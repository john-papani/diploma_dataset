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A700F" w14:textId="77777777" w:rsidR="0085279E" w:rsidRPr="0085279E" w:rsidRDefault="0085279E" w:rsidP="0085279E">
      <w:pPr>
        <w:spacing w:after="0" w:line="360" w:lineRule="auto"/>
        <w:rPr>
          <w:ins w:id="0" w:author="Φλούδα Χριστίνα" w:date="2016-04-14T13:51:00Z"/>
          <w:rFonts w:eastAsia="Times New Roman"/>
          <w:szCs w:val="24"/>
          <w:lang w:eastAsia="en-US"/>
        </w:rPr>
      </w:pPr>
      <w:ins w:id="1" w:author="Φλούδα Χριστίνα" w:date="2016-04-14T13:51:00Z">
        <w:r w:rsidRPr="0085279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389E65D" w14:textId="77777777" w:rsidR="0085279E" w:rsidRPr="0085279E" w:rsidRDefault="0085279E" w:rsidP="0085279E">
      <w:pPr>
        <w:spacing w:after="0" w:line="360" w:lineRule="auto"/>
        <w:rPr>
          <w:ins w:id="2" w:author="Φλούδα Χριστίνα" w:date="2016-04-14T13:51:00Z"/>
          <w:rFonts w:eastAsia="Times New Roman"/>
          <w:szCs w:val="24"/>
          <w:lang w:eastAsia="en-US"/>
        </w:rPr>
      </w:pPr>
    </w:p>
    <w:p w14:paraId="2C573B61" w14:textId="77777777" w:rsidR="0085279E" w:rsidRPr="0085279E" w:rsidRDefault="0085279E" w:rsidP="0085279E">
      <w:pPr>
        <w:spacing w:after="0" w:line="360" w:lineRule="auto"/>
        <w:rPr>
          <w:ins w:id="3" w:author="Φλούδα Χριστίνα" w:date="2016-04-14T13:51:00Z"/>
          <w:rFonts w:eastAsia="Times New Roman"/>
          <w:szCs w:val="24"/>
          <w:lang w:eastAsia="en-US"/>
        </w:rPr>
      </w:pPr>
      <w:ins w:id="4" w:author="Φλούδα Χριστίνα" w:date="2016-04-14T13:51:00Z">
        <w:r w:rsidRPr="0085279E">
          <w:rPr>
            <w:rFonts w:eastAsia="Times New Roman"/>
            <w:szCs w:val="24"/>
            <w:lang w:eastAsia="en-US"/>
          </w:rPr>
          <w:t>ΠΙΝΑΚΑΣ ΠΕΡΙΕΧΟΜΕΝΩΝ</w:t>
        </w:r>
      </w:ins>
    </w:p>
    <w:p w14:paraId="298DB78E" w14:textId="77777777" w:rsidR="0085279E" w:rsidRPr="0085279E" w:rsidRDefault="0085279E" w:rsidP="0085279E">
      <w:pPr>
        <w:spacing w:after="0" w:line="360" w:lineRule="auto"/>
        <w:rPr>
          <w:ins w:id="5" w:author="Φλούδα Χριστίνα" w:date="2016-04-14T13:51:00Z"/>
          <w:rFonts w:eastAsia="Times New Roman"/>
          <w:szCs w:val="24"/>
          <w:lang w:eastAsia="en-US"/>
        </w:rPr>
      </w:pPr>
      <w:ins w:id="6" w:author="Φλούδα Χριστίνα" w:date="2016-04-14T13:51:00Z">
        <w:r w:rsidRPr="0085279E">
          <w:rPr>
            <w:rFonts w:eastAsia="Times New Roman"/>
            <w:szCs w:val="24"/>
            <w:lang w:eastAsia="en-US"/>
          </w:rPr>
          <w:t xml:space="preserve">ΙΖ΄ ΠΕΡΙΟΔΟΣ </w:t>
        </w:r>
      </w:ins>
    </w:p>
    <w:p w14:paraId="3CC788B8" w14:textId="77777777" w:rsidR="0085279E" w:rsidRPr="0085279E" w:rsidRDefault="0085279E" w:rsidP="0085279E">
      <w:pPr>
        <w:spacing w:after="0" w:line="360" w:lineRule="auto"/>
        <w:rPr>
          <w:ins w:id="7" w:author="Φλούδα Χριστίνα" w:date="2016-04-14T13:51:00Z"/>
          <w:rFonts w:eastAsia="Times New Roman"/>
          <w:szCs w:val="24"/>
          <w:lang w:eastAsia="en-US"/>
        </w:rPr>
      </w:pPr>
      <w:ins w:id="8" w:author="Φλούδα Χριστίνα" w:date="2016-04-14T13:51:00Z">
        <w:r w:rsidRPr="0085279E">
          <w:rPr>
            <w:rFonts w:eastAsia="Times New Roman"/>
            <w:szCs w:val="24"/>
            <w:lang w:eastAsia="en-US"/>
          </w:rPr>
          <w:t>ΠΡΟΕΔΡΕΥΟΜΕΝΗΣ ΚΟΙΝΟΒΟΥΛΕΥΤΙΚΗΣ ΔΗΜΟΚΡΑΤΙΑΣ</w:t>
        </w:r>
      </w:ins>
    </w:p>
    <w:p w14:paraId="4DD4D548" w14:textId="77777777" w:rsidR="0085279E" w:rsidRPr="0085279E" w:rsidRDefault="0085279E" w:rsidP="0085279E">
      <w:pPr>
        <w:spacing w:after="0" w:line="360" w:lineRule="auto"/>
        <w:rPr>
          <w:ins w:id="9" w:author="Φλούδα Χριστίνα" w:date="2016-04-14T13:51:00Z"/>
          <w:rFonts w:eastAsia="Times New Roman"/>
          <w:szCs w:val="24"/>
          <w:lang w:eastAsia="en-US"/>
        </w:rPr>
      </w:pPr>
      <w:ins w:id="10" w:author="Φλούδα Χριστίνα" w:date="2016-04-14T13:51:00Z">
        <w:r w:rsidRPr="0085279E">
          <w:rPr>
            <w:rFonts w:eastAsia="Times New Roman"/>
            <w:szCs w:val="24"/>
            <w:lang w:eastAsia="en-US"/>
          </w:rPr>
          <w:t>ΣΥΝΟΔΟΣ Α΄</w:t>
        </w:r>
      </w:ins>
    </w:p>
    <w:p w14:paraId="79070E35" w14:textId="77777777" w:rsidR="0085279E" w:rsidRPr="0085279E" w:rsidRDefault="0085279E" w:rsidP="0085279E">
      <w:pPr>
        <w:spacing w:after="0" w:line="360" w:lineRule="auto"/>
        <w:rPr>
          <w:ins w:id="11" w:author="Φλούδα Χριστίνα" w:date="2016-04-14T13:51:00Z"/>
          <w:rFonts w:eastAsia="Times New Roman"/>
          <w:szCs w:val="24"/>
          <w:lang w:eastAsia="en-US"/>
        </w:rPr>
      </w:pPr>
    </w:p>
    <w:p w14:paraId="1EB90C67" w14:textId="77777777" w:rsidR="0085279E" w:rsidRPr="0085279E" w:rsidRDefault="0085279E" w:rsidP="0085279E">
      <w:pPr>
        <w:spacing w:after="0" w:line="360" w:lineRule="auto"/>
        <w:rPr>
          <w:ins w:id="12" w:author="Φλούδα Χριστίνα" w:date="2016-04-14T13:51:00Z"/>
          <w:rFonts w:eastAsia="Times New Roman"/>
          <w:szCs w:val="24"/>
          <w:lang w:eastAsia="en-US"/>
        </w:rPr>
      </w:pPr>
      <w:ins w:id="13" w:author="Φλούδα Χριστίνα" w:date="2016-04-14T13:51:00Z">
        <w:r w:rsidRPr="0085279E">
          <w:rPr>
            <w:rFonts w:eastAsia="Times New Roman"/>
            <w:szCs w:val="24"/>
            <w:lang w:eastAsia="en-US"/>
          </w:rPr>
          <w:t>ΣΥΝΕΔΡΙΑΣΗ ΡΓ΄</w:t>
        </w:r>
      </w:ins>
    </w:p>
    <w:p w14:paraId="3C1D9CB7" w14:textId="77777777" w:rsidR="0085279E" w:rsidRPr="0085279E" w:rsidRDefault="0085279E" w:rsidP="0085279E">
      <w:pPr>
        <w:spacing w:after="0" w:line="360" w:lineRule="auto"/>
        <w:rPr>
          <w:ins w:id="14" w:author="Φλούδα Χριστίνα" w:date="2016-04-14T13:51:00Z"/>
          <w:rFonts w:eastAsia="Times New Roman"/>
          <w:szCs w:val="24"/>
          <w:lang w:eastAsia="en-US"/>
        </w:rPr>
      </w:pPr>
      <w:ins w:id="15" w:author="Φλούδα Χριστίνα" w:date="2016-04-14T13:51:00Z">
        <w:r w:rsidRPr="0085279E">
          <w:rPr>
            <w:rFonts w:eastAsia="Times New Roman"/>
            <w:szCs w:val="24"/>
            <w:lang w:eastAsia="en-US"/>
          </w:rPr>
          <w:t>Πέμπτη  7 Απριλίου 2016</w:t>
        </w:r>
      </w:ins>
    </w:p>
    <w:p w14:paraId="5711F564" w14:textId="77777777" w:rsidR="0085279E" w:rsidRPr="0085279E" w:rsidRDefault="0085279E" w:rsidP="0085279E">
      <w:pPr>
        <w:spacing w:after="0" w:line="360" w:lineRule="auto"/>
        <w:rPr>
          <w:ins w:id="16" w:author="Φλούδα Χριστίνα" w:date="2016-04-14T13:51:00Z"/>
          <w:rFonts w:eastAsia="Times New Roman"/>
          <w:szCs w:val="24"/>
          <w:lang w:eastAsia="en-US"/>
        </w:rPr>
      </w:pPr>
    </w:p>
    <w:p w14:paraId="66FFE028" w14:textId="77777777" w:rsidR="0085279E" w:rsidRPr="0085279E" w:rsidRDefault="0085279E" w:rsidP="0085279E">
      <w:pPr>
        <w:spacing w:after="0" w:line="360" w:lineRule="auto"/>
        <w:rPr>
          <w:ins w:id="17" w:author="Φλούδα Χριστίνα" w:date="2016-04-14T13:51:00Z"/>
          <w:rFonts w:eastAsia="Times New Roman"/>
          <w:szCs w:val="24"/>
          <w:lang w:eastAsia="en-US"/>
        </w:rPr>
      </w:pPr>
      <w:ins w:id="18" w:author="Φλούδα Χριστίνα" w:date="2016-04-14T13:51:00Z">
        <w:r w:rsidRPr="0085279E">
          <w:rPr>
            <w:rFonts w:eastAsia="Times New Roman"/>
            <w:szCs w:val="24"/>
            <w:lang w:eastAsia="en-US"/>
          </w:rPr>
          <w:t>ΘΕΜΑΤΑ</w:t>
        </w:r>
      </w:ins>
    </w:p>
    <w:p w14:paraId="01474EC7" w14:textId="77777777" w:rsidR="0085279E" w:rsidRPr="0085279E" w:rsidRDefault="0085279E" w:rsidP="0085279E">
      <w:pPr>
        <w:spacing w:after="0" w:line="360" w:lineRule="auto"/>
        <w:rPr>
          <w:ins w:id="19" w:author="Φλούδα Χριστίνα" w:date="2016-04-14T13:51:00Z"/>
          <w:rFonts w:eastAsia="Times New Roman"/>
          <w:szCs w:val="24"/>
          <w:lang w:eastAsia="en-US"/>
        </w:rPr>
      </w:pPr>
      <w:ins w:id="20" w:author="Φλούδα Χριστίνα" w:date="2016-04-14T13:51:00Z">
        <w:r w:rsidRPr="0085279E">
          <w:rPr>
            <w:rFonts w:eastAsia="Times New Roman"/>
            <w:szCs w:val="24"/>
            <w:lang w:eastAsia="en-US"/>
          </w:rPr>
          <w:t xml:space="preserve"> </w:t>
        </w:r>
        <w:r w:rsidRPr="0085279E">
          <w:rPr>
            <w:rFonts w:eastAsia="Times New Roman"/>
            <w:szCs w:val="24"/>
            <w:lang w:eastAsia="en-US"/>
          </w:rPr>
          <w:br/>
          <w:t xml:space="preserve">Α. ΕΙΔΙΚΑ ΘΕΜΑΤΑ </w:t>
        </w:r>
        <w:r w:rsidRPr="0085279E">
          <w:rPr>
            <w:rFonts w:eastAsia="Times New Roman"/>
            <w:szCs w:val="24"/>
            <w:lang w:eastAsia="en-US"/>
          </w:rPr>
          <w:br/>
          <w:t xml:space="preserve">1. Επικύρωση Πρακτικών, σελ. </w:t>
        </w:r>
        <w:r w:rsidRPr="0085279E">
          <w:rPr>
            <w:rFonts w:eastAsia="Times New Roman"/>
            <w:szCs w:val="24"/>
            <w:lang w:eastAsia="en-US"/>
          </w:rPr>
          <w:br/>
          <w:t xml:space="preserve">2. Ανακοινώνεται ότι τη συνεδρίαση παρακολουθούν μαθητές από το 4ο Δημοτικό Σχολείο Αμαρουσίου, το 3ο Γυμνάσιο Ξάνθης, το 56ο Δημοτικό Σχολείο Πάτρας και το </w:t>
        </w:r>
        <w:proofErr w:type="spellStart"/>
        <w:r w:rsidRPr="0085279E">
          <w:rPr>
            <w:rFonts w:eastAsia="Times New Roman"/>
            <w:szCs w:val="24"/>
            <w:lang w:eastAsia="en-US"/>
          </w:rPr>
          <w:t>το</w:t>
        </w:r>
        <w:proofErr w:type="spellEnd"/>
        <w:r w:rsidRPr="0085279E">
          <w:rPr>
            <w:rFonts w:eastAsia="Times New Roman"/>
            <w:szCs w:val="24"/>
            <w:lang w:eastAsia="en-US"/>
          </w:rPr>
          <w:t xml:space="preserve"> 6ο Γυμνάσιο Σταυρούπολης Θεσσαλονίκης, σελ. </w:t>
        </w:r>
        <w:r w:rsidRPr="0085279E">
          <w:rPr>
            <w:rFonts w:eastAsia="Times New Roman"/>
            <w:szCs w:val="24"/>
            <w:lang w:eastAsia="en-US"/>
          </w:rPr>
          <w:br/>
          <w:t xml:space="preserve">3. Επί διαδικαστικού θέματος, σελ. </w:t>
        </w:r>
        <w:r w:rsidRPr="0085279E">
          <w:rPr>
            <w:rFonts w:eastAsia="Times New Roman"/>
            <w:szCs w:val="24"/>
            <w:lang w:eastAsia="en-US"/>
          </w:rPr>
          <w:br/>
          <w:t xml:space="preserve">4. Ο Υπουργός Δικαιοσύνης, Διαφάνειας και Ανθρωπίνων Δικαιωμάτων διαβίβασε στη Βουλή, σύμφωνα με το άρθρο 86 του Συντάγματος και το ν. 3126/2003 περί «Ποινικής ευθύνης των Υπουργών», όπως ισχύει, στις 5-4-2016, ποινική δικογραφία κατά Υπουργών Υγείας, σελ. </w:t>
        </w:r>
        <w:r w:rsidRPr="0085279E">
          <w:rPr>
            <w:rFonts w:eastAsia="Times New Roman"/>
            <w:szCs w:val="24"/>
            <w:lang w:eastAsia="en-US"/>
          </w:rPr>
          <w:br/>
          <w:t xml:space="preserve"> </w:t>
        </w:r>
        <w:r w:rsidRPr="0085279E">
          <w:rPr>
            <w:rFonts w:eastAsia="Times New Roman"/>
            <w:szCs w:val="24"/>
            <w:lang w:eastAsia="en-US"/>
          </w:rPr>
          <w:br/>
          <w:t xml:space="preserve">Β. ΚΟΙΝΟΒΟΥΛΕΥΤΙΚΟΣ ΕΛΕΓΧΟΣ </w:t>
        </w:r>
        <w:r w:rsidRPr="0085279E">
          <w:rPr>
            <w:rFonts w:eastAsia="Times New Roman"/>
            <w:szCs w:val="24"/>
            <w:lang w:eastAsia="en-US"/>
          </w:rPr>
          <w:br/>
          <w:t xml:space="preserve">1. Ανακοίνωση του δελτίου επικαίρων ερωτήσεων της Παρασκευής 8 Απριλίου 2016, σελ. </w:t>
        </w:r>
        <w:r w:rsidRPr="0085279E">
          <w:rPr>
            <w:rFonts w:eastAsia="Times New Roman"/>
            <w:szCs w:val="24"/>
            <w:lang w:eastAsia="en-US"/>
          </w:rPr>
          <w:br/>
          <w:t>2. Συζήτηση επικαίρων ερωτήσεων:</w:t>
        </w:r>
        <w:r w:rsidRPr="0085279E">
          <w:rPr>
            <w:rFonts w:eastAsia="Times New Roman"/>
            <w:szCs w:val="24"/>
            <w:lang w:eastAsia="en-US"/>
          </w:rPr>
          <w:br/>
          <w:t xml:space="preserve">    α) Προς τον Υπουργό Αγροτικής Ανάπτυξης και Τροφίμων:</w:t>
        </w:r>
        <w:r w:rsidRPr="0085279E">
          <w:rPr>
            <w:rFonts w:eastAsia="Times New Roman"/>
            <w:szCs w:val="24"/>
            <w:lang w:eastAsia="en-US"/>
          </w:rPr>
          <w:br/>
          <w:t xml:space="preserve">        i. σχετικά με το Πρόγραμμα Αγροτικής Ανάπτυξης στον Νομό Καρδίτσας, σελ. </w:t>
        </w:r>
        <w:r w:rsidRPr="0085279E">
          <w:rPr>
            <w:rFonts w:eastAsia="Times New Roman"/>
            <w:szCs w:val="24"/>
            <w:lang w:eastAsia="en-US"/>
          </w:rPr>
          <w:br/>
          <w:t xml:space="preserve">        </w:t>
        </w:r>
        <w:proofErr w:type="spellStart"/>
        <w:r w:rsidRPr="0085279E">
          <w:rPr>
            <w:rFonts w:eastAsia="Times New Roman"/>
            <w:szCs w:val="24"/>
            <w:lang w:eastAsia="en-US"/>
          </w:rPr>
          <w:t>ii</w:t>
        </w:r>
        <w:proofErr w:type="spellEnd"/>
        <w:r w:rsidRPr="0085279E">
          <w:rPr>
            <w:rFonts w:eastAsia="Times New Roman"/>
            <w:szCs w:val="24"/>
            <w:lang w:eastAsia="en-US"/>
          </w:rPr>
          <w:t xml:space="preserve">. σχετικά με τα προβλήματα που αντιμετωπίζει ο κλάδος της αγελαδοτροφίας και της γαλακτοπαραγωγής, σελ. </w:t>
        </w:r>
        <w:r w:rsidRPr="0085279E">
          <w:rPr>
            <w:rFonts w:eastAsia="Times New Roman"/>
            <w:szCs w:val="24"/>
            <w:lang w:eastAsia="en-US"/>
          </w:rPr>
          <w:br/>
          <w:t xml:space="preserve">        </w:t>
        </w:r>
        <w:proofErr w:type="spellStart"/>
        <w:r w:rsidRPr="0085279E">
          <w:rPr>
            <w:rFonts w:eastAsia="Times New Roman"/>
            <w:szCs w:val="24"/>
            <w:lang w:eastAsia="en-US"/>
          </w:rPr>
          <w:t>iii</w:t>
        </w:r>
        <w:proofErr w:type="spellEnd"/>
        <w:r w:rsidRPr="0085279E">
          <w:rPr>
            <w:rFonts w:eastAsia="Times New Roman"/>
            <w:szCs w:val="24"/>
            <w:lang w:eastAsia="en-US"/>
          </w:rPr>
          <w:t xml:space="preserve">. σχετικά με τις επιπτώσεις στην εγχώρια παραγωγή ελαιόλαδου εξαιτίας της εισαγωγής αφορολόγητου ελαιόλαδου από την Τυνησία, σελ. </w:t>
        </w:r>
        <w:r w:rsidRPr="0085279E">
          <w:rPr>
            <w:rFonts w:eastAsia="Times New Roman"/>
            <w:szCs w:val="24"/>
            <w:lang w:eastAsia="en-US"/>
          </w:rPr>
          <w:br/>
          <w:t xml:space="preserve">        </w:t>
        </w:r>
        <w:proofErr w:type="spellStart"/>
        <w:r w:rsidRPr="0085279E">
          <w:rPr>
            <w:rFonts w:eastAsia="Times New Roman"/>
            <w:szCs w:val="24"/>
            <w:lang w:eastAsia="en-US"/>
          </w:rPr>
          <w:t>iv</w:t>
        </w:r>
        <w:proofErr w:type="spellEnd"/>
        <w:r w:rsidRPr="0085279E">
          <w:rPr>
            <w:rFonts w:eastAsia="Times New Roman"/>
            <w:szCs w:val="24"/>
            <w:lang w:eastAsia="en-US"/>
          </w:rPr>
          <w:t xml:space="preserve">. σχετικά με τις ανακτήσεις Αγροτικών Ενισχύσεων, σελ. </w:t>
        </w:r>
        <w:r w:rsidRPr="0085279E">
          <w:rPr>
            <w:rFonts w:eastAsia="Times New Roman"/>
            <w:szCs w:val="24"/>
            <w:lang w:eastAsia="en-US"/>
          </w:rPr>
          <w:br/>
          <w:t xml:space="preserve">        v. σχετικά με την Ελληνική Βιομηχανία Ζάχαρης, σελ. </w:t>
        </w:r>
        <w:r w:rsidRPr="0085279E">
          <w:rPr>
            <w:rFonts w:eastAsia="Times New Roman"/>
            <w:szCs w:val="24"/>
            <w:lang w:eastAsia="en-US"/>
          </w:rPr>
          <w:br/>
          <w:t xml:space="preserve">        </w:t>
        </w:r>
        <w:proofErr w:type="spellStart"/>
        <w:r w:rsidRPr="0085279E">
          <w:rPr>
            <w:rFonts w:eastAsia="Times New Roman"/>
            <w:szCs w:val="24"/>
            <w:lang w:eastAsia="en-US"/>
          </w:rPr>
          <w:t>vi</w:t>
        </w:r>
        <w:proofErr w:type="spellEnd"/>
        <w:r w:rsidRPr="0085279E">
          <w:rPr>
            <w:rFonts w:eastAsia="Times New Roman"/>
            <w:szCs w:val="24"/>
            <w:lang w:eastAsia="en-US"/>
          </w:rPr>
          <w:t xml:space="preserve">. σχετικά με την υλοποίηση του έργου της μεταφοράς νερού από τον Πηνειό στη Δυτική Αχαΐα, σελ. </w:t>
        </w:r>
        <w:r w:rsidRPr="0085279E">
          <w:rPr>
            <w:rFonts w:eastAsia="Times New Roman"/>
            <w:szCs w:val="24"/>
            <w:lang w:eastAsia="en-US"/>
          </w:rPr>
          <w:br/>
          <w:t xml:space="preserve">        </w:t>
        </w:r>
        <w:proofErr w:type="spellStart"/>
        <w:r w:rsidRPr="0085279E">
          <w:rPr>
            <w:rFonts w:eastAsia="Times New Roman"/>
            <w:szCs w:val="24"/>
            <w:lang w:eastAsia="en-US"/>
          </w:rPr>
          <w:t>vii</w:t>
        </w:r>
        <w:proofErr w:type="spellEnd"/>
        <w:r w:rsidRPr="0085279E">
          <w:rPr>
            <w:rFonts w:eastAsia="Times New Roman"/>
            <w:szCs w:val="24"/>
            <w:lang w:eastAsia="en-US"/>
          </w:rPr>
          <w:t xml:space="preserve">. σχετικά με την κατάργηση των αναγκαστικών συνεταιρισμών στον Νομό Χίου, σελ. </w:t>
        </w:r>
        <w:r w:rsidRPr="0085279E">
          <w:rPr>
            <w:rFonts w:eastAsia="Times New Roman"/>
            <w:szCs w:val="24"/>
            <w:lang w:eastAsia="en-US"/>
          </w:rPr>
          <w:br/>
          <w:t xml:space="preserve">    β) Προς τον Υπουργό Παιδείας,  Έρευνας και Θρησκευμάτων:</w:t>
        </w:r>
        <w:r w:rsidRPr="0085279E">
          <w:rPr>
            <w:rFonts w:eastAsia="Times New Roman"/>
            <w:szCs w:val="24"/>
            <w:lang w:eastAsia="en-US"/>
          </w:rPr>
          <w:br/>
          <w:t xml:space="preserve">        i. σχετικά με την παραμονή του Ευρωπαϊκού Οργανισμού για την Ασφάλεια Δικτύων και Επικοινωνιών (ENISA) στο Ηράκλειο Κρήτης, σελ. </w:t>
        </w:r>
        <w:r w:rsidRPr="0085279E">
          <w:rPr>
            <w:rFonts w:eastAsia="Times New Roman"/>
            <w:szCs w:val="24"/>
            <w:lang w:eastAsia="en-US"/>
          </w:rPr>
          <w:br/>
          <w:t xml:space="preserve">        </w:t>
        </w:r>
        <w:proofErr w:type="spellStart"/>
        <w:r w:rsidRPr="0085279E">
          <w:rPr>
            <w:rFonts w:eastAsia="Times New Roman"/>
            <w:szCs w:val="24"/>
            <w:lang w:eastAsia="en-US"/>
          </w:rPr>
          <w:t>ii</w:t>
        </w:r>
        <w:proofErr w:type="spellEnd"/>
        <w:r w:rsidRPr="0085279E">
          <w:rPr>
            <w:rFonts w:eastAsia="Times New Roman"/>
            <w:szCs w:val="24"/>
            <w:lang w:eastAsia="en-US"/>
          </w:rPr>
          <w:t xml:space="preserve">. σχετικά με τις εκπαιδευτικές ανάγκες στον Δήμο Φαιστού Ηρακλείου Κρήτης, σελ. </w:t>
        </w:r>
        <w:r w:rsidRPr="0085279E">
          <w:rPr>
            <w:rFonts w:eastAsia="Times New Roman"/>
            <w:szCs w:val="24"/>
            <w:lang w:eastAsia="en-US"/>
          </w:rPr>
          <w:br/>
          <w:t xml:space="preserve">    γ) Προς τον Υπουργό Υποδομών, Μεταφορών και Δικτύων:</w:t>
        </w:r>
        <w:r w:rsidRPr="0085279E">
          <w:rPr>
            <w:rFonts w:eastAsia="Times New Roman"/>
            <w:szCs w:val="24"/>
            <w:lang w:eastAsia="en-US"/>
          </w:rPr>
          <w:br/>
          <w:t xml:space="preserve">        i. σχετικά με την εύρυθμη λειτουργία του αεροδρομίου «Καζαντζάκης», σελ. </w:t>
        </w:r>
        <w:r w:rsidRPr="0085279E">
          <w:rPr>
            <w:rFonts w:eastAsia="Times New Roman"/>
            <w:szCs w:val="24"/>
            <w:lang w:eastAsia="en-US"/>
          </w:rPr>
          <w:br/>
          <w:t xml:space="preserve">        </w:t>
        </w:r>
        <w:proofErr w:type="spellStart"/>
        <w:r w:rsidRPr="0085279E">
          <w:rPr>
            <w:rFonts w:eastAsia="Times New Roman"/>
            <w:szCs w:val="24"/>
            <w:lang w:eastAsia="en-US"/>
          </w:rPr>
          <w:t>ii</w:t>
        </w:r>
        <w:proofErr w:type="spellEnd"/>
        <w:r w:rsidRPr="0085279E">
          <w:rPr>
            <w:rFonts w:eastAsia="Times New Roman"/>
            <w:szCs w:val="24"/>
            <w:lang w:eastAsia="en-US"/>
          </w:rPr>
          <w:t xml:space="preserve">. σχετικά με την παραμονή του Ευρωπαϊκού Οργανισμού για την Ασφάλεια Δικτύων και Επικοινωνιών (ENISA) στο Ηράκλειο Κρήτης, σελ. </w:t>
        </w:r>
        <w:r w:rsidRPr="0085279E">
          <w:rPr>
            <w:rFonts w:eastAsia="Times New Roman"/>
            <w:szCs w:val="24"/>
            <w:lang w:eastAsia="en-US"/>
          </w:rPr>
          <w:br/>
          <w:t xml:space="preserve">    δ) Προς τον Υπουργό Οικονομικών:</w:t>
        </w:r>
        <w:r w:rsidRPr="0085279E">
          <w:rPr>
            <w:rFonts w:eastAsia="Times New Roman"/>
            <w:szCs w:val="24"/>
            <w:lang w:eastAsia="en-US"/>
          </w:rPr>
          <w:br/>
          <w:t xml:space="preserve">        i. σχετικά με τον «συνεταιρισμό βουλευτών σε περιοχή "φιλέτο" με χαριστικούς όρους και προκλητικά ευνοϊκή μεταχείριση», σελ. </w:t>
        </w:r>
        <w:r w:rsidRPr="0085279E">
          <w:rPr>
            <w:rFonts w:eastAsia="Times New Roman"/>
            <w:szCs w:val="24"/>
            <w:lang w:eastAsia="en-US"/>
          </w:rPr>
          <w:br/>
          <w:t xml:space="preserve">        </w:t>
        </w:r>
        <w:proofErr w:type="spellStart"/>
        <w:r w:rsidRPr="0085279E">
          <w:rPr>
            <w:rFonts w:eastAsia="Times New Roman"/>
            <w:szCs w:val="24"/>
            <w:lang w:eastAsia="en-US"/>
          </w:rPr>
          <w:t>ii</w:t>
        </w:r>
        <w:proofErr w:type="spellEnd"/>
        <w:r w:rsidRPr="0085279E">
          <w:rPr>
            <w:rFonts w:eastAsia="Times New Roman"/>
            <w:szCs w:val="24"/>
            <w:lang w:eastAsia="en-US"/>
          </w:rPr>
          <w:t xml:space="preserve">. σχετικά με τη ρύθμιση για τα ανείσπρακτα μισθώματα, σελ. </w:t>
        </w:r>
        <w:r w:rsidRPr="0085279E">
          <w:rPr>
            <w:rFonts w:eastAsia="Times New Roman"/>
            <w:szCs w:val="24"/>
            <w:lang w:eastAsia="en-US"/>
          </w:rPr>
          <w:br/>
          <w:t xml:space="preserve">    ε) Προς τον Υπουργό Πολιτισμού και Αθλητισμού, σχετικά με τα προβλήματα στον χώρο του ελληνικού ποδοσφαίρου, σελ. </w:t>
        </w:r>
        <w:r w:rsidRPr="0085279E">
          <w:rPr>
            <w:rFonts w:eastAsia="Times New Roman"/>
            <w:szCs w:val="24"/>
            <w:lang w:eastAsia="en-US"/>
          </w:rPr>
          <w:br/>
          <w:t xml:space="preserve"> </w:t>
        </w:r>
        <w:r w:rsidRPr="0085279E">
          <w:rPr>
            <w:rFonts w:eastAsia="Times New Roman"/>
            <w:szCs w:val="24"/>
            <w:lang w:eastAsia="en-US"/>
          </w:rPr>
          <w:br/>
          <w:t xml:space="preserve">Γ. ΝΟΜΟΘΕΤΙΚΗ ΕΡΓΑΣΙΑ </w:t>
        </w:r>
        <w:r w:rsidRPr="0085279E">
          <w:rPr>
            <w:rFonts w:eastAsia="Times New Roman"/>
            <w:szCs w:val="24"/>
            <w:lang w:eastAsia="en-US"/>
          </w:rPr>
          <w:br/>
          <w:t>1. Κατάθεση Εκθέσεων Διαρκούς Επιτροπής:</w:t>
        </w:r>
      </w:ins>
    </w:p>
    <w:p w14:paraId="27A5DF84" w14:textId="77777777" w:rsidR="0085279E" w:rsidRPr="0085279E" w:rsidRDefault="0085279E" w:rsidP="0085279E">
      <w:pPr>
        <w:spacing w:after="0" w:line="360" w:lineRule="auto"/>
        <w:rPr>
          <w:ins w:id="21" w:author="Φλούδα Χριστίνα" w:date="2016-04-14T13:51:00Z"/>
          <w:rFonts w:eastAsia="Times New Roman"/>
          <w:szCs w:val="24"/>
          <w:lang w:eastAsia="en-US"/>
        </w:rPr>
      </w:pPr>
      <w:ins w:id="22" w:author="Φλούδα Χριστίνα" w:date="2016-04-14T13:51:00Z">
        <w:r w:rsidRPr="0085279E">
          <w:rPr>
            <w:rFonts w:eastAsia="Times New Roman"/>
            <w:szCs w:val="24"/>
            <w:lang w:eastAsia="en-US"/>
          </w:rPr>
          <w:t>Η Διαρκής Επιτροπή Παραγωγής και Εμπορίου καταθέτει την έκθεσή της στο σχέδιο νόμου του Υπουργείου Υποδομών, Μεταφορών και Δικτύων:</w:t>
        </w:r>
        <w:r w:rsidRPr="0085279E">
          <w:rPr>
            <w:rFonts w:eastAsia="Times New Roman"/>
            <w:szCs w:val="24"/>
            <w:lang w:eastAsia="en-US"/>
          </w:rPr>
          <w:br/>
          <w:t xml:space="preserve">    i. «Κύρωση της Συμφωνίας Αεροπορικών Υπηρεσιών μεταξύ της Ελληνικής Δημοκρατίας και της Κυβέρνησης της Νέας Ζηλανδίας», σελ. </w:t>
        </w:r>
        <w:r w:rsidRPr="0085279E">
          <w:rPr>
            <w:rFonts w:eastAsia="Times New Roman"/>
            <w:szCs w:val="24"/>
            <w:lang w:eastAsia="en-US"/>
          </w:rPr>
          <w:br/>
          <w:t xml:space="preserve">    </w:t>
        </w:r>
        <w:proofErr w:type="spellStart"/>
        <w:r w:rsidRPr="0085279E">
          <w:rPr>
            <w:rFonts w:eastAsia="Times New Roman"/>
            <w:szCs w:val="24"/>
            <w:lang w:eastAsia="en-US"/>
          </w:rPr>
          <w:t>ii</w:t>
        </w:r>
        <w:proofErr w:type="spellEnd"/>
        <w:r w:rsidRPr="0085279E">
          <w:rPr>
            <w:rFonts w:eastAsia="Times New Roman"/>
            <w:szCs w:val="24"/>
            <w:lang w:eastAsia="en-US"/>
          </w:rPr>
          <w:t xml:space="preserve">. «Κύρωση της Συμφωνίας Κοινού Αεροπορικού Χώρου μεταξύ της Ευρωπαϊκής  Ένωσης και των κρατών μελών της, αφενός, και της Γεωργίας, αφετέρου», σελ. </w:t>
        </w:r>
        <w:r w:rsidRPr="0085279E">
          <w:rPr>
            <w:rFonts w:eastAsia="Times New Roman"/>
            <w:szCs w:val="24"/>
            <w:lang w:eastAsia="en-US"/>
          </w:rPr>
          <w:br/>
          <w:t xml:space="preserve">    </w:t>
        </w:r>
        <w:proofErr w:type="spellStart"/>
        <w:r w:rsidRPr="0085279E">
          <w:rPr>
            <w:rFonts w:eastAsia="Times New Roman"/>
            <w:szCs w:val="24"/>
            <w:lang w:eastAsia="en-US"/>
          </w:rPr>
          <w:t>iii</w:t>
        </w:r>
        <w:proofErr w:type="spellEnd"/>
        <w:r w:rsidRPr="0085279E">
          <w:rPr>
            <w:rFonts w:eastAsia="Times New Roman"/>
            <w:szCs w:val="24"/>
            <w:lang w:eastAsia="en-US"/>
          </w:rPr>
          <w:t xml:space="preserve">. «Κύρωση της </w:t>
        </w:r>
        <w:proofErr w:type="spellStart"/>
        <w:r w:rsidRPr="0085279E">
          <w:rPr>
            <w:rFonts w:eastAsia="Times New Roman"/>
            <w:szCs w:val="24"/>
            <w:lang w:eastAsia="en-US"/>
          </w:rPr>
          <w:t>Ευρωμεσογειακής</w:t>
        </w:r>
        <w:proofErr w:type="spellEnd"/>
        <w:r w:rsidRPr="0085279E">
          <w:rPr>
            <w:rFonts w:eastAsia="Times New Roman"/>
            <w:szCs w:val="24"/>
            <w:lang w:eastAsia="en-US"/>
          </w:rPr>
          <w:t xml:space="preserve"> Αεροπορικής Συμφωνίας μεταξύ της Ευρωπαϊκής  Ένωσης και των κρατών μελών της, αφενός, και του </w:t>
        </w:r>
        <w:proofErr w:type="spellStart"/>
        <w:r w:rsidRPr="0085279E">
          <w:rPr>
            <w:rFonts w:eastAsia="Times New Roman"/>
            <w:szCs w:val="24"/>
            <w:lang w:eastAsia="en-US"/>
          </w:rPr>
          <w:t>Χασεμιτικού</w:t>
        </w:r>
        <w:proofErr w:type="spellEnd"/>
        <w:r w:rsidRPr="0085279E">
          <w:rPr>
            <w:rFonts w:eastAsia="Times New Roman"/>
            <w:szCs w:val="24"/>
            <w:lang w:eastAsia="en-US"/>
          </w:rPr>
          <w:t xml:space="preserve"> Βασιλείου Ιορδανίας, αφετέρου», σελ. </w:t>
        </w:r>
        <w:r w:rsidRPr="0085279E">
          <w:rPr>
            <w:rFonts w:eastAsia="Times New Roman"/>
            <w:szCs w:val="24"/>
            <w:lang w:eastAsia="en-US"/>
          </w:rPr>
          <w:br/>
          <w:t xml:space="preserve">    </w:t>
        </w:r>
        <w:proofErr w:type="spellStart"/>
        <w:r w:rsidRPr="0085279E">
          <w:rPr>
            <w:rFonts w:eastAsia="Times New Roman"/>
            <w:szCs w:val="24"/>
            <w:lang w:eastAsia="en-US"/>
          </w:rPr>
          <w:t>iv</w:t>
        </w:r>
        <w:proofErr w:type="spellEnd"/>
        <w:r w:rsidRPr="0085279E">
          <w:rPr>
            <w:rFonts w:eastAsia="Times New Roman"/>
            <w:szCs w:val="24"/>
            <w:lang w:eastAsia="en-US"/>
          </w:rPr>
          <w:t xml:space="preserve">. «Κύρωση της </w:t>
        </w:r>
        <w:proofErr w:type="spellStart"/>
        <w:r w:rsidRPr="0085279E">
          <w:rPr>
            <w:rFonts w:eastAsia="Times New Roman"/>
            <w:szCs w:val="24"/>
            <w:lang w:eastAsia="en-US"/>
          </w:rPr>
          <w:t>Ευρωμεσογειακής</w:t>
        </w:r>
        <w:proofErr w:type="spellEnd"/>
        <w:r w:rsidRPr="0085279E">
          <w:rPr>
            <w:rFonts w:eastAsia="Times New Roman"/>
            <w:szCs w:val="24"/>
            <w:lang w:eastAsia="en-US"/>
          </w:rPr>
          <w:t xml:space="preserve"> Συμφωνίας Αεροπορικών Μεταφορών μεταξύ της Ευρωπαϊκής  Ένωσης και των κρατών μελών της, αφενός, και της Κυβέρνησης του κράτους του Ισραήλ, αφετέρου», σελ. </w:t>
        </w:r>
        <w:r w:rsidRPr="0085279E">
          <w:rPr>
            <w:rFonts w:eastAsia="Times New Roman"/>
            <w:szCs w:val="24"/>
            <w:lang w:eastAsia="en-US"/>
          </w:rPr>
          <w:br/>
          <w:t xml:space="preserve">    v. «Κύρωση της Συμφωνίας Κοινού Αεροπορικού Χώρου μεταξύ της Ευρωπαϊκής  Ένωσης και των κρατών μελών της και της Δημοκρατίας της Μολδαβίας», σελ. </w:t>
        </w:r>
        <w:r w:rsidRPr="0085279E">
          <w:rPr>
            <w:rFonts w:eastAsia="Times New Roman"/>
            <w:szCs w:val="24"/>
            <w:lang w:eastAsia="en-US"/>
          </w:rPr>
          <w:br/>
          <w:t>2. Κατάθεση σχεδίου νόμου:</w:t>
        </w:r>
      </w:ins>
    </w:p>
    <w:p w14:paraId="217C9FC6" w14:textId="77777777" w:rsidR="0085279E" w:rsidRPr="0085279E" w:rsidRDefault="0085279E" w:rsidP="0085279E">
      <w:pPr>
        <w:spacing w:after="0" w:line="360" w:lineRule="auto"/>
        <w:rPr>
          <w:ins w:id="23" w:author="Φλούδα Χριστίνα" w:date="2016-04-14T13:51:00Z"/>
          <w:rFonts w:eastAsia="Times New Roman"/>
          <w:szCs w:val="24"/>
          <w:lang w:eastAsia="en-US"/>
        </w:rPr>
      </w:pPr>
      <w:ins w:id="24" w:author="Φλούδα Χριστίνα" w:date="2016-04-14T13:51:00Z">
        <w:r w:rsidRPr="0085279E">
          <w:rPr>
            <w:rFonts w:eastAsia="Times New Roman"/>
            <w:szCs w:val="24"/>
            <w:lang w:eastAsia="en-US"/>
          </w:rPr>
          <w:t xml:space="preserve">Οι Υπουργοί Αγροτικής Ανάπτυξης και Τροφίμων, Εσωτερικών και Διοικητικής Ανασυγκρότησης, Οικονομίας, Ανάπτυξης και Τουρισμού, Παιδείας,  Έρευνας και Θρησκευμάτων, Δικαιοσύνης, Διαφάνειας και Ανθρωπίνων Δικαιωμάτων, Εργασίας, Κοινωνικής Ασφάλισης και Κοινωνικής Αλληλεγγύης, Οικονομικών, καθώς και ο Αναπληρωτής Υπουργός Εσωτερικών και Διοικητικής Ανασυγκρότησης κατέθεσαν στις 6/4/2016 σχέδιο νόμου: «Αγροτικοί συνεταιρισμοί, μορφές συλλογικής οργάνωσης του αγροτικού χώρου και άλλες διατάξεις», σελ. </w:t>
        </w:r>
        <w:r w:rsidRPr="0085279E">
          <w:rPr>
            <w:rFonts w:eastAsia="Times New Roman"/>
            <w:szCs w:val="24"/>
            <w:lang w:eastAsia="en-US"/>
          </w:rPr>
          <w:br/>
          <w:t xml:space="preserve">3. Συζήτηση επί της αρχής, των άρθρων και των τροπολογιών και ψήφιση στο σύνολο του σχεδίου νόμου του Υπουργείου Υποδομών, Μεταφορών και Δικτύων: «Κύρωση της Συμφωνίας Αεροπορικών Υπηρεσιών μεταξύ της Ελληνικής Δημοκρατίας και της Κυβέρνησης της Νέας Ζηλανδίας», σελ. </w:t>
        </w:r>
        <w:r w:rsidRPr="0085279E">
          <w:rPr>
            <w:rFonts w:eastAsia="Times New Roman"/>
            <w:szCs w:val="24"/>
            <w:lang w:eastAsia="en-US"/>
          </w:rPr>
          <w:br/>
        </w:r>
      </w:ins>
    </w:p>
    <w:p w14:paraId="450A4596" w14:textId="77777777" w:rsidR="0085279E" w:rsidRPr="0085279E" w:rsidRDefault="0085279E" w:rsidP="0085279E">
      <w:pPr>
        <w:spacing w:after="0" w:line="360" w:lineRule="auto"/>
        <w:rPr>
          <w:ins w:id="25" w:author="Φλούδα Χριστίνα" w:date="2016-04-14T13:51:00Z"/>
          <w:rFonts w:eastAsia="Times New Roman"/>
          <w:szCs w:val="24"/>
          <w:lang w:eastAsia="en-US"/>
        </w:rPr>
      </w:pPr>
    </w:p>
    <w:p w14:paraId="361C54BC" w14:textId="77777777" w:rsidR="0085279E" w:rsidRPr="0085279E" w:rsidRDefault="0085279E" w:rsidP="0085279E">
      <w:pPr>
        <w:spacing w:after="0" w:line="360" w:lineRule="auto"/>
        <w:rPr>
          <w:ins w:id="26" w:author="Φλούδα Χριστίνα" w:date="2016-04-14T13:51:00Z"/>
          <w:rFonts w:eastAsia="Times New Roman"/>
          <w:szCs w:val="24"/>
          <w:lang w:eastAsia="en-US"/>
        </w:rPr>
      </w:pPr>
      <w:ins w:id="27" w:author="Φλούδα Χριστίνα" w:date="2016-04-14T13:51:00Z">
        <w:r w:rsidRPr="0085279E">
          <w:rPr>
            <w:rFonts w:eastAsia="Times New Roman"/>
            <w:szCs w:val="24"/>
            <w:lang w:eastAsia="en-US"/>
          </w:rPr>
          <w:t>ΠΡΟΕΔΡΟΣ</w:t>
        </w:r>
      </w:ins>
    </w:p>
    <w:p w14:paraId="77EB8C28" w14:textId="77777777" w:rsidR="0085279E" w:rsidRPr="0085279E" w:rsidRDefault="0085279E" w:rsidP="0085279E">
      <w:pPr>
        <w:spacing w:after="0" w:line="360" w:lineRule="auto"/>
        <w:rPr>
          <w:ins w:id="28" w:author="Φλούδα Χριστίνα" w:date="2016-04-14T13:51:00Z"/>
          <w:rFonts w:eastAsia="Times New Roman"/>
          <w:szCs w:val="24"/>
          <w:lang w:eastAsia="en-US"/>
        </w:rPr>
      </w:pPr>
    </w:p>
    <w:p w14:paraId="226CCEE6" w14:textId="77777777" w:rsidR="0085279E" w:rsidRPr="0085279E" w:rsidRDefault="0085279E" w:rsidP="0085279E">
      <w:pPr>
        <w:spacing w:after="0" w:line="360" w:lineRule="auto"/>
        <w:rPr>
          <w:ins w:id="29" w:author="Φλούδα Χριστίνα" w:date="2016-04-14T13:51:00Z"/>
          <w:rFonts w:eastAsia="Times New Roman"/>
          <w:szCs w:val="24"/>
          <w:lang w:eastAsia="en-US"/>
        </w:rPr>
      </w:pPr>
      <w:ins w:id="30" w:author="Φλούδα Χριστίνα" w:date="2016-04-14T13:51:00Z">
        <w:r w:rsidRPr="0085279E">
          <w:rPr>
            <w:rFonts w:eastAsia="Times New Roman"/>
            <w:szCs w:val="24"/>
            <w:lang w:eastAsia="en-US"/>
          </w:rPr>
          <w:t>ΒΟΥΤΣΗΣ Ν. , σελ.</w:t>
        </w:r>
        <w:r w:rsidRPr="0085279E">
          <w:rPr>
            <w:rFonts w:eastAsia="Times New Roman"/>
            <w:szCs w:val="24"/>
            <w:lang w:eastAsia="en-US"/>
          </w:rPr>
          <w:br/>
        </w:r>
      </w:ins>
    </w:p>
    <w:p w14:paraId="434A047A" w14:textId="77777777" w:rsidR="0085279E" w:rsidRPr="0085279E" w:rsidRDefault="0085279E" w:rsidP="0085279E">
      <w:pPr>
        <w:spacing w:after="0" w:line="360" w:lineRule="auto"/>
        <w:rPr>
          <w:ins w:id="31" w:author="Φλούδα Χριστίνα" w:date="2016-04-14T13:51:00Z"/>
          <w:rFonts w:eastAsia="Times New Roman"/>
          <w:szCs w:val="24"/>
          <w:lang w:eastAsia="en-US"/>
        </w:rPr>
      </w:pPr>
      <w:ins w:id="32" w:author="Φλούδα Χριστίνα" w:date="2016-04-14T13:51:00Z">
        <w:r w:rsidRPr="0085279E">
          <w:rPr>
            <w:rFonts w:eastAsia="Times New Roman"/>
            <w:szCs w:val="24"/>
            <w:lang w:eastAsia="en-US"/>
          </w:rPr>
          <w:t>ΠΡΟΕΔΡΕΥΟΝΤΕΣ</w:t>
        </w:r>
      </w:ins>
    </w:p>
    <w:p w14:paraId="099A9BA2" w14:textId="77777777" w:rsidR="0085279E" w:rsidRPr="0085279E" w:rsidRDefault="0085279E" w:rsidP="0085279E">
      <w:pPr>
        <w:spacing w:after="0" w:line="360" w:lineRule="auto"/>
        <w:rPr>
          <w:ins w:id="33" w:author="Φλούδα Χριστίνα" w:date="2016-04-14T13:51:00Z"/>
          <w:rFonts w:eastAsia="Times New Roman"/>
          <w:szCs w:val="24"/>
          <w:lang w:eastAsia="en-US"/>
        </w:rPr>
      </w:pPr>
    </w:p>
    <w:p w14:paraId="0B514B21" w14:textId="77777777" w:rsidR="0085279E" w:rsidRPr="0085279E" w:rsidRDefault="0085279E" w:rsidP="0085279E">
      <w:pPr>
        <w:spacing w:after="0" w:line="360" w:lineRule="auto"/>
        <w:rPr>
          <w:ins w:id="34" w:author="Φλούδα Χριστίνα" w:date="2016-04-14T13:51:00Z"/>
          <w:rFonts w:eastAsia="Times New Roman"/>
          <w:szCs w:val="24"/>
          <w:lang w:eastAsia="en-US"/>
        </w:rPr>
      </w:pPr>
      <w:ins w:id="35" w:author="Φλούδα Χριστίνα" w:date="2016-04-14T13:51:00Z">
        <w:r w:rsidRPr="0085279E">
          <w:rPr>
            <w:rFonts w:eastAsia="Times New Roman"/>
            <w:szCs w:val="24"/>
            <w:lang w:eastAsia="en-US"/>
          </w:rPr>
          <w:t>ΚΑΚΛΑΜΑΝΗΣ Ν. , σελ.</w:t>
        </w:r>
        <w:r w:rsidRPr="0085279E">
          <w:rPr>
            <w:rFonts w:eastAsia="Times New Roman"/>
            <w:szCs w:val="24"/>
            <w:lang w:eastAsia="en-US"/>
          </w:rPr>
          <w:br/>
          <w:t>ΚΡΕΜΑΣΤΙΝΟΣ Δ. , σελ.</w:t>
        </w:r>
        <w:r w:rsidRPr="0085279E">
          <w:rPr>
            <w:rFonts w:eastAsia="Times New Roman"/>
            <w:szCs w:val="24"/>
            <w:lang w:eastAsia="en-US"/>
          </w:rPr>
          <w:br/>
          <w:t>ΚΟΥΡΑΚΗΣ Α. , σελ.</w:t>
        </w:r>
        <w:r w:rsidRPr="0085279E">
          <w:rPr>
            <w:rFonts w:eastAsia="Times New Roman"/>
            <w:szCs w:val="24"/>
            <w:lang w:eastAsia="en-US"/>
          </w:rPr>
          <w:br/>
        </w:r>
      </w:ins>
    </w:p>
    <w:p w14:paraId="48BBEA15" w14:textId="77777777" w:rsidR="0085279E" w:rsidRPr="0085279E" w:rsidRDefault="0085279E" w:rsidP="0085279E">
      <w:pPr>
        <w:spacing w:after="0" w:line="360" w:lineRule="auto"/>
        <w:rPr>
          <w:ins w:id="36" w:author="Φλούδα Χριστίνα" w:date="2016-04-14T13:51:00Z"/>
          <w:rFonts w:eastAsia="Times New Roman"/>
          <w:szCs w:val="24"/>
          <w:lang w:eastAsia="en-US"/>
        </w:rPr>
      </w:pPr>
    </w:p>
    <w:p w14:paraId="6C101133" w14:textId="77777777" w:rsidR="0085279E" w:rsidRPr="0085279E" w:rsidRDefault="0085279E" w:rsidP="0085279E">
      <w:pPr>
        <w:spacing w:after="0" w:line="360" w:lineRule="auto"/>
        <w:rPr>
          <w:ins w:id="37" w:author="Φλούδα Χριστίνα" w:date="2016-04-14T13:51:00Z"/>
          <w:rFonts w:eastAsia="Times New Roman"/>
          <w:szCs w:val="24"/>
          <w:lang w:eastAsia="en-US"/>
        </w:rPr>
      </w:pPr>
      <w:ins w:id="38" w:author="Φλούδα Χριστίνα" w:date="2016-04-14T13:51:00Z">
        <w:r w:rsidRPr="0085279E">
          <w:rPr>
            <w:rFonts w:eastAsia="Times New Roman"/>
            <w:szCs w:val="24"/>
            <w:lang w:eastAsia="en-US"/>
          </w:rPr>
          <w:t>ΟΜΙΛΗΤΕΣ</w:t>
        </w:r>
      </w:ins>
    </w:p>
    <w:p w14:paraId="3F70CF1C" w14:textId="77777777" w:rsidR="0085279E" w:rsidRPr="0085279E" w:rsidRDefault="0085279E" w:rsidP="0085279E">
      <w:pPr>
        <w:spacing w:after="0" w:line="360" w:lineRule="auto"/>
        <w:rPr>
          <w:ins w:id="39" w:author="Φλούδα Χριστίνα" w:date="2016-04-14T13:51:00Z"/>
          <w:rFonts w:eastAsia="Times New Roman"/>
          <w:szCs w:val="24"/>
          <w:lang w:eastAsia="en-US"/>
        </w:rPr>
      </w:pPr>
      <w:ins w:id="40" w:author="Φλούδα Χριστίνα" w:date="2016-04-14T13:51:00Z">
        <w:r w:rsidRPr="0085279E">
          <w:rPr>
            <w:rFonts w:eastAsia="Times New Roman"/>
            <w:szCs w:val="24"/>
            <w:lang w:eastAsia="en-US"/>
          </w:rPr>
          <w:br/>
          <w:t>Α. Επί διαδικαστικού θέματος:</w:t>
        </w:r>
        <w:r w:rsidRPr="0085279E">
          <w:rPr>
            <w:rFonts w:eastAsia="Times New Roman"/>
            <w:szCs w:val="24"/>
            <w:lang w:eastAsia="en-US"/>
          </w:rPr>
          <w:br/>
          <w:t>ΑΛΕΞΙΑΔΗΣ Τ. , σελ.</w:t>
        </w:r>
        <w:r w:rsidRPr="0085279E">
          <w:rPr>
            <w:rFonts w:eastAsia="Times New Roman"/>
            <w:szCs w:val="24"/>
            <w:lang w:eastAsia="en-US"/>
          </w:rPr>
          <w:br/>
          <w:t>ΑΜΥΡΑΣ Γ. , σελ.</w:t>
        </w:r>
        <w:r w:rsidRPr="0085279E">
          <w:rPr>
            <w:rFonts w:eastAsia="Times New Roman"/>
            <w:szCs w:val="24"/>
            <w:lang w:eastAsia="en-US"/>
          </w:rPr>
          <w:br/>
          <w:t>ΑΠΟΣΤΟΛΟΥ Ε. , σελ.</w:t>
        </w:r>
        <w:r w:rsidRPr="0085279E">
          <w:rPr>
            <w:rFonts w:eastAsia="Times New Roman"/>
            <w:szCs w:val="24"/>
            <w:lang w:eastAsia="en-US"/>
          </w:rPr>
          <w:br/>
          <w:t>ΑΥΓΕΝΑΚΗΣ Ε. , σελ.</w:t>
        </w:r>
        <w:r w:rsidRPr="0085279E">
          <w:rPr>
            <w:rFonts w:eastAsia="Times New Roman"/>
            <w:szCs w:val="24"/>
            <w:lang w:eastAsia="en-US"/>
          </w:rPr>
          <w:br/>
          <w:t>ΒΟΥΤΣΗΣ Ν. , σελ.</w:t>
        </w:r>
        <w:r w:rsidRPr="0085279E">
          <w:rPr>
            <w:rFonts w:eastAsia="Times New Roman"/>
            <w:szCs w:val="24"/>
            <w:lang w:eastAsia="en-US"/>
          </w:rPr>
          <w:br/>
          <w:t>ΒΡΟΥΤΣΗΣ Ι. , σελ.</w:t>
        </w:r>
        <w:r w:rsidRPr="0085279E">
          <w:rPr>
            <w:rFonts w:eastAsia="Times New Roman"/>
            <w:szCs w:val="24"/>
            <w:lang w:eastAsia="en-US"/>
          </w:rPr>
          <w:br/>
          <w:t>ΘΕΟΧΑΡΟΠΟΥΛΟΣ Α. , σελ.</w:t>
        </w:r>
        <w:r w:rsidRPr="0085279E">
          <w:rPr>
            <w:rFonts w:eastAsia="Times New Roman"/>
            <w:szCs w:val="24"/>
            <w:lang w:eastAsia="en-US"/>
          </w:rPr>
          <w:br/>
          <w:t>ΚΑΚΛΑΜΑΝΗΣ Ν. , σελ.</w:t>
        </w:r>
        <w:r w:rsidRPr="0085279E">
          <w:rPr>
            <w:rFonts w:eastAsia="Times New Roman"/>
            <w:szCs w:val="24"/>
            <w:lang w:eastAsia="en-US"/>
          </w:rPr>
          <w:br/>
          <w:t>ΚΑΡΑΜΑΝΛΗΣ Κ. του Αχ., σελ.</w:t>
        </w:r>
        <w:r w:rsidRPr="0085279E">
          <w:rPr>
            <w:rFonts w:eastAsia="Times New Roman"/>
            <w:szCs w:val="24"/>
            <w:lang w:eastAsia="en-US"/>
          </w:rPr>
          <w:br/>
          <w:t>ΚΕΓΚΕΡΟΓΛΟΥ Β. , σελ.</w:t>
        </w:r>
        <w:r w:rsidRPr="0085279E">
          <w:rPr>
            <w:rFonts w:eastAsia="Times New Roman"/>
            <w:szCs w:val="24"/>
            <w:lang w:eastAsia="en-US"/>
          </w:rPr>
          <w:br/>
          <w:t>ΚΟΥΡΑΚΗΣ Α. , σελ.</w:t>
        </w:r>
        <w:r w:rsidRPr="0085279E">
          <w:rPr>
            <w:rFonts w:eastAsia="Times New Roman"/>
            <w:szCs w:val="24"/>
            <w:lang w:eastAsia="en-US"/>
          </w:rPr>
          <w:br/>
          <w:t>ΚΡΕΜΑΣΤΙΝΟΣ Δ. , σελ.</w:t>
        </w:r>
        <w:r w:rsidRPr="0085279E">
          <w:rPr>
            <w:rFonts w:eastAsia="Times New Roman"/>
            <w:szCs w:val="24"/>
            <w:lang w:eastAsia="en-US"/>
          </w:rPr>
          <w:br/>
          <w:t>ΛΑΖΑΡΙΔΗΣ Γ. , σελ.</w:t>
        </w:r>
        <w:r w:rsidRPr="0085279E">
          <w:rPr>
            <w:rFonts w:eastAsia="Times New Roman"/>
            <w:szCs w:val="24"/>
            <w:lang w:eastAsia="en-US"/>
          </w:rPr>
          <w:br/>
          <w:t>ΜΠΑΡΓΙΩΤΑΣ Κ. , σελ.</w:t>
        </w:r>
        <w:r w:rsidRPr="0085279E">
          <w:rPr>
            <w:rFonts w:eastAsia="Times New Roman"/>
            <w:szCs w:val="24"/>
            <w:lang w:eastAsia="en-US"/>
          </w:rPr>
          <w:br/>
          <w:t>ΝΙΚΟΛΟΠΟΥΛΟΣ Ν. , σελ.</w:t>
        </w:r>
        <w:r w:rsidRPr="0085279E">
          <w:rPr>
            <w:rFonts w:eastAsia="Times New Roman"/>
            <w:szCs w:val="24"/>
            <w:lang w:eastAsia="en-US"/>
          </w:rPr>
          <w:br/>
          <w:t>ΠΕΛΕΓΡΙΝΗΣ Θ. , σελ.</w:t>
        </w:r>
        <w:r w:rsidRPr="0085279E">
          <w:rPr>
            <w:rFonts w:eastAsia="Times New Roman"/>
            <w:szCs w:val="24"/>
            <w:lang w:eastAsia="en-US"/>
          </w:rPr>
          <w:br/>
          <w:t>ΣΥΝΤΥΧΑΚΗΣ Ε. , σελ.</w:t>
        </w:r>
        <w:r w:rsidRPr="0085279E">
          <w:rPr>
            <w:rFonts w:eastAsia="Times New Roman"/>
            <w:szCs w:val="24"/>
            <w:lang w:eastAsia="en-US"/>
          </w:rPr>
          <w:br/>
          <w:t>ΤΑΣΣΟΣ Σ. , σελ.</w:t>
        </w:r>
        <w:r w:rsidRPr="0085279E">
          <w:rPr>
            <w:rFonts w:eastAsia="Times New Roman"/>
            <w:szCs w:val="24"/>
            <w:lang w:eastAsia="en-US"/>
          </w:rPr>
          <w:br/>
          <w:t>ΧΡΥΣΟΒΕΛΩΝΗ Μ. , σελ.</w:t>
        </w:r>
        <w:r w:rsidRPr="0085279E">
          <w:rPr>
            <w:rFonts w:eastAsia="Times New Roman"/>
            <w:szCs w:val="24"/>
            <w:lang w:eastAsia="en-US"/>
          </w:rPr>
          <w:br/>
        </w:r>
        <w:r w:rsidRPr="0085279E">
          <w:rPr>
            <w:rFonts w:eastAsia="Times New Roman"/>
            <w:szCs w:val="24"/>
            <w:lang w:eastAsia="en-US"/>
          </w:rPr>
          <w:br/>
          <w:t>Β. Επί των επικαίρων ερωτήσεων:</w:t>
        </w:r>
        <w:r w:rsidRPr="0085279E">
          <w:rPr>
            <w:rFonts w:eastAsia="Times New Roman"/>
            <w:szCs w:val="24"/>
            <w:lang w:eastAsia="en-US"/>
          </w:rPr>
          <w:br/>
          <w:t>ΑΛΕΞΙΑΔΗΣ Τ. , σελ.</w:t>
        </w:r>
        <w:r w:rsidRPr="0085279E">
          <w:rPr>
            <w:rFonts w:eastAsia="Times New Roman"/>
            <w:szCs w:val="24"/>
            <w:lang w:eastAsia="en-US"/>
          </w:rPr>
          <w:br/>
          <w:t>ΑΠΟΣΤΟΛΟΥ Ε. , σελ.</w:t>
        </w:r>
        <w:r w:rsidRPr="0085279E">
          <w:rPr>
            <w:rFonts w:eastAsia="Times New Roman"/>
            <w:szCs w:val="24"/>
            <w:lang w:eastAsia="en-US"/>
          </w:rPr>
          <w:br/>
          <w:t>ΑΥΓΕΝΑΚΗΣ Ε. , σελ.</w:t>
        </w:r>
        <w:r w:rsidRPr="0085279E">
          <w:rPr>
            <w:rFonts w:eastAsia="Times New Roman"/>
            <w:szCs w:val="24"/>
            <w:lang w:eastAsia="en-US"/>
          </w:rPr>
          <w:br/>
          <w:t>ΘΗΒΑΙΟΣ Ν. , σελ.</w:t>
        </w:r>
        <w:r w:rsidRPr="0085279E">
          <w:rPr>
            <w:rFonts w:eastAsia="Times New Roman"/>
            <w:szCs w:val="24"/>
            <w:lang w:eastAsia="en-US"/>
          </w:rPr>
          <w:br/>
          <w:t>ΚΑΚΛΑΜΑΝΗΣ Ν. , σελ.</w:t>
        </w:r>
        <w:r w:rsidRPr="0085279E">
          <w:rPr>
            <w:rFonts w:eastAsia="Times New Roman"/>
            <w:szCs w:val="24"/>
            <w:lang w:eastAsia="en-US"/>
          </w:rPr>
          <w:br/>
          <w:t>ΚΑΜΜΕΝΟΣ Δ. , σελ.</w:t>
        </w:r>
        <w:r w:rsidRPr="0085279E">
          <w:rPr>
            <w:rFonts w:eastAsia="Times New Roman"/>
            <w:szCs w:val="24"/>
            <w:lang w:eastAsia="en-US"/>
          </w:rPr>
          <w:br/>
          <w:t>ΚΑΤΣΑΒΡΙΑ - ΣΙΩΡΟΠΟΥΛΟΥ Χ. , σελ.</w:t>
        </w:r>
        <w:r w:rsidRPr="0085279E">
          <w:rPr>
            <w:rFonts w:eastAsia="Times New Roman"/>
            <w:szCs w:val="24"/>
            <w:lang w:eastAsia="en-US"/>
          </w:rPr>
          <w:br/>
          <w:t>ΚΕΓΚΕΡΟΓΛΟΥ Β. , σελ.</w:t>
        </w:r>
        <w:r w:rsidRPr="0085279E">
          <w:rPr>
            <w:rFonts w:eastAsia="Times New Roman"/>
            <w:szCs w:val="24"/>
            <w:lang w:eastAsia="en-US"/>
          </w:rPr>
          <w:br/>
          <w:t>ΚΟΝΤΟΝΗΣ Χ. , σελ.</w:t>
        </w:r>
        <w:r w:rsidRPr="0085279E">
          <w:rPr>
            <w:rFonts w:eastAsia="Times New Roman"/>
            <w:szCs w:val="24"/>
            <w:lang w:eastAsia="en-US"/>
          </w:rPr>
          <w:br/>
          <w:t>ΛΑΓΟΣ Ι. , σελ.</w:t>
        </w:r>
        <w:r w:rsidRPr="0085279E">
          <w:rPr>
            <w:rFonts w:eastAsia="Times New Roman"/>
            <w:szCs w:val="24"/>
            <w:lang w:eastAsia="en-US"/>
          </w:rPr>
          <w:br/>
          <w:t>ΛΑΖΑΡΙΔΗΣ Γ. , σελ.</w:t>
        </w:r>
        <w:r w:rsidRPr="0085279E">
          <w:rPr>
            <w:rFonts w:eastAsia="Times New Roman"/>
            <w:szCs w:val="24"/>
            <w:lang w:eastAsia="en-US"/>
          </w:rPr>
          <w:br/>
          <w:t>ΜΗΤΑΡΑΚΗΣ Π. , σελ.</w:t>
        </w:r>
        <w:r w:rsidRPr="0085279E">
          <w:rPr>
            <w:rFonts w:eastAsia="Times New Roman"/>
            <w:szCs w:val="24"/>
            <w:lang w:eastAsia="en-US"/>
          </w:rPr>
          <w:br/>
          <w:t>ΜΠΑΡΓΙΩΤΑΣ Κ. , σελ.</w:t>
        </w:r>
        <w:r w:rsidRPr="0085279E">
          <w:rPr>
            <w:rFonts w:eastAsia="Times New Roman"/>
            <w:szCs w:val="24"/>
            <w:lang w:eastAsia="en-US"/>
          </w:rPr>
          <w:br/>
          <w:t>ΝΙΚΟΛΟΠΟΥΛΟΣ Ν. , σελ.</w:t>
        </w:r>
        <w:r w:rsidRPr="0085279E">
          <w:rPr>
            <w:rFonts w:eastAsia="Times New Roman"/>
            <w:szCs w:val="24"/>
            <w:lang w:eastAsia="en-US"/>
          </w:rPr>
          <w:br/>
          <w:t>ΠΕΛΕΓΡΙΝΗΣ Θ. , σελ.</w:t>
        </w:r>
        <w:r w:rsidRPr="0085279E">
          <w:rPr>
            <w:rFonts w:eastAsia="Times New Roman"/>
            <w:szCs w:val="24"/>
            <w:lang w:eastAsia="en-US"/>
          </w:rPr>
          <w:br/>
          <w:t>ΣΥΝΤΥΧΑΚΗΣ Ε. , σελ.</w:t>
        </w:r>
        <w:r w:rsidRPr="0085279E">
          <w:rPr>
            <w:rFonts w:eastAsia="Times New Roman"/>
            <w:szCs w:val="24"/>
            <w:lang w:eastAsia="en-US"/>
          </w:rPr>
          <w:br/>
          <w:t>ΤΖΕΛΕΠΗΣ Μ. , σελ.</w:t>
        </w:r>
        <w:r w:rsidRPr="0085279E">
          <w:rPr>
            <w:rFonts w:eastAsia="Times New Roman"/>
            <w:szCs w:val="24"/>
            <w:lang w:eastAsia="en-US"/>
          </w:rPr>
          <w:br/>
          <w:t>ΧΡΥΣΟΒΕΛΩΝΗ Μ. , σελ.</w:t>
        </w:r>
        <w:r w:rsidRPr="0085279E">
          <w:rPr>
            <w:rFonts w:eastAsia="Times New Roman"/>
            <w:szCs w:val="24"/>
            <w:lang w:eastAsia="en-US"/>
          </w:rPr>
          <w:br/>
        </w:r>
      </w:ins>
    </w:p>
    <w:p w14:paraId="7493DB8C" w14:textId="65C62921" w:rsidR="0085279E" w:rsidRDefault="0085279E" w:rsidP="0085279E">
      <w:pPr>
        <w:spacing w:line="600" w:lineRule="auto"/>
        <w:ind w:firstLine="709"/>
        <w:jc w:val="both"/>
        <w:rPr>
          <w:ins w:id="41" w:author="Φλούδα Χριστίνα" w:date="2016-04-14T13:51:00Z"/>
          <w:rFonts w:eastAsia="Times New Roman" w:cs="Times New Roman"/>
          <w:szCs w:val="24"/>
        </w:rPr>
        <w:pPrChange w:id="42" w:author="Φλούδα Χριστίνα" w:date="2016-04-14T13:51:00Z">
          <w:pPr>
            <w:spacing w:line="600" w:lineRule="auto"/>
            <w:ind w:firstLine="709"/>
            <w:jc w:val="center"/>
          </w:pPr>
        </w:pPrChange>
      </w:pPr>
      <w:ins w:id="43" w:author="Φλούδα Χριστίνα" w:date="2016-04-14T13:51:00Z">
        <w:r w:rsidRPr="0085279E">
          <w:rPr>
            <w:rFonts w:eastAsia="Times New Roman"/>
            <w:szCs w:val="24"/>
            <w:lang w:eastAsia="en-US"/>
          </w:rPr>
          <w:t xml:space="preserve"> Γ. Κατάθεση σχεδίου νόμου:</w:t>
        </w:r>
        <w:r w:rsidRPr="0085279E">
          <w:rPr>
            <w:rFonts w:eastAsia="Times New Roman"/>
            <w:szCs w:val="24"/>
            <w:lang w:eastAsia="en-US"/>
          </w:rPr>
          <w:br/>
          <w:t>ΑΛΕΞΙΑΔΗΣ Τ. , σελ.</w:t>
        </w:r>
        <w:r w:rsidRPr="0085279E">
          <w:rPr>
            <w:rFonts w:eastAsia="Times New Roman"/>
            <w:szCs w:val="24"/>
            <w:lang w:eastAsia="en-US"/>
          </w:rPr>
          <w:br/>
          <w:t>ΑΜΥΡΑΣ Γ. , σελ.</w:t>
        </w:r>
        <w:r w:rsidRPr="0085279E">
          <w:rPr>
            <w:rFonts w:eastAsia="Times New Roman"/>
            <w:szCs w:val="24"/>
            <w:lang w:eastAsia="en-US"/>
          </w:rPr>
          <w:br/>
          <w:t>ΒΡΟΥΤΣΗΣ Ι. , σελ.</w:t>
        </w:r>
        <w:r w:rsidRPr="0085279E">
          <w:rPr>
            <w:rFonts w:eastAsia="Times New Roman"/>
            <w:szCs w:val="24"/>
            <w:lang w:eastAsia="en-US"/>
          </w:rPr>
          <w:br/>
          <w:t>ΘΕΟΧΑΡΟΠΟΥΛΟΣ Α. , σελ.</w:t>
        </w:r>
        <w:r w:rsidRPr="0085279E">
          <w:rPr>
            <w:rFonts w:eastAsia="Times New Roman"/>
            <w:szCs w:val="24"/>
            <w:lang w:eastAsia="en-US"/>
          </w:rPr>
          <w:br/>
          <w:t>ΚΑΡΑΜΑΝΛΗΣ Κ. του Αχ. , σελ.</w:t>
        </w:r>
        <w:r w:rsidRPr="0085279E">
          <w:rPr>
            <w:rFonts w:eastAsia="Times New Roman"/>
            <w:szCs w:val="24"/>
            <w:lang w:eastAsia="en-US"/>
          </w:rPr>
          <w:br/>
          <w:t>ΚΑΡΑΝΑΣΤΑΣΗΣ Α. , σελ.</w:t>
        </w:r>
        <w:r w:rsidRPr="0085279E">
          <w:rPr>
            <w:rFonts w:eastAsia="Times New Roman"/>
            <w:szCs w:val="24"/>
            <w:lang w:eastAsia="en-US"/>
          </w:rPr>
          <w:br/>
          <w:t>ΚΑΡΡΑΣ Γ. , σελ.</w:t>
        </w:r>
        <w:r w:rsidRPr="0085279E">
          <w:rPr>
            <w:rFonts w:eastAsia="Times New Roman"/>
            <w:szCs w:val="24"/>
            <w:lang w:eastAsia="en-US"/>
          </w:rPr>
          <w:br/>
          <w:t>ΚΕΓΚΕΡΟΓΛΟΥ Β. , σελ.</w:t>
        </w:r>
        <w:r w:rsidRPr="0085279E">
          <w:rPr>
            <w:rFonts w:eastAsia="Times New Roman"/>
            <w:szCs w:val="24"/>
            <w:lang w:eastAsia="en-US"/>
          </w:rPr>
          <w:br/>
          <w:t>ΛΑΖΑΡΙΔΗΣ Γ. , σελ.</w:t>
        </w:r>
        <w:r w:rsidRPr="0085279E">
          <w:rPr>
            <w:rFonts w:eastAsia="Times New Roman"/>
            <w:szCs w:val="24"/>
            <w:lang w:eastAsia="en-US"/>
          </w:rPr>
          <w:br/>
          <w:t>ΛΑΜΠΡΟΥΛΗΣ Γ. , σελ.</w:t>
        </w:r>
        <w:r w:rsidRPr="0085279E">
          <w:rPr>
            <w:rFonts w:eastAsia="Times New Roman"/>
            <w:szCs w:val="24"/>
            <w:lang w:eastAsia="en-US"/>
          </w:rPr>
          <w:br/>
          <w:t>ΜΕΓΑΛΟΜΥΣΤΑΚΑΣ Α. , σελ.</w:t>
        </w:r>
        <w:r w:rsidRPr="0085279E">
          <w:rPr>
            <w:rFonts w:eastAsia="Times New Roman"/>
            <w:szCs w:val="24"/>
            <w:lang w:eastAsia="en-US"/>
          </w:rPr>
          <w:br/>
          <w:t>ΠΑΝΑΓΙΩΤΑΡΟΣ Η. , σελ.</w:t>
        </w:r>
        <w:r w:rsidRPr="0085279E">
          <w:rPr>
            <w:rFonts w:eastAsia="Times New Roman"/>
            <w:szCs w:val="24"/>
            <w:lang w:eastAsia="en-US"/>
          </w:rPr>
          <w:br/>
          <w:t>ΣΠΙΡΤΖΗΣ Χ. , σελ.</w:t>
        </w:r>
        <w:r w:rsidRPr="0085279E">
          <w:rPr>
            <w:rFonts w:eastAsia="Times New Roman"/>
            <w:szCs w:val="24"/>
            <w:lang w:eastAsia="en-US"/>
          </w:rPr>
          <w:br/>
          <w:t>ΤΑΣΣΟΣ Σ. , σελ.</w:t>
        </w:r>
        <w:r w:rsidRPr="0085279E">
          <w:rPr>
            <w:rFonts w:eastAsia="Times New Roman"/>
            <w:szCs w:val="24"/>
            <w:lang w:eastAsia="en-US"/>
          </w:rPr>
          <w:br/>
          <w:t>ΤΖΕΛΕΠΗΣ Μ. , σελ.</w:t>
        </w:r>
        <w:r w:rsidRPr="0085279E">
          <w:rPr>
            <w:rFonts w:eastAsia="Times New Roman"/>
            <w:szCs w:val="24"/>
            <w:lang w:eastAsia="en-US"/>
          </w:rPr>
          <w:br/>
          <w:t>ΦΑΜΕΛΛΟΣ Σ. , σελ.</w:t>
        </w:r>
        <w:r w:rsidRPr="0085279E">
          <w:rPr>
            <w:rFonts w:eastAsia="Times New Roman"/>
            <w:szCs w:val="24"/>
            <w:lang w:eastAsia="en-US"/>
          </w:rPr>
          <w:br/>
          <w:t>ΦΙΛΗΣ Ν. , σελ.</w:t>
        </w:r>
        <w:r w:rsidRPr="0085279E">
          <w:rPr>
            <w:rFonts w:eastAsia="Times New Roman"/>
            <w:szCs w:val="24"/>
            <w:lang w:eastAsia="en-US"/>
          </w:rPr>
          <w:br/>
        </w:r>
        <w:r w:rsidRPr="0085279E">
          <w:rPr>
            <w:rFonts w:eastAsia="Times New Roman"/>
            <w:szCs w:val="24"/>
            <w:lang w:eastAsia="en-US"/>
          </w:rPr>
          <w:br/>
          <w:t>Δ. ΠΑΡΕΜΒΑΣΕΙΣ:</w:t>
        </w:r>
        <w:r w:rsidRPr="0085279E">
          <w:rPr>
            <w:rFonts w:eastAsia="Times New Roman"/>
            <w:szCs w:val="24"/>
            <w:lang w:eastAsia="en-US"/>
          </w:rPr>
          <w:br/>
          <w:t>ΑΜΥΡΑΣ Γ. , σελ.</w:t>
        </w:r>
        <w:r w:rsidRPr="0085279E">
          <w:rPr>
            <w:rFonts w:eastAsia="Times New Roman"/>
            <w:szCs w:val="24"/>
            <w:lang w:eastAsia="en-US"/>
          </w:rPr>
          <w:br/>
          <w:t>ΒΡΟΥΤΣΗΣ Ι. , σελ.</w:t>
        </w:r>
        <w:r w:rsidRPr="0085279E">
          <w:rPr>
            <w:rFonts w:eastAsia="Times New Roman"/>
            <w:szCs w:val="24"/>
            <w:lang w:eastAsia="en-US"/>
          </w:rPr>
          <w:br/>
          <w:t>ΚΑΡΡΑΣ Γ. , σελ.</w:t>
        </w:r>
        <w:r w:rsidRPr="0085279E">
          <w:rPr>
            <w:rFonts w:eastAsia="Times New Roman"/>
            <w:szCs w:val="24"/>
            <w:lang w:eastAsia="en-US"/>
          </w:rPr>
          <w:br/>
          <w:t>ΚΕΓΚΕΡΟΓΛΟΥ Β. , σελ.</w:t>
        </w:r>
        <w:r w:rsidRPr="0085279E">
          <w:rPr>
            <w:rFonts w:eastAsia="Times New Roman"/>
            <w:szCs w:val="24"/>
            <w:lang w:eastAsia="en-US"/>
          </w:rPr>
          <w:br/>
          <w:t>ΛΑΜΠΡΟΥΛΗΣ Γ. , σελ.</w:t>
        </w:r>
        <w:r w:rsidRPr="0085279E">
          <w:rPr>
            <w:rFonts w:eastAsia="Times New Roman"/>
            <w:szCs w:val="24"/>
            <w:lang w:eastAsia="en-US"/>
          </w:rPr>
          <w:br/>
          <w:t>ΜΠΟΥΚΩΡΟΣ Χ. , σελ.</w:t>
        </w:r>
        <w:r w:rsidRPr="0085279E">
          <w:rPr>
            <w:rFonts w:eastAsia="Times New Roman"/>
            <w:szCs w:val="24"/>
            <w:lang w:eastAsia="en-US"/>
          </w:rPr>
          <w:br/>
          <w:t>ΜΠΟΥΡΑΣ Α. , σελ.</w:t>
        </w:r>
        <w:r w:rsidRPr="0085279E">
          <w:rPr>
            <w:rFonts w:eastAsia="Times New Roman"/>
            <w:szCs w:val="24"/>
            <w:lang w:eastAsia="en-US"/>
          </w:rPr>
          <w:br/>
        </w:r>
      </w:ins>
    </w:p>
    <w:p w14:paraId="3B1C0AF4" w14:textId="77777777" w:rsidR="00DC64F4" w:rsidRDefault="0085279E">
      <w:pPr>
        <w:spacing w:line="600" w:lineRule="auto"/>
        <w:ind w:firstLine="709"/>
        <w:jc w:val="center"/>
        <w:rPr>
          <w:rFonts w:eastAsia="Times New Roman" w:cs="Times New Roman"/>
          <w:szCs w:val="24"/>
        </w:rPr>
      </w:pPr>
      <w:r>
        <w:rPr>
          <w:rFonts w:eastAsia="Times New Roman" w:cs="Times New Roman"/>
          <w:szCs w:val="24"/>
        </w:rPr>
        <w:t>ΠΡΑΚΤΙΚΑ ΒΟΥΛΗΣ</w:t>
      </w:r>
    </w:p>
    <w:p w14:paraId="3B1C0AF5" w14:textId="77777777" w:rsidR="00DC64F4" w:rsidRDefault="0085279E">
      <w:pPr>
        <w:spacing w:line="600" w:lineRule="auto"/>
        <w:ind w:firstLine="709"/>
        <w:jc w:val="center"/>
        <w:rPr>
          <w:rFonts w:eastAsia="Times New Roman" w:cs="Times New Roman"/>
          <w:szCs w:val="24"/>
        </w:rPr>
      </w:pPr>
      <w:r>
        <w:rPr>
          <w:rFonts w:eastAsia="Times New Roman" w:cs="Times New Roman"/>
          <w:szCs w:val="24"/>
        </w:rPr>
        <w:t xml:space="preserve">ΙΖ΄ ΠΕΡΙΟΔΟΣ </w:t>
      </w:r>
    </w:p>
    <w:p w14:paraId="3B1C0AF6" w14:textId="77777777" w:rsidR="00DC64F4" w:rsidRDefault="0085279E">
      <w:pPr>
        <w:spacing w:line="600" w:lineRule="auto"/>
        <w:ind w:firstLine="709"/>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B1C0AF7" w14:textId="77777777" w:rsidR="00DC64F4" w:rsidRDefault="0085279E">
      <w:pPr>
        <w:spacing w:line="600" w:lineRule="auto"/>
        <w:ind w:firstLine="709"/>
        <w:jc w:val="center"/>
        <w:rPr>
          <w:rFonts w:eastAsia="Times New Roman" w:cs="Times New Roman"/>
          <w:szCs w:val="24"/>
        </w:rPr>
      </w:pPr>
      <w:r>
        <w:rPr>
          <w:rFonts w:eastAsia="Times New Roman" w:cs="Times New Roman"/>
          <w:szCs w:val="24"/>
        </w:rPr>
        <w:t>ΣΥΝΟΔΟΣ Α΄</w:t>
      </w:r>
    </w:p>
    <w:p w14:paraId="3B1C0AF8" w14:textId="77777777" w:rsidR="00DC64F4" w:rsidRDefault="0085279E">
      <w:pPr>
        <w:spacing w:line="600" w:lineRule="auto"/>
        <w:ind w:firstLine="709"/>
        <w:jc w:val="center"/>
        <w:rPr>
          <w:rFonts w:ascii="Lucida Sans Unicode" w:eastAsia="Times New Roman" w:hAnsi="Lucida Sans Unicode" w:cs="Lucida Sans Unicode"/>
          <w:szCs w:val="24"/>
        </w:rPr>
      </w:pPr>
      <w:r>
        <w:rPr>
          <w:rFonts w:eastAsia="Times New Roman" w:cs="Times New Roman"/>
          <w:szCs w:val="24"/>
        </w:rPr>
        <w:t xml:space="preserve">ΣΥΝΕΔΡΙΑΣΗ  </w:t>
      </w:r>
      <w:r>
        <w:rPr>
          <w:rFonts w:eastAsia="Times New Roman" w:cs="Times New Roman"/>
          <w:szCs w:val="24"/>
          <w:lang w:val="en-US"/>
        </w:rPr>
        <w:t>P</w:t>
      </w:r>
      <w:r>
        <w:rPr>
          <w:rFonts w:eastAsia="Times New Roman" w:cs="Times New Roman"/>
          <w:szCs w:val="24"/>
        </w:rPr>
        <w:t>Γ΄</w:t>
      </w:r>
    </w:p>
    <w:p w14:paraId="3B1C0AF9" w14:textId="77777777" w:rsidR="00DC64F4" w:rsidRDefault="0085279E">
      <w:pPr>
        <w:spacing w:line="600" w:lineRule="auto"/>
        <w:ind w:firstLine="709"/>
        <w:jc w:val="center"/>
        <w:rPr>
          <w:rFonts w:eastAsia="Times New Roman" w:cs="Times New Roman"/>
          <w:szCs w:val="24"/>
        </w:rPr>
      </w:pPr>
      <w:r>
        <w:rPr>
          <w:rFonts w:eastAsia="Times New Roman" w:cs="Times New Roman"/>
          <w:szCs w:val="24"/>
        </w:rPr>
        <w:t>Πέμπτη 7 Απριλίου 2016</w:t>
      </w:r>
    </w:p>
    <w:p w14:paraId="3B1C0AF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7 Απριλίου 2016, ημέρα Πέμπτη και ώρα 9.36΄ συνήλθε στην Αίθουσα των συνεδριάσεων του Βουλευτηρίου η Βουλή σε ολομέλεια για να συνεδριάσει υπό την </w:t>
      </w:r>
      <w:r>
        <w:rPr>
          <w:rFonts w:eastAsia="Times New Roman" w:cs="Times New Roman"/>
          <w:szCs w:val="24"/>
        </w:rPr>
        <w:lastRenderedPageBreak/>
        <w:t xml:space="preserve">προεδρία του ΣΤ΄ Αντιπροέδρου αυτής κ. </w:t>
      </w:r>
      <w:r w:rsidRPr="008E491C">
        <w:rPr>
          <w:rFonts w:eastAsia="Times New Roman" w:cs="Times New Roman"/>
          <w:b/>
          <w:szCs w:val="24"/>
        </w:rPr>
        <w:t>ΔΗΜΗΤΡΙΟΥ ΚΡΕΜΑΣΤΙΝΟΥ</w:t>
      </w:r>
      <w:r>
        <w:rPr>
          <w:rFonts w:eastAsia="Times New Roman" w:cs="Times New Roman"/>
          <w:szCs w:val="24"/>
        </w:rPr>
        <w:t>.</w:t>
      </w:r>
    </w:p>
    <w:p w14:paraId="3B1C0AFB"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w:t>
      </w:r>
      <w:r>
        <w:rPr>
          <w:rFonts w:eastAsia="Times New Roman" w:cs="Times New Roman"/>
          <w:b/>
          <w:szCs w:val="24"/>
        </w:rPr>
        <w:t>τινός):</w:t>
      </w:r>
      <w:r>
        <w:rPr>
          <w:rFonts w:eastAsia="Times New Roman" w:cs="Times New Roman"/>
          <w:szCs w:val="24"/>
        </w:rPr>
        <w:t xml:space="preserve"> Κυρίες και κύριοι συνάδελφοι, αρχίζει η συνεδρίαση.</w:t>
      </w:r>
    </w:p>
    <w:p w14:paraId="3B1C0AF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Εισερχόμαστε στη συζήτηση των</w:t>
      </w:r>
    </w:p>
    <w:p w14:paraId="3B1C0AFD" w14:textId="77777777" w:rsidR="00DC64F4" w:rsidRDefault="0085279E">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B1C0AF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Θα συζητηθεί η πρώτη με αριθμό 735/4-4-2016 επίκαιρη ερώτηση πρώτου κύκλου της Βουλευτού Καρδίτσας του Συνασπισμού Ριζοσπαστικής Αριστεράς κ. </w:t>
      </w:r>
      <w:r>
        <w:rPr>
          <w:rFonts w:eastAsia="Times New Roman" w:cs="Times New Roman"/>
          <w:bCs/>
          <w:szCs w:val="24"/>
        </w:rPr>
        <w:t>Χρυσ</w:t>
      </w:r>
      <w:r>
        <w:rPr>
          <w:rFonts w:eastAsia="Times New Roman" w:cs="Times New Roman"/>
          <w:bCs/>
          <w:szCs w:val="24"/>
        </w:rPr>
        <w:t>ούλας</w:t>
      </w:r>
      <w:r>
        <w:rPr>
          <w:rFonts w:eastAsia="Times New Roman" w:cs="Times New Roman"/>
          <w:b/>
          <w:bCs/>
          <w:szCs w:val="24"/>
        </w:rPr>
        <w:t xml:space="preserve"> </w:t>
      </w:r>
      <w:proofErr w:type="spellStart"/>
      <w:r>
        <w:rPr>
          <w:rFonts w:eastAsia="Times New Roman" w:cs="Times New Roman"/>
          <w:bCs/>
          <w:szCs w:val="24"/>
        </w:rPr>
        <w:t>Κατσαβριά</w:t>
      </w:r>
      <w:proofErr w:type="spellEnd"/>
      <w:r>
        <w:rPr>
          <w:rFonts w:eastAsia="Times New Roman" w:cs="Times New Roman"/>
          <w:bCs/>
          <w:szCs w:val="24"/>
        </w:rPr>
        <w:t xml:space="preserve"> – </w:t>
      </w:r>
      <w:proofErr w:type="spellStart"/>
      <w:r>
        <w:rPr>
          <w:rFonts w:eastAsia="Times New Roman" w:cs="Times New Roman"/>
          <w:bCs/>
          <w:szCs w:val="24"/>
        </w:rPr>
        <w:t>Σιωροπούλου</w:t>
      </w:r>
      <w:proofErr w:type="spellEnd"/>
      <w:r>
        <w:rPr>
          <w:rFonts w:eastAsia="Times New Roman" w:cs="Times New Roman"/>
          <w:szCs w:val="24"/>
        </w:rPr>
        <w:t xml:space="preserve"> προς τον Υπουργό </w:t>
      </w:r>
      <w:r>
        <w:rPr>
          <w:rFonts w:eastAsia="Times New Roman" w:cs="Times New Roman"/>
          <w:bCs/>
          <w:szCs w:val="24"/>
        </w:rPr>
        <w:t xml:space="preserve">Αγροτικής Ανάπτυξης και </w:t>
      </w:r>
      <w:r>
        <w:rPr>
          <w:rFonts w:eastAsia="Times New Roman" w:cs="Times New Roman"/>
          <w:bCs/>
          <w:szCs w:val="24"/>
        </w:rPr>
        <w:lastRenderedPageBreak/>
        <w:t>Τροφίμων,</w:t>
      </w:r>
      <w:r>
        <w:rPr>
          <w:rFonts w:eastAsia="Times New Roman" w:cs="Times New Roman"/>
          <w:szCs w:val="24"/>
        </w:rPr>
        <w:t xml:space="preserve"> σχετικά με το Πρόγραμμα Αγροτικής Ανάπτυξης στον Νομό Καρδίτσας. </w:t>
      </w:r>
    </w:p>
    <w:p w14:paraId="3B1C0AF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Θα απαντήσει ο Υπουργός Αγροτικής Ανάπτυξης και Τροφίμων, κ. Αποστόλου.</w:t>
      </w:r>
    </w:p>
    <w:p w14:paraId="3B1C0B0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Παρακαλώ, έχετε τον λόγο, κ. </w:t>
      </w:r>
      <w:proofErr w:type="spellStart"/>
      <w:r>
        <w:rPr>
          <w:rFonts w:eastAsia="Times New Roman" w:cs="Times New Roman"/>
          <w:szCs w:val="24"/>
        </w:rPr>
        <w:t>Κατσαβρι</w:t>
      </w:r>
      <w:r>
        <w:rPr>
          <w:rFonts w:eastAsia="Times New Roman" w:cs="Times New Roman"/>
          <w:szCs w:val="24"/>
        </w:rPr>
        <w:t>ά</w:t>
      </w:r>
      <w:proofErr w:type="spellEnd"/>
      <w:r>
        <w:rPr>
          <w:rFonts w:eastAsia="Times New Roman" w:cs="Times New Roman"/>
          <w:szCs w:val="24"/>
        </w:rPr>
        <w:t>.</w:t>
      </w:r>
    </w:p>
    <w:p w14:paraId="3B1C0B01"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ΧΡΥΣΟΥΛΑ ΚΑΤΣΑΒΡΙΑ - ΣΙΩΡΟΠΟΥΛΟΥ:</w:t>
      </w:r>
      <w:r>
        <w:rPr>
          <w:rFonts w:eastAsia="Times New Roman" w:cs="Times New Roman"/>
          <w:szCs w:val="24"/>
        </w:rPr>
        <w:t xml:space="preserve"> Ευχαριστώ, κύριε Πρόεδρε.</w:t>
      </w:r>
    </w:p>
    <w:p w14:paraId="3B1C0B0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Κύριε Υπουργέ, είμαι βέβαιη ότι αναγνωρίζετε τις απίστευτες δυσκολίες που αντιμετωπίζουν οι άνθρωποι </w:t>
      </w:r>
      <w:r>
        <w:rPr>
          <w:rFonts w:eastAsia="Times New Roman" w:cs="Times New Roman"/>
          <w:szCs w:val="24"/>
        </w:rPr>
        <w:t xml:space="preserve">οι οποίοι </w:t>
      </w:r>
      <w:r>
        <w:rPr>
          <w:rFonts w:eastAsia="Times New Roman" w:cs="Times New Roman"/>
          <w:szCs w:val="24"/>
        </w:rPr>
        <w:t>ζουν και εργάζονται σκληρά στην ύπαιθρο, κτηνοτρόφοι και αγρότες.</w:t>
      </w:r>
    </w:p>
    <w:p w14:paraId="3B1C0B0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Είμαι, επίσης, β</w:t>
      </w:r>
      <w:r>
        <w:rPr>
          <w:rFonts w:eastAsia="Times New Roman" w:cs="Times New Roman"/>
          <w:szCs w:val="24"/>
        </w:rPr>
        <w:t>έβαιη για τις προθέσεις, αλλά και για τις άοκνες προσπάθειές σας, να εμπνεύσετε στους αγρότες την αισιοδοξία και την πίστη στη γη τους και στο μέλλον τους. Οι Έλληνες αγρότες και κτηνοτρόφοι βιώνουν τις συνέπειες της κρίσης και της λιτότητας που έχουν οδηγ</w:t>
      </w:r>
      <w:r>
        <w:rPr>
          <w:rFonts w:eastAsia="Times New Roman" w:cs="Times New Roman"/>
          <w:szCs w:val="24"/>
        </w:rPr>
        <w:t>ήσει σε πρωτοφανή ύφεση, ανεργία, μείωση εισοδημάτων και περικοπές κοινωνικών παροχών.</w:t>
      </w:r>
    </w:p>
    <w:p w14:paraId="3B1C0B0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Η ανάκαμψη και τελικά η ανάπτυξη προϋποθέτουν την αλλαγή οικονομικού υποδείγματος και τη χρήση όλων των διαθέσιμων εργαλείων για την προώθησή του. Η στρατηγική για την α</w:t>
      </w:r>
      <w:r>
        <w:rPr>
          <w:rFonts w:eastAsia="Times New Roman" w:cs="Times New Roman"/>
          <w:szCs w:val="24"/>
        </w:rPr>
        <w:t xml:space="preserve">γροτική και κτηνοτροφική ανάπτυξη στηρίζεται κατά κύριο </w:t>
      </w:r>
      <w:r>
        <w:rPr>
          <w:rFonts w:eastAsia="Times New Roman" w:cs="Times New Roman"/>
          <w:szCs w:val="24"/>
        </w:rPr>
        <w:lastRenderedPageBreak/>
        <w:t>λόγο σε κοινοτικούς πόρους, μέσω του ΕΣΠΑ και του ΠΑΑ, της νέας προγραμματικής περιόδου 2014-2020.</w:t>
      </w:r>
    </w:p>
    <w:p w14:paraId="3B1C0B0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Κύριε Υπουργέ, η βαμβακοκαλλιέργεια αποτελεί την κύρια καλλιέργεια στη Θεσσαλία και στον Νομό Καρδίτσ</w:t>
      </w:r>
      <w:r>
        <w:rPr>
          <w:rFonts w:eastAsia="Times New Roman" w:cs="Times New Roman"/>
          <w:szCs w:val="24"/>
        </w:rPr>
        <w:t xml:space="preserve">ας, απασχολεί πολλές αγροτικές οικογένειες και συγκεντρώνει μεγάλο αριθμό εκκοκκιστικών επιχειρήσεων, οι οποίες απασχολούν σημαντικό αριθμό εργαζομένων. Έτσι, το προϊόν για τον </w:t>
      </w:r>
      <w:r>
        <w:rPr>
          <w:rFonts w:eastAsia="Times New Roman" w:cs="Times New Roman"/>
          <w:szCs w:val="24"/>
        </w:rPr>
        <w:t xml:space="preserve">νομό </w:t>
      </w:r>
      <w:r>
        <w:rPr>
          <w:rFonts w:eastAsia="Times New Roman" w:cs="Times New Roman"/>
          <w:szCs w:val="24"/>
        </w:rPr>
        <w:t>μας αποτελεί σημαντική πηγή οικονομικών εισροών και απασχόλησης.</w:t>
      </w:r>
    </w:p>
    <w:p w14:paraId="3B1C0B0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νομός</w:t>
      </w:r>
      <w:r>
        <w:rPr>
          <w:rFonts w:eastAsia="Times New Roman" w:cs="Times New Roman"/>
          <w:szCs w:val="24"/>
        </w:rPr>
        <w:t xml:space="preserve"> α</w:t>
      </w:r>
      <w:r>
        <w:rPr>
          <w:rFonts w:eastAsia="Times New Roman" w:cs="Times New Roman"/>
          <w:szCs w:val="24"/>
        </w:rPr>
        <w:t>ντιμετωπίζει πρόβλημα ανεπάρκειας νερού, άρδευσης για τη διατήρηση της παραγωγικότητας</w:t>
      </w:r>
      <w:r>
        <w:rPr>
          <w:rFonts w:eastAsia="Times New Roman" w:cs="Times New Roman"/>
          <w:szCs w:val="24"/>
        </w:rPr>
        <w:t>,</w:t>
      </w:r>
      <w:r>
        <w:rPr>
          <w:rFonts w:eastAsia="Times New Roman" w:cs="Times New Roman"/>
          <w:szCs w:val="24"/>
        </w:rPr>
        <w:t xml:space="preserve"> κυρίως των μεγάλων καλλιεργειών, όπως είναι το βαμβάκι, το καλαμπόκι, τα τεύτλα και τα κτηνοτροφικά φυτά, όπως είναι η μηδική. Έτσι, η ολοκλήρωση του δικτύου άρδευσης ω</w:t>
      </w:r>
      <w:r>
        <w:rPr>
          <w:rFonts w:eastAsia="Times New Roman" w:cs="Times New Roman"/>
          <w:szCs w:val="24"/>
        </w:rPr>
        <w:t xml:space="preserve">ς έργο υποδομής έχει μεγάλη σημασία για τον </w:t>
      </w:r>
      <w:r>
        <w:rPr>
          <w:rFonts w:eastAsia="Times New Roman" w:cs="Times New Roman"/>
          <w:szCs w:val="24"/>
        </w:rPr>
        <w:t>νομό</w:t>
      </w:r>
      <w:r>
        <w:rPr>
          <w:rFonts w:eastAsia="Times New Roman" w:cs="Times New Roman"/>
          <w:szCs w:val="24"/>
        </w:rPr>
        <w:t>.</w:t>
      </w:r>
    </w:p>
    <w:p w14:paraId="3B1C0B0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Η κατασκευή κλειστών δικτύων θα συντελέσει στην εξοικονόμηση ενέργειας, στον περιορισμό των απωλειών του νερού και θα αυξήσει τις εξυπηρετούμενες αρδεύσιμες εκτάσεις, ανακουφίζοντας οικονομικά τους </w:t>
      </w:r>
      <w:proofErr w:type="spellStart"/>
      <w:r>
        <w:rPr>
          <w:rFonts w:eastAsia="Times New Roman" w:cs="Times New Roman"/>
          <w:szCs w:val="24"/>
        </w:rPr>
        <w:t>πληττόμε</w:t>
      </w:r>
      <w:r>
        <w:rPr>
          <w:rFonts w:eastAsia="Times New Roman" w:cs="Times New Roman"/>
          <w:szCs w:val="24"/>
        </w:rPr>
        <w:t>νους</w:t>
      </w:r>
      <w:proofErr w:type="spellEnd"/>
      <w:r>
        <w:rPr>
          <w:rFonts w:eastAsia="Times New Roman" w:cs="Times New Roman"/>
          <w:szCs w:val="24"/>
        </w:rPr>
        <w:t xml:space="preserve"> παραγωγούς. </w:t>
      </w:r>
    </w:p>
    <w:p w14:paraId="3B1C0B0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 xml:space="preserve">Η αντικατάσταση των παλιών συστημάτων άρδευσης με στάγδην άρδευση θα περιορίσει σημαντικά την κατανάλωση νερού, θα συντελέσει στον περιορισμό της </w:t>
      </w:r>
      <w:proofErr w:type="spellStart"/>
      <w:r>
        <w:rPr>
          <w:rFonts w:eastAsia="Times New Roman" w:cs="Times New Roman"/>
          <w:szCs w:val="24"/>
        </w:rPr>
        <w:t>νιτρορύπανσης</w:t>
      </w:r>
      <w:proofErr w:type="spellEnd"/>
      <w:r>
        <w:rPr>
          <w:rFonts w:eastAsia="Times New Roman" w:cs="Times New Roman"/>
          <w:szCs w:val="24"/>
        </w:rPr>
        <w:t xml:space="preserve"> και χρήσης λιπασμάτων</w:t>
      </w:r>
      <w:r>
        <w:rPr>
          <w:rFonts w:eastAsia="Times New Roman" w:cs="Times New Roman"/>
          <w:szCs w:val="24"/>
        </w:rPr>
        <w:t xml:space="preserve"> ενώ συγχρόνως θα συμβάλει στην αύξηση της παραγωγικότητας των καλλιεργειών.</w:t>
      </w:r>
    </w:p>
    <w:p w14:paraId="3B1C0B09" w14:textId="77777777" w:rsidR="00DC64F4" w:rsidRDefault="0085279E">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3B1C0B0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3B1C0B0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Σας ερωτώ, λοιπόν, κύριε Υπουργέ, τα εξής: </w:t>
      </w:r>
    </w:p>
    <w:p w14:paraId="3B1C0B0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Πρώτον, σ</w:t>
      </w:r>
      <w:r>
        <w:rPr>
          <w:rFonts w:eastAsia="Times New Roman" w:cs="Times New Roman"/>
          <w:szCs w:val="24"/>
        </w:rPr>
        <w:t>ε ποιες ενέργει</w:t>
      </w:r>
      <w:r>
        <w:rPr>
          <w:rFonts w:eastAsia="Times New Roman" w:cs="Times New Roman"/>
          <w:szCs w:val="24"/>
        </w:rPr>
        <w:t>ες θα προβείτε για την αποτελεσματική διάθεση των κοινοτικών πόρων; Πώς συνδέεται η υλοποίηση του στρατηγικού σχεδιασμού με την εφαρμογή της νέας ΚΑΠ και πόσο αποτελεσματική είναι η ενημέρωση των αγροτών προκειμένου να αξιοποιήσουν αποτελεσματικά τα κάθε ε</w:t>
      </w:r>
      <w:r>
        <w:rPr>
          <w:rFonts w:eastAsia="Times New Roman" w:cs="Times New Roman"/>
          <w:szCs w:val="24"/>
        </w:rPr>
        <w:t>ίδους κίνητρα;</w:t>
      </w:r>
    </w:p>
    <w:p w14:paraId="3B1C0B0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Δεύτερον, ποιο είναι το ύψος των πόρων που αναλογούν στον Νομό Καρδίτσας; Ποια έργα έχουν προγραμματιστεί και ποιο είναι το χρονοδιάγραμμα υλοποίησής τους; Συγκεκριμένα, όσον αφορά στη βαμβακοκαλλιέργεια, η οποία λόγω των χαμηλής </w:t>
      </w:r>
      <w:r>
        <w:rPr>
          <w:rFonts w:eastAsia="Times New Roman" w:cs="Times New Roman"/>
          <w:szCs w:val="24"/>
        </w:rPr>
        <w:t xml:space="preserve">ανταγωνιστικότητάς της μειώνεται συνεχώς, σε ποιο μέτρο του ΠΑΑ θα ενταχθεί η στήριξη της βιωσιμότητάς της, η </w:t>
      </w:r>
      <w:r>
        <w:rPr>
          <w:rFonts w:eastAsia="Times New Roman" w:cs="Times New Roman"/>
          <w:szCs w:val="24"/>
        </w:rPr>
        <w:lastRenderedPageBreak/>
        <w:t>βελτίωση της ποιότητάς της και η καλύτερη οργάνωση της παραγωγής;</w:t>
      </w:r>
    </w:p>
    <w:p w14:paraId="3B1C0B0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Τρίτον, σε ποιο μέτρο του ΠΑΑ θα ενταχθούν τα έργα υποδομής, κυρίως η ολοκλήρωση</w:t>
      </w:r>
      <w:r>
        <w:rPr>
          <w:rFonts w:eastAsia="Times New Roman" w:cs="Times New Roman"/>
          <w:szCs w:val="24"/>
        </w:rPr>
        <w:t xml:space="preserve"> της κατασκευής κλειστού δικτύου της λίμνης </w:t>
      </w:r>
      <w:proofErr w:type="spellStart"/>
      <w:r>
        <w:rPr>
          <w:rFonts w:eastAsia="Times New Roman" w:cs="Times New Roman"/>
          <w:szCs w:val="24"/>
        </w:rPr>
        <w:t>Σμοκόβου</w:t>
      </w:r>
      <w:proofErr w:type="spellEnd"/>
      <w:r>
        <w:rPr>
          <w:rFonts w:eastAsia="Times New Roman" w:cs="Times New Roman"/>
          <w:szCs w:val="24"/>
        </w:rPr>
        <w:t xml:space="preserve"> και η προώθηση της εγκατάστασης συστημάτων στάγδην άρδευσης και ποια θα είναι τα κίνητρα για τους παραγωγούς;</w:t>
      </w:r>
    </w:p>
    <w:p w14:paraId="3B1C0B0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Σας ευχαριστώ.</w:t>
      </w:r>
    </w:p>
    <w:p w14:paraId="3B1C0B1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Αποστόλου, έχετε τον λόγο.</w:t>
      </w:r>
    </w:p>
    <w:p w14:paraId="3B1C0B11" w14:textId="77777777" w:rsidR="00DC64F4" w:rsidRDefault="0085279E">
      <w:pPr>
        <w:spacing w:line="600" w:lineRule="auto"/>
        <w:ind w:firstLine="720"/>
        <w:jc w:val="both"/>
        <w:rPr>
          <w:rFonts w:eastAsia="Times New Roman" w:cs="Times New Roman"/>
          <w:szCs w:val="28"/>
        </w:rPr>
      </w:pPr>
      <w:r>
        <w:rPr>
          <w:rFonts w:eastAsia="Times New Roman" w:cs="Times New Roman"/>
          <w:b/>
          <w:szCs w:val="28"/>
        </w:rPr>
        <w:lastRenderedPageBreak/>
        <w:t>ΕΥΑΓΓΕΛΟΣ</w:t>
      </w:r>
      <w:r>
        <w:rPr>
          <w:rFonts w:eastAsia="Times New Roman" w:cs="Times New Roman"/>
          <w:b/>
          <w:szCs w:val="28"/>
        </w:rPr>
        <w:t xml:space="preserve"> ΑΠΟΣΤΟΛΟΥ (Υπουργός Αγροτικής Ανάπτυξης και Τροφίμων): </w:t>
      </w:r>
      <w:r>
        <w:rPr>
          <w:rFonts w:eastAsia="Times New Roman" w:cs="Times New Roman"/>
          <w:szCs w:val="28"/>
        </w:rPr>
        <w:t>Αγαπητή συνάδελφε, το νέο Πρόγραμμα Αγροτικής Ανάπτυξης της χώρας μας, στο οποίο αναφερθήκατε διεξοδικά, εγκρίθηκε από την Ευρωπαϊκή Επιτροπή στις 11</w:t>
      </w:r>
      <w:r>
        <w:rPr>
          <w:rFonts w:eastAsia="Times New Roman" w:cs="Times New Roman"/>
          <w:szCs w:val="28"/>
        </w:rPr>
        <w:t>-</w:t>
      </w:r>
      <w:r>
        <w:rPr>
          <w:rFonts w:eastAsia="Times New Roman" w:cs="Times New Roman"/>
          <w:szCs w:val="28"/>
        </w:rPr>
        <w:t>12</w:t>
      </w:r>
      <w:r>
        <w:rPr>
          <w:rFonts w:eastAsia="Times New Roman" w:cs="Times New Roman"/>
          <w:szCs w:val="28"/>
        </w:rPr>
        <w:t>-</w:t>
      </w:r>
      <w:r>
        <w:rPr>
          <w:rFonts w:eastAsia="Times New Roman" w:cs="Times New Roman"/>
          <w:szCs w:val="28"/>
        </w:rPr>
        <w:t>2015. Δεν χρειάζεται να παρελθοντολογήσουμε σχε</w:t>
      </w:r>
      <w:r>
        <w:rPr>
          <w:rFonts w:eastAsia="Times New Roman" w:cs="Times New Roman"/>
          <w:szCs w:val="28"/>
        </w:rPr>
        <w:t>τικά με το γιατί και το πώς εγκρίθηκε το συγκεκριμένο πρόγραμμα.</w:t>
      </w:r>
    </w:p>
    <w:p w14:paraId="3B1C0B12"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 xml:space="preserve">Πρόκειται για ένα εθνικό πρόγραμμα που αφορά όλες τις περιοχές της χώρας, με συνολική κοινοτική συμμετοχή ύψους 4,7 δισεκατομμυρίων ευρώ και αναμένεται να αναμοχλεύσει </w:t>
      </w:r>
      <w:r>
        <w:rPr>
          <w:rFonts w:eastAsia="Times New Roman" w:cs="Times New Roman"/>
          <w:szCs w:val="28"/>
        </w:rPr>
        <w:lastRenderedPageBreak/>
        <w:t>συνολικά πάνω από 7 δισ</w:t>
      </w:r>
      <w:r>
        <w:rPr>
          <w:rFonts w:eastAsia="Times New Roman" w:cs="Times New Roman"/>
          <w:szCs w:val="28"/>
        </w:rPr>
        <w:t xml:space="preserve">εκατομμύρια ευρώ. Βασική προτεραιότητα, μεταξύ των άλλων, δίνεται στη στρατηγική που θα υπηρετήσει την αγροτική ανάπτυξη της χώρας, ενισχύοντας την ανταγωνιστικότητα και την παραγωγικότητα του </w:t>
      </w:r>
      <w:proofErr w:type="spellStart"/>
      <w:r>
        <w:rPr>
          <w:rFonts w:eastAsia="Times New Roman" w:cs="Times New Roman"/>
          <w:szCs w:val="28"/>
        </w:rPr>
        <w:t>αγροτοδιατροφικού</w:t>
      </w:r>
      <w:proofErr w:type="spellEnd"/>
      <w:r>
        <w:rPr>
          <w:rFonts w:eastAsia="Times New Roman" w:cs="Times New Roman"/>
          <w:szCs w:val="28"/>
        </w:rPr>
        <w:t xml:space="preserve"> συστήματος, όσο βεβαίως και την αλυσίδα των ε</w:t>
      </w:r>
      <w:r>
        <w:rPr>
          <w:rFonts w:eastAsia="Times New Roman" w:cs="Times New Roman"/>
          <w:szCs w:val="28"/>
        </w:rPr>
        <w:t>γχώριων αγροτικών προϊόντων.</w:t>
      </w:r>
    </w:p>
    <w:p w14:paraId="3B1C0B13"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 xml:space="preserve">Οι δυνατότητες από το νέο Πρόγραμμα Αγροτικής Ανάπτυξης είναι πολλές. Περιλαμβάνουν επενδύσεις σε υποδομές για τη μείωση του κόστους εισροών, συμπεριλαμβανομένης ακόμη και της αξιοποίησης των </w:t>
      </w:r>
      <w:r>
        <w:rPr>
          <w:rFonts w:eastAsia="Times New Roman" w:cs="Times New Roman"/>
          <w:szCs w:val="28"/>
        </w:rPr>
        <w:t>ανανεώσιμων πηγών</w:t>
      </w:r>
      <w:r>
        <w:rPr>
          <w:rFonts w:eastAsia="Times New Roman" w:cs="Times New Roman"/>
          <w:szCs w:val="28"/>
        </w:rPr>
        <w:t xml:space="preserve"> </w:t>
      </w:r>
      <w:r>
        <w:rPr>
          <w:rFonts w:eastAsia="Times New Roman" w:cs="Times New Roman"/>
          <w:szCs w:val="28"/>
        </w:rPr>
        <w:t xml:space="preserve">ενέργειας </w:t>
      </w:r>
      <w:r>
        <w:rPr>
          <w:rFonts w:eastAsia="Times New Roman" w:cs="Times New Roman"/>
          <w:szCs w:val="28"/>
        </w:rPr>
        <w:t>–αυτή η</w:t>
      </w:r>
      <w:r>
        <w:rPr>
          <w:rFonts w:eastAsia="Times New Roman" w:cs="Times New Roman"/>
          <w:szCs w:val="28"/>
        </w:rPr>
        <w:t xml:space="preserve"> παρέμβαση είναι πολύ σημαντική- καθώς και την υιοθέτηση νέων τεχνολογιών. Επίσης, ενισχύουν –το τονίζω αυτό- </w:t>
      </w:r>
      <w:r>
        <w:rPr>
          <w:rFonts w:eastAsia="Times New Roman" w:cs="Times New Roman"/>
          <w:szCs w:val="28"/>
        </w:rPr>
        <w:lastRenderedPageBreak/>
        <w:t xml:space="preserve">την ενθάρρυνση συμμετοχής των παραγωγών σε υγιή συλλογικά σχήματα, ομάδες, οργανώσεις παραγωγών, </w:t>
      </w:r>
      <w:r>
        <w:rPr>
          <w:rFonts w:eastAsia="Times New Roman" w:cs="Times New Roman"/>
          <w:szCs w:val="28"/>
        </w:rPr>
        <w:t xml:space="preserve">ακόμα και </w:t>
      </w:r>
      <w:r>
        <w:rPr>
          <w:rFonts w:eastAsia="Times New Roman" w:cs="Times New Roman"/>
          <w:szCs w:val="28"/>
        </w:rPr>
        <w:t>μέσω κάλυψης των λειτουργικών τους δαπα</w:t>
      </w:r>
      <w:r>
        <w:rPr>
          <w:rFonts w:eastAsia="Times New Roman" w:cs="Times New Roman"/>
          <w:szCs w:val="28"/>
        </w:rPr>
        <w:t xml:space="preserve">νών, καθώς και μέσω παροχής κινήτρων για την υλοποίηση επενδύσεων. </w:t>
      </w:r>
    </w:p>
    <w:p w14:paraId="3B1C0B14"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 xml:space="preserve">Αυτά, βέβαια, θα τα συζητήσουμε κατά τις επόμενες ημέρες. Αύριο μπαίνει στην </w:t>
      </w:r>
      <w:r>
        <w:rPr>
          <w:rFonts w:eastAsia="Times New Roman" w:cs="Times New Roman"/>
          <w:szCs w:val="28"/>
        </w:rPr>
        <w:t xml:space="preserve">επιτροπή </w:t>
      </w:r>
      <w:r>
        <w:rPr>
          <w:rFonts w:eastAsia="Times New Roman" w:cs="Times New Roman"/>
          <w:szCs w:val="28"/>
        </w:rPr>
        <w:t>το σχετικό νομοσχέδιο που αφορά το πλαίσιο λειτουργίας του συνεργατισμού, όπου εκεί θα γίνει μία διεξο</w:t>
      </w:r>
      <w:r>
        <w:rPr>
          <w:rFonts w:eastAsia="Times New Roman" w:cs="Times New Roman"/>
          <w:szCs w:val="28"/>
        </w:rPr>
        <w:t xml:space="preserve">δική αναφορά και </w:t>
      </w:r>
      <w:r>
        <w:rPr>
          <w:rFonts w:eastAsia="Times New Roman" w:cs="Times New Roman"/>
          <w:szCs w:val="28"/>
        </w:rPr>
        <w:t xml:space="preserve">σε </w:t>
      </w:r>
      <w:r>
        <w:rPr>
          <w:rFonts w:eastAsia="Times New Roman" w:cs="Times New Roman"/>
          <w:szCs w:val="28"/>
        </w:rPr>
        <w:t>αυτά τα ζητήματα.</w:t>
      </w:r>
    </w:p>
    <w:p w14:paraId="3B1C0B15"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 xml:space="preserve">Στο Πρόγραμμα Αγροτικής Ανάπτυξης, λοιπόν, έχουν προγραμματιστεί διάφορα μέτρα. Για ορισμένα </w:t>
      </w:r>
      <w:r>
        <w:rPr>
          <w:rFonts w:eastAsia="Times New Roman" w:cs="Times New Roman"/>
          <w:szCs w:val="28"/>
        </w:rPr>
        <w:t xml:space="preserve">από </w:t>
      </w:r>
      <w:r>
        <w:rPr>
          <w:rFonts w:eastAsia="Times New Roman" w:cs="Times New Roman"/>
          <w:szCs w:val="28"/>
        </w:rPr>
        <w:t xml:space="preserve">αυτά τα </w:t>
      </w:r>
      <w:r>
        <w:rPr>
          <w:rFonts w:eastAsia="Times New Roman" w:cs="Times New Roman"/>
          <w:szCs w:val="28"/>
        </w:rPr>
        <w:lastRenderedPageBreak/>
        <w:t>μέτρα έχει δοθεί η διαχείριση σε περιφερειακό επίπεδο. Αυξήσαμε σημαντικά τη συμμετοχή της περιφέρειας στα συγκεκ</w:t>
      </w:r>
      <w:r>
        <w:rPr>
          <w:rFonts w:eastAsia="Times New Roman" w:cs="Times New Roman"/>
          <w:szCs w:val="28"/>
        </w:rPr>
        <w:t xml:space="preserve">ριμένα μέτρα, γεγονός που σημαίνει ότι οι προσκλήσεις και η επιλογή των έργων θα γίνει σε κάθε περιφέρεια ξεχωριστά. </w:t>
      </w:r>
    </w:p>
    <w:p w14:paraId="3B1C0B16"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Όμως, θέλω να επισημάνω ότι δεν γίνεται προγραμματισμός ξεχωριστών έργων σε κάθε περιοχή. Υποβάλλονται προτάσεις από όλους τους εν δυνάμει</w:t>
      </w:r>
      <w:r>
        <w:rPr>
          <w:rFonts w:eastAsia="Times New Roman" w:cs="Times New Roman"/>
          <w:szCs w:val="28"/>
        </w:rPr>
        <w:t xml:space="preserve"> δικαιούχους και βάσει προκαθορισμένων κριτηρίων επιλογής και βάσει</w:t>
      </w:r>
      <w:r>
        <w:rPr>
          <w:rFonts w:eastAsia="Times New Roman" w:cs="Times New Roman"/>
          <w:szCs w:val="28"/>
        </w:rPr>
        <w:t>,</w:t>
      </w:r>
      <w:r>
        <w:rPr>
          <w:rFonts w:eastAsia="Times New Roman" w:cs="Times New Roman"/>
          <w:szCs w:val="28"/>
        </w:rPr>
        <w:t xml:space="preserve"> βεβαίως</w:t>
      </w:r>
      <w:r>
        <w:rPr>
          <w:rFonts w:eastAsia="Times New Roman" w:cs="Times New Roman"/>
          <w:szCs w:val="28"/>
        </w:rPr>
        <w:t>,</w:t>
      </w:r>
      <w:r>
        <w:rPr>
          <w:rFonts w:eastAsia="Times New Roman" w:cs="Times New Roman"/>
          <w:szCs w:val="28"/>
        </w:rPr>
        <w:t xml:space="preserve"> και της συγκριτικής αξιολόγησης που θα ακολουθηθεί, τελικά θα επιλεγεί ποια έργα θα χρηματοδοτηθούν. </w:t>
      </w:r>
    </w:p>
    <w:p w14:paraId="3B1C0B17"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lastRenderedPageBreak/>
        <w:t>Σημειώνεται, πάντως, ότι ιδιαίτερη μέριμνα θα δοθεί στην ενίσχυση του κλάδου</w:t>
      </w:r>
      <w:r>
        <w:rPr>
          <w:rFonts w:eastAsia="Times New Roman" w:cs="Times New Roman"/>
          <w:szCs w:val="28"/>
        </w:rPr>
        <w:t xml:space="preserve"> της κτηνοτροφίας. Οι κτηνοτρόφοι, οι αγελαδοτρόφοι γαλακτοπαραγωγοί και </w:t>
      </w:r>
      <w:proofErr w:type="spellStart"/>
      <w:r>
        <w:rPr>
          <w:rFonts w:eastAsia="Times New Roman" w:cs="Times New Roman"/>
          <w:szCs w:val="28"/>
        </w:rPr>
        <w:t>αιγοπροβατοτρόφοι</w:t>
      </w:r>
      <w:proofErr w:type="spellEnd"/>
      <w:r>
        <w:rPr>
          <w:rFonts w:eastAsia="Times New Roman" w:cs="Times New Roman"/>
          <w:szCs w:val="28"/>
        </w:rPr>
        <w:t xml:space="preserve"> θα έχουν μεταξύ των άλλων τη δυνατότητα υλοποίησης επενδυτικών σχεδίων τόσο στον πρωτογενή, όσο και στον δευτερογενή τομέα, αλλά και τη δυνατότητα για την κατάρτιση </w:t>
      </w:r>
      <w:r>
        <w:rPr>
          <w:rFonts w:eastAsia="Times New Roman" w:cs="Times New Roman"/>
          <w:szCs w:val="28"/>
        </w:rPr>
        <w:t>και λήψη συμβουλευτικών υπηρεσιών, προκειμένου να καταστήσουν ανταγωνιστικές τις εκμεταλλεύσεις τους.</w:t>
      </w:r>
    </w:p>
    <w:p w14:paraId="3B1C0B18"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 xml:space="preserve">Εδώ τίθεται θέμα </w:t>
      </w:r>
      <w:r>
        <w:rPr>
          <w:rFonts w:eastAsia="Times New Roman" w:cs="Times New Roman"/>
          <w:szCs w:val="28"/>
        </w:rPr>
        <w:t xml:space="preserve">με ποιο τρόπο </w:t>
      </w:r>
      <w:r>
        <w:rPr>
          <w:rFonts w:eastAsia="Times New Roman" w:cs="Times New Roman"/>
          <w:szCs w:val="28"/>
        </w:rPr>
        <w:t xml:space="preserve">θα επικοινωνήσουμε </w:t>
      </w:r>
      <w:r>
        <w:rPr>
          <w:rFonts w:eastAsia="Times New Roman" w:cs="Times New Roman"/>
          <w:szCs w:val="28"/>
        </w:rPr>
        <w:t xml:space="preserve">καλύτερα </w:t>
      </w:r>
      <w:r>
        <w:rPr>
          <w:rFonts w:eastAsia="Times New Roman" w:cs="Times New Roman"/>
          <w:szCs w:val="28"/>
        </w:rPr>
        <w:t xml:space="preserve">το Πρόγραμμα Αγροτικής Ανάπτυξης. Μπαίνουμε σε </w:t>
      </w:r>
      <w:r>
        <w:rPr>
          <w:rFonts w:eastAsia="Times New Roman" w:cs="Times New Roman"/>
          <w:szCs w:val="28"/>
        </w:rPr>
        <w:lastRenderedPageBreak/>
        <w:t>μία τέτοια διαδικασία, ιδιαίτερα αυτήν την περίο</w:t>
      </w:r>
      <w:r>
        <w:rPr>
          <w:rFonts w:eastAsia="Times New Roman" w:cs="Times New Roman"/>
          <w:szCs w:val="28"/>
        </w:rPr>
        <w:t>δο, αλλά σημαντικό ρόλο θα παίξουν και οι σύμβουλοι που θα προκύψουν μέσα από το συγκεκριμένο πρόγραμμα.</w:t>
      </w:r>
    </w:p>
    <w:p w14:paraId="3B1C0B19"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Όσον αφορά στα έργα που αναφέρεστε στην Καρδίτσα και στη Θεσσαλία, επειδή δώσατε μεγάλο βάρος ιδιαίτερα στο κομμάτι της άρδευσης, θα τα πω στη δευτερολ</w:t>
      </w:r>
      <w:r>
        <w:rPr>
          <w:rFonts w:eastAsia="Times New Roman" w:cs="Times New Roman"/>
          <w:szCs w:val="28"/>
        </w:rPr>
        <w:t>ογία μου.</w:t>
      </w:r>
    </w:p>
    <w:p w14:paraId="3B1C0B1A" w14:textId="77777777" w:rsidR="00DC64F4" w:rsidRDefault="0085279E">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 xml:space="preserve">Παρακαλώ, κυρία </w:t>
      </w:r>
      <w:proofErr w:type="spellStart"/>
      <w:r>
        <w:rPr>
          <w:rFonts w:eastAsia="Times New Roman" w:cs="Times New Roman"/>
          <w:szCs w:val="28"/>
        </w:rPr>
        <w:t>Κατσαβριά</w:t>
      </w:r>
      <w:proofErr w:type="spellEnd"/>
      <w:r>
        <w:rPr>
          <w:rFonts w:eastAsia="Times New Roman" w:cs="Times New Roman"/>
          <w:szCs w:val="28"/>
        </w:rPr>
        <w:t>, έχετε τον λόγο για τη δευτερολογία σας.</w:t>
      </w:r>
    </w:p>
    <w:p w14:paraId="3B1C0B1B" w14:textId="77777777" w:rsidR="00DC64F4" w:rsidRDefault="0085279E">
      <w:pPr>
        <w:spacing w:line="600" w:lineRule="auto"/>
        <w:ind w:firstLine="720"/>
        <w:jc w:val="both"/>
        <w:rPr>
          <w:rFonts w:eastAsia="Times New Roman" w:cs="Times New Roman"/>
          <w:szCs w:val="28"/>
        </w:rPr>
      </w:pPr>
      <w:r>
        <w:rPr>
          <w:rFonts w:eastAsia="Times New Roman" w:cs="Times New Roman"/>
          <w:b/>
          <w:szCs w:val="28"/>
        </w:rPr>
        <w:t xml:space="preserve">ΧΡΥΣΟΥΛΑ ΚΑΤΣΑΒΡΙΑ - ΣΙΩΡΟΠΟΥΛΟΥ: </w:t>
      </w:r>
      <w:r>
        <w:rPr>
          <w:rFonts w:eastAsia="Times New Roman" w:cs="Times New Roman"/>
          <w:szCs w:val="28"/>
        </w:rPr>
        <w:t xml:space="preserve">Κύριε Υπουργέ, από την απάντησή σας προκύπτει η σταθερή βούληση της Κυβέρνησης για την ανάδειξη του </w:t>
      </w:r>
      <w:r>
        <w:rPr>
          <w:rFonts w:eastAsia="Times New Roman" w:cs="Times New Roman"/>
          <w:szCs w:val="28"/>
        </w:rPr>
        <w:t xml:space="preserve">πρωτογενούς τομέα σε </w:t>
      </w:r>
      <w:r>
        <w:rPr>
          <w:rFonts w:eastAsia="Times New Roman" w:cs="Times New Roman"/>
          <w:szCs w:val="28"/>
        </w:rPr>
        <w:lastRenderedPageBreak/>
        <w:t>βασικό πυλώνα της οικονομίας. Θέλω, όμως, να αναδείξω την πιο σημαντική παράμετρο που αφορά στην αγωνία του αγρότη και του κτηνοτρόφου για το κόστος παραγωγής, γιατί αυτό καθορίζει</w:t>
      </w:r>
      <w:r w:rsidRPr="00D75E65">
        <w:rPr>
          <w:rFonts w:eastAsia="Times New Roman" w:cs="Times New Roman"/>
          <w:szCs w:val="28"/>
        </w:rPr>
        <w:t>,</w:t>
      </w:r>
      <w:r>
        <w:rPr>
          <w:rFonts w:eastAsia="Times New Roman" w:cs="Times New Roman"/>
          <w:szCs w:val="28"/>
        </w:rPr>
        <w:t xml:space="preserve"> σε τελική ανάλυση</w:t>
      </w:r>
      <w:r w:rsidRPr="00D75E65">
        <w:rPr>
          <w:rFonts w:eastAsia="Times New Roman" w:cs="Times New Roman"/>
          <w:szCs w:val="28"/>
        </w:rPr>
        <w:t>,</w:t>
      </w:r>
      <w:r>
        <w:rPr>
          <w:rFonts w:eastAsia="Times New Roman" w:cs="Times New Roman"/>
          <w:szCs w:val="28"/>
        </w:rPr>
        <w:t xml:space="preserve"> όλα τα υπόλοιπα μεγέθη.</w:t>
      </w:r>
    </w:p>
    <w:p w14:paraId="3B1C0B1C"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Αυτό που μ</w:t>
      </w:r>
      <w:r>
        <w:rPr>
          <w:rFonts w:eastAsia="Times New Roman" w:cs="Times New Roman"/>
          <w:szCs w:val="28"/>
        </w:rPr>
        <w:t xml:space="preserve">ας απασχολεί εδώ –και ιδιαίτερα τον Νομό Καρδίτσας, </w:t>
      </w:r>
      <w:r>
        <w:rPr>
          <w:rFonts w:eastAsia="Times New Roman" w:cs="Times New Roman"/>
          <w:szCs w:val="28"/>
        </w:rPr>
        <w:t xml:space="preserve">από </w:t>
      </w:r>
      <w:r>
        <w:rPr>
          <w:rFonts w:eastAsia="Times New Roman" w:cs="Times New Roman"/>
          <w:szCs w:val="28"/>
        </w:rPr>
        <w:t xml:space="preserve">όπου προέρχομαι- είναι </w:t>
      </w:r>
      <w:r>
        <w:rPr>
          <w:rFonts w:eastAsia="Times New Roman" w:cs="Times New Roman"/>
          <w:szCs w:val="28"/>
        </w:rPr>
        <w:t xml:space="preserve">με ποιο τρόπο </w:t>
      </w:r>
      <w:r>
        <w:rPr>
          <w:rFonts w:eastAsia="Times New Roman" w:cs="Times New Roman"/>
          <w:szCs w:val="28"/>
        </w:rPr>
        <w:t>το Πρόγραμμα Αγροτικής Ανάπτυξης μπορεί να επηρεάσει το κόστος παραγωγής και να στηρίξει τη βιωσιμότητα αγροτικών προϊόντων που έχουν μεγάλη σημασία για την εθνική</w:t>
      </w:r>
      <w:r>
        <w:rPr>
          <w:rFonts w:eastAsia="Times New Roman" w:cs="Times New Roman"/>
          <w:szCs w:val="28"/>
        </w:rPr>
        <w:t>, αλλά και την τοπική οικονομία, όπως είναι το βαμβάκι.</w:t>
      </w:r>
    </w:p>
    <w:p w14:paraId="3B1C0B1D"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lastRenderedPageBreak/>
        <w:t xml:space="preserve">Η δημιουργία ενός </w:t>
      </w:r>
      <w:r>
        <w:rPr>
          <w:rFonts w:eastAsia="Times New Roman" w:cs="Times New Roman"/>
          <w:szCs w:val="28"/>
          <w:lang w:val="en-US"/>
        </w:rPr>
        <w:t>cluster</w:t>
      </w:r>
      <w:r>
        <w:rPr>
          <w:rFonts w:eastAsia="Times New Roman" w:cs="Times New Roman"/>
          <w:szCs w:val="28"/>
        </w:rPr>
        <w:t xml:space="preserve"> για τον κλάδο του βαμβακιού ίσως να αποτελέσει μία λύση, ώστε να συνεργαστούν όλα τα μέλη της αλυσίδας –παραγωγοί, εκκοκκιστικές επιχειρήσεις και κλωστήρια- για να παραχθεί π</w:t>
      </w:r>
      <w:r>
        <w:rPr>
          <w:rFonts w:eastAsia="Times New Roman" w:cs="Times New Roman"/>
          <w:szCs w:val="28"/>
        </w:rPr>
        <w:t xml:space="preserve">οιοτικό, ανταγωνιστικό προϊόν, με υπεραξία και χαμηλότερο κόστος παραγωγής, που να ανταποκρίνεται στις απαιτήσεις της αγοράς. </w:t>
      </w:r>
    </w:p>
    <w:p w14:paraId="3B1C0B1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Μέσα από αυτό το πρόγραμμα μπορεί να γίνει εκστρατεία ενημέρωσης των βαμβακοπαραγωγών σε επίπεδο χώρας. Η σημασία του συμμετοχικο</w:t>
      </w:r>
      <w:r>
        <w:rPr>
          <w:rFonts w:eastAsia="Times New Roman" w:cs="Times New Roman"/>
          <w:szCs w:val="24"/>
        </w:rPr>
        <w:t xml:space="preserve">ύ συνεργατισμού και η δημιουργία συλλογικών σχημάτων παραγωγής -που όπως είπατε θα μπει και στη Βουλή στο επόμενο νομοσχέδιο- είναι ο μόνος δρόμος για την παραγωγή ενός ανταγωνιστικού προϊόντος με υπεραξία </w:t>
      </w:r>
      <w:r>
        <w:rPr>
          <w:rFonts w:eastAsia="Times New Roman" w:cs="Times New Roman"/>
          <w:szCs w:val="24"/>
        </w:rPr>
        <w:lastRenderedPageBreak/>
        <w:t>και μειωμένο κόστος. Το παράδειγμα αυτό έχουν ακολ</w:t>
      </w:r>
      <w:r>
        <w:rPr>
          <w:rFonts w:eastAsia="Times New Roman" w:cs="Times New Roman"/>
          <w:szCs w:val="24"/>
        </w:rPr>
        <w:t xml:space="preserve">ουθήσει με μεγάλη επιτυχία άλλες χώρες, όπως είναι η Αυστραλία, η Ισπανία, οι Ηνωμένες Πολιτείες της Αμερικής. </w:t>
      </w:r>
    </w:p>
    <w:p w14:paraId="3B1C0B1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Με τα συλλογικά σχήματα οι αγρότες αποκτούν μεγάλη δύναμη διαπραγμάτευσης, χαμηλότερες τιμές στην αγορά </w:t>
      </w:r>
      <w:proofErr w:type="spellStart"/>
      <w:r>
        <w:rPr>
          <w:rFonts w:eastAsia="Times New Roman" w:cs="Times New Roman"/>
          <w:szCs w:val="24"/>
        </w:rPr>
        <w:t>αγροεφοδίων</w:t>
      </w:r>
      <w:proofErr w:type="spellEnd"/>
      <w:r>
        <w:rPr>
          <w:rFonts w:eastAsia="Times New Roman" w:cs="Times New Roman"/>
          <w:szCs w:val="24"/>
        </w:rPr>
        <w:t xml:space="preserve"> και καλύτερες τιμές στην πώλ</w:t>
      </w:r>
      <w:r>
        <w:rPr>
          <w:rFonts w:eastAsia="Times New Roman" w:cs="Times New Roman"/>
          <w:szCs w:val="24"/>
        </w:rPr>
        <w:t xml:space="preserve">ηση των προϊόντων τους. </w:t>
      </w:r>
    </w:p>
    <w:p w14:paraId="3B1C0B2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Για την εφαρμογή τέτοιου προγράμματος έχει κάνει την απαιτούμενη προετοιμασία, κύριε Υπουργέ, το Εθνικό Κέντρο Βάμβακος που εδρεύει στην Καρδίτσα. Και αυτό νομίζω ότι πρέπει να το λάβουμε σοβαρά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w:t>
      </w:r>
    </w:p>
    <w:p w14:paraId="3B1C0B2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Ένα θέμα ασφαλώς είνα</w:t>
      </w:r>
      <w:r>
        <w:rPr>
          <w:rFonts w:eastAsia="Times New Roman" w:cs="Times New Roman"/>
          <w:szCs w:val="24"/>
        </w:rPr>
        <w:t xml:space="preserve">ι το ύψος των πόρων και η επάρκειά τους. Το μεγάλο ερώτημα, όμως, είναι οι παρεμβάσεις του Υπουργείου σε μια σειρά από τομείς που δεν είναι λίγοι, με δεδομένο ότι υπάρχουν χρόνια προβλήματα για τα οποία αδιαφόρησαν οι προηγούμενες κυβερνήσεις. </w:t>
      </w:r>
    </w:p>
    <w:p w14:paraId="3B1C0B2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Ενδεικτικά </w:t>
      </w:r>
      <w:r>
        <w:rPr>
          <w:rFonts w:eastAsia="Times New Roman" w:cs="Times New Roman"/>
          <w:szCs w:val="24"/>
        </w:rPr>
        <w:t xml:space="preserve">και μόνο θα ήθελα να απαριθμήσω αυτά τα προβλήματα: </w:t>
      </w:r>
    </w:p>
    <w:p w14:paraId="3B1C0B2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Αναδιάρθρωση των υπηρεσιών του ΥΠΑΑΤ και των συναφών κατά περίπτωση υπηρεσιών άλλων Υπουργείων, φορέων και οργανισμών. Να αποσαφηνιστεί, δηλαδή, ποιος κάνει τι, πώς, πότε και γιατί. Παράδειγμα είναι η υδ</w:t>
      </w:r>
      <w:r>
        <w:rPr>
          <w:rFonts w:eastAsia="Times New Roman" w:cs="Times New Roman"/>
          <w:szCs w:val="24"/>
        </w:rPr>
        <w:t xml:space="preserve">ατική πολιτική. </w:t>
      </w:r>
    </w:p>
    <w:p w14:paraId="3B1C0B2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 xml:space="preserve">Αποπληρωμή ενισχύσεων από παλαιότερα προγράμματα. Ολοκληρωμένη και αξιόπιστη πληροφόρηση των αγροτών με την ίδρυση Κέντρων Εξυπηρέτησης Αγροτών. </w:t>
      </w:r>
    </w:p>
    <w:p w14:paraId="3B1C0B2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Ενθάρρυνση για την απασχόληση στον πρωτογενή τομέα και καθιέρωση πρότυπων, βιώσιμων αγροτικών</w:t>
      </w:r>
      <w:r>
        <w:rPr>
          <w:rFonts w:eastAsia="Times New Roman" w:cs="Times New Roman"/>
          <w:szCs w:val="24"/>
        </w:rPr>
        <w:t xml:space="preserve"> εκμεταλλεύσεων. </w:t>
      </w:r>
    </w:p>
    <w:p w14:paraId="3B1C0B2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Εκπαιδευτική υποστήριξη</w:t>
      </w:r>
      <w:r>
        <w:rPr>
          <w:rFonts w:eastAsia="Times New Roman" w:cs="Times New Roman"/>
          <w:szCs w:val="24"/>
        </w:rPr>
        <w:t>,</w:t>
      </w:r>
      <w:r>
        <w:rPr>
          <w:rFonts w:eastAsia="Times New Roman" w:cs="Times New Roman"/>
          <w:szCs w:val="24"/>
        </w:rPr>
        <w:t xml:space="preserve"> κυρίως προς τους νέους αγρότες</w:t>
      </w:r>
      <w:r>
        <w:rPr>
          <w:rFonts w:eastAsia="Times New Roman" w:cs="Times New Roman"/>
          <w:szCs w:val="24"/>
        </w:rPr>
        <w:t>,</w:t>
      </w:r>
      <w:r>
        <w:rPr>
          <w:rFonts w:eastAsia="Times New Roman" w:cs="Times New Roman"/>
          <w:szCs w:val="24"/>
        </w:rPr>
        <w:t xml:space="preserve"> με αξιοποίηση των ερευνητικών κέντρων των πανεπιστημίων και των ΤΕΙ με προσανατολισμό την καινοτομία, την αύξηση της προστιθέμενης αξίας, την ανταγωνιστικότητα και την παραγωγικότητ</w:t>
      </w:r>
      <w:r>
        <w:rPr>
          <w:rFonts w:eastAsia="Times New Roman" w:cs="Times New Roman"/>
          <w:szCs w:val="24"/>
        </w:rPr>
        <w:t xml:space="preserve">α των αγροτικών προϊόντων. </w:t>
      </w:r>
    </w:p>
    <w:p w14:paraId="3B1C0B2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 xml:space="preserve">Απλούστευση και επιτάχυνση των διαδικασιών έγκρισης και ένταξης στα κάθε είδους αναπτυξιακά και επενδυτικά σχέδια. </w:t>
      </w:r>
    </w:p>
    <w:p w14:paraId="3B1C0B2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3B1C0B2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Κύριε Πρόεδρε, δώστε μου ένα λεπτό σας παρακαλώ. </w:t>
      </w:r>
    </w:p>
    <w:p w14:paraId="3B1C0B2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Ορθολογική λειτουργία του ΟΠΕΚΕΠΕ, ενίσχυση συνεταιριστικών τραπεζών, διαμόρφωση του θεσμικού πλαισίου που αφορά στις συλλογικές πρωτοβουλίες, τους συνεταιρισμούς και τις συνέργειες.  </w:t>
      </w:r>
    </w:p>
    <w:p w14:paraId="3B1C0B2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Τέλος, κύριε Υπουργέ,</w:t>
      </w:r>
      <w:r>
        <w:rPr>
          <w:rFonts w:eastAsia="Times New Roman" w:cs="Times New Roman"/>
          <w:szCs w:val="24"/>
        </w:rPr>
        <w:t xml:space="preserve"> κρίσιμο, όπως σας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είναι το ζήτημα των έργων υποδομής. Η ενέργεια, το νερό και το περιβάλλον είναι δημόσια αγαθά που χωρίς αυτά κάθε στρατηγικό σχέδιο για την αγροτική ανάπτυξη είναι γράμμα κενό. Η διαμόρφωση αντίστοιχων πολιτ</w:t>
      </w:r>
      <w:r>
        <w:rPr>
          <w:rFonts w:eastAsia="Times New Roman" w:cs="Times New Roman"/>
          <w:szCs w:val="24"/>
        </w:rPr>
        <w:t xml:space="preserve">ικών αποτελεί ευθύνη της πολιτείας σε όλα τα επίπεδα, τοπικό, περιφερειακό, εθνικό. </w:t>
      </w:r>
    </w:p>
    <w:p w14:paraId="3B1C0B2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Είναι κοινή πεποίθηση ότι η άμεση στροφή προς έργα ώριμα και υλοποιήσιμα μπορούν να δώσουν φτερά στην ανάπτυξη. Για παράδειγμα, η ολοκλήρωση του αρδευτικού δικτύου της </w:t>
      </w:r>
      <w:r>
        <w:rPr>
          <w:rFonts w:eastAsia="Times New Roman" w:cs="Times New Roman"/>
          <w:szCs w:val="24"/>
        </w:rPr>
        <w:t>λίμ</w:t>
      </w:r>
      <w:r>
        <w:rPr>
          <w:rFonts w:eastAsia="Times New Roman" w:cs="Times New Roman"/>
          <w:szCs w:val="24"/>
        </w:rPr>
        <w:t xml:space="preserve">νης </w:t>
      </w:r>
      <w:proofErr w:type="spellStart"/>
      <w:r>
        <w:rPr>
          <w:rFonts w:eastAsia="Times New Roman" w:cs="Times New Roman"/>
          <w:szCs w:val="24"/>
        </w:rPr>
        <w:t>Σμοκόβου</w:t>
      </w:r>
      <w:proofErr w:type="spellEnd"/>
      <w:r>
        <w:rPr>
          <w:rFonts w:eastAsia="Times New Roman" w:cs="Times New Roman"/>
          <w:szCs w:val="24"/>
        </w:rPr>
        <w:t xml:space="preserve"> και ο αντίστοιχος σχεδιασμός και προ</w:t>
      </w:r>
      <w:r>
        <w:rPr>
          <w:rFonts w:eastAsia="Times New Roman" w:cs="Times New Roman"/>
          <w:szCs w:val="24"/>
        </w:rPr>
        <w:lastRenderedPageBreak/>
        <w:t xml:space="preserve">γραμματισμός για τη </w:t>
      </w:r>
      <w:r>
        <w:rPr>
          <w:rFonts w:eastAsia="Times New Roman" w:cs="Times New Roman"/>
          <w:szCs w:val="24"/>
        </w:rPr>
        <w:t xml:space="preserve">λίμνη </w:t>
      </w:r>
      <w:r>
        <w:rPr>
          <w:rFonts w:eastAsia="Times New Roman" w:cs="Times New Roman"/>
          <w:szCs w:val="24"/>
        </w:rPr>
        <w:t xml:space="preserve">Πλαστήρα, σε συνδυασμό με σύγχρονες μεθόδους άρδευσης, θα καθιστούσε μάλλον περιττή τη συζήτηση για τα υδατικά ισοζύγια της Καρδίτσας και τη μεταφορά νερού από άλλες πηγές. </w:t>
      </w:r>
    </w:p>
    <w:p w14:paraId="3B1C0B2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(Στο ση</w:t>
      </w:r>
      <w:r>
        <w:rPr>
          <w:rFonts w:eastAsia="Times New Roman" w:cs="Times New Roman"/>
          <w:szCs w:val="24"/>
        </w:rPr>
        <w:t xml:space="preserve">μείο αυτό </w:t>
      </w:r>
      <w:r>
        <w:rPr>
          <w:rFonts w:eastAsia="Times New Roman" w:cs="Times New Roman"/>
          <w:szCs w:val="24"/>
        </w:rPr>
        <w:t xml:space="preserve">κτυπάει </w:t>
      </w:r>
      <w:r>
        <w:rPr>
          <w:rFonts w:eastAsia="Times New Roman" w:cs="Times New Roman"/>
          <w:szCs w:val="24"/>
        </w:rPr>
        <w:t>επανειλημμένα το κουδούνι λήξεως του χρόνου ομιλίας της κυρίας Βουλευτού)</w:t>
      </w:r>
    </w:p>
    <w:p w14:paraId="3B1C0B2E" w14:textId="77777777" w:rsidR="00DC64F4" w:rsidRDefault="0085279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Ολοκληρώστε, σας παρακαλώ, κυρία συνάδελφε. </w:t>
      </w:r>
    </w:p>
    <w:p w14:paraId="3B1C0B2F"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ΧΡΥΣΟΥΛΑ ΚΑΤΣΑΒΡΙΑ - ΣΙΩΡΟΠΟΥΛΟΥ:</w:t>
      </w:r>
      <w:r>
        <w:rPr>
          <w:rFonts w:eastAsia="Times New Roman" w:cs="Times New Roman"/>
          <w:szCs w:val="24"/>
        </w:rPr>
        <w:t xml:space="preserve"> Τυχαίνει, όμως, δυστυχώς, τόσο το δικό σας Υπουργείο όσο και το Υπουργείο Υποδομών να μην ξεκαθαρίζουν ποιο από τα δύο θα το </w:t>
      </w:r>
      <w:r>
        <w:rPr>
          <w:rFonts w:eastAsia="Times New Roman" w:cs="Times New Roman"/>
          <w:szCs w:val="24"/>
        </w:rPr>
        <w:lastRenderedPageBreak/>
        <w:t xml:space="preserve">αναλάβει. Να, γιατί σας μίλησα νωρίτερα για την ανάγκη αποσαφήνισης του ποιος αναλαμβάνει την ευθύνη και γιατί. </w:t>
      </w:r>
    </w:p>
    <w:p w14:paraId="3B1C0B30" w14:textId="77777777" w:rsidR="00DC64F4" w:rsidRDefault="0085279E">
      <w:pPr>
        <w:spacing w:line="600" w:lineRule="auto"/>
        <w:ind w:firstLine="720"/>
        <w:jc w:val="both"/>
        <w:rPr>
          <w:rFonts w:eastAsia="Times New Roman"/>
          <w:szCs w:val="24"/>
        </w:rPr>
      </w:pPr>
      <w:r>
        <w:rPr>
          <w:rFonts w:eastAsia="Times New Roman"/>
          <w:b/>
          <w:szCs w:val="24"/>
        </w:rPr>
        <w:t>ΠΡΟΕΔΡΕΥΩΝ (Δημήτ</w:t>
      </w:r>
      <w:r>
        <w:rPr>
          <w:rFonts w:eastAsia="Times New Roman"/>
          <w:b/>
          <w:szCs w:val="24"/>
        </w:rPr>
        <w:t>ριος Κρεμαστινός):</w:t>
      </w:r>
      <w:r>
        <w:rPr>
          <w:rFonts w:eastAsia="Times New Roman"/>
          <w:szCs w:val="24"/>
        </w:rPr>
        <w:t xml:space="preserve"> Ολοκληρώστε, σας παρακαλώ, κυρία </w:t>
      </w:r>
      <w:proofErr w:type="spellStart"/>
      <w:r>
        <w:rPr>
          <w:rFonts w:eastAsia="Times New Roman"/>
          <w:szCs w:val="24"/>
        </w:rPr>
        <w:t>Κατσαβριά</w:t>
      </w:r>
      <w:proofErr w:type="spellEnd"/>
      <w:r>
        <w:rPr>
          <w:rFonts w:eastAsia="Times New Roman"/>
          <w:szCs w:val="24"/>
        </w:rPr>
        <w:t>!</w:t>
      </w:r>
    </w:p>
    <w:p w14:paraId="3B1C0B31"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Πρόεδρε, τέσσερις ερωτήσεις είναι. Αφήστε τη συνάδελφο να μιλήσει!</w:t>
      </w:r>
    </w:p>
    <w:p w14:paraId="3B1C0B32" w14:textId="77777777" w:rsidR="00DC64F4" w:rsidRDefault="0085279E">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Δεν είναι τέσσερις, κύριε Νικολόπουλε, αλλά δεκατέσσερις! </w:t>
      </w:r>
    </w:p>
    <w:p w14:paraId="3B1C0B33"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ΧΡ</w:t>
      </w:r>
      <w:r>
        <w:rPr>
          <w:rFonts w:eastAsia="Times New Roman" w:cs="Times New Roman"/>
          <w:b/>
          <w:szCs w:val="24"/>
        </w:rPr>
        <w:t xml:space="preserve">ΥΣΟΥΛΑ ΚΑΤΣΑΒΡΙΑ - ΣΙΩΡΟΠΟΥΛΟΥ: </w:t>
      </w:r>
      <w:r>
        <w:rPr>
          <w:rFonts w:eastAsia="Times New Roman" w:cs="Times New Roman"/>
          <w:szCs w:val="24"/>
        </w:rPr>
        <w:t>Να τονίσω, βεβαίως, ότι σε κάθε περίπτωση η αναφορά μου αυτή δεν συ</w:t>
      </w:r>
      <w:r>
        <w:rPr>
          <w:rFonts w:eastAsia="Times New Roman" w:cs="Times New Roman"/>
          <w:szCs w:val="24"/>
        </w:rPr>
        <w:lastRenderedPageBreak/>
        <w:t>νιστά κριτική προς εσάς, αλλά προτροπή προκειμένου να αρθούν όλα εκείνα τα εμπόδια που όρθωσαν εναντίον της αγροτικής ανάπτυξης κατά το παρελθόν είτε η ανικα</w:t>
      </w:r>
      <w:r>
        <w:rPr>
          <w:rFonts w:eastAsia="Times New Roman" w:cs="Times New Roman"/>
          <w:szCs w:val="24"/>
        </w:rPr>
        <w:t xml:space="preserve">νότητα είτε η σκοπιμότητα των κομμάτων της διαπλοκής. </w:t>
      </w:r>
    </w:p>
    <w:p w14:paraId="3B1C0B3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Περιμένω με ειλικρινές ενδιαφέρον, κύριε Πρόεδρε, κύριε Υπουργέ, να ακούσω κάποιες καλές ειδήσεις για τους αγρότες μας. </w:t>
      </w:r>
    </w:p>
    <w:p w14:paraId="3B1C0B3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B1C0B36" w14:textId="77777777" w:rsidR="00DC64F4" w:rsidRDefault="0085279E">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Κύριε Υπουργέ, έχετε κα</w:t>
      </w:r>
      <w:r>
        <w:rPr>
          <w:rFonts w:eastAsia="Times New Roman" w:cs="Times New Roman"/>
          <w:szCs w:val="24"/>
        </w:rPr>
        <w:t xml:space="preserve">ι πάλι τον λόγο. </w:t>
      </w:r>
    </w:p>
    <w:p w14:paraId="3B1C0B37" w14:textId="77777777" w:rsidR="00DC64F4" w:rsidRDefault="0085279E">
      <w:pPr>
        <w:spacing w:line="600" w:lineRule="auto"/>
        <w:ind w:firstLine="720"/>
        <w:jc w:val="both"/>
        <w:rPr>
          <w:rFonts w:eastAsia="Times New Roman" w:cs="Times New Roman"/>
          <w:szCs w:val="24"/>
        </w:rPr>
      </w:pPr>
      <w:r>
        <w:rPr>
          <w:rFonts w:eastAsia="Times New Roman"/>
          <w:b/>
          <w:szCs w:val="24"/>
        </w:rPr>
        <w:lastRenderedPageBreak/>
        <w:t>ΕΥΑΓΓΕΛΟΣ ΑΠΟΣΤΟΛΟΥ (Υπουργός Αγροτικής Ανάπτυξης και Τροφίμων):</w:t>
      </w:r>
      <w:r>
        <w:rPr>
          <w:rFonts w:eastAsia="Times New Roman"/>
          <w:szCs w:val="24"/>
        </w:rPr>
        <w:t xml:space="preserve"> </w:t>
      </w:r>
      <w:r>
        <w:rPr>
          <w:rFonts w:eastAsia="Times New Roman" w:cs="Times New Roman"/>
          <w:szCs w:val="24"/>
        </w:rPr>
        <w:t>Κυρία συνάδελφε, θέσατε βέβαια πολλά θέματα. Όλοι θέλουμε να ακούμε καλές ειδήσεις, εσείς να τις ακούτε και εμείς να τις λέμε. Όμως, έχουμε μια πραγματικότητά την οποία προσ</w:t>
      </w:r>
      <w:r>
        <w:rPr>
          <w:rFonts w:eastAsia="Times New Roman" w:cs="Times New Roman"/>
          <w:szCs w:val="24"/>
        </w:rPr>
        <w:t xml:space="preserve">παθούμε όσο το δυνατόν να την εκμεταλλευθούμε. Και στην προκειμένη περίπτωση, επειδή μιλάμε ιδιαίτερα για το Πρόγραμμα Αγροτικής Ανάπτυξης, όπως σας είπα δίνουμε ιδιαίτερο βάρος στα ζητήματα άρδευσης γενικότερα της Θεσσαλίας. </w:t>
      </w:r>
    </w:p>
    <w:p w14:paraId="3B1C0B3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Βεβαίως, επειδή υπήρχαν ήδη α</w:t>
      </w:r>
      <w:r>
        <w:rPr>
          <w:rFonts w:eastAsia="Times New Roman" w:cs="Times New Roman"/>
          <w:szCs w:val="24"/>
        </w:rPr>
        <w:t xml:space="preserve">πό το προηγούμενο πρόγραμμα συγκεκριμένα έργα -και αναφέρομαι σε ένα που αφορά </w:t>
      </w:r>
      <w:r>
        <w:rPr>
          <w:rFonts w:eastAsia="Times New Roman" w:cs="Times New Roman"/>
          <w:szCs w:val="24"/>
        </w:rPr>
        <w:lastRenderedPageBreak/>
        <w:t xml:space="preserve">ειδικά την κατασκευή έργων μεταφοράς και διανομής νερού από τη </w:t>
      </w:r>
      <w:r>
        <w:rPr>
          <w:rFonts w:eastAsia="Times New Roman" w:cs="Times New Roman"/>
          <w:szCs w:val="24"/>
        </w:rPr>
        <w:t xml:space="preserve">λίμνη </w:t>
      </w:r>
      <w:r>
        <w:rPr>
          <w:rFonts w:eastAsia="Times New Roman" w:cs="Times New Roman"/>
          <w:szCs w:val="24"/>
        </w:rPr>
        <w:t xml:space="preserve">της Κάρλας- είχαμε ένα κόστος προϋπολογισμένο γύρω στα 30.000.000 ευρώ. Ήδη έχουν </w:t>
      </w:r>
      <w:proofErr w:type="spellStart"/>
      <w:r>
        <w:rPr>
          <w:rFonts w:eastAsia="Times New Roman" w:cs="Times New Roman"/>
          <w:szCs w:val="24"/>
        </w:rPr>
        <w:t>απορροφηθεί</w:t>
      </w:r>
      <w:proofErr w:type="spellEnd"/>
      <w:r>
        <w:rPr>
          <w:rFonts w:eastAsia="Times New Roman" w:cs="Times New Roman"/>
          <w:szCs w:val="24"/>
        </w:rPr>
        <w:t xml:space="preserve"> από το προηγού</w:t>
      </w:r>
      <w:r>
        <w:rPr>
          <w:rFonts w:eastAsia="Times New Roman" w:cs="Times New Roman"/>
          <w:szCs w:val="24"/>
        </w:rPr>
        <w:t xml:space="preserve">μενο πρόγραμμα γύρω στα 16.000.000 ευρώ. Όσον αφορά τα υπόλοιπα, ήδη στο νέο Πρόγραμμα Αγροτικής Ανάπτυξης έχουν υπολογιστεί ως ανειλημμένες υποχρεώσεις, γεγονός που σημαίνει ότι θα ξεκινήσει άμεσα η υλοποίηση για να ολοκληρωθεί το συγκεκριμένο έργο. </w:t>
      </w:r>
    </w:p>
    <w:p w14:paraId="3B1C0B39"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szCs w:val="24"/>
        </w:rPr>
        <w:t>Βεβα</w:t>
      </w:r>
      <w:r>
        <w:rPr>
          <w:rFonts w:eastAsia="Times New Roman" w:cs="Times New Roman"/>
          <w:szCs w:val="24"/>
        </w:rPr>
        <w:t xml:space="preserve">ίως, υπάρχουν και άλλα έργα -ιδιαίτερα μικρά έργα- που έχουν υπόλοιπα, τα οποία θα πάνε και αυτά προς ανειλημμένες υποχρεώσεις, που ξεπερνούν τα 2 εκατομμύρια ευρώ. </w:t>
      </w:r>
      <w:r>
        <w:rPr>
          <w:rFonts w:eastAsia="Times New Roman" w:cs="Times New Roman"/>
          <w:szCs w:val="24"/>
        </w:rPr>
        <w:lastRenderedPageBreak/>
        <w:t>Θα καταθέσω μια κατάσταση, για να πληροφορηθείτε, γιατί δεν μας επιτρέπει ο χρόνος.</w:t>
      </w:r>
    </w:p>
    <w:p w14:paraId="3B1C0B3A"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szCs w:val="24"/>
        </w:rPr>
        <w:t xml:space="preserve">Εκείνο </w:t>
      </w:r>
      <w:r>
        <w:rPr>
          <w:rFonts w:eastAsia="Times New Roman" w:cs="Times New Roman"/>
          <w:szCs w:val="24"/>
        </w:rPr>
        <w:t xml:space="preserve">που θέλω ιδιαίτερα να τονίσω για την Καρδίτσα είναι ότι υπάρχει μια πρόβλεψη για τα προγράμματα χρηματοδότησης που αφορούν </w:t>
      </w:r>
      <w:r>
        <w:rPr>
          <w:rFonts w:eastAsia="Times New Roman" w:cs="Times New Roman"/>
          <w:szCs w:val="24"/>
        </w:rPr>
        <w:t>σ</w:t>
      </w:r>
      <w:r>
        <w:rPr>
          <w:rFonts w:eastAsia="Times New Roman" w:cs="Times New Roman"/>
          <w:szCs w:val="24"/>
        </w:rPr>
        <w:t xml:space="preserve">τη συμμετοχική λειτουργία, </w:t>
      </w:r>
      <w:r>
        <w:rPr>
          <w:rFonts w:eastAsia="Times New Roman" w:cs="Times New Roman"/>
          <w:szCs w:val="24"/>
        </w:rPr>
        <w:t>σ</w:t>
      </w:r>
      <w:r>
        <w:rPr>
          <w:rFonts w:eastAsia="Times New Roman" w:cs="Times New Roman"/>
          <w:szCs w:val="24"/>
        </w:rPr>
        <w:t xml:space="preserve">τα συμμετοχικά σχήματα, τα λεγόμενα </w:t>
      </w:r>
      <w:proofErr w:type="spellStart"/>
      <w:r>
        <w:rPr>
          <w:rFonts w:eastAsia="Times New Roman" w:cs="Times New Roman"/>
          <w:szCs w:val="24"/>
        </w:rPr>
        <w:t>clusters</w:t>
      </w:r>
      <w:proofErr w:type="spellEnd"/>
      <w:r>
        <w:rPr>
          <w:rFonts w:eastAsia="Times New Roman" w:cs="Times New Roman"/>
          <w:szCs w:val="24"/>
        </w:rPr>
        <w:t xml:space="preserve">. </w:t>
      </w:r>
    </w:p>
    <w:p w14:paraId="3B1C0B3B"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szCs w:val="24"/>
        </w:rPr>
        <w:t>Επίσης, γίνονται ενέργειες από το Υπουργείο Αγροτικής Ανά</w:t>
      </w:r>
      <w:r>
        <w:rPr>
          <w:rFonts w:eastAsia="Times New Roman" w:cs="Times New Roman"/>
          <w:szCs w:val="24"/>
        </w:rPr>
        <w:t>πτυξης, σε συνεννόηση βεβαίως με το Υπουργείο Υποδομών</w:t>
      </w:r>
      <w:r>
        <w:rPr>
          <w:rFonts w:eastAsia="Times New Roman" w:cs="Times New Roman"/>
          <w:szCs w:val="24"/>
        </w:rPr>
        <w:t>,</w:t>
      </w:r>
      <w:r>
        <w:rPr>
          <w:rFonts w:eastAsia="Times New Roman" w:cs="Times New Roman"/>
          <w:szCs w:val="24"/>
        </w:rPr>
        <w:t xml:space="preserve"> που έχει τη συγκεκριμένη δραστηριότητα υπ’ ευθύνη του</w:t>
      </w:r>
      <w:r>
        <w:rPr>
          <w:rFonts w:eastAsia="Times New Roman" w:cs="Times New Roman"/>
          <w:szCs w:val="24"/>
        </w:rPr>
        <w:t>,</w:t>
      </w:r>
      <w:r>
        <w:rPr>
          <w:rFonts w:eastAsia="Times New Roman" w:cs="Times New Roman"/>
          <w:szCs w:val="24"/>
        </w:rPr>
        <w:t xml:space="preserve"> και αφορά την ολοκλήρωση του δικτύου άρδευσης της λίμνης </w:t>
      </w:r>
      <w:proofErr w:type="spellStart"/>
      <w:r>
        <w:rPr>
          <w:rFonts w:eastAsia="Times New Roman" w:cs="Times New Roman"/>
          <w:szCs w:val="24"/>
        </w:rPr>
        <w:t>Σμοκόβου</w:t>
      </w:r>
      <w:proofErr w:type="spellEnd"/>
      <w:r>
        <w:rPr>
          <w:rFonts w:eastAsia="Times New Roman" w:cs="Times New Roman"/>
          <w:szCs w:val="24"/>
        </w:rPr>
        <w:t xml:space="preserve">. </w:t>
      </w:r>
    </w:p>
    <w:p w14:paraId="3B1C0B3C"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szCs w:val="24"/>
        </w:rPr>
        <w:lastRenderedPageBreak/>
        <w:t xml:space="preserve">Ακόμη, επειδή το θέμα των μελετών μείωσης της σπατάλης του νερού και </w:t>
      </w:r>
      <w:r>
        <w:rPr>
          <w:rFonts w:eastAsia="Times New Roman" w:cs="Times New Roman"/>
          <w:szCs w:val="24"/>
        </w:rPr>
        <w:t>γενικότε</w:t>
      </w:r>
      <w:r>
        <w:rPr>
          <w:rFonts w:eastAsia="Times New Roman" w:cs="Times New Roman"/>
          <w:szCs w:val="24"/>
        </w:rPr>
        <w:t xml:space="preserve">ρα </w:t>
      </w:r>
      <w:r>
        <w:rPr>
          <w:rFonts w:eastAsia="Times New Roman" w:cs="Times New Roman"/>
          <w:szCs w:val="24"/>
        </w:rPr>
        <w:t>της διαχείρισης του υδροφόρου ορίζοντα είναι πάρα πολύ σημαντικό, έχουμε ήδη μπει στη διαδικασία να αναθέσουμε μελέτες. Ειδικά το θέμα που βάλατε και το οποίο αφορά την απλούστευση της διαδικασίας έγκρισης των επενδυτικών σχεδίων για στάγδην άρδευση, εί</w:t>
      </w:r>
      <w:r>
        <w:rPr>
          <w:rFonts w:eastAsia="Times New Roman" w:cs="Times New Roman"/>
          <w:szCs w:val="24"/>
        </w:rPr>
        <w:t>ναι ζήτημα που μας απασχολεί.</w:t>
      </w:r>
    </w:p>
    <w:p w14:paraId="3B1C0B3D"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szCs w:val="24"/>
        </w:rPr>
        <w:t>Σχετικά τώρα με τα γενικότερα θέματα που αφορούν πληρωμές και καθυστερήσεις, το ξέρετε ότι δίνουμε μια μεγάλη μάχη, μια μάχη η οποία έχει να αντιμετωπίσει τους καταλογισμούς και τα πρόστιμα που ήδη σέρνονται και θα σέρνονται ό</w:t>
      </w:r>
      <w:r>
        <w:rPr>
          <w:rFonts w:eastAsia="Times New Roman" w:cs="Times New Roman"/>
          <w:szCs w:val="24"/>
        </w:rPr>
        <w:t xml:space="preserve">πως φαίνεται. Σκοπός μας, όμως, είναι να βάλουμε και κάποια </w:t>
      </w:r>
      <w:r>
        <w:rPr>
          <w:rFonts w:eastAsia="Times New Roman" w:cs="Times New Roman"/>
          <w:szCs w:val="24"/>
        </w:rPr>
        <w:lastRenderedPageBreak/>
        <w:t xml:space="preserve">τάξη και νομίζω πως προς αυτήν την κατεύθυνση ήδη τα πράγματα πάνε πάρα πολύ καλά. </w:t>
      </w:r>
    </w:p>
    <w:p w14:paraId="3B1C0B3E"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szCs w:val="24"/>
        </w:rPr>
        <w:t>Ευχαριστώ.</w:t>
      </w:r>
    </w:p>
    <w:p w14:paraId="3B1C0B3F"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Αγροτικής Ανάπτυξης και Τροφίμων κ. Ευάγγελος Αποστόλου καταθέτει για τα </w:t>
      </w:r>
      <w:r>
        <w:rPr>
          <w:rFonts w:eastAsia="Times New Roman" w:cs="Times New Roman"/>
          <w:szCs w:val="24"/>
        </w:rPr>
        <w:t xml:space="preserve">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3B1C0B40"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 πολύ.</w:t>
      </w:r>
    </w:p>
    <w:p w14:paraId="3B1C0B41"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w:t>
      </w:r>
      <w:r>
        <w:rPr>
          <w:rFonts w:eastAsia="Times New Roman" w:cs="Times New Roman"/>
          <w:szCs w:val="24"/>
        </w:rPr>
        <w:t xml:space="preserve">το Σώμα ότι η Διαρκής Επιτροπή Παραγωγής και Εμπορίου καταθέτει την </w:t>
      </w:r>
      <w:r>
        <w:rPr>
          <w:rFonts w:eastAsia="Times New Roman" w:cs="Times New Roman"/>
          <w:szCs w:val="24"/>
        </w:rPr>
        <w:t>έ</w:t>
      </w:r>
      <w:r>
        <w:rPr>
          <w:rFonts w:eastAsia="Times New Roman" w:cs="Times New Roman"/>
          <w:szCs w:val="24"/>
        </w:rPr>
        <w:t>κθεσή της στο σχέδιο νόμου του Υπουργείου Υποδομών, Μεταφορών και Δικτύων</w:t>
      </w:r>
      <w:r>
        <w:rPr>
          <w:rFonts w:eastAsia="Times New Roman" w:cs="Times New Roman"/>
          <w:szCs w:val="24"/>
        </w:rPr>
        <w:t>:</w:t>
      </w:r>
      <w:r>
        <w:rPr>
          <w:rFonts w:eastAsia="Times New Roman" w:cs="Times New Roman"/>
          <w:szCs w:val="24"/>
        </w:rPr>
        <w:t xml:space="preserve"> «Κύρωση της Συμφωνίας Αεροπορικών Υπηρεσιών μεταξύ της Ελληνικής Δημοκρατίας και της Κυβέρνησης της Νέας Ζηλανδίας».</w:t>
      </w:r>
    </w:p>
    <w:p w14:paraId="3B1C0B42"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szCs w:val="24"/>
        </w:rPr>
        <w:t>Επίσης, θα ήθελα να σας ανακοινώσω πως σήμερα είναι προς συζήτηση δεκατέσσερις επίκαιρες ερωτήσεις, ενώ δεν θα συζητηθούν, για διαφόρους λ</w:t>
      </w:r>
      <w:r>
        <w:rPr>
          <w:rFonts w:eastAsia="Times New Roman" w:cs="Times New Roman"/>
          <w:szCs w:val="24"/>
        </w:rPr>
        <w:t xml:space="preserve">όγους, δεκαεννέα επίκαιρες ερωτήσεις. </w:t>
      </w:r>
    </w:p>
    <w:p w14:paraId="3B1C0B43"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δεν </w:t>
      </w:r>
      <w:r>
        <w:rPr>
          <w:rFonts w:eastAsia="Times New Roman" w:cs="Times New Roman"/>
          <w:szCs w:val="24"/>
        </w:rPr>
        <w:t>συζητούνται</w:t>
      </w:r>
      <w:r>
        <w:rPr>
          <w:rFonts w:eastAsia="Times New Roman" w:cs="Times New Roman"/>
          <w:szCs w:val="24"/>
        </w:rPr>
        <w:t xml:space="preserve"> οι εξής επίκαιρες ερωτήσεις:</w:t>
      </w:r>
    </w:p>
    <w:p w14:paraId="3B1C0B44"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τέταρτη</w:t>
      </w:r>
      <w:r>
        <w:rPr>
          <w:rFonts w:eastAsia="Times New Roman" w:cs="Times New Roman"/>
          <w:szCs w:val="24"/>
        </w:rPr>
        <w:t xml:space="preserve"> με αριθμό 723/29-3-2016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Αρκαδίας της Δημοκρατικής Συμπαράταξης ΠΑΣΟΚ-ΔΗΜΑΡ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 xml:space="preserve">Οικονομίας, Ανάπτυξης και Τουρισμού, </w:t>
      </w:r>
      <w:r>
        <w:rPr>
          <w:rFonts w:eastAsia="Times New Roman" w:cs="Times New Roman"/>
          <w:szCs w:val="24"/>
        </w:rPr>
        <w:t xml:space="preserve">σχετικά με τις ενέργειες για την τόνωση του τουρισμού στα νησιά του </w:t>
      </w:r>
      <w:r>
        <w:rPr>
          <w:rFonts w:eastAsia="Times New Roman" w:cs="Times New Roman"/>
          <w:szCs w:val="24"/>
        </w:rPr>
        <w:t xml:space="preserve">ανατολικού </w:t>
      </w:r>
      <w:r>
        <w:rPr>
          <w:rFonts w:eastAsia="Times New Roman" w:cs="Times New Roman"/>
          <w:szCs w:val="24"/>
        </w:rPr>
        <w:t>Αιγαίου, λόγω κωλύματος του κυρίου Υπουργού.</w:t>
      </w:r>
    </w:p>
    <w:p w14:paraId="3B1C0B45"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έβδομη</w:t>
      </w:r>
      <w:r>
        <w:rPr>
          <w:rFonts w:eastAsia="Times New Roman" w:cs="Times New Roman"/>
          <w:szCs w:val="24"/>
        </w:rPr>
        <w:t xml:space="preserve"> με αριθμό 726/1-4-2016 επίκαιρη ερώτηση </w:t>
      </w:r>
      <w:r>
        <w:rPr>
          <w:rFonts w:eastAsia="Times New Roman" w:cs="Times New Roman"/>
          <w:szCs w:val="24"/>
        </w:rPr>
        <w:t xml:space="preserve">πρώτου κύκλου </w:t>
      </w:r>
      <w:r>
        <w:rPr>
          <w:rFonts w:eastAsia="Times New Roman" w:cs="Times New Roman"/>
          <w:szCs w:val="24"/>
        </w:rPr>
        <w:t>του Βουλευτή Β</w:t>
      </w:r>
      <w:r>
        <w:rPr>
          <w:rFonts w:eastAsia="Times New Roman" w:cs="Times New Roman"/>
          <w:szCs w:val="24"/>
        </w:rPr>
        <w:t xml:space="preserve">΄ </w:t>
      </w:r>
      <w:r>
        <w:rPr>
          <w:rFonts w:eastAsia="Times New Roman" w:cs="Times New Roman"/>
          <w:szCs w:val="24"/>
        </w:rPr>
        <w:t xml:space="preserve">Πειραιώς </w:t>
      </w:r>
      <w:r>
        <w:rPr>
          <w:rFonts w:eastAsia="Times New Roman" w:cs="Times New Roman"/>
          <w:szCs w:val="24"/>
        </w:rPr>
        <w:t xml:space="preserve">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αφαίρεση ελληνικής ιθαγένειας από ομογενείς της πρώην ΕΣΣΔ.</w:t>
      </w:r>
    </w:p>
    <w:p w14:paraId="3B1C0B46"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τρίτη</w:t>
      </w:r>
      <w:r>
        <w:rPr>
          <w:rFonts w:eastAsia="Times New Roman" w:cs="Times New Roman"/>
          <w:szCs w:val="24"/>
        </w:rPr>
        <w:t xml:space="preserve"> με αριθμό 724/31-3-2016 επίκαιρη ερώτηση </w:t>
      </w:r>
      <w:r>
        <w:rPr>
          <w:rFonts w:eastAsia="Times New Roman" w:cs="Times New Roman"/>
          <w:szCs w:val="24"/>
        </w:rPr>
        <w:t>δεύτερου κύκλου</w:t>
      </w:r>
      <w:r>
        <w:rPr>
          <w:rFonts w:eastAsia="Times New Roman" w:cs="Times New Roman"/>
          <w:szCs w:val="24"/>
        </w:rPr>
        <w:t xml:space="preserve"> </w:t>
      </w:r>
      <w:r>
        <w:rPr>
          <w:rFonts w:eastAsia="Times New Roman" w:cs="Times New Roman"/>
          <w:szCs w:val="24"/>
        </w:rPr>
        <w:t xml:space="preserve">του Βουλευτή Αχαΐας της Δημοκρατικής Συμπαράταξης ΠΑΣΟΚ-ΔΗΜΑΡ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έλλειψη στρατηγικού σχεδιασμού για την αντι</w:t>
      </w:r>
      <w:r>
        <w:rPr>
          <w:rFonts w:eastAsia="Times New Roman" w:cs="Times New Roman"/>
          <w:szCs w:val="24"/>
        </w:rPr>
        <w:lastRenderedPageBreak/>
        <w:t>μετώπιση του προσφυγικού, τις καθυστερήσεις στην ε</w:t>
      </w:r>
      <w:r>
        <w:rPr>
          <w:rFonts w:eastAsia="Times New Roman" w:cs="Times New Roman"/>
          <w:szCs w:val="24"/>
        </w:rPr>
        <w:t>κταμίευση ευρωπαϊκών πόρων και τη μη εφαρμογή του νόμου για την χορήγηση ελληνικής ιθαγένειας.</w:t>
      </w:r>
    </w:p>
    <w:p w14:paraId="3B1C0B47"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δεύτερη</w:t>
      </w:r>
      <w:r>
        <w:rPr>
          <w:rFonts w:eastAsia="Times New Roman" w:cs="Times New Roman"/>
          <w:szCs w:val="24"/>
        </w:rPr>
        <w:t xml:space="preserve"> με αριθμό 729/1-4-2016 επίκαιρη ερώτηση </w:t>
      </w:r>
      <w:r>
        <w:rPr>
          <w:rFonts w:eastAsia="Times New Roman" w:cs="Times New Roman"/>
          <w:szCs w:val="24"/>
        </w:rPr>
        <w:t>δεύτερου κύκλου</w:t>
      </w:r>
      <w:r>
        <w:rPr>
          <w:rFonts w:eastAsia="Times New Roman" w:cs="Times New Roman"/>
          <w:szCs w:val="24"/>
        </w:rPr>
        <w:t xml:space="preserve"> του Βουλευτή </w:t>
      </w:r>
      <w:proofErr w:type="spellStart"/>
      <w:r>
        <w:rPr>
          <w:rFonts w:eastAsia="Times New Roman" w:cs="Times New Roman"/>
          <w:szCs w:val="24"/>
        </w:rPr>
        <w:t>Καρδίτσης</w:t>
      </w:r>
      <w:proofErr w:type="spellEnd"/>
      <w:r>
        <w:rPr>
          <w:rFonts w:eastAsia="Times New Roman" w:cs="Times New Roman"/>
          <w:szCs w:val="24"/>
        </w:rPr>
        <w:t xml:space="preserve"> </w:t>
      </w:r>
      <w:r>
        <w:rPr>
          <w:rFonts w:eastAsia="Times New Roman" w:cs="Times New Roman"/>
          <w:szCs w:val="24"/>
        </w:rPr>
        <w:t xml:space="preserve">της Νέας Δημοκρατίας κ. </w:t>
      </w:r>
      <w:r>
        <w:rPr>
          <w:rFonts w:eastAsia="Times New Roman" w:cs="Times New Roman"/>
          <w:bCs/>
          <w:szCs w:val="24"/>
        </w:rPr>
        <w:t>Κωνσταντίνου Τσιάρα</w:t>
      </w:r>
      <w:r>
        <w:rPr>
          <w:rFonts w:eastAsia="Times New Roman" w:cs="Times New Roman"/>
          <w:szCs w:val="24"/>
        </w:rPr>
        <w:t xml:space="preserve"> προς τον Υπουργό </w:t>
      </w:r>
      <w:r>
        <w:rPr>
          <w:rFonts w:eastAsia="Times New Roman" w:cs="Times New Roman"/>
          <w:bCs/>
          <w:szCs w:val="24"/>
        </w:rPr>
        <w:t xml:space="preserve">Εσωτερικών </w:t>
      </w:r>
      <w:r>
        <w:rPr>
          <w:rFonts w:eastAsia="Times New Roman" w:cs="Times New Roman"/>
          <w:bCs/>
          <w:szCs w:val="24"/>
        </w:rPr>
        <w:t>και Διοικητικής Ανασυγκρότησης,</w:t>
      </w:r>
      <w:r>
        <w:rPr>
          <w:rFonts w:eastAsia="Times New Roman" w:cs="Times New Roman"/>
          <w:szCs w:val="24"/>
        </w:rPr>
        <w:t xml:space="preserve"> σχετικά με τη δημιουργία Κέντρου Φιλοξενίας Μεταναστών στη Σχολή Αστυνομίας Καρδίτσας.</w:t>
      </w:r>
    </w:p>
    <w:p w14:paraId="3B1C0B48"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ενδέκατη</w:t>
      </w:r>
      <w:r>
        <w:rPr>
          <w:rFonts w:eastAsia="Times New Roman" w:cs="Times New Roman"/>
          <w:szCs w:val="24"/>
        </w:rPr>
        <w:t xml:space="preserve"> με αριθμό 594/29-2-2016 επίκαιρη ερώτηση </w:t>
      </w:r>
      <w:r>
        <w:rPr>
          <w:rFonts w:eastAsia="Times New Roman" w:cs="Times New Roman"/>
          <w:szCs w:val="24"/>
        </w:rPr>
        <w:t xml:space="preserve">δεύτερου κύκλου </w:t>
      </w:r>
      <w:r>
        <w:rPr>
          <w:rFonts w:eastAsia="Times New Roman" w:cs="Times New Roman"/>
          <w:szCs w:val="24"/>
        </w:rPr>
        <w:t xml:space="preserve">της Βουλευτού Σερρών της Νέας Δημοκρατίας </w:t>
      </w:r>
      <w:r>
        <w:rPr>
          <w:rFonts w:eastAsia="Times New Roman" w:cs="Times New Roman"/>
          <w:szCs w:val="24"/>
        </w:rPr>
        <w:t xml:space="preserve">κ. </w:t>
      </w:r>
      <w:r>
        <w:rPr>
          <w:rFonts w:eastAsia="Times New Roman" w:cs="Times New Roman"/>
          <w:bCs/>
          <w:szCs w:val="24"/>
        </w:rPr>
        <w:t>Φωτεινής Αραμπατζή</w:t>
      </w:r>
      <w:r>
        <w:rPr>
          <w:rFonts w:eastAsia="Times New Roman" w:cs="Times New Roman"/>
          <w:szCs w:val="24"/>
        </w:rPr>
        <w:t xml:space="preserve"> προς </w:t>
      </w:r>
      <w:r>
        <w:rPr>
          <w:rFonts w:eastAsia="Times New Roman" w:cs="Times New Roman"/>
          <w:szCs w:val="24"/>
        </w:rPr>
        <w:t>τον Υπουργό Υ</w:t>
      </w:r>
      <w:r>
        <w:rPr>
          <w:rFonts w:eastAsia="Times New Roman" w:cs="Times New Roman"/>
          <w:bCs/>
          <w:szCs w:val="24"/>
        </w:rPr>
        <w:t>γείας,</w:t>
      </w:r>
      <w:r>
        <w:rPr>
          <w:rFonts w:eastAsia="Times New Roman" w:cs="Times New Roman"/>
          <w:b/>
          <w:bCs/>
          <w:szCs w:val="24"/>
        </w:rPr>
        <w:t xml:space="preserve"> </w:t>
      </w:r>
      <w:r>
        <w:rPr>
          <w:rFonts w:eastAsia="Times New Roman" w:cs="Times New Roman"/>
          <w:szCs w:val="24"/>
        </w:rPr>
        <w:t>σχετικά με το σχέδιο συγχώνευσης – κατάργησης μονάδων της Πρωτοβάθμιας Φροντίδας Υγείας.</w:t>
      </w:r>
    </w:p>
    <w:p w14:paraId="3B1C0B49" w14:textId="77777777" w:rsidR="00DC64F4" w:rsidRDefault="0085279E">
      <w:pPr>
        <w:tabs>
          <w:tab w:val="left" w:pos="1155"/>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δέκατη τέταρτη</w:t>
      </w:r>
      <w:r>
        <w:rPr>
          <w:rFonts w:eastAsia="Times New Roman" w:cs="Times New Roman"/>
          <w:szCs w:val="24"/>
        </w:rPr>
        <w:t xml:space="preserve"> με αριθμό 677/18-3-2016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w:t>
      </w:r>
      <w:r>
        <w:rPr>
          <w:rFonts w:eastAsia="Times New Roman" w:cs="Times New Roman"/>
          <w:bCs/>
          <w:szCs w:val="24"/>
        </w:rPr>
        <w:t>αρου</w:t>
      </w:r>
      <w:proofErr w:type="spellEnd"/>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την «καθυστέρηση του ενταφιασμού των Ελλήνων μαχητών του 1940 στην Αλβανία».</w:t>
      </w:r>
    </w:p>
    <w:p w14:paraId="3B1C0B4A" w14:textId="77777777" w:rsidR="00DC64F4" w:rsidRDefault="0085279E">
      <w:pPr>
        <w:spacing w:line="600" w:lineRule="auto"/>
        <w:ind w:firstLine="709"/>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δέκατη έκτη</w:t>
      </w:r>
      <w:r>
        <w:rPr>
          <w:rFonts w:eastAsia="Times New Roman" w:cs="Times New Roman"/>
          <w:szCs w:val="24"/>
        </w:rPr>
        <w:t xml:space="preserve"> με αριθμό 615/3-3-2016 επίκαιρη ερώτηση </w:t>
      </w:r>
      <w:r>
        <w:rPr>
          <w:rFonts w:eastAsia="Times New Roman" w:cs="Times New Roman"/>
          <w:szCs w:val="24"/>
        </w:rPr>
        <w:t>δεύτερου κύκλου</w:t>
      </w:r>
      <w:r>
        <w:rPr>
          <w:rFonts w:eastAsia="Times New Roman" w:cs="Times New Roman"/>
          <w:szCs w:val="24"/>
        </w:rPr>
        <w:t xml:space="preserve">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την ενδεχόμενη ίδρυση γραφείων Τουρκικού Οργανισμού στην Ελλάδα.</w:t>
      </w:r>
    </w:p>
    <w:p w14:paraId="3B1C0B4B" w14:textId="77777777" w:rsidR="00DC64F4" w:rsidRDefault="0085279E">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δέκατη όγδοη</w:t>
      </w:r>
      <w:r>
        <w:rPr>
          <w:rFonts w:eastAsia="Times New Roman"/>
          <w:szCs w:val="24"/>
        </w:rPr>
        <w:t xml:space="preserve"> με αριθμό 614/3-3-2016 επίκαιρη ερώτηση </w:t>
      </w:r>
      <w:r>
        <w:rPr>
          <w:rFonts w:eastAsia="Times New Roman"/>
          <w:szCs w:val="24"/>
        </w:rPr>
        <w:t>δεύτερου κύκλου</w:t>
      </w:r>
      <w:r>
        <w:rPr>
          <w:rFonts w:eastAsia="Times New Roman"/>
          <w:szCs w:val="24"/>
        </w:rPr>
        <w:t xml:space="preserve"> του Βουλευτή Β΄ </w:t>
      </w:r>
      <w:r>
        <w:rPr>
          <w:rFonts w:eastAsia="Times New Roman"/>
          <w:szCs w:val="24"/>
        </w:rPr>
        <w:t xml:space="preserve">Πειραιώς </w:t>
      </w:r>
      <w:r>
        <w:rPr>
          <w:rFonts w:eastAsia="Times New Roman"/>
          <w:szCs w:val="24"/>
        </w:rPr>
        <w:t>του Λαϊκού Συνδέσμου – Χρυσή Αυγή κ. Ιωάννη Λαγο</w:t>
      </w:r>
      <w:r>
        <w:rPr>
          <w:rFonts w:eastAsia="Times New Roman"/>
          <w:szCs w:val="24"/>
        </w:rPr>
        <w:t>ύ προς τον Υπουργό Εξωτερικών, σχετικά με την «καλλιέργεια κλίματος έντασης και τις μεθοδεύσεις του τουρκικού προξενείου στη Θράκη».</w:t>
      </w:r>
    </w:p>
    <w:p w14:paraId="3B1C0B4C" w14:textId="77777777" w:rsidR="00DC64F4" w:rsidRDefault="0085279E">
      <w:pPr>
        <w:spacing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δέκατη ένατη</w:t>
      </w:r>
      <w:r>
        <w:rPr>
          <w:rFonts w:eastAsia="Times New Roman"/>
          <w:szCs w:val="24"/>
        </w:rPr>
        <w:t xml:space="preserve"> με αριθμό 583/26-2-2016 επίκαιρη ερώτηση </w:t>
      </w:r>
      <w:r>
        <w:rPr>
          <w:rFonts w:eastAsia="Times New Roman"/>
          <w:szCs w:val="24"/>
        </w:rPr>
        <w:t>δεύτερου κύκλου</w:t>
      </w:r>
      <w:r>
        <w:rPr>
          <w:rFonts w:eastAsia="Times New Roman"/>
          <w:szCs w:val="24"/>
        </w:rPr>
        <w:t xml:space="preserve"> του Βουλευτή Β΄ Αθηνών του Λαϊκού Συνδέσμου – Χρυσή</w:t>
      </w:r>
      <w:r>
        <w:rPr>
          <w:rFonts w:eastAsia="Times New Roman"/>
          <w:szCs w:val="24"/>
        </w:rPr>
        <w:t xml:space="preserve"> Αυγή κ. Ηλία </w:t>
      </w:r>
      <w:proofErr w:type="spellStart"/>
      <w:r>
        <w:rPr>
          <w:rFonts w:eastAsia="Times New Roman"/>
          <w:szCs w:val="24"/>
        </w:rPr>
        <w:t>Παναγιώταρου</w:t>
      </w:r>
      <w:proofErr w:type="spellEnd"/>
      <w:r>
        <w:rPr>
          <w:rFonts w:eastAsia="Times New Roman"/>
          <w:szCs w:val="24"/>
        </w:rPr>
        <w:t xml:space="preserve"> προς τον Υπουργό Εξωτερικών, σχετικά με την «εκχώρηση του ονόματος της Μακεδονίας μας στους </w:t>
      </w:r>
      <w:r>
        <w:rPr>
          <w:rFonts w:eastAsia="Times New Roman"/>
          <w:szCs w:val="24"/>
        </w:rPr>
        <w:t>Σ</w:t>
      </w:r>
      <w:r>
        <w:rPr>
          <w:rFonts w:eastAsia="Times New Roman"/>
          <w:szCs w:val="24"/>
        </w:rPr>
        <w:t>κοπιανούς».</w:t>
      </w:r>
    </w:p>
    <w:p w14:paraId="3B1C0B4D" w14:textId="77777777" w:rsidR="00DC64F4" w:rsidRDefault="0085279E">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έκτη</w:t>
      </w:r>
      <w:r>
        <w:rPr>
          <w:rFonts w:eastAsia="Times New Roman"/>
          <w:szCs w:val="24"/>
        </w:rPr>
        <w:t xml:space="preserve"> με αριθμό 732/4-4-2016 επίκαιρη ερώτηση </w:t>
      </w:r>
      <w:r>
        <w:rPr>
          <w:rFonts w:eastAsia="Times New Roman"/>
          <w:szCs w:val="24"/>
        </w:rPr>
        <w:t xml:space="preserve">δεύτερου κύκλου </w:t>
      </w:r>
      <w:r>
        <w:rPr>
          <w:rFonts w:eastAsia="Times New Roman"/>
          <w:szCs w:val="24"/>
        </w:rPr>
        <w:t xml:space="preserve">του Βουλευτή Λάρισας του Ποταμιού κ. Κωνσταντίνου </w:t>
      </w:r>
      <w:proofErr w:type="spellStart"/>
      <w:r>
        <w:rPr>
          <w:rFonts w:eastAsia="Times New Roman"/>
          <w:szCs w:val="24"/>
        </w:rPr>
        <w:t>Μπαργιώτα</w:t>
      </w:r>
      <w:proofErr w:type="spellEnd"/>
      <w:r>
        <w:rPr>
          <w:rFonts w:eastAsia="Times New Roman"/>
          <w:szCs w:val="24"/>
        </w:rPr>
        <w:t xml:space="preserve"> π</w:t>
      </w:r>
      <w:r>
        <w:rPr>
          <w:rFonts w:eastAsia="Times New Roman"/>
          <w:szCs w:val="24"/>
        </w:rPr>
        <w:t>ρος τον Υπουργό Υγείας, σχετικά με την πολύμηνη αναμονή για ακτινοθεραπεία στα δημόσια νοσοκομεία της χώ</w:t>
      </w:r>
      <w:r>
        <w:rPr>
          <w:rFonts w:eastAsia="Times New Roman"/>
          <w:szCs w:val="24"/>
        </w:rPr>
        <w:t>ρας</w:t>
      </w:r>
      <w:r>
        <w:rPr>
          <w:rFonts w:eastAsia="Times New Roman"/>
          <w:szCs w:val="24"/>
        </w:rPr>
        <w:t>.</w:t>
      </w:r>
    </w:p>
    <w:p w14:paraId="3B1C0B4E" w14:textId="77777777" w:rsidR="00DC64F4" w:rsidRDefault="0085279E">
      <w:pPr>
        <w:spacing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δέκατη τρίτη</w:t>
      </w:r>
      <w:r>
        <w:rPr>
          <w:rFonts w:eastAsia="Times New Roman"/>
          <w:szCs w:val="24"/>
        </w:rPr>
        <w:t xml:space="preserve"> με αριθμό 675/17-3-2016 επίκαιρη ερώτηση </w:t>
      </w:r>
      <w:r>
        <w:rPr>
          <w:rFonts w:eastAsia="Times New Roman"/>
          <w:szCs w:val="24"/>
        </w:rPr>
        <w:t>δεύτερου κύκλου</w:t>
      </w:r>
      <w:r>
        <w:rPr>
          <w:rFonts w:eastAsia="Times New Roman"/>
          <w:szCs w:val="24"/>
        </w:rPr>
        <w:t xml:space="preserve"> του Βουλευτή Δωδεκανήσου της Νέας Δημοκρατίας κ. Εμμανουήλ </w:t>
      </w:r>
      <w:proofErr w:type="spellStart"/>
      <w:r>
        <w:rPr>
          <w:rFonts w:eastAsia="Times New Roman"/>
          <w:szCs w:val="24"/>
        </w:rPr>
        <w:t>Κόνσολα</w:t>
      </w:r>
      <w:proofErr w:type="spellEnd"/>
      <w:r>
        <w:rPr>
          <w:rFonts w:eastAsia="Times New Roman"/>
          <w:szCs w:val="24"/>
        </w:rPr>
        <w:t xml:space="preserve"> προς τον</w:t>
      </w:r>
      <w:r>
        <w:rPr>
          <w:rFonts w:eastAsia="Times New Roman"/>
          <w:szCs w:val="24"/>
        </w:rPr>
        <w:t xml:space="preserve"> Υπουργό Υγείας, σχετικά με την </w:t>
      </w:r>
      <w:proofErr w:type="spellStart"/>
      <w:r>
        <w:rPr>
          <w:rFonts w:eastAsia="Times New Roman"/>
          <w:szCs w:val="24"/>
        </w:rPr>
        <w:t>υποστελέχωση</w:t>
      </w:r>
      <w:proofErr w:type="spellEnd"/>
      <w:r>
        <w:rPr>
          <w:rFonts w:eastAsia="Times New Roman"/>
          <w:szCs w:val="24"/>
        </w:rPr>
        <w:t xml:space="preserve"> του Γενικού Νοσοκομείου Ρόδου και τα προβλήματα λειτουργίας σε νευραλγικούς τομείς.</w:t>
      </w:r>
    </w:p>
    <w:p w14:paraId="3B1C0B4F" w14:textId="77777777" w:rsidR="00DC64F4" w:rsidRDefault="0085279E">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δέκατη πέμπτη</w:t>
      </w:r>
      <w:r>
        <w:rPr>
          <w:rFonts w:eastAsia="Times New Roman"/>
          <w:szCs w:val="24"/>
        </w:rPr>
        <w:t xml:space="preserve"> με αριθμό 606/1-3-2016 επίκαιρη ερώτηση </w:t>
      </w:r>
      <w:r>
        <w:rPr>
          <w:rFonts w:eastAsia="Times New Roman"/>
          <w:szCs w:val="24"/>
        </w:rPr>
        <w:t>δεύτερου κύκλου</w:t>
      </w:r>
      <w:r>
        <w:rPr>
          <w:rFonts w:eastAsia="Times New Roman"/>
          <w:szCs w:val="24"/>
        </w:rPr>
        <w:t xml:space="preserve"> του Βουλευτή Έβρου της Νέας Δημοκρατίας κ. Αναστασίου </w:t>
      </w:r>
      <w:proofErr w:type="spellStart"/>
      <w:r>
        <w:rPr>
          <w:rFonts w:eastAsia="Times New Roman"/>
          <w:szCs w:val="24"/>
        </w:rPr>
        <w:t>Δ</w:t>
      </w:r>
      <w:r>
        <w:rPr>
          <w:rFonts w:eastAsia="Times New Roman"/>
          <w:szCs w:val="24"/>
        </w:rPr>
        <w:t>ημοσχάκη</w:t>
      </w:r>
      <w:proofErr w:type="spellEnd"/>
      <w:r>
        <w:rPr>
          <w:rFonts w:eastAsia="Times New Roman"/>
          <w:szCs w:val="24"/>
        </w:rPr>
        <w:t xml:space="preserve"> προς τον Υπουργό Υγείας, σχετικά με την ανάγκη άμεσης στελέχωσης της ακτινοδιαγνωστικής κλινικής του Νοσοκομείου Ξάνθης.</w:t>
      </w:r>
    </w:p>
    <w:p w14:paraId="3B1C0B50" w14:textId="77777777" w:rsidR="00DC64F4" w:rsidRDefault="0085279E">
      <w:pPr>
        <w:spacing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δέκατη έβδομη</w:t>
      </w:r>
      <w:r>
        <w:rPr>
          <w:rFonts w:eastAsia="Times New Roman"/>
          <w:szCs w:val="24"/>
        </w:rPr>
        <w:t xml:space="preserve"> με αριθμό 621/7-3-2016 επίκαιρη ερώτηση </w:t>
      </w:r>
      <w:r>
        <w:rPr>
          <w:rFonts w:eastAsia="Times New Roman"/>
          <w:szCs w:val="24"/>
        </w:rPr>
        <w:t>δεύτερου κύκλου</w:t>
      </w:r>
      <w:r>
        <w:rPr>
          <w:rFonts w:eastAsia="Times New Roman"/>
          <w:szCs w:val="24"/>
        </w:rPr>
        <w:t xml:space="preserve"> της Βουλευτού Ηλείας του Συνασπισμού Ριζοσπαστικής Αρι</w:t>
      </w:r>
      <w:r>
        <w:rPr>
          <w:rFonts w:eastAsia="Times New Roman"/>
          <w:szCs w:val="24"/>
        </w:rPr>
        <w:t xml:space="preserve">στεράς </w:t>
      </w:r>
      <w:r>
        <w:rPr>
          <w:rFonts w:eastAsia="Times New Roman"/>
          <w:szCs w:val="24"/>
        </w:rPr>
        <w:t xml:space="preserve">κ. </w:t>
      </w:r>
      <w:r>
        <w:rPr>
          <w:rFonts w:eastAsia="Times New Roman"/>
          <w:szCs w:val="24"/>
        </w:rPr>
        <w:t>Ευσταθίας</w:t>
      </w:r>
      <w:r>
        <w:rPr>
          <w:rFonts w:eastAsia="Times New Roman"/>
          <w:szCs w:val="24"/>
        </w:rPr>
        <w:t xml:space="preserve"> </w:t>
      </w:r>
      <w:r>
        <w:rPr>
          <w:rFonts w:eastAsia="Times New Roman"/>
          <w:szCs w:val="24"/>
        </w:rPr>
        <w:t xml:space="preserve">Γεωργοπούλου – </w:t>
      </w:r>
      <w:proofErr w:type="spellStart"/>
      <w:r>
        <w:rPr>
          <w:rFonts w:eastAsia="Times New Roman"/>
          <w:szCs w:val="24"/>
        </w:rPr>
        <w:t>Σαλτάρη</w:t>
      </w:r>
      <w:proofErr w:type="spellEnd"/>
      <w:r>
        <w:rPr>
          <w:rFonts w:eastAsia="Times New Roman"/>
          <w:szCs w:val="24"/>
        </w:rPr>
        <w:t xml:space="preserve"> προς τον Υπουργό Υγείας, σχετικά με το έργο της κατασκευής της νέας πτέρυγας του Νοσοκομείου Αμαλιάδας.</w:t>
      </w:r>
    </w:p>
    <w:p w14:paraId="3B1C0B51" w14:textId="77777777" w:rsidR="00DC64F4" w:rsidRDefault="0085279E">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εικοστή πρώτη</w:t>
      </w:r>
      <w:r>
        <w:rPr>
          <w:rFonts w:eastAsia="Times New Roman"/>
          <w:szCs w:val="24"/>
        </w:rPr>
        <w:t xml:space="preserve"> με αριθμό 686/21-3-2016 επίκαιρη ερώτηση </w:t>
      </w:r>
      <w:r>
        <w:rPr>
          <w:rFonts w:eastAsia="Times New Roman"/>
          <w:szCs w:val="24"/>
        </w:rPr>
        <w:t>δεύτερου κύκλου</w:t>
      </w:r>
      <w:r>
        <w:rPr>
          <w:rFonts w:eastAsia="Times New Roman"/>
          <w:szCs w:val="24"/>
        </w:rPr>
        <w:t xml:space="preserve"> του ΣΤ΄ Αντιπροέδρου της Βουλής και </w:t>
      </w:r>
      <w:r>
        <w:rPr>
          <w:rFonts w:eastAsia="Times New Roman"/>
          <w:szCs w:val="24"/>
        </w:rPr>
        <w:t xml:space="preserve">Βουλευτή Δωδεκανήσου της Δημοκρατικής Συμπαράταξης ΠΑΣΟΚ – ΔΗΜΑΡ κ. Δημητρίου </w:t>
      </w:r>
      <w:proofErr w:type="spellStart"/>
      <w:r>
        <w:rPr>
          <w:rFonts w:eastAsia="Times New Roman"/>
          <w:szCs w:val="24"/>
        </w:rPr>
        <w:t>Κρεμαστινού</w:t>
      </w:r>
      <w:proofErr w:type="spellEnd"/>
      <w:r>
        <w:rPr>
          <w:rFonts w:eastAsia="Times New Roman"/>
          <w:szCs w:val="24"/>
        </w:rPr>
        <w:t xml:space="preserve"> προς τον Υπουργό Υγείας, σχετικά με τα προβλήματα του </w:t>
      </w:r>
      <w:r>
        <w:rPr>
          <w:rFonts w:eastAsia="Times New Roman"/>
          <w:szCs w:val="24"/>
        </w:rPr>
        <w:t xml:space="preserve">τμήματος επειγόντων περιστατικών </w:t>
      </w:r>
      <w:r>
        <w:rPr>
          <w:rFonts w:eastAsia="Times New Roman"/>
          <w:szCs w:val="24"/>
        </w:rPr>
        <w:t>του Νοσοκομείου Ρόδου.</w:t>
      </w:r>
    </w:p>
    <w:p w14:paraId="3B1C0B52" w14:textId="77777777" w:rsidR="00DC64F4" w:rsidRDefault="0085279E">
      <w:pPr>
        <w:spacing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εικοστή δεύτερη</w:t>
      </w:r>
      <w:r>
        <w:rPr>
          <w:rFonts w:eastAsia="Times New Roman"/>
          <w:szCs w:val="24"/>
        </w:rPr>
        <w:t xml:space="preserve"> με αριθμό 625/7-3-2016 επίκαιρη ερώτησ</w:t>
      </w:r>
      <w:r>
        <w:rPr>
          <w:rFonts w:eastAsia="Times New Roman"/>
          <w:szCs w:val="24"/>
        </w:rPr>
        <w:t xml:space="preserve">η </w:t>
      </w:r>
      <w:r>
        <w:rPr>
          <w:rFonts w:eastAsia="Times New Roman"/>
          <w:szCs w:val="24"/>
        </w:rPr>
        <w:t>δεύτερου κύκλου</w:t>
      </w:r>
      <w:r>
        <w:rPr>
          <w:rFonts w:eastAsia="Times New Roman"/>
          <w:szCs w:val="24"/>
        </w:rPr>
        <w:t xml:space="preserve"> του Βουλευτή Λέσβου του Κομμουνιστικού Κόμματος </w:t>
      </w:r>
      <w:r>
        <w:rPr>
          <w:rFonts w:eastAsia="Times New Roman"/>
          <w:szCs w:val="24"/>
        </w:rPr>
        <w:t xml:space="preserve">Ελλάδας </w:t>
      </w:r>
      <w:r>
        <w:rPr>
          <w:rFonts w:eastAsia="Times New Roman"/>
          <w:szCs w:val="24"/>
        </w:rPr>
        <w:t xml:space="preserve">κ. Σταύρου Τάσσου προς τον Υπουργό Υγείας, σχετικά με τις ελλείψεις στο </w:t>
      </w:r>
      <w:r>
        <w:rPr>
          <w:rFonts w:eastAsia="Times New Roman"/>
          <w:szCs w:val="24"/>
        </w:rPr>
        <w:t xml:space="preserve">νοσοκομείο </w:t>
      </w:r>
      <w:r>
        <w:rPr>
          <w:rFonts w:eastAsia="Times New Roman"/>
          <w:szCs w:val="24"/>
        </w:rPr>
        <w:t>και γενικότερα στον δημόσιο τομέα υγείας στην Λέσβο.</w:t>
      </w:r>
    </w:p>
    <w:p w14:paraId="3B1C0B53" w14:textId="77777777" w:rsidR="00DC64F4" w:rsidRDefault="0085279E">
      <w:pPr>
        <w:spacing w:line="600" w:lineRule="auto"/>
        <w:ind w:firstLine="720"/>
        <w:jc w:val="both"/>
        <w:rPr>
          <w:rFonts w:eastAsia="Times New Roman"/>
          <w:szCs w:val="24"/>
        </w:rPr>
      </w:pPr>
      <w:r>
        <w:rPr>
          <w:rFonts w:eastAsia="Times New Roman"/>
          <w:szCs w:val="24"/>
        </w:rPr>
        <w:t xml:space="preserve">Η με αριθμό 2921/5-2-2016 ερώτηση της Βουλευτού Αττικής της Δημοκρατικής Συμπαράταξης ΠΑΣΟΚ – ΔΗΜΑΡ </w:t>
      </w:r>
      <w:r>
        <w:rPr>
          <w:rFonts w:eastAsia="Times New Roman"/>
          <w:szCs w:val="24"/>
        </w:rPr>
        <w:t xml:space="preserve">κ. </w:t>
      </w:r>
      <w:r>
        <w:rPr>
          <w:rFonts w:eastAsia="Times New Roman"/>
          <w:szCs w:val="24"/>
        </w:rPr>
        <w:t xml:space="preserve">Παρασκευής </w:t>
      </w:r>
      <w:proofErr w:type="spellStart"/>
      <w:r>
        <w:rPr>
          <w:rFonts w:eastAsia="Times New Roman"/>
          <w:szCs w:val="24"/>
        </w:rPr>
        <w:t>Χριστοφιλοπούλου</w:t>
      </w:r>
      <w:proofErr w:type="spellEnd"/>
      <w:r>
        <w:rPr>
          <w:rFonts w:eastAsia="Times New Roman"/>
          <w:szCs w:val="24"/>
        </w:rPr>
        <w:t xml:space="preserve"> προς τον Υπουργό Υγείας, σχετικά με την εγκατάσταση ασθενοφόρου του ΕΚΑΒ στο Κέντρο Υγείας Ραφήνας.</w:t>
      </w:r>
    </w:p>
    <w:p w14:paraId="3B1C0B54" w14:textId="77777777" w:rsidR="00DC64F4" w:rsidRDefault="0085279E">
      <w:pPr>
        <w:spacing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τέταρτη</w:t>
      </w:r>
      <w:r>
        <w:rPr>
          <w:rFonts w:eastAsia="Times New Roman"/>
          <w:szCs w:val="24"/>
        </w:rPr>
        <w:t xml:space="preserve"> με αριθμό 733/4</w:t>
      </w:r>
      <w:r>
        <w:rPr>
          <w:rFonts w:eastAsia="Times New Roman"/>
          <w:szCs w:val="24"/>
        </w:rPr>
        <w:t xml:space="preserve">-4-2016 επίκαιρη ερώτηση </w:t>
      </w:r>
      <w:r>
        <w:rPr>
          <w:rFonts w:eastAsia="Times New Roman"/>
          <w:szCs w:val="24"/>
        </w:rPr>
        <w:t xml:space="preserve">δεύτερου κύκλου </w:t>
      </w:r>
      <w:r>
        <w:rPr>
          <w:rFonts w:eastAsia="Times New Roman"/>
          <w:szCs w:val="24"/>
        </w:rPr>
        <w:t xml:space="preserve">του Βουλευτή Ηρακλείου του Ποταμιού κ. Σπυρίδωνος </w:t>
      </w:r>
      <w:proofErr w:type="spellStart"/>
      <w:r>
        <w:rPr>
          <w:rFonts w:eastAsia="Times New Roman"/>
          <w:szCs w:val="24"/>
        </w:rPr>
        <w:t>Δανέλλη</w:t>
      </w:r>
      <w:proofErr w:type="spellEnd"/>
      <w:r>
        <w:rPr>
          <w:rFonts w:eastAsia="Times New Roman"/>
          <w:szCs w:val="24"/>
        </w:rPr>
        <w:t xml:space="preserve"> προς τον Υπουργό Υποδομών, Μεταφορών και Δικτύων, σχετικά με την απόφαση της Επιτροπής Προϋπολογισμού του Ευρωπαϊκού Κοινοβουλίου για μεταφορά του διοικητικο</w:t>
      </w:r>
      <w:r>
        <w:rPr>
          <w:rFonts w:eastAsia="Times New Roman"/>
          <w:szCs w:val="24"/>
        </w:rPr>
        <w:t>ύ βραχίονα του Ευρωπαϊκού Οργανισμού για την Ασφάλεια Δικτύων και Επικοινωνιών (</w:t>
      </w:r>
      <w:r>
        <w:rPr>
          <w:rFonts w:eastAsia="Times New Roman"/>
          <w:szCs w:val="24"/>
          <w:lang w:val="en-US"/>
        </w:rPr>
        <w:t>ENISA</w:t>
      </w:r>
      <w:r>
        <w:rPr>
          <w:rFonts w:eastAsia="Times New Roman"/>
          <w:szCs w:val="24"/>
        </w:rPr>
        <w:t>) από το Ηράκλειο στην Αθήνα.</w:t>
      </w:r>
    </w:p>
    <w:p w14:paraId="3B1C0B55" w14:textId="77777777" w:rsidR="00DC64F4" w:rsidRDefault="0085279E">
      <w:pPr>
        <w:spacing w:line="600" w:lineRule="auto"/>
        <w:ind w:firstLine="720"/>
        <w:jc w:val="both"/>
        <w:rPr>
          <w:rFonts w:eastAsia="Times New Roman"/>
          <w:szCs w:val="24"/>
        </w:rPr>
      </w:pPr>
      <w:r>
        <w:rPr>
          <w:rFonts w:eastAsia="Times New Roman"/>
          <w:szCs w:val="24"/>
        </w:rPr>
        <w:t>Η</w:t>
      </w:r>
      <w:r>
        <w:rPr>
          <w:rFonts w:eastAsia="Times New Roman"/>
          <w:szCs w:val="24"/>
        </w:rPr>
        <w:t xml:space="preserve"> όγδοη</w:t>
      </w:r>
      <w:r>
        <w:rPr>
          <w:rFonts w:eastAsia="Times New Roman"/>
          <w:szCs w:val="24"/>
        </w:rPr>
        <w:t xml:space="preserve"> με αριθμό 731/1-4-2016 επίκαιρη ερώτηση </w:t>
      </w:r>
      <w:r>
        <w:rPr>
          <w:rFonts w:eastAsia="Times New Roman"/>
          <w:szCs w:val="24"/>
        </w:rPr>
        <w:t>πρώτου κύκλου</w:t>
      </w:r>
      <w:r>
        <w:rPr>
          <w:rFonts w:eastAsia="Times New Roman"/>
          <w:szCs w:val="24"/>
        </w:rPr>
        <w:t xml:space="preserve"> του Βουλευτή Α΄ Αθηνών της Ένωσης Κεντρώων κ. </w:t>
      </w:r>
      <w:r>
        <w:rPr>
          <w:rFonts w:eastAsia="Times New Roman"/>
          <w:szCs w:val="24"/>
        </w:rPr>
        <w:lastRenderedPageBreak/>
        <w:t>Μάριου Γεωργιάδη προς τον Υπουργό</w:t>
      </w:r>
      <w:r>
        <w:rPr>
          <w:rFonts w:eastAsia="Times New Roman"/>
          <w:szCs w:val="24"/>
        </w:rPr>
        <w:t xml:space="preserve"> Πολιτισμού και Αθλητισμού, σχετικά με το φεστιβάλ Αθηνών και Επιδαύρου, λόγω απουσίας </w:t>
      </w:r>
      <w:r>
        <w:rPr>
          <w:rFonts w:eastAsia="Times New Roman"/>
          <w:szCs w:val="24"/>
        </w:rPr>
        <w:t xml:space="preserve">του κυρίου </w:t>
      </w:r>
      <w:r>
        <w:rPr>
          <w:rFonts w:eastAsia="Times New Roman"/>
          <w:szCs w:val="24"/>
        </w:rPr>
        <w:t>Υπουργού στο εξωτερικό.</w:t>
      </w:r>
    </w:p>
    <w:p w14:paraId="3B1C0B56" w14:textId="77777777" w:rsidR="00DC64F4" w:rsidRDefault="0085279E">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εικοστή</w:t>
      </w:r>
      <w:r>
        <w:rPr>
          <w:rFonts w:eastAsia="Times New Roman"/>
          <w:szCs w:val="24"/>
        </w:rPr>
        <w:t xml:space="preserve"> με αριθμό 545/15-2-2016 επίκαιρη ερώτηση </w:t>
      </w:r>
      <w:r>
        <w:rPr>
          <w:rFonts w:eastAsia="Times New Roman"/>
          <w:szCs w:val="24"/>
        </w:rPr>
        <w:t>δεύτερου κύκλου</w:t>
      </w:r>
      <w:r>
        <w:rPr>
          <w:rFonts w:eastAsia="Times New Roman"/>
          <w:szCs w:val="24"/>
        </w:rPr>
        <w:t xml:space="preserve"> της Βουλευτού Β΄ Αθηνών του Λαϊκού Συνδέσμου – Χρυσή Αυγή </w:t>
      </w:r>
      <w:r>
        <w:rPr>
          <w:rFonts w:eastAsia="Times New Roman"/>
          <w:szCs w:val="24"/>
        </w:rPr>
        <w:t xml:space="preserve">κ. </w:t>
      </w:r>
      <w:r>
        <w:rPr>
          <w:rFonts w:eastAsia="Times New Roman"/>
          <w:szCs w:val="24"/>
        </w:rPr>
        <w:t>Ελένης</w:t>
      </w:r>
      <w:r>
        <w:rPr>
          <w:rFonts w:eastAsia="Times New Roman"/>
          <w:szCs w:val="24"/>
        </w:rPr>
        <w:t xml:space="preserve"> </w:t>
      </w:r>
      <w:proofErr w:type="spellStart"/>
      <w:r>
        <w:rPr>
          <w:rFonts w:eastAsia="Times New Roman"/>
          <w:szCs w:val="24"/>
        </w:rPr>
        <w:t>Ζαρούλια</w:t>
      </w:r>
      <w:proofErr w:type="spellEnd"/>
      <w:r>
        <w:rPr>
          <w:rFonts w:eastAsia="Times New Roman"/>
          <w:szCs w:val="24"/>
        </w:rPr>
        <w:t xml:space="preserve"> προς τον Υπουργό Υγείας, σχετικά με τα προβλήματα λειτουργίας στο ΕΚΑΒ.</w:t>
      </w:r>
    </w:p>
    <w:p w14:paraId="3B1C0B57" w14:textId="77777777" w:rsidR="00DC64F4" w:rsidRDefault="0085279E">
      <w:pPr>
        <w:spacing w:line="600" w:lineRule="auto"/>
        <w:ind w:firstLine="720"/>
        <w:jc w:val="both"/>
        <w:rPr>
          <w:rFonts w:eastAsia="Times New Roman"/>
          <w:szCs w:val="24"/>
        </w:rPr>
      </w:pPr>
      <w:r>
        <w:rPr>
          <w:rFonts w:eastAsia="Times New Roman"/>
          <w:szCs w:val="24"/>
        </w:rPr>
        <w:t xml:space="preserve">Δεκαεννέα ερωτήσεις, δηλαδή, δεν </w:t>
      </w:r>
      <w:r>
        <w:rPr>
          <w:rFonts w:eastAsia="Times New Roman"/>
          <w:szCs w:val="24"/>
        </w:rPr>
        <w:t>συζητούνται</w:t>
      </w:r>
      <w:r>
        <w:rPr>
          <w:rFonts w:eastAsia="Times New Roman"/>
          <w:szCs w:val="24"/>
        </w:rPr>
        <w:t>.</w:t>
      </w:r>
    </w:p>
    <w:p w14:paraId="3B1C0B58" w14:textId="77777777" w:rsidR="00DC64F4" w:rsidRDefault="0085279E">
      <w:pPr>
        <w:spacing w:line="600" w:lineRule="auto"/>
        <w:ind w:firstLine="720"/>
        <w:jc w:val="both"/>
        <w:rPr>
          <w:rFonts w:eastAsia="Times New Roman"/>
          <w:szCs w:val="24"/>
        </w:rPr>
      </w:pPr>
      <w:r>
        <w:rPr>
          <w:rFonts w:eastAsia="Times New Roman"/>
          <w:szCs w:val="24"/>
        </w:rPr>
        <w:t xml:space="preserve">Θα συζητηθεί η </w:t>
      </w:r>
      <w:r>
        <w:rPr>
          <w:rFonts w:eastAsia="Times New Roman"/>
          <w:szCs w:val="24"/>
        </w:rPr>
        <w:t>έκτη</w:t>
      </w:r>
      <w:r>
        <w:rPr>
          <w:rFonts w:eastAsia="Times New Roman"/>
          <w:szCs w:val="24"/>
        </w:rPr>
        <w:t xml:space="preserve"> με αριθμό 719/29-3-2016 επίκαιρη ερώτηση </w:t>
      </w:r>
      <w:r>
        <w:rPr>
          <w:rFonts w:eastAsia="Times New Roman"/>
          <w:szCs w:val="24"/>
        </w:rPr>
        <w:t>δεύτερου κύκλου</w:t>
      </w:r>
      <w:r>
        <w:rPr>
          <w:rFonts w:eastAsia="Times New Roman"/>
          <w:szCs w:val="24"/>
        </w:rPr>
        <w:t xml:space="preserve"> του Βουλευτή Β΄ </w:t>
      </w:r>
      <w:r>
        <w:rPr>
          <w:rFonts w:eastAsia="Times New Roman"/>
          <w:szCs w:val="24"/>
        </w:rPr>
        <w:t xml:space="preserve">Πειραιώς </w:t>
      </w:r>
      <w:r>
        <w:rPr>
          <w:rFonts w:eastAsia="Times New Roman"/>
          <w:szCs w:val="24"/>
        </w:rPr>
        <w:t>των Ανεξαρτήτων Ελλήνων κ.</w:t>
      </w:r>
      <w:r>
        <w:rPr>
          <w:rFonts w:eastAsia="Times New Roman"/>
          <w:szCs w:val="24"/>
        </w:rPr>
        <w:t xml:space="preserve"> Δημητρίου Καμμένου προς τον Υπουργό </w:t>
      </w:r>
      <w:r>
        <w:rPr>
          <w:rFonts w:eastAsia="Times New Roman"/>
          <w:szCs w:val="24"/>
        </w:rPr>
        <w:lastRenderedPageBreak/>
        <w:t>Αγροτικής Ανάπτυξης και Τροφίμων, σχετικά με τα προβλήματα που αντιμετωπίζει ο κλάδος της αγελαδοτροφίας και της γαλακτοπαραγωγής.</w:t>
      </w:r>
    </w:p>
    <w:p w14:paraId="3B1C0B59" w14:textId="77777777" w:rsidR="00DC64F4" w:rsidRDefault="0085279E">
      <w:pPr>
        <w:spacing w:line="600" w:lineRule="auto"/>
        <w:ind w:firstLine="720"/>
        <w:jc w:val="both"/>
        <w:rPr>
          <w:rFonts w:eastAsia="Times New Roman"/>
          <w:szCs w:val="24"/>
        </w:rPr>
      </w:pPr>
      <w:r>
        <w:rPr>
          <w:rFonts w:eastAsia="Times New Roman"/>
          <w:szCs w:val="24"/>
        </w:rPr>
        <w:t>Κύριε Καμμένο, έχετε τον λόγο.</w:t>
      </w:r>
    </w:p>
    <w:p w14:paraId="3B1C0B5A" w14:textId="77777777" w:rsidR="00DC64F4" w:rsidRDefault="0085279E">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Ευχαριστώ πολύ, κύριε Πρόεδρε.</w:t>
      </w:r>
    </w:p>
    <w:p w14:paraId="3B1C0B5B" w14:textId="77777777" w:rsidR="00DC64F4" w:rsidRDefault="0085279E">
      <w:pPr>
        <w:spacing w:line="600" w:lineRule="auto"/>
        <w:ind w:firstLine="720"/>
        <w:jc w:val="both"/>
        <w:rPr>
          <w:rFonts w:eastAsia="Times New Roman"/>
          <w:szCs w:val="24"/>
        </w:rPr>
      </w:pPr>
      <w:r>
        <w:rPr>
          <w:rFonts w:eastAsia="Times New Roman"/>
          <w:szCs w:val="24"/>
        </w:rPr>
        <w:t>Το ζήτ</w:t>
      </w:r>
      <w:r>
        <w:rPr>
          <w:rFonts w:eastAsia="Times New Roman"/>
          <w:szCs w:val="24"/>
        </w:rPr>
        <w:t>ημα είναι εξαιρετικά σοβαρό. Να θυμίσω εδώ ότι ερχόμαστε στην υλοποίηση μιας παραγράφου</w:t>
      </w:r>
      <w:r>
        <w:rPr>
          <w:rFonts w:eastAsia="Times New Roman"/>
          <w:szCs w:val="24"/>
        </w:rPr>
        <w:t>,</w:t>
      </w:r>
      <w:r>
        <w:rPr>
          <w:rFonts w:eastAsia="Times New Roman"/>
          <w:szCs w:val="24"/>
        </w:rPr>
        <w:t xml:space="preserve"> μιας συμφωνίας</w:t>
      </w:r>
      <w:r>
        <w:rPr>
          <w:rFonts w:eastAsia="Times New Roman"/>
          <w:szCs w:val="24"/>
        </w:rPr>
        <w:t>,</w:t>
      </w:r>
      <w:r>
        <w:rPr>
          <w:rFonts w:eastAsia="Times New Roman"/>
          <w:szCs w:val="24"/>
        </w:rPr>
        <w:t xml:space="preserve"> που είχε κάνει η κυβέρνηση της Νέας Δημοκρατίας και του ΠΑΣΟΚ σχετικά με την εργαλειοθήκη του ΟΟΣΑ για το γάλα, για τις ημέρες. </w:t>
      </w:r>
    </w:p>
    <w:p w14:paraId="3B1C0B5C" w14:textId="77777777" w:rsidR="00DC64F4" w:rsidRDefault="0085279E">
      <w:pPr>
        <w:spacing w:line="600" w:lineRule="auto"/>
        <w:ind w:firstLine="720"/>
        <w:jc w:val="both"/>
        <w:rPr>
          <w:rFonts w:eastAsia="Times New Roman"/>
          <w:szCs w:val="24"/>
        </w:rPr>
      </w:pPr>
      <w:r>
        <w:rPr>
          <w:rFonts w:eastAsia="Times New Roman"/>
          <w:szCs w:val="24"/>
        </w:rPr>
        <w:lastRenderedPageBreak/>
        <w:t xml:space="preserve">Θα το πω για τα </w:t>
      </w:r>
      <w:r>
        <w:rPr>
          <w:rFonts w:eastAsia="Times New Roman"/>
          <w:szCs w:val="24"/>
        </w:rPr>
        <w:t>Πρακτικά. Ο κ. Αθανασόπουλος του ΙΟΒΕ, όταν ήλθε, σε δική μου ερώτηση απάντησε ότι η εργαλειοθήκη του ΟΟΣΑ πληρώθηκε στον ΙΟΒΕ και γράφτηκε. Δεν γράφτηκε από ελληνικό Υπουργείο. Ο ΙΟΒΕ πληρώθηκε για να τη δώσει στον ΟΟΣΑ για να μας τη φέρει εδώ. Το λέω αυτ</w:t>
      </w:r>
      <w:r>
        <w:rPr>
          <w:rFonts w:eastAsia="Times New Roman"/>
          <w:szCs w:val="24"/>
        </w:rPr>
        <w:t>ό για τα Πρακτικά.</w:t>
      </w:r>
    </w:p>
    <w:p w14:paraId="3B1C0B5D" w14:textId="77777777" w:rsidR="00DC64F4" w:rsidRDefault="0085279E">
      <w:pPr>
        <w:spacing w:line="600" w:lineRule="auto"/>
        <w:ind w:firstLine="720"/>
        <w:jc w:val="both"/>
        <w:rPr>
          <w:rFonts w:eastAsia="Times New Roman"/>
          <w:szCs w:val="24"/>
        </w:rPr>
      </w:pPr>
      <w:r>
        <w:rPr>
          <w:rFonts w:eastAsia="Times New Roman"/>
          <w:szCs w:val="24"/>
        </w:rPr>
        <w:t xml:space="preserve">Η κατάσταση είναι πάρα πολύ σοβαρή. Παίρνουμε μηνύματα </w:t>
      </w:r>
      <w:r>
        <w:rPr>
          <w:rFonts w:eastAsia="Times New Roman"/>
          <w:szCs w:val="24"/>
        </w:rPr>
        <w:t xml:space="preserve">από </w:t>
      </w:r>
      <w:r>
        <w:rPr>
          <w:rFonts w:eastAsia="Times New Roman"/>
          <w:szCs w:val="24"/>
        </w:rPr>
        <w:t xml:space="preserve">όλη την Ελλάδα, τόσο από παραγωγούς κρέατος όσο και από παραγωγούς γάλακτος. Δεν θα αναγνώσω την ερώτηση, γιατί είναι στα Πρακτικά. Θα αναφέρω κάποια πολύ σημαντικά σημεία. </w:t>
      </w:r>
    </w:p>
    <w:p w14:paraId="3B1C0B5E" w14:textId="77777777" w:rsidR="00DC64F4" w:rsidRDefault="0085279E">
      <w:pPr>
        <w:spacing w:line="600" w:lineRule="auto"/>
        <w:ind w:firstLine="720"/>
        <w:jc w:val="both"/>
        <w:rPr>
          <w:rFonts w:eastAsia="Times New Roman" w:cs="Times New Roman"/>
          <w:szCs w:val="24"/>
        </w:rPr>
      </w:pPr>
      <w:r>
        <w:rPr>
          <w:rFonts w:eastAsia="Times New Roman"/>
          <w:szCs w:val="24"/>
        </w:rPr>
        <w:lastRenderedPageBreak/>
        <w:t>Έχου</w:t>
      </w:r>
      <w:r>
        <w:rPr>
          <w:rFonts w:eastAsia="Times New Roman"/>
          <w:szCs w:val="24"/>
        </w:rPr>
        <w:t xml:space="preserve">με πλέον αθρόα εισαγωγή γάλακτος, ειδικά από τις γειτονικές βαλκανικές χώρες, με κόστος 32 και 33 λεπτά το </w:t>
      </w:r>
      <w:r>
        <w:rPr>
          <w:rFonts w:eastAsia="Times New Roman"/>
          <w:szCs w:val="24"/>
        </w:rPr>
        <w:t>λίτρο</w:t>
      </w:r>
      <w:r>
        <w:rPr>
          <w:rFonts w:eastAsia="Times New Roman"/>
          <w:szCs w:val="24"/>
        </w:rPr>
        <w:t xml:space="preserve">, όταν στον Έλληνα παραγωγό κοστίζει 42 με 43 λεπτά το </w:t>
      </w:r>
      <w:r>
        <w:rPr>
          <w:rFonts w:eastAsia="Times New Roman"/>
          <w:szCs w:val="24"/>
        </w:rPr>
        <w:t>λίτρο</w:t>
      </w:r>
      <w:r>
        <w:rPr>
          <w:rFonts w:eastAsia="Times New Roman"/>
          <w:szCs w:val="24"/>
        </w:rPr>
        <w:t>. Έχουν σταματήσει οι έλεγχοι σε γάλα και κρέας, οπότε έχουμε αθρόες εισαγωγές. Η εγ</w:t>
      </w:r>
      <w:r>
        <w:rPr>
          <w:rFonts w:eastAsia="Times New Roman"/>
          <w:szCs w:val="24"/>
        </w:rPr>
        <w:t xml:space="preserve">χώρια κατανάλωση λόγω των εξαγωγών, αλλά και της αύξησης της κατανάλωσης, έχει φτάσει στα 1,3 με 1,4 εκατομμύρια τόνους σε γάλα και γιαούρτι, ενώ η εγχώρια παραγωγή είναι 700.000 τόνοι και τείνει προς τους 500.000 τόνους. </w:t>
      </w:r>
    </w:p>
    <w:p w14:paraId="3B1C0B5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Η αύξηση των ημερών κατανάλωσης τ</w:t>
      </w:r>
      <w:r>
        <w:rPr>
          <w:rFonts w:eastAsia="Times New Roman" w:cs="Times New Roman"/>
          <w:szCs w:val="24"/>
        </w:rPr>
        <w:t xml:space="preserve">ου γάλακτος από πέντε σε επτά ημέρες και αν φτάσει και στις έντεκα, όπως είναι η «συμφωνία» –το βάζω σε εισαγωγικά, γιατί θα πρέπει να το </w:t>
      </w:r>
      <w:r>
        <w:rPr>
          <w:rFonts w:eastAsia="Times New Roman" w:cs="Times New Roman"/>
          <w:szCs w:val="24"/>
        </w:rPr>
        <w:lastRenderedPageBreak/>
        <w:t>συζητήσουμε αν θα ισχύσει και κατά πόσο αυτή η συμφωνία για το συμφέρον της ελληνικής οικονομίας- προφανώς θα επιτείνε</w:t>
      </w:r>
      <w:r>
        <w:rPr>
          <w:rFonts w:eastAsia="Times New Roman" w:cs="Times New Roman"/>
          <w:szCs w:val="24"/>
        </w:rPr>
        <w:t xml:space="preserve">ι πολύ περισσότερο την κατάσταση. </w:t>
      </w:r>
    </w:p>
    <w:p w14:paraId="3B1C0B60"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Συγχρόνως υπάρχουν πάρα πολύ σοβαρά ζητήματα στο κόστος των Ελλήνων παραγωγών, όπως είναι η αύξηση του κόστους ενέργειας, η αύξηση του παραμετρικού κόστους, όπως είναι του ΕΝΦΙΑ</w:t>
      </w:r>
      <w:r>
        <w:rPr>
          <w:rFonts w:eastAsia="Times New Roman" w:cs="Times New Roman"/>
          <w:szCs w:val="24"/>
        </w:rPr>
        <w:t xml:space="preserve"> των αποθηκών, όπως είναι ο διπλασιασμός σχεδόν των ζωοτροφών και πολλών λιπασμάτων, όπως είναι το χρηματοοικονομικό κόστος. Οι γαλακτοβιομηχανίες αργούν και καθυστερούν να πληρώσουν, διότι υπάρχει και οικονομική στενότητα από τους γαλακτοπαραγωγούς ή τους</w:t>
      </w:r>
      <w:r>
        <w:rPr>
          <w:rFonts w:eastAsia="Times New Roman" w:cs="Times New Roman"/>
          <w:szCs w:val="24"/>
        </w:rPr>
        <w:t xml:space="preserve"> παραγωγούς κρέατος, οπότε η όλη βιομηχανία κρέατος, γάλακτος, </w:t>
      </w:r>
      <w:r>
        <w:rPr>
          <w:rFonts w:eastAsia="Times New Roman" w:cs="Times New Roman"/>
          <w:szCs w:val="24"/>
        </w:rPr>
        <w:lastRenderedPageBreak/>
        <w:t>γιαουρτιού στην Ελλάδα τείνει προς αφανισμό και προς αντικατάσταση από εισαγόμενα προϊόντα.</w:t>
      </w:r>
    </w:p>
    <w:p w14:paraId="3B1C0B61"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Ερωτάστε, λοιπόν, κύριε Υπουργέ, πώς προτίθεστε να προστατεύσετε τους γαλακτοπαραγωγούς, ο  κλάδος τω</w:t>
      </w:r>
      <w:r>
        <w:rPr>
          <w:rFonts w:eastAsia="Times New Roman" w:cs="Times New Roman"/>
          <w:szCs w:val="24"/>
        </w:rPr>
        <w:t>ν οποίων εξαιτίας των αμέτρητων προβλημάτων οδηγείται με μαθηματική ακρίβεια σε αφανισμό; Πότε αναμένονται να καταβληθούν οι επιδοτήσεις στους παραγωγούς, ώστε να αντιμετωπιστούν τα προβλήματα ρευστότητας, όπως εξήγησα, στον κλάδο που οδηγούν σε μειωμένη π</w:t>
      </w:r>
      <w:r>
        <w:rPr>
          <w:rFonts w:eastAsia="Times New Roman" w:cs="Times New Roman"/>
          <w:szCs w:val="24"/>
        </w:rPr>
        <w:t>αραγωγή; Ποιες είναι οι ευθύνες των προηγούμενων κυβερνήσεων που εισήγαγαν την ε</w:t>
      </w:r>
      <w:r>
        <w:rPr>
          <w:rFonts w:eastAsia="Times New Roman" w:cs="Times New Roman"/>
          <w:szCs w:val="24"/>
        </w:rPr>
        <w:lastRenderedPageBreak/>
        <w:t xml:space="preserve">πιμήκυνση του φρέσκου γάλακτος από τις πέντε στις επτά </w:t>
      </w:r>
      <w:r>
        <w:rPr>
          <w:rFonts w:eastAsia="Times New Roman" w:cs="Times New Roman"/>
          <w:szCs w:val="24"/>
        </w:rPr>
        <w:t>η</w:t>
      </w:r>
      <w:r>
        <w:rPr>
          <w:rFonts w:eastAsia="Times New Roman" w:cs="Times New Roman"/>
          <w:szCs w:val="24"/>
        </w:rPr>
        <w:t xml:space="preserve">μέρες και τελικώς πάνω από έντεκα και θα οδηγήσουν στον σταδιακό αφανισμό του κλάδου; </w:t>
      </w:r>
    </w:p>
    <w:p w14:paraId="3B1C0B62" w14:textId="77777777" w:rsidR="00DC64F4" w:rsidRDefault="0085279E">
      <w:pPr>
        <w:spacing w:line="600" w:lineRule="auto"/>
        <w:ind w:firstLine="720"/>
        <w:contextualSpacing/>
        <w:jc w:val="both"/>
        <w:rPr>
          <w:rFonts w:eastAsia="Times New Roman" w:cs="Times New Roman"/>
          <w:szCs w:val="24"/>
        </w:rPr>
      </w:pPr>
      <w:r w:rsidRPr="00A50812">
        <w:rPr>
          <w:rFonts w:eastAsia="Times New Roman" w:cs="Times New Roman"/>
          <w:szCs w:val="24"/>
        </w:rPr>
        <w:t>Ευχαριστώ πολύ</w:t>
      </w:r>
      <w:r>
        <w:rPr>
          <w:rFonts w:eastAsia="Times New Roman" w:cs="Times New Roman"/>
          <w:szCs w:val="24"/>
        </w:rPr>
        <w:t>.</w:t>
      </w:r>
    </w:p>
    <w:p w14:paraId="3B1C0B63"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w:t>
      </w:r>
      <w:r>
        <w:rPr>
          <w:rFonts w:eastAsia="Times New Roman" w:cs="Times New Roman"/>
          <w:b/>
          <w:szCs w:val="24"/>
        </w:rPr>
        <w:t xml:space="preserve">ριος Κρεμαστινός): </w:t>
      </w:r>
      <w:r>
        <w:rPr>
          <w:rFonts w:eastAsia="Times New Roman" w:cs="Times New Roman"/>
          <w:szCs w:val="24"/>
        </w:rPr>
        <w:t>Κι εμείς ευχαριστούμε.</w:t>
      </w:r>
    </w:p>
    <w:p w14:paraId="3B1C0B64"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Κύριε Αποστόλου, παρακαλώ, έχετε τον λόγο.</w:t>
      </w:r>
    </w:p>
    <w:p w14:paraId="3B1C0B65"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Ευχαριστώ, κύριε Πρόεδρε.</w:t>
      </w:r>
    </w:p>
    <w:p w14:paraId="3B1C0B66"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Κύριε συνάδελφε, πολύ ορθά όλα αυτά που είπατε. Δεν θα αποφύγω να τοποθετηθώ στο</w:t>
      </w:r>
      <w:r>
        <w:rPr>
          <w:rFonts w:eastAsia="Times New Roman" w:cs="Times New Roman"/>
          <w:szCs w:val="24"/>
        </w:rPr>
        <w:t xml:space="preserve"> πρόβλημα που προέκυψε με την τροποποίηση του Κώδικα Τροφίμων και Ποτών που αφορά </w:t>
      </w:r>
      <w:r>
        <w:rPr>
          <w:rFonts w:eastAsia="Times New Roman" w:cs="Times New Roman"/>
          <w:szCs w:val="24"/>
        </w:rPr>
        <w:lastRenderedPageBreak/>
        <w:t>το γιαούρτι. Θέλω να σας πω ότι σίγουρα δεν μας άρεσε. Πρέπει, όμως, να γίνει αντιληπτό ότι δεν προέκυψε τώρα το συγκεκριμένο θέμα. Ήταν υποχρέωση στο πλαίσιο των μνημονίων α</w:t>
      </w:r>
      <w:r>
        <w:rPr>
          <w:rFonts w:eastAsia="Times New Roman" w:cs="Times New Roman"/>
          <w:szCs w:val="24"/>
        </w:rPr>
        <w:t xml:space="preserve">πό το 2013 με βάση τις εργαλειοθήκες του ΟΟΣΑ. Και ούτε θα διαφωνήσω γι’ αυτό που είπατε, πώς συντάχθηκε η συγκεκριμένη εργαλειοθήκη. Αλλά να μην ξεχνάμε όλοι μας ότι υλοποιούμε αναγκαστικά τη συγκεκριμένη ρύθμιση για τον απλούστατο λόγο ότι είναι </w:t>
      </w:r>
      <w:proofErr w:type="spellStart"/>
      <w:r>
        <w:rPr>
          <w:rFonts w:eastAsia="Times New Roman" w:cs="Times New Roman"/>
          <w:szCs w:val="24"/>
        </w:rPr>
        <w:t>προαπαιτ</w:t>
      </w:r>
      <w:r>
        <w:rPr>
          <w:rFonts w:eastAsia="Times New Roman" w:cs="Times New Roman"/>
          <w:szCs w:val="24"/>
        </w:rPr>
        <w:t>ούμενο</w:t>
      </w:r>
      <w:proofErr w:type="spellEnd"/>
      <w:r>
        <w:rPr>
          <w:rFonts w:eastAsia="Times New Roman" w:cs="Times New Roman"/>
          <w:szCs w:val="24"/>
        </w:rPr>
        <w:t xml:space="preserve"> στο πλαίσιο της συμφωνίας που έχει υπογράψει η χώρα μας με τους δανειστές. </w:t>
      </w:r>
    </w:p>
    <w:p w14:paraId="3B1C0B67"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 xml:space="preserve">Είναι, όμως, ένας ακόμη λόγος και αυτός, που πρέπει οπωσδήποτε να τον λάβουμε υπ’ </w:t>
      </w:r>
      <w:proofErr w:type="spellStart"/>
      <w:r>
        <w:rPr>
          <w:rFonts w:eastAsia="Times New Roman" w:cs="Times New Roman"/>
          <w:szCs w:val="24"/>
        </w:rPr>
        <w:t>όψιν</w:t>
      </w:r>
      <w:proofErr w:type="spellEnd"/>
      <w:r>
        <w:rPr>
          <w:rFonts w:eastAsia="Times New Roman" w:cs="Times New Roman"/>
          <w:szCs w:val="24"/>
        </w:rPr>
        <w:t xml:space="preserve"> για τη στήριξη της αγελα</w:t>
      </w:r>
      <w:r>
        <w:rPr>
          <w:rFonts w:eastAsia="Times New Roman" w:cs="Times New Roman"/>
          <w:szCs w:val="24"/>
        </w:rPr>
        <w:lastRenderedPageBreak/>
        <w:t>δοτροφίας, ένας κλάδος ο οποίος, αγαπητοί συνάδελφοι, ιδιαίτερ</w:t>
      </w:r>
      <w:r>
        <w:rPr>
          <w:rFonts w:eastAsia="Times New Roman" w:cs="Times New Roman"/>
          <w:szCs w:val="24"/>
        </w:rPr>
        <w:t>α αυτή</w:t>
      </w:r>
      <w:r>
        <w:rPr>
          <w:rFonts w:eastAsia="Times New Roman" w:cs="Times New Roman"/>
          <w:szCs w:val="24"/>
        </w:rPr>
        <w:t>ν</w:t>
      </w:r>
      <w:r>
        <w:rPr>
          <w:rFonts w:eastAsia="Times New Roman" w:cs="Times New Roman"/>
          <w:szCs w:val="24"/>
        </w:rPr>
        <w:t xml:space="preserve"> την περίοδο δέχεται έντονη πίεση στα πλαίσια της Ευρώπης,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-θα έλεγα- και των συγκυριών κρίσης σε επίπεδο Ευρώπης και βεβαίως των συγκυριών κρίσης που βιώνει η χώρα μας. Γι’ αυτό, λοιπόν, εμείς ήδη έχουμε συντάξει ένα σχέδιο για τον έλεγ</w:t>
      </w:r>
      <w:r>
        <w:rPr>
          <w:rFonts w:eastAsia="Times New Roman" w:cs="Times New Roman"/>
          <w:szCs w:val="24"/>
        </w:rPr>
        <w:t xml:space="preserve">χο της αγοράς σε όλο το μήκος της αλυσίδας, από την παραγωγή μέχρι την εμπορία -είναι αυτό που λέμε όλη την αλυσίδα, από τον στάβλο, από το χωράφι, μέχρι το ράφι του καταναλωτή- ώστε να παταχθούν φαινόμενα </w:t>
      </w:r>
      <w:proofErr w:type="spellStart"/>
      <w:r>
        <w:rPr>
          <w:rFonts w:eastAsia="Times New Roman" w:cs="Times New Roman"/>
          <w:szCs w:val="24"/>
        </w:rPr>
        <w:t>ελληνοποιήσεων</w:t>
      </w:r>
      <w:proofErr w:type="spellEnd"/>
      <w:r>
        <w:rPr>
          <w:rFonts w:eastAsia="Times New Roman" w:cs="Times New Roman"/>
          <w:szCs w:val="24"/>
        </w:rPr>
        <w:t>, φοροδιαφυγής, αισχροκέρδειας και π</w:t>
      </w:r>
      <w:r>
        <w:rPr>
          <w:rFonts w:eastAsia="Times New Roman" w:cs="Times New Roman"/>
          <w:szCs w:val="24"/>
        </w:rPr>
        <w:t>αραπλάνησης του καταναλωτή, που όντως υπάρχει.</w:t>
      </w:r>
    </w:p>
    <w:p w14:paraId="3B1C0B68"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λοιπόν,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Υπουργείου Αγροτικής Ανάπτυξης και σε συνεννόηση με το Υπουργείο Οικονομικών δρομολογείται η διασύνδεση ψηφιακών βάσεων για τον αποτελεσματικότερο έλεγχο της ιχνηλασιμότητας –</w:t>
      </w:r>
      <w:r>
        <w:rPr>
          <w:rFonts w:eastAsia="Times New Roman" w:cs="Times New Roman"/>
          <w:szCs w:val="24"/>
        </w:rPr>
        <w:t xml:space="preserve">πάρα πολύ μεγάλο αυτό το πρόβλημα- όλων των σταδίων διακίνησης και εμπορίας των γαλακτοκομικών προϊόντων. Παράλληλα, επειδή αυτά τα προβλήματα λιγότερο ή περισσότερο υπάρχουν σε όλη την Ευρώπη, εμείς από τη δική μας πλευρά δίνουμε μάχες πραγματικά. Και θα </w:t>
      </w:r>
      <w:r>
        <w:rPr>
          <w:rFonts w:eastAsia="Times New Roman" w:cs="Times New Roman"/>
          <w:szCs w:val="24"/>
        </w:rPr>
        <w:t xml:space="preserve">σας έλεγα ότι ιδιαίτερα στα τελευταία συμβούλια Υπουργών Γεωργίας υπάρχει συστηματική αναφορά σε μερικές προϋποθέσεις που θεωρούμε ότι είναι, ειδικά για τον </w:t>
      </w:r>
      <w:r>
        <w:rPr>
          <w:rFonts w:eastAsia="Times New Roman" w:cs="Times New Roman"/>
          <w:szCs w:val="24"/>
        </w:rPr>
        <w:lastRenderedPageBreak/>
        <w:t>κλάδο τον δικό μας, πάρα πολύ σημαντικές και μπορούν να βοηθήσουν:</w:t>
      </w:r>
    </w:p>
    <w:p w14:paraId="3B1C0B69"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Πρώτον, η υποχρεωτική αναγραφή π</w:t>
      </w:r>
      <w:r>
        <w:rPr>
          <w:rFonts w:eastAsia="Times New Roman" w:cs="Times New Roman"/>
          <w:szCs w:val="24"/>
        </w:rPr>
        <w:t>ροέλευσης στο γάλα και στα γαλακτοκομικά προϊόντα, που να λειτουργεί στην κατεύθυνση βελτίωσης της διαφάνειας αγοράς. Η έμπρακτη στήριξη της διαπραγματευτικής δύναμης των παραγωγών μέσα από τη στήριξη δημιουργίας συλλογικών δομών. Ένα σύστημα οπωσδήποτε πρ</w:t>
      </w:r>
      <w:r>
        <w:rPr>
          <w:rFonts w:eastAsia="Times New Roman" w:cs="Times New Roman"/>
          <w:szCs w:val="24"/>
        </w:rPr>
        <w:t>έπει να καθιερωθεί σε επίπεδο Ευρωπαϊκής Επιτροπής και να εποπτεύει ένας μηχανισμός ο οποίος θα εξισορροπεί τη γαλακτοπαραγωγή σε όλες τις χώρες σε όλα τα πλάτη και μήκη της Ευρωπαϊκής Ένωσης.</w:t>
      </w:r>
    </w:p>
    <w:p w14:paraId="3B1C0B6A" w14:textId="77777777" w:rsidR="00DC64F4" w:rsidRDefault="0085279E">
      <w:pPr>
        <w:spacing w:line="600" w:lineRule="auto"/>
        <w:ind w:firstLine="720"/>
        <w:jc w:val="both"/>
        <w:rPr>
          <w:rFonts w:eastAsia="Times New Roman"/>
          <w:szCs w:val="24"/>
        </w:rPr>
      </w:pPr>
      <w:r>
        <w:rPr>
          <w:rFonts w:eastAsia="Times New Roman"/>
          <w:szCs w:val="24"/>
        </w:rPr>
        <w:lastRenderedPageBreak/>
        <w:t>Σε επίπεδο, επίσης, Ευρώπης να εφαρμοστεί ένας κώδικας δεοντολο</w:t>
      </w:r>
      <w:r>
        <w:rPr>
          <w:rFonts w:eastAsia="Times New Roman"/>
          <w:szCs w:val="24"/>
        </w:rPr>
        <w:t>γίας, όσον αφορά τις εμπορικές σχέσεις σχετικά με την αντιμετώπιση αυτού του φαινομένου. Διότι, ιδιαίτερα μετά την κατάργηση των ποσοστώσεων, υπάρχει μ</w:t>
      </w:r>
      <w:r>
        <w:rPr>
          <w:rFonts w:eastAsia="Times New Roman"/>
          <w:szCs w:val="24"/>
        </w:rPr>
        <w:t>ί</w:t>
      </w:r>
      <w:r>
        <w:rPr>
          <w:rFonts w:eastAsia="Times New Roman"/>
          <w:szCs w:val="24"/>
        </w:rPr>
        <w:t xml:space="preserve">α υπερπαραγωγή η οποία πιέζει τις τιμές του καταναλωτή και βεβαίως πάρα πολλές χώρες, έχοντας μικρότερο </w:t>
      </w:r>
      <w:r>
        <w:rPr>
          <w:rFonts w:eastAsia="Times New Roman"/>
          <w:szCs w:val="24"/>
        </w:rPr>
        <w:t xml:space="preserve">κόστος παραγωγής, έχουν φτάσει σε σημείο να πιέζουν τόσο πολύ τις τιμές, που οι επιπτώσεις είναι αυτές που βιώνουμε. Πρέπει οπωσδήποτε η ίδια η Ευρωπαϊκή Ένωση να τις αντιμετωπίσει. </w:t>
      </w:r>
    </w:p>
    <w:p w14:paraId="3B1C0B6B" w14:textId="77777777" w:rsidR="00DC64F4" w:rsidRDefault="0085279E">
      <w:pPr>
        <w:spacing w:line="600" w:lineRule="auto"/>
        <w:ind w:firstLine="720"/>
        <w:jc w:val="both"/>
        <w:rPr>
          <w:rFonts w:eastAsia="Times New Roman"/>
          <w:szCs w:val="24"/>
        </w:rPr>
      </w:pPr>
      <w:r>
        <w:rPr>
          <w:rFonts w:eastAsia="Times New Roman"/>
          <w:szCs w:val="24"/>
        </w:rPr>
        <w:t>Γίνονται, αγαπητέ συνάδελφε, πάρα πολλές συζητήσεις σε επίπεδο Ευρωπαϊκής</w:t>
      </w:r>
      <w:r>
        <w:rPr>
          <w:rFonts w:eastAsia="Times New Roman"/>
          <w:szCs w:val="24"/>
        </w:rPr>
        <w:t xml:space="preserve"> Ένωσης. Ιδιαίτερα συζητάμε και θέ</w:t>
      </w:r>
      <w:r>
        <w:rPr>
          <w:rFonts w:eastAsia="Times New Roman"/>
          <w:szCs w:val="24"/>
        </w:rPr>
        <w:lastRenderedPageBreak/>
        <w:t>ματα χρηματοδότησης εργαλείων, που έχει ανάγκη και ο συγκεκριμένος χώρος. Ιδιαίτερα, όμως, πρέπει να δούμε και τι θα κάνουμε στην εσωτερική αγορά. Στη δευτερολογία μου θα σας πω περισσότερα.</w:t>
      </w:r>
    </w:p>
    <w:p w14:paraId="3B1C0B6C" w14:textId="77777777" w:rsidR="00DC64F4" w:rsidRDefault="0085279E">
      <w:pPr>
        <w:spacing w:line="600" w:lineRule="auto"/>
        <w:ind w:firstLine="720"/>
        <w:jc w:val="both"/>
        <w:rPr>
          <w:rFonts w:eastAsia="Times New Roman"/>
          <w:szCs w:val="24"/>
        </w:rPr>
      </w:pPr>
      <w:r>
        <w:rPr>
          <w:rFonts w:eastAsia="Times New Roman"/>
          <w:b/>
          <w:szCs w:val="24"/>
        </w:rPr>
        <w:t>ΠΡΟΕΔΡΕΥΩΝ (Δημήτριος Κρεμαστιν</w:t>
      </w:r>
      <w:r>
        <w:rPr>
          <w:rFonts w:eastAsia="Times New Roman"/>
          <w:b/>
          <w:szCs w:val="24"/>
        </w:rPr>
        <w:t>ός):</w:t>
      </w:r>
      <w:r>
        <w:rPr>
          <w:rFonts w:eastAsia="Times New Roman"/>
          <w:szCs w:val="24"/>
        </w:rPr>
        <w:t xml:space="preserve"> Ευχαριστώ.</w:t>
      </w:r>
    </w:p>
    <w:p w14:paraId="3B1C0B6D" w14:textId="77777777" w:rsidR="00DC64F4" w:rsidRDefault="0085279E">
      <w:pPr>
        <w:spacing w:line="600" w:lineRule="auto"/>
        <w:ind w:firstLine="720"/>
        <w:jc w:val="both"/>
        <w:rPr>
          <w:rFonts w:eastAsia="Times New Roman"/>
          <w:szCs w:val="24"/>
        </w:rPr>
      </w:pPr>
      <w:r>
        <w:rPr>
          <w:rFonts w:eastAsia="Times New Roman"/>
          <w:szCs w:val="24"/>
        </w:rPr>
        <w:t>Έχετε τον λόγο ξανά, κύριε Καμμένο.</w:t>
      </w:r>
    </w:p>
    <w:p w14:paraId="3B1C0B6E" w14:textId="77777777" w:rsidR="00DC64F4" w:rsidRDefault="0085279E">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Κύριε Υπουργέ, με μεγάλη χαρά άκουσα τις πρωτοβουλίες της Κυβέρνησης και του Υπουργείου σας για την ιχνηλασιμότητα, αλλά και την παρακολούθηση, όπως λέμε το </w:t>
      </w:r>
      <w:r>
        <w:rPr>
          <w:rFonts w:eastAsia="Times New Roman"/>
          <w:szCs w:val="24"/>
          <w:lang w:val="en-US"/>
        </w:rPr>
        <w:t>supply</w:t>
      </w:r>
      <w:r>
        <w:rPr>
          <w:rFonts w:eastAsia="Times New Roman"/>
          <w:szCs w:val="24"/>
        </w:rPr>
        <w:t xml:space="preserve"> </w:t>
      </w:r>
      <w:r>
        <w:rPr>
          <w:rFonts w:eastAsia="Times New Roman"/>
          <w:szCs w:val="24"/>
          <w:lang w:val="en-US"/>
        </w:rPr>
        <w:t>chain</w:t>
      </w:r>
      <w:r>
        <w:rPr>
          <w:rFonts w:eastAsia="Times New Roman"/>
          <w:szCs w:val="24"/>
        </w:rPr>
        <w:t>, από την παραγ</w:t>
      </w:r>
      <w:r>
        <w:rPr>
          <w:rFonts w:eastAsia="Times New Roman"/>
          <w:szCs w:val="24"/>
        </w:rPr>
        <w:t xml:space="preserve">ωγή ως τον τελικό καταναλωτή, έτσι ώστε να βλέπουμε στην αλυσίδα </w:t>
      </w:r>
      <w:r>
        <w:rPr>
          <w:rFonts w:eastAsia="Times New Roman"/>
          <w:szCs w:val="24"/>
        </w:rPr>
        <w:lastRenderedPageBreak/>
        <w:t xml:space="preserve">διανομής των προϊόντων και παραγωγής την ποιότητα, την ποσότητα και το πόθεν, από πού προέρχεται το κάθε προϊόν. Διότι οι βιομηχανίες, και οι ελληνικές και οι ξένες, έχουν κάθε λόγο να βρουν </w:t>
      </w:r>
      <w:r>
        <w:rPr>
          <w:rFonts w:eastAsia="Times New Roman"/>
          <w:szCs w:val="24"/>
        </w:rPr>
        <w:t xml:space="preserve">το παράθυρο στο νόμο, έτσι ώστε, αν δεν χρειάζεται ή αν δεν υπάρχει τιμωρία, αν δεν υπάρχει έλεγχος, να μην αναγράψουν εάν το γάλα μέσα σε ένα γιαούρτι προέρχεται από Έλληνα παραγωγό ή Ολλανδό ή Βούλγαρο. Αυτό θα πρέπει να λυθεί. </w:t>
      </w:r>
    </w:p>
    <w:p w14:paraId="3B1C0B6F" w14:textId="77777777" w:rsidR="00DC64F4" w:rsidRDefault="0085279E">
      <w:pPr>
        <w:spacing w:line="600" w:lineRule="auto"/>
        <w:ind w:firstLine="720"/>
        <w:jc w:val="both"/>
        <w:rPr>
          <w:rFonts w:eastAsia="Times New Roman"/>
          <w:szCs w:val="24"/>
        </w:rPr>
      </w:pPr>
      <w:r>
        <w:rPr>
          <w:rFonts w:eastAsia="Times New Roman"/>
          <w:szCs w:val="24"/>
        </w:rPr>
        <w:t>Δεν έχω να κρίνω και να κ</w:t>
      </w:r>
      <w:r>
        <w:rPr>
          <w:rFonts w:eastAsia="Times New Roman"/>
          <w:szCs w:val="24"/>
        </w:rPr>
        <w:t xml:space="preserve">άνω κάτι παραπάνω από αυτά που είπατε. Ήταν εξαιρετική η απάντησή σας. Θα παρακολουθούμε, διότι εδώ βρισκόμαστε να ελέγχουμε και την Κυβέρνηση, ότι πρέπει να γίνει. Διότι Ελλάδα είμαστε όλοι μας και </w:t>
      </w:r>
      <w:r>
        <w:rPr>
          <w:rFonts w:eastAsia="Times New Roman"/>
          <w:szCs w:val="24"/>
        </w:rPr>
        <w:lastRenderedPageBreak/>
        <w:t xml:space="preserve">προερχόμαστε από αγροτικές οικογένειες. Έχω ακούσει αυτά </w:t>
      </w:r>
      <w:r>
        <w:rPr>
          <w:rFonts w:eastAsia="Times New Roman"/>
          <w:szCs w:val="24"/>
        </w:rPr>
        <w:t>τα προβλήματα πριν μ</w:t>
      </w:r>
      <w:r>
        <w:rPr>
          <w:rFonts w:eastAsia="Times New Roman"/>
          <w:szCs w:val="24"/>
        </w:rPr>
        <w:t>ί</w:t>
      </w:r>
      <w:r>
        <w:rPr>
          <w:rFonts w:eastAsia="Times New Roman"/>
          <w:szCs w:val="24"/>
        </w:rPr>
        <w:t xml:space="preserve">α βδομάδα που πήγα στο χωριό της συγχωρεμένης της μητέρας μου. Μου είπαν πάρα πολλά ζητήματα, γι’ αυτό προέκυψε και το θέμα. </w:t>
      </w:r>
    </w:p>
    <w:p w14:paraId="3B1C0B70" w14:textId="77777777" w:rsidR="00DC64F4" w:rsidRDefault="0085279E">
      <w:pPr>
        <w:spacing w:line="600" w:lineRule="auto"/>
        <w:ind w:firstLine="720"/>
        <w:jc w:val="both"/>
        <w:rPr>
          <w:rFonts w:eastAsia="Times New Roman"/>
          <w:szCs w:val="24"/>
        </w:rPr>
      </w:pPr>
      <w:r>
        <w:rPr>
          <w:rFonts w:eastAsia="Times New Roman"/>
          <w:szCs w:val="24"/>
        </w:rPr>
        <w:t>Θέλω να πω, όμως, γενικότερα όσον αφορά και το Υπουργείο σας ότι κάποια στιγμή αυτή η πατρίδα πρέπει να κρατή</w:t>
      </w:r>
      <w:r>
        <w:rPr>
          <w:rFonts w:eastAsia="Times New Roman"/>
          <w:szCs w:val="24"/>
        </w:rPr>
        <w:t>σει μ</w:t>
      </w:r>
      <w:r>
        <w:rPr>
          <w:rFonts w:eastAsia="Times New Roman"/>
          <w:szCs w:val="24"/>
        </w:rPr>
        <w:t>ί</w:t>
      </w:r>
      <w:r>
        <w:rPr>
          <w:rFonts w:eastAsia="Times New Roman"/>
          <w:szCs w:val="24"/>
        </w:rPr>
        <w:t>α παραγωγή στα βασικά της υλικά, όπως είναι η ζάχαρη -είχαμε ένα θέμα προχθές με την ΕΒΖ-, το κρέας, το γάλα, το γιαούρτι. Είναι τα καλύτερα προϊόντα στον κόσμο. Προσπαθούν οι Τούρκοι ώστε να αντιγράψουν το γιαούρτι μας. Γίνονται διεθνείς διαιτησίες.</w:t>
      </w:r>
      <w:r>
        <w:rPr>
          <w:rFonts w:eastAsia="Times New Roman"/>
          <w:szCs w:val="24"/>
        </w:rPr>
        <w:t xml:space="preserve"> Δεν μπορεί να απωλέσουμε το δικαίωμα της πατέντας και της ποιότητας του γιαουρτιού στην Ελλάδα, για </w:t>
      </w:r>
      <w:r>
        <w:rPr>
          <w:rFonts w:eastAsia="Times New Roman"/>
          <w:szCs w:val="24"/>
        </w:rPr>
        <w:lastRenderedPageBreak/>
        <w:t xml:space="preserve">κανέναν λόγο. Είναι στρατηγικής σημασίας για τη βιωσιμότητα όχι μόνο των αγροτών, των βιομηχανιών και των θέσεων εργασίας, αλλά και της ίδιας της Ελλάδας. </w:t>
      </w:r>
      <w:r>
        <w:rPr>
          <w:rFonts w:eastAsia="Times New Roman"/>
          <w:szCs w:val="24"/>
        </w:rPr>
        <w:t xml:space="preserve">Διότι το </w:t>
      </w:r>
      <w:r>
        <w:rPr>
          <w:rFonts w:eastAsia="Times New Roman"/>
          <w:szCs w:val="24"/>
          <w:lang w:val="en-US"/>
        </w:rPr>
        <w:t>brand</w:t>
      </w:r>
      <w:r>
        <w:rPr>
          <w:rFonts w:eastAsia="Times New Roman"/>
          <w:szCs w:val="24"/>
        </w:rPr>
        <w:t xml:space="preserve"> «Ελλάδα» πηγαίνει μαζί με τον τουρισμό, πηγαίνει μαζί με το γιαούρτι, πηγαίνει μαζί με το λάδι, πηγαίνει μαζί με το κρασί. Άρα αυτά πρέπει να προστατευθούν.</w:t>
      </w:r>
    </w:p>
    <w:p w14:paraId="3B1C0B71" w14:textId="77777777" w:rsidR="00DC64F4" w:rsidRDefault="0085279E">
      <w:pPr>
        <w:spacing w:line="600" w:lineRule="auto"/>
        <w:ind w:firstLine="720"/>
        <w:jc w:val="both"/>
        <w:rPr>
          <w:rFonts w:eastAsia="Times New Roman"/>
          <w:szCs w:val="24"/>
        </w:rPr>
      </w:pPr>
      <w:r>
        <w:rPr>
          <w:rFonts w:eastAsia="Times New Roman"/>
          <w:szCs w:val="24"/>
        </w:rPr>
        <w:t>Δεν γίνεται αυτήν τη στιγμή να εισάγουμε αγροτικά προϊόντα 6,7 δισεκατομμυρίων ευρώ.</w:t>
      </w:r>
      <w:r>
        <w:rPr>
          <w:rFonts w:eastAsia="Times New Roman"/>
          <w:szCs w:val="24"/>
        </w:rPr>
        <w:t xml:space="preserve"> Δεν το λέω να το λύσουμε, χάριν λόγου το λέω. Οι μελέτες που έχω -και τις γνωρίζω πολύ καλά- είναι ότι εάν δεν είχαμε 6,7 δισεκατομμύρια ευρώ να σπαταλάμε για εισαγωγές αγροτικών προϊόντων, θα είχαμε τετρακόσιες χιλιάδες θέσεις εργασίας. Το ξέρω ακριβώς π</w:t>
      </w:r>
      <w:r>
        <w:rPr>
          <w:rFonts w:eastAsia="Times New Roman"/>
          <w:szCs w:val="24"/>
        </w:rPr>
        <w:t xml:space="preserve">ώς είναι. </w:t>
      </w:r>
      <w:r>
        <w:rPr>
          <w:rFonts w:eastAsia="Times New Roman"/>
          <w:szCs w:val="24"/>
        </w:rPr>
        <w:lastRenderedPageBreak/>
        <w:t xml:space="preserve">Είναι οι μισοί άνεργοι από όσους χάσαμε από τα μνημόνια τα τελευταία πέντε χρόνια, που ήταν συν οκτακόσιες χιλιάδες. </w:t>
      </w:r>
    </w:p>
    <w:p w14:paraId="3B1C0B72" w14:textId="77777777" w:rsidR="00DC64F4" w:rsidRDefault="0085279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B1C0B73" w14:textId="77777777" w:rsidR="00DC64F4" w:rsidRDefault="0085279E">
      <w:pPr>
        <w:spacing w:line="600" w:lineRule="auto"/>
        <w:ind w:firstLine="720"/>
        <w:jc w:val="both"/>
        <w:rPr>
          <w:rFonts w:eastAsia="Times New Roman"/>
          <w:szCs w:val="24"/>
        </w:rPr>
      </w:pPr>
      <w:r>
        <w:rPr>
          <w:rFonts w:eastAsia="Times New Roman"/>
          <w:szCs w:val="24"/>
        </w:rPr>
        <w:t xml:space="preserve">Η στρατηγική πρέπει να είναι συγκεκριμένη </w:t>
      </w:r>
      <w:r>
        <w:rPr>
          <w:rFonts w:eastAsia="Times New Roman"/>
          <w:szCs w:val="24"/>
        </w:rPr>
        <w:t xml:space="preserve">και να δούμε λίγο και τον τρόπο πληρωμής των γαλακτοβιομηχανιών, διότι είναι αυτός ο οποίος στεγνώνει τα κεφάλαια κίνησης του παραγωγού, για να μπορέσει να πάρει τα υλικά για να </w:t>
      </w:r>
      <w:proofErr w:type="spellStart"/>
      <w:r>
        <w:rPr>
          <w:rFonts w:eastAsia="Times New Roman"/>
          <w:szCs w:val="24"/>
        </w:rPr>
        <w:t>ξαναπαράξει</w:t>
      </w:r>
      <w:proofErr w:type="spellEnd"/>
      <w:r>
        <w:rPr>
          <w:rFonts w:eastAsia="Times New Roman"/>
          <w:szCs w:val="24"/>
        </w:rPr>
        <w:t xml:space="preserve">. Θα πρέπει να έχει το χρήμα, όχι από την επιδότηση μόνο, αλλά και </w:t>
      </w:r>
      <w:r>
        <w:rPr>
          <w:rFonts w:eastAsia="Times New Roman"/>
          <w:szCs w:val="24"/>
        </w:rPr>
        <w:t xml:space="preserve">από αυτόν ο οποίος αγοράζει το προϊόν του. Θα το αγοράζει </w:t>
      </w:r>
      <w:r>
        <w:rPr>
          <w:rFonts w:eastAsia="Times New Roman"/>
          <w:szCs w:val="24"/>
        </w:rPr>
        <w:lastRenderedPageBreak/>
        <w:t>σε μ</w:t>
      </w:r>
      <w:r>
        <w:rPr>
          <w:rFonts w:eastAsia="Times New Roman"/>
          <w:szCs w:val="24"/>
        </w:rPr>
        <w:t>ί</w:t>
      </w:r>
      <w:r>
        <w:rPr>
          <w:rFonts w:eastAsia="Times New Roman"/>
          <w:szCs w:val="24"/>
        </w:rPr>
        <w:t xml:space="preserve">α καλύτερη τιμή πιθανόν, αλλά να τον πληρώνει σε σύντομο χρόνο. Αυτό μπορούμε να το επιβάλλουμε, να το φτιάξουμε, έστω και μέσα στα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έτσι ώστε να εξυγιανθεί η διαδικασία αγοράς</w:t>
      </w:r>
      <w:r>
        <w:rPr>
          <w:rFonts w:eastAsia="Times New Roman"/>
          <w:szCs w:val="24"/>
        </w:rPr>
        <w:t xml:space="preserve"> και πώλησης. Δηλαδή, να μην στεγνώνει η αγορά από χρήμα και κεφάλαιο κίνησης ο παραγωγός. Να μπορεί να πάρει τα υλικά του, να πληρώσει τους εργάτες του, να </w:t>
      </w:r>
      <w:proofErr w:type="spellStart"/>
      <w:r>
        <w:rPr>
          <w:rFonts w:eastAsia="Times New Roman"/>
          <w:szCs w:val="24"/>
        </w:rPr>
        <w:t>ξαναπαράξει</w:t>
      </w:r>
      <w:proofErr w:type="spellEnd"/>
      <w:r>
        <w:rPr>
          <w:rFonts w:eastAsia="Times New Roman"/>
          <w:szCs w:val="24"/>
        </w:rPr>
        <w:t xml:space="preserve">. Διότι, αν δεν </w:t>
      </w:r>
      <w:proofErr w:type="spellStart"/>
      <w:r>
        <w:rPr>
          <w:rFonts w:eastAsia="Times New Roman"/>
          <w:szCs w:val="24"/>
        </w:rPr>
        <w:t>παράξει</w:t>
      </w:r>
      <w:proofErr w:type="spellEnd"/>
      <w:r>
        <w:rPr>
          <w:rFonts w:eastAsia="Times New Roman"/>
          <w:szCs w:val="24"/>
        </w:rPr>
        <w:t xml:space="preserve">, δεν θα έχουμε κανένα μέλλον. </w:t>
      </w:r>
    </w:p>
    <w:p w14:paraId="3B1C0B74" w14:textId="77777777" w:rsidR="00DC64F4" w:rsidRDefault="0085279E">
      <w:pPr>
        <w:spacing w:line="600" w:lineRule="auto"/>
        <w:ind w:firstLine="720"/>
        <w:jc w:val="both"/>
        <w:rPr>
          <w:rFonts w:eastAsia="Times New Roman"/>
          <w:szCs w:val="24"/>
        </w:rPr>
      </w:pPr>
      <w:r>
        <w:rPr>
          <w:rFonts w:eastAsia="Times New Roman"/>
          <w:szCs w:val="24"/>
        </w:rPr>
        <w:t>Άρα το χρηματοοικονομικό κόστος τ</w:t>
      </w:r>
      <w:r>
        <w:rPr>
          <w:rFonts w:eastAsia="Times New Roman"/>
          <w:szCs w:val="24"/>
        </w:rPr>
        <w:t xml:space="preserve">ου, δηλαδή η πληρωμή της βιομηχανίας προς τον παραγωγό, είναι πάρα πολύ </w:t>
      </w:r>
      <w:r>
        <w:rPr>
          <w:rFonts w:eastAsia="Times New Roman"/>
          <w:szCs w:val="24"/>
        </w:rPr>
        <w:lastRenderedPageBreak/>
        <w:t xml:space="preserve">σημαντική. Μαζί με τις τράπεζες και την πρώην Αγροτική ή όποια τράπεζα ασχολείται τώρα με τη </w:t>
      </w:r>
      <w:proofErr w:type="spellStart"/>
      <w:r>
        <w:rPr>
          <w:rFonts w:eastAsia="Times New Roman"/>
          <w:szCs w:val="24"/>
        </w:rPr>
        <w:t>συμβολαιακή</w:t>
      </w:r>
      <w:proofErr w:type="spellEnd"/>
      <w:r>
        <w:rPr>
          <w:rFonts w:eastAsia="Times New Roman"/>
          <w:szCs w:val="24"/>
        </w:rPr>
        <w:t xml:space="preserve"> γεωργία, θα πρέπει να το κάνουμε.</w:t>
      </w:r>
    </w:p>
    <w:p w14:paraId="3B1C0B75" w14:textId="77777777" w:rsidR="00DC64F4" w:rsidRDefault="0085279E">
      <w:pPr>
        <w:spacing w:line="600" w:lineRule="auto"/>
        <w:ind w:firstLine="720"/>
        <w:jc w:val="both"/>
        <w:rPr>
          <w:rFonts w:eastAsia="Times New Roman"/>
          <w:szCs w:val="24"/>
        </w:rPr>
      </w:pPr>
      <w:r>
        <w:rPr>
          <w:rFonts w:eastAsia="Times New Roman"/>
          <w:szCs w:val="24"/>
        </w:rPr>
        <w:t>Κλείνω λέγοντας ότι χαιρετίζω -και το έμαθα π</w:t>
      </w:r>
      <w:r>
        <w:rPr>
          <w:rFonts w:eastAsia="Times New Roman"/>
          <w:szCs w:val="24"/>
        </w:rPr>
        <w:t>ροχθές, θα έρθουν στο γραφείο σας, θα τους φέρω εγώ, το λέω και στο Προεδρείο- την ένωση η οποία έγινε και έχει βρει τον εξαιρετικά ωραίο τίτλο και λέγεται «Ελλαδικά μας». Ενημερώθηκα χθες το βράδυ. Το «Ελλαδικά μας» είναι μ</w:t>
      </w:r>
      <w:r>
        <w:rPr>
          <w:rFonts w:eastAsia="Times New Roman"/>
          <w:szCs w:val="24"/>
        </w:rPr>
        <w:t>ί</w:t>
      </w:r>
      <w:r>
        <w:rPr>
          <w:rFonts w:eastAsia="Times New Roman"/>
          <w:szCs w:val="24"/>
        </w:rPr>
        <w:t>α ένωση παραγωγών Ελλήνων όπου,</w:t>
      </w:r>
      <w:r>
        <w:rPr>
          <w:rFonts w:eastAsia="Times New Roman"/>
          <w:szCs w:val="24"/>
        </w:rPr>
        <w:t xml:space="preserve"> όπως λέει και η λέξη, όλα τα προϊόντα που παράγονται -και είναι μέλη του συνδέσμου- είναι από το άλφα μέχρι το </w:t>
      </w:r>
      <w:r>
        <w:rPr>
          <w:rFonts w:eastAsia="Times New Roman"/>
          <w:szCs w:val="24"/>
        </w:rPr>
        <w:lastRenderedPageBreak/>
        <w:t>ωμέγα όλα ελληνικά. Θα προστατεύσω προσωπικά και θα στηρίξω αυτήν την προσπάθεια. Θα έρθουμε και στο Υπουργείο να το δείτε και θα ήθελα και τη δ</w:t>
      </w:r>
      <w:r>
        <w:rPr>
          <w:rFonts w:eastAsia="Times New Roman"/>
          <w:szCs w:val="24"/>
        </w:rPr>
        <w:t xml:space="preserve">ική σας στήριξη. </w:t>
      </w:r>
    </w:p>
    <w:p w14:paraId="3B1C0B76" w14:textId="77777777" w:rsidR="00DC64F4" w:rsidRDefault="0085279E">
      <w:pPr>
        <w:spacing w:line="600" w:lineRule="auto"/>
        <w:ind w:firstLine="720"/>
        <w:jc w:val="both"/>
        <w:rPr>
          <w:rFonts w:eastAsia="Times New Roman"/>
          <w:szCs w:val="24"/>
        </w:rPr>
      </w:pPr>
      <w:r>
        <w:rPr>
          <w:rFonts w:eastAsia="Times New Roman"/>
          <w:szCs w:val="24"/>
        </w:rPr>
        <w:t>Ευχαριστώ πολύ.</w:t>
      </w:r>
    </w:p>
    <w:p w14:paraId="3B1C0B77" w14:textId="77777777" w:rsidR="00DC64F4" w:rsidRDefault="0085279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3B1C0B78" w14:textId="77777777" w:rsidR="00DC64F4" w:rsidRDefault="0085279E">
      <w:pPr>
        <w:spacing w:line="600" w:lineRule="auto"/>
        <w:ind w:firstLine="720"/>
        <w:jc w:val="both"/>
        <w:rPr>
          <w:rFonts w:eastAsia="Times New Roman"/>
          <w:szCs w:val="24"/>
        </w:rPr>
      </w:pPr>
      <w:r>
        <w:rPr>
          <w:rFonts w:eastAsia="Times New Roman"/>
          <w:szCs w:val="24"/>
        </w:rPr>
        <w:t>Κύριε Αποστόλου, έχετε τον λόγο και πάλι.</w:t>
      </w:r>
    </w:p>
    <w:p w14:paraId="3B1C0B79" w14:textId="77777777" w:rsidR="00DC64F4" w:rsidRDefault="0085279E">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Ευχαριστώ. </w:t>
      </w:r>
    </w:p>
    <w:p w14:paraId="3B1C0B7A" w14:textId="77777777" w:rsidR="00DC64F4" w:rsidRDefault="0085279E">
      <w:pPr>
        <w:spacing w:line="600" w:lineRule="auto"/>
        <w:ind w:firstLine="720"/>
        <w:jc w:val="both"/>
        <w:rPr>
          <w:rFonts w:eastAsia="Times New Roman"/>
          <w:szCs w:val="24"/>
        </w:rPr>
      </w:pPr>
      <w:r>
        <w:rPr>
          <w:rFonts w:eastAsia="Times New Roman"/>
          <w:szCs w:val="24"/>
        </w:rPr>
        <w:t xml:space="preserve">Αγαπητέ συνάδελφε, τη χρειαζόμαστε την στήριξη –την οποία την έχουμε-, αλλά ιδιαίτερα και τη συζήτηση, για να δούμε πώς θα αντιμετωπίσουμε τα προβλήματα, γιατί είναι πολλά. </w:t>
      </w:r>
    </w:p>
    <w:p w14:paraId="3B1C0B7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 xml:space="preserve">Σας λέω χαρακτηριστικά ότι η Ευρωπαϊκή Ένωση δίνει τη δυνατότητα της προαιρετικής </w:t>
      </w:r>
      <w:r>
        <w:rPr>
          <w:rFonts w:eastAsia="Times New Roman" w:cs="Times New Roman"/>
          <w:szCs w:val="24"/>
        </w:rPr>
        <w:t>αναγραφής της χώρας προέλευσης της πρώτης ύλης και ειδικά για τα γαλακτοκομικά. Εμείς, βεβαίως, επιμένουμε στην υποχρεωτική αναγραφή και καλούμε και από αυτό το Βήμα ειδικά τις ελληνικές βιομηχανίες να προχωρήσουν στην αναγραφή, γιατί πρέπει ο Έλληνας κατα</w:t>
      </w:r>
      <w:r>
        <w:rPr>
          <w:rFonts w:eastAsia="Times New Roman" w:cs="Times New Roman"/>
          <w:szCs w:val="24"/>
        </w:rPr>
        <w:t>ναλωτής να πληροφορείται και να αποφασίζει αν θέλει να πληρώσει τέσσερα, πέντε, δέκα λεπτά παραπάνω για το φρέσκο γάλα το ελληνικό που έχει όλες αυτές τις προϋποθέσεις που όλοι στηρίζουμε και είναι μ</w:t>
      </w:r>
      <w:r>
        <w:rPr>
          <w:rFonts w:eastAsia="Times New Roman" w:cs="Times New Roman"/>
          <w:szCs w:val="24"/>
        </w:rPr>
        <w:t>ί</w:t>
      </w:r>
      <w:r>
        <w:rPr>
          <w:rFonts w:eastAsia="Times New Roman" w:cs="Times New Roman"/>
          <w:szCs w:val="24"/>
        </w:rPr>
        <w:t>α πραγματικότητα. Προς αυτήν την κίνηση τους καλούμε και</w:t>
      </w:r>
      <w:r>
        <w:rPr>
          <w:rFonts w:eastAsia="Times New Roman" w:cs="Times New Roman"/>
          <w:szCs w:val="24"/>
        </w:rPr>
        <w:t xml:space="preserve"> από αυτό το Βήμα. </w:t>
      </w:r>
    </w:p>
    <w:p w14:paraId="3B1C0B7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εμείς θα παρέμβουμε στο συγκεκριμένο κόμματι. Είναι αδιανόητο, αγαπητοί συνάδελφοι, γάλα ανάλωσης πέντε, έξι, επτά ημερών που είναι μέχρι σήμερα, να πληρώνεται με επιταγές επτά και δέκα μηνών. Δηλαδή, ο αγελαδοτρόφος,</w:t>
      </w:r>
      <w:r>
        <w:rPr>
          <w:rFonts w:eastAsia="Times New Roman" w:cs="Times New Roman"/>
          <w:szCs w:val="24"/>
        </w:rPr>
        <w:t xml:space="preserve"> ο αγρότης ουσιαστικά είναι ο βασικός χρηματοδότης της ρευστότητας των πολυκαταστημάτων, γιατί περί αυτού πρόκειται. Άρα είναι ένα θέμα πάρα πολύ σοβαρό που οπωσδήποτε το σχεδιάζουμε να το δούμε, όπως σχεδιάζουμε και άλλα πράγματα, ιδιαίτερα με το </w:t>
      </w:r>
      <w:r>
        <w:rPr>
          <w:rFonts w:eastAsia="Times New Roman" w:cs="Times New Roman"/>
          <w:szCs w:val="24"/>
        </w:rPr>
        <w:t>Π</w:t>
      </w:r>
      <w:r>
        <w:rPr>
          <w:rFonts w:eastAsia="Times New Roman" w:cs="Times New Roman"/>
          <w:szCs w:val="24"/>
        </w:rPr>
        <w:t>ρόγραμμ</w:t>
      </w:r>
      <w:r>
        <w:rPr>
          <w:rFonts w:eastAsia="Times New Roman" w:cs="Times New Roman"/>
          <w:szCs w:val="24"/>
        </w:rPr>
        <w:t xml:space="preserve">α Αγροτικής Ανάπτυξης για να υπάρχει η δυνατότητα και στο συγκεκριμένο χώρο. </w:t>
      </w:r>
    </w:p>
    <w:p w14:paraId="3B1C0B7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είπαμε ότι όταν μιλάμε για </w:t>
      </w:r>
      <w:proofErr w:type="spellStart"/>
      <w:r>
        <w:rPr>
          <w:rFonts w:eastAsia="Times New Roman" w:cs="Times New Roman"/>
          <w:szCs w:val="24"/>
        </w:rPr>
        <w:t>αγροδιατροφικό</w:t>
      </w:r>
      <w:proofErr w:type="spellEnd"/>
      <w:r>
        <w:rPr>
          <w:rFonts w:eastAsia="Times New Roman" w:cs="Times New Roman"/>
          <w:szCs w:val="24"/>
        </w:rPr>
        <w:t xml:space="preserve"> κομμάτι, ειδικά η ζωική παραγωγή, τα γαλακτοκομικά προϊόντα, τα ζωικά ελληνικά προϊόντα είναι το ζητούμενο, διότι στο εμπορικό ισο</w:t>
      </w:r>
      <w:r>
        <w:rPr>
          <w:rFonts w:eastAsia="Times New Roman" w:cs="Times New Roman"/>
          <w:szCs w:val="24"/>
        </w:rPr>
        <w:t xml:space="preserve">ζύγιο αγροτικών προϊόντων αυτά είναι τα βασικότερα. Και για να δείτε πόσο βασικά είναι, ακόμα και η εισαγωγή σόγιας, για την οποία δίνουμε περίπου 500 εκατομμύρια ευρώ κάθε χρόνο, αφορά τη ζωική παραγωγή. Είναι ένα κομμάτι πολυσύνθετο, το οποίο οπωσδήποτε </w:t>
      </w:r>
      <w:r>
        <w:rPr>
          <w:rFonts w:eastAsia="Times New Roman" w:cs="Times New Roman"/>
          <w:szCs w:val="24"/>
        </w:rPr>
        <w:t xml:space="preserve">πρέπει να το στηρίξουμε. Εμείς λοιπόν και μέσα από το </w:t>
      </w:r>
      <w:r>
        <w:rPr>
          <w:rFonts w:eastAsia="Times New Roman" w:cs="Times New Roman"/>
          <w:szCs w:val="24"/>
        </w:rPr>
        <w:t>Π</w:t>
      </w:r>
      <w:r>
        <w:rPr>
          <w:rFonts w:eastAsia="Times New Roman" w:cs="Times New Roman"/>
          <w:szCs w:val="24"/>
        </w:rPr>
        <w:t xml:space="preserve">ρόγραμμα Αγροτικής Ανάπτυξης και μέσα από το πρόγραμμα προώθησης θα προσπαθήσουμε όσο το δυνατόν να το στηρίξουμε. </w:t>
      </w:r>
    </w:p>
    <w:p w14:paraId="3B1C0B7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Θα επανέλθω πάλι σε αυτήν τη δύσκολη συγκυρία η οποία προέκυψε, όχι μόνο εξαιτίας της</w:t>
      </w:r>
      <w:r>
        <w:rPr>
          <w:rFonts w:eastAsia="Times New Roman" w:cs="Times New Roman"/>
          <w:szCs w:val="24"/>
        </w:rPr>
        <w:t xml:space="preserve"> κρίσης και της κατάργησης των ποσοστώσεων, αλλά και από αυτό που συζητάμε για την τροποποίηση του </w:t>
      </w:r>
      <w:r>
        <w:rPr>
          <w:rFonts w:eastAsia="Times New Roman" w:cs="Times New Roman"/>
          <w:szCs w:val="24"/>
        </w:rPr>
        <w:t>Κ</w:t>
      </w:r>
      <w:r>
        <w:rPr>
          <w:rFonts w:eastAsia="Times New Roman" w:cs="Times New Roman"/>
          <w:szCs w:val="24"/>
        </w:rPr>
        <w:t xml:space="preserve">ώδικα </w:t>
      </w:r>
      <w:r>
        <w:rPr>
          <w:rFonts w:eastAsia="Times New Roman" w:cs="Times New Roman"/>
          <w:szCs w:val="24"/>
        </w:rPr>
        <w:t>Τ</w:t>
      </w:r>
      <w:r>
        <w:rPr>
          <w:rFonts w:eastAsia="Times New Roman" w:cs="Times New Roman"/>
          <w:szCs w:val="24"/>
        </w:rPr>
        <w:t xml:space="preserve">ροφίμων. Θα προσπαθήσουμε καλώντας τους Έλληνες καταναλωτές να προσέχουν και να επιδιώκουν την κατανάλωση τοπικών προϊόντων και βεβαίως παρακαλώντας </w:t>
      </w:r>
      <w:r>
        <w:rPr>
          <w:rFonts w:eastAsia="Times New Roman" w:cs="Times New Roman"/>
          <w:szCs w:val="24"/>
        </w:rPr>
        <w:t xml:space="preserve">–φτάνω μέχρι αυτό το σημείο, ώστε να το καταλάβουν οι ελληνικές βιομηχανίες- ότι πρέπει να στηρίξουμε τον συγκεκριμένο χώρο. </w:t>
      </w:r>
    </w:p>
    <w:p w14:paraId="3B1C0B7F"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Ευχαριστούμε πολύ. </w:t>
      </w:r>
    </w:p>
    <w:p w14:paraId="3B1C0B8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Κύριε Πρόεδρε, θα μπορούσα να έχω τον λόγο για έν</w:t>
      </w:r>
      <w:r>
        <w:rPr>
          <w:rFonts w:eastAsia="Times New Roman" w:cs="Times New Roman"/>
          <w:szCs w:val="24"/>
        </w:rPr>
        <w:t xml:space="preserve">α λεπτό; </w:t>
      </w:r>
    </w:p>
    <w:p w14:paraId="3B1C0B81"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w:t>
      </w:r>
      <w:proofErr w:type="spellStart"/>
      <w:r>
        <w:rPr>
          <w:rFonts w:eastAsia="Times New Roman" w:cs="Times New Roman"/>
          <w:szCs w:val="24"/>
        </w:rPr>
        <w:t>Μπαργιώτα</w:t>
      </w:r>
      <w:proofErr w:type="spellEnd"/>
      <w:r>
        <w:rPr>
          <w:rFonts w:eastAsia="Times New Roman" w:cs="Times New Roman"/>
          <w:szCs w:val="24"/>
        </w:rPr>
        <w:t xml:space="preserve">. Τι θέλετε; </w:t>
      </w:r>
    </w:p>
    <w:p w14:paraId="3B1C0B82"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Αφορά τη μία από τις ακυρωθείσες ερωτήσεις. Θα ήθελα να κάνω μ</w:t>
      </w:r>
      <w:r>
        <w:rPr>
          <w:rFonts w:eastAsia="Times New Roman" w:cs="Times New Roman"/>
          <w:szCs w:val="24"/>
        </w:rPr>
        <w:t>ί</w:t>
      </w:r>
      <w:r>
        <w:rPr>
          <w:rFonts w:eastAsia="Times New Roman" w:cs="Times New Roman"/>
          <w:szCs w:val="24"/>
        </w:rPr>
        <w:t xml:space="preserve">α παρέμβαση ενός λεπτού, αν μου επιτρέπετε. </w:t>
      </w:r>
    </w:p>
    <w:p w14:paraId="3B1C0B83"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Έχ</w:t>
      </w:r>
      <w:r>
        <w:rPr>
          <w:rFonts w:eastAsia="Times New Roman" w:cs="Times New Roman"/>
          <w:szCs w:val="24"/>
        </w:rPr>
        <w:t>ετε το</w:t>
      </w:r>
      <w:r>
        <w:rPr>
          <w:rFonts w:eastAsia="Times New Roman" w:cs="Times New Roman"/>
          <w:szCs w:val="24"/>
        </w:rPr>
        <w:t>ν</w:t>
      </w:r>
      <w:r>
        <w:rPr>
          <w:rFonts w:eastAsia="Times New Roman" w:cs="Times New Roman"/>
          <w:szCs w:val="24"/>
        </w:rPr>
        <w:t xml:space="preserve"> λόγο για ένα λεπτό. </w:t>
      </w:r>
    </w:p>
    <w:p w14:paraId="3B1C0B84"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Ευχαριστώ. </w:t>
      </w:r>
    </w:p>
    <w:p w14:paraId="3B1C0B8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Ζητώ συγγνώμη από τους συναδέλφους. Σήμερα ήταν να συζητηθεί μ</w:t>
      </w:r>
      <w:r>
        <w:rPr>
          <w:rFonts w:eastAsia="Times New Roman" w:cs="Times New Roman"/>
          <w:szCs w:val="24"/>
        </w:rPr>
        <w:t>ί</w:t>
      </w:r>
      <w:r>
        <w:rPr>
          <w:rFonts w:eastAsia="Times New Roman" w:cs="Times New Roman"/>
          <w:szCs w:val="24"/>
        </w:rPr>
        <w:t xml:space="preserve">α ιδιαίτερα σημαντική –κατά την άποψή μου- επίκαιρη ερώτηση προς τον κ. </w:t>
      </w:r>
      <w:proofErr w:type="spellStart"/>
      <w:r>
        <w:rPr>
          <w:rFonts w:eastAsia="Times New Roman" w:cs="Times New Roman"/>
          <w:szCs w:val="24"/>
        </w:rPr>
        <w:t>Πολάκη</w:t>
      </w:r>
      <w:proofErr w:type="spellEnd"/>
      <w:r>
        <w:rPr>
          <w:rFonts w:eastAsia="Times New Roman" w:cs="Times New Roman"/>
          <w:szCs w:val="24"/>
        </w:rPr>
        <w:t>. Αφορά προβλήματα που έχουν σχέση με τη θεραπεία</w:t>
      </w:r>
      <w:r>
        <w:rPr>
          <w:rFonts w:eastAsia="Times New Roman" w:cs="Times New Roman"/>
          <w:szCs w:val="24"/>
        </w:rPr>
        <w:t xml:space="preserve"> αντιμετώπισης του καρκίνου και ειδικά τις ακτινοθεραπείες. Είναι ένα θέμα ιδιαίτερα οξύ και το οποίο συνδυάζεται με τον ορατό κίνδυνο πλέον να χαθεί η πολύ μεγάλη δωρεά του Ιδρύματος </w:t>
      </w:r>
      <w:r>
        <w:rPr>
          <w:rFonts w:eastAsia="Times New Roman" w:cs="Times New Roman"/>
          <w:szCs w:val="24"/>
        </w:rPr>
        <w:t>«Σταύρος</w:t>
      </w:r>
      <w:r>
        <w:rPr>
          <w:rFonts w:eastAsia="Times New Roman" w:cs="Times New Roman"/>
          <w:szCs w:val="24"/>
        </w:rPr>
        <w:t xml:space="preserve"> Νιάρχο</w:t>
      </w:r>
      <w:r>
        <w:rPr>
          <w:rFonts w:eastAsia="Times New Roman" w:cs="Times New Roman"/>
          <w:szCs w:val="24"/>
        </w:rPr>
        <w:t>ς»</w:t>
      </w:r>
      <w:r>
        <w:rPr>
          <w:rFonts w:eastAsia="Times New Roman" w:cs="Times New Roman"/>
          <w:szCs w:val="24"/>
        </w:rPr>
        <w:t xml:space="preserve"> προς τα νοσοκομεία, που είναι η μόνη πηγή ανανέωσης του εξοπλισμού των </w:t>
      </w:r>
      <w:proofErr w:type="spellStart"/>
      <w:r>
        <w:rPr>
          <w:rFonts w:eastAsia="Times New Roman" w:cs="Times New Roman"/>
          <w:szCs w:val="24"/>
        </w:rPr>
        <w:t>ακτινοθεραπευτικών</w:t>
      </w:r>
      <w:proofErr w:type="spellEnd"/>
      <w:r>
        <w:rPr>
          <w:rFonts w:eastAsia="Times New Roman" w:cs="Times New Roman"/>
          <w:szCs w:val="24"/>
        </w:rPr>
        <w:t xml:space="preserve">. </w:t>
      </w:r>
    </w:p>
    <w:p w14:paraId="3B1C0B8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Δυστυχώς -και δεν είναι η πρώτη φορά- από το Νοέμβριο ο κ. </w:t>
      </w:r>
      <w:proofErr w:type="spellStart"/>
      <w:r>
        <w:rPr>
          <w:rFonts w:eastAsia="Times New Roman" w:cs="Times New Roman"/>
          <w:szCs w:val="24"/>
        </w:rPr>
        <w:t>Πολάκης</w:t>
      </w:r>
      <w:proofErr w:type="spellEnd"/>
      <w:r>
        <w:rPr>
          <w:rFonts w:eastAsia="Times New Roman" w:cs="Times New Roman"/>
          <w:szCs w:val="24"/>
        </w:rPr>
        <w:t xml:space="preserve"> απέχει συστηματικά από την κοινοβουλευτική δια</w:t>
      </w:r>
      <w:r>
        <w:rPr>
          <w:rFonts w:eastAsia="Times New Roman" w:cs="Times New Roman"/>
          <w:szCs w:val="24"/>
        </w:rPr>
        <w:lastRenderedPageBreak/>
        <w:t xml:space="preserve">δικασία. Δεν έχει έρθει να απαντήσει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επί</w:t>
      </w:r>
      <w:r>
        <w:rPr>
          <w:rFonts w:eastAsia="Times New Roman" w:cs="Times New Roman"/>
          <w:szCs w:val="24"/>
        </w:rPr>
        <w:t>καιρη ερώτηση του κόμματός μου, αλλά όχι μόνο αυτού. Επισημαίνω ότι χθες υπήρξε μ</w:t>
      </w:r>
      <w:r>
        <w:rPr>
          <w:rFonts w:eastAsia="Times New Roman" w:cs="Times New Roman"/>
          <w:szCs w:val="24"/>
        </w:rPr>
        <w:t>ί</w:t>
      </w:r>
      <w:r>
        <w:rPr>
          <w:rFonts w:eastAsia="Times New Roman" w:cs="Times New Roman"/>
          <w:szCs w:val="24"/>
        </w:rPr>
        <w:t>α σχετική ανακοίνωση από το ΠΑΣΟΚ, η οποία επισημαίνει το ίδιο πρόβλημα. Νομίζω ότι, όσο και αν σέβομαι τον φόρτο εργασίας των Υπουργείων και τις υποχρεώσεις, η στατιστική κα</w:t>
      </w:r>
      <w:r>
        <w:rPr>
          <w:rFonts w:eastAsia="Times New Roman" w:cs="Times New Roman"/>
          <w:szCs w:val="24"/>
        </w:rPr>
        <w:t>ι μόνο λέει ότι εδώ έχουμε μ</w:t>
      </w:r>
      <w:r>
        <w:rPr>
          <w:rFonts w:eastAsia="Times New Roman" w:cs="Times New Roman"/>
          <w:szCs w:val="24"/>
        </w:rPr>
        <w:t>ί</w:t>
      </w:r>
      <w:r>
        <w:rPr>
          <w:rFonts w:eastAsia="Times New Roman" w:cs="Times New Roman"/>
          <w:szCs w:val="24"/>
        </w:rPr>
        <w:t xml:space="preserve">α κλασική περίπτωση περιφρόνησης του Κοινοβουλίου και φυγομαχίας. Ο κ. </w:t>
      </w:r>
      <w:proofErr w:type="spellStart"/>
      <w:r>
        <w:rPr>
          <w:rFonts w:eastAsia="Times New Roman" w:cs="Times New Roman"/>
          <w:szCs w:val="24"/>
        </w:rPr>
        <w:t>Πολάκης</w:t>
      </w:r>
      <w:proofErr w:type="spellEnd"/>
      <w:r>
        <w:rPr>
          <w:rFonts w:eastAsia="Times New Roman" w:cs="Times New Roman"/>
          <w:szCs w:val="24"/>
        </w:rPr>
        <w:t xml:space="preserve"> δεν έρχεται ποτέ και το κάνει σκόπιμα. Αυτό είναι το ένα και θέλω να το επισημάνω. </w:t>
      </w:r>
    </w:p>
    <w:p w14:paraId="3B1C0B8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Το δεύτερο, κύριε Πρόεδρε, που θα ήθελα να πω αφορά το Προεδρείο</w:t>
      </w:r>
      <w:r>
        <w:rPr>
          <w:rFonts w:eastAsia="Times New Roman" w:cs="Times New Roman"/>
          <w:szCs w:val="24"/>
        </w:rPr>
        <w:t xml:space="preserve">. Θέλω να διαμαρτυρηθώ ότι εδώ και πολύ καιρό </w:t>
      </w:r>
      <w:r>
        <w:rPr>
          <w:rFonts w:eastAsia="Times New Roman" w:cs="Times New Roman"/>
          <w:szCs w:val="24"/>
        </w:rPr>
        <w:lastRenderedPageBreak/>
        <w:t>υπήρξε επιστολή προς τον Πρόεδρο της Βουλής, η οποία επισημαίνει το πρόβλημα της δυσλειτουργίας. Επισημαίνω ότι σήμερα αναβλήθηκε το 60% των ερωτήσεων που είναι στο πινάκιο. Απ’ ό,τι μετρήσαμε, αναβλήθηκαν οι ε</w:t>
      </w:r>
      <w:r>
        <w:rPr>
          <w:rFonts w:eastAsia="Times New Roman" w:cs="Times New Roman"/>
          <w:szCs w:val="24"/>
        </w:rPr>
        <w:t xml:space="preserve">ίκοσι και συζητούνται οι δεκατέσσερις ερωτήσεις. Αυτό τα λέει όλα. </w:t>
      </w:r>
    </w:p>
    <w:p w14:paraId="3B1C0B8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Δυστυχώς, το Προεδρείο δεν πήρε κανένα μέτρο. Δεν έχω λάβει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απάντηση εδώ και πολύ καιρό και απ’ όσο γνωρίζω δεν έχει συζητηθεί καν στη Διάσκεψη των Προέδρων το πολύ σοβαρό πρόβλημα.</w:t>
      </w:r>
      <w:r>
        <w:rPr>
          <w:rFonts w:eastAsia="Times New Roman" w:cs="Times New Roman"/>
          <w:szCs w:val="24"/>
        </w:rPr>
        <w:t xml:space="preserve">  </w:t>
      </w:r>
    </w:p>
    <w:p w14:paraId="3B1C0B89" w14:textId="77777777" w:rsidR="00DC64F4" w:rsidRDefault="0085279E">
      <w:pPr>
        <w:spacing w:line="600" w:lineRule="auto"/>
        <w:ind w:firstLine="720"/>
        <w:jc w:val="both"/>
        <w:rPr>
          <w:rFonts w:eastAsia="Times New Roman"/>
          <w:szCs w:val="24"/>
        </w:rPr>
      </w:pPr>
      <w:r>
        <w:rPr>
          <w:rFonts w:eastAsia="Times New Roman"/>
          <w:szCs w:val="24"/>
        </w:rPr>
        <w:t xml:space="preserve">Είπα και προηγουμένως ότι όσο κι αν είμαι διατεθειμένος να καταλάβω τον φόρτο εργασίας των Υπουργείων, νομίζω ότι </w:t>
      </w:r>
      <w:r>
        <w:rPr>
          <w:rFonts w:eastAsia="Times New Roman"/>
          <w:szCs w:val="24"/>
        </w:rPr>
        <w:lastRenderedPageBreak/>
        <w:t>η υποχρέωση του Προεδρείου της Βουλής αλλά και της Κυβέρνησης είναι να βρεθεί μια λύση έτσι ώστε αυτός ο ουσιώδης -κατά τη γνώμη μου- διάλο</w:t>
      </w:r>
      <w:r>
        <w:rPr>
          <w:rFonts w:eastAsia="Times New Roman"/>
          <w:szCs w:val="24"/>
        </w:rPr>
        <w:t xml:space="preserve">γος να προχωρήσει. </w:t>
      </w:r>
    </w:p>
    <w:p w14:paraId="3B1C0B8A" w14:textId="77777777" w:rsidR="00DC64F4" w:rsidRDefault="0085279E">
      <w:pPr>
        <w:spacing w:line="600" w:lineRule="auto"/>
        <w:ind w:firstLine="720"/>
        <w:jc w:val="both"/>
        <w:rPr>
          <w:rFonts w:eastAsia="Times New Roman"/>
          <w:szCs w:val="24"/>
        </w:rPr>
      </w:pPr>
      <w:r>
        <w:rPr>
          <w:rFonts w:eastAsia="Times New Roman"/>
          <w:szCs w:val="24"/>
        </w:rPr>
        <w:t>Γνωρίζω ότι στην προηγούμενη σύνοδο υπήρχε η δυνατότητα ο Υπουργός να καθορίζει τη μέρα και την ώρα στην οποία μπορεί να παρίσταται. Δεν υπάρχει κανένα πρόβλημα. Θα μπορούσε να γίνει με αυτόν τον τρόπο. Θα μπορούσε ο πολιτικός προϊστάμε</w:t>
      </w:r>
      <w:r>
        <w:rPr>
          <w:rFonts w:eastAsia="Times New Roman"/>
          <w:szCs w:val="24"/>
        </w:rPr>
        <w:t>νος, ο Υπουργός, να απαντάει για λογαριασμό του Αναπληρωτή του και αντιστρόφως. Και αυτό γινόταν παλιά. Αυτό που δεν μπορεί να γίνεται και το θεωρώ προκλητικό -και θα επανέλθουμε σαν κόμμα και σε αυτό- είναι να περιφρονείται η διαδικασία του κοινοβουλευτικ</w:t>
      </w:r>
      <w:r>
        <w:rPr>
          <w:rFonts w:eastAsia="Times New Roman"/>
          <w:szCs w:val="24"/>
        </w:rPr>
        <w:t xml:space="preserve">ού διαλόγου με αυτόν τον </w:t>
      </w:r>
      <w:r>
        <w:rPr>
          <w:rFonts w:eastAsia="Times New Roman"/>
          <w:szCs w:val="24"/>
        </w:rPr>
        <w:lastRenderedPageBreak/>
        <w:t>τρόπο και να φυγομαχούν οι Υπουργοί με τον τρόπο που είπα προηγουμένως.</w:t>
      </w:r>
    </w:p>
    <w:p w14:paraId="3B1C0B8B" w14:textId="77777777" w:rsidR="00DC64F4" w:rsidRDefault="0085279E">
      <w:pPr>
        <w:spacing w:line="600" w:lineRule="auto"/>
        <w:ind w:firstLine="720"/>
        <w:jc w:val="both"/>
        <w:rPr>
          <w:rFonts w:eastAsia="Times New Roman"/>
          <w:szCs w:val="24"/>
        </w:rPr>
      </w:pPr>
      <w:r>
        <w:rPr>
          <w:rFonts w:eastAsia="Times New Roman"/>
          <w:szCs w:val="24"/>
        </w:rPr>
        <w:t>Σας ευχαριστώ.</w:t>
      </w:r>
    </w:p>
    <w:p w14:paraId="3B1C0B8C" w14:textId="77777777" w:rsidR="00DC64F4" w:rsidRDefault="0085279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3B1C0B8D" w14:textId="77777777" w:rsidR="00DC64F4" w:rsidRDefault="0085279E">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Μπαργιώτα</w:t>
      </w:r>
      <w:proofErr w:type="spellEnd"/>
      <w:r>
        <w:rPr>
          <w:rFonts w:eastAsia="Times New Roman"/>
          <w:szCs w:val="24"/>
        </w:rPr>
        <w:t>, δεν είσαστε ο μόνος που διαμαρτύρεται. Πολλοί Βουλευτές διαμαρτύρονται. Τ</w:t>
      </w:r>
      <w:r>
        <w:rPr>
          <w:rFonts w:eastAsia="Times New Roman"/>
          <w:szCs w:val="24"/>
        </w:rPr>
        <w:t>ο Προεδρείο έχει πάρει όλα τα απαραίτητα μέτρα. Εκείνο το οποίο απομένει να αποφασίσει η Διάσκεψη των Προέδρων είναι να ορίζουν οι Υπουργοί μία μέρα, ούτως ώστε να είναι αυτοί οι οποίοι θα έρχονται…</w:t>
      </w:r>
    </w:p>
    <w:p w14:paraId="3B1C0B8E" w14:textId="77777777" w:rsidR="00DC64F4" w:rsidRDefault="0085279E">
      <w:pPr>
        <w:spacing w:line="600" w:lineRule="auto"/>
        <w:ind w:firstLine="720"/>
        <w:jc w:val="both"/>
        <w:rPr>
          <w:rFonts w:eastAsia="Times New Roman"/>
          <w:szCs w:val="24"/>
        </w:rPr>
      </w:pPr>
      <w:r>
        <w:rPr>
          <w:rFonts w:eastAsia="Times New Roman"/>
          <w:b/>
          <w:szCs w:val="24"/>
        </w:rPr>
        <w:lastRenderedPageBreak/>
        <w:t>ΚΩΝΣΤΑΝΤΙΝΟΣ ΜΠΑΡΓΙΩΤΑΣ:</w:t>
      </w:r>
      <w:r>
        <w:rPr>
          <w:rFonts w:eastAsia="Times New Roman"/>
          <w:szCs w:val="24"/>
        </w:rPr>
        <w:t xml:space="preserve"> Η συζήτηση πρέπει να γίνει. </w:t>
      </w:r>
    </w:p>
    <w:p w14:paraId="3B1C0B8F" w14:textId="77777777" w:rsidR="00DC64F4" w:rsidRDefault="0085279E">
      <w:pPr>
        <w:spacing w:line="600" w:lineRule="auto"/>
        <w:ind w:firstLine="720"/>
        <w:jc w:val="both"/>
        <w:rPr>
          <w:rFonts w:eastAsia="Times New Roman"/>
          <w:szCs w:val="24"/>
        </w:rPr>
      </w:pPr>
      <w:r>
        <w:rPr>
          <w:rFonts w:eastAsia="Times New Roman"/>
          <w:b/>
          <w:szCs w:val="24"/>
        </w:rPr>
        <w:t>ΠΡΟ</w:t>
      </w:r>
      <w:r>
        <w:rPr>
          <w:rFonts w:eastAsia="Times New Roman"/>
          <w:b/>
          <w:szCs w:val="24"/>
        </w:rPr>
        <w:t>ΕΔΡΕΥΩΝ (Δημήτριος Κρεμαστινός):</w:t>
      </w:r>
      <w:r>
        <w:rPr>
          <w:rFonts w:eastAsia="Times New Roman"/>
          <w:szCs w:val="24"/>
        </w:rPr>
        <w:t xml:space="preserve"> Αυτό θα συζητηθεί στη Διάσκεψη των Προέδρων.</w:t>
      </w:r>
    </w:p>
    <w:p w14:paraId="3B1C0B9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μπορώ να έχω τον λόγο;</w:t>
      </w:r>
    </w:p>
    <w:p w14:paraId="3B1C0B91"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Υπουργέ.</w:t>
      </w:r>
    </w:p>
    <w:p w14:paraId="3B1C0B92"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w:t>
      </w:r>
      <w:r>
        <w:rPr>
          <w:rFonts w:eastAsia="Times New Roman" w:cs="Times New Roman"/>
          <w:b/>
          <w:szCs w:val="24"/>
        </w:rPr>
        <w:t>ΑΠΟΣΤΟΛΟΥ (Υπουργός Αγροτικής Ανάπτυξης και Τροφίμων):</w:t>
      </w:r>
      <w:r>
        <w:rPr>
          <w:rFonts w:eastAsia="Times New Roman" w:cs="Times New Roman"/>
          <w:szCs w:val="24"/>
        </w:rPr>
        <w:t xml:space="preserve"> Κύριε Πρόεδρε, νομίζω πως έχει φανεί πλέον η αναγκαιότητα -μπορεί να μην το προβλέπει ο Κανονισμός, αλλά σε μ</w:t>
      </w:r>
      <w:r>
        <w:rPr>
          <w:rFonts w:eastAsia="Times New Roman" w:cs="Times New Roman"/>
          <w:szCs w:val="24"/>
        </w:rPr>
        <w:t>ί</w:t>
      </w:r>
      <w:r>
        <w:rPr>
          <w:rFonts w:eastAsia="Times New Roman" w:cs="Times New Roman"/>
          <w:szCs w:val="24"/>
        </w:rPr>
        <w:t>α συνεννόηση θα έλεγα Κυβέρνησης και Προεδρείου της Βουλής- κάπου, μία μέρα τη βδομάδα, μία</w:t>
      </w:r>
      <w:r>
        <w:rPr>
          <w:rFonts w:eastAsia="Times New Roman" w:cs="Times New Roman"/>
          <w:szCs w:val="24"/>
        </w:rPr>
        <w:t xml:space="preserve"> στις δεκαπέντε -ανάλογα με τις ανάγκες που υπάρχουν- να είναι σταθερή για να μπορούμε να προγραμματίζουμε κι εμείς από πλευράς της Κυβέρνησης, των Υπουργών εννοώ, τη δουλειά μας για να ανταποκρινόμαστε. Διότι όντως ο Έλληνας Βουλευτής έχει μεγάλη ανάγκη π</w:t>
      </w:r>
      <w:r>
        <w:rPr>
          <w:rFonts w:eastAsia="Times New Roman" w:cs="Times New Roman"/>
          <w:szCs w:val="24"/>
        </w:rPr>
        <w:t>ληροφόρησης, γιατί είναι αυτός ο οποίος φέρνει της κοινωνίας την άποψη και τον προβληματισμό στη Βουλή και πρέπει να υπάρχει σχετική απάντηση.</w:t>
      </w:r>
    </w:p>
    <w:p w14:paraId="3B1C0B9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Κάντε από τη δική σας πλευρά μ</w:t>
      </w:r>
      <w:r>
        <w:rPr>
          <w:rFonts w:eastAsia="Times New Roman" w:cs="Times New Roman"/>
          <w:szCs w:val="24"/>
        </w:rPr>
        <w:t>ί</w:t>
      </w:r>
      <w:r>
        <w:rPr>
          <w:rFonts w:eastAsia="Times New Roman" w:cs="Times New Roman"/>
          <w:szCs w:val="24"/>
        </w:rPr>
        <w:t>α τέτοια προσπάθεια για να μπορέσουμε όντως να ικανοποιούμε και αυτό που υπάρχει ω</w:t>
      </w:r>
      <w:r>
        <w:rPr>
          <w:rFonts w:eastAsia="Times New Roman" w:cs="Times New Roman"/>
          <w:szCs w:val="24"/>
        </w:rPr>
        <w:t xml:space="preserve">ς ανάγκη. </w:t>
      </w:r>
    </w:p>
    <w:p w14:paraId="3B1C0B94" w14:textId="77777777" w:rsidR="00DC64F4" w:rsidRDefault="0085279E">
      <w:pPr>
        <w:spacing w:line="600" w:lineRule="auto"/>
        <w:ind w:firstLine="720"/>
        <w:jc w:val="both"/>
        <w:rPr>
          <w:rFonts w:eastAsia="Times New Roman" w:cs="Times New Roman"/>
          <w:b/>
          <w:szCs w:val="24"/>
        </w:rPr>
      </w:pPr>
      <w:r>
        <w:rPr>
          <w:rFonts w:eastAsia="Times New Roman"/>
          <w:b/>
          <w:szCs w:val="24"/>
        </w:rPr>
        <w:t>ΚΩΝΣΤΑΝΤΙΝΟΣ ΜΠΑΡΓΙΩΤΑΣ:</w:t>
      </w:r>
      <w:r>
        <w:rPr>
          <w:rFonts w:eastAsia="Times New Roman"/>
          <w:szCs w:val="24"/>
        </w:rPr>
        <w:t xml:space="preserve"> Κύριε Πρόεδρε, μ</w:t>
      </w:r>
      <w:r>
        <w:rPr>
          <w:rFonts w:eastAsia="Times New Roman"/>
          <w:szCs w:val="24"/>
        </w:rPr>
        <w:t>ί</w:t>
      </w:r>
      <w:r>
        <w:rPr>
          <w:rFonts w:eastAsia="Times New Roman"/>
          <w:szCs w:val="24"/>
        </w:rPr>
        <w:t>α κουβέντα μόνο.</w:t>
      </w:r>
    </w:p>
    <w:p w14:paraId="3B1C0B95"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όπως είπα και προηγουμένως, οι προσπάθειες έχουν γίνει. Είναι αρκετές. Και ο Πρόεδρος, ο κ. </w:t>
      </w:r>
      <w:proofErr w:type="spellStart"/>
      <w:r>
        <w:rPr>
          <w:rFonts w:eastAsia="Times New Roman" w:cs="Times New Roman"/>
          <w:szCs w:val="24"/>
        </w:rPr>
        <w:t>Βούτσης</w:t>
      </w:r>
      <w:proofErr w:type="spellEnd"/>
      <w:r>
        <w:rPr>
          <w:rFonts w:eastAsia="Times New Roman" w:cs="Times New Roman"/>
          <w:szCs w:val="24"/>
        </w:rPr>
        <w:t>, έχει κάνει μεγάλη προσπάθεια, αλλά</w:t>
      </w:r>
      <w:r>
        <w:rPr>
          <w:rFonts w:eastAsia="Times New Roman" w:cs="Times New Roman"/>
          <w:szCs w:val="24"/>
        </w:rPr>
        <w:t xml:space="preserve"> επίκειται μ</w:t>
      </w:r>
      <w:r>
        <w:rPr>
          <w:rFonts w:eastAsia="Times New Roman" w:cs="Times New Roman"/>
          <w:szCs w:val="24"/>
        </w:rPr>
        <w:t>ί</w:t>
      </w:r>
      <w:r>
        <w:rPr>
          <w:rFonts w:eastAsia="Times New Roman" w:cs="Times New Roman"/>
          <w:szCs w:val="24"/>
        </w:rPr>
        <w:t xml:space="preserve">α απόφαση της Διάσκεψης των Προέδρων σχετικά με αυτό που λέτε. Δηλαδή ή ο Υπουργός να δηλώνει την τάδε μέρα που ο καθένας μπορεί και </w:t>
      </w:r>
      <w:r>
        <w:rPr>
          <w:rFonts w:eastAsia="Times New Roman" w:cs="Times New Roman"/>
          <w:szCs w:val="24"/>
        </w:rPr>
        <w:lastRenderedPageBreak/>
        <w:t>να το ξέρουν όλοι ή αυτό που λέτε εσείς, που είναι περίπου το ίδιο. Δεν διαφέρει το ένα από το άλλο.</w:t>
      </w:r>
    </w:p>
    <w:p w14:paraId="3B1C0B96" w14:textId="77777777" w:rsidR="00DC64F4" w:rsidRDefault="0085279E">
      <w:pPr>
        <w:spacing w:line="600" w:lineRule="auto"/>
        <w:ind w:firstLine="720"/>
        <w:jc w:val="both"/>
        <w:rPr>
          <w:rFonts w:eastAsia="Times New Roman"/>
          <w:szCs w:val="24"/>
        </w:rPr>
      </w:pPr>
      <w:r>
        <w:rPr>
          <w:rFonts w:eastAsia="Times New Roman"/>
          <w:b/>
          <w:szCs w:val="24"/>
        </w:rPr>
        <w:t>ΚΩΝΣΤΑΝΤΙ</w:t>
      </w:r>
      <w:r>
        <w:rPr>
          <w:rFonts w:eastAsia="Times New Roman"/>
          <w:b/>
          <w:szCs w:val="24"/>
        </w:rPr>
        <w:t>ΝΟΣ ΜΠΑΡΓΙΩΤΑΣ:</w:t>
      </w:r>
      <w:r>
        <w:rPr>
          <w:rFonts w:eastAsia="Times New Roman"/>
          <w:szCs w:val="24"/>
        </w:rPr>
        <w:t xml:space="preserve"> Οφείλω να επισημάνω κάτι, αν μου επιτρέπετε…</w:t>
      </w:r>
    </w:p>
    <w:p w14:paraId="3B1C0B97" w14:textId="77777777" w:rsidR="00DC64F4" w:rsidRDefault="0085279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 θέμα έχει λήξει, κύριε </w:t>
      </w:r>
      <w:proofErr w:type="spellStart"/>
      <w:r>
        <w:rPr>
          <w:rFonts w:eastAsia="Times New Roman"/>
          <w:szCs w:val="24"/>
        </w:rPr>
        <w:t>Μπαργιώτα</w:t>
      </w:r>
      <w:proofErr w:type="spellEnd"/>
      <w:r>
        <w:rPr>
          <w:rFonts w:eastAsia="Times New Roman"/>
          <w:szCs w:val="24"/>
        </w:rPr>
        <w:t>.</w:t>
      </w:r>
    </w:p>
    <w:p w14:paraId="3B1C0B98" w14:textId="77777777" w:rsidR="00DC64F4" w:rsidRDefault="0085279E">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Μια κουβέντα μόνο.</w:t>
      </w:r>
    </w:p>
    <w:p w14:paraId="3B1C0B99" w14:textId="77777777" w:rsidR="00DC64F4" w:rsidRDefault="0085279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αλλά να τελειώσουμε και να προχω</w:t>
      </w:r>
      <w:r>
        <w:rPr>
          <w:rFonts w:eastAsia="Times New Roman"/>
          <w:szCs w:val="24"/>
        </w:rPr>
        <w:t>ρήσουμε.</w:t>
      </w:r>
    </w:p>
    <w:p w14:paraId="3B1C0B9A" w14:textId="77777777" w:rsidR="00DC64F4" w:rsidRDefault="0085279E">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Τελειώνω με αυτό, κύριε Πρόεδρε.</w:t>
      </w:r>
    </w:p>
    <w:p w14:paraId="3B1C0B9B" w14:textId="77777777" w:rsidR="00DC64F4" w:rsidRDefault="0085279E">
      <w:pPr>
        <w:spacing w:line="600" w:lineRule="auto"/>
        <w:ind w:firstLine="720"/>
        <w:jc w:val="both"/>
        <w:rPr>
          <w:rFonts w:eastAsia="Times New Roman"/>
          <w:szCs w:val="24"/>
        </w:rPr>
      </w:pPr>
      <w:r>
        <w:rPr>
          <w:rFonts w:eastAsia="Times New Roman"/>
          <w:szCs w:val="24"/>
        </w:rPr>
        <w:lastRenderedPageBreak/>
        <w:t>Νομίζω ότι ο χρόνος ο συνολικός είναι ελάχιστος. Είναι δύο ώρες το πολύ μαζί με τον φραπέ στο κυλικείο. Είναι το πολύ δύο ώρες παρουσίας στη Βουλή για κάθε Υπουργό. Σέβομαι το πρόβλημα του χρόνου, αλλά δεν νομίζω ότι το δίωρο την εβδομάδα είναι το σημαντικ</w:t>
      </w:r>
      <w:r>
        <w:rPr>
          <w:rFonts w:eastAsia="Times New Roman"/>
          <w:szCs w:val="24"/>
        </w:rPr>
        <w:t xml:space="preserve">ό. Άλλωστε, υπάρχουν Υπουργοί που έρχονται και υπάρχουν Υπουργοί που δεν πατάνε ή έρχονται μόνο για τον καφέ. </w:t>
      </w:r>
    </w:p>
    <w:p w14:paraId="3B1C0B9C" w14:textId="77777777" w:rsidR="00DC64F4" w:rsidRDefault="0085279E">
      <w:pPr>
        <w:spacing w:line="600" w:lineRule="auto"/>
        <w:ind w:firstLine="720"/>
        <w:jc w:val="both"/>
        <w:rPr>
          <w:rFonts w:eastAsia="Times New Roman"/>
          <w:szCs w:val="24"/>
        </w:rPr>
      </w:pPr>
      <w:r>
        <w:rPr>
          <w:rFonts w:eastAsia="Times New Roman"/>
          <w:szCs w:val="24"/>
        </w:rPr>
        <w:t>Υπάρχει συγκεκριμένο θέμα που αφορά και τη λειτουργία του Κοινοβουλίου, αλλά πολύ φοβάμαι και την παρέμβαση του καθενός και την προσωπική πολιτικ</w:t>
      </w:r>
      <w:r>
        <w:rPr>
          <w:rFonts w:eastAsia="Times New Roman"/>
          <w:szCs w:val="24"/>
        </w:rPr>
        <w:t>ή του καθενός.</w:t>
      </w:r>
    </w:p>
    <w:p w14:paraId="3B1C0B9D" w14:textId="77777777" w:rsidR="00DC64F4" w:rsidRDefault="0085279E">
      <w:pPr>
        <w:spacing w:line="600" w:lineRule="auto"/>
        <w:ind w:firstLine="720"/>
        <w:jc w:val="both"/>
        <w:rPr>
          <w:rFonts w:eastAsia="Times New Roman" w:cs="Times New Roman"/>
        </w:rPr>
      </w:pPr>
      <w:r>
        <w:rPr>
          <w:rFonts w:eastAsia="Times New Roman"/>
          <w:b/>
          <w:szCs w:val="24"/>
        </w:rPr>
        <w:lastRenderedPageBreak/>
        <w:t>ΠΡΟΕΔΡΕΥΩΝ (Δημήτριος Κρεμαστινός):</w:t>
      </w:r>
      <w:r>
        <w:rPr>
          <w:rFonts w:eastAsia="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w:t>
      </w:r>
      <w:r>
        <w:rPr>
          <w:rFonts w:eastAsia="Times New Roman" w:cs="Times New Roman"/>
        </w:rPr>
        <w:t>Σ ΒΕΝΙΖΕΛΟΣ» και ενημερώθηκαν για την ιστορία του κτηρίου και τον τρόπο οργάνωσης και λειτουργίας της Βουλής, είκοσι οκτώ μαθητές και μαθήτριες και τρεις εκπαιδευτικοί συνοδοί τους από το 4</w:t>
      </w:r>
      <w:r>
        <w:rPr>
          <w:rFonts w:eastAsia="Times New Roman" w:cs="Times New Roman"/>
          <w:vertAlign w:val="superscript"/>
        </w:rPr>
        <w:t>ο</w:t>
      </w:r>
      <w:r>
        <w:rPr>
          <w:rFonts w:eastAsia="Times New Roman" w:cs="Times New Roman"/>
        </w:rPr>
        <w:t xml:space="preserve"> Δημοτικό Σχολείο Αμαρουσίου. </w:t>
      </w:r>
    </w:p>
    <w:p w14:paraId="3B1C0B9E" w14:textId="77777777" w:rsidR="00DC64F4" w:rsidRDefault="0085279E">
      <w:pPr>
        <w:spacing w:line="600" w:lineRule="auto"/>
        <w:ind w:firstLine="360"/>
        <w:jc w:val="both"/>
        <w:rPr>
          <w:rFonts w:eastAsia="Times New Roman" w:cs="Times New Roman"/>
        </w:rPr>
      </w:pPr>
      <w:r>
        <w:rPr>
          <w:rFonts w:eastAsia="Times New Roman" w:cs="Times New Roman"/>
        </w:rPr>
        <w:t xml:space="preserve">Η Βουλή τούς καλωσορίζει. </w:t>
      </w:r>
    </w:p>
    <w:p w14:paraId="3B1C0B9F" w14:textId="77777777" w:rsidR="00DC64F4" w:rsidRDefault="0085279E">
      <w:pPr>
        <w:spacing w:line="600" w:lineRule="auto"/>
        <w:jc w:val="center"/>
        <w:rPr>
          <w:rFonts w:eastAsia="Times New Roman" w:cs="Times New Roman"/>
        </w:rPr>
      </w:pPr>
      <w:r>
        <w:rPr>
          <w:rFonts w:eastAsia="Times New Roman" w:cs="Times New Roman"/>
        </w:rPr>
        <w:t>(Χειροκρ</w:t>
      </w:r>
      <w:r>
        <w:rPr>
          <w:rFonts w:eastAsia="Times New Roman" w:cs="Times New Roman"/>
        </w:rPr>
        <w:t>οτήματα απ’ όλες τις πτέρυγες της Βουλής)</w:t>
      </w:r>
    </w:p>
    <w:p w14:paraId="3B1C0BA0" w14:textId="77777777" w:rsidR="00DC64F4" w:rsidRDefault="0085279E">
      <w:pPr>
        <w:spacing w:line="600" w:lineRule="auto"/>
        <w:ind w:firstLine="720"/>
        <w:jc w:val="both"/>
        <w:rPr>
          <w:rFonts w:eastAsia="Times New Roman"/>
          <w:szCs w:val="24"/>
        </w:rPr>
      </w:pPr>
      <w:r>
        <w:rPr>
          <w:rFonts w:eastAsia="Times New Roman"/>
          <w:b/>
          <w:szCs w:val="24"/>
        </w:rPr>
        <w:lastRenderedPageBreak/>
        <w:t>ΝΙΚΟΛΑΟΣ ΝΙΚΟΛΟΠΟΥΛΟΣ:</w:t>
      </w:r>
      <w:r>
        <w:rPr>
          <w:rFonts w:eastAsia="Times New Roman"/>
          <w:szCs w:val="24"/>
        </w:rPr>
        <w:t xml:space="preserve"> Κύριε Πρόεδρε, μπορώ να έχω τον λόγο;</w:t>
      </w:r>
    </w:p>
    <w:p w14:paraId="3B1C0BA1" w14:textId="77777777" w:rsidR="00DC64F4" w:rsidRDefault="0085279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Νικολόπουλε, να προχωρήσουμε. </w:t>
      </w:r>
    </w:p>
    <w:p w14:paraId="3B1C0BA2" w14:textId="77777777" w:rsidR="00DC64F4" w:rsidRDefault="0085279E">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Να προχωρήσουμε, αλλά η εξαίρεση δεν μπορεί να </w:t>
      </w:r>
      <w:r>
        <w:rPr>
          <w:rFonts w:eastAsia="Times New Roman"/>
          <w:szCs w:val="24"/>
        </w:rPr>
        <w:t>γίνεται κι εμείς να είμαστε απλοί θεατές και ακροατές.</w:t>
      </w:r>
    </w:p>
    <w:p w14:paraId="3B1C0BA3" w14:textId="77777777" w:rsidR="00DC64F4" w:rsidRDefault="0085279E">
      <w:pPr>
        <w:spacing w:line="600" w:lineRule="auto"/>
        <w:ind w:firstLine="720"/>
        <w:jc w:val="both"/>
        <w:rPr>
          <w:rFonts w:eastAsia="Times New Roman"/>
          <w:szCs w:val="24"/>
        </w:rPr>
      </w:pPr>
      <w:r>
        <w:rPr>
          <w:rFonts w:eastAsia="Times New Roman"/>
          <w:szCs w:val="24"/>
        </w:rPr>
        <w:t>Μ</w:t>
      </w:r>
      <w:r>
        <w:rPr>
          <w:rFonts w:eastAsia="Times New Roman"/>
          <w:szCs w:val="24"/>
        </w:rPr>
        <w:t>ί</w:t>
      </w:r>
      <w:r>
        <w:rPr>
          <w:rFonts w:eastAsia="Times New Roman"/>
          <w:szCs w:val="24"/>
        </w:rPr>
        <w:t>α πρόταση, κύριε Πρόεδρε.</w:t>
      </w:r>
    </w:p>
    <w:p w14:paraId="3B1C0BA4" w14:textId="77777777" w:rsidR="00DC64F4" w:rsidRDefault="0085279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Να σας διακόψω. Δεν έγινε εξαίρεση. Ζήτησε τον λόγο ο κ. </w:t>
      </w:r>
      <w:proofErr w:type="spellStart"/>
      <w:r>
        <w:rPr>
          <w:rFonts w:eastAsia="Times New Roman"/>
          <w:szCs w:val="24"/>
        </w:rPr>
        <w:t>Μπαργιώτας</w:t>
      </w:r>
      <w:proofErr w:type="spellEnd"/>
      <w:r>
        <w:rPr>
          <w:rFonts w:eastAsia="Times New Roman"/>
          <w:szCs w:val="24"/>
        </w:rPr>
        <w:t xml:space="preserve"> διότι…</w:t>
      </w:r>
    </w:p>
    <w:p w14:paraId="3B1C0BA5" w14:textId="77777777" w:rsidR="00DC64F4" w:rsidRDefault="0085279E">
      <w:pPr>
        <w:spacing w:line="600" w:lineRule="auto"/>
        <w:ind w:firstLine="720"/>
        <w:jc w:val="both"/>
        <w:rPr>
          <w:rFonts w:eastAsia="Times New Roman"/>
          <w:szCs w:val="24"/>
        </w:rPr>
      </w:pPr>
      <w:r>
        <w:rPr>
          <w:rFonts w:eastAsia="Times New Roman"/>
          <w:b/>
          <w:szCs w:val="24"/>
        </w:rPr>
        <w:lastRenderedPageBreak/>
        <w:t>ΝΙΚΟΛΑΟΣ ΝΙΚΟΛΟΠΟΥΛΟΣ:</w:t>
      </w:r>
      <w:r>
        <w:rPr>
          <w:rFonts w:eastAsia="Times New Roman"/>
          <w:szCs w:val="24"/>
        </w:rPr>
        <w:t xml:space="preserve"> Το ίδιο λοιπόν κάνω κι εγώ. Μ</w:t>
      </w:r>
      <w:r>
        <w:rPr>
          <w:rFonts w:eastAsia="Times New Roman"/>
          <w:szCs w:val="24"/>
        </w:rPr>
        <w:t>ί</w:t>
      </w:r>
      <w:r>
        <w:rPr>
          <w:rFonts w:eastAsia="Times New Roman"/>
          <w:szCs w:val="24"/>
        </w:rPr>
        <w:t>α πρόταση</w:t>
      </w:r>
      <w:r>
        <w:rPr>
          <w:rFonts w:eastAsia="Times New Roman"/>
          <w:szCs w:val="24"/>
        </w:rPr>
        <w:t>, κύριε Πρόεδρε.</w:t>
      </w:r>
    </w:p>
    <w:p w14:paraId="3B1C0BA6" w14:textId="77777777" w:rsidR="00DC64F4" w:rsidRDefault="0085279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Εσείς δεν έχετε ερώτηση που δεν έχει απαντηθεί.</w:t>
      </w:r>
    </w:p>
    <w:p w14:paraId="3B1C0BA7" w14:textId="77777777" w:rsidR="00DC64F4" w:rsidRDefault="0085279E">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Κοιτάξτε, ξέρετε πολύ καλά κι εσείς και όλοι οι συνάδελφοι και όσοι έχουμε είκοσι επτά χρόνια εδώ ότι αυτό το φαινόμενο δεν παρατηρε</w:t>
      </w:r>
      <w:r>
        <w:rPr>
          <w:rFonts w:eastAsia="Times New Roman"/>
          <w:szCs w:val="24"/>
        </w:rPr>
        <w:t xml:space="preserve">ίτο στις προηγούμενες κοινοβουλευτικές περιόδους. </w:t>
      </w:r>
    </w:p>
    <w:p w14:paraId="3B1C0BA8" w14:textId="77777777" w:rsidR="00DC64F4" w:rsidRDefault="0085279E">
      <w:pPr>
        <w:spacing w:line="600" w:lineRule="auto"/>
        <w:ind w:firstLine="720"/>
        <w:jc w:val="both"/>
        <w:rPr>
          <w:rFonts w:eastAsia="Times New Roman"/>
          <w:szCs w:val="24"/>
        </w:rPr>
      </w:pPr>
      <w:r>
        <w:rPr>
          <w:rFonts w:eastAsia="Times New Roman"/>
          <w:szCs w:val="24"/>
        </w:rPr>
        <w:t>Νομίζω, λοιπόν, ότι το Προεδρείο, ο Πρόεδρος συγκεκριμένα, έχει υποχρέωση να υπενθυμίσει στους Υπουργούς ότι είναι βασική τους υποχρέωση.</w:t>
      </w:r>
    </w:p>
    <w:p w14:paraId="3B1C0BA9" w14:textId="77777777" w:rsidR="00DC64F4" w:rsidRDefault="0085279E">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Κύριε Νικολόπουλε, έχουν γίνει </w:t>
      </w:r>
      <w:r>
        <w:rPr>
          <w:rFonts w:eastAsia="Times New Roman"/>
          <w:szCs w:val="24"/>
        </w:rPr>
        <w:t>αυτά επανειλημμένως, να το ξέρετε.</w:t>
      </w:r>
    </w:p>
    <w:p w14:paraId="3B1C0BAA" w14:textId="77777777" w:rsidR="00DC64F4" w:rsidRDefault="0085279E">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Τότε δεν ακούν κανέναν. Να πάνε στον Πρωθυπουργό. </w:t>
      </w:r>
    </w:p>
    <w:p w14:paraId="3B1C0BAB" w14:textId="77777777" w:rsidR="00DC64F4" w:rsidRDefault="0085279E">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θα το θέσουμε ξανά το θέμα στη Διάσκεψη των Προέδρων με το σκεπτικό αυτό που είπαμε προηγου</w:t>
      </w:r>
      <w:r>
        <w:rPr>
          <w:rFonts w:eastAsia="Times New Roman"/>
          <w:szCs w:val="24"/>
        </w:rPr>
        <w:t>μένως.</w:t>
      </w:r>
    </w:p>
    <w:p w14:paraId="3B1C0BAC" w14:textId="77777777" w:rsidR="00DC64F4" w:rsidRDefault="0085279E">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Ξέρετε πολύ καλά τι έκαναν οι άλλοι Πρόεδροι της Βουλής. Πόσο αυστηροί ήταν. </w:t>
      </w:r>
    </w:p>
    <w:p w14:paraId="3B1C0BAD" w14:textId="77777777" w:rsidR="00DC64F4" w:rsidRDefault="0085279E">
      <w:pPr>
        <w:spacing w:line="600" w:lineRule="auto"/>
        <w:ind w:firstLine="720"/>
        <w:jc w:val="both"/>
        <w:rPr>
          <w:rFonts w:eastAsia="Times New Roman" w:cs="Times New Roman"/>
          <w:szCs w:val="24"/>
        </w:rPr>
      </w:pPr>
      <w:r>
        <w:rPr>
          <w:rFonts w:eastAsia="UB-Helvetica" w:cs="Times New Roman"/>
          <w:b/>
          <w:szCs w:val="24"/>
        </w:rPr>
        <w:lastRenderedPageBreak/>
        <w:t xml:space="preserve">ΠΡΟΕΔΡΕΥΩΝ (Δημήτριος Κρεμαστινός): </w:t>
      </w:r>
      <w:r>
        <w:rPr>
          <w:rFonts w:eastAsia="Times New Roman" w:cs="Times New Roman"/>
          <w:szCs w:val="24"/>
        </w:rPr>
        <w:t xml:space="preserve">Επόμενη είναι η έβδομη με αριθμό 709/28-3-2016 επίκαιρη ερώτηση δεύτερου κύκλου του Βουλευτή Ηρακλείου της Νέας Δημοκρατίας κ. </w:t>
      </w:r>
      <w:r>
        <w:rPr>
          <w:rFonts w:eastAsia="Times New Roman" w:cs="Times New Roman"/>
          <w:bCs/>
          <w:szCs w:val="24"/>
        </w:rPr>
        <w:t xml:space="preserve">Ελευθερίου </w:t>
      </w:r>
      <w:proofErr w:type="spellStart"/>
      <w:r>
        <w:rPr>
          <w:rFonts w:eastAsia="Times New Roman" w:cs="Times New Roman"/>
          <w:bCs/>
          <w:szCs w:val="24"/>
        </w:rPr>
        <w:t>Αυγενάκη</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τις επιπτώσεις στην εγχώρια παραγωγή ελαιόλαδου</w:t>
      </w:r>
      <w:r>
        <w:rPr>
          <w:rFonts w:eastAsia="Times New Roman" w:cs="Times New Roman"/>
          <w:szCs w:val="24"/>
        </w:rPr>
        <w:t xml:space="preserve"> εξαιτίας της εισαγωγής αφορολόγητου ελαιόλαδου από την Τυνησία.</w:t>
      </w:r>
    </w:p>
    <w:p w14:paraId="3B1C0BAE" w14:textId="77777777" w:rsidR="00DC64F4" w:rsidRDefault="0085279E">
      <w:pPr>
        <w:spacing w:line="600" w:lineRule="auto"/>
        <w:ind w:firstLine="720"/>
        <w:jc w:val="both"/>
        <w:rPr>
          <w:rFonts w:eastAsia="UB-Helvetica" w:cs="Times New Roman"/>
          <w:szCs w:val="24"/>
        </w:rPr>
      </w:pPr>
      <w:r>
        <w:rPr>
          <w:rFonts w:eastAsia="UB-Helvetica" w:cs="Times New Roman"/>
          <w:szCs w:val="24"/>
        </w:rPr>
        <w:t xml:space="preserve">Κύριε </w:t>
      </w:r>
      <w:proofErr w:type="spellStart"/>
      <w:r>
        <w:rPr>
          <w:rFonts w:eastAsia="UB-Helvetica" w:cs="Times New Roman"/>
          <w:szCs w:val="24"/>
        </w:rPr>
        <w:t>Αυγενάκη</w:t>
      </w:r>
      <w:proofErr w:type="spellEnd"/>
      <w:r>
        <w:rPr>
          <w:rFonts w:eastAsia="UB-Helvetica" w:cs="Times New Roman"/>
          <w:szCs w:val="24"/>
        </w:rPr>
        <w:t>, έχετε τον λόγο.</w:t>
      </w:r>
    </w:p>
    <w:p w14:paraId="3B1C0BAF"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 xml:space="preserve">ΕΛΕΥΘΕΡΙΟΣ ΑΥΓΕΝΑΚΗΣ: </w:t>
      </w:r>
      <w:r>
        <w:rPr>
          <w:rFonts w:eastAsia="UB-Helvetica" w:cs="Times New Roman"/>
          <w:szCs w:val="24"/>
        </w:rPr>
        <w:t>Ευχαριστώ πολύ, κύριε Πρόεδρε.</w:t>
      </w:r>
    </w:p>
    <w:p w14:paraId="3B1C0BB0" w14:textId="77777777" w:rsidR="00DC64F4" w:rsidRDefault="0085279E">
      <w:pPr>
        <w:spacing w:line="600" w:lineRule="auto"/>
        <w:ind w:firstLine="720"/>
        <w:jc w:val="both"/>
        <w:rPr>
          <w:rFonts w:eastAsia="UB-Helvetica" w:cs="Times New Roman"/>
          <w:szCs w:val="24"/>
        </w:rPr>
      </w:pPr>
      <w:r>
        <w:rPr>
          <w:rFonts w:eastAsia="UB-Helvetica" w:cs="Times New Roman"/>
          <w:szCs w:val="24"/>
        </w:rPr>
        <w:lastRenderedPageBreak/>
        <w:t>Ένα σχόλιο μόνο θα ήθελα να κάνω σε αυτά που ειπώθηκαν πριν. Κύριε Αποστόλου, δεν είναι αν προαιρείστε, εί</w:t>
      </w:r>
      <w:r>
        <w:rPr>
          <w:rFonts w:eastAsia="UB-Helvetica" w:cs="Times New Roman"/>
          <w:szCs w:val="24"/>
        </w:rPr>
        <w:t>στε υποχρεωμένος και εσείς και όλοι οι Υπουργοί να απαντάτε, να συμμετέχετε και να ανταποκρίνεστε στον κοινοβουλευτικό έλεγχο και κλείνω με αυτό.</w:t>
      </w:r>
    </w:p>
    <w:p w14:paraId="3B1C0BB1" w14:textId="77777777" w:rsidR="00DC64F4" w:rsidRDefault="0085279E">
      <w:pPr>
        <w:spacing w:line="600" w:lineRule="auto"/>
        <w:ind w:firstLine="720"/>
        <w:jc w:val="both"/>
        <w:rPr>
          <w:rFonts w:eastAsia="UB-Helvetica" w:cs="Times New Roman"/>
          <w:szCs w:val="24"/>
        </w:rPr>
      </w:pPr>
      <w:r>
        <w:rPr>
          <w:rFonts w:eastAsia="UB-Helvetica" w:cs="Times New Roman"/>
          <w:szCs w:val="24"/>
        </w:rPr>
        <w:t xml:space="preserve">Συζητούμε σήμερα ένα πολύ σημαντικό θέμα και αφορά στην εισαγωγή </w:t>
      </w:r>
      <w:proofErr w:type="spellStart"/>
      <w:r>
        <w:rPr>
          <w:rFonts w:eastAsia="UB-Helvetica" w:cs="Times New Roman"/>
          <w:szCs w:val="24"/>
        </w:rPr>
        <w:t>ελαιολάδου</w:t>
      </w:r>
      <w:proofErr w:type="spellEnd"/>
      <w:r>
        <w:rPr>
          <w:rFonts w:eastAsia="UB-Helvetica" w:cs="Times New Roman"/>
          <w:szCs w:val="24"/>
        </w:rPr>
        <w:t xml:space="preserve"> από την Τυνησία. Δυστυχώς, αγαπητέ</w:t>
      </w:r>
      <w:r>
        <w:rPr>
          <w:rFonts w:eastAsia="UB-Helvetica" w:cs="Times New Roman"/>
          <w:szCs w:val="24"/>
        </w:rPr>
        <w:t xml:space="preserve"> κύριε Υπουργέ, η καταστροφική πολιτική σας συνολικά -και η δική σας προσωπικά, κύριε Υπουργέ- συνεχίζεται και στον κλάδο των ελαιοπαραγωγών. Η εισαγωγή στην Ευρωπαϊκή Ένωση αφορολόγητου λαδιού από την Τυνησία και μάλιστα </w:t>
      </w:r>
      <w:r>
        <w:rPr>
          <w:rFonts w:eastAsia="UB-Helvetica" w:cs="Times New Roman"/>
          <w:szCs w:val="24"/>
        </w:rPr>
        <w:lastRenderedPageBreak/>
        <w:t>τριάντα πέντε χιλιάδων τόνων φέτος</w:t>
      </w:r>
      <w:r>
        <w:rPr>
          <w:rFonts w:eastAsia="UB-Helvetica" w:cs="Times New Roman"/>
          <w:szCs w:val="24"/>
        </w:rPr>
        <w:t xml:space="preserve"> και άλλων τόσων του χρόνου δημιουργούν εύλογη ανησυχία, όπως καταλαβαίνουμε όλοι μας, στους Έλληνες ελαιοπαραγωγούς.</w:t>
      </w:r>
    </w:p>
    <w:p w14:paraId="3B1C0BB2" w14:textId="77777777" w:rsidR="00DC64F4" w:rsidRDefault="0085279E">
      <w:pPr>
        <w:spacing w:line="600" w:lineRule="auto"/>
        <w:ind w:firstLine="720"/>
        <w:jc w:val="both"/>
        <w:rPr>
          <w:rFonts w:eastAsia="UB-Helvetica" w:cs="Times New Roman"/>
          <w:szCs w:val="24"/>
        </w:rPr>
      </w:pPr>
      <w:r>
        <w:rPr>
          <w:rFonts w:eastAsia="UB-Helvetica" w:cs="Times New Roman"/>
          <w:szCs w:val="24"/>
        </w:rPr>
        <w:t>Η Σύνοδος της Ολομέλειας στις Βρυξέλλες κατά τις συνεδριάσεις στις 24 και 25</w:t>
      </w:r>
      <w:r>
        <w:rPr>
          <w:rFonts w:eastAsia="UB-Helvetica" w:cs="Times New Roman"/>
          <w:szCs w:val="24"/>
        </w:rPr>
        <w:t>-</w:t>
      </w:r>
      <w:r>
        <w:rPr>
          <w:rFonts w:eastAsia="UB-Helvetica" w:cs="Times New Roman"/>
          <w:szCs w:val="24"/>
        </w:rPr>
        <w:t>02</w:t>
      </w:r>
      <w:r>
        <w:rPr>
          <w:rFonts w:eastAsia="UB-Helvetica" w:cs="Times New Roman"/>
          <w:szCs w:val="24"/>
        </w:rPr>
        <w:t>-</w:t>
      </w:r>
      <w:r>
        <w:rPr>
          <w:rFonts w:eastAsia="UB-Helvetica" w:cs="Times New Roman"/>
          <w:szCs w:val="24"/>
        </w:rPr>
        <w:t>2016 ενέκρινε την ευρωπαϊκή βοήθεια προς την Τυνησία με τη</w:t>
      </w:r>
      <w:r>
        <w:rPr>
          <w:rFonts w:eastAsia="UB-Helvetica" w:cs="Times New Roman"/>
          <w:szCs w:val="24"/>
        </w:rPr>
        <w:t xml:space="preserve">ν εισαγωγή αφορολόγητου </w:t>
      </w:r>
      <w:proofErr w:type="spellStart"/>
      <w:r>
        <w:rPr>
          <w:rFonts w:eastAsia="UB-Helvetica" w:cs="Times New Roman"/>
          <w:szCs w:val="24"/>
        </w:rPr>
        <w:t>ελαιολάδου</w:t>
      </w:r>
      <w:proofErr w:type="spellEnd"/>
      <w:r>
        <w:rPr>
          <w:rFonts w:eastAsia="UB-Helvetica" w:cs="Times New Roman"/>
          <w:szCs w:val="24"/>
        </w:rPr>
        <w:t>. Στα πολλαπλά προβλήματα προστέθηκε και η σκανδαλώδης απόφαση για την εισαγωγή αφορολόγητου τυνησιακού λαδιού.</w:t>
      </w:r>
    </w:p>
    <w:p w14:paraId="3B1C0BB3" w14:textId="77777777" w:rsidR="00DC64F4" w:rsidRDefault="0085279E">
      <w:pPr>
        <w:spacing w:line="600" w:lineRule="auto"/>
        <w:ind w:firstLine="720"/>
        <w:jc w:val="both"/>
        <w:rPr>
          <w:rFonts w:eastAsia="UB-Helvetica" w:cs="Times New Roman"/>
          <w:szCs w:val="24"/>
        </w:rPr>
      </w:pPr>
      <w:r>
        <w:rPr>
          <w:rFonts w:eastAsia="UB-Helvetica" w:cs="Times New Roman"/>
          <w:szCs w:val="24"/>
        </w:rPr>
        <w:lastRenderedPageBreak/>
        <w:t>Ήδη από τον Νοέμβριο του 2015 με κοινοβουλευτική μου παρέμβαση είχα επισημάνει το μεγάλο πρόβλημα που δημιουργ</w:t>
      </w:r>
      <w:r>
        <w:rPr>
          <w:rFonts w:eastAsia="UB-Helvetica" w:cs="Times New Roman"/>
          <w:szCs w:val="24"/>
        </w:rPr>
        <w:t>είται και σας είχα καλέσει από αυτό εδώ το Βήμα, κύριε Υπουργέ, στο επόμενο Συμβούλιο των Υπουργών Γεωργίας να αναθεωρήσετε την στάση σας και να μπλοκάρετε αυτήν την απόφαση.</w:t>
      </w:r>
    </w:p>
    <w:p w14:paraId="3B1C0BB4" w14:textId="77777777" w:rsidR="00DC64F4" w:rsidRDefault="0085279E">
      <w:pPr>
        <w:spacing w:line="600" w:lineRule="auto"/>
        <w:ind w:firstLine="720"/>
        <w:jc w:val="both"/>
        <w:rPr>
          <w:rFonts w:eastAsia="UB-Helvetica" w:cs="Times New Roman"/>
          <w:szCs w:val="24"/>
        </w:rPr>
      </w:pPr>
      <w:r>
        <w:rPr>
          <w:rFonts w:eastAsia="UB-Helvetica" w:cs="Times New Roman"/>
          <w:szCs w:val="24"/>
        </w:rPr>
        <w:t xml:space="preserve">Θυμάστε ποια ήταν η απόφασή σας; Να σας θυμίσω. Είχατε αντιδράσει έντονα κατά τη </w:t>
      </w:r>
      <w:r>
        <w:rPr>
          <w:rFonts w:eastAsia="UB-Helvetica" w:cs="Times New Roman"/>
          <w:szCs w:val="24"/>
        </w:rPr>
        <w:t xml:space="preserve">συζήτηση στην Ολομέλεια στις 30 Νοεμβρίου του 2015 διαψεύδοντας την εισαγωγή τυνησιακού </w:t>
      </w:r>
      <w:proofErr w:type="spellStart"/>
      <w:r>
        <w:rPr>
          <w:rFonts w:eastAsia="UB-Helvetica" w:cs="Times New Roman"/>
          <w:szCs w:val="24"/>
        </w:rPr>
        <w:t>ελαιολάδου</w:t>
      </w:r>
      <w:proofErr w:type="spellEnd"/>
      <w:r>
        <w:rPr>
          <w:rFonts w:eastAsia="UB-Helvetica" w:cs="Times New Roman"/>
          <w:szCs w:val="24"/>
        </w:rPr>
        <w:t xml:space="preserve"> χωρίς δασμούς και αποκαλώντας μας ούτε λίγο ούτε πολύ ψεύτες. Για άλλη μ</w:t>
      </w:r>
      <w:r>
        <w:rPr>
          <w:rFonts w:eastAsia="UB-Helvetica" w:cs="Times New Roman"/>
          <w:szCs w:val="24"/>
        </w:rPr>
        <w:t>ί</w:t>
      </w:r>
      <w:r>
        <w:rPr>
          <w:rFonts w:eastAsia="UB-Helvetica" w:cs="Times New Roman"/>
          <w:szCs w:val="24"/>
        </w:rPr>
        <w:t>α φορά είπατε, κύριε Αποστόλου, ψέματα στους αγρότες και κτηνοτρόφους της χώρας μας.</w:t>
      </w:r>
      <w:r>
        <w:rPr>
          <w:rFonts w:eastAsia="UB-Helvetica" w:cs="Times New Roman"/>
          <w:szCs w:val="24"/>
        </w:rPr>
        <w:t xml:space="preserve"> </w:t>
      </w:r>
    </w:p>
    <w:p w14:paraId="3B1C0BB5" w14:textId="77777777" w:rsidR="00DC64F4" w:rsidRDefault="0085279E">
      <w:pPr>
        <w:spacing w:line="600" w:lineRule="auto"/>
        <w:ind w:firstLine="720"/>
        <w:jc w:val="both"/>
        <w:rPr>
          <w:rFonts w:eastAsia="UB-Helvetica" w:cs="Times New Roman"/>
          <w:szCs w:val="24"/>
        </w:rPr>
      </w:pPr>
      <w:r>
        <w:rPr>
          <w:rFonts w:eastAsia="UB-Helvetica" w:cs="Times New Roman"/>
          <w:szCs w:val="24"/>
        </w:rPr>
        <w:lastRenderedPageBreak/>
        <w:t>Μάλιστα, είχατε δεσμευτεί εντονότατα ότι δεν θα επιτρέψετε να συμβεί κάτι τέτοιο χαρακτηρίζοντας την απόφαση προσωρινή και επιρρίπτοντας τις ευθύνες στον προηγούμενο υπηρεσιακό Υπουργό. Έχω τα Πρακτικά της συνεδριάσεως τότε, την απάντησή σας. Αν δεν τα θ</w:t>
      </w:r>
      <w:r>
        <w:rPr>
          <w:rFonts w:eastAsia="UB-Helvetica" w:cs="Times New Roman"/>
          <w:szCs w:val="24"/>
        </w:rPr>
        <w:t xml:space="preserve">υμάστε, ευχαρίστως να σας τα υπενθυμίσω εγώ. Γραπτά είναι και μένουν ευτυχώς τα γραπτά αυτά και είναι τα δικά σας λεγόμενα. </w:t>
      </w:r>
    </w:p>
    <w:p w14:paraId="3B1C0BB6" w14:textId="77777777" w:rsidR="00DC64F4" w:rsidRDefault="0085279E">
      <w:pPr>
        <w:spacing w:line="600" w:lineRule="auto"/>
        <w:ind w:firstLine="720"/>
        <w:jc w:val="both"/>
        <w:rPr>
          <w:rFonts w:eastAsia="UB-Helvetica" w:cs="Times New Roman"/>
          <w:szCs w:val="24"/>
        </w:rPr>
      </w:pPr>
      <w:r>
        <w:rPr>
          <w:rFonts w:eastAsia="UB-Helvetica" w:cs="Times New Roman"/>
          <w:szCs w:val="24"/>
        </w:rPr>
        <w:t>Δυστυχώς, για άλλη μ</w:t>
      </w:r>
      <w:r>
        <w:rPr>
          <w:rFonts w:eastAsia="UB-Helvetica" w:cs="Times New Roman"/>
          <w:szCs w:val="24"/>
        </w:rPr>
        <w:t>ί</w:t>
      </w:r>
      <w:r>
        <w:rPr>
          <w:rFonts w:eastAsia="UB-Helvetica" w:cs="Times New Roman"/>
          <w:szCs w:val="24"/>
        </w:rPr>
        <w:t>α φορά επιβεβαιώνονται τα ίδια τα γεγονότα. Η απόφαση αυτή καταβαραθρώνει τους Έλληνες ελαιοπαραγωγούς, αφού ρ</w:t>
      </w:r>
      <w:r>
        <w:rPr>
          <w:rFonts w:eastAsia="UB-Helvetica" w:cs="Times New Roman"/>
          <w:szCs w:val="24"/>
        </w:rPr>
        <w:t xml:space="preserve">ίχνει στο ναδίρ τις τιμές του </w:t>
      </w:r>
      <w:proofErr w:type="spellStart"/>
      <w:r>
        <w:rPr>
          <w:rFonts w:eastAsia="UB-Helvetica" w:cs="Times New Roman"/>
          <w:szCs w:val="24"/>
        </w:rPr>
        <w:t>ελαιολάδου</w:t>
      </w:r>
      <w:proofErr w:type="spellEnd"/>
      <w:r>
        <w:rPr>
          <w:rFonts w:eastAsia="UB-Helvetica" w:cs="Times New Roman"/>
          <w:szCs w:val="24"/>
        </w:rPr>
        <w:t xml:space="preserve">. Οφείλατε να προστατεύσετε τα συμφέροντα των Ελλήνων παραγωγών, αλλά δεν το πράξατε. Δυστυχώς, η Κυβέρνηση </w:t>
      </w:r>
      <w:r>
        <w:rPr>
          <w:rFonts w:eastAsia="UB-Helvetica" w:cs="Times New Roman"/>
          <w:szCs w:val="24"/>
        </w:rPr>
        <w:lastRenderedPageBreak/>
        <w:t>Τσίπρα με τις επιλογές και τις πολιτικές που ακολουθεί καταστρέφει κάθε δημιουργικό και παραγωγικό τομέα της</w:t>
      </w:r>
      <w:r>
        <w:rPr>
          <w:rFonts w:eastAsia="UB-Helvetica" w:cs="Times New Roman"/>
          <w:szCs w:val="24"/>
        </w:rPr>
        <w:t xml:space="preserve"> οικονομίας. Αντί να στηρίξει και να ενισχύσει την παραγωγή ελληνικών προϊόντων, οδηγεί τους παραγωγούς στην καταστροφή. Αντί να στηρίξει τα εξαιρετικής ποιότητας ελληνικά προϊόντα που άντεξαν στην κρίση και χαίρουν διεθνούς </w:t>
      </w:r>
      <w:proofErr w:type="spellStart"/>
      <w:r>
        <w:rPr>
          <w:rFonts w:eastAsia="UB-Helvetica" w:cs="Times New Roman"/>
          <w:szCs w:val="24"/>
        </w:rPr>
        <w:t>αναγνωρισιμότητας</w:t>
      </w:r>
      <w:proofErr w:type="spellEnd"/>
      <w:r>
        <w:rPr>
          <w:rFonts w:eastAsia="UB-Helvetica" w:cs="Times New Roman"/>
          <w:szCs w:val="24"/>
        </w:rPr>
        <w:t>, τα οδηγεί στ</w:t>
      </w:r>
      <w:r>
        <w:rPr>
          <w:rFonts w:eastAsia="UB-Helvetica" w:cs="Times New Roman"/>
          <w:szCs w:val="24"/>
        </w:rPr>
        <w:t>ην καταστροφή και την αφάνεια.</w:t>
      </w:r>
    </w:p>
    <w:p w14:paraId="3B1C0BB7" w14:textId="77777777" w:rsidR="00DC64F4" w:rsidRDefault="0085279E">
      <w:pPr>
        <w:spacing w:line="600" w:lineRule="auto"/>
        <w:ind w:firstLine="720"/>
        <w:jc w:val="both"/>
        <w:rPr>
          <w:rFonts w:eastAsia="UB-Helvetica" w:cs="Times New Roman"/>
          <w:szCs w:val="24"/>
        </w:rPr>
      </w:pPr>
      <w:r>
        <w:rPr>
          <w:rFonts w:eastAsia="UB-Helvetica" w:cs="Times New Roman"/>
          <w:szCs w:val="24"/>
        </w:rPr>
        <w:t xml:space="preserve">Κύριε Υπουργέ, σας ερωτώ: Αντιλαμβάνεστε τις δυσμενείς επιπτώσεις για την εγχώρια παραγωγή </w:t>
      </w:r>
      <w:proofErr w:type="spellStart"/>
      <w:r>
        <w:rPr>
          <w:rFonts w:eastAsia="UB-Helvetica" w:cs="Times New Roman"/>
          <w:szCs w:val="24"/>
        </w:rPr>
        <w:t>ελαιολάδου</w:t>
      </w:r>
      <w:proofErr w:type="spellEnd"/>
      <w:r>
        <w:rPr>
          <w:rFonts w:eastAsia="UB-Helvetica" w:cs="Times New Roman"/>
          <w:szCs w:val="24"/>
        </w:rPr>
        <w:t xml:space="preserve">; Γιατί στο Συμβούλιο Υπουργών Γεωργίας στις 16 Νοεμβρίου 2015 δεν διαφωνήσατε, αλλά ομοφωνήσατε και εσείς και δεν ασκήσατε </w:t>
      </w:r>
      <w:r>
        <w:rPr>
          <w:rFonts w:eastAsia="UB-Helvetica" w:cs="Times New Roman"/>
          <w:szCs w:val="24"/>
        </w:rPr>
        <w:t xml:space="preserve">βέτο -είχατε το δικαίωμα- στη συζήτηση για την εισαγωγή </w:t>
      </w:r>
      <w:r>
        <w:rPr>
          <w:rFonts w:eastAsia="UB-Helvetica" w:cs="Times New Roman"/>
          <w:szCs w:val="24"/>
        </w:rPr>
        <w:lastRenderedPageBreak/>
        <w:t xml:space="preserve">τριάντα πέντε χιλιάδων τόνων </w:t>
      </w:r>
      <w:proofErr w:type="spellStart"/>
      <w:r>
        <w:rPr>
          <w:rFonts w:eastAsia="UB-Helvetica" w:cs="Times New Roman"/>
          <w:szCs w:val="24"/>
        </w:rPr>
        <w:t>ελαιολάδου</w:t>
      </w:r>
      <w:proofErr w:type="spellEnd"/>
      <w:r>
        <w:rPr>
          <w:rFonts w:eastAsia="UB-Helvetica" w:cs="Times New Roman"/>
          <w:szCs w:val="24"/>
        </w:rPr>
        <w:t xml:space="preserve"> φέτος και άλλων τόσων του χρόνου από την Τυνησία;</w:t>
      </w:r>
    </w:p>
    <w:p w14:paraId="3B1C0BB8" w14:textId="77777777" w:rsidR="00DC64F4" w:rsidRDefault="0085279E">
      <w:pPr>
        <w:spacing w:line="600" w:lineRule="auto"/>
        <w:ind w:firstLine="720"/>
        <w:jc w:val="both"/>
        <w:rPr>
          <w:rFonts w:eastAsia="UB-Helvetica" w:cs="Times New Roman"/>
          <w:szCs w:val="24"/>
        </w:rPr>
      </w:pPr>
      <w:r>
        <w:rPr>
          <w:rFonts w:eastAsia="UB-Helvetica" w:cs="Times New Roman"/>
          <w:szCs w:val="24"/>
        </w:rPr>
        <w:t xml:space="preserve">Γνωρίζετε ότι χάνουμε τη μάχη του </w:t>
      </w:r>
      <w:proofErr w:type="spellStart"/>
      <w:r>
        <w:rPr>
          <w:rFonts w:eastAsia="UB-Helvetica" w:cs="Times New Roman"/>
          <w:szCs w:val="24"/>
        </w:rPr>
        <w:t>ελαιολάδου</w:t>
      </w:r>
      <w:proofErr w:type="spellEnd"/>
      <w:r>
        <w:rPr>
          <w:rFonts w:eastAsia="UB-Helvetica" w:cs="Times New Roman"/>
          <w:szCs w:val="24"/>
        </w:rPr>
        <w:t xml:space="preserve"> στις Ηνωμένες Πολιτείες της Αμερικής και όχι μόνο λόγω της υψηλής</w:t>
      </w:r>
      <w:r>
        <w:rPr>
          <w:rFonts w:eastAsia="UB-Helvetica" w:cs="Times New Roman"/>
          <w:szCs w:val="24"/>
        </w:rPr>
        <w:t xml:space="preserve"> τιμής που προκύπτει από το υψηλό κόστος παραγωγής; Τι κάνετε ως Κυβέρνηση; Τι κάνετε ως Υπουργός; Ποιες δράσεις αναλαμβάνετε ή έχετε αναλάβει για τη στήριξη του ελληνικού </w:t>
      </w:r>
      <w:proofErr w:type="spellStart"/>
      <w:r>
        <w:rPr>
          <w:rFonts w:eastAsia="UB-Helvetica" w:cs="Times New Roman"/>
          <w:szCs w:val="24"/>
        </w:rPr>
        <w:t>ελαιολάδου</w:t>
      </w:r>
      <w:proofErr w:type="spellEnd"/>
      <w:r>
        <w:rPr>
          <w:rFonts w:eastAsia="UB-Helvetica" w:cs="Times New Roman"/>
          <w:szCs w:val="24"/>
        </w:rPr>
        <w:t xml:space="preserve"> και των Ελλήνων παραγωγών;</w:t>
      </w:r>
    </w:p>
    <w:p w14:paraId="3B1C0BB9" w14:textId="77777777" w:rsidR="00DC64F4" w:rsidRDefault="0085279E">
      <w:pPr>
        <w:spacing w:line="600" w:lineRule="auto"/>
        <w:ind w:firstLine="720"/>
        <w:jc w:val="both"/>
        <w:rPr>
          <w:rFonts w:eastAsia="UB-Helvetica" w:cs="Times New Roman"/>
          <w:szCs w:val="24"/>
        </w:rPr>
      </w:pPr>
      <w:r>
        <w:rPr>
          <w:rFonts w:eastAsia="UB-Helvetica" w:cs="Times New Roman"/>
          <w:szCs w:val="24"/>
        </w:rPr>
        <w:t>Σας ευχαριστώ.</w:t>
      </w:r>
    </w:p>
    <w:p w14:paraId="3B1C0BBA"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ΠΡΟΕΔΡΕΥΩΝ (Δημήτριος Κρεμαστιν</w:t>
      </w:r>
      <w:r>
        <w:rPr>
          <w:rFonts w:eastAsia="UB-Helvetica" w:cs="Times New Roman"/>
          <w:b/>
          <w:szCs w:val="24"/>
        </w:rPr>
        <w:t xml:space="preserve">ός): </w:t>
      </w:r>
      <w:r>
        <w:rPr>
          <w:rFonts w:eastAsia="UB-Helvetica" w:cs="Times New Roman"/>
          <w:szCs w:val="24"/>
        </w:rPr>
        <w:t>Κύριε Υπουργέ, έχετε τον λόγο.</w:t>
      </w:r>
    </w:p>
    <w:p w14:paraId="3B1C0BBB" w14:textId="77777777" w:rsidR="00DC64F4" w:rsidRDefault="0085279E">
      <w:pPr>
        <w:spacing w:line="600" w:lineRule="auto"/>
        <w:ind w:firstLine="720"/>
        <w:jc w:val="both"/>
        <w:rPr>
          <w:rFonts w:eastAsia="UB-Helvetica" w:cs="Times New Roman"/>
          <w:szCs w:val="24"/>
        </w:rPr>
      </w:pPr>
      <w:r>
        <w:rPr>
          <w:rFonts w:eastAsia="UB-Helvetica" w:cs="Times New Roman"/>
          <w:b/>
          <w:szCs w:val="24"/>
        </w:rPr>
        <w:lastRenderedPageBreak/>
        <w:t xml:space="preserve">ΕΥΑΓΓΕΛΟΣ ΑΠΟΣΤΟΛΟΥ (Υπουργός Αγροτικής Ανάπτυξης και Τροφίμων): </w:t>
      </w:r>
      <w:r>
        <w:rPr>
          <w:rFonts w:eastAsia="UB-Helvetica" w:cs="Times New Roman"/>
          <w:szCs w:val="24"/>
        </w:rPr>
        <w:t xml:space="preserve">Κύριε </w:t>
      </w:r>
      <w:proofErr w:type="spellStart"/>
      <w:r>
        <w:rPr>
          <w:rFonts w:eastAsia="UB-Helvetica" w:cs="Times New Roman"/>
          <w:szCs w:val="24"/>
        </w:rPr>
        <w:t>Αυγενάκη</w:t>
      </w:r>
      <w:proofErr w:type="spellEnd"/>
      <w:r>
        <w:rPr>
          <w:rFonts w:eastAsia="UB-Helvetica" w:cs="Times New Roman"/>
          <w:szCs w:val="24"/>
        </w:rPr>
        <w:t>, ειλικρινά δεν μπορώ να καταλάβω, επανέρχεστε σε ένα θέμα για το οποίο σας έχω απαντήσει, επιτρέψτε μου να σας πω, απλά για να φωνασκείτε.</w:t>
      </w:r>
    </w:p>
    <w:p w14:paraId="3B1C0BBC" w14:textId="77777777" w:rsidR="00DC64F4" w:rsidRDefault="0085279E">
      <w:pPr>
        <w:spacing w:line="600" w:lineRule="auto"/>
        <w:ind w:firstLine="720"/>
        <w:jc w:val="both"/>
        <w:rPr>
          <w:rFonts w:eastAsia="UB-Helvetica" w:cs="Times New Roman"/>
          <w:b/>
          <w:szCs w:val="24"/>
        </w:rPr>
      </w:pPr>
      <w:r>
        <w:rPr>
          <w:rFonts w:eastAsia="UB-Helvetica" w:cs="Times New Roman"/>
          <w:b/>
          <w:szCs w:val="24"/>
        </w:rPr>
        <w:t>Ε</w:t>
      </w:r>
      <w:r>
        <w:rPr>
          <w:rFonts w:eastAsia="UB-Helvetica" w:cs="Times New Roman"/>
          <w:b/>
          <w:szCs w:val="24"/>
        </w:rPr>
        <w:t xml:space="preserve">ΛΕΥΘΕΡΙΟΣ ΑΥΓΕΝΑΚΗΣ: </w:t>
      </w:r>
      <w:r>
        <w:rPr>
          <w:rFonts w:eastAsia="UB-Helvetica" w:cs="Times New Roman"/>
          <w:szCs w:val="24"/>
        </w:rPr>
        <w:t>Σοβαρά το λέτε αυτό τώρα;</w:t>
      </w:r>
    </w:p>
    <w:p w14:paraId="3B1C0BBD" w14:textId="77777777" w:rsidR="00DC64F4" w:rsidRDefault="0085279E">
      <w:pPr>
        <w:spacing w:line="600" w:lineRule="auto"/>
        <w:ind w:firstLine="720"/>
        <w:jc w:val="both"/>
        <w:rPr>
          <w:rFonts w:eastAsia="UB-Helvetica" w:cs="Times New Roman"/>
          <w:b/>
          <w:szCs w:val="24"/>
        </w:rPr>
      </w:pPr>
      <w:r>
        <w:rPr>
          <w:rFonts w:eastAsia="UB-Helvetica" w:cs="Times New Roman"/>
          <w:b/>
          <w:szCs w:val="24"/>
        </w:rPr>
        <w:t xml:space="preserve">ΕΥΑΓΓΕΛΟΣ ΑΠΟΣΤΟΛΟΥ (Υπουργός Αγροτικής Ανάπτυξης και Τροφίμων): </w:t>
      </w:r>
      <w:r>
        <w:rPr>
          <w:rFonts w:eastAsia="UB-Helvetica" w:cs="Times New Roman"/>
          <w:szCs w:val="24"/>
        </w:rPr>
        <w:t>Εγώ θα σας απαντήσω.</w:t>
      </w:r>
    </w:p>
    <w:p w14:paraId="3B1C0BBE"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 xml:space="preserve">ΕΛΕΥΘΕΡΙΟΣ ΑΥΓΕΝΑΚΗΣ: </w:t>
      </w:r>
      <w:r>
        <w:rPr>
          <w:rFonts w:eastAsia="UB-Helvetica" w:cs="Times New Roman"/>
          <w:szCs w:val="24"/>
        </w:rPr>
        <w:t>Άλλα είπατε, άλλα κάνετε. Πλάκα μου κάνετε τώρα;</w:t>
      </w:r>
    </w:p>
    <w:p w14:paraId="3B1C0BBF" w14:textId="77777777" w:rsidR="00DC64F4" w:rsidRDefault="0085279E">
      <w:pPr>
        <w:spacing w:line="600" w:lineRule="auto"/>
        <w:ind w:firstLine="720"/>
        <w:jc w:val="both"/>
        <w:rPr>
          <w:rFonts w:eastAsia="Times New Roman"/>
          <w:szCs w:val="24"/>
        </w:rPr>
      </w:pPr>
      <w:r>
        <w:rPr>
          <w:rFonts w:eastAsia="UB-Helvetica" w:cs="Times New Roman"/>
          <w:b/>
          <w:szCs w:val="24"/>
        </w:rPr>
        <w:t>ΕΥΑΓΓΕΛΟΣ ΑΠΟΣΤΟΛΟΥ (Υπουργός Αγροτικής Ανάπτυξης κα</w:t>
      </w:r>
      <w:r>
        <w:rPr>
          <w:rFonts w:eastAsia="UB-Helvetica" w:cs="Times New Roman"/>
          <w:b/>
          <w:szCs w:val="24"/>
        </w:rPr>
        <w:t xml:space="preserve">ι Τροφίμων): </w:t>
      </w:r>
      <w:r>
        <w:rPr>
          <w:rFonts w:eastAsia="UB-Helvetica" w:cs="Times New Roman"/>
          <w:szCs w:val="24"/>
        </w:rPr>
        <w:t>Σας διέκοψα;</w:t>
      </w:r>
    </w:p>
    <w:p w14:paraId="3B1C0BC0" w14:textId="77777777" w:rsidR="00DC64F4" w:rsidRDefault="0085279E">
      <w:pPr>
        <w:spacing w:line="600" w:lineRule="auto"/>
        <w:ind w:firstLine="720"/>
        <w:jc w:val="both"/>
        <w:rPr>
          <w:rFonts w:eastAsia="UB-Helvetica" w:cs="Times New Roman"/>
          <w:szCs w:val="24"/>
        </w:rPr>
      </w:pPr>
      <w:r>
        <w:rPr>
          <w:rFonts w:eastAsia="UB-Helvetica" w:cs="Times New Roman"/>
          <w:b/>
          <w:szCs w:val="24"/>
        </w:rPr>
        <w:lastRenderedPageBreak/>
        <w:t>ΕΛΕΥΘΕΡΙΟΣ ΑΥΓΕΝΑΚΗΣ:</w:t>
      </w:r>
      <w:r>
        <w:rPr>
          <w:rFonts w:eastAsia="UB-Helvetica" w:cs="Times New Roman"/>
          <w:szCs w:val="24"/>
        </w:rPr>
        <w:t xml:space="preserve"> Άλλα είπατε, άλλα κάνετε, κύριε Υπουργέ. Σας παρακαλώ, σοβαρευτείτε, επιτέλους. Δεν είμαστε όλοι το ίδιο εδώ μέσα. Ανατρέξτε στα Πρακτικά της Βουλής. Σας είπα την ημερομηνία, 30 Νοεμβρίου. Τι λέγατε τότε; Τι </w:t>
      </w:r>
      <w:r>
        <w:rPr>
          <w:rFonts w:eastAsia="UB-Helvetica" w:cs="Times New Roman"/>
          <w:szCs w:val="24"/>
        </w:rPr>
        <w:t>απαντούσατε στον κοινοβουλευτικό έλεγχο; Μα, είναι δυνατόν να μου λέτε τέτοια πράγματα; Για ποιους μας περνάτε, κύριε Υπουργέ;</w:t>
      </w:r>
    </w:p>
    <w:p w14:paraId="3B1C0BC1" w14:textId="77777777" w:rsidR="00DC64F4" w:rsidRDefault="0085279E">
      <w:pPr>
        <w:spacing w:line="600" w:lineRule="auto"/>
        <w:ind w:firstLine="720"/>
        <w:jc w:val="both"/>
        <w:rPr>
          <w:rFonts w:eastAsia="UB-Helvetica" w:cs="Times New Roman"/>
          <w:b/>
          <w:szCs w:val="24"/>
        </w:rPr>
      </w:pPr>
      <w:r>
        <w:rPr>
          <w:rFonts w:eastAsia="UB-Helvetica" w:cs="Times New Roman"/>
          <w:b/>
          <w:szCs w:val="24"/>
        </w:rPr>
        <w:t xml:space="preserve">ΠΡΟΕΔΡΕΥΩΝ (Δημήτριος Κρεμαστινός): </w:t>
      </w:r>
      <w:r>
        <w:rPr>
          <w:rFonts w:eastAsia="UB-Helvetica" w:cs="Times New Roman"/>
          <w:szCs w:val="24"/>
        </w:rPr>
        <w:t>Σας παρακαλώ!</w:t>
      </w:r>
    </w:p>
    <w:p w14:paraId="3B1C0BC2" w14:textId="77777777" w:rsidR="00DC64F4" w:rsidRDefault="0085279E">
      <w:pPr>
        <w:spacing w:line="600" w:lineRule="auto"/>
        <w:ind w:firstLine="720"/>
        <w:jc w:val="both"/>
        <w:rPr>
          <w:rFonts w:eastAsia="UB-Helvetica" w:cs="Times New Roman"/>
          <w:szCs w:val="24"/>
        </w:rPr>
      </w:pPr>
      <w:r>
        <w:rPr>
          <w:rFonts w:eastAsia="UB-Helvetica" w:cs="Times New Roman"/>
          <w:b/>
          <w:szCs w:val="24"/>
        </w:rPr>
        <w:lastRenderedPageBreak/>
        <w:t xml:space="preserve">ΕΥΑΓΓΕΛΟΣ ΑΠΟΣΤΟΛΟΥ (Υπουργός Αγροτικής Ανάπτυξης και Τροφίμων): </w:t>
      </w:r>
      <w:r>
        <w:rPr>
          <w:rFonts w:eastAsia="UB-Helvetica" w:cs="Times New Roman"/>
          <w:szCs w:val="24"/>
        </w:rPr>
        <w:t>Κύριε Πρόεδρε,</w:t>
      </w:r>
      <w:r>
        <w:rPr>
          <w:rFonts w:eastAsia="UB-Helvetica" w:cs="Times New Roman"/>
          <w:szCs w:val="24"/>
        </w:rPr>
        <w:t xml:space="preserve"> όσο και να επιμένει δεν πρόκειται να εκνευριστώ.</w:t>
      </w:r>
    </w:p>
    <w:p w14:paraId="3B1C0BC3"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 xml:space="preserve">ΕΛΕΥΘΕΡΙΟΣ ΑΥΓΕΝΑΚΗΣ: </w:t>
      </w:r>
      <w:r>
        <w:rPr>
          <w:rFonts w:eastAsia="UB-Helvetica" w:cs="Times New Roman"/>
          <w:szCs w:val="24"/>
        </w:rPr>
        <w:t>Εδώ δεν χαϊδεύουμε. Κοινοβουλευτικό έλεγχο κάνουμε. Να είστε σοβαρός και συνεπής, κύριε Υπουργέ.</w:t>
      </w:r>
    </w:p>
    <w:p w14:paraId="3B1C0BC4" w14:textId="77777777" w:rsidR="00DC64F4" w:rsidRDefault="0085279E">
      <w:pPr>
        <w:spacing w:line="600" w:lineRule="auto"/>
        <w:ind w:firstLine="720"/>
        <w:jc w:val="both"/>
        <w:rPr>
          <w:rFonts w:eastAsia="UB-Helvetica" w:cs="Times New Roman"/>
          <w:b/>
          <w:szCs w:val="24"/>
        </w:rPr>
      </w:pPr>
      <w:r>
        <w:rPr>
          <w:rFonts w:eastAsia="UB-Helvetica" w:cs="Times New Roman"/>
          <w:b/>
          <w:szCs w:val="24"/>
        </w:rPr>
        <w:t xml:space="preserve">ΠΡΟΕΔΡΕΥΩΝ (Δημήτριος Κρεμαστινός): </w:t>
      </w:r>
      <w:r>
        <w:rPr>
          <w:rFonts w:eastAsia="UB-Helvetica" w:cs="Times New Roman"/>
          <w:szCs w:val="24"/>
        </w:rPr>
        <w:t xml:space="preserve">Σας παρακαλώ, κύριε </w:t>
      </w:r>
      <w:proofErr w:type="spellStart"/>
      <w:r>
        <w:rPr>
          <w:rFonts w:eastAsia="UB-Helvetica" w:cs="Times New Roman"/>
          <w:szCs w:val="24"/>
        </w:rPr>
        <w:t>Αυγενάκη</w:t>
      </w:r>
      <w:proofErr w:type="spellEnd"/>
      <w:r>
        <w:rPr>
          <w:rFonts w:eastAsia="UB-Helvetica" w:cs="Times New Roman"/>
          <w:szCs w:val="24"/>
        </w:rPr>
        <w:t>!</w:t>
      </w:r>
    </w:p>
    <w:p w14:paraId="3B1C0BC5"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ΕΥΑΓΓΕΛΟΣ ΑΠΟΣΤΟΛΟΥ (</w:t>
      </w:r>
      <w:r>
        <w:rPr>
          <w:rFonts w:eastAsia="UB-Helvetica" w:cs="Times New Roman"/>
          <w:b/>
          <w:szCs w:val="24"/>
        </w:rPr>
        <w:t xml:space="preserve">Υπουργός Αγροτικής Ανάπτυξης και Τροφίμων): </w:t>
      </w:r>
      <w:r>
        <w:rPr>
          <w:rFonts w:eastAsia="UB-Helvetica" w:cs="Times New Roman"/>
          <w:szCs w:val="24"/>
        </w:rPr>
        <w:t xml:space="preserve">Κύριε Πρόεδρε, εάν δεν ανακαλέσει </w:t>
      </w:r>
      <w:r>
        <w:rPr>
          <w:rFonts w:eastAsia="UB-Helvetica" w:cs="Times New Roman"/>
          <w:szCs w:val="24"/>
        </w:rPr>
        <w:lastRenderedPageBreak/>
        <w:t>τη λέξη «σοβαρός» δεν θα του απαντήσω, διότι πρέπει να την επιστρέψω.</w:t>
      </w:r>
    </w:p>
    <w:p w14:paraId="3B1C0BC6" w14:textId="77777777" w:rsidR="00DC64F4" w:rsidRDefault="0085279E">
      <w:pPr>
        <w:spacing w:line="600" w:lineRule="auto"/>
        <w:ind w:firstLine="720"/>
        <w:jc w:val="both"/>
        <w:rPr>
          <w:rFonts w:eastAsia="Times New Roman"/>
          <w:szCs w:val="24"/>
        </w:rPr>
      </w:pPr>
      <w:r>
        <w:rPr>
          <w:rFonts w:eastAsia="UB-Helvetica" w:cs="Times New Roman"/>
          <w:b/>
          <w:szCs w:val="24"/>
        </w:rPr>
        <w:t>ΕΛΕΥΘΕΡΙΟΣ ΑΥΓΕΝΑΚΗΣ:</w:t>
      </w:r>
      <w:r>
        <w:rPr>
          <w:rFonts w:eastAsia="UB-Helvetica" w:cs="Times New Roman"/>
          <w:szCs w:val="24"/>
        </w:rPr>
        <w:t xml:space="preserve"> Να είστε σοβαρός, κύριε Υπουργέ. Άλλα λέγαμε τότε και άλλα λέτε σήμερα, άλλα έχετε υπο</w:t>
      </w:r>
      <w:r>
        <w:rPr>
          <w:rFonts w:eastAsia="UB-Helvetica" w:cs="Times New Roman"/>
          <w:szCs w:val="24"/>
        </w:rPr>
        <w:t>γράψει.</w:t>
      </w:r>
    </w:p>
    <w:p w14:paraId="3B1C0BC7" w14:textId="77777777" w:rsidR="00DC64F4" w:rsidRDefault="0085279E">
      <w:pPr>
        <w:spacing w:line="600" w:lineRule="auto"/>
        <w:ind w:firstLine="720"/>
        <w:jc w:val="both"/>
        <w:rPr>
          <w:rFonts w:eastAsia="UB-Helvetica" w:cs="Times New Roman"/>
          <w:b/>
          <w:szCs w:val="24"/>
        </w:rPr>
      </w:pPr>
      <w:r>
        <w:rPr>
          <w:rFonts w:eastAsia="UB-Helvetica" w:cs="Times New Roman"/>
          <w:b/>
          <w:szCs w:val="24"/>
        </w:rPr>
        <w:t xml:space="preserve">ΠΡΟΕΔΡΕΥΩΝ (Δημήτριος Κρεμαστινός): </w:t>
      </w:r>
      <w:r>
        <w:rPr>
          <w:rFonts w:eastAsia="UB-Helvetica" w:cs="Times New Roman"/>
          <w:szCs w:val="24"/>
        </w:rPr>
        <w:t xml:space="preserve">Κύριε </w:t>
      </w:r>
      <w:proofErr w:type="spellStart"/>
      <w:r>
        <w:rPr>
          <w:rFonts w:eastAsia="UB-Helvetica" w:cs="Times New Roman"/>
          <w:szCs w:val="24"/>
        </w:rPr>
        <w:t>Αυγενάκη</w:t>
      </w:r>
      <w:proofErr w:type="spellEnd"/>
      <w:r>
        <w:rPr>
          <w:rFonts w:eastAsia="UB-Helvetica" w:cs="Times New Roman"/>
          <w:szCs w:val="24"/>
        </w:rPr>
        <w:t>, σας παρακαλώ. Πρώτον, έχετε δευτερολογία. Δεύτερον, δεν είναι…</w:t>
      </w:r>
    </w:p>
    <w:p w14:paraId="3B1C0BC8" w14:textId="77777777" w:rsidR="00DC64F4" w:rsidRDefault="0085279E">
      <w:pPr>
        <w:spacing w:line="600" w:lineRule="auto"/>
        <w:ind w:firstLine="720"/>
        <w:jc w:val="both"/>
        <w:rPr>
          <w:rFonts w:eastAsia="UB-Helvetica" w:cs="Times New Roman"/>
          <w:b/>
          <w:szCs w:val="24"/>
        </w:rPr>
      </w:pPr>
      <w:r>
        <w:rPr>
          <w:rFonts w:eastAsia="UB-Helvetica" w:cs="Times New Roman"/>
          <w:b/>
          <w:szCs w:val="24"/>
        </w:rPr>
        <w:t xml:space="preserve">ΕΛΕΥΘΕΡΙΟΣ ΑΥΓΕΝΑΚΗΣ: </w:t>
      </w:r>
      <w:r>
        <w:rPr>
          <w:rFonts w:eastAsia="UB-Helvetica" w:cs="Times New Roman"/>
          <w:szCs w:val="24"/>
        </w:rPr>
        <w:t>Ενοχλείστε όταν σας λένε την αλήθεια.</w:t>
      </w:r>
      <w:r>
        <w:rPr>
          <w:rFonts w:eastAsia="UB-Helvetica" w:cs="Times New Roman"/>
          <w:b/>
          <w:szCs w:val="24"/>
        </w:rPr>
        <w:t xml:space="preserve"> </w:t>
      </w:r>
      <w:r>
        <w:rPr>
          <w:rFonts w:eastAsia="UB-Helvetica" w:cs="Times New Roman"/>
          <w:szCs w:val="24"/>
        </w:rPr>
        <w:t xml:space="preserve">Με μας δεν θα χαϊδεύεστε. Τελείωσαν τα ψέματα. Θα μάθετε να ακούτε την </w:t>
      </w:r>
      <w:r>
        <w:rPr>
          <w:rFonts w:eastAsia="UB-Helvetica" w:cs="Times New Roman"/>
          <w:szCs w:val="24"/>
        </w:rPr>
        <w:t>αλήθεια.</w:t>
      </w:r>
    </w:p>
    <w:p w14:paraId="3B1C0BC9" w14:textId="77777777" w:rsidR="00DC64F4" w:rsidRDefault="0085279E">
      <w:pPr>
        <w:spacing w:line="600" w:lineRule="auto"/>
        <w:ind w:firstLine="720"/>
        <w:jc w:val="both"/>
        <w:rPr>
          <w:rFonts w:eastAsia="Times New Roman" w:cs="Times New Roman"/>
          <w:szCs w:val="24"/>
        </w:rPr>
      </w:pPr>
      <w:r>
        <w:rPr>
          <w:rFonts w:eastAsia="UB-Helvetica" w:cs="Times New Roman"/>
          <w:b/>
          <w:szCs w:val="24"/>
        </w:rPr>
        <w:lastRenderedPageBreak/>
        <w:t xml:space="preserve">ΠΡΟΕΔΡΕΥΩΝ (Δημήτριος Κρεμαστινός): </w:t>
      </w:r>
      <w:r>
        <w:rPr>
          <w:rFonts w:eastAsia="UB-Helvetica" w:cs="Times New Roman"/>
          <w:szCs w:val="24"/>
        </w:rPr>
        <w:t>Σας παρακαλώ! Έχετε δευτερολογία. Το να ανεβάζουμε τους τόνους…</w:t>
      </w:r>
    </w:p>
    <w:p w14:paraId="3B1C0BCA"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Δεν κατάλαβα, κύριε Πρόεδρε! Όταν αναιρεί αυτό που είχε συμβεί εδώ μέσα, αναιρεί τα Πρακτικά της Βουλής. Απαντήσεις δικές σας</w:t>
      </w:r>
      <w:r>
        <w:rPr>
          <w:rFonts w:eastAsia="Times New Roman" w:cs="Times New Roman"/>
          <w:szCs w:val="24"/>
        </w:rPr>
        <w:t xml:space="preserve"> είναι. Δικά σας λεγόμενα είναι αυτά. Τρελό θα με βγάλετε; </w:t>
      </w:r>
    </w:p>
    <w:p w14:paraId="3B1C0BCB"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Με αυτόν τον τρόπο δεν είναι δυνατόν να γίνει μ</w:t>
      </w:r>
      <w:r>
        <w:rPr>
          <w:rFonts w:eastAsia="Times New Roman" w:cs="Times New Roman"/>
          <w:szCs w:val="24"/>
        </w:rPr>
        <w:t>ί</w:t>
      </w:r>
      <w:r>
        <w:rPr>
          <w:rFonts w:eastAsia="Times New Roman" w:cs="Times New Roman"/>
          <w:szCs w:val="24"/>
        </w:rPr>
        <w:t xml:space="preserve">α σοβαρή συζήτηση. Το αντιλαμβάνεστε και νομίζω ότι το επικροτείτε. </w:t>
      </w:r>
    </w:p>
    <w:p w14:paraId="3B1C0BCC"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lastRenderedPageBreak/>
        <w:t xml:space="preserve">ΕΛΕΥΘΕΡΙΟΣ ΑΥΓΕΝΑΚΗΣ: </w:t>
      </w:r>
      <w:r>
        <w:rPr>
          <w:rFonts w:eastAsia="Times New Roman" w:cs="Times New Roman"/>
          <w:szCs w:val="24"/>
        </w:rPr>
        <w:t>Σοβαρότητα, κύριε Πρό</w:t>
      </w:r>
      <w:r>
        <w:rPr>
          <w:rFonts w:eastAsia="Times New Roman" w:cs="Times New Roman"/>
          <w:szCs w:val="24"/>
        </w:rPr>
        <w:t>εδρε, χρειάζεται απ’ όλους, πράγμα το οποίο, δυστυχώς, σπανίζει από την Κυβέρνηση.</w:t>
      </w:r>
    </w:p>
    <w:p w14:paraId="3B1C0BCD"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Πρέπει να ρίξουμε λίγο τους τόνους για να γίνει σοβαρή συζήτηση, αλλιώς θα κάνουμε καυγά και δεν είναι σωστό στη Βουλή μέσα να κάνουμε συ</w:t>
      </w:r>
      <w:r>
        <w:rPr>
          <w:rFonts w:eastAsia="Times New Roman" w:cs="Times New Roman"/>
          <w:szCs w:val="24"/>
        </w:rPr>
        <w:t xml:space="preserve">νέχεια καυγάδες. </w:t>
      </w:r>
    </w:p>
    <w:p w14:paraId="3B1C0BCE"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θα συνεχίσω την τοποθέτησή μου, αν ανακαλέσει ο κ. </w:t>
      </w:r>
      <w:proofErr w:type="spellStart"/>
      <w:r>
        <w:rPr>
          <w:rFonts w:eastAsia="Times New Roman" w:cs="Times New Roman"/>
          <w:szCs w:val="24"/>
        </w:rPr>
        <w:t>Αυγενάκης</w:t>
      </w:r>
      <w:proofErr w:type="spellEnd"/>
      <w:r>
        <w:rPr>
          <w:rFonts w:eastAsia="Times New Roman" w:cs="Times New Roman"/>
          <w:szCs w:val="24"/>
        </w:rPr>
        <w:t xml:space="preserve"> τη φράση του ότι εγώ δεν είμαι σοβαρός. </w:t>
      </w:r>
    </w:p>
    <w:p w14:paraId="3B1C0BCF"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lastRenderedPageBreak/>
        <w:t xml:space="preserve">ΕΛΕΥΘΕΡΙΟΣ ΑΥΓΕΝΑΚΗΣ: </w:t>
      </w:r>
      <w:r>
        <w:rPr>
          <w:rFonts w:eastAsia="Times New Roman" w:cs="Times New Roman"/>
          <w:szCs w:val="24"/>
        </w:rPr>
        <w:t xml:space="preserve">Αυτό σας ενόχλησε! </w:t>
      </w:r>
    </w:p>
    <w:p w14:paraId="3B1C0BD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ΕΥΑΓΓΕΛΟΣ ΑΠΟΣ</w:t>
      </w:r>
      <w:r>
        <w:rPr>
          <w:rFonts w:eastAsia="Times New Roman" w:cs="Times New Roman"/>
          <w:b/>
          <w:szCs w:val="24"/>
        </w:rPr>
        <w:t>ΤΟΛΟΥ (Υπουργός Αγροτικής Ανάπτυξης και Τροφίμων):</w:t>
      </w:r>
      <w:r>
        <w:rPr>
          <w:rFonts w:eastAsia="Times New Roman" w:cs="Times New Roman"/>
          <w:szCs w:val="24"/>
        </w:rPr>
        <w:t xml:space="preserve"> Όπως αντιλαμβάνεστε, δεν υπάρχει περίπτωση από τη δική μου πλευρά να συνεχίσω απαντώντας. Δεν έχω κανέναν λόγο να καταθέσω στα Πρακτικά σχετική απάντηση και όλα τα έγγραφα. Όμως, απαιτώ αυτό που </w:t>
      </w:r>
      <w:proofErr w:type="spellStart"/>
      <w:r>
        <w:rPr>
          <w:rFonts w:eastAsia="Times New Roman" w:cs="Times New Roman"/>
          <w:szCs w:val="24"/>
        </w:rPr>
        <w:t>προείπα</w:t>
      </w:r>
      <w:proofErr w:type="spellEnd"/>
      <w:r>
        <w:rPr>
          <w:rFonts w:eastAsia="Times New Roman" w:cs="Times New Roman"/>
          <w:szCs w:val="24"/>
        </w:rPr>
        <w:t>, δ</w:t>
      </w:r>
      <w:r>
        <w:rPr>
          <w:rFonts w:eastAsia="Times New Roman" w:cs="Times New Roman"/>
          <w:szCs w:val="24"/>
        </w:rPr>
        <w:t xml:space="preserve">ιότι τουλάχιστον, όσον αφορά στην παρουσία μου στη Βουλή, δεν νομίζω ότι έχω δώσει δικαιώματα για να εκφράζονται τέτοιες απόψεις. </w:t>
      </w:r>
    </w:p>
    <w:p w14:paraId="3B1C0BD1"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Αυγενάκη</w:t>
      </w:r>
      <w:proofErr w:type="spellEnd"/>
      <w:r>
        <w:rPr>
          <w:rFonts w:eastAsia="Times New Roman" w:cs="Times New Roman"/>
          <w:szCs w:val="24"/>
        </w:rPr>
        <w:t>, αν θέλετε να συνεχιστεί η συζήτηση, νομίζω ότι οι χαρακτηρισμοί αυτοί…</w:t>
      </w:r>
    </w:p>
    <w:p w14:paraId="3B1C0BD2"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ΕΛ</w:t>
      </w:r>
      <w:r>
        <w:rPr>
          <w:rFonts w:eastAsia="Times New Roman" w:cs="Times New Roman"/>
          <w:b/>
          <w:szCs w:val="24"/>
        </w:rPr>
        <w:t xml:space="preserve">ΕΥΘΕΡΙΟΣ ΑΥΓΕΝΑΚΗΣ: </w:t>
      </w:r>
      <w:r>
        <w:rPr>
          <w:rFonts w:eastAsia="Times New Roman" w:cs="Times New Roman"/>
          <w:szCs w:val="24"/>
        </w:rPr>
        <w:t xml:space="preserve">Μόνο αν ο Υπουργός διαβάσει και υπενθυμίσει στον εαυτό του τον ίδιο τα λεγόμενά του, τότε κι εγώ θα ανακαλέσω. </w:t>
      </w:r>
    </w:p>
    <w:p w14:paraId="3B1C0BD3"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 αντιλαμβάνεστε. Δεν είναι δυνατόν να γίνει συζήτηση.</w:t>
      </w:r>
    </w:p>
    <w:p w14:paraId="3B1C0BD4"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Κύριε Υπου</w:t>
      </w:r>
      <w:r>
        <w:rPr>
          <w:rFonts w:eastAsia="Times New Roman" w:cs="Times New Roman"/>
          <w:szCs w:val="24"/>
        </w:rPr>
        <w:t>ργέ, άλλα λέγατε τότε. Ψέματα λέγατε για άλλη μ</w:t>
      </w:r>
      <w:r>
        <w:rPr>
          <w:rFonts w:eastAsia="Times New Roman" w:cs="Times New Roman"/>
          <w:szCs w:val="24"/>
        </w:rPr>
        <w:t>ί</w:t>
      </w:r>
      <w:r>
        <w:rPr>
          <w:rFonts w:eastAsia="Times New Roman" w:cs="Times New Roman"/>
          <w:szCs w:val="24"/>
        </w:rPr>
        <w:t xml:space="preserve">α φορά. Το καταλάβατε; </w:t>
      </w:r>
      <w:r>
        <w:rPr>
          <w:rFonts w:eastAsia="Times New Roman" w:cs="Times New Roman"/>
          <w:szCs w:val="24"/>
        </w:rPr>
        <w:lastRenderedPageBreak/>
        <w:t>Άλλα μου απαντούσατε από αυτό εδώ το Βήμα. Άρα πώς μου λέτε σήμερα να ανακαλέσω τη λέξη «σοβαρός»;</w:t>
      </w:r>
    </w:p>
    <w:p w14:paraId="3B1C0BD5"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Αυγενάκη</w:t>
      </w:r>
      <w:proofErr w:type="spellEnd"/>
      <w:r>
        <w:rPr>
          <w:rFonts w:eastAsia="Times New Roman" w:cs="Times New Roman"/>
          <w:szCs w:val="24"/>
        </w:rPr>
        <w:t>, συνεχίζετε. Δεν είναι σωστό! Σας π</w:t>
      </w:r>
      <w:r>
        <w:rPr>
          <w:rFonts w:eastAsia="Times New Roman" w:cs="Times New Roman"/>
          <w:szCs w:val="24"/>
        </w:rPr>
        <w:t>αρακαλώ!</w:t>
      </w:r>
    </w:p>
    <w:p w14:paraId="3B1C0BD6"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πάρα πολύ απλά θα απαντήσω στην ερώτηση καταθέτοντας στα Πρακτικά όλα όσα αιτιολογούν τη στάση και την άποψή μου. </w:t>
      </w:r>
    </w:p>
    <w:p w14:paraId="3B1C0BD7"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3B1C0BD8"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ΕΛΕΥΘ</w:t>
      </w:r>
      <w:r>
        <w:rPr>
          <w:rFonts w:eastAsia="Times New Roman" w:cs="Times New Roman"/>
          <w:b/>
          <w:szCs w:val="24"/>
        </w:rPr>
        <w:t xml:space="preserve">ΕΡΙΟΣ ΑΥΓΕΝΑΚΗΣ: </w:t>
      </w:r>
      <w:r>
        <w:rPr>
          <w:rFonts w:eastAsia="Times New Roman" w:cs="Times New Roman"/>
          <w:szCs w:val="24"/>
        </w:rPr>
        <w:t xml:space="preserve">Έχω τη δευτερολογία μου, λοιπόν. </w:t>
      </w:r>
    </w:p>
    <w:p w14:paraId="3B1C0BD9"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Και πάλι θα σας παρακαλέσω να περιοριστούμε σε επιχειρήματα, διότι διαφορετικά δεν βοηθούμε την κοινοβουλευτική συζήτηση. </w:t>
      </w:r>
    </w:p>
    <w:p w14:paraId="3B1C0BDA"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Καταλαβαίνω την αμηχανία</w:t>
      </w:r>
      <w:r>
        <w:rPr>
          <w:rFonts w:eastAsia="Times New Roman" w:cs="Times New Roman"/>
          <w:szCs w:val="24"/>
        </w:rPr>
        <w:t xml:space="preserve"> του κ. Αποστόλου, αλλά εδώ δεν είμαστε για να χαϊδεύουμε Υπουργούς, όπως κάνουν οι Βουλευτές του ΣΥΡΙΖΑ. Εδώ είμαστε για να ασκούμε κοινοβουλευτικό έλεγχο. </w:t>
      </w:r>
    </w:p>
    <w:p w14:paraId="3B1C0BD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Κι εγώ δεν επικαλούμαι τίποτα παραπάνω από τα Πρακτικά της Βουλής της 30</w:t>
      </w:r>
      <w:r>
        <w:rPr>
          <w:rFonts w:eastAsia="Times New Roman" w:cs="Times New Roman"/>
          <w:szCs w:val="24"/>
          <w:vertAlign w:val="superscript"/>
        </w:rPr>
        <w:t>ης</w:t>
      </w:r>
      <w:r>
        <w:rPr>
          <w:rFonts w:eastAsia="Times New Roman" w:cs="Times New Roman"/>
          <w:szCs w:val="24"/>
        </w:rPr>
        <w:t xml:space="preserve"> Νοεμβρίου, όπου σε απάν</w:t>
      </w:r>
      <w:r>
        <w:rPr>
          <w:rFonts w:eastAsia="Times New Roman" w:cs="Times New Roman"/>
          <w:szCs w:val="24"/>
        </w:rPr>
        <w:t xml:space="preserve">τηση δικής μου επίκαιρης ερώτησης, ο Υπουργός απαντούσε αυτά που </w:t>
      </w:r>
      <w:r>
        <w:rPr>
          <w:rFonts w:eastAsia="Times New Roman" w:cs="Times New Roman"/>
          <w:szCs w:val="24"/>
        </w:rPr>
        <w:lastRenderedPageBreak/>
        <w:t>διάβασα. Αν, λοιπόν, κύριε Υπουργέ, εσείς σήμερα δεν θυμάστε αυτά που εσείς απαντούσατε, σας παραπέμπω στα Πρακτικά της Βουλής. Παρακαλώ πολύ λίγη σοβαρότητα, λίγη υπευθυνότητα και κυρίως ειλ</w:t>
      </w:r>
      <w:r>
        <w:rPr>
          <w:rFonts w:eastAsia="Times New Roman" w:cs="Times New Roman"/>
          <w:szCs w:val="24"/>
        </w:rPr>
        <w:t xml:space="preserve">ικρίνεια. Τέρμα τα ψέματα πλέον και στους αγρότες και στους κτηνοτρόφους και στους Έλληνες πολίτες. </w:t>
      </w:r>
    </w:p>
    <w:p w14:paraId="3B1C0BDC"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Αυγενάκη</w:t>
      </w:r>
      <w:proofErr w:type="spellEnd"/>
      <w:r>
        <w:rPr>
          <w:rFonts w:eastAsia="Times New Roman" w:cs="Times New Roman"/>
          <w:szCs w:val="24"/>
        </w:rPr>
        <w:t>, σας παρακαλώ πολύ. Έχετε δευτερολογία. Παρακαλώ περιοριστείτε στην δευτερολογία και όχι σε χαρακτηρισμο</w:t>
      </w:r>
      <w:r>
        <w:rPr>
          <w:rFonts w:eastAsia="Times New Roman" w:cs="Times New Roman"/>
          <w:szCs w:val="24"/>
        </w:rPr>
        <w:t xml:space="preserve">ύς. </w:t>
      </w:r>
    </w:p>
    <w:p w14:paraId="3B1C0BDD"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lastRenderedPageBreak/>
        <w:t xml:space="preserve">ΕΛΕΥΘΕΡΙΟΣ ΑΥΓΕΝΑΚΗΣ: </w:t>
      </w:r>
      <w:r>
        <w:rPr>
          <w:rFonts w:eastAsia="Times New Roman" w:cs="Times New Roman"/>
          <w:szCs w:val="24"/>
        </w:rPr>
        <w:t xml:space="preserve">Τι χαρακτηρισμούς, κύριε Πρόεδρε; Εγώ επικαλέστηκα τα Πρακτικά της Βουλής. Αστειευόμαστε τώρα; Με </w:t>
      </w:r>
      <w:proofErr w:type="spellStart"/>
      <w:r>
        <w:rPr>
          <w:rFonts w:eastAsia="Times New Roman" w:cs="Times New Roman"/>
          <w:szCs w:val="24"/>
        </w:rPr>
        <w:t>συγχωρείτε</w:t>
      </w:r>
      <w:proofErr w:type="spellEnd"/>
      <w:r>
        <w:rPr>
          <w:rFonts w:eastAsia="Times New Roman" w:cs="Times New Roman"/>
          <w:szCs w:val="24"/>
        </w:rPr>
        <w:t>, για ποιο λόγο υπάρχουν τα Πρακτικά; Να μπορούμε να ανατρέξουμε ανά πάσα ώρα και στιγμή. Ήταν ο ίδιος Υπουργός τότε. Δεν ήταν κάποιος άλλος που απά</w:t>
      </w:r>
      <w:r>
        <w:rPr>
          <w:rFonts w:eastAsia="Times New Roman" w:cs="Times New Roman"/>
          <w:szCs w:val="24"/>
        </w:rPr>
        <w:t xml:space="preserve">ντησε. Δεν είναι υπηρεσιακός. Είναι θέμα σοβαρότητας όταν δεν θυμάται αυτά που έχει απαντήσει και μου λέει ότι αυτά δεν είναι σοβαρά </w:t>
      </w:r>
      <w:r w:rsidRPr="00A50812">
        <w:rPr>
          <w:rFonts w:eastAsia="Times New Roman" w:cs="Times New Roman"/>
          <w:szCs w:val="24"/>
        </w:rPr>
        <w:t xml:space="preserve">πράγματα. </w:t>
      </w:r>
    </w:p>
    <w:p w14:paraId="3B1C0BDE"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Εγώ λέω για τους προσωπικούς χαρακτηρισμούς…</w:t>
      </w:r>
    </w:p>
    <w:p w14:paraId="3B1C0BDF"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lastRenderedPageBreak/>
        <w:t xml:space="preserve">ΕΛΕΥΘΕΡΙΟΣ ΑΥΓΕΝΑΚΗΣ: </w:t>
      </w:r>
      <w:r>
        <w:rPr>
          <w:rFonts w:eastAsia="Times New Roman" w:cs="Times New Roman"/>
          <w:szCs w:val="24"/>
        </w:rPr>
        <w:t>Ποιος χαρ</w:t>
      </w:r>
      <w:r>
        <w:rPr>
          <w:rFonts w:eastAsia="Times New Roman" w:cs="Times New Roman"/>
          <w:szCs w:val="24"/>
        </w:rPr>
        <w:t xml:space="preserve">ακτηρισμός; Ότι δεν είναι σοβαρός; Όταν έχει απαντήσει άλλα, έπραξε άλλα, ψήφισε άλλα και έρχεται σήμερα και μου λέει άλλα πράγματα;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κύριε Πρόεδρε!</w:t>
      </w:r>
    </w:p>
    <w:p w14:paraId="3B1C0BE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Συνεχίστε με τη δευτερολογία σας, κύριε </w:t>
      </w:r>
      <w:proofErr w:type="spellStart"/>
      <w:r>
        <w:rPr>
          <w:rFonts w:eastAsia="Times New Roman" w:cs="Times New Roman"/>
          <w:szCs w:val="24"/>
        </w:rPr>
        <w:t>Αυγενάκ</w:t>
      </w:r>
      <w:r>
        <w:rPr>
          <w:rFonts w:eastAsia="Times New Roman" w:cs="Times New Roman"/>
          <w:szCs w:val="24"/>
        </w:rPr>
        <w:t>η</w:t>
      </w:r>
      <w:proofErr w:type="spellEnd"/>
      <w:r>
        <w:rPr>
          <w:rFonts w:eastAsia="Times New Roman" w:cs="Times New Roman"/>
          <w:szCs w:val="24"/>
        </w:rPr>
        <w:t xml:space="preserve">. </w:t>
      </w:r>
    </w:p>
    <w:p w14:paraId="3B1C0BE1"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Θα πάω σε ένα άλλο θέμα, αφού για το λάδι δεν έχει απαντήσει το παραμικρό ο κύριος Υπουργός, υπεκφεύγοντας πίσω από τάχα μου προσβολές και το θέμα είναι ότι έχει πει τόσα ψέματα στους αγρότες και τους κτηνοτρόφους. Έχει πει τόσα ψ</w:t>
      </w:r>
      <w:r>
        <w:rPr>
          <w:rFonts w:eastAsia="Times New Roman" w:cs="Times New Roman"/>
          <w:szCs w:val="24"/>
        </w:rPr>
        <w:t xml:space="preserve">έματα! Άλλα έγραφε σε δελτία </w:t>
      </w:r>
      <w:r>
        <w:rPr>
          <w:rFonts w:eastAsia="Times New Roman" w:cs="Times New Roman"/>
          <w:szCs w:val="24"/>
        </w:rPr>
        <w:lastRenderedPageBreak/>
        <w:t>Τύπου τον Ιούνιο, άλλα έλεγε προ ημερών με το ξεκίνημα των κινητοποιήσεων των αγροτών, άλλα έλεγε στη Βουλή. Αλήθεια, για ποια αξιοπιστία συζητάμε σήμερα; Δεν υπάρχει αξιοπιστία, δεν υπάρχει σοβαρότητα από κανένα μέλος αυτής τη</w:t>
      </w:r>
      <w:r>
        <w:rPr>
          <w:rFonts w:eastAsia="Times New Roman" w:cs="Times New Roman"/>
          <w:szCs w:val="24"/>
        </w:rPr>
        <w:t xml:space="preserve">ς Κυβέρνησης. </w:t>
      </w:r>
    </w:p>
    <w:p w14:paraId="3B1C0BE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Πάω σε ένα άλλο θέμα, αφού το πρώτο το απαντήσατε, κύριε Υπουργέ, μη απαντώντας. Όπως πληροφορούμαστε, έρχεται προς έκδοση, κύριε Αποστόλου, η υπουργική απόφαση -ή την έχετε ήδη εκδώσει καθ’ υπόδειξη του ΟΟΣΑ- η οποία αποτελεί απόφαση βόμβα </w:t>
      </w:r>
      <w:r>
        <w:rPr>
          <w:rFonts w:eastAsia="Times New Roman" w:cs="Times New Roman"/>
          <w:szCs w:val="24"/>
        </w:rPr>
        <w:t xml:space="preserve">για την αγορά του γάλακτος. </w:t>
      </w:r>
    </w:p>
    <w:p w14:paraId="3B1C0BE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Πιο συγκεκριμένα, με την απόφαση αυτή, αποσυνδέετε, κύριε Αποστόλου το νωπό γάλα από την παρασκευή γιαουρτιού στο όνομα της προσαρμογής με την εργαλειοθήκη του ΟΟΣΑ. Αφήνετε παράθυρα ακόμα και για τη χρήση σκόνης γάλακτος και α</w:t>
      </w:r>
      <w:r>
        <w:rPr>
          <w:rFonts w:eastAsia="Times New Roman" w:cs="Times New Roman"/>
          <w:szCs w:val="24"/>
        </w:rPr>
        <w:t xml:space="preserve">νοίγετε διάπλατα τις πόρτες για αθρόες εισαγωγές φθηνών προϊόντων γάλακτος.  </w:t>
      </w:r>
    </w:p>
    <w:p w14:paraId="3B1C0BE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Κύριε Υπουργέ, γνωρίζετε τι κάνετε; Τι είδους υποταγή είναι αυτή στον ΟΟΣΑ, εσείς, ένας επαναστάτης αριστερός που θα τα καταργούσατε όλα; Γνωρίζετε τι είδους συμφέροντα εξυπηρετούν αυτές οι ρυθμίσεις; Αυτή είναι η εργαλειοθήκη Τσίπρα-Καμμένου-Αποστόλου και</w:t>
      </w:r>
      <w:r>
        <w:rPr>
          <w:rFonts w:eastAsia="Times New Roman" w:cs="Times New Roman"/>
          <w:szCs w:val="24"/>
        </w:rPr>
        <w:t xml:space="preserve"> όχι η εργαλειοθήκη του ΟΟΣΑ. Η αλλαγή του θεσμικού πλαισίου για την απαλοιφή του όρου </w:t>
      </w:r>
      <w:r>
        <w:rPr>
          <w:rFonts w:eastAsia="Times New Roman" w:cs="Times New Roman"/>
          <w:szCs w:val="24"/>
        </w:rPr>
        <w:lastRenderedPageBreak/>
        <w:t xml:space="preserve">«νωπό γάλα» για την παρασκευή του ελληνικού γιαουρτιού, που αποτυπώθηκε σε προσχέδιο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πόφασης, αποτελεί τεραστίων διαστάσεων ανατροπή στην εγχώρια αγορ</w:t>
      </w:r>
      <w:r>
        <w:rPr>
          <w:rFonts w:eastAsia="Times New Roman" w:cs="Times New Roman"/>
          <w:szCs w:val="24"/>
        </w:rPr>
        <w:t xml:space="preserve">ά. Αν εκδοθούν τα όσα ενημερωνόμαστε ανοίγει την πόρτα σε εισαγωγές, όχι μόνο, κύριε Αποστόλου για φθηνό, νωπό γάλα, αλλά και για φθηνές πρώτες ύλες για την παρασκευή γαλακτοκομικών προϊόντων. </w:t>
      </w:r>
    </w:p>
    <w:p w14:paraId="3B1C0BE5" w14:textId="77777777" w:rsidR="00DC64F4" w:rsidRDefault="0085279E">
      <w:pPr>
        <w:spacing w:line="600" w:lineRule="auto"/>
        <w:ind w:firstLine="720"/>
        <w:jc w:val="both"/>
        <w:rPr>
          <w:rFonts w:eastAsia="Times New Roman"/>
          <w:szCs w:val="24"/>
        </w:rPr>
      </w:pPr>
      <w:r>
        <w:rPr>
          <w:rFonts w:eastAsia="Times New Roman"/>
          <w:szCs w:val="24"/>
        </w:rPr>
        <w:t>Και κάτι ακόμα. Την ίδια ώρα η Τσεχία –κρατήστε το αυτό κι ελπ</w:t>
      </w:r>
      <w:r>
        <w:rPr>
          <w:rFonts w:eastAsia="Times New Roman"/>
          <w:szCs w:val="24"/>
        </w:rPr>
        <w:t xml:space="preserve">ίζω να έχετε να απαντήσετε κάτι κι ό,τι απαντήσετε θα μείνει στα Πρακτικά να το επικαλούμαστε μετά από μερικές εβδομάδες- διεκδικεί τη χρήση του όρου «ελληνικό γιαούρτι» στα γαλακτοκομικά προϊόντα της. Σχέδιο διατάγματος της Τσεχίας </w:t>
      </w:r>
      <w:r>
        <w:rPr>
          <w:rFonts w:eastAsia="Times New Roman"/>
          <w:szCs w:val="24"/>
        </w:rPr>
        <w:lastRenderedPageBreak/>
        <w:t>έχει υποβληθεί προς δια</w:t>
      </w:r>
      <w:r>
        <w:rPr>
          <w:rFonts w:eastAsia="Times New Roman"/>
          <w:szCs w:val="24"/>
        </w:rPr>
        <w:t xml:space="preserve">βούλευση στα όργανα της Ευρωπαϊκής Ένωσης. Ορίζει τις απαιτήσεις για το γάλα και διεκδικεί να παρασκευάζει προϊόντα, χρησιμοποιώντας παρακαλώ τον όρο «ελληνικό γιαούρτι». Το έχετε πάρει χαμπάρι εκεί στο Υπουργείο Αγροτικής Ανάπτυξης; </w:t>
      </w:r>
    </w:p>
    <w:p w14:paraId="3B1C0BE6" w14:textId="77777777" w:rsidR="00DC64F4" w:rsidRDefault="0085279E">
      <w:pPr>
        <w:spacing w:line="600" w:lineRule="auto"/>
        <w:ind w:firstLine="720"/>
        <w:jc w:val="both"/>
        <w:rPr>
          <w:rFonts w:eastAsia="Times New Roman"/>
          <w:szCs w:val="24"/>
        </w:rPr>
      </w:pPr>
      <w:r>
        <w:rPr>
          <w:rFonts w:eastAsia="Times New Roman"/>
          <w:szCs w:val="24"/>
        </w:rPr>
        <w:t>Σας ερωτώ ευθέως, λοι</w:t>
      </w:r>
      <w:r>
        <w:rPr>
          <w:rFonts w:eastAsia="Times New Roman"/>
          <w:szCs w:val="24"/>
        </w:rPr>
        <w:t>πόν, κύριε Αποστόλου, και μην γελάτε και κοιτάζετε από την άλλη πλευρά. Ισχύουν όλα αυτά; Τι είδους συμφέροντα εξυπηρετείτε; Τι έχετε στο μυαλό σας; Έχετε; Έχει υποβληθεί προς έγκριση στην Κομισιόν το σχέδιο υπουργικής απόφασης; Για ποιους λόγους προβαίνετ</w:t>
      </w:r>
      <w:r>
        <w:rPr>
          <w:rFonts w:eastAsia="Times New Roman"/>
          <w:szCs w:val="24"/>
        </w:rPr>
        <w:t xml:space="preserve">ε σε αυτή την ενέργεια; </w:t>
      </w:r>
    </w:p>
    <w:p w14:paraId="3B1C0BE7" w14:textId="77777777" w:rsidR="00DC64F4" w:rsidRDefault="0085279E">
      <w:pPr>
        <w:spacing w:line="600" w:lineRule="auto"/>
        <w:ind w:firstLine="720"/>
        <w:jc w:val="both"/>
        <w:rPr>
          <w:rFonts w:eastAsia="Times New Roman"/>
          <w:szCs w:val="24"/>
        </w:rPr>
      </w:pPr>
      <w:r>
        <w:rPr>
          <w:rFonts w:eastAsia="Times New Roman"/>
          <w:szCs w:val="24"/>
        </w:rPr>
        <w:lastRenderedPageBreak/>
        <w:t xml:space="preserve">Είστε εσείς που βρίσκεστε –δικά σας λόγια είναι αυτά- στην ίδια πλευρά του τραπεζιού με τους </w:t>
      </w:r>
      <w:proofErr w:type="spellStart"/>
      <w:r>
        <w:rPr>
          <w:rFonts w:eastAsia="Times New Roman"/>
          <w:szCs w:val="24"/>
        </w:rPr>
        <w:t>αγροτοκτηνοτρόφους</w:t>
      </w:r>
      <w:proofErr w:type="spellEnd"/>
      <w:r>
        <w:rPr>
          <w:rFonts w:eastAsia="Times New Roman"/>
          <w:szCs w:val="24"/>
        </w:rPr>
        <w:t>, όπως είχατε πει σε συνέντευξή σας και σε δηλώσεις σας; Κι αν, δηλαδή, ήσασταν απέναντι τι θα κάνατε; Για πέστε μας, τι</w:t>
      </w:r>
      <w:r>
        <w:rPr>
          <w:rFonts w:eastAsia="Times New Roman"/>
          <w:szCs w:val="24"/>
        </w:rPr>
        <w:t xml:space="preserve"> χειρότερα μπορούσατε να κάνετε; </w:t>
      </w:r>
    </w:p>
    <w:p w14:paraId="3B1C0BE8" w14:textId="77777777" w:rsidR="00DC64F4" w:rsidRDefault="0085279E">
      <w:pPr>
        <w:spacing w:line="600" w:lineRule="auto"/>
        <w:ind w:firstLine="720"/>
        <w:jc w:val="both"/>
        <w:rPr>
          <w:rFonts w:eastAsia="Times New Roman"/>
          <w:szCs w:val="24"/>
        </w:rPr>
      </w:pPr>
      <w:r>
        <w:rPr>
          <w:rFonts w:eastAsia="Times New Roman"/>
          <w:szCs w:val="24"/>
        </w:rPr>
        <w:t xml:space="preserve">Σταματήστε πλέον την υποβάθμιση της ελληνικής </w:t>
      </w:r>
      <w:proofErr w:type="spellStart"/>
      <w:r>
        <w:rPr>
          <w:rFonts w:eastAsia="Times New Roman"/>
          <w:szCs w:val="24"/>
        </w:rPr>
        <w:t>αγροτοκτηνοτροφικής</w:t>
      </w:r>
      <w:proofErr w:type="spellEnd"/>
      <w:r>
        <w:rPr>
          <w:rFonts w:eastAsia="Times New Roman"/>
          <w:szCs w:val="24"/>
        </w:rPr>
        <w:t xml:space="preserve"> παραγωγικής βάσης και για το καλό της ελληνικής παραγωγής, για το καλό των Ελλήνων παραγωγών κτηνοτρόφων φύγετε τώρα! Είστε η πιο ανίκανη, είστε η πιο αναπο</w:t>
      </w:r>
      <w:r>
        <w:rPr>
          <w:rFonts w:eastAsia="Times New Roman"/>
          <w:szCs w:val="24"/>
        </w:rPr>
        <w:t xml:space="preserve">τελεσματική, είστε η πιο διεφθαρμένη ελληνική </w:t>
      </w:r>
      <w:r>
        <w:rPr>
          <w:rFonts w:eastAsia="Times New Roman"/>
          <w:szCs w:val="24"/>
        </w:rPr>
        <w:t>Κ</w:t>
      </w:r>
      <w:r>
        <w:rPr>
          <w:rFonts w:eastAsia="Times New Roman"/>
          <w:szCs w:val="24"/>
        </w:rPr>
        <w:t xml:space="preserve">υβέρνηση. Φύγετε τώρα! </w:t>
      </w:r>
    </w:p>
    <w:p w14:paraId="3B1C0BE9" w14:textId="77777777" w:rsidR="00DC64F4" w:rsidRDefault="0085279E">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Κύριε Υπουργέ, έχετε τον λόγο. </w:t>
      </w:r>
    </w:p>
    <w:p w14:paraId="3B1C0BEA" w14:textId="77777777" w:rsidR="00DC64F4" w:rsidRDefault="0085279E">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Κύριε Πρόεδρε, θα κρατήσω την ψυχραιμία μου. </w:t>
      </w:r>
    </w:p>
    <w:p w14:paraId="3B1C0BEB" w14:textId="77777777" w:rsidR="00DC64F4" w:rsidRDefault="0085279E">
      <w:pPr>
        <w:spacing w:line="600" w:lineRule="auto"/>
        <w:ind w:firstLine="720"/>
        <w:jc w:val="both"/>
        <w:rPr>
          <w:rFonts w:eastAsia="Times New Roman"/>
          <w:szCs w:val="24"/>
        </w:rPr>
      </w:pPr>
      <w:r>
        <w:rPr>
          <w:rFonts w:eastAsia="Times New Roman"/>
          <w:szCs w:val="24"/>
        </w:rPr>
        <w:t>Απλά ν</w:t>
      </w:r>
      <w:r>
        <w:rPr>
          <w:rFonts w:eastAsia="Times New Roman"/>
          <w:szCs w:val="24"/>
        </w:rPr>
        <w:t xml:space="preserve">α πω ότι πριν από λίγο είχαμε σχετική συζήτηση για το θέμα της υποχρέωσής μας απέναντι στην </w:t>
      </w:r>
      <w:proofErr w:type="spellStart"/>
      <w:r>
        <w:rPr>
          <w:rFonts w:eastAsia="Times New Roman"/>
          <w:szCs w:val="24"/>
        </w:rPr>
        <w:t>εργαλειοθλήκη</w:t>
      </w:r>
      <w:proofErr w:type="spellEnd"/>
      <w:r>
        <w:rPr>
          <w:rFonts w:eastAsia="Times New Roman"/>
          <w:szCs w:val="24"/>
        </w:rPr>
        <w:t xml:space="preserve"> του ΟΟΣΑ. Είναι </w:t>
      </w:r>
      <w:proofErr w:type="spellStart"/>
      <w:r>
        <w:rPr>
          <w:rFonts w:eastAsia="Times New Roman"/>
          <w:szCs w:val="24"/>
        </w:rPr>
        <w:t>μνημονιακή</w:t>
      </w:r>
      <w:proofErr w:type="spellEnd"/>
      <w:r>
        <w:rPr>
          <w:rFonts w:eastAsia="Times New Roman"/>
          <w:szCs w:val="24"/>
        </w:rPr>
        <w:t xml:space="preserve"> δέσμευση του 2013, έρχεται από παλιά. </w:t>
      </w:r>
    </w:p>
    <w:p w14:paraId="3B1C0BEC" w14:textId="77777777" w:rsidR="00DC64F4" w:rsidRDefault="0085279E">
      <w:pPr>
        <w:spacing w:line="600" w:lineRule="auto"/>
        <w:ind w:firstLine="720"/>
        <w:jc w:val="both"/>
        <w:rPr>
          <w:rFonts w:eastAsia="Times New Roman"/>
          <w:szCs w:val="24"/>
        </w:rPr>
      </w:pPr>
      <w:r>
        <w:rPr>
          <w:rFonts w:eastAsia="Times New Roman"/>
          <w:szCs w:val="24"/>
        </w:rPr>
        <w:t>Αντιλαμβάνεστε ότι μέσα στα πλαίσια της νέας συμφωνίας, υπάρχει αυτή η ρύθμιση η οπο</w:t>
      </w:r>
      <w:r>
        <w:rPr>
          <w:rFonts w:eastAsia="Times New Roman"/>
          <w:szCs w:val="24"/>
        </w:rPr>
        <w:t xml:space="preserve">ία δημιουργεί πρόβλημα, </w:t>
      </w:r>
      <w:r>
        <w:rPr>
          <w:rFonts w:eastAsia="Times New Roman"/>
          <w:szCs w:val="24"/>
        </w:rPr>
        <w:lastRenderedPageBreak/>
        <w:t xml:space="preserve">το είπα προηγουμένως. Η άποψη, όμως, ότι χρησιμοποιείται σκόνη γάλακτος είναι απαράδεκτη να εκφράζεται. Δεν υπάρχει αυτό, είναι ξεκάθαρο.  </w:t>
      </w:r>
    </w:p>
    <w:p w14:paraId="3B1C0BED" w14:textId="77777777" w:rsidR="00DC64F4" w:rsidRDefault="0085279E">
      <w:pPr>
        <w:spacing w:line="600" w:lineRule="auto"/>
        <w:ind w:firstLine="720"/>
        <w:jc w:val="both"/>
        <w:rPr>
          <w:rFonts w:eastAsia="Times New Roman"/>
          <w:szCs w:val="24"/>
        </w:rPr>
      </w:pPr>
      <w:r>
        <w:rPr>
          <w:rFonts w:eastAsia="Times New Roman"/>
          <w:szCs w:val="24"/>
        </w:rPr>
        <w:t xml:space="preserve">Επίσης, η Τσεχία θέλει, αλλά η ελληνική αντιπροσωπεία, ήδη εδώ και καιρό, έχει απαντήσει κι </w:t>
      </w:r>
      <w:r>
        <w:rPr>
          <w:rFonts w:eastAsia="Times New Roman"/>
          <w:szCs w:val="24"/>
        </w:rPr>
        <w:t xml:space="preserve">έχει βάλει, ειδικά για το συγκεκριμένο κομμάτι, την αντίδρασή της σε τέτοιο σημείο που δεν υπάρχει περίπτωση να γίνει αποδεκτό. </w:t>
      </w:r>
    </w:p>
    <w:p w14:paraId="3B1C0BEE" w14:textId="77777777" w:rsidR="00DC64F4" w:rsidRDefault="0085279E">
      <w:pPr>
        <w:spacing w:line="600" w:lineRule="auto"/>
        <w:ind w:firstLine="720"/>
        <w:jc w:val="both"/>
        <w:rPr>
          <w:rFonts w:eastAsia="Times New Roman"/>
          <w:szCs w:val="24"/>
        </w:rPr>
      </w:pPr>
      <w:r>
        <w:rPr>
          <w:rFonts w:eastAsia="Times New Roman"/>
          <w:szCs w:val="24"/>
        </w:rPr>
        <w:t>Από εκεί και πέρα, θέλω πραγματικά, επειδή ειπώθηκε η φράση «συμφέροντα», να πω το εξής. Όταν έγινε αυτός ο ξεσηκωμός για το τυ</w:t>
      </w:r>
      <w:r>
        <w:rPr>
          <w:rFonts w:eastAsia="Times New Roman"/>
          <w:szCs w:val="24"/>
        </w:rPr>
        <w:t xml:space="preserve">νησιακό λάδι, φρόντισα από τη δική μου πλευρά να δω ποια είναι η κατάσταση. </w:t>
      </w:r>
    </w:p>
    <w:p w14:paraId="3B1C0BEF" w14:textId="77777777" w:rsidR="00DC64F4" w:rsidRDefault="0085279E">
      <w:pPr>
        <w:spacing w:line="600" w:lineRule="auto"/>
        <w:ind w:firstLine="720"/>
        <w:jc w:val="both"/>
        <w:rPr>
          <w:rFonts w:eastAsia="Times New Roman"/>
          <w:szCs w:val="24"/>
        </w:rPr>
      </w:pPr>
      <w:r>
        <w:rPr>
          <w:rFonts w:eastAsia="Times New Roman"/>
          <w:szCs w:val="24"/>
        </w:rPr>
        <w:lastRenderedPageBreak/>
        <w:t xml:space="preserve">Θα καταθέσω, λοιπόν, την επιστολή του </w:t>
      </w:r>
      <w:r>
        <w:rPr>
          <w:rFonts w:eastAsia="Times New Roman"/>
          <w:szCs w:val="24"/>
        </w:rPr>
        <w:t>π</w:t>
      </w:r>
      <w:r>
        <w:rPr>
          <w:rFonts w:eastAsia="Times New Roman"/>
          <w:szCs w:val="24"/>
        </w:rPr>
        <w:t xml:space="preserve">ρέσβη μας, των προξενικών </w:t>
      </w:r>
      <w:r>
        <w:rPr>
          <w:rFonts w:eastAsia="Times New Roman"/>
          <w:szCs w:val="24"/>
        </w:rPr>
        <w:t>α</w:t>
      </w:r>
      <w:r>
        <w:rPr>
          <w:rFonts w:eastAsia="Times New Roman"/>
          <w:szCs w:val="24"/>
        </w:rPr>
        <w:t xml:space="preserve">ρχών, στην Τυνησία. Ξέρετε πόση είναι η εισαγωγή τυνησιακού λαδιού –γιατί η συμφωνία έρχεται από παλιά και απλώς </w:t>
      </w:r>
      <w:r>
        <w:rPr>
          <w:rFonts w:eastAsia="Times New Roman"/>
          <w:szCs w:val="24"/>
        </w:rPr>
        <w:t xml:space="preserve">αυξάνεται τώρα κατά τριάντα πέντε χιλιάδες- στη χώρα μας; Είναι μηδέν! Κανένα λίτρο λαδιού. Και προκαλώ να μου φέρουν ένα τιμολόγιο στην Ελλάδα που να δείχνει ότι μπήκε τυνησιακό λάδι. Κανένα! </w:t>
      </w:r>
    </w:p>
    <w:p w14:paraId="3B1C0BF0" w14:textId="77777777" w:rsidR="00DC64F4" w:rsidRDefault="0085279E">
      <w:pPr>
        <w:spacing w:line="600" w:lineRule="auto"/>
        <w:ind w:firstLine="720"/>
        <w:jc w:val="both"/>
        <w:rPr>
          <w:rFonts w:eastAsia="Times New Roman"/>
          <w:szCs w:val="24"/>
        </w:rPr>
      </w:pPr>
      <w:r>
        <w:rPr>
          <w:rFonts w:eastAsia="Times New Roman"/>
          <w:szCs w:val="24"/>
        </w:rPr>
        <w:t>Δεύτερον, επειδή μιλάμε για μια περίοδο που οι τιμές, υποτίθετ</w:t>
      </w:r>
      <w:r>
        <w:rPr>
          <w:rFonts w:eastAsia="Times New Roman"/>
          <w:szCs w:val="24"/>
        </w:rPr>
        <w:t xml:space="preserve">αι, έπεσαν εξαιτίας του θορύβου, τη συγκεκριμένη χρονιά οι τιμές αυξήθηκαν και θα καταθέσω σχετικά δικαιολογητικά. Ξέρετε, αγαπητοί συνάδελφοι, πόσες ήταν οι εξαγωγές του λαδιού το 2015; Ήταν 631 εκατομμύρια ευρώ, τουτέστιν, </w:t>
      </w:r>
      <w:proofErr w:type="spellStart"/>
      <w:r>
        <w:rPr>
          <w:rFonts w:eastAsia="Times New Roman"/>
          <w:szCs w:val="24"/>
        </w:rPr>
        <w:t>εκατόν</w:t>
      </w:r>
      <w:proofErr w:type="spellEnd"/>
      <w:r>
        <w:rPr>
          <w:rFonts w:eastAsia="Times New Roman"/>
          <w:szCs w:val="24"/>
        </w:rPr>
        <w:t xml:space="preserve"> </w:t>
      </w:r>
      <w:r>
        <w:rPr>
          <w:rFonts w:eastAsia="Times New Roman"/>
          <w:szCs w:val="24"/>
        </w:rPr>
        <w:lastRenderedPageBreak/>
        <w:t>εβδομήντα τρία εκατομμύρ</w:t>
      </w:r>
      <w:r>
        <w:rPr>
          <w:rFonts w:eastAsia="Times New Roman"/>
          <w:szCs w:val="24"/>
        </w:rPr>
        <w:t xml:space="preserve">ια λίτρα. Ξέρετε πόσο ήταν την προηγούμενη χρονιά, το 2014; Ήταν 260 εκατομμύρια ευρώ, εβδομήντα τέσσερα εκατομμύρια λίτρα. Ξέρετε ποια ήταν η τιμή; Ήταν 3,51 ευρώ το 2014 και 3,64 ευρώ το 2015. </w:t>
      </w:r>
    </w:p>
    <w:p w14:paraId="3B1C0BF1" w14:textId="77777777" w:rsidR="00DC64F4" w:rsidRDefault="0085279E">
      <w:pPr>
        <w:spacing w:line="600" w:lineRule="auto"/>
        <w:ind w:firstLine="720"/>
        <w:jc w:val="both"/>
        <w:rPr>
          <w:rFonts w:eastAsia="Times New Roman"/>
          <w:szCs w:val="24"/>
        </w:rPr>
      </w:pPr>
      <w:r>
        <w:rPr>
          <w:rFonts w:eastAsia="Times New Roman"/>
          <w:szCs w:val="24"/>
        </w:rPr>
        <w:t xml:space="preserve">Αυτές τις προσπάθειες κάνουμε εμείς κι αυτές αποδίδουν. Γι’ </w:t>
      </w:r>
      <w:r>
        <w:rPr>
          <w:rFonts w:eastAsia="Times New Roman"/>
          <w:szCs w:val="24"/>
        </w:rPr>
        <w:t xml:space="preserve">αυτό με βλέπετε ότι αισθάνομαι ότι με πνίγει το δίκιο. </w:t>
      </w:r>
    </w:p>
    <w:p w14:paraId="3B1C0BF2" w14:textId="77777777" w:rsidR="00DC64F4" w:rsidRDefault="0085279E">
      <w:pPr>
        <w:spacing w:line="600" w:lineRule="auto"/>
        <w:ind w:firstLine="720"/>
        <w:jc w:val="both"/>
        <w:rPr>
          <w:rFonts w:eastAsia="Times New Roman"/>
          <w:szCs w:val="24"/>
        </w:rPr>
      </w:pPr>
      <w:r>
        <w:rPr>
          <w:rFonts w:eastAsia="Times New Roman"/>
          <w:szCs w:val="24"/>
        </w:rPr>
        <w:t xml:space="preserve">Ποιο </w:t>
      </w:r>
      <w:r>
        <w:rPr>
          <w:rFonts w:eastAsia="Times New Roman"/>
          <w:szCs w:val="24"/>
        </w:rPr>
        <w:t>σ</w:t>
      </w:r>
      <w:r>
        <w:rPr>
          <w:rFonts w:eastAsia="Times New Roman"/>
          <w:szCs w:val="24"/>
        </w:rPr>
        <w:t xml:space="preserve">υμβούλιο στις 15 Νοεμβρίου; Το έχω εξηγήσει εκατό φορές. Το συγκεκριμένο Συμβούλιο Υπουργών δεν είχε θέμα </w:t>
      </w:r>
      <w:proofErr w:type="spellStart"/>
      <w:r>
        <w:rPr>
          <w:rFonts w:eastAsia="Times New Roman"/>
          <w:szCs w:val="24"/>
        </w:rPr>
        <w:t>ελαιολάδου</w:t>
      </w:r>
      <w:proofErr w:type="spellEnd"/>
      <w:r>
        <w:rPr>
          <w:rFonts w:eastAsia="Times New Roman"/>
          <w:szCs w:val="24"/>
        </w:rPr>
        <w:t xml:space="preserve"> από την Τυνησία. Απλώς, είχε μια γενική συζήτηση όσον αφορά τις εμπορικές σχέ</w:t>
      </w:r>
      <w:r>
        <w:rPr>
          <w:rFonts w:eastAsia="Times New Roman"/>
          <w:szCs w:val="24"/>
        </w:rPr>
        <w:t xml:space="preserve">σεις των χωρών της Ευρωπαϊκής Ένωσης με τις τρίτες χώρες. </w:t>
      </w:r>
    </w:p>
    <w:p w14:paraId="3B1C0BF3" w14:textId="77777777" w:rsidR="00DC64F4" w:rsidRDefault="0085279E">
      <w:pPr>
        <w:spacing w:line="600" w:lineRule="auto"/>
        <w:ind w:firstLine="720"/>
        <w:jc w:val="both"/>
        <w:rPr>
          <w:rFonts w:eastAsia="Times New Roman"/>
          <w:szCs w:val="24"/>
        </w:rPr>
      </w:pPr>
      <w:r>
        <w:rPr>
          <w:rFonts w:eastAsia="Times New Roman"/>
          <w:szCs w:val="24"/>
        </w:rPr>
        <w:lastRenderedPageBreak/>
        <w:t>Κι εκεί, εγώ ο ίδιος έβαλα ότι είναι απαράδεκτο από πού επιχειρείται να γίνει.</w:t>
      </w:r>
    </w:p>
    <w:p w14:paraId="3B1C0BF4" w14:textId="77777777" w:rsidR="00DC64F4" w:rsidRDefault="0085279E">
      <w:pPr>
        <w:spacing w:line="600" w:lineRule="auto"/>
        <w:ind w:firstLine="720"/>
        <w:jc w:val="both"/>
        <w:rPr>
          <w:rFonts w:eastAsia="Times New Roman"/>
          <w:b/>
          <w:szCs w:val="24"/>
        </w:rPr>
      </w:pPr>
      <w:r>
        <w:rPr>
          <w:rFonts w:eastAsia="Times New Roman"/>
          <w:b/>
          <w:szCs w:val="24"/>
        </w:rPr>
        <w:t xml:space="preserve">ΕΛΕΥΘΕΡΙΟΣ ΑΥΓΕΝΑΚΗΣ: </w:t>
      </w:r>
      <w:r>
        <w:rPr>
          <w:rFonts w:eastAsia="Times New Roman"/>
          <w:szCs w:val="24"/>
        </w:rPr>
        <w:t xml:space="preserve">Γιατί δεν βάλατε βέτο; </w:t>
      </w:r>
      <w:r>
        <w:rPr>
          <w:rFonts w:eastAsia="Times New Roman"/>
          <w:b/>
          <w:szCs w:val="24"/>
        </w:rPr>
        <w:t xml:space="preserve"> </w:t>
      </w:r>
    </w:p>
    <w:p w14:paraId="3B1C0BF5" w14:textId="77777777" w:rsidR="00DC64F4" w:rsidRDefault="0085279E">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Ποιο βέτο να βάλω; Σε ποια απόφαση; </w:t>
      </w:r>
    </w:p>
    <w:p w14:paraId="3B1C0BF6" w14:textId="77777777" w:rsidR="00DC64F4" w:rsidRDefault="0085279E">
      <w:pPr>
        <w:spacing w:line="600" w:lineRule="auto"/>
        <w:ind w:firstLine="720"/>
        <w:jc w:val="both"/>
        <w:rPr>
          <w:rFonts w:eastAsia="Times New Roman"/>
          <w:szCs w:val="24"/>
        </w:rPr>
      </w:pPr>
      <w:r>
        <w:rPr>
          <w:rFonts w:eastAsia="Times New Roman"/>
          <w:b/>
          <w:szCs w:val="24"/>
        </w:rPr>
        <w:t xml:space="preserve">ΕΛΕΥΘΕΡΙΟΣ ΑΥΓΕΝΑΚΗΣ: </w:t>
      </w:r>
      <w:r>
        <w:rPr>
          <w:rFonts w:eastAsia="Times New Roman"/>
          <w:szCs w:val="24"/>
        </w:rPr>
        <w:t xml:space="preserve">Ποιον δουλεύετε; Ομόφωνη ήταν η απόφαση! </w:t>
      </w:r>
    </w:p>
    <w:p w14:paraId="3B1C0BF7" w14:textId="77777777" w:rsidR="00DC64F4" w:rsidRDefault="0085279E">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Δεν υπάρχει απόφαση! </w:t>
      </w:r>
    </w:p>
    <w:p w14:paraId="3B1C0BF8" w14:textId="77777777" w:rsidR="00DC64F4" w:rsidRDefault="0085279E">
      <w:pPr>
        <w:spacing w:line="600" w:lineRule="auto"/>
        <w:ind w:firstLine="720"/>
        <w:jc w:val="both"/>
        <w:rPr>
          <w:rFonts w:eastAsia="Times New Roman"/>
          <w:szCs w:val="24"/>
        </w:rPr>
      </w:pPr>
      <w:r>
        <w:rPr>
          <w:rFonts w:eastAsia="Times New Roman"/>
          <w:b/>
          <w:szCs w:val="24"/>
        </w:rPr>
        <w:t xml:space="preserve">ΕΛΕΥΘΕΡΙΟΣ ΑΥΓΕΝΑΚΗΣ: </w:t>
      </w:r>
      <w:r>
        <w:rPr>
          <w:rFonts w:eastAsia="Times New Roman"/>
          <w:szCs w:val="24"/>
        </w:rPr>
        <w:t>Ήταν ομόφωνη η απόφαση! Το ψηφίσατε κι εσείς α</w:t>
      </w:r>
      <w:r>
        <w:rPr>
          <w:rFonts w:eastAsia="Times New Roman"/>
          <w:szCs w:val="24"/>
        </w:rPr>
        <w:t xml:space="preserve">υτό.  </w:t>
      </w:r>
    </w:p>
    <w:p w14:paraId="3B1C0BF9" w14:textId="77777777" w:rsidR="00DC64F4" w:rsidRDefault="0085279E">
      <w:pPr>
        <w:spacing w:line="600" w:lineRule="auto"/>
        <w:ind w:firstLine="720"/>
        <w:jc w:val="both"/>
        <w:rPr>
          <w:rFonts w:eastAsia="Times New Roman"/>
          <w:szCs w:val="24"/>
        </w:rPr>
      </w:pPr>
      <w:r>
        <w:rPr>
          <w:rFonts w:eastAsia="Times New Roman"/>
          <w:b/>
          <w:szCs w:val="24"/>
        </w:rPr>
        <w:lastRenderedPageBreak/>
        <w:t xml:space="preserve">ΕΥΑΓΓΕΛΟΣ ΑΠΟΣΤΟΛΟΥ (Υπουργός Αγροτικής Ανάπτυξης και Τροφίμων): </w:t>
      </w:r>
      <w:r>
        <w:rPr>
          <w:rFonts w:eastAsia="Times New Roman"/>
          <w:szCs w:val="24"/>
        </w:rPr>
        <w:t xml:space="preserve">Δεν υπάρχει απόφαση. Συζητείται. </w:t>
      </w:r>
    </w:p>
    <w:p w14:paraId="3B1C0BF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Και όσον αφορά το Ευρωπαϊκό Κοινοβούλιο, όντως συνεδρίασε και αποδέχτηκε. Θέλω να είμαι ξεκάθαρος, γιατί εγώ είχα στείλει επιστολή στους Έλληνες Ευρωβ</w:t>
      </w:r>
      <w:r>
        <w:rPr>
          <w:rFonts w:eastAsia="Times New Roman" w:cs="Times New Roman"/>
          <w:szCs w:val="24"/>
        </w:rPr>
        <w:t>ουλευτές όπου τους ανέφερα τη θέση που έχει η χώρα μας. Ξέρετε τι αποτέλεσμα είχε η ψηφοφορία; Τρεις μόνο Ευρωβουλευτές ψήφισαν «</w:t>
      </w:r>
      <w:r>
        <w:rPr>
          <w:rFonts w:eastAsia="Times New Roman" w:cs="Times New Roman"/>
          <w:szCs w:val="24"/>
        </w:rPr>
        <w:t>ναι</w:t>
      </w:r>
      <w:r>
        <w:rPr>
          <w:rFonts w:eastAsia="Times New Roman" w:cs="Times New Roman"/>
          <w:szCs w:val="24"/>
        </w:rPr>
        <w:t>». Οι υπόλοιποι είτε απείχαν είτε ψήφισαν «</w:t>
      </w:r>
      <w:r>
        <w:rPr>
          <w:rFonts w:eastAsia="Times New Roman" w:cs="Times New Roman"/>
          <w:szCs w:val="24"/>
        </w:rPr>
        <w:t>κατά</w:t>
      </w:r>
      <w:r>
        <w:rPr>
          <w:rFonts w:eastAsia="Times New Roman" w:cs="Times New Roman"/>
          <w:szCs w:val="24"/>
        </w:rPr>
        <w:t>».</w:t>
      </w:r>
    </w:p>
    <w:p w14:paraId="3B1C0BFB"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Για ποια ψηφοφορία λέτε, κύριε Αποστόλου; </w:t>
      </w:r>
    </w:p>
    <w:p w14:paraId="3B1C0BFC"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lastRenderedPageBreak/>
        <w:t>ΕΥΑΓΓΕΛΟΣ</w:t>
      </w:r>
      <w:r>
        <w:rPr>
          <w:rFonts w:eastAsia="Times New Roman" w:cs="Times New Roman"/>
          <w:b/>
          <w:szCs w:val="24"/>
        </w:rPr>
        <w:t xml:space="preserve"> ΑΠΟΣΤΟΛΟΥ (Υπουργός Αγροτικής Ανάπτυξης και Τροφίμων):</w:t>
      </w:r>
      <w:r>
        <w:rPr>
          <w:rFonts w:eastAsia="Times New Roman" w:cs="Times New Roman"/>
          <w:szCs w:val="24"/>
        </w:rPr>
        <w:t xml:space="preserve"> Και ξέρετε σε αυτούς τους τρεις, ένας ήταν της Νέας Δημοκρατίας και οι άλλοι δύο δεν ήταν του ΣΥΡΙΖΑ.</w:t>
      </w:r>
    </w:p>
    <w:p w14:paraId="3B1C0BFD"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Μη λέτε ψέματα, κύριε Αποστόλου. Καταθέστε στα Πρακτικά την απόφαση αυτή για</w:t>
      </w:r>
      <w:r>
        <w:rPr>
          <w:rFonts w:eastAsia="Times New Roman" w:cs="Times New Roman"/>
          <w:szCs w:val="24"/>
        </w:rPr>
        <w:t xml:space="preserve"> το τυνησιακό ελαιόλαδο.</w:t>
      </w:r>
    </w:p>
    <w:p w14:paraId="3B1C0BFE"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Θα σας καταθέσω.</w:t>
      </w:r>
    </w:p>
    <w:p w14:paraId="3B1C0BF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 xml:space="preserve">Ψηφοφορία, λοιπόν, που έγινε στο Ευρωπαϊκό Κοινοβούλιο, στην </w:t>
      </w:r>
      <w:r>
        <w:rPr>
          <w:rFonts w:eastAsia="Times New Roman" w:cs="Times New Roman"/>
          <w:szCs w:val="24"/>
        </w:rPr>
        <w:t>ο</w:t>
      </w:r>
      <w:r>
        <w:rPr>
          <w:rFonts w:eastAsia="Times New Roman" w:cs="Times New Roman"/>
          <w:szCs w:val="24"/>
        </w:rPr>
        <w:t>λομέλεια αναφέρεται 24 και 25 ενώ δεν έγινε η συγκεκριμένη συνεδρίαση στις 24 και 25, α</w:t>
      </w:r>
      <w:r>
        <w:rPr>
          <w:rFonts w:eastAsia="Times New Roman" w:cs="Times New Roman"/>
          <w:szCs w:val="24"/>
        </w:rPr>
        <w:t>λλά στις 12 και 13. Τι λέτε τώρα;</w:t>
      </w:r>
    </w:p>
    <w:p w14:paraId="3B1C0C0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Μη λέτε ψέματα.</w:t>
      </w:r>
    </w:p>
    <w:p w14:paraId="3B1C0C01"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κύριε </w:t>
      </w:r>
      <w:proofErr w:type="spellStart"/>
      <w:r>
        <w:rPr>
          <w:rFonts w:eastAsia="Times New Roman" w:cs="Times New Roman"/>
          <w:szCs w:val="24"/>
        </w:rPr>
        <w:t>Αυγενάκη</w:t>
      </w:r>
      <w:proofErr w:type="spellEnd"/>
      <w:r>
        <w:rPr>
          <w:rFonts w:eastAsia="Times New Roman" w:cs="Times New Roman"/>
          <w:szCs w:val="24"/>
        </w:rPr>
        <w:t>.</w:t>
      </w:r>
    </w:p>
    <w:p w14:paraId="3B1C0C02"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Μα, λέει ψέματα. Άλλη απόφαση επικαλείται ο Υπουργός. Καταθέστε την απόφαση στα Πρακτικά, κύριε Υπουργέ.</w:t>
      </w:r>
    </w:p>
    <w:p w14:paraId="3B1C0C03"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Αυγενάκη</w:t>
      </w:r>
      <w:proofErr w:type="spellEnd"/>
      <w:r>
        <w:rPr>
          <w:rFonts w:eastAsia="Times New Roman" w:cs="Times New Roman"/>
          <w:szCs w:val="24"/>
        </w:rPr>
        <w:t>, παρακαλώ.</w:t>
      </w:r>
    </w:p>
    <w:p w14:paraId="3B1C0C04"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Κύριε Πρόεδρε, ζητώ να κατατεθεί στα Πρακτικά η απόφαση αυτή. Δεν </w:t>
      </w:r>
      <w:r>
        <w:rPr>
          <w:rFonts w:eastAsia="Times New Roman" w:cs="Times New Roman"/>
          <w:szCs w:val="24"/>
        </w:rPr>
        <w:t>μπορεί να επικαλείται έγγραφα χωρίς να τα καταθέτει.</w:t>
      </w:r>
    </w:p>
    <w:p w14:paraId="3B1C0C05"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Αυτ</w:t>
      </w:r>
      <w:r>
        <w:rPr>
          <w:rFonts w:eastAsia="Times New Roman" w:cs="Times New Roman"/>
          <w:szCs w:val="24"/>
        </w:rPr>
        <w:t>ά</w:t>
      </w:r>
      <w:r>
        <w:rPr>
          <w:rFonts w:eastAsia="Times New Roman" w:cs="Times New Roman"/>
          <w:szCs w:val="24"/>
        </w:rPr>
        <w:t xml:space="preserve"> θα τα καταθέσω, κύριε Πρόεδρε. Και θέλω πραγματικά επειδή είναι ένα πάρα πολύ σοβαρό θέμα, να πληροφορηθεί. </w:t>
      </w:r>
    </w:p>
    <w:p w14:paraId="3B1C0C0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Όταν η Ευρωπαϊκή Επιτροπ</w:t>
      </w:r>
      <w:r>
        <w:rPr>
          <w:rFonts w:eastAsia="Times New Roman" w:cs="Times New Roman"/>
          <w:szCs w:val="24"/>
        </w:rPr>
        <w:t xml:space="preserve">ή, κύριε Πρόεδρε, αποφασίζει σχέσεις με τρίτες χώρες, γίνονται πολλές συζητήσεις σε πάρα </w:t>
      </w:r>
      <w:r>
        <w:rPr>
          <w:rFonts w:eastAsia="Times New Roman" w:cs="Times New Roman"/>
          <w:szCs w:val="24"/>
        </w:rPr>
        <w:lastRenderedPageBreak/>
        <w:t>πολλά συμβούλια. Όντως, λοιπόν, στη σχετική συζήτηση έξι-επτά χώρες είχαν ταχθεί εναντίον, δηλαδή, Ελλάδα, Ιταλία, Ισπανία, Κύπρος, Πορτογαλία, χώρες οι οποίες είχαν σ</w:t>
      </w:r>
      <w:r>
        <w:rPr>
          <w:rFonts w:eastAsia="Times New Roman" w:cs="Times New Roman"/>
          <w:szCs w:val="24"/>
        </w:rPr>
        <w:t xml:space="preserve">χέση με το ελαιόλαδο. </w:t>
      </w:r>
    </w:p>
    <w:p w14:paraId="3B1C0C0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Προχθές στο </w:t>
      </w:r>
      <w:r>
        <w:rPr>
          <w:rFonts w:eastAsia="Times New Roman" w:cs="Times New Roman"/>
          <w:szCs w:val="24"/>
        </w:rPr>
        <w:t>σ</w:t>
      </w:r>
      <w:r>
        <w:rPr>
          <w:rFonts w:eastAsia="Times New Roman" w:cs="Times New Roman"/>
          <w:szCs w:val="24"/>
        </w:rPr>
        <w:t>υμβούλιο που αφορούσε τα ζητήματα εξωτερικών σχέσεων, όλες αυτές οι χώρες, επειδή ήδη είχε δημιουργηθεί μια πλειοψηφία που ουσιαστικά έδινε τη δυνατότητα στην Τυνησία να εξάγει αυτές τις ποσότητες, δεν αντέδρασαν. Και έχ</w:t>
      </w:r>
      <w:r>
        <w:rPr>
          <w:rFonts w:eastAsia="Times New Roman" w:cs="Times New Roman"/>
          <w:szCs w:val="24"/>
        </w:rPr>
        <w:t xml:space="preserve">ουμε καταθέσει ειδική επιστολή εμείς -δεν έχει πάει στο Συμβούλιο Υπουργών Γεωργίας ακόμη το συγκεκριμένο θέμα- και αυτήν την επιστολή έρχονται τώρα και την υιοθετούν η Ιταλία, περιμένουμε να την υιοθετήσει η Ισπανία, η Πορτογαλία, </w:t>
      </w:r>
      <w:r>
        <w:rPr>
          <w:rFonts w:eastAsia="Times New Roman" w:cs="Times New Roman"/>
          <w:szCs w:val="24"/>
        </w:rPr>
        <w:lastRenderedPageBreak/>
        <w:t>για να δούμε πώς θα πιέσ</w:t>
      </w:r>
      <w:r>
        <w:rPr>
          <w:rFonts w:eastAsia="Times New Roman" w:cs="Times New Roman"/>
          <w:szCs w:val="24"/>
        </w:rPr>
        <w:t xml:space="preserve">ουμε τουλάχιστον για να κρατήσουμε μερικά πράγματα. </w:t>
      </w:r>
    </w:p>
    <w:p w14:paraId="3B1C0C0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Διότι εσείς, αγαπητοί συνάδελφοι, μπορεί να σκέφτεστε μια προσέγγιση για ένα προϊόν εκείνη την ώρα, αλλά εγώ έχω στον νου μου ότι την επόμενη ώρα θα συναντήσω τον Επίτροπο </w:t>
      </w:r>
      <w:proofErr w:type="spellStart"/>
      <w:r>
        <w:rPr>
          <w:rFonts w:eastAsia="Times New Roman" w:cs="Times New Roman"/>
          <w:szCs w:val="24"/>
        </w:rPr>
        <w:t>Χόγκαν</w:t>
      </w:r>
      <w:proofErr w:type="spellEnd"/>
      <w:r>
        <w:rPr>
          <w:rFonts w:eastAsia="Times New Roman" w:cs="Times New Roman"/>
          <w:szCs w:val="24"/>
        </w:rPr>
        <w:t xml:space="preserve"> και θα μου βάλει το θέμα</w:t>
      </w:r>
      <w:r>
        <w:rPr>
          <w:rFonts w:eastAsia="Times New Roman" w:cs="Times New Roman"/>
          <w:szCs w:val="24"/>
        </w:rPr>
        <w:t xml:space="preserve"> της φέτας με τη Νότια Αφρική, θα μου βάλει το ένα, θα μου βάλει το άλλο. Αντιλαμβάνεστε, λοιπόν, ότι όταν λέμε «κάνεις εξωτερική πολιτική» ειδικά σε τέτοια θέματα θέλει σοβαρότητα, δεν θέλει να πυροβολούμε στον αέρα χωρίς ούτε ένα λίτρο. Το καταλαβαίνετε;</w:t>
      </w:r>
      <w:r>
        <w:rPr>
          <w:rFonts w:eastAsia="Times New Roman" w:cs="Times New Roman"/>
          <w:szCs w:val="24"/>
        </w:rPr>
        <w:t xml:space="preserve"> Χωρίς ούτε ένα λίτρο, εμείς ξεσηκώνουμε τον κόσμο. Είστε με τα καλά σας;. Δημιουργείτε ένα θέμα εκεί που ούτε καν υπάρχει;</w:t>
      </w:r>
    </w:p>
    <w:p w14:paraId="3B1C0C0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Αγροτικής Ανάπτυξης και Τροφίμων κ. Ευάγγελος Αποστόλου καταθέτει για τα Πρακτικά τα προαναφερθέντα έγγρ</w:t>
      </w:r>
      <w:r>
        <w:rPr>
          <w:rFonts w:eastAsia="Times New Roman" w:cs="Times New Roman"/>
          <w:szCs w:val="24"/>
        </w:rPr>
        <w:t xml:space="preserve">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B1C0C0A"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3B1C0C0B"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Κύριε Πρόεδρε, ζητώ τον λόγο για ένα λεπτό, για μια παράκληση.</w:t>
      </w:r>
    </w:p>
    <w:p w14:paraId="3B1C0C0C"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3B1C0C0D"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Ζητώ από τον Υπουργό να καταθέσει στα Πρακτικά την απόφαση βάσει της οποίας δίνεται </w:t>
      </w:r>
      <w:r>
        <w:rPr>
          <w:rFonts w:eastAsia="Times New Roman" w:cs="Times New Roman"/>
          <w:szCs w:val="24"/>
        </w:rPr>
        <w:lastRenderedPageBreak/>
        <w:t>η δυνατότητα εισαγωγής τυνησιακών ελαιόλαδων στην Ευρωπαϊκή Ένωση. Αυτό είναι το πρώτο.</w:t>
      </w:r>
    </w:p>
    <w:p w14:paraId="3B1C0C0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Δεύτερον, να δού</w:t>
      </w:r>
      <w:r>
        <w:rPr>
          <w:rFonts w:eastAsia="Times New Roman" w:cs="Times New Roman"/>
          <w:szCs w:val="24"/>
        </w:rPr>
        <w:t>με και τις τοποθετήσεις από τα Πρακτικά –παρακαλώ πολύ θέλω εγγράφως να γίνουν αυτά - του Υπουργού τότε αφ</w:t>
      </w:r>
      <w:r>
        <w:rPr>
          <w:rFonts w:eastAsia="Times New Roman" w:cs="Times New Roman"/>
          <w:szCs w:val="24"/>
        </w:rPr>
        <w:t xml:space="preserve">’ </w:t>
      </w:r>
      <w:r>
        <w:rPr>
          <w:rFonts w:eastAsia="Times New Roman" w:cs="Times New Roman"/>
          <w:szCs w:val="24"/>
        </w:rPr>
        <w:t>ενός και αφ</w:t>
      </w:r>
      <w:r>
        <w:rPr>
          <w:rFonts w:eastAsia="Times New Roman" w:cs="Times New Roman"/>
          <w:szCs w:val="24"/>
        </w:rPr>
        <w:t xml:space="preserve">’ </w:t>
      </w:r>
      <w:r>
        <w:rPr>
          <w:rFonts w:eastAsia="Times New Roman" w:cs="Times New Roman"/>
          <w:szCs w:val="24"/>
        </w:rPr>
        <w:t>ετέρου ζητώ από τους υπηρεσιακούς να καταθέσουν στον Υπουργό τα Πρακτικά από την απάντησή του στις 30 Νοεμβρίου, διότι άλλα λέγατε, κύρ</w:t>
      </w:r>
      <w:r>
        <w:rPr>
          <w:rFonts w:eastAsia="Times New Roman" w:cs="Times New Roman"/>
          <w:szCs w:val="24"/>
        </w:rPr>
        <w:t>ιε Υπουργέ, τότε, άλλα επικαλεστήκατε τότε.</w:t>
      </w:r>
    </w:p>
    <w:p w14:paraId="3B1C0C0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Άρα, παρακαλώ πάρα πολύ, λίγη σοβαρότητα και κυρίως λίγη υπευθυνότητα από μέρους σας δεν βλάπτει. Γιατί άλλα λέτε και άλλα κάνετε. Μην μας βγάζετε τρελούς εδώ μέσα.</w:t>
      </w:r>
    </w:p>
    <w:p w14:paraId="3B1C0C1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Προχωρούμε </w:t>
      </w:r>
      <w:r>
        <w:rPr>
          <w:rFonts w:eastAsia="Times New Roman" w:cs="Times New Roman"/>
          <w:szCs w:val="24"/>
        </w:rPr>
        <w:t xml:space="preserve">στην όγδοη </w:t>
      </w:r>
      <w:r>
        <w:rPr>
          <w:rFonts w:eastAsia="Times New Roman" w:cs="Times New Roman"/>
          <w:szCs w:val="24"/>
        </w:rPr>
        <w:t xml:space="preserve">με αριθμό 689/21-3-2016 </w:t>
      </w:r>
      <w:r>
        <w:rPr>
          <w:rFonts w:eastAsia="Times New Roman" w:cs="Times New Roman"/>
          <w:szCs w:val="24"/>
        </w:rPr>
        <w:t>επίκαιρη ερώτηση δεύτερου κύκλου του Βουλευτή Σερρών της Δημοκρατικής Συμπαράταξης ΠΑΣΟΚ - ΔΗΜΑΡ κ. Μιχαήλ Τζελέπη προς τον Υπουργό Αγροτικής Ανάπτυξης και Τροφίμων, σχετικά με τις ανακτήσεις Αγροτικών Ενισχύσεων.</w:t>
      </w:r>
    </w:p>
    <w:p w14:paraId="3B1C0C1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Κύριε Τ</w:t>
      </w:r>
      <w:r>
        <w:rPr>
          <w:rFonts w:eastAsia="Times New Roman" w:cs="Times New Roman"/>
          <w:szCs w:val="24"/>
        </w:rPr>
        <w:t>ζελέπη, έχετε τον λόγο.</w:t>
      </w:r>
    </w:p>
    <w:p w14:paraId="3B1C0C12"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κύριε Πρόεδρε.</w:t>
      </w:r>
    </w:p>
    <w:p w14:paraId="3B1C0C1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Κύριε Πρόεδρε, στις αρχές του χρόνου, και όταν συζητιόταν στην Αίθουσα αυτή το νομοσχέδιο για τις βοσκήσιμες γαίες, έφερε ο κύριος Υπουργός Γεωργίας σε δικό του νομοσχέδιο </w:t>
      </w:r>
      <w:r>
        <w:rPr>
          <w:rFonts w:eastAsia="Times New Roman" w:cs="Times New Roman"/>
          <w:szCs w:val="24"/>
        </w:rPr>
        <w:lastRenderedPageBreak/>
        <w:t>εκπρόθεσμη τροπολ</w:t>
      </w:r>
      <w:r>
        <w:rPr>
          <w:rFonts w:eastAsia="Times New Roman" w:cs="Times New Roman"/>
          <w:szCs w:val="24"/>
        </w:rPr>
        <w:t>ογία για την ανάκτηση ενισχύσεων που κριθήκαν μη συμβατές από την Ευρωπαϊκή Ένωση ύψους 425 εκατομμυρίων ευρώ, παρότι σε ερωτήσεις μας τότε, αν είχε πρόθεση να φέρει κάτι τέτοιο το Υπουργείο και να ψηφίσει νόμο, έλεγε όχι στις επιτροπές.</w:t>
      </w:r>
    </w:p>
    <w:p w14:paraId="3B1C0C1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Όταν αντιδράσαμε σ</w:t>
      </w:r>
      <w:r>
        <w:rPr>
          <w:rFonts w:eastAsia="Times New Roman" w:cs="Times New Roman"/>
          <w:szCs w:val="24"/>
        </w:rPr>
        <w:t xml:space="preserve">ε σχέση με αυτή την εκπρόθεσμη τροπολογία, ο κύριος Υπουργός σ’ αυτήν την Αίθουσα είπε συγκεκριμένα τα εξής και διαβάζω από τα Πρακτικά της Βουλής: «Εγώ επαναλαμβάνω και πάλι αυτά που έχω πει. Δεν υπάρχει περίπτωση αυτή η διαδικασία </w:t>
      </w:r>
      <w:proofErr w:type="spellStart"/>
      <w:r>
        <w:rPr>
          <w:rFonts w:eastAsia="Times New Roman" w:cs="Times New Roman"/>
          <w:szCs w:val="24"/>
        </w:rPr>
        <w:t>επανείσπραξης</w:t>
      </w:r>
      <w:proofErr w:type="spellEnd"/>
      <w:r>
        <w:rPr>
          <w:rFonts w:eastAsia="Times New Roman" w:cs="Times New Roman"/>
          <w:szCs w:val="24"/>
        </w:rPr>
        <w:t xml:space="preserve"> από αγρότ</w:t>
      </w:r>
      <w:r>
        <w:rPr>
          <w:rFonts w:eastAsia="Times New Roman" w:cs="Times New Roman"/>
          <w:szCs w:val="24"/>
        </w:rPr>
        <w:t xml:space="preserve">ες, μέσω των ανακτήσεων, να γίνει όσο εγώ είμαι στο Υπουργείο </w:t>
      </w:r>
      <w:r>
        <w:rPr>
          <w:rFonts w:eastAsia="Times New Roman" w:cs="Times New Roman"/>
          <w:szCs w:val="24"/>
        </w:rPr>
        <w:lastRenderedPageBreak/>
        <w:t>Αγροτικής Ανάπτυξης. Μόνο μία περίπτωση υπάρχει, να περάσει από τη Βουλή». Και συνεχίζει: «Να είναι ήσυχοι ότι τουλάχιστον επί θητείας ΣΥΡΙΖΑ στην Κυβέρνηση δεν θα υπάρξουν οι ανακτήσεις από του</w:t>
      </w:r>
      <w:r>
        <w:rPr>
          <w:rFonts w:eastAsia="Times New Roman" w:cs="Times New Roman"/>
          <w:szCs w:val="24"/>
        </w:rPr>
        <w:t xml:space="preserve">ς αγρότες». </w:t>
      </w:r>
    </w:p>
    <w:p w14:paraId="3B1C0C1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Ερχόμαστε και πραγματικά με μεγάλη έκπληξη ακούσαμε τον Υπουργό να λέει ότι έχει πρόθεση να φέρει κοινή υπουργική απόφαση -και αυτό το ανακοίνωσε στις 19-3-2016, σε συζήτηση επίκαιρων ερωτήσεων εδώ στη Βουλή- για την ανάκτηση των 425 εκατομμυρ</w:t>
      </w:r>
      <w:r>
        <w:rPr>
          <w:rFonts w:eastAsia="Times New Roman" w:cs="Times New Roman"/>
          <w:szCs w:val="24"/>
        </w:rPr>
        <w:t xml:space="preserve">ίων, που μετά από συνεντεύξεις που έδωσε είπε ότι θα μειωθούν στα 200 εκατομμύρια, δεν θα αφορά επτακόσιες χιλιάδες, αλλά θα αφορά ενενήντα πέντε χιλιάδες και μετέπειτα δώδεκα χιλιάδες αγρότες. </w:t>
      </w:r>
    </w:p>
    <w:p w14:paraId="3B1C0C1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Εγώ θα ήθελα να ρωτήσω τον κύριο Υπουργό: Τι συνέβη και σε τό</w:t>
      </w:r>
      <w:r>
        <w:rPr>
          <w:rFonts w:eastAsia="Times New Roman" w:cs="Times New Roman"/>
          <w:szCs w:val="24"/>
        </w:rPr>
        <w:t>σο σύντομο χρονικό διάστημα υπάρχει μία τέτοια διαστροφή των δηλώσεων και από το «δεν θα εφαρμόσω ανακτήσεις» περνάμε τώρα σε υπουργική απόφαση στο πώς θα τις εισπράξει; Όπως δεσμεύτηκε στη Βουλή, θα έρθει, πριν υπογράψει αυτήν την υπουργική απόφαση, να συ</w:t>
      </w:r>
      <w:r>
        <w:rPr>
          <w:rFonts w:eastAsia="Times New Roman" w:cs="Times New Roman"/>
          <w:szCs w:val="24"/>
        </w:rPr>
        <w:t xml:space="preserve">ζητήσει αυτό το θέμα στη Βουλή; </w:t>
      </w:r>
    </w:p>
    <w:p w14:paraId="3B1C0C1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Κλείνοντας, θα ήθελα να υπενθυμίσω ότι ναι, το πακέτο Χατζηγάκη αφορά την περίοδο 2008-2009. Οι πληρωμές τότε στους Έλληνες αγρότες, οι οποίοι όντως είχαν σημαντική ζημιά στις καλλιέργειες, έγιναν βιαστικά, χωρίς να τηρηθού</w:t>
      </w:r>
      <w:r>
        <w:rPr>
          <w:rFonts w:eastAsia="Times New Roman" w:cs="Times New Roman"/>
          <w:szCs w:val="24"/>
        </w:rPr>
        <w:t xml:space="preserve">ν οι κανόνες της Ευρωπαϊκής Ένωσης, λόγω των επικείμενων εκλογών </w:t>
      </w:r>
      <w:r>
        <w:rPr>
          <w:rFonts w:eastAsia="Times New Roman" w:cs="Times New Roman"/>
          <w:szCs w:val="24"/>
        </w:rPr>
        <w:lastRenderedPageBreak/>
        <w:t>του 2009. Γίνονταν καταβολές από το</w:t>
      </w:r>
      <w:r>
        <w:rPr>
          <w:rFonts w:eastAsia="Times New Roman" w:cs="Times New Roman"/>
          <w:szCs w:val="24"/>
        </w:rPr>
        <w:t>ν</w:t>
      </w:r>
      <w:r>
        <w:rPr>
          <w:rFonts w:eastAsia="Times New Roman" w:cs="Times New Roman"/>
          <w:szCs w:val="24"/>
        </w:rPr>
        <w:t xml:space="preserve"> Μάιο του 2009 έως και τον Οκτώβριο του 2009 και δεν υπήρχε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τεκμηρίωση. Θα ήθελα, όμως, να απαντήσει ο κύριος Υπουργός, σχετικά με αυτήν τη μεταστρο</w:t>
      </w:r>
      <w:r>
        <w:rPr>
          <w:rFonts w:eastAsia="Times New Roman" w:cs="Times New Roman"/>
          <w:szCs w:val="24"/>
        </w:rPr>
        <w:t>φή για τις ανακτήσεις.</w:t>
      </w:r>
    </w:p>
    <w:p w14:paraId="3B1C0C18"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3B1C0C1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w:t>
      </w:r>
    </w:p>
    <w:p w14:paraId="3B1C0C1A"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και βέβαια είπα τη συγκεκριμένη φράση για τον απλούστατο λόγο ότι πριν από </w:t>
      </w:r>
      <w:r>
        <w:rPr>
          <w:rFonts w:eastAsia="Times New Roman" w:cs="Times New Roman"/>
          <w:szCs w:val="24"/>
        </w:rPr>
        <w:t xml:space="preserve">δύο ημέρες είχε υπάρξει συγκεκριμένη απόφαση του Ευρωπαϊκού Δικαστηρίου, με την οποία είχαν εξαντληθεί όλες οι δυνατότητες </w:t>
      </w:r>
      <w:r>
        <w:rPr>
          <w:rFonts w:eastAsia="Times New Roman" w:cs="Times New Roman"/>
          <w:szCs w:val="24"/>
        </w:rPr>
        <w:lastRenderedPageBreak/>
        <w:t>δικαστικής αντιμετώπισης του πακέτου Χατζηγάκη, αυτού που το 2008-2009 έδωσε σε επτακόσιες είκοσι πέντε χιλιάδες αγρότες 421 εκατομμύ</w:t>
      </w:r>
      <w:r>
        <w:rPr>
          <w:rFonts w:eastAsia="Times New Roman" w:cs="Times New Roman"/>
          <w:szCs w:val="24"/>
        </w:rPr>
        <w:t>ρια ευρώ, αγνοώντας τη συμβατική υποχρέωση να ενημερώσει την Ευρωπαϊκή Επιτροπή.</w:t>
      </w:r>
    </w:p>
    <w:p w14:paraId="3B1C0C1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Το έχω πει και το ξαναλέω, εάν είχε κάνει τότε αυτή την κίνηση και τεκμηρίωνε την αναγκαιότητα των ενισχύσεων –και είμαι από αυτούς που λέω ότι υπήρχε ανάγκη για τις ενισχύσει</w:t>
      </w:r>
      <w:r>
        <w:rPr>
          <w:rFonts w:eastAsia="Times New Roman" w:cs="Times New Roman"/>
          <w:szCs w:val="24"/>
        </w:rPr>
        <w:t xml:space="preserve">ς- εάν είχε γίνει αυτή η προσπάθεια, έστω και μία απλή αναφορά ότι έχουμε αυτό το πρόβλημα και πρέπει να δώσουμε αυτές τις ενισχύσεις, δεν θα φθάναμε στη σημερινή κατάσταση. Βλέπετε, όμως, έρχονταν οι εκλογές και τα πράγματα ήταν ζόρικα. </w:t>
      </w:r>
    </w:p>
    <w:p w14:paraId="3B1C0C1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Εμείς, λοιπόν, λέμε ότι εάν είχε κάνει αυτή την κίνηση, δεν θα φθάναμε στη σημερινή κατάσταση. Επειδή, όμως, εμείς ξέραμε, αναμέναμε -διότι έτσι λειτουργούν τα Ευρωπαϊκά Δικαστήρια, έτσι λειτουργούν εκεί οι θεσμοί- ότι θα έρθει η συγκεκριμένη απόφαση, διότ</w:t>
      </w:r>
      <w:r>
        <w:rPr>
          <w:rFonts w:eastAsia="Times New Roman" w:cs="Times New Roman"/>
          <w:szCs w:val="24"/>
        </w:rPr>
        <w:t>ι κάναμε πάρα πολλές συζητήσεις στο ενδιάμεσο διάστημα, είχαμε προετοιμαστεί και με τις σχετικές διαπραγματεύσεις συνεχώς το προσπαθούμε. Οι διαπραγματεύσεις αυτό είναι. Μπορεί να λέω σήμερα «όχι», αλλά εάν στη διαδρομή εξασφαλίσεις μερικά πράγματα, μπορεί</w:t>
      </w:r>
      <w:r>
        <w:rPr>
          <w:rFonts w:eastAsia="Times New Roman" w:cs="Times New Roman"/>
          <w:szCs w:val="24"/>
        </w:rPr>
        <w:t xml:space="preserve"> να αλλάξει. Αυτή την έννοια έχει η διαπραγμάτευση. </w:t>
      </w:r>
    </w:p>
    <w:p w14:paraId="3B1C0C1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Εμείς λέμε, λοιπόν, ότι θέλουμε να χρησιμοποιήσουμε μερικά εργαλεία, για να μειώσουμε. Ποια είναι τα εργαλεία; Είναι </w:t>
      </w:r>
      <w:r>
        <w:rPr>
          <w:rFonts w:eastAsia="Times New Roman" w:cs="Times New Roman"/>
          <w:szCs w:val="24"/>
        </w:rPr>
        <w:lastRenderedPageBreak/>
        <w:t xml:space="preserve">το </w:t>
      </w:r>
      <w:r>
        <w:rPr>
          <w:rFonts w:eastAsia="Times New Roman" w:cs="Times New Roman"/>
          <w:szCs w:val="24"/>
          <w:lang w:val="en-GB"/>
        </w:rPr>
        <w:t>de</w:t>
      </w:r>
      <w:r>
        <w:rPr>
          <w:rFonts w:eastAsia="Times New Roman" w:cs="Times New Roman"/>
          <w:szCs w:val="24"/>
        </w:rPr>
        <w:t xml:space="preserve"> </w:t>
      </w:r>
      <w:proofErr w:type="spellStart"/>
      <w:r>
        <w:rPr>
          <w:rFonts w:eastAsia="Times New Roman" w:cs="Times New Roman"/>
          <w:szCs w:val="24"/>
          <w:lang w:val="en-GB"/>
        </w:rPr>
        <w:t>minimis</w:t>
      </w:r>
      <w:proofErr w:type="spellEnd"/>
      <w:r>
        <w:rPr>
          <w:rFonts w:eastAsia="Times New Roman" w:cs="Times New Roman"/>
          <w:szCs w:val="24"/>
        </w:rPr>
        <w:t>, να δούμε μία καταγραφή, ποιοι είναι αυτοί που πήραν τα λιγότερα. Κάπου,</w:t>
      </w:r>
      <w:r>
        <w:rPr>
          <w:rFonts w:eastAsia="Times New Roman" w:cs="Times New Roman"/>
          <w:szCs w:val="24"/>
        </w:rPr>
        <w:t xml:space="preserve"> λοιπόν, σ’ αυτή τη διαδικασία φτάσαμε να έχουμε συμφωνήσει με την Ευρωπαϊκή Επιτροπή, από τους επτακόσιους είκοσι πέντε χιλιάδες να πληρώσουν μόνο οι ενενήντα πέντε χιλιάδες και είναι αυτοί οι οποίοι έχουν πάρει πάνω από 1.000 ευρώ. Δηλαδή, εμείς από τις </w:t>
      </w:r>
      <w:r>
        <w:rPr>
          <w:rFonts w:eastAsia="Times New Roman" w:cs="Times New Roman"/>
          <w:szCs w:val="24"/>
        </w:rPr>
        <w:t xml:space="preserve">επτακόσιες είκοσι πέντε χιλιάδες αγρότες φτάνουμε στις εξακόσιες τριάντα χιλιάδες αγρότες, δηλαδή στο 87% των αγροτών να πληρώσουν. </w:t>
      </w:r>
    </w:p>
    <w:p w14:paraId="3B1C0C1E"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Όμως, ακόμη και για αυτούς τους ενενήντα πέντε χιλιάδες, αν στη διαδικασία ανάκτησης υπάρξει συνεννόηση ή καλό πνεύμα –γιατ</w:t>
      </w:r>
      <w:r>
        <w:rPr>
          <w:rFonts w:eastAsia="Times New Roman" w:cs="Times New Roman"/>
          <w:szCs w:val="24"/>
        </w:rPr>
        <w:t>ί εμείς πιστεύουμε ότι θα υπάρξει τέτοιο πράγμα-</w:t>
      </w:r>
      <w:r>
        <w:rPr>
          <w:rFonts w:eastAsia="Times New Roman" w:cs="Times New Roman"/>
          <w:szCs w:val="24"/>
        </w:rPr>
        <w:lastRenderedPageBreak/>
        <w:t xml:space="preserve">, τότε ενδέχεται να μειωθούν και αυτοί οι ενενήντα πέντε χιλιάδες. </w:t>
      </w:r>
    </w:p>
    <w:p w14:paraId="3B1C0C1F"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Και επειδή εγώ είπα ότι δεν θα κάνω όντως ανακτήσεις, ξέρετε αυτές οι ανακτήσεις, που συζητάμε, είναι δώδεκα χιλιάδες αγρότες, που αντιπροσω</w:t>
      </w:r>
      <w:r>
        <w:rPr>
          <w:rFonts w:eastAsia="Times New Roman" w:cs="Times New Roman"/>
          <w:szCs w:val="24"/>
        </w:rPr>
        <w:t xml:space="preserve">πεύουν το 1,65% των αγροτών. Εσείς αν θέλετε γι’ αυτούς, το 1,65% των αγροτών να το πείτε! Για μένα τον αγροτικό χώρο τον εκπροσωπούν το υπόλοιπο 98,5% των αγροτών!  Γι’ αυτούς, λοιπόν, είπα και αυτούς θα στηρίζω! Το καταλαβαίνετε αυτό; Αν δεν μπορείτε να </w:t>
      </w:r>
      <w:r>
        <w:rPr>
          <w:rFonts w:eastAsia="Times New Roman" w:cs="Times New Roman"/>
          <w:szCs w:val="24"/>
        </w:rPr>
        <w:t>το καταλάβετε, πείτε το στους αγρότες!</w:t>
      </w:r>
    </w:p>
    <w:p w14:paraId="3B1C0C20"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μιλάμε για δώδεκα χιλιάδες αγρότες. Θα κληθούν μέσα από μια ΚΥΑ να επιστρέψουν. Αυτή την ώρα </w:t>
      </w:r>
      <w:r>
        <w:rPr>
          <w:rFonts w:eastAsia="Times New Roman" w:cs="Times New Roman"/>
          <w:szCs w:val="24"/>
        </w:rPr>
        <w:lastRenderedPageBreak/>
        <w:t>βρισκόμαστε στη σχετική διαπραγμάτευση, διότι ψηφίσαμε σχετική τροπολογία στο συγκεκριμένο νόμο για το πώ</w:t>
      </w:r>
      <w:r>
        <w:rPr>
          <w:rFonts w:eastAsia="Times New Roman" w:cs="Times New Roman"/>
          <w:szCs w:val="24"/>
        </w:rPr>
        <w:t>ς θα γίνουν αυτές οι διαδικασίες, ούτως ώστε να μην είναι επώδυνες για τους Έλληνες αγρότες και μεμονωμένα για τον καθένα.</w:t>
      </w:r>
    </w:p>
    <w:p w14:paraId="3B1C0C21"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 xml:space="preserve">Στην δευτερολογία μου θα σας πω περισσότερα. Ως προς το ζήτημα των ανακτήσεων, μη με </w:t>
      </w:r>
      <w:proofErr w:type="spellStart"/>
      <w:r>
        <w:rPr>
          <w:rFonts w:eastAsia="Times New Roman" w:cs="Times New Roman"/>
          <w:szCs w:val="24"/>
        </w:rPr>
        <w:t>τσιγκλίζετε</w:t>
      </w:r>
      <w:proofErr w:type="spellEnd"/>
      <w:r>
        <w:rPr>
          <w:rFonts w:eastAsia="Times New Roman" w:cs="Times New Roman"/>
          <w:szCs w:val="24"/>
        </w:rPr>
        <w:t xml:space="preserve"> να σας πω τι έρχεται. Θα τα πούμε </w:t>
      </w:r>
      <w:r>
        <w:rPr>
          <w:rFonts w:eastAsia="Times New Roman" w:cs="Times New Roman"/>
          <w:szCs w:val="24"/>
        </w:rPr>
        <w:t>μετά.</w:t>
      </w:r>
    </w:p>
    <w:p w14:paraId="3B1C0C22"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 Κύριε Τζελέπη, έχετε τον λόγο και πάλι.</w:t>
      </w:r>
    </w:p>
    <w:p w14:paraId="3B1C0C23"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κύριε Πρόεδρε.</w:t>
      </w:r>
    </w:p>
    <w:p w14:paraId="3B1C0C24"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λέτε και επιμένετε ότι μόνο δώδεκα χιλιάδες αγρότες, το 1,67% θα πληρώσουν, δηλαδή όσοι πήραν </w:t>
      </w:r>
      <w:r>
        <w:rPr>
          <w:rFonts w:eastAsia="Times New Roman" w:cs="Times New Roman"/>
          <w:szCs w:val="24"/>
        </w:rPr>
        <w:lastRenderedPageBreak/>
        <w:t xml:space="preserve">πάνω από 1.000 ευρώ. </w:t>
      </w:r>
      <w:r>
        <w:rPr>
          <w:rFonts w:eastAsia="Times New Roman" w:cs="Times New Roman"/>
          <w:szCs w:val="24"/>
        </w:rPr>
        <w:t>Πώς θα σας πιστέψουμε, όταν έρχεσθε τον Ιανουάριο και λέτε ότι δεν θα κάνετε ανακτήσεις και έρχεσθε το</w:t>
      </w:r>
      <w:r>
        <w:rPr>
          <w:rFonts w:eastAsia="Times New Roman" w:cs="Times New Roman"/>
          <w:szCs w:val="24"/>
        </w:rPr>
        <w:t>ν</w:t>
      </w:r>
      <w:r>
        <w:rPr>
          <w:rFonts w:eastAsia="Times New Roman" w:cs="Times New Roman"/>
          <w:szCs w:val="24"/>
        </w:rPr>
        <w:t xml:space="preserve"> Μάρτιο και κάνετε ανακτήσεις και όταν η εισηγητική έκθεση του Γενικού Λογιστηρίου του Κράτους για την εκπρόθεσμη τροπολογία των ανακτήσεων λέει ότι από </w:t>
      </w:r>
      <w:r>
        <w:rPr>
          <w:rFonts w:eastAsia="Times New Roman" w:cs="Times New Roman"/>
          <w:szCs w:val="24"/>
        </w:rPr>
        <w:t xml:space="preserve">αυτή τη διάταξη θα επέλθει σύμφωνα με το επισπεύδον Υπουργείο συνολική αύξηση εσόδων του Κρατικού Προϋπολογισμού ύψους 320 εκατομμυρίων ευρώ; Και εσείς έρχεσθε σήμερα και λέτε ότι δεν θα κάνετε καμία ανάκτηση. </w:t>
      </w:r>
    </w:p>
    <w:p w14:paraId="3B1C0C25"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Εμείς αυτό θέλουμε, να μη γίνουν ανακτήσεις σ</w:t>
      </w:r>
      <w:r>
        <w:rPr>
          <w:rFonts w:eastAsia="Times New Roman" w:cs="Times New Roman"/>
          <w:szCs w:val="24"/>
        </w:rPr>
        <w:t xml:space="preserve">ε μια δύσκολη χρονική περίοδο για τον αγροτικό τομέα, για τους Έλληνες αγρότες, όταν σήμερα διαλύεται ο αγροτικός τομέας από </w:t>
      </w:r>
      <w:r>
        <w:rPr>
          <w:rFonts w:eastAsia="Times New Roman" w:cs="Times New Roman"/>
          <w:szCs w:val="24"/>
        </w:rPr>
        <w:lastRenderedPageBreak/>
        <w:t xml:space="preserve">την αύξηση των φορολογικών βαρών, των ασφαλιστικών βαρών, του ΦΠΑ, την </w:t>
      </w:r>
      <w:proofErr w:type="spellStart"/>
      <w:r>
        <w:rPr>
          <w:rFonts w:eastAsia="Times New Roman" w:cs="Times New Roman"/>
          <w:szCs w:val="24"/>
        </w:rPr>
        <w:t>αποεπένδυση</w:t>
      </w:r>
      <w:proofErr w:type="spellEnd"/>
      <w:r>
        <w:rPr>
          <w:rFonts w:eastAsia="Times New Roman" w:cs="Times New Roman"/>
          <w:szCs w:val="24"/>
        </w:rPr>
        <w:t xml:space="preserve">,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και όλα αυτά, τα οποία έχο</w:t>
      </w:r>
      <w:r>
        <w:rPr>
          <w:rFonts w:eastAsia="Times New Roman" w:cs="Times New Roman"/>
          <w:szCs w:val="24"/>
        </w:rPr>
        <w:t xml:space="preserve">υμε μπροστά μας σήμερα να αντιμετωπίσουμε. </w:t>
      </w:r>
    </w:p>
    <w:p w14:paraId="3B1C0C26"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λίγο συζητούσατε για την εργαλειοθήκη, αυτήν που εσείς λέγατε «κατά παραγγελία» και σήμερα είναι το ευαγγέλιό σας μετά τους εναγκαλισμούς του </w:t>
      </w:r>
      <w:proofErr w:type="spellStart"/>
      <w:r>
        <w:rPr>
          <w:rFonts w:eastAsia="Times New Roman" w:cs="Times New Roman"/>
          <w:szCs w:val="24"/>
        </w:rPr>
        <w:t>Γκουρία</w:t>
      </w:r>
      <w:proofErr w:type="spellEnd"/>
      <w:r>
        <w:rPr>
          <w:rFonts w:eastAsia="Times New Roman" w:cs="Times New Roman"/>
          <w:szCs w:val="24"/>
        </w:rPr>
        <w:t xml:space="preserve"> με τον κ. Τσίπρα. Πώς να σας πιστέψουμε εμείς όταν σή</w:t>
      </w:r>
      <w:r>
        <w:rPr>
          <w:rFonts w:eastAsia="Times New Roman" w:cs="Times New Roman"/>
          <w:szCs w:val="24"/>
        </w:rPr>
        <w:t xml:space="preserve">μερα εσείς επικαλείστε ότι είναι δική σας επιτυχία, δηλαδή από τους επτακόσιους είκοσι πέντε χιλιάδες να έχουμε σήμερα καταλογισμούς μόνο στους δώδεκα χιλιάδες; Όχι δεν έχετε κάνει καμία ενέργεια! Γιατί αυτές οι ενέργειες για τη χρήση του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των </w:t>
      </w:r>
      <w:r>
        <w:rPr>
          <w:rFonts w:eastAsia="Times New Roman" w:cs="Times New Roman"/>
          <w:szCs w:val="24"/>
        </w:rPr>
        <w:lastRenderedPageBreak/>
        <w:t>εν</w:t>
      </w:r>
      <w:r>
        <w:rPr>
          <w:rFonts w:eastAsia="Times New Roman" w:cs="Times New Roman"/>
          <w:szCs w:val="24"/>
        </w:rPr>
        <w:t>ισχύσεων της ήσσονος σημασίας, όπως επίσης και να εξαιρεθούν κάτω των 100 ευρώ, είναι ενέργειες που έγιναν από προηγούμενους Υπουργούς.</w:t>
      </w:r>
    </w:p>
    <w:p w14:paraId="3B1C0C27"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Και πραγματικά θα θέλαμε να σταθούμε αρωγοί σε μια προσπάθεια, που πρέπει να γίνει και τώρα έστω και στο «και πέντε» από</w:t>
      </w:r>
      <w:r>
        <w:rPr>
          <w:rFonts w:eastAsia="Times New Roman" w:cs="Times New Roman"/>
          <w:szCs w:val="24"/>
        </w:rPr>
        <w:t xml:space="preserve"> την πλευρά του Υπουργείου απέναντι στην Ευρωπαϊκή Ένωση, γιατί φοβάμαι ότι εσείς προσπαθείτε να καλυφθείτε πίσω από την απόφαση του Γενικού Δικαστηρίου της Ευρωπαϊκής Ένωσης, όπου η απόφαση αυτή δεν έχει χρονικό όριο εφαρμογής. Και ναι, φυσικά, αν τα αφήσ</w:t>
      </w:r>
      <w:r>
        <w:rPr>
          <w:rFonts w:eastAsia="Times New Roman" w:cs="Times New Roman"/>
          <w:szCs w:val="24"/>
        </w:rPr>
        <w:t xml:space="preserve">ετε αυτά χωρίς να πράξετε τίποτα, ίσως να έλθει να βγάλει τα κάστανα από τη φωτιά κάποια άλλη Κυβέρνηση. </w:t>
      </w:r>
    </w:p>
    <w:p w14:paraId="3B1C0C28"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σήμερα πρέπει να γίνουν ενέργειες και να τονιστεί στην Ευρωπαϊκή Ένωση ότι το 13,8% του ενεργού πληθυσμού της χώρας μας που είναι οι αγρότες, έχ</w:t>
      </w:r>
      <w:r>
        <w:rPr>
          <w:rFonts w:eastAsia="Times New Roman" w:cs="Times New Roman"/>
          <w:szCs w:val="24"/>
        </w:rPr>
        <w:t>ει μία μείωση του εισοδήματος του συνολικά 27% έναντι αύξησης στην Ευρωπαϊκή Ένωση κατά 17,5%, όταν έχουν αυξηθεί οι φόροι μέχρι στιγμής και αυτά που έρχονται αύριο κάνουν την ελληνική γεωργία μη ανταγωνιστική, όταν έχουμε το εμπάργκο με ευθύνη της Ευρωπαϊ</w:t>
      </w:r>
      <w:r>
        <w:rPr>
          <w:rFonts w:eastAsia="Times New Roman" w:cs="Times New Roman"/>
          <w:szCs w:val="24"/>
        </w:rPr>
        <w:t xml:space="preserve">κής Ένωσης απέναντι στη Ρωσία που δημιουργεί πρόβλημα στον αγροτικό τομέα. Όλα αυτά θα πρέπει να </w:t>
      </w:r>
      <w:proofErr w:type="spellStart"/>
      <w:r>
        <w:rPr>
          <w:rFonts w:eastAsia="Times New Roman" w:cs="Times New Roman"/>
          <w:szCs w:val="24"/>
        </w:rPr>
        <w:t>ξανατεθούν</w:t>
      </w:r>
      <w:proofErr w:type="spellEnd"/>
      <w:r>
        <w:rPr>
          <w:rFonts w:eastAsia="Times New Roman" w:cs="Times New Roman"/>
          <w:szCs w:val="24"/>
        </w:rPr>
        <w:t xml:space="preserve"> και να υπάρξει μια συμφωνία με την Ευρωπαϊκή Ένωση να σταματήσουν αυτές οι απαιτήσεις για τις ανακτήσεις από τους Έλληνες αγρότες.</w:t>
      </w:r>
    </w:p>
    <w:p w14:paraId="3B1C0C29"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3B1C0C2A"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(Δημήτριος Κρεμαστινός): </w:t>
      </w:r>
      <w:r>
        <w:rPr>
          <w:rFonts w:eastAsia="Times New Roman" w:cs="Times New Roman"/>
          <w:szCs w:val="24"/>
        </w:rPr>
        <w:t xml:space="preserve"> Κύριε Υπουργέ, έχετε τον λόγο και πάλι.</w:t>
      </w:r>
    </w:p>
    <w:p w14:paraId="3B1C0C2B"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κατ’ αρχάς σύμφωνα με στοιχεία της </w:t>
      </w:r>
      <w:r>
        <w:rPr>
          <w:rFonts w:eastAsia="Times New Roman" w:cs="Times New Roman"/>
          <w:szCs w:val="24"/>
          <w:lang w:val="en-US"/>
        </w:rPr>
        <w:t>EUROSTAT</w:t>
      </w:r>
      <w:r>
        <w:rPr>
          <w:rFonts w:eastAsia="Times New Roman" w:cs="Times New Roman"/>
          <w:szCs w:val="24"/>
        </w:rPr>
        <w:t xml:space="preserve"> το αγροτικό εισόδημα το 2015 αυξήθηκε κατά 12%. Τα λέει η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 δεν τα λέω εγώ. Έχουν κατατεθεί στα Πρακτικά της Βουλής.</w:t>
      </w:r>
    </w:p>
    <w:p w14:paraId="3B1C0C2C" w14:textId="77777777" w:rsidR="00DC64F4" w:rsidRDefault="0085279E">
      <w:pPr>
        <w:spacing w:line="600" w:lineRule="auto"/>
        <w:ind w:firstLine="720"/>
        <w:jc w:val="both"/>
        <w:rPr>
          <w:rFonts w:eastAsia="Times New Roman" w:cs="Times New Roman"/>
        </w:rPr>
      </w:pPr>
      <w:r>
        <w:rPr>
          <w:rFonts w:eastAsia="Times New Roman" w:cs="Times New Roman"/>
        </w:rPr>
        <w:t xml:space="preserve">Δεύτερον, όσον αφορά την απόφαση, δεν έχει χρονικό όριο εφαρμογής. Απλά, θα καταθέσω εδώ τη σχετική επιστολή από την Ευρωπαϊκή Επιτροπή, που λέει: «Αν δεν ανακτήσετε </w:t>
      </w:r>
      <w:r>
        <w:rPr>
          <w:rFonts w:eastAsia="Times New Roman" w:cs="Times New Roman"/>
        </w:rPr>
        <w:lastRenderedPageBreak/>
        <w:t xml:space="preserve">αμέσως τα χρήματα, τότε </w:t>
      </w:r>
      <w:r>
        <w:rPr>
          <w:rFonts w:eastAsia="Times New Roman" w:cs="Times New Roman"/>
        </w:rPr>
        <w:t xml:space="preserve">θα προσφύγουμε ενώπιον δικαστηρίου». Σύμφωνα με το </w:t>
      </w:r>
      <w:r>
        <w:rPr>
          <w:rFonts w:eastAsia="Times New Roman"/>
        </w:rPr>
        <w:t>άρθρο</w:t>
      </w:r>
      <w:r>
        <w:rPr>
          <w:rFonts w:eastAsia="Times New Roman" w:cs="Times New Roman"/>
        </w:rPr>
        <w:t xml:space="preserve"> 108, </w:t>
      </w:r>
      <w:r>
        <w:rPr>
          <w:rFonts w:eastAsia="Times New Roman" w:cs="Times New Roman"/>
          <w:bCs/>
          <w:shd w:val="clear" w:color="auto" w:fill="FFFFFF"/>
        </w:rPr>
        <w:t>παράγραφος</w:t>
      </w:r>
      <w:r>
        <w:rPr>
          <w:rFonts w:eastAsia="Times New Roman" w:cs="Times New Roman"/>
        </w:rPr>
        <w:t xml:space="preserve"> 2, ξέρετε τι φέρνει αυτό; Ημερήσιο πρόστιμο. </w:t>
      </w:r>
    </w:p>
    <w:p w14:paraId="3B1C0C2D" w14:textId="77777777" w:rsidR="00DC64F4" w:rsidRDefault="0085279E">
      <w:pPr>
        <w:spacing w:line="600" w:lineRule="auto"/>
        <w:ind w:firstLine="720"/>
        <w:jc w:val="both"/>
        <w:rPr>
          <w:rFonts w:eastAsia="Times New Roman" w:cs="Times New Roman"/>
        </w:rPr>
      </w:pPr>
      <w:r>
        <w:rPr>
          <w:rFonts w:eastAsia="Times New Roman" w:cs="Times New Roman"/>
        </w:rPr>
        <w:t>(Στο σημείο αυτό ο Υπουργός Αγροτικής Ανάπτυξης και Τροφίμων κ. Ευάγγελος Αποστόλου καταθέτει για τα Πρακτικά την προαναφερθείσα επιστολή</w:t>
      </w:r>
      <w:r>
        <w:rPr>
          <w:rFonts w:eastAsia="Times New Roman" w:cs="Times New Roman"/>
        </w:rPr>
        <w:t xml:space="preserve">, η οποία βρίσκεται στο αρχείο του Τμήματος Γραμματείας της Διεύθυνσης Στενογραφίας και Πρακτικών της Βουλής) </w:t>
      </w:r>
    </w:p>
    <w:p w14:paraId="3B1C0C2E" w14:textId="77777777" w:rsidR="00DC64F4" w:rsidRDefault="0085279E">
      <w:pPr>
        <w:spacing w:line="600" w:lineRule="auto"/>
        <w:ind w:firstLine="720"/>
        <w:jc w:val="both"/>
        <w:rPr>
          <w:rFonts w:eastAsia="Times New Roman" w:cs="Times New Roman"/>
        </w:rPr>
      </w:pPr>
      <w:r>
        <w:rPr>
          <w:rFonts w:eastAsia="Times New Roman" w:cs="Times New Roman"/>
        </w:rPr>
        <w:t>Αν εσείς το θέλετε αυτό, να μπούμε σε ημερήσια πρόστιμα, για να μην ανακτήσω τα ποσά -εγώ κάνω μια προσπάθεια- από δώδεκα χιλιάδες αγρότες, που π</w:t>
      </w:r>
      <w:r>
        <w:rPr>
          <w:rFonts w:eastAsia="Times New Roman" w:cs="Times New Roman"/>
        </w:rPr>
        <w:t xml:space="preserve">ήραν πάνω από </w:t>
      </w:r>
      <w:r>
        <w:rPr>
          <w:rFonts w:eastAsia="Times New Roman" w:cs="Times New Roman"/>
        </w:rPr>
        <w:lastRenderedPageBreak/>
        <w:t xml:space="preserve">5.000 ευρώ ενίσχυση εκείνη την περίοδο, να το πείτε. Να το πούμε σε όλη την ελληνική κοινωνία. Διότι αυτά τα πράγματα πλέον, </w:t>
      </w:r>
      <w:r>
        <w:rPr>
          <w:rFonts w:eastAsia="Times New Roman" w:cs="Times New Roman"/>
          <w:bCs/>
          <w:shd w:val="clear" w:color="auto" w:fill="FFFFFF"/>
        </w:rPr>
        <w:t>ιδιαίτερα</w:t>
      </w:r>
      <w:r>
        <w:rPr>
          <w:rFonts w:eastAsia="Times New Roman" w:cs="Times New Roman"/>
        </w:rPr>
        <w:t xml:space="preserve"> όσα αφορούν τις ανακτήσεις, θα τα έχουμε μπροστά μας. </w:t>
      </w:r>
    </w:p>
    <w:p w14:paraId="3B1C0C2F" w14:textId="77777777" w:rsidR="00DC64F4" w:rsidRDefault="0085279E">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Τσελέπη</w:t>
      </w:r>
      <w:proofErr w:type="spellEnd"/>
      <w:r>
        <w:rPr>
          <w:rFonts w:eastAsia="Times New Roman" w:cs="Times New Roman"/>
        </w:rPr>
        <w:t>, ξέρετε τι έχουμε τώρα μπροστά μας; Απ</w:t>
      </w:r>
      <w:r>
        <w:rPr>
          <w:rFonts w:eastAsia="Times New Roman" w:cs="Times New Roman"/>
        </w:rPr>
        <w:t xml:space="preserve">ό τους συνεταιρισμούς έχουμε να ανακτήσουμε περίπου 600 εκατομμύρια ευρώ. Και για αυτές τις ενισχύσεις που δόθηκαν, υπάρχει ονοματεπώνυμο, υπάρχει </w:t>
      </w:r>
      <w:r>
        <w:rPr>
          <w:rFonts w:eastAsia="Times New Roman"/>
          <w:bCs/>
        </w:rPr>
        <w:t>Κυβέρνηση</w:t>
      </w:r>
      <w:r>
        <w:rPr>
          <w:rFonts w:eastAsia="Times New Roman" w:cs="Times New Roman"/>
        </w:rPr>
        <w:t xml:space="preserve"> που τις έχει δώσει. </w:t>
      </w:r>
    </w:p>
    <w:p w14:paraId="3B1C0C30" w14:textId="77777777" w:rsidR="00DC64F4" w:rsidRDefault="0085279E">
      <w:pPr>
        <w:spacing w:line="600" w:lineRule="auto"/>
        <w:ind w:firstLine="720"/>
        <w:jc w:val="both"/>
        <w:rPr>
          <w:rFonts w:eastAsia="Times New Roman"/>
        </w:rPr>
      </w:pPr>
      <w:r>
        <w:rPr>
          <w:rFonts w:eastAsia="Times New Roman" w:cs="Times New Roman"/>
        </w:rPr>
        <w:lastRenderedPageBreak/>
        <w:t>Τι κάνουμε, λοιπόν, στην προκειμένη περίπτωση; Βλέπετε ότι προσπαθούμε να κάνο</w:t>
      </w:r>
      <w:r>
        <w:rPr>
          <w:rFonts w:eastAsia="Times New Roman" w:cs="Times New Roman"/>
        </w:rPr>
        <w:t xml:space="preserve">υμε μια </w:t>
      </w:r>
      <w:r>
        <w:rPr>
          <w:rFonts w:eastAsia="Times New Roman"/>
          <w:bCs/>
          <w:shd w:val="clear" w:color="auto" w:fill="FFFFFF"/>
        </w:rPr>
        <w:t>διαπραγμάτευση,</w:t>
      </w:r>
      <w:r>
        <w:rPr>
          <w:rFonts w:eastAsia="Times New Roman" w:cs="Times New Roman"/>
        </w:rPr>
        <w:t xml:space="preserve"> να κάνουμε </w:t>
      </w:r>
      <w:r>
        <w:rPr>
          <w:rFonts w:eastAsia="Times New Roman"/>
        </w:rPr>
        <w:t xml:space="preserve">διαδικασίες. Δεν μπορώ να καταλάβω αυτή την απόλυτη στάση που έχετε, όταν γίνεται μια </w:t>
      </w:r>
      <w:r>
        <w:rPr>
          <w:rFonts w:eastAsia="Times New Roman"/>
          <w:bCs/>
          <w:shd w:val="clear" w:color="auto" w:fill="FFFFFF"/>
        </w:rPr>
        <w:t>διαπραγμάτευση</w:t>
      </w:r>
      <w:r>
        <w:rPr>
          <w:rFonts w:eastAsia="Times New Roman"/>
        </w:rPr>
        <w:t xml:space="preserve">. Προς Θεού! </w:t>
      </w:r>
    </w:p>
    <w:p w14:paraId="3B1C0C31" w14:textId="77777777" w:rsidR="00DC64F4" w:rsidRDefault="0085279E">
      <w:pPr>
        <w:spacing w:line="600" w:lineRule="auto"/>
        <w:ind w:firstLine="720"/>
        <w:jc w:val="both"/>
        <w:rPr>
          <w:rFonts w:eastAsia="Times New Roman"/>
        </w:rPr>
      </w:pPr>
      <w:r>
        <w:rPr>
          <w:rFonts w:eastAsia="Times New Roman"/>
        </w:rPr>
        <w:t>Και ξέρετε, να σας πω κάτι; Εμένα προχθές μου ήρθε άλλο πρόστιμο. Εκεί που έλεγα «εντάξει, τελειώσαμε για τ</w:t>
      </w:r>
      <w:r>
        <w:rPr>
          <w:rFonts w:eastAsia="Times New Roman"/>
        </w:rPr>
        <w:t xml:space="preserve">ους βοσκοτόπους», μου ήρθε και άλλο πρόστιμο του 2013, που </w:t>
      </w:r>
      <w:r>
        <w:rPr>
          <w:rFonts w:eastAsia="Times New Roman"/>
          <w:bCs/>
        </w:rPr>
        <w:t>είναι</w:t>
      </w:r>
      <w:r>
        <w:rPr>
          <w:rFonts w:eastAsia="Times New Roman"/>
        </w:rPr>
        <w:t xml:space="preserve"> 167 εκατομμύρια ευρώ και θα έρθει λέει άλλο για το 2014. Κι εδώ βρισκόμαστε σε μια διαδικασία </w:t>
      </w:r>
      <w:r>
        <w:rPr>
          <w:rFonts w:eastAsia="Times New Roman"/>
          <w:bCs/>
          <w:shd w:val="clear" w:color="auto" w:fill="FFFFFF"/>
        </w:rPr>
        <w:t>διαπραγμάτευσης,</w:t>
      </w:r>
      <w:r>
        <w:rPr>
          <w:rFonts w:eastAsia="Times New Roman"/>
        </w:rPr>
        <w:t xml:space="preserve"> όσο το δυνατόν να απαλύνουμε την κατάσταση. </w:t>
      </w:r>
    </w:p>
    <w:p w14:paraId="3B1C0C32" w14:textId="77777777" w:rsidR="00DC64F4" w:rsidRDefault="0085279E">
      <w:pPr>
        <w:spacing w:line="600" w:lineRule="auto"/>
        <w:ind w:firstLine="720"/>
        <w:jc w:val="both"/>
        <w:rPr>
          <w:rFonts w:eastAsia="Times New Roman"/>
        </w:rPr>
      </w:pPr>
      <w:r>
        <w:rPr>
          <w:rFonts w:eastAsia="Times New Roman"/>
        </w:rPr>
        <w:lastRenderedPageBreak/>
        <w:t xml:space="preserve">Τι να τους πούμε, όσον αφορά τις ανακτήσεις; Να τα πετάξουμε όλα στον αέρα ή να μπούμε σε μια διαδικασία συνεννόησης, ούτως ώστε να μειώσουμε όσο το δυνατόν τα </w:t>
      </w:r>
      <w:r>
        <w:rPr>
          <w:rFonts w:eastAsia="Times New Roman"/>
          <w:bCs/>
        </w:rPr>
        <w:t>συγκεκριμένα</w:t>
      </w:r>
      <w:r>
        <w:rPr>
          <w:rFonts w:eastAsia="Times New Roman"/>
        </w:rPr>
        <w:t xml:space="preserve"> ποσά; </w:t>
      </w:r>
    </w:p>
    <w:p w14:paraId="3B1C0C33" w14:textId="77777777" w:rsidR="00DC64F4" w:rsidRDefault="0085279E">
      <w:pPr>
        <w:spacing w:line="600" w:lineRule="auto"/>
        <w:ind w:firstLine="720"/>
        <w:jc w:val="both"/>
        <w:rPr>
          <w:rFonts w:eastAsia="Times New Roman"/>
          <w:bCs/>
        </w:rPr>
      </w:pPr>
      <w:r>
        <w:rPr>
          <w:rFonts w:eastAsia="Times New Roman"/>
        </w:rPr>
        <w:t xml:space="preserve">Εγώ, πραγματικά, δεν θέλω να προκαλώ, αλλά αυτή </w:t>
      </w:r>
      <w:r>
        <w:rPr>
          <w:rFonts w:eastAsia="Times New Roman"/>
          <w:bCs/>
        </w:rPr>
        <w:t>είναι</w:t>
      </w:r>
      <w:r>
        <w:rPr>
          <w:rFonts w:eastAsia="Times New Roman"/>
        </w:rPr>
        <w:t xml:space="preserve"> η πραγματικότητα. Το 2</w:t>
      </w:r>
      <w:r>
        <w:rPr>
          <w:rFonts w:eastAsia="Times New Roman"/>
        </w:rPr>
        <w:t xml:space="preserve">015 </w:t>
      </w:r>
      <w:r>
        <w:rPr>
          <w:rFonts w:eastAsia="Times New Roman"/>
          <w:bCs/>
        </w:rPr>
        <w:t xml:space="preserve">ήταν η πρώτη χρονιά, επιτέλους, που δεν είχαμε πρόστιμα για τους βοσκοτόπους. Αυτό δεν πρέπει να το αποδεχτείτε; Άρα, κάποια δουλειά έγινε εκεί, για να μην </w:t>
      </w:r>
      <w:r>
        <w:rPr>
          <w:rFonts w:eastAsia="Times New Roman"/>
          <w:bCs/>
          <w:shd w:val="clear" w:color="auto" w:fill="FFFFFF"/>
        </w:rPr>
        <w:t>υπάρχουν</w:t>
      </w:r>
      <w:r>
        <w:rPr>
          <w:rFonts w:eastAsia="Times New Roman"/>
          <w:bCs/>
        </w:rPr>
        <w:t xml:space="preserve"> αυτά τα πρόστιμα. </w:t>
      </w:r>
    </w:p>
    <w:p w14:paraId="3B1C0C34" w14:textId="77777777" w:rsidR="00DC64F4" w:rsidRDefault="0085279E">
      <w:pPr>
        <w:spacing w:line="600" w:lineRule="auto"/>
        <w:ind w:firstLine="720"/>
        <w:jc w:val="both"/>
        <w:rPr>
          <w:rFonts w:eastAsia="Times New Roman" w:cs="Times New Roman"/>
        </w:rPr>
      </w:pPr>
      <w:r>
        <w:rPr>
          <w:rFonts w:eastAsia="Times New Roman" w:cs="Times New Roman"/>
        </w:rPr>
        <w:t>(Θόρυβος – διαμαρτυρίες από την πτέρυγα της Δημοκρατικής Συμπαράταξη</w:t>
      </w:r>
      <w:r>
        <w:rPr>
          <w:rFonts w:eastAsia="Times New Roman" w:cs="Times New Roman"/>
        </w:rPr>
        <w:t>ς ΠΑΣΟΚ – ΔΗΜΑΡ)</w:t>
      </w:r>
    </w:p>
    <w:p w14:paraId="3B1C0C35" w14:textId="77777777" w:rsidR="00DC64F4" w:rsidRDefault="0085279E">
      <w:pPr>
        <w:spacing w:line="600" w:lineRule="auto"/>
        <w:ind w:firstLine="720"/>
        <w:jc w:val="both"/>
        <w:rPr>
          <w:rFonts w:eastAsia="Times New Roman" w:cs="Times New Roman"/>
        </w:rPr>
      </w:pPr>
      <w:r>
        <w:rPr>
          <w:rFonts w:eastAsia="Times New Roman" w:cs="Times New Roman"/>
        </w:rPr>
        <w:lastRenderedPageBreak/>
        <w:t xml:space="preserve">Σας παρακαλώ, ο αγροτικός χώρος έχει </w:t>
      </w:r>
      <w:r>
        <w:rPr>
          <w:rFonts w:eastAsia="Times New Roman" w:cs="Times New Roman"/>
          <w:bCs/>
          <w:shd w:val="clear" w:color="auto" w:fill="FFFFFF"/>
        </w:rPr>
        <w:t>ανάγκη</w:t>
      </w:r>
      <w:r>
        <w:rPr>
          <w:rFonts w:eastAsia="Times New Roman" w:cs="Times New Roman"/>
        </w:rPr>
        <w:t xml:space="preserve"> -όχι </w:t>
      </w:r>
      <w:r>
        <w:rPr>
          <w:rFonts w:eastAsia="Times New Roman" w:cs="Times New Roman"/>
          <w:bCs/>
          <w:shd w:val="clear" w:color="auto" w:fill="FFFFFF"/>
        </w:rPr>
        <w:t>όμως</w:t>
      </w:r>
      <w:r>
        <w:rPr>
          <w:rFonts w:eastAsia="Times New Roman" w:cs="Times New Roman"/>
        </w:rPr>
        <w:t xml:space="preserve"> με κορώνες- να προσεγγίσουμε πραγματικά τα προβλήματα. </w:t>
      </w:r>
    </w:p>
    <w:p w14:paraId="3B1C0C36" w14:textId="77777777" w:rsidR="00DC64F4" w:rsidRDefault="0085279E">
      <w:pPr>
        <w:spacing w:line="600" w:lineRule="auto"/>
        <w:ind w:firstLine="720"/>
        <w:jc w:val="both"/>
        <w:rPr>
          <w:rFonts w:eastAsia="Times New Roman" w:cs="Times New Roman"/>
        </w:rPr>
      </w:pPr>
      <w:r>
        <w:rPr>
          <w:rFonts w:eastAsia="Times New Roman" w:cs="Times New Roman"/>
        </w:rPr>
        <w:t xml:space="preserve">Είπατε τώρα για την εργαλειοθήκη του ΟΟΣΑ. </w:t>
      </w:r>
      <w:r>
        <w:rPr>
          <w:rFonts w:eastAsia="Times New Roman"/>
          <w:bCs/>
        </w:rPr>
        <w:t>Ε</w:t>
      </w:r>
      <w:r>
        <w:rPr>
          <w:rFonts w:eastAsia="Times New Roman" w:cs="Times New Roman"/>
        </w:rPr>
        <w:t xml:space="preserve">, αφού το 2013 εφαρμόστηκε, ως </w:t>
      </w:r>
      <w:proofErr w:type="spellStart"/>
      <w:r>
        <w:rPr>
          <w:rFonts w:eastAsia="Times New Roman" w:cs="Times New Roman"/>
        </w:rPr>
        <w:t>μνημονιακή</w:t>
      </w:r>
      <w:proofErr w:type="spellEnd"/>
      <w:r>
        <w:rPr>
          <w:rFonts w:eastAsia="Times New Roman" w:cs="Times New Roman"/>
        </w:rPr>
        <w:t xml:space="preserve"> υποχρέωση. Δεν είμαι από αυτούς που σας λέω τώρα, ότι η λαϊκή εντολή στις 20 Σεπτεμβρίου δόθηκε στον ΣΥΡΙΖΑ και στους ΑΝΕΛ, με βάση, </w:t>
      </w:r>
      <w:r>
        <w:rPr>
          <w:rFonts w:eastAsia="Times New Roman"/>
          <w:bCs/>
          <w:shd w:val="clear" w:color="auto" w:fill="FFFFFF"/>
        </w:rPr>
        <w:t>βεβαίως,</w:t>
      </w:r>
      <w:r>
        <w:rPr>
          <w:rFonts w:eastAsia="Times New Roman" w:cs="Times New Roman"/>
        </w:rPr>
        <w:t xml:space="preserve"> τη συμφωνία που είχαμε υπογράψει -και την είχαμε υπογράψει όλοι. Γιατί τ</w:t>
      </w:r>
      <w:r>
        <w:rPr>
          <w:rFonts w:eastAsia="Times New Roman" w:cs="Times New Roman"/>
        </w:rPr>
        <w:t xml:space="preserve">ο ξεχνάτε αυτό το πράγμα και δεν βοηθάτε να γίνει μια προσπάθεια, </w:t>
      </w:r>
      <w:r>
        <w:rPr>
          <w:rFonts w:eastAsia="Times New Roman" w:cs="Times New Roman"/>
          <w:bCs/>
          <w:shd w:val="clear" w:color="auto" w:fill="FFFFFF"/>
        </w:rPr>
        <w:t>ιδιαίτερα</w:t>
      </w:r>
      <w:r>
        <w:rPr>
          <w:rFonts w:eastAsia="Times New Roman" w:cs="Times New Roman"/>
        </w:rPr>
        <w:t xml:space="preserve"> σε έναν χώρο, τον οποίο στηρίζετε; </w:t>
      </w:r>
    </w:p>
    <w:p w14:paraId="3B1C0C37" w14:textId="77777777" w:rsidR="00DC64F4" w:rsidRDefault="0085279E">
      <w:pPr>
        <w:spacing w:line="600" w:lineRule="auto"/>
        <w:ind w:firstLine="720"/>
        <w:jc w:val="both"/>
        <w:rPr>
          <w:rFonts w:eastAsia="Times New Roman" w:cs="Times New Roman"/>
        </w:rPr>
      </w:pPr>
      <w:r>
        <w:rPr>
          <w:rFonts w:eastAsia="Times New Roman" w:cs="Times New Roman"/>
        </w:rPr>
        <w:lastRenderedPageBreak/>
        <w:t xml:space="preserve">Άκουσα προηγουμένως τον συνάδελφο, τον </w:t>
      </w:r>
      <w:proofErr w:type="spellStart"/>
      <w:r>
        <w:rPr>
          <w:rFonts w:eastAsia="Times New Roman" w:cs="Times New Roman"/>
        </w:rPr>
        <w:t>Αυγενάκη</w:t>
      </w:r>
      <w:proofErr w:type="spellEnd"/>
      <w:r>
        <w:rPr>
          <w:rFonts w:eastAsia="Times New Roman" w:cs="Times New Roman"/>
        </w:rPr>
        <w:t xml:space="preserve">. Μα </w:t>
      </w:r>
      <w:r>
        <w:rPr>
          <w:rFonts w:eastAsia="Times New Roman"/>
          <w:bCs/>
        </w:rPr>
        <w:t>είναι</w:t>
      </w:r>
      <w:r>
        <w:rPr>
          <w:rFonts w:eastAsia="Times New Roman" w:cs="Times New Roman"/>
        </w:rPr>
        <w:t xml:space="preserve"> δυνατόν να  λέει, γιατί δεν άσκησα βέτο σε ένα θέμα που ούτε καν ερχόταν για </w:t>
      </w:r>
      <w:r>
        <w:rPr>
          <w:rFonts w:eastAsia="Times New Roman"/>
        </w:rPr>
        <w:t>συζήτηση</w:t>
      </w:r>
      <w:r>
        <w:rPr>
          <w:rFonts w:eastAsia="Times New Roman" w:cs="Times New Roman"/>
        </w:rPr>
        <w:t>;</w:t>
      </w:r>
    </w:p>
    <w:p w14:paraId="3B1C0C38" w14:textId="77777777" w:rsidR="00DC64F4" w:rsidRDefault="0085279E">
      <w:pPr>
        <w:spacing w:line="600" w:lineRule="auto"/>
        <w:ind w:firstLine="720"/>
        <w:jc w:val="both"/>
        <w:rPr>
          <w:rFonts w:eastAsia="Times New Roman" w:cs="Times New Roman"/>
        </w:rPr>
      </w:pPr>
      <w:r>
        <w:rPr>
          <w:rFonts w:eastAsia="Times New Roman" w:cs="Times New Roman"/>
          <w:b/>
        </w:rPr>
        <w:t>ΒΑΣΙΛΕΙΟΣ ΚΕΓΚΕΡΟΓΛΟΥ:</w:t>
      </w:r>
      <w:r>
        <w:rPr>
          <w:rFonts w:eastAsia="Times New Roman" w:cs="Times New Roman"/>
        </w:rPr>
        <w:t xml:space="preserve"> …δεν </w:t>
      </w:r>
      <w:r>
        <w:rPr>
          <w:rFonts w:eastAsia="Times New Roman"/>
          <w:bCs/>
        </w:rPr>
        <w:t>είναι</w:t>
      </w:r>
      <w:r>
        <w:rPr>
          <w:rFonts w:eastAsia="Times New Roman" w:cs="Times New Roman"/>
        </w:rPr>
        <w:t xml:space="preserve"> δυνατόν!</w:t>
      </w:r>
    </w:p>
    <w:p w14:paraId="3B1C0C39" w14:textId="77777777" w:rsidR="00DC64F4" w:rsidRDefault="0085279E">
      <w:pPr>
        <w:spacing w:line="600" w:lineRule="auto"/>
        <w:ind w:firstLine="720"/>
        <w:jc w:val="both"/>
        <w:rPr>
          <w:rFonts w:eastAsia="Times New Roman" w:cs="Times New Roman"/>
        </w:rPr>
      </w:pPr>
      <w:r>
        <w:rPr>
          <w:rFonts w:eastAsia="Times New Roman" w:cs="Times New Roman"/>
          <w:b/>
        </w:rPr>
        <w:t>ΕΥΑΓΓΕΛΟΣ ΑΠΟΣΤΟΛΟΥ (Υπουργός Αγροτικής Ανάπτυξης και Τροφίμων):</w:t>
      </w:r>
      <w:r>
        <w:rPr>
          <w:rFonts w:eastAsia="Times New Roman" w:cs="Times New Roman"/>
        </w:rPr>
        <w:t xml:space="preserve"> Σας παρακαλώ. Η αντιπολίτευση αυτή δεν σας βγάζει πουθενά. Μας αναγκάζετε να βγάζουμε τα άπλυτά σας στη φόρα. Εγώ δεν θα τα φέρω. </w:t>
      </w:r>
    </w:p>
    <w:p w14:paraId="3B1C0C3A" w14:textId="77777777" w:rsidR="00DC64F4" w:rsidRDefault="0085279E">
      <w:pPr>
        <w:spacing w:line="600" w:lineRule="auto"/>
        <w:ind w:firstLine="720"/>
        <w:jc w:val="both"/>
        <w:rPr>
          <w:rFonts w:eastAsia="Times New Roman" w:cs="Times New Roman"/>
        </w:rPr>
      </w:pPr>
      <w:r>
        <w:rPr>
          <w:rFonts w:eastAsia="Times New Roman" w:cs="Times New Roman"/>
          <w:b/>
        </w:rPr>
        <w:t>ΒΑΣΙΛΕΙΟΣ ΚΕΓΚΕΡ</w:t>
      </w:r>
      <w:r>
        <w:rPr>
          <w:rFonts w:eastAsia="Times New Roman" w:cs="Times New Roman"/>
          <w:b/>
        </w:rPr>
        <w:t>ΟΓΛΟΥ:</w:t>
      </w:r>
      <w:r>
        <w:rPr>
          <w:rFonts w:eastAsia="Times New Roman" w:cs="Times New Roman"/>
        </w:rPr>
        <w:t xml:space="preserve"> Ποια άπλυτα;</w:t>
      </w:r>
    </w:p>
    <w:p w14:paraId="3B1C0C3B" w14:textId="77777777" w:rsidR="00DC64F4" w:rsidRDefault="0085279E">
      <w:pPr>
        <w:spacing w:line="600" w:lineRule="auto"/>
        <w:ind w:firstLine="720"/>
        <w:jc w:val="both"/>
        <w:rPr>
          <w:rFonts w:eastAsia="Times New Roman" w:cs="Times New Roman"/>
        </w:rPr>
      </w:pPr>
      <w:r>
        <w:rPr>
          <w:rFonts w:eastAsia="Times New Roman" w:cs="Times New Roman"/>
          <w:b/>
        </w:rPr>
        <w:t>ΕΥΑΓΓΕΛΟΣ ΑΠΟΣΤΟΛΟΥ (Υπουργός Αγροτικής Ανάπτυξης και Τροφίμων):</w:t>
      </w:r>
      <w:r>
        <w:rPr>
          <w:rFonts w:eastAsia="Times New Roman" w:cs="Times New Roman"/>
        </w:rPr>
        <w:t xml:space="preserve"> Κι επειδή, ειδικά για τις ανακτήσεις και </w:t>
      </w:r>
      <w:r>
        <w:rPr>
          <w:rFonts w:eastAsia="Times New Roman" w:cs="Times New Roman"/>
        </w:rPr>
        <w:lastRenderedPageBreak/>
        <w:t>για τα πρόστιμα, δεν έχουν γίνει οι απαραίτητες κινήσεις εκείνη την περίοδο και μετέπειτα, θα τα δούμε στη διαδρομή. Αυτό έχω να σ</w:t>
      </w:r>
      <w:r>
        <w:rPr>
          <w:rFonts w:eastAsia="Times New Roman" w:cs="Times New Roman"/>
        </w:rPr>
        <w:t xml:space="preserve">ας πω μόνο. </w:t>
      </w:r>
    </w:p>
    <w:p w14:paraId="3B1C0C3C" w14:textId="77777777" w:rsidR="00DC64F4" w:rsidRDefault="0085279E">
      <w:pPr>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Ευχαριστώ. </w:t>
      </w:r>
    </w:p>
    <w:p w14:paraId="3B1C0C3D" w14:textId="77777777" w:rsidR="00DC64F4" w:rsidRDefault="0085279E">
      <w:pPr>
        <w:spacing w:line="600" w:lineRule="auto"/>
        <w:ind w:firstLine="720"/>
        <w:jc w:val="both"/>
        <w:rPr>
          <w:rFonts w:eastAsia="Times New Roman" w:cs="Times New Roman"/>
        </w:rPr>
      </w:pPr>
      <w:r>
        <w:rPr>
          <w:rFonts w:eastAsia="Times New Roman" w:cs="Times New Roman"/>
        </w:rPr>
        <w:t xml:space="preserve">Θα συζητηθεί τώρα η ένατη </w:t>
      </w:r>
      <w:r>
        <w:rPr>
          <w:rFonts w:eastAsia="Times New Roman" w:cs="Times New Roman"/>
        </w:rPr>
        <w:t>με</w:t>
      </w:r>
      <w:r>
        <w:rPr>
          <w:rFonts w:eastAsia="Times New Roman" w:cs="Times New Roman"/>
        </w:rPr>
        <w:t xml:space="preserve"> αριθμό 639/10.3.2016 επίκαιρη ερώτηση δεύτερου κύκλου του Βουλευτή Σερρών της Δημοκρατικής Συμπαράταξης ΠΑΣΟΚ-ΔΗΜΑΡ κ. Μιχαήλ Τζελέπη προς τον Υπουργό Αγροτικής Ανάπτ</w:t>
      </w:r>
      <w:r>
        <w:rPr>
          <w:rFonts w:eastAsia="Times New Roman" w:cs="Times New Roman"/>
        </w:rPr>
        <w:t>υξης και Τροφίμων σχετικά με την Ελληνική Βιομηχανία Ζάχαρης</w:t>
      </w:r>
      <w:r>
        <w:rPr>
          <w:rFonts w:eastAsia="Times New Roman" w:cs="Times New Roman"/>
        </w:rPr>
        <w:t>.</w:t>
      </w:r>
      <w:r>
        <w:rPr>
          <w:rFonts w:eastAsia="Times New Roman" w:cs="Times New Roman"/>
        </w:rPr>
        <w:t xml:space="preserve"> </w:t>
      </w:r>
    </w:p>
    <w:p w14:paraId="3B1C0C3E" w14:textId="77777777" w:rsidR="00DC64F4" w:rsidRDefault="0085279E">
      <w:pPr>
        <w:spacing w:line="600" w:lineRule="auto"/>
        <w:ind w:firstLine="720"/>
        <w:jc w:val="both"/>
        <w:rPr>
          <w:rFonts w:eastAsia="Times New Roman" w:cs="Times New Roman"/>
        </w:rPr>
      </w:pPr>
      <w:r>
        <w:rPr>
          <w:rFonts w:eastAsia="Times New Roman" w:cs="Times New Roman"/>
        </w:rPr>
        <w:lastRenderedPageBreak/>
        <w:t xml:space="preserve">Οι ερωτήσεις </w:t>
      </w:r>
      <w:r>
        <w:rPr>
          <w:rFonts w:eastAsia="Times New Roman"/>
          <w:bCs/>
        </w:rPr>
        <w:t>είναι</w:t>
      </w:r>
      <w:r>
        <w:rPr>
          <w:rFonts w:eastAsia="Times New Roman" w:cs="Times New Roman"/>
        </w:rPr>
        <w:t xml:space="preserve"> διπλές, διότι, ξέρετε, αναβάλλονται από την προηγουμένη αυτόματα, λόγω μη παρουσίας των Υπουργών. Γι’ αυτό οι Βουλευτές έχουν διπλές ερωτήσεις, πράγμα το οποίον, όπως ξέρετε,</w:t>
      </w:r>
      <w:r>
        <w:rPr>
          <w:rFonts w:eastAsia="Times New Roman" w:cs="Times New Roman"/>
        </w:rPr>
        <w:t xml:space="preserve"> δεν </w:t>
      </w:r>
      <w:r>
        <w:rPr>
          <w:rFonts w:eastAsia="Times New Roman"/>
          <w:bCs/>
        </w:rPr>
        <w:t>είναι</w:t>
      </w:r>
      <w:r>
        <w:rPr>
          <w:rFonts w:eastAsia="Times New Roman" w:cs="Times New Roman"/>
        </w:rPr>
        <w:t xml:space="preserve"> σύμφωνο με τον Κανονισμό. </w:t>
      </w:r>
    </w:p>
    <w:p w14:paraId="3B1C0C3F" w14:textId="77777777" w:rsidR="00DC64F4" w:rsidRDefault="0085279E">
      <w:pPr>
        <w:spacing w:line="600" w:lineRule="auto"/>
        <w:ind w:firstLine="720"/>
        <w:jc w:val="both"/>
        <w:rPr>
          <w:rFonts w:eastAsia="Times New Roman" w:cs="Times New Roman"/>
        </w:rPr>
      </w:pPr>
      <w:r>
        <w:rPr>
          <w:rFonts w:eastAsia="Times New Roman" w:cs="Times New Roman"/>
        </w:rPr>
        <w:t>Παρακαλώ, κύριε Τζελέπη, έχετε και πάλι τον λόγο.</w:t>
      </w:r>
    </w:p>
    <w:p w14:paraId="3B1C0C40" w14:textId="77777777" w:rsidR="00DC64F4" w:rsidRDefault="0085279E">
      <w:pPr>
        <w:spacing w:line="600" w:lineRule="auto"/>
        <w:ind w:firstLine="720"/>
        <w:jc w:val="both"/>
        <w:rPr>
          <w:rFonts w:eastAsia="Times New Roman" w:cs="Times New Roman"/>
        </w:rPr>
      </w:pPr>
      <w:r>
        <w:rPr>
          <w:rFonts w:eastAsia="Times New Roman" w:cs="Times New Roman"/>
          <w:b/>
        </w:rPr>
        <w:t>ΜΙΧΑΗΛ ΤΖΕΛΕΠΗΣ:</w:t>
      </w:r>
      <w:r>
        <w:rPr>
          <w:rFonts w:eastAsia="Times New Roman" w:cs="Times New Roman"/>
        </w:rPr>
        <w:t xml:space="preserve"> Ευχαριστώ, κύριε Πρόεδρε.  </w:t>
      </w:r>
    </w:p>
    <w:p w14:paraId="3B1C0C41" w14:textId="77777777" w:rsidR="00DC64F4" w:rsidRDefault="0085279E">
      <w:pPr>
        <w:spacing w:line="600" w:lineRule="auto"/>
        <w:ind w:firstLine="720"/>
        <w:jc w:val="both"/>
        <w:rPr>
          <w:rFonts w:eastAsia="Times New Roman" w:cs="Times New Roman"/>
        </w:rPr>
      </w:pPr>
      <w:r>
        <w:rPr>
          <w:rFonts w:eastAsia="Times New Roman" w:cs="Times New Roman"/>
        </w:rPr>
        <w:t>Απλώς, σε συνέχεια της προηγουμένης ερώτησης, κύριε Υπουργέ, κατ</w:t>
      </w:r>
      <w:r>
        <w:rPr>
          <w:rFonts w:eastAsia="Times New Roman" w:cs="Times New Roman"/>
        </w:rPr>
        <w:t>’</w:t>
      </w:r>
      <w:r>
        <w:rPr>
          <w:rFonts w:eastAsia="Times New Roman" w:cs="Times New Roman"/>
        </w:rPr>
        <w:t xml:space="preserve"> </w:t>
      </w:r>
      <w:r>
        <w:rPr>
          <w:rFonts w:eastAsia="Times New Roman" w:cs="Times New Roman"/>
        </w:rPr>
        <w:t>αρχ</w:t>
      </w:r>
      <w:r>
        <w:rPr>
          <w:rFonts w:eastAsia="Times New Roman" w:cs="Times New Roman"/>
        </w:rPr>
        <w:t>άς</w:t>
      </w:r>
      <w:r>
        <w:rPr>
          <w:rFonts w:eastAsia="Times New Roman" w:cs="Times New Roman"/>
        </w:rPr>
        <w:t xml:space="preserve"> οι καταλογισμοί και οι ποινές έρχονται εκ των υστέρων. Μην βιάζεστε. Θα δούμε και τη δική σας λειτουργία. </w:t>
      </w:r>
    </w:p>
    <w:p w14:paraId="3B1C0C42" w14:textId="77777777" w:rsidR="00DC64F4" w:rsidRDefault="0085279E">
      <w:pPr>
        <w:spacing w:line="600" w:lineRule="auto"/>
        <w:ind w:firstLine="720"/>
        <w:jc w:val="both"/>
        <w:rPr>
          <w:rFonts w:eastAsia="Times New Roman" w:cs="Times New Roman"/>
        </w:rPr>
      </w:pPr>
      <w:r>
        <w:rPr>
          <w:rFonts w:eastAsia="Times New Roman" w:cs="Times New Roman"/>
        </w:rPr>
        <w:lastRenderedPageBreak/>
        <w:t xml:space="preserve">Εμείς θέλουμε να δείξουμε καλό πνεύμα συνεργασίας και αρωγή στις προσπάθειες του Υπουργείου. Το Υπουργείο δεν το επιδιώκει αυτό, όταν η </w:t>
      </w:r>
      <w:r>
        <w:rPr>
          <w:rFonts w:eastAsia="Times New Roman"/>
          <w:bCs/>
        </w:rPr>
        <w:t>συγκεκριμένη</w:t>
      </w:r>
      <w:r>
        <w:rPr>
          <w:rFonts w:eastAsia="Times New Roman" w:cs="Times New Roman"/>
        </w:rPr>
        <w:t xml:space="preserve"> ερώτηση για το μέλλον της πολύπαθης και ιστορικής </w:t>
      </w:r>
      <w:r>
        <w:rPr>
          <w:rFonts w:eastAsia="Times New Roman" w:cs="Times New Roman"/>
        </w:rPr>
        <w:t>β</w:t>
      </w:r>
      <w:r>
        <w:rPr>
          <w:rFonts w:eastAsia="Times New Roman" w:cs="Times New Roman"/>
        </w:rPr>
        <w:t xml:space="preserve">ιομηχανίας, της Ελληνικής Βιομηχανίας Ζάχαρης, επί ένα μήνα και με τέσσερις αναβολές δεν μπορεί να συζητηθεί στη </w:t>
      </w:r>
      <w:r>
        <w:rPr>
          <w:rFonts w:eastAsia="Times New Roman"/>
          <w:bCs/>
        </w:rPr>
        <w:t>Βουλή, διότι</w:t>
      </w:r>
      <w:r>
        <w:rPr>
          <w:rFonts w:eastAsia="Times New Roman" w:cs="Times New Roman"/>
        </w:rPr>
        <w:t xml:space="preserve"> δεν έρχεστε εδώ για να δούμε ποιο το μέλλον της </w:t>
      </w:r>
      <w:r>
        <w:rPr>
          <w:rFonts w:eastAsia="Times New Roman" w:cs="Times New Roman"/>
        </w:rPr>
        <w:t>β</w:t>
      </w:r>
      <w:r>
        <w:rPr>
          <w:rFonts w:eastAsia="Times New Roman" w:cs="Times New Roman"/>
        </w:rPr>
        <w:t xml:space="preserve">ιομηχανίας, όταν έχουμε τους </w:t>
      </w:r>
      <w:proofErr w:type="spellStart"/>
      <w:r>
        <w:rPr>
          <w:rFonts w:eastAsia="Times New Roman" w:cs="Times New Roman"/>
        </w:rPr>
        <w:t>τευτλοπαραγωγούς</w:t>
      </w:r>
      <w:proofErr w:type="spellEnd"/>
      <w:r>
        <w:rPr>
          <w:rFonts w:eastAsia="Times New Roman" w:cs="Times New Roman"/>
        </w:rPr>
        <w:t xml:space="preserve"> το 2015, οι οποίοι </w:t>
      </w:r>
      <w:r>
        <w:rPr>
          <w:rFonts w:eastAsia="Times New Roman"/>
          <w:bCs/>
        </w:rPr>
        <w:t>είναι</w:t>
      </w:r>
      <w:r>
        <w:rPr>
          <w:rFonts w:eastAsia="Times New Roman" w:cs="Times New Roman"/>
        </w:rPr>
        <w:t xml:space="preserve"> απλήρωτοι για ποσά ύψους κοντά στα 8,5 εκατομμύρια ευρώ, όταν έχουμε δηλώσεις από τους αρμόδιους Υπουργούς, από την κ. </w:t>
      </w:r>
      <w:proofErr w:type="spellStart"/>
      <w:r>
        <w:rPr>
          <w:rFonts w:eastAsia="Times New Roman" w:cs="Times New Roman"/>
        </w:rPr>
        <w:t>Τζάκρη</w:t>
      </w:r>
      <w:proofErr w:type="spellEnd"/>
      <w:r>
        <w:rPr>
          <w:rFonts w:eastAsia="Times New Roman" w:cs="Times New Roman"/>
        </w:rPr>
        <w:t>, τον Δεκέμβριο του 2015 ότι μέχρι τις 31 Δεκεμβρίου θα αποπληρωθούν οι παραγωγοί και δεν</w:t>
      </w:r>
      <w:r>
        <w:rPr>
          <w:rFonts w:eastAsia="Times New Roman" w:cs="Times New Roman"/>
        </w:rPr>
        <w:t xml:space="preserve"> θα μείνει κανείς απλήρωτος, ό</w:t>
      </w:r>
      <w:r>
        <w:rPr>
          <w:rFonts w:eastAsia="Times New Roman" w:cs="Times New Roman"/>
          <w:szCs w:val="24"/>
        </w:rPr>
        <w:t xml:space="preserve">ταν </w:t>
      </w:r>
      <w:r>
        <w:rPr>
          <w:rFonts w:eastAsia="Times New Roman" w:cs="Times New Roman"/>
          <w:szCs w:val="24"/>
        </w:rPr>
        <w:lastRenderedPageBreak/>
        <w:t xml:space="preserve">έχουμε δηλώσεις του Υπουργού Οικονομικών, του κ. Σταθάκη ότι θα χρηματοδοτηθεί η </w:t>
      </w:r>
      <w:r>
        <w:rPr>
          <w:rFonts w:eastAsia="Times New Roman" w:cs="Times New Roman"/>
          <w:szCs w:val="24"/>
        </w:rPr>
        <w:t>β</w:t>
      </w:r>
      <w:r>
        <w:rPr>
          <w:rFonts w:eastAsia="Times New Roman" w:cs="Times New Roman"/>
          <w:szCs w:val="24"/>
        </w:rPr>
        <w:t xml:space="preserve">ιομηχανία και ότι υπάρχει πλάνο εξυγίανσης, ότι υπάρχει προγραμματισμός για τη βιωσιμότητα της επιχείρησης και να σπείρουν ζαχαρότευτλα. </w:t>
      </w:r>
    </w:p>
    <w:p w14:paraId="3B1C0C4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υς άκουσαν οι Έλληνες </w:t>
      </w:r>
      <w:proofErr w:type="spellStart"/>
      <w:r>
        <w:rPr>
          <w:rFonts w:eastAsia="Times New Roman" w:cs="Times New Roman"/>
          <w:szCs w:val="24"/>
        </w:rPr>
        <w:t>τευτλοπαραγωγοί</w:t>
      </w:r>
      <w:proofErr w:type="spellEnd"/>
      <w:r>
        <w:rPr>
          <w:rFonts w:eastAsia="Times New Roman" w:cs="Times New Roman"/>
          <w:szCs w:val="24"/>
        </w:rPr>
        <w:t xml:space="preserve"> και καλλιέργησαν σαράντα πέντε χιλιάδες περίπου στρέμματα για το 2016. Δεν υπάρχουν εγγυήσεις για αυτούς, για το τι θα γίνει. Δεν ξέρουμε ποιο είναι το πλάνο εξυγίανσης της </w:t>
      </w:r>
      <w:r>
        <w:rPr>
          <w:rFonts w:eastAsia="Times New Roman" w:cs="Times New Roman"/>
          <w:szCs w:val="24"/>
        </w:rPr>
        <w:t>β</w:t>
      </w:r>
      <w:r>
        <w:rPr>
          <w:rFonts w:eastAsia="Times New Roman" w:cs="Times New Roman"/>
          <w:szCs w:val="24"/>
        </w:rPr>
        <w:t xml:space="preserve">ιομηχανίας. Δεν γνωρίζουμε μέχρι στιγμής με </w:t>
      </w:r>
      <w:r>
        <w:rPr>
          <w:rFonts w:eastAsia="Times New Roman" w:cs="Times New Roman"/>
          <w:szCs w:val="24"/>
        </w:rPr>
        <w:t xml:space="preserve">αυτά που ακούμε, αν υπάρχει χρηματοδότηση ή όχι. </w:t>
      </w:r>
    </w:p>
    <w:p w14:paraId="3B1C0C4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 xml:space="preserve">Βλέπουμε μέσα σε δύο εβδομάδες να παραιτούνται τα διοικητικά συμβούλια. Στα μέσα του προηγούμενου μήνα παραιτήθηκε ο </w:t>
      </w:r>
      <w:r>
        <w:rPr>
          <w:rFonts w:eastAsia="Times New Roman" w:cs="Times New Roman"/>
          <w:szCs w:val="24"/>
        </w:rPr>
        <w:t>δ</w:t>
      </w:r>
      <w:r>
        <w:rPr>
          <w:rFonts w:eastAsia="Times New Roman" w:cs="Times New Roman"/>
          <w:szCs w:val="24"/>
        </w:rPr>
        <w:t xml:space="preserve">ιευθύνων </w:t>
      </w:r>
      <w:r>
        <w:rPr>
          <w:rFonts w:eastAsia="Times New Roman" w:cs="Times New Roman"/>
          <w:szCs w:val="24"/>
        </w:rPr>
        <w:t>σ</w:t>
      </w:r>
      <w:r>
        <w:rPr>
          <w:rFonts w:eastAsia="Times New Roman" w:cs="Times New Roman"/>
          <w:szCs w:val="24"/>
        </w:rPr>
        <w:t xml:space="preserve">ύμβουλος και ορίστηκε νέο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πριν από δύο εβδομάδες. Πριν απ</w:t>
      </w:r>
      <w:r>
        <w:rPr>
          <w:rFonts w:eastAsia="Times New Roman" w:cs="Times New Roman"/>
          <w:szCs w:val="24"/>
        </w:rPr>
        <w:t xml:space="preserve">ό τρεις μέρες παραιτήθηκε κι αυτό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Δεν υπάρχει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αυτή τη στιγμή. </w:t>
      </w:r>
    </w:p>
    <w:p w14:paraId="3B1C0C4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Μάλιστα, ενώ πρόκειται για μία </w:t>
      </w:r>
      <w:r>
        <w:rPr>
          <w:rFonts w:eastAsia="Times New Roman" w:cs="Times New Roman"/>
          <w:szCs w:val="24"/>
        </w:rPr>
        <w:t>β</w:t>
      </w:r>
      <w:r>
        <w:rPr>
          <w:rFonts w:eastAsia="Times New Roman" w:cs="Times New Roman"/>
          <w:szCs w:val="24"/>
        </w:rPr>
        <w:t xml:space="preserve">ιομηχανία η οποία έχει συγκριτικά πλεονεκτήματα στην περιοχή των Βαλκανίων, όπου δεν υπάρχει άλλο </w:t>
      </w:r>
      <w:proofErr w:type="spellStart"/>
      <w:r>
        <w:rPr>
          <w:rFonts w:eastAsia="Times New Roman" w:cs="Times New Roman"/>
          <w:szCs w:val="24"/>
        </w:rPr>
        <w:t>ζαχαρουργείο</w:t>
      </w:r>
      <w:proofErr w:type="spellEnd"/>
      <w:r>
        <w:rPr>
          <w:rFonts w:eastAsia="Times New Roman" w:cs="Times New Roman"/>
          <w:szCs w:val="24"/>
        </w:rPr>
        <w:t>, εκτ</w:t>
      </w:r>
      <w:r>
        <w:rPr>
          <w:rFonts w:eastAsia="Times New Roman" w:cs="Times New Roman"/>
          <w:szCs w:val="24"/>
        </w:rPr>
        <w:t xml:space="preserve">ός από ένα μικρό ιδιωτικό, βλέπουμε σήμερα ότι το ελληνικό ζαχαρότευτλο και η ελληνική </w:t>
      </w:r>
      <w:r>
        <w:rPr>
          <w:rFonts w:eastAsia="Times New Roman" w:cs="Times New Roman"/>
          <w:szCs w:val="24"/>
        </w:rPr>
        <w:lastRenderedPageBreak/>
        <w:t>βιομηχανία δεν εντάσσεται πουθενά από το Υπουργείο Αγροτικής Ανάπτυξης, σε σχέση με την παραγωγική ανασυγκρότηση της χώρας.</w:t>
      </w:r>
    </w:p>
    <w:p w14:paraId="3B1C0C4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ότι η </w:t>
      </w:r>
      <w:r>
        <w:rPr>
          <w:rFonts w:eastAsia="Times New Roman" w:cs="Times New Roman"/>
          <w:szCs w:val="24"/>
        </w:rPr>
        <w:t>β</w:t>
      </w:r>
      <w:r>
        <w:rPr>
          <w:rFonts w:eastAsia="Times New Roman" w:cs="Times New Roman"/>
          <w:szCs w:val="24"/>
        </w:rPr>
        <w:t>ιομηχανία αυτή, στις αρχές του 20</w:t>
      </w:r>
      <w:r>
        <w:rPr>
          <w:rFonts w:eastAsia="Times New Roman" w:cs="Times New Roman"/>
          <w:szCs w:val="24"/>
        </w:rPr>
        <w:t xml:space="preserve">15 –και καλώς- ενισχύθηκε τότε με τριάντα εκατομμύρια, είδαμε όμως ότι επί ένα χρόνο δεν υπήρξε καμία μέριμνα, ούτως ώστε η </w:t>
      </w:r>
      <w:r>
        <w:rPr>
          <w:rFonts w:eastAsia="Times New Roman" w:cs="Times New Roman"/>
          <w:szCs w:val="24"/>
        </w:rPr>
        <w:t>β</w:t>
      </w:r>
      <w:r>
        <w:rPr>
          <w:rFonts w:eastAsia="Times New Roman" w:cs="Times New Roman"/>
          <w:szCs w:val="24"/>
        </w:rPr>
        <w:t>ιομηχανία αυτή να συνεχίσει να λειτουργεί και να είναι βιώσιμη και να μη χαθεί ένα σημαντικό αγροτικό προϊόν, όπως το ελληνικό ζαχα</w:t>
      </w:r>
      <w:r>
        <w:rPr>
          <w:rFonts w:eastAsia="Times New Roman" w:cs="Times New Roman"/>
          <w:szCs w:val="24"/>
        </w:rPr>
        <w:t xml:space="preserve">ρότευτλο από τη χώρα μας. Μάλιστα, αυτό γίνεται σε μία κρίσιμη χρονική περίοδο, όπου απελευθερώνεται η ζάχαρη στην Ευρωπαϊκή Ένωση από το 2017. </w:t>
      </w:r>
    </w:p>
    <w:p w14:paraId="3B1C0C4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3B1C0C4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Μιλάμε για μια πολύπαθη </w:t>
      </w:r>
      <w:r>
        <w:rPr>
          <w:rFonts w:eastAsia="Times New Roman" w:cs="Times New Roman"/>
          <w:szCs w:val="24"/>
        </w:rPr>
        <w:t>β</w:t>
      </w:r>
      <w:r>
        <w:rPr>
          <w:rFonts w:eastAsia="Times New Roman" w:cs="Times New Roman"/>
          <w:szCs w:val="24"/>
        </w:rPr>
        <w:t>ιομηχανία διαχρονικά. Όμως, υπήρχε η δυνατότητα τα τριάντα εκατομμύρια του ελληνικού λαού, που δόθηκαν με πράξη νομοθετικού περιεχομένου στις αρχές του 2015, να αξιοποιηθούν κατά τον καλύτερο τρόπο, να γίνει ένας προγραμματισμός για την εξυγίανσή της. Αντι</w:t>
      </w:r>
      <w:r>
        <w:rPr>
          <w:rFonts w:eastAsia="Times New Roman" w:cs="Times New Roman"/>
          <w:szCs w:val="24"/>
        </w:rPr>
        <w:t>θέτως, είδαμε το 2015 να λειτουργούν εργοστάσια, να λειτουργεί εργοστάσιο για δ</w:t>
      </w:r>
      <w:r>
        <w:rPr>
          <w:rFonts w:eastAsia="Times New Roman" w:cs="Times New Roman"/>
          <w:szCs w:val="24"/>
        </w:rPr>
        <w:t>ε</w:t>
      </w:r>
      <w:r>
        <w:rPr>
          <w:rFonts w:eastAsia="Times New Roman" w:cs="Times New Roman"/>
          <w:szCs w:val="24"/>
        </w:rPr>
        <w:t>καο</w:t>
      </w:r>
      <w:r>
        <w:rPr>
          <w:rFonts w:eastAsia="Times New Roman" w:cs="Times New Roman"/>
          <w:szCs w:val="24"/>
        </w:rPr>
        <w:t>κ</w:t>
      </w:r>
      <w:r>
        <w:rPr>
          <w:rFonts w:eastAsia="Times New Roman" w:cs="Times New Roman"/>
          <w:szCs w:val="24"/>
        </w:rPr>
        <w:t xml:space="preserve">τώ και μόνο μέρες, αλλά να προσλαμβάνονται </w:t>
      </w:r>
      <w:proofErr w:type="spellStart"/>
      <w:r>
        <w:rPr>
          <w:rFonts w:eastAsia="Times New Roman" w:cs="Times New Roman"/>
          <w:szCs w:val="24"/>
        </w:rPr>
        <w:t>εκατόν</w:t>
      </w:r>
      <w:proofErr w:type="spellEnd"/>
      <w:r>
        <w:rPr>
          <w:rFonts w:eastAsia="Times New Roman" w:cs="Times New Roman"/>
          <w:szCs w:val="24"/>
        </w:rPr>
        <w:t xml:space="preserve"> πενήντα και πλέον εργαζόμενοι για έξι μήνες.</w:t>
      </w:r>
    </w:p>
    <w:p w14:paraId="3B1C0C49"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Παρακαλώ, ολοκληρώστε. Τα υπόλοιπα θα τα </w:t>
      </w:r>
      <w:r>
        <w:rPr>
          <w:rFonts w:eastAsia="Times New Roman" w:cs="Times New Roman"/>
          <w:szCs w:val="24"/>
        </w:rPr>
        <w:t xml:space="preserve">πείτε στη δευτερολογία σας, κύριε Τζελέπη. </w:t>
      </w:r>
    </w:p>
    <w:p w14:paraId="3B1C0C4A"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Τι κόστος είχε αυτό; Πώς η </w:t>
      </w:r>
      <w:r>
        <w:rPr>
          <w:rFonts w:eastAsia="Times New Roman" w:cs="Times New Roman"/>
          <w:szCs w:val="24"/>
        </w:rPr>
        <w:t>β</w:t>
      </w:r>
      <w:r>
        <w:rPr>
          <w:rFonts w:eastAsia="Times New Roman" w:cs="Times New Roman"/>
          <w:szCs w:val="24"/>
        </w:rPr>
        <w:t xml:space="preserve">ιομηχανία θα μπορούσε να είναι ανταγωνιστική και να προσφέρει στον Έλληνα αγρότη; </w:t>
      </w:r>
    </w:p>
    <w:p w14:paraId="3B1C0C4B"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Σας ευχαριστώ. </w:t>
      </w:r>
    </w:p>
    <w:p w14:paraId="3B1C0C4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3B1C0C4D"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Ευχαριστώ, κύριε Πρόεδρε. </w:t>
      </w:r>
    </w:p>
    <w:p w14:paraId="3B1C0C4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αρχάς, αγαπητέ συνάδελφε, μίλησα προηγουμένως σχετικά με τις παρουσίες μου και για το αν μπορώ ή δεν μπορώ να ανταποκριθώ. Κάναμε μία μεγάλη προσπάθεια. Μην ξε</w:t>
      </w:r>
      <w:r>
        <w:rPr>
          <w:rFonts w:eastAsia="Times New Roman" w:cs="Times New Roman"/>
          <w:szCs w:val="24"/>
        </w:rPr>
        <w:t xml:space="preserve">χνάτε ότι έχουμε ένα Υπουργείο, το οποίο έχει ιδιαίτερες ανάγκες για επαφές και συναντήσεις. Αντιλαμβάνεστε ότι αυτό μας δημιουργεί μεγάλο πρόβλημα. Δεν ξέρουμε πού να </w:t>
      </w:r>
      <w:proofErr w:type="spellStart"/>
      <w:r>
        <w:rPr>
          <w:rFonts w:eastAsia="Times New Roman" w:cs="Times New Roman"/>
          <w:szCs w:val="24"/>
        </w:rPr>
        <w:t>πρωτοανταποκριθούμε</w:t>
      </w:r>
      <w:proofErr w:type="spellEnd"/>
      <w:r>
        <w:rPr>
          <w:rFonts w:eastAsia="Times New Roman" w:cs="Times New Roman"/>
          <w:szCs w:val="24"/>
        </w:rPr>
        <w:t xml:space="preserve">. </w:t>
      </w:r>
    </w:p>
    <w:p w14:paraId="3B1C0C4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Όμως ο αρμόδιος Υπουργός έχει απαντήσει για τη ζάχαρη. Προχθές υπή</w:t>
      </w:r>
      <w:r>
        <w:rPr>
          <w:rFonts w:eastAsia="Times New Roman" w:cs="Times New Roman"/>
          <w:szCs w:val="24"/>
        </w:rPr>
        <w:t xml:space="preserve">ρχε ανάλογη επίκαιρη ερώτηση. Δεν ξέρω αν ήταν από εσάς. Ο αρμόδιος Υπουργός έχει απαντήσει. </w:t>
      </w:r>
    </w:p>
    <w:p w14:paraId="3B1C0C5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Από τη δική μου πλευρά, θέλησα σήμερα να απαντήσω…</w:t>
      </w:r>
    </w:p>
    <w:p w14:paraId="3B1C0C51"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Επιλεκτικά απαντάει ο αρμόδιος Υπουργός; </w:t>
      </w:r>
    </w:p>
    <w:p w14:paraId="3B1C0C52"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w:t>
      </w:r>
      <w:r>
        <w:rPr>
          <w:rFonts w:eastAsia="Times New Roman" w:cs="Times New Roman"/>
          <w:szCs w:val="24"/>
        </w:rPr>
        <w:t xml:space="preserve">μη διακόπτετε. </w:t>
      </w:r>
    </w:p>
    <w:p w14:paraId="3B1C0C53"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Θέλησα να απαντήσω, γιατί η αγωνία η δική μου είναι κυρίως πώς θα κρατήσουμε την </w:t>
      </w:r>
      <w:proofErr w:type="spellStart"/>
      <w:r>
        <w:rPr>
          <w:rFonts w:eastAsia="Times New Roman" w:cs="Times New Roman"/>
          <w:szCs w:val="24"/>
        </w:rPr>
        <w:t>τευτλοκαλλιέργεια</w:t>
      </w:r>
      <w:proofErr w:type="spellEnd"/>
      <w:r>
        <w:rPr>
          <w:rFonts w:eastAsia="Times New Roman" w:cs="Times New Roman"/>
          <w:szCs w:val="24"/>
        </w:rPr>
        <w:t xml:space="preserve">. Αυτό είναι. </w:t>
      </w:r>
    </w:p>
    <w:p w14:paraId="3B1C0C5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Επειδή αναφερθήκατε στην περσινή χρηματοδότηση, θέλω να σας υπ</w:t>
      </w:r>
      <w:r>
        <w:rPr>
          <w:rFonts w:eastAsia="Times New Roman" w:cs="Times New Roman"/>
          <w:szCs w:val="24"/>
        </w:rPr>
        <w:t>ενθυμίσω ότι κληρονομήσαμε μία κατάσταση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Ελληνική</w:t>
      </w:r>
      <w:r>
        <w:rPr>
          <w:rFonts w:eastAsia="Times New Roman" w:cs="Times New Roman"/>
          <w:szCs w:val="24"/>
        </w:rPr>
        <w:t xml:space="preserve"> Βιομηχανία Ζάχαρης</w:t>
      </w:r>
      <w:r>
        <w:rPr>
          <w:rFonts w:eastAsia="Times New Roman" w:cs="Times New Roman"/>
          <w:szCs w:val="24"/>
        </w:rPr>
        <w:t>,</w:t>
      </w:r>
      <w:r>
        <w:rPr>
          <w:rFonts w:eastAsia="Times New Roman" w:cs="Times New Roman"/>
          <w:szCs w:val="24"/>
        </w:rPr>
        <w:t xml:space="preserve"> που ουσιαστικά είχε τα </w:t>
      </w:r>
      <w:r>
        <w:rPr>
          <w:rFonts w:eastAsia="Times New Roman" w:cs="Times New Roman"/>
          <w:szCs w:val="24"/>
        </w:rPr>
        <w:lastRenderedPageBreak/>
        <w:t>συγκεκριμένα εργοστάσια κλειστά. Άρα, λοιπόν, έπρεπε να τα λειτουργήσουμε. Κάναμε μία κίνηση, δώσαμε μία μάχη</w:t>
      </w:r>
      <w:r>
        <w:rPr>
          <w:rFonts w:eastAsia="Times New Roman" w:cs="Times New Roman"/>
          <w:szCs w:val="24"/>
        </w:rPr>
        <w:t>,</w:t>
      </w:r>
      <w:r>
        <w:rPr>
          <w:rFonts w:eastAsia="Times New Roman" w:cs="Times New Roman"/>
          <w:szCs w:val="24"/>
        </w:rPr>
        <w:t xml:space="preserve"> για να εξυγιάνουμε τη λειτουργία της συγκεκριμέ</w:t>
      </w:r>
      <w:r>
        <w:rPr>
          <w:rFonts w:eastAsia="Times New Roman" w:cs="Times New Roman"/>
          <w:szCs w:val="24"/>
        </w:rPr>
        <w:t>νης επιχείρησης</w:t>
      </w:r>
      <w:r>
        <w:rPr>
          <w:rFonts w:eastAsia="Times New Roman" w:cs="Times New Roman"/>
          <w:szCs w:val="24"/>
        </w:rPr>
        <w:t>,</w:t>
      </w:r>
      <w:r>
        <w:rPr>
          <w:rFonts w:eastAsia="Times New Roman" w:cs="Times New Roman"/>
          <w:szCs w:val="24"/>
        </w:rPr>
        <w:t xml:space="preserve"> γιατί θέλαμε και να διασφαλιστεί η συνέχιση της δραστηριότητας, αλλά και να μη χάσουμε την </w:t>
      </w:r>
      <w:proofErr w:type="spellStart"/>
      <w:r>
        <w:rPr>
          <w:rFonts w:eastAsia="Times New Roman" w:cs="Times New Roman"/>
          <w:szCs w:val="24"/>
        </w:rPr>
        <w:t>τευτλοκαλλιέργεια</w:t>
      </w:r>
      <w:proofErr w:type="spellEnd"/>
      <w:r>
        <w:rPr>
          <w:rFonts w:eastAsia="Times New Roman" w:cs="Times New Roman"/>
          <w:szCs w:val="24"/>
        </w:rPr>
        <w:t xml:space="preserve">. Αντιλαμβάνεστε ότι ήταν πάρα πολύ σοβαρό αυτό. </w:t>
      </w:r>
    </w:p>
    <w:p w14:paraId="3B1C0C5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Θα έλεγα πάλι ότι και η </w:t>
      </w:r>
      <w:r>
        <w:rPr>
          <w:rFonts w:eastAsia="Times New Roman" w:cs="Times New Roman"/>
          <w:szCs w:val="24"/>
        </w:rPr>
        <w:t>Ελληνική</w:t>
      </w:r>
      <w:r>
        <w:rPr>
          <w:rFonts w:eastAsia="Times New Roman" w:cs="Times New Roman"/>
          <w:szCs w:val="24"/>
        </w:rPr>
        <w:t xml:space="preserve"> Βιομηχανία Ζάχαρης είναι ένα χαρακτηριστικό παρά</w:t>
      </w:r>
      <w:r>
        <w:rPr>
          <w:rFonts w:eastAsia="Times New Roman" w:cs="Times New Roman"/>
          <w:szCs w:val="24"/>
        </w:rPr>
        <w:t xml:space="preserve">δειγμα ανορθολογικής λειτουργίας και γενικότερα παρεμβάσεων της πολιτικής κατάστασης της χώρας μας στη συγκεκριμένη λειτουργία. Μην κρυβόμαστε. </w:t>
      </w:r>
    </w:p>
    <w:p w14:paraId="3B1C0C5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lastRenderedPageBreak/>
        <w:t>Αυτή</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την κατάσταση εμείς τη βρήκαμε. Ξέρετε ποιος την επιδείνωσε πολύ περισσότερο; Η μεταφορά της Αγρο</w:t>
      </w:r>
      <w:r>
        <w:rPr>
          <w:rFonts w:eastAsia="Times New Roman" w:cs="Times New Roman"/>
          <w:szCs w:val="24"/>
        </w:rPr>
        <w:t>τικής Τράπεζας στην Τράπεζα Πειραιώς συνοδεύτηκε πραγματικά με έναν γόρδιο δεσμό</w:t>
      </w:r>
      <w:r>
        <w:rPr>
          <w:rFonts w:eastAsia="Times New Roman" w:cs="Times New Roman"/>
          <w:szCs w:val="24"/>
        </w:rPr>
        <w:t>,</w:t>
      </w:r>
      <w:r>
        <w:rPr>
          <w:rFonts w:eastAsia="Times New Roman" w:cs="Times New Roman"/>
          <w:szCs w:val="24"/>
        </w:rPr>
        <w:t xml:space="preserve"> που δεν υπάρχει προηγούμενος στον επιχειρηματικό κόσμο. </w:t>
      </w:r>
    </w:p>
    <w:p w14:paraId="3B1C0C57"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Ο εκκαθαριστής της ΑΤΕ στην προκειμένη περίπτωση είναι διαφορετικός από το</w:t>
      </w:r>
      <w:r>
        <w:rPr>
          <w:rFonts w:eastAsia="Times New Roman"/>
          <w:szCs w:val="24"/>
        </w:rPr>
        <w:t>ν</w:t>
      </w:r>
      <w:r>
        <w:rPr>
          <w:rFonts w:eastAsia="Times New Roman"/>
          <w:szCs w:val="24"/>
        </w:rPr>
        <w:t xml:space="preserve"> μοναδικό πιστωτή</w:t>
      </w:r>
      <w:r w:rsidRPr="00A27E08">
        <w:rPr>
          <w:rFonts w:eastAsia="Times New Roman"/>
          <w:szCs w:val="24"/>
        </w:rPr>
        <w:t>,</w:t>
      </w:r>
      <w:r>
        <w:rPr>
          <w:rFonts w:eastAsia="Times New Roman"/>
          <w:szCs w:val="24"/>
        </w:rPr>
        <w:t xml:space="preserve"> που είναι η Τράπεζα Πειραιώς</w:t>
      </w:r>
      <w:r w:rsidRPr="00A27E08">
        <w:rPr>
          <w:rFonts w:eastAsia="Times New Roman"/>
          <w:szCs w:val="24"/>
        </w:rPr>
        <w:t>,</w:t>
      </w:r>
      <w:r>
        <w:rPr>
          <w:rFonts w:eastAsia="Times New Roman"/>
          <w:szCs w:val="24"/>
        </w:rPr>
        <w:t xml:space="preserve"> και είναι ένας γόρδιος δεσμός</w:t>
      </w:r>
      <w:r>
        <w:rPr>
          <w:rFonts w:eastAsia="Times New Roman"/>
          <w:szCs w:val="24"/>
        </w:rPr>
        <w:t>,</w:t>
      </w:r>
      <w:r>
        <w:rPr>
          <w:rFonts w:eastAsia="Times New Roman"/>
          <w:szCs w:val="24"/>
        </w:rPr>
        <w:t xml:space="preserve"> που είναι πάρα πολύ δύσκολο να λυθεί, </w:t>
      </w:r>
      <w:proofErr w:type="spellStart"/>
      <w:r>
        <w:rPr>
          <w:rFonts w:eastAsia="Times New Roman"/>
          <w:szCs w:val="24"/>
        </w:rPr>
        <w:t>πόσω</w:t>
      </w:r>
      <w:proofErr w:type="spellEnd"/>
      <w:r>
        <w:rPr>
          <w:rFonts w:eastAsia="Times New Roman"/>
          <w:szCs w:val="24"/>
        </w:rPr>
        <w:t xml:space="preserve"> μάλλον όταν η διαδικασία της εκκαθάρισης ήδη έχει πάει και σε άλλα χέρια.</w:t>
      </w:r>
    </w:p>
    <w:p w14:paraId="3B1C0C58"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lastRenderedPageBreak/>
        <w:t>Πέρσι, λοιπόν, κάναμε αυτό</w:t>
      </w:r>
      <w:r>
        <w:rPr>
          <w:rFonts w:eastAsia="Times New Roman"/>
          <w:szCs w:val="24"/>
        </w:rPr>
        <w:t>,</w:t>
      </w:r>
      <w:r>
        <w:rPr>
          <w:rFonts w:eastAsia="Times New Roman"/>
          <w:szCs w:val="24"/>
        </w:rPr>
        <w:t xml:space="preserve"> για να σώσουμε</w:t>
      </w:r>
      <w:r>
        <w:rPr>
          <w:rFonts w:eastAsia="Times New Roman"/>
          <w:szCs w:val="24"/>
        </w:rPr>
        <w:t>,</w:t>
      </w:r>
      <w:r>
        <w:rPr>
          <w:rFonts w:eastAsia="Times New Roman"/>
          <w:szCs w:val="24"/>
        </w:rPr>
        <w:t xml:space="preserve"> και πραγματικά καταφέραμε να πληρ</w:t>
      </w:r>
      <w:r>
        <w:rPr>
          <w:rFonts w:eastAsia="Times New Roman"/>
          <w:szCs w:val="24"/>
        </w:rPr>
        <w:t>ώσουμε πολλά συσσωρευμένα χρέη, προμηθευτές λειτουργικές ανάγκες, που δεν μπορούσαν να αντιμετωπιστούν διαφορετικά, γιατί θα έκλεινε η εταιρεία και συνεχίσαμε.</w:t>
      </w:r>
    </w:p>
    <w:p w14:paraId="3B1C0C59"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 xml:space="preserve">Αυτή την ώρα ολοκληρώνεται μεταξύ Τράπεζας Πειραιώς και </w:t>
      </w:r>
      <w:r>
        <w:rPr>
          <w:rFonts w:eastAsia="Times New Roman"/>
          <w:szCs w:val="24"/>
        </w:rPr>
        <w:t xml:space="preserve">Ελληνικής </w:t>
      </w:r>
      <w:r>
        <w:rPr>
          <w:rFonts w:eastAsia="Times New Roman"/>
          <w:szCs w:val="24"/>
        </w:rPr>
        <w:t>Βιομηχανίας Ζάχαρης μια συμφων</w:t>
      </w:r>
      <w:r>
        <w:rPr>
          <w:rFonts w:eastAsia="Times New Roman"/>
          <w:szCs w:val="24"/>
        </w:rPr>
        <w:t>ία για ένα σχέδιο αναδιάρθρωσης, το οποίο προβλέπει ποσό χρηματοδότησης δώδεκα εκατομμύρια ευρώ</w:t>
      </w:r>
      <w:r>
        <w:rPr>
          <w:rFonts w:eastAsia="Times New Roman"/>
          <w:szCs w:val="24"/>
        </w:rPr>
        <w:t>,</w:t>
      </w:r>
      <w:r>
        <w:rPr>
          <w:rFonts w:eastAsia="Times New Roman"/>
          <w:szCs w:val="24"/>
        </w:rPr>
        <w:t xml:space="preserve"> εκταμιευόμενα σε τρεις δόσεις: πέντε, τρία και τέσσερα εκατομμύρια ευρώ. Το σχέδιο αυτό καθιστά βιώσιμη την προοπτική και διασφαλίζει τη συνέχιση της παραγωγής</w:t>
      </w:r>
      <w:r>
        <w:rPr>
          <w:rFonts w:eastAsia="Times New Roman"/>
          <w:szCs w:val="24"/>
        </w:rPr>
        <w:t xml:space="preserve">. </w:t>
      </w:r>
    </w:p>
    <w:p w14:paraId="3B1C0C5A"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lastRenderedPageBreak/>
        <w:t>Όμως, για να επιτευχθεί αυτό, χρειάζεται κι ένα δεύτερο σχέδιο, ένα γενικό σχέδιο βιωσιμότητας της ίδιας της επιχείρησης. Δηλαδή, θα πρέπει οπωσδήποτε να γίνουν κινήσεις -κι έχουμε υποχρέωση αύριο</w:t>
      </w:r>
      <w:r>
        <w:rPr>
          <w:rFonts w:eastAsia="Times New Roman"/>
          <w:szCs w:val="24"/>
        </w:rPr>
        <w:t>,</w:t>
      </w:r>
      <w:r>
        <w:rPr>
          <w:rFonts w:eastAsia="Times New Roman"/>
          <w:szCs w:val="24"/>
        </w:rPr>
        <w:t xml:space="preserve"> μεθαύριο να τις κάνουμε-</w:t>
      </w:r>
      <w:r>
        <w:rPr>
          <w:rFonts w:eastAsia="Times New Roman"/>
          <w:szCs w:val="24"/>
        </w:rPr>
        <w:t>,</w:t>
      </w:r>
      <w:r>
        <w:rPr>
          <w:rFonts w:eastAsia="Times New Roman"/>
          <w:szCs w:val="24"/>
        </w:rPr>
        <w:t xml:space="preserve"> που θα μειώσουν το κοστολόγιό</w:t>
      </w:r>
      <w:r>
        <w:rPr>
          <w:rFonts w:eastAsia="Times New Roman"/>
          <w:szCs w:val="24"/>
        </w:rPr>
        <w:t xml:space="preserve"> της. </w:t>
      </w:r>
    </w:p>
    <w:p w14:paraId="3B1C0C5B"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Απλά σ</w:t>
      </w:r>
      <w:r>
        <w:rPr>
          <w:rFonts w:eastAsia="Times New Roman"/>
          <w:szCs w:val="24"/>
        </w:rPr>
        <w:t>ά</w:t>
      </w:r>
      <w:r>
        <w:rPr>
          <w:rFonts w:eastAsia="Times New Roman"/>
          <w:szCs w:val="24"/>
        </w:rPr>
        <w:t>ς αναφέρω ότι</w:t>
      </w:r>
      <w:r>
        <w:rPr>
          <w:rFonts w:eastAsia="Times New Roman"/>
          <w:szCs w:val="24"/>
        </w:rPr>
        <w:t>,</w:t>
      </w:r>
      <w:r>
        <w:rPr>
          <w:rFonts w:eastAsia="Times New Roman"/>
          <w:szCs w:val="24"/>
        </w:rPr>
        <w:t xml:space="preserve"> όταν στις άλλες χώρες της Ευρωπαϊκής Ένωσης το μέσο κοστολόγιο είναι 392 ευρώ τον τόνο και σε εμάς ξεπερνάει τα 750 ευρώ, αντιλαμβάνεστε τι μεγάλο πρόβλημα έχουμε. Θα δούμε, λοιπόν, μετά την υπογραφή.</w:t>
      </w:r>
    </w:p>
    <w:p w14:paraId="3B1C0C5C"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lastRenderedPageBreak/>
        <w:t>Ας αφήσω, κύριε Πρόεδρε, σ</w:t>
      </w:r>
      <w:r>
        <w:rPr>
          <w:rFonts w:eastAsia="Times New Roman"/>
          <w:szCs w:val="24"/>
        </w:rPr>
        <w:t xml:space="preserve">χετικά με τις πληρωμές και την </w:t>
      </w:r>
      <w:proofErr w:type="spellStart"/>
      <w:r>
        <w:rPr>
          <w:rFonts w:eastAsia="Times New Roman"/>
          <w:szCs w:val="24"/>
        </w:rPr>
        <w:t>τευτλοκαλλιέργεια</w:t>
      </w:r>
      <w:proofErr w:type="spellEnd"/>
      <w:r>
        <w:rPr>
          <w:rFonts w:eastAsia="Times New Roman"/>
          <w:szCs w:val="24"/>
        </w:rPr>
        <w:t xml:space="preserve"> να απαντήσω στη δευτερολογία μου, γιατί θα υπάρχει μια σύνδεση σε αυτά που θα πω.</w:t>
      </w:r>
    </w:p>
    <w:p w14:paraId="3B1C0C5D" w14:textId="77777777" w:rsidR="00DC64F4" w:rsidRDefault="0085279E">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Κυρίες και κύριοι συνάδελφοι, έχω την τιμή να ανακοινώσω στο Σώμα ότι τη συνεδρίασή μας π</w:t>
      </w:r>
      <w:r>
        <w:rPr>
          <w:rFonts w:eastAsia="Times New Roman"/>
          <w:szCs w:val="24"/>
        </w:rPr>
        <w:t xml:space="preserve">αρακολουθούν από τα άνω δυτικά θεωρεία της Βουλής, αφού προηγουμένως ξεναγήθηκαν στην έκθεση της </w:t>
      </w:r>
      <w:r>
        <w:rPr>
          <w:rFonts w:eastAsia="Times New Roman"/>
          <w:szCs w:val="24"/>
        </w:rPr>
        <w:t>α</w:t>
      </w:r>
      <w:r>
        <w:rPr>
          <w:rFonts w:eastAsia="Times New Roman"/>
          <w:szCs w:val="24"/>
        </w:rPr>
        <w:t>ίθουσας «</w:t>
      </w:r>
      <w:r>
        <w:rPr>
          <w:rFonts w:eastAsia="Times New Roman"/>
          <w:szCs w:val="24"/>
        </w:rPr>
        <w:t>ΕΛΕΥΘΕΡΙΟΣ ΒΕΝΙΖΕΛΟΣ</w:t>
      </w:r>
      <w:r>
        <w:rPr>
          <w:rFonts w:eastAsia="Times New Roman"/>
          <w:szCs w:val="24"/>
        </w:rPr>
        <w:t>» και ενημερώθηκαν για την ιστορία του κτ</w:t>
      </w:r>
      <w:r>
        <w:rPr>
          <w:rFonts w:eastAsia="Times New Roman"/>
          <w:szCs w:val="24"/>
        </w:rPr>
        <w:t>η</w:t>
      </w:r>
      <w:r>
        <w:rPr>
          <w:rFonts w:eastAsia="Times New Roman"/>
          <w:szCs w:val="24"/>
        </w:rPr>
        <w:t xml:space="preserve">ρίου και τον τρόπο οργάνωσης </w:t>
      </w:r>
      <w:r>
        <w:rPr>
          <w:rFonts w:eastAsia="Times New Roman"/>
          <w:szCs w:val="24"/>
        </w:rPr>
        <w:lastRenderedPageBreak/>
        <w:t>και λειτουργίας της Βουλής, πενήντα δύο μαθητές και μαθήτρ</w:t>
      </w:r>
      <w:r>
        <w:rPr>
          <w:rFonts w:eastAsia="Times New Roman"/>
          <w:szCs w:val="24"/>
        </w:rPr>
        <w:t>ιες και τρεις συνοδοί εκπαιδευτικοί από το 3</w:t>
      </w:r>
      <w:r>
        <w:rPr>
          <w:rFonts w:eastAsia="Times New Roman"/>
          <w:szCs w:val="24"/>
          <w:vertAlign w:val="superscript"/>
        </w:rPr>
        <w:t>ο</w:t>
      </w:r>
      <w:r>
        <w:rPr>
          <w:rFonts w:eastAsia="Times New Roman"/>
          <w:szCs w:val="24"/>
        </w:rPr>
        <w:t xml:space="preserve"> Γυμνάσιο Ξάνθης.</w:t>
      </w:r>
    </w:p>
    <w:p w14:paraId="3B1C0C5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3B1C0C5F" w14:textId="77777777" w:rsidR="00DC64F4" w:rsidRDefault="0085279E">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3B1C0C60"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Κύριε Τζελέπη, έχετε τον λόγο.</w:t>
      </w:r>
    </w:p>
    <w:p w14:paraId="3B1C0C61" w14:textId="77777777" w:rsidR="00DC64F4" w:rsidRDefault="0085279E">
      <w:pPr>
        <w:tabs>
          <w:tab w:val="left" w:pos="2820"/>
        </w:tabs>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Κύριε Υπουργέ, είπα από την αρχή της τοποθέτησής μου για μια πολύπαθη</w:t>
      </w:r>
      <w:r>
        <w:rPr>
          <w:rFonts w:eastAsia="Times New Roman"/>
          <w:szCs w:val="24"/>
        </w:rPr>
        <w:t xml:space="preserve"> βιομηχανία. Ναι, υπήρχε ανορθολογική λειτουργία, αλλά το 2015 ήταν μία καθοριστική χρονιά</w:t>
      </w:r>
      <w:r>
        <w:rPr>
          <w:rFonts w:eastAsia="Times New Roman"/>
          <w:szCs w:val="24"/>
        </w:rPr>
        <w:t>,</w:t>
      </w:r>
      <w:r>
        <w:rPr>
          <w:rFonts w:eastAsia="Times New Roman"/>
          <w:szCs w:val="24"/>
        </w:rPr>
        <w:t xml:space="preserve"> που με την ενίσχυση των 30.000.000 ευρώ από την ελληνική πολιτεία και</w:t>
      </w:r>
      <w:r>
        <w:rPr>
          <w:rFonts w:eastAsia="Times New Roman"/>
          <w:szCs w:val="24"/>
        </w:rPr>
        <w:t>,</w:t>
      </w:r>
      <w:r>
        <w:rPr>
          <w:rFonts w:eastAsia="Times New Roman"/>
          <w:szCs w:val="24"/>
        </w:rPr>
        <w:t xml:space="preserve"> ενώ θα έπρεπε να μπει η </w:t>
      </w:r>
      <w:r>
        <w:rPr>
          <w:rFonts w:eastAsia="Times New Roman"/>
          <w:szCs w:val="24"/>
        </w:rPr>
        <w:t>β</w:t>
      </w:r>
      <w:r>
        <w:rPr>
          <w:rFonts w:eastAsia="Times New Roman"/>
          <w:szCs w:val="24"/>
        </w:rPr>
        <w:t xml:space="preserve">ιομηχανία </w:t>
      </w:r>
      <w:r>
        <w:rPr>
          <w:rFonts w:eastAsia="Times New Roman"/>
          <w:szCs w:val="24"/>
        </w:rPr>
        <w:lastRenderedPageBreak/>
        <w:t>σε ένα πρόγραμμα αναδιοργάνωσης για τη βιωσιμότητά της, αν</w:t>
      </w:r>
      <w:r>
        <w:rPr>
          <w:rFonts w:eastAsia="Times New Roman"/>
          <w:szCs w:val="24"/>
        </w:rPr>
        <w:t xml:space="preserve">τιθέτως τι είδαμε; Σταμάτησε ο ανορθολογισμός ως προς τη λειτουργία της; </w:t>
      </w:r>
    </w:p>
    <w:p w14:paraId="3B1C0C62"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Σας τόνισα προηγουμένως και σας ρωτώ ευθέως, γιατί είπατε ότι κατορθώσατε να ανοίξετε εργοστάσιο που ήταν κλειστό: Πόση ήταν η ζημιά από τη λειτουργία του εργοστασίου της Ορεστιάδας;</w:t>
      </w:r>
      <w:r>
        <w:rPr>
          <w:rFonts w:eastAsia="Times New Roman"/>
          <w:szCs w:val="24"/>
        </w:rPr>
        <w:t xml:space="preserve"> Εκτός αν πούμε και πάλι ότι συνεχίζουμε τον ίδιο τρόπο λειτουργίας. Γιατί σας είπα ότι για δεκαοκτώ μέρες λειτουργίας, όταν επεξεργάστηκε το 10% των καλλιεργούμενων ζαχαροτεύτλων, ενώ το άλλο το εργοστάσιο του Νομού Σερρών είχε δυνατότητα του 30%, προσλήφ</w:t>
      </w:r>
      <w:r>
        <w:rPr>
          <w:rFonts w:eastAsia="Times New Roman"/>
          <w:szCs w:val="24"/>
        </w:rPr>
        <w:t xml:space="preserve">θηκαν για έξι μήνες </w:t>
      </w:r>
      <w:proofErr w:type="spellStart"/>
      <w:r>
        <w:rPr>
          <w:rFonts w:eastAsia="Times New Roman"/>
          <w:szCs w:val="24"/>
        </w:rPr>
        <w:t>εκατόν</w:t>
      </w:r>
      <w:proofErr w:type="spellEnd"/>
      <w:r>
        <w:rPr>
          <w:rFonts w:eastAsia="Times New Roman"/>
          <w:szCs w:val="24"/>
        </w:rPr>
        <w:t xml:space="preserve"> πενήντα εργαζόμενοι. </w:t>
      </w:r>
    </w:p>
    <w:p w14:paraId="3B1C0C63"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lastRenderedPageBreak/>
        <w:t xml:space="preserve">Μήπως σταμάτησε η </w:t>
      </w:r>
      <w:r>
        <w:rPr>
          <w:rFonts w:eastAsia="Times New Roman"/>
          <w:szCs w:val="24"/>
        </w:rPr>
        <w:t>β</w:t>
      </w:r>
      <w:r>
        <w:rPr>
          <w:rFonts w:eastAsia="Times New Roman"/>
          <w:szCs w:val="24"/>
        </w:rPr>
        <w:t>ιομηχανία να συναλλάσσεται με τις εταιρείες εμπορίας ζάχαρης</w:t>
      </w:r>
      <w:r>
        <w:rPr>
          <w:rFonts w:eastAsia="Times New Roman"/>
          <w:szCs w:val="24"/>
        </w:rPr>
        <w:t>,</w:t>
      </w:r>
      <w:r>
        <w:rPr>
          <w:rFonts w:eastAsia="Times New Roman"/>
          <w:szCs w:val="24"/>
        </w:rPr>
        <w:t xml:space="preserve"> που οφείλουν αρκετά εκατομμύρια; Και εκεί</w:t>
      </w:r>
      <w:r>
        <w:rPr>
          <w:rFonts w:eastAsia="Times New Roman"/>
          <w:szCs w:val="24"/>
        </w:rPr>
        <w:t>,</w:t>
      </w:r>
      <w:r>
        <w:rPr>
          <w:rFonts w:eastAsia="Times New Roman"/>
          <w:szCs w:val="24"/>
        </w:rPr>
        <w:t xml:space="preserve"> ναι, σωστά πήγαν στον </w:t>
      </w:r>
      <w:r>
        <w:rPr>
          <w:rFonts w:eastAsia="Times New Roman"/>
          <w:szCs w:val="24"/>
        </w:rPr>
        <w:t>ε</w:t>
      </w:r>
      <w:r>
        <w:rPr>
          <w:rFonts w:eastAsia="Times New Roman"/>
          <w:szCs w:val="24"/>
        </w:rPr>
        <w:t xml:space="preserve">ισαγγελέα. Αλλά εγώ κάνω και μία πρόταση επιπλέον: Ασφαλιστικά μέτρα ρύθμισης των υπηρεσιακών στοιχείων των τότε διοικητικών συμβουλίων. Δηλαδή, τι έχει γίνει σ’ αυτή την κατεύθυνση το 2015; Γι’ αυτό έφτασε σήμερα η </w:t>
      </w:r>
      <w:r>
        <w:rPr>
          <w:rFonts w:eastAsia="Times New Roman"/>
          <w:szCs w:val="24"/>
        </w:rPr>
        <w:t>β</w:t>
      </w:r>
      <w:r>
        <w:rPr>
          <w:rFonts w:eastAsia="Times New Roman"/>
          <w:szCs w:val="24"/>
        </w:rPr>
        <w:t xml:space="preserve">ιομηχανία προ του αδιεξόδου και να μην </w:t>
      </w:r>
      <w:r>
        <w:rPr>
          <w:rFonts w:eastAsia="Times New Roman"/>
          <w:szCs w:val="24"/>
        </w:rPr>
        <w:t>υπάρχει μέλλον. Γιατί γι’ αυτά που λέτε αυτή τη στιγμή, ότι θα χρηματοδοτηθεί με 12.000.000 ευρώ</w:t>
      </w:r>
      <w:r>
        <w:rPr>
          <w:rFonts w:eastAsia="Times New Roman"/>
          <w:szCs w:val="24"/>
        </w:rPr>
        <w:t>,</w:t>
      </w:r>
      <w:r>
        <w:rPr>
          <w:rFonts w:eastAsia="Times New Roman"/>
          <w:szCs w:val="24"/>
        </w:rPr>
        <w:t xml:space="preserve"> που τώρα θα πάρει τα 5.000.000, μα, 8.500.000 ευρώ χρωστάτε στους παραγωγούς για το 2015.</w:t>
      </w:r>
    </w:p>
    <w:p w14:paraId="3B1C0C64" w14:textId="77777777" w:rsidR="00DC64F4" w:rsidRDefault="0085279E">
      <w:pPr>
        <w:spacing w:line="600" w:lineRule="auto"/>
        <w:ind w:firstLine="720"/>
        <w:jc w:val="both"/>
        <w:rPr>
          <w:rFonts w:eastAsia="UB-Helvetica" w:cs="Times New Roman"/>
          <w:szCs w:val="24"/>
        </w:rPr>
      </w:pPr>
      <w:r>
        <w:rPr>
          <w:rFonts w:eastAsia="UB-Helvetica" w:cs="Times New Roman"/>
          <w:szCs w:val="24"/>
        </w:rPr>
        <w:lastRenderedPageBreak/>
        <w:t>Πώς θα αποπληρώσετε τους παραγωγούς στη συνέχεια και πώς θα πληρωθού</w:t>
      </w:r>
      <w:r>
        <w:rPr>
          <w:rFonts w:eastAsia="UB-Helvetica" w:cs="Times New Roman"/>
          <w:szCs w:val="24"/>
        </w:rPr>
        <w:t>ν, ποιες είναι οι εγγυήσεις γι’ αυτούς που έβαλαν ζαχαρότευτλα για το 2016;</w:t>
      </w:r>
    </w:p>
    <w:p w14:paraId="3B1C0C65" w14:textId="77777777" w:rsidR="00DC64F4" w:rsidRDefault="0085279E">
      <w:pPr>
        <w:spacing w:line="600" w:lineRule="auto"/>
        <w:ind w:firstLine="720"/>
        <w:jc w:val="both"/>
        <w:rPr>
          <w:rFonts w:eastAsia="UB-Helvetica" w:cs="Times New Roman"/>
          <w:szCs w:val="24"/>
        </w:rPr>
      </w:pPr>
      <w:r>
        <w:rPr>
          <w:rFonts w:eastAsia="UB-Helvetica" w:cs="Times New Roman"/>
          <w:szCs w:val="24"/>
        </w:rPr>
        <w:t>Παράλληλα, θα ήθελα να μου πείτε εάν</w:t>
      </w:r>
      <w:r>
        <w:rPr>
          <w:rFonts w:eastAsia="UB-Helvetica" w:cs="Times New Roman"/>
          <w:szCs w:val="24"/>
        </w:rPr>
        <w:t>,</w:t>
      </w:r>
      <w:r>
        <w:rPr>
          <w:rFonts w:eastAsia="UB-Helvetica" w:cs="Times New Roman"/>
          <w:szCs w:val="24"/>
        </w:rPr>
        <w:t xml:space="preserve"> στο πλάνο αυτό, υπάρχει πρόταση εκποιήσεως των δύο εργοστασίων στη Σερβία, γιατί, αν υπάρχει αυτή η πρόταση στο πλάνο και την αποδέχεστε εσείς</w:t>
      </w:r>
      <w:r>
        <w:rPr>
          <w:rFonts w:eastAsia="UB-Helvetica" w:cs="Times New Roman"/>
          <w:szCs w:val="24"/>
        </w:rPr>
        <w:t xml:space="preserve">, τότε βάζετε το λουκέτο στη </w:t>
      </w:r>
      <w:r>
        <w:rPr>
          <w:rFonts w:eastAsia="UB-Helvetica" w:cs="Times New Roman"/>
          <w:szCs w:val="24"/>
        </w:rPr>
        <w:t>β</w:t>
      </w:r>
      <w:r>
        <w:rPr>
          <w:rFonts w:eastAsia="UB-Helvetica" w:cs="Times New Roman"/>
          <w:szCs w:val="24"/>
        </w:rPr>
        <w:t>ιομηχανία και το γνωρίζετε καλά.</w:t>
      </w:r>
    </w:p>
    <w:p w14:paraId="3B1C0C66" w14:textId="77777777" w:rsidR="00DC64F4" w:rsidRDefault="0085279E">
      <w:pPr>
        <w:spacing w:line="600" w:lineRule="auto"/>
        <w:ind w:firstLine="720"/>
        <w:jc w:val="both"/>
        <w:rPr>
          <w:rFonts w:eastAsia="UB-Helvetica" w:cs="Times New Roman"/>
          <w:szCs w:val="24"/>
        </w:rPr>
      </w:pPr>
      <w:r>
        <w:rPr>
          <w:rFonts w:eastAsia="UB-Helvetica" w:cs="Times New Roman"/>
          <w:szCs w:val="24"/>
        </w:rPr>
        <w:t xml:space="preserve">Το συγκριτικό πλεονέκτημα της </w:t>
      </w:r>
      <w:r>
        <w:rPr>
          <w:rFonts w:eastAsia="UB-Helvetica" w:cs="Times New Roman"/>
          <w:szCs w:val="24"/>
        </w:rPr>
        <w:t>β</w:t>
      </w:r>
      <w:r>
        <w:rPr>
          <w:rFonts w:eastAsia="UB-Helvetica" w:cs="Times New Roman"/>
          <w:szCs w:val="24"/>
        </w:rPr>
        <w:t>ιομηχανίας είναι να κρατήσει αυτές τις δύο βιομηχανίες, οι οποίες είναι οι μόνες κερδο</w:t>
      </w:r>
      <w:r>
        <w:rPr>
          <w:rFonts w:eastAsia="UB-Helvetica" w:cs="Times New Roman"/>
          <w:szCs w:val="24"/>
        </w:rPr>
        <w:lastRenderedPageBreak/>
        <w:t>φόρες και μετέπειτα, ναι, να γίνει μία ανασυγκρότηση, ένας εκσυγχρονισμός, μ</w:t>
      </w:r>
      <w:r>
        <w:rPr>
          <w:rFonts w:eastAsia="UB-Helvetica" w:cs="Times New Roman"/>
          <w:szCs w:val="24"/>
        </w:rPr>
        <w:t xml:space="preserve">ία μείωση του κόστους λειτουργίας της βιομηχανίας στη χώρα. Αυτή η </w:t>
      </w:r>
      <w:r>
        <w:rPr>
          <w:rFonts w:eastAsia="UB-Helvetica" w:cs="Times New Roman"/>
          <w:szCs w:val="24"/>
        </w:rPr>
        <w:t>β</w:t>
      </w:r>
      <w:r>
        <w:rPr>
          <w:rFonts w:eastAsia="UB-Helvetica" w:cs="Times New Roman"/>
          <w:szCs w:val="24"/>
        </w:rPr>
        <w:t>ιομηχανία χρειάζεται να υπάρξει και είναι αναγκαιότητα και</w:t>
      </w:r>
      <w:r>
        <w:rPr>
          <w:rFonts w:eastAsia="UB-Helvetica" w:cs="Times New Roman"/>
          <w:szCs w:val="24"/>
        </w:rPr>
        <w:t>,</w:t>
      </w:r>
      <w:r>
        <w:rPr>
          <w:rFonts w:eastAsia="UB-Helvetica" w:cs="Times New Roman"/>
          <w:szCs w:val="24"/>
        </w:rPr>
        <w:t xml:space="preserve"> αν δεν μπορείτε να δώσετε λύση, εσείς θα έχετε την ευθύνη για την ταφόπλακα που βάζετε στην ιστορική Ελληνική Βιομηχανία Ζάχαρης</w:t>
      </w:r>
      <w:r>
        <w:rPr>
          <w:rFonts w:eastAsia="UB-Helvetica" w:cs="Times New Roman"/>
          <w:szCs w:val="24"/>
        </w:rPr>
        <w:t>.</w:t>
      </w:r>
    </w:p>
    <w:p w14:paraId="3B1C0C67" w14:textId="77777777" w:rsidR="00DC64F4" w:rsidRDefault="0085279E">
      <w:pPr>
        <w:spacing w:line="600" w:lineRule="auto"/>
        <w:ind w:firstLine="720"/>
        <w:jc w:val="both"/>
        <w:rPr>
          <w:rFonts w:eastAsia="UB-Helvetica" w:cs="Times New Roman"/>
          <w:szCs w:val="24"/>
        </w:rPr>
      </w:pPr>
      <w:r>
        <w:rPr>
          <w:rFonts w:eastAsia="UB-Helvetica" w:cs="Times New Roman"/>
          <w:szCs w:val="24"/>
        </w:rPr>
        <w:t>Το πλάνο αυτό, το οποίο έχετε εξαγγείλει και αποδεχθεί</w:t>
      </w:r>
      <w:r>
        <w:rPr>
          <w:rFonts w:eastAsia="UB-Helvetica" w:cs="Times New Roman"/>
          <w:szCs w:val="24"/>
        </w:rPr>
        <w:t>,</w:t>
      </w:r>
      <w:r>
        <w:rPr>
          <w:rFonts w:eastAsia="UB-Helvetica" w:cs="Times New Roman"/>
          <w:szCs w:val="24"/>
        </w:rPr>
        <w:t xml:space="preserve"> σε σχέση με τη χρηματοδότησή της, το ξέρετε πολύ καλά κι εσείς. Γι’ αυτό δεν υπάρχουν διοικητικά συμβούλια</w:t>
      </w:r>
      <w:r>
        <w:rPr>
          <w:rFonts w:eastAsia="UB-Helvetica" w:cs="Times New Roman"/>
          <w:szCs w:val="24"/>
        </w:rPr>
        <w:t>,</w:t>
      </w:r>
      <w:r>
        <w:rPr>
          <w:rFonts w:eastAsia="UB-Helvetica" w:cs="Times New Roman"/>
          <w:szCs w:val="24"/>
        </w:rPr>
        <w:t xml:space="preserve"> που να αποδεχθούν να το υπογράψουν.</w:t>
      </w:r>
    </w:p>
    <w:p w14:paraId="3B1C0C68" w14:textId="77777777" w:rsidR="00DC64F4" w:rsidRDefault="0085279E">
      <w:pPr>
        <w:spacing w:line="600" w:lineRule="auto"/>
        <w:ind w:firstLine="720"/>
        <w:jc w:val="both"/>
        <w:rPr>
          <w:rFonts w:eastAsia="UB-Helvetica" w:cs="Times New Roman"/>
          <w:szCs w:val="24"/>
        </w:rPr>
      </w:pPr>
      <w:r>
        <w:rPr>
          <w:rFonts w:eastAsia="UB-Helvetica" w:cs="Times New Roman"/>
          <w:szCs w:val="24"/>
        </w:rPr>
        <w:lastRenderedPageBreak/>
        <w:t>Θα ήθελα να σας τονίσω, επίσης, ότι</w:t>
      </w:r>
      <w:r>
        <w:rPr>
          <w:rFonts w:eastAsia="UB-Helvetica" w:cs="Times New Roman"/>
          <w:szCs w:val="24"/>
        </w:rPr>
        <w:t>,</w:t>
      </w:r>
      <w:r>
        <w:rPr>
          <w:rFonts w:eastAsia="UB-Helvetica" w:cs="Times New Roman"/>
          <w:szCs w:val="24"/>
        </w:rPr>
        <w:t xml:space="preserve"> και σήμερα να τοπ</w:t>
      </w:r>
      <w:r>
        <w:rPr>
          <w:rFonts w:eastAsia="UB-Helvetica" w:cs="Times New Roman"/>
          <w:szCs w:val="24"/>
        </w:rPr>
        <w:t xml:space="preserve">οθετήσετε διοικητικό συμβούλιο, θέλει τουλάχιστον δύο με τρεις εβδομάδες να περάσει από τη συνέλευση των μετόχων και να γίνουν αυτά μετέπειτα αποδεκτά από την τράπεζα. Βλέπω τους Έλληνες </w:t>
      </w:r>
      <w:proofErr w:type="spellStart"/>
      <w:r>
        <w:rPr>
          <w:rFonts w:eastAsia="UB-Helvetica" w:cs="Times New Roman"/>
          <w:szCs w:val="24"/>
        </w:rPr>
        <w:t>τευτλοπαραγωγούς</w:t>
      </w:r>
      <w:proofErr w:type="spellEnd"/>
      <w:r>
        <w:rPr>
          <w:rFonts w:eastAsia="UB-Helvetica" w:cs="Times New Roman"/>
          <w:szCs w:val="24"/>
        </w:rPr>
        <w:t xml:space="preserve"> να κάνουν, δυστυχώς, μαύρο Πάσχα, που δεν θα κατορθώ</w:t>
      </w:r>
      <w:r>
        <w:rPr>
          <w:rFonts w:eastAsia="UB-Helvetica" w:cs="Times New Roman"/>
          <w:szCs w:val="24"/>
        </w:rPr>
        <w:t xml:space="preserve">σετε να πληρώσετε τις σοδειές του 2015. Σκεφτείτε τι θα γίνει και με το 2016, που ήδη χαλάνε την </w:t>
      </w:r>
      <w:proofErr w:type="spellStart"/>
      <w:r>
        <w:rPr>
          <w:rFonts w:eastAsia="UB-Helvetica" w:cs="Times New Roman"/>
          <w:szCs w:val="24"/>
        </w:rPr>
        <w:t>τευτλοκαλλιέργεια</w:t>
      </w:r>
      <w:proofErr w:type="spellEnd"/>
      <w:r>
        <w:rPr>
          <w:rFonts w:eastAsia="UB-Helvetica" w:cs="Times New Roman"/>
          <w:szCs w:val="24"/>
        </w:rPr>
        <w:t>, τα σαράντα πέντε χιλιάδες στρέμματα που έχουν σπείρει.</w:t>
      </w:r>
    </w:p>
    <w:p w14:paraId="3B1C0C69" w14:textId="77777777" w:rsidR="00DC64F4" w:rsidRDefault="0085279E">
      <w:pPr>
        <w:spacing w:line="600" w:lineRule="auto"/>
        <w:ind w:firstLine="720"/>
        <w:jc w:val="both"/>
        <w:rPr>
          <w:rFonts w:eastAsia="UB-Helvetica" w:cs="Times New Roman"/>
          <w:szCs w:val="24"/>
        </w:rPr>
      </w:pPr>
      <w:r>
        <w:rPr>
          <w:rFonts w:eastAsia="UB-Helvetica" w:cs="Times New Roman"/>
          <w:szCs w:val="24"/>
        </w:rPr>
        <w:t>Πραγματικά, εγώ έχω καταθέσει δύο επίκαιρες από αρχές Μαρτίου. Σήμερα έχουμε Απρίλιο.</w:t>
      </w:r>
      <w:r>
        <w:rPr>
          <w:rFonts w:eastAsia="UB-Helvetica" w:cs="Times New Roman"/>
          <w:szCs w:val="24"/>
        </w:rPr>
        <w:t xml:space="preserve"> Τι κάνατε τόσο</w:t>
      </w:r>
      <w:r>
        <w:rPr>
          <w:rFonts w:eastAsia="UB-Helvetica" w:cs="Times New Roman"/>
          <w:szCs w:val="24"/>
        </w:rPr>
        <w:t>ν</w:t>
      </w:r>
      <w:r>
        <w:rPr>
          <w:rFonts w:eastAsia="UB-Helvetica" w:cs="Times New Roman"/>
          <w:szCs w:val="24"/>
        </w:rPr>
        <w:t xml:space="preserve"> καιρό; Αφήσατε τη</w:t>
      </w:r>
      <w:r>
        <w:rPr>
          <w:rFonts w:eastAsia="UB-Helvetica" w:cs="Times New Roman"/>
          <w:szCs w:val="24"/>
        </w:rPr>
        <w:t>ν</w:t>
      </w:r>
      <w:r>
        <w:rPr>
          <w:rFonts w:eastAsia="UB-Helvetica" w:cs="Times New Roman"/>
          <w:szCs w:val="24"/>
        </w:rPr>
        <w:t xml:space="preserve"> </w:t>
      </w:r>
      <w:r>
        <w:rPr>
          <w:rFonts w:eastAsia="UB-Helvetica" w:cs="Times New Roman"/>
          <w:szCs w:val="24"/>
        </w:rPr>
        <w:t xml:space="preserve">Ελληνική Βιομηχανία </w:t>
      </w:r>
      <w:r>
        <w:rPr>
          <w:rFonts w:eastAsia="UB-Helvetica" w:cs="Times New Roman"/>
          <w:szCs w:val="24"/>
        </w:rPr>
        <w:t>Ζάχαρη</w:t>
      </w:r>
      <w:r>
        <w:rPr>
          <w:rFonts w:eastAsia="UB-Helvetica" w:cs="Times New Roman"/>
          <w:szCs w:val="24"/>
        </w:rPr>
        <w:t>ς</w:t>
      </w:r>
      <w:r>
        <w:rPr>
          <w:rFonts w:eastAsia="UB-Helvetica" w:cs="Times New Roman"/>
          <w:szCs w:val="24"/>
        </w:rPr>
        <w:t xml:space="preserve"> στο «και πέντε»</w:t>
      </w:r>
      <w:r>
        <w:rPr>
          <w:rFonts w:eastAsia="UB-Helvetica" w:cs="Times New Roman"/>
          <w:szCs w:val="24"/>
        </w:rPr>
        <w:t>,</w:t>
      </w:r>
      <w:r>
        <w:rPr>
          <w:rFonts w:eastAsia="UB-Helvetica" w:cs="Times New Roman"/>
          <w:szCs w:val="24"/>
        </w:rPr>
        <w:t xml:space="preserve"> για </w:t>
      </w:r>
      <w:r>
        <w:rPr>
          <w:rFonts w:eastAsia="UB-Helvetica" w:cs="Times New Roman"/>
          <w:szCs w:val="24"/>
        </w:rPr>
        <w:lastRenderedPageBreak/>
        <w:t xml:space="preserve">να μην έχει μέλλον ως προς την ελληνική </w:t>
      </w:r>
      <w:proofErr w:type="spellStart"/>
      <w:r>
        <w:rPr>
          <w:rFonts w:eastAsia="UB-Helvetica" w:cs="Times New Roman"/>
          <w:szCs w:val="24"/>
        </w:rPr>
        <w:t>τευτλοκαλλιέργεια</w:t>
      </w:r>
      <w:proofErr w:type="spellEnd"/>
      <w:r>
        <w:rPr>
          <w:rFonts w:eastAsia="UB-Helvetica" w:cs="Times New Roman"/>
          <w:szCs w:val="24"/>
        </w:rPr>
        <w:t xml:space="preserve"> και να μην μπορείτε σήμερα να έχετε χρόνο να διαπραγματευτείτε, αν θέλετε να βρείτε και άλλες λύσεις</w:t>
      </w:r>
      <w:r>
        <w:rPr>
          <w:rFonts w:eastAsia="UB-Helvetica" w:cs="Times New Roman"/>
          <w:szCs w:val="24"/>
        </w:rPr>
        <w:t>,</w:t>
      </w:r>
      <w:r>
        <w:rPr>
          <w:rFonts w:eastAsia="UB-Helvetica" w:cs="Times New Roman"/>
          <w:szCs w:val="24"/>
        </w:rPr>
        <w:t xml:space="preserve"> μέσω στρατη</w:t>
      </w:r>
      <w:r>
        <w:rPr>
          <w:rFonts w:eastAsia="UB-Helvetica" w:cs="Times New Roman"/>
          <w:szCs w:val="24"/>
        </w:rPr>
        <w:t>γικών επενδυτών</w:t>
      </w:r>
      <w:r>
        <w:rPr>
          <w:rFonts w:eastAsia="UB-Helvetica" w:cs="Times New Roman"/>
          <w:szCs w:val="24"/>
        </w:rPr>
        <w:t>,</w:t>
      </w:r>
      <w:r>
        <w:rPr>
          <w:rFonts w:eastAsia="UB-Helvetica" w:cs="Times New Roman"/>
          <w:szCs w:val="24"/>
        </w:rPr>
        <w:t xml:space="preserve"> για να κρατηθεί η </w:t>
      </w:r>
      <w:r>
        <w:rPr>
          <w:rFonts w:eastAsia="UB-Helvetica" w:cs="Times New Roman"/>
          <w:szCs w:val="24"/>
        </w:rPr>
        <w:t>β</w:t>
      </w:r>
      <w:r>
        <w:rPr>
          <w:rFonts w:eastAsia="UB-Helvetica" w:cs="Times New Roman"/>
          <w:szCs w:val="24"/>
        </w:rPr>
        <w:t>ιομηχανία.</w:t>
      </w:r>
    </w:p>
    <w:p w14:paraId="3B1C0C6A" w14:textId="77777777" w:rsidR="00DC64F4" w:rsidRDefault="0085279E">
      <w:pPr>
        <w:spacing w:line="600" w:lineRule="auto"/>
        <w:ind w:firstLine="720"/>
        <w:jc w:val="both"/>
        <w:rPr>
          <w:rFonts w:eastAsia="UB-Helvetica" w:cs="Times New Roman"/>
          <w:szCs w:val="24"/>
        </w:rPr>
      </w:pPr>
      <w:r>
        <w:rPr>
          <w:rFonts w:eastAsia="UB-Helvetica" w:cs="Times New Roman"/>
          <w:szCs w:val="24"/>
        </w:rPr>
        <w:t xml:space="preserve">Γι’ αυτό είναι ανάστατοι τόσο οι αγρότες της </w:t>
      </w:r>
      <w:r>
        <w:rPr>
          <w:rFonts w:eastAsia="UB-Helvetica" w:cs="Times New Roman"/>
          <w:szCs w:val="24"/>
        </w:rPr>
        <w:t>β</w:t>
      </w:r>
      <w:r>
        <w:rPr>
          <w:rFonts w:eastAsia="UB-Helvetica" w:cs="Times New Roman"/>
          <w:szCs w:val="24"/>
        </w:rPr>
        <w:t>ορείου Ελλάδος όσο και οι εργαζόμενοι, αλλά και λόγω της καθετοποίησης της παραγωγής κι όλοι οι ελεύθεροι επαγγελματίες, που εμπλέκονται με τη λειτουργία της Ελλην</w:t>
      </w:r>
      <w:r>
        <w:rPr>
          <w:rFonts w:eastAsia="UB-Helvetica" w:cs="Times New Roman"/>
          <w:szCs w:val="24"/>
        </w:rPr>
        <w:t>ικής Βιομηχανίας Ζάχαρης.</w:t>
      </w:r>
    </w:p>
    <w:p w14:paraId="3B1C0C6B" w14:textId="77777777" w:rsidR="00DC64F4" w:rsidRDefault="0085279E">
      <w:pPr>
        <w:spacing w:line="600" w:lineRule="auto"/>
        <w:ind w:firstLine="720"/>
        <w:jc w:val="both"/>
        <w:rPr>
          <w:rFonts w:eastAsia="UB-Helvetica" w:cs="Times New Roman"/>
          <w:szCs w:val="24"/>
        </w:rPr>
      </w:pPr>
      <w:r>
        <w:rPr>
          <w:rFonts w:eastAsia="UB-Helvetica" w:cs="Times New Roman"/>
          <w:szCs w:val="24"/>
        </w:rPr>
        <w:t>Ευχαριστώ.</w:t>
      </w:r>
    </w:p>
    <w:p w14:paraId="3B1C0C6C" w14:textId="77777777" w:rsidR="00DC64F4" w:rsidRDefault="0085279E">
      <w:pPr>
        <w:spacing w:line="600" w:lineRule="auto"/>
        <w:ind w:firstLine="720"/>
        <w:jc w:val="both"/>
        <w:rPr>
          <w:rFonts w:eastAsia="UB-Helvetica" w:cs="Times New Roman"/>
          <w:szCs w:val="24"/>
        </w:rPr>
      </w:pPr>
      <w:r>
        <w:rPr>
          <w:rFonts w:eastAsia="UB-Helvetica" w:cs="Times New Roman"/>
          <w:b/>
          <w:szCs w:val="24"/>
        </w:rPr>
        <w:lastRenderedPageBreak/>
        <w:t>ΠΡΟΕΔΡΕΥΩΝ (Δημήτριος Κρεμαστινός):</w:t>
      </w:r>
      <w:r>
        <w:rPr>
          <w:rFonts w:eastAsia="UB-Helvetica" w:cs="Times New Roman"/>
          <w:szCs w:val="24"/>
        </w:rPr>
        <w:t xml:space="preserve"> Κι εγώ ευχαριστώ.</w:t>
      </w:r>
    </w:p>
    <w:p w14:paraId="3B1C0C6D" w14:textId="77777777" w:rsidR="00DC64F4" w:rsidRDefault="0085279E">
      <w:pPr>
        <w:spacing w:line="600" w:lineRule="auto"/>
        <w:ind w:firstLine="720"/>
        <w:jc w:val="both"/>
        <w:rPr>
          <w:rFonts w:eastAsia="UB-Helvetica" w:cs="Times New Roman"/>
          <w:szCs w:val="24"/>
        </w:rPr>
      </w:pPr>
      <w:r>
        <w:rPr>
          <w:rFonts w:eastAsia="UB-Helvetica" w:cs="Times New Roman"/>
          <w:szCs w:val="24"/>
        </w:rPr>
        <w:t>Κύριε Υπουργέ, έχετε και πάλι τον λόγο.</w:t>
      </w:r>
    </w:p>
    <w:p w14:paraId="3B1C0C6E"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 xml:space="preserve">ΕΥΑΓΓΕΛΟΣ ΑΠΟΣΤΟΛΟΥ (Υπουργός Αγροτικής Ανάπτυξης και Τροφίμων): </w:t>
      </w:r>
      <w:r>
        <w:rPr>
          <w:rFonts w:eastAsia="UB-Helvetica" w:cs="Times New Roman"/>
          <w:szCs w:val="24"/>
        </w:rPr>
        <w:t xml:space="preserve">Θέλω να επαναλάβω για μια ακόμη φορά ότι πήραμε μια απόφαση </w:t>
      </w:r>
      <w:r>
        <w:rPr>
          <w:rFonts w:eastAsia="UB-Helvetica" w:cs="Times New Roman"/>
          <w:szCs w:val="24"/>
        </w:rPr>
        <w:t>την περσινή χρονιά</w:t>
      </w:r>
      <w:r>
        <w:rPr>
          <w:rFonts w:eastAsia="UB-Helvetica" w:cs="Times New Roman"/>
          <w:szCs w:val="24"/>
        </w:rPr>
        <w:t>,</w:t>
      </w:r>
      <w:r>
        <w:rPr>
          <w:rFonts w:eastAsia="UB-Helvetica" w:cs="Times New Roman"/>
          <w:szCs w:val="24"/>
        </w:rPr>
        <w:t xml:space="preserve"> για να κρατήσουμε ζωντανή την Ελληνική Βιομηχανία Ζάχαρης. Νομίζω πως κι εσείς συμφωνήσατε</w:t>
      </w:r>
      <w:r w:rsidRPr="004B4524">
        <w:rPr>
          <w:rFonts w:eastAsia="UB-Helvetica" w:cs="Times New Roman"/>
          <w:szCs w:val="24"/>
        </w:rPr>
        <w:t>,</w:t>
      </w:r>
      <w:r>
        <w:rPr>
          <w:rFonts w:eastAsia="UB-Helvetica" w:cs="Times New Roman"/>
          <w:szCs w:val="24"/>
        </w:rPr>
        <w:t xml:space="preserve"> με αυτά που είπατε. Έπρεπε να την πάρουμε. Την κρατήσαμε ζωντανή.</w:t>
      </w:r>
    </w:p>
    <w:p w14:paraId="3B1C0C6F" w14:textId="77777777" w:rsidR="00DC64F4" w:rsidRDefault="0085279E">
      <w:pPr>
        <w:spacing w:line="600" w:lineRule="auto"/>
        <w:ind w:firstLine="720"/>
        <w:jc w:val="both"/>
        <w:rPr>
          <w:rFonts w:eastAsia="UB-Helvetica" w:cs="Times New Roman"/>
          <w:szCs w:val="24"/>
        </w:rPr>
      </w:pPr>
      <w:r>
        <w:rPr>
          <w:rFonts w:eastAsia="UB-Helvetica" w:cs="Times New Roman"/>
          <w:szCs w:val="24"/>
        </w:rPr>
        <w:t>Το μεγάλο μας στοίχημα τώρα από εδώ και πέρα είναι να δούμε πως μέσα από μία…</w:t>
      </w:r>
    </w:p>
    <w:p w14:paraId="3B1C0C70" w14:textId="77777777" w:rsidR="00DC64F4" w:rsidRDefault="0085279E">
      <w:pPr>
        <w:spacing w:line="600" w:lineRule="auto"/>
        <w:ind w:firstLine="720"/>
        <w:jc w:val="both"/>
        <w:rPr>
          <w:rFonts w:eastAsia="UB-Helvetica" w:cs="Times New Roman"/>
          <w:szCs w:val="24"/>
        </w:rPr>
      </w:pPr>
      <w:r>
        <w:rPr>
          <w:rFonts w:eastAsia="UB-Helvetica" w:cs="Times New Roman"/>
          <w:b/>
          <w:szCs w:val="24"/>
        </w:rPr>
        <w:lastRenderedPageBreak/>
        <w:t xml:space="preserve">ΜΙΧΑΗΛ ΤΖΕΛΕΠΗΣ: </w:t>
      </w:r>
      <w:r>
        <w:rPr>
          <w:rFonts w:eastAsia="UB-Helvetica" w:cs="Times New Roman"/>
          <w:szCs w:val="24"/>
        </w:rPr>
        <w:t xml:space="preserve">Δεν κάνατε τίποτα το 2015. </w:t>
      </w:r>
    </w:p>
    <w:p w14:paraId="3B1C0C71"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ΕΥΑΓΓΕΛΟΣ ΑΠΟΣΤΟΛΟΥ (Υπουργός Αγροτικής Ανάπτυξης και Τροφίμων):</w:t>
      </w:r>
      <w:r>
        <w:rPr>
          <w:rFonts w:eastAsia="UB-Helvetica" w:cs="Times New Roman"/>
          <w:szCs w:val="24"/>
        </w:rPr>
        <w:t xml:space="preserve"> Σας παρακαλώ. Επιτέλους, σας σεβάστηκα. Σεβαστείτε κι εσείς.</w:t>
      </w:r>
    </w:p>
    <w:p w14:paraId="3B1C0C72"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 xml:space="preserve">ΜΙΧΑΗΛ ΤΖΕΛΕΠΗΣ: </w:t>
      </w:r>
      <w:r>
        <w:rPr>
          <w:rFonts w:eastAsia="UB-Helvetica" w:cs="Times New Roman"/>
          <w:szCs w:val="24"/>
        </w:rPr>
        <w:t>Κι εγώ σας σέβομαι. Το ζητούμενο, όμως, είναι ότι δεν μπορείτε να λέ</w:t>
      </w:r>
      <w:r>
        <w:rPr>
          <w:rFonts w:eastAsia="UB-Helvetica" w:cs="Times New Roman"/>
          <w:szCs w:val="24"/>
        </w:rPr>
        <w:t>τε «ναι, συμφωνήσαμε τότε». Το θέμα είναι τι κάνετε.</w:t>
      </w:r>
    </w:p>
    <w:p w14:paraId="3B1C0C73"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ΕΥΑΓΓΕΛΟΣ ΑΠΟΣΤΟΛΟΥ (Υπουργός Αγροτικής Ανάπτυξης και Τροφίμων):</w:t>
      </w:r>
      <w:r>
        <w:rPr>
          <w:rFonts w:eastAsia="UB-Helvetica" w:cs="Times New Roman"/>
          <w:szCs w:val="24"/>
        </w:rPr>
        <w:t xml:space="preserve"> Τι θα γίνει μ’ εσάς; Δεν σέβεστε τους συνομιλητές σας; Είναι αδιανόητο αυτό το πράγμα.</w:t>
      </w:r>
    </w:p>
    <w:p w14:paraId="3B1C0C74" w14:textId="77777777" w:rsidR="00DC64F4" w:rsidRDefault="0085279E">
      <w:pPr>
        <w:spacing w:line="600" w:lineRule="auto"/>
        <w:ind w:firstLine="720"/>
        <w:jc w:val="both"/>
        <w:rPr>
          <w:rFonts w:eastAsia="UB-Helvetica" w:cs="Times New Roman"/>
          <w:szCs w:val="24"/>
        </w:rPr>
      </w:pPr>
      <w:r>
        <w:rPr>
          <w:rFonts w:eastAsia="UB-Helvetica" w:cs="Times New Roman"/>
          <w:b/>
          <w:szCs w:val="24"/>
        </w:rPr>
        <w:lastRenderedPageBreak/>
        <w:t>ΠΡΟΕΔΡΕΥΩΝ (Δημήτριος Κρεμαστινός):</w:t>
      </w:r>
      <w:r>
        <w:rPr>
          <w:rFonts w:eastAsia="UB-Helvetica" w:cs="Times New Roman"/>
          <w:szCs w:val="24"/>
        </w:rPr>
        <w:t xml:space="preserve"> Κύριε Τζελέπη, </w:t>
      </w:r>
      <w:r>
        <w:rPr>
          <w:rFonts w:eastAsia="UB-Helvetica" w:cs="Times New Roman"/>
          <w:szCs w:val="24"/>
        </w:rPr>
        <w:t>παρακαλώ.</w:t>
      </w:r>
    </w:p>
    <w:p w14:paraId="3B1C0C75" w14:textId="77777777" w:rsidR="00DC64F4" w:rsidRDefault="0085279E">
      <w:pPr>
        <w:spacing w:line="600" w:lineRule="auto"/>
        <w:ind w:firstLine="720"/>
        <w:jc w:val="both"/>
        <w:rPr>
          <w:rFonts w:eastAsia="UB-Helvetica" w:cs="Times New Roman"/>
          <w:szCs w:val="24"/>
        </w:rPr>
      </w:pPr>
      <w:r>
        <w:rPr>
          <w:rFonts w:eastAsia="UB-Helvetica" w:cs="Times New Roman"/>
          <w:szCs w:val="24"/>
        </w:rPr>
        <w:t>Κύριε Υπουργέ, συνεχίστε.</w:t>
      </w:r>
    </w:p>
    <w:p w14:paraId="3B1C0C76"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ΕΥΑΓΓΕΛΟΣ ΑΠΟΣΤΟΛΟΥ (Υπουργός Αγροτικής Ανάπτυξης και Τροφίμων):</w:t>
      </w:r>
      <w:r>
        <w:rPr>
          <w:rFonts w:eastAsia="UB-Helvetica" w:cs="Times New Roman"/>
          <w:szCs w:val="24"/>
        </w:rPr>
        <w:t xml:space="preserve"> Κύριε Πρόεδρε, λέω ότι θέλουμε πλέον να δούμε τη βιωσιμότητα της συγκεκριμένης δραστηριότητας</w:t>
      </w:r>
      <w:r>
        <w:rPr>
          <w:rFonts w:eastAsia="UB-Helvetica" w:cs="Times New Roman"/>
          <w:szCs w:val="24"/>
        </w:rPr>
        <w:t>,</w:t>
      </w:r>
      <w:r>
        <w:rPr>
          <w:rFonts w:eastAsia="UB-Helvetica" w:cs="Times New Roman"/>
          <w:szCs w:val="24"/>
        </w:rPr>
        <w:t xml:space="preserve"> μέσα από παρεμβάσεις, που αφορούν το κόστος και γενικότερα τ</w:t>
      </w:r>
      <w:r>
        <w:rPr>
          <w:rFonts w:eastAsia="UB-Helvetica" w:cs="Times New Roman"/>
          <w:szCs w:val="24"/>
        </w:rPr>
        <w:t xml:space="preserve">η λειτουργία, ακόμα και τις τιμές που θα πωλούν οι </w:t>
      </w:r>
      <w:proofErr w:type="spellStart"/>
      <w:r>
        <w:rPr>
          <w:rFonts w:eastAsia="UB-Helvetica" w:cs="Times New Roman"/>
          <w:szCs w:val="24"/>
        </w:rPr>
        <w:t>τευτλοπαραγωγοί</w:t>
      </w:r>
      <w:proofErr w:type="spellEnd"/>
      <w:r>
        <w:rPr>
          <w:rFonts w:eastAsia="UB-Helvetica" w:cs="Times New Roman"/>
          <w:szCs w:val="24"/>
        </w:rPr>
        <w:t>. Σας είπα προηγούμενα πού βρισκόμαστε από πλευράς κόστους. Δεν θα πρέπει να το κάνουμε αυτό το πράγμα;</w:t>
      </w:r>
    </w:p>
    <w:p w14:paraId="3B1C0C77" w14:textId="77777777" w:rsidR="00DC64F4" w:rsidRDefault="0085279E">
      <w:pPr>
        <w:spacing w:line="600" w:lineRule="auto"/>
        <w:ind w:firstLine="720"/>
        <w:jc w:val="both"/>
        <w:rPr>
          <w:rFonts w:eastAsia="UB-Helvetica" w:cs="Times New Roman"/>
          <w:szCs w:val="24"/>
        </w:rPr>
      </w:pPr>
      <w:r>
        <w:rPr>
          <w:rFonts w:eastAsia="UB-Helvetica" w:cs="Times New Roman"/>
          <w:szCs w:val="24"/>
        </w:rPr>
        <w:lastRenderedPageBreak/>
        <w:t xml:space="preserve">Άρα εμείς τώρα τι λέμε; Έρχομαι εγώ στους </w:t>
      </w:r>
      <w:proofErr w:type="spellStart"/>
      <w:r>
        <w:rPr>
          <w:rFonts w:eastAsia="UB-Helvetica" w:cs="Times New Roman"/>
          <w:szCs w:val="24"/>
        </w:rPr>
        <w:t>τευτλοπαραγωγούς</w:t>
      </w:r>
      <w:proofErr w:type="spellEnd"/>
      <w:r>
        <w:rPr>
          <w:rFonts w:eastAsia="UB-Helvetica" w:cs="Times New Roman"/>
          <w:szCs w:val="24"/>
        </w:rPr>
        <w:t>. Όπως είχα δεσμευθεί στην τ</w:t>
      </w:r>
      <w:r>
        <w:rPr>
          <w:rFonts w:eastAsia="UB-Helvetica" w:cs="Times New Roman"/>
          <w:szCs w:val="24"/>
        </w:rPr>
        <w:t>ελευταία συνάντηση που είχαμε</w:t>
      </w:r>
      <w:r>
        <w:rPr>
          <w:rFonts w:eastAsia="UB-Helvetica" w:cs="Times New Roman"/>
          <w:szCs w:val="24"/>
        </w:rPr>
        <w:t>,</w:t>
      </w:r>
      <w:r>
        <w:rPr>
          <w:rFonts w:eastAsia="UB-Helvetica" w:cs="Times New Roman"/>
          <w:szCs w:val="24"/>
        </w:rPr>
        <w:t xml:space="preserve"> στις 5 Απριλίου, είχα πει ότι θα πάρουν οι </w:t>
      </w:r>
      <w:proofErr w:type="spellStart"/>
      <w:r>
        <w:rPr>
          <w:rFonts w:eastAsia="UB-Helvetica" w:cs="Times New Roman"/>
          <w:szCs w:val="24"/>
        </w:rPr>
        <w:t>τευτλοπαραγωγοί</w:t>
      </w:r>
      <w:proofErr w:type="spellEnd"/>
      <w:r>
        <w:rPr>
          <w:rFonts w:eastAsia="UB-Helvetica" w:cs="Times New Roman"/>
          <w:szCs w:val="24"/>
        </w:rPr>
        <w:t xml:space="preserve"> τη συνδεδεμένη ενίσχυση</w:t>
      </w:r>
      <w:r>
        <w:rPr>
          <w:rFonts w:eastAsia="UB-Helvetica" w:cs="Times New Roman"/>
          <w:szCs w:val="24"/>
        </w:rPr>
        <w:t>,</w:t>
      </w:r>
      <w:r>
        <w:rPr>
          <w:rFonts w:eastAsia="UB-Helvetica" w:cs="Times New Roman"/>
          <w:szCs w:val="24"/>
        </w:rPr>
        <w:t xml:space="preserve"> προσαυξημένη κατά 40%. Δηλαδή, από 37,5 ευρώ, που ήταν το στρέμμα, θα πάρουν 53 ευρώ και συνολικά 2,32 εκατομμύρια ευρώ, τα οποία καταχωρ</w:t>
      </w:r>
      <w:r>
        <w:rPr>
          <w:rFonts w:eastAsia="UB-Helvetica" w:cs="Times New Roman"/>
          <w:szCs w:val="24"/>
        </w:rPr>
        <w:t>ίστ</w:t>
      </w:r>
      <w:r>
        <w:rPr>
          <w:rFonts w:eastAsia="UB-Helvetica" w:cs="Times New Roman"/>
          <w:szCs w:val="24"/>
        </w:rPr>
        <w:t>η</w:t>
      </w:r>
      <w:r>
        <w:rPr>
          <w:rFonts w:eastAsia="UB-Helvetica" w:cs="Times New Roman"/>
          <w:szCs w:val="24"/>
        </w:rPr>
        <w:t>καν χθες-προχθές στους λογαριασμούς τους.</w:t>
      </w:r>
    </w:p>
    <w:p w14:paraId="3B1C0C78"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 xml:space="preserve">ΜΙΧΑΗΛ ΤΖΕΛΕΠΗΣ: </w:t>
      </w:r>
      <w:r>
        <w:rPr>
          <w:rFonts w:eastAsia="UB-Helvetica" w:cs="Times New Roman"/>
          <w:szCs w:val="24"/>
        </w:rPr>
        <w:t>Για την ολοκληρωμένη;</w:t>
      </w:r>
    </w:p>
    <w:p w14:paraId="3B1C0C79"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ΕΥΑΓΓΕΛΟΣ ΑΠΟΣΤΟΛΟΥ (Υπουργός Αγροτικής Ανάπτυξης και Τροφίμων):</w:t>
      </w:r>
      <w:r>
        <w:rPr>
          <w:rFonts w:eastAsia="UB-Helvetica" w:cs="Times New Roman"/>
          <w:szCs w:val="24"/>
        </w:rPr>
        <w:t xml:space="preserve"> Για την ολοκληρωμένη, λοιπόν. Αυτό </w:t>
      </w:r>
      <w:r>
        <w:rPr>
          <w:rFonts w:eastAsia="UB-Helvetica" w:cs="Times New Roman"/>
          <w:szCs w:val="24"/>
        </w:rPr>
        <w:lastRenderedPageBreak/>
        <w:t>δεν θέλετε; Αυτό θέλουν να ακούσουν οι αγρότες. Για την ολοκληρωμένη όλες ο</w:t>
      </w:r>
      <w:r>
        <w:rPr>
          <w:rFonts w:eastAsia="UB-Helvetica" w:cs="Times New Roman"/>
          <w:szCs w:val="24"/>
        </w:rPr>
        <w:t>ι εκκρεμότητες των παλαιότερων ετών -αυτών που δεν θέλω να πω τώρα ποιος, τι δεν δώσατε, δεν κάνατε- είναι περίπου 2,5 εκατομμύρια ευρώ. Είναι, βεβαίως, εκκρεμότητες, που υπάρχουν οι προϋποθέσεις για να πληρωθούν. Αυτές όλες μεταφέρθηκαν ως ανειλημμένες υπ</w:t>
      </w:r>
      <w:r>
        <w:rPr>
          <w:rFonts w:eastAsia="UB-Helvetica" w:cs="Times New Roman"/>
          <w:szCs w:val="24"/>
        </w:rPr>
        <w:t>οχρεώσεις στο Πρόγραμμα Αγροτικής Ανάπτυξης και θα πληρωθούν σταδιακά σε τρεις μήνες, κάθε μήνα ένα ποσό. Σε τρεις μήνες θα βρισκόμαστε σ’ αυτήν τη διαδικασία. Αυτά όσον αφορά την ολοκληρωμένη, τις παλαιές.</w:t>
      </w:r>
    </w:p>
    <w:p w14:paraId="3B1C0C7A" w14:textId="77777777" w:rsidR="00DC64F4" w:rsidRDefault="0085279E">
      <w:pPr>
        <w:spacing w:line="600" w:lineRule="auto"/>
        <w:ind w:firstLine="720"/>
        <w:jc w:val="both"/>
        <w:rPr>
          <w:rFonts w:eastAsia="Times New Roman" w:cs="Times New Roman"/>
          <w:szCs w:val="24"/>
        </w:rPr>
      </w:pPr>
      <w:r>
        <w:rPr>
          <w:rFonts w:eastAsia="UB-Helvetica" w:cs="Times New Roman"/>
          <w:szCs w:val="24"/>
        </w:rPr>
        <w:t xml:space="preserve">Όσον αφορά την ολοκληρωμένη του Προγράμματος </w:t>
      </w:r>
      <w:r>
        <w:rPr>
          <w:rFonts w:eastAsia="UB-Helvetica" w:cs="Times New Roman"/>
          <w:szCs w:val="24"/>
        </w:rPr>
        <w:t>Αγρο</w:t>
      </w:r>
      <w:r>
        <w:rPr>
          <w:rFonts w:eastAsia="UB-Helvetica" w:cs="Times New Roman"/>
          <w:szCs w:val="24"/>
        </w:rPr>
        <w:t>τικής</w:t>
      </w:r>
      <w:r>
        <w:rPr>
          <w:rFonts w:eastAsia="UB-Helvetica" w:cs="Times New Roman"/>
          <w:szCs w:val="24"/>
        </w:rPr>
        <w:t xml:space="preserve"> Ανάπτυξης</w:t>
      </w:r>
      <w:r>
        <w:rPr>
          <w:rFonts w:eastAsia="UB-Helvetica" w:cs="Times New Roman"/>
          <w:szCs w:val="24"/>
        </w:rPr>
        <w:t>,</w:t>
      </w:r>
      <w:r>
        <w:rPr>
          <w:rFonts w:eastAsia="UB-Helvetica" w:cs="Times New Roman"/>
          <w:szCs w:val="24"/>
        </w:rPr>
        <w:t xml:space="preserve"> του καινούρ</w:t>
      </w:r>
      <w:r>
        <w:rPr>
          <w:rFonts w:eastAsia="UB-Helvetica" w:cs="Times New Roman"/>
          <w:szCs w:val="24"/>
        </w:rPr>
        <w:t>γ</w:t>
      </w:r>
      <w:r>
        <w:rPr>
          <w:rFonts w:eastAsia="UB-Helvetica" w:cs="Times New Roman"/>
          <w:szCs w:val="24"/>
        </w:rPr>
        <w:t xml:space="preserve">ιου πλέον, αντικαθίσταται </w:t>
      </w:r>
      <w:r>
        <w:rPr>
          <w:rFonts w:eastAsia="UB-Helvetica" w:cs="Times New Roman"/>
          <w:szCs w:val="24"/>
        </w:rPr>
        <w:lastRenderedPageBreak/>
        <w:t>αυτό το μέτρο με ένα άλλο μέτρο, που είναι η στήριξη για τη νέα συμμετοχή στο σύστημα ποιότητας.</w:t>
      </w:r>
      <w:r>
        <w:rPr>
          <w:rFonts w:eastAsia="Times New Roman" w:cs="Times New Roman"/>
          <w:szCs w:val="24"/>
        </w:rPr>
        <w:t xml:space="preserve"> </w:t>
      </w:r>
      <w:r>
        <w:rPr>
          <w:rFonts w:eastAsia="Times New Roman" w:cs="Times New Roman"/>
          <w:szCs w:val="24"/>
        </w:rPr>
        <w:t>Αυτό προβλέπει 1</w:t>
      </w:r>
      <w:r>
        <w:rPr>
          <w:rFonts w:eastAsia="Times New Roman" w:cs="Times New Roman"/>
          <w:szCs w:val="24"/>
        </w:rPr>
        <w:t>.</w:t>
      </w:r>
      <w:r>
        <w:rPr>
          <w:rFonts w:eastAsia="Times New Roman" w:cs="Times New Roman"/>
          <w:szCs w:val="24"/>
        </w:rPr>
        <w:t>319 ευρώ ανά εκμετάλλευση και, βεβαίως, ανάγοντάς τη</w:t>
      </w:r>
      <w:r>
        <w:rPr>
          <w:rFonts w:eastAsia="Times New Roman" w:cs="Times New Roman"/>
          <w:szCs w:val="24"/>
        </w:rPr>
        <w:t>,</w:t>
      </w:r>
      <w:r>
        <w:rPr>
          <w:rFonts w:eastAsia="Times New Roman" w:cs="Times New Roman"/>
          <w:szCs w:val="24"/>
        </w:rPr>
        <w:t xml:space="preserve"> με βάση τα στρέμματα που καλλιεργ</w:t>
      </w:r>
      <w:r>
        <w:rPr>
          <w:rFonts w:eastAsia="Times New Roman" w:cs="Times New Roman"/>
          <w:szCs w:val="24"/>
        </w:rPr>
        <w:t xml:space="preserve">εί κατά μέσο όρο, γύρω στα 32 ευρώ το στρέμμα. Αυτή είναι η ολοκληρωμένη και, βεβαίως, μιλάμε για το διάστημα από εδώ και πέρα, για την επόμενη περίοδο. </w:t>
      </w:r>
    </w:p>
    <w:p w14:paraId="3B1C0C7B"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Επίσης, εάν προσθέσουμε τα προηγούμενα, βγάζουμε το ποσό των 85 ευρώ και εννοώ από εδώ και πέρα. Να με</w:t>
      </w:r>
      <w:r>
        <w:rPr>
          <w:rFonts w:eastAsia="Times New Roman" w:cs="Times New Roman"/>
          <w:szCs w:val="24"/>
        </w:rPr>
        <w:t xml:space="preserve"> ακούσουν οι τευτλοκαλλιεργητές, ότι από εδώ και πέρα θα έχουν 85 ευρώ το στρέμμα.</w:t>
      </w:r>
    </w:p>
    <w:p w14:paraId="3B1C0C7C" w14:textId="77777777" w:rsidR="00DC64F4" w:rsidRDefault="0085279E">
      <w:pPr>
        <w:spacing w:after="0" w:line="600" w:lineRule="auto"/>
        <w:ind w:firstLine="720"/>
        <w:jc w:val="both"/>
        <w:rPr>
          <w:rFonts w:eastAsia="Times New Roman" w:cs="Times New Roman"/>
          <w:szCs w:val="24"/>
        </w:rPr>
      </w:pPr>
      <w:r>
        <w:rPr>
          <w:rFonts w:eastAsia="Times New Roman" w:cs="Times New Roman"/>
          <w:b/>
          <w:szCs w:val="24"/>
        </w:rPr>
        <w:lastRenderedPageBreak/>
        <w:t>ΜΙΧΑΗΛ ΤΖΕΛΕΠΗΣ:</w:t>
      </w:r>
      <w:r>
        <w:rPr>
          <w:rFonts w:eastAsia="Times New Roman" w:cs="Times New Roman"/>
          <w:szCs w:val="24"/>
        </w:rPr>
        <w:t xml:space="preserve"> Τα πληρώσατε αυτά. </w:t>
      </w:r>
    </w:p>
    <w:p w14:paraId="3B1C0C7D" w14:textId="77777777" w:rsidR="00DC64F4" w:rsidRDefault="0085279E">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3B1C0C7E" w14:textId="77777777" w:rsidR="00DC64F4" w:rsidRDefault="0085279E">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Είναι γεγονός ότι </w:t>
      </w:r>
      <w:r>
        <w:rPr>
          <w:rFonts w:eastAsia="Times New Roman" w:cs="Times New Roman"/>
          <w:szCs w:val="24"/>
        </w:rPr>
        <w:t>πληρώσαμε χθες τη συνδεδεμένη. Τώρα σας λέω ότι θα πληρώσουμε</w:t>
      </w:r>
      <w:r w:rsidRPr="001D1331">
        <w:rPr>
          <w:rFonts w:eastAsia="Times New Roman" w:cs="Times New Roman"/>
          <w:szCs w:val="24"/>
        </w:rPr>
        <w:t>,</w:t>
      </w:r>
      <w:r>
        <w:rPr>
          <w:rFonts w:eastAsia="Times New Roman" w:cs="Times New Roman"/>
          <w:szCs w:val="24"/>
        </w:rPr>
        <w:t xml:space="preserve"> τους επόμενους δύο-τρεις μήνες, την ολοκληρωμένη των παλαιότερων εποχών. </w:t>
      </w:r>
    </w:p>
    <w:p w14:paraId="3B1C0C7F"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Για την καινούργια καλλιεργητική περίοδο δεν είναι δυνατόν να πληρωθούν τώρα. Σας λέμε, δηλαδή, ότι η ολοκληρωμένη βάσε</w:t>
      </w:r>
      <w:r>
        <w:rPr>
          <w:rFonts w:eastAsia="Times New Roman" w:cs="Times New Roman"/>
          <w:szCs w:val="24"/>
        </w:rPr>
        <w:t xml:space="preserve">ι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 xml:space="preserve">νάπτυξης και η συνδεδεμένη της τρέχουσας καλλιεργητικής περιόδου ξεπερνάει τα </w:t>
      </w:r>
      <w:r>
        <w:rPr>
          <w:rFonts w:eastAsia="Times New Roman" w:cs="Times New Roman"/>
          <w:szCs w:val="24"/>
        </w:rPr>
        <w:lastRenderedPageBreak/>
        <w:t xml:space="preserve">85 ευρώ το στρέμμα, ενώ θα βάλουμε και ως στόχο να διεκδικήσουμε ενίσχυση </w:t>
      </w:r>
      <w:proofErr w:type="spellStart"/>
      <w:r>
        <w:rPr>
          <w:rFonts w:eastAsia="Times New Roman" w:cs="Times New Roman"/>
          <w:szCs w:val="24"/>
        </w:rPr>
        <w:t>γεωργοπεριβαλλοντικής</w:t>
      </w:r>
      <w:proofErr w:type="spellEnd"/>
      <w:r>
        <w:rPr>
          <w:rFonts w:eastAsia="Times New Roman" w:cs="Times New Roman"/>
          <w:szCs w:val="24"/>
        </w:rPr>
        <w:t xml:space="preserve"> δράσης σε περιπτώσεις που υπάρξει είτε απώλεια εισοδ</w:t>
      </w:r>
      <w:r>
        <w:rPr>
          <w:rFonts w:eastAsia="Times New Roman" w:cs="Times New Roman"/>
          <w:szCs w:val="24"/>
        </w:rPr>
        <w:t xml:space="preserve">ήματος είτε αυξημένο κόστος. Είναι ζητήματα τα οποία προβλέπονται μέσα από σχετικό κανονισμό και θα προσπαθήσουμε να τον εκμεταλλευτούμε. </w:t>
      </w:r>
    </w:p>
    <w:p w14:paraId="3B1C0C80"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Βεβαίως, οφείλονται 8 εκατομμύρια ευρώ, όπως σας είπα, από την προηγούμενη παραγωγή. Η πρώτη δόση του δανείου των 5 ε</w:t>
      </w:r>
      <w:r>
        <w:rPr>
          <w:rFonts w:eastAsia="Times New Roman" w:cs="Times New Roman"/>
          <w:szCs w:val="24"/>
        </w:rPr>
        <w:t xml:space="preserve">κατομμυρίων ευρώ, που πιστεύουμε ότι θα συναφθεί σύντομα, θα είναι για τους τευτλοκαλλιεργητές. </w:t>
      </w:r>
    </w:p>
    <w:p w14:paraId="3B1C0C81"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Βεβαίως, επειδή είναι πάρα πολύ σοβαρό το θέμα, πρέπει να ξεκαθαρίσουμε ένα πράγμα, αγαπητοί συνάδελφοι</w:t>
      </w:r>
      <w:r>
        <w:rPr>
          <w:rFonts w:eastAsia="Times New Roman" w:cs="Times New Roman"/>
          <w:szCs w:val="24"/>
        </w:rPr>
        <w:t>.</w:t>
      </w:r>
      <w:r>
        <w:rPr>
          <w:rFonts w:eastAsia="Times New Roman" w:cs="Times New Roman"/>
          <w:szCs w:val="24"/>
        </w:rPr>
        <w:t xml:space="preserve"> Εάν δεν </w:t>
      </w:r>
      <w:r>
        <w:rPr>
          <w:rFonts w:eastAsia="Times New Roman" w:cs="Times New Roman"/>
          <w:szCs w:val="24"/>
        </w:rPr>
        <w:lastRenderedPageBreak/>
        <w:t xml:space="preserve">φτάσουμε σε μια </w:t>
      </w:r>
      <w:proofErr w:type="spellStart"/>
      <w:r>
        <w:rPr>
          <w:rFonts w:eastAsia="Times New Roman" w:cs="Times New Roman"/>
          <w:szCs w:val="24"/>
        </w:rPr>
        <w:t>τευτλοκαλλιέργεια</w:t>
      </w:r>
      <w:proofErr w:type="spellEnd"/>
      <w:r>
        <w:rPr>
          <w:rFonts w:eastAsia="Times New Roman" w:cs="Times New Roman"/>
          <w:szCs w:val="24"/>
        </w:rPr>
        <w:t xml:space="preserve"> εκατό χιλιάδ</w:t>
      </w:r>
      <w:r>
        <w:rPr>
          <w:rFonts w:eastAsia="Times New Roman" w:cs="Times New Roman"/>
          <w:szCs w:val="24"/>
        </w:rPr>
        <w:t>ων στρεμμάτων, είναι πάρα πολύ δύσκολο να μπορέσουμε να κρατήσουμε τη συγκεκριμένη. Αυτός είναι ο στόχος μας και σε αυτό μπορείτε και εσείς και εμείς να πείσουμε τους τευτλοκαλλιεργητές να καλλιεργήσουν, για να μπορέσουμε να έχουμε εκείνο το κρίσιμο μέγεθο</w:t>
      </w:r>
      <w:r>
        <w:rPr>
          <w:rFonts w:eastAsia="Times New Roman" w:cs="Times New Roman"/>
          <w:szCs w:val="24"/>
        </w:rPr>
        <w:t>ς παραγωγής</w:t>
      </w:r>
      <w:r>
        <w:rPr>
          <w:rFonts w:eastAsia="Times New Roman" w:cs="Times New Roman"/>
          <w:szCs w:val="24"/>
        </w:rPr>
        <w:t>,</w:t>
      </w:r>
      <w:r>
        <w:rPr>
          <w:rFonts w:eastAsia="Times New Roman" w:cs="Times New Roman"/>
          <w:szCs w:val="24"/>
        </w:rPr>
        <w:t xml:space="preserve"> που καθιστά βιώσιμη τη δραστηριότητα. Αυτό είναι το ζητούμενο. Εμείς προς τα εκεί θα δώσουμε μάχη.</w:t>
      </w:r>
    </w:p>
    <w:p w14:paraId="3B1C0C82" w14:textId="77777777" w:rsidR="00DC64F4" w:rsidRDefault="0085279E">
      <w:pPr>
        <w:spacing w:after="0" w:line="600" w:lineRule="auto"/>
        <w:jc w:val="both"/>
        <w:rPr>
          <w:rFonts w:eastAsia="Times New Roman" w:cs="Times New Roman"/>
          <w:szCs w:val="24"/>
        </w:rPr>
      </w:pPr>
      <w:r>
        <w:rPr>
          <w:rFonts w:eastAsia="Times New Roman" w:cs="Times New Roman"/>
          <w:szCs w:val="24"/>
        </w:rPr>
        <w:t xml:space="preserve"> </w:t>
      </w:r>
      <w:r>
        <w:rPr>
          <w:rFonts w:eastAsia="Times New Roman" w:cs="Times New Roman"/>
          <w:szCs w:val="24"/>
        </w:rPr>
        <w:tab/>
        <w:t>Ε</w:t>
      </w:r>
      <w:r>
        <w:rPr>
          <w:rFonts w:eastAsia="Times New Roman" w:cs="Times New Roman"/>
          <w:szCs w:val="24"/>
        </w:rPr>
        <w:t xml:space="preserve">πειδή αναφερθήκατε στην ανησυχία της Ευρωπαϊκής Επιτροπής σχετικά με τα 30 εκατομμύρια ευρώ, εγώ σας λέω ότι για τους παραγωγούς δεν υπάρχει </w:t>
      </w:r>
      <w:r>
        <w:rPr>
          <w:rFonts w:eastAsia="Times New Roman" w:cs="Times New Roman"/>
          <w:szCs w:val="24"/>
        </w:rPr>
        <w:t xml:space="preserve">κανένα πρόβλημα. </w:t>
      </w:r>
    </w:p>
    <w:p w14:paraId="3B1C0C83" w14:textId="77777777" w:rsidR="00DC64F4" w:rsidRDefault="0085279E">
      <w:pPr>
        <w:spacing w:after="0" w:line="600" w:lineRule="auto"/>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szCs w:val="24"/>
        </w:rPr>
        <w:tab/>
      </w:r>
      <w:r>
        <w:rPr>
          <w:rFonts w:eastAsia="Times New Roman" w:cs="Times New Roman"/>
          <w:b/>
          <w:szCs w:val="24"/>
        </w:rPr>
        <w:t>ΜΙΧΑΗΛ ΤΖΕΛΕΠΗΣ:</w:t>
      </w:r>
      <w:r>
        <w:rPr>
          <w:rFonts w:eastAsia="Times New Roman" w:cs="Times New Roman"/>
          <w:szCs w:val="24"/>
        </w:rPr>
        <w:t xml:space="preserve"> Δεν ανέφερα κάτι τέτοιο, κύριε Υπουργέ!</w:t>
      </w:r>
    </w:p>
    <w:p w14:paraId="3B1C0C84" w14:textId="77777777" w:rsidR="00DC64F4" w:rsidRDefault="0085279E">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Όμως, σας ρωτώ, γιατί δεν δείξατε ανάλογη ευαισθησία σε όλους αυτούς τους καταλογισμούς, σε όλες αυτές τις </w:t>
      </w:r>
      <w:r>
        <w:rPr>
          <w:rFonts w:eastAsia="Times New Roman" w:cs="Times New Roman"/>
          <w:szCs w:val="24"/>
        </w:rPr>
        <w:t>ενισχύσεις, που καλούμαστε τώρα εμείς να τις πληρώνουμε ως ανακτήσεις, και πάτε και σκαλίζετε ένα θέμα</w:t>
      </w:r>
      <w:r>
        <w:rPr>
          <w:rFonts w:eastAsia="Times New Roman" w:cs="Times New Roman"/>
          <w:szCs w:val="24"/>
        </w:rPr>
        <w:t>,</w:t>
      </w:r>
      <w:r>
        <w:rPr>
          <w:rFonts w:eastAsia="Times New Roman" w:cs="Times New Roman"/>
          <w:szCs w:val="24"/>
        </w:rPr>
        <w:t xml:space="preserve"> που αφορά έναν χώρο που αποδεδειγμένα θέλουμε να τον κρατήσουμε όρθιο και σας λέω ότι δεν θα έχει κανένα πρόβλημα; </w:t>
      </w:r>
    </w:p>
    <w:p w14:paraId="3B1C0C85" w14:textId="77777777" w:rsidR="00DC64F4" w:rsidRDefault="0085279E">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Εδώ θα είμαστε και </w:t>
      </w:r>
      <w:r>
        <w:rPr>
          <w:rFonts w:eastAsia="Times New Roman" w:cs="Times New Roman"/>
          <w:szCs w:val="24"/>
        </w:rPr>
        <w:t xml:space="preserve">θα το δούμε. Με τα ευχολόγια δεν γίνεται τίποτα. </w:t>
      </w:r>
    </w:p>
    <w:p w14:paraId="3B1C0C86" w14:textId="77777777" w:rsidR="00DC64F4" w:rsidRDefault="0085279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Ευχαριστούμε πολύ. </w:t>
      </w:r>
    </w:p>
    <w:p w14:paraId="3B1C0C87" w14:textId="77777777" w:rsidR="00DC64F4" w:rsidRDefault="0085279E">
      <w:pPr>
        <w:spacing w:after="0" w:line="600" w:lineRule="auto"/>
        <w:ind w:firstLine="720"/>
        <w:jc w:val="both"/>
        <w:rPr>
          <w:rFonts w:eastAsia="Times New Roman"/>
          <w:color w:val="000000"/>
          <w:szCs w:val="24"/>
        </w:rPr>
      </w:pPr>
      <w:r>
        <w:rPr>
          <w:rFonts w:eastAsia="Times New Roman"/>
          <w:szCs w:val="24"/>
        </w:rPr>
        <w:t xml:space="preserve">Προχωρούμε στη δέκατη με αριθμό </w:t>
      </w:r>
      <w:r>
        <w:rPr>
          <w:rFonts w:eastAsia="Times New Roman"/>
          <w:color w:val="000000"/>
          <w:szCs w:val="24"/>
        </w:rPr>
        <w:t>718/29-3-2016 επίκαιρη ερώτηση δευτέρου κύκλου του Ανεξάρτητου Βουλευτή Αχαΐας κ.</w:t>
      </w:r>
      <w:r>
        <w:rPr>
          <w:rFonts w:eastAsia="Times New Roman"/>
          <w:b/>
          <w:color w:val="000000"/>
          <w:szCs w:val="24"/>
        </w:rPr>
        <w:t xml:space="preserve"> </w:t>
      </w:r>
      <w:r>
        <w:rPr>
          <w:rFonts w:eastAsia="Times New Roman"/>
          <w:bCs/>
          <w:color w:val="000000"/>
          <w:szCs w:val="24"/>
        </w:rPr>
        <w:t>Νικολάου Νικολόπουλου</w:t>
      </w:r>
      <w:r>
        <w:rPr>
          <w:rFonts w:eastAsia="Times New Roman"/>
          <w:color w:val="000000"/>
          <w:szCs w:val="24"/>
        </w:rPr>
        <w:t xml:space="preserve"> προς τον Υπουρ</w:t>
      </w:r>
      <w:r>
        <w:rPr>
          <w:rFonts w:eastAsia="Times New Roman"/>
          <w:color w:val="000000"/>
          <w:szCs w:val="24"/>
        </w:rPr>
        <w:t xml:space="preserve">γό </w:t>
      </w:r>
      <w:r>
        <w:rPr>
          <w:rFonts w:eastAsia="Times New Roman"/>
          <w:bCs/>
          <w:color w:val="000000"/>
          <w:szCs w:val="24"/>
        </w:rPr>
        <w:t>Αγροτικής Ανάπτυξης και Τροφίμων,</w:t>
      </w:r>
      <w:r>
        <w:rPr>
          <w:rFonts w:eastAsia="Times New Roman"/>
          <w:color w:val="000000"/>
          <w:szCs w:val="24"/>
        </w:rPr>
        <w:t xml:space="preserve"> σχετικά με την υλοποίηση του έργου της μεταφοράς νερού από τον Πηνειό στη </w:t>
      </w:r>
      <w:r>
        <w:rPr>
          <w:rFonts w:eastAsia="Times New Roman"/>
          <w:color w:val="000000"/>
          <w:szCs w:val="24"/>
        </w:rPr>
        <w:t>Δ</w:t>
      </w:r>
      <w:r>
        <w:rPr>
          <w:rFonts w:eastAsia="Times New Roman"/>
          <w:color w:val="000000"/>
          <w:szCs w:val="24"/>
        </w:rPr>
        <w:t>υτική Αχαΐα.</w:t>
      </w:r>
    </w:p>
    <w:p w14:paraId="3B1C0C88"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 xml:space="preserve">Κύριε Νικολόπουλε, έχετε τον λόγο. </w:t>
      </w:r>
    </w:p>
    <w:p w14:paraId="3B1C0C89" w14:textId="77777777" w:rsidR="00DC64F4" w:rsidRDefault="0085279E">
      <w:pPr>
        <w:spacing w:after="0"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Ευχαριστώ. </w:t>
      </w:r>
    </w:p>
    <w:p w14:paraId="3B1C0C8A"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ατυχής σύμπτωση η σημερινή, κύριε Υπουργέ, καθώς </w:t>
      </w:r>
      <w:r>
        <w:rPr>
          <w:rFonts w:eastAsia="Times New Roman" w:cs="Times New Roman"/>
          <w:szCs w:val="24"/>
        </w:rPr>
        <w:t xml:space="preserve">απεργούν οι δημοσιογράφοι. Με την ευκαιρία, να στείλουμε τον χαιρετισμό και τη συμπαράστασή μας και σε όλους τους άλλους που απεργούν μαζί τους. </w:t>
      </w:r>
    </w:p>
    <w:p w14:paraId="3B1C0C8B"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Λέω ότι είναι ατυχής σύμπτωση, γιατί δεν μπορώ να φανταστώ ότι εσείς διαλέξατε αυτή την ημέρα για να έρθετε εδ</w:t>
      </w:r>
      <w:r>
        <w:rPr>
          <w:rFonts w:eastAsia="Times New Roman" w:cs="Times New Roman"/>
          <w:szCs w:val="24"/>
        </w:rPr>
        <w:t xml:space="preserve">ώ, γιατί η σημερινή συζήτηση είχε πολλές ενδιαφέρουσες ειδήσεις μέσα από τον βασανιστικό κοινοβουλευτικό έλεγχο. </w:t>
      </w:r>
    </w:p>
    <w:p w14:paraId="3B1C0C8C"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Όμως, κύριε Υπουργέ, όσοι γνωρίζουν –και είναι αρκετοί αυτοί- την ανθρωπογεωγραφία, ξέρουν πολύ καλά ότι εσείς είστε μια από τις εξαιρέσεις τη</w:t>
      </w:r>
      <w:r>
        <w:rPr>
          <w:rFonts w:eastAsia="Times New Roman" w:cs="Times New Roman"/>
          <w:szCs w:val="24"/>
        </w:rPr>
        <w:t>ς σημερινής Κυβερνήσεως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γνωρίζει εξαιρετικά το αντικείμενο. Γι’ αυτό δέχεστε τώρα και αυτή την αυστηρή κριτική, γιατί από εσάς περιμένουμε πολλά. </w:t>
      </w:r>
    </w:p>
    <w:p w14:paraId="3B1C0C8D"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 xml:space="preserve">Οι άλλοι Υπουργοί μπορεί να θυμίζουν –και με </w:t>
      </w:r>
      <w:proofErr w:type="spellStart"/>
      <w:r>
        <w:rPr>
          <w:rFonts w:eastAsia="Times New Roman" w:cs="Times New Roman"/>
          <w:szCs w:val="24"/>
        </w:rPr>
        <w:t>συγχωρείτε</w:t>
      </w:r>
      <w:proofErr w:type="spellEnd"/>
      <w:r>
        <w:rPr>
          <w:rFonts w:eastAsia="Times New Roman" w:cs="Times New Roman"/>
          <w:szCs w:val="24"/>
        </w:rPr>
        <w:t xml:space="preserve"> πολύ για την έκφραση- και λίγο «καφενείο», να εί</w:t>
      </w:r>
      <w:r>
        <w:rPr>
          <w:rFonts w:eastAsia="Times New Roman" w:cs="Times New Roman"/>
          <w:szCs w:val="24"/>
        </w:rPr>
        <w:t xml:space="preserve">ναι πολύ της κουβέντας. Εσείς δεν είστε σε αυτή την κατηγορία. </w:t>
      </w:r>
    </w:p>
    <w:p w14:paraId="3B1C0C8E"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 xml:space="preserve">Έτσι, λοιπόν, έρχεται η ερώτηση αυτή μετά από τη συζήτηση για τη </w:t>
      </w:r>
      <w:r>
        <w:rPr>
          <w:rFonts w:eastAsia="Times New Roman" w:cs="Times New Roman"/>
          <w:szCs w:val="24"/>
        </w:rPr>
        <w:t xml:space="preserve">Ελληνική </w:t>
      </w:r>
      <w:r>
        <w:rPr>
          <w:rFonts w:eastAsia="Times New Roman" w:cs="Times New Roman"/>
          <w:szCs w:val="24"/>
        </w:rPr>
        <w:t xml:space="preserve">Βιομηχανία Ζάχαρης, ένα από τα εμβληματικά εργοστάσια που έφτιαξε ο Κωνσταντίνος Καραμανλής. </w:t>
      </w:r>
    </w:p>
    <w:p w14:paraId="3B1C0C8F"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Και έρχεται η ώρα να κου</w:t>
      </w:r>
      <w:r>
        <w:rPr>
          <w:rFonts w:eastAsia="Times New Roman" w:cs="Times New Roman"/>
          <w:szCs w:val="24"/>
        </w:rPr>
        <w:t xml:space="preserve">βεντιάσουμε για την άρδευση της </w:t>
      </w:r>
      <w:r>
        <w:rPr>
          <w:rFonts w:eastAsia="Times New Roman" w:cs="Times New Roman"/>
          <w:szCs w:val="24"/>
        </w:rPr>
        <w:t>Δ</w:t>
      </w:r>
      <w:r>
        <w:rPr>
          <w:rFonts w:eastAsia="Times New Roman" w:cs="Times New Roman"/>
          <w:szCs w:val="24"/>
        </w:rPr>
        <w:t>υτικής Αχαΐας, ένα έργο που επίσης χαρακτηρίζει εκείνη την εποχή, τη χρυσή οκταετία του Κωνσταντίνου Καραμανλή.</w:t>
      </w:r>
    </w:p>
    <w:p w14:paraId="3B1C0C90"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τότε ακολούθησαν στην «κληρονομική» μας δημοκρατία πολλοί, που ήρθαν, έφυγαν και μίλησαν γι’ αυτό το έργο. </w:t>
      </w:r>
    </w:p>
    <w:p w14:paraId="3B1C0C91"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Μίλησε και ο Κώστας Καραμανλής γι’ αυτό το έργο. Μίλησε ο Γεώργιος Παπανδρέου. Μίλησε ο Ανδρέας Παπανδρέου, ο Γιωργάκης Παπανδρέου, ο Κωνσταντίνος Μητσοτάκης. Εκείνος που δεν θα προλάβει να μιλήσει, απ’ ό,τι διαβάζω και σήμερα, για όσα ευτράπελα συμβαίνου</w:t>
      </w:r>
      <w:r>
        <w:rPr>
          <w:rFonts w:eastAsia="Times New Roman" w:cs="Times New Roman"/>
          <w:szCs w:val="24"/>
        </w:rPr>
        <w:t>ν εκεί στον πολύπαθο χώρο της μεταλλαγμένης σε «Ποτάμι» Νέας Δημοκρατίας, θα είναι ο Κυριάκος Μητσοτάκης. Θα είναι ο μόνος, το μόνο «πριγκιπόπουλο» αυτής της «κληρονομικής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ημοκρατίας</w:t>
      </w:r>
      <w:r>
        <w:rPr>
          <w:rFonts w:eastAsia="Times New Roman" w:cs="Times New Roman"/>
          <w:szCs w:val="24"/>
        </w:rPr>
        <w:t>,</w:t>
      </w:r>
      <w:r>
        <w:rPr>
          <w:rFonts w:eastAsia="Times New Roman" w:cs="Times New Roman"/>
          <w:szCs w:val="24"/>
        </w:rPr>
        <w:t xml:space="preserve"> που δεν θα προλάβει να μιλήσει για αυτό το έργο. </w:t>
      </w:r>
    </w:p>
    <w:p w14:paraId="3B1C0C92"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Κύριε Υπουργέ, στη δ</w:t>
      </w:r>
      <w:r>
        <w:rPr>
          <w:rFonts w:eastAsia="Times New Roman" w:cs="Times New Roman"/>
          <w:szCs w:val="24"/>
        </w:rPr>
        <w:t xml:space="preserve">ευτερολογία μου, αν χρειαστεί, θα επιχειρηματολογήσω για την αναγκαιότητα του έργου, γιατί είμαι σίγουρος ότι σε εσάς τουλάχιστον δεν χρειάζεται επιχειρηματολογία. Προσφάτως είδατε και τον Δήμαρχο της Δυτικής Αχαΐας. </w:t>
      </w:r>
    </w:p>
    <w:p w14:paraId="3B1C0C93"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δεν δημιούργησαν οι ανακοινώσεις</w:t>
      </w:r>
      <w:r>
        <w:rPr>
          <w:rFonts w:eastAsia="Times New Roman" w:cs="Times New Roman"/>
          <w:szCs w:val="24"/>
        </w:rPr>
        <w:t xml:space="preserve"> σας ευχάριστες εντυπώσεις. Και ξέρετε ότι είμαστε και σε μια πολύ κρίσιμη στιγμή, για να μπορεί να εκληφθεί η σοβαρότητα ως αστείο ή ανέκδοτο, για να μπορεί να θυμίζει η δέσμευση για ένα τόσο σοβαρό έργο του σημερινού Πρωθυπουργού, του Αλέξη Τσίπρα, στην </w:t>
      </w:r>
      <w:r>
        <w:rPr>
          <w:rFonts w:eastAsia="Times New Roman" w:cs="Times New Roman"/>
          <w:szCs w:val="24"/>
        </w:rPr>
        <w:t>π</w:t>
      </w:r>
      <w:r>
        <w:rPr>
          <w:rFonts w:eastAsia="Times New Roman" w:cs="Times New Roman"/>
          <w:szCs w:val="24"/>
        </w:rPr>
        <w:t xml:space="preserve">λατεία Γεωργίου, δυστυχώς, εκείνη την παλιά ελληνική ταινία, κύριε Πρόεδρε, </w:t>
      </w:r>
      <w:r>
        <w:rPr>
          <w:rFonts w:eastAsia="Times New Roman" w:cs="Times New Roman"/>
          <w:szCs w:val="24"/>
        </w:rPr>
        <w:t>στην οποία</w:t>
      </w:r>
      <w:r>
        <w:rPr>
          <w:rFonts w:eastAsia="Times New Roman" w:cs="Times New Roman"/>
          <w:szCs w:val="24"/>
        </w:rPr>
        <w:t xml:space="preserve"> ο </w:t>
      </w:r>
      <w:proofErr w:type="spellStart"/>
      <w:r>
        <w:rPr>
          <w:rFonts w:eastAsia="Times New Roman" w:cs="Times New Roman"/>
          <w:szCs w:val="24"/>
        </w:rPr>
        <w:t>Μαυρογιαλούρος</w:t>
      </w:r>
      <w:proofErr w:type="spellEnd"/>
      <w:r>
        <w:rPr>
          <w:rFonts w:eastAsia="Times New Roman" w:cs="Times New Roman"/>
          <w:szCs w:val="24"/>
        </w:rPr>
        <w:t xml:space="preserve"> </w:t>
      </w:r>
      <w:r>
        <w:rPr>
          <w:rFonts w:eastAsia="Times New Roman" w:cs="Times New Roman"/>
          <w:szCs w:val="24"/>
        </w:rPr>
        <w:lastRenderedPageBreak/>
        <w:t>όλα τα έταζε, «και νερό θα σας φέρουμε». Από την απάντησή σας κρίνεται το να δείξουμε ότι εννοούσαμε πως αυτό το σημαντικό –πραγματικά- έργο, επιτέλους</w:t>
      </w:r>
      <w:r>
        <w:rPr>
          <w:rFonts w:eastAsia="Times New Roman" w:cs="Times New Roman"/>
          <w:szCs w:val="24"/>
        </w:rPr>
        <w:t xml:space="preserve">, μπορεί να πει κανένας ότι δρομολογείται. </w:t>
      </w:r>
    </w:p>
    <w:p w14:paraId="3B1C0C94"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B1C0C95"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κύριε συνάδελφε. </w:t>
      </w:r>
    </w:p>
    <w:p w14:paraId="3B1C0C96" w14:textId="77777777" w:rsidR="00DC64F4" w:rsidRDefault="0085279E">
      <w:pPr>
        <w:spacing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3B1C0C97" w14:textId="77777777" w:rsidR="00DC64F4" w:rsidRDefault="0085279E">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Κύριε συνάδελφε, μην ανησυχείτε, η </w:t>
      </w:r>
      <w:r>
        <w:rPr>
          <w:rFonts w:eastAsia="Times New Roman"/>
          <w:szCs w:val="24"/>
        </w:rPr>
        <w:lastRenderedPageBreak/>
        <w:t xml:space="preserve">υπόσχεση του Πρωθυπουργού θα υλοποιηθεί, θα μπει σε δρόμο υλοποίησης. </w:t>
      </w:r>
    </w:p>
    <w:p w14:paraId="3B1C0C98" w14:textId="77777777" w:rsidR="00DC64F4" w:rsidRDefault="0085279E">
      <w:pPr>
        <w:spacing w:line="600" w:lineRule="auto"/>
        <w:ind w:firstLine="720"/>
        <w:jc w:val="both"/>
        <w:rPr>
          <w:rFonts w:eastAsia="Times New Roman"/>
          <w:szCs w:val="24"/>
        </w:rPr>
      </w:pPr>
      <w:r>
        <w:rPr>
          <w:rFonts w:eastAsia="Times New Roman"/>
          <w:b/>
          <w:szCs w:val="24"/>
        </w:rPr>
        <w:t>ΝΙΚΟΛΑΟΣ ΝΙΚΟΛΟΠΟΥΛΟΣ:</w:t>
      </w:r>
      <w:r>
        <w:rPr>
          <w:rFonts w:eastAsia="Times New Roman"/>
          <w:szCs w:val="24"/>
        </w:rPr>
        <w:t xml:space="preserve"> Θα μπει το νερό στο αυλάκι!</w:t>
      </w:r>
    </w:p>
    <w:p w14:paraId="3B1C0C99" w14:textId="77777777" w:rsidR="00DC64F4" w:rsidRDefault="0085279E">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Ακριβώς!</w:t>
      </w:r>
    </w:p>
    <w:p w14:paraId="3B1C0C9A" w14:textId="77777777" w:rsidR="00DC64F4" w:rsidRDefault="0085279E">
      <w:pPr>
        <w:spacing w:line="600" w:lineRule="auto"/>
        <w:ind w:firstLine="720"/>
        <w:jc w:val="both"/>
        <w:rPr>
          <w:rFonts w:eastAsia="Times New Roman"/>
          <w:szCs w:val="24"/>
        </w:rPr>
      </w:pPr>
      <w:r>
        <w:rPr>
          <w:rFonts w:eastAsia="Times New Roman"/>
          <w:szCs w:val="24"/>
        </w:rPr>
        <w:t>Επιτρέψτε μου, επειδή είν</w:t>
      </w:r>
      <w:r>
        <w:rPr>
          <w:rFonts w:eastAsia="Times New Roman"/>
          <w:szCs w:val="24"/>
        </w:rPr>
        <w:t xml:space="preserve">αι και το αντικείμενο του συγκεκριμένου έργου, να σας ευχαριστήσω για τα καλά λόγια για το πρόσωπό μου, αλλά θα διαφωνήσω μαζί σας όσον αφορά τις κρίσεις σας για τους συναδέλφους μου. </w:t>
      </w:r>
    </w:p>
    <w:p w14:paraId="3B1C0C9B" w14:textId="77777777" w:rsidR="00DC64F4" w:rsidRDefault="0085279E">
      <w:pPr>
        <w:spacing w:line="600" w:lineRule="auto"/>
        <w:ind w:firstLine="720"/>
        <w:jc w:val="both"/>
        <w:rPr>
          <w:rFonts w:eastAsia="Times New Roman"/>
          <w:szCs w:val="24"/>
        </w:rPr>
      </w:pPr>
      <w:r>
        <w:rPr>
          <w:rFonts w:eastAsia="Times New Roman"/>
          <w:szCs w:val="24"/>
        </w:rPr>
        <w:lastRenderedPageBreak/>
        <w:t xml:space="preserve">Σε ό,τι αφορά τώρα το αντικείμενο της </w:t>
      </w:r>
      <w:r>
        <w:rPr>
          <w:rFonts w:eastAsia="Times New Roman"/>
          <w:szCs w:val="24"/>
        </w:rPr>
        <w:t>επίκαιρης</w:t>
      </w:r>
      <w:r>
        <w:rPr>
          <w:rFonts w:eastAsia="Times New Roman"/>
          <w:szCs w:val="24"/>
        </w:rPr>
        <w:t xml:space="preserve"> ερώτησής σας, που ουσια</w:t>
      </w:r>
      <w:r>
        <w:rPr>
          <w:rFonts w:eastAsia="Times New Roman"/>
          <w:szCs w:val="24"/>
        </w:rPr>
        <w:t xml:space="preserve">στικά είναι η επέκταση της αξιοποίησης του </w:t>
      </w:r>
      <w:r>
        <w:rPr>
          <w:rFonts w:eastAsia="Times New Roman"/>
          <w:szCs w:val="24"/>
        </w:rPr>
        <w:t>φ</w:t>
      </w:r>
      <w:r>
        <w:rPr>
          <w:rFonts w:eastAsia="Times New Roman"/>
          <w:szCs w:val="24"/>
        </w:rPr>
        <w:t>ράγματος του Πηνειού προς τη Δυτική Αχαΐα, η μελέτη υλοποιείται από την Περιφέρεια Δυτικής Ελλάδας. Πιέζουμε εμείς από τη δική μας πλευρά. Γι’ αυτό, η σχετική συζήτηση που έγινε ίσως βγήκε προς τα έξω διαφορετικά</w:t>
      </w:r>
      <w:r>
        <w:rPr>
          <w:rFonts w:eastAsia="Times New Roman"/>
          <w:szCs w:val="24"/>
        </w:rPr>
        <w:t xml:space="preserve">. Δεν ήταν στις προθέσεις μας να δημιουργήσουμε πρόβλημα. </w:t>
      </w:r>
    </w:p>
    <w:p w14:paraId="3B1C0C9C" w14:textId="77777777" w:rsidR="00DC64F4" w:rsidRDefault="0085279E">
      <w:pPr>
        <w:spacing w:line="600" w:lineRule="auto"/>
        <w:ind w:firstLine="720"/>
        <w:jc w:val="both"/>
        <w:rPr>
          <w:rFonts w:eastAsia="Times New Roman"/>
          <w:szCs w:val="24"/>
        </w:rPr>
      </w:pPr>
      <w:r>
        <w:rPr>
          <w:rFonts w:eastAsia="Times New Roman"/>
          <w:szCs w:val="24"/>
        </w:rPr>
        <w:t>Βεβαίως, ξέρετε ότι η αρμόδια Υπηρεσία του Υπουργείου μας έχει γνωμοδοτήσει θετικά για τη συγκεκριμένη μελέτη περιβαλλοντικών επιπτώσεων. Θέλω να σας πω ιδιαίτερα ότι πάνω σε αυτό το κομμάτι που αφορά τον Πηνειό είχαν ενταχθεί τρία έργα στην ευρύτερη περιο</w:t>
      </w:r>
      <w:r>
        <w:rPr>
          <w:rFonts w:eastAsia="Times New Roman"/>
          <w:szCs w:val="24"/>
        </w:rPr>
        <w:t xml:space="preserve">χή. </w:t>
      </w:r>
    </w:p>
    <w:p w14:paraId="3B1C0C9D" w14:textId="77777777" w:rsidR="00DC64F4" w:rsidRDefault="0085279E">
      <w:pPr>
        <w:spacing w:line="600" w:lineRule="auto"/>
        <w:ind w:firstLine="720"/>
        <w:jc w:val="both"/>
        <w:rPr>
          <w:rFonts w:eastAsia="Times New Roman"/>
          <w:szCs w:val="24"/>
        </w:rPr>
      </w:pPr>
      <w:r>
        <w:rPr>
          <w:rFonts w:eastAsia="Times New Roman"/>
          <w:szCs w:val="24"/>
        </w:rPr>
        <w:lastRenderedPageBreak/>
        <w:t xml:space="preserve">Το πρώτο έργο, που αφορά τον εκσυγχρονισμό και την αναβάθμιση λειτουργίας εγγειοβελτιωτικών έργων του Νομού Ηλείας για την εξοικονόμηση πόρων και ενέργειας, δυστυχώς, </w:t>
      </w:r>
      <w:proofErr w:type="spellStart"/>
      <w:r>
        <w:rPr>
          <w:rFonts w:eastAsia="Times New Roman"/>
          <w:szCs w:val="24"/>
        </w:rPr>
        <w:t>απεντάχθηκε</w:t>
      </w:r>
      <w:proofErr w:type="spellEnd"/>
      <w:r>
        <w:rPr>
          <w:rFonts w:eastAsia="Times New Roman"/>
          <w:szCs w:val="24"/>
        </w:rPr>
        <w:t>,</w:t>
      </w:r>
      <w:r>
        <w:rPr>
          <w:rFonts w:eastAsia="Times New Roman"/>
          <w:szCs w:val="24"/>
        </w:rPr>
        <w:t xml:space="preserve"> λόγω μηδενικής απορροφητικότητας. Δεν ήταν έτοιμο το έργο. Εντάχθηκε, δ</w:t>
      </w:r>
      <w:r>
        <w:rPr>
          <w:rFonts w:eastAsia="Times New Roman"/>
          <w:szCs w:val="24"/>
        </w:rPr>
        <w:t xml:space="preserve">εν μπόρεσε να περπατήσει. </w:t>
      </w:r>
    </w:p>
    <w:p w14:paraId="3B1C0C9E" w14:textId="77777777" w:rsidR="00DC64F4" w:rsidRDefault="0085279E">
      <w:pPr>
        <w:spacing w:line="600" w:lineRule="auto"/>
        <w:ind w:firstLine="720"/>
        <w:jc w:val="both"/>
        <w:rPr>
          <w:rFonts w:eastAsia="Times New Roman"/>
          <w:szCs w:val="24"/>
        </w:rPr>
      </w:pPr>
      <w:r>
        <w:rPr>
          <w:rFonts w:eastAsia="Times New Roman"/>
          <w:szCs w:val="24"/>
        </w:rPr>
        <w:t>Όσον αφορά τα υπόλοιπα δύο, αυτό της αντικατάστασης των προβληματικών υπόγειων αγωγών ολοκληρώθηκε, απορροφώντας 9,5 εκατομμύρια ευρώ –σχεδόν το σύνολο του προϋπολογισμού-</w:t>
      </w:r>
      <w:r>
        <w:rPr>
          <w:rFonts w:eastAsia="Times New Roman"/>
          <w:szCs w:val="24"/>
        </w:rPr>
        <w:t>,</w:t>
      </w:r>
      <w:r>
        <w:rPr>
          <w:rFonts w:eastAsia="Times New Roman"/>
          <w:szCs w:val="24"/>
        </w:rPr>
        <w:t xml:space="preserve"> ενώ το τρίτο, αυτό της </w:t>
      </w:r>
      <w:proofErr w:type="spellStart"/>
      <w:r>
        <w:rPr>
          <w:rFonts w:eastAsia="Times New Roman"/>
          <w:szCs w:val="24"/>
        </w:rPr>
        <w:t>υπογειοποίησης</w:t>
      </w:r>
      <w:proofErr w:type="spellEnd"/>
      <w:r>
        <w:rPr>
          <w:rFonts w:eastAsia="Times New Roman"/>
          <w:szCs w:val="24"/>
        </w:rPr>
        <w:t xml:space="preserve"> δικτύων ροής ΤΟΕΒ </w:t>
      </w:r>
      <w:r>
        <w:rPr>
          <w:rFonts w:eastAsia="Times New Roman"/>
          <w:szCs w:val="24"/>
        </w:rPr>
        <w:t>της περιοχής, μεταφέρθηκε στο νέο Πρόγραμμα Αγροτικής Ανάπτυξης, για να συνεχιστεί η εκταμίευσή του, η απορρόφησή του ως –αυτό που λέμε- ανειλημμένη υποχρέωση.</w:t>
      </w:r>
    </w:p>
    <w:p w14:paraId="3B1C0C9F" w14:textId="77777777" w:rsidR="00DC64F4" w:rsidRDefault="0085279E">
      <w:pPr>
        <w:spacing w:line="600" w:lineRule="auto"/>
        <w:ind w:firstLine="720"/>
        <w:jc w:val="both"/>
        <w:rPr>
          <w:rFonts w:eastAsia="Times New Roman"/>
          <w:szCs w:val="24"/>
        </w:rPr>
      </w:pPr>
      <w:r>
        <w:rPr>
          <w:rFonts w:eastAsia="Times New Roman"/>
          <w:szCs w:val="24"/>
        </w:rPr>
        <w:t>Στο Πρόγραμμα Αγροτικής Ανάπτυξης 2014-2020 έχει εγκριθεί ένα μέτρο που λέγεται «Υποδομές Εγγείω</w:t>
      </w:r>
      <w:r>
        <w:rPr>
          <w:rFonts w:eastAsia="Times New Roman"/>
          <w:szCs w:val="24"/>
        </w:rPr>
        <w:t xml:space="preserve">ν Βελτιώσεων». Για το μέτρο αυτό θα συγκεντρωθούν αιτήματα, σε περιφερειακό και σε εθνικό επίπεδο, από ολόκληρη την επικράτεια, θα ιεραρχηθούν όλα αυτά, βεβαίως, λαμβάνοντας υπ’ </w:t>
      </w:r>
      <w:proofErr w:type="spellStart"/>
      <w:r>
        <w:rPr>
          <w:rFonts w:eastAsia="Times New Roman"/>
          <w:szCs w:val="24"/>
        </w:rPr>
        <w:t>όψιν</w:t>
      </w:r>
      <w:proofErr w:type="spellEnd"/>
      <w:r>
        <w:rPr>
          <w:rFonts w:eastAsia="Times New Roman"/>
          <w:szCs w:val="24"/>
        </w:rPr>
        <w:t xml:space="preserve"> και τις απαιτήσεις του νέου </w:t>
      </w:r>
      <w:r>
        <w:rPr>
          <w:rFonts w:eastAsia="Times New Roman"/>
          <w:szCs w:val="24"/>
        </w:rPr>
        <w:t>π</w:t>
      </w:r>
      <w:r>
        <w:rPr>
          <w:rFonts w:eastAsia="Times New Roman"/>
          <w:szCs w:val="24"/>
        </w:rPr>
        <w:t xml:space="preserve">ρογράμματος αλλά και τα πολυάριθμα αιτήματα </w:t>
      </w:r>
      <w:r>
        <w:rPr>
          <w:rFonts w:eastAsia="Times New Roman"/>
          <w:szCs w:val="24"/>
        </w:rPr>
        <w:t xml:space="preserve">έργων και μελετών που υπάρχουν. Εμείς τα επεξεργαζόμαστε. </w:t>
      </w:r>
    </w:p>
    <w:p w14:paraId="3B1C0CA0" w14:textId="77777777" w:rsidR="00DC64F4" w:rsidRDefault="0085279E">
      <w:pPr>
        <w:spacing w:line="600" w:lineRule="auto"/>
        <w:ind w:firstLine="720"/>
        <w:jc w:val="both"/>
        <w:rPr>
          <w:rFonts w:eastAsia="Times New Roman"/>
          <w:szCs w:val="24"/>
        </w:rPr>
      </w:pPr>
      <w:r>
        <w:rPr>
          <w:rFonts w:eastAsia="Times New Roman"/>
          <w:szCs w:val="24"/>
        </w:rPr>
        <w:t xml:space="preserve">Ήδη έχει έρθει και βρίσκεται στα χέρια μας ένα αίτημα που αφορά την κατασκευή-επέκταση διώρυγας Πηνειού στην Αχαΐα, δηλαδή ουσιαστικά αυτό που θέτετε στην </w:t>
      </w:r>
      <w:r>
        <w:rPr>
          <w:rFonts w:eastAsia="Times New Roman"/>
          <w:szCs w:val="24"/>
        </w:rPr>
        <w:t xml:space="preserve">επίκαιρη </w:t>
      </w:r>
      <w:r>
        <w:rPr>
          <w:rFonts w:eastAsia="Times New Roman"/>
          <w:szCs w:val="24"/>
        </w:rPr>
        <w:t xml:space="preserve">ερώτησή σας. </w:t>
      </w:r>
    </w:p>
    <w:p w14:paraId="3B1C0CA1" w14:textId="77777777" w:rsidR="00DC64F4" w:rsidRDefault="0085279E">
      <w:pPr>
        <w:spacing w:line="600" w:lineRule="auto"/>
        <w:ind w:firstLine="720"/>
        <w:jc w:val="both"/>
        <w:rPr>
          <w:rFonts w:eastAsia="Times New Roman"/>
          <w:szCs w:val="24"/>
        </w:rPr>
      </w:pPr>
      <w:r>
        <w:rPr>
          <w:rFonts w:eastAsia="Times New Roman"/>
          <w:szCs w:val="24"/>
        </w:rPr>
        <w:t>Είναι, λοιπόν, στις</w:t>
      </w:r>
      <w:r>
        <w:rPr>
          <w:rFonts w:eastAsia="Times New Roman"/>
          <w:szCs w:val="24"/>
        </w:rPr>
        <w:t xml:space="preserve"> προθέσεις μας να στηρίξουμε το έργο. Υπάρχει και η δέσμευση του Πρωθυπουργού, η οποία, όπως αντιλαμβάνεστε, μας υποχρεώνει –είναι ένας λόγος παραπάνω- να το υλοποιήσουμε. </w:t>
      </w:r>
    </w:p>
    <w:p w14:paraId="3B1C0CA2" w14:textId="77777777" w:rsidR="00DC64F4" w:rsidRDefault="0085279E">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Υπουργού)</w:t>
      </w:r>
    </w:p>
    <w:p w14:paraId="3B1C0CA3" w14:textId="77777777" w:rsidR="00DC64F4" w:rsidRDefault="0085279E">
      <w:pPr>
        <w:spacing w:line="600" w:lineRule="auto"/>
        <w:ind w:firstLine="720"/>
        <w:jc w:val="both"/>
        <w:rPr>
          <w:rFonts w:eastAsia="Times New Roman"/>
          <w:szCs w:val="24"/>
        </w:rPr>
      </w:pPr>
      <w:r>
        <w:rPr>
          <w:rFonts w:eastAsia="Times New Roman"/>
          <w:szCs w:val="24"/>
        </w:rPr>
        <w:t xml:space="preserve">Θα ήθελα στη δευτερολογία μου, αν και εσείς το θεωρείτε κρίσιμο, να πούμε μερικά πράγματα σχετικά με αυτό το Πρόγραμμα Αγροτικής Ανάπτυξης και κυρίως να αναφέρουμε αυτό που εμείς στοχεύουμε να υπηρετήσει το συγκεκριμένο </w:t>
      </w:r>
      <w:r>
        <w:rPr>
          <w:rFonts w:eastAsia="Times New Roman"/>
          <w:szCs w:val="24"/>
        </w:rPr>
        <w:t>π</w:t>
      </w:r>
      <w:r>
        <w:rPr>
          <w:rFonts w:eastAsia="Times New Roman"/>
          <w:szCs w:val="24"/>
        </w:rPr>
        <w:t xml:space="preserve">ρόγραμμα. </w:t>
      </w:r>
    </w:p>
    <w:p w14:paraId="3B1C0CA4"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(Δημήτριος Κ</w:t>
      </w:r>
      <w:r>
        <w:rPr>
          <w:rFonts w:eastAsia="Times New Roman" w:cs="Times New Roman"/>
          <w:b/>
          <w:szCs w:val="24"/>
        </w:rPr>
        <w:t xml:space="preserve">ρεμαστινός): </w:t>
      </w:r>
      <w:r>
        <w:rPr>
          <w:rFonts w:eastAsia="Times New Roman" w:cs="Times New Roman"/>
          <w:szCs w:val="24"/>
        </w:rPr>
        <w:t>Έχετε και πάλι τον λόγο, κύριε Νικολόπουλε.</w:t>
      </w:r>
    </w:p>
    <w:p w14:paraId="3B1C0CA5"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Κύριε Υπουργέ, δεν θα φταίνε οι αντιπολιτευόμενοι ούτε οι δημοσιογράφοι, αν πουν ότι τη ρητή και κατηγορηματική δέσμευση του Πρωθυπουργού ο Υπουργός σήμερα την έκανε πρόθεση. </w:t>
      </w:r>
    </w:p>
    <w:p w14:paraId="3B1C0CA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Είστε παλιός Κοινοβουλευτικός και ξέρετε πολύ καλά ότι από τις καλές προθέσεις, δυστυχώς, δεν έγιναν τα έργα, αλλά έγιναν από ανθρώπους που «πάνε καταπάνω». </w:t>
      </w:r>
      <w:proofErr w:type="spellStart"/>
      <w:r>
        <w:rPr>
          <w:rFonts w:eastAsia="Times New Roman" w:cs="Times New Roman"/>
          <w:szCs w:val="24"/>
        </w:rPr>
        <w:t>Kαι</w:t>
      </w:r>
      <w:proofErr w:type="spellEnd"/>
      <w:r>
        <w:rPr>
          <w:rFonts w:eastAsia="Times New Roman" w:cs="Times New Roman"/>
          <w:szCs w:val="24"/>
        </w:rPr>
        <w:t xml:space="preserve"> σε αυτήν την περίπτωση πρέπει να ρίξουν όλο το βάρος τους και το ενδιαφέρον τους, γιατί όντως έ</w:t>
      </w:r>
      <w:r>
        <w:rPr>
          <w:rFonts w:eastAsia="Times New Roman" w:cs="Times New Roman"/>
          <w:szCs w:val="24"/>
        </w:rPr>
        <w:t xml:space="preserve">τσι είναι, όπως το είπατε, αυτή η μελέτη πρέπει να ολοκληρωθεί. Κόστισε 800 χιλιάδες ευρώ. </w:t>
      </w:r>
    </w:p>
    <w:p w14:paraId="3B1C0CA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Δεν ξέρουμε –και εάν το ξέρετε, χρήσιμο θα είναι να το ακούσουμε- πόσο είναι το κόστος -εάν έχει υπολογιστεί- των απαλλοτριώσεων για το συγκεκριμένο έργο. Φοβάμαι π</w:t>
      </w:r>
      <w:r>
        <w:rPr>
          <w:rFonts w:eastAsia="Times New Roman" w:cs="Times New Roman"/>
          <w:szCs w:val="24"/>
        </w:rPr>
        <w:t>ως, ενώ δεκαπέντε μήνες είναι η καινούργια Κυβέρνηση στην εξουσία, το ξεχνάμε και το ξεχνάτε περισσότερο εσείς και παίζετε με χρόνους εκκλησιαστικούς. Εκεί είναι η αιωνιότητα. Εδώ δεν είναι έτσι και το ξέρετε πολύ καλά. Πολύ φοβάμαι, δηλαδή, ότι</w:t>
      </w:r>
      <w:r>
        <w:rPr>
          <w:rFonts w:eastAsia="Times New Roman" w:cs="Times New Roman"/>
          <w:szCs w:val="24"/>
        </w:rPr>
        <w:t>,</w:t>
      </w:r>
      <w:r>
        <w:rPr>
          <w:rFonts w:eastAsia="Times New Roman" w:cs="Times New Roman"/>
          <w:szCs w:val="24"/>
        </w:rPr>
        <w:t xml:space="preserve"> ώσπου να </w:t>
      </w:r>
      <w:r>
        <w:rPr>
          <w:rFonts w:eastAsia="Times New Roman" w:cs="Times New Roman"/>
          <w:szCs w:val="24"/>
        </w:rPr>
        <w:t>έρθει και να αξιολογήσετε, ενδεχομένως να έχουμε απέναντί μας έναν άλλο Υπουργό.</w:t>
      </w:r>
    </w:p>
    <w:p w14:paraId="3B1C0CA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Θα ήθελα, όμως, στη δευτερολογία σας, αφού σας θυμίσω -το θεωρώ περιττό, αλλά και αναγκαίο ίσως- ότι η Δυτική Αχαΐα, για την οποία μιλάμε, είναι το κομμάτι εκείνο μαζί με την </w:t>
      </w:r>
      <w:r>
        <w:rPr>
          <w:rFonts w:eastAsia="Times New Roman" w:cs="Times New Roman"/>
          <w:szCs w:val="24"/>
        </w:rPr>
        <w:t>Ηλεία, που, όπως ξέρετε, είναι ακόμα ζωντανό, προσφέρει πολλά στο Ακαθάριστο Εθνικό Προϊόν, έχει νέους ανθρώπους, εάν θέλουμε να τους κρατήσουμε αυτούς τους νέους ανθρώπους–και είναι πάρα πολλοί- και όχι μόνο να επιστρέψουν άλλοι. Το ξέρετε πολύ καλά, κύρι</w:t>
      </w:r>
      <w:r>
        <w:rPr>
          <w:rFonts w:eastAsia="Times New Roman" w:cs="Times New Roman"/>
          <w:szCs w:val="24"/>
        </w:rPr>
        <w:t>ε Υπουργέ.</w:t>
      </w:r>
    </w:p>
    <w:p w14:paraId="3B1C0CA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Και ξαναλέω: Εσείς δεν θα έχετε το άλλοθι ότι δεν ξέρατε. Αν κοιτάξετε το Υπουργικό Συμβούλιο, είπα εκείνον τον χαρακτηρισμό όχι για άλλο</w:t>
      </w:r>
      <w:r>
        <w:rPr>
          <w:rFonts w:eastAsia="Times New Roman" w:cs="Times New Roman"/>
          <w:szCs w:val="24"/>
        </w:rPr>
        <w:t>ν</w:t>
      </w:r>
      <w:r>
        <w:rPr>
          <w:rFonts w:eastAsia="Times New Roman" w:cs="Times New Roman"/>
          <w:szCs w:val="24"/>
        </w:rPr>
        <w:t xml:space="preserve"> λόγο, αλλά γιατί είναι πολύ της κουβέντας. Πρέπει να είναι συνήθειο της Αριστεράς</w:t>
      </w:r>
      <w:r>
        <w:rPr>
          <w:rFonts w:eastAsia="Times New Roman" w:cs="Times New Roman"/>
          <w:szCs w:val="24"/>
        </w:rPr>
        <w:t>,</w:t>
      </w:r>
      <w:r>
        <w:rPr>
          <w:rFonts w:eastAsia="Times New Roman" w:cs="Times New Roman"/>
          <w:szCs w:val="24"/>
        </w:rPr>
        <w:t xml:space="preserve"> της προόδου</w:t>
      </w:r>
      <w:r>
        <w:rPr>
          <w:rFonts w:eastAsia="Times New Roman" w:cs="Times New Roman"/>
          <w:szCs w:val="24"/>
        </w:rPr>
        <w:t>,</w:t>
      </w:r>
      <w:r>
        <w:rPr>
          <w:rFonts w:eastAsia="Times New Roman" w:cs="Times New Roman"/>
          <w:szCs w:val="24"/>
        </w:rPr>
        <w:t xml:space="preserve"> να κουβεντιάζουν πάρα πολύ</w:t>
      </w:r>
      <w:r>
        <w:rPr>
          <w:rFonts w:eastAsia="Times New Roman" w:cs="Times New Roman"/>
          <w:szCs w:val="24"/>
        </w:rPr>
        <w:t>!</w:t>
      </w:r>
      <w:r>
        <w:rPr>
          <w:rFonts w:eastAsia="Times New Roman" w:cs="Times New Roman"/>
          <w:szCs w:val="24"/>
        </w:rPr>
        <w:t xml:space="preserve"> Εσείς όμως ξέρετε πολύ καλά ότι τώρα πρέπει να πιέσετε, όπως είπατε. </w:t>
      </w:r>
    </w:p>
    <w:p w14:paraId="3B1C0CAA" w14:textId="77777777" w:rsidR="00DC64F4" w:rsidRDefault="0085279E">
      <w:pPr>
        <w:spacing w:line="600" w:lineRule="auto"/>
        <w:ind w:firstLine="720"/>
        <w:jc w:val="both"/>
        <w:rPr>
          <w:rFonts w:eastAsia="Times New Roman" w:cs="Times New Roman"/>
          <w:b/>
          <w:szCs w:val="24"/>
        </w:rPr>
      </w:pPr>
      <w:r>
        <w:rPr>
          <w:rFonts w:eastAsia="Times New Roman" w:cs="Times New Roman"/>
          <w:szCs w:val="24"/>
        </w:rPr>
        <w:t xml:space="preserve">Είχατε πει και στη συνάντησή σας ότι θα ζητήσετε να σας έρθει η </w:t>
      </w:r>
      <w:proofErr w:type="spellStart"/>
      <w:r>
        <w:rPr>
          <w:rFonts w:eastAsia="Times New Roman" w:cs="Times New Roman"/>
          <w:szCs w:val="24"/>
        </w:rPr>
        <w:t>επικαιροποιημένη</w:t>
      </w:r>
      <w:proofErr w:type="spellEnd"/>
      <w:r>
        <w:rPr>
          <w:rFonts w:eastAsia="Times New Roman" w:cs="Times New Roman"/>
          <w:szCs w:val="24"/>
        </w:rPr>
        <w:t xml:space="preserve"> μελέτη. Αν σας ήρθε ή αν σας είπαν πότε θα έρθει, καλό είναι να μας το πείτε</w:t>
      </w:r>
      <w:r>
        <w:rPr>
          <w:rFonts w:eastAsia="Times New Roman" w:cs="Times New Roman"/>
          <w:szCs w:val="24"/>
        </w:rPr>
        <w:t>. Να μας πείτε, επίσης, αν αναθέσατε τη μελέτη για τις απαλλοτριώσεις και, τέλος, σας παρακαλώ πολύ, αν δεν το καταλάβαμε καλά αυτό που είπατε, αν το περιεχόμενο ήταν άλλο, δώστε μια ρητή δέσμευση, διότι ο κατάλογος των προτεραιοτήτων –το γνωρίζω και εσείς</w:t>
      </w:r>
      <w:r>
        <w:rPr>
          <w:rFonts w:eastAsia="Times New Roman" w:cs="Times New Roman"/>
          <w:szCs w:val="24"/>
        </w:rPr>
        <w:t xml:space="preserve"> το γνωρίζετε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 xml:space="preserve">– </w:t>
      </w:r>
      <w:r>
        <w:rPr>
          <w:rFonts w:eastAsia="Times New Roman" w:cs="Times New Roman"/>
          <w:szCs w:val="24"/>
        </w:rPr>
        <w:t xml:space="preserve"> είναι ατελείωτος, είναι μεγάλος και άρα</w:t>
      </w:r>
      <w:r>
        <w:rPr>
          <w:rFonts w:eastAsia="Times New Roman" w:cs="Times New Roman"/>
          <w:szCs w:val="24"/>
        </w:rPr>
        <w:t>,</w:t>
      </w:r>
      <w:r>
        <w:rPr>
          <w:rFonts w:eastAsia="Times New Roman" w:cs="Times New Roman"/>
          <w:szCs w:val="24"/>
        </w:rPr>
        <w:t xml:space="preserve"> αν περιμένουμε και πάλι ποια θα είναι η αξιολόγηση, πολύ φοβόμαστε ότι δεν θα είμαστε και τόσο ήσυχοι μετά τη σημερινή συζήτηση.</w:t>
      </w:r>
    </w:p>
    <w:p w14:paraId="3B1C0CAB"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3B1C0CA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έχετε τον λόγο και πάλι.</w:t>
      </w:r>
    </w:p>
    <w:p w14:paraId="3B1C0CAD"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συνάδελφε, νομίζω πως ήμουν σαφής στην τοποθέτησή μου όσον αφορά την υλοποίηση του συγκεκριμένου έργου, αλλά επιτρέψτε μας να ακολουθήσουμε και μερικές διαδικα</w:t>
      </w:r>
      <w:r>
        <w:rPr>
          <w:rFonts w:eastAsia="Times New Roman" w:cs="Times New Roman"/>
          <w:szCs w:val="24"/>
        </w:rPr>
        <w:t>σίες οι οποίες έχουν έναν βασικό στόχο: πώς η εφαρμογή, πώς η υλοποίηση του Προγράμματος Αγροτικής Ανάπτυξης θα υπηρετεί πρωτίστως τον στόχο της αποτελεσματικότητας και δευτερευόντως τον στόχο της απορροφητικότητας. Αυτό είναι το μεγάλο στοίχημα</w:t>
      </w:r>
      <w:r>
        <w:rPr>
          <w:rFonts w:eastAsia="Times New Roman" w:cs="Times New Roman"/>
          <w:szCs w:val="24"/>
        </w:rPr>
        <w:t>,</w:t>
      </w:r>
      <w:r>
        <w:rPr>
          <w:rFonts w:eastAsia="Times New Roman" w:cs="Times New Roman"/>
          <w:szCs w:val="24"/>
        </w:rPr>
        <w:t xml:space="preserve"> που εμείς</w:t>
      </w:r>
      <w:r>
        <w:rPr>
          <w:rFonts w:eastAsia="Times New Roman" w:cs="Times New Roman"/>
          <w:szCs w:val="24"/>
        </w:rPr>
        <w:t>…</w:t>
      </w:r>
    </w:p>
    <w:p w14:paraId="3B1C0CAE"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Αν το έργο δεν τον υπηρετεί, πείτε το.</w:t>
      </w:r>
    </w:p>
    <w:p w14:paraId="3B1C0CAF"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Αυτό είναι το μεγάλο στοίχημα. Σας είπα προηγουμένως «δείτε ένα έργο το οποίο είχε ενταχθεί, παρουσίασε μηδενική απορροφητικότη</w:t>
      </w:r>
      <w:r>
        <w:rPr>
          <w:rFonts w:eastAsia="Times New Roman" w:cs="Times New Roman"/>
          <w:szCs w:val="24"/>
        </w:rPr>
        <w:t xml:space="preserve">τα». Δεν είχε τις προϋποθέσεις. </w:t>
      </w:r>
    </w:p>
    <w:p w14:paraId="3B1C0CB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Αυτό, λοιπόν, θέλουμε να κάνουμε σε όλη αυτήν τη διαδικασία και, βεβαίως, το συγκεκριμένο έργο έχει μια σημαντικότερη προϋπόθεση, ότι είναι δέσμευση του Πρωθυπουργού. Εγώ θέλω να είμαι ειλικρινής. </w:t>
      </w:r>
    </w:p>
    <w:p w14:paraId="3B1C0CB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Από αυτή την πλευρά, λοιπ</w:t>
      </w:r>
      <w:r>
        <w:rPr>
          <w:rFonts w:eastAsia="Times New Roman" w:cs="Times New Roman"/>
          <w:szCs w:val="24"/>
        </w:rPr>
        <w:t>όν, λέμε ότι θα τα μαζέψουμε αυτά και μέσα από συγκεκριμένες διαδικασίες, από επισκέψεις, από προσκλήσεις, από συναντήσεις γενικότερα, θα έχουμε την πραγματική εικόνα. Ας μην ξεχνάμε, κύριε συνάδελφε, τα προγράμματα και τα πακέτα που πέρασαν</w:t>
      </w:r>
      <w:r>
        <w:rPr>
          <w:rFonts w:eastAsia="Times New Roman" w:cs="Times New Roman"/>
          <w:szCs w:val="24"/>
        </w:rPr>
        <w:t>,</w:t>
      </w:r>
      <w:r>
        <w:rPr>
          <w:rFonts w:eastAsia="Times New Roman" w:cs="Times New Roman"/>
          <w:szCs w:val="24"/>
        </w:rPr>
        <w:t xml:space="preserve"> για να φτιάξο</w:t>
      </w:r>
      <w:r>
        <w:rPr>
          <w:rFonts w:eastAsia="Times New Roman" w:cs="Times New Roman"/>
          <w:szCs w:val="24"/>
        </w:rPr>
        <w:t>υμε τα καμπαναριά, για να φτιάξουμε τις πλατείες των χωριών. Βεβαίως, δικαιολογημένα χρειαζόταν μία παρέμβαση. Πρέπει, όμως, να τελειώσει αυτή η ιστορία. Τα χρήματα, λοιπόν, του Προγράμματος Αγροτικής Ανάπτυξης πάνε σε συγκεκριμένα έργα</w:t>
      </w:r>
      <w:r>
        <w:rPr>
          <w:rFonts w:eastAsia="Times New Roman" w:cs="Times New Roman"/>
          <w:szCs w:val="24"/>
        </w:rPr>
        <w:t>,</w:t>
      </w:r>
      <w:r>
        <w:rPr>
          <w:rFonts w:eastAsia="Times New Roman" w:cs="Times New Roman"/>
          <w:szCs w:val="24"/>
        </w:rPr>
        <w:t xml:space="preserve"> που υπηρετούν την </w:t>
      </w:r>
      <w:r>
        <w:rPr>
          <w:rFonts w:eastAsia="Times New Roman" w:cs="Times New Roman"/>
          <w:szCs w:val="24"/>
        </w:rPr>
        <w:t>αγροτική ανάπτυξη.</w:t>
      </w:r>
    </w:p>
    <w:p w14:paraId="3B1C0CB2"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Το έργο που συζητούμε έχει κάποια σχέση με αυτό;</w:t>
      </w:r>
    </w:p>
    <w:p w14:paraId="3B1C0CB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Κύριε Υπουργέ, αδικείτε το έργο που συζητούμε.</w:t>
      </w:r>
    </w:p>
    <w:p w14:paraId="3B1C0CB4"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Νικολόπουλε!</w:t>
      </w:r>
    </w:p>
    <w:p w14:paraId="3B1C0CB5"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w:t>
      </w:r>
      <w:r>
        <w:rPr>
          <w:rFonts w:eastAsia="Times New Roman" w:cs="Times New Roman"/>
          <w:b/>
          <w:szCs w:val="24"/>
        </w:rPr>
        <w:t xml:space="preserve"> Τροφίμων):</w:t>
      </w:r>
      <w:r>
        <w:rPr>
          <w:rFonts w:eastAsia="Times New Roman" w:cs="Times New Roman"/>
          <w:szCs w:val="24"/>
        </w:rPr>
        <w:t xml:space="preserve"> Όχι, δεν το αδικώ.</w:t>
      </w:r>
    </w:p>
    <w:p w14:paraId="3B1C0CB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Προχωράμε, λοιπόν, και να είστε σίγουρος ότι είναι ένα από τα έργα που το έχει ανάγκη η περιοχή και, βεβαίως, θα υπάρξει μια σχετική τεκμηρίωση</w:t>
      </w:r>
      <w:r>
        <w:rPr>
          <w:rFonts w:eastAsia="Times New Roman" w:cs="Times New Roman"/>
          <w:szCs w:val="24"/>
        </w:rPr>
        <w:t>,</w:t>
      </w:r>
      <w:r>
        <w:rPr>
          <w:rFonts w:eastAsia="Times New Roman" w:cs="Times New Roman"/>
          <w:szCs w:val="24"/>
        </w:rPr>
        <w:t xml:space="preserve"> για να είναι απόλυτη η υλοποίηση.</w:t>
      </w:r>
    </w:p>
    <w:p w14:paraId="3B1C0CB7"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3B1C0CB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Συνεχίζουμε </w:t>
      </w:r>
      <w:r>
        <w:rPr>
          <w:rFonts w:eastAsia="Times New Roman" w:cs="Times New Roman"/>
          <w:szCs w:val="24"/>
        </w:rPr>
        <w:t>με τη</w:t>
      </w:r>
      <w:r>
        <w:rPr>
          <w:rFonts w:eastAsia="Times New Roman" w:cs="Times New Roman"/>
          <w:szCs w:val="24"/>
        </w:rPr>
        <w:t>ν πρώτη</w:t>
      </w:r>
      <w:r>
        <w:rPr>
          <w:rFonts w:eastAsia="Times New Roman" w:cs="Times New Roman"/>
          <w:szCs w:val="24"/>
        </w:rPr>
        <w:t xml:space="preserve"> με αριθμό 2932/204/5-2-2016 ερώτηση και αίτηση κατάθεσης εγγράφων του Βουλευτή Χίου της Νέας Δημοκρατίας κ. </w:t>
      </w:r>
      <w:r>
        <w:rPr>
          <w:rFonts w:eastAsia="Times New Roman" w:cs="Times New Roman"/>
          <w:bCs/>
          <w:szCs w:val="24"/>
        </w:rPr>
        <w:t xml:space="preserve">Παναγιώτη </w:t>
      </w:r>
      <w:proofErr w:type="spellStart"/>
      <w:r>
        <w:rPr>
          <w:rFonts w:eastAsia="Times New Roman" w:cs="Times New Roman"/>
          <w:bCs/>
          <w:szCs w:val="24"/>
        </w:rPr>
        <w:t>Μηταράκη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 xml:space="preserve">σχετικά με την κατάργηση των αναγκαστικών </w:t>
      </w:r>
      <w:r>
        <w:rPr>
          <w:rFonts w:eastAsia="Times New Roman" w:cs="Times New Roman"/>
          <w:szCs w:val="24"/>
        </w:rPr>
        <w:t>συνεταιρισμών στον Νομό Χίου.</w:t>
      </w:r>
    </w:p>
    <w:p w14:paraId="3B1C0CB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έχετε τον λόγο.</w:t>
      </w:r>
    </w:p>
    <w:p w14:paraId="3B1C0CBA"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Ευχαριστώ πάρα πολύ, κύριε Πρόεδρε.</w:t>
      </w:r>
    </w:p>
    <w:p w14:paraId="3B1C0CB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Αξιότιμε κύριε Υπουργέ, κατέθεσα στις 5 Φεβρουαρίου γραπτή ερώτηση και αίτηση κατάθεσης εγγράφων αναφορικά με τις προθέσεις της </w:t>
      </w:r>
      <w:r>
        <w:rPr>
          <w:rFonts w:eastAsia="Times New Roman" w:cs="Times New Roman"/>
          <w:szCs w:val="24"/>
        </w:rPr>
        <w:t xml:space="preserve">Κυβέρνησης για την κατάργηση της </w:t>
      </w:r>
      <w:proofErr w:type="spellStart"/>
      <w:r>
        <w:rPr>
          <w:rFonts w:eastAsia="Times New Roman" w:cs="Times New Roman"/>
          <w:szCs w:val="24"/>
        </w:rPr>
        <w:t>αναγκαστικότητας</w:t>
      </w:r>
      <w:proofErr w:type="spellEnd"/>
      <w:r>
        <w:rPr>
          <w:rFonts w:eastAsia="Times New Roman" w:cs="Times New Roman"/>
          <w:szCs w:val="24"/>
        </w:rPr>
        <w:t xml:space="preserve"> της Ένωσης </w:t>
      </w:r>
      <w:proofErr w:type="spellStart"/>
      <w:r>
        <w:rPr>
          <w:rFonts w:eastAsia="Times New Roman" w:cs="Times New Roman"/>
          <w:szCs w:val="24"/>
        </w:rPr>
        <w:t>Μαστιχοπαραγωγών</w:t>
      </w:r>
      <w:proofErr w:type="spellEnd"/>
      <w:r>
        <w:rPr>
          <w:rFonts w:eastAsia="Times New Roman" w:cs="Times New Roman"/>
          <w:szCs w:val="24"/>
        </w:rPr>
        <w:t xml:space="preserve"> Χίου, αφού παρήλθε η κατά τον νόμο προθεσμία και δεν είχα λάβει απάντηση από το Υπουργείο. Σύμφωνα με τον Κανονισμό της Βουλής, ζήτησα να συζητηθεί σήμερα αυτή ως επίκαιρη ερώτησ</w:t>
      </w:r>
      <w:r>
        <w:rPr>
          <w:rFonts w:eastAsia="Times New Roman" w:cs="Times New Roman"/>
          <w:szCs w:val="24"/>
        </w:rPr>
        <w:t>η.</w:t>
      </w:r>
    </w:p>
    <w:p w14:paraId="3B1C0CB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Είχε γίνει μια συζήτηση για το ίδιο θέμα πριν από αρκετούς μήνες</w:t>
      </w:r>
      <w:r>
        <w:rPr>
          <w:rFonts w:eastAsia="Times New Roman" w:cs="Times New Roman"/>
          <w:szCs w:val="24"/>
        </w:rPr>
        <w:t>,</w:t>
      </w:r>
      <w:r>
        <w:rPr>
          <w:rFonts w:eastAsia="Times New Roman" w:cs="Times New Roman"/>
          <w:szCs w:val="24"/>
        </w:rPr>
        <w:t xml:space="preserve"> με ερώτηση του συναδέλφου Βουλευτή του ΣΥΡΙΖΑ κ. Ανδρέα Μιχαηλίδη. Και τότε είχα σχολιάσει ότι η απάντησή σας ήταν γενική. Πλέον καταθέσατε και το νομοσχέδιο και αύριο στην </w:t>
      </w:r>
      <w:r>
        <w:rPr>
          <w:rFonts w:eastAsia="Times New Roman" w:cs="Times New Roman"/>
          <w:szCs w:val="24"/>
        </w:rPr>
        <w:t>ε</w:t>
      </w:r>
      <w:r>
        <w:rPr>
          <w:rFonts w:eastAsia="Times New Roman" w:cs="Times New Roman"/>
          <w:szCs w:val="24"/>
        </w:rPr>
        <w:t>πιτροπή θα πρ</w:t>
      </w:r>
      <w:r>
        <w:rPr>
          <w:rFonts w:eastAsia="Times New Roman" w:cs="Times New Roman"/>
          <w:szCs w:val="24"/>
        </w:rPr>
        <w:t>οσπαθήσουμε να καταλάβουμε τι ακριβώς εννοείτε με το άρθρο 32. Όμως, νομίζω ότι η σημερινή συζήτηση θα μας δώσει μια πρώτη γεύση.</w:t>
      </w:r>
    </w:p>
    <w:p w14:paraId="3B1C0CB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Θα ήθελα, κύριε Υπουργέ, να ξεκαθαρίσετε την πρόθεση της Κυβέρνησης. Εσείς θέλετε ή δεν θέλετε να καταργήσετε τους αναγκαστικο</w:t>
      </w:r>
      <w:r>
        <w:rPr>
          <w:rFonts w:eastAsia="Times New Roman" w:cs="Times New Roman"/>
          <w:szCs w:val="24"/>
        </w:rPr>
        <w:t xml:space="preserve">ύς συνεταιρισμούς; Θέλετε ή δεν θέλετε να καταργήσετε την </w:t>
      </w:r>
      <w:proofErr w:type="spellStart"/>
      <w:r>
        <w:rPr>
          <w:rFonts w:eastAsia="Times New Roman" w:cs="Times New Roman"/>
          <w:szCs w:val="24"/>
        </w:rPr>
        <w:t>αναγκαστικότητα</w:t>
      </w:r>
      <w:proofErr w:type="spellEnd"/>
      <w:r>
        <w:rPr>
          <w:rFonts w:eastAsia="Times New Roman" w:cs="Times New Roman"/>
          <w:szCs w:val="24"/>
        </w:rPr>
        <w:t xml:space="preserve"> της Ένωσης </w:t>
      </w:r>
      <w:proofErr w:type="spellStart"/>
      <w:r>
        <w:rPr>
          <w:rFonts w:eastAsia="Times New Roman" w:cs="Times New Roman"/>
          <w:szCs w:val="24"/>
        </w:rPr>
        <w:t>Μαστιχοπαραγωγών</w:t>
      </w:r>
      <w:proofErr w:type="spellEnd"/>
      <w:r>
        <w:rPr>
          <w:rFonts w:eastAsia="Times New Roman" w:cs="Times New Roman"/>
          <w:szCs w:val="24"/>
        </w:rPr>
        <w:t xml:space="preserve"> Χίου;</w:t>
      </w:r>
    </w:p>
    <w:p w14:paraId="3B1C0CB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Δεν θα επαναλάβω θέματα που ξέρετε. Ήταν πολύ πετυχημένη η πορεία της </w:t>
      </w:r>
      <w:r>
        <w:rPr>
          <w:rFonts w:eastAsia="Times New Roman" w:cs="Times New Roman"/>
          <w:szCs w:val="24"/>
        </w:rPr>
        <w:t>έ</w:t>
      </w:r>
      <w:r>
        <w:rPr>
          <w:rFonts w:eastAsia="Times New Roman" w:cs="Times New Roman"/>
          <w:szCs w:val="24"/>
        </w:rPr>
        <w:t>νωσης. Προστάτευσε κατά κανόνα μικρούς παραγωγούς. Δεν υπάρχουν μεγάλοι παραγ</w:t>
      </w:r>
      <w:r>
        <w:rPr>
          <w:rFonts w:eastAsia="Times New Roman" w:cs="Times New Roman"/>
          <w:szCs w:val="24"/>
        </w:rPr>
        <w:t xml:space="preserve">ωγοί μαστίχας. Το 70% των παραγωγών παράγουν κάτω από εκατό κιλά, μικρή ποσότητα, και αυτή η </w:t>
      </w:r>
      <w:proofErr w:type="spellStart"/>
      <w:r>
        <w:rPr>
          <w:rFonts w:eastAsia="Times New Roman" w:cs="Times New Roman"/>
          <w:szCs w:val="24"/>
        </w:rPr>
        <w:t>αναγκαστικότητα</w:t>
      </w:r>
      <w:proofErr w:type="spellEnd"/>
      <w:r>
        <w:rPr>
          <w:rFonts w:eastAsia="Times New Roman" w:cs="Times New Roman"/>
          <w:szCs w:val="24"/>
        </w:rPr>
        <w:t xml:space="preserve"> επέτρεψε σε αυτούς τους παραγωγούς να επιβιώσουν, επέτρεψε στη μαστίχα να γίνει ένα προϊόν αναγνωρισμένο και αυτό ήταν πολύ θετικό για το εισόδημα </w:t>
      </w:r>
      <w:r>
        <w:rPr>
          <w:rFonts w:eastAsia="Times New Roman" w:cs="Times New Roman"/>
          <w:szCs w:val="24"/>
        </w:rPr>
        <w:t>των παραγωγών της Χίου.</w:t>
      </w:r>
    </w:p>
    <w:p w14:paraId="3B1C0CB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Υπάρχει ο ν.2169/1993, ο οποίος ήδη προβλέπει με προεδρικό διάταγμα -όχι με κοινή υπουργική απόφαση, όπως προτείνετε- να δίνεται η δυνατότητα στους αναγκαστικούς συνεταιρισμούς, εάν αυτοί το ζητήσουν -και στη Χίο δεν έχει θέσει κανε</w:t>
      </w:r>
      <w:r>
        <w:rPr>
          <w:rFonts w:eastAsia="Times New Roman" w:cs="Times New Roman"/>
          <w:szCs w:val="24"/>
        </w:rPr>
        <w:t xml:space="preserve">ίς θέμα κατάργησης της </w:t>
      </w:r>
      <w:proofErr w:type="spellStart"/>
      <w:r>
        <w:rPr>
          <w:rFonts w:eastAsia="Times New Roman" w:cs="Times New Roman"/>
          <w:szCs w:val="24"/>
        </w:rPr>
        <w:t>αναγκαστικότητας</w:t>
      </w:r>
      <w:proofErr w:type="spellEnd"/>
      <w:r>
        <w:rPr>
          <w:rFonts w:eastAsia="Times New Roman" w:cs="Times New Roman"/>
          <w:szCs w:val="24"/>
        </w:rPr>
        <w:t xml:space="preserve"> από τους συνεταιριστές-</w:t>
      </w:r>
      <w:r>
        <w:rPr>
          <w:rFonts w:eastAsia="Times New Roman" w:cs="Times New Roman"/>
          <w:szCs w:val="24"/>
        </w:rPr>
        <w:t>,</w:t>
      </w:r>
      <w:r>
        <w:rPr>
          <w:rFonts w:eastAsia="Times New Roman" w:cs="Times New Roman"/>
          <w:szCs w:val="24"/>
        </w:rPr>
        <w:t xml:space="preserve"> να γίνει η μετατροπή σε κανονικό συνεταιρισμό.</w:t>
      </w:r>
    </w:p>
    <w:p w14:paraId="3B1C0CC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Εδώ, με το νομοσχέδιο που καταθέσατε εσείς, θέτετε και ένα άλλο θέμα. Θέτετε ότι μπορεί να γίνει άρση της </w:t>
      </w:r>
      <w:proofErr w:type="spellStart"/>
      <w:r>
        <w:rPr>
          <w:rFonts w:eastAsia="Times New Roman" w:cs="Times New Roman"/>
          <w:szCs w:val="24"/>
        </w:rPr>
        <w:t>αναγκαστικότητας</w:t>
      </w:r>
      <w:proofErr w:type="spellEnd"/>
      <w:r>
        <w:rPr>
          <w:rFonts w:eastAsia="Times New Roman" w:cs="Times New Roman"/>
          <w:szCs w:val="24"/>
        </w:rPr>
        <w:t xml:space="preserve">, όπως λέτε στο άρθρο </w:t>
      </w:r>
      <w:r>
        <w:rPr>
          <w:rFonts w:eastAsia="Times New Roman" w:cs="Times New Roman"/>
          <w:szCs w:val="24"/>
        </w:rPr>
        <w:t>32, ή σε περίπτωση παραβίασης του δικαίου της Ευρωπαϊκής Ένωσης και της εθνικής νομοθεσίας.</w:t>
      </w:r>
    </w:p>
    <w:p w14:paraId="3B1C0CC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Σας ρωτώ, λοιπόν, όπως ρώτησα και στη γραπτή μου ερώτηση το εξής: Υπάρχει κάποια αλληλογραφία με την Ευρωπαϊκή Ένωση</w:t>
      </w:r>
      <w:r>
        <w:rPr>
          <w:rFonts w:eastAsia="Times New Roman" w:cs="Times New Roman"/>
          <w:szCs w:val="24"/>
        </w:rPr>
        <w:t>,</w:t>
      </w:r>
      <w:r>
        <w:rPr>
          <w:rFonts w:eastAsia="Times New Roman" w:cs="Times New Roman"/>
          <w:szCs w:val="24"/>
        </w:rPr>
        <w:t xml:space="preserve"> η οποία ζητά την κατάργηση της </w:t>
      </w:r>
      <w:proofErr w:type="spellStart"/>
      <w:r>
        <w:rPr>
          <w:rFonts w:eastAsia="Times New Roman" w:cs="Times New Roman"/>
          <w:szCs w:val="24"/>
        </w:rPr>
        <w:t>αναγκαστικότητα</w:t>
      </w:r>
      <w:r>
        <w:rPr>
          <w:rFonts w:eastAsia="Times New Roman" w:cs="Times New Roman"/>
          <w:szCs w:val="24"/>
        </w:rPr>
        <w:t>ς</w:t>
      </w:r>
      <w:proofErr w:type="spellEnd"/>
      <w:r>
        <w:rPr>
          <w:rFonts w:eastAsia="Times New Roman" w:cs="Times New Roman"/>
          <w:szCs w:val="24"/>
        </w:rPr>
        <w:t xml:space="preserve"> των συνεταιρισμών; Υπάρχει κάποια απόφαση του Δικαστηρίου της Ευρωπαϊκής Ένωσης που ζητά κάτι τέτοιο; </w:t>
      </w:r>
    </w:p>
    <w:p w14:paraId="3B1C0CC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Επίσης, αναφέρεται σε περίπτωση παραβίασης της εθνικής νομοθεσίας. </w:t>
      </w:r>
      <w:r>
        <w:rPr>
          <w:rFonts w:eastAsia="Times New Roman" w:cs="Times New Roman"/>
          <w:szCs w:val="24"/>
        </w:rPr>
        <w:t>Αυτό, κύριε Υπουργέ, είναι αυτονόητο. Ένας νόμος που θα κριθεί αντισυνταγματικός κατ</w:t>
      </w:r>
      <w:r>
        <w:rPr>
          <w:rFonts w:eastAsia="Times New Roman" w:cs="Times New Roman"/>
          <w:szCs w:val="24"/>
        </w:rPr>
        <w:t xml:space="preserve">αργείται. Όμως, υπάρχει η απόφαση του Συμβουλίου της Επικρατείας, η 3580/2010, η οποία κρίνει ότι η </w:t>
      </w:r>
      <w:proofErr w:type="spellStart"/>
      <w:r>
        <w:rPr>
          <w:rFonts w:eastAsia="Times New Roman" w:cs="Times New Roman"/>
          <w:szCs w:val="24"/>
        </w:rPr>
        <w:t>αναγκαστικότητα</w:t>
      </w:r>
      <w:proofErr w:type="spellEnd"/>
      <w:r>
        <w:rPr>
          <w:rFonts w:eastAsia="Times New Roman" w:cs="Times New Roman"/>
          <w:szCs w:val="24"/>
        </w:rPr>
        <w:t xml:space="preserve"> είναι σύμφωνη με το ελληνικό Σύνταγμα. Άρα, τελικά, ποιο είναι το θέμα που εισάγετε; Τι προσπαθείτε να αλλάξετε και γιατί;</w:t>
      </w:r>
    </w:p>
    <w:p w14:paraId="3B1C0CC3"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w:t>
      </w:r>
      <w:r>
        <w:rPr>
          <w:rFonts w:eastAsia="Times New Roman" w:cs="Times New Roman"/>
          <w:b/>
          <w:szCs w:val="24"/>
        </w:rPr>
        <w:t>ριος Κρεμαστινός):</w:t>
      </w:r>
      <w:r>
        <w:rPr>
          <w:rFonts w:eastAsia="Times New Roman" w:cs="Times New Roman"/>
          <w:szCs w:val="24"/>
        </w:rPr>
        <w:t xml:space="preserve"> Ευχαριστώ.</w:t>
      </w:r>
    </w:p>
    <w:p w14:paraId="3B1C0CC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B1C0CC5"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Αγαπητέ συνάδελφε, εμείς οι δύο συζητούμε τώρα. Υπάρχει όμως και μια τρίτη παράμετρος</w:t>
      </w:r>
      <w:r>
        <w:rPr>
          <w:rFonts w:eastAsia="Times New Roman" w:cs="Times New Roman"/>
          <w:szCs w:val="24"/>
        </w:rPr>
        <w:t>,</w:t>
      </w:r>
      <w:r>
        <w:rPr>
          <w:rFonts w:eastAsia="Times New Roman" w:cs="Times New Roman"/>
          <w:szCs w:val="24"/>
        </w:rPr>
        <w:t xml:space="preserve"> η οποία αναγκαστικά μπαίνει σε αυτή</w:t>
      </w:r>
      <w:r>
        <w:rPr>
          <w:rFonts w:eastAsia="Times New Roman" w:cs="Times New Roman"/>
          <w:szCs w:val="24"/>
        </w:rPr>
        <w:t>ν</w:t>
      </w:r>
      <w:r>
        <w:rPr>
          <w:rFonts w:eastAsia="Times New Roman" w:cs="Times New Roman"/>
          <w:szCs w:val="24"/>
        </w:rPr>
        <w:t xml:space="preserve"> τη δια</w:t>
      </w:r>
      <w:r>
        <w:rPr>
          <w:rFonts w:eastAsia="Times New Roman" w:cs="Times New Roman"/>
          <w:szCs w:val="24"/>
        </w:rPr>
        <w:t>δικασία της συζήτησης.</w:t>
      </w:r>
    </w:p>
    <w:p w14:paraId="3B1C0CC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Εγώ δεν θα διαφωνήσω μαζί σας σχετικά με την προσφορά της </w:t>
      </w:r>
      <w:proofErr w:type="spellStart"/>
      <w:r>
        <w:rPr>
          <w:rFonts w:eastAsia="Times New Roman" w:cs="Times New Roman"/>
          <w:szCs w:val="24"/>
        </w:rPr>
        <w:t>αναγκαστικότητας</w:t>
      </w:r>
      <w:proofErr w:type="spellEnd"/>
      <w:r>
        <w:rPr>
          <w:rFonts w:eastAsia="Times New Roman" w:cs="Times New Roman"/>
          <w:szCs w:val="24"/>
        </w:rPr>
        <w:t xml:space="preserve"> στη Χίο, που όντως δεν είναι μόνο ότι έδωσε διέξοδο στην παραγωγή της Χίου, αλλά έφτασε και σε σημείο να υπάρχει ζήτηση μεγαλύτερη από την προσφορά όσον αφορά</w:t>
      </w:r>
      <w:r>
        <w:rPr>
          <w:rFonts w:eastAsia="Times New Roman" w:cs="Times New Roman"/>
          <w:szCs w:val="24"/>
        </w:rPr>
        <w:t xml:space="preserve"> στο συγκεκριμένο προϊόν. Μάλιστα, χαρακτηρίστηκε, όπως αναφέρετε και εσείς στην ερώτησή σας, πολιτιστική κληρονομιά, προϊόν προστατευόμενο από την ΟΥΝΕΣΚΟ.</w:t>
      </w:r>
    </w:p>
    <w:p w14:paraId="3B1C0CC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Όμως, το ξέρετε ότι έχουμε αντιδράσεις όσον αφορά στην </w:t>
      </w:r>
      <w:proofErr w:type="spellStart"/>
      <w:r>
        <w:rPr>
          <w:rFonts w:eastAsia="Times New Roman" w:cs="Times New Roman"/>
          <w:szCs w:val="24"/>
        </w:rPr>
        <w:t>αναγκαστικότητα</w:t>
      </w:r>
      <w:proofErr w:type="spellEnd"/>
      <w:r>
        <w:rPr>
          <w:rFonts w:eastAsia="Times New Roman" w:cs="Times New Roman"/>
          <w:szCs w:val="24"/>
        </w:rPr>
        <w:t>, οι οποίες δεν είναι τωρινές</w:t>
      </w:r>
      <w:r>
        <w:rPr>
          <w:rFonts w:eastAsia="Times New Roman" w:cs="Times New Roman"/>
          <w:szCs w:val="24"/>
        </w:rPr>
        <w:t>, αλλά έχουν ξεκινήσει από παλιά και επειδή βρισκόμαστε σε μια ώρα που η λειτουργία των αναγκαστικών συνεταιρισμών στην Ελλάδα έχει φτάσει στην Ευρωπαϊκή Επιτροπή και έχει απασχολήσει το Δικαστήριο Ανθρωπίνων Δικαιωμάτων με απόφασή του -σταματώ εδώ- αντιλα</w:t>
      </w:r>
      <w:r>
        <w:rPr>
          <w:rFonts w:eastAsia="Times New Roman" w:cs="Times New Roman"/>
          <w:szCs w:val="24"/>
        </w:rPr>
        <w:t>μβάνεστε, λοιπόν, ότι υπάρχει ένα πρόβλημα.</w:t>
      </w:r>
    </w:p>
    <w:p w14:paraId="3B1C0CC8"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Γι’ αυτό, λοιπόν, ξεκαθαρίζω ένα πράγμα από την αρχή, το οποίο αναφέρεται μέσα. Σε περίπτωση που υπάρξουν πιέσεις από την Ευρωπαϊκή Επιτροπή και τους θεσμούς ή εκδοθούν δικαστικές αποφάσεις, τότε με κοινή υπουργι</w:t>
      </w:r>
      <w:r>
        <w:rPr>
          <w:rFonts w:eastAsia="Times New Roman" w:cs="Times New Roman"/>
          <w:szCs w:val="28"/>
        </w:rPr>
        <w:t>κή απόφαση –το τονίζω- θα καθοριστεί ένα πλαίσιο λειτουργίας των αναγκαστικών συνεταιρισμών διαφορετικό απ’ αυτό που υπάρχει σήμερα.</w:t>
      </w:r>
    </w:p>
    <w:p w14:paraId="3B1C0CC9"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 xml:space="preserve">Όπως αντιλαμβάνεστε, λοιπόν, κύριοι συνάδελφοι, δεν θέλουμε να καταργήσουμε την </w:t>
      </w:r>
      <w:proofErr w:type="spellStart"/>
      <w:r>
        <w:rPr>
          <w:rFonts w:eastAsia="Times New Roman" w:cs="Times New Roman"/>
          <w:szCs w:val="28"/>
        </w:rPr>
        <w:t>αναγκαστικότητα</w:t>
      </w:r>
      <w:proofErr w:type="spellEnd"/>
      <w:r>
        <w:rPr>
          <w:rFonts w:eastAsia="Times New Roman" w:cs="Times New Roman"/>
          <w:szCs w:val="28"/>
        </w:rPr>
        <w:t>, τη στηρίζουμε και προσπαθο</w:t>
      </w:r>
      <w:r>
        <w:rPr>
          <w:rFonts w:eastAsia="Times New Roman" w:cs="Times New Roman"/>
          <w:szCs w:val="28"/>
        </w:rPr>
        <w:t>ύμε να την περιφρουρήσουμε στη συγκεκριμένη στιγμή. Όμως, είναι ένα θέμα το οποίο μένει ανοι</w:t>
      </w:r>
      <w:r>
        <w:rPr>
          <w:rFonts w:eastAsia="Times New Roman" w:cs="Times New Roman"/>
          <w:szCs w:val="28"/>
        </w:rPr>
        <w:t>κ</w:t>
      </w:r>
      <w:r>
        <w:rPr>
          <w:rFonts w:eastAsia="Times New Roman" w:cs="Times New Roman"/>
          <w:szCs w:val="28"/>
        </w:rPr>
        <w:t xml:space="preserve">τό σε καταστάσεις που σας προανέφερα. Ταυτόχρονα να έχουμε υπ’ </w:t>
      </w:r>
      <w:proofErr w:type="spellStart"/>
      <w:r>
        <w:rPr>
          <w:rFonts w:eastAsia="Times New Roman" w:cs="Times New Roman"/>
          <w:szCs w:val="28"/>
        </w:rPr>
        <w:t>όψιν</w:t>
      </w:r>
      <w:proofErr w:type="spellEnd"/>
      <w:r>
        <w:rPr>
          <w:rFonts w:eastAsia="Times New Roman" w:cs="Times New Roman"/>
          <w:szCs w:val="28"/>
        </w:rPr>
        <w:t xml:space="preserve"> μας ότι χρειάζεται η στήριξη των τοπικών παραγόντων και των τοπικών κοινωνιών.</w:t>
      </w:r>
    </w:p>
    <w:p w14:paraId="3B1C0CCA"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 xml:space="preserve">Δεν θέλω να σας </w:t>
      </w:r>
      <w:r>
        <w:rPr>
          <w:rFonts w:eastAsia="Times New Roman" w:cs="Times New Roman"/>
          <w:szCs w:val="28"/>
        </w:rPr>
        <w:t xml:space="preserve">πω περισσότερα. Θα συμφωνήσω μαζί σας πάλι. Μάλιστα, κύριε συνάδελφε, ειδικά για την </w:t>
      </w:r>
      <w:proofErr w:type="spellStart"/>
      <w:r>
        <w:rPr>
          <w:rFonts w:eastAsia="Times New Roman" w:cs="Times New Roman"/>
          <w:szCs w:val="28"/>
        </w:rPr>
        <w:t>αναγκαστικότητα</w:t>
      </w:r>
      <w:proofErr w:type="spellEnd"/>
      <w:r>
        <w:rPr>
          <w:rFonts w:eastAsia="Times New Roman" w:cs="Times New Roman"/>
          <w:szCs w:val="28"/>
        </w:rPr>
        <w:t xml:space="preserve"> για τη μαστίχα της Χίου, εγώ θέλω να πάω ακόμα πιο πέρα. Πιστεύω ότι έχει κάνει τέτοια δουλειά και είχε τόση προσφορά, που, ακόμα και να καταργηθεί η </w:t>
      </w:r>
      <w:proofErr w:type="spellStart"/>
      <w:r>
        <w:rPr>
          <w:rFonts w:eastAsia="Times New Roman" w:cs="Times New Roman"/>
          <w:szCs w:val="28"/>
        </w:rPr>
        <w:t>αναγκ</w:t>
      </w:r>
      <w:r>
        <w:rPr>
          <w:rFonts w:eastAsia="Times New Roman" w:cs="Times New Roman"/>
          <w:szCs w:val="28"/>
        </w:rPr>
        <w:t>αστικότητα</w:t>
      </w:r>
      <w:proofErr w:type="spellEnd"/>
      <w:r>
        <w:rPr>
          <w:rFonts w:eastAsia="Times New Roman" w:cs="Times New Roman"/>
          <w:szCs w:val="28"/>
        </w:rPr>
        <w:t xml:space="preserve">, την ίδια δουλειά θα εξακολουθήσουν να έχουν οι συνεταιρισμοί και η συγκεκριμένη </w:t>
      </w:r>
      <w:r>
        <w:rPr>
          <w:rFonts w:eastAsia="Times New Roman" w:cs="Times New Roman"/>
          <w:szCs w:val="28"/>
        </w:rPr>
        <w:t>έ</w:t>
      </w:r>
      <w:r>
        <w:rPr>
          <w:rFonts w:eastAsia="Times New Roman" w:cs="Times New Roman"/>
          <w:szCs w:val="28"/>
        </w:rPr>
        <w:t xml:space="preserve">νωση στη Χίο. Αυτό το πράγμα δεν σημαίνει ότι είμαστε εναντίον της </w:t>
      </w:r>
      <w:proofErr w:type="spellStart"/>
      <w:r>
        <w:rPr>
          <w:rFonts w:eastAsia="Times New Roman" w:cs="Times New Roman"/>
          <w:szCs w:val="28"/>
        </w:rPr>
        <w:t>αναγκαστικότητας</w:t>
      </w:r>
      <w:proofErr w:type="spellEnd"/>
      <w:r>
        <w:rPr>
          <w:rFonts w:eastAsia="Times New Roman" w:cs="Times New Roman"/>
          <w:szCs w:val="28"/>
        </w:rPr>
        <w:t>.</w:t>
      </w:r>
    </w:p>
    <w:p w14:paraId="3B1C0CCB"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Υπου</w:t>
      </w:r>
      <w:r>
        <w:rPr>
          <w:rFonts w:eastAsia="Times New Roman" w:cs="Times New Roman"/>
          <w:szCs w:val="28"/>
        </w:rPr>
        <w:t>ργού)</w:t>
      </w:r>
    </w:p>
    <w:p w14:paraId="3B1C0CCC"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Κύριε Πρόεδρε, θα τα πω όλα μια και καλή.</w:t>
      </w:r>
    </w:p>
    <w:p w14:paraId="3B1C0CCD"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 xml:space="preserve">Γι’ αυτό, λοιπόν, στη συγκεκριμένη ρύθμιση λέμε ότι η μετατροπή των αναγκαστικών συνεταιρισμών και των ενώσεων πραγματοποιείται με απόφαση του Υπουργού Οικονομικών και Αγροτικής Ανάπτυξης ύστερα από αίτημα των ίδιων –ξέρετε, τέσσερις είναι οι αναγκαστικοί </w:t>
      </w:r>
      <w:r>
        <w:rPr>
          <w:rFonts w:eastAsia="Times New Roman" w:cs="Times New Roman"/>
          <w:szCs w:val="28"/>
        </w:rPr>
        <w:t xml:space="preserve">συνεταιρισμοί στην Ελλάδα- ή σε περίπτωση παραβίασης του </w:t>
      </w:r>
      <w:r>
        <w:rPr>
          <w:rFonts w:eastAsia="Times New Roman" w:cs="Times New Roman"/>
          <w:szCs w:val="28"/>
        </w:rPr>
        <w:t>Δ</w:t>
      </w:r>
      <w:r>
        <w:rPr>
          <w:rFonts w:eastAsia="Times New Roman" w:cs="Times New Roman"/>
          <w:szCs w:val="28"/>
        </w:rPr>
        <w:t>ικαίου της Ευρωπαϊκής Ένωσης και της ελληνικής νομοθεσίας, αν υπάρχει μία παράβαση σ</w:t>
      </w:r>
      <w:r>
        <w:rPr>
          <w:rFonts w:eastAsia="Times New Roman" w:cs="Times New Roman"/>
          <w:szCs w:val="28"/>
        </w:rPr>
        <w:t>ε</w:t>
      </w:r>
      <w:r>
        <w:rPr>
          <w:rFonts w:eastAsia="Times New Roman" w:cs="Times New Roman"/>
          <w:szCs w:val="28"/>
        </w:rPr>
        <w:t xml:space="preserve"> αυτή τη νομοθεσία που ισχύει σήμερα που περιγράψατε. Σ</w:t>
      </w:r>
      <w:r>
        <w:rPr>
          <w:rFonts w:eastAsia="Times New Roman" w:cs="Times New Roman"/>
          <w:szCs w:val="28"/>
        </w:rPr>
        <w:t>ε</w:t>
      </w:r>
      <w:r>
        <w:rPr>
          <w:rFonts w:eastAsia="Times New Roman" w:cs="Times New Roman"/>
          <w:szCs w:val="28"/>
        </w:rPr>
        <w:t xml:space="preserve"> αυτές τις περιπτώσεις, λοιπόν, πραγματοποιείται η μετατρ</w:t>
      </w:r>
      <w:r>
        <w:rPr>
          <w:rFonts w:eastAsia="Times New Roman" w:cs="Times New Roman"/>
          <w:szCs w:val="28"/>
        </w:rPr>
        <w:t>οπή σύμφωνα με τις διατάξεις του άρθρου που περιγράφει όλες τις διαδικασίες και ολοκληρώνεται σε έξι μήνες από την έναρξη ισχύος της απόφασης. Δεν είναι στις προθέσεις μας να αντιμετωπίσουμε το συγκεκριμένο θέμα με το</w:t>
      </w:r>
      <w:r>
        <w:rPr>
          <w:rFonts w:eastAsia="Times New Roman" w:cs="Times New Roman"/>
          <w:szCs w:val="28"/>
        </w:rPr>
        <w:t>ν</w:t>
      </w:r>
      <w:r>
        <w:rPr>
          <w:rFonts w:eastAsia="Times New Roman" w:cs="Times New Roman"/>
          <w:szCs w:val="28"/>
        </w:rPr>
        <w:t xml:space="preserve"> συγκεκριμένο νόμο, μόνο υπό μία προϋπ</w:t>
      </w:r>
      <w:r>
        <w:rPr>
          <w:rFonts w:eastAsia="Times New Roman" w:cs="Times New Roman"/>
          <w:szCs w:val="28"/>
        </w:rPr>
        <w:t>όθεση, αυτή που σας περιέγραψα.</w:t>
      </w:r>
    </w:p>
    <w:p w14:paraId="3B1C0CCE" w14:textId="77777777" w:rsidR="00DC64F4" w:rsidRDefault="0085279E">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 xml:space="preserve">Κύριε </w:t>
      </w:r>
      <w:proofErr w:type="spellStart"/>
      <w:r>
        <w:rPr>
          <w:rFonts w:eastAsia="Times New Roman" w:cs="Times New Roman"/>
          <w:szCs w:val="28"/>
        </w:rPr>
        <w:t>Μηταράκη</w:t>
      </w:r>
      <w:proofErr w:type="spellEnd"/>
      <w:r>
        <w:rPr>
          <w:rFonts w:eastAsia="Times New Roman" w:cs="Times New Roman"/>
          <w:szCs w:val="28"/>
        </w:rPr>
        <w:t>, ορίστε, έχετε το</w:t>
      </w:r>
      <w:r>
        <w:rPr>
          <w:rFonts w:eastAsia="Times New Roman" w:cs="Times New Roman"/>
          <w:szCs w:val="28"/>
        </w:rPr>
        <w:t>ν</w:t>
      </w:r>
      <w:r>
        <w:rPr>
          <w:rFonts w:eastAsia="Times New Roman" w:cs="Times New Roman"/>
          <w:szCs w:val="28"/>
        </w:rPr>
        <w:t xml:space="preserve"> λόγο για τη δευτερολογία σας.</w:t>
      </w:r>
    </w:p>
    <w:p w14:paraId="3B1C0CCF" w14:textId="77777777" w:rsidR="00DC64F4" w:rsidRDefault="0085279E">
      <w:pPr>
        <w:spacing w:line="600" w:lineRule="auto"/>
        <w:ind w:firstLine="720"/>
        <w:jc w:val="both"/>
        <w:rPr>
          <w:rFonts w:eastAsia="Times New Roman" w:cs="Times New Roman"/>
          <w:szCs w:val="28"/>
        </w:rPr>
      </w:pPr>
      <w:r>
        <w:rPr>
          <w:rFonts w:eastAsia="Times New Roman" w:cs="Times New Roman"/>
          <w:b/>
          <w:szCs w:val="28"/>
        </w:rPr>
        <w:t xml:space="preserve">ΠΑΝΑΓΙΩΤΗΣ ΜΗΤΑΡΑΚΗΣ: </w:t>
      </w:r>
      <w:r>
        <w:rPr>
          <w:rFonts w:eastAsia="Times New Roman" w:cs="Times New Roman"/>
          <w:szCs w:val="28"/>
        </w:rPr>
        <w:t>Ευχαριστώ, κύριε Πρόεδρε.</w:t>
      </w:r>
    </w:p>
    <w:p w14:paraId="3B1C0CD0"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 xml:space="preserve">Κύριε Υπουργέ, χαίρομαι που συμφωνείτε για την προσφορά της Ένωσης </w:t>
      </w:r>
      <w:proofErr w:type="spellStart"/>
      <w:r>
        <w:rPr>
          <w:rFonts w:eastAsia="Times New Roman" w:cs="Times New Roman"/>
          <w:szCs w:val="28"/>
        </w:rPr>
        <w:t>Μαστιχοπα</w:t>
      </w:r>
      <w:r>
        <w:rPr>
          <w:rFonts w:eastAsia="Times New Roman" w:cs="Times New Roman"/>
          <w:szCs w:val="28"/>
        </w:rPr>
        <w:t>ραγωγών</w:t>
      </w:r>
      <w:proofErr w:type="spellEnd"/>
      <w:r>
        <w:rPr>
          <w:rFonts w:eastAsia="Times New Roman" w:cs="Times New Roman"/>
          <w:szCs w:val="28"/>
        </w:rPr>
        <w:t xml:space="preserve"> Χίου, αλλά η αλήθεια είναι ότι είμαι απογοητευμένος από την απάντησή σας. Θεωρώ ότι θα έπρεπε να αποσύρετε το άρθρο 32 –και θα σας το πω στην </w:t>
      </w:r>
      <w:r>
        <w:rPr>
          <w:rFonts w:eastAsia="Times New Roman" w:cs="Times New Roman"/>
          <w:szCs w:val="28"/>
        </w:rPr>
        <w:t>ε</w:t>
      </w:r>
      <w:r>
        <w:rPr>
          <w:rFonts w:eastAsia="Times New Roman" w:cs="Times New Roman"/>
          <w:szCs w:val="28"/>
        </w:rPr>
        <w:t xml:space="preserve">πιτροπή ή στην κατ’ </w:t>
      </w:r>
      <w:proofErr w:type="spellStart"/>
      <w:r>
        <w:rPr>
          <w:rFonts w:eastAsia="Times New Roman" w:cs="Times New Roman"/>
          <w:szCs w:val="28"/>
        </w:rPr>
        <w:t>άρθρον</w:t>
      </w:r>
      <w:proofErr w:type="spellEnd"/>
      <w:r>
        <w:rPr>
          <w:rFonts w:eastAsia="Times New Roman" w:cs="Times New Roman"/>
          <w:szCs w:val="28"/>
        </w:rPr>
        <w:t xml:space="preserve"> συζήτηση- γιατί σύμφωνα μ</w:t>
      </w:r>
      <w:r>
        <w:rPr>
          <w:rFonts w:eastAsia="Times New Roman" w:cs="Times New Roman"/>
          <w:szCs w:val="28"/>
        </w:rPr>
        <w:t>ε</w:t>
      </w:r>
      <w:r>
        <w:rPr>
          <w:rFonts w:eastAsia="Times New Roman" w:cs="Times New Roman"/>
          <w:szCs w:val="28"/>
        </w:rPr>
        <w:t xml:space="preserve"> αυτά που είπατε, καλύπτεστε απόλυτα με το άρθρο 47,</w:t>
      </w:r>
      <w:r>
        <w:rPr>
          <w:rFonts w:eastAsia="Times New Roman" w:cs="Times New Roman"/>
          <w:szCs w:val="28"/>
        </w:rPr>
        <w:t xml:space="preserve"> παράγραφος 7 του ν.2169/1993 που προβλέπει τη μετατροπή. Τι προσθέτετε μ</w:t>
      </w:r>
      <w:r>
        <w:rPr>
          <w:rFonts w:eastAsia="Times New Roman" w:cs="Times New Roman"/>
          <w:szCs w:val="28"/>
        </w:rPr>
        <w:t>ε</w:t>
      </w:r>
      <w:r>
        <w:rPr>
          <w:rFonts w:eastAsia="Times New Roman" w:cs="Times New Roman"/>
          <w:szCs w:val="28"/>
        </w:rPr>
        <w:t xml:space="preserve"> αυτό το άρθρο; Έρχεστε μόνος και λέτε το αυτονόητο. Έρχεστε και λέτε</w:t>
      </w:r>
      <w:r>
        <w:rPr>
          <w:rFonts w:eastAsia="Times New Roman" w:cs="Times New Roman"/>
          <w:szCs w:val="28"/>
        </w:rPr>
        <w:t>:</w:t>
      </w:r>
      <w:r>
        <w:rPr>
          <w:rFonts w:eastAsia="Times New Roman" w:cs="Times New Roman"/>
          <w:szCs w:val="28"/>
        </w:rPr>
        <w:t xml:space="preserve"> «Αν υπάρξει απόφαση του Ευρωπαϊκού Δικαστηρίου, αν υπάρξει απόφαση του Συμβουλίου της Επικρατείας, θα αναγκαστώ</w:t>
      </w:r>
      <w:r>
        <w:rPr>
          <w:rFonts w:eastAsia="Times New Roman" w:cs="Times New Roman"/>
          <w:szCs w:val="28"/>
        </w:rPr>
        <w:t xml:space="preserve"> να αλλάξω το</w:t>
      </w:r>
      <w:r>
        <w:rPr>
          <w:rFonts w:eastAsia="Times New Roman" w:cs="Times New Roman"/>
          <w:szCs w:val="28"/>
        </w:rPr>
        <w:t>ν</w:t>
      </w:r>
      <w:r>
        <w:rPr>
          <w:rFonts w:eastAsia="Times New Roman" w:cs="Times New Roman"/>
          <w:szCs w:val="28"/>
        </w:rPr>
        <w:t xml:space="preserve"> νόμο».</w:t>
      </w:r>
    </w:p>
    <w:p w14:paraId="3B1C0CD1"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Κατ’ αρχ</w:t>
      </w:r>
      <w:r>
        <w:rPr>
          <w:rFonts w:eastAsia="Times New Roman" w:cs="Times New Roman"/>
          <w:szCs w:val="28"/>
        </w:rPr>
        <w:t>άς</w:t>
      </w:r>
      <w:r>
        <w:rPr>
          <w:rFonts w:eastAsia="Times New Roman" w:cs="Times New Roman"/>
          <w:szCs w:val="28"/>
        </w:rPr>
        <w:t>, αυτό εννοείται από το Σύνταγμα και από τις Συνθήκες της Ευρωπαϊκής Ένωσης. Όμως, με το να έρχεστε εσείς και να το βάζετε στο</w:t>
      </w:r>
      <w:r>
        <w:rPr>
          <w:rFonts w:eastAsia="Times New Roman" w:cs="Times New Roman"/>
          <w:szCs w:val="28"/>
        </w:rPr>
        <w:t>ν</w:t>
      </w:r>
      <w:r>
        <w:rPr>
          <w:rFonts w:eastAsia="Times New Roman" w:cs="Times New Roman"/>
          <w:szCs w:val="28"/>
        </w:rPr>
        <w:t xml:space="preserve"> νόμο, ανοίγετε μία </w:t>
      </w:r>
      <w:proofErr w:type="spellStart"/>
      <w:r>
        <w:rPr>
          <w:rFonts w:eastAsia="Times New Roman" w:cs="Times New Roman"/>
          <w:szCs w:val="28"/>
        </w:rPr>
        <w:t>κερκόπορτα</w:t>
      </w:r>
      <w:proofErr w:type="spellEnd"/>
      <w:r>
        <w:rPr>
          <w:rFonts w:eastAsia="Times New Roman" w:cs="Times New Roman"/>
          <w:szCs w:val="28"/>
        </w:rPr>
        <w:t>. Δίνετε τροφή σ</w:t>
      </w:r>
      <w:r>
        <w:rPr>
          <w:rFonts w:eastAsia="Times New Roman" w:cs="Times New Roman"/>
          <w:szCs w:val="28"/>
        </w:rPr>
        <w:t>ε</w:t>
      </w:r>
      <w:r>
        <w:rPr>
          <w:rFonts w:eastAsia="Times New Roman" w:cs="Times New Roman"/>
          <w:szCs w:val="28"/>
        </w:rPr>
        <w:t xml:space="preserve"> αυτούς που αντιδρούν. Είπατε πριν από λίγο ότι υπ</w:t>
      </w:r>
      <w:r>
        <w:rPr>
          <w:rFonts w:eastAsia="Times New Roman" w:cs="Times New Roman"/>
          <w:szCs w:val="28"/>
        </w:rPr>
        <w:t>άρχουν αντιδράσεις από την Ευρωπαϊκή Επιτροπή. Χιλιάδες φορές υπάρχουν αντιδράσεις από την Ευρωπαϊκή Επιτροπή για χιλιάδες θέματα. Ο ρόλος, όμως, της ελληνικής Κυβέρνησης είναι να προστατεύει την ελληνική οικονομία, τους Έλληνες παραγωγούς. Αυτό κάναμε εμε</w:t>
      </w:r>
      <w:r>
        <w:rPr>
          <w:rFonts w:eastAsia="Times New Roman" w:cs="Times New Roman"/>
          <w:szCs w:val="28"/>
        </w:rPr>
        <w:t>ίς και αυτό πρέπει να κάνετε κι εσείς. Όταν έρχεστε στον ίδιο τον νόμο και λέτε</w:t>
      </w:r>
      <w:r>
        <w:rPr>
          <w:rFonts w:eastAsia="Times New Roman" w:cs="Times New Roman"/>
          <w:szCs w:val="28"/>
        </w:rPr>
        <w:t>:</w:t>
      </w:r>
      <w:r>
        <w:rPr>
          <w:rFonts w:eastAsia="Times New Roman" w:cs="Times New Roman"/>
          <w:szCs w:val="28"/>
        </w:rPr>
        <w:t xml:space="preserve"> «Αν υπάρξει αντίδραση, εγώ θα το αλλάξω», είναι σαν να προκαλείτε την αντίδραση. Έτσι έγινε και με τις αγροτικές επιδοτήσεις. Το βάλαμε στον νόμο, μετά μας ανάγκασαν και το κά</w:t>
      </w:r>
      <w:r>
        <w:rPr>
          <w:rFonts w:eastAsia="Times New Roman" w:cs="Times New Roman"/>
          <w:szCs w:val="28"/>
        </w:rPr>
        <w:t xml:space="preserve">ναμε. </w:t>
      </w:r>
    </w:p>
    <w:p w14:paraId="3B1C0CD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 όντως πιστεύετε στην </w:t>
      </w:r>
      <w:proofErr w:type="spellStart"/>
      <w:r>
        <w:rPr>
          <w:rFonts w:eastAsia="Times New Roman" w:cs="Times New Roman"/>
          <w:szCs w:val="24"/>
        </w:rPr>
        <w:t>αναγκαστικότητα</w:t>
      </w:r>
      <w:proofErr w:type="spellEnd"/>
      <w:r>
        <w:rPr>
          <w:rFonts w:eastAsia="Times New Roman" w:cs="Times New Roman"/>
          <w:szCs w:val="24"/>
        </w:rPr>
        <w:t xml:space="preserve">, ανοίγετε χωρίς λόγο μια </w:t>
      </w:r>
      <w:proofErr w:type="spellStart"/>
      <w:r>
        <w:rPr>
          <w:rFonts w:eastAsia="Times New Roman" w:cs="Times New Roman"/>
          <w:szCs w:val="24"/>
        </w:rPr>
        <w:t>κερκόπορτα</w:t>
      </w:r>
      <w:proofErr w:type="spellEnd"/>
      <w:r>
        <w:rPr>
          <w:rFonts w:eastAsia="Times New Roman" w:cs="Times New Roman"/>
          <w:szCs w:val="24"/>
        </w:rPr>
        <w:t xml:space="preserve">. Αν δεν πιστεύετε στην </w:t>
      </w:r>
      <w:proofErr w:type="spellStart"/>
      <w:r>
        <w:rPr>
          <w:rFonts w:eastAsia="Times New Roman" w:cs="Times New Roman"/>
          <w:szCs w:val="24"/>
        </w:rPr>
        <w:t>αναγκαστικότητα</w:t>
      </w:r>
      <w:proofErr w:type="spellEnd"/>
      <w:r>
        <w:rPr>
          <w:rFonts w:eastAsia="Times New Roman" w:cs="Times New Roman"/>
          <w:szCs w:val="24"/>
        </w:rPr>
        <w:t xml:space="preserve">, πείτε το. Όμως, αν πιστεύετε, μην ανοίγετε </w:t>
      </w:r>
      <w:proofErr w:type="spellStart"/>
      <w:r>
        <w:rPr>
          <w:rFonts w:eastAsia="Times New Roman" w:cs="Times New Roman"/>
          <w:szCs w:val="24"/>
        </w:rPr>
        <w:t>κερκόπορτα</w:t>
      </w:r>
      <w:proofErr w:type="spellEnd"/>
      <w:r>
        <w:rPr>
          <w:rFonts w:eastAsia="Times New Roman" w:cs="Times New Roman"/>
          <w:szCs w:val="24"/>
        </w:rPr>
        <w:t>. Μη δίνετε τροφή στην Ευρωπαϊκή Επιτροπή. Αν υπάρξει απόφαση του Ευρωπαϊκού Δικ</w:t>
      </w:r>
      <w:r>
        <w:rPr>
          <w:rFonts w:eastAsia="Times New Roman" w:cs="Times New Roman"/>
          <w:szCs w:val="24"/>
        </w:rPr>
        <w:t xml:space="preserve">αστηρίου, προβλέπεται η εφαρμογή της. Αν υπάρξει απόφαση του Συμβουλίου της Επικρατείας, προβλέπεται η εφαρμογή της. Έρχεστε και λέτε το αυτονόητο, δηλαδή ότι ο νόμος θα αλλάξει, αν είναι παράνομος. Φυσικά και θα αλλάξει! </w:t>
      </w:r>
    </w:p>
    <w:p w14:paraId="3B1C0CD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Το άλλο που δεν διευκρινίζεται εί</w:t>
      </w:r>
      <w:r>
        <w:rPr>
          <w:rFonts w:eastAsia="Times New Roman" w:cs="Times New Roman"/>
          <w:szCs w:val="24"/>
        </w:rPr>
        <w:t xml:space="preserve">ναι αυτή η μετατροπή από </w:t>
      </w:r>
      <w:r>
        <w:rPr>
          <w:rFonts w:eastAsia="Times New Roman" w:cs="Times New Roman"/>
          <w:szCs w:val="24"/>
        </w:rPr>
        <w:t>έ</w:t>
      </w:r>
      <w:r>
        <w:rPr>
          <w:rFonts w:eastAsia="Times New Roman" w:cs="Times New Roman"/>
          <w:szCs w:val="24"/>
        </w:rPr>
        <w:t xml:space="preserve">νωση σε πρωτοβάθμιο. Ισχύει έτσι κι αλλιώς ή μόνο σε περίπτωση άρσης της </w:t>
      </w:r>
      <w:proofErr w:type="spellStart"/>
      <w:r>
        <w:rPr>
          <w:rFonts w:eastAsia="Times New Roman" w:cs="Times New Roman"/>
          <w:szCs w:val="24"/>
        </w:rPr>
        <w:t>αναγκαστικότητας</w:t>
      </w:r>
      <w:proofErr w:type="spellEnd"/>
      <w:r>
        <w:rPr>
          <w:rFonts w:eastAsia="Times New Roman" w:cs="Times New Roman"/>
          <w:szCs w:val="24"/>
        </w:rPr>
        <w:t xml:space="preserve">; Αυτό δεν είναι εμφανές στο άρθρο 32 παράγραφος 1 του νόμου. </w:t>
      </w:r>
    </w:p>
    <w:p w14:paraId="3B1C0CD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Επίσης, η απόφαση του Ευρωπαϊκού Δικαστηρίου Ανθρωπίνων Δικαιωμάτων -που δεν είναι απόφαση της Ευρωπαϊκής Ένωσης και δεν πρέπει να συγχέουμε το Συμβούλιο της Ευρώπης με την Ευρωπαϊκή Ένωση- συζήτησε ένα πολύ συγκεκριμένο θέμα, ότι κάποιοι οινοπαραγωγοί στη</w:t>
      </w:r>
      <w:r>
        <w:rPr>
          <w:rFonts w:eastAsia="Times New Roman" w:cs="Times New Roman"/>
          <w:szCs w:val="24"/>
        </w:rPr>
        <w:t xml:space="preserve"> Σάμο ζήτησαν άδεια οινοποίησης. Ο </w:t>
      </w:r>
      <w:r>
        <w:rPr>
          <w:rFonts w:eastAsia="Times New Roman" w:cs="Times New Roman"/>
          <w:szCs w:val="24"/>
        </w:rPr>
        <w:t>σ</w:t>
      </w:r>
      <w:r>
        <w:rPr>
          <w:rFonts w:eastAsia="Times New Roman" w:cs="Times New Roman"/>
          <w:szCs w:val="24"/>
        </w:rPr>
        <w:t xml:space="preserve">υνεταιρισμός δεν πουλούσε σε αυτούς πρώτη ύλη. Αυτό δεν ισχύει στη Χίο. Στη Χίο όποιος θέλει αγοράζει προϊόν, πρώτη ύλη, από την </w:t>
      </w:r>
      <w:r>
        <w:rPr>
          <w:rFonts w:eastAsia="Times New Roman" w:cs="Times New Roman"/>
          <w:szCs w:val="24"/>
        </w:rPr>
        <w:t>έ</w:t>
      </w:r>
      <w:r>
        <w:rPr>
          <w:rFonts w:eastAsia="Times New Roman" w:cs="Times New Roman"/>
          <w:szCs w:val="24"/>
        </w:rPr>
        <w:t xml:space="preserve">νωση για να </w:t>
      </w:r>
      <w:r>
        <w:rPr>
          <w:rFonts w:eastAsia="Times New Roman" w:cs="Times New Roman"/>
          <w:szCs w:val="24"/>
        </w:rPr>
        <w:t>παραγάγει</w:t>
      </w:r>
      <w:r>
        <w:rPr>
          <w:rFonts w:eastAsia="Times New Roman" w:cs="Times New Roman"/>
          <w:szCs w:val="24"/>
        </w:rPr>
        <w:t xml:space="preserve"> το δικό του προϊόν. Υπάρχουν δεκάδες, εκατοντάδες παραγωγοί τελικού </w:t>
      </w:r>
      <w:r>
        <w:rPr>
          <w:rFonts w:eastAsia="Times New Roman" w:cs="Times New Roman"/>
          <w:szCs w:val="24"/>
        </w:rPr>
        <w:t xml:space="preserve">προϊόντος με πρώτη ύλη τη μαστίχα. Απλώς η </w:t>
      </w:r>
      <w:r>
        <w:rPr>
          <w:rFonts w:eastAsia="Times New Roman" w:cs="Times New Roman"/>
          <w:szCs w:val="24"/>
        </w:rPr>
        <w:t>έ</w:t>
      </w:r>
      <w:r>
        <w:rPr>
          <w:rFonts w:eastAsia="Times New Roman" w:cs="Times New Roman"/>
          <w:szCs w:val="24"/>
        </w:rPr>
        <w:t>νωση εξασφαλίζει μια σταθερή τιμή στους παραγωγούς και μια σταθερή τιμή σ</w:t>
      </w:r>
      <w:r>
        <w:rPr>
          <w:rFonts w:eastAsia="Times New Roman" w:cs="Times New Roman"/>
          <w:szCs w:val="24"/>
        </w:rPr>
        <w:t xml:space="preserve">ε </w:t>
      </w:r>
      <w:r>
        <w:rPr>
          <w:rFonts w:eastAsia="Times New Roman" w:cs="Times New Roman"/>
          <w:szCs w:val="24"/>
        </w:rPr>
        <w:t xml:space="preserve">αυτούς που θέλουν να παράγουν. </w:t>
      </w:r>
    </w:p>
    <w:p w14:paraId="3B1C0CD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Κύριε Υπουργέ, αυτή τη συζήτηση θα την κάνουμε τώρα στην </w:t>
      </w:r>
      <w:r>
        <w:rPr>
          <w:rFonts w:eastAsia="Times New Roman" w:cs="Times New Roman"/>
          <w:szCs w:val="24"/>
        </w:rPr>
        <w:t>ε</w:t>
      </w:r>
      <w:r>
        <w:rPr>
          <w:rFonts w:eastAsia="Times New Roman" w:cs="Times New Roman"/>
          <w:szCs w:val="24"/>
        </w:rPr>
        <w:t>πιτροπή. Αναθεωρώ ότι δίνετε τροφή σ</w:t>
      </w:r>
      <w:r>
        <w:rPr>
          <w:rFonts w:eastAsia="Times New Roman" w:cs="Times New Roman"/>
          <w:szCs w:val="24"/>
        </w:rPr>
        <w:t>ε</w:t>
      </w:r>
      <w:r>
        <w:rPr>
          <w:rFonts w:eastAsia="Times New Roman" w:cs="Times New Roman"/>
          <w:szCs w:val="24"/>
        </w:rPr>
        <w:t xml:space="preserve"> αυτούς που είναι εναντίον των συμφερόντων των </w:t>
      </w:r>
      <w:r>
        <w:rPr>
          <w:rFonts w:eastAsia="Times New Roman" w:cs="Times New Roman"/>
          <w:szCs w:val="24"/>
        </w:rPr>
        <w:t>ε</w:t>
      </w:r>
      <w:r>
        <w:rPr>
          <w:rFonts w:eastAsia="Times New Roman" w:cs="Times New Roman"/>
          <w:szCs w:val="24"/>
        </w:rPr>
        <w:t xml:space="preserve">νώσεων, γιατί έρχεστε και λέτε το αυτονόητο, ενώ υπάρχει νομοθεσία που καλύπτει αυτό που λέτε. Ευελπιστώ ότι τελικά στην </w:t>
      </w:r>
      <w:r>
        <w:rPr>
          <w:rFonts w:eastAsia="Times New Roman" w:cs="Times New Roman"/>
          <w:szCs w:val="24"/>
        </w:rPr>
        <w:t>ε</w:t>
      </w:r>
      <w:r>
        <w:rPr>
          <w:rFonts w:eastAsia="Times New Roman" w:cs="Times New Roman"/>
          <w:szCs w:val="24"/>
        </w:rPr>
        <w:t>πιτροπή θα αποσύρετε το άρθρο 32.</w:t>
      </w:r>
    </w:p>
    <w:p w14:paraId="3B1C0CD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B1C0CD7" w14:textId="77777777" w:rsidR="00DC64F4" w:rsidRDefault="0085279E">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Κύριε Υπουργέ, έχετε και πάλι τον λόγο, για να δευτερολογήσετε. </w:t>
      </w:r>
    </w:p>
    <w:p w14:paraId="3B1C0CD8" w14:textId="77777777" w:rsidR="00DC64F4" w:rsidRDefault="0085279E">
      <w:pPr>
        <w:spacing w:line="600" w:lineRule="auto"/>
        <w:ind w:firstLine="720"/>
        <w:jc w:val="both"/>
        <w:rPr>
          <w:rFonts w:eastAsia="Times New Roman" w:cs="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w:t>
      </w:r>
      <w:r>
        <w:rPr>
          <w:rFonts w:eastAsia="Times New Roman" w:cs="Times New Roman"/>
          <w:szCs w:val="24"/>
        </w:rPr>
        <w:t xml:space="preserve">Αγαπητέ συνάδελφε, θα τα πούμε έτσι κι αλλιώς στην </w:t>
      </w:r>
      <w:r>
        <w:rPr>
          <w:rFonts w:eastAsia="Times New Roman" w:cs="Times New Roman"/>
          <w:szCs w:val="24"/>
        </w:rPr>
        <w:t>ε</w:t>
      </w:r>
      <w:r>
        <w:rPr>
          <w:rFonts w:eastAsia="Times New Roman" w:cs="Times New Roman"/>
          <w:szCs w:val="24"/>
        </w:rPr>
        <w:t>πιτροπή. Την Παρασκευή έρχεται στην Επιτροπή Παραγωγής και Εμπορίου.</w:t>
      </w:r>
    </w:p>
    <w:p w14:paraId="3B1C0CD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Εγώ α</w:t>
      </w:r>
      <w:r>
        <w:rPr>
          <w:rFonts w:eastAsia="Times New Roman" w:cs="Times New Roman"/>
          <w:szCs w:val="24"/>
        </w:rPr>
        <w:t>υτό που θέλω να σας πω είναι ότι στόχος της ρύθμισης είναι να υπερασπιστούμε όσο είναι δυνατόν τον αγροτικό χώρο και κυρίως, να αποφύγουμε καταστάσεις σαν κι αυτές για τις οποίες μιλούσαμε διαρκώς την προηγούμενη ώρα και οι οποίες οδηγούν στο ότι αυτός που</w:t>
      </w:r>
      <w:r>
        <w:rPr>
          <w:rFonts w:eastAsia="Times New Roman" w:cs="Times New Roman"/>
          <w:szCs w:val="24"/>
        </w:rPr>
        <w:t xml:space="preserve"> θα πληρώνει τελικά το</w:t>
      </w:r>
      <w:r>
        <w:rPr>
          <w:rFonts w:eastAsia="Times New Roman" w:cs="Times New Roman"/>
          <w:szCs w:val="24"/>
        </w:rPr>
        <w:t>ν</w:t>
      </w:r>
      <w:r>
        <w:rPr>
          <w:rFonts w:eastAsia="Times New Roman" w:cs="Times New Roman"/>
          <w:szCs w:val="24"/>
        </w:rPr>
        <w:t xml:space="preserve"> λογαριασμό θα είναι ο αγρότης, ο Έλληνας πολίτης. Να είστε σίγουρος ότι αυτό θα το υπερασπιστούμε. </w:t>
      </w:r>
    </w:p>
    <w:p w14:paraId="3B1C0CD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B1C0CDB" w14:textId="77777777" w:rsidR="00DC64F4" w:rsidRDefault="0085279E">
      <w:pPr>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Σας ευχαριστούμε, κύριε Υπουργέ. </w:t>
      </w:r>
    </w:p>
    <w:p w14:paraId="3B1C0CD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Θα συζητηθεί η </w:t>
      </w:r>
      <w:r>
        <w:rPr>
          <w:rFonts w:eastAsia="Times New Roman" w:cs="Times New Roman"/>
          <w:szCs w:val="24"/>
        </w:rPr>
        <w:t xml:space="preserve">δεύτερη </w:t>
      </w:r>
      <w:r>
        <w:rPr>
          <w:rFonts w:eastAsia="Times New Roman" w:cs="Times New Roman"/>
          <w:szCs w:val="24"/>
        </w:rPr>
        <w:t xml:space="preserve">με </w:t>
      </w:r>
      <w:r>
        <w:rPr>
          <w:rFonts w:eastAsia="Times New Roman" w:cs="Times New Roman"/>
          <w:szCs w:val="24"/>
        </w:rPr>
        <w:t xml:space="preserve">αριθμό 728/1-4-2016 </w:t>
      </w:r>
      <w:r>
        <w:rPr>
          <w:rFonts w:eastAsia="Times New Roman" w:cs="Times New Roman"/>
          <w:szCs w:val="24"/>
        </w:rPr>
        <w:t>επίκαιρη ερώτηση πρώτου κύκλου</w:t>
      </w:r>
      <w:r>
        <w:rPr>
          <w:rFonts w:eastAsia="Times New Roman" w:cs="Times New Roman"/>
          <w:szCs w:val="24"/>
        </w:rPr>
        <w:t xml:space="preserve"> του</w:t>
      </w:r>
      <w:r>
        <w:rPr>
          <w:rFonts w:eastAsia="Times New Roman" w:cs="Times New Roman"/>
          <w:szCs w:val="24"/>
        </w:rPr>
        <w:t xml:space="preserve"> Βουλευτή Ηρακλείου της Νέας Δημοκρατίας κ. Ελευθερίου </w:t>
      </w:r>
      <w:proofErr w:type="spellStart"/>
      <w:r>
        <w:rPr>
          <w:rFonts w:eastAsia="Times New Roman" w:cs="Times New Roman"/>
          <w:szCs w:val="24"/>
        </w:rPr>
        <w:t>Αυγενάκη</w:t>
      </w:r>
      <w:proofErr w:type="spellEnd"/>
      <w:r>
        <w:rPr>
          <w:rFonts w:eastAsia="Times New Roman" w:cs="Times New Roman"/>
          <w:szCs w:val="24"/>
        </w:rPr>
        <w:t xml:space="preserve"> προς τον Υπουργό Παιδείας, Έρευνας και Θρησκευμάτων, σχετικά με την παραμονή του Ευρωπαϊκού Οργανισμού για την Ασφάλεια Δικτύων και Επικοινωνιών (</w:t>
      </w:r>
      <w:r>
        <w:rPr>
          <w:rFonts w:eastAsia="Times New Roman" w:cs="Times New Roman"/>
          <w:szCs w:val="24"/>
          <w:lang w:val="en-US"/>
        </w:rPr>
        <w:t>ENISA</w:t>
      </w:r>
      <w:r>
        <w:rPr>
          <w:rFonts w:eastAsia="Times New Roman" w:cs="Times New Roman"/>
          <w:szCs w:val="24"/>
        </w:rPr>
        <w:t>) στο Η</w:t>
      </w:r>
      <w:r>
        <w:rPr>
          <w:rFonts w:eastAsia="Times New Roman" w:cs="Times New Roman"/>
          <w:szCs w:val="24"/>
        </w:rPr>
        <w:t xml:space="preserve">ράκλειο Κρήτης. </w:t>
      </w:r>
    </w:p>
    <w:p w14:paraId="3B1C0CD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Παιδείας, Έρευνας και Θρησκευμάτων κ. </w:t>
      </w:r>
      <w:proofErr w:type="spellStart"/>
      <w:r>
        <w:rPr>
          <w:rFonts w:eastAsia="Times New Roman" w:cs="Times New Roman"/>
          <w:szCs w:val="24"/>
        </w:rPr>
        <w:t>Πελεγρίνης</w:t>
      </w:r>
      <w:proofErr w:type="spellEnd"/>
      <w:r>
        <w:rPr>
          <w:rFonts w:eastAsia="Times New Roman" w:cs="Times New Roman"/>
          <w:szCs w:val="24"/>
        </w:rPr>
        <w:t xml:space="preserve">. </w:t>
      </w:r>
    </w:p>
    <w:p w14:paraId="3B1C0CD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Αυγενάκη</w:t>
      </w:r>
      <w:proofErr w:type="spellEnd"/>
      <w:r>
        <w:rPr>
          <w:rFonts w:eastAsia="Times New Roman" w:cs="Times New Roman"/>
          <w:szCs w:val="24"/>
        </w:rPr>
        <w:t xml:space="preserve">, έχετε τον λόγο. Ελπίζω να είστε πιο ήρεμος τώρα. </w:t>
      </w:r>
    </w:p>
    <w:p w14:paraId="3B1C0CDF"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Κύριε Πρόεδρε, κύριε Υπουργέ, ο </w:t>
      </w:r>
      <w:r>
        <w:rPr>
          <w:rFonts w:eastAsia="Times New Roman" w:cs="Times New Roman"/>
          <w:szCs w:val="24"/>
          <w:lang w:val="en-US"/>
        </w:rPr>
        <w:t>ENISA</w:t>
      </w:r>
      <w:r>
        <w:rPr>
          <w:rFonts w:eastAsia="Times New Roman" w:cs="Times New Roman"/>
          <w:szCs w:val="24"/>
        </w:rPr>
        <w:t>, ο Ευρωπαϊκός Οργανισμός για</w:t>
      </w:r>
      <w:r>
        <w:rPr>
          <w:rFonts w:eastAsia="Times New Roman" w:cs="Times New Roman"/>
          <w:szCs w:val="24"/>
        </w:rPr>
        <w:t xml:space="preserve"> την Ασφάλεια Δικτύων και Πληροφοριών, εδρεύει τυπικά ακόμα στο Ηράκλειο. Ο </w:t>
      </w:r>
      <w:r>
        <w:rPr>
          <w:rFonts w:eastAsia="Times New Roman" w:cs="Times New Roman"/>
          <w:szCs w:val="24"/>
          <w:lang w:val="en-US"/>
        </w:rPr>
        <w:t>ENISA</w:t>
      </w:r>
      <w:r>
        <w:rPr>
          <w:rFonts w:eastAsia="Times New Roman" w:cs="Times New Roman"/>
          <w:szCs w:val="24"/>
        </w:rPr>
        <w:t xml:space="preserve"> συμπληρώνει δώδεκα χρόνια λειτουργίας. Δεν αποτελεί μόνο ένα σημαντικό όργανο για την Ευρώπη, αλλά η ύπαρξή του, πρώτον, ως ευρωπαϊκό κέντρο εμπειρογνωμοσύνης για την ασφάλει</w:t>
      </w:r>
      <w:r>
        <w:rPr>
          <w:rFonts w:eastAsia="Times New Roman" w:cs="Times New Roman"/>
          <w:szCs w:val="24"/>
        </w:rPr>
        <w:t xml:space="preserve">α και τον κυβερνοχώρο, αλλά και, δεύτερον, ως διεθνής δημόσιος οργανισμός έχει συμβολική αξία για την Κρήτη και τη χώρα μας. Κυρίως, όμως, έχει ουσιαστική αξία, αφού η συνεργασία του με τους επιστημονικούς φορείς της Κρήτης –πανεπιστήμιο, ΤΕΙ, ΙΤΕ, κ.λπ.- </w:t>
      </w:r>
      <w:r>
        <w:rPr>
          <w:rFonts w:eastAsia="Times New Roman" w:cs="Times New Roman"/>
          <w:szCs w:val="24"/>
        </w:rPr>
        <w:t>μπορεί να συμβάλει καθοριστικά στην ενίσχυση της έρευνας, της καινοτομίας αλλά και της επιχειρηματικότητας.</w:t>
      </w:r>
    </w:p>
    <w:p w14:paraId="3B1C0CE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Στην κοινοβουλευτική μου παρέμβαση στις 3</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2016 είχα αναφέρει ότι, δυστυχώς, φαίνεται πως ο </w:t>
      </w:r>
      <w:r>
        <w:rPr>
          <w:rFonts w:eastAsia="Times New Roman" w:cs="Times New Roman"/>
          <w:szCs w:val="24"/>
        </w:rPr>
        <w:t>ο</w:t>
      </w:r>
      <w:r>
        <w:rPr>
          <w:rFonts w:eastAsia="Times New Roman" w:cs="Times New Roman"/>
          <w:szCs w:val="24"/>
        </w:rPr>
        <w:t xml:space="preserve">ργανισμός μετακομίζει από το Ηράκλειο στην Αθήνα. Ήδη </w:t>
      </w:r>
      <w:r>
        <w:rPr>
          <w:rFonts w:eastAsia="Times New Roman" w:cs="Times New Roman"/>
          <w:szCs w:val="24"/>
        </w:rPr>
        <w:t xml:space="preserve">ένα μέρος του προσωπικού του έχει ήδη μεταφερθεί στην Αθήνα, προβάλλοντας ως αφορμή το γεγονός ότι δεν πραγματοποιούνται οι απευθείας πτήσεις από το Ηράκλειο στις Βρυξέλλες, που συμπεριλαμβάνονταν στη </w:t>
      </w:r>
      <w:r>
        <w:rPr>
          <w:rFonts w:eastAsia="Times New Roman" w:cs="Times New Roman"/>
          <w:szCs w:val="24"/>
        </w:rPr>
        <w:t>σ</w:t>
      </w:r>
      <w:r>
        <w:rPr>
          <w:rFonts w:eastAsia="Times New Roman" w:cs="Times New Roman"/>
          <w:szCs w:val="24"/>
        </w:rPr>
        <w:t xml:space="preserve">ύμβαση που υπογράφτηκε μεταξύ της ελληνικής </w:t>
      </w:r>
      <w:r>
        <w:rPr>
          <w:rFonts w:eastAsia="Times New Roman"/>
          <w:szCs w:val="24"/>
        </w:rPr>
        <w:t>Κυβέρνησης</w:t>
      </w:r>
      <w:r>
        <w:rPr>
          <w:rFonts w:eastAsia="Times New Roman" w:cs="Times New Roman"/>
          <w:szCs w:val="24"/>
        </w:rPr>
        <w:t xml:space="preserve"> και του </w:t>
      </w:r>
      <w:r>
        <w:rPr>
          <w:rFonts w:eastAsia="Times New Roman" w:cs="Times New Roman"/>
          <w:szCs w:val="24"/>
          <w:lang w:val="en-US"/>
        </w:rPr>
        <w:t>ENISA</w:t>
      </w:r>
      <w:r>
        <w:rPr>
          <w:rFonts w:eastAsia="Times New Roman" w:cs="Times New Roman"/>
          <w:szCs w:val="24"/>
        </w:rPr>
        <w:t xml:space="preserve">. </w:t>
      </w:r>
    </w:p>
    <w:p w14:paraId="3B1C0CE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«Αυτές τις ημέρες δρομολογείται η εθελούσια σιωπηλή μετακίνηση…», έλεγα τότε, «…και των υπολοίπων υπαλλήλων του </w:t>
      </w:r>
      <w:r>
        <w:rPr>
          <w:rFonts w:eastAsia="Times New Roman" w:cs="Times New Roman"/>
          <w:szCs w:val="24"/>
          <w:lang w:val="en-US"/>
        </w:rPr>
        <w:t>ENISA</w:t>
      </w:r>
      <w:r>
        <w:rPr>
          <w:rFonts w:eastAsia="Times New Roman" w:cs="Times New Roman"/>
          <w:szCs w:val="24"/>
        </w:rPr>
        <w:t xml:space="preserve"> στην Αθήνα με στόχο τη μετακίνηση του 90% των υπαλλήλων μέχρι το Σεπτέμβριο του 2016». Έτσι, μόνο έξι υπάλληλοι και ο διε</w:t>
      </w:r>
      <w:r>
        <w:rPr>
          <w:rFonts w:eastAsia="Times New Roman" w:cs="Times New Roman"/>
          <w:szCs w:val="24"/>
        </w:rPr>
        <w:t xml:space="preserve">υθυντής θα παραμείνουν στην Κρήτη, προκειμένου να δικαιολογήσουν τυπικά τη διατήρηση της έδρας του </w:t>
      </w:r>
      <w:r>
        <w:rPr>
          <w:rFonts w:eastAsia="Times New Roman" w:cs="Times New Roman"/>
          <w:szCs w:val="24"/>
        </w:rPr>
        <w:t>ο</w:t>
      </w:r>
      <w:r>
        <w:rPr>
          <w:rFonts w:eastAsia="Times New Roman" w:cs="Times New Roman"/>
          <w:szCs w:val="24"/>
        </w:rPr>
        <w:t xml:space="preserve">ργανισμού. </w:t>
      </w:r>
    </w:p>
    <w:p w14:paraId="3B1C0CE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Δυστυχώς, κύριε Πρόεδρε και κύριε Υπουργέ, οι ανησυχίες που τότε εξέφρασα επιβεβαιώθηκαν με τον χειρότερο τρόπο και μάλιστα μέσα σε πολύ μικρό χρονικό διάστημα. Οι εξελίξεις είναι ραγδαίες και με την ανικανότητα της </w:t>
      </w:r>
      <w:r>
        <w:rPr>
          <w:rFonts w:eastAsia="Times New Roman"/>
          <w:szCs w:val="24"/>
        </w:rPr>
        <w:t>Κυβέρνησης</w:t>
      </w:r>
      <w:r>
        <w:rPr>
          <w:rFonts w:eastAsia="Times New Roman" w:cs="Times New Roman"/>
          <w:szCs w:val="24"/>
        </w:rPr>
        <w:t xml:space="preserve"> τίθεται πλέον το ζήτημα της π</w:t>
      </w:r>
      <w:r>
        <w:rPr>
          <w:rFonts w:eastAsia="Times New Roman" w:cs="Times New Roman"/>
          <w:szCs w:val="24"/>
        </w:rPr>
        <w:t xml:space="preserve">ιθανής δρομολόγησης της μεταφοράς του </w:t>
      </w:r>
      <w:r>
        <w:rPr>
          <w:rFonts w:eastAsia="Times New Roman" w:cs="Times New Roman"/>
          <w:szCs w:val="24"/>
          <w:lang w:val="en-US"/>
        </w:rPr>
        <w:t>ENISA</w:t>
      </w:r>
      <w:r>
        <w:rPr>
          <w:rFonts w:eastAsia="Times New Roman" w:cs="Times New Roman"/>
          <w:szCs w:val="24"/>
        </w:rPr>
        <w:t xml:space="preserve"> εκτός Κρήτης και ενδεχομένως εκτός χώρας. </w:t>
      </w:r>
    </w:p>
    <w:p w14:paraId="3B1C0CE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Ο εκτελεστικός διευθυντής του </w:t>
      </w:r>
      <w:r>
        <w:rPr>
          <w:rFonts w:eastAsia="Times New Roman" w:cs="Times New Roman"/>
          <w:szCs w:val="24"/>
          <w:lang w:val="en-US"/>
        </w:rPr>
        <w:t>ENISA</w:t>
      </w:r>
      <w:r>
        <w:rPr>
          <w:rFonts w:eastAsia="Times New Roman" w:cs="Times New Roman"/>
          <w:szCs w:val="24"/>
        </w:rPr>
        <w:t xml:space="preserve"> σε επίσημη επιστολή του προς την Ευρωπαϊκή Ένωση διαπιστώνει ότι όσον αφορά τα γραφεία στην Αθήνα, η συμφωνία για διπλή έδρα Ηράκλειο</w:t>
      </w:r>
      <w:r>
        <w:rPr>
          <w:rFonts w:eastAsia="Times New Roman" w:cs="Times New Roman"/>
          <w:szCs w:val="24"/>
        </w:rPr>
        <w:t xml:space="preserve">-Αθήνας δημιουργεί πρόβλημα στον </w:t>
      </w:r>
      <w:r>
        <w:rPr>
          <w:rFonts w:eastAsia="Times New Roman" w:cs="Times New Roman"/>
          <w:szCs w:val="24"/>
        </w:rPr>
        <w:t>ο</w:t>
      </w:r>
      <w:r>
        <w:rPr>
          <w:rFonts w:eastAsia="Times New Roman" w:cs="Times New Roman"/>
          <w:szCs w:val="24"/>
        </w:rPr>
        <w:t xml:space="preserve">ργανισμό. </w:t>
      </w:r>
    </w:p>
    <w:p w14:paraId="3B1C0CE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Όσον αφορά την πρόταση στο Ηράκλειο, λέει ότι η προσβασιμότητα είναι δύσκολη, αφού άμεσες πτήσεις διεξάγονται από διάφορες πρωτεύουσες μόνο το καλοκαίρι. </w:t>
      </w:r>
    </w:p>
    <w:p w14:paraId="3B1C0CE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Για το Ευρωπαϊκό Σχολείο λέει ότι για το σχολείο δεν υπά</w:t>
      </w:r>
      <w:r>
        <w:rPr>
          <w:rFonts w:eastAsia="Times New Roman" w:cs="Times New Roman"/>
          <w:szCs w:val="24"/>
        </w:rPr>
        <w:t>ρχει κρίσιμη μάζα μαθητών και η έκθεση αξιολόγησης δεν εξασφαλίζει πιστοποίηση ευρωπαϊκού σχολείου για το μέλλον. Αντιθέτως, στην Αθήνα υπάρχει μεγάλο φάσμα επιλογών με τα ξενόγλωσσα σχολεία.</w:t>
      </w:r>
    </w:p>
    <w:p w14:paraId="3B1C0CE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Για τις συζύγους των εργαζομένων λέει ότι το Ηράκλειο ως πόλη πο</w:t>
      </w:r>
      <w:r>
        <w:rPr>
          <w:rFonts w:eastAsia="Times New Roman" w:cs="Times New Roman"/>
          <w:szCs w:val="24"/>
        </w:rPr>
        <w:t xml:space="preserve">υ ζει από τη γεωργία και τον τουρισμό δεν παρέχει ευκαιρίες εργασίας κάνοντας την έδρα μη ελκυστική. </w:t>
      </w:r>
    </w:p>
    <w:p w14:paraId="3B1C0CE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3B1C0CE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Στις 16 Μαρτίου 2016 η Επιτροπή Προϋπολογισμού του Ευρωκοινοβουλίου σε μία κρίσιμη συνεδρίαση για το μέλλον του </w:t>
      </w:r>
      <w:r>
        <w:rPr>
          <w:rFonts w:eastAsia="Times New Roman" w:cs="Times New Roman"/>
          <w:szCs w:val="24"/>
          <w:lang w:val="en-US"/>
        </w:rPr>
        <w:t>ENISA</w:t>
      </w:r>
      <w:r>
        <w:rPr>
          <w:rFonts w:eastAsia="Times New Roman" w:cs="Times New Roman"/>
          <w:szCs w:val="24"/>
        </w:rPr>
        <w:t xml:space="preserve"> διαπιστών</w:t>
      </w:r>
      <w:r>
        <w:rPr>
          <w:rFonts w:eastAsia="Times New Roman" w:cs="Times New Roman"/>
          <w:szCs w:val="24"/>
        </w:rPr>
        <w:t xml:space="preserve">ει ότι η Κυβέρνηση δεν είναι συνεπής -για άλλη μία φορά- στην καταβολή των </w:t>
      </w:r>
      <w:proofErr w:type="spellStart"/>
      <w:r>
        <w:rPr>
          <w:rFonts w:eastAsia="Times New Roman" w:cs="Times New Roman"/>
          <w:szCs w:val="24"/>
        </w:rPr>
        <w:t>μισθίων</w:t>
      </w:r>
      <w:proofErr w:type="spellEnd"/>
      <w:r>
        <w:rPr>
          <w:rFonts w:eastAsia="Times New Roman" w:cs="Times New Roman"/>
          <w:szCs w:val="24"/>
        </w:rPr>
        <w:t xml:space="preserve"> για τα γραφεία της. Μάλιστα, στη συνεδρίαση αυτή έγινε διπλή προσβλητική παρατήρηση για τη χώρα μας, για την Κυβέρνησή σας, από τους εκπροσώπους της Ευρωπαϊκής Επιτροπής και</w:t>
      </w:r>
      <w:r>
        <w:rPr>
          <w:rFonts w:eastAsia="Times New Roman" w:cs="Times New Roman"/>
          <w:szCs w:val="24"/>
        </w:rPr>
        <w:t xml:space="preserve"> του Ευρωπαϊκού Ελεγκτικού Συνεδρίου για την ασυνέπεια της Κυβέρνησης στην καταβολή του </w:t>
      </w:r>
      <w:proofErr w:type="spellStart"/>
      <w:r>
        <w:rPr>
          <w:rFonts w:eastAsia="Times New Roman" w:cs="Times New Roman"/>
          <w:szCs w:val="24"/>
        </w:rPr>
        <w:t>μισθίου</w:t>
      </w:r>
      <w:proofErr w:type="spellEnd"/>
      <w:r>
        <w:rPr>
          <w:rFonts w:eastAsia="Times New Roman" w:cs="Times New Roman"/>
          <w:szCs w:val="24"/>
        </w:rPr>
        <w:t xml:space="preserve"> των γραφείων. Όμως, δεν υπήρξε κανένας αντίλογος,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υπεράσπιση της ελληνικής πλευράς, δεν διατυπώθηκε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άποψη υπέρ της παραμονής του </w:t>
      </w:r>
      <w:r>
        <w:rPr>
          <w:rFonts w:eastAsia="Times New Roman" w:cs="Times New Roman"/>
          <w:szCs w:val="24"/>
          <w:lang w:val="en-US"/>
        </w:rPr>
        <w:t>ENISA</w:t>
      </w:r>
      <w:r>
        <w:rPr>
          <w:rFonts w:eastAsia="Times New Roman" w:cs="Times New Roman"/>
          <w:szCs w:val="24"/>
        </w:rPr>
        <w:t xml:space="preserve"> στη χώρα μα</w:t>
      </w:r>
      <w:r>
        <w:rPr>
          <w:rFonts w:eastAsia="Times New Roman" w:cs="Times New Roman"/>
          <w:szCs w:val="24"/>
        </w:rPr>
        <w:t xml:space="preserve">ς και ιδιαιτέρως, στο Ηράκλειο </w:t>
      </w:r>
      <w:r>
        <w:rPr>
          <w:rFonts w:eastAsia="Times New Roman" w:cs="Times New Roman"/>
          <w:szCs w:val="24"/>
        </w:rPr>
        <w:t xml:space="preserve">της </w:t>
      </w:r>
      <w:r>
        <w:rPr>
          <w:rFonts w:eastAsia="Times New Roman" w:cs="Times New Roman"/>
          <w:szCs w:val="24"/>
        </w:rPr>
        <w:t>Κρήτη</w:t>
      </w:r>
      <w:r>
        <w:rPr>
          <w:rFonts w:eastAsia="Times New Roman" w:cs="Times New Roman"/>
          <w:szCs w:val="24"/>
        </w:rPr>
        <w:t>ς</w:t>
      </w:r>
      <w:r>
        <w:rPr>
          <w:rFonts w:eastAsia="Times New Roman" w:cs="Times New Roman"/>
          <w:szCs w:val="24"/>
        </w:rPr>
        <w:t xml:space="preserve">. </w:t>
      </w:r>
    </w:p>
    <w:p w14:paraId="3B1C0CE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Είναι άξιο αναφοράς ότι σε αυτή τη συνεδρίαση δεν παρέστη εκπρόσωπος της Κυβέρνησης. Αν είναι δυνατόν! Επίσης, ο εκπρόσωπος της μόνιμης ελληνικής αντιπροσωπείας δεν πήρε καν θέση. Προφανώς, δεν είχε λάβει σχετική</w:t>
      </w:r>
      <w:r>
        <w:rPr>
          <w:rFonts w:eastAsia="Times New Roman" w:cs="Times New Roman"/>
          <w:szCs w:val="24"/>
        </w:rPr>
        <w:t xml:space="preserve"> ενημέρωση για το τι θέση πρέπει να πάρει.</w:t>
      </w:r>
    </w:p>
    <w:p w14:paraId="3B1C0CE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Σας ερωτώ, λοιπόν, κύριε Υπουργέ, σε ποιες ενέργειες προτίθεστε να προβείτε και τι κίνητρα θα δημιουργήσετε προκειμένου να παραμείνει ο </w:t>
      </w:r>
      <w:r>
        <w:rPr>
          <w:rFonts w:eastAsia="Times New Roman" w:cs="Times New Roman"/>
          <w:szCs w:val="24"/>
          <w:lang w:val="en-US"/>
        </w:rPr>
        <w:t>ENISA</w:t>
      </w:r>
      <w:r>
        <w:rPr>
          <w:rFonts w:eastAsia="Times New Roman" w:cs="Times New Roman"/>
          <w:szCs w:val="24"/>
        </w:rPr>
        <w:t xml:space="preserve"> στην Κρήτη, στο Ηράκλειο και να επιστρέψει το προσωπικό που έχει ήδη με</w:t>
      </w:r>
      <w:r>
        <w:rPr>
          <w:rFonts w:eastAsia="Times New Roman" w:cs="Times New Roman"/>
          <w:szCs w:val="24"/>
        </w:rPr>
        <w:t xml:space="preserve">τακινηθεί στην Αθήνα. Ποιος ο σχεδιασμός -εάν υπάρχει- της Κυβέρνησης για τη στήριξη διεθνών ευρωπαϊκών οργανισμών που βρίσκονται στην χώρα μας και φυσικά την ενίσχυση του ρόλου τους; </w:t>
      </w:r>
    </w:p>
    <w:p w14:paraId="3B1C0CE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Σας ευχαριστώ.</w:t>
      </w:r>
    </w:p>
    <w:p w14:paraId="3B1C0CEC"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να συζητήσουμε μαζ</w:t>
      </w:r>
      <w:r>
        <w:rPr>
          <w:rFonts w:eastAsia="Times New Roman" w:cs="Times New Roman"/>
          <w:szCs w:val="24"/>
        </w:rPr>
        <w:t>ί την ερώτηση;</w:t>
      </w:r>
    </w:p>
    <w:p w14:paraId="3B1C0CED"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Είναι για το ίδιο θέμα.</w:t>
      </w:r>
    </w:p>
    <w:p w14:paraId="3B1C0CEE"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Υφυπουργέ, έχετε το λόγο.</w:t>
      </w:r>
    </w:p>
    <w:p w14:paraId="3B1C0CEF"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ΘΕΟΔΟΣΗΣ ΠΕΛΕΓΡΙΝΗΣ (Υφυπουργός Παιδείας, Έρευνας και Θρησκευμάτων): </w:t>
      </w:r>
      <w:r>
        <w:rPr>
          <w:rFonts w:eastAsia="Times New Roman" w:cs="Times New Roman"/>
          <w:szCs w:val="24"/>
        </w:rPr>
        <w:t>Η ερώτηση, κύριε Πρόεδρε, απευθύνεται στον Υπουρ</w:t>
      </w:r>
      <w:r>
        <w:rPr>
          <w:rFonts w:eastAsia="Times New Roman" w:cs="Times New Roman"/>
          <w:szCs w:val="24"/>
        </w:rPr>
        <w:t xml:space="preserve">γό Υποδομών.  </w:t>
      </w:r>
    </w:p>
    <w:p w14:paraId="3B1C0CF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Κάνετε λάθος. </w:t>
      </w:r>
      <w:r>
        <w:rPr>
          <w:rFonts w:eastAsia="Times New Roman" w:cs="Times New Roman"/>
          <w:szCs w:val="24"/>
        </w:rPr>
        <w:t>Απευθύνεται και στον Υπουργό</w:t>
      </w:r>
      <w:r>
        <w:rPr>
          <w:rFonts w:eastAsia="Times New Roman" w:cs="Times New Roman"/>
          <w:szCs w:val="24"/>
        </w:rPr>
        <w:t xml:space="preserve"> Παιδείας. Αφού είναι το σχολείο μέσα.</w:t>
      </w:r>
    </w:p>
    <w:p w14:paraId="3B1C0CF1"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ΘΕΟΔΟΣΗΣ ΠΕΛΕΓΡΙΝΗΣ (Υφυπουργός Παιδείας, Έρευνας και Θρησκευμάτων): </w:t>
      </w:r>
      <w:r>
        <w:rPr>
          <w:rFonts w:eastAsia="Times New Roman" w:cs="Times New Roman"/>
          <w:szCs w:val="24"/>
        </w:rPr>
        <w:t xml:space="preserve">Ακριβώς. Θα σας πω ότι από τα ζητήματα που αφορούν το Ευρωπαϊκό Σχολείο Ηρακλείου έχουν αντιμετωπιστεί τα δύο βασικά: της πλήρωσης των εκπαιδευτικών και της ισότιμης πρόσβασης των αποφοίτων του σχολείου αυτού στην </w:t>
      </w:r>
      <w:r>
        <w:rPr>
          <w:rFonts w:eastAsia="Times New Roman" w:cs="Times New Roman"/>
          <w:szCs w:val="24"/>
        </w:rPr>
        <w:t>τ</w:t>
      </w:r>
      <w:r>
        <w:rPr>
          <w:rFonts w:eastAsia="Times New Roman" w:cs="Times New Roman"/>
          <w:szCs w:val="24"/>
        </w:rPr>
        <w:t xml:space="preserve">ριτοβάθμια </w:t>
      </w:r>
      <w:r>
        <w:rPr>
          <w:rFonts w:eastAsia="Times New Roman" w:cs="Times New Roman"/>
          <w:szCs w:val="24"/>
        </w:rPr>
        <w:t>ε</w:t>
      </w:r>
      <w:r>
        <w:rPr>
          <w:rFonts w:eastAsia="Times New Roman" w:cs="Times New Roman"/>
          <w:szCs w:val="24"/>
        </w:rPr>
        <w:t>κπαίδευση. Αυτά έχουν ήδη δρο</w:t>
      </w:r>
      <w:r>
        <w:rPr>
          <w:rFonts w:eastAsia="Times New Roman" w:cs="Times New Roman"/>
          <w:szCs w:val="24"/>
        </w:rPr>
        <w:t>μολογηθεί. Έχουν γίνει οι σχετικές τροπολογίες και έχει γίνει η προκήρυξη.</w:t>
      </w:r>
    </w:p>
    <w:p w14:paraId="3B1C0CF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Το άλλο θέμα για την μεταφορά του </w:t>
      </w:r>
      <w:r>
        <w:rPr>
          <w:rFonts w:eastAsia="Times New Roman" w:cs="Times New Roman"/>
          <w:szCs w:val="24"/>
          <w:lang w:val="en-US"/>
        </w:rPr>
        <w:t>ENISA</w:t>
      </w:r>
      <w:r>
        <w:rPr>
          <w:rFonts w:eastAsia="Times New Roman" w:cs="Times New Roman"/>
          <w:szCs w:val="24"/>
        </w:rPr>
        <w:t xml:space="preserve"> από την Κρήτη στην Αθήνα είναι ένα θέμα του Υπουργείου Υποδομών. Δεν  μπορώ να σας απαντήσω εγώ γι’ αυτό.</w:t>
      </w:r>
    </w:p>
    <w:p w14:paraId="3B1C0CF3"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Κύριε Πρόεδρε, είναι ευκαιρία, αφού έχουμε τη δυνατότητα να έχουμε και την κυρία Υφυπουργό εδώ πέρα, να απαντήσει. Κάνω πρόταση. </w:t>
      </w:r>
    </w:p>
    <w:p w14:paraId="3B1C0CF4"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ΘΕΟΔΟΣΗΣ ΠΕΛΕΓΡΙΝΗΣ (Υφυπουργός Παιδείας, Έρευνας και Θρησκευμάτων): </w:t>
      </w:r>
      <w:r>
        <w:rPr>
          <w:rFonts w:eastAsia="Times New Roman" w:cs="Times New Roman"/>
          <w:szCs w:val="24"/>
        </w:rPr>
        <w:t>Απλώς, θέλω</w:t>
      </w:r>
      <w:r>
        <w:rPr>
          <w:rFonts w:eastAsia="Times New Roman" w:cs="Times New Roman"/>
          <w:b/>
          <w:szCs w:val="24"/>
        </w:rPr>
        <w:t xml:space="preserve"> </w:t>
      </w:r>
      <w:r>
        <w:rPr>
          <w:rFonts w:eastAsia="Times New Roman" w:cs="Times New Roman"/>
          <w:szCs w:val="24"/>
        </w:rPr>
        <w:t>να σας πω ότι έχετε δίκιο ως προς το ότι, εάν</w:t>
      </w:r>
      <w:r>
        <w:rPr>
          <w:rFonts w:eastAsia="Times New Roman" w:cs="Times New Roman"/>
          <w:szCs w:val="24"/>
        </w:rPr>
        <w:t xml:space="preserve"> πράγματι μεταφερθεί ο </w:t>
      </w:r>
      <w:r>
        <w:rPr>
          <w:rFonts w:eastAsia="Times New Roman" w:cs="Times New Roman"/>
          <w:szCs w:val="24"/>
          <w:lang w:val="en-US"/>
        </w:rPr>
        <w:t>ENISA</w:t>
      </w:r>
      <w:r>
        <w:rPr>
          <w:rFonts w:eastAsia="Times New Roman" w:cs="Times New Roman"/>
          <w:szCs w:val="24"/>
        </w:rPr>
        <w:t xml:space="preserve"> στο σύνολό του στην Αθήνα, παύει να έχει λόγο ύπαρξης το Ευρωπαϊκό Σχολείο εκεί. Όμως, δεν ξέρω τις διαδικασίες αυτές και πού βρίσκεται, διότι δεν είναι θέμα του Υπουργείου Παιδείας, είναι θέμα του Υπουργείου Υποδομών.</w:t>
      </w:r>
    </w:p>
    <w:p w14:paraId="3B1C0CF5"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ΕΛΕΥΘΕΡΙ</w:t>
      </w:r>
      <w:r>
        <w:rPr>
          <w:rFonts w:eastAsia="Times New Roman" w:cs="Times New Roman"/>
          <w:b/>
          <w:szCs w:val="24"/>
        </w:rPr>
        <w:t xml:space="preserve">ΟΣ ΑΥΓΕΝΑΚΗΣ: </w:t>
      </w:r>
      <w:r>
        <w:rPr>
          <w:rFonts w:eastAsia="Times New Roman" w:cs="Times New Roman"/>
          <w:szCs w:val="24"/>
        </w:rPr>
        <w:t>Κύριε Πρόεδρε, πριν πάρω το</w:t>
      </w:r>
      <w:r>
        <w:rPr>
          <w:rFonts w:eastAsia="Times New Roman" w:cs="Times New Roman"/>
          <w:szCs w:val="24"/>
        </w:rPr>
        <w:t>ν</w:t>
      </w:r>
      <w:r>
        <w:rPr>
          <w:rFonts w:eastAsia="Times New Roman" w:cs="Times New Roman"/>
          <w:szCs w:val="24"/>
        </w:rPr>
        <w:t xml:space="preserve"> λόγο για δευτερολογία, προτείνω το εξής: Αφού και ο συνάδελφος από το Ηράκλειο ο κ. </w:t>
      </w:r>
      <w:proofErr w:type="spellStart"/>
      <w:r>
        <w:rPr>
          <w:rFonts w:eastAsia="Times New Roman" w:cs="Times New Roman"/>
          <w:szCs w:val="24"/>
        </w:rPr>
        <w:t>Κεγκέρογλου</w:t>
      </w:r>
      <w:proofErr w:type="spellEnd"/>
      <w:r>
        <w:rPr>
          <w:rFonts w:eastAsia="Times New Roman" w:cs="Times New Roman"/>
          <w:szCs w:val="24"/>
        </w:rPr>
        <w:t xml:space="preserve"> έχει καταθέσει ερώτηση για το ίδιο θέμα και είναι εδώ πέρα η Υφυπουργός Υποδομών, γιατί να μην έχουμε μία απάντηση κα</w:t>
      </w:r>
      <w:r>
        <w:rPr>
          <w:rFonts w:eastAsia="Times New Roman" w:cs="Times New Roman"/>
          <w:szCs w:val="24"/>
        </w:rPr>
        <w:t>ι να δευτερολογήσουμε μετά οι δύο Βουλευτές;</w:t>
      </w:r>
    </w:p>
    <w:p w14:paraId="3B1C0CF6"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Κοιτάξτε, εάν θέλει η κ. Υπουργός να απαντήσει, θα απαντήσει, βεβαίως. </w:t>
      </w:r>
    </w:p>
    <w:p w14:paraId="3B1C0CF7"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Κύριε Πρόεδρε, αυτό προτείνω, πριν πάρω το</w:t>
      </w:r>
      <w:r>
        <w:rPr>
          <w:rFonts w:eastAsia="Times New Roman" w:cs="Times New Roman"/>
          <w:szCs w:val="24"/>
        </w:rPr>
        <w:t>ν</w:t>
      </w:r>
      <w:r>
        <w:rPr>
          <w:rFonts w:eastAsia="Times New Roman" w:cs="Times New Roman"/>
          <w:szCs w:val="24"/>
        </w:rPr>
        <w:t xml:space="preserve"> λόγο για δεύτερη φορά, αφού ούτως ή ά</w:t>
      </w:r>
      <w:r>
        <w:rPr>
          <w:rFonts w:eastAsia="Times New Roman" w:cs="Times New Roman"/>
          <w:szCs w:val="24"/>
        </w:rPr>
        <w:t xml:space="preserve">λλως αυτό το θέμα αφορά και το Υπουργείο Παιδείας αλλά κυρίως το Υπουργείο Υποδομών. </w:t>
      </w:r>
    </w:p>
    <w:p w14:paraId="3B1C0CF8"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Αλλά κοιτάξτε, συγγνώμη, η κ. Υφυπουργός θα πρέπει να ενημερωθεί για να απαντήσει, εκτός εάν θέλει να απαντήσει. </w:t>
      </w:r>
    </w:p>
    <w:p w14:paraId="3B1C0CF9"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b/>
          <w:szCs w:val="24"/>
        </w:rPr>
        <w:t xml:space="preserve">: </w:t>
      </w:r>
      <w:r>
        <w:rPr>
          <w:rFonts w:eastAsia="Times New Roman" w:cs="Times New Roman"/>
          <w:szCs w:val="24"/>
        </w:rPr>
        <w:t xml:space="preserve">Ούτως ή άλλως έχει ερώτημα από τον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3B1C0CFA"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Ας συζητηθούν μαζί. </w:t>
      </w:r>
    </w:p>
    <w:p w14:paraId="3B1C0CFB"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Λέω να μιλήσει, κύριε Πρόεδρε. Δεν είναι η πρώτη φορά που γίνεται. Αφού είναι παρόμοιο θέμα, έχουμε έναν συνάδελφο εδώ από το Ηράκλειο π</w:t>
      </w:r>
      <w:r>
        <w:rPr>
          <w:rFonts w:eastAsia="Times New Roman" w:cs="Times New Roman"/>
          <w:szCs w:val="24"/>
        </w:rPr>
        <w:t xml:space="preserve">ου ρωτά το ίδιο θέμα, είναι δύο συναρμόδια Υπουργεία εδώ πέρα για το ίδιο θέμα, ας ρωτήσει ο συνάδελφος, ας απαντήσει η κυρία Υφυπουργός και ο κύριος Υφυπουργός. </w:t>
      </w:r>
    </w:p>
    <w:p w14:paraId="3B1C0CFC"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Ωραία, κυρία </w:t>
      </w:r>
      <w:proofErr w:type="spellStart"/>
      <w:r>
        <w:rPr>
          <w:rFonts w:eastAsia="Times New Roman" w:cs="Times New Roman"/>
          <w:szCs w:val="24"/>
        </w:rPr>
        <w:t>Χρυσοβελώνη</w:t>
      </w:r>
      <w:proofErr w:type="spellEnd"/>
      <w:r>
        <w:rPr>
          <w:rFonts w:eastAsia="Times New Roman" w:cs="Times New Roman"/>
          <w:szCs w:val="24"/>
        </w:rPr>
        <w:t xml:space="preserve">, θέλετε να απαντήσετε; </w:t>
      </w:r>
    </w:p>
    <w:p w14:paraId="3B1C0CFD"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ΜΑΡΙΝΑ Χ</w:t>
      </w:r>
      <w:r>
        <w:rPr>
          <w:rFonts w:eastAsia="Times New Roman" w:cs="Times New Roman"/>
          <w:b/>
          <w:szCs w:val="24"/>
        </w:rPr>
        <w:t>ΡΥΣΟΒΕΛΩΝΗ (Υφυπουργός Υποδομών</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Μεταφορών </w:t>
      </w:r>
      <w:r>
        <w:rPr>
          <w:rFonts w:eastAsia="Times New Roman" w:cs="Times New Roman"/>
          <w:b/>
          <w:szCs w:val="24"/>
        </w:rPr>
        <w:t xml:space="preserve">και Δικτύων): </w:t>
      </w:r>
      <w:r>
        <w:rPr>
          <w:rFonts w:eastAsia="Times New Roman" w:cs="Times New Roman"/>
          <w:szCs w:val="24"/>
        </w:rPr>
        <w:t xml:space="preserve">Θα απαντήσω στην ερώτηση του κ. </w:t>
      </w:r>
      <w:proofErr w:type="spellStart"/>
      <w:r>
        <w:rPr>
          <w:rFonts w:eastAsia="Times New Roman" w:cs="Times New Roman"/>
          <w:szCs w:val="24"/>
        </w:rPr>
        <w:t>Κεγκέρογλου</w:t>
      </w:r>
      <w:proofErr w:type="spellEnd"/>
      <w:r>
        <w:rPr>
          <w:rFonts w:eastAsia="Times New Roman" w:cs="Times New Roman"/>
          <w:szCs w:val="24"/>
        </w:rPr>
        <w:t xml:space="preserve"> και θα απαντήσω για τα θέματα που άπτονται της αρμοδιότητας του Υπουργείου μας. Απλώς, θέλω να διευκρινίσω στον κ. </w:t>
      </w:r>
      <w:proofErr w:type="spellStart"/>
      <w:r>
        <w:rPr>
          <w:rFonts w:eastAsia="Times New Roman" w:cs="Times New Roman"/>
          <w:szCs w:val="24"/>
        </w:rPr>
        <w:t>Αυγενάκη</w:t>
      </w:r>
      <w:proofErr w:type="spellEnd"/>
      <w:r>
        <w:rPr>
          <w:rFonts w:eastAsia="Times New Roman" w:cs="Times New Roman"/>
          <w:szCs w:val="24"/>
        </w:rPr>
        <w:t xml:space="preserve">... </w:t>
      </w:r>
    </w:p>
    <w:p w14:paraId="3B1C0CFE"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w:t>
      </w:r>
      <w:r>
        <w:rPr>
          <w:rFonts w:eastAsia="Times New Roman" w:cs="Times New Roman"/>
          <w:b/>
          <w:szCs w:val="24"/>
        </w:rPr>
        <w:t xml:space="preserve">στινός): </w:t>
      </w:r>
      <w:r>
        <w:rPr>
          <w:rFonts w:eastAsia="Times New Roman" w:cs="Times New Roman"/>
          <w:szCs w:val="24"/>
        </w:rPr>
        <w:t xml:space="preserve">Ωραία, θα απαντήσετε στην ερώτηση του κ. </w:t>
      </w:r>
      <w:proofErr w:type="spellStart"/>
      <w:r>
        <w:rPr>
          <w:rFonts w:eastAsia="Times New Roman" w:cs="Times New Roman"/>
          <w:szCs w:val="24"/>
        </w:rPr>
        <w:t>Κεγκέρογλου</w:t>
      </w:r>
      <w:proofErr w:type="spellEnd"/>
      <w:r>
        <w:rPr>
          <w:rFonts w:eastAsia="Times New Roman" w:cs="Times New Roman"/>
          <w:szCs w:val="24"/>
        </w:rPr>
        <w:t>.</w:t>
      </w:r>
    </w:p>
    <w:p w14:paraId="3B1C0CF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Σας δίνω το</w:t>
      </w:r>
      <w:r>
        <w:rPr>
          <w:rFonts w:eastAsia="Times New Roman" w:cs="Times New Roman"/>
          <w:szCs w:val="24"/>
        </w:rPr>
        <w:t>ν</w:t>
      </w:r>
      <w:r>
        <w:rPr>
          <w:rFonts w:eastAsia="Times New Roman" w:cs="Times New Roman"/>
          <w:szCs w:val="24"/>
        </w:rPr>
        <w:t xml:space="preserve"> λόγο για τη δευτερολογία σας.</w:t>
      </w:r>
    </w:p>
    <w:p w14:paraId="3B1C0D0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Θα επιθυμούσα βεβαίως, να υπάρχει και η παρέμβαση του ετέρου συναδέλφου από το Ηράκλειο, διότι το θέμα δεν είναι κομματικό, δεν </w:t>
      </w:r>
      <w:r>
        <w:rPr>
          <w:rFonts w:eastAsia="Times New Roman" w:cs="Times New Roman"/>
          <w:szCs w:val="24"/>
        </w:rPr>
        <w:t>είναι ενός Βουλευτή, είναι συνολικά της κοινωνίας του Ηρακλείου και της Κρήτης.</w:t>
      </w:r>
    </w:p>
    <w:p w14:paraId="3B1C0D01"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Ωραία.</w:t>
      </w:r>
    </w:p>
    <w:p w14:paraId="3B1C0D02"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Στην δική σας αρμοδιότητα είναι, κύριε Πρόεδρε.</w:t>
      </w:r>
    </w:p>
    <w:p w14:paraId="3B1C0D03"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Και είναι στη δική σας αρμοδιότητα, κύρι</w:t>
      </w:r>
      <w:r>
        <w:rPr>
          <w:rFonts w:eastAsia="Times New Roman" w:cs="Times New Roman"/>
          <w:szCs w:val="24"/>
        </w:rPr>
        <w:t>ε Πρόεδρε.</w:t>
      </w:r>
    </w:p>
    <w:p w14:paraId="3B1C0D04"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Δεν είναι στη δική μου αρμοδιότητα να υποχρεώσω…</w:t>
      </w:r>
    </w:p>
    <w:p w14:paraId="3B1C0D05"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Είναι στη δική σας αρμοδιότητα, κύριε Πρόεδρε. Αφού είναι παρόμοιο το θέμα, όμοιο, για το ίδιο ζήτημα, είναι δική  σας αρμοδιότητα. </w:t>
      </w:r>
    </w:p>
    <w:p w14:paraId="3B1C0D06"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(Δημήτριος Κρεμαστινός): </w:t>
      </w:r>
      <w:r>
        <w:rPr>
          <w:rFonts w:eastAsia="Times New Roman" w:cs="Times New Roman"/>
          <w:szCs w:val="24"/>
        </w:rPr>
        <w:t>Εφόσον, η ερώτηση…</w:t>
      </w:r>
    </w:p>
    <w:p w14:paraId="3B1C0D07"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όλα ταύτα εγώ το προτείνω αυτό. </w:t>
      </w:r>
    </w:p>
    <w:p w14:paraId="3B1C0D08"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Κοιτάξτε, η διαδικασία αυτή των τριών δεν υπάρχει στον Κανονισμό. Εάν</w:t>
      </w:r>
      <w:r>
        <w:rPr>
          <w:rFonts w:eastAsia="Times New Roman" w:cs="Times New Roman"/>
          <w:szCs w:val="24"/>
        </w:rPr>
        <w:t>,</w:t>
      </w:r>
      <w:r>
        <w:rPr>
          <w:rFonts w:eastAsia="Times New Roman" w:cs="Times New Roman"/>
          <w:szCs w:val="24"/>
        </w:rPr>
        <w:t xml:space="preserve"> όμως, η κυρία Υφυπουργός</w:t>
      </w:r>
      <w:r>
        <w:rPr>
          <w:rFonts w:eastAsia="Times New Roman" w:cs="Times New Roman"/>
          <w:szCs w:val="24"/>
        </w:rPr>
        <w:t xml:space="preserve"> θέλει κοινή συναινέσει να γίνει, εγώ δεν έχω αντίρρηση. </w:t>
      </w:r>
    </w:p>
    <w:p w14:paraId="3B1C0D09"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Εγώ, πάντως συμφωνώ.</w:t>
      </w:r>
    </w:p>
    <w:p w14:paraId="3B1C0D0A"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 Κανονισμός είναι ερώτηση- απάντηση.  Παρακαλώ. Εσείς έχετε δευτερολογία τώρα. </w:t>
      </w:r>
    </w:p>
    <w:p w14:paraId="3B1C0D0B"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w:t>
      </w:r>
      <w:r>
        <w:rPr>
          <w:rFonts w:eastAsia="Times New Roman" w:cs="Times New Roman"/>
          <w:b/>
          <w:szCs w:val="24"/>
        </w:rPr>
        <w:t>Υποδομώ</w:t>
      </w:r>
      <w:r>
        <w:rPr>
          <w:rFonts w:eastAsia="Times New Roman" w:cs="Times New Roman"/>
          <w:b/>
          <w:szCs w:val="24"/>
        </w:rPr>
        <w:t xml:space="preserve">ν, </w:t>
      </w:r>
      <w:r>
        <w:rPr>
          <w:rFonts w:eastAsia="Times New Roman" w:cs="Times New Roman"/>
          <w:b/>
          <w:szCs w:val="24"/>
        </w:rPr>
        <w:t>Μεταφορών και Δικτύων):</w:t>
      </w:r>
      <w:r>
        <w:rPr>
          <w:rFonts w:eastAsia="Times New Roman" w:cs="Times New Roman"/>
          <w:szCs w:val="24"/>
        </w:rPr>
        <w:t xml:space="preserve"> Κύριε Πρόεδρε, μπορώ να έχω το</w:t>
      </w:r>
      <w:r>
        <w:rPr>
          <w:rFonts w:eastAsia="Times New Roman" w:cs="Times New Roman"/>
          <w:szCs w:val="24"/>
        </w:rPr>
        <w:t>ν</w:t>
      </w:r>
      <w:r>
        <w:rPr>
          <w:rFonts w:eastAsia="Times New Roman" w:cs="Times New Roman"/>
          <w:szCs w:val="24"/>
        </w:rPr>
        <w:t xml:space="preserve"> λόγο;</w:t>
      </w:r>
    </w:p>
    <w:p w14:paraId="3B1C0D0C"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κυρία Υφυπουργέ. </w:t>
      </w:r>
    </w:p>
    <w:p w14:paraId="3B1C0D0D"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w:t>
      </w:r>
      <w:r>
        <w:rPr>
          <w:rFonts w:eastAsia="Times New Roman" w:cs="Times New Roman"/>
          <w:b/>
          <w:szCs w:val="24"/>
        </w:rPr>
        <w:t xml:space="preserve">Υποδομών, </w:t>
      </w:r>
      <w:r>
        <w:rPr>
          <w:rFonts w:eastAsia="Times New Roman" w:cs="Times New Roman"/>
          <w:b/>
          <w:szCs w:val="24"/>
        </w:rPr>
        <w:t>Μεταφορών και Δικτύων):</w:t>
      </w:r>
      <w:r>
        <w:rPr>
          <w:rFonts w:eastAsia="Times New Roman" w:cs="Times New Roman"/>
          <w:szCs w:val="24"/>
        </w:rPr>
        <w:t xml:space="preserve"> Εγώ έρχομαι εδώ, για να απαντήσω στην ερώτηση του κ. </w:t>
      </w:r>
      <w:proofErr w:type="spellStart"/>
      <w:r>
        <w:rPr>
          <w:rFonts w:eastAsia="Times New Roman" w:cs="Times New Roman"/>
          <w:szCs w:val="24"/>
        </w:rPr>
        <w:t>Κεγκέρογλου</w:t>
      </w:r>
      <w:proofErr w:type="spellEnd"/>
      <w:r>
        <w:rPr>
          <w:rFonts w:eastAsia="Times New Roman" w:cs="Times New Roman"/>
          <w:szCs w:val="24"/>
        </w:rPr>
        <w:t xml:space="preserve">. Θέλω να πω για το θέμα του </w:t>
      </w:r>
      <w:r>
        <w:rPr>
          <w:rFonts w:eastAsia="Times New Roman" w:cs="Times New Roman"/>
          <w:szCs w:val="24"/>
          <w:lang w:val="en-US"/>
        </w:rPr>
        <w:t>ENISA</w:t>
      </w:r>
      <w:r>
        <w:rPr>
          <w:rFonts w:eastAsia="Times New Roman" w:cs="Times New Roman"/>
          <w:szCs w:val="24"/>
        </w:rPr>
        <w:t xml:space="preserve">, το οποίο είναι πραγματικά πάρα πολύ σημαντικό, ότι είχε υποβληθεί ερώτηση για τη Δευτέρα από την πλευρά του κ. </w:t>
      </w:r>
      <w:proofErr w:type="spellStart"/>
      <w:r>
        <w:rPr>
          <w:rFonts w:eastAsia="Times New Roman" w:cs="Times New Roman"/>
          <w:szCs w:val="24"/>
        </w:rPr>
        <w:t>Δανέλλη</w:t>
      </w:r>
      <w:proofErr w:type="spellEnd"/>
      <w:r>
        <w:rPr>
          <w:rFonts w:eastAsia="Times New Roman" w:cs="Times New Roman"/>
          <w:szCs w:val="24"/>
        </w:rPr>
        <w:t>, η οποία αποσύρθηκε και επρόκειτο να</w:t>
      </w:r>
      <w:r>
        <w:rPr>
          <w:rFonts w:eastAsia="Times New Roman" w:cs="Times New Roman"/>
          <w:szCs w:val="24"/>
        </w:rPr>
        <w:t xml:space="preserve"> απαντηθεί στις 19 Απριλίου. </w:t>
      </w:r>
    </w:p>
    <w:p w14:paraId="3B1C0D0E" w14:textId="77777777" w:rsidR="00DC64F4" w:rsidRDefault="0085279E">
      <w:pPr>
        <w:spacing w:line="600" w:lineRule="auto"/>
        <w:jc w:val="both"/>
        <w:rPr>
          <w:rFonts w:eastAsia="Times New Roman" w:cs="Times New Roman"/>
          <w:szCs w:val="24"/>
        </w:rPr>
      </w:pPr>
      <w:r>
        <w:rPr>
          <w:rFonts w:eastAsia="Times New Roman" w:cs="Times New Roman"/>
          <w:szCs w:val="24"/>
        </w:rPr>
        <w:tab/>
        <w:t xml:space="preserve">Εάν θέλει ο κ. </w:t>
      </w:r>
      <w:proofErr w:type="spellStart"/>
      <w:r>
        <w:rPr>
          <w:rFonts w:eastAsia="Times New Roman" w:cs="Times New Roman"/>
          <w:szCs w:val="24"/>
        </w:rPr>
        <w:t>Αυγενάκης</w:t>
      </w:r>
      <w:proofErr w:type="spellEnd"/>
      <w:r>
        <w:rPr>
          <w:rFonts w:eastAsia="Times New Roman" w:cs="Times New Roman"/>
          <w:szCs w:val="24"/>
        </w:rPr>
        <w:t xml:space="preserve"> να ακούσει την απάντηση, την οποία θα δώσω εγώ στον κ. </w:t>
      </w:r>
      <w:proofErr w:type="spellStart"/>
      <w:r>
        <w:rPr>
          <w:rFonts w:eastAsia="Times New Roman" w:cs="Times New Roman"/>
          <w:szCs w:val="24"/>
        </w:rPr>
        <w:t>Κεγκέρογλου</w:t>
      </w:r>
      <w:proofErr w:type="spellEnd"/>
      <w:r>
        <w:rPr>
          <w:rFonts w:eastAsia="Times New Roman" w:cs="Times New Roman"/>
          <w:szCs w:val="24"/>
        </w:rPr>
        <w:t xml:space="preserve"> μόνο για τα θέματα, όμως, που άπτονται της αρμοδιότητας του Υπουργείου, ευχαρίστως. </w:t>
      </w:r>
    </w:p>
    <w:p w14:paraId="3B1C0D0F"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Κύριε Πρόεδρε…</w:t>
      </w:r>
    </w:p>
    <w:p w14:paraId="3B1C0D1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szCs w:val="24"/>
        </w:rPr>
        <w:t xml:space="preserve"> Θα απαντήσει, όπως είπε, στον κ. </w:t>
      </w:r>
      <w:proofErr w:type="spellStart"/>
      <w:r>
        <w:rPr>
          <w:rFonts w:eastAsia="Times New Roman" w:cs="Times New Roman"/>
          <w:szCs w:val="24"/>
        </w:rPr>
        <w:t>Κεγκέρογλου</w:t>
      </w:r>
      <w:proofErr w:type="spellEnd"/>
      <w:r>
        <w:rPr>
          <w:rFonts w:eastAsia="Times New Roman" w:cs="Times New Roman"/>
          <w:szCs w:val="24"/>
        </w:rPr>
        <w:t xml:space="preserve">. Εσείς έχετε το δικαίωμα δευτερολογίας. Σας δίνω τον λόγο, λοιπόν, για τη δευτερολογία σας. </w:t>
      </w:r>
    </w:p>
    <w:p w14:paraId="3B1C0D11"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Αφού είναι και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Χρυσοβελώνη</w:t>
      </w:r>
      <w:proofErr w:type="spellEnd"/>
      <w:r>
        <w:rPr>
          <w:rFonts w:eastAsia="Times New Roman" w:cs="Times New Roman"/>
          <w:szCs w:val="24"/>
        </w:rPr>
        <w:t xml:space="preserve"> εδώ πέρα, εγώ απευθύνω τα ερωτήματά μου</w:t>
      </w:r>
      <w:r>
        <w:rPr>
          <w:rFonts w:eastAsia="Times New Roman" w:cs="Times New Roman"/>
          <w:szCs w:val="24"/>
        </w:rPr>
        <w:t xml:space="preserve"> και προς την ίδια. </w:t>
      </w:r>
    </w:p>
    <w:p w14:paraId="3B1C0D12"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 xml:space="preserve">Δεν θα απαντήσω σε εσάς, κύριε </w:t>
      </w:r>
      <w:proofErr w:type="spellStart"/>
      <w:r>
        <w:rPr>
          <w:rFonts w:eastAsia="Times New Roman" w:cs="Times New Roman"/>
          <w:szCs w:val="24"/>
        </w:rPr>
        <w:t>Αυγενάκη</w:t>
      </w:r>
      <w:proofErr w:type="spellEnd"/>
      <w:r>
        <w:rPr>
          <w:rFonts w:eastAsia="Times New Roman" w:cs="Times New Roman"/>
          <w:szCs w:val="24"/>
        </w:rPr>
        <w:t xml:space="preserve">. Στον κ. </w:t>
      </w:r>
      <w:proofErr w:type="spellStart"/>
      <w:r>
        <w:rPr>
          <w:rFonts w:eastAsia="Times New Roman" w:cs="Times New Roman"/>
          <w:szCs w:val="24"/>
        </w:rPr>
        <w:t>Κεγκέρογλου</w:t>
      </w:r>
      <w:proofErr w:type="spellEnd"/>
      <w:r>
        <w:rPr>
          <w:rFonts w:eastAsia="Times New Roman" w:cs="Times New Roman"/>
          <w:szCs w:val="24"/>
        </w:rPr>
        <w:t xml:space="preserve"> θα απαντήσω.</w:t>
      </w:r>
    </w:p>
    <w:p w14:paraId="3B1C0D13"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Το ξέρω πως δεν θα απαντήσετε σε μένα. Ούτως ή άλλως η απάντηση, την οποία</w:t>
      </w:r>
      <w:r>
        <w:rPr>
          <w:rFonts w:eastAsia="Times New Roman" w:cs="Times New Roman"/>
          <w:szCs w:val="24"/>
        </w:rPr>
        <w:t xml:space="preserve"> θα δώσετε, δεν είναι προσωπική. Αφορά ολόκληρη την κοινωνία που παρακολουθεί το ζήτημα αυτό. Εδώ δεν κάνουμε κοινοβουλευτικό έλεγχο επί προσωπικών ζητημάτων. Φαντάζομαι ότι και οι υπόλοιποι </w:t>
      </w:r>
      <w:proofErr w:type="spellStart"/>
      <w:r>
        <w:rPr>
          <w:rFonts w:eastAsia="Times New Roman" w:cs="Times New Roman"/>
          <w:szCs w:val="24"/>
        </w:rPr>
        <w:t>Κρήτες</w:t>
      </w:r>
      <w:proofErr w:type="spellEnd"/>
      <w:r>
        <w:rPr>
          <w:rFonts w:eastAsia="Times New Roman" w:cs="Times New Roman"/>
          <w:szCs w:val="24"/>
        </w:rPr>
        <w:t xml:space="preserve"> και Ηρακλειώτες Βουλευτές ενδιαφέρονται γι’ αυτό το ζήτημα</w:t>
      </w:r>
      <w:r>
        <w:rPr>
          <w:rFonts w:eastAsia="Times New Roman" w:cs="Times New Roman"/>
          <w:szCs w:val="24"/>
        </w:rPr>
        <w:t>. Ακόμη και ο κ. Συντυχάκης, Βουλευτής του ΚΚΕ, αλλά κι εκείνος έχει το ενδιαφέρον και την αγωνία, φαντάζομαι, όπως και οι άλλοι που δεν είναι παρόντες σε αυτή την Αίθουσα.</w:t>
      </w:r>
    </w:p>
    <w:p w14:paraId="3B1C0D1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Άρα το ερώτημα που τίθεται σε έναν βαθμό στον Υπουργό Παιδείας και σε έναν άλλο βαθ</w:t>
      </w:r>
      <w:r>
        <w:rPr>
          <w:rFonts w:eastAsia="Times New Roman" w:cs="Times New Roman"/>
          <w:szCs w:val="24"/>
        </w:rPr>
        <w:t xml:space="preserve">μό στον Υπουργό Υποδομών είναι αν έχει δρομολογηθεί η απομάκρυνση του </w:t>
      </w:r>
      <w:r>
        <w:rPr>
          <w:rFonts w:eastAsia="Times New Roman" w:cs="Times New Roman"/>
          <w:szCs w:val="24"/>
          <w:lang w:val="en-US"/>
        </w:rPr>
        <w:t>ENISA</w:t>
      </w:r>
      <w:r>
        <w:rPr>
          <w:rFonts w:eastAsia="Times New Roman" w:cs="Times New Roman"/>
          <w:szCs w:val="24"/>
        </w:rPr>
        <w:t>. Γιατί οι πληροφορίες που φτάνουν σε εμάς είναι ότι έχει δρομολογηθεί. Και τι θα κάνετε -και οι δύο, ιδιαιτέρως το Υπουργείο Υποδομών- για να ανατραπεί αυτή η απόφαση, η οποία έχει</w:t>
      </w:r>
      <w:r>
        <w:rPr>
          <w:rFonts w:eastAsia="Times New Roman" w:cs="Times New Roman"/>
          <w:szCs w:val="24"/>
        </w:rPr>
        <w:t xml:space="preserve"> ληφθεί, όπως φαίνεται; </w:t>
      </w:r>
    </w:p>
    <w:p w14:paraId="3B1C0D1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Όπως έχει επισημανθεί πολλές φορές και στην κοινοβουλευτική μου παρέμβαση στις 3 Φεβρουαρίου 2016, η μετακίνηση του </w:t>
      </w:r>
      <w:r>
        <w:rPr>
          <w:rFonts w:eastAsia="Times New Roman" w:cs="Times New Roman"/>
          <w:szCs w:val="24"/>
          <w:lang w:val="en-US"/>
        </w:rPr>
        <w:t>ENISA</w:t>
      </w:r>
      <w:r>
        <w:rPr>
          <w:rFonts w:eastAsia="Times New Roman" w:cs="Times New Roman"/>
          <w:szCs w:val="24"/>
        </w:rPr>
        <w:t xml:space="preserve"> από το Ηράκλειο θα έχει σημαντικές αρνητικές επιπτώσεις σε επιστημονικό, οικονομικό, πολιτισμικό, αλλά και κο</w:t>
      </w:r>
      <w:r>
        <w:rPr>
          <w:rFonts w:eastAsia="Times New Roman" w:cs="Times New Roman"/>
          <w:szCs w:val="24"/>
        </w:rPr>
        <w:t xml:space="preserve">ινωνικό επίπεδο. Η αδιαφορία της Κυβέρνησης, καθώς και η προχειρότητα και η αφέλεια, με την οποία αντιμετωπίζει όλα τα ζητήματα, οδηγούν σε φυγή έναν σημαντικό </w:t>
      </w:r>
      <w:r>
        <w:rPr>
          <w:rFonts w:eastAsia="Times New Roman" w:cs="Times New Roman"/>
          <w:szCs w:val="24"/>
        </w:rPr>
        <w:t>ο</w:t>
      </w:r>
      <w:r>
        <w:rPr>
          <w:rFonts w:eastAsia="Times New Roman" w:cs="Times New Roman"/>
          <w:szCs w:val="24"/>
        </w:rPr>
        <w:t>ργανισμό για το Ηράκλειο, αλλά απ’ ό, τι φαίνεται και για ολόκληρη την Ελλάδα. Διότι, ως γνωστό</w:t>
      </w:r>
      <w:r>
        <w:rPr>
          <w:rFonts w:eastAsia="Times New Roman" w:cs="Times New Roman"/>
          <w:szCs w:val="24"/>
        </w:rPr>
        <w:t xml:space="preserve">ν –τουλάχιστον από τις πληροφορίες που έρχονται σε εμάς, είναι και σε εσάς γνωστές- υπάρχει θέμα πλέον παραμονής του </w:t>
      </w:r>
      <w:r>
        <w:rPr>
          <w:rFonts w:eastAsia="Times New Roman" w:cs="Times New Roman"/>
          <w:szCs w:val="24"/>
          <w:lang w:val="en-US"/>
        </w:rPr>
        <w:t>ENIS</w:t>
      </w:r>
      <w:r>
        <w:rPr>
          <w:rFonts w:eastAsia="Times New Roman" w:cs="Times New Roman"/>
          <w:szCs w:val="24"/>
        </w:rPr>
        <w:t xml:space="preserve">Α και στη χώρα. </w:t>
      </w:r>
    </w:p>
    <w:p w14:paraId="3B1C0D1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Είμαστε αντίθετοι με τη στάση που κράτησε ο κ. </w:t>
      </w:r>
      <w:proofErr w:type="spellStart"/>
      <w:r>
        <w:rPr>
          <w:rFonts w:eastAsia="Times New Roman" w:cs="Times New Roman"/>
          <w:szCs w:val="24"/>
        </w:rPr>
        <w:t>Κίρτσος</w:t>
      </w:r>
      <w:proofErr w:type="spellEnd"/>
      <w:r>
        <w:rPr>
          <w:rFonts w:eastAsia="Times New Roman" w:cs="Times New Roman"/>
          <w:szCs w:val="24"/>
        </w:rPr>
        <w:t xml:space="preserve"> ως Ευρωβουλευτής και μέλος της Επιτροπής Προϋπολογισμού του Ευρ</w:t>
      </w:r>
      <w:r>
        <w:rPr>
          <w:rFonts w:eastAsia="Times New Roman" w:cs="Times New Roman"/>
          <w:szCs w:val="24"/>
        </w:rPr>
        <w:t xml:space="preserve">ωκοινοβουλίου, ο οποίος υποστήριξε: «Μία μόνο έδρα στην Αθήνα. Η ελληνική Κυβέρνηση προτίθεται να συνεργαστεί γι’ αυτό». Σε αυτό είμαστε αντίθετοι. Από την πρώτη στιγμή καυτηριάσαμε αυτήν τη θέση. Ταχθήκαμε δημόσια ενάντια σε αυτήν την τοποθέτηση. </w:t>
      </w:r>
    </w:p>
    <w:p w14:paraId="3B1C0D1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θα πρέπει να δούμε και το άλλο: Η λειτουργία του </w:t>
      </w:r>
      <w:r>
        <w:rPr>
          <w:rFonts w:eastAsia="Times New Roman" w:cs="Times New Roman"/>
          <w:szCs w:val="24"/>
          <w:lang w:val="en-US"/>
        </w:rPr>
        <w:t>ENISA</w:t>
      </w:r>
      <w:r>
        <w:rPr>
          <w:rFonts w:eastAsia="Times New Roman" w:cs="Times New Roman"/>
          <w:szCs w:val="24"/>
        </w:rPr>
        <w:t xml:space="preserve"> στην Κρήτη είναι άρρηκτα συνδεδεμένη με τη λειτουργία του Ευρωπαϊκού Σχολείου, κύριε Υπουργέ Παιδείας. Αποτελεί σημαντική υποχρέωση της χώρας μας η παράλληλη λειτουργία του Ευρωπαϊκού Σχολείου. Όμως, </w:t>
      </w:r>
      <w:r>
        <w:rPr>
          <w:rFonts w:eastAsia="Times New Roman" w:cs="Times New Roman"/>
          <w:szCs w:val="24"/>
        </w:rPr>
        <w:t>υπάρχουν σημαντικά προβλήματα τόσο με τη στελέχωσή του σε διδακτικό προσωπικό όσο και με τη μεταστέγασή του, δημιουργώντας σοβαρά ζητήματα για την καλή και αποτελεσματική λειτουργία του Ευρωπαϊκού Σχολείου. Συνεπώς δημιουργείται ένα σημαντικό πρακτικό πρόβ</w:t>
      </w:r>
      <w:r>
        <w:rPr>
          <w:rFonts w:eastAsia="Times New Roman" w:cs="Times New Roman"/>
          <w:szCs w:val="24"/>
        </w:rPr>
        <w:t xml:space="preserve">λημα για την εγκατάσταση του προσωπικού του </w:t>
      </w:r>
      <w:r>
        <w:rPr>
          <w:rFonts w:eastAsia="Times New Roman" w:cs="Times New Roman"/>
          <w:szCs w:val="24"/>
          <w:lang w:val="en-US"/>
        </w:rPr>
        <w:t>ENISA</w:t>
      </w:r>
      <w:r>
        <w:rPr>
          <w:rFonts w:eastAsia="Times New Roman" w:cs="Times New Roman"/>
          <w:szCs w:val="24"/>
        </w:rPr>
        <w:t xml:space="preserve"> και των οικογενειών του στην Κρήτη, ένα πρόβλημα που αξιοποιούν κατά το δοκούν οι υπερασπιστές της μεταφοράς του </w:t>
      </w:r>
      <w:r>
        <w:rPr>
          <w:rFonts w:eastAsia="Times New Roman" w:cs="Times New Roman"/>
          <w:szCs w:val="24"/>
          <w:lang w:val="en-US"/>
        </w:rPr>
        <w:t>ENISA</w:t>
      </w:r>
      <w:r>
        <w:rPr>
          <w:rFonts w:eastAsia="Times New Roman" w:cs="Times New Roman"/>
          <w:szCs w:val="24"/>
        </w:rPr>
        <w:t xml:space="preserve"> εκτός Κρήτης. </w:t>
      </w:r>
    </w:p>
    <w:p w14:paraId="3B1C0D1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Έχω κάνει επανειλημμένως παρεμβάσεις για το Ευρωπαϊκό Σχολείο. Μάλιστα, </w:t>
      </w:r>
      <w:r>
        <w:rPr>
          <w:rFonts w:eastAsia="Times New Roman" w:cs="Times New Roman"/>
          <w:szCs w:val="24"/>
        </w:rPr>
        <w:t>στην τελευταία παρέμβασή μου το Υπουργείο Παιδείας με το από 15</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2016 έγγραφό μου διαβεβαιώνει ότι στο πλαίσιο των αρμοδιοτήτων του έχει καταβάλει κάθε προσπάθεια για την αποτελεσματική λειτουργία του </w:t>
      </w:r>
      <w:r>
        <w:rPr>
          <w:rFonts w:eastAsia="Times New Roman" w:cs="Times New Roman"/>
          <w:szCs w:val="24"/>
        </w:rPr>
        <w:t>σ</w:t>
      </w:r>
      <w:r>
        <w:rPr>
          <w:rFonts w:eastAsia="Times New Roman" w:cs="Times New Roman"/>
          <w:szCs w:val="24"/>
        </w:rPr>
        <w:t>χολείου. Στην πράξη, πλέον, τίθεται θέμα συνέχισης τη</w:t>
      </w:r>
      <w:r>
        <w:rPr>
          <w:rFonts w:eastAsia="Times New Roman" w:cs="Times New Roman"/>
          <w:szCs w:val="24"/>
        </w:rPr>
        <w:t>ς λειτουργίας του. Μάλιστα, το Ανώτατο Συμβούλιο των Ευρωπαϊκών Σχολείων συνεδριάζει αύριο, στις 8 Απριλίου, και μεταξύ άλλων θα αποφασίσει για το μέλλον του Ευρωπαϊκού Σχολείου στο Ηράκλειο.</w:t>
      </w:r>
    </w:p>
    <w:p w14:paraId="3B1C0D1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Έχουν γίνει ενέργειες –το ερώτημα απευθύνεται προς εσάς, κύριε Υ</w:t>
      </w:r>
      <w:r>
        <w:rPr>
          <w:rFonts w:eastAsia="Times New Roman" w:cs="Times New Roman"/>
          <w:szCs w:val="24"/>
        </w:rPr>
        <w:t>πουργέ- για την υποστήριξη της παραμονής του Ευρωπαϊκού Σχολείου στην Κρήτη, στο Ηράκλειο; Ή έχει και αυτό αφεθεί στην τύχη του; Δυστυχώς -και εδώ διαπιστώνουμε την ανικανότητα και την απραξία της Κυβέρνησης- είναι πλέον εμφανείς οι αρνητικές επιπτώσεις σε</w:t>
      </w:r>
      <w:r>
        <w:rPr>
          <w:rFonts w:eastAsia="Times New Roman" w:cs="Times New Roman"/>
          <w:szCs w:val="24"/>
        </w:rPr>
        <w:t xml:space="preserve"> όλα τα επίπεδα. Το μόνο καλό που έχετε να κάνετε είναι το συντομότερο δυνατό να φύγετε από την Κυβέρνηση.</w:t>
      </w:r>
    </w:p>
    <w:p w14:paraId="3B1C0D1A"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3B1C0D1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Προχωρούμε τώρα…</w:t>
      </w:r>
    </w:p>
    <w:p w14:paraId="3B1C0D1C"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Κύριε Πρόεδρε, δεν απάντησε ο Υπουργός.</w:t>
      </w:r>
    </w:p>
    <w:p w14:paraId="3B1C0D1D"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ΘΕΟΔΟΣΗΣ ΠΕΛΕΓΡΙΝΗΣ (Υφ</w:t>
      </w:r>
      <w:r>
        <w:rPr>
          <w:rFonts w:eastAsia="Times New Roman" w:cs="Times New Roman"/>
          <w:b/>
          <w:szCs w:val="24"/>
        </w:rPr>
        <w:t xml:space="preserve">υπουργός Παιδείας, Έρευνας και Θρησκευμάτων): </w:t>
      </w:r>
      <w:r>
        <w:rPr>
          <w:rFonts w:eastAsia="Times New Roman" w:cs="Times New Roman"/>
          <w:szCs w:val="24"/>
        </w:rPr>
        <w:t xml:space="preserve">Τι να απαντήσω; Αφού σας είπα. </w:t>
      </w:r>
    </w:p>
    <w:p w14:paraId="3B1C0D1E"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 xml:space="preserve">Θα συζητηθεί η πέμπτη με </w:t>
      </w:r>
      <w:r>
        <w:rPr>
          <w:rFonts w:eastAsia="Times New Roman" w:cs="Times New Roman"/>
          <w:szCs w:val="24"/>
        </w:rPr>
        <w:t xml:space="preserve">αριθμό 737/4-4-2016 επίκαιρη ερώτηση </w:t>
      </w:r>
      <w:r>
        <w:rPr>
          <w:rFonts w:eastAsia="Times New Roman" w:cs="Times New Roman"/>
          <w:szCs w:val="24"/>
        </w:rPr>
        <w:t>π</w:t>
      </w:r>
      <w:r>
        <w:rPr>
          <w:rFonts w:eastAsia="Times New Roman" w:cs="Times New Roman"/>
          <w:szCs w:val="24"/>
        </w:rPr>
        <w:t xml:space="preserve">ρώτου </w:t>
      </w:r>
      <w:r>
        <w:rPr>
          <w:rFonts w:eastAsia="Times New Roman" w:cs="Times New Roman"/>
          <w:szCs w:val="24"/>
        </w:rPr>
        <w:t>κ</w:t>
      </w:r>
      <w:r>
        <w:rPr>
          <w:rFonts w:eastAsia="Times New Roman" w:cs="Times New Roman"/>
          <w:szCs w:val="24"/>
        </w:rPr>
        <w:t>ύκλου του Βουλευτή Ηρακλείου του Κομμουνιστικού Κόμματος Ελλάδας, κ. Εμμ</w:t>
      </w:r>
      <w:r>
        <w:rPr>
          <w:rFonts w:eastAsia="Times New Roman" w:cs="Times New Roman"/>
          <w:szCs w:val="24"/>
        </w:rPr>
        <w:t>ανουήλ Συντυχάκη, προς τον Υπουργό Παιδείας, Έρευνας και Θρησκευμάτων, σχετικά με τις εκπαιδευτικές ανάγκες στον Δήμο Φαιστού Ηρακλείου Κρήτης.</w:t>
      </w:r>
    </w:p>
    <w:p w14:paraId="3B1C0D1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Κύριε Συντυχάκη, έχετε το</w:t>
      </w:r>
      <w:r>
        <w:rPr>
          <w:rFonts w:eastAsia="Times New Roman" w:cs="Times New Roman"/>
          <w:szCs w:val="24"/>
        </w:rPr>
        <w:t>ν</w:t>
      </w:r>
      <w:r>
        <w:rPr>
          <w:rFonts w:eastAsia="Times New Roman" w:cs="Times New Roman"/>
          <w:szCs w:val="24"/>
        </w:rPr>
        <w:t xml:space="preserve"> λόγο.</w:t>
      </w:r>
    </w:p>
    <w:p w14:paraId="3B1C0D2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3B1C0D2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Κύριε Υπουργέ, ο Δήμος Φαιστού </w:t>
      </w:r>
      <w:r>
        <w:rPr>
          <w:rFonts w:eastAsia="Times New Roman" w:cs="Times New Roman"/>
          <w:szCs w:val="24"/>
        </w:rPr>
        <w:t>αριθμεί περίπου</w:t>
      </w:r>
      <w:r>
        <w:rPr>
          <w:rFonts w:eastAsia="Times New Roman" w:cs="Times New Roman"/>
          <w:szCs w:val="24"/>
        </w:rPr>
        <w:t xml:space="preserve"> είκοσι πέντε χιλιάδες</w:t>
      </w:r>
      <w:r>
        <w:rPr>
          <w:rFonts w:eastAsia="Times New Roman" w:cs="Times New Roman"/>
          <w:szCs w:val="24"/>
        </w:rPr>
        <w:t xml:space="preserve"> κατοίκους και η ευρύτερη περιοχή της </w:t>
      </w:r>
      <w:proofErr w:type="spellStart"/>
      <w:r>
        <w:rPr>
          <w:rFonts w:eastAsia="Times New Roman" w:cs="Times New Roman"/>
          <w:szCs w:val="24"/>
        </w:rPr>
        <w:t>Μεσσαράς</w:t>
      </w:r>
      <w:proofErr w:type="spellEnd"/>
      <w:r>
        <w:rPr>
          <w:rFonts w:eastAsia="Times New Roman" w:cs="Times New Roman"/>
          <w:szCs w:val="24"/>
        </w:rPr>
        <w:t xml:space="preserve"> πάνω από</w:t>
      </w:r>
      <w:r>
        <w:rPr>
          <w:rFonts w:eastAsia="Times New Roman" w:cs="Times New Roman"/>
          <w:szCs w:val="24"/>
        </w:rPr>
        <w:t xml:space="preserve"> πενήντα χιλιάδες</w:t>
      </w:r>
      <w:r>
        <w:rPr>
          <w:rFonts w:eastAsia="Times New Roman" w:cs="Times New Roman"/>
          <w:szCs w:val="24"/>
        </w:rPr>
        <w:t xml:space="preserve"> κατοίκους. Ο μαθητικός πληθυσμός στον συγκεκριμένο Δήμο Φαιστού υπερβαίνει τους</w:t>
      </w:r>
      <w:r>
        <w:rPr>
          <w:rFonts w:eastAsia="Times New Roman" w:cs="Times New Roman"/>
          <w:szCs w:val="24"/>
        </w:rPr>
        <w:t xml:space="preserve"> τέσσερις χιλιάδες τριακόσιους μαθητές</w:t>
      </w:r>
      <w:r>
        <w:rPr>
          <w:rFonts w:eastAsia="Times New Roman" w:cs="Times New Roman"/>
          <w:szCs w:val="24"/>
        </w:rPr>
        <w:t>. Τα προβλήματα είναι και πολ</w:t>
      </w:r>
      <w:r>
        <w:rPr>
          <w:rFonts w:eastAsia="Times New Roman" w:cs="Times New Roman"/>
          <w:szCs w:val="24"/>
        </w:rPr>
        <w:t xml:space="preserve">λά, είναι οξυμένα, είναι διαχρονικά και στις δύο βαθμίδες εκπαίδευσης. Αυτό, βέβαια, είναι αποτέλεσμα της χρόνιας εγκατάλειψης από το κράτος, της αδιοριστίας των εκπαιδευτικών, της δραματικής </w:t>
      </w:r>
      <w:proofErr w:type="spellStart"/>
      <w:r>
        <w:rPr>
          <w:rFonts w:eastAsia="Times New Roman" w:cs="Times New Roman"/>
          <w:szCs w:val="24"/>
        </w:rPr>
        <w:t>υποχρηματοδότησης</w:t>
      </w:r>
      <w:proofErr w:type="spellEnd"/>
      <w:r>
        <w:rPr>
          <w:rFonts w:eastAsia="Times New Roman" w:cs="Times New Roman"/>
          <w:szCs w:val="24"/>
        </w:rPr>
        <w:t xml:space="preserve"> των σχολικών επιτροπών, των ελλείψεων προσωπικ</w:t>
      </w:r>
      <w:r>
        <w:rPr>
          <w:rFonts w:eastAsia="Times New Roman" w:cs="Times New Roman"/>
          <w:szCs w:val="24"/>
        </w:rPr>
        <w:t>ού στους δήμους, οι οποίοι αδυνατούν βέβαια να ανταποκριθούν στην επίλυση όλων αυτών των προβλημάτων. Πρόκειται, δηλαδή, για ένα διαχρονικό έγκλημα αντιεκπαιδευτικών και αντιλαϊκών πολιτικών όλων των κυβερνήσεων και της δικής σας Κυβέρνησης, βάζοντας το κό</w:t>
      </w:r>
      <w:r>
        <w:rPr>
          <w:rFonts w:eastAsia="Times New Roman" w:cs="Times New Roman"/>
          <w:szCs w:val="24"/>
        </w:rPr>
        <w:t xml:space="preserve">στος και τις υποχρεώσεις σας στους δανειστές πάνω από τις ανάγκες του λαού και τη μόρφωση των παιδιών. </w:t>
      </w:r>
    </w:p>
    <w:p w14:paraId="3B1C0D2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Λογικό, λοιπόν, είναι εκπαιδευτικοί, γονείς και μαθητές να αντιδρούν έντονα, γιατί οι ανάγκες συνεχώς αυξάνονται και αυτό είναι αποτέλεσμα της αύξησης τ</w:t>
      </w:r>
      <w:r>
        <w:rPr>
          <w:rFonts w:eastAsia="Times New Roman" w:cs="Times New Roman"/>
          <w:szCs w:val="24"/>
        </w:rPr>
        <w:t>ου μαθητικού πληθυσμού. Ανύπαρκτη σχολική και ασφαλή σχολική στέγη. Κατεστραμμένες κτηριακές υποδομές τριτοκοσμικού χαρακτήρα. Πολλά εκπαιδευτικά κενά. Πολυπληθή τμήματα, στα οποία στοιβάζονται είκοσι πέντε και πάνω μαθητές. Αυτή είναι η εικόνα που συνθέτε</w:t>
      </w:r>
      <w:r>
        <w:rPr>
          <w:rFonts w:eastAsia="Times New Roman" w:cs="Times New Roman"/>
          <w:szCs w:val="24"/>
        </w:rPr>
        <w:t xml:space="preserve">ι ένα σχολείο διαλυμένο και </w:t>
      </w:r>
      <w:proofErr w:type="spellStart"/>
      <w:r>
        <w:rPr>
          <w:rFonts w:eastAsia="Times New Roman" w:cs="Times New Roman"/>
          <w:szCs w:val="24"/>
        </w:rPr>
        <w:t>απαξιωμένο</w:t>
      </w:r>
      <w:proofErr w:type="spellEnd"/>
      <w:r>
        <w:rPr>
          <w:rFonts w:eastAsia="Times New Roman" w:cs="Times New Roman"/>
          <w:szCs w:val="24"/>
        </w:rPr>
        <w:t>.</w:t>
      </w:r>
    </w:p>
    <w:p w14:paraId="3B1C0D2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Βέβαια είναι τεράστια πρόκληση για τις λαϊκές οικογένειες, οι οποίες στερούνται αναγκαίες κοινωνικές υπηρεσίες και υποδομές, πράγμα βέβαια που εμποδίζει την πρόσβαση στη γνώση από τα πρώτα βήματα των παιδιών, όπως στ</w:t>
      </w:r>
      <w:r>
        <w:rPr>
          <w:rFonts w:eastAsia="Times New Roman" w:cs="Times New Roman"/>
          <w:szCs w:val="24"/>
        </w:rPr>
        <w:t xml:space="preserve">ην προσχολική αγωγή, που η θέσπιση της </w:t>
      </w:r>
      <w:proofErr w:type="spellStart"/>
      <w:r>
        <w:rPr>
          <w:rFonts w:eastAsia="Times New Roman" w:cs="Times New Roman"/>
          <w:szCs w:val="24"/>
        </w:rPr>
        <w:t>υποχρεωτικότητάς</w:t>
      </w:r>
      <w:proofErr w:type="spellEnd"/>
      <w:r>
        <w:rPr>
          <w:rFonts w:eastAsia="Times New Roman" w:cs="Times New Roman"/>
          <w:szCs w:val="24"/>
        </w:rPr>
        <w:t xml:space="preserve"> της την καθιστά κενό γράμμα για πολλούς γονείς, αφού δεν υπάρχουν εκπαιδευτικοί και υποδομές. Το ίδιο συμβαίνει με τον αποκλεισμό των παιδιών από την ειδική αγωγή με την έλλειψη σχολείων, τις μεγάλες </w:t>
      </w:r>
      <w:r>
        <w:rPr>
          <w:rFonts w:eastAsia="Times New Roman" w:cs="Times New Roman"/>
          <w:szCs w:val="24"/>
        </w:rPr>
        <w:t xml:space="preserve">αποστάσεις, την προβληματική μεταφορά, τις οικονομικές και οικογενειακές δυσκολίες. </w:t>
      </w:r>
    </w:p>
    <w:p w14:paraId="3B1C0D2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για να έχετε υπ’ </w:t>
      </w:r>
      <w:proofErr w:type="spellStart"/>
      <w:r>
        <w:rPr>
          <w:rFonts w:eastAsia="Times New Roman" w:cs="Times New Roman"/>
          <w:szCs w:val="24"/>
        </w:rPr>
        <w:t>όψιν</w:t>
      </w:r>
      <w:proofErr w:type="spellEnd"/>
      <w:r>
        <w:rPr>
          <w:rFonts w:eastAsia="Times New Roman" w:cs="Times New Roman"/>
          <w:szCs w:val="24"/>
        </w:rPr>
        <w:t xml:space="preserve"> σας, τις διαμαρτυρίες και τα αιτήματα, τις προτάσεις και αποφάσεις του Συλλόγου Εκπαιδευτικών Πρωτοβάθμιας Εκπαίδευσης «Η ΦΑΙΣ</w:t>
      </w:r>
      <w:r>
        <w:rPr>
          <w:rFonts w:eastAsia="Times New Roman" w:cs="Times New Roman"/>
          <w:szCs w:val="24"/>
        </w:rPr>
        <w:t xml:space="preserve">ΤΟΣ» με απόφαση 25-01-2016, του Δημοτικού Συμβουλίου Φαιστού με απόφαση 02-02-2016, των Συλλόγων Γονέων </w:t>
      </w:r>
      <w:proofErr w:type="spellStart"/>
      <w:r>
        <w:rPr>
          <w:rFonts w:eastAsia="Times New Roman" w:cs="Times New Roman"/>
          <w:szCs w:val="24"/>
        </w:rPr>
        <w:t>Γαλιάς</w:t>
      </w:r>
      <w:proofErr w:type="spellEnd"/>
      <w:r>
        <w:rPr>
          <w:rFonts w:eastAsia="Times New Roman" w:cs="Times New Roman"/>
          <w:szCs w:val="24"/>
        </w:rPr>
        <w:t xml:space="preserve"> με απόφαση 23-11-2015, αντίστοιχα των </w:t>
      </w:r>
      <w:proofErr w:type="spellStart"/>
      <w:r>
        <w:rPr>
          <w:rFonts w:eastAsia="Times New Roman" w:cs="Times New Roman"/>
          <w:szCs w:val="24"/>
        </w:rPr>
        <w:t>Βοριζίων</w:t>
      </w:r>
      <w:proofErr w:type="spellEnd"/>
      <w:r>
        <w:rPr>
          <w:rFonts w:eastAsia="Times New Roman" w:cs="Times New Roman"/>
          <w:szCs w:val="24"/>
        </w:rPr>
        <w:t xml:space="preserve">, του Τοπικού Συμβουλίου </w:t>
      </w:r>
      <w:proofErr w:type="spellStart"/>
      <w:r>
        <w:rPr>
          <w:rFonts w:eastAsia="Times New Roman" w:cs="Times New Roman"/>
          <w:szCs w:val="24"/>
        </w:rPr>
        <w:t>Πηγαϊδακίων</w:t>
      </w:r>
      <w:proofErr w:type="spellEnd"/>
      <w:r>
        <w:rPr>
          <w:rFonts w:eastAsia="Times New Roman" w:cs="Times New Roman"/>
          <w:szCs w:val="24"/>
        </w:rPr>
        <w:t xml:space="preserve"> με απόφαση 14-01-2016, των κατοίκων της περιοχής και των τριών</w:t>
      </w:r>
      <w:r>
        <w:rPr>
          <w:rFonts w:eastAsia="Times New Roman" w:cs="Times New Roman"/>
          <w:szCs w:val="24"/>
        </w:rPr>
        <w:t xml:space="preserve"> δημοτικών Ενοτήτων Μοιρών, </w:t>
      </w:r>
      <w:proofErr w:type="spellStart"/>
      <w:r>
        <w:rPr>
          <w:rFonts w:eastAsia="Times New Roman" w:cs="Times New Roman"/>
          <w:szCs w:val="24"/>
        </w:rPr>
        <w:t>Τυμπακίου</w:t>
      </w:r>
      <w:proofErr w:type="spellEnd"/>
      <w:r>
        <w:rPr>
          <w:rFonts w:eastAsia="Times New Roman" w:cs="Times New Roman"/>
          <w:szCs w:val="24"/>
        </w:rPr>
        <w:t xml:space="preserve"> και </w:t>
      </w:r>
      <w:proofErr w:type="spellStart"/>
      <w:r>
        <w:rPr>
          <w:rFonts w:eastAsia="Times New Roman" w:cs="Times New Roman"/>
          <w:szCs w:val="24"/>
        </w:rPr>
        <w:t>Ζαρού</w:t>
      </w:r>
      <w:proofErr w:type="spellEnd"/>
      <w:r>
        <w:rPr>
          <w:rFonts w:eastAsia="Times New Roman" w:cs="Times New Roman"/>
          <w:szCs w:val="24"/>
        </w:rPr>
        <w:t>.</w:t>
      </w:r>
    </w:p>
    <w:p w14:paraId="3B1C0D2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Εμμανουήλ Συντυχάκης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w:t>
      </w:r>
      <w:r>
        <w:rPr>
          <w:rFonts w:eastAsia="Times New Roman" w:cs="Times New Roman"/>
          <w:szCs w:val="24"/>
        </w:rPr>
        <w:t xml:space="preserve"> Βουλής)</w:t>
      </w:r>
    </w:p>
    <w:p w14:paraId="3B1C0D2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Για τις εκπαιδευτικές ανάγκες από τα αιτήματα και τις ανάγκες, προκύπτουν:</w:t>
      </w:r>
    </w:p>
    <w:p w14:paraId="3B1C0D2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Πρώτον, ότι δεν πρέπει να καταργηθεί ή να συγχωνευθεί κανένα δημοτικό σχολείο, νηπιαγωγείο ή τμήμα. </w:t>
      </w:r>
    </w:p>
    <w:p w14:paraId="3B1C0D2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Δεύτερον, με κριτήριο τα παιδαγωγικά οφέλη, και όχι με τη λογική των </w:t>
      </w:r>
      <w:r>
        <w:rPr>
          <w:rFonts w:eastAsia="Times New Roman" w:cs="Times New Roman"/>
          <w:szCs w:val="24"/>
        </w:rPr>
        <w:t xml:space="preserve">αριθμών και κριτήριο τη μείωση του κόστους και τον λεγόμενο </w:t>
      </w:r>
      <w:proofErr w:type="spellStart"/>
      <w:r>
        <w:rPr>
          <w:rFonts w:eastAsia="Times New Roman" w:cs="Times New Roman"/>
          <w:szCs w:val="24"/>
        </w:rPr>
        <w:t>εξορθολογισμό</w:t>
      </w:r>
      <w:proofErr w:type="spellEnd"/>
      <w:r>
        <w:rPr>
          <w:rFonts w:eastAsia="Times New Roman" w:cs="Times New Roman"/>
          <w:szCs w:val="24"/>
        </w:rPr>
        <w:t xml:space="preserve">, να μην γίνει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περικοπή οργανικών θέσεων εκπαιδευτικών στα σχολεία της περιοχής, ακόμα και αν στο σχολείο κάποιου χωριού φοιτούν δέκα ή δεκαπέντε μαθητές. Αντιθέτως, πρέπει να </w:t>
      </w:r>
      <w:r>
        <w:rPr>
          <w:rFonts w:eastAsia="Times New Roman" w:cs="Times New Roman"/>
          <w:szCs w:val="24"/>
        </w:rPr>
        <w:t xml:space="preserve">σχεδιαστεί και να θεσπιστεί η </w:t>
      </w:r>
      <w:proofErr w:type="spellStart"/>
      <w:r>
        <w:rPr>
          <w:rFonts w:eastAsia="Times New Roman" w:cs="Times New Roman"/>
          <w:szCs w:val="24"/>
        </w:rPr>
        <w:t>οργανικότητα</w:t>
      </w:r>
      <w:proofErr w:type="spellEnd"/>
      <w:r>
        <w:rPr>
          <w:rFonts w:eastAsia="Times New Roman" w:cs="Times New Roman"/>
          <w:szCs w:val="24"/>
        </w:rPr>
        <w:t xml:space="preserve"> των σχολείων με κριτήριο την αναλογία μαθητών προς εκπαιδευτικό: </w:t>
      </w:r>
      <w:r>
        <w:rPr>
          <w:rFonts w:eastAsia="Times New Roman" w:cs="Times New Roman"/>
          <w:szCs w:val="24"/>
        </w:rPr>
        <w:t xml:space="preserve">δεκαπέντε προς έναν </w:t>
      </w:r>
      <w:r>
        <w:rPr>
          <w:rFonts w:eastAsia="Times New Roman" w:cs="Times New Roman"/>
          <w:szCs w:val="24"/>
        </w:rPr>
        <w:t xml:space="preserve">για το νηπιαγωγείο και τις Α΄ και Β΄ τάξεις δημοτικού και </w:t>
      </w:r>
      <w:r>
        <w:rPr>
          <w:rFonts w:eastAsia="Times New Roman" w:cs="Times New Roman"/>
          <w:szCs w:val="24"/>
        </w:rPr>
        <w:t xml:space="preserve">είκοσι προς έναν </w:t>
      </w:r>
      <w:r>
        <w:rPr>
          <w:rFonts w:eastAsia="Times New Roman" w:cs="Times New Roman"/>
          <w:szCs w:val="24"/>
        </w:rPr>
        <w:t xml:space="preserve">για τις υπόλοιπες τάξεις. Από εδώ προκύπτει βέβαια και η ανάγκη να δοθεί ιδιαίτερη προσοχή στην </w:t>
      </w:r>
      <w:proofErr w:type="spellStart"/>
      <w:r>
        <w:rPr>
          <w:rFonts w:eastAsia="Times New Roman" w:cs="Times New Roman"/>
          <w:szCs w:val="24"/>
        </w:rPr>
        <w:t>αναμοριοδότηση</w:t>
      </w:r>
      <w:proofErr w:type="spellEnd"/>
      <w:r>
        <w:rPr>
          <w:rFonts w:eastAsia="Times New Roman" w:cs="Times New Roman"/>
          <w:szCs w:val="24"/>
        </w:rPr>
        <w:t xml:space="preserve"> των σχολείων του </w:t>
      </w:r>
      <w:r>
        <w:rPr>
          <w:rFonts w:eastAsia="Times New Roman" w:cs="Times New Roman"/>
          <w:szCs w:val="24"/>
        </w:rPr>
        <w:t>Ν</w:t>
      </w:r>
      <w:r>
        <w:rPr>
          <w:rFonts w:eastAsia="Times New Roman" w:cs="Times New Roman"/>
          <w:szCs w:val="24"/>
        </w:rPr>
        <w:t>ομού Ηρακλείου.</w:t>
      </w:r>
    </w:p>
    <w:p w14:paraId="3B1C0D2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Τρίτον, την προαγωγή σχολικών μονάδων κατά περίπτωση, με βάση τα αιτήματα της κοινωνίας και τις πραγματικές ανά</w:t>
      </w:r>
      <w:r>
        <w:rPr>
          <w:rFonts w:eastAsia="Times New Roman" w:cs="Times New Roman"/>
          <w:szCs w:val="24"/>
        </w:rPr>
        <w:t xml:space="preserve">γκες των σχολείων και την αύξηση του μαθητικού πληθυσμού. Πρέπει να ενισχυθούν οι δομές της ειδικής αγωγής και εκπαίδευσης στην </w:t>
      </w:r>
      <w:r>
        <w:rPr>
          <w:rFonts w:eastAsia="Times New Roman" w:cs="Times New Roman"/>
          <w:szCs w:val="24"/>
        </w:rPr>
        <w:t>π</w:t>
      </w:r>
      <w:r>
        <w:rPr>
          <w:rFonts w:eastAsia="Times New Roman" w:cs="Times New Roman"/>
          <w:szCs w:val="24"/>
        </w:rPr>
        <w:t xml:space="preserve">ρωτοβάθμια, με την προαγωγή σε πενταθέσιου ειδικού σχολείου </w:t>
      </w:r>
      <w:proofErr w:type="spellStart"/>
      <w:r>
        <w:rPr>
          <w:rFonts w:eastAsia="Times New Roman" w:cs="Times New Roman"/>
          <w:szCs w:val="24"/>
        </w:rPr>
        <w:t>Πόμπιας</w:t>
      </w:r>
      <w:proofErr w:type="spellEnd"/>
      <w:r>
        <w:rPr>
          <w:rFonts w:eastAsia="Times New Roman" w:cs="Times New Roman"/>
          <w:szCs w:val="24"/>
        </w:rPr>
        <w:t xml:space="preserve"> όσο και στη δημιουργία δομών </w:t>
      </w:r>
      <w:r>
        <w:rPr>
          <w:rFonts w:eastAsia="Times New Roman" w:cs="Times New Roman"/>
          <w:szCs w:val="24"/>
        </w:rPr>
        <w:t>δ</w:t>
      </w:r>
      <w:r>
        <w:rPr>
          <w:rFonts w:eastAsia="Times New Roman" w:cs="Times New Roman"/>
          <w:szCs w:val="24"/>
        </w:rPr>
        <w:t>ευτεροβάθμιας εκπαίδευσης. Μο</w:t>
      </w:r>
      <w:r>
        <w:rPr>
          <w:rFonts w:eastAsia="Times New Roman" w:cs="Times New Roman"/>
          <w:szCs w:val="24"/>
        </w:rPr>
        <w:t xml:space="preserve">ναδική υφιστάμενη δομή </w:t>
      </w:r>
      <w:r>
        <w:rPr>
          <w:rFonts w:eastAsia="Times New Roman" w:cs="Times New Roman"/>
          <w:szCs w:val="24"/>
        </w:rPr>
        <w:t>δ</w:t>
      </w:r>
      <w:r>
        <w:rPr>
          <w:rFonts w:eastAsia="Times New Roman" w:cs="Times New Roman"/>
          <w:szCs w:val="24"/>
        </w:rPr>
        <w:t xml:space="preserve">ευτεροβάθμιας εκπαίδευσης για όλη την περιοχή της </w:t>
      </w:r>
      <w:proofErr w:type="spellStart"/>
      <w:r>
        <w:rPr>
          <w:rFonts w:eastAsia="Times New Roman" w:cs="Times New Roman"/>
          <w:szCs w:val="24"/>
        </w:rPr>
        <w:t>Μεσαράς</w:t>
      </w:r>
      <w:proofErr w:type="spellEnd"/>
      <w:r>
        <w:rPr>
          <w:rFonts w:eastAsia="Times New Roman" w:cs="Times New Roman"/>
          <w:szCs w:val="24"/>
        </w:rPr>
        <w:t xml:space="preserve"> είναι το Ειδικό Εργαστήριο Επαγγελματικής Εκπαίδευσης και Κατάρτισης </w:t>
      </w:r>
      <w:proofErr w:type="spellStart"/>
      <w:r>
        <w:rPr>
          <w:rFonts w:eastAsia="Times New Roman" w:cs="Times New Roman"/>
          <w:szCs w:val="24"/>
        </w:rPr>
        <w:t>Τυμπακίου</w:t>
      </w:r>
      <w:proofErr w:type="spellEnd"/>
      <w:r>
        <w:rPr>
          <w:rFonts w:eastAsia="Times New Roman" w:cs="Times New Roman"/>
          <w:szCs w:val="24"/>
        </w:rPr>
        <w:t>.</w:t>
      </w:r>
    </w:p>
    <w:p w14:paraId="3B1C0D2A" w14:textId="77777777" w:rsidR="00DC64F4" w:rsidRDefault="0085279E">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να δημιουργηθούν τμήματα ένταξης σε δημοτικά που δεν έχουν και γενικότερα να δημιουργ</w:t>
      </w:r>
      <w:r>
        <w:rPr>
          <w:rFonts w:eastAsia="Times New Roman" w:cs="Times New Roman"/>
          <w:szCs w:val="24"/>
        </w:rPr>
        <w:t xml:space="preserve">ηθούν τμήματα ένταξης σε όλα τα </w:t>
      </w:r>
      <w:proofErr w:type="spellStart"/>
      <w:r>
        <w:rPr>
          <w:rFonts w:eastAsia="Times New Roman" w:cs="Times New Roman"/>
          <w:szCs w:val="24"/>
        </w:rPr>
        <w:t>εξαθέσια</w:t>
      </w:r>
      <w:proofErr w:type="spellEnd"/>
      <w:r>
        <w:rPr>
          <w:rFonts w:eastAsia="Times New Roman" w:cs="Times New Roman"/>
          <w:szCs w:val="24"/>
        </w:rPr>
        <w:t xml:space="preserve"> και άνω δημοτικά σχολεία με το αναγκαίο ειδικό προσωπικό. Να ιδρυθούν νηπιαγωγεία για την κάλυψη των αναγκών φοίτησης όλων των νηπίων και </w:t>
      </w:r>
      <w:proofErr w:type="spellStart"/>
      <w:r>
        <w:rPr>
          <w:rFonts w:eastAsia="Times New Roman" w:cs="Times New Roman"/>
          <w:szCs w:val="24"/>
        </w:rPr>
        <w:t>προνηπίων</w:t>
      </w:r>
      <w:proofErr w:type="spellEnd"/>
      <w:r>
        <w:rPr>
          <w:rFonts w:eastAsia="Times New Roman" w:cs="Times New Roman"/>
          <w:szCs w:val="24"/>
        </w:rPr>
        <w:t xml:space="preserve"> της περιοχής. Να επαναλειτουργήσει το νηπιαγωγείο των </w:t>
      </w:r>
      <w:proofErr w:type="spellStart"/>
      <w:r>
        <w:rPr>
          <w:rFonts w:eastAsia="Times New Roman" w:cs="Times New Roman"/>
          <w:szCs w:val="24"/>
        </w:rPr>
        <w:t>Πηγαϊδακίων</w:t>
      </w:r>
      <w:proofErr w:type="spellEnd"/>
      <w:r>
        <w:rPr>
          <w:rFonts w:eastAsia="Times New Roman" w:cs="Times New Roman"/>
          <w:szCs w:val="24"/>
        </w:rPr>
        <w:t xml:space="preserve">, </w:t>
      </w:r>
      <w:r>
        <w:rPr>
          <w:rFonts w:eastAsia="Times New Roman" w:cs="Times New Roman"/>
          <w:szCs w:val="24"/>
        </w:rPr>
        <w:t>καθώς συντρέχουν όλες οι προϋποθέσεις. Στο επόμενο σχολικό έτος μάλιστα θα εγγραφούν περίπου δεκαπέντε παιδιά, ενώ υφίσταται κτήριο, το οποίο βέβαια έχει εγκαταλειφθεί με ευθύνη διαχρονικά υπηρεσιών εκπαίδευσης της περιοχής και του δήμου. Θα πω παρακάτω σε</w:t>
      </w:r>
      <w:r>
        <w:rPr>
          <w:rFonts w:eastAsia="Times New Roman" w:cs="Times New Roman"/>
          <w:szCs w:val="24"/>
        </w:rPr>
        <w:t xml:space="preserve"> σχέση με αυτό.</w:t>
      </w:r>
    </w:p>
    <w:p w14:paraId="3B1C0D2B"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Ολοκληρώνετε παρακαλώ.</w:t>
      </w:r>
    </w:p>
    <w:p w14:paraId="3B1C0D2C"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Ολοκληρώνω, κύριε Πρόεδρε.</w:t>
      </w:r>
    </w:p>
    <w:p w14:paraId="3B1C0D2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Η κοινότητα </w:t>
      </w:r>
      <w:proofErr w:type="spellStart"/>
      <w:r>
        <w:rPr>
          <w:rFonts w:eastAsia="Times New Roman" w:cs="Times New Roman"/>
          <w:szCs w:val="24"/>
        </w:rPr>
        <w:t>Πηγαϊδακίων</w:t>
      </w:r>
      <w:proofErr w:type="spellEnd"/>
      <w:r>
        <w:rPr>
          <w:rFonts w:eastAsia="Times New Roman" w:cs="Times New Roman"/>
          <w:szCs w:val="24"/>
        </w:rPr>
        <w:t xml:space="preserve"> είναι ορεινή περιοχή. Είναι το τελευταίο χωριό του </w:t>
      </w:r>
      <w:r>
        <w:rPr>
          <w:rFonts w:eastAsia="Times New Roman" w:cs="Times New Roman"/>
          <w:szCs w:val="24"/>
        </w:rPr>
        <w:t>Δ</w:t>
      </w:r>
      <w:r>
        <w:rPr>
          <w:rFonts w:eastAsia="Times New Roman" w:cs="Times New Roman"/>
          <w:szCs w:val="24"/>
        </w:rPr>
        <w:t>ήμου Φαιστού, πριν το Λιβυκό Πέλαγος, με κακό οδικό δίκτ</w:t>
      </w:r>
      <w:r>
        <w:rPr>
          <w:rFonts w:eastAsia="Times New Roman" w:cs="Times New Roman"/>
          <w:szCs w:val="24"/>
        </w:rPr>
        <w:t xml:space="preserve">υο και παρά την </w:t>
      </w:r>
      <w:proofErr w:type="spellStart"/>
      <w:r>
        <w:rPr>
          <w:rFonts w:eastAsia="Times New Roman" w:cs="Times New Roman"/>
          <w:szCs w:val="24"/>
        </w:rPr>
        <w:t>αντιαγροτική</w:t>
      </w:r>
      <w:proofErr w:type="spellEnd"/>
      <w:r>
        <w:rPr>
          <w:rFonts w:eastAsia="Times New Roman" w:cs="Times New Roman"/>
          <w:szCs w:val="24"/>
        </w:rPr>
        <w:t xml:space="preserve"> πολιτική όλων των κυβερνήσεων, οι νέοι επιμένουν και παραμένουν στο χωρίο τους. Υπάρχει δηλαδή μια δυναμική. </w:t>
      </w:r>
    </w:p>
    <w:p w14:paraId="3B1C0D2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Επίσης…</w:t>
      </w:r>
    </w:p>
    <w:p w14:paraId="3B1C0D2F"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Συντυχάκη, ολοκληρώνετε.</w:t>
      </w:r>
    </w:p>
    <w:p w14:paraId="3B1C0D3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Μάλιστα, κ</w:t>
      </w:r>
      <w:r>
        <w:rPr>
          <w:rFonts w:eastAsia="Times New Roman" w:cs="Times New Roman"/>
          <w:szCs w:val="24"/>
        </w:rPr>
        <w:t>ύριε Πρόεδρε.</w:t>
      </w:r>
    </w:p>
    <w:p w14:paraId="3B1C0D3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Το ερώτημα είναι συγκεκριμένο: Τι θα κάνετε, κύριε Υπουργέ; Τι μέτρα θα πάρετε για την κάλυψη των εκπαιδευτικών αναγκών του </w:t>
      </w:r>
      <w:r>
        <w:rPr>
          <w:rFonts w:eastAsia="Times New Roman" w:cs="Times New Roman"/>
          <w:szCs w:val="24"/>
        </w:rPr>
        <w:t>Δ</w:t>
      </w:r>
      <w:r>
        <w:rPr>
          <w:rFonts w:eastAsia="Times New Roman" w:cs="Times New Roman"/>
          <w:szCs w:val="24"/>
        </w:rPr>
        <w:t>ήμου Φαιστού με την ίδρυση, προαγωγή, επαναλειτουργία των σχολικών μονάδων, που αναφέρονται;</w:t>
      </w:r>
    </w:p>
    <w:p w14:paraId="3B1C0D3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(Στο σημείο αυτό την Προ</w:t>
      </w:r>
      <w:r>
        <w:rPr>
          <w:rFonts w:eastAsia="Times New Roman" w:cs="Times New Roman"/>
          <w:szCs w:val="24"/>
        </w:rPr>
        <w:t xml:space="preserve">εδρική Έδρα καταλαμβάνει ο Δ΄ Αντιπρόεδρος της Βουλής κ. </w:t>
      </w:r>
      <w:r w:rsidRPr="00123FDD">
        <w:rPr>
          <w:rFonts w:eastAsia="Times New Roman" w:cs="Times New Roman"/>
          <w:b/>
          <w:szCs w:val="24"/>
        </w:rPr>
        <w:t>ΝΙΚΗΤΑΣ ΚΑΚΛΑΜΑΝΗΣ</w:t>
      </w:r>
      <w:r>
        <w:rPr>
          <w:rFonts w:eastAsia="Times New Roman" w:cs="Times New Roman"/>
          <w:szCs w:val="24"/>
        </w:rPr>
        <w:t>)</w:t>
      </w:r>
    </w:p>
    <w:p w14:paraId="3B1C0D3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Να λάβετε τα απαραίτητα μέτρα για τη χρηματοδότησή τους, ώστε να εξασφαλίζεται η λειτουργική, κτηριακή, υλικοτεχνική υποδομή, όλα τα εποπτικά μέσα για την κάλυψη όλων των αναγκών </w:t>
      </w:r>
      <w:r>
        <w:rPr>
          <w:rFonts w:eastAsia="Times New Roman" w:cs="Times New Roman"/>
          <w:szCs w:val="24"/>
        </w:rPr>
        <w:t>της εκπαίδευσης, να διατηρηθούν οι οργανικές θέσεις στα σχολεία της περιοχής και να ανασχεδιαστούν με τέτοιο τρόπο που να εξασφαλίζει την αναλογία μαθητών προς εκπαιδευτικό προσωπικό…</w:t>
      </w:r>
    </w:p>
    <w:p w14:paraId="3B1C0D34"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Συντυχάκη, αφήστε κάτι και για τη</w:t>
      </w:r>
      <w:r>
        <w:rPr>
          <w:rFonts w:eastAsia="Times New Roman" w:cs="Times New Roman"/>
          <w:szCs w:val="24"/>
        </w:rPr>
        <w:t xml:space="preserve"> δευτερολογία σας!</w:t>
      </w:r>
    </w:p>
    <w:p w14:paraId="3B1C0D35"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 πω και κάτι τελευταίο, κύριε Πρόεδρε. Πρέπει να γίνουν μαζικοί μόνιμοι διορισμοί εκπαιδευτικών -αυτό είναι το ζητούμενο- για την κάλυψη όλων των κενών και μονιμοποίηση, βέβαια, όλων των συμβασιούχων, χωρίς προϋπο</w:t>
      </w:r>
      <w:r>
        <w:rPr>
          <w:rFonts w:eastAsia="Times New Roman" w:cs="Times New Roman"/>
          <w:szCs w:val="24"/>
        </w:rPr>
        <w:t>θέσεις.</w:t>
      </w:r>
    </w:p>
    <w:p w14:paraId="3B1C0D3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Ευχαριστώ.</w:t>
      </w:r>
    </w:p>
    <w:p w14:paraId="3B1C0D37"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Κύριε Πρόεδρε, να δηλώσω μόνο ότι συνυπογράφω τα ερωτήματα του κ. Συντυχάκη. </w:t>
      </w:r>
    </w:p>
    <w:p w14:paraId="3B1C0D38"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w:t>
      </w:r>
      <w:proofErr w:type="spellStart"/>
      <w:r>
        <w:rPr>
          <w:rFonts w:eastAsia="Times New Roman" w:cs="Times New Roman"/>
          <w:szCs w:val="24"/>
        </w:rPr>
        <w:t>Αυγενάκης</w:t>
      </w:r>
      <w:proofErr w:type="spellEnd"/>
      <w:r>
        <w:rPr>
          <w:rFonts w:eastAsia="Times New Roman" w:cs="Times New Roman"/>
          <w:szCs w:val="24"/>
        </w:rPr>
        <w:t xml:space="preserve"> συνυπογράφει τα ερωτήματα του ερωτώντος Βουλευτή του Κομμουνιστικού Κόμματος κ. Συντυχάκη</w:t>
      </w:r>
      <w:r>
        <w:rPr>
          <w:rFonts w:eastAsia="Times New Roman" w:cs="Times New Roman"/>
          <w:szCs w:val="24"/>
        </w:rPr>
        <w:t xml:space="preserve">. </w:t>
      </w:r>
    </w:p>
    <w:p w14:paraId="3B1C0D39"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Κι εγώ, κύριε Πρόεδρε. </w:t>
      </w:r>
    </w:p>
    <w:p w14:paraId="3B1C0D3A"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ο κ. </w:t>
      </w:r>
      <w:proofErr w:type="spellStart"/>
      <w:r>
        <w:rPr>
          <w:rFonts w:eastAsia="Times New Roman" w:cs="Times New Roman"/>
          <w:szCs w:val="24"/>
        </w:rPr>
        <w:t>Κεγκέρογλου</w:t>
      </w:r>
      <w:proofErr w:type="spellEnd"/>
      <w:r>
        <w:rPr>
          <w:rFonts w:eastAsia="Times New Roman" w:cs="Times New Roman"/>
          <w:szCs w:val="24"/>
        </w:rPr>
        <w:t xml:space="preserve">. Άρα, κύριε </w:t>
      </w:r>
      <w:proofErr w:type="spellStart"/>
      <w:r>
        <w:rPr>
          <w:rFonts w:eastAsia="Times New Roman" w:cs="Times New Roman"/>
          <w:szCs w:val="24"/>
        </w:rPr>
        <w:t>Πελεγρίνη</w:t>
      </w:r>
      <w:proofErr w:type="spellEnd"/>
      <w:r>
        <w:rPr>
          <w:rFonts w:eastAsia="Times New Roman" w:cs="Times New Roman"/>
          <w:szCs w:val="24"/>
        </w:rPr>
        <w:t>, απ’ ό,τι καταλαβαίνετε</w:t>
      </w:r>
      <w:r>
        <w:rPr>
          <w:rFonts w:eastAsia="Times New Roman" w:cs="Times New Roman"/>
          <w:szCs w:val="24"/>
        </w:rPr>
        <w:t>,</w:t>
      </w:r>
      <w:r>
        <w:rPr>
          <w:rFonts w:eastAsia="Times New Roman" w:cs="Times New Roman"/>
          <w:szCs w:val="24"/>
        </w:rPr>
        <w:t xml:space="preserve"> βρίσκεστε ενώπιον μετώπου. Φροντίστε να ικανοποιήσετε και τους τρεις. </w:t>
      </w:r>
    </w:p>
    <w:p w14:paraId="3B1C0D3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Υφυπουργός Παιδεία</w:t>
      </w:r>
      <w:r>
        <w:rPr>
          <w:rFonts w:eastAsia="Times New Roman" w:cs="Times New Roman"/>
          <w:szCs w:val="24"/>
        </w:rPr>
        <w:t xml:space="preserve">ς, Έρευνας και Θρησκευμάτων κ. Θεοδόσης </w:t>
      </w:r>
      <w:proofErr w:type="spellStart"/>
      <w:r>
        <w:rPr>
          <w:rFonts w:eastAsia="Times New Roman" w:cs="Times New Roman"/>
          <w:szCs w:val="24"/>
        </w:rPr>
        <w:t>Πελεγρίνης</w:t>
      </w:r>
      <w:proofErr w:type="spellEnd"/>
      <w:r>
        <w:rPr>
          <w:rFonts w:eastAsia="Times New Roman" w:cs="Times New Roman"/>
          <w:szCs w:val="24"/>
        </w:rPr>
        <w:t>.</w:t>
      </w:r>
      <w:r>
        <w:rPr>
          <w:rFonts w:eastAsia="Times New Roman" w:cs="Times New Roman"/>
          <w:b/>
          <w:szCs w:val="24"/>
        </w:rPr>
        <w:t xml:space="preserve"> </w:t>
      </w:r>
    </w:p>
    <w:p w14:paraId="3B1C0D3C"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ΘΕΟΔΟΣΗΣ ΠΕΛΕΓΡΙΝΗΣ (Υφυπουργός Παιδείας, Έρευνας και Θρησκευμάτων): </w:t>
      </w:r>
      <w:r>
        <w:rPr>
          <w:rFonts w:eastAsia="Times New Roman" w:cs="Times New Roman"/>
          <w:szCs w:val="24"/>
        </w:rPr>
        <w:t xml:space="preserve">Ευχαριστώ, κύριε Πρόεδρε. </w:t>
      </w:r>
    </w:p>
    <w:p w14:paraId="3B1C0D3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Κύριε Βουλευτά, είναι τουλάχιστον άδικο να γίνεται λόγος για επιδείνωση της κατάστασης στο</w:t>
      </w:r>
      <w:r>
        <w:rPr>
          <w:rFonts w:eastAsia="Times New Roman" w:cs="Times New Roman"/>
          <w:szCs w:val="24"/>
        </w:rPr>
        <w:t>ν</w:t>
      </w:r>
      <w:r>
        <w:rPr>
          <w:rFonts w:eastAsia="Times New Roman" w:cs="Times New Roman"/>
          <w:szCs w:val="24"/>
        </w:rPr>
        <w:t xml:space="preserve"> χώρο της εκπαίδευσης στη χώρα μας και να εγκαλείται η Κυβέρνηση για παθογένειες δεκαετιών. Πρέπει να σας δηλώσω με κάθε ειλικρίνεια ότι φέτος κάναμε το καλύτερο δυνατόν, δεδομένων των ασφυκτικών συνθηκών. </w:t>
      </w:r>
    </w:p>
    <w:p w14:paraId="3B1C0D3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Με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λόγω του επείγ</w:t>
      </w:r>
      <w:r>
        <w:rPr>
          <w:rFonts w:eastAsia="Times New Roman" w:cs="Times New Roman"/>
          <w:szCs w:val="24"/>
        </w:rPr>
        <w:t xml:space="preserve">οντος του προβλήματος, κάναμε χρήση των πόρων του Προγράμματος Δημοσίων Επενδύσεων για την πληρωμή αναπληρωτών εκπαιδευτικών, καθώς και ειδικού εκπαιδευτικού και βοηθητικού προσωπικού για τα </w:t>
      </w:r>
      <w:r>
        <w:rPr>
          <w:rFonts w:eastAsia="Times New Roman" w:cs="Times New Roman"/>
          <w:szCs w:val="24"/>
        </w:rPr>
        <w:t>σ</w:t>
      </w:r>
      <w:r>
        <w:rPr>
          <w:rFonts w:eastAsia="Times New Roman" w:cs="Times New Roman"/>
          <w:szCs w:val="24"/>
        </w:rPr>
        <w:t xml:space="preserve">χολεία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γωγής. Προχωρήσαμε στις προσλήψεις είκοσι δύο χι</w:t>
      </w:r>
      <w:r>
        <w:rPr>
          <w:rFonts w:eastAsia="Times New Roman" w:cs="Times New Roman"/>
          <w:szCs w:val="24"/>
        </w:rPr>
        <w:t xml:space="preserve">λιάδων εξακοσίων δεκαέξι αναπληρωτών εκπαιδευτικών στην </w:t>
      </w:r>
      <w:r>
        <w:rPr>
          <w:rFonts w:eastAsia="Times New Roman" w:cs="Times New Roman"/>
          <w:szCs w:val="24"/>
        </w:rPr>
        <w:t>π</w:t>
      </w:r>
      <w:r>
        <w:rPr>
          <w:rFonts w:eastAsia="Times New Roman" w:cs="Times New Roman"/>
          <w:szCs w:val="24"/>
        </w:rPr>
        <w:t xml:space="preserve">ρωτοβάθμια και </w:t>
      </w:r>
      <w:r>
        <w:rPr>
          <w:rFonts w:eastAsia="Times New Roman" w:cs="Times New Roman"/>
          <w:szCs w:val="24"/>
        </w:rPr>
        <w:t>δ</w:t>
      </w:r>
      <w:r>
        <w:rPr>
          <w:rFonts w:eastAsia="Times New Roman" w:cs="Times New Roman"/>
          <w:szCs w:val="24"/>
        </w:rPr>
        <w:t xml:space="preserve">ευτεροβάθμια </w:t>
      </w:r>
      <w:r>
        <w:rPr>
          <w:rFonts w:eastAsia="Times New Roman" w:cs="Times New Roman"/>
          <w:szCs w:val="24"/>
        </w:rPr>
        <w:t>ε</w:t>
      </w:r>
      <w:r>
        <w:rPr>
          <w:rFonts w:eastAsia="Times New Roman" w:cs="Times New Roman"/>
          <w:szCs w:val="24"/>
        </w:rPr>
        <w:t>κπαίδευση έναντι δεκαο</w:t>
      </w:r>
      <w:r>
        <w:rPr>
          <w:rFonts w:eastAsia="Times New Roman" w:cs="Times New Roman"/>
          <w:szCs w:val="24"/>
        </w:rPr>
        <w:t>κ</w:t>
      </w:r>
      <w:r>
        <w:rPr>
          <w:rFonts w:eastAsia="Times New Roman" w:cs="Times New Roman"/>
          <w:szCs w:val="24"/>
        </w:rPr>
        <w:t xml:space="preserve">τώ χιλιάδων τετρακοσίων εξήντα εννέα πέρσι. Συνολικά στην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ε</w:t>
      </w:r>
      <w:r>
        <w:rPr>
          <w:rFonts w:eastAsia="Times New Roman" w:cs="Times New Roman"/>
          <w:szCs w:val="24"/>
        </w:rPr>
        <w:t>κπαίδευση έχουν προσληφθεί φέτος δεκατρείς χιλιάδες επτακόσιοι ενενήντα έξι</w:t>
      </w:r>
      <w:r>
        <w:rPr>
          <w:rFonts w:eastAsia="Times New Roman" w:cs="Times New Roman"/>
          <w:szCs w:val="24"/>
        </w:rPr>
        <w:t xml:space="preserve"> αναπληρωτές έναντι δώδεκα χιλιάδων εξήντα ένα πέρσι, δηλαδή χίλιοι επτακόσιοι τριάντα πέντε περισσότεροι φέτος. </w:t>
      </w:r>
    </w:p>
    <w:p w14:paraId="3B1C0D3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Στη </w:t>
      </w:r>
      <w:r>
        <w:rPr>
          <w:rFonts w:eastAsia="Times New Roman" w:cs="Times New Roman"/>
          <w:szCs w:val="24"/>
        </w:rPr>
        <w:t>δ</w:t>
      </w:r>
      <w:r>
        <w:rPr>
          <w:rFonts w:eastAsia="Times New Roman" w:cs="Times New Roman"/>
          <w:szCs w:val="24"/>
        </w:rPr>
        <w:t xml:space="preserve">ευτεροβάθμια </w:t>
      </w:r>
      <w:r>
        <w:rPr>
          <w:rFonts w:eastAsia="Times New Roman" w:cs="Times New Roman"/>
          <w:szCs w:val="24"/>
        </w:rPr>
        <w:t>ε</w:t>
      </w:r>
      <w:r>
        <w:rPr>
          <w:rFonts w:eastAsia="Times New Roman" w:cs="Times New Roman"/>
          <w:szCs w:val="24"/>
        </w:rPr>
        <w:t xml:space="preserve">κπαίδευση ο αριθμός των προσλήψεων αναπληρωτών έφτασε φέτος τις έξι χιλιάδες τριακόσιους έναντι πέντε χιλιάδων </w:t>
      </w:r>
      <w:proofErr w:type="spellStart"/>
      <w:r>
        <w:rPr>
          <w:rFonts w:eastAsia="Times New Roman" w:cs="Times New Roman"/>
          <w:szCs w:val="24"/>
        </w:rPr>
        <w:t>εκατόν</w:t>
      </w:r>
      <w:proofErr w:type="spellEnd"/>
      <w:r>
        <w:rPr>
          <w:rFonts w:eastAsia="Times New Roman" w:cs="Times New Roman"/>
          <w:szCs w:val="24"/>
        </w:rPr>
        <w:t xml:space="preserve"> εξήντ</w:t>
      </w:r>
      <w:r>
        <w:rPr>
          <w:rFonts w:eastAsia="Times New Roman" w:cs="Times New Roman"/>
          <w:szCs w:val="24"/>
        </w:rPr>
        <w:t xml:space="preserve">α τεσσάρων πέρσι, δηλαδή χίλιοι </w:t>
      </w:r>
      <w:proofErr w:type="spellStart"/>
      <w:r>
        <w:rPr>
          <w:rFonts w:eastAsia="Times New Roman" w:cs="Times New Roman"/>
          <w:szCs w:val="24"/>
        </w:rPr>
        <w:t>εκατόν</w:t>
      </w:r>
      <w:proofErr w:type="spellEnd"/>
      <w:r>
        <w:rPr>
          <w:rFonts w:eastAsia="Times New Roman" w:cs="Times New Roman"/>
          <w:szCs w:val="24"/>
        </w:rPr>
        <w:t xml:space="preserve"> τριάντα έξι περισσότεροι. </w:t>
      </w:r>
    </w:p>
    <w:p w14:paraId="3B1C0D4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τ</w:t>
      </w:r>
      <w:r>
        <w:rPr>
          <w:rFonts w:eastAsia="Times New Roman" w:cs="Times New Roman"/>
          <w:szCs w:val="24"/>
        </w:rPr>
        <w:t xml:space="preserve">εχνική </w:t>
      </w:r>
      <w:r>
        <w:rPr>
          <w:rFonts w:eastAsia="Times New Roman" w:cs="Times New Roman"/>
          <w:szCs w:val="24"/>
        </w:rPr>
        <w:t>ε</w:t>
      </w:r>
      <w:r>
        <w:rPr>
          <w:rFonts w:eastAsia="Times New Roman" w:cs="Times New Roman"/>
          <w:szCs w:val="24"/>
        </w:rPr>
        <w:t xml:space="preserve">παγγελματική </w:t>
      </w:r>
      <w:r>
        <w:rPr>
          <w:rFonts w:eastAsia="Times New Roman" w:cs="Times New Roman"/>
          <w:szCs w:val="24"/>
        </w:rPr>
        <w:t>ε</w:t>
      </w:r>
      <w:r>
        <w:rPr>
          <w:rFonts w:eastAsia="Times New Roman" w:cs="Times New Roman"/>
          <w:szCs w:val="24"/>
        </w:rPr>
        <w:t>κπαίδευση επέστρεψαν οι διαθέσιμοι και φέτος τοποθετήθηκαν σε οργανικές θέσεις οι καθηγητές των ειδικοτήτων επαγγελματικών λυκείων που είχαν καταργηθεί. Λειτούργη</w:t>
      </w:r>
      <w:r>
        <w:rPr>
          <w:rFonts w:eastAsia="Times New Roman" w:cs="Times New Roman"/>
          <w:szCs w:val="24"/>
        </w:rPr>
        <w:t>σαν πάλι από το</w:t>
      </w:r>
      <w:r>
        <w:rPr>
          <w:rFonts w:eastAsia="Times New Roman" w:cs="Times New Roman"/>
          <w:szCs w:val="24"/>
        </w:rPr>
        <w:t>ν</w:t>
      </w:r>
      <w:r>
        <w:rPr>
          <w:rFonts w:eastAsia="Times New Roman" w:cs="Times New Roman"/>
          <w:szCs w:val="24"/>
        </w:rPr>
        <w:t xml:space="preserve"> Σεπτέμβριο του 2015 τμήματα αυτών των ειδικοτήτων στα σχολεία, ώστε οι οικογένειες των μαθητών και των μαθητριών που ενδιαφέρονται γι’ αυτές τις ειδικότητες να μπορούν να τις παρακολουθήσουν σε δημόσια σχολεία. Για τις ειδικότητες των επαγ</w:t>
      </w:r>
      <w:r>
        <w:rPr>
          <w:rFonts w:eastAsia="Times New Roman" w:cs="Times New Roman"/>
          <w:szCs w:val="24"/>
        </w:rPr>
        <w:t>γελματικών σχολών</w:t>
      </w:r>
      <w:r>
        <w:rPr>
          <w:rFonts w:eastAsia="Times New Roman" w:cs="Times New Roman"/>
          <w:szCs w:val="24"/>
        </w:rPr>
        <w:t>,</w:t>
      </w:r>
      <w:r>
        <w:rPr>
          <w:rFonts w:eastAsia="Times New Roman" w:cs="Times New Roman"/>
          <w:szCs w:val="24"/>
        </w:rPr>
        <w:t xml:space="preserve"> που επίσης είχαν καταργηθεί, ξεκίνησε η λειτουργία στα επαγγελματικά λύκεια. </w:t>
      </w:r>
    </w:p>
    <w:p w14:paraId="3B1C0D4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Ειδικώς για το</w:t>
      </w:r>
      <w:r>
        <w:rPr>
          <w:rFonts w:eastAsia="Times New Roman" w:cs="Times New Roman"/>
          <w:szCs w:val="24"/>
        </w:rPr>
        <w:t>ν</w:t>
      </w:r>
      <w:r>
        <w:rPr>
          <w:rFonts w:eastAsia="Times New Roman" w:cs="Times New Roman"/>
          <w:szCs w:val="24"/>
        </w:rPr>
        <w:t xml:space="preserve"> Δήμο Φαιστού ισχύουν τα εξής: Πρόκειται για ένα</w:t>
      </w:r>
      <w:r>
        <w:rPr>
          <w:rFonts w:eastAsia="Times New Roman" w:cs="Times New Roman"/>
          <w:szCs w:val="24"/>
        </w:rPr>
        <w:t>ν</w:t>
      </w:r>
      <w:r>
        <w:rPr>
          <w:rFonts w:eastAsia="Times New Roman" w:cs="Times New Roman"/>
          <w:szCs w:val="24"/>
        </w:rPr>
        <w:t xml:space="preserve"> </w:t>
      </w:r>
      <w:r>
        <w:rPr>
          <w:rFonts w:eastAsia="Times New Roman" w:cs="Times New Roman"/>
          <w:szCs w:val="24"/>
        </w:rPr>
        <w:t>δ</w:t>
      </w:r>
      <w:r>
        <w:rPr>
          <w:rFonts w:eastAsia="Times New Roman" w:cs="Times New Roman"/>
          <w:szCs w:val="24"/>
        </w:rPr>
        <w:t>ήμο στην ενδοχώρα του νησιού με αρκετά σχολεία σε απομακρυσμένα χωριά. Υπάρχει μέριμνα από τη</w:t>
      </w:r>
      <w:r>
        <w:rPr>
          <w:rFonts w:eastAsia="Times New Roman" w:cs="Times New Roman"/>
          <w:szCs w:val="24"/>
        </w:rPr>
        <w:t xml:space="preserve"> Διεύθυνση Πρωτοβάθμιας Εκπαίδευσης Ηρακλείου, ώστε τα σχολεία της περιοχής, δημοτικά και νηπιαγωγεία να στελεχώνονται με προτεραιότητα. Πολυπληθή τμήματα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ήμο Φαιστού δεν υπάρχουν, παρά μόνο μία τάξη στο </w:t>
      </w:r>
      <w:r>
        <w:rPr>
          <w:rFonts w:eastAsia="Times New Roman" w:cs="Times New Roman"/>
          <w:szCs w:val="24"/>
        </w:rPr>
        <w:t>2</w:t>
      </w:r>
      <w:r w:rsidRPr="008E151F">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Δημοτικό Σχολείο Μοιρών με πενήντα δύο μαθη</w:t>
      </w:r>
      <w:r>
        <w:rPr>
          <w:rFonts w:eastAsia="Times New Roman" w:cs="Times New Roman"/>
          <w:szCs w:val="24"/>
        </w:rPr>
        <w:t xml:space="preserve">τές, είκοσι έξι ανά τμήμα, κάτι που είναι μέσα στα όρια που ορίζει ο νόμος. </w:t>
      </w:r>
    </w:p>
    <w:p w14:paraId="3B1C0D4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Τα λειτουργικά κενά στα δημοτικά σχολεία και νηπιαγωγεία είναι: Δύο δάσκαλοι σε ολοήμερα τμήματα δημοτικών σχολείων, δύο δάσκαλοι ειδικής αγωγής σε τμήματα ένταξης, πέντε νηπιαγωγ</w:t>
      </w:r>
      <w:r>
        <w:rPr>
          <w:rFonts w:eastAsia="Times New Roman" w:cs="Times New Roman"/>
          <w:szCs w:val="24"/>
        </w:rPr>
        <w:t xml:space="preserve">οί σε ολοήμερα τμήματα νηπιαγωγείων, πέντε καθηγητές αγγλικής γλώσσας, ένας γυμναστής. </w:t>
      </w:r>
    </w:p>
    <w:p w14:paraId="3B1C0D4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Τα οργανικά κενά είναι λόγω έλλειψης διορισμών την τελευταία εξαετία και ανέρχονται συνολικά σε ογδόντα δύο. </w:t>
      </w:r>
    </w:p>
    <w:p w14:paraId="3B1C0D4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Όσον αφορά στη λειτουργία των νηπιαγωγείων στα </w:t>
      </w:r>
      <w:proofErr w:type="spellStart"/>
      <w:r>
        <w:rPr>
          <w:rFonts w:eastAsia="Times New Roman" w:cs="Times New Roman"/>
          <w:szCs w:val="24"/>
        </w:rPr>
        <w:t>Πηγαϊδάκια</w:t>
      </w:r>
      <w:proofErr w:type="spellEnd"/>
      <w:r>
        <w:rPr>
          <w:rFonts w:eastAsia="Times New Roman" w:cs="Times New Roman"/>
          <w:szCs w:val="24"/>
        </w:rPr>
        <w:t xml:space="preserve"> και </w:t>
      </w:r>
      <w:proofErr w:type="spellStart"/>
      <w:r>
        <w:rPr>
          <w:rFonts w:eastAsia="Times New Roman" w:cs="Times New Roman"/>
          <w:szCs w:val="24"/>
        </w:rPr>
        <w:t>Καμηλάρι</w:t>
      </w:r>
      <w:proofErr w:type="spellEnd"/>
      <w:r>
        <w:rPr>
          <w:rFonts w:eastAsia="Times New Roman" w:cs="Times New Roman"/>
          <w:szCs w:val="24"/>
        </w:rPr>
        <w:t xml:space="preserve">, μέχρι στιγμής οι αρμόδιες </w:t>
      </w:r>
      <w:r>
        <w:rPr>
          <w:rFonts w:eastAsia="Times New Roman" w:cs="Times New Roman"/>
          <w:szCs w:val="24"/>
        </w:rPr>
        <w:t>Υ</w:t>
      </w:r>
      <w:r>
        <w:rPr>
          <w:rFonts w:eastAsia="Times New Roman" w:cs="Times New Roman"/>
          <w:szCs w:val="24"/>
        </w:rPr>
        <w:t>πηρεσ</w:t>
      </w:r>
      <w:r>
        <w:rPr>
          <w:rFonts w:eastAsia="Times New Roman" w:cs="Times New Roman"/>
          <w:szCs w:val="24"/>
        </w:rPr>
        <w:t>ίε</w:t>
      </w:r>
      <w:r>
        <w:rPr>
          <w:rFonts w:eastAsia="Times New Roman" w:cs="Times New Roman"/>
          <w:szCs w:val="24"/>
        </w:rPr>
        <w:t xml:space="preserve">ς του Υπουργείου δεν έχουν στοιχεία μαθητών για φοίτηση. </w:t>
      </w:r>
    </w:p>
    <w:p w14:paraId="3B1C0D4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ως προς τις προαγωγές, μεταβολές σχολικών μονάδων: Οι σχολικές μεταβολές, ιδρύσεις, καταργήσεις, συγχωνεύσεις, μετατροπές, γίνονται, όπως προβλέπεται από τη σχετική νομοθεσία, με γνώμονα τις τεκμηριωμένες προτάσεις των διευθυντών </w:t>
      </w:r>
      <w:r>
        <w:rPr>
          <w:rFonts w:eastAsia="Times New Roman" w:cs="Times New Roman"/>
          <w:szCs w:val="24"/>
        </w:rPr>
        <w:t>π</w:t>
      </w:r>
      <w:r>
        <w:rPr>
          <w:rFonts w:eastAsia="Times New Roman" w:cs="Times New Roman"/>
          <w:szCs w:val="24"/>
        </w:rPr>
        <w:t xml:space="preserve">ρωτοβάθμιας και </w:t>
      </w:r>
      <w:r>
        <w:rPr>
          <w:rFonts w:eastAsia="Times New Roman" w:cs="Times New Roman"/>
          <w:szCs w:val="24"/>
        </w:rPr>
        <w:t>δ</w:t>
      </w:r>
      <w:r>
        <w:rPr>
          <w:rFonts w:eastAsia="Times New Roman" w:cs="Times New Roman"/>
          <w:szCs w:val="24"/>
        </w:rPr>
        <w:t>ευτεροβ</w:t>
      </w:r>
      <w:r>
        <w:rPr>
          <w:rFonts w:eastAsia="Times New Roman" w:cs="Times New Roman"/>
          <w:szCs w:val="24"/>
        </w:rPr>
        <w:t xml:space="preserve">άθμιας </w:t>
      </w:r>
      <w:r>
        <w:rPr>
          <w:rFonts w:eastAsia="Times New Roman" w:cs="Times New Roman"/>
          <w:szCs w:val="24"/>
        </w:rPr>
        <w:t>ε</w:t>
      </w:r>
      <w:r>
        <w:rPr>
          <w:rFonts w:eastAsia="Times New Roman" w:cs="Times New Roman"/>
          <w:szCs w:val="24"/>
        </w:rPr>
        <w:t xml:space="preserve">κπαίδευσης και τις εισηγήσεις των περιφερειακών διευθυντών εκπαίδευσης. Ζητούνται επίσης οι γνωμοδοτήσεις των οικείων δημοτικών συμβουλίων, οι οποίες δεν έχουν δεσμευτικό χαρακτήρα για την έκδοση υπουργικών αποφάσεων. </w:t>
      </w:r>
    </w:p>
    <w:p w14:paraId="3B1C0D4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Η διαδικασία για τις σχολικές</w:t>
      </w:r>
      <w:r>
        <w:rPr>
          <w:rFonts w:eastAsia="Times New Roman" w:cs="Times New Roman"/>
          <w:szCs w:val="24"/>
        </w:rPr>
        <w:t xml:space="preserve"> μεταβολές του έτους 2016–2017 είναι σε εξέλιξη, καθώς έχει ήδη αποσταλεί η σχετική εγκύκλιος τον Δεκέμβρη του 2015 στις </w:t>
      </w:r>
      <w:r>
        <w:rPr>
          <w:rFonts w:eastAsia="Times New Roman" w:cs="Times New Roman"/>
          <w:szCs w:val="24"/>
        </w:rPr>
        <w:t>δ</w:t>
      </w:r>
      <w:r>
        <w:rPr>
          <w:rFonts w:eastAsia="Times New Roman" w:cs="Times New Roman"/>
          <w:szCs w:val="24"/>
        </w:rPr>
        <w:t xml:space="preserve">ιευθύνσεις </w:t>
      </w:r>
      <w:r>
        <w:rPr>
          <w:rFonts w:eastAsia="Times New Roman" w:cs="Times New Roman"/>
          <w:szCs w:val="24"/>
        </w:rPr>
        <w:t>π</w:t>
      </w:r>
      <w:r>
        <w:rPr>
          <w:rFonts w:eastAsia="Times New Roman" w:cs="Times New Roman"/>
          <w:szCs w:val="24"/>
        </w:rPr>
        <w:t xml:space="preserve">ρωτοβάθμιας και </w:t>
      </w:r>
      <w:r>
        <w:rPr>
          <w:rFonts w:eastAsia="Times New Roman" w:cs="Times New Roman"/>
          <w:szCs w:val="24"/>
        </w:rPr>
        <w:t>δ</w:t>
      </w:r>
      <w:r>
        <w:rPr>
          <w:rFonts w:eastAsia="Times New Roman" w:cs="Times New Roman"/>
          <w:szCs w:val="24"/>
        </w:rPr>
        <w:t xml:space="preserve">ευτεροβάθμιας </w:t>
      </w:r>
      <w:r>
        <w:rPr>
          <w:rFonts w:eastAsia="Times New Roman" w:cs="Times New Roman"/>
          <w:szCs w:val="24"/>
        </w:rPr>
        <w:t>ε</w:t>
      </w:r>
      <w:r>
        <w:rPr>
          <w:rFonts w:eastAsia="Times New Roman" w:cs="Times New Roman"/>
          <w:szCs w:val="24"/>
        </w:rPr>
        <w:t xml:space="preserve">κπαίδευσης, στις περιφερειακές διευθύνσεις και στους δήμους. </w:t>
      </w:r>
    </w:p>
    <w:p w14:paraId="3B1C0D4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Απ’ όσο γνωρίζω υπάρχει ήδη </w:t>
      </w:r>
      <w:r>
        <w:rPr>
          <w:rFonts w:eastAsia="Times New Roman" w:cs="Times New Roman"/>
          <w:szCs w:val="24"/>
        </w:rPr>
        <w:t xml:space="preserve">πρόταση για την προαγωγή του </w:t>
      </w:r>
      <w:proofErr w:type="spellStart"/>
      <w:r>
        <w:rPr>
          <w:rFonts w:eastAsia="Times New Roman" w:cs="Times New Roman"/>
          <w:szCs w:val="24"/>
        </w:rPr>
        <w:t>επταθέσιου</w:t>
      </w:r>
      <w:proofErr w:type="spellEnd"/>
      <w:r>
        <w:rPr>
          <w:rFonts w:eastAsia="Times New Roman" w:cs="Times New Roman"/>
          <w:szCs w:val="24"/>
        </w:rPr>
        <w:t xml:space="preserve"> </w:t>
      </w:r>
      <w:r>
        <w:rPr>
          <w:rFonts w:eastAsia="Times New Roman" w:cs="Times New Roman"/>
          <w:szCs w:val="24"/>
        </w:rPr>
        <w:t>3</w:t>
      </w:r>
      <w:r w:rsidRPr="00803A7B">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 xml:space="preserve">Δημοτικού Σχολείου </w:t>
      </w:r>
      <w:proofErr w:type="spellStart"/>
      <w:r>
        <w:rPr>
          <w:rFonts w:eastAsia="Times New Roman" w:cs="Times New Roman"/>
          <w:szCs w:val="24"/>
        </w:rPr>
        <w:t>Τυμπακίου</w:t>
      </w:r>
      <w:proofErr w:type="spellEnd"/>
      <w:r>
        <w:rPr>
          <w:rFonts w:eastAsia="Times New Roman" w:cs="Times New Roman"/>
          <w:szCs w:val="24"/>
        </w:rPr>
        <w:t xml:space="preserve"> σε </w:t>
      </w:r>
      <w:proofErr w:type="spellStart"/>
      <w:r>
        <w:rPr>
          <w:rFonts w:eastAsia="Times New Roman" w:cs="Times New Roman"/>
          <w:szCs w:val="24"/>
        </w:rPr>
        <w:t>εννιαθέσιο</w:t>
      </w:r>
      <w:proofErr w:type="spellEnd"/>
      <w:r>
        <w:rPr>
          <w:rFonts w:eastAsia="Times New Roman" w:cs="Times New Roman"/>
          <w:szCs w:val="24"/>
        </w:rPr>
        <w:t xml:space="preserve"> και την προαγωγή του </w:t>
      </w:r>
      <w:proofErr w:type="spellStart"/>
      <w:r>
        <w:rPr>
          <w:rFonts w:eastAsia="Times New Roman" w:cs="Times New Roman"/>
          <w:szCs w:val="24"/>
        </w:rPr>
        <w:t>οκταθέσιου</w:t>
      </w:r>
      <w:proofErr w:type="spellEnd"/>
      <w:r>
        <w:rPr>
          <w:rFonts w:eastAsia="Times New Roman" w:cs="Times New Roman"/>
          <w:szCs w:val="24"/>
        </w:rPr>
        <w:t xml:space="preserve"> Δημοτικού Σχολείου </w:t>
      </w:r>
      <w:proofErr w:type="spellStart"/>
      <w:r>
        <w:rPr>
          <w:rFonts w:eastAsia="Times New Roman" w:cs="Times New Roman"/>
          <w:szCs w:val="24"/>
        </w:rPr>
        <w:t>Καπαριανών</w:t>
      </w:r>
      <w:proofErr w:type="spellEnd"/>
      <w:r>
        <w:rPr>
          <w:rFonts w:eastAsia="Times New Roman" w:cs="Times New Roman"/>
          <w:szCs w:val="24"/>
        </w:rPr>
        <w:t xml:space="preserve"> σε </w:t>
      </w:r>
      <w:proofErr w:type="spellStart"/>
      <w:r>
        <w:rPr>
          <w:rFonts w:eastAsia="Times New Roman" w:cs="Times New Roman"/>
          <w:szCs w:val="24"/>
        </w:rPr>
        <w:t>εννιαθέσιο</w:t>
      </w:r>
      <w:proofErr w:type="spellEnd"/>
      <w:r>
        <w:rPr>
          <w:rFonts w:eastAsia="Times New Roman" w:cs="Times New Roman"/>
          <w:szCs w:val="24"/>
        </w:rPr>
        <w:t xml:space="preserve"> Δημοτικό Σχολείο </w:t>
      </w:r>
      <w:proofErr w:type="spellStart"/>
      <w:r>
        <w:rPr>
          <w:rFonts w:eastAsia="Times New Roman" w:cs="Times New Roman"/>
          <w:szCs w:val="24"/>
        </w:rPr>
        <w:t>Καπαριανών</w:t>
      </w:r>
      <w:proofErr w:type="spellEnd"/>
      <w:r>
        <w:rPr>
          <w:rFonts w:eastAsia="Times New Roman" w:cs="Times New Roman"/>
          <w:szCs w:val="24"/>
        </w:rPr>
        <w:t xml:space="preserve">. </w:t>
      </w:r>
    </w:p>
    <w:p w14:paraId="3B1C0D4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Επίσης, ως προς την κτηριακή και υλικοτεχνική δομή: Τα ζητήματα</w:t>
      </w:r>
      <w:r>
        <w:rPr>
          <w:rFonts w:eastAsia="Times New Roman" w:cs="Times New Roman"/>
          <w:szCs w:val="24"/>
        </w:rPr>
        <w:t xml:space="preserve"> της κτηριακής υποδομής, όπως ξέρετε, ανάγονται στη δικαιοδοσία του </w:t>
      </w:r>
      <w:r>
        <w:rPr>
          <w:rFonts w:eastAsia="Times New Roman" w:cs="Times New Roman"/>
          <w:szCs w:val="24"/>
        </w:rPr>
        <w:t>δ</w:t>
      </w:r>
      <w:r>
        <w:rPr>
          <w:rFonts w:eastAsia="Times New Roman" w:cs="Times New Roman"/>
          <w:szCs w:val="24"/>
        </w:rPr>
        <w:t>ήμου και της Περιφέρειας Κρήτης. Η αλληλογραφία που υπάρχει στο αρχείο της Περιφερειακής Διεύθυνσης Εκπαίδευσης αφορά κυρίως στο κτηριακό πρόβλημα που υπάρχει στο Δημοτικό Σχολείο και Νηπ</w:t>
      </w:r>
      <w:r>
        <w:rPr>
          <w:rFonts w:eastAsia="Times New Roman" w:cs="Times New Roman"/>
          <w:szCs w:val="24"/>
        </w:rPr>
        <w:t xml:space="preserve">ιαγωγείο </w:t>
      </w:r>
      <w:proofErr w:type="spellStart"/>
      <w:r>
        <w:rPr>
          <w:rFonts w:eastAsia="Times New Roman" w:cs="Times New Roman"/>
          <w:szCs w:val="24"/>
        </w:rPr>
        <w:t>Βοριζίων</w:t>
      </w:r>
      <w:proofErr w:type="spellEnd"/>
      <w:r>
        <w:rPr>
          <w:rFonts w:eastAsia="Times New Roman" w:cs="Times New Roman"/>
          <w:szCs w:val="24"/>
        </w:rPr>
        <w:t>.</w:t>
      </w:r>
    </w:p>
    <w:p w14:paraId="3B1C0D49" w14:textId="77777777" w:rsidR="00DC64F4" w:rsidRDefault="0085279E">
      <w:pPr>
        <w:spacing w:line="600" w:lineRule="auto"/>
        <w:ind w:firstLine="720"/>
        <w:jc w:val="both"/>
        <w:rPr>
          <w:rFonts w:eastAsia="Times New Roman"/>
          <w:szCs w:val="24"/>
        </w:rPr>
      </w:pPr>
      <w:r>
        <w:rPr>
          <w:rFonts w:eastAsia="Times New Roman"/>
          <w:szCs w:val="24"/>
        </w:rPr>
        <w:t xml:space="preserve">Συγκεκριμένα, από την αλληλογραφία προκύπτει ότι το </w:t>
      </w:r>
      <w:r>
        <w:rPr>
          <w:rFonts w:eastAsia="Times New Roman"/>
          <w:szCs w:val="24"/>
        </w:rPr>
        <w:t>δ</w:t>
      </w:r>
      <w:r>
        <w:rPr>
          <w:rFonts w:eastAsia="Times New Roman"/>
          <w:szCs w:val="24"/>
        </w:rPr>
        <w:t xml:space="preserve">ημοτικό </w:t>
      </w:r>
      <w:r>
        <w:rPr>
          <w:rFonts w:eastAsia="Times New Roman"/>
          <w:szCs w:val="24"/>
        </w:rPr>
        <w:t>σ</w:t>
      </w:r>
      <w:r>
        <w:rPr>
          <w:rFonts w:eastAsia="Times New Roman"/>
          <w:szCs w:val="24"/>
        </w:rPr>
        <w:t>χολείο εκεί, ύστερα και από κατάληψη του σχολείου από τους γονείς, ζήτησε αυτοψία η οποία πραγματοποιήθηκε. Υπήρξε συνεννόηση μεταξύ Περιφερειακής Διεύθυνσης Εκπαίδευσης και Δ</w:t>
      </w:r>
      <w:r>
        <w:rPr>
          <w:rFonts w:eastAsia="Times New Roman"/>
          <w:szCs w:val="24"/>
        </w:rPr>
        <w:t xml:space="preserve">ήμου για δρομολόγηση άμεσης τοποθέτησης </w:t>
      </w:r>
      <w:proofErr w:type="spellStart"/>
      <w:r>
        <w:rPr>
          <w:rFonts w:eastAsia="Times New Roman"/>
          <w:szCs w:val="24"/>
        </w:rPr>
        <w:t>λυόμενων</w:t>
      </w:r>
      <w:proofErr w:type="spellEnd"/>
      <w:r>
        <w:rPr>
          <w:rFonts w:eastAsia="Times New Roman"/>
          <w:szCs w:val="24"/>
        </w:rPr>
        <w:t xml:space="preserve"> αιθουσών στον </w:t>
      </w:r>
      <w:proofErr w:type="spellStart"/>
      <w:r>
        <w:rPr>
          <w:rFonts w:eastAsia="Times New Roman"/>
          <w:szCs w:val="24"/>
        </w:rPr>
        <w:t>αύλειο</w:t>
      </w:r>
      <w:proofErr w:type="spellEnd"/>
      <w:r>
        <w:rPr>
          <w:rFonts w:eastAsia="Times New Roman"/>
          <w:szCs w:val="24"/>
        </w:rPr>
        <w:t xml:space="preserve"> χώρο του σχολείου. </w:t>
      </w:r>
    </w:p>
    <w:p w14:paraId="3B1C0D4A" w14:textId="77777777" w:rsidR="00DC64F4" w:rsidRDefault="0085279E">
      <w:pPr>
        <w:spacing w:line="600" w:lineRule="auto"/>
        <w:ind w:firstLine="720"/>
        <w:jc w:val="both"/>
        <w:rPr>
          <w:rFonts w:eastAsia="Times New Roman"/>
          <w:szCs w:val="24"/>
        </w:rPr>
      </w:pPr>
      <w:r>
        <w:rPr>
          <w:rFonts w:eastAsia="Times New Roman"/>
          <w:szCs w:val="24"/>
        </w:rPr>
        <w:t xml:space="preserve">Σε έγγραφο της Διεύθυνσης Δευτεροβάθμιας Εκπαίδευσης Ηρακλείου Κρήτης τον Απρίλιο του 2015 περιλαμβάνεται πρόταση στο υπηρεσιακό </w:t>
      </w:r>
      <w:r>
        <w:rPr>
          <w:rFonts w:eastAsia="Times New Roman"/>
          <w:szCs w:val="24"/>
        </w:rPr>
        <w:t>π</w:t>
      </w:r>
      <w:r>
        <w:rPr>
          <w:rFonts w:eastAsia="Times New Roman"/>
          <w:szCs w:val="24"/>
        </w:rPr>
        <w:t>ρόγραμμα «Διάταξη Ανθρωπίνου Δυναμικ</w:t>
      </w:r>
      <w:r>
        <w:rPr>
          <w:rFonts w:eastAsia="Times New Roman"/>
          <w:szCs w:val="24"/>
        </w:rPr>
        <w:t xml:space="preserve">ού Εκπαίδευσης και </w:t>
      </w:r>
      <w:r>
        <w:rPr>
          <w:rFonts w:eastAsia="Times New Roman"/>
          <w:szCs w:val="24"/>
        </w:rPr>
        <w:t>δ</w:t>
      </w:r>
      <w:r>
        <w:rPr>
          <w:rFonts w:eastAsia="Times New Roman"/>
          <w:szCs w:val="24"/>
        </w:rPr>
        <w:t>ιά Βίου Μάθηση</w:t>
      </w:r>
      <w:r>
        <w:rPr>
          <w:rFonts w:eastAsia="Times New Roman"/>
          <w:szCs w:val="24"/>
        </w:rPr>
        <w:t>ς</w:t>
      </w:r>
      <w:r>
        <w:rPr>
          <w:rFonts w:eastAsia="Times New Roman"/>
          <w:szCs w:val="24"/>
        </w:rPr>
        <w:t xml:space="preserve"> 2014-2020» ανακατασκευής του σχολικού κτηρίου του Δημοτικού Σχολείου και Νηπιαγωγείου </w:t>
      </w:r>
      <w:proofErr w:type="spellStart"/>
      <w:r>
        <w:rPr>
          <w:rFonts w:eastAsia="Times New Roman"/>
          <w:szCs w:val="24"/>
        </w:rPr>
        <w:t>Βοριζίων</w:t>
      </w:r>
      <w:proofErr w:type="spellEnd"/>
      <w:r>
        <w:rPr>
          <w:rFonts w:eastAsia="Times New Roman"/>
          <w:szCs w:val="24"/>
        </w:rPr>
        <w:t>.</w:t>
      </w:r>
    </w:p>
    <w:p w14:paraId="3B1C0D4B" w14:textId="77777777" w:rsidR="00DC64F4" w:rsidRDefault="0085279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Πρύτανη, πρέπει να συντομεύσετε.</w:t>
      </w:r>
    </w:p>
    <w:p w14:paraId="3B1C0D4C" w14:textId="77777777" w:rsidR="00DC64F4" w:rsidRDefault="0085279E">
      <w:pPr>
        <w:spacing w:line="600" w:lineRule="auto"/>
        <w:ind w:firstLine="720"/>
        <w:jc w:val="both"/>
        <w:rPr>
          <w:rFonts w:eastAsia="Times New Roman"/>
          <w:szCs w:val="24"/>
        </w:rPr>
      </w:pPr>
      <w:r>
        <w:rPr>
          <w:rFonts w:eastAsia="Times New Roman"/>
          <w:b/>
          <w:szCs w:val="24"/>
        </w:rPr>
        <w:t>ΘΕΟΔΟΣΗΣ ΠΕΛΕΓΡΙΝΗΣ (Υφυπουργός Παιδείας, Έρευνας κα</w:t>
      </w:r>
      <w:r>
        <w:rPr>
          <w:rFonts w:eastAsia="Times New Roman"/>
          <w:b/>
          <w:szCs w:val="24"/>
        </w:rPr>
        <w:t>ι Θρησκευμάτων):</w:t>
      </w:r>
      <w:r>
        <w:rPr>
          <w:rFonts w:eastAsia="Times New Roman"/>
          <w:szCs w:val="24"/>
        </w:rPr>
        <w:t xml:space="preserve"> Κύριε Πρόεδρε, στη δευτερολογία μου θα πω περισσότερα.</w:t>
      </w:r>
    </w:p>
    <w:p w14:paraId="3B1C0D4D" w14:textId="77777777" w:rsidR="00DC64F4" w:rsidRDefault="0085279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Επειδή είναι τρεις συνάδελφοι που ενδιαφέρονται, άσχετα που είναι με πρωτοβουλία του κ. Συντυχάκη, ολοκληρώστε σε ένα λεπτό ακόμα αν θέλετε και στη δευ</w:t>
      </w:r>
      <w:r>
        <w:rPr>
          <w:rFonts w:eastAsia="Times New Roman"/>
          <w:szCs w:val="24"/>
        </w:rPr>
        <w:t>τερολογία θα αναφέρετε τα υπόλοιπα.</w:t>
      </w:r>
    </w:p>
    <w:p w14:paraId="3B1C0D4E" w14:textId="77777777" w:rsidR="00DC64F4" w:rsidRDefault="0085279E">
      <w:pPr>
        <w:spacing w:line="600" w:lineRule="auto"/>
        <w:ind w:firstLine="720"/>
        <w:jc w:val="both"/>
        <w:rPr>
          <w:rFonts w:eastAsia="Times New Roman"/>
          <w:szCs w:val="24"/>
        </w:rPr>
      </w:pPr>
      <w:r>
        <w:rPr>
          <w:rFonts w:eastAsia="Times New Roman"/>
          <w:b/>
          <w:szCs w:val="24"/>
        </w:rPr>
        <w:t>ΘΕΟΔΟΣΗΣ ΠΕΛΕΓΡΙΝΗΣ (Υφυπουργός Παιδείας, Έρευνας και Θρησκευμάτων):</w:t>
      </w:r>
      <w:r>
        <w:rPr>
          <w:rFonts w:eastAsia="Times New Roman"/>
          <w:szCs w:val="24"/>
        </w:rPr>
        <w:t xml:space="preserve"> Όχι, τελείωσα. Ευχαριστώ πολύ, κύριε Πρόεδρε.</w:t>
      </w:r>
    </w:p>
    <w:p w14:paraId="3B1C0D4F" w14:textId="77777777" w:rsidR="00DC64F4" w:rsidRDefault="0085279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έχω την τιμή να ανακοινώσω στο Σώμα ότι οι</w:t>
      </w:r>
      <w:r>
        <w:rPr>
          <w:rFonts w:eastAsia="Times New Roman"/>
          <w:szCs w:val="24"/>
        </w:rPr>
        <w:t xml:space="preserve"> Υπουργοί Αγροτικής Ανάπτυξης και Τροφίμων, Εσωτερικών και Διοικητικής Ανασυγκρότησης, Οικονομίας, Ανάπτυξης και Τουρισμού, Παιδείας, Έρευνας και Θρησκευμάτων, Δικαιοσύνης, Διαφάνειας και Ανθρωπίνων Δικαιωμάτων, Εργασίας, Κοινωνικής Ασφάλισης και Κοινωνική</w:t>
      </w:r>
      <w:r>
        <w:rPr>
          <w:rFonts w:eastAsia="Times New Roman"/>
          <w:szCs w:val="24"/>
        </w:rPr>
        <w:t>ς Αλληλεγγύης, Οικονομικών, καθώς και ο Αναπληρωτής Υπουργός Εσωτερικών και Διοικητικής Ανασυγκρότησης κατέθεσαν στις 6</w:t>
      </w:r>
      <w:r>
        <w:rPr>
          <w:rFonts w:eastAsia="Times New Roman"/>
          <w:szCs w:val="24"/>
        </w:rPr>
        <w:t>-</w:t>
      </w:r>
      <w:r>
        <w:rPr>
          <w:rFonts w:eastAsia="Times New Roman"/>
          <w:szCs w:val="24"/>
        </w:rPr>
        <w:t>4</w:t>
      </w:r>
      <w:r>
        <w:rPr>
          <w:rFonts w:eastAsia="Times New Roman"/>
          <w:szCs w:val="24"/>
        </w:rPr>
        <w:t>-</w:t>
      </w:r>
      <w:r>
        <w:rPr>
          <w:rFonts w:eastAsia="Times New Roman"/>
          <w:szCs w:val="24"/>
        </w:rPr>
        <w:t>2016 σχέδιο νόμου «Αγροτικοί συνεταιρισμοί, μορφές συλλογικής οργάνωσης του αγροτικού χώρου και άλλες διατάξεις».</w:t>
      </w:r>
    </w:p>
    <w:p w14:paraId="3B1C0D50" w14:textId="77777777" w:rsidR="00DC64F4" w:rsidRDefault="0085279E">
      <w:pPr>
        <w:spacing w:line="600" w:lineRule="auto"/>
        <w:ind w:firstLine="720"/>
        <w:jc w:val="both"/>
        <w:rPr>
          <w:rFonts w:eastAsia="Times New Roman"/>
          <w:szCs w:val="24"/>
        </w:rPr>
      </w:pPr>
      <w:r>
        <w:rPr>
          <w:rFonts w:eastAsia="Times New Roman"/>
          <w:szCs w:val="24"/>
        </w:rPr>
        <w:t xml:space="preserve">Παραπέμπεται στην </w:t>
      </w:r>
      <w:r>
        <w:rPr>
          <w:rFonts w:eastAsia="Times New Roman"/>
          <w:szCs w:val="24"/>
        </w:rPr>
        <w:t>αρμόδια Διαρκή Επιτροπή.</w:t>
      </w:r>
    </w:p>
    <w:p w14:paraId="3B1C0D51" w14:textId="77777777" w:rsidR="00DC64F4" w:rsidRDefault="0085279E">
      <w:pPr>
        <w:spacing w:line="600" w:lineRule="auto"/>
        <w:ind w:firstLine="720"/>
        <w:jc w:val="both"/>
        <w:rPr>
          <w:rFonts w:eastAsia="Times New Roman"/>
          <w:szCs w:val="24"/>
        </w:rPr>
      </w:pPr>
      <w:r>
        <w:rPr>
          <w:rFonts w:eastAsia="Times New Roman"/>
          <w:szCs w:val="24"/>
        </w:rPr>
        <w:t>Επίσης, ο Υπουργός Δικαιοσύνης, Διαφάνειας και Ανθρωπίνων Δικαιωμάτων διαβίβασε στη Βουλή, σύμφωνα με το άρθρο 86 του Συντάγματος και το</w:t>
      </w:r>
      <w:r>
        <w:rPr>
          <w:rFonts w:eastAsia="Times New Roman"/>
          <w:szCs w:val="24"/>
        </w:rPr>
        <w:t>ν</w:t>
      </w:r>
      <w:r>
        <w:rPr>
          <w:rFonts w:eastAsia="Times New Roman"/>
          <w:szCs w:val="24"/>
        </w:rPr>
        <w:t xml:space="preserve"> ν.3126/2003 «Ποινική ευθύνη των Υπουργών», όπως ισχύει, στις 5</w:t>
      </w:r>
      <w:r>
        <w:rPr>
          <w:rFonts w:eastAsia="Times New Roman"/>
          <w:szCs w:val="24"/>
        </w:rPr>
        <w:t>-</w:t>
      </w:r>
      <w:r>
        <w:rPr>
          <w:rFonts w:eastAsia="Times New Roman"/>
          <w:szCs w:val="24"/>
        </w:rPr>
        <w:t>4</w:t>
      </w:r>
      <w:r>
        <w:rPr>
          <w:rFonts w:eastAsia="Times New Roman"/>
          <w:szCs w:val="24"/>
        </w:rPr>
        <w:t>-</w:t>
      </w:r>
      <w:r>
        <w:rPr>
          <w:rFonts w:eastAsia="Times New Roman"/>
          <w:szCs w:val="24"/>
        </w:rPr>
        <w:t>2016 ποινική δικογραφία κατά</w:t>
      </w:r>
      <w:r>
        <w:rPr>
          <w:rFonts w:eastAsia="Times New Roman"/>
          <w:szCs w:val="24"/>
        </w:rPr>
        <w:t xml:space="preserve"> Υπουργών Υγείας.</w:t>
      </w:r>
    </w:p>
    <w:p w14:paraId="3B1C0D52" w14:textId="77777777" w:rsidR="00DC64F4" w:rsidRDefault="0085279E">
      <w:pPr>
        <w:spacing w:line="600" w:lineRule="auto"/>
        <w:ind w:firstLine="720"/>
        <w:jc w:val="both"/>
        <w:rPr>
          <w:rFonts w:eastAsia="Times New Roman"/>
          <w:szCs w:val="24"/>
        </w:rPr>
      </w:pPr>
      <w:r>
        <w:rPr>
          <w:rFonts w:eastAsia="Times New Roman"/>
          <w:szCs w:val="24"/>
        </w:rPr>
        <w:t>Τον λόγο έχει ο κ. Συντυχάκης.</w:t>
      </w:r>
    </w:p>
    <w:p w14:paraId="3B1C0D53" w14:textId="77777777" w:rsidR="00DC64F4" w:rsidRDefault="0085279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κύριε Πρόεδρε.</w:t>
      </w:r>
    </w:p>
    <w:p w14:paraId="3B1C0D54" w14:textId="77777777" w:rsidR="00DC64F4" w:rsidRDefault="0085279E">
      <w:pPr>
        <w:spacing w:line="600" w:lineRule="auto"/>
        <w:ind w:firstLine="720"/>
        <w:jc w:val="both"/>
        <w:rPr>
          <w:rFonts w:eastAsia="Times New Roman"/>
          <w:szCs w:val="24"/>
        </w:rPr>
      </w:pPr>
      <w:r>
        <w:rPr>
          <w:rFonts w:eastAsia="Times New Roman"/>
          <w:szCs w:val="24"/>
        </w:rPr>
        <w:t>Κύριε Υπουργέ, λίγο - πολύ παρουσιάσατε μια ειδυλλιακή εικόνα, δηλαδή ότι έχουν καλυφθεί όλες οι θέσεις των εκπαιδευτικών, δεν υπάρχει κανένα θέμα και εσείς, ε</w:t>
      </w:r>
      <w:r>
        <w:rPr>
          <w:rFonts w:eastAsia="Times New Roman"/>
          <w:szCs w:val="24"/>
        </w:rPr>
        <w:t xml:space="preserve">ν πάση </w:t>
      </w:r>
      <w:proofErr w:type="spellStart"/>
      <w:r>
        <w:rPr>
          <w:rFonts w:eastAsia="Times New Roman"/>
          <w:szCs w:val="24"/>
        </w:rPr>
        <w:t>περιπτώσει</w:t>
      </w:r>
      <w:proofErr w:type="spellEnd"/>
      <w:r>
        <w:rPr>
          <w:rFonts w:eastAsia="Times New Roman"/>
          <w:szCs w:val="24"/>
        </w:rPr>
        <w:t xml:space="preserve">, ήρθατε και λύσατε ό,τι γκρέμισαν οι προηγούμενοι. Νομίζω ότι θα χρειαστεί να προσγειωθείτε </w:t>
      </w:r>
      <w:r>
        <w:rPr>
          <w:rFonts w:eastAsia="Times New Roman"/>
          <w:szCs w:val="24"/>
        </w:rPr>
        <w:t>στην</w:t>
      </w:r>
      <w:r>
        <w:rPr>
          <w:rFonts w:eastAsia="Times New Roman"/>
          <w:szCs w:val="24"/>
        </w:rPr>
        <w:t xml:space="preserve"> πραγματικότητα. Προσγειωμένοι βέβαια, είστε, αλλά σε μια πραγματικότητα που λέει ότι πρέπει να είμαστε πλήρως εναρμονισμένοι με αυτά που λέει</w:t>
      </w:r>
      <w:r>
        <w:rPr>
          <w:rFonts w:eastAsia="Times New Roman"/>
          <w:szCs w:val="24"/>
        </w:rPr>
        <w:t xml:space="preserve"> ο ΟΟΣΑ, με αυτά που επιτάσσει η Ευρωπαϊκή Ένωση.</w:t>
      </w:r>
    </w:p>
    <w:p w14:paraId="3B1C0D55" w14:textId="77777777" w:rsidR="00DC64F4" w:rsidRDefault="0085279E">
      <w:pPr>
        <w:spacing w:line="600" w:lineRule="auto"/>
        <w:ind w:firstLine="720"/>
        <w:jc w:val="both"/>
        <w:rPr>
          <w:rFonts w:eastAsia="Times New Roman"/>
          <w:szCs w:val="24"/>
        </w:rPr>
      </w:pPr>
      <w:r>
        <w:rPr>
          <w:rFonts w:eastAsia="Times New Roman"/>
          <w:szCs w:val="24"/>
        </w:rPr>
        <w:t xml:space="preserve">Εγώ σας μίλησα σχετικά με τις ανάγκες των κατοίκων της περιοχής. Και τα έγγραφα των φορέων και τα έγγραφα από τον Σύλλογο Εκπαιδευτικών και τον Δήμο Φαιστού, αλλά και τα έγγραφα από τους ίδιους τους γονείς </w:t>
      </w:r>
      <w:r>
        <w:rPr>
          <w:rFonts w:eastAsia="Times New Roman"/>
          <w:szCs w:val="24"/>
        </w:rPr>
        <w:t>αναφέρουν ότι πρέπει να υπάρξει μόνιμο εκπαιδευτικό προσωπικό για να καλυφθούν πλήρως οι ανάγκες. Πρέπει να καλυφθούν πλήρως όλες οι οργανικές θέσεις των σχολείων. Επ’ αυτού δεν απαντάτε συγκεκριμένα. Αντιθέτως, μας λέτε ότι θα διορίσετε είκοσι χιλιάδες εκ</w:t>
      </w:r>
      <w:r>
        <w:rPr>
          <w:rFonts w:eastAsia="Times New Roman"/>
          <w:szCs w:val="24"/>
        </w:rPr>
        <w:t xml:space="preserve">παιδευτικούς σε βάθος τριετίας, στη βάση της εκλογίκευσης. Τι σημαίνει αυτό στην πραγματικότητα; Σημαίνει ότι </w:t>
      </w:r>
      <w:r>
        <w:rPr>
          <w:rFonts w:eastAsia="Times New Roman"/>
          <w:szCs w:val="24"/>
        </w:rPr>
        <w:t xml:space="preserve">παραπέμπετε </w:t>
      </w:r>
      <w:r>
        <w:rPr>
          <w:rFonts w:eastAsia="Times New Roman"/>
          <w:szCs w:val="24"/>
        </w:rPr>
        <w:t>στις καλένδες τον διορισμό του αναγκαίου αριθμού εκπαιδευτικών στην εκπαίδευση.</w:t>
      </w:r>
    </w:p>
    <w:p w14:paraId="3B1C0D56" w14:textId="77777777" w:rsidR="00DC64F4" w:rsidRDefault="0085279E">
      <w:pPr>
        <w:spacing w:line="600" w:lineRule="auto"/>
        <w:ind w:firstLine="720"/>
        <w:jc w:val="both"/>
        <w:rPr>
          <w:rFonts w:eastAsia="Times New Roman"/>
          <w:szCs w:val="24"/>
        </w:rPr>
      </w:pPr>
      <w:r>
        <w:rPr>
          <w:rFonts w:eastAsia="Times New Roman"/>
          <w:szCs w:val="24"/>
        </w:rPr>
        <w:t xml:space="preserve">Όμως, πέρα από αυτό, θα σας θυμίσω την τροπολογία του </w:t>
      </w:r>
      <w:r>
        <w:rPr>
          <w:rFonts w:eastAsia="Times New Roman"/>
          <w:szCs w:val="24"/>
        </w:rPr>
        <w:t>περασμένου Φλεβάρη και τη νέα εγκύκλιο του Υπουργείου Παιδείας πρόσφατα σε σχέση με τα τμήματα ένταξης. Τι κάνετε; Συγχωνεύετε σχολεία και ταυτόχρονα, με αυτή</w:t>
      </w:r>
      <w:r>
        <w:rPr>
          <w:rFonts w:eastAsia="Times New Roman"/>
          <w:szCs w:val="24"/>
        </w:rPr>
        <w:t xml:space="preserve"> </w:t>
      </w:r>
      <w:r>
        <w:rPr>
          <w:rFonts w:eastAsia="Times New Roman"/>
          <w:szCs w:val="24"/>
        </w:rPr>
        <w:t>τη συγχώνευση, συγχωνεύετε και τα τμήματα ένταξης. Δηλαδή, στην πραγματικότητα τα κλείνετε τα τμή</w:t>
      </w:r>
      <w:r>
        <w:rPr>
          <w:rFonts w:eastAsia="Times New Roman"/>
          <w:szCs w:val="24"/>
        </w:rPr>
        <w:t xml:space="preserve">ματα ένταξης. Αντί να ανοίγετε δομές ειδικής αγωγής, αντί να διορίζετε ειδικό εκπαιδευτικό προσωπικό, εσείς κλείνετε τα τμήματα ένταξης. Και όχι μόνο αυτό, αλλά τα δυσκολεύετε ακόμα περισσότερο με το να ζητάτε τρεις γνωματεύσεις από τα ΚΕΔΔΥ, που θα πάρει </w:t>
      </w:r>
      <w:r>
        <w:rPr>
          <w:rFonts w:eastAsia="Times New Roman"/>
          <w:szCs w:val="24"/>
        </w:rPr>
        <w:t>ακόμα και έναν χρόνο για να δώσουν αυτές τις γνωματεύσεις, γνωρίζοντας την κατάσταση.</w:t>
      </w:r>
    </w:p>
    <w:p w14:paraId="3B1C0D57" w14:textId="77777777" w:rsidR="00DC64F4" w:rsidRDefault="0085279E">
      <w:pPr>
        <w:spacing w:line="600" w:lineRule="auto"/>
        <w:ind w:firstLine="720"/>
        <w:jc w:val="both"/>
        <w:rPr>
          <w:rFonts w:eastAsia="Times New Roman"/>
          <w:szCs w:val="24"/>
        </w:rPr>
      </w:pPr>
      <w:r>
        <w:rPr>
          <w:rFonts w:eastAsia="Times New Roman"/>
          <w:szCs w:val="24"/>
        </w:rPr>
        <w:t xml:space="preserve">Σε σχέση με τις στεγαστικές και κτηριακές ανάγκες, είπατε ότι δεν είναι αρμοδιότητα δική σας. Και μη μου πείτε, ξέρετε δεν είναι αρμοδιότητα δική μου για αυτά που θα σας </w:t>
      </w:r>
      <w:r>
        <w:rPr>
          <w:rFonts w:eastAsia="Times New Roman"/>
          <w:szCs w:val="24"/>
        </w:rPr>
        <w:t>πω, δεν σας απαντάω. Αυτά πάνε πακέτο. Δηλαδή, τι να το κάνεις; Ακόμα και να διορίσετε εκπαιδευτικούς εγώ σας λέω -που δεν θα διορίσετε, αλλά εγώ σας λέω ότι θα διορίσετε-, σε τι σχολεία θα τους διορίσετε, σε τι κτηριακές υποδομές, σε ποια σχολική στέγη, π</w:t>
      </w:r>
      <w:r>
        <w:rPr>
          <w:rFonts w:eastAsia="Times New Roman"/>
          <w:szCs w:val="24"/>
        </w:rPr>
        <w:t xml:space="preserve">ου είναι ανύπαρκτη και διαλυμένη; Και όλα αυτά ως αποτέλεσμα της </w:t>
      </w:r>
      <w:proofErr w:type="spellStart"/>
      <w:r>
        <w:rPr>
          <w:rFonts w:eastAsia="Times New Roman"/>
          <w:szCs w:val="24"/>
        </w:rPr>
        <w:t>υποχρηματοδότησης</w:t>
      </w:r>
      <w:proofErr w:type="spellEnd"/>
      <w:r>
        <w:rPr>
          <w:rFonts w:eastAsia="Times New Roman"/>
          <w:szCs w:val="24"/>
        </w:rPr>
        <w:t xml:space="preserve"> και προς τους δήμους, γιατί το κράτος φόρτωσε όλες αυτές τις αρμοδιότητες στους δήμους χωρίς πόρους.</w:t>
      </w:r>
    </w:p>
    <w:p w14:paraId="3B1C0D58" w14:textId="77777777" w:rsidR="00DC64F4" w:rsidRDefault="0085279E">
      <w:pPr>
        <w:spacing w:line="600" w:lineRule="auto"/>
        <w:ind w:firstLine="720"/>
        <w:jc w:val="both"/>
        <w:rPr>
          <w:rFonts w:eastAsia="Times New Roman"/>
          <w:szCs w:val="24"/>
        </w:rPr>
      </w:pPr>
      <w:r>
        <w:rPr>
          <w:rFonts w:eastAsia="Times New Roman"/>
          <w:szCs w:val="24"/>
        </w:rPr>
        <w:t>Βέβαια, το ζήτημα δεν είναι ότι φόρτωσε τις αρμοδιότητες απλά χωρίς πόρο</w:t>
      </w:r>
      <w:r>
        <w:rPr>
          <w:rFonts w:eastAsia="Times New Roman"/>
          <w:szCs w:val="24"/>
        </w:rPr>
        <w:t>υς. Κατά την άποψη του Κομμουνιστικού Κόμματος, δεν έπρεπε να περάσει το ζήτημα της σχολικής στέγης και όλων αυτών των αρμοδιοτήτων που αφορούν την παιδεία, την υγεία, την πρόνοια, στους δήμους, γιατί έτσι «σπάει» το ενιαίο της εκπαίδευσης και βέβαια το θέ</w:t>
      </w:r>
      <w:r>
        <w:rPr>
          <w:rFonts w:eastAsia="Times New Roman"/>
          <w:szCs w:val="24"/>
        </w:rPr>
        <w:t xml:space="preserve">μα της χρηματοδότησης. </w:t>
      </w:r>
    </w:p>
    <w:p w14:paraId="3B1C0D59" w14:textId="77777777" w:rsidR="00DC64F4" w:rsidRDefault="0085279E">
      <w:pPr>
        <w:spacing w:line="600" w:lineRule="auto"/>
        <w:ind w:firstLine="720"/>
        <w:jc w:val="both"/>
        <w:rPr>
          <w:rFonts w:eastAsia="Times New Roman"/>
          <w:szCs w:val="24"/>
        </w:rPr>
      </w:pPr>
      <w:r>
        <w:rPr>
          <w:rFonts w:eastAsia="Times New Roman"/>
          <w:szCs w:val="24"/>
        </w:rPr>
        <w:t xml:space="preserve">Θα σας πω, λοιπόν, ότι από την καταγραφή των φορέων και των αιτημάτων, τουλάχιστον σε είκοσι δύο σχολεία και στις τρεις δημοτικές ενότητες του </w:t>
      </w:r>
      <w:r>
        <w:rPr>
          <w:rFonts w:eastAsia="Times New Roman"/>
          <w:szCs w:val="24"/>
        </w:rPr>
        <w:t>Δ</w:t>
      </w:r>
      <w:r>
        <w:rPr>
          <w:rFonts w:eastAsia="Times New Roman"/>
          <w:szCs w:val="24"/>
        </w:rPr>
        <w:t>ήμου Φαιστού η κατάσταση είναι εφιαλτική και τριτοκοσμική. Κτηριακές υποδομές παλιές, εγ</w:t>
      </w:r>
      <w:r>
        <w:rPr>
          <w:rFonts w:eastAsia="Times New Roman"/>
          <w:szCs w:val="24"/>
        </w:rPr>
        <w:t xml:space="preserve">καταλειμμένες, ασυντήρητες, σχολικά κτήρια χωρίς πολεοδομικές άδειες, αυθαίρετα ανέλεγκτα ως προς τη </w:t>
      </w:r>
      <w:proofErr w:type="spellStart"/>
      <w:r>
        <w:rPr>
          <w:rFonts w:eastAsia="Times New Roman"/>
          <w:szCs w:val="24"/>
        </w:rPr>
        <w:t>στατικότητά</w:t>
      </w:r>
      <w:proofErr w:type="spellEnd"/>
      <w:r>
        <w:rPr>
          <w:rFonts w:eastAsia="Times New Roman"/>
          <w:szCs w:val="24"/>
        </w:rPr>
        <w:t xml:space="preserve"> τους, ελλείψεις αιθουσών διδασκαλίας, μάθημα σε </w:t>
      </w:r>
      <w:proofErr w:type="spellStart"/>
      <w:r>
        <w:rPr>
          <w:rFonts w:eastAsia="Times New Roman"/>
          <w:szCs w:val="24"/>
        </w:rPr>
        <w:t>λυόμενες</w:t>
      </w:r>
      <w:proofErr w:type="spellEnd"/>
      <w:r>
        <w:rPr>
          <w:rFonts w:eastAsia="Times New Roman"/>
          <w:szCs w:val="24"/>
        </w:rPr>
        <w:t xml:space="preserve">, </w:t>
      </w:r>
      <w:proofErr w:type="spellStart"/>
      <w:r>
        <w:rPr>
          <w:rFonts w:eastAsia="Times New Roman"/>
          <w:szCs w:val="24"/>
        </w:rPr>
        <w:t>κακοσυντηρημένες</w:t>
      </w:r>
      <w:proofErr w:type="spellEnd"/>
      <w:r>
        <w:rPr>
          <w:rFonts w:eastAsia="Times New Roman"/>
          <w:szCs w:val="24"/>
        </w:rPr>
        <w:t xml:space="preserve"> αίθουσες, υδραυλικές εγκαταστάσεις με διαρροές, λέβητες, τουαλέτες, </w:t>
      </w:r>
      <w:proofErr w:type="spellStart"/>
      <w:r>
        <w:rPr>
          <w:rFonts w:eastAsia="Times New Roman"/>
          <w:szCs w:val="24"/>
        </w:rPr>
        <w:t>αύλιοι</w:t>
      </w:r>
      <w:proofErr w:type="spellEnd"/>
      <w:r>
        <w:rPr>
          <w:rFonts w:eastAsia="Times New Roman"/>
          <w:szCs w:val="24"/>
        </w:rPr>
        <w:t xml:space="preserve"> χώροι ασυντήρητοι και επικίνδυνοι, υγρασίες, σοβάδες. Αυτή είναι η σημερινή κατάσταση. </w:t>
      </w:r>
    </w:p>
    <w:p w14:paraId="3B1C0D5A" w14:textId="77777777" w:rsidR="00DC64F4" w:rsidRDefault="0085279E">
      <w:pPr>
        <w:spacing w:line="600" w:lineRule="auto"/>
        <w:ind w:firstLine="720"/>
        <w:jc w:val="both"/>
        <w:rPr>
          <w:rFonts w:eastAsia="Times New Roman"/>
          <w:szCs w:val="24"/>
        </w:rPr>
      </w:pPr>
      <w:r>
        <w:rPr>
          <w:rFonts w:eastAsia="Times New Roman"/>
          <w:szCs w:val="24"/>
        </w:rPr>
        <w:t>Βεβαίως, την κληρονομήσατε. Όμως, εσείς τι κάνετε; Αυξήσατε τη χρηματοδότηση στους δήμους; Αυξήσατε τη χρηματοδότηση στην παιδεία; Κάτω από ποιες συνθήκες και πρ</w:t>
      </w:r>
      <w:r>
        <w:rPr>
          <w:rFonts w:eastAsia="Times New Roman"/>
          <w:szCs w:val="24"/>
        </w:rPr>
        <w:t>οϋποθέσεις λέτε ότι θα περάσουμε στην παιδεία του 21</w:t>
      </w:r>
      <w:r>
        <w:rPr>
          <w:rFonts w:eastAsia="Times New Roman"/>
          <w:szCs w:val="24"/>
          <w:vertAlign w:val="superscript"/>
        </w:rPr>
        <w:t>ου</w:t>
      </w:r>
      <w:r>
        <w:rPr>
          <w:rFonts w:eastAsia="Times New Roman"/>
          <w:szCs w:val="24"/>
        </w:rPr>
        <w:t xml:space="preserve"> αιώνα και μάλιστα καλείτε και σε δημόσιο διάλογο τους φορείς της εκπαίδευσης; Κάτω απ’ αυτές τις συνθήκες;</w:t>
      </w:r>
    </w:p>
    <w:p w14:paraId="3B1C0D5B" w14:textId="77777777" w:rsidR="00DC64F4" w:rsidRDefault="0085279E">
      <w:pPr>
        <w:spacing w:line="600" w:lineRule="auto"/>
        <w:ind w:firstLine="720"/>
        <w:jc w:val="both"/>
        <w:rPr>
          <w:rFonts w:eastAsia="Times New Roman"/>
          <w:szCs w:val="24"/>
        </w:rPr>
      </w:pPr>
      <w:r>
        <w:rPr>
          <w:rFonts w:eastAsia="Times New Roman"/>
          <w:szCs w:val="24"/>
        </w:rPr>
        <w:t>Γι’ αυτό, λοιπόν, θα σας καταθέσω, επίσης, αναλυτικό έγγραφο ανά δημοτική ενότητα και σχολείο,</w:t>
      </w:r>
      <w:r>
        <w:rPr>
          <w:rFonts w:eastAsia="Times New Roman"/>
          <w:szCs w:val="24"/>
        </w:rPr>
        <w:t xml:space="preserve"> νηπιαγωγεία, δημοτικά, γυμνάσια, λύκεια, για την ειδική αγωγή, ένα σημαντικό εύρος των κτηριακών προβλημάτων, υποδομών και αναγκών, όπως προκύπτουν από τα έγγραφα. </w:t>
      </w:r>
    </w:p>
    <w:p w14:paraId="3B1C0D5C" w14:textId="77777777" w:rsidR="00DC64F4" w:rsidRDefault="0085279E">
      <w:pPr>
        <w:spacing w:line="600" w:lineRule="auto"/>
        <w:ind w:firstLine="720"/>
        <w:jc w:val="both"/>
        <w:rPr>
          <w:rFonts w:eastAsia="Times New Roman"/>
          <w:szCs w:val="24"/>
        </w:rPr>
      </w:pPr>
      <w:r>
        <w:rPr>
          <w:rFonts w:eastAsia="Times New Roman"/>
          <w:szCs w:val="24"/>
        </w:rPr>
        <w:t xml:space="preserve">Απλώς σας αναφέρω ενδεικτικά: Δημοτικό Σχολείο </w:t>
      </w:r>
      <w:proofErr w:type="spellStart"/>
      <w:r>
        <w:rPr>
          <w:rFonts w:eastAsia="Times New Roman"/>
          <w:szCs w:val="24"/>
        </w:rPr>
        <w:t>Γαλιάς</w:t>
      </w:r>
      <w:proofErr w:type="spellEnd"/>
      <w:r>
        <w:rPr>
          <w:rFonts w:eastAsia="Times New Roman"/>
          <w:szCs w:val="24"/>
        </w:rPr>
        <w:t>. Το 2013 έγινε σεισμός 6,3 ρίχτερ. Τ</w:t>
      </w:r>
      <w:r>
        <w:rPr>
          <w:rFonts w:eastAsia="Times New Roman"/>
          <w:szCs w:val="24"/>
        </w:rPr>
        <w:t xml:space="preserve">ο κτήριο υπέστη σοβαρές στατικές βλάβες και απαιτείται άμεσα νέο κτήριο. Έχει καταντήσει «το γιοφύρι της Άρτας». Από τότε μέχρι σήμερα στεγάζονται σε </w:t>
      </w:r>
      <w:proofErr w:type="spellStart"/>
      <w:r>
        <w:rPr>
          <w:rFonts w:eastAsia="Times New Roman"/>
          <w:szCs w:val="24"/>
        </w:rPr>
        <w:t>λυόμενες</w:t>
      </w:r>
      <w:proofErr w:type="spellEnd"/>
      <w:r>
        <w:rPr>
          <w:rFonts w:eastAsia="Times New Roman"/>
          <w:szCs w:val="24"/>
        </w:rPr>
        <w:t xml:space="preserve"> αίθουσες. Θα σας καταθέσω, επίσης, το έγγραφο του Συλλόγου Γονέων της </w:t>
      </w:r>
      <w:proofErr w:type="spellStart"/>
      <w:r>
        <w:rPr>
          <w:rFonts w:eastAsia="Times New Roman"/>
          <w:szCs w:val="24"/>
        </w:rPr>
        <w:t>Γαλιάς</w:t>
      </w:r>
      <w:proofErr w:type="spellEnd"/>
      <w:r>
        <w:rPr>
          <w:rFonts w:eastAsia="Times New Roman"/>
          <w:szCs w:val="24"/>
        </w:rPr>
        <w:t xml:space="preserve">. </w:t>
      </w:r>
    </w:p>
    <w:p w14:paraId="3B1C0D5D" w14:textId="77777777" w:rsidR="00DC64F4" w:rsidRDefault="0085279E">
      <w:pPr>
        <w:spacing w:line="600" w:lineRule="auto"/>
        <w:ind w:firstLine="720"/>
        <w:jc w:val="both"/>
        <w:rPr>
          <w:rFonts w:eastAsia="Times New Roman"/>
          <w:szCs w:val="24"/>
        </w:rPr>
      </w:pPr>
      <w:r>
        <w:rPr>
          <w:rFonts w:eastAsia="Times New Roman"/>
          <w:szCs w:val="24"/>
        </w:rPr>
        <w:t xml:space="preserve">Στα </w:t>
      </w:r>
      <w:proofErr w:type="spellStart"/>
      <w:r>
        <w:rPr>
          <w:rFonts w:eastAsia="Times New Roman"/>
          <w:szCs w:val="24"/>
        </w:rPr>
        <w:t>Πηγαϊδάκια</w:t>
      </w:r>
      <w:proofErr w:type="spellEnd"/>
      <w:r>
        <w:rPr>
          <w:rFonts w:eastAsia="Times New Roman"/>
          <w:szCs w:val="24"/>
        </w:rPr>
        <w:t xml:space="preserve"> δημ</w:t>
      </w:r>
      <w:r>
        <w:rPr>
          <w:rFonts w:eastAsia="Times New Roman"/>
          <w:szCs w:val="24"/>
        </w:rPr>
        <w:t>οτικό και νηπιαγωγείο καταργήθηκαν περίπου προ δεκαετίας. Το κτήριο είναι εγκαταλελειμμένο. Δεν φρόντισε κανείς και ποτέ να αναζητήσει την τύχη -προσέξτε- του αρχειακού και υπηρεσιακού υλικού του σχολείου, της βιβλιοθήκης, των θρανίων, του εργαστηριακού υλ</w:t>
      </w:r>
      <w:r>
        <w:rPr>
          <w:rFonts w:eastAsia="Times New Roman"/>
          <w:szCs w:val="24"/>
        </w:rPr>
        <w:t>ικού όταν έκλεισε. Η απόλυτη καταστροφή. Πραγματική αδιαφορία για το σχολείο του 21</w:t>
      </w:r>
      <w:r>
        <w:rPr>
          <w:rFonts w:eastAsia="Times New Roman"/>
          <w:szCs w:val="24"/>
          <w:vertAlign w:val="superscript"/>
        </w:rPr>
        <w:t>ου</w:t>
      </w:r>
      <w:r>
        <w:rPr>
          <w:rFonts w:eastAsia="Times New Roman"/>
          <w:szCs w:val="24"/>
        </w:rPr>
        <w:t xml:space="preserve"> αιώνα. </w:t>
      </w:r>
    </w:p>
    <w:p w14:paraId="3B1C0D5E" w14:textId="77777777" w:rsidR="00DC64F4" w:rsidRDefault="0085279E">
      <w:pPr>
        <w:spacing w:line="600" w:lineRule="auto"/>
        <w:ind w:firstLine="720"/>
        <w:jc w:val="both"/>
        <w:rPr>
          <w:rFonts w:eastAsia="Times New Roman"/>
          <w:szCs w:val="24"/>
        </w:rPr>
      </w:pPr>
      <w:r>
        <w:rPr>
          <w:rFonts w:eastAsia="Times New Roman"/>
          <w:szCs w:val="24"/>
        </w:rPr>
        <w:t>Θα καταθέσω</w:t>
      </w:r>
      <w:r>
        <w:rPr>
          <w:rFonts w:eastAsia="Times New Roman"/>
          <w:szCs w:val="24"/>
        </w:rPr>
        <w:t xml:space="preserve"> </w:t>
      </w:r>
      <w:r>
        <w:rPr>
          <w:rFonts w:eastAsia="Times New Roman"/>
          <w:szCs w:val="24"/>
        </w:rPr>
        <w:t>για τα Πρακτικά φωτογραφικό υλικό που αποτυπώνει από μια άλλη οπτική γωνία την κρατική εγκατάλειψη, το τι παιδεία διακηρύττει και η Κυβέρνησή σας, όπω</w:t>
      </w:r>
      <w:r>
        <w:rPr>
          <w:rFonts w:eastAsia="Times New Roman"/>
          <w:szCs w:val="24"/>
        </w:rPr>
        <w:t xml:space="preserve">ς και οι προηγούμενες. </w:t>
      </w:r>
    </w:p>
    <w:p w14:paraId="3B1C0D5F" w14:textId="77777777" w:rsidR="00DC64F4" w:rsidRDefault="0085279E">
      <w:pPr>
        <w:spacing w:line="600" w:lineRule="auto"/>
        <w:ind w:firstLine="720"/>
        <w:jc w:val="both"/>
        <w:rPr>
          <w:rFonts w:eastAsia="Times New Roman"/>
          <w:szCs w:val="24"/>
        </w:rPr>
      </w:pPr>
      <w:r>
        <w:rPr>
          <w:rFonts w:eastAsia="Times New Roman"/>
          <w:szCs w:val="24"/>
        </w:rPr>
        <w:t xml:space="preserve">Απευθύνθηκα στην Περιφερειακή Διεύθυνση Εκπαίδευσης των προηγούμενων κυβερνήσεων και της τωρινής και ξέρετε τι μου απάντησαν; «Δεν είναι δικό μας θέμα, είναι θέμα του δήμου». Βεβαίως, ένα μέρος που αφορά τη βιβλιοθήκη και τις </w:t>
      </w:r>
      <w:r>
        <w:rPr>
          <w:rFonts w:eastAsia="Times New Roman"/>
          <w:szCs w:val="24"/>
        </w:rPr>
        <w:t>υποδομές είναι του δήμου. Το αρχειακό υλικό, όμως; Όταν κάποιος που φοίτησε σ’ αυτό το σχολείο πάει να ζητήσει ένα έγγραφο, ποιος θα του το δώσει;</w:t>
      </w:r>
    </w:p>
    <w:p w14:paraId="3B1C0D60"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Συντυχάκη, σας παρακαλώ να ολοκληρώσετε.</w:t>
      </w:r>
    </w:p>
    <w:p w14:paraId="3B1C0D61" w14:textId="77777777" w:rsidR="00DC64F4" w:rsidRDefault="0085279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Ολοκληρ</w:t>
      </w:r>
      <w:r>
        <w:rPr>
          <w:rFonts w:eastAsia="Times New Roman"/>
          <w:szCs w:val="24"/>
        </w:rPr>
        <w:t>ώνω, κύριε Πρόεδρε.</w:t>
      </w:r>
    </w:p>
    <w:p w14:paraId="3B1C0D62" w14:textId="77777777" w:rsidR="00DC64F4" w:rsidRDefault="0085279E">
      <w:pPr>
        <w:spacing w:line="600" w:lineRule="auto"/>
        <w:ind w:firstLine="720"/>
        <w:jc w:val="both"/>
        <w:rPr>
          <w:rFonts w:eastAsia="Times New Roman"/>
          <w:szCs w:val="24"/>
        </w:rPr>
      </w:pPr>
      <w:r>
        <w:rPr>
          <w:rFonts w:eastAsia="Times New Roman"/>
          <w:szCs w:val="24"/>
        </w:rPr>
        <w:t xml:space="preserve">Φυσικά, υπάρχει και η κατάσταση του σχολείου των </w:t>
      </w:r>
      <w:proofErr w:type="spellStart"/>
      <w:r>
        <w:rPr>
          <w:rFonts w:eastAsia="Times New Roman"/>
          <w:szCs w:val="24"/>
        </w:rPr>
        <w:t>Βοριζίων</w:t>
      </w:r>
      <w:proofErr w:type="spellEnd"/>
      <w:r>
        <w:rPr>
          <w:rFonts w:eastAsia="Times New Roman"/>
          <w:szCs w:val="24"/>
        </w:rPr>
        <w:t xml:space="preserve">, όπως είπατε, που επίσης είναι ακατάλληλο. Κινδυνεύουν τα παιδιά. Η λύση, βέβαια, δεν είναι οι </w:t>
      </w:r>
      <w:proofErr w:type="spellStart"/>
      <w:r>
        <w:rPr>
          <w:rFonts w:eastAsia="Times New Roman"/>
          <w:szCs w:val="24"/>
        </w:rPr>
        <w:t>λυόμενες</w:t>
      </w:r>
      <w:proofErr w:type="spellEnd"/>
      <w:r>
        <w:rPr>
          <w:rFonts w:eastAsia="Times New Roman"/>
          <w:szCs w:val="24"/>
        </w:rPr>
        <w:t xml:space="preserve"> κατασκευές. Έχει ενενήντα παιδιά, με ραγδαία εξέλιξη και αυτή η κοινότητα,</w:t>
      </w:r>
      <w:r>
        <w:rPr>
          <w:rFonts w:eastAsia="Times New Roman"/>
          <w:szCs w:val="24"/>
        </w:rPr>
        <w:t xml:space="preserve"> πτηνοτροφική κατ</w:t>
      </w:r>
      <w:r>
        <w:rPr>
          <w:rFonts w:eastAsia="Times New Roman"/>
          <w:szCs w:val="24"/>
        </w:rPr>
        <w:t xml:space="preserve">’ </w:t>
      </w:r>
      <w:r>
        <w:rPr>
          <w:rFonts w:eastAsia="Times New Roman"/>
          <w:szCs w:val="24"/>
        </w:rPr>
        <w:t>εξοχήν περιοχή. Οι γονείς είναι σε κινητοποίηση.</w:t>
      </w:r>
    </w:p>
    <w:p w14:paraId="3B1C0D63" w14:textId="77777777" w:rsidR="00DC64F4" w:rsidRDefault="0085279E">
      <w:pPr>
        <w:spacing w:line="600" w:lineRule="auto"/>
        <w:ind w:firstLine="720"/>
        <w:jc w:val="both"/>
        <w:rPr>
          <w:rFonts w:eastAsia="Times New Roman"/>
          <w:szCs w:val="24"/>
        </w:rPr>
      </w:pPr>
      <w:r>
        <w:rPr>
          <w:rFonts w:eastAsia="Times New Roman"/>
          <w:szCs w:val="24"/>
        </w:rPr>
        <w:t>Βέβαια, για το ειδικό νηπιαγωγείο στο</w:t>
      </w:r>
      <w:r>
        <w:rPr>
          <w:rFonts w:eastAsia="Times New Roman"/>
          <w:szCs w:val="24"/>
        </w:rPr>
        <w:t>ν</w:t>
      </w:r>
      <w:r>
        <w:rPr>
          <w:rFonts w:eastAsia="Times New Roman"/>
          <w:szCs w:val="24"/>
        </w:rPr>
        <w:t xml:space="preserve"> Δήμο Φαιστού απαιτείται ένα σύγχρονο κτήριο που να καλύπτει τις ανάγκες όλης της ευρύτερης περιοχής της </w:t>
      </w:r>
      <w:proofErr w:type="spellStart"/>
      <w:r>
        <w:rPr>
          <w:rFonts w:eastAsia="Times New Roman"/>
          <w:szCs w:val="24"/>
        </w:rPr>
        <w:t>Μεσσαράς</w:t>
      </w:r>
      <w:proofErr w:type="spellEnd"/>
      <w:r>
        <w:rPr>
          <w:rFonts w:eastAsia="Times New Roman"/>
          <w:szCs w:val="24"/>
        </w:rPr>
        <w:t>. Όχι μόνο του Δήμου Φαιστού αλλά όλη</w:t>
      </w:r>
      <w:r>
        <w:rPr>
          <w:rFonts w:eastAsia="Times New Roman"/>
          <w:szCs w:val="24"/>
        </w:rPr>
        <w:t xml:space="preserve">ς της </w:t>
      </w:r>
      <w:proofErr w:type="spellStart"/>
      <w:r>
        <w:rPr>
          <w:rFonts w:eastAsia="Times New Roman"/>
          <w:szCs w:val="24"/>
        </w:rPr>
        <w:t>Μεσσαράς</w:t>
      </w:r>
      <w:proofErr w:type="spellEnd"/>
      <w:r>
        <w:rPr>
          <w:rFonts w:eastAsia="Times New Roman"/>
          <w:szCs w:val="24"/>
        </w:rPr>
        <w:t>, πενήντα χιλιάδων κατοίκων…</w:t>
      </w:r>
    </w:p>
    <w:p w14:paraId="3B1C0D64" w14:textId="77777777" w:rsidR="00DC64F4" w:rsidRDefault="0085279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Συντυχάκη, σας παρακαλώ, κλείστε. Δεν κάνουμε αγόρευση. Ερώτηση είναι.</w:t>
      </w:r>
    </w:p>
    <w:p w14:paraId="3B1C0D65" w14:textId="77777777" w:rsidR="00DC64F4" w:rsidRDefault="0085279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Κατά συνέπεια σας ρωτάω, κύριε Υπουργέ, πολύ συγκεκριμένα γι’ αυτό το ζήτημα: Τι </w:t>
      </w:r>
      <w:r>
        <w:rPr>
          <w:rFonts w:eastAsia="Times New Roman"/>
          <w:szCs w:val="24"/>
        </w:rPr>
        <w:t>μέτρα θα πάρετε για την κάλυψη των οξυμ</w:t>
      </w:r>
      <w:r>
        <w:rPr>
          <w:rFonts w:eastAsia="Times New Roman"/>
          <w:szCs w:val="24"/>
        </w:rPr>
        <w:t>μ</w:t>
      </w:r>
      <w:r>
        <w:rPr>
          <w:rFonts w:eastAsia="Times New Roman"/>
          <w:szCs w:val="24"/>
        </w:rPr>
        <w:t>ένων αναγκών της σχολικής στέγης στο</w:t>
      </w:r>
      <w:r>
        <w:rPr>
          <w:rFonts w:eastAsia="Times New Roman"/>
          <w:szCs w:val="24"/>
        </w:rPr>
        <w:t>ν</w:t>
      </w:r>
      <w:r>
        <w:rPr>
          <w:rFonts w:eastAsia="Times New Roman"/>
          <w:szCs w:val="24"/>
        </w:rPr>
        <w:t xml:space="preserve"> Δήμο Φαιστού με την υλοποίηση ενός σύγχρονου προγράμματος σχολικής στέγης με αποκλειστική ευθύνη του ίδιου του κράτους και όχι να παραπέμπουμε στους δήμους την ευθύνη γενικά και αφηρημένα, που βέβαια και αυτοί έχουν την ευθύνη τους γιατί αποδέχθηκαν αυτή </w:t>
      </w:r>
      <w:r>
        <w:rPr>
          <w:rFonts w:eastAsia="Times New Roman"/>
          <w:szCs w:val="24"/>
        </w:rPr>
        <w:t xml:space="preserve">την κατάσταση σήμερα; </w:t>
      </w:r>
    </w:p>
    <w:p w14:paraId="3B1C0D66" w14:textId="77777777" w:rsidR="00DC64F4" w:rsidRDefault="0085279E">
      <w:pPr>
        <w:spacing w:line="600" w:lineRule="auto"/>
        <w:ind w:firstLine="720"/>
        <w:jc w:val="both"/>
        <w:rPr>
          <w:rFonts w:eastAsia="Times New Roman"/>
          <w:szCs w:val="24"/>
        </w:rPr>
      </w:pPr>
      <w:r>
        <w:rPr>
          <w:rFonts w:eastAsia="Times New Roman"/>
          <w:szCs w:val="24"/>
        </w:rPr>
        <w:t xml:space="preserve">Ευχαριστώ. </w:t>
      </w:r>
    </w:p>
    <w:p w14:paraId="3B1C0D67" w14:textId="77777777" w:rsidR="00DC64F4" w:rsidRDefault="0085279E">
      <w:pPr>
        <w:spacing w:line="600" w:lineRule="auto"/>
        <w:ind w:firstLine="720"/>
        <w:jc w:val="both"/>
        <w:rPr>
          <w:rFonts w:eastAsia="Times New Roman"/>
          <w:szCs w:val="24"/>
        </w:rPr>
      </w:pPr>
      <w:r>
        <w:rPr>
          <w:rFonts w:eastAsia="Times New Roman"/>
          <w:szCs w:val="24"/>
        </w:rPr>
        <w:t xml:space="preserve">(Στο σημείο αυτό ο Βουλευτής κ. Εμμανουήλ Συντυχάκης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B1C0D68" w14:textId="77777777" w:rsidR="00DC64F4" w:rsidRDefault="0085279E">
      <w:pPr>
        <w:spacing w:line="600" w:lineRule="auto"/>
        <w:ind w:firstLine="720"/>
        <w:jc w:val="both"/>
        <w:rPr>
          <w:rFonts w:eastAsia="Times New Roman"/>
          <w:szCs w:val="24"/>
        </w:rPr>
      </w:pPr>
      <w:r>
        <w:rPr>
          <w:rFonts w:eastAsia="Times New Roman"/>
          <w:b/>
          <w:szCs w:val="24"/>
        </w:rPr>
        <w:t>ΠΡΟΕΔ</w:t>
      </w:r>
      <w:r>
        <w:rPr>
          <w:rFonts w:eastAsia="Times New Roman"/>
          <w:b/>
          <w:szCs w:val="24"/>
        </w:rPr>
        <w:t>ΡΕΥΩΝ (Νικήτας Κακλαμάνης):</w:t>
      </w:r>
      <w:r>
        <w:rPr>
          <w:rFonts w:eastAsia="Times New Roman"/>
          <w:szCs w:val="24"/>
        </w:rPr>
        <w:t xml:space="preserve"> Ευχαριστούμε, κύριε Συντυχάκη.</w:t>
      </w:r>
    </w:p>
    <w:p w14:paraId="3B1C0D69" w14:textId="77777777" w:rsidR="00DC64F4" w:rsidRDefault="0085279E">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το δελτίο επίκαιρων ερωτήσεων της Παρασκευής 8 Απριλίου 2016.</w:t>
      </w:r>
    </w:p>
    <w:p w14:paraId="3B1C0D6A" w14:textId="77777777" w:rsidR="00DC64F4" w:rsidRDefault="0085279E">
      <w:pPr>
        <w:spacing w:line="600" w:lineRule="auto"/>
        <w:ind w:firstLine="720"/>
        <w:jc w:val="both"/>
        <w:rPr>
          <w:rFonts w:eastAsia="Times New Roman"/>
          <w:szCs w:val="24"/>
        </w:rPr>
      </w:pPr>
      <w:r>
        <w:rPr>
          <w:rFonts w:eastAsia="Times New Roman"/>
          <w:szCs w:val="24"/>
        </w:rPr>
        <w:t>Α. ΕΠΙΚΑΙΡΕΣ ΕΡΩΤΗΣΕΙΣ 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το</w:t>
      </w:r>
      <w:r>
        <w:rPr>
          <w:rFonts w:eastAsia="Times New Roman"/>
          <w:szCs w:val="24"/>
        </w:rPr>
        <w:t xml:space="preserve">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3B1C0D6B" w14:textId="77777777" w:rsidR="00DC64F4" w:rsidRDefault="0085279E">
      <w:pPr>
        <w:spacing w:line="600" w:lineRule="auto"/>
        <w:ind w:firstLine="720"/>
        <w:jc w:val="both"/>
        <w:rPr>
          <w:rFonts w:eastAsia="Times New Roman"/>
          <w:szCs w:val="24"/>
        </w:rPr>
      </w:pPr>
      <w:r>
        <w:rPr>
          <w:rFonts w:eastAsia="Times New Roman"/>
          <w:szCs w:val="24"/>
        </w:rPr>
        <w:t xml:space="preserve">1. Η με αριθμό 753/5-4-2016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του Βουλευτή Λακωνίας του Συνασπισμού Ριζοσπαστικής Αριστεράς κ. Σταύρου </w:t>
      </w:r>
      <w:proofErr w:type="spellStart"/>
      <w:r>
        <w:rPr>
          <w:rFonts w:eastAsia="Times New Roman"/>
          <w:szCs w:val="24"/>
        </w:rPr>
        <w:t>Αραχωβίτη</w:t>
      </w:r>
      <w:proofErr w:type="spellEnd"/>
      <w:r>
        <w:rPr>
          <w:rFonts w:eastAsia="Times New Roman"/>
          <w:szCs w:val="24"/>
        </w:rPr>
        <w:t xml:space="preserve"> προς τον Υπουργό Αγροτικής Ανάπτυξης και Τροφίμων, σχετικά με τις πληρωμές ανειλημμένων υποχρεώσεων του</w:t>
      </w:r>
      <w:r>
        <w:rPr>
          <w:rFonts w:eastAsia="Times New Roman"/>
          <w:szCs w:val="24"/>
        </w:rPr>
        <w:t xml:space="preserve"> Προγράμματος Αγροτικής Ανάπτυξης (ΠΑΑ) 2007-2013</w:t>
      </w:r>
      <w:r>
        <w:rPr>
          <w:rFonts w:eastAsia="Times New Roman"/>
          <w:szCs w:val="24"/>
        </w:rPr>
        <w:t>.</w:t>
      </w:r>
    </w:p>
    <w:p w14:paraId="3B1C0D6C" w14:textId="77777777" w:rsidR="00DC64F4" w:rsidRDefault="0085279E">
      <w:pPr>
        <w:spacing w:line="600" w:lineRule="auto"/>
        <w:ind w:firstLine="720"/>
        <w:jc w:val="both"/>
        <w:rPr>
          <w:rFonts w:eastAsia="Times New Roman"/>
          <w:szCs w:val="24"/>
        </w:rPr>
      </w:pPr>
      <w:r>
        <w:rPr>
          <w:rFonts w:eastAsia="Times New Roman"/>
          <w:szCs w:val="24"/>
        </w:rPr>
        <w:t>2.</w:t>
      </w:r>
      <w:r>
        <w:rPr>
          <w:rFonts w:eastAsia="Times New Roman"/>
          <w:szCs w:val="24"/>
        </w:rPr>
        <w:t xml:space="preserve"> </w:t>
      </w:r>
      <w:r>
        <w:rPr>
          <w:rFonts w:eastAsia="Times New Roman"/>
          <w:szCs w:val="24"/>
        </w:rPr>
        <w:t xml:space="preserve">Η με αριθμό 740/4-4-2016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του Δ΄ Αντιπροέδρου της Βουλής και Βουλευτή Α΄ Αθηνών της Νέας Δημοκρατίας κ. Νικήτα Κακλαμάνη προς τον Υπουργό Εσωτερικών και Διοικητικής Ανασυγκρότησης, σχετι</w:t>
      </w:r>
      <w:r>
        <w:rPr>
          <w:rFonts w:eastAsia="Times New Roman"/>
          <w:szCs w:val="24"/>
        </w:rPr>
        <w:t xml:space="preserve">κά με την ανεξέλεγκτη δράση των ΜΚΟ στη </w:t>
      </w:r>
      <w:r>
        <w:rPr>
          <w:rFonts w:eastAsia="Times New Roman"/>
          <w:szCs w:val="24"/>
        </w:rPr>
        <w:t>χ</w:t>
      </w:r>
      <w:r>
        <w:rPr>
          <w:rFonts w:eastAsia="Times New Roman"/>
          <w:szCs w:val="24"/>
        </w:rPr>
        <w:t>ώρα.</w:t>
      </w:r>
    </w:p>
    <w:p w14:paraId="3B1C0D6D" w14:textId="77777777" w:rsidR="00DC64F4" w:rsidRDefault="0085279E">
      <w:pPr>
        <w:spacing w:line="600" w:lineRule="auto"/>
        <w:ind w:firstLine="720"/>
        <w:jc w:val="both"/>
        <w:rPr>
          <w:rFonts w:eastAsia="Times New Roman"/>
          <w:szCs w:val="24"/>
        </w:rPr>
      </w:pPr>
      <w:r>
        <w:rPr>
          <w:rFonts w:eastAsia="Times New Roman"/>
          <w:szCs w:val="24"/>
        </w:rPr>
        <w:t>3.</w:t>
      </w:r>
      <w:r>
        <w:rPr>
          <w:rFonts w:eastAsia="Times New Roman"/>
          <w:szCs w:val="24"/>
        </w:rPr>
        <w:t xml:space="preserve"> </w:t>
      </w:r>
      <w:r>
        <w:rPr>
          <w:rFonts w:eastAsia="Times New Roman"/>
          <w:szCs w:val="24"/>
        </w:rPr>
        <w:t xml:space="preserve">Η με αριθμό 749/5-4-2016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του Βουλευτή Α΄ Πειραι</w:t>
      </w:r>
      <w:r>
        <w:rPr>
          <w:rFonts w:eastAsia="Times New Roman"/>
          <w:szCs w:val="24"/>
        </w:rPr>
        <w:t>ώς</w:t>
      </w:r>
      <w:r>
        <w:rPr>
          <w:rFonts w:eastAsia="Times New Roman"/>
          <w:szCs w:val="24"/>
        </w:rPr>
        <w:t xml:space="preserve"> του Λαϊκού Συνδέσμου – Χρυσή Αυγή</w:t>
      </w:r>
      <w:r>
        <w:rPr>
          <w:rFonts w:eastAsia="Times New Roman"/>
          <w:szCs w:val="24"/>
        </w:rPr>
        <w:t xml:space="preserve"> </w:t>
      </w:r>
      <w:r>
        <w:rPr>
          <w:rFonts w:eastAsia="Times New Roman"/>
          <w:szCs w:val="24"/>
        </w:rPr>
        <w:t xml:space="preserve">κ. Νικολάου </w:t>
      </w:r>
      <w:proofErr w:type="spellStart"/>
      <w:r>
        <w:rPr>
          <w:rFonts w:eastAsia="Times New Roman"/>
          <w:szCs w:val="24"/>
        </w:rPr>
        <w:t>Κούζηλου</w:t>
      </w:r>
      <w:proofErr w:type="spellEnd"/>
      <w:r>
        <w:rPr>
          <w:rFonts w:eastAsia="Times New Roman"/>
          <w:szCs w:val="24"/>
        </w:rPr>
        <w:t xml:space="preserve"> προς τον Υπουργό Ναυτιλίας και Νησιωτικής Πολιτικής, σχετικά με την ίδρυση Ακαδημίας </w:t>
      </w:r>
      <w:r>
        <w:rPr>
          <w:rFonts w:eastAsia="Times New Roman"/>
          <w:szCs w:val="24"/>
        </w:rPr>
        <w:t>Λιμενικού Σώματος.</w:t>
      </w:r>
    </w:p>
    <w:p w14:paraId="3B1C0D6E" w14:textId="77777777" w:rsidR="00DC64F4" w:rsidRDefault="0085279E">
      <w:pPr>
        <w:spacing w:line="600" w:lineRule="auto"/>
        <w:ind w:firstLine="720"/>
        <w:jc w:val="both"/>
        <w:rPr>
          <w:rFonts w:eastAsia="Times New Roman"/>
          <w:szCs w:val="24"/>
        </w:rPr>
      </w:pPr>
      <w:r>
        <w:rPr>
          <w:rFonts w:eastAsia="Times New Roman"/>
          <w:szCs w:val="24"/>
        </w:rPr>
        <w:t>4.</w:t>
      </w:r>
      <w:r>
        <w:rPr>
          <w:rFonts w:eastAsia="Times New Roman"/>
          <w:szCs w:val="24"/>
        </w:rPr>
        <w:t xml:space="preserve"> </w:t>
      </w:r>
      <w:r>
        <w:rPr>
          <w:rFonts w:eastAsia="Times New Roman"/>
          <w:szCs w:val="24"/>
        </w:rPr>
        <w:t xml:space="preserve">Η με αριθμό 750/5-4-2016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του Βουλευτή Ηρακλείου της Δημοκρατικής Συμπαράταξης ΠΑΣΟΚ</w:t>
      </w:r>
      <w:r>
        <w:rPr>
          <w:rFonts w:eastAsia="Times New Roman"/>
          <w:szCs w:val="24"/>
        </w:rPr>
        <w:t>-</w:t>
      </w:r>
      <w:r>
        <w:rPr>
          <w:rFonts w:eastAsia="Times New Roman"/>
          <w:szCs w:val="24"/>
        </w:rPr>
        <w:t>ΔΗΜΑΡ</w:t>
      </w:r>
      <w:r>
        <w:rPr>
          <w:rFonts w:eastAsia="Times New Roman"/>
          <w:szCs w:val="24"/>
        </w:rPr>
        <w:t xml:space="preserve"> </w:t>
      </w:r>
      <w:r>
        <w:rPr>
          <w:rFonts w:eastAsia="Times New Roman"/>
          <w:szCs w:val="24"/>
        </w:rPr>
        <w:t xml:space="preserve">κ. Βασιλείου </w:t>
      </w:r>
      <w:proofErr w:type="spellStart"/>
      <w:r>
        <w:rPr>
          <w:rFonts w:eastAsia="Times New Roman"/>
          <w:szCs w:val="24"/>
        </w:rPr>
        <w:t>Κεγκέρογλου</w:t>
      </w:r>
      <w:proofErr w:type="spellEnd"/>
      <w:r>
        <w:rPr>
          <w:rFonts w:eastAsia="Times New Roman"/>
          <w:szCs w:val="24"/>
        </w:rPr>
        <w:t xml:space="preserve"> προς τον Υπουργό Αγροτικής Ανάπτυξης και Τροφίμων, σχετικά με την καταβολή του υπολοίπου των επιδοτήσε</w:t>
      </w:r>
      <w:r>
        <w:rPr>
          <w:rFonts w:eastAsia="Times New Roman"/>
          <w:szCs w:val="24"/>
        </w:rPr>
        <w:t xml:space="preserve">ων στους παραγωγούς της </w:t>
      </w:r>
      <w:r>
        <w:rPr>
          <w:rFonts w:eastAsia="Times New Roman"/>
          <w:szCs w:val="24"/>
        </w:rPr>
        <w:t>χ</w:t>
      </w:r>
      <w:r>
        <w:rPr>
          <w:rFonts w:eastAsia="Times New Roman"/>
          <w:szCs w:val="24"/>
        </w:rPr>
        <w:t>ώρας.</w:t>
      </w:r>
    </w:p>
    <w:p w14:paraId="3B1C0D6F" w14:textId="77777777" w:rsidR="00DC64F4" w:rsidRDefault="0085279E">
      <w:pPr>
        <w:spacing w:line="600" w:lineRule="auto"/>
        <w:ind w:firstLine="720"/>
        <w:jc w:val="both"/>
        <w:rPr>
          <w:rFonts w:eastAsia="Times New Roman"/>
          <w:szCs w:val="24"/>
        </w:rPr>
      </w:pPr>
      <w:r>
        <w:rPr>
          <w:rFonts w:eastAsia="Times New Roman"/>
          <w:szCs w:val="24"/>
        </w:rPr>
        <w:t>5.</w:t>
      </w:r>
      <w:r>
        <w:rPr>
          <w:rFonts w:eastAsia="Times New Roman"/>
          <w:szCs w:val="24"/>
        </w:rPr>
        <w:t xml:space="preserve"> </w:t>
      </w:r>
      <w:r>
        <w:rPr>
          <w:rFonts w:eastAsia="Times New Roman"/>
          <w:szCs w:val="24"/>
        </w:rPr>
        <w:t xml:space="preserve">Η με αριθμό 754/5-4-2016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του Βουλευτή Ηρακλείου του Κομμουνιστικού Κόμματος Ελλάδ</w:t>
      </w:r>
      <w:r>
        <w:rPr>
          <w:rFonts w:eastAsia="Times New Roman"/>
          <w:szCs w:val="24"/>
        </w:rPr>
        <w:t>α</w:t>
      </w:r>
      <w:r>
        <w:rPr>
          <w:rFonts w:eastAsia="Times New Roman"/>
          <w:szCs w:val="24"/>
        </w:rPr>
        <w:t>ς κ. Εμμανουήλ Συντυχάκη προς τον Υπουργό Πολιτισμού και Αθλητισμού, σχετικά με την αύξηση των εισιτηρίων στους αρχαιολογικ</w:t>
      </w:r>
      <w:r>
        <w:rPr>
          <w:rFonts w:eastAsia="Times New Roman"/>
          <w:szCs w:val="24"/>
        </w:rPr>
        <w:t xml:space="preserve">ούς χώρους και μουσεία της </w:t>
      </w:r>
      <w:r>
        <w:rPr>
          <w:rFonts w:eastAsia="Times New Roman"/>
          <w:szCs w:val="24"/>
        </w:rPr>
        <w:t>χ</w:t>
      </w:r>
      <w:r>
        <w:rPr>
          <w:rFonts w:eastAsia="Times New Roman"/>
          <w:szCs w:val="24"/>
        </w:rPr>
        <w:t>ώρας.</w:t>
      </w:r>
    </w:p>
    <w:p w14:paraId="3B1C0D70" w14:textId="77777777" w:rsidR="00DC64F4" w:rsidRDefault="0085279E">
      <w:pPr>
        <w:spacing w:line="600" w:lineRule="auto"/>
        <w:ind w:firstLine="720"/>
        <w:jc w:val="both"/>
        <w:rPr>
          <w:rFonts w:eastAsia="Times New Roman"/>
          <w:szCs w:val="24"/>
        </w:rPr>
      </w:pPr>
      <w:r>
        <w:rPr>
          <w:rFonts w:eastAsia="Times New Roman"/>
          <w:szCs w:val="24"/>
        </w:rPr>
        <w:t>6.</w:t>
      </w:r>
      <w:r>
        <w:rPr>
          <w:rFonts w:eastAsia="Times New Roman"/>
          <w:szCs w:val="24"/>
        </w:rPr>
        <w:t xml:space="preserve"> </w:t>
      </w:r>
      <w:r>
        <w:rPr>
          <w:rFonts w:eastAsia="Times New Roman"/>
          <w:szCs w:val="24"/>
        </w:rPr>
        <w:t xml:space="preserve">Η με αριθμό 744/4-4-2016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του Βουλευτή Λ</w:t>
      </w:r>
      <w:r>
        <w:rPr>
          <w:rFonts w:eastAsia="Times New Roman"/>
          <w:szCs w:val="24"/>
        </w:rPr>
        <w:t xml:space="preserve">αρίσης </w:t>
      </w:r>
      <w:r>
        <w:rPr>
          <w:rFonts w:eastAsia="Times New Roman"/>
          <w:szCs w:val="24"/>
        </w:rPr>
        <w:t xml:space="preserve">των Ανεξαρτήτων Ελλήνων κ. Βασιλείου Κόκκαλη προς τον Υπουργό Πολιτισμού και Αθλητισμού, σχετικά με τον αποκλεισμό του </w:t>
      </w:r>
      <w:r>
        <w:rPr>
          <w:rFonts w:eastAsia="Times New Roman"/>
          <w:szCs w:val="24"/>
        </w:rPr>
        <w:t>ε</w:t>
      </w:r>
      <w:r>
        <w:rPr>
          <w:rFonts w:eastAsia="Times New Roman"/>
          <w:szCs w:val="24"/>
        </w:rPr>
        <w:t xml:space="preserve">λληνικού </w:t>
      </w:r>
      <w:r>
        <w:rPr>
          <w:rFonts w:eastAsia="Times New Roman"/>
          <w:szCs w:val="24"/>
        </w:rPr>
        <w:t>π</w:t>
      </w:r>
      <w:r>
        <w:rPr>
          <w:rFonts w:eastAsia="Times New Roman"/>
          <w:szCs w:val="24"/>
        </w:rPr>
        <w:t xml:space="preserve">νεύματος από το Φεστιβάλ </w:t>
      </w:r>
      <w:r>
        <w:rPr>
          <w:rFonts w:eastAsia="Times New Roman"/>
          <w:szCs w:val="24"/>
        </w:rPr>
        <w:t>Αθηνών-Επιδαύρου.</w:t>
      </w:r>
    </w:p>
    <w:p w14:paraId="3B1C0D71" w14:textId="77777777" w:rsidR="00DC64F4" w:rsidRDefault="0085279E">
      <w:pPr>
        <w:spacing w:line="600" w:lineRule="auto"/>
        <w:ind w:firstLine="720"/>
        <w:jc w:val="both"/>
        <w:rPr>
          <w:rFonts w:eastAsia="Times New Roman"/>
          <w:szCs w:val="24"/>
        </w:rPr>
      </w:pPr>
      <w:r>
        <w:rPr>
          <w:rFonts w:eastAsia="Times New Roman"/>
          <w:szCs w:val="24"/>
        </w:rPr>
        <w:t>Β. ΕΠΙΚΑΙΡΕΣ ΕΡΩΤΗΣΕΙΣ Δεύτερου Κύκλου (Άρθρο 130 παρ</w:t>
      </w:r>
      <w:r>
        <w:rPr>
          <w:rFonts w:eastAsia="Times New Roman"/>
          <w:szCs w:val="24"/>
        </w:rPr>
        <w:t xml:space="preserve">άγραφοι </w:t>
      </w:r>
      <w:r>
        <w:rPr>
          <w:rFonts w:eastAsia="Times New Roman"/>
          <w:szCs w:val="24"/>
        </w:rPr>
        <w:t xml:space="preserve">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3B1C0D72" w14:textId="77777777" w:rsidR="00DC64F4" w:rsidRDefault="0085279E">
      <w:pPr>
        <w:spacing w:line="600" w:lineRule="auto"/>
        <w:ind w:firstLine="720"/>
        <w:jc w:val="both"/>
        <w:rPr>
          <w:rFonts w:eastAsia="Times New Roman"/>
          <w:szCs w:val="24"/>
        </w:rPr>
      </w:pPr>
      <w:r>
        <w:rPr>
          <w:rFonts w:eastAsia="Times New Roman"/>
          <w:szCs w:val="24"/>
        </w:rPr>
        <w:t>1.</w:t>
      </w:r>
      <w:r>
        <w:rPr>
          <w:rFonts w:eastAsia="Times New Roman"/>
          <w:szCs w:val="24"/>
        </w:rPr>
        <w:t xml:space="preserve"> </w:t>
      </w:r>
      <w:r>
        <w:rPr>
          <w:rFonts w:eastAsia="Times New Roman"/>
          <w:szCs w:val="24"/>
        </w:rPr>
        <w:t xml:space="preserve">Η με αριθμό 751/5-4-2016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της Βουλευτού Β΄ Αθηνών του Συνασπισμού Ριζοσπαστικής Αριστεράς κ</w:t>
      </w:r>
      <w:r>
        <w:rPr>
          <w:rFonts w:eastAsia="Times New Roman"/>
          <w:szCs w:val="24"/>
        </w:rPr>
        <w:t>.</w:t>
      </w:r>
      <w:r>
        <w:rPr>
          <w:rFonts w:eastAsia="Times New Roman"/>
          <w:szCs w:val="24"/>
        </w:rPr>
        <w:t xml:space="preserve"> Χαράς Καφαντάρη προς τον Υπουρ</w:t>
      </w:r>
      <w:r>
        <w:rPr>
          <w:rFonts w:eastAsia="Times New Roman"/>
          <w:szCs w:val="24"/>
        </w:rPr>
        <w:t>γό Περιβάλλοντος και Ενέργειας, σχετικά με την υπογραφή της νέας διεθνούς κλιματικής συμφωνίας.</w:t>
      </w:r>
    </w:p>
    <w:p w14:paraId="3B1C0D73" w14:textId="77777777" w:rsidR="00DC64F4" w:rsidRDefault="0085279E">
      <w:pPr>
        <w:spacing w:line="600" w:lineRule="auto"/>
        <w:ind w:firstLine="720"/>
        <w:jc w:val="both"/>
        <w:rPr>
          <w:rFonts w:eastAsia="Times New Roman"/>
          <w:szCs w:val="24"/>
        </w:rPr>
      </w:pPr>
      <w:r>
        <w:rPr>
          <w:rFonts w:eastAsia="Times New Roman"/>
          <w:szCs w:val="24"/>
        </w:rPr>
        <w:t>2</w:t>
      </w:r>
      <w:r>
        <w:rPr>
          <w:rFonts w:eastAsia="Times New Roman"/>
          <w:szCs w:val="24"/>
        </w:rPr>
        <w:t xml:space="preserve">. </w:t>
      </w:r>
      <w:r>
        <w:rPr>
          <w:rFonts w:eastAsia="Times New Roman"/>
          <w:szCs w:val="24"/>
        </w:rPr>
        <w:t xml:space="preserve">Η με αριθμό 741/4-4-2016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της Βουλευτού Β΄ Αθηνών της Νέας Δημοκρατίας </w:t>
      </w:r>
      <w:r>
        <w:rPr>
          <w:rFonts w:eastAsia="Times New Roman"/>
          <w:szCs w:val="24"/>
        </w:rPr>
        <w:t>κ.</w:t>
      </w:r>
      <w:r>
        <w:rPr>
          <w:rFonts w:eastAsia="Times New Roman"/>
          <w:szCs w:val="24"/>
        </w:rPr>
        <w:t xml:space="preserve"> Άννας – Μισέλ Ασημακοπούλου προς τον Υπουργό Οικονομίας, Ανάπτυξης </w:t>
      </w:r>
      <w:r>
        <w:rPr>
          <w:rFonts w:eastAsia="Times New Roman"/>
          <w:szCs w:val="24"/>
        </w:rPr>
        <w:t>και Τουρισμού, σχετικά με τη χρηματοδότηση των έργων ΕΣΠΑ 2007-2013 που βρίσκονται «σε κίνδυνο».</w:t>
      </w:r>
    </w:p>
    <w:p w14:paraId="3B1C0D74" w14:textId="77777777" w:rsidR="00DC64F4" w:rsidRDefault="0085279E">
      <w:pPr>
        <w:spacing w:line="600" w:lineRule="auto"/>
        <w:ind w:firstLine="720"/>
        <w:jc w:val="both"/>
        <w:rPr>
          <w:rFonts w:eastAsia="Times New Roman"/>
          <w:szCs w:val="24"/>
        </w:rPr>
      </w:pPr>
      <w:r>
        <w:rPr>
          <w:rFonts w:eastAsia="Times New Roman"/>
          <w:szCs w:val="24"/>
        </w:rPr>
        <w:t>3.</w:t>
      </w:r>
      <w:r>
        <w:rPr>
          <w:rFonts w:eastAsia="Times New Roman"/>
          <w:szCs w:val="24"/>
        </w:rPr>
        <w:t xml:space="preserve"> </w:t>
      </w:r>
      <w:r>
        <w:rPr>
          <w:rFonts w:eastAsia="Times New Roman"/>
          <w:szCs w:val="24"/>
        </w:rPr>
        <w:t xml:space="preserve">Η με αριθμό 745/4-4-2016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του Βουλευτή Β΄ Αθηνών της Δημοκρατικής Συμπαράταξης ΠΑΣΟΚ–ΔΗΜΑΡ κ. Ανδρέα Λοβέρδου προς τον Υπουργό Οικονομίας, Α</w:t>
      </w:r>
      <w:r>
        <w:rPr>
          <w:rFonts w:eastAsia="Times New Roman"/>
          <w:szCs w:val="24"/>
        </w:rPr>
        <w:t>νάπτυξης και Τουρισμού, σχετικά με τα μη εξυπηρετούμενα δάνεια.</w:t>
      </w:r>
    </w:p>
    <w:p w14:paraId="3B1C0D75" w14:textId="77777777" w:rsidR="00DC64F4" w:rsidRDefault="0085279E">
      <w:pPr>
        <w:spacing w:line="600" w:lineRule="auto"/>
        <w:ind w:firstLine="720"/>
        <w:jc w:val="both"/>
        <w:rPr>
          <w:rFonts w:eastAsia="Times New Roman"/>
          <w:szCs w:val="24"/>
        </w:rPr>
      </w:pPr>
      <w:r>
        <w:rPr>
          <w:rFonts w:eastAsia="Times New Roman"/>
          <w:szCs w:val="24"/>
        </w:rPr>
        <w:t>4.</w:t>
      </w:r>
      <w:r>
        <w:rPr>
          <w:rFonts w:eastAsia="Times New Roman"/>
          <w:szCs w:val="24"/>
        </w:rPr>
        <w:t xml:space="preserve"> </w:t>
      </w:r>
      <w:r>
        <w:rPr>
          <w:rFonts w:eastAsia="Times New Roman"/>
          <w:szCs w:val="24"/>
        </w:rPr>
        <w:t xml:space="preserve">Η με αριθμό 747/5-4-2016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του Βουλευτή Β΄ Πειραι</w:t>
      </w:r>
      <w:r>
        <w:rPr>
          <w:rFonts w:eastAsia="Times New Roman"/>
          <w:szCs w:val="24"/>
        </w:rPr>
        <w:t xml:space="preserve">ώς </w:t>
      </w:r>
      <w:r>
        <w:rPr>
          <w:rFonts w:eastAsia="Times New Roman"/>
          <w:szCs w:val="24"/>
        </w:rPr>
        <w:t xml:space="preserve">των Ανεξαρτήτων Ελλήνων κ. Δημητρίου Καμμένου προς τον Υπουργό Οικονομικών, σχετικά με το </w:t>
      </w:r>
      <w:r>
        <w:rPr>
          <w:rFonts w:eastAsia="Times New Roman"/>
          <w:szCs w:val="24"/>
        </w:rPr>
        <w:t>π</w:t>
      </w:r>
      <w:r>
        <w:rPr>
          <w:rFonts w:eastAsia="Times New Roman"/>
          <w:szCs w:val="24"/>
        </w:rPr>
        <w:t xml:space="preserve">αγκόσμιο </w:t>
      </w:r>
      <w:r>
        <w:rPr>
          <w:rFonts w:eastAsia="Times New Roman"/>
          <w:szCs w:val="24"/>
        </w:rPr>
        <w:t>σ</w:t>
      </w:r>
      <w:r>
        <w:rPr>
          <w:rFonts w:eastAsia="Times New Roman"/>
          <w:szCs w:val="24"/>
        </w:rPr>
        <w:t xml:space="preserve">κάνδαλο </w:t>
      </w:r>
      <w:proofErr w:type="spellStart"/>
      <w:r>
        <w:rPr>
          <w:rFonts w:eastAsia="Times New Roman"/>
          <w:szCs w:val="24"/>
        </w:rPr>
        <w:t>o</w:t>
      </w:r>
      <w:r>
        <w:rPr>
          <w:rFonts w:eastAsia="Times New Roman"/>
          <w:szCs w:val="24"/>
        </w:rPr>
        <w:t>ffshore</w:t>
      </w:r>
      <w:proofErr w:type="spellEnd"/>
      <w:r>
        <w:rPr>
          <w:rFonts w:eastAsia="Times New Roman"/>
          <w:szCs w:val="24"/>
        </w:rPr>
        <w:t>-φορο</w:t>
      </w:r>
      <w:r>
        <w:rPr>
          <w:rFonts w:eastAsia="Times New Roman"/>
          <w:szCs w:val="24"/>
        </w:rPr>
        <w:t>διαφυγή.  </w:t>
      </w:r>
    </w:p>
    <w:p w14:paraId="3B1C0D76" w14:textId="77777777" w:rsidR="00DC64F4" w:rsidRDefault="0085279E">
      <w:pPr>
        <w:spacing w:line="600" w:lineRule="auto"/>
        <w:ind w:firstLine="720"/>
        <w:jc w:val="both"/>
        <w:rPr>
          <w:rFonts w:eastAsia="Times New Roman"/>
          <w:szCs w:val="24"/>
        </w:rPr>
      </w:pPr>
      <w:r>
        <w:rPr>
          <w:rFonts w:eastAsia="Times New Roman"/>
          <w:szCs w:val="24"/>
        </w:rPr>
        <w:t>Κύριε Υπουργέ, έχετε τον λόγο.</w:t>
      </w:r>
    </w:p>
    <w:p w14:paraId="3B1C0D77" w14:textId="77777777" w:rsidR="00DC64F4" w:rsidRDefault="0085279E">
      <w:pPr>
        <w:spacing w:line="600" w:lineRule="auto"/>
        <w:ind w:firstLine="720"/>
        <w:jc w:val="both"/>
        <w:rPr>
          <w:rFonts w:eastAsia="Times New Roman"/>
          <w:szCs w:val="24"/>
        </w:rPr>
      </w:pPr>
      <w:r>
        <w:rPr>
          <w:rFonts w:eastAsia="Times New Roman"/>
          <w:b/>
          <w:szCs w:val="24"/>
        </w:rPr>
        <w:t>ΘΕΟΔΟΣΗΣ ΠΕΛΕΓΡΙΝΗΣ (Υφυπουργός Παιδείας, Έρευνας και</w:t>
      </w:r>
      <w:r>
        <w:rPr>
          <w:rFonts w:eastAsia="Times New Roman"/>
          <w:szCs w:val="24"/>
        </w:rPr>
        <w:t xml:space="preserve"> </w:t>
      </w:r>
      <w:r>
        <w:rPr>
          <w:rFonts w:eastAsia="Times New Roman"/>
          <w:b/>
          <w:szCs w:val="24"/>
        </w:rPr>
        <w:t xml:space="preserve">Θρησκευμάτων): </w:t>
      </w:r>
      <w:r>
        <w:rPr>
          <w:rFonts w:eastAsia="Times New Roman"/>
          <w:szCs w:val="24"/>
        </w:rPr>
        <w:t xml:space="preserve">Κύριε Βουλευτά, με αδικείτε όταν λέτε ότι προσπάθησα να παρουσιάσω μια ειδυλλιακή κατάσταση. Δεν είπα ότι συνολικά τα κενά είναι ογδόντα δύο και </w:t>
      </w:r>
      <w:r>
        <w:rPr>
          <w:rFonts w:eastAsia="Times New Roman"/>
          <w:szCs w:val="24"/>
        </w:rPr>
        <w:t xml:space="preserve">ότι </w:t>
      </w:r>
      <w:r>
        <w:rPr>
          <w:rFonts w:eastAsia="Times New Roman"/>
          <w:szCs w:val="24"/>
        </w:rPr>
        <w:t xml:space="preserve">οφείλονται ακριβώς στην οικονομική κατάσταση της τελευταίας εξαετίας; </w:t>
      </w:r>
    </w:p>
    <w:p w14:paraId="3B1C0D78" w14:textId="77777777" w:rsidR="00DC64F4" w:rsidRDefault="0085279E">
      <w:pPr>
        <w:spacing w:line="600" w:lineRule="auto"/>
        <w:ind w:firstLine="720"/>
        <w:jc w:val="both"/>
        <w:rPr>
          <w:rFonts w:eastAsia="Times New Roman"/>
          <w:szCs w:val="24"/>
        </w:rPr>
      </w:pPr>
      <w:r>
        <w:rPr>
          <w:rFonts w:eastAsia="Times New Roman"/>
          <w:szCs w:val="24"/>
        </w:rPr>
        <w:t>Επίσης, θα πρέπει να σας θυμίσω ότι τόσο ο κύριος Υπουργός όσο κι εγώ έχουμε τονίσει την απόλυτη αναγκαιότητα πρόσληψης μόνιμων εκπαιδευτικών. Εάν δεν γίνουν αυτές οι προσλήψεις, εί</w:t>
      </w:r>
      <w:r>
        <w:rPr>
          <w:rFonts w:eastAsia="Times New Roman"/>
          <w:szCs w:val="24"/>
        </w:rPr>
        <w:t xml:space="preserve">ναι αμφίβολο ότι θα λειτουργήσουν τα σχολεία. Το έχουμε τονίσει κατ’ επανάληψη αυτό. </w:t>
      </w:r>
    </w:p>
    <w:p w14:paraId="3B1C0D79" w14:textId="77777777" w:rsidR="00DC64F4" w:rsidRDefault="0085279E">
      <w:pPr>
        <w:spacing w:line="600" w:lineRule="auto"/>
        <w:ind w:firstLine="720"/>
        <w:jc w:val="both"/>
        <w:rPr>
          <w:rFonts w:eastAsia="Times New Roman"/>
          <w:szCs w:val="24"/>
        </w:rPr>
      </w:pPr>
      <w:r>
        <w:rPr>
          <w:rFonts w:eastAsia="Times New Roman"/>
          <w:szCs w:val="24"/>
        </w:rPr>
        <w:t xml:space="preserve">Επιτρέψτε μου, όμως, να σας πω ότι δεν έχετε καλή εποπτεία της όλης κατάστασης εκεί, με όλο το θάρρος και την ευγένεια που θέλω να έχω απέναντί σας. </w:t>
      </w:r>
    </w:p>
    <w:p w14:paraId="3B1C0D7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Θα σας πω ποια είναι η κατάσταση: Όσον αφορά τη στελέχωση σχολείων ειδικής αγωγής με ειδικό εκπαιδευτικό προσωπικό ο Δήμος Φαιστού στεγάζει τρεις δομές ειδικής αγωγής. Πρώτον, Ειδικό Δημοτικό Σχολείο Μοιρών και Νηπιαγωγείο </w:t>
      </w:r>
      <w:proofErr w:type="spellStart"/>
      <w:r>
        <w:rPr>
          <w:rFonts w:eastAsia="Times New Roman" w:cs="Times New Roman"/>
          <w:szCs w:val="24"/>
        </w:rPr>
        <w:t>Πόμπιας</w:t>
      </w:r>
      <w:proofErr w:type="spellEnd"/>
      <w:r>
        <w:rPr>
          <w:rFonts w:eastAsia="Times New Roman" w:cs="Times New Roman"/>
          <w:szCs w:val="24"/>
        </w:rPr>
        <w:t xml:space="preserve"> με δεκαεπτά μαθητές, Ειδι</w:t>
      </w:r>
      <w:r>
        <w:rPr>
          <w:rFonts w:eastAsia="Times New Roman" w:cs="Times New Roman"/>
          <w:szCs w:val="24"/>
        </w:rPr>
        <w:t xml:space="preserve">κό Δημοτικό Σχολείο Μοιρών με έναν μόνο μαθητή, Εργαστήριο Ειδικής Επαγγελματικής Εκπαίδευσης και Κατάρτισης </w:t>
      </w:r>
      <w:proofErr w:type="spellStart"/>
      <w:r>
        <w:rPr>
          <w:rFonts w:eastAsia="Times New Roman" w:cs="Times New Roman"/>
          <w:szCs w:val="24"/>
        </w:rPr>
        <w:t>Τυμπακίου</w:t>
      </w:r>
      <w:proofErr w:type="spellEnd"/>
      <w:r>
        <w:rPr>
          <w:rFonts w:eastAsia="Times New Roman" w:cs="Times New Roman"/>
          <w:szCs w:val="24"/>
        </w:rPr>
        <w:t xml:space="preserve"> με είκοσι επτά μαθητές. </w:t>
      </w:r>
    </w:p>
    <w:p w14:paraId="3B1C0D7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Ύστερα από την κατανομή των πιστώσεων που αποφάσισε το αρμόδιο περιφερειακό συμβούλιο, το Ειδικό Δημοτικό Κωφών Μοιρών καλύπτεται μια μέρα από λογοθεραπευτή. </w:t>
      </w:r>
    </w:p>
    <w:p w14:paraId="3B1C0D7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Το Ειδικό Δημοτικό Σχολείο Μοιρών και Νηπιαγωγείο </w:t>
      </w:r>
      <w:proofErr w:type="spellStart"/>
      <w:r>
        <w:rPr>
          <w:rFonts w:eastAsia="Times New Roman" w:cs="Times New Roman"/>
          <w:szCs w:val="24"/>
        </w:rPr>
        <w:t>Πόμπιας</w:t>
      </w:r>
      <w:proofErr w:type="spellEnd"/>
      <w:r>
        <w:rPr>
          <w:rFonts w:eastAsia="Times New Roman" w:cs="Times New Roman"/>
          <w:szCs w:val="24"/>
        </w:rPr>
        <w:t xml:space="preserve"> στελεχώθηκε πλήρως με ειδικό βοηθητικό </w:t>
      </w:r>
      <w:r>
        <w:rPr>
          <w:rFonts w:eastAsia="Times New Roman" w:cs="Times New Roman"/>
          <w:szCs w:val="24"/>
        </w:rPr>
        <w:t xml:space="preserve">προσωπικό και ειδικό εκπαιδευτικό προσωπικό. Συγκεκριμένα, καλύφθηκε από ψυχολόγο, φυσικοθεραπευτή, κοινωνικό λειτουργό, λογοθεραπευτή και ειδικό βοηθητικό προσωπικό. Το Εργαστήριο Ειδικής Επαγγελματικής Εκπαίδευσης και Κατάρτισης </w:t>
      </w:r>
      <w:proofErr w:type="spellStart"/>
      <w:r>
        <w:rPr>
          <w:rFonts w:eastAsia="Times New Roman" w:cs="Times New Roman"/>
          <w:szCs w:val="24"/>
        </w:rPr>
        <w:t>Τυμπακίου</w:t>
      </w:r>
      <w:proofErr w:type="spellEnd"/>
      <w:r>
        <w:rPr>
          <w:rFonts w:eastAsia="Times New Roman" w:cs="Times New Roman"/>
          <w:szCs w:val="24"/>
        </w:rPr>
        <w:t xml:space="preserve"> στελεχώθηκε με </w:t>
      </w:r>
      <w:r>
        <w:rPr>
          <w:rFonts w:eastAsia="Times New Roman" w:cs="Times New Roman"/>
          <w:szCs w:val="24"/>
        </w:rPr>
        <w:t xml:space="preserve">ψυχολόγο, κοινωνικό λειτουργό, σχολικό νοσηλευτή –δύο άτομα- ειδικό βοηθητικό προσωπικό. </w:t>
      </w:r>
    </w:p>
    <w:p w14:paraId="3B1C0D7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Σχετικά με το ζήτημα της μονιμοποίησης -γιατί και αυτό ετέθη- όλων των συμβασιούχων χωρίς όρους και προϋποθέσεις δηλώνω τα εξής: Οι προσωρινοί αναπληρωτές εκπαιδευτικ</w:t>
      </w:r>
      <w:r>
        <w:rPr>
          <w:rFonts w:eastAsia="Times New Roman" w:cs="Times New Roman"/>
          <w:szCs w:val="24"/>
        </w:rPr>
        <w:t xml:space="preserve">οί προσλαμβάνονται με σχέσεις εργασίας ιδιωτικού δικαίου ορισμένου χρόνου που συνάπτεται κατά την εμφάνισή τους για ανάληψη υπηρεσίας στη Διεύθυνση Εκπαίδευσης της περιοχής πρόσληψής τους και λήγει με τη λήξη του διδακτικού έτους, στις 21 Ιουνίου στην </w:t>
      </w:r>
      <w:r>
        <w:rPr>
          <w:rFonts w:eastAsia="Times New Roman" w:cs="Times New Roman"/>
          <w:szCs w:val="24"/>
        </w:rPr>
        <w:t>π</w:t>
      </w:r>
      <w:r>
        <w:rPr>
          <w:rFonts w:eastAsia="Times New Roman" w:cs="Times New Roman"/>
          <w:szCs w:val="24"/>
        </w:rPr>
        <w:t>ρωτ</w:t>
      </w:r>
      <w:r>
        <w:rPr>
          <w:rFonts w:eastAsia="Times New Roman" w:cs="Times New Roman"/>
          <w:szCs w:val="24"/>
        </w:rPr>
        <w:t xml:space="preserve">οβάθμια και 30 Ιουνίου στη </w:t>
      </w:r>
      <w:r>
        <w:rPr>
          <w:rFonts w:eastAsia="Times New Roman" w:cs="Times New Roman"/>
          <w:szCs w:val="24"/>
        </w:rPr>
        <w:t>δ</w:t>
      </w:r>
      <w:r>
        <w:rPr>
          <w:rFonts w:eastAsia="Times New Roman" w:cs="Times New Roman"/>
          <w:szCs w:val="24"/>
        </w:rPr>
        <w:t xml:space="preserve">ευτεροβάθμια </w:t>
      </w:r>
      <w:r>
        <w:rPr>
          <w:rFonts w:eastAsia="Times New Roman" w:cs="Times New Roman"/>
          <w:szCs w:val="24"/>
        </w:rPr>
        <w:t>ε</w:t>
      </w:r>
      <w:r>
        <w:rPr>
          <w:rFonts w:eastAsia="Times New Roman" w:cs="Times New Roman"/>
          <w:szCs w:val="24"/>
        </w:rPr>
        <w:t xml:space="preserve">κπαίδευση. </w:t>
      </w:r>
    </w:p>
    <w:p w14:paraId="3B1C0D7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Οι προσλήψεις των αναπληρωτών σε έκτακτα λειτουργικά κενά, τα οποία προκύπτουν κατά τη διάρκεια του διδακτικού έτους, πραγματοποιούνται από ενιαίο πίνακα που συντάσσεται κάθε έτος ανά κλάδο και ειδικότη</w:t>
      </w:r>
      <w:r>
        <w:rPr>
          <w:rFonts w:eastAsia="Times New Roman" w:cs="Times New Roman"/>
          <w:szCs w:val="24"/>
        </w:rPr>
        <w:t xml:space="preserve">τα της </w:t>
      </w:r>
      <w:r>
        <w:rPr>
          <w:rFonts w:eastAsia="Times New Roman" w:cs="Times New Roman"/>
          <w:szCs w:val="24"/>
        </w:rPr>
        <w:t>π</w:t>
      </w:r>
      <w:r>
        <w:rPr>
          <w:rFonts w:eastAsia="Times New Roman" w:cs="Times New Roman"/>
          <w:szCs w:val="24"/>
        </w:rPr>
        <w:t xml:space="preserve">ρωτοβάθμιας και </w:t>
      </w:r>
      <w:r>
        <w:rPr>
          <w:rFonts w:eastAsia="Times New Roman" w:cs="Times New Roman"/>
          <w:szCs w:val="24"/>
        </w:rPr>
        <w:t>δ</w:t>
      </w:r>
      <w:r>
        <w:rPr>
          <w:rFonts w:eastAsia="Times New Roman" w:cs="Times New Roman"/>
          <w:szCs w:val="24"/>
        </w:rPr>
        <w:t xml:space="preserve">ευτεροβάθμιας </w:t>
      </w:r>
      <w:r>
        <w:rPr>
          <w:rFonts w:eastAsia="Times New Roman" w:cs="Times New Roman"/>
          <w:szCs w:val="24"/>
        </w:rPr>
        <w:t>ε</w:t>
      </w:r>
      <w:r>
        <w:rPr>
          <w:rFonts w:eastAsia="Times New Roman" w:cs="Times New Roman"/>
          <w:szCs w:val="24"/>
        </w:rPr>
        <w:t xml:space="preserve">κπαίδευσης με αξιολογικά κριτήρια που καθορίζονται από το εκάστοτε ισχύον νομικό πλαίσιο και περιλαμβάνονται στην </w:t>
      </w:r>
      <w:proofErr w:type="spellStart"/>
      <w:r>
        <w:rPr>
          <w:rFonts w:eastAsia="Times New Roman" w:cs="Times New Roman"/>
          <w:szCs w:val="24"/>
        </w:rPr>
        <w:t>εκδοθείσα</w:t>
      </w:r>
      <w:proofErr w:type="spellEnd"/>
      <w:r>
        <w:rPr>
          <w:rFonts w:eastAsia="Times New Roman" w:cs="Times New Roman"/>
          <w:szCs w:val="24"/>
        </w:rPr>
        <w:t xml:space="preserve"> -για το</w:t>
      </w:r>
      <w:r>
        <w:rPr>
          <w:rFonts w:eastAsia="Times New Roman" w:cs="Times New Roman"/>
          <w:szCs w:val="24"/>
        </w:rPr>
        <w:t>ν</w:t>
      </w:r>
      <w:r>
        <w:rPr>
          <w:rFonts w:eastAsia="Times New Roman" w:cs="Times New Roman"/>
          <w:szCs w:val="24"/>
        </w:rPr>
        <w:t xml:space="preserve"> σκοπό αυτό- υπουργική απόφαση. </w:t>
      </w:r>
    </w:p>
    <w:p w14:paraId="3B1C0D7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Ανάλογα αξιολογικά κριτήρια ισχύουν για την κατάρτι</w:t>
      </w:r>
      <w:r>
        <w:rPr>
          <w:rFonts w:eastAsia="Times New Roman" w:cs="Times New Roman"/>
          <w:szCs w:val="24"/>
        </w:rPr>
        <w:t>ση ενιαίου πίνακα ωρομισθίων ανά περιφερειακή διεύθυνση εκπαίδευσης από τον οποίο προσλαμβάνονται οι υποψήφιοι εκπαιδευτικοί για την κάλυψη διδακτικών ωρών με σύμβαση ιδιωτικού δικαίου ορισμένου χρόνου. Η κείμενη νομοθεσία</w:t>
      </w:r>
      <w:r>
        <w:rPr>
          <w:rFonts w:eastAsia="Times New Roman" w:cs="Times New Roman"/>
          <w:szCs w:val="24"/>
        </w:rPr>
        <w:t>,</w:t>
      </w:r>
      <w:r>
        <w:rPr>
          <w:rFonts w:eastAsia="Times New Roman" w:cs="Times New Roman"/>
          <w:szCs w:val="24"/>
        </w:rPr>
        <w:t xml:space="preserve"> που διέπει τις προσλήψεις των πρ</w:t>
      </w:r>
      <w:r>
        <w:rPr>
          <w:rFonts w:eastAsia="Times New Roman" w:cs="Times New Roman"/>
          <w:szCs w:val="24"/>
        </w:rPr>
        <w:t>οσωρινών αναπληρωτών και ωρομισθίων εκπαιδευτικών, δεν προβλέπει τη μονιμοποίησή τους όπως ζητείται με την παρούσα επίκαιρη ερώτηση, αλλά το</w:t>
      </w:r>
      <w:r>
        <w:rPr>
          <w:rFonts w:eastAsia="Times New Roman" w:cs="Times New Roman"/>
          <w:szCs w:val="24"/>
        </w:rPr>
        <w:t>ν</w:t>
      </w:r>
      <w:r>
        <w:rPr>
          <w:rFonts w:eastAsia="Times New Roman" w:cs="Times New Roman"/>
          <w:szCs w:val="24"/>
        </w:rPr>
        <w:t xml:space="preserve"> διορισμό τους ως μονίμων αποκλειστικά και μόνο στο πλαίσιο των διατάξεων που διέπουν τους διορισμούς μονίμων εκπαι</w:t>
      </w:r>
      <w:r>
        <w:rPr>
          <w:rFonts w:eastAsia="Times New Roman" w:cs="Times New Roman"/>
          <w:szCs w:val="24"/>
        </w:rPr>
        <w:t xml:space="preserve">δευτικών στην </w:t>
      </w:r>
      <w:r>
        <w:rPr>
          <w:rFonts w:eastAsia="Times New Roman" w:cs="Times New Roman"/>
          <w:szCs w:val="24"/>
        </w:rPr>
        <w:t>π</w:t>
      </w:r>
      <w:r>
        <w:rPr>
          <w:rFonts w:eastAsia="Times New Roman" w:cs="Times New Roman"/>
          <w:szCs w:val="24"/>
        </w:rPr>
        <w:t xml:space="preserve">ρωτοβάθμια και </w:t>
      </w:r>
      <w:r>
        <w:rPr>
          <w:rFonts w:eastAsia="Times New Roman" w:cs="Times New Roman"/>
          <w:szCs w:val="24"/>
        </w:rPr>
        <w:t>δ</w:t>
      </w:r>
      <w:r>
        <w:rPr>
          <w:rFonts w:eastAsia="Times New Roman" w:cs="Times New Roman"/>
          <w:szCs w:val="24"/>
        </w:rPr>
        <w:t xml:space="preserve">ευτεροβάθμια </w:t>
      </w:r>
      <w:r>
        <w:rPr>
          <w:rFonts w:eastAsia="Times New Roman" w:cs="Times New Roman"/>
          <w:szCs w:val="24"/>
        </w:rPr>
        <w:t>ε</w:t>
      </w:r>
      <w:r>
        <w:rPr>
          <w:rFonts w:eastAsia="Times New Roman" w:cs="Times New Roman"/>
          <w:szCs w:val="24"/>
        </w:rPr>
        <w:t>κπαίδευση</w:t>
      </w:r>
      <w:r>
        <w:rPr>
          <w:rFonts w:eastAsia="Times New Roman" w:cs="Times New Roman"/>
          <w:szCs w:val="24"/>
        </w:rPr>
        <w:t>,</w:t>
      </w:r>
      <w:r>
        <w:rPr>
          <w:rFonts w:eastAsia="Times New Roman" w:cs="Times New Roman"/>
          <w:szCs w:val="24"/>
        </w:rPr>
        <w:t xml:space="preserve"> τόσο για κατά την τρέχουσα μεταβατική περίοδο -πρόκειται για το άρθρο 9 του ν.3848/2010- όσο και μετά τη λήξη αυτής, άρθρο 2 του ν.3848/2010. </w:t>
      </w:r>
    </w:p>
    <w:p w14:paraId="3B1C0D8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Επιπροσθέτως, από το νομικό πλαίσιο που καθορίζει τη διαδ</w:t>
      </w:r>
      <w:r>
        <w:rPr>
          <w:rFonts w:eastAsia="Times New Roman" w:cs="Times New Roman"/>
          <w:szCs w:val="24"/>
        </w:rPr>
        <w:t>ικασία των προσλήψεων σε συνάρτηση προς τις εγκεκριμένες για το</w:t>
      </w:r>
      <w:r>
        <w:rPr>
          <w:rFonts w:eastAsia="Times New Roman" w:cs="Times New Roman"/>
          <w:szCs w:val="24"/>
        </w:rPr>
        <w:t>ν</w:t>
      </w:r>
      <w:r>
        <w:rPr>
          <w:rFonts w:eastAsia="Times New Roman" w:cs="Times New Roman"/>
          <w:szCs w:val="24"/>
        </w:rPr>
        <w:t xml:space="preserve"> σκοπό αυτό πιστώσεις ανά διδακτικό έτος, προκύπτει ότι δεν είναι δεδομένη η πρόσληψη του ίδιου αναπληρωτή ή ωρομισθίου εκπαιδευτικού σε κάθε έτος. Ως εκ τούτου, οι προσωρινοί αναπληρωτές εκπα</w:t>
      </w:r>
      <w:r>
        <w:rPr>
          <w:rFonts w:eastAsia="Times New Roman" w:cs="Times New Roman"/>
          <w:szCs w:val="24"/>
        </w:rPr>
        <w:t>ιδευτικοί δεν εμπίπτουν στο καθεστώς ανανεώσιμων διαδοχικών ή μη συμβάσεων, διότι προσλαμβάνονται σύμφωνα με τις υφιστάμενες εκπαιδευτικές ανάγκες και ως τη λήξη του εκάστοτε διδακτικού έτους και επιπροσθέτως η μονιμοποίησή τους δεν προβλέπεται και δεν επι</w:t>
      </w:r>
      <w:r>
        <w:rPr>
          <w:rFonts w:eastAsia="Times New Roman" w:cs="Times New Roman"/>
          <w:szCs w:val="24"/>
        </w:rPr>
        <w:t xml:space="preserve">τρέπεται από τις κείμενες διατάξεις. </w:t>
      </w:r>
    </w:p>
    <w:p w14:paraId="3B1C0D8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Σχετικά τώρα προς τη χρηματοδότηση των σχολείων για την κάλυψη των λειτουργικών τους δαπανών, αυτή γίνεται από πιστώσεις του Υπουργείου Εσωτερικών και Διοικητικής Ανασυγκρότησης μέσω των οικείων δήμων. Έτσι είναι. </w:t>
      </w:r>
    </w:p>
    <w:p w14:paraId="3B1C0D8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Η μ</w:t>
      </w:r>
      <w:r>
        <w:rPr>
          <w:rFonts w:eastAsia="Times New Roman" w:cs="Times New Roman"/>
          <w:szCs w:val="24"/>
        </w:rPr>
        <w:t>έριμνα για τη σχολική στέγη -απόκτηση γης, ανέγερση, επισκευή, συντήρηση, εξοπλισμός- εμπίπτει στις αρμοδιότητες των δήμων. Ανάλογες δράσεις πραγματοποιεί και η εταιρ</w:t>
      </w:r>
      <w:r>
        <w:rPr>
          <w:rFonts w:eastAsia="Times New Roman" w:cs="Times New Roman"/>
          <w:szCs w:val="24"/>
        </w:rPr>
        <w:t>ε</w:t>
      </w:r>
      <w:r>
        <w:rPr>
          <w:rFonts w:eastAsia="Times New Roman" w:cs="Times New Roman"/>
          <w:szCs w:val="24"/>
        </w:rPr>
        <w:t>ία «</w:t>
      </w:r>
      <w:r>
        <w:rPr>
          <w:rFonts w:eastAsia="Times New Roman" w:cs="Times New Roman"/>
          <w:szCs w:val="24"/>
        </w:rPr>
        <w:t xml:space="preserve">ΚΤΙΡΙΑΚΕΣ </w:t>
      </w:r>
      <w:r>
        <w:rPr>
          <w:rFonts w:eastAsia="Times New Roman" w:cs="Times New Roman"/>
          <w:szCs w:val="24"/>
        </w:rPr>
        <w:t xml:space="preserve">ΥΠΟΔΟΜΕΣ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μέσω του προγράμματος Δημοσίων Επενδύσεων του Υπουργείου Υπο</w:t>
      </w:r>
      <w:r>
        <w:rPr>
          <w:rFonts w:eastAsia="Times New Roman" w:cs="Times New Roman"/>
          <w:szCs w:val="24"/>
        </w:rPr>
        <w:t xml:space="preserve">δομών, Μεταφορών και Δικτύων. </w:t>
      </w:r>
    </w:p>
    <w:p w14:paraId="3B1C0D8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Η δωρεάν μεταφορά μαθητών </w:t>
      </w:r>
      <w:r>
        <w:rPr>
          <w:rFonts w:eastAsia="Times New Roman" w:cs="Times New Roman"/>
          <w:szCs w:val="24"/>
        </w:rPr>
        <w:t>δ</w:t>
      </w:r>
      <w:r>
        <w:rPr>
          <w:rFonts w:eastAsia="Times New Roman" w:cs="Times New Roman"/>
          <w:szCs w:val="24"/>
        </w:rPr>
        <w:t xml:space="preserve">ευτεροβάθμιας και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ε</w:t>
      </w:r>
      <w:r>
        <w:rPr>
          <w:rFonts w:eastAsia="Times New Roman" w:cs="Times New Roman"/>
          <w:szCs w:val="24"/>
        </w:rPr>
        <w:t xml:space="preserve">κπαίδευσης που κατοικούν μακριά από το σχολείο εμπίπτει στην αρμοδιότητα των δευτεροβάθμιων Οργανισμών Τοπικής Αυτοδιοίκησης. </w:t>
      </w:r>
    </w:p>
    <w:p w14:paraId="3B1C0D8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Όσον αφορά στην καθαριότητα των σχολικώ</w:t>
      </w:r>
      <w:r>
        <w:rPr>
          <w:rFonts w:eastAsia="Times New Roman" w:cs="Times New Roman"/>
          <w:szCs w:val="24"/>
        </w:rPr>
        <w:t>ν μονάδων για το διδακτικό έτος 2016-2017 και εφόσον οι ανάγκες δεν καλύπτονται από το υπάρχον προσωπικό, μπορούν να καλυφθούν με συμβάσεις που καταρτίζονται από τους οικείους δήμους. Για το κόστος των συμβάσεων αυτών εγγράφεται ειδική πίστωση στον προϋπολ</w:t>
      </w:r>
      <w:r>
        <w:rPr>
          <w:rFonts w:eastAsia="Times New Roman" w:cs="Times New Roman"/>
          <w:szCs w:val="24"/>
        </w:rPr>
        <w:t>ογισμό του Υπουργείου Εσωτερικών</w:t>
      </w:r>
      <w:r>
        <w:rPr>
          <w:rFonts w:eastAsia="Times New Roman" w:cs="Times New Roman"/>
          <w:szCs w:val="24"/>
        </w:rPr>
        <w:t>,</w:t>
      </w:r>
      <w:r>
        <w:rPr>
          <w:rFonts w:eastAsia="Times New Roman" w:cs="Times New Roman"/>
          <w:szCs w:val="24"/>
        </w:rPr>
        <w:t xml:space="preserve"> η οποία κατανέμεται με απόφαση του Υπουργού, κατ’ αναλογία, στους οικείους δήμους. </w:t>
      </w:r>
    </w:p>
    <w:p w14:paraId="3B1C0D85" w14:textId="77777777" w:rsidR="00DC64F4" w:rsidRDefault="0085279E">
      <w:pPr>
        <w:spacing w:line="600" w:lineRule="auto"/>
        <w:ind w:firstLine="720"/>
        <w:jc w:val="both"/>
        <w:rPr>
          <w:rFonts w:eastAsia="Times New Roman"/>
          <w:szCs w:val="24"/>
        </w:rPr>
      </w:pPr>
      <w:r>
        <w:rPr>
          <w:rFonts w:eastAsia="Times New Roman"/>
          <w:szCs w:val="24"/>
        </w:rPr>
        <w:t>Κυρίες και κύριοι Βουλευτές, το δημόσιο σχολείο…</w:t>
      </w:r>
    </w:p>
    <w:p w14:paraId="3B1C0D86"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Κλείστε, κύριε Υ</w:t>
      </w:r>
      <w:r>
        <w:rPr>
          <w:rFonts w:eastAsia="Times New Roman"/>
          <w:szCs w:val="24"/>
        </w:rPr>
        <w:t>φυ</w:t>
      </w:r>
      <w:r>
        <w:rPr>
          <w:rFonts w:eastAsia="Times New Roman"/>
          <w:szCs w:val="24"/>
        </w:rPr>
        <w:t>πουργέ, αν θέλετε.</w:t>
      </w:r>
    </w:p>
    <w:p w14:paraId="3B1C0D87" w14:textId="77777777" w:rsidR="00DC64F4" w:rsidRDefault="0085279E">
      <w:pPr>
        <w:spacing w:line="600" w:lineRule="auto"/>
        <w:ind w:firstLine="720"/>
        <w:jc w:val="both"/>
        <w:rPr>
          <w:rFonts w:eastAsia="Times New Roman"/>
          <w:szCs w:val="24"/>
        </w:rPr>
      </w:pPr>
      <w:r>
        <w:rPr>
          <w:rFonts w:eastAsia="Times New Roman"/>
          <w:b/>
          <w:szCs w:val="24"/>
        </w:rPr>
        <w:t>ΘΕΟΔΟΣΗΣ ΠΕΛΕΓΡΙΝΗΣ</w:t>
      </w:r>
      <w:r>
        <w:rPr>
          <w:rFonts w:eastAsia="Times New Roman"/>
          <w:b/>
          <w:szCs w:val="24"/>
        </w:rPr>
        <w:t xml:space="preserve"> (Υφυπουργός Παιδείας Έρευνας και Θρησκευμάτων):</w:t>
      </w:r>
      <w:r>
        <w:rPr>
          <w:rFonts w:eastAsia="Times New Roman"/>
          <w:szCs w:val="24"/>
        </w:rPr>
        <w:t xml:space="preserve"> Κλείνω σε μισό λεπτό, κύριε Πρόεδρε. Σας ευχαριστώ για την ανοχή σας. </w:t>
      </w:r>
    </w:p>
    <w:p w14:paraId="3B1C0D88" w14:textId="77777777" w:rsidR="00DC64F4" w:rsidRDefault="0085279E">
      <w:pPr>
        <w:spacing w:line="600" w:lineRule="auto"/>
        <w:ind w:firstLine="720"/>
        <w:jc w:val="both"/>
        <w:rPr>
          <w:rFonts w:eastAsia="Times New Roman"/>
          <w:szCs w:val="24"/>
        </w:rPr>
      </w:pPr>
      <w:r>
        <w:rPr>
          <w:rFonts w:eastAsia="Times New Roman"/>
          <w:szCs w:val="24"/>
        </w:rPr>
        <w:t>Το δημόσιο σχολείο άντεξε την οικονομική και κοινωνική κρίση</w:t>
      </w:r>
      <w:r>
        <w:rPr>
          <w:rFonts w:eastAsia="Times New Roman"/>
          <w:szCs w:val="24"/>
        </w:rPr>
        <w:t>,</w:t>
      </w:r>
      <w:r>
        <w:rPr>
          <w:rFonts w:eastAsia="Times New Roman"/>
          <w:szCs w:val="24"/>
        </w:rPr>
        <w:t xml:space="preserve"> που προκάλεσαν τα μνημόνια</w:t>
      </w:r>
      <w:r>
        <w:rPr>
          <w:rFonts w:eastAsia="Times New Roman"/>
          <w:szCs w:val="24"/>
        </w:rPr>
        <w:t>,</w:t>
      </w:r>
      <w:r>
        <w:rPr>
          <w:rFonts w:eastAsia="Times New Roman"/>
          <w:szCs w:val="24"/>
        </w:rPr>
        <w:t xml:space="preserve"> κυρίως χάρη στον πατριωτισμό και το μεράκι των</w:t>
      </w:r>
      <w:r>
        <w:rPr>
          <w:rFonts w:eastAsia="Times New Roman"/>
          <w:szCs w:val="24"/>
        </w:rPr>
        <w:t xml:space="preserve"> εκπαιδευτικών. Είμαστε εδώ για να στηρίξουμε αυτή την προσπάθεια. Θέλουμε σχολεία ανοιχτά, ανθρώπινα, δημοκρατικά, ανοιχτά στην κοινωνία, που να εμπλέκονται σε δραστηριότητες και σε συνεργασίες με το τοπικό και το διεθνές επίπεδο. Θέλουμε σχολεία που θα ε</w:t>
      </w:r>
      <w:r>
        <w:rPr>
          <w:rFonts w:eastAsia="Times New Roman"/>
          <w:szCs w:val="24"/>
        </w:rPr>
        <w:t>πικοινωνούν με τα παιδιά και δεν θα ασκούν μόνο έλεγχο, που θα καλλιεργούν την κριτική σκέψη, τη φιλομάθεια, τα ταλέντα. Θέλουμε σχολεία που θα εργάζονται σε ένα κλίμα έμπνευσης, συνεργασίας και αλληλεγγύης που θα κάνει χαρούμενους όλους όσους ζουν εκεί, ε</w:t>
      </w:r>
      <w:r>
        <w:rPr>
          <w:rFonts w:eastAsia="Times New Roman"/>
          <w:szCs w:val="24"/>
        </w:rPr>
        <w:t>κπαιδευτικούς και εκπαιδευόμενους.</w:t>
      </w:r>
    </w:p>
    <w:p w14:paraId="3B1C0D89" w14:textId="77777777" w:rsidR="00DC64F4" w:rsidRDefault="0085279E">
      <w:pPr>
        <w:spacing w:line="600" w:lineRule="auto"/>
        <w:ind w:firstLine="720"/>
        <w:jc w:val="both"/>
        <w:rPr>
          <w:rFonts w:eastAsia="Times New Roman"/>
          <w:szCs w:val="24"/>
        </w:rPr>
      </w:pPr>
      <w:r>
        <w:rPr>
          <w:rFonts w:eastAsia="Times New Roman"/>
          <w:szCs w:val="24"/>
        </w:rPr>
        <w:t xml:space="preserve">Σας ευχαριστώ, κύριε Πρόεδρε, για την ανοχή σας. </w:t>
      </w:r>
    </w:p>
    <w:p w14:paraId="3B1C0D8A" w14:textId="77777777" w:rsidR="00DC64F4" w:rsidRDefault="0085279E">
      <w:pPr>
        <w:spacing w:line="600" w:lineRule="auto"/>
        <w:ind w:firstLine="720"/>
        <w:jc w:val="both"/>
        <w:rPr>
          <w:rFonts w:eastAsia="Times New Roman"/>
          <w:b/>
          <w:szCs w:val="24"/>
        </w:rPr>
      </w:pPr>
      <w:r>
        <w:rPr>
          <w:rFonts w:eastAsia="Times New Roman"/>
          <w:b/>
          <w:szCs w:val="24"/>
        </w:rPr>
        <w:t xml:space="preserve">ΕΜΜΑΝΟΥΗΛ ΣΥΝΤΥΧΑΚΗΣ: </w:t>
      </w:r>
      <w:r>
        <w:rPr>
          <w:rFonts w:eastAsia="Times New Roman"/>
          <w:szCs w:val="24"/>
        </w:rPr>
        <w:t>Κύριε Πρόεδρε, θα ήθελα τον λόγο επί προσωπικού.</w:t>
      </w:r>
    </w:p>
    <w:p w14:paraId="3B1C0D8B"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Συντυχάκη, όχι άλλο.</w:t>
      </w:r>
    </w:p>
    <w:p w14:paraId="3B1C0D8C" w14:textId="77777777" w:rsidR="00DC64F4" w:rsidRDefault="0085279E">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Είπε κάτι ο κύριος</w:t>
      </w:r>
      <w:r>
        <w:rPr>
          <w:rFonts w:eastAsia="Times New Roman"/>
          <w:szCs w:val="24"/>
        </w:rPr>
        <w:t xml:space="preserve"> Υπουργός και θα ήθελα τον λόγο επί προσωπικού. </w:t>
      </w:r>
    </w:p>
    <w:p w14:paraId="3B1C0D8D"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Ναι, αλλά αντιλαμβάνεστε ότι σας άφησα έξι και έξι, σύνολο δώδεκα λεπτά αντί για πέντε. Έτσι; </w:t>
      </w:r>
    </w:p>
    <w:p w14:paraId="3B1C0D8E" w14:textId="77777777" w:rsidR="00DC64F4" w:rsidRDefault="0085279E">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Είπε, όμως, ότι δεν έχω γνώση του χώρου.</w:t>
      </w:r>
    </w:p>
    <w:p w14:paraId="3B1C0D8F" w14:textId="77777777" w:rsidR="00DC64F4" w:rsidRDefault="0085279E">
      <w:pPr>
        <w:spacing w:line="600" w:lineRule="auto"/>
        <w:ind w:firstLine="720"/>
        <w:jc w:val="both"/>
        <w:rPr>
          <w:rFonts w:eastAsia="Times New Roman"/>
          <w:szCs w:val="24"/>
        </w:rPr>
      </w:pPr>
      <w:r>
        <w:rPr>
          <w:rFonts w:eastAsia="Times New Roman"/>
          <w:b/>
          <w:szCs w:val="24"/>
        </w:rPr>
        <w:t>ΠΡΟΕΔΡΕΥΩΝ (Νική</w:t>
      </w:r>
      <w:r>
        <w:rPr>
          <w:rFonts w:eastAsia="Times New Roman"/>
          <w:b/>
          <w:szCs w:val="24"/>
        </w:rPr>
        <w:t xml:space="preserve">τας Κακλαμάνης): </w:t>
      </w:r>
      <w:r>
        <w:rPr>
          <w:rFonts w:eastAsia="Times New Roman"/>
          <w:szCs w:val="24"/>
        </w:rPr>
        <w:t>Ορίστε, έχετε τον λόγο για τριάντα δευτερόλεπτα. Για τριάντα δευτερόλεπτα, όμως. Σας παρακαλώ!</w:t>
      </w:r>
    </w:p>
    <w:p w14:paraId="3B1C0D90" w14:textId="77777777" w:rsidR="00DC64F4" w:rsidRDefault="0085279E">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Ευχαριστώ, κύριε Πρόεδρε. </w:t>
      </w:r>
    </w:p>
    <w:p w14:paraId="3B1C0D91" w14:textId="77777777" w:rsidR="00DC64F4" w:rsidRDefault="0085279E">
      <w:pPr>
        <w:spacing w:line="600" w:lineRule="auto"/>
        <w:ind w:firstLine="720"/>
        <w:jc w:val="both"/>
        <w:rPr>
          <w:rFonts w:eastAsia="Times New Roman"/>
          <w:szCs w:val="24"/>
        </w:rPr>
      </w:pPr>
      <w:r>
        <w:rPr>
          <w:rFonts w:eastAsia="Times New Roman"/>
          <w:szCs w:val="24"/>
        </w:rPr>
        <w:t>Πλήρη εικόνα έχετε και εσείς, έχω κι εγώ, έχουν και οι υπόλοιποι Βουλευτές από την Κρήτη, έχουν</w:t>
      </w:r>
      <w:r>
        <w:rPr>
          <w:rFonts w:eastAsia="Times New Roman"/>
          <w:szCs w:val="24"/>
        </w:rPr>
        <w:t xml:space="preserve"> οι κάτοικοι και οι φορείς. Εγώ σας κατέθεσα συγκεκριμένα έγγραφα. Εκτός αν είναι τρελοί οι άνθρωποι. Εκτός αν γενικά θέλουν να τα βάζουν μαζί σας. Πρόκειται για φορείς της περιοχής, για τον </w:t>
      </w:r>
      <w:r>
        <w:rPr>
          <w:rFonts w:eastAsia="Times New Roman"/>
          <w:szCs w:val="24"/>
        </w:rPr>
        <w:t>δ</w:t>
      </w:r>
      <w:r>
        <w:rPr>
          <w:rFonts w:eastAsia="Times New Roman"/>
          <w:szCs w:val="24"/>
        </w:rPr>
        <w:t>ήμο, για το</w:t>
      </w:r>
      <w:r>
        <w:rPr>
          <w:rFonts w:eastAsia="Times New Roman"/>
          <w:szCs w:val="24"/>
        </w:rPr>
        <w:t>ν</w:t>
      </w:r>
      <w:r>
        <w:rPr>
          <w:rFonts w:eastAsia="Times New Roman"/>
          <w:szCs w:val="24"/>
        </w:rPr>
        <w:t xml:space="preserve"> σύλλογο διδασκόντων, για τους γονείς. </w:t>
      </w:r>
    </w:p>
    <w:p w14:paraId="3B1C0D92" w14:textId="77777777" w:rsidR="00DC64F4" w:rsidRDefault="0085279E">
      <w:pPr>
        <w:spacing w:line="600" w:lineRule="auto"/>
        <w:ind w:firstLine="720"/>
        <w:jc w:val="both"/>
        <w:rPr>
          <w:rFonts w:eastAsia="Times New Roman"/>
          <w:szCs w:val="24"/>
        </w:rPr>
      </w:pPr>
      <w:r>
        <w:rPr>
          <w:rFonts w:eastAsia="Times New Roman"/>
          <w:szCs w:val="24"/>
        </w:rPr>
        <w:t xml:space="preserve">Εγώ για την </w:t>
      </w:r>
      <w:r>
        <w:rPr>
          <w:rFonts w:eastAsia="Times New Roman"/>
          <w:szCs w:val="24"/>
        </w:rPr>
        <w:t>ε</w:t>
      </w:r>
      <w:r>
        <w:rPr>
          <w:rFonts w:eastAsia="Times New Roman"/>
          <w:szCs w:val="24"/>
        </w:rPr>
        <w:t xml:space="preserve">ιδική </w:t>
      </w:r>
      <w:r>
        <w:rPr>
          <w:rFonts w:eastAsia="Times New Roman"/>
          <w:szCs w:val="24"/>
        </w:rPr>
        <w:t xml:space="preserve">αγωγή </w:t>
      </w:r>
      <w:r>
        <w:rPr>
          <w:rFonts w:eastAsia="Times New Roman"/>
          <w:szCs w:val="24"/>
        </w:rPr>
        <w:t>σας είπα πάρα πολύ συγκεκριμένα πράγματα και δεν σας ανέλυσα…</w:t>
      </w:r>
    </w:p>
    <w:p w14:paraId="3B1C0D93"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Συντυχάκη, σας παρακαλώ, όχι ξανά αγόρευση.</w:t>
      </w:r>
    </w:p>
    <w:p w14:paraId="3B1C0D94" w14:textId="77777777" w:rsidR="00DC64F4" w:rsidRDefault="0085279E">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Είπα για το </w:t>
      </w:r>
      <w:r>
        <w:rPr>
          <w:rFonts w:eastAsia="Times New Roman"/>
          <w:szCs w:val="24"/>
        </w:rPr>
        <w:t>ε</w:t>
      </w:r>
      <w:r>
        <w:rPr>
          <w:rFonts w:eastAsia="Times New Roman"/>
          <w:szCs w:val="24"/>
        </w:rPr>
        <w:t xml:space="preserve">ιδικό </w:t>
      </w:r>
      <w:r>
        <w:rPr>
          <w:rFonts w:eastAsia="Times New Roman"/>
          <w:szCs w:val="24"/>
        </w:rPr>
        <w:t>σ</w:t>
      </w:r>
      <w:r>
        <w:rPr>
          <w:rFonts w:eastAsia="Times New Roman"/>
          <w:szCs w:val="24"/>
        </w:rPr>
        <w:t xml:space="preserve">χολείο της </w:t>
      </w:r>
      <w:proofErr w:type="spellStart"/>
      <w:r>
        <w:rPr>
          <w:rFonts w:eastAsia="Times New Roman"/>
          <w:szCs w:val="24"/>
        </w:rPr>
        <w:t>Πόμπιας</w:t>
      </w:r>
      <w:proofErr w:type="spellEnd"/>
      <w:r>
        <w:rPr>
          <w:rFonts w:eastAsia="Times New Roman"/>
          <w:szCs w:val="24"/>
        </w:rPr>
        <w:t>…</w:t>
      </w:r>
    </w:p>
    <w:p w14:paraId="3B1C0D95"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Όχι</w:t>
      </w:r>
      <w:r>
        <w:rPr>
          <w:rFonts w:eastAsia="Times New Roman"/>
          <w:szCs w:val="24"/>
        </w:rPr>
        <w:t xml:space="preserve"> ξανά αγόρευση!</w:t>
      </w:r>
    </w:p>
    <w:p w14:paraId="3B1C0D96" w14:textId="77777777" w:rsidR="00DC64F4" w:rsidRDefault="0085279E">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Ολοκληρώνω, κύριε Πρόεδρε.</w:t>
      </w:r>
    </w:p>
    <w:p w14:paraId="3B1C0D97" w14:textId="77777777" w:rsidR="00DC64F4" w:rsidRDefault="0085279E">
      <w:pPr>
        <w:spacing w:line="600" w:lineRule="auto"/>
        <w:ind w:firstLine="720"/>
        <w:jc w:val="both"/>
        <w:rPr>
          <w:rFonts w:eastAsia="Times New Roman"/>
          <w:szCs w:val="24"/>
        </w:rPr>
      </w:pPr>
      <w:r>
        <w:rPr>
          <w:rFonts w:eastAsia="Times New Roman"/>
          <w:szCs w:val="24"/>
        </w:rPr>
        <w:t>...που μάλιστα εκεί στεγάζεται και το κέντρο αποκατάστασης βαρύτατων περιστατικών και επίσης…</w:t>
      </w:r>
    </w:p>
    <w:p w14:paraId="3B1C0D98"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Συντυχάκη, σας παρακαλώ πολύ, κλείσαμε!</w:t>
      </w:r>
    </w:p>
    <w:p w14:paraId="3B1C0D99" w14:textId="77777777" w:rsidR="00DC64F4" w:rsidRDefault="0085279E">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…για το ειδικό γυμνάσιο στην περιοχή. Υπάρχει ειδικό γυμνάσιο; </w:t>
      </w:r>
    </w:p>
    <w:p w14:paraId="3B1C0D9A"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Λοιπόν, τελειώσαμε, κύριε Συντυχάκη! Μπορούσατε με μια φράση να τοποθετηθείτε: Ότι όλα όσα είπατε δεν είναι προσωπικές απόψεις, αλλά των </w:t>
      </w:r>
      <w:r>
        <w:rPr>
          <w:rFonts w:eastAsia="Times New Roman"/>
          <w:szCs w:val="24"/>
        </w:rPr>
        <w:t xml:space="preserve">φορέων της περιοχής. Χρειαζόσασταν δέκα δευτερόλεπτα γι’ αυτό. </w:t>
      </w:r>
    </w:p>
    <w:p w14:paraId="3B1C0D9B" w14:textId="77777777" w:rsidR="00DC64F4" w:rsidRDefault="0085279E">
      <w:pPr>
        <w:spacing w:line="600" w:lineRule="auto"/>
        <w:ind w:firstLine="720"/>
        <w:jc w:val="both"/>
        <w:rPr>
          <w:rFonts w:eastAsia="Times New Roman"/>
          <w:szCs w:val="24"/>
        </w:rPr>
      </w:pPr>
      <w:r>
        <w:rPr>
          <w:rFonts w:eastAsia="Times New Roman"/>
          <w:szCs w:val="24"/>
        </w:rPr>
        <w:t xml:space="preserve">Πριν πάμε στον επόμενο κύκλο επικαίρων ερωτήσεων, οι οποίες είναι δύο -θα απαντήσει η κ. Μαρίνα </w:t>
      </w:r>
      <w:proofErr w:type="spellStart"/>
      <w:r>
        <w:rPr>
          <w:rFonts w:eastAsia="Times New Roman"/>
          <w:szCs w:val="24"/>
        </w:rPr>
        <w:t>Χρυσοβελώνη</w:t>
      </w:r>
      <w:proofErr w:type="spellEnd"/>
      <w:r>
        <w:rPr>
          <w:rFonts w:eastAsia="Times New Roman"/>
          <w:szCs w:val="24"/>
        </w:rPr>
        <w:t>, Υφυπουργός Υποδομών, Μεταφορών και Δικτύων- κι επειδή</w:t>
      </w:r>
      <w:r>
        <w:rPr>
          <w:rFonts w:eastAsia="Times New Roman"/>
          <w:szCs w:val="24"/>
        </w:rPr>
        <w:t>,</w:t>
      </w:r>
      <w:r>
        <w:rPr>
          <w:rFonts w:eastAsia="Times New Roman"/>
          <w:szCs w:val="24"/>
        </w:rPr>
        <w:t xml:space="preserve"> όσο περίεργο κι αν φαίνεται, παρακολουθούν αρκετοί Έλληνες τις συνεδριάσεις της Βουλής, επειδή ακούστηκαν κάποια πράγματα στις απαντήσεις του κυρίου Υπουργού, είμαι υποχρεωμένος ως τέως </w:t>
      </w:r>
      <w:proofErr w:type="spellStart"/>
      <w:r>
        <w:rPr>
          <w:rFonts w:eastAsia="Times New Roman"/>
          <w:szCs w:val="24"/>
        </w:rPr>
        <w:t>αυτοδιοικητικός</w:t>
      </w:r>
      <w:proofErr w:type="spellEnd"/>
      <w:r>
        <w:rPr>
          <w:rFonts w:eastAsia="Times New Roman"/>
          <w:szCs w:val="24"/>
        </w:rPr>
        <w:t>, αυτό να το πω: Κύριε Υπουργέ, ναι μεν, πράγματι, έτσ</w:t>
      </w:r>
      <w:r>
        <w:rPr>
          <w:rFonts w:eastAsia="Times New Roman"/>
          <w:szCs w:val="24"/>
        </w:rPr>
        <w:t>ι είναι, αυτά τα οποία είπατε έχουν φορτωθεί στους δήμους με τον περιβόητο «</w:t>
      </w:r>
      <w:r>
        <w:rPr>
          <w:rFonts w:eastAsia="Times New Roman"/>
          <w:szCs w:val="24"/>
        </w:rPr>
        <w:t>ΚΑΛΛΙΚΡΑΤΗ</w:t>
      </w:r>
      <w:r>
        <w:rPr>
          <w:rFonts w:eastAsia="Times New Roman"/>
          <w:szCs w:val="24"/>
        </w:rPr>
        <w:t xml:space="preserve">», αλλά τότε -αν διαβάζατε τον νόμο, την </w:t>
      </w:r>
      <w:r>
        <w:rPr>
          <w:rFonts w:eastAsia="Times New Roman"/>
          <w:szCs w:val="24"/>
        </w:rPr>
        <w:t>έ</w:t>
      </w:r>
      <w:r>
        <w:rPr>
          <w:rFonts w:eastAsia="Times New Roman"/>
          <w:szCs w:val="24"/>
        </w:rPr>
        <w:t xml:space="preserve">κθεση του Γενικού Λογιστηρίου- υποτίθεται ότι θα </w:t>
      </w:r>
      <w:r>
        <w:rPr>
          <w:rFonts w:eastAsia="Times New Roman"/>
          <w:szCs w:val="24"/>
        </w:rPr>
        <w:t xml:space="preserve">προικιζόταν </w:t>
      </w:r>
      <w:r>
        <w:rPr>
          <w:rFonts w:eastAsia="Times New Roman"/>
          <w:szCs w:val="24"/>
        </w:rPr>
        <w:t>ο «</w:t>
      </w:r>
      <w:r>
        <w:rPr>
          <w:rFonts w:eastAsia="Times New Roman"/>
          <w:szCs w:val="24"/>
        </w:rPr>
        <w:t>ΚΑΛΛΙΚΡΑΤΗΣ</w:t>
      </w:r>
      <w:r>
        <w:rPr>
          <w:rFonts w:eastAsia="Times New Roman"/>
          <w:szCs w:val="24"/>
        </w:rPr>
        <w:t>» με τέσσερα δισεκατομμύρια ευρώ. Όχι μόνο δεν πήρε τ</w:t>
      </w:r>
      <w:r>
        <w:rPr>
          <w:rFonts w:eastAsia="Times New Roman"/>
          <w:szCs w:val="24"/>
        </w:rPr>
        <w:t>ην προίκα των τεσσάρων δισεκατομμυρίων για να ανταποκρίνονται οι δήμοι στις επιπλέον υποχρεώσεις τους, αλλά -ο κ. Αλεξιάδης δεν ευθύνεται, αλλά λόγω ειδικότητος- οι ΚΑΠ που έπαιρναν το 2009 μειώθηκαν σταδιακά από το 2010 μέχρι σήμερα κατά 60%. Όχι, λοιπόν,</w:t>
      </w:r>
      <w:r>
        <w:rPr>
          <w:rFonts w:eastAsia="Times New Roman"/>
          <w:szCs w:val="24"/>
        </w:rPr>
        <w:t xml:space="preserve"> να «κρεμάσουμε» τους δημάρχους τώρα επειδή δεν έχουν λεφτά. </w:t>
      </w:r>
    </w:p>
    <w:p w14:paraId="3B1C0D9C" w14:textId="77777777" w:rsidR="00DC64F4" w:rsidRDefault="0085279E">
      <w:pPr>
        <w:spacing w:line="600" w:lineRule="auto"/>
        <w:ind w:firstLine="720"/>
        <w:jc w:val="both"/>
        <w:rPr>
          <w:rFonts w:eastAsia="Times New Roman"/>
          <w:szCs w:val="24"/>
        </w:rPr>
      </w:pPr>
      <w:r>
        <w:rPr>
          <w:rFonts w:eastAsia="Times New Roman"/>
          <w:szCs w:val="24"/>
        </w:rPr>
        <w:t xml:space="preserve">Πάμε τώρα στην επόμενη επίκαιρη ερώτηση. </w:t>
      </w:r>
    </w:p>
    <w:p w14:paraId="3B1C0D9D" w14:textId="77777777" w:rsidR="00DC64F4" w:rsidRDefault="0085279E">
      <w:pPr>
        <w:spacing w:line="600" w:lineRule="auto"/>
        <w:ind w:firstLine="720"/>
        <w:jc w:val="both"/>
        <w:rPr>
          <w:rFonts w:eastAsia="Times New Roman"/>
          <w:szCs w:val="24"/>
        </w:rPr>
      </w:pPr>
      <w:r>
        <w:rPr>
          <w:rFonts w:eastAsia="Times New Roman"/>
          <w:szCs w:val="24"/>
        </w:rPr>
        <w:t>Θα συζητηθεί η δωδέκατη με αριθμό 701/23-3-2016 επίκαιρη ερώτηση δεύτερου κύκλου του Βουλευτή Ηρακλείου της Νέας Δημοκρατίας κ. </w:t>
      </w:r>
      <w:r>
        <w:rPr>
          <w:rFonts w:eastAsia="Times New Roman"/>
          <w:bCs/>
          <w:szCs w:val="24"/>
        </w:rPr>
        <w:t xml:space="preserve">Ελευθερίου </w:t>
      </w:r>
      <w:proofErr w:type="spellStart"/>
      <w:r>
        <w:rPr>
          <w:rFonts w:eastAsia="Times New Roman"/>
          <w:bCs/>
          <w:szCs w:val="24"/>
        </w:rPr>
        <w:t>Αυγενάκη</w:t>
      </w:r>
      <w:proofErr w:type="spellEnd"/>
      <w:r>
        <w:rPr>
          <w:rFonts w:eastAsia="Times New Roman"/>
          <w:szCs w:val="24"/>
        </w:rPr>
        <w:t> προς</w:t>
      </w:r>
      <w:r>
        <w:rPr>
          <w:rFonts w:eastAsia="Times New Roman"/>
          <w:szCs w:val="24"/>
        </w:rPr>
        <w:t xml:space="preserve"> τον Υπουργό </w:t>
      </w:r>
      <w:r>
        <w:rPr>
          <w:rFonts w:eastAsia="Times New Roman"/>
          <w:bCs/>
          <w:szCs w:val="24"/>
        </w:rPr>
        <w:t>Υποδομών, Μεταφορών και Δικτύων,</w:t>
      </w:r>
      <w:r>
        <w:rPr>
          <w:rFonts w:eastAsia="Times New Roman"/>
          <w:szCs w:val="24"/>
        </w:rPr>
        <w:t xml:space="preserve"> σχετικά με την εύρυθμη λειτουργία του αεροδρομίου «Καζαντζάκης». </w:t>
      </w:r>
    </w:p>
    <w:p w14:paraId="3B1C0D9E" w14:textId="77777777" w:rsidR="00DC64F4" w:rsidRDefault="0085279E">
      <w:pPr>
        <w:spacing w:line="600" w:lineRule="auto"/>
        <w:ind w:firstLine="720"/>
        <w:jc w:val="both"/>
        <w:rPr>
          <w:rFonts w:eastAsia="Times New Roman"/>
          <w:szCs w:val="24"/>
        </w:rPr>
      </w:pPr>
      <w:r>
        <w:rPr>
          <w:rFonts w:eastAsia="Times New Roman"/>
          <w:szCs w:val="24"/>
        </w:rPr>
        <w:t xml:space="preserve">Θα απαντήσει –όπως </w:t>
      </w:r>
      <w:proofErr w:type="spellStart"/>
      <w:r>
        <w:rPr>
          <w:rFonts w:eastAsia="Times New Roman"/>
          <w:szCs w:val="24"/>
        </w:rPr>
        <w:t>προείπα</w:t>
      </w:r>
      <w:proofErr w:type="spellEnd"/>
      <w:r>
        <w:rPr>
          <w:rFonts w:eastAsia="Times New Roman"/>
          <w:szCs w:val="24"/>
        </w:rPr>
        <w:t xml:space="preserve">- η Υφυπουργός, Υποδομών, Μεταφορών και Δικτύων κ. Μαρίνα </w:t>
      </w:r>
      <w:proofErr w:type="spellStart"/>
      <w:r>
        <w:rPr>
          <w:rFonts w:eastAsia="Times New Roman"/>
          <w:szCs w:val="24"/>
        </w:rPr>
        <w:t>Χρυσοβελώνη</w:t>
      </w:r>
      <w:proofErr w:type="spellEnd"/>
      <w:r>
        <w:rPr>
          <w:rFonts w:eastAsia="Times New Roman"/>
          <w:szCs w:val="24"/>
        </w:rPr>
        <w:t xml:space="preserve">. </w:t>
      </w:r>
    </w:p>
    <w:p w14:paraId="3B1C0D9F" w14:textId="77777777" w:rsidR="00DC64F4" w:rsidRDefault="0085279E">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Αυγενάκη</w:t>
      </w:r>
      <w:proofErr w:type="spellEnd"/>
      <w:r>
        <w:rPr>
          <w:rFonts w:eastAsia="Times New Roman"/>
          <w:szCs w:val="24"/>
        </w:rPr>
        <w:t>, έχετε τον λόγο.</w:t>
      </w:r>
    </w:p>
    <w:p w14:paraId="3B1C0DA0" w14:textId="77777777" w:rsidR="00DC64F4" w:rsidRDefault="0085279E">
      <w:pPr>
        <w:spacing w:line="600" w:lineRule="auto"/>
        <w:ind w:firstLine="720"/>
        <w:jc w:val="both"/>
        <w:rPr>
          <w:rFonts w:eastAsia="Times New Roman"/>
          <w:szCs w:val="24"/>
        </w:rPr>
      </w:pPr>
      <w:r>
        <w:rPr>
          <w:rFonts w:eastAsia="Times New Roman"/>
          <w:b/>
          <w:szCs w:val="24"/>
        </w:rPr>
        <w:t>ΕΛΕΥΘΕΡΙΟΣ ΑΥΓ</w:t>
      </w:r>
      <w:r>
        <w:rPr>
          <w:rFonts w:eastAsia="Times New Roman"/>
          <w:b/>
          <w:szCs w:val="24"/>
        </w:rPr>
        <w:t>ΕΝΑΚΗΣ:</w:t>
      </w:r>
      <w:r>
        <w:rPr>
          <w:rFonts w:eastAsia="Times New Roman"/>
          <w:szCs w:val="24"/>
        </w:rPr>
        <w:t xml:space="preserve"> Ευχαριστώ πολύ, κύριε Πρόεδρε. </w:t>
      </w:r>
    </w:p>
    <w:p w14:paraId="3B1C0DA1" w14:textId="77777777" w:rsidR="00DC64F4" w:rsidRDefault="0085279E">
      <w:pPr>
        <w:spacing w:line="600" w:lineRule="auto"/>
        <w:ind w:firstLine="720"/>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xml:space="preserve"> επιτρέψτε μου να καυτηριάσω την απουσία του κ. </w:t>
      </w:r>
      <w:proofErr w:type="spellStart"/>
      <w:r>
        <w:rPr>
          <w:rFonts w:eastAsia="Times New Roman"/>
          <w:szCs w:val="24"/>
        </w:rPr>
        <w:t>Σπίρτζη</w:t>
      </w:r>
      <w:proofErr w:type="spellEnd"/>
      <w:r>
        <w:rPr>
          <w:rFonts w:eastAsia="Times New Roman"/>
          <w:szCs w:val="24"/>
        </w:rPr>
        <w:t xml:space="preserve"> για ένα θέμα που είναι καθ’ ύλην αρμοδιότητά του. </w:t>
      </w:r>
    </w:p>
    <w:p w14:paraId="3B1C0DA2" w14:textId="77777777" w:rsidR="00DC64F4" w:rsidRDefault="0085279E">
      <w:pPr>
        <w:spacing w:line="600" w:lineRule="auto"/>
        <w:ind w:firstLine="720"/>
        <w:jc w:val="both"/>
        <w:rPr>
          <w:rFonts w:eastAsia="Times New Roman"/>
          <w:szCs w:val="24"/>
        </w:rPr>
      </w:pPr>
      <w:r>
        <w:rPr>
          <w:rFonts w:eastAsia="Times New Roman"/>
          <w:szCs w:val="24"/>
        </w:rPr>
        <w:t>Το αεροδρόμιο «</w:t>
      </w:r>
      <w:r>
        <w:rPr>
          <w:rFonts w:eastAsia="Times New Roman"/>
          <w:szCs w:val="24"/>
        </w:rPr>
        <w:t>ΝΙΚΟΣ ΚΑΖΑΝΤΖΑΚΗΣ</w:t>
      </w:r>
      <w:r>
        <w:rPr>
          <w:rFonts w:eastAsia="Times New Roman"/>
          <w:szCs w:val="24"/>
        </w:rPr>
        <w:t>» του Ηρακλείου είναι το δεύτερο -μαζί με των Χανίων, πλέον- μεγαλύ</w:t>
      </w:r>
      <w:r>
        <w:rPr>
          <w:rFonts w:eastAsia="Times New Roman"/>
          <w:szCs w:val="24"/>
        </w:rPr>
        <w:t>τερο αεροδρόμιο από πλευράς επισκεπτών και πτήσεων σε ετήσια βάση μετά το αεροδρόμιο «</w:t>
      </w:r>
      <w:r>
        <w:rPr>
          <w:rFonts w:eastAsia="Times New Roman"/>
          <w:szCs w:val="24"/>
        </w:rPr>
        <w:t>ΕΛΕΥΘΕΡΙΟΣ ΒΕΝΙΖΕΛΟΣ</w:t>
      </w:r>
      <w:r>
        <w:rPr>
          <w:rFonts w:eastAsia="Times New Roman"/>
          <w:szCs w:val="24"/>
        </w:rPr>
        <w:t xml:space="preserve">» στην Αθήνα. Ιδίως την τουριστική περίοδο η κίνηση των επιβατών ξεπερνά τις δυνατότητες του αεροδρομίου. Όμως, μέχρι να κατασκευαστεί και να αρχίσει </w:t>
      </w:r>
      <w:r>
        <w:rPr>
          <w:rFonts w:eastAsia="Times New Roman"/>
          <w:szCs w:val="24"/>
        </w:rPr>
        <w:t>να λειτουργεί ο νέος αερολιμένας στο Καστέλι, είναι σημαντικό να μην καταρρεύσει το «</w:t>
      </w:r>
      <w:r>
        <w:rPr>
          <w:rFonts w:eastAsia="Times New Roman"/>
          <w:szCs w:val="24"/>
        </w:rPr>
        <w:t>ΝΙΚΟΣ ΚΑΖΑΝΤΖΑΚΗΣ</w:t>
      </w:r>
      <w:r>
        <w:rPr>
          <w:rFonts w:eastAsia="Times New Roman"/>
          <w:szCs w:val="24"/>
        </w:rPr>
        <w:t>», το υφιστάμενο αεροδρόμιο στο Ηράκλειο.</w:t>
      </w:r>
    </w:p>
    <w:p w14:paraId="3B1C0DA3" w14:textId="77777777" w:rsidR="00DC64F4" w:rsidRDefault="0085279E">
      <w:pPr>
        <w:spacing w:line="600" w:lineRule="auto"/>
        <w:ind w:firstLine="720"/>
        <w:jc w:val="both"/>
        <w:rPr>
          <w:rFonts w:eastAsia="Times New Roman"/>
          <w:szCs w:val="24"/>
        </w:rPr>
      </w:pPr>
      <w:r>
        <w:rPr>
          <w:rFonts w:eastAsia="Times New Roman"/>
          <w:szCs w:val="24"/>
        </w:rPr>
        <w:t>Τον τελευταίο ενάμισ</w:t>
      </w:r>
      <w:r>
        <w:rPr>
          <w:rFonts w:eastAsia="Times New Roman"/>
          <w:szCs w:val="24"/>
        </w:rPr>
        <w:t>η</w:t>
      </w:r>
      <w:r>
        <w:rPr>
          <w:rFonts w:eastAsia="Times New Roman"/>
          <w:szCs w:val="24"/>
        </w:rPr>
        <w:t xml:space="preserve"> χρόνο δεν έχει υπάρξει απολύτως </w:t>
      </w:r>
      <w:proofErr w:type="spellStart"/>
      <w:r>
        <w:rPr>
          <w:rFonts w:eastAsia="Times New Roman"/>
          <w:szCs w:val="24"/>
        </w:rPr>
        <w:t>καμμία</w:t>
      </w:r>
      <w:proofErr w:type="spellEnd"/>
      <w:r>
        <w:rPr>
          <w:rFonts w:eastAsia="Times New Roman"/>
          <w:szCs w:val="24"/>
        </w:rPr>
        <w:t xml:space="preserve"> ουσιαστική αναβάθμιση, με αποτέλεσμα το ίδιο το αερ</w:t>
      </w:r>
      <w:r>
        <w:rPr>
          <w:rFonts w:eastAsia="Times New Roman"/>
          <w:szCs w:val="24"/>
        </w:rPr>
        <w:t xml:space="preserve">οδρόμιο να είναι κορεσμένο και ποιοτικά προβληματικό. Δεν υπάρχουν, κυρία Υπουργέ, κύριε Πρόεδρε, ούτε τα απαραίτητα για να λειτουργήσει το αεροδρόμιο αυτό. Ούτε τα απαραίτητα! </w:t>
      </w:r>
    </w:p>
    <w:p w14:paraId="3B1C0DA4" w14:textId="77777777" w:rsidR="00DC64F4" w:rsidRDefault="0085279E">
      <w:pPr>
        <w:spacing w:line="600" w:lineRule="auto"/>
        <w:ind w:firstLine="720"/>
        <w:jc w:val="both"/>
        <w:rPr>
          <w:rFonts w:eastAsia="Times New Roman"/>
          <w:szCs w:val="24"/>
        </w:rPr>
      </w:pPr>
      <w:r>
        <w:rPr>
          <w:rFonts w:eastAsia="Times New Roman"/>
          <w:szCs w:val="24"/>
        </w:rPr>
        <w:t>Προς αυτή την κατεύθυνση μπορούν να συμβάλουν ορισμένα μέτρα, με την άμεση εφα</w:t>
      </w:r>
      <w:r>
        <w:rPr>
          <w:rFonts w:eastAsia="Times New Roman"/>
          <w:szCs w:val="24"/>
        </w:rPr>
        <w:t xml:space="preserve">ρμογή τους και είμαι βέβαιος ότι θα έχω συγκεκριμένες απαντήσεις από την Υπουργό. </w:t>
      </w:r>
    </w:p>
    <w:p w14:paraId="3B1C0DA5" w14:textId="77777777" w:rsidR="00DC64F4" w:rsidRDefault="0085279E">
      <w:pPr>
        <w:spacing w:line="600" w:lineRule="auto"/>
        <w:ind w:firstLine="720"/>
        <w:jc w:val="both"/>
        <w:rPr>
          <w:rFonts w:eastAsia="Times New Roman"/>
          <w:szCs w:val="24"/>
        </w:rPr>
      </w:pPr>
      <w:r>
        <w:rPr>
          <w:rFonts w:eastAsia="Times New Roman"/>
          <w:szCs w:val="24"/>
        </w:rPr>
        <w:t>Ενδεικτικά αναφέρω -και πολύ γρήγορα- τα εξής:</w:t>
      </w:r>
    </w:p>
    <w:p w14:paraId="3B1C0DA6" w14:textId="77777777" w:rsidR="00DC64F4" w:rsidRDefault="0085279E">
      <w:pPr>
        <w:spacing w:line="600" w:lineRule="auto"/>
        <w:ind w:firstLine="720"/>
        <w:jc w:val="both"/>
        <w:rPr>
          <w:rFonts w:eastAsia="Times New Roman"/>
          <w:szCs w:val="24"/>
        </w:rPr>
      </w:pPr>
      <w:r>
        <w:rPr>
          <w:rFonts w:eastAsia="Times New Roman"/>
          <w:szCs w:val="24"/>
        </w:rPr>
        <w:t>Άμεση αντικατάσταση του ηλεκτρονικού εξοπλισμού διαχείρισης εισιτηρίων, έκδοσης καρτών επιβίβασης και διαχείρισης αποσκευών. Τ</w:t>
      </w:r>
      <w:r>
        <w:rPr>
          <w:rFonts w:eastAsia="Times New Roman"/>
          <w:szCs w:val="24"/>
        </w:rPr>
        <w:t>ο υπάρχον σύστημα έχει υπερβεί κατά πολύ τις αντοχές του, με αποτέλεσμα να χρήζει επισκευής σε τακτά διαστήματα.</w:t>
      </w:r>
    </w:p>
    <w:p w14:paraId="3B1C0DA7" w14:textId="77777777" w:rsidR="00DC64F4" w:rsidRDefault="0085279E">
      <w:pPr>
        <w:spacing w:line="600" w:lineRule="auto"/>
        <w:ind w:firstLine="720"/>
        <w:jc w:val="both"/>
        <w:rPr>
          <w:rFonts w:eastAsia="Times New Roman"/>
          <w:szCs w:val="24"/>
        </w:rPr>
      </w:pPr>
      <w:r>
        <w:rPr>
          <w:rFonts w:eastAsia="Times New Roman"/>
          <w:szCs w:val="24"/>
        </w:rPr>
        <w:t>Δεύτερον, γενική απαίτηση -για όλα τα αεροδρόμια- είναι η εγκατάσταση κεντρικού συστήματος ελέγχου αποσκευών στην ροή των ιμάντων αποσκευών. Σή</w:t>
      </w:r>
      <w:r>
        <w:rPr>
          <w:rFonts w:eastAsia="Times New Roman"/>
          <w:szCs w:val="24"/>
        </w:rPr>
        <w:t>μερα, ο επιβάτης υποχρεούται σε διπλό έλεγχο από την αεροπορική εταιρεία, αλλά και από την εταιρεία παροχής υπηρεσιών και ασφαλείας, με αποτέλεσμα διπλές ουρές στον χώρο αναχωρήσεων και την αύξηση του χρόνου εξυπηρέτησης.</w:t>
      </w:r>
    </w:p>
    <w:p w14:paraId="3B1C0DA8" w14:textId="77777777" w:rsidR="00DC64F4" w:rsidRDefault="0085279E">
      <w:pPr>
        <w:spacing w:line="600" w:lineRule="auto"/>
        <w:ind w:firstLine="720"/>
        <w:jc w:val="both"/>
        <w:rPr>
          <w:rFonts w:eastAsia="Times New Roman"/>
          <w:szCs w:val="24"/>
        </w:rPr>
      </w:pPr>
      <w:r>
        <w:rPr>
          <w:rFonts w:eastAsia="Times New Roman"/>
          <w:szCs w:val="24"/>
        </w:rPr>
        <w:t>Τρίτον, υπάρχει σοβαρό πρόβλημα στ</w:t>
      </w:r>
      <w:r>
        <w:rPr>
          <w:rFonts w:eastAsia="Times New Roman"/>
          <w:szCs w:val="24"/>
        </w:rPr>
        <w:t>ους εξωτερικούς χώρους επιβίβασης, αποβίβασης επιβατών, λεωφορείων κ</w:t>
      </w:r>
      <w:r>
        <w:rPr>
          <w:rFonts w:eastAsia="Times New Roman"/>
          <w:szCs w:val="24"/>
        </w:rPr>
        <w:t>.</w:t>
      </w:r>
      <w:r>
        <w:rPr>
          <w:rFonts w:eastAsia="Times New Roman"/>
          <w:szCs w:val="24"/>
        </w:rPr>
        <w:t>λπ.. Επίσης, ο δρόμος από και προς την Αλικαρνασσό περνά πολύ κοντά στα κτήρια και περιορίζει τις δυνατότητες διαμόρφωσης. Εάν εντάξετε το εμβαδόν του δρόμου στον πρόβολο του αεροδρομίου,</w:t>
      </w:r>
      <w:r>
        <w:rPr>
          <w:rFonts w:eastAsia="Times New Roman"/>
          <w:szCs w:val="24"/>
        </w:rPr>
        <w:t xml:space="preserve"> καθώς υπάρχει παράλληλα και η κύρια πρόσβαση από την εθνική οδό, ενοποιούνται δυνητικά μεγαλύτεροι χώροι και μπορεί να γίνει πολύ καλύτερη διαδικασία επιβίβασης - αποβίβασης.</w:t>
      </w:r>
    </w:p>
    <w:p w14:paraId="3B1C0DA9" w14:textId="77777777" w:rsidR="00DC64F4" w:rsidRDefault="0085279E">
      <w:pPr>
        <w:spacing w:line="600" w:lineRule="auto"/>
        <w:ind w:firstLine="720"/>
        <w:jc w:val="both"/>
        <w:rPr>
          <w:rFonts w:eastAsia="Times New Roman"/>
          <w:szCs w:val="24"/>
        </w:rPr>
      </w:pPr>
      <w:r>
        <w:rPr>
          <w:rFonts w:eastAsia="Times New Roman"/>
          <w:szCs w:val="24"/>
        </w:rPr>
        <w:t xml:space="preserve">Τέταρτον, χρήζει άμεσης ανάγκης η ενίσχυση της αστυνομικής δύναμης. Δεν είναι η </w:t>
      </w:r>
      <w:r>
        <w:rPr>
          <w:rFonts w:eastAsia="Times New Roman"/>
          <w:szCs w:val="24"/>
        </w:rPr>
        <w:t>αρμοδιότητά σας, απλώς το καταθέτω ως ένα από τα προβλήματα του αεροδρόμιου.</w:t>
      </w:r>
    </w:p>
    <w:p w14:paraId="3B1C0DAA" w14:textId="77777777" w:rsidR="00DC64F4" w:rsidRDefault="0085279E">
      <w:pPr>
        <w:spacing w:line="600" w:lineRule="auto"/>
        <w:ind w:firstLine="720"/>
        <w:jc w:val="both"/>
        <w:rPr>
          <w:rFonts w:eastAsia="Times New Roman"/>
          <w:szCs w:val="24"/>
        </w:rPr>
      </w:pPr>
      <w:r>
        <w:rPr>
          <w:rFonts w:eastAsia="Times New Roman"/>
          <w:szCs w:val="24"/>
        </w:rPr>
        <w:t>Τέλος, σήμερα υπάρχουν μόλις είκοσι τρε</w:t>
      </w:r>
      <w:r>
        <w:rPr>
          <w:rFonts w:eastAsia="Times New Roman"/>
          <w:szCs w:val="24"/>
        </w:rPr>
        <w:t>ι</w:t>
      </w:r>
      <w:r>
        <w:rPr>
          <w:rFonts w:eastAsia="Times New Roman"/>
          <w:szCs w:val="24"/>
        </w:rPr>
        <w:t xml:space="preserve">ς θέσεις για τα αεροπλάνα, με πολύ πιεσμένο χώρο και αυτές. Υπάρχει χώρος που χρησιμοποιείται σπάνια από την Πολεμική Αεροπορία. Είναι ένα </w:t>
      </w:r>
      <w:r>
        <w:rPr>
          <w:rFonts w:eastAsia="Times New Roman"/>
          <w:szCs w:val="24"/>
        </w:rPr>
        <w:t>απλό θέμα διευθέτησης μεταξύ Πολεμικής Αεροπορίας και ΥΠΑ. Σε κάθε περίπτωση πρέπει άμεσα οι θέσεις να φτάσουν στις τριάντα</w:t>
      </w:r>
      <w:r>
        <w:rPr>
          <w:rFonts w:eastAsia="Times New Roman"/>
          <w:szCs w:val="24"/>
        </w:rPr>
        <w:t>,</w:t>
      </w:r>
      <w:r>
        <w:rPr>
          <w:rFonts w:eastAsia="Times New Roman"/>
          <w:szCs w:val="24"/>
        </w:rPr>
        <w:t xml:space="preserve"> για να υπάρξει η ελάχιστη χωρητικότητα. Απλές παρεμβάσεις θα διευκολύνουν</w:t>
      </w:r>
      <w:r>
        <w:rPr>
          <w:rFonts w:eastAsia="Times New Roman"/>
          <w:szCs w:val="24"/>
        </w:rPr>
        <w:t>,</w:t>
      </w:r>
      <w:r>
        <w:rPr>
          <w:rFonts w:eastAsia="Times New Roman"/>
          <w:szCs w:val="24"/>
        </w:rPr>
        <w:t xml:space="preserve"> τόσο το προσωπικό</w:t>
      </w:r>
      <w:r>
        <w:rPr>
          <w:rFonts w:eastAsia="Times New Roman"/>
          <w:szCs w:val="24"/>
        </w:rPr>
        <w:t xml:space="preserve"> </w:t>
      </w:r>
      <w:r>
        <w:rPr>
          <w:rFonts w:eastAsia="Times New Roman"/>
          <w:szCs w:val="24"/>
        </w:rPr>
        <w:t>όσο και το επιβατικό κοινό.</w:t>
      </w:r>
    </w:p>
    <w:p w14:paraId="3B1C0DAB" w14:textId="77777777" w:rsidR="00DC64F4" w:rsidRDefault="0085279E">
      <w:pPr>
        <w:spacing w:line="600" w:lineRule="auto"/>
        <w:ind w:firstLine="720"/>
        <w:jc w:val="both"/>
        <w:rPr>
          <w:rFonts w:eastAsia="Times New Roman"/>
          <w:szCs w:val="24"/>
        </w:rPr>
      </w:pPr>
      <w:r w:rsidRPr="00834F06">
        <w:rPr>
          <w:rFonts w:eastAsia="Times New Roman"/>
          <w:szCs w:val="24"/>
        </w:rPr>
        <w:t>Κλε</w:t>
      </w:r>
      <w:r w:rsidRPr="003B20E9">
        <w:rPr>
          <w:rFonts w:eastAsia="Times New Roman"/>
          <w:szCs w:val="24"/>
        </w:rPr>
        <w:t>ίνοντας</w:t>
      </w:r>
      <w:r w:rsidRPr="003B20E9">
        <w:rPr>
          <w:rFonts w:eastAsia="Times New Roman"/>
          <w:szCs w:val="24"/>
        </w:rPr>
        <w:t xml:space="preserve">, να θυμίσω ότι σε σύσκεψη που είχε πραγματοποιηθεί πριν </w:t>
      </w:r>
      <w:r>
        <w:rPr>
          <w:rFonts w:eastAsia="Times New Roman"/>
          <w:szCs w:val="24"/>
        </w:rPr>
        <w:t xml:space="preserve">το καλοκαίρι του 2015 στο γραφείο του κ. Σταθάκη και με τον κ. </w:t>
      </w:r>
      <w:proofErr w:type="spellStart"/>
      <w:r>
        <w:rPr>
          <w:rFonts w:eastAsia="Times New Roman"/>
          <w:szCs w:val="24"/>
        </w:rPr>
        <w:t>Σπίρτζη</w:t>
      </w:r>
      <w:proofErr w:type="spellEnd"/>
      <w:r>
        <w:rPr>
          <w:rFonts w:eastAsia="Times New Roman"/>
          <w:szCs w:val="24"/>
        </w:rPr>
        <w:t xml:space="preserve"> παρόντα, παρόντες ήταν και ο Περιφερειάρχης της Κρήτης και ο Δήμαρχος Ηρακλείου και όλοι οι Ηρακλειώτες Βουλευτές, υπήρξε δέσμευση από πλευράς Υπουργού και Αναπληρωτή Υπουργού τότε, ότι</w:t>
      </w:r>
      <w:r>
        <w:rPr>
          <w:rFonts w:eastAsia="Times New Roman"/>
          <w:szCs w:val="24"/>
        </w:rPr>
        <w:t xml:space="preserve"> θα υπάρξουν συσκέψεις και άμεσα πρωτοβουλίες για να λυθούν μερικά από αυτά τα ζητήματα. Ουδέποτε υπήρξε δεύτερη συνάντηση και βεβαίως τα προβλήματα παραμένουν άλυτα. </w:t>
      </w:r>
    </w:p>
    <w:p w14:paraId="3B1C0DAC" w14:textId="77777777" w:rsidR="00DC64F4" w:rsidRDefault="0085279E">
      <w:pPr>
        <w:spacing w:line="600" w:lineRule="auto"/>
        <w:ind w:firstLine="720"/>
        <w:jc w:val="both"/>
        <w:rPr>
          <w:rFonts w:eastAsia="Times New Roman"/>
          <w:szCs w:val="24"/>
        </w:rPr>
      </w:pPr>
      <w:r>
        <w:rPr>
          <w:rFonts w:eastAsia="Times New Roman"/>
          <w:szCs w:val="24"/>
        </w:rPr>
        <w:t xml:space="preserve">Κατά την άποψή μου, το ψέμα κυριαρχεί παντού, εκεί θα έλειπε; </w:t>
      </w:r>
    </w:p>
    <w:p w14:paraId="3B1C0DAD" w14:textId="77777777" w:rsidR="00DC64F4" w:rsidRDefault="0085279E">
      <w:pPr>
        <w:spacing w:line="600" w:lineRule="auto"/>
        <w:ind w:firstLine="720"/>
        <w:jc w:val="both"/>
        <w:rPr>
          <w:rFonts w:eastAsia="Times New Roman"/>
          <w:szCs w:val="24"/>
        </w:rPr>
      </w:pPr>
      <w:r>
        <w:rPr>
          <w:rFonts w:eastAsia="Times New Roman"/>
          <w:szCs w:val="24"/>
        </w:rPr>
        <w:t xml:space="preserve">Σας ερωτώ, λοιπόν, κυρία </w:t>
      </w:r>
      <w:r>
        <w:rPr>
          <w:rFonts w:eastAsia="Times New Roman"/>
          <w:szCs w:val="24"/>
        </w:rPr>
        <w:t>Υπουργέ, πότε και σε ποιες παρεμβάσεις προτίθεστε να προβείτε και να κάνετε άμεσα για το αεροδρόμιο «Κ</w:t>
      </w:r>
      <w:r>
        <w:rPr>
          <w:rFonts w:eastAsia="Times New Roman"/>
          <w:szCs w:val="24"/>
        </w:rPr>
        <w:t>ΑΖΑΝΤΖΑΚΗΣ</w:t>
      </w:r>
      <w:r>
        <w:rPr>
          <w:rFonts w:eastAsia="Times New Roman"/>
          <w:szCs w:val="24"/>
        </w:rPr>
        <w:t>», γιατί η τουριστική περίοδος του 2016 ξεκίνησε; Ήδη οι πρώτοι επιβάτες έχουν ξεκινήσει να φτάνουν.</w:t>
      </w:r>
    </w:p>
    <w:p w14:paraId="3B1C0DAE" w14:textId="77777777" w:rsidR="00DC64F4" w:rsidRDefault="0085279E">
      <w:pPr>
        <w:spacing w:line="600" w:lineRule="auto"/>
        <w:ind w:firstLine="720"/>
        <w:jc w:val="both"/>
        <w:rPr>
          <w:rFonts w:eastAsia="Times New Roman"/>
          <w:szCs w:val="24"/>
        </w:rPr>
      </w:pPr>
      <w:r>
        <w:rPr>
          <w:rFonts w:eastAsia="Times New Roman"/>
          <w:szCs w:val="24"/>
        </w:rPr>
        <w:t>Σας ευχαριστώ πολύ.</w:t>
      </w:r>
    </w:p>
    <w:p w14:paraId="3B1C0DAF" w14:textId="77777777" w:rsidR="00DC64F4" w:rsidRDefault="0085279E">
      <w:pPr>
        <w:spacing w:line="600" w:lineRule="auto"/>
        <w:ind w:firstLine="720"/>
        <w:jc w:val="both"/>
        <w:rPr>
          <w:rFonts w:eastAsia="Times New Roman"/>
          <w:bCs/>
        </w:rPr>
      </w:pPr>
      <w:r>
        <w:rPr>
          <w:rFonts w:eastAsia="Times New Roman"/>
          <w:b/>
          <w:bCs/>
        </w:rPr>
        <w:t>ΠΡΟΕΔΡΕΥΩΝ (Νικήτας Κακ</w:t>
      </w:r>
      <w:r>
        <w:rPr>
          <w:rFonts w:eastAsia="Times New Roman"/>
          <w:b/>
          <w:bCs/>
        </w:rPr>
        <w:t xml:space="preserve">λαμάνης): </w:t>
      </w:r>
      <w:r>
        <w:rPr>
          <w:rFonts w:eastAsia="Times New Roman"/>
          <w:bCs/>
        </w:rPr>
        <w:t xml:space="preserve">Θα απαντήσει η Υφυπουργός Υποδομών, Μεταφορών και Δικτύων κ. </w:t>
      </w:r>
      <w:proofErr w:type="spellStart"/>
      <w:r>
        <w:rPr>
          <w:rFonts w:eastAsia="Times New Roman"/>
          <w:bCs/>
        </w:rPr>
        <w:t>Χρυσοβελώνη</w:t>
      </w:r>
      <w:proofErr w:type="spellEnd"/>
      <w:r>
        <w:rPr>
          <w:rFonts w:eastAsia="Times New Roman"/>
          <w:bCs/>
        </w:rPr>
        <w:t>.</w:t>
      </w:r>
    </w:p>
    <w:p w14:paraId="3B1C0DB0" w14:textId="77777777" w:rsidR="00DC64F4" w:rsidRDefault="0085279E">
      <w:pPr>
        <w:spacing w:line="600" w:lineRule="auto"/>
        <w:ind w:firstLine="720"/>
        <w:jc w:val="both"/>
        <w:rPr>
          <w:rFonts w:eastAsia="Times New Roman"/>
          <w:bCs/>
        </w:rPr>
      </w:pPr>
      <w:r>
        <w:rPr>
          <w:rFonts w:eastAsia="Times New Roman"/>
          <w:bCs/>
        </w:rPr>
        <w:t>Έχετε τον λόγο, κυρία Υφυπουργέ.</w:t>
      </w:r>
    </w:p>
    <w:p w14:paraId="3B1C0DB1" w14:textId="77777777" w:rsidR="00DC64F4" w:rsidRDefault="0085279E">
      <w:pPr>
        <w:spacing w:line="600" w:lineRule="auto"/>
        <w:ind w:firstLine="720"/>
        <w:jc w:val="both"/>
        <w:rPr>
          <w:rFonts w:eastAsia="Times New Roman"/>
          <w:bCs/>
        </w:rPr>
      </w:pPr>
      <w:r>
        <w:rPr>
          <w:rFonts w:eastAsia="Times New Roman"/>
          <w:b/>
          <w:bCs/>
        </w:rPr>
        <w:t xml:space="preserve">ΜΑΡΙΝΑ ΧΡΥΣΟΒΕΛΩΝΗ (Υφυπουργός Υποδομών, Μεταφορών και Δικτύων): </w:t>
      </w:r>
      <w:r>
        <w:rPr>
          <w:rFonts w:eastAsia="Times New Roman"/>
          <w:bCs/>
        </w:rPr>
        <w:t>Κατ’ αρχ</w:t>
      </w:r>
      <w:r>
        <w:rPr>
          <w:rFonts w:eastAsia="Times New Roman"/>
          <w:bCs/>
        </w:rPr>
        <w:t>άς</w:t>
      </w:r>
      <w:r>
        <w:rPr>
          <w:rFonts w:eastAsia="Times New Roman"/>
          <w:bCs/>
        </w:rPr>
        <w:t>, κύριε Βουλευτά, μην προτρέχετε στις κρίσεις σας πριν λάβετε τι</w:t>
      </w:r>
      <w:r>
        <w:rPr>
          <w:rFonts w:eastAsia="Times New Roman"/>
          <w:bCs/>
        </w:rPr>
        <w:t xml:space="preserve">ς απαντήσεις για τις οποίες έχετε υποβάλει ερωτήσεις προς το Υπουργείο μας. Όσον αφορά την μη παρουσία του κ. </w:t>
      </w:r>
      <w:proofErr w:type="spellStart"/>
      <w:r>
        <w:rPr>
          <w:rFonts w:eastAsia="Times New Roman"/>
          <w:bCs/>
        </w:rPr>
        <w:t>Σπίρτζη</w:t>
      </w:r>
      <w:proofErr w:type="spellEnd"/>
      <w:r>
        <w:rPr>
          <w:rFonts w:eastAsia="Times New Roman"/>
          <w:bCs/>
        </w:rPr>
        <w:t>, σαφέστατα και δεν οφείλεται σε αδιαφορία αλλά σε πολύ μεγάλο φόρτο εργασίας. Στο δικό μας δε το Υπουργείο, στον κοινοβουλευτικό έλεγχο, υ</w:t>
      </w:r>
      <w:r>
        <w:rPr>
          <w:rFonts w:eastAsia="Times New Roman"/>
          <w:bCs/>
        </w:rPr>
        <w:t>πάρχει ενιαία εκπροσώπηση και συνέργεια.</w:t>
      </w:r>
    </w:p>
    <w:p w14:paraId="3B1C0DB2" w14:textId="77777777" w:rsidR="00DC64F4" w:rsidRDefault="0085279E">
      <w:pPr>
        <w:spacing w:line="600" w:lineRule="auto"/>
        <w:ind w:firstLine="720"/>
        <w:jc w:val="both"/>
        <w:rPr>
          <w:rFonts w:eastAsia="Times New Roman"/>
          <w:bCs/>
        </w:rPr>
      </w:pPr>
      <w:r>
        <w:rPr>
          <w:rFonts w:eastAsia="Times New Roman"/>
          <w:bCs/>
        </w:rPr>
        <w:t>Κύριε Πρόεδρε, σας παρακαλώ, μη μου αφαιρείτε τον χρόνο από την απάντησή μου. Αν ξεπεράσω τον χρόνο, θα τον αφαιρέσω από τη δευτερολογία μου.</w:t>
      </w:r>
    </w:p>
    <w:p w14:paraId="3B1C0DB3" w14:textId="77777777" w:rsidR="00DC64F4" w:rsidRDefault="0085279E">
      <w:pPr>
        <w:spacing w:line="600" w:lineRule="auto"/>
        <w:ind w:firstLine="720"/>
        <w:jc w:val="both"/>
        <w:rPr>
          <w:rFonts w:eastAsia="Times New Roman"/>
          <w:bCs/>
        </w:rPr>
      </w:pPr>
      <w:r>
        <w:rPr>
          <w:rFonts w:eastAsia="Times New Roman"/>
          <w:b/>
          <w:bCs/>
        </w:rPr>
        <w:t xml:space="preserve">ΠΡΟΕΔΡΕΥΩΝ (Νικήτας Κακλαμάνης): </w:t>
      </w:r>
      <w:r>
        <w:rPr>
          <w:rFonts w:eastAsia="Times New Roman"/>
          <w:bCs/>
        </w:rPr>
        <w:t xml:space="preserve">Θα έχετε την σχετική ανοχή και εσείς. </w:t>
      </w:r>
      <w:r>
        <w:rPr>
          <w:rFonts w:eastAsia="Times New Roman"/>
          <w:bCs/>
        </w:rPr>
        <w:t>Μην ανησυχείτε.</w:t>
      </w:r>
    </w:p>
    <w:p w14:paraId="3B1C0DB4" w14:textId="77777777" w:rsidR="00DC64F4" w:rsidRDefault="0085279E">
      <w:pPr>
        <w:spacing w:line="600" w:lineRule="auto"/>
        <w:ind w:firstLine="720"/>
        <w:jc w:val="both"/>
        <w:rPr>
          <w:rFonts w:eastAsia="Times New Roman"/>
          <w:bCs/>
        </w:rPr>
      </w:pPr>
      <w:r>
        <w:rPr>
          <w:rFonts w:eastAsia="Times New Roman"/>
          <w:b/>
          <w:bCs/>
        </w:rPr>
        <w:t xml:space="preserve">ΜΑΡΙΝΑ ΧΡΥΣΟΒΕΛΩΝΗ (Υφυπουργός Υποδομών, Μεταφορών και Δικτύων): </w:t>
      </w:r>
      <w:r>
        <w:rPr>
          <w:rFonts w:eastAsia="Times New Roman"/>
          <w:bCs/>
        </w:rPr>
        <w:t>Ο κρατικός αερολιμένας Ηρακλείου «Κ</w:t>
      </w:r>
      <w:r>
        <w:rPr>
          <w:rFonts w:eastAsia="Times New Roman"/>
          <w:bCs/>
        </w:rPr>
        <w:t>ΑΖΑΝΤΖΑΚΗΣ</w:t>
      </w:r>
      <w:r>
        <w:rPr>
          <w:rFonts w:eastAsia="Times New Roman"/>
          <w:bCs/>
        </w:rPr>
        <w:t>» είναι πραγματικά ένα από τα μεγαλύτερα αεροδρόμια, κύριε Βουλευτά, σε αφίξεις στην Ελλάδα. Είναι γεγονός ότι παρουσιάζει και προ</w:t>
      </w:r>
      <w:r>
        <w:rPr>
          <w:rFonts w:eastAsia="Times New Roman"/>
          <w:bCs/>
        </w:rPr>
        <w:t>βλήματα και ελλείψεις. Θεωρώ ότι δεν είναι της παρούσης εδώ πέρα να ανατρέξουμε στο παρελθόν και να δούμε από πότε. Αυτές, όμως, τις ελλείψεις και τα προβλήματα το Υπουργείο Μεταφορών, Υποδομών και Δικτύων προσπαθεί να επιλύσει κατά τον καλύτερο δυνατό τρό</w:t>
      </w:r>
      <w:r>
        <w:rPr>
          <w:rFonts w:eastAsia="Times New Roman"/>
          <w:bCs/>
        </w:rPr>
        <w:t xml:space="preserve">πο, παρά, βεβαίως, τη δυσχερή οικονομική συγκυρία, η οποία μαστίζει την χώρα μας. </w:t>
      </w:r>
    </w:p>
    <w:p w14:paraId="3B1C0DB5" w14:textId="77777777" w:rsidR="00DC64F4" w:rsidRDefault="0085279E">
      <w:pPr>
        <w:spacing w:line="600" w:lineRule="auto"/>
        <w:ind w:firstLine="720"/>
        <w:jc w:val="both"/>
        <w:rPr>
          <w:rFonts w:eastAsia="Times New Roman"/>
          <w:bCs/>
        </w:rPr>
      </w:pPr>
      <w:r>
        <w:rPr>
          <w:rFonts w:eastAsia="Times New Roman"/>
          <w:bCs/>
        </w:rPr>
        <w:t>Προς αυτήν, λοιπόν, την κατεύθυνση έχει καταρτιστεί από την Υπηρεσία Πολιτικής Αεροπορίας πρόγραμμα έργων και μελετών, στο οποίο περιλαμβάνονται όλα εκείνα τα έργα που απαιτ</w:t>
      </w:r>
      <w:r>
        <w:rPr>
          <w:rFonts w:eastAsia="Times New Roman"/>
          <w:bCs/>
        </w:rPr>
        <w:t xml:space="preserve">ούνται για την εύρυθμη λειτουργία του αεροδρομίου του Ηρακλείου. </w:t>
      </w:r>
    </w:p>
    <w:p w14:paraId="3B1C0DB6" w14:textId="77777777" w:rsidR="00DC64F4" w:rsidRDefault="0085279E">
      <w:pPr>
        <w:spacing w:line="600" w:lineRule="auto"/>
        <w:ind w:firstLine="720"/>
        <w:jc w:val="both"/>
        <w:rPr>
          <w:rFonts w:eastAsia="Times New Roman"/>
          <w:bCs/>
        </w:rPr>
      </w:pPr>
      <w:r>
        <w:rPr>
          <w:rFonts w:eastAsia="Times New Roman"/>
          <w:bCs/>
        </w:rPr>
        <w:t>Τελείως επιγραμματικά θα σας πω ότι έχει γίνει πλέον ο σχεδιασμός, ο οποίος απαιτείται, για την αποκατάσταση των τοπικών φθορών και τις εργασίες συντήρησης οδοστρώματος - διαδρόμου. Η τεχνικ</w:t>
      </w:r>
      <w:r>
        <w:rPr>
          <w:rFonts w:eastAsia="Times New Roman"/>
          <w:bCs/>
        </w:rPr>
        <w:t xml:space="preserve">ή μελέτη του έργου έχει εκπονηθεί και έχει εγκριθεί από την ως άνω υπηρεσία. Για την ανατολική επέκταση του </w:t>
      </w:r>
      <w:proofErr w:type="spellStart"/>
      <w:r>
        <w:rPr>
          <w:rFonts w:eastAsia="Times New Roman"/>
          <w:bCs/>
        </w:rPr>
        <w:t>αεροσταθμού</w:t>
      </w:r>
      <w:proofErr w:type="spellEnd"/>
      <w:r>
        <w:rPr>
          <w:rFonts w:eastAsia="Times New Roman"/>
          <w:bCs/>
        </w:rPr>
        <w:t xml:space="preserve"> στον κρατικό αερολιμένα Ηρακλείου στην παρούσα φάση έχει εκπονηθεί η οριστική μελέτη και εκπονείται η μελέτη εφαρμογής του έργου από τον</w:t>
      </w:r>
      <w:r>
        <w:rPr>
          <w:rFonts w:eastAsia="Times New Roman"/>
          <w:bCs/>
        </w:rPr>
        <w:t xml:space="preserve"> Οργανισμό Λιμένος Ηρακλείου. Στο τμήμα αυτό της επέκτασης, που έχει συνολικό εμβαδόν </w:t>
      </w:r>
      <w:r>
        <w:rPr>
          <w:rFonts w:eastAsia="Times New Roman"/>
          <w:bCs/>
        </w:rPr>
        <w:t>χίλια διακ</w:t>
      </w:r>
      <w:r>
        <w:rPr>
          <w:rFonts w:eastAsia="Times New Roman"/>
          <w:bCs/>
        </w:rPr>
        <w:t>όσια</w:t>
      </w:r>
      <w:r>
        <w:rPr>
          <w:rFonts w:eastAsia="Times New Roman"/>
          <w:bCs/>
        </w:rPr>
        <w:t xml:space="preserve"> τετραγωνικά μέτρα περίπου, σε δύο επίπεδα, θα εξυπηρετούνται κατά προτεραιότητα οι επιβάτες, οι οποίοι προέρχονται από τα κρουαζιερόπλοια. </w:t>
      </w:r>
    </w:p>
    <w:p w14:paraId="3B1C0DB7" w14:textId="77777777" w:rsidR="00DC64F4" w:rsidRDefault="0085279E">
      <w:pPr>
        <w:spacing w:line="600" w:lineRule="auto"/>
        <w:ind w:firstLine="720"/>
        <w:jc w:val="both"/>
        <w:rPr>
          <w:rFonts w:eastAsia="Times New Roman"/>
          <w:bCs/>
        </w:rPr>
      </w:pPr>
      <w:r>
        <w:rPr>
          <w:rFonts w:eastAsia="Times New Roman"/>
          <w:bCs/>
        </w:rPr>
        <w:t>Προχωρώ σχετικά</w:t>
      </w:r>
      <w:r>
        <w:rPr>
          <w:rFonts w:eastAsia="Times New Roman"/>
          <w:bCs/>
        </w:rPr>
        <w:t xml:space="preserve"> με τη βόρεια επέκταση και την </w:t>
      </w:r>
      <w:proofErr w:type="spellStart"/>
      <w:r>
        <w:rPr>
          <w:rFonts w:eastAsia="Times New Roman"/>
          <w:bCs/>
        </w:rPr>
        <w:t>αναδιαρρύθμιση</w:t>
      </w:r>
      <w:proofErr w:type="spellEnd"/>
      <w:r>
        <w:rPr>
          <w:rFonts w:eastAsia="Times New Roman"/>
          <w:bCs/>
        </w:rPr>
        <w:t xml:space="preserve"> αιθουσών αναχωρήσεων υπάρχοντος κτηρίου </w:t>
      </w:r>
      <w:proofErr w:type="spellStart"/>
      <w:r>
        <w:rPr>
          <w:rFonts w:eastAsia="Times New Roman"/>
          <w:bCs/>
        </w:rPr>
        <w:t>αεροσταθμού</w:t>
      </w:r>
      <w:proofErr w:type="spellEnd"/>
      <w:r>
        <w:rPr>
          <w:rFonts w:eastAsia="Times New Roman"/>
          <w:bCs/>
        </w:rPr>
        <w:t xml:space="preserve"> συνολικού εμβαδού </w:t>
      </w:r>
      <w:r>
        <w:rPr>
          <w:rFonts w:eastAsia="Times New Roman"/>
          <w:bCs/>
        </w:rPr>
        <w:t>δύο</w:t>
      </w:r>
      <w:r>
        <w:rPr>
          <w:rFonts w:eastAsia="Times New Roman"/>
          <w:bCs/>
        </w:rPr>
        <w:t xml:space="preserve"> χιλιάδων</w:t>
      </w:r>
      <w:r>
        <w:rPr>
          <w:rFonts w:eastAsia="Times New Roman"/>
          <w:bCs/>
        </w:rPr>
        <w:t xml:space="preserve"> τετρακοσίων</w:t>
      </w:r>
      <w:r>
        <w:rPr>
          <w:rFonts w:eastAsia="Times New Roman"/>
          <w:bCs/>
        </w:rPr>
        <w:t xml:space="preserve"> τετραγωνικών μέτρων. Υποβλήθηκε πρόταση επέκτασης του κτηρίου </w:t>
      </w:r>
      <w:proofErr w:type="spellStart"/>
      <w:r>
        <w:rPr>
          <w:rFonts w:eastAsia="Times New Roman"/>
          <w:bCs/>
        </w:rPr>
        <w:t>αεροσταθμού</w:t>
      </w:r>
      <w:proofErr w:type="spellEnd"/>
      <w:r>
        <w:rPr>
          <w:rFonts w:eastAsia="Times New Roman"/>
          <w:bCs/>
        </w:rPr>
        <w:t xml:space="preserve"> από τα </w:t>
      </w:r>
      <w:r>
        <w:rPr>
          <w:rFonts w:eastAsia="Times New Roman"/>
          <w:bCs/>
        </w:rPr>
        <w:t>κ</w:t>
      </w:r>
      <w:r>
        <w:rPr>
          <w:rFonts w:eastAsia="Times New Roman"/>
          <w:bCs/>
        </w:rPr>
        <w:t xml:space="preserve">αταστήματα </w:t>
      </w:r>
      <w:r>
        <w:rPr>
          <w:rFonts w:eastAsia="Times New Roman"/>
          <w:bCs/>
        </w:rPr>
        <w:t>α</w:t>
      </w:r>
      <w:r>
        <w:rPr>
          <w:rFonts w:eastAsia="Times New Roman"/>
          <w:bCs/>
        </w:rPr>
        <w:t xml:space="preserve">φορολογήτων </w:t>
      </w:r>
      <w:r>
        <w:rPr>
          <w:rFonts w:eastAsia="Times New Roman"/>
          <w:bCs/>
        </w:rPr>
        <w:t>ε</w:t>
      </w:r>
      <w:r>
        <w:rPr>
          <w:rFonts w:eastAsia="Times New Roman"/>
          <w:bCs/>
        </w:rPr>
        <w:t>ιδών, τα</w:t>
      </w:r>
      <w:r>
        <w:rPr>
          <w:rFonts w:eastAsia="Times New Roman"/>
          <w:bCs/>
        </w:rPr>
        <w:t xml:space="preserve"> λεγόμενα ΚΑΕ, και βρίσκεται σε διαδικασία αποδοχής από την </w:t>
      </w:r>
      <w:r>
        <w:rPr>
          <w:rFonts w:eastAsia="Times New Roman"/>
          <w:bCs/>
        </w:rPr>
        <w:t>Υ</w:t>
      </w:r>
      <w:r>
        <w:rPr>
          <w:rFonts w:eastAsia="Times New Roman"/>
          <w:bCs/>
        </w:rPr>
        <w:t>πηρεσία της Πολιτικής Αεροπορίας.</w:t>
      </w:r>
    </w:p>
    <w:p w14:paraId="3B1C0DB8" w14:textId="77777777" w:rsidR="00DC64F4" w:rsidRDefault="0085279E">
      <w:pPr>
        <w:spacing w:line="600" w:lineRule="auto"/>
        <w:ind w:firstLine="720"/>
        <w:jc w:val="both"/>
        <w:rPr>
          <w:rFonts w:eastAsia="Times New Roman"/>
          <w:szCs w:val="24"/>
        </w:rPr>
      </w:pPr>
      <w:r>
        <w:rPr>
          <w:rFonts w:eastAsia="Times New Roman"/>
          <w:bCs/>
        </w:rPr>
        <w:t>Όσον αφορά τώρα στα ακτινοσκοπικά μηχανήματα ελέγχου αποσκευών, έχει ήδη εκπονηθεί τεχνική προδιαγραφή από τον κρατικό αερολιμένα Ηρακλείου σχετικά με την τροποπ</w:t>
      </w:r>
      <w:r>
        <w:rPr>
          <w:rFonts w:eastAsia="Times New Roman"/>
          <w:bCs/>
        </w:rPr>
        <w:t xml:space="preserve">οίηση των συστημάτων αναχωρήσεων της </w:t>
      </w:r>
      <w:r>
        <w:rPr>
          <w:rFonts w:eastAsia="Times New Roman"/>
          <w:bCs/>
        </w:rPr>
        <w:t>«</w:t>
      </w:r>
      <w:r>
        <w:rPr>
          <w:rFonts w:eastAsia="Times New Roman"/>
          <w:bCs/>
          <w:lang w:val="en-US"/>
        </w:rPr>
        <w:t>G</w:t>
      </w:r>
      <w:r>
        <w:rPr>
          <w:rFonts w:eastAsia="Times New Roman"/>
          <w:bCs/>
          <w:lang w:val="en-US"/>
        </w:rPr>
        <w:t>OLD</w:t>
      </w:r>
      <w:r>
        <w:rPr>
          <w:rFonts w:eastAsia="Times New Roman"/>
          <w:bCs/>
        </w:rPr>
        <w:t xml:space="preserve"> </w:t>
      </w:r>
      <w:r>
        <w:rPr>
          <w:rFonts w:eastAsia="Times New Roman"/>
          <w:bCs/>
          <w:lang w:val="en-US"/>
        </w:rPr>
        <w:t>AIR</w:t>
      </w:r>
      <w:r>
        <w:rPr>
          <w:rFonts w:eastAsia="Times New Roman"/>
          <w:bCs/>
        </w:rPr>
        <w:t>»</w:t>
      </w:r>
      <w:r>
        <w:rPr>
          <w:rFonts w:eastAsia="Times New Roman"/>
          <w:bCs/>
        </w:rPr>
        <w:t xml:space="preserve"> σε ημιαυτόματο σύστημα διακίνησης αποσκευών και έχει διαβιβαστεί στο ΣΕΠΑ για να λάβει τη σχετική έγκριση.</w:t>
      </w:r>
    </w:p>
    <w:p w14:paraId="3B1C0DB9" w14:textId="77777777" w:rsidR="00DC64F4" w:rsidRDefault="0085279E">
      <w:pPr>
        <w:spacing w:line="600" w:lineRule="auto"/>
        <w:jc w:val="both"/>
        <w:rPr>
          <w:rFonts w:eastAsia="Times New Roman"/>
          <w:szCs w:val="24"/>
        </w:rPr>
      </w:pPr>
      <w:r>
        <w:rPr>
          <w:rFonts w:eastAsia="Times New Roman"/>
          <w:szCs w:val="24"/>
        </w:rPr>
        <w:tab/>
        <w:t xml:space="preserve">Επίσης, έχουμε ζητήσει την παραχώρηση εκτάσεων από το ΓΕΑ, με σκοπό την ανάπτυξη νέων εγκαταστάσεων </w:t>
      </w:r>
      <w:r>
        <w:rPr>
          <w:rFonts w:eastAsia="Times New Roman"/>
          <w:szCs w:val="24"/>
        </w:rPr>
        <w:t>και περιβάλλοντος χώρου του αεροδρομίου. Πρόσφατα, μάλιστα, εστάλη από την Υπηρεσία Πολιτικής Αεροπορίας του Υπουργείου μας ακριβής τοπογραφική αποτύπωση, όπως ακριβώς αυτή ζητήθηκε από το ΓΕΑ, για την παραχώρηση των εξής εκτάσεων</w:t>
      </w:r>
      <w:r>
        <w:rPr>
          <w:rFonts w:eastAsia="Times New Roman"/>
          <w:szCs w:val="24"/>
        </w:rPr>
        <w:t>.</w:t>
      </w:r>
      <w:r>
        <w:rPr>
          <w:rFonts w:eastAsia="Times New Roman"/>
          <w:szCs w:val="24"/>
        </w:rPr>
        <w:t xml:space="preserve"> Μιας έκτασης σαράντα στρ</w:t>
      </w:r>
      <w:r>
        <w:rPr>
          <w:rFonts w:eastAsia="Times New Roman"/>
          <w:szCs w:val="24"/>
        </w:rPr>
        <w:t>εμμάτων, περίπου, στον ευρύτερο περιβάλλοντα χώρο του αεροδρομίου από την πλευρά της πόλης, για την ανάπτυξη των αναγκαίων εγκαταστάσεων δραστηριοτήτων του αεροδρομίου, καθώς επίσης και διακοσίων ογδόντα τετραγωνικών μέτρων, περίπου, πλησίον της 106 Στρατι</w:t>
      </w:r>
      <w:r>
        <w:rPr>
          <w:rFonts w:eastAsia="Times New Roman"/>
          <w:szCs w:val="24"/>
        </w:rPr>
        <w:t xml:space="preserve">ωτικής Μονάδας, για την ανάπτυξη εγκαταστάσεων γενικής αεροπορίας. </w:t>
      </w:r>
    </w:p>
    <w:p w14:paraId="3B1C0DBA" w14:textId="77777777" w:rsidR="00DC64F4" w:rsidRDefault="0085279E">
      <w:pPr>
        <w:spacing w:line="600" w:lineRule="auto"/>
        <w:ind w:firstLine="720"/>
        <w:jc w:val="both"/>
        <w:rPr>
          <w:rFonts w:eastAsia="Times New Roman"/>
          <w:szCs w:val="24"/>
        </w:rPr>
      </w:pPr>
      <w:r>
        <w:rPr>
          <w:rFonts w:eastAsia="Times New Roman"/>
          <w:szCs w:val="24"/>
        </w:rPr>
        <w:t>Τέλος, κύριε Βουλευτά, για την τρέχουσα πλέον τουριστική περίοδο έχουν ήδη διατεθεί από το ΓΕΑ επτά θέσεις στάθμευσης αεροσκαφών, που βρίσκονται στο δάπεδο στάθμευσης αεροσκαφών της Πολεμι</w:t>
      </w:r>
      <w:r>
        <w:rPr>
          <w:rFonts w:eastAsia="Times New Roman"/>
          <w:szCs w:val="24"/>
        </w:rPr>
        <w:t xml:space="preserve">κής Αεροπορίας. </w:t>
      </w:r>
    </w:p>
    <w:p w14:paraId="3B1C0DBB" w14:textId="77777777" w:rsidR="00DC64F4" w:rsidRDefault="0085279E">
      <w:pPr>
        <w:spacing w:line="600" w:lineRule="auto"/>
        <w:ind w:firstLine="720"/>
        <w:jc w:val="both"/>
        <w:rPr>
          <w:rFonts w:eastAsia="Times New Roman"/>
          <w:szCs w:val="24"/>
        </w:rPr>
      </w:pPr>
      <w:r>
        <w:rPr>
          <w:rFonts w:eastAsia="Times New Roman"/>
          <w:szCs w:val="24"/>
        </w:rPr>
        <w:t xml:space="preserve">Σχετικά, τώρα, με τον εξοπλισμό του </w:t>
      </w:r>
      <w:r>
        <w:rPr>
          <w:rFonts w:eastAsia="Times New Roman"/>
          <w:szCs w:val="24"/>
        </w:rPr>
        <w:t>σ</w:t>
      </w:r>
      <w:r>
        <w:rPr>
          <w:rFonts w:eastAsia="Times New Roman"/>
          <w:szCs w:val="24"/>
        </w:rPr>
        <w:t xml:space="preserve">υστήματος </w:t>
      </w:r>
      <w:r>
        <w:rPr>
          <w:rFonts w:eastAsia="Times New Roman"/>
          <w:szCs w:val="24"/>
          <w:lang w:val="en-US"/>
        </w:rPr>
        <w:t>CUTE</w:t>
      </w:r>
      <w:r>
        <w:rPr>
          <w:rFonts w:eastAsia="Times New Roman"/>
          <w:szCs w:val="24"/>
        </w:rPr>
        <w:t xml:space="preserve">, το λεγόμενο </w:t>
      </w:r>
      <w:r>
        <w:rPr>
          <w:rFonts w:eastAsia="Times New Roman"/>
          <w:szCs w:val="24"/>
          <w:lang w:val="en-US"/>
        </w:rPr>
        <w:t>Common</w:t>
      </w:r>
      <w:r>
        <w:rPr>
          <w:rFonts w:eastAsia="Times New Roman"/>
          <w:szCs w:val="24"/>
        </w:rPr>
        <w:t xml:space="preserve"> </w:t>
      </w:r>
      <w:r>
        <w:rPr>
          <w:rFonts w:eastAsia="Times New Roman"/>
          <w:szCs w:val="24"/>
          <w:lang w:val="en-US"/>
        </w:rPr>
        <w:t>Used</w:t>
      </w:r>
      <w:r>
        <w:rPr>
          <w:rFonts w:eastAsia="Times New Roman"/>
          <w:szCs w:val="24"/>
        </w:rPr>
        <w:t xml:space="preserve"> </w:t>
      </w:r>
      <w:r>
        <w:rPr>
          <w:rFonts w:eastAsia="Times New Roman"/>
          <w:szCs w:val="24"/>
          <w:lang w:val="en-US"/>
        </w:rPr>
        <w:t>Terminal</w:t>
      </w:r>
      <w:r>
        <w:rPr>
          <w:rFonts w:eastAsia="Times New Roman"/>
          <w:szCs w:val="24"/>
        </w:rPr>
        <w:t xml:space="preserve"> </w:t>
      </w:r>
      <w:r>
        <w:rPr>
          <w:rFonts w:eastAsia="Times New Roman"/>
          <w:szCs w:val="24"/>
          <w:lang w:val="en-US"/>
        </w:rPr>
        <w:t>Equipment</w:t>
      </w:r>
      <w:r>
        <w:rPr>
          <w:rFonts w:eastAsia="Times New Roman"/>
          <w:szCs w:val="24"/>
        </w:rPr>
        <w:t>, που καλύπτει μηχανογραφικά τις διαδικασίες αναχώρησης επιβατών και αποσκευών όλων των αεροπορικών εταιρειών που εξυπηρετούν τον αερολιμένα, γι</w:t>
      </w:r>
      <w:r>
        <w:rPr>
          <w:rFonts w:eastAsia="Times New Roman"/>
          <w:szCs w:val="24"/>
        </w:rPr>
        <w:t xml:space="preserve">α την άρτια λειτουργία του συστήματος έχει ήδη ληφθεί μέριμνα για την επισκευή και συντήρηση του υφιστάμενου εξοπλισμού, μέσω σχετικής σύμβασης, η οποία, μετά από διεξαχθέντα διαγωνισμό, προβλέπεται να υπογραφεί το αμέσως προσεχές χρονικό διάστημα. </w:t>
      </w:r>
    </w:p>
    <w:p w14:paraId="3B1C0DBC" w14:textId="77777777" w:rsidR="00DC64F4" w:rsidRDefault="0085279E">
      <w:pPr>
        <w:spacing w:line="600" w:lineRule="auto"/>
        <w:ind w:firstLine="720"/>
        <w:jc w:val="both"/>
        <w:rPr>
          <w:rFonts w:eastAsia="Times New Roman"/>
          <w:szCs w:val="24"/>
        </w:rPr>
      </w:pPr>
      <w:r>
        <w:rPr>
          <w:rFonts w:eastAsia="Times New Roman"/>
          <w:szCs w:val="24"/>
        </w:rPr>
        <w:t>Τα υπό</w:t>
      </w:r>
      <w:r>
        <w:rPr>
          <w:rFonts w:eastAsia="Times New Roman"/>
          <w:szCs w:val="24"/>
        </w:rPr>
        <w:t xml:space="preserve">λοιπα στη δευτερολογία μου. </w:t>
      </w:r>
    </w:p>
    <w:p w14:paraId="3B1C0DBD" w14:textId="77777777" w:rsidR="00DC64F4" w:rsidRDefault="0085279E">
      <w:pPr>
        <w:spacing w:line="600" w:lineRule="auto"/>
        <w:ind w:firstLine="720"/>
        <w:jc w:val="both"/>
        <w:rPr>
          <w:rFonts w:eastAsia="Times New Roman"/>
          <w:szCs w:val="24"/>
        </w:rPr>
      </w:pPr>
      <w:r>
        <w:rPr>
          <w:rFonts w:eastAsia="Times New Roman"/>
          <w:szCs w:val="24"/>
        </w:rPr>
        <w:t xml:space="preserve">Ευχαριστώ. </w:t>
      </w:r>
    </w:p>
    <w:p w14:paraId="3B1C0DBE"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Αυγενάκη</w:t>
      </w:r>
      <w:proofErr w:type="spellEnd"/>
      <w:r>
        <w:rPr>
          <w:rFonts w:eastAsia="Times New Roman"/>
          <w:szCs w:val="24"/>
        </w:rPr>
        <w:t>, έχετε τον λόγο.</w:t>
      </w:r>
    </w:p>
    <w:p w14:paraId="3B1C0DBF" w14:textId="77777777" w:rsidR="00DC64F4" w:rsidRDefault="0085279E">
      <w:pPr>
        <w:spacing w:line="600" w:lineRule="auto"/>
        <w:ind w:firstLine="720"/>
        <w:jc w:val="both"/>
        <w:rPr>
          <w:rFonts w:eastAsia="Times New Roman"/>
          <w:szCs w:val="24"/>
        </w:rPr>
      </w:pPr>
      <w:r>
        <w:rPr>
          <w:rFonts w:eastAsia="Times New Roman"/>
          <w:b/>
          <w:szCs w:val="24"/>
        </w:rPr>
        <w:t xml:space="preserve">ΕΛΕΥΘΕΡΙΟΣ ΑΥΓΕΝΑΚΗΣ: </w:t>
      </w:r>
      <w:r>
        <w:rPr>
          <w:rFonts w:eastAsia="Times New Roman"/>
          <w:szCs w:val="24"/>
        </w:rPr>
        <w:t>Κυριά Υπουργέ, θα σας στεναχωρήσω, διότι οι απαντήσεις σας δείχνουν το μέγεθος της άγνοιας, της ανεπάρκειας αλλά και της ιδεοληψ</w:t>
      </w:r>
      <w:r>
        <w:rPr>
          <w:rFonts w:eastAsia="Times New Roman"/>
          <w:szCs w:val="24"/>
        </w:rPr>
        <w:t xml:space="preserve">ίας σας κι όχι εσάς προσωπικά, ιδιαιτέρως του Υπουργού σας. </w:t>
      </w:r>
    </w:p>
    <w:p w14:paraId="3B1C0DC0" w14:textId="77777777" w:rsidR="00DC64F4" w:rsidRDefault="0085279E">
      <w:pPr>
        <w:spacing w:line="600" w:lineRule="auto"/>
        <w:ind w:firstLine="720"/>
        <w:jc w:val="both"/>
        <w:rPr>
          <w:rFonts w:eastAsia="Times New Roman"/>
          <w:szCs w:val="24"/>
        </w:rPr>
      </w:pPr>
      <w:r>
        <w:rPr>
          <w:rFonts w:eastAsia="Times New Roman"/>
          <w:szCs w:val="24"/>
        </w:rPr>
        <w:t xml:space="preserve">Δεν μας είπατε τίποτα που να έχετε κάνει εσείς ως Κυβέρνηση. Απεναντίας, μας περιγράψατε ενέργειες που έχουν ξεκινήσει δυο χρόνια πριν και που είναι όλες στο συρτάρι. Είναι πολύ καλός ο αγαπητός </w:t>
      </w:r>
      <w:r>
        <w:rPr>
          <w:rFonts w:eastAsia="Times New Roman"/>
          <w:szCs w:val="24"/>
        </w:rPr>
        <w:t xml:space="preserve">κ. </w:t>
      </w:r>
      <w:proofErr w:type="spellStart"/>
      <w:r>
        <w:rPr>
          <w:rFonts w:eastAsia="Times New Roman"/>
          <w:szCs w:val="24"/>
        </w:rPr>
        <w:t>Σπίρτζης</w:t>
      </w:r>
      <w:proofErr w:type="spellEnd"/>
      <w:r>
        <w:rPr>
          <w:rFonts w:eastAsia="Times New Roman"/>
          <w:szCs w:val="24"/>
        </w:rPr>
        <w:t xml:space="preserve"> στο να έχει τον Άρη Βελουχιώτη στο γραφείο του και να τον εμπνέει και να σας εμπνέει στο Υπουργείο αλλά δυστυχώς έχετε καθυστερήσει σε όλα κι έχετε διαλύσει τα πάντα. </w:t>
      </w:r>
    </w:p>
    <w:p w14:paraId="3B1C0DC1" w14:textId="77777777" w:rsidR="00DC64F4" w:rsidRDefault="0085279E">
      <w:pPr>
        <w:spacing w:line="600" w:lineRule="auto"/>
        <w:ind w:firstLine="720"/>
        <w:jc w:val="both"/>
        <w:rPr>
          <w:rFonts w:eastAsia="Times New Roman"/>
          <w:szCs w:val="24"/>
        </w:rPr>
      </w:pPr>
      <w:r>
        <w:rPr>
          <w:rFonts w:eastAsia="Times New Roman"/>
          <w:szCs w:val="24"/>
        </w:rPr>
        <w:t>Σας δίνουμε έτοιμες λύσεις. Σας προτείνουμε απλές λύσεις και με μικρό κόστος</w:t>
      </w:r>
      <w:r>
        <w:rPr>
          <w:rFonts w:eastAsia="Times New Roman"/>
          <w:szCs w:val="24"/>
        </w:rPr>
        <w:t xml:space="preserve">. Είναι λύσεις οι οποίες στηρίζονται και από την Περιφέρεια Κρήτης και από τον Δήμο Ηρακλείου και από το σύνολο των Ηρακλειωτών </w:t>
      </w:r>
      <w:proofErr w:type="spellStart"/>
      <w:r>
        <w:rPr>
          <w:rFonts w:eastAsia="Times New Roman"/>
          <w:szCs w:val="24"/>
        </w:rPr>
        <w:t>Κρητών</w:t>
      </w:r>
      <w:proofErr w:type="spellEnd"/>
      <w:r>
        <w:rPr>
          <w:rFonts w:eastAsia="Times New Roman"/>
          <w:szCs w:val="24"/>
        </w:rPr>
        <w:t xml:space="preserve"> Βουλευτών αλλά και από τους φορείς του τουρισμού της Κρήτης. Είναι λύσεις που θα εξοικονομήσουν χρήματα και θα βελτιώσουν</w:t>
      </w:r>
      <w:r>
        <w:rPr>
          <w:rFonts w:eastAsia="Times New Roman"/>
          <w:szCs w:val="24"/>
        </w:rPr>
        <w:t xml:space="preserve"> τη λειτουργία του αεροδρομίου. </w:t>
      </w:r>
    </w:p>
    <w:p w14:paraId="3B1C0DC2" w14:textId="77777777" w:rsidR="00DC64F4" w:rsidRDefault="0085279E">
      <w:pPr>
        <w:spacing w:line="600" w:lineRule="auto"/>
        <w:ind w:firstLine="720"/>
        <w:jc w:val="both"/>
        <w:rPr>
          <w:rFonts w:eastAsia="Times New Roman"/>
          <w:szCs w:val="24"/>
        </w:rPr>
      </w:pPr>
      <w:r>
        <w:rPr>
          <w:rFonts w:eastAsia="Times New Roman"/>
          <w:szCs w:val="24"/>
        </w:rPr>
        <w:t xml:space="preserve">Ακόμα κι αυτό, όμως, φαντάζει δύσκολο για την Κυβέρνησή σας, ακόμα και το απλό να ανάγεται σε μείζον και τελικά να τα κάνετε θάλασσα. Σήμερα το </w:t>
      </w:r>
      <w:r>
        <w:rPr>
          <w:rFonts w:eastAsia="Times New Roman"/>
          <w:szCs w:val="24"/>
        </w:rPr>
        <w:t>α</w:t>
      </w:r>
      <w:r>
        <w:rPr>
          <w:rFonts w:eastAsia="Times New Roman"/>
          <w:szCs w:val="24"/>
        </w:rPr>
        <w:t xml:space="preserve">εροδρόμιο </w:t>
      </w:r>
      <w:r>
        <w:rPr>
          <w:rFonts w:eastAsia="Times New Roman"/>
          <w:szCs w:val="24"/>
        </w:rPr>
        <w:t>«</w:t>
      </w:r>
      <w:r>
        <w:rPr>
          <w:rFonts w:eastAsia="Times New Roman"/>
          <w:szCs w:val="24"/>
        </w:rPr>
        <w:t>Ν</w:t>
      </w:r>
      <w:r>
        <w:rPr>
          <w:rFonts w:eastAsia="Times New Roman"/>
          <w:szCs w:val="24"/>
        </w:rPr>
        <w:t>ΙΚΟΣ ΚΑΖΑΝΤΖΑΚΗΣ»</w:t>
      </w:r>
      <w:r>
        <w:rPr>
          <w:rFonts w:eastAsia="Times New Roman"/>
          <w:szCs w:val="24"/>
        </w:rPr>
        <w:t>, αντί να είναι έτοιμο να υποδεχθεί τους χιλιάδες</w:t>
      </w:r>
      <w:r>
        <w:rPr>
          <w:rFonts w:eastAsia="Times New Roman"/>
          <w:szCs w:val="24"/>
        </w:rPr>
        <w:t xml:space="preserve"> τουρίστες και επισκέπτες, έχει σοβαρές ελλείψεις σε βασικότατα ζητήματα. </w:t>
      </w:r>
    </w:p>
    <w:p w14:paraId="3B1C0DC3" w14:textId="77777777" w:rsidR="00DC64F4" w:rsidRDefault="0085279E">
      <w:pPr>
        <w:spacing w:line="600" w:lineRule="auto"/>
        <w:ind w:firstLine="720"/>
        <w:jc w:val="both"/>
        <w:rPr>
          <w:rFonts w:eastAsia="Times New Roman"/>
          <w:szCs w:val="24"/>
        </w:rPr>
      </w:pPr>
      <w:r>
        <w:rPr>
          <w:rFonts w:eastAsia="Times New Roman"/>
          <w:szCs w:val="24"/>
        </w:rPr>
        <w:t>Όμως παρά την ιδιαίτερη σημασία του αεροδρομίου και την τουριστική οικονομική και πολιτιστική ανάπτυξη του Ηρακλείου και της Κρήτης γενικότερα, εσείς κυρία Υπουργέ</w:t>
      </w:r>
      <w:r>
        <w:rPr>
          <w:rFonts w:eastAsia="Times New Roman"/>
          <w:szCs w:val="24"/>
        </w:rPr>
        <w:t>,</w:t>
      </w:r>
      <w:r>
        <w:rPr>
          <w:rFonts w:eastAsia="Times New Roman"/>
          <w:szCs w:val="24"/>
        </w:rPr>
        <w:t xml:space="preserve"> -μαζί φυσικά με </w:t>
      </w:r>
      <w:r>
        <w:rPr>
          <w:rFonts w:eastAsia="Times New Roman"/>
          <w:szCs w:val="24"/>
        </w:rPr>
        <w:t xml:space="preserve">τον Προϊστάμενό σας, παρών-απών κ. </w:t>
      </w:r>
      <w:proofErr w:type="spellStart"/>
      <w:r>
        <w:rPr>
          <w:rFonts w:eastAsia="Times New Roman"/>
          <w:szCs w:val="24"/>
        </w:rPr>
        <w:t>Σπίρτζη</w:t>
      </w:r>
      <w:proofErr w:type="spellEnd"/>
      <w:r>
        <w:rPr>
          <w:rFonts w:eastAsia="Times New Roman"/>
          <w:szCs w:val="24"/>
        </w:rPr>
        <w:t xml:space="preserve">- αφήνετε τις ελλείψεις να αυξάνονται και τα προβλήματα να συσσωρεύονται. </w:t>
      </w:r>
    </w:p>
    <w:p w14:paraId="3B1C0DC4" w14:textId="77777777" w:rsidR="00DC64F4" w:rsidRDefault="0085279E">
      <w:pPr>
        <w:spacing w:line="600" w:lineRule="auto"/>
        <w:ind w:firstLine="720"/>
        <w:jc w:val="both"/>
        <w:rPr>
          <w:rFonts w:eastAsia="Times New Roman"/>
          <w:szCs w:val="24"/>
        </w:rPr>
      </w:pPr>
      <w:r>
        <w:rPr>
          <w:rFonts w:eastAsia="Times New Roman"/>
          <w:szCs w:val="24"/>
        </w:rPr>
        <w:t>Είχαμε κάνει την ίδια συζήτηση, κύριε Πρόεδρε, πέρυσι στις 18 Ιουλίου –αξέχαστα θυμάμαι- και τότε μας κατηγορήσατε κι εμένα προσωπικά ότι π</w:t>
      </w:r>
      <w:r>
        <w:rPr>
          <w:rFonts w:eastAsia="Times New Roman"/>
          <w:szCs w:val="24"/>
        </w:rPr>
        <w:t xml:space="preserve">αραλάβατε χάος, τη γνωστή «καραμέλα». Φέτος, όμως, ποιος φταίει; Ακόμα δεν έχετε βρει τον βηματισμό σας; </w:t>
      </w:r>
    </w:p>
    <w:p w14:paraId="3B1C0DC5" w14:textId="77777777" w:rsidR="00DC64F4" w:rsidRDefault="0085279E">
      <w:pPr>
        <w:spacing w:line="600" w:lineRule="auto"/>
        <w:ind w:firstLine="720"/>
        <w:jc w:val="both"/>
        <w:rPr>
          <w:rFonts w:eastAsia="Times New Roman"/>
          <w:szCs w:val="24"/>
        </w:rPr>
      </w:pPr>
      <w:r>
        <w:rPr>
          <w:rFonts w:eastAsia="Times New Roman"/>
          <w:szCs w:val="24"/>
        </w:rPr>
        <w:t>Αν δεν είχατε επιμείνει στις εμμονές και τις ιδεοληψίες σας, θα είχε προχωρήσει ο διαγωνισμός για το αεροδρόμιο στο Καστέλι. Έχετε καθυστερήσει δύο χρ</w:t>
      </w:r>
      <w:r>
        <w:rPr>
          <w:rFonts w:eastAsia="Times New Roman"/>
          <w:szCs w:val="24"/>
        </w:rPr>
        <w:t>όνια για να ικανοποιήσετε τις εσωτερικές σας αναζητήσεις κι αυτό αφορά ιδιαιτέρως τον ΣΥΡΙΖΑ. Καθυστερήσατε την αξιοποίηση των δεκατεσσάρων περιφερειακών αεροδρομίων ένα και πλέον χρόνο παρακαλώ. Τελικά στα τέλη του 2016 ολοκληρώνεται η διαδικασία παραχώρη</w:t>
      </w:r>
      <w:r>
        <w:rPr>
          <w:rFonts w:eastAsia="Times New Roman"/>
          <w:szCs w:val="24"/>
        </w:rPr>
        <w:t xml:space="preserve">σης. Σας πήρε έναν χρόνο, κύριε Κοντονή, -επειδή βιαστήκατε- για να λύσετε τα θέματα του πόνου και της ψυχής σας και να σκουπίσετε τα δάκρυά σας. </w:t>
      </w:r>
    </w:p>
    <w:p w14:paraId="3B1C0DC6" w14:textId="77777777" w:rsidR="00DC64F4" w:rsidRDefault="0085279E">
      <w:pPr>
        <w:spacing w:line="600" w:lineRule="auto"/>
        <w:ind w:firstLine="720"/>
        <w:jc w:val="both"/>
        <w:rPr>
          <w:rFonts w:eastAsia="Times New Roman"/>
          <w:szCs w:val="24"/>
        </w:rPr>
      </w:pPr>
      <w:r>
        <w:rPr>
          <w:rFonts w:eastAsia="Times New Roman"/>
          <w:szCs w:val="24"/>
        </w:rPr>
        <w:t xml:space="preserve">Το ίδιο κάνατε και με τον δρόμο Ηράκλειο – </w:t>
      </w:r>
      <w:proofErr w:type="spellStart"/>
      <w:r>
        <w:rPr>
          <w:rFonts w:eastAsia="Times New Roman"/>
          <w:szCs w:val="24"/>
        </w:rPr>
        <w:t>Μεσσαρά</w:t>
      </w:r>
      <w:proofErr w:type="spellEnd"/>
      <w:r>
        <w:rPr>
          <w:rFonts w:eastAsia="Times New Roman"/>
          <w:szCs w:val="24"/>
        </w:rPr>
        <w:t xml:space="preserve">, το ίδιο κάνατε και με τον δρόμο Πάνορμο – </w:t>
      </w:r>
      <w:proofErr w:type="spellStart"/>
      <w:r>
        <w:rPr>
          <w:rFonts w:eastAsia="Times New Roman"/>
          <w:szCs w:val="24"/>
        </w:rPr>
        <w:t>Εξάντη</w:t>
      </w:r>
      <w:proofErr w:type="spellEnd"/>
      <w:r>
        <w:rPr>
          <w:rFonts w:eastAsia="Times New Roman"/>
          <w:szCs w:val="24"/>
        </w:rPr>
        <w:t>, το ίδιο</w:t>
      </w:r>
      <w:r>
        <w:rPr>
          <w:rFonts w:eastAsia="Times New Roman"/>
          <w:szCs w:val="24"/>
        </w:rPr>
        <w:t xml:space="preserve"> και με δεκάδες άλλα έργα σε ολόκληρη τη χώρα, τα οποία θα είναι αντικείμενο άλλης παρέμβασης. Μη νομίζετε ότι θα ξεφύγετε από τον κοινοβουλευτικό έλεγχο. </w:t>
      </w:r>
    </w:p>
    <w:p w14:paraId="3B1C0DC7" w14:textId="77777777" w:rsidR="00DC64F4" w:rsidRDefault="0085279E">
      <w:pPr>
        <w:spacing w:line="600" w:lineRule="auto"/>
        <w:ind w:firstLine="720"/>
        <w:jc w:val="both"/>
        <w:rPr>
          <w:rFonts w:eastAsia="Times New Roman"/>
          <w:szCs w:val="24"/>
        </w:rPr>
      </w:pPr>
      <w:r>
        <w:rPr>
          <w:rFonts w:eastAsia="Times New Roman"/>
          <w:szCs w:val="24"/>
        </w:rPr>
        <w:t>Είστε η επιτομή των νεοφιλελεύθερων πολιτικών, κυρία Υπουργέ, της ανευθυνότητας, βεβαίως. Απλά αργήσ</w:t>
      </w:r>
      <w:r>
        <w:rPr>
          <w:rFonts w:eastAsia="Times New Roman"/>
          <w:szCs w:val="24"/>
        </w:rPr>
        <w:t>ατε να το δεχθείτε και ντρέπεστε να το πείτε. Κι αυτό είναι η μήτρα της κυβερνητικής ανεπάρκειας συνολικά. Αυτή η άρνησή σας κοστίζει ακριβά στον ελληνικό λαό. Κοστίζει πάρα πολύ ακριβά, διότι έχει κόστος διοικητικό, έχει κόστος οικονομικό, έχει κόστος στη</w:t>
      </w:r>
      <w:r>
        <w:rPr>
          <w:rFonts w:eastAsia="Times New Roman"/>
          <w:szCs w:val="24"/>
        </w:rPr>
        <w:t xml:space="preserve">ν ποιότητα ζωής των πολιτών και των επισκεπτών, έχει κόστος εθνικό. </w:t>
      </w:r>
    </w:p>
    <w:p w14:paraId="3B1C0DC8" w14:textId="77777777" w:rsidR="00DC64F4" w:rsidRDefault="0085279E">
      <w:pPr>
        <w:spacing w:line="600" w:lineRule="auto"/>
        <w:ind w:firstLine="720"/>
        <w:jc w:val="both"/>
        <w:rPr>
          <w:rFonts w:eastAsia="Times New Roman"/>
          <w:szCs w:val="24"/>
        </w:rPr>
      </w:pPr>
      <w:r>
        <w:rPr>
          <w:rFonts w:eastAsia="Times New Roman"/>
          <w:szCs w:val="24"/>
        </w:rPr>
        <w:t>Και για να τελειώνουμε, είναι καιρός να φύγετε.</w:t>
      </w:r>
    </w:p>
    <w:p w14:paraId="3B1C0DC9"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Κυρία </w:t>
      </w:r>
      <w:proofErr w:type="spellStart"/>
      <w:r>
        <w:rPr>
          <w:rFonts w:eastAsia="Times New Roman"/>
          <w:szCs w:val="24"/>
        </w:rPr>
        <w:t>Χρυσοβελώνη</w:t>
      </w:r>
      <w:proofErr w:type="spellEnd"/>
      <w:r>
        <w:rPr>
          <w:rFonts w:eastAsia="Times New Roman"/>
          <w:szCs w:val="24"/>
        </w:rPr>
        <w:t xml:space="preserve">, έχετε τον λόγο. </w:t>
      </w:r>
    </w:p>
    <w:p w14:paraId="3B1C0DCA"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ΜΑΡΙΝΑ ΧΡΥΣΟΒΕΛΩΝΗ (Υφυπουργός Υποδομών, Μεταφορών και Δικτύων):</w:t>
      </w:r>
      <w:r>
        <w:rPr>
          <w:rFonts w:eastAsia="Times New Roman" w:cs="Times New Roman"/>
          <w:szCs w:val="24"/>
        </w:rPr>
        <w:t xml:space="preserve"> Κύριε Βουλευτά, με όλον τον σεβασμό που τρέφω στο πρόσωπό σας, φαίνεται ότι δεν ακούσατε τι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προφανώς γιατί τη δευτερολογία την είχατε ήδη προετοιμάσει, γιατί σας είδα ότι την αναγνώσατε.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έπρεπε να φροντ</w:t>
      </w:r>
      <w:r>
        <w:rPr>
          <w:rFonts w:eastAsia="Times New Roman" w:cs="Times New Roman"/>
          <w:szCs w:val="24"/>
        </w:rPr>
        <w:t xml:space="preserve">ίσετε, τουλάχιστον, να την προσαρμόσετε στη δική μου </w:t>
      </w:r>
      <w:proofErr w:type="spellStart"/>
      <w:r>
        <w:rPr>
          <w:rFonts w:eastAsia="Times New Roman" w:cs="Times New Roman"/>
          <w:szCs w:val="24"/>
        </w:rPr>
        <w:t>πρωτολογία</w:t>
      </w:r>
      <w:proofErr w:type="spellEnd"/>
      <w:r>
        <w:rPr>
          <w:rFonts w:eastAsia="Times New Roman" w:cs="Times New Roman"/>
          <w:szCs w:val="24"/>
        </w:rPr>
        <w:t>.</w:t>
      </w:r>
    </w:p>
    <w:p w14:paraId="3B1C0DCB"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Σας άκουσα πάρα πολύ καλά.</w:t>
      </w:r>
    </w:p>
    <w:p w14:paraId="3B1C0DC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4551D2">
        <w:rPr>
          <w:rFonts w:eastAsia="Times New Roman" w:cs="Times New Roman"/>
          <w:b/>
          <w:szCs w:val="24"/>
        </w:rPr>
        <w:t>ΝΙΚΟΛΑΟΣ ΒΟΥΤΣΗΣ</w:t>
      </w:r>
      <w:r>
        <w:rPr>
          <w:rFonts w:eastAsia="Times New Roman" w:cs="Times New Roman"/>
          <w:szCs w:val="24"/>
        </w:rPr>
        <w:t>)</w:t>
      </w:r>
    </w:p>
    <w:p w14:paraId="3B1C0DCD"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ΜΑΡΙΝΑ ΧΡΥΣΟΒΕΛΩΝΗ (Υφυπουργός Υποδομών, Μεταφορών</w:t>
      </w:r>
      <w:r>
        <w:rPr>
          <w:rFonts w:eastAsia="Times New Roman" w:cs="Times New Roman"/>
          <w:b/>
          <w:szCs w:val="24"/>
        </w:rPr>
        <w:t xml:space="preserve"> και Δικτύων):</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γνωρίζετε κάτι, κύριε Βουλευτά, μετά απ’ όλα αυτά, ότι ο σχεδιασμός των αναγκαίων παρεμβάσεων και κατ’ επέκταση και η σταδιακή υλοποίηση, έτσι ώστε να λειτουργεί άρτια το συγκεκριμένο αεροδρόμιο, το «Κ</w:t>
      </w:r>
      <w:r>
        <w:rPr>
          <w:rFonts w:eastAsia="Times New Roman" w:cs="Times New Roman"/>
          <w:szCs w:val="24"/>
        </w:rPr>
        <w:t>ΑΖΑΝΤΖΑΚΗΣ</w:t>
      </w:r>
      <w:r>
        <w:rPr>
          <w:rFonts w:eastAsia="Times New Roman" w:cs="Times New Roman"/>
          <w:szCs w:val="24"/>
        </w:rPr>
        <w:t>», το οπ</w:t>
      </w:r>
      <w:r>
        <w:rPr>
          <w:rFonts w:eastAsia="Times New Roman" w:cs="Times New Roman"/>
          <w:szCs w:val="24"/>
        </w:rPr>
        <w:t>οίο πρέπει και να λειτουργεί άρτια, γίνεται πάντοτε στο πλαίσιο και στη λογική, παρά τα όσα είπατε στην τοποθέτησή σας, ότι σε μία εξαετία ακριβώς από σήμερα που μιλάμε θα λειτουργεί ο νέος διεθνής αερολιμένας στο Καστέλι της Κρήτης, ένα έργο το οποίο θα ε</w:t>
      </w:r>
      <w:r>
        <w:rPr>
          <w:rFonts w:eastAsia="Times New Roman" w:cs="Times New Roman"/>
          <w:szCs w:val="24"/>
        </w:rPr>
        <w:t>ίναι απολύτως υπερσύγχρονο, προδιαγραφών όπως, κύριε Βουλευτά, αρμόζει αναμφισβήτητα στην Κρήτη και στους κατοίκους της. Με την ολοκλήρωση, λοιπόν, της κατασκευής του συγκεκριμένου αεροδρομίου στο Καστέλι, όπως καταλαβαίνετε, θα γίνει και μεταφορά του όποι</w:t>
      </w:r>
      <w:r>
        <w:rPr>
          <w:rFonts w:eastAsia="Times New Roman" w:cs="Times New Roman"/>
          <w:szCs w:val="24"/>
        </w:rPr>
        <w:t xml:space="preserve">ου εξοπλισμού. </w:t>
      </w:r>
    </w:p>
    <w:p w14:paraId="3B1C0DC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Εν όψει</w:t>
      </w:r>
      <w:r>
        <w:rPr>
          <w:rFonts w:eastAsia="Times New Roman" w:cs="Times New Roman"/>
          <w:szCs w:val="24"/>
        </w:rPr>
        <w:t>,</w:t>
      </w:r>
      <w:r>
        <w:rPr>
          <w:rFonts w:eastAsia="Times New Roman" w:cs="Times New Roman"/>
          <w:szCs w:val="24"/>
        </w:rPr>
        <w:t xml:space="preserve"> λοιπόν, αυτού του δεδομένου, αυτού του σχεδιασμού καταλαβαίνετε, βάσει της κοινής λογικής, αλλά σταθμίζοντας και τη δύσκολη οικονομική κατάσταση στην οποία βρίσκεται η χώρα μας, ότι ο όποιος σχεδιασμός αφορά το αεροδρόμιο «Κ</w:t>
      </w:r>
      <w:r>
        <w:rPr>
          <w:rFonts w:eastAsia="Times New Roman" w:cs="Times New Roman"/>
          <w:szCs w:val="24"/>
        </w:rPr>
        <w:t>ΑΖΑΝΤΖΑΚΗΣ</w:t>
      </w:r>
      <w:r>
        <w:rPr>
          <w:rFonts w:eastAsia="Times New Roman" w:cs="Times New Roman"/>
          <w:szCs w:val="24"/>
        </w:rPr>
        <w:t>» επιβάλλεται να γίνεται με φειδώ και να γίνεται και πάρα πολύ προσεκτικά κάτι το οποίο εσείς δεν φροντίζατε να πράττετε όσο ήσασταν Κυβέρνηση. Αυτό έχω να πω. Μην προτρέχετε, λοιπόν. Η Κυβέρνηση γνωρίζει, μεριμνά και ενεργεί με πρόγραμμα, με σχέ</w:t>
      </w:r>
      <w:r>
        <w:rPr>
          <w:rFonts w:eastAsia="Times New Roman" w:cs="Times New Roman"/>
          <w:szCs w:val="24"/>
        </w:rPr>
        <w:t xml:space="preserve">διο, συντονισμένα πάντοτε,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 δύσκολη οικονομική συγκυρία την οποία διάγει αυτήν τη στιγμή η χώρα μας, κάτι το οποίο εσείς όσο ήσασταν </w:t>
      </w:r>
      <w:r>
        <w:rPr>
          <w:rFonts w:eastAsia="Times New Roman" w:cs="Times New Roman"/>
          <w:szCs w:val="24"/>
        </w:rPr>
        <w:t>κ</w:t>
      </w:r>
      <w:r>
        <w:rPr>
          <w:rFonts w:eastAsia="Times New Roman" w:cs="Times New Roman"/>
          <w:szCs w:val="24"/>
        </w:rPr>
        <w:t>υβέρνηση δεν το πράττατε.</w:t>
      </w:r>
    </w:p>
    <w:p w14:paraId="3B1C0DC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Ευχαριστώ.</w:t>
      </w:r>
    </w:p>
    <w:p w14:paraId="3B1C0DD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Επί της ουσίας δεν απαντήσατε κάτι.</w:t>
      </w:r>
    </w:p>
    <w:p w14:paraId="3B1C0DD1"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ΜΑΡΙ</w:t>
      </w:r>
      <w:r>
        <w:rPr>
          <w:rFonts w:eastAsia="Times New Roman" w:cs="Times New Roman"/>
          <w:b/>
          <w:szCs w:val="24"/>
        </w:rPr>
        <w:t>ΝΑ ΧΡΥΣΟΒΕΛΩΝΗ (Υφυπουργός Υποδομών, Μεταφορών και Δικτύων):</w:t>
      </w:r>
      <w:r>
        <w:rPr>
          <w:rFonts w:eastAsia="Times New Roman" w:cs="Times New Roman"/>
          <w:szCs w:val="24"/>
        </w:rPr>
        <w:t xml:space="preserve"> Να μάθετε να ακούτε τι λέω.</w:t>
      </w:r>
    </w:p>
    <w:p w14:paraId="3B1C0DD2"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κυρία </w:t>
      </w:r>
      <w:proofErr w:type="spellStart"/>
      <w:r>
        <w:rPr>
          <w:rFonts w:eastAsia="Times New Roman" w:cs="Times New Roman"/>
          <w:szCs w:val="24"/>
        </w:rPr>
        <w:t>Χρυσοβελώνη</w:t>
      </w:r>
      <w:proofErr w:type="spellEnd"/>
      <w:r>
        <w:rPr>
          <w:rFonts w:eastAsia="Times New Roman" w:cs="Times New Roman"/>
          <w:szCs w:val="24"/>
        </w:rPr>
        <w:t xml:space="preserve">. </w:t>
      </w:r>
    </w:p>
    <w:p w14:paraId="3B1C0DD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Μην αντιδικείτε. </w:t>
      </w:r>
    </w:p>
    <w:p w14:paraId="3B1C0DD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Εισερχόμαστε στη </w:t>
      </w:r>
      <w:r>
        <w:rPr>
          <w:rFonts w:eastAsia="Times New Roman" w:cs="Times New Roman"/>
          <w:szCs w:val="24"/>
        </w:rPr>
        <w:t xml:space="preserve">δεύτερη </w:t>
      </w:r>
      <w:r>
        <w:rPr>
          <w:rFonts w:eastAsia="Times New Roman" w:cs="Times New Roman"/>
          <w:szCs w:val="24"/>
        </w:rPr>
        <w:t xml:space="preserve">με αριθμό 1106/12-11-2015 ερώτηση του Βουλευτή Ηρακλείου της </w:t>
      </w:r>
      <w:r>
        <w:rPr>
          <w:rFonts w:eastAsia="Times New Roman" w:cs="Times New Roman"/>
          <w:szCs w:val="24"/>
        </w:rPr>
        <w:t xml:space="preserve">Δημοκρατικής Συμπαράταξης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την παραμονή του Ευρωπαϊκού Οργανισμού για την Ασφάλεια Δικτύων και Επικοινωνιών (ENISA) στο Ηράκλειο Κρήτης. </w:t>
      </w:r>
    </w:p>
    <w:p w14:paraId="3B1C0DD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Θα απαντήσει η κ. </w:t>
      </w:r>
      <w:proofErr w:type="spellStart"/>
      <w:r>
        <w:rPr>
          <w:rFonts w:eastAsia="Times New Roman" w:cs="Times New Roman"/>
          <w:szCs w:val="24"/>
        </w:rPr>
        <w:t>Χρυ</w:t>
      </w:r>
      <w:r>
        <w:rPr>
          <w:rFonts w:eastAsia="Times New Roman" w:cs="Times New Roman"/>
          <w:szCs w:val="24"/>
        </w:rPr>
        <w:t>σοβελώνη</w:t>
      </w:r>
      <w:proofErr w:type="spellEnd"/>
      <w:r>
        <w:rPr>
          <w:rFonts w:eastAsia="Times New Roman" w:cs="Times New Roman"/>
          <w:szCs w:val="24"/>
        </w:rPr>
        <w:t>.</w:t>
      </w:r>
    </w:p>
    <w:p w14:paraId="3B1C0DD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w:t>
      </w:r>
    </w:p>
    <w:p w14:paraId="3B1C0DD7"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3B1C0DD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Κυρία Υπουργέ, για να συνδέσουμε και με το προηγούμενο θέμα, χρειάζεται να συνεργαστείτε τουλάχιστον με τους υπηρεσιακούς παράγοντες και τους φορείς του νησιού για ν</w:t>
      </w:r>
      <w:r>
        <w:rPr>
          <w:rFonts w:eastAsia="Times New Roman" w:cs="Times New Roman"/>
          <w:szCs w:val="24"/>
        </w:rPr>
        <w:t>α είναι το αεροδρόμιο όχι μόνο ασφαλές,</w:t>
      </w:r>
      <w:r>
        <w:rPr>
          <w:rFonts w:eastAsia="Times New Roman" w:cs="Times New Roman"/>
          <w:szCs w:val="24"/>
        </w:rPr>
        <w:t>-</w:t>
      </w:r>
      <w:r>
        <w:rPr>
          <w:rFonts w:eastAsia="Times New Roman" w:cs="Times New Roman"/>
          <w:szCs w:val="24"/>
        </w:rPr>
        <w:t xml:space="preserve"> που πιστεύω ότι δεν υπάρχει αμφιβολία ότι γι’ αυτό νοιάζεστε</w:t>
      </w:r>
      <w:r>
        <w:rPr>
          <w:rFonts w:eastAsia="Times New Roman" w:cs="Times New Roman"/>
          <w:szCs w:val="24"/>
        </w:rPr>
        <w:t>-</w:t>
      </w:r>
      <w:r>
        <w:rPr>
          <w:rFonts w:eastAsia="Times New Roman" w:cs="Times New Roman"/>
          <w:szCs w:val="24"/>
        </w:rPr>
        <w:t xml:space="preserve"> αλλά να είναι και ανάλογο των απαιτήσεων της μεγάλης κίνησης που συμφωνήσατε προηγουμένως ότι εξυπηρετεί. </w:t>
      </w:r>
    </w:p>
    <w:p w14:paraId="3B1C0DD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Μακάρι να είστε η τυχερή Υπουργός -γιατί άλλοι</w:t>
      </w:r>
      <w:r>
        <w:rPr>
          <w:rFonts w:eastAsia="Times New Roman" w:cs="Times New Roman"/>
          <w:szCs w:val="24"/>
        </w:rPr>
        <w:t xml:space="preserve"> πέντε πριν από εσάς το έχουν εξαγγείλει- που θα έχει αποτέλεσμα ο διαγωνισμός ο οποίος είναι για τις 6 Μάη, απ’ ό,τι ξέρω, για το διεθνές αεροδρόμιο. Σε κα</w:t>
      </w:r>
      <w:r>
        <w:rPr>
          <w:rFonts w:eastAsia="Times New Roman" w:cs="Times New Roman"/>
          <w:szCs w:val="24"/>
        </w:rPr>
        <w:t>μ</w:t>
      </w:r>
      <w:r>
        <w:rPr>
          <w:rFonts w:eastAsia="Times New Roman" w:cs="Times New Roman"/>
          <w:szCs w:val="24"/>
        </w:rPr>
        <w:t>μιά περίπτωση, όμως, δεν πρέπει να αναβάλλονται οι απαραίτητες συντηρήσεις και εξοπλισμοί για την α</w:t>
      </w:r>
      <w:r>
        <w:rPr>
          <w:rFonts w:eastAsia="Times New Roman" w:cs="Times New Roman"/>
          <w:szCs w:val="24"/>
        </w:rPr>
        <w:t>σφάλεια του αεροδρομίου στο όνομα της μετά από έξι χρόνια μεταφοράς.</w:t>
      </w:r>
    </w:p>
    <w:p w14:paraId="3B1C0DD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Έχουμε ένα θέμα σήμερα για συζήτηση</w:t>
      </w:r>
      <w:r>
        <w:rPr>
          <w:rFonts w:eastAsia="Times New Roman" w:cs="Times New Roman"/>
          <w:szCs w:val="24"/>
        </w:rPr>
        <w:t>,</w:t>
      </w:r>
      <w:r>
        <w:rPr>
          <w:rFonts w:eastAsia="Times New Roman" w:cs="Times New Roman"/>
          <w:szCs w:val="24"/>
        </w:rPr>
        <w:t xml:space="preserve"> το οποίο και αυτό έχει απασχολήσει την Ολομέλεια και την ελληνική Κυβέρνηση πάρα πολλά χρόνια. Μέτρησα περίπου κοντά στις εκατό ερωτήσεις στο Κοινοβού</w:t>
      </w:r>
      <w:r>
        <w:rPr>
          <w:rFonts w:eastAsia="Times New Roman" w:cs="Times New Roman"/>
          <w:szCs w:val="24"/>
        </w:rPr>
        <w:t xml:space="preserve">λιο και στο Ευρωπαϊκό Κοινοβούλιο για το θέμα του </w:t>
      </w:r>
      <w:r>
        <w:rPr>
          <w:rFonts w:eastAsia="Times New Roman" w:cs="Times New Roman"/>
          <w:szCs w:val="24"/>
          <w:lang w:val="en-US"/>
        </w:rPr>
        <w:t>ENISA</w:t>
      </w:r>
      <w:r>
        <w:rPr>
          <w:rFonts w:eastAsia="Times New Roman" w:cs="Times New Roman"/>
          <w:szCs w:val="24"/>
        </w:rPr>
        <w:t xml:space="preserve">. Είναι ο Ευρωπαϊκός Οργανισμός για την Ασφάλεια των Επικοινωνιών και των Πληροφοριών, ο οποίος αποφασίστηκε το 2004 να γίνει στη χώρα μας και να εδρεύει στο Ηράκλειο της Κρήτης σε συνδυασμό με το Ινστιτούτο Τεχνολογίας και Έρευνας που υπάρχει εκεί. </w:t>
      </w:r>
    </w:p>
    <w:p w14:paraId="3B1C0DD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Υπήρχ</w:t>
      </w:r>
      <w:r>
        <w:rPr>
          <w:rFonts w:eastAsia="Times New Roman" w:cs="Times New Roman"/>
          <w:szCs w:val="24"/>
        </w:rPr>
        <w:t xml:space="preserve">αν προϋποθέσεις. Οι ερωτήσεις τόσα χρόνια αφορούσαν αυτές τις προϋποθέσεις ουσιαστικά, για να μην ευοδωθούν οι προσπάθειες κάποιων και από την Ευρώπη που ήθελαν να πάρουν τον </w:t>
      </w:r>
      <w:r>
        <w:rPr>
          <w:rFonts w:eastAsia="Times New Roman" w:cs="Times New Roman"/>
          <w:szCs w:val="24"/>
        </w:rPr>
        <w:t>ο</w:t>
      </w:r>
      <w:r>
        <w:rPr>
          <w:rFonts w:eastAsia="Times New Roman" w:cs="Times New Roman"/>
          <w:szCs w:val="24"/>
        </w:rPr>
        <w:t>ργανισμό από την Ελλάδα από την πρώτη ημέρα. Έτσι, λοιπόν, θα πρέπει να δούμε ότ</w:t>
      </w:r>
      <w:r>
        <w:rPr>
          <w:rFonts w:eastAsia="Times New Roman" w:cs="Times New Roman"/>
          <w:szCs w:val="24"/>
        </w:rPr>
        <w:t xml:space="preserve">ι σταδιακά εκπληρώθηκαν όλες οι υποχρεώσεις. Μέχρι και κτήριο, τώρα που μιλάμε, τεσσεράμισι χιλιάδες τετραγωνικά μέτρα περίπου έχει γίνει στο Ηράκλειο, υπερσύγχρονο για την εγκατάσταση του </w:t>
      </w:r>
      <w:r>
        <w:rPr>
          <w:rFonts w:eastAsia="Times New Roman" w:cs="Times New Roman"/>
          <w:szCs w:val="24"/>
        </w:rPr>
        <w:t>ο</w:t>
      </w:r>
      <w:r>
        <w:rPr>
          <w:rFonts w:eastAsia="Times New Roman" w:cs="Times New Roman"/>
          <w:szCs w:val="24"/>
        </w:rPr>
        <w:t xml:space="preserve">ργανισμού. Τα ζητήματα του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Σ</w:t>
      </w:r>
      <w:r>
        <w:rPr>
          <w:rFonts w:eastAsia="Times New Roman" w:cs="Times New Roman"/>
          <w:szCs w:val="24"/>
        </w:rPr>
        <w:t>χολείου, όπως είπε ο κύριος</w:t>
      </w:r>
      <w:r>
        <w:rPr>
          <w:rFonts w:eastAsia="Times New Roman" w:cs="Times New Roman"/>
          <w:szCs w:val="24"/>
        </w:rPr>
        <w:t xml:space="preserve"> Υπουργός προηγουμένως, έχουν λυθεί.</w:t>
      </w:r>
    </w:p>
    <w:p w14:paraId="3B1C0DDC" w14:textId="77777777" w:rsidR="00DC64F4" w:rsidRDefault="0085279E">
      <w:pPr>
        <w:spacing w:line="600" w:lineRule="auto"/>
        <w:jc w:val="both"/>
        <w:rPr>
          <w:rFonts w:eastAsia="Times New Roman" w:cs="Times New Roman"/>
          <w:szCs w:val="24"/>
        </w:rPr>
      </w:pPr>
      <w:r>
        <w:rPr>
          <w:rFonts w:eastAsia="Times New Roman" w:cs="Times New Roman"/>
          <w:szCs w:val="24"/>
        </w:rPr>
        <w:tab/>
        <w:t>Έχει υπάρξει δικαστική απόφαση στις 29 Νοεμβρίου 2011 από Ευρωπαϊκό Δικαστήριο</w:t>
      </w:r>
      <w:r>
        <w:rPr>
          <w:rFonts w:eastAsia="Times New Roman" w:cs="Times New Roman"/>
          <w:szCs w:val="24"/>
        </w:rPr>
        <w:t>,</w:t>
      </w:r>
      <w:r>
        <w:rPr>
          <w:rFonts w:eastAsia="Times New Roman" w:cs="Times New Roman"/>
          <w:szCs w:val="24"/>
        </w:rPr>
        <w:t xml:space="preserve"> για την αιτίαση που </w:t>
      </w:r>
      <w:proofErr w:type="spellStart"/>
      <w:r>
        <w:rPr>
          <w:rFonts w:eastAsia="Times New Roman" w:cs="Times New Roman"/>
          <w:szCs w:val="24"/>
        </w:rPr>
        <w:t>προέβαλε</w:t>
      </w:r>
      <w:proofErr w:type="spellEnd"/>
      <w:r>
        <w:rPr>
          <w:rFonts w:eastAsia="Times New Roman" w:cs="Times New Roman"/>
          <w:szCs w:val="24"/>
        </w:rPr>
        <w:t xml:space="preserve"> ο εκτελεστικός –παρακαλώ!- διευθυντής στο Ευρωπαϊκό Δικαστήριο ότι δεν υπάρχουν επικοινωνίες και όλα τα σχετι</w:t>
      </w:r>
      <w:r>
        <w:rPr>
          <w:rFonts w:eastAsia="Times New Roman" w:cs="Times New Roman"/>
          <w:szCs w:val="24"/>
        </w:rPr>
        <w:t xml:space="preserve">κά, η οποία απορρίφθηκε από το Ευρωπαϊκό Δικαστήριο. </w:t>
      </w:r>
    </w:p>
    <w:p w14:paraId="3B1C0DD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Ερχόμαστε, λοιπόν, σήμερα. Όλες οι κυβερνήσεις είχαν δείξει καλή διάθεση στις απαιτήσεις και του εκτελεστικού διευθυντή αλλά και κάποιων Ευρωπαίων να υπάρχει συνεργασία. Όμως, δυστυχώς, αυτή η καλή διάθ</w:t>
      </w:r>
      <w:r>
        <w:rPr>
          <w:rFonts w:eastAsia="Times New Roman" w:cs="Times New Roman"/>
          <w:szCs w:val="24"/>
        </w:rPr>
        <w:t>εση έγινε αντικείμενο εκμετάλλευσης. Δηλαδή το 2011 υπήρχε μια συναίνεση</w:t>
      </w:r>
      <w:r>
        <w:rPr>
          <w:rFonts w:eastAsia="Times New Roman" w:cs="Times New Roman"/>
          <w:szCs w:val="24"/>
        </w:rPr>
        <w:t>,</w:t>
      </w:r>
      <w:r>
        <w:rPr>
          <w:rFonts w:eastAsia="Times New Roman" w:cs="Times New Roman"/>
          <w:szCs w:val="24"/>
        </w:rPr>
        <w:t xml:space="preserve"> να δημιουργηθεί ένας χώρος εδώ για συναντήσεις απλά και μόνο, χωρίς μόνιμη στελέχωση. Το έλεγε ρητά η κοινή συμφωνία. Στη συνέχεια, με άλλον Υπουργό, αυτό άλλαξε και από γραφείο συνα</w:t>
      </w:r>
      <w:r>
        <w:rPr>
          <w:rFonts w:eastAsia="Times New Roman" w:cs="Times New Roman"/>
          <w:szCs w:val="24"/>
        </w:rPr>
        <w:t>ντήσεων έγινε υποκατάστημα με μερική στελέχωση. Σήμερα φτάνουμε στο σημείο, κύριε Πρόεδρε, δυστυχώς, να λέμε</w:t>
      </w:r>
      <w:r>
        <w:rPr>
          <w:rFonts w:eastAsia="Times New Roman" w:cs="Times New Roman"/>
          <w:szCs w:val="24"/>
        </w:rPr>
        <w:t>.</w:t>
      </w:r>
      <w:r>
        <w:rPr>
          <w:rFonts w:eastAsia="Times New Roman" w:cs="Times New Roman"/>
          <w:szCs w:val="24"/>
        </w:rPr>
        <w:t xml:space="preserve"> Ε, μα τι, στο Ηράκλειο θα είναι τώρα η έδρα, αφού εδώ είναι ο περισσότερος κόσμος! </w:t>
      </w:r>
    </w:p>
    <w:p w14:paraId="3B1C0DD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Αυτό, λοιπόν, ήταν μια μεθοδευμένη σταδιακή απομάκρυνση της έδ</w:t>
      </w:r>
      <w:r>
        <w:rPr>
          <w:rFonts w:eastAsia="Times New Roman" w:cs="Times New Roman"/>
          <w:szCs w:val="24"/>
        </w:rPr>
        <w:t xml:space="preserve">ρας του </w:t>
      </w:r>
      <w:r>
        <w:rPr>
          <w:rFonts w:eastAsia="Times New Roman" w:cs="Times New Roman"/>
          <w:szCs w:val="24"/>
        </w:rPr>
        <w:t>ο</w:t>
      </w:r>
      <w:r>
        <w:rPr>
          <w:rFonts w:eastAsia="Times New Roman" w:cs="Times New Roman"/>
          <w:szCs w:val="24"/>
        </w:rPr>
        <w:t>ργανισμού από την Κρήτη, από το Ηράκλειο αλλά δεν σταματούν εκεί, διότι αυτοί έχουν σκοπό να τον πάρουν και από την Ελλάδα.</w:t>
      </w:r>
    </w:p>
    <w:p w14:paraId="3B1C0DD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Έτσι, λοιπόν, με την ερώτησή μου θα ήθελα να πληροφορηθώ</w:t>
      </w:r>
      <w:r>
        <w:rPr>
          <w:rFonts w:eastAsia="Times New Roman" w:cs="Times New Roman"/>
          <w:szCs w:val="24"/>
        </w:rPr>
        <w:t>,</w:t>
      </w:r>
      <w:r>
        <w:rPr>
          <w:rFonts w:eastAsia="Times New Roman" w:cs="Times New Roman"/>
          <w:szCs w:val="24"/>
        </w:rPr>
        <w:t xml:space="preserve"> εάν το αρμόδιο Υπουργείο που είναι το δικό σας, πέρα από το ότι υ</w:t>
      </w:r>
      <w:r>
        <w:rPr>
          <w:rFonts w:eastAsia="Times New Roman" w:cs="Times New Roman"/>
          <w:szCs w:val="24"/>
        </w:rPr>
        <w:t>πάρχει συναρμοδιότητα στα επιμέρους θέματα με το Παιδείας, έχει κάποιον σχεδιασμό, έχει πάρει κάποιες αποφάσεις -βλέποντας αυτή την επιδίωξη που υπάρχει από δυο-τρεις πλευρές- να ενισχύσει την έδρα, να επαναφέρει τα πράγματα τουλάχιστον ως προς την τελευτα</w:t>
      </w:r>
      <w:r>
        <w:rPr>
          <w:rFonts w:eastAsia="Times New Roman" w:cs="Times New Roman"/>
          <w:szCs w:val="24"/>
        </w:rPr>
        <w:t xml:space="preserve">ία συμφωνία, η οποία έλεγε να υπάρχει γραφείο συναντήσεων, άντε και υποκατάστημα και κάποιες συνεργασίες που χρειάζονται στην Αθήνα, αλλά η έδρα και η καρδιά του </w:t>
      </w:r>
      <w:r>
        <w:rPr>
          <w:rFonts w:eastAsia="Times New Roman" w:cs="Times New Roman"/>
          <w:szCs w:val="24"/>
        </w:rPr>
        <w:t>ο</w:t>
      </w:r>
      <w:r>
        <w:rPr>
          <w:rFonts w:eastAsia="Times New Roman" w:cs="Times New Roman"/>
          <w:szCs w:val="24"/>
        </w:rPr>
        <w:t>ργανισμού να είναι στο Ηράκλειο από τη στιγμή που ολοκληρώθηκαν όλες οι προϋποθέσεις οι οποίε</w:t>
      </w:r>
      <w:r>
        <w:rPr>
          <w:rFonts w:eastAsia="Times New Roman" w:cs="Times New Roman"/>
          <w:szCs w:val="24"/>
        </w:rPr>
        <w:t xml:space="preserve">ς </w:t>
      </w:r>
      <w:proofErr w:type="spellStart"/>
      <w:r>
        <w:rPr>
          <w:rFonts w:eastAsia="Times New Roman" w:cs="Times New Roman"/>
          <w:szCs w:val="24"/>
        </w:rPr>
        <w:t>ετίθεντο</w:t>
      </w:r>
      <w:proofErr w:type="spellEnd"/>
      <w:r>
        <w:rPr>
          <w:rFonts w:eastAsia="Times New Roman" w:cs="Times New Roman"/>
          <w:szCs w:val="24"/>
        </w:rPr>
        <w:t>.</w:t>
      </w:r>
      <w:r>
        <w:rPr>
          <w:rFonts w:eastAsia="Times New Roman" w:cs="Times New Roman"/>
          <w:szCs w:val="24"/>
        </w:rPr>
        <w:t xml:space="preserve"> Επίσης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εμείς από την Κρήτη αυτό ζητάμε, γιατί ούτε η Αθήνα θα καταφέρει, εάν υπάρξει αυτή η τελευταία υποχώρηση, να κρατήσει τον </w:t>
      </w:r>
      <w:r>
        <w:rPr>
          <w:rFonts w:eastAsia="Times New Roman" w:cs="Times New Roman"/>
          <w:szCs w:val="24"/>
        </w:rPr>
        <w:t>ο</w:t>
      </w:r>
      <w:r>
        <w:rPr>
          <w:rFonts w:eastAsia="Times New Roman" w:cs="Times New Roman"/>
          <w:szCs w:val="24"/>
        </w:rPr>
        <w:t xml:space="preserve">ργανισμό. </w:t>
      </w:r>
    </w:p>
    <w:p w14:paraId="3B1C0DE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ευχαριστώ. </w:t>
      </w:r>
    </w:p>
    <w:p w14:paraId="3B1C0DE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Η κυρία Υπουργός έχει το</w:t>
      </w:r>
      <w:r>
        <w:rPr>
          <w:rFonts w:eastAsia="Times New Roman" w:cs="Times New Roman"/>
          <w:szCs w:val="24"/>
        </w:rPr>
        <w:t>ν</w:t>
      </w:r>
      <w:r>
        <w:rPr>
          <w:rFonts w:eastAsia="Times New Roman" w:cs="Times New Roman"/>
          <w:szCs w:val="24"/>
        </w:rPr>
        <w:t xml:space="preserve"> λόγο. </w:t>
      </w:r>
    </w:p>
    <w:p w14:paraId="3B1C0DE2"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ΜΑΡΙΝΑ ΧΡΥΣΟΒΕΛΩΝΗ (Υ</w:t>
      </w:r>
      <w:r>
        <w:rPr>
          <w:rFonts w:eastAsia="Times New Roman" w:cs="Times New Roman"/>
          <w:b/>
          <w:szCs w:val="24"/>
        </w:rPr>
        <w:t xml:space="preserve">φυπουργός Υποδομών, Μεταφορών και Δικτύων): </w:t>
      </w:r>
      <w:r>
        <w:rPr>
          <w:rFonts w:eastAsia="Times New Roman" w:cs="Times New Roman"/>
          <w:szCs w:val="24"/>
        </w:rPr>
        <w:t xml:space="preserve">Κύριε Βουλευτά, εφόσον ξεκινήσατε την τοποθέτησή σας σε συνάρτηση με την προηγούμενη απάντηση και ερώτηση, θέλω να σας πω ότι σαφέστατα η Κυβέρνηση μεριμνά, έτσι ώστε να συνεχίσει να λειτουργεί το </w:t>
      </w:r>
      <w:r>
        <w:rPr>
          <w:rFonts w:eastAsia="Times New Roman" w:cs="Times New Roman"/>
          <w:szCs w:val="24"/>
        </w:rPr>
        <w:t>α</w:t>
      </w:r>
      <w:r>
        <w:rPr>
          <w:rFonts w:eastAsia="Times New Roman" w:cs="Times New Roman"/>
          <w:szCs w:val="24"/>
        </w:rPr>
        <w:t xml:space="preserve">εροδρόμιο </w:t>
      </w:r>
      <w:r>
        <w:rPr>
          <w:rFonts w:eastAsia="Times New Roman" w:cs="Times New Roman"/>
          <w:szCs w:val="24"/>
        </w:rPr>
        <w:t>«</w:t>
      </w:r>
      <w:r>
        <w:rPr>
          <w:rFonts w:eastAsia="Times New Roman" w:cs="Times New Roman"/>
          <w:szCs w:val="24"/>
        </w:rPr>
        <w:t>Κ</w:t>
      </w:r>
      <w:r>
        <w:rPr>
          <w:rFonts w:eastAsia="Times New Roman" w:cs="Times New Roman"/>
          <w:szCs w:val="24"/>
        </w:rPr>
        <w:t>ΑΖ</w:t>
      </w:r>
      <w:r>
        <w:rPr>
          <w:rFonts w:eastAsia="Times New Roman" w:cs="Times New Roman"/>
          <w:szCs w:val="24"/>
        </w:rPr>
        <w:t>ΑΝΤΖΑΚΗΣ»</w:t>
      </w:r>
      <w:r>
        <w:rPr>
          <w:rFonts w:eastAsia="Times New Roman" w:cs="Times New Roman"/>
          <w:szCs w:val="24"/>
        </w:rPr>
        <w:t xml:space="preserve">, έχοντας βεβαίως πάντοτε ως στόχευση το νέο αεροδρόμιο το οποίο θα γίνει στο Καστέλι εντός έξι ετών από σήμερα που μιλάμε. </w:t>
      </w:r>
    </w:p>
    <w:p w14:paraId="3B1C0DE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Τώρα επί της </w:t>
      </w:r>
      <w:proofErr w:type="spellStart"/>
      <w:r>
        <w:rPr>
          <w:rFonts w:eastAsia="Times New Roman" w:cs="Times New Roman"/>
          <w:szCs w:val="24"/>
        </w:rPr>
        <w:t>προκειμένης</w:t>
      </w:r>
      <w:proofErr w:type="spellEnd"/>
      <w:r>
        <w:rPr>
          <w:rFonts w:eastAsia="Times New Roman" w:cs="Times New Roman"/>
          <w:szCs w:val="24"/>
        </w:rPr>
        <w:t xml:space="preserve"> ερωτήσεως,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θέλω να σας ευχαριστήσω για την ερώτηση την οποία υποβάλατε. </w:t>
      </w:r>
      <w:r>
        <w:rPr>
          <w:rFonts w:eastAsia="Times New Roman" w:cs="Times New Roman"/>
          <w:szCs w:val="24"/>
        </w:rPr>
        <w:t>Είναι πραγματικά πάρα πολύ σημαντικό το θέμα το οποίο θίγετε με την ερώτησή σας. Απλώς, θα ήθελα να σας επισημάνω ότι από τα τρία ζητήματα τα οποία θέτετε στην ερώτησή σας, που τιτλοφορούνται με στοιχεία α΄, β΄ και γ΄, εγώ θα σας απαντήσω μόνο στο πρώτο, τ</w:t>
      </w:r>
      <w:r>
        <w:rPr>
          <w:rFonts w:eastAsia="Times New Roman" w:cs="Times New Roman"/>
          <w:szCs w:val="24"/>
        </w:rPr>
        <w:t xml:space="preserve">ο τιτλοφορούμενο με στοιχείο α΄, που αναφέρεται στο χωροταξικό πρόβλημα του Ευρωπαϊκού Σχολείου Ηρακλείου, γιατί αυτό άπτεται των αρμοδιοτήτων του δικού μας Υπουργείου. </w:t>
      </w:r>
    </w:p>
    <w:p w14:paraId="3B1C0DE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Επ’ αυτού, λοιπόν, σας επισημαίνω τα εξής, τα οποία θα δώσουν και την απάντηση στα τελ</w:t>
      </w:r>
      <w:r>
        <w:rPr>
          <w:rFonts w:eastAsia="Times New Roman" w:cs="Times New Roman"/>
          <w:szCs w:val="24"/>
        </w:rPr>
        <w:t xml:space="preserve">ικά σας δύο ερωτήματα. </w:t>
      </w:r>
    </w:p>
    <w:p w14:paraId="3B1C0DE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Η λειτουργία, λοιπόν, του Ευρωπαϊκού Σχολείου στο Ηράκλειο για τη δυνατότητα φοίτησης παιδιών των υπαλλήλων του Ευρωπαϊκού Οργανισμού για την Ασφάλεια Δικτύων και Πληροφοριών, του λεγόμενου </w:t>
      </w:r>
      <w:r>
        <w:rPr>
          <w:rFonts w:eastAsia="Times New Roman" w:cs="Times New Roman"/>
          <w:szCs w:val="24"/>
          <w:lang w:val="en-US"/>
        </w:rPr>
        <w:t>ENISA</w:t>
      </w:r>
      <w:r>
        <w:rPr>
          <w:rFonts w:eastAsia="Times New Roman" w:cs="Times New Roman"/>
          <w:szCs w:val="24"/>
        </w:rPr>
        <w:t>, ήταν μια από τις βασικές υποχρεώσει</w:t>
      </w:r>
      <w:r>
        <w:rPr>
          <w:rFonts w:eastAsia="Times New Roman" w:cs="Times New Roman"/>
          <w:szCs w:val="24"/>
        </w:rPr>
        <w:t>ς που είχε αναλάβει η χώρα μας ως φιλοξενούσα χώρα. Αυτό το σχολείο που εγκαταστάθηκε, όπως ενδεχομένως γνωρίζετε και εσείς, εξαρχής σε νεόδμητο κτ</w:t>
      </w:r>
      <w:r>
        <w:rPr>
          <w:rFonts w:eastAsia="Times New Roman" w:cs="Times New Roman"/>
          <w:szCs w:val="24"/>
        </w:rPr>
        <w:t>ή</w:t>
      </w:r>
      <w:r>
        <w:rPr>
          <w:rFonts w:eastAsia="Times New Roman" w:cs="Times New Roman"/>
          <w:szCs w:val="24"/>
        </w:rPr>
        <w:t>ριο έτυχε των δύο πρώτων πιστοποιήσεων της Ευρωπαϊκής Επιτροπής, αλλά υπήρξε η υπόδειξη ότι η επόμενη πιστοπ</w:t>
      </w:r>
      <w:r>
        <w:rPr>
          <w:rFonts w:eastAsia="Times New Roman" w:cs="Times New Roman"/>
          <w:szCs w:val="24"/>
        </w:rPr>
        <w:t xml:space="preserve">οίηση από την πλευρά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w:t>
      </w:r>
      <w:r>
        <w:rPr>
          <w:rFonts w:eastAsia="Times New Roman" w:cs="Times New Roman"/>
          <w:szCs w:val="24"/>
        </w:rPr>
        <w:t xml:space="preserve"> θα ήταν καλύτερο να πραγματοποιηθεί σε νέες εγκαταστάσεις και με τις απαιτούμενες προδιαγραφές, τις οποίες πρέπει να πληροί ένα ευρωπαϊκό σχολείο. </w:t>
      </w:r>
    </w:p>
    <w:p w14:paraId="3B1C0DE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Το Πανεπιστήμιο Κρήτης, λοιπόν, παραχώρησε ένα κατάλληλο οικόπεδο εντός </w:t>
      </w:r>
      <w:r>
        <w:rPr>
          <w:rFonts w:eastAsia="Times New Roman" w:cs="Times New Roman"/>
          <w:szCs w:val="24"/>
        </w:rPr>
        <w:t xml:space="preserve">του ευρύτερου χώρου των εγκαταστάσεών του και πλησίον των εγκαταστάσεων του </w:t>
      </w:r>
      <w:r>
        <w:rPr>
          <w:rFonts w:eastAsia="Times New Roman" w:cs="Times New Roman"/>
          <w:szCs w:val="24"/>
          <w:lang w:val="en-US"/>
        </w:rPr>
        <w:t>ENISA</w:t>
      </w:r>
      <w:r>
        <w:rPr>
          <w:rFonts w:eastAsia="Times New Roman" w:cs="Times New Roman"/>
          <w:szCs w:val="24"/>
        </w:rPr>
        <w:t xml:space="preserve">, ενώ ολοκληρώθηκε και η διαδικασία για την αλλαγή χρήσης γης, όπως επίσης και έγιναν σχετικές ενέργειες από τις </w:t>
      </w:r>
      <w:r>
        <w:rPr>
          <w:rFonts w:eastAsia="Times New Roman" w:cs="Times New Roman"/>
          <w:szCs w:val="24"/>
        </w:rPr>
        <w:t>«</w:t>
      </w:r>
      <w:r>
        <w:rPr>
          <w:rFonts w:eastAsia="Times New Roman" w:cs="Times New Roman"/>
          <w:szCs w:val="24"/>
        </w:rPr>
        <w:t>Κ</w:t>
      </w:r>
      <w:r>
        <w:rPr>
          <w:rFonts w:eastAsia="Times New Roman" w:cs="Times New Roman"/>
          <w:szCs w:val="24"/>
        </w:rPr>
        <w:t>Τ</w:t>
      </w:r>
      <w:r>
        <w:rPr>
          <w:rFonts w:eastAsia="Times New Roman" w:cs="Times New Roman"/>
          <w:szCs w:val="24"/>
        </w:rPr>
        <w:t>Ι</w:t>
      </w:r>
      <w:r>
        <w:rPr>
          <w:rFonts w:eastAsia="Times New Roman" w:cs="Times New Roman"/>
          <w:szCs w:val="24"/>
        </w:rPr>
        <w:t>ΡΙΑΚΕΣ</w:t>
      </w:r>
      <w:r>
        <w:rPr>
          <w:rFonts w:eastAsia="Times New Roman" w:cs="Times New Roman"/>
          <w:szCs w:val="24"/>
        </w:rPr>
        <w:t xml:space="preserve"> Υ</w:t>
      </w:r>
      <w:r>
        <w:rPr>
          <w:rFonts w:eastAsia="Times New Roman" w:cs="Times New Roman"/>
          <w:szCs w:val="24"/>
        </w:rPr>
        <w:t>ΠΟΔΟΜΕΣ</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προκειμένου να υπάρχει ετοιμότητα γ</w:t>
      </w:r>
      <w:r>
        <w:rPr>
          <w:rFonts w:eastAsia="Times New Roman" w:cs="Times New Roman"/>
          <w:szCs w:val="24"/>
        </w:rPr>
        <w:t>ια την άμεση εκπόνηση, κύριε Βουλευτά, μελέτης και διαθεσιμότητα</w:t>
      </w:r>
      <w:r>
        <w:rPr>
          <w:rFonts w:eastAsia="Times New Roman" w:cs="Times New Roman"/>
          <w:szCs w:val="24"/>
        </w:rPr>
        <w:t>ς</w:t>
      </w:r>
      <w:r>
        <w:rPr>
          <w:rFonts w:eastAsia="Times New Roman" w:cs="Times New Roman"/>
          <w:szCs w:val="24"/>
        </w:rPr>
        <w:t xml:space="preserve"> κονδυλίων για την κατασκευή του συγκεκριμένου σχολείου.</w:t>
      </w:r>
    </w:p>
    <w:p w14:paraId="3B1C0DE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Σύμφωνα με το χρονοδιάγραμμα αυτό η ανέγερση του κτηρίου όπως επίσης ενδεχομένως γνωρίζετε, έπρεπε να είχε ολοκληρωθεί μέχρι  Σεπτέμβρ</w:t>
      </w:r>
      <w:r>
        <w:rPr>
          <w:rFonts w:eastAsia="Times New Roman" w:cs="Times New Roman"/>
          <w:szCs w:val="24"/>
        </w:rPr>
        <w:t xml:space="preserve">ιο του 2013, κάτι το οποίο δεν συνέβη. Ενδεχομένως για αυτό εσείς να μπορείτε να μας πείτε περισσότερα πράγματα, με δεδομένο ότι, όπως όλοι γνωρίζουμε, μετείχατε και στην </w:t>
      </w:r>
      <w:r>
        <w:rPr>
          <w:rFonts w:eastAsia="Times New Roman" w:cs="Times New Roman"/>
          <w:szCs w:val="24"/>
        </w:rPr>
        <w:t>κ</w:t>
      </w:r>
      <w:r>
        <w:rPr>
          <w:rFonts w:eastAsia="Times New Roman" w:cs="Times New Roman"/>
          <w:szCs w:val="24"/>
        </w:rPr>
        <w:t>υβέρνηση Νέας Δημοκρατίας-ΠΑΣΟΚ.</w:t>
      </w:r>
    </w:p>
    <w:p w14:paraId="3B1C0DE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Σήμερα και κατόπιν διαρκούς επαφής με τις </w:t>
      </w:r>
      <w:r>
        <w:rPr>
          <w:rFonts w:eastAsia="Times New Roman" w:cs="Times New Roman"/>
          <w:szCs w:val="24"/>
        </w:rPr>
        <w:t>«</w:t>
      </w:r>
      <w:r>
        <w:rPr>
          <w:rFonts w:eastAsia="Times New Roman" w:cs="Times New Roman"/>
          <w:szCs w:val="24"/>
        </w:rPr>
        <w:t>ΚΤ</w:t>
      </w:r>
      <w:r>
        <w:rPr>
          <w:rFonts w:eastAsia="Times New Roman" w:cs="Times New Roman"/>
          <w:szCs w:val="24"/>
        </w:rPr>
        <w:t>Ι</w:t>
      </w:r>
      <w:r>
        <w:rPr>
          <w:rFonts w:eastAsia="Times New Roman" w:cs="Times New Roman"/>
          <w:szCs w:val="24"/>
        </w:rPr>
        <w:t>ΡΙ</w:t>
      </w:r>
      <w:r>
        <w:rPr>
          <w:rFonts w:eastAsia="Times New Roman" w:cs="Times New Roman"/>
          <w:szCs w:val="24"/>
        </w:rPr>
        <w:t>Α</w:t>
      </w:r>
      <w:r>
        <w:rPr>
          <w:rFonts w:eastAsia="Times New Roman" w:cs="Times New Roman"/>
          <w:szCs w:val="24"/>
        </w:rPr>
        <w:t>ΚΕ</w:t>
      </w:r>
      <w:r>
        <w:rPr>
          <w:rFonts w:eastAsia="Times New Roman" w:cs="Times New Roman"/>
          <w:szCs w:val="24"/>
        </w:rPr>
        <w:t>Σ ΥΠΟΔΟΜΕΣ Α.Ε</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και βασικά βεβαίως με τον </w:t>
      </w:r>
      <w:r>
        <w:rPr>
          <w:rFonts w:eastAsia="Times New Roman" w:cs="Times New Roman"/>
          <w:szCs w:val="24"/>
        </w:rPr>
        <w:t>π</w:t>
      </w:r>
      <w:r>
        <w:rPr>
          <w:rFonts w:eastAsia="Times New Roman" w:cs="Times New Roman"/>
          <w:szCs w:val="24"/>
        </w:rPr>
        <w:t xml:space="preserve">ρόεδρο και τον </w:t>
      </w:r>
      <w:r>
        <w:rPr>
          <w:rFonts w:eastAsia="Times New Roman" w:cs="Times New Roman"/>
          <w:szCs w:val="24"/>
        </w:rPr>
        <w:t>δ</w:t>
      </w:r>
      <w:r>
        <w:rPr>
          <w:rFonts w:eastAsia="Times New Roman" w:cs="Times New Roman"/>
          <w:szCs w:val="24"/>
        </w:rPr>
        <w:t xml:space="preserve">ιευθύνοντα </w:t>
      </w:r>
      <w:r>
        <w:rPr>
          <w:rFonts w:eastAsia="Times New Roman" w:cs="Times New Roman"/>
          <w:szCs w:val="24"/>
        </w:rPr>
        <w:t>σ</w:t>
      </w:r>
      <w:r>
        <w:rPr>
          <w:rFonts w:eastAsia="Times New Roman" w:cs="Times New Roman"/>
          <w:szCs w:val="24"/>
        </w:rPr>
        <w:t xml:space="preserve">ύμβουλο </w:t>
      </w:r>
      <w:r>
        <w:rPr>
          <w:rFonts w:eastAsia="Times New Roman" w:cs="Times New Roman"/>
          <w:szCs w:val="24"/>
        </w:rPr>
        <w:t>αυτής,</w:t>
      </w:r>
      <w:r>
        <w:rPr>
          <w:rFonts w:eastAsia="Times New Roman" w:cs="Times New Roman"/>
          <w:szCs w:val="24"/>
        </w:rPr>
        <w:t xml:space="preserve"> πληροφορηθήκαμε ότι ολοκληρώθηκε και παραδόθηκε η προμελέτη των αρχιτεκτονικών σχεδίων και ότι ξεκινάει η μελέτη εφαρμογής, που υπολογίζεται να είναι έτοιμη μέσα στον </w:t>
      </w:r>
      <w:r>
        <w:rPr>
          <w:rFonts w:eastAsia="Times New Roman" w:cs="Times New Roman"/>
          <w:szCs w:val="24"/>
        </w:rPr>
        <w:t xml:space="preserve">τρέχοντα χρόνο 2016. Στη συνέχεια θα ακολουθήσει η δημοπράτηση του έργου με χρονοδιάγραμμα εφαρμογής το 2018. </w:t>
      </w:r>
    </w:p>
    <w:p w14:paraId="3B1C0DE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Όμως, στο μεταξύ, λόγω των προβλημάτων που παρουσιάστηκαν στο κτήριο, όπου στεγάζεται σήμερα το Ευρωπαϊκό Σχολείο, έχει αποφασιστεί η </w:t>
      </w:r>
      <w:r>
        <w:rPr>
          <w:rFonts w:eastAsia="Times New Roman" w:cs="Times New Roman"/>
          <w:szCs w:val="24"/>
        </w:rPr>
        <w:t>μετεγκατάσταση αυτού σε κτήριο του Πανεπιστημίου Κρήτης και προς το</w:t>
      </w:r>
      <w:r>
        <w:rPr>
          <w:rFonts w:eastAsia="Times New Roman" w:cs="Times New Roman"/>
          <w:szCs w:val="24"/>
        </w:rPr>
        <w:t>ν</w:t>
      </w:r>
      <w:r>
        <w:rPr>
          <w:rFonts w:eastAsia="Times New Roman" w:cs="Times New Roman"/>
          <w:szCs w:val="24"/>
        </w:rPr>
        <w:t xml:space="preserve"> σκοπό αυτό μέχρι το τέλος του τρέχοντος έτους θα γίνει η δημοπράτηση των έργων παρεμβάσεων για τη διαμόρφωση του κτηρίου αυτού, έτσι ώστε το Ευρωπαϊκό Σχολείο αμέσως μετά τη διαπίστωση τη</w:t>
      </w:r>
      <w:r>
        <w:rPr>
          <w:rFonts w:eastAsia="Times New Roman" w:cs="Times New Roman"/>
          <w:szCs w:val="24"/>
        </w:rPr>
        <w:t xml:space="preserve">ς λειτουργικότητας του κτηρίου να μεταφερθεί εκεί το ταχύτερο δυνατό. </w:t>
      </w:r>
    </w:p>
    <w:p w14:paraId="3B1C0DE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Σταματώ εδώ και στη δευτερολογία μου θα ολοκληρώσω τα ερωτήματα που θέτετε.</w:t>
      </w:r>
    </w:p>
    <w:p w14:paraId="3B1C0DEB"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Ευχαριστώ.</w:t>
      </w:r>
    </w:p>
    <w:p w14:paraId="3B1C0DE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3B1C0DED"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Προφανώς η </w:t>
      </w:r>
      <w:r>
        <w:rPr>
          <w:rFonts w:eastAsia="Times New Roman" w:cs="Times New Roman"/>
          <w:szCs w:val="24"/>
        </w:rPr>
        <w:t xml:space="preserve">Υπουργός παρεννόησε, γιατί δεν διάβασε τα ερωτήματα αλλά θέλω να επισημάνω, κύριε Πρόεδρε, μια δυσλειτουργία που ίσως αντιμετωπιστεί με την τροποποίηση του Κανονισμού. </w:t>
      </w:r>
    </w:p>
    <w:p w14:paraId="3B1C0DE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Υπήρχε η πρόθεση -και για πρώτη φορά ίσως η συνεννόηση- να συζητηθεί αυτή η ερώτηση από</w:t>
      </w:r>
      <w:r>
        <w:rPr>
          <w:rFonts w:eastAsia="Times New Roman" w:cs="Times New Roman"/>
          <w:szCs w:val="24"/>
        </w:rPr>
        <w:t xml:space="preserve"> κοινού σε μια επόμενη μέρα</w:t>
      </w:r>
      <w:r>
        <w:rPr>
          <w:rFonts w:eastAsia="Times New Roman" w:cs="Times New Roman"/>
          <w:szCs w:val="24"/>
        </w:rPr>
        <w:t>,</w:t>
      </w:r>
      <w:r>
        <w:rPr>
          <w:rFonts w:eastAsia="Times New Roman" w:cs="Times New Roman"/>
          <w:szCs w:val="24"/>
        </w:rPr>
        <w:t xml:space="preserve"> λόγω του ότι δεν μπορούσε να είναι παρών τη Δευτέρα ή και σήμερα λόγω της απεργίας ο κ. </w:t>
      </w:r>
      <w:proofErr w:type="spellStart"/>
      <w:r>
        <w:rPr>
          <w:rFonts w:eastAsia="Times New Roman" w:cs="Times New Roman"/>
          <w:szCs w:val="24"/>
        </w:rPr>
        <w:t>Δανέλλης</w:t>
      </w:r>
      <w:proofErr w:type="spellEnd"/>
      <w:r>
        <w:rPr>
          <w:rFonts w:eastAsia="Times New Roman" w:cs="Times New Roman"/>
          <w:szCs w:val="24"/>
        </w:rPr>
        <w:t>, που είχε υποβάλει για το ίδιο θέμα ερώτηση. Δεν έγινε κατορθωτό λόγω γραφειοκρατικής δυσλειτουργίας. Το Υπουργείο είχε συμφωνήσει</w:t>
      </w:r>
      <w:r>
        <w:rPr>
          <w:rFonts w:eastAsia="Times New Roman" w:cs="Times New Roman"/>
          <w:szCs w:val="24"/>
        </w:rPr>
        <w:t xml:space="preserve"> και ίσως πρέπει να το δούμε.</w:t>
      </w:r>
    </w:p>
    <w:p w14:paraId="3B1C0DE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Επίσης σήμερα συζητήθηκε για το ίδιο θέμα με το συναρμόδιο Υπουργείο Παιδείας και αυτά τα οποία είπε η κυρία Υπουργός τώρα για το Ευρωπαϊκό Σχολείο</w:t>
      </w:r>
      <w:r>
        <w:rPr>
          <w:rFonts w:eastAsia="Times New Roman" w:cs="Times New Roman"/>
          <w:szCs w:val="24"/>
        </w:rPr>
        <w:t>,</w:t>
      </w:r>
      <w:r>
        <w:rPr>
          <w:rFonts w:eastAsia="Times New Roman" w:cs="Times New Roman"/>
          <w:szCs w:val="24"/>
        </w:rPr>
        <w:t xml:space="preserve"> έχουν απαντηθεί στην προηγούμενη συζήτηση. Εγώ ρωτάω άλλο πράγμα με το δεύτερ</w:t>
      </w:r>
      <w:r>
        <w:rPr>
          <w:rFonts w:eastAsia="Times New Roman" w:cs="Times New Roman"/>
          <w:szCs w:val="24"/>
        </w:rPr>
        <w:t xml:space="preserve">ο </w:t>
      </w:r>
      <w:r>
        <w:rPr>
          <w:rFonts w:eastAsia="Times New Roman" w:cs="Times New Roman"/>
          <w:szCs w:val="24"/>
        </w:rPr>
        <w:t>σκέλος</w:t>
      </w:r>
      <w:r>
        <w:rPr>
          <w:rFonts w:eastAsia="Times New Roman" w:cs="Times New Roman"/>
          <w:szCs w:val="24"/>
        </w:rPr>
        <w:t xml:space="preserve"> της ερώτησης που φέρνω ως επίκαιρη, που είναι ποιες είναι οι ενέργειες του αρμόδιου Υπουργείου -το αρμόδιο Υπουργείο είναι το Υποδομών με το σκέλος του ως προς τις επικοινωνίες- για τη λειτουργία του </w:t>
      </w:r>
      <w:r>
        <w:rPr>
          <w:rFonts w:eastAsia="Times New Roman" w:cs="Times New Roman"/>
          <w:szCs w:val="24"/>
          <w:lang w:val="en-US"/>
        </w:rPr>
        <w:t>ENISA</w:t>
      </w:r>
      <w:r>
        <w:rPr>
          <w:rFonts w:eastAsia="Times New Roman" w:cs="Times New Roman"/>
          <w:szCs w:val="24"/>
        </w:rPr>
        <w:t xml:space="preserve"> στην Ελλάδα και όχι τα θέματα χωροταξίας,</w:t>
      </w:r>
      <w:r>
        <w:rPr>
          <w:rFonts w:eastAsia="Times New Roman" w:cs="Times New Roman"/>
          <w:szCs w:val="24"/>
        </w:rPr>
        <w:t xml:space="preserve"> που μπορεί να είναι αρμοδιότητα της κυρίας Υπουργού αλλά δεν είναι το θέμα το οποίο ρωτάω εγώ για το χωροταξικό. </w:t>
      </w:r>
    </w:p>
    <w:p w14:paraId="3B1C0DF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Εγώ ρωτάω το Υποδομών, Μεταφορών, Επικοινωνιών, όπως και να λέγεται, που είναι αρμόδιο να διαπραγματεύεται με την Ευρωπαϊκή Ένωση, τις αρμόδι</w:t>
      </w:r>
      <w:r>
        <w:rPr>
          <w:rFonts w:eastAsia="Times New Roman" w:cs="Times New Roman"/>
          <w:szCs w:val="24"/>
        </w:rPr>
        <w:t xml:space="preserve">ες </w:t>
      </w:r>
      <w:r>
        <w:rPr>
          <w:rFonts w:eastAsia="Times New Roman" w:cs="Times New Roman"/>
          <w:szCs w:val="24"/>
        </w:rPr>
        <w:t>δ</w:t>
      </w:r>
      <w:r>
        <w:rPr>
          <w:rFonts w:eastAsia="Times New Roman" w:cs="Times New Roman"/>
          <w:szCs w:val="24"/>
        </w:rPr>
        <w:t xml:space="preserve">ιευθύνσεις, 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πιτροπή για το θέμα του </w:t>
      </w:r>
      <w:r>
        <w:rPr>
          <w:rFonts w:eastAsia="Times New Roman" w:cs="Times New Roman"/>
          <w:szCs w:val="24"/>
          <w:lang w:val="en-US"/>
        </w:rPr>
        <w:t>ENISA</w:t>
      </w:r>
      <w:r>
        <w:rPr>
          <w:rFonts w:eastAsia="Times New Roman" w:cs="Times New Roman"/>
          <w:szCs w:val="24"/>
        </w:rPr>
        <w:t xml:space="preserve">, τι θα κάνει σε σχέση με την έδρα του </w:t>
      </w:r>
      <w:r>
        <w:rPr>
          <w:rFonts w:eastAsia="Times New Roman" w:cs="Times New Roman"/>
          <w:szCs w:val="24"/>
          <w:lang w:val="en-US"/>
        </w:rPr>
        <w:t>ENISA</w:t>
      </w:r>
      <w:r>
        <w:rPr>
          <w:rFonts w:eastAsia="Times New Roman" w:cs="Times New Roman"/>
          <w:szCs w:val="24"/>
        </w:rPr>
        <w:t xml:space="preserve"> στο Ηράκλειο. Αυτό είναι το ερώτημα. </w:t>
      </w:r>
    </w:p>
    <w:p w14:paraId="3B1C0DF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Οι προϋποθέσεις, όπως και εσείς είπατε, σιγά-σιγά έχουν εκπληρωθεί όλες και για το Ευρωπαϊκό Σχολείο και για το κ</w:t>
      </w:r>
      <w:r>
        <w:rPr>
          <w:rFonts w:eastAsia="Times New Roman" w:cs="Times New Roman"/>
          <w:szCs w:val="24"/>
        </w:rPr>
        <w:t>τήριο και για τις επικοινωνίες, τις μεταφορές και ρωτάμε το εξής</w:t>
      </w:r>
      <w:r>
        <w:rPr>
          <w:rFonts w:eastAsia="Times New Roman" w:cs="Times New Roman"/>
          <w:szCs w:val="24"/>
        </w:rPr>
        <w:t>.</w:t>
      </w:r>
      <w:r>
        <w:rPr>
          <w:rFonts w:eastAsia="Times New Roman" w:cs="Times New Roman"/>
          <w:szCs w:val="24"/>
        </w:rPr>
        <w:t xml:space="preserve"> Θα συνεχίσετε και εσείς την τακτική των προηγούμενων Υπουργών, που σας είπα ότι από το 2011 ξεκίνησαν να δείχνουν καλή διάθεση στις υποτιθέμενες αγαθές τότε προτάσεις των εκτελεστικών διευθυ</w:t>
      </w:r>
      <w:r>
        <w:rPr>
          <w:rFonts w:eastAsia="Times New Roman" w:cs="Times New Roman"/>
          <w:szCs w:val="24"/>
        </w:rPr>
        <w:t>ντών και άλλων παραγόντων της Ευρωπαϊκής Ένωσης</w:t>
      </w:r>
      <w:r>
        <w:rPr>
          <w:rFonts w:eastAsia="Times New Roman" w:cs="Times New Roman"/>
          <w:szCs w:val="24"/>
        </w:rPr>
        <w:t>,</w:t>
      </w:r>
      <w:r>
        <w:rPr>
          <w:rFonts w:eastAsia="Times New Roman" w:cs="Times New Roman"/>
          <w:szCs w:val="24"/>
        </w:rPr>
        <w:t xml:space="preserve"> για να υπάρχουν γραφεία στην αρχή συναντήσεων στην Αθήνα και μετά υποκατάστημα και τώρα θέλουν να πάρουν την έδρα; </w:t>
      </w:r>
    </w:p>
    <w:p w14:paraId="3B1C0DF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Αυτό σας ρωτώ, εάν υπάρχει κάποιος σχεδιασμός ή αν θα υπάρξει σε επόμενο στάδιο. Δεν είναι </w:t>
      </w:r>
      <w:r>
        <w:rPr>
          <w:rFonts w:eastAsia="Times New Roman" w:cs="Times New Roman"/>
          <w:szCs w:val="24"/>
        </w:rPr>
        <w:t>ανάγκη να μου απαντήσετε σήμερα ότι υπάρχει. Μπορεί και να μην υπάρχει και να το δείτε στο επόμενο διάστημα. Εξάλλου, αναλάβατε πρόσφατα τα καθήκοντά σας.</w:t>
      </w:r>
    </w:p>
    <w:p w14:paraId="3B1C0DF3"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Ευχαριστώ, κύριε </w:t>
      </w:r>
      <w:proofErr w:type="spellStart"/>
      <w:r>
        <w:rPr>
          <w:rFonts w:eastAsia="Times New Roman" w:cs="Times New Roman"/>
          <w:szCs w:val="24"/>
        </w:rPr>
        <w:t>Κεγκέρογλου</w:t>
      </w:r>
      <w:proofErr w:type="spellEnd"/>
      <w:r>
        <w:rPr>
          <w:rFonts w:eastAsia="Times New Roman" w:cs="Times New Roman"/>
          <w:szCs w:val="24"/>
        </w:rPr>
        <w:t>.</w:t>
      </w:r>
    </w:p>
    <w:p w14:paraId="3B1C0DF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3B1C0DF5"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 xml:space="preserve">Κύριε Βουλευτά, έχετε δίκιο σε αυτό που είπατε στην αρχή της τοποθέτησής σας -με δεδομένο ότι έχει υποβάλει μια, αν θέλετε, πιο γενικότερη ερώτηση ο κ. </w:t>
      </w:r>
      <w:proofErr w:type="spellStart"/>
      <w:r>
        <w:rPr>
          <w:rFonts w:eastAsia="Times New Roman" w:cs="Times New Roman"/>
          <w:szCs w:val="24"/>
        </w:rPr>
        <w:t>Δανέλλης</w:t>
      </w:r>
      <w:proofErr w:type="spellEnd"/>
      <w:r>
        <w:rPr>
          <w:rFonts w:eastAsia="Times New Roman" w:cs="Times New Roman"/>
          <w:szCs w:val="24"/>
        </w:rPr>
        <w:t>- ότι θα ήταν καλό και πιο εύκο</w:t>
      </w:r>
      <w:r>
        <w:rPr>
          <w:rFonts w:eastAsia="Times New Roman" w:cs="Times New Roman"/>
          <w:szCs w:val="24"/>
        </w:rPr>
        <w:t>λο να απαντηθούν και οι δυο ερωτήσεις ταυτόχρονα</w:t>
      </w:r>
      <w:r>
        <w:rPr>
          <w:rFonts w:eastAsia="Times New Roman" w:cs="Times New Roman"/>
          <w:szCs w:val="24"/>
        </w:rPr>
        <w:t>,</w:t>
      </w:r>
      <w:r>
        <w:rPr>
          <w:rFonts w:eastAsia="Times New Roman" w:cs="Times New Roman"/>
          <w:szCs w:val="24"/>
        </w:rPr>
        <w:t xml:space="preserve"> για να υπάρχει και μια σφαιρική απάντηση.</w:t>
      </w:r>
    </w:p>
    <w:p w14:paraId="3B1C0DF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αν και το δικό μας Υπουργείο ήταν πρόθυμο προς την κατεύθυνση αυτή, δεν ξέρω τι συνέβη και δεν μπόρεσε να υλοποιηθεί.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ακού</w:t>
      </w:r>
      <w:r>
        <w:rPr>
          <w:rFonts w:eastAsia="Times New Roman" w:cs="Times New Roman"/>
          <w:szCs w:val="24"/>
        </w:rPr>
        <w:t>σετε και την απάντηση</w:t>
      </w:r>
      <w:r>
        <w:rPr>
          <w:rFonts w:eastAsia="Times New Roman" w:cs="Times New Roman"/>
          <w:szCs w:val="24"/>
        </w:rPr>
        <w:t>,</w:t>
      </w:r>
      <w:r>
        <w:rPr>
          <w:rFonts w:eastAsia="Times New Roman" w:cs="Times New Roman"/>
          <w:szCs w:val="24"/>
        </w:rPr>
        <w:t xml:space="preserve"> την οποία θα δώσω στις 19 Απριλίου που έχω προγραμματίσει να έρθω να απαντήσω.</w:t>
      </w:r>
    </w:p>
    <w:p w14:paraId="3B1C0DF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Σε κάθε περίπτωση, όπως σας είπα και στην αρχή της τοποθέτησ</w:t>
      </w:r>
      <w:r>
        <w:rPr>
          <w:rFonts w:eastAsia="Times New Roman" w:cs="Times New Roman"/>
          <w:szCs w:val="24"/>
        </w:rPr>
        <w:t>ης</w:t>
      </w:r>
      <w:r>
        <w:rPr>
          <w:rFonts w:eastAsia="Times New Roman" w:cs="Times New Roman"/>
          <w:szCs w:val="24"/>
        </w:rPr>
        <w:t>…</w:t>
      </w:r>
    </w:p>
    <w:p w14:paraId="3B1C0DF8"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Αφού δεν μας απαντάτε, θα σας καταθέσω επίκαιρη σήμερα και θα μου α</w:t>
      </w:r>
      <w:r>
        <w:rPr>
          <w:rFonts w:eastAsia="Times New Roman" w:cs="Times New Roman"/>
          <w:szCs w:val="24"/>
        </w:rPr>
        <w:t xml:space="preserve">παντήσετε μετά. </w:t>
      </w:r>
    </w:p>
    <w:p w14:paraId="3B1C0DF9" w14:textId="77777777" w:rsidR="00DC64F4" w:rsidRDefault="0085279E">
      <w:pPr>
        <w:spacing w:line="600" w:lineRule="auto"/>
        <w:jc w:val="both"/>
        <w:rPr>
          <w:rFonts w:eastAsia="Times New Roman" w:cs="Times New Roman"/>
        </w:rPr>
      </w:pPr>
      <w:r>
        <w:rPr>
          <w:rFonts w:eastAsia="Times New Roman" w:cs="Times New Roman"/>
          <w:szCs w:val="24"/>
        </w:rPr>
        <w:tab/>
      </w:r>
      <w:r>
        <w:rPr>
          <w:rFonts w:eastAsia="Times New Roman" w:cs="Times New Roman"/>
          <w:b/>
        </w:rPr>
        <w:t>ΜΑΡΙΝΑ ΧΡΥΣΟΒΕΛΩΝΗ (Υφυπουργός Υποδομών, Μεταφορών και Δικτύων):</w:t>
      </w:r>
      <w:r>
        <w:rPr>
          <w:rFonts w:eastAsia="Times New Roman" w:cs="Times New Roman"/>
        </w:rPr>
        <w:t xml:space="preserve"> Να μας καταθέσετε. </w:t>
      </w:r>
    </w:p>
    <w:p w14:paraId="3B1C0DFA" w14:textId="77777777" w:rsidR="00DC64F4" w:rsidRDefault="0085279E">
      <w:pPr>
        <w:spacing w:line="600" w:lineRule="auto"/>
        <w:ind w:firstLine="720"/>
        <w:jc w:val="both"/>
        <w:rPr>
          <w:rFonts w:eastAsia="Times New Roman" w:cs="Times New Roman"/>
        </w:rPr>
      </w:pPr>
      <w:r>
        <w:rPr>
          <w:rFonts w:eastAsia="Times New Roman" w:cs="Times New Roman"/>
        </w:rPr>
        <w:t>Σε κάθε περίπτωση όπως είπα και στην αρχή της τοποθέτησής μου, το Υπουργείο μας θα έρχεται πάντα. Να ξέρετε ότι το δικό μας το Υπουργείο στοχεύει να απαν</w:t>
      </w:r>
      <w:r>
        <w:rPr>
          <w:rFonts w:eastAsia="Times New Roman" w:cs="Times New Roman"/>
        </w:rPr>
        <w:t xml:space="preserve">τά στις ερωτήσεις αλλά </w:t>
      </w:r>
      <w:r>
        <w:rPr>
          <w:rFonts w:eastAsia="Times New Roman"/>
          <w:bCs/>
          <w:shd w:val="clear" w:color="auto" w:fill="FFFFFF"/>
        </w:rPr>
        <w:t>βεβαίως</w:t>
      </w:r>
      <w:r>
        <w:rPr>
          <w:rFonts w:eastAsia="Times New Roman" w:cs="Times New Roman"/>
        </w:rPr>
        <w:t xml:space="preserve"> χρειάζεται και η κατάλληλη προετοιμασία, έτσι ώστε η απάντηση που θα δίνεται στις ερωτήσεις να </w:t>
      </w:r>
      <w:r>
        <w:rPr>
          <w:rFonts w:eastAsia="Times New Roman"/>
          <w:bCs/>
        </w:rPr>
        <w:t>είναι</w:t>
      </w:r>
      <w:r>
        <w:rPr>
          <w:rFonts w:eastAsia="Times New Roman" w:cs="Times New Roman"/>
        </w:rPr>
        <w:t xml:space="preserve"> σαφής. </w:t>
      </w:r>
    </w:p>
    <w:p w14:paraId="3B1C0DFB" w14:textId="77777777" w:rsidR="00DC64F4" w:rsidRDefault="0085279E">
      <w:pPr>
        <w:spacing w:line="600" w:lineRule="auto"/>
        <w:ind w:firstLine="720"/>
        <w:jc w:val="both"/>
        <w:rPr>
          <w:rFonts w:eastAsia="Times New Roman" w:cs="Times New Roman"/>
        </w:rPr>
      </w:pPr>
      <w:r>
        <w:rPr>
          <w:rFonts w:eastAsia="Times New Roman" w:cs="Times New Roman"/>
        </w:rPr>
        <w:t xml:space="preserve">Όσον αφορά την απάντηση που σας έδωσα στην </w:t>
      </w:r>
      <w:proofErr w:type="spellStart"/>
      <w:r>
        <w:rPr>
          <w:rFonts w:eastAsia="Times New Roman" w:cs="Times New Roman"/>
        </w:rPr>
        <w:t>πρωτολογία</w:t>
      </w:r>
      <w:proofErr w:type="spellEnd"/>
      <w:r>
        <w:rPr>
          <w:rFonts w:eastAsia="Times New Roman" w:cs="Times New Roman"/>
        </w:rPr>
        <w:t xml:space="preserve"> μου, σας ανέφερα τα τρία ζητήματα που θέτετε. Το πρώτο, λοιπόν</w:t>
      </w:r>
      <w:r>
        <w:rPr>
          <w:rFonts w:eastAsia="Times New Roman" w:cs="Times New Roman"/>
        </w:rPr>
        <w:t xml:space="preserve">, αφορούσε στο χωροταξικό πρόβλημα του Ευρωπαϊκού Σχολείου Ηρακλείου. </w:t>
      </w:r>
      <w:r>
        <w:rPr>
          <w:rFonts w:eastAsia="Times New Roman" w:cs="Times New Roman"/>
          <w:bCs/>
          <w:shd w:val="clear" w:color="auto" w:fill="FFFFFF"/>
        </w:rPr>
        <w:t>Επ</w:t>
      </w:r>
      <w:r>
        <w:rPr>
          <w:rFonts w:eastAsia="Times New Roman" w:cs="Times New Roman"/>
        </w:rPr>
        <w:t xml:space="preserve">’ αυτού, λοιπόν, νομίζω ότι σας έχω απαντήσει. </w:t>
      </w:r>
    </w:p>
    <w:p w14:paraId="3B1C0DFC" w14:textId="77777777" w:rsidR="00DC64F4" w:rsidRDefault="0085279E">
      <w:pPr>
        <w:spacing w:line="600" w:lineRule="auto"/>
        <w:ind w:firstLine="720"/>
        <w:jc w:val="both"/>
        <w:rPr>
          <w:rFonts w:eastAsia="Times New Roman"/>
          <w:bCs/>
        </w:rPr>
      </w:pPr>
      <w:r>
        <w:rPr>
          <w:rFonts w:eastAsia="Times New Roman" w:cs="Times New Roman"/>
        </w:rPr>
        <w:t xml:space="preserve">Τώρα για την </w:t>
      </w:r>
      <w:r>
        <w:rPr>
          <w:rFonts w:eastAsia="Times New Roman"/>
          <w:bCs/>
        </w:rPr>
        <w:t>Κυβέρνηση,</w:t>
      </w:r>
      <w:r>
        <w:rPr>
          <w:rFonts w:eastAsia="Times New Roman" w:cs="Times New Roman"/>
        </w:rPr>
        <w:t xml:space="preserve"> εφόσον εσείς ρωτήσατε ποια </w:t>
      </w:r>
      <w:r>
        <w:rPr>
          <w:rFonts w:eastAsia="Times New Roman"/>
          <w:bCs/>
        </w:rPr>
        <w:t>είναι</w:t>
      </w:r>
      <w:r>
        <w:rPr>
          <w:rFonts w:eastAsia="Times New Roman" w:cs="Times New Roman"/>
        </w:rPr>
        <w:t xml:space="preserve"> η στόχευση και της </w:t>
      </w:r>
      <w:r>
        <w:rPr>
          <w:rFonts w:eastAsia="Times New Roman"/>
          <w:bCs/>
        </w:rPr>
        <w:t>Κυβέρνησης</w:t>
      </w:r>
      <w:r>
        <w:rPr>
          <w:rFonts w:eastAsia="Times New Roman" w:cs="Times New Roman"/>
        </w:rPr>
        <w:t xml:space="preserve"> και του δικού μας του Υπουργείου, θέλω, λοιπόν, ν</w:t>
      </w:r>
      <w:r>
        <w:rPr>
          <w:rFonts w:eastAsia="Times New Roman" w:cs="Times New Roman"/>
        </w:rPr>
        <w:t xml:space="preserve">α σας πω ότι για την </w:t>
      </w:r>
      <w:r>
        <w:rPr>
          <w:rFonts w:eastAsia="Times New Roman"/>
          <w:bCs/>
        </w:rPr>
        <w:t>Κυβέρνηση</w:t>
      </w:r>
      <w:r>
        <w:rPr>
          <w:rFonts w:eastAsia="Times New Roman" w:cs="Times New Roman"/>
        </w:rPr>
        <w:t xml:space="preserve"> και για το Υπουργείο μας, το αρμόδιο και επισπεύδον για θέματα Ευρωπαϊκού Οργανισμού,</w:t>
      </w:r>
      <w:r>
        <w:rPr>
          <w:rFonts w:eastAsia="Times New Roman" w:cs="Times New Roman"/>
        </w:rPr>
        <w:t>-</w:t>
      </w:r>
      <w:r>
        <w:rPr>
          <w:rFonts w:eastAsia="Times New Roman" w:cs="Times New Roman"/>
        </w:rPr>
        <w:t xml:space="preserve"> για την ασφάλεια των δικτύων και των πληροφοριών,</w:t>
      </w:r>
      <w:r>
        <w:rPr>
          <w:rFonts w:eastAsia="Times New Roman" w:cs="Times New Roman"/>
        </w:rPr>
        <w:t>-</w:t>
      </w:r>
      <w:r>
        <w:rPr>
          <w:rFonts w:eastAsia="Times New Roman" w:cs="Times New Roman"/>
        </w:rPr>
        <w:t xml:space="preserve"> το ζήτημα της παραμονής του </w:t>
      </w:r>
      <w:r>
        <w:rPr>
          <w:rFonts w:eastAsia="Times New Roman" w:cs="Times New Roman"/>
          <w:lang w:val="en-US"/>
        </w:rPr>
        <w:t>ENISA</w:t>
      </w:r>
      <w:r>
        <w:rPr>
          <w:rFonts w:eastAsia="Times New Roman" w:cs="Times New Roman"/>
        </w:rPr>
        <w:t xml:space="preserve"> στη χώρα μας </w:t>
      </w:r>
      <w:r>
        <w:rPr>
          <w:rFonts w:eastAsia="Times New Roman"/>
          <w:bCs/>
        </w:rPr>
        <w:t>έχει πραγματικά πάρα πολύ μεγάλη σημασία</w:t>
      </w:r>
      <w:r>
        <w:rPr>
          <w:rFonts w:eastAsia="Times New Roman"/>
          <w:bCs/>
        </w:rPr>
        <w:t>. Θα σας πω, λοιπόν, ότι έχει μέγιστη σημασία για εμάς.</w:t>
      </w:r>
    </w:p>
    <w:p w14:paraId="3B1C0DFD" w14:textId="77777777" w:rsidR="00DC64F4" w:rsidRDefault="0085279E">
      <w:pPr>
        <w:spacing w:line="600" w:lineRule="auto"/>
        <w:ind w:firstLine="720"/>
        <w:jc w:val="both"/>
        <w:rPr>
          <w:rFonts w:eastAsia="Times New Roman"/>
          <w:bCs/>
        </w:rPr>
      </w:pPr>
      <w:r>
        <w:rPr>
          <w:rFonts w:eastAsia="Times New Roman"/>
          <w:bCs/>
        </w:rPr>
        <w:t xml:space="preserve">Θα συμφωνήσω, επίσης, στην παρατήρηση που διατυπώνετε εσείς ο ίδιος στην ερώτηση την οποίαν έχετε απευθύνει προς το Υπουργείο μας, ότι η παρουσία ενός Ευρωπαϊκού Οργανισμού, όπως είναι ο </w:t>
      </w:r>
      <w:r>
        <w:rPr>
          <w:rFonts w:eastAsia="Times New Roman"/>
          <w:bCs/>
          <w:lang w:val="en-US"/>
        </w:rPr>
        <w:t>ENISA</w:t>
      </w:r>
      <w:r>
        <w:rPr>
          <w:rFonts w:eastAsia="Times New Roman"/>
          <w:bCs/>
        </w:rPr>
        <w:t xml:space="preserve">, μόνο θετικά μπορεί να  προσφέρει, τόσο στην Κρήτη όσο και σε ολόκληρη τη χώρα. Μετά, λοιπόν, την επιτυχή έκβαση της οδηγίας για την ασφάλεια των δικτύων και πληροφοριών -και αναφέρομαι στην </w:t>
      </w:r>
      <w:r>
        <w:rPr>
          <w:rFonts w:eastAsia="Times New Roman"/>
          <w:bCs/>
        </w:rPr>
        <w:t>ο</w:t>
      </w:r>
      <w:r>
        <w:rPr>
          <w:rFonts w:eastAsia="Times New Roman"/>
          <w:bCs/>
        </w:rPr>
        <w:t xml:space="preserve">δηγία </w:t>
      </w:r>
      <w:r>
        <w:rPr>
          <w:rFonts w:eastAsia="Times New Roman"/>
          <w:bCs/>
          <w:lang w:val="en-US"/>
        </w:rPr>
        <w:t>NIS</w:t>
      </w:r>
      <w:r>
        <w:rPr>
          <w:rFonts w:eastAsia="Times New Roman"/>
          <w:bCs/>
        </w:rPr>
        <w:t xml:space="preserve">- διαφαίνεται πλέον ενδυνάμωση του </w:t>
      </w:r>
      <w:r>
        <w:rPr>
          <w:rFonts w:eastAsia="Times New Roman"/>
          <w:bCs/>
        </w:rPr>
        <w:t>ο</w:t>
      </w:r>
      <w:r>
        <w:rPr>
          <w:rFonts w:eastAsia="Times New Roman"/>
          <w:bCs/>
        </w:rPr>
        <w:t>ργανισμού με λειτο</w:t>
      </w:r>
      <w:r>
        <w:rPr>
          <w:rFonts w:eastAsia="Times New Roman"/>
          <w:bCs/>
        </w:rPr>
        <w:t>υργική παρακολούθηση.</w:t>
      </w:r>
    </w:p>
    <w:p w14:paraId="3B1C0DFE" w14:textId="77777777" w:rsidR="00DC64F4" w:rsidRDefault="0085279E">
      <w:pPr>
        <w:spacing w:line="600" w:lineRule="auto"/>
        <w:ind w:firstLine="720"/>
        <w:jc w:val="both"/>
        <w:rPr>
          <w:rFonts w:eastAsia="Times New Roman"/>
          <w:bCs/>
        </w:rPr>
      </w:pPr>
      <w:r>
        <w:rPr>
          <w:rFonts w:eastAsia="Times New Roman"/>
          <w:bCs/>
        </w:rPr>
        <w:t xml:space="preserve">Επομένως και με ορίζοντα πάντοτε την αξιολόγηση του 2017, θέλω να σας διαβεβαιώσω ότι μέλημα της δικής μας Κυβέρνησης είναι να αγωνιστεί και να διεκδικήσει να διατηρηθεί η μονιμότητα της έδρας του </w:t>
      </w:r>
      <w:r>
        <w:rPr>
          <w:rFonts w:eastAsia="Times New Roman"/>
          <w:bCs/>
          <w:lang w:val="en-US"/>
        </w:rPr>
        <w:t>ENISA</w:t>
      </w:r>
      <w:r>
        <w:rPr>
          <w:rFonts w:eastAsia="Times New Roman"/>
          <w:bCs/>
        </w:rPr>
        <w:t xml:space="preserve"> στη χώρα μας. </w:t>
      </w:r>
    </w:p>
    <w:p w14:paraId="3B1C0DFF" w14:textId="77777777" w:rsidR="00DC64F4" w:rsidRDefault="0085279E">
      <w:pPr>
        <w:spacing w:line="600" w:lineRule="auto"/>
        <w:ind w:firstLine="720"/>
        <w:jc w:val="both"/>
        <w:rPr>
          <w:rFonts w:eastAsia="Times New Roman"/>
          <w:bCs/>
        </w:rPr>
      </w:pPr>
      <w:r>
        <w:rPr>
          <w:rFonts w:eastAsia="Times New Roman"/>
          <w:bCs/>
        </w:rPr>
        <w:t xml:space="preserve">Ευχαριστώ. </w:t>
      </w:r>
    </w:p>
    <w:p w14:paraId="3B1C0E00" w14:textId="77777777" w:rsidR="00DC64F4" w:rsidRDefault="0085279E">
      <w:pPr>
        <w:spacing w:line="600" w:lineRule="auto"/>
        <w:ind w:firstLine="720"/>
        <w:jc w:val="both"/>
        <w:rPr>
          <w:rFonts w:eastAsia="Times New Roman"/>
          <w:bCs/>
        </w:rPr>
      </w:pPr>
      <w:r>
        <w:rPr>
          <w:rFonts w:eastAsia="Times New Roman"/>
          <w:b/>
          <w:bCs/>
          <w:shd w:val="clear" w:color="auto" w:fill="FFFFFF"/>
        </w:rPr>
        <w:t>ΠΡΟΕ</w:t>
      </w:r>
      <w:r>
        <w:rPr>
          <w:rFonts w:eastAsia="Times New Roman"/>
          <w:b/>
          <w:bCs/>
          <w:shd w:val="clear" w:color="auto" w:fill="FFFFFF"/>
        </w:rPr>
        <w:t xml:space="preserve">ΔΡΟΣ (Νικόλαος </w:t>
      </w:r>
      <w:proofErr w:type="spellStart"/>
      <w:r>
        <w:rPr>
          <w:rFonts w:eastAsia="Times New Roman"/>
          <w:b/>
          <w:bCs/>
          <w:shd w:val="clear" w:color="auto" w:fill="FFFFFF"/>
        </w:rPr>
        <w:t>Βούτσης</w:t>
      </w:r>
      <w:proofErr w:type="spellEnd"/>
      <w:r>
        <w:rPr>
          <w:rFonts w:eastAsia="Times New Roman"/>
          <w:b/>
          <w:bCs/>
          <w:shd w:val="clear" w:color="auto" w:fill="FFFFFF"/>
        </w:rPr>
        <w:t>):</w:t>
      </w:r>
      <w:r>
        <w:rPr>
          <w:rFonts w:eastAsia="Times New Roman"/>
          <w:bCs/>
          <w:shd w:val="clear" w:color="auto" w:fill="FFFFFF"/>
        </w:rPr>
        <w:t xml:space="preserve"> </w:t>
      </w:r>
      <w:r>
        <w:rPr>
          <w:rFonts w:eastAsia="Times New Roman"/>
          <w:bCs/>
        </w:rPr>
        <w:t xml:space="preserve">Ευχαριστώ πολύ. </w:t>
      </w:r>
    </w:p>
    <w:p w14:paraId="3B1C0E01" w14:textId="77777777" w:rsidR="00DC64F4" w:rsidRDefault="0085279E">
      <w:pPr>
        <w:spacing w:line="600" w:lineRule="auto"/>
        <w:ind w:firstLine="720"/>
        <w:jc w:val="both"/>
        <w:rPr>
          <w:rFonts w:eastAsia="Times New Roman"/>
          <w:bCs/>
        </w:rPr>
      </w:pPr>
      <w:r>
        <w:rPr>
          <w:rFonts w:eastAsia="Times New Roman"/>
          <w:bCs/>
        </w:rPr>
        <w:t xml:space="preserve">Θα συζητηθεί </w:t>
      </w:r>
      <w:r>
        <w:rPr>
          <w:rFonts w:eastAsia="Times New Roman"/>
          <w:bCs/>
        </w:rPr>
        <w:t xml:space="preserve">η τρίτη </w:t>
      </w:r>
      <w:r>
        <w:rPr>
          <w:rFonts w:eastAsia="Times New Roman"/>
          <w:bCs/>
        </w:rPr>
        <w:t xml:space="preserve">με αριθμό 738/4-4-2016 </w:t>
      </w:r>
      <w:r>
        <w:rPr>
          <w:rFonts w:eastAsia="Times New Roman"/>
          <w:bCs/>
        </w:rPr>
        <w:t xml:space="preserve">επίκαιρη </w:t>
      </w:r>
      <w:r>
        <w:rPr>
          <w:rFonts w:eastAsia="Times New Roman"/>
          <w:bCs/>
        </w:rPr>
        <w:t>ερώτηση πρώτου κύκλου του Βουλευτή Β΄ Πειραι</w:t>
      </w:r>
      <w:r>
        <w:rPr>
          <w:rFonts w:eastAsia="Times New Roman"/>
          <w:bCs/>
        </w:rPr>
        <w:t>ώς</w:t>
      </w:r>
      <w:r>
        <w:rPr>
          <w:rFonts w:eastAsia="Times New Roman"/>
          <w:bCs/>
        </w:rPr>
        <w:t xml:space="preserve"> του Λαϊκού Συνδέσμου – Χρυσή Αυγή κ. </w:t>
      </w:r>
      <w:r>
        <w:rPr>
          <w:rFonts w:eastAsia="Times New Roman"/>
        </w:rPr>
        <w:t>Ιωάννη Λαγού</w:t>
      </w:r>
      <w:r>
        <w:rPr>
          <w:rFonts w:eastAsia="Times New Roman"/>
          <w:bCs/>
        </w:rPr>
        <w:t xml:space="preserve"> προς τον Υπουργό </w:t>
      </w:r>
      <w:r>
        <w:rPr>
          <w:rFonts w:eastAsia="Times New Roman"/>
        </w:rPr>
        <w:t>Οικονομικών,</w:t>
      </w:r>
      <w:r>
        <w:rPr>
          <w:rFonts w:eastAsia="Times New Roman"/>
          <w:bCs/>
        </w:rPr>
        <w:t xml:space="preserve"> σχετικά με τον συνεταιρισμό βουλευ</w:t>
      </w:r>
      <w:r>
        <w:rPr>
          <w:rFonts w:eastAsia="Times New Roman"/>
          <w:bCs/>
        </w:rPr>
        <w:t xml:space="preserve">τών σε περιοχή "φιλέτο” με χαριστικούς όρους και προκλητικά ευνοϊκή μεταχείριση. </w:t>
      </w:r>
    </w:p>
    <w:p w14:paraId="3B1C0E02" w14:textId="77777777" w:rsidR="00DC64F4" w:rsidRDefault="0085279E">
      <w:pPr>
        <w:spacing w:line="600" w:lineRule="auto"/>
        <w:ind w:firstLine="720"/>
        <w:jc w:val="both"/>
        <w:rPr>
          <w:rFonts w:eastAsia="Times New Roman"/>
          <w:bCs/>
        </w:rPr>
      </w:pPr>
      <w:r>
        <w:rPr>
          <w:rFonts w:eastAsia="Times New Roman"/>
          <w:bCs/>
        </w:rPr>
        <w:t xml:space="preserve">Στην </w:t>
      </w:r>
      <w:r>
        <w:rPr>
          <w:rFonts w:eastAsia="Times New Roman"/>
          <w:bCs/>
        </w:rPr>
        <w:t xml:space="preserve">επίκαιρη </w:t>
      </w:r>
      <w:r>
        <w:rPr>
          <w:rFonts w:eastAsia="Times New Roman"/>
          <w:bCs/>
        </w:rPr>
        <w:t xml:space="preserve">ερώτηση θα απαντήσει ο Υπουργός κ. Αλεξιάδης. </w:t>
      </w:r>
    </w:p>
    <w:p w14:paraId="3B1C0E03" w14:textId="77777777" w:rsidR="00DC64F4" w:rsidRDefault="0085279E">
      <w:pPr>
        <w:spacing w:line="600" w:lineRule="auto"/>
        <w:ind w:firstLine="720"/>
        <w:jc w:val="both"/>
        <w:rPr>
          <w:rFonts w:eastAsia="Times New Roman"/>
          <w:bCs/>
        </w:rPr>
      </w:pPr>
      <w:r>
        <w:rPr>
          <w:rFonts w:eastAsia="Times New Roman"/>
          <w:bCs/>
        </w:rPr>
        <w:t xml:space="preserve">Παρακαλώ, κύριε Λαγέ, έχετε τον λόγο. </w:t>
      </w:r>
    </w:p>
    <w:p w14:paraId="3B1C0E04" w14:textId="77777777" w:rsidR="00DC64F4" w:rsidRDefault="0085279E">
      <w:pPr>
        <w:spacing w:line="600" w:lineRule="auto"/>
        <w:ind w:firstLine="720"/>
        <w:jc w:val="both"/>
        <w:rPr>
          <w:rFonts w:eastAsia="Times New Roman"/>
          <w:bCs/>
        </w:rPr>
      </w:pPr>
      <w:r>
        <w:rPr>
          <w:rFonts w:eastAsia="Times New Roman"/>
          <w:b/>
          <w:bCs/>
        </w:rPr>
        <w:t>ΙΩΑΝΝΗΣ ΛΑΓΟΣ:</w:t>
      </w:r>
      <w:r>
        <w:rPr>
          <w:rFonts w:eastAsia="Times New Roman"/>
          <w:bCs/>
        </w:rPr>
        <w:t xml:space="preserve"> Ευχαριστώ, κύριε Πρόεδρε.  </w:t>
      </w:r>
    </w:p>
    <w:p w14:paraId="3B1C0E05" w14:textId="77777777" w:rsidR="00DC64F4" w:rsidRDefault="0085279E">
      <w:pPr>
        <w:spacing w:line="600" w:lineRule="auto"/>
        <w:ind w:firstLine="720"/>
        <w:jc w:val="both"/>
        <w:rPr>
          <w:rFonts w:eastAsia="Times New Roman"/>
          <w:bCs/>
        </w:rPr>
      </w:pPr>
      <w:r>
        <w:rPr>
          <w:rFonts w:eastAsia="Times New Roman"/>
          <w:bCs/>
        </w:rPr>
        <w:t>Πριν από λίγο χρονικό διάστημα διαβάσαμε σε μια εφημερίδα -και επειδή υπήρξε μια έκρηξη εκεί πέρα κάποιου εκρηκτικού μηχανισμού έξω από κάποιο κτήριο στην οδό Ακαδημίας- για την ύπαρξη -και το διαβάσαμε στην εφημερίδα «ΔΗΜΟΚΡΑΤΙΑ»- κάποιου οικοδομικού συνε</w:t>
      </w:r>
      <w:r>
        <w:rPr>
          <w:rFonts w:eastAsia="Times New Roman"/>
          <w:bCs/>
        </w:rPr>
        <w:t xml:space="preserve">ταιρισμού Βουλευτών. </w:t>
      </w:r>
    </w:p>
    <w:p w14:paraId="3B1C0E06" w14:textId="77777777" w:rsidR="00DC64F4" w:rsidRDefault="0085279E">
      <w:pPr>
        <w:spacing w:line="600" w:lineRule="auto"/>
        <w:ind w:firstLine="720"/>
        <w:jc w:val="both"/>
        <w:rPr>
          <w:rFonts w:eastAsia="Times New Roman"/>
          <w:bCs/>
        </w:rPr>
      </w:pPr>
      <w:r>
        <w:rPr>
          <w:rFonts w:eastAsia="Times New Roman"/>
          <w:bCs/>
        </w:rPr>
        <w:t xml:space="preserve">Μου έκανε </w:t>
      </w:r>
      <w:r>
        <w:rPr>
          <w:rFonts w:eastAsia="Times New Roman"/>
          <w:bCs/>
          <w:shd w:val="clear" w:color="auto" w:fill="FFFFFF"/>
        </w:rPr>
        <w:t>ιδιαίτερη</w:t>
      </w:r>
      <w:r>
        <w:rPr>
          <w:rFonts w:eastAsia="Times New Roman"/>
          <w:bCs/>
        </w:rPr>
        <w:t xml:space="preserve"> εντύπωση αυτό που είχα διαβάσει τότε και ψάξαμε να βρούμε στη Χρυσή Αυγή τι είναι αυτός ο οικοδομικός συνεταιρισμός Βουλευτών, γιατί κάτι δεν μας πήγαινε πολύ καλά στο αυτί. </w:t>
      </w:r>
    </w:p>
    <w:p w14:paraId="3B1C0E07" w14:textId="77777777" w:rsidR="00DC64F4" w:rsidRDefault="0085279E">
      <w:pPr>
        <w:spacing w:line="600" w:lineRule="auto"/>
        <w:ind w:firstLine="720"/>
        <w:jc w:val="both"/>
        <w:rPr>
          <w:rFonts w:eastAsia="Times New Roman"/>
          <w:bCs/>
          <w:shd w:val="clear" w:color="auto" w:fill="FFFFFF"/>
        </w:rPr>
      </w:pPr>
      <w:r>
        <w:rPr>
          <w:rFonts w:eastAsia="Times New Roman"/>
          <w:bCs/>
        </w:rPr>
        <w:t>Διαπιστώσαμε, λοιπόν, ότι έχει δημιουργ</w:t>
      </w:r>
      <w:r>
        <w:rPr>
          <w:rFonts w:eastAsia="Times New Roman"/>
          <w:bCs/>
        </w:rPr>
        <w:t xml:space="preserve">ηθεί μια επιχείρηση, η οποία </w:t>
      </w:r>
      <w:r>
        <w:rPr>
          <w:rFonts w:eastAsia="Times New Roman"/>
          <w:bCs/>
          <w:shd w:val="clear" w:color="auto" w:fill="FFFFFF"/>
        </w:rPr>
        <w:t xml:space="preserve">λειτουργεί και πραγματοποιεί εμπορική δραστηριότητα με ακίνητα που διαθέτει και εκμεταλλεύεται τελείως παράνομα. </w:t>
      </w:r>
    </w:p>
    <w:p w14:paraId="3B1C0E08" w14:textId="77777777" w:rsidR="00DC64F4" w:rsidRDefault="0085279E">
      <w:pPr>
        <w:spacing w:line="600" w:lineRule="auto"/>
        <w:ind w:firstLine="720"/>
        <w:jc w:val="both"/>
        <w:rPr>
          <w:rFonts w:eastAsia="Times New Roman"/>
          <w:bCs/>
          <w:shd w:val="clear" w:color="auto" w:fill="FFFFFF"/>
        </w:rPr>
      </w:pPr>
      <w:r>
        <w:rPr>
          <w:rFonts w:eastAsia="Times New Roman"/>
          <w:bCs/>
          <w:shd w:val="clear" w:color="auto" w:fill="FFFFFF"/>
        </w:rPr>
        <w:t>Ψάξαμε να βρούμε σε ποια περιοχή είναι αυτό και πού ακριβώς γίνεται. Τελικά, μάθαμε στη Χρυσή Αυγή ότι αυτή η έκτ</w:t>
      </w:r>
      <w:r>
        <w:rPr>
          <w:rFonts w:eastAsia="Times New Roman"/>
          <w:bCs/>
          <w:shd w:val="clear" w:color="auto" w:fill="FFFFFF"/>
        </w:rPr>
        <w:t xml:space="preserve">αση που λειτουργεί σαν κράτος εν </w:t>
      </w:r>
      <w:proofErr w:type="spellStart"/>
      <w:r>
        <w:rPr>
          <w:rFonts w:eastAsia="Times New Roman"/>
          <w:bCs/>
          <w:shd w:val="clear" w:color="auto" w:fill="FFFFFF"/>
        </w:rPr>
        <w:t>κράτει</w:t>
      </w:r>
      <w:proofErr w:type="spellEnd"/>
      <w:r>
        <w:rPr>
          <w:rFonts w:eastAsia="Times New Roman"/>
          <w:bCs/>
          <w:shd w:val="clear" w:color="auto" w:fill="FFFFFF"/>
        </w:rPr>
        <w:t xml:space="preserve"> -και θα εξηγήσω στην πορεία γιατί το λέω αυτό το πράγμα- είναι η γνωστή περιοχή της Πολιτείας στην Κηφισιά. </w:t>
      </w:r>
    </w:p>
    <w:p w14:paraId="3B1C0E09" w14:textId="77777777" w:rsidR="00DC64F4" w:rsidRDefault="0085279E">
      <w:pPr>
        <w:spacing w:line="600" w:lineRule="auto"/>
        <w:ind w:firstLine="720"/>
        <w:jc w:val="both"/>
        <w:rPr>
          <w:rFonts w:eastAsia="Times New Roman"/>
          <w:bCs/>
          <w:shd w:val="clear" w:color="auto" w:fill="FFFFFF"/>
        </w:rPr>
      </w:pPr>
      <w:r>
        <w:rPr>
          <w:rFonts w:eastAsia="Times New Roman"/>
          <w:bCs/>
          <w:shd w:val="clear" w:color="auto" w:fill="FFFFFF"/>
        </w:rPr>
        <w:t>Είναι, λοιπόν, μια περιοχή, στην οποία τις αρχές της δεκαετίας του ’50 απ’ ό,τι μάθαμε, με υπογραφή τότε το</w:t>
      </w:r>
      <w:r>
        <w:rPr>
          <w:rFonts w:eastAsia="Times New Roman"/>
          <w:bCs/>
          <w:shd w:val="clear" w:color="auto" w:fill="FFFFFF"/>
        </w:rPr>
        <w:t>υ Κωνσταντίνου Καραμανλή και με τη σύμφωνη γνώμη όλων των υπολοίπων -γιατί ένας από αυτούς που πήγε να αγοράσει και κομμάτι από αυτή την έκταση «φιλέτο» ήταν και ο ιδεολογικός εχθρός του Καραμανλή, ο Ηλίας Ηλιού- πήγαν όλοι αυτοί και έστησαν αυτή την επιχε</w:t>
      </w:r>
      <w:r>
        <w:rPr>
          <w:rFonts w:eastAsia="Times New Roman"/>
          <w:bCs/>
          <w:shd w:val="clear" w:color="auto" w:fill="FFFFFF"/>
        </w:rPr>
        <w:t>ίρηση που ονοματίσαμε και πάλι. Ουσιαστικά έχει καταπατηθεί από τους Έλληνες πολίτες.</w:t>
      </w:r>
    </w:p>
    <w:p w14:paraId="3B1C0E0A" w14:textId="77777777" w:rsidR="00DC64F4" w:rsidRDefault="0085279E">
      <w:pPr>
        <w:spacing w:line="600" w:lineRule="auto"/>
        <w:ind w:firstLine="720"/>
        <w:jc w:val="both"/>
        <w:rPr>
          <w:rFonts w:eastAsia="Times New Roman"/>
          <w:bCs/>
          <w:shd w:val="clear" w:color="auto" w:fill="FFFFFF"/>
        </w:rPr>
      </w:pPr>
      <w:r>
        <w:rPr>
          <w:rFonts w:eastAsia="Times New Roman"/>
          <w:bCs/>
          <w:shd w:val="clear" w:color="auto" w:fill="FFFFFF"/>
        </w:rPr>
        <w:t xml:space="preserve">Αυτή την περιοχή την έχουν πάρει, κύριε Υπουργέ, και την εκμεταλλεύονται όπως θέλουν. Εμείς δεν το γνωρίζαμε αυτό το πράγμα, το μάθαμε τελείως συμπωματικά. Η μία ερώτηση </w:t>
      </w:r>
      <w:r>
        <w:rPr>
          <w:rFonts w:eastAsia="Times New Roman"/>
          <w:bCs/>
          <w:shd w:val="clear" w:color="auto" w:fill="FFFFFF"/>
        </w:rPr>
        <w:t>που θέλω να σας απευθύνω</w:t>
      </w:r>
      <w:r>
        <w:rPr>
          <w:rFonts w:eastAsia="Times New Roman"/>
          <w:bCs/>
          <w:shd w:val="clear" w:color="auto" w:fill="FFFFFF"/>
        </w:rPr>
        <w:t>,</w:t>
      </w:r>
      <w:r>
        <w:rPr>
          <w:rFonts w:eastAsia="Times New Roman"/>
          <w:bCs/>
          <w:shd w:val="clear" w:color="auto" w:fill="FFFFFF"/>
        </w:rPr>
        <w:t xml:space="preserve"> είναι εάν εσείς γνωρίζατε την ύπαρξη αυτού του συνεταιρισμού και αν ναι, τι έχετε κάνει για αυτά τα παράλογα τα οποία συμβαίνουν.</w:t>
      </w:r>
    </w:p>
    <w:p w14:paraId="3B1C0E0B" w14:textId="77777777" w:rsidR="00DC64F4" w:rsidRDefault="0085279E">
      <w:pPr>
        <w:spacing w:line="600" w:lineRule="auto"/>
        <w:ind w:firstLine="720"/>
        <w:jc w:val="both"/>
        <w:rPr>
          <w:rFonts w:eastAsia="Times New Roman"/>
          <w:bCs/>
        </w:rPr>
      </w:pPr>
      <w:r>
        <w:rPr>
          <w:rFonts w:eastAsia="Times New Roman"/>
          <w:bCs/>
          <w:shd w:val="clear" w:color="auto" w:fill="FFFFFF"/>
        </w:rPr>
        <w:t>Επίσης να αναφέρουμε μερικά ονόματα από αυτούς οι οποίοι είναι στον οικοδομικό αυτό</w:t>
      </w:r>
      <w:r>
        <w:rPr>
          <w:rFonts w:eastAsia="Times New Roman"/>
          <w:bCs/>
          <w:shd w:val="clear" w:color="auto" w:fill="FFFFFF"/>
        </w:rPr>
        <w:t>ν</w:t>
      </w:r>
      <w:r>
        <w:rPr>
          <w:rFonts w:eastAsia="Times New Roman"/>
          <w:bCs/>
          <w:shd w:val="clear" w:color="auto" w:fill="FFFFFF"/>
        </w:rPr>
        <w:t xml:space="preserve"> συνεταιρισμό και απολαμβάνουν τα προνόμιά του. Είναι ο Κωνσταντίνος Καραμανλής και ο αδελφός του Αχιλλέας, ο Κάρολος Παπούλιας, ο Κωνσταντίνος Μητσοτάκης, η Ντόρα Μπακογιάννη, ο Απόστολος Κακλαμάνης, ο Αντώνης Σαμαράς, ο Γιώργος Σουφλιάς, ο Νίκος Παπανδρέ</w:t>
      </w:r>
      <w:r>
        <w:rPr>
          <w:rFonts w:eastAsia="Times New Roman"/>
          <w:bCs/>
          <w:shd w:val="clear" w:color="auto" w:fill="FFFFFF"/>
        </w:rPr>
        <w:t xml:space="preserve">ου, ο </w:t>
      </w:r>
      <w:proofErr w:type="spellStart"/>
      <w:r>
        <w:rPr>
          <w:rFonts w:eastAsia="Times New Roman"/>
          <w:bCs/>
          <w:shd w:val="clear" w:color="auto" w:fill="FFFFFF"/>
        </w:rPr>
        <w:t>Σήφης</w:t>
      </w:r>
      <w:proofErr w:type="spellEnd"/>
      <w:r>
        <w:rPr>
          <w:rFonts w:eastAsia="Times New Roman"/>
          <w:bCs/>
          <w:shd w:val="clear" w:color="auto" w:fill="FFFFFF"/>
        </w:rPr>
        <w:t xml:space="preserve"> </w:t>
      </w:r>
      <w:proofErr w:type="spellStart"/>
      <w:r>
        <w:rPr>
          <w:rFonts w:eastAsia="Times New Roman"/>
          <w:bCs/>
          <w:shd w:val="clear" w:color="auto" w:fill="FFFFFF"/>
        </w:rPr>
        <w:t>Βαλυράκης</w:t>
      </w:r>
      <w:proofErr w:type="spellEnd"/>
      <w:r>
        <w:rPr>
          <w:rFonts w:eastAsia="Times New Roman"/>
          <w:bCs/>
          <w:shd w:val="clear" w:color="auto" w:fill="FFFFFF"/>
        </w:rPr>
        <w:t xml:space="preserve">, ο Μανώλης Κεφαλογιάννης, ο Αναστάσιος Νεράντζης, ο Ιωάννης </w:t>
      </w:r>
      <w:proofErr w:type="spellStart"/>
      <w:r>
        <w:rPr>
          <w:rFonts w:eastAsia="Times New Roman"/>
          <w:bCs/>
          <w:shd w:val="clear" w:color="auto" w:fill="FFFFFF"/>
        </w:rPr>
        <w:t>Τραγάκης</w:t>
      </w:r>
      <w:proofErr w:type="spellEnd"/>
      <w:r>
        <w:rPr>
          <w:rFonts w:eastAsia="Times New Roman"/>
          <w:bCs/>
          <w:shd w:val="clear" w:color="auto" w:fill="FFFFFF"/>
        </w:rPr>
        <w:t xml:space="preserve"> και πολλοί </w:t>
      </w:r>
      <w:proofErr w:type="spellStart"/>
      <w:r>
        <w:rPr>
          <w:rFonts w:eastAsia="Times New Roman"/>
          <w:bCs/>
          <w:shd w:val="clear" w:color="auto" w:fill="FFFFFF"/>
        </w:rPr>
        <w:t>πολλοί</w:t>
      </w:r>
      <w:proofErr w:type="spellEnd"/>
      <w:r>
        <w:rPr>
          <w:rFonts w:eastAsia="Times New Roman"/>
          <w:bCs/>
          <w:shd w:val="clear" w:color="auto" w:fill="FFFFFF"/>
        </w:rPr>
        <w:t xml:space="preserve"> ακόμα. </w:t>
      </w:r>
    </w:p>
    <w:p w14:paraId="3B1C0E0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Είπα, λοιπόν, ότι είναι κράτος εν </w:t>
      </w:r>
      <w:proofErr w:type="spellStart"/>
      <w:r>
        <w:rPr>
          <w:rFonts w:eastAsia="Times New Roman" w:cs="Times New Roman"/>
          <w:szCs w:val="24"/>
        </w:rPr>
        <w:t>κράτει</w:t>
      </w:r>
      <w:proofErr w:type="spellEnd"/>
      <w:r>
        <w:rPr>
          <w:rFonts w:eastAsia="Times New Roman" w:cs="Times New Roman"/>
          <w:szCs w:val="24"/>
        </w:rPr>
        <w:t>, γιατί είδαμε ότι είναι η περιοχή της Πολιτείας και τα μαγαζιά που υπάρχουν εκεί σε μία έκταση του</w:t>
      </w:r>
      <w:r>
        <w:rPr>
          <w:rFonts w:eastAsia="Times New Roman" w:cs="Times New Roman"/>
          <w:szCs w:val="24"/>
        </w:rPr>
        <w:t xml:space="preserve">λάχιστον σαράντα στρεμμάτων, αυτοί οι άνθρωποι τα εκμεταλλεύονται, τα νοικιάζουν και </w:t>
      </w:r>
      <w:r>
        <w:rPr>
          <w:rFonts w:eastAsia="Times New Roman" w:cs="Times New Roman"/>
          <w:szCs w:val="24"/>
        </w:rPr>
        <w:t xml:space="preserve">κανείς </w:t>
      </w:r>
      <w:r>
        <w:rPr>
          <w:rFonts w:eastAsia="Times New Roman" w:cs="Times New Roman"/>
          <w:szCs w:val="24"/>
        </w:rPr>
        <w:t>δεν ξέρει με ποιες διαδικασίες. Μάλιστα, εκεί ανήκει και το γνωστό σε άλλους –εγώ το έχω ακούσει μόνο φυσικά- «</w:t>
      </w:r>
      <w:r>
        <w:rPr>
          <w:rFonts w:eastAsia="Times New Roman" w:cs="Times New Roman"/>
          <w:szCs w:val="24"/>
          <w:lang w:val="en-US"/>
        </w:rPr>
        <w:t>POLITIA</w:t>
      </w:r>
      <w:r w:rsidRPr="000C7CCA">
        <w:rPr>
          <w:rFonts w:eastAsia="Times New Roman" w:cs="Times New Roman"/>
          <w:szCs w:val="24"/>
        </w:rPr>
        <w:t xml:space="preserve"> </w:t>
      </w:r>
      <w:r>
        <w:rPr>
          <w:rFonts w:eastAsia="Times New Roman" w:cs="Times New Roman"/>
          <w:szCs w:val="24"/>
          <w:lang w:val="en-US"/>
        </w:rPr>
        <w:t>TENNIS</w:t>
      </w:r>
      <w:r w:rsidRPr="000C7CCA">
        <w:rPr>
          <w:rFonts w:eastAsia="Times New Roman" w:cs="Times New Roman"/>
          <w:szCs w:val="24"/>
        </w:rPr>
        <w:t xml:space="preserve"> </w:t>
      </w:r>
      <w:r>
        <w:rPr>
          <w:rFonts w:eastAsia="Times New Roman" w:cs="Times New Roman"/>
          <w:szCs w:val="24"/>
          <w:lang w:val="en-US"/>
        </w:rPr>
        <w:t>CLUB</w:t>
      </w:r>
      <w:r>
        <w:rPr>
          <w:rFonts w:eastAsia="Times New Roman" w:cs="Times New Roman"/>
          <w:szCs w:val="24"/>
        </w:rPr>
        <w:t>». Αυτά τα χρήματα δεν ξέρει κανεί</w:t>
      </w:r>
      <w:r>
        <w:rPr>
          <w:rFonts w:eastAsia="Times New Roman" w:cs="Times New Roman"/>
          <w:szCs w:val="24"/>
        </w:rPr>
        <w:t>ς πού πηγαίνουν, τι γίνεται και πώς διαχειρίζονται.</w:t>
      </w:r>
    </w:p>
    <w:p w14:paraId="3B1C0E0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Μάλιστα, έχουμε μάθει –δεν ξέρουμε κατά πόσον αυτό αληθεύει- ότι το αποθεματικό του συνεταιρισμού ανέρχεται στο ύψος των 2.000.000 ευρώ περίπου. Υπάρχουν και άλλα στοιχεία. </w:t>
      </w:r>
    </w:p>
    <w:p w14:paraId="3B1C0E0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Επίσης, θα ήθελα να σας καταθέ</w:t>
      </w:r>
      <w:r>
        <w:rPr>
          <w:rFonts w:eastAsia="Times New Roman" w:cs="Times New Roman"/>
          <w:szCs w:val="24"/>
        </w:rPr>
        <w:t>σω και την εξής ερώτηση, κύριε Υπουργέ, και να μου απαντήσετε σε αυτό.</w:t>
      </w:r>
    </w:p>
    <w:p w14:paraId="3B1C0E0F"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Συντομεύετε λίγο, κύριε Λαγέ. </w:t>
      </w:r>
    </w:p>
    <w:p w14:paraId="3B1C0E1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Τελειώνω, κύριε Πρόεδρε. </w:t>
      </w:r>
    </w:p>
    <w:p w14:paraId="3B1C0E1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Το ζήτημα είναι κυρίως ηθικό αλλά είναι και νομικό. Θα ήθελα να μου πείτε: Στο </w:t>
      </w:r>
      <w:r>
        <w:rPr>
          <w:rFonts w:eastAsia="Times New Roman" w:cs="Times New Roman"/>
          <w:szCs w:val="24"/>
        </w:rPr>
        <w:t>π.δ</w:t>
      </w:r>
      <w:r>
        <w:rPr>
          <w:rFonts w:eastAsia="Times New Roman" w:cs="Times New Roman"/>
          <w:szCs w:val="24"/>
        </w:rPr>
        <w:t>9</w:t>
      </w:r>
      <w:r>
        <w:rPr>
          <w:rFonts w:eastAsia="Times New Roman" w:cs="Times New Roman"/>
          <w:szCs w:val="24"/>
        </w:rPr>
        <w:t>3/1987 υπήρχε το άρθρο 13, σύμφωνα με το οποίο ο Υπουργός μπορούσε να αποφασίσει τη διάλυση του συνεταιρισμού, όταν ο συνεταιρισμός εκτρέπεται από το</w:t>
      </w:r>
      <w:r>
        <w:rPr>
          <w:rFonts w:eastAsia="Times New Roman" w:cs="Times New Roman"/>
          <w:szCs w:val="24"/>
        </w:rPr>
        <w:t>ν</w:t>
      </w:r>
      <w:r>
        <w:rPr>
          <w:rFonts w:eastAsia="Times New Roman" w:cs="Times New Roman"/>
          <w:szCs w:val="24"/>
        </w:rPr>
        <w:t xml:space="preserve"> σκοπό του, όπως έχει γίνει καταφανέστατα με το συγκεκριμένο συνεταιρισμό. Αυτή η διάταξη καταργήθηκε με τ</w:t>
      </w:r>
      <w:r>
        <w:rPr>
          <w:rFonts w:eastAsia="Times New Roman" w:cs="Times New Roman"/>
          <w:szCs w:val="24"/>
        </w:rPr>
        <w:t>ο ν</w:t>
      </w:r>
      <w:r>
        <w:rPr>
          <w:rFonts w:eastAsia="Times New Roman" w:cs="Times New Roman"/>
          <w:szCs w:val="24"/>
        </w:rPr>
        <w:t>.</w:t>
      </w:r>
      <w:r>
        <w:rPr>
          <w:rFonts w:eastAsia="Times New Roman" w:cs="Times New Roman"/>
          <w:szCs w:val="24"/>
        </w:rPr>
        <w:t>4280-08</w:t>
      </w:r>
      <w:r>
        <w:rPr>
          <w:rFonts w:eastAsia="Times New Roman" w:cs="Times New Roman"/>
          <w:szCs w:val="24"/>
        </w:rPr>
        <w:t>-</w:t>
      </w:r>
      <w:r>
        <w:rPr>
          <w:rFonts w:eastAsia="Times New Roman" w:cs="Times New Roman"/>
          <w:szCs w:val="24"/>
        </w:rPr>
        <w:t xml:space="preserve">2014 εν μέσω μνημονίου. </w:t>
      </w:r>
    </w:p>
    <w:p w14:paraId="3B1C0E1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Εμείς θα θέλαμε να σας ρωτήσουμε ως Χρυσή Αυγή: Θα επαναφέρετε το συγκεκριμένο νόμο; Θα καταργήσετε αυτόν τον απαράδεκτο συνεταιρισμό –και όποιον άλλο λειτουργεί κατ’ αυτόν τον τρόπο- που έχει γίνει; Επίσης, θα απαιτηθε</w:t>
      </w:r>
      <w:r>
        <w:rPr>
          <w:rFonts w:eastAsia="Times New Roman" w:cs="Times New Roman"/>
          <w:szCs w:val="24"/>
        </w:rPr>
        <w:t>ί να γυρίσουν πίσω τα έσοδα τόσων χρόνων, αυτά που έχουν υπάρξει σε διάφορες μυστήριες τσέπες; Επίσης, να ζητήσετε διαχειριστικό, οικονομικό και νομικό έλεγχο για όλα αυτά τα σκάνδαλα που έχουν συμβεί. Και να ζητήσετε οι κοινόχρηστοι χώροι να επιστραφούν σ</w:t>
      </w:r>
      <w:r>
        <w:rPr>
          <w:rFonts w:eastAsia="Times New Roman" w:cs="Times New Roman"/>
          <w:szCs w:val="24"/>
        </w:rPr>
        <w:t xml:space="preserve">τους κατοίκους, στους οποίους ανήκουν. </w:t>
      </w:r>
    </w:p>
    <w:p w14:paraId="3B1C0E1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B1C0E14"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Αλεξιάδη, έχετε τον λόγο.</w:t>
      </w:r>
    </w:p>
    <w:p w14:paraId="3B1C0E15"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 Κύριε Πρόεδρε, κύριε Βουλευτά, με απόλυτο σεβασμό στο</w:t>
      </w:r>
      <w:r>
        <w:rPr>
          <w:rFonts w:eastAsia="Times New Roman" w:cs="Times New Roman"/>
          <w:szCs w:val="24"/>
        </w:rPr>
        <w:t>ν</w:t>
      </w:r>
      <w:r>
        <w:rPr>
          <w:rFonts w:eastAsia="Times New Roman" w:cs="Times New Roman"/>
          <w:szCs w:val="24"/>
        </w:rPr>
        <w:t xml:space="preserve"> ρόλο του Κοινοβουλίου και χω</w:t>
      </w:r>
      <w:r>
        <w:rPr>
          <w:rFonts w:eastAsia="Times New Roman" w:cs="Times New Roman"/>
          <w:szCs w:val="24"/>
        </w:rPr>
        <w:t xml:space="preserve">ρίς να αποδέχομαι τα όσα είπατε, τα οποία δεν είναι της αρμοδιότητάς μου -γιατί πολλά από αυτά που θίξατε δεν είναι αρμοδιότητα του Υπουργείου Οικονομικών- θέλω να σας πω ότι πρέπει να απευθυνθείτε σε άλλο Υπουργείο. </w:t>
      </w:r>
    </w:p>
    <w:p w14:paraId="3B1C0E16"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Εσείς θα μου απαντήσετε. </w:t>
      </w:r>
    </w:p>
    <w:p w14:paraId="3B1C0E17"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 Εγώ θα σας απαντήσω σε ό,τι αφορά τα θέματα του Υπουργείου Οικονομικών. Θα σας καταθέσω στα Πρακτικά τα τρία έγγραφα που έχω από τις αντίστοιχες υπηρεσίες και θα σας δώσω απαντ</w:t>
      </w:r>
      <w:r>
        <w:rPr>
          <w:rFonts w:eastAsia="Times New Roman" w:cs="Times New Roman"/>
          <w:szCs w:val="24"/>
        </w:rPr>
        <w:t xml:space="preserve">ήσεις στα θέματα που έχουν σχέση με το Υπουργείο Οικονομικών. Υπάρχουν και θέματα που θίγετε τα οποία είναι αρμοδιότητα άλλων Υπουργών και πρέπει να απευθυνθείτε σε άλλα Υπουργεία. </w:t>
      </w:r>
    </w:p>
    <w:p w14:paraId="3B1C0E1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Πρώτα από όλα, σε ό,τι αφορά το θέμα των φορολογικών υποχρεώσεων, όπως προ</w:t>
      </w:r>
      <w:r>
        <w:rPr>
          <w:rFonts w:eastAsia="Times New Roman" w:cs="Times New Roman"/>
          <w:szCs w:val="24"/>
        </w:rPr>
        <w:t xml:space="preserve">κύπτει από έγγραφο της Γενικής Γραμματείας Δημοσίων Εσόδων, ο </w:t>
      </w:r>
      <w:r>
        <w:rPr>
          <w:rFonts w:eastAsia="Times New Roman" w:cs="Times New Roman"/>
          <w:szCs w:val="24"/>
        </w:rPr>
        <w:t xml:space="preserve">Οικοδομικός </w:t>
      </w:r>
      <w:r>
        <w:rPr>
          <w:rFonts w:eastAsia="Times New Roman" w:cs="Times New Roman"/>
          <w:szCs w:val="24"/>
        </w:rPr>
        <w:t>Συνεταιρισμός Βουλευτών η «ΠΟΛΙΤΕΙΑ», ως προς τη φορολογία κατοχής ακινήτων αντιμετωπίζεται σε κάθε περίπτωση όπως και τα λοιπά κερδοσκοπικά νομικά πρόσωπα, είναι υπόχρεος στην υποβο</w:t>
      </w:r>
      <w:r>
        <w:rPr>
          <w:rFonts w:eastAsia="Times New Roman" w:cs="Times New Roman"/>
          <w:szCs w:val="24"/>
        </w:rPr>
        <w:t xml:space="preserve">λή δήλωσης στοιχείων ακινήτων και καταβολής </w:t>
      </w:r>
      <w:r>
        <w:rPr>
          <w:rFonts w:eastAsia="Times New Roman" w:cs="Times New Roman"/>
          <w:szCs w:val="24"/>
        </w:rPr>
        <w:t>ΕΝΦΙΑ</w:t>
      </w:r>
      <w:r>
        <w:rPr>
          <w:rFonts w:eastAsia="Times New Roman" w:cs="Times New Roman"/>
          <w:szCs w:val="24"/>
        </w:rPr>
        <w:t xml:space="preserve"> και δεν υπάρχει ειδική πρόβλεψη για ευνοϊκή φορολογική μεταχείριση. </w:t>
      </w:r>
    </w:p>
    <w:p w14:paraId="3B1C0E1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Σε ό,τι αφορά λοιπόν το </w:t>
      </w:r>
      <w:r>
        <w:rPr>
          <w:rFonts w:eastAsia="Times New Roman" w:cs="Times New Roman"/>
          <w:szCs w:val="24"/>
        </w:rPr>
        <w:t xml:space="preserve">δεύτερο </w:t>
      </w:r>
      <w:r>
        <w:rPr>
          <w:rFonts w:eastAsia="Times New Roman" w:cs="Times New Roman"/>
          <w:szCs w:val="24"/>
        </w:rPr>
        <w:t xml:space="preserve">σημείο </w:t>
      </w:r>
      <w:r>
        <w:rPr>
          <w:rFonts w:eastAsia="Times New Roman" w:cs="Times New Roman"/>
          <w:szCs w:val="24"/>
        </w:rPr>
        <w:t>του</w:t>
      </w:r>
      <w:r>
        <w:rPr>
          <w:rFonts w:eastAsia="Times New Roman" w:cs="Times New Roman"/>
          <w:szCs w:val="24"/>
        </w:rPr>
        <w:t xml:space="preserve"> ερωτήματός σας, δεν υπάρχει </w:t>
      </w:r>
      <w:proofErr w:type="spellStart"/>
      <w:r>
        <w:rPr>
          <w:rFonts w:eastAsia="Times New Roman" w:cs="Times New Roman"/>
          <w:szCs w:val="24"/>
        </w:rPr>
        <w:t>καμμία</w:t>
      </w:r>
      <w:proofErr w:type="spellEnd"/>
      <w:r>
        <w:rPr>
          <w:rFonts w:eastAsia="Times New Roman" w:cs="Times New Roman"/>
          <w:szCs w:val="24"/>
        </w:rPr>
        <w:t xml:space="preserve"> ευνοϊκή φορολογική μεταχείριση. Θα πληρώσουν –και πληρώνουν</w:t>
      </w:r>
      <w:r>
        <w:rPr>
          <w:rFonts w:eastAsia="Times New Roman" w:cs="Times New Roman"/>
          <w:szCs w:val="24"/>
        </w:rPr>
        <w:t xml:space="preserve">- αυτά που είναι υποχρεωμένοι. Γενικά, το Υπουργείο Οικονομικών δεν έχει </w:t>
      </w:r>
      <w:proofErr w:type="spellStart"/>
      <w:r>
        <w:rPr>
          <w:rFonts w:eastAsia="Times New Roman" w:cs="Times New Roman"/>
          <w:szCs w:val="24"/>
        </w:rPr>
        <w:t>καμμία</w:t>
      </w:r>
      <w:proofErr w:type="spellEnd"/>
      <w:r>
        <w:rPr>
          <w:rFonts w:eastAsia="Times New Roman" w:cs="Times New Roman"/>
          <w:szCs w:val="24"/>
        </w:rPr>
        <w:t xml:space="preserve"> διάθεση για ευνοϊκή μεταχείριση σε οποιονδήποτε. Πρέπει να πληρώνουν όλοι τις υποχρεώσεις τους, πολύ περισσότερο οι φορείς της πολιτείας, που πρέπει με το παράδειγμά μας να δίν</w:t>
      </w:r>
      <w:r>
        <w:rPr>
          <w:rFonts w:eastAsia="Times New Roman" w:cs="Times New Roman"/>
          <w:szCs w:val="24"/>
        </w:rPr>
        <w:t xml:space="preserve">ουμε την κατεύθυνση στους πολίτες. </w:t>
      </w:r>
    </w:p>
    <w:p w14:paraId="3B1C0E1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Δεύτερον, σε ό,τι αφορά το θέμα το ποιοι είναι μέλη, η Γενική Διεύθυνση Οικονομικής Πολιτικής του Υπουργείου Οικονομικών </w:t>
      </w:r>
      <w:r>
        <w:rPr>
          <w:rFonts w:eastAsia="Times New Roman" w:cs="Times New Roman"/>
          <w:szCs w:val="24"/>
        </w:rPr>
        <w:t xml:space="preserve">αναφέρει </w:t>
      </w:r>
      <w:r>
        <w:rPr>
          <w:rFonts w:eastAsia="Times New Roman" w:cs="Times New Roman"/>
          <w:szCs w:val="24"/>
        </w:rPr>
        <w:t>ότι δεν έχουμε εικόνα του ποιοι είναι μέλη. Παρ</w:t>
      </w:r>
      <w:r>
        <w:rPr>
          <w:rFonts w:eastAsia="Times New Roman" w:cs="Times New Roman"/>
          <w:szCs w:val="24"/>
        </w:rPr>
        <w:t xml:space="preserve">’ </w:t>
      </w:r>
      <w:r>
        <w:rPr>
          <w:rFonts w:eastAsia="Times New Roman" w:cs="Times New Roman"/>
          <w:szCs w:val="24"/>
        </w:rPr>
        <w:t>όλα αυτά, έχει απευθυνθεί στον συνεταιρισ</w:t>
      </w:r>
      <w:r>
        <w:rPr>
          <w:rFonts w:eastAsia="Times New Roman" w:cs="Times New Roman"/>
          <w:szCs w:val="24"/>
        </w:rPr>
        <w:t>μό και έχει ζητήσει τον αναλυτικό κατάλογο των ιδιοκτητών, πρώην και νυν Βουλευτών. Μόλις έχουμε τα στοιχεία αυτά θα σας τα διαβιβάσουμε. Βεβαίως, από μία πρόχειρη αναζήτηση στο διαδίκτυο, βλέπω ότι όλα αυτά τα στοιχεία είναι εκεί και μπορείτε να έχετε εικ</w:t>
      </w:r>
      <w:r>
        <w:rPr>
          <w:rFonts w:eastAsia="Times New Roman" w:cs="Times New Roman"/>
          <w:szCs w:val="24"/>
        </w:rPr>
        <w:t xml:space="preserve">όνα. Σε ό,τι αφορά όμως τα μέλη, εμείς δεν έχουμε στοιχεία στο Υπουργείο Οικονομικών. </w:t>
      </w:r>
    </w:p>
    <w:p w14:paraId="3B1C0E1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Τέλος, σε σχέση με το δημόσιο κτήμα, εγώ δεν έχω </w:t>
      </w:r>
      <w:proofErr w:type="spellStart"/>
      <w:r>
        <w:rPr>
          <w:rFonts w:eastAsia="Times New Roman" w:cs="Times New Roman"/>
          <w:szCs w:val="24"/>
        </w:rPr>
        <w:t>καμμία</w:t>
      </w:r>
      <w:proofErr w:type="spellEnd"/>
      <w:r>
        <w:rPr>
          <w:rFonts w:eastAsia="Times New Roman" w:cs="Times New Roman"/>
          <w:szCs w:val="24"/>
        </w:rPr>
        <w:t xml:space="preserve"> σχέση με την περιοχή και δεν έχω εικόνα για το «</w:t>
      </w:r>
      <w:r>
        <w:rPr>
          <w:rFonts w:eastAsia="Times New Roman" w:cs="Times New Roman"/>
          <w:szCs w:val="24"/>
          <w:lang w:val="en-US"/>
        </w:rPr>
        <w:t>POLITIA</w:t>
      </w:r>
      <w:r w:rsidRPr="00C32906">
        <w:rPr>
          <w:rFonts w:eastAsia="Times New Roman" w:cs="Times New Roman"/>
          <w:szCs w:val="24"/>
        </w:rPr>
        <w:t xml:space="preserve"> </w:t>
      </w:r>
      <w:r>
        <w:rPr>
          <w:rFonts w:eastAsia="Times New Roman" w:cs="Times New Roman"/>
          <w:szCs w:val="24"/>
          <w:lang w:val="en-US"/>
        </w:rPr>
        <w:t>TENNIS</w:t>
      </w:r>
      <w:r w:rsidRPr="00B93A4E">
        <w:rPr>
          <w:rFonts w:eastAsia="Times New Roman" w:cs="Times New Roman"/>
          <w:szCs w:val="24"/>
        </w:rPr>
        <w:t xml:space="preserve"> </w:t>
      </w:r>
      <w:r>
        <w:rPr>
          <w:rFonts w:eastAsia="Times New Roman" w:cs="Times New Roman"/>
          <w:szCs w:val="24"/>
          <w:lang w:val="en-US"/>
        </w:rPr>
        <w:t>CLUB</w:t>
      </w:r>
      <w:r>
        <w:rPr>
          <w:rFonts w:eastAsia="Times New Roman" w:cs="Times New Roman"/>
          <w:szCs w:val="24"/>
        </w:rPr>
        <w:t>». Μένω στη Νίκαια. Δεν έχω εικόνα της περιοχή</w:t>
      </w:r>
      <w:r>
        <w:rPr>
          <w:rFonts w:eastAsia="Times New Roman" w:cs="Times New Roman"/>
          <w:szCs w:val="24"/>
        </w:rPr>
        <w:t>ς για το αν είναι δημόσιο κτήμα ή όχι. Από τον έλεγχο όμως που έγινε στο αρχείο της Γενικής Διεύθυνσης Δημόσιας Περιουσίας, προκύπτει με σαφήνεια ότι δεν υπάρχει γνωστό καταγεγραμμένο δημόσιο κτήμα στη θέση που βρίσκεται το «</w:t>
      </w:r>
      <w:r>
        <w:rPr>
          <w:rFonts w:eastAsia="Times New Roman" w:cs="Times New Roman"/>
          <w:szCs w:val="24"/>
          <w:lang w:val="en-US"/>
        </w:rPr>
        <w:t>POLITIA</w:t>
      </w:r>
      <w:r w:rsidRPr="00B93A4E">
        <w:rPr>
          <w:rFonts w:eastAsia="Times New Roman" w:cs="Times New Roman"/>
          <w:szCs w:val="24"/>
        </w:rPr>
        <w:t xml:space="preserve"> </w:t>
      </w:r>
      <w:r>
        <w:rPr>
          <w:rFonts w:eastAsia="Times New Roman" w:cs="Times New Roman"/>
          <w:szCs w:val="24"/>
          <w:lang w:val="en-US"/>
        </w:rPr>
        <w:t>TENNS</w:t>
      </w:r>
      <w:r w:rsidRPr="00B93A4E">
        <w:rPr>
          <w:rFonts w:eastAsia="Times New Roman" w:cs="Times New Roman"/>
          <w:szCs w:val="24"/>
        </w:rPr>
        <w:t xml:space="preserve"> </w:t>
      </w:r>
      <w:r>
        <w:rPr>
          <w:rFonts w:eastAsia="Times New Roman" w:cs="Times New Roman"/>
          <w:szCs w:val="24"/>
          <w:lang w:val="en-US"/>
        </w:rPr>
        <w:t>CLUB</w:t>
      </w:r>
      <w:r>
        <w:rPr>
          <w:rFonts w:eastAsia="Times New Roman" w:cs="Times New Roman"/>
          <w:szCs w:val="24"/>
        </w:rPr>
        <w:t xml:space="preserve">». </w:t>
      </w:r>
    </w:p>
    <w:p w14:paraId="3B1C0E1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Αυτές, λο</w:t>
      </w:r>
      <w:r>
        <w:rPr>
          <w:rFonts w:eastAsia="Times New Roman" w:cs="Times New Roman"/>
          <w:szCs w:val="24"/>
        </w:rPr>
        <w:t>ιπόν, είναι οι απαντήσεις των υπηρεσιών. Αυτά είναι τα θέματα, στα οποία μπορώ να απαντήσω. Τα υπόλοιπα θέματα για τους συνεταιρισμούς, τα θέματα των ελέγχων και τα λοιπά, είναι αρμοδιότητα άλλων Υπουργείων. Πρέπει να απευθυνθείτε εκεί για να σας απαντήσου</w:t>
      </w:r>
      <w:r>
        <w:rPr>
          <w:rFonts w:eastAsia="Times New Roman" w:cs="Times New Roman"/>
          <w:szCs w:val="24"/>
        </w:rPr>
        <w:t xml:space="preserve">ν. </w:t>
      </w:r>
    </w:p>
    <w:p w14:paraId="3B1C0E1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3B1C0E1E"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ΠΡΟΕΔΡΟΣ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κύριε Υπουργέ. </w:t>
      </w:r>
    </w:p>
    <w:p w14:paraId="3B1C0E1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Κύριε Λαγέ, έχετε τον λόγο.  </w:t>
      </w:r>
    </w:p>
    <w:p w14:paraId="3B1C0E20" w14:textId="77777777" w:rsidR="00DC64F4" w:rsidRDefault="0085279E">
      <w:pPr>
        <w:tabs>
          <w:tab w:val="left" w:pos="2820"/>
        </w:tabs>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Κύριε Υπουργέ, ευχαριστώ για την απάντηση που δώσατε. Προσπαθήσατε να πείτε αυτά που είναι στην αρμοδιότητά σας. Ναι, εντάξει, αλλά εδώ υπάρχουν τρομερά ζητήματα ηθικής τάξης. Εδώ υπάρχουν ζητήματα στα οποία οι Έλληνες Βουλευτές εκμεταλλεύονται προνόμια τρ</w:t>
      </w:r>
      <w:r>
        <w:rPr>
          <w:rFonts w:eastAsia="Times New Roman"/>
          <w:szCs w:val="24"/>
        </w:rPr>
        <w:t xml:space="preserve">ομερά, αδιανόητα και ειδικά σε μία συγκυρία σαν τη σημερινή που ο Έλληνας πολίτης πένεται. Αυτό από μόνο του ηθικά είναι κατάπτυστο. Βέβαια, οι προηγούμενες κυβερνήσεις και αυτές που είναι εδώ πέρα τώρα πάνω, δεν έχουν κανέναν σεβασμό </w:t>
      </w:r>
      <w:r>
        <w:rPr>
          <w:rFonts w:eastAsia="Times New Roman"/>
          <w:szCs w:val="24"/>
        </w:rPr>
        <w:t>σ</w:t>
      </w:r>
      <w:r>
        <w:rPr>
          <w:rFonts w:eastAsia="Times New Roman"/>
          <w:szCs w:val="24"/>
        </w:rPr>
        <w:t>τον Έλληνα πολίτη κα</w:t>
      </w:r>
      <w:r>
        <w:rPr>
          <w:rFonts w:eastAsia="Times New Roman"/>
          <w:szCs w:val="24"/>
        </w:rPr>
        <w:t>ι αυτό φαίνεται ολοκάθαρα.</w:t>
      </w:r>
    </w:p>
    <w:p w14:paraId="3B1C0E21"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 xml:space="preserve">Αυτό που θέλουμε να κάνουμε εμείς </w:t>
      </w:r>
      <w:r>
        <w:rPr>
          <w:rFonts w:eastAsia="Times New Roman"/>
          <w:szCs w:val="24"/>
        </w:rPr>
        <w:t>ως</w:t>
      </w:r>
      <w:r>
        <w:rPr>
          <w:rFonts w:eastAsia="Times New Roman"/>
          <w:szCs w:val="24"/>
        </w:rPr>
        <w:t xml:space="preserve"> Χρυσή Αυγή είναι να αναδείξουμε κάποια ζητήματα που υπάρχουν. Σας είπα προηγουμένως και θα το συνεχίσω τώρα, ότι η Πολιτεία, που όλοι τη γνωρίζαμε σαν όνομα, αλλά δεν ξέραμε ότι είναι ένα γαλα</w:t>
      </w:r>
      <w:r>
        <w:rPr>
          <w:rFonts w:eastAsia="Times New Roman"/>
          <w:szCs w:val="24"/>
        </w:rPr>
        <w:t xml:space="preserve">τικό χωριό στην ουσία και λειτουργεί αυτόνομα, είναι κράτος εν </w:t>
      </w:r>
      <w:proofErr w:type="spellStart"/>
      <w:r>
        <w:rPr>
          <w:rFonts w:eastAsia="Times New Roman"/>
          <w:szCs w:val="24"/>
        </w:rPr>
        <w:t>κράτει</w:t>
      </w:r>
      <w:proofErr w:type="spellEnd"/>
      <w:r>
        <w:rPr>
          <w:rFonts w:eastAsia="Times New Roman"/>
          <w:szCs w:val="24"/>
        </w:rPr>
        <w:t>. Και έχουμε φτάσει στο επαίσχυντο σημείο σ’ αυτό το τμήμα, σ’ αυτόν τον οικισμό, πείτε το όπως θέλετε, το νερό, το δημόσιο αγαθό, να το διαχειρίζεται αυτός ο συνεταιρισμός. Δεν έχει δικα</w:t>
      </w:r>
      <w:r>
        <w:rPr>
          <w:rFonts w:eastAsia="Times New Roman"/>
          <w:szCs w:val="24"/>
        </w:rPr>
        <w:t xml:space="preserve">ίωμα η ΕΥΔΑΠ εκεί να επέμβει. Αυτό το καταγγέλλουμε. Είναι τρομακτικό και είναι αδιανόητο. Και να σας τονίσουμε ότι με αυτά τα στοιχεία που βρήκαμε και εμείς, τα έσοδα από την πώληση του νερού μόνο, είναι γύρω στις 170.000 ευρώ κάθε χρόνο. </w:t>
      </w:r>
    </w:p>
    <w:p w14:paraId="3B1C0E22"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 xml:space="preserve">Αλλά πείτε μου </w:t>
      </w:r>
      <w:r>
        <w:rPr>
          <w:rFonts w:eastAsia="Times New Roman"/>
          <w:szCs w:val="24"/>
        </w:rPr>
        <w:t xml:space="preserve">αλήθεια, </w:t>
      </w:r>
      <w:r>
        <w:rPr>
          <w:rFonts w:eastAsia="Times New Roman"/>
          <w:szCs w:val="24"/>
        </w:rPr>
        <w:t xml:space="preserve">ως </w:t>
      </w:r>
      <w:r>
        <w:rPr>
          <w:rFonts w:eastAsia="Times New Roman"/>
          <w:szCs w:val="24"/>
        </w:rPr>
        <w:t xml:space="preserve">Υπουργός, </w:t>
      </w:r>
      <w:r>
        <w:rPr>
          <w:rFonts w:eastAsia="Times New Roman"/>
          <w:szCs w:val="24"/>
        </w:rPr>
        <w:t>ως</w:t>
      </w:r>
      <w:r>
        <w:rPr>
          <w:rFonts w:eastAsia="Times New Roman"/>
          <w:szCs w:val="24"/>
        </w:rPr>
        <w:t xml:space="preserve"> Πρόεδρος της Βουλής, </w:t>
      </w:r>
      <w:r>
        <w:rPr>
          <w:rFonts w:eastAsia="Times New Roman"/>
          <w:szCs w:val="24"/>
        </w:rPr>
        <w:t>ως</w:t>
      </w:r>
      <w:r>
        <w:rPr>
          <w:rFonts w:eastAsia="Times New Roman"/>
          <w:szCs w:val="24"/>
        </w:rPr>
        <w:t xml:space="preserve"> Βουλευτές εδώ που το ακούτε όλο αυτό το πράγμα, πώς κρίνετε σε έναν οικισμό της Ελλάδος τη διαχείριση δημοσίου αγαθού, του νερού μας, να την έχει ο οικοδομικός συνεταιρισμός Βουλευτών. Μιλάμε για μία αλητεία</w:t>
      </w:r>
      <w:r>
        <w:rPr>
          <w:rFonts w:eastAsia="Times New Roman"/>
          <w:szCs w:val="24"/>
        </w:rPr>
        <w:t>, μιλάμε για μία ντροπή που πιάνει όλη αυτήν εδώ πέρα την Αίθουσα, γιατί είναι πολλοί οι Βουλευτές που δεν το ξέραμε και συμφωνώ ότι και σίγουρα θα υπάρχουν και σε άλλες παρατάξεις αλλά τώρα που το μαθαίνουμε πρέπει αυτά τα πράγματα να τελειώσουν. Είναι αδ</w:t>
      </w:r>
      <w:r>
        <w:rPr>
          <w:rFonts w:eastAsia="Times New Roman"/>
          <w:szCs w:val="24"/>
        </w:rPr>
        <w:t xml:space="preserve">ιανόητο σας λέω και πάλι, αυτοί να λειτουργούν σαν κράτος εν </w:t>
      </w:r>
      <w:proofErr w:type="spellStart"/>
      <w:r>
        <w:rPr>
          <w:rFonts w:eastAsia="Times New Roman"/>
          <w:szCs w:val="24"/>
        </w:rPr>
        <w:t>κράτει</w:t>
      </w:r>
      <w:proofErr w:type="spellEnd"/>
      <w:r>
        <w:rPr>
          <w:rFonts w:eastAsia="Times New Roman"/>
          <w:szCs w:val="24"/>
        </w:rPr>
        <w:t xml:space="preserve">. </w:t>
      </w:r>
    </w:p>
    <w:p w14:paraId="3B1C0E23"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Επίσης, να τονίσω ότι σύμφωνα με το άρθρο 6 του καταστατικού του οικοδομικού συνεταιρισμού, μέλη μπορούν να γίνουν όχι μόνο οι Βουλευτές αλλά και οι σύζυγοι και οι συγγενείς εξ αίματος μ</w:t>
      </w:r>
      <w:r>
        <w:rPr>
          <w:rFonts w:eastAsia="Times New Roman"/>
          <w:szCs w:val="24"/>
        </w:rPr>
        <w:t xml:space="preserve">έχρι τρίτου βαθμού. Δηλαδή, μιλάμε για εγγόνια, δισέγγονα, ανίψια και πάει λέγοντας. Μιλάμε για τη </w:t>
      </w:r>
      <w:r>
        <w:rPr>
          <w:rFonts w:eastAsia="Times New Roman"/>
          <w:szCs w:val="24"/>
        </w:rPr>
        <w:t>ντροπή</w:t>
      </w:r>
      <w:r>
        <w:rPr>
          <w:rFonts w:eastAsia="Times New Roman"/>
          <w:szCs w:val="24"/>
        </w:rPr>
        <w:t>!</w:t>
      </w:r>
    </w:p>
    <w:p w14:paraId="3B1C0E24"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Και θα τονίσουμε και κάτι άλλο. Τα εκάστοτε ρυμοτομικά σχέδια που έχουν γίνει από το 1954 και μετά, γιατί από τότε είναι αυτό το σκάνδαλο, αυτό το αί</w:t>
      </w:r>
      <w:r>
        <w:rPr>
          <w:rFonts w:eastAsia="Times New Roman"/>
          <w:szCs w:val="24"/>
        </w:rPr>
        <w:t>σχος, εκδίδονταν για τη διαμόρφωση της περιοχής και συντάσσονταν από τον ίδιο το συνεταιρισμό και υπογράφονταν χωρίς κανέναν έλεγχο από τους αρμόδιους Υπουργούς. Γι’ αυτό υπάρχει γνωμοδότηση που συντάχθηκε το 2010 από τριμελή επιτροπή δικηγόρων, που ορίστη</w:t>
      </w:r>
      <w:r>
        <w:rPr>
          <w:rFonts w:eastAsia="Times New Roman"/>
          <w:szCs w:val="24"/>
        </w:rPr>
        <w:t>κε μετά από απόφαση του Δικηγορικού Συλλόγου Αθηνών. Αυτά όλα υπάρχουν, τα έχουν βάλει στην άκρη και οι επαίσχυντοι, οι ελεεινοί αυτοί τύποι συνεχίζουν αυτή</w:t>
      </w:r>
      <w:r>
        <w:rPr>
          <w:rFonts w:eastAsia="Times New Roman"/>
          <w:szCs w:val="24"/>
        </w:rPr>
        <w:t>ν</w:t>
      </w:r>
      <w:r>
        <w:rPr>
          <w:rFonts w:eastAsia="Times New Roman"/>
          <w:szCs w:val="24"/>
        </w:rPr>
        <w:t xml:space="preserve"> τη διαδικασία. </w:t>
      </w:r>
    </w:p>
    <w:p w14:paraId="3B1C0E25"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 xml:space="preserve">Απαιτούμε σήμερα </w:t>
      </w:r>
      <w:r>
        <w:rPr>
          <w:rFonts w:eastAsia="Times New Roman"/>
          <w:szCs w:val="24"/>
        </w:rPr>
        <w:t xml:space="preserve">ως </w:t>
      </w:r>
      <w:r>
        <w:rPr>
          <w:rFonts w:eastAsia="Times New Roman"/>
          <w:szCs w:val="24"/>
        </w:rPr>
        <w:t>Χρυσή Αυγή από την Κυβέρνηση να δοθεί τέλος σε αυτό. Επαναλαμβ</w:t>
      </w:r>
      <w:r>
        <w:rPr>
          <w:rFonts w:eastAsia="Times New Roman"/>
          <w:szCs w:val="24"/>
        </w:rPr>
        <w:t xml:space="preserve">άνω ότι απαιτούμε και πρέπει οι κοινόχρηστοι χώροι να δοθούν όλοι πίσω στους Έλληνες πολίτες, εκεί που τους αξίζει και που τους αρμόζει. </w:t>
      </w:r>
    </w:p>
    <w:p w14:paraId="3B1C0E26"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Επίσης, οι εκτάσεις που έχουν αυτοί οι τύποι είναι γύρω στα χίλια στρέμματα στην περιοχή αυτή που συζητάμε και είναι γ</w:t>
      </w:r>
      <w:r>
        <w:rPr>
          <w:rFonts w:eastAsia="Times New Roman"/>
          <w:szCs w:val="24"/>
        </w:rPr>
        <w:t xml:space="preserve">ύρω στις </w:t>
      </w:r>
      <w:proofErr w:type="spellStart"/>
      <w:r>
        <w:rPr>
          <w:rFonts w:eastAsia="Times New Roman"/>
          <w:szCs w:val="24"/>
        </w:rPr>
        <w:t>τεσσερ</w:t>
      </w:r>
      <w:r>
        <w:rPr>
          <w:rFonts w:eastAsia="Times New Roman"/>
          <w:szCs w:val="24"/>
        </w:rPr>
        <w:t>εσίμισι</w:t>
      </w:r>
      <w:proofErr w:type="spellEnd"/>
      <w:r>
        <w:rPr>
          <w:rFonts w:eastAsia="Times New Roman"/>
          <w:szCs w:val="24"/>
        </w:rPr>
        <w:t xml:space="preserve"> χιλιάδες στην περιοχή </w:t>
      </w:r>
      <w:proofErr w:type="spellStart"/>
      <w:r>
        <w:rPr>
          <w:rFonts w:eastAsia="Times New Roman"/>
          <w:szCs w:val="24"/>
        </w:rPr>
        <w:t>Σκορπονερίου</w:t>
      </w:r>
      <w:proofErr w:type="spellEnd"/>
      <w:r>
        <w:rPr>
          <w:rFonts w:eastAsia="Times New Roman"/>
          <w:szCs w:val="24"/>
        </w:rPr>
        <w:t xml:space="preserve"> Βοιωτίας. Έχουν τεράστιες εκτάσεις γης. Φανταστείτε ότι μιλάμε με το φως του ηλίου, της ημέρας, για μία περιοχή που την ξέρει όλη η Ελλάδα. Φανταστείτε κι ας καταλάβει και ο Έλληνας πολίτης τι άλλα </w:t>
      </w:r>
      <w:r>
        <w:rPr>
          <w:rFonts w:eastAsia="Times New Roman"/>
          <w:szCs w:val="24"/>
        </w:rPr>
        <w:t>«όργια» γίνονται εις βάρος του.</w:t>
      </w:r>
    </w:p>
    <w:p w14:paraId="3B1C0E27"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Επίσης, να τονίσουμε και κάτι τελευταίο, ότι τα μέλη που είναι μέσα σ’ αυτόν τον συνεταιρισμό, πέραν των οικοπέδων και των σπιτιών που παίρνουν και τα οποία είναι δικά τους χωρίς να έχουν δώσει τίποτε στο ελληνικό δημόσιο -ν</w:t>
      </w:r>
      <w:r>
        <w:rPr>
          <w:rFonts w:eastAsia="Times New Roman"/>
          <w:szCs w:val="24"/>
        </w:rPr>
        <w:t>ταηλίκι τα πήρανε- δέχονται και δάνεια από τον συνεταιρισμό. Τα δάνεια, προφανώς, είναι από αυτά που παίρνουν από τα ενοίκια, από τις διάφορες άλλες δραστηριότητες που κάνουν; Δεν ξέρουμε. Εσείς είστε Υπουργός κι εσείς είστε Κυβέρνηση και πρέπει να το λύσε</w:t>
      </w:r>
      <w:r>
        <w:rPr>
          <w:rFonts w:eastAsia="Times New Roman"/>
          <w:szCs w:val="24"/>
        </w:rPr>
        <w:t>τε. Είναι μείζον ζήτημα. Έχει να κάνει με ηθικά ζητήματα και είναι ντροπή που στην Ελλάδα σήμερα συμβαίνουν αυτά τα αίσχη. Είναι απαράδεκτο και πρέπει να βρεθεί λύση.</w:t>
      </w:r>
    </w:p>
    <w:p w14:paraId="3B1C0E28" w14:textId="77777777" w:rsidR="00DC64F4" w:rsidRDefault="0085279E">
      <w:pPr>
        <w:tabs>
          <w:tab w:val="left" w:pos="2820"/>
        </w:tabs>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Αλεξιάδη, έχετε τον λόγο.</w:t>
      </w:r>
    </w:p>
    <w:p w14:paraId="3B1C0E29" w14:textId="77777777" w:rsidR="00DC64F4" w:rsidRDefault="0085279E">
      <w:pPr>
        <w:tabs>
          <w:tab w:val="left" w:pos="2820"/>
        </w:tabs>
        <w:spacing w:line="600" w:lineRule="auto"/>
        <w:ind w:firstLine="720"/>
        <w:jc w:val="both"/>
        <w:rPr>
          <w:rFonts w:eastAsia="Times New Roman"/>
          <w:szCs w:val="24"/>
        </w:rPr>
      </w:pPr>
      <w:r>
        <w:rPr>
          <w:rFonts w:eastAsia="Times New Roman"/>
          <w:b/>
          <w:szCs w:val="24"/>
        </w:rPr>
        <w:t>ΤΡΥΦΩΝ ΑΛΕΞΙΑΔΗΣ (Αναπληρωτή</w:t>
      </w:r>
      <w:r>
        <w:rPr>
          <w:rFonts w:eastAsia="Times New Roman"/>
          <w:b/>
          <w:szCs w:val="24"/>
        </w:rPr>
        <w:t xml:space="preserve">ς Υπουργός Οικονομικών): </w:t>
      </w:r>
      <w:r>
        <w:rPr>
          <w:rFonts w:eastAsia="Times New Roman"/>
          <w:szCs w:val="24"/>
        </w:rPr>
        <w:t xml:space="preserve">Κύριε Βουλευτά, όπως είπα και στην </w:t>
      </w:r>
      <w:proofErr w:type="spellStart"/>
      <w:r>
        <w:rPr>
          <w:rFonts w:eastAsia="Times New Roman"/>
          <w:szCs w:val="24"/>
        </w:rPr>
        <w:t>πρωτομιλία</w:t>
      </w:r>
      <w:proofErr w:type="spellEnd"/>
      <w:r>
        <w:rPr>
          <w:rFonts w:eastAsia="Times New Roman"/>
          <w:szCs w:val="24"/>
        </w:rPr>
        <w:t xml:space="preserve"> μου, θέτετε θέματα στα οποία δεν μπορώ να απαντήσω. Έχουν γενικότερο ενδιαφέρον αλλά πρέπει να απευθυνθείτε σε άλλους Υπουργούς, δεν μπορώ να σας απαντήσω εγώ. Δεν είναι της αρμοδιότητά</w:t>
      </w:r>
      <w:r>
        <w:rPr>
          <w:rFonts w:eastAsia="Times New Roman"/>
          <w:szCs w:val="24"/>
        </w:rPr>
        <w:t>ς μου.</w:t>
      </w:r>
    </w:p>
    <w:p w14:paraId="3B1C0E2A"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Σε ό,τι αφορά δύο ζητήματα που είναι στα θέματα της αρμοδιότητάς μου, πρώτα από όλα το θέμα της δημόσιας περιουσίας. Δεν υπάρχει περίπτωση το Υπουργείο Οικονομικών να μην εξαντλήσει οποιαδήποτε δυνατότητα έχει για την κατοχύρωση, την επανάκτηση ή τη</w:t>
      </w:r>
      <w:r>
        <w:rPr>
          <w:rFonts w:eastAsia="Times New Roman"/>
          <w:szCs w:val="24"/>
        </w:rPr>
        <w:t>ν προάσπιση της δημόσιας περιουσίας. Έχουν γίνει πάρα πολλά. Δεν υπάρχει περίπτωση εμείς να αφήσουμε το πάρτι που βρήκαμε στο Υπουργείο Οικονομικών να συνεχιστεί. Και ήδη με ενέργειες που έχουμε κάνει σε συνεργασία με τη Γενική Γραμματεία Δημόσιας Περιουσί</w:t>
      </w:r>
      <w:r>
        <w:rPr>
          <w:rFonts w:eastAsia="Times New Roman"/>
          <w:szCs w:val="24"/>
        </w:rPr>
        <w:t>ας και σε συνεργασία με την Ε</w:t>
      </w:r>
      <w:r>
        <w:rPr>
          <w:rFonts w:eastAsia="Times New Roman"/>
          <w:szCs w:val="24"/>
        </w:rPr>
        <w:t>ΤΑΔ</w:t>
      </w:r>
      <w:r>
        <w:rPr>
          <w:rFonts w:eastAsia="Times New Roman"/>
          <w:szCs w:val="24"/>
        </w:rPr>
        <w:t xml:space="preserve"> έχουμε </w:t>
      </w:r>
      <w:proofErr w:type="spellStart"/>
      <w:r>
        <w:rPr>
          <w:rFonts w:eastAsia="Times New Roman"/>
          <w:szCs w:val="24"/>
        </w:rPr>
        <w:t>στοχευμένες</w:t>
      </w:r>
      <w:proofErr w:type="spellEnd"/>
      <w:r>
        <w:rPr>
          <w:rFonts w:eastAsia="Times New Roman"/>
          <w:szCs w:val="24"/>
        </w:rPr>
        <w:t xml:space="preserve"> ενέργειες και συγκεκριμένο σχέδιο για το τι θα κάνουμε για τη δημόσια περιουσία. </w:t>
      </w:r>
    </w:p>
    <w:p w14:paraId="3B1C0E2B" w14:textId="77777777" w:rsidR="00DC64F4" w:rsidRDefault="0085279E">
      <w:pPr>
        <w:spacing w:line="600" w:lineRule="auto"/>
        <w:ind w:firstLine="720"/>
        <w:jc w:val="both"/>
        <w:rPr>
          <w:rFonts w:eastAsia="UB-Helvetica" w:cs="Times New Roman"/>
          <w:szCs w:val="24"/>
        </w:rPr>
      </w:pPr>
      <w:r>
        <w:rPr>
          <w:rFonts w:eastAsia="UB-Helvetica" w:cs="Times New Roman"/>
          <w:szCs w:val="24"/>
        </w:rPr>
        <w:t>Δυστυχώς, όμως, πάρα πολλά θέματα έχουν ήδη λήξει νομικά. Δηλαδή έχουν γίνει τίτλοι μεταβίβασης, έχουν οριστικοποιηθεί. Δε</w:t>
      </w:r>
      <w:r>
        <w:rPr>
          <w:rFonts w:eastAsia="UB-Helvetica" w:cs="Times New Roman"/>
          <w:szCs w:val="24"/>
        </w:rPr>
        <w:t>ν μπορούμε να κάνουμε τίποτε άλλο. Ανήκουν οι πολιτικές ευθύνες σε όσους έκαναν αυτά που έκαναν τα προηγούμενα χρόνια. Όμως, σε ό,τι αφορά τη δημόσια περιουσία, όπως την παραλάβαμε, δεν υπάρχει περίπτωση να χαριστούμε σε κανέναν.</w:t>
      </w:r>
    </w:p>
    <w:p w14:paraId="3B1C0E2C" w14:textId="77777777" w:rsidR="00DC64F4" w:rsidRDefault="0085279E">
      <w:pPr>
        <w:spacing w:line="600" w:lineRule="auto"/>
        <w:ind w:firstLine="720"/>
        <w:jc w:val="both"/>
        <w:rPr>
          <w:rFonts w:eastAsia="UB-Helvetica" w:cs="Times New Roman"/>
          <w:szCs w:val="24"/>
        </w:rPr>
      </w:pPr>
      <w:r>
        <w:rPr>
          <w:rFonts w:eastAsia="UB-Helvetica" w:cs="Times New Roman"/>
          <w:szCs w:val="24"/>
        </w:rPr>
        <w:t xml:space="preserve">Στα θέματα φορολογίας εγώ </w:t>
      </w:r>
      <w:r>
        <w:rPr>
          <w:rFonts w:eastAsia="UB-Helvetica" w:cs="Times New Roman"/>
          <w:szCs w:val="24"/>
        </w:rPr>
        <w:t>θέλω να ξεκαθαρίσω κάτι με αφορμή και την ερώτησή σας. Ούτε γαλατικά χωριά υπάρχουν στην Ελλάδα σε θέματα φορολογίας, λαθρεμπορίου και διαφθοράς ούτε οτιδήποτε άλλο. Αυτό το αποδείξαμε στο Υπουργείο Οικονομικών. Δεν διστάζουμε να κάνουμε έλεγχο σε οποιονδή</w:t>
      </w:r>
      <w:r>
        <w:rPr>
          <w:rFonts w:eastAsia="UB-Helvetica" w:cs="Times New Roman"/>
          <w:szCs w:val="24"/>
        </w:rPr>
        <w:t>ποτε και καταλαβαίνουμε από διάφορα δημοσιεύματα και επιθέσεις ποιους ενοχλούν αυτοί οι έλεγχοι που κάνουμε. Δεν διστάζουμε να ανοίξουμε θέματα που βρήκαμε στους «σκελετούς» του Υπουργείου Οικονομικών. Δεν διστάζουμε να βγάλουμε υπουργικές αποφάσεις για λα</w:t>
      </w:r>
      <w:r>
        <w:rPr>
          <w:rFonts w:eastAsia="UB-Helvetica" w:cs="Times New Roman"/>
          <w:szCs w:val="24"/>
        </w:rPr>
        <w:t>θρεμπόριο καπνού και λαθρεμπόριο καυσίμων, τα οποία αράχνιαζαν τόσο καιρό σε νόμους του Υπουργείου Οικονομικών. Γαλατικά χωριά στα θέματα φορολογίας και λαθρεμπορίου δεν υπάρχουν και όποιος έχει συγκεκριμένη καταγγελία, να την καταθέσει δημόσια, ιδιωτικά ή</w:t>
      </w:r>
      <w:r>
        <w:rPr>
          <w:rFonts w:eastAsia="UB-Helvetica" w:cs="Times New Roman"/>
          <w:szCs w:val="24"/>
        </w:rPr>
        <w:t xml:space="preserve"> με οποιοδήποτε άλλο τρόπο και θα την ερευνήσουμε άμεσα.</w:t>
      </w:r>
    </w:p>
    <w:p w14:paraId="3B1C0E2D"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 xml:space="preserve">ΠΡΟΕΔΡΟΣ (Νικόλαος </w:t>
      </w:r>
      <w:proofErr w:type="spellStart"/>
      <w:r>
        <w:rPr>
          <w:rFonts w:eastAsia="UB-Helvetica" w:cs="Times New Roman"/>
          <w:b/>
          <w:szCs w:val="24"/>
        </w:rPr>
        <w:t>Βούτσης</w:t>
      </w:r>
      <w:proofErr w:type="spellEnd"/>
      <w:r>
        <w:rPr>
          <w:rFonts w:eastAsia="UB-Helvetica" w:cs="Times New Roman"/>
          <w:b/>
          <w:szCs w:val="24"/>
        </w:rPr>
        <w:t>):</w:t>
      </w:r>
      <w:r>
        <w:rPr>
          <w:rFonts w:eastAsia="UB-Helvetica" w:cs="Times New Roman"/>
          <w:szCs w:val="24"/>
        </w:rPr>
        <w:t xml:space="preserve"> Επιτρέψτε μου να υπάρξει μία αλλαγή στη σειρά των ερωτήσεων, επειδή ο Υπουργός Πολιτισμού και Αθλητισμού έχει μία ιδιαίτερη δουλειά.</w:t>
      </w:r>
    </w:p>
    <w:p w14:paraId="3B1C0E2E"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 αυτό προτείνω να προηγηθεί η πέμπ</w:t>
      </w:r>
      <w:r>
        <w:rPr>
          <w:rFonts w:eastAsia="Times New Roman" w:cs="Times New Roman"/>
          <w:szCs w:val="24"/>
        </w:rPr>
        <w:t xml:space="preserve">τη με αριθμό 727/1-4-2016 επίκαιρη ερώτηση δεύτερου κύκλου του Βουλευτή Β΄ Θεσσαλονίκης των </w:t>
      </w:r>
      <w:r>
        <w:rPr>
          <w:rFonts w:eastAsia="Times New Roman" w:cs="Times New Roman"/>
          <w:szCs w:val="24"/>
        </w:rPr>
        <w:t xml:space="preserve">Ανεξαρτήτων </w:t>
      </w:r>
      <w:r>
        <w:rPr>
          <w:rFonts w:eastAsia="Times New Roman" w:cs="Times New Roman"/>
          <w:szCs w:val="24"/>
        </w:rPr>
        <w:t xml:space="preserve">Ελλήνων κ. Γεωργίου Λαζαρίδη προς τον Υπουργό Πολιτισμού και Αθλητισμού, σχετικά με τα προβλήματα στον χώρο του ελληνικού ποδοσφαίρου. </w:t>
      </w:r>
    </w:p>
    <w:p w14:paraId="3B1C0E2F"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Ορίστε, κύριε Λα</w:t>
      </w:r>
      <w:r>
        <w:rPr>
          <w:rFonts w:eastAsia="Times New Roman" w:cs="Times New Roman"/>
          <w:szCs w:val="24"/>
        </w:rPr>
        <w:t xml:space="preserve">ζαρίδη, έχετε τον λόγο. </w:t>
      </w:r>
    </w:p>
    <w:p w14:paraId="3B1C0E30"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Ευχαριστώ, κύριε Πρόεδρε. </w:t>
      </w:r>
    </w:p>
    <w:p w14:paraId="3B1C0E31"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Αυτή η </w:t>
      </w:r>
      <w:r>
        <w:rPr>
          <w:rFonts w:eastAsia="Times New Roman" w:cs="Times New Roman"/>
          <w:szCs w:val="24"/>
        </w:rPr>
        <w:t>επίκαιρη</w:t>
      </w:r>
      <w:r>
        <w:rPr>
          <w:rFonts w:eastAsia="Times New Roman" w:cs="Times New Roman"/>
          <w:szCs w:val="24"/>
        </w:rPr>
        <w:t xml:space="preserve"> ερώτηση έρχεται εξ αναβολής, φυσικά όχι εξ </w:t>
      </w:r>
      <w:proofErr w:type="spellStart"/>
      <w:r>
        <w:rPr>
          <w:rFonts w:eastAsia="Times New Roman" w:cs="Times New Roman"/>
          <w:szCs w:val="24"/>
        </w:rPr>
        <w:t>υπαιτιότητος</w:t>
      </w:r>
      <w:proofErr w:type="spellEnd"/>
      <w:r>
        <w:rPr>
          <w:rFonts w:eastAsia="Times New Roman" w:cs="Times New Roman"/>
          <w:szCs w:val="24"/>
        </w:rPr>
        <w:t xml:space="preserve"> του κυρίου Υπουργού. </w:t>
      </w:r>
    </w:p>
    <w:p w14:paraId="3B1C0E32"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Υπουργέ, εάν κάναμε αυτή τη συζήτηση πριν από μερικά χρόνια, θα ξεκινούσα λέγοντας ό</w:t>
      </w:r>
      <w:r>
        <w:rPr>
          <w:rFonts w:eastAsia="Times New Roman" w:cs="Times New Roman"/>
          <w:szCs w:val="24"/>
        </w:rPr>
        <w:t xml:space="preserve">τι το ποτήρι ξεχείλισε. Τώρα, όμως, με τα </w:t>
      </w:r>
      <w:proofErr w:type="spellStart"/>
      <w:r>
        <w:rPr>
          <w:rFonts w:eastAsia="Times New Roman" w:cs="Times New Roman"/>
          <w:szCs w:val="24"/>
        </w:rPr>
        <w:t>τεκταινόμενα</w:t>
      </w:r>
      <w:proofErr w:type="spellEnd"/>
      <w:r>
        <w:rPr>
          <w:rFonts w:eastAsia="Times New Roman" w:cs="Times New Roman"/>
          <w:szCs w:val="24"/>
        </w:rPr>
        <w:t xml:space="preserve"> των τελευταίων ημερών, του τελευταίου καιρού στο ποδόσφαιρο, το ποτήρι έσπασε. </w:t>
      </w:r>
    </w:p>
    <w:p w14:paraId="3B1C0E33"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Είμαστε η μόνη χώρα που πριν ξεκινήσει καν το </w:t>
      </w:r>
      <w:r>
        <w:rPr>
          <w:rFonts w:eastAsia="Times New Roman" w:cs="Times New Roman"/>
          <w:szCs w:val="24"/>
        </w:rPr>
        <w:t>πρωτάθλημα</w:t>
      </w:r>
      <w:r>
        <w:rPr>
          <w:rFonts w:eastAsia="Times New Roman" w:cs="Times New Roman"/>
          <w:szCs w:val="24"/>
        </w:rPr>
        <w:t>, ξέρουμε ποιος θα βγει πρωταθλητής. Τα τελευταία χρόνια, βέβαια,</w:t>
      </w:r>
      <w:r>
        <w:rPr>
          <w:rFonts w:eastAsia="Times New Roman" w:cs="Times New Roman"/>
          <w:szCs w:val="24"/>
        </w:rPr>
        <w:t xml:space="preserve"> δεν αφήνουν και το </w:t>
      </w:r>
      <w:r>
        <w:rPr>
          <w:rFonts w:eastAsia="Times New Roman" w:cs="Times New Roman"/>
          <w:szCs w:val="24"/>
        </w:rPr>
        <w:t xml:space="preserve">κύπελλο </w:t>
      </w:r>
      <w:r>
        <w:rPr>
          <w:rFonts w:eastAsia="Times New Roman" w:cs="Times New Roman"/>
          <w:szCs w:val="24"/>
        </w:rPr>
        <w:t xml:space="preserve">να τους φύγει από τα χέρια και ξέρουμε πλέον και ποιος θα είναι κυπελλούχος. Αυτά δεν γίνονται ούτε στην </w:t>
      </w:r>
      <w:proofErr w:type="spellStart"/>
      <w:r>
        <w:rPr>
          <w:rFonts w:eastAsia="Times New Roman" w:cs="Times New Roman"/>
          <w:szCs w:val="24"/>
        </w:rPr>
        <w:t>υποσαχάρια</w:t>
      </w:r>
      <w:proofErr w:type="spellEnd"/>
      <w:r>
        <w:rPr>
          <w:rFonts w:eastAsia="Times New Roman" w:cs="Times New Roman"/>
          <w:szCs w:val="24"/>
        </w:rPr>
        <w:t xml:space="preserve"> Αφρική. Βλέπουμε ορισμούς διαιτητών χωρίς </w:t>
      </w:r>
      <w:proofErr w:type="spellStart"/>
      <w:r>
        <w:rPr>
          <w:rFonts w:eastAsia="Times New Roman" w:cs="Times New Roman"/>
          <w:szCs w:val="24"/>
        </w:rPr>
        <w:t>καμμία</w:t>
      </w:r>
      <w:proofErr w:type="spellEnd"/>
      <w:r>
        <w:rPr>
          <w:rFonts w:eastAsia="Times New Roman" w:cs="Times New Roman"/>
          <w:szCs w:val="24"/>
        </w:rPr>
        <w:t xml:space="preserve"> λογική, διαιτητές με τραγικές επιδόσεις που δεν θα έπρεπε να βρ</w:t>
      </w:r>
      <w:r>
        <w:rPr>
          <w:rFonts w:eastAsia="Times New Roman" w:cs="Times New Roman"/>
          <w:szCs w:val="24"/>
        </w:rPr>
        <w:t xml:space="preserve">ίσκονται στους πίνακες να ορίζονται σε κρίσιμους αγώνες υψηλού ενδιαφέροντος και να γίνονται εξαιτίας της προκλητικής διαιτησίας τους οι ηθικοί αυτουργοί επεισοδίων. </w:t>
      </w:r>
    </w:p>
    <w:p w14:paraId="3B1C0E34"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εδώ να σας θυμίσω, κύριε Υπουργέ, την τραγική διαιτησία του τελικού του </w:t>
      </w:r>
      <w:r>
        <w:rPr>
          <w:rFonts w:eastAsia="Times New Roman" w:cs="Times New Roman"/>
          <w:szCs w:val="24"/>
        </w:rPr>
        <w:t xml:space="preserve">κυπέλλου </w:t>
      </w:r>
      <w:r>
        <w:rPr>
          <w:rFonts w:eastAsia="Times New Roman" w:cs="Times New Roman"/>
          <w:szCs w:val="24"/>
        </w:rPr>
        <w:t>Ολυ</w:t>
      </w:r>
      <w:r>
        <w:rPr>
          <w:rFonts w:eastAsia="Times New Roman" w:cs="Times New Roman"/>
          <w:szCs w:val="24"/>
        </w:rPr>
        <w:t>μπιακός-Αστέρας Τρίπολης πριν από μερικά χρόνια, όπου οι μόνοι που δεν είδαν το πέναλτι ήταν ο διαιτητής και ο βοηθός, το είδε, όμως, όλη η Ελλάδα και τα ξένα μέσα το μετέδωσαν σε όλο τον κόσμο, διασύροντας για άλλη μία φορά στο θέμα του ποδοσφαίρου την πα</w:t>
      </w:r>
      <w:r>
        <w:rPr>
          <w:rFonts w:eastAsia="Times New Roman" w:cs="Times New Roman"/>
          <w:szCs w:val="24"/>
        </w:rPr>
        <w:t xml:space="preserve">τρίδα μας. </w:t>
      </w:r>
    </w:p>
    <w:p w14:paraId="3B1C0E35"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συγκεκριμένος διαιτητής, αντί να διαγραφεί από τους πίνακες, τον επόμενο χρόνο συμμετείχε κανονικά. Απλώς για μερικούς αγώνες τού στέρησαν το δικαίωμα συμμετοχής στους πίνακες των </w:t>
      </w:r>
      <w:r>
        <w:rPr>
          <w:rFonts w:eastAsia="Times New Roman" w:cs="Times New Roman"/>
          <w:szCs w:val="24"/>
          <w:lang w:val="en-US"/>
        </w:rPr>
        <w:t>play</w:t>
      </w:r>
      <w:r>
        <w:rPr>
          <w:rFonts w:eastAsia="Times New Roman" w:cs="Times New Roman"/>
          <w:szCs w:val="24"/>
        </w:rPr>
        <w:t xml:space="preserve"> </w:t>
      </w:r>
      <w:r>
        <w:rPr>
          <w:rFonts w:eastAsia="Times New Roman" w:cs="Times New Roman"/>
          <w:szCs w:val="24"/>
          <w:lang w:val="en-US"/>
        </w:rPr>
        <w:t>off</w:t>
      </w:r>
      <w:r>
        <w:rPr>
          <w:rFonts w:eastAsia="Times New Roman" w:cs="Times New Roman"/>
          <w:szCs w:val="24"/>
        </w:rPr>
        <w:t>, αν θυμάμαι καλά, τότε. Όμως, τον επόμενο χρόνο διαιτ</w:t>
      </w:r>
      <w:r>
        <w:rPr>
          <w:rFonts w:eastAsia="Times New Roman" w:cs="Times New Roman"/>
          <w:szCs w:val="24"/>
        </w:rPr>
        <w:t xml:space="preserve">ήτευε κανονικά. </w:t>
      </w:r>
    </w:p>
    <w:p w14:paraId="3B1C0E36"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Στα τελευταία γεγονότα της Τούμπας –αναφέρομαι στο </w:t>
      </w:r>
      <w:r>
        <w:rPr>
          <w:rFonts w:eastAsia="Times New Roman" w:cs="Times New Roman"/>
          <w:szCs w:val="24"/>
        </w:rPr>
        <w:t>κύπελλο</w:t>
      </w:r>
      <w:r>
        <w:rPr>
          <w:rFonts w:eastAsia="Times New Roman" w:cs="Times New Roman"/>
          <w:szCs w:val="24"/>
        </w:rPr>
        <w:t>- ήταν για άλλη μία φορά αρνητικός πρωταγωνιστής ο διαιτητής. Αυτή</w:t>
      </w:r>
      <w:r>
        <w:rPr>
          <w:rFonts w:eastAsia="Times New Roman" w:cs="Times New Roman"/>
          <w:szCs w:val="24"/>
        </w:rPr>
        <w:t>ν</w:t>
      </w:r>
      <w:r>
        <w:rPr>
          <w:rFonts w:eastAsia="Times New Roman" w:cs="Times New Roman"/>
          <w:szCs w:val="24"/>
        </w:rPr>
        <w:t xml:space="preserve"> τη φορά η απόφαση του διαιτητή, ο οποίος έκλεισε τα μάτια σε καταφανέστατη παράβαση πέναλτι, είχε ως αποτέλεσμα ν</w:t>
      </w:r>
      <w:r>
        <w:rPr>
          <w:rFonts w:eastAsia="Times New Roman" w:cs="Times New Roman"/>
          <w:szCs w:val="24"/>
        </w:rPr>
        <w:t xml:space="preserve">α μπουν οι φίλαθλοι στον αγωνιστικό χώρο και να διακοπεί το παιχνίδι. </w:t>
      </w:r>
    </w:p>
    <w:p w14:paraId="3B1C0E37"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Όλοι καταδικάζουμε τα επεισόδια. Δεν υπάρχει υγιής φίλαθλος που να μην καταδικάζει τα επεισόδια. Όμως, ταυτόχρονα, πρέπει να καταδικάσουμε και αυτόν τον ηθικό αυτουργό, τον διαιτητή. </w:t>
      </w:r>
    </w:p>
    <w:p w14:paraId="3B1C0E38"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Πρέπει να μνημονεύσουμε εδώ -γιατί συνέβησαν περίεργα πράγματα- ότι δεν δόθηκε το πέναλτι, ενώ ακόμη και αν ισοφάριζε τότε το παιχνίδι ο ΠΑΟΚ,  θα είχε το πλεονέκτημα ο Ολυμπιακός γιατί θα έπαιζε στο </w:t>
      </w:r>
      <w:r>
        <w:rPr>
          <w:rFonts w:eastAsia="Times New Roman" w:cs="Times New Roman"/>
          <w:szCs w:val="24"/>
        </w:rPr>
        <w:t>γήπεδο</w:t>
      </w:r>
      <w:r>
        <w:rPr>
          <w:rFonts w:eastAsia="Times New Roman" w:cs="Times New Roman"/>
          <w:szCs w:val="24"/>
        </w:rPr>
        <w:t xml:space="preserve"> </w:t>
      </w:r>
      <w:r>
        <w:rPr>
          <w:rFonts w:eastAsia="Times New Roman" w:cs="Times New Roman"/>
          <w:szCs w:val="24"/>
        </w:rPr>
        <w:t>«Καραϊσκάκη» με την ισοπαλία. Παρ’ όλα αυτά, ο δι</w:t>
      </w:r>
      <w:r>
        <w:rPr>
          <w:rFonts w:eastAsia="Times New Roman" w:cs="Times New Roman"/>
          <w:szCs w:val="24"/>
        </w:rPr>
        <w:t xml:space="preserve">αιτητής μην καταλογίζοντας το πέναλτι, εξασφάλισε στον Ολυμπιακό τη νίκη, το δυάρι. </w:t>
      </w:r>
    </w:p>
    <w:p w14:paraId="3B1C0E39"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εδώ έρχεται μία πληροφορία για ένα στοίχημα που παίχτηκε στη Μαλαισία στο δυάρι, δηλαδή στη νίκη του Ολυμπιακού, ύψους 13 εκατομμυρίων.</w:t>
      </w:r>
    </w:p>
    <w:p w14:paraId="3B1C0E3A"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Βλέπετε ότι υπάρχουν σκιές, κύρ</w:t>
      </w:r>
      <w:r>
        <w:rPr>
          <w:rFonts w:eastAsia="Times New Roman" w:cs="Times New Roman"/>
          <w:szCs w:val="24"/>
        </w:rPr>
        <w:t xml:space="preserve">ιε Υπουργέ, και με τέτοιες πράξεις, τέτοιες διαιτησίες αυτές οι σκιές έρχονται να ενισχυθούν και να θεωρούνται πραγματικότητα.  </w:t>
      </w:r>
    </w:p>
    <w:p w14:paraId="3B1C0E3B"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Στον συγκεκριμένο, βέβαια, διαιτητή και ο Παναθηναϊκός έχει καταλογίσει πολλά. </w:t>
      </w:r>
    </w:p>
    <w:p w14:paraId="3B1C0E3C"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την ΚΕΔ, πρέπει οπωσδήποτε, κύριε Υπουργέ, να το δείτε με ιδιαίτερη ευαισθησία, γιατί από εκεί ρυθμίζονται όλες οι σκοτεινές διαδρομές του ποδοσφαίρου μας. </w:t>
      </w:r>
    </w:p>
    <w:p w14:paraId="3B1C0E3D"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3B1C0E3E" w14:textId="77777777" w:rsidR="00DC64F4" w:rsidRDefault="0085279E">
      <w:pPr>
        <w:spacing w:line="600" w:lineRule="auto"/>
        <w:ind w:firstLine="720"/>
        <w:jc w:val="both"/>
        <w:rPr>
          <w:rFonts w:eastAsia="Times New Roman"/>
          <w:szCs w:val="24"/>
        </w:rPr>
      </w:pPr>
      <w:r>
        <w:rPr>
          <w:rFonts w:eastAsia="Times New Roman"/>
          <w:b/>
          <w:szCs w:val="24"/>
        </w:rPr>
        <w:t>ΠΡΟΕ</w:t>
      </w:r>
      <w:r>
        <w:rPr>
          <w:rFonts w:eastAsia="Times New Roman"/>
          <w:b/>
          <w:szCs w:val="24"/>
        </w:rPr>
        <w:t xml:space="preserve">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συνάδελφε, μπορείτε να προσθέσετε και άλλα στη δευτερολογία σας. </w:t>
      </w:r>
    </w:p>
    <w:p w14:paraId="3B1C0E3F" w14:textId="77777777" w:rsidR="00DC64F4" w:rsidRDefault="0085279E">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Δείξτε την ανοχή σας για μισό λεπτό ακόμα, κύριε Πρόεδρε. </w:t>
      </w:r>
    </w:p>
    <w:p w14:paraId="3B1C0E40"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Ωραία, έχετε μισό λεπτό ακόμα, κύριε συνάδελφε. </w:t>
      </w:r>
    </w:p>
    <w:p w14:paraId="3B1C0E41" w14:textId="77777777" w:rsidR="00DC64F4" w:rsidRDefault="0085279E">
      <w:pPr>
        <w:spacing w:line="600" w:lineRule="auto"/>
        <w:ind w:firstLine="720"/>
        <w:jc w:val="both"/>
        <w:rPr>
          <w:rFonts w:eastAsia="Times New Roman"/>
          <w:szCs w:val="24"/>
        </w:rPr>
      </w:pPr>
      <w:r>
        <w:rPr>
          <w:rFonts w:eastAsia="Times New Roman"/>
          <w:b/>
          <w:szCs w:val="24"/>
        </w:rPr>
        <w:t>ΓΕ</w:t>
      </w:r>
      <w:r>
        <w:rPr>
          <w:rFonts w:eastAsia="Times New Roman"/>
          <w:b/>
          <w:szCs w:val="24"/>
        </w:rPr>
        <w:t xml:space="preserve">ΩΡΓΙΟΣ ΛΑΖΑΡΙΔΗΣ: </w:t>
      </w:r>
      <w:r>
        <w:rPr>
          <w:rFonts w:eastAsia="Times New Roman"/>
          <w:szCs w:val="24"/>
        </w:rPr>
        <w:t xml:space="preserve">Σας ευχαριστώ, κύριε Πρόεδρε. </w:t>
      </w:r>
    </w:p>
    <w:p w14:paraId="3B1C0E42" w14:textId="77777777" w:rsidR="00DC64F4" w:rsidRDefault="0085279E">
      <w:pPr>
        <w:spacing w:line="600" w:lineRule="auto"/>
        <w:ind w:firstLine="720"/>
        <w:jc w:val="both"/>
        <w:rPr>
          <w:rFonts w:eastAsia="Times New Roman"/>
          <w:szCs w:val="24"/>
        </w:rPr>
      </w:pPr>
      <w:r>
        <w:rPr>
          <w:rFonts w:eastAsia="Times New Roman"/>
          <w:szCs w:val="24"/>
        </w:rPr>
        <w:t xml:space="preserve">Κύριε Υπουργέ, στην τελευταία συνεδρίασή της η </w:t>
      </w:r>
      <w:r>
        <w:rPr>
          <w:rFonts w:eastAsia="Times New Roman"/>
          <w:szCs w:val="24"/>
          <w:lang w:val="en-US"/>
        </w:rPr>
        <w:t>LIGA</w:t>
      </w:r>
      <w:r>
        <w:rPr>
          <w:rFonts w:eastAsia="Times New Roman"/>
          <w:szCs w:val="24"/>
        </w:rPr>
        <w:t xml:space="preserve"> έδειξε ότι η κατάσταση έφθασε στο απροχώρητο. Έχουμε γίνει στόχος αρνητικών σχολίων του διεθνούς αθλητικού Τύπου, όπου μιλούν για εκτεταμένη διαφθορά στον </w:t>
      </w:r>
      <w:r>
        <w:rPr>
          <w:rFonts w:eastAsia="Times New Roman"/>
          <w:szCs w:val="24"/>
        </w:rPr>
        <w:t>χώρο του ποδοσφαίρου. Η διαφθορά αυτή, μάλιστα, έχει ως αποτέλεσμα να σκέφτεται και ο ΟΠΑΠ να φύγει από χορηγός της Εθνικής Ελλάδος. Βλέπουμε ενώσεις από όλη την Ελλάδα να καταγγέλλουν τη Διοίκηση της ΕΠΟ και να της ζητούν να παραιτηθεί, υγιείς επιχειρηματ</w:t>
      </w:r>
      <w:r>
        <w:rPr>
          <w:rFonts w:eastAsia="Times New Roman"/>
          <w:szCs w:val="24"/>
        </w:rPr>
        <w:t xml:space="preserve">ίες, ιδιοκτήτες ομάδων να απειλούν ότι θα αποχωρήσουν από το Πρωτάθλημα, αν δεν επέμβει η πολιτεία. </w:t>
      </w:r>
    </w:p>
    <w:p w14:paraId="3B1C0E43" w14:textId="77777777" w:rsidR="00DC64F4" w:rsidRDefault="0085279E">
      <w:pPr>
        <w:spacing w:line="600" w:lineRule="auto"/>
        <w:ind w:firstLine="720"/>
        <w:jc w:val="both"/>
        <w:rPr>
          <w:rFonts w:eastAsia="Times New Roman"/>
          <w:szCs w:val="24"/>
        </w:rPr>
      </w:pPr>
      <w:r>
        <w:rPr>
          <w:rFonts w:eastAsia="Times New Roman"/>
          <w:szCs w:val="24"/>
        </w:rPr>
        <w:t>Επισπεύδω</w:t>
      </w:r>
      <w:r>
        <w:rPr>
          <w:rFonts w:eastAsia="Times New Roman"/>
          <w:szCs w:val="24"/>
        </w:rPr>
        <w:t xml:space="preserve"> την </w:t>
      </w:r>
      <w:proofErr w:type="spellStart"/>
      <w:r>
        <w:rPr>
          <w:rFonts w:eastAsia="Times New Roman"/>
          <w:szCs w:val="24"/>
        </w:rPr>
        <w:t>πρωτολογία</w:t>
      </w:r>
      <w:proofErr w:type="spellEnd"/>
      <w:r>
        <w:rPr>
          <w:rFonts w:eastAsia="Times New Roman"/>
          <w:szCs w:val="24"/>
        </w:rPr>
        <w:t xml:space="preserve"> μου. Ήθελα να πω και κάποια άλλα πράγματα. Ορθώς πράξατε, κύριε Υπουργέ, και διακόψατε το Κύπελλο. Θα ήθελα να δείτε τι γίνεται κα</w:t>
      </w:r>
      <w:r>
        <w:rPr>
          <w:rFonts w:eastAsia="Times New Roman"/>
          <w:szCs w:val="24"/>
        </w:rPr>
        <w:t xml:space="preserve">ι με το θέμα του </w:t>
      </w:r>
      <w:r>
        <w:rPr>
          <w:rFonts w:eastAsia="Times New Roman"/>
          <w:szCs w:val="24"/>
        </w:rPr>
        <w:t>πρωταθλήματος</w:t>
      </w:r>
      <w:r>
        <w:rPr>
          <w:rFonts w:eastAsia="Times New Roman"/>
          <w:szCs w:val="24"/>
        </w:rPr>
        <w:t xml:space="preserve">, γιατί και εκεί ίδιες ομάδες παίζουν, οι ίδιοι διαιτητές υπάρχουν και τα λοιπά. </w:t>
      </w:r>
    </w:p>
    <w:p w14:paraId="3B1C0E44" w14:textId="77777777" w:rsidR="00DC64F4" w:rsidRDefault="0085279E">
      <w:pPr>
        <w:spacing w:line="600" w:lineRule="auto"/>
        <w:jc w:val="both"/>
        <w:rPr>
          <w:rFonts w:eastAsia="Times New Roman" w:cs="Times New Roman"/>
          <w:szCs w:val="24"/>
        </w:rPr>
      </w:pPr>
      <w:r>
        <w:rPr>
          <w:rFonts w:eastAsia="Times New Roman"/>
          <w:szCs w:val="24"/>
        </w:rPr>
        <w:tab/>
      </w:r>
      <w:r>
        <w:rPr>
          <w:rFonts w:eastAsia="Times New Roman" w:cs="Times New Roman"/>
          <w:szCs w:val="24"/>
        </w:rPr>
        <w:t xml:space="preserve">Τελειώνοντας την </w:t>
      </w:r>
      <w:proofErr w:type="spellStart"/>
      <w:r>
        <w:rPr>
          <w:rFonts w:eastAsia="Times New Roman" w:cs="Times New Roman"/>
          <w:szCs w:val="24"/>
        </w:rPr>
        <w:t>πρωτολογία</w:t>
      </w:r>
      <w:proofErr w:type="spellEnd"/>
      <w:r>
        <w:rPr>
          <w:rFonts w:eastAsia="Times New Roman" w:cs="Times New Roman"/>
          <w:szCs w:val="24"/>
        </w:rPr>
        <w:t xml:space="preserve"> μου, θα ήθελα να σας ρωτήσω, κύριε Υπουργέ: Θα επισπεύσετε τις διαδικασίες πραγματικής κάθαρσης του ποδοσφαίρου και</w:t>
      </w:r>
      <w:r>
        <w:rPr>
          <w:rFonts w:eastAsia="Times New Roman" w:cs="Times New Roman"/>
          <w:szCs w:val="24"/>
        </w:rPr>
        <w:t xml:space="preserve"> εάν ναι με ποιον τρόπο;</w:t>
      </w:r>
    </w:p>
    <w:p w14:paraId="3B1C0E45"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 xml:space="preserve">Διατίθεστε να προβείτε σε κατάργηση του αυτοδιοίκητου του ποδοσφαίρου, παρά το όποιο κόστος και με μοναδικό γνώμονα την ισότιμη επιβολή κανόνων; </w:t>
      </w:r>
    </w:p>
    <w:p w14:paraId="3B1C0E46"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Προτίθεστε να παρέμβετε στις κρίσεις αλλά και στην επιλογή διαιτητών και παρατηρητών,</w:t>
      </w:r>
      <w:r>
        <w:rPr>
          <w:rFonts w:eastAsia="Times New Roman" w:cs="Times New Roman"/>
          <w:szCs w:val="24"/>
        </w:rPr>
        <w:t xml:space="preserve"> όπως αυτές γίνονται κάθε καλοκαίρι, προκειμένου να σταματήσουν επιτέλους αυτές οι απαράδεκτες διαιτησίες και –εάν ναι- με ποιον τρόπο; </w:t>
      </w:r>
    </w:p>
    <w:p w14:paraId="3B1C0E47"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 xml:space="preserve">Κλείνω με την αθλητική δικαιοσύνη, όπου και εκεί η παρέμβασή σας είναι απαραίτητη, κύριε Υπουργέ. </w:t>
      </w:r>
    </w:p>
    <w:p w14:paraId="3B1C0E48"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Ευχαριστώ.</w:t>
      </w:r>
    </w:p>
    <w:p w14:paraId="3B1C0E49" w14:textId="77777777" w:rsidR="00DC64F4" w:rsidRDefault="0085279E">
      <w:pPr>
        <w:spacing w:after="0" w:line="600" w:lineRule="auto"/>
        <w:ind w:firstLine="720"/>
        <w:jc w:val="both"/>
        <w:rPr>
          <w:rFonts w:eastAsia="Times New Roman" w:cs="Times New Roman"/>
          <w:szCs w:val="24"/>
        </w:rPr>
      </w:pPr>
      <w:r>
        <w:rPr>
          <w:rFonts w:eastAsia="Times New Roman" w:cs="Times New Roman"/>
          <w:b/>
          <w:szCs w:val="24"/>
        </w:rPr>
        <w:t xml:space="preserve">ΠΡΟΕΔΡΟΣ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Κι εγώ ευχαριστώ. </w:t>
      </w:r>
    </w:p>
    <w:p w14:paraId="3B1C0E4A"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 xml:space="preserve">Ο κ. Κοντονής έχει τον λόγο. </w:t>
      </w:r>
    </w:p>
    <w:p w14:paraId="3B1C0E4B" w14:textId="77777777" w:rsidR="00DC64F4" w:rsidRDefault="0085279E">
      <w:pPr>
        <w:spacing w:after="0"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Ευχαριστώ, κύριε Πρόεδρε. </w:t>
      </w:r>
    </w:p>
    <w:p w14:paraId="3B1C0E4C"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Κύριοι συνάδελφοι, νομίζω ότι είναι γνωστό σε όλους ότι ένα καθεστώς καχυποψίας και αναξιοπιστίας καθορ</w:t>
      </w:r>
      <w:r>
        <w:rPr>
          <w:rFonts w:eastAsia="Times New Roman" w:cs="Times New Roman"/>
          <w:szCs w:val="24"/>
        </w:rPr>
        <w:t>ίζει αυτή</w:t>
      </w:r>
      <w:r>
        <w:rPr>
          <w:rFonts w:eastAsia="Times New Roman" w:cs="Times New Roman"/>
          <w:szCs w:val="24"/>
        </w:rPr>
        <w:t>ν</w:t>
      </w:r>
      <w:r>
        <w:rPr>
          <w:rFonts w:eastAsia="Times New Roman" w:cs="Times New Roman"/>
          <w:szCs w:val="24"/>
        </w:rPr>
        <w:t xml:space="preserve"> τη στιγμή το κλίμα στο ελληνικό επαγγελματικό ποδόσφαιρο.</w:t>
      </w:r>
    </w:p>
    <w:p w14:paraId="3B1C0E4D"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 xml:space="preserve">Οι υπεύθυνοι είναι κατά πρώτον αυτοί που εμπλέκονται με το επαγγελματικό ποδόσφαιρο, η διοίκηση της </w:t>
      </w:r>
      <w:r>
        <w:rPr>
          <w:rFonts w:eastAsia="Times New Roman" w:cs="Times New Roman"/>
          <w:szCs w:val="24"/>
        </w:rPr>
        <w:t>ομοσπονδίας</w:t>
      </w:r>
      <w:r>
        <w:rPr>
          <w:rFonts w:eastAsia="Times New Roman" w:cs="Times New Roman"/>
          <w:szCs w:val="24"/>
        </w:rPr>
        <w:t xml:space="preserve">, παράγοντες των σωματείων και οι </w:t>
      </w:r>
      <w:proofErr w:type="spellStart"/>
      <w:r>
        <w:rPr>
          <w:rFonts w:eastAsia="Times New Roman" w:cs="Times New Roman"/>
          <w:szCs w:val="24"/>
        </w:rPr>
        <w:t>οπαδικοί</w:t>
      </w:r>
      <w:proofErr w:type="spellEnd"/>
      <w:r>
        <w:rPr>
          <w:rFonts w:eastAsia="Times New Roman" w:cs="Times New Roman"/>
          <w:szCs w:val="24"/>
        </w:rPr>
        <w:t xml:space="preserve"> στρατοί, οι οποίοι συγκροτούνται </w:t>
      </w:r>
      <w:r>
        <w:rPr>
          <w:rFonts w:eastAsia="Times New Roman" w:cs="Times New Roman"/>
          <w:szCs w:val="24"/>
        </w:rPr>
        <w:t xml:space="preserve">για να ασκούν πιέσεις πανταχόθεν. </w:t>
      </w:r>
    </w:p>
    <w:p w14:paraId="3B1C0E4E"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 xml:space="preserve">Ωστόσο, θέλω να τονίσω ότι η κατάσταση αυτή δεν έπεσε από τον ουρανό. Είναι προϊόν ενός πελατειακού κράτους που είχε </w:t>
      </w:r>
      <w:proofErr w:type="spellStart"/>
      <w:r>
        <w:rPr>
          <w:rFonts w:eastAsia="Times New Roman" w:cs="Times New Roman"/>
          <w:szCs w:val="24"/>
        </w:rPr>
        <w:t>οικοδομηθεί</w:t>
      </w:r>
      <w:proofErr w:type="spellEnd"/>
      <w:r>
        <w:rPr>
          <w:rFonts w:eastAsia="Times New Roman" w:cs="Times New Roman"/>
          <w:szCs w:val="24"/>
        </w:rPr>
        <w:t xml:space="preserve"> τα προηγούμενα χρόνια και είχε να κάνει με τη σχέση που είχε αναπτυχθεί μεταξύ των κυβερνήσε</w:t>
      </w:r>
      <w:r>
        <w:rPr>
          <w:rFonts w:eastAsia="Times New Roman" w:cs="Times New Roman"/>
          <w:szCs w:val="24"/>
        </w:rPr>
        <w:t>ων ΠΑΣΟΚ και Νέας Δημοκρατίας και των ποδοσφαιρικών παραγόντων.</w:t>
      </w:r>
    </w:p>
    <w:p w14:paraId="3B1C0E4F"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 xml:space="preserve">Αυτό το καθεστώς διαπλοκής επέτρεψε να ψηφίζονται νομοθετικές ρυθμίσεις από τη Βουλή των Ελλήνων παρά το Σύνταγμα και να δίδουν ένα καθεστώς ανεξέλεγκτο και αδιαφανές σε ό,τι έπραττε επί χρόνια η Ποδοσφαιρική Ομοσπονδία. </w:t>
      </w:r>
    </w:p>
    <w:p w14:paraId="3B1C0E50"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Στο σημείο αυτό θέλω να σας απαντή</w:t>
      </w:r>
      <w:r>
        <w:rPr>
          <w:rFonts w:eastAsia="Times New Roman" w:cs="Times New Roman"/>
          <w:szCs w:val="24"/>
        </w:rPr>
        <w:t>σω ευθέως: Η Κυβέρνηση θα σεβαστεί απολύτως το αυτοδιοίκητο, όχι μόνο της Ποδοσφαιρικής Ομοσπονδίας αλλά όλων των αθλητικών ομοσπονδιών. Αυτό το είχαμε διακηρύξει από την πρώτη στιγμή. Δεν είναι ότι μας εμποδίζει για το αντίθετο το γεγονός ότι υπάρχουν διε</w:t>
      </w:r>
      <w:r>
        <w:rPr>
          <w:rFonts w:eastAsia="Times New Roman" w:cs="Times New Roman"/>
          <w:szCs w:val="24"/>
        </w:rPr>
        <w:t xml:space="preserve">θνείς συμβάσεις της χώρας. Πιστεύουμε ακράδαντα ότι οι αθλητικές ομοσπονδίες πρέπει οι ίδιες να καθορίζουν τα </w:t>
      </w:r>
      <w:proofErr w:type="spellStart"/>
      <w:r>
        <w:rPr>
          <w:rFonts w:eastAsia="Times New Roman" w:cs="Times New Roman"/>
          <w:szCs w:val="24"/>
        </w:rPr>
        <w:t>τεκταινόμενα</w:t>
      </w:r>
      <w:proofErr w:type="spellEnd"/>
      <w:r>
        <w:rPr>
          <w:rFonts w:eastAsia="Times New Roman" w:cs="Times New Roman"/>
          <w:szCs w:val="24"/>
        </w:rPr>
        <w:t xml:space="preserve"> στο άθλημα, το οποίο καλλιεργούν και εκπροσωπούν και πρέπει αυτές να έχουν τον πρώτο λόγο. </w:t>
      </w:r>
    </w:p>
    <w:p w14:paraId="3B1C0E51"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Όμως, άλλο είναι το αυτοδιοίκητο που λειτ</w:t>
      </w:r>
      <w:r>
        <w:rPr>
          <w:rFonts w:eastAsia="Times New Roman" w:cs="Times New Roman"/>
          <w:szCs w:val="24"/>
        </w:rPr>
        <w:t>ουργεί στ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πλαίσιο </w:t>
      </w:r>
      <w:r>
        <w:rPr>
          <w:rFonts w:eastAsia="Times New Roman" w:cs="Times New Roman"/>
          <w:szCs w:val="24"/>
        </w:rPr>
        <w:t>του Συντάγματος και άλλο ένα καθεστώς ασυδοσίας. Θα ήθελα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τονίσω ότι αυτό το καθεστώς ασυδοσίας -αυτονομίας, όπως το περιγράφετε- έχει αρθεί με τον ν.</w:t>
      </w:r>
      <w:r>
        <w:rPr>
          <w:rFonts w:eastAsia="Times New Roman" w:cs="Times New Roman"/>
          <w:szCs w:val="24"/>
        </w:rPr>
        <w:t xml:space="preserve">4326 που ψήφισε η Βουλή των Ελλήνων πέρυσι τον Μάιο. Εμείς έχουμε ζητήσει όχι μόνο από την ΕΠΟ, να προσαρμόσει το καταστατικό και τους κανονισμούς της με τα διεθνή κρατούντα, αυτά δηλαδή που η </w:t>
      </w:r>
      <w:r>
        <w:rPr>
          <w:rFonts w:eastAsia="Times New Roman" w:cs="Times New Roman"/>
          <w:szCs w:val="24"/>
          <w:lang w:val="en-US"/>
        </w:rPr>
        <w:t>FIFA</w:t>
      </w:r>
      <w:r>
        <w:rPr>
          <w:rFonts w:eastAsia="Times New Roman" w:cs="Times New Roman"/>
          <w:szCs w:val="24"/>
        </w:rPr>
        <w:t xml:space="preserve"> και η </w:t>
      </w:r>
      <w:r>
        <w:rPr>
          <w:rFonts w:eastAsia="Times New Roman" w:cs="Times New Roman"/>
          <w:szCs w:val="24"/>
          <w:lang w:val="en-US"/>
        </w:rPr>
        <w:t>UEFA</w:t>
      </w:r>
      <w:r>
        <w:rPr>
          <w:rFonts w:eastAsia="Times New Roman" w:cs="Times New Roman"/>
          <w:szCs w:val="24"/>
        </w:rPr>
        <w:t xml:space="preserve"> έχουν συμπεριλάβει στα καταστατικά τους αλλά κα</w:t>
      </w:r>
      <w:r>
        <w:rPr>
          <w:rFonts w:eastAsia="Times New Roman" w:cs="Times New Roman"/>
          <w:szCs w:val="24"/>
        </w:rPr>
        <w:t xml:space="preserve">ι από τις διεθνείς ομοσπονδίες να εποπτεύουν αυτό το έργο. </w:t>
      </w:r>
    </w:p>
    <w:p w14:paraId="3B1C0E52"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Δυστυχώς, κύριοι συνάδελφοι, ούτε η ΕΠΟ έχει κινηθεί προς αυτή</w:t>
      </w:r>
      <w:r>
        <w:rPr>
          <w:rFonts w:eastAsia="Times New Roman" w:cs="Times New Roman"/>
          <w:szCs w:val="24"/>
        </w:rPr>
        <w:t>ν</w:t>
      </w:r>
      <w:r>
        <w:rPr>
          <w:rFonts w:eastAsia="Times New Roman" w:cs="Times New Roman"/>
          <w:szCs w:val="24"/>
        </w:rPr>
        <w:t xml:space="preserve"> την κατεύθυνση, δηλαδή εκσυγχρονισμού και εναρμ</w:t>
      </w:r>
      <w:r>
        <w:rPr>
          <w:rFonts w:eastAsia="Times New Roman" w:cs="Times New Roman"/>
          <w:szCs w:val="24"/>
        </w:rPr>
        <w:t>όνισης</w:t>
      </w:r>
      <w:r>
        <w:rPr>
          <w:rFonts w:eastAsia="Times New Roman" w:cs="Times New Roman"/>
          <w:szCs w:val="24"/>
        </w:rPr>
        <w:t xml:space="preserve"> του καταστατικού της και των κανονισμών με τα καταστατικά και τους κανονισμούς</w:t>
      </w:r>
      <w:r>
        <w:rPr>
          <w:rFonts w:eastAsia="Times New Roman" w:cs="Times New Roman"/>
          <w:szCs w:val="24"/>
        </w:rPr>
        <w:t xml:space="preserve"> των διεθνών ομοσπονδιών</w:t>
      </w:r>
      <w:r>
        <w:rPr>
          <w:rFonts w:eastAsia="Times New Roman" w:cs="Times New Roman"/>
          <w:szCs w:val="24"/>
        </w:rPr>
        <w:t>,</w:t>
      </w:r>
      <w:r>
        <w:rPr>
          <w:rFonts w:eastAsia="Times New Roman" w:cs="Times New Roman"/>
          <w:szCs w:val="24"/>
        </w:rPr>
        <w:t xml:space="preserve"> ούτε οι διεθνείς ομοσπονδίες επί έναν χρόνο τώρα –εάν και τους έχουμε καλέσει και τους έχουμε παράσχει την υποστήριξη της Κυβέρνησης στο να πράξουν αυτά που πρέπει να πράττουν- δεν έχουν ενεργήσει. </w:t>
      </w:r>
    </w:p>
    <w:p w14:paraId="3B1C0E53"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Δυστυχώς, λοιπόν, φτάσαμε για ά</w:t>
      </w:r>
      <w:r>
        <w:rPr>
          <w:rFonts w:eastAsia="Times New Roman" w:cs="Times New Roman"/>
          <w:szCs w:val="24"/>
        </w:rPr>
        <w:t xml:space="preserve">λλη μια φορά σε ένα σοβαρό πρόβλημα, το οποίο μάλιστα </w:t>
      </w:r>
      <w:r>
        <w:rPr>
          <w:rFonts w:eastAsia="Times New Roman" w:cs="Times New Roman"/>
          <w:szCs w:val="24"/>
        </w:rPr>
        <w:t xml:space="preserve">χρεώνεται </w:t>
      </w:r>
      <w:r>
        <w:rPr>
          <w:rFonts w:eastAsia="Times New Roman" w:cs="Times New Roman"/>
          <w:szCs w:val="24"/>
        </w:rPr>
        <w:t xml:space="preserve">ως παρέμβαση της Κυβέρνησης στα θέματα του ποδοσφαίρου. </w:t>
      </w:r>
    </w:p>
    <w:p w14:paraId="3B1C0E54"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 xml:space="preserve">Θα ήθελα να τονίσω και από τη θέση αυτή ότι ουδεμία παρέμβαση στα θέματα του ποδοσφαίρου υπάρχει, όταν για την απόφαση τουλάχιστον της </w:t>
      </w:r>
      <w:r>
        <w:rPr>
          <w:rFonts w:eastAsia="Times New Roman" w:cs="Times New Roman"/>
          <w:szCs w:val="24"/>
        </w:rPr>
        <w:t xml:space="preserve">οριστικής διακοπής του </w:t>
      </w:r>
      <w:r>
        <w:rPr>
          <w:rFonts w:eastAsia="Times New Roman" w:cs="Times New Roman"/>
          <w:szCs w:val="24"/>
        </w:rPr>
        <w:t>κυπέλλου</w:t>
      </w:r>
      <w:r>
        <w:rPr>
          <w:rFonts w:eastAsia="Times New Roman" w:cs="Times New Roman"/>
          <w:szCs w:val="24"/>
        </w:rPr>
        <w:t xml:space="preserve">, </w:t>
      </w:r>
      <w:proofErr w:type="spellStart"/>
      <w:r>
        <w:rPr>
          <w:rFonts w:eastAsia="Times New Roman" w:cs="Times New Roman"/>
          <w:szCs w:val="24"/>
        </w:rPr>
        <w:t>προεβλήθησαν</w:t>
      </w:r>
      <w:proofErr w:type="spellEnd"/>
      <w:r>
        <w:rPr>
          <w:rFonts w:eastAsia="Times New Roman" w:cs="Times New Roman"/>
          <w:szCs w:val="24"/>
        </w:rPr>
        <w:t xml:space="preserve"> ως δικαιολογητικοί λόγοι θέματα δημόσιας τάξης και περιφρούρησης της κοινωνικής ειρήνης.</w:t>
      </w:r>
    </w:p>
    <w:p w14:paraId="3B1C0E55"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 xml:space="preserve">Αυτά είναι κανόνες και αξίες, τις οποίες περιφρουρεί όχι μόνο το </w:t>
      </w:r>
      <w:r>
        <w:rPr>
          <w:rFonts w:eastAsia="Times New Roman" w:cs="Times New Roman"/>
          <w:szCs w:val="24"/>
        </w:rPr>
        <w:t>Εσωτερικό Δίκαιο</w:t>
      </w:r>
      <w:r>
        <w:rPr>
          <w:rFonts w:eastAsia="Times New Roman" w:cs="Times New Roman"/>
          <w:szCs w:val="24"/>
        </w:rPr>
        <w:t xml:space="preserve">, αλλά και το </w:t>
      </w:r>
      <w:r>
        <w:rPr>
          <w:rFonts w:eastAsia="Times New Roman" w:cs="Times New Roman"/>
          <w:szCs w:val="24"/>
        </w:rPr>
        <w:t>Ευρωπαϊκό Δίκαιο</w:t>
      </w:r>
      <w:r>
        <w:rPr>
          <w:rFonts w:eastAsia="Times New Roman" w:cs="Times New Roman"/>
          <w:szCs w:val="24"/>
        </w:rPr>
        <w:t xml:space="preserve"> και έχουν</w:t>
      </w:r>
      <w:r>
        <w:rPr>
          <w:rFonts w:eastAsia="Times New Roman" w:cs="Times New Roman"/>
          <w:szCs w:val="24"/>
        </w:rPr>
        <w:t xml:space="preserve"> επιβεβαιωθεί από αποφάσεις του Ευρωπαϊκού Δικαστηρίου.</w:t>
      </w:r>
    </w:p>
    <w:p w14:paraId="3B1C0E5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Επειδή θέτετε και άλλα ζητήματα, θα ήθελα να σας πω εν συντομία, γιατί έχει περάσει ο χρόνος, ότι όσον αφορά το θέμα της πειθαρχικής δικαιοσύνης, πάλι με πρωτοβουλία της Κυβέρνησης, σύμφωνη γνώμη των </w:t>
      </w:r>
      <w:r>
        <w:rPr>
          <w:rFonts w:eastAsia="Times New Roman" w:cs="Times New Roman"/>
          <w:szCs w:val="24"/>
        </w:rPr>
        <w:t>ομοσπονδιών, πέρσι τοποθετήθηκαν τακτικοί δικαστές στην απονομή της πειθαρχικής δικαιοσύνης. Αυτό θεωρούμε ότι είναι μεγάλη βελτίωση.</w:t>
      </w:r>
    </w:p>
    <w:p w14:paraId="3B1C0E5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Πού υπάρχει, όμως, εδώ το πρόβλημα; Δεν υπάρχει στην ΕΠΟ, γιατί δεν θέλω να τα φορτώνουμε όλα αδίκως στην Ελληνική Ποδοσφα</w:t>
      </w:r>
      <w:r>
        <w:rPr>
          <w:rFonts w:eastAsia="Times New Roman" w:cs="Times New Roman"/>
          <w:szCs w:val="24"/>
        </w:rPr>
        <w:t xml:space="preserve">ιρική Ομοσπονδία. Υπάρχει στους παράγοντες, οι οποίοι αν και κατά τη ψήφιση του νόμου υπεραμύνονταν της σχετικής διατάξεως, όταν ήρθε η ώρα της απόδοσης ευθυνών από τους τακτικούς δικαστές, οι οποίοι δικάζουν με βάση το </w:t>
      </w:r>
      <w:r>
        <w:rPr>
          <w:rFonts w:eastAsia="Times New Roman" w:cs="Times New Roman"/>
          <w:szCs w:val="24"/>
        </w:rPr>
        <w:t>Π</w:t>
      </w:r>
      <w:r>
        <w:rPr>
          <w:rFonts w:eastAsia="Times New Roman" w:cs="Times New Roman"/>
          <w:szCs w:val="24"/>
        </w:rPr>
        <w:t>ειθαρχικό</w:t>
      </w:r>
      <w:r>
        <w:rPr>
          <w:rFonts w:eastAsia="Times New Roman" w:cs="Times New Roman"/>
          <w:szCs w:val="24"/>
        </w:rPr>
        <w:t xml:space="preserve"> </w:t>
      </w:r>
      <w:r>
        <w:rPr>
          <w:rFonts w:eastAsia="Times New Roman" w:cs="Times New Roman"/>
          <w:szCs w:val="24"/>
        </w:rPr>
        <w:t xml:space="preserve">Δίκαιο </w:t>
      </w:r>
      <w:r>
        <w:rPr>
          <w:rFonts w:eastAsia="Times New Roman" w:cs="Times New Roman"/>
          <w:szCs w:val="24"/>
        </w:rPr>
        <w:t>της Ελληνικής Ποδο</w:t>
      </w:r>
      <w:r>
        <w:rPr>
          <w:rFonts w:eastAsia="Times New Roman" w:cs="Times New Roman"/>
          <w:szCs w:val="24"/>
        </w:rPr>
        <w:t xml:space="preserve">σφαιρικής Ομοσπονδίας, έβαλαν κατά των αποφάσεών τους. Θεωρώ ότι αυτό το πράγμα είναι απαράδεκτο, αυτή η τακτική είναι απαράδεκτη. </w:t>
      </w:r>
    </w:p>
    <w:p w14:paraId="3B1C0E5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Οι παράγοντες των ομάδων και οι διοικήσεις των ομάδων πρέπει να προσεγγίζουν με σεβασμό αυτήν τη διαδικασία και να έχουν κατ</w:t>
      </w:r>
      <w:r>
        <w:rPr>
          <w:rFonts w:eastAsia="Times New Roman" w:cs="Times New Roman"/>
          <w:szCs w:val="24"/>
        </w:rPr>
        <w:t xml:space="preserve">ά νου ότι πλέον τα πειθαρχικά όργανα της Ελληνικής Ποδοσφαιρικής Ομοσπονδίας δεν είναι στελεχωμένα από συνταξιούχους δικαστές ή δικηγόρους, οι οποίοι εμπλέκονται μάλιστα σε κακουργηματικές πράξεις, σύμφωνα με όσα έχουν δοθεί στη δημοσιότητα και γνωρίζουμε </w:t>
      </w:r>
      <w:r>
        <w:rPr>
          <w:rFonts w:eastAsia="Times New Roman" w:cs="Times New Roman"/>
          <w:szCs w:val="24"/>
        </w:rPr>
        <w:t>αλλά από τακτικούς δικαστές, οι οποίοι χαίρουν όλων των εγγυήσεων του Συντάγματος και πρέπει με σεβασμό και με προσοχή να μιλάμε γι’ αυτά τα ζητήματα όταν εκδίδονται αποφάσεις.</w:t>
      </w:r>
    </w:p>
    <w:p w14:paraId="3B1C0E59"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Ευχαριστώ.</w:t>
      </w:r>
    </w:p>
    <w:p w14:paraId="3B1C0E5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Κύριε Λαζαρίδη, παρακαλώ επισπεύσατε τη</w:t>
      </w:r>
      <w:r>
        <w:rPr>
          <w:rFonts w:eastAsia="Times New Roman" w:cs="Times New Roman"/>
          <w:szCs w:val="24"/>
        </w:rPr>
        <w:t xml:space="preserve"> δευτερολογία σας. Δώστε μόνο επιπλέον στοιχεία.</w:t>
      </w:r>
    </w:p>
    <w:p w14:paraId="3B1C0E5B"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Θα είμαι σύντομος, κύριε Πρόεδρε.</w:t>
      </w:r>
    </w:p>
    <w:p w14:paraId="3B1C0E5C"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Ευχαριστώ.</w:t>
      </w:r>
    </w:p>
    <w:p w14:paraId="3B1C0E5D"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Κατ’ αρχάς θα ήθελα να σας πω, κύριε Υπουργέ, ότι δεν χρειάζεται επιείκεια η ΕΠΟ, γιατί για </w:t>
      </w:r>
      <w:r>
        <w:rPr>
          <w:rFonts w:eastAsia="Times New Roman" w:cs="Times New Roman"/>
          <w:szCs w:val="24"/>
        </w:rPr>
        <w:t>πολλά πράγματα, δηλαδή για όλη αυτήν την κατάσταση στην οποία έχει περιέλθει το ελληνικό ποδόσφαιρο, η ΕΠΟ έχει το μεγαλύτερο μερίδιο της ευθύνης.</w:t>
      </w:r>
    </w:p>
    <w:p w14:paraId="3B1C0E5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Για να δείτε και τη νοοτροπία, κύριε Υπουργέ, όταν ρώτησαν τον Πρόεδρο της ΕΠΟ, μετά τον αγώνα Κυπέλλου του Π</w:t>
      </w:r>
      <w:r>
        <w:rPr>
          <w:rFonts w:eastAsia="Times New Roman" w:cs="Times New Roman"/>
          <w:szCs w:val="24"/>
        </w:rPr>
        <w:t>ΑΟΚ με τον Ολυμπιακό, μετά τα επεισόδια, να πει τη γνώμη του για τη διαιτησία, είπε ότι δεν έβλεπε το ματς. Φαντασθείτε, δηλαδή, τη νοοτροπία! Ο Πρόεδρος της ΕΠΟ δεν έβλεπε το κυριότερο ματς εκείνης της αγωνιστικής!</w:t>
      </w:r>
    </w:p>
    <w:p w14:paraId="3B1C0E5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Θα ήθελα στη συνέχεια να σταθώ –δεν μπορ</w:t>
      </w:r>
      <w:r>
        <w:rPr>
          <w:rFonts w:eastAsia="Times New Roman" w:cs="Times New Roman"/>
          <w:szCs w:val="24"/>
        </w:rPr>
        <w:t xml:space="preserve">ώ να το προσπεράσω αυτό γιατί είμαι και Πόντιος, κύριε Υπουργέ- στους απαράδεκτους χαρακτηρισμούς των παραγόντων συγκεκριμένης ομάδας, ανάμεσα στους οποίους, δυστυχώς, ήταν και πρώην Υπουργός, ο οποίος βέβαια είναι γνωστός για τις επιδόσεις του. Επί δικής </w:t>
      </w:r>
      <w:r>
        <w:rPr>
          <w:rFonts w:eastAsia="Times New Roman" w:cs="Times New Roman"/>
          <w:szCs w:val="24"/>
        </w:rPr>
        <w:t>του υπουργίας υπήρξε το αρνητικό ρεκόρ να ανέβει η τιμή των καυσίμων μέσα σε μία ημέρα στο 20% με 25%.</w:t>
      </w:r>
    </w:p>
    <w:p w14:paraId="3B1C0E6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Κατηγόρησαν τον Ιβάν Σαββίδη ως </w:t>
      </w:r>
      <w:proofErr w:type="spellStart"/>
      <w:r>
        <w:rPr>
          <w:rFonts w:eastAsia="Times New Roman" w:cs="Times New Roman"/>
          <w:szCs w:val="24"/>
        </w:rPr>
        <w:t>Ρωσοπόντιο</w:t>
      </w:r>
      <w:proofErr w:type="spellEnd"/>
      <w:r>
        <w:rPr>
          <w:rFonts w:eastAsia="Times New Roman" w:cs="Times New Roman"/>
          <w:szCs w:val="24"/>
        </w:rPr>
        <w:t>, ως μουσαφίρη. Και εγώ, δηλαδή, ως Πόντιος θα πρέπει να νιώθω μουσαφίρης εδώ στην πατρίδα μου. Συγκεκριμένα –δ</w:t>
      </w:r>
      <w:r>
        <w:rPr>
          <w:rFonts w:eastAsia="Times New Roman" w:cs="Times New Roman"/>
          <w:szCs w:val="24"/>
        </w:rPr>
        <w:t xml:space="preserve">εν χρειάζεται βέβαια τη στήριξη κανενός ο Σαββίδης- θα πω δύο, τρία πραγματάκια ως Πόντιος και Έλλην για τον κ. Σαββίδη. </w:t>
      </w:r>
    </w:p>
    <w:p w14:paraId="3B1C0E6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Ο κ. Σαββίδης αντί να βγάζει τα χρήματά του στο εξωτερικό, όπως έκανε η παρέα του συγκεκριμένου Υπουργού και άλλοι γνωστοί παράγοντες,</w:t>
      </w:r>
      <w:r>
        <w:rPr>
          <w:rFonts w:eastAsia="Times New Roman" w:cs="Times New Roman"/>
          <w:szCs w:val="24"/>
        </w:rPr>
        <w:t xml:space="preserve"> έφερε λεφτά στην Ελλάδα και τα επένδυσε. Πάνω από 300 εκατομμύρια ευρώ έχει επενδύσει στην πατρίδα μας. Επίσης, φρόντισε να εξοφλήσει, να τακτοποιήσει τα χρέη του ΠΑΟΚ, σε αντίθεση με κάποιους άλλους, οι οποίοι φρόντισαν με το «παραθυράκι» του υποβιβασμού</w:t>
      </w:r>
      <w:r>
        <w:rPr>
          <w:rFonts w:eastAsia="Times New Roman" w:cs="Times New Roman"/>
          <w:szCs w:val="24"/>
        </w:rPr>
        <w:t xml:space="preserve"> να τακτοποιήσουν αυτά τα θέματα.</w:t>
      </w:r>
    </w:p>
    <w:p w14:paraId="3B1C0E6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Υπουργέ, θα ήθελα να σας κάνω δύο, τρεις προτάσεις για το θέμα της ΕΠΟ. </w:t>
      </w:r>
    </w:p>
    <w:p w14:paraId="3B1C0E6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Πρώτον, θα ήθελα να σας πω ότι η θεσμοθέτηση της απλής αναλογικής θα είναι ένα πλήγμα στον νοσηρό παραγοντισμό και θα δημιουργήσει </w:t>
      </w:r>
      <w:r>
        <w:rPr>
          <w:rFonts w:eastAsia="Times New Roman" w:cs="Times New Roman"/>
          <w:szCs w:val="24"/>
        </w:rPr>
        <w:t>κίνητρα για τη συμμετοχή νέων ανθρώπων με όρεξη και διάθεση για προσφορά. Η απλή αναλογική διασφαλίζει την αρχή της αυτοδιοίκησης και διευρύνει την ελεύθερη εκλογή στα όργανα των ενώσεων και των ομοσπονδιών ατόμων ευρύτερης, κοινής αποδοχής και καταξίωσης.</w:t>
      </w:r>
    </w:p>
    <w:p w14:paraId="3B1C0E6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Δεύτερον, διασφαλίζεται ότι δεν θα εκλέγονται για περισσότερες από δύο θητείες άτομα στις θέσεις μελών των διοικητικών συμβουλίων των ενώσεων και των ομοσπονδιών.</w:t>
      </w:r>
    </w:p>
    <w:p w14:paraId="3B1C0E6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Και τρίτον -τελειώνω εδώ- σύμφωνα με το υφιστάμενο σύστημα, ψηφίζουν για το ΔΣ της ΕΠΟ τρία </w:t>
      </w:r>
      <w:r>
        <w:rPr>
          <w:rFonts w:eastAsia="Times New Roman" w:cs="Times New Roman"/>
          <w:szCs w:val="24"/>
        </w:rPr>
        <w:t>άτομα από κάθε Ένωση. Η επιλογή, όμως, αυτών των ατόμων γίνεται με υπόδειξη του Προέδρου της τοπικής ένωσης, δηλαδή «Γιάννης κερνάει Γιάννης πίνει».</w:t>
      </w:r>
    </w:p>
    <w:p w14:paraId="3B1C0E66" w14:textId="77777777" w:rsidR="00DC64F4" w:rsidRDefault="0085279E">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B1C0E67" w14:textId="77777777" w:rsidR="00DC64F4" w:rsidRDefault="0085279E">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w:t>
      </w:r>
      <w:r>
        <w:rPr>
          <w:rFonts w:eastAsia="Times New Roman"/>
          <w:b/>
          <w:bCs/>
        </w:rPr>
        <w:t>σης</w:t>
      </w:r>
      <w:proofErr w:type="spellEnd"/>
      <w:r>
        <w:rPr>
          <w:rFonts w:eastAsia="Times New Roman"/>
          <w:b/>
          <w:bCs/>
        </w:rPr>
        <w:t>):</w:t>
      </w:r>
      <w:r>
        <w:rPr>
          <w:rFonts w:eastAsia="Times New Roman"/>
          <w:bCs/>
        </w:rPr>
        <w:t xml:space="preserve"> </w:t>
      </w:r>
      <w:r>
        <w:rPr>
          <w:rFonts w:eastAsia="Times New Roman" w:cs="Times New Roman"/>
          <w:szCs w:val="24"/>
        </w:rPr>
        <w:t>Ευχαριστούμε.</w:t>
      </w:r>
    </w:p>
    <w:p w14:paraId="3B1C0E68"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Κλείνω, κύριε Πρόεδρε. Ούτε ένα δευτερόλεπτο δεν θα χρειαστώ.</w:t>
      </w:r>
    </w:p>
    <w:p w14:paraId="3B1C0E6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Η πρόταση είναι να ψηφίζουν στη </w:t>
      </w:r>
      <w:r>
        <w:rPr>
          <w:rFonts w:eastAsia="Times New Roman" w:cs="Times New Roman"/>
          <w:szCs w:val="24"/>
        </w:rPr>
        <w:t>γενική συνέλευση</w:t>
      </w:r>
      <w:r>
        <w:rPr>
          <w:rFonts w:eastAsia="Times New Roman" w:cs="Times New Roman"/>
          <w:szCs w:val="24"/>
        </w:rPr>
        <w:t xml:space="preserve"> </w:t>
      </w:r>
      <w:r>
        <w:rPr>
          <w:rFonts w:eastAsia="Times New Roman" w:cs="Times New Roman"/>
          <w:szCs w:val="24"/>
        </w:rPr>
        <w:t xml:space="preserve">για την ανάδειξη των τριών εκπροσώπων και υποψήφιοι να μπορούν να είναι απλά μέλη και όχι αποκλειστικά μέλη του Διοικητικού Συμβουλίου και η ψηφοφορία να γίνεται μέσα από </w:t>
      </w:r>
      <w:r>
        <w:rPr>
          <w:rFonts w:eastAsia="Times New Roman" w:cs="Times New Roman"/>
          <w:szCs w:val="24"/>
        </w:rPr>
        <w:t>γενική συνέλευση</w:t>
      </w:r>
      <w:r>
        <w:rPr>
          <w:rFonts w:eastAsia="Times New Roman" w:cs="Times New Roman"/>
          <w:szCs w:val="24"/>
        </w:rPr>
        <w:t xml:space="preserve"> και να είναι άτομα εκτός Διοικητικού Συμβουλίου.</w:t>
      </w:r>
    </w:p>
    <w:p w14:paraId="3B1C0E6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B1C0E6B" w14:textId="77777777" w:rsidR="00DC64F4" w:rsidRDefault="0085279E">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Ευχαριστώ.</w:t>
      </w:r>
    </w:p>
    <w:p w14:paraId="3B1C0E6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Θα παρακαλούσα, βέβαια, κύριε συνάδελφε, για το εξής. Δεν είναι σωστό στην ανάπτυξη των ερωτήσεων να γίνεται προσωπική, φωτογραφική υπεράσπιση ή καταδίκη ή απαξίωση -εν προκειμένω, ήταν υπεράσπιση- ποδοσφαιρικών παρ</w:t>
      </w:r>
      <w:r>
        <w:rPr>
          <w:rFonts w:eastAsia="Times New Roman" w:cs="Times New Roman"/>
          <w:szCs w:val="24"/>
        </w:rPr>
        <w:t>αγόντων κ.λπ.</w:t>
      </w:r>
      <w:r>
        <w:rPr>
          <w:rFonts w:eastAsia="Times New Roman" w:cs="Times New Roman"/>
          <w:szCs w:val="24"/>
        </w:rPr>
        <w:t>.</w:t>
      </w:r>
      <w:r>
        <w:rPr>
          <w:rFonts w:eastAsia="Times New Roman" w:cs="Times New Roman"/>
          <w:szCs w:val="24"/>
        </w:rPr>
        <w:t xml:space="preserve"> Αντιλαμβάνεστε ότι αυτό δημιουργεί ένα αίσθημα που ενδεχομένως να είναι σε αντίθεση και με τον λόγο για τον οποίο εσείς θέσατε το ζήτημα. </w:t>
      </w:r>
    </w:p>
    <w:p w14:paraId="3B1C0E6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Εδώ μπαίνουν γενικώς τα ζητήματα και σε αυτά ο Υπουργός θα απαντήσει, άλλωστε. Ευχαριστώ. </w:t>
      </w:r>
    </w:p>
    <w:p w14:paraId="3B1C0E6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Κύριε Υπουρ</w:t>
      </w:r>
      <w:r>
        <w:rPr>
          <w:rFonts w:eastAsia="Times New Roman" w:cs="Times New Roman"/>
          <w:szCs w:val="24"/>
        </w:rPr>
        <w:t>γέ, έχετε τον λόγο.</w:t>
      </w:r>
    </w:p>
    <w:p w14:paraId="3B1C0E6F"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Έτσι ακριβώς, κύριε Πρόεδρε. Θα απαντήσω γενικώς. </w:t>
      </w:r>
    </w:p>
    <w:p w14:paraId="3B1C0E7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Στα ζητήματα των προτάσεων που κατέθεσε ο αγαπητός συνάδελφος θέλω να του τονίσω ότι απασχολείται σοβαρά η νομοπαρασκευαστική </w:t>
      </w:r>
      <w:r>
        <w:rPr>
          <w:rFonts w:eastAsia="Times New Roman" w:cs="Times New Roman"/>
          <w:szCs w:val="24"/>
        </w:rPr>
        <w:t>επ</w:t>
      </w:r>
      <w:r>
        <w:rPr>
          <w:rFonts w:eastAsia="Times New Roman" w:cs="Times New Roman"/>
          <w:szCs w:val="24"/>
        </w:rPr>
        <w:t xml:space="preserve">ιτροπή </w:t>
      </w:r>
      <w:r>
        <w:rPr>
          <w:rFonts w:eastAsia="Times New Roman" w:cs="Times New Roman"/>
          <w:szCs w:val="24"/>
        </w:rPr>
        <w:t xml:space="preserve">που έχουμε συστήσει για τη σύνταξη νέου αθλητικού νόμου. Ήδη έχουν ολοκληρωθεί οι εργασίες της και αναμένω εντός των επομένων ημερών το πόρισμα μιας κοπιώδους και πολύμηνης προσπάθειας, την οποία έχουν καταβάλει όλα τα μέλη της νομοπαρασκευαστικής, </w:t>
      </w:r>
      <w:r>
        <w:rPr>
          <w:rFonts w:eastAsia="Times New Roman" w:cs="Times New Roman"/>
          <w:szCs w:val="24"/>
        </w:rPr>
        <w:t>τα οποία ευχαριστώ και δημόσια για τη συνεισφορά τους.</w:t>
      </w:r>
    </w:p>
    <w:p w14:paraId="3B1C0E7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Το δεύτερο που θέλω να τονίσω είναι ότι συμφωνώ ότι πάρα πολλές παθογένειες προκύπτουν από τον τρόπο με τον οποίο διοικείται και έχει δομηθεί το ελληνικό ποδόσφαιρο. Εδώ η ευθύνη πέφτει πρώτα και κύρια</w:t>
      </w:r>
      <w:r>
        <w:rPr>
          <w:rFonts w:eastAsia="Times New Roman" w:cs="Times New Roman"/>
          <w:szCs w:val="24"/>
        </w:rPr>
        <w:t xml:space="preserve"> στην Ποδοσφαιρική Ομοσπονδία. Σας ανέφερα, όμως, ότι και άλλοι δεν είναι άμοιροι ευθυνών, όχι μόνο εμπλεκόμενοι στο ποδόσφαιρο αλλά και πολιτικές ηγεσίες που τόσα χρόνια ανέχονταν αυτή την κατάσταση.</w:t>
      </w:r>
    </w:p>
    <w:p w14:paraId="3B1C0E7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Επίσης, θέλω να σας τονίσω ότι δουλειά της Κυβέρνησης κ</w:t>
      </w:r>
      <w:r>
        <w:rPr>
          <w:rFonts w:eastAsia="Times New Roman" w:cs="Times New Roman"/>
          <w:szCs w:val="24"/>
        </w:rPr>
        <w:t>αι του κράτους δεν είναι να εμπλέκεται στα ζητήματα της διαιτησίας. Αυτά είναι ζητήματα τα οποία το ίδιο το ποδόσφαιρο πρέπει να επιλύει και να επιλύει με τρόπο ορθό, για να καθίσταται το ίδιο αξιόπιστο και να αντιλαμβάνεται ο κάθε φίλαθλος ότι δεν υπάρχου</w:t>
      </w:r>
      <w:r>
        <w:rPr>
          <w:rFonts w:eastAsia="Times New Roman" w:cs="Times New Roman"/>
          <w:szCs w:val="24"/>
        </w:rPr>
        <w:t>ν σκιές και δόλος σε ανθρώπινα λάθη τα οποία μπορεί πράγματι να υπάρξουν.</w:t>
      </w:r>
    </w:p>
    <w:p w14:paraId="3B1C0E7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Όμως, εκείνο που θέλω να σας τονίσω είναι ότι στο θέμα της βίας και των αγριοτήτων πρέπει όλοι να είμαστε τοποθετημένοι με σαφήνεια, χωρίς «ναι μεν, αλλά». Η βία δεν μπορεί να δικαιο</w:t>
      </w:r>
      <w:r>
        <w:rPr>
          <w:rFonts w:eastAsia="Times New Roman" w:cs="Times New Roman"/>
          <w:szCs w:val="24"/>
        </w:rPr>
        <w:t>λογηθεί, επειδή κάποιος ενδεχομένως κατάλαβε ότι η ομάδα του αδικείται ή μπορεί, πράγματι, να αδικείται ή πράγματι να υπάρχουν σκοτεινές πλευρές σε έναν ποδοσφαιρικό αγώνα. Η βία είναι κάτι που τροφοδοτείται από όλη αυτή</w:t>
      </w:r>
      <w:r>
        <w:rPr>
          <w:rFonts w:eastAsia="Times New Roman" w:cs="Times New Roman"/>
          <w:szCs w:val="24"/>
        </w:rPr>
        <w:t>ν</w:t>
      </w:r>
      <w:r>
        <w:rPr>
          <w:rFonts w:eastAsia="Times New Roman" w:cs="Times New Roman"/>
          <w:szCs w:val="24"/>
        </w:rPr>
        <w:t xml:space="preserve"> την κατάσταση και πρέπει όλοι εδώ </w:t>
      </w:r>
      <w:r>
        <w:rPr>
          <w:rFonts w:eastAsia="Times New Roman" w:cs="Times New Roman"/>
          <w:szCs w:val="24"/>
        </w:rPr>
        <w:t>να αντιληφθούμε ότι όσο υπάρχει και όσο αναπτύσσεται</w:t>
      </w:r>
      <w:r>
        <w:rPr>
          <w:rFonts w:eastAsia="Times New Roman" w:cs="Times New Roman"/>
          <w:szCs w:val="24"/>
        </w:rPr>
        <w:t>,</w:t>
      </w:r>
      <w:r>
        <w:rPr>
          <w:rFonts w:eastAsia="Times New Roman" w:cs="Times New Roman"/>
          <w:szCs w:val="24"/>
        </w:rPr>
        <w:t xml:space="preserve"> τόσο δυσκολεύει την προσπάθεια κάθαρσης και διαφάνειας στον αθλητισμό.</w:t>
      </w:r>
    </w:p>
    <w:p w14:paraId="3B1C0E7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Θέλω να σας αναφέρω δύο θέματα, τα οποία θεωρώ σημαντικά. Έχουμε μπροστά μας τον παράνομο </w:t>
      </w:r>
      <w:proofErr w:type="spellStart"/>
      <w:r>
        <w:rPr>
          <w:rFonts w:eastAsia="Times New Roman" w:cs="Times New Roman"/>
          <w:szCs w:val="24"/>
        </w:rPr>
        <w:t>στοιχηματισμό</w:t>
      </w:r>
      <w:proofErr w:type="spellEnd"/>
      <w:r>
        <w:rPr>
          <w:rFonts w:eastAsia="Times New Roman" w:cs="Times New Roman"/>
          <w:szCs w:val="24"/>
        </w:rPr>
        <w:t xml:space="preserve">. Είναι ένα θέμα που η Κυβέρνηση έχει θέσει στα όργανα της Ευρωπαϊκής Ένωσης και στα </w:t>
      </w:r>
      <w:r>
        <w:rPr>
          <w:rFonts w:eastAsia="Times New Roman" w:cs="Times New Roman"/>
          <w:szCs w:val="24"/>
        </w:rPr>
        <w:t xml:space="preserve">συμβούλια </w:t>
      </w:r>
      <w:r>
        <w:rPr>
          <w:rFonts w:eastAsia="Times New Roman" w:cs="Times New Roman"/>
          <w:szCs w:val="24"/>
        </w:rPr>
        <w:t>Υπουργών, διότι είναι ένα ζήτημα το οποίο ξεπερνά τα σύνορ</w:t>
      </w:r>
      <w:r>
        <w:rPr>
          <w:rFonts w:eastAsia="Times New Roman" w:cs="Times New Roman"/>
          <w:szCs w:val="24"/>
        </w:rPr>
        <w:t>α της χώρας, είναι ένα παγκόσμιο πρόβλημα και αν δεν υπάρχει συντονισμός σε όλα τα επίπεδα, διεθνή και εθνικά, τότε δεν πρόκειται να ελεγχθεί και να παταχθεί αλλά κατ’ αρχήν, να ελεγχθεί.</w:t>
      </w:r>
    </w:p>
    <w:p w14:paraId="3B1C0E7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σας πω είναι ότι αυτές τις μέρες υλοποιείται </w:t>
      </w:r>
      <w:r>
        <w:rPr>
          <w:rFonts w:eastAsia="Times New Roman" w:cs="Times New Roman"/>
          <w:szCs w:val="24"/>
        </w:rPr>
        <w:t>και στο επίπεδο της διαβούλευσης μια πρόταση πολλών ποδοσφαιρικών παραγόντων, ομάδων της Α΄ Εθνικής Κατηγορίας</w:t>
      </w:r>
      <w:r>
        <w:rPr>
          <w:rFonts w:eastAsia="Times New Roman" w:cs="Times New Roman"/>
          <w:szCs w:val="24"/>
        </w:rPr>
        <w:t>,</w:t>
      </w:r>
      <w:r>
        <w:rPr>
          <w:rFonts w:eastAsia="Times New Roman" w:cs="Times New Roman"/>
          <w:szCs w:val="24"/>
        </w:rPr>
        <w:t xml:space="preserve"> για να ξαναμπεί το επαγγελματικό ποδόσφαιρο σε νέα βάση. Η Κυβέρνηση θεωρεί ότι η πρωτοβουλία αυτή είναι απολύτως θετική, αντανακλά την αγωνία α</w:t>
      </w:r>
      <w:r>
        <w:rPr>
          <w:rFonts w:eastAsia="Times New Roman" w:cs="Times New Roman"/>
          <w:szCs w:val="24"/>
        </w:rPr>
        <w:t>υτών των ανθρώπων του ποδοσφαίρου. Θεωρούμε ότι η πρόταση την οποία ήδη έχουν δημοσιοποιήσει είναι μια λογική πρόταση και μια βάση για συζήτηση.</w:t>
      </w:r>
    </w:p>
    <w:p w14:paraId="3B1C0E76"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Όσον αφορά το θέμα που έχει προκύψει τις τελευταίες ημέρες, η Κυβέρνηση είπε από την πρώτη στιγμή –και το τονίζ</w:t>
      </w:r>
      <w:r>
        <w:rPr>
          <w:rFonts w:eastAsia="Times New Roman" w:cs="Times New Roman"/>
          <w:szCs w:val="28"/>
        </w:rPr>
        <w:t>ει- ότι σε θέματα δημόσιας ασφάλειας και κοινωνικής ειρήνης κανένας δεν μπορεί να της υπαγορεύσει πολιτικές. Τονίσαμε, όμως, ότι αν με σοβαρές ενέργειες διασφαλιστεί η δημόσια τάξη και η κοινωνική ειρήνη, μπορούμε να δούμε ξανά, μετά την έκδοση απόφασης απ</w:t>
      </w:r>
      <w:r>
        <w:rPr>
          <w:rFonts w:eastAsia="Times New Roman" w:cs="Times New Roman"/>
          <w:szCs w:val="28"/>
        </w:rPr>
        <w:t xml:space="preserve">ό το Συμβούλιο της Επικρατείας, το ζήτημα της διοργάνωσης του </w:t>
      </w:r>
      <w:r>
        <w:rPr>
          <w:rFonts w:eastAsia="Times New Roman" w:cs="Times New Roman"/>
          <w:szCs w:val="28"/>
        </w:rPr>
        <w:t>κυπέλλου</w:t>
      </w:r>
      <w:r>
        <w:rPr>
          <w:rFonts w:eastAsia="Times New Roman" w:cs="Times New Roman"/>
          <w:szCs w:val="28"/>
        </w:rPr>
        <w:t xml:space="preserve">. Το αναφέραμε με κάθε σαφήνεια στην αντιπροσωπεία της </w:t>
      </w:r>
      <w:r>
        <w:rPr>
          <w:rFonts w:eastAsia="Times New Roman" w:cs="Times New Roman"/>
          <w:szCs w:val="28"/>
          <w:lang w:val="en-US"/>
        </w:rPr>
        <w:t>FIFA</w:t>
      </w:r>
      <w:r>
        <w:rPr>
          <w:rFonts w:eastAsia="Times New Roman" w:cs="Times New Roman"/>
          <w:szCs w:val="28"/>
        </w:rPr>
        <w:t xml:space="preserve"> και της </w:t>
      </w:r>
      <w:r>
        <w:rPr>
          <w:rFonts w:eastAsia="Times New Roman" w:cs="Times New Roman"/>
          <w:szCs w:val="28"/>
          <w:lang w:val="en-US"/>
        </w:rPr>
        <w:t>UEFA</w:t>
      </w:r>
      <w:r>
        <w:rPr>
          <w:rFonts w:eastAsia="Times New Roman" w:cs="Times New Roman"/>
          <w:szCs w:val="28"/>
        </w:rPr>
        <w:t>,</w:t>
      </w:r>
      <w:r>
        <w:rPr>
          <w:rFonts w:eastAsia="Times New Roman" w:cs="Times New Roman"/>
          <w:szCs w:val="28"/>
        </w:rPr>
        <w:t xml:space="preserve"> που είχε έρθει να μας επισκεφθεί. </w:t>
      </w:r>
    </w:p>
    <w:p w14:paraId="3B1C0E77"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Όμως, τους τονίσαμε ότι το πρώτο και κύριο που πρέπει να γίνει είναι να εναρμ</w:t>
      </w:r>
      <w:r>
        <w:rPr>
          <w:rFonts w:eastAsia="Times New Roman" w:cs="Times New Roman"/>
          <w:szCs w:val="28"/>
        </w:rPr>
        <w:t xml:space="preserve">ονιστεί το καταστατικό της ΕΠΟ με αυτά των διεθνών ομοσπονδιών και άμεσα να επιληφθεί η Επιτροπή Δεοντολογίας όλων εκείνων των παραγόντων, οι οποίοι αυτή τη στιγμή διώκονται σε βαθμό κακουργήματος και κανένας δεν τους έχει αγγίξει, διότι το προβλέπει αυτό </w:t>
      </w:r>
      <w:r>
        <w:rPr>
          <w:rFonts w:eastAsia="Times New Roman" w:cs="Times New Roman"/>
          <w:szCs w:val="28"/>
        </w:rPr>
        <w:t xml:space="preserve">που σας λέω –δηλαδή, να μην τους αγγίζει κανένας- ο Κανονισμός Λειτουργίας της Επιτροπής Δεοντολογίας. Έχουν τεθεί στο απυρόβλητο. </w:t>
      </w:r>
    </w:p>
    <w:p w14:paraId="3B1C0E78"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Αυτά τα πράγματα, λοιπόν, που τώρα σας περιγράφω</w:t>
      </w:r>
      <w:r>
        <w:rPr>
          <w:rFonts w:eastAsia="Times New Roman" w:cs="Times New Roman"/>
          <w:szCs w:val="28"/>
        </w:rPr>
        <w:t>,</w:t>
      </w:r>
      <w:r>
        <w:rPr>
          <w:rFonts w:eastAsia="Times New Roman" w:cs="Times New Roman"/>
          <w:szCs w:val="28"/>
        </w:rPr>
        <w:t xml:space="preserve"> ζητάμε εμείς. Πιστεύω ότι πρέπει να βρίσκουμε συμπαραστάτες από τις διεθνε</w:t>
      </w:r>
      <w:r>
        <w:rPr>
          <w:rFonts w:eastAsia="Times New Roman" w:cs="Times New Roman"/>
          <w:szCs w:val="28"/>
        </w:rPr>
        <w:t xml:space="preserve">ίς ομοσπονδίες και όχι ανθρώπους να μας κουνούν το δάχτυλο. Θα έλεγα –διότι πρέπει να αποδίδουμε την αλήθεια σε κάθε ζήτημα που προκύπτει- ότι αρχίζουν να το καταλαβαίνουν το πρόβλημα που υπάρχει στην Ελλάδα. Αρχίζουν να το συνειδητοποιούν. </w:t>
      </w:r>
    </w:p>
    <w:p w14:paraId="3B1C0E79"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 xml:space="preserve">Εύχομαι να το </w:t>
      </w:r>
      <w:r>
        <w:rPr>
          <w:rFonts w:eastAsia="Times New Roman" w:cs="Times New Roman"/>
          <w:szCs w:val="28"/>
        </w:rPr>
        <w:t>συνειδητοποιήσουν μέχρι τέλους και να καταλάβουν ότι οι προσπάθειες που καταβάλλει η ελληνική Κυβέρνηση είναι προσπάθειες για να αποκατασταθεί η αξιοπιστία του ποδοσφαίρου και η ειρήνευση σε έναν χώρο, τον οποίο παρακολουθούν χιλιάδες Έλληνες πολίτες και κ</w:t>
      </w:r>
      <w:r>
        <w:rPr>
          <w:rFonts w:eastAsia="Times New Roman" w:cs="Times New Roman"/>
          <w:szCs w:val="28"/>
        </w:rPr>
        <w:t>υρίως νέοι άνθρωποι, ενώπιον των οποίων έχουμε την τελική και κύρια ευθύνη.</w:t>
      </w:r>
    </w:p>
    <w:p w14:paraId="3B1C0E7A"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Ευχαριστώ, κύριε Πρόεδρε.</w:t>
      </w:r>
    </w:p>
    <w:p w14:paraId="3B1C0E7B" w14:textId="77777777" w:rsidR="00DC64F4" w:rsidRDefault="0085279E">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w:t>
      </w:r>
      <w:proofErr w:type="spellStart"/>
      <w:r>
        <w:rPr>
          <w:rFonts w:eastAsia="Times New Roman" w:cs="Times New Roman"/>
          <w:b/>
          <w:szCs w:val="28"/>
        </w:rPr>
        <w:t>Βούτσης</w:t>
      </w:r>
      <w:proofErr w:type="spellEnd"/>
      <w:r>
        <w:rPr>
          <w:rFonts w:eastAsia="Times New Roman" w:cs="Times New Roman"/>
          <w:b/>
          <w:szCs w:val="28"/>
        </w:rPr>
        <w:t xml:space="preserve">): </w:t>
      </w:r>
      <w:r>
        <w:rPr>
          <w:rFonts w:eastAsia="Times New Roman" w:cs="Times New Roman"/>
          <w:szCs w:val="28"/>
        </w:rPr>
        <w:t>Ευχαριστούμε, κύριε Υπουργέ.</w:t>
      </w:r>
    </w:p>
    <w:p w14:paraId="3B1C0E7C"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Θα συζητηθεί τώρα η πρώτη με αριθμό 736/4-4-2016 επίκαιρη ερώτηση δεύτερου κύκλου του Βουλευτή Β</w:t>
      </w:r>
      <w:r>
        <w:rPr>
          <w:rFonts w:eastAsia="Times New Roman" w:cs="Times New Roman"/>
          <w:szCs w:val="28"/>
        </w:rPr>
        <w:t>οιωτίας του Συνασπισμού Ριζοσπαστικής Αριστεράς κ. Νικολάου Θηβαίου προς τον Υπουργό Οικονομικών, σχετικά με τη ρύθμιση για τα ανείσπρακτα μισθώματα.</w:t>
      </w:r>
    </w:p>
    <w:p w14:paraId="3B1C0E7D"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Κύριε Θηβαίε, ορίστε, έχετε τον λόγο.</w:t>
      </w:r>
    </w:p>
    <w:p w14:paraId="3B1C0E7E" w14:textId="77777777" w:rsidR="00DC64F4" w:rsidRDefault="0085279E">
      <w:pPr>
        <w:spacing w:line="600" w:lineRule="auto"/>
        <w:ind w:firstLine="720"/>
        <w:jc w:val="both"/>
        <w:rPr>
          <w:rFonts w:eastAsia="Times New Roman" w:cs="Times New Roman"/>
          <w:szCs w:val="28"/>
        </w:rPr>
      </w:pPr>
      <w:r>
        <w:rPr>
          <w:rFonts w:eastAsia="Times New Roman" w:cs="Times New Roman"/>
          <w:b/>
          <w:szCs w:val="28"/>
        </w:rPr>
        <w:t xml:space="preserve">ΝΙΚΟΛΑΟΣ ΘΗΒΑΙΟΣ: </w:t>
      </w:r>
      <w:r>
        <w:rPr>
          <w:rFonts w:eastAsia="Times New Roman" w:cs="Times New Roman"/>
          <w:szCs w:val="28"/>
        </w:rPr>
        <w:t>Ευχαριστώ, κύριε Πρόεδρε.</w:t>
      </w:r>
    </w:p>
    <w:p w14:paraId="3B1C0E7F"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Κύριε Υπουργέ, είναι γεγ</w:t>
      </w:r>
      <w:r>
        <w:rPr>
          <w:rFonts w:eastAsia="Times New Roman" w:cs="Times New Roman"/>
          <w:szCs w:val="28"/>
        </w:rPr>
        <w:t>ονός ότι σ’ αυτό το διάστημα που κατατίθενται οι φορολογικές δηλώσεις για το έτος 2015 προκύπτει αντικειμενικά για πολλούς εκμισθωτές ακινήτων ένα πρόβλημα. Είναι γνωστό ότι παρά πολλοί εκμισθωτές δεν μπορούν</w:t>
      </w:r>
      <w:r>
        <w:rPr>
          <w:rFonts w:eastAsia="Times New Roman" w:cs="Times New Roman"/>
          <w:szCs w:val="28"/>
        </w:rPr>
        <w:t>,</w:t>
      </w:r>
      <w:r>
        <w:rPr>
          <w:rFonts w:eastAsia="Times New Roman" w:cs="Times New Roman"/>
          <w:szCs w:val="28"/>
        </w:rPr>
        <w:t xml:space="preserve"> λόγω οικονομικής κρίσης ή άλλων παραγόντων να </w:t>
      </w:r>
      <w:r>
        <w:rPr>
          <w:rFonts w:eastAsia="Times New Roman" w:cs="Times New Roman"/>
          <w:szCs w:val="28"/>
        </w:rPr>
        <w:t>πληρώσουν τα ενοίκιά τους, τα μισθώματά τους, συνολικά ή μέρος αυτών. Όμως, η φορολογία εισοδήματος από μισθώματα είναι συγκεκριμένη και πρέπει ο εκμισθωτής, όταν δεν εισπράττει, να εκχωρήσει στη ΔΟΥ –με αγωγή, φυσικά- διαταγή πληρωμής</w:t>
      </w:r>
      <w:r>
        <w:rPr>
          <w:rFonts w:eastAsia="Times New Roman" w:cs="Times New Roman"/>
          <w:szCs w:val="28"/>
        </w:rPr>
        <w:t>,</w:t>
      </w:r>
      <w:r>
        <w:rPr>
          <w:rFonts w:eastAsia="Times New Roman" w:cs="Times New Roman"/>
          <w:szCs w:val="28"/>
        </w:rPr>
        <w:t xml:space="preserve"> ώστε να μη φορολογη</w:t>
      </w:r>
      <w:r>
        <w:rPr>
          <w:rFonts w:eastAsia="Times New Roman" w:cs="Times New Roman"/>
          <w:szCs w:val="28"/>
        </w:rPr>
        <w:t>θεί για ανείσπρακτα ενοίκια.</w:t>
      </w:r>
    </w:p>
    <w:p w14:paraId="3B1C0E80"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Σήμερα, η συνεχιζόμενη αποχή των δικηγόρων για περισσότερο από δυόμισι μήνες δημιουργεί αντικειμενικά ένα πρόβλημα. Στερεί από χιλιάδες εκμισθωτές το δικαίωμά τους να προστατευθούν από τον τρόπο με τον οποίο θα φορολογηθούν –κα</w:t>
      </w:r>
      <w:r>
        <w:rPr>
          <w:rFonts w:eastAsia="Times New Roman" w:cs="Times New Roman"/>
          <w:szCs w:val="28"/>
        </w:rPr>
        <w:t>ι θα φορολογηθούν άδικα- και γι’ αυτό ερωτάσθε τι μέτρα μπορούμε να πάρουμε γι’ αυτό το θέμα που αδικεί σήμερα χιλιάδες εκμισθωτές, μιας και ο χρόνος για την υποβολή φορολογικών δηλώσεων τρέχει και τα χρονικά περιθώρια είναι πάρα πολύ μικρά.</w:t>
      </w:r>
    </w:p>
    <w:p w14:paraId="3B1C0E81"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Ευχαριστώ.</w:t>
      </w:r>
    </w:p>
    <w:p w14:paraId="3B1C0E82" w14:textId="77777777" w:rsidR="00DC64F4" w:rsidRDefault="0085279E">
      <w:pPr>
        <w:spacing w:line="600" w:lineRule="auto"/>
        <w:ind w:firstLine="720"/>
        <w:jc w:val="both"/>
        <w:rPr>
          <w:rFonts w:eastAsia="Times New Roman" w:cs="Times New Roman"/>
          <w:szCs w:val="28"/>
        </w:rPr>
      </w:pPr>
      <w:r>
        <w:rPr>
          <w:rFonts w:eastAsia="Times New Roman" w:cs="Times New Roman"/>
          <w:b/>
          <w:szCs w:val="28"/>
        </w:rPr>
        <w:t>ΠΡΟ</w:t>
      </w:r>
      <w:r>
        <w:rPr>
          <w:rFonts w:eastAsia="Times New Roman" w:cs="Times New Roman"/>
          <w:b/>
          <w:szCs w:val="28"/>
        </w:rPr>
        <w:t xml:space="preserve">ΕΔΡΟΣ (Νικόλαος </w:t>
      </w:r>
      <w:proofErr w:type="spellStart"/>
      <w:r>
        <w:rPr>
          <w:rFonts w:eastAsia="Times New Roman" w:cs="Times New Roman"/>
          <w:b/>
          <w:szCs w:val="28"/>
        </w:rPr>
        <w:t>Βούτσης</w:t>
      </w:r>
      <w:proofErr w:type="spellEnd"/>
      <w:r>
        <w:rPr>
          <w:rFonts w:eastAsia="Times New Roman" w:cs="Times New Roman"/>
          <w:b/>
          <w:szCs w:val="28"/>
        </w:rPr>
        <w:t xml:space="preserve">): </w:t>
      </w:r>
      <w:r>
        <w:rPr>
          <w:rFonts w:eastAsia="Times New Roman" w:cs="Times New Roman"/>
          <w:szCs w:val="28"/>
        </w:rPr>
        <w:t>Ευχαριστώ, κύριε συνάδελφε.</w:t>
      </w:r>
    </w:p>
    <w:p w14:paraId="3B1C0E83" w14:textId="77777777" w:rsidR="00DC64F4" w:rsidRDefault="0085279E">
      <w:pPr>
        <w:spacing w:line="600" w:lineRule="auto"/>
        <w:ind w:firstLine="720"/>
        <w:jc w:val="both"/>
        <w:rPr>
          <w:rFonts w:eastAsia="Times New Roman" w:cs="Times New Roman"/>
          <w:szCs w:val="28"/>
        </w:rPr>
      </w:pPr>
      <w:r>
        <w:rPr>
          <w:rFonts w:eastAsia="Times New Roman" w:cs="Times New Roman"/>
          <w:szCs w:val="28"/>
        </w:rPr>
        <w:t>Ο κ. Αλεξιάδης έχει τον λόγο.</w:t>
      </w:r>
    </w:p>
    <w:p w14:paraId="3B1C0E84" w14:textId="77777777" w:rsidR="00DC64F4" w:rsidRDefault="0085279E">
      <w:pPr>
        <w:spacing w:line="600" w:lineRule="auto"/>
        <w:ind w:firstLine="720"/>
        <w:jc w:val="both"/>
        <w:rPr>
          <w:rFonts w:eastAsia="Times New Roman" w:cs="Times New Roman"/>
          <w:szCs w:val="28"/>
        </w:rPr>
      </w:pPr>
      <w:r>
        <w:rPr>
          <w:rFonts w:eastAsia="Times New Roman" w:cs="Times New Roman"/>
          <w:b/>
          <w:szCs w:val="28"/>
        </w:rPr>
        <w:t xml:space="preserve">ΤΡΥΦΩΝ ΑΛΕΞΙΑΔΗΣ (Αναπληρωτής Υπουργός Οικονομικών): </w:t>
      </w:r>
      <w:r>
        <w:rPr>
          <w:rFonts w:eastAsia="Times New Roman" w:cs="Times New Roman"/>
          <w:szCs w:val="28"/>
        </w:rPr>
        <w:t>Κύριε Πρόεδρε, κύριε Βουλευτά, με την ερώτησή σας θέτετε ένα υπαρκτό ζήτημα, αλλά να είστε σίγουρος ότι θα δώσουμε λύση</w:t>
      </w:r>
      <w:r>
        <w:rPr>
          <w:rFonts w:eastAsia="Times New Roman" w:cs="Times New Roman"/>
          <w:szCs w:val="28"/>
        </w:rPr>
        <w:t xml:space="preserve">. Όπως δώσαμε λύση στο θέμα των ανείσπρακτων ενοικίων, έτσι θα δώσουμε λύση και σ’ αυτό το ζήτημα. Δώσαμε λύση στο θέμα των ανείσπρακτων ενοικίων, παρά τις </w:t>
      </w:r>
      <w:proofErr w:type="spellStart"/>
      <w:r>
        <w:rPr>
          <w:rFonts w:eastAsia="Times New Roman" w:cs="Times New Roman"/>
          <w:szCs w:val="28"/>
        </w:rPr>
        <w:t>καταστροφολογικές</w:t>
      </w:r>
      <w:proofErr w:type="spellEnd"/>
      <w:r>
        <w:rPr>
          <w:rFonts w:eastAsia="Times New Roman" w:cs="Times New Roman"/>
          <w:szCs w:val="28"/>
        </w:rPr>
        <w:t xml:space="preserve"> περιγραφές που υπήρχαν εκείνο το διάστημα από ορισμένες πτέρυγες της Βουλής και απ</w:t>
      </w:r>
      <w:r>
        <w:rPr>
          <w:rFonts w:eastAsia="Times New Roman" w:cs="Times New Roman"/>
          <w:szCs w:val="28"/>
        </w:rPr>
        <w:t xml:space="preserve">ό ορισμένα </w:t>
      </w:r>
      <w:r>
        <w:rPr>
          <w:rFonts w:eastAsia="Times New Roman" w:cs="Times New Roman"/>
          <w:szCs w:val="28"/>
        </w:rPr>
        <w:t xml:space="preserve">μέσα μαζικής ενημέρωσης </w:t>
      </w:r>
      <w:r>
        <w:rPr>
          <w:rFonts w:eastAsia="Times New Roman" w:cs="Times New Roman"/>
          <w:szCs w:val="28"/>
        </w:rPr>
        <w:t>ότι η Κυβέρνηση θα φορολογήσει εισοδήματα που δεν υπάρχουν, δηλαδή ανείσπρακτα ενοίκια.</w:t>
      </w:r>
    </w:p>
    <w:p w14:paraId="3B1C0E8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Δώσαμε μια λύση η οποία προέβλεπε ότι εφόσον έως την προθεσμία υποβολής της ετήσιας δήλωσης φορολογίας έχει εκδοθεί σε βάρος του </w:t>
      </w:r>
      <w:r>
        <w:rPr>
          <w:rFonts w:eastAsia="Times New Roman" w:cs="Times New Roman"/>
          <w:szCs w:val="24"/>
        </w:rPr>
        <w:t xml:space="preserve">μισθωτή διαταγή πληρωμής ή διαταγής απόδοσης χρήσης </w:t>
      </w:r>
      <w:proofErr w:type="spellStart"/>
      <w:r>
        <w:rPr>
          <w:rFonts w:eastAsia="Times New Roman" w:cs="Times New Roman"/>
          <w:szCs w:val="24"/>
        </w:rPr>
        <w:t>μισθίου</w:t>
      </w:r>
      <w:proofErr w:type="spellEnd"/>
      <w:r>
        <w:rPr>
          <w:rFonts w:eastAsia="Times New Roman" w:cs="Times New Roman"/>
          <w:szCs w:val="24"/>
        </w:rPr>
        <w:t xml:space="preserve"> ή δικαστική απόφαση αποβολής ή επιδίκαση μισθωμάτων ή έχει ασκηθεί εναντίον του μισθωτή αγωγή αποβολής ή επιδίκασης μισθωμάτων, δεν θα έχει </w:t>
      </w:r>
      <w:proofErr w:type="spellStart"/>
      <w:r>
        <w:rPr>
          <w:rFonts w:eastAsia="Times New Roman" w:cs="Times New Roman"/>
          <w:szCs w:val="24"/>
        </w:rPr>
        <w:t>καμμία</w:t>
      </w:r>
      <w:proofErr w:type="spellEnd"/>
      <w:r>
        <w:rPr>
          <w:rFonts w:eastAsia="Times New Roman" w:cs="Times New Roman"/>
          <w:szCs w:val="24"/>
        </w:rPr>
        <w:t xml:space="preserve"> φορολογική υποχρέωση αυτός που έχει το ακίνητο κα</w:t>
      </w:r>
      <w:r>
        <w:rPr>
          <w:rFonts w:eastAsia="Times New Roman" w:cs="Times New Roman"/>
          <w:szCs w:val="24"/>
        </w:rPr>
        <w:t>ι το νοικιάζει και δεν εισέπραξε ενοίκια ή δεν εισέπραξε συνολικά ενοίκια</w:t>
      </w:r>
      <w:r>
        <w:rPr>
          <w:rFonts w:eastAsia="Times New Roman" w:cs="Times New Roman"/>
          <w:szCs w:val="24"/>
        </w:rPr>
        <w:t xml:space="preserve"> και</w:t>
      </w:r>
      <w:r>
        <w:rPr>
          <w:rFonts w:eastAsia="Times New Roman" w:cs="Times New Roman"/>
          <w:szCs w:val="24"/>
        </w:rPr>
        <w:t xml:space="preserve"> για το ποσό εκείνο που δεν εισέπραξε</w:t>
      </w:r>
      <w:r>
        <w:rPr>
          <w:rFonts w:eastAsia="Times New Roman" w:cs="Times New Roman"/>
          <w:szCs w:val="24"/>
        </w:rPr>
        <w:t>.</w:t>
      </w:r>
      <w:r>
        <w:rPr>
          <w:rFonts w:eastAsia="Times New Roman" w:cs="Times New Roman"/>
          <w:szCs w:val="24"/>
        </w:rPr>
        <w:t>.</w:t>
      </w:r>
    </w:p>
    <w:p w14:paraId="3B1C0E8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Όμως, δυστυχώς, αυτός ο σχεδιασμός που είχαμε δεν μπόρεσε να προχωρήσει, διότι προέκυψε η αποχή των δικηγόρων. Ωστόσο, αυτό το θέμα είναι </w:t>
      </w:r>
      <w:r>
        <w:rPr>
          <w:rFonts w:eastAsia="Times New Roman" w:cs="Times New Roman"/>
          <w:szCs w:val="24"/>
        </w:rPr>
        <w:t>κάτι που μας απασχολεί. Θα δώσουμε λύση. Οι λύσεις που εξετάζουμε αυτή τη στιγμή είναι να παρατείνουμε σίγουρα τις προθεσμίες γι’ αυτές τις περιπτώσεις</w:t>
      </w:r>
      <w:r>
        <w:rPr>
          <w:rFonts w:eastAsia="Times New Roman" w:cs="Times New Roman"/>
          <w:szCs w:val="24"/>
        </w:rPr>
        <w:t>,</w:t>
      </w:r>
      <w:r>
        <w:rPr>
          <w:rFonts w:eastAsia="Times New Roman" w:cs="Times New Roman"/>
          <w:szCs w:val="24"/>
        </w:rPr>
        <w:t xml:space="preserve"> μέχρι να λυθεί η αποχή των δικηγόρων, η οποία ελπίζουμε να λυθεί άμεσα. Εάν διαπιστώσουμε ότι δεν λειτο</w:t>
      </w:r>
      <w:r>
        <w:rPr>
          <w:rFonts w:eastAsia="Times New Roman" w:cs="Times New Roman"/>
          <w:szCs w:val="24"/>
        </w:rPr>
        <w:t>υργεί</w:t>
      </w:r>
      <w:r>
        <w:rPr>
          <w:rFonts w:eastAsia="Times New Roman" w:cs="Times New Roman"/>
          <w:szCs w:val="24"/>
        </w:rPr>
        <w:t xml:space="preserve"> αυτή η λύση</w:t>
      </w:r>
      <w:r>
        <w:rPr>
          <w:rFonts w:eastAsia="Times New Roman" w:cs="Times New Roman"/>
          <w:szCs w:val="24"/>
        </w:rPr>
        <w:t xml:space="preserve">, θα δούμε το πώς θα μπορέσουν να δηλώσουν τα ανείσπρακτα ενοίκιά </w:t>
      </w:r>
      <w:r>
        <w:rPr>
          <w:rFonts w:eastAsia="Times New Roman" w:cs="Times New Roman"/>
          <w:szCs w:val="24"/>
        </w:rPr>
        <w:t>τους,</w:t>
      </w:r>
      <w:r>
        <w:rPr>
          <w:rFonts w:eastAsia="Times New Roman" w:cs="Times New Roman"/>
          <w:szCs w:val="24"/>
        </w:rPr>
        <w:t xml:space="preserve"> χωρίς να φορολογηθούν </w:t>
      </w:r>
      <w:r>
        <w:rPr>
          <w:rFonts w:eastAsia="Times New Roman" w:cs="Times New Roman"/>
          <w:szCs w:val="24"/>
        </w:rPr>
        <w:t xml:space="preserve">γι’ </w:t>
      </w:r>
      <w:r>
        <w:rPr>
          <w:rFonts w:eastAsia="Times New Roman" w:cs="Times New Roman"/>
          <w:szCs w:val="24"/>
        </w:rPr>
        <w:t xml:space="preserve">αυτά. </w:t>
      </w:r>
    </w:p>
    <w:p w14:paraId="3B1C0E8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Ούτως ή άλλως, το Υπουργείο Οικονομικών </w:t>
      </w:r>
      <w:r>
        <w:rPr>
          <w:rFonts w:eastAsia="Times New Roman" w:cs="Times New Roman"/>
          <w:szCs w:val="24"/>
        </w:rPr>
        <w:t xml:space="preserve">το </w:t>
      </w:r>
      <w:r>
        <w:rPr>
          <w:rFonts w:eastAsia="Times New Roman" w:cs="Times New Roman"/>
          <w:szCs w:val="24"/>
        </w:rPr>
        <w:t xml:space="preserve">σχεδιάζει και θα εκδοθεί σήμερα ή αύριο η σχετική απόφαση. Επιτρέψτε μου εδώ να ανοίξω μια </w:t>
      </w:r>
      <w:r>
        <w:rPr>
          <w:rFonts w:eastAsia="Times New Roman" w:cs="Times New Roman"/>
          <w:szCs w:val="24"/>
        </w:rPr>
        <w:t xml:space="preserve">παρένθεση και να πω, κύριε Πρόεδρε, ότι θα την είχα εκδώσει αυτήν την απόφαση. Όμως, μου είχαν πει να είμαι εδώ στις 11.30΄ και έχει πάει 13.30΄ και θα πρέπει να γυρίσω τώρα στο Υπουργείο και στις 18.00΄ να είμαι πάλι στη Βουλή για άλλη υποχρέωση. Με αυτή </w:t>
      </w:r>
      <w:r>
        <w:rPr>
          <w:rFonts w:eastAsia="Times New Roman" w:cs="Times New Roman"/>
          <w:szCs w:val="24"/>
        </w:rPr>
        <w:t>την απόφαση, λοιπόν, θα πάνε όλες οι φορολογικές υποχρεώσεις σε σχέση με τη δήλωση φορολογίας εισοδήματος στο τέλος Ιουνίου.</w:t>
      </w:r>
    </w:p>
    <w:p w14:paraId="3B1C0E8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Άρα, μέχρι τότε θα έχουν τη </w:t>
      </w:r>
      <w:r>
        <w:rPr>
          <w:rFonts w:eastAsia="Times New Roman"/>
          <w:szCs w:val="24"/>
        </w:rPr>
        <w:t xml:space="preserve">δυνατότητα </w:t>
      </w:r>
      <w:r>
        <w:rPr>
          <w:rFonts w:eastAsia="Times New Roman" w:cs="Times New Roman"/>
          <w:szCs w:val="24"/>
        </w:rPr>
        <w:t>να κάνουν τη δήλωσή τους. Και αυτό το θέμα θα το αντιμετωπίσουμε είτε με παράταση σε αυτές τ</w:t>
      </w:r>
      <w:r>
        <w:rPr>
          <w:rFonts w:eastAsia="Times New Roman" w:cs="Times New Roman"/>
          <w:szCs w:val="24"/>
        </w:rPr>
        <w:t>ις περιπτώσεις</w:t>
      </w:r>
      <w:r>
        <w:rPr>
          <w:rFonts w:eastAsia="Times New Roman" w:cs="Times New Roman"/>
          <w:szCs w:val="24"/>
        </w:rPr>
        <w:t>,</w:t>
      </w:r>
      <w:r>
        <w:rPr>
          <w:rFonts w:eastAsia="Times New Roman" w:cs="Times New Roman"/>
          <w:szCs w:val="24"/>
        </w:rPr>
        <w:t xml:space="preserve"> μέχρι να ξεκινήσουν οι </w:t>
      </w:r>
      <w:r>
        <w:rPr>
          <w:rFonts w:eastAsia="Times New Roman"/>
          <w:szCs w:val="24"/>
        </w:rPr>
        <w:t>διαδικασίες</w:t>
      </w:r>
      <w:r>
        <w:rPr>
          <w:rFonts w:eastAsia="Times New Roman" w:cs="Times New Roman"/>
          <w:szCs w:val="24"/>
        </w:rPr>
        <w:t xml:space="preserve"> αυτές μετά τη λήξη της αποχής είτε με το να μη χρειαστεί να γίνουν αυτά τα πράγματα, αλλά να αντιμετωπιστεί το πρόβλημα με κάποιον άλλον τρόπο. </w:t>
      </w:r>
    </w:p>
    <w:p w14:paraId="3B1C0E8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Να είστε σίγουρος ότι το πρόβλημα θα το αντιμετωπίσουμε. Είν</w:t>
      </w:r>
      <w:r>
        <w:rPr>
          <w:rFonts w:eastAsia="Times New Roman" w:cs="Times New Roman"/>
          <w:szCs w:val="24"/>
        </w:rPr>
        <w:t xml:space="preserve">αι σ’ αυτά που γνωρίζουμε και θα δώσουμε λύση. </w:t>
      </w:r>
    </w:p>
    <w:p w14:paraId="3B1C0E8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B1C0E8B" w14:textId="77777777" w:rsidR="00DC64F4" w:rsidRDefault="0085279E">
      <w:pPr>
        <w:spacing w:line="600" w:lineRule="auto"/>
        <w:ind w:firstLine="720"/>
        <w:jc w:val="both"/>
        <w:rPr>
          <w:rFonts w:eastAsia="Times New Roman" w:cs="Times New Roman"/>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cs="Times New Roman"/>
          <w:b/>
          <w:szCs w:val="24"/>
        </w:rPr>
        <w:t xml:space="preserve"> </w:t>
      </w:r>
      <w:r>
        <w:rPr>
          <w:rFonts w:eastAsia="Times New Roman" w:cs="Times New Roman"/>
          <w:szCs w:val="24"/>
        </w:rPr>
        <w:t>Πριν σας δώσω το λόγο, κ</w:t>
      </w:r>
      <w:r>
        <w:rPr>
          <w:rFonts w:eastAsia="Times New Roman"/>
          <w:szCs w:val="24"/>
        </w:rPr>
        <w:t>ύριε συνάδελφε,</w:t>
      </w:r>
      <w:r>
        <w:rPr>
          <w:rFonts w:eastAsia="Times New Roman" w:cs="Times New Roman"/>
          <w:szCs w:val="24"/>
        </w:rPr>
        <w:t xml:space="preserve"> θα ήθελα</w:t>
      </w:r>
      <w:r>
        <w:rPr>
          <w:rFonts w:eastAsia="Times New Roman" w:cs="Times New Roman"/>
        </w:rPr>
        <w:t xml:space="preserve">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w:t>
      </w:r>
      <w:r>
        <w:rPr>
          <w:rFonts w:eastAsia="Times New Roman" w:cs="Times New Roman"/>
        </w:rPr>
        <w:t xml:space="preserve">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μαθητές και μαθήτριες και πέντε εκπαιδευτικοί συνοδοί τους από το 56</w:t>
      </w:r>
      <w:r>
        <w:rPr>
          <w:rFonts w:eastAsia="Times New Roman" w:cs="Times New Roman"/>
          <w:vertAlign w:val="superscript"/>
        </w:rPr>
        <w:t>ο</w:t>
      </w:r>
      <w:r>
        <w:rPr>
          <w:rFonts w:eastAsia="Times New Roman" w:cs="Times New Roman"/>
        </w:rPr>
        <w:t xml:space="preserve"> Δημοτικό Σχολε</w:t>
      </w:r>
      <w:r>
        <w:rPr>
          <w:rFonts w:eastAsia="Times New Roman" w:cs="Times New Roman"/>
        </w:rPr>
        <w:t xml:space="preserve">ίο Πάτρας. </w:t>
      </w:r>
    </w:p>
    <w:p w14:paraId="3B1C0E8C" w14:textId="77777777" w:rsidR="00DC64F4" w:rsidRDefault="0085279E">
      <w:pPr>
        <w:spacing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3B1C0E8D" w14:textId="77777777" w:rsidR="00DC64F4" w:rsidRDefault="0085279E">
      <w:pPr>
        <w:spacing w:line="600" w:lineRule="auto"/>
        <w:ind w:left="360"/>
        <w:jc w:val="center"/>
        <w:rPr>
          <w:rFonts w:eastAsia="Times New Roman" w:cs="Times New Roman"/>
        </w:rPr>
      </w:pPr>
      <w:r>
        <w:rPr>
          <w:rFonts w:eastAsia="Times New Roman" w:cs="Times New Roman"/>
        </w:rPr>
        <w:t>(Χειροκροτήματα</w:t>
      </w:r>
      <w:r>
        <w:rPr>
          <w:rFonts w:eastAsia="Times New Roman" w:cs="Times New Roman"/>
        </w:rPr>
        <w:t xml:space="preserve"> </w:t>
      </w:r>
      <w:r>
        <w:rPr>
          <w:rFonts w:eastAsia="Times New Roman" w:cs="Times New Roman"/>
        </w:rPr>
        <w:t>απ’</w:t>
      </w:r>
      <w:r>
        <w:rPr>
          <w:rFonts w:eastAsia="Times New Roman" w:cs="Times New Roman"/>
        </w:rPr>
        <w:t xml:space="preserve"> όλες τις πτέρυγες της Βουλής</w:t>
      </w:r>
      <w:r>
        <w:rPr>
          <w:rFonts w:eastAsia="Times New Roman" w:cs="Times New Roman"/>
        </w:rPr>
        <w:t>)</w:t>
      </w:r>
    </w:p>
    <w:p w14:paraId="3B1C0E8E" w14:textId="77777777" w:rsidR="00DC64F4" w:rsidRDefault="0085279E">
      <w:pPr>
        <w:tabs>
          <w:tab w:val="left" w:pos="709"/>
        </w:tabs>
        <w:spacing w:line="600" w:lineRule="auto"/>
        <w:ind w:firstLine="709"/>
        <w:jc w:val="both"/>
        <w:rPr>
          <w:rFonts w:eastAsia="Times New Roman" w:cs="Times New Roman"/>
        </w:rPr>
      </w:pPr>
      <w:r>
        <w:rPr>
          <w:rFonts w:eastAsia="Times New Roman" w:cs="Times New Roman"/>
        </w:rPr>
        <w:t>Αγαπητά παιδιά, θέλω να σας ενημερώσω ότι τώρα που ήρθατε παρακολουθείτε το τέλος του κοινοβουλευτικού ελέγχου. Πρόκειται για μια ειδική διαδικασία, στην οποία δεν συμμ</w:t>
      </w:r>
      <w:r>
        <w:rPr>
          <w:rFonts w:eastAsia="Times New Roman" w:cs="Times New Roman"/>
        </w:rPr>
        <w:t>ετέχει η Ολομέλεια της Βουλής, αλλά αφορά προσωπικά Βουλευτές, οι οποίοι</w:t>
      </w:r>
      <w:r>
        <w:rPr>
          <w:rFonts w:eastAsia="Times New Roman" w:cs="Times New Roman"/>
        </w:rPr>
        <w:t>,</w:t>
      </w:r>
      <w:r>
        <w:rPr>
          <w:rFonts w:eastAsia="Times New Roman" w:cs="Times New Roman"/>
        </w:rPr>
        <w:t xml:space="preserve"> ένας προς έναν</w:t>
      </w:r>
      <w:r>
        <w:rPr>
          <w:rFonts w:eastAsia="Times New Roman" w:cs="Times New Roman"/>
        </w:rPr>
        <w:t>,</w:t>
      </w:r>
      <w:r>
        <w:rPr>
          <w:rFonts w:eastAsia="Times New Roman" w:cs="Times New Roman"/>
        </w:rPr>
        <w:t xml:space="preserve"> υποβάλλουν ερώτηση και παίρνουν τη σχετική απάντηση</w:t>
      </w:r>
      <w:r>
        <w:rPr>
          <w:rFonts w:eastAsia="Times New Roman" w:cs="Times New Roman"/>
        </w:rPr>
        <w:t xml:space="preserve"> από τον Υπουργό</w:t>
      </w:r>
      <w:r>
        <w:rPr>
          <w:rFonts w:eastAsia="Times New Roman" w:cs="Times New Roman"/>
        </w:rPr>
        <w:t xml:space="preserve">. </w:t>
      </w:r>
    </w:p>
    <w:p w14:paraId="3B1C0E8F" w14:textId="77777777" w:rsidR="00DC64F4" w:rsidRDefault="0085279E">
      <w:pPr>
        <w:spacing w:line="600" w:lineRule="auto"/>
        <w:ind w:firstLine="720"/>
        <w:jc w:val="both"/>
        <w:rPr>
          <w:rFonts w:eastAsia="Times New Roman" w:cs="Times New Roman"/>
        </w:rPr>
      </w:pPr>
      <w:r>
        <w:rPr>
          <w:rFonts w:eastAsia="Times New Roman" w:cs="Times New Roman"/>
        </w:rPr>
        <w:t xml:space="preserve">Πριν έρθετε, υπήρχαν άλλες δεκατρείς ερωτήσεις με αντίστοιχους Βουλευτές, οι οποίες απαντήθηκαν από Υπουργούς. Τώρα παρακολουθείτε τη διαδικασία της τελευταίας ερώτησης. </w:t>
      </w:r>
    </w:p>
    <w:p w14:paraId="3B1C0E90" w14:textId="77777777" w:rsidR="00DC64F4" w:rsidRDefault="0085279E">
      <w:pPr>
        <w:spacing w:line="600" w:lineRule="auto"/>
        <w:ind w:firstLine="720"/>
        <w:jc w:val="both"/>
        <w:rPr>
          <w:rFonts w:eastAsia="Times New Roman" w:cs="Times New Roman"/>
        </w:rPr>
      </w:pPr>
      <w:r>
        <w:rPr>
          <w:rFonts w:eastAsia="Times New Roman" w:cs="Times New Roman"/>
        </w:rPr>
        <w:t>Σας ενημερώνω</w:t>
      </w:r>
      <w:r>
        <w:rPr>
          <w:rFonts w:eastAsia="Times New Roman" w:cs="Times New Roman"/>
        </w:rPr>
        <w:t>,</w:t>
      </w:r>
      <w:r>
        <w:rPr>
          <w:rFonts w:eastAsia="Times New Roman" w:cs="Times New Roman"/>
        </w:rPr>
        <w:t xml:space="preserve"> για να μην μείνετε με την απορία γιατί η Βουλή συνεδριάζει μόνο με την</w:t>
      </w:r>
      <w:r>
        <w:rPr>
          <w:rFonts w:eastAsia="Times New Roman" w:cs="Times New Roman"/>
        </w:rPr>
        <w:t xml:space="preserve"> παρουσία του Προέδρου, ενός Υπουργού και ενός Βουλευτού. Τα πράγματα είναι αρκετά καλύτερα από αυτό που βλέπετε τώρα. </w:t>
      </w:r>
    </w:p>
    <w:p w14:paraId="3B1C0E91" w14:textId="77777777" w:rsidR="00DC64F4" w:rsidRDefault="0085279E">
      <w:pPr>
        <w:spacing w:line="600" w:lineRule="auto"/>
        <w:ind w:firstLine="720"/>
        <w:jc w:val="both"/>
        <w:rPr>
          <w:rFonts w:eastAsia="Times New Roman" w:cs="Times New Roman"/>
        </w:rPr>
      </w:pPr>
      <w:r>
        <w:rPr>
          <w:rFonts w:eastAsia="Times New Roman" w:cs="Times New Roman"/>
        </w:rPr>
        <w:t xml:space="preserve">Να είστε καλά, παιδιά! </w:t>
      </w:r>
    </w:p>
    <w:p w14:paraId="3B1C0E92" w14:textId="77777777" w:rsidR="00DC64F4" w:rsidRDefault="0085279E">
      <w:pPr>
        <w:spacing w:line="600" w:lineRule="auto"/>
        <w:ind w:firstLine="720"/>
        <w:jc w:val="both"/>
        <w:rPr>
          <w:rFonts w:eastAsia="Times New Roman" w:cs="Times New Roman"/>
        </w:rPr>
      </w:pPr>
      <w:r>
        <w:rPr>
          <w:rFonts w:eastAsia="Times New Roman" w:cs="Times New Roman"/>
        </w:rPr>
        <w:t xml:space="preserve">Ορίστε, </w:t>
      </w:r>
      <w:r>
        <w:rPr>
          <w:rFonts w:eastAsia="Times New Roman"/>
        </w:rPr>
        <w:t>κύριε συνάδελφε,</w:t>
      </w:r>
      <w:r>
        <w:rPr>
          <w:rFonts w:eastAsia="Times New Roman" w:cs="Times New Roman"/>
        </w:rPr>
        <w:t xml:space="preserve"> έχετε τον λόγο. </w:t>
      </w:r>
    </w:p>
    <w:p w14:paraId="3B1C0E93" w14:textId="77777777" w:rsidR="00DC64F4" w:rsidRDefault="0085279E">
      <w:pPr>
        <w:spacing w:line="600" w:lineRule="auto"/>
        <w:ind w:firstLine="720"/>
        <w:jc w:val="both"/>
        <w:rPr>
          <w:rFonts w:eastAsia="Times New Roman" w:cs="Times New Roman"/>
        </w:rPr>
      </w:pPr>
      <w:r>
        <w:rPr>
          <w:rFonts w:eastAsia="Times New Roman" w:cs="Times New Roman"/>
          <w:b/>
        </w:rPr>
        <w:t>ΝΙΚΟΛΑΟΣ ΘΗΒΑΙΟΣ:</w:t>
      </w:r>
      <w:r>
        <w:rPr>
          <w:rFonts w:eastAsia="Times New Roman" w:cs="Times New Roman"/>
        </w:rPr>
        <w:t xml:space="preserve"> Ευχαριστώ, κύριε Πρόεδρε. </w:t>
      </w:r>
    </w:p>
    <w:p w14:paraId="3B1C0E94" w14:textId="77777777" w:rsidR="00DC64F4" w:rsidRDefault="0085279E">
      <w:pPr>
        <w:spacing w:line="600" w:lineRule="auto"/>
        <w:ind w:firstLine="720"/>
        <w:jc w:val="both"/>
        <w:rPr>
          <w:rFonts w:eastAsia="Times New Roman" w:cs="Times New Roman"/>
        </w:rPr>
      </w:pPr>
      <w:r>
        <w:rPr>
          <w:rFonts w:eastAsia="Times New Roman" w:cs="Times New Roman"/>
        </w:rPr>
        <w:t xml:space="preserve">Εν αναμονή λοιπόν, κύριε </w:t>
      </w:r>
      <w:r>
        <w:rPr>
          <w:rFonts w:eastAsia="Times New Roman" w:cs="Times New Roman"/>
        </w:rPr>
        <w:t>Υπουργέ, των σχετικών ρυθμίσεων. Σ’ αυτή τη φάση μπορούμε να πούμε ότι καλυφθήκαμε</w:t>
      </w:r>
      <w:r>
        <w:rPr>
          <w:rFonts w:eastAsia="Times New Roman" w:cs="Times New Roman"/>
        </w:rPr>
        <w:t>,</w:t>
      </w:r>
      <w:r>
        <w:rPr>
          <w:rFonts w:eastAsia="Times New Roman" w:cs="Times New Roman"/>
        </w:rPr>
        <w:t xml:space="preserve"> με την έννοια ότι πολύ σύντομα θα υπάρξουν ανακοινώσεις γι’ αυτό το θέμα. </w:t>
      </w:r>
    </w:p>
    <w:p w14:paraId="3B1C0E95" w14:textId="77777777" w:rsidR="00DC64F4" w:rsidRDefault="0085279E">
      <w:pPr>
        <w:spacing w:line="600" w:lineRule="auto"/>
        <w:ind w:firstLine="720"/>
        <w:jc w:val="both"/>
        <w:rPr>
          <w:rFonts w:eastAsia="Times New Roman" w:cs="Times New Roman"/>
        </w:rPr>
      </w:pPr>
      <w:r>
        <w:rPr>
          <w:rFonts w:eastAsia="Times New Roman" w:cs="Times New Roman"/>
        </w:rPr>
        <w:t xml:space="preserve">Σας ευχαριστώ. </w:t>
      </w:r>
    </w:p>
    <w:p w14:paraId="3B1C0E9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(Ο Αναπληρωτής Υπουργός Οικονομικών κ. Τρύφων Αλεξιάδης δεν θα δευτερολογήσει, γι</w:t>
      </w:r>
      <w:r>
        <w:rPr>
          <w:rFonts w:eastAsia="Times New Roman" w:cs="Times New Roman"/>
          <w:szCs w:val="24"/>
        </w:rPr>
        <w:t xml:space="preserve">ατί </w:t>
      </w:r>
      <w:r>
        <w:rPr>
          <w:rFonts w:eastAsia="Times New Roman" w:cs="Times New Roman"/>
          <w:szCs w:val="24"/>
        </w:rPr>
        <w:t xml:space="preserve">ο κύριος Βουλευτής </w:t>
      </w:r>
      <w:r>
        <w:rPr>
          <w:rFonts w:eastAsia="Times New Roman" w:cs="Times New Roman"/>
          <w:szCs w:val="24"/>
        </w:rPr>
        <w:t xml:space="preserve">καλύφθηκε από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3B1C0E97" w14:textId="77777777" w:rsidR="00DC64F4" w:rsidRDefault="0085279E">
      <w:pPr>
        <w:spacing w:line="600" w:lineRule="auto"/>
        <w:ind w:firstLine="54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w:t>
      </w:r>
    </w:p>
    <w:p w14:paraId="3B1C0E98" w14:textId="77777777" w:rsidR="00DC64F4" w:rsidRDefault="0085279E">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σας έχουν διανεμηθεί τα Πρακτικά των συνεδριάσεων της Παρασκευής 29 Ιανουαρίου 2016, της Πέμπτης 4 Φεβρουαρίου 2016 και της Δ</w:t>
      </w:r>
      <w:r>
        <w:rPr>
          <w:rFonts w:eastAsia="Times New Roman" w:cs="Times New Roman"/>
          <w:szCs w:val="24"/>
        </w:rPr>
        <w:t xml:space="preserve">ευτέρας 8 Φεβρουαρίου 2016 και ερωτάται το Σώμα </w:t>
      </w:r>
      <w:r>
        <w:rPr>
          <w:rFonts w:eastAsia="Times New Roman" w:cs="Times New Roman"/>
          <w:szCs w:val="24"/>
        </w:rPr>
        <w:t>α</w:t>
      </w:r>
      <w:r>
        <w:rPr>
          <w:rFonts w:eastAsia="Times New Roman" w:cs="Times New Roman"/>
          <w:szCs w:val="24"/>
        </w:rPr>
        <w:t xml:space="preserve">ν τα επικυρώνει. </w:t>
      </w:r>
    </w:p>
    <w:p w14:paraId="3B1C0E99" w14:textId="77777777" w:rsidR="00DC64F4" w:rsidRDefault="0085279E">
      <w:pPr>
        <w:spacing w:line="600" w:lineRule="auto"/>
        <w:ind w:firstLine="540"/>
        <w:jc w:val="both"/>
        <w:rPr>
          <w:rFonts w:eastAsia="Times New Roman" w:cs="Times New Roman"/>
          <w:szCs w:val="24"/>
        </w:rPr>
      </w:pPr>
      <w:r>
        <w:rPr>
          <w:rFonts w:eastAsia="Times New Roman" w:cs="Times New Roman"/>
          <w:b/>
          <w:szCs w:val="24"/>
        </w:rPr>
        <w:t>OΛΟΙ ΟΙ ΒΟΥΛΕΥΤΕΣ:</w:t>
      </w:r>
      <w:r>
        <w:rPr>
          <w:rFonts w:eastAsia="Times New Roman" w:cs="Times New Roman"/>
          <w:szCs w:val="24"/>
        </w:rPr>
        <w:t xml:space="preserve"> Μάλιστα, μάλιστα.</w:t>
      </w:r>
    </w:p>
    <w:p w14:paraId="3B1C0E9A" w14:textId="77777777" w:rsidR="00DC64F4" w:rsidRDefault="0085279E">
      <w:pPr>
        <w:spacing w:line="600" w:lineRule="auto"/>
        <w:ind w:firstLine="54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τα Πρακτικά της Παρασκευής 29 Ιανουαρίου 2016, της Πέμπτης 4 Φεβρουαρίου 2016 και της Δευτέρας 8 Φεβρουαρίου 2016 επικυρώθηκαν.</w:t>
      </w:r>
    </w:p>
    <w:p w14:paraId="3B1C0E9B" w14:textId="77777777" w:rsidR="00DC64F4" w:rsidRDefault="0085279E">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14:paraId="3B1C0E9C" w14:textId="77777777" w:rsidR="00DC64F4" w:rsidRDefault="0085279E">
      <w:pPr>
        <w:spacing w:line="600" w:lineRule="auto"/>
        <w:ind w:firstLine="540"/>
        <w:jc w:val="both"/>
        <w:rPr>
          <w:rFonts w:eastAsia="Times New Roman" w:cs="Times New Roman"/>
          <w:szCs w:val="24"/>
        </w:rPr>
      </w:pPr>
      <w:r>
        <w:rPr>
          <w:rFonts w:eastAsia="Times New Roman" w:cs="Times New Roman"/>
          <w:szCs w:val="24"/>
        </w:rPr>
        <w:t>Δέχεστε στο σημείο αυτό να διακόψουμε τη συνεδρί</w:t>
      </w:r>
      <w:r>
        <w:rPr>
          <w:rFonts w:eastAsia="Times New Roman" w:cs="Times New Roman"/>
          <w:szCs w:val="24"/>
        </w:rPr>
        <w:t>αση;</w:t>
      </w:r>
    </w:p>
    <w:p w14:paraId="3B1C0E9D" w14:textId="77777777" w:rsidR="00DC64F4" w:rsidRDefault="0085279E">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B1C0E9E" w14:textId="77777777" w:rsidR="00DC64F4" w:rsidRDefault="0085279E">
      <w:pPr>
        <w:spacing w:line="600" w:lineRule="auto"/>
        <w:ind w:firstLine="54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Με τη συναίνεση του Σώματος και ώρα 13.35΄ διακόπτεται η συνεδρίαση για σήμερα το απόγευμα και ώρα 18.00΄, με αντικείμενο εργασιών του Σώματος νομοθετική εργασία, σύμφωνα με την ημερήσι</w:t>
      </w:r>
      <w:r>
        <w:rPr>
          <w:rFonts w:eastAsia="Times New Roman" w:cs="Times New Roman"/>
          <w:szCs w:val="24"/>
        </w:rPr>
        <w:t xml:space="preserve">α διάταξη που σας έχει διανεμηθεί. </w:t>
      </w:r>
    </w:p>
    <w:p w14:paraId="3B1C0E9F" w14:textId="77777777" w:rsidR="00DC64F4" w:rsidRDefault="0085279E">
      <w:pPr>
        <w:spacing w:line="600" w:lineRule="auto"/>
        <w:ind w:firstLine="540"/>
        <w:jc w:val="both"/>
        <w:rPr>
          <w:rFonts w:eastAsia="Times New Roman" w:cs="Times New Roman"/>
          <w:szCs w:val="24"/>
        </w:rPr>
      </w:pPr>
      <w:r>
        <w:rPr>
          <w:rFonts w:eastAsia="Times New Roman" w:cs="Times New Roman"/>
          <w:szCs w:val="24"/>
        </w:rPr>
        <w:t>Σας ευχαριστώ πολύ.</w:t>
      </w:r>
    </w:p>
    <w:p w14:paraId="3B1C0EA0" w14:textId="77777777" w:rsidR="00DC64F4" w:rsidRDefault="0085279E">
      <w:pPr>
        <w:spacing w:line="600" w:lineRule="auto"/>
        <w:ind w:firstLine="540"/>
        <w:jc w:val="center"/>
        <w:rPr>
          <w:rFonts w:eastAsia="Times New Roman" w:cs="Times New Roman"/>
          <w:szCs w:val="24"/>
        </w:rPr>
      </w:pPr>
      <w:r>
        <w:rPr>
          <w:rFonts w:eastAsia="Times New Roman" w:cs="Times New Roman"/>
          <w:szCs w:val="24"/>
        </w:rPr>
        <w:t>(ΔΙΑΚΟΠΗ)</w:t>
      </w:r>
    </w:p>
    <w:p w14:paraId="3B1C0EA1" w14:textId="77777777" w:rsidR="00DC64F4" w:rsidRDefault="0085279E">
      <w:pPr>
        <w:spacing w:line="600" w:lineRule="auto"/>
        <w:ind w:firstLine="540"/>
        <w:jc w:val="center"/>
        <w:rPr>
          <w:rFonts w:eastAsia="Times New Roman" w:cs="Times New Roman"/>
          <w:b/>
          <w:color w:val="FF0000"/>
          <w:szCs w:val="24"/>
        </w:rPr>
      </w:pPr>
      <w:r w:rsidRPr="001C2D91">
        <w:rPr>
          <w:rFonts w:eastAsia="Times New Roman" w:cs="Times New Roman"/>
          <w:color w:val="FF0000"/>
          <w:szCs w:val="24"/>
        </w:rPr>
        <w:t>(ΑΛΛΑΓΗ ΣΕΛΙΔΑΣ ΛΟΓΩ ΑΛΛΑΓΗΣ ΘΕΜΑΤΟΣ)</w:t>
      </w:r>
      <w:r w:rsidRPr="001C2D91">
        <w:rPr>
          <w:rFonts w:eastAsia="Times New Roman" w:cs="Times New Roman"/>
          <w:b/>
          <w:color w:val="FF0000"/>
          <w:szCs w:val="24"/>
        </w:rPr>
        <w:t xml:space="preserve"> </w:t>
      </w:r>
    </w:p>
    <w:p w14:paraId="3B1C0EA2" w14:textId="77777777" w:rsidR="00DC64F4" w:rsidRDefault="0085279E">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3B1C0EA3"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Κυρίες και κύριοι συνάδελφοι, </w:t>
      </w:r>
      <w:r>
        <w:rPr>
          <w:rFonts w:eastAsia="Times New Roman" w:cs="Times New Roman"/>
          <w:szCs w:val="24"/>
        </w:rPr>
        <w:t>συνεχίζ</w:t>
      </w:r>
      <w:r>
        <w:rPr>
          <w:rFonts w:eastAsia="Times New Roman" w:cs="Times New Roman"/>
          <w:szCs w:val="24"/>
        </w:rPr>
        <w:t xml:space="preserve">εται </w:t>
      </w:r>
      <w:r>
        <w:rPr>
          <w:rFonts w:eastAsia="Times New Roman" w:cs="Times New Roman"/>
          <w:szCs w:val="24"/>
        </w:rPr>
        <w:t>η</w:t>
      </w:r>
      <w:r>
        <w:rPr>
          <w:rFonts w:eastAsia="Times New Roman" w:cs="Times New Roman"/>
          <w:szCs w:val="24"/>
        </w:rPr>
        <w:t xml:space="preserve"> συνεδρίαση.</w:t>
      </w:r>
    </w:p>
    <w:p w14:paraId="3B1C0EA4" w14:textId="77777777" w:rsidR="00DC64F4" w:rsidRDefault="0085279E">
      <w:pPr>
        <w:spacing w:line="600" w:lineRule="auto"/>
        <w:ind w:firstLine="720"/>
        <w:jc w:val="both"/>
        <w:rPr>
          <w:rFonts w:eastAsia="Times New Roman" w:cs="Times New Roman"/>
          <w:szCs w:val="24"/>
        </w:rPr>
      </w:pPr>
      <w:proofErr w:type="spellStart"/>
      <w:r>
        <w:rPr>
          <w:rFonts w:eastAsia="Times New Roman" w:cs="Times New Roman"/>
          <w:szCs w:val="24"/>
        </w:rPr>
        <w:t>Εισερχόμεθα</w:t>
      </w:r>
      <w:proofErr w:type="spellEnd"/>
      <w:r>
        <w:rPr>
          <w:rFonts w:eastAsia="Times New Roman" w:cs="Times New Roman"/>
          <w:szCs w:val="24"/>
        </w:rPr>
        <w:t xml:space="preserve"> στην ημερήσια διάταξη της</w:t>
      </w:r>
    </w:p>
    <w:p w14:paraId="3B1C0EA5" w14:textId="77777777" w:rsidR="00DC64F4" w:rsidRDefault="0085279E">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3B1C0EA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Υποδομών, Μεταφορών και Δικτύων: «Κύρωση της Συμφωνίας Αεροπορικών Υπηρεσιών μεταξύ της Ελληνικής Δημοκρατίας και της Κυβέρνησης της Νέ</w:t>
      </w:r>
      <w:r>
        <w:rPr>
          <w:rFonts w:eastAsia="Times New Roman" w:cs="Times New Roman"/>
          <w:szCs w:val="24"/>
        </w:rPr>
        <w:t>ας Ζηλανδίας».</w:t>
      </w:r>
    </w:p>
    <w:p w14:paraId="3B1C0EA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Να ενημερώσω το Σώμα ότι ως εισηγητές έχουν δηλωθεί</w:t>
      </w:r>
      <w:r>
        <w:rPr>
          <w:rFonts w:eastAsia="Times New Roman" w:cs="Times New Roman"/>
          <w:szCs w:val="24"/>
        </w:rPr>
        <w:t>,</w:t>
      </w:r>
      <w:r>
        <w:rPr>
          <w:rFonts w:eastAsia="Times New Roman" w:cs="Times New Roman"/>
          <w:szCs w:val="24"/>
        </w:rPr>
        <w:t xml:space="preserve"> από τον ΣΥΡΙΖΑ ο κ. Απόστολος </w:t>
      </w:r>
      <w:proofErr w:type="spellStart"/>
      <w:r>
        <w:rPr>
          <w:rFonts w:eastAsia="Times New Roman" w:cs="Times New Roman"/>
          <w:szCs w:val="24"/>
        </w:rPr>
        <w:t>Καραναστάσης</w:t>
      </w:r>
      <w:proofErr w:type="spellEnd"/>
      <w:r>
        <w:rPr>
          <w:rFonts w:eastAsia="Times New Roman" w:cs="Times New Roman"/>
          <w:szCs w:val="24"/>
        </w:rPr>
        <w:t xml:space="preserve"> και από τη Νέα Δημοκρατία ο κ. Κωνσταντίνος Καραμανλής. </w:t>
      </w:r>
      <w:r>
        <w:rPr>
          <w:rFonts w:eastAsia="Times New Roman" w:cs="Times New Roman"/>
          <w:szCs w:val="24"/>
        </w:rPr>
        <w:t>Ως ε</w:t>
      </w:r>
      <w:r>
        <w:rPr>
          <w:rFonts w:eastAsia="Times New Roman" w:cs="Times New Roman"/>
          <w:szCs w:val="24"/>
        </w:rPr>
        <w:t>ιδικοί αγορητές έχουν δηλωθεί</w:t>
      </w:r>
      <w:r>
        <w:rPr>
          <w:rFonts w:eastAsia="Times New Roman" w:cs="Times New Roman"/>
          <w:szCs w:val="24"/>
        </w:rPr>
        <w:t>,</w:t>
      </w:r>
      <w:r>
        <w:rPr>
          <w:rFonts w:eastAsia="Times New Roman" w:cs="Times New Roman"/>
          <w:szCs w:val="24"/>
        </w:rPr>
        <w:t xml:space="preserve"> από τη Χρυσή Αυγή ο κ. Ηλίας </w:t>
      </w:r>
      <w:proofErr w:type="spellStart"/>
      <w:r>
        <w:rPr>
          <w:rFonts w:eastAsia="Times New Roman" w:cs="Times New Roman"/>
          <w:szCs w:val="24"/>
        </w:rPr>
        <w:t>Παναγιώταρος</w:t>
      </w:r>
      <w:proofErr w:type="spellEnd"/>
      <w:r>
        <w:rPr>
          <w:rFonts w:eastAsia="Times New Roman" w:cs="Times New Roman"/>
          <w:szCs w:val="24"/>
        </w:rPr>
        <w:t>, από τη Δημο</w:t>
      </w:r>
      <w:r>
        <w:rPr>
          <w:rFonts w:eastAsia="Times New Roman" w:cs="Times New Roman"/>
          <w:szCs w:val="24"/>
        </w:rPr>
        <w:t>κρατική Συμπαράταξη ο κ. Μιχαήλ Τζελέπης, από το Κομμουνιστικό Κόμμα Ελλάδας ο κ. Σταύρος Τάσσος, από το Ποτάμι η κ</w:t>
      </w:r>
      <w:r>
        <w:rPr>
          <w:rFonts w:eastAsia="Times New Roman" w:cs="Times New Roman"/>
          <w:szCs w:val="24"/>
        </w:rPr>
        <w:t>.</w:t>
      </w:r>
      <w:r>
        <w:rPr>
          <w:rFonts w:eastAsia="Times New Roman" w:cs="Times New Roman"/>
          <w:szCs w:val="24"/>
        </w:rPr>
        <w:t xml:space="preserve"> Αικατερίνη Μάρκου, από τους Ανεξάρτητους Έλληνες ο κ. Γεώργιος Λαζαρίδης και από την Ένωση Κεντρώων ο κ. Αναστάσιος Μεγαλομύστακας.</w:t>
      </w:r>
    </w:p>
    <w:p w14:paraId="3B1C0EA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Να σας </w:t>
      </w:r>
      <w:r>
        <w:rPr>
          <w:rFonts w:eastAsia="Times New Roman" w:cs="Times New Roman"/>
          <w:szCs w:val="24"/>
        </w:rPr>
        <w:t>ενημερώσω, επίσης, κυρίες και κύριοι συνάδελφοι, ότι το νομοσχέδιο ψηφίστηκε στη Διαρκή Επιτροπή κατά πλειοψηφία. Εισάγεται προς συζήτηση στη Βουλή</w:t>
      </w:r>
      <w:r>
        <w:rPr>
          <w:rFonts w:eastAsia="Times New Roman" w:cs="Times New Roman"/>
          <w:szCs w:val="24"/>
        </w:rPr>
        <w:t>,</w:t>
      </w:r>
      <w:r>
        <w:rPr>
          <w:rFonts w:eastAsia="Times New Roman" w:cs="Times New Roman"/>
          <w:szCs w:val="24"/>
        </w:rPr>
        <w:t xml:space="preserve"> με τη διαδικασία του άρθρου 108 του Κανονισμού της Βουλής. Τον λόγο, δηλαδή, μπορούν να λάβουν όσοι έχουν α</w:t>
      </w:r>
      <w:r>
        <w:rPr>
          <w:rFonts w:eastAsia="Times New Roman" w:cs="Times New Roman"/>
          <w:szCs w:val="24"/>
        </w:rPr>
        <w:t>ντίρρηση επί της κυρώσεως αυτής της Συμφωνίας.</w:t>
      </w:r>
    </w:p>
    <w:p w14:paraId="3B1C0EA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Να θυμίσουμε τις θέσεις των κομμάτων στην </w:t>
      </w:r>
      <w:r>
        <w:rPr>
          <w:rFonts w:eastAsia="Times New Roman" w:cs="Times New Roman"/>
          <w:szCs w:val="24"/>
        </w:rPr>
        <w:t>επιτροπή</w:t>
      </w:r>
      <w:r>
        <w:rPr>
          <w:rFonts w:eastAsia="Times New Roman" w:cs="Times New Roman"/>
          <w:szCs w:val="24"/>
        </w:rPr>
        <w:t>: Ο ΣΥΡΙΖΑ ήταν υπέρ, η Νέα Δημοκρατία υπέρ, η Χρυσή Αυγή με επιφύλαξη, η Δημοκρατική Συμπαράταξη υπέρ, το ΚΚΕ κατά, το Ποτάμι υπέρ, οι Ανεξάρτητοι Έλληνες υπέ</w:t>
      </w:r>
      <w:r>
        <w:rPr>
          <w:rFonts w:eastAsia="Times New Roman" w:cs="Times New Roman"/>
          <w:szCs w:val="24"/>
        </w:rPr>
        <w:t>ρ, οι Ένωση Κεντρώων υπέρ.</w:t>
      </w:r>
    </w:p>
    <w:p w14:paraId="3B1C0EA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Κατά συνέπεια, αν επρόκειτο να συζητήσουμε μόνο τη </w:t>
      </w:r>
      <w:r>
        <w:rPr>
          <w:rFonts w:eastAsia="Times New Roman" w:cs="Times New Roman"/>
          <w:szCs w:val="24"/>
        </w:rPr>
        <w:t>συμφωνία</w:t>
      </w:r>
      <w:r>
        <w:rPr>
          <w:rFonts w:eastAsia="Times New Roman" w:cs="Times New Roman"/>
          <w:szCs w:val="24"/>
        </w:rPr>
        <w:t>, θα έπρεπε να πάρουν τον λόγο η Χρυσή Αυγή και το ΚΚΕ. Ενημερώνουμε, όμως -και το γνωρίζετε ήδη- ότι έχουν κατατεθεί τρεις υπουργικές τροπολογίες: η τροπολογία με γενικό</w:t>
      </w:r>
      <w:r>
        <w:rPr>
          <w:rFonts w:eastAsia="Times New Roman" w:cs="Times New Roman"/>
          <w:szCs w:val="24"/>
        </w:rPr>
        <w:t xml:space="preserve"> αριθμό 306 και ειδικό αριθμό 4, η τροπολογία με γενικό αριθμό 309 και ειδικό αριθμό 7 και η τροπολογία με γενικό αριθμό 310 και ειδικό αριθμό 8, στις οποίες τροπολογίες μπορούν να τοποθετηθούν οι εισηγητές και οι ειδικοί αγορητές για πέντε λεπτά ο καθένας</w:t>
      </w:r>
      <w:r>
        <w:rPr>
          <w:rFonts w:eastAsia="Times New Roman" w:cs="Times New Roman"/>
          <w:szCs w:val="24"/>
        </w:rPr>
        <w:t xml:space="preserve">. </w:t>
      </w:r>
    </w:p>
    <w:p w14:paraId="3B1C0EA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3B1C0EAC" w14:textId="77777777" w:rsidR="00DC64F4" w:rsidRDefault="0085279E">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Να ξεκινήσουμε πρώτα με την κύρωση, κύριε Πρόεδρε.</w:t>
      </w:r>
    </w:p>
    <w:p w14:paraId="3B1C0EAD"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Μισό λεπτό. Υπάρχουν δύο διαδικασίες: Η μία είναι να ξεκινήσουμε και να ολοκληρώσουμε τη συμφωνία και να προχωρήσουμε μετά στις τροπολ</w:t>
      </w:r>
      <w:r>
        <w:rPr>
          <w:rFonts w:eastAsia="Times New Roman"/>
          <w:szCs w:val="24"/>
        </w:rPr>
        <w:t>ογίες και μια άλλη διαδικασία είναι κατ’ οικονομία να μιλήσουν οι εισηγητές, οι ειδικοί αγορητές για πέντε λεπτά, με μια άνεση χρόνου, και για τη συμφωνία και για τις τροπολογίες. Ακούω τις απόψεις.</w:t>
      </w:r>
    </w:p>
    <w:p w14:paraId="3B1C0EAE" w14:textId="77777777" w:rsidR="00DC64F4" w:rsidRDefault="0085279E">
      <w:pPr>
        <w:spacing w:line="600" w:lineRule="auto"/>
        <w:ind w:firstLine="720"/>
        <w:jc w:val="both"/>
        <w:rPr>
          <w:rFonts w:eastAsia="Times New Roman"/>
          <w:szCs w:val="24"/>
        </w:rPr>
      </w:pPr>
      <w:r>
        <w:rPr>
          <w:rFonts w:eastAsia="Times New Roman"/>
          <w:szCs w:val="24"/>
        </w:rPr>
        <w:t xml:space="preserve">Ο κ. Τάσσος ήθελε να πει κάτι και ο κ. </w:t>
      </w:r>
      <w:proofErr w:type="spellStart"/>
      <w:r>
        <w:rPr>
          <w:rFonts w:eastAsia="Times New Roman"/>
          <w:szCs w:val="24"/>
        </w:rPr>
        <w:t>Βρούτσης</w:t>
      </w:r>
      <w:proofErr w:type="spellEnd"/>
      <w:r>
        <w:rPr>
          <w:rFonts w:eastAsia="Times New Roman"/>
          <w:szCs w:val="24"/>
        </w:rPr>
        <w:t xml:space="preserve"> μετά.</w:t>
      </w:r>
    </w:p>
    <w:p w14:paraId="3B1C0EAF" w14:textId="77777777" w:rsidR="00DC64F4" w:rsidRDefault="0085279E">
      <w:pPr>
        <w:spacing w:line="600" w:lineRule="auto"/>
        <w:ind w:firstLine="720"/>
        <w:jc w:val="both"/>
        <w:rPr>
          <w:rFonts w:eastAsia="Times New Roman"/>
          <w:szCs w:val="24"/>
        </w:rPr>
      </w:pPr>
      <w:r>
        <w:rPr>
          <w:rFonts w:eastAsia="Times New Roman"/>
          <w:szCs w:val="24"/>
        </w:rPr>
        <w:t>Ορί</w:t>
      </w:r>
      <w:r>
        <w:rPr>
          <w:rFonts w:eastAsia="Times New Roman"/>
          <w:szCs w:val="24"/>
        </w:rPr>
        <w:t>στε, κύριε Τάσσο.</w:t>
      </w:r>
    </w:p>
    <w:p w14:paraId="3B1C0EB0" w14:textId="77777777" w:rsidR="00DC64F4" w:rsidRDefault="0085279E">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Να πάμε με την κανονική διαδικασία.</w:t>
      </w:r>
    </w:p>
    <w:p w14:paraId="3B1C0EB1"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Προτείνει ο κ. Τάσσος με την κανονική διαδικασία, δηλαδή πρώτα η συμφωνία και μετά τα άλλα.</w:t>
      </w:r>
    </w:p>
    <w:p w14:paraId="3B1C0EB2" w14:textId="77777777" w:rsidR="00DC64F4" w:rsidRDefault="0085279E">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w:t>
      </w:r>
    </w:p>
    <w:p w14:paraId="3B1C0EB3" w14:textId="77777777" w:rsidR="00DC64F4" w:rsidRDefault="0085279E">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 με όλο τον σεβασμό μου στο Προεδρείο, θέλω να καταθέσω έναν προβληματισμό. Δεν θέλω να λειτουργήσω μεμψίμοιρα, δηλαδή στη λογική ότι για μια πάλι συμφωνία έρχονται μια σειρά από τροπολογίες. Αυτό το μάθαμε πλέον. Είμαστε αντίθετοι, αλλά εσε</w:t>
      </w:r>
      <w:r>
        <w:rPr>
          <w:rFonts w:eastAsia="Times New Roman"/>
          <w:szCs w:val="24"/>
        </w:rPr>
        <w:t>ίς νομοθετείτε.</w:t>
      </w:r>
    </w:p>
    <w:p w14:paraId="3B1C0EB4" w14:textId="77777777" w:rsidR="00DC64F4" w:rsidRDefault="0085279E">
      <w:pPr>
        <w:spacing w:line="600" w:lineRule="auto"/>
        <w:ind w:firstLine="720"/>
        <w:jc w:val="both"/>
        <w:rPr>
          <w:rFonts w:eastAsia="Times New Roman"/>
          <w:szCs w:val="24"/>
        </w:rPr>
      </w:pPr>
      <w:r>
        <w:rPr>
          <w:rFonts w:eastAsia="Times New Roman"/>
          <w:szCs w:val="24"/>
        </w:rPr>
        <w:t>Θέλουμε, κύριε Πρόεδρε, κατά τη διαδικασία και πριν εξελιχθεί, να ακούσουμε δια στόματος της Κυβέρνησης -από τους Υπουργούς- ποιες υπουργικές τροπολογίες επίσημα εισηγείται και ποιες θα κάνει δεκτές και ποιες τροπολογίες εκ μέρους των Βουλε</w:t>
      </w:r>
      <w:r>
        <w:rPr>
          <w:rFonts w:eastAsia="Times New Roman"/>
          <w:szCs w:val="24"/>
        </w:rPr>
        <w:t>υτών και να υπάρξει και μια τεκμηρίωση. Αυτό είναι αναγκαίο για τον δημοκρατικό διάλογο που θέλουμε να έχουμε, για να είναι και πιο ουσιαστικός και για να γνωρίζουμε. Αυτό απαιτούμε από το Προεδρείο και από την Κυβέρνηση.</w:t>
      </w:r>
    </w:p>
    <w:p w14:paraId="3B1C0EB5"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Νομίζω ότι αυτό που λέτε, κύριε </w:t>
      </w:r>
      <w:proofErr w:type="spellStart"/>
      <w:r>
        <w:rPr>
          <w:rFonts w:eastAsia="Times New Roman"/>
          <w:szCs w:val="24"/>
        </w:rPr>
        <w:t>Βρούτση</w:t>
      </w:r>
      <w:proofErr w:type="spellEnd"/>
      <w:r>
        <w:rPr>
          <w:rFonts w:eastAsia="Times New Roman"/>
          <w:szCs w:val="24"/>
        </w:rPr>
        <w:t>, είναι απολύτως εύλογο. Απλώς, μια που υπάρχει το αίτημα από τον κ. Τάσσο, να πάμε με την πρώτη διαδικασία. Δηλαδή, να ολοκληρώσουμε ίσως τη συμφωνία.</w:t>
      </w:r>
    </w:p>
    <w:p w14:paraId="3B1C0EB6" w14:textId="77777777" w:rsidR="00DC64F4" w:rsidRDefault="0085279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Κύριε Πρόεδρε, μου επιτρέπετε;</w:t>
      </w:r>
    </w:p>
    <w:p w14:paraId="3B1C0EB7" w14:textId="77777777" w:rsidR="00DC64F4" w:rsidRDefault="0085279E">
      <w:pPr>
        <w:spacing w:line="600" w:lineRule="auto"/>
        <w:ind w:firstLine="720"/>
        <w:jc w:val="both"/>
        <w:rPr>
          <w:rFonts w:eastAsia="Times New Roman"/>
          <w:szCs w:val="24"/>
        </w:rPr>
      </w:pPr>
      <w:r>
        <w:rPr>
          <w:rFonts w:eastAsia="Times New Roman"/>
          <w:b/>
          <w:szCs w:val="24"/>
        </w:rPr>
        <w:t>ΠΡΟΕΔΡΕΥΩΝ (Αναστ</w:t>
      </w:r>
      <w:r>
        <w:rPr>
          <w:rFonts w:eastAsia="Times New Roman"/>
          <w:b/>
          <w:szCs w:val="24"/>
        </w:rPr>
        <w:t xml:space="preserve">άσιος Κουράκης): </w:t>
      </w:r>
      <w:r>
        <w:rPr>
          <w:rFonts w:eastAsia="Times New Roman"/>
          <w:szCs w:val="24"/>
        </w:rPr>
        <w:t xml:space="preserve">Ορίστε, κύριε </w:t>
      </w:r>
      <w:proofErr w:type="spellStart"/>
      <w:r>
        <w:rPr>
          <w:rFonts w:eastAsia="Times New Roman"/>
          <w:szCs w:val="24"/>
        </w:rPr>
        <w:t>Αμυρά</w:t>
      </w:r>
      <w:proofErr w:type="spellEnd"/>
      <w:r>
        <w:rPr>
          <w:rFonts w:eastAsia="Times New Roman"/>
          <w:szCs w:val="24"/>
        </w:rPr>
        <w:t xml:space="preserve">. </w:t>
      </w:r>
    </w:p>
    <w:p w14:paraId="3B1C0EB8" w14:textId="77777777" w:rsidR="00DC64F4" w:rsidRDefault="0085279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Κύριε Πρόεδρε, εμείς θεωρούμε ότι σαφέστατα είναι πολύ εύλογο αυτό που είπε ο κ. </w:t>
      </w:r>
      <w:proofErr w:type="spellStart"/>
      <w:r>
        <w:rPr>
          <w:rFonts w:eastAsia="Times New Roman"/>
          <w:szCs w:val="24"/>
        </w:rPr>
        <w:t>Βρούτση</w:t>
      </w:r>
      <w:r>
        <w:rPr>
          <w:rFonts w:eastAsia="Times New Roman"/>
          <w:szCs w:val="24"/>
        </w:rPr>
        <w:t>ς</w:t>
      </w:r>
      <w:proofErr w:type="spellEnd"/>
      <w:r>
        <w:rPr>
          <w:rFonts w:eastAsia="Times New Roman"/>
          <w:szCs w:val="24"/>
        </w:rPr>
        <w:t>, δηλαδή να ακούσουμε περί ποιων τροπολογιών πρόκειται να συζητήσουμε, να ξεκινήσει η συζήτηση για τις κυρώσεις</w:t>
      </w:r>
      <w:r>
        <w:rPr>
          <w:rFonts w:eastAsia="Times New Roman"/>
          <w:szCs w:val="24"/>
        </w:rPr>
        <w:t>, ώστε με τη συνήθη διαδικασία να τελειώσει και μετά να τοποθετηθούμε για τις τροπολογίες ξεχωριστά. Και θα έλεγα</w:t>
      </w:r>
      <w:r>
        <w:rPr>
          <w:rFonts w:eastAsia="Times New Roman"/>
          <w:szCs w:val="24"/>
        </w:rPr>
        <w:t>,</w:t>
      </w:r>
      <w:r>
        <w:rPr>
          <w:rFonts w:eastAsia="Times New Roman"/>
          <w:szCs w:val="24"/>
        </w:rPr>
        <w:t xml:space="preserve"> και οι Κοινοβουλευτικοί Εκπρόσωποι να μπορούν, επίσης, να τοποθετηθούν.</w:t>
      </w:r>
    </w:p>
    <w:p w14:paraId="3B1C0EB9" w14:textId="77777777" w:rsidR="00DC64F4" w:rsidRDefault="0085279E">
      <w:pPr>
        <w:spacing w:line="600" w:lineRule="auto"/>
        <w:ind w:firstLine="720"/>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Κύριε Θεοχαρόπουλε, έχετε τον λόγο.</w:t>
      </w:r>
      <w:r>
        <w:rPr>
          <w:rFonts w:eastAsia="Times New Roman"/>
          <w:szCs w:val="24"/>
        </w:rPr>
        <w:t xml:space="preserve"> Θέλετε να πείτε κάτι άλλο;</w:t>
      </w:r>
    </w:p>
    <w:p w14:paraId="3B1C0EBA" w14:textId="77777777" w:rsidR="00DC64F4" w:rsidRDefault="0085279E">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Πέραν αυτού του γεγονότος, που ακριβώς έτσι πρέπει να γίνει η συζήτηση, δηλαδή πρώτα επί της κύρωσης και στη συνέχεια επί των τροπολογιών, στη συζήτηση επί των τροπολογιών, επειδή είναι μια διαδικασία πο</w:t>
      </w:r>
      <w:r>
        <w:rPr>
          <w:rFonts w:eastAsia="Times New Roman"/>
          <w:szCs w:val="24"/>
        </w:rPr>
        <w:t>υ ακολουθούμε εδώ εκτός του Κανονισμού, να τοποθετηθούν, πέραν από τους εισηγητές και τους Κοινοβουλευτικούς Εκπροσώπους, στον αντίστοιχο χρόνο και όσοι Βουλευτές το επιθυμούν. Αυτή πρέπει να είναι η διαδικασία στις τροπολογίες.</w:t>
      </w:r>
    </w:p>
    <w:p w14:paraId="3B1C0EBB" w14:textId="77777777" w:rsidR="00DC64F4" w:rsidRDefault="0085279E">
      <w:pPr>
        <w:spacing w:line="600" w:lineRule="auto"/>
        <w:ind w:firstLine="720"/>
        <w:jc w:val="both"/>
        <w:rPr>
          <w:rFonts w:eastAsia="Times New Roman"/>
          <w:szCs w:val="24"/>
        </w:rPr>
      </w:pPr>
      <w:r>
        <w:rPr>
          <w:rFonts w:eastAsia="Times New Roman"/>
          <w:b/>
          <w:szCs w:val="24"/>
        </w:rPr>
        <w:t>ΠΡΟΕΔΡΕΥΩΝ (Αναστάσιος Κουρ</w:t>
      </w:r>
      <w:r>
        <w:rPr>
          <w:rFonts w:eastAsia="Times New Roman"/>
          <w:b/>
          <w:szCs w:val="24"/>
        </w:rPr>
        <w:t xml:space="preserve">άκης): </w:t>
      </w:r>
      <w:r>
        <w:rPr>
          <w:rFonts w:eastAsia="Times New Roman"/>
          <w:szCs w:val="24"/>
        </w:rPr>
        <w:t>Καλώς. Θα το δούμε στην πορεία. Θα δούμε. Δεν έχω αντίρρηση.</w:t>
      </w:r>
    </w:p>
    <w:p w14:paraId="3B1C0EBC" w14:textId="77777777" w:rsidR="00DC64F4" w:rsidRDefault="0085279E">
      <w:pPr>
        <w:spacing w:line="600" w:lineRule="auto"/>
        <w:ind w:firstLine="720"/>
        <w:jc w:val="both"/>
        <w:rPr>
          <w:rFonts w:eastAsia="Times New Roman"/>
          <w:szCs w:val="24"/>
        </w:rPr>
      </w:pPr>
      <w:r>
        <w:rPr>
          <w:rFonts w:eastAsia="Times New Roman"/>
          <w:szCs w:val="24"/>
        </w:rPr>
        <w:t xml:space="preserve">Να προχωρήσουμε. Από τη Χρυσή Αυγή θα πάρει τον λόγο ο κ. </w:t>
      </w:r>
      <w:proofErr w:type="spellStart"/>
      <w:r>
        <w:rPr>
          <w:rFonts w:eastAsia="Times New Roman"/>
          <w:szCs w:val="24"/>
        </w:rPr>
        <w:t>Παναγιώταρος</w:t>
      </w:r>
      <w:proofErr w:type="spellEnd"/>
      <w:r>
        <w:rPr>
          <w:rFonts w:eastAsia="Times New Roman"/>
          <w:szCs w:val="24"/>
        </w:rPr>
        <w:t>, για να τοποθετηθεί επί της κύρωσης της σύμβασης.</w:t>
      </w:r>
    </w:p>
    <w:p w14:paraId="3B1C0EBD" w14:textId="77777777" w:rsidR="00DC64F4" w:rsidRDefault="0085279E">
      <w:pPr>
        <w:spacing w:line="600" w:lineRule="auto"/>
        <w:ind w:firstLine="720"/>
        <w:jc w:val="both"/>
        <w:rPr>
          <w:rFonts w:eastAsia="Times New Roman"/>
          <w:szCs w:val="24"/>
        </w:rPr>
      </w:pPr>
      <w:r>
        <w:rPr>
          <w:rFonts w:eastAsia="Times New Roman"/>
          <w:szCs w:val="24"/>
        </w:rPr>
        <w:t xml:space="preserve">Σας ακούμε, κύριε </w:t>
      </w:r>
      <w:proofErr w:type="spellStart"/>
      <w:r>
        <w:rPr>
          <w:rFonts w:eastAsia="Times New Roman"/>
          <w:szCs w:val="24"/>
        </w:rPr>
        <w:t>Παναγιώταρε</w:t>
      </w:r>
      <w:proofErr w:type="spellEnd"/>
      <w:r>
        <w:rPr>
          <w:rFonts w:eastAsia="Times New Roman"/>
          <w:szCs w:val="24"/>
        </w:rPr>
        <w:t>.</w:t>
      </w:r>
    </w:p>
    <w:p w14:paraId="3B1C0EBE" w14:textId="77777777" w:rsidR="00DC64F4" w:rsidRDefault="0085279E">
      <w:pPr>
        <w:spacing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Ευχαριστώ, κύριε</w:t>
      </w:r>
      <w:r>
        <w:rPr>
          <w:rFonts w:eastAsia="Times New Roman"/>
          <w:szCs w:val="24"/>
        </w:rPr>
        <w:t xml:space="preserve"> Πρόεδρε.</w:t>
      </w:r>
    </w:p>
    <w:p w14:paraId="3B1C0EBF" w14:textId="77777777" w:rsidR="00DC64F4" w:rsidRDefault="0085279E">
      <w:pPr>
        <w:spacing w:line="600" w:lineRule="auto"/>
        <w:ind w:firstLine="720"/>
        <w:jc w:val="both"/>
        <w:rPr>
          <w:rFonts w:eastAsia="Times New Roman"/>
          <w:szCs w:val="24"/>
        </w:rPr>
      </w:pPr>
      <w:r>
        <w:rPr>
          <w:rFonts w:eastAsia="Times New Roman"/>
          <w:szCs w:val="24"/>
        </w:rPr>
        <w:t>Αξίζει, κατ’ αρχάς, να θυμίσουμε την υπογραφή της αποικιοκρατικής παραχώρησης των δεκατεσσάρων περιφερειακών αεροδρομίων, καθώς και τη μεγάλη αναστάτωση που προκλήθηκε στους κατοίκους των ακριτικών περιοχών, σχετικά με την εκτέλεση των αεροπορικώ</w:t>
      </w:r>
      <w:r>
        <w:rPr>
          <w:rFonts w:eastAsia="Times New Roman"/>
          <w:szCs w:val="24"/>
        </w:rPr>
        <w:t>ν δρομολογίων των άγονων γραμμών, των οποίων η σύμβαση εκτέλεσης έληγε στις 31 Μαρτίου, φέρνοντας ως λύση της τελευταίας στιγμής την παράταση του υφιστάμενου καθεστώτος, χωρίς διενέργεια διαγωνισμού των άγονων δρομολογίων για έξι μήνες. Είναι κάτι το οποίο</w:t>
      </w:r>
      <w:r>
        <w:rPr>
          <w:rFonts w:eastAsia="Times New Roman"/>
          <w:szCs w:val="24"/>
        </w:rPr>
        <w:t xml:space="preserve"> θα πρέπει η Κυβέρνηση να το λύσει άμεσα</w:t>
      </w:r>
      <w:r>
        <w:rPr>
          <w:rFonts w:eastAsia="Times New Roman"/>
          <w:szCs w:val="24"/>
        </w:rPr>
        <w:t>,</w:t>
      </w:r>
      <w:r>
        <w:rPr>
          <w:rFonts w:eastAsia="Times New Roman"/>
          <w:szCs w:val="24"/>
        </w:rPr>
        <w:t xml:space="preserve"> προς όφελος των Ελλήνων πολιτών</w:t>
      </w:r>
      <w:r>
        <w:rPr>
          <w:rFonts w:eastAsia="Times New Roman"/>
          <w:szCs w:val="24"/>
        </w:rPr>
        <w:t>,</w:t>
      </w:r>
      <w:r>
        <w:rPr>
          <w:rFonts w:eastAsia="Times New Roman"/>
          <w:szCs w:val="24"/>
        </w:rPr>
        <w:t xml:space="preserve"> που ζουν στις ακριτικές περιοχές της </w:t>
      </w:r>
      <w:proofErr w:type="spellStart"/>
      <w:r>
        <w:rPr>
          <w:rFonts w:eastAsia="Times New Roman"/>
          <w:szCs w:val="24"/>
        </w:rPr>
        <w:t>πατρίδος</w:t>
      </w:r>
      <w:proofErr w:type="spellEnd"/>
      <w:r>
        <w:rPr>
          <w:rFonts w:eastAsia="Times New Roman"/>
          <w:szCs w:val="24"/>
        </w:rPr>
        <w:t xml:space="preserve"> μας.</w:t>
      </w:r>
    </w:p>
    <w:p w14:paraId="3B1C0EC0" w14:textId="77777777" w:rsidR="00DC64F4" w:rsidRDefault="0085279E">
      <w:pPr>
        <w:spacing w:line="600" w:lineRule="auto"/>
        <w:ind w:firstLine="720"/>
        <w:jc w:val="both"/>
        <w:rPr>
          <w:rFonts w:eastAsia="Times New Roman"/>
          <w:szCs w:val="24"/>
        </w:rPr>
      </w:pPr>
      <w:r>
        <w:rPr>
          <w:rFonts w:eastAsia="Times New Roman"/>
          <w:szCs w:val="24"/>
        </w:rPr>
        <w:t>Από εκεί και πέρα, για το εν λόγω νομοσχέδιο, είναι μια ακόμα κύρωση συμφωνίας μεταξύ Ελληνικής Δημοκρατίας και Κυβέρνησης Νέας Ζη</w:t>
      </w:r>
      <w:r>
        <w:rPr>
          <w:rFonts w:eastAsia="Times New Roman"/>
          <w:szCs w:val="24"/>
        </w:rPr>
        <w:t>λανδίας</w:t>
      </w:r>
      <w:r>
        <w:rPr>
          <w:rFonts w:eastAsia="Times New Roman"/>
          <w:szCs w:val="24"/>
        </w:rPr>
        <w:t>,</w:t>
      </w:r>
      <w:r>
        <w:rPr>
          <w:rFonts w:eastAsia="Times New Roman"/>
          <w:szCs w:val="24"/>
        </w:rPr>
        <w:t xml:space="preserve"> σχετικά με τις αεροπορικές υπηρεσίες. Διαβάζοντας κάποιος την εν λόγω κύρωση, δεν βλέπει κάτι το μεμπτό. Είναι κάτι θετικό, γιατί είναι μια χώρα, στην οποία υπάρχει και μια παρουσία ελληνικού πληθυσμού. Είναι άνω των πεντέμισι χιλιάδων Ελλήνων στη</w:t>
      </w:r>
      <w:r>
        <w:rPr>
          <w:rFonts w:eastAsia="Times New Roman"/>
          <w:szCs w:val="24"/>
        </w:rPr>
        <w:t xml:space="preserve"> Νέα Ζηλανδία, ένας αριθμός που βαίνει αυξανόμενος τα τελευταία έτη με την κρίση στην πατρίδα μας, γιατί οι Έλληνες καταφεύγουν σε όλα τα μήκη και πλάτη της γης πλέον νομίμως, προκειμένου να βρουν εργασία. </w:t>
      </w:r>
    </w:p>
    <w:p w14:paraId="3B1C0EC1" w14:textId="77777777" w:rsidR="00DC64F4" w:rsidRDefault="0085279E">
      <w:pPr>
        <w:spacing w:line="600" w:lineRule="auto"/>
        <w:ind w:firstLine="720"/>
        <w:jc w:val="both"/>
        <w:rPr>
          <w:rFonts w:eastAsia="Times New Roman"/>
          <w:szCs w:val="24"/>
        </w:rPr>
      </w:pPr>
      <w:r>
        <w:rPr>
          <w:rFonts w:eastAsia="Times New Roman"/>
          <w:szCs w:val="24"/>
        </w:rPr>
        <w:t>Όμως, έχουμε το παράλογο εδώ, λοιπόν, ότι ενώ αυτ</w:t>
      </w:r>
      <w:r>
        <w:rPr>
          <w:rFonts w:eastAsia="Times New Roman"/>
          <w:szCs w:val="24"/>
        </w:rPr>
        <w:t>ή η συμφωνία έχει τα θετικά της, η Ελλάδα έχει κλείσει εδώ και κάποιο χρονικό διάστημα την ελληνική Πρεσβεία στη Νέα Ζηλανδία και οι όποιες διεκπεραιώσεις των Ελλήνων που ζουν εκεί, αλλά και όσων ενδιαφέρονται και θα ενδιαφέρονται στο μέλλον μέσω αυτών των</w:t>
      </w:r>
      <w:r>
        <w:rPr>
          <w:rFonts w:eastAsia="Times New Roman"/>
          <w:szCs w:val="24"/>
        </w:rPr>
        <w:t xml:space="preserve"> αεροπορικών συνδέσεων να έρθουν στην Ελλάδα, να γίνονται μέσω του ελληνικού Προξενείου στην Καμπέρα της Αυστραλίας. Είναι κάτι το οποίο θεωρούμε παράλογο. Είναι όπως από τη μία ξεπουλάμε τα αεροδρόμια, όπως κι εσείς, κύριε Υπουργέ, αυτό λέγατε μέχρι πρότι</w:t>
      </w:r>
      <w:r>
        <w:rPr>
          <w:rFonts w:eastAsia="Times New Roman"/>
          <w:szCs w:val="24"/>
        </w:rPr>
        <w:t>νος και με βαθιά λύπη υπογράψατε την εν λόγω παραχώρηση των περιφερειακών αεροδρομίων. Οι ενστάσεις είναι πάρα πολλές. Όλο και περισσότερα στοιχεία βγαίνουν στη δημοσιότητα</w:t>
      </w:r>
      <w:r>
        <w:rPr>
          <w:rFonts w:eastAsia="Times New Roman"/>
          <w:szCs w:val="24"/>
        </w:rPr>
        <w:t>,</w:t>
      </w:r>
      <w:r>
        <w:rPr>
          <w:rFonts w:eastAsia="Times New Roman"/>
          <w:szCs w:val="24"/>
        </w:rPr>
        <w:t xml:space="preserve"> που αποδεικνύουν ότι αυτή η συμφωνία είναι εντελώς μη επωφελής για την ελληνική Κυ</w:t>
      </w:r>
      <w:r>
        <w:rPr>
          <w:rFonts w:eastAsia="Times New Roman"/>
          <w:szCs w:val="24"/>
        </w:rPr>
        <w:t xml:space="preserve">βέρνηση. </w:t>
      </w:r>
    </w:p>
    <w:p w14:paraId="3B1C0EC2" w14:textId="77777777" w:rsidR="00DC64F4" w:rsidRDefault="0085279E">
      <w:pPr>
        <w:spacing w:line="600" w:lineRule="auto"/>
        <w:ind w:firstLine="720"/>
        <w:jc w:val="both"/>
        <w:rPr>
          <w:rFonts w:eastAsia="Times New Roman"/>
          <w:szCs w:val="24"/>
        </w:rPr>
      </w:pPr>
      <w:r>
        <w:rPr>
          <w:rFonts w:eastAsia="Times New Roman"/>
          <w:szCs w:val="24"/>
        </w:rPr>
        <w:t>Από την άλλη, λέτε ότι θα φτιάξουμε μία αεροπορική σύνδεση, αλλά βέβαια μέσα στα άρθρα αυτής της συμφωνίας υπάρχουν και πολλά άρθρα</w:t>
      </w:r>
      <w:r>
        <w:rPr>
          <w:rFonts w:eastAsia="Times New Roman"/>
          <w:szCs w:val="24"/>
        </w:rPr>
        <w:t>,</w:t>
      </w:r>
      <w:r>
        <w:rPr>
          <w:rFonts w:eastAsia="Times New Roman"/>
          <w:szCs w:val="24"/>
        </w:rPr>
        <w:t xml:space="preserve"> τα οποία είναι γενικά και αόριστα και δεν ξέρουμε αν στο τέλος θα είναι προς όφελος της Ελλάδος ή προς όφελος κάπ</w:t>
      </w:r>
      <w:r>
        <w:rPr>
          <w:rFonts w:eastAsia="Times New Roman"/>
          <w:szCs w:val="24"/>
        </w:rPr>
        <w:t xml:space="preserve">οιου ιδιώτη. </w:t>
      </w:r>
    </w:p>
    <w:p w14:paraId="3B1C0EC3" w14:textId="77777777" w:rsidR="00DC64F4" w:rsidRDefault="0085279E">
      <w:pPr>
        <w:spacing w:line="600" w:lineRule="auto"/>
        <w:ind w:firstLine="709"/>
        <w:jc w:val="both"/>
        <w:rPr>
          <w:rFonts w:eastAsia="Times New Roman"/>
          <w:szCs w:val="24"/>
        </w:rPr>
      </w:pPr>
      <w:r>
        <w:rPr>
          <w:rFonts w:eastAsia="Times New Roman"/>
          <w:szCs w:val="24"/>
        </w:rPr>
        <w:t>Στην συγκεκριμένη συμφωνία η Χρυσή Αυγή θα ψηφίσει «</w:t>
      </w:r>
      <w:r>
        <w:rPr>
          <w:rFonts w:eastAsia="Times New Roman"/>
          <w:szCs w:val="24"/>
        </w:rPr>
        <w:t>ΠΑΡΩΝ</w:t>
      </w:r>
      <w:r>
        <w:rPr>
          <w:rFonts w:eastAsia="Times New Roman"/>
          <w:szCs w:val="24"/>
        </w:rPr>
        <w:t>» και για τις τροπολογίες θα τοποθετηθούμε αργότερα.</w:t>
      </w:r>
    </w:p>
    <w:p w14:paraId="3B1C0EC4" w14:textId="77777777" w:rsidR="00DC64F4" w:rsidRDefault="0085279E">
      <w:pPr>
        <w:spacing w:line="600" w:lineRule="auto"/>
        <w:ind w:firstLine="720"/>
        <w:jc w:val="both"/>
        <w:rPr>
          <w:rFonts w:eastAsia="Times New Roman"/>
          <w:szCs w:val="24"/>
        </w:rPr>
      </w:pPr>
      <w:r>
        <w:rPr>
          <w:rFonts w:eastAsia="Times New Roman"/>
          <w:szCs w:val="24"/>
        </w:rPr>
        <w:t>Ευχαριστώ πάρα πολύ.</w:t>
      </w:r>
    </w:p>
    <w:p w14:paraId="3B1C0EC5" w14:textId="77777777" w:rsidR="00DC64F4" w:rsidRDefault="0085279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w:t>
      </w:r>
      <w:proofErr w:type="spellStart"/>
      <w:r>
        <w:rPr>
          <w:rFonts w:eastAsia="Times New Roman"/>
          <w:szCs w:val="24"/>
        </w:rPr>
        <w:t>Παναγιώταρε</w:t>
      </w:r>
      <w:proofErr w:type="spellEnd"/>
      <w:r>
        <w:rPr>
          <w:rFonts w:eastAsia="Times New Roman"/>
          <w:szCs w:val="24"/>
        </w:rPr>
        <w:t>.</w:t>
      </w:r>
    </w:p>
    <w:p w14:paraId="3B1C0EC6" w14:textId="77777777" w:rsidR="00DC64F4" w:rsidRDefault="0085279E">
      <w:pPr>
        <w:spacing w:line="600" w:lineRule="auto"/>
        <w:jc w:val="both"/>
        <w:rPr>
          <w:rFonts w:eastAsia="Times New Roman"/>
          <w:szCs w:val="24"/>
        </w:rPr>
      </w:pPr>
      <w:r>
        <w:rPr>
          <w:rFonts w:eastAsia="Times New Roman"/>
          <w:szCs w:val="24"/>
        </w:rPr>
        <w:t xml:space="preserve"> </w:t>
      </w:r>
      <w:r>
        <w:rPr>
          <w:rFonts w:eastAsia="Times New Roman"/>
          <w:szCs w:val="24"/>
        </w:rPr>
        <w:tab/>
      </w:r>
      <w:r>
        <w:rPr>
          <w:rFonts w:eastAsia="Times New Roman"/>
          <w:szCs w:val="24"/>
        </w:rPr>
        <w:t>Τον λόγο έχει ο κ. Σταύρος Τάσσος από το Κ</w:t>
      </w:r>
      <w:r>
        <w:rPr>
          <w:rFonts w:eastAsia="Times New Roman"/>
          <w:szCs w:val="24"/>
        </w:rPr>
        <w:t>ομμουνιστικό Κόμμα Ελλάδ</w:t>
      </w:r>
      <w:r>
        <w:rPr>
          <w:rFonts w:eastAsia="Times New Roman"/>
          <w:szCs w:val="24"/>
        </w:rPr>
        <w:t>α</w:t>
      </w:r>
      <w:r>
        <w:rPr>
          <w:rFonts w:eastAsia="Times New Roman"/>
          <w:szCs w:val="24"/>
        </w:rPr>
        <w:t>ς.</w:t>
      </w:r>
    </w:p>
    <w:p w14:paraId="3B1C0EC7" w14:textId="77777777" w:rsidR="00DC64F4" w:rsidRDefault="0085279E">
      <w:pPr>
        <w:spacing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Ευχαριστώ, κύριε Πρόεδρε.</w:t>
      </w:r>
    </w:p>
    <w:p w14:paraId="3B1C0EC8" w14:textId="77777777" w:rsidR="00DC64F4" w:rsidRDefault="0085279E">
      <w:pPr>
        <w:spacing w:line="600" w:lineRule="auto"/>
        <w:ind w:firstLine="720"/>
        <w:jc w:val="both"/>
        <w:rPr>
          <w:rFonts w:eastAsia="Times New Roman"/>
          <w:szCs w:val="24"/>
        </w:rPr>
      </w:pPr>
      <w:r>
        <w:rPr>
          <w:rFonts w:eastAsia="Times New Roman"/>
          <w:szCs w:val="24"/>
        </w:rPr>
        <w:t xml:space="preserve">Όπως είπαμε και στην </w:t>
      </w:r>
      <w:r>
        <w:rPr>
          <w:rFonts w:eastAsia="Times New Roman"/>
          <w:szCs w:val="24"/>
        </w:rPr>
        <w:t>ε</w:t>
      </w:r>
      <w:r>
        <w:rPr>
          <w:rFonts w:eastAsia="Times New Roman"/>
          <w:szCs w:val="24"/>
        </w:rPr>
        <w:t>πιτροπή</w:t>
      </w:r>
      <w:r>
        <w:rPr>
          <w:rFonts w:eastAsia="Times New Roman"/>
          <w:szCs w:val="24"/>
        </w:rPr>
        <w:t xml:space="preserve">, το νομοσχέδιο που έρχεται προς ψήφιση στην Ελληνική Βουλή για την κύρωση της </w:t>
      </w:r>
      <w:r>
        <w:rPr>
          <w:rFonts w:eastAsia="Times New Roman"/>
          <w:szCs w:val="24"/>
        </w:rPr>
        <w:t>συμφωνίας αεροπορικών υπηρεσιών μεταξύ της Κυβέρνησης της Νέας Ζηλανδίας και της Ελληνικής Κυβέρνησης, καθώς και με άλλες χώρες, συμφωνίες οι οποίες θα συζητηθούν τις επόμενες μέρες, Ισραήλ, Μολδαβία, Ιορδανία και Γεωργία, έχει την βούλα της Ευρωπαϊκής Ένω</w:t>
      </w:r>
      <w:r>
        <w:rPr>
          <w:rFonts w:eastAsia="Times New Roman"/>
          <w:szCs w:val="24"/>
        </w:rPr>
        <w:t xml:space="preserve">σης, με στόχο τη μεγιστοποίηση της κερδοφορίας των </w:t>
      </w:r>
      <w:proofErr w:type="spellStart"/>
      <w:r>
        <w:rPr>
          <w:rFonts w:eastAsia="Times New Roman"/>
          <w:szCs w:val="24"/>
        </w:rPr>
        <w:t>ευρωενωσιακών</w:t>
      </w:r>
      <w:proofErr w:type="spellEnd"/>
      <w:r>
        <w:rPr>
          <w:rFonts w:eastAsia="Times New Roman"/>
          <w:szCs w:val="24"/>
        </w:rPr>
        <w:t xml:space="preserve"> επιχειρηματικών ομίλων</w:t>
      </w:r>
      <w:r>
        <w:rPr>
          <w:rFonts w:eastAsia="Times New Roman"/>
          <w:szCs w:val="24"/>
        </w:rPr>
        <w:t>,</w:t>
      </w:r>
      <w:r>
        <w:rPr>
          <w:rFonts w:eastAsia="Times New Roman"/>
          <w:szCs w:val="24"/>
        </w:rPr>
        <w:t xml:space="preserve"> που δραστηριοποιούνται στον τομέα των αερομεταφορών. </w:t>
      </w:r>
    </w:p>
    <w:p w14:paraId="3B1C0EC9" w14:textId="77777777" w:rsidR="00DC64F4" w:rsidRDefault="0085279E">
      <w:pPr>
        <w:spacing w:line="600" w:lineRule="auto"/>
        <w:ind w:firstLine="720"/>
        <w:jc w:val="both"/>
        <w:rPr>
          <w:rFonts w:eastAsia="Times New Roman"/>
          <w:szCs w:val="24"/>
        </w:rPr>
      </w:pPr>
      <w:r>
        <w:rPr>
          <w:rFonts w:eastAsia="Times New Roman"/>
          <w:szCs w:val="24"/>
        </w:rPr>
        <w:t>Με το σχετικό νομοσχέδιο η Κυβέρνηση ΣΥΡΙΖΑ-ΑΝΕΛ προωθεί το αντιλαϊκό και αντεργατικό νομοθετικό πλαίσιο της Ευρω</w:t>
      </w:r>
      <w:r>
        <w:rPr>
          <w:rFonts w:eastAsia="Times New Roman"/>
          <w:szCs w:val="24"/>
        </w:rPr>
        <w:t>παϊκής Ένωσης στον τομέα των αεροπορικών μεταφορών</w:t>
      </w:r>
      <w:r>
        <w:rPr>
          <w:rFonts w:eastAsia="Times New Roman"/>
          <w:szCs w:val="24"/>
        </w:rPr>
        <w:t>,</w:t>
      </w:r>
      <w:r>
        <w:rPr>
          <w:rFonts w:eastAsia="Times New Roman"/>
          <w:szCs w:val="24"/>
        </w:rPr>
        <w:t xml:space="preserve"> που καθορίζει τις σχέσεις των κρατών-μελών με τις τρίτες χώρες. </w:t>
      </w:r>
    </w:p>
    <w:p w14:paraId="3B1C0ECA" w14:textId="77777777" w:rsidR="00DC64F4" w:rsidRDefault="0085279E">
      <w:pPr>
        <w:spacing w:line="600" w:lineRule="auto"/>
        <w:ind w:firstLine="720"/>
        <w:jc w:val="both"/>
        <w:rPr>
          <w:rFonts w:eastAsia="Times New Roman"/>
          <w:szCs w:val="24"/>
        </w:rPr>
      </w:pPr>
      <w:r>
        <w:rPr>
          <w:rFonts w:eastAsia="Times New Roman"/>
          <w:szCs w:val="24"/>
        </w:rPr>
        <w:t>Η συμφωνία αυτή υπηρετεί την προώθηση του ενιαίου ευρωπαϊκού ουρανού για τη διασφάλιση καλύτερων όρων για τα μονοπώλια του κλάδου. Η συμφων</w:t>
      </w:r>
      <w:r>
        <w:rPr>
          <w:rFonts w:eastAsia="Times New Roman"/>
          <w:szCs w:val="24"/>
        </w:rPr>
        <w:t>ία, όπως και το σύμφωνο της πολιτικής της Ευρωπαϊκής Ένωσης, δεν πρόκειται να επιφέρει κανένα όφελος για τον λαό. Αντιθέτως, θα συμβάλει στο να γίνει η αερομεταφορά ακόμα πιο δυσπρόσιτη και ακριβή για τους εργαζόμενους.</w:t>
      </w:r>
    </w:p>
    <w:p w14:paraId="3B1C0ECB" w14:textId="77777777" w:rsidR="00DC64F4" w:rsidRDefault="0085279E">
      <w:pPr>
        <w:spacing w:line="600" w:lineRule="auto"/>
        <w:ind w:firstLine="709"/>
        <w:jc w:val="both"/>
        <w:rPr>
          <w:rFonts w:eastAsia="Times New Roman"/>
          <w:szCs w:val="24"/>
        </w:rPr>
      </w:pPr>
      <w:r>
        <w:rPr>
          <w:rFonts w:eastAsia="Times New Roman"/>
          <w:szCs w:val="24"/>
        </w:rPr>
        <w:t>Στο νομοσχέδιο περιλαμβάνονται προκλ</w:t>
      </w:r>
      <w:r>
        <w:rPr>
          <w:rFonts w:eastAsia="Times New Roman"/>
          <w:szCs w:val="24"/>
        </w:rPr>
        <w:t>ητικές φοροαπαλλαγές και ελάφρυνση από τελωνειακούς δασμούς προς τις επιλεγμένες αεροπορικές εταιρείες και από τα δύο μέρη. Με την απαλλαγή των επιλεγμένων εταιρειών από δασμούς και χρεώσεις σχετικά με αεροσκάφη, ανταλλακτικά, καύσιμα και άλλα κατά την εκτ</w:t>
      </w:r>
      <w:r>
        <w:rPr>
          <w:rFonts w:eastAsia="Times New Roman"/>
          <w:szCs w:val="24"/>
        </w:rPr>
        <w:t xml:space="preserve">έλεση των συμφωνηθέντων δρομολογίων, επέρχεται μείωση των εσόδων του κρατικού προϋπολογισμού, που η κάλυψή τους θα γίνει μέσα από την παραπέρα </w:t>
      </w:r>
      <w:proofErr w:type="spellStart"/>
      <w:r>
        <w:rPr>
          <w:rFonts w:eastAsia="Times New Roman"/>
          <w:szCs w:val="24"/>
        </w:rPr>
        <w:t>φοροληστεία</w:t>
      </w:r>
      <w:proofErr w:type="spellEnd"/>
      <w:r>
        <w:rPr>
          <w:rFonts w:eastAsia="Times New Roman"/>
          <w:szCs w:val="24"/>
        </w:rPr>
        <w:t xml:space="preserve"> του λαϊκού εισοδήματος. </w:t>
      </w:r>
    </w:p>
    <w:p w14:paraId="3B1C0ECC" w14:textId="77777777" w:rsidR="00DC64F4" w:rsidRDefault="0085279E">
      <w:pPr>
        <w:spacing w:line="600" w:lineRule="auto"/>
        <w:ind w:firstLine="720"/>
        <w:jc w:val="both"/>
        <w:rPr>
          <w:rFonts w:eastAsia="Times New Roman"/>
          <w:szCs w:val="24"/>
        </w:rPr>
      </w:pPr>
      <w:r>
        <w:rPr>
          <w:rFonts w:eastAsia="Times New Roman"/>
          <w:szCs w:val="24"/>
        </w:rPr>
        <w:t xml:space="preserve">Είναι συμφωνία στήριξης της κερδοφορίας και της ανάπτυξης του μεγάλου </w:t>
      </w:r>
      <w:r>
        <w:rPr>
          <w:rFonts w:eastAsia="Times New Roman"/>
          <w:szCs w:val="24"/>
        </w:rPr>
        <w:t>κεφαλαίου</w:t>
      </w:r>
      <w:r>
        <w:rPr>
          <w:rFonts w:eastAsia="Times New Roman"/>
          <w:szCs w:val="24"/>
        </w:rPr>
        <w:t>,</w:t>
      </w:r>
      <w:r>
        <w:rPr>
          <w:rFonts w:eastAsia="Times New Roman"/>
          <w:szCs w:val="24"/>
        </w:rPr>
        <w:t xml:space="preserve"> που συμβάλλει με τη σειρά της στην περαιτέρω συγκέντρωση και συγκεντροποίησή του. Θα επιφέρει αλλαγές προς το χειρότερο σε εργασιακές σχέσεις και συνθήκες δουλειάς και περιορισμό των αρμοδιοτήτων της κάθε χώρας ακόμα και σε ζητήματα διαχείρισης </w:t>
      </w:r>
      <w:r>
        <w:rPr>
          <w:rFonts w:eastAsia="Times New Roman"/>
          <w:szCs w:val="24"/>
        </w:rPr>
        <w:t xml:space="preserve">και ελέγχου του εναέριου χώρου. Με τις συμφωνίες αυτές προωθείται η δημιουργία κοινών ζωνών εναέριας κυκλοφορίας και του κεντρικού ελέγχου τους από ευρωπαϊκούς μηχανισμούς. </w:t>
      </w:r>
    </w:p>
    <w:p w14:paraId="3B1C0ECD" w14:textId="77777777" w:rsidR="00DC64F4" w:rsidRDefault="0085279E">
      <w:pPr>
        <w:spacing w:line="600" w:lineRule="auto"/>
        <w:ind w:firstLine="720"/>
        <w:jc w:val="both"/>
        <w:rPr>
          <w:rFonts w:eastAsia="Times New Roman"/>
          <w:szCs w:val="24"/>
        </w:rPr>
      </w:pPr>
      <w:r>
        <w:rPr>
          <w:rFonts w:eastAsia="Times New Roman"/>
          <w:szCs w:val="24"/>
        </w:rPr>
        <w:t>Το ΚΚΕ καταψηφίζει το σχετικό νομοσχέδιο κύρωσης της συμφωνίας αεροπορικών υπηρεσι</w:t>
      </w:r>
      <w:r>
        <w:rPr>
          <w:rFonts w:eastAsia="Times New Roman"/>
          <w:szCs w:val="24"/>
        </w:rPr>
        <w:t>ών Ελλάδας-Νέας Ζηλανδίας. Για μια ακόμα φορά επιβεβαιώνεται η θέση του ΚΚΕ για την ανάγκη αποδέσμευσης από την Ευρωπαϊκή Ένωση με μονομερή διαγραφή του χρέους και εργατική εξουσία, με κοινωνικοποίηση των μονοπωλίων και με κεντρικό σχεδιασμό για την ικανοπ</w:t>
      </w:r>
      <w:r>
        <w:rPr>
          <w:rFonts w:eastAsia="Times New Roman"/>
          <w:szCs w:val="24"/>
        </w:rPr>
        <w:t>οίηση των λαϊκών αναγκών.</w:t>
      </w:r>
    </w:p>
    <w:p w14:paraId="3B1C0ECE" w14:textId="77777777" w:rsidR="00DC64F4" w:rsidRDefault="0085279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Σταύρο Τάσσο από το Κομμουνιστικό Κόμμα Ελλάδ</w:t>
      </w:r>
      <w:r>
        <w:rPr>
          <w:rFonts w:eastAsia="Times New Roman"/>
          <w:szCs w:val="24"/>
        </w:rPr>
        <w:t>α</w:t>
      </w:r>
      <w:r>
        <w:rPr>
          <w:rFonts w:eastAsia="Times New Roman"/>
          <w:szCs w:val="24"/>
        </w:rPr>
        <w:t>ς.</w:t>
      </w:r>
    </w:p>
    <w:p w14:paraId="3B1C0ECF" w14:textId="77777777" w:rsidR="00DC64F4" w:rsidRDefault="0085279E">
      <w:pPr>
        <w:spacing w:line="600" w:lineRule="auto"/>
        <w:ind w:firstLine="709"/>
        <w:jc w:val="both"/>
        <w:rPr>
          <w:rFonts w:eastAsia="Times New Roman"/>
          <w:szCs w:val="24"/>
        </w:rPr>
      </w:pPr>
      <w:r>
        <w:rPr>
          <w:rFonts w:eastAsia="Times New Roman"/>
          <w:szCs w:val="24"/>
        </w:rPr>
        <w:t>Θα δώσω τον λόγο για πολύ λίγο στον Αναπληρωτή Υπουργό Οικονομικών κ. Τρύφωνα Αλεξιάδη, προκειμένου να υποστηρίξει την τροπολογ</w:t>
      </w:r>
      <w:r>
        <w:rPr>
          <w:rFonts w:eastAsia="Times New Roman"/>
          <w:szCs w:val="24"/>
        </w:rPr>
        <w:t xml:space="preserve">ία με γενικό αριθμό 309 και ειδικό αριθμό 7 και μετά θα μιλήσει ο Υπουργός κ. </w:t>
      </w:r>
      <w:proofErr w:type="spellStart"/>
      <w:r>
        <w:rPr>
          <w:rFonts w:eastAsia="Times New Roman"/>
          <w:szCs w:val="24"/>
        </w:rPr>
        <w:t>Σπίρτζης</w:t>
      </w:r>
      <w:proofErr w:type="spellEnd"/>
      <w:r>
        <w:rPr>
          <w:rFonts w:eastAsia="Times New Roman"/>
          <w:szCs w:val="24"/>
        </w:rPr>
        <w:t xml:space="preserve"> στο πνεύμα που μίλησε ο κ. </w:t>
      </w:r>
      <w:proofErr w:type="spellStart"/>
      <w:r>
        <w:rPr>
          <w:rFonts w:eastAsia="Times New Roman"/>
          <w:szCs w:val="24"/>
        </w:rPr>
        <w:t>Βρούτσης</w:t>
      </w:r>
      <w:proofErr w:type="spellEnd"/>
      <w:r>
        <w:rPr>
          <w:rFonts w:eastAsia="Times New Roman"/>
          <w:szCs w:val="24"/>
        </w:rPr>
        <w:t xml:space="preserve"> προηγουμένως, δηλαδή για να πει ποιες κάνει δεκτές και τι ακριβώς λέει.</w:t>
      </w:r>
    </w:p>
    <w:p w14:paraId="3B1C0ED0" w14:textId="77777777" w:rsidR="00DC64F4" w:rsidRDefault="0085279E">
      <w:pPr>
        <w:spacing w:line="600" w:lineRule="auto"/>
        <w:ind w:firstLine="720"/>
        <w:jc w:val="both"/>
        <w:rPr>
          <w:rFonts w:eastAsia="Times New Roman"/>
          <w:szCs w:val="24"/>
        </w:rPr>
      </w:pPr>
      <w:r>
        <w:rPr>
          <w:rFonts w:eastAsia="Times New Roman"/>
          <w:szCs w:val="24"/>
        </w:rPr>
        <w:t>Κύριε Αλεξιάδη, έχετε τον λόγο.</w:t>
      </w:r>
    </w:p>
    <w:p w14:paraId="3B1C0ED1" w14:textId="77777777" w:rsidR="00DC64F4" w:rsidRDefault="0085279E">
      <w:pPr>
        <w:spacing w:line="600" w:lineRule="auto"/>
        <w:ind w:firstLine="720"/>
        <w:jc w:val="both"/>
        <w:rPr>
          <w:rFonts w:eastAsia="Times New Roman"/>
          <w:szCs w:val="24"/>
        </w:rPr>
      </w:pPr>
      <w:r>
        <w:rPr>
          <w:rFonts w:eastAsia="Times New Roman"/>
          <w:b/>
          <w:szCs w:val="24"/>
        </w:rPr>
        <w:t>ΤΡΥΦΩΝ ΑΛΕΞΙΑΔΗΣ (Αναπληρωτής</w:t>
      </w:r>
      <w:r>
        <w:rPr>
          <w:rFonts w:eastAsia="Times New Roman"/>
          <w:b/>
          <w:szCs w:val="24"/>
        </w:rPr>
        <w:t xml:space="preserve"> Υπουργός Οικονομικών): </w:t>
      </w:r>
      <w:r>
        <w:rPr>
          <w:rFonts w:eastAsia="Times New Roman"/>
          <w:szCs w:val="24"/>
        </w:rPr>
        <w:t>Για ένα λεπτό, κύριε Πρόεδρε.</w:t>
      </w:r>
    </w:p>
    <w:p w14:paraId="3B1C0ED2" w14:textId="77777777" w:rsidR="00DC64F4" w:rsidRDefault="0085279E">
      <w:pPr>
        <w:spacing w:line="600" w:lineRule="auto"/>
        <w:ind w:firstLine="720"/>
        <w:jc w:val="both"/>
        <w:rPr>
          <w:rFonts w:eastAsia="Times New Roman"/>
          <w:szCs w:val="24"/>
        </w:rPr>
      </w:pPr>
      <w:r>
        <w:rPr>
          <w:rFonts w:eastAsia="Times New Roman"/>
          <w:szCs w:val="24"/>
        </w:rPr>
        <w:t>Κύριοι Βουλευτές, καταθέτουμε μια τροπολογία, την υπ’ αριθμόν 309/7, με την οποία δίνεται δυνατότητα να συσταθεί στην Τράπεζα της Ελλάδος ειδικός λογαριασμός για την αρωγή των προσφύγων. Η διαχείριση το</w:t>
      </w:r>
      <w:r>
        <w:rPr>
          <w:rFonts w:eastAsia="Times New Roman"/>
          <w:szCs w:val="24"/>
        </w:rPr>
        <w:t>υ ειδικού λογαριασμού διενεργείται</w:t>
      </w:r>
      <w:r>
        <w:rPr>
          <w:rFonts w:eastAsia="Times New Roman"/>
          <w:szCs w:val="24"/>
        </w:rPr>
        <w:t>,</w:t>
      </w:r>
      <w:r>
        <w:rPr>
          <w:rFonts w:eastAsia="Times New Roman"/>
          <w:szCs w:val="24"/>
        </w:rPr>
        <w:t xml:space="preserve"> κατά παρέκκλιση όλων των ισχυουσών διατάξεων. </w:t>
      </w:r>
    </w:p>
    <w:p w14:paraId="3B1C0ED3" w14:textId="77777777" w:rsidR="00DC64F4" w:rsidRDefault="0085279E">
      <w:pPr>
        <w:spacing w:line="600" w:lineRule="auto"/>
        <w:ind w:firstLine="720"/>
        <w:jc w:val="both"/>
        <w:rPr>
          <w:rFonts w:eastAsia="Times New Roman"/>
          <w:szCs w:val="24"/>
        </w:rPr>
      </w:pPr>
      <w:r>
        <w:rPr>
          <w:rFonts w:eastAsia="Times New Roman"/>
          <w:szCs w:val="24"/>
        </w:rPr>
        <w:t xml:space="preserve">Με </w:t>
      </w:r>
      <w:r>
        <w:rPr>
          <w:rFonts w:eastAsia="Times New Roman"/>
          <w:szCs w:val="24"/>
        </w:rPr>
        <w:t xml:space="preserve">δύο </w:t>
      </w:r>
      <w:r>
        <w:rPr>
          <w:rFonts w:eastAsia="Times New Roman"/>
          <w:szCs w:val="24"/>
        </w:rPr>
        <w:t>λόγια, είναι μια τροπολογία την οποία καταθέτουμε</w:t>
      </w:r>
      <w:r>
        <w:rPr>
          <w:rFonts w:eastAsia="Times New Roman"/>
          <w:szCs w:val="24"/>
        </w:rPr>
        <w:t>,</w:t>
      </w:r>
      <w:r>
        <w:rPr>
          <w:rFonts w:eastAsia="Times New Roman"/>
          <w:szCs w:val="24"/>
        </w:rPr>
        <w:t xml:space="preserve"> για να μπορέσουμε να ανοίξουμε τον λογαριασμό αυτόν που έχουμε εξαγγείλει και να μπορέσουμε να συγκεντρώσουμε εκεί </w:t>
      </w:r>
      <w:r>
        <w:rPr>
          <w:rFonts w:eastAsia="Times New Roman"/>
          <w:szCs w:val="24"/>
        </w:rPr>
        <w:t>χρήματα και να τα διαχειριστούμε άμεσα για τις ανάγκες των προσφύγων.</w:t>
      </w:r>
    </w:p>
    <w:p w14:paraId="3B1C0ED4" w14:textId="77777777" w:rsidR="00DC64F4" w:rsidRDefault="0085279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Αναπληρωτή Υπουργό Οικονομικών κ. Αλεξιάδη.</w:t>
      </w:r>
    </w:p>
    <w:p w14:paraId="3B1C0ED5" w14:textId="77777777" w:rsidR="00DC64F4" w:rsidRDefault="0085279E">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θέλω να πω κάτι για την τροπολογία.</w:t>
      </w:r>
    </w:p>
    <w:p w14:paraId="3B1C0ED6" w14:textId="77777777" w:rsidR="00DC64F4" w:rsidRDefault="0085279E">
      <w:pPr>
        <w:spacing w:line="600" w:lineRule="auto"/>
        <w:ind w:firstLine="720"/>
        <w:jc w:val="both"/>
        <w:rPr>
          <w:rFonts w:eastAsia="Times New Roman"/>
          <w:szCs w:val="24"/>
        </w:rPr>
      </w:pPr>
      <w:r>
        <w:rPr>
          <w:rFonts w:eastAsia="Times New Roman"/>
          <w:b/>
          <w:szCs w:val="24"/>
        </w:rPr>
        <w:t>ΙΩΑΝΝΗΣ ΒΡΟΥΤΣΗ</w:t>
      </w:r>
      <w:r>
        <w:rPr>
          <w:rFonts w:eastAsia="Times New Roman"/>
          <w:b/>
          <w:szCs w:val="24"/>
        </w:rPr>
        <w:t>Σ:</w:t>
      </w:r>
      <w:r>
        <w:rPr>
          <w:rFonts w:eastAsia="Times New Roman"/>
          <w:szCs w:val="24"/>
        </w:rPr>
        <w:t xml:space="preserve"> Μην τοποθετηθούμε τώρα. Είπαμε ότι θα τοποθετηθούμε μετά.</w:t>
      </w:r>
    </w:p>
    <w:p w14:paraId="3B1C0ED7" w14:textId="77777777" w:rsidR="00DC64F4" w:rsidRDefault="0085279E">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Ναι, αλλά ποιος θα απαντήσει;</w:t>
      </w:r>
    </w:p>
    <w:p w14:paraId="3B1C0ED8" w14:textId="77777777" w:rsidR="00DC64F4" w:rsidRDefault="0085279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Δεν γίνεται αυτό τώρα. Θα μιλήσει ο κ. </w:t>
      </w:r>
      <w:proofErr w:type="spellStart"/>
      <w:r>
        <w:rPr>
          <w:rFonts w:eastAsia="Times New Roman"/>
          <w:szCs w:val="24"/>
        </w:rPr>
        <w:t>Σπίρτζης</w:t>
      </w:r>
      <w:proofErr w:type="spellEnd"/>
      <w:r>
        <w:rPr>
          <w:rFonts w:eastAsia="Times New Roman"/>
          <w:szCs w:val="24"/>
        </w:rPr>
        <w:t>. Θα μείνει ο κ. Υπουργός.</w:t>
      </w:r>
    </w:p>
    <w:p w14:paraId="3B1C0ED9" w14:textId="77777777" w:rsidR="00DC64F4" w:rsidRDefault="0085279E">
      <w:pPr>
        <w:spacing w:line="600" w:lineRule="auto"/>
        <w:ind w:firstLine="720"/>
        <w:jc w:val="both"/>
        <w:rPr>
          <w:rFonts w:eastAsia="Times New Roman"/>
          <w:szCs w:val="24"/>
        </w:rPr>
      </w:pPr>
      <w:r>
        <w:rPr>
          <w:rFonts w:eastAsia="Times New Roman"/>
          <w:szCs w:val="24"/>
        </w:rPr>
        <w:t>Ο Υπουργός Υποδομών, Μεταφορών κ</w:t>
      </w:r>
      <w:r>
        <w:rPr>
          <w:rFonts w:eastAsia="Times New Roman"/>
          <w:szCs w:val="24"/>
        </w:rPr>
        <w:t xml:space="preserve">αι Δικτύων κ. </w:t>
      </w:r>
      <w:proofErr w:type="spellStart"/>
      <w:r>
        <w:rPr>
          <w:rFonts w:eastAsia="Times New Roman"/>
          <w:szCs w:val="24"/>
        </w:rPr>
        <w:t>Σπίρτζης</w:t>
      </w:r>
      <w:proofErr w:type="spellEnd"/>
      <w:r>
        <w:rPr>
          <w:rFonts w:eastAsia="Times New Roman"/>
          <w:szCs w:val="24"/>
        </w:rPr>
        <w:t xml:space="preserve"> έχει τον λόγο.</w:t>
      </w:r>
    </w:p>
    <w:p w14:paraId="3B1C0EDA" w14:textId="77777777" w:rsidR="00DC64F4" w:rsidRDefault="0085279E">
      <w:pPr>
        <w:spacing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Ευχαριστώ, κύριε Πρόεδρε.</w:t>
      </w:r>
    </w:p>
    <w:p w14:paraId="3B1C0EDB" w14:textId="77777777" w:rsidR="00DC64F4" w:rsidRDefault="0085279E">
      <w:pPr>
        <w:spacing w:line="600" w:lineRule="auto"/>
        <w:ind w:firstLine="720"/>
        <w:jc w:val="both"/>
        <w:rPr>
          <w:rFonts w:eastAsia="Times New Roman"/>
          <w:szCs w:val="24"/>
        </w:rPr>
      </w:pPr>
      <w:r>
        <w:rPr>
          <w:rFonts w:eastAsia="Times New Roman"/>
          <w:szCs w:val="24"/>
        </w:rPr>
        <w:t>Κατ’ αρχάς, για την κύρωση να πούμε ότι η σημερινή συζήτηση στην Ολομέλεια σχετικά με την κύρωση της διμερούς αεροπορικής συμφωνίας</w:t>
      </w:r>
      <w:r>
        <w:rPr>
          <w:rFonts w:eastAsia="Times New Roman"/>
          <w:szCs w:val="24"/>
        </w:rPr>
        <w:t xml:space="preserve"> Ελλάδας-Νέας Ζηλανδίας, καθώς και οι επόμενες τέσσερεις κυρώσεις που σήμερα συζητήθηκαν στις </w:t>
      </w:r>
      <w:r>
        <w:rPr>
          <w:rFonts w:eastAsia="Times New Roman"/>
          <w:szCs w:val="24"/>
        </w:rPr>
        <w:t xml:space="preserve">επιτροπές </w:t>
      </w:r>
      <w:r>
        <w:rPr>
          <w:rFonts w:eastAsia="Times New Roman"/>
          <w:szCs w:val="24"/>
        </w:rPr>
        <w:t>της Βουλής, αποτελούν ένα κρίσιμο κομμάτι της εθνικής μας στρατηγικής στον τομέα των αερομεταφορών.</w:t>
      </w:r>
    </w:p>
    <w:p w14:paraId="3B1C0ED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Οι συμφωνίες αυτές ισχυροποιούν τ</w:t>
      </w:r>
      <w:r>
        <w:rPr>
          <w:rFonts w:eastAsia="Times New Roman" w:cs="Times New Roman"/>
          <w:szCs w:val="24"/>
        </w:rPr>
        <w:t>η</w:t>
      </w:r>
      <w:r>
        <w:rPr>
          <w:rFonts w:eastAsia="Times New Roman" w:cs="Times New Roman"/>
          <w:szCs w:val="24"/>
        </w:rPr>
        <w:t xml:space="preserve"> θέσ</w:t>
      </w:r>
      <w:r>
        <w:rPr>
          <w:rFonts w:eastAsia="Times New Roman" w:cs="Times New Roman"/>
          <w:szCs w:val="24"/>
        </w:rPr>
        <w:t>η</w:t>
      </w:r>
      <w:r>
        <w:rPr>
          <w:rFonts w:eastAsia="Times New Roman" w:cs="Times New Roman"/>
          <w:szCs w:val="24"/>
        </w:rPr>
        <w:t xml:space="preserve"> της χώρας στην ευρύτερη περιοχή, επεκτείνουν τους ορίζοντες στις επιβατικές και εμπορευματικές μεταφορές, δημιουργούν συνθήκες αναπτυξιακές στον τομέα μεταφορών του τουρισμού και κατ’ επέκταση επιδρούν θετικά στην οικονομία. </w:t>
      </w:r>
    </w:p>
    <w:p w14:paraId="3B1C0ED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παραθέσω τα </w:t>
      </w:r>
      <w:r>
        <w:rPr>
          <w:rFonts w:eastAsia="Times New Roman" w:cs="Times New Roman"/>
          <w:szCs w:val="24"/>
        </w:rPr>
        <w:t xml:space="preserve">γεγονότα που μας οδήγησαν στην υπογραφή της συμφωνίας με τη Νέα Ζηλανδία, η κύρωση της οποίας κρίνεται αναγκαία για τα συμφέροντα της χώρας μας. </w:t>
      </w:r>
    </w:p>
    <w:p w14:paraId="3B1C0ED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Στις 18 Νοεμβρίου του 2014 διεξήχθησαν διμερείς αεροπορικές διαπραγματεύσεις μεταξύ ομόλογων αντιπροσωπειών τη</w:t>
      </w:r>
      <w:r>
        <w:rPr>
          <w:rFonts w:eastAsia="Times New Roman" w:cs="Times New Roman"/>
          <w:szCs w:val="24"/>
        </w:rPr>
        <w:t xml:space="preserve">ς χώρας μας και της Νέας Ζηλανδίας στα πλαίσια της διάσκεψης του Διεθνούς Οργανισμού Πολιτικής Αεροπορίας </w:t>
      </w:r>
      <w:r>
        <w:rPr>
          <w:rFonts w:eastAsia="Times New Roman" w:cs="Times New Roman"/>
          <w:szCs w:val="24"/>
          <w:lang w:val="en-US"/>
        </w:rPr>
        <w:t>ICAO</w:t>
      </w:r>
      <w:r>
        <w:rPr>
          <w:rFonts w:eastAsia="Times New Roman" w:cs="Times New Roman"/>
          <w:szCs w:val="24"/>
        </w:rPr>
        <w:t xml:space="preserve"> για τη διεξαγωγή πολλαπλών διμερών αεροπορικών διαπραγματεύσεων στο Μπαλί της Ινδονησίας. </w:t>
      </w:r>
    </w:p>
    <w:p w14:paraId="3B1C0ED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Οι διαπραγματεύσεις διεξήχθησαν με πρωτοβουλία της Νέα</w:t>
      </w:r>
      <w:r>
        <w:rPr>
          <w:rFonts w:eastAsia="Times New Roman" w:cs="Times New Roman"/>
          <w:szCs w:val="24"/>
        </w:rPr>
        <w:t>ς Ζηλανδίας, η οποία εξέφρασε ενδιαφέρον για σύναψη διμερούς αεροπορικής συμφωνίας με τη χώρα μας. Στην πρόταση αυτή ανταποκριθήκαμε θετικά, δεδομένου ότι μέχρι σήμερα δεν είχε συναφθεί διμερής αεροπορική συμφωνία των δύο χωρών. Η Νέα Ζηλανδία ακολουθεί μι</w:t>
      </w:r>
      <w:r>
        <w:rPr>
          <w:rFonts w:eastAsia="Times New Roman" w:cs="Times New Roman"/>
          <w:szCs w:val="24"/>
        </w:rPr>
        <w:t xml:space="preserve">α πλήρως φιλελεύθερη πολιτική αερομεταφορών και το </w:t>
      </w:r>
      <w:proofErr w:type="spellStart"/>
      <w:r>
        <w:rPr>
          <w:rFonts w:eastAsia="Times New Roman" w:cs="Times New Roman"/>
          <w:szCs w:val="24"/>
        </w:rPr>
        <w:t>προταθέν</w:t>
      </w:r>
      <w:proofErr w:type="spellEnd"/>
      <w:r>
        <w:rPr>
          <w:rFonts w:eastAsia="Times New Roman" w:cs="Times New Roman"/>
          <w:szCs w:val="24"/>
        </w:rPr>
        <w:t xml:space="preserve"> εκ μέρους της σχέδιο διμερούς αεροπορικής σύμβασης αποτελούσε κείμενο συμφωνίας ανοιχτών ουρανών. </w:t>
      </w:r>
    </w:p>
    <w:p w14:paraId="3B1C0EE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Από πλευράς μας, δεν ήταν δυνατόν να αποδεχθούμε τη σύναψη συμφωνίας ανοιχτών ουρανών με τη χώρα </w:t>
      </w:r>
      <w:r>
        <w:rPr>
          <w:rFonts w:eastAsia="Times New Roman" w:cs="Times New Roman"/>
          <w:szCs w:val="24"/>
        </w:rPr>
        <w:t xml:space="preserve">και ως εκ τούτου χρησιμοποιήθηκε ως βάση διαπραγμάτευσης το από ελληνικής πλευράς πάγια προτεινόμενο σχέδιο. Πιστεύω ότι με τη διαπραγμάτευση που έγινε επετεύχθη η κατάρτιση και η μονογραφή σύγχρονου και πλήρους συμβατού με το </w:t>
      </w:r>
      <w:r>
        <w:rPr>
          <w:rFonts w:eastAsia="Times New Roman" w:cs="Times New Roman"/>
          <w:szCs w:val="24"/>
        </w:rPr>
        <w:t>Κοινοτικό Δίκαιο</w:t>
      </w:r>
      <w:r>
        <w:rPr>
          <w:rFonts w:eastAsia="Times New Roman" w:cs="Times New Roman"/>
          <w:szCs w:val="24"/>
        </w:rPr>
        <w:t xml:space="preserve"> κειμένου διμ</w:t>
      </w:r>
      <w:r>
        <w:rPr>
          <w:rFonts w:eastAsia="Times New Roman" w:cs="Times New Roman"/>
          <w:szCs w:val="24"/>
        </w:rPr>
        <w:t xml:space="preserve">ερούς αεροπορικής σύμβασης, καθώς και η υπογραφή μνημονίου κατανόησης από τους επικεφαλής των δύο αντιπροσωπειών. </w:t>
      </w:r>
    </w:p>
    <w:p w14:paraId="3B1C0EE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Στο μνημόνιο κατανόησης</w:t>
      </w:r>
      <w:r>
        <w:rPr>
          <w:rFonts w:eastAsia="Times New Roman" w:cs="Times New Roman"/>
          <w:szCs w:val="24"/>
        </w:rPr>
        <w:t>,</w:t>
      </w:r>
      <w:r>
        <w:rPr>
          <w:rFonts w:eastAsia="Times New Roman" w:cs="Times New Roman"/>
          <w:szCs w:val="24"/>
        </w:rPr>
        <w:t xml:space="preserve"> που υπεγράφη κατά τη διαπραγμάτευση</w:t>
      </w:r>
      <w:r>
        <w:rPr>
          <w:rFonts w:eastAsia="Times New Roman" w:cs="Times New Roman"/>
          <w:szCs w:val="24"/>
        </w:rPr>
        <w:t>,</w:t>
      </w:r>
      <w:r>
        <w:rPr>
          <w:rFonts w:eastAsia="Times New Roman" w:cs="Times New Roman"/>
          <w:szCs w:val="24"/>
        </w:rPr>
        <w:t xml:space="preserve"> καθορίστηκαν μεταξύ άλλων: </w:t>
      </w:r>
      <w:r>
        <w:rPr>
          <w:rFonts w:eastAsia="Times New Roman" w:cs="Times New Roman"/>
          <w:szCs w:val="24"/>
        </w:rPr>
        <w:t xml:space="preserve">Ο </w:t>
      </w:r>
      <w:r>
        <w:rPr>
          <w:rFonts w:eastAsia="Times New Roman" w:cs="Times New Roman"/>
          <w:szCs w:val="24"/>
        </w:rPr>
        <w:t>αριθμός των εκατέρωθεν εκτελούμενων εβδομαδιαίων σ</w:t>
      </w:r>
      <w:r>
        <w:rPr>
          <w:rFonts w:eastAsia="Times New Roman" w:cs="Times New Roman"/>
          <w:szCs w:val="24"/>
        </w:rPr>
        <w:t>υχνοτήτων</w:t>
      </w:r>
      <w:r>
        <w:rPr>
          <w:rFonts w:eastAsia="Times New Roman" w:cs="Times New Roman"/>
          <w:szCs w:val="24"/>
        </w:rPr>
        <w:t>,</w:t>
      </w:r>
      <w:r>
        <w:rPr>
          <w:rFonts w:eastAsia="Times New Roman" w:cs="Times New Roman"/>
          <w:szCs w:val="24"/>
        </w:rPr>
        <w:t xml:space="preserve"> που ανέρχεται σε δεκατέσσερις, χωρίς περιορισμό ως προς τον τύπο των χρησιμοποιούμενων αεροσκαφών, απεριόριστος αριθμός των εμπορευματικών δρομολογίων μεταξύ των δύο χωρών, πρόβλεψη περί δυνατότητας έγκρισης </w:t>
      </w:r>
      <w:proofErr w:type="spellStart"/>
      <w:r>
        <w:rPr>
          <w:rFonts w:eastAsia="Times New Roman" w:cs="Times New Roman"/>
          <w:szCs w:val="24"/>
        </w:rPr>
        <w:t>εξωσυμβατικών</w:t>
      </w:r>
      <w:proofErr w:type="spellEnd"/>
      <w:r>
        <w:rPr>
          <w:rFonts w:eastAsia="Times New Roman" w:cs="Times New Roman"/>
          <w:szCs w:val="24"/>
        </w:rPr>
        <w:t xml:space="preserve"> δρομολογίων, προσωρινή </w:t>
      </w:r>
      <w:r>
        <w:rPr>
          <w:rFonts w:eastAsia="Times New Roman" w:cs="Times New Roman"/>
          <w:szCs w:val="24"/>
        </w:rPr>
        <w:t>εφαρμογή του πίνακα διαδρομών</w:t>
      </w:r>
      <w:r>
        <w:rPr>
          <w:rFonts w:eastAsia="Times New Roman" w:cs="Times New Roman"/>
          <w:szCs w:val="24"/>
        </w:rPr>
        <w:t>,</w:t>
      </w:r>
      <w:r>
        <w:rPr>
          <w:rFonts w:eastAsia="Times New Roman" w:cs="Times New Roman"/>
          <w:szCs w:val="24"/>
        </w:rPr>
        <w:t xml:space="preserve"> καθώς και η πρόβλεψη περί χρήσης κοινού κωδικού μεταξύ των διορισμένων αεροπορικών εταιρειών των δύο πλευρών, αλλά και με εταιρείες τρίτων χωρών</w:t>
      </w:r>
      <w:r>
        <w:rPr>
          <w:rFonts w:eastAsia="Times New Roman" w:cs="Times New Roman"/>
          <w:szCs w:val="24"/>
        </w:rPr>
        <w:t>,</w:t>
      </w:r>
      <w:r>
        <w:rPr>
          <w:rFonts w:eastAsia="Times New Roman" w:cs="Times New Roman"/>
          <w:szCs w:val="24"/>
        </w:rPr>
        <w:t xml:space="preserve"> ώστε να δοθεί η δυνατότητα στις ενδιαφερόμενες εταιρείες εκατέρωθεν να εκκινήσο</w:t>
      </w:r>
      <w:r>
        <w:rPr>
          <w:rFonts w:eastAsia="Times New Roman" w:cs="Times New Roman"/>
          <w:szCs w:val="24"/>
        </w:rPr>
        <w:t>υν δρομολόγια ή να συνάψουν εμπορικές συνεργασίες</w:t>
      </w:r>
      <w:r>
        <w:rPr>
          <w:rFonts w:eastAsia="Times New Roman" w:cs="Times New Roman"/>
          <w:szCs w:val="24"/>
        </w:rPr>
        <w:t>,</w:t>
      </w:r>
      <w:r>
        <w:rPr>
          <w:rFonts w:eastAsia="Times New Roman" w:cs="Times New Roman"/>
          <w:szCs w:val="24"/>
        </w:rPr>
        <w:t xml:space="preserve"> μέχρι την κύρωση και έναρξη ισχύος της συμφωνίας, η αμοιβαία απαλλαγή των αεροπορικών εταιριών από τελωνειακούς δασμούς και συναφείς φόρους, το δικαίωμα </w:t>
      </w:r>
      <w:proofErr w:type="spellStart"/>
      <w:r>
        <w:rPr>
          <w:rFonts w:eastAsia="Times New Roman" w:cs="Times New Roman"/>
          <w:szCs w:val="24"/>
        </w:rPr>
        <w:t>υπέρπτησης</w:t>
      </w:r>
      <w:proofErr w:type="spellEnd"/>
      <w:r>
        <w:rPr>
          <w:rFonts w:eastAsia="Times New Roman" w:cs="Times New Roman"/>
          <w:szCs w:val="24"/>
        </w:rPr>
        <w:t>, δηλαδή της αεροπορικής όδευσης από τον ε</w:t>
      </w:r>
      <w:r>
        <w:rPr>
          <w:rFonts w:eastAsia="Times New Roman" w:cs="Times New Roman"/>
          <w:szCs w:val="24"/>
        </w:rPr>
        <w:t>ναέριο χώρο μας πτήσεων αεροπορικών εταιριών της Νέας Ζηλανδίας που κατευθύνονται προς τρίτους προορισμούς, το οποίο συνεπάγεται έσοδα για τα αεροδρόμια και το ελληνικό δημόσιο και, τέλος, το δικαίωμα στάθμευσης αεροσκαφών στο έδαφος του άλλου συμβαλλόμενο</w:t>
      </w:r>
      <w:r>
        <w:rPr>
          <w:rFonts w:eastAsia="Times New Roman" w:cs="Times New Roman"/>
          <w:szCs w:val="24"/>
        </w:rPr>
        <w:t xml:space="preserve">υ μέρους και ειδικότερα στα σημεία που καθορίζονται στο παράρτημα της συμφωνίας για αποβίβαση και επιβίβαση διεθνούς αεροπορικής κίνησης επιβατών, εμπορευμάτων και ταχυδρομείου. </w:t>
      </w:r>
    </w:p>
    <w:p w14:paraId="3B1C0EE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Καταλήγοντας, θεωρούμε ότι η κύρωση της εν λόγω συμφωνίας είναι επωφελής για </w:t>
      </w:r>
      <w:r>
        <w:rPr>
          <w:rFonts w:eastAsia="Times New Roman" w:cs="Times New Roman"/>
          <w:szCs w:val="24"/>
        </w:rPr>
        <w:t>την ελληνική οικονομία και σχετιζόμενη με τον αεροπορικό τομέα και τις οικονομικές δραστηριότητες. Πολύ περισσότερο, όμως, υλοποιούμε ένα στρατηγικό σχέδιο της χώρας</w:t>
      </w:r>
      <w:r>
        <w:rPr>
          <w:rFonts w:eastAsia="Times New Roman" w:cs="Times New Roman"/>
          <w:szCs w:val="24"/>
        </w:rPr>
        <w:t>,</w:t>
      </w:r>
      <w:r>
        <w:rPr>
          <w:rFonts w:eastAsia="Times New Roman" w:cs="Times New Roman"/>
          <w:szCs w:val="24"/>
        </w:rPr>
        <w:t xml:space="preserve"> που την αναδεικνύει ως κόμβο εμπορευματικών μεταφορών, οι οποίες είναι ένα από τα κρίσιμα</w:t>
      </w:r>
      <w:r>
        <w:rPr>
          <w:rFonts w:eastAsia="Times New Roman" w:cs="Times New Roman"/>
          <w:szCs w:val="24"/>
        </w:rPr>
        <w:t xml:space="preserve"> εργαλεία για την παραγωγική ανασυγκρότηση της χώρας, για τη σταθερότητα της ευρύτερης περιοχής και για τη διεθνή αναγνώρισή μας. </w:t>
      </w:r>
    </w:p>
    <w:p w14:paraId="3B1C0EE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Θα ήθελα να καταθέσω με την ευκαιρία, κύριε Πρόεδρε, μια νομοτεχνική βελτίωση στο σχέδιο νόμου με τίτλο</w:t>
      </w:r>
      <w:r>
        <w:rPr>
          <w:rFonts w:eastAsia="Times New Roman" w:cs="Times New Roman"/>
          <w:szCs w:val="24"/>
        </w:rPr>
        <w:t>:</w:t>
      </w:r>
      <w:r>
        <w:rPr>
          <w:rFonts w:eastAsia="Times New Roman" w:cs="Times New Roman"/>
          <w:szCs w:val="24"/>
        </w:rPr>
        <w:t xml:space="preserve"> «Κύρωση της Συμφωνία</w:t>
      </w:r>
      <w:r>
        <w:rPr>
          <w:rFonts w:eastAsia="Times New Roman" w:cs="Times New Roman"/>
          <w:szCs w:val="24"/>
        </w:rPr>
        <w:t xml:space="preserve">ς Αεροπορικών Υπηρεσιών μεταξύ της Ελληνικής Δημοκρατίας και της Κυβέρνησης της Νέας Ζηλανδίας». Στον τίτλο του σχεδίου νόμου μετά </w:t>
      </w:r>
      <w:r>
        <w:rPr>
          <w:rFonts w:eastAsia="Times New Roman" w:cs="Times New Roman"/>
          <w:szCs w:val="24"/>
        </w:rPr>
        <w:t xml:space="preserve">τις </w:t>
      </w:r>
      <w:r>
        <w:rPr>
          <w:rFonts w:eastAsia="Times New Roman" w:cs="Times New Roman"/>
          <w:szCs w:val="24"/>
        </w:rPr>
        <w:t>λέξεις «Νέας Ζηλανδίας» προστίθεται η φράση «και άλλες διατάξεις».</w:t>
      </w:r>
    </w:p>
    <w:p w14:paraId="3B1C0EE4" w14:textId="77777777" w:rsidR="00DC64F4" w:rsidRDefault="0085279E">
      <w:pPr>
        <w:spacing w:line="600" w:lineRule="auto"/>
        <w:ind w:firstLine="720"/>
        <w:jc w:val="both"/>
        <w:rPr>
          <w:rFonts w:eastAsia="Times New Roman"/>
          <w:szCs w:val="24"/>
        </w:rPr>
      </w:pPr>
      <w:r>
        <w:rPr>
          <w:rFonts w:eastAsia="Times New Roman"/>
          <w:szCs w:val="24"/>
        </w:rPr>
        <w:t>(Στο σημείο αυτό ο Υπουργός Υποδομών, Μεταφορών και Δι</w:t>
      </w:r>
      <w:r>
        <w:rPr>
          <w:rFonts w:eastAsia="Times New Roman"/>
          <w:szCs w:val="24"/>
        </w:rPr>
        <w:t xml:space="preserve">κτύων, κ. Χρήστος </w:t>
      </w:r>
      <w:proofErr w:type="spellStart"/>
      <w:r>
        <w:rPr>
          <w:rFonts w:eastAsia="Times New Roman"/>
          <w:szCs w:val="24"/>
        </w:rPr>
        <w:t>Σπίρτζης</w:t>
      </w:r>
      <w:proofErr w:type="spellEnd"/>
      <w:r>
        <w:rPr>
          <w:rFonts w:eastAsia="Times New Roman"/>
          <w:szCs w:val="24"/>
        </w:rPr>
        <w:t xml:space="preserve"> καταθέτει για τα Πρακτικά την προαναφερθείσα νομοτεχνική βελτίωση, η οποία έχει ως εξής:</w:t>
      </w:r>
    </w:p>
    <w:p w14:paraId="3B1C0EE5" w14:textId="77777777" w:rsidR="00DC64F4" w:rsidRDefault="0085279E">
      <w:pPr>
        <w:spacing w:line="600" w:lineRule="auto"/>
        <w:ind w:firstLine="720"/>
        <w:jc w:val="both"/>
        <w:rPr>
          <w:rFonts w:eastAsia="Times New Roman"/>
          <w:szCs w:val="24"/>
        </w:rPr>
      </w:pPr>
      <w:r>
        <w:rPr>
          <w:rFonts w:eastAsia="Times New Roman"/>
          <w:szCs w:val="24"/>
        </w:rPr>
        <w:t xml:space="preserve">                             </w:t>
      </w:r>
      <w:r w:rsidRPr="00EB1485">
        <w:rPr>
          <w:rFonts w:eastAsia="Times New Roman"/>
          <w:color w:val="FF0000"/>
          <w:szCs w:val="24"/>
        </w:rPr>
        <w:t>(ΑΛΛΑΓΗ ΣΕΛΙΔΑΣ</w:t>
      </w:r>
      <w:r>
        <w:rPr>
          <w:rFonts w:eastAsia="Times New Roman"/>
          <w:color w:val="FF0000"/>
          <w:szCs w:val="24"/>
        </w:rPr>
        <w:t>)</w:t>
      </w:r>
    </w:p>
    <w:p w14:paraId="3B1C0EE6" w14:textId="77777777" w:rsidR="00DC64F4" w:rsidRDefault="0085279E">
      <w:pPr>
        <w:spacing w:line="600" w:lineRule="auto"/>
        <w:ind w:firstLine="720"/>
        <w:jc w:val="center"/>
        <w:rPr>
          <w:rFonts w:eastAsia="Times New Roman"/>
          <w:color w:val="FF0000"/>
          <w:szCs w:val="24"/>
        </w:rPr>
      </w:pPr>
      <w:r w:rsidRPr="00637DF7">
        <w:rPr>
          <w:rFonts w:eastAsia="Times New Roman"/>
          <w:color w:val="FF0000"/>
          <w:szCs w:val="24"/>
        </w:rPr>
        <w:t xml:space="preserve">(ΝΑ ΜΠΕΙ Η ΣΕΛΙΔΑ </w:t>
      </w:r>
      <w:r w:rsidRPr="00637DF7">
        <w:rPr>
          <w:rFonts w:eastAsia="Times New Roman"/>
          <w:color w:val="FF0000"/>
          <w:szCs w:val="24"/>
        </w:rPr>
        <w:t>223)</w:t>
      </w:r>
    </w:p>
    <w:p w14:paraId="3B1C0EE7" w14:textId="77777777" w:rsidR="00DC64F4" w:rsidRDefault="0085279E">
      <w:pPr>
        <w:ind w:left="2160" w:firstLine="720"/>
        <w:rPr>
          <w:rFonts w:eastAsia="Times New Roman"/>
          <w:szCs w:val="24"/>
        </w:rPr>
      </w:pPr>
      <w:r w:rsidDel="00BC37A5">
        <w:rPr>
          <w:rFonts w:eastAsia="Times New Roman"/>
          <w:color w:val="FF0000"/>
          <w:szCs w:val="24"/>
        </w:rPr>
        <w:t xml:space="preserve"> </w:t>
      </w:r>
      <w:r w:rsidRPr="006D0129">
        <w:rPr>
          <w:rFonts w:eastAsia="Times New Roman"/>
          <w:color w:val="FF0000"/>
          <w:szCs w:val="24"/>
        </w:rPr>
        <w:t>(ΑΛΛΑΓΗ ΣΕΛΙΔΑΣ)</w:t>
      </w:r>
      <w:r>
        <w:rPr>
          <w:rFonts w:eastAsia="Times New Roman"/>
          <w:szCs w:val="24"/>
        </w:rPr>
        <w:tab/>
      </w:r>
    </w:p>
    <w:p w14:paraId="3B1C0EE8" w14:textId="77777777" w:rsidR="00DC64F4" w:rsidRDefault="0085279E">
      <w:pPr>
        <w:spacing w:line="600" w:lineRule="auto"/>
        <w:ind w:firstLine="709"/>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w:t>
      </w:r>
      <w:r>
        <w:rPr>
          <w:rFonts w:eastAsia="Times New Roman" w:cs="Times New Roman"/>
          <w:b/>
          <w:szCs w:val="24"/>
        </w:rPr>
        <w:t>Δικτύων)</w:t>
      </w:r>
      <w:r>
        <w:rPr>
          <w:rFonts w:eastAsia="Times New Roman" w:cs="Times New Roman"/>
          <w:b/>
          <w:szCs w:val="24"/>
        </w:rPr>
        <w:t>:</w:t>
      </w:r>
      <w:r>
        <w:rPr>
          <w:rFonts w:eastAsia="Times New Roman" w:cs="Times New Roman"/>
          <w:szCs w:val="24"/>
        </w:rPr>
        <w:t xml:space="preserve"> </w:t>
      </w:r>
      <w:r>
        <w:rPr>
          <w:rFonts w:eastAsia="Times New Roman" w:cs="Times New Roman"/>
          <w:szCs w:val="24"/>
        </w:rPr>
        <w:t>Επίσης, να πω ότι γίνονται αποδεκτές τρεις υπουργικές τροπολογίες. Η πρώτη είναι η τροπολογία με γενικό αριθμό 310 και ειδικό 8 του Υπουργείου</w:t>
      </w:r>
      <w:r>
        <w:rPr>
          <w:rFonts w:eastAsia="Times New Roman" w:cs="Times New Roman"/>
          <w:szCs w:val="24"/>
        </w:rPr>
        <w:t xml:space="preserve"> </w:t>
      </w:r>
      <w:r>
        <w:rPr>
          <w:rFonts w:eastAsia="Times New Roman" w:cs="Times New Roman"/>
          <w:szCs w:val="24"/>
        </w:rPr>
        <w:t>Υποδομών, Μεταφορών και Δικτύων, την οποία θα αναπτύξω και στη συνέχεια. Η δεύτερη είναι η τροπολογία μ</w:t>
      </w:r>
      <w:r>
        <w:rPr>
          <w:rFonts w:eastAsia="Times New Roman" w:cs="Times New Roman"/>
          <w:szCs w:val="24"/>
        </w:rPr>
        <w:t>ε γενικό αριθμό 309 και ειδικό 7 του Υπουργείου Οικονομικών</w:t>
      </w:r>
      <w:r>
        <w:rPr>
          <w:rFonts w:eastAsia="Times New Roman" w:cs="Times New Roman"/>
          <w:szCs w:val="24"/>
        </w:rPr>
        <w:t>,</w:t>
      </w:r>
      <w:r>
        <w:rPr>
          <w:rFonts w:eastAsia="Times New Roman" w:cs="Times New Roman"/>
          <w:szCs w:val="24"/>
        </w:rPr>
        <w:t xml:space="preserve"> η τρίτη είναι η τροπολογία με γενικό αριθμό 306 και ειδικό 4 του Υπουργείου Παιδείας, καθώς και οι βουλευτικές τροπολογίες με γενικό αριθμό 304 και ειδικό 2 και με γενικό αριθμό 308 και ειδικό 6.</w:t>
      </w:r>
      <w:r>
        <w:rPr>
          <w:rFonts w:eastAsia="Times New Roman" w:cs="Times New Roman"/>
          <w:szCs w:val="24"/>
        </w:rPr>
        <w:t xml:space="preserve"> </w:t>
      </w:r>
    </w:p>
    <w:p w14:paraId="3B1C0EE9" w14:textId="77777777" w:rsidR="00DC64F4" w:rsidRDefault="0085279E">
      <w:pPr>
        <w:tabs>
          <w:tab w:val="left" w:pos="3189"/>
          <w:tab w:val="left" w:pos="3545"/>
          <w:tab w:val="center" w:pos="4513"/>
        </w:tabs>
        <w:spacing w:line="600" w:lineRule="auto"/>
        <w:ind w:firstLine="720"/>
        <w:jc w:val="both"/>
        <w:rPr>
          <w:rFonts w:eastAsia="Times New Roman"/>
          <w:szCs w:val="24"/>
        </w:rPr>
      </w:pPr>
      <w:r>
        <w:rPr>
          <w:rFonts w:eastAsia="Times New Roman"/>
          <w:szCs w:val="24"/>
        </w:rPr>
        <w:t xml:space="preserve">Στην τροπολογία του Υπουργείου Μεταφορών υπάρχει η αναγκαιότητα και μάλιστα άμεση αναγκαιότητα, γι’ αυτό και δεν το βάζουμε σε κάποιο άλλο τακτικό νομοσχέδιο και το βάζουμε στην κύρωση. </w:t>
      </w:r>
    </w:p>
    <w:p w14:paraId="3B1C0EEA" w14:textId="77777777" w:rsidR="00DC64F4" w:rsidRDefault="0085279E">
      <w:pPr>
        <w:spacing w:line="600" w:lineRule="auto"/>
        <w:ind w:firstLine="720"/>
        <w:jc w:val="both"/>
        <w:rPr>
          <w:rFonts w:eastAsia="Times New Roman"/>
          <w:szCs w:val="24"/>
        </w:rPr>
      </w:pPr>
      <w:r>
        <w:rPr>
          <w:rFonts w:eastAsia="Times New Roman"/>
          <w:szCs w:val="24"/>
        </w:rPr>
        <w:t>Είχε προβλεφθεί από τις προηγούμενες κυβερνήσεις η ένταξη της «</w:t>
      </w:r>
      <w:r>
        <w:rPr>
          <w:rFonts w:eastAsia="Times New Roman"/>
          <w:szCs w:val="24"/>
        </w:rPr>
        <w:t>ΘΕΜΙ</w:t>
      </w:r>
      <w:r>
        <w:rPr>
          <w:rFonts w:eastAsia="Times New Roman"/>
          <w:szCs w:val="24"/>
        </w:rPr>
        <w:t>Σ ΚΑΤΑΣΚΕΥΑΣΤΙΚΗ</w:t>
      </w:r>
      <w:r>
        <w:rPr>
          <w:rFonts w:eastAsia="Times New Roman"/>
          <w:szCs w:val="24"/>
        </w:rPr>
        <w:t>» στις «</w:t>
      </w:r>
      <w:r>
        <w:rPr>
          <w:rFonts w:eastAsia="Times New Roman"/>
          <w:szCs w:val="24"/>
        </w:rPr>
        <w:t>ΚΤΙΡΙΑΚΕΣ ΥΠΟΔΟΜΕΣ</w:t>
      </w:r>
      <w:r>
        <w:rPr>
          <w:rFonts w:eastAsia="Times New Roman"/>
          <w:szCs w:val="24"/>
        </w:rPr>
        <w:t>». Έγινε αυτή η συγχώνευση. Αυτό, όμως, που δεν είχε προβλεφθεί ήταν να μεταφερθούν οι πόροι από το ΤΑΧΔΙΚ στις «</w:t>
      </w:r>
      <w:r>
        <w:rPr>
          <w:rFonts w:eastAsia="Times New Roman"/>
          <w:szCs w:val="24"/>
        </w:rPr>
        <w:t>ΚΤΙΡΙΑΚΕΣ ΥΠΟΔΟΜΕΣ</w:t>
      </w:r>
      <w:r>
        <w:rPr>
          <w:rFonts w:eastAsia="Times New Roman"/>
          <w:szCs w:val="24"/>
        </w:rPr>
        <w:t>» για έργα που είναι σε εξέλιξη, για άμεσες ανάγκες των κτιριακών υποδομών που σχετ</w:t>
      </w:r>
      <w:r>
        <w:rPr>
          <w:rFonts w:eastAsia="Times New Roman"/>
          <w:szCs w:val="24"/>
        </w:rPr>
        <w:t>ίζονται με το Υπουργείο Δικαιοσύνης με τα δικαστήρια και τις φυλακές της χώρας και ένα κομμάτι της ακίνητης περιουσίας της «</w:t>
      </w:r>
      <w:r>
        <w:rPr>
          <w:rFonts w:eastAsia="Times New Roman"/>
          <w:szCs w:val="24"/>
        </w:rPr>
        <w:t>ΘΕΜΙΣ ΚΑΤΑΣΚΕΥΑΣΤΙΚΗ</w:t>
      </w:r>
      <w:r>
        <w:rPr>
          <w:rFonts w:eastAsia="Times New Roman"/>
          <w:szCs w:val="24"/>
        </w:rPr>
        <w:t xml:space="preserve">», που επίσης δεν είχε προβλεφθεί στη συγχώνευση. </w:t>
      </w:r>
    </w:p>
    <w:p w14:paraId="3B1C0EEB" w14:textId="77777777" w:rsidR="00DC64F4" w:rsidRDefault="0085279E">
      <w:pPr>
        <w:spacing w:line="600" w:lineRule="auto"/>
        <w:ind w:firstLine="720"/>
        <w:jc w:val="both"/>
        <w:rPr>
          <w:rFonts w:eastAsia="Times New Roman"/>
          <w:szCs w:val="24"/>
        </w:rPr>
      </w:pPr>
      <w:r>
        <w:rPr>
          <w:rFonts w:eastAsia="Times New Roman"/>
          <w:szCs w:val="24"/>
        </w:rPr>
        <w:t>Αυτό έχει φέρει τις κτιριακές υποδομές και τις υποδομές των δ</w:t>
      </w:r>
      <w:r>
        <w:rPr>
          <w:rFonts w:eastAsia="Times New Roman"/>
          <w:szCs w:val="24"/>
        </w:rPr>
        <w:t>ικαστηρίων και των φυλακών της χώρας σε αδιέξοδο σε πάρα πολλές περιπτώσεις και γι’ αυτό και την καταθέτουμε, προκειμένου να μπορούν να καλυφθούν και να υλοποιηθούν τόσο τα έργα που είναι σε εξέλιξη</w:t>
      </w:r>
      <w:r>
        <w:rPr>
          <w:rFonts w:eastAsia="Times New Roman"/>
          <w:szCs w:val="24"/>
        </w:rPr>
        <w:t>,</w:t>
      </w:r>
      <w:r>
        <w:rPr>
          <w:rFonts w:eastAsia="Times New Roman"/>
          <w:szCs w:val="24"/>
        </w:rPr>
        <w:t xml:space="preserve"> όσο και να δίνεται η δυνατότητα στο Υπουργείο Δικαιοσύνη</w:t>
      </w:r>
      <w:r>
        <w:rPr>
          <w:rFonts w:eastAsia="Times New Roman"/>
          <w:szCs w:val="24"/>
        </w:rPr>
        <w:t xml:space="preserve">ς να αναθέτει και να χρηματοδοτεί μέσω του ΤΑΧΔΙΚ τις κτιριακές υποδομές για την υλοποίηση έργων. </w:t>
      </w:r>
    </w:p>
    <w:p w14:paraId="3B1C0EEC" w14:textId="77777777" w:rsidR="00DC64F4" w:rsidRDefault="0085279E">
      <w:pPr>
        <w:spacing w:line="600" w:lineRule="auto"/>
        <w:ind w:firstLine="720"/>
        <w:jc w:val="both"/>
        <w:rPr>
          <w:rFonts w:eastAsia="Times New Roman"/>
          <w:szCs w:val="24"/>
        </w:rPr>
      </w:pPr>
      <w:r>
        <w:rPr>
          <w:rFonts w:eastAsia="Times New Roman"/>
          <w:szCs w:val="24"/>
        </w:rPr>
        <w:t>Ο κ. Αλεξιάδης ανέπτυξε την άλλη τροπολογία και στη συνέχεια θα έρθει ο κ. Φίλης για να στηρίξει και του Υπουργείου Παιδείας. Αν θέλετε, να πω δυο λόγια: Έχε</w:t>
      </w:r>
      <w:r>
        <w:rPr>
          <w:rFonts w:eastAsia="Times New Roman"/>
          <w:szCs w:val="24"/>
        </w:rPr>
        <w:t xml:space="preserve">ι να κάνει με τις μετακινήσεις των μαθητών που συμμετέχουν στις πανελλαδικές εξετάσεις. Επομένως, πιστεύω ότι είναι κοινωνική αναγκαιότητα να την καταθέσουμε, ώστε εγκαίρως να ξέρουμε για να γίνει ο απαραίτητος προγραμματισμός. </w:t>
      </w:r>
    </w:p>
    <w:p w14:paraId="3B1C0EED" w14:textId="77777777" w:rsidR="00DC64F4" w:rsidRDefault="0085279E">
      <w:pPr>
        <w:spacing w:line="600" w:lineRule="auto"/>
        <w:ind w:firstLine="720"/>
        <w:jc w:val="both"/>
        <w:rPr>
          <w:rFonts w:eastAsia="Times New Roman"/>
          <w:szCs w:val="24"/>
        </w:rPr>
      </w:pPr>
      <w:r>
        <w:rPr>
          <w:rFonts w:eastAsia="Times New Roman"/>
          <w:szCs w:val="24"/>
        </w:rPr>
        <w:t>Ευχαριστώ πολύ.</w:t>
      </w:r>
    </w:p>
    <w:p w14:paraId="3B1C0EEE" w14:textId="77777777" w:rsidR="00DC64F4" w:rsidRDefault="0085279E">
      <w:pPr>
        <w:spacing w:line="600" w:lineRule="auto"/>
        <w:ind w:firstLine="720"/>
        <w:jc w:val="both"/>
        <w:rPr>
          <w:rFonts w:eastAsia="Times New Roman"/>
          <w:szCs w:val="24"/>
        </w:rPr>
      </w:pPr>
      <w:r>
        <w:rPr>
          <w:rFonts w:eastAsia="Times New Roman"/>
          <w:b/>
          <w:szCs w:val="24"/>
        </w:rPr>
        <w:t>ΓΕΩΡΓΙΟΣ ΑΜ</w:t>
      </w:r>
      <w:r>
        <w:rPr>
          <w:rFonts w:eastAsia="Times New Roman"/>
          <w:b/>
          <w:szCs w:val="24"/>
        </w:rPr>
        <w:t>ΥΡΑΣ:</w:t>
      </w:r>
      <w:r>
        <w:rPr>
          <w:rFonts w:eastAsia="Times New Roman"/>
          <w:szCs w:val="24"/>
        </w:rPr>
        <w:t xml:space="preserve"> Από τις βουλευτικές τροπολογίες, ποιες είπατε;</w:t>
      </w:r>
    </w:p>
    <w:p w14:paraId="3B1C0EEF" w14:textId="77777777" w:rsidR="00DC64F4" w:rsidRDefault="0085279E">
      <w:pPr>
        <w:spacing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Από τις βουλευτικές</w:t>
      </w:r>
      <w:r>
        <w:rPr>
          <w:rFonts w:eastAsia="Times New Roman"/>
          <w:szCs w:val="24"/>
        </w:rPr>
        <w:t>,</w:t>
      </w:r>
      <w:r>
        <w:rPr>
          <w:rFonts w:eastAsia="Times New Roman"/>
          <w:szCs w:val="24"/>
        </w:rPr>
        <w:t xml:space="preserve"> είναι η τροπολογία με γενικό αριθμό 304 και η τροπολογία με γενικό αριθμό 308. Θέλετε να τις αναπτύξω εγώ ή οι Βουλευτές </w:t>
      </w:r>
      <w:r>
        <w:rPr>
          <w:rFonts w:eastAsia="Times New Roman"/>
          <w:szCs w:val="24"/>
        </w:rPr>
        <w:t>που τις έχουν καταθέσει;</w:t>
      </w:r>
    </w:p>
    <w:p w14:paraId="3B1C0EF0" w14:textId="77777777" w:rsidR="00DC64F4" w:rsidRDefault="0085279E">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Όχι, εντάξει.</w:t>
      </w:r>
    </w:p>
    <w:p w14:paraId="3B1C0EF1" w14:textId="77777777" w:rsidR="00DC64F4" w:rsidRDefault="0085279E">
      <w:pPr>
        <w:spacing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Η μία βουλευτική τροπολογία που γίνεται αποδεκτή</w:t>
      </w:r>
      <w:r>
        <w:rPr>
          <w:rFonts w:eastAsia="Times New Roman"/>
          <w:szCs w:val="24"/>
        </w:rPr>
        <w:t>,</w:t>
      </w:r>
      <w:r>
        <w:rPr>
          <w:rFonts w:eastAsia="Times New Roman"/>
          <w:szCs w:val="24"/>
        </w:rPr>
        <w:t xml:space="preserve"> έχει σχέση με τον ειδικό φόρο κατανάλωσης για το φυσικό αέριο, για τη χρήση του από βιομηχανίες ή βιοτεχνίες, και προβλέπεται κοινή υπουργική απόφαση των Υπουργών Οικονομικών και Περιβάλλοντος και Ενέργειας, ώστε να καθοριστούν οι ειδικότεροι όροι, οι προ</w:t>
      </w:r>
      <w:r>
        <w:rPr>
          <w:rFonts w:eastAsia="Times New Roman"/>
          <w:szCs w:val="24"/>
        </w:rPr>
        <w:t xml:space="preserve">ϋποθέσεις, οι διαδικασίες, οι απαιτούμενοι έλεγχοι, καθώς και κάθε άλλη αναγκαία λεπτομέρεια για την απαλλαγή από τον ειδικό φόρο κατανάλωσης του φυσικού αερίου, σύμφωνα με την περίπτωση αυτή. </w:t>
      </w:r>
    </w:p>
    <w:p w14:paraId="3B1C0EF2" w14:textId="77777777" w:rsidR="00DC64F4" w:rsidRDefault="0085279E">
      <w:pPr>
        <w:spacing w:line="600" w:lineRule="auto"/>
        <w:ind w:firstLine="720"/>
        <w:jc w:val="both"/>
        <w:rPr>
          <w:rFonts w:eastAsia="Times New Roman"/>
          <w:szCs w:val="24"/>
        </w:rPr>
      </w:pPr>
      <w:r>
        <w:rPr>
          <w:rFonts w:eastAsia="Times New Roman"/>
          <w:szCs w:val="24"/>
        </w:rPr>
        <w:t>Και η δεύτερη, έχει να κάνει με ένα αίτημα αντίστοιχου συνδικα</w:t>
      </w:r>
      <w:r>
        <w:rPr>
          <w:rFonts w:eastAsia="Times New Roman"/>
          <w:szCs w:val="24"/>
        </w:rPr>
        <w:t xml:space="preserve">λιστικού φορέα, ώστε να εναρμονιστεί ο νόμος της εκπροσώπησης των εργαζομένων στη ΔΕΗ με τον νόμο που ισχύει για όλες τις υπόλοιπες ανώνυμες εταιρείες του </w:t>
      </w:r>
      <w:r>
        <w:rPr>
          <w:rFonts w:eastAsia="Times New Roman"/>
          <w:szCs w:val="24"/>
        </w:rPr>
        <w:t>δ</w:t>
      </w:r>
      <w:r>
        <w:rPr>
          <w:rFonts w:eastAsia="Times New Roman"/>
          <w:szCs w:val="24"/>
        </w:rPr>
        <w:t xml:space="preserve">ημοσίου. Υπήρχε για τη ΔΕΗ μόνο -απ’ ό,τι διαβάζω- ο περιορισμός να μπορεί </w:t>
      </w:r>
      <w:r>
        <w:rPr>
          <w:rFonts w:eastAsia="Times New Roman"/>
          <w:szCs w:val="24"/>
        </w:rPr>
        <w:t>ο εκπρόσωπος των εργαζομέ</w:t>
      </w:r>
      <w:r>
        <w:rPr>
          <w:rFonts w:eastAsia="Times New Roman"/>
          <w:szCs w:val="24"/>
        </w:rPr>
        <w:t xml:space="preserve">νων </w:t>
      </w:r>
      <w:r>
        <w:rPr>
          <w:rFonts w:eastAsia="Times New Roman"/>
          <w:szCs w:val="24"/>
        </w:rPr>
        <w:t>να εκλεγεί μόνο μ</w:t>
      </w:r>
      <w:r>
        <w:rPr>
          <w:rFonts w:eastAsia="Times New Roman"/>
          <w:szCs w:val="24"/>
        </w:rPr>
        <w:t>ί</w:t>
      </w:r>
      <w:r>
        <w:rPr>
          <w:rFonts w:eastAsia="Times New Roman"/>
          <w:szCs w:val="24"/>
        </w:rPr>
        <w:t xml:space="preserve">α θητεία και γίνεται στην προτεινόμενη διάταξη ο νόμος να ισχύει όπως ισχύει και σε όλες τις υπόλοιπες εταιρείες του δημοσίου. </w:t>
      </w:r>
    </w:p>
    <w:p w14:paraId="3B1C0EF3" w14:textId="77777777" w:rsidR="00DC64F4" w:rsidRDefault="0085279E">
      <w:pPr>
        <w:spacing w:line="600" w:lineRule="auto"/>
        <w:ind w:firstLine="720"/>
        <w:jc w:val="both"/>
        <w:rPr>
          <w:rFonts w:eastAsia="Times New Roman"/>
          <w:szCs w:val="24"/>
        </w:rPr>
      </w:pPr>
      <w:r>
        <w:rPr>
          <w:rFonts w:eastAsia="Times New Roman"/>
          <w:szCs w:val="24"/>
        </w:rPr>
        <w:t>Ευχαριστώ.</w:t>
      </w:r>
    </w:p>
    <w:p w14:paraId="3B1C0EF4" w14:textId="77777777" w:rsidR="00DC64F4" w:rsidRDefault="0085279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Υπουργό Υποδομών, Μεταφορών και Δικτύων, κ. </w:t>
      </w:r>
      <w:proofErr w:type="spellStart"/>
      <w:r>
        <w:rPr>
          <w:rFonts w:eastAsia="Times New Roman"/>
          <w:szCs w:val="24"/>
        </w:rPr>
        <w:t>Σπίρτζη</w:t>
      </w:r>
      <w:proofErr w:type="spellEnd"/>
      <w:r>
        <w:rPr>
          <w:rFonts w:eastAsia="Times New Roman"/>
          <w:szCs w:val="24"/>
        </w:rPr>
        <w:t>.</w:t>
      </w:r>
    </w:p>
    <w:p w14:paraId="3B1C0EF5" w14:textId="77777777" w:rsidR="00DC64F4" w:rsidRDefault="0085279E">
      <w:pPr>
        <w:spacing w:line="600" w:lineRule="auto"/>
        <w:ind w:firstLine="720"/>
        <w:jc w:val="both"/>
        <w:rPr>
          <w:rFonts w:eastAsia="Times New Roman"/>
          <w:szCs w:val="24"/>
        </w:rPr>
      </w:pPr>
      <w:r>
        <w:rPr>
          <w:rFonts w:eastAsia="Times New Roman"/>
          <w:szCs w:val="24"/>
        </w:rPr>
        <w:t xml:space="preserve">Τώρα μπαίνουμε στους εισηγητές. Τον λόγο έχει ο κ. Απόστολος </w:t>
      </w:r>
      <w:proofErr w:type="spellStart"/>
      <w:r>
        <w:rPr>
          <w:rFonts w:eastAsia="Times New Roman"/>
          <w:szCs w:val="24"/>
        </w:rPr>
        <w:t>Καραναστάσης</w:t>
      </w:r>
      <w:proofErr w:type="spellEnd"/>
      <w:r>
        <w:rPr>
          <w:rFonts w:eastAsia="Times New Roman"/>
          <w:szCs w:val="24"/>
        </w:rPr>
        <w:t>.</w:t>
      </w:r>
    </w:p>
    <w:p w14:paraId="3B1C0EF6" w14:textId="77777777" w:rsidR="00DC64F4" w:rsidRDefault="0085279E">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Καραναστάση</w:t>
      </w:r>
      <w:proofErr w:type="spellEnd"/>
      <w:r>
        <w:rPr>
          <w:rFonts w:eastAsia="Times New Roman"/>
          <w:szCs w:val="24"/>
        </w:rPr>
        <w:t xml:space="preserve">, έχετε τον λόγο για πέντε λεπτά. </w:t>
      </w:r>
    </w:p>
    <w:p w14:paraId="3B1C0EF7" w14:textId="77777777" w:rsidR="00DC64F4" w:rsidRDefault="0085279E">
      <w:pPr>
        <w:spacing w:line="600" w:lineRule="auto"/>
        <w:ind w:firstLine="720"/>
        <w:jc w:val="both"/>
        <w:rPr>
          <w:rFonts w:eastAsia="Times New Roman" w:cs="Times New Roman"/>
          <w:szCs w:val="24"/>
        </w:rPr>
      </w:pPr>
      <w:r>
        <w:rPr>
          <w:rFonts w:eastAsia="Times New Roman"/>
          <w:b/>
          <w:szCs w:val="24"/>
        </w:rPr>
        <w:t>ΑΠΟΣΤΟΛΟΣ ΚΑΡΑΝΑΣΤΑΣΗΣ:</w:t>
      </w:r>
      <w:r>
        <w:rPr>
          <w:rFonts w:eastAsia="Times New Roman"/>
          <w:szCs w:val="24"/>
        </w:rPr>
        <w:t xml:space="preserve"> Κύριε Πρόεδρε, </w:t>
      </w:r>
      <w:r>
        <w:rPr>
          <w:rFonts w:eastAsia="Times New Roman" w:cs="Times New Roman"/>
          <w:szCs w:val="24"/>
        </w:rPr>
        <w:t>κυρίες και κύριοι συνάδελφοι, στις 28/5/2015 υπογράφτηκε στη Λειψία η συμφωνία αν</w:t>
      </w:r>
      <w:r>
        <w:rPr>
          <w:rFonts w:eastAsia="Times New Roman" w:cs="Times New Roman"/>
          <w:szCs w:val="24"/>
        </w:rPr>
        <w:t xml:space="preserve">ταλλαγής αεροπορικών υπηρεσιών μεταξύ της κυβέρνησης της Ελληνικής Δημοκρατίας και της κυβέρνησης της Νέας Ζηλανδίας. </w:t>
      </w:r>
    </w:p>
    <w:p w14:paraId="3B1C0EF8" w14:textId="77777777" w:rsidR="00DC64F4" w:rsidRDefault="0085279E">
      <w:pPr>
        <w:spacing w:line="600" w:lineRule="auto"/>
        <w:ind w:firstLine="720"/>
        <w:jc w:val="both"/>
        <w:rPr>
          <w:rFonts w:eastAsia="Times New Roman"/>
          <w:szCs w:val="24"/>
        </w:rPr>
      </w:pPr>
      <w:r>
        <w:rPr>
          <w:rFonts w:eastAsia="Times New Roman" w:cs="Times New Roman"/>
          <w:szCs w:val="24"/>
        </w:rPr>
        <w:t>Σήμερα, με το υπό συζήτηση νομοσχέδιο</w:t>
      </w:r>
      <w:r>
        <w:rPr>
          <w:rFonts w:eastAsia="Times New Roman" w:cs="Times New Roman"/>
          <w:szCs w:val="24"/>
        </w:rPr>
        <w:t>,</w:t>
      </w:r>
      <w:r>
        <w:rPr>
          <w:rFonts w:eastAsia="Times New Roman" w:cs="Times New Roman"/>
          <w:szCs w:val="24"/>
        </w:rPr>
        <w:t xml:space="preserve"> προτείνεται η κύρωση της συμφωνίας αυτής από το ελληνικό Κοινοβούλιο. Στόχος της συμφωνίας και συν</w:t>
      </w:r>
      <w:r>
        <w:rPr>
          <w:rFonts w:eastAsia="Times New Roman" w:cs="Times New Roman"/>
          <w:szCs w:val="24"/>
        </w:rPr>
        <w:t>ακόλουθα του παρόντος νομοσχεδίου</w:t>
      </w:r>
      <w:r>
        <w:rPr>
          <w:rFonts w:eastAsia="Times New Roman" w:cs="Times New Roman"/>
          <w:szCs w:val="24"/>
        </w:rPr>
        <w:t>,</w:t>
      </w:r>
      <w:r>
        <w:rPr>
          <w:rFonts w:eastAsia="Times New Roman" w:cs="Times New Roman"/>
          <w:szCs w:val="24"/>
        </w:rPr>
        <w:t xml:space="preserve"> είναι να ρυθμιστούν, με πάγιο τρόπο και στα πλαίσια των διεθνών συνθηκών και κανονισμών, θέματα που αφορούν σε συνεργασία των δύο χωρών στον τομέα των αεροπορικών μεταφορών.</w:t>
      </w:r>
    </w:p>
    <w:p w14:paraId="3B1C0EF9" w14:textId="77777777" w:rsidR="00DC64F4" w:rsidRDefault="0085279E">
      <w:pPr>
        <w:spacing w:line="600" w:lineRule="auto"/>
        <w:ind w:firstLine="720"/>
        <w:jc w:val="both"/>
        <w:rPr>
          <w:rFonts w:eastAsia="Times New Roman"/>
          <w:szCs w:val="24"/>
        </w:rPr>
      </w:pPr>
      <w:r>
        <w:rPr>
          <w:rFonts w:eastAsia="Times New Roman"/>
          <w:szCs w:val="24"/>
        </w:rPr>
        <w:t xml:space="preserve">Κεντρικό θέμα της </w:t>
      </w:r>
      <w:r>
        <w:rPr>
          <w:rFonts w:eastAsia="Times New Roman"/>
          <w:szCs w:val="24"/>
        </w:rPr>
        <w:t>σ</w:t>
      </w:r>
      <w:r>
        <w:rPr>
          <w:rFonts w:eastAsia="Times New Roman"/>
          <w:szCs w:val="24"/>
        </w:rPr>
        <w:t xml:space="preserve">υμφωνίας είναι η ίδρυση και </w:t>
      </w:r>
      <w:r>
        <w:rPr>
          <w:rFonts w:eastAsia="Times New Roman"/>
          <w:szCs w:val="24"/>
        </w:rPr>
        <w:t>η λειτουργία τακτικών αεροπορικών δρομολογίων μεταξύ των αντ</w:t>
      </w:r>
      <w:r>
        <w:rPr>
          <w:rFonts w:eastAsia="Times New Roman"/>
          <w:szCs w:val="24"/>
        </w:rPr>
        <w:t>ίστοι</w:t>
      </w:r>
      <w:r>
        <w:rPr>
          <w:rFonts w:eastAsia="Times New Roman"/>
          <w:szCs w:val="24"/>
        </w:rPr>
        <w:t>χων εδαφών των δύο χωρών, οι οποίες επιθυμούν να προωθήσουν ένα σύστημα διεθνών αεροπορικών…</w:t>
      </w:r>
    </w:p>
    <w:p w14:paraId="3B1C0EFA"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w:t>
      </w:r>
      <w:proofErr w:type="spellStart"/>
      <w:r>
        <w:rPr>
          <w:rFonts w:eastAsia="Times New Roman" w:cs="Times New Roman"/>
          <w:szCs w:val="24"/>
        </w:rPr>
        <w:t>Καραναστάση</w:t>
      </w:r>
      <w:proofErr w:type="spellEnd"/>
      <w:r>
        <w:rPr>
          <w:rFonts w:eastAsia="Times New Roman" w:cs="Times New Roman"/>
          <w:szCs w:val="24"/>
        </w:rPr>
        <w:t>, συγγνώμη που διακόπτω, αλλά οι εισηγητές τώρα</w:t>
      </w:r>
      <w:r>
        <w:rPr>
          <w:rFonts w:eastAsia="Times New Roman" w:cs="Times New Roman"/>
          <w:szCs w:val="24"/>
        </w:rPr>
        <w:t xml:space="preserve"> στη φάση αυτή, όπως και οι ειδικοί αγορητές, θα μιλήσουν μόνο επί των τροπολογιών, γιατί ο ΣΥΡΙΖΑ ήταν υπ</w:t>
      </w:r>
      <w:r>
        <w:rPr>
          <w:rFonts w:eastAsia="Times New Roman" w:cs="Times New Roman"/>
          <w:szCs w:val="24"/>
        </w:rPr>
        <w:t>έ</w:t>
      </w:r>
      <w:r>
        <w:rPr>
          <w:rFonts w:eastAsia="Times New Roman" w:cs="Times New Roman"/>
          <w:szCs w:val="24"/>
        </w:rPr>
        <w:t>ρ.</w:t>
      </w:r>
    </w:p>
    <w:p w14:paraId="3B1C0EFB" w14:textId="77777777" w:rsidR="00DC64F4" w:rsidRDefault="0085279E">
      <w:pPr>
        <w:spacing w:line="600" w:lineRule="auto"/>
        <w:ind w:firstLine="720"/>
        <w:jc w:val="both"/>
        <w:rPr>
          <w:rFonts w:eastAsia="Times New Roman" w:cs="Times New Roman"/>
          <w:b/>
          <w:szCs w:val="24"/>
        </w:rPr>
      </w:pPr>
      <w:r>
        <w:rPr>
          <w:rFonts w:eastAsia="Times New Roman" w:cs="Times New Roman"/>
          <w:b/>
          <w:szCs w:val="24"/>
        </w:rPr>
        <w:t xml:space="preserve">ΑΠΟΣΤΟΛΟΣ ΚΑΡΑΝΑΣΤΑΣΗΣ: </w:t>
      </w:r>
      <w:r>
        <w:rPr>
          <w:rFonts w:eastAsia="Times New Roman" w:cs="Times New Roman"/>
          <w:szCs w:val="24"/>
        </w:rPr>
        <w:t>Μάλιστα.</w:t>
      </w:r>
      <w:r>
        <w:rPr>
          <w:rFonts w:eastAsia="Times New Roman" w:cs="Times New Roman"/>
          <w:b/>
          <w:szCs w:val="24"/>
        </w:rPr>
        <w:t xml:space="preserve"> </w:t>
      </w:r>
    </w:p>
    <w:p w14:paraId="3B1C0EFC" w14:textId="77777777" w:rsidR="00DC64F4" w:rsidRDefault="0085279E">
      <w:pPr>
        <w:spacing w:line="600" w:lineRule="auto"/>
        <w:ind w:firstLine="720"/>
        <w:jc w:val="both"/>
        <w:rPr>
          <w:rFonts w:eastAsia="Times New Roman" w:cs="Times New Roman"/>
          <w:b/>
          <w:szCs w:val="24"/>
        </w:rPr>
      </w:pPr>
      <w:r>
        <w:rPr>
          <w:rFonts w:eastAsia="Times New Roman" w:cs="Times New Roman"/>
          <w:b/>
          <w:szCs w:val="24"/>
        </w:rPr>
        <w:t xml:space="preserve">ΠΡΟΕΔΡΕΥΩΝ (Αναστάσιος Κουράκης): </w:t>
      </w:r>
      <w:r>
        <w:rPr>
          <w:rFonts w:eastAsia="Times New Roman" w:cs="Times New Roman"/>
          <w:szCs w:val="24"/>
        </w:rPr>
        <w:t>Με επιφύλαξη ήταν η Χρυσή Αυγή και κατά το ΚΚΕ.</w:t>
      </w:r>
    </w:p>
    <w:p w14:paraId="3B1C0EFD"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Είναι εισαγωγικά αυτά. </w:t>
      </w:r>
    </w:p>
    <w:p w14:paraId="3B1C0EF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Αναφέρω, λοιπόν, για τις τροπολογίες που αναφερθήκαν, οι οποίες είναι για τον Ειδικό Λογαριασμό Αρωγής</w:t>
      </w:r>
      <w:r>
        <w:rPr>
          <w:rFonts w:eastAsia="Times New Roman" w:cs="Times New Roman"/>
          <w:b/>
          <w:szCs w:val="24"/>
        </w:rPr>
        <w:t xml:space="preserve"> </w:t>
      </w:r>
      <w:r>
        <w:rPr>
          <w:rFonts w:eastAsia="Times New Roman" w:cs="Times New Roman"/>
          <w:szCs w:val="24"/>
        </w:rPr>
        <w:t xml:space="preserve">για τις ανάγκες των </w:t>
      </w:r>
      <w:r>
        <w:rPr>
          <w:rFonts w:eastAsia="Times New Roman" w:cs="Times New Roman"/>
          <w:szCs w:val="24"/>
        </w:rPr>
        <w:t>π</w:t>
      </w:r>
      <w:r>
        <w:rPr>
          <w:rFonts w:eastAsia="Times New Roman" w:cs="Times New Roman"/>
          <w:szCs w:val="24"/>
        </w:rPr>
        <w:t>ροσφύγων, καθώς και τα έξοδα μετακίνησης των μαθητών για τις Πανελλαδικές Εξετάσεις, τις οποίες τις θεωρούμε</w:t>
      </w:r>
      <w:r>
        <w:rPr>
          <w:rFonts w:eastAsia="Times New Roman" w:cs="Times New Roman"/>
          <w:szCs w:val="24"/>
        </w:rPr>
        <w:t xml:space="preserve"> πάρα πολύ σημαντικό θέμα για την ομαλή λειτουργία των </w:t>
      </w:r>
      <w:r>
        <w:rPr>
          <w:rFonts w:eastAsia="Times New Roman" w:cs="Times New Roman"/>
          <w:szCs w:val="24"/>
        </w:rPr>
        <w:t>ε</w:t>
      </w:r>
      <w:r>
        <w:rPr>
          <w:rFonts w:eastAsia="Times New Roman" w:cs="Times New Roman"/>
          <w:szCs w:val="24"/>
        </w:rPr>
        <w:t xml:space="preserve">ξεταστικών </w:t>
      </w:r>
      <w:r>
        <w:rPr>
          <w:rFonts w:eastAsia="Times New Roman" w:cs="Times New Roman"/>
          <w:szCs w:val="24"/>
        </w:rPr>
        <w:t>κ</w:t>
      </w:r>
      <w:r>
        <w:rPr>
          <w:rFonts w:eastAsia="Times New Roman" w:cs="Times New Roman"/>
          <w:szCs w:val="24"/>
        </w:rPr>
        <w:t xml:space="preserve">έντρων και των μαθητών, για να μπορέσουν να έχουν ομαλή πρόσβαση στα </w:t>
      </w:r>
      <w:r>
        <w:rPr>
          <w:rFonts w:eastAsia="Times New Roman" w:cs="Times New Roman"/>
          <w:szCs w:val="24"/>
        </w:rPr>
        <w:t>ε</w:t>
      </w:r>
      <w:r>
        <w:rPr>
          <w:rFonts w:eastAsia="Times New Roman" w:cs="Times New Roman"/>
          <w:szCs w:val="24"/>
        </w:rPr>
        <w:t xml:space="preserve">ξεταστικά </w:t>
      </w:r>
      <w:r>
        <w:rPr>
          <w:rFonts w:eastAsia="Times New Roman" w:cs="Times New Roman"/>
          <w:szCs w:val="24"/>
        </w:rPr>
        <w:t>κ</w:t>
      </w:r>
      <w:r>
        <w:rPr>
          <w:rFonts w:eastAsia="Times New Roman" w:cs="Times New Roman"/>
          <w:szCs w:val="24"/>
        </w:rPr>
        <w:t>έντρα.</w:t>
      </w:r>
    </w:p>
    <w:p w14:paraId="3B1C0EF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Από εκεί και πέρα, θεωρώ ότι είναι πολύ σημαντικό το αίτημα εκπροσώπησης το οποίο υπάρχει όσον αφορά</w:t>
      </w:r>
      <w:r>
        <w:rPr>
          <w:rFonts w:eastAsia="Times New Roman" w:cs="Times New Roman"/>
          <w:szCs w:val="24"/>
        </w:rPr>
        <w:t xml:space="preserve"> τους εργαζόμενους σε έναν φορέα, όπως είναι η ΔΕΗ στο ΔΣ. Ήταν μια μονομέρεια αυτή που δεν μπορούσαν να συμμετάσχουν πάνω από μια θητεία στο ΔΣ. Νομίζω ότι με την πρόταση αυτή έρχεται να ρυθμιστεί και να ομαλοποιηθεί το σύστημα αυτό.</w:t>
      </w:r>
    </w:p>
    <w:p w14:paraId="3B1C0F0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Από εκεί και πέρα, νο</w:t>
      </w:r>
      <w:r>
        <w:rPr>
          <w:rFonts w:eastAsia="Times New Roman" w:cs="Times New Roman"/>
          <w:szCs w:val="24"/>
        </w:rPr>
        <w:t>μίζω ότι πολύ σωστά ο Υπουργός αναφέρθηκε όσον αφορά το ΤΑΧΔΙΚ για την ενοποίηση η οποία έγινε με τις κτιριακές υποδομές. Πιστεύω ότι θα ομαλοποιηθεί λίγο η κατάσταση, γιατί, όπως ξέρουμε, έχουν καθυστερήσει λειτουργίες, που έχουν σχέση είτε με κτιριακές ε</w:t>
      </w:r>
      <w:r>
        <w:rPr>
          <w:rFonts w:eastAsia="Times New Roman" w:cs="Times New Roman"/>
          <w:szCs w:val="24"/>
        </w:rPr>
        <w:t xml:space="preserve">γκαταστάσεις στο Υπουργείο Δικαιοσύνης είτε με το θέμα των δικαστηρίων, καθώς και με θέματα τα οποία ήταν σε εξέλιξη και έπρεπε να </w:t>
      </w:r>
      <w:proofErr w:type="spellStart"/>
      <w:r>
        <w:rPr>
          <w:rFonts w:eastAsia="Times New Roman" w:cs="Times New Roman"/>
          <w:szCs w:val="24"/>
        </w:rPr>
        <w:t>απορροφηθούν</w:t>
      </w:r>
      <w:proofErr w:type="spellEnd"/>
      <w:r>
        <w:rPr>
          <w:rFonts w:eastAsia="Times New Roman" w:cs="Times New Roman"/>
          <w:szCs w:val="24"/>
        </w:rPr>
        <w:t xml:space="preserve"> τα χρήματα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κάτι</w:t>
      </w:r>
      <w:r>
        <w:rPr>
          <w:rFonts w:eastAsia="Times New Roman" w:cs="Times New Roman"/>
          <w:szCs w:val="24"/>
        </w:rPr>
        <w:t xml:space="preserve"> που ήταν πάρα πολύ σημαντικό.</w:t>
      </w:r>
    </w:p>
    <w:p w14:paraId="3B1C0F0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θα πρέπει να γίνουν αποδεκτές και τις </w:t>
      </w:r>
      <w:r>
        <w:rPr>
          <w:rFonts w:eastAsia="Times New Roman" w:cs="Times New Roman"/>
          <w:szCs w:val="24"/>
        </w:rPr>
        <w:t>δεχόμαστε εμείς και τις έξι αυτές τροπολογίες και τις τρεις υπουργικές και τις τρεις βουλευτικές.</w:t>
      </w:r>
    </w:p>
    <w:p w14:paraId="3B1C0F02" w14:textId="77777777" w:rsidR="00DC64F4" w:rsidRDefault="0085279E">
      <w:pPr>
        <w:spacing w:line="600" w:lineRule="auto"/>
        <w:ind w:firstLine="720"/>
        <w:jc w:val="both"/>
        <w:rPr>
          <w:rFonts w:eastAsia="Times New Roman" w:cs="Times New Roman"/>
          <w:b/>
          <w:szCs w:val="24"/>
        </w:rPr>
      </w:pPr>
      <w:r>
        <w:rPr>
          <w:rFonts w:eastAsia="Times New Roman" w:cs="Times New Roman"/>
          <w:szCs w:val="24"/>
        </w:rPr>
        <w:t>Σας ευχαριστώ πάρα πολύ.</w:t>
      </w:r>
    </w:p>
    <w:p w14:paraId="3B1C0F03"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Καραναστάση</w:t>
      </w:r>
      <w:proofErr w:type="spellEnd"/>
      <w:r>
        <w:rPr>
          <w:rFonts w:eastAsia="Times New Roman" w:cs="Times New Roman"/>
          <w:szCs w:val="24"/>
        </w:rPr>
        <w:t>.</w:t>
      </w:r>
    </w:p>
    <w:p w14:paraId="3B1C0F0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Δημοκρατίας, κ. Κωσταντίνος Καρ</w:t>
      </w:r>
      <w:r>
        <w:rPr>
          <w:rFonts w:eastAsia="Times New Roman" w:cs="Times New Roman"/>
          <w:szCs w:val="24"/>
        </w:rPr>
        <w:t xml:space="preserve">αμανλής. </w:t>
      </w:r>
    </w:p>
    <w:p w14:paraId="3B1C0F05" w14:textId="77777777" w:rsidR="00DC64F4" w:rsidRDefault="0085279E">
      <w:pPr>
        <w:spacing w:line="600" w:lineRule="auto"/>
        <w:ind w:firstLine="720"/>
        <w:jc w:val="both"/>
        <w:rPr>
          <w:rFonts w:eastAsia="Times New Roman" w:cs="Times New Roman"/>
          <w:b/>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 xml:space="preserve">Θα μιλήσει ο κ. </w:t>
      </w:r>
      <w:proofErr w:type="spellStart"/>
      <w:r>
        <w:rPr>
          <w:rFonts w:eastAsia="Times New Roman" w:cs="Times New Roman"/>
          <w:szCs w:val="24"/>
        </w:rPr>
        <w:t>Βρούτσης</w:t>
      </w:r>
      <w:proofErr w:type="spellEnd"/>
      <w:r>
        <w:rPr>
          <w:rFonts w:eastAsia="Times New Roman" w:cs="Times New Roman"/>
          <w:szCs w:val="24"/>
        </w:rPr>
        <w:t>.</w:t>
      </w:r>
    </w:p>
    <w:p w14:paraId="3B1C0F06" w14:textId="77777777" w:rsidR="00DC64F4" w:rsidRDefault="0085279E">
      <w:pPr>
        <w:spacing w:line="600" w:lineRule="auto"/>
        <w:ind w:firstLine="720"/>
        <w:jc w:val="both"/>
        <w:rPr>
          <w:rFonts w:eastAsia="Times New Roman" w:cs="Times New Roman"/>
          <w:b/>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Ωραία. Τον λόγο έχει ο κ. </w:t>
      </w:r>
      <w:proofErr w:type="spellStart"/>
      <w:r>
        <w:rPr>
          <w:rFonts w:eastAsia="Times New Roman" w:cs="Times New Roman"/>
          <w:szCs w:val="24"/>
        </w:rPr>
        <w:t>Βρούτσης</w:t>
      </w:r>
      <w:proofErr w:type="spellEnd"/>
      <w:r>
        <w:rPr>
          <w:rFonts w:eastAsia="Times New Roman" w:cs="Times New Roman"/>
          <w:szCs w:val="24"/>
        </w:rPr>
        <w:t>, στο ίδιο πνεύμα, για τις τροπολογίες.</w:t>
      </w:r>
    </w:p>
    <w:p w14:paraId="3B1C0F07" w14:textId="77777777" w:rsidR="00DC64F4" w:rsidRDefault="0085279E">
      <w:pPr>
        <w:spacing w:line="600" w:lineRule="auto"/>
        <w:ind w:firstLine="720"/>
        <w:jc w:val="both"/>
        <w:rPr>
          <w:rFonts w:eastAsia="Times New Roman" w:cs="Times New Roman"/>
          <w:b/>
          <w:szCs w:val="24"/>
        </w:rPr>
      </w:pPr>
      <w:r>
        <w:rPr>
          <w:rFonts w:eastAsia="Times New Roman" w:cs="Times New Roman"/>
          <w:b/>
          <w:szCs w:val="24"/>
        </w:rPr>
        <w:t xml:space="preserve">ΙΩΑΝΝΗΣ ΒΡΟΥΤΣΗΣ: </w:t>
      </w:r>
      <w:r>
        <w:rPr>
          <w:rFonts w:eastAsia="Times New Roman" w:cs="Times New Roman"/>
          <w:szCs w:val="24"/>
        </w:rPr>
        <w:t>Όχι μόνο, κύριε Πρόεδρε. Νομίζω ότι στο πνεύμα των…</w:t>
      </w:r>
    </w:p>
    <w:p w14:paraId="3B1C0F08"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(Α</w:t>
      </w:r>
      <w:r>
        <w:rPr>
          <w:rFonts w:eastAsia="Times New Roman" w:cs="Times New Roman"/>
          <w:b/>
          <w:szCs w:val="24"/>
        </w:rPr>
        <w:t>ναστάσιος Κουράκης):</w:t>
      </w:r>
      <w:r>
        <w:rPr>
          <w:rFonts w:eastAsia="Times New Roman" w:cs="Times New Roman"/>
          <w:szCs w:val="24"/>
        </w:rPr>
        <w:t xml:space="preserve"> Τον κ. </w:t>
      </w:r>
      <w:proofErr w:type="spellStart"/>
      <w:r>
        <w:rPr>
          <w:rFonts w:eastAsia="Times New Roman" w:cs="Times New Roman"/>
          <w:szCs w:val="24"/>
        </w:rPr>
        <w:t>Καραναστάση</w:t>
      </w:r>
      <w:proofErr w:type="spellEnd"/>
      <w:r>
        <w:rPr>
          <w:rFonts w:eastAsia="Times New Roman" w:cs="Times New Roman"/>
          <w:szCs w:val="24"/>
        </w:rPr>
        <w:t xml:space="preserve"> τον διέκοψα </w:t>
      </w:r>
      <w:r>
        <w:rPr>
          <w:rFonts w:eastAsia="Times New Roman" w:cs="Times New Roman"/>
          <w:szCs w:val="24"/>
        </w:rPr>
        <w:t>και</w:t>
      </w:r>
      <w:r>
        <w:rPr>
          <w:rFonts w:eastAsia="Times New Roman" w:cs="Times New Roman"/>
          <w:szCs w:val="24"/>
        </w:rPr>
        <w:t xml:space="preserve"> ήταν ολίγον απρεπές. </w:t>
      </w:r>
    </w:p>
    <w:p w14:paraId="3B1C0F09"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Συγγνώμη, εγώ είμαι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Δεν είναι το ίδιο. Ο εισηγητής μπορεί να τοποθετηθεί, αλλά και το πνεύμα της λειτουργίας του Κοινοβουλίου είναι</w:t>
      </w:r>
      <w:r>
        <w:rPr>
          <w:rFonts w:eastAsia="Times New Roman" w:cs="Times New Roman"/>
          <w:szCs w:val="24"/>
        </w:rPr>
        <w:t xml:space="preserve"> ότι ο καθένας, υποτίθεται στο πλαίσιο…</w:t>
      </w:r>
    </w:p>
    <w:p w14:paraId="3B1C0F0A" w14:textId="77777777" w:rsidR="00DC64F4" w:rsidRDefault="0085279E">
      <w:pPr>
        <w:spacing w:line="600" w:lineRule="auto"/>
        <w:ind w:firstLine="720"/>
        <w:jc w:val="both"/>
        <w:rPr>
          <w:rFonts w:eastAsia="Times New Roman" w:cs="Times New Roman"/>
          <w:b/>
          <w:szCs w:val="24"/>
        </w:rPr>
      </w:pPr>
      <w:r>
        <w:rPr>
          <w:rFonts w:eastAsia="Times New Roman" w:cs="Times New Roman"/>
          <w:b/>
          <w:szCs w:val="24"/>
        </w:rPr>
        <w:t xml:space="preserve">ΠΡΟΕΔΡΕΥΩΝ (Αναστάσιος Κουράκης): </w:t>
      </w:r>
      <w:r>
        <w:rPr>
          <w:rFonts w:eastAsia="Times New Roman" w:cs="Times New Roman"/>
          <w:szCs w:val="24"/>
        </w:rPr>
        <w:t>Ναι, αλλά αν είναι έτσι που το λέτε τώρα, πρέπει να μιλήσουμε με τη σειρά των εισηγητών, όχι εσείς. Έτσι δεν είναι;</w:t>
      </w:r>
    </w:p>
    <w:p w14:paraId="3B1C0F0B"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Προφανώς. Να μιλήσουν οι εισηγητές.</w:t>
      </w:r>
    </w:p>
    <w:p w14:paraId="3B1C0F0C" w14:textId="77777777" w:rsidR="00DC64F4" w:rsidRDefault="0085279E">
      <w:pPr>
        <w:spacing w:line="600" w:lineRule="auto"/>
        <w:ind w:firstLine="720"/>
        <w:jc w:val="both"/>
        <w:rPr>
          <w:rFonts w:eastAsia="Times New Roman" w:cs="Times New Roman"/>
          <w:b/>
          <w:szCs w:val="24"/>
        </w:rPr>
      </w:pPr>
      <w:r>
        <w:rPr>
          <w:rFonts w:eastAsia="Times New Roman" w:cs="Times New Roman"/>
          <w:b/>
          <w:szCs w:val="24"/>
        </w:rPr>
        <w:t>ΠΡΟΕΔΡΕΥΩΝ (</w:t>
      </w:r>
      <w:r>
        <w:rPr>
          <w:rFonts w:eastAsia="Times New Roman" w:cs="Times New Roman"/>
          <w:b/>
          <w:szCs w:val="24"/>
        </w:rPr>
        <w:t xml:space="preserve">Αναστάσιος Κουράκης): </w:t>
      </w:r>
      <w:r>
        <w:rPr>
          <w:rFonts w:eastAsia="Times New Roman" w:cs="Times New Roman"/>
          <w:szCs w:val="24"/>
        </w:rPr>
        <w:t>Ωραία. Να μιλήσουν οι εισηγητές και μετά αν θελήσουμε να μιλήσουν οι κοινοβουλευτικοί.</w:t>
      </w:r>
    </w:p>
    <w:p w14:paraId="3B1C0F0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Ο κ. Κωσταντίνος Καραμανλής, έχει τον λόγο επί των τροπολογιών.</w:t>
      </w:r>
    </w:p>
    <w:p w14:paraId="3B1C0F0E"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Επί των τροπολογιών θα σταθώ, κύριε Πρόεδρε, μόνο στην</w:t>
      </w:r>
      <w:r>
        <w:rPr>
          <w:rFonts w:eastAsia="Times New Roman" w:cs="Times New Roman"/>
          <w:szCs w:val="24"/>
        </w:rPr>
        <w:t xml:space="preserve"> τροπολογία που έχει να κάνει με τη σύσταση Ειδικού Λογαριασμού στην Τράπεζα της Ελλάδος και στην οποία θα αναφερθεί αργότερα και ο Κοινοβουλευτικός μας Εκπρόσωπος, ο κ. </w:t>
      </w:r>
      <w:proofErr w:type="spellStart"/>
      <w:r>
        <w:rPr>
          <w:rFonts w:eastAsia="Times New Roman" w:cs="Times New Roman"/>
          <w:szCs w:val="24"/>
        </w:rPr>
        <w:t>Βρούτσης</w:t>
      </w:r>
      <w:proofErr w:type="spellEnd"/>
      <w:r>
        <w:rPr>
          <w:rFonts w:eastAsia="Times New Roman" w:cs="Times New Roman"/>
          <w:szCs w:val="24"/>
        </w:rPr>
        <w:t>.</w:t>
      </w:r>
    </w:p>
    <w:p w14:paraId="3B1C0F0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Δυστυχώς, βλέπω όμως ότι ο κ. Αλεξιάδης έχει φύγει. Επί της αρχής νομίζω ότι</w:t>
      </w:r>
      <w:r>
        <w:rPr>
          <w:rFonts w:eastAsia="Times New Roman" w:cs="Times New Roman"/>
          <w:szCs w:val="24"/>
        </w:rPr>
        <w:t xml:space="preserve"> όλοι είμαστε υπέρ της σύστασης του Ταμείου. Το μόνο πρόβλημα που εμείς βλέπουμε στο άρθρο είναι ότι όταν μιλάτε για τη διαχείριση του Ειδικού Λογαριασμού λέτε: «διενεργείται κατά παρέκκλιση των ισχυουσών διατάξεων περί δημοσίου λογιστικού, κρατικών προμηθ</w:t>
      </w:r>
      <w:r>
        <w:rPr>
          <w:rFonts w:eastAsia="Times New Roman" w:cs="Times New Roman"/>
          <w:szCs w:val="24"/>
        </w:rPr>
        <w:t xml:space="preserve">ειών και δημοσίων επενδύσεων». </w:t>
      </w:r>
    </w:p>
    <w:p w14:paraId="3B1C0F1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Νομίζω ότι ο Υπουργός πρέπει να μας εξηγήσει για ποιο λόγο έχει περάσει αυτήν τη διάταξη εδώ πέρα.</w:t>
      </w:r>
    </w:p>
    <w:p w14:paraId="3B1C0F1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B1C0F12"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Καραμανλή.</w:t>
      </w:r>
    </w:p>
    <w:p w14:paraId="3B1C0F13" w14:textId="77777777" w:rsidR="00DC64F4" w:rsidRDefault="0085279E">
      <w:pPr>
        <w:spacing w:line="600" w:lineRule="auto"/>
        <w:ind w:firstLine="720"/>
        <w:jc w:val="both"/>
        <w:rPr>
          <w:rFonts w:eastAsia="Times New Roman" w:cs="Times New Roman"/>
          <w:b/>
          <w:szCs w:val="24"/>
        </w:rPr>
      </w:pPr>
      <w:r>
        <w:rPr>
          <w:rFonts w:eastAsia="Times New Roman" w:cs="Times New Roman"/>
          <w:szCs w:val="24"/>
        </w:rPr>
        <w:t xml:space="preserve">Τον λόγο έχει ο κ. </w:t>
      </w:r>
      <w:proofErr w:type="spellStart"/>
      <w:r>
        <w:rPr>
          <w:rFonts w:eastAsia="Times New Roman" w:cs="Times New Roman"/>
          <w:szCs w:val="24"/>
        </w:rPr>
        <w:t>Παναγιώταρος</w:t>
      </w:r>
      <w:proofErr w:type="spellEnd"/>
      <w:r>
        <w:rPr>
          <w:rFonts w:eastAsia="Times New Roman" w:cs="Times New Roman"/>
          <w:szCs w:val="24"/>
        </w:rPr>
        <w:t>, ειδικός</w:t>
      </w:r>
      <w:r>
        <w:rPr>
          <w:rFonts w:eastAsia="Times New Roman" w:cs="Times New Roman"/>
          <w:szCs w:val="24"/>
        </w:rPr>
        <w:t xml:space="preserve"> αγορητής από τη Χρυσή Αυγή για τις τροπολογίες.</w:t>
      </w:r>
    </w:p>
    <w:p w14:paraId="3B1C0F14"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κύριε Πρόεδρε.</w:t>
      </w:r>
    </w:p>
    <w:p w14:paraId="3B1C0F1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Για την τροπολογία με αριθμό 309, για τη σύσταση Ειδικού Λογαριασμού, θα αναφερθώ στο τέλος.</w:t>
      </w:r>
    </w:p>
    <w:p w14:paraId="3B1C0F1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Για την τροπολογία με αριθμό 306, για τη ρύθμιση θεμάτων μετακίνησης</w:t>
      </w:r>
      <w:r>
        <w:rPr>
          <w:rFonts w:eastAsia="Times New Roman" w:cs="Times New Roman"/>
          <w:szCs w:val="24"/>
        </w:rPr>
        <w:t xml:space="preserve"> μαθητών, συμφωνούμε. </w:t>
      </w:r>
    </w:p>
    <w:p w14:paraId="3B1C0F1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με αριθμό 310, για τη ρύθμιση θεμάτων λειτουργίας της σηματοδότησης της εταιρίας </w:t>
      </w:r>
      <w:r>
        <w:rPr>
          <w:rFonts w:eastAsia="Times New Roman" w:cs="Times New Roman"/>
          <w:szCs w:val="24"/>
        </w:rPr>
        <w:t>«ΚΤΙΡΙΑΚΕΣ ΥΠΟΔΟΜΕΣ</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δηλώνουμε </w:t>
      </w:r>
      <w:r>
        <w:rPr>
          <w:rFonts w:eastAsia="Times New Roman" w:cs="Times New Roman"/>
          <w:szCs w:val="24"/>
        </w:rPr>
        <w:t>«</w:t>
      </w:r>
      <w:r>
        <w:rPr>
          <w:rFonts w:eastAsia="Times New Roman" w:cs="Times New Roman"/>
          <w:szCs w:val="24"/>
        </w:rPr>
        <w:t>παρών</w:t>
      </w:r>
      <w:r>
        <w:rPr>
          <w:rFonts w:eastAsia="Times New Roman" w:cs="Times New Roman"/>
          <w:szCs w:val="24"/>
        </w:rPr>
        <w:t>»</w:t>
      </w:r>
      <w:r>
        <w:rPr>
          <w:rFonts w:eastAsia="Times New Roman" w:cs="Times New Roman"/>
          <w:szCs w:val="24"/>
        </w:rPr>
        <w:t>.</w:t>
      </w:r>
    </w:p>
    <w:p w14:paraId="3B1C0F1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Για τη βουλευτική τροπολογία με αριθμό 304, σχετικά με την κατάργηση της παραγράφου 4 του άρθρου 43 που αφορά την θητεία εκπροσώπων εργαζομένων στα όργανα διοίκησης των ΔΕΚΟ, λέμε «όχι».</w:t>
      </w:r>
    </w:p>
    <w:p w14:paraId="3B1C0F1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Στην τροπολογία με αριθμό 308 «Απαλλαγή από τον ειδικό φόρο </w:t>
      </w:r>
      <w:r>
        <w:rPr>
          <w:rFonts w:eastAsia="Times New Roman" w:cs="Times New Roman"/>
          <w:szCs w:val="24"/>
        </w:rPr>
        <w:t>κατανάλωσης στο φυσικό αέριο ως πρώτη ύλη από βιομηχανίες ή βιοτεχνίες», θα πούμε «</w:t>
      </w:r>
      <w:r>
        <w:rPr>
          <w:rFonts w:eastAsia="Times New Roman" w:cs="Times New Roman"/>
          <w:szCs w:val="24"/>
        </w:rPr>
        <w:t>παρών</w:t>
      </w:r>
      <w:r>
        <w:rPr>
          <w:rFonts w:eastAsia="Times New Roman" w:cs="Times New Roman"/>
          <w:szCs w:val="24"/>
        </w:rPr>
        <w:t>». Είναι καλή η τροπολογία, αλλά φέρνετε συνεχώς νέους φόρους</w:t>
      </w:r>
      <w:r>
        <w:rPr>
          <w:rFonts w:eastAsia="Times New Roman" w:cs="Times New Roman"/>
          <w:szCs w:val="24"/>
        </w:rPr>
        <w:t>. Τ</w:t>
      </w:r>
      <w:r>
        <w:rPr>
          <w:rFonts w:eastAsia="Times New Roman" w:cs="Times New Roman"/>
          <w:szCs w:val="24"/>
        </w:rPr>
        <w:t>ην ίδια στιγμή οι αγρότες στενάζουν με τα μέτρα που έχετε πάρει και έχετε εξισώσει το πετρέλαιο των αγρο</w:t>
      </w:r>
      <w:r>
        <w:rPr>
          <w:rFonts w:eastAsia="Times New Roman" w:cs="Times New Roman"/>
          <w:szCs w:val="24"/>
        </w:rPr>
        <w:t>τών με το πετρέλαιο αυτών, οι οποίοι το χρησιμοποιούν για οτιδήποτε άλλο. Μάλλον θεωρούν ότι κάποια σκοπιμότητα έχει. Παρ</w:t>
      </w:r>
      <w:r>
        <w:rPr>
          <w:rFonts w:eastAsia="Times New Roman" w:cs="Times New Roman"/>
          <w:szCs w:val="24"/>
        </w:rPr>
        <w:t xml:space="preserve">’ </w:t>
      </w:r>
      <w:r>
        <w:rPr>
          <w:rFonts w:eastAsia="Times New Roman" w:cs="Times New Roman"/>
          <w:szCs w:val="24"/>
        </w:rPr>
        <w:t xml:space="preserve">όλα αυτά, εμείς στη συγκεκριμένη τροπολογία θα πούμε </w:t>
      </w:r>
      <w:r>
        <w:rPr>
          <w:rFonts w:eastAsia="Times New Roman" w:cs="Times New Roman"/>
          <w:szCs w:val="24"/>
        </w:rPr>
        <w:t>«</w:t>
      </w:r>
      <w:r>
        <w:rPr>
          <w:rFonts w:eastAsia="Times New Roman" w:cs="Times New Roman"/>
          <w:szCs w:val="24"/>
        </w:rPr>
        <w:t>παρών</w:t>
      </w:r>
      <w:r>
        <w:rPr>
          <w:rFonts w:eastAsia="Times New Roman" w:cs="Times New Roman"/>
          <w:szCs w:val="24"/>
        </w:rPr>
        <w:t>»</w:t>
      </w:r>
      <w:r>
        <w:rPr>
          <w:rFonts w:eastAsia="Times New Roman" w:cs="Times New Roman"/>
          <w:szCs w:val="24"/>
        </w:rPr>
        <w:t xml:space="preserve">. </w:t>
      </w:r>
    </w:p>
    <w:p w14:paraId="3B1C0F1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Όσον αφορά την τροπολογία με αριθμό 309 «Σύσταση ειδικού λογαριασμού σ</w:t>
      </w:r>
      <w:r>
        <w:rPr>
          <w:rFonts w:eastAsia="Times New Roman" w:cs="Times New Roman"/>
          <w:szCs w:val="24"/>
        </w:rPr>
        <w:t xml:space="preserve">την Τράπεζα της Ελλάδος για την αρωγή των προσφύγων», δεν συμφωνούμε όλοι, όπως είπε ο κ. Καραμανλής. Εμείς </w:t>
      </w:r>
      <w:r>
        <w:rPr>
          <w:rFonts w:eastAsia="Times New Roman" w:cs="Times New Roman"/>
          <w:szCs w:val="24"/>
        </w:rPr>
        <w:t>κατα</w:t>
      </w:r>
      <w:r>
        <w:rPr>
          <w:rFonts w:eastAsia="Times New Roman" w:cs="Times New Roman"/>
          <w:szCs w:val="24"/>
        </w:rPr>
        <w:t>ψηφίζουμε, διαφωνούμε. Θεωρούμε ότι αυτός ο ειδικός λογαριασμός, συστήνεται κατά παρέκκλιση των ισχυουσών διατάξεων. Αν οι Έλληνες παρεκκλίνουν,</w:t>
      </w:r>
      <w:r>
        <w:rPr>
          <w:rFonts w:eastAsia="Times New Roman" w:cs="Times New Roman"/>
          <w:szCs w:val="24"/>
        </w:rPr>
        <w:t xml:space="preserve"> θα πέσει η δαμόκλειος σπάθη του Υπουργείου, του οποίου προΐσταται ο κ. Αλεξιάδης, καθώς και άλλων συναρμόδιων Υπουργείων</w:t>
      </w:r>
      <w:r>
        <w:rPr>
          <w:rFonts w:eastAsia="Times New Roman" w:cs="Times New Roman"/>
          <w:szCs w:val="24"/>
        </w:rPr>
        <w:t>.</w:t>
      </w:r>
      <w:r>
        <w:rPr>
          <w:rFonts w:eastAsia="Times New Roman" w:cs="Times New Roman"/>
          <w:szCs w:val="24"/>
        </w:rPr>
        <w:t xml:space="preserve"> Έλληνες οι οποίοι δεν μπορούν να αναπνεύσουν, δεν μπορούν να βλέπουν να γίνονται τα πάντα εις βάρος τους προς όφελος των λαθρομετανασ</w:t>
      </w:r>
      <w:r>
        <w:rPr>
          <w:rFonts w:eastAsia="Times New Roman" w:cs="Times New Roman"/>
          <w:szCs w:val="24"/>
        </w:rPr>
        <w:t xml:space="preserve">τών και των ολίγων προσφύγων. </w:t>
      </w:r>
    </w:p>
    <w:p w14:paraId="3B1C0F1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Βλέπουμε ότι μέρα με τη μέρα ο ρατσισμός εις βάρος των Ελλήνων δεν έχει προηγούμενο</w:t>
      </w:r>
      <w:r>
        <w:rPr>
          <w:rFonts w:eastAsia="Times New Roman" w:cs="Times New Roman"/>
          <w:szCs w:val="24"/>
        </w:rPr>
        <w:t>.</w:t>
      </w:r>
      <w:r>
        <w:rPr>
          <w:rFonts w:eastAsia="Times New Roman" w:cs="Times New Roman"/>
          <w:szCs w:val="24"/>
        </w:rPr>
        <w:t xml:space="preserve"> </w:t>
      </w:r>
    </w:p>
    <w:p w14:paraId="3B1C0F1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Από τη δωρεάν περίθαλψη</w:t>
      </w:r>
      <w:r>
        <w:rPr>
          <w:rFonts w:eastAsia="Times New Roman" w:cs="Times New Roman"/>
          <w:szCs w:val="24"/>
        </w:rPr>
        <w:t>, την οποία</w:t>
      </w:r>
      <w:r>
        <w:rPr>
          <w:rFonts w:eastAsia="Times New Roman" w:cs="Times New Roman"/>
          <w:szCs w:val="24"/>
        </w:rPr>
        <w:t xml:space="preserve"> με νόμο μπορούν να έχουν οι λαθρομετανάστες και οι πρόσφυγες χωρίς καμία άνω τελεία ή αστερίσκο, τη στιγ</w:t>
      </w:r>
      <w:r>
        <w:rPr>
          <w:rFonts w:eastAsia="Times New Roman" w:cs="Times New Roman"/>
          <w:szCs w:val="24"/>
        </w:rPr>
        <w:t xml:space="preserve">μή που οι Έλληνες θα πρέπει να τηρούν μια σειρά προϋποθέσεων, προκειμένου να έχουν δωρεάν περίθαλψη. </w:t>
      </w:r>
    </w:p>
    <w:p w14:paraId="3B1C0F1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Από την ατιμωρησία, όπου είδαμε το χθεσινό περιστατικό </w:t>
      </w:r>
      <w:r>
        <w:rPr>
          <w:rFonts w:eastAsia="Times New Roman" w:cs="Times New Roman"/>
          <w:szCs w:val="24"/>
        </w:rPr>
        <w:t xml:space="preserve">με </w:t>
      </w:r>
      <w:r>
        <w:rPr>
          <w:rFonts w:eastAsia="Times New Roman" w:cs="Times New Roman"/>
          <w:szCs w:val="24"/>
        </w:rPr>
        <w:t>κάποιο</w:t>
      </w:r>
      <w:r>
        <w:rPr>
          <w:rFonts w:eastAsia="Times New Roman" w:cs="Times New Roman"/>
          <w:szCs w:val="24"/>
        </w:rPr>
        <w:t>ν</w:t>
      </w:r>
      <w:r>
        <w:rPr>
          <w:rFonts w:eastAsia="Times New Roman" w:cs="Times New Roman"/>
          <w:szCs w:val="24"/>
        </w:rPr>
        <w:t xml:space="preserve"> Αφγανό</w:t>
      </w:r>
      <w:r>
        <w:rPr>
          <w:rFonts w:eastAsia="Times New Roman" w:cs="Times New Roman"/>
          <w:szCs w:val="24"/>
        </w:rPr>
        <w:t>,</w:t>
      </w:r>
      <w:r>
        <w:rPr>
          <w:rFonts w:eastAsia="Times New Roman" w:cs="Times New Roman"/>
          <w:szCs w:val="24"/>
        </w:rPr>
        <w:t xml:space="preserve"> </w:t>
      </w:r>
      <w:r>
        <w:rPr>
          <w:rFonts w:eastAsia="Times New Roman" w:cs="Times New Roman"/>
          <w:szCs w:val="24"/>
        </w:rPr>
        <w:t>ο οποίος</w:t>
      </w:r>
      <w:r>
        <w:rPr>
          <w:rFonts w:eastAsia="Times New Roman" w:cs="Times New Roman"/>
          <w:szCs w:val="24"/>
        </w:rPr>
        <w:t xml:space="preserve"> κρατούσε ένα νεογέννητο μωράκι και ήταν έτοιμος να το πετάξει</w:t>
      </w:r>
      <w:r>
        <w:rPr>
          <w:rFonts w:eastAsia="Times New Roman" w:cs="Times New Roman"/>
          <w:szCs w:val="24"/>
        </w:rPr>
        <w:t>,</w:t>
      </w:r>
      <w:r>
        <w:rPr>
          <w:rFonts w:eastAsia="Times New Roman" w:cs="Times New Roman"/>
          <w:szCs w:val="24"/>
        </w:rPr>
        <w:t xml:space="preserve"> και είπα</w:t>
      </w:r>
      <w:r>
        <w:rPr>
          <w:rFonts w:eastAsia="Times New Roman" w:cs="Times New Roman"/>
          <w:szCs w:val="24"/>
        </w:rPr>
        <w:t xml:space="preserve">τε ότι δεν πρόκειται να διωχθεί ο συγκεκριμένος λαθρομετανάστης από το Αφγανιστάν για να μην δημιουργηθούν προβλήματα. </w:t>
      </w:r>
    </w:p>
    <w:p w14:paraId="3B1C0F1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Από τη στιγμή που κλείνουν εθνικές και άλλες οδοί, όπως γίνεται στην Εθνική Οδό Ευζώνων-Θεσσαλονίκης, στο </w:t>
      </w:r>
      <w:proofErr w:type="spellStart"/>
      <w:r>
        <w:rPr>
          <w:rFonts w:eastAsia="Times New Roman" w:cs="Times New Roman"/>
          <w:szCs w:val="24"/>
        </w:rPr>
        <w:t>Πολύκαστρο</w:t>
      </w:r>
      <w:proofErr w:type="spellEnd"/>
      <w:r>
        <w:rPr>
          <w:rFonts w:eastAsia="Times New Roman" w:cs="Times New Roman"/>
          <w:szCs w:val="24"/>
        </w:rPr>
        <w:t>, παράπλευροι δρόμοι</w:t>
      </w:r>
      <w:r>
        <w:rPr>
          <w:rFonts w:eastAsia="Times New Roman" w:cs="Times New Roman"/>
          <w:szCs w:val="24"/>
        </w:rPr>
        <w:t xml:space="preserve"> όπου κάνουν τους ελέγχους τους σε Έλληνες πολίτες. Ζητούσαν -είδαμε στις τηλεοράσεις- διαβατήρια και ταυτότητες, για να δουν τι είναι και πού πάνε. </w:t>
      </w:r>
    </w:p>
    <w:p w14:paraId="3B1C0F1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Από το γεγονός ότι διαφημίστηκε και προωθήθηκε τεχνηέντως πριν από λίγες ημέρες</w:t>
      </w:r>
      <w:r>
        <w:rPr>
          <w:rFonts w:eastAsia="Times New Roman" w:cs="Times New Roman"/>
          <w:szCs w:val="24"/>
        </w:rPr>
        <w:t>,</w:t>
      </w:r>
      <w:r>
        <w:rPr>
          <w:rFonts w:eastAsia="Times New Roman" w:cs="Times New Roman"/>
          <w:szCs w:val="24"/>
        </w:rPr>
        <w:t xml:space="preserve"> στην παρέλαση της 25</w:t>
      </w:r>
      <w:r>
        <w:rPr>
          <w:rFonts w:eastAsia="Times New Roman" w:cs="Times New Roman"/>
          <w:szCs w:val="24"/>
          <w:vertAlign w:val="superscript"/>
        </w:rPr>
        <w:t>ης</w:t>
      </w:r>
      <w:r>
        <w:rPr>
          <w:rFonts w:eastAsia="Times New Roman" w:cs="Times New Roman"/>
          <w:szCs w:val="24"/>
        </w:rPr>
        <w:t xml:space="preserve"> Μα</w:t>
      </w:r>
      <w:r>
        <w:rPr>
          <w:rFonts w:eastAsia="Times New Roman" w:cs="Times New Roman"/>
          <w:szCs w:val="24"/>
        </w:rPr>
        <w:t>ρτίου</w:t>
      </w:r>
      <w:r>
        <w:rPr>
          <w:rFonts w:eastAsia="Times New Roman" w:cs="Times New Roman"/>
          <w:szCs w:val="24"/>
        </w:rPr>
        <w:t>,</w:t>
      </w:r>
      <w:r>
        <w:rPr>
          <w:rFonts w:eastAsia="Times New Roman" w:cs="Times New Roman"/>
          <w:szCs w:val="24"/>
        </w:rPr>
        <w:t xml:space="preserve"> μία νεαρή μαθήτρια με μαντήλα. Φανταστείτε τι θα γινόταν στη χώρα της, αν κάποια χριστιανή μαθήτρια δεν φορούσε μαντήλα. </w:t>
      </w:r>
    </w:p>
    <w:p w14:paraId="3B1C0F2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Από το γεγονός ότι από το νέο έτος θα μπορούν να εγγράφονται στα νηπιαγωγεία, στους παιδικούς σταθμούς, στα σχολεία ακόμα και σ</w:t>
      </w:r>
      <w:r>
        <w:rPr>
          <w:rFonts w:eastAsia="Times New Roman" w:cs="Times New Roman"/>
          <w:szCs w:val="24"/>
        </w:rPr>
        <w:t xml:space="preserve">τα πανεπιστήμια χωρίς εξετάσεις, χωρίς τίποτα απολύτως, οι πρόσφυγες, οι λαθρομετανάστες, οι μετανάστες όλοι, όταν οι Έλληνες πολίτες </w:t>
      </w:r>
      <w:r>
        <w:rPr>
          <w:rFonts w:eastAsia="Times New Roman" w:cs="Times New Roman"/>
          <w:szCs w:val="24"/>
        </w:rPr>
        <w:t>πληρώνουν</w:t>
      </w:r>
      <w:r>
        <w:rPr>
          <w:rFonts w:eastAsia="Times New Roman" w:cs="Times New Roman"/>
          <w:szCs w:val="24"/>
        </w:rPr>
        <w:t xml:space="preserve"> ένα σκασμό λεφτά, για να σπουδάσουν το παιδί τους στα φροντιστήρια και οπουδήποτε αλλού και πολλοί, παρ</w:t>
      </w:r>
      <w:r>
        <w:rPr>
          <w:rFonts w:eastAsia="Times New Roman" w:cs="Times New Roman"/>
          <w:szCs w:val="24"/>
        </w:rPr>
        <w:t xml:space="preserve">’ </w:t>
      </w:r>
      <w:r>
        <w:rPr>
          <w:rFonts w:eastAsia="Times New Roman" w:cs="Times New Roman"/>
          <w:szCs w:val="24"/>
        </w:rPr>
        <w:t>ότι μπα</w:t>
      </w:r>
      <w:r>
        <w:rPr>
          <w:rFonts w:eastAsia="Times New Roman" w:cs="Times New Roman"/>
          <w:szCs w:val="24"/>
        </w:rPr>
        <w:t xml:space="preserve">ίνουν στα πανεπιστήμια, δεν μπορούν να πάνε, γιατί δεν έχουν πλέον την οικονομική δυνατότητα. </w:t>
      </w:r>
    </w:p>
    <w:p w14:paraId="3B1C0F2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Φανταστείτε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έγινε πρόταση κιόλας. Σε συζήτηση που έγινε πριν λίγες ημέρες στην Περιφέρεια Δυτικής Ελλάδος είπαν, όσοι πρόσφυγες, λαθρομετανάστε</w:t>
      </w:r>
      <w:r>
        <w:rPr>
          <w:rFonts w:eastAsia="Times New Roman" w:cs="Times New Roman"/>
          <w:szCs w:val="24"/>
        </w:rPr>
        <w:t>ς έχουν προβλήματα κινητικότητας, να περιθ</w:t>
      </w:r>
      <w:r>
        <w:rPr>
          <w:rFonts w:eastAsia="Times New Roman" w:cs="Times New Roman"/>
          <w:szCs w:val="24"/>
        </w:rPr>
        <w:t>ά</w:t>
      </w:r>
      <w:r>
        <w:rPr>
          <w:rFonts w:eastAsia="Times New Roman" w:cs="Times New Roman"/>
          <w:szCs w:val="24"/>
        </w:rPr>
        <w:t>λ</w:t>
      </w:r>
      <w:r>
        <w:rPr>
          <w:rFonts w:eastAsia="Times New Roman" w:cs="Times New Roman"/>
          <w:szCs w:val="24"/>
        </w:rPr>
        <w:t>πο</w:t>
      </w:r>
      <w:r>
        <w:rPr>
          <w:rFonts w:eastAsia="Times New Roman" w:cs="Times New Roman"/>
          <w:szCs w:val="24"/>
        </w:rPr>
        <w:t>ν</w:t>
      </w:r>
      <w:r>
        <w:rPr>
          <w:rFonts w:eastAsia="Times New Roman" w:cs="Times New Roman"/>
          <w:szCs w:val="24"/>
        </w:rPr>
        <w:t>ται</w:t>
      </w:r>
      <w:r>
        <w:rPr>
          <w:rFonts w:eastAsia="Times New Roman" w:cs="Times New Roman"/>
          <w:szCs w:val="24"/>
        </w:rPr>
        <w:t xml:space="preserve"> σε διάφορα κέντρα αποκατάστασης. Για όσους γνωρίζουν, για να πάει ένας Έλληνας πολίτης σε ένα κέντρο αποκατάστασης αν έχει ένα πρόβλημα, θα πρέπει να φιλήσει κατουρημένες ποδιές, διότι δεν υπάρχουν θέσεις </w:t>
      </w:r>
      <w:r>
        <w:rPr>
          <w:rFonts w:eastAsia="Times New Roman" w:cs="Times New Roman"/>
          <w:szCs w:val="24"/>
        </w:rPr>
        <w:t xml:space="preserve">για κανέναν. Κι εσείς θέλετε ακόμα και αυτό, στους λαθρομετανάστες, στους πρόσφυγες, σε όλους όσοι έρχονται στην πατρίδα μας να τους τα κάνετε όλα δωρεάν. </w:t>
      </w:r>
    </w:p>
    <w:p w14:paraId="3B1C0F22" w14:textId="77777777" w:rsidR="00DC64F4" w:rsidRDefault="0085279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B1C0F2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Λίγη ησυχία, κύριε Πρόεδρε, να μπορούμε να μιλάμε. </w:t>
      </w:r>
    </w:p>
    <w:p w14:paraId="3B1C0F2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Δεν είναι δυνατόν, λοιπόν</w:t>
      </w:r>
      <w:r>
        <w:rPr>
          <w:rFonts w:eastAsia="Times New Roman" w:cs="Times New Roman"/>
          <w:szCs w:val="24"/>
        </w:rPr>
        <w:t>, να φέρνετε αυτήν την τροπολογία. Κι αν επίσης δεχόμασταν ότι είναι για καλό, θα θέλαμε να σας υπενθυμίσουμε τι έγινε με τον ειδικό λογαριασμό για τους πυρόπληκτους</w:t>
      </w:r>
      <w:r>
        <w:rPr>
          <w:rFonts w:eastAsia="Times New Roman" w:cs="Times New Roman"/>
          <w:szCs w:val="24"/>
        </w:rPr>
        <w:t>,</w:t>
      </w:r>
      <w:r>
        <w:rPr>
          <w:rFonts w:eastAsia="Times New Roman" w:cs="Times New Roman"/>
          <w:szCs w:val="24"/>
        </w:rPr>
        <w:t xml:space="preserve"> όπου μαζεύτηκαν εκατοντάδες εκατομμύρια ευρώ και χάθηκαν στην πορεία. Είναι σίγουρο ότι, </w:t>
      </w:r>
      <w:r>
        <w:rPr>
          <w:rFonts w:eastAsia="Times New Roman" w:cs="Times New Roman"/>
          <w:szCs w:val="24"/>
        </w:rPr>
        <w:t xml:space="preserve">κι αν ακόμα κάποιοι από καλή καρδιά, από αγάπη, από φιλευσπλαχνία, από οτιδήποτε άλλο βάλουν λεφτά, αυτά τα λεφτά δεν θα πάνε στον τελικό τους προορισμό. </w:t>
      </w:r>
    </w:p>
    <w:p w14:paraId="3B1C0F2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Ευχαριστούμε πολύ. </w:t>
      </w:r>
    </w:p>
    <w:p w14:paraId="3B1C0F26"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w:t>
      </w:r>
    </w:p>
    <w:p w14:paraId="3B1C0F27" w14:textId="77777777" w:rsidR="00DC64F4" w:rsidRDefault="0085279E">
      <w:pPr>
        <w:spacing w:line="600" w:lineRule="auto"/>
        <w:ind w:firstLine="720"/>
        <w:jc w:val="both"/>
        <w:rPr>
          <w:rFonts w:eastAsia="Times New Roman" w:cs="Times New Roman"/>
        </w:rPr>
      </w:pPr>
      <w:r>
        <w:rPr>
          <w:rFonts w:eastAsia="Times New Roman" w:cs="Times New Roman"/>
          <w:szCs w:val="24"/>
        </w:rPr>
        <w:t>Κ</w:t>
      </w:r>
      <w:r>
        <w:rPr>
          <w:rFonts w:eastAsia="Times New Roman" w:cs="Times New Roman"/>
        </w:rPr>
        <w:t xml:space="preserve">υρίες και κύριοι συνάδελφοι, </w:t>
      </w:r>
      <w:r>
        <w:rPr>
          <w:rFonts w:eastAsia="Times New Roman" w:cs="Times New Roman"/>
        </w:rPr>
        <w:t>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w:t>
      </w:r>
      <w:r>
        <w:rPr>
          <w:rFonts w:eastAsia="Times New Roman" w:cs="Times New Roman"/>
        </w:rPr>
        <w:t xml:space="preserve"> και λειτουργίας της Βουλής, τριάντα πέντε μαθητές και μαθήτριες και δύο συνοδοί </w:t>
      </w:r>
      <w:r>
        <w:rPr>
          <w:rFonts w:eastAsia="Times New Roman" w:cs="Times New Roman"/>
        </w:rPr>
        <w:t xml:space="preserve">εκπαιδευτικοί </w:t>
      </w:r>
      <w:r>
        <w:rPr>
          <w:rFonts w:eastAsia="Times New Roman" w:cs="Times New Roman"/>
        </w:rPr>
        <w:t>από το 6</w:t>
      </w:r>
      <w:r>
        <w:rPr>
          <w:rFonts w:eastAsia="Times New Roman" w:cs="Times New Roman"/>
          <w:vertAlign w:val="superscript"/>
        </w:rPr>
        <w:t>ο</w:t>
      </w:r>
      <w:r>
        <w:rPr>
          <w:rFonts w:eastAsia="Times New Roman" w:cs="Times New Roman"/>
        </w:rPr>
        <w:t xml:space="preserve"> Γυμνάσιο Σταυρούπολης Θεσσαλονίκης. </w:t>
      </w:r>
    </w:p>
    <w:p w14:paraId="3B1C0F28" w14:textId="77777777" w:rsidR="00DC64F4" w:rsidRDefault="0085279E">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3B1C0F29" w14:textId="77777777" w:rsidR="00DC64F4" w:rsidRDefault="0085279E">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3B1C0F2A" w14:textId="77777777" w:rsidR="00DC64F4" w:rsidRDefault="0085279E">
      <w:pPr>
        <w:spacing w:line="600" w:lineRule="auto"/>
        <w:ind w:firstLine="720"/>
        <w:jc w:val="both"/>
        <w:rPr>
          <w:rFonts w:eastAsia="Times New Roman" w:cs="Times New Roman"/>
        </w:rPr>
      </w:pPr>
      <w:r>
        <w:rPr>
          <w:rFonts w:eastAsia="Times New Roman" w:cs="Times New Roman"/>
        </w:rPr>
        <w:t>Ο Υπουργός Παιδείας, Έρευνας και Θρησ</w:t>
      </w:r>
      <w:r>
        <w:rPr>
          <w:rFonts w:eastAsia="Times New Roman" w:cs="Times New Roman"/>
        </w:rPr>
        <w:t xml:space="preserve">κευμάτων, κ. Νικόλαος Φίλης είναι εδώ για να μας αναπτύξει την τροπολογία, αν θέλει να πει κάτι περισσότερο απ’ αυτά που είπε ο κ. </w:t>
      </w:r>
      <w:proofErr w:type="spellStart"/>
      <w:r>
        <w:rPr>
          <w:rFonts w:eastAsia="Times New Roman" w:cs="Times New Roman"/>
        </w:rPr>
        <w:t>Σπίρτζης</w:t>
      </w:r>
      <w:proofErr w:type="spellEnd"/>
      <w:r>
        <w:rPr>
          <w:rFonts w:eastAsia="Times New Roman" w:cs="Times New Roman"/>
        </w:rPr>
        <w:t>.</w:t>
      </w:r>
    </w:p>
    <w:p w14:paraId="3B1C0F2B" w14:textId="77777777" w:rsidR="00DC64F4" w:rsidRDefault="0085279E">
      <w:pPr>
        <w:spacing w:line="600" w:lineRule="auto"/>
        <w:ind w:firstLine="720"/>
        <w:jc w:val="both"/>
        <w:rPr>
          <w:rFonts w:eastAsia="Times New Roman" w:cs="Times New Roman"/>
        </w:rPr>
      </w:pPr>
      <w:r>
        <w:rPr>
          <w:rFonts w:eastAsia="Times New Roman" w:cs="Times New Roman"/>
        </w:rPr>
        <w:t>Κύριε Υπουργέ, έχετε το</w:t>
      </w:r>
      <w:r>
        <w:rPr>
          <w:rFonts w:eastAsia="Times New Roman" w:cs="Times New Roman"/>
        </w:rPr>
        <w:t>ν</w:t>
      </w:r>
      <w:r>
        <w:rPr>
          <w:rFonts w:eastAsia="Times New Roman" w:cs="Times New Roman"/>
        </w:rPr>
        <w:t xml:space="preserve"> λόγο. </w:t>
      </w:r>
    </w:p>
    <w:p w14:paraId="3B1C0F2C" w14:textId="77777777" w:rsidR="00DC64F4" w:rsidRDefault="0085279E">
      <w:pPr>
        <w:spacing w:line="600" w:lineRule="auto"/>
        <w:ind w:firstLine="720"/>
        <w:jc w:val="both"/>
        <w:rPr>
          <w:rFonts w:eastAsia="Times New Roman" w:cs="Times New Roman"/>
        </w:rPr>
      </w:pPr>
      <w:r>
        <w:rPr>
          <w:rFonts w:eastAsia="Times New Roman" w:cs="Times New Roman"/>
          <w:b/>
        </w:rPr>
        <w:t xml:space="preserve">ΝΙΚΟΛΑΟΣ ΦΙΛΗΣ (Υπουργός Παιδείας, Έρευνας και Θρησκευμάτων): </w:t>
      </w:r>
      <w:r>
        <w:rPr>
          <w:rFonts w:eastAsia="Times New Roman" w:cs="Times New Roman"/>
        </w:rPr>
        <w:t>Ευχαριστώ, κύριε Πρόε</w:t>
      </w:r>
      <w:r>
        <w:rPr>
          <w:rFonts w:eastAsia="Times New Roman" w:cs="Times New Roman"/>
        </w:rPr>
        <w:t>δρε.</w:t>
      </w:r>
    </w:p>
    <w:p w14:paraId="3B1C0F2D" w14:textId="77777777" w:rsidR="00DC64F4" w:rsidRDefault="0085279E">
      <w:pPr>
        <w:spacing w:line="600" w:lineRule="auto"/>
        <w:ind w:firstLine="720"/>
        <w:jc w:val="both"/>
        <w:rPr>
          <w:rFonts w:eastAsia="Times New Roman" w:cs="Times New Roman"/>
        </w:rPr>
      </w:pPr>
      <w:r>
        <w:rPr>
          <w:rFonts w:eastAsia="Times New Roman" w:cs="Times New Roman"/>
        </w:rPr>
        <w:t xml:space="preserve">Η τροπολογία είναι επιβεβλημένη, διότι φέτος η φύση των εξετάσεων έχει αλλάξει. Οι εξετάσεις οι οποίες γίνονται για την εισαγωγή στην τριτοβάθμια εκπαίδευση, φέτος δεν αποτελούν πλέον απολυτήριες εξετάσεις. </w:t>
      </w:r>
    </w:p>
    <w:p w14:paraId="3B1C0F2E" w14:textId="77777777" w:rsidR="00DC64F4" w:rsidRDefault="0085279E">
      <w:pPr>
        <w:spacing w:line="600" w:lineRule="auto"/>
        <w:ind w:firstLine="720"/>
        <w:jc w:val="both"/>
        <w:rPr>
          <w:rFonts w:eastAsia="Times New Roman"/>
          <w:szCs w:val="24"/>
        </w:rPr>
      </w:pPr>
      <w:r>
        <w:rPr>
          <w:rFonts w:eastAsia="Times New Roman"/>
          <w:szCs w:val="24"/>
        </w:rPr>
        <w:t>Κατά συνέπεια, πρέπει να υπάρξει η διευκρίν</w:t>
      </w:r>
      <w:r>
        <w:rPr>
          <w:rFonts w:eastAsia="Times New Roman"/>
          <w:szCs w:val="24"/>
        </w:rPr>
        <w:t>ιση που έχουμε στην τροπολογία μέσα, προκειμένου να διευκολυνθεί η μετάβαση των παιδιών που δίνουν εξετάσεις σε μέρη τα οποία είναι μακριά από τον τόπο διαμονής τους, για να διευκολυνθούν τα ίδια αλλά και η συνοδεία τους από κάποιον συγγενή τους, που είναι</w:t>
      </w:r>
      <w:r>
        <w:rPr>
          <w:rFonts w:eastAsia="Times New Roman"/>
          <w:szCs w:val="24"/>
        </w:rPr>
        <w:t xml:space="preserve"> αναγκαί</w:t>
      </w:r>
      <w:r>
        <w:rPr>
          <w:rFonts w:eastAsia="Times New Roman"/>
          <w:szCs w:val="24"/>
        </w:rPr>
        <w:t>ο</w:t>
      </w:r>
      <w:r>
        <w:rPr>
          <w:rFonts w:eastAsia="Times New Roman"/>
          <w:szCs w:val="24"/>
        </w:rPr>
        <w:t xml:space="preserve"> όταν δίνουν εξετάσεις. </w:t>
      </w:r>
    </w:p>
    <w:p w14:paraId="3B1C0F2F" w14:textId="77777777" w:rsidR="00DC64F4" w:rsidRDefault="0085279E">
      <w:pPr>
        <w:spacing w:line="600" w:lineRule="auto"/>
        <w:ind w:firstLine="720"/>
        <w:jc w:val="both"/>
        <w:rPr>
          <w:rFonts w:eastAsia="Times New Roman"/>
          <w:szCs w:val="24"/>
        </w:rPr>
      </w:pPr>
      <w:r>
        <w:rPr>
          <w:rFonts w:eastAsia="Times New Roman"/>
          <w:szCs w:val="24"/>
        </w:rPr>
        <w:t>Τα αναλυτικότερα σχετικά με τη ρύθμιση αυτή θα καθορίζονται από την υπουργική απόφαση που θα εκδοθεί κατ’ εξουσιοδότηση της προτεινόμενης τροπολογίας.</w:t>
      </w:r>
    </w:p>
    <w:p w14:paraId="3B1C0F30" w14:textId="77777777" w:rsidR="00DC64F4" w:rsidRDefault="0085279E">
      <w:pPr>
        <w:spacing w:line="600" w:lineRule="auto"/>
        <w:ind w:firstLine="720"/>
        <w:jc w:val="both"/>
        <w:rPr>
          <w:rFonts w:eastAsia="Times New Roman"/>
          <w:szCs w:val="24"/>
        </w:rPr>
      </w:pPr>
      <w:r>
        <w:rPr>
          <w:rFonts w:eastAsia="Times New Roman"/>
          <w:szCs w:val="24"/>
        </w:rPr>
        <w:t xml:space="preserve">Ευχαριστώ. </w:t>
      </w:r>
    </w:p>
    <w:p w14:paraId="3B1C0F31" w14:textId="77777777" w:rsidR="00DC64F4" w:rsidRDefault="0085279E">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Υπουργό Παιδείας Έρευνας και Θρησκευμάτων.</w:t>
      </w:r>
    </w:p>
    <w:p w14:paraId="3B1C0F32" w14:textId="77777777" w:rsidR="00DC64F4" w:rsidRDefault="0085279E">
      <w:pPr>
        <w:spacing w:line="600" w:lineRule="auto"/>
        <w:ind w:firstLine="720"/>
        <w:jc w:val="both"/>
        <w:rPr>
          <w:rFonts w:eastAsia="Times New Roman"/>
          <w:szCs w:val="24"/>
        </w:rPr>
      </w:pPr>
      <w:r>
        <w:rPr>
          <w:rFonts w:eastAsia="Times New Roman"/>
          <w:szCs w:val="24"/>
        </w:rPr>
        <w:t xml:space="preserve">Συνεχίζουμε με τον </w:t>
      </w:r>
      <w:r>
        <w:rPr>
          <w:rFonts w:eastAsia="Times New Roman"/>
          <w:szCs w:val="24"/>
        </w:rPr>
        <w:t>ε</w:t>
      </w:r>
      <w:r>
        <w:rPr>
          <w:rFonts w:eastAsia="Times New Roman"/>
          <w:szCs w:val="24"/>
        </w:rPr>
        <w:t xml:space="preserve">ιδικό </w:t>
      </w:r>
      <w:r>
        <w:rPr>
          <w:rFonts w:eastAsia="Times New Roman"/>
          <w:szCs w:val="24"/>
        </w:rPr>
        <w:t>α</w:t>
      </w:r>
      <w:r>
        <w:rPr>
          <w:rFonts w:eastAsia="Times New Roman"/>
          <w:szCs w:val="24"/>
        </w:rPr>
        <w:t xml:space="preserve">γορητή της Δημοκρατικής Συμπαράταξης, τον κ. Τζελέπη. </w:t>
      </w:r>
    </w:p>
    <w:p w14:paraId="3B1C0F33" w14:textId="77777777" w:rsidR="00DC64F4" w:rsidRDefault="0085279E">
      <w:pPr>
        <w:spacing w:line="600" w:lineRule="auto"/>
        <w:ind w:firstLine="720"/>
        <w:jc w:val="both"/>
        <w:rPr>
          <w:rFonts w:eastAsia="Times New Roman"/>
          <w:szCs w:val="24"/>
        </w:rPr>
      </w:pPr>
      <w:r>
        <w:rPr>
          <w:rFonts w:eastAsia="Times New Roman"/>
          <w:szCs w:val="24"/>
        </w:rPr>
        <w:t xml:space="preserve">Κύριε Τζελέπη, έχετε τον λόγο για να μιλήσετε για τις τροπολογίες.  </w:t>
      </w:r>
    </w:p>
    <w:p w14:paraId="3B1C0F34" w14:textId="77777777" w:rsidR="00DC64F4" w:rsidRDefault="0085279E">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Όσον αφορά τις τροπολογίες,</w:t>
      </w:r>
      <w:r>
        <w:rPr>
          <w:rFonts w:eastAsia="Times New Roman"/>
          <w:szCs w:val="24"/>
        </w:rPr>
        <w:t xml:space="preserve"> κύριε Πρόεδρε, θα ήθελα να πω ότι για άλλη μία φορά η Κυβέρνηση μας δείχνει το πόσο πρόχειρα νομοθετεί, καταθέτοντας σωρηδόν τις τροπολογίες σε άσχετα νομοσχέδια και δη, σε μία κύρωση σήμερα. </w:t>
      </w:r>
    </w:p>
    <w:p w14:paraId="3B1C0F35" w14:textId="77777777" w:rsidR="00DC64F4" w:rsidRDefault="0085279E">
      <w:pPr>
        <w:spacing w:line="600" w:lineRule="auto"/>
        <w:ind w:firstLine="720"/>
        <w:jc w:val="both"/>
        <w:rPr>
          <w:rFonts w:eastAsia="Times New Roman"/>
          <w:szCs w:val="24"/>
        </w:rPr>
      </w:pPr>
      <w:r>
        <w:rPr>
          <w:rFonts w:eastAsia="Times New Roman"/>
          <w:szCs w:val="24"/>
        </w:rPr>
        <w:t xml:space="preserve">Δεν θα διαφωνήσουμε για τις υπ’ αριθμόν 310, 306, 308 και 309 </w:t>
      </w:r>
      <w:r>
        <w:rPr>
          <w:rFonts w:eastAsia="Times New Roman"/>
          <w:szCs w:val="24"/>
        </w:rPr>
        <w:t xml:space="preserve">τροπολογίες. Θα ήθελα, όμως, ιδιαίτερα μέσα από την τροπολογία με αριθμό 309, </w:t>
      </w:r>
      <w:r>
        <w:rPr>
          <w:rFonts w:eastAsia="Times New Roman"/>
          <w:szCs w:val="24"/>
        </w:rPr>
        <w:t>η οποία</w:t>
      </w:r>
      <w:r>
        <w:rPr>
          <w:rFonts w:eastAsia="Times New Roman"/>
          <w:szCs w:val="24"/>
        </w:rPr>
        <w:t xml:space="preserve"> αφορά το άνοιγμα λογαριασμού στην Τράπεζα της Ελλάδος για την αρωγή των προσφύγων και με την οποία συμφωνούμε, να επισημάνω το πόσο πρόχειρα, όπως τόνισα,  νομοθετεί η Κυ</w:t>
      </w:r>
      <w:r>
        <w:rPr>
          <w:rFonts w:eastAsia="Times New Roman"/>
          <w:szCs w:val="24"/>
        </w:rPr>
        <w:t xml:space="preserve">βέρνηση, όταν πριν από έξι μόλις μέρες ψηφίστηκε σχετικό νομοσχέδιο. </w:t>
      </w:r>
    </w:p>
    <w:p w14:paraId="3B1C0F36" w14:textId="77777777" w:rsidR="00DC64F4" w:rsidRDefault="0085279E">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εκπρόθεσμη τροπολογία με αριθμό 304, την οποία αποδέχεται ο κύριος Υπουργός</w:t>
      </w:r>
      <w:r>
        <w:rPr>
          <w:rFonts w:eastAsia="Times New Roman"/>
          <w:szCs w:val="24"/>
        </w:rPr>
        <w:t xml:space="preserve">, είναι αυτή </w:t>
      </w:r>
      <w:r>
        <w:rPr>
          <w:rFonts w:eastAsia="Times New Roman"/>
          <w:szCs w:val="24"/>
        </w:rPr>
        <w:t xml:space="preserve">που άρει τον περιορισμό της εκλογιμότητας των εκπροσώπων των εργαζομένων σε μία και μόνο θητεία </w:t>
      </w:r>
      <w:r>
        <w:rPr>
          <w:rFonts w:eastAsia="Times New Roman"/>
          <w:szCs w:val="24"/>
        </w:rPr>
        <w:t xml:space="preserve">που ήταν μέχρι τώρα στο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υμβούλιο της ΔΕΗ</w:t>
      </w:r>
      <w:r>
        <w:rPr>
          <w:rFonts w:eastAsia="Times New Roman"/>
          <w:szCs w:val="24"/>
        </w:rPr>
        <w:t>. Θ</w:t>
      </w:r>
      <w:r>
        <w:rPr>
          <w:rFonts w:eastAsia="Times New Roman"/>
          <w:szCs w:val="24"/>
        </w:rPr>
        <w:t xml:space="preserve">α ήθελα να ρωτήσω τον κ. </w:t>
      </w:r>
      <w:proofErr w:type="spellStart"/>
      <w:r>
        <w:rPr>
          <w:rFonts w:eastAsia="Times New Roman"/>
          <w:szCs w:val="24"/>
        </w:rPr>
        <w:t>Σπίρτζη</w:t>
      </w:r>
      <w:proofErr w:type="spellEnd"/>
      <w:r>
        <w:rPr>
          <w:rFonts w:eastAsia="Times New Roman"/>
          <w:szCs w:val="24"/>
        </w:rPr>
        <w:t xml:space="preserve"> εάν αυτό αφορά τον κ. </w:t>
      </w:r>
      <w:proofErr w:type="spellStart"/>
      <w:r>
        <w:rPr>
          <w:rFonts w:eastAsia="Times New Roman"/>
          <w:szCs w:val="24"/>
        </w:rPr>
        <w:t>Φωτόπουλο</w:t>
      </w:r>
      <w:proofErr w:type="spellEnd"/>
      <w:r>
        <w:rPr>
          <w:rFonts w:eastAsia="Times New Roman"/>
          <w:szCs w:val="24"/>
        </w:rPr>
        <w:t xml:space="preserve"> ή όχι. </w:t>
      </w:r>
    </w:p>
    <w:p w14:paraId="3B1C0F37" w14:textId="77777777" w:rsidR="00DC64F4" w:rsidRDefault="0085279E">
      <w:pPr>
        <w:spacing w:line="600" w:lineRule="auto"/>
        <w:ind w:firstLine="720"/>
        <w:jc w:val="both"/>
        <w:rPr>
          <w:rFonts w:eastAsia="Times New Roman"/>
          <w:szCs w:val="24"/>
        </w:rPr>
      </w:pPr>
      <w:r>
        <w:rPr>
          <w:rFonts w:eastAsia="Times New Roman"/>
          <w:szCs w:val="24"/>
        </w:rPr>
        <w:t>Θα ήθελα, επίσης, να τονίσω ότι τώρα εδώ αίρετε τις θητείες όταν αύριο έχουμε σχετικό νομοσχέδιο για τους συνεταιρισμούς, όπου τ</w:t>
      </w:r>
      <w:r>
        <w:rPr>
          <w:rFonts w:eastAsia="Times New Roman"/>
          <w:szCs w:val="24"/>
        </w:rPr>
        <w:t>ις θητείες τις έχετε «ευαγγέλιο».</w:t>
      </w:r>
    </w:p>
    <w:p w14:paraId="3B1C0F38"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Τζελέπη. </w:t>
      </w:r>
    </w:p>
    <w:p w14:paraId="3B1C0F39" w14:textId="77777777" w:rsidR="00DC64F4" w:rsidRDefault="0085279E">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Λαμπρούλης</w:t>
      </w:r>
      <w:proofErr w:type="spellEnd"/>
      <w:r>
        <w:rPr>
          <w:rFonts w:eastAsia="Times New Roman"/>
          <w:szCs w:val="24"/>
        </w:rPr>
        <w:t xml:space="preserve"> στη θέση του κ. Τάσσου.</w:t>
      </w:r>
    </w:p>
    <w:p w14:paraId="3B1C0F3A" w14:textId="77777777" w:rsidR="00DC64F4" w:rsidRDefault="0085279E">
      <w:pPr>
        <w:spacing w:line="600" w:lineRule="auto"/>
        <w:ind w:firstLine="720"/>
        <w:jc w:val="both"/>
        <w:rPr>
          <w:rFonts w:eastAsia="Times New Roman"/>
          <w:szCs w:val="24"/>
        </w:rPr>
      </w:pPr>
      <w:r>
        <w:rPr>
          <w:rFonts w:eastAsia="Times New Roman"/>
          <w:b/>
          <w:szCs w:val="24"/>
        </w:rPr>
        <w:t xml:space="preserve">ΓΕΩΡΓΙΟΣ ΛΑΜΠΡΟΥΛΗΣ (Ζ’ Αντιπρόεδρος της Βουλής): </w:t>
      </w:r>
      <w:r>
        <w:rPr>
          <w:rFonts w:eastAsia="Times New Roman"/>
          <w:szCs w:val="24"/>
        </w:rPr>
        <w:t xml:space="preserve">Κύριε Πρόεδρε, επί των τροπολογιών θα τοποθετηθώ εγώ </w:t>
      </w:r>
      <w:r>
        <w:rPr>
          <w:rFonts w:eastAsia="Times New Roman"/>
          <w:szCs w:val="24"/>
        </w:rPr>
        <w:t xml:space="preserve">ως Κοινοβουλευτικός Εκπρόσωπος, διότι έπρεπε να απουσιάσει ο κ. Τάσσος από την Αίθουσα </w:t>
      </w:r>
      <w:r>
        <w:rPr>
          <w:rFonts w:eastAsia="Times New Roman"/>
          <w:szCs w:val="24"/>
        </w:rPr>
        <w:t>λόγω ενός</w:t>
      </w:r>
      <w:r>
        <w:rPr>
          <w:rFonts w:eastAsia="Times New Roman"/>
          <w:szCs w:val="24"/>
        </w:rPr>
        <w:t xml:space="preserve"> έκτακτο</w:t>
      </w:r>
      <w:r>
        <w:rPr>
          <w:rFonts w:eastAsia="Times New Roman"/>
          <w:szCs w:val="24"/>
        </w:rPr>
        <w:t>υ</w:t>
      </w:r>
      <w:r>
        <w:rPr>
          <w:rFonts w:eastAsia="Times New Roman"/>
          <w:szCs w:val="24"/>
        </w:rPr>
        <w:t xml:space="preserve"> συμβάν</w:t>
      </w:r>
      <w:r>
        <w:rPr>
          <w:rFonts w:eastAsia="Times New Roman"/>
          <w:szCs w:val="24"/>
        </w:rPr>
        <w:t>τος</w:t>
      </w:r>
      <w:r>
        <w:rPr>
          <w:rFonts w:eastAsia="Times New Roman"/>
          <w:szCs w:val="24"/>
        </w:rPr>
        <w:t xml:space="preserve">. </w:t>
      </w:r>
    </w:p>
    <w:p w14:paraId="3B1C0F3B" w14:textId="77777777" w:rsidR="00DC64F4" w:rsidRDefault="0085279E">
      <w:pPr>
        <w:spacing w:line="600" w:lineRule="auto"/>
        <w:ind w:firstLine="720"/>
        <w:jc w:val="both"/>
        <w:rPr>
          <w:rFonts w:eastAsia="Times New Roman"/>
          <w:szCs w:val="24"/>
        </w:rPr>
      </w:pPr>
      <w:r>
        <w:rPr>
          <w:rFonts w:eastAsia="Times New Roman"/>
          <w:szCs w:val="24"/>
        </w:rPr>
        <w:t>Συγκεκριμένα για τις τροπολογίες, σε ό,τι αφορά την τροπολογία με αριθμό 306, την οποία μόλις υποστήριξε ο Υπουργός Παιδείας, για την κάλυ</w:t>
      </w:r>
      <w:r>
        <w:rPr>
          <w:rFonts w:eastAsia="Times New Roman"/>
          <w:szCs w:val="24"/>
        </w:rPr>
        <w:t>ψη των δαπανών για τα παιδιά που πρόκειται να δώσουν πανελλαδικές εξετάσεις, συμφωνούμε ότι πρέπει να καλυφθεί αυτή η ανάγκη μετακίνησης και ό,τι άλλα έξοδα χρειάζονται, προκειμένου τα παιδιά να λάβουν μέρος στις εξετάσεις.</w:t>
      </w:r>
    </w:p>
    <w:p w14:paraId="3B1C0F3C" w14:textId="77777777" w:rsidR="00DC64F4" w:rsidRDefault="0085279E">
      <w:pPr>
        <w:spacing w:line="600" w:lineRule="auto"/>
        <w:ind w:firstLine="720"/>
        <w:jc w:val="both"/>
        <w:rPr>
          <w:rFonts w:eastAsia="Times New Roman"/>
          <w:szCs w:val="24"/>
        </w:rPr>
      </w:pPr>
      <w:r>
        <w:rPr>
          <w:rFonts w:eastAsia="Times New Roman"/>
          <w:szCs w:val="24"/>
        </w:rPr>
        <w:t>Σε ό,τι αφορά την υπουργική τροπ</w:t>
      </w:r>
      <w:r>
        <w:rPr>
          <w:rFonts w:eastAsia="Times New Roman"/>
          <w:szCs w:val="24"/>
        </w:rPr>
        <w:t>ολογία με αριθμό 309, για τον ειδικό λογαριασμό, εμείς θα την καταψηφίσουμε, διότι έχουμε καταψηφίσει τον πρόσφατο νόμο για το προσφυγικό και βεβαίως, αν θέλετε, βάζοντας και τη συγκεκριμένη διάσταση, όπως αναφέρεται και μέσα, ο Υπουργός Οικονομικών κατά τ</w:t>
      </w:r>
      <w:r>
        <w:rPr>
          <w:rFonts w:eastAsia="Times New Roman"/>
          <w:szCs w:val="24"/>
        </w:rPr>
        <w:t>ο δοκούν θα ορίζει τα όργανα, τη διαχείριση, αλλά και τη λειτουργία του συγκεκριμένου λογαριασμού.</w:t>
      </w:r>
    </w:p>
    <w:p w14:paraId="3B1C0F3D" w14:textId="77777777" w:rsidR="00DC64F4" w:rsidRDefault="0085279E">
      <w:pPr>
        <w:spacing w:line="600" w:lineRule="auto"/>
        <w:ind w:firstLine="720"/>
        <w:jc w:val="both"/>
        <w:rPr>
          <w:rFonts w:eastAsia="Times New Roman"/>
          <w:szCs w:val="24"/>
        </w:rPr>
      </w:pPr>
      <w:r>
        <w:rPr>
          <w:rFonts w:eastAsia="Times New Roman"/>
          <w:szCs w:val="24"/>
        </w:rPr>
        <w:t>Σε ό,τι αφορά την υπουργική τροπολογία με αριθμό 310, για τη ρύθμιση θεμάτων λειτουργίας χρηματοδότησης της εταιρείας «</w:t>
      </w:r>
      <w:r>
        <w:rPr>
          <w:rFonts w:eastAsia="Times New Roman"/>
          <w:szCs w:val="24"/>
        </w:rPr>
        <w:t xml:space="preserve">ΚΤΙΡΙΑΚΕΣ ΥΠΟΔΟΜΕΣ </w:t>
      </w:r>
      <w:r>
        <w:rPr>
          <w:rFonts w:eastAsia="Times New Roman"/>
          <w:szCs w:val="24"/>
        </w:rPr>
        <w:t>Α</w:t>
      </w:r>
      <w:r>
        <w:rPr>
          <w:rFonts w:eastAsia="Times New Roman"/>
          <w:szCs w:val="24"/>
        </w:rPr>
        <w:t>.</w:t>
      </w:r>
      <w:r>
        <w:rPr>
          <w:rFonts w:eastAsia="Times New Roman"/>
          <w:szCs w:val="24"/>
        </w:rPr>
        <w:t>Ε</w:t>
      </w:r>
      <w:r>
        <w:rPr>
          <w:rFonts w:eastAsia="Times New Roman"/>
          <w:szCs w:val="24"/>
        </w:rPr>
        <w:t>.</w:t>
      </w:r>
      <w:r>
        <w:rPr>
          <w:rFonts w:eastAsia="Times New Roman"/>
          <w:szCs w:val="24"/>
        </w:rPr>
        <w:t>», θα την καταψ</w:t>
      </w:r>
      <w:r>
        <w:rPr>
          <w:rFonts w:eastAsia="Times New Roman"/>
          <w:szCs w:val="24"/>
        </w:rPr>
        <w:t xml:space="preserve">ηφίσουμε, διότι εμείς είχαμε καταψηφίσει και τη συγχώνευση ή και τη δημιουργία της συγκεκριμένης ανώνυμης εταιρείας. </w:t>
      </w:r>
    </w:p>
    <w:p w14:paraId="3B1C0F3E" w14:textId="77777777" w:rsidR="00DC64F4" w:rsidRDefault="0085279E">
      <w:pPr>
        <w:spacing w:line="600" w:lineRule="auto"/>
        <w:ind w:firstLine="720"/>
        <w:jc w:val="both"/>
        <w:rPr>
          <w:rFonts w:eastAsia="Times New Roman"/>
          <w:szCs w:val="24"/>
        </w:rPr>
      </w:pPr>
      <w:r>
        <w:rPr>
          <w:rFonts w:eastAsia="Times New Roman"/>
          <w:szCs w:val="24"/>
        </w:rPr>
        <w:t xml:space="preserve">Συμφωνούμε για τη βουλευτική τροπολογία με αριθμό 304, </w:t>
      </w:r>
      <w:r>
        <w:rPr>
          <w:rFonts w:eastAsia="Times New Roman"/>
          <w:szCs w:val="24"/>
        </w:rPr>
        <w:t xml:space="preserve">η οποία </w:t>
      </w:r>
      <w:r>
        <w:rPr>
          <w:rFonts w:eastAsia="Times New Roman"/>
          <w:szCs w:val="24"/>
        </w:rPr>
        <w:t xml:space="preserve">αφορά την πέραν της μιας θητείας, δηλαδή αύξηση της θητείας των εκπροσώπων </w:t>
      </w:r>
      <w:r>
        <w:rPr>
          <w:rFonts w:eastAsia="Times New Roman"/>
          <w:szCs w:val="24"/>
        </w:rPr>
        <w:t>των εργαζομένων. Εξάλλου, αυτό ίσχυε και παλ</w:t>
      </w:r>
      <w:r>
        <w:rPr>
          <w:rFonts w:eastAsia="Times New Roman"/>
          <w:szCs w:val="24"/>
        </w:rPr>
        <w:t>α</w:t>
      </w:r>
      <w:r>
        <w:rPr>
          <w:rFonts w:eastAsia="Times New Roman"/>
          <w:szCs w:val="24"/>
        </w:rPr>
        <w:t xml:space="preserve">ιότερα. Θα την υπερψηφίσουμε, βάζοντας απλώς και μία διάσταση –κάποια στιγμή μπορεί και πρέπει να το δούμε- ότι με την προηγούμενη ρύθμιση που είχε μειωθεί η θητεία των εκπροσώπων σε μία θητεία </w:t>
      </w:r>
      <w:r>
        <w:rPr>
          <w:rFonts w:eastAsia="Times New Roman"/>
          <w:szCs w:val="24"/>
        </w:rPr>
        <w:t>-</w:t>
      </w:r>
      <w:r>
        <w:rPr>
          <w:rFonts w:eastAsia="Times New Roman"/>
          <w:szCs w:val="24"/>
        </w:rPr>
        <w:t>που τώρα αλλάζει</w:t>
      </w:r>
      <w:r>
        <w:rPr>
          <w:rFonts w:eastAsia="Times New Roman"/>
          <w:szCs w:val="24"/>
        </w:rPr>
        <w:t xml:space="preserve"> με τη συγκεκριμένη τροπολογία</w:t>
      </w:r>
      <w:r>
        <w:rPr>
          <w:rFonts w:eastAsia="Times New Roman"/>
          <w:szCs w:val="24"/>
        </w:rPr>
        <w:t>-</w:t>
      </w:r>
      <w:r>
        <w:rPr>
          <w:rFonts w:eastAsia="Times New Roman"/>
          <w:szCs w:val="24"/>
        </w:rPr>
        <w:t xml:space="preserve"> είχε μειωθεί και ο αριθμός των εκπροσώπων των εργαζομένων από τρεις σε δύο τώρα. Νομίζω ότι και αυτό είναι ένα ζήτημα που πρέπει να το δει το </w:t>
      </w:r>
      <w:r>
        <w:rPr>
          <w:rFonts w:eastAsia="Times New Roman"/>
          <w:szCs w:val="24"/>
        </w:rPr>
        <w:t>α</w:t>
      </w:r>
      <w:r>
        <w:rPr>
          <w:rFonts w:eastAsia="Times New Roman"/>
          <w:szCs w:val="24"/>
        </w:rPr>
        <w:t xml:space="preserve">ρμόδιο Υπουργείο και η Κυβέρνηση. </w:t>
      </w:r>
    </w:p>
    <w:p w14:paraId="3B1C0F3F" w14:textId="77777777" w:rsidR="00DC64F4" w:rsidRDefault="0085279E">
      <w:pPr>
        <w:spacing w:line="600" w:lineRule="auto"/>
        <w:ind w:firstLine="720"/>
        <w:jc w:val="both"/>
        <w:rPr>
          <w:rFonts w:eastAsia="Times New Roman"/>
          <w:szCs w:val="24"/>
        </w:rPr>
      </w:pPr>
      <w:r>
        <w:rPr>
          <w:rFonts w:eastAsia="Times New Roman"/>
          <w:szCs w:val="24"/>
        </w:rPr>
        <w:t>Και τελειώνω με τη βουλευτική τροπολογία με αρ</w:t>
      </w:r>
      <w:r>
        <w:rPr>
          <w:rFonts w:eastAsia="Times New Roman"/>
          <w:szCs w:val="24"/>
        </w:rPr>
        <w:t xml:space="preserve">ιθμό 308, </w:t>
      </w:r>
      <w:r>
        <w:rPr>
          <w:rFonts w:eastAsia="Times New Roman"/>
          <w:szCs w:val="24"/>
        </w:rPr>
        <w:t>η οποία</w:t>
      </w:r>
      <w:r>
        <w:rPr>
          <w:rFonts w:eastAsia="Times New Roman"/>
          <w:szCs w:val="24"/>
        </w:rPr>
        <w:t xml:space="preserve"> αφορά την πρόταση για απαλλαγή από φόρο ειδικής κατανάλωσης στο φυσικό αέριο συγκεκριμένων εταιρειών, που το αξιοποιούν γι</w:t>
      </w:r>
      <w:r>
        <w:rPr>
          <w:rFonts w:eastAsia="Times New Roman"/>
          <w:szCs w:val="24"/>
        </w:rPr>
        <w:t>’</w:t>
      </w:r>
      <w:r>
        <w:rPr>
          <w:rFonts w:eastAsia="Times New Roman"/>
          <w:szCs w:val="24"/>
        </w:rPr>
        <w:t xml:space="preserve"> αυτούς τους λόγους που αναφέρετε μέσα, πλην δηλαδή της παραγωγής ενέργειας.   </w:t>
      </w:r>
    </w:p>
    <w:p w14:paraId="3B1C0F4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Νομίζω ότι είναι -το ελάχιστο που μ</w:t>
      </w:r>
      <w:r>
        <w:rPr>
          <w:rFonts w:eastAsia="Times New Roman" w:cs="Times New Roman"/>
          <w:szCs w:val="24"/>
        </w:rPr>
        <w:t>πορώ να πω- υποκρισία, εμπαιγμός, την ίδια ώρα που ο λαός μας ταλανίζεται από την επέλαση στο εισόδημά του, στη ζωή του από τις πολιτικές και των προηγούμενων κυβερνήσεων αλλά και αυτής</w:t>
      </w:r>
      <w:r>
        <w:rPr>
          <w:rFonts w:eastAsia="Times New Roman" w:cs="Times New Roman"/>
          <w:szCs w:val="24"/>
        </w:rPr>
        <w:t>. Ε</w:t>
      </w:r>
      <w:r>
        <w:rPr>
          <w:rFonts w:eastAsia="Times New Roman" w:cs="Times New Roman"/>
          <w:szCs w:val="24"/>
        </w:rPr>
        <w:t>ιδικά στο κομμάτι της ενέργειας</w:t>
      </w:r>
      <w:r>
        <w:rPr>
          <w:rFonts w:eastAsia="Times New Roman" w:cs="Times New Roman"/>
          <w:szCs w:val="24"/>
        </w:rPr>
        <w:t>,</w:t>
      </w:r>
      <w:r>
        <w:rPr>
          <w:rFonts w:eastAsia="Times New Roman" w:cs="Times New Roman"/>
          <w:szCs w:val="24"/>
        </w:rPr>
        <w:t xml:space="preserve"> υπάρχουν οικογένειες και σπίτια χωρ</w:t>
      </w:r>
      <w:r>
        <w:rPr>
          <w:rFonts w:eastAsia="Times New Roman" w:cs="Times New Roman"/>
          <w:szCs w:val="24"/>
        </w:rPr>
        <w:t xml:space="preserve">ίς ρεύμα ή αδυναμία να πληρώνουν ρεύμα κι έρχεστε </w:t>
      </w:r>
      <w:r>
        <w:rPr>
          <w:rFonts w:eastAsia="Times New Roman" w:cs="Times New Roman"/>
          <w:szCs w:val="24"/>
        </w:rPr>
        <w:t xml:space="preserve">εσείς </w:t>
      </w:r>
      <w:r>
        <w:rPr>
          <w:rFonts w:eastAsia="Times New Roman" w:cs="Times New Roman"/>
          <w:szCs w:val="24"/>
        </w:rPr>
        <w:t xml:space="preserve">με μία τροπολογία </w:t>
      </w:r>
      <w:r>
        <w:rPr>
          <w:rFonts w:eastAsia="Times New Roman" w:cs="Times New Roman"/>
          <w:szCs w:val="24"/>
        </w:rPr>
        <w:t>κ</w:t>
      </w:r>
      <w:r>
        <w:rPr>
          <w:rFonts w:eastAsia="Times New Roman" w:cs="Times New Roman"/>
          <w:szCs w:val="24"/>
        </w:rPr>
        <w:t>α</w:t>
      </w:r>
      <w:r>
        <w:rPr>
          <w:rFonts w:eastAsia="Times New Roman" w:cs="Times New Roman"/>
          <w:szCs w:val="24"/>
        </w:rPr>
        <w:t>ι</w:t>
      </w:r>
      <w:r>
        <w:rPr>
          <w:rFonts w:eastAsia="Times New Roman" w:cs="Times New Roman"/>
          <w:szCs w:val="24"/>
        </w:rPr>
        <w:t xml:space="preserve"> δίνετε τη δυνατότητα μείωσης ή κατάργησης του ειδικού φόρου κατανάλωσης στο φυσικό αέριο.</w:t>
      </w:r>
    </w:p>
    <w:p w14:paraId="3B1C0F4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Έτσι, λοιπόν, εμείς θα την καταψηφίσουμε, κύριε Πρόεδρε.</w:t>
      </w:r>
    </w:p>
    <w:p w14:paraId="3B1C0F42"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Λαμπρούλη</w:t>
      </w:r>
      <w:proofErr w:type="spellEnd"/>
      <w:r>
        <w:rPr>
          <w:rFonts w:eastAsia="Times New Roman" w:cs="Times New Roman"/>
          <w:szCs w:val="24"/>
        </w:rPr>
        <w:t>.</w:t>
      </w:r>
    </w:p>
    <w:p w14:paraId="3B1C0F4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Από το </w:t>
      </w:r>
      <w:r>
        <w:rPr>
          <w:rFonts w:eastAsia="Times New Roman" w:cs="Times New Roman"/>
          <w:szCs w:val="24"/>
        </w:rPr>
        <w:t>Ποτάμι</w:t>
      </w:r>
      <w:r>
        <w:rPr>
          <w:rFonts w:eastAsia="Times New Roman" w:cs="Times New Roman"/>
          <w:szCs w:val="24"/>
        </w:rPr>
        <w:t xml:space="preserve"> ήταν η κ</w:t>
      </w:r>
      <w:r>
        <w:rPr>
          <w:rFonts w:eastAsia="Times New Roman" w:cs="Times New Roman"/>
          <w:szCs w:val="24"/>
        </w:rPr>
        <w:t>.</w:t>
      </w:r>
      <w:r>
        <w:rPr>
          <w:rFonts w:eastAsia="Times New Roman" w:cs="Times New Roman"/>
          <w:szCs w:val="24"/>
        </w:rPr>
        <w:t xml:space="preserve"> Μάρκου να πάρει τον λόγο, αλλά θα τοποθετηθεί ο κ. </w:t>
      </w:r>
      <w:proofErr w:type="spellStart"/>
      <w:r>
        <w:rPr>
          <w:rFonts w:eastAsia="Times New Roman" w:cs="Times New Roman"/>
          <w:szCs w:val="24"/>
        </w:rPr>
        <w:t>Αμυράς</w:t>
      </w:r>
      <w:proofErr w:type="spellEnd"/>
      <w:r>
        <w:rPr>
          <w:rFonts w:eastAsia="Times New Roman" w:cs="Times New Roman"/>
          <w:szCs w:val="24"/>
        </w:rPr>
        <w:t xml:space="preserve">. </w:t>
      </w:r>
    </w:p>
    <w:p w14:paraId="3B1C0F4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Σας ακούμε για τις τροπολογίες.</w:t>
      </w:r>
    </w:p>
    <w:p w14:paraId="3B1C0F45"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3B1C0F4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και κυρία Υπουργέ, </w:t>
      </w:r>
      <w:r>
        <w:rPr>
          <w:rFonts w:eastAsia="Times New Roman" w:cs="Times New Roman"/>
          <w:szCs w:val="24"/>
        </w:rPr>
        <w:t xml:space="preserve">εμείς έχουμε ενστάσεις με τη διαδικασία των πολλών εκπρόθεσμων, άσχετων τροπολογιών που μπαίνουν και μάλιστα σε μία κύρωση διεθνούς σύμβασης. Δηλαδή, έχουμε όγκο τροπολογιών. Είχαμε το αρνάκι εισαγωγής Νέας Ζηλανδίας τώρα έχουμε τροπολογίες Νέας Ζηλανδίας </w:t>
      </w:r>
      <w:r>
        <w:rPr>
          <w:rFonts w:eastAsia="Times New Roman" w:cs="Times New Roman"/>
          <w:szCs w:val="24"/>
        </w:rPr>
        <w:t>ή μέσω Νέας Ζηλανδίας. Πάντως, κύριε Υπουργέ, θα σας πω ανά μία πώς τοποθετούμαστε.</w:t>
      </w:r>
    </w:p>
    <w:p w14:paraId="3B1C0F4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Για την με αριθμό 306 τροπολογία μετακίνησης των μαθητών θα δηλώσουμε «</w:t>
      </w:r>
      <w:r>
        <w:rPr>
          <w:rFonts w:eastAsia="Times New Roman" w:cs="Times New Roman"/>
          <w:szCs w:val="24"/>
        </w:rPr>
        <w:t>παρών</w:t>
      </w:r>
      <w:r>
        <w:rPr>
          <w:rFonts w:eastAsia="Times New Roman" w:cs="Times New Roman"/>
          <w:szCs w:val="24"/>
        </w:rPr>
        <w:t xml:space="preserve">». Περιμένουμε μία ολοκληρωμένη, μία σε βάθος ρύθμιση αυτών των θεμάτων στο νομοσχέδιο για την </w:t>
      </w:r>
      <w:r>
        <w:rPr>
          <w:rFonts w:eastAsia="Times New Roman" w:cs="Times New Roman"/>
          <w:szCs w:val="24"/>
        </w:rPr>
        <w:t>παιδεία και την έρευνα που το περιμένουμε.</w:t>
      </w:r>
    </w:p>
    <w:p w14:paraId="3B1C0F4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Σε σχέση με την τροπολογία με αριθμό 309</w:t>
      </w:r>
      <w:r>
        <w:rPr>
          <w:rFonts w:eastAsia="Times New Roman" w:cs="Times New Roman"/>
          <w:szCs w:val="24"/>
        </w:rPr>
        <w:t>,</w:t>
      </w:r>
      <w:r>
        <w:rPr>
          <w:rFonts w:eastAsia="Times New Roman" w:cs="Times New Roman"/>
          <w:szCs w:val="24"/>
        </w:rPr>
        <w:t xml:space="preserve"> </w:t>
      </w:r>
      <w:r>
        <w:rPr>
          <w:rFonts w:eastAsia="Times New Roman" w:cs="Times New Roman"/>
          <w:szCs w:val="24"/>
        </w:rPr>
        <w:t>η οποία αφορά</w:t>
      </w:r>
      <w:r>
        <w:rPr>
          <w:rFonts w:eastAsia="Times New Roman" w:cs="Times New Roman"/>
          <w:szCs w:val="24"/>
        </w:rPr>
        <w:t xml:space="preserve"> τον λογαριασμό για το προσφυγικό</w:t>
      </w:r>
      <w:r>
        <w:rPr>
          <w:rFonts w:eastAsia="Times New Roman" w:cs="Times New Roman"/>
          <w:szCs w:val="24"/>
        </w:rPr>
        <w:t>,</w:t>
      </w:r>
      <w:r>
        <w:rPr>
          <w:rFonts w:eastAsia="Times New Roman" w:cs="Times New Roman"/>
          <w:szCs w:val="24"/>
        </w:rPr>
        <w:t xml:space="preserve"> έχουμε μία θετική τοποθέτηση. Ωστόσο μας κρατάει σε απόσταση η κατά παρέκκλιση των κείμενων διατάξεων διαδικασία που θα ακο</w:t>
      </w:r>
      <w:r>
        <w:rPr>
          <w:rFonts w:eastAsia="Times New Roman" w:cs="Times New Roman"/>
          <w:szCs w:val="24"/>
        </w:rPr>
        <w:t>λουθηθεί. Εδώ θέλουμε περισσότερες διευκρινίσεις. Μόλις προχθές δεν ψηφίσαμε το σχετικό σχέδιο νόμου που υποτίθεται ότι θα έβαζε κάτω την οργάνωση του προσφυγικού ζητήματος, της διοικητικής μηχανής, των οργανωτικών και των οικονομικών; Γιατί δεν προβλέφθηκ</w:t>
      </w:r>
      <w:r>
        <w:rPr>
          <w:rFonts w:eastAsia="Times New Roman" w:cs="Times New Roman"/>
          <w:szCs w:val="24"/>
        </w:rPr>
        <w:t>ε τότε μια τέτοιου είδους ρύθμιση; Θα θέλαμε μία απάντηση σε αυτό, αν την έχετε.</w:t>
      </w:r>
    </w:p>
    <w:p w14:paraId="3B1C0F4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Για την τροπολογία με αριθμό 310</w:t>
      </w:r>
      <w:r>
        <w:rPr>
          <w:rFonts w:eastAsia="Times New Roman" w:cs="Times New Roman"/>
          <w:szCs w:val="24"/>
        </w:rPr>
        <w:t>, η οποία αφορά</w:t>
      </w:r>
      <w:r>
        <w:rPr>
          <w:rFonts w:eastAsia="Times New Roman" w:cs="Times New Roman"/>
          <w:szCs w:val="24"/>
        </w:rPr>
        <w:t xml:space="preserve"> τις κτ</w:t>
      </w:r>
      <w:r>
        <w:rPr>
          <w:rFonts w:eastAsia="Times New Roman" w:cs="Times New Roman"/>
          <w:szCs w:val="24"/>
        </w:rPr>
        <w:t>ι</w:t>
      </w:r>
      <w:r>
        <w:rPr>
          <w:rFonts w:eastAsia="Times New Roman" w:cs="Times New Roman"/>
          <w:szCs w:val="24"/>
        </w:rPr>
        <w:t>ριακές υποδομές, και εδώ θα σας πούμε «όχι», γιατί θεωρούμε ολίγον βιαστική αυτήν την τροπολογία. Θέλουμε, δηλαδή, να έχ</w:t>
      </w:r>
      <w:r>
        <w:rPr>
          <w:rFonts w:eastAsia="Times New Roman" w:cs="Times New Roman"/>
          <w:szCs w:val="24"/>
        </w:rPr>
        <w:t xml:space="preserve">ουμε και έναν απολογισμό για το πώς προχώρησε η σύμπτυξη, η συνένωση των εταιρειών που οδήγησαν στις </w:t>
      </w:r>
      <w:r>
        <w:rPr>
          <w:rFonts w:eastAsia="Times New Roman" w:cs="Times New Roman"/>
          <w:szCs w:val="24"/>
        </w:rPr>
        <w:t xml:space="preserve">«ΚΤΙΡΙΑΚΕΣ ΥΠΟΔΟΜΕΣ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p>
    <w:p w14:paraId="3B1C0F4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Και τώρα πάμε στις δύο άλλες </w:t>
      </w:r>
      <w:r>
        <w:rPr>
          <w:rFonts w:eastAsia="Times New Roman" w:cs="Times New Roman"/>
          <w:szCs w:val="24"/>
        </w:rPr>
        <w:t xml:space="preserve">βουλευτικές </w:t>
      </w:r>
      <w:r>
        <w:rPr>
          <w:rFonts w:eastAsia="Times New Roman" w:cs="Times New Roman"/>
          <w:szCs w:val="24"/>
        </w:rPr>
        <w:t>τροπολογίες. Η πρώτη είναι  για την παραμονή ή όχι για δεύτερη θητεία μελών της ΓΕΝΟΠ σ</w:t>
      </w:r>
      <w:r>
        <w:rPr>
          <w:rFonts w:eastAsia="Times New Roman" w:cs="Times New Roman"/>
          <w:szCs w:val="24"/>
        </w:rPr>
        <w:t xml:space="preserve">την ουσία στο ΔΣ της ΔΕΗ. Εδώ εμείς θεωρούμε ότι είναι φωτογραφική. Ξεκάθαρα αφορά τον κ. </w:t>
      </w:r>
      <w:proofErr w:type="spellStart"/>
      <w:r>
        <w:rPr>
          <w:rFonts w:eastAsia="Times New Roman" w:cs="Times New Roman"/>
          <w:szCs w:val="24"/>
        </w:rPr>
        <w:t>Φωτόπουλο</w:t>
      </w:r>
      <w:proofErr w:type="spellEnd"/>
      <w:r>
        <w:rPr>
          <w:rFonts w:eastAsia="Times New Roman" w:cs="Times New Roman"/>
          <w:szCs w:val="24"/>
        </w:rPr>
        <w:t xml:space="preserve"> και τον κ. Καραλευθέρη, ενδεχομένως. Για το δεύτερο δεν είμαι σίγουρος. </w:t>
      </w:r>
    </w:p>
    <w:p w14:paraId="3B1C0F4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Εμείς έχουμε να σας δώσουμε μία άλλου είδους διάταξη, μια άλλου είδους ρύθμιση. Εάν</w:t>
      </w:r>
      <w:r>
        <w:rPr>
          <w:rFonts w:eastAsia="Times New Roman" w:cs="Times New Roman"/>
          <w:szCs w:val="24"/>
        </w:rPr>
        <w:t xml:space="preserve"> την κάνετε δεκτή, να την εναρμονίσετε με τη διάταξη του άρθρου 7 παρ</w:t>
      </w:r>
      <w:r>
        <w:rPr>
          <w:rFonts w:eastAsia="Times New Roman" w:cs="Times New Roman"/>
          <w:szCs w:val="24"/>
        </w:rPr>
        <w:t>άγραφος</w:t>
      </w:r>
      <w:r>
        <w:rPr>
          <w:rFonts w:eastAsia="Times New Roman" w:cs="Times New Roman"/>
          <w:szCs w:val="24"/>
        </w:rPr>
        <w:t xml:space="preserve"> 6 </w:t>
      </w:r>
      <w:r>
        <w:rPr>
          <w:rFonts w:eastAsia="Times New Roman" w:cs="Times New Roman"/>
          <w:szCs w:val="24"/>
        </w:rPr>
        <w:t>εδάφιο γ΄</w:t>
      </w:r>
      <w:r>
        <w:rPr>
          <w:rFonts w:eastAsia="Times New Roman" w:cs="Times New Roman"/>
          <w:szCs w:val="24"/>
        </w:rPr>
        <w:t xml:space="preserve"> του ν.4342/2015 για την ΕΡΤ που έλεγε τότε εκεί, αγαπητοί συνάδελφοι, ότι η ιδιότητα μέλους διοικητικού συμβουλίου, όσον αφορά την ΕΡΤ ΑΕ, είναι ασυμβίβαστη με την ιδι</w:t>
      </w:r>
      <w:r>
        <w:rPr>
          <w:rFonts w:eastAsia="Times New Roman" w:cs="Times New Roman"/>
          <w:szCs w:val="24"/>
        </w:rPr>
        <w:t>ότητα του μέλους του διοικητικού συμβουλίου σε συνδικαλιστικά σωματεία και ενώσεις εργαζομένων. Εδώ γιατί να έχουμε διαφορετικά μέτρα και σταθμά έναντι της ΕΡΤ και όχι το αντίστροφο; Εδώ θα πούμε «όχι». Είμαστε κατηγορηματικά αρνητικοί.</w:t>
      </w:r>
    </w:p>
    <w:p w14:paraId="3B1C0F4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Και τέλος, για τη μ</w:t>
      </w:r>
      <w:r>
        <w:rPr>
          <w:rFonts w:eastAsia="Times New Roman" w:cs="Times New Roman"/>
          <w:szCs w:val="24"/>
        </w:rPr>
        <w:t>ε αριθμό 308 βουλευτική τροπολογία, θέλω να θυμίσω στους αγαπητούς συναδέλφους ότι και τον Ιούνιο του 2015 η κυρία Βαλαβάνη είχε καταθέσει μια τέτοια τροπολογία</w:t>
      </w:r>
      <w:r>
        <w:rPr>
          <w:rFonts w:eastAsia="Times New Roman" w:cs="Times New Roman"/>
          <w:szCs w:val="24"/>
        </w:rPr>
        <w:t>,</w:t>
      </w:r>
      <w:r>
        <w:rPr>
          <w:rFonts w:eastAsia="Times New Roman" w:cs="Times New Roman"/>
          <w:szCs w:val="24"/>
        </w:rPr>
        <w:t xml:space="preserve"> η οποία είχε αποσυρθεί. Και εκεί στην αιτιολογική έκθεση αναφερόταν ότι η εκτίμηση του δημοσιο</w:t>
      </w:r>
      <w:r>
        <w:rPr>
          <w:rFonts w:eastAsia="Times New Roman" w:cs="Times New Roman"/>
          <w:szCs w:val="24"/>
        </w:rPr>
        <w:t xml:space="preserve">νομικού κόστους από αυτήν τη φοροαπαλλαγή -γιατί στην ουσία πρόκειται περί φοροαπαλλαγής- ανέρχεται στα 25 εκατομμύρια ευρώ. Ισχύει αυτό σήμερα; Έχει αλλάξει κάτι; </w:t>
      </w:r>
    </w:p>
    <w:p w14:paraId="3B1C0F4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Εμείς θεωρούμε, βεβαίως, θετικό -και θα τοποθετηθούμε θετικά σε αυτήν την τροπολογία, θα ψηφίσουμε «ναι»- ότι μια βιομηχανία, στην ουσία η </w:t>
      </w:r>
      <w:r>
        <w:rPr>
          <w:rFonts w:eastAsia="Times New Roman" w:cs="Times New Roman"/>
          <w:szCs w:val="24"/>
        </w:rPr>
        <w:t>«</w:t>
      </w:r>
      <w:r>
        <w:rPr>
          <w:rFonts w:eastAsia="Times New Roman" w:cs="Times New Roman"/>
          <w:szCs w:val="24"/>
        </w:rPr>
        <w:t>ΕΛΦΕ ΑΒΕΕ</w:t>
      </w:r>
      <w:r>
        <w:rPr>
          <w:rFonts w:eastAsia="Times New Roman" w:cs="Times New Roman"/>
          <w:szCs w:val="24"/>
        </w:rPr>
        <w:t>»</w:t>
      </w:r>
      <w:r>
        <w:rPr>
          <w:rFonts w:eastAsia="Times New Roman" w:cs="Times New Roman"/>
          <w:szCs w:val="24"/>
        </w:rPr>
        <w:t xml:space="preserve">, για να μιλάμε με ονόματα, στη Βόρεια Ελλάδα, δυσχεραίνεται στο έργο των εξαγωγών, διότι το φυσικό αέριο </w:t>
      </w:r>
      <w:r>
        <w:rPr>
          <w:rFonts w:eastAsia="Times New Roman" w:cs="Times New Roman"/>
          <w:szCs w:val="24"/>
        </w:rPr>
        <w:t xml:space="preserve">είναι η πρώτη ύλη για την παραγωγή νιτρικής αμμωνίας, κατά 90% συμμετέχει στο κόστος και άρα το θεωρούμε σημαντικό. </w:t>
      </w:r>
    </w:p>
    <w:p w14:paraId="3B1C0F4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Ωστόσο, κύριε Υπουργέ, θέλουμε μία ευρύτερη συζήτηση, θέλουμε έναν ευρύτερο ενεργειακό σχεδιασμό για το πώς τέτοιου είδους ρυθμίσεις θα μπο</w:t>
      </w:r>
      <w:r>
        <w:rPr>
          <w:rFonts w:eastAsia="Times New Roman" w:cs="Times New Roman"/>
          <w:szCs w:val="24"/>
        </w:rPr>
        <w:t>ρέσουν να επεκταθούν και σε άλλου είδους κομμάτια της οικονομίας, της παραγωγής, κυρίως δε του εξαγωγικού τομέα.</w:t>
      </w:r>
    </w:p>
    <w:p w14:paraId="3B1C0F4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Αυτά και εάν χρειαστεί κάτι θα μου δώσετε, ελπίζω, τον λόγο για διευκρινίσεις.</w:t>
      </w:r>
    </w:p>
    <w:p w14:paraId="3B1C0F5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Σας ευχαριστώ.</w:t>
      </w:r>
    </w:p>
    <w:p w14:paraId="3B1C0F51"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Σας ευχαριστώ.</w:t>
      </w:r>
    </w:p>
    <w:p w14:paraId="3B1C0F52"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Ο κ. Λαζαρίδης από τους Ανεξάρτητους Έλληνες έχει το</w:t>
      </w:r>
      <w:r>
        <w:rPr>
          <w:rFonts w:eastAsia="Times New Roman" w:cs="Times New Roman"/>
          <w:szCs w:val="24"/>
        </w:rPr>
        <w:t>ν</w:t>
      </w:r>
      <w:r>
        <w:rPr>
          <w:rFonts w:eastAsia="Times New Roman" w:cs="Times New Roman"/>
          <w:szCs w:val="24"/>
        </w:rPr>
        <w:t xml:space="preserve"> λόγο.</w:t>
      </w:r>
    </w:p>
    <w:p w14:paraId="3B1C0F53"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Σας ευχαριστώ, κύριε Πρόεδρε.</w:t>
      </w:r>
    </w:p>
    <w:p w14:paraId="3B1C0F54"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Όπως τις είδα τις τροπολογίες, με βρίσκουν σύμφωνο και όσον αφορά το θέμα της μεταφοράς των μαθητών και ό,τι έχει να κάνει με τον Οργανισμό Σχολικ</w:t>
      </w:r>
      <w:r>
        <w:rPr>
          <w:rFonts w:eastAsia="Times New Roman" w:cs="Times New Roman"/>
          <w:szCs w:val="24"/>
        </w:rPr>
        <w:t>ών Κτιρίων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B1C0F55"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Εκεί που θα ήθελα κάποιες διευκρινίσεις είναι στην τροπολογία με αριθμό 304. Στα υπόλοιπα, δεν βρίσκω κάποιον λόγο να μην στηρίξω τις άλλες τροπολογίες, αλλά εδώ θα ήθελα κάποιες διευκρινίσεις περαιτέρω, γιατί και σε εμένα πραγματικά γεν</w:t>
      </w:r>
      <w:r>
        <w:rPr>
          <w:rFonts w:eastAsia="Times New Roman" w:cs="Times New Roman"/>
          <w:szCs w:val="24"/>
        </w:rPr>
        <w:t xml:space="preserve">νά κάποια ερωτηματικά αυτό το πράγμα. </w:t>
      </w:r>
    </w:p>
    <w:p w14:paraId="3B1C0F56"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 σύσταση αυτού του ειδικού λογαριασμού για τους πρόσφυγες, δεν μπορώ να είμαι αντίθετος σ’ αυτό. </w:t>
      </w:r>
    </w:p>
    <w:p w14:paraId="3B1C0F57"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Δεν θέλω τίποτα παραπάνω να πω. Απλώς, θα ήθελα κάποιες διευκρινίσεις παραπάνω σε ό,τι έχει να κάνει με τη</w:t>
      </w:r>
      <w:r>
        <w:rPr>
          <w:rFonts w:eastAsia="Times New Roman" w:cs="Times New Roman"/>
          <w:szCs w:val="24"/>
        </w:rPr>
        <w:t>ν τροπολογία με αριθμό 304 για τη ΔΕΗ, για την εκλογή αυτών των προσώπων.</w:t>
      </w:r>
    </w:p>
    <w:p w14:paraId="3B1C0F58"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B1C0F59"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Λαζαρίδη.</w:t>
      </w:r>
    </w:p>
    <w:p w14:paraId="3B1C0F5A"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Αναστάσιος Μεγαλομύστακας από την Ένωση Κεντρώων.</w:t>
      </w:r>
    </w:p>
    <w:p w14:paraId="3B1C0F5B"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Ως προς</w:t>
      </w:r>
      <w:r>
        <w:rPr>
          <w:rFonts w:eastAsia="Times New Roman" w:cs="Times New Roman"/>
          <w:szCs w:val="24"/>
        </w:rPr>
        <w:t xml:space="preserve"> την τροπολογία με αριθμό 306 που εισήγαγε το Υπουργείο Παιδείας θα την υπερψηφίσουμε, θα ψηφίσουμε «</w:t>
      </w:r>
      <w:r>
        <w:rPr>
          <w:rFonts w:eastAsia="Times New Roman" w:cs="Times New Roman"/>
          <w:szCs w:val="24"/>
        </w:rPr>
        <w:t>ναι</w:t>
      </w:r>
      <w:r>
        <w:rPr>
          <w:rFonts w:eastAsia="Times New Roman" w:cs="Times New Roman"/>
          <w:szCs w:val="24"/>
        </w:rPr>
        <w:t xml:space="preserve">», καθώς αφορά ένα πολύ σημαντικό θέμα το οποίο δεν χωρά περαιτέρω συζήτηση. Απλώς, εμείς πιστεύουμε ότι θα έπρεπε να υπάρχει καλύτερος σχεδιασμός, να </w:t>
      </w:r>
      <w:r>
        <w:rPr>
          <w:rFonts w:eastAsia="Times New Roman" w:cs="Times New Roman"/>
          <w:szCs w:val="24"/>
        </w:rPr>
        <w:t>έρθει στο νομοσχέδιο σχετικά με την παιδεία, για να καταλάβουμε ότι για άλλη μια φορά δεν πάσχουμε από προχειρότητα.</w:t>
      </w:r>
    </w:p>
    <w:p w14:paraId="3B1C0F5C"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Θα ψηφίσουμε «</w:t>
      </w:r>
      <w:r>
        <w:rPr>
          <w:rFonts w:eastAsia="Times New Roman" w:cs="Times New Roman"/>
          <w:szCs w:val="24"/>
        </w:rPr>
        <w:t>παρών</w:t>
      </w:r>
      <w:r>
        <w:rPr>
          <w:rFonts w:eastAsia="Times New Roman" w:cs="Times New Roman"/>
          <w:szCs w:val="24"/>
        </w:rPr>
        <w:t>» στην τροπολογία με αριθμό 308</w:t>
      </w:r>
      <w:r>
        <w:rPr>
          <w:rFonts w:eastAsia="Times New Roman" w:cs="Times New Roman"/>
          <w:szCs w:val="24"/>
        </w:rPr>
        <w:t>,</w:t>
      </w:r>
      <w:r>
        <w:rPr>
          <w:rFonts w:eastAsia="Times New Roman" w:cs="Times New Roman"/>
          <w:szCs w:val="24"/>
        </w:rPr>
        <w:t xml:space="preserve"> που αφορά το φυσικό αέριο. Κρίνουμε θετική αυτή την κίνηση, απλώς και πάλι υπάρχει έλλε</w:t>
      </w:r>
      <w:r>
        <w:rPr>
          <w:rFonts w:eastAsia="Times New Roman" w:cs="Times New Roman"/>
          <w:szCs w:val="24"/>
        </w:rPr>
        <w:t>ιψη ενημέρωσης. Δηλαδή, θα έπρεπε να γνωρίζουμε ποια είναι τα ποσά, ποια είναι η πορεία που θα ακολουθηθεί και οι λόγοι. Η αιτιολογική έκθεση είναι πάρα πολύ ελλιπής, γι’ αυτό ψηφίζουμε «</w:t>
      </w:r>
      <w:r>
        <w:rPr>
          <w:rFonts w:eastAsia="Times New Roman" w:cs="Times New Roman"/>
          <w:szCs w:val="24"/>
        </w:rPr>
        <w:t>παρών</w:t>
      </w:r>
      <w:r>
        <w:rPr>
          <w:rFonts w:eastAsia="Times New Roman" w:cs="Times New Roman"/>
          <w:szCs w:val="24"/>
        </w:rPr>
        <w:t>».</w:t>
      </w:r>
    </w:p>
    <w:p w14:paraId="3B1C0F5D"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Επίσης, ψηφίζουμε «</w:t>
      </w:r>
      <w:r>
        <w:rPr>
          <w:rFonts w:eastAsia="Times New Roman" w:cs="Times New Roman"/>
          <w:szCs w:val="24"/>
        </w:rPr>
        <w:t>παρών</w:t>
      </w:r>
      <w:r>
        <w:rPr>
          <w:rFonts w:eastAsia="Times New Roman" w:cs="Times New Roman"/>
          <w:szCs w:val="24"/>
        </w:rPr>
        <w:t xml:space="preserve">» και στην τροπολογία με αριθμό 309. </w:t>
      </w:r>
      <w:r>
        <w:rPr>
          <w:rFonts w:eastAsia="Times New Roman" w:cs="Times New Roman"/>
          <w:szCs w:val="24"/>
        </w:rPr>
        <w:t>Δεν μπορούμε να αρνηθούμε ότι είναι προς θετική κατεύθυνση το να γίνει ένας ειδικός λογαριασμός για τους πρόσφυγες, αλλά και πάλι δεν υπάρχει σωστή ενημέρωση. Δεν γίνεται αυτό το θέμα να έρχεται με μορφή τροπολογίας σήμερα, όταν την προηγούμενη βδομάδα είχ</w:t>
      </w:r>
      <w:r>
        <w:rPr>
          <w:rFonts w:eastAsia="Times New Roman" w:cs="Times New Roman"/>
          <w:szCs w:val="24"/>
        </w:rPr>
        <w:t>αμε ψηφίσει σχετικό νομοσχέδιο.</w:t>
      </w:r>
    </w:p>
    <w:p w14:paraId="3B1C0F5E"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Ενενήντα άρθρα!</w:t>
      </w:r>
    </w:p>
    <w:p w14:paraId="3B1C0F5F"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Ακριβώς, ενενήντα άρθρα.</w:t>
      </w:r>
    </w:p>
    <w:p w14:paraId="3B1C0F60"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ψηφίσουμε </w:t>
      </w:r>
      <w:r>
        <w:rPr>
          <w:rFonts w:eastAsia="Times New Roman" w:cs="Times New Roman"/>
          <w:szCs w:val="24"/>
        </w:rPr>
        <w:t>«</w:t>
      </w:r>
      <w:r>
        <w:rPr>
          <w:rFonts w:eastAsia="Times New Roman" w:cs="Times New Roman"/>
          <w:szCs w:val="24"/>
        </w:rPr>
        <w:t>όχι</w:t>
      </w:r>
      <w:r>
        <w:rPr>
          <w:rFonts w:eastAsia="Times New Roman" w:cs="Times New Roman"/>
          <w:szCs w:val="24"/>
        </w:rPr>
        <w:t>» στην τροπολογία με αριθμό 304 που αφορά την ΔΕΗ, καθώς και εμείς βλέπουμε ότι αυτό γίνεται με ένα συγκεκριμένο</w:t>
      </w:r>
      <w:r>
        <w:rPr>
          <w:rFonts w:eastAsia="Times New Roman" w:cs="Times New Roman"/>
          <w:szCs w:val="24"/>
        </w:rPr>
        <w:t xml:space="preserve"> σκοπό, μάλλον για να συνεχιστεί η πορεία συγκεκριμένων ατόμων. Βλέπουμε ότι έχει κομματικό και συγκεντρωτικό χαρακτήρα.</w:t>
      </w:r>
    </w:p>
    <w:p w14:paraId="3B1C0F61"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Θα ψηφίσουμε «</w:t>
      </w:r>
      <w:r>
        <w:rPr>
          <w:rFonts w:eastAsia="Times New Roman" w:cs="Times New Roman"/>
          <w:szCs w:val="24"/>
        </w:rPr>
        <w:t>όχι</w:t>
      </w:r>
      <w:r>
        <w:rPr>
          <w:rFonts w:eastAsia="Times New Roman" w:cs="Times New Roman"/>
          <w:szCs w:val="24"/>
        </w:rPr>
        <w:t>» στην τροπολογία με αριθμό 310, καθώς δεν βλέπουμε κάτι θετικό σε αυτό. Περαιτέρω ανάλυση θα υπάρχει και από τον Κοιν</w:t>
      </w:r>
      <w:r>
        <w:rPr>
          <w:rFonts w:eastAsia="Times New Roman" w:cs="Times New Roman"/>
          <w:szCs w:val="24"/>
        </w:rPr>
        <w:t xml:space="preserve">οβουλευτικό μας Εκπρόσωπο, που είναι νομικός και γνωρίζει στο επίπεδο που χρειάζεται τα θέματα σχετικά με το ΤΑΧΔΙΚ και τις </w:t>
      </w:r>
      <w:r>
        <w:rPr>
          <w:rFonts w:eastAsia="Times New Roman" w:cs="Times New Roman"/>
          <w:szCs w:val="24"/>
        </w:rPr>
        <w:t>«ΚΤΙΡΙΑΚΕΣ ΥΠΟΔΟΜΕΣ»</w:t>
      </w:r>
      <w:r>
        <w:rPr>
          <w:rFonts w:eastAsia="Times New Roman" w:cs="Times New Roman"/>
          <w:szCs w:val="24"/>
        </w:rPr>
        <w:t xml:space="preserve">. </w:t>
      </w:r>
    </w:p>
    <w:p w14:paraId="3B1C0F62"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Ευχαριστούμε πολύ.</w:t>
      </w:r>
    </w:p>
    <w:p w14:paraId="3B1C0F63"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Μεγαλομύστακα, </w:t>
      </w:r>
      <w:r>
        <w:rPr>
          <w:rFonts w:eastAsia="Times New Roman" w:cs="Times New Roman"/>
          <w:szCs w:val="24"/>
        </w:rPr>
        <w:t xml:space="preserve">ειδικό αγορητή </w:t>
      </w:r>
      <w:r>
        <w:rPr>
          <w:rFonts w:eastAsia="Times New Roman" w:cs="Times New Roman"/>
          <w:szCs w:val="24"/>
        </w:rPr>
        <w:t>της Έν</w:t>
      </w:r>
      <w:r>
        <w:rPr>
          <w:rFonts w:eastAsia="Times New Roman" w:cs="Times New Roman"/>
          <w:szCs w:val="24"/>
        </w:rPr>
        <w:t>ωσης Κεντρώων.</w:t>
      </w:r>
    </w:p>
    <w:p w14:paraId="3B1C0F64"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w:t>
      </w:r>
    </w:p>
    <w:p w14:paraId="3B1C0F65"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Ευχαριστώ, κύριε Πρόεδρε.</w:t>
      </w:r>
    </w:p>
    <w:p w14:paraId="3B1C0F66"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συνάδελφοι, η Νέα Δημοκρατία για τη συγκεκριμένη συμφωνία έχει θετική στάση. Την κριτική την ασκήσαμε για το σύνολο των τροπολογιών, </w:t>
      </w:r>
      <w:r>
        <w:rPr>
          <w:rFonts w:eastAsia="Times New Roman" w:cs="Times New Roman"/>
          <w:szCs w:val="24"/>
        </w:rPr>
        <w:t xml:space="preserve">που για άλλη μια φορά με έναν τρόπο αντιδεοντολογικό φέρνετε κατά τη διαδικασία άσχετων νομοθετικών διαδικασιών. </w:t>
      </w:r>
    </w:p>
    <w:p w14:paraId="3B1C0F67"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όμως, κύριε Πρόεδρε, να κάνω μερικές παρατηρήσεις, τις οποίες θεωρώ ιδιαίτερα σημαντικές. Και τις κάνω τώρα, σε ένα νομοσχέδιο στο οποίο θα μπορείτε εύλογα να πείτε ότι δεν έχουν σχέση αυτά που θα πω με το νομοσχέδιο, αλλά δυστυχώς η Βου</w:t>
      </w:r>
      <w:r>
        <w:rPr>
          <w:rFonts w:eastAsia="Times New Roman" w:cs="Times New Roman"/>
          <w:szCs w:val="24"/>
        </w:rPr>
        <w:t>λή δεν συνεδριάζει και νομοθετικό έργο δεν υπάρχει. Ως εκ τούτου, επειδή στη Βουλή πρέπει να ακουστούν τα πράγματα έτσι όπως είναι και επειδή η επικαιρότητα και οι πολιτικές εξελίξεις τρέχουν με ταχύτητα, θα μου επιτρέψετε να σας πω ότι τα τελευταία γεγονό</w:t>
      </w:r>
      <w:r>
        <w:rPr>
          <w:rFonts w:eastAsia="Times New Roman" w:cs="Times New Roman"/>
          <w:szCs w:val="24"/>
        </w:rPr>
        <w:t>τα, όλα αυτά τα οποία συνέβησαν, από τα «</w:t>
      </w:r>
      <w:r>
        <w:rPr>
          <w:rFonts w:eastAsia="Times New Roman" w:cs="Times New Roman"/>
          <w:szCs w:val="24"/>
          <w:lang w:val="en-US"/>
        </w:rPr>
        <w:t>WIKILEAKS</w:t>
      </w:r>
      <w:r>
        <w:rPr>
          <w:rFonts w:eastAsia="Times New Roman" w:cs="Times New Roman"/>
          <w:szCs w:val="24"/>
        </w:rPr>
        <w:t xml:space="preserve">» μέχρι την Επιτροπή Θεσμών και Διαφάνειας της Βουλής, μέχρι τα θέματα της αξιολόγησης, η οποία είναι σε εκκρεμότητα, έχουν διαμορφώσει ένα πολύ αρνητικό κλίμα για τη χώρα μας. </w:t>
      </w:r>
    </w:p>
    <w:p w14:paraId="3B1C0F68" w14:textId="77777777" w:rsidR="00DC64F4" w:rsidRDefault="0085279E">
      <w:pPr>
        <w:spacing w:line="600" w:lineRule="auto"/>
        <w:ind w:firstLine="720"/>
        <w:contextualSpacing/>
        <w:jc w:val="both"/>
        <w:rPr>
          <w:rFonts w:eastAsia="Times New Roman" w:cs="Times New Roman"/>
          <w:szCs w:val="24"/>
        </w:rPr>
      </w:pPr>
      <w:r>
        <w:rPr>
          <w:rFonts w:eastAsia="Times New Roman" w:cs="Times New Roman"/>
          <w:szCs w:val="24"/>
        </w:rPr>
        <w:t>Η εικόνα της Ελλάδας είναι τ</w:t>
      </w:r>
      <w:r>
        <w:rPr>
          <w:rFonts w:eastAsia="Times New Roman" w:cs="Times New Roman"/>
          <w:szCs w:val="24"/>
        </w:rPr>
        <w:t>ραγική. Δυστυχώς, την μετατρέψατε σε μια χώρα τριτοκοσμική, μια χώρα η οποία αυτή τη στιγμή είναι με κλειστά σύνορα, με κλειστές τράπεζες, με δεκάδες χιλιάδες πρόσφυγες και μετανάστες στο εσωτερικό της και δείχνει ακυβέρνητο καράβι. Η Κυβέρνηση είναι απούσ</w:t>
      </w:r>
      <w:r>
        <w:rPr>
          <w:rFonts w:eastAsia="Times New Roman" w:cs="Times New Roman"/>
          <w:szCs w:val="24"/>
        </w:rPr>
        <w:t>α, διστάζει να πάρει αποφάσεις και φθάνουμε, κύριοι Υπουργοί της Κυβέρνησης, στο τραγικό σημείο –και καλό είναι να βλέπετε και λίγο διαδίκτυο και καλό είναι να ενημερώνεστε- να βλέπουμε Έλληνες πολίτες, Έλληνες φορολογούμενους, οι οποίοι προσπαθούν να περά</w:t>
      </w:r>
      <w:r>
        <w:rPr>
          <w:rFonts w:eastAsia="Times New Roman" w:cs="Times New Roman"/>
          <w:szCs w:val="24"/>
        </w:rPr>
        <w:t>σουν τις εθνικές οδούς και τους σταματούν μετανάστες και τους ζητούν ταυτότητες. Μετανάστες ζητούν ταυτότητες από τους Έλληνες συμπολίτες μας, για να τους δώσουν το δικαίωμα να περάσουν! Πώς το δέχεστε αυτό;</w:t>
      </w:r>
    </w:p>
    <w:p w14:paraId="3B1C0F6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Και δεν είναι μόνο αυτό, κύριε Πρόεδρε. Είναι κα</w:t>
      </w:r>
      <w:r>
        <w:rPr>
          <w:rFonts w:eastAsia="Times New Roman" w:cs="Times New Roman"/>
          <w:szCs w:val="24"/>
        </w:rPr>
        <w:t xml:space="preserve">ι μια σειρά από άλλα ζητήματα, τα οποία είναι επίσης πολύ σημαντικά και σήμερα αποκαλύπτονται. Και αποκαλύπτονται σε μια χρονική στιγμή κρίσιμη για τη χώρα μας. </w:t>
      </w:r>
    </w:p>
    <w:p w14:paraId="3B1C0F6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Κρατάω στα χέρια μου πρακτικά δηλώσεων δύο κορυφαίων ευρωπαίων παραγόντων. Κατ’ </w:t>
      </w:r>
      <w:r>
        <w:rPr>
          <w:rFonts w:eastAsia="Times New Roman" w:cs="Times New Roman"/>
          <w:szCs w:val="24"/>
        </w:rPr>
        <w:t>αρχάς</w:t>
      </w:r>
      <w:r>
        <w:rPr>
          <w:rFonts w:eastAsia="Times New Roman" w:cs="Times New Roman"/>
          <w:szCs w:val="24"/>
        </w:rPr>
        <w:t xml:space="preserve">, του κ. </w:t>
      </w:r>
      <w:proofErr w:type="spellStart"/>
      <w:r>
        <w:rPr>
          <w:rFonts w:eastAsia="Times New Roman" w:cs="Times New Roman"/>
          <w:szCs w:val="24"/>
        </w:rPr>
        <w:t>Ντράγκι</w:t>
      </w:r>
      <w:proofErr w:type="spellEnd"/>
      <w:r>
        <w:rPr>
          <w:rFonts w:eastAsia="Times New Roman" w:cs="Times New Roman"/>
          <w:szCs w:val="24"/>
        </w:rPr>
        <w:t xml:space="preserve">, του Πρόεδρου της Ευρωπαϊκής Κεντρικής Τράπεζας, ο οποίος με δήλωσή του σημερινή δηλώνει πλέον ξεκάθαρα ότι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στην Ελλάδα έγιναν λόγω της αβεβαιότητας της οικονομίας που υπήρξε το πρώτο εξάμηνο του 2016 και των αστοχιών της Κυβέρν</w:t>
      </w:r>
      <w:r>
        <w:rPr>
          <w:rFonts w:eastAsia="Times New Roman" w:cs="Times New Roman"/>
          <w:szCs w:val="24"/>
        </w:rPr>
        <w:t>ησης. Το λέει ο ευρωπαίος τραπεζίτης για πρώτη φορά σε συνέντευξή του τόσο ξεκάθαρα. Καλό είναι να το δείτε στο εσωτερικό του ΣΥΡΙΖΑ και να σταματήσετε αυτή την αμπελοφιλοσοφία περί ευθυνών άλλων. Δική σας είναι η ευθύνη! Από δική σας αβλεψία και πολιτικές</w:t>
      </w:r>
      <w:r>
        <w:rPr>
          <w:rFonts w:eastAsia="Times New Roman" w:cs="Times New Roman"/>
          <w:szCs w:val="24"/>
        </w:rPr>
        <w:t xml:space="preserve"> αστοχίες έκλεισαν οι τράπεζες με αποτέλεσμα όλα αυτά να έχουν επιπτώσεις στην καθημερινότητα των πολιτών, στην τσέπη του Έλληνα φορολογούμενου, τα 5,4 δισεκατομμύρια που συζητάτε ότι θα φέρετε στον ελληνικό λαό! </w:t>
      </w:r>
    </w:p>
    <w:p w14:paraId="3B1C0F6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τις δηλώσεις του </w:t>
      </w:r>
      <w:r>
        <w:rPr>
          <w:rFonts w:eastAsia="Times New Roman" w:cs="Times New Roman"/>
          <w:szCs w:val="24"/>
        </w:rPr>
        <w:t xml:space="preserve">τραπεζίτη της Ευρωπαϊκής Κεντρικής Τράπεζας, του κ. </w:t>
      </w:r>
      <w:proofErr w:type="spellStart"/>
      <w:r>
        <w:rPr>
          <w:rFonts w:eastAsia="Times New Roman" w:cs="Times New Roman"/>
          <w:szCs w:val="24"/>
        </w:rPr>
        <w:t>Ντράγκι</w:t>
      </w:r>
      <w:proofErr w:type="spellEnd"/>
      <w:r>
        <w:rPr>
          <w:rFonts w:eastAsia="Times New Roman" w:cs="Times New Roman"/>
          <w:szCs w:val="24"/>
        </w:rPr>
        <w:t>.</w:t>
      </w:r>
    </w:p>
    <w:p w14:paraId="3B1C0F6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w:t>
      </w:r>
      <w:r>
        <w:rPr>
          <w:rFonts w:eastAsia="Times New Roman" w:cs="Times New Roman"/>
          <w:szCs w:val="24"/>
        </w:rPr>
        <w:t>ν της Βουλής)</w:t>
      </w:r>
    </w:p>
    <w:p w14:paraId="3B1C0F6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Επιπλέον, με χθεσινές του δηλώσεις -και αυτό είναι ιστορικό ντοκουμέντο- ο κ. </w:t>
      </w:r>
      <w:proofErr w:type="spellStart"/>
      <w:r>
        <w:rPr>
          <w:rFonts w:eastAsia="Times New Roman" w:cs="Times New Roman"/>
          <w:szCs w:val="24"/>
        </w:rPr>
        <w:t>Ντομπρόβσκι</w:t>
      </w:r>
      <w:proofErr w:type="spellEnd"/>
      <w:r>
        <w:rPr>
          <w:rFonts w:eastAsia="Times New Roman" w:cs="Times New Roman"/>
          <w:b/>
          <w:szCs w:val="24"/>
        </w:rPr>
        <w:t>,</w:t>
      </w:r>
      <w:r>
        <w:rPr>
          <w:rFonts w:eastAsia="Times New Roman" w:cs="Times New Roman"/>
          <w:szCs w:val="24"/>
        </w:rPr>
        <w:t xml:space="preserve"> ο Αντιπρόεδρος της Ευρωπαϊκής Επιτροπής, δηλώνει, κύριε Πρόεδρε, ότι η Ελλάδα στο τέλος του 2014 έβγαινε από το μνημόνιο. Έμεναν μόνο λίγες οριακές, πα</w:t>
      </w:r>
      <w:r>
        <w:rPr>
          <w:rFonts w:eastAsia="Times New Roman" w:cs="Times New Roman"/>
          <w:szCs w:val="24"/>
        </w:rPr>
        <w:t>ραμετρικές αλλαγές, οι οποίες δεν ολοκληρώθηκαν εξαιτίας του ΣΥΡΙΖΑ. Και από τη στιγμή που ανέλαβε ο ΣΥΡΙΖΑ την Κυβέρνηση, με δική του ευθύνη άλλαξε η πολιτική.</w:t>
      </w:r>
    </w:p>
    <w:p w14:paraId="3B1C0F6E" w14:textId="77777777" w:rsidR="00DC64F4" w:rsidRDefault="0085279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B1C0F6F"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παρακαλώ, κύριοι συνάδελφοι, λίγη ησυχία.</w:t>
      </w:r>
    </w:p>
    <w:p w14:paraId="3B1C0F7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Διαβάζω το κείμενο, το οποίο είναι αποκαλυπτικό. Λέει, λοιπόν, ο κ. </w:t>
      </w:r>
      <w:proofErr w:type="spellStart"/>
      <w:r>
        <w:rPr>
          <w:rFonts w:eastAsia="Times New Roman" w:cs="Times New Roman"/>
          <w:szCs w:val="24"/>
        </w:rPr>
        <w:t>Ντρομπόβσκι</w:t>
      </w:r>
      <w:proofErr w:type="spellEnd"/>
      <w:r>
        <w:rPr>
          <w:rFonts w:eastAsia="Times New Roman" w:cs="Times New Roman"/>
          <w:b/>
          <w:szCs w:val="24"/>
        </w:rPr>
        <w:t xml:space="preserve"> </w:t>
      </w:r>
      <w:r>
        <w:rPr>
          <w:rFonts w:eastAsia="Times New Roman" w:cs="Times New Roman"/>
          <w:szCs w:val="24"/>
        </w:rPr>
        <w:t>ότι: «Μετά την ανάληψη από τη νέα Κυβέρνηση στην ηγεσία της Ελλάδος, υπονομεύτηκε η ανάπτυξη της χώρας, της Ελλ</w:t>
      </w:r>
      <w:r>
        <w:rPr>
          <w:rFonts w:eastAsia="Times New Roman" w:cs="Times New Roman"/>
          <w:szCs w:val="24"/>
        </w:rPr>
        <w:t>άδος, αυξήθηκε η ανεργία και επιπλέον, η ανάπτυξη που ήταν προγραμματισμένη 2,5% το 2015, πλέον πήρε αρνητικό πρόσημο».</w:t>
      </w:r>
    </w:p>
    <w:p w14:paraId="3B1C0F7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Το καταθέτω στα Πρακτικά της Βουλής, γιατί αυτά είναι πολύ σημαντικά κείμενα, κυρίες και κύριοι συνάδελφοι, που αξίζει να τα δει ο ελλην</w:t>
      </w:r>
      <w:r>
        <w:rPr>
          <w:rFonts w:eastAsia="Times New Roman" w:cs="Times New Roman"/>
          <w:szCs w:val="24"/>
        </w:rPr>
        <w:t>ικός λαός, κυρίως να τα δείτε και εσείς.</w:t>
      </w:r>
    </w:p>
    <w:p w14:paraId="3B1C0F7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3B1C0F7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Και φτ</w:t>
      </w:r>
      <w:r>
        <w:rPr>
          <w:rFonts w:eastAsia="Times New Roman" w:cs="Times New Roman"/>
          <w:szCs w:val="24"/>
        </w:rPr>
        <w:t xml:space="preserve">άνω τώρα στο σημερινό, κύριε Πρόεδρε. Και επιτρέψτε μου να σας πω ότι ζούμε στιγμές τραγικές και μέσα στο Κοινοβούλιο. </w:t>
      </w:r>
    </w:p>
    <w:p w14:paraId="3B1C0F7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Κοιτάξτε, η Νέα Δημοκρατία έχει τοποθετηθεί ξεκάθαρα. Το έχει πει αρκετές φορές ότι η διαφάνεια στη λειτουργία του κοινοβουλευτισμού απο</w:t>
      </w:r>
      <w:r>
        <w:rPr>
          <w:rFonts w:eastAsia="Times New Roman" w:cs="Times New Roman"/>
          <w:szCs w:val="24"/>
        </w:rPr>
        <w:t xml:space="preserve">τελεί νούμερο ένα στην ιεραρχία και στις προτεραιότητες που θέτουμε. </w:t>
      </w:r>
    </w:p>
    <w:p w14:paraId="3B1C0F7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Πώς μετατρέψατε το Κοινοβούλιο; Σε πλυντήριο ανομίας, κύριοι Υπουργοί; Πριν από ένα διάστημα, στο όνομα της μεταναστευτικής πολιτικής, ζητήσατε εξουσιοδότηση από το Κοινοβούλιο για να κά</w:t>
      </w:r>
      <w:r>
        <w:rPr>
          <w:rFonts w:eastAsia="Times New Roman" w:cs="Times New Roman"/>
          <w:szCs w:val="24"/>
        </w:rPr>
        <w:t>νετε απευθείας αναθέσεις. Και τα αποτελέσματα είναι γνωστά</w:t>
      </w:r>
      <w:r>
        <w:rPr>
          <w:rFonts w:eastAsia="Times New Roman" w:cs="Times New Roman"/>
          <w:szCs w:val="24"/>
        </w:rPr>
        <w:t>.</w:t>
      </w:r>
      <w:r>
        <w:rPr>
          <w:rFonts w:eastAsia="Times New Roman" w:cs="Times New Roman"/>
          <w:szCs w:val="24"/>
        </w:rPr>
        <w:t xml:space="preserve"> Βουλευτές του ΣΥΡΙΖΑ -προς τιμήν τους- έκαναν ερωτήσεις για το πού πήγαν τα λεφτά, γιατί δεν αγοράστηκαν από εταιρείες, όπως είχε δεσμευτεί ο κ. Βίτσας εδώ στη Βουλή ότι θα αξιοποιηθούν οι τοπικές</w:t>
      </w:r>
      <w:r>
        <w:rPr>
          <w:rFonts w:eastAsia="Times New Roman" w:cs="Times New Roman"/>
          <w:szCs w:val="24"/>
        </w:rPr>
        <w:t xml:space="preserve"> επιχειρήσεις, και δόθηκαν με απευθείας αναθέσεις, κύριε Πρόεδρε, χρήματα του ελληνικού λαού -ίσως και ευρωπαϊκοί πόροι- σε εταιρείες οι οποίες εμφανίστηκαν σε ένα βράδυ.</w:t>
      </w:r>
    </w:p>
    <w:p w14:paraId="3B1C0F7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3B1C0F7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χουν γίνει και ανάλογες καταγγελίες. Περιμένουμε τις απαντήσεις, οι οποίες δεν υπήρχαν μέχρι τώρα. </w:t>
      </w:r>
    </w:p>
    <w:p w14:paraId="3B1C0F7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Επιπλέον, αυτό που έρχεται σήμερα, επιπρόσθετο -και αναρωτιέμαι πώς θα το δεχθείτε και πώς θα το ψηφίσετε-, είναι το εξής: Ζητάτε να γίνει ένας ειδικός λογα</w:t>
      </w:r>
      <w:r>
        <w:rPr>
          <w:rFonts w:eastAsia="Times New Roman" w:cs="Times New Roman"/>
          <w:szCs w:val="24"/>
        </w:rPr>
        <w:t xml:space="preserve">ριασμός στην Τράπεζα της Ελλάδος. Καλοδεχούμενο, ανθρώπινο για τους πρόσφυγες. Στον ειδικό λογαριασμό θα πάνε χρήματα του ελληνικού δημοσίου, ευρωπαϊκοί πόροι και όποιο φυσικό ή νομικό πρόσωπο θέλει, να συμμετέχει. Βεβαίως, καλοδεχούμενο. Όμως, τι κάνετε; </w:t>
      </w:r>
      <w:r>
        <w:rPr>
          <w:rFonts w:eastAsia="Times New Roman" w:cs="Times New Roman"/>
          <w:szCs w:val="24"/>
        </w:rPr>
        <w:t>Κάνετε κάτι το ασύλληπτο. Αυτό δεν έχει προηγούμενο στα κοινοβουλευτικά. Ή μάλλον έχει, επί ημερών σας, με αυτά που έγιναν πριν από ένα διάστημα με το Υπουργείο Εθνικής Άμυνας.</w:t>
      </w:r>
    </w:p>
    <w:p w14:paraId="3B1C0F7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Διαβάζω: «Η διαχείριση του ειδικού λογαριασμού διενεργείται κατά παρέκκλιση των</w:t>
      </w:r>
      <w:r>
        <w:rPr>
          <w:rFonts w:eastAsia="Times New Roman" w:cs="Times New Roman"/>
          <w:szCs w:val="24"/>
        </w:rPr>
        <w:t xml:space="preserve"> ισχυουσών διατάξεων περί δημοσίου λογιστικού, κρατικών προμηθειών, δημοσίων επενδύσεων, ανάθεσης μελέτης, σύναψη συμβάσεων, καθώς και κάθε άλλης γενικής ή ειδικής διάταξης». Δηλαδή, στην τσέπη των Υπουργών τα λεφτά και τα κάνουν και τα χειρίζονται όπως θέ</w:t>
      </w:r>
      <w:r>
        <w:rPr>
          <w:rFonts w:eastAsia="Times New Roman" w:cs="Times New Roman"/>
          <w:szCs w:val="24"/>
        </w:rPr>
        <w:t>λουν. Πώς θα το ψηφίσετε αυτό; Πώς θα το ψηφίσετε;</w:t>
      </w:r>
    </w:p>
    <w:p w14:paraId="3B1C0F7A"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παρακαλώ, κύριε συνάδελφε, ολοκληρώστε την σκέψη σας.</w:t>
      </w:r>
    </w:p>
    <w:p w14:paraId="3B1C0F7B"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Ολοκληρώνω, κύριε Πρόεδρε. </w:t>
      </w:r>
    </w:p>
    <w:p w14:paraId="3B1C0F7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Δεν το ψηφίζουμε, λοιπόν, κύριε Πρόεδρε.</w:t>
      </w:r>
    </w:p>
    <w:p w14:paraId="3B1C0F7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Νομίζω ότι η συζήτηση εστι</w:t>
      </w:r>
      <w:r>
        <w:rPr>
          <w:rFonts w:eastAsia="Times New Roman" w:cs="Times New Roman"/>
          <w:szCs w:val="24"/>
        </w:rPr>
        <w:t xml:space="preserve">άζεται πλέον σε αυτήν τη διάταξη, η οποία είναι κόλαφος, είναι ο ορισμός της αδιαφάνειας και ντροπιάζει το Κοινοβούλιο. </w:t>
      </w:r>
    </w:p>
    <w:p w14:paraId="3B1C0F7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B1C0F7F"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Κι εμείς, κύριε συνάδελφε.</w:t>
      </w:r>
    </w:p>
    <w:p w14:paraId="3B1C0F8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Τον λόγο έχει ο κ. Θεοχαρόπουλος. </w:t>
      </w:r>
    </w:p>
    <w:p w14:paraId="3B1C0F8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Στη συνέχεια θα μιλήσει και ο κ. Καρράς. </w:t>
      </w:r>
    </w:p>
    <w:p w14:paraId="3B1C0F8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3B1C0F83"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Ευχαριστώ, κύριε Πρόεδρε. </w:t>
      </w:r>
    </w:p>
    <w:p w14:paraId="3B1C0F8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αυτό το ζήτημα το αναφέρουμε κάθε φορά που έρχεται μία κύρωση. Θέλω να τονίσω, όμως, ότι κ</w:t>
      </w:r>
      <w:r>
        <w:rPr>
          <w:rFonts w:eastAsia="Times New Roman" w:cs="Times New Roman"/>
          <w:szCs w:val="24"/>
        </w:rPr>
        <w:t xml:space="preserve">άτι πρέπει να γίνει. Συζητάμε την κύρωση μίας σύμβασης, έρχονται τρεις υπουργικές τροπολογίες, έρχονται βουλευτικές, εκπρόθεσμες και μέσα σε πραγματικά πολύ λίγα λεπτά, χωρίς να μπορεί να γίνει συζήτηση, χωρίς να μπορεί να ανοιχτεί κατάλογος ομιλητών στην </w:t>
      </w:r>
      <w:r>
        <w:rPr>
          <w:rFonts w:eastAsia="Times New Roman" w:cs="Times New Roman"/>
          <w:szCs w:val="24"/>
        </w:rPr>
        <w:t xml:space="preserve">ουσία, καλούμαστε να δούμε τέτοια ζητήματα κρίσιμα, πολλά εκ των οποίων είναι κατά παρέκκλιση διατάξεων, είναι για χρηματοδότηση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xml:space="preserve">. Δεν νομίζω ότι μπορούμε να συνεχίσουμε με αυτόν τον τρόπο. Χρειάζεται εδώ να αποφασίσουμε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θα</w:t>
      </w:r>
      <w:r>
        <w:rPr>
          <w:rFonts w:eastAsia="Times New Roman" w:cs="Times New Roman"/>
          <w:szCs w:val="24"/>
        </w:rPr>
        <w:t xml:space="preserve"> νομοθετούμε με προχειρότητα. </w:t>
      </w:r>
    </w:p>
    <w:p w14:paraId="3B1C0F8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Έρχομαι συγκεκριμένα στην τροπολογία με γενικό αριθμό 309, η οποία πράγματι λέει ότι κατά παρέκκλιση των ισχυουσών διατάξεων περί δημοσίου λογιστικού, κρατικών προμηθειών, δημοσίων επενδύσεων, ανάθεσης μελετών και σύναψης συμ</w:t>
      </w:r>
      <w:r>
        <w:rPr>
          <w:rFonts w:eastAsia="Times New Roman" w:cs="Times New Roman"/>
          <w:szCs w:val="24"/>
        </w:rPr>
        <w:t xml:space="preserve">βάσεων προχωρούμε σε αυτήν τη διαδικασία. </w:t>
      </w:r>
    </w:p>
    <w:p w14:paraId="3B1C0F8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Πριν λίγες μέρες είχε έρθει ο Πρωθυπουργός και μίλησε για τις «παρεμβάσεις» τις παλαιότερες. Και βλέπουμε κατά παρέκκλιση, ακριβώς τις επόμενες ημέρες, να έρχονται τέτοιες τροπολογίες στο ελληνικό Κοινοβούλιο. </w:t>
      </w:r>
    </w:p>
    <w:p w14:paraId="3B1C0F8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διαφάνεια φαίνεται στον τρόπο που νομοθετούμε και στο τι βάζουμε σε κάθε τροπολογία και στο τι φέρνουμε. Διότι δεν αφορά μόνο τον εκάστοτε Υπουργό, βέβαια, αυτό όταν νομοθετούμε κάτι. </w:t>
      </w:r>
    </w:p>
    <w:p w14:paraId="3B1C0F8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Σύμφωνα με την αιτιολογική έκθεση, λοιπόν, ο λογαριασμός αυτός θα αποτε</w:t>
      </w:r>
      <w:r>
        <w:rPr>
          <w:rFonts w:eastAsia="Times New Roman" w:cs="Times New Roman"/>
          <w:szCs w:val="24"/>
        </w:rPr>
        <w:t xml:space="preserve">λεί ένα μέσο για την αντιμετώπιση της ανθρωπιστικής κρίσης, καθώς θα κατατίθενται σε αυτόν χρηματικά ποσά από φυσικά και νομικά πρόσωπα, καθώς και από χορηγήσεις χρηματοδοτικών </w:t>
      </w:r>
      <w:r>
        <w:rPr>
          <w:rFonts w:eastAsia="Times New Roman" w:cs="Times New Roman"/>
          <w:szCs w:val="24"/>
        </w:rPr>
        <w:t xml:space="preserve">οργάνων </w:t>
      </w:r>
      <w:r>
        <w:rPr>
          <w:rFonts w:eastAsia="Times New Roman" w:cs="Times New Roman"/>
          <w:szCs w:val="24"/>
        </w:rPr>
        <w:t xml:space="preserve">της Ευρωπαϊκής Ένωσης. </w:t>
      </w:r>
    </w:p>
    <w:p w14:paraId="3B1C0F8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Για άλλη μία φορά λοιπόν, παρά το γεγονός ότι μ</w:t>
      </w:r>
      <w:r>
        <w:rPr>
          <w:rFonts w:eastAsia="Times New Roman" w:cs="Times New Roman"/>
          <w:szCs w:val="24"/>
        </w:rPr>
        <w:t>πορεί η ρύθμιση αυτή να χρειαζόταν κάποια στιγμή να τη δούμε και να ήταν προς τη σωστή κατεύθυνση, έρχεται να νομοθετήσουμε σε μία κύρωση συμφωνίας, έξι μέρες μετά -και το είπε και ο κ. Τζελέπης εκ μέρους της Δημοκρατικής Συμπαράταξης- τη συζήτηση για το π</w:t>
      </w:r>
      <w:r>
        <w:rPr>
          <w:rFonts w:eastAsia="Times New Roman" w:cs="Times New Roman"/>
          <w:szCs w:val="24"/>
        </w:rPr>
        <w:t xml:space="preserve">ροσφυγικό. Συζητούμε, λοιπόν, τώρα το λογαριασμό για την αρωγή των προσφύγων, ενώ ψηφίσαμε πριν λίγες ημέρες ολόκληρο νομοσχέδιο. </w:t>
      </w:r>
    </w:p>
    <w:p w14:paraId="3B1C0F8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Θα ήθελα, λοιπόν, να σημειώσω -και γι’ αυτό θα ήθελα να είναι ο Αναπληρωτής Υπουργός Οικονομικών, ο κ. Αλεξιάδης, όχι γιατί τ</w:t>
      </w:r>
      <w:r>
        <w:rPr>
          <w:rFonts w:eastAsia="Times New Roman" w:cs="Times New Roman"/>
          <w:szCs w:val="24"/>
        </w:rPr>
        <w:t xml:space="preserve">ον ήθελα να παραμείνει σε όλη τη διαδικασία για κάποιον άλλο λόγο- ότι βιάστηκε, κυρίες και κύριοι, να εκδώσει την </w:t>
      </w:r>
      <w:r>
        <w:rPr>
          <w:rFonts w:eastAsia="Times New Roman" w:cs="Times New Roman"/>
          <w:szCs w:val="24"/>
        </w:rPr>
        <w:t>υπουργική απόφαση</w:t>
      </w:r>
      <w:r>
        <w:rPr>
          <w:rFonts w:eastAsia="Times New Roman" w:cs="Times New Roman"/>
          <w:szCs w:val="24"/>
        </w:rPr>
        <w:t xml:space="preserve"> για τη σύσταση ειδικού λογαριασμού αρωγής προσφύγων. Πρόκειται για την </w:t>
      </w:r>
      <w:r>
        <w:rPr>
          <w:rFonts w:eastAsia="Times New Roman" w:cs="Times New Roman"/>
          <w:szCs w:val="24"/>
        </w:rPr>
        <w:t xml:space="preserve">υπουργική απόφαση </w:t>
      </w:r>
      <w:r>
        <w:rPr>
          <w:rFonts w:eastAsia="Times New Roman" w:cs="Times New Roman"/>
          <w:szCs w:val="24"/>
        </w:rPr>
        <w:t xml:space="preserve">520/2-3-2016. </w:t>
      </w:r>
    </w:p>
    <w:p w14:paraId="3B1C0F8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Πρώτα, λοιπόν, έβγαλε την </w:t>
      </w:r>
      <w:r>
        <w:rPr>
          <w:rFonts w:eastAsia="Times New Roman" w:cs="Times New Roman"/>
          <w:szCs w:val="24"/>
        </w:rPr>
        <w:t xml:space="preserve">υπουργική απόφαση </w:t>
      </w:r>
      <w:r>
        <w:rPr>
          <w:rFonts w:eastAsia="Times New Roman" w:cs="Times New Roman"/>
          <w:szCs w:val="24"/>
        </w:rPr>
        <w:t xml:space="preserve">-στις 2 Μαρτίου- για τη σύσταση ειδικού λογαριασμού αρωγής προσφύγων. Η κίνηση και κάθε άλλη διαδικασία και λεπτομέρεια καθορίζεται με τις υπουργικές αποφάσεις. </w:t>
      </w:r>
    </w:p>
    <w:p w14:paraId="3B1C0F8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Έβγαλε, λοιπόν, </w:t>
      </w:r>
      <w:r>
        <w:rPr>
          <w:rFonts w:eastAsia="Times New Roman" w:cs="Times New Roman"/>
          <w:szCs w:val="24"/>
        </w:rPr>
        <w:t>υπουργική απόφαση</w:t>
      </w:r>
      <w:r>
        <w:rPr>
          <w:rFonts w:eastAsia="Times New Roman" w:cs="Times New Roman"/>
          <w:szCs w:val="24"/>
        </w:rPr>
        <w:t xml:space="preserve"> στις 2 Μαρτίου κ</w:t>
      </w:r>
      <w:r>
        <w:rPr>
          <w:rFonts w:eastAsia="Times New Roman" w:cs="Times New Roman"/>
          <w:szCs w:val="24"/>
        </w:rPr>
        <w:t>αι ερχόμαστε σήμερα με τροπολογία να το περάσουμε και να νομοθετήσουμε για να φέρει νέα υπουργική απόφαση</w:t>
      </w:r>
      <w:r>
        <w:rPr>
          <w:rFonts w:eastAsia="Times New Roman" w:cs="Times New Roman"/>
          <w:szCs w:val="24"/>
        </w:rPr>
        <w:t>,</w:t>
      </w:r>
      <w:r>
        <w:rPr>
          <w:rFonts w:eastAsia="Times New Roman" w:cs="Times New Roman"/>
          <w:szCs w:val="24"/>
        </w:rPr>
        <w:t xml:space="preserve"> στη συνέχεια</w:t>
      </w:r>
      <w:r>
        <w:rPr>
          <w:rFonts w:eastAsia="Times New Roman" w:cs="Times New Roman"/>
          <w:szCs w:val="24"/>
        </w:rPr>
        <w:t>,</w:t>
      </w:r>
      <w:r>
        <w:rPr>
          <w:rFonts w:eastAsia="Times New Roman" w:cs="Times New Roman"/>
          <w:szCs w:val="24"/>
        </w:rPr>
        <w:t xml:space="preserve"> μετά την τροπολογία. Όχι προχειρότητα! Όχι διπλές δουλειές! Όχι προχειροδουλειές! </w:t>
      </w:r>
    </w:p>
    <w:p w14:paraId="3B1C0F8D"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Καταθέτω την </w:t>
      </w:r>
      <w:r>
        <w:rPr>
          <w:rFonts w:eastAsia="Times New Roman" w:cs="Times New Roman"/>
          <w:szCs w:val="24"/>
        </w:rPr>
        <w:t xml:space="preserve">υπουργική απόφαση </w:t>
      </w:r>
      <w:r>
        <w:rPr>
          <w:rFonts w:eastAsia="Times New Roman" w:cs="Times New Roman"/>
          <w:szCs w:val="24"/>
        </w:rPr>
        <w:t>για το συγκεκριμένο θ</w:t>
      </w:r>
      <w:r>
        <w:rPr>
          <w:rFonts w:eastAsia="Times New Roman" w:cs="Times New Roman"/>
          <w:szCs w:val="24"/>
        </w:rPr>
        <w:t xml:space="preserve">έμα στα Πρακτικά. </w:t>
      </w:r>
    </w:p>
    <w:p w14:paraId="3B1C0F8E"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Αθανάσιος Θεοχαρόπουλος καταθέτει για τα Πρακτικά την προαναφερθείσα Υπουργική Απόφαση, η οποία βρίσκεται στο αρχείο του Τμήματος Γραμματείας της Διεύθυνσης Στενογραφίας και  Πρακτικών της Βουλής)</w:t>
      </w:r>
    </w:p>
    <w:p w14:paraId="3B1C0F8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Το επόμε</w:t>
      </w:r>
      <w:r>
        <w:rPr>
          <w:rFonts w:eastAsia="Times New Roman" w:cs="Times New Roman"/>
          <w:szCs w:val="24"/>
        </w:rPr>
        <w:t xml:space="preserve">νο θέμα αφορά, βέβαια, τη βουλευτική τροπολογία, η οποία έγινε αποδεκτή. Πρώτον, η τροπολογία αυτή είναι εκπρόθεσμη. Και μιλάω σε μία διαδικασία που γίνεται έτσι όπως γίνεται και είναι μία εκπρόθεσμη τροπολογία. Μιλάω για τη ΔΕΗ. </w:t>
      </w:r>
    </w:p>
    <w:p w14:paraId="3B1C0F9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Δεύτερο στοιχείο: Αναφέρε</w:t>
      </w:r>
      <w:r>
        <w:rPr>
          <w:rFonts w:eastAsia="Times New Roman" w:cs="Times New Roman"/>
          <w:szCs w:val="24"/>
        </w:rPr>
        <w:t xml:space="preserve">τε μέσα ότι ουσιαστικά αίρει το γεγονός ότι υπήρχε ένας περιορισμός στο Διοικητικό Συμβούλιο της ΔΕΗ, ότι πρέπει να διέπει έναν περιορισμό της εκλογιμότητας των εκπροσώπων των εργαζομένων σε μία και μόνο θητεία. </w:t>
      </w:r>
    </w:p>
    <w:p w14:paraId="3B1C0F9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Σας ρωτήσαμε και σας ξαναρωτάμε: Αφορά τον </w:t>
      </w:r>
      <w:r>
        <w:rPr>
          <w:rFonts w:eastAsia="Times New Roman" w:cs="Times New Roman"/>
          <w:szCs w:val="24"/>
        </w:rPr>
        <w:t xml:space="preserve">κ. </w:t>
      </w:r>
      <w:proofErr w:type="spellStart"/>
      <w:r>
        <w:rPr>
          <w:rFonts w:eastAsia="Times New Roman" w:cs="Times New Roman"/>
          <w:szCs w:val="24"/>
        </w:rPr>
        <w:t>Φωτόπουλο</w:t>
      </w:r>
      <w:proofErr w:type="spellEnd"/>
      <w:r>
        <w:rPr>
          <w:rFonts w:eastAsia="Times New Roman" w:cs="Times New Roman"/>
          <w:szCs w:val="24"/>
        </w:rPr>
        <w:t xml:space="preserve"> η συγκεκριμένη ρύθμιση; Σας το ρώτησαν αυτή τη στιγμή η Δημοκρατική Συμπαράταξη, το Ποτάμι και σας το ρώτησε και ο εταίρος σας, ο οποίος έχει επιφυλάξεις με βάση αυτό το γεγονός. </w:t>
      </w:r>
    </w:p>
    <w:p w14:paraId="3B1C0F9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Κύριοι Βουλευτές του ΣΥΡΙΖΑ, μείνατε μόνοι αυτήν τη στιγμή να υ</w:t>
      </w:r>
      <w:r>
        <w:rPr>
          <w:rFonts w:eastAsia="Times New Roman" w:cs="Times New Roman"/>
          <w:szCs w:val="24"/>
        </w:rPr>
        <w:t xml:space="preserve">περασπίζεστε την τροπολογία για την επέκταση του κ. </w:t>
      </w:r>
      <w:proofErr w:type="spellStart"/>
      <w:r>
        <w:rPr>
          <w:rFonts w:eastAsia="Times New Roman" w:cs="Times New Roman"/>
          <w:szCs w:val="24"/>
        </w:rPr>
        <w:t>Φωτόπουλου</w:t>
      </w:r>
      <w:proofErr w:type="spellEnd"/>
      <w:r>
        <w:rPr>
          <w:rFonts w:eastAsia="Times New Roman" w:cs="Times New Roman"/>
          <w:szCs w:val="24"/>
        </w:rPr>
        <w:t xml:space="preserve"> στο </w:t>
      </w:r>
      <w:r>
        <w:rPr>
          <w:rFonts w:eastAsia="Times New Roman" w:cs="Times New Roman"/>
          <w:szCs w:val="24"/>
        </w:rPr>
        <w:t>συμβούλιο</w:t>
      </w:r>
      <w:r>
        <w:rPr>
          <w:rFonts w:eastAsia="Times New Roman" w:cs="Times New Roman"/>
          <w:szCs w:val="24"/>
        </w:rPr>
        <w:t xml:space="preserve">, αν είναι αυτό το γεγονός, διότι δεν έχετε απαντήσει μέχρι τώρα. </w:t>
      </w:r>
    </w:p>
    <w:p w14:paraId="3B1C0F9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Με τη διαφάνεια και με αυτά τα θέματα δεν μπορούμε να παίζουμε. Παρακαλώ, να υπάρχουν απαντήσεις και στα δύο ζητή</w:t>
      </w:r>
      <w:r>
        <w:rPr>
          <w:rFonts w:eastAsia="Times New Roman" w:cs="Times New Roman"/>
          <w:szCs w:val="24"/>
        </w:rPr>
        <w:t xml:space="preserve">ματα. Επέλεξα δύο συγκεκριμένα ζητήματα, τα οποία άπτονται συγκεκριμένων προβλημάτων της χώρας μας, του προσφυγικού και του μεταναστευτικού, τα οποία θέλουν μία σοβαρότητα, μία αντιμετώπιση, διότι βλέπουμε καθημερινά ότι χάνεται ο έλεγχος. </w:t>
      </w:r>
      <w:r>
        <w:rPr>
          <w:rFonts w:eastAsia="Times New Roman"/>
          <w:szCs w:val="24"/>
        </w:rPr>
        <w:t xml:space="preserve">Το κράτος είναι </w:t>
      </w:r>
      <w:r>
        <w:rPr>
          <w:rFonts w:eastAsia="Times New Roman"/>
          <w:szCs w:val="24"/>
        </w:rPr>
        <w:t xml:space="preserve">απόν από τον Πειραιά, από την </w:t>
      </w:r>
      <w:proofErr w:type="spellStart"/>
      <w:r>
        <w:rPr>
          <w:rFonts w:eastAsia="Times New Roman"/>
          <w:szCs w:val="24"/>
        </w:rPr>
        <w:t>Ειδομένη</w:t>
      </w:r>
      <w:proofErr w:type="spellEnd"/>
      <w:r>
        <w:rPr>
          <w:rFonts w:eastAsia="Times New Roman"/>
          <w:szCs w:val="24"/>
        </w:rPr>
        <w:t>. Είναι απόν από όλες τις διαδικασίες στα νησιά. Το κράτος να είναι παρόν δεν σημαίνει δακρυγόνα. Σημαίνει να μπορέσει να υπάρχει έλεγχος απλός, σε απλά ζητήματα.</w:t>
      </w:r>
    </w:p>
    <w:p w14:paraId="3B1C0F94" w14:textId="77777777" w:rsidR="00DC64F4" w:rsidRDefault="0085279E">
      <w:pPr>
        <w:tabs>
          <w:tab w:val="left" w:pos="2820"/>
        </w:tabs>
        <w:spacing w:after="0" w:line="600" w:lineRule="auto"/>
        <w:ind w:firstLine="680"/>
        <w:jc w:val="both"/>
        <w:rPr>
          <w:rFonts w:eastAsia="Times New Roman"/>
          <w:szCs w:val="24"/>
        </w:rPr>
      </w:pPr>
      <w:r>
        <w:rPr>
          <w:rFonts w:eastAsia="Times New Roman"/>
          <w:szCs w:val="24"/>
        </w:rPr>
        <w:t>Στα θέματα του προσφυγικού, λοιπόν, έρχονται σήμερα επι</w:t>
      </w:r>
      <w:r>
        <w:rPr>
          <w:rFonts w:eastAsia="Times New Roman"/>
          <w:szCs w:val="24"/>
        </w:rPr>
        <w:t xml:space="preserve">πρόσθετες τροπολογίες. Δεν μπορούμε να συνεχίσουμε με αυτόν τον τρόπο. Χρειάζονται απαντήσεις και χρειάζεται σοβαρότητα πριν την αποτελεσματικότητα. </w:t>
      </w:r>
    </w:p>
    <w:p w14:paraId="3B1C0F95" w14:textId="77777777" w:rsidR="00DC64F4" w:rsidRDefault="0085279E">
      <w:pPr>
        <w:tabs>
          <w:tab w:val="left" w:pos="2820"/>
        </w:tabs>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Θεοχαρόπουλο, Κοινοβουλευτικό Εκπρόσωπο της Δημοκρατ</w:t>
      </w:r>
      <w:r>
        <w:rPr>
          <w:rFonts w:eastAsia="Times New Roman"/>
          <w:szCs w:val="24"/>
        </w:rPr>
        <w:t>ικής Συμπαράταξης.</w:t>
      </w:r>
    </w:p>
    <w:p w14:paraId="3B1C0F96"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Τον λόγο έχει τώρα ο Κοινοβουλευτικός Εκπρόσωπος από την Ένωση Κεντρώων, ο κ. Καρράς.</w:t>
      </w:r>
    </w:p>
    <w:p w14:paraId="3B1C0F97"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Ορίστε, κύριε Καρρά, έχετε τον λόγο.</w:t>
      </w:r>
    </w:p>
    <w:p w14:paraId="3B1C0F98" w14:textId="77777777" w:rsidR="00DC64F4" w:rsidRDefault="0085279E">
      <w:pPr>
        <w:tabs>
          <w:tab w:val="left" w:pos="2820"/>
        </w:tabs>
        <w:spacing w:line="600" w:lineRule="auto"/>
        <w:ind w:firstLine="720"/>
        <w:jc w:val="both"/>
        <w:rPr>
          <w:rFonts w:eastAsia="Times New Roman"/>
          <w:szCs w:val="24"/>
        </w:rPr>
      </w:pPr>
      <w:r>
        <w:rPr>
          <w:rFonts w:eastAsia="Times New Roman"/>
          <w:b/>
          <w:szCs w:val="24"/>
        </w:rPr>
        <w:t>ΓΕΩΡΓΙΟΣ - ΔΗΜΗΤΡΙΟΣ ΚΑΡΡΑΣ:</w:t>
      </w:r>
      <w:r>
        <w:rPr>
          <w:rFonts w:eastAsia="Times New Roman"/>
          <w:szCs w:val="24"/>
        </w:rPr>
        <w:t xml:space="preserve"> Κύριε Πρόεδρε, ευχαριστώ. </w:t>
      </w:r>
    </w:p>
    <w:p w14:paraId="3B1C0F99"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Θα μου επιτρέψετε να δώσω και μια ευχάριστη είδηση στο Κοινοβούλιο; Σήμερα ξόφλησε το δάνειο των είκοσι δισεκατομμυρίων η Ουγγαρία που είχε λάβει από το Διεθνές Νομισματικό Ταμείο το 2008. Εμείς τι κάνουμε; Αυτό είναι το ερώτημά μου. Τι κάνουμε; Φέρνουμε ν</w:t>
      </w:r>
      <w:r>
        <w:rPr>
          <w:rFonts w:eastAsia="Times New Roman"/>
          <w:szCs w:val="24"/>
        </w:rPr>
        <w:t xml:space="preserve">ομοσχέδια τα οποία συμπληρώνουμε την τελευταία στιγμή στην κύρωση συμβάσεως και άλλες διατάξεις και επιχειρούμε συνεχώς τακτοποιήσεις-διευθετήσεις. </w:t>
      </w:r>
    </w:p>
    <w:p w14:paraId="3B1C0F9A"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 xml:space="preserve">Επί των τροπολογιών, για να μην γίνομαι κουραστικός γιατί έχουν ειπωθεί πολλά. </w:t>
      </w:r>
    </w:p>
    <w:p w14:paraId="3B1C0F9B"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Την τροπολογία για το ΤΑΧΔΙ</w:t>
      </w:r>
      <w:r>
        <w:rPr>
          <w:rFonts w:eastAsia="Times New Roman"/>
          <w:szCs w:val="24"/>
        </w:rPr>
        <w:t xml:space="preserve">Κ, το οποίο μετασχηματίστηκε σε δημόσια επιχείρηση «Κτηριακές Υποδομές», δεν μπορούμε να την ψηφίσουμε. Είναι τέτοια η παθολογία του ΤΑΧΔΙΚ, είναι τέτοια η προϊστορία του ΤΑΧΔΙΚ, της </w:t>
      </w:r>
      <w:r>
        <w:rPr>
          <w:rFonts w:eastAsia="Times New Roman"/>
          <w:szCs w:val="24"/>
        </w:rPr>
        <w:t xml:space="preserve">εταιρείας </w:t>
      </w:r>
      <w:r>
        <w:rPr>
          <w:rFonts w:eastAsia="Times New Roman"/>
          <w:szCs w:val="24"/>
        </w:rPr>
        <w:t>«</w:t>
      </w:r>
      <w:r>
        <w:rPr>
          <w:rFonts w:eastAsia="Times New Roman"/>
          <w:szCs w:val="24"/>
        </w:rPr>
        <w:t>ΘΕΜΙΣ ΚΑΤΑΣΚΕΥΑΣΤΙΚΗΣ</w:t>
      </w:r>
      <w:r>
        <w:rPr>
          <w:rFonts w:eastAsia="Times New Roman"/>
          <w:szCs w:val="24"/>
        </w:rPr>
        <w:t>». Να θυμίσω τα ριντό που είχαν τοποθετηθ</w:t>
      </w:r>
      <w:r>
        <w:rPr>
          <w:rFonts w:eastAsia="Times New Roman"/>
          <w:szCs w:val="24"/>
        </w:rPr>
        <w:t xml:space="preserve">εί στο Εφετείο Αθηνών και </w:t>
      </w:r>
      <w:proofErr w:type="spellStart"/>
      <w:r>
        <w:rPr>
          <w:rFonts w:eastAsia="Times New Roman"/>
          <w:szCs w:val="24"/>
        </w:rPr>
        <w:t>χρεώνοντο</w:t>
      </w:r>
      <w:proofErr w:type="spellEnd"/>
      <w:r>
        <w:rPr>
          <w:rFonts w:eastAsia="Times New Roman"/>
          <w:szCs w:val="24"/>
        </w:rPr>
        <w:t xml:space="preserve"> με παχυλές αμοιβές. Όχι, δεν θα συνεχιστεί αυτή η κατάσταση. </w:t>
      </w:r>
    </w:p>
    <w:p w14:paraId="3B1C0F9C"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Είπαν πάρα πολλά οι συνάδελφοί μου για το ζήτημα της θητείας των μελών της ΔΕΗ. Θα πω και κάτι άλλο για να είμαι σύντομος. Η τροπολογία αυτή δεν μπορεί να έρθ</w:t>
      </w:r>
      <w:r>
        <w:rPr>
          <w:rFonts w:eastAsia="Times New Roman"/>
          <w:szCs w:val="24"/>
        </w:rPr>
        <w:t xml:space="preserve">ει από τον κ. </w:t>
      </w:r>
      <w:proofErr w:type="spellStart"/>
      <w:r>
        <w:rPr>
          <w:rFonts w:eastAsia="Times New Roman"/>
          <w:szCs w:val="24"/>
        </w:rPr>
        <w:t>Σπίρτζη</w:t>
      </w:r>
      <w:proofErr w:type="spellEnd"/>
      <w:r>
        <w:rPr>
          <w:rFonts w:eastAsia="Times New Roman"/>
          <w:szCs w:val="24"/>
        </w:rPr>
        <w:t xml:space="preserve">. Δεν γνωρίζει η Κυβέρνηση ούτε τον τρόπο του </w:t>
      </w:r>
      <w:proofErr w:type="spellStart"/>
      <w:r>
        <w:rPr>
          <w:rFonts w:eastAsia="Times New Roman"/>
          <w:szCs w:val="24"/>
        </w:rPr>
        <w:t>νομοθετείν</w:t>
      </w:r>
      <w:proofErr w:type="spellEnd"/>
      <w:r>
        <w:rPr>
          <w:rFonts w:eastAsia="Times New Roman"/>
          <w:szCs w:val="24"/>
        </w:rPr>
        <w:t xml:space="preserve">. Είναι επέμβαση σε διοίκηση ανωνύμου εταιρείας και θα πρέπει να έρθει πλέον κατά τη διαδικασία των εταιρειών από τον Υπουργό Δικαιοσύνης. </w:t>
      </w:r>
    </w:p>
    <w:p w14:paraId="3B1C0F9D"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Επομένως, ούτε αυτή μπορούμε να ψηφίσου</w:t>
      </w:r>
      <w:r>
        <w:rPr>
          <w:rFonts w:eastAsia="Times New Roman"/>
          <w:szCs w:val="24"/>
        </w:rPr>
        <w:t>με και για λόγους αρχής, αν θέλετε, κύριε Πρόεδρε.</w:t>
      </w:r>
    </w:p>
    <w:p w14:paraId="3B1C0F9E"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Η τροπολογία που αφορά το</w:t>
      </w:r>
      <w:r>
        <w:rPr>
          <w:rFonts w:eastAsia="Times New Roman"/>
          <w:szCs w:val="24"/>
        </w:rPr>
        <w:t>ν</w:t>
      </w:r>
      <w:r>
        <w:rPr>
          <w:rFonts w:eastAsia="Times New Roman"/>
          <w:szCs w:val="24"/>
        </w:rPr>
        <w:t xml:space="preserve"> φόρο κατανάλωσης στο φυσικό αέριο μου ακούγεται καλή. Έχω επιφυλάξεις, όμως, και θα ψηφίσουμε «</w:t>
      </w:r>
      <w:r>
        <w:rPr>
          <w:rFonts w:eastAsia="Times New Roman"/>
          <w:szCs w:val="24"/>
        </w:rPr>
        <w:t>παρών</w:t>
      </w:r>
      <w:r>
        <w:rPr>
          <w:rFonts w:eastAsia="Times New Roman"/>
          <w:szCs w:val="24"/>
        </w:rPr>
        <w:t>». Γιατί; Διότι περίμενα να έρθει και μία έκθεση για το τι απέδωσε ο φόρος -αν</w:t>
      </w:r>
      <w:r>
        <w:rPr>
          <w:rFonts w:eastAsia="Times New Roman"/>
          <w:szCs w:val="24"/>
        </w:rPr>
        <w:t xml:space="preserve"> απέδωσε- τι θα αποδώσει η κατάργηση του φόρου στην εθνική οικονομία. Έρχεται μια βουλευτική τροπολογία για να καλύψει προφανώς τις αδυναμίες της Κυβέρνησης που δεν μπορεί να απαντήσει σε αυτά τα ερωτήματα. </w:t>
      </w:r>
    </w:p>
    <w:p w14:paraId="3B1C0F9F"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 xml:space="preserve">Περιμένουμε να ακούσουμε. Δεν το ακούσαμε, ούτε </w:t>
      </w:r>
      <w:r>
        <w:rPr>
          <w:rFonts w:eastAsia="Times New Roman"/>
          <w:szCs w:val="24"/>
        </w:rPr>
        <w:t>θα το ακούσουμε. Τι απέδωσε μέχρι σήμερα ο φόρος; Τι επιπτώσεις είχε στη λειτουργία των επιχειρήσεων; Τι θα προσδοκούμε από την αύξηση του κύκλου εργασιών των επιχειρήσεων;</w:t>
      </w:r>
    </w:p>
    <w:p w14:paraId="3B1C0FA0"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Και θέλετε να πω και κάτι άλλο, κύριε Πρόεδρε; Έχουμε και τα περίφημα ισοδύναμα μέτ</w:t>
      </w:r>
      <w:r>
        <w:rPr>
          <w:rFonts w:eastAsia="Times New Roman"/>
          <w:szCs w:val="24"/>
        </w:rPr>
        <w:t>ρα. Μήπως εμμέσως, λοιπόν, αυτή τη στιγμή θα πρέπει αύριο, μεθαύριο, μετά την τροπολογία αυτή να επιβάλουμε ένα νέο φόρο εις βάρος των Ελλήνων γιατί θα πρέπει να αντικαταστήσουμε με τις απαιτήσεις των δανειστών αυτό τον φόρο που καταργούμε; Δεν μπορούμε να</w:t>
      </w:r>
      <w:r>
        <w:rPr>
          <w:rFonts w:eastAsia="Times New Roman"/>
          <w:szCs w:val="24"/>
        </w:rPr>
        <w:t xml:space="preserve"> το ψηφίσουμε θετικά. Θα πούμε «</w:t>
      </w:r>
      <w:r>
        <w:rPr>
          <w:rFonts w:eastAsia="Times New Roman"/>
          <w:szCs w:val="24"/>
        </w:rPr>
        <w:t>παρών</w:t>
      </w:r>
      <w:r>
        <w:rPr>
          <w:rFonts w:eastAsia="Times New Roman"/>
          <w:szCs w:val="24"/>
        </w:rPr>
        <w:t>».</w:t>
      </w:r>
    </w:p>
    <w:p w14:paraId="3B1C0FA1"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 xml:space="preserve">Όσον αφορά στο ζήτημα των προσφύγων: Πράγματι μας απασχόλησε. Εγώ ήμουν και Κοινοβουλευτικός Εκπρόσωπος και </w:t>
      </w:r>
      <w:r>
        <w:rPr>
          <w:rFonts w:eastAsia="Times New Roman"/>
          <w:szCs w:val="24"/>
        </w:rPr>
        <w:t xml:space="preserve">εισηγητής την </w:t>
      </w:r>
      <w:r>
        <w:rPr>
          <w:rFonts w:eastAsia="Times New Roman"/>
          <w:szCs w:val="24"/>
        </w:rPr>
        <w:t xml:space="preserve">περασμένη </w:t>
      </w:r>
      <w:r>
        <w:rPr>
          <w:rFonts w:eastAsia="Times New Roman"/>
          <w:szCs w:val="24"/>
        </w:rPr>
        <w:t>ε</w:t>
      </w:r>
      <w:r>
        <w:rPr>
          <w:rFonts w:eastAsia="Times New Roman"/>
          <w:szCs w:val="24"/>
        </w:rPr>
        <w:t>βδομάδα στην Επιτροπή Δημόσιας Διοίκησης. Κουραστήκαμε, συνεισφέραμε, ταλαιπωρηθήκα</w:t>
      </w:r>
      <w:r>
        <w:rPr>
          <w:rFonts w:eastAsia="Times New Roman"/>
          <w:szCs w:val="24"/>
        </w:rPr>
        <w:t xml:space="preserve">με όλοι να αναγνωρίσουμε την ανθρωπιστική διάσταση του θέματος αυτού. Είμαι εξ εκείνων που ενδεχόμενα από τους πρώτους, κύριε Πρόεδρε -και το θεωρώ τιμή μου- είπα και στην Αίθουσα και στα μέσα </w:t>
      </w:r>
      <w:proofErr w:type="spellStart"/>
      <w:r>
        <w:rPr>
          <w:rFonts w:eastAsia="Times New Roman"/>
          <w:szCs w:val="24"/>
        </w:rPr>
        <w:t>δημοσιότητος</w:t>
      </w:r>
      <w:proofErr w:type="spellEnd"/>
      <w:r>
        <w:rPr>
          <w:rFonts w:eastAsia="Times New Roman"/>
          <w:szCs w:val="24"/>
        </w:rPr>
        <w:t>, ότι εφόσον υπάρχουν άνθρωποι που είτε ονομάζονται</w:t>
      </w:r>
      <w:r>
        <w:rPr>
          <w:rFonts w:eastAsia="Times New Roman"/>
          <w:szCs w:val="24"/>
        </w:rPr>
        <w:t xml:space="preserve"> πρόσφυγες είτε είναι μετανάστες, παράνομοι ή όπως θέλετε πείτε τους, αυτούς αναγνωρίζουμε ότι πρέπει να τους προστατεύσουμε και θα τους δεχτούμε στην Ελλάδα όσον καιρό δεν υπάρχει δυνατότητα να αντιμετωπιστούν κατ’ άλλο</w:t>
      </w:r>
      <w:r>
        <w:rPr>
          <w:rFonts w:eastAsia="Times New Roman"/>
          <w:szCs w:val="24"/>
        </w:rPr>
        <w:t>ν</w:t>
      </w:r>
      <w:r>
        <w:rPr>
          <w:rFonts w:eastAsia="Times New Roman"/>
          <w:szCs w:val="24"/>
        </w:rPr>
        <w:t xml:space="preserve"> τρόπο και να μετακινηθούν στις χώρες στις οποίες επιθυμούν. </w:t>
      </w:r>
    </w:p>
    <w:p w14:paraId="3B1C0FA2" w14:textId="77777777" w:rsidR="00DC64F4" w:rsidRDefault="0085279E">
      <w:pPr>
        <w:tabs>
          <w:tab w:val="left" w:pos="2820"/>
        </w:tabs>
        <w:spacing w:line="600" w:lineRule="auto"/>
        <w:ind w:firstLine="720"/>
        <w:jc w:val="both"/>
        <w:rPr>
          <w:rFonts w:eastAsia="Times New Roman"/>
          <w:szCs w:val="24"/>
        </w:rPr>
      </w:pPr>
      <w:r>
        <w:rPr>
          <w:rFonts w:eastAsia="Times New Roman"/>
          <w:szCs w:val="24"/>
        </w:rPr>
        <w:t>Τι έρχεται, όμως, τώρα; Έρχεται μία τροπολογία σε μία αεροπορική συμφωνία και μας λέει να ξεχάσουμε τα πάντα, να ξεχάσουμε το δημόσιο λογιστικό, να ξεχάσουμε τις διαδικασίες αναθέσεως συμβάσεων,</w:t>
      </w:r>
      <w:r>
        <w:rPr>
          <w:rFonts w:eastAsia="Times New Roman"/>
          <w:szCs w:val="24"/>
        </w:rPr>
        <w:t xml:space="preserve"> προμηθειών, για να βοηθήσουμε τους πρόσφυγες. Ναι, να τους βοηθήσουμε. Όμως, να τους βοηθήσουμε μέσα στο νομοθετικό και ηθικό, αν θέλετε, πλαίσιο, το οποίο πρέπει να διακρίνει την Ελλάδα.</w:t>
      </w:r>
    </w:p>
    <w:p w14:paraId="3B1C0FA3" w14:textId="77777777" w:rsidR="00DC64F4" w:rsidRDefault="0085279E">
      <w:pPr>
        <w:spacing w:line="600" w:lineRule="auto"/>
        <w:ind w:firstLine="720"/>
        <w:jc w:val="both"/>
        <w:rPr>
          <w:rFonts w:eastAsia="UB-Helvetica" w:cs="Times New Roman"/>
          <w:szCs w:val="24"/>
        </w:rPr>
      </w:pPr>
      <w:r>
        <w:rPr>
          <w:rFonts w:eastAsia="UB-Helvetica" w:cs="Times New Roman"/>
          <w:szCs w:val="24"/>
        </w:rPr>
        <w:t>Γιατί το λέω αυτό –και τελειώνω- κύριε Πρόεδρε; Για έναν και μοναδι</w:t>
      </w:r>
      <w:r>
        <w:rPr>
          <w:rFonts w:eastAsia="UB-Helvetica" w:cs="Times New Roman"/>
          <w:szCs w:val="24"/>
        </w:rPr>
        <w:t>κό λόγο: Δεν γνωρίζουμε τι εισροές θα έχει αυτός ο λογαριασμός. Και εκεί μπορεί να γίνει το μεγάλο πάρτι, το μεγάλο φαγοπότι. Διότι</w:t>
      </w:r>
      <w:r>
        <w:rPr>
          <w:rFonts w:eastAsia="UB-Helvetica" w:cs="Times New Roman"/>
          <w:szCs w:val="24"/>
        </w:rPr>
        <w:t>,</w:t>
      </w:r>
      <w:r>
        <w:rPr>
          <w:rFonts w:eastAsia="UB-Helvetica" w:cs="Times New Roman"/>
          <w:szCs w:val="24"/>
        </w:rPr>
        <w:t xml:space="preserve"> εφόσον λέει «…και επιχορηγήσεις από χρηματοδοτικά </w:t>
      </w:r>
      <w:r>
        <w:rPr>
          <w:rFonts w:eastAsia="UB-Helvetica" w:cs="Times New Roman"/>
          <w:szCs w:val="24"/>
        </w:rPr>
        <w:t xml:space="preserve">όργανα </w:t>
      </w:r>
      <w:r>
        <w:rPr>
          <w:rFonts w:eastAsia="UB-Helvetica" w:cs="Times New Roman"/>
          <w:szCs w:val="24"/>
        </w:rPr>
        <w:t>της Ευρωπαϊκής Ένωσης» -αυτό λέει η αιτιολογική έκθεση και με αυτό</w:t>
      </w:r>
      <w:r>
        <w:rPr>
          <w:rFonts w:eastAsia="UB-Helvetica" w:cs="Times New Roman"/>
          <w:szCs w:val="24"/>
        </w:rPr>
        <w:t xml:space="preserve"> το επιχείρημα έρχεται ότι πρέπει να ψηφιστεί- δεν γνωρίζουμε, δεν έχουμε εικόνα για την έκταση. Μήπως εδώ θέλουν να διοχετευθεί η οικονομική βοήθεια για τους πρόσφυγες από την Ευρωπαϊκή Ένωση και αντί να καταλήξουν εκεί που πρέπει, δηλαδή σε αυτούς τους α</w:t>
      </w:r>
      <w:r>
        <w:rPr>
          <w:rFonts w:eastAsia="UB-Helvetica" w:cs="Times New Roman"/>
          <w:szCs w:val="24"/>
        </w:rPr>
        <w:t>νθρώπους, που έχουν πραγματικά ανάγκη, καταλήξουν τελικά σε άλλες τσέπες;</w:t>
      </w:r>
    </w:p>
    <w:p w14:paraId="3B1C0FA4" w14:textId="77777777" w:rsidR="00DC64F4" w:rsidRDefault="0085279E">
      <w:pPr>
        <w:spacing w:line="600" w:lineRule="auto"/>
        <w:ind w:firstLine="720"/>
        <w:jc w:val="both"/>
        <w:rPr>
          <w:rFonts w:eastAsia="UB-Helvetica" w:cs="Times New Roman"/>
          <w:szCs w:val="24"/>
        </w:rPr>
      </w:pPr>
      <w:r>
        <w:rPr>
          <w:rFonts w:eastAsia="UB-Helvetica" w:cs="Times New Roman"/>
          <w:szCs w:val="24"/>
        </w:rPr>
        <w:t>Με αυτές τις σκέψεις ολοκληρώνω, κύριε Πρόεδρε. Και έχω ήδη τοποθετηθεί αναλυτικά, νομίζω, στα ζητήματα που μας απασχολούν.</w:t>
      </w:r>
    </w:p>
    <w:p w14:paraId="3B1C0FA5" w14:textId="77777777" w:rsidR="00DC64F4" w:rsidRDefault="0085279E">
      <w:pPr>
        <w:spacing w:line="600" w:lineRule="auto"/>
        <w:ind w:firstLine="720"/>
        <w:jc w:val="both"/>
        <w:rPr>
          <w:rFonts w:eastAsia="UB-Helvetica" w:cs="Times New Roman"/>
          <w:szCs w:val="24"/>
        </w:rPr>
      </w:pPr>
      <w:r>
        <w:rPr>
          <w:rFonts w:eastAsia="UB-Helvetica" w:cs="Times New Roman"/>
          <w:szCs w:val="24"/>
        </w:rPr>
        <w:t>Σας ευχαριστώ πολύ.</w:t>
      </w:r>
    </w:p>
    <w:p w14:paraId="3B1C0FA6"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Ευχα</w:t>
      </w:r>
      <w:r>
        <w:rPr>
          <w:rFonts w:eastAsia="UB-Helvetica" w:cs="Times New Roman"/>
          <w:szCs w:val="24"/>
        </w:rPr>
        <w:t>ριστούμε τον κ. Καρρά, Κοινοβουλευτικό Εκπρόσωπο της Ένωσης Κεντρώων.</w:t>
      </w:r>
    </w:p>
    <w:p w14:paraId="3B1C0FA7"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ΒΑΣΙΛΕΙΟΣ ΚΕΓΚΕΡΟΓΛΟΥ:</w:t>
      </w:r>
      <w:r>
        <w:rPr>
          <w:rFonts w:eastAsia="UB-Helvetica" w:cs="Times New Roman"/>
          <w:szCs w:val="24"/>
        </w:rPr>
        <w:t xml:space="preserve"> Κύριε Πρόεδρε, θα μπορούσα να έχω τον λόγο;</w:t>
      </w:r>
    </w:p>
    <w:p w14:paraId="3B1C0FA8"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 xml:space="preserve">ΠΡΟΕΔΡΕΥΩΝ (Αναστάσιος Κουράκης): </w:t>
      </w:r>
      <w:r>
        <w:rPr>
          <w:rFonts w:eastAsia="UB-Helvetica" w:cs="Times New Roman"/>
          <w:szCs w:val="24"/>
        </w:rPr>
        <w:t xml:space="preserve">Τι θέλετε, κύριε </w:t>
      </w:r>
      <w:proofErr w:type="spellStart"/>
      <w:r>
        <w:rPr>
          <w:rFonts w:eastAsia="UB-Helvetica" w:cs="Times New Roman"/>
          <w:szCs w:val="24"/>
        </w:rPr>
        <w:t>Κεγκέρογλου</w:t>
      </w:r>
      <w:proofErr w:type="spellEnd"/>
      <w:r>
        <w:rPr>
          <w:rFonts w:eastAsia="UB-Helvetica" w:cs="Times New Roman"/>
          <w:szCs w:val="24"/>
        </w:rPr>
        <w:t xml:space="preserve">; </w:t>
      </w:r>
    </w:p>
    <w:p w14:paraId="3B1C0FA9"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ΒΑΣΙΛΕΙΟΣ ΚΕΓΚΕΡΟΓΛΟΥ:</w:t>
      </w:r>
      <w:r>
        <w:rPr>
          <w:rFonts w:eastAsia="UB-Helvetica" w:cs="Times New Roman"/>
          <w:szCs w:val="24"/>
        </w:rPr>
        <w:t xml:space="preserve"> Έχω ένα ερώτημα επί των τροπολο</w:t>
      </w:r>
      <w:r>
        <w:rPr>
          <w:rFonts w:eastAsia="UB-Helvetica" w:cs="Times New Roman"/>
          <w:szCs w:val="24"/>
        </w:rPr>
        <w:t>γιών.</w:t>
      </w:r>
    </w:p>
    <w:p w14:paraId="3B1C0FAA"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 xml:space="preserve">ΠΡΟΕΔΡΕΥΩΝ (Αναστάσιος Κουράκης): </w:t>
      </w:r>
      <w:r>
        <w:rPr>
          <w:rFonts w:eastAsia="UB-Helvetica" w:cs="Times New Roman"/>
          <w:szCs w:val="24"/>
        </w:rPr>
        <w:t xml:space="preserve">Ορίστε, κύριε </w:t>
      </w:r>
      <w:proofErr w:type="spellStart"/>
      <w:r>
        <w:rPr>
          <w:rFonts w:eastAsia="UB-Helvetica" w:cs="Times New Roman"/>
          <w:szCs w:val="24"/>
        </w:rPr>
        <w:t>Κεγκέρογλου</w:t>
      </w:r>
      <w:proofErr w:type="spellEnd"/>
      <w:r>
        <w:rPr>
          <w:rFonts w:eastAsia="UB-Helvetica" w:cs="Times New Roman"/>
          <w:szCs w:val="24"/>
        </w:rPr>
        <w:t>, έχετε τον λόγο.</w:t>
      </w:r>
    </w:p>
    <w:p w14:paraId="3B1C0FAB"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ΒΑΣΙΛΕΙΟΣ ΚΕΓΚΕΡΟΓΛΟΥ:</w:t>
      </w:r>
      <w:r>
        <w:rPr>
          <w:rFonts w:eastAsia="UB-Helvetica" w:cs="Times New Roman"/>
          <w:szCs w:val="24"/>
        </w:rPr>
        <w:t xml:space="preserve"> Κατέθεσε ο Κοινοβουλευτικός μας Εκπρόσωπος μια </w:t>
      </w:r>
      <w:r>
        <w:rPr>
          <w:rFonts w:eastAsia="UB-Helvetica" w:cs="Times New Roman"/>
          <w:szCs w:val="24"/>
        </w:rPr>
        <w:t>υπουργική απόφαση</w:t>
      </w:r>
      <w:r>
        <w:rPr>
          <w:rFonts w:eastAsia="UB-Helvetica" w:cs="Times New Roman"/>
          <w:szCs w:val="24"/>
        </w:rPr>
        <w:t>, όπου πράγματι πριν από μερικές μέρες με βάση αυτήν την απόφαση συστηνόταν ένας λογαρ</w:t>
      </w:r>
      <w:r>
        <w:rPr>
          <w:rFonts w:eastAsia="UB-Helvetica" w:cs="Times New Roman"/>
          <w:szCs w:val="24"/>
        </w:rPr>
        <w:t>ιασμός στην Τράπεζα της Ελλάδος. Αυτό που θέλουμε να διευκρινιστεί από την πλευρά της Κυβέρνησης είναι αν ο λογαριασμός αυτός είναι ο ίδιος που έρχεται να συσταθεί με την τροπολογία ή αν θα είναι για άλλο</w:t>
      </w:r>
      <w:r>
        <w:rPr>
          <w:rFonts w:eastAsia="UB-Helvetica" w:cs="Times New Roman"/>
          <w:szCs w:val="24"/>
        </w:rPr>
        <w:t>ν</w:t>
      </w:r>
      <w:r>
        <w:rPr>
          <w:rFonts w:eastAsia="UB-Helvetica" w:cs="Times New Roman"/>
          <w:szCs w:val="24"/>
        </w:rPr>
        <w:t xml:space="preserve"> σκοπό, αν θα είναι διαφορετική και γιατί δεν αναφέ</w:t>
      </w:r>
      <w:r>
        <w:rPr>
          <w:rFonts w:eastAsia="UB-Helvetica" w:cs="Times New Roman"/>
          <w:szCs w:val="24"/>
        </w:rPr>
        <w:t xml:space="preserve">ρεται μέσα ότι καταργείται, εν πάση </w:t>
      </w:r>
      <w:proofErr w:type="spellStart"/>
      <w:r>
        <w:rPr>
          <w:rFonts w:eastAsia="UB-Helvetica" w:cs="Times New Roman"/>
          <w:szCs w:val="24"/>
        </w:rPr>
        <w:t>περιπτώσει</w:t>
      </w:r>
      <w:proofErr w:type="spellEnd"/>
      <w:r>
        <w:rPr>
          <w:rFonts w:eastAsia="UB-Helvetica" w:cs="Times New Roman"/>
          <w:szCs w:val="24"/>
        </w:rPr>
        <w:t>, η προηγούμενη υπουργική απόφαση.</w:t>
      </w:r>
    </w:p>
    <w:p w14:paraId="3B1C0FAC" w14:textId="77777777" w:rsidR="00DC64F4" w:rsidRDefault="0085279E">
      <w:pPr>
        <w:spacing w:line="600" w:lineRule="auto"/>
        <w:ind w:firstLine="720"/>
        <w:jc w:val="both"/>
        <w:rPr>
          <w:rFonts w:eastAsia="UB-Helvetica" w:cs="Times New Roman"/>
          <w:szCs w:val="24"/>
        </w:rPr>
      </w:pPr>
      <w:r>
        <w:rPr>
          <w:rFonts w:eastAsia="UB-Helvetica" w:cs="Times New Roman"/>
          <w:szCs w:val="24"/>
        </w:rPr>
        <w:t>Ευχαριστώ.</w:t>
      </w:r>
    </w:p>
    <w:p w14:paraId="3B1C0FAD"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 xml:space="preserve">ΠΡΟΕΔΡΕΥΩΝ (Αναστάσιος Κουράκης): </w:t>
      </w:r>
      <w:r>
        <w:rPr>
          <w:rFonts w:eastAsia="UB-Helvetica" w:cs="Times New Roman"/>
          <w:szCs w:val="24"/>
        </w:rPr>
        <w:t>Καλώς.</w:t>
      </w:r>
    </w:p>
    <w:p w14:paraId="3B1C0FAE" w14:textId="77777777" w:rsidR="00DC64F4" w:rsidRDefault="0085279E">
      <w:pPr>
        <w:spacing w:line="600" w:lineRule="auto"/>
        <w:ind w:firstLine="720"/>
        <w:jc w:val="both"/>
        <w:rPr>
          <w:rFonts w:eastAsia="UB-Helvetica" w:cs="Times New Roman"/>
          <w:szCs w:val="24"/>
        </w:rPr>
      </w:pPr>
      <w:r>
        <w:rPr>
          <w:rFonts w:eastAsia="UB-Helvetica" w:cs="Times New Roman"/>
          <w:szCs w:val="24"/>
        </w:rPr>
        <w:t xml:space="preserve">Τον λόγο έχει ο κ. </w:t>
      </w:r>
      <w:proofErr w:type="spellStart"/>
      <w:r>
        <w:rPr>
          <w:rFonts w:eastAsia="UB-Helvetica" w:cs="Times New Roman"/>
          <w:szCs w:val="24"/>
        </w:rPr>
        <w:t>Φάμελλος</w:t>
      </w:r>
      <w:proofErr w:type="spellEnd"/>
      <w:r>
        <w:rPr>
          <w:rFonts w:eastAsia="UB-Helvetica" w:cs="Times New Roman"/>
          <w:szCs w:val="24"/>
        </w:rPr>
        <w:t>, Κοινοβουλευτικός Εκπρόσωπος του ΣΥΡΙΖΑ.</w:t>
      </w:r>
    </w:p>
    <w:p w14:paraId="3B1C0FAF"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 xml:space="preserve">ΣΩΚΡΑΤΗΣ ΦΑΜΕΛΛΟΣ: </w:t>
      </w:r>
      <w:r>
        <w:rPr>
          <w:rFonts w:eastAsia="UB-Helvetica" w:cs="Times New Roman"/>
          <w:szCs w:val="24"/>
        </w:rPr>
        <w:t>Ευχαριστώ, κύριε Πρόεδρε.</w:t>
      </w:r>
    </w:p>
    <w:p w14:paraId="3B1C0FB0" w14:textId="77777777" w:rsidR="00DC64F4" w:rsidRDefault="0085279E">
      <w:pPr>
        <w:spacing w:line="600" w:lineRule="auto"/>
        <w:ind w:firstLine="720"/>
        <w:jc w:val="both"/>
        <w:rPr>
          <w:rFonts w:eastAsia="UB-Helvetica" w:cs="Times New Roman"/>
          <w:szCs w:val="24"/>
        </w:rPr>
      </w:pPr>
      <w:r>
        <w:rPr>
          <w:rFonts w:eastAsia="UB-Helvetica" w:cs="Times New Roman"/>
          <w:szCs w:val="24"/>
        </w:rPr>
        <w:t>Θα μου επ</w:t>
      </w:r>
      <w:r>
        <w:rPr>
          <w:rFonts w:eastAsia="UB-Helvetica" w:cs="Times New Roman"/>
          <w:szCs w:val="24"/>
        </w:rPr>
        <w:t xml:space="preserve">ιτρέψετε να έχω τουλάχιστον τον χρόνο του κ. </w:t>
      </w:r>
      <w:proofErr w:type="spellStart"/>
      <w:r>
        <w:rPr>
          <w:rFonts w:eastAsia="UB-Helvetica" w:cs="Times New Roman"/>
          <w:szCs w:val="24"/>
        </w:rPr>
        <w:t>Βρούτση</w:t>
      </w:r>
      <w:proofErr w:type="spellEnd"/>
      <w:r>
        <w:rPr>
          <w:rFonts w:eastAsia="UB-Helvetica" w:cs="Times New Roman"/>
          <w:szCs w:val="24"/>
        </w:rPr>
        <w:t>, όχι για τίποτε άλλο, αλλά είναι αρκετά τα ερωτήματα. Θα τα απαντήσω λεπτομερώς και στοιχειοθετώντας τα.</w:t>
      </w:r>
    </w:p>
    <w:p w14:paraId="3B1C0FB1" w14:textId="77777777" w:rsidR="00DC64F4" w:rsidRDefault="0085279E">
      <w:pPr>
        <w:spacing w:line="600" w:lineRule="auto"/>
        <w:ind w:firstLine="720"/>
        <w:jc w:val="both"/>
        <w:rPr>
          <w:rFonts w:eastAsia="UB-Helvetica" w:cs="Times New Roman"/>
          <w:szCs w:val="24"/>
        </w:rPr>
      </w:pPr>
      <w:r>
        <w:rPr>
          <w:rFonts w:eastAsia="UB-Helvetica" w:cs="Times New Roman"/>
          <w:szCs w:val="24"/>
        </w:rPr>
        <w:t>Θέλω να ξεκινήσω, συμφωνώντας με την τοποθέτηση του κ. Θεοχαρόπουλου ότι απαιτείται σοβαρότητα. Κα</w:t>
      </w:r>
      <w:r>
        <w:rPr>
          <w:rFonts w:eastAsia="UB-Helvetica" w:cs="Times New Roman"/>
          <w:szCs w:val="24"/>
        </w:rPr>
        <w:t>ι προφανώς σε αυτές τις στιγμές στις οποίες βρίσκεται η χώρας μας απαιτείται σοβαρότητα πρώτα απ’ όλα από το Κοινοβούλιο και από την Κυβέρνηση. Και αυτό επιδιώκουμε ακριβώς και με τις τροπολογίες.</w:t>
      </w:r>
    </w:p>
    <w:p w14:paraId="3B1C0FB2" w14:textId="77777777" w:rsidR="00DC64F4" w:rsidRDefault="0085279E">
      <w:pPr>
        <w:spacing w:line="600" w:lineRule="auto"/>
        <w:ind w:firstLine="720"/>
        <w:jc w:val="both"/>
        <w:rPr>
          <w:rFonts w:eastAsia="UB-Helvetica" w:cs="Times New Roman"/>
          <w:szCs w:val="24"/>
        </w:rPr>
      </w:pPr>
      <w:r>
        <w:rPr>
          <w:rFonts w:eastAsia="UB-Helvetica" w:cs="Times New Roman"/>
          <w:szCs w:val="24"/>
        </w:rPr>
        <w:t xml:space="preserve">Κυρίες και κύριοι συνάδελφοι, μην κρυβόμαστε πίσω από το δάχτυλό μας. Οι τροπολογίες έρχονται να καλύψουν τραγικά λάθη της διοίκησης των προηγούμενων χρόνων. Διότι μην μου πείτε ότι δεν είναι τραγικό λάθος το ότι δεν προβλεπόταν πώς θα πηγαίνουν τα παιδιά </w:t>
      </w:r>
      <w:r>
        <w:rPr>
          <w:rFonts w:eastAsia="UB-Helvetica" w:cs="Times New Roman"/>
          <w:szCs w:val="24"/>
        </w:rPr>
        <w:t>να δίνουν πανελλαδικές εξετάσεις. Και δεν πιστεύω να εγκαλούμεθα διότι πάμε να διορθώσουμε κάτι το οποίο είναι υποχρέωσή μας απέναντι στη νεολαία της χώρας, ιδιαίτερα στην ύπαιθρο και στην περιφερειακή ανάπτυξη. Πρέπει να κάνουμε τέτοιες αλλαγές και τις κά</w:t>
      </w:r>
      <w:r>
        <w:rPr>
          <w:rFonts w:eastAsia="UB-Helvetica" w:cs="Times New Roman"/>
          <w:szCs w:val="24"/>
        </w:rPr>
        <w:t>νουμε και με τροπολογίες.</w:t>
      </w:r>
    </w:p>
    <w:p w14:paraId="3B1C0FB3" w14:textId="77777777" w:rsidR="00DC64F4" w:rsidRDefault="0085279E">
      <w:pPr>
        <w:spacing w:line="600" w:lineRule="auto"/>
        <w:ind w:firstLine="720"/>
        <w:jc w:val="both"/>
        <w:rPr>
          <w:rFonts w:eastAsia="UB-Helvetica" w:cs="Times New Roman"/>
          <w:szCs w:val="24"/>
        </w:rPr>
      </w:pPr>
      <w:r>
        <w:rPr>
          <w:rFonts w:eastAsia="UB-Helvetica" w:cs="Times New Roman"/>
          <w:szCs w:val="24"/>
        </w:rPr>
        <w:t>Το δεύτερο είναι το θέμα των «</w:t>
      </w:r>
      <w:r>
        <w:rPr>
          <w:rFonts w:eastAsia="UB-Helvetica" w:cs="Times New Roman"/>
          <w:szCs w:val="24"/>
        </w:rPr>
        <w:t>ΚΤΙΡΙΑΚΩΝ ΥΠΟΔΟΜΩΝ</w:t>
      </w:r>
      <w:r>
        <w:rPr>
          <w:rFonts w:eastAsia="UB-Helvetica" w:cs="Times New Roman"/>
          <w:szCs w:val="24"/>
        </w:rPr>
        <w:t>». Η προηγούμενη διοίκηση επέλεξε να ενοποιήσει διάφορα δημόσια -αν θέλετε- συστήματα κατασκευής έργων σε έναν φορέα, αλλά δεν προέβλεψε να τους δώσει τα λεφτά με τα οποία θα δούλευα</w:t>
      </w:r>
      <w:r>
        <w:rPr>
          <w:rFonts w:eastAsia="UB-Helvetica" w:cs="Times New Roman"/>
          <w:szCs w:val="24"/>
        </w:rPr>
        <w:t>ν.</w:t>
      </w:r>
    </w:p>
    <w:p w14:paraId="3B1C0FB4" w14:textId="77777777" w:rsidR="00DC64F4" w:rsidRDefault="0085279E">
      <w:pPr>
        <w:spacing w:line="600" w:lineRule="auto"/>
        <w:ind w:firstLine="720"/>
        <w:jc w:val="both"/>
        <w:rPr>
          <w:rFonts w:eastAsia="UB-Helvetica" w:cs="Times New Roman"/>
          <w:szCs w:val="24"/>
        </w:rPr>
      </w:pPr>
      <w:r>
        <w:rPr>
          <w:rFonts w:eastAsia="UB-Helvetica" w:cs="Times New Roman"/>
          <w:szCs w:val="24"/>
        </w:rPr>
        <w:t>Πρακτικά δηλαδή -και το λέω και στον κ. Καρρά αυτό με όλη τη συναδελφική, αν θέλετε, επικοινωνία-…</w:t>
      </w:r>
    </w:p>
    <w:p w14:paraId="3B1C0FB5"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ΓΕΩΡΓΙΟΣ - ΔΗΜΗΤΡΙΟΣ ΚΑΡΡΑΣ:</w:t>
      </w:r>
      <w:r>
        <w:rPr>
          <w:rFonts w:eastAsia="UB-Helvetica" w:cs="Times New Roman"/>
          <w:szCs w:val="24"/>
        </w:rPr>
        <w:t xml:space="preserve"> Έχω εμπειρία. </w:t>
      </w:r>
    </w:p>
    <w:p w14:paraId="3B1C0FB6"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 xml:space="preserve">ΣΩΚΡΑΤΗΣ ΦΑΜΕΛΛΟΣ: </w:t>
      </w:r>
      <w:r>
        <w:rPr>
          <w:rFonts w:eastAsia="UB-Helvetica" w:cs="Times New Roman"/>
          <w:szCs w:val="24"/>
        </w:rPr>
        <w:t xml:space="preserve">Θα σας πω το εξής, κύριε Καρρά. Και κυρίες και κύριοι συνάδελφοι, </w:t>
      </w:r>
      <w:proofErr w:type="spellStart"/>
      <w:r>
        <w:rPr>
          <w:rFonts w:eastAsia="UB-Helvetica" w:cs="Times New Roman"/>
          <w:szCs w:val="24"/>
        </w:rPr>
        <w:t>συγχωρέστε</w:t>
      </w:r>
      <w:proofErr w:type="spellEnd"/>
      <w:r>
        <w:rPr>
          <w:rFonts w:eastAsia="UB-Helvetica" w:cs="Times New Roman"/>
          <w:szCs w:val="24"/>
        </w:rPr>
        <w:t xml:space="preserve"> με, δεν είναι </w:t>
      </w:r>
      <w:r>
        <w:rPr>
          <w:rFonts w:eastAsia="UB-Helvetica" w:cs="Times New Roman"/>
          <w:szCs w:val="24"/>
        </w:rPr>
        <w:t>προσωπικό. Για χάρη του λόγου.</w:t>
      </w:r>
    </w:p>
    <w:p w14:paraId="3B1C0FB7" w14:textId="77777777" w:rsidR="00DC64F4" w:rsidRDefault="0085279E">
      <w:pPr>
        <w:spacing w:line="600" w:lineRule="auto"/>
        <w:ind w:firstLine="720"/>
        <w:jc w:val="both"/>
        <w:rPr>
          <w:rFonts w:eastAsia="UB-Helvetica" w:cs="Times New Roman"/>
          <w:szCs w:val="24"/>
        </w:rPr>
      </w:pPr>
      <w:r>
        <w:rPr>
          <w:rFonts w:eastAsia="UB-Helvetica" w:cs="Times New Roman"/>
          <w:szCs w:val="24"/>
        </w:rPr>
        <w:t>Αν δεν μεταφέρουμε τους πόρους του ταμείου του λογαριασμού αυτού προς τις «</w:t>
      </w:r>
      <w:r>
        <w:rPr>
          <w:rFonts w:eastAsia="UB-Helvetica" w:cs="Times New Roman"/>
          <w:szCs w:val="24"/>
        </w:rPr>
        <w:t>ΚΤΙΡΙΑΚΕΣ ΥΠΟΔΟΜΕΣ</w:t>
      </w:r>
      <w:r>
        <w:rPr>
          <w:rFonts w:eastAsia="UB-Helvetica" w:cs="Times New Roman"/>
          <w:szCs w:val="24"/>
        </w:rPr>
        <w:t xml:space="preserve">», είναι σαν να απαγορεύουμε στις </w:t>
      </w:r>
      <w:r>
        <w:rPr>
          <w:rFonts w:eastAsia="UB-Helvetica" w:cs="Times New Roman"/>
          <w:szCs w:val="24"/>
        </w:rPr>
        <w:t>«ΚΤΙΡΙΑΚΕΣ ΥΠΟΔΟΜΕΣ»</w:t>
      </w:r>
      <w:r>
        <w:rPr>
          <w:rFonts w:eastAsia="UB-Helvetica" w:cs="Times New Roman"/>
          <w:szCs w:val="24"/>
        </w:rPr>
        <w:t xml:space="preserve"> να κάνουν δικαστήρια και επισκευές φυλακών.</w:t>
      </w:r>
    </w:p>
    <w:p w14:paraId="3B1C0FB8" w14:textId="77777777" w:rsidR="00DC64F4" w:rsidRDefault="0085279E">
      <w:pPr>
        <w:spacing w:line="600" w:lineRule="auto"/>
        <w:ind w:firstLine="720"/>
        <w:jc w:val="both"/>
        <w:rPr>
          <w:rFonts w:eastAsia="UB-Helvetica" w:cs="Times New Roman"/>
          <w:szCs w:val="24"/>
        </w:rPr>
      </w:pPr>
      <w:r>
        <w:rPr>
          <w:rFonts w:eastAsia="UB-Helvetica" w:cs="Times New Roman"/>
          <w:szCs w:val="24"/>
        </w:rPr>
        <w:t>Προφανώς, αγαπητοί συνάδελφοι, δε</w:t>
      </w:r>
      <w:r>
        <w:rPr>
          <w:rFonts w:eastAsia="UB-Helvetica" w:cs="Times New Roman"/>
          <w:szCs w:val="24"/>
        </w:rPr>
        <w:t xml:space="preserve">ν έχουμε το δικαίωμα να απαγορέψουμε απ’ αυτόν τον δημόσιο φορέα να κατασκευάζει δημόσια έργα. Δεν μπορούμε να στερούμε την ποιότητα των υποδομών ή τη λειτουργία των δικαστηρίων και την πορεία της </w:t>
      </w:r>
      <w:r>
        <w:rPr>
          <w:rFonts w:eastAsia="UB-Helvetica" w:cs="Times New Roman"/>
          <w:szCs w:val="24"/>
        </w:rPr>
        <w:t>δικαιοσύνης</w:t>
      </w:r>
      <w:r>
        <w:rPr>
          <w:rFonts w:eastAsia="UB-Helvetica" w:cs="Times New Roman"/>
          <w:szCs w:val="24"/>
        </w:rPr>
        <w:t>.</w:t>
      </w:r>
    </w:p>
    <w:p w14:paraId="3B1C0FB9" w14:textId="77777777" w:rsidR="00DC64F4" w:rsidRDefault="0085279E">
      <w:pPr>
        <w:spacing w:line="600" w:lineRule="auto"/>
        <w:ind w:firstLine="720"/>
        <w:jc w:val="both"/>
        <w:rPr>
          <w:rFonts w:eastAsia="UB-Helvetica" w:cs="Times New Roman"/>
          <w:szCs w:val="24"/>
        </w:rPr>
      </w:pPr>
      <w:r>
        <w:rPr>
          <w:rFonts w:eastAsia="UB-Helvetica" w:cs="Times New Roman"/>
          <w:szCs w:val="24"/>
        </w:rPr>
        <w:t xml:space="preserve">Άρα, είναι υποχρέωσή μας, για να καλύψουμε </w:t>
      </w:r>
      <w:r>
        <w:rPr>
          <w:rFonts w:eastAsia="UB-Helvetica" w:cs="Times New Roman"/>
          <w:szCs w:val="24"/>
        </w:rPr>
        <w:t>τραγικά λάθη και ανεπάρκειες της προηγούμενης διοίκησης, να κάνουμε και αυτήν την τροπολογία.</w:t>
      </w:r>
    </w:p>
    <w:p w14:paraId="3B1C0FBA" w14:textId="77777777" w:rsidR="00DC64F4" w:rsidRDefault="0085279E">
      <w:pPr>
        <w:spacing w:line="600" w:lineRule="auto"/>
        <w:ind w:firstLine="720"/>
        <w:jc w:val="both"/>
        <w:rPr>
          <w:rFonts w:eastAsia="UB-Helvetica" w:cs="Times New Roman"/>
          <w:szCs w:val="24"/>
        </w:rPr>
      </w:pPr>
      <w:r>
        <w:rPr>
          <w:rFonts w:eastAsia="UB-Helvetica" w:cs="Times New Roman"/>
          <w:szCs w:val="24"/>
        </w:rPr>
        <w:t>Βέβαια, δεν μπορεί κανείς να μας κατηγορήσει ότι οι Βουλευτές του ΣΥΡΙΖΑ επιλέγουν, ενισχύοντας την ανάπτυξη, να μειώσουν το κόστος ενέργειας σε μικρές και μεσαίε</w:t>
      </w:r>
      <w:r>
        <w:rPr>
          <w:rFonts w:eastAsia="UB-Helvetica" w:cs="Times New Roman"/>
          <w:szCs w:val="24"/>
        </w:rPr>
        <w:t>ς παραγωγικές μονάδες που χρησιμοποιούν φυσικό αέριο, διότι αυτές υπάρχουν στον άξονα του δικτύου φυσικού αερίου και αυτές στοχεύουμε να ενισχύσουμε.</w:t>
      </w:r>
    </w:p>
    <w:p w14:paraId="3B1C0FBB" w14:textId="77777777" w:rsidR="00DC64F4" w:rsidRDefault="0085279E">
      <w:pPr>
        <w:spacing w:line="600" w:lineRule="auto"/>
        <w:ind w:firstLine="720"/>
        <w:jc w:val="both"/>
        <w:rPr>
          <w:rFonts w:eastAsia="UB-Helvetica" w:cs="Times New Roman"/>
          <w:b/>
          <w:szCs w:val="24"/>
        </w:rPr>
      </w:pPr>
      <w:r>
        <w:rPr>
          <w:rFonts w:eastAsia="UB-Helvetica" w:cs="Times New Roman"/>
          <w:szCs w:val="24"/>
        </w:rPr>
        <w:t>Καλώ και τον συνάδελφο από το Κομμουνιστικό Κόμμα Ελλάδας να σκεφτεί ότι η μείωση του κόστους ενέργειας στ</w:t>
      </w:r>
      <w:r>
        <w:rPr>
          <w:rFonts w:eastAsia="UB-Helvetica" w:cs="Times New Roman"/>
          <w:szCs w:val="24"/>
        </w:rPr>
        <w:t>η μικρομεσαία και μεσαία επιχειρηματικότητα βελτιώνει και τη θέση της εργασίας</w:t>
      </w:r>
      <w:r>
        <w:rPr>
          <w:rFonts w:eastAsia="UB-Helvetica" w:cs="Times New Roman"/>
          <w:b/>
          <w:szCs w:val="24"/>
        </w:rPr>
        <w:t>.</w:t>
      </w:r>
    </w:p>
    <w:p w14:paraId="3B1C0FBC"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ΓΕΩΡΓΙΟΣ ΛΑΜΠΡΟΥΛΗΣ (</w:t>
      </w:r>
      <w:r>
        <w:rPr>
          <w:rFonts w:eastAsia="UB-Helvetica" w:cs="Times New Roman"/>
          <w:b/>
          <w:szCs w:val="24"/>
        </w:rPr>
        <w:t xml:space="preserve">Ζ΄ </w:t>
      </w:r>
      <w:r>
        <w:rPr>
          <w:rFonts w:eastAsia="UB-Helvetica" w:cs="Times New Roman"/>
          <w:b/>
          <w:szCs w:val="24"/>
        </w:rPr>
        <w:t>Αντιπρόεδρος της Βουλής):</w:t>
      </w:r>
      <w:r>
        <w:rPr>
          <w:rFonts w:eastAsia="UB-Helvetica" w:cs="Times New Roman"/>
          <w:szCs w:val="24"/>
        </w:rPr>
        <w:t xml:space="preserve"> Τοποθετηθήκαμε. Μας ακούσατε. Μη μας εγκαλείτε.</w:t>
      </w:r>
    </w:p>
    <w:p w14:paraId="3B1C0FBD" w14:textId="77777777" w:rsidR="00DC64F4" w:rsidRDefault="0085279E">
      <w:pPr>
        <w:spacing w:line="600" w:lineRule="auto"/>
        <w:ind w:firstLine="720"/>
        <w:jc w:val="both"/>
        <w:rPr>
          <w:rFonts w:eastAsia="UB-Helvetica" w:cs="Times New Roman"/>
          <w:szCs w:val="24"/>
        </w:rPr>
      </w:pPr>
      <w:r>
        <w:rPr>
          <w:rFonts w:eastAsia="UB-Helvetica" w:cs="Times New Roman"/>
          <w:szCs w:val="24"/>
        </w:rPr>
        <w:t>Κύριε Πρόεδρε, θα ήθελα τον λόγο μετά.</w:t>
      </w:r>
    </w:p>
    <w:p w14:paraId="3B1C0FBE" w14:textId="77777777" w:rsidR="00DC64F4" w:rsidRDefault="0085279E">
      <w:pPr>
        <w:spacing w:line="600" w:lineRule="auto"/>
        <w:ind w:firstLine="720"/>
        <w:jc w:val="both"/>
        <w:rPr>
          <w:rFonts w:eastAsia="UB-Helvetica" w:cs="Times New Roman"/>
          <w:szCs w:val="24"/>
        </w:rPr>
      </w:pPr>
      <w:r>
        <w:rPr>
          <w:rFonts w:eastAsia="UB-Helvetica" w:cs="Times New Roman"/>
          <w:b/>
          <w:szCs w:val="24"/>
        </w:rPr>
        <w:t xml:space="preserve">ΣΩΚΡΑΤΗΣ ΦΑΜΕΛΛΟΣ: </w:t>
      </w:r>
      <w:r>
        <w:rPr>
          <w:rFonts w:eastAsia="UB-Helvetica" w:cs="Times New Roman"/>
          <w:szCs w:val="24"/>
        </w:rPr>
        <w:t>Κύριε συνάδελφε, ευχ</w:t>
      </w:r>
      <w:r>
        <w:rPr>
          <w:rFonts w:eastAsia="UB-Helvetica" w:cs="Times New Roman"/>
          <w:szCs w:val="24"/>
        </w:rPr>
        <w:t>αρίστως να τοποθετηθείτε.</w:t>
      </w:r>
    </w:p>
    <w:p w14:paraId="3B1C0FBF" w14:textId="77777777" w:rsidR="00DC64F4" w:rsidRDefault="0085279E">
      <w:pPr>
        <w:spacing w:line="600" w:lineRule="auto"/>
        <w:ind w:firstLine="720"/>
        <w:jc w:val="both"/>
        <w:rPr>
          <w:rFonts w:eastAsia="UB-Helvetica" w:cs="Times New Roman"/>
          <w:szCs w:val="24"/>
        </w:rPr>
      </w:pPr>
      <w:r>
        <w:rPr>
          <w:rFonts w:eastAsia="UB-Helvetica" w:cs="Times New Roman"/>
          <w:szCs w:val="24"/>
        </w:rPr>
        <w:t>Πρακτικά, κύριε συνάδελφε, νομίζω ότι η απασχόληση, η εργασία, οι εργαζόμενοι και οι άνεργοι που προσδοκούν απασχόληση, ευνοούνται από τη μείωση του κόστους εργασίας στις βιοτεχνικές και παραγωγικές μονάδες και στους βιοτέχνες.</w:t>
      </w:r>
    </w:p>
    <w:p w14:paraId="3B1C0FC0" w14:textId="77777777" w:rsidR="00DC64F4" w:rsidRDefault="0085279E">
      <w:pPr>
        <w:spacing w:line="600" w:lineRule="auto"/>
        <w:ind w:firstLine="720"/>
        <w:jc w:val="both"/>
        <w:rPr>
          <w:rFonts w:eastAsia="UB-Helvetica" w:cs="Times New Roman"/>
          <w:szCs w:val="24"/>
        </w:rPr>
      </w:pPr>
      <w:r>
        <w:rPr>
          <w:rFonts w:eastAsia="UB-Helvetica" w:cs="Times New Roman"/>
          <w:szCs w:val="24"/>
        </w:rPr>
        <w:t>Ας</w:t>
      </w:r>
      <w:r>
        <w:rPr>
          <w:rFonts w:eastAsia="UB-Helvetica" w:cs="Times New Roman"/>
          <w:szCs w:val="24"/>
        </w:rPr>
        <w:t xml:space="preserve"> πάμε λιγάκι σε αυτά τα δύο που σας απασχόλησαν περισσότερο.</w:t>
      </w:r>
    </w:p>
    <w:p w14:paraId="3B1C0FC1" w14:textId="77777777" w:rsidR="00DC64F4" w:rsidRDefault="0085279E">
      <w:pPr>
        <w:spacing w:line="600" w:lineRule="auto"/>
        <w:ind w:firstLine="720"/>
        <w:jc w:val="both"/>
        <w:rPr>
          <w:rFonts w:eastAsia="UB-Helvetica" w:cs="Times New Roman"/>
          <w:szCs w:val="24"/>
        </w:rPr>
      </w:pPr>
      <w:r>
        <w:rPr>
          <w:rFonts w:eastAsia="UB-Helvetica" w:cs="Times New Roman"/>
          <w:szCs w:val="24"/>
        </w:rPr>
        <w:t>Η θητεία των μελών στο Διοικητικό Συμβούλιο της ΔΕΗ είναι φωτογραφική διάταξη και αφορά ένα συγκεκριμένο άτομο; Αγαπητοί συνάδελφοι, όταν αναφέρεστε σε ένα συγκεκριμένο άτομο, προδήλως αποδεικνύε</w:t>
      </w:r>
      <w:r>
        <w:rPr>
          <w:rFonts w:eastAsia="UB-Helvetica" w:cs="Times New Roman"/>
          <w:szCs w:val="24"/>
        </w:rPr>
        <w:t>τε ότι η φωτογραφική είναι η δική σας επιδίωξη του αποκλεισμού, διότι εμείς δεν αναφερθήκαμε σε άτομο.</w:t>
      </w:r>
    </w:p>
    <w:p w14:paraId="3B1C0FC2" w14:textId="77777777" w:rsidR="00DC64F4" w:rsidRDefault="0085279E">
      <w:pPr>
        <w:spacing w:line="600" w:lineRule="auto"/>
        <w:ind w:firstLine="720"/>
        <w:jc w:val="both"/>
        <w:rPr>
          <w:rFonts w:eastAsia="UB-Helvetica" w:cs="Times New Roman"/>
          <w:szCs w:val="24"/>
        </w:rPr>
      </w:pPr>
      <w:r>
        <w:rPr>
          <w:rFonts w:eastAsia="UB-Helvetica" w:cs="Times New Roman"/>
          <w:szCs w:val="24"/>
        </w:rPr>
        <w:t>Δυστυχώς, μέχρι τώρα φωτογραφική ήταν η διάταξη και αντιδημοκρατική, που απαγόρευε στους εργαζόμενους να διαλέγουν όποιον θέλουν για το Διοικητικό Συμβού</w:t>
      </w:r>
      <w:r>
        <w:rPr>
          <w:rFonts w:eastAsia="UB-Helvetica" w:cs="Times New Roman"/>
          <w:szCs w:val="24"/>
        </w:rPr>
        <w:t xml:space="preserve">λιο της επιχείρησης, διότι αυτό ίσχυε με τη μία θητεία μόνο, που ήταν φωτογραφικό. Εμείς ερχόμαστε και πολύ απλά λέμε ότι δεν πρέπει να τίθεται κανένα πρόσκομμα δημοκρατικής εκπροσώπησης, ιδιαίτερα δε το πρόσκομμα των θητειών, όταν ακόμα και στις </w:t>
      </w:r>
      <w:r>
        <w:rPr>
          <w:rFonts w:eastAsia="UB-Helvetica" w:cs="Times New Roman"/>
          <w:szCs w:val="24"/>
        </w:rPr>
        <w:t>ανεξάρτητ</w:t>
      </w:r>
      <w:r>
        <w:rPr>
          <w:rFonts w:eastAsia="UB-Helvetica" w:cs="Times New Roman"/>
          <w:szCs w:val="24"/>
        </w:rPr>
        <w:t>ες αρχές</w:t>
      </w:r>
      <w:r>
        <w:rPr>
          <w:rFonts w:eastAsia="UB-Helvetica" w:cs="Times New Roman"/>
          <w:szCs w:val="24"/>
        </w:rPr>
        <w:t xml:space="preserve"> προσφάτως δόθηκε η δυνατότητα να επαναλαμβάνεται η θητεία.</w:t>
      </w:r>
    </w:p>
    <w:p w14:paraId="3B1C0FC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άμε και στο τελευταίο, που είναι ο ειδικός λογαριασμός. Ο ειδικός λογαριασμός αρωγής απευθύνεται μόνο σε αυτούς που κατ’ εξαίρεση του δημόσιου λογιστικού και του ευρωπαϊκού λογιστικού θέλ</w:t>
      </w:r>
      <w:r>
        <w:rPr>
          <w:rFonts w:eastAsia="Times New Roman" w:cs="Times New Roman"/>
          <w:szCs w:val="24"/>
        </w:rPr>
        <w:t xml:space="preserve">ουν να δώσουν πόρους για τους πρόσφυγες. Έρχεται, παραδείγματος χάριν, ένας φιλέλληνας ή ένας Έλληνας ευπατρίδης του εξωτερικού και θέλει να δώσει πόρους. </w:t>
      </w:r>
    </w:p>
    <w:p w14:paraId="3B1C0FC4"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Προτείνουμε, λοιπόν, να εξαιρείται αυτός ο λογαριασμός από τη διαδικασία ανάληψης δαπάνης, έκδοσης ε</w:t>
      </w:r>
      <w:r>
        <w:rPr>
          <w:rFonts w:eastAsia="Times New Roman" w:cs="Times New Roman"/>
          <w:szCs w:val="24"/>
        </w:rPr>
        <w:t xml:space="preserve">ντάλματος, διαδικασίας διαγωνισμού με βάση τους όρους του </w:t>
      </w:r>
      <w:proofErr w:type="spellStart"/>
      <w:r>
        <w:rPr>
          <w:rFonts w:eastAsia="Times New Roman" w:cs="Times New Roman"/>
          <w:szCs w:val="24"/>
        </w:rPr>
        <w:t>δωροθέτη</w:t>
      </w:r>
      <w:proofErr w:type="spellEnd"/>
      <w:r>
        <w:rPr>
          <w:rFonts w:eastAsia="Times New Roman" w:cs="Times New Roman"/>
          <w:szCs w:val="24"/>
        </w:rPr>
        <w:t xml:space="preserve">, αν θέλετε, αυτού που θέτει αυτή τη στιγμή την ενίσχυση. </w:t>
      </w:r>
    </w:p>
    <w:p w14:paraId="3B1C0FC5"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Και για τον λόγο αυτό, για να μην δημιουργούνται εντυπώσεις, προτείνω, κύριε Υπουργέ, να αποσύρουμε τις επιχορηγήσεις της Ευρωπαϊκή</w:t>
      </w:r>
      <w:r>
        <w:rPr>
          <w:rFonts w:eastAsia="Times New Roman" w:cs="Times New Roman"/>
          <w:szCs w:val="24"/>
        </w:rPr>
        <w:t xml:space="preserve">ς Ένωσης. Δεν αφορά τη συμβατική χρηματοδότηση της Ευρωπαϊκής Ένωσης προς τους πρόσφυγες. Αφορούσε κατ’ εξαίρεση εργαλεία. </w:t>
      </w:r>
    </w:p>
    <w:p w14:paraId="3B1C0FC6" w14:textId="77777777" w:rsidR="00DC64F4" w:rsidRDefault="0085279E">
      <w:pPr>
        <w:spacing w:line="600" w:lineRule="auto"/>
        <w:ind w:firstLine="720"/>
        <w:jc w:val="both"/>
        <w:rPr>
          <w:rFonts w:eastAsia="Times New Roman" w:cs="Times New Roman"/>
          <w:szCs w:val="24"/>
        </w:rPr>
      </w:pPr>
      <w:proofErr w:type="spellStart"/>
      <w:r>
        <w:rPr>
          <w:rFonts w:eastAsia="Times New Roman" w:cs="Times New Roman"/>
          <w:szCs w:val="24"/>
        </w:rPr>
        <w:t>Επιφυλασσόμεθα</w:t>
      </w:r>
      <w:proofErr w:type="spellEnd"/>
      <w:r>
        <w:rPr>
          <w:rFonts w:eastAsia="Times New Roman" w:cs="Times New Roman"/>
          <w:szCs w:val="24"/>
        </w:rPr>
        <w:t xml:space="preserve">, αγαπητοί συνάδελφοι, αν έρθει κατ’ εξαίρεση χρηματοδοτικό εργαλείο της Ευρώπης, να νομοθετήσουμε κατ’ εξαίρεση κάτι </w:t>
      </w:r>
      <w:r>
        <w:rPr>
          <w:rFonts w:eastAsia="Times New Roman" w:cs="Times New Roman"/>
          <w:szCs w:val="24"/>
        </w:rPr>
        <w:t xml:space="preserve">επιπλέον. </w:t>
      </w:r>
    </w:p>
    <w:p w14:paraId="3B1C0FC7"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Για να μην υπάρχουν, λοιπόν, εντυπώσεις, το αφαιρούμε και προτείνουμε στον Υπουργό να αποδεχθεί την αφαίρεση. Διότι</w:t>
      </w:r>
      <w:r>
        <w:rPr>
          <w:rFonts w:eastAsia="Times New Roman" w:cs="Times New Roman"/>
          <w:szCs w:val="24"/>
        </w:rPr>
        <w:t>,</w:t>
      </w:r>
      <w:r>
        <w:rPr>
          <w:rFonts w:eastAsia="Times New Roman" w:cs="Times New Roman"/>
          <w:szCs w:val="24"/>
        </w:rPr>
        <w:t xml:space="preserve"> πρακτικά, κύριοι συνάδελφοι της Δημοκρατικής Συμπαράταξης, έρχεται αυτή εδώ η τροπολογία να αντικαταστήσει την υπουργική απόφαση</w:t>
      </w:r>
      <w:r>
        <w:rPr>
          <w:rFonts w:eastAsia="Times New Roman" w:cs="Times New Roman"/>
          <w:szCs w:val="24"/>
        </w:rPr>
        <w:t>, η οποία δεν έχει νομική βάση, διότι προφανώς γνωρίζετε…</w:t>
      </w:r>
    </w:p>
    <w:p w14:paraId="3B1C0FC8"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Η </w:t>
      </w:r>
      <w:r>
        <w:rPr>
          <w:rFonts w:eastAsia="Times New Roman" w:cs="Times New Roman"/>
          <w:bCs/>
          <w:shd w:val="clear" w:color="auto" w:fill="FFFFFF"/>
        </w:rPr>
        <w:t>διαχείριση</w:t>
      </w:r>
      <w:r>
        <w:rPr>
          <w:rFonts w:eastAsia="Times New Roman" w:cs="Times New Roman"/>
          <w:szCs w:val="24"/>
        </w:rPr>
        <w:t xml:space="preserve"> λέει, κύριε </w:t>
      </w:r>
      <w:proofErr w:type="spellStart"/>
      <w:r>
        <w:rPr>
          <w:rFonts w:eastAsia="Times New Roman" w:cs="Times New Roman"/>
          <w:szCs w:val="24"/>
        </w:rPr>
        <w:t>Φάμελλε</w:t>
      </w:r>
      <w:proofErr w:type="spellEnd"/>
      <w:r>
        <w:rPr>
          <w:rFonts w:eastAsia="Times New Roman" w:cs="Times New Roman"/>
          <w:szCs w:val="24"/>
        </w:rPr>
        <w:t>!</w:t>
      </w:r>
    </w:p>
    <w:p w14:paraId="3B1C0FC9"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…ότι ο νόμος είναι υπεράνω της υπουργικής απόφασης, η οποία εκ νέου θα καθορίσει το πλαίσιο. </w:t>
      </w:r>
    </w:p>
    <w:p w14:paraId="3B1C0FCA"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Και μην μπλέκετε. Είστε πολύ έμπε</w:t>
      </w:r>
      <w:r>
        <w:rPr>
          <w:rFonts w:eastAsia="Times New Roman" w:cs="Times New Roman"/>
          <w:szCs w:val="24"/>
        </w:rPr>
        <w:t xml:space="preserve">ιροι στα νομοτεχνικά, γνωρίζετε τη διαδικασία. </w:t>
      </w:r>
    </w:p>
    <w:p w14:paraId="3B1C0FCB"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Η κατ’ εξαίρεση, λοιπόν, δημιουργία του λογαριασμού και η κατ’ εξαίρεση διαχείριση …</w:t>
      </w:r>
    </w:p>
    <w:p w14:paraId="3B1C0FCC"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«Η κατ’ εξαίρεση </w:t>
      </w:r>
      <w:r>
        <w:rPr>
          <w:rFonts w:eastAsia="Times New Roman" w:cs="Times New Roman"/>
          <w:bCs/>
          <w:shd w:val="clear" w:color="auto" w:fill="FFFFFF"/>
        </w:rPr>
        <w:t>διαχείριση»</w:t>
      </w:r>
      <w:r>
        <w:rPr>
          <w:rFonts w:eastAsia="Times New Roman" w:cs="Times New Roman"/>
          <w:szCs w:val="24"/>
        </w:rPr>
        <w:t xml:space="preserve"> λέει, κύριε </w:t>
      </w:r>
      <w:proofErr w:type="spellStart"/>
      <w:r>
        <w:rPr>
          <w:rFonts w:eastAsia="Times New Roman" w:cs="Times New Roman"/>
          <w:szCs w:val="24"/>
        </w:rPr>
        <w:t>Φάμελλε</w:t>
      </w:r>
      <w:proofErr w:type="spellEnd"/>
      <w:r>
        <w:rPr>
          <w:rFonts w:eastAsia="Times New Roman" w:cs="Times New Roman"/>
          <w:szCs w:val="24"/>
        </w:rPr>
        <w:t>!</w:t>
      </w:r>
    </w:p>
    <w:p w14:paraId="3B1C0FCD"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xml:space="preserve">, μάλλον δεν καταλάβατε τίποτα. Αισθάνομαι ότι </w:t>
      </w:r>
      <w:r>
        <w:rPr>
          <w:rFonts w:eastAsia="Times New Roman"/>
          <w:bCs/>
        </w:rPr>
        <w:t>είναι</w:t>
      </w:r>
      <w:r>
        <w:rPr>
          <w:rFonts w:eastAsia="Times New Roman" w:cs="Times New Roman"/>
          <w:szCs w:val="24"/>
        </w:rPr>
        <w:t xml:space="preserve"> κρίμα να μιλάω τόση ώρα και να μην με έχετε ακούσει. Μάλλον ακούτε μόνο το δεύτερό σας εαυτό. Θα σας εξηγήσω ποιος είναι αυτός. Προφανώς δεν είναι Έλληνας, κύριε </w:t>
      </w:r>
      <w:proofErr w:type="spellStart"/>
      <w:r>
        <w:rPr>
          <w:rFonts w:eastAsia="Times New Roman" w:cs="Times New Roman"/>
          <w:szCs w:val="24"/>
        </w:rPr>
        <w:t>Βρούτση</w:t>
      </w:r>
      <w:proofErr w:type="spellEnd"/>
      <w:r>
        <w:rPr>
          <w:rFonts w:eastAsia="Times New Roman" w:cs="Times New Roman"/>
          <w:szCs w:val="24"/>
        </w:rPr>
        <w:t>. Γιατί δεν υπηρετεί</w:t>
      </w:r>
      <w:r>
        <w:rPr>
          <w:rFonts w:eastAsia="Times New Roman" w:cs="Times New Roman"/>
          <w:szCs w:val="24"/>
        </w:rPr>
        <w:t>τε αυτή τη στιγμή το συμφέρον της παραγωγής και της οικονομίας στη χώρα μας.</w:t>
      </w:r>
    </w:p>
    <w:p w14:paraId="3B1C0FCE"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Αυτό </w:t>
      </w:r>
      <w:r>
        <w:rPr>
          <w:rFonts w:eastAsia="Times New Roman"/>
          <w:bCs/>
        </w:rPr>
        <w:t>είναι</w:t>
      </w:r>
      <w:r>
        <w:rPr>
          <w:rFonts w:eastAsia="Times New Roman" w:cs="Times New Roman"/>
          <w:szCs w:val="24"/>
        </w:rPr>
        <w:t xml:space="preserve"> πολύ βαρύ που λέτε. </w:t>
      </w:r>
      <w:r>
        <w:rPr>
          <w:rFonts w:eastAsia="Times New Roman" w:cs="Times New Roman"/>
        </w:rPr>
        <w:t>Δηλαδή,</w:t>
      </w:r>
      <w:r>
        <w:rPr>
          <w:rFonts w:eastAsia="Times New Roman" w:cs="Times New Roman"/>
          <w:szCs w:val="24"/>
        </w:rPr>
        <w:t xml:space="preserve"> εσείς </w:t>
      </w:r>
      <w:r>
        <w:rPr>
          <w:rFonts w:eastAsia="Times New Roman"/>
          <w:bCs/>
        </w:rPr>
        <w:t>ε</w:t>
      </w:r>
      <w:r>
        <w:rPr>
          <w:rFonts w:eastAsia="Times New Roman" w:cs="Times New Roman"/>
          <w:szCs w:val="24"/>
        </w:rPr>
        <w:t>ίστε Έλληνας κι εμείς δεν είμαστε;</w:t>
      </w:r>
    </w:p>
    <w:p w14:paraId="3B1C0FCF"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παρακαλώ να μου δώσετε τον λόγο επί προσωπικού. </w:t>
      </w:r>
    </w:p>
    <w:p w14:paraId="3B1C0FD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Θα σας πω κύριε </w:t>
      </w:r>
      <w:proofErr w:type="spellStart"/>
      <w:r>
        <w:rPr>
          <w:rFonts w:eastAsia="Times New Roman" w:cs="Times New Roman"/>
          <w:szCs w:val="24"/>
        </w:rPr>
        <w:t>Βρούτση</w:t>
      </w:r>
      <w:proofErr w:type="spellEnd"/>
      <w:r>
        <w:rPr>
          <w:rFonts w:eastAsia="Times New Roman" w:cs="Times New Roman"/>
          <w:szCs w:val="24"/>
        </w:rPr>
        <w:t>, και έχετε τον χρόνο.</w:t>
      </w:r>
    </w:p>
    <w:p w14:paraId="3B1C0FD1"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Αφήστε να ολοκληρώσει, σας παρακαλώ, τις σκέψεις του. </w:t>
      </w:r>
    </w:p>
    <w:p w14:paraId="3B1C0FD2"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Εγώ, κύριοι συνά</w:t>
      </w:r>
      <w:r>
        <w:rPr>
          <w:rFonts w:eastAsia="Times New Roman" w:cs="Times New Roman"/>
          <w:szCs w:val="24"/>
        </w:rPr>
        <w:t xml:space="preserve">δελφοι, σας λέω ότι στην  περίπτωση που υπάρχει ενίσχυση του λογαριασμού από οποιονδήποτε έξω από τη χώρα ή μέσα από τη χώρα, που θέλει κατ’ εξαίρεση και με τους δικούς του όρους να δημιουργήσει, αν θέλετε, ένα τέτοιο πρόγραμμα αρωγής, με αυτούς του όρους </w:t>
      </w:r>
      <w:r>
        <w:rPr>
          <w:rFonts w:eastAsia="Times New Roman" w:cs="Times New Roman"/>
          <w:szCs w:val="24"/>
        </w:rPr>
        <w:t>δεχόμαστε να δημιουργηθεί ο λογαριασμός.</w:t>
      </w:r>
    </w:p>
    <w:p w14:paraId="3B1C0FD3" w14:textId="77777777" w:rsidR="00DC64F4" w:rsidRDefault="0085279E">
      <w:pPr>
        <w:spacing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επειδή ακούμε πάρα πολλά -τα άκουσα και από τον κ. </w:t>
      </w:r>
      <w:proofErr w:type="spellStart"/>
      <w:r>
        <w:rPr>
          <w:rFonts w:eastAsia="Times New Roman" w:cs="Times New Roman"/>
        </w:rPr>
        <w:t>Βρούτση</w:t>
      </w:r>
      <w:proofErr w:type="spellEnd"/>
      <w:r>
        <w:rPr>
          <w:rFonts w:eastAsia="Times New Roman" w:cs="Times New Roman"/>
        </w:rPr>
        <w:t xml:space="preserve"> και προφανώς μπορεί να απαντήσει και θα απαντήσω κι εγώ στη συνέχεια- </w:t>
      </w:r>
      <w:proofErr w:type="spellStart"/>
      <w:r>
        <w:rPr>
          <w:rFonts w:eastAsia="Times New Roman" w:cs="Times New Roman"/>
        </w:rPr>
        <w:t>καταστροφολογικά</w:t>
      </w:r>
      <w:proofErr w:type="spellEnd"/>
      <w:r>
        <w:rPr>
          <w:rFonts w:eastAsia="Times New Roman" w:cs="Times New Roman"/>
        </w:rPr>
        <w:t xml:space="preserve"> για την πορεία της χώρας, </w:t>
      </w:r>
      <w:r>
        <w:rPr>
          <w:rFonts w:eastAsia="Times New Roman"/>
          <w:bCs/>
        </w:rPr>
        <w:t>είναι</w:t>
      </w:r>
      <w:r>
        <w:rPr>
          <w:rFonts w:eastAsia="Times New Roman" w:cs="Times New Roman"/>
        </w:rPr>
        <w:t xml:space="preserve"> κρίμα η Νέα Δημοκρατία να μιλάε</w:t>
      </w:r>
      <w:r>
        <w:rPr>
          <w:rFonts w:eastAsia="Times New Roman" w:cs="Times New Roman"/>
        </w:rPr>
        <w:t xml:space="preserve">ι για καταστροφή το 2015, όταν η ύφεση σχεδόν εκμηδενίστηκε, όταν προέβλεπαν οι ίδιοι ότι η ύφεση θα </w:t>
      </w:r>
      <w:r>
        <w:rPr>
          <w:rFonts w:eastAsia="Times New Roman"/>
          <w:bCs/>
        </w:rPr>
        <w:t>είναι</w:t>
      </w:r>
      <w:r>
        <w:rPr>
          <w:rFonts w:eastAsia="Times New Roman" w:cs="Times New Roman"/>
        </w:rPr>
        <w:t xml:space="preserve"> 7%, όταν η Ελλάδα </w:t>
      </w:r>
      <w:r>
        <w:rPr>
          <w:rFonts w:eastAsia="Times New Roman"/>
          <w:bCs/>
        </w:rPr>
        <w:t>είναι</w:t>
      </w:r>
      <w:r>
        <w:rPr>
          <w:rFonts w:eastAsia="Times New Roman" w:cs="Times New Roman"/>
        </w:rPr>
        <w:t xml:space="preserve"> πρώτη στην απορρόφηση του ΕΣΠΑ, όταν επετεύχθη πρωτογενές πλεόνασμα 0,2% ενώ προβλέπαμε έλλειμμα 0,25% και οι ίδιοι πάνω από </w:t>
      </w:r>
      <w:r>
        <w:rPr>
          <w:rFonts w:eastAsia="Times New Roman" w:cs="Times New Roman"/>
        </w:rPr>
        <w:t xml:space="preserve">3%, ενώ η ανεργία μειώθηκε ενώ αυξήθηκε το </w:t>
      </w:r>
      <w:r>
        <w:rPr>
          <w:rFonts w:eastAsia="Times New Roman" w:cs="Times New Roman"/>
          <w:bCs/>
          <w:shd w:val="clear" w:color="auto" w:fill="FFFFFF"/>
        </w:rPr>
        <w:t xml:space="preserve">πρόγραμμα δημόσιων επενδύσεων </w:t>
      </w:r>
      <w:r>
        <w:rPr>
          <w:rFonts w:eastAsia="Times New Roman" w:cs="Times New Roman"/>
        </w:rPr>
        <w:t xml:space="preserve">κι ενώ τελικά όλα λειτουργούν προς όφελος της χώρας μας και προς όφελος της προόδου των Ελλήνων. </w:t>
      </w:r>
    </w:p>
    <w:p w14:paraId="3B1C0FD4" w14:textId="77777777" w:rsidR="00DC64F4" w:rsidRDefault="0085279E">
      <w:pPr>
        <w:spacing w:line="600" w:lineRule="auto"/>
        <w:ind w:firstLine="720"/>
        <w:jc w:val="both"/>
        <w:rPr>
          <w:rFonts w:eastAsia="Times New Roman"/>
          <w:bCs/>
        </w:rPr>
      </w:pPr>
      <w:r>
        <w:rPr>
          <w:rFonts w:eastAsia="Times New Roman" w:cs="Times New Roman"/>
        </w:rPr>
        <w:t>Και ε</w:t>
      </w:r>
      <w:r>
        <w:rPr>
          <w:rFonts w:eastAsia="Times New Roman"/>
          <w:bCs/>
        </w:rPr>
        <w:t>ίναι</w:t>
      </w:r>
      <w:r>
        <w:rPr>
          <w:rFonts w:eastAsia="Times New Roman" w:cs="Times New Roman"/>
        </w:rPr>
        <w:t xml:space="preserve"> κρίμα να χρησιμοποιούνται αιτιάσεις ξένων παραγόντων, διότι αυτό υποδηλώνει</w:t>
      </w:r>
      <w:r>
        <w:rPr>
          <w:rFonts w:eastAsia="Times New Roman" w:cs="Times New Roman"/>
        </w:rPr>
        <w:t xml:space="preserve"> και </w:t>
      </w:r>
      <w:r>
        <w:rPr>
          <w:rFonts w:eastAsia="Times New Roman"/>
          <w:bCs/>
        </w:rPr>
        <w:t xml:space="preserve">μια εξωτερική πολιτική υποτακτική, δηλώνει ότι δεν εξυπηρετούμε τα συμφέροντα της χώρας, αλλά τα συμφέροντα του κόμματος. Και είναι κρίμα να υπηρετούμε τα συμφέροντα του </w:t>
      </w:r>
      <w:r>
        <w:rPr>
          <w:rFonts w:eastAsia="Times New Roman"/>
          <w:bCs/>
        </w:rPr>
        <w:t>κ</w:t>
      </w:r>
      <w:r>
        <w:rPr>
          <w:rFonts w:eastAsia="Times New Roman"/>
          <w:bCs/>
        </w:rPr>
        <w:t xml:space="preserve">όμματος, όταν η χώρα μας έχει τόσο μεγάλη </w:t>
      </w:r>
      <w:r>
        <w:rPr>
          <w:rFonts w:eastAsia="Times New Roman"/>
          <w:bCs/>
          <w:shd w:val="clear" w:color="auto" w:fill="FFFFFF"/>
        </w:rPr>
        <w:t>ανάγκη</w:t>
      </w:r>
      <w:r>
        <w:rPr>
          <w:rFonts w:eastAsia="Times New Roman"/>
          <w:bCs/>
        </w:rPr>
        <w:t xml:space="preserve"> να στηριχτεί στα πόδια της.</w:t>
      </w:r>
    </w:p>
    <w:p w14:paraId="3B1C0FD5" w14:textId="77777777" w:rsidR="00DC64F4" w:rsidRDefault="0085279E">
      <w:pPr>
        <w:spacing w:line="600" w:lineRule="auto"/>
        <w:ind w:firstLine="720"/>
        <w:jc w:val="both"/>
        <w:rPr>
          <w:rFonts w:eastAsia="Times New Roman"/>
          <w:bCs/>
        </w:rPr>
      </w:pPr>
      <w:r>
        <w:rPr>
          <w:rFonts w:eastAsia="Times New Roman"/>
          <w:b/>
          <w:bCs/>
        </w:rPr>
        <w:t>ΠΡΟ</w:t>
      </w:r>
      <w:r>
        <w:rPr>
          <w:rFonts w:eastAsia="Times New Roman"/>
          <w:b/>
          <w:bCs/>
        </w:rPr>
        <w:t>ΕΔΡΕΥΩΝ (Αναστάσιος Κουράκης):</w:t>
      </w:r>
      <w:r>
        <w:rPr>
          <w:rFonts w:eastAsia="Times New Roman" w:cs="Times New Roman"/>
        </w:rPr>
        <w:t xml:space="preserve"> </w:t>
      </w:r>
      <w:r>
        <w:rPr>
          <w:rFonts w:eastAsia="Times New Roman"/>
          <w:bCs/>
        </w:rPr>
        <w:t xml:space="preserve">Καλώς, ολοκληρώνετε την σκέψη σας, παρακαλώ. </w:t>
      </w:r>
    </w:p>
    <w:p w14:paraId="3B1C0FD6" w14:textId="77777777" w:rsidR="00DC64F4" w:rsidRDefault="0085279E">
      <w:pPr>
        <w:spacing w:line="600" w:lineRule="auto"/>
        <w:ind w:firstLine="720"/>
        <w:jc w:val="both"/>
        <w:rPr>
          <w:rFonts w:eastAsia="Times New Roman"/>
          <w:bCs/>
        </w:rPr>
      </w:pPr>
      <w:r>
        <w:rPr>
          <w:rFonts w:eastAsia="Times New Roman"/>
          <w:b/>
          <w:bCs/>
        </w:rPr>
        <w:t>ΣΩΚΡΑΤΗΣ ΦΑΜΕΛΛΟΣ:</w:t>
      </w:r>
      <w:r>
        <w:rPr>
          <w:rFonts w:eastAsia="Times New Roman"/>
          <w:bCs/>
        </w:rPr>
        <w:t xml:space="preserve"> Δεν πιστεύω ότι πρέπει να υπερασπιζόμαστε καρέκλες. Και εμείς δεν θα υπερασπιστούμε ποτέ τις καρέκλες μας. Και μάλιστα μην κρίνετε, κύριε </w:t>
      </w:r>
      <w:proofErr w:type="spellStart"/>
      <w:r>
        <w:rPr>
          <w:rFonts w:eastAsia="Times New Roman"/>
          <w:bCs/>
        </w:rPr>
        <w:t>Βρούτση</w:t>
      </w:r>
      <w:proofErr w:type="spellEnd"/>
      <w:r>
        <w:rPr>
          <w:rFonts w:eastAsia="Times New Roman"/>
          <w:bCs/>
        </w:rPr>
        <w:t>, εξ ιδίων τα α</w:t>
      </w:r>
      <w:r>
        <w:rPr>
          <w:rFonts w:eastAsia="Times New Roman"/>
          <w:bCs/>
        </w:rPr>
        <w:t xml:space="preserve">λλότρια, διότι εμείς ποτέ δεν είπαμε και αποδείξαμε ότι </w:t>
      </w:r>
      <w:proofErr w:type="spellStart"/>
      <w:r>
        <w:rPr>
          <w:rFonts w:eastAsia="Times New Roman"/>
          <w:bCs/>
        </w:rPr>
        <w:t>καμμία</w:t>
      </w:r>
      <w:proofErr w:type="spellEnd"/>
      <w:r>
        <w:rPr>
          <w:rFonts w:eastAsia="Times New Roman"/>
          <w:bCs/>
        </w:rPr>
        <w:t xml:space="preserve"> δημόσια σύμβαση δεν πάει προς όφελος κανενός Υπουργού. </w:t>
      </w:r>
    </w:p>
    <w:p w14:paraId="3B1C0FD7" w14:textId="77777777" w:rsidR="00DC64F4" w:rsidRDefault="0085279E">
      <w:pPr>
        <w:spacing w:line="600" w:lineRule="auto"/>
        <w:ind w:firstLine="720"/>
        <w:jc w:val="both"/>
        <w:rPr>
          <w:rFonts w:eastAsia="Times New Roman"/>
          <w:bCs/>
        </w:rPr>
      </w:pPr>
      <w:r>
        <w:rPr>
          <w:rFonts w:eastAsia="Times New Roman"/>
          <w:bCs/>
        </w:rPr>
        <w:t xml:space="preserve">Κατατέθηκαν στη Βουλή και το κρύψατε και από τον κ. Βίτσα, όλοι οι φάκελοι διαγωνισμών που έκανε το Υπουργείο Εθνικής Άμυνας. Και ο κ. </w:t>
      </w:r>
      <w:proofErr w:type="spellStart"/>
      <w:r>
        <w:rPr>
          <w:rFonts w:eastAsia="Times New Roman"/>
          <w:bCs/>
        </w:rPr>
        <w:t>Τό</w:t>
      </w:r>
      <w:r>
        <w:rPr>
          <w:rFonts w:eastAsia="Times New Roman"/>
          <w:bCs/>
        </w:rPr>
        <w:t>σκας</w:t>
      </w:r>
      <w:proofErr w:type="spellEnd"/>
      <w:r>
        <w:rPr>
          <w:rFonts w:eastAsia="Times New Roman"/>
          <w:bCs/>
        </w:rPr>
        <w:t xml:space="preserve"> απάντησε στις αιτιάσεις του κ. Θεοδωράκη και σας έδωσε τα στοιχεία διαγωνισμών για τα </w:t>
      </w:r>
      <w:r>
        <w:rPr>
          <w:rFonts w:eastAsia="Times New Roman"/>
          <w:bCs/>
          <w:lang w:val="en-US"/>
        </w:rPr>
        <w:t>hot</w:t>
      </w:r>
      <w:r>
        <w:rPr>
          <w:rFonts w:eastAsia="Times New Roman"/>
          <w:bCs/>
        </w:rPr>
        <w:t xml:space="preserve"> </w:t>
      </w:r>
      <w:r>
        <w:rPr>
          <w:rFonts w:eastAsia="Times New Roman"/>
          <w:bCs/>
          <w:lang w:val="en-US"/>
        </w:rPr>
        <w:t>spots</w:t>
      </w:r>
      <w:r>
        <w:rPr>
          <w:rFonts w:eastAsia="Times New Roman"/>
          <w:bCs/>
        </w:rPr>
        <w:t xml:space="preserve"> των νησιών. Εμείς δεν μάθαμε ποτέ να υπηρετούμε κυκλώματα διαπλοκής. Εμείς υπερασπιζόμαστε τη χώρα και σας καλούμε έστω τώρα να καταλάβετε ότι η μόνη προοπ</w:t>
      </w:r>
      <w:r>
        <w:rPr>
          <w:rFonts w:eastAsia="Times New Roman"/>
          <w:bCs/>
        </w:rPr>
        <w:t xml:space="preserve">τική είναι να βγούμε από την κρίση, να σηκωθούμε στα πόδια μας, να έχουμε εθνικά ανεξάρτητη πολιτική. </w:t>
      </w:r>
    </w:p>
    <w:p w14:paraId="3B1C0FD8" w14:textId="77777777" w:rsidR="00DC64F4" w:rsidRDefault="0085279E">
      <w:pPr>
        <w:spacing w:line="600" w:lineRule="auto"/>
        <w:ind w:firstLine="720"/>
        <w:jc w:val="both"/>
        <w:rPr>
          <w:rFonts w:eastAsia="Times New Roman"/>
          <w:bCs/>
        </w:rPr>
      </w:pPr>
      <w:r>
        <w:rPr>
          <w:rFonts w:eastAsia="Times New Roman"/>
          <w:bCs/>
        </w:rPr>
        <w:t>Ελπίζουμε</w:t>
      </w:r>
      <w:r>
        <w:rPr>
          <w:rFonts w:eastAsia="Times New Roman"/>
          <w:bCs/>
        </w:rPr>
        <w:t>,</w:t>
      </w:r>
      <w:r>
        <w:rPr>
          <w:rFonts w:eastAsia="Times New Roman"/>
          <w:bCs/>
        </w:rPr>
        <w:t xml:space="preserve"> κάποια στιγμή</w:t>
      </w:r>
      <w:r>
        <w:rPr>
          <w:rFonts w:eastAsia="Times New Roman"/>
          <w:bCs/>
        </w:rPr>
        <w:t>,</w:t>
      </w:r>
      <w:r>
        <w:rPr>
          <w:rFonts w:eastAsia="Times New Roman"/>
          <w:bCs/>
        </w:rPr>
        <w:t xml:space="preserve"> να βάλετε μυαλό κι εσείς. Διότι οι Έλληνες σας καταψήφισαν τρεις φορές, γιατί δεν είχατε βάλει μυαλό και δεν υπηρετούσατε τα συμφέροντα των Ελλήνων.</w:t>
      </w:r>
    </w:p>
    <w:p w14:paraId="3B1C0FD9" w14:textId="77777777" w:rsidR="00DC64F4" w:rsidRDefault="0085279E">
      <w:pPr>
        <w:spacing w:line="600" w:lineRule="auto"/>
        <w:ind w:firstLine="720"/>
        <w:jc w:val="both"/>
        <w:rPr>
          <w:rFonts w:eastAsia="Times New Roman"/>
          <w:bCs/>
        </w:rPr>
      </w:pPr>
      <w:r>
        <w:rPr>
          <w:rFonts w:eastAsia="Times New Roman"/>
          <w:b/>
          <w:bCs/>
        </w:rPr>
        <w:t>ΑΘΑΝΑΣΙΟΣ ΜΠΟΥΡΑΣ:</w:t>
      </w:r>
      <w:r>
        <w:rPr>
          <w:rFonts w:eastAsia="Times New Roman"/>
          <w:bCs/>
        </w:rPr>
        <w:t xml:space="preserve"> Δεν πάμε για μία τέταρτη φορά, να δούμε τι θα γίνει;</w:t>
      </w:r>
    </w:p>
    <w:p w14:paraId="3B1C0FDA" w14:textId="77777777" w:rsidR="00DC64F4" w:rsidRDefault="0085279E">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cs="Times New Roman"/>
        </w:rPr>
        <w:t xml:space="preserve"> </w:t>
      </w:r>
      <w:r>
        <w:rPr>
          <w:rFonts w:eastAsia="Times New Roman"/>
          <w:bCs/>
        </w:rPr>
        <w:t xml:space="preserve">Ευχαριστούμε, κύριε </w:t>
      </w:r>
      <w:proofErr w:type="spellStart"/>
      <w:r>
        <w:rPr>
          <w:rFonts w:eastAsia="Times New Roman"/>
          <w:bCs/>
        </w:rPr>
        <w:t>Φάμελλε</w:t>
      </w:r>
      <w:proofErr w:type="spellEnd"/>
      <w:r>
        <w:rPr>
          <w:rFonts w:eastAsia="Times New Roman"/>
          <w:bCs/>
        </w:rPr>
        <w:t xml:space="preserve">. </w:t>
      </w:r>
    </w:p>
    <w:p w14:paraId="3B1C0FDB" w14:textId="77777777" w:rsidR="00DC64F4" w:rsidRDefault="0085279E">
      <w:pPr>
        <w:spacing w:line="600" w:lineRule="auto"/>
        <w:ind w:firstLine="720"/>
        <w:jc w:val="both"/>
        <w:rPr>
          <w:rFonts w:eastAsia="Times New Roman"/>
          <w:bCs/>
        </w:rPr>
      </w:pPr>
      <w:r>
        <w:rPr>
          <w:rFonts w:eastAsia="Times New Roman"/>
          <w:bCs/>
        </w:rPr>
        <w:t xml:space="preserve">Ο κ. </w:t>
      </w:r>
      <w:proofErr w:type="spellStart"/>
      <w:r>
        <w:rPr>
          <w:rFonts w:eastAsia="Times New Roman"/>
          <w:bCs/>
        </w:rPr>
        <w:t>Λαμπρούλης</w:t>
      </w:r>
      <w:proofErr w:type="spellEnd"/>
      <w:r>
        <w:rPr>
          <w:rFonts w:eastAsia="Times New Roman"/>
          <w:bCs/>
        </w:rPr>
        <w:t xml:space="preserve"> είχε ζητήσει τον λόγο.</w:t>
      </w:r>
    </w:p>
    <w:p w14:paraId="3B1C0FDC" w14:textId="77777777" w:rsidR="00DC64F4" w:rsidRDefault="0085279E">
      <w:pPr>
        <w:spacing w:line="600" w:lineRule="auto"/>
        <w:ind w:firstLine="720"/>
        <w:jc w:val="both"/>
        <w:rPr>
          <w:rFonts w:eastAsia="Times New Roman"/>
          <w:bCs/>
        </w:rPr>
      </w:pPr>
      <w:r>
        <w:rPr>
          <w:rFonts w:eastAsia="Times New Roman"/>
          <w:bCs/>
        </w:rPr>
        <w:t xml:space="preserve">Θέλετε τον λόγο, κύριε </w:t>
      </w:r>
      <w:proofErr w:type="spellStart"/>
      <w:r>
        <w:rPr>
          <w:rFonts w:eastAsia="Times New Roman"/>
          <w:bCs/>
        </w:rPr>
        <w:t>Λαμπρούλη</w:t>
      </w:r>
      <w:proofErr w:type="spellEnd"/>
      <w:r>
        <w:rPr>
          <w:rFonts w:eastAsia="Times New Roman"/>
          <w:bCs/>
        </w:rPr>
        <w:t>;</w:t>
      </w:r>
    </w:p>
    <w:p w14:paraId="3B1C0FDD" w14:textId="77777777" w:rsidR="00DC64F4" w:rsidRDefault="0085279E">
      <w:pPr>
        <w:spacing w:line="600" w:lineRule="auto"/>
        <w:ind w:firstLine="720"/>
        <w:jc w:val="both"/>
        <w:rPr>
          <w:rFonts w:eastAsia="Times New Roman"/>
          <w:bCs/>
        </w:rPr>
      </w:pPr>
      <w:r>
        <w:rPr>
          <w:rFonts w:eastAsia="Times New Roman"/>
          <w:b/>
          <w:bCs/>
        </w:rPr>
        <w:t>ΓΕΩΡΓΙΟΣ ΛΑΜΠΡΟΥΛΗΣ (Ζ</w:t>
      </w:r>
      <w:r>
        <w:rPr>
          <w:rFonts w:eastAsia="Times New Roman"/>
          <w:b/>
          <w:bCs/>
        </w:rPr>
        <w:t>΄</w:t>
      </w:r>
      <w:r>
        <w:rPr>
          <w:rFonts w:eastAsia="Times New Roman"/>
          <w:b/>
          <w:bCs/>
        </w:rPr>
        <w:t xml:space="preserve"> Αντιπρόεδρος της Βουλής):</w:t>
      </w:r>
      <w:r>
        <w:rPr>
          <w:rFonts w:eastAsia="Times New Roman"/>
          <w:bCs/>
        </w:rPr>
        <w:t xml:space="preserve"> Όχι, κύριε Πρόεδρε.</w:t>
      </w:r>
    </w:p>
    <w:p w14:paraId="3B1C0FDE" w14:textId="77777777" w:rsidR="00DC64F4" w:rsidRDefault="0085279E">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Καλώς.</w:t>
      </w:r>
    </w:p>
    <w:p w14:paraId="3B1C0FDF" w14:textId="77777777" w:rsidR="00DC64F4" w:rsidRDefault="0085279E">
      <w:pPr>
        <w:spacing w:line="600" w:lineRule="auto"/>
        <w:ind w:firstLine="720"/>
        <w:jc w:val="both"/>
        <w:rPr>
          <w:rFonts w:eastAsia="Times New Roman"/>
          <w:bCs/>
        </w:rPr>
      </w:pPr>
      <w:r>
        <w:rPr>
          <w:rFonts w:eastAsia="Times New Roman"/>
          <w:b/>
          <w:bCs/>
        </w:rPr>
        <w:t>ΓΕΩΡΓΙΟΣ ΑΜΥΡΑΣ:</w:t>
      </w:r>
      <w:r>
        <w:rPr>
          <w:rFonts w:eastAsia="Times New Roman"/>
          <w:bCs/>
        </w:rPr>
        <w:t xml:space="preserve"> Κύριε Πρόεδρε, μπορώ να έ</w:t>
      </w:r>
      <w:r>
        <w:rPr>
          <w:rFonts w:eastAsia="Times New Roman"/>
          <w:bCs/>
        </w:rPr>
        <w:t>χω τον λόγο, παρακαλώ;</w:t>
      </w:r>
    </w:p>
    <w:p w14:paraId="3B1C0FE0" w14:textId="77777777" w:rsidR="00DC64F4" w:rsidRDefault="0085279E">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Κύριε </w:t>
      </w:r>
      <w:proofErr w:type="spellStart"/>
      <w:r>
        <w:rPr>
          <w:rFonts w:eastAsia="Times New Roman" w:cs="Times New Roman"/>
        </w:rPr>
        <w:t>Αμυρά</w:t>
      </w:r>
      <w:proofErr w:type="spellEnd"/>
      <w:r>
        <w:rPr>
          <w:rFonts w:eastAsia="Times New Roman" w:cs="Times New Roman"/>
        </w:rPr>
        <w:t xml:space="preserve">, μη μπλέξουμε τώρα. Θα αρχίσουμε να απαντάμε ο ένας στον άλλον. </w:t>
      </w:r>
    </w:p>
    <w:p w14:paraId="3B1C0FE1" w14:textId="77777777" w:rsidR="00DC64F4" w:rsidRDefault="0085279E">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έχω την τιμή να ανακοινώσω στο Σώμα ότι η Διαρκής Επιτροπή Παραγωγής και Εμπορίου καταθέτει </w:t>
      </w:r>
      <w:r>
        <w:rPr>
          <w:rFonts w:eastAsia="Times New Roman" w:cs="Times New Roman"/>
        </w:rPr>
        <w:t xml:space="preserve">τις </w:t>
      </w:r>
      <w:r>
        <w:rPr>
          <w:rFonts w:eastAsia="Times New Roman" w:cs="Times New Roman"/>
        </w:rPr>
        <w:t>ε</w:t>
      </w:r>
      <w:r>
        <w:rPr>
          <w:rFonts w:eastAsia="Times New Roman" w:cs="Times New Roman"/>
        </w:rPr>
        <w:t xml:space="preserve">κθέσεις της στα σχέδια νόμων του Υπουργείου Υποδομών, Μεταφορών και Δικτύων: </w:t>
      </w:r>
    </w:p>
    <w:p w14:paraId="3B1C0FE2" w14:textId="77777777" w:rsidR="00DC64F4" w:rsidRDefault="0085279E">
      <w:pPr>
        <w:spacing w:line="600" w:lineRule="auto"/>
        <w:ind w:firstLine="720"/>
        <w:jc w:val="both"/>
        <w:rPr>
          <w:rFonts w:eastAsia="Times New Roman" w:cs="Times New Roman"/>
        </w:rPr>
      </w:pPr>
      <w:r>
        <w:rPr>
          <w:rFonts w:eastAsia="Times New Roman" w:cs="Times New Roman"/>
        </w:rPr>
        <w:t xml:space="preserve">Α. «Κύρωση της Συμφωνίας Κοινού Αεροπορικού Χώρου μεταξύ της Ευρωπαϊκής </w:t>
      </w:r>
      <w:r>
        <w:rPr>
          <w:rFonts w:eastAsia="Times New Roman"/>
          <w:bCs/>
        </w:rPr>
        <w:t>Έ</w:t>
      </w:r>
      <w:r>
        <w:rPr>
          <w:rFonts w:eastAsia="Times New Roman" w:cs="Times New Roman"/>
        </w:rPr>
        <w:t>νωσης και των κρατών μελών της, αφ</w:t>
      </w:r>
      <w:r>
        <w:rPr>
          <w:rFonts w:eastAsia="Times New Roman" w:cs="Times New Roman"/>
        </w:rPr>
        <w:t xml:space="preserve">’ </w:t>
      </w:r>
      <w:r>
        <w:rPr>
          <w:rFonts w:eastAsia="Times New Roman" w:cs="Times New Roman"/>
        </w:rPr>
        <w:t>ενός, και της Γεωργίας, αφ</w:t>
      </w:r>
      <w:r>
        <w:rPr>
          <w:rFonts w:eastAsia="Times New Roman" w:cs="Times New Roman"/>
        </w:rPr>
        <w:t xml:space="preserve">’ </w:t>
      </w:r>
      <w:r>
        <w:rPr>
          <w:rFonts w:eastAsia="Times New Roman" w:cs="Times New Roman"/>
        </w:rPr>
        <w:t xml:space="preserve">ετέρου». </w:t>
      </w:r>
    </w:p>
    <w:p w14:paraId="3B1C0FE3" w14:textId="77777777" w:rsidR="00DC64F4" w:rsidRDefault="0085279E">
      <w:pPr>
        <w:spacing w:line="600" w:lineRule="auto"/>
        <w:ind w:firstLine="720"/>
        <w:jc w:val="both"/>
        <w:rPr>
          <w:rFonts w:eastAsia="Times New Roman" w:cs="Times New Roman"/>
        </w:rPr>
      </w:pPr>
      <w:r>
        <w:rPr>
          <w:rFonts w:eastAsia="Times New Roman" w:cs="Times New Roman"/>
        </w:rPr>
        <w:t xml:space="preserve">Β. «Κύρωση της </w:t>
      </w:r>
      <w:proofErr w:type="spellStart"/>
      <w:r>
        <w:rPr>
          <w:rFonts w:eastAsia="Times New Roman" w:cs="Times New Roman"/>
        </w:rPr>
        <w:t>Ευρωμεσογει</w:t>
      </w:r>
      <w:r>
        <w:rPr>
          <w:rFonts w:eastAsia="Times New Roman" w:cs="Times New Roman"/>
        </w:rPr>
        <w:t>ακής</w:t>
      </w:r>
      <w:proofErr w:type="spellEnd"/>
      <w:r>
        <w:rPr>
          <w:rFonts w:eastAsia="Times New Roman" w:cs="Times New Roman"/>
        </w:rPr>
        <w:t xml:space="preserve"> Αεροπορικής Συμφωνίας μεταξύ της Ευρωπαϊκής </w:t>
      </w:r>
      <w:r>
        <w:rPr>
          <w:rFonts w:eastAsia="Times New Roman"/>
          <w:bCs/>
        </w:rPr>
        <w:t>Έ</w:t>
      </w:r>
      <w:r>
        <w:rPr>
          <w:rFonts w:eastAsia="Times New Roman" w:cs="Times New Roman"/>
        </w:rPr>
        <w:t>νωσης και των κρατών μελών της, αφ</w:t>
      </w:r>
      <w:r>
        <w:rPr>
          <w:rFonts w:eastAsia="Times New Roman" w:cs="Times New Roman"/>
        </w:rPr>
        <w:t xml:space="preserve">’ </w:t>
      </w:r>
      <w:r>
        <w:rPr>
          <w:rFonts w:eastAsia="Times New Roman" w:cs="Times New Roman"/>
        </w:rPr>
        <w:t xml:space="preserve">ενός, και του </w:t>
      </w:r>
      <w:proofErr w:type="spellStart"/>
      <w:r>
        <w:rPr>
          <w:rFonts w:eastAsia="Times New Roman" w:cs="Times New Roman"/>
        </w:rPr>
        <w:t>Χασεμιτικού</w:t>
      </w:r>
      <w:proofErr w:type="spellEnd"/>
      <w:r>
        <w:rPr>
          <w:rFonts w:eastAsia="Times New Roman" w:cs="Times New Roman"/>
        </w:rPr>
        <w:t xml:space="preserve"> Βασιλείου Ιορδανίας, αφ</w:t>
      </w:r>
      <w:r>
        <w:rPr>
          <w:rFonts w:eastAsia="Times New Roman" w:cs="Times New Roman"/>
        </w:rPr>
        <w:t xml:space="preserve">’ </w:t>
      </w:r>
      <w:r>
        <w:rPr>
          <w:rFonts w:eastAsia="Times New Roman" w:cs="Times New Roman"/>
        </w:rPr>
        <w:t xml:space="preserve">ετέρου». </w:t>
      </w:r>
    </w:p>
    <w:p w14:paraId="3B1C0FE4" w14:textId="77777777" w:rsidR="00DC64F4" w:rsidRDefault="0085279E">
      <w:pPr>
        <w:spacing w:line="600" w:lineRule="auto"/>
        <w:ind w:firstLine="720"/>
        <w:jc w:val="both"/>
        <w:rPr>
          <w:rFonts w:eastAsia="Times New Roman" w:cs="Times New Roman"/>
        </w:rPr>
      </w:pPr>
      <w:r>
        <w:rPr>
          <w:rFonts w:eastAsia="Times New Roman" w:cs="Times New Roman"/>
        </w:rPr>
        <w:t xml:space="preserve">Γ. «Κύρωση της </w:t>
      </w:r>
      <w:proofErr w:type="spellStart"/>
      <w:r>
        <w:rPr>
          <w:rFonts w:eastAsia="Times New Roman" w:cs="Times New Roman"/>
        </w:rPr>
        <w:t>Ευρωμεσογειακής</w:t>
      </w:r>
      <w:proofErr w:type="spellEnd"/>
      <w:r>
        <w:rPr>
          <w:rFonts w:eastAsia="Times New Roman" w:cs="Times New Roman"/>
        </w:rPr>
        <w:t xml:space="preserve"> Συμφωνίας Αεροπορικών Μεταφορών μεταξύ της Ευρωπαϊκής </w:t>
      </w:r>
      <w:r>
        <w:rPr>
          <w:rFonts w:eastAsia="Times New Roman"/>
          <w:bCs/>
        </w:rPr>
        <w:t>Έ</w:t>
      </w:r>
      <w:r>
        <w:rPr>
          <w:rFonts w:eastAsia="Times New Roman" w:cs="Times New Roman"/>
        </w:rPr>
        <w:t>νωσης και των κρατών με</w:t>
      </w:r>
      <w:r>
        <w:rPr>
          <w:rFonts w:eastAsia="Times New Roman" w:cs="Times New Roman"/>
        </w:rPr>
        <w:t>λών της, αφ</w:t>
      </w:r>
      <w:r>
        <w:rPr>
          <w:rFonts w:eastAsia="Times New Roman" w:cs="Times New Roman"/>
        </w:rPr>
        <w:t xml:space="preserve">’ </w:t>
      </w:r>
      <w:r>
        <w:rPr>
          <w:rFonts w:eastAsia="Times New Roman" w:cs="Times New Roman"/>
        </w:rPr>
        <w:t xml:space="preserve">ενός, και της </w:t>
      </w:r>
      <w:r>
        <w:rPr>
          <w:rFonts w:eastAsia="Times New Roman"/>
          <w:bCs/>
        </w:rPr>
        <w:t>Κυβέρνηση</w:t>
      </w:r>
      <w:r>
        <w:rPr>
          <w:rFonts w:eastAsia="Times New Roman" w:cs="Times New Roman"/>
        </w:rPr>
        <w:t>ς του κράτους του Ισραήλ, αφ</w:t>
      </w:r>
      <w:r>
        <w:rPr>
          <w:rFonts w:eastAsia="Times New Roman" w:cs="Times New Roman"/>
        </w:rPr>
        <w:t xml:space="preserve">’ </w:t>
      </w:r>
      <w:r>
        <w:rPr>
          <w:rFonts w:eastAsia="Times New Roman" w:cs="Times New Roman"/>
        </w:rPr>
        <w:t xml:space="preserve">ετέρου». </w:t>
      </w:r>
    </w:p>
    <w:p w14:paraId="3B1C0FE5" w14:textId="77777777" w:rsidR="00DC64F4" w:rsidRDefault="0085279E">
      <w:pPr>
        <w:spacing w:line="600" w:lineRule="auto"/>
        <w:ind w:firstLine="720"/>
        <w:jc w:val="both"/>
        <w:rPr>
          <w:rFonts w:eastAsia="Times New Roman" w:cs="Times New Roman"/>
        </w:rPr>
      </w:pPr>
      <w:r>
        <w:rPr>
          <w:rFonts w:eastAsia="Times New Roman" w:cs="Times New Roman"/>
        </w:rPr>
        <w:t xml:space="preserve">Δ. «Κύρωση της Συμφωνίας Κοινού Αεροπορικού Χώρου μεταξύ της Ευρωπαϊκής </w:t>
      </w:r>
      <w:r>
        <w:rPr>
          <w:rFonts w:eastAsia="Times New Roman"/>
          <w:bCs/>
        </w:rPr>
        <w:t>Έ</w:t>
      </w:r>
      <w:r>
        <w:rPr>
          <w:rFonts w:eastAsia="Times New Roman" w:cs="Times New Roman"/>
        </w:rPr>
        <w:t>νωσης και των κρατών μελών της και της Δημοκρατίας της Μολδαβίας».</w:t>
      </w:r>
    </w:p>
    <w:p w14:paraId="3B1C0FE6" w14:textId="77777777" w:rsidR="00DC64F4" w:rsidRDefault="0085279E">
      <w:pPr>
        <w:spacing w:line="600" w:lineRule="auto"/>
        <w:ind w:firstLine="720"/>
        <w:jc w:val="both"/>
        <w:rPr>
          <w:rFonts w:eastAsia="Times New Roman"/>
          <w:bCs/>
        </w:rPr>
      </w:pPr>
      <w:r>
        <w:rPr>
          <w:rFonts w:eastAsia="Times New Roman" w:cs="Times New Roman"/>
        </w:rPr>
        <w:t xml:space="preserve">Τον λόγο έχει ο </w:t>
      </w:r>
      <w:r>
        <w:rPr>
          <w:rFonts w:eastAsia="Times New Roman"/>
          <w:bCs/>
        </w:rPr>
        <w:t>κύριος Υπουργός και θα ο</w:t>
      </w:r>
      <w:r>
        <w:rPr>
          <w:rFonts w:eastAsia="Times New Roman"/>
          <w:bCs/>
        </w:rPr>
        <w:t xml:space="preserve">λοκληρώσουμε τη συζήτηση με την ψηφοφορία. </w:t>
      </w:r>
    </w:p>
    <w:p w14:paraId="3B1C0FE7" w14:textId="77777777" w:rsidR="00DC64F4" w:rsidRDefault="0085279E">
      <w:pPr>
        <w:spacing w:line="600" w:lineRule="auto"/>
        <w:ind w:firstLine="720"/>
        <w:jc w:val="both"/>
        <w:rPr>
          <w:rFonts w:eastAsia="Times New Roman" w:cs="Times New Roman"/>
        </w:rPr>
      </w:pPr>
      <w:r>
        <w:rPr>
          <w:rFonts w:eastAsia="Times New Roman"/>
          <w:bCs/>
        </w:rPr>
        <w:t>Ορίστε, κύριε Υπουργέ, έχετε τον λόγο.</w:t>
      </w:r>
    </w:p>
    <w:p w14:paraId="3B1C0FE8" w14:textId="77777777" w:rsidR="00DC64F4" w:rsidRDefault="0085279E">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Ευχαριστώ, κύριε Πρόεδρε. </w:t>
      </w:r>
    </w:p>
    <w:p w14:paraId="3B1C0FE9"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 xml:space="preserve">Κατ’ αρχάς, θα ήθελα να εκφράσω την ικανοποίησή μου για την ευρύτητα της στήριξης της συμφωνίας με τη Νέα Ζηλανδία. Επίσης, θα ήθελα να απαντήσω σε διάφορα ερωτήματα που τέθηκαν σε σχέση με τις τροπολογίες που έγιναν αποδεκτές. </w:t>
      </w:r>
    </w:p>
    <w:p w14:paraId="3B1C0FEA"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Πρώτα απ’ όλα, να συμφωνήσο</w:t>
      </w:r>
      <w:r>
        <w:rPr>
          <w:rFonts w:eastAsia="Times New Roman" w:cs="Times New Roman"/>
          <w:szCs w:val="24"/>
        </w:rPr>
        <w:t>υμε με την τροποποίηση της τροπολογίας που κατέθεσε ο Κοινοβουλευτικός Εκπρόσωπος του ΣΥΡΙΖΑ, να είναι μόνο από ιδιωτικές χορηγίες και δωρεές και όχι από ευρωπαϊκά χρήματα. Πρέπει να καταλάβουμε όλοι ότι αυτός ο ειδικός λογαριασμός είναι ειδικός λογαριασμό</w:t>
      </w:r>
      <w:r>
        <w:rPr>
          <w:rFonts w:eastAsia="Times New Roman" w:cs="Times New Roman"/>
          <w:szCs w:val="24"/>
        </w:rPr>
        <w:t xml:space="preserve">ς της Τράπεζας της Ελλάδος. Επομένως, δεν μπαίνουν άλλα θέματα περί διαχείρισης και πώς θα διακινούνται τα χρήματα. Είναι πολύ σαφείς οι διαδικασίες που κινούνται μέσα από τον λογαριασμό της Τράπεζας της </w:t>
      </w:r>
      <w:proofErr w:type="spellStart"/>
      <w:r>
        <w:rPr>
          <w:rFonts w:eastAsia="Times New Roman" w:cs="Times New Roman"/>
          <w:szCs w:val="24"/>
        </w:rPr>
        <w:t>Ελλάδoς</w:t>
      </w:r>
      <w:proofErr w:type="spellEnd"/>
      <w:r>
        <w:rPr>
          <w:rFonts w:eastAsia="Times New Roman" w:cs="Times New Roman"/>
          <w:szCs w:val="24"/>
        </w:rPr>
        <w:t xml:space="preserve">. </w:t>
      </w:r>
    </w:p>
    <w:p w14:paraId="3B1C0FEB"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Απ’ ό,τι είδα στην τροπολογία, υπάρχει εξο</w:t>
      </w:r>
      <w:r>
        <w:rPr>
          <w:rFonts w:eastAsia="Times New Roman" w:cs="Times New Roman"/>
          <w:szCs w:val="24"/>
        </w:rPr>
        <w:t xml:space="preserve">υσιοδότηση κατά παρέκκλιση για τη διαχείριση αυτών των χρημάτων. Όμως αυτό υπάρχει, συνάδελφοι, σε πάρα πολλές νομοθεσίες, όταν προβλέπονται έκτακτες καταστάσεις. </w:t>
      </w:r>
    </w:p>
    <w:p w14:paraId="3B1C0FEC"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Να θυμίσω τη σπέκουλα και τη λάσπη</w:t>
      </w:r>
      <w:r>
        <w:rPr>
          <w:rFonts w:eastAsia="Times New Roman" w:cs="Times New Roman"/>
          <w:szCs w:val="24"/>
        </w:rPr>
        <w:t>,</w:t>
      </w:r>
      <w:r>
        <w:rPr>
          <w:rFonts w:eastAsia="Times New Roman" w:cs="Times New Roman"/>
          <w:szCs w:val="24"/>
        </w:rPr>
        <w:t xml:space="preserve"> που φάγαμε εμείς στο Υπουργείο για τον διαγωνισμό</w:t>
      </w:r>
      <w:r>
        <w:rPr>
          <w:rFonts w:eastAsia="Times New Roman" w:cs="Times New Roman"/>
          <w:szCs w:val="24"/>
        </w:rPr>
        <w:t>,</w:t>
      </w:r>
      <w:r>
        <w:rPr>
          <w:rFonts w:eastAsia="Times New Roman" w:cs="Times New Roman"/>
          <w:szCs w:val="24"/>
        </w:rPr>
        <w:t xml:space="preserve"> με πρ</w:t>
      </w:r>
      <w:r>
        <w:rPr>
          <w:rFonts w:eastAsia="Times New Roman" w:cs="Times New Roman"/>
          <w:szCs w:val="24"/>
        </w:rPr>
        <w:t>όσκληση</w:t>
      </w:r>
      <w:r>
        <w:rPr>
          <w:rFonts w:eastAsia="Times New Roman" w:cs="Times New Roman"/>
          <w:szCs w:val="24"/>
        </w:rPr>
        <w:t>,</w:t>
      </w:r>
      <w:r>
        <w:rPr>
          <w:rFonts w:eastAsia="Times New Roman" w:cs="Times New Roman"/>
          <w:szCs w:val="24"/>
        </w:rPr>
        <w:t xml:space="preserve"> που κάναμε για τα κοντέινερ</w:t>
      </w:r>
      <w:r>
        <w:rPr>
          <w:rFonts w:eastAsia="Times New Roman" w:cs="Times New Roman"/>
          <w:szCs w:val="24"/>
        </w:rPr>
        <w:t>,</w:t>
      </w:r>
      <w:r>
        <w:rPr>
          <w:rFonts w:eastAsia="Times New Roman" w:cs="Times New Roman"/>
          <w:szCs w:val="24"/>
        </w:rPr>
        <w:t xml:space="preserve"> που φιλοξενούν τους πρόσφυγες, όταν προβλεπόταν με τις διαδικασίες αυτές να κάνουμε απευθείας ανάθεση και όταν είχαν κάνει απευθείας ανάθεση όλες οι προηγούμενες κυβερνήσεις, όποτε είχαμε φυσικές καταστροφές, όταν είχα</w:t>
      </w:r>
      <w:r>
        <w:rPr>
          <w:rFonts w:eastAsia="Times New Roman" w:cs="Times New Roman"/>
          <w:szCs w:val="24"/>
        </w:rPr>
        <w:t>με ενημερώσει όλες τις εταιρείες που τηρούνταν στο μητρώο του Υπουργείου</w:t>
      </w:r>
      <w:r>
        <w:rPr>
          <w:rFonts w:eastAsia="Times New Roman" w:cs="Times New Roman"/>
          <w:szCs w:val="24"/>
        </w:rPr>
        <w:t>,</w:t>
      </w:r>
      <w:r>
        <w:rPr>
          <w:rFonts w:eastAsia="Times New Roman" w:cs="Times New Roman"/>
          <w:szCs w:val="24"/>
        </w:rPr>
        <w:t xml:space="preserve"> δεκαοκτώ τον αριθμό. Είχαν ανταποκριθεί οι οκτώ και τελικά κατατέθηκαν τέσσερις προσφορές. </w:t>
      </w:r>
    </w:p>
    <w:p w14:paraId="3B1C0FED"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 xml:space="preserve">Και εγώ δεν ξέρω τι είπαν! Και για να καταλάβετε πόσο άθλια συκοφαντία υπάρχει, ο αριθμός </w:t>
      </w:r>
      <w:r>
        <w:rPr>
          <w:rFonts w:eastAsia="Times New Roman" w:cs="Times New Roman"/>
          <w:szCs w:val="24"/>
        </w:rPr>
        <w:t>που ζητούσαμε ήταν χίλια εκατό και ανταποκρίθηκαν μόλις τα επτακόσια. Θα μπορούσε άνετα με τη νομοθεσία που βρήκαμε το Υπουργείο να φωνάξει την τάδε εταιρεία και να αναθέσει όσα ήθελε και παρ’ όλα αυτά ακούσαμε αυτά που ακούσαμε. Δεν θέλω να πάω σε λογικές</w:t>
      </w:r>
      <w:r>
        <w:rPr>
          <w:rFonts w:eastAsia="Times New Roman" w:cs="Times New Roman"/>
          <w:szCs w:val="24"/>
        </w:rPr>
        <w:t xml:space="preserve"> να καταθέτω με ποιες μεγαλύτερες τιμές προηγούμενες συμβάσεις με διαδικασίες απευθείας ανάθεσης και όχι μέσα από το ηλεκτρονικό σύστημα, όπως κάναμε εμείς, είχαν δοθεί. </w:t>
      </w:r>
    </w:p>
    <w:p w14:paraId="3B1C0FEE"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Επομένως, περιμένετε να δείτε την υπουργική απόφαση που θα βγάλει ο Υπουργός Οικονομι</w:t>
      </w:r>
      <w:r>
        <w:rPr>
          <w:rFonts w:eastAsia="Times New Roman" w:cs="Times New Roman"/>
          <w:szCs w:val="24"/>
        </w:rPr>
        <w:t xml:space="preserve">κών και μετά τον κατηγορείτε για αδιαφάνεια. Εξουσιοδοτική παίρνει για κατά παρέκκλιση διαδικασίες. </w:t>
      </w:r>
    </w:p>
    <w:p w14:paraId="3B1C0FEF" w14:textId="77777777" w:rsidR="00DC64F4" w:rsidRDefault="0085279E">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Συγγνώμη, αλλά ευθέως καταργείται.</w:t>
      </w:r>
    </w:p>
    <w:p w14:paraId="3B1C0FF0" w14:textId="77777777" w:rsidR="00DC64F4" w:rsidRDefault="0085279E">
      <w:pPr>
        <w:spacing w:after="0" w:line="600" w:lineRule="auto"/>
        <w:ind w:firstLine="720"/>
        <w:jc w:val="both"/>
        <w:rPr>
          <w:rFonts w:eastAsia="Times New Roman" w:cs="Times New Roman"/>
          <w:b/>
          <w:szCs w:val="24"/>
        </w:rPr>
      </w:pPr>
      <w:r>
        <w:rPr>
          <w:rFonts w:eastAsia="Times New Roman" w:cs="Times New Roman"/>
          <w:b/>
          <w:szCs w:val="24"/>
        </w:rPr>
        <w:t xml:space="preserve">ΧΡΗΣΤΟΣ ΣΠΙΡΤΖΗΣ (Υπουργός Υποδομών, Μεταφορών και Δικτύων): </w:t>
      </w:r>
    </w:p>
    <w:p w14:paraId="3B1C0FF1"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 xml:space="preserve">Όχι, δεν σας συγχωρώ, κύριε </w:t>
      </w:r>
      <w:proofErr w:type="spellStart"/>
      <w:r>
        <w:rPr>
          <w:rFonts w:eastAsia="Times New Roman" w:cs="Times New Roman"/>
          <w:szCs w:val="24"/>
        </w:rPr>
        <w:t>Βρούτση</w:t>
      </w:r>
      <w:proofErr w:type="spellEnd"/>
      <w:r>
        <w:rPr>
          <w:rFonts w:eastAsia="Times New Roman" w:cs="Times New Roman"/>
          <w:szCs w:val="24"/>
        </w:rPr>
        <w:t xml:space="preserve">. </w:t>
      </w:r>
    </w:p>
    <w:p w14:paraId="3B1C0FF2"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τό ισχύει σχεδόν σε όλους τους νόμους προμηθειών, εκτέλεσης μελετών και έργων. Προβλέπονται κατά παρέκκλιση διαδικασίες. Πρώτη φορά το ακούτε;</w:t>
      </w:r>
    </w:p>
    <w:p w14:paraId="3B1C0FF3"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Το δεύτερο είναι ότι κατηγορούμαστε ως Κυβέρνηση για πρόχειρη νομοθεσία. Να δούμε λίγο τις τροπολογίες: Όσα κόμμα</w:t>
      </w:r>
      <w:r>
        <w:rPr>
          <w:rFonts w:eastAsia="Times New Roman" w:cs="Times New Roman"/>
          <w:szCs w:val="24"/>
        </w:rPr>
        <w:t xml:space="preserve">τα έχετε περάσει και έχετε στηρίξει κυβερνήσεις ξέρετε ότι η καθημερινότητα προφανώς φέρνει και ανάγκη να υπάρχουν κάποιες τροπολογίες για να αντιμετωπιστούν θέματα της καθημερινότητας. Πρέπει να τις δούμε μία </w:t>
      </w:r>
      <w:proofErr w:type="spellStart"/>
      <w:r>
        <w:rPr>
          <w:rFonts w:eastAsia="Times New Roman" w:cs="Times New Roman"/>
          <w:szCs w:val="24"/>
        </w:rPr>
        <w:t>μία</w:t>
      </w:r>
      <w:proofErr w:type="spellEnd"/>
      <w:r>
        <w:rPr>
          <w:rFonts w:eastAsia="Times New Roman" w:cs="Times New Roman"/>
          <w:szCs w:val="24"/>
        </w:rPr>
        <w:t>, για να καταλήξουμε εάν είναι πρόχειρη η ν</w:t>
      </w:r>
      <w:r>
        <w:rPr>
          <w:rFonts w:eastAsia="Times New Roman" w:cs="Times New Roman"/>
          <w:szCs w:val="24"/>
        </w:rPr>
        <w:t>ομοθεσία της Κυβέρνησης ή εάν ήταν πρόχειρη η νομοθεσία που βρήκε η Κυβέρνηση και εάν έχουμε μια θεσμική απαξίωση στη χώρα με αυτά που έχουν ψηφιστεί τα προηγούμενα χρόνια.</w:t>
      </w:r>
    </w:p>
    <w:p w14:paraId="3B1C0FF4"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 xml:space="preserve">Δεν ψήφισε η προηγούμενη </w:t>
      </w:r>
      <w:r>
        <w:rPr>
          <w:rFonts w:eastAsia="Times New Roman" w:cs="Times New Roman"/>
          <w:szCs w:val="24"/>
        </w:rPr>
        <w:t>κ</w:t>
      </w:r>
      <w:r>
        <w:rPr>
          <w:rFonts w:eastAsia="Times New Roman" w:cs="Times New Roman"/>
          <w:szCs w:val="24"/>
        </w:rPr>
        <w:t>υβέρνηση το πώς θα εκτελούν οι «</w:t>
      </w:r>
      <w:r w:rsidRPr="004873E4">
        <w:rPr>
          <w:rFonts w:eastAsia="Times New Roman" w:cs="Times New Roman"/>
          <w:sz w:val="22"/>
          <w:szCs w:val="24"/>
        </w:rPr>
        <w:t>ΚΤΙΡΙΑΚΕΣ ΥΠΟΔΟΜΕΣ</w:t>
      </w:r>
      <w:r>
        <w:rPr>
          <w:rFonts w:eastAsia="Times New Roman" w:cs="Times New Roman"/>
          <w:szCs w:val="24"/>
        </w:rPr>
        <w:t>» τα έρ</w:t>
      </w:r>
      <w:r>
        <w:rPr>
          <w:rFonts w:eastAsia="Times New Roman" w:cs="Times New Roman"/>
          <w:szCs w:val="24"/>
        </w:rPr>
        <w:t>γα του Υπουργείου Δικαιοσύνης, από ποιους πόρους θα πληρώνονται. Δεν το προέβλεψε αυτό. Προέβλεψε μια συγχώνευση διοικητικού τύπου για τους υπαλλήλους και τελεία εκεί. Ούτε που τους ένοιαξε. Και ούτε προβλέφθηκε το Υπουργείο Δικαιοσύνης ή οι πόροι που έχει</w:t>
      </w:r>
      <w:r>
        <w:rPr>
          <w:rFonts w:eastAsia="Times New Roman" w:cs="Times New Roman"/>
          <w:szCs w:val="24"/>
        </w:rPr>
        <w:t xml:space="preserve"> το ΤΑΧΔΙΚ να μπορούν να χρηματοδοτούν τις «</w:t>
      </w:r>
      <w:r>
        <w:rPr>
          <w:rFonts w:eastAsia="Times New Roman" w:cs="Times New Roman"/>
          <w:szCs w:val="24"/>
        </w:rPr>
        <w:t>ΚΤΙΡΙΑΚΕΣ ΥΠΟΔΟΜΕΣ</w:t>
      </w:r>
      <w:r>
        <w:rPr>
          <w:rFonts w:eastAsia="Times New Roman" w:cs="Times New Roman"/>
          <w:szCs w:val="24"/>
        </w:rPr>
        <w:t xml:space="preserve">» για έργα που θέλει να υλοποιήσει το Υπουργείο Δικαιοσύνης. </w:t>
      </w:r>
    </w:p>
    <w:p w14:paraId="3B1C0FF5" w14:textId="77777777" w:rsidR="00DC64F4" w:rsidRDefault="0085279E">
      <w:pPr>
        <w:spacing w:after="0" w:line="600" w:lineRule="auto"/>
        <w:ind w:firstLine="720"/>
        <w:jc w:val="both"/>
        <w:rPr>
          <w:rFonts w:eastAsia="Times New Roman" w:cs="Times New Roman"/>
          <w:szCs w:val="24"/>
        </w:rPr>
      </w:pPr>
      <w:r>
        <w:rPr>
          <w:rFonts w:eastAsia="Times New Roman" w:cs="Times New Roman"/>
          <w:szCs w:val="24"/>
        </w:rPr>
        <w:t xml:space="preserve">Υποτίθεται ότι η συγχώνευση των τριών οργανισμών που υπήρχαν από τις προηγούμενες κυβερνήσεις, δηλαδή της ΔΕΠΑΝΟΜ, του ΟΣΚ και της </w:t>
      </w:r>
      <w:r>
        <w:rPr>
          <w:rFonts w:eastAsia="Times New Roman" w:cs="Times New Roman"/>
          <w:szCs w:val="24"/>
        </w:rPr>
        <w:t>ε</w:t>
      </w:r>
      <w:r>
        <w:rPr>
          <w:rFonts w:eastAsia="Times New Roman" w:cs="Times New Roman"/>
          <w:szCs w:val="24"/>
        </w:rPr>
        <w:t>ταιρείας «</w:t>
      </w:r>
      <w:r>
        <w:rPr>
          <w:rFonts w:eastAsia="Times New Roman" w:cs="Times New Roman"/>
          <w:szCs w:val="24"/>
        </w:rPr>
        <w:t>ΘΕΜΙΣ</w:t>
      </w:r>
      <w:r>
        <w:rPr>
          <w:rFonts w:eastAsia="Times New Roman" w:cs="Times New Roman"/>
          <w:szCs w:val="24"/>
        </w:rPr>
        <w:t xml:space="preserve"> ΚΑΤΑΣΚΕΥΑΣΤΙΚΗ Α.Ε</w:t>
      </w:r>
      <w:r>
        <w:rPr>
          <w:rFonts w:eastAsia="Times New Roman" w:cs="Times New Roman"/>
          <w:szCs w:val="24"/>
        </w:rPr>
        <w:t>.</w:t>
      </w:r>
      <w:r>
        <w:rPr>
          <w:rFonts w:eastAsia="Times New Roman" w:cs="Times New Roman"/>
          <w:szCs w:val="24"/>
        </w:rPr>
        <w:t>»</w:t>
      </w:r>
      <w:r>
        <w:rPr>
          <w:rFonts w:eastAsia="Times New Roman" w:cs="Times New Roman"/>
          <w:szCs w:val="24"/>
        </w:rPr>
        <w:t>, έγινε με προγραμματισμό και τα είχατε δει όλα. Τίποτα δεν είχατε δει! Πλήθος έργων αυτή τη στιγμή δεν μπορούν ούτε να χρηματοδοτηθούν ούτε να πληρωθούν οι ανάδοχοι ούτε να ξεκινήσουν καινούρια. Άρα μάλλον δεν ήταν δική</w:t>
      </w:r>
      <w:r>
        <w:rPr>
          <w:rFonts w:eastAsia="Times New Roman" w:cs="Times New Roman"/>
          <w:szCs w:val="24"/>
        </w:rPr>
        <w:t xml:space="preserve"> μας πρόχειρη νομοθέτηση, αλλά ήταν πρόχειρη νομοθέτηση των προηγούμενων κυβερνήσεων. Το ίδιο ισχύει και για τη μετακίνηση μαθητών. </w:t>
      </w:r>
    </w:p>
    <w:p w14:paraId="3B1C0FF6"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Πάμε στη ΔΕΗ. Ακούστε: Η τροπολογία που κατέθεσαν οι Βουλευτές και κάνουμε αποδεκτή αφορά την εκπροσώπηση των εργαζομένων τ</w:t>
      </w:r>
      <w:r>
        <w:rPr>
          <w:rFonts w:eastAsia="Times New Roman" w:cs="Times New Roman"/>
          <w:szCs w:val="24"/>
        </w:rPr>
        <w:t xml:space="preserve">ης ΔΕΗ και τους ενιαίους κανόνες που πρέπει να ισχύουν. Οι εργαζόμενοι θα αποφασίσουν ποιον θα έχουν εκπρόσωπο στο Διοικητικό Συμβούλιο της ΔΕΗ. Μάλλον τον κ. </w:t>
      </w:r>
      <w:proofErr w:type="spellStart"/>
      <w:r>
        <w:rPr>
          <w:rFonts w:eastAsia="Times New Roman" w:cs="Times New Roman"/>
          <w:szCs w:val="24"/>
        </w:rPr>
        <w:t>Φωτόπουλο</w:t>
      </w:r>
      <w:proofErr w:type="spellEnd"/>
      <w:r>
        <w:rPr>
          <w:rFonts w:eastAsia="Times New Roman" w:cs="Times New Roman"/>
          <w:szCs w:val="24"/>
        </w:rPr>
        <w:t xml:space="preserve"> και όσους έχουν διατελέσει στο Διοικητικό Συμβούλιο της ΔΕΗ τους φωτογράφιζε η προηγούμ</w:t>
      </w:r>
      <w:r>
        <w:rPr>
          <w:rFonts w:eastAsia="Times New Roman" w:cs="Times New Roman"/>
          <w:szCs w:val="24"/>
        </w:rPr>
        <w:t xml:space="preserve">ενη ρύθμιση που έβαζε μόνο μία θητεία μόνο στη ΔΕΗ. </w:t>
      </w:r>
      <w:r>
        <w:rPr>
          <w:rFonts w:eastAsia="Times New Roman"/>
          <w:szCs w:val="24"/>
        </w:rPr>
        <w:t>Μάλλον αυτό γινόταν.</w:t>
      </w:r>
    </w:p>
    <w:p w14:paraId="3B1C0FF7"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Εσείς τους φωτογραφίζετε!</w:t>
      </w:r>
    </w:p>
    <w:p w14:paraId="3B1C0FF8" w14:textId="77777777" w:rsidR="00DC64F4" w:rsidRDefault="0085279E">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Τώρα μας προκαλείτε!</w:t>
      </w:r>
    </w:p>
    <w:p w14:paraId="3B1C0FF9" w14:textId="77777777" w:rsidR="00DC64F4" w:rsidRDefault="0085279E">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Εμείς σας προκαλούμε; Δεν έχετε βάλει σε άλλο φορέα μία θητεία! Να μας εξηγήσετε γιατί μόνο στη ΔΕΗ βάλατε μία θητεία για τον εκπρόσωπο των εργαζομένων και στους άλλους φορείς το αφήνατε έτσι, χωρίς θητείες, χωρίς τίποτα, χύμα. </w:t>
      </w:r>
    </w:p>
    <w:p w14:paraId="3B1C0FFA" w14:textId="77777777" w:rsidR="00DC64F4" w:rsidRDefault="0085279E">
      <w:pPr>
        <w:spacing w:line="600" w:lineRule="auto"/>
        <w:ind w:firstLine="720"/>
        <w:jc w:val="both"/>
        <w:rPr>
          <w:rFonts w:eastAsia="Times New Roman"/>
          <w:szCs w:val="24"/>
        </w:rPr>
      </w:pPr>
      <w:r>
        <w:rPr>
          <w:rFonts w:eastAsia="Times New Roman"/>
          <w:szCs w:val="24"/>
        </w:rPr>
        <w:t>Επομένως εμείς κάνουμε δεκτ</w:t>
      </w:r>
      <w:r>
        <w:rPr>
          <w:rFonts w:eastAsia="Times New Roman"/>
          <w:szCs w:val="24"/>
        </w:rPr>
        <w:t xml:space="preserve">ή την τροπολογία ως Κυβέρνηση, γιατί πιστεύουμε στους ενιαίους κανόνες σε όλες τις ανώνυμες εταιρείες του </w:t>
      </w:r>
      <w:r>
        <w:rPr>
          <w:rFonts w:eastAsia="Times New Roman"/>
          <w:szCs w:val="24"/>
        </w:rPr>
        <w:t>δ</w:t>
      </w:r>
      <w:r>
        <w:rPr>
          <w:rFonts w:eastAsia="Times New Roman"/>
          <w:szCs w:val="24"/>
        </w:rPr>
        <w:t>ημοσίου. Για εμάς είναι θέμα δημοκρατίας και ισονομίας. Οι εργαζόμενοι θα αποφασίσουν. Δεν διορίζεται κανείς. Είμαστε ανοιχτοί πραγματικά και ειλικρι</w:t>
      </w:r>
      <w:r>
        <w:rPr>
          <w:rFonts w:eastAsia="Times New Roman"/>
          <w:szCs w:val="24"/>
        </w:rPr>
        <w:t xml:space="preserve">νά στη συζήτηση για την πιθανή ύπαρξη και θητειών και ασυμβιβάστων, αλλά και για ενιαίους κανόνες για όλες τις ανώνυμες εταιρείες του </w:t>
      </w:r>
      <w:r>
        <w:rPr>
          <w:rFonts w:eastAsia="Times New Roman"/>
          <w:szCs w:val="24"/>
        </w:rPr>
        <w:t>δ</w:t>
      </w:r>
      <w:r>
        <w:rPr>
          <w:rFonts w:eastAsia="Times New Roman"/>
          <w:szCs w:val="24"/>
        </w:rPr>
        <w:t xml:space="preserve">ημοσίου. </w:t>
      </w:r>
    </w:p>
    <w:p w14:paraId="3B1C0FFB" w14:textId="77777777" w:rsidR="00DC64F4" w:rsidRDefault="0085279E">
      <w:pPr>
        <w:spacing w:line="600" w:lineRule="auto"/>
        <w:ind w:firstLine="720"/>
        <w:jc w:val="both"/>
        <w:rPr>
          <w:rFonts w:eastAsia="Times New Roman"/>
          <w:szCs w:val="24"/>
        </w:rPr>
      </w:pPr>
      <w:r>
        <w:rPr>
          <w:rFonts w:eastAsia="Times New Roman"/>
          <w:szCs w:val="24"/>
        </w:rPr>
        <w:t xml:space="preserve">Ειπώθηκαν, κύριε Πρόεδρε, και μερικά άλλα πράγματα, όπως ότι η αποκάλυψη των </w:t>
      </w:r>
      <w:r>
        <w:rPr>
          <w:rFonts w:eastAsia="Times New Roman"/>
          <w:szCs w:val="24"/>
          <w:lang w:val="en-US"/>
        </w:rPr>
        <w:t>WikiLeaks</w:t>
      </w:r>
      <w:r>
        <w:rPr>
          <w:rFonts w:eastAsia="Times New Roman"/>
          <w:szCs w:val="24"/>
        </w:rPr>
        <w:t xml:space="preserve"> χρεώνεται στην Κυβέρνηση</w:t>
      </w:r>
      <w:r>
        <w:rPr>
          <w:rFonts w:eastAsia="Times New Roman"/>
          <w:szCs w:val="24"/>
        </w:rPr>
        <w:t xml:space="preserve"> και ότι αυτό έχει δημιουργήσει πολύ αρνητικό κλίμα για τη χώρα. </w:t>
      </w:r>
    </w:p>
    <w:p w14:paraId="3B1C0FFC" w14:textId="77777777" w:rsidR="00DC64F4" w:rsidRDefault="0085279E">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xml:space="preserve">, θέλω να σας θυμίσω να μη διασύρετε άλλο την παράταξή σας. Υπάρχει και η πατριωτική Δεξιά που βλέπει άλλα πράγματα. Δεν υπάρχει μόνο η επιθυμία των </w:t>
      </w:r>
      <w:r>
        <w:rPr>
          <w:rFonts w:eastAsia="Times New Roman"/>
          <w:szCs w:val="24"/>
        </w:rPr>
        <w:t>θ</w:t>
      </w:r>
      <w:r>
        <w:rPr>
          <w:rFonts w:eastAsia="Times New Roman"/>
          <w:szCs w:val="24"/>
        </w:rPr>
        <w:t xml:space="preserve">εσμών, όπως υπήρχε για τις </w:t>
      </w:r>
      <w:r>
        <w:rPr>
          <w:rFonts w:eastAsia="Times New Roman"/>
          <w:szCs w:val="24"/>
        </w:rPr>
        <w:t xml:space="preserve">προηγούμενες κυβερνήσεις. </w:t>
      </w:r>
    </w:p>
    <w:p w14:paraId="3B1C0FFD" w14:textId="77777777" w:rsidR="00DC64F4" w:rsidRDefault="0085279E">
      <w:pPr>
        <w:spacing w:line="600" w:lineRule="auto"/>
        <w:ind w:firstLine="720"/>
        <w:jc w:val="both"/>
        <w:rPr>
          <w:rFonts w:eastAsia="Times New Roman"/>
          <w:szCs w:val="24"/>
        </w:rPr>
      </w:pPr>
      <w:r>
        <w:rPr>
          <w:rFonts w:eastAsia="Times New Roman"/>
          <w:szCs w:val="24"/>
        </w:rPr>
        <w:t xml:space="preserve">Επίσης, καταθέσατε τις δηλώσεις του κ. </w:t>
      </w:r>
      <w:proofErr w:type="spellStart"/>
      <w:r>
        <w:rPr>
          <w:rFonts w:eastAsia="Times New Roman"/>
          <w:szCs w:val="24"/>
        </w:rPr>
        <w:t>Ντράγκι</w:t>
      </w:r>
      <w:proofErr w:type="spellEnd"/>
      <w:r>
        <w:rPr>
          <w:rFonts w:eastAsia="Times New Roman"/>
          <w:szCs w:val="24"/>
        </w:rPr>
        <w:t xml:space="preserve">, μία παρουσίαση της συνέντευξης του κ. </w:t>
      </w:r>
      <w:proofErr w:type="spellStart"/>
      <w:r>
        <w:rPr>
          <w:rFonts w:eastAsia="Times New Roman"/>
          <w:szCs w:val="24"/>
        </w:rPr>
        <w:t>Ντράγκι</w:t>
      </w:r>
      <w:proofErr w:type="spellEnd"/>
      <w:r>
        <w:rPr>
          <w:rFonts w:eastAsia="Times New Roman"/>
          <w:szCs w:val="24"/>
        </w:rPr>
        <w:t xml:space="preserve"> και απ’ ό,τι διαβάζω εδώ, είναι από το έγκυρο </w:t>
      </w:r>
      <w:r>
        <w:rPr>
          <w:rFonts w:eastAsia="Times New Roman"/>
          <w:szCs w:val="24"/>
          <w:lang w:val="en-US"/>
        </w:rPr>
        <w:t>site</w:t>
      </w:r>
      <w:r>
        <w:rPr>
          <w:rFonts w:eastAsia="Times New Roman"/>
          <w:szCs w:val="24"/>
        </w:rPr>
        <w:t xml:space="preserve"> «</w:t>
      </w:r>
      <w:r>
        <w:rPr>
          <w:rFonts w:eastAsia="Times New Roman"/>
          <w:szCs w:val="24"/>
          <w:lang w:val="en-US"/>
        </w:rPr>
        <w:t>Liberal</w:t>
      </w:r>
      <w:r>
        <w:rPr>
          <w:rFonts w:eastAsia="Times New Roman"/>
          <w:szCs w:val="24"/>
        </w:rPr>
        <w:t>». Ξέρουμε ότι δεν έχετε πραγματικά ανάγκη στήριξης μέσων μαζικής ενημέρωσης</w:t>
      </w:r>
      <w:r>
        <w:rPr>
          <w:rFonts w:eastAsia="Times New Roman"/>
          <w:szCs w:val="24"/>
        </w:rPr>
        <w:t xml:space="preserve">, είτε αυτά είναι </w:t>
      </w:r>
      <w:r>
        <w:rPr>
          <w:rFonts w:eastAsia="Times New Roman"/>
          <w:szCs w:val="24"/>
          <w:lang w:val="en-US"/>
        </w:rPr>
        <w:t>sites</w:t>
      </w:r>
      <w:r>
        <w:rPr>
          <w:rFonts w:eastAsia="Times New Roman"/>
          <w:szCs w:val="24"/>
        </w:rPr>
        <w:t xml:space="preserve"> είτε ραδιοφωνικοί σταθμοί είτε εφημερίδες είτε κανάλια. </w:t>
      </w:r>
    </w:p>
    <w:p w14:paraId="3B1C0FFE" w14:textId="77777777" w:rsidR="00DC64F4" w:rsidRDefault="0085279E">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Δηλαδή αμφισβητείτε τις δηλώσεις; Η Κυβέρνηση; </w:t>
      </w:r>
    </w:p>
    <w:p w14:paraId="3B1C0FFF" w14:textId="77777777" w:rsidR="00DC64F4" w:rsidRDefault="0085279E">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Μπορείτε να χρησιμοποιήσετε κάτι πιο αξιόπιστο. </w:t>
      </w:r>
      <w:r>
        <w:rPr>
          <w:rFonts w:eastAsia="Times New Roman"/>
          <w:szCs w:val="24"/>
        </w:rPr>
        <w:t xml:space="preserve">Έχετε τόσα μέσα στη διάθεσή σας που </w:t>
      </w:r>
      <w:proofErr w:type="spellStart"/>
      <w:r>
        <w:rPr>
          <w:rFonts w:eastAsia="Times New Roman"/>
          <w:szCs w:val="24"/>
        </w:rPr>
        <w:t>αβαντάρουν</w:t>
      </w:r>
      <w:proofErr w:type="spellEnd"/>
      <w:r>
        <w:rPr>
          <w:rFonts w:eastAsia="Times New Roman"/>
          <w:szCs w:val="24"/>
        </w:rPr>
        <w:t xml:space="preserve"> τις θέσεις και τις πολιτικές σας. Χρησιμοποιήστε κάτι πιο αξιόπιστο την επόμενη φορά. Αυτό είναι σχεδόν κομματικό έντυπό σας!</w:t>
      </w:r>
    </w:p>
    <w:p w14:paraId="3B1C1000" w14:textId="77777777" w:rsidR="00DC64F4" w:rsidRDefault="0085279E">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Αναδημοσίευση κάνει, κύριε Υπουργέ!</w:t>
      </w:r>
    </w:p>
    <w:p w14:paraId="3B1C1001" w14:textId="77777777" w:rsidR="00DC64F4" w:rsidRDefault="0085279E">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Σας παρακαλώ!</w:t>
      </w:r>
    </w:p>
    <w:p w14:paraId="3B1C1002" w14:textId="77777777" w:rsidR="00DC64F4" w:rsidRDefault="0085279E">
      <w:pPr>
        <w:spacing w:line="600" w:lineRule="auto"/>
        <w:ind w:firstLine="720"/>
        <w:jc w:val="both"/>
        <w:rPr>
          <w:rFonts w:eastAsia="Times New Roman"/>
          <w:szCs w:val="24"/>
        </w:rPr>
      </w:pPr>
      <w:r>
        <w:rPr>
          <w:rFonts w:eastAsia="Times New Roman"/>
          <w:szCs w:val="24"/>
        </w:rPr>
        <w:t>Και για να ολοκληρώσω, υπήρχαν συγκεκριμένες και αναλυτικές απαντήσεις από τον κ. Βίτσα. Είναι κατατεθειμένος στο Κοινοβούλιο ολόκληρος ο φάκελος με όλες τις δαπάνες όλων των Υπουργ</w:t>
      </w:r>
      <w:r>
        <w:rPr>
          <w:rFonts w:eastAsia="Times New Roman"/>
          <w:szCs w:val="24"/>
        </w:rPr>
        <w:t xml:space="preserve">είων σε σχέση με το μεταναστευτικό. </w:t>
      </w:r>
    </w:p>
    <w:p w14:paraId="3B1C1003" w14:textId="77777777" w:rsidR="00DC64F4" w:rsidRDefault="0085279E">
      <w:pPr>
        <w:spacing w:line="600" w:lineRule="auto"/>
        <w:ind w:firstLine="720"/>
        <w:jc w:val="both"/>
        <w:rPr>
          <w:rFonts w:eastAsia="Times New Roman"/>
          <w:szCs w:val="24"/>
        </w:rPr>
      </w:pPr>
      <w:r>
        <w:rPr>
          <w:rFonts w:eastAsia="Times New Roman"/>
          <w:szCs w:val="24"/>
        </w:rPr>
        <w:t xml:space="preserve">Εμείς θα συνεχίσουμε να τιμούμε την παράδοση του ελληνικού λαού και τις δημοκρατικές καταβολές μας σε σχέση με τους μετανάστες. </w:t>
      </w:r>
    </w:p>
    <w:p w14:paraId="3B1C1004" w14:textId="77777777" w:rsidR="00DC64F4" w:rsidRDefault="0085279E">
      <w:pPr>
        <w:spacing w:line="600" w:lineRule="auto"/>
        <w:ind w:firstLine="720"/>
        <w:jc w:val="both"/>
        <w:rPr>
          <w:rFonts w:eastAsia="Times New Roman"/>
          <w:szCs w:val="24"/>
        </w:rPr>
      </w:pPr>
      <w:r>
        <w:rPr>
          <w:rFonts w:eastAsia="Times New Roman"/>
          <w:szCs w:val="24"/>
        </w:rPr>
        <w:t xml:space="preserve">Δεν ξέρω πού είδε ο κ. </w:t>
      </w:r>
      <w:proofErr w:type="spellStart"/>
      <w:r>
        <w:rPr>
          <w:rFonts w:eastAsia="Times New Roman"/>
          <w:szCs w:val="24"/>
        </w:rPr>
        <w:t>Βρούτσης</w:t>
      </w:r>
      <w:proofErr w:type="spellEnd"/>
      <w:r>
        <w:rPr>
          <w:rFonts w:eastAsia="Times New Roman"/>
          <w:szCs w:val="24"/>
        </w:rPr>
        <w:t xml:space="preserve"> στους δρόμους μπλόκα μεταναστών να ζητούν ταυτότητες από Έ</w:t>
      </w:r>
      <w:r>
        <w:rPr>
          <w:rFonts w:eastAsia="Times New Roman"/>
          <w:szCs w:val="24"/>
        </w:rPr>
        <w:t>λληνες πολίτες. Πραγματικά, το να δημιουργείται μια τέτοια εικόνα…</w:t>
      </w:r>
    </w:p>
    <w:p w14:paraId="3B1C1005" w14:textId="77777777" w:rsidR="00DC64F4" w:rsidRDefault="0085279E">
      <w:pPr>
        <w:spacing w:line="600" w:lineRule="auto"/>
        <w:ind w:firstLine="720"/>
        <w:jc w:val="both"/>
        <w:rPr>
          <w:rFonts w:eastAsia="Times New Roman"/>
          <w:szCs w:val="24"/>
        </w:rPr>
      </w:pPr>
      <w:r>
        <w:rPr>
          <w:rFonts w:eastAsia="Times New Roman"/>
          <w:szCs w:val="24"/>
        </w:rPr>
        <w:t xml:space="preserve">Έτσι είπατε, κύριε </w:t>
      </w:r>
      <w:proofErr w:type="spellStart"/>
      <w:r>
        <w:rPr>
          <w:rFonts w:eastAsia="Times New Roman"/>
          <w:szCs w:val="24"/>
        </w:rPr>
        <w:t>Βρούτση</w:t>
      </w:r>
      <w:proofErr w:type="spellEnd"/>
      <w:r>
        <w:rPr>
          <w:rFonts w:eastAsia="Times New Roman"/>
          <w:szCs w:val="24"/>
        </w:rPr>
        <w:t>.</w:t>
      </w:r>
    </w:p>
    <w:p w14:paraId="3B1C1006" w14:textId="77777777" w:rsidR="00DC64F4" w:rsidRDefault="0085279E">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Βεβαίως και το είπα. </w:t>
      </w:r>
    </w:p>
    <w:p w14:paraId="3B1C1007" w14:textId="77777777" w:rsidR="00DC64F4" w:rsidRDefault="0085279E">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Πού το είδατε αυτό; </w:t>
      </w:r>
    </w:p>
    <w:p w14:paraId="3B1C1008" w14:textId="77777777" w:rsidR="00DC64F4" w:rsidRDefault="0085279E">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Όλη η Ελλάδα το έχει </w:t>
      </w:r>
      <w:r>
        <w:rPr>
          <w:rFonts w:eastAsia="Times New Roman"/>
          <w:szCs w:val="24"/>
        </w:rPr>
        <w:t>δει!</w:t>
      </w:r>
    </w:p>
    <w:p w14:paraId="3B1C1009" w14:textId="77777777" w:rsidR="00DC64F4" w:rsidRDefault="0085279E">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Πραγματικά, πού το είδατε; </w:t>
      </w:r>
    </w:p>
    <w:p w14:paraId="3B1C100A" w14:textId="77777777" w:rsidR="00DC64F4" w:rsidRDefault="0085279E">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Αντί να κάνετε κριτική γιατί, για ποιο λόγο συμβαίνει αυτό, κατηγορείτε εμάς!</w:t>
      </w:r>
    </w:p>
    <w:p w14:paraId="3B1C100B" w14:textId="77777777" w:rsidR="00DC64F4" w:rsidRDefault="0085279E">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Ούτε </w:t>
      </w:r>
      <w:r>
        <w:rPr>
          <w:rFonts w:eastAsia="Times New Roman"/>
          <w:szCs w:val="24"/>
        </w:rPr>
        <w:t>το «</w:t>
      </w:r>
      <w:r>
        <w:rPr>
          <w:rFonts w:eastAsia="Times New Roman"/>
          <w:szCs w:val="24"/>
          <w:lang w:val="en-US"/>
        </w:rPr>
        <w:t>Liberal</w:t>
      </w:r>
      <w:r>
        <w:rPr>
          <w:rFonts w:eastAsia="Times New Roman"/>
          <w:szCs w:val="24"/>
        </w:rPr>
        <w:t xml:space="preserve">» δεν έχει γράψει αυτό που λέτε. </w:t>
      </w:r>
    </w:p>
    <w:p w14:paraId="3B1C100C" w14:textId="77777777" w:rsidR="00DC64F4" w:rsidRDefault="0085279E">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Όλη η Ελλάδα είδε το βίντεο!</w:t>
      </w:r>
    </w:p>
    <w:p w14:paraId="3B1C100D" w14:textId="77777777" w:rsidR="00DC64F4" w:rsidRDefault="0085279E">
      <w:pPr>
        <w:spacing w:line="600" w:lineRule="auto"/>
        <w:ind w:firstLine="720"/>
        <w:jc w:val="center"/>
        <w:rPr>
          <w:rFonts w:eastAsia="Times New Roman"/>
          <w:szCs w:val="24"/>
        </w:rPr>
      </w:pPr>
      <w:r>
        <w:rPr>
          <w:rFonts w:eastAsia="Times New Roman"/>
          <w:szCs w:val="24"/>
        </w:rPr>
        <w:t>(Θόρυβος στην Αίθουσα)</w:t>
      </w:r>
    </w:p>
    <w:p w14:paraId="3B1C100E" w14:textId="77777777" w:rsidR="00DC64F4" w:rsidRDefault="0085279E">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Λίγη ησυχία, σας παρακαλώ, για να τελειώνουμε! </w:t>
      </w:r>
    </w:p>
    <w:p w14:paraId="3B1C100F" w14:textId="77777777" w:rsidR="00DC64F4" w:rsidRDefault="0085279E">
      <w:pPr>
        <w:spacing w:line="600" w:lineRule="auto"/>
        <w:ind w:firstLine="720"/>
        <w:jc w:val="both"/>
        <w:rPr>
          <w:rFonts w:eastAsia="Times New Roman"/>
          <w:szCs w:val="24"/>
        </w:rPr>
      </w:pPr>
      <w:r>
        <w:rPr>
          <w:rFonts w:eastAsia="Times New Roman"/>
          <w:szCs w:val="24"/>
        </w:rPr>
        <w:t xml:space="preserve">Κύριε Υπουργέ, συνεχίστε.  </w:t>
      </w:r>
    </w:p>
    <w:p w14:paraId="3B1C1010" w14:textId="77777777" w:rsidR="00DC64F4" w:rsidRDefault="0085279E">
      <w:pPr>
        <w:spacing w:line="600" w:lineRule="auto"/>
        <w:ind w:firstLine="720"/>
        <w:jc w:val="both"/>
        <w:rPr>
          <w:rFonts w:eastAsia="Times New Roman"/>
          <w:szCs w:val="24"/>
        </w:rPr>
      </w:pPr>
      <w:r>
        <w:rPr>
          <w:rFonts w:eastAsia="Times New Roman"/>
          <w:b/>
          <w:szCs w:val="24"/>
        </w:rPr>
        <w:t>ΧΡΗΣΤΟΣ ΣΠΙΡΤΖΗΣ (Υπουργός Υποδ</w:t>
      </w:r>
      <w:r>
        <w:rPr>
          <w:rFonts w:eastAsia="Times New Roman"/>
          <w:b/>
          <w:szCs w:val="24"/>
        </w:rPr>
        <w:t xml:space="preserve">ομών, Μεταφορών και Δικτύων): </w:t>
      </w:r>
      <w:r>
        <w:rPr>
          <w:rFonts w:eastAsia="Times New Roman"/>
          <w:szCs w:val="24"/>
        </w:rPr>
        <w:t>Κύριε Καρρά, περιμένουμε επίσημα τις καταγγελίες σας και για τη</w:t>
      </w:r>
      <w:r>
        <w:rPr>
          <w:rFonts w:eastAsia="Times New Roman"/>
          <w:szCs w:val="24"/>
        </w:rPr>
        <w:t>ν εταιρεία</w:t>
      </w:r>
      <w:r>
        <w:rPr>
          <w:rFonts w:eastAsia="Times New Roman"/>
          <w:szCs w:val="24"/>
        </w:rPr>
        <w:t xml:space="preserve"> «ΘΕΜΙ</w:t>
      </w:r>
      <w:r>
        <w:rPr>
          <w:rFonts w:eastAsia="Times New Roman"/>
          <w:szCs w:val="24"/>
        </w:rPr>
        <w:t>Σ ΚΑΤΑΣΚΕΥΑΣΤΙΚΗ Α.Ε.</w:t>
      </w:r>
      <w:r>
        <w:rPr>
          <w:rFonts w:eastAsia="Times New Roman"/>
          <w:szCs w:val="24"/>
        </w:rPr>
        <w:t>» και για οποιονδήποτε άλλο φορέα. Όμως, πραγματικά, αδυνατώ να κατανοήσω το πώς λειτουργούσε κάποτε το ΤΑΧΔΙΚ και το τι έκανε</w:t>
      </w:r>
      <w:r>
        <w:rPr>
          <w:rFonts w:eastAsia="Times New Roman"/>
          <w:szCs w:val="24"/>
        </w:rPr>
        <w:t xml:space="preserve"> με τη «</w:t>
      </w:r>
      <w:r>
        <w:rPr>
          <w:rFonts w:eastAsia="Times New Roman"/>
          <w:szCs w:val="24"/>
        </w:rPr>
        <w:t>ΘΕΜΙΣ ΚΑΤΑΣΚΕΥΑΣΤΙΚΗ Α.Ε.</w:t>
      </w:r>
      <w:r>
        <w:rPr>
          <w:rFonts w:eastAsia="Times New Roman"/>
          <w:szCs w:val="24"/>
        </w:rPr>
        <w:t>» σε σχέση με το αν μπορούν οι «</w:t>
      </w:r>
      <w:r>
        <w:rPr>
          <w:rFonts w:eastAsia="Times New Roman"/>
          <w:szCs w:val="24"/>
        </w:rPr>
        <w:t>ΚΤΙΡΙΑΚΕΣ ΥΠΟΔΟΜΕΣ</w:t>
      </w:r>
      <w:r>
        <w:rPr>
          <w:rFonts w:eastAsia="Times New Roman"/>
          <w:szCs w:val="24"/>
        </w:rPr>
        <w:t xml:space="preserve">» να έχουν χρήματα από τους πόρους που έχει το ΤΑΧΔΙΚ και το Υπουργείο Δικαιοσύνης για να υλοποιήσει έργα για τη </w:t>
      </w:r>
      <w:r>
        <w:rPr>
          <w:rFonts w:eastAsia="Times New Roman"/>
          <w:szCs w:val="24"/>
        </w:rPr>
        <w:t>δ</w:t>
      </w:r>
      <w:r>
        <w:rPr>
          <w:rFonts w:eastAsia="Times New Roman"/>
          <w:szCs w:val="24"/>
        </w:rPr>
        <w:t xml:space="preserve">ικαιοσύνη. </w:t>
      </w:r>
    </w:p>
    <w:p w14:paraId="3B1C101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Δηλαδή εσείς θα πείτε στους συναδέλφους σας τους δικηγόρους αύριο να μην γίνονται έργα ούτε στα δικαστήρια ούτε στις φυλακές ούτε πουθενά, γιατί έχετε μια κακή εικόνα για το πώς λειτουργούσε κάποτε η </w:t>
      </w:r>
      <w:r>
        <w:rPr>
          <w:rFonts w:eastAsia="Times New Roman"/>
          <w:szCs w:val="24"/>
        </w:rPr>
        <w:t>«ΘΕΜΙΣ ΚΑΤΑΣΚΕΥΑΣΤΙΚΗ Α.Ε.»</w:t>
      </w:r>
      <w:r>
        <w:rPr>
          <w:rFonts w:eastAsia="Times New Roman" w:cs="Times New Roman"/>
          <w:szCs w:val="24"/>
        </w:rPr>
        <w:t xml:space="preserve"> και το ΤΑΧΔΙΚ; Πραγματικά θα</w:t>
      </w:r>
      <w:r>
        <w:rPr>
          <w:rFonts w:eastAsia="Times New Roman" w:cs="Times New Roman"/>
          <w:szCs w:val="24"/>
        </w:rPr>
        <w:t xml:space="preserve"> ήθελα να αναθεωρήσετε αυτήν την άποψή σας.</w:t>
      </w:r>
    </w:p>
    <w:p w14:paraId="3B1C101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Ευχαριστώ πολύ.</w:t>
      </w:r>
    </w:p>
    <w:p w14:paraId="3B1C1013"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Υπουργό.</w:t>
      </w:r>
    </w:p>
    <w:p w14:paraId="3B1C1014" w14:textId="77777777" w:rsidR="00DC64F4" w:rsidRDefault="0085279E">
      <w:pPr>
        <w:spacing w:line="600" w:lineRule="auto"/>
        <w:ind w:firstLine="720"/>
        <w:jc w:val="both"/>
        <w:rPr>
          <w:rFonts w:eastAsia="Times New Roman"/>
          <w:color w:val="000000"/>
          <w:szCs w:val="24"/>
        </w:rPr>
      </w:pPr>
      <w:r>
        <w:rPr>
          <w:rFonts w:eastAsia="Times New Roman"/>
          <w:szCs w:val="24"/>
        </w:rPr>
        <w:t>Κυρίες και κύριοι συνάδελφοι, κηρύσσεται περαιωμένη η συζήτηση επί της αρχής, των άρθρων</w:t>
      </w:r>
      <w:r>
        <w:rPr>
          <w:rFonts w:eastAsia="Times New Roman"/>
          <w:szCs w:val="24"/>
        </w:rPr>
        <w:t xml:space="preserve"> </w:t>
      </w:r>
      <w:r>
        <w:rPr>
          <w:rFonts w:eastAsia="Times New Roman"/>
          <w:szCs w:val="24"/>
        </w:rPr>
        <w:t>και του συνόλου του σχεδίου νόμου του Υπουργείο</w:t>
      </w:r>
      <w:r>
        <w:rPr>
          <w:rFonts w:eastAsia="Times New Roman"/>
          <w:szCs w:val="24"/>
        </w:rPr>
        <w:t>υ Υποδομών, Μεταφορών και Δικτύων</w:t>
      </w:r>
      <w:r>
        <w:rPr>
          <w:rFonts w:eastAsia="Times New Roman"/>
          <w:szCs w:val="24"/>
        </w:rPr>
        <w:t>:</w:t>
      </w:r>
      <w:r>
        <w:rPr>
          <w:rFonts w:eastAsia="Times New Roman"/>
          <w:szCs w:val="24"/>
        </w:rPr>
        <w:t xml:space="preserve"> «</w:t>
      </w:r>
      <w:r>
        <w:rPr>
          <w:rFonts w:eastAsia="Times New Roman"/>
          <w:color w:val="000000"/>
          <w:szCs w:val="24"/>
        </w:rPr>
        <w:t>Κύρωση της Συμφωνίας Αεροπορικών Υπηρεσιών μεταξύ της Ελληνικής Δημοκρατίας και της Κυβέρνησης της Νέας Ζηλανδίας και άλλες διατάξεις».</w:t>
      </w:r>
    </w:p>
    <w:p w14:paraId="3B1C1015" w14:textId="77777777" w:rsidR="00DC64F4" w:rsidRDefault="0085279E">
      <w:pPr>
        <w:spacing w:line="600" w:lineRule="auto"/>
        <w:ind w:firstLine="720"/>
        <w:jc w:val="both"/>
        <w:rPr>
          <w:rFonts w:eastAsia="Times New Roman"/>
          <w:color w:val="000000"/>
          <w:szCs w:val="24"/>
        </w:rPr>
      </w:pPr>
      <w:r>
        <w:rPr>
          <w:rFonts w:eastAsia="Times New Roman"/>
          <w:color w:val="000000"/>
          <w:szCs w:val="24"/>
        </w:rPr>
        <w:t>Ερωτάται το Σώμα: Γίνεται δεκτό το νομοσχέδιο επί της αρχής;</w:t>
      </w:r>
    </w:p>
    <w:p w14:paraId="3B1C1016"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ΠΟΛΛΟΙ ΒΟΥΛΕΥΤΕΣ:</w:t>
      </w:r>
      <w:r>
        <w:rPr>
          <w:rFonts w:eastAsia="Times New Roman"/>
          <w:color w:val="000000"/>
          <w:szCs w:val="24"/>
        </w:rPr>
        <w:t xml:space="preserve"> Μάλισ</w:t>
      </w:r>
      <w:r>
        <w:rPr>
          <w:rFonts w:eastAsia="Times New Roman"/>
          <w:color w:val="000000"/>
          <w:szCs w:val="24"/>
        </w:rPr>
        <w:t>τα, μάλιστα.</w:t>
      </w:r>
    </w:p>
    <w:p w14:paraId="3B1C1017"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ΑΝΤΩΝΙΟΣ ΓΡΕΓΟΣ:</w:t>
      </w:r>
      <w:r>
        <w:rPr>
          <w:rFonts w:eastAsia="Times New Roman"/>
          <w:color w:val="000000"/>
          <w:szCs w:val="24"/>
        </w:rPr>
        <w:t xml:space="preserve"> Παρών.</w:t>
      </w:r>
    </w:p>
    <w:p w14:paraId="3B1C1018"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ΓΕΩΡΓΙΟΣ ΛΑΜΠΡΟΥΛΗΣ (</w:t>
      </w:r>
      <w:r>
        <w:rPr>
          <w:rFonts w:eastAsia="Times New Roman" w:cs="Times New Roman"/>
          <w:b/>
          <w:szCs w:val="24"/>
        </w:rPr>
        <w:t>Ζ΄ Αντιπρόεδρος της Βουλής)</w:t>
      </w:r>
      <w:r>
        <w:rPr>
          <w:rFonts w:eastAsia="Times New Roman"/>
          <w:b/>
          <w:color w:val="000000"/>
          <w:szCs w:val="24"/>
        </w:rPr>
        <w:t>:</w:t>
      </w:r>
      <w:r>
        <w:rPr>
          <w:rFonts w:eastAsia="Times New Roman"/>
          <w:color w:val="000000"/>
          <w:szCs w:val="24"/>
        </w:rPr>
        <w:t xml:space="preserve"> Κατά πλειοψηφία.</w:t>
      </w:r>
    </w:p>
    <w:p w14:paraId="3B1C1019" w14:textId="77777777" w:rsidR="00DC64F4" w:rsidRDefault="0085279E">
      <w:pPr>
        <w:spacing w:line="600" w:lineRule="auto"/>
        <w:ind w:firstLine="720"/>
        <w:jc w:val="both"/>
        <w:rPr>
          <w:rFonts w:eastAsia="Times New Roman"/>
          <w:color w:val="000000"/>
          <w:szCs w:val="24"/>
        </w:rPr>
      </w:pPr>
      <w:r>
        <w:rPr>
          <w:rFonts w:eastAsia="Times New Roman"/>
          <w:b/>
          <w:bCs/>
          <w:color w:val="000000"/>
        </w:rPr>
        <w:t>ΠΡΟΕΔΡΕΥΩΝ (Αναστάσιος Κουράκης):</w:t>
      </w:r>
      <w:r>
        <w:rPr>
          <w:rFonts w:eastAsia="Times New Roman"/>
          <w:color w:val="000000"/>
          <w:szCs w:val="24"/>
        </w:rPr>
        <w:t xml:space="preserve"> Συνεπώς</w:t>
      </w:r>
      <w:r>
        <w:rPr>
          <w:rFonts w:eastAsia="Times New Roman"/>
          <w:color w:val="000000"/>
          <w:szCs w:val="24"/>
        </w:rPr>
        <w:t xml:space="preserve"> </w:t>
      </w:r>
      <w:r>
        <w:rPr>
          <w:rFonts w:eastAsia="Times New Roman"/>
          <w:color w:val="000000"/>
          <w:szCs w:val="24"/>
        </w:rPr>
        <w:t>το νομοσχέδιο του Υπουργείου Υποδομών, Μεταφορών και Δικτύων</w:t>
      </w:r>
      <w:r>
        <w:rPr>
          <w:rFonts w:eastAsia="Times New Roman"/>
          <w:color w:val="000000"/>
          <w:szCs w:val="24"/>
        </w:rPr>
        <w:t>:</w:t>
      </w:r>
      <w:r>
        <w:rPr>
          <w:rFonts w:eastAsia="Times New Roman"/>
          <w:color w:val="000000"/>
          <w:szCs w:val="24"/>
        </w:rPr>
        <w:t xml:space="preserve"> </w:t>
      </w:r>
      <w:r>
        <w:rPr>
          <w:rFonts w:eastAsia="Times New Roman"/>
          <w:szCs w:val="24"/>
        </w:rPr>
        <w:t>«</w:t>
      </w:r>
      <w:r>
        <w:rPr>
          <w:rFonts w:eastAsia="Times New Roman"/>
          <w:color w:val="000000"/>
          <w:szCs w:val="24"/>
        </w:rPr>
        <w:t>Κύρωση της Συμφωνίας Αεροπορικών Υπηρεσιών μετα</w:t>
      </w:r>
      <w:r>
        <w:rPr>
          <w:rFonts w:eastAsia="Times New Roman"/>
          <w:color w:val="000000"/>
          <w:szCs w:val="24"/>
        </w:rPr>
        <w:t>ξύ της Ελληνικής Δημοκρατίας και της Κυβέρνησης της Νέας Ζηλανδίας και άλλες διατάξεις» έγινε δεκτό επί της αρχής κατά πλειοψηφία.</w:t>
      </w:r>
    </w:p>
    <w:p w14:paraId="3B1C101A" w14:textId="77777777" w:rsidR="00DC64F4" w:rsidRDefault="0085279E">
      <w:pPr>
        <w:spacing w:line="600" w:lineRule="auto"/>
        <w:ind w:firstLine="720"/>
        <w:jc w:val="both"/>
        <w:rPr>
          <w:rFonts w:eastAsia="Times New Roman"/>
          <w:color w:val="000000"/>
          <w:szCs w:val="24"/>
        </w:rPr>
      </w:pPr>
      <w:r>
        <w:rPr>
          <w:rFonts w:eastAsia="Times New Roman"/>
          <w:color w:val="000000"/>
          <w:szCs w:val="24"/>
        </w:rPr>
        <w:t>Εισερχόμαστε στην ψήφιση επί των άρθρων και των τροπολογιών.</w:t>
      </w:r>
    </w:p>
    <w:p w14:paraId="3B1C101B" w14:textId="77777777" w:rsidR="00DC64F4" w:rsidRDefault="0085279E">
      <w:pPr>
        <w:spacing w:line="600" w:lineRule="auto"/>
        <w:ind w:firstLine="720"/>
        <w:jc w:val="both"/>
        <w:rPr>
          <w:rFonts w:eastAsia="Times New Roman"/>
          <w:color w:val="000000"/>
          <w:szCs w:val="24"/>
        </w:rPr>
      </w:pPr>
      <w:r>
        <w:rPr>
          <w:rFonts w:eastAsia="Times New Roman"/>
          <w:color w:val="000000"/>
          <w:szCs w:val="24"/>
        </w:rPr>
        <w:t>Ερωτάται το Σώμα: Γίνεται δεκτό το άρθρο 1 ως έχει;</w:t>
      </w:r>
    </w:p>
    <w:p w14:paraId="3B1C101C" w14:textId="77777777" w:rsidR="00DC64F4" w:rsidRDefault="0085279E">
      <w:pPr>
        <w:spacing w:line="600" w:lineRule="auto"/>
        <w:ind w:firstLine="720"/>
        <w:jc w:val="both"/>
        <w:rPr>
          <w:rFonts w:eastAsia="Times New Roman" w:cs="Times New Roman"/>
          <w:szCs w:val="24"/>
        </w:rPr>
      </w:pPr>
      <w:r>
        <w:rPr>
          <w:rFonts w:eastAsia="Times New Roman"/>
          <w:b/>
          <w:color w:val="000000"/>
          <w:szCs w:val="24"/>
        </w:rPr>
        <w:t xml:space="preserve">ΠΟΛΛΟΙ </w:t>
      </w:r>
      <w:r>
        <w:rPr>
          <w:rFonts w:eastAsia="Times New Roman"/>
          <w:b/>
          <w:color w:val="000000"/>
          <w:szCs w:val="24"/>
        </w:rPr>
        <w:t>ΒΟΥΛΕΥΤΕΣ:</w:t>
      </w:r>
      <w:r>
        <w:rPr>
          <w:rFonts w:eastAsia="Times New Roman"/>
          <w:color w:val="000000"/>
          <w:szCs w:val="24"/>
        </w:rPr>
        <w:t xml:space="preserve"> Μάλιστα, μάλιστα.</w:t>
      </w:r>
    </w:p>
    <w:p w14:paraId="3B1C101D"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ΑΝΤΩΝΙΟΣ ΓΡΕΓΟΣ:</w:t>
      </w:r>
      <w:r>
        <w:rPr>
          <w:rFonts w:eastAsia="Times New Roman"/>
          <w:color w:val="000000"/>
          <w:szCs w:val="24"/>
        </w:rPr>
        <w:t xml:space="preserve"> Παρών.</w:t>
      </w:r>
    </w:p>
    <w:p w14:paraId="3B1C101E"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ΓΕΩΡΓΙΟΣ ΛΑΜΠΡΟΥΛΗΣ (</w:t>
      </w:r>
      <w:r>
        <w:rPr>
          <w:rFonts w:eastAsia="Times New Roman" w:cs="Times New Roman"/>
          <w:b/>
          <w:szCs w:val="24"/>
        </w:rPr>
        <w:t>Ζ΄ Αντιπρόεδρος της Βουλής)</w:t>
      </w:r>
      <w:r>
        <w:rPr>
          <w:rFonts w:eastAsia="Times New Roman"/>
          <w:b/>
          <w:color w:val="000000"/>
          <w:szCs w:val="24"/>
        </w:rPr>
        <w:t>:</w:t>
      </w:r>
      <w:r>
        <w:rPr>
          <w:rFonts w:eastAsia="Times New Roman"/>
          <w:color w:val="000000"/>
          <w:szCs w:val="24"/>
        </w:rPr>
        <w:t xml:space="preserve"> Κατά πλειοψηφία.</w:t>
      </w:r>
    </w:p>
    <w:p w14:paraId="3B1C101F" w14:textId="77777777" w:rsidR="00DC64F4" w:rsidRDefault="0085279E">
      <w:pPr>
        <w:spacing w:line="600" w:lineRule="auto"/>
        <w:ind w:firstLine="720"/>
        <w:jc w:val="both"/>
        <w:rPr>
          <w:rFonts w:eastAsia="Times New Roman"/>
          <w:color w:val="000000"/>
          <w:szCs w:val="24"/>
        </w:rPr>
      </w:pPr>
      <w:r>
        <w:rPr>
          <w:rFonts w:eastAsia="Times New Roman"/>
          <w:b/>
          <w:bCs/>
          <w:color w:val="000000"/>
        </w:rPr>
        <w:t>ΠΡΟΕΔΡΕΥΩΝ (Αναστάσιος Κουράκης):</w:t>
      </w:r>
      <w:r>
        <w:rPr>
          <w:rFonts w:eastAsia="Times New Roman"/>
          <w:color w:val="000000"/>
          <w:szCs w:val="24"/>
        </w:rPr>
        <w:t xml:space="preserve"> Συνεπώς το άρθρο 1 έγινε δεκτό ως έχει κατά πλειοψηφία.</w:t>
      </w:r>
    </w:p>
    <w:p w14:paraId="3B1C102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304 και ειδικό 2 ως έχει;</w:t>
      </w:r>
    </w:p>
    <w:p w14:paraId="3B1C1021" w14:textId="77777777" w:rsidR="00DC64F4" w:rsidRDefault="0085279E">
      <w:pPr>
        <w:spacing w:line="600" w:lineRule="auto"/>
        <w:ind w:firstLine="720"/>
        <w:jc w:val="both"/>
        <w:rPr>
          <w:rFonts w:eastAsia="Times New Roman" w:cs="Times New Roman"/>
          <w:szCs w:val="24"/>
        </w:rPr>
      </w:pPr>
      <w:r>
        <w:rPr>
          <w:rFonts w:eastAsia="Times New Roman"/>
          <w:b/>
          <w:color w:val="000000"/>
          <w:szCs w:val="24"/>
        </w:rPr>
        <w:t>ΠΟΛΛΟΙ ΒΟΥΛΕΥΤΕΣ:</w:t>
      </w:r>
      <w:r>
        <w:rPr>
          <w:rFonts w:eastAsia="Times New Roman"/>
          <w:color w:val="000000"/>
          <w:szCs w:val="24"/>
        </w:rPr>
        <w:t xml:space="preserve"> Μάλιστα, μάλιστα.</w:t>
      </w:r>
    </w:p>
    <w:p w14:paraId="3B1C1022"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ΑΧ.</w:t>
      </w:r>
      <w:r>
        <w:rPr>
          <w:rFonts w:eastAsia="Times New Roman" w:cs="Times New Roman"/>
          <w:b/>
          <w:szCs w:val="24"/>
        </w:rPr>
        <w:t xml:space="preserve"> </w:t>
      </w:r>
      <w:r>
        <w:rPr>
          <w:rFonts w:eastAsia="Times New Roman" w:cs="Times New Roman"/>
          <w:b/>
          <w:szCs w:val="24"/>
        </w:rPr>
        <w:t xml:space="preserve">ΚΑΡΑΜΑΝΛΗΣ: </w:t>
      </w:r>
      <w:r>
        <w:rPr>
          <w:rFonts w:eastAsia="Times New Roman" w:cs="Times New Roman"/>
          <w:szCs w:val="24"/>
        </w:rPr>
        <w:t>Κατά πλειοψηφία.</w:t>
      </w:r>
    </w:p>
    <w:p w14:paraId="3B1C1023"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ΑΝΤΩΝΙΟΣ ΓΡΕΓΟΣ:</w:t>
      </w:r>
      <w:r>
        <w:rPr>
          <w:rFonts w:eastAsia="Times New Roman"/>
          <w:color w:val="000000"/>
          <w:szCs w:val="24"/>
        </w:rPr>
        <w:t xml:space="preserve"> Κατά πλειοψηφία.</w:t>
      </w:r>
    </w:p>
    <w:p w14:paraId="3B1C1024"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ΜΙΧΑΗΛ ΤΖΕΛΕΠΗΣ:</w:t>
      </w:r>
      <w:r>
        <w:rPr>
          <w:rFonts w:eastAsia="Times New Roman"/>
          <w:color w:val="000000"/>
          <w:szCs w:val="24"/>
        </w:rPr>
        <w:t xml:space="preserve"> Κατά πλειοψηφία.</w:t>
      </w:r>
    </w:p>
    <w:p w14:paraId="3B1C1025"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ΓΕΩΡΓΙΟΣ ΑΜΥΡΑΣ:</w:t>
      </w:r>
      <w:r>
        <w:rPr>
          <w:rFonts w:eastAsia="Times New Roman"/>
          <w:color w:val="000000"/>
          <w:szCs w:val="24"/>
        </w:rPr>
        <w:t xml:space="preserve"> Κ</w:t>
      </w:r>
      <w:r>
        <w:rPr>
          <w:rFonts w:eastAsia="Times New Roman"/>
          <w:color w:val="000000"/>
          <w:szCs w:val="24"/>
        </w:rPr>
        <w:t>ατά πλειοψηφία.</w:t>
      </w:r>
    </w:p>
    <w:p w14:paraId="3B1C1026"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ΓΕΩΡΓΙΟΣ–ΔΗΜΗΤΡΙΟΣ ΚΑΡΡΑΣ:</w:t>
      </w:r>
      <w:r>
        <w:rPr>
          <w:rFonts w:eastAsia="Times New Roman"/>
          <w:color w:val="000000"/>
          <w:szCs w:val="24"/>
        </w:rPr>
        <w:t xml:space="preserve"> Κατά πλειοψηφία.</w:t>
      </w:r>
    </w:p>
    <w:p w14:paraId="3B1C1027" w14:textId="77777777" w:rsidR="00DC64F4" w:rsidRDefault="0085279E">
      <w:pPr>
        <w:spacing w:line="600" w:lineRule="auto"/>
        <w:ind w:firstLine="720"/>
        <w:jc w:val="both"/>
        <w:rPr>
          <w:rFonts w:eastAsia="Times New Roman" w:cs="Times New Roman"/>
          <w:szCs w:val="24"/>
        </w:rPr>
      </w:pPr>
      <w:r>
        <w:rPr>
          <w:rFonts w:eastAsia="Times New Roman"/>
          <w:b/>
          <w:bCs/>
          <w:color w:val="000000"/>
        </w:rPr>
        <w:t>ΠΡΟΕΔΡΕΥΩΝ (Αναστάσιος Κουράκης):</w:t>
      </w:r>
      <w:r>
        <w:rPr>
          <w:rFonts w:eastAsia="Times New Roman"/>
          <w:color w:val="000000"/>
          <w:szCs w:val="24"/>
        </w:rPr>
        <w:t xml:space="preserve"> Συνεπώς η </w:t>
      </w:r>
      <w:r>
        <w:rPr>
          <w:rFonts w:eastAsia="Times New Roman" w:cs="Times New Roman"/>
          <w:szCs w:val="24"/>
        </w:rPr>
        <w:t>τροπολογία με γενικό αριθμό 304 και ειδικό 2 έγινε δεκτή ως έχει κατά πλειοψηφία και εντάσσεται στο νομοσχέδιο ως ίδιο άρθρο.</w:t>
      </w:r>
    </w:p>
    <w:p w14:paraId="3B1C102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δεκτή η τροπολογία με γενικό αριθμό 309 και ειδικό 7 ως έχει;</w:t>
      </w:r>
    </w:p>
    <w:p w14:paraId="3B1C1029" w14:textId="77777777" w:rsidR="00DC64F4" w:rsidRDefault="0085279E">
      <w:pPr>
        <w:spacing w:line="600" w:lineRule="auto"/>
        <w:ind w:firstLine="720"/>
        <w:jc w:val="both"/>
        <w:rPr>
          <w:rFonts w:eastAsia="Times New Roman" w:cs="Times New Roman"/>
          <w:szCs w:val="24"/>
        </w:rPr>
      </w:pPr>
      <w:r>
        <w:rPr>
          <w:rFonts w:eastAsia="Times New Roman"/>
          <w:b/>
          <w:color w:val="000000"/>
          <w:szCs w:val="24"/>
        </w:rPr>
        <w:t>ΠΟΛΛΟΙ ΒΟΥΛΕΥΤΕΣ:</w:t>
      </w:r>
      <w:r>
        <w:rPr>
          <w:rFonts w:eastAsia="Times New Roman"/>
          <w:color w:val="000000"/>
          <w:szCs w:val="24"/>
        </w:rPr>
        <w:t xml:space="preserve"> Μάλιστα, μάλιστα.</w:t>
      </w:r>
    </w:p>
    <w:p w14:paraId="3B1C102A"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ΑΧ.</w:t>
      </w:r>
      <w:r>
        <w:rPr>
          <w:rFonts w:eastAsia="Times New Roman" w:cs="Times New Roman"/>
          <w:b/>
          <w:szCs w:val="24"/>
        </w:rPr>
        <w:t xml:space="preserve"> </w:t>
      </w:r>
      <w:r>
        <w:rPr>
          <w:rFonts w:eastAsia="Times New Roman" w:cs="Times New Roman"/>
          <w:b/>
          <w:szCs w:val="24"/>
        </w:rPr>
        <w:t xml:space="preserve">ΚΑΡΑΜΑΝΛΗΣ: </w:t>
      </w:r>
      <w:r>
        <w:rPr>
          <w:rFonts w:eastAsia="Times New Roman" w:cs="Times New Roman"/>
          <w:szCs w:val="24"/>
        </w:rPr>
        <w:t>Κατά πλειοψηφία.</w:t>
      </w:r>
    </w:p>
    <w:p w14:paraId="3B1C102B"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ΑΝΤΩΝΙΟΣ ΓΡΕΓΟΣ:</w:t>
      </w:r>
      <w:r>
        <w:rPr>
          <w:rFonts w:eastAsia="Times New Roman"/>
          <w:color w:val="000000"/>
          <w:szCs w:val="24"/>
        </w:rPr>
        <w:t xml:space="preserve"> Κατά πλειοψηφία.</w:t>
      </w:r>
    </w:p>
    <w:p w14:paraId="3B1C102C"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ΓΕΩΡΓΙΟΣ ΛΑΜΠΡΟΥΛΗΣ (</w:t>
      </w:r>
      <w:r>
        <w:rPr>
          <w:rFonts w:eastAsia="Times New Roman" w:cs="Times New Roman"/>
          <w:b/>
          <w:szCs w:val="24"/>
        </w:rPr>
        <w:t>Ζ΄ Αντιπρόεδρος της Βουλής)</w:t>
      </w:r>
      <w:r>
        <w:rPr>
          <w:rFonts w:eastAsia="Times New Roman"/>
          <w:b/>
          <w:color w:val="000000"/>
          <w:szCs w:val="24"/>
        </w:rPr>
        <w:t>:</w:t>
      </w:r>
      <w:r>
        <w:rPr>
          <w:rFonts w:eastAsia="Times New Roman"/>
          <w:color w:val="000000"/>
          <w:szCs w:val="24"/>
        </w:rPr>
        <w:t xml:space="preserve"> Κατά πλειοψηφία.</w:t>
      </w:r>
    </w:p>
    <w:p w14:paraId="3B1C102D"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ΓΕΩΡΓΙΟΣ ΑΜ</w:t>
      </w:r>
      <w:r>
        <w:rPr>
          <w:rFonts w:eastAsia="Times New Roman"/>
          <w:b/>
          <w:color w:val="000000"/>
          <w:szCs w:val="24"/>
        </w:rPr>
        <w:t>ΥΡΑΣ:</w:t>
      </w:r>
      <w:r>
        <w:rPr>
          <w:rFonts w:eastAsia="Times New Roman"/>
          <w:color w:val="000000"/>
          <w:szCs w:val="24"/>
        </w:rPr>
        <w:t xml:space="preserve"> Κατά πλειοψηφία.</w:t>
      </w:r>
    </w:p>
    <w:p w14:paraId="3B1C102E"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3B1C102F" w14:textId="77777777" w:rsidR="00DC64F4" w:rsidRDefault="0085279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η τροπολογία με γενικό αριθμό 309 και ειδικό 7 έγινε δεκτή ως έχει κατά πλειοψηφία και εντάσσεται στο νομοσχέδιο ως ίδιο άρθρο.</w:t>
      </w:r>
    </w:p>
    <w:p w14:paraId="3B1C1030"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w:t>
      </w:r>
      <w:r>
        <w:rPr>
          <w:rFonts w:eastAsia="Times New Roman" w:cs="Times New Roman"/>
          <w:szCs w:val="24"/>
        </w:rPr>
        <w:t>τή η τροπολογία με γενικό αριθμό 310 και ειδικό 8 ως έχει;</w:t>
      </w:r>
    </w:p>
    <w:p w14:paraId="3B1C1031" w14:textId="77777777" w:rsidR="00DC64F4" w:rsidRDefault="0085279E">
      <w:pPr>
        <w:spacing w:line="600" w:lineRule="auto"/>
        <w:ind w:firstLine="720"/>
        <w:jc w:val="both"/>
        <w:rPr>
          <w:rFonts w:eastAsia="Times New Roman" w:cs="Times New Roman"/>
          <w:szCs w:val="24"/>
        </w:rPr>
      </w:pPr>
      <w:r>
        <w:rPr>
          <w:rFonts w:eastAsia="Times New Roman"/>
          <w:b/>
          <w:color w:val="000000"/>
          <w:szCs w:val="24"/>
        </w:rPr>
        <w:t>ΠΟΛΛΟΙ ΒΟΥΛΕΥΤΕΣ:</w:t>
      </w:r>
      <w:r>
        <w:rPr>
          <w:rFonts w:eastAsia="Times New Roman"/>
          <w:color w:val="000000"/>
          <w:szCs w:val="24"/>
        </w:rPr>
        <w:t xml:space="preserve"> Μάλιστα, μάλιστα.</w:t>
      </w:r>
    </w:p>
    <w:p w14:paraId="3B1C1032"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Κατά πλειοψηφία.</w:t>
      </w:r>
    </w:p>
    <w:p w14:paraId="3B1C1033"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ΑΝΤΩΝΙΟΣ ΓΡΕΓΟΣ:</w:t>
      </w:r>
      <w:r>
        <w:rPr>
          <w:rFonts w:eastAsia="Times New Roman"/>
          <w:color w:val="000000"/>
          <w:szCs w:val="24"/>
        </w:rPr>
        <w:t xml:space="preserve"> Κατά πλειοψηφία.</w:t>
      </w:r>
    </w:p>
    <w:p w14:paraId="3B1C1034"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ΓΕΩΡΓΙΟΣ ΛΑΜΠΡΟΥΛΗΣ (</w:t>
      </w:r>
      <w:r>
        <w:rPr>
          <w:rFonts w:eastAsia="Times New Roman" w:cs="Times New Roman"/>
          <w:b/>
          <w:szCs w:val="24"/>
        </w:rPr>
        <w:t>Ζ΄ Αντιπρόεδρος της Βουλής)</w:t>
      </w:r>
      <w:r>
        <w:rPr>
          <w:rFonts w:eastAsia="Times New Roman"/>
          <w:b/>
          <w:color w:val="000000"/>
          <w:szCs w:val="24"/>
        </w:rPr>
        <w:t>:</w:t>
      </w:r>
      <w:r>
        <w:rPr>
          <w:rFonts w:eastAsia="Times New Roman"/>
          <w:color w:val="000000"/>
          <w:szCs w:val="24"/>
        </w:rPr>
        <w:t xml:space="preserve"> Κατά πλειοψηφία.</w:t>
      </w:r>
    </w:p>
    <w:p w14:paraId="3B1C1035"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 xml:space="preserve">ΓΕΩΡΓΙΟΣ </w:t>
      </w:r>
      <w:r>
        <w:rPr>
          <w:rFonts w:eastAsia="Times New Roman"/>
          <w:b/>
          <w:color w:val="000000"/>
          <w:szCs w:val="24"/>
        </w:rPr>
        <w:t>ΑΜΥΡΑΣ:</w:t>
      </w:r>
      <w:r>
        <w:rPr>
          <w:rFonts w:eastAsia="Times New Roman"/>
          <w:color w:val="000000"/>
          <w:szCs w:val="24"/>
        </w:rPr>
        <w:t xml:space="preserve"> Κατά πλειοψηφία.</w:t>
      </w:r>
    </w:p>
    <w:p w14:paraId="3B1C1036"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3B1C1037" w14:textId="77777777" w:rsidR="00DC64F4" w:rsidRDefault="0085279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η τροπολογία με γενικό αριθμό 310 και ειδικό 8 έγινε δεκτή ως έχει κατά πλειοψηφία και εντάσσεται στο νομοσχέδιο ως ίδιο άρθρο.</w:t>
      </w:r>
    </w:p>
    <w:p w14:paraId="3B1C103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308 και ειδικό 6 ως έχει;</w:t>
      </w:r>
    </w:p>
    <w:p w14:paraId="3B1C1039" w14:textId="77777777" w:rsidR="00DC64F4" w:rsidRDefault="0085279E">
      <w:pPr>
        <w:spacing w:line="600" w:lineRule="auto"/>
        <w:ind w:firstLine="720"/>
        <w:jc w:val="both"/>
        <w:rPr>
          <w:rFonts w:eastAsia="Times New Roman" w:cs="Times New Roman"/>
          <w:szCs w:val="24"/>
        </w:rPr>
      </w:pPr>
      <w:r>
        <w:rPr>
          <w:rFonts w:eastAsia="Times New Roman"/>
          <w:b/>
          <w:color w:val="000000"/>
          <w:szCs w:val="24"/>
        </w:rPr>
        <w:t>ΠΟΛΛΟΙ ΒΟΥΛΕΥΤΕΣ:</w:t>
      </w:r>
      <w:r>
        <w:rPr>
          <w:rFonts w:eastAsia="Times New Roman"/>
          <w:color w:val="000000"/>
          <w:szCs w:val="24"/>
        </w:rPr>
        <w:t xml:space="preserve"> Μάλιστα, μάλιστα.</w:t>
      </w:r>
    </w:p>
    <w:p w14:paraId="3B1C103A"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ΑΝΤΩΝΙΟΣ ΓΡΕΓΟΣ:</w:t>
      </w:r>
      <w:r>
        <w:rPr>
          <w:rFonts w:eastAsia="Times New Roman"/>
          <w:color w:val="000000"/>
          <w:szCs w:val="24"/>
        </w:rPr>
        <w:t xml:space="preserve"> Παρών.</w:t>
      </w:r>
    </w:p>
    <w:p w14:paraId="3B1C103B"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Παρών.</w:t>
      </w:r>
    </w:p>
    <w:p w14:paraId="3B1C103C" w14:textId="77777777" w:rsidR="00DC64F4" w:rsidRDefault="0085279E">
      <w:pPr>
        <w:spacing w:line="600" w:lineRule="auto"/>
        <w:ind w:firstLine="720"/>
        <w:jc w:val="both"/>
        <w:rPr>
          <w:rFonts w:eastAsia="Times New Roman"/>
          <w:color w:val="000000"/>
          <w:szCs w:val="24"/>
        </w:rPr>
      </w:pPr>
      <w:r>
        <w:rPr>
          <w:rFonts w:eastAsia="Times New Roman"/>
          <w:b/>
          <w:color w:val="000000"/>
          <w:szCs w:val="24"/>
        </w:rPr>
        <w:t>ΓΕΩΡΓΙΟΣ ΛΑΜΠΡΟΥΛΗΣ (</w:t>
      </w:r>
      <w:r>
        <w:rPr>
          <w:rFonts w:eastAsia="Times New Roman" w:cs="Times New Roman"/>
          <w:b/>
          <w:szCs w:val="24"/>
        </w:rPr>
        <w:t>Ζ΄ Αντιπρόεδρος της Βουλής)</w:t>
      </w:r>
      <w:r>
        <w:rPr>
          <w:rFonts w:eastAsia="Times New Roman"/>
          <w:b/>
          <w:color w:val="000000"/>
          <w:szCs w:val="24"/>
        </w:rPr>
        <w:t>:</w:t>
      </w:r>
      <w:r>
        <w:rPr>
          <w:rFonts w:eastAsia="Times New Roman"/>
          <w:color w:val="000000"/>
          <w:szCs w:val="24"/>
        </w:rPr>
        <w:t xml:space="preserve"> Κατά πλειοψηφία.</w:t>
      </w:r>
    </w:p>
    <w:p w14:paraId="3B1C103D" w14:textId="77777777" w:rsidR="00DC64F4" w:rsidRDefault="0085279E">
      <w:pPr>
        <w:spacing w:line="600" w:lineRule="auto"/>
        <w:ind w:firstLine="720"/>
        <w:jc w:val="both"/>
        <w:rPr>
          <w:rFonts w:eastAsia="Times New Roman" w:cs="Times New Roman"/>
          <w:szCs w:val="24"/>
        </w:rPr>
      </w:pPr>
      <w:r>
        <w:rPr>
          <w:rFonts w:eastAsia="Times New Roman"/>
          <w:b/>
          <w:color w:val="000000"/>
          <w:szCs w:val="24"/>
        </w:rPr>
        <w:t>ΓΕΩΡΓΙΟΣ-ΔΗΜΗΤΡΙΟ</w:t>
      </w:r>
      <w:r>
        <w:rPr>
          <w:rFonts w:eastAsia="Times New Roman"/>
          <w:b/>
          <w:color w:val="000000"/>
          <w:szCs w:val="24"/>
        </w:rPr>
        <w:t>Σ ΚΑΡΡΑΣ:</w:t>
      </w:r>
      <w:r>
        <w:rPr>
          <w:rFonts w:eastAsia="Times New Roman"/>
          <w:color w:val="000000"/>
          <w:szCs w:val="24"/>
        </w:rPr>
        <w:t xml:space="preserve"> Παρών.</w:t>
      </w:r>
    </w:p>
    <w:p w14:paraId="3B1C103E" w14:textId="77777777" w:rsidR="00DC64F4" w:rsidRDefault="0085279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Συνεπώς η τροπολογία με γενικό αριθμό 308 και ειδικό αριθμό 6 έγινε δεκτή ως έχει κατά πλειοψηφία και εντάσσεται στο νομοσχέδιο ως ίδιο άρθρο.</w:t>
      </w:r>
    </w:p>
    <w:p w14:paraId="3B1C103F"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w:t>
      </w:r>
      <w:r>
        <w:rPr>
          <w:rFonts w:eastAsia="Times New Roman" w:cs="Times New Roman"/>
          <w:szCs w:val="24"/>
        </w:rPr>
        <w:t xml:space="preserve">306 και ειδικό 4 ως έχει; </w:t>
      </w:r>
    </w:p>
    <w:p w14:paraId="3B1C1040"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Δεκτή, δεκτή. </w:t>
      </w:r>
    </w:p>
    <w:p w14:paraId="3B1C1041" w14:textId="77777777" w:rsidR="00DC64F4" w:rsidRDefault="0085279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b/>
          <w:szCs w:val="24"/>
        </w:rPr>
        <w:t xml:space="preserve"> </w:t>
      </w:r>
      <w:r>
        <w:rPr>
          <w:rFonts w:eastAsia="Times New Roman" w:cs="Times New Roman"/>
          <w:szCs w:val="24"/>
        </w:rPr>
        <w:t>Συνεπώς η τροπολογία με γενικό αριθμό 306 και ειδικό 4 έγινε δεκτή ως έχει ομοφώνως και εντάσσεται στο νομοσχέδιο ως ίδιο άρθρο.</w:t>
      </w:r>
    </w:p>
    <w:p w14:paraId="3B1C1042"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w:t>
      </w:r>
      <w:r>
        <w:rPr>
          <w:rFonts w:eastAsia="Times New Roman" w:cs="Times New Roman"/>
          <w:szCs w:val="24"/>
        </w:rPr>
        <w:t>οτελεύτιο</w:t>
      </w:r>
      <w:r>
        <w:rPr>
          <w:rFonts w:eastAsia="Times New Roman" w:cs="Times New Roman"/>
          <w:szCs w:val="24"/>
        </w:rPr>
        <w:t>υ</w:t>
      </w:r>
      <w:r>
        <w:rPr>
          <w:rFonts w:eastAsia="Times New Roman" w:cs="Times New Roman"/>
          <w:szCs w:val="24"/>
        </w:rPr>
        <w:t xml:space="preserve"> άρθρου.</w:t>
      </w:r>
    </w:p>
    <w:p w14:paraId="3B1C1043"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3B1C1044"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1C1045"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3B1C1046"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Παρών.</w:t>
      </w:r>
    </w:p>
    <w:p w14:paraId="3B1C1047" w14:textId="77777777" w:rsidR="00DC64F4" w:rsidRDefault="0085279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b/>
          <w:szCs w:val="24"/>
        </w:rPr>
        <w:t xml:space="preserve"> </w:t>
      </w:r>
      <w:r>
        <w:rPr>
          <w:rFonts w:eastAsia="Times New Roman" w:cs="Times New Roman"/>
          <w:szCs w:val="24"/>
        </w:rPr>
        <w:t xml:space="preserve">Το ακροτελεύτιο άρθρο έγινε δεκτό </w:t>
      </w:r>
      <w:r>
        <w:rPr>
          <w:rFonts w:eastAsia="Times New Roman" w:cs="Times New Roman"/>
          <w:szCs w:val="24"/>
        </w:rPr>
        <w:t>κατά πλειοψηφία.</w:t>
      </w:r>
    </w:p>
    <w:p w14:paraId="3B1C1048"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Υποδομών, Μεταφορών και Δικτύων</w:t>
      </w:r>
      <w:r>
        <w:rPr>
          <w:rFonts w:eastAsia="Times New Roman" w:cs="Times New Roman"/>
          <w:szCs w:val="24"/>
        </w:rPr>
        <w:t>:</w:t>
      </w:r>
      <w:r>
        <w:rPr>
          <w:rFonts w:eastAsia="Times New Roman" w:cs="Times New Roman"/>
          <w:szCs w:val="24"/>
        </w:rPr>
        <w:t xml:space="preserve"> «Κύρωση της Συμφωνίας Αεροπορικών Υπηρεσιών μεταξύ της Ελληνικής Δημοκρατίας και της Κυβέρνησης της Νέας Ζηλανδίας και άλλες διατάξεις» έγινε δεκτό επί της αρχής και ε</w:t>
      </w:r>
      <w:r>
        <w:rPr>
          <w:rFonts w:eastAsia="Times New Roman" w:cs="Times New Roman"/>
          <w:szCs w:val="24"/>
        </w:rPr>
        <w:t>πί των άρθρων.</w:t>
      </w:r>
    </w:p>
    <w:p w14:paraId="3B1C1049"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Δέχεστε στο σημείο αυτό να ψηφίσουμε το νομοσχέδιο και στο σύνολό του;</w:t>
      </w:r>
    </w:p>
    <w:p w14:paraId="3B1C104A"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3B1C104B" w14:textId="77777777" w:rsidR="00DC64F4" w:rsidRDefault="0085279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Συναινεί το Σώμα.</w:t>
      </w:r>
    </w:p>
    <w:p w14:paraId="3B1C104C"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3B1C104D"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w:t>
      </w:r>
      <w:r>
        <w:rPr>
          <w:rFonts w:eastAsia="Times New Roman" w:cs="Times New Roman"/>
          <w:szCs w:val="24"/>
        </w:rPr>
        <w:t>κτό, δεκτό.</w:t>
      </w:r>
    </w:p>
    <w:p w14:paraId="3B1C104E"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3B1C104F"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Κατά πλειοψηφία.</w:t>
      </w:r>
    </w:p>
    <w:p w14:paraId="3B1C1050" w14:textId="77777777" w:rsidR="00DC64F4" w:rsidRDefault="0085279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b/>
          <w:szCs w:val="24"/>
        </w:rPr>
        <w:t xml:space="preserve"> </w:t>
      </w:r>
      <w:r>
        <w:rPr>
          <w:rFonts w:eastAsia="Times New Roman" w:cs="Times New Roman"/>
          <w:szCs w:val="24"/>
        </w:rPr>
        <w:t>Το νομοσχέδιο έγινε δεκτό και στο σύνολ</w:t>
      </w:r>
      <w:r>
        <w:rPr>
          <w:rFonts w:eastAsia="Times New Roman" w:cs="Times New Roman"/>
          <w:szCs w:val="24"/>
        </w:rPr>
        <w:t>ο</w:t>
      </w:r>
      <w:r>
        <w:rPr>
          <w:rFonts w:eastAsia="Times New Roman" w:cs="Times New Roman"/>
          <w:szCs w:val="24"/>
        </w:rPr>
        <w:t xml:space="preserve"> κατά πλειοψηφία.</w:t>
      </w:r>
    </w:p>
    <w:p w14:paraId="3B1C1051"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Υπουργείου Υποδομών, Μεταφορών και </w:t>
      </w:r>
      <w:r>
        <w:rPr>
          <w:rFonts w:eastAsia="Times New Roman" w:cs="Times New Roman"/>
          <w:szCs w:val="24"/>
        </w:rPr>
        <w:t>Δικτύων</w:t>
      </w:r>
      <w:r>
        <w:rPr>
          <w:rFonts w:eastAsia="Times New Roman" w:cs="Times New Roman"/>
          <w:szCs w:val="24"/>
        </w:rPr>
        <w:t>:</w:t>
      </w:r>
      <w:r>
        <w:rPr>
          <w:rFonts w:eastAsia="Times New Roman" w:cs="Times New Roman"/>
          <w:szCs w:val="24"/>
        </w:rPr>
        <w:t xml:space="preserve"> «Κύρωση της Συμφωνίας Αεροπορικών Υπηρεσιών μεταξύ της Ελληνικής Δημοκρατίας και της Κυβέρνησης της Νέας Ζηλανδίας και άλλες διατάξεις» έγινε δεκτό κατά πλειοψηφία σε μόνη συζήτηση επί της αρχής, των άρθρων και του συνόλου και έχει ως εξής:</w:t>
      </w:r>
    </w:p>
    <w:p w14:paraId="3B1C1052" w14:textId="77777777" w:rsidR="00DC64F4" w:rsidRDefault="0085279E">
      <w:pPr>
        <w:spacing w:line="600" w:lineRule="auto"/>
        <w:ind w:firstLine="720"/>
        <w:jc w:val="center"/>
        <w:rPr>
          <w:rFonts w:eastAsia="Times New Roman" w:cs="Times New Roman"/>
          <w:szCs w:val="24"/>
        </w:rPr>
      </w:pPr>
      <w:r>
        <w:rPr>
          <w:rFonts w:eastAsia="Times New Roman" w:cs="Times New Roman"/>
          <w:szCs w:val="24"/>
        </w:rPr>
        <w:t xml:space="preserve">(Να </w:t>
      </w:r>
      <w:r>
        <w:rPr>
          <w:rFonts w:eastAsia="Times New Roman" w:cs="Times New Roman"/>
          <w:szCs w:val="24"/>
        </w:rPr>
        <w:t>καταχωριστεί το κείμενο του νομοσχεδίου</w:t>
      </w:r>
      <w:r>
        <w:rPr>
          <w:rFonts w:eastAsia="Times New Roman" w:cs="Times New Roman"/>
          <w:szCs w:val="24"/>
        </w:rPr>
        <w:t xml:space="preserve"> σελ. 285α</w:t>
      </w:r>
      <w:r>
        <w:rPr>
          <w:rFonts w:eastAsia="Times New Roman" w:cs="Times New Roman"/>
          <w:szCs w:val="24"/>
        </w:rPr>
        <w:t>)</w:t>
      </w:r>
    </w:p>
    <w:p w14:paraId="3B1C1053" w14:textId="77777777" w:rsidR="00DC64F4" w:rsidRDefault="0085279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w:t>
      </w:r>
      <w:r>
        <w:rPr>
          <w:rFonts w:eastAsia="Times New Roman" w:cs="Times New Roman"/>
          <w:szCs w:val="24"/>
        </w:rPr>
        <w:t>οσχεδίου.</w:t>
      </w:r>
    </w:p>
    <w:p w14:paraId="3B1C1054" w14:textId="77777777" w:rsidR="00DC64F4" w:rsidRDefault="0085279E">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3B1C1055" w14:textId="77777777" w:rsidR="00DC64F4" w:rsidRDefault="0085279E">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Το Σώμα παρέσχε τη ζητηθείσα εξουσιοδότηση.</w:t>
      </w:r>
    </w:p>
    <w:p w14:paraId="3B1C1056" w14:textId="77777777" w:rsidR="00DC64F4" w:rsidRDefault="0085279E">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3B1C1057" w14:textId="77777777" w:rsidR="00DC64F4" w:rsidRDefault="0085279E">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B1C1058" w14:textId="77777777" w:rsidR="00DC64F4" w:rsidRDefault="0085279E">
      <w:pPr>
        <w:spacing w:line="600" w:lineRule="auto"/>
        <w:ind w:firstLine="720"/>
        <w:jc w:val="both"/>
        <w:rPr>
          <w:rFonts w:eastAsia="Times New Roman" w:cs="Times New Roman"/>
          <w:szCs w:val="24"/>
        </w:rPr>
      </w:pPr>
      <w:r>
        <w:rPr>
          <w:rFonts w:eastAsia="Times New Roman"/>
          <w:b/>
          <w:bCs/>
        </w:rPr>
        <w:t>ΠΡΟΕΔΡΕΥΩΝ (Αν</w:t>
      </w:r>
      <w:r>
        <w:rPr>
          <w:rFonts w:eastAsia="Times New Roman"/>
          <w:b/>
          <w:bCs/>
        </w:rPr>
        <w:t>αστάσιος Κουράκης):</w:t>
      </w:r>
      <w:r>
        <w:rPr>
          <w:rFonts w:eastAsia="Times New Roman" w:cs="Times New Roman"/>
          <w:szCs w:val="24"/>
        </w:rPr>
        <w:t xml:space="preserve"> Με τη συναίνεση του Σώματος και ώρα 19.45΄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8 Απριλίου 2016 και ώρα 10.00΄,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w:t>
      </w:r>
      <w:r>
        <w:rPr>
          <w:rFonts w:eastAsia="Times New Roman" w:cs="Times New Roman"/>
          <w:szCs w:val="24"/>
        </w:rPr>
        <w:t>.</w:t>
      </w:r>
      <w:r>
        <w:rPr>
          <w:rFonts w:eastAsia="Times New Roman" w:cs="Times New Roman"/>
          <w:szCs w:val="24"/>
        </w:rPr>
        <w:t xml:space="preserve"> </w:t>
      </w:r>
    </w:p>
    <w:p w14:paraId="3B1C1059" w14:textId="77777777" w:rsidR="00DC64F4" w:rsidRDefault="0085279E">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bookmarkStart w:id="44" w:name="_GoBack"/>
      <w:bookmarkEnd w:id="44"/>
    </w:p>
    <w:sectPr w:rsidR="00DC64F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Lucida Sans Unicode">
    <w:panose1 w:val="020B0602030504020204"/>
    <w:charset w:val="A1"/>
    <w:family w:val="swiss"/>
    <w:pitch w:val="variable"/>
    <w:sig w:usb0="80000AFF" w:usb1="0000396B" w:usb2="00000000" w:usb3="00000000" w:csb0="000000B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zG4MzjVZBcBosrYl5003Vwcb7r4=" w:salt="L4YDI9Z+XN0RhHmslu1dQ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F4"/>
    <w:rsid w:val="0085279E"/>
    <w:rsid w:val="009822C9"/>
    <w:rsid w:val="00DC64F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0AF4"/>
  <w15:docId w15:val="{A9F60953-F1EE-4E00-89A4-98D69348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046F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046F2"/>
    <w:rPr>
      <w:rFonts w:ascii="Segoe UI" w:hAnsi="Segoe UI" w:cs="Segoe UI"/>
      <w:sz w:val="18"/>
      <w:szCs w:val="18"/>
    </w:rPr>
  </w:style>
  <w:style w:type="paragraph" w:styleId="a4">
    <w:name w:val="Revision"/>
    <w:hidden/>
    <w:uiPriority w:val="99"/>
    <w:semiHidden/>
    <w:rsid w:val="00CC1D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213</MetadataID>
    <Session xmlns="641f345b-441b-4b81-9152-adc2e73ba5e1">Α´</Session>
    <Date xmlns="641f345b-441b-4b81-9152-adc2e73ba5e1">2016-04-06T21:00:00+00:00</Date>
    <Status xmlns="641f345b-441b-4b81-9152-adc2e73ba5e1">
      <Url>http://srv-sp1/praktika/Lists/Incoming_Metadata/EditForm.aspx?ID=213&amp;Source=/praktika/Recordings_Library/Forms/AllItems.aspx</Url>
      <Description>Δημοσιεύτηκε</Description>
    </Status>
    <Meeting xmlns="641f345b-441b-4b81-9152-adc2e73ba5e1">ΡΓ´</Meeting>
  </documentManagement>
</p:properties>
</file>

<file path=customXml/itemProps1.xml><?xml version="1.0" encoding="utf-8"?>
<ds:datastoreItem xmlns:ds="http://schemas.openxmlformats.org/officeDocument/2006/customXml" ds:itemID="{B8AD177D-1CF3-47F8-B021-B13EAE695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881E89-DDD7-44BE-A37D-AEF94158443E}">
  <ds:schemaRefs>
    <ds:schemaRef ds:uri="http://schemas.microsoft.com/sharepoint/v3/contenttype/forms"/>
  </ds:schemaRefs>
</ds:datastoreItem>
</file>

<file path=customXml/itemProps3.xml><?xml version="1.0" encoding="utf-8"?>
<ds:datastoreItem xmlns:ds="http://schemas.openxmlformats.org/officeDocument/2006/customXml" ds:itemID="{1D7968F9-0365-418D-AEF4-860CDF5C8552}">
  <ds:schemaRefs>
    <ds:schemaRef ds:uri="http://purl.org/dc/dcmitype/"/>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http://www.w3.org/XML/1998/namespace"/>
    <ds:schemaRef ds:uri="641f345b-441b-4b81-9152-adc2e73ba5e1"/>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276</Pages>
  <Words>48760</Words>
  <Characters>263309</Characters>
  <Application>Microsoft Office Word</Application>
  <DocSecurity>0</DocSecurity>
  <Lines>2194</Lines>
  <Paragraphs>622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311447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2016-04-14T10:52:00Z</dcterms:created>
  <dcterms:modified xsi:type="dcterms:W3CDTF">2016-04-14T10:52:00Z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