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49417" w14:textId="77777777" w:rsidR="00BC3639" w:rsidRPr="00BC3639" w:rsidRDefault="00BC3639" w:rsidP="00BC3639">
      <w:pPr>
        <w:spacing w:after="0" w:line="360" w:lineRule="auto"/>
        <w:rPr>
          <w:ins w:id="0" w:author="Φλούδα Χριστίνα" w:date="2017-10-23T12:44:00Z"/>
          <w:rFonts w:eastAsia="Times New Roman"/>
          <w:szCs w:val="24"/>
          <w:lang w:eastAsia="en-US"/>
        </w:rPr>
      </w:pPr>
      <w:bookmarkStart w:id="1" w:name="_GoBack"/>
      <w:bookmarkEnd w:id="1"/>
      <w:ins w:id="2" w:author="Φλούδα Χριστίνα" w:date="2017-10-23T12:44:00Z">
        <w:r w:rsidRPr="00BC363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B120EFE" w14:textId="77777777" w:rsidR="00BC3639" w:rsidRPr="00BC3639" w:rsidRDefault="00BC3639" w:rsidP="00BC3639">
      <w:pPr>
        <w:spacing w:after="0" w:line="360" w:lineRule="auto"/>
        <w:rPr>
          <w:ins w:id="3" w:author="Φλούδα Χριστίνα" w:date="2017-10-23T12:44:00Z"/>
          <w:rFonts w:eastAsia="Times New Roman"/>
          <w:szCs w:val="24"/>
          <w:lang w:eastAsia="en-US"/>
        </w:rPr>
      </w:pPr>
    </w:p>
    <w:p w14:paraId="7ED621E7" w14:textId="77777777" w:rsidR="00BC3639" w:rsidRPr="00BC3639" w:rsidRDefault="00BC3639" w:rsidP="00BC3639">
      <w:pPr>
        <w:spacing w:after="0" w:line="360" w:lineRule="auto"/>
        <w:rPr>
          <w:ins w:id="4" w:author="Φλούδα Χριστίνα" w:date="2017-10-23T12:44:00Z"/>
          <w:rFonts w:eastAsia="Times New Roman"/>
          <w:szCs w:val="24"/>
          <w:lang w:eastAsia="en-US"/>
        </w:rPr>
      </w:pPr>
      <w:ins w:id="5" w:author="Φλούδα Χριστίνα" w:date="2017-10-23T12:44:00Z">
        <w:r w:rsidRPr="00BC3639">
          <w:rPr>
            <w:rFonts w:eastAsia="Times New Roman"/>
            <w:szCs w:val="24"/>
            <w:lang w:eastAsia="en-US"/>
          </w:rPr>
          <w:t>ΠΙΝΑΚΑΣ ΠΕΡΙΕΧΟΜΕΝΩΝ</w:t>
        </w:r>
      </w:ins>
    </w:p>
    <w:p w14:paraId="77DF9007" w14:textId="77777777" w:rsidR="00BC3639" w:rsidRPr="00BC3639" w:rsidRDefault="00BC3639" w:rsidP="00BC3639">
      <w:pPr>
        <w:spacing w:after="0" w:line="360" w:lineRule="auto"/>
        <w:rPr>
          <w:ins w:id="6" w:author="Φλούδα Χριστίνα" w:date="2017-10-23T12:44:00Z"/>
          <w:rFonts w:eastAsia="Times New Roman"/>
          <w:szCs w:val="24"/>
          <w:lang w:eastAsia="en-US"/>
        </w:rPr>
      </w:pPr>
      <w:ins w:id="7" w:author="Φλούδα Χριστίνα" w:date="2017-10-23T12:44:00Z">
        <w:r w:rsidRPr="00BC3639">
          <w:rPr>
            <w:rFonts w:eastAsia="Times New Roman"/>
            <w:szCs w:val="24"/>
            <w:lang w:eastAsia="en-US"/>
          </w:rPr>
          <w:t xml:space="preserve">ΙΖ΄ ΠΕΡΙΟΔΟΣ </w:t>
        </w:r>
      </w:ins>
    </w:p>
    <w:p w14:paraId="56A55926" w14:textId="77777777" w:rsidR="00BC3639" w:rsidRPr="00BC3639" w:rsidRDefault="00BC3639" w:rsidP="00BC3639">
      <w:pPr>
        <w:spacing w:after="0" w:line="360" w:lineRule="auto"/>
        <w:rPr>
          <w:ins w:id="8" w:author="Φλούδα Χριστίνα" w:date="2017-10-23T12:44:00Z"/>
          <w:rFonts w:eastAsia="Times New Roman"/>
          <w:szCs w:val="24"/>
          <w:lang w:eastAsia="en-US"/>
        </w:rPr>
      </w:pPr>
      <w:ins w:id="9" w:author="Φλούδα Χριστίνα" w:date="2017-10-23T12:44:00Z">
        <w:r w:rsidRPr="00BC3639">
          <w:rPr>
            <w:rFonts w:eastAsia="Times New Roman"/>
            <w:szCs w:val="24"/>
            <w:lang w:eastAsia="en-US"/>
          </w:rPr>
          <w:t>ΠΡΟΕΔΡΕΥΟΜΕΝΗΣ ΚΟΙΝΟΒΟΥΛΕΥΤΙΚΗΣ ΔΗΜΟΚΡΑΤΙΑΣ</w:t>
        </w:r>
      </w:ins>
    </w:p>
    <w:p w14:paraId="2059E358" w14:textId="77777777" w:rsidR="00BC3639" w:rsidRPr="00BC3639" w:rsidRDefault="00BC3639" w:rsidP="00BC3639">
      <w:pPr>
        <w:spacing w:after="0" w:line="360" w:lineRule="auto"/>
        <w:rPr>
          <w:ins w:id="10" w:author="Φλούδα Χριστίνα" w:date="2017-10-23T12:44:00Z"/>
          <w:rFonts w:eastAsia="Times New Roman"/>
          <w:szCs w:val="24"/>
          <w:lang w:eastAsia="en-US"/>
        </w:rPr>
      </w:pPr>
      <w:ins w:id="11" w:author="Φλούδα Χριστίνα" w:date="2017-10-23T12:44:00Z">
        <w:r w:rsidRPr="00BC3639">
          <w:rPr>
            <w:rFonts w:eastAsia="Times New Roman"/>
            <w:szCs w:val="24"/>
            <w:lang w:eastAsia="en-US"/>
          </w:rPr>
          <w:t>ΣΥΝΟΔΟΣ Γ΄</w:t>
        </w:r>
      </w:ins>
    </w:p>
    <w:p w14:paraId="337366F5" w14:textId="77777777" w:rsidR="00BC3639" w:rsidRPr="00BC3639" w:rsidRDefault="00BC3639" w:rsidP="00BC3639">
      <w:pPr>
        <w:spacing w:after="0" w:line="360" w:lineRule="auto"/>
        <w:rPr>
          <w:ins w:id="12" w:author="Φλούδα Χριστίνα" w:date="2017-10-23T12:44:00Z"/>
          <w:rFonts w:eastAsia="Times New Roman"/>
          <w:szCs w:val="24"/>
          <w:lang w:eastAsia="en-US"/>
        </w:rPr>
      </w:pPr>
    </w:p>
    <w:p w14:paraId="6D41A37C" w14:textId="77777777" w:rsidR="00BC3639" w:rsidRPr="00BC3639" w:rsidRDefault="00BC3639" w:rsidP="00BC3639">
      <w:pPr>
        <w:spacing w:after="0" w:line="360" w:lineRule="auto"/>
        <w:rPr>
          <w:ins w:id="13" w:author="Φλούδα Χριστίνα" w:date="2017-10-23T12:44:00Z"/>
          <w:rFonts w:eastAsia="Times New Roman"/>
          <w:szCs w:val="24"/>
          <w:lang w:eastAsia="en-US"/>
        </w:rPr>
      </w:pPr>
      <w:ins w:id="14" w:author="Φλούδα Χριστίνα" w:date="2017-10-23T12:44:00Z">
        <w:r w:rsidRPr="00BC3639">
          <w:rPr>
            <w:rFonts w:eastAsia="Times New Roman"/>
            <w:szCs w:val="24"/>
            <w:lang w:eastAsia="en-US"/>
          </w:rPr>
          <w:t>ΣΥΝΕΔΡΙΑΣΗ ΙΒ΄</w:t>
        </w:r>
      </w:ins>
    </w:p>
    <w:p w14:paraId="0A29CE20" w14:textId="77777777" w:rsidR="00BC3639" w:rsidRPr="00BC3639" w:rsidRDefault="00BC3639" w:rsidP="00BC3639">
      <w:pPr>
        <w:spacing w:after="0" w:line="360" w:lineRule="auto"/>
        <w:rPr>
          <w:ins w:id="15" w:author="Φλούδα Χριστίνα" w:date="2017-10-23T12:44:00Z"/>
          <w:rFonts w:eastAsia="Times New Roman"/>
          <w:szCs w:val="24"/>
          <w:lang w:eastAsia="en-US"/>
        </w:rPr>
      </w:pPr>
      <w:ins w:id="16" w:author="Φλούδα Χριστίνα" w:date="2017-10-23T12:44:00Z">
        <w:r w:rsidRPr="00BC3639">
          <w:rPr>
            <w:rFonts w:eastAsia="Times New Roman"/>
            <w:szCs w:val="24"/>
            <w:lang w:eastAsia="en-US"/>
          </w:rPr>
          <w:t>Τετάρτη  18 Οκτωβρίου 2017</w:t>
        </w:r>
      </w:ins>
    </w:p>
    <w:p w14:paraId="00D561B1" w14:textId="77777777" w:rsidR="00BC3639" w:rsidRPr="00BC3639" w:rsidRDefault="00BC3639" w:rsidP="00BC3639">
      <w:pPr>
        <w:spacing w:after="0" w:line="360" w:lineRule="auto"/>
        <w:rPr>
          <w:ins w:id="17" w:author="Φλούδα Χριστίνα" w:date="2017-10-23T12:44:00Z"/>
          <w:rFonts w:eastAsia="Times New Roman"/>
          <w:szCs w:val="24"/>
          <w:lang w:eastAsia="en-US"/>
        </w:rPr>
      </w:pPr>
    </w:p>
    <w:p w14:paraId="15118265" w14:textId="77777777" w:rsidR="00BC3639" w:rsidRPr="00BC3639" w:rsidRDefault="00BC3639" w:rsidP="00BC3639">
      <w:pPr>
        <w:spacing w:after="0" w:line="360" w:lineRule="auto"/>
        <w:rPr>
          <w:ins w:id="18" w:author="Φλούδα Χριστίνα" w:date="2017-10-23T12:44:00Z"/>
          <w:rFonts w:eastAsia="Times New Roman"/>
          <w:szCs w:val="24"/>
          <w:lang w:eastAsia="en-US"/>
        </w:rPr>
      </w:pPr>
      <w:ins w:id="19" w:author="Φλούδα Χριστίνα" w:date="2017-10-23T12:44:00Z">
        <w:r w:rsidRPr="00BC3639">
          <w:rPr>
            <w:rFonts w:eastAsia="Times New Roman"/>
            <w:szCs w:val="24"/>
            <w:lang w:eastAsia="en-US"/>
          </w:rPr>
          <w:t>ΘΕΜΑΤΑ</w:t>
        </w:r>
      </w:ins>
    </w:p>
    <w:p w14:paraId="5BC40DEB" w14:textId="77777777" w:rsidR="00BC3639" w:rsidRPr="00BC3639" w:rsidRDefault="00BC3639" w:rsidP="00BC3639">
      <w:pPr>
        <w:spacing w:after="0" w:line="360" w:lineRule="auto"/>
        <w:rPr>
          <w:ins w:id="20" w:author="Φλούδα Χριστίνα" w:date="2017-10-23T12:44:00Z"/>
          <w:rFonts w:eastAsia="Times New Roman"/>
          <w:szCs w:val="24"/>
          <w:lang w:eastAsia="en-US"/>
        </w:rPr>
      </w:pPr>
      <w:ins w:id="21" w:author="Φλούδα Χριστίνα" w:date="2017-10-23T12:44:00Z">
        <w:r w:rsidRPr="00BC3639">
          <w:rPr>
            <w:rFonts w:eastAsia="Times New Roman"/>
            <w:szCs w:val="24"/>
            <w:lang w:eastAsia="en-US"/>
          </w:rPr>
          <w:t xml:space="preserve"> </w:t>
        </w:r>
        <w:r w:rsidRPr="00BC3639">
          <w:rPr>
            <w:rFonts w:eastAsia="Times New Roman"/>
            <w:szCs w:val="24"/>
            <w:lang w:eastAsia="en-US"/>
          </w:rPr>
          <w:br/>
          <w:t xml:space="preserve">Α. ΕΙΔΙΚΑ ΘΕΜΑΤΑ </w:t>
        </w:r>
        <w:r w:rsidRPr="00BC3639">
          <w:rPr>
            <w:rFonts w:eastAsia="Times New Roman"/>
            <w:szCs w:val="24"/>
            <w:lang w:eastAsia="en-US"/>
          </w:rPr>
          <w:br/>
          <w:t xml:space="preserve">1. Επικύρωση Πρακτικών, σελ. </w:t>
        </w:r>
        <w:r w:rsidRPr="00BC3639">
          <w:rPr>
            <w:rFonts w:eastAsia="Times New Roman"/>
            <w:szCs w:val="24"/>
            <w:lang w:eastAsia="en-US"/>
          </w:rPr>
          <w:br/>
          <w:t xml:space="preserve">2.  Άδεια απουσίας του Βουλευτή κ. Γ. </w:t>
        </w:r>
        <w:proofErr w:type="spellStart"/>
        <w:r w:rsidRPr="00BC3639">
          <w:rPr>
            <w:rFonts w:eastAsia="Times New Roman"/>
            <w:szCs w:val="24"/>
            <w:lang w:eastAsia="en-US"/>
          </w:rPr>
          <w:t>Στύλιου</w:t>
        </w:r>
        <w:proofErr w:type="spellEnd"/>
        <w:r w:rsidRPr="00BC3639">
          <w:rPr>
            <w:rFonts w:eastAsia="Times New Roman"/>
            <w:szCs w:val="24"/>
            <w:lang w:eastAsia="en-US"/>
          </w:rPr>
          <w:t xml:space="preserve">, σελ. </w:t>
        </w:r>
        <w:r w:rsidRPr="00BC3639">
          <w:rPr>
            <w:rFonts w:eastAsia="Times New Roman"/>
            <w:szCs w:val="24"/>
            <w:lang w:eastAsia="en-US"/>
          </w:rPr>
          <w:br/>
          <w:t xml:space="preserve">3. Ανακοινώνεται ότι τη συνεδρίαση παρακολουθούν φοιτητές του προγράμματος ERASMUS, μαθητές από το 9ο Δημοτικό Σχολείο Αλίμου, το Γενικό Λύκειο Βουλιαγμένης, το 7ο Δημοτικό Σχολείο Λιβαδειάς, το Ε' Γενικό Λύκειο Ζωγράφου και το Γυμνάσιο Μεγαλόπολης Αρκαδίας, σελ. </w:t>
        </w:r>
        <w:r w:rsidRPr="00BC3639">
          <w:rPr>
            <w:rFonts w:eastAsia="Times New Roman"/>
            <w:szCs w:val="24"/>
            <w:lang w:eastAsia="en-US"/>
          </w:rPr>
          <w:br/>
          <w:t xml:space="preserve">4. Επί διαδικαστικού θέματος, σελ. </w:t>
        </w:r>
        <w:r w:rsidRPr="00BC3639">
          <w:rPr>
            <w:rFonts w:eastAsia="Times New Roman"/>
            <w:szCs w:val="24"/>
            <w:lang w:eastAsia="en-US"/>
          </w:rPr>
          <w:br/>
          <w:t xml:space="preserve">5. Επί προσωπικού θέματος, σελ. </w:t>
        </w:r>
        <w:r w:rsidRPr="00BC3639">
          <w:rPr>
            <w:rFonts w:eastAsia="Times New Roman"/>
            <w:szCs w:val="24"/>
            <w:lang w:eastAsia="en-US"/>
          </w:rPr>
          <w:br/>
          <w:t xml:space="preserve"> </w:t>
        </w:r>
        <w:r w:rsidRPr="00BC3639">
          <w:rPr>
            <w:rFonts w:eastAsia="Times New Roman"/>
            <w:szCs w:val="24"/>
            <w:lang w:eastAsia="en-US"/>
          </w:rPr>
          <w:br/>
          <w:t xml:space="preserve">Β. ΚΟΙΝΟΒΟΥΛΕΥΤΙΚΟΣ ΕΛΕΓΧΟΣ </w:t>
        </w:r>
        <w:r w:rsidRPr="00BC3639">
          <w:rPr>
            <w:rFonts w:eastAsia="Times New Roman"/>
            <w:szCs w:val="24"/>
            <w:lang w:eastAsia="en-US"/>
          </w:rPr>
          <w:br/>
          <w:t xml:space="preserve">Ανακοίνωση του δελτίου επικαίρων ερωτήσεων της Πέμπτης 19 Οκτωβρίου 2017, σελ. </w:t>
        </w:r>
        <w:r w:rsidRPr="00BC3639">
          <w:rPr>
            <w:rFonts w:eastAsia="Times New Roman"/>
            <w:szCs w:val="24"/>
            <w:lang w:eastAsia="en-US"/>
          </w:rPr>
          <w:br/>
          <w:t xml:space="preserve"> </w:t>
        </w:r>
        <w:r w:rsidRPr="00BC3639">
          <w:rPr>
            <w:rFonts w:eastAsia="Times New Roman"/>
            <w:szCs w:val="24"/>
            <w:lang w:eastAsia="en-US"/>
          </w:rPr>
          <w:br/>
          <w:t xml:space="preserve">Γ. ΝΟΜΟΘΕΤΙΚΗ ΕΡΓΑΣΙΑ </w:t>
        </w:r>
        <w:r w:rsidRPr="00BC3639">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Περιβάλλοντος και Ενέργειας: « Έλεγχος και προστασία του δομημένου περιβάλλοντος και άλλες διατάξεις», σελ. </w:t>
        </w:r>
        <w:r w:rsidRPr="00BC3639">
          <w:rPr>
            <w:rFonts w:eastAsia="Times New Roman"/>
            <w:szCs w:val="24"/>
            <w:lang w:eastAsia="en-US"/>
          </w:rPr>
          <w:br/>
          <w:t xml:space="preserve"> </w:t>
        </w:r>
        <w:r w:rsidRPr="00BC3639">
          <w:rPr>
            <w:rFonts w:eastAsia="Times New Roman"/>
            <w:szCs w:val="24"/>
            <w:lang w:eastAsia="en-US"/>
          </w:rPr>
          <w:br/>
        </w:r>
      </w:ins>
    </w:p>
    <w:p w14:paraId="0B56E2AE" w14:textId="77777777" w:rsidR="00BC3639" w:rsidRPr="00BC3639" w:rsidRDefault="00BC3639" w:rsidP="00BC3639">
      <w:pPr>
        <w:spacing w:after="0" w:line="360" w:lineRule="auto"/>
        <w:rPr>
          <w:ins w:id="22" w:author="Φλούδα Χριστίνα" w:date="2017-10-23T12:44:00Z"/>
          <w:rFonts w:eastAsia="Times New Roman"/>
          <w:szCs w:val="24"/>
          <w:lang w:eastAsia="en-US"/>
        </w:rPr>
      </w:pPr>
      <w:ins w:id="23" w:author="Φλούδα Χριστίνα" w:date="2017-10-23T12:44:00Z">
        <w:r w:rsidRPr="00BC3639">
          <w:rPr>
            <w:rFonts w:eastAsia="Times New Roman"/>
            <w:szCs w:val="24"/>
            <w:lang w:eastAsia="en-US"/>
          </w:rPr>
          <w:t>ΠΡΟΕΔΡΕΥΟΝΤΕΣ</w:t>
        </w:r>
      </w:ins>
    </w:p>
    <w:p w14:paraId="1F42D107" w14:textId="77777777" w:rsidR="00BC3639" w:rsidRPr="00BC3639" w:rsidRDefault="00BC3639" w:rsidP="00BC3639">
      <w:pPr>
        <w:spacing w:after="0" w:line="360" w:lineRule="auto"/>
        <w:rPr>
          <w:ins w:id="24" w:author="Φλούδα Χριστίνα" w:date="2017-10-23T12:44:00Z"/>
          <w:rFonts w:eastAsia="Times New Roman"/>
          <w:szCs w:val="24"/>
          <w:lang w:eastAsia="en-US"/>
        </w:rPr>
      </w:pPr>
    </w:p>
    <w:p w14:paraId="6159CCA3" w14:textId="77777777" w:rsidR="00BC3639" w:rsidRPr="00BC3639" w:rsidRDefault="00BC3639" w:rsidP="00BC3639">
      <w:pPr>
        <w:spacing w:after="0" w:line="360" w:lineRule="auto"/>
        <w:rPr>
          <w:ins w:id="25" w:author="Φλούδα Χριστίνα" w:date="2017-10-23T12:44:00Z"/>
          <w:rFonts w:eastAsia="Times New Roman"/>
          <w:szCs w:val="24"/>
          <w:lang w:eastAsia="en-US"/>
        </w:rPr>
      </w:pPr>
      <w:ins w:id="26" w:author="Φλούδα Χριστίνα" w:date="2017-10-23T12:44:00Z">
        <w:r w:rsidRPr="00BC3639">
          <w:rPr>
            <w:rFonts w:eastAsia="Times New Roman"/>
            <w:szCs w:val="24"/>
            <w:lang w:eastAsia="en-US"/>
          </w:rPr>
          <w:t>ΒΑΡΕΜΕΝΟΣ Γ. , σελ.</w:t>
        </w:r>
        <w:r w:rsidRPr="00BC3639">
          <w:rPr>
            <w:rFonts w:eastAsia="Times New Roman"/>
            <w:szCs w:val="24"/>
            <w:lang w:eastAsia="en-US"/>
          </w:rPr>
          <w:br/>
          <w:t>ΚΡΕΜΑΣΤΙΝΟΣ Δ. , σελ.</w:t>
        </w:r>
        <w:r w:rsidRPr="00BC3639">
          <w:rPr>
            <w:rFonts w:eastAsia="Times New Roman"/>
            <w:szCs w:val="24"/>
            <w:lang w:eastAsia="en-US"/>
          </w:rPr>
          <w:br/>
          <w:t>ΛΑΜΠΡΟΥΛΗΣ Γ. , σελ.</w:t>
        </w:r>
        <w:r w:rsidRPr="00BC3639">
          <w:rPr>
            <w:rFonts w:eastAsia="Times New Roman"/>
            <w:szCs w:val="24"/>
            <w:lang w:eastAsia="en-US"/>
          </w:rPr>
          <w:br/>
        </w:r>
      </w:ins>
    </w:p>
    <w:p w14:paraId="4D0C73EA" w14:textId="77777777" w:rsidR="00BC3639" w:rsidRPr="00BC3639" w:rsidRDefault="00BC3639" w:rsidP="00BC3639">
      <w:pPr>
        <w:spacing w:after="0" w:line="360" w:lineRule="auto"/>
        <w:rPr>
          <w:ins w:id="27" w:author="Φλούδα Χριστίνα" w:date="2017-10-23T12:44:00Z"/>
          <w:rFonts w:eastAsia="Times New Roman"/>
          <w:szCs w:val="24"/>
          <w:lang w:eastAsia="en-US"/>
        </w:rPr>
      </w:pPr>
    </w:p>
    <w:p w14:paraId="71C7A4A8" w14:textId="77777777" w:rsidR="00BC3639" w:rsidRPr="00BC3639" w:rsidRDefault="00BC3639" w:rsidP="00BC3639">
      <w:pPr>
        <w:spacing w:after="0" w:line="360" w:lineRule="auto"/>
        <w:rPr>
          <w:ins w:id="28" w:author="Φλούδα Χριστίνα" w:date="2017-10-23T12:44:00Z"/>
          <w:rFonts w:eastAsia="Times New Roman"/>
          <w:szCs w:val="24"/>
          <w:lang w:eastAsia="en-US"/>
        </w:rPr>
      </w:pPr>
      <w:ins w:id="29" w:author="Φλούδα Χριστίνα" w:date="2017-10-23T12:44:00Z">
        <w:r w:rsidRPr="00BC3639">
          <w:rPr>
            <w:rFonts w:eastAsia="Times New Roman"/>
            <w:szCs w:val="24"/>
            <w:lang w:eastAsia="en-US"/>
          </w:rPr>
          <w:t>ΟΜΙΛΗΤΕΣ</w:t>
        </w:r>
      </w:ins>
    </w:p>
    <w:p w14:paraId="6F911521" w14:textId="1304BA45" w:rsidR="00BC3639" w:rsidRDefault="00BC3639" w:rsidP="00BC3639">
      <w:pPr>
        <w:spacing w:after="0" w:line="600" w:lineRule="auto"/>
        <w:ind w:firstLine="720"/>
        <w:contextualSpacing/>
        <w:jc w:val="center"/>
        <w:rPr>
          <w:ins w:id="30" w:author="Φλούδα Χριστίνα" w:date="2017-10-23T12:44:00Z"/>
          <w:rFonts w:eastAsia="Times New Roman"/>
          <w:szCs w:val="24"/>
        </w:rPr>
      </w:pPr>
      <w:ins w:id="31" w:author="Φλούδα Χριστίνα" w:date="2017-10-23T12:44:00Z">
        <w:r w:rsidRPr="00BC3639">
          <w:rPr>
            <w:rFonts w:eastAsia="Times New Roman"/>
            <w:szCs w:val="24"/>
            <w:lang w:eastAsia="en-US"/>
          </w:rPr>
          <w:br/>
          <w:t>Α. Επί διαδικαστικού θέματος:</w:t>
        </w:r>
        <w:r w:rsidRPr="00BC3639">
          <w:rPr>
            <w:rFonts w:eastAsia="Times New Roman"/>
            <w:szCs w:val="24"/>
            <w:lang w:eastAsia="en-US"/>
          </w:rPr>
          <w:br/>
          <w:t>ΒΑΡΕΜΕΝΟΣ Γ. , σελ.</w:t>
        </w:r>
        <w:r w:rsidRPr="00BC3639">
          <w:rPr>
            <w:rFonts w:eastAsia="Times New Roman"/>
            <w:szCs w:val="24"/>
            <w:lang w:eastAsia="en-US"/>
          </w:rPr>
          <w:br/>
          <w:t>ΚΡΕΜΑΣΤΙΝΟΣ Δ. , σελ.</w:t>
        </w:r>
        <w:r w:rsidRPr="00BC3639">
          <w:rPr>
            <w:rFonts w:eastAsia="Times New Roman"/>
            <w:szCs w:val="24"/>
            <w:lang w:eastAsia="en-US"/>
          </w:rPr>
          <w:br/>
          <w:t>ΛΑΜΠΡΟΥΛΗΣ Γ. , σελ.</w:t>
        </w:r>
        <w:r w:rsidRPr="00BC3639">
          <w:rPr>
            <w:rFonts w:eastAsia="Times New Roman"/>
            <w:szCs w:val="24"/>
            <w:lang w:eastAsia="en-US"/>
          </w:rPr>
          <w:br/>
          <w:t>ΣΚΡΕΚΑΣ Κ. , σελ.</w:t>
        </w:r>
        <w:r w:rsidRPr="00BC3639">
          <w:rPr>
            <w:rFonts w:eastAsia="Times New Roman"/>
            <w:szCs w:val="24"/>
            <w:lang w:eastAsia="en-US"/>
          </w:rPr>
          <w:br/>
          <w:t>ΣΤΑΘΑΚΗΣ Γ. , σελ.</w:t>
        </w:r>
        <w:r w:rsidRPr="00BC3639">
          <w:rPr>
            <w:rFonts w:eastAsia="Times New Roman"/>
            <w:szCs w:val="24"/>
            <w:lang w:eastAsia="en-US"/>
          </w:rPr>
          <w:br/>
        </w:r>
        <w:r w:rsidRPr="00BC3639">
          <w:rPr>
            <w:rFonts w:eastAsia="Times New Roman"/>
            <w:szCs w:val="24"/>
            <w:lang w:eastAsia="en-US"/>
          </w:rPr>
          <w:br/>
          <w:t>Β. Επί προσωπικού θέματος:</w:t>
        </w:r>
        <w:r w:rsidRPr="00BC3639">
          <w:rPr>
            <w:rFonts w:eastAsia="Times New Roman"/>
            <w:szCs w:val="24"/>
            <w:lang w:eastAsia="en-US"/>
          </w:rPr>
          <w:br/>
          <w:t>ΣΚΡΕΚΑΣ Κ. , σελ.</w:t>
        </w:r>
        <w:r w:rsidRPr="00BC3639">
          <w:rPr>
            <w:rFonts w:eastAsia="Times New Roman"/>
            <w:szCs w:val="24"/>
            <w:lang w:eastAsia="en-US"/>
          </w:rPr>
          <w:br/>
        </w:r>
        <w:r w:rsidRPr="00BC3639">
          <w:rPr>
            <w:rFonts w:eastAsia="Times New Roman"/>
            <w:szCs w:val="24"/>
            <w:lang w:eastAsia="en-US"/>
          </w:rPr>
          <w:br/>
          <w:t>Γ. Επί του σχεδίου νόμου του Υπουργείου Περιβάλλοντος και Ενέργειας:</w:t>
        </w:r>
        <w:r w:rsidRPr="00BC3639">
          <w:rPr>
            <w:rFonts w:eastAsia="Times New Roman"/>
            <w:szCs w:val="24"/>
            <w:lang w:eastAsia="en-US"/>
          </w:rPr>
          <w:br/>
          <w:t>ΑΜΥΡΑΣ Γ. , σελ.</w:t>
        </w:r>
        <w:r w:rsidRPr="00BC3639">
          <w:rPr>
            <w:rFonts w:eastAsia="Times New Roman"/>
            <w:szCs w:val="24"/>
            <w:lang w:eastAsia="en-US"/>
          </w:rPr>
          <w:br/>
          <w:t>ΑΥΓΕΝΑΚΗΣ Ε. , σελ.</w:t>
        </w:r>
        <w:r w:rsidRPr="00BC3639">
          <w:rPr>
            <w:rFonts w:eastAsia="Times New Roman"/>
            <w:szCs w:val="24"/>
            <w:lang w:eastAsia="en-US"/>
          </w:rPr>
          <w:br/>
          <w:t>ΒΑΡΔΑΚΗΣ Σ. , σελ.</w:t>
        </w:r>
        <w:r w:rsidRPr="00BC3639">
          <w:rPr>
            <w:rFonts w:eastAsia="Times New Roman"/>
            <w:szCs w:val="24"/>
            <w:lang w:eastAsia="en-US"/>
          </w:rPr>
          <w:br/>
          <w:t>ΓΑΚΗΣ Δ. , σελ.</w:t>
        </w:r>
        <w:r w:rsidRPr="00BC3639">
          <w:rPr>
            <w:rFonts w:eastAsia="Times New Roman"/>
            <w:szCs w:val="24"/>
            <w:lang w:eastAsia="en-US"/>
          </w:rPr>
          <w:br/>
          <w:t>ΔΑΒΑΚΗΣ Α. , σελ.</w:t>
        </w:r>
        <w:r w:rsidRPr="00BC3639">
          <w:rPr>
            <w:rFonts w:eastAsia="Times New Roman"/>
            <w:szCs w:val="24"/>
            <w:lang w:eastAsia="en-US"/>
          </w:rPr>
          <w:br/>
          <w:t>ΔΑΝΕΛΛΗΣ Σ. , σελ.</w:t>
        </w:r>
        <w:r w:rsidRPr="00BC3639">
          <w:rPr>
            <w:rFonts w:eastAsia="Times New Roman"/>
            <w:szCs w:val="24"/>
            <w:lang w:eastAsia="en-US"/>
          </w:rPr>
          <w:br/>
          <w:t>ΔΗΜΗΤΡΙΑΔΗΣ Δ. , σελ.</w:t>
        </w:r>
        <w:r w:rsidRPr="00BC3639">
          <w:rPr>
            <w:rFonts w:eastAsia="Times New Roman"/>
            <w:szCs w:val="24"/>
            <w:lang w:eastAsia="en-US"/>
          </w:rPr>
          <w:br/>
          <w:t>ΕΜΜΑΝΟΥΗΛΙΔΗΣ Δ. , σελ.</w:t>
        </w:r>
        <w:r w:rsidRPr="00BC3639">
          <w:rPr>
            <w:rFonts w:eastAsia="Times New Roman"/>
            <w:szCs w:val="24"/>
            <w:lang w:eastAsia="en-US"/>
          </w:rPr>
          <w:br/>
          <w:t>ΖΑΡΟΥΛΙΑ Ε. , σελ.</w:t>
        </w:r>
        <w:r w:rsidRPr="00BC3639">
          <w:rPr>
            <w:rFonts w:eastAsia="Times New Roman"/>
            <w:szCs w:val="24"/>
            <w:lang w:eastAsia="en-US"/>
          </w:rPr>
          <w:br/>
          <w:t>ΖΕΪΜΠΕΚ Χ. , σελ.</w:t>
        </w:r>
        <w:r w:rsidRPr="00BC3639">
          <w:rPr>
            <w:rFonts w:eastAsia="Times New Roman"/>
            <w:szCs w:val="24"/>
            <w:lang w:eastAsia="en-US"/>
          </w:rPr>
          <w:br/>
          <w:t>ΗΓΟΥΜΕΝΙΔΗΣ Ν. , σελ.</w:t>
        </w:r>
        <w:r w:rsidRPr="00BC3639">
          <w:rPr>
            <w:rFonts w:eastAsia="Times New Roman"/>
            <w:szCs w:val="24"/>
            <w:lang w:eastAsia="en-US"/>
          </w:rPr>
          <w:br/>
          <w:t>ΘΕΛΕΡΙΤΗ Μ. , σελ.</w:t>
        </w:r>
        <w:r w:rsidRPr="00BC3639">
          <w:rPr>
            <w:rFonts w:eastAsia="Times New Roman"/>
            <w:szCs w:val="24"/>
            <w:lang w:eastAsia="en-US"/>
          </w:rPr>
          <w:br/>
          <w:t>ΘΕΟΠΕΦΤΑΤΟΥ Α. , σελ.</w:t>
        </w:r>
        <w:r w:rsidRPr="00BC3639">
          <w:rPr>
            <w:rFonts w:eastAsia="Times New Roman"/>
            <w:szCs w:val="24"/>
            <w:lang w:eastAsia="en-US"/>
          </w:rPr>
          <w:br/>
          <w:t>ΘΕΟΧΑΡΟΠΟΥΛΟΣ Α. , σελ.</w:t>
        </w:r>
        <w:r w:rsidRPr="00BC3639">
          <w:rPr>
            <w:rFonts w:eastAsia="Times New Roman"/>
            <w:szCs w:val="24"/>
            <w:lang w:eastAsia="en-US"/>
          </w:rPr>
          <w:br/>
          <w:t>ΙΓΓΛΕΖΗ Α. , σελ.</w:t>
        </w:r>
        <w:r w:rsidRPr="00BC3639">
          <w:rPr>
            <w:rFonts w:eastAsia="Times New Roman"/>
            <w:szCs w:val="24"/>
            <w:lang w:eastAsia="en-US"/>
          </w:rPr>
          <w:br/>
          <w:t>ΚΑΜΑΤΕΡΟΣ Η. , σελ.</w:t>
        </w:r>
        <w:r w:rsidRPr="00BC3639">
          <w:rPr>
            <w:rFonts w:eastAsia="Times New Roman"/>
            <w:szCs w:val="24"/>
            <w:lang w:eastAsia="en-US"/>
          </w:rPr>
          <w:br/>
          <w:t>ΚΑΡΑΚΩΣΤΑ Ε. , σελ.</w:t>
        </w:r>
        <w:r w:rsidRPr="00BC3639">
          <w:rPr>
            <w:rFonts w:eastAsia="Times New Roman"/>
            <w:szCs w:val="24"/>
            <w:lang w:eastAsia="en-US"/>
          </w:rPr>
          <w:br/>
          <w:t>ΚΑΣΑΠΙΔΗΣ Γ. , σελ.</w:t>
        </w:r>
        <w:r w:rsidRPr="00BC3639">
          <w:rPr>
            <w:rFonts w:eastAsia="Times New Roman"/>
            <w:szCs w:val="24"/>
            <w:lang w:eastAsia="en-US"/>
          </w:rPr>
          <w:br/>
          <w:t>ΚΑΤΣΑΦΑΔΟΣ Κ. , σελ.</w:t>
        </w:r>
        <w:r w:rsidRPr="00BC3639">
          <w:rPr>
            <w:rFonts w:eastAsia="Times New Roman"/>
            <w:szCs w:val="24"/>
            <w:lang w:eastAsia="en-US"/>
          </w:rPr>
          <w:br/>
          <w:t>ΚΑΦΑΝΤΑΡΗ Χ. , σελ.</w:t>
        </w:r>
        <w:r w:rsidRPr="00BC3639">
          <w:rPr>
            <w:rFonts w:eastAsia="Times New Roman"/>
            <w:szCs w:val="24"/>
            <w:lang w:eastAsia="en-US"/>
          </w:rPr>
          <w:br/>
          <w:t>ΚΩΝΣΤΑΝΤΟΠΟΥΛΟΣ Δ. , σελ.</w:t>
        </w:r>
        <w:r w:rsidRPr="00BC3639">
          <w:rPr>
            <w:rFonts w:eastAsia="Times New Roman"/>
            <w:szCs w:val="24"/>
            <w:lang w:eastAsia="en-US"/>
          </w:rPr>
          <w:br/>
          <w:t>ΛΑΖΑΡΙΔΗΣ Γ. , σελ.</w:t>
        </w:r>
        <w:r w:rsidRPr="00BC3639">
          <w:rPr>
            <w:rFonts w:eastAsia="Times New Roman"/>
            <w:szCs w:val="24"/>
            <w:lang w:eastAsia="en-US"/>
          </w:rPr>
          <w:br/>
          <w:t>ΜΑΝΩΛΑΚΟΥ Δ. , σελ.</w:t>
        </w:r>
        <w:r w:rsidRPr="00BC3639">
          <w:rPr>
            <w:rFonts w:eastAsia="Times New Roman"/>
            <w:szCs w:val="24"/>
            <w:lang w:eastAsia="en-US"/>
          </w:rPr>
          <w:br/>
          <w:t>ΜΕΓΑΛΟΜΥΣΤΑΚΑΣ Α. , σελ.</w:t>
        </w:r>
        <w:r w:rsidRPr="00BC3639">
          <w:rPr>
            <w:rFonts w:eastAsia="Times New Roman"/>
            <w:szCs w:val="24"/>
            <w:lang w:eastAsia="en-US"/>
          </w:rPr>
          <w:br/>
          <w:t>ΜΟΥΜΟΥΛΙΔΗΣ Θ. , σελ.</w:t>
        </w:r>
        <w:r w:rsidRPr="00BC3639">
          <w:rPr>
            <w:rFonts w:eastAsia="Times New Roman"/>
            <w:szCs w:val="24"/>
            <w:lang w:eastAsia="en-US"/>
          </w:rPr>
          <w:br/>
          <w:t>ΞΥΔΑΚΗΣ Ν. , σελ.</w:t>
        </w:r>
        <w:r w:rsidRPr="00BC3639">
          <w:rPr>
            <w:rFonts w:eastAsia="Times New Roman"/>
            <w:szCs w:val="24"/>
            <w:lang w:eastAsia="en-US"/>
          </w:rPr>
          <w:br/>
          <w:t>ΠΑΝΑΓΙΩΤΑΡΟΣ Η. , σελ.</w:t>
        </w:r>
        <w:r w:rsidRPr="00BC3639">
          <w:rPr>
            <w:rFonts w:eastAsia="Times New Roman"/>
            <w:szCs w:val="24"/>
            <w:lang w:eastAsia="en-US"/>
          </w:rPr>
          <w:br/>
          <w:t>ΠΑΠΑΧΡΙΣΤΟΠΟΥΛΟΣ Α. , σελ.</w:t>
        </w:r>
        <w:r w:rsidRPr="00BC3639">
          <w:rPr>
            <w:rFonts w:eastAsia="Times New Roman"/>
            <w:szCs w:val="24"/>
            <w:lang w:eastAsia="en-US"/>
          </w:rPr>
          <w:br/>
          <w:t>ΣΑΡΙΔΗΣ Ι. , σελ.</w:t>
        </w:r>
        <w:r w:rsidRPr="00BC3639">
          <w:rPr>
            <w:rFonts w:eastAsia="Times New Roman"/>
            <w:szCs w:val="24"/>
            <w:lang w:eastAsia="en-US"/>
          </w:rPr>
          <w:br/>
          <w:t>ΣΚΡΕΚΑΣ Κ. , σελ.</w:t>
        </w:r>
        <w:r w:rsidRPr="00BC3639">
          <w:rPr>
            <w:rFonts w:eastAsia="Times New Roman"/>
            <w:szCs w:val="24"/>
            <w:lang w:eastAsia="en-US"/>
          </w:rPr>
          <w:br/>
          <w:t>ΣΤΑΘΑΚΗΣ Γ. , σελ.</w:t>
        </w:r>
        <w:r w:rsidRPr="00BC3639">
          <w:rPr>
            <w:rFonts w:eastAsia="Times New Roman"/>
            <w:szCs w:val="24"/>
            <w:lang w:eastAsia="en-US"/>
          </w:rPr>
          <w:br/>
          <w:t>ΣΥΡΜΑΛΕΝΙΟΣ Ν. , σελ.</w:t>
        </w:r>
        <w:r w:rsidRPr="00BC3639">
          <w:rPr>
            <w:rFonts w:eastAsia="Times New Roman"/>
            <w:szCs w:val="24"/>
            <w:lang w:eastAsia="en-US"/>
          </w:rPr>
          <w:br/>
          <w:t>ΤΖΑΒΑΡΑΣ Κ. , σελ.</w:t>
        </w:r>
        <w:r w:rsidRPr="00BC3639">
          <w:rPr>
            <w:rFonts w:eastAsia="Times New Roman"/>
            <w:szCs w:val="24"/>
            <w:lang w:eastAsia="en-US"/>
          </w:rPr>
          <w:br/>
        </w:r>
        <w:r w:rsidRPr="00BC3639">
          <w:rPr>
            <w:rFonts w:eastAsia="Times New Roman"/>
            <w:szCs w:val="24"/>
            <w:lang w:eastAsia="en-US"/>
          </w:rPr>
          <w:br/>
          <w:t>ΠΑΡΕΜΒΑΣΕΙΣ:</w:t>
        </w:r>
        <w:r w:rsidRPr="00BC3639">
          <w:rPr>
            <w:rFonts w:eastAsia="Times New Roman"/>
            <w:szCs w:val="24"/>
            <w:lang w:eastAsia="en-US"/>
          </w:rPr>
          <w:br/>
          <w:t>ΒΟΥΛΤΕΨΗ Σ. , σελ.</w:t>
        </w:r>
        <w:r w:rsidRPr="00BC3639">
          <w:rPr>
            <w:rFonts w:eastAsia="Times New Roman"/>
            <w:szCs w:val="24"/>
            <w:lang w:eastAsia="en-US"/>
          </w:rPr>
          <w:br/>
          <w:t xml:space="preserve">ΚΑΤΣΑΦΑΔΟΣ Κ. , </w:t>
        </w:r>
        <w:proofErr w:type="spellStart"/>
        <w:r w:rsidRPr="00BC3639">
          <w:rPr>
            <w:rFonts w:eastAsia="Times New Roman"/>
            <w:szCs w:val="24"/>
            <w:lang w:eastAsia="en-US"/>
          </w:rPr>
          <w:t>σελ</w:t>
        </w:r>
        <w:proofErr w:type="spellEnd"/>
      </w:ins>
    </w:p>
    <w:p w14:paraId="61F3D81C" w14:textId="77777777" w:rsidR="00B51393" w:rsidRDefault="00BC3639">
      <w:pPr>
        <w:spacing w:after="0" w:line="600" w:lineRule="auto"/>
        <w:ind w:firstLine="720"/>
        <w:contextualSpacing/>
        <w:jc w:val="center"/>
        <w:rPr>
          <w:rFonts w:eastAsia="Times New Roman"/>
          <w:szCs w:val="24"/>
        </w:rPr>
      </w:pPr>
      <w:r>
        <w:rPr>
          <w:rFonts w:eastAsia="Times New Roman"/>
          <w:szCs w:val="24"/>
        </w:rPr>
        <w:t>ΠΡΑΚΤΙΚΑ ΒΟΥΛΗΣ</w:t>
      </w:r>
    </w:p>
    <w:p w14:paraId="61F3D81D" w14:textId="77777777" w:rsidR="00B51393" w:rsidRDefault="00BC3639">
      <w:pPr>
        <w:spacing w:after="0" w:line="600" w:lineRule="auto"/>
        <w:ind w:firstLine="720"/>
        <w:contextualSpacing/>
        <w:jc w:val="center"/>
        <w:rPr>
          <w:rFonts w:eastAsia="Times New Roman"/>
          <w:szCs w:val="24"/>
        </w:rPr>
      </w:pPr>
      <w:r>
        <w:rPr>
          <w:rFonts w:eastAsia="Times New Roman"/>
          <w:szCs w:val="24"/>
        </w:rPr>
        <w:t xml:space="preserve">ΙΖ΄ ΠΕΡΙΟΔΟΣ </w:t>
      </w:r>
    </w:p>
    <w:p w14:paraId="61F3D81E" w14:textId="77777777" w:rsidR="00B51393" w:rsidRDefault="00BC3639">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1F3D81F" w14:textId="77777777" w:rsidR="00B51393" w:rsidRDefault="00BC3639">
      <w:pPr>
        <w:spacing w:after="0" w:line="600" w:lineRule="auto"/>
        <w:ind w:firstLine="720"/>
        <w:contextualSpacing/>
        <w:jc w:val="center"/>
        <w:rPr>
          <w:rFonts w:eastAsia="Times New Roman"/>
          <w:szCs w:val="24"/>
        </w:rPr>
      </w:pPr>
      <w:r>
        <w:rPr>
          <w:rFonts w:eastAsia="Times New Roman"/>
          <w:szCs w:val="24"/>
        </w:rPr>
        <w:t>ΣΥΝΟΔΟΣ Γ΄</w:t>
      </w:r>
    </w:p>
    <w:p w14:paraId="61F3D820" w14:textId="77777777" w:rsidR="00B51393" w:rsidRDefault="00BC3639">
      <w:pPr>
        <w:spacing w:after="0" w:line="600" w:lineRule="auto"/>
        <w:ind w:firstLine="720"/>
        <w:contextualSpacing/>
        <w:jc w:val="center"/>
        <w:rPr>
          <w:rFonts w:eastAsia="Times New Roman"/>
          <w:szCs w:val="24"/>
        </w:rPr>
      </w:pPr>
      <w:r>
        <w:rPr>
          <w:rFonts w:eastAsia="Times New Roman"/>
          <w:szCs w:val="24"/>
        </w:rPr>
        <w:t>ΣΥΝΕΔΡΙΑΣΗ ΙΒ΄</w:t>
      </w:r>
    </w:p>
    <w:p w14:paraId="61F3D821" w14:textId="77777777" w:rsidR="00B51393" w:rsidRDefault="00BC3639">
      <w:pPr>
        <w:spacing w:after="0" w:line="600" w:lineRule="auto"/>
        <w:ind w:firstLine="720"/>
        <w:contextualSpacing/>
        <w:jc w:val="center"/>
        <w:rPr>
          <w:rFonts w:eastAsia="Times New Roman"/>
          <w:szCs w:val="24"/>
        </w:rPr>
      </w:pPr>
      <w:r>
        <w:rPr>
          <w:rFonts w:eastAsia="Times New Roman"/>
          <w:szCs w:val="24"/>
        </w:rPr>
        <w:t>Τετάρτη 18 Οκτωβρίου 2017</w:t>
      </w:r>
    </w:p>
    <w:p w14:paraId="61F3D822" w14:textId="77777777" w:rsidR="00B51393" w:rsidRDefault="00BC3639">
      <w:pPr>
        <w:spacing w:after="0" w:line="600" w:lineRule="auto"/>
        <w:ind w:firstLine="720"/>
        <w:contextualSpacing/>
        <w:jc w:val="both"/>
        <w:rPr>
          <w:rFonts w:eastAsia="Times New Roman"/>
          <w:szCs w:val="24"/>
        </w:rPr>
      </w:pPr>
      <w:r>
        <w:rPr>
          <w:rFonts w:eastAsia="Times New Roman"/>
          <w:szCs w:val="24"/>
        </w:rPr>
        <w:t>Αθήνα, σήμερα στις 18 Οκτωβρίου 2017, ημέρα Τετάρτη και ώρα 10.15΄</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Ε</w:t>
      </w:r>
      <w:r>
        <w:rPr>
          <w:rFonts w:eastAsia="Times New Roman"/>
          <w:szCs w:val="24"/>
        </w:rPr>
        <w:t>΄</w:t>
      </w:r>
      <w:r>
        <w:rPr>
          <w:rFonts w:eastAsia="Times New Roman"/>
          <w:szCs w:val="24"/>
        </w:rPr>
        <w:t xml:space="preserve"> Αντιπροέδρου αυτής κ. </w:t>
      </w:r>
      <w:r w:rsidRPr="00B4593D">
        <w:rPr>
          <w:rFonts w:eastAsia="Times New Roman"/>
          <w:b/>
          <w:szCs w:val="24"/>
        </w:rPr>
        <w:t>ΔΗΜΗΤΡΙΟΥ ΚΡΕΜΑΣΤΙΝΟΥ</w:t>
      </w:r>
      <w:r>
        <w:rPr>
          <w:rFonts w:eastAsia="Times New Roman"/>
          <w:szCs w:val="24"/>
        </w:rPr>
        <w:t xml:space="preserve">. </w:t>
      </w:r>
    </w:p>
    <w:p w14:paraId="61F3D823" w14:textId="77777777" w:rsidR="00B51393" w:rsidRDefault="00BC3639">
      <w:pPr>
        <w:spacing w:after="0" w:line="600" w:lineRule="auto"/>
        <w:ind w:firstLine="720"/>
        <w:contextualSpacing/>
        <w:jc w:val="both"/>
        <w:rPr>
          <w:rFonts w:eastAsia="Times New Roman"/>
          <w:szCs w:val="24"/>
        </w:rPr>
      </w:pPr>
      <w:r>
        <w:rPr>
          <w:rFonts w:eastAsia="Times New Roman"/>
          <w:b/>
          <w:bCs/>
          <w:szCs w:val="24"/>
        </w:rPr>
        <w:t xml:space="preserve">ΠΡΟΕΔΡΕΥΩΝ (Δημήτριος Κρεμαστινός): </w:t>
      </w:r>
      <w:r>
        <w:rPr>
          <w:rFonts w:eastAsia="Times New Roman"/>
          <w:szCs w:val="24"/>
        </w:rPr>
        <w:t>Κυρίες και κύριοι συνάδελφοι, αρχίζει η συνεδρίαση.</w:t>
      </w:r>
    </w:p>
    <w:p w14:paraId="61F3D824" w14:textId="77777777" w:rsidR="00B51393" w:rsidRDefault="00BC3639">
      <w:pPr>
        <w:spacing w:after="0" w:line="600" w:lineRule="auto"/>
        <w:ind w:firstLine="720"/>
        <w:contextualSpacing/>
        <w:jc w:val="both"/>
        <w:rPr>
          <w:rFonts w:eastAsia="Times New Roman"/>
          <w:szCs w:val="24"/>
        </w:rPr>
      </w:pPr>
      <w:r>
        <w:rPr>
          <w:rFonts w:eastAsia="Times New Roman"/>
          <w:szCs w:val="24"/>
        </w:rPr>
        <w:t>Έχ</w:t>
      </w:r>
      <w:r>
        <w:rPr>
          <w:rFonts w:eastAsia="Times New Roman"/>
          <w:szCs w:val="24"/>
        </w:rPr>
        <w:t xml:space="preserve">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 xml:space="preserve">ρωτήσεων της Πέμπτης 19 Οκτωβρίου 2017. </w:t>
      </w:r>
    </w:p>
    <w:p w14:paraId="61F3D825" w14:textId="77777777" w:rsidR="00B51393" w:rsidRDefault="00BC3639">
      <w:pPr>
        <w:spacing w:after="0"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 </w:t>
      </w:r>
    </w:p>
    <w:p w14:paraId="61F3D826"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1. Η με αριθμό 78/16-10-2017 επίκαιρη ερώτηση του Βουλευτή Χίου </w:t>
      </w:r>
      <w:r>
        <w:rPr>
          <w:rFonts w:eastAsia="Times New Roman"/>
          <w:szCs w:val="24"/>
        </w:rPr>
        <w:t xml:space="preserve">του Συνασπισμού Ριζοσπαστικής Αριστεράς κ. </w:t>
      </w:r>
      <w:r>
        <w:rPr>
          <w:rFonts w:eastAsia="Times New Roman"/>
          <w:bCs/>
          <w:szCs w:val="24"/>
        </w:rPr>
        <w:t>Ανδρέα Μιχαηλίδη</w:t>
      </w:r>
      <w:r>
        <w:rPr>
          <w:rFonts w:eastAsia="Times New Roman"/>
          <w:szCs w:val="24"/>
        </w:rPr>
        <w:t xml:space="preserve"> προς τον Υπουργό </w:t>
      </w:r>
      <w:r>
        <w:rPr>
          <w:rFonts w:eastAsia="Times New Roman"/>
          <w:bCs/>
          <w:szCs w:val="24"/>
        </w:rPr>
        <w:t>Υπο</w:t>
      </w:r>
      <w:r>
        <w:rPr>
          <w:rFonts w:eastAsia="Times New Roman"/>
          <w:bCs/>
          <w:szCs w:val="24"/>
        </w:rPr>
        <w:lastRenderedPageBreak/>
        <w:t>δομών και Μεταφορών,</w:t>
      </w:r>
      <w:r>
        <w:rPr>
          <w:rFonts w:eastAsia="Times New Roman"/>
          <w:szCs w:val="24"/>
        </w:rPr>
        <w:t xml:space="preserve"> με θέμα: «Ολοκλήρωση εργασιών διαμόρφωσης και περίφραξης </w:t>
      </w:r>
      <w:proofErr w:type="spellStart"/>
      <w:r>
        <w:rPr>
          <w:rFonts w:eastAsia="Times New Roman"/>
          <w:szCs w:val="24"/>
        </w:rPr>
        <w:t>απαλλοτριωθείσας</w:t>
      </w:r>
      <w:proofErr w:type="spellEnd"/>
      <w:r>
        <w:rPr>
          <w:rFonts w:eastAsia="Times New Roman"/>
          <w:szCs w:val="24"/>
        </w:rPr>
        <w:t xml:space="preserve"> περιοχής στο αεροδρόμιο Χίου και κατασκευή επέκτασης της οδού Χρήστου».</w:t>
      </w:r>
    </w:p>
    <w:p w14:paraId="61F3D827" w14:textId="77777777" w:rsidR="00B51393" w:rsidRDefault="00BC3639">
      <w:pPr>
        <w:spacing w:after="0" w:line="600" w:lineRule="auto"/>
        <w:ind w:firstLine="720"/>
        <w:contextualSpacing/>
        <w:jc w:val="both"/>
        <w:rPr>
          <w:rFonts w:eastAsia="Times New Roman"/>
          <w:szCs w:val="24"/>
        </w:rPr>
      </w:pPr>
      <w:r>
        <w:rPr>
          <w:rFonts w:eastAsia="Times New Roman"/>
          <w:szCs w:val="24"/>
        </w:rPr>
        <w:t>2. Η με α</w:t>
      </w:r>
      <w:r>
        <w:rPr>
          <w:rFonts w:eastAsia="Times New Roman"/>
          <w:szCs w:val="24"/>
        </w:rPr>
        <w:t xml:space="preserve">ριθμό 90/17-10-2017 επίκαιρη ερώτηση του Βουλευτή Β΄ Αθηνών της Νέας Δημοκρατίας κ. </w:t>
      </w:r>
      <w:r>
        <w:rPr>
          <w:rFonts w:eastAsia="Times New Roman"/>
          <w:bCs/>
          <w:szCs w:val="24"/>
        </w:rPr>
        <w:t xml:space="preserve">Γεράσιμου </w:t>
      </w:r>
      <w:proofErr w:type="spellStart"/>
      <w:r>
        <w:rPr>
          <w:rFonts w:eastAsia="Times New Roman"/>
          <w:bCs/>
          <w:szCs w:val="24"/>
        </w:rPr>
        <w:t>Γιακουμάτου</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τη λήψη μέτρων για το δημογραφικό πρόβλημα της χώρας.</w:t>
      </w:r>
    </w:p>
    <w:p w14:paraId="61F3D828" w14:textId="77777777" w:rsidR="00B51393" w:rsidRDefault="00BC3639">
      <w:pPr>
        <w:spacing w:after="0" w:line="600" w:lineRule="auto"/>
        <w:ind w:firstLine="720"/>
        <w:contextualSpacing/>
        <w:jc w:val="both"/>
        <w:rPr>
          <w:rFonts w:eastAsia="Times New Roman"/>
          <w:szCs w:val="24"/>
        </w:rPr>
      </w:pPr>
      <w:r>
        <w:rPr>
          <w:rFonts w:eastAsia="Times New Roman"/>
          <w:szCs w:val="24"/>
        </w:rPr>
        <w:t>3. Η με α</w:t>
      </w:r>
      <w:r>
        <w:rPr>
          <w:rFonts w:eastAsia="Times New Roman"/>
          <w:szCs w:val="24"/>
        </w:rPr>
        <w:t>ριθμό 85/16-10-2017 επίκαιρη ερώτηση του Ε΄ Αντιπροέδρου της Βουλής και Βουλευτή Δωδεκανήσου της Δημοκρατικής Συμπαράταξης ΠΑΣΟΚ – ΔΗΜΑΡ κ.</w:t>
      </w:r>
      <w:r>
        <w:rPr>
          <w:rFonts w:eastAsia="Times New Roman"/>
          <w:b/>
          <w:bCs/>
          <w:szCs w:val="24"/>
        </w:rPr>
        <w:t xml:space="preserve">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w:t>
      </w:r>
      <w:r>
        <w:rPr>
          <w:rFonts w:eastAsia="Times New Roman"/>
          <w:b/>
          <w:bCs/>
          <w:szCs w:val="24"/>
        </w:rPr>
        <w:t xml:space="preserve"> </w:t>
      </w:r>
      <w:r>
        <w:rPr>
          <w:rFonts w:eastAsia="Times New Roman"/>
          <w:bCs/>
          <w:szCs w:val="24"/>
        </w:rPr>
        <w:t xml:space="preserve">Εσωτερικών, </w:t>
      </w:r>
      <w:r>
        <w:rPr>
          <w:rFonts w:eastAsia="Times New Roman"/>
          <w:szCs w:val="24"/>
        </w:rPr>
        <w:t>με θέμα: «Υπολειτουργία της Αστυνομίας Ρόδου</w:t>
      </w:r>
      <w:r>
        <w:rPr>
          <w:rFonts w:eastAsia="Times New Roman"/>
          <w:szCs w:val="24"/>
        </w:rPr>
        <w:t>,</w:t>
      </w:r>
      <w:r>
        <w:rPr>
          <w:rFonts w:eastAsia="Times New Roman"/>
          <w:szCs w:val="24"/>
        </w:rPr>
        <w:t xml:space="preserve"> λόγω ακινητοποίησης</w:t>
      </w:r>
      <w:r>
        <w:rPr>
          <w:rFonts w:eastAsia="Times New Roman"/>
          <w:szCs w:val="24"/>
        </w:rPr>
        <w:t xml:space="preserve"> των περιπολικών».</w:t>
      </w:r>
    </w:p>
    <w:p w14:paraId="61F3D829" w14:textId="77777777" w:rsidR="00B51393" w:rsidRDefault="00BC3639">
      <w:pPr>
        <w:spacing w:after="0" w:line="600" w:lineRule="auto"/>
        <w:ind w:firstLine="720"/>
        <w:contextualSpacing/>
        <w:jc w:val="both"/>
        <w:rPr>
          <w:rFonts w:eastAsia="Times New Roman"/>
          <w:szCs w:val="24"/>
        </w:rPr>
      </w:pPr>
      <w:r>
        <w:rPr>
          <w:rFonts w:eastAsia="Times New Roman"/>
          <w:szCs w:val="24"/>
        </w:rPr>
        <w:t>4. Η με αριθμό 82/16-10-2017 επίκαιρη ερώτηση του Βουλευτή Β΄ Πειραι</w:t>
      </w:r>
      <w:r>
        <w:rPr>
          <w:rFonts w:eastAsia="Times New Roman"/>
          <w:szCs w:val="24"/>
        </w:rPr>
        <w:t>ώς</w:t>
      </w:r>
      <w:r>
        <w:rPr>
          <w:rFonts w:eastAsia="Times New Roman"/>
          <w:szCs w:val="24"/>
        </w:rPr>
        <w:t xml:space="preserve"> του Λαϊκού Συνδέσμου - Χρυσή Αυγή κ. </w:t>
      </w:r>
      <w:r>
        <w:rPr>
          <w:rFonts w:eastAsia="Times New Roman"/>
          <w:bCs/>
          <w:szCs w:val="24"/>
        </w:rPr>
        <w:t>Ιωάννη Λαγού</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 xml:space="preserve">με θέμα: «Κατάπτυστες και ανθελληνικές δηλώσεις του προέδρου του DEB επί ελληνικού </w:t>
      </w:r>
      <w:r>
        <w:rPr>
          <w:rFonts w:eastAsia="Times New Roman"/>
          <w:szCs w:val="24"/>
        </w:rPr>
        <w:t>εδάφους». </w:t>
      </w:r>
    </w:p>
    <w:p w14:paraId="61F3D82A" w14:textId="77777777" w:rsidR="00B51393" w:rsidRDefault="00BC3639">
      <w:pPr>
        <w:spacing w:after="0" w:line="600" w:lineRule="auto"/>
        <w:ind w:firstLine="720"/>
        <w:contextualSpacing/>
        <w:jc w:val="both"/>
        <w:rPr>
          <w:rFonts w:eastAsia="Times New Roman"/>
          <w:szCs w:val="24"/>
        </w:rPr>
      </w:pPr>
      <w:r>
        <w:rPr>
          <w:rFonts w:eastAsia="Times New Roman"/>
          <w:szCs w:val="24"/>
        </w:rPr>
        <w:t>5. Η με αριθμό 72/11-10-2017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«Αναγνώριση του επαγγέλματος των πυροσβεστών ως βαρύ</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ανθυγιεινό και επικίνδυνο κα</w:t>
      </w:r>
      <w:r>
        <w:rPr>
          <w:rFonts w:eastAsia="Times New Roman"/>
          <w:szCs w:val="24"/>
        </w:rPr>
        <w:t>ι λήψη μέτρων προστασίας κατά τη διάρκεια των συμβάντων».</w:t>
      </w:r>
    </w:p>
    <w:p w14:paraId="61F3D82B"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 xml:space="preserve">6. Η με αριθμό 73/11-10-2017 επίκαιρη ερώτηση του Ζ΄ Αντιπροέδρου της Βουλής και Βουλευτή Α΄ Αθηνών του Ποταμιού κ. </w:t>
      </w:r>
      <w:r>
        <w:rPr>
          <w:rFonts w:eastAsia="Times New Roman"/>
          <w:bCs/>
          <w:szCs w:val="24"/>
        </w:rPr>
        <w:t xml:space="preserve">Σπυρίδωνος Λυκούδη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szCs w:val="24"/>
        </w:rPr>
        <w:t xml:space="preserve"> με θέμα: «Η προοπτι</w:t>
      </w:r>
      <w:r>
        <w:rPr>
          <w:rFonts w:eastAsia="Times New Roman"/>
          <w:szCs w:val="24"/>
        </w:rPr>
        <w:t>κή αποκατάστασης του ιστορικού κτ</w:t>
      </w:r>
      <w:r>
        <w:rPr>
          <w:rFonts w:eastAsia="Times New Roman"/>
          <w:szCs w:val="24"/>
        </w:rPr>
        <w:t>η</w:t>
      </w:r>
      <w:r>
        <w:rPr>
          <w:rFonts w:eastAsia="Times New Roman"/>
          <w:szCs w:val="24"/>
        </w:rPr>
        <w:t xml:space="preserve">ρίου του Ερνέστο </w:t>
      </w:r>
      <w:proofErr w:type="spellStart"/>
      <w:r>
        <w:rPr>
          <w:rFonts w:eastAsia="Times New Roman"/>
          <w:szCs w:val="24"/>
        </w:rPr>
        <w:t>Τσίλλερ</w:t>
      </w:r>
      <w:proofErr w:type="spellEnd"/>
      <w:r>
        <w:rPr>
          <w:rFonts w:eastAsia="Times New Roman"/>
          <w:szCs w:val="24"/>
        </w:rPr>
        <w:t xml:space="preserve"> και η επαναλειτουργία των κινηματογράφων «Α</w:t>
      </w:r>
      <w:r>
        <w:rPr>
          <w:rFonts w:eastAsia="Times New Roman"/>
          <w:szCs w:val="24"/>
        </w:rPr>
        <w:t>ΤΤΙΚΟΝ</w:t>
      </w:r>
      <w:r>
        <w:rPr>
          <w:rFonts w:eastAsia="Times New Roman"/>
          <w:szCs w:val="24"/>
        </w:rPr>
        <w:t>» και «Α</w:t>
      </w:r>
      <w:r>
        <w:rPr>
          <w:rFonts w:eastAsia="Times New Roman"/>
          <w:szCs w:val="24"/>
        </w:rPr>
        <w:t>ΠΟΛΛΩΝ</w:t>
      </w:r>
      <w:r>
        <w:rPr>
          <w:rFonts w:eastAsia="Times New Roman"/>
          <w:szCs w:val="24"/>
        </w:rPr>
        <w:t>»».</w:t>
      </w:r>
    </w:p>
    <w:p w14:paraId="61F3D82C"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61F3D82D" w14:textId="77777777" w:rsidR="00B51393" w:rsidRDefault="00BC3639">
      <w:pPr>
        <w:spacing w:after="0" w:line="600" w:lineRule="auto"/>
        <w:ind w:firstLine="720"/>
        <w:contextualSpacing/>
        <w:jc w:val="both"/>
        <w:rPr>
          <w:rFonts w:eastAsia="Times New Roman"/>
          <w:szCs w:val="24"/>
        </w:rPr>
      </w:pPr>
      <w:r>
        <w:rPr>
          <w:rFonts w:eastAsia="Times New Roman"/>
          <w:szCs w:val="24"/>
        </w:rPr>
        <w:t>1. Η με αριθμό 79/16-10-2017 επίκα</w:t>
      </w:r>
      <w:r>
        <w:rPr>
          <w:rFonts w:eastAsia="Times New Roman"/>
          <w:szCs w:val="24"/>
        </w:rPr>
        <w:t xml:space="preserve">ιρη ερώτηση της Βουλευτού Κορινθίας του Συνασπισμού Ριζοσπαστικής Αριστεράς κ. </w:t>
      </w:r>
      <w:r>
        <w:rPr>
          <w:rFonts w:eastAsia="Times New Roman"/>
          <w:bCs/>
          <w:szCs w:val="24"/>
        </w:rPr>
        <w:t xml:space="preserve">Μαρίας </w:t>
      </w:r>
      <w:proofErr w:type="spellStart"/>
      <w:r>
        <w:rPr>
          <w:rFonts w:eastAsia="Times New Roman"/>
          <w:bCs/>
          <w:szCs w:val="24"/>
        </w:rPr>
        <w:t>Θελερίτη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με θέμα: «Προστασία εργαζομένων στους ΟΤΑ και τήρηση κανόνων υγιεινής και ασφάλειας».</w:t>
      </w:r>
    </w:p>
    <w:p w14:paraId="61F3D82E"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2. Η με αριθμό 91/17-10-2017 επίκαιρη ερώτηση της Βουλευτού Σερρών της Νέας Δημοκρατίας κ. </w:t>
      </w:r>
      <w:r>
        <w:rPr>
          <w:rFonts w:eastAsia="Times New Roman"/>
          <w:bCs/>
          <w:szCs w:val="24"/>
        </w:rPr>
        <w:t xml:space="preserve">Φωτεινής Αραμπατζή </w:t>
      </w:r>
      <w:r>
        <w:rPr>
          <w:rFonts w:eastAsia="Times New Roman"/>
          <w:szCs w:val="24"/>
        </w:rPr>
        <w:t xml:space="preserve">προς τον Υπουργό </w:t>
      </w:r>
      <w:r>
        <w:rPr>
          <w:rFonts w:eastAsia="Times New Roman"/>
          <w:bCs/>
          <w:szCs w:val="24"/>
        </w:rPr>
        <w:t xml:space="preserve">Αγροτικής Ανάπτυξης και Τροφίμων, </w:t>
      </w:r>
      <w:r>
        <w:rPr>
          <w:rFonts w:eastAsia="Times New Roman"/>
          <w:szCs w:val="24"/>
        </w:rPr>
        <w:t>με θέμα: «Αποκατάσταση της εισοδηματικής απώλειας των αλιέων του Σαρωνικού».</w:t>
      </w:r>
    </w:p>
    <w:p w14:paraId="61F3D82F" w14:textId="77777777" w:rsidR="00B51393" w:rsidRDefault="00BC3639">
      <w:pPr>
        <w:spacing w:after="0" w:line="600" w:lineRule="auto"/>
        <w:ind w:firstLine="720"/>
        <w:contextualSpacing/>
        <w:jc w:val="both"/>
        <w:rPr>
          <w:rFonts w:eastAsia="Times New Roman"/>
          <w:szCs w:val="24"/>
        </w:rPr>
      </w:pPr>
      <w:r>
        <w:rPr>
          <w:rFonts w:eastAsia="Times New Roman"/>
          <w:szCs w:val="24"/>
        </w:rPr>
        <w:t>3. Η με αριθμό 76</w:t>
      </w:r>
      <w:r>
        <w:rPr>
          <w:rFonts w:eastAsia="Times New Roman"/>
          <w:szCs w:val="24"/>
        </w:rPr>
        <w:t xml:space="preserve">/13-10-2017 επίκαιρη ερώτηση του Βουλευτή Σερρών της Δημοκρατικής Συμπαράταξης ΠΑΣΟΚ – ΔΗΜΑΡ κ. </w:t>
      </w:r>
      <w:r>
        <w:rPr>
          <w:rFonts w:eastAsia="Times New Roman"/>
          <w:bCs/>
          <w:szCs w:val="24"/>
        </w:rPr>
        <w:t>Μιχαήλ Τζελέπη</w:t>
      </w:r>
      <w:r>
        <w:rPr>
          <w:rFonts w:eastAsia="Times New Roman"/>
          <w:szCs w:val="24"/>
        </w:rPr>
        <w:t xml:space="preserve"> προς τον Υπουργό </w:t>
      </w:r>
      <w:r>
        <w:rPr>
          <w:rFonts w:eastAsia="Times New Roman"/>
          <w:bCs/>
          <w:szCs w:val="24"/>
        </w:rPr>
        <w:t xml:space="preserve">Υποδομών και Μεταφορών, </w:t>
      </w:r>
      <w:r>
        <w:rPr>
          <w:rFonts w:eastAsia="Times New Roman"/>
          <w:szCs w:val="24"/>
        </w:rPr>
        <w:t xml:space="preserve">με θέμα: «Η δημιουργία τριών νέων σταθμών διοδίων στον </w:t>
      </w:r>
      <w:r>
        <w:rPr>
          <w:rFonts w:eastAsia="Times New Roman"/>
          <w:szCs w:val="24"/>
        </w:rPr>
        <w:t>ο</w:t>
      </w:r>
      <w:r>
        <w:rPr>
          <w:rFonts w:eastAsia="Times New Roman"/>
          <w:szCs w:val="24"/>
        </w:rPr>
        <w:t xml:space="preserve">δικό άξονα Προμαχώνας – Σέρρες – </w:t>
      </w:r>
      <w:r>
        <w:rPr>
          <w:rFonts w:eastAsia="Times New Roman"/>
          <w:szCs w:val="24"/>
        </w:rPr>
        <w:t>λ</w:t>
      </w:r>
      <w:r>
        <w:rPr>
          <w:rFonts w:eastAsia="Times New Roman"/>
          <w:szCs w:val="24"/>
        </w:rPr>
        <w:t>ιμάνι Θεσσαλον</w:t>
      </w:r>
      <w:r>
        <w:rPr>
          <w:rFonts w:eastAsia="Times New Roman"/>
          <w:szCs w:val="24"/>
        </w:rPr>
        <w:t>ίκης είναι καταστροφική για το</w:t>
      </w:r>
      <w:r>
        <w:rPr>
          <w:rFonts w:eastAsia="Times New Roman"/>
          <w:szCs w:val="24"/>
        </w:rPr>
        <w:t>ν</w:t>
      </w:r>
      <w:r>
        <w:rPr>
          <w:rFonts w:eastAsia="Times New Roman"/>
          <w:szCs w:val="24"/>
        </w:rPr>
        <w:t xml:space="preserve"> Νομό Σερρών».</w:t>
      </w:r>
    </w:p>
    <w:p w14:paraId="61F3D830"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4. Η με αριθμό 97/17-10-2017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Νικολάου Μωραΐτη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«Να επαναπροσληφθούν οι αυθαίρετα απολυμ</w:t>
      </w:r>
      <w:r>
        <w:rPr>
          <w:rFonts w:eastAsia="Times New Roman"/>
          <w:szCs w:val="24"/>
        </w:rPr>
        <w:t>ένες σχολικές καθαρίστριες στο</w:t>
      </w:r>
      <w:r>
        <w:rPr>
          <w:rFonts w:eastAsia="Times New Roman"/>
          <w:szCs w:val="24"/>
        </w:rPr>
        <w:t>ν</w:t>
      </w:r>
      <w:r>
        <w:rPr>
          <w:rFonts w:eastAsia="Times New Roman"/>
          <w:szCs w:val="24"/>
        </w:rPr>
        <w:t xml:space="preserve"> Δήμο </w:t>
      </w:r>
      <w:proofErr w:type="spellStart"/>
      <w:r>
        <w:rPr>
          <w:rFonts w:eastAsia="Times New Roman"/>
          <w:szCs w:val="24"/>
        </w:rPr>
        <w:t>Ζίτσας</w:t>
      </w:r>
      <w:proofErr w:type="spellEnd"/>
      <w:r>
        <w:rPr>
          <w:rFonts w:eastAsia="Times New Roman"/>
          <w:szCs w:val="24"/>
        </w:rPr>
        <w:t xml:space="preserve"> του Νομού Ιωαννίνων».</w:t>
      </w:r>
    </w:p>
    <w:p w14:paraId="61F3D831"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5. Η με αριθμό 80/16-10-2017 επίκαιρη ερώτηση του Βουλευτή Ηρακλείου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Ηγουμενίδη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Κοινων</w:t>
      </w:r>
      <w:r>
        <w:rPr>
          <w:rFonts w:eastAsia="Times New Roman"/>
          <w:bCs/>
          <w:szCs w:val="24"/>
        </w:rPr>
        <w:t xml:space="preserve">ικής Αλληλεγγύης, </w:t>
      </w:r>
      <w:r>
        <w:rPr>
          <w:rFonts w:eastAsia="Times New Roman"/>
          <w:szCs w:val="24"/>
        </w:rPr>
        <w:t>με θέμα: «Αναδρομικές εισφορές δημοσιογράφων με παράλληλη απασχόληση».</w:t>
      </w:r>
    </w:p>
    <w:p w14:paraId="61F3D832"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6. Η με αριθμό 81/16-10-2017 επίκαιρη ερώτηση της Βουλευτού Καρδίτσας του Συνασπισμού Ριζοσπαστικής Αριστεράς κ. </w:t>
      </w:r>
      <w:r>
        <w:rPr>
          <w:rFonts w:eastAsia="Times New Roman"/>
          <w:bCs/>
          <w:szCs w:val="24"/>
        </w:rPr>
        <w:t>Χρυσούλας</w:t>
      </w:r>
      <w:r>
        <w:rPr>
          <w:rFonts w:eastAsia="Times New Roman"/>
          <w:szCs w:val="24"/>
        </w:rPr>
        <w:t xml:space="preserve"> </w:t>
      </w:r>
      <w:proofErr w:type="spellStart"/>
      <w:r>
        <w:rPr>
          <w:rFonts w:eastAsia="Times New Roman"/>
          <w:bCs/>
          <w:szCs w:val="24"/>
        </w:rPr>
        <w:t>Κατσαβριά</w:t>
      </w:r>
      <w:proofErr w:type="spellEnd"/>
      <w:r>
        <w:rPr>
          <w:rFonts w:eastAsia="Times New Roman"/>
          <w:bCs/>
          <w:szCs w:val="24"/>
        </w:rPr>
        <w:t xml:space="preserve"> - </w:t>
      </w:r>
      <w:proofErr w:type="spellStart"/>
      <w:r>
        <w:rPr>
          <w:rFonts w:eastAsia="Times New Roman"/>
          <w:bCs/>
          <w:szCs w:val="24"/>
        </w:rPr>
        <w:t>Σιωροπούλου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Αγροτικής Ανάπτυξης και Τροφίμων, </w:t>
      </w:r>
      <w:r>
        <w:rPr>
          <w:rFonts w:eastAsia="Times New Roman"/>
          <w:szCs w:val="24"/>
        </w:rPr>
        <w:t>με θέμα: «Προώθηση και στήριξη των συλλογικών σχημάτων παραγωγής».</w:t>
      </w:r>
    </w:p>
    <w:p w14:paraId="61F3D833" w14:textId="77777777" w:rsidR="00B51393" w:rsidRDefault="00BC3639">
      <w:pPr>
        <w:spacing w:after="0" w:line="600" w:lineRule="auto"/>
        <w:ind w:firstLine="720"/>
        <w:contextualSpacing/>
        <w:jc w:val="both"/>
        <w:rPr>
          <w:rFonts w:eastAsia="Times New Roman"/>
          <w:szCs w:val="24"/>
        </w:rPr>
      </w:pPr>
      <w:r>
        <w:rPr>
          <w:rFonts w:eastAsia="Times New Roman"/>
          <w:szCs w:val="24"/>
        </w:rPr>
        <w:t>7. Η με αριθμό 99/17-10-2017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Εμμανουήλ Συντυχάκη </w:t>
      </w:r>
      <w:r>
        <w:rPr>
          <w:rFonts w:eastAsia="Times New Roman"/>
          <w:szCs w:val="24"/>
        </w:rPr>
        <w:t xml:space="preserve">προς την Υπουργό </w:t>
      </w:r>
      <w:r>
        <w:rPr>
          <w:rFonts w:eastAsia="Times New Roman"/>
          <w:bCs/>
          <w:szCs w:val="24"/>
        </w:rPr>
        <w:t xml:space="preserve">Εργασίας, </w:t>
      </w:r>
      <w:r>
        <w:rPr>
          <w:rFonts w:eastAsia="Times New Roman"/>
          <w:bCs/>
          <w:szCs w:val="24"/>
        </w:rPr>
        <w:t xml:space="preserve">Κοινωνικής Ασφάλισης και Κοινωνικής Αλληλεγγύης, </w:t>
      </w:r>
      <w:r>
        <w:rPr>
          <w:rFonts w:eastAsia="Times New Roman"/>
          <w:szCs w:val="24"/>
        </w:rPr>
        <w:t>σχετικά με τα αδιέξοδα στη λειτουργία των παιδικών σταθμών και τα χιλιάδες παιδιά που είναι αποκλεισμένα από τις δομές αυτές.</w:t>
      </w:r>
    </w:p>
    <w:p w14:paraId="61F3D834" w14:textId="77777777" w:rsidR="00B51393" w:rsidRDefault="00BC3639">
      <w:pPr>
        <w:spacing w:after="0" w:line="600" w:lineRule="auto"/>
        <w:ind w:firstLine="720"/>
        <w:contextualSpacing/>
        <w:jc w:val="both"/>
        <w:rPr>
          <w:rFonts w:eastAsia="Times New Roman"/>
          <w:szCs w:val="24"/>
        </w:rPr>
      </w:pPr>
      <w:r>
        <w:rPr>
          <w:rFonts w:eastAsia="Times New Roman"/>
          <w:szCs w:val="24"/>
        </w:rPr>
        <w:t>8. Η με αριθμό 98/17-10-2017 επίκαιρη ερώτηση του Βουλευτή Α΄ Θεσσαλονίκης του Κο</w:t>
      </w:r>
      <w:r>
        <w:rPr>
          <w:rFonts w:eastAsia="Times New Roman"/>
          <w:szCs w:val="24"/>
        </w:rPr>
        <w:t>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Ιωάννη Δελή </w:t>
      </w:r>
      <w:r>
        <w:rPr>
          <w:rFonts w:eastAsia="Times New Roman"/>
          <w:szCs w:val="24"/>
        </w:rPr>
        <w:t>προς τον Υπουργό</w:t>
      </w:r>
      <w:r>
        <w:rPr>
          <w:rFonts w:eastAsia="Times New Roman"/>
          <w:bCs/>
          <w:szCs w:val="24"/>
        </w:rPr>
        <w:t xml:space="preserve"> </w:t>
      </w:r>
      <w:r>
        <w:rPr>
          <w:rFonts w:eastAsia="Times New Roman"/>
          <w:bCs/>
          <w:szCs w:val="24"/>
        </w:rPr>
        <w:lastRenderedPageBreak/>
        <w:t xml:space="preserve">Εσωτερικών, </w:t>
      </w:r>
      <w:r>
        <w:rPr>
          <w:rFonts w:eastAsia="Times New Roman"/>
          <w:szCs w:val="24"/>
        </w:rPr>
        <w:t>σχετικά με τη λήψη μέτρων για την άμεση αποζημίωση των πλημμυροπαθών και την αποκατάσταση των ζημιών στη Σαμοθράκη.</w:t>
      </w:r>
    </w:p>
    <w:p w14:paraId="61F3D835" w14:textId="77777777" w:rsidR="00B51393" w:rsidRDefault="00BC3639">
      <w:pPr>
        <w:spacing w:after="0" w:line="600" w:lineRule="auto"/>
        <w:ind w:firstLine="720"/>
        <w:contextualSpacing/>
        <w:jc w:val="both"/>
        <w:rPr>
          <w:rFonts w:eastAsia="Times New Roman"/>
          <w:szCs w:val="24"/>
        </w:rPr>
      </w:pPr>
      <w:r>
        <w:rPr>
          <w:rFonts w:eastAsia="Times New Roman"/>
          <w:szCs w:val="24"/>
        </w:rPr>
        <w:t>9. Η με αριθμό 84/16-10-2017 επίκαιρη ερώτηση της Βουλευτού Ιωαννί</w:t>
      </w:r>
      <w:r>
        <w:rPr>
          <w:rFonts w:eastAsia="Times New Roman"/>
          <w:szCs w:val="24"/>
        </w:rPr>
        <w:t xml:space="preserve">νων του Συνασπισμού Ριζοσπαστικής Αριστεράς κ. </w:t>
      </w:r>
      <w:r>
        <w:rPr>
          <w:rFonts w:eastAsia="Times New Roman"/>
          <w:bCs/>
          <w:szCs w:val="24"/>
        </w:rPr>
        <w:t xml:space="preserve">Μερόπης </w:t>
      </w:r>
      <w:proofErr w:type="spellStart"/>
      <w:r>
        <w:rPr>
          <w:rFonts w:eastAsia="Times New Roman"/>
          <w:bCs/>
          <w:szCs w:val="24"/>
        </w:rPr>
        <w:t>Τζούφη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με θέμα: «Λειτουργία </w:t>
      </w:r>
      <w:r>
        <w:rPr>
          <w:rFonts w:eastAsia="Times New Roman"/>
          <w:szCs w:val="24"/>
        </w:rPr>
        <w:t>κ</w:t>
      </w:r>
      <w:r>
        <w:rPr>
          <w:rFonts w:eastAsia="Times New Roman"/>
          <w:szCs w:val="24"/>
        </w:rPr>
        <w:t xml:space="preserve">έντρων </w:t>
      </w:r>
      <w:r>
        <w:rPr>
          <w:rFonts w:eastAsia="Times New Roman"/>
          <w:szCs w:val="24"/>
        </w:rPr>
        <w:t>κ</w:t>
      </w:r>
      <w:r>
        <w:rPr>
          <w:rFonts w:eastAsia="Times New Roman"/>
          <w:szCs w:val="24"/>
        </w:rPr>
        <w:t>οινότητας».</w:t>
      </w:r>
    </w:p>
    <w:p w14:paraId="61F3D836" w14:textId="77777777" w:rsidR="00B51393" w:rsidRDefault="00BC3639">
      <w:pPr>
        <w:spacing w:line="600" w:lineRule="auto"/>
        <w:ind w:firstLine="720"/>
        <w:contextualSpacing/>
        <w:jc w:val="both"/>
        <w:rPr>
          <w:rFonts w:eastAsia="Times New Roman"/>
          <w:szCs w:val="24"/>
        </w:rPr>
      </w:pPr>
      <w:r>
        <w:rPr>
          <w:rFonts w:eastAsia="Times New Roman"/>
          <w:szCs w:val="24"/>
        </w:rPr>
        <w:t>Κυρίες και κύριοι συνάδελφοι, εισερχόμαστε στην ημερήσια διάταξη</w:t>
      </w:r>
      <w:r>
        <w:rPr>
          <w:rFonts w:eastAsia="Times New Roman"/>
          <w:szCs w:val="24"/>
        </w:rPr>
        <w:t xml:space="preserve"> της </w:t>
      </w:r>
    </w:p>
    <w:p w14:paraId="61F3D837" w14:textId="77777777" w:rsidR="00B51393" w:rsidRDefault="00BC3639">
      <w:pPr>
        <w:spacing w:line="600" w:lineRule="auto"/>
        <w:ind w:firstLine="720"/>
        <w:contextualSpacing/>
        <w:jc w:val="center"/>
        <w:rPr>
          <w:rFonts w:eastAsia="Times New Roman"/>
          <w:b/>
          <w:szCs w:val="24"/>
        </w:rPr>
      </w:pPr>
      <w:r>
        <w:rPr>
          <w:rFonts w:eastAsia="Times New Roman"/>
          <w:b/>
          <w:szCs w:val="24"/>
        </w:rPr>
        <w:t>ΝΟΜΟΘΕΤΙΚΗΣ ΕΡΓΑΣΙΑΣ</w:t>
      </w:r>
    </w:p>
    <w:p w14:paraId="61F3D83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Συνέχιση της συζήτησης και ψήφιση </w:t>
      </w:r>
      <w:r>
        <w:rPr>
          <w:rFonts w:eastAsia="Times New Roman" w:cs="Times New Roman"/>
          <w:szCs w:val="24"/>
        </w:rPr>
        <w:t xml:space="preserve">επί της αρχής, των άρθρων και του συνόλου </w:t>
      </w:r>
      <w:r>
        <w:rPr>
          <w:rFonts w:eastAsia="Times New Roman" w:cs="Times New Roman"/>
          <w:szCs w:val="24"/>
        </w:rPr>
        <w:t>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«Έλεγχος και προστασία του δομημένου περιβάλλοντος και άλλες διατάξεις».</w:t>
      </w:r>
    </w:p>
    <w:p w14:paraId="61F3D83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Τον λόγο έχει η Βουλευτή</w:t>
      </w:r>
      <w:r>
        <w:rPr>
          <w:rFonts w:eastAsia="Times New Roman" w:cs="Times New Roman"/>
          <w:szCs w:val="24"/>
        </w:rPr>
        <w:t xml:space="preserve">ς του ΣΥΡΙΖΑ κ. </w:t>
      </w:r>
      <w:proofErr w:type="spellStart"/>
      <w:r>
        <w:rPr>
          <w:rFonts w:eastAsia="Times New Roman" w:cs="Times New Roman"/>
          <w:szCs w:val="24"/>
        </w:rPr>
        <w:t>Ιγγλέζη</w:t>
      </w:r>
      <w:proofErr w:type="spellEnd"/>
      <w:r>
        <w:rPr>
          <w:rFonts w:eastAsia="Times New Roman" w:cs="Times New Roman"/>
          <w:szCs w:val="24"/>
        </w:rPr>
        <w:t>.</w:t>
      </w:r>
    </w:p>
    <w:p w14:paraId="61F3D83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Ευχαριστώ, κύριε Πρόεδρε.</w:t>
      </w:r>
    </w:p>
    <w:p w14:paraId="61F3D83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w:t>
      </w:r>
      <w:proofErr w:type="spellStart"/>
      <w:r>
        <w:rPr>
          <w:rFonts w:eastAsia="Times New Roman" w:cs="Times New Roman"/>
          <w:szCs w:val="24"/>
        </w:rPr>
        <w:t>Oλομέλεια</w:t>
      </w:r>
      <w:proofErr w:type="spellEnd"/>
      <w:r>
        <w:rPr>
          <w:rFonts w:eastAsia="Times New Roman" w:cs="Times New Roman"/>
          <w:szCs w:val="24"/>
        </w:rPr>
        <w:t xml:space="preserve"> ένα νομοσχέδιο που έχει διανύσει πολύ δρόμο μέχρι να φτάσει εδώ. Έχει προέλθει έπειτα από μακρά συζήτηση, κατάθεση και ανταλ</w:t>
      </w:r>
      <w:r>
        <w:rPr>
          <w:rFonts w:eastAsia="Times New Roman" w:cs="Times New Roman"/>
          <w:szCs w:val="24"/>
        </w:rPr>
        <w:t xml:space="preserve">λαγή απόψεων καθώς και εκτενέστατη διαβούλευση. </w:t>
      </w:r>
    </w:p>
    <w:p w14:paraId="61F3D83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να αποδείξει ότι η πολιτική ηγεσία του Υπουργείου Περιβάλλοντος και Ενέργειας επιτελεί έναν πολύ ουσιαστικό σκοπό. Στοχεύει στη βιώσιμη και δίκαιη </w:t>
      </w:r>
      <w:r>
        <w:rPr>
          <w:rFonts w:eastAsia="Times New Roman" w:cs="Times New Roman"/>
          <w:szCs w:val="24"/>
        </w:rPr>
        <w:lastRenderedPageBreak/>
        <w:t>ανάπτυξη προτάσσοντας ταυτόχρονα τη σημασία του περι</w:t>
      </w:r>
      <w:r>
        <w:rPr>
          <w:rFonts w:eastAsia="Times New Roman" w:cs="Times New Roman"/>
          <w:szCs w:val="24"/>
        </w:rPr>
        <w:t xml:space="preserve">βάλλοντος, τόσο του φυσικού όσο και του δομημένου, την ευαισθητοποίηση και την ευθύνη όλων μας. </w:t>
      </w:r>
    </w:p>
    <w:p w14:paraId="61F3D83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Μπροστά στην πρόκληση της διεξόδου της χώρας από μία κρίση που έχει σημαδέψει την ελληνική κοινωνία, η καταφυγή στον χωρικό σχεδιασμό, αλλά και στον επανασχεδι</w:t>
      </w:r>
      <w:r>
        <w:rPr>
          <w:rFonts w:eastAsia="Times New Roman" w:cs="Times New Roman"/>
          <w:szCs w:val="24"/>
        </w:rPr>
        <w:t>ασμό των διαδικασιών παραγωγής και προστασίας του δομημένου περιβάλλοντος, αποτελεί διακριτή διαφοροποίηση από τις νεοφιλελεύθερες πολιτικές</w:t>
      </w:r>
      <w:r>
        <w:rPr>
          <w:rFonts w:eastAsia="Times New Roman" w:cs="Times New Roman"/>
          <w:szCs w:val="24"/>
        </w:rPr>
        <w:t>,</w:t>
      </w:r>
      <w:r>
        <w:rPr>
          <w:rFonts w:eastAsia="Times New Roman" w:cs="Times New Roman"/>
          <w:szCs w:val="24"/>
        </w:rPr>
        <w:t xml:space="preserve"> που θέλουν επενδύσεις και ανάπτυξη με κλειστά μάτια, αγνοώντας τη συνοχή του συστήματος σχεδιασμού και το πλέγμα προστασίας του περιβάλλοντος και των οικιστικών περιοχών.</w:t>
      </w:r>
    </w:p>
    <w:p w14:paraId="61F3D83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Είναι αναγκαία η αναγνώριση των προβλημάτων του συστήματος ως είχε, ώστε να μπορούμε</w:t>
      </w:r>
      <w:r>
        <w:rPr>
          <w:rFonts w:eastAsia="Times New Roman" w:cs="Times New Roman"/>
          <w:szCs w:val="24"/>
        </w:rPr>
        <w:t xml:space="preserve"> σήμερα να διατυπώνουμε άξονες και προτεραιότητες για έναν νέο τρόπο, σε μια νέα προοπτική ανασχεδιασμού του χώρου για την ανασυγκρότηση της χώρας, με διευρυμένη συμμετοχή των πολιτών και των κοινωνικών φορέων, με αποτελεσματικότητα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με δημόσιο</w:t>
      </w:r>
      <w:r>
        <w:rPr>
          <w:rFonts w:eastAsia="Times New Roman" w:cs="Times New Roman"/>
          <w:szCs w:val="24"/>
        </w:rPr>
        <w:t xml:space="preserve"> χαρακτήρα. </w:t>
      </w:r>
    </w:p>
    <w:p w14:paraId="61F3D83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νομοθετική πρωτοβουλία του Υπουργείου Περιβάλλοντος και Ενέργειας συνάδει με μια συνολικότερη στρατηγική</w:t>
      </w:r>
      <w:r>
        <w:rPr>
          <w:rFonts w:eastAsia="Times New Roman" w:cs="Times New Roman"/>
          <w:szCs w:val="24"/>
        </w:rPr>
        <w:t>,</w:t>
      </w:r>
      <w:r>
        <w:rPr>
          <w:rFonts w:eastAsia="Times New Roman" w:cs="Times New Roman"/>
          <w:szCs w:val="24"/>
        </w:rPr>
        <w:t xml:space="preserve"> που θέτει τις προϋποθέσεις για βιώσιμη ανάπτυξη, με διαφάνεια, με ασφάλεια δικαίου και με κανόνες κοινούς και σεβαστούς απ’ όλους. </w:t>
      </w:r>
      <w:r>
        <w:rPr>
          <w:rFonts w:eastAsia="Times New Roman" w:cs="Times New Roman"/>
          <w:szCs w:val="24"/>
        </w:rPr>
        <w:t>Σ</w:t>
      </w:r>
      <w:r>
        <w:rPr>
          <w:rFonts w:eastAsia="Times New Roman" w:cs="Times New Roman"/>
          <w:szCs w:val="24"/>
        </w:rPr>
        <w:t>ε α</w:t>
      </w:r>
      <w:r>
        <w:rPr>
          <w:rFonts w:eastAsia="Times New Roman" w:cs="Times New Roman"/>
          <w:szCs w:val="24"/>
        </w:rPr>
        <w:t xml:space="preserve">υτό το πλαίσιο εντάσσεται η νομοθετική πρωτοβουλία του προηγούμενου διαστήματος για τη διαδικασία ολοκλήρωσης του έργου των δασικών χαρτών, </w:t>
      </w:r>
      <w:r>
        <w:rPr>
          <w:rFonts w:eastAsia="Times New Roman" w:cs="Times New Roman"/>
          <w:szCs w:val="24"/>
        </w:rPr>
        <w:lastRenderedPageBreak/>
        <w:t xml:space="preserve">που σήμερα πλέον έχει </w:t>
      </w:r>
      <w:proofErr w:type="spellStart"/>
      <w:r>
        <w:rPr>
          <w:rFonts w:eastAsia="Times New Roman" w:cs="Times New Roman"/>
          <w:szCs w:val="24"/>
        </w:rPr>
        <w:t>παράξει</w:t>
      </w:r>
      <w:proofErr w:type="spellEnd"/>
      <w:r>
        <w:rPr>
          <w:rFonts w:eastAsia="Times New Roman" w:cs="Times New Roman"/>
          <w:szCs w:val="24"/>
        </w:rPr>
        <w:t xml:space="preserve"> αποτελέσματα και έχουμε επιτέλους αναρτημένους δασικούς χάρτες για ένα σημαντικό μέρος</w:t>
      </w:r>
      <w:r>
        <w:rPr>
          <w:rFonts w:eastAsia="Times New Roman" w:cs="Times New Roman"/>
          <w:szCs w:val="24"/>
        </w:rPr>
        <w:t xml:space="preserve"> της επικράτειας. </w:t>
      </w:r>
    </w:p>
    <w:p w14:paraId="61F3D84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οριστική οριοθέτηση του αστικού δυναμικού της χώρας αποτελεί τη βάση για τη ρύθμιση του χώρου και την εγγύηση της προστασίας του φυσικού περιβάλλοντος για το παρόν και το μέλλον. </w:t>
      </w:r>
    </w:p>
    <w:p w14:paraId="61F3D84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Ακολουθεί το Κτηματολόγιο και η ολοκλήρωσή του μέχρι το</w:t>
      </w:r>
      <w:r>
        <w:rPr>
          <w:rFonts w:eastAsia="Times New Roman" w:cs="Times New Roman"/>
          <w:szCs w:val="24"/>
        </w:rPr>
        <w:t xml:space="preserve"> 2020, η νομοθεσία για το σύστημα διοίκησης και διαχείρισης των περιοχών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η κατάρτιση πολεοδομικών σχεδίων από τους </w:t>
      </w:r>
      <w:r>
        <w:rPr>
          <w:rFonts w:eastAsia="Times New Roman" w:cs="Times New Roman"/>
          <w:szCs w:val="24"/>
        </w:rPr>
        <w:t>δ</w:t>
      </w:r>
      <w:r>
        <w:rPr>
          <w:rFonts w:eastAsia="Times New Roman" w:cs="Times New Roman"/>
          <w:szCs w:val="24"/>
        </w:rPr>
        <w:t>ήμους για το σύνολο της ελληνικής επικράτειας, τα ειδικά χωροταξικά σχέδια και τα περιφερειακά σχέδια. Όλα τα παραπάνω είναι αναγκ</w:t>
      </w:r>
      <w:r>
        <w:rPr>
          <w:rFonts w:eastAsia="Times New Roman" w:cs="Times New Roman"/>
          <w:szCs w:val="24"/>
        </w:rPr>
        <w:t xml:space="preserve">αία εργαλεία για τον σχεδιασμό αναπτυξιακών πολιτικών, την προστασία του φυσικού περιβάλλοντος, την παραγωγική ανασυγκρότηση της χώρας αλλά και για την άσκηση πολιτικών γης. </w:t>
      </w:r>
    </w:p>
    <w:p w14:paraId="61F3D84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αποτελεί, λοιπόν, προϊόν της προσπάθειας του Υπουργείου Περιβ</w:t>
      </w:r>
      <w:r>
        <w:rPr>
          <w:rFonts w:eastAsia="Times New Roman" w:cs="Times New Roman"/>
          <w:szCs w:val="24"/>
        </w:rPr>
        <w:t>άλλοντος και Ενέργειας να καθορίσει ένα νέο πλαίσιο κανόνων που αναφέρονται στη δόμηση με ολιστική θεώρηση, το οποίο αφ</w:t>
      </w:r>
      <w:r>
        <w:rPr>
          <w:rFonts w:eastAsia="Times New Roman" w:cs="Times New Roman"/>
          <w:szCs w:val="24"/>
        </w:rPr>
        <w:t xml:space="preserve">’ </w:t>
      </w:r>
      <w:r>
        <w:rPr>
          <w:rFonts w:eastAsia="Times New Roman" w:cs="Times New Roman"/>
          <w:szCs w:val="24"/>
        </w:rPr>
        <w:t>ενός προτάσσει τη μέριμνα, την πρόληψη και την προστασία του περιβάλλοντος και αφ</w:t>
      </w:r>
      <w:r>
        <w:rPr>
          <w:rFonts w:eastAsia="Times New Roman" w:cs="Times New Roman"/>
          <w:szCs w:val="24"/>
        </w:rPr>
        <w:t xml:space="preserve">’ </w:t>
      </w:r>
      <w:r>
        <w:rPr>
          <w:rFonts w:eastAsia="Times New Roman" w:cs="Times New Roman"/>
          <w:szCs w:val="24"/>
        </w:rPr>
        <w:t xml:space="preserve">ετέρου στοχεύει στο να αντιμετωπίσει τις αιτίες που </w:t>
      </w:r>
      <w:r>
        <w:rPr>
          <w:rFonts w:eastAsia="Times New Roman" w:cs="Times New Roman"/>
          <w:szCs w:val="24"/>
        </w:rPr>
        <w:t xml:space="preserve">έχουν δημιουργήσει το άναρχο και αυθαίρετο δομημένο περιβάλλον στη χώρα μας. </w:t>
      </w:r>
    </w:p>
    <w:p w14:paraId="61F3D84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Οι μέχρι σήμερα νομοθετικές προσπάθειες εστίασαν αποκλειστικά στη διαχείριση του αυθαίρετου και αντιμετώπισαν τη ρύθμιση ενός τόσο σύνθετου ζητήματος, </w:t>
      </w:r>
      <w:r>
        <w:rPr>
          <w:rFonts w:eastAsia="Times New Roman" w:cs="Times New Roman"/>
          <w:szCs w:val="24"/>
        </w:rPr>
        <w:lastRenderedPageBreak/>
        <w:t>με κριτήρια την ικανοποίηση</w:t>
      </w:r>
      <w:r>
        <w:rPr>
          <w:rFonts w:eastAsia="Times New Roman" w:cs="Times New Roman"/>
          <w:szCs w:val="24"/>
        </w:rPr>
        <w:t xml:space="preserve"> στενά και μόνο δημοσιονομικών αναγκών, χωρίς να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 περιβαλλοντικό αποτύπωμα και κυρίως χωρίς να προσπαθούν να εξαλείψουν τις αιτίες που προκαλούν την αυθαίρετη δόμηση. Ως εκ τούτου δεν επέφεραν τα αναμενόμενα αποτελέσματα. </w:t>
      </w:r>
    </w:p>
    <w:p w14:paraId="61F3D84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Οι νόμοι των</w:t>
      </w:r>
      <w:r>
        <w:rPr>
          <w:rFonts w:eastAsia="Times New Roman" w:cs="Times New Roman"/>
          <w:szCs w:val="24"/>
        </w:rPr>
        <w:t xml:space="preserve"> προηγούμενων κυβερνήσεων ήταν νόμοι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τιμοκατάλογοι</w:t>
      </w:r>
      <w:r>
        <w:rPr>
          <w:rFonts w:eastAsia="Times New Roman" w:cs="Times New Roman"/>
          <w:szCs w:val="24"/>
        </w:rPr>
        <w:t>,</w:t>
      </w:r>
      <w:r>
        <w:rPr>
          <w:rFonts w:eastAsia="Times New Roman" w:cs="Times New Roman"/>
          <w:szCs w:val="24"/>
        </w:rPr>
        <w:t xml:space="preserve"> με σαρωτικά διευρυμένες οριζόντιες προϋποθέσεις υπαγωγής, που ο κρατικός μηχανισμός επιτελεί τον ρόλο του εισπράκτορα, ενώ παραιτείται από τη συνταγματική του υποχρέωση ως εγγυητή του δημοσίου συμφέροντ</w:t>
      </w:r>
      <w:r>
        <w:rPr>
          <w:rFonts w:eastAsia="Times New Roman" w:cs="Times New Roman"/>
          <w:szCs w:val="24"/>
        </w:rPr>
        <w:t>ος, της προστασίας του περιβάλλοντος και της βιώσιμης ανάπτυξης.</w:t>
      </w:r>
    </w:p>
    <w:p w14:paraId="61F3D845" w14:textId="77777777" w:rsidR="00B51393" w:rsidRDefault="00BC3639">
      <w:pPr>
        <w:spacing w:line="600" w:lineRule="auto"/>
        <w:ind w:firstLine="720"/>
        <w:contextualSpacing/>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το εν λόγω νομοσχέδιο γίνεται μια νέα αρχή για το δομημένο περιβάλλον και στέλνουμε ένα ξεκάθαρο μήνυμα ότι δεν θα έχουν πλέον κα</w:t>
      </w:r>
      <w:r>
        <w:rPr>
          <w:rFonts w:eastAsia="Times New Roman" w:cs="Times New Roman"/>
          <w:szCs w:val="24"/>
        </w:rPr>
        <w:t>μ</w:t>
      </w:r>
      <w:r>
        <w:rPr>
          <w:rFonts w:eastAsia="Times New Roman" w:cs="Times New Roman"/>
          <w:szCs w:val="24"/>
        </w:rPr>
        <w:t xml:space="preserve">μία τύχη οι </w:t>
      </w:r>
      <w:proofErr w:type="spellStart"/>
      <w:r>
        <w:rPr>
          <w:rFonts w:eastAsia="Times New Roman" w:cs="Times New Roman"/>
          <w:szCs w:val="24"/>
        </w:rPr>
        <w:t>παραβατικές</w:t>
      </w:r>
      <w:proofErr w:type="spellEnd"/>
      <w:r>
        <w:rPr>
          <w:rFonts w:eastAsia="Times New Roman" w:cs="Times New Roman"/>
          <w:szCs w:val="24"/>
        </w:rPr>
        <w:t xml:space="preserve"> συμπερι</w:t>
      </w:r>
      <w:r>
        <w:rPr>
          <w:rFonts w:eastAsia="Times New Roman" w:cs="Times New Roman"/>
          <w:szCs w:val="24"/>
        </w:rPr>
        <w:t xml:space="preserve">φορές του παρελθόντος. Το στοίχημα αντιμετώπισης μιας εκρηκτικής πραγματικότητας πολλών γενεών αυθαιρέτων κατασκευών κάθε κλίμακας, σε εντός και εκτός σχεδίου περιοχές, σε συνδυασμό με τη συμμόρφωση στις συνταγματικές επιταγές του άρθρου 24 είναι πράγματι </w:t>
      </w:r>
      <w:r>
        <w:rPr>
          <w:rFonts w:eastAsia="Times New Roman" w:cs="Times New Roman"/>
          <w:szCs w:val="24"/>
        </w:rPr>
        <w:t xml:space="preserve">δύσκολο. </w:t>
      </w:r>
    </w:p>
    <w:p w14:paraId="61F3D84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Γίνεται, όμως, σαφές στο νομοσχέδιο που συζητάμε σήμερα ότι στόχος είναι η πλήρης καταγραφή του οικιστικού αποθέματος της χώρας και η περαιτέρω περιβαλλοντική και πολεοδομική διαχείρισή του, ώστε αφ</w:t>
      </w:r>
      <w:r>
        <w:rPr>
          <w:rFonts w:eastAsia="Times New Roman" w:cs="Times New Roman"/>
          <w:szCs w:val="24"/>
        </w:rPr>
        <w:t xml:space="preserve">’ </w:t>
      </w:r>
      <w:r>
        <w:rPr>
          <w:rFonts w:eastAsia="Times New Roman" w:cs="Times New Roman"/>
          <w:szCs w:val="24"/>
        </w:rPr>
        <w:t>ενός όλα τα κτίσματα να αποκτούν τις προϋποθέσ</w:t>
      </w:r>
      <w:r>
        <w:rPr>
          <w:rFonts w:eastAsia="Times New Roman" w:cs="Times New Roman"/>
          <w:szCs w:val="24"/>
        </w:rPr>
        <w:t>εις και τις απαιτήσεις νομιμότητας, αφ</w:t>
      </w:r>
      <w:r>
        <w:rPr>
          <w:rFonts w:eastAsia="Times New Roman" w:cs="Times New Roman"/>
          <w:szCs w:val="24"/>
        </w:rPr>
        <w:t xml:space="preserve">’ </w:t>
      </w:r>
      <w:r>
        <w:rPr>
          <w:rFonts w:eastAsia="Times New Roman" w:cs="Times New Roman"/>
          <w:szCs w:val="24"/>
        </w:rPr>
        <w:t xml:space="preserve">ετέρου να επιτευχθεί περιβαλλοντικό ισοζύγιο και αποκατάσταση της επιβάρυνσης του περιβάλλοντος. </w:t>
      </w:r>
    </w:p>
    <w:p w14:paraId="61F3D84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το νομοσχέδιο αυτό θα αδικηθεί, αν περιοριστούμε μόνο στις ρυθμίσεις που προβλέπει για τα αυθαίρετα. Το νομοσχέδι</w:t>
      </w:r>
      <w:r>
        <w:rPr>
          <w:rFonts w:eastAsia="Times New Roman" w:cs="Times New Roman"/>
          <w:szCs w:val="24"/>
        </w:rPr>
        <w:t>ο αυτό προβλέπει την ουσιαστική αναθεώρηση τόσο του μηχανισμού και των μέσων εποπτείας και ελέγχου της ποιότητας του δομημένου περιβάλλοντος όσο και των μεθόδων αντιμετώπισης της αυθαίρετης δόμησης. Επιδιώκει την απλοποίηση και σημαντική επιτάχυνση των δια</w:t>
      </w:r>
      <w:r>
        <w:rPr>
          <w:rFonts w:eastAsia="Times New Roman" w:cs="Times New Roman"/>
          <w:szCs w:val="24"/>
        </w:rPr>
        <w:t xml:space="preserve">δικασιών έκδοσης και ελέγχου των αδειών δόμησης. </w:t>
      </w:r>
    </w:p>
    <w:p w14:paraId="61F3D84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Προβλέπει την ενεργοποίηση του θεσμού της μεταφοράς του συντελεστή δόμησης για την εξασφάλιση των κοινόχρηστων χώρων και των διατηρητέων κτηρίων. Αποσκοπεί στην αξιοποίηση και διαχείριση δικαιωμάτων δόμησης</w:t>
      </w:r>
      <w:r>
        <w:rPr>
          <w:rFonts w:eastAsia="Times New Roman" w:cs="Times New Roman"/>
          <w:szCs w:val="24"/>
        </w:rPr>
        <w:t xml:space="preserve"> για την προστασία του φυσικού και πολιτιστικού περιβάλλοντος και το δημόσιο συμφέρον. </w:t>
      </w:r>
    </w:p>
    <w:p w14:paraId="61F3D84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Εισάγονται νέα θεσμικά εργαλεία, όπως το Παρατηρητήριο Δομημένου Περιβάλλοντος, που είναι μια νέα διοικητική δομή</w:t>
      </w:r>
      <w:r>
        <w:rPr>
          <w:rFonts w:eastAsia="Times New Roman" w:cs="Times New Roman"/>
          <w:szCs w:val="24"/>
        </w:rPr>
        <w:t>,</w:t>
      </w:r>
      <w:r>
        <w:rPr>
          <w:rFonts w:eastAsia="Times New Roman" w:cs="Times New Roman"/>
          <w:szCs w:val="24"/>
        </w:rPr>
        <w:t xml:space="preserve"> που θα ασχολείται αποκλειστικά με τον έλεγχο και την </w:t>
      </w:r>
      <w:r>
        <w:rPr>
          <w:rFonts w:eastAsia="Times New Roman" w:cs="Times New Roman"/>
          <w:szCs w:val="24"/>
        </w:rPr>
        <w:t xml:space="preserve">ποιότητα του δομημένου περιβάλλοντος. Εισάγεται η Τράπεζα Δικαιωμάτων Δόμησης και Κοινοχρήστων Χώρων και η αντίστοιχη μέσω αυτής των τίτλων μεταφοράς συντελεστή δόμησης με τίτλους εισφοράς περιβαλλοντικού ισοζυγίου. </w:t>
      </w:r>
    </w:p>
    <w:p w14:paraId="61F3D84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εισάγεται η </w:t>
      </w:r>
      <w:r>
        <w:rPr>
          <w:rFonts w:eastAsia="Times New Roman" w:cs="Times New Roman"/>
          <w:szCs w:val="24"/>
        </w:rPr>
        <w:t>Η</w:t>
      </w:r>
      <w:r>
        <w:rPr>
          <w:rFonts w:eastAsia="Times New Roman" w:cs="Times New Roman"/>
          <w:szCs w:val="24"/>
        </w:rPr>
        <w:t xml:space="preserve">λεκτρονική </w:t>
      </w:r>
      <w:r>
        <w:rPr>
          <w:rFonts w:eastAsia="Times New Roman" w:cs="Times New Roman"/>
          <w:szCs w:val="24"/>
        </w:rPr>
        <w:t>Π</w:t>
      </w:r>
      <w:r>
        <w:rPr>
          <w:rFonts w:eastAsia="Times New Roman" w:cs="Times New Roman"/>
          <w:szCs w:val="24"/>
        </w:rPr>
        <w:t xml:space="preserve">ολεοδομική </w:t>
      </w:r>
      <w:r>
        <w:rPr>
          <w:rFonts w:eastAsia="Times New Roman" w:cs="Times New Roman"/>
          <w:szCs w:val="24"/>
        </w:rPr>
        <w:t>Τ</w:t>
      </w:r>
      <w:r>
        <w:rPr>
          <w:rFonts w:eastAsia="Times New Roman" w:cs="Times New Roman"/>
          <w:szCs w:val="24"/>
        </w:rPr>
        <w:t xml:space="preserve">αυτότητα </w:t>
      </w:r>
      <w:r>
        <w:rPr>
          <w:rFonts w:eastAsia="Times New Roman" w:cs="Times New Roman"/>
          <w:szCs w:val="24"/>
        </w:rPr>
        <w:t>Δ</w:t>
      </w:r>
      <w:r>
        <w:rPr>
          <w:rFonts w:eastAsia="Times New Roman" w:cs="Times New Roman"/>
          <w:szCs w:val="24"/>
        </w:rPr>
        <w:t>ήμου για την παρακολούθηση της εξέλιξης του πολεοδομικού σχεδιασμού, ο νέος τρόπος έκδοσης πολεοδομικών αδειών, η ηλεκτρονική καταγραφή των αυθαιρέτων που έχουν εγκριθεί από 28 Ιουλίου 2011, ο διαχωρισμός από πλευράς των κυρώσεων ενός</w:t>
      </w:r>
      <w:r>
        <w:rPr>
          <w:rFonts w:eastAsia="Times New Roman" w:cs="Times New Roman"/>
          <w:szCs w:val="24"/>
        </w:rPr>
        <w:t xml:space="preserve"> νέου αυθαιρέτου και μιας απλής πολεοδομικής παράβασης. </w:t>
      </w:r>
    </w:p>
    <w:p w14:paraId="61F3D84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Ο νέος μηχανισμός παρακολούθησης, καταγραφής, ελέγχου και λήψης μέτρων για την προστασία του δομημένου περιβάλλοντος προβλέπει σημαντική αποκέντρωση αρμοδιοτήτων και πόρων προς την αιρετή περιφερειακ</w:t>
      </w:r>
      <w:r>
        <w:rPr>
          <w:rFonts w:eastAsia="Times New Roman" w:cs="Times New Roman"/>
          <w:szCs w:val="24"/>
        </w:rPr>
        <w:t xml:space="preserve">ή αυτοδιοίκηση. </w:t>
      </w:r>
    </w:p>
    <w:p w14:paraId="61F3D84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εκχώρηση του 25% των προστίμων για αυθαίρετες κατασκευές μετά το 2011 στην περιφέρεια που αυτά ανήκουν και του 25% στον οικείο ΟΤΑ. Το υπόλοιπο 50% θα αποδίδεται στο Πράσινο Ταμείο για δράσεις περιβαλλοντικού ισοζυγίου. </w:t>
      </w:r>
    </w:p>
    <w:p w14:paraId="61F3D84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Συνάδε</w:t>
      </w:r>
      <w:r>
        <w:rPr>
          <w:rFonts w:eastAsia="Times New Roman" w:cs="Times New Roman"/>
          <w:szCs w:val="24"/>
        </w:rPr>
        <w:t>λφοι, όταν μιλάμε για προστασία του δομημένου χώρου</w:t>
      </w:r>
      <w:r>
        <w:rPr>
          <w:rFonts w:eastAsia="Times New Roman" w:cs="Times New Roman"/>
          <w:szCs w:val="24"/>
        </w:rPr>
        <w:t>,</w:t>
      </w:r>
      <w:r>
        <w:rPr>
          <w:rFonts w:eastAsia="Times New Roman" w:cs="Times New Roman"/>
          <w:szCs w:val="24"/>
        </w:rPr>
        <w:t xml:space="preserve"> η βασική στόχευσή μας είναι η βελτίωση της ποιότητας ζωής και αυτή δεν νοείται να περιορίζεται σε ό,τι αντιλαμβάνεται μεμονωμένα ο καθένας ως ποιότητα ζωής. Υπάρχει μια άρρηκτη σχέση μεταξύ ατομικής και </w:t>
      </w:r>
      <w:r>
        <w:rPr>
          <w:rFonts w:eastAsia="Times New Roman" w:cs="Times New Roman"/>
          <w:szCs w:val="24"/>
        </w:rPr>
        <w:t>συλλογικής ευθύνης όσο</w:t>
      </w:r>
      <w:r>
        <w:rPr>
          <w:rFonts w:eastAsia="Times New Roman" w:cs="Times New Roman"/>
          <w:szCs w:val="24"/>
        </w:rPr>
        <w:t>ν</w:t>
      </w:r>
      <w:r>
        <w:rPr>
          <w:rFonts w:eastAsia="Times New Roman" w:cs="Times New Roman"/>
          <w:szCs w:val="24"/>
        </w:rPr>
        <w:t xml:space="preserve"> αφορά την περιβαλλοντική προστασία, καθώς και απέναντι σε αυτό που ονομάζουμε δημόσιο χώρο, απέναντι σε αυτό που ονομάζουμε δομημένο περιβάλλον. </w:t>
      </w:r>
    </w:p>
    <w:p w14:paraId="61F3D84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επιβάρυνση που προκαλείται στο περιβάλλον μέσω μιας αυθαιρεσία</w:t>
      </w:r>
      <w:r>
        <w:rPr>
          <w:rFonts w:eastAsia="Times New Roman" w:cs="Times New Roman"/>
          <w:szCs w:val="24"/>
        </w:rPr>
        <w:t>ς</w:t>
      </w:r>
      <w:r>
        <w:rPr>
          <w:rFonts w:eastAsia="Times New Roman" w:cs="Times New Roman"/>
          <w:szCs w:val="24"/>
        </w:rPr>
        <w:t xml:space="preserve"> ως ατομική επιλογή δ</w:t>
      </w:r>
      <w:r>
        <w:rPr>
          <w:rFonts w:eastAsia="Times New Roman" w:cs="Times New Roman"/>
          <w:szCs w:val="24"/>
        </w:rPr>
        <w:t xml:space="preserve">εν αποτελεί βάρος μόνο στην ίδια την αξία της κατασκευής, αλλά ταυτόχρονα στερεί από την κοινωνία μια καλύτερη ποιότητα ζωής. </w:t>
      </w:r>
    </w:p>
    <w:p w14:paraId="61F3D84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κοινωνία έχει σήμερα ανάγκη να αναδειχθούν θεμελιώδεις αξίες αλλά και πρακτικές που αφορούν τη βελτίωση της ποιότητας ζωής των </w:t>
      </w:r>
      <w:r>
        <w:rPr>
          <w:rFonts w:eastAsia="Times New Roman" w:cs="Times New Roman"/>
          <w:szCs w:val="24"/>
        </w:rPr>
        <w:t xml:space="preserve">πολιτών και θεωρώ ότι το εν λόγω νομοσχέδιο ακριβώς αυτόν τον σκοπό επιτελεί και αυτό είναι που το </w:t>
      </w:r>
      <w:r>
        <w:rPr>
          <w:rFonts w:eastAsia="Times New Roman" w:cs="Times New Roman"/>
          <w:szCs w:val="24"/>
        </w:rPr>
        <w:lastRenderedPageBreak/>
        <w:t>καθιστά ένα νομοσχέδιο πραγματικά για τον έλεγχο και την προστασία του δομημένου περιβάλλοντος και όχι άλλον έναν νόμο για τα αυθαίρετα.</w:t>
      </w:r>
    </w:p>
    <w:p w14:paraId="61F3D85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1F3D851"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1F3D85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 κυρία συνάδελφε.</w:t>
      </w:r>
    </w:p>
    <w:p w14:paraId="61F3D85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Καφαντάρη, Βουλευτής του ΣΥΡΙΖΑ, για επτά λεπτά.</w:t>
      </w:r>
    </w:p>
    <w:p w14:paraId="61F3D85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Κύριε Πρόεδρε, κύριε Υπουργέ, κυρίες </w:t>
      </w:r>
      <w:r>
        <w:rPr>
          <w:rFonts w:eastAsia="Times New Roman" w:cs="Times New Roman"/>
          <w:szCs w:val="24"/>
        </w:rPr>
        <w:t xml:space="preserve">και κύριοι Βουλευτές, συζητάμε σήμερα ένα πολύ σημαντικό νομοσχέδιο, ένα νομοσχέδιο που βάζει τους όρους δόμησης που οφείλει να έχει μία ευνομούμενη πολιτεία. </w:t>
      </w:r>
    </w:p>
    <w:p w14:paraId="61F3D85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Από την άναρχη δόμηση οδηγούμαστε σε ένα καθεστώς οργανωμένης δόμησης, με κανόνες και σχεδιασμού</w:t>
      </w:r>
      <w:r>
        <w:rPr>
          <w:rFonts w:eastAsia="Times New Roman" w:cs="Times New Roman"/>
          <w:szCs w:val="24"/>
        </w:rPr>
        <w:t>ς. Θα τολμούσα μάλιστα να πω ότι το εν λόγω νομοσχέδιο είναι ένα αναπτυξιακό νομοσχέδιο, γιατί οι κανόνες, η οργανωμένη δόμηση, η πολεοδόμηση και γενικά ο σχεδιασμός του χώρου, αποτελούν ένα βασικό στοιχείο</w:t>
      </w:r>
      <w:r>
        <w:rPr>
          <w:rFonts w:eastAsia="Times New Roman" w:cs="Times New Roman"/>
          <w:szCs w:val="24"/>
        </w:rPr>
        <w:t xml:space="preserve"> - </w:t>
      </w:r>
      <w:r>
        <w:rPr>
          <w:rFonts w:eastAsia="Times New Roman" w:cs="Times New Roman"/>
          <w:szCs w:val="24"/>
        </w:rPr>
        <w:t xml:space="preserve">πλεονέκτημα για προσέλκυση επενδύσεων. </w:t>
      </w:r>
    </w:p>
    <w:p w14:paraId="61F3D85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Μια χώρ</w:t>
      </w:r>
      <w:r>
        <w:rPr>
          <w:rFonts w:eastAsia="Times New Roman" w:cs="Times New Roman"/>
          <w:szCs w:val="24"/>
        </w:rPr>
        <w:t xml:space="preserve">α σαν την Ελλάδα, η οποία αναπτύχθηκε άναρχα, χωρίς κανόνες, χωρίς πολεοδομικό και χωρικό σχεδιασμό, με κυβερνήσεις που με τις πολιτικές τους για χρόνια εξυπηρετούσαν μικρά και μεγάλα συμφέροντα, για πελατειακούς βέβαια λόγους, μια χώρα χωρίς </w:t>
      </w:r>
      <w:r>
        <w:rPr>
          <w:rFonts w:eastAsia="Times New Roman" w:cs="Times New Roman"/>
          <w:szCs w:val="24"/>
        </w:rPr>
        <w:t>Δ</w:t>
      </w:r>
      <w:r>
        <w:rPr>
          <w:rFonts w:eastAsia="Times New Roman" w:cs="Times New Roman"/>
          <w:szCs w:val="24"/>
        </w:rPr>
        <w:t>ασολόγιο, χω</w:t>
      </w:r>
      <w:r>
        <w:rPr>
          <w:rFonts w:eastAsia="Times New Roman" w:cs="Times New Roman"/>
          <w:szCs w:val="24"/>
        </w:rPr>
        <w:t xml:space="preserve">ρίς δασικούς χάρτες, χωρίς </w:t>
      </w:r>
      <w:r>
        <w:rPr>
          <w:rFonts w:eastAsia="Times New Roman" w:cs="Times New Roman"/>
          <w:szCs w:val="24"/>
        </w:rPr>
        <w:t>Ε</w:t>
      </w:r>
      <w:r>
        <w:rPr>
          <w:rFonts w:eastAsia="Times New Roman" w:cs="Times New Roman"/>
          <w:szCs w:val="24"/>
        </w:rPr>
        <w:t xml:space="preserve">θνικό Κτηματολόγιο, θα γίνει πλέον μία κανονική χώρα. </w:t>
      </w:r>
    </w:p>
    <w:p w14:paraId="61F3D85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ένας επενδυτής να γνωρίζει το καθεστώς στο οποίο θα επενδύσει; Βεβαίως</w:t>
      </w:r>
      <w:r>
        <w:rPr>
          <w:rFonts w:eastAsia="Times New Roman" w:cs="Times New Roman"/>
          <w:szCs w:val="24"/>
        </w:rPr>
        <w:t>,</w:t>
      </w:r>
      <w:r>
        <w:rPr>
          <w:rFonts w:eastAsia="Times New Roman" w:cs="Times New Roman"/>
          <w:szCs w:val="24"/>
        </w:rPr>
        <w:t xml:space="preserve"> και ειδικά σήμερα, που η προσέλκυση επενδύσεων είναι και το κύριο ζητούμενο για την ουσιαστική</w:t>
      </w:r>
      <w:r>
        <w:rPr>
          <w:rFonts w:eastAsia="Times New Roman" w:cs="Times New Roman"/>
          <w:szCs w:val="24"/>
        </w:rPr>
        <w:t xml:space="preserve"> ανάκαμψη της χώρας και την πορεία μας προς την ανάπτυξη. </w:t>
      </w:r>
    </w:p>
    <w:p w14:paraId="61F3D85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Βασικά στοιχεία του εν λόγω νομοσχεδίου είναι ο διαχωρισμός της </w:t>
      </w:r>
      <w:r>
        <w:rPr>
          <w:rFonts w:eastAsia="Times New Roman" w:cs="Times New Roman"/>
          <w:szCs w:val="24"/>
        </w:rPr>
        <w:t>Υ</w:t>
      </w:r>
      <w:r>
        <w:rPr>
          <w:rFonts w:eastAsia="Times New Roman" w:cs="Times New Roman"/>
          <w:szCs w:val="24"/>
        </w:rPr>
        <w:t xml:space="preserve">πηρεσίας </w:t>
      </w:r>
      <w:r>
        <w:rPr>
          <w:rFonts w:eastAsia="Times New Roman" w:cs="Times New Roman"/>
          <w:szCs w:val="24"/>
        </w:rPr>
        <w:t>Ε</w:t>
      </w:r>
      <w:r>
        <w:rPr>
          <w:rFonts w:eastAsia="Times New Roman" w:cs="Times New Roman"/>
          <w:szCs w:val="24"/>
        </w:rPr>
        <w:t xml:space="preserve">λέγχου από τις </w:t>
      </w:r>
      <w:r>
        <w:rPr>
          <w:rFonts w:eastAsia="Times New Roman" w:cs="Times New Roman"/>
          <w:szCs w:val="24"/>
        </w:rPr>
        <w:t>Υ</w:t>
      </w:r>
      <w:r>
        <w:rPr>
          <w:rFonts w:eastAsia="Times New Roman" w:cs="Times New Roman"/>
          <w:szCs w:val="24"/>
        </w:rPr>
        <w:t xml:space="preserve">πηρεσίες </w:t>
      </w:r>
      <w:proofErr w:type="spellStart"/>
      <w:r>
        <w:rPr>
          <w:rFonts w:eastAsia="Times New Roman" w:cs="Times New Roman"/>
          <w:szCs w:val="24"/>
        </w:rPr>
        <w:t>Α</w:t>
      </w:r>
      <w:r>
        <w:rPr>
          <w:rFonts w:eastAsia="Times New Roman" w:cs="Times New Roman"/>
          <w:szCs w:val="24"/>
        </w:rPr>
        <w:t>δειοδότησης</w:t>
      </w:r>
      <w:proofErr w:type="spellEnd"/>
      <w:r>
        <w:rPr>
          <w:rFonts w:eastAsia="Times New Roman" w:cs="Times New Roman"/>
          <w:szCs w:val="24"/>
        </w:rPr>
        <w:t>, η ηλεκτρονική ταυτότητα κτηρίου, που αφορά τα νέα κτήρια. Από τα υπάρχοντα αφορά τα</w:t>
      </w:r>
      <w:r>
        <w:rPr>
          <w:rFonts w:eastAsia="Times New Roman" w:cs="Times New Roman"/>
          <w:szCs w:val="24"/>
        </w:rPr>
        <w:t xml:space="preserve"> δημόσια κτήρια και τους χώρους συνάθροισης, ενώ σταδιακά θα επεκτείνεται μέσω των μεταβιβάσεων σε όλο το κτηριακό δυναμικό. </w:t>
      </w:r>
    </w:p>
    <w:p w14:paraId="61F3D85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Τρίτο στοιχείο είναι ότι η διαδικασία προέγκρισης γίνεται υποχρεωτική για κτήρια μεγαλύτερα από τρεις χιλιάδες τετραγωνικά. Επίσης</w:t>
      </w:r>
      <w:r>
        <w:rPr>
          <w:rFonts w:eastAsia="Times New Roman" w:cs="Times New Roman"/>
          <w:szCs w:val="24"/>
        </w:rPr>
        <w:t xml:space="preserve"> η μεταφορά συντελεστή για κοινόχρηστους χώρους, ενώ δημιουργούνται ισχυρά αντικίνητρα για την αυθαίρετη δόμηση, ειδικά για την περίοδο από 28-7-2011 μέχρι σήμερα. Εισάγονται ισχυρά εισοδηματικά και κοινωνικά κριτήρια για τα πρόστιμα, ενώ εν γένει αφορά απ</w:t>
      </w:r>
      <w:r>
        <w:rPr>
          <w:rFonts w:eastAsia="Times New Roman" w:cs="Times New Roman"/>
          <w:szCs w:val="24"/>
        </w:rPr>
        <w:t>λοποίηση διαδικασιών. Σχεδιάζουμε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τον χώρο, ώστε να μη γίνουν νέα αυθαίρετα. </w:t>
      </w:r>
    </w:p>
    <w:p w14:paraId="61F3D85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Με τη δημιουργία των νέων διοικητικών δομών και ελεγκτικών μηχανισμών επιδιώκεται μια νέα προσέγγιση</w:t>
      </w:r>
      <w:r>
        <w:rPr>
          <w:rFonts w:eastAsia="Times New Roman" w:cs="Times New Roman"/>
          <w:szCs w:val="24"/>
        </w:rPr>
        <w:t>,</w:t>
      </w:r>
      <w:r>
        <w:rPr>
          <w:rFonts w:eastAsia="Times New Roman" w:cs="Times New Roman"/>
          <w:szCs w:val="24"/>
        </w:rPr>
        <w:t xml:space="preserve"> που στοχεύει να αντιμετωπίσει τις αιτίες που προκαλούν την αυθαίρετη δόμηση και να λάβει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το περιβαλλοντικό αποτύπωμα. </w:t>
      </w:r>
    </w:p>
    <w:p w14:paraId="61F3D85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εστιάζουμε αποκλειστικά στο αποτέλεσμα, στη διαχείριση της αυθαίρετης κατασκευής, δεν ρυθμίζουμε ένα τόσο σύνθετο ζήτημ</w:t>
      </w:r>
      <w:r>
        <w:rPr>
          <w:rFonts w:eastAsia="Times New Roman" w:cs="Times New Roman"/>
          <w:szCs w:val="24"/>
        </w:rPr>
        <w:t>α με κριτήριο μόνο δημοσιονομικές ανάγκες. Στόχος μας η πλήρης καταγραφή του οικιστικού αποθέματος της χώρας και η περαιτέρω περιβαλλοντική και πολεοδομική διαχείρισή του. Αφ</w:t>
      </w:r>
      <w:r>
        <w:rPr>
          <w:rFonts w:eastAsia="Times New Roman" w:cs="Times New Roman"/>
          <w:szCs w:val="24"/>
        </w:rPr>
        <w:t xml:space="preserve">’ </w:t>
      </w:r>
      <w:r>
        <w:rPr>
          <w:rFonts w:eastAsia="Times New Roman" w:cs="Times New Roman"/>
          <w:szCs w:val="24"/>
        </w:rPr>
        <w:t>ενός όλα τα κτίσματα αποκτούν τις προϋποθέσεις και τις απαιτήσεις της νομιμότητα</w:t>
      </w:r>
      <w:r>
        <w:rPr>
          <w:rFonts w:eastAsia="Times New Roman" w:cs="Times New Roman"/>
          <w:szCs w:val="24"/>
        </w:rPr>
        <w:t>ς, αφ</w:t>
      </w:r>
      <w:r>
        <w:rPr>
          <w:rFonts w:eastAsia="Times New Roman" w:cs="Times New Roman"/>
          <w:szCs w:val="24"/>
        </w:rPr>
        <w:t xml:space="preserve">’ </w:t>
      </w:r>
      <w:r>
        <w:rPr>
          <w:rFonts w:eastAsia="Times New Roman" w:cs="Times New Roman"/>
          <w:szCs w:val="24"/>
        </w:rPr>
        <w:t xml:space="preserve">ετέρου θα επιτευχθεί περιβαλλοντικό ισοζύγιο και αποκατάσταση της επιβάρυνσης του περιβάλλοντος. </w:t>
      </w:r>
    </w:p>
    <w:p w14:paraId="61F3D85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Δημιουργείται η ψηφιακή εφαρμογή της Τράπεζας Δικαιωμάτων Δόμησης και Κοινόχρηστων Χώρων, με σκοπό την αξιοποίηση και διαχείριση δικαιωμάτων δόμησης γι</w:t>
      </w:r>
      <w:r>
        <w:rPr>
          <w:rFonts w:eastAsia="Times New Roman" w:cs="Times New Roman"/>
          <w:szCs w:val="24"/>
        </w:rPr>
        <w:t xml:space="preserve">α την προστασία φυσικού και πολιτιστικού περιβάλλοντος. Τα δικαιώματα αυτά προκύπτουν από την αντιστοίχιση τίτλων μεταφοράς συντελεστή δόμησης με τίτλους εισφοράς περιβαλλοντικού ισοζυγίου, που έχουν προκύψει από χωρικές και περιβαλλοντικές ρυθμίσεις. </w:t>
      </w:r>
    </w:p>
    <w:p w14:paraId="61F3D85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Ζητ</w:t>
      </w:r>
      <w:r>
        <w:rPr>
          <w:rFonts w:eastAsia="Times New Roman" w:cs="Times New Roman"/>
          <w:szCs w:val="24"/>
        </w:rPr>
        <w:t xml:space="preserve">ούμενο είναι να επιτευχθεί η δημιουργία ελεύθερων κοινόχρηστων χώρων, η διατήρηση και αποκατάσταση κτηρίων πολιτιστικής κληρονομιάς, </w:t>
      </w:r>
      <w:r>
        <w:rPr>
          <w:rFonts w:eastAsia="Times New Roman" w:cs="Times New Roman"/>
          <w:szCs w:val="24"/>
        </w:rPr>
        <w:t xml:space="preserve">η </w:t>
      </w:r>
      <w:r>
        <w:rPr>
          <w:rFonts w:eastAsia="Times New Roman" w:cs="Times New Roman"/>
          <w:szCs w:val="24"/>
        </w:rPr>
        <w:t>αναβάθμιση</w:t>
      </w:r>
      <w:r>
        <w:rPr>
          <w:rFonts w:eastAsia="Times New Roman" w:cs="Times New Roman"/>
          <w:szCs w:val="24"/>
        </w:rPr>
        <w:t>,</w:t>
      </w:r>
      <w:r>
        <w:rPr>
          <w:rFonts w:eastAsia="Times New Roman" w:cs="Times New Roman"/>
          <w:szCs w:val="24"/>
        </w:rPr>
        <w:t xml:space="preserve"> πολεοδομικά και περιβαλλοντικά</w:t>
      </w:r>
      <w:r>
        <w:rPr>
          <w:rFonts w:eastAsia="Times New Roman" w:cs="Times New Roman"/>
          <w:szCs w:val="24"/>
        </w:rPr>
        <w:t>,</w:t>
      </w:r>
      <w:r>
        <w:rPr>
          <w:rFonts w:eastAsia="Times New Roman" w:cs="Times New Roman"/>
          <w:szCs w:val="24"/>
        </w:rPr>
        <w:t xml:space="preserve"> ήδη επιβαρυμένων περιβαλλοντικά περιοχών. </w:t>
      </w:r>
    </w:p>
    <w:p w14:paraId="61F3D85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νομοσχέδιο υλοποιεί μέτρα χωρικ</w:t>
      </w:r>
      <w:r>
        <w:rPr>
          <w:rFonts w:eastAsia="Times New Roman" w:cs="Times New Roman"/>
          <w:szCs w:val="24"/>
        </w:rPr>
        <w:t xml:space="preserve">ού σχεδιασμού, δημιουργείται </w:t>
      </w:r>
      <w:r>
        <w:rPr>
          <w:rFonts w:eastAsia="Times New Roman" w:cs="Times New Roman"/>
          <w:szCs w:val="24"/>
        </w:rPr>
        <w:t>Η</w:t>
      </w:r>
      <w:r>
        <w:rPr>
          <w:rFonts w:eastAsia="Times New Roman" w:cs="Times New Roman"/>
          <w:szCs w:val="24"/>
        </w:rPr>
        <w:t xml:space="preserve">λεκτρονική </w:t>
      </w:r>
      <w:r>
        <w:rPr>
          <w:rFonts w:eastAsia="Times New Roman" w:cs="Times New Roman"/>
          <w:szCs w:val="24"/>
        </w:rPr>
        <w:t>Π</w:t>
      </w:r>
      <w:r>
        <w:rPr>
          <w:rFonts w:eastAsia="Times New Roman" w:cs="Times New Roman"/>
          <w:szCs w:val="24"/>
        </w:rPr>
        <w:t xml:space="preserve">ολεοδομική </w:t>
      </w:r>
      <w:r>
        <w:rPr>
          <w:rFonts w:eastAsia="Times New Roman" w:cs="Times New Roman"/>
          <w:szCs w:val="24"/>
        </w:rPr>
        <w:t>Τ</w:t>
      </w:r>
      <w:r>
        <w:rPr>
          <w:rFonts w:eastAsia="Times New Roman" w:cs="Times New Roman"/>
          <w:szCs w:val="24"/>
        </w:rPr>
        <w:t xml:space="preserve">αυτότητα </w:t>
      </w:r>
      <w:r>
        <w:rPr>
          <w:rFonts w:eastAsia="Times New Roman" w:cs="Times New Roman"/>
          <w:szCs w:val="24"/>
        </w:rPr>
        <w:t>Δ</w:t>
      </w:r>
      <w:r>
        <w:rPr>
          <w:rFonts w:eastAsia="Times New Roman" w:cs="Times New Roman"/>
          <w:szCs w:val="24"/>
        </w:rPr>
        <w:t xml:space="preserve">ήμου, μια ηλεκτρονική πλατφόρμα καταγραφής και </w:t>
      </w:r>
      <w:proofErr w:type="spellStart"/>
      <w:r>
        <w:rPr>
          <w:rFonts w:eastAsia="Times New Roman" w:cs="Times New Roman"/>
          <w:szCs w:val="24"/>
        </w:rPr>
        <w:t>ε</w:t>
      </w:r>
      <w:r>
        <w:rPr>
          <w:rFonts w:eastAsia="Times New Roman" w:cs="Times New Roman"/>
          <w:szCs w:val="24"/>
        </w:rPr>
        <w:lastRenderedPageBreak/>
        <w:t>πικαιροποίησης</w:t>
      </w:r>
      <w:proofErr w:type="spellEnd"/>
      <w:r>
        <w:rPr>
          <w:rFonts w:eastAsia="Times New Roman" w:cs="Times New Roman"/>
          <w:szCs w:val="24"/>
        </w:rPr>
        <w:t xml:space="preserve"> κάθε πληροφορίας που σχετίζεται με τη χωροταξική και πολεοδομική κατάσταση κάθε δήμου. Προβλέπεται η επίσπευση χωρικού σχεδιασμού</w:t>
      </w:r>
      <w:r>
        <w:rPr>
          <w:rFonts w:eastAsia="Times New Roman" w:cs="Times New Roman"/>
          <w:szCs w:val="24"/>
        </w:rPr>
        <w:t xml:space="preserve"> με την παρακολούθηση της εξέλιξης των σχετικών διαδικασιών τήρησης χρονοδιαγραμμάτων υπό την εποπτεία των παρατηρητηρίων.</w:t>
      </w:r>
    </w:p>
    <w:p w14:paraId="61F3D85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Κλείνοντας, θα έρθω στο άρθρο 114. Το εν λόγω άρθρο αφορά δημόσια κτήρια, υποδομές δικαιοσύνης, νομικά πρόσωπα δημοσίου δικαίου, νομι</w:t>
      </w:r>
      <w:r>
        <w:rPr>
          <w:rFonts w:eastAsia="Times New Roman" w:cs="Times New Roman"/>
          <w:szCs w:val="24"/>
        </w:rPr>
        <w:t>κά πρόσωπα ιδιωτικού δικαίου μη κερδοσκοπικού χαρακτήρα, αθλητικές εγκαταστάσεις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61F3D86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Εδώ έχουμε να κάνουμε και με τα νοσοκομεία σαν νομικά πρόσωπα δημοσίου δικαίου. Γνωρίζουμε, νομίζω, ότι οι μεγαλύτεροι καταναλωτές ενέργειας είναι τα νοσοκομεία. Με</w:t>
      </w:r>
      <w:r>
        <w:rPr>
          <w:rFonts w:eastAsia="Times New Roman" w:cs="Times New Roman"/>
          <w:szCs w:val="24"/>
        </w:rPr>
        <w:t xml:space="preserve"> τις διατάξεις, οι οποίες εισάγονται στο εν λόγω νομοσχέδιο </w:t>
      </w:r>
      <w:r>
        <w:rPr>
          <w:rFonts w:eastAsia="Times New Roman" w:cs="Times New Roman"/>
          <w:szCs w:val="24"/>
        </w:rPr>
        <w:t>–</w:t>
      </w:r>
      <w:r>
        <w:rPr>
          <w:rFonts w:eastAsia="Times New Roman" w:cs="Times New Roman"/>
          <w:szCs w:val="24"/>
        </w:rPr>
        <w:t>και με δεδομένο ότι οι αυθαιρεσίες και τα αυθαίρετα κτίσματα στα νοσοκομεία όλης της χώρας είναι πολλές</w:t>
      </w:r>
      <w:r>
        <w:rPr>
          <w:rFonts w:eastAsia="Times New Roman" w:cs="Times New Roman"/>
          <w:szCs w:val="24"/>
        </w:rPr>
        <w:t>–,</w:t>
      </w:r>
      <w:r>
        <w:rPr>
          <w:rFonts w:eastAsia="Times New Roman" w:cs="Times New Roman"/>
          <w:szCs w:val="24"/>
        </w:rPr>
        <w:t xml:space="preserve"> με τον εύκολο αυτόν τρόπο ο οποίος εισάγεται, επανέρχομαι, με το νομοσχέδιο και τη νομιμο</w:t>
      </w:r>
      <w:r>
        <w:rPr>
          <w:rFonts w:eastAsia="Times New Roman" w:cs="Times New Roman"/>
          <w:szCs w:val="24"/>
        </w:rPr>
        <w:t>ποίηση αυτών των όποιων αυθαιρεσιών, πραγματικά τα νοσοκομεία θα μπορέσουν να προχωρήσουν στην ενεργειακή τους αναβάθμιση και στην εξοικονόμηση ενέργειας, επαναλαμβάνοντας ότι οι μεγαλύτεροι καταναλωτές ενέργειας είναι τα νοσοκομεία, τα οποία λειτουργούν σ</w:t>
      </w:r>
      <w:r>
        <w:rPr>
          <w:rFonts w:eastAsia="Times New Roman" w:cs="Times New Roman"/>
          <w:szCs w:val="24"/>
        </w:rPr>
        <w:t xml:space="preserve">ε εικοσιτετράωρη βάση. Αυτό αφορά, βέβαια, και </w:t>
      </w:r>
      <w:r>
        <w:rPr>
          <w:rFonts w:eastAsia="Times New Roman" w:cs="Times New Roman"/>
          <w:szCs w:val="24"/>
        </w:rPr>
        <w:t>σ</w:t>
      </w:r>
      <w:r>
        <w:rPr>
          <w:rFonts w:eastAsia="Times New Roman" w:cs="Times New Roman"/>
          <w:szCs w:val="24"/>
        </w:rPr>
        <w:t xml:space="preserve">τέγες </w:t>
      </w:r>
      <w:r>
        <w:rPr>
          <w:rFonts w:eastAsia="Times New Roman" w:cs="Times New Roman"/>
          <w:szCs w:val="24"/>
        </w:rPr>
        <w:t>φ</w:t>
      </w:r>
      <w:r>
        <w:rPr>
          <w:rFonts w:eastAsia="Times New Roman" w:cs="Times New Roman"/>
          <w:szCs w:val="24"/>
        </w:rPr>
        <w:t>ιλοξενίας, άλλα ιδρύματα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61F3D86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Με απλές, λοιπόν, διαδικασίες μπορούν πλέον να προχωρήσουν σ’ αυτό που είπα πριν, την ενεργειακή τους αναβάθμιση. Θα έχουμε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και ένα όφελος και περιβαλλοντι</w:t>
      </w:r>
      <w:r>
        <w:rPr>
          <w:rFonts w:eastAsia="Times New Roman" w:cs="Times New Roman"/>
          <w:szCs w:val="24"/>
        </w:rPr>
        <w:t xml:space="preserve">κό, αλλά φυσικά και ένα όφελος οικονομικό για το </w:t>
      </w:r>
      <w:r>
        <w:rPr>
          <w:rFonts w:eastAsia="Times New Roman" w:cs="Times New Roman"/>
          <w:szCs w:val="24"/>
        </w:rPr>
        <w:t>δ</w:t>
      </w:r>
      <w:r>
        <w:rPr>
          <w:rFonts w:eastAsia="Times New Roman" w:cs="Times New Roman"/>
          <w:szCs w:val="24"/>
        </w:rPr>
        <w:t xml:space="preserve">ημόσιο. </w:t>
      </w:r>
    </w:p>
    <w:p w14:paraId="61F3D86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61F3D863" w14:textId="77777777" w:rsidR="00B51393" w:rsidRDefault="00BC3639">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61F3D864" w14:textId="77777777" w:rsidR="00B51393" w:rsidRDefault="00BC3639">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Και εγώ ευχαριστώ.</w:t>
      </w:r>
    </w:p>
    <w:p w14:paraId="61F3D865" w14:textId="77777777" w:rsidR="00B51393" w:rsidRDefault="00BC3639">
      <w:pPr>
        <w:spacing w:line="600" w:lineRule="auto"/>
        <w:ind w:firstLine="720"/>
        <w:contextualSpacing/>
        <w:jc w:val="both"/>
        <w:rPr>
          <w:rFonts w:eastAsia="Times New Roman"/>
          <w:bCs/>
        </w:rPr>
      </w:pPr>
      <w:r>
        <w:rPr>
          <w:rFonts w:eastAsia="Times New Roman"/>
          <w:bCs/>
        </w:rPr>
        <w:t xml:space="preserve">Ο κ. Σκρέκας, Βουλευτής της Νέας Δημοκρατίας, έχει τον λόγο για επτά </w:t>
      </w:r>
      <w:r>
        <w:rPr>
          <w:rFonts w:eastAsia="Times New Roman"/>
          <w:bCs/>
        </w:rPr>
        <w:t>λεπτά.</w:t>
      </w:r>
    </w:p>
    <w:p w14:paraId="61F3D866" w14:textId="77777777" w:rsidR="00B51393" w:rsidRDefault="00BC3639">
      <w:pPr>
        <w:spacing w:line="600" w:lineRule="auto"/>
        <w:ind w:firstLine="720"/>
        <w:contextualSpacing/>
        <w:jc w:val="both"/>
        <w:rPr>
          <w:rFonts w:eastAsia="Times New Roman"/>
          <w:bCs/>
        </w:rPr>
      </w:pPr>
      <w:r>
        <w:rPr>
          <w:rFonts w:eastAsia="Times New Roman"/>
          <w:b/>
          <w:bCs/>
        </w:rPr>
        <w:t xml:space="preserve">ΚΩΝΣΤΑΝΤΙΝΟΣ ΣΚΡΕΚΑΣ: </w:t>
      </w:r>
      <w:r>
        <w:rPr>
          <w:rFonts w:eastAsia="Times New Roman"/>
          <w:bCs/>
        </w:rPr>
        <w:t xml:space="preserve">Ευχαριστώ, κύριε Πρόεδρε. </w:t>
      </w:r>
    </w:p>
    <w:p w14:paraId="61F3D867" w14:textId="77777777" w:rsidR="00B51393" w:rsidRDefault="00BC3639">
      <w:pPr>
        <w:spacing w:line="600" w:lineRule="auto"/>
        <w:ind w:firstLine="720"/>
        <w:contextualSpacing/>
        <w:jc w:val="both"/>
        <w:rPr>
          <w:rFonts w:eastAsia="Times New Roman"/>
          <w:bCs/>
        </w:rPr>
      </w:pPr>
      <w:r>
        <w:rPr>
          <w:rFonts w:eastAsia="Times New Roman"/>
          <w:bCs/>
        </w:rPr>
        <w:t>Αγαπητοί συνάδελφοι, κυρίες και κύριοι, το παρόν νομοσχέδιο συζητείται σε μια χρονική στιγμή, κατά την οποία ο Έλληνας Πρωθυπουργός, ο κ. Τσίπρας</w:t>
      </w:r>
      <w:r>
        <w:rPr>
          <w:rFonts w:eastAsia="Times New Roman"/>
          <w:bCs/>
        </w:rPr>
        <w:t>,</w:t>
      </w:r>
      <w:r>
        <w:rPr>
          <w:rFonts w:eastAsia="Times New Roman"/>
          <w:bCs/>
        </w:rPr>
        <w:t xml:space="preserve"> πραγματοποιεί προγραμματισμένη επίσκεψη στις Ηνωμένες</w:t>
      </w:r>
      <w:r>
        <w:rPr>
          <w:rFonts w:eastAsia="Times New Roman"/>
          <w:bCs/>
        </w:rPr>
        <w:t xml:space="preserve"> Πολιτείες της Αμερικής. </w:t>
      </w:r>
    </w:p>
    <w:p w14:paraId="61F3D868" w14:textId="77777777" w:rsidR="00B51393" w:rsidRDefault="00BC3639">
      <w:pPr>
        <w:spacing w:line="600" w:lineRule="auto"/>
        <w:ind w:firstLine="720"/>
        <w:contextualSpacing/>
        <w:jc w:val="both"/>
        <w:rPr>
          <w:rFonts w:eastAsia="Times New Roman"/>
          <w:bCs/>
        </w:rPr>
      </w:pPr>
      <w:r>
        <w:rPr>
          <w:rFonts w:eastAsia="Times New Roman"/>
          <w:bCs/>
        </w:rPr>
        <w:t>Ακούγοντας όσα ειπώθηκαν -γιατί όλοι γίναμε μάρτυρες χθες της συνάντησης που έγινε μεταξύ του Έλληνα Πρωθυπουργού και του Αμερικανού Προέδρου- εγείρονται σοβαρά ερωτήματα και ισχυρές ανησυχίες κατά πόσο</w:t>
      </w:r>
      <w:r>
        <w:rPr>
          <w:rFonts w:eastAsia="Times New Roman"/>
          <w:bCs/>
        </w:rPr>
        <w:t>ν</w:t>
      </w:r>
      <w:r>
        <w:rPr>
          <w:rFonts w:eastAsia="Times New Roman"/>
          <w:bCs/>
        </w:rPr>
        <w:t xml:space="preserve"> ο Έλληνας Πρωθυπουργός μπο</w:t>
      </w:r>
      <w:r>
        <w:rPr>
          <w:rFonts w:eastAsia="Times New Roman"/>
          <w:bCs/>
        </w:rPr>
        <w:t xml:space="preserve">ρεί να υπερασπισθεί και να προασπισθεί τα ελληνικά συμφέροντα και αν πραγματικά μπορεί ο Έλληνας Πρωθυπουργός, στις επαφές που κάνει με τους ξένους </w:t>
      </w:r>
      <w:r>
        <w:rPr>
          <w:rFonts w:eastAsia="Times New Roman"/>
          <w:bCs/>
        </w:rPr>
        <w:t>Α</w:t>
      </w:r>
      <w:r>
        <w:rPr>
          <w:rFonts w:eastAsia="Times New Roman"/>
          <w:bCs/>
        </w:rPr>
        <w:t xml:space="preserve">ρχηγούς, να διεκδικήσει τα αυτονόητα για το καλό της χώρας του και των Ελλήνων. </w:t>
      </w:r>
    </w:p>
    <w:p w14:paraId="61F3D869" w14:textId="77777777" w:rsidR="00B51393" w:rsidRDefault="00BC3639">
      <w:pPr>
        <w:spacing w:line="600" w:lineRule="auto"/>
        <w:ind w:firstLine="720"/>
        <w:contextualSpacing/>
        <w:jc w:val="both"/>
        <w:rPr>
          <w:rFonts w:eastAsia="Times New Roman"/>
          <w:bCs/>
        </w:rPr>
      </w:pPr>
      <w:r>
        <w:rPr>
          <w:rFonts w:eastAsia="Times New Roman"/>
          <w:bCs/>
        </w:rPr>
        <w:t xml:space="preserve">Γιατί ακούσαμε τον κ. </w:t>
      </w:r>
      <w:proofErr w:type="spellStart"/>
      <w:r>
        <w:rPr>
          <w:rFonts w:eastAsia="Times New Roman"/>
          <w:bCs/>
        </w:rPr>
        <w:t>Τρ</w:t>
      </w:r>
      <w:r>
        <w:rPr>
          <w:rFonts w:eastAsia="Times New Roman"/>
          <w:bCs/>
        </w:rPr>
        <w:t>α</w:t>
      </w:r>
      <w:r>
        <w:rPr>
          <w:rFonts w:eastAsia="Times New Roman"/>
          <w:bCs/>
        </w:rPr>
        <w:t>μ</w:t>
      </w:r>
      <w:r>
        <w:rPr>
          <w:rFonts w:eastAsia="Times New Roman"/>
          <w:bCs/>
        </w:rPr>
        <w:t>π</w:t>
      </w:r>
      <w:proofErr w:type="spellEnd"/>
      <w:r>
        <w:rPr>
          <w:rFonts w:eastAsia="Times New Roman"/>
          <w:bCs/>
        </w:rPr>
        <w:t xml:space="preserve"> να ευχαριστεί τον Έλληνα Πρωθυπουργό για τη δαπάνη που πρόκειται -απ’ ό,τι φαίνεται, μετά από υπόσχεση του κ</w:t>
      </w:r>
      <w:r>
        <w:rPr>
          <w:rFonts w:eastAsia="Times New Roman"/>
          <w:bCs/>
        </w:rPr>
        <w:t>.</w:t>
      </w:r>
      <w:r>
        <w:rPr>
          <w:rFonts w:eastAsia="Times New Roman"/>
          <w:bCs/>
        </w:rPr>
        <w:t xml:space="preserve"> Τσίπρα- να κάνουμε για τον εκσυγχρονισμό των πολεμικών αεροσκαφών τύπου </w:t>
      </w:r>
      <w:r>
        <w:rPr>
          <w:rFonts w:eastAsia="Times New Roman"/>
          <w:bCs/>
          <w:lang w:val="en-US"/>
        </w:rPr>
        <w:t>F</w:t>
      </w:r>
      <w:r>
        <w:rPr>
          <w:rFonts w:eastAsia="Times New Roman"/>
          <w:bCs/>
        </w:rPr>
        <w:t xml:space="preserve">-16, ύψους 2,4 δισεκατομμυρίων ευρώ, που θα δημιουργήσει βέβαια πολλές </w:t>
      </w:r>
      <w:r>
        <w:rPr>
          <w:rFonts w:eastAsia="Times New Roman"/>
          <w:bCs/>
        </w:rPr>
        <w:t xml:space="preserve">θέσεις εργασίας στην αμερικάνικη ήπειρο, στις Ηνωμένες Πολιτείες, αλλά δεν ακούσαμε τίποτα από τον κ. </w:t>
      </w:r>
      <w:r>
        <w:rPr>
          <w:rFonts w:eastAsia="Times New Roman"/>
          <w:bCs/>
        </w:rPr>
        <w:lastRenderedPageBreak/>
        <w:t>Τσίπρα για το τι η Ελλάδα θα κερδίσει απ’ αυτή τη δαπάνη και το τι θα κερδίσει τελικά συγκεκριμένα από τη συνάντηση και την επίσκεψη, η οποία είχε δημιουρ</w:t>
      </w:r>
      <w:r>
        <w:rPr>
          <w:rFonts w:eastAsia="Times New Roman"/>
          <w:bCs/>
        </w:rPr>
        <w:t>γήσει πολλές προσδοκίες στον ελληνικό λαό.</w:t>
      </w:r>
    </w:p>
    <w:p w14:paraId="61F3D86A" w14:textId="77777777" w:rsidR="00B51393" w:rsidRDefault="00BC3639">
      <w:pPr>
        <w:spacing w:line="600" w:lineRule="auto"/>
        <w:ind w:firstLine="720"/>
        <w:contextualSpacing/>
        <w:jc w:val="both"/>
        <w:rPr>
          <w:rFonts w:eastAsia="Times New Roman"/>
          <w:bCs/>
        </w:rPr>
      </w:pPr>
      <w:r>
        <w:rPr>
          <w:rFonts w:eastAsia="Times New Roman"/>
          <w:bCs/>
        </w:rPr>
        <w:t xml:space="preserve">Τελικά, ο Έλληνας Πρωθυπουργός έκανε μια επίσκεψη στις Ηνωμένες Πολιτείες της Αμερικής. Τι πήραμε, πέρα από γενικές αοριστολογίες περί επενδύσεων, περί διευθέτησης χρέους και περί ψήφου εμπιστοσύνης στην Ελλάδα; </w:t>
      </w:r>
    </w:p>
    <w:p w14:paraId="61F3D86B" w14:textId="77777777" w:rsidR="00B51393" w:rsidRDefault="00BC3639">
      <w:pPr>
        <w:spacing w:line="600" w:lineRule="auto"/>
        <w:ind w:firstLine="720"/>
        <w:contextualSpacing/>
        <w:jc w:val="both"/>
        <w:rPr>
          <w:rFonts w:eastAsia="Times New Roman"/>
          <w:bCs/>
        </w:rPr>
      </w:pPr>
      <w:r>
        <w:rPr>
          <w:rFonts w:eastAsia="Times New Roman"/>
          <w:bCs/>
        </w:rPr>
        <w:t>Αποδεικνύεται, λοιπόν, κυρίες και κύριοι συνάδελφοι, ότι ο Πρωθυπουργός κ. Τσίπρας, ο οποίος εκλέχθηκε ως πρωθυπουργός του «</w:t>
      </w:r>
      <w:proofErr w:type="spellStart"/>
      <w:r>
        <w:rPr>
          <w:rFonts w:eastAsia="Times New Roman"/>
          <w:bCs/>
        </w:rPr>
        <w:t>π</w:t>
      </w:r>
      <w:r>
        <w:rPr>
          <w:rFonts w:eastAsia="Times New Roman"/>
          <w:bCs/>
        </w:rPr>
        <w:t>ά</w:t>
      </w:r>
      <w:r>
        <w:rPr>
          <w:rFonts w:eastAsia="Times New Roman"/>
          <w:bCs/>
        </w:rPr>
        <w:t>ρ</w:t>
      </w:r>
      <w:proofErr w:type="spellEnd"/>
      <w:r>
        <w:rPr>
          <w:rFonts w:eastAsia="Times New Roman"/>
          <w:bCs/>
        </w:rPr>
        <w:t>’ τα όλα», αποδεικνύεται ότι είναι ο πρωθυπουργός του «</w:t>
      </w:r>
      <w:proofErr w:type="spellStart"/>
      <w:r>
        <w:rPr>
          <w:rFonts w:eastAsia="Times New Roman"/>
          <w:bCs/>
        </w:rPr>
        <w:t>δ</w:t>
      </w:r>
      <w:r>
        <w:rPr>
          <w:rFonts w:eastAsia="Times New Roman"/>
          <w:bCs/>
        </w:rPr>
        <w:t>ώ</w:t>
      </w:r>
      <w:r>
        <w:rPr>
          <w:rFonts w:eastAsia="Times New Roman"/>
          <w:bCs/>
        </w:rPr>
        <w:t>σ</w:t>
      </w:r>
      <w:proofErr w:type="spellEnd"/>
      <w:r>
        <w:rPr>
          <w:rFonts w:eastAsia="Times New Roman"/>
          <w:bCs/>
        </w:rPr>
        <w:t xml:space="preserve">’ τα όλα και τζάμπα, χωρίς κανένα αντίκρισμα». </w:t>
      </w:r>
    </w:p>
    <w:p w14:paraId="61F3D86C" w14:textId="77777777" w:rsidR="00B51393" w:rsidRDefault="00BC3639">
      <w:pPr>
        <w:spacing w:line="600" w:lineRule="auto"/>
        <w:ind w:firstLine="720"/>
        <w:contextualSpacing/>
        <w:jc w:val="both"/>
        <w:rPr>
          <w:rFonts w:eastAsia="Times New Roman"/>
          <w:bCs/>
        </w:rPr>
      </w:pPr>
      <w:r>
        <w:rPr>
          <w:rFonts w:eastAsia="Times New Roman"/>
          <w:bCs/>
        </w:rPr>
        <w:t>Β</w:t>
      </w:r>
      <w:r>
        <w:rPr>
          <w:rFonts w:eastAsia="Times New Roman"/>
          <w:bCs/>
        </w:rPr>
        <w:t>έβαια, αυτή η συνάντησ</w:t>
      </w:r>
      <w:r>
        <w:rPr>
          <w:rFonts w:eastAsia="Times New Roman"/>
          <w:bCs/>
        </w:rPr>
        <w:t>η συνοδεύεται στη συνέχεια από τις επίσημες ανακοινώσεις της Ελληνικής Στατιστικής Υπηρεσίας, οι οποίες τι αποδεικνύουν για άλλη μια φορά; Κατ’ αρχ</w:t>
      </w:r>
      <w:r>
        <w:rPr>
          <w:rFonts w:eastAsia="Times New Roman"/>
          <w:bCs/>
        </w:rPr>
        <w:t>άς</w:t>
      </w:r>
      <w:r>
        <w:rPr>
          <w:rFonts w:eastAsia="Times New Roman"/>
          <w:bCs/>
        </w:rPr>
        <w:t xml:space="preserve">, διαψεύδουν το </w:t>
      </w:r>
      <w:r>
        <w:rPr>
          <w:rFonts w:eastAsia="Times New Roman"/>
          <w:bCs/>
          <w:lang w:val="en-US"/>
        </w:rPr>
        <w:t>success</w:t>
      </w:r>
      <w:r>
        <w:rPr>
          <w:rFonts w:eastAsia="Times New Roman"/>
          <w:bCs/>
        </w:rPr>
        <w:t xml:space="preserve"> </w:t>
      </w:r>
      <w:r>
        <w:rPr>
          <w:rFonts w:eastAsia="Times New Roman"/>
          <w:bCs/>
          <w:lang w:val="en-US"/>
        </w:rPr>
        <w:t>story</w:t>
      </w:r>
      <w:r>
        <w:rPr>
          <w:rFonts w:eastAsia="Times New Roman"/>
          <w:bCs/>
        </w:rPr>
        <w:t xml:space="preserve"> του κ</w:t>
      </w:r>
      <w:r>
        <w:rPr>
          <w:rFonts w:eastAsia="Times New Roman"/>
          <w:bCs/>
        </w:rPr>
        <w:t>.</w:t>
      </w:r>
      <w:r>
        <w:rPr>
          <w:rFonts w:eastAsia="Times New Roman"/>
          <w:bCs/>
        </w:rPr>
        <w:t xml:space="preserve"> Τσίπρα και του ΣΥΡΙΖΑ, αυτό το οποίο έλεγε, ότι η Ελλάδα έχει μπει σε </w:t>
      </w:r>
      <w:r>
        <w:rPr>
          <w:rFonts w:eastAsia="Times New Roman"/>
          <w:bCs/>
        </w:rPr>
        <w:t>ένα</w:t>
      </w:r>
      <w:r>
        <w:rPr>
          <w:rFonts w:eastAsia="Times New Roman"/>
          <w:bCs/>
        </w:rPr>
        <w:t>ν</w:t>
      </w:r>
      <w:r>
        <w:rPr>
          <w:rFonts w:eastAsia="Times New Roman"/>
          <w:bCs/>
        </w:rPr>
        <w:t xml:space="preserve"> δρόμο από το 2015 και μετά ομαλοποίησης, σταθερότητας και ανάπτυξης. </w:t>
      </w:r>
    </w:p>
    <w:p w14:paraId="61F3D86D" w14:textId="77777777" w:rsidR="00B51393" w:rsidRDefault="00BC3639">
      <w:pPr>
        <w:spacing w:line="600" w:lineRule="auto"/>
        <w:ind w:firstLine="720"/>
        <w:contextualSpacing/>
        <w:jc w:val="both"/>
        <w:rPr>
          <w:rFonts w:eastAsia="Times New Roman"/>
          <w:bCs/>
        </w:rPr>
      </w:pPr>
      <w:r>
        <w:rPr>
          <w:rFonts w:eastAsia="Times New Roman"/>
          <w:bCs/>
        </w:rPr>
        <w:t>Τι είπε η Ελληνική Στατιστική Υπηρεσία; Η μοναδική χρονιά, τα τελευταία δέκα χρόνια, που η ελληνική οικονομία αναπτύχθηκε, ήταν το 2014</w:t>
      </w:r>
      <w:r>
        <w:rPr>
          <w:rFonts w:eastAsia="Times New Roman"/>
          <w:bCs/>
        </w:rPr>
        <w:t>,</w:t>
      </w:r>
      <w:r>
        <w:rPr>
          <w:rFonts w:eastAsia="Times New Roman"/>
          <w:bCs/>
        </w:rPr>
        <w:t xml:space="preserve"> με ρυθμούς ανάπτυξης 0,7%, όταν τελικά και τ</w:t>
      </w:r>
      <w:r>
        <w:rPr>
          <w:rFonts w:eastAsia="Times New Roman"/>
          <w:bCs/>
        </w:rPr>
        <w:t xml:space="preserve">ο 2015 η ελληνική οικονομία είχε ύφεση 0,3%. Και το 2016, ενώ ο κ. Τσίπρας είχε πει ότι ξεκίνησε η ανάπτυξη στην Ελλάδα, η ελληνική οικονομία παρουσίασε δυστυχώς ξανά ύφεση 0,2%. </w:t>
      </w:r>
    </w:p>
    <w:p w14:paraId="61F3D86E" w14:textId="77777777" w:rsidR="00B51393" w:rsidRDefault="00BC3639">
      <w:pPr>
        <w:spacing w:line="600" w:lineRule="auto"/>
        <w:ind w:firstLine="720"/>
        <w:contextualSpacing/>
        <w:jc w:val="both"/>
        <w:rPr>
          <w:rFonts w:eastAsia="Times New Roman"/>
          <w:bCs/>
        </w:rPr>
      </w:pPr>
      <w:r>
        <w:rPr>
          <w:rFonts w:eastAsia="Times New Roman"/>
          <w:bCs/>
        </w:rPr>
        <w:lastRenderedPageBreak/>
        <w:t>Ό</w:t>
      </w:r>
      <w:r>
        <w:rPr>
          <w:rFonts w:eastAsia="Times New Roman"/>
          <w:bCs/>
        </w:rPr>
        <w:t>λα αυτά ως αποτέλεσμα μιας βάναυσης φορολογίας, που έφερε ένα αχρείαστο πρω</w:t>
      </w:r>
      <w:r>
        <w:rPr>
          <w:rFonts w:eastAsia="Times New Roman"/>
          <w:bCs/>
        </w:rPr>
        <w:t>τογενές πλεόνασμα 7 δισεκατομμυρίων ευρώ, που κλήθηκαν να το πληρώσουν οι βάναυσα φορολογούμενοι Έλληνες πολίτες, οι οποί</w:t>
      </w:r>
      <w:r>
        <w:rPr>
          <w:rFonts w:eastAsia="Times New Roman"/>
          <w:bCs/>
        </w:rPr>
        <w:t>οι</w:t>
      </w:r>
      <w:r>
        <w:rPr>
          <w:rFonts w:eastAsia="Times New Roman"/>
          <w:bCs/>
        </w:rPr>
        <w:t xml:space="preserve"> «βουλιάζουν» κάτω από το βάρος των φόρων και των εισφορών. </w:t>
      </w:r>
    </w:p>
    <w:p w14:paraId="61F3D86F" w14:textId="77777777" w:rsidR="00B51393" w:rsidRDefault="00BC3639">
      <w:pPr>
        <w:spacing w:line="600" w:lineRule="auto"/>
        <w:ind w:firstLine="720"/>
        <w:contextualSpacing/>
        <w:jc w:val="both"/>
        <w:rPr>
          <w:rFonts w:eastAsia="Times New Roman"/>
          <w:bCs/>
        </w:rPr>
      </w:pPr>
      <w:r>
        <w:rPr>
          <w:rFonts w:eastAsia="Times New Roman"/>
          <w:bCs/>
        </w:rPr>
        <w:t>Βέβαια, το παρόν νομοσχέδιο έρχεται και ασχολείται με ένα σοβαρό πρόβλημ</w:t>
      </w:r>
      <w:r>
        <w:rPr>
          <w:rFonts w:eastAsia="Times New Roman"/>
          <w:bCs/>
        </w:rPr>
        <w:t xml:space="preserve">α, που είναι η τακτοποίηση των αυθαιρεσιών που έχουν γίνει επί δεκαετίες σε ό,τι αφορά το δομημένο περιβάλλον στην Ελλάδα, όμως δεν λέτε τίποτα γι’ αυτούς τους ανθρώπους, οι οποίοι θα κληθούν να δουλέψουν για να τακτοποιήσουν αυτά τα αυθαίρετα. </w:t>
      </w:r>
    </w:p>
    <w:p w14:paraId="61F3D87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υτοί οι ο</w:t>
      </w:r>
      <w:r>
        <w:rPr>
          <w:rFonts w:eastAsia="Times New Roman" w:cs="Times New Roman"/>
          <w:szCs w:val="24"/>
        </w:rPr>
        <w:t>ποίοι θα κληθούν να δουλέψουν είναι οι Έλληνες μηχανικοί, οι Έλληνες επιστήμονες, οι οποίοι σήμερα</w:t>
      </w:r>
      <w:r>
        <w:rPr>
          <w:rFonts w:eastAsia="Times New Roman" w:cs="Times New Roman"/>
          <w:szCs w:val="24"/>
        </w:rPr>
        <w:t>,</w:t>
      </w:r>
      <w:r>
        <w:rPr>
          <w:rFonts w:eastAsia="Times New Roman" w:cs="Times New Roman"/>
          <w:szCs w:val="24"/>
        </w:rPr>
        <w:t xml:space="preserve"> προσπαθώντας να βγάλουν ένα χιλιάρικο τον μήνα, για να πάνε στην οικογένειά τους, θα πρέπει να περάσουν πρώτα από τα κρατικά ταμεία και να ακουμπήσουν τα 70</w:t>
      </w:r>
      <w:r>
        <w:rPr>
          <w:rFonts w:eastAsia="Times New Roman" w:cs="Times New Roman"/>
          <w:szCs w:val="24"/>
        </w:rPr>
        <w:t xml:space="preserve">0 ευρώ. Δουλεύουν για ένα χιλιάρικο και πάνε μόλις 300 ευρώ στο σπίτι, γιατί τα υπόλοιπα πρέπει να τα ακουμπήσουν στα ασφαλιστικά ταμεία και στους φοροεισπρακτικούς μηχανισμούς του κράτους. </w:t>
      </w:r>
    </w:p>
    <w:p w14:paraId="61F3D87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Πιστεύετε ότι με αυτόν τον τρόπο δημιουργείτε συνθήκες ανάπτυξης </w:t>
      </w:r>
      <w:r>
        <w:rPr>
          <w:rFonts w:eastAsia="Times New Roman" w:cs="Times New Roman"/>
          <w:szCs w:val="24"/>
        </w:rPr>
        <w:t>και ευημερίας για τους Έλληνες εργαζόμενους, επιστήμονες Έλληνες μηχανικούς, οι οποίοι, δυστυχώς, αναγκάζονται -κατ’ αρχ</w:t>
      </w:r>
      <w:r>
        <w:rPr>
          <w:rFonts w:eastAsia="Times New Roman" w:cs="Times New Roman"/>
          <w:szCs w:val="24"/>
        </w:rPr>
        <w:t>άς</w:t>
      </w:r>
      <w:r>
        <w:rPr>
          <w:rFonts w:eastAsia="Times New Roman" w:cs="Times New Roman"/>
          <w:szCs w:val="24"/>
        </w:rPr>
        <w:t xml:space="preserve"> οι νέοι και τώρα και οι πιο έμπειροι- να μεταναστεύσουν μαζικά; Αφού δεν υπάρχει το αντικείμενο του μηχανικού πια, έχει καταλήξει μόν</w:t>
      </w:r>
      <w:r>
        <w:rPr>
          <w:rFonts w:eastAsia="Times New Roman" w:cs="Times New Roman"/>
          <w:szCs w:val="24"/>
        </w:rPr>
        <w:t>ο σε αυτό που συζητάμε σήμερα: νομιμοποίηση αυθαιρέτων.</w:t>
      </w:r>
    </w:p>
    <w:p w14:paraId="61F3D87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Τρία πράγματα σε ό,τι αφορά το παρόν νομοσχέδιο, κυρίες και κύριοι. Πρώτον, έχει κρούσει τον κώδωνα του κινδύνου η Επιστημονική Επιτροπή της Βουλής σε ό,τι αφορά τη συνταγματικότητα ή όχι των άρθρων 6</w:t>
      </w:r>
      <w:r>
        <w:rPr>
          <w:rFonts w:eastAsia="Times New Roman" w:cs="Times New Roman"/>
          <w:szCs w:val="24"/>
        </w:rPr>
        <w:t>4-79, για τη μεταφορά συντελεστή δόμησης.</w:t>
      </w:r>
    </w:p>
    <w:p w14:paraId="61F3D873"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61F3D87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Σας βλέπω ότι είστε άτακτοι σήμερα, κύριοι συνάδελφοι του ΣΥΡΙΖΑ. Είστε ιδιαίτερα ανήσυχοι, γιατί ακούτε πράγματα τα οποία δεν σας αρέσουν.</w:t>
      </w:r>
    </w:p>
    <w:p w14:paraId="61F3D87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Ησυχία</w:t>
      </w:r>
      <w:r>
        <w:rPr>
          <w:rFonts w:eastAsia="Times New Roman" w:cs="Times New Roman"/>
          <w:szCs w:val="24"/>
        </w:rPr>
        <w:t>,</w:t>
      </w:r>
      <w:r>
        <w:rPr>
          <w:rFonts w:eastAsia="Times New Roman" w:cs="Times New Roman"/>
          <w:szCs w:val="24"/>
        </w:rPr>
        <w:t xml:space="preserve"> παρακαλώ.</w:t>
      </w:r>
    </w:p>
    <w:p w14:paraId="61F3D87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Θέλω να πω, λοιπόν, κύριε Πρόεδρε και κυρίες και κύριοι συνάδελφοι, ότι αυτό το νομοσχέδιο κινδυνεύει τελικά να εκπέσει της συνταγματικότητάς του σε δύο τομείς.</w:t>
      </w:r>
    </w:p>
    <w:p w14:paraId="61F3D87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σε ό,τι αφορά το θέμα της </w:t>
      </w:r>
      <w:proofErr w:type="spellStart"/>
      <w:r>
        <w:rPr>
          <w:rFonts w:eastAsia="Times New Roman" w:cs="Times New Roman"/>
          <w:szCs w:val="24"/>
        </w:rPr>
        <w:t>ισότητος</w:t>
      </w:r>
      <w:proofErr w:type="spellEnd"/>
      <w:r>
        <w:rPr>
          <w:rFonts w:eastAsia="Times New Roman" w:cs="Times New Roman"/>
          <w:szCs w:val="24"/>
        </w:rPr>
        <w:t>, της ίσης κ</w:t>
      </w:r>
      <w:r>
        <w:rPr>
          <w:rFonts w:eastAsia="Times New Roman" w:cs="Times New Roman"/>
          <w:szCs w:val="24"/>
        </w:rPr>
        <w:t>αι δίκαιης αντιμετώπισης των πολιτών προ και μετά αυτού του νόμου, καθώς οι πολίτες οι οποίοι εντάχθηκαν σε προηγούμενο νόμο, για να τακτοποιήσουν τα αυθαίρετά τους, έχουν πληρώσει υψηλότερα πρόστιμα απ’ ό,τι αυτοί οι οποίοι θα εντάξουν στον παρόντα νόμο τ</w:t>
      </w:r>
      <w:r>
        <w:rPr>
          <w:rFonts w:eastAsia="Times New Roman" w:cs="Times New Roman"/>
          <w:szCs w:val="24"/>
        </w:rPr>
        <w:t>ο αυθαίρετό τους. Αυτό σημαίνει ότι εδώ θα πρέπει να δώσετε μία λύση, ώστε να μη δημιουργείται αυτή η άνιση και άδικη αντιμετώπιση Ελλήνων πολιτών προ και μετά αυτής της ισχύς του νόμου.</w:t>
      </w:r>
    </w:p>
    <w:p w14:paraId="61F3D87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Δεύτερον, επαναλαμβάνω για τον συντελεστή δόμησης, το εξής: Ελπίζω να</w:t>
      </w:r>
      <w:r>
        <w:rPr>
          <w:rFonts w:eastAsia="Times New Roman" w:cs="Times New Roman"/>
          <w:szCs w:val="24"/>
        </w:rPr>
        <w:t xml:space="preserve"> μην εκπέσει αυτό. Η Επιστημονική Επιτροπή, επαναλαμβάνω, κρούει τον κώδωνα </w:t>
      </w:r>
      <w:r>
        <w:rPr>
          <w:rFonts w:eastAsia="Times New Roman" w:cs="Times New Roman"/>
          <w:szCs w:val="24"/>
        </w:rPr>
        <w:lastRenderedPageBreak/>
        <w:t>του κινδύνου για την αντισυνταγματικότητα αυτών των διατάξεων και παρακαλώ πολύ να συγκεκριμενοποιήσουμε τον τρόπο που θα γίνεται η μεταφορά συντελεστή, έτσι ώστε να μην κινδυνεύσο</w:t>
      </w:r>
      <w:r>
        <w:rPr>
          <w:rFonts w:eastAsia="Times New Roman" w:cs="Times New Roman"/>
          <w:szCs w:val="24"/>
        </w:rPr>
        <w:t>υμε στο μέλλον να κριθεί αυτή η διάταξη αντισυνταγματική.</w:t>
      </w:r>
    </w:p>
    <w:p w14:paraId="61F3D87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Ένα τρίτο θέμα το οποίο είναι πάρα πολύ σημαντικό αφορά την </w:t>
      </w:r>
      <w:proofErr w:type="spellStart"/>
      <w:r>
        <w:rPr>
          <w:rFonts w:eastAsia="Times New Roman" w:cs="Times New Roman"/>
          <w:szCs w:val="24"/>
        </w:rPr>
        <w:t>αδειοδότηση</w:t>
      </w:r>
      <w:proofErr w:type="spellEnd"/>
      <w:r>
        <w:rPr>
          <w:rFonts w:eastAsia="Times New Roman" w:cs="Times New Roman"/>
          <w:szCs w:val="24"/>
        </w:rPr>
        <w:t xml:space="preserve"> για την κατηγορία κτηρίων τύπου 3, δηλαδή, για κτήρια κάτω των </w:t>
      </w:r>
      <w:r>
        <w:rPr>
          <w:rFonts w:eastAsia="Times New Roman" w:cs="Times New Roman"/>
          <w:szCs w:val="24"/>
        </w:rPr>
        <w:t xml:space="preserve">χιλίων </w:t>
      </w:r>
      <w:r>
        <w:rPr>
          <w:rFonts w:eastAsia="Times New Roman" w:cs="Times New Roman"/>
          <w:szCs w:val="24"/>
        </w:rPr>
        <w:t xml:space="preserve">τετραγωνικών μέτρων ειδικής χρήσης και κάτω των </w:t>
      </w:r>
      <w:r>
        <w:rPr>
          <w:rFonts w:eastAsia="Times New Roman" w:cs="Times New Roman"/>
          <w:szCs w:val="24"/>
        </w:rPr>
        <w:t>δύο χιλι</w:t>
      </w:r>
      <w:r>
        <w:rPr>
          <w:rFonts w:eastAsia="Times New Roman" w:cs="Times New Roman"/>
          <w:szCs w:val="24"/>
        </w:rPr>
        <w:t>άδων</w:t>
      </w:r>
      <w:r>
        <w:rPr>
          <w:rFonts w:eastAsia="Times New Roman" w:cs="Times New Roman"/>
          <w:szCs w:val="24"/>
        </w:rPr>
        <w:t xml:space="preserve"> τετραγωνικών μέτρων με χρήση κατοικίας, σε ό,τι αφορά την πρώτη φάση, δηλαδή, την έγκριση τοπογραφικού διαγράμματος και διαγράμματος κάλυψης.</w:t>
      </w:r>
    </w:p>
    <w:p w14:paraId="61F3D87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Έχετε δεχθεί από το σύνολο, πιστεύω, της επιστημονικής κοινότητας των μηχανικών τους έντονους προβληματισμούς</w:t>
      </w:r>
      <w:r>
        <w:rPr>
          <w:rFonts w:eastAsia="Times New Roman" w:cs="Times New Roman"/>
          <w:szCs w:val="24"/>
        </w:rPr>
        <w:t xml:space="preserve"> σε ό,τι αφορά τον κίνδυνο να δημιουργηθεί μία νέα σειρά αυθαιρέτων, μία νέα γενιά αυθαιρέτων, καθώς αυτή τη στιγμή η νομοθεσία δεν είναι κωδικοποιημένη. Υπάρχουν πολλαπλές αποφάσεις του Συμβουλίου της Επικρατείας, αποφάσεις υπουργικές, τοπικά διατάγματα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 οποία προσδιορίζουν όρους δόμησης σε διάφορες τοποθεσίες της ελληνικής επικράτειας. Όταν όλα αυτά δεν είναι μαζεμένα, δεν είναι κωδικοποιημένα και αυτή τη στιγμή που μιλάμε το Υπουργείο </w:t>
      </w:r>
      <w:r>
        <w:rPr>
          <w:rFonts w:eastAsia="Times New Roman" w:cs="Times New Roman"/>
          <w:szCs w:val="24"/>
        </w:rPr>
        <w:t xml:space="preserve">– </w:t>
      </w:r>
      <w:r>
        <w:rPr>
          <w:rFonts w:eastAsia="Times New Roman" w:cs="Times New Roman"/>
          <w:szCs w:val="24"/>
        </w:rPr>
        <w:t>ή οι υπηρεσίες του Υπουργείου</w:t>
      </w:r>
      <w:r>
        <w:rPr>
          <w:rFonts w:eastAsia="Times New Roman" w:cs="Times New Roman"/>
          <w:szCs w:val="24"/>
        </w:rPr>
        <w:t>–</w:t>
      </w:r>
      <w:r>
        <w:rPr>
          <w:rFonts w:eastAsia="Times New Roman" w:cs="Times New Roman"/>
          <w:szCs w:val="24"/>
        </w:rPr>
        <w:t xml:space="preserve"> μπορεί να εκδώσει μία εγκύκλιο η ο</w:t>
      </w:r>
      <w:r>
        <w:rPr>
          <w:rFonts w:eastAsia="Times New Roman" w:cs="Times New Roman"/>
          <w:szCs w:val="24"/>
        </w:rPr>
        <w:t>ποία να προσδιορίζει κάτι συγκεκριμένο σε μία τοποθεσία που σήμερα κάποιος πάει να εκδώσει μία άδεια, πώς είναι δυνατόν να ζητάτε από έναν μηχανικό να βάλει την υπογραφή του, να αναλάβει την ευθύνη, για κάτι το οποίο δεν θα γνωρίζει</w:t>
      </w:r>
      <w:r>
        <w:rPr>
          <w:rFonts w:eastAsia="Times New Roman" w:cs="Times New Roman"/>
          <w:szCs w:val="24"/>
        </w:rPr>
        <w:t xml:space="preserve">; </w:t>
      </w:r>
    </w:p>
    <w:p w14:paraId="61F3D87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w:t>
      </w:r>
      <w:proofErr w:type="spellStart"/>
      <w:r>
        <w:rPr>
          <w:rFonts w:eastAsia="Times New Roman" w:cs="Times New Roman"/>
          <w:szCs w:val="24"/>
        </w:rPr>
        <w:t>ε</w:t>
      </w:r>
      <w:r>
        <w:rPr>
          <w:rFonts w:eastAsia="Times New Roman" w:cs="Times New Roman"/>
          <w:szCs w:val="24"/>
        </w:rPr>
        <w:t>φ</w:t>
      </w:r>
      <w:r>
        <w:rPr>
          <w:rFonts w:eastAsia="Times New Roman" w:cs="Times New Roman"/>
          <w:szCs w:val="24"/>
        </w:rPr>
        <w:t>ιστούμε</w:t>
      </w:r>
      <w:proofErr w:type="spellEnd"/>
      <w:r>
        <w:rPr>
          <w:rFonts w:eastAsia="Times New Roman" w:cs="Times New Roman"/>
          <w:szCs w:val="24"/>
        </w:rPr>
        <w:t xml:space="preserve"> ξανά τη</w:t>
      </w:r>
      <w:r>
        <w:rPr>
          <w:rFonts w:eastAsia="Times New Roman" w:cs="Times New Roman"/>
          <w:szCs w:val="24"/>
        </w:rPr>
        <w:t>ν προσοχή και ζητούμε να ανακαλέσετε αυτή τη διάταξη. Να την αφήσετε έτσι όπως ήταν. Πέντε ημέρες διαρκούσε η έγκριση και η έκδοση όρων δόμησης τοπογραφικού διαγράμματος από τις αρμόδιες υπηρεσίες, ώστε να αποτρέψουμε έναν τεράστιο κίνδυνο</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στο μέλλον</w:t>
      </w:r>
      <w:r>
        <w:rPr>
          <w:rFonts w:eastAsia="Times New Roman" w:cs="Times New Roman"/>
          <w:szCs w:val="24"/>
        </w:rPr>
        <w:t>, αν το αφήσετε έτσι όπως είναι, θα κληθούν οι επόμενες κυβερνήσεις να το αντιμετωπίσουν και τότε το πρόβλημα θα είναι πολύ-πολύ μεγαλύτερο από τις πέντε ημέρες που διαρκεί η έγκριση των όρων δόμησης από τις αρμόδιες υπηρεσίες της ελληνικής διοίκησης.</w:t>
      </w:r>
    </w:p>
    <w:p w14:paraId="61F3D87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ευχαριστώ.</w:t>
      </w:r>
    </w:p>
    <w:p w14:paraId="61F3D87D"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F3D87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w:t>
      </w:r>
      <w:r>
        <w:rPr>
          <w:rFonts w:eastAsia="Times New Roman" w:cs="Times New Roman"/>
          <w:szCs w:val="24"/>
        </w:rPr>
        <w:t xml:space="preserve">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ένας φοιτητές  και δύο συνοδοί του προγράμματος </w:t>
      </w:r>
      <w:r>
        <w:rPr>
          <w:rFonts w:eastAsia="Times New Roman" w:cs="Times New Roman"/>
          <w:szCs w:val="24"/>
        </w:rPr>
        <w:t>«</w:t>
      </w:r>
      <w:r>
        <w:rPr>
          <w:rFonts w:eastAsia="Times New Roman" w:cs="Times New Roman"/>
          <w:szCs w:val="24"/>
          <w:lang w:val="en-US"/>
        </w:rPr>
        <w:t>ERASMUS</w:t>
      </w:r>
      <w:r>
        <w:rPr>
          <w:rFonts w:eastAsia="Times New Roman" w:cs="Times New Roman"/>
          <w:szCs w:val="24"/>
        </w:rPr>
        <w:t>»</w:t>
      </w:r>
      <w:r>
        <w:rPr>
          <w:rFonts w:eastAsia="Times New Roman" w:cs="Times New Roman"/>
          <w:szCs w:val="24"/>
        </w:rPr>
        <w:t xml:space="preserve">. </w:t>
      </w:r>
    </w:p>
    <w:p w14:paraId="61F3D87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τούς καλωσορίζει. </w:t>
      </w:r>
    </w:p>
    <w:p w14:paraId="61F3D880"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w:t>
      </w:r>
      <w:r>
        <w:rPr>
          <w:rFonts w:eastAsia="Times New Roman" w:cs="Times New Roman"/>
          <w:szCs w:val="24"/>
        </w:rPr>
        <w:t>ατα απ’ όλες τις πτέρυγες της Βουλής)</w:t>
      </w:r>
    </w:p>
    <w:p w14:paraId="61F3D88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συνάδελφος κ. Γεώργιος </w:t>
      </w:r>
      <w:proofErr w:type="spellStart"/>
      <w:r>
        <w:rPr>
          <w:rFonts w:eastAsia="Times New Roman" w:cs="Times New Roman"/>
          <w:szCs w:val="24"/>
        </w:rPr>
        <w:t>Στύλιος</w:t>
      </w:r>
      <w:proofErr w:type="spellEnd"/>
      <w:r>
        <w:rPr>
          <w:rFonts w:eastAsia="Times New Roman" w:cs="Times New Roman"/>
          <w:szCs w:val="24"/>
        </w:rPr>
        <w:t xml:space="preserve">, Βουλευτής της Νέας Δημοκρατίας, αιτείται άδεια ολιγοήμερης απουσίας στο εξωτερικό για προσωπικούς λόγους, από 19 Οκτωβρίου 2017 έως 21 Οκτωβρίου 2017. Η Βουλή εγκρίνει; </w:t>
      </w:r>
    </w:p>
    <w:p w14:paraId="61F3D88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ΟΛΟΙ Ο</w:t>
      </w:r>
      <w:r>
        <w:rPr>
          <w:rFonts w:eastAsia="Times New Roman" w:cs="Times New Roman"/>
          <w:b/>
          <w:szCs w:val="24"/>
        </w:rPr>
        <w:t xml:space="preserve">Ι ΒΟΥΛΕΥΤΕΣ: </w:t>
      </w:r>
      <w:r>
        <w:rPr>
          <w:rFonts w:eastAsia="Times New Roman" w:cs="Times New Roman"/>
          <w:szCs w:val="24"/>
        </w:rPr>
        <w:t xml:space="preserve">Μάλιστα, μάλιστα. </w:t>
      </w:r>
    </w:p>
    <w:p w14:paraId="61F3D88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sidRPr="00476662">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 </w:t>
      </w:r>
    </w:p>
    <w:p w14:paraId="61F3D88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 Υπουργός κ. Σταθάκης έχει ζητήσει τον λόγο.</w:t>
      </w:r>
    </w:p>
    <w:p w14:paraId="61F3D88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Πόσα λεπτά θέλετε, κύριε Υπουργέ;</w:t>
      </w:r>
    </w:p>
    <w:p w14:paraId="61F3D88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Για πολύ λίγα λεπτά, κύριε Πρόεδρε. </w:t>
      </w:r>
    </w:p>
    <w:p w14:paraId="61F3D88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Για δέκα λεπτά; </w:t>
      </w:r>
    </w:p>
    <w:p w14:paraId="61F3D88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Για πολύ λίγο, ίσα-ίσα για να καταλάβω ακριβώς ποια είναι η θέση της Νέας Δημοκρατίας για την επίσκεψη του Π</w:t>
      </w:r>
      <w:r>
        <w:rPr>
          <w:rFonts w:eastAsia="Times New Roman" w:cs="Times New Roman"/>
          <w:szCs w:val="24"/>
        </w:rPr>
        <w:t xml:space="preserve">ρωθυπουργού και τη συνάντηση με τον Πρόεδρο των ΗΠΑ. </w:t>
      </w:r>
    </w:p>
    <w:p w14:paraId="61F3D88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Υπουργέ, έχετε τον λόγο. </w:t>
      </w:r>
    </w:p>
    <w:p w14:paraId="61F3D88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Απ’ ό,τι κατάλαβα, ο κ. Σκρέκας με προκάλεσε και δεν μπορώ να αντιδράσω στην</w:t>
      </w:r>
      <w:r>
        <w:rPr>
          <w:rFonts w:eastAsia="Times New Roman" w:cs="Times New Roman"/>
          <w:szCs w:val="24"/>
        </w:rPr>
        <w:t xml:space="preserve"> ιδέα. </w:t>
      </w:r>
    </w:p>
    <w:p w14:paraId="61F3D88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Αυτό είναι στο νομοσχέδιο;</w:t>
      </w:r>
    </w:p>
    <w:p w14:paraId="61F3D88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Θέλω να καταλάβω εάν είστε υπέρ ή κατά της αναβάθμισης των </w:t>
      </w:r>
      <w:r>
        <w:rPr>
          <w:rFonts w:eastAsia="Times New Roman" w:cs="Times New Roman"/>
          <w:szCs w:val="24"/>
          <w:lang w:val="en-US"/>
        </w:rPr>
        <w:t>F</w:t>
      </w:r>
      <w:r>
        <w:rPr>
          <w:rFonts w:eastAsia="Times New Roman" w:cs="Times New Roman"/>
          <w:szCs w:val="24"/>
        </w:rPr>
        <w:t xml:space="preserve">-16, εάν αυτό είναι το </w:t>
      </w:r>
      <w:proofErr w:type="spellStart"/>
      <w:r>
        <w:rPr>
          <w:rFonts w:eastAsia="Times New Roman" w:cs="Times New Roman"/>
          <w:szCs w:val="24"/>
        </w:rPr>
        <w:t>διακύβευμα</w:t>
      </w:r>
      <w:proofErr w:type="spellEnd"/>
      <w:r>
        <w:rPr>
          <w:rFonts w:eastAsia="Times New Roman" w:cs="Times New Roman"/>
          <w:szCs w:val="24"/>
        </w:rPr>
        <w:t xml:space="preserve"> και εάν θεωρείτε επωφελή την αρχική εικόνα γ</w:t>
      </w:r>
      <w:r>
        <w:rPr>
          <w:rFonts w:eastAsia="Times New Roman" w:cs="Times New Roman"/>
          <w:szCs w:val="24"/>
        </w:rPr>
        <w:t xml:space="preserve">ια το πώς θα γίνει αυτή η αναβάθμιση, που το κόστος για την ελληνική πλευρά θα είναι 1,1 δισεκατομμύριο, </w:t>
      </w:r>
      <w:r>
        <w:rPr>
          <w:rFonts w:eastAsia="Times New Roman" w:cs="Times New Roman"/>
          <w:szCs w:val="24"/>
        </w:rPr>
        <w:lastRenderedPageBreak/>
        <w:t xml:space="preserve">όπως ανακοίνωσε ο Υπουργός Άμυνας και το υπόλοιπο 1,5 δισεκατομμύριο θα πάρει την μορφή αντισταθμιστικών ωφελημάτων. </w:t>
      </w:r>
    </w:p>
    <w:p w14:paraId="61F3D88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Άρα το πρώτο ερώτημα που θέλω να </w:t>
      </w:r>
      <w:r>
        <w:rPr>
          <w:rFonts w:eastAsia="Times New Roman" w:cs="Times New Roman"/>
          <w:szCs w:val="24"/>
        </w:rPr>
        <w:t xml:space="preserve">καταλάβω είναι εάν είστε υπέρ ή κατά της αναβάθμισης και του αξιόμαχου της Αεροπορίας μας. Εκτός εάν θεωρείτε, επίσης, ότι πρέπει να υπάρξουν μεγάλες αλλαγές στην άμυνα της χώρας, με άλλα αεροπλάνα ή δεν ξέρω τι άλλο έχετε κατά νου. Πάντως, το ένα κρίσιμο </w:t>
      </w:r>
      <w:r>
        <w:rPr>
          <w:rFonts w:eastAsia="Times New Roman" w:cs="Times New Roman"/>
          <w:szCs w:val="24"/>
        </w:rPr>
        <w:t xml:space="preserve">θέμα είναι αυτό. </w:t>
      </w:r>
    </w:p>
    <w:p w14:paraId="61F3D88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θέμα είναι εάν δεν πειστήκατε για το τι κερδίζει η Ελλάδα. </w:t>
      </w:r>
      <w:r>
        <w:rPr>
          <w:rFonts w:eastAsia="Times New Roman" w:cs="Times New Roman"/>
          <w:szCs w:val="24"/>
        </w:rPr>
        <w:t>Α</w:t>
      </w:r>
      <w:r>
        <w:rPr>
          <w:rFonts w:eastAsia="Times New Roman" w:cs="Times New Roman"/>
          <w:szCs w:val="24"/>
        </w:rPr>
        <w:t>ς μείνω στον τομέα της ενέργειας</w:t>
      </w:r>
      <w:r>
        <w:rPr>
          <w:rFonts w:eastAsia="Times New Roman" w:cs="Times New Roman"/>
          <w:szCs w:val="24"/>
        </w:rPr>
        <w:t>,</w:t>
      </w:r>
      <w:r>
        <w:rPr>
          <w:rFonts w:eastAsia="Times New Roman" w:cs="Times New Roman"/>
          <w:szCs w:val="24"/>
        </w:rPr>
        <w:t xml:space="preserve"> που είναι της αρμοδιότητάς μου. Ήταν πολύ σαφείς οι δηλώσεις και των δυο πλευρών για την αναβάθμιση της χώρας ως ενεργειακ</w:t>
      </w:r>
      <w:r>
        <w:rPr>
          <w:rFonts w:eastAsia="Times New Roman" w:cs="Times New Roman"/>
          <w:szCs w:val="24"/>
        </w:rPr>
        <w:t>ού</w:t>
      </w:r>
      <w:r>
        <w:rPr>
          <w:rFonts w:eastAsia="Times New Roman" w:cs="Times New Roman"/>
          <w:szCs w:val="24"/>
        </w:rPr>
        <w:t xml:space="preserve"> κόμβο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 xml:space="preserve">Μπορώ να θυμίσω πληθώρα μεγάλων επενδύσεων, στις οποίες εμπλέκονται αμερικανικές εταιρείες. Αναφέρομαι στους υδρογονάνθρακες, στο μεγάλο έργο του </w:t>
      </w:r>
      <w:r>
        <w:rPr>
          <w:rFonts w:eastAsia="Times New Roman" w:cs="Times New Roman"/>
          <w:szCs w:val="24"/>
          <w:lang w:val="en-US"/>
        </w:rPr>
        <w:t>TAP</w:t>
      </w:r>
      <w:r>
        <w:rPr>
          <w:rFonts w:eastAsia="Times New Roman" w:cs="Times New Roman"/>
          <w:szCs w:val="24"/>
        </w:rPr>
        <w:t xml:space="preserve"> και όλων των άλλων διασυνδέσεων που αναφέρθηκαν σ’ αυτή τη διμερή συνάντηση κ</w:t>
      </w:r>
      <w:r>
        <w:rPr>
          <w:rFonts w:eastAsia="Times New Roman" w:cs="Times New Roman"/>
          <w:szCs w:val="24"/>
        </w:rPr>
        <w:t xml:space="preserve">αι </w:t>
      </w:r>
      <w:r>
        <w:rPr>
          <w:rFonts w:eastAsia="Times New Roman" w:cs="Times New Roman"/>
          <w:szCs w:val="24"/>
        </w:rPr>
        <w:t>ο</w:t>
      </w:r>
      <w:r>
        <w:rPr>
          <w:rFonts w:eastAsia="Times New Roman" w:cs="Times New Roman"/>
          <w:szCs w:val="24"/>
        </w:rPr>
        <w:t xml:space="preserve">ύτω </w:t>
      </w:r>
      <w:r>
        <w:rPr>
          <w:rFonts w:eastAsia="Times New Roman" w:cs="Times New Roman"/>
          <w:szCs w:val="24"/>
        </w:rPr>
        <w:t>κ</w:t>
      </w:r>
      <w:r>
        <w:rPr>
          <w:rFonts w:eastAsia="Times New Roman" w:cs="Times New Roman"/>
          <w:szCs w:val="24"/>
        </w:rPr>
        <w:t>αθεξής</w:t>
      </w:r>
      <w:r>
        <w:rPr>
          <w:rFonts w:eastAsia="Times New Roman" w:cs="Times New Roman"/>
          <w:szCs w:val="24"/>
        </w:rPr>
        <w:t xml:space="preserve">. </w:t>
      </w:r>
    </w:p>
    <w:p w14:paraId="61F3D88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Άρα στον το</w:t>
      </w:r>
      <w:r>
        <w:rPr>
          <w:rFonts w:eastAsia="Times New Roman" w:cs="Times New Roman"/>
          <w:szCs w:val="24"/>
        </w:rPr>
        <w:t xml:space="preserve">μέα της ενέργειας υπήρξε ρητή δέσμευση για σημαντική αναβάθμιση της χώρας ως ενεργειακού κόμβου. Και σ’ αυτό θα ήθελα να καταλάβω ποια είναι η διαφωνία της Νέας Δημοκρατίας. </w:t>
      </w:r>
    </w:p>
    <w:p w14:paraId="61F3D89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τρίτο κομμάτι το έχουμε συνηθίσει. Είναι η μόνη δύναμη αυτή τη στιγμή που αμφι</w:t>
      </w:r>
      <w:r>
        <w:rPr>
          <w:rFonts w:eastAsia="Times New Roman" w:cs="Times New Roman"/>
          <w:szCs w:val="24"/>
        </w:rPr>
        <w:t xml:space="preserve">σβητεί τη σταθεροποίηση και την ανάκαμψη της οικονομίας. Αφού, λοιπόν, ασκήσατε κριτική στην Ευρωπαϊκή Επιτροπή, στον </w:t>
      </w:r>
      <w:proofErr w:type="spellStart"/>
      <w:r>
        <w:rPr>
          <w:rFonts w:eastAsia="Times New Roman" w:cs="Times New Roman"/>
          <w:szCs w:val="24"/>
        </w:rPr>
        <w:t>Ντάισελμπλουμ</w:t>
      </w:r>
      <w:proofErr w:type="spellEnd"/>
      <w:r>
        <w:rPr>
          <w:rFonts w:eastAsia="Times New Roman" w:cs="Times New Roman"/>
          <w:szCs w:val="24"/>
        </w:rPr>
        <w:t xml:space="preserve">, σε οποιονδήποτε δηλώνει ότι έχει σταθεροποιηθεί η οικονομία, γυρίζει τη σελίδα και προχωράμε, τώρα </w:t>
      </w:r>
      <w:r>
        <w:rPr>
          <w:rFonts w:eastAsia="Times New Roman" w:cs="Times New Roman"/>
          <w:szCs w:val="24"/>
        </w:rPr>
        <w:lastRenderedPageBreak/>
        <w:t>πρέπει να προσθέσετε στο</w:t>
      </w:r>
      <w:r>
        <w:rPr>
          <w:rFonts w:eastAsia="Times New Roman" w:cs="Times New Roman"/>
          <w:szCs w:val="24"/>
        </w:rPr>
        <w:t xml:space="preserve">ν μακρύ κατάλογο Ευρωπαίων αξιωματούχων, ευρωπαϊκών θεσμών, </w:t>
      </w:r>
      <w:r>
        <w:rPr>
          <w:rFonts w:eastAsia="Times New Roman" w:cs="Times New Roman"/>
          <w:szCs w:val="24"/>
        </w:rPr>
        <w:t>Π</w:t>
      </w:r>
      <w:r>
        <w:rPr>
          <w:rFonts w:eastAsia="Times New Roman" w:cs="Times New Roman"/>
          <w:szCs w:val="24"/>
        </w:rPr>
        <w:t xml:space="preserve">ρωθυπουργών όλης της Ευρώπης και τον Πρόεδρο </w:t>
      </w:r>
      <w:proofErr w:type="spellStart"/>
      <w:r>
        <w:rPr>
          <w:rFonts w:eastAsia="Times New Roman" w:cs="Times New Roman"/>
          <w:szCs w:val="24"/>
        </w:rPr>
        <w:t>Τραμπ</w:t>
      </w:r>
      <w:proofErr w:type="spellEnd"/>
      <w:r>
        <w:rPr>
          <w:rFonts w:eastAsia="Times New Roman" w:cs="Times New Roman"/>
          <w:szCs w:val="24"/>
        </w:rPr>
        <w:t>. Τι να κάνουμε, αφού αποφεύγετε να αναγνωρίσετε την πραγματικότητα και έχετε αυτή τη μόνιμη ροπή να αναζητείτε πράγματα στο 2014, τελευταίο χρόν</w:t>
      </w:r>
      <w:r>
        <w:rPr>
          <w:rFonts w:eastAsia="Times New Roman" w:cs="Times New Roman"/>
          <w:szCs w:val="24"/>
        </w:rPr>
        <w:t xml:space="preserve">ο διακυβέρνησης της χώρας από τη Νέα Δημοκρατία, μπαίνουμε σε μια φάση, </w:t>
      </w:r>
      <w:r>
        <w:rPr>
          <w:rFonts w:eastAsia="Times New Roman" w:cs="Times New Roman"/>
          <w:szCs w:val="24"/>
        </w:rPr>
        <w:t>κατά την οποία</w:t>
      </w:r>
      <w:r>
        <w:rPr>
          <w:rFonts w:eastAsia="Times New Roman" w:cs="Times New Roman"/>
          <w:szCs w:val="24"/>
        </w:rPr>
        <w:t xml:space="preserve"> αυτή η συνεχής ανάκληση απέναντι σε μια πραγματικότητα που αλλάζει υποδηλώνει κάτι που δεν εμπίπτει στις επιστήμες που κατέχω. Ομολογώ, έχω αδυναμία σ’ αυτόν τον τομέα.</w:t>
      </w:r>
    </w:p>
    <w:p w14:paraId="61F3D89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Θέλω να υπενθυμίσω μόνο ότι από το 2010 έως το 2014, που επικαλείστε ως το χρονικό κομβικό σημείο, το ΑΕΠ της χώρας συρρικνώθηκε κατά 25% σ’ αυτά τα τέσσερα χρόνια και είχαμε όλα τα συνεπαγόμενα μιας συρρίκνωσης του ΑΕΠ κατά 25%. Από το 2015 και μετά δεν έ</w:t>
      </w:r>
      <w:r>
        <w:rPr>
          <w:rFonts w:eastAsia="Times New Roman" w:cs="Times New Roman"/>
          <w:szCs w:val="24"/>
        </w:rPr>
        <w:t>χει συρρικνωθεί το ΑΕΠ, όπως ξέρετε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ίμαστε σε άλλη φάση. Συνεπώς απορώ και για την επίκληση του 2014 ως κομβικού σημείου που κάτι κακοποιεί από εκεί και πέρα και στην επιμονή σας να μην αναγνωρίζετε μια πραγματικότητα, η οποία πλέον διακηρύσσεται επισήμω</w:t>
      </w:r>
      <w:r>
        <w:rPr>
          <w:rFonts w:eastAsia="Times New Roman" w:cs="Times New Roman"/>
          <w:szCs w:val="24"/>
        </w:rPr>
        <w:t xml:space="preserve">ς απ’ όλη τη διεθνή κοινότητα, με εξαίρεση τη Νέα Δημοκρατία. Αυτό είναι απορίας άξιο. Κάποια στιγμή, υποθέτω, θα αναγνωρίσετε την πραγματικότητα. </w:t>
      </w:r>
    </w:p>
    <w:p w14:paraId="61F3D892" w14:textId="77777777" w:rsidR="00B51393" w:rsidRDefault="00BC3639">
      <w:pPr>
        <w:spacing w:line="600" w:lineRule="auto"/>
        <w:ind w:firstLine="851"/>
        <w:contextualSpacing/>
        <w:jc w:val="both"/>
        <w:rPr>
          <w:rFonts w:eastAsia="Times New Roman"/>
          <w:szCs w:val="24"/>
        </w:rPr>
      </w:pPr>
      <w:r>
        <w:rPr>
          <w:rFonts w:eastAsia="Times New Roman"/>
          <w:b/>
          <w:szCs w:val="24"/>
        </w:rPr>
        <w:t>ΚΩΝΣΤΑΝΤΙΝΟΣ ΣΚΡΕΚΑΣ:</w:t>
      </w:r>
      <w:r>
        <w:rPr>
          <w:rFonts w:eastAsia="Times New Roman"/>
          <w:szCs w:val="24"/>
        </w:rPr>
        <w:t xml:space="preserve"> Κύριε Πρόεδρε, θα ήθελα τον λόγο επί προσωπικού, επειδή ο κύριος Υπουργός έκανε μια πρ</w:t>
      </w:r>
      <w:r>
        <w:rPr>
          <w:rFonts w:eastAsia="Times New Roman"/>
          <w:szCs w:val="24"/>
        </w:rPr>
        <w:t xml:space="preserve">οσπάθεια να διαστρεβλώσει αυτό που είπα. </w:t>
      </w:r>
    </w:p>
    <w:p w14:paraId="61F3D893" w14:textId="77777777" w:rsidR="00B51393" w:rsidRDefault="00BC3639">
      <w:pPr>
        <w:spacing w:line="600" w:lineRule="auto"/>
        <w:ind w:firstLine="720"/>
        <w:contextualSpacing/>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Κύριε Σκρέκα, όπως ξέρετε, ο Κανονισμός προβλέπει να εξηγήσετε πρώτα σε τι συνίσταται το προσωπικό. </w:t>
      </w:r>
    </w:p>
    <w:p w14:paraId="61F3D894"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ΣΚΡΕΚΑΣ:</w:t>
      </w:r>
      <w:r>
        <w:rPr>
          <w:rFonts w:eastAsia="Times New Roman"/>
          <w:szCs w:val="24"/>
        </w:rPr>
        <w:t xml:space="preserve"> Ο Υπουργός αναφέρθηκε στα λεγόμενά μου, τα οποία, κατά </w:t>
      </w:r>
      <w:r>
        <w:rPr>
          <w:rFonts w:eastAsia="Times New Roman"/>
          <w:szCs w:val="24"/>
        </w:rPr>
        <w:t xml:space="preserve">την άποψή μου, τα διαστρέβλωσε και θα ήθελα να εξηγήσω. </w:t>
      </w:r>
    </w:p>
    <w:p w14:paraId="61F3D895"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Δεν </w:t>
      </w:r>
      <w:r>
        <w:rPr>
          <w:rFonts w:eastAsia="Times New Roman"/>
          <w:bCs/>
        </w:rPr>
        <w:t>είναι</w:t>
      </w:r>
      <w:r>
        <w:rPr>
          <w:rFonts w:eastAsia="Times New Roman" w:cs="Times New Roman"/>
          <w:szCs w:val="24"/>
        </w:rPr>
        <w:t xml:space="preserve"> προσωπικό αυτό. </w:t>
      </w:r>
    </w:p>
    <w:p w14:paraId="61F3D896"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ΣΚΡΕΚΑΣ:</w:t>
      </w:r>
      <w:r>
        <w:rPr>
          <w:rFonts w:eastAsia="Times New Roman"/>
          <w:szCs w:val="24"/>
        </w:rPr>
        <w:t xml:space="preserve"> Μα</w:t>
      </w:r>
      <w:r>
        <w:rPr>
          <w:rFonts w:eastAsia="Times New Roman"/>
          <w:szCs w:val="24"/>
        </w:rPr>
        <w:t>,</w:t>
      </w:r>
      <w:r>
        <w:rPr>
          <w:rFonts w:eastAsia="Times New Roman"/>
          <w:szCs w:val="24"/>
        </w:rPr>
        <w:t xml:space="preserve"> σύμφωνα με τον Κανονισμό</w:t>
      </w:r>
      <w:r>
        <w:rPr>
          <w:rFonts w:eastAsia="Times New Roman"/>
          <w:szCs w:val="24"/>
        </w:rPr>
        <w:t>,</w:t>
      </w:r>
      <w:r>
        <w:rPr>
          <w:rFonts w:eastAsia="Times New Roman"/>
          <w:szCs w:val="24"/>
        </w:rPr>
        <w:t xml:space="preserve"> δικαιούμαι να τοποθετηθώ. </w:t>
      </w:r>
    </w:p>
    <w:p w14:paraId="61F3D897"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 σας δώσω ένα λεπτό</w:t>
      </w:r>
      <w:r>
        <w:rPr>
          <w:rFonts w:eastAsia="Times New Roman" w:cs="Times New Roman"/>
          <w:szCs w:val="24"/>
        </w:rPr>
        <w:t xml:space="preserve"> να διευκρινίσετε τι ακριβώς είπατε. Αυτό θέλετε να πείτε.</w:t>
      </w:r>
    </w:p>
    <w:p w14:paraId="61F3D898" w14:textId="77777777" w:rsidR="00B51393" w:rsidRDefault="00BC3639">
      <w:pPr>
        <w:spacing w:line="600" w:lineRule="auto"/>
        <w:ind w:firstLine="720"/>
        <w:contextualSpacing/>
        <w:jc w:val="both"/>
        <w:rPr>
          <w:rFonts w:eastAsia="Times New Roman"/>
        </w:rPr>
      </w:pPr>
      <w:r>
        <w:rPr>
          <w:rFonts w:eastAsia="Times New Roman"/>
          <w:b/>
          <w:szCs w:val="24"/>
        </w:rPr>
        <w:t>ΚΩΝΣΤΑΝΤΙΝΟΣ ΣΚΡΕΚΑΣ:</w:t>
      </w:r>
      <w:r>
        <w:rPr>
          <w:rFonts w:eastAsia="Times New Roman"/>
          <w:szCs w:val="24"/>
        </w:rPr>
        <w:t xml:space="preserve"> Ναι, </w:t>
      </w:r>
      <w:r>
        <w:rPr>
          <w:rFonts w:eastAsia="Times New Roman"/>
        </w:rPr>
        <w:t xml:space="preserve">ευχαριστώ, κύριε Πρόεδρε. </w:t>
      </w:r>
    </w:p>
    <w:p w14:paraId="61F3D899" w14:textId="77777777" w:rsidR="00B51393" w:rsidRDefault="00BC3639">
      <w:pPr>
        <w:spacing w:line="600" w:lineRule="auto"/>
        <w:ind w:firstLine="720"/>
        <w:contextualSpacing/>
        <w:jc w:val="both"/>
        <w:rPr>
          <w:rFonts w:eastAsia="Times New Roman"/>
        </w:rPr>
      </w:pPr>
      <w:r>
        <w:rPr>
          <w:rFonts w:eastAsia="Times New Roman"/>
          <w:szCs w:val="24"/>
        </w:rPr>
        <w:t xml:space="preserve">Κύριε Υπουργέ, η διατήρηση της επιχειρησιακής δυνατότητας των ελληνικών Ενόπλων Δυνάμεων </w:t>
      </w:r>
      <w:r>
        <w:rPr>
          <w:rFonts w:eastAsia="Times New Roman"/>
          <w:bCs/>
        </w:rPr>
        <w:t>είναι</w:t>
      </w:r>
      <w:r>
        <w:rPr>
          <w:rFonts w:eastAsia="Times New Roman"/>
          <w:szCs w:val="24"/>
        </w:rPr>
        <w:t xml:space="preserve"> κάτι αυτονόητο και φυσικά η </w:t>
      </w:r>
      <w:r>
        <w:rPr>
          <w:rFonts w:eastAsia="Times New Roman"/>
        </w:rPr>
        <w:t>Νέα Δημοκρατία το στ</w:t>
      </w:r>
      <w:r>
        <w:rPr>
          <w:rFonts w:eastAsia="Times New Roman"/>
        </w:rPr>
        <w:t xml:space="preserve">ηρίζει. </w:t>
      </w:r>
      <w:r>
        <w:rPr>
          <w:rFonts w:eastAsia="Times New Roman"/>
          <w:bCs/>
          <w:shd w:val="clear" w:color="auto" w:fill="FFFFFF"/>
        </w:rPr>
        <w:t>Όμως,</w:t>
      </w:r>
      <w:r>
        <w:rPr>
          <w:rFonts w:eastAsia="Times New Roman"/>
        </w:rPr>
        <w:t xml:space="preserve"> εμείς ακούσαμε τον Αμερικανό Πρόεδρο να ευχαριστεί τον Έλληνα Πρωθυπουργό για 2,4 </w:t>
      </w:r>
      <w:r>
        <w:rPr>
          <w:rFonts w:eastAsia="Times New Roman"/>
          <w:bCs/>
          <w:shd w:val="clear" w:color="auto" w:fill="FFFFFF"/>
        </w:rPr>
        <w:t xml:space="preserve">δισεκατομμύρια ευρώ </w:t>
      </w:r>
      <w:r>
        <w:rPr>
          <w:rFonts w:eastAsia="Times New Roman"/>
        </w:rPr>
        <w:t>δαπάνη για τον εκσυγχρονισμό των αεροσκαφών. Ακούσαμε να τον ευχαριστεί για τις θέσεις εργασίας που θα δημιουργηθούν στις Ηνωμένες Πολιτείες</w:t>
      </w:r>
      <w:r>
        <w:rPr>
          <w:rFonts w:eastAsia="Times New Roman"/>
        </w:rPr>
        <w:t xml:space="preserve"> της Αμερικής. Δεν ακούσαμε τίποτα, </w:t>
      </w:r>
      <w:r>
        <w:rPr>
          <w:rFonts w:eastAsia="Times New Roman"/>
          <w:bCs/>
          <w:shd w:val="clear" w:color="auto" w:fill="FFFFFF"/>
        </w:rPr>
        <w:t>όμως,</w:t>
      </w:r>
      <w:r>
        <w:rPr>
          <w:rFonts w:eastAsia="Times New Roman"/>
        </w:rPr>
        <w:t xml:space="preserve"> από τον Έλληνα Πρωθυπουργό για το τι πήρε η Ελλάδα. Αυτά τα αντισταθμιστικά που λέτε, μπορείτε να μας προσδιορίσετε σε τι συνίστανται;</w:t>
      </w:r>
    </w:p>
    <w:p w14:paraId="61F3D89A"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Κύριε Σκρέκα, με </w:t>
      </w:r>
      <w:proofErr w:type="spellStart"/>
      <w:r>
        <w:rPr>
          <w:rFonts w:eastAsia="Times New Roman" w:cs="Times New Roman"/>
          <w:szCs w:val="24"/>
        </w:rPr>
        <w:t>συγχωρείτε</w:t>
      </w:r>
      <w:proofErr w:type="spellEnd"/>
      <w:r>
        <w:rPr>
          <w:rFonts w:eastAsia="Times New Roman" w:cs="Times New Roman"/>
          <w:szCs w:val="24"/>
        </w:rPr>
        <w:t xml:space="preserve">, αλλά δεν </w:t>
      </w:r>
      <w:r>
        <w:rPr>
          <w:rFonts w:eastAsia="Times New Roman"/>
          <w:bCs/>
        </w:rPr>
        <w:t>είναι</w:t>
      </w:r>
      <w:r>
        <w:rPr>
          <w:rFonts w:eastAsia="Times New Roman" w:cs="Times New Roman"/>
          <w:szCs w:val="24"/>
        </w:rPr>
        <w:t xml:space="preserve"> προσωπικό αυτό. </w:t>
      </w:r>
    </w:p>
    <w:p w14:paraId="61F3D89B" w14:textId="77777777" w:rsidR="00B51393" w:rsidRDefault="00BC3639">
      <w:pPr>
        <w:spacing w:line="600" w:lineRule="auto"/>
        <w:ind w:firstLine="720"/>
        <w:contextualSpacing/>
        <w:jc w:val="both"/>
        <w:rPr>
          <w:rFonts w:eastAsia="Times New Roman"/>
        </w:rPr>
      </w:pPr>
      <w:r>
        <w:rPr>
          <w:rFonts w:eastAsia="Times New Roman"/>
          <w:b/>
          <w:szCs w:val="24"/>
        </w:rPr>
        <w:lastRenderedPageBreak/>
        <w:t>ΚΩΝΣΤΑΝΤΙΝΟΣ ΣΚΡΕΚΑΣ:</w:t>
      </w:r>
      <w:r>
        <w:rPr>
          <w:rFonts w:eastAsia="Times New Roman"/>
          <w:szCs w:val="24"/>
        </w:rPr>
        <w:t xml:space="preserve"> </w:t>
      </w:r>
      <w:r>
        <w:rPr>
          <w:rFonts w:eastAsia="Times New Roman"/>
        </w:rPr>
        <w:t>Σ</w:t>
      </w:r>
      <w:r>
        <w:rPr>
          <w:rFonts w:eastAsia="Times New Roman"/>
        </w:rPr>
        <w:t xml:space="preserve">ε ό,τι αφορά το θέμα των ανακοινώσεων της ΕΛΣΤΑΤ για την ανάπτυξη, η πραγματικότητα </w:t>
      </w:r>
      <w:r>
        <w:rPr>
          <w:rFonts w:eastAsia="Times New Roman"/>
          <w:bCs/>
        </w:rPr>
        <w:t>είναι,</w:t>
      </w:r>
      <w:r>
        <w:rPr>
          <w:rFonts w:eastAsia="Times New Roman"/>
        </w:rPr>
        <w:t xml:space="preserve"> κύριε Πρόεδρε, κύριε Υπουργέ, ότι τα τελευταία δέκα χρόνια η μοναδική χρονιά που είχαμε ανάπτυξη στη χώρα ήταν το 2014. </w:t>
      </w:r>
    </w:p>
    <w:p w14:paraId="61F3D89C"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ΠΡΟ</w:t>
      </w:r>
      <w:r>
        <w:rPr>
          <w:rFonts w:eastAsia="Times New Roman"/>
          <w:b/>
          <w:bCs/>
        </w:rPr>
        <w:t>ΕΔΡΕΥΩΝ (Δημήτριος Κρεμαστινός):</w:t>
      </w:r>
      <w:r>
        <w:rPr>
          <w:rFonts w:eastAsia="Times New Roman" w:cs="Times New Roman"/>
          <w:szCs w:val="24"/>
        </w:rPr>
        <w:t xml:space="preserve"> Κύριε Σκρέκα, με </w:t>
      </w:r>
      <w:proofErr w:type="spellStart"/>
      <w:r>
        <w:rPr>
          <w:rFonts w:eastAsia="Times New Roman" w:cs="Times New Roman"/>
          <w:szCs w:val="24"/>
        </w:rPr>
        <w:t>συγχωρείτε</w:t>
      </w:r>
      <w:proofErr w:type="spellEnd"/>
      <w:r>
        <w:rPr>
          <w:rFonts w:eastAsia="Times New Roman" w:cs="Times New Roman"/>
          <w:szCs w:val="24"/>
        </w:rPr>
        <w:t>.</w:t>
      </w:r>
    </w:p>
    <w:p w14:paraId="61F3D89D" w14:textId="77777777" w:rsidR="00B51393" w:rsidRDefault="00BC3639">
      <w:pPr>
        <w:spacing w:line="600" w:lineRule="auto"/>
        <w:ind w:firstLine="720"/>
        <w:contextualSpacing/>
        <w:jc w:val="both"/>
        <w:rPr>
          <w:rFonts w:eastAsia="Times New Roman"/>
        </w:rPr>
      </w:pPr>
      <w:r>
        <w:rPr>
          <w:rFonts w:eastAsia="Times New Roman"/>
          <w:b/>
          <w:szCs w:val="24"/>
        </w:rPr>
        <w:t>ΚΩΝΣΤΑΝΤΙΝΟΣ ΣΚΡΕΚΑΣ:</w:t>
      </w:r>
      <w:r>
        <w:rPr>
          <w:rFonts w:eastAsia="Times New Roman"/>
          <w:szCs w:val="24"/>
        </w:rPr>
        <w:t xml:space="preserve"> Ολοκληρώνω, κύριε Πρόεδρε, σας παρακαλώ. </w:t>
      </w:r>
      <w:r>
        <w:rPr>
          <w:rFonts w:eastAsia="Times New Roman"/>
        </w:rPr>
        <w:t xml:space="preserve">Το 2014 είχαμε ανάπτυξη 0,7%, όταν μόλις δύο χρόνια πριν η Νέα Δημοκρατία  είχε παραλάβει την </w:t>
      </w:r>
      <w:r>
        <w:rPr>
          <w:rFonts w:eastAsia="Times New Roman"/>
        </w:rPr>
        <w:t>ε</w:t>
      </w:r>
      <w:r>
        <w:rPr>
          <w:rFonts w:eastAsia="Times New Roman"/>
        </w:rPr>
        <w:t>λληνική οικονομία σε ύφεση 7%. Άρα</w:t>
      </w:r>
      <w:r>
        <w:rPr>
          <w:rFonts w:eastAsia="Times New Roman"/>
        </w:rPr>
        <w:t xml:space="preserve"> η διαφορά και η αύξηση ήταν της τάξης του 8% από αυτό που παρέλαβε σε αυτό που παρέδωσε.</w:t>
      </w:r>
    </w:p>
    <w:p w14:paraId="61F3D89E" w14:textId="77777777" w:rsidR="00B51393" w:rsidRDefault="00BC3639">
      <w:pPr>
        <w:spacing w:line="600" w:lineRule="auto"/>
        <w:ind w:firstLine="720"/>
        <w:contextualSpacing/>
        <w:jc w:val="both"/>
        <w:rPr>
          <w:rFonts w:eastAsia="Times New Roman"/>
          <w:b/>
          <w:bCs/>
        </w:rPr>
      </w:pPr>
      <w:r>
        <w:rPr>
          <w:rFonts w:eastAsia="Times New Roman"/>
        </w:rPr>
        <w:t xml:space="preserve">Εσείς παραλάβατε μια οικονομία σε ανάπτυξη, κύριε Υπουργέ, και σε δύο χρόνια την έχετε μετατρέψει πάλι σε μια </w:t>
      </w:r>
      <w:proofErr w:type="spellStart"/>
      <w:r>
        <w:rPr>
          <w:rFonts w:eastAsia="Times New Roman"/>
        </w:rPr>
        <w:t>υφεσιακή</w:t>
      </w:r>
      <w:proofErr w:type="spellEnd"/>
      <w:r>
        <w:rPr>
          <w:rFonts w:eastAsia="Times New Roman"/>
        </w:rPr>
        <w:t xml:space="preserve"> οικονομία. Εσείς πιστεύετε ότι αυτό </w:t>
      </w:r>
      <w:r>
        <w:rPr>
          <w:rFonts w:eastAsia="Times New Roman"/>
          <w:bCs/>
        </w:rPr>
        <w:t>είναι</w:t>
      </w:r>
      <w:r>
        <w:rPr>
          <w:rFonts w:eastAsia="Times New Roman"/>
        </w:rPr>
        <w:t xml:space="preserve"> προς όφελος των Ελλήνων πολιτών; </w:t>
      </w:r>
      <w:r>
        <w:rPr>
          <w:rFonts w:eastAsia="Times New Roman"/>
          <w:bCs/>
        </w:rPr>
        <w:t>Ευχαριστώ.</w:t>
      </w:r>
      <w:r>
        <w:rPr>
          <w:rFonts w:eastAsia="Times New Roman"/>
          <w:b/>
          <w:bCs/>
        </w:rPr>
        <w:t xml:space="preserve"> </w:t>
      </w:r>
    </w:p>
    <w:p w14:paraId="61F3D89F" w14:textId="77777777" w:rsidR="00B51393" w:rsidRDefault="00BC3639">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cs="Times New Roman"/>
          <w:szCs w:val="24"/>
        </w:rPr>
        <w:t xml:space="preserve"> Ο </w:t>
      </w:r>
      <w:r>
        <w:rPr>
          <w:rFonts w:eastAsia="Times New Roman" w:cs="Times New Roman"/>
          <w:bCs/>
          <w:shd w:val="clear" w:color="auto" w:fill="FFFFFF"/>
        </w:rPr>
        <w:t>Κοινοβουλευτικός Εκπρόσωπο</w:t>
      </w:r>
      <w:r>
        <w:rPr>
          <w:rFonts w:eastAsia="Times New Roman" w:cs="Times New Roman"/>
          <w:szCs w:val="24"/>
        </w:rPr>
        <w:t xml:space="preserve">ς μπορεί να θίξει αυτά τα θέματα. Διότι άμα αρχίσει ένας διάλογος μεταξύ του Υπουργού και του κάθε </w:t>
      </w:r>
      <w:r>
        <w:rPr>
          <w:rFonts w:eastAsia="Times New Roman"/>
          <w:bCs/>
        </w:rPr>
        <w:t xml:space="preserve">Βουλευτή που μπορεί να θέσει οποιοδήποτε θέμα, </w:t>
      </w:r>
      <w:r>
        <w:rPr>
          <w:rFonts w:eastAsia="Times New Roman"/>
          <w:bCs/>
        </w:rPr>
        <w:t xml:space="preserve">τότε θα φύγουμε τελείως από το νομοσχέδιο. Ο </w:t>
      </w:r>
      <w:r>
        <w:rPr>
          <w:rFonts w:eastAsia="Times New Roman"/>
          <w:bCs/>
          <w:shd w:val="clear" w:color="auto" w:fill="FFFFFF"/>
        </w:rPr>
        <w:t>Κοινοβουλευτικός Εκπρόσωπο</w:t>
      </w:r>
      <w:r>
        <w:rPr>
          <w:rFonts w:eastAsia="Times New Roman"/>
          <w:bCs/>
        </w:rPr>
        <w:t>ς μπορεί να τοποθετηθεί, αλλά</w:t>
      </w:r>
      <w:r>
        <w:rPr>
          <w:rFonts w:eastAsia="Times New Roman"/>
          <w:bCs/>
        </w:rPr>
        <w:t>,</w:t>
      </w:r>
      <w:r>
        <w:rPr>
          <w:rFonts w:eastAsia="Times New Roman"/>
          <w:bCs/>
        </w:rPr>
        <w:t xml:space="preserve"> αν ο οποιοσδήποτε Βουλευτής θέτει το θέμα και ο Υπουργός είναι υποχρεωμένος να απαντά σε έναν </w:t>
      </w:r>
      <w:proofErr w:type="spellStart"/>
      <w:r>
        <w:rPr>
          <w:rFonts w:eastAsia="Times New Roman"/>
          <w:bCs/>
        </w:rPr>
        <w:t>έναν</w:t>
      </w:r>
      <w:proofErr w:type="spellEnd"/>
      <w:r>
        <w:rPr>
          <w:rFonts w:eastAsia="Times New Roman"/>
          <w:bCs/>
        </w:rPr>
        <w:t xml:space="preserve"> Βουλευτή για όλα αυτά τα θέματα, τότε θα ξεφύγουμε από </w:t>
      </w:r>
      <w:r>
        <w:rPr>
          <w:rFonts w:eastAsia="Times New Roman"/>
          <w:bCs/>
        </w:rPr>
        <w:t xml:space="preserve">το νομοσχέδιο. Άρα δεν υπάρχει προσωπικό θέμα, παρακαλώ. </w:t>
      </w:r>
    </w:p>
    <w:p w14:paraId="61F3D8A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ΚΩΝΣΤΑΝΤΙΝΟΣ ΣΚΡΕΚΑΣ: </w:t>
      </w:r>
      <w:r>
        <w:rPr>
          <w:rFonts w:eastAsia="Times New Roman"/>
          <w:szCs w:val="24"/>
        </w:rPr>
        <w:t>Εντάξει, τελείωσα, κύριε Πρόεδρε.</w:t>
      </w:r>
    </w:p>
    <w:p w14:paraId="61F3D8A1" w14:textId="77777777" w:rsidR="00B51393" w:rsidRDefault="00BC3639">
      <w:pPr>
        <w:spacing w:line="600" w:lineRule="auto"/>
        <w:ind w:firstLine="720"/>
        <w:contextualSpacing/>
        <w:jc w:val="both"/>
        <w:rPr>
          <w:rFonts w:eastAsia="Times New Roman"/>
          <w:bCs/>
        </w:rPr>
      </w:pPr>
      <w:r>
        <w:rPr>
          <w:rFonts w:eastAsia="Times New Roman"/>
          <w:b/>
          <w:bCs/>
        </w:rPr>
        <w:lastRenderedPageBreak/>
        <w:t>ΠΡΟΕΔΡΕΥΩΝ (Δημήτριος Κρεμαστινός):</w:t>
      </w:r>
      <w:r>
        <w:rPr>
          <w:rFonts w:eastAsia="Times New Roman" w:cs="Times New Roman"/>
          <w:szCs w:val="24"/>
        </w:rPr>
        <w:t xml:space="preserve"> </w:t>
      </w:r>
      <w:r>
        <w:rPr>
          <w:rFonts w:eastAsia="Times New Roman"/>
          <w:bCs/>
        </w:rPr>
        <w:t xml:space="preserve">Ο κ. Καματερός, Βουλευτής του ΣΥΡΙΖΑ, έχει τον λόγο για επτά λεπτά. </w:t>
      </w:r>
    </w:p>
    <w:p w14:paraId="61F3D8A2"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ΗΛΙΑΣ ΚΑΜΑΤΕΡΟΣ:</w:t>
      </w:r>
      <w:r>
        <w:rPr>
          <w:rFonts w:eastAsia="Times New Roman"/>
          <w:bCs/>
        </w:rPr>
        <w:t xml:space="preserve"> Ευχαριστώ, κύριε Πρό</w:t>
      </w:r>
      <w:r>
        <w:rPr>
          <w:rFonts w:eastAsia="Times New Roman"/>
          <w:bCs/>
        </w:rPr>
        <w:t>εδρε.</w:t>
      </w:r>
    </w:p>
    <w:p w14:paraId="61F3D8A3" w14:textId="77777777" w:rsidR="00B51393" w:rsidRDefault="00BC3639">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bCs/>
        </w:rPr>
        <w:t xml:space="preserve">Ελπίζω, κύριε Καματερέ, να μη σχολιάσετε και εσείς τα θέματα αυτά και να μπούμε κατευθείαν στο νομοσχέδιο. </w:t>
      </w:r>
    </w:p>
    <w:p w14:paraId="61F3D8A4" w14:textId="77777777" w:rsidR="00B51393" w:rsidRDefault="00BC3639">
      <w:pPr>
        <w:spacing w:line="600" w:lineRule="auto"/>
        <w:ind w:firstLine="720"/>
        <w:contextualSpacing/>
        <w:jc w:val="both"/>
        <w:rPr>
          <w:rFonts w:eastAsia="Times New Roman"/>
          <w:bCs/>
        </w:rPr>
      </w:pPr>
      <w:r>
        <w:rPr>
          <w:rFonts w:eastAsia="Times New Roman"/>
          <w:b/>
          <w:bCs/>
        </w:rPr>
        <w:t xml:space="preserve">ΗΛΙΑΣ ΚΑΜΑΤΕΡΟΣ: </w:t>
      </w:r>
      <w:r>
        <w:rPr>
          <w:rFonts w:eastAsia="Times New Roman"/>
          <w:bCs/>
        </w:rPr>
        <w:t>Ναι, παρ</w:t>
      </w:r>
      <w:r>
        <w:rPr>
          <w:rFonts w:eastAsia="Times New Roman"/>
          <w:bCs/>
        </w:rPr>
        <w:t xml:space="preserve">’ </w:t>
      </w:r>
      <w:r>
        <w:rPr>
          <w:rFonts w:eastAsia="Times New Roman"/>
          <w:bCs/>
        </w:rPr>
        <w:t>όλο που είναι γαργαλιστική η πρόκληση, αυτή η κουβέντα θα εξακολουθήσει να κυρι</w:t>
      </w:r>
      <w:r>
        <w:rPr>
          <w:rFonts w:eastAsia="Times New Roman"/>
          <w:bCs/>
        </w:rPr>
        <w:t>αρχεί τις επόμενες ημέρες. Εξάλλου, ο Πρωθυπουργός ακόμα δεν γύρισε και</w:t>
      </w:r>
      <w:r>
        <w:rPr>
          <w:rFonts w:eastAsia="Times New Roman"/>
          <w:bCs/>
        </w:rPr>
        <w:t>,</w:t>
      </w:r>
      <w:r>
        <w:rPr>
          <w:rFonts w:eastAsia="Times New Roman"/>
          <w:bCs/>
        </w:rPr>
        <w:t xml:space="preserve"> όταν γυρίσει, αυτά θα συζητάμε. </w:t>
      </w:r>
      <w:r>
        <w:rPr>
          <w:rFonts w:eastAsia="Times New Roman"/>
          <w:bCs/>
          <w:shd w:val="clear" w:color="auto" w:fill="FFFFFF"/>
        </w:rPr>
        <w:t>Όμως,</w:t>
      </w:r>
      <w:r>
        <w:rPr>
          <w:rFonts w:eastAsia="Times New Roman"/>
          <w:bCs/>
        </w:rPr>
        <w:t xml:space="preserve"> η Νέα Δημοκρατία εξακολουθεί να επαναλαμβάνει πράγματα τα οποία έχ</w:t>
      </w:r>
      <w:r>
        <w:rPr>
          <w:rFonts w:eastAsia="Times New Roman"/>
          <w:bCs/>
        </w:rPr>
        <w:t>ει</w:t>
      </w:r>
      <w:r>
        <w:rPr>
          <w:rFonts w:eastAsia="Times New Roman"/>
          <w:bCs/>
        </w:rPr>
        <w:t xml:space="preserve"> αποδειχ</w:t>
      </w:r>
      <w:r>
        <w:rPr>
          <w:rFonts w:eastAsia="Times New Roman"/>
          <w:bCs/>
        </w:rPr>
        <w:t>θ</w:t>
      </w:r>
      <w:r>
        <w:rPr>
          <w:rFonts w:eastAsia="Times New Roman"/>
          <w:bCs/>
        </w:rPr>
        <w:t xml:space="preserve">εί στην πράξη ότι δεν ισχύουν. </w:t>
      </w:r>
    </w:p>
    <w:p w14:paraId="61F3D8A5" w14:textId="77777777" w:rsidR="00B51393" w:rsidRDefault="00BC3639">
      <w:pPr>
        <w:spacing w:line="600" w:lineRule="auto"/>
        <w:ind w:firstLine="720"/>
        <w:contextualSpacing/>
        <w:jc w:val="both"/>
        <w:rPr>
          <w:rFonts w:eastAsia="Times New Roman"/>
          <w:bCs/>
        </w:rPr>
      </w:pPr>
      <w:r>
        <w:rPr>
          <w:rFonts w:eastAsia="Times New Roman"/>
          <w:bCs/>
        </w:rPr>
        <w:t>Εγώ θα αναφερθώ σε αυτό που είπε ο κ</w:t>
      </w:r>
      <w:r>
        <w:rPr>
          <w:rFonts w:eastAsia="Times New Roman"/>
          <w:bCs/>
        </w:rPr>
        <w:t>. Σκρέκας στην ομιλία του, ότι ένας μηχανικός που παίρνει ένα χιλιάρικο τον μήνα επιβαρύνεται αφάνταστα κ</w:t>
      </w:r>
      <w:r>
        <w:rPr>
          <w:rFonts w:eastAsia="Times New Roman"/>
          <w:bCs/>
        </w:rPr>
        <w:t xml:space="preserve">αι </w:t>
      </w:r>
      <w:r>
        <w:rPr>
          <w:rFonts w:eastAsia="Times New Roman"/>
          <w:bCs/>
        </w:rPr>
        <w:t>λ</w:t>
      </w:r>
      <w:r>
        <w:rPr>
          <w:rFonts w:eastAsia="Times New Roman"/>
          <w:bCs/>
        </w:rPr>
        <w:t>οι</w:t>
      </w:r>
      <w:r>
        <w:rPr>
          <w:rFonts w:eastAsia="Times New Roman"/>
          <w:bCs/>
        </w:rPr>
        <w:t>π</w:t>
      </w:r>
      <w:r>
        <w:rPr>
          <w:rFonts w:eastAsia="Times New Roman"/>
          <w:bCs/>
        </w:rPr>
        <w:t>ά</w:t>
      </w:r>
      <w:r>
        <w:rPr>
          <w:rFonts w:eastAsia="Times New Roman"/>
          <w:bCs/>
        </w:rPr>
        <w:t>. Η αλήθεια είναι διαφορετική, διότι μέχρι αυτό το εισόδημα και λίγο παραπάνω οι μηχανικοί έχουν ελαφρυνθεί και όσον αφορά τις εισφορές τους και όσον αφορά τους φορολογικούς συντελεστές. Αυτά βέβαια τα ξέρουν οι μηχανικοί, οι οποίοι είναι στην πιάτσα. Παρ’</w:t>
      </w:r>
      <w:r>
        <w:rPr>
          <w:rFonts w:eastAsia="Times New Roman"/>
          <w:bCs/>
        </w:rPr>
        <w:t xml:space="preserve"> όλα αυτά, η Νέα Δημοκρατία εξακολουθεί να επιμένει πάνω σε αυτά. </w:t>
      </w:r>
    </w:p>
    <w:p w14:paraId="61F3D8A6" w14:textId="77777777" w:rsidR="00B51393" w:rsidRDefault="00BC3639">
      <w:pPr>
        <w:spacing w:line="600" w:lineRule="auto"/>
        <w:ind w:firstLine="720"/>
        <w:contextualSpacing/>
        <w:jc w:val="both"/>
        <w:rPr>
          <w:rFonts w:eastAsia="Times New Roman"/>
          <w:bCs/>
        </w:rPr>
      </w:pPr>
      <w:r>
        <w:rPr>
          <w:rFonts w:eastAsia="Times New Roman"/>
          <w:bCs/>
        </w:rPr>
        <w:t>Επί του νομοσχεδίου, γιατί δεν έχουμε χρόνο, κύριε Πρόεδρε. «Έλεγχος και προστασία του δομημένου περιβάλλοντος». Πολύ καλά κάνει το Υπουργείο και βάζει αυτόν τον τίτλο, παρ’ όλο που κυριαρχ</w:t>
      </w:r>
      <w:r>
        <w:rPr>
          <w:rFonts w:eastAsia="Times New Roman"/>
          <w:bCs/>
        </w:rPr>
        <w:t xml:space="preserve">εί η συζήτηση για τα αυθαίρετα. Τα αυθαίρετα </w:t>
      </w:r>
      <w:r>
        <w:rPr>
          <w:rFonts w:eastAsia="Times New Roman"/>
          <w:bCs/>
        </w:rPr>
        <w:lastRenderedPageBreak/>
        <w:t>είναι ένα μεγάλο μέρος, ένας σοβαρός παράγοντας</w:t>
      </w:r>
      <w:r>
        <w:rPr>
          <w:rFonts w:eastAsia="Times New Roman"/>
          <w:bCs/>
        </w:rPr>
        <w:t>,</w:t>
      </w:r>
      <w:r>
        <w:rPr>
          <w:rFonts w:eastAsia="Times New Roman"/>
          <w:bCs/>
        </w:rPr>
        <w:t xml:space="preserve"> που αφορά την προστασία του περιβάλλοντος. </w:t>
      </w:r>
    </w:p>
    <w:p w14:paraId="61F3D8A7" w14:textId="77777777" w:rsidR="00B51393" w:rsidRDefault="00BC3639">
      <w:pPr>
        <w:spacing w:line="600" w:lineRule="auto"/>
        <w:ind w:firstLine="720"/>
        <w:contextualSpacing/>
        <w:jc w:val="both"/>
        <w:rPr>
          <w:rFonts w:eastAsia="Times New Roman"/>
          <w:bCs/>
        </w:rPr>
      </w:pPr>
      <w:r>
        <w:rPr>
          <w:rFonts w:eastAsia="Times New Roman"/>
          <w:bCs/>
        </w:rPr>
        <w:t>Δεν θα επαναλάβω αυτά που είπαν πάρα πολύ σωστά πολλοί συνάδελφοι και ο ίδιος ο Υπουργός, ότι για την προστασία του πε</w:t>
      </w:r>
      <w:r>
        <w:rPr>
          <w:rFonts w:eastAsia="Times New Roman"/>
          <w:bCs/>
        </w:rPr>
        <w:t xml:space="preserve">ριβάλλοντος και, κατά συνέπεια, για να μην επαναλαμβάνεται το φαινόμενο των αυθαιρέτων, θα πρέπει να έχουμε δασικούς χάρτες, θα πρέπει να έχουμε Κτηματολόγιο, θα πρέπει να έχουμε χωροταξικά σχέδια, θα πρέπει να επισπεύδονται οι πολεοδομικές μελέτες. </w:t>
      </w:r>
    </w:p>
    <w:p w14:paraId="61F3D8A8" w14:textId="77777777" w:rsidR="00B51393" w:rsidRDefault="00BC3639">
      <w:pPr>
        <w:spacing w:line="600" w:lineRule="auto"/>
        <w:ind w:firstLine="720"/>
        <w:contextualSpacing/>
        <w:jc w:val="both"/>
        <w:rPr>
          <w:rFonts w:eastAsia="Times New Roman"/>
          <w:bCs/>
        </w:rPr>
      </w:pPr>
      <w:r>
        <w:rPr>
          <w:rFonts w:eastAsia="Times New Roman"/>
          <w:bCs/>
        </w:rPr>
        <w:t>Βέβαι</w:t>
      </w:r>
      <w:r>
        <w:rPr>
          <w:rFonts w:eastAsia="Times New Roman"/>
          <w:bCs/>
        </w:rPr>
        <w:t xml:space="preserve">α, το ακούσαμε και αυτό χθες από τον κ. Μανιάτη, ότι ήταν όλα έτοιμα από αυτούς, μετά από δεκαετίες που κυβερνούσαν. Είπε ότι στο τέλος του 2014 τα είχαν όλα έτοιμα και δεν τα υλοποιήσαμε εμείς. </w:t>
      </w:r>
    </w:p>
    <w:p w14:paraId="61F3D8A9" w14:textId="77777777" w:rsidR="00B51393" w:rsidRDefault="00BC3639">
      <w:pPr>
        <w:spacing w:line="600" w:lineRule="auto"/>
        <w:ind w:firstLine="720"/>
        <w:contextualSpacing/>
        <w:jc w:val="both"/>
        <w:rPr>
          <w:rFonts w:eastAsia="Times New Roman" w:cs="Times New Roman"/>
          <w:szCs w:val="24"/>
        </w:rPr>
      </w:pPr>
      <w:r>
        <w:rPr>
          <w:rFonts w:eastAsia="Times New Roman"/>
          <w:bCs/>
        </w:rPr>
        <w:t>Εγώ θα ήθελα να μείνω, να προσθέσω και μια άλλη πλευρά και ν</w:t>
      </w:r>
      <w:r>
        <w:rPr>
          <w:rFonts w:eastAsia="Times New Roman"/>
          <w:bCs/>
        </w:rPr>
        <w:t xml:space="preserve">α την αναπτύξω λίγο περισσότερο για ένα λεπτό: το πρόβλημα της πολεοδομικής νομοθεσίας. Η πολεοδομική νομοθεσία στη χώρα μας είναι πάρα πολύ αναχρονιστική. Η τεχνολογία, οι εξελίξεις, οι ανάγκες πάνε πολύ μπροστά και ακολουθεί η νομοθεσία. </w:t>
      </w:r>
      <w:r>
        <w:rPr>
          <w:rFonts w:eastAsia="Times New Roman"/>
          <w:bCs/>
          <w:shd w:val="clear" w:color="auto" w:fill="FFFFFF"/>
        </w:rPr>
        <w:t>Δυστυχώς</w:t>
      </w:r>
      <w:r>
        <w:rPr>
          <w:rFonts w:eastAsia="Times New Roman"/>
          <w:bCs/>
        </w:rPr>
        <w:t>, ούτε κ</w:t>
      </w:r>
      <w:r>
        <w:rPr>
          <w:rFonts w:eastAsia="Times New Roman"/>
          <w:bCs/>
        </w:rPr>
        <w:t xml:space="preserve">αν την παρακολουθεί. Χαρακτηριστικό παράδειγμα -το είπα και στην </w:t>
      </w:r>
      <w:r>
        <w:rPr>
          <w:rFonts w:eastAsia="Times New Roman"/>
          <w:bCs/>
        </w:rPr>
        <w:t>ε</w:t>
      </w:r>
      <w:r>
        <w:rPr>
          <w:rFonts w:eastAsia="Times New Roman"/>
          <w:bCs/>
        </w:rPr>
        <w:t xml:space="preserve">πιτροπή, αλλά καλό είναι να ακουστεί, νομίζω, για να γίνει κατανοητό- είναι ότι δεν υπήρχε η έννοια του συντελεστή δόμησης πριν από κάποιες δεκαετίες. </w:t>
      </w:r>
    </w:p>
    <w:p w14:paraId="61F3D8AA" w14:textId="77777777" w:rsidR="00B51393" w:rsidRDefault="00BC3639">
      <w:pPr>
        <w:spacing w:line="600" w:lineRule="auto"/>
        <w:ind w:firstLine="851"/>
        <w:contextualSpacing/>
        <w:jc w:val="both"/>
        <w:rPr>
          <w:rFonts w:eastAsia="Times New Roman" w:cs="Times New Roman"/>
          <w:szCs w:val="24"/>
        </w:rPr>
      </w:pPr>
      <w:r>
        <w:rPr>
          <w:rFonts w:eastAsia="Times New Roman" w:cs="Times New Roman"/>
          <w:szCs w:val="24"/>
        </w:rPr>
        <w:t>Χτίζαμε με κάλυψη και αριθμούς ορόφων.</w:t>
      </w:r>
      <w:r>
        <w:rPr>
          <w:rFonts w:eastAsia="Times New Roman" w:cs="Times New Roman"/>
          <w:szCs w:val="24"/>
        </w:rPr>
        <w:t xml:space="preserve"> Δηλαδή, έχουμε 40%, 60% κάλυψη επί τρεις ορόφους ή επί δέκα ορόφους. Έτσι έβγαινε η οικοδομή. Δεν υπήρχε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δημιουργία και αρχιτεκτονική σύνθεση. Γι</w:t>
      </w:r>
      <w:r>
        <w:rPr>
          <w:rFonts w:eastAsia="Times New Roman" w:cs="Times New Roman"/>
          <w:szCs w:val="24"/>
        </w:rPr>
        <w:t>α</w:t>
      </w:r>
      <w:r>
        <w:rPr>
          <w:rFonts w:eastAsia="Times New Roman" w:cs="Times New Roman"/>
          <w:szCs w:val="24"/>
        </w:rPr>
        <w:t xml:space="preserve"> αυτό, οι αρχιτέκτονες «έπαιζαν» με τα διακοσμητικά στοιχεία στα μπαλκόνια</w:t>
      </w:r>
      <w:r>
        <w:rPr>
          <w:rFonts w:eastAsia="Times New Roman" w:cs="Times New Roman"/>
          <w:szCs w:val="24"/>
        </w:rPr>
        <w:t>,</w:t>
      </w:r>
      <w:r>
        <w:rPr>
          <w:rFonts w:eastAsia="Times New Roman" w:cs="Times New Roman"/>
          <w:szCs w:val="24"/>
        </w:rPr>
        <w:t xml:space="preserve"> με τα κάγκελα. Δεν μπορούσ</w:t>
      </w:r>
      <w:r>
        <w:rPr>
          <w:rFonts w:eastAsia="Times New Roman" w:cs="Times New Roman"/>
          <w:szCs w:val="24"/>
        </w:rPr>
        <w:t xml:space="preserve">αν να κάνουν τίποτε άλλο. </w:t>
      </w:r>
    </w:p>
    <w:p w14:paraId="61F3D8A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Μπήκε μετά ο συντελεστής δόμησης. Μπήκε η συνάρτησ</w:t>
      </w:r>
      <w:r>
        <w:rPr>
          <w:rFonts w:eastAsia="Times New Roman" w:cs="Times New Roman"/>
          <w:szCs w:val="24"/>
        </w:rPr>
        <w:t>ή</w:t>
      </w:r>
      <w:r>
        <w:rPr>
          <w:rFonts w:eastAsia="Times New Roman" w:cs="Times New Roman"/>
          <w:szCs w:val="24"/>
        </w:rPr>
        <w:t xml:space="preserve"> του με το ύψος ή το ύψος σε συνάρτηση με τον συντελεστή. Κάποια στιγμή μπήκαν οι </w:t>
      </w:r>
      <w:proofErr w:type="spellStart"/>
      <w:r>
        <w:rPr>
          <w:rFonts w:eastAsia="Times New Roman" w:cs="Times New Roman"/>
          <w:szCs w:val="24"/>
        </w:rPr>
        <w:t>ημιυπαίθριοι</w:t>
      </w:r>
      <w:proofErr w:type="spellEnd"/>
      <w:r>
        <w:rPr>
          <w:rFonts w:eastAsia="Times New Roman" w:cs="Times New Roman"/>
          <w:szCs w:val="24"/>
        </w:rPr>
        <w:t>. Κάποια στιγμή μπήκε ο συντελεστής όγκου, που ήταν πάρα πολύ σοβαρό. Μπήκε το ιδεατ</w:t>
      </w:r>
      <w:r>
        <w:rPr>
          <w:rFonts w:eastAsia="Times New Roman" w:cs="Times New Roman"/>
          <w:szCs w:val="24"/>
        </w:rPr>
        <w:t xml:space="preserve">ό στερεό. Όλα αυτά, όμως, είναι πολύ πίσω από τις ανάγκες που έχουμε σήμερα. </w:t>
      </w:r>
    </w:p>
    <w:p w14:paraId="61F3D8A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κύριε Υπουργέ, νομίζω ότι πρέπει να συνειδητοποιήσουμε το μέγεθος του προβλήματος. Υπάρχει ένας κυκεώνας πολεοδομικής νομοθεσίας, όπως βέβαια και σε άλλους τομείς, και </w:t>
      </w:r>
      <w:r>
        <w:rPr>
          <w:rFonts w:eastAsia="Times New Roman" w:cs="Times New Roman"/>
          <w:szCs w:val="24"/>
        </w:rPr>
        <w:t>είναι πάρα πολύ σημαντικό να κάνουμε τομή σε αυτό το θέμα.</w:t>
      </w:r>
    </w:p>
    <w:p w14:paraId="61F3D8A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Πρέπει, όσο γίνεται πιο γρήγορα, να δημιουργήσετε μια επιτροπή, η οποία θα αναλάβει το έργο της αναμόρφωσης της πολεοδομικής νομοθεσίας και της ενοποίησης, βέβαια. Δεν είναι υπερβολή να πω ότι ένα </w:t>
      </w:r>
      <w:r>
        <w:rPr>
          <w:rFonts w:eastAsia="Times New Roman" w:cs="Times New Roman"/>
          <w:szCs w:val="24"/>
        </w:rPr>
        <w:t xml:space="preserve">τέτοιο έργο είναι ισάξιο και είναι τόσο μεγάλη η τομή, όσο είναι για τον «ΚΑΛΛΙΚΡΑΤΗ», όσο είναι για το σύστημα υγείας, για να μην πω όσο είναι και για την τροποποίηση του Συντάγματος. </w:t>
      </w:r>
    </w:p>
    <w:p w14:paraId="61F3D8A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Καταθέτω λοιπόν, αυτή την πρόταση και παράκληση να κάνετε κάτι για πολ</w:t>
      </w:r>
      <w:r>
        <w:rPr>
          <w:rFonts w:eastAsia="Times New Roman" w:cs="Times New Roman"/>
          <w:szCs w:val="24"/>
        </w:rPr>
        <w:t xml:space="preserve">εοδομική νομοθεσία. Με αυτή την έννοια, ο έλεγχος και η προστασία του δομημένου </w:t>
      </w:r>
      <w:r>
        <w:rPr>
          <w:rFonts w:eastAsia="Times New Roman" w:cs="Times New Roman"/>
          <w:szCs w:val="24"/>
        </w:rPr>
        <w:lastRenderedPageBreak/>
        <w:t>περιβάλλοντος, που έχει ως τίτλο το νομοσχέδιο, φυσικά δεν ανταποκρίνεται στις ανάγκες της εποχής και της ώρας.</w:t>
      </w:r>
    </w:p>
    <w:p w14:paraId="61F3D8A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Υπουργέ, όλα αυτά που κάνουμε, καλά τα κάνουμε. Είναι βελτ</w:t>
      </w:r>
      <w:r>
        <w:rPr>
          <w:rFonts w:eastAsia="Times New Roman" w:cs="Times New Roman"/>
          <w:szCs w:val="24"/>
        </w:rPr>
        <w:t>ιώσεις. Είναι βήματα μπροστά. Δεν παύουν να είναι, όμως, διορθώσεις πάνω σε έναν καμβά, τον οποίο έχουμε βρει και πάνω στον οποίο δουλεύουμε. Πρέπει σύριζα να αλλάξει όλο αυτό το σύστημα.</w:t>
      </w:r>
    </w:p>
    <w:p w14:paraId="61F3D8B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Έρχομαι τώρα, για να τελειώσω, σε ένα δεύτερο θέμα, που έχει σχέση μ</w:t>
      </w:r>
      <w:r>
        <w:rPr>
          <w:rFonts w:eastAsia="Times New Roman" w:cs="Times New Roman"/>
          <w:szCs w:val="24"/>
        </w:rPr>
        <w:t xml:space="preserve">ε όλα αυτά. Έχουμε καταθέσει και μια σχετική τροπολογία για τις κατασκευές στους κοινόχρηστους χώρους, ιδιαίτερα σε χώρους που παραχωρούνται από φορείς του </w:t>
      </w:r>
      <w:r>
        <w:rPr>
          <w:rFonts w:eastAsia="Times New Roman" w:cs="Times New Roman"/>
          <w:szCs w:val="24"/>
        </w:rPr>
        <w:t>δ</w:t>
      </w:r>
      <w:r>
        <w:rPr>
          <w:rFonts w:eastAsia="Times New Roman" w:cs="Times New Roman"/>
          <w:szCs w:val="24"/>
        </w:rPr>
        <w:t xml:space="preserve">ημοσίου και από τους ΟΤΑ, τους δήμους και τις περιφέρειες, κυρίως για χρήση </w:t>
      </w:r>
      <w:proofErr w:type="spellStart"/>
      <w:r>
        <w:rPr>
          <w:rFonts w:eastAsia="Times New Roman" w:cs="Times New Roman"/>
          <w:szCs w:val="24"/>
        </w:rPr>
        <w:t>τραπεζοκαθισμάτων</w:t>
      </w:r>
      <w:proofErr w:type="spellEnd"/>
      <w:r>
        <w:rPr>
          <w:rFonts w:eastAsia="Times New Roman" w:cs="Times New Roman"/>
          <w:szCs w:val="24"/>
        </w:rPr>
        <w:t>.</w:t>
      </w:r>
    </w:p>
    <w:p w14:paraId="61F3D8B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Ξέρο</w:t>
      </w:r>
      <w:r>
        <w:rPr>
          <w:rFonts w:eastAsia="Times New Roman" w:cs="Times New Roman"/>
          <w:szCs w:val="24"/>
        </w:rPr>
        <w:t>υμε ότι εκεί υπάρχει ένα φοβερό πρόβλημα αισθητικής και κατάληψης κοινοχρήστων χώρων. Ο ν.4178 έδινε το δικαίωμα σε δύο χρόνια οι δήμοι να κάνουν μελέτες ανάπλασης και να υποχρεώσουν όλους τους καταστηματάρχες να συμμορφωθούν στις όποιες προβλέψεις της μελ</w:t>
      </w:r>
      <w:r>
        <w:rPr>
          <w:rFonts w:eastAsia="Times New Roman" w:cs="Times New Roman"/>
          <w:szCs w:val="24"/>
        </w:rPr>
        <w:t>έτης. Αυτό νομίζω ήταν πάρα πολύ θετικό. Ήταν η μόνη περίπτωση που υποχρέωνε τους δήμους να κάνουν αυτή τη δουλειά. Έτσι, λοιπόν, αφού αναγκαστικά τώρα –και καλά κάνουμε- μεταφέρουμε όλες τις διατάξεις του προηγούμενου νόμου για τα αυθαίρετα στον καινούργι</w:t>
      </w:r>
      <w:r>
        <w:rPr>
          <w:rFonts w:eastAsia="Times New Roman" w:cs="Times New Roman"/>
          <w:szCs w:val="24"/>
        </w:rPr>
        <w:t xml:space="preserve">ο με βελτιώσεις, με ελαφρύνσεις εκεί που χρειάζεται, με επιβαρύνσεις για τα νέα αυθαίρετα εκεί που </w:t>
      </w:r>
      <w:r>
        <w:rPr>
          <w:rFonts w:eastAsia="Times New Roman" w:cs="Times New Roman"/>
          <w:szCs w:val="24"/>
        </w:rPr>
        <w:lastRenderedPageBreak/>
        <w:t>χρειάζεται, νομίζω θα ήταν άτοπο να αφήσουμε απ’ έξω αυτές τις διατάξεις, οι οποίες είναι προς όφελος της αισθητικής του περιβάλλοντος.</w:t>
      </w:r>
    </w:p>
    <w:p w14:paraId="61F3D8B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ερώτημα γιατί να </w:t>
      </w:r>
      <w:r>
        <w:rPr>
          <w:rFonts w:eastAsia="Times New Roman" w:cs="Times New Roman"/>
          <w:szCs w:val="24"/>
        </w:rPr>
        <w:t>τα κάνουμε όλα τώρα, πέραν του ότι αυτό είναι ένα γενικότερο ερώτημα, γιατί δεν κάναμε τα αυθαίρετα, ώστε να τελειώνουμε και να τελειώνει ο νόμος, υπάρχει και το άλλο επιχείρημα ότι η προηγούμενη διάταξη, κύριε Υπουργέ, προέβλεπε έκδοση υπουργικής απόφασης</w:t>
      </w:r>
      <w:r>
        <w:rPr>
          <w:rFonts w:eastAsia="Times New Roman" w:cs="Times New Roman"/>
          <w:szCs w:val="24"/>
        </w:rPr>
        <w:t>, που δεν βγήκε γι’ αυτό το θέμα. Το άρθρο 23 του ν.4178 που προέβλεπε αυτές τις κατασκευές προέβλεπε έκδοση υπουργικής απόφασης, η οποία δεν βγήκε ποτέ.</w:t>
      </w:r>
    </w:p>
    <w:p w14:paraId="61F3D8B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Τελειώνω, δείχνοντάς σας χαρακτηριστικά πόσο μεγάλη είναι αυτή η ανάγκη και πόσο πίσω είναι η νομοθεσί</w:t>
      </w:r>
      <w:r>
        <w:rPr>
          <w:rFonts w:eastAsia="Times New Roman" w:cs="Times New Roman"/>
          <w:szCs w:val="24"/>
        </w:rPr>
        <w:t>α και σε αυτόν τον τομέα. Χρειάζεται αναμόρφωση της νομοθεσίας, κύριε Υπουργέ, και σε αυτές τις κατασκευές, όσο απλές και αν μας φαίνονται. Είναι οι λεγόμενες ελαφριές κατασκευές και οι βιδωτές κατασκευές, οι οποίες επιτρέπονται, λέει, όταν τις βιδώνουμε κ</w:t>
      </w:r>
      <w:r>
        <w:rPr>
          <w:rFonts w:eastAsia="Times New Roman" w:cs="Times New Roman"/>
          <w:szCs w:val="24"/>
        </w:rPr>
        <w:t>αι μετά τις ξεβιδώνουμε. Έτσι, παρατηρούμε το παράδοξο να είναι νομιμότατες οι μεταλλικές κατασκευές, οι οποίες βιδώνονται κάτω, έχουν κολώνες κανονικά, έχουν τζάμια, τα οποία σύρονται κανονικά, έχουν τέντες, οι οποίες σύρονται από πάνω κανονικά. Είναι νόμ</w:t>
      </w:r>
      <w:r>
        <w:rPr>
          <w:rFonts w:eastAsia="Times New Roman" w:cs="Times New Roman"/>
          <w:szCs w:val="24"/>
        </w:rPr>
        <w:t>ιμα αυτά, γιατί ανοίγουν. Κατά τα άλλα είναι –και το ξέρετε- κλειστές κατασκευές. Μέχρι που έχουν και κλιματιστικό.</w:t>
      </w:r>
    </w:p>
    <w:p w14:paraId="61F3D8B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Δεν λέω να τις απαγορεύσουμε. Λέω ότι πρέπει να γίνει μελέτη και να ορίσουμε τι θέλουμε για να προσαρμοζόμαστε στις νέες τεχνολογίες και στι</w:t>
      </w:r>
      <w:r>
        <w:rPr>
          <w:rFonts w:eastAsia="Times New Roman" w:cs="Times New Roman"/>
          <w:szCs w:val="24"/>
        </w:rPr>
        <w:t xml:space="preserve">ς ανάγκες. </w:t>
      </w:r>
      <w:r>
        <w:rPr>
          <w:rFonts w:eastAsia="Times New Roman" w:cs="Times New Roman"/>
          <w:szCs w:val="24"/>
        </w:rPr>
        <w:lastRenderedPageBreak/>
        <w:t xml:space="preserve">Και είναι παράνομη μία πέργκολα. Αφήστε που τις λέμε πέργκολες. Άλλο είναι πέργκολα. Εμείς θέλουμε σκίαστρα. Είναι, λοιπόν, παράνομο ένα σκίαστρο σε ένα νησάκι που έχει τέσσερις ξύλινες κολώνες, έχει καλαμάκι από πάνω και ο άνθρωπος, για να μην </w:t>
      </w:r>
      <w:r>
        <w:rPr>
          <w:rFonts w:eastAsia="Times New Roman" w:cs="Times New Roman"/>
          <w:szCs w:val="24"/>
        </w:rPr>
        <w:t>τρέχουν τα νερά, έχει βάλει κι ένα κόντρα πλακέ.</w:t>
      </w:r>
    </w:p>
    <w:p w14:paraId="61F3D8B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Αυτό είναι αυθαίρετο. Καταγράφεται σαν αυθαίρετο με πρόστιμο και η προηγούμενη κατασκευή που σας είπα, δεν καταγράφεται.</w:t>
      </w:r>
    </w:p>
    <w:p w14:paraId="61F3D8B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w:t>
      </w:r>
      <w:proofErr w:type="spellStart"/>
      <w:r>
        <w:rPr>
          <w:rFonts w:eastAsia="Times New Roman" w:cs="Times New Roman"/>
          <w:szCs w:val="24"/>
        </w:rPr>
        <w:t>Εω</w:t>
      </w:r>
      <w:r>
        <w:rPr>
          <w:rFonts w:eastAsia="Times New Roman" w:cs="Times New Roman"/>
          <w:szCs w:val="24"/>
        </w:rPr>
        <w:t>ς</w:t>
      </w:r>
      <w:proofErr w:type="spellEnd"/>
      <w:r>
        <w:rPr>
          <w:rFonts w:eastAsia="Times New Roman" w:cs="Times New Roman"/>
          <w:szCs w:val="24"/>
        </w:rPr>
        <w:t xml:space="preserve"> </w:t>
      </w:r>
      <w:r>
        <w:rPr>
          <w:rFonts w:eastAsia="Times New Roman" w:cs="Times New Roman"/>
          <w:szCs w:val="24"/>
        </w:rPr>
        <w:t>ότου να γίνει η προσαρμογή αυτή της νομοθεσίας, που είναι πάρα πολύ δύσκολη και θ</w:t>
      </w:r>
      <w:r>
        <w:rPr>
          <w:rFonts w:eastAsia="Times New Roman" w:cs="Times New Roman"/>
          <w:szCs w:val="24"/>
        </w:rPr>
        <w:t>έλει χρόνο, τουλάχιστον να δώσουμε τη δυνατότητα στους μελετητές. Δεν έχουμε άλλη λύση καλύτερη. Μόνο οι μελετητές που μπορούν να μελετήσουν, όσο γίνεται καλύτερα και με την έγκριση των αρχιτεκτονικών επιτροπών, τις τοπικές συνθήκες, τις ανάγκες, μπορούν ν</w:t>
      </w:r>
      <w:r>
        <w:rPr>
          <w:rFonts w:eastAsia="Times New Roman" w:cs="Times New Roman"/>
          <w:szCs w:val="24"/>
        </w:rPr>
        <w:t>α δώσουν λύση στην αισθητική, έτσι που να καλύπτει τις ανάγκες των τοπικών κοινωνιών.</w:t>
      </w:r>
    </w:p>
    <w:p w14:paraId="61F3D8B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1F3D8B8"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1F3D8B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61F3D8BA" w14:textId="77777777" w:rsidR="00B51393" w:rsidRDefault="00BC3639">
      <w:pPr>
        <w:spacing w:line="600" w:lineRule="auto"/>
        <w:ind w:firstLine="720"/>
        <w:contextualSpacing/>
        <w:jc w:val="both"/>
        <w:rPr>
          <w:rFonts w:eastAsia="Times New Roman" w:cs="Times New Roman"/>
        </w:rPr>
      </w:pPr>
      <w:r>
        <w:rPr>
          <w:rFonts w:eastAsia="Times New Roman"/>
          <w:szCs w:val="24"/>
        </w:rPr>
        <w:t xml:space="preserve">Κυρίες και κύριοι συνάδελφοι, έχω την τιμή να ανακοινώσω στο </w:t>
      </w:r>
      <w:r>
        <w:rPr>
          <w:rFonts w:eastAsia="Times New Roman"/>
          <w:szCs w:val="24"/>
        </w:rPr>
        <w:t xml:space="preserve">Σώμα ότι τη συνεδρίασή μας παρακολουθούν από τα άνω δυτικά θεωρεία, αφού </w:t>
      </w:r>
      <w:r>
        <w:rPr>
          <w:rFonts w:eastAsia="Times New Roman"/>
          <w:szCs w:val="24"/>
        </w:rPr>
        <w:t xml:space="preserve">προηγουμένως </w:t>
      </w:r>
      <w:r>
        <w:rPr>
          <w:rFonts w:eastAsia="Times New Roman"/>
          <w:szCs w:val="24"/>
        </w:rPr>
        <w:t>συμμετείχαν στο εκπαιδευτικό πρόγραμμα «Εργαστήρι Δημοκρατίας», που οργανώνει το Ίδρυμα της Βουλής</w:t>
      </w:r>
      <w:r>
        <w:rPr>
          <w:rFonts w:eastAsia="Times New Roman" w:cs="Times New Roman"/>
        </w:rPr>
        <w:t>, δεκατέσσερεις μαθητές και μαθήτριες και ένας συνοδός εκπαιδευτικός από</w:t>
      </w:r>
      <w:r>
        <w:rPr>
          <w:rFonts w:eastAsia="Times New Roman" w:cs="Times New Roman"/>
        </w:rPr>
        <w:t xml:space="preserve"> το 9</w:t>
      </w:r>
      <w:r>
        <w:rPr>
          <w:rFonts w:eastAsia="Times New Roman" w:cs="Times New Roman"/>
          <w:vertAlign w:val="superscript"/>
        </w:rPr>
        <w:t>ο</w:t>
      </w:r>
      <w:r>
        <w:rPr>
          <w:rFonts w:eastAsia="Times New Roman" w:cs="Times New Roman"/>
        </w:rPr>
        <w:t xml:space="preserve"> Δημοτικό Σχολείο Αλίμου. </w:t>
      </w:r>
    </w:p>
    <w:p w14:paraId="61F3D8BB" w14:textId="77777777" w:rsidR="00B51393" w:rsidRDefault="00BC3639">
      <w:pPr>
        <w:spacing w:line="600" w:lineRule="auto"/>
        <w:ind w:firstLine="720"/>
        <w:contextualSpacing/>
        <w:jc w:val="both"/>
        <w:rPr>
          <w:rFonts w:eastAsia="Times New Roman" w:cs="Times New Roman"/>
        </w:rPr>
      </w:pPr>
      <w:r>
        <w:rPr>
          <w:rFonts w:eastAsia="Times New Roman" w:cs="Times New Roman"/>
        </w:rPr>
        <w:lastRenderedPageBreak/>
        <w:t xml:space="preserve">Η Βουλή τούς καλωσορίζει. </w:t>
      </w:r>
    </w:p>
    <w:p w14:paraId="61F3D8BC"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rPr>
        <w:t>(Χειροκροτήματα απ’ όλες τις πτέρυγες της Βουλής)</w:t>
      </w:r>
    </w:p>
    <w:p w14:paraId="61F3D8B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Θεοπεφτάτου</w:t>
      </w:r>
      <w:proofErr w:type="spellEnd"/>
      <w:r>
        <w:rPr>
          <w:rFonts w:eastAsia="Times New Roman" w:cs="Times New Roman"/>
          <w:szCs w:val="24"/>
        </w:rPr>
        <w:t xml:space="preserve"> Αφροδίτη, Βουλευτής του ΣΥΡΙΖΑ, για επτά λεπτά.</w:t>
      </w:r>
    </w:p>
    <w:p w14:paraId="61F3D8B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ΑΦΡΟΔΙΤΗ ΘΕΟΠΕΦΤΑΤΟΥ: </w:t>
      </w:r>
      <w:r>
        <w:rPr>
          <w:rFonts w:eastAsia="Times New Roman" w:cs="Times New Roman"/>
          <w:szCs w:val="24"/>
        </w:rPr>
        <w:t>Ευχαριστώ, κύριε Πρόεδρε.</w:t>
      </w:r>
    </w:p>
    <w:p w14:paraId="61F3D8B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w:t>
      </w:r>
      <w:r>
        <w:rPr>
          <w:rFonts w:eastAsia="Times New Roman" w:cs="Times New Roman"/>
          <w:szCs w:val="24"/>
        </w:rPr>
        <w:t xml:space="preserve">ες και κύριοι συνάδελφοι, θα συμφωνήσω με τον </w:t>
      </w:r>
      <w:proofErr w:type="spellStart"/>
      <w:r>
        <w:rPr>
          <w:rFonts w:eastAsia="Times New Roman" w:cs="Times New Roman"/>
          <w:szCs w:val="24"/>
        </w:rPr>
        <w:t>προλαλήσαντα</w:t>
      </w:r>
      <w:proofErr w:type="spellEnd"/>
      <w:r>
        <w:rPr>
          <w:rFonts w:eastAsia="Times New Roman" w:cs="Times New Roman"/>
          <w:szCs w:val="24"/>
        </w:rPr>
        <w:t xml:space="preserve"> ότι αυτή τη στιγμή για την αντιμετώπιση του δομημένου περιβάλλοντος έχουμε συγκεκριμένα πράγματα δεδομένα</w:t>
      </w:r>
      <w:r>
        <w:rPr>
          <w:rFonts w:eastAsia="Times New Roman" w:cs="Times New Roman"/>
          <w:szCs w:val="24"/>
        </w:rPr>
        <w:t>,</w:t>
      </w:r>
      <w:r>
        <w:rPr>
          <w:rFonts w:eastAsia="Times New Roman" w:cs="Times New Roman"/>
          <w:szCs w:val="24"/>
        </w:rPr>
        <w:t xml:space="preserve"> και πολλά στοιχεία από αυτά είναι μη αναστρέψιμα.</w:t>
      </w:r>
    </w:p>
    <w:p w14:paraId="61F3D8C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Αυτό το νομοσχέδιο αυτή η φιλοσοφία αντι</w:t>
      </w:r>
      <w:r>
        <w:rPr>
          <w:rFonts w:eastAsia="Times New Roman" w:cs="Times New Roman"/>
          <w:szCs w:val="24"/>
        </w:rPr>
        <w:t>μετωπίζει τα αίτια που οδήγησαν σε αυτή την έκρηξη σε πολλές περιοχές του περιβαλλοντικού εγκλήματος, θα έλεγα, και κυρίως αυτά πάει να αντιμετωπίσει. Ποια ήταν αυτά τα αίτια;</w:t>
      </w:r>
    </w:p>
    <w:p w14:paraId="61F3D8C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έχουμε πάνω από εξακόσιους αυθαίρετους οικισμούς σ</w:t>
      </w:r>
      <w:r>
        <w:rPr>
          <w:rFonts w:eastAsia="Times New Roman" w:cs="Times New Roman"/>
          <w:szCs w:val="24"/>
        </w:rPr>
        <w:t>την Ελλάδα. Οι περισσότεροι είναι στην Αττική, λιγότεροι είναι στην περιοχή της Θεσσαλονίκης και άλλοι διάσπαρτοι σε όλη την Ελλάδα. Δεν κατάλαβε κανείς ότι έγιναν αυτοί οι οικισμοί; Δεν μιλάω για τα χιλιάδες μεμονωμένα αυθαίρετα. Υπάρχουν ολόκληροι οικισμ</w:t>
      </w:r>
      <w:r>
        <w:rPr>
          <w:rFonts w:eastAsia="Times New Roman" w:cs="Times New Roman"/>
          <w:szCs w:val="24"/>
        </w:rPr>
        <w:t>οί και υπάρχουν και ευθύνες που έχουν όνομα.</w:t>
      </w:r>
    </w:p>
    <w:p w14:paraId="61F3D8C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Τα βασικά αίτια, κατά τη γνώμη μου, που οδήγησαν σε αυτές τις συνθήκες είναι οι σημαντικές καθυστερήσεις στην ολοκλήρωση των δασικών χαρτών, των οποίων βεβαίως έχουν ξεκινήσει οι αναρτήσεις και νομίζω ότι πολύ σ</w:t>
      </w:r>
      <w:r>
        <w:rPr>
          <w:rFonts w:eastAsia="Times New Roman" w:cs="Times New Roman"/>
          <w:szCs w:val="24"/>
        </w:rPr>
        <w:t xml:space="preserve">ύντομα θα έχουν </w:t>
      </w:r>
      <w:r>
        <w:rPr>
          <w:rFonts w:eastAsia="Times New Roman" w:cs="Times New Roman"/>
          <w:szCs w:val="24"/>
        </w:rPr>
        <w:lastRenderedPageBreak/>
        <w:t>ολοκληρωθεί οι αναρτήσεις και στη συνέχεια οι κυρώσεις των δασικών χαρτών, η ολοκλήρωση του Εθνικού Κτηματολογίου που εδώ και πάνω από είκοσι χρόνια συζητιέται, επιδοτείται, εφαρμόζεται και είναι πολύ λίγες οι περιοχές που έχουν ολοκληρωμέν</w:t>
      </w:r>
      <w:r>
        <w:rPr>
          <w:rFonts w:eastAsia="Times New Roman" w:cs="Times New Roman"/>
          <w:szCs w:val="24"/>
        </w:rPr>
        <w:t xml:space="preserve">ο Εθνικό Κτηματολόγιο, με μια παρατήρηση βεβαίως ότι δεν έχουν όλοι την </w:t>
      </w:r>
      <w:proofErr w:type="spellStart"/>
      <w:r>
        <w:rPr>
          <w:rFonts w:eastAsia="Times New Roman" w:cs="Times New Roman"/>
          <w:szCs w:val="24"/>
        </w:rPr>
        <w:t>γεωχωρική</w:t>
      </w:r>
      <w:proofErr w:type="spellEnd"/>
      <w:r>
        <w:rPr>
          <w:rFonts w:eastAsia="Times New Roman" w:cs="Times New Roman"/>
          <w:szCs w:val="24"/>
        </w:rPr>
        <w:t xml:space="preserve"> πληροφορία που απαιτείται να έχει ένα απλό σύστημα, αλλά μόνο το εμβαδόν και το μέγεθος του κάθε </w:t>
      </w:r>
      <w:proofErr w:type="spellStart"/>
      <w:r>
        <w:rPr>
          <w:rFonts w:eastAsia="Times New Roman" w:cs="Times New Roman"/>
          <w:szCs w:val="24"/>
        </w:rPr>
        <w:t>γεωτεμαχίου</w:t>
      </w:r>
      <w:proofErr w:type="spellEnd"/>
      <w:r>
        <w:rPr>
          <w:rFonts w:eastAsia="Times New Roman" w:cs="Times New Roman"/>
          <w:szCs w:val="24"/>
        </w:rPr>
        <w:t>.</w:t>
      </w:r>
    </w:p>
    <w:p w14:paraId="61F3D8C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σημαντικές καθυστερήσεις υπάρχουν στη </w:t>
      </w:r>
      <w:proofErr w:type="spellStart"/>
      <w:r>
        <w:rPr>
          <w:rFonts w:eastAsia="Times New Roman" w:cs="Times New Roman"/>
          <w:szCs w:val="24"/>
        </w:rPr>
        <w:t>χωροθέτηση</w:t>
      </w:r>
      <w:proofErr w:type="spellEnd"/>
      <w:r>
        <w:rPr>
          <w:rFonts w:eastAsia="Times New Roman" w:cs="Times New Roman"/>
          <w:szCs w:val="24"/>
        </w:rPr>
        <w:t xml:space="preserve"> χρήσεων</w:t>
      </w:r>
      <w:r>
        <w:rPr>
          <w:rFonts w:eastAsia="Times New Roman" w:cs="Times New Roman"/>
          <w:szCs w:val="24"/>
        </w:rPr>
        <w:t xml:space="preserve"> γης και σε αυτές τις μελέτες που έγινε μεγάλη προσπάθεια κυρίως με τον ν.1337 του Αντώνη Τρίτση, που επέβαλε σε πάρα πολλές περιοχές </w:t>
      </w:r>
      <w:proofErr w:type="spellStart"/>
      <w:r>
        <w:rPr>
          <w:rFonts w:eastAsia="Times New Roman" w:cs="Times New Roman"/>
          <w:szCs w:val="24"/>
        </w:rPr>
        <w:t>χωροθέτηση</w:t>
      </w:r>
      <w:proofErr w:type="spellEnd"/>
      <w:r>
        <w:rPr>
          <w:rFonts w:eastAsia="Times New Roman" w:cs="Times New Roman"/>
          <w:szCs w:val="24"/>
        </w:rPr>
        <w:t xml:space="preserve"> χρήσεων γης, έγκριση πολεοδομικών σχεδίων. Τουλάχιστον στη δική μου περιοχή, στην Κεφα</w:t>
      </w:r>
      <w:r>
        <w:rPr>
          <w:rFonts w:eastAsia="Times New Roman" w:cs="Times New Roman"/>
          <w:szCs w:val="24"/>
        </w:rPr>
        <w:t>λ</w:t>
      </w:r>
      <w:r>
        <w:rPr>
          <w:rFonts w:eastAsia="Times New Roman" w:cs="Times New Roman"/>
          <w:szCs w:val="24"/>
        </w:rPr>
        <w:t>λονιά και στην Ιθάκη, οι</w:t>
      </w:r>
      <w:r>
        <w:rPr>
          <w:rFonts w:eastAsia="Times New Roman" w:cs="Times New Roman"/>
          <w:szCs w:val="24"/>
        </w:rPr>
        <w:t xml:space="preserve"> μελέτες είναι «παρκαρισμένες» σε κάποια γραφεία πάνω από τριάντα χρόνια. Όλα αυτά δείχνουν την έλλειψη βασικών δομών, την έλλειψη δηλαδή αυτού του αναπτυξιακού θεμελίου πάνω στο οποίο θα πατήσει η οποιαδήποτε εθνική πολιτική γης.</w:t>
      </w:r>
    </w:p>
    <w:p w14:paraId="61F3D8C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Εδώ τι γίνεται σε αυτό το</w:t>
      </w:r>
      <w:r>
        <w:rPr>
          <w:rFonts w:eastAsia="Times New Roman" w:cs="Times New Roman"/>
          <w:szCs w:val="24"/>
        </w:rPr>
        <w:t xml:space="preserve"> νομοσχέδιο; Με το Παρατηρητήριο δημιουργείται ένα εργαλείο αποτελεσματικού και καθημερινού ελέγχου με τα μέσα που μας δίνει η επιστήμη και η τεχνολογία. Και όλα αυτά που είπαμε πριν, όλα αυτά τα </w:t>
      </w:r>
      <w:proofErr w:type="spellStart"/>
      <w:r>
        <w:rPr>
          <w:rFonts w:eastAsia="Times New Roman" w:cs="Times New Roman"/>
          <w:szCs w:val="24"/>
        </w:rPr>
        <w:t>γεωχωρικά</w:t>
      </w:r>
      <w:proofErr w:type="spellEnd"/>
      <w:r>
        <w:rPr>
          <w:rFonts w:eastAsia="Times New Roman" w:cs="Times New Roman"/>
          <w:szCs w:val="24"/>
        </w:rPr>
        <w:t xml:space="preserve"> στοιχεία, δηλαδή τι άδειες εκδίδονται, τι αυθαίρετ</w:t>
      </w:r>
      <w:r>
        <w:rPr>
          <w:rFonts w:eastAsia="Times New Roman" w:cs="Times New Roman"/>
          <w:szCs w:val="24"/>
        </w:rPr>
        <w:t xml:space="preserve">α έχουν δηλωθεί, πού διαπιστώνονται, οποιαδήποτε δηλαδή πληροφορία και όχι μόνο -νομίζω ότι στη συνέχεια θα μπορέσει να μπει καθορισμός αιγιαλού και παραλίας, οριοθέτηση </w:t>
      </w:r>
      <w:proofErr w:type="spellStart"/>
      <w:r>
        <w:rPr>
          <w:rFonts w:eastAsia="Times New Roman" w:cs="Times New Roman"/>
          <w:szCs w:val="24"/>
        </w:rPr>
        <w:t>υδατορεμάτων</w:t>
      </w:r>
      <w:proofErr w:type="spellEnd"/>
      <w:r>
        <w:rPr>
          <w:rFonts w:eastAsia="Times New Roman" w:cs="Times New Roman"/>
          <w:szCs w:val="24"/>
        </w:rPr>
        <w:t xml:space="preserve">, οριοθέτηση </w:t>
      </w:r>
      <w:r>
        <w:rPr>
          <w:rFonts w:eastAsia="Times New Roman" w:cs="Times New Roman"/>
          <w:szCs w:val="24"/>
        </w:rPr>
        <w:lastRenderedPageBreak/>
        <w:t>κηρυγμένων αρχαιολογικών χώρων- είναι οι πληροφορίες που καθέ</w:t>
      </w:r>
      <w:r>
        <w:rPr>
          <w:rFonts w:eastAsia="Times New Roman" w:cs="Times New Roman"/>
          <w:szCs w:val="24"/>
        </w:rPr>
        <w:t>νας μικρομεσαίος ή μεγάλος επενδυτής χρειάζεται, χωρίς να προσφύγει σε διάφορα κέντρα.</w:t>
      </w:r>
    </w:p>
    <w:p w14:paraId="61F3D8C5"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ήθελα να μιλήσω, λοιπόν, για αυτή τη σπουδαία τομή, που είναι το Παρατηρητήριο, ο σύντομος τρόπος έκδοσης των αδειών. Βεβαίως, πρέπει να γίνει επεξεργασία της πολεοδο</w:t>
      </w:r>
      <w:r>
        <w:rPr>
          <w:rFonts w:eastAsia="Times New Roman" w:cs="Times New Roman"/>
          <w:szCs w:val="24"/>
        </w:rPr>
        <w:t>μικής νομοθεσίας.</w:t>
      </w:r>
    </w:p>
    <w:p w14:paraId="61F3D8C6"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από ό,τι γνωρίζω, η πολεοδομική μας νομοθεσία έχει φθάσει περίπου στις εκατό χιλιάδες σελίδες και στον Καναδά είναι εξήντα σελίδες. Αυτή η γραφειοκρατία που έχει δημιουργηθεί με τη νομοθεσία νομίζω ότι είναι </w:t>
      </w:r>
      <w:r>
        <w:rPr>
          <w:rFonts w:eastAsia="Times New Roman" w:cs="Times New Roman"/>
          <w:szCs w:val="24"/>
        </w:rPr>
        <w:t>σε έναν βαθμό και πολιτική επιλογή, γιατί πολλές φορές, ενώ υπάρχει ένας νόμος, σιγά-σιγά με τις υπουργικές αποφάσεις και τις ερμηνευτικούς εγκυκλίους αποδυναμώνεται αυτός καθαυτός ο ρόλος του.</w:t>
      </w:r>
    </w:p>
    <w:p w14:paraId="61F3D8C7"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μιλήσω και για τη μεταφορά συντελεστή δόμησης και </w:t>
      </w:r>
      <w:r>
        <w:rPr>
          <w:rFonts w:eastAsia="Times New Roman" w:cs="Times New Roman"/>
          <w:szCs w:val="24"/>
        </w:rPr>
        <w:t xml:space="preserve">την Τράπεζα Δικαιωμάτων Δόμησης και Κοινοχρήστων Χώρων, ένα πάρα πολύ σπουδαίο εργαλείο, ούτως ώστε να συνδέεται το </w:t>
      </w:r>
      <w:proofErr w:type="spellStart"/>
      <w:r>
        <w:rPr>
          <w:rFonts w:eastAsia="Times New Roman" w:cs="Times New Roman"/>
          <w:szCs w:val="24"/>
        </w:rPr>
        <w:t>βαρυνόμενο</w:t>
      </w:r>
      <w:proofErr w:type="spellEnd"/>
      <w:r>
        <w:rPr>
          <w:rFonts w:eastAsia="Times New Roman" w:cs="Times New Roman"/>
          <w:szCs w:val="24"/>
        </w:rPr>
        <w:t xml:space="preserve"> ακίνητο με το ωφελούμενο. Όπως γνωρίζουμε, ενώ από το 1979 ξεκίνησε να ισχύει η μεταφορά συντελεστή δόμησης για </w:t>
      </w:r>
      <w:proofErr w:type="spellStart"/>
      <w:r>
        <w:rPr>
          <w:rFonts w:eastAsia="Times New Roman" w:cs="Times New Roman"/>
          <w:szCs w:val="24"/>
        </w:rPr>
        <w:t>βαρυνόμενα</w:t>
      </w:r>
      <w:proofErr w:type="spellEnd"/>
      <w:r>
        <w:rPr>
          <w:rFonts w:eastAsia="Times New Roman" w:cs="Times New Roman"/>
          <w:szCs w:val="24"/>
        </w:rPr>
        <w:t xml:space="preserve"> ακίνητ</w:t>
      </w:r>
      <w:r>
        <w:rPr>
          <w:rFonts w:eastAsia="Times New Roman" w:cs="Times New Roman"/>
          <w:szCs w:val="24"/>
        </w:rPr>
        <w:t xml:space="preserve">α, εντούτοις, μόνο τη δεκαετία του 1990 εκδόθηκαν ορισμένοι πολύ περιορισμένοι τίτλοι, γιατί βγήκε αντισυνταγματική η μη οριοθέτηση περιοχών υποδοχής συντελεστή. </w:t>
      </w:r>
    </w:p>
    <w:p w14:paraId="61F3D8C8"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γνώμη μου είναι ότι αυτή η </w:t>
      </w:r>
      <w:r>
        <w:rPr>
          <w:rFonts w:eastAsia="Times New Roman" w:cs="Times New Roman"/>
          <w:szCs w:val="24"/>
        </w:rPr>
        <w:t>τ</w:t>
      </w:r>
      <w:r>
        <w:rPr>
          <w:rFonts w:eastAsia="Times New Roman" w:cs="Times New Roman"/>
          <w:szCs w:val="24"/>
        </w:rPr>
        <w:t>ράπεζα είναι ένα πάρα πολύ σπουδαίο εργαλείο, ένας βασικός φορέ</w:t>
      </w:r>
      <w:r>
        <w:rPr>
          <w:rFonts w:eastAsia="Times New Roman" w:cs="Times New Roman"/>
          <w:szCs w:val="24"/>
        </w:rPr>
        <w:t>ας που θα πρέπει να συντονίσει αυτές τις ενέργειες.</w:t>
      </w:r>
    </w:p>
    <w:p w14:paraId="61F3D8C9"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σας πω ένα παράδειγμα</w:t>
      </w:r>
      <w:r>
        <w:rPr>
          <w:rFonts w:eastAsia="Times New Roman" w:cs="Times New Roman"/>
          <w:szCs w:val="24"/>
        </w:rPr>
        <w:t>.</w:t>
      </w:r>
      <w:r>
        <w:rPr>
          <w:rFonts w:eastAsia="Times New Roman" w:cs="Times New Roman"/>
          <w:szCs w:val="24"/>
        </w:rPr>
        <w:t xml:space="preserve"> Συνήθως στη μεταφορά συντελεστή δόμησης το </w:t>
      </w:r>
      <w:proofErr w:type="spellStart"/>
      <w:r>
        <w:rPr>
          <w:rFonts w:eastAsia="Times New Roman" w:cs="Times New Roman"/>
          <w:szCs w:val="24"/>
        </w:rPr>
        <w:t>βαρυνόμενο</w:t>
      </w:r>
      <w:proofErr w:type="spellEnd"/>
      <w:r>
        <w:rPr>
          <w:rFonts w:eastAsia="Times New Roman" w:cs="Times New Roman"/>
          <w:szCs w:val="24"/>
        </w:rPr>
        <w:t xml:space="preserve"> ακίνητο σε σχέση με το ωφελούμενο ακίνητο παράγει μεγάλη υπεραξία, συνήθως δηλαδή το ωφελούμενο ακίνητο έχει πολλαπ</w:t>
      </w:r>
      <w:r>
        <w:rPr>
          <w:rFonts w:eastAsia="Times New Roman" w:cs="Times New Roman"/>
          <w:szCs w:val="24"/>
        </w:rPr>
        <w:t>λάσια αξία. Θα πρέπει, αφ</w:t>
      </w:r>
      <w:r>
        <w:rPr>
          <w:rFonts w:eastAsia="Times New Roman" w:cs="Times New Roman"/>
          <w:szCs w:val="24"/>
        </w:rPr>
        <w:t xml:space="preserve">’ </w:t>
      </w:r>
      <w:r>
        <w:rPr>
          <w:rFonts w:eastAsia="Times New Roman" w:cs="Times New Roman"/>
          <w:szCs w:val="24"/>
        </w:rPr>
        <w:t>ενός μεν να υπολογιστούν τα έξοδα που πιθανόν θα κάνει κάποιος σε ένα διατηρητέο που θέλει επισκευές, ανακαίνιση και τα λοιπά και από την άλλη, αυτή η υπεραξία ναι μεν να ωφελεί τον ιδιοκτήτη, αλλά αφ</w:t>
      </w:r>
      <w:r>
        <w:rPr>
          <w:rFonts w:eastAsia="Times New Roman" w:cs="Times New Roman"/>
          <w:szCs w:val="24"/>
        </w:rPr>
        <w:t xml:space="preserve">’ </w:t>
      </w:r>
      <w:r>
        <w:rPr>
          <w:rFonts w:eastAsia="Times New Roman" w:cs="Times New Roman"/>
          <w:szCs w:val="24"/>
        </w:rPr>
        <w:t>ετέρου να υπάρχει και κάποι</w:t>
      </w:r>
      <w:r>
        <w:rPr>
          <w:rFonts w:eastAsia="Times New Roman" w:cs="Times New Roman"/>
          <w:szCs w:val="24"/>
        </w:rPr>
        <w:t xml:space="preserve">ο ποσοστό εσόδου σε αυτή την </w:t>
      </w:r>
      <w:r>
        <w:rPr>
          <w:rFonts w:eastAsia="Times New Roman" w:cs="Times New Roman"/>
          <w:szCs w:val="24"/>
        </w:rPr>
        <w:t>τ</w:t>
      </w:r>
      <w:r>
        <w:rPr>
          <w:rFonts w:eastAsia="Times New Roman" w:cs="Times New Roman"/>
          <w:szCs w:val="24"/>
        </w:rPr>
        <w:t>ράπεζα, ούτως ώστε και να επιταχύνουμε τις απαλλοτριώσεις και να δημιουργηθούν οι κοινόχρηστοι χώροι που θέλουμε και να βοηθηθούν οι υποβαθμισμένες πολεοδομικά περιοχές.</w:t>
      </w:r>
    </w:p>
    <w:p w14:paraId="61F3D8CA"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και κυρίες και κύριοι συνάδελφοι, θα ήθελα</w:t>
      </w:r>
      <w:r>
        <w:rPr>
          <w:rFonts w:eastAsia="Times New Roman" w:cs="Times New Roman"/>
          <w:szCs w:val="24"/>
        </w:rPr>
        <w:t xml:space="preserve"> να αναφερθώ πολύ σύντομα σε μια τροπολογία που έχουμε καταθέσει με την </w:t>
      </w:r>
      <w:proofErr w:type="spellStart"/>
      <w:r>
        <w:rPr>
          <w:rFonts w:eastAsia="Times New Roman" w:cs="Times New Roman"/>
          <w:szCs w:val="24"/>
        </w:rPr>
        <w:t>εισηγήτριά</w:t>
      </w:r>
      <w:proofErr w:type="spellEnd"/>
      <w:r>
        <w:rPr>
          <w:rFonts w:eastAsia="Times New Roman" w:cs="Times New Roman"/>
          <w:szCs w:val="24"/>
        </w:rPr>
        <w:t xml:space="preserve"> μας, την κ. Καρακώστα. Αφορά το άρθρο 6 του </w:t>
      </w:r>
      <w:r>
        <w:rPr>
          <w:rFonts w:eastAsia="Times New Roman" w:cs="Times New Roman"/>
          <w:szCs w:val="24"/>
        </w:rPr>
        <w:t>π.δ.</w:t>
      </w:r>
      <w:r>
        <w:rPr>
          <w:rFonts w:eastAsia="Times New Roman" w:cs="Times New Roman"/>
          <w:szCs w:val="24"/>
        </w:rPr>
        <w:t>24</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1985 περί εκτός σχεδίου. Σε αυτό το διάταγμα το άρθρο 6 αναφέρεται σε αμιγή χρήση κατοικίας ή μεικτή χρήση κατοικίας, δηλαδή και σε κάποια άλλη χρήση. Εκεί υπάρχει ο όρος ότι τα κτήρια μεταξύ τους πρέπει να απέχουν «2δ», δηλαδή το μέγιστο «5,50». </w:t>
      </w:r>
    </w:p>
    <w:p w14:paraId="61F3D8CB"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w:t>
      </w:r>
      <w:r>
        <w:rPr>
          <w:rFonts w:eastAsia="Times New Roman" w:cs="Times New Roman"/>
          <w:szCs w:val="24"/>
        </w:rPr>
        <w:t xml:space="preserve">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61F3D8CC"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Δώστε μου ακόμη μισό λεπτό. Δεν θα μιλήσω για πολύ ακόμα, κύριε Πρόεδρε.</w:t>
      </w:r>
    </w:p>
    <w:p w14:paraId="61F3D8CD"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Νομίζουμε ότι κυρίως όταν υπάρχουν διαφορετικές χρήσεις, δηλαδή όταν υπάρχουν στο ακίνητο μια κατοικία και</w:t>
      </w:r>
      <w:r>
        <w:rPr>
          <w:rFonts w:eastAsia="Times New Roman" w:cs="Times New Roman"/>
          <w:szCs w:val="24"/>
        </w:rPr>
        <w:t xml:space="preserve"> μια αγροτική αποθήκη, ή μια βιοτεχνία, ή ένα </w:t>
      </w:r>
      <w:r>
        <w:rPr>
          <w:rFonts w:eastAsia="Times New Roman" w:cs="Times New Roman"/>
          <w:szCs w:val="24"/>
        </w:rPr>
        <w:lastRenderedPageBreak/>
        <w:t>ποιμνιοστάσιο, που μπορεί να τα κάνει κάποιος, είναι πολύ λίγο και πολύ λάθος να μπαίνει μέγιστη απόσταση. Θα πρέπει να καταργηθεί, διότι η απόσταση, το πού θα τοποθετήσει δηλαδή τα κτήρια κάθε ιδιοκτήτης, αφ</w:t>
      </w:r>
      <w:r>
        <w:rPr>
          <w:rFonts w:eastAsia="Times New Roman" w:cs="Times New Roman"/>
          <w:szCs w:val="24"/>
        </w:rPr>
        <w:t xml:space="preserve">’ </w:t>
      </w:r>
      <w:r>
        <w:rPr>
          <w:rFonts w:eastAsia="Times New Roman" w:cs="Times New Roman"/>
          <w:szCs w:val="24"/>
        </w:rPr>
        <w:t>ενός μεν εξαρτάται από την ίδια τη βούλησή του –τι θέλει να κάνει- αφ</w:t>
      </w:r>
      <w:r>
        <w:rPr>
          <w:rFonts w:eastAsia="Times New Roman" w:cs="Times New Roman"/>
          <w:szCs w:val="24"/>
        </w:rPr>
        <w:t xml:space="preserve">’ </w:t>
      </w:r>
      <w:r>
        <w:rPr>
          <w:rFonts w:eastAsia="Times New Roman" w:cs="Times New Roman"/>
          <w:szCs w:val="24"/>
        </w:rPr>
        <w:t>ετέρου από τη γεωμορφολογία του γηπέδου, από το σχήμα του, από τις αποστάσεις που δεσμεύεται από τα όρια, από τον αιγιαλό, από το δασικό και τα λοιπά.</w:t>
      </w:r>
    </w:p>
    <w:p w14:paraId="61F3D8CE"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1F3D8CF" w14:textId="77777777" w:rsidR="00B51393" w:rsidRDefault="00BC3639">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1F3D8D0"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61F3D8D1"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Υπουργέ, θέλετε να τοποθετηθείτε επί των τροπολογιών και να μας πείτε ποιες θα κάνετε δεκτές;</w:t>
      </w:r>
    </w:p>
    <w:p w14:paraId="61F3D8D2"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Ναι, κύριε Πρόεδρε. </w:t>
      </w:r>
    </w:p>
    <w:p w14:paraId="61F3D8D3"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Ορίστε, κύριε Σταθάκη, έχετε τον λόγο. </w:t>
      </w:r>
    </w:p>
    <w:p w14:paraId="61F3D8D4"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Σας ευχαριστώ, κύριε Πρόεδρε. </w:t>
      </w:r>
    </w:p>
    <w:p w14:paraId="61F3D8D5"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διευκρινίσω ότι οι τέσσερις υπουργικές τροπολογίες, η </w:t>
      </w:r>
      <w:r>
        <w:rPr>
          <w:rFonts w:eastAsia="Times New Roman" w:cs="Times New Roman"/>
          <w:szCs w:val="24"/>
        </w:rPr>
        <w:t xml:space="preserve">με αριθμό 1269 –Σκουρλέτης, Παπαδημητρίου, </w:t>
      </w:r>
      <w:proofErr w:type="spellStart"/>
      <w:r>
        <w:rPr>
          <w:rFonts w:eastAsia="Times New Roman" w:cs="Times New Roman"/>
          <w:szCs w:val="24"/>
        </w:rPr>
        <w:t>Τσακαλώτος</w:t>
      </w:r>
      <w:proofErr w:type="spellEnd"/>
      <w:r>
        <w:rPr>
          <w:rFonts w:eastAsia="Times New Roman" w:cs="Times New Roman"/>
          <w:szCs w:val="24"/>
        </w:rPr>
        <w:t xml:space="preserve"> και τα λοιπά- η με αριθμό </w:t>
      </w:r>
      <w:r>
        <w:rPr>
          <w:rFonts w:eastAsia="Times New Roman" w:cs="Times New Roman"/>
          <w:szCs w:val="24"/>
        </w:rPr>
        <w:lastRenderedPageBreak/>
        <w:t>1291 –που είναι του Υπουργείου μας για τον Άγιο Ευστράτιο και τα λοιπά- η με αριθμό 1292 –</w:t>
      </w:r>
      <w:proofErr w:type="spellStart"/>
      <w:r>
        <w:rPr>
          <w:rFonts w:eastAsia="Times New Roman" w:cs="Times New Roman"/>
          <w:szCs w:val="24"/>
        </w:rPr>
        <w:t>Τσακαλώτος</w:t>
      </w:r>
      <w:proofErr w:type="spellEnd"/>
      <w:r>
        <w:rPr>
          <w:rFonts w:eastAsia="Times New Roman" w:cs="Times New Roman"/>
          <w:szCs w:val="24"/>
        </w:rPr>
        <w:t xml:space="preserve">, Σταθάκης, </w:t>
      </w:r>
      <w:proofErr w:type="spellStart"/>
      <w:r>
        <w:rPr>
          <w:rFonts w:eastAsia="Times New Roman" w:cs="Times New Roman"/>
          <w:szCs w:val="24"/>
        </w:rPr>
        <w:t>Χουλιαράκης</w:t>
      </w:r>
      <w:proofErr w:type="spellEnd"/>
      <w:r>
        <w:rPr>
          <w:rFonts w:eastAsia="Times New Roman" w:cs="Times New Roman"/>
          <w:szCs w:val="24"/>
        </w:rPr>
        <w:t xml:space="preserve">- και η με αριθμό 1297 –Παπαδημητρίου, </w:t>
      </w:r>
      <w:proofErr w:type="spellStart"/>
      <w:r>
        <w:rPr>
          <w:rFonts w:eastAsia="Times New Roman" w:cs="Times New Roman"/>
          <w:szCs w:val="24"/>
        </w:rPr>
        <w:t>Σπίρτζης</w:t>
      </w:r>
      <w:proofErr w:type="spellEnd"/>
      <w:r>
        <w:rPr>
          <w:rFonts w:eastAsia="Times New Roman" w:cs="Times New Roman"/>
          <w:szCs w:val="24"/>
        </w:rPr>
        <w:t>- έχου</w:t>
      </w:r>
      <w:r>
        <w:rPr>
          <w:rFonts w:eastAsia="Times New Roman" w:cs="Times New Roman"/>
          <w:szCs w:val="24"/>
        </w:rPr>
        <w:t xml:space="preserve">ν όλες γίνει αποδεκτές και έχουν διατυπωθεί και ενσωματωθεί. </w:t>
      </w:r>
    </w:p>
    <w:p w14:paraId="61F3D8D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Συνεχίζω με τις βουλευτικές τροπολογίες.</w:t>
      </w:r>
    </w:p>
    <w:p w14:paraId="61F3D8D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Ξεκινάω με την τροπολογία 1260 των Βουλευτών κ. Αρβανίτη, κ. Αχμέτ και άλλων, η οποία αναφέρεται στην παράταση της προθεσμίας για υποβολή αντιρρήσεων στο</w:t>
      </w:r>
      <w:r>
        <w:rPr>
          <w:rFonts w:eastAsia="Times New Roman" w:cs="Times New Roman"/>
          <w:szCs w:val="24"/>
        </w:rPr>
        <w:t xml:space="preserve">υς δασικούς χάρτες. Δεν γίνεται αποδεκτή. Τα επιχειρήματα διατυπώθηκαν χθες από τον Αναπληρωτή Υπουργό τον κ. </w:t>
      </w:r>
      <w:proofErr w:type="spellStart"/>
      <w:r>
        <w:rPr>
          <w:rFonts w:eastAsia="Times New Roman" w:cs="Times New Roman"/>
          <w:szCs w:val="24"/>
        </w:rPr>
        <w:t>Φάμελλο</w:t>
      </w:r>
      <w:proofErr w:type="spellEnd"/>
      <w:r>
        <w:rPr>
          <w:rFonts w:eastAsia="Times New Roman" w:cs="Times New Roman"/>
          <w:szCs w:val="24"/>
        </w:rPr>
        <w:t xml:space="preserve">. Η αρχική προθεσμία των εξήντα ημερών παρατάθηκε πέντε φορές νομίζω και τελικά διήρκησε </w:t>
      </w:r>
      <w:proofErr w:type="spellStart"/>
      <w:r>
        <w:rPr>
          <w:rFonts w:eastAsia="Times New Roman" w:cs="Times New Roman"/>
          <w:szCs w:val="24"/>
        </w:rPr>
        <w:t>επτάμισι</w:t>
      </w:r>
      <w:proofErr w:type="spellEnd"/>
      <w:r>
        <w:rPr>
          <w:rFonts w:eastAsia="Times New Roman" w:cs="Times New Roman"/>
          <w:szCs w:val="24"/>
        </w:rPr>
        <w:t xml:space="preserve"> έως </w:t>
      </w:r>
      <w:proofErr w:type="spellStart"/>
      <w:r>
        <w:rPr>
          <w:rFonts w:eastAsia="Times New Roman" w:cs="Times New Roman"/>
          <w:szCs w:val="24"/>
        </w:rPr>
        <w:t>οκτώμισι</w:t>
      </w:r>
      <w:proofErr w:type="spellEnd"/>
      <w:r>
        <w:rPr>
          <w:rFonts w:eastAsia="Times New Roman" w:cs="Times New Roman"/>
          <w:szCs w:val="24"/>
        </w:rPr>
        <w:t xml:space="preserve"> μήνες. Η διαδικασία κύρωσης </w:t>
      </w:r>
      <w:r>
        <w:rPr>
          <w:rFonts w:eastAsia="Times New Roman" w:cs="Times New Roman"/>
          <w:szCs w:val="24"/>
        </w:rPr>
        <w:t>είχε ήδη προχωρήσει στο επόμενο στάδιο και οι πολίτες δεν ήταν υποχρεωμένοι να προσκομίσουν όλα τα δικαιολογητικά με την υποβολή της αντίρρησης, αλλά μπορούσαν να τα προσκομίσουν στις επιτροπές. Άρα δεν υπάρχει θέμα άλλης προθεσμίας και δεν γίνεται αποδεκτ</w:t>
      </w:r>
      <w:r>
        <w:rPr>
          <w:rFonts w:eastAsia="Times New Roman" w:cs="Times New Roman"/>
          <w:szCs w:val="24"/>
        </w:rPr>
        <w:t>ή.</w:t>
      </w:r>
    </w:p>
    <w:p w14:paraId="61F3D8D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1277 του κ. Καμμένου αφορά την αφαλάτωση. Την αποδεχόμαστε επί της ουσίας, όχι </w:t>
      </w:r>
      <w:proofErr w:type="spellStart"/>
      <w:r>
        <w:rPr>
          <w:rFonts w:eastAsia="Times New Roman" w:cs="Times New Roman"/>
          <w:szCs w:val="24"/>
        </w:rPr>
        <w:t>τύποις</w:t>
      </w:r>
      <w:proofErr w:type="spellEnd"/>
      <w:r>
        <w:rPr>
          <w:rFonts w:eastAsia="Times New Roman" w:cs="Times New Roman"/>
          <w:szCs w:val="24"/>
        </w:rPr>
        <w:t>, καθώς ήδη έχουμε προβεί σε αντίστοιχη νομοτεχνική βελτίωση, με την προσθήκη παραγράφου 4 στο άρθρο 12 για τις μονάδες αφαλάτωσης. Επί της ουσίας, δηλαδή,</w:t>
      </w:r>
      <w:r>
        <w:rPr>
          <w:rFonts w:eastAsia="Times New Roman" w:cs="Times New Roman"/>
          <w:szCs w:val="24"/>
        </w:rPr>
        <w:t xml:space="preserve"> έχει ενσωματωθεί. Τυπικά λέμε «όχι» στην τροπολογία.</w:t>
      </w:r>
    </w:p>
    <w:p w14:paraId="61F3D8D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τροπολογία, η 1283, των Βουλευτών κ. </w:t>
      </w:r>
      <w:proofErr w:type="spellStart"/>
      <w:r>
        <w:rPr>
          <w:rFonts w:eastAsia="Times New Roman" w:cs="Times New Roman"/>
          <w:szCs w:val="24"/>
        </w:rPr>
        <w:t>Αρβανιτίδη</w:t>
      </w:r>
      <w:proofErr w:type="spellEnd"/>
      <w:r>
        <w:rPr>
          <w:rFonts w:eastAsia="Times New Roman" w:cs="Times New Roman"/>
          <w:szCs w:val="24"/>
        </w:rPr>
        <w:t>, κ. Αχμέτ και άλλου</w:t>
      </w:r>
      <w:r>
        <w:rPr>
          <w:rFonts w:eastAsia="Times New Roman" w:cs="Times New Roman"/>
          <w:szCs w:val="24"/>
        </w:rPr>
        <w:t>,</w:t>
      </w:r>
      <w:r>
        <w:rPr>
          <w:rFonts w:eastAsia="Times New Roman" w:cs="Times New Roman"/>
          <w:szCs w:val="24"/>
        </w:rPr>
        <w:t xml:space="preserve"> αφορά την Ακρινή και τους Αναργύρους και συνάδει επίσης και με την 1301 </w:t>
      </w:r>
      <w:r>
        <w:rPr>
          <w:rFonts w:eastAsia="Times New Roman" w:cs="Times New Roman"/>
          <w:szCs w:val="24"/>
        </w:rPr>
        <w:lastRenderedPageBreak/>
        <w:t>του κ. Κασαπίδη της Νέας Δημοκρατίας. Την αποδεχόμα</w:t>
      </w:r>
      <w:r>
        <w:rPr>
          <w:rFonts w:eastAsia="Times New Roman" w:cs="Times New Roman"/>
          <w:szCs w:val="24"/>
        </w:rPr>
        <w:t xml:space="preserve">στε επί της ουσίας, όχι </w:t>
      </w:r>
      <w:proofErr w:type="spellStart"/>
      <w:r>
        <w:rPr>
          <w:rFonts w:eastAsia="Times New Roman" w:cs="Times New Roman"/>
          <w:szCs w:val="24"/>
        </w:rPr>
        <w:t>τύποις</w:t>
      </w:r>
      <w:proofErr w:type="spellEnd"/>
      <w:r>
        <w:rPr>
          <w:rFonts w:eastAsia="Times New Roman" w:cs="Times New Roman"/>
          <w:szCs w:val="24"/>
        </w:rPr>
        <w:t>, καθώς έχουμε ήδη προχωρήσει σε νομοτεχνικές βελτιώσεις του άρθρου 147 προς την προτεινόμενη από τη Δημοκρατική Συμπαράταξη κατεύθυνση. Πρακτικά σημαίνει ότι ενσωματώσαμε το ένα εξάμηνο και τριάντα μέρες για την έκδοση του πρ</w:t>
      </w:r>
      <w:r>
        <w:rPr>
          <w:rFonts w:eastAsia="Times New Roman" w:cs="Times New Roman"/>
          <w:szCs w:val="24"/>
        </w:rPr>
        <w:t xml:space="preserve">οεδρικού διατάγματος για την Ακρινή. Άρα επί της ουσίας έχει ενσωματωθεί. </w:t>
      </w:r>
      <w:proofErr w:type="spellStart"/>
      <w:r>
        <w:rPr>
          <w:rFonts w:eastAsia="Times New Roman" w:cs="Times New Roman"/>
          <w:szCs w:val="24"/>
        </w:rPr>
        <w:t>Τύποις</w:t>
      </w:r>
      <w:proofErr w:type="spellEnd"/>
      <w:r>
        <w:rPr>
          <w:rFonts w:eastAsia="Times New Roman" w:cs="Times New Roman"/>
          <w:szCs w:val="24"/>
        </w:rPr>
        <w:t xml:space="preserve"> δεν την δεχόμαστε, εφόσον έχει ενσωματωθεί.</w:t>
      </w:r>
    </w:p>
    <w:p w14:paraId="61F3D8D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επόμενη τροπολογία η 1284 αφορά στην αναδιατύπωση του άρθρου 119 για την αύξηση ορίου επιτρεπόμενης υπέρβασης στα διατηρητέα. Η π</w:t>
      </w:r>
      <w:r>
        <w:rPr>
          <w:rFonts w:eastAsia="Times New Roman" w:cs="Times New Roman"/>
          <w:szCs w:val="24"/>
        </w:rPr>
        <w:t>ροτεινόμενη τροπολογία απορρίπτεται. Τα διατηρητέα προστατεύονται ανά κτήριο και δεν μπορεί να μετρήσει η συνολική δόμηση στο οικόπεδο.</w:t>
      </w:r>
    </w:p>
    <w:p w14:paraId="61F3D8D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1289 της κ. </w:t>
      </w:r>
      <w:proofErr w:type="spellStart"/>
      <w:r>
        <w:rPr>
          <w:rFonts w:eastAsia="Times New Roman" w:cs="Times New Roman"/>
          <w:szCs w:val="24"/>
        </w:rPr>
        <w:t>Θεοπεφτάτου</w:t>
      </w:r>
      <w:proofErr w:type="spellEnd"/>
      <w:r>
        <w:rPr>
          <w:rFonts w:eastAsia="Times New Roman" w:cs="Times New Roman"/>
          <w:szCs w:val="24"/>
        </w:rPr>
        <w:t xml:space="preserve"> και της κ. Καρακώστα αφορά τη διάσπαση κτηρίου στην εκτός σχεδίου δόμηση. Γίνεται α</w:t>
      </w:r>
      <w:r>
        <w:rPr>
          <w:rFonts w:eastAsia="Times New Roman" w:cs="Times New Roman"/>
          <w:szCs w:val="24"/>
        </w:rPr>
        <w:t xml:space="preserve">ποδεκτή. Είναι τεχνικό ζήτημα. Αφήνεται μεγαλύτερο περιθώριο ευελιξίας στα </w:t>
      </w:r>
      <w:r>
        <w:rPr>
          <w:rFonts w:eastAsia="Times New Roman" w:cs="Times New Roman"/>
          <w:szCs w:val="24"/>
        </w:rPr>
        <w:t>σ</w:t>
      </w:r>
      <w:r>
        <w:rPr>
          <w:rFonts w:eastAsia="Times New Roman" w:cs="Times New Roman"/>
          <w:szCs w:val="24"/>
        </w:rPr>
        <w:t xml:space="preserve">υμβούλια </w:t>
      </w:r>
      <w:r>
        <w:rPr>
          <w:rFonts w:eastAsia="Times New Roman" w:cs="Times New Roman"/>
          <w:szCs w:val="24"/>
        </w:rPr>
        <w:t>α</w:t>
      </w:r>
      <w:r>
        <w:rPr>
          <w:rFonts w:eastAsia="Times New Roman" w:cs="Times New Roman"/>
          <w:szCs w:val="24"/>
        </w:rPr>
        <w:t>ρχιτεκτονικής. Συνεπώς γίνεται αποδεκτή.</w:t>
      </w:r>
    </w:p>
    <w:p w14:paraId="61F3D8D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τροπολογία 1290 του κ. Κακλαμάνη αφορά το ίδιο θέμα με την τροπολογία 1299, στην οποία θα σταθώ παρακάτω. Κάνουμε δεκτή την επό</w:t>
      </w:r>
      <w:r>
        <w:rPr>
          <w:rFonts w:eastAsia="Times New Roman" w:cs="Times New Roman"/>
          <w:szCs w:val="24"/>
        </w:rPr>
        <w:t>μενη. Δεν κάνουμε τυπικά δεκτή την πρόταση αυτή γιατί ενσωματώνεται σε επόμενη.</w:t>
      </w:r>
    </w:p>
    <w:p w14:paraId="61F3D8D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1293 του κ. Βλάχου αφορά την αναστολή προστίμων και κατεδαφίσεων μέχρι την κύρωση των δασικών χαρτών. Και το ερώτημα αυτό απαντήθηκε </w:t>
      </w:r>
      <w:r>
        <w:rPr>
          <w:rFonts w:eastAsia="Times New Roman" w:cs="Times New Roman"/>
          <w:szCs w:val="24"/>
        </w:rPr>
        <w:lastRenderedPageBreak/>
        <w:t xml:space="preserve">χθες από τον κ. </w:t>
      </w:r>
      <w:proofErr w:type="spellStart"/>
      <w:r>
        <w:rPr>
          <w:rFonts w:eastAsia="Times New Roman" w:cs="Times New Roman"/>
          <w:szCs w:val="24"/>
        </w:rPr>
        <w:t>Φάμελλο</w:t>
      </w:r>
      <w:proofErr w:type="spellEnd"/>
      <w:r>
        <w:rPr>
          <w:rFonts w:eastAsia="Times New Roman" w:cs="Times New Roman"/>
          <w:szCs w:val="24"/>
        </w:rPr>
        <w:t>. Δεν μ</w:t>
      </w:r>
      <w:r>
        <w:rPr>
          <w:rFonts w:eastAsia="Times New Roman" w:cs="Times New Roman"/>
          <w:szCs w:val="24"/>
        </w:rPr>
        <w:t>πορεί να μην εφαρμόζεται στο σύνολό της η νομοθεσία για την προστασία των δασών μέχρι την οριστική κύρωση των δασικών χαρτών. Άρα δεν γίνεται αποδεκτή.</w:t>
      </w:r>
    </w:p>
    <w:p w14:paraId="61F3D8D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τροπολογία 1294 πάλι από τον κ. Βλάχο αφορά τη φορολόγηση των προς ένταξη σε σχέδιο πόλης ακινήτων. Συ</w:t>
      </w:r>
      <w:r>
        <w:rPr>
          <w:rFonts w:eastAsia="Times New Roman" w:cs="Times New Roman"/>
          <w:szCs w:val="24"/>
        </w:rPr>
        <w:t>μφωνούμε ότι είναι στη σωστή κατεύθυνση η προτεινόμενη ρύθμιση, διότι ουσιαστικά λέει ότι πρακτικά ένα αγροτεμάχιο, το οποίο έχει ενταχθεί στο σχέδιο πόλης, φορολογείται πλέον ως ενταγμένο στο σχέδιο πόλης, παρά το γεγονός ότι η διαδικασία επικύρωσης της π</w:t>
      </w:r>
      <w:r>
        <w:rPr>
          <w:rFonts w:eastAsia="Times New Roman" w:cs="Times New Roman"/>
          <w:szCs w:val="24"/>
        </w:rPr>
        <w:t xml:space="preserve">ράξης εφαρμογής, που δίνει υπόσταση στο να μπορεί να </w:t>
      </w:r>
      <w:r>
        <w:rPr>
          <w:rFonts w:eastAsia="Times New Roman" w:cs="Times New Roman"/>
          <w:szCs w:val="24"/>
        </w:rPr>
        <w:t>κ</w:t>
      </w:r>
      <w:r>
        <w:rPr>
          <w:rFonts w:eastAsia="Times New Roman" w:cs="Times New Roman"/>
          <w:szCs w:val="24"/>
        </w:rPr>
        <w:t>τίσει εντός σχεδίου πόλης, μπορεί να καθυστερήσει πάρα πολλά χρόνια, πέντε, δέκα ή δεκαπέντε.</w:t>
      </w:r>
    </w:p>
    <w:p w14:paraId="61F3D8D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Άρα ενσωματώνεται ένα εμπορικό ακίνητο το οποίο δεν μπορεί να χρησιμοποιήσει μέχρι να γίνει η πράξη εφαρμογή</w:t>
      </w:r>
      <w:r>
        <w:rPr>
          <w:rFonts w:eastAsia="Times New Roman" w:cs="Times New Roman"/>
          <w:szCs w:val="24"/>
        </w:rPr>
        <w:t>ς. Είναι στη σωστή κατεύθυνση. Πρέπει να την επεξεργαστούμε</w:t>
      </w:r>
      <w:r>
        <w:rPr>
          <w:rFonts w:eastAsia="Times New Roman" w:cs="Times New Roman"/>
          <w:szCs w:val="24"/>
        </w:rPr>
        <w:t xml:space="preserve"> περαιτέρω</w:t>
      </w:r>
      <w:r>
        <w:rPr>
          <w:rFonts w:eastAsia="Times New Roman" w:cs="Times New Roman"/>
          <w:szCs w:val="24"/>
        </w:rPr>
        <w:t>, διότι εμπίπτει και στην αρμοδιότητα του Υπουργείου Οικονομικών, οπότε θα επαναφέρουμε αυτό το θέμα, το οποίο είναι υπαρκτό και σοβαρό, σε συνεννόηση όμως με το Υπουργείο Οικονομικών. Άρ</w:t>
      </w:r>
      <w:r>
        <w:rPr>
          <w:rFonts w:eastAsia="Times New Roman" w:cs="Times New Roman"/>
          <w:szCs w:val="24"/>
        </w:rPr>
        <w:t>α, όχι, παρά το γεγονός ότι αναγνωρίζουμε ότι είναι στη σωστή κατεύθυνση.</w:t>
      </w:r>
    </w:p>
    <w:p w14:paraId="61F3D8E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είναι η 1295 του κ. Βλάχου και αφορά την </w:t>
      </w:r>
      <w:r>
        <w:rPr>
          <w:rFonts w:eastAsia="Times New Roman" w:cs="Times New Roman"/>
          <w:szCs w:val="24"/>
        </w:rPr>
        <w:t>α</w:t>
      </w:r>
      <w:r>
        <w:rPr>
          <w:rFonts w:eastAsia="Times New Roman" w:cs="Times New Roman"/>
          <w:szCs w:val="24"/>
        </w:rPr>
        <w:t xml:space="preserve">ναγνώριση εμπράγματων δικαιωμάτων μέσω του νόμου για την τακτοποίηση αυθαιρέτων. Κατηγορηματικά όχι. Δεν μπορεί ο νόμος αυτός να </w:t>
      </w:r>
      <w:r>
        <w:rPr>
          <w:rFonts w:eastAsia="Times New Roman" w:cs="Times New Roman"/>
          <w:szCs w:val="24"/>
        </w:rPr>
        <w:t>γίνει όχημα για την επίλυση ιδιοκτησιακών θεμάτων.</w:t>
      </w:r>
    </w:p>
    <w:p w14:paraId="61F3D8E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Η 1296 είναι του κ. Κωνσταντόπουλου. Αφορά τη μεταφορά της ημερομηνίας-ορόσημο, της 28</w:t>
      </w:r>
      <w:r>
        <w:rPr>
          <w:rFonts w:eastAsia="Times New Roman" w:cs="Times New Roman"/>
          <w:szCs w:val="24"/>
          <w:vertAlign w:val="superscript"/>
        </w:rPr>
        <w:t>ης</w:t>
      </w:r>
      <w:r>
        <w:rPr>
          <w:rFonts w:eastAsia="Times New Roman" w:cs="Times New Roman"/>
          <w:szCs w:val="24"/>
        </w:rPr>
        <w:t xml:space="preserve"> Ιουλίου του 2011. Είναι «όχι» η απάντηση. Νομίζω ότι η συγκεκριμένη ημερομηνία αποτελεί -και έχει τεθεί ευθέως και α</w:t>
      </w:r>
      <w:r>
        <w:rPr>
          <w:rFonts w:eastAsia="Times New Roman" w:cs="Times New Roman"/>
          <w:szCs w:val="24"/>
        </w:rPr>
        <w:t>πό το Συμβούλιο της Επικρατείας- σημείο-ορόσημο χρονικά. Κανένα νέο αυθαίρετο δεν μπορεί να νομιμοποιηθεί μετά από αυτή την ημερομηνία.</w:t>
      </w:r>
    </w:p>
    <w:p w14:paraId="61F3D8E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επόμενη τροπολογία, η 1298, των Βουλευτών </w:t>
      </w:r>
      <w:r>
        <w:rPr>
          <w:rFonts w:eastAsia="Times New Roman" w:cs="Times New Roman"/>
          <w:szCs w:val="24"/>
        </w:rPr>
        <w:t xml:space="preserve">κ.κ. </w:t>
      </w:r>
      <w:r>
        <w:rPr>
          <w:rFonts w:eastAsia="Times New Roman" w:cs="Times New Roman"/>
          <w:szCs w:val="24"/>
        </w:rPr>
        <w:t xml:space="preserve">Καρακώστα, </w:t>
      </w:r>
      <w:proofErr w:type="spellStart"/>
      <w:r>
        <w:rPr>
          <w:rFonts w:eastAsia="Times New Roman" w:cs="Times New Roman"/>
          <w:szCs w:val="24"/>
        </w:rPr>
        <w:t>Βαγιωνάκη</w:t>
      </w:r>
      <w:proofErr w:type="spellEnd"/>
      <w:r>
        <w:rPr>
          <w:rFonts w:eastAsia="Times New Roman" w:cs="Times New Roman"/>
          <w:szCs w:val="24"/>
        </w:rPr>
        <w:t xml:space="preserve">, Δημητριάδη, </w:t>
      </w:r>
      <w:proofErr w:type="spellStart"/>
      <w:r>
        <w:rPr>
          <w:rFonts w:eastAsia="Times New Roman" w:cs="Times New Roman"/>
          <w:szCs w:val="24"/>
        </w:rPr>
        <w:t>Θεοπεφτάτου</w:t>
      </w:r>
      <w:proofErr w:type="spellEnd"/>
      <w:r>
        <w:rPr>
          <w:rFonts w:eastAsia="Times New Roman" w:cs="Times New Roman"/>
          <w:szCs w:val="24"/>
        </w:rPr>
        <w:t xml:space="preserve">, Καφαντάρη, </w:t>
      </w:r>
      <w:proofErr w:type="spellStart"/>
      <w:r>
        <w:rPr>
          <w:rFonts w:eastAsia="Times New Roman" w:cs="Times New Roman"/>
          <w:szCs w:val="24"/>
        </w:rPr>
        <w:t>Μουμουλίδη</w:t>
      </w:r>
      <w:proofErr w:type="spellEnd"/>
      <w:r>
        <w:rPr>
          <w:rFonts w:eastAsia="Times New Roman" w:cs="Times New Roman"/>
          <w:szCs w:val="24"/>
        </w:rPr>
        <w:t xml:space="preserve">, </w:t>
      </w:r>
      <w:proofErr w:type="spellStart"/>
      <w:r>
        <w:rPr>
          <w:rFonts w:eastAsia="Times New Roman" w:cs="Times New Roman"/>
          <w:szCs w:val="24"/>
        </w:rPr>
        <w:t>Κ</w:t>
      </w:r>
      <w:r>
        <w:rPr>
          <w:rFonts w:eastAsia="Times New Roman" w:cs="Times New Roman"/>
          <w:szCs w:val="24"/>
        </w:rPr>
        <w:t>αραναστάση</w:t>
      </w:r>
      <w:proofErr w:type="spellEnd"/>
      <w:r>
        <w:rPr>
          <w:rFonts w:eastAsia="Times New Roman" w:cs="Times New Roman"/>
          <w:szCs w:val="24"/>
        </w:rPr>
        <w:t xml:space="preserve"> αφορά </w:t>
      </w:r>
      <w:r>
        <w:rPr>
          <w:rFonts w:eastAsia="Times New Roman" w:cs="Times New Roman"/>
          <w:szCs w:val="24"/>
        </w:rPr>
        <w:t>κ</w:t>
      </w:r>
      <w:r>
        <w:rPr>
          <w:rFonts w:eastAsia="Times New Roman" w:cs="Times New Roman"/>
          <w:szCs w:val="24"/>
        </w:rPr>
        <w:t xml:space="preserve">λίμακες που έχουν κατασκευαστεί πριν την ισχύ του </w:t>
      </w:r>
      <w:proofErr w:type="spellStart"/>
      <w:r>
        <w:rPr>
          <w:rFonts w:eastAsia="Times New Roman" w:cs="Times New Roman"/>
          <w:szCs w:val="24"/>
        </w:rPr>
        <w:t>Κτηριοδομικού</w:t>
      </w:r>
      <w:proofErr w:type="spellEnd"/>
      <w:r>
        <w:rPr>
          <w:rFonts w:eastAsia="Times New Roman" w:cs="Times New Roman"/>
          <w:szCs w:val="24"/>
        </w:rPr>
        <w:t xml:space="preserve"> Κανονισμού. Πρόκειται για νόμιμα κτήρια μέχρι πεντακόσια τετραγωνικά, τα οποία να μη χρειάζεται να προσαρμοστούν στον </w:t>
      </w:r>
      <w:proofErr w:type="spellStart"/>
      <w:r>
        <w:rPr>
          <w:rFonts w:eastAsia="Times New Roman" w:cs="Times New Roman"/>
          <w:szCs w:val="24"/>
        </w:rPr>
        <w:t>Κτηριοδομικό</w:t>
      </w:r>
      <w:proofErr w:type="spellEnd"/>
      <w:r>
        <w:rPr>
          <w:rFonts w:eastAsia="Times New Roman" w:cs="Times New Roman"/>
          <w:szCs w:val="24"/>
        </w:rPr>
        <w:t xml:space="preserve"> Κανονισμό, εφόσον αποπερατώθηκαν πριν από τ</w:t>
      </w:r>
      <w:r>
        <w:rPr>
          <w:rFonts w:eastAsia="Times New Roman" w:cs="Times New Roman"/>
          <w:szCs w:val="24"/>
        </w:rPr>
        <w:t>ην έκδοσή του. Γίνεται αποδεκτή.</w:t>
      </w:r>
    </w:p>
    <w:p w14:paraId="61F3D8E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επόμενη είναι η 1299 από τον κ. Καρρά. Αφορά μονομερή τροποποίηση-σύσταση οριζόντιων ιδιοκτησιών για κοινόχρηστους χώρους. «Ναι» είναι η απάντηση σε πλήθος κτηρίων. Αναφερόμαστε σε χώρους που τυπικά εμφανίζονται ως παραρτ</w:t>
      </w:r>
      <w:r>
        <w:rPr>
          <w:rFonts w:eastAsia="Times New Roman" w:cs="Times New Roman"/>
          <w:szCs w:val="24"/>
        </w:rPr>
        <w:t>ήματα οριζόντιων ή κάθετων ιδιοκτησιών -αποθήκες, αυθαίρετες κατασκευές ή αλλαγές χρήσης- που χρησιμοποιούν τη συνιδιοκτησία, όπως παραδείγματος χάρ</w:t>
      </w:r>
      <w:r>
        <w:rPr>
          <w:rFonts w:eastAsia="Times New Roman" w:cs="Times New Roman"/>
          <w:szCs w:val="24"/>
        </w:rPr>
        <w:t>ιν</w:t>
      </w:r>
      <w:r>
        <w:rPr>
          <w:rFonts w:eastAsia="Times New Roman" w:cs="Times New Roman"/>
          <w:szCs w:val="24"/>
        </w:rPr>
        <w:t xml:space="preserve">, εγκατάσταση συστημάτων κεντρικής θέρμανσης. Οι παρατυπίες αυτές εμποδίζουν τη μεταβίβαση των οριζόντιων </w:t>
      </w:r>
      <w:r>
        <w:rPr>
          <w:rFonts w:eastAsia="Times New Roman" w:cs="Times New Roman"/>
          <w:szCs w:val="24"/>
        </w:rPr>
        <w:t xml:space="preserve">ή καθέτων ιδιοκτησιών που ανήκουν τυπικά στα παραρτήματα, καθώς αυτά έχουν ουσιαστικά μεταβληθεί σε κοινόχρηστους χώρους. </w:t>
      </w:r>
      <w:r>
        <w:rPr>
          <w:rFonts w:eastAsia="Times New Roman" w:cs="Times New Roman"/>
          <w:szCs w:val="24"/>
        </w:rPr>
        <w:lastRenderedPageBreak/>
        <w:t>Με την τροπολογία αυτή απλοποιείται η διαδικασία, προκειμένου ο χώρος που τυπικά εμφανίζεται ως παράρτημα ιδιοκτησίας να αποκτήσει τον</w:t>
      </w:r>
      <w:r>
        <w:rPr>
          <w:rFonts w:eastAsia="Times New Roman" w:cs="Times New Roman"/>
          <w:szCs w:val="24"/>
        </w:rPr>
        <w:t xml:space="preserve"> χαρακτήρα κοινόχρηστου και </w:t>
      </w:r>
      <w:proofErr w:type="spellStart"/>
      <w:r>
        <w:rPr>
          <w:rFonts w:eastAsia="Times New Roman" w:cs="Times New Roman"/>
          <w:szCs w:val="24"/>
        </w:rPr>
        <w:t>κοινόκτητου</w:t>
      </w:r>
      <w:proofErr w:type="spellEnd"/>
      <w:r>
        <w:rPr>
          <w:rFonts w:eastAsia="Times New Roman" w:cs="Times New Roman"/>
          <w:szCs w:val="24"/>
        </w:rPr>
        <w:t xml:space="preserve"> χώρου, χωρίς την ανάγκη παροχής σύμφωνης γνώμης του συνόλου των συνιδιοκτητών, αφού η ρύθμιση εξυπηρετεί τη συνιδιοκτησία, άρα μπορεί να προσφέρει στην κοινόχρηστη λειτουργία της πολυκατοικίας. Γίνεται αποδεκτή.</w:t>
      </w:r>
    </w:p>
    <w:p w14:paraId="61F3D8E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επ</w:t>
      </w:r>
      <w:r>
        <w:rPr>
          <w:rFonts w:eastAsia="Times New Roman" w:cs="Times New Roman"/>
          <w:szCs w:val="24"/>
        </w:rPr>
        <w:t xml:space="preserve">όμενη τροπολογία </w:t>
      </w:r>
      <w:r>
        <w:rPr>
          <w:rFonts w:eastAsia="Times New Roman" w:cs="Times New Roman"/>
          <w:szCs w:val="24"/>
        </w:rPr>
        <w:t xml:space="preserve">έχει </w:t>
      </w:r>
      <w:r>
        <w:rPr>
          <w:rFonts w:eastAsia="Times New Roman" w:cs="Times New Roman"/>
          <w:szCs w:val="24"/>
        </w:rPr>
        <w:t xml:space="preserve">ακριβώς το ίδιο θέμα με τη 1299 του κ. Καρρά. Είναι η τροπολογία 1300 των Βουλευτών </w:t>
      </w:r>
      <w:r>
        <w:rPr>
          <w:rFonts w:eastAsia="Times New Roman" w:cs="Times New Roman"/>
          <w:szCs w:val="24"/>
        </w:rPr>
        <w:t xml:space="preserve">κυρίων </w:t>
      </w:r>
      <w:r>
        <w:rPr>
          <w:rFonts w:eastAsia="Times New Roman" w:cs="Times New Roman"/>
          <w:szCs w:val="24"/>
        </w:rPr>
        <w:t>Καρακώστα και Δημαρά. Καλύπτεται από την προηγούμενη ρύθμιση. Τυπικά «όχι», ουσιαστικά «ναι», εφόσον αποδεχτήκαμε την προηγούμενη.</w:t>
      </w:r>
    </w:p>
    <w:p w14:paraId="61F3D8E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προτελευτα</w:t>
      </w:r>
      <w:r>
        <w:rPr>
          <w:rFonts w:eastAsia="Times New Roman" w:cs="Times New Roman"/>
          <w:szCs w:val="24"/>
        </w:rPr>
        <w:t>ία τροπολογία είναι η 1301 και αφορά τη μετεγκατάσταση οικισμών Ακρινής και Αναργύρων του κ. Κασαπίδη. Απάντησα ότι το έχουμε ενσωματώσει ήδη. Άρα, ουσιαστικά «ναι», τυπικά «όχι».</w:t>
      </w:r>
    </w:p>
    <w:p w14:paraId="61F3D8E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τελευταία είναι του κ. Καματερού για τις αυθαίρετες κατασκευές σε χώρους π</w:t>
      </w:r>
      <w:r>
        <w:rPr>
          <w:rFonts w:eastAsia="Times New Roman" w:cs="Times New Roman"/>
          <w:szCs w:val="24"/>
        </w:rPr>
        <w:t xml:space="preserve">ου έχουν παραδοθεί. Είναι το γνωστό θέμα με τα </w:t>
      </w:r>
      <w:proofErr w:type="spellStart"/>
      <w:r>
        <w:rPr>
          <w:rFonts w:eastAsia="Times New Roman" w:cs="Times New Roman"/>
          <w:szCs w:val="24"/>
        </w:rPr>
        <w:t>τραπεζοκαθίσματα</w:t>
      </w:r>
      <w:proofErr w:type="spellEnd"/>
      <w:r>
        <w:rPr>
          <w:rFonts w:eastAsia="Times New Roman" w:cs="Times New Roman"/>
          <w:szCs w:val="24"/>
        </w:rPr>
        <w:t xml:space="preserve"> και τις αυθαίρετες κατασκευές. Δεν γίνεται αποδεκτή. Δόθηκε η ευκαιρία τακτοποίησης στον προηγούμενο νόμο. Η υπουργική απόφαση αφορούσε μόνο τεχνικά θέματα και κανένα θέμα ουσίας. Άρα δόθηκε η</w:t>
      </w:r>
      <w:r>
        <w:rPr>
          <w:rFonts w:eastAsia="Times New Roman" w:cs="Times New Roman"/>
          <w:szCs w:val="24"/>
        </w:rPr>
        <w:t xml:space="preserve"> ευκαιρία τακτοποίησης στον προηγούμενο νόμο. Νομίζω ότι τώρα πια δεν υπάρχει λόγος να δοθεί νέα ευκαιρία.</w:t>
      </w:r>
    </w:p>
    <w:p w14:paraId="61F3D8E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τους δήμους, αρκετοί δήμοι κάνουν δουλειά. Πρέπει να προσαρμοστούν στη νέα πραγματικότητα και οι ιδιοκτήτες που για χρόνια λειτουργούν </w:t>
      </w:r>
      <w:r>
        <w:rPr>
          <w:rFonts w:eastAsia="Times New Roman" w:cs="Times New Roman"/>
          <w:szCs w:val="24"/>
        </w:rPr>
        <w:t xml:space="preserve">με </w:t>
      </w:r>
      <w:r>
        <w:rPr>
          <w:rFonts w:eastAsia="Times New Roman" w:cs="Times New Roman"/>
          <w:szCs w:val="24"/>
        </w:rPr>
        <w:t>αυτό το καθεστώς.</w:t>
      </w:r>
    </w:p>
    <w:p w14:paraId="61F3D8E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1F3D8E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w:t>
      </w:r>
    </w:p>
    <w:p w14:paraId="61F3D8EA" w14:textId="77777777" w:rsidR="00B51393" w:rsidRDefault="00BC3639">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w:t>
      </w:r>
      <w:r>
        <w:rPr>
          <w:rFonts w:eastAsia="Times New Roman" w:cs="Times New Roman"/>
        </w:rPr>
        <w:t xml:space="preserve">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σαράντα οκτώ μαθητές και μαθήτριες και τέσσερις εκπαιδευτικοί συνοδοί τους από το Γενικό Λύκειο Βουλιαγμένης. </w:t>
      </w:r>
    </w:p>
    <w:p w14:paraId="61F3D8EB" w14:textId="77777777" w:rsidR="00B51393" w:rsidRDefault="00BC3639">
      <w:pPr>
        <w:spacing w:line="600" w:lineRule="auto"/>
        <w:ind w:firstLine="720"/>
        <w:contextualSpacing/>
        <w:jc w:val="both"/>
        <w:rPr>
          <w:rFonts w:eastAsia="Times New Roman" w:cs="Times New Roman"/>
        </w:rPr>
      </w:pPr>
      <w:r>
        <w:rPr>
          <w:rFonts w:eastAsia="Times New Roman" w:cs="Times New Roman"/>
        </w:rPr>
        <w:t>Η Βουλή τούς κ</w:t>
      </w:r>
      <w:r>
        <w:rPr>
          <w:rFonts w:eastAsia="Times New Roman" w:cs="Times New Roman"/>
        </w:rPr>
        <w:t xml:space="preserve">αλωσορίζει. </w:t>
      </w:r>
    </w:p>
    <w:p w14:paraId="61F3D8EC" w14:textId="77777777" w:rsidR="00B51393" w:rsidRDefault="00BC3639">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61F3D8E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Τώρα, τον λόγο έχει ο Βουλευτής κ. Χουσεΐν </w:t>
      </w:r>
      <w:proofErr w:type="spellStart"/>
      <w:r>
        <w:rPr>
          <w:rFonts w:eastAsia="Times New Roman" w:cs="Times New Roman"/>
          <w:szCs w:val="24"/>
        </w:rPr>
        <w:t>Ζεϊμπέκ</w:t>
      </w:r>
      <w:proofErr w:type="spellEnd"/>
      <w:r>
        <w:rPr>
          <w:rFonts w:eastAsia="Times New Roman" w:cs="Times New Roman"/>
          <w:szCs w:val="24"/>
        </w:rPr>
        <w:t>.</w:t>
      </w:r>
    </w:p>
    <w:p w14:paraId="61F3D8E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επτά λεπτά.</w:t>
      </w:r>
    </w:p>
    <w:p w14:paraId="61F3D8E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ΖΕΪΜΠΕΚ ΧΟΥΣΕΪΝ: </w:t>
      </w:r>
      <w:r>
        <w:rPr>
          <w:rFonts w:eastAsia="Times New Roman" w:cs="Times New Roman"/>
          <w:szCs w:val="24"/>
        </w:rPr>
        <w:t>Ευχαριστώ.</w:t>
      </w:r>
    </w:p>
    <w:p w14:paraId="61F3D8F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το παρόν σχέ</w:t>
      </w:r>
      <w:r>
        <w:rPr>
          <w:rFonts w:eastAsia="Times New Roman" w:cs="Times New Roman"/>
          <w:szCs w:val="24"/>
        </w:rPr>
        <w:t>διο νόμου αφορά τον έλεγχο και την προστασία του δομημένου περιβάλλοντος στη χώρα. Οι πολιτικές για το δομημένο περιβάλλον όλα αυτά τα χρόνια βοήθησαν στο να γίνει το πρόβλημα της αυθαίρετης δόμησης αδιέξοδο, ένα αδιέξοδο το οποίο επηρεάζει όχι μόνο αυτούς</w:t>
      </w:r>
      <w:r>
        <w:rPr>
          <w:rFonts w:eastAsia="Times New Roman" w:cs="Times New Roman"/>
          <w:szCs w:val="24"/>
        </w:rPr>
        <w:t xml:space="preserve"> </w:t>
      </w:r>
      <w:r>
        <w:rPr>
          <w:rFonts w:eastAsia="Times New Roman" w:cs="Times New Roman"/>
          <w:szCs w:val="24"/>
        </w:rPr>
        <w:lastRenderedPageBreak/>
        <w:t>που από δικό τους λάθος έκαναν αυθαιρεσίες, αλλά και όλους τους κατοίκους των πόλεων, των χωριών, των παραθαλάσσιων περιοχών, ακόμα και τις ίδιες τις δασικές εκτάσεις.</w:t>
      </w:r>
    </w:p>
    <w:p w14:paraId="61F3D8F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Πολλοί –εσφαλμένα- αποδίδουν το φαινόμενο αυτό στη νοοτροπία του λαού μας ή στο </w:t>
      </w:r>
      <w:r>
        <w:rPr>
          <w:rFonts w:eastAsia="Times New Roman" w:cs="Times New Roman"/>
          <w:szCs w:val="24"/>
        </w:rPr>
        <w:t>ιδιωτικό συμφέρον. Όμως, κυρίες και κύριοι της Αντιπολίτευσης, η πραγματική αιτία του προβλήματος είναι οι πολιτικές που ακολουθήσατε και η λάθος διαχείριση του θέματος. Ποια πολιτική ακολουθήσατε στο ζήτημα της δόμησης, της χωροταξίας και του περιβάλλοντο</w:t>
      </w:r>
      <w:r>
        <w:rPr>
          <w:rFonts w:eastAsia="Times New Roman" w:cs="Times New Roman"/>
          <w:szCs w:val="24"/>
        </w:rPr>
        <w:t>ς ακριβώς; Το μόνο που κάνατε ήταν «μπαλώματα» πάνω στην ήδη απελπιστική κατάσταση, χωρίς κα</w:t>
      </w:r>
      <w:r>
        <w:rPr>
          <w:rFonts w:eastAsia="Times New Roman" w:cs="Times New Roman"/>
          <w:szCs w:val="24"/>
        </w:rPr>
        <w:t>μ</w:t>
      </w:r>
      <w:r>
        <w:rPr>
          <w:rFonts w:eastAsia="Times New Roman" w:cs="Times New Roman"/>
          <w:szCs w:val="24"/>
        </w:rPr>
        <w:t>μία μέριμνα για την πρόληψη των αυθαιρεσιών και κυρίως η δημιουργία μίας λάθος αντίληψης που ευνοούσε την ασυδοσία. Το αποτέλεσμα όλων αυτών ήταν η δημιουργία ενός</w:t>
      </w:r>
      <w:r>
        <w:rPr>
          <w:rFonts w:eastAsia="Times New Roman" w:cs="Times New Roman"/>
          <w:szCs w:val="24"/>
        </w:rPr>
        <w:t xml:space="preserve"> άναρχου και αυθαίρετου δομημένου περιβάλλοντος στην Ελλάδα.</w:t>
      </w:r>
    </w:p>
    <w:p w14:paraId="61F3D8F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επιδιώκει τρία πράγματα. Το πρώτο είναι η απλοποίηση και επιτάχυνση των διαδικασιών έκδοσης και ελέγχου των αδειών δόμησης, το δεύτερο είναι η ουσιαστική αναθεώρηση του μηχανι</w:t>
      </w:r>
      <w:r>
        <w:rPr>
          <w:rFonts w:eastAsia="Times New Roman" w:cs="Times New Roman"/>
          <w:szCs w:val="24"/>
        </w:rPr>
        <w:t>σμού και των μέσων εποπτείας και ελέγχου της ποιότητας του δομημένου περιβάλλοντος και το τρίο η εισαγωγή μεθόδων αντιμετώπισης της αυθαίρετης δόμησης.</w:t>
      </w:r>
    </w:p>
    <w:p w14:paraId="61F3D8F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νομοσχέδιο, όμως, φέρνει και πολλές καινοτομίες, όπως το Παρατηρητήριο Δομημένου Περιβάλλοντος για το</w:t>
      </w:r>
      <w:r>
        <w:rPr>
          <w:rFonts w:eastAsia="Times New Roman" w:cs="Times New Roman"/>
          <w:szCs w:val="24"/>
        </w:rPr>
        <w:t>ν έλεγχο και την ποιότητα του δομημένου περι</w:t>
      </w:r>
      <w:r>
        <w:rPr>
          <w:rFonts w:eastAsia="Times New Roman" w:cs="Times New Roman"/>
          <w:szCs w:val="24"/>
        </w:rPr>
        <w:lastRenderedPageBreak/>
        <w:t>βάλλοντος, η Τράπεζα Δικαιωμάτων Δόμησης και Κοινόχρηστων Χώρων, η Ηλεκτρονική Πολεοδομική Ταυτότητα Δήμου, ο νέος απλουστευμένος τρόπος έκδοσης πολεοδομικών αδειών, η ηλεκτρονική καταγραφή αυθαιρέτων μετά τον Ιο</w:t>
      </w:r>
      <w:r>
        <w:rPr>
          <w:rFonts w:eastAsia="Times New Roman" w:cs="Times New Roman"/>
          <w:szCs w:val="24"/>
        </w:rPr>
        <w:t>ύλιο του 2011 και ο διαχωρισμός των κυρώσεων αυθαιρέτου και πολεοδομικής παράβασης.</w:t>
      </w:r>
    </w:p>
    <w:p w14:paraId="61F3D8F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άποψή μου είναι ότι όλες αυτές οι καινοτομίες έρχονται να εξορθολογήσουν τα εργαλεία μας ενάντια στην αυθαίρετη δόμηση. Από ό,τι φάνηκε, μάλιστα, από την πολύμηνη διαβούλ</w:t>
      </w:r>
      <w:r>
        <w:rPr>
          <w:rFonts w:eastAsia="Times New Roman" w:cs="Times New Roman"/>
          <w:szCs w:val="24"/>
        </w:rPr>
        <w:t>ευση του νομοσχεδίου, αυτή η άποψη είναι σχεδόν καθολική.</w:t>
      </w:r>
    </w:p>
    <w:p w14:paraId="61F3D8F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Αναφορικά με το νέο πλαίσιο για τις οικοδομικές άδειες, η διαδικασία είναι πολύ απλή, καθώς η υποβολή του φακέλου με όλες τις απαιτούμενες μελέτες ηλεκτρονικά, εγκρίνεται άμεσα από την Υπηρεσία Δόμη</w:t>
      </w:r>
      <w:r>
        <w:rPr>
          <w:rFonts w:eastAsia="Times New Roman" w:cs="Times New Roman"/>
          <w:szCs w:val="24"/>
        </w:rPr>
        <w:t>σης. Το αποτέλεσμα είναι ότι εκμηδενίζεται ο χρόνος αναμονής, εξαλείφονται τα φαινόμενα διαφθοράς και αποφορτίζονται οι Υπηρεσίες Δόμησης. Επίσης, με την ηλεκτρονική ταυτότητα κτηρίου αποτυπώνεται η υφισταμένη κατάσταση του κτηρίου και των αδειών που το συ</w:t>
      </w:r>
      <w:r>
        <w:rPr>
          <w:rFonts w:eastAsia="Times New Roman" w:cs="Times New Roman"/>
          <w:szCs w:val="24"/>
        </w:rPr>
        <w:t>νοδεύουν, ώστε να διευκολύνεται ο έλεγχος και η παρακολούθηση των μεταβολών κατά τη διάρκεια του χρόνου ζωής του.</w:t>
      </w:r>
    </w:p>
    <w:p w14:paraId="61F3D8F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Όσον αφορά τις τακτοποιήσεις αυθαιρέτων, η 28</w:t>
      </w:r>
      <w:r>
        <w:rPr>
          <w:rFonts w:eastAsia="Times New Roman" w:cs="Times New Roman"/>
          <w:szCs w:val="24"/>
          <w:vertAlign w:val="superscript"/>
        </w:rPr>
        <w:t>η</w:t>
      </w:r>
      <w:r>
        <w:rPr>
          <w:rFonts w:eastAsia="Times New Roman" w:cs="Times New Roman"/>
          <w:szCs w:val="24"/>
        </w:rPr>
        <w:t xml:space="preserve"> Ιουλίου 2011 αποτελεί ορόσημο με διευκολύνσεις για τα παλιά αυθαίρετα όπως την παράταση υπαγωγή</w:t>
      </w:r>
      <w:r>
        <w:rPr>
          <w:rFonts w:eastAsia="Times New Roman" w:cs="Times New Roman"/>
          <w:szCs w:val="24"/>
        </w:rPr>
        <w:t xml:space="preserve">ς για δύο χρόνια, την αύξηση των δόσεων καταβολής προστίμων, την αύξηση προστίμων σε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τις μειώσεις προστίμων αλλά κυρίως τις διευκολύνσεις με </w:t>
      </w:r>
      <w:r>
        <w:rPr>
          <w:rFonts w:eastAsia="Times New Roman" w:cs="Times New Roman"/>
          <w:szCs w:val="24"/>
        </w:rPr>
        <w:lastRenderedPageBreak/>
        <w:t xml:space="preserve">αναστολή καταβολής δόσεων με βάση κοινωνικά κριτήρια. Όσο για τα νεότερα αυθαίρετα, τα πρόστιμα </w:t>
      </w:r>
      <w:r>
        <w:rPr>
          <w:rFonts w:eastAsia="Times New Roman" w:cs="Times New Roman"/>
          <w:szCs w:val="24"/>
        </w:rPr>
        <w:t>είναι πολύ μεγαλύτερα με κατεδαφίσεις κ</w:t>
      </w:r>
      <w:r>
        <w:rPr>
          <w:rFonts w:eastAsia="Times New Roman" w:cs="Times New Roman"/>
          <w:szCs w:val="24"/>
        </w:rPr>
        <w:t>αι τα λοιπά</w:t>
      </w:r>
      <w:r>
        <w:rPr>
          <w:rFonts w:eastAsia="Times New Roman" w:cs="Times New Roman"/>
          <w:szCs w:val="24"/>
        </w:rPr>
        <w:t>.</w:t>
      </w:r>
    </w:p>
    <w:p w14:paraId="61F3D8F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τώρα να επαναφέρω την πρότασή μου αναφορικά με το πρόβλημα της </w:t>
      </w:r>
      <w:r>
        <w:rPr>
          <w:rFonts w:eastAsia="Times New Roman" w:cs="Times New Roman"/>
          <w:szCs w:val="24"/>
        </w:rPr>
        <w:t>π</w:t>
      </w:r>
      <w:r>
        <w:rPr>
          <w:rFonts w:eastAsia="Times New Roman" w:cs="Times New Roman"/>
          <w:szCs w:val="24"/>
        </w:rPr>
        <w:t xml:space="preserve">αλαιάς </w:t>
      </w:r>
      <w:r>
        <w:rPr>
          <w:rFonts w:eastAsia="Times New Roman" w:cs="Times New Roman"/>
          <w:szCs w:val="24"/>
        </w:rPr>
        <w:t>π</w:t>
      </w:r>
      <w:r>
        <w:rPr>
          <w:rFonts w:eastAsia="Times New Roman" w:cs="Times New Roman"/>
          <w:szCs w:val="24"/>
        </w:rPr>
        <w:t>όλης της Ξάνθης, το οποίο ελπίζω να το δούμε είτε με το παρόν, είτε με επόμενο σχέδιο νόμου.</w:t>
      </w:r>
    </w:p>
    <w:p w14:paraId="61F3D8F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Μάλιστα, θα προσπαθήσω να συμπ</w:t>
      </w:r>
      <w:r>
        <w:rPr>
          <w:rFonts w:eastAsia="Times New Roman" w:cs="Times New Roman"/>
          <w:szCs w:val="24"/>
        </w:rPr>
        <w:t xml:space="preserve">εριλάβω ενδεχομένως και προβλήματα που προκύπτουν και στην υπόλοιπη χώρα. </w:t>
      </w:r>
    </w:p>
    <w:p w14:paraId="61F3D8F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αλαιά </w:t>
      </w:r>
      <w:r>
        <w:rPr>
          <w:rFonts w:eastAsia="Times New Roman" w:cs="Times New Roman"/>
          <w:szCs w:val="24"/>
        </w:rPr>
        <w:t>π</w:t>
      </w:r>
      <w:r>
        <w:rPr>
          <w:rFonts w:eastAsia="Times New Roman" w:cs="Times New Roman"/>
          <w:szCs w:val="24"/>
        </w:rPr>
        <w:t>όλη της Ξάνθης χαρακτηρίστηκε ως ιστορικός τόπος το 1976, ενώ το 1955 κηρύχτηκαν διατηρητέα πεντακόσια ενενήντα τρία κτ</w:t>
      </w:r>
      <w:r>
        <w:rPr>
          <w:rFonts w:eastAsia="Times New Roman" w:cs="Times New Roman"/>
          <w:szCs w:val="24"/>
        </w:rPr>
        <w:t>ή</w:t>
      </w:r>
      <w:r>
        <w:rPr>
          <w:rFonts w:eastAsia="Times New Roman" w:cs="Times New Roman"/>
          <w:szCs w:val="24"/>
        </w:rPr>
        <w:t>ρια. Αυτά τα διατηρητέα κτ</w:t>
      </w:r>
      <w:r>
        <w:rPr>
          <w:rFonts w:eastAsia="Times New Roman" w:cs="Times New Roman"/>
          <w:szCs w:val="24"/>
        </w:rPr>
        <w:t>ή</w:t>
      </w:r>
      <w:r>
        <w:rPr>
          <w:rFonts w:eastAsia="Times New Roman" w:cs="Times New Roman"/>
          <w:szCs w:val="24"/>
        </w:rPr>
        <w:t>ρια διαχωρίστηκαν σε Α΄,</w:t>
      </w:r>
      <w:r>
        <w:rPr>
          <w:rFonts w:eastAsia="Times New Roman" w:cs="Times New Roman"/>
          <w:szCs w:val="24"/>
        </w:rPr>
        <w:t xml:space="preserve"> Β΄ και Γ΄ κατηγορία. </w:t>
      </w:r>
      <w:proofErr w:type="spellStart"/>
      <w:r>
        <w:rPr>
          <w:rFonts w:eastAsia="Times New Roman" w:cs="Times New Roman"/>
          <w:szCs w:val="24"/>
        </w:rPr>
        <w:t>Σημειωτέον</w:t>
      </w:r>
      <w:proofErr w:type="spellEnd"/>
      <w:r>
        <w:rPr>
          <w:rFonts w:eastAsia="Times New Roman" w:cs="Times New Roman"/>
          <w:szCs w:val="24"/>
        </w:rPr>
        <w:t>, τα διατηρητέα αυτά συνιστούν πολλές φορές πρώτη κατοικία των ιδιοκτητών τους.</w:t>
      </w:r>
    </w:p>
    <w:p w14:paraId="61F3D8F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Λόγω της παλαιότητας των κτ</w:t>
      </w:r>
      <w:r>
        <w:rPr>
          <w:rFonts w:eastAsia="Times New Roman" w:cs="Times New Roman"/>
          <w:szCs w:val="24"/>
        </w:rPr>
        <w:t>η</w:t>
      </w:r>
      <w:r>
        <w:rPr>
          <w:rFonts w:eastAsia="Times New Roman" w:cs="Times New Roman"/>
          <w:szCs w:val="24"/>
        </w:rPr>
        <w:t>ρίων ή διαφόρων βλαβών σε πολλά διατηρητέα, οι ιδιοκτήτες προέβησαν σε αυθαίρετες κατασκευές για τη στήριξη των οικι</w:t>
      </w:r>
      <w:r>
        <w:rPr>
          <w:rFonts w:eastAsia="Times New Roman" w:cs="Times New Roman"/>
          <w:szCs w:val="24"/>
        </w:rPr>
        <w:t>ών τους. Προφανώς, και σε περιπτώσεις αυθαιρεσίας η πολιτεία δεν πρέπει να υποχωρεί.</w:t>
      </w:r>
    </w:p>
    <w:p w14:paraId="61F3D8F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Όμως, τι γίνεται σε περιπτώσεις που η αυθαίρετη κατασκευή έγινε πριν κηρυχτεί το συγκεκριμένο σημείο ιστορικός τόπος ή προτού τα συγκεκριμένα κτ</w:t>
      </w:r>
      <w:r>
        <w:rPr>
          <w:rFonts w:eastAsia="Times New Roman" w:cs="Times New Roman"/>
          <w:szCs w:val="24"/>
        </w:rPr>
        <w:t>ή</w:t>
      </w:r>
      <w:r>
        <w:rPr>
          <w:rFonts w:eastAsia="Times New Roman" w:cs="Times New Roman"/>
          <w:szCs w:val="24"/>
        </w:rPr>
        <w:t>ρια κηρυχτούν ως διατηρητέ</w:t>
      </w:r>
      <w:r>
        <w:rPr>
          <w:rFonts w:eastAsia="Times New Roman" w:cs="Times New Roman"/>
          <w:szCs w:val="24"/>
        </w:rPr>
        <w:t>α; Το λέω γιατί υπάρχουν και αυτές οι περιπτώσεις. Παράλ</w:t>
      </w:r>
      <w:r>
        <w:rPr>
          <w:rFonts w:eastAsia="Times New Roman" w:cs="Times New Roman"/>
          <w:szCs w:val="24"/>
        </w:rPr>
        <w:lastRenderedPageBreak/>
        <w:t>ληλα, το αδιέξοδο στο οποίο βρίσκονται οι ιδιοκτήτες αυτών των κατοικιών, τα υπέρογκα πρόστιμα και οι διαταγές κατεδάφισης κτ</w:t>
      </w:r>
      <w:r>
        <w:rPr>
          <w:rFonts w:eastAsia="Times New Roman" w:cs="Times New Roman"/>
          <w:szCs w:val="24"/>
        </w:rPr>
        <w:t>η</w:t>
      </w:r>
      <w:r>
        <w:rPr>
          <w:rFonts w:eastAsia="Times New Roman" w:cs="Times New Roman"/>
          <w:szCs w:val="24"/>
        </w:rPr>
        <w:t>ρίων, ειδικά σε αυτές τις συνθήκες της οικονομικής κρίσης, είναι απαγορευτ</w:t>
      </w:r>
      <w:r>
        <w:rPr>
          <w:rFonts w:eastAsia="Times New Roman" w:cs="Times New Roman"/>
          <w:szCs w:val="24"/>
        </w:rPr>
        <w:t>ικά για τα νοικοκυριά.</w:t>
      </w:r>
    </w:p>
    <w:p w14:paraId="61F3D8F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Συγκεκριμένα στο άρθρο 116 παρ</w:t>
      </w:r>
      <w:r>
        <w:rPr>
          <w:rFonts w:eastAsia="Times New Roman" w:cs="Times New Roman"/>
          <w:szCs w:val="24"/>
        </w:rPr>
        <w:t>άγραφος</w:t>
      </w:r>
      <w:r>
        <w:rPr>
          <w:rFonts w:eastAsia="Times New Roman" w:cs="Times New Roman"/>
          <w:szCs w:val="24"/>
        </w:rPr>
        <w:t xml:space="preserve"> 9 ορίζεται ότι οι αυθαίρετες κατασκευές ή χρήσεις σε ιστορικούς τόπους μπορούν να τακτοποιούνται μετά από σύμφωνη γνώμη του Υπουργείου Πολιτισμού και Αθλητισμού, η οποία προηγείται της υπαγωγής σ</w:t>
      </w:r>
      <w:r>
        <w:rPr>
          <w:rFonts w:eastAsia="Times New Roman" w:cs="Times New Roman"/>
          <w:szCs w:val="24"/>
        </w:rPr>
        <w:t>τις διατάξεις του παρόντος νόμου.</w:t>
      </w:r>
    </w:p>
    <w:p w14:paraId="61F3D8F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Ύστερα στο άρθρο 117 ορίζεται ότι η υπαγωγή στο παρόν νομοσχέδιο μπορεί να γίνει μόνο αν οι αυθαίρετες κατασκευές δεν ξεπερνούν το 10% του κτ</w:t>
      </w:r>
      <w:r>
        <w:rPr>
          <w:rFonts w:eastAsia="Times New Roman" w:cs="Times New Roman"/>
          <w:szCs w:val="24"/>
        </w:rPr>
        <w:t>η</w:t>
      </w:r>
      <w:r>
        <w:rPr>
          <w:rFonts w:eastAsia="Times New Roman" w:cs="Times New Roman"/>
          <w:szCs w:val="24"/>
        </w:rPr>
        <w:t>ρίου. Και πάλι, όμως, το πρόβλημα του συγκεκριμένου οικισμού δεν επιλύεται.</w:t>
      </w:r>
    </w:p>
    <w:p w14:paraId="61F3D8F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πρ</w:t>
      </w:r>
      <w:r>
        <w:rPr>
          <w:rFonts w:eastAsia="Times New Roman" w:cs="Times New Roman"/>
          <w:szCs w:val="24"/>
        </w:rPr>
        <w:t>ότασή μας κατά τη διάρκεια της διαβούλευσης για την επίλυση του προβλήματος ήταν να υπάγονται αυθαίρετες κατασκευές ή χρήσεις ή προσθήκες καθ’ ύψους ή κατ’ επέκταση που πραγματοποιήθηκαν πριν και μετά την κήρυξη του κτ</w:t>
      </w:r>
      <w:r>
        <w:rPr>
          <w:rFonts w:eastAsia="Times New Roman" w:cs="Times New Roman"/>
          <w:szCs w:val="24"/>
        </w:rPr>
        <w:t>η</w:t>
      </w:r>
      <w:r>
        <w:rPr>
          <w:rFonts w:eastAsia="Times New Roman" w:cs="Times New Roman"/>
          <w:szCs w:val="24"/>
        </w:rPr>
        <w:t>ρίου ως διατηρητέο, σε ποσοστό που δε</w:t>
      </w:r>
      <w:r>
        <w:rPr>
          <w:rFonts w:eastAsia="Times New Roman" w:cs="Times New Roman"/>
          <w:szCs w:val="24"/>
        </w:rPr>
        <w:t>ν υπερβαίνει το 10% της συνολικής δόμησης αυτού για τα χαρακτηρισμένα διατηρητέα κτ</w:t>
      </w:r>
      <w:r>
        <w:rPr>
          <w:rFonts w:eastAsia="Times New Roman" w:cs="Times New Roman"/>
          <w:szCs w:val="24"/>
        </w:rPr>
        <w:t>ή</w:t>
      </w:r>
      <w:r>
        <w:rPr>
          <w:rFonts w:eastAsia="Times New Roman" w:cs="Times New Roman"/>
          <w:szCs w:val="24"/>
        </w:rPr>
        <w:t>ρια κατηγορίας Α΄, 25% για τα διατηρητέας κτ</w:t>
      </w:r>
      <w:r>
        <w:rPr>
          <w:rFonts w:eastAsia="Times New Roman" w:cs="Times New Roman"/>
          <w:szCs w:val="24"/>
        </w:rPr>
        <w:t>ή</w:t>
      </w:r>
      <w:r>
        <w:rPr>
          <w:rFonts w:eastAsia="Times New Roman" w:cs="Times New Roman"/>
          <w:szCs w:val="24"/>
        </w:rPr>
        <w:t>ρια κατηγορίας Β΄, και σε ποσοστό που να μην ξεπερνά τους συνολικούς όρους δόμησης για τα διατηρητέας κτ</w:t>
      </w:r>
      <w:r>
        <w:rPr>
          <w:rFonts w:eastAsia="Times New Roman" w:cs="Times New Roman"/>
          <w:szCs w:val="24"/>
        </w:rPr>
        <w:t>ή</w:t>
      </w:r>
      <w:r>
        <w:rPr>
          <w:rFonts w:eastAsia="Times New Roman" w:cs="Times New Roman"/>
          <w:szCs w:val="24"/>
        </w:rPr>
        <w:t xml:space="preserve">ρια κατηγορίας Γ΄ </w:t>
      </w:r>
      <w:r>
        <w:rPr>
          <w:rFonts w:eastAsia="Times New Roman" w:cs="Times New Roman"/>
          <w:szCs w:val="24"/>
        </w:rPr>
        <w:t>καθώς και αυθαίρετα μεμονωμένα κτίσματα εντός του ακινήτου.</w:t>
      </w:r>
    </w:p>
    <w:p w14:paraId="61F3D8F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Συμπερασματικά, πιστεύω πως χρειαζόμαστε μια συνολική καταγραφή των διατηρητέων κτιρίων στους ιστορικούς τόπους ανά την Ελλάδα. Θέλω να παροτρύνω την Κυβέρνηση να σταθεί στο συγκεκριμένο πρόβλημα.</w:t>
      </w:r>
    </w:p>
    <w:p w14:paraId="61F3D90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Προτείνω η επόμενη νομοθετική πρωτοβουλία για το δομημένο περιβάλλον να έχει ως αντικείμενο τους συγκεκριμένους οικισμούς, με στόχο την επίλυση του προβλήματος που ταλαιπωρεί τους πολίτες και τις πόλεις μας. Αυτό είναι πολύ σημαντικό και επείγον, διότι οι</w:t>
      </w:r>
      <w:r>
        <w:rPr>
          <w:rFonts w:eastAsia="Times New Roman" w:cs="Times New Roman"/>
          <w:szCs w:val="24"/>
        </w:rPr>
        <w:t xml:space="preserve"> συγκεκριμένοι οικισμοί είναι «ζωντανοί» και θέλουμε οι κάτοικοί τους να συνεχίσουν να μένουν εκεί με δικαιώματα και υποχρεώσεις. Δικαίωμά τους είναι να είναι βιώσιμος ο οικισμός τους, με τη μέριμνα της πολιτείας. Υποχρέωση τους είναι να σέβονται τον οριστ</w:t>
      </w:r>
      <w:r>
        <w:rPr>
          <w:rFonts w:eastAsia="Times New Roman" w:cs="Times New Roman"/>
          <w:szCs w:val="24"/>
        </w:rPr>
        <w:t>ικό τόπο στον οποίο βρίσκονται.</w:t>
      </w:r>
    </w:p>
    <w:p w14:paraId="61F3D90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F3D90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61F3D90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ήθελα να πω ότι,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εφαρμογής των διατάξεων του παρόντος νόμου, ο οποίος αποτιμάται πολύ θετικά, θα πρέπει να εντάξουμε και την πόλη μας με το πλούσιο ιστορικό παρελθόν και την εξαιρετική ομορφιά. Δηλαδή, θα πρέπει να αντιμετωπίσουμε το πρόβλημα ένταξης των αυθαιρέτων κα</w:t>
      </w:r>
      <w:r>
        <w:rPr>
          <w:rFonts w:eastAsia="Times New Roman" w:cs="Times New Roman"/>
          <w:szCs w:val="24"/>
        </w:rPr>
        <w:t>τασκευών χωρίς την αποσπασματική διάκριση των διατηρητέων κτιρίων, αλλά με καθολική συνεκτική και προκαθορισμένη ένταξή τους στο παρόν νομοθετικό πλαίσιο.</w:t>
      </w:r>
    </w:p>
    <w:p w14:paraId="61F3D904" w14:textId="77777777" w:rsidR="00B51393" w:rsidRDefault="00BC3639">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1F3D905" w14:textId="77777777" w:rsidR="00B51393" w:rsidRDefault="00BC3639">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του ΣΥΡΙΖΑ)</w:t>
      </w:r>
    </w:p>
    <w:p w14:paraId="61F3D906"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Και </w:t>
      </w:r>
      <w:r>
        <w:rPr>
          <w:rFonts w:eastAsia="Times New Roman" w:cs="Times New Roman"/>
          <w:szCs w:val="24"/>
        </w:rPr>
        <w:t>εγώ ευχαριστώ.</w:t>
      </w:r>
    </w:p>
    <w:p w14:paraId="61F3D90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Αθανάσιος Θεοχαρόπουλος έχει τώρα τον λόγο για δώδεκα λεπτά.</w:t>
      </w:r>
    </w:p>
    <w:p w14:paraId="61F3D90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κύριε Υπουργέ, είμαστε σήμερα μία μέρα μετά την ε</w:t>
      </w:r>
      <w:r>
        <w:rPr>
          <w:rFonts w:eastAsia="Times New Roman" w:cs="Times New Roman"/>
          <w:szCs w:val="24"/>
        </w:rPr>
        <w:t xml:space="preserve">πίσκεψη του Πρωθυπουργού, του κ. Τσίπρα, στον Πρόεδρο των Ηνωμένων Πολιτειών. Σας ακούσαμε και εσάς και τον κ. </w:t>
      </w:r>
      <w:proofErr w:type="spellStart"/>
      <w:r>
        <w:rPr>
          <w:rFonts w:eastAsia="Times New Roman" w:cs="Times New Roman"/>
          <w:szCs w:val="24"/>
        </w:rPr>
        <w:t>Φάμελλο</w:t>
      </w:r>
      <w:proofErr w:type="spellEnd"/>
      <w:r>
        <w:rPr>
          <w:rFonts w:eastAsia="Times New Roman" w:cs="Times New Roman"/>
          <w:szCs w:val="24"/>
        </w:rPr>
        <w:t xml:space="preserve"> να αναφέρεστε και να είστε πάρα πολύ ικανοποιημένοι από τη συγκεκριμένη συνάντηση. </w:t>
      </w:r>
    </w:p>
    <w:p w14:paraId="61F3D90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να τονίσω ότι η θέση η δική μας είναι </w:t>
      </w:r>
      <w:r>
        <w:rPr>
          <w:rFonts w:eastAsia="Times New Roman" w:cs="Times New Roman"/>
          <w:szCs w:val="24"/>
        </w:rPr>
        <w:t xml:space="preserve">ότι, όταν γίνονται αυτές οι συναντήσεις, μεταξύ του Πρωθυπουργού της χώρας και του Προέδρου των Ηνωμένων Πολιτειών, είναι ένα θετικό γεγονός από μόνο του για τις διεθνείς σχέσεις της χώρας μας. Ταυτοχρόνως, ακόμα και τα όποια θετικά θα πει θεωρητικά ο κ. </w:t>
      </w:r>
      <w:proofErr w:type="spellStart"/>
      <w:r>
        <w:rPr>
          <w:rFonts w:eastAsia="Times New Roman" w:cs="Times New Roman"/>
          <w:szCs w:val="24"/>
        </w:rPr>
        <w:t>Τ</w:t>
      </w:r>
      <w:r>
        <w:rPr>
          <w:rFonts w:eastAsia="Times New Roman" w:cs="Times New Roman"/>
          <w:szCs w:val="24"/>
        </w:rPr>
        <w:t>ραμπ</w:t>
      </w:r>
      <w:proofErr w:type="spellEnd"/>
      <w:r>
        <w:rPr>
          <w:rFonts w:eastAsia="Times New Roman" w:cs="Times New Roman"/>
          <w:szCs w:val="24"/>
        </w:rPr>
        <w:t xml:space="preserve"> και αυτά στις θετικές εξελίξεις συγκαταλέγονται.</w:t>
      </w:r>
    </w:p>
    <w:p w14:paraId="61F3D90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Όμως, τι είδαμε από αυτή τη συνάντηση; Τι πρακτικό αποτέλεσμα έχουμε από αυτή τη συνάντηση;</w:t>
      </w:r>
    </w:p>
    <w:p w14:paraId="61F3D90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 Πρόεδρος των Ηνωμένων Πολιτειών αναφέρθηκε σε θεωρητικές μόνο εξελίξεις στη χώρα μας, λέγοντας ότι καλά θα π</w:t>
      </w:r>
      <w:r>
        <w:rPr>
          <w:rFonts w:eastAsia="Times New Roman" w:cs="Times New Roman"/>
          <w:szCs w:val="24"/>
        </w:rPr>
        <w:t>άνε τα πράγματα σε σχέση με το χρέος, σε σχέση με τις επενδύσεις, χωρίς να δώσει κα</w:t>
      </w:r>
      <w:r>
        <w:rPr>
          <w:rFonts w:eastAsia="Times New Roman" w:cs="Times New Roman"/>
          <w:szCs w:val="24"/>
        </w:rPr>
        <w:t>μ</w:t>
      </w:r>
      <w:r>
        <w:rPr>
          <w:rFonts w:eastAsia="Times New Roman" w:cs="Times New Roman"/>
          <w:szCs w:val="24"/>
        </w:rPr>
        <w:t xml:space="preserve">μία συγκεκριμένη κατεύθυνση πίεσης προς το Διεθνές Νομισματικό Ταμείο ή οπουδήποτε αλλού για τα συγκεκριμένα </w:t>
      </w:r>
      <w:r>
        <w:rPr>
          <w:rFonts w:eastAsia="Times New Roman" w:cs="Times New Roman"/>
          <w:szCs w:val="24"/>
        </w:rPr>
        <w:lastRenderedPageBreak/>
        <w:t>θέματα, κα</w:t>
      </w:r>
      <w:r>
        <w:rPr>
          <w:rFonts w:eastAsia="Times New Roman" w:cs="Times New Roman"/>
          <w:szCs w:val="24"/>
        </w:rPr>
        <w:t>μ</w:t>
      </w:r>
      <w:r>
        <w:rPr>
          <w:rFonts w:eastAsia="Times New Roman" w:cs="Times New Roman"/>
          <w:szCs w:val="24"/>
        </w:rPr>
        <w:t>μία ρητή δέσμευση σε όλα αυτά τα θέματα. Και από την</w:t>
      </w:r>
      <w:r>
        <w:rPr>
          <w:rFonts w:eastAsia="Times New Roman" w:cs="Times New Roman"/>
          <w:szCs w:val="24"/>
        </w:rPr>
        <w:t xml:space="preserve"> άλλη, ουσιαστικά η χώρα μας δεσμεύτηκε για την αναβάθμιση των </w:t>
      </w:r>
      <w:r>
        <w:rPr>
          <w:rFonts w:eastAsia="Times New Roman" w:cs="Times New Roman"/>
          <w:szCs w:val="24"/>
          <w:lang w:val="en-US"/>
        </w:rPr>
        <w:t>F</w:t>
      </w:r>
      <w:r>
        <w:rPr>
          <w:rFonts w:eastAsia="Times New Roman" w:cs="Times New Roman"/>
          <w:szCs w:val="24"/>
        </w:rPr>
        <w:t xml:space="preserve">-16. Και όπως είπε ο Πρόεδρος των Ηνωμένων Πολιτειών, ο κ. </w:t>
      </w:r>
      <w:proofErr w:type="spellStart"/>
      <w:r>
        <w:rPr>
          <w:rFonts w:eastAsia="Times New Roman" w:cs="Times New Roman"/>
          <w:szCs w:val="24"/>
        </w:rPr>
        <w:t>Τραμπ</w:t>
      </w:r>
      <w:proofErr w:type="spellEnd"/>
      <w:r>
        <w:rPr>
          <w:rFonts w:eastAsia="Times New Roman" w:cs="Times New Roman"/>
          <w:szCs w:val="24"/>
        </w:rPr>
        <w:t xml:space="preserve">, θα χρειαστούν 2,4 δισεκατομμύρια. Έδωσε συγχαρητήρια, μάλιστα, στην Κυβέρνηση, γιατί έχει από τα μεγαλύτερα ποσοστά αμυντικών </w:t>
      </w:r>
      <w:r>
        <w:rPr>
          <w:rFonts w:eastAsia="Times New Roman" w:cs="Times New Roman"/>
          <w:szCs w:val="24"/>
        </w:rPr>
        <w:t>δαπανών στο ΝΑΤΟ.</w:t>
      </w:r>
    </w:p>
    <w:p w14:paraId="61F3D90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Είδαμε μετά τον κ. Καμμένο να λέει για 1,1 δισεκατομμύριο και ότι τα άλλα θα είναι αντισταθμιστικά. Έχει κάνει κάποιο αίτημα για τα αντισταθμιστικά;</w:t>
      </w:r>
    </w:p>
    <w:p w14:paraId="61F3D90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Σταθάκη, είμαι στην Επιτροπή Εξοπλιστικών. Θέλω να σας πω ότι με τον κ. Καμμένο συζ</w:t>
      </w:r>
      <w:r>
        <w:rPr>
          <w:rFonts w:eastAsia="Times New Roman" w:cs="Times New Roman"/>
          <w:szCs w:val="24"/>
        </w:rPr>
        <w:t xml:space="preserve">ητήσαμε αναλυτικά για τα </w:t>
      </w:r>
      <w:r>
        <w:rPr>
          <w:rFonts w:eastAsia="Times New Roman" w:cs="Times New Roman"/>
          <w:szCs w:val="24"/>
          <w:lang w:val="en-US"/>
        </w:rPr>
        <w:t>F</w:t>
      </w:r>
      <w:r>
        <w:rPr>
          <w:rFonts w:eastAsia="Times New Roman" w:cs="Times New Roman"/>
          <w:szCs w:val="24"/>
        </w:rPr>
        <w:t xml:space="preserve">-16. Η συζήτηση ήταν εμπιστευτική βεβαίως. Όμως, θέλω να σας πω </w:t>
      </w:r>
      <w:r>
        <w:rPr>
          <w:rFonts w:eastAsia="Times New Roman" w:cs="Times New Roman"/>
          <w:szCs w:val="24"/>
        </w:rPr>
        <w:t>ότι ό</w:t>
      </w:r>
      <w:r>
        <w:rPr>
          <w:rFonts w:eastAsia="Times New Roman" w:cs="Times New Roman"/>
          <w:szCs w:val="24"/>
        </w:rPr>
        <w:t>ταν τον ρωτήσαμε για τις τιμές, μας είπε ότι δεν έχει ακόμα συγκεκριμένες τιμές και ποσά. Και μιλήσαμε πριν δεκαπέντε μέρες, δεν μιλήσαμε πριν ένα χρόνο. Ταυτοχρ</w:t>
      </w:r>
      <w:r>
        <w:rPr>
          <w:rFonts w:eastAsia="Times New Roman" w:cs="Times New Roman"/>
          <w:szCs w:val="24"/>
        </w:rPr>
        <w:t>όνως, δεν μας είπε ότι έχει γίνει οποιαδήποτε διαδικασία για αντισταθμιστικά σε σχέση με μια τέτοια λογική αναβάθμισης.</w:t>
      </w:r>
    </w:p>
    <w:p w14:paraId="61F3D90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Βεβαίως, εμείς είμαστε υπέρ του αξιόμαχου -γιατί σας άκουσα να το λέτε- των Ενόπλων Δυνάμεων. Όμως, εδώ ουσιαστικά έγινε μια συνάντηση κ</w:t>
      </w:r>
      <w:r>
        <w:rPr>
          <w:rFonts w:eastAsia="Times New Roman" w:cs="Times New Roman"/>
          <w:szCs w:val="24"/>
        </w:rPr>
        <w:t xml:space="preserve">αι ο κ. </w:t>
      </w:r>
      <w:proofErr w:type="spellStart"/>
      <w:r>
        <w:rPr>
          <w:rFonts w:eastAsia="Times New Roman" w:cs="Times New Roman"/>
          <w:szCs w:val="24"/>
        </w:rPr>
        <w:t>Τραμπ</w:t>
      </w:r>
      <w:proofErr w:type="spellEnd"/>
      <w:r>
        <w:rPr>
          <w:rFonts w:eastAsia="Times New Roman" w:cs="Times New Roman"/>
          <w:szCs w:val="24"/>
        </w:rPr>
        <w:t xml:space="preserve"> είπε ότι κερδίζουν οι εργαζόμενοι στις Ηνωμένες Πολιτείες. Αυτά είπε εάν δεν κάνω λάθος. Έδωσε ουσιαστικά τον κ. Τσίπρα, γιατί έτσι κάνει τις συναλλαγές, έτσι έχει συνηθίσει -επιχειρηματικά εννοώ- ο κ. </w:t>
      </w:r>
      <w:proofErr w:type="spellStart"/>
      <w:r>
        <w:rPr>
          <w:rFonts w:eastAsia="Times New Roman" w:cs="Times New Roman"/>
          <w:szCs w:val="24"/>
        </w:rPr>
        <w:t>Τραμπ</w:t>
      </w:r>
      <w:proofErr w:type="spellEnd"/>
      <w:r>
        <w:rPr>
          <w:rFonts w:eastAsia="Times New Roman" w:cs="Times New Roman"/>
          <w:szCs w:val="24"/>
        </w:rPr>
        <w:t>. Και είπε, «Συμφωνήσαμε για τα 2,4</w:t>
      </w:r>
      <w:r>
        <w:rPr>
          <w:rFonts w:eastAsia="Times New Roman" w:cs="Times New Roman"/>
          <w:szCs w:val="24"/>
        </w:rPr>
        <w:t xml:space="preserve"> δισεκατομμύρια». Τον πρόλαβε στην ουσία. Και αναρωτιόμαστε: Η ατζέντα Καμμένου είναι ουσιαστικά «ατζέντα ΣΥΡΙΖΑ» πλέον στην Κυβέρνηση; </w:t>
      </w:r>
    </w:p>
    <w:p w14:paraId="61F3D90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πρέπει να απαντηθεί στην ουσία σε όλα αυτά τα ζητήματα, διότι δεν νομίζω ότι έχει βάλει τη δική του ατζέντα ο κ. Τ</w:t>
      </w:r>
      <w:r>
        <w:rPr>
          <w:rFonts w:eastAsia="Times New Roman" w:cs="Times New Roman"/>
          <w:szCs w:val="24"/>
        </w:rPr>
        <w:t>σίπρας σε αυτή τη συνάντηση.</w:t>
      </w:r>
    </w:p>
    <w:p w14:paraId="61F3D91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ένα θέμα αφορά το δικό σας νομοσχέδιο, εννοώ τον δικό σας τομέα σε σχέση με το περιβάλλον, με την κλιματική αλλαγή, για όλα αυτά που λέγαμε ότι έχουν γίνει για το περιβάλλον και την κλιματική αλλαγή από όταν ανέλαβε </w:t>
      </w:r>
      <w:r>
        <w:rPr>
          <w:rFonts w:eastAsia="Times New Roman" w:cs="Times New Roman"/>
          <w:szCs w:val="24"/>
        </w:rPr>
        <w:t xml:space="preserve">ο κ. </w:t>
      </w:r>
      <w:proofErr w:type="spellStart"/>
      <w:r>
        <w:rPr>
          <w:rFonts w:eastAsia="Times New Roman" w:cs="Times New Roman"/>
          <w:szCs w:val="24"/>
        </w:rPr>
        <w:t>Τράμπ</w:t>
      </w:r>
      <w:proofErr w:type="spellEnd"/>
      <w:r>
        <w:rPr>
          <w:rFonts w:eastAsia="Times New Roman" w:cs="Times New Roman"/>
          <w:szCs w:val="24"/>
        </w:rPr>
        <w:t>, είπε τίποτα ο κ. Τσίπρας στην συνάντηση, έστω τις θέσεις της χώρας μας για το πώς πρέπει να πορευθούμε σε σχέση με τα θέματα της κλιματικής αλλαγής, τα οποία ουσιαστικά τα άλλαξε προς το χειρότερο με το που ανέλαβε την ηγεσία των Ηνωμένων Πολιτ</w:t>
      </w:r>
      <w:r>
        <w:rPr>
          <w:rFonts w:eastAsia="Times New Roman" w:cs="Times New Roman"/>
          <w:szCs w:val="24"/>
        </w:rPr>
        <w:t>ειών; Είπε τίποτα; Δεν έχουμε δει απολύτως τίποτα σε αυτή την ατζέντα, ούτε καν τη θέση της χώρας μας.</w:t>
      </w:r>
    </w:p>
    <w:p w14:paraId="61F3D91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Υπουργέ, αναφέρατε πριν ότι από ορισμένους δεν αναγνωρίζεται μια πραγματικότητα σε σχέση με την ελληνική οικονομία. Θα μπορούσα να πω ότι είναι μια</w:t>
      </w:r>
      <w:r>
        <w:rPr>
          <w:rFonts w:eastAsia="Times New Roman" w:cs="Times New Roman"/>
          <w:szCs w:val="24"/>
        </w:rPr>
        <w:t xml:space="preserve"> εικονική πραγματικότητα αυτή η οποία μας παρουσιάζετε, ο Πρωθυπουργός, οι Υπουργοί, όλοι σας,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όταν μιλούν. Και γιατί είναι μια εικονική πραγματικότητα; Θα σας πω ορισμένα στοιχεία</w:t>
      </w:r>
      <w:r>
        <w:rPr>
          <w:rFonts w:eastAsia="Times New Roman" w:cs="Times New Roman"/>
          <w:szCs w:val="24"/>
        </w:rPr>
        <w:t>.</w:t>
      </w:r>
      <w:r>
        <w:rPr>
          <w:rFonts w:eastAsia="Times New Roman" w:cs="Times New Roman"/>
          <w:szCs w:val="24"/>
        </w:rPr>
        <w:t xml:space="preserve"> </w:t>
      </w:r>
    </w:p>
    <w:p w14:paraId="61F3D91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Αποδεικνύεται ότι καλλιεργούνται συστηματικά φρούδες ελπίδες από αυτή την Κυβέρνηση. Τα στοιχεία της </w:t>
      </w:r>
      <w:r>
        <w:rPr>
          <w:rFonts w:eastAsia="Times New Roman" w:cs="Times New Roman"/>
          <w:szCs w:val="24"/>
          <w:lang w:val="en-US"/>
        </w:rPr>
        <w:t>EUROSTAT</w:t>
      </w:r>
      <w:r>
        <w:rPr>
          <w:rFonts w:eastAsia="Times New Roman" w:cs="Times New Roman"/>
          <w:szCs w:val="24"/>
        </w:rPr>
        <w:t xml:space="preserve"> δείχνουν πως ένας στους τρεις πολίτες της χώρας ζει σε συνθήκες φτώχειας. Εάν νομίζετε ότι έξοδο από την κρίση μπορούμε να έχουμε με μια από τις τ</w:t>
      </w:r>
      <w:r>
        <w:rPr>
          <w:rFonts w:eastAsia="Times New Roman" w:cs="Times New Roman"/>
          <w:szCs w:val="24"/>
        </w:rPr>
        <w:t>ρεις οικογένειες να βρίσκονται σε συνθήκες πείνας και κοι</w:t>
      </w:r>
      <w:r>
        <w:rPr>
          <w:rFonts w:eastAsia="Times New Roman" w:cs="Times New Roman"/>
          <w:szCs w:val="24"/>
        </w:rPr>
        <w:lastRenderedPageBreak/>
        <w:t>νωνικού αποκλεισμού, νομίζω ότι αυτό είναι ένα όνειρο απατηλό. Η άρση των ανισοτήτων, η κοινωνική συνοχή, η μείωση της φτώχειας και της ανεργίας δεν μπορεί παρά να βρίσκονται στο επίκεντρο μιας προοδ</w:t>
      </w:r>
      <w:r>
        <w:rPr>
          <w:rFonts w:eastAsia="Times New Roman" w:cs="Times New Roman"/>
          <w:szCs w:val="24"/>
        </w:rPr>
        <w:t xml:space="preserve">ευτικής πολιτικής, αντίθετα με αυτό που συμβαίνει σήμερα. Η χώρα πάει προς τη λάθος κατεύθυνση σε αυτά τα θέματα, δεν υπάρχει εθνικό σχέδιο βιώσιμης ανάπτυξης. Αντίθετα, υπάρχουν </w:t>
      </w:r>
      <w:proofErr w:type="spellStart"/>
      <w:r>
        <w:rPr>
          <w:rFonts w:eastAsia="Times New Roman" w:cs="Times New Roman"/>
          <w:szCs w:val="24"/>
        </w:rPr>
        <w:t>φοροεπιδρομές</w:t>
      </w:r>
      <w:proofErr w:type="spellEnd"/>
      <w:r>
        <w:rPr>
          <w:rFonts w:eastAsia="Times New Roman" w:cs="Times New Roman"/>
          <w:szCs w:val="24"/>
        </w:rPr>
        <w:t xml:space="preserve"> για την επίτευξη υπερβολικών πλεονασμάτων, τα οποία συνυπογράψα</w:t>
      </w:r>
      <w:r>
        <w:rPr>
          <w:rFonts w:eastAsia="Times New Roman" w:cs="Times New Roman"/>
          <w:szCs w:val="24"/>
        </w:rPr>
        <w:t>τε με τους δανειστές.</w:t>
      </w:r>
    </w:p>
    <w:p w14:paraId="61F3D91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εάν συνεχιστεί αυτή η πολιτική δογματικής λιτότητας, στη χώρα μας θα υπάρχουν μισθοί Βουλγαρίας με κόστος ζωής Γερμανίας. Και αυτά δεν είναι θεωρητικά. Θα σας αναφέρω ένα σημείο μόνο από τα στοιχεία της </w:t>
      </w:r>
      <w:r>
        <w:rPr>
          <w:rFonts w:eastAsia="Times New Roman" w:cs="Times New Roman"/>
          <w:szCs w:val="24"/>
          <w:lang w:val="en-US"/>
        </w:rPr>
        <w:t>EUROSTAT</w:t>
      </w:r>
      <w:r>
        <w:rPr>
          <w:rFonts w:eastAsia="Times New Roman" w:cs="Times New Roman"/>
          <w:szCs w:val="24"/>
        </w:rPr>
        <w:t xml:space="preserve"> για το 2016:</w:t>
      </w:r>
      <w:r>
        <w:rPr>
          <w:rFonts w:eastAsia="Times New Roman" w:cs="Times New Roman"/>
          <w:szCs w:val="24"/>
        </w:rPr>
        <w:t xml:space="preserve"> Το 22,4% του ελληνικού πληθυσμού ζει σε κατάσταση ένδειας, δηλαδή στερείται βασικά καταναλωτικά αγαθά ή αδυνατεί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πεξέλθει</w:t>
      </w:r>
      <w:proofErr w:type="spellEnd"/>
      <w:r>
        <w:rPr>
          <w:rFonts w:eastAsia="Times New Roman" w:cs="Times New Roman"/>
          <w:szCs w:val="24"/>
        </w:rPr>
        <w:t xml:space="preserve"> σε στοιχειώδης οικονομικές υποχρεώσεις. Το 22,4%! Ξέρετε πόσο ήταν το αντίστοιχο ποσοστό, σύμφωνα με την έρευνα της </w:t>
      </w:r>
      <w:r>
        <w:rPr>
          <w:rFonts w:eastAsia="Times New Roman" w:cs="Times New Roman"/>
          <w:szCs w:val="24"/>
          <w:lang w:val="en-US"/>
        </w:rPr>
        <w:t>EUROSTAT</w:t>
      </w:r>
      <w:r>
        <w:rPr>
          <w:rFonts w:eastAsia="Times New Roman" w:cs="Times New Roman"/>
          <w:szCs w:val="24"/>
        </w:rPr>
        <w:t xml:space="preserve"> γ</w:t>
      </w:r>
      <w:r>
        <w:rPr>
          <w:rFonts w:eastAsia="Times New Roman" w:cs="Times New Roman"/>
          <w:szCs w:val="24"/>
        </w:rPr>
        <w:t xml:space="preserve">ια το 2016, στην Ευρωπαϊκή Ένωση; Ήταν 7,5%! </w:t>
      </w:r>
    </w:p>
    <w:p w14:paraId="61F3D91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 αυτή την έξοδο από την κρίση μιλάμε; Μόνο η Βουλγαρία και η Ρουμανία από όλες τις χώρες της Ευρωπαϊκής Ένωσης είναι κάτω από εμάς. Και δεν θα είναι για πολύ εάν συνεχιστεί αυτή η πολιτική. Όμως και η οικονο</w:t>
      </w:r>
      <w:r>
        <w:rPr>
          <w:rFonts w:eastAsia="Times New Roman" w:cs="Times New Roman"/>
          <w:szCs w:val="24"/>
        </w:rPr>
        <w:t xml:space="preserve">μική αποτελεσματικότητα της Κυβέρνησης αμφισβητείται. </w:t>
      </w:r>
    </w:p>
    <w:p w14:paraId="61F3D91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Είδαμε ότι οι προβλέψεις για τα κρατικά έσοδα τον Σεπτέμβριο έπεσαν στα βράχια, καθώς η τρύπα έχει ανοίξει αντί να μειωθεί, παρά το γεγονός ότι αναμενόταν, λόγω των φόρων, να υπάρχει μια άλλη λογική. Η</w:t>
      </w:r>
      <w:r>
        <w:rPr>
          <w:rFonts w:eastAsia="Times New Roman" w:cs="Times New Roman"/>
          <w:szCs w:val="24"/>
        </w:rPr>
        <w:t xml:space="preserve"> επίσημη ανακοίνωση του Υπουργείου Οικονομικών, που εκδόθηκε τη Δευτέρα, με τα προσωρινά στοιχεία για την πορεία εκτέλεσης του </w:t>
      </w:r>
      <w:r>
        <w:rPr>
          <w:rFonts w:eastAsia="Times New Roman" w:cs="Times New Roman"/>
          <w:szCs w:val="24"/>
        </w:rPr>
        <w:t>π</w:t>
      </w:r>
      <w:r>
        <w:rPr>
          <w:rFonts w:eastAsia="Times New Roman" w:cs="Times New Roman"/>
          <w:szCs w:val="24"/>
        </w:rPr>
        <w:t>ροϋπολογισμού, αποκαλύπτει ότι ούτε η είσπραξη του ΕΝΦΙΑ τον Σεπτέμβριο διέσωσε τις εισπράξεις φόρων.</w:t>
      </w:r>
    </w:p>
    <w:p w14:paraId="61F3D91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Όλο αυτό, λοιπόν, το οποίο</w:t>
      </w:r>
      <w:r>
        <w:rPr>
          <w:rFonts w:eastAsia="Times New Roman" w:cs="Times New Roman"/>
          <w:szCs w:val="24"/>
        </w:rPr>
        <w:t xml:space="preserve"> αναλύετε για την ανάπτυξη, για τις επενδύσεις, πρόκειται στην ουσία για μια εικονική πραγματικότητα που δεν τη βιώνει η ελληνική κοινωνία. Αυτό ακριβώς είναι το πρόβλημα. Και, δυστυχώς, αυτό είναι το πρόβλημα σε όλη την οικονομική και κοινωνική πολιτική τ</w:t>
      </w:r>
      <w:r>
        <w:rPr>
          <w:rFonts w:eastAsia="Times New Roman" w:cs="Times New Roman"/>
          <w:szCs w:val="24"/>
        </w:rPr>
        <w:t>ης Κυβέρνησης.</w:t>
      </w:r>
    </w:p>
    <w:p w14:paraId="61F3D91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Να περάσω στο σημερινό νομοσχέδιο. Προτού αναφέρω ορισμένα στοιχεία, να πω ότι δεν μπορώ να διακρίνω τι διαφορετικό κάνετε από αυτά που καταγγέλλατε το προηγούμενο χρονικό διάστημα -ένα γενικό ερώτημα σας βάζω- σε σχέση με τα αυθαίρετα, σε σ</w:t>
      </w:r>
      <w:r>
        <w:rPr>
          <w:rFonts w:eastAsia="Times New Roman" w:cs="Times New Roman"/>
          <w:szCs w:val="24"/>
        </w:rPr>
        <w:t>χέση με το πώς θα λύσουμε αυτό το ζήτημα στη χώρα μας και αυτό το οποίο και ως Αντιπολίτευση εσείς λέγατε. Έχετε κάποια άλλη οπτική σε σχέση με το συγκεκριμένο ζήτημα; Διότι εγώ θα σας πω ότι δεν έχετε, ανεξάρτητα αν ένα νομοσχέδιο έχει και θετικές ρυθμίσε</w:t>
      </w:r>
      <w:r>
        <w:rPr>
          <w:rFonts w:eastAsia="Times New Roman" w:cs="Times New Roman"/>
          <w:szCs w:val="24"/>
        </w:rPr>
        <w:t xml:space="preserve">ις. Κι εμείς πρώτοι το είπαμε και τις επισημάναμε.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προγραμματική αντιπολίτευση κάνουμε και την υπεύθυνη στάση μας θα τη δείξουμε και στη συνέχεια. Όμως, έχετε κάνει μια τομή σε αυτό το </w:t>
      </w:r>
      <w:r>
        <w:rPr>
          <w:rFonts w:eastAsia="Times New Roman" w:cs="Times New Roman"/>
          <w:szCs w:val="24"/>
        </w:rPr>
        <w:lastRenderedPageBreak/>
        <w:t>συγκεκριμένο ζήτημα, στο ζήτημα του πώς χειριζό</w:t>
      </w:r>
      <w:r>
        <w:rPr>
          <w:rFonts w:eastAsia="Times New Roman" w:cs="Times New Roman"/>
          <w:szCs w:val="24"/>
        </w:rPr>
        <w:t>μαστε τα αυθαίρετα ή τακτοποιείτε και προχωράτε και σε μια νέα γενιά αυθαιρέτων;</w:t>
      </w:r>
    </w:p>
    <w:p w14:paraId="61F3D91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Συζητάμε, λοιπόν, σήμερα ένα νομοσχέδιο με δεδομένο το γεγονός ότι, δυστυχώς, η αυθαίρετη δόμηση αποτελεί φαινόμενο συνυφασμένο με τις κοινωνικές, πολιτικές και οικονομικές συ</w:t>
      </w:r>
      <w:r>
        <w:rPr>
          <w:rFonts w:eastAsia="Times New Roman" w:cs="Times New Roman"/>
          <w:szCs w:val="24"/>
        </w:rPr>
        <w:t>γκυρίες της ελληνικής πραγματικότητας. Υποτίθεται ότι ένα σοβαρό νομοσχέδιο θα πρέπει να δηλώνει και ειλικρινή πολιτική βούληση. Τη δηλώνει; Αυτό είναι το ερώτημα. Επίσης, θα πρέπει να αποκλείει την όποια διαιώνιση του προβλήματος από εδώ και πέρα. Το κάνε</w:t>
      </w:r>
      <w:r>
        <w:rPr>
          <w:rFonts w:eastAsia="Times New Roman" w:cs="Times New Roman"/>
          <w:szCs w:val="24"/>
        </w:rPr>
        <w:t xml:space="preserve">ι; Για να λειτουργήσει εκ παραλλήλου το όποιο σύστημα, θα πρέπει να υπάρχει υποδομή, συντονισμός και συνεργασία μεταξύ των φορέων, καθώς και αντιμετώπιση και άλλων παθογενειών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Διαφαίνεται κάτι τέτοιο;</w:t>
      </w:r>
    </w:p>
    <w:p w14:paraId="61F3D91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 πρώην Υπουργός Περιβάλλοντος,</w:t>
      </w:r>
      <w:r>
        <w:rPr>
          <w:rFonts w:eastAsia="Times New Roman" w:cs="Times New Roman"/>
          <w:szCs w:val="24"/>
        </w:rPr>
        <w:t xml:space="preserve"> ο κ. Τσιρώνης, δήλωνε το 2016 ότι</w:t>
      </w:r>
      <w:r>
        <w:rPr>
          <w:rFonts w:eastAsia="Times New Roman" w:cs="Times New Roman"/>
          <w:szCs w:val="24"/>
        </w:rPr>
        <w:t xml:space="preserve"> </w:t>
      </w:r>
      <w:r>
        <w:rPr>
          <w:rFonts w:eastAsia="Times New Roman" w:cs="Times New Roman"/>
          <w:szCs w:val="24"/>
        </w:rPr>
        <w:t>«</w:t>
      </w:r>
      <w:r>
        <w:rPr>
          <w:rFonts w:eastAsia="Times New Roman" w:cs="Times New Roman"/>
          <w:szCs w:val="24"/>
        </w:rPr>
        <w:t>α</w:t>
      </w:r>
      <w:r>
        <w:rPr>
          <w:rFonts w:eastAsia="Times New Roman" w:cs="Times New Roman"/>
          <w:szCs w:val="24"/>
        </w:rPr>
        <w:t xml:space="preserve">ν καταφέρουμε να μας εμπιστευθούν οι πολίτες και στο μέτρο των δυνατοτήτων τους μπορέσουν να πληρώσουν αυτό που χρειάζεται, τότε σε δύο χρόνια θα είναι πλέον παρελθόν αυτή η κατάσταση». Ήδη έχει περάσει ένας χρόνος και </w:t>
      </w:r>
      <w:r>
        <w:rPr>
          <w:rFonts w:eastAsia="Times New Roman" w:cs="Times New Roman"/>
          <w:szCs w:val="24"/>
        </w:rPr>
        <w:t>προφανώς στον χρόνο αυτόν που μένει, δεν θα αποτελεί παρελθόν η εξαιρετικά πολύπλοκη κατάσταση.</w:t>
      </w:r>
    </w:p>
    <w:p w14:paraId="61F3D91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Και μιας και μίλησα και για τον εκπρόσωπο των Οικολόγων στην Κυβέρνηση, οι Οικολόγοι Πράσινοι, που βρίσκονται στην Κυβέρνηση, συμφωνούν με τη λογική αυτού του ν</w:t>
      </w:r>
      <w:r>
        <w:rPr>
          <w:rFonts w:eastAsia="Times New Roman" w:cs="Times New Roman"/>
          <w:szCs w:val="24"/>
        </w:rPr>
        <w:t xml:space="preserve">ομοσχεδίου; Άκουσα κάποιες τοποθετήσεις και επικρίσεις ενός μέλους </w:t>
      </w:r>
      <w:r>
        <w:rPr>
          <w:rFonts w:eastAsia="Times New Roman" w:cs="Times New Roman"/>
          <w:szCs w:val="24"/>
        </w:rPr>
        <w:lastRenderedPageBreak/>
        <w:t xml:space="preserve">τους στην </w:t>
      </w:r>
      <w:r>
        <w:rPr>
          <w:rFonts w:eastAsia="Times New Roman" w:cs="Times New Roman"/>
          <w:szCs w:val="24"/>
        </w:rPr>
        <w:t>ε</w:t>
      </w:r>
      <w:r>
        <w:rPr>
          <w:rFonts w:eastAsia="Times New Roman" w:cs="Times New Roman"/>
          <w:szCs w:val="24"/>
        </w:rPr>
        <w:t>πιτροπή σε σχέση με το αν υπάρχει αριστερή ταυτότητα σε αυτό το νομοσχέδιο και αν μπορεί να επιλύσει τα χρόνια προβλήματα, τις παθογένειες σε αυτό το ζήτημα που συζητούμε συνεχώς</w:t>
      </w:r>
      <w:r>
        <w:rPr>
          <w:rFonts w:eastAsia="Times New Roman" w:cs="Times New Roman"/>
          <w:szCs w:val="24"/>
        </w:rPr>
        <w:t>, το ζήτημα των αυθαιρέτων.</w:t>
      </w:r>
    </w:p>
    <w:p w14:paraId="61F3D91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Ας πάμε, όμως, στο θέμα της εμπιστοσύνης. Ουσιαστικά μέσω αυτού του νομοσχεδίου ζητάτε εμπιστοσύνη. Όμως, γιατί να σας εμπιστευθούν οι πολίτες ότι αυτό το νομοσχέδιο, που -ξαναλέω- περιέχει και θετικές ρυθμίσεις, θα εφαρμοστεί; Οι συνεχείς και επαναλαμβανό</w:t>
      </w:r>
      <w:r>
        <w:rPr>
          <w:rFonts w:eastAsia="Times New Roman" w:cs="Times New Roman"/>
          <w:szCs w:val="24"/>
        </w:rPr>
        <w:t xml:space="preserve">μενες παροχές αμνηστίας έχουν σαν αποτέλεσμα, εκτός από την αύξηση της κερδοσκοπίας, την πολιτική ομηρία και τη διαιώνιση πολλών παθογενειών, να μην πιστεύουν οι πολίτες στους νόμους. Επί της ουσίας, δεν υπάρχει συνέχεια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ιοίκησης. Και σε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νόμο, όπως και σε πολλούς άλλους, επαναλαμβάνετε πολλές ρυθμίσεις προηγούμενων νόμων - συμβούλια, έκδοση άδειας με την ευθύνη μηχανικού, </w:t>
      </w:r>
      <w:r>
        <w:rPr>
          <w:rFonts w:eastAsia="Times New Roman" w:cs="Times New Roman"/>
          <w:szCs w:val="24"/>
        </w:rPr>
        <w:t>η</w:t>
      </w:r>
      <w:r>
        <w:rPr>
          <w:rFonts w:eastAsia="Times New Roman" w:cs="Times New Roman"/>
          <w:szCs w:val="24"/>
        </w:rPr>
        <w:t xml:space="preserve">λεκτρονική </w:t>
      </w:r>
      <w:r>
        <w:rPr>
          <w:rFonts w:eastAsia="Times New Roman" w:cs="Times New Roman"/>
          <w:szCs w:val="24"/>
        </w:rPr>
        <w:t>τ</w:t>
      </w:r>
      <w:r>
        <w:rPr>
          <w:rFonts w:eastAsia="Times New Roman" w:cs="Times New Roman"/>
          <w:szCs w:val="24"/>
        </w:rPr>
        <w:t xml:space="preserve">αυτότητα </w:t>
      </w:r>
      <w:r>
        <w:rPr>
          <w:rFonts w:eastAsia="Times New Roman" w:cs="Times New Roman"/>
          <w:szCs w:val="24"/>
        </w:rPr>
        <w:t>κ</w:t>
      </w:r>
      <w:r>
        <w:rPr>
          <w:rFonts w:eastAsia="Times New Roman" w:cs="Times New Roman"/>
          <w:szCs w:val="24"/>
        </w:rPr>
        <w:t>τηρίων- για τις οποίες, όμως, δεν εκδώσατε τα απαραίτητα προεδρικά διατάγματα, κοινές υπου</w:t>
      </w:r>
      <w:r>
        <w:rPr>
          <w:rFonts w:eastAsia="Times New Roman" w:cs="Times New Roman"/>
          <w:szCs w:val="24"/>
        </w:rPr>
        <w:t xml:space="preserve">ργικές αποφάσεις, αλλά τις φέρνετε τώρα ως νέες ρυθμίσεις. Οπότε, προβληματίζομαι. Θα χρειαστούν και πάλι αμέτρητες ΚΥΑ -τα γνωστά προβλήματα εννοώ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και υπουργικές αποφάσεις, που δεν γνωρίζουμε πότε και εάν θα προλάβουν να εκδοθούν. </w:t>
      </w:r>
      <w:r>
        <w:rPr>
          <w:rFonts w:eastAsia="Times New Roman" w:cs="Times New Roman"/>
          <w:szCs w:val="24"/>
        </w:rPr>
        <w:t>Και άντε πάλι από την αρχή το ίδιο πρόβλημα να αναπαράγεται!</w:t>
      </w:r>
    </w:p>
    <w:p w14:paraId="61F3D91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Πώς θα θεραπευθεί αυτή η κατάσταση και θα αποτελέσει παρελθόν; Αυτό είναι το ζήτημα. Το θέμα είναι οριζόντιο. Απαιτεί οριζόντιες λύσεις. Για παράδειγμα, θα </w:t>
      </w:r>
      <w:r>
        <w:rPr>
          <w:rFonts w:eastAsia="Times New Roman" w:cs="Times New Roman"/>
          <w:szCs w:val="24"/>
        </w:rPr>
        <w:lastRenderedPageBreak/>
        <w:t xml:space="preserve">μπορούσατε να κάνετε και μια έρευνα τι </w:t>
      </w:r>
      <w:r>
        <w:rPr>
          <w:rFonts w:eastAsia="Times New Roman" w:cs="Times New Roman"/>
          <w:szCs w:val="24"/>
        </w:rPr>
        <w:t>συμβαίνει σε άλλες χώρες. Δεν προσπαθούμε να ανακαλύψουμε την Αμερική. Στην Πορτογαλία, για παράδειγμα, που έχει και τη μικρότερη αυθαίρετη δόμηση συγκριτικά με την Ιταλία και την Ισπανία, τέσσερις εμπλεκόμενοι φορείς -συμβολαιογράφοι, τοπικό συμβούλιο, φο</w:t>
      </w:r>
      <w:r>
        <w:rPr>
          <w:rFonts w:eastAsia="Times New Roman" w:cs="Times New Roman"/>
          <w:szCs w:val="24"/>
        </w:rPr>
        <w:t xml:space="preserve">ρολογική υπηρεσία και </w:t>
      </w:r>
      <w:r>
        <w:rPr>
          <w:rFonts w:eastAsia="Times New Roman" w:cs="Times New Roman"/>
          <w:szCs w:val="24"/>
        </w:rPr>
        <w:t>κ</w:t>
      </w:r>
      <w:r>
        <w:rPr>
          <w:rFonts w:eastAsia="Times New Roman" w:cs="Times New Roman"/>
          <w:szCs w:val="24"/>
        </w:rPr>
        <w:t xml:space="preserve">τηματολόγιο- είναι μεταξύ τους ηλεκτρονικά διασυνδεδεμένοι, προκειμένου να ελεγχθεί καλύτερα η αυθαίρετη δόμηση. Εδώ, βέβαια, έχουμε δομικές αδυναμίες σε όλα αυτά τα ζητήματα, σε σχέση με το </w:t>
      </w:r>
      <w:r>
        <w:rPr>
          <w:rFonts w:eastAsia="Times New Roman" w:cs="Times New Roman"/>
          <w:szCs w:val="24"/>
        </w:rPr>
        <w:t>Κ</w:t>
      </w:r>
      <w:r>
        <w:rPr>
          <w:rFonts w:eastAsia="Times New Roman" w:cs="Times New Roman"/>
          <w:szCs w:val="24"/>
        </w:rPr>
        <w:t xml:space="preserve">τηματολόγιο, με την ψηφιακή βάση, με </w:t>
      </w:r>
      <w:r>
        <w:rPr>
          <w:rFonts w:eastAsia="Times New Roman" w:cs="Times New Roman"/>
          <w:szCs w:val="24"/>
        </w:rPr>
        <w:t>αποτέλεσμα να υπάρχει μια χαώδης νομοθεσία που αφήνει περιθώρια και ευνοεί την παρανομία.</w:t>
      </w:r>
    </w:p>
    <w:p w14:paraId="61F3D91D"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Χρειάζονται, επίσης, ελεγκτικοί μηχανισμοί. Οι υπάρχοντες είναι </w:t>
      </w:r>
      <w:proofErr w:type="spellStart"/>
      <w:r>
        <w:rPr>
          <w:rFonts w:eastAsia="Times New Roman"/>
          <w:szCs w:val="24"/>
        </w:rPr>
        <w:t>υποστελεχωμένοι</w:t>
      </w:r>
      <w:proofErr w:type="spellEnd"/>
      <w:r>
        <w:rPr>
          <w:rFonts w:eastAsia="Times New Roman"/>
          <w:szCs w:val="24"/>
        </w:rPr>
        <w:t xml:space="preserve"> και για όσους νέους σχεδιάζετε, όπως τα </w:t>
      </w:r>
      <w:r>
        <w:rPr>
          <w:rFonts w:eastAsia="Times New Roman"/>
          <w:szCs w:val="24"/>
        </w:rPr>
        <w:t>Π</w:t>
      </w:r>
      <w:r>
        <w:rPr>
          <w:rFonts w:eastAsia="Times New Roman"/>
          <w:szCs w:val="24"/>
        </w:rPr>
        <w:t xml:space="preserve">αρατηρητήρια </w:t>
      </w:r>
      <w:r>
        <w:rPr>
          <w:rFonts w:eastAsia="Times New Roman"/>
          <w:szCs w:val="24"/>
        </w:rPr>
        <w:t>Δ</w:t>
      </w:r>
      <w:r>
        <w:rPr>
          <w:rFonts w:eastAsia="Times New Roman"/>
          <w:szCs w:val="24"/>
        </w:rPr>
        <w:t>όμησης, δεν μας λέτε πώς και πό</w:t>
      </w:r>
      <w:r>
        <w:rPr>
          <w:rFonts w:eastAsia="Times New Roman"/>
          <w:szCs w:val="24"/>
        </w:rPr>
        <w:t>τε θα τα στελεχώσετε. Για όλα αυτά χρειάζεται πολιτική βούληση, συντονισμός και οριζόντιες λύσεις.</w:t>
      </w:r>
    </w:p>
    <w:p w14:paraId="61F3D91E" w14:textId="77777777" w:rsidR="00B51393" w:rsidRDefault="00BC3639">
      <w:pPr>
        <w:spacing w:line="600" w:lineRule="auto"/>
        <w:ind w:firstLine="720"/>
        <w:contextualSpacing/>
        <w:jc w:val="both"/>
        <w:rPr>
          <w:rFonts w:eastAsia="Times New Roman"/>
          <w:szCs w:val="24"/>
        </w:rPr>
      </w:pPr>
      <w:r>
        <w:rPr>
          <w:rFonts w:eastAsia="Times New Roman"/>
          <w:szCs w:val="24"/>
        </w:rPr>
        <w:t>Παρά, λοιπόν, τις όποιες θετικές διατάξεις αυτού του νομοσχεδίου, από τις οποίες ορισμένες είναι και προηγούμενων κυβερνήσεων, επιχειρείται να βρεθεί λύση στ</w:t>
      </w:r>
      <w:r>
        <w:rPr>
          <w:rFonts w:eastAsia="Times New Roman"/>
          <w:szCs w:val="24"/>
        </w:rPr>
        <w:t>ο χάος του πολεοδομικού και χωροταξικού σχεδιασμού με μπαλώματα, που απλά κρύβουν ή μεταθέτουν στο μέλλον τα κακώς κείμενα. Το νομοσχέδιο είναι επιφανειακό, αλλά είναι και εισπρακτικό. Και ναι μεν μπορεί αυτό να είναι θεμιτό, η ενί</w:t>
      </w:r>
      <w:r>
        <w:rPr>
          <w:rFonts w:eastAsia="Times New Roman"/>
          <w:szCs w:val="24"/>
        </w:rPr>
        <w:lastRenderedPageBreak/>
        <w:t>σχυση, δηλαδή, των εθνικώ</w:t>
      </w:r>
      <w:r>
        <w:rPr>
          <w:rFonts w:eastAsia="Times New Roman"/>
          <w:szCs w:val="24"/>
        </w:rPr>
        <w:t>ν ταμείων, από την άλλη πλευρά, όμως, δεν αποτελεί μέτρο προστασίας του περιβάλλοντος, το οποίο πρωτίστως πρέπει να προστατευτεί. Προστατεύεται, όμως; Εδώ είναι το ερώτημα.</w:t>
      </w:r>
    </w:p>
    <w:p w14:paraId="61F3D91F" w14:textId="77777777" w:rsidR="00B51393" w:rsidRDefault="00BC3639">
      <w:pPr>
        <w:spacing w:line="600" w:lineRule="auto"/>
        <w:ind w:firstLine="720"/>
        <w:contextualSpacing/>
        <w:jc w:val="both"/>
        <w:rPr>
          <w:rFonts w:eastAsia="Times New Roman"/>
          <w:szCs w:val="24"/>
        </w:rPr>
      </w:pPr>
      <w:r>
        <w:rPr>
          <w:rFonts w:eastAsia="Times New Roman"/>
          <w:szCs w:val="24"/>
        </w:rPr>
        <w:t>Αυτό που στην ουσία κάνετε εδώ, είναι η περαιτέρω τακτοποίηση των αυθαιρέτων. Αν αυ</w:t>
      </w:r>
      <w:r>
        <w:rPr>
          <w:rFonts w:eastAsia="Times New Roman"/>
          <w:szCs w:val="24"/>
        </w:rPr>
        <w:t>τό θέλετε, να το πείτε ευθέως. Αν δεν το θέλετε, να πείτε ότι πρέπει να υπάρξει μια οριστική ρύθμιση, όχι με μπαλώματα κάθε φορά και με αυτή τη λογική.</w:t>
      </w:r>
    </w:p>
    <w:p w14:paraId="61F3D920" w14:textId="77777777" w:rsidR="00B51393" w:rsidRDefault="00BC3639">
      <w:pPr>
        <w:spacing w:line="600" w:lineRule="auto"/>
        <w:ind w:firstLine="720"/>
        <w:contextualSpacing/>
        <w:jc w:val="both"/>
        <w:rPr>
          <w:rFonts w:eastAsia="Times New Roman"/>
          <w:color w:val="000000" w:themeColor="text1"/>
          <w:szCs w:val="24"/>
        </w:rPr>
      </w:pPr>
      <w:r w:rsidRPr="008A2AC9">
        <w:rPr>
          <w:rFonts w:eastAsia="Times New Roman"/>
          <w:color w:val="000000" w:themeColor="text1"/>
          <w:szCs w:val="24"/>
        </w:rPr>
        <w:t>Το παρόν νομοσχέδιο, λοιπόν, δεν φανερώνει ουσιαστική διάθεση για αλλαγή αυτής της πολιτικής αντιμετώπισ</w:t>
      </w:r>
      <w:r w:rsidRPr="008A2AC9">
        <w:rPr>
          <w:rFonts w:eastAsia="Times New Roman"/>
          <w:color w:val="000000" w:themeColor="text1"/>
          <w:szCs w:val="24"/>
        </w:rPr>
        <w:t>ης της αυθαίρετης δόμησης προς την κατεύθυνση της προστασίας του περιβάλλοντος. Αντιθέτως, προστίθεται και νέα, διακριτή κατηγορία αυθαιρέτων που βρίσκονται σε περιοχές αξιόλογου φυσικού περιβάλλοντος, μολονότι οι περιοχές αυτές θα έπρεπε να προστατεύονται</w:t>
      </w:r>
      <w:r w:rsidRPr="008A2AC9">
        <w:rPr>
          <w:rFonts w:eastAsia="Times New Roman"/>
          <w:color w:val="000000" w:themeColor="text1"/>
          <w:szCs w:val="24"/>
        </w:rPr>
        <w:t xml:space="preserve"> κι όχι να αυξάνονται απλώς τα πρόστιμα, σε μια λαθεμένη τακτική</w:t>
      </w:r>
      <w:r w:rsidRPr="008A2AC9">
        <w:rPr>
          <w:rFonts w:eastAsia="Times New Roman"/>
          <w:color w:val="000000" w:themeColor="text1"/>
          <w:szCs w:val="24"/>
        </w:rPr>
        <w:t>,</w:t>
      </w:r>
      <w:r w:rsidRPr="008A2AC9">
        <w:rPr>
          <w:rFonts w:eastAsia="Times New Roman"/>
          <w:color w:val="000000" w:themeColor="text1"/>
          <w:szCs w:val="24"/>
        </w:rPr>
        <w:t xml:space="preserve"> η οποία συνεχίζεται να ακολουθείται. Και δεν εννοώ μόνο από εσάς, δεν εννοώ μόνο από την Κυβέρνησή σας. Μα, αν καταστραφούν αυτές οι περιοχές και</w:t>
      </w:r>
      <w:r w:rsidRPr="008A2AC9">
        <w:rPr>
          <w:rFonts w:eastAsia="Times New Roman"/>
          <w:color w:val="000000" w:themeColor="text1"/>
          <w:szCs w:val="24"/>
        </w:rPr>
        <w:t>,</w:t>
      </w:r>
      <w:r w:rsidRPr="008A2AC9">
        <w:rPr>
          <w:rFonts w:eastAsia="Times New Roman"/>
          <w:color w:val="000000" w:themeColor="text1"/>
          <w:szCs w:val="24"/>
        </w:rPr>
        <w:t xml:space="preserve"> μάλιστα, με τρόπο μη αναστρέψιμο, τι νόημα </w:t>
      </w:r>
      <w:r w:rsidRPr="008A2AC9">
        <w:rPr>
          <w:rFonts w:eastAsia="Times New Roman"/>
          <w:color w:val="000000" w:themeColor="text1"/>
          <w:szCs w:val="24"/>
        </w:rPr>
        <w:t xml:space="preserve">θα έχει το πρόστιμο; </w:t>
      </w:r>
    </w:p>
    <w:p w14:paraId="61F3D921" w14:textId="77777777" w:rsidR="00B51393" w:rsidRDefault="00BC3639">
      <w:pPr>
        <w:spacing w:line="600" w:lineRule="auto"/>
        <w:ind w:firstLine="720"/>
        <w:contextualSpacing/>
        <w:jc w:val="both"/>
        <w:rPr>
          <w:rFonts w:eastAsia="Times New Roman"/>
          <w:color w:val="000000" w:themeColor="text1"/>
          <w:szCs w:val="24"/>
        </w:rPr>
      </w:pPr>
      <w:r w:rsidRPr="008A2AC9">
        <w:rPr>
          <w:rFonts w:eastAsia="Times New Roman"/>
          <w:color w:val="000000" w:themeColor="text1"/>
          <w:szCs w:val="24"/>
        </w:rPr>
        <w:t>Συνεπώς</w:t>
      </w:r>
      <w:r w:rsidRPr="008A2AC9">
        <w:rPr>
          <w:rFonts w:eastAsia="Times New Roman"/>
          <w:color w:val="000000" w:themeColor="text1"/>
          <w:szCs w:val="24"/>
        </w:rPr>
        <w:t xml:space="preserve"> </w:t>
      </w:r>
      <w:r w:rsidRPr="008A2AC9">
        <w:rPr>
          <w:rFonts w:eastAsia="Times New Roman"/>
          <w:color w:val="000000" w:themeColor="text1"/>
          <w:szCs w:val="24"/>
        </w:rPr>
        <w:t>εδώ χρειάζεται μια άλλη λογική γι</w:t>
      </w:r>
      <w:r w:rsidRPr="008A2AC9">
        <w:rPr>
          <w:rFonts w:eastAsia="Times New Roman"/>
          <w:color w:val="000000" w:themeColor="text1"/>
          <w:szCs w:val="24"/>
        </w:rPr>
        <w:t>’</w:t>
      </w:r>
      <w:r w:rsidRPr="008A2AC9">
        <w:rPr>
          <w:rFonts w:eastAsia="Times New Roman"/>
          <w:color w:val="000000" w:themeColor="text1"/>
          <w:szCs w:val="24"/>
        </w:rPr>
        <w:t xml:space="preserve"> αυτές τις περιοχές.</w:t>
      </w:r>
    </w:p>
    <w:p w14:paraId="61F3D922" w14:textId="77777777" w:rsidR="00B51393" w:rsidRDefault="00BC3639">
      <w:pPr>
        <w:spacing w:line="600" w:lineRule="auto"/>
        <w:ind w:firstLine="720"/>
        <w:contextualSpacing/>
        <w:jc w:val="both"/>
        <w:rPr>
          <w:rFonts w:eastAsia="Times New Roman"/>
          <w:szCs w:val="24"/>
        </w:rPr>
      </w:pPr>
      <w:r w:rsidRPr="008A2AC9">
        <w:rPr>
          <w:rFonts w:eastAsia="Times New Roman"/>
          <w:color w:val="000000" w:themeColor="text1"/>
          <w:szCs w:val="24"/>
        </w:rPr>
        <w:t>Ας το δούμε, όμως, και εισπρακτικά. Θα υπάρχει διαφοροποίηση προστίμων ανάλογα με τον παραβάτη; Γιατί, προφανώς, άλλο ειδικό βάρος έχει η αυθαιρεσία μιας ξενοδοχειακής μον</w:t>
      </w:r>
      <w:r w:rsidRPr="008A2AC9">
        <w:rPr>
          <w:rFonts w:eastAsia="Times New Roman"/>
          <w:color w:val="000000" w:themeColor="text1"/>
          <w:szCs w:val="24"/>
        </w:rPr>
        <w:t xml:space="preserve">άδας κι άλλο μιας παράνομης καντίνας. Και ποια θα είναι τα </w:t>
      </w:r>
      <w:r w:rsidRPr="008A2AC9">
        <w:rPr>
          <w:rFonts w:eastAsia="Times New Roman"/>
          <w:color w:val="000000" w:themeColor="text1"/>
          <w:szCs w:val="24"/>
        </w:rPr>
        <w:lastRenderedPageBreak/>
        <w:t>κριτήρια της διαφοροποίησης; Έχουν υπάρξει τρανταχτά</w:t>
      </w:r>
      <w:r>
        <w:rPr>
          <w:rFonts w:eastAsia="Times New Roman"/>
          <w:szCs w:val="24"/>
        </w:rPr>
        <w:t xml:space="preserve"> παραδείγματα επιχειρήσεων με τζίρο 1.600.000 ευρώ, στις οποίες επιβλήθηκε πρόστιμο 10.000 ευρώ, κάτι το οποίο προφανώς δεν είναι αποτρεπτικό. Γι</w:t>
      </w:r>
      <w:r>
        <w:rPr>
          <w:rFonts w:eastAsia="Times New Roman"/>
          <w:szCs w:val="24"/>
        </w:rPr>
        <w:t>α αυτό σας επαναλαμβάνουμε ότι το θέμα είναι οριζόντιο και θα πρέπει να αντιμετωπιστεί με τέτοιον τρόπο.</w:t>
      </w:r>
    </w:p>
    <w:p w14:paraId="61F3D923" w14:textId="77777777" w:rsidR="00B51393" w:rsidRDefault="00BC3639">
      <w:pPr>
        <w:spacing w:line="600" w:lineRule="auto"/>
        <w:ind w:firstLine="720"/>
        <w:contextualSpacing/>
        <w:jc w:val="both"/>
        <w:rPr>
          <w:rFonts w:eastAsia="Times New Roman"/>
          <w:szCs w:val="24"/>
        </w:rPr>
      </w:pPr>
      <w:r>
        <w:rPr>
          <w:rFonts w:eastAsia="Times New Roman"/>
          <w:szCs w:val="24"/>
        </w:rPr>
        <w:t>Εν κατακλείδι, το νομοσχέδιο</w:t>
      </w:r>
      <w:r>
        <w:rPr>
          <w:rFonts w:eastAsia="Times New Roman"/>
          <w:szCs w:val="24"/>
        </w:rPr>
        <w:t>,</w:t>
      </w:r>
      <w:r>
        <w:rPr>
          <w:rFonts w:eastAsia="Times New Roman"/>
          <w:szCs w:val="24"/>
        </w:rPr>
        <w:t xml:space="preserve"> που περιέχει και θετικές ρυθμίσεις, δεν αποτελεί μεταρρύθμιση. Η προληπτική καταστολή αυθαίρετης δόμησης λείπει, όπως κι </w:t>
      </w:r>
      <w:r>
        <w:rPr>
          <w:rFonts w:eastAsia="Times New Roman"/>
          <w:szCs w:val="24"/>
        </w:rPr>
        <w:t>ένας ολοκληρωμένος πολεοδομικός σχεδιασμός που θα λύνει το πρόβλημα. Με άλλα λόγια, το νομοσχέδιο δεν είναι μακράς πνοής. Το θέμα είναι πολύπλοκο και δεν είναι δυνατόν να αντιμετωπιστεί με ένα απλό νομοθέτημα.</w:t>
      </w:r>
    </w:p>
    <w:p w14:paraId="61F3D924" w14:textId="77777777" w:rsidR="00B51393" w:rsidRDefault="00BC3639">
      <w:pPr>
        <w:spacing w:line="600" w:lineRule="auto"/>
        <w:ind w:firstLine="720"/>
        <w:contextualSpacing/>
        <w:jc w:val="both"/>
        <w:rPr>
          <w:rFonts w:eastAsia="Times New Roman"/>
          <w:szCs w:val="24"/>
        </w:rPr>
      </w:pPr>
      <w:r>
        <w:rPr>
          <w:rFonts w:eastAsia="Times New Roman"/>
          <w:szCs w:val="24"/>
        </w:rPr>
        <w:t>Κλείνοντας θα ήθελα να επισημάνω ότι η οικονομ</w:t>
      </w:r>
      <w:r>
        <w:rPr>
          <w:rFonts w:eastAsia="Times New Roman"/>
          <w:szCs w:val="24"/>
        </w:rPr>
        <w:t>ική κρίση δεν μπορεί να συνεχίσει να αποτελεί δικαιολογία για όλους μας για το ότι έχει ατονήσει σημαντικά ο διάλογος για τα μεγάλα περιβαλλοντικά ζητήματα και ιδιαίτερα για τις ελλείψεις και τις εκκρεμότητες του θεσμικού μας πλαισίου και των ελεγκτικών μη</w:t>
      </w:r>
      <w:r>
        <w:rPr>
          <w:rFonts w:eastAsia="Times New Roman"/>
          <w:szCs w:val="24"/>
        </w:rPr>
        <w:t>χανισμών της χώρας. Και με αυτό το νομοσχέδιο δεν προωθείται ένας ολοκληρωμένος πολεοδομικός και χωροταξικός σχεδιασμός. Ο σχεδιασμός αυτός θα έπρεπε να εκκινεί από την αποτύπωση των προβλημάτων και να δομείται πάνω σε δύο βασικούς άξονες: την ασφάλεια δικ</w:t>
      </w:r>
      <w:r>
        <w:rPr>
          <w:rFonts w:eastAsia="Times New Roman"/>
          <w:szCs w:val="24"/>
        </w:rPr>
        <w:t>αίου για τους πολίτες και τη διασφάλιση της δημόσιας περιουσίας και της προστασίας του περιβάλλοντος. Αντίθετα, συνεχίζονται να διευρύνονται αλλά και να δημιουργούνται νέες παθογένειες. Με αυτή την κατάσταση δεν θα βγούμε εύκολα από την κρίση.</w:t>
      </w:r>
    </w:p>
    <w:p w14:paraId="61F3D925"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Εγώ θα περίμ</w:t>
      </w:r>
      <w:r>
        <w:rPr>
          <w:rFonts w:eastAsia="Times New Roman"/>
          <w:szCs w:val="24"/>
        </w:rPr>
        <w:t xml:space="preserve">ενα, αγαπητοί συνάδελφοι, χθες ο Πρωθυπουργός να μην μιλήσει μόνο για </w:t>
      </w:r>
      <w:r>
        <w:rPr>
          <w:rFonts w:eastAsia="Times New Roman"/>
          <w:szCs w:val="24"/>
          <w:lang w:val="en-US"/>
        </w:rPr>
        <w:t>F</w:t>
      </w:r>
      <w:r>
        <w:rPr>
          <w:rFonts w:eastAsia="Times New Roman"/>
          <w:szCs w:val="24"/>
        </w:rPr>
        <w:t>-16 και για νέα εξοπλιστικά αλλά να μιλήσει και γι’ αυτά τα ζητήματα, στα οποία η νέα ηγεσία των Ηνωμένων Πολιτειών δείχνει να μη δίνει καμμία σημασία. Για την κλιματική αλλαγή, για παρ</w:t>
      </w:r>
      <w:r>
        <w:rPr>
          <w:rFonts w:eastAsia="Times New Roman"/>
          <w:szCs w:val="24"/>
        </w:rPr>
        <w:t xml:space="preserve">άδειγμα –τα έχουμε συζητήσει πολλές φορές και στις </w:t>
      </w:r>
      <w:r>
        <w:rPr>
          <w:rFonts w:eastAsia="Times New Roman"/>
          <w:szCs w:val="24"/>
        </w:rPr>
        <w:t>ε</w:t>
      </w:r>
      <w:r>
        <w:rPr>
          <w:rFonts w:eastAsia="Times New Roman"/>
          <w:szCs w:val="24"/>
        </w:rPr>
        <w:t>πιτροπές- δεν έκανε καμμία αναφορά.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έχει προχωρήσει πλέον σε μια ατζέντα, η οποία είναι ατζέντα των Ανεξαρτήτων Ελλήνων. Αυτό δυστυχώς, δεν ωφελεί τη χώρα.</w:t>
      </w:r>
    </w:p>
    <w:p w14:paraId="61F3D926" w14:textId="77777777" w:rsidR="00B51393" w:rsidRDefault="00BC3639">
      <w:pPr>
        <w:spacing w:line="600" w:lineRule="auto"/>
        <w:ind w:firstLine="720"/>
        <w:contextualSpacing/>
        <w:jc w:val="both"/>
        <w:rPr>
          <w:rFonts w:eastAsia="Times New Roman"/>
          <w:szCs w:val="24"/>
        </w:rPr>
      </w:pPr>
      <w:r>
        <w:rPr>
          <w:rFonts w:eastAsia="Times New Roman"/>
          <w:szCs w:val="24"/>
        </w:rPr>
        <w:t>Σας ευχαριστώ.</w:t>
      </w:r>
    </w:p>
    <w:p w14:paraId="61F3D927" w14:textId="77777777" w:rsidR="00B51393" w:rsidRDefault="00BC3639">
      <w:pPr>
        <w:spacing w:line="600" w:lineRule="auto"/>
        <w:ind w:firstLine="720"/>
        <w:contextualSpacing/>
        <w:jc w:val="both"/>
        <w:rPr>
          <w:rFonts w:eastAsia="Times New Roman"/>
          <w:szCs w:val="24"/>
        </w:rPr>
      </w:pPr>
      <w:r>
        <w:rPr>
          <w:rFonts w:eastAsia="Times New Roman"/>
          <w:szCs w:val="24"/>
        </w:rPr>
        <w:t>(Χειροκ</w:t>
      </w:r>
      <w:r>
        <w:rPr>
          <w:rFonts w:eastAsia="Times New Roman"/>
          <w:szCs w:val="24"/>
        </w:rPr>
        <w:t>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61F3D928" w14:textId="77777777" w:rsidR="00B51393" w:rsidRDefault="00BC3639">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Βουλευτής του ΣΥΡΙΖΑ κ. Δημητριάδης για επτά λεπτά.</w:t>
      </w:r>
    </w:p>
    <w:p w14:paraId="61F3D929" w14:textId="77777777" w:rsidR="00B51393" w:rsidRDefault="00BC3639">
      <w:pPr>
        <w:spacing w:line="600" w:lineRule="auto"/>
        <w:ind w:firstLine="720"/>
        <w:contextualSpacing/>
        <w:jc w:val="both"/>
        <w:rPr>
          <w:rFonts w:eastAsia="Times New Roman"/>
          <w:szCs w:val="24"/>
        </w:rPr>
      </w:pPr>
      <w:r>
        <w:rPr>
          <w:rFonts w:eastAsia="Times New Roman"/>
          <w:b/>
          <w:szCs w:val="24"/>
        </w:rPr>
        <w:t>ΔΗΜΗΤΡΙΟΣ ΔΗΜΗΤΡΙΑΔΗΣ:</w:t>
      </w:r>
      <w:r>
        <w:rPr>
          <w:rFonts w:eastAsia="Times New Roman"/>
          <w:szCs w:val="24"/>
        </w:rPr>
        <w:t xml:space="preserve"> Ευχαριστώ, κύριε Πρόεδρε.</w:t>
      </w:r>
    </w:p>
    <w:p w14:paraId="61F3D92A"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Αγαπητές και αγαπητοί συνάδελφοι, η όποια κριτική θεώρηση στο παρόν νομοσχέδιο καλό θα είναι να στηρίζεται σε διαπιστώσεις και γεγονότα που λίγο-πολύ όλοι γνωρίζουμε. Είμαστε μια χώρα -μάλλον η μοναδική στην Ευρωπαϊκή Ένωση- που δεν έχει </w:t>
      </w:r>
      <w:r>
        <w:rPr>
          <w:rFonts w:eastAsia="Times New Roman"/>
          <w:szCs w:val="24"/>
        </w:rPr>
        <w:t>ολοκληρωμένο Κ</w:t>
      </w:r>
      <w:r>
        <w:rPr>
          <w:rFonts w:eastAsia="Times New Roman"/>
          <w:szCs w:val="24"/>
        </w:rPr>
        <w:t>τημα</w:t>
      </w:r>
      <w:r>
        <w:rPr>
          <w:rFonts w:eastAsia="Times New Roman"/>
          <w:szCs w:val="24"/>
        </w:rPr>
        <w:t>τολόγιο, δεν έχει δασικούς χάρτες, δεν έχει παραλίες, δεν έχει πολεοδομικά σχέδια, δεν έχει, δεν έχει. Δηλαδή, δεν έχει αναπτυξιακό βάθρο.</w:t>
      </w:r>
    </w:p>
    <w:p w14:paraId="61F3D92B"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Επιπρόσθετα και εξ αυτού του λόγου, σε τακτές περιόδους έρχεται αντιμέτωπη με ένα τεράστιο πρόβλημα περιβαλλοντολογικ</w:t>
      </w:r>
      <w:r>
        <w:rPr>
          <w:rFonts w:eastAsia="Times New Roman"/>
          <w:szCs w:val="24"/>
        </w:rPr>
        <w:t xml:space="preserve">ών, χωροταξικών και κυρίως κοινωνικών διαστάσεων, που είναι η αυθαίρετη δόμηση. </w:t>
      </w:r>
    </w:p>
    <w:p w14:paraId="61F3D92C"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Υπήρξαν σημαντικές προσπάθειες, είναι η αλήθεια, στη </w:t>
      </w:r>
      <w:r>
        <w:rPr>
          <w:rFonts w:eastAsia="Times New Roman"/>
          <w:szCs w:val="24"/>
        </w:rPr>
        <w:t>Μ</w:t>
      </w:r>
      <w:r>
        <w:rPr>
          <w:rFonts w:eastAsia="Times New Roman"/>
          <w:szCs w:val="24"/>
        </w:rPr>
        <w:t xml:space="preserve">εταπολίτευση αλλά δεν ήταν αρκετές για να θεραπεύσουν το πρόβλημα. </w:t>
      </w:r>
    </w:p>
    <w:p w14:paraId="61F3D92D" w14:textId="77777777" w:rsidR="00B51393" w:rsidRDefault="00BC3639">
      <w:pPr>
        <w:spacing w:line="600" w:lineRule="auto"/>
        <w:ind w:firstLine="720"/>
        <w:contextualSpacing/>
        <w:jc w:val="both"/>
        <w:rPr>
          <w:rFonts w:eastAsia="Times New Roman"/>
          <w:color w:val="000000" w:themeColor="text1"/>
          <w:szCs w:val="24"/>
        </w:rPr>
      </w:pPr>
      <w:r>
        <w:rPr>
          <w:rFonts w:eastAsia="Times New Roman"/>
          <w:szCs w:val="24"/>
        </w:rPr>
        <w:t>Προσπαθούμε, αναγνωρίζοντας τα προηγούμενα, να λύσουμ</w:t>
      </w:r>
      <w:r>
        <w:rPr>
          <w:rFonts w:eastAsia="Times New Roman"/>
          <w:szCs w:val="24"/>
        </w:rPr>
        <w:t>ε τα συσσωρευμένα προβλήματα με έναν ενιαίο τρόπο, διότι αλλιώς το πρόβλημα δεν θεραπεύεται. Συγκροτούμε τις διαδικασίες για να υπάρξουν τα κατάλληλα χωροταξικά εργαλεία στις χρήσεις γης, ειδικά χωροταξικά και περιφερειακά χωροταξικά προγράμματα.</w:t>
      </w:r>
    </w:p>
    <w:p w14:paraId="61F3D92E" w14:textId="77777777" w:rsidR="00B51393" w:rsidRDefault="00BC3639">
      <w:pPr>
        <w:spacing w:line="600" w:lineRule="auto"/>
        <w:ind w:firstLine="720"/>
        <w:contextualSpacing/>
        <w:jc w:val="both"/>
        <w:rPr>
          <w:rFonts w:eastAsia="Times New Roman"/>
          <w:szCs w:val="24"/>
        </w:rPr>
      </w:pPr>
      <w:r>
        <w:rPr>
          <w:rFonts w:eastAsia="Times New Roman"/>
          <w:szCs w:val="24"/>
        </w:rPr>
        <w:t>Στο πλαίσ</w:t>
      </w:r>
      <w:r>
        <w:rPr>
          <w:rFonts w:eastAsia="Times New Roman"/>
          <w:szCs w:val="24"/>
        </w:rPr>
        <w:t>ιο αυτό η λογική του νομοσχεδίου είναι η διευκόλυνση της τακτοποίησης με ισχυρά εισοδηματικά και κοινωνικά κριτήρια. Με λίγα λόγια, απέναντι στις στρεβλώσεις και στο πελατειακό δίκτυο που αναπτύχθηκε στο παρελθόν, ερχόμαστε να προσθέσουμε ένα ακόμα παζλ πο</w:t>
      </w:r>
      <w:r>
        <w:rPr>
          <w:rFonts w:eastAsia="Times New Roman"/>
          <w:szCs w:val="24"/>
        </w:rPr>
        <w:t>υ εδραιώνει, πρώτον, τον εκδημοκρατισμό των σχέσεων πολιτών και δομών και του δομημένου περιβάλλοντος και, δεύτερον, την οικονομική ανάπτυξη με προοπτική.</w:t>
      </w:r>
    </w:p>
    <w:p w14:paraId="61F3D92F"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Το συγκεκριμένο νομοσχέδιο κάνει δύο πράγματα. Το πρώτο είναι ότι αποφασίζει πώς θα γίνεται πλέον η </w:t>
      </w:r>
      <w:proofErr w:type="spellStart"/>
      <w:r>
        <w:rPr>
          <w:rFonts w:eastAsia="Times New Roman"/>
          <w:szCs w:val="24"/>
        </w:rPr>
        <w:t>α</w:t>
      </w:r>
      <w:r>
        <w:rPr>
          <w:rFonts w:eastAsia="Times New Roman"/>
          <w:szCs w:val="24"/>
        </w:rPr>
        <w:t>δειοδότηση</w:t>
      </w:r>
      <w:proofErr w:type="spellEnd"/>
      <w:r>
        <w:rPr>
          <w:rFonts w:eastAsia="Times New Roman"/>
          <w:szCs w:val="24"/>
        </w:rPr>
        <w:t xml:space="preserve"> των κτηρίων. Κάνει μια βαθιά τομή και διαχωρίζει τις πολεοδομίες των δήμων από τον έλεγχο από τις περιφέρειες. Εισάγε</w:t>
      </w:r>
      <w:r>
        <w:rPr>
          <w:rFonts w:eastAsia="Times New Roman"/>
          <w:szCs w:val="24"/>
        </w:rPr>
        <w:lastRenderedPageBreak/>
        <w:t>ται ο θεσμός του ιδιώτη ελεγκτή μηχανικού, όπως ήδη υπάρχει από το μητρώο ελεγκτών. Επιπλέον, οι δήμοι κάνουν τα τοπικά χωροταξι</w:t>
      </w:r>
      <w:r>
        <w:rPr>
          <w:rFonts w:eastAsia="Times New Roman"/>
          <w:szCs w:val="24"/>
        </w:rPr>
        <w:t xml:space="preserve">κά σχέδια που τώρα πια είναι στο 100% της ελληνικής επικράτειας. </w:t>
      </w:r>
    </w:p>
    <w:p w14:paraId="61F3D930" w14:textId="77777777" w:rsidR="00B51393" w:rsidRDefault="00BC3639">
      <w:pPr>
        <w:spacing w:line="600" w:lineRule="auto"/>
        <w:ind w:firstLine="720"/>
        <w:contextualSpacing/>
        <w:jc w:val="both"/>
        <w:rPr>
          <w:rFonts w:eastAsia="Times New Roman"/>
          <w:szCs w:val="24"/>
        </w:rPr>
      </w:pPr>
      <w:r>
        <w:rPr>
          <w:rFonts w:eastAsia="Times New Roman"/>
          <w:szCs w:val="24"/>
        </w:rPr>
        <w:t>Βέβαια, για να γίνουν αυτά τα χωροταξικά σχέδια απαιτούνται ορισμένα πράγματα όπως, πρώτον, η οριοθέτηση των δασών, δεύτερον, η διευθέτηση παραλιών και αιγιαλών και</w:t>
      </w:r>
      <w:r>
        <w:rPr>
          <w:rFonts w:eastAsia="Times New Roman"/>
          <w:szCs w:val="24"/>
        </w:rPr>
        <w:t>,</w:t>
      </w:r>
      <w:r>
        <w:rPr>
          <w:rFonts w:eastAsia="Times New Roman"/>
          <w:szCs w:val="24"/>
        </w:rPr>
        <w:t xml:space="preserve"> τρίτον, το κτηματολόγιο </w:t>
      </w:r>
      <w:r>
        <w:rPr>
          <w:rFonts w:eastAsia="Times New Roman"/>
          <w:szCs w:val="24"/>
        </w:rPr>
        <w:t xml:space="preserve">να υπάγεται σε νέο φορέα μαζί με υποθηκοφυλακεία, ώστε να μπορέσουμε το 2020 να έχουμε ένα ισχυρό </w:t>
      </w:r>
      <w:r>
        <w:rPr>
          <w:rFonts w:eastAsia="Times New Roman"/>
          <w:szCs w:val="24"/>
        </w:rPr>
        <w:t>Κ</w:t>
      </w:r>
      <w:r>
        <w:rPr>
          <w:rFonts w:eastAsia="Times New Roman"/>
          <w:szCs w:val="24"/>
        </w:rPr>
        <w:t xml:space="preserve">τηματολόγιο τουλάχιστον στο 70% της επικράτειας. </w:t>
      </w:r>
    </w:p>
    <w:p w14:paraId="61F3D931"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Το ενιαίο </w:t>
      </w:r>
      <w:r>
        <w:rPr>
          <w:rFonts w:eastAsia="Times New Roman"/>
          <w:szCs w:val="24"/>
        </w:rPr>
        <w:t>Κ</w:t>
      </w:r>
      <w:r>
        <w:rPr>
          <w:rFonts w:eastAsia="Times New Roman"/>
          <w:szCs w:val="24"/>
        </w:rPr>
        <w:t xml:space="preserve">τηματολόγιο στην επικράτεια προσδίδει ασφάλεια και μια νομική βάση πάνω στην οποία θα επιλυθούν </w:t>
      </w:r>
      <w:r>
        <w:rPr>
          <w:rFonts w:eastAsia="Times New Roman"/>
          <w:szCs w:val="24"/>
        </w:rPr>
        <w:t xml:space="preserve">αναπτυξιακά ζητήματα, όπως όλοι γνωρίζουμε. Αυτό είναι ένα πραγματικό πλαίσιο, ένα ευκρινές, απλοποιημένο, λιγότερο γραφειοκρατικό, αλλά ταυτόχρονα αξιόπιστο πλαίσιο που αφορά την </w:t>
      </w:r>
      <w:proofErr w:type="spellStart"/>
      <w:r>
        <w:rPr>
          <w:rFonts w:eastAsia="Times New Roman"/>
          <w:szCs w:val="24"/>
        </w:rPr>
        <w:t>αδειοδότηση</w:t>
      </w:r>
      <w:proofErr w:type="spellEnd"/>
      <w:r>
        <w:rPr>
          <w:rFonts w:eastAsia="Times New Roman"/>
          <w:szCs w:val="24"/>
        </w:rPr>
        <w:t>, τον έλεγχο και τον ρόλο της παρακολούθησης όλης της οικοδομικής</w:t>
      </w:r>
      <w:r>
        <w:rPr>
          <w:rFonts w:eastAsia="Times New Roman"/>
          <w:szCs w:val="24"/>
        </w:rPr>
        <w:t xml:space="preserve"> δραστηριότητας, αυτή τη φορά και από ιδιώτες μηχανικούς. </w:t>
      </w:r>
    </w:p>
    <w:p w14:paraId="61F3D932" w14:textId="77777777" w:rsidR="00B51393" w:rsidRDefault="00BC3639">
      <w:pPr>
        <w:spacing w:line="600" w:lineRule="auto"/>
        <w:ind w:firstLine="720"/>
        <w:contextualSpacing/>
        <w:jc w:val="both"/>
        <w:rPr>
          <w:rFonts w:eastAsia="Times New Roman"/>
          <w:szCs w:val="24"/>
        </w:rPr>
      </w:pPr>
      <w:r>
        <w:rPr>
          <w:rFonts w:eastAsia="Times New Roman"/>
          <w:szCs w:val="24"/>
        </w:rPr>
        <w:t>Το δεύτερο που προσπαθεί να κάνει το νομοσχέδιο αφορά αυτή καθ’ εαυτή την αυθαίρετη δόμηση. Για πρώτη φορά, λοιπόν, ξεχωρίζουν οι απλές παραβάσεις από τα αυθαίρετα κτήρια σε δύο κατηγορίες. Υπάρχει</w:t>
      </w:r>
      <w:r>
        <w:rPr>
          <w:rFonts w:eastAsia="Times New Roman"/>
          <w:szCs w:val="24"/>
        </w:rPr>
        <w:t xml:space="preserve"> μια ισχυρή μέριμνα – υποβοήθηση – τακτοποίηση. Προσπαθούμε και επιδιώκουμε να δημιουργήσουμε ασφάλεια σε μια σειρά θεμάτων που προκύπτουν. </w:t>
      </w:r>
    </w:p>
    <w:p w14:paraId="61F3D933"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Επίσης, μια σημαντική τομή του νομοσχεδίου είναι αυτή που αναφέρεται στους κοινόχρηστους χώρους και στο περιβαλλοντ</w:t>
      </w:r>
      <w:r>
        <w:rPr>
          <w:rFonts w:eastAsia="Times New Roman"/>
          <w:szCs w:val="24"/>
        </w:rPr>
        <w:t xml:space="preserve">ικό ισοζύγιο που αποτελεί ένα σημαντικό κριτήριο για να προχωρήσει αυτή η διαδικασία. </w:t>
      </w:r>
    </w:p>
    <w:p w14:paraId="61F3D934"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Τα άρθρα για τη μεταφορά του συντελεστή δόμησης και την Τράπεζα Δικαιωμάτων Δόμησης και Κοινοχρήστων Χώρων δεν έρχονται για να εξυπηρετήσουν κανένα μεγάλο κεφάλαιο αλλά </w:t>
      </w:r>
      <w:r>
        <w:rPr>
          <w:rFonts w:eastAsia="Times New Roman"/>
          <w:szCs w:val="24"/>
        </w:rPr>
        <w:t xml:space="preserve">τις </w:t>
      </w:r>
      <w:r>
        <w:rPr>
          <w:rFonts w:eastAsia="Times New Roman"/>
          <w:szCs w:val="24"/>
        </w:rPr>
        <w:t>«</w:t>
      </w:r>
      <w:proofErr w:type="spellStart"/>
      <w:r>
        <w:rPr>
          <w:rFonts w:eastAsia="Times New Roman"/>
          <w:szCs w:val="24"/>
        </w:rPr>
        <w:t>αυθαιρετουπόλεις</w:t>
      </w:r>
      <w:proofErr w:type="spellEnd"/>
      <w:r>
        <w:rPr>
          <w:rFonts w:eastAsia="Times New Roman"/>
          <w:szCs w:val="24"/>
        </w:rPr>
        <w:t>»</w:t>
      </w:r>
      <w:r>
        <w:rPr>
          <w:rFonts w:eastAsia="Times New Roman"/>
          <w:szCs w:val="24"/>
        </w:rPr>
        <w:t>. Υπάρχει δυνατότητα για μια προφανή αναβάθμιση του δημόσιου χώρου μέσω ενός αξιόπιστου περιβαλλοντικού ισοζυγίου. Ο νόμος, επίσης, δεν μπορεί να λύσει ιδιοκτησιακά θέματα, διότι ακριβώς δεν μπορεί να επεμβαίνει σ’ αυτά. Τέλος, τα πρό</w:t>
      </w:r>
      <w:r>
        <w:rPr>
          <w:rFonts w:eastAsia="Times New Roman"/>
          <w:szCs w:val="24"/>
        </w:rPr>
        <w:t xml:space="preserve">στιμα είναι τέτοια που είναι πραγματικά αποτρεπτικά για μελλοντικές αυθαιρεσίες. </w:t>
      </w:r>
    </w:p>
    <w:p w14:paraId="61F3D935"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μου επιτρέψετε να αναφερθώ και στο άρθρο 147 που αφορά την περιοχή μου κυρίως, το ενεργειακό λεκανοπέδιο, τα </w:t>
      </w:r>
      <w:proofErr w:type="spellStart"/>
      <w:r>
        <w:rPr>
          <w:rFonts w:eastAsia="Times New Roman"/>
          <w:szCs w:val="24"/>
        </w:rPr>
        <w:t>λιγνιτικά</w:t>
      </w:r>
      <w:proofErr w:type="spellEnd"/>
      <w:r>
        <w:rPr>
          <w:rFonts w:eastAsia="Times New Roman"/>
          <w:szCs w:val="24"/>
        </w:rPr>
        <w:t xml:space="preserve"> πεδία δυτικής </w:t>
      </w:r>
      <w:r>
        <w:rPr>
          <w:rFonts w:eastAsia="Times New Roman"/>
          <w:szCs w:val="24"/>
        </w:rPr>
        <w:t>Μακεδονί</w:t>
      </w:r>
      <w:r>
        <w:rPr>
          <w:rFonts w:eastAsia="Times New Roman"/>
          <w:szCs w:val="24"/>
        </w:rPr>
        <w:t>ας και τις υποχρεωτικές μετεγκαταστάσεις οικισμών που απαιτούνται προς τούτο, ακριβώς</w:t>
      </w:r>
      <w:r>
        <w:rPr>
          <w:rFonts w:eastAsia="Times New Roman"/>
          <w:szCs w:val="24"/>
        </w:rPr>
        <w:t>,</w:t>
      </w:r>
      <w:r>
        <w:rPr>
          <w:rFonts w:eastAsia="Times New Roman"/>
          <w:szCs w:val="24"/>
        </w:rPr>
        <w:t xml:space="preserve"> για να συνεχιστεί απρόσκοπτα η εξορυκτική διαδικασία.</w:t>
      </w:r>
    </w:p>
    <w:p w14:paraId="61F3D936" w14:textId="77777777" w:rsidR="00B51393" w:rsidRDefault="00BC3639">
      <w:pPr>
        <w:spacing w:line="600" w:lineRule="auto"/>
        <w:ind w:firstLine="720"/>
        <w:contextualSpacing/>
        <w:jc w:val="both"/>
        <w:rPr>
          <w:rFonts w:eastAsia="Times New Roman"/>
          <w:szCs w:val="24"/>
        </w:rPr>
      </w:pPr>
      <w:r>
        <w:rPr>
          <w:rFonts w:eastAsia="Times New Roman"/>
          <w:szCs w:val="24"/>
        </w:rPr>
        <w:t>Με το άρθρο 147, που αφορά την απαλλοτρίωση των οικισμών Αναργύρων και Ακρινής, τροποποιούμε το</w:t>
      </w:r>
      <w:r>
        <w:rPr>
          <w:rFonts w:eastAsia="Times New Roman"/>
          <w:szCs w:val="24"/>
        </w:rPr>
        <w:t>ν</w:t>
      </w:r>
      <w:r>
        <w:rPr>
          <w:rFonts w:eastAsia="Times New Roman"/>
          <w:szCs w:val="24"/>
        </w:rPr>
        <w:t xml:space="preserve"> ν.3937/2011 που πρ</w:t>
      </w:r>
      <w:r>
        <w:rPr>
          <w:rFonts w:eastAsia="Times New Roman"/>
          <w:szCs w:val="24"/>
        </w:rPr>
        <w:t xml:space="preserve">οέβλεπε την εξ ημισείας ανάληψη του βάρους των απαλλοτριώσεων και των μετεγκαταστάσεων ανάμεσα στη ΔΕΗ και στο ελληνικό δημόσιο. Ήταν, όμως, πάντα –επί πολλά χρόνια δηλαδή- ένα κλασικό παράδειγμα διαχρονικής εξαπάτησης και κοροϊδίας όλων των κατοίκων της </w:t>
      </w:r>
      <w:r>
        <w:rPr>
          <w:rFonts w:eastAsia="Times New Roman"/>
          <w:szCs w:val="24"/>
        </w:rPr>
        <w:lastRenderedPageBreak/>
        <w:t>π</w:t>
      </w:r>
      <w:r>
        <w:rPr>
          <w:rFonts w:eastAsia="Times New Roman"/>
          <w:szCs w:val="24"/>
        </w:rPr>
        <w:t>εριοχής του λεκανοπεδίου για έναν πολύ απλό και βασικό λόγο: Δεν προχώρησε ποτέ η διαδικασία απαλλοτρίωσης ή μετεγκατάστασης, διότι πρώτη προϋπόθεση ήταν να πληρώσει το ελληνικό δημόσιο κάποι</w:t>
      </w:r>
      <w:r>
        <w:rPr>
          <w:rFonts w:eastAsia="Times New Roman"/>
          <w:szCs w:val="24"/>
        </w:rPr>
        <w:t>ες</w:t>
      </w:r>
      <w:r>
        <w:rPr>
          <w:rFonts w:eastAsia="Times New Roman"/>
          <w:szCs w:val="24"/>
        </w:rPr>
        <w:t xml:space="preserve"> εκατοντάδες εκατομμύρια ευρώ. </w:t>
      </w:r>
    </w:p>
    <w:p w14:paraId="61F3D937"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Η δεύτερη προϋπόθεση ήταν πως έπρεπε να πράξει το ίδιο και η </w:t>
      </w:r>
      <w:r>
        <w:rPr>
          <w:rFonts w:eastAsia="Times New Roman"/>
          <w:szCs w:val="24"/>
        </w:rPr>
        <w:t>«</w:t>
      </w:r>
      <w:r>
        <w:rPr>
          <w:rFonts w:eastAsia="Times New Roman"/>
          <w:szCs w:val="24"/>
        </w:rPr>
        <w:t>ΔΕΗ Α</w:t>
      </w:r>
      <w:r>
        <w:rPr>
          <w:rFonts w:eastAsia="Times New Roman"/>
          <w:szCs w:val="24"/>
        </w:rPr>
        <w:t>.</w:t>
      </w:r>
      <w:r>
        <w:rPr>
          <w:rFonts w:eastAsia="Times New Roman"/>
          <w:szCs w:val="24"/>
        </w:rPr>
        <w:t>Ε</w:t>
      </w:r>
      <w:r>
        <w:rPr>
          <w:rFonts w:eastAsia="Times New Roman"/>
          <w:szCs w:val="24"/>
        </w:rPr>
        <w:t>.»</w:t>
      </w:r>
      <w:r>
        <w:rPr>
          <w:rFonts w:eastAsia="Times New Roman"/>
          <w:szCs w:val="24"/>
        </w:rPr>
        <w:t>, μόνο που αυτοί που τότε, το 2011, νομοθέτησαν αυτόν ακριβώς το</w:t>
      </w:r>
      <w:r>
        <w:rPr>
          <w:rFonts w:eastAsia="Times New Roman"/>
          <w:szCs w:val="24"/>
        </w:rPr>
        <w:t>ν</w:t>
      </w:r>
      <w:r>
        <w:rPr>
          <w:rFonts w:eastAsia="Times New Roman"/>
          <w:szCs w:val="24"/>
        </w:rPr>
        <w:t xml:space="preserve"> νόμο είχαν ήδη υπογράψει το πρώτο μνημόνιο και ήταν αδύνατο να εκταμιεύσουν αυτά τα ποσά από τον προϋπολογισμό, τουλάχι</w:t>
      </w:r>
      <w:r>
        <w:rPr>
          <w:rFonts w:eastAsia="Times New Roman"/>
          <w:szCs w:val="24"/>
        </w:rPr>
        <w:t>στον σε κοντινό ορίζοντα. Για τη ΔΕΗ</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είχαν ήδη δρομολογήσει τη διαδικασία εκποίησής της, την ιδιωτικοποίησή της και την απαξίωσή της, άρα ποιος θα πλήρωνε και για τι; Με λίγα λόγια, γνώριζαν από πρώτο χέρι πως δεν επρόκειτο να χρηματοδοτηθεί απολύ</w:t>
      </w:r>
      <w:r>
        <w:rPr>
          <w:rFonts w:eastAsia="Times New Roman"/>
          <w:szCs w:val="24"/>
        </w:rPr>
        <w:t>τως τίποτα, στηριζόμενοι στο γεγονός ότι ο συγκεκριμένος νόμος, ο ν.3837/2011, δεν είχε κανένα χρονοδιάγραμμα ούτε καμμία χρονική δέσμευση.</w:t>
      </w:r>
    </w:p>
    <w:p w14:paraId="61F3D938" w14:textId="77777777" w:rsidR="00B51393" w:rsidRDefault="00BC3639">
      <w:pPr>
        <w:spacing w:line="600" w:lineRule="auto"/>
        <w:ind w:firstLine="720"/>
        <w:contextualSpacing/>
        <w:jc w:val="both"/>
        <w:rPr>
          <w:rFonts w:eastAsia="Times New Roman"/>
          <w:szCs w:val="24"/>
        </w:rPr>
      </w:pPr>
      <w:r>
        <w:rPr>
          <w:rFonts w:eastAsia="Times New Roman"/>
          <w:szCs w:val="24"/>
        </w:rPr>
        <w:t>Εμείς, λοιπόν, αφ</w:t>
      </w:r>
      <w:r>
        <w:rPr>
          <w:rFonts w:eastAsia="Times New Roman"/>
          <w:szCs w:val="24"/>
        </w:rPr>
        <w:t xml:space="preserve">’ </w:t>
      </w:r>
      <w:r>
        <w:rPr>
          <w:rFonts w:eastAsia="Times New Roman"/>
          <w:szCs w:val="24"/>
        </w:rPr>
        <w:t>ενός δημιουργήσαμε κάποιο</w:t>
      </w:r>
      <w:r>
        <w:rPr>
          <w:rFonts w:eastAsia="Times New Roman"/>
          <w:szCs w:val="24"/>
        </w:rPr>
        <w:t>ν</w:t>
      </w:r>
      <w:r>
        <w:rPr>
          <w:rFonts w:eastAsia="Times New Roman"/>
          <w:szCs w:val="24"/>
        </w:rPr>
        <w:t xml:space="preserve"> δημοσιονομικό χώρο στα κρατικά ταμεία και αφ</w:t>
      </w:r>
      <w:r>
        <w:rPr>
          <w:rFonts w:eastAsia="Times New Roman"/>
          <w:szCs w:val="24"/>
        </w:rPr>
        <w:t xml:space="preserve">’ </w:t>
      </w:r>
      <w:r>
        <w:rPr>
          <w:rFonts w:eastAsia="Times New Roman"/>
          <w:szCs w:val="24"/>
        </w:rPr>
        <w:t xml:space="preserve">ετέρου διασώσαμε την ίδια τη ΔΕΗ ως επιχείρηση, αλλά και τον δημόσιο χαρακτήρα της. </w:t>
      </w:r>
    </w:p>
    <w:p w14:paraId="61F3D939" w14:textId="77777777" w:rsidR="00B51393" w:rsidRDefault="00BC3639">
      <w:pPr>
        <w:spacing w:line="600" w:lineRule="auto"/>
        <w:ind w:firstLine="720"/>
        <w:contextualSpacing/>
        <w:jc w:val="both"/>
        <w:rPr>
          <w:rFonts w:eastAsia="Times New Roman"/>
          <w:szCs w:val="24"/>
        </w:rPr>
      </w:pPr>
      <w:r>
        <w:rPr>
          <w:rFonts w:eastAsia="Times New Roman"/>
          <w:szCs w:val="24"/>
        </w:rPr>
        <w:t>Ως εκ τούτου μπορέσαμε να ανταποκριθούμε σ’ αυτή την κρίσιμη απόφαση της μετεγκατάστασης και της αναγκαστικής απαλλοτρίωσης μετά το τέλος του 2016, δηλαδή αφού σταθεροποιή</w:t>
      </w:r>
      <w:r>
        <w:rPr>
          <w:rFonts w:eastAsia="Times New Roman"/>
          <w:szCs w:val="24"/>
        </w:rPr>
        <w:t xml:space="preserve">σαμε αυτά τα πράγματα που μόλις προανέφερα. </w:t>
      </w:r>
    </w:p>
    <w:p w14:paraId="61F3D93A" w14:textId="77777777" w:rsidR="00B51393" w:rsidRDefault="00BC3639">
      <w:pPr>
        <w:spacing w:line="600" w:lineRule="auto"/>
        <w:ind w:firstLine="720"/>
        <w:contextualSpacing/>
        <w:jc w:val="both"/>
        <w:rPr>
          <w:rFonts w:eastAsia="Times New Roman"/>
          <w:szCs w:val="24"/>
        </w:rPr>
      </w:pPr>
      <w:r>
        <w:rPr>
          <w:rFonts w:eastAsia="Times New Roman"/>
          <w:szCs w:val="24"/>
        </w:rPr>
        <w:t>Έτσι, κινηθήκαμε πολιτικά ώστε να ενεργοποιήσουμε τις πρόνοιες του νόμου μ</w:t>
      </w:r>
      <w:r>
        <w:rPr>
          <w:rFonts w:eastAsia="Times New Roman"/>
          <w:szCs w:val="24"/>
        </w:rPr>
        <w:t>ε</w:t>
      </w:r>
      <w:r>
        <w:rPr>
          <w:rFonts w:eastAsia="Times New Roman"/>
          <w:szCs w:val="24"/>
        </w:rPr>
        <w:t xml:space="preserve"> ένα πραγματικό αίσθημα ευθύνης. Η κατολίσθηση του ορυχείου του Αμυνταίου </w:t>
      </w:r>
      <w:r>
        <w:rPr>
          <w:rFonts w:eastAsia="Times New Roman"/>
          <w:szCs w:val="24"/>
        </w:rPr>
        <w:lastRenderedPageBreak/>
        <w:t>και η τραγωδία που επέφερε στον οικισμό των Αναργύρων επέσπευσ</w:t>
      </w:r>
      <w:r>
        <w:rPr>
          <w:rFonts w:eastAsia="Times New Roman"/>
          <w:szCs w:val="24"/>
        </w:rPr>
        <w:t xml:space="preserve">αν πράγματι αυτή τη διαδικασία. </w:t>
      </w:r>
    </w:p>
    <w:p w14:paraId="61F3D93B" w14:textId="77777777" w:rsidR="00B51393" w:rsidRDefault="00BC3639">
      <w:pPr>
        <w:spacing w:line="600" w:lineRule="auto"/>
        <w:ind w:firstLine="720"/>
        <w:contextualSpacing/>
        <w:jc w:val="both"/>
        <w:rPr>
          <w:rFonts w:eastAsia="Times New Roman"/>
          <w:szCs w:val="24"/>
        </w:rPr>
      </w:pPr>
      <w:r>
        <w:rPr>
          <w:rFonts w:eastAsia="Times New Roman"/>
          <w:szCs w:val="24"/>
        </w:rPr>
        <w:t>Φέρνουμε, λοιπόν, την παρούσα τροποποίηση του ν.3937 για την αναγκαστική απαλλοτρίωση στον οικισμό των Αναργύρων υπέρ του ελληνικού δημοσίου και με συγκεκριμένο χρονοδιάγραμμα, όπως θα έπρεπε ακριβώς να είναι και ο προηγούμ</w:t>
      </w:r>
      <w:r>
        <w:rPr>
          <w:rFonts w:eastAsia="Times New Roman"/>
          <w:szCs w:val="24"/>
        </w:rPr>
        <w:t>ενος νόμος του 2011, εάν ήταν πράγματι να εφαρμοστεί.</w:t>
      </w:r>
    </w:p>
    <w:p w14:paraId="61F3D93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Ορίζουμε, επιπλέον, τον χρόνο για την απαλλοτρίωση της Ακρινής στο ένα εξάμηνο, ανταποκρινόμενοι στην πρόταση της πρόσφατης λαϊκής συνέλευσης των κατοίκων της κοινότητας αλλά και των φορέων </w:t>
      </w:r>
      <w:r>
        <w:rPr>
          <w:rFonts w:eastAsia="Times New Roman" w:cs="Times New Roman"/>
          <w:szCs w:val="24"/>
        </w:rPr>
        <w:t xml:space="preserve">της τοπικής </w:t>
      </w:r>
      <w:r>
        <w:rPr>
          <w:rFonts w:eastAsia="Times New Roman" w:cs="Times New Roman"/>
          <w:szCs w:val="24"/>
        </w:rPr>
        <w:t>αυτο</w:t>
      </w:r>
      <w:r>
        <w:rPr>
          <w:rFonts w:eastAsia="Times New Roman" w:cs="Times New Roman"/>
          <w:szCs w:val="24"/>
        </w:rPr>
        <w:t xml:space="preserve">διοίκησης. Είμαστε συνεπείς στις δεσμεύσεις μας, γιατί εν τω μεταξύ έχουμε δημιουργήσει τις προϋποθέσεις για να είμαστε συνεπείς. Έχουμε εργαστεί γι’ αυτό. </w:t>
      </w:r>
    </w:p>
    <w:p w14:paraId="61F3D93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Οι ίδιοι οι πολιτικοί που συνεπώς και συνεχώς μας εξαπατούσαν σε μια κίνηση σπάνιας αγοραίας πο</w:t>
      </w:r>
      <w:r>
        <w:rPr>
          <w:rFonts w:eastAsia="Times New Roman" w:cs="Times New Roman"/>
          <w:szCs w:val="24"/>
        </w:rPr>
        <w:t>λιτικής, κατέθεσαν τροπολογία όπου ζητούσαν να αλλάξουμε εμείς τον νόμο που αυτοί είχαν θεσπίσει. Είναι ένα μνημείο αμοραλισμού και άγνοιας κινδύνου για το κακό που έκαναν στον τόπο μας.</w:t>
      </w:r>
    </w:p>
    <w:p w14:paraId="61F3D93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Όμως, οι δυνατότητες στον πολιτικό της αξιοπρέπειας είναι ακαταμάχητε</w:t>
      </w:r>
      <w:r>
        <w:rPr>
          <w:rFonts w:eastAsia="Times New Roman" w:cs="Times New Roman"/>
          <w:szCs w:val="24"/>
        </w:rPr>
        <w:t xml:space="preserve">ς και ο αγώνας μας για έξοδο από την κρίση με όλη την κοινωνία όρθια είναι μπροστά μας. </w:t>
      </w:r>
    </w:p>
    <w:p w14:paraId="61F3D93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1F3D940" w14:textId="77777777" w:rsidR="00B51393" w:rsidRDefault="00BC3639">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61F3D94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σας ευχαριστώ.</w:t>
      </w:r>
    </w:p>
    <w:p w14:paraId="61F3D94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Ο Βουλευτής του ΣΥΡΙΖΑ κ. Εμμανουηλί</w:t>
      </w:r>
      <w:r>
        <w:rPr>
          <w:rFonts w:eastAsia="Times New Roman" w:cs="Times New Roman"/>
          <w:szCs w:val="24"/>
        </w:rPr>
        <w:t>δης έχει τον λόγο για επτά λεπτά.</w:t>
      </w:r>
    </w:p>
    <w:p w14:paraId="61F3D94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Ευχαριστώ, κύριε Πρόεδρε. </w:t>
      </w:r>
    </w:p>
    <w:p w14:paraId="61F3D94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ξεκινήσω με μια θυμοσοφική ρήση, εμπειρικό καταστάλαγμα του λαού μας: «Δεν κλαίω γι’ αυτά που έχασα, θρηνώ γι’ αυτά που χάνω». Πάνω σ’ αυ</w:t>
      </w:r>
      <w:r>
        <w:rPr>
          <w:rFonts w:eastAsia="Times New Roman" w:cs="Times New Roman"/>
          <w:szCs w:val="24"/>
        </w:rPr>
        <w:t>τόν τον άξονα περιστρέφεται όλη η σημερινή πολιτική θρηνωδία της Νέας Δημοκρατίας και του ΠΑΣΟΚ</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διαφέντευσαν</w:t>
      </w:r>
      <w:proofErr w:type="spellEnd"/>
      <w:r>
        <w:rPr>
          <w:rFonts w:eastAsia="Times New Roman" w:cs="Times New Roman"/>
          <w:szCs w:val="24"/>
        </w:rPr>
        <w:t xml:space="preserve"> τις τύχες του λαού μας σε όλα τα μεταπολιτευτικά χρόνια. </w:t>
      </w:r>
    </w:p>
    <w:p w14:paraId="61F3D94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Πράγματι, γι’ αυτά τα κόμματα ο παρελθών χρόνος από την ανάληψη της διακυβέρνησης απ</w:t>
      </w:r>
      <w:r>
        <w:rPr>
          <w:rFonts w:eastAsia="Times New Roman" w:cs="Times New Roman"/>
          <w:szCs w:val="24"/>
        </w:rPr>
        <w:t xml:space="preserve">ό το ΠΑΣΟΚ μέχρι σήμερα αποτελεί το χρονικό διάστημα όπου Νέα Δημοκρατία και ΠΑΣΟΚ έκλαιγαν γι’ αυτά που έχασαν. Έχασαν την προσφιλή </w:t>
      </w:r>
      <w:r>
        <w:rPr>
          <w:rFonts w:eastAsia="Times New Roman" w:cs="Times New Roman"/>
          <w:szCs w:val="24"/>
        </w:rPr>
        <w:t>«</w:t>
      </w:r>
      <w:proofErr w:type="spellStart"/>
      <w:r>
        <w:rPr>
          <w:rFonts w:eastAsia="Times New Roman" w:cs="Times New Roman"/>
          <w:szCs w:val="24"/>
        </w:rPr>
        <w:t>Αλεξάνδρειά</w:t>
      </w:r>
      <w:proofErr w:type="spellEnd"/>
      <w:r>
        <w:rPr>
          <w:rFonts w:eastAsia="Times New Roman" w:cs="Times New Roman"/>
          <w:szCs w:val="24"/>
        </w:rPr>
        <w:t>»</w:t>
      </w:r>
      <w:r>
        <w:rPr>
          <w:rFonts w:eastAsia="Times New Roman" w:cs="Times New Roman"/>
          <w:szCs w:val="24"/>
        </w:rPr>
        <w:t xml:space="preserve"> τους. Το τελευταίο, ωστόσο, διάστημα ανοίγει γι’ αυτά ο κύκλος του θρήνου γι’ αυτά που χάνουν. Τι, άραγε, χάν</w:t>
      </w:r>
      <w:r>
        <w:rPr>
          <w:rFonts w:eastAsia="Times New Roman" w:cs="Times New Roman"/>
          <w:szCs w:val="24"/>
        </w:rPr>
        <w:t xml:space="preserve">ουν; </w:t>
      </w:r>
    </w:p>
    <w:p w14:paraId="61F3D94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έχουν επίγνωση η Νέα Δημοκρατία και το ΠΑΣΟΚ ότι από εδώ και πέρα, κάθε μέρα που περνά με τον ΣΥΡΙΖΑ στην Κυβέρνηση, χάνουν τα κοινωνικά και πολιτικά ερείσματά τους. Ο λόγος βρίσκεται στο γεγονός ότι το κοινωνικοπολιτικό</w:t>
      </w:r>
      <w:r>
        <w:rPr>
          <w:rFonts w:eastAsia="Times New Roman" w:cs="Times New Roman"/>
          <w:szCs w:val="24"/>
        </w:rPr>
        <w:t xml:space="preserve"> αποτύπωμα της Κυβέρνησης όλο και περισσότερο αναδεικνύει τις δομές ενός ένοχου πολιτικού συστήματος, φορτωμένου με δημόσιες αμαρτίες, που καταβαράθρωσε τη χώρα μας, ρίχνοντας συνακόλουθα τον λαό μας στο </w:t>
      </w:r>
      <w:proofErr w:type="spellStart"/>
      <w:r>
        <w:rPr>
          <w:rFonts w:eastAsia="Times New Roman" w:cs="Times New Roman"/>
          <w:szCs w:val="24"/>
        </w:rPr>
        <w:t>μνημονιακό</w:t>
      </w:r>
      <w:proofErr w:type="spellEnd"/>
      <w:r>
        <w:rPr>
          <w:rFonts w:eastAsia="Times New Roman" w:cs="Times New Roman"/>
          <w:szCs w:val="24"/>
        </w:rPr>
        <w:t xml:space="preserve"> κολαστήριο. Η επισήμανση αυτή βρίσκεται σ</w:t>
      </w:r>
      <w:r>
        <w:rPr>
          <w:rFonts w:eastAsia="Times New Roman" w:cs="Times New Roman"/>
          <w:szCs w:val="24"/>
        </w:rPr>
        <w:t xml:space="preserve">ε απόλυτη αντιστοίχιση με το πνεύμα του προς ψήφιση νομοσχεδίου. Γίνομαι πιο σαφής: </w:t>
      </w:r>
    </w:p>
    <w:p w14:paraId="61F3D94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τα χρόνια, χωρίς τη στοιχειώδη οικονομική, πολιτική και κοινωνική ευθύνη, Νέα Δημοκρατία και ΠΑΣΟΚ έχτισαν δημόσιες κατασκευές πάνω σε ρέματα. Νωπές οι εικόνες ντ</w:t>
      </w:r>
      <w:r>
        <w:rPr>
          <w:rFonts w:eastAsia="Times New Roman" w:cs="Times New Roman"/>
          <w:szCs w:val="24"/>
        </w:rPr>
        <w:t xml:space="preserve">ροπής από το </w:t>
      </w:r>
      <w:r>
        <w:rPr>
          <w:rFonts w:eastAsia="Times New Roman" w:cs="Times New Roman"/>
          <w:szCs w:val="24"/>
        </w:rPr>
        <w:t>Δ</w:t>
      </w:r>
      <w:r>
        <w:rPr>
          <w:rFonts w:eastAsia="Times New Roman" w:cs="Times New Roman"/>
          <w:szCs w:val="24"/>
        </w:rPr>
        <w:t>ημαρχείο και το Κέντρο Υγείας της Σαμοθράκης κατά τις πρόσφατες πλημμύρες. Σύνηθες το φαινόμενο αναδασμοί να παραχωρούν στους πολίτες γη χαρακτηρισμένη ως ρέμα, λατομεία να πληγώνουν αισθητικά περιοχές αισθητικού κάλλους με τουριστικό χαρακτή</w:t>
      </w:r>
      <w:r>
        <w:rPr>
          <w:rFonts w:eastAsia="Times New Roman" w:cs="Times New Roman"/>
          <w:szCs w:val="24"/>
        </w:rPr>
        <w:t>ρα, ελαιοτριβεία να συνυπάρχουν δίπλα σε τουριστικές μονάδες, αεροδρόμια να δημιουργούνται σε προστατευόμενες περιβαλλοντικά περιοχές, λόγ</w:t>
      </w:r>
      <w:r>
        <w:rPr>
          <w:rFonts w:eastAsia="Times New Roman" w:cs="Times New Roman"/>
          <w:szCs w:val="24"/>
        </w:rPr>
        <w:t>ου</w:t>
      </w:r>
      <w:r>
        <w:rPr>
          <w:rFonts w:eastAsia="Times New Roman" w:cs="Times New Roman"/>
          <w:szCs w:val="24"/>
        </w:rPr>
        <w:t xml:space="preserve"> χάρ</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υνθήκη </w:t>
      </w:r>
      <w:proofErr w:type="spellStart"/>
      <w:r>
        <w:rPr>
          <w:rFonts w:eastAsia="Times New Roman" w:cs="Times New Roman"/>
          <w:szCs w:val="24"/>
        </w:rPr>
        <w:t>Ραμσάρ</w:t>
      </w:r>
      <w:proofErr w:type="spellEnd"/>
      <w:r>
        <w:rPr>
          <w:rFonts w:eastAsia="Times New Roman" w:cs="Times New Roman"/>
          <w:szCs w:val="24"/>
        </w:rPr>
        <w:t xml:space="preserve">, η επένδυση του Ελληνικού να υπογράφεται χωρίς τις απαραίτητες γνωμοδοτήσεις της Αρχαιολογίας και του Δασαρχείου. </w:t>
      </w:r>
    </w:p>
    <w:p w14:paraId="61F3D94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Αποτελεί, πράγματι, ανέκδοτο το να μιλούν οι εκπρόσωποι της Νέας Δημοκρατίας και του ΠΑΣΟΚ για αναπτυξιακό σχεδιασμό όταν για σ</w:t>
      </w:r>
      <w:r>
        <w:rPr>
          <w:rFonts w:eastAsia="Times New Roman" w:cs="Times New Roman"/>
          <w:szCs w:val="24"/>
        </w:rPr>
        <w:t xml:space="preserve">αράντα χρόνια δεν θέλησαν να δημιουργήσουν εθνικό κτηματολόγιο και να αναρτήσουν δασικούς χάρτες, όταν δεν θέλησαν ή δεν μπόρεσαν να δώσουν έναν εθνικό χωροταξικό σχεδιασμό, καθορίζοντας με στοιχειώδη σαφήνεια τις χρήσεις γης. </w:t>
      </w:r>
    </w:p>
    <w:p w14:paraId="61F3D949" w14:textId="77777777" w:rsidR="00B51393" w:rsidRDefault="00BC3639">
      <w:pPr>
        <w:spacing w:line="600" w:lineRule="auto"/>
        <w:ind w:firstLine="720"/>
        <w:contextualSpacing/>
        <w:jc w:val="both"/>
        <w:rPr>
          <w:rFonts w:eastAsia="Times New Roman"/>
          <w:szCs w:val="24"/>
        </w:rPr>
      </w:pPr>
      <w:r>
        <w:rPr>
          <w:rFonts w:eastAsia="Times New Roman" w:cs="Times New Roman"/>
          <w:szCs w:val="24"/>
        </w:rPr>
        <w:t>Κυρίες και κύριοι συνάδελφοι</w:t>
      </w:r>
      <w:r>
        <w:rPr>
          <w:rFonts w:eastAsia="Times New Roman" w:cs="Times New Roman"/>
          <w:szCs w:val="24"/>
        </w:rPr>
        <w:t xml:space="preserve"> του ΠΑΣΟΚ και της Νέας Δημοκρατίας, με τα έργα και τις ημέρες σας έχετε διαπράξει εγκλήματα σε βάρος της χώρας μας. Την αφήσατε ανοχύρωτη πολιτεία, στερώντας την από το απαραίτητο θεσμικό πλαίσιο που θα λειτουργούσε ως βάθρο για την επενδυτική δραστηριότη</w:t>
      </w:r>
      <w:r>
        <w:rPr>
          <w:rFonts w:eastAsia="Times New Roman" w:cs="Times New Roman"/>
          <w:szCs w:val="24"/>
        </w:rPr>
        <w:t>τα.</w:t>
      </w:r>
      <w:r>
        <w:rPr>
          <w:rFonts w:eastAsia="Times New Roman"/>
          <w:szCs w:val="24"/>
        </w:rPr>
        <w:t xml:space="preserve"> </w:t>
      </w:r>
      <w:r>
        <w:rPr>
          <w:rFonts w:eastAsia="Times New Roman"/>
          <w:szCs w:val="24"/>
        </w:rPr>
        <w:t xml:space="preserve">Υποθηκεύσατε </w:t>
      </w:r>
      <w:r>
        <w:rPr>
          <w:rFonts w:eastAsia="Times New Roman"/>
          <w:szCs w:val="24"/>
        </w:rPr>
        <w:lastRenderedPageBreak/>
        <w:t xml:space="preserve">την αναπτυξιακή προοπτική της, επιτρέποντας συγχρόνως την αισθητική, πολιτιστική και περιβαλλοντική της κακοποίηση. </w:t>
      </w:r>
    </w:p>
    <w:p w14:paraId="61F3D94A" w14:textId="77777777" w:rsidR="00B51393" w:rsidRDefault="00BC3639">
      <w:pPr>
        <w:spacing w:line="600" w:lineRule="auto"/>
        <w:ind w:firstLine="720"/>
        <w:contextualSpacing/>
        <w:jc w:val="both"/>
        <w:rPr>
          <w:rFonts w:eastAsia="Times New Roman"/>
          <w:szCs w:val="24"/>
        </w:rPr>
      </w:pPr>
      <w:r>
        <w:rPr>
          <w:rFonts w:eastAsia="Times New Roman"/>
          <w:szCs w:val="24"/>
        </w:rPr>
        <w:t>Όλες αυτές οι επισημάνσεις δεν είναι προϊόν μιας μίζερης πολιτικής αντιπαράθεσης εκ μέρους μας, είναι η οδύνη που γεννιέτα</w:t>
      </w:r>
      <w:r>
        <w:rPr>
          <w:rFonts w:eastAsia="Times New Roman"/>
          <w:szCs w:val="24"/>
        </w:rPr>
        <w:t xml:space="preserve">ι σε κάθε σκεπτόμενο πολίτη για τις χαμένες ευκαιρίες να βαδίσει ο τόπος μας στον δρόμο της ευνομούμενης ανάπτυξης. </w:t>
      </w:r>
    </w:p>
    <w:p w14:paraId="61F3D94B" w14:textId="77777777" w:rsidR="00B51393" w:rsidRDefault="00BC3639">
      <w:pPr>
        <w:spacing w:line="600" w:lineRule="auto"/>
        <w:ind w:firstLine="720"/>
        <w:contextualSpacing/>
        <w:jc w:val="both"/>
        <w:rPr>
          <w:rFonts w:eastAsia="Times New Roman"/>
          <w:szCs w:val="24"/>
        </w:rPr>
      </w:pPr>
      <w:r>
        <w:rPr>
          <w:rFonts w:eastAsia="Times New Roman"/>
          <w:szCs w:val="24"/>
        </w:rPr>
        <w:t>Με το παρόν νομοσχέδιο στόχευσή μας είναι αφ</w:t>
      </w:r>
      <w:r>
        <w:rPr>
          <w:rFonts w:eastAsia="Times New Roman"/>
          <w:szCs w:val="24"/>
        </w:rPr>
        <w:t xml:space="preserve">’ </w:t>
      </w:r>
      <w:r>
        <w:rPr>
          <w:rFonts w:eastAsia="Times New Roman"/>
          <w:szCs w:val="24"/>
        </w:rPr>
        <w:t>ενός να αποτυπώσουμε την πολιτική μας βούληση στο να επιφέρουμε τη νομιμότητα και την κανονικ</w:t>
      </w:r>
      <w:r>
        <w:rPr>
          <w:rFonts w:eastAsia="Times New Roman"/>
          <w:szCs w:val="24"/>
        </w:rPr>
        <w:t>ότητα στο δομημένο περιβάλλον, με όρους περιβαλλοντικής, κοινωνικής και πολιτιστικής ευαισθησίας και αφ</w:t>
      </w:r>
      <w:r>
        <w:rPr>
          <w:rFonts w:eastAsia="Times New Roman"/>
          <w:szCs w:val="24"/>
        </w:rPr>
        <w:t xml:space="preserve">’ </w:t>
      </w:r>
      <w:r>
        <w:rPr>
          <w:rFonts w:eastAsia="Times New Roman"/>
          <w:szCs w:val="24"/>
        </w:rPr>
        <w:t xml:space="preserve">ετέρου να δημιουργήσουμε τις προϋποθέσεις που ευνοούν την αναπτυξιακή προοπτική της χώρας μας. </w:t>
      </w:r>
    </w:p>
    <w:p w14:paraId="61F3D94C"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Έχοντας ως </w:t>
      </w:r>
      <w:proofErr w:type="spellStart"/>
      <w:r>
        <w:rPr>
          <w:rFonts w:eastAsia="Times New Roman"/>
          <w:szCs w:val="24"/>
        </w:rPr>
        <w:t>πρόταγμα</w:t>
      </w:r>
      <w:proofErr w:type="spellEnd"/>
      <w:r>
        <w:rPr>
          <w:rFonts w:eastAsia="Times New Roman"/>
          <w:szCs w:val="24"/>
        </w:rPr>
        <w:t xml:space="preserve"> τη μέριμνα, την πρόληψη και την προ</w:t>
      </w:r>
      <w:r>
        <w:rPr>
          <w:rFonts w:eastAsia="Times New Roman"/>
          <w:szCs w:val="24"/>
        </w:rPr>
        <w:t xml:space="preserve">στασία του περιβάλλοντος, το νομοσχέδιο προσπαθεί παράλληλα να αντιμετωπίσει γραφειοκρατικές αγκυλώσεις στις διαδικασίες </w:t>
      </w:r>
      <w:proofErr w:type="spellStart"/>
      <w:r>
        <w:rPr>
          <w:rFonts w:eastAsia="Times New Roman"/>
          <w:szCs w:val="24"/>
        </w:rPr>
        <w:t>αδειοδότησης</w:t>
      </w:r>
      <w:proofErr w:type="spellEnd"/>
      <w:r>
        <w:rPr>
          <w:rFonts w:eastAsia="Times New Roman"/>
          <w:szCs w:val="24"/>
        </w:rPr>
        <w:t xml:space="preserve">, που συχνά στο παρελθόν υπέθαλψαν ή </w:t>
      </w:r>
      <w:r>
        <w:rPr>
          <w:rFonts w:eastAsia="Times New Roman"/>
          <w:szCs w:val="24"/>
        </w:rPr>
        <w:t>-</w:t>
      </w:r>
      <w:r>
        <w:rPr>
          <w:rFonts w:eastAsia="Times New Roman"/>
          <w:szCs w:val="24"/>
        </w:rPr>
        <w:t xml:space="preserve">ακόμη χειρότερο- και τροφοδότησαν </w:t>
      </w:r>
      <w:proofErr w:type="spellStart"/>
      <w:r>
        <w:rPr>
          <w:rFonts w:eastAsia="Times New Roman"/>
          <w:szCs w:val="24"/>
        </w:rPr>
        <w:t>παραβατικές</w:t>
      </w:r>
      <w:proofErr w:type="spellEnd"/>
      <w:r>
        <w:rPr>
          <w:rFonts w:eastAsia="Times New Roman"/>
          <w:szCs w:val="24"/>
        </w:rPr>
        <w:t xml:space="preserve"> συμπεριφορές. </w:t>
      </w:r>
    </w:p>
    <w:p w14:paraId="61F3D94D" w14:textId="77777777" w:rsidR="00B51393" w:rsidRDefault="00BC3639">
      <w:pPr>
        <w:spacing w:line="600" w:lineRule="auto"/>
        <w:ind w:firstLine="720"/>
        <w:contextualSpacing/>
        <w:jc w:val="both"/>
        <w:rPr>
          <w:rFonts w:eastAsia="Times New Roman"/>
          <w:szCs w:val="24"/>
        </w:rPr>
      </w:pPr>
      <w:r>
        <w:rPr>
          <w:rFonts w:eastAsia="Times New Roman"/>
          <w:szCs w:val="24"/>
        </w:rPr>
        <w:t>Προκειμένου να πετύχει τ</w:t>
      </w:r>
      <w:r>
        <w:rPr>
          <w:rFonts w:eastAsia="Times New Roman"/>
          <w:szCs w:val="24"/>
        </w:rPr>
        <w:t>ον παραπάνω στόχο, το νομοσχέδιο υιοθετεί μια προσέγγιση που αφ</w:t>
      </w:r>
      <w:r>
        <w:rPr>
          <w:rFonts w:eastAsia="Times New Roman"/>
          <w:szCs w:val="24"/>
        </w:rPr>
        <w:t xml:space="preserve">’ </w:t>
      </w:r>
      <w:r>
        <w:rPr>
          <w:rFonts w:eastAsia="Times New Roman"/>
          <w:szCs w:val="24"/>
        </w:rPr>
        <w:t>ενός επιδιώκει την απλοποίηση και σημαντική επιτάχυνση των διαδικασιών έκδοσης και ελέγχου των αδειών δόμησης και αφ</w:t>
      </w:r>
      <w:r>
        <w:rPr>
          <w:rFonts w:eastAsia="Times New Roman"/>
          <w:szCs w:val="24"/>
        </w:rPr>
        <w:t xml:space="preserve">’ </w:t>
      </w:r>
      <w:r>
        <w:rPr>
          <w:rFonts w:eastAsia="Times New Roman"/>
          <w:szCs w:val="24"/>
        </w:rPr>
        <w:t xml:space="preserve">ετέρου προβλέπει την </w:t>
      </w:r>
      <w:r>
        <w:rPr>
          <w:rFonts w:eastAsia="Times New Roman"/>
          <w:szCs w:val="24"/>
        </w:rPr>
        <w:lastRenderedPageBreak/>
        <w:t>ουσιαστική αναθεώρηση</w:t>
      </w:r>
      <w:r>
        <w:rPr>
          <w:rFonts w:eastAsia="Times New Roman"/>
          <w:szCs w:val="24"/>
        </w:rPr>
        <w:t>,</w:t>
      </w:r>
      <w:r>
        <w:rPr>
          <w:rFonts w:eastAsia="Times New Roman"/>
          <w:szCs w:val="24"/>
        </w:rPr>
        <w:t xml:space="preserve"> τόσο του μηχανισμού και των μ</w:t>
      </w:r>
      <w:r>
        <w:rPr>
          <w:rFonts w:eastAsia="Times New Roman"/>
          <w:szCs w:val="24"/>
        </w:rPr>
        <w:t xml:space="preserve">έσων εποπτείας και ελέγχου της ποιότητας του δομημένου περιβάλλοντος όσο και των μεθόδων αντιμετώπισης της αυθαίρετης δόμησης. </w:t>
      </w:r>
    </w:p>
    <w:p w14:paraId="61F3D94E" w14:textId="77777777" w:rsidR="00B51393" w:rsidRDefault="00BC3639">
      <w:pPr>
        <w:spacing w:line="600" w:lineRule="auto"/>
        <w:ind w:firstLine="720"/>
        <w:contextualSpacing/>
        <w:jc w:val="both"/>
        <w:rPr>
          <w:rFonts w:eastAsia="Times New Roman"/>
          <w:szCs w:val="24"/>
        </w:rPr>
      </w:pPr>
      <w:r>
        <w:rPr>
          <w:rFonts w:eastAsia="Times New Roman"/>
          <w:szCs w:val="24"/>
        </w:rPr>
        <w:t>Τα νέα θεσμικά εργαλεία που δημιουργεί το νομοσχέδιο, μεταξύ άλλων, περιλαμβάνουν μια νέα διοικητική δομή, αυτή του παρατηρητηρί</w:t>
      </w:r>
      <w:r>
        <w:rPr>
          <w:rFonts w:eastAsia="Times New Roman"/>
          <w:szCs w:val="24"/>
        </w:rPr>
        <w:t>ου δομημένου περιβάλλοντος, που θα ασχολείται αποκλειστικά με τον έλεγχο και την ποιότητα του δομημένου περιβάλλοντος. Η αρμοδιότητα αυτή εκχωρείται στον δεύτερο βαθμό τοπικής αυτοδιοίκησης, τις περιφέρειες, που θα συστήσουν στην έδρα τους υπηρεσίες ελέγχο</w:t>
      </w:r>
      <w:r>
        <w:rPr>
          <w:rFonts w:eastAsia="Times New Roman"/>
          <w:szCs w:val="24"/>
        </w:rPr>
        <w:t>υ, περιφερειακά παρατηρητήρια καθώς και τοπικά παρατηρητήρια σε επίπεδο περιφερειακής ενότητας, την τράπεζα δικαιωμάτων δόμησης και κοινοχρήστων χώρων και την αντίστοιχη μέσω αυτής των τίτλων μεταφοράς συντελεστή δόμησης με τίτλους εισφοράς περιβαλλοντικού</w:t>
      </w:r>
      <w:r>
        <w:rPr>
          <w:rFonts w:eastAsia="Times New Roman"/>
          <w:szCs w:val="24"/>
        </w:rPr>
        <w:t xml:space="preserve"> ισοζυγίου, την </w:t>
      </w:r>
      <w:r>
        <w:rPr>
          <w:rFonts w:eastAsia="Times New Roman"/>
          <w:szCs w:val="24"/>
        </w:rPr>
        <w:t>Η</w:t>
      </w:r>
      <w:r>
        <w:rPr>
          <w:rFonts w:eastAsia="Times New Roman"/>
          <w:szCs w:val="24"/>
        </w:rPr>
        <w:t xml:space="preserve">λεκτρονική </w:t>
      </w:r>
      <w:r>
        <w:rPr>
          <w:rFonts w:eastAsia="Times New Roman"/>
          <w:szCs w:val="24"/>
        </w:rPr>
        <w:t>Π</w:t>
      </w:r>
      <w:r>
        <w:rPr>
          <w:rFonts w:eastAsia="Times New Roman"/>
          <w:szCs w:val="24"/>
        </w:rPr>
        <w:t xml:space="preserve">ολεοδομική </w:t>
      </w:r>
      <w:r>
        <w:rPr>
          <w:rFonts w:eastAsia="Times New Roman"/>
          <w:szCs w:val="24"/>
        </w:rPr>
        <w:t>Τ</w:t>
      </w:r>
      <w:r>
        <w:rPr>
          <w:rFonts w:eastAsia="Times New Roman"/>
          <w:szCs w:val="24"/>
        </w:rPr>
        <w:t xml:space="preserve">αυτότητα </w:t>
      </w:r>
      <w:r>
        <w:rPr>
          <w:rFonts w:eastAsia="Times New Roman"/>
          <w:szCs w:val="24"/>
        </w:rPr>
        <w:t>Δ</w:t>
      </w:r>
      <w:r>
        <w:rPr>
          <w:rFonts w:eastAsia="Times New Roman"/>
          <w:szCs w:val="24"/>
        </w:rPr>
        <w:t>ήμου για την παρακολούθηση της εξέλιξης του πολεοδομικού σχεδιασμού, τον νέο τρόπο έκδοσης πολεοδομικών αδειών, τον διαχωρισμό από πλευράς των κυρώσεων ενός νέου αυθαίρετου και μιας απλής πολεοδομικής παρά</w:t>
      </w:r>
      <w:r>
        <w:rPr>
          <w:rFonts w:eastAsia="Times New Roman"/>
          <w:szCs w:val="24"/>
        </w:rPr>
        <w:t xml:space="preserve">βασης. </w:t>
      </w:r>
    </w:p>
    <w:p w14:paraId="61F3D94F" w14:textId="77777777" w:rsidR="00B51393" w:rsidRDefault="00BC3639">
      <w:pPr>
        <w:spacing w:line="600" w:lineRule="auto"/>
        <w:ind w:firstLine="720"/>
        <w:contextualSpacing/>
        <w:jc w:val="both"/>
        <w:rPr>
          <w:rFonts w:eastAsia="Times New Roman"/>
          <w:szCs w:val="24"/>
        </w:rPr>
      </w:pPr>
      <w:r>
        <w:rPr>
          <w:rFonts w:eastAsia="Times New Roman"/>
          <w:szCs w:val="24"/>
        </w:rPr>
        <w:t>Επιπροσθέτως, διατηρείται και εμπεδώνεται στη συνείδηση των πολιτών η κόκκινη γραμμή της 28</w:t>
      </w:r>
      <w:r>
        <w:rPr>
          <w:rFonts w:eastAsia="Times New Roman"/>
          <w:szCs w:val="24"/>
          <w:vertAlign w:val="superscript"/>
        </w:rPr>
        <w:t>ης</w:t>
      </w:r>
      <w:r>
        <w:rPr>
          <w:rFonts w:eastAsia="Times New Roman"/>
          <w:szCs w:val="24"/>
        </w:rPr>
        <w:t xml:space="preserve"> Ιουλίου του 2011 ως ημερομηνία πέραν της οποίας δεν δύναται να εκταθεί η ανοχή πολιτείας και κοινωνίας, με την εξαίρεση βέβαια από την κατεδάφιση αυθαιρέτ</w:t>
      </w:r>
      <w:r>
        <w:rPr>
          <w:rFonts w:eastAsia="Times New Roman"/>
          <w:szCs w:val="24"/>
        </w:rPr>
        <w:t xml:space="preserve">ων κατασκευών ή αλλαγών χρήσης, που δεν είχαν ως και τότε </w:t>
      </w:r>
      <w:r>
        <w:rPr>
          <w:rFonts w:eastAsia="Times New Roman"/>
          <w:szCs w:val="24"/>
        </w:rPr>
        <w:lastRenderedPageBreak/>
        <w:t>ολοκληρώσει τον φέροντα οργανισμό τους, διαχωρίζοντας σαφώς τα παλαιά από τα νέα αυθαίρετα και προβλέποντας διακριτή αντιμετώπιση και κυρώσεις αυτών.</w:t>
      </w:r>
    </w:p>
    <w:p w14:paraId="61F3D95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w:t>
      </w:r>
      <w:r>
        <w:rPr>
          <w:rFonts w:eastAsia="Times New Roman" w:cs="Times New Roman"/>
          <w:szCs w:val="24"/>
        </w:rPr>
        <w:t>χρόνου ομιλίας του</w:t>
      </w:r>
      <w:r>
        <w:rPr>
          <w:rFonts w:eastAsia="Times New Roman" w:cs="Times New Roman"/>
          <w:szCs w:val="24"/>
        </w:rPr>
        <w:t xml:space="preserve"> </w:t>
      </w:r>
      <w:r>
        <w:rPr>
          <w:rFonts w:eastAsia="Times New Roman" w:cs="Times New Roman"/>
          <w:szCs w:val="24"/>
        </w:rPr>
        <w:t>κυρίου Βουλευτή)</w:t>
      </w:r>
    </w:p>
    <w:p w14:paraId="61F3D951" w14:textId="77777777" w:rsidR="00B51393" w:rsidRDefault="00BC3639">
      <w:pPr>
        <w:spacing w:line="600" w:lineRule="auto"/>
        <w:ind w:firstLine="720"/>
        <w:contextualSpacing/>
        <w:jc w:val="both"/>
        <w:rPr>
          <w:rFonts w:eastAsia="Times New Roman"/>
          <w:szCs w:val="24"/>
        </w:rPr>
      </w:pPr>
      <w:r>
        <w:rPr>
          <w:rFonts w:eastAsia="Times New Roman"/>
          <w:szCs w:val="24"/>
        </w:rPr>
        <w:t>Ένα λεπτό, κύριε Πρόεδρε, και ολοκληρώνω.</w:t>
      </w:r>
    </w:p>
    <w:p w14:paraId="61F3D952" w14:textId="77777777" w:rsidR="00B51393" w:rsidRDefault="00BC3639">
      <w:pPr>
        <w:spacing w:line="600" w:lineRule="auto"/>
        <w:ind w:firstLine="720"/>
        <w:contextualSpacing/>
        <w:jc w:val="both"/>
        <w:rPr>
          <w:rFonts w:eastAsia="Times New Roman"/>
          <w:szCs w:val="24"/>
        </w:rPr>
      </w:pPr>
      <w:r>
        <w:rPr>
          <w:rFonts w:eastAsia="Times New Roman"/>
          <w:szCs w:val="24"/>
        </w:rPr>
        <w:t>Περαιτέρω</w:t>
      </w:r>
      <w:r>
        <w:rPr>
          <w:rFonts w:eastAsia="Times New Roman"/>
          <w:szCs w:val="24"/>
        </w:rPr>
        <w:t xml:space="preserve"> διατηρούνται οι διατάξεις απαγόρευσης υπαγωγής σε περιοχές προστασίας, όπως αιγιαλός, δάση, ρέματα, αρχαιολογικοί χώροι κ.λπ. και θεσπίζονται οι διατάξεις που προβλέπουν συστηματικούς ελέγχους της δόμησης και των κατασκευών δι</w:t>
      </w:r>
      <w:r>
        <w:rPr>
          <w:rFonts w:eastAsia="Times New Roman"/>
          <w:szCs w:val="24"/>
        </w:rPr>
        <w:t xml:space="preserve">ά </w:t>
      </w:r>
      <w:r>
        <w:rPr>
          <w:rFonts w:eastAsia="Times New Roman"/>
          <w:szCs w:val="24"/>
        </w:rPr>
        <w:t>μέσου μηχανισμών απόλυτης δ</w:t>
      </w:r>
      <w:r>
        <w:rPr>
          <w:rFonts w:eastAsia="Times New Roman"/>
          <w:szCs w:val="24"/>
        </w:rPr>
        <w:t xml:space="preserve">ιαφάνειας. Επιχειρείται η διαφοροποίηση της αυθαίρετης κατασκευής από την απλή πολεοδομική παράβαση, για την οποία προβλέπεται διακριτή αντιμετώπιση, χωρίς ποινική διαδικασία, με επιβολή διοικητικών κυρώσεων. </w:t>
      </w:r>
    </w:p>
    <w:p w14:paraId="61F3D953" w14:textId="77777777" w:rsidR="00B51393" w:rsidRDefault="00BC3639">
      <w:pPr>
        <w:spacing w:line="600" w:lineRule="auto"/>
        <w:ind w:firstLine="720"/>
        <w:contextualSpacing/>
        <w:jc w:val="both"/>
        <w:rPr>
          <w:rFonts w:eastAsia="Times New Roman"/>
          <w:szCs w:val="24"/>
        </w:rPr>
      </w:pPr>
      <w:r>
        <w:rPr>
          <w:rFonts w:eastAsia="Times New Roman"/>
          <w:szCs w:val="24"/>
        </w:rPr>
        <w:t>Το νομοσχέδιο προήλθε μετά από μακρά συζήτηση,</w:t>
      </w:r>
      <w:r>
        <w:rPr>
          <w:rFonts w:eastAsia="Times New Roman"/>
          <w:szCs w:val="24"/>
        </w:rPr>
        <w:t xml:space="preserve"> κατάθεση και ανταλλαγή απόψεων με πλήθος εμπλεκομένων φορέων και θεσμών. Ετέθη σε δημόσια διαβούλευση τον Σεπτέμβρη του 2016 και συνεχίστηκε ο δημόσιος διάλογος μέσω ομάδων εργασίας, όπου αξιολογήθηκαν και ενσωματώθηκαν πολλά σχόλια και προτάσεις. </w:t>
      </w:r>
    </w:p>
    <w:p w14:paraId="61F3D954" w14:textId="77777777" w:rsidR="00B51393" w:rsidRDefault="00BC3639">
      <w:pPr>
        <w:spacing w:line="600" w:lineRule="auto"/>
        <w:ind w:firstLine="720"/>
        <w:contextualSpacing/>
        <w:jc w:val="both"/>
        <w:rPr>
          <w:rFonts w:eastAsia="Times New Roman"/>
          <w:szCs w:val="24"/>
        </w:rPr>
      </w:pPr>
      <w:r>
        <w:rPr>
          <w:rFonts w:eastAsia="Times New Roman"/>
          <w:szCs w:val="24"/>
        </w:rPr>
        <w:t>Κλείνο</w:t>
      </w:r>
      <w:r>
        <w:rPr>
          <w:rFonts w:eastAsia="Times New Roman"/>
          <w:szCs w:val="24"/>
        </w:rPr>
        <w:t xml:space="preserve">ντας, κυρίες και κύριοι συνάδελφοι, επισημαίνω ότι με την ψήφιση του συζητούμενου νομοσχεδίου επιχειρούμε με επιτυχία μια ακόμη </w:t>
      </w:r>
      <w:proofErr w:type="spellStart"/>
      <w:r>
        <w:rPr>
          <w:rFonts w:eastAsia="Times New Roman"/>
          <w:szCs w:val="24"/>
        </w:rPr>
        <w:t>αποναρκοθέτηση</w:t>
      </w:r>
      <w:proofErr w:type="spellEnd"/>
      <w:r>
        <w:rPr>
          <w:rFonts w:eastAsia="Times New Roman"/>
          <w:szCs w:val="24"/>
        </w:rPr>
        <w:t xml:space="preserve"> από το απέραντο κοινωνικό ναρκοπέδιο το οποίο στήσατε καθ’ όλα τα χρόνια των </w:t>
      </w:r>
      <w:proofErr w:type="spellStart"/>
      <w:r>
        <w:rPr>
          <w:rFonts w:eastAsia="Times New Roman"/>
          <w:szCs w:val="24"/>
        </w:rPr>
        <w:t>κυβερνήσεών</w:t>
      </w:r>
      <w:proofErr w:type="spellEnd"/>
      <w:r>
        <w:rPr>
          <w:rFonts w:eastAsia="Times New Roman"/>
          <w:szCs w:val="24"/>
        </w:rPr>
        <w:t xml:space="preserve"> σας στη χώρα μας.</w:t>
      </w:r>
    </w:p>
    <w:p w14:paraId="61F3D955"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Ευχαριστώ.</w:t>
      </w:r>
    </w:p>
    <w:p w14:paraId="61F3D956" w14:textId="77777777" w:rsidR="00B51393" w:rsidRDefault="00BC3639">
      <w:pPr>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61F3D957" w14:textId="77777777" w:rsidR="00B51393" w:rsidRDefault="00BC3639">
      <w:pPr>
        <w:spacing w:line="600" w:lineRule="auto"/>
        <w:ind w:firstLine="720"/>
        <w:contextualSpacing/>
        <w:jc w:val="both"/>
        <w:rPr>
          <w:rFonts w:eastAsia="Times New Roman"/>
          <w:szCs w:val="24"/>
        </w:rPr>
      </w:pPr>
      <w:r w:rsidRPr="00B53B7D">
        <w:rPr>
          <w:rFonts w:eastAsia="Times New Roman"/>
          <w:b/>
          <w:szCs w:val="24"/>
        </w:rPr>
        <w:t>ΠΡΟΕΔΡΕΥΩΝ (</w:t>
      </w:r>
      <w:r w:rsidRPr="00B53B7D">
        <w:rPr>
          <w:rFonts w:eastAsia="Times New Roman"/>
          <w:b/>
          <w:szCs w:val="24"/>
        </w:rPr>
        <w:t>Δημήτριος Κρεμαστινός):</w:t>
      </w:r>
      <w:r>
        <w:rPr>
          <w:rFonts w:eastAsia="Times New Roman"/>
          <w:szCs w:val="24"/>
        </w:rPr>
        <w:t xml:space="preserve"> Κι εγώ σας ευχαριστώ.</w:t>
      </w:r>
    </w:p>
    <w:p w14:paraId="61F3D958"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Συρμαλένιος</w:t>
      </w:r>
      <w:proofErr w:type="spellEnd"/>
      <w:r>
        <w:rPr>
          <w:rFonts w:eastAsia="Times New Roman"/>
          <w:szCs w:val="24"/>
        </w:rPr>
        <w:t>.</w:t>
      </w:r>
    </w:p>
    <w:p w14:paraId="61F3D95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ΝΙΚΟΛΑΟΣ ΣΥΡΜΑΛΕΝΙΟΣ: </w:t>
      </w:r>
      <w:r>
        <w:rPr>
          <w:rFonts w:eastAsia="Times New Roman"/>
          <w:szCs w:val="24"/>
        </w:rPr>
        <w:t>Ευχαριστώ, κύριε Πρόεδρε.</w:t>
      </w:r>
    </w:p>
    <w:p w14:paraId="61F3D95A" w14:textId="77777777" w:rsidR="00B51393" w:rsidRDefault="00BC3639">
      <w:pPr>
        <w:spacing w:line="600" w:lineRule="auto"/>
        <w:ind w:firstLine="720"/>
        <w:contextualSpacing/>
        <w:jc w:val="both"/>
        <w:rPr>
          <w:rFonts w:eastAsia="Times New Roman"/>
          <w:szCs w:val="24"/>
        </w:rPr>
      </w:pPr>
      <w:r>
        <w:rPr>
          <w:rFonts w:eastAsia="Times New Roman"/>
          <w:szCs w:val="24"/>
        </w:rPr>
        <w:t>Αγαπητοί συνάδελφοι, κύριε Υπουργέ, το νομοσχέδιο</w:t>
      </w:r>
      <w:r>
        <w:rPr>
          <w:rFonts w:eastAsia="Times New Roman"/>
          <w:szCs w:val="24"/>
        </w:rPr>
        <w:t xml:space="preserve"> αυτό μαζί με το νομοσχέδιο για τον χωρικό σχεδιασμό που ψηφίσαμε πέρσι, τέλος του 2016, αποτελούν βασικούς πυλώνες για τον αναπτυξιακό σχεδιασμό της χώρας, των περιφερειών, των μικρών τόπων και των μικρών κοινωνιών στα νησιά.</w:t>
      </w:r>
    </w:p>
    <w:p w14:paraId="61F3D95B" w14:textId="77777777" w:rsidR="00B51393" w:rsidRDefault="00BC3639">
      <w:pPr>
        <w:spacing w:line="600" w:lineRule="auto"/>
        <w:ind w:firstLine="720"/>
        <w:contextualSpacing/>
        <w:jc w:val="both"/>
        <w:rPr>
          <w:rFonts w:eastAsia="Times New Roman"/>
          <w:szCs w:val="24"/>
        </w:rPr>
      </w:pPr>
      <w:r>
        <w:rPr>
          <w:rFonts w:eastAsia="Times New Roman"/>
          <w:szCs w:val="24"/>
        </w:rPr>
        <w:t>Αν συνυπολογίσουμε δε και αυτ</w:t>
      </w:r>
      <w:r>
        <w:rPr>
          <w:rFonts w:eastAsia="Times New Roman"/>
          <w:szCs w:val="24"/>
        </w:rPr>
        <w:t>ό που εισήχθη χθες στην Επιτροπή Παραγωγής και Εμπορίου για την εναλλακτική διαχείριση των απορριμμάτων, τότε μπορούμε να πούμε με βεβαιότητα ότι με την εφαρμογή αυτού του νομοθετικού πλαισίου θα γίνουν σημαντικά βήματα για την αειφόρο βιώσιμη ανάπτυξη</w:t>
      </w:r>
      <w:r>
        <w:rPr>
          <w:rFonts w:eastAsia="Times New Roman"/>
          <w:szCs w:val="24"/>
        </w:rPr>
        <w:t>,</w:t>
      </w:r>
      <w:r>
        <w:rPr>
          <w:rFonts w:eastAsia="Times New Roman"/>
          <w:szCs w:val="24"/>
        </w:rPr>
        <w:t xml:space="preserve"> πο</w:t>
      </w:r>
      <w:r>
        <w:rPr>
          <w:rFonts w:eastAsia="Times New Roman"/>
          <w:szCs w:val="24"/>
        </w:rPr>
        <w:t>υ μαζί με έναν κοινωνικά δίκαιο καταμερισμό αυτής της ανάπτυξης διαμορφώνουν πραγματικά το νέο τοπίο ανάπτυξης και το νέο αναπτυξιακό μοντέλο που θέλουμε να οικοδομήσουμε στην εποχή μετά τα μνημόνια.</w:t>
      </w:r>
    </w:p>
    <w:p w14:paraId="61F3D95C"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Το κρίσιμο ζήτημα, όμως, δεν είναι η νομοθέτηση, αλλά η </w:t>
      </w:r>
      <w:r>
        <w:rPr>
          <w:rFonts w:eastAsia="Times New Roman"/>
          <w:szCs w:val="24"/>
        </w:rPr>
        <w:t>εφαρμογή αυτής της νομοθεσίας, κάτι που χρειάζεται τη διαρκή εποπτεία και εγρήγορση των αρμόδιων υπηρεσιών του κεντρικού κράτους, καθώς και των συναρμόδιων υπηρεσιών σε πε</w:t>
      </w:r>
      <w:r>
        <w:rPr>
          <w:rFonts w:eastAsia="Times New Roman"/>
          <w:szCs w:val="24"/>
        </w:rPr>
        <w:lastRenderedPageBreak/>
        <w:t>ριφερειακό και τοπικό επίπεδο, αλλά επίσης και την καλλιέργεια μιας νέας νοοτροπίας σ</w:t>
      </w:r>
      <w:r>
        <w:rPr>
          <w:rFonts w:eastAsia="Times New Roman"/>
          <w:szCs w:val="24"/>
        </w:rPr>
        <w:t xml:space="preserve">την κοινωνία αλληλοσεβασμού και τήρησης των κανόνων που θα υπερβαίνουν στρεβλώσεις και παθογένειες ασυδοσίας, αυθαιρεσίας και ανεξέλεγκτων διαδικασιών που επικράτησαν στη χώρα με ευθύνες του πολιτικού, οικονομικού και κοινωνικού κατεστημένου που κυβέρνησε </w:t>
      </w:r>
      <w:r>
        <w:rPr>
          <w:rFonts w:eastAsia="Times New Roman"/>
          <w:szCs w:val="24"/>
        </w:rPr>
        <w:t>επί δεκαετίες.</w:t>
      </w:r>
    </w:p>
    <w:p w14:paraId="61F3D95D" w14:textId="77777777" w:rsidR="00B51393" w:rsidRDefault="00BC3639">
      <w:pPr>
        <w:spacing w:line="600" w:lineRule="auto"/>
        <w:ind w:firstLine="720"/>
        <w:contextualSpacing/>
        <w:jc w:val="both"/>
        <w:rPr>
          <w:rFonts w:eastAsia="Times New Roman"/>
          <w:szCs w:val="24"/>
        </w:rPr>
      </w:pPr>
      <w:r>
        <w:rPr>
          <w:rFonts w:eastAsia="Times New Roman"/>
          <w:szCs w:val="24"/>
        </w:rPr>
        <w:t>Και επειδή ακριβώς σημασία έχει η εφαρμογή και όχι μόνο η νομοθέτηση -και μάλιστα η ταχεία εφαρμογή- θα πρέπει να ιδωθούν χωρίς χρονοβόρες διαδικασίες τα ζητήματα που αφορούν την έκδοση προεδρικών διαταγμάτων και υπουργικών αποφάσεων, που βε</w:t>
      </w:r>
      <w:r>
        <w:rPr>
          <w:rFonts w:eastAsia="Times New Roman"/>
          <w:szCs w:val="24"/>
        </w:rPr>
        <w:t xml:space="preserve">βαίως σε κάποια από αυτά έχει τεθεί χρονοδιάγραμμα εξαμήνου. Και η ενδεχόμενη επανεξέταση, όμως, των πολλών επιπέδων </w:t>
      </w:r>
      <w:r>
        <w:rPr>
          <w:rFonts w:eastAsia="Times New Roman"/>
          <w:szCs w:val="24"/>
        </w:rPr>
        <w:t>ε</w:t>
      </w:r>
      <w:r>
        <w:rPr>
          <w:rFonts w:eastAsia="Times New Roman"/>
          <w:szCs w:val="24"/>
        </w:rPr>
        <w:t>πιτροπών ίσως θα πρέπει να επανεξεταστεί, όπως παραδείγματος χάρ</w:t>
      </w:r>
      <w:r>
        <w:rPr>
          <w:rFonts w:eastAsia="Times New Roman"/>
          <w:szCs w:val="24"/>
        </w:rPr>
        <w:t>ιν</w:t>
      </w:r>
      <w:r>
        <w:rPr>
          <w:rFonts w:eastAsia="Times New Roman"/>
          <w:szCs w:val="24"/>
        </w:rPr>
        <w:t xml:space="preserve"> </w:t>
      </w:r>
      <w:r>
        <w:rPr>
          <w:rFonts w:eastAsia="Times New Roman"/>
          <w:szCs w:val="24"/>
        </w:rPr>
        <w:t>επιτροπές εξέτασης προσφυγών αυθαιρέτων</w:t>
      </w:r>
      <w:r>
        <w:rPr>
          <w:rFonts w:eastAsia="Times New Roman"/>
          <w:szCs w:val="24"/>
        </w:rPr>
        <w:t>, που οι αρμοδιότητές τους θα μπ</w:t>
      </w:r>
      <w:r>
        <w:rPr>
          <w:rFonts w:eastAsia="Times New Roman"/>
          <w:szCs w:val="24"/>
        </w:rPr>
        <w:t xml:space="preserve">ορούσαν να εκπληρώνονται μέσα από τις </w:t>
      </w:r>
      <w:r>
        <w:rPr>
          <w:rFonts w:eastAsia="Times New Roman"/>
          <w:szCs w:val="24"/>
        </w:rPr>
        <w:t>αντίστοιχες διευθύνσεις και τμήματα ελέγχου δόμησης, τα παρατηρητήρια</w:t>
      </w:r>
      <w:r>
        <w:rPr>
          <w:rFonts w:eastAsia="Times New Roman"/>
          <w:szCs w:val="24"/>
        </w:rPr>
        <w:t xml:space="preserve">, τα οποία πολύ σωστά θεσμοθετούνται. Νομίζω ότι μπορούν να έχουν αυτή την αρμοδιότητα και να μη χρειάζεται μια επιπλέον </w:t>
      </w:r>
      <w:r>
        <w:rPr>
          <w:rFonts w:eastAsia="Times New Roman"/>
          <w:szCs w:val="24"/>
        </w:rPr>
        <w:t xml:space="preserve">επιτροπή εξέτασης προσφυγών </w:t>
      </w:r>
      <w:r>
        <w:rPr>
          <w:rFonts w:eastAsia="Times New Roman"/>
          <w:szCs w:val="24"/>
        </w:rPr>
        <w:t>που θα φέρει και καθυστερήσεις.</w:t>
      </w:r>
    </w:p>
    <w:p w14:paraId="61F3D95E" w14:textId="77777777" w:rsidR="00B51393" w:rsidRDefault="00BC3639">
      <w:pPr>
        <w:spacing w:line="600" w:lineRule="auto"/>
        <w:ind w:firstLine="720"/>
        <w:contextualSpacing/>
        <w:jc w:val="both"/>
        <w:rPr>
          <w:rFonts w:eastAsia="Times New Roman"/>
          <w:szCs w:val="24"/>
        </w:rPr>
      </w:pPr>
      <w:r>
        <w:rPr>
          <w:rFonts w:eastAsia="Times New Roman"/>
          <w:szCs w:val="24"/>
        </w:rPr>
        <w:t>Και επειδή ακριβώς από τη δικιά μου προηγούμενη θητεία στο Νομαρχιακό Συμβούλιο Κυκλάδων αλλά και στο Περιφερειακό Συμβούλιο Νοτίου Αιγαίου είχαμε αναπτύξει ιδιαίτερη δράση κατά της αυθαίρετης δόμησης, δυστυχώς τότε χωρίς κα</w:t>
      </w:r>
      <w:r>
        <w:rPr>
          <w:rFonts w:eastAsia="Times New Roman"/>
          <w:szCs w:val="24"/>
        </w:rPr>
        <w:lastRenderedPageBreak/>
        <w:t>νένα αποτέλεσμα, σας περιγράφω χαρακτηριστικά ότι κάποτε</w:t>
      </w:r>
      <w:r>
        <w:rPr>
          <w:rFonts w:eastAsia="Times New Roman"/>
          <w:szCs w:val="24"/>
        </w:rPr>
        <w:t>,</w:t>
      </w:r>
      <w:r>
        <w:rPr>
          <w:rFonts w:eastAsia="Times New Roman"/>
          <w:szCs w:val="24"/>
        </w:rPr>
        <w:t xml:space="preserve"> που είχαμε κάνει μεγάλη καμπάνια στα θέματα της αυθαίρετης δόμησης στις Κυκλάδες</w:t>
      </w:r>
      <w:r>
        <w:rPr>
          <w:rFonts w:eastAsia="Times New Roman"/>
          <w:szCs w:val="24"/>
        </w:rPr>
        <w:t>,</w:t>
      </w:r>
      <w:r>
        <w:rPr>
          <w:rFonts w:eastAsia="Times New Roman"/>
          <w:szCs w:val="24"/>
        </w:rPr>
        <w:t xml:space="preserve"> μου είχαν εκθέσει ένα δωμάτιο, ένα γεμάτο δωμάτιο φακέλους με καταγεγραμμένες αυθαιρεσίες κτισμάτων στα νησιά σε όλε</w:t>
      </w:r>
      <w:r>
        <w:rPr>
          <w:rFonts w:eastAsia="Times New Roman"/>
          <w:szCs w:val="24"/>
        </w:rPr>
        <w:t xml:space="preserve">ς τις Κυκλάδες που κανένας δεν ήθελε και δεν μπορούσε να αγγίξει. Ακριβώς, λοιπόν, γιατί είμαστε ιδιαίτερα ευαισθητοποιημένοι, θεωρούμε ότι το παρόν νομοσχέδιο μπορεί να ξεκινήσει μια αντίστροφη πορεία σε αυτό το ζήτημα. </w:t>
      </w:r>
    </w:p>
    <w:p w14:paraId="61F3D95F"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Ο θεσμός των </w:t>
      </w:r>
      <w:r>
        <w:rPr>
          <w:rFonts w:eastAsia="Times New Roman"/>
          <w:szCs w:val="24"/>
        </w:rPr>
        <w:t>π</w:t>
      </w:r>
      <w:r>
        <w:rPr>
          <w:rFonts w:eastAsia="Times New Roman"/>
          <w:szCs w:val="24"/>
        </w:rPr>
        <w:t>αρατηρητηρίων, τα κί</w:t>
      </w:r>
      <w:r>
        <w:rPr>
          <w:rFonts w:eastAsia="Times New Roman"/>
          <w:szCs w:val="24"/>
        </w:rPr>
        <w:t xml:space="preserve">νητρα και τα πρόστιμα κατά των παραβάσεων και των παραβατών δημιουργούν το πλαίσιο αντιμετώπισής τους. Ιδιαίτερα είναι σημαντική η </w:t>
      </w:r>
      <w:proofErr w:type="spellStart"/>
      <w:r>
        <w:rPr>
          <w:rFonts w:eastAsia="Times New Roman"/>
          <w:szCs w:val="24"/>
        </w:rPr>
        <w:t>συνευθύνη</w:t>
      </w:r>
      <w:proofErr w:type="spellEnd"/>
      <w:r>
        <w:rPr>
          <w:rFonts w:eastAsia="Times New Roman"/>
          <w:szCs w:val="24"/>
        </w:rPr>
        <w:t xml:space="preserve"> υπαλλήλων, ιδιοκτητών αλλά και κατασκευαστών των αυθαιρέτων απέναντι στις παραβάσεις, αλλά και ο επιμερισμός των πρ</w:t>
      </w:r>
      <w:r>
        <w:rPr>
          <w:rFonts w:eastAsia="Times New Roman"/>
          <w:szCs w:val="24"/>
        </w:rPr>
        <w:t xml:space="preserve">οστίμων σε όλους σε περίπτωση μη συμμόρφωσής τους στις αποφάσεις των </w:t>
      </w:r>
      <w:r>
        <w:rPr>
          <w:rFonts w:eastAsia="Times New Roman"/>
          <w:szCs w:val="24"/>
        </w:rPr>
        <w:t>π</w:t>
      </w:r>
      <w:r>
        <w:rPr>
          <w:rFonts w:eastAsia="Times New Roman"/>
          <w:szCs w:val="24"/>
        </w:rPr>
        <w:t>αρατηρητηρίων, είτε είναι κατεδαφίσεις είτε οτιδήποτε άλλο.</w:t>
      </w:r>
    </w:p>
    <w:p w14:paraId="61F3D960" w14:textId="77777777" w:rsidR="00B51393" w:rsidRDefault="00BC3639">
      <w:pPr>
        <w:spacing w:line="600" w:lineRule="auto"/>
        <w:ind w:firstLine="720"/>
        <w:contextualSpacing/>
        <w:jc w:val="both"/>
        <w:rPr>
          <w:rFonts w:ascii="Times New Roman" w:eastAsia="Times New Roman" w:hAnsi="Times New Roman" w:cs="Times New Roman"/>
          <w:sz w:val="22"/>
          <w:szCs w:val="22"/>
        </w:rPr>
      </w:pPr>
      <w:r>
        <w:rPr>
          <w:rFonts w:eastAsia="Times New Roman"/>
          <w:szCs w:val="24"/>
        </w:rPr>
        <w:t xml:space="preserve">Από εκεί και έπειτα υπάρχουν κάποια ζητήματα, μερικά από αυτά τα έθεσα στην </w:t>
      </w:r>
      <w:r>
        <w:rPr>
          <w:rFonts w:eastAsia="Times New Roman"/>
          <w:szCs w:val="24"/>
        </w:rPr>
        <w:t>ε</w:t>
      </w:r>
      <w:r>
        <w:rPr>
          <w:rFonts w:eastAsia="Times New Roman"/>
          <w:szCs w:val="24"/>
        </w:rPr>
        <w:t>πιτροπή. Δεν έχω καταθέσει τροπολογίες ή νομοτεχν</w:t>
      </w:r>
      <w:r>
        <w:rPr>
          <w:rFonts w:eastAsia="Times New Roman"/>
          <w:szCs w:val="24"/>
        </w:rPr>
        <w:t>ικές βελτιώσεις, γιατί πιστεύω ότι αν και σήμερα δεν γίνονται δεκτά, στην πορεία και στην πράξη το ίδιο το Υπουργείο θα τα αναθεωρήσει. Παρ’ όλα αυτά, εγώ θα θεωρήσω ότι θα μπορούσαν ήδη να έχουν ληφθεί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και να έχουν διατυπωθεί ακόμα και στο σημερι</w:t>
      </w:r>
      <w:r>
        <w:rPr>
          <w:rFonts w:eastAsia="Times New Roman"/>
          <w:szCs w:val="24"/>
        </w:rPr>
        <w:t>νό νομοσχέδιο.</w:t>
      </w:r>
    </w:p>
    <w:p w14:paraId="61F3D96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Πρώτο θέμα. Στο άρθρο 3, στα Συμβούλια Παρακολούθησης του Δομημένου Περιβάλλοντος πολύ σωστά κατεβαίνει η ευθύνη αυτή στην κοινωνία, εμπλέκοντας πολλούς συναρμόδιους φορείς μέσα σε αυτά τα </w:t>
      </w:r>
      <w:r>
        <w:rPr>
          <w:rFonts w:eastAsia="Times New Roman" w:cs="Times New Roman"/>
          <w:szCs w:val="24"/>
        </w:rPr>
        <w:t>σ</w:t>
      </w:r>
      <w:r>
        <w:rPr>
          <w:rFonts w:eastAsia="Times New Roman" w:cs="Times New Roman"/>
          <w:szCs w:val="24"/>
        </w:rPr>
        <w:t xml:space="preserve">υμβούλια. Παρ’ όλα αυτά, αν προσέξουμε τη σύνθεσή τους, δεν συμμετέχει κανένας εκπρόσωπος παραγωγικών φορέων, είτε αυτοί είναι εργαζόμενοι είτε αυτοί είναι αγρότες είτε αυτοί είναι επιχειρηματίες κ.λπ.. Διότι αυτοί θα κληθούν να εφαρμόσουν τον αναπτυξιακό </w:t>
      </w:r>
      <w:r>
        <w:rPr>
          <w:rFonts w:eastAsia="Times New Roman" w:cs="Times New Roman"/>
          <w:szCs w:val="24"/>
        </w:rPr>
        <w:t xml:space="preserve">σχεδιασμό που απορρέει από τον χωρικό σχεδιασμό. </w:t>
      </w:r>
    </w:p>
    <w:p w14:paraId="61F3D96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8, σχετικά με τη συγκρότηση των Συμβουλίων Αρχιτεκτονικής, τα είπα και στην </w:t>
      </w:r>
      <w:r>
        <w:rPr>
          <w:rFonts w:eastAsia="Times New Roman" w:cs="Times New Roman"/>
          <w:szCs w:val="24"/>
        </w:rPr>
        <w:t>ε</w:t>
      </w:r>
      <w:r>
        <w:rPr>
          <w:rFonts w:eastAsia="Times New Roman" w:cs="Times New Roman"/>
          <w:szCs w:val="24"/>
        </w:rPr>
        <w:t xml:space="preserve">πιτροπή. Κάθε περιφερειακή ενότητα δεν καλύπτει όλες τις νησιωτικές περιοχές. Ιδιαίτερα στα μικρά νησιά στις Κυκλάδες, </w:t>
      </w:r>
      <w:r>
        <w:rPr>
          <w:rFonts w:eastAsia="Times New Roman" w:cs="Times New Roman"/>
          <w:szCs w:val="24"/>
        </w:rPr>
        <w:t>έχουμε για παράδειγμα περιφερειακές ενότητες χωρίς πολεοδομία -όπως είναι η Κέα και η Κύθνος ή ακόμα και άλλα πολύ τουριστικά νησιά, η Μύκονος που έχει μια πολεοδομία που υπολειτουργεί ή η Σαντορίνη με έξι νησιά που έχει μόνο έναν μηχανικό πολεοδόμο</w:t>
      </w:r>
      <w:r>
        <w:rPr>
          <w:rFonts w:eastAsia="Times New Roman" w:cs="Times New Roman"/>
          <w:szCs w:val="24"/>
        </w:rPr>
        <w:t>,</w:t>
      </w:r>
      <w:r>
        <w:rPr>
          <w:rFonts w:eastAsia="Times New Roman" w:cs="Times New Roman"/>
          <w:szCs w:val="24"/>
        </w:rPr>
        <w:t xml:space="preserve"> που δ</w:t>
      </w:r>
      <w:r>
        <w:rPr>
          <w:rFonts w:eastAsia="Times New Roman" w:cs="Times New Roman"/>
          <w:szCs w:val="24"/>
        </w:rPr>
        <w:t xml:space="preserve">εν φτάνει ούτε κατ’ ελάχιστο να εκπληρώσει τις υποχρεώσεις. </w:t>
      </w:r>
    </w:p>
    <w:p w14:paraId="61F3D96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πρέπει να βρεθεί μια λύση με πρώτη προτεραιότητα την άμεση στελέχωση της πολεοδομίας και της Μυκόνου και της Σαντορίνης για να μην έχουμε αυτά τα θλιβερά αποτελέσματα που διαπίστωσ</w:t>
      </w:r>
      <w:r>
        <w:rPr>
          <w:rFonts w:eastAsia="Times New Roman" w:cs="Times New Roman"/>
          <w:szCs w:val="24"/>
        </w:rPr>
        <w:t>αν οι ελεγκτές περιβάλλοντος. Οι ελεγκτές περιβάλλοντος στη Μύκονο διαπίστωσαν περίπου διακόσια αυθαίρετα τον τελευταίο χρόνο και μόνο, ενώ στη Σαντορίνη διαπίστωσαν σειρά αυθαιρέτων για τα οποία έχουμε κάνει κι εμείς καταγγελίες ως Βουλευτές των Κυκλάδων.</w:t>
      </w:r>
      <w:r>
        <w:rPr>
          <w:rFonts w:eastAsia="Times New Roman" w:cs="Times New Roman"/>
          <w:szCs w:val="24"/>
        </w:rPr>
        <w:t xml:space="preserve"> </w:t>
      </w:r>
    </w:p>
    <w:p w14:paraId="61F3D96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συνέπεια το θέμα είναι πώς θα διασφαλιστεί μαζί με την εφαρμογή του νόμου η ταχύτητα αντιμετώπισης αυτής της αυθαιρεσίας. Διότι αν περιμένουμε μετά από ένα</w:t>
      </w:r>
      <w:r>
        <w:rPr>
          <w:rFonts w:eastAsia="Times New Roman" w:cs="Times New Roman"/>
          <w:szCs w:val="24"/>
        </w:rPr>
        <w:t>ν</w:t>
      </w:r>
      <w:r>
        <w:rPr>
          <w:rFonts w:eastAsia="Times New Roman" w:cs="Times New Roman"/>
          <w:szCs w:val="24"/>
        </w:rPr>
        <w:t>-ενάμισ</w:t>
      </w:r>
      <w:r>
        <w:rPr>
          <w:rFonts w:eastAsia="Times New Roman" w:cs="Times New Roman"/>
          <w:szCs w:val="24"/>
        </w:rPr>
        <w:t>η</w:t>
      </w:r>
      <w:r>
        <w:rPr>
          <w:rFonts w:eastAsia="Times New Roman" w:cs="Times New Roman"/>
          <w:szCs w:val="24"/>
        </w:rPr>
        <w:t xml:space="preserve"> χρόνο, θα έχει δημιουργηθεί μια νέα γενιά αυθαιρέτων και σε αυτά τα νησιά.</w:t>
      </w:r>
    </w:p>
    <w:p w14:paraId="61F3D96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ίο αυτό κτυπάει το κουδούνι λήξεως του χρόνου ομιλίας του κυρίου Βουλευτή)</w:t>
      </w:r>
    </w:p>
    <w:p w14:paraId="61F3D96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ένα λεπτό. </w:t>
      </w:r>
    </w:p>
    <w:p w14:paraId="61F3D96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άρθρο 5, οι ελεγκτές δόμησης να καταθέτουν αποκλειστικά τα πορίσματ</w:t>
      </w:r>
      <w:r>
        <w:rPr>
          <w:rFonts w:eastAsia="Times New Roman" w:cs="Times New Roman"/>
          <w:szCs w:val="24"/>
        </w:rPr>
        <w:t>ά</w:t>
      </w:r>
      <w:r>
        <w:rPr>
          <w:rFonts w:eastAsia="Times New Roman" w:cs="Times New Roman"/>
          <w:szCs w:val="24"/>
        </w:rPr>
        <w:t xml:space="preserve"> τους στα παρατηρητήρια και όχι και σε άλλες υπηρεσίες, γιατί θα έχουμε καθυστερήσ</w:t>
      </w:r>
      <w:r>
        <w:rPr>
          <w:rFonts w:eastAsia="Times New Roman" w:cs="Times New Roman"/>
          <w:szCs w:val="24"/>
        </w:rPr>
        <w:t xml:space="preserve">εις για όποια εφαρμογή των αποφάσεων, είτε πρόκειται για νομιμοποίηση είτε πρόκειται για κατεδάφιση. </w:t>
      </w:r>
    </w:p>
    <w:p w14:paraId="61F3D96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στο άρθρο 95 -το είπα και στην </w:t>
      </w:r>
      <w:r>
        <w:rPr>
          <w:rFonts w:eastAsia="Times New Roman" w:cs="Times New Roman"/>
          <w:szCs w:val="24"/>
        </w:rPr>
        <w:t>ε</w:t>
      </w:r>
      <w:r>
        <w:rPr>
          <w:rFonts w:eastAsia="Times New Roman" w:cs="Times New Roman"/>
          <w:szCs w:val="24"/>
        </w:rPr>
        <w:t>πιτροπή- η απόδοση μόνο 25% των προστίμων στις περιφέρειες, κατά την άποψή μου, είναι μικρή. Θα έπρεπε να ανέβει σ</w:t>
      </w:r>
      <w:r>
        <w:rPr>
          <w:rFonts w:eastAsia="Times New Roman" w:cs="Times New Roman"/>
          <w:szCs w:val="24"/>
        </w:rPr>
        <w:t xml:space="preserve">το 35%, γιατί υπάρχει ζήτημα οι περιφέρειες να αποκτήσουν αρμοδιότητες σοβαρές με αυτό το νομοσχέδιο. Άρα χρειάζεται και αύξηση των μεταφερόμενων πόρων. </w:t>
      </w:r>
    </w:p>
    <w:p w14:paraId="61F3D96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Τέλος, μια παρατήρηση για την εκτός σχεδίου δόμηση. Βεβαίως, ο χωρικός σχεδιασμός και ο έλεγχος του δο</w:t>
      </w:r>
      <w:r>
        <w:rPr>
          <w:rFonts w:eastAsia="Times New Roman" w:cs="Times New Roman"/>
          <w:szCs w:val="24"/>
        </w:rPr>
        <w:t xml:space="preserve">μημένου περιβάλλοντος διαμορφώνουν και το πλαίσιο δόμησης εντός ή εκτός σχεδίου, αλλά νομίζω ότι πρέπει να περάσει η αντίληψη της σταδιακής κατάργησης της εκτός σχεδίου δόμησης, με ταυτόχρονη επέκταση των </w:t>
      </w:r>
      <w:r>
        <w:rPr>
          <w:rFonts w:eastAsia="Times New Roman" w:cs="Times New Roman"/>
          <w:szCs w:val="24"/>
        </w:rPr>
        <w:lastRenderedPageBreak/>
        <w:t>υπαρχόντων οικισμών, έτσι ώστε η Ελλάδα να εναρμονι</w:t>
      </w:r>
      <w:r>
        <w:rPr>
          <w:rFonts w:eastAsia="Times New Roman" w:cs="Times New Roman"/>
          <w:szCs w:val="24"/>
        </w:rPr>
        <w:t xml:space="preserve">στεί με ό,τι υπάρχει στην Ευρωπαϊκή Ένωση. </w:t>
      </w:r>
    </w:p>
    <w:p w14:paraId="61F3D96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F3D96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κύριε συνάδελφε. </w:t>
      </w:r>
    </w:p>
    <w:p w14:paraId="61F3D96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Τελειώνω, κύριε Πρόεδρε, με μία κουβέντα.</w:t>
      </w:r>
    </w:p>
    <w:p w14:paraId="61F3D96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μια νομοτεχνική παρατήρηση, κύριε Πρόεδρε, στην τροπολογία για τα πιλοτικά προγράμματα τα ενεργειακά στα νησιά, στα κριτήρια και στους όρους υποβολής προσφορών που βγαίνουν με </w:t>
      </w:r>
      <w:r>
        <w:rPr>
          <w:rFonts w:eastAsia="Times New Roman" w:cs="Times New Roman"/>
          <w:szCs w:val="24"/>
        </w:rPr>
        <w:t>υπουργική απόφαση</w:t>
      </w:r>
      <w:r>
        <w:rPr>
          <w:rFonts w:eastAsia="Times New Roman" w:cs="Times New Roman"/>
          <w:szCs w:val="24"/>
        </w:rPr>
        <w:t>, στη συμμετο</w:t>
      </w:r>
      <w:r>
        <w:rPr>
          <w:rFonts w:eastAsia="Times New Roman" w:cs="Times New Roman"/>
          <w:szCs w:val="24"/>
        </w:rPr>
        <w:t xml:space="preserve">χή των τοπικών κοινοτήτων, δήμων, τοπικών φορέων να προστεθεί και η λέξη «επιμελητήρια» -το είπα και προηγουμένως- διότι νομίζω ότι υπάρχει μια δουλειά που έχει γίνει από το Επιμελητήριο των Κυκλάδων. </w:t>
      </w:r>
    </w:p>
    <w:p w14:paraId="61F3D96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Ολοκληρώνετε, κύρι</w:t>
      </w:r>
      <w:r>
        <w:rPr>
          <w:rFonts w:eastAsia="Times New Roman" w:cs="Times New Roman"/>
          <w:szCs w:val="24"/>
        </w:rPr>
        <w:t xml:space="preserve">ε συνάδελφε. </w:t>
      </w:r>
    </w:p>
    <w:p w14:paraId="61F3D96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πολύ, κύριε Πρόεδρε, τελείωσα. </w:t>
      </w:r>
    </w:p>
    <w:p w14:paraId="61F3D97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εγώ ευχαριστώ. </w:t>
      </w:r>
    </w:p>
    <w:p w14:paraId="61F3D97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Εκπρόσωπος της Χρυσής Αυγής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w:t>
      </w:r>
      <w:r>
        <w:rPr>
          <w:rFonts w:eastAsia="Times New Roman" w:cs="Times New Roman"/>
          <w:szCs w:val="24"/>
        </w:rPr>
        <w:t xml:space="preserve">έχει τον λόγο για δώδεκα λεπτά. </w:t>
      </w:r>
    </w:p>
    <w:p w14:paraId="61F3D97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w:t>
      </w:r>
      <w:r>
        <w:rPr>
          <w:rFonts w:eastAsia="Times New Roman" w:cs="Times New Roman"/>
          <w:szCs w:val="24"/>
        </w:rPr>
        <w:t xml:space="preserve">υχαριστώ, κύριε Πρόεδρε. </w:t>
      </w:r>
    </w:p>
    <w:p w14:paraId="61F3D97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το «</w:t>
      </w:r>
      <w:proofErr w:type="spellStart"/>
      <w:r>
        <w:rPr>
          <w:rFonts w:eastAsia="Times New Roman" w:cs="Times New Roman"/>
          <w:szCs w:val="24"/>
        </w:rPr>
        <w:t>Hasta</w:t>
      </w:r>
      <w:proofErr w:type="spellEnd"/>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rPr>
        <w:t xml:space="preserve">a </w:t>
      </w:r>
      <w:proofErr w:type="spellStart"/>
      <w:r>
        <w:rPr>
          <w:rFonts w:eastAsia="Times New Roman" w:cs="Times New Roman"/>
          <w:szCs w:val="24"/>
        </w:rPr>
        <w:t>victoria</w:t>
      </w:r>
      <w:proofErr w:type="spellEnd"/>
      <w:r>
        <w:rPr>
          <w:rFonts w:eastAsia="Times New Roman" w:cs="Times New Roman"/>
          <w:szCs w:val="24"/>
        </w:rPr>
        <w:t xml:space="preserve"> </w:t>
      </w:r>
      <w:proofErr w:type="spellStart"/>
      <w:r>
        <w:rPr>
          <w:rFonts w:eastAsia="Times New Roman" w:cs="Times New Roman"/>
          <w:szCs w:val="24"/>
        </w:rPr>
        <w:t>siempre</w:t>
      </w:r>
      <w:proofErr w:type="spellEnd"/>
      <w:r>
        <w:rPr>
          <w:rFonts w:eastAsia="Times New Roman" w:cs="Times New Roman"/>
          <w:szCs w:val="24"/>
        </w:rPr>
        <w:t xml:space="preserve">», τους εναγκαλισμούς με τον σύντροφο </w:t>
      </w:r>
      <w:proofErr w:type="spellStart"/>
      <w:r>
        <w:rPr>
          <w:rFonts w:eastAsia="Times New Roman" w:cs="Times New Roman"/>
          <w:szCs w:val="24"/>
        </w:rPr>
        <w:t>Μαδούρο</w:t>
      </w:r>
      <w:proofErr w:type="spellEnd"/>
      <w:r>
        <w:rPr>
          <w:rFonts w:eastAsia="Times New Roman" w:cs="Times New Roman"/>
          <w:szCs w:val="24"/>
        </w:rPr>
        <w:t xml:space="preserve">, τα δάκρυα στην κηδεία του </w:t>
      </w:r>
      <w:proofErr w:type="spellStart"/>
      <w:r>
        <w:rPr>
          <w:rFonts w:eastAsia="Times New Roman" w:cs="Times New Roman"/>
          <w:szCs w:val="24"/>
        </w:rPr>
        <w:t>Φιντέλ</w:t>
      </w:r>
      <w:proofErr w:type="spellEnd"/>
      <w:r>
        <w:rPr>
          <w:rFonts w:eastAsia="Times New Roman" w:cs="Times New Roman"/>
          <w:szCs w:val="24"/>
        </w:rPr>
        <w:t xml:space="preserve"> Κάστρο, βρεθήκατε σε συνάντηση με τον «ελπίζω να μη μας βρει αυτό το κακό», που τυγχάνει να είναι και ο πλανητάρχης</w:t>
      </w:r>
      <w:r>
        <w:rPr>
          <w:rFonts w:eastAsia="Times New Roman" w:cs="Times New Roman"/>
          <w:szCs w:val="24"/>
        </w:rPr>
        <w:t>!</w:t>
      </w:r>
      <w:r>
        <w:rPr>
          <w:rFonts w:eastAsia="Times New Roman" w:cs="Times New Roman"/>
          <w:szCs w:val="24"/>
        </w:rPr>
        <w:t xml:space="preserve"> </w:t>
      </w:r>
    </w:p>
    <w:p w14:paraId="61F3D974" w14:textId="77777777" w:rsidR="00B51393" w:rsidRDefault="00BC3639">
      <w:pPr>
        <w:spacing w:after="0" w:line="600" w:lineRule="auto"/>
        <w:ind w:firstLine="720"/>
        <w:contextualSpacing/>
        <w:jc w:val="both"/>
        <w:rPr>
          <w:rFonts w:eastAsia="Times New Roman"/>
          <w:szCs w:val="24"/>
        </w:rPr>
      </w:pPr>
      <w:r>
        <w:rPr>
          <w:rFonts w:eastAsia="Times New Roman"/>
          <w:szCs w:val="24"/>
        </w:rPr>
        <w:t>Γελάνε και τα πεζοδρόμια από τον εξευτελισμό του «</w:t>
      </w:r>
      <w:proofErr w:type="spellStart"/>
      <w:r>
        <w:rPr>
          <w:rFonts w:eastAsia="Times New Roman"/>
          <w:szCs w:val="24"/>
        </w:rPr>
        <w:t>κομαντάντε</w:t>
      </w:r>
      <w:proofErr w:type="spellEnd"/>
      <w:r>
        <w:rPr>
          <w:rFonts w:eastAsia="Times New Roman"/>
          <w:szCs w:val="24"/>
        </w:rPr>
        <w:t xml:space="preserve"> </w:t>
      </w:r>
      <w:proofErr w:type="spellStart"/>
      <w:r>
        <w:rPr>
          <w:rFonts w:eastAsia="Times New Roman"/>
          <w:szCs w:val="24"/>
        </w:rPr>
        <w:t>Τσέπρα</w:t>
      </w:r>
      <w:proofErr w:type="spellEnd"/>
      <w:r>
        <w:rPr>
          <w:rFonts w:eastAsia="Times New Roman"/>
          <w:szCs w:val="24"/>
        </w:rPr>
        <w:t>» από την συνέντευξη Τύπου και τα ερωτήματα που του έκαναν και στα οποία δεν ήξερε τι να απαντήσει, τις συνεχείς κυβιστήσεις του και στο συγκεκριμένο ζήτημα και το ατέλειωτο «</w:t>
      </w:r>
      <w:proofErr w:type="spellStart"/>
      <w:r>
        <w:rPr>
          <w:rFonts w:eastAsia="Times New Roman"/>
          <w:szCs w:val="24"/>
        </w:rPr>
        <w:t>τρολάρισμα</w:t>
      </w:r>
      <w:proofErr w:type="spellEnd"/>
      <w:r>
        <w:rPr>
          <w:rFonts w:eastAsia="Times New Roman"/>
          <w:szCs w:val="24"/>
        </w:rPr>
        <w:t>» π</w:t>
      </w:r>
      <w:r>
        <w:rPr>
          <w:rFonts w:eastAsia="Times New Roman"/>
          <w:szCs w:val="24"/>
        </w:rPr>
        <w:t xml:space="preserve">ου γίνεται σε βάρος του σε επίπεδο </w:t>
      </w:r>
      <w:r>
        <w:rPr>
          <w:rFonts w:eastAsia="Times New Roman"/>
          <w:szCs w:val="24"/>
          <w:lang w:val="en-US"/>
        </w:rPr>
        <w:t>bullying</w:t>
      </w:r>
      <w:r>
        <w:rPr>
          <w:rFonts w:eastAsia="Times New Roman"/>
          <w:szCs w:val="24"/>
        </w:rPr>
        <w:t xml:space="preserve">. Ίσως θα πρέπει να επέμβει κάποιος επιτέλους να προστατεύσει τον Πρωθυπουργό </w:t>
      </w:r>
      <w:r>
        <w:rPr>
          <w:rFonts w:eastAsia="Times New Roman"/>
          <w:szCs w:val="24"/>
        </w:rPr>
        <w:t>μας!</w:t>
      </w:r>
      <w:r>
        <w:rPr>
          <w:rFonts w:eastAsia="Times New Roman"/>
          <w:szCs w:val="24"/>
        </w:rPr>
        <w:t xml:space="preserve"> </w:t>
      </w:r>
    </w:p>
    <w:p w14:paraId="61F3D975" w14:textId="77777777" w:rsidR="00B51393" w:rsidRDefault="00BC3639">
      <w:pPr>
        <w:spacing w:after="0" w:line="600" w:lineRule="auto"/>
        <w:ind w:firstLine="720"/>
        <w:contextualSpacing/>
        <w:jc w:val="both"/>
        <w:rPr>
          <w:rFonts w:eastAsia="Times New Roman"/>
          <w:szCs w:val="24"/>
        </w:rPr>
      </w:pPr>
      <w:r>
        <w:rPr>
          <w:rFonts w:eastAsia="Times New Roman"/>
          <w:szCs w:val="24"/>
        </w:rPr>
        <w:t>Αναρωτιέται, συλλογιέται, όχι ο ποιητής αλλά ο γεωπολιτικός αναλυτής: Αφού οι διεθνείς συγκυρίες είναι με το μέρος μας, ασχέτως α</w:t>
      </w:r>
      <w:r>
        <w:rPr>
          <w:rFonts w:eastAsia="Times New Roman"/>
          <w:szCs w:val="24"/>
        </w:rPr>
        <w:t>ν εμείς κάνουμε ό,τι μπορούμε για το αντίθετο, το εν λόγω ταξίδι θα επιφέρει τα πλείστα οφέλη που μας λένε τα «παπαγαλάκια» της Κυβέρνησης για την πατρίδα μας;</w:t>
      </w:r>
    </w:p>
    <w:p w14:paraId="61F3D976"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Αντ’ αυτού εξελίσσεται σε ένα ταξίδι αναψυχής για την πολυπληθέστατη κουστωδία του Πρωθυπουργού </w:t>
      </w:r>
      <w:r>
        <w:rPr>
          <w:rFonts w:eastAsia="Times New Roman"/>
          <w:szCs w:val="24"/>
        </w:rPr>
        <w:t xml:space="preserve">και λοιπών στελεχών, που υποτίθεται ότι βρίσκονται στην Αμερική για την εξυπηρέτηση των συμφερόντων της πατρίδας μας. </w:t>
      </w:r>
    </w:p>
    <w:p w14:paraId="61F3D977"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Αναλυτικότερα για τα εθνικά θέματα θέλω να πω τα εξής: Σχετικά με το σκοπιανό, </w:t>
      </w:r>
      <w:proofErr w:type="spellStart"/>
      <w:r>
        <w:rPr>
          <w:rFonts w:eastAsia="Times New Roman"/>
          <w:szCs w:val="24"/>
        </w:rPr>
        <w:t>μούγκα</w:t>
      </w:r>
      <w:proofErr w:type="spellEnd"/>
      <w:r>
        <w:rPr>
          <w:rFonts w:eastAsia="Times New Roman"/>
          <w:szCs w:val="24"/>
        </w:rPr>
        <w:t xml:space="preserve">, </w:t>
      </w:r>
      <w:r>
        <w:rPr>
          <w:rFonts w:eastAsia="Times New Roman"/>
          <w:szCs w:val="24"/>
        </w:rPr>
        <w:t xml:space="preserve">ούτε </w:t>
      </w:r>
      <w:r>
        <w:rPr>
          <w:rFonts w:eastAsia="Times New Roman"/>
          <w:szCs w:val="24"/>
        </w:rPr>
        <w:t xml:space="preserve">λέξη, τίποτα απολύτως! </w:t>
      </w:r>
    </w:p>
    <w:p w14:paraId="61F3D978" w14:textId="77777777" w:rsidR="00B51393" w:rsidRDefault="00BC3639">
      <w:pPr>
        <w:spacing w:after="0" w:line="600" w:lineRule="auto"/>
        <w:ind w:firstLine="720"/>
        <w:contextualSpacing/>
        <w:jc w:val="both"/>
        <w:rPr>
          <w:rFonts w:eastAsia="Times New Roman"/>
          <w:szCs w:val="24"/>
        </w:rPr>
      </w:pPr>
      <w:r>
        <w:rPr>
          <w:rFonts w:eastAsia="Times New Roman"/>
          <w:szCs w:val="24"/>
        </w:rPr>
        <w:t>Σχετικά με τον αναβαθ</w:t>
      </w:r>
      <w:r>
        <w:rPr>
          <w:rFonts w:eastAsia="Times New Roman"/>
          <w:szCs w:val="24"/>
        </w:rPr>
        <w:t xml:space="preserve">μισμένο ρόλο των Αλβανών στο συγκεκριμένο πεδίο, είδαμε ότι μόλις πριν λίγες ημέρες ο Πρωθυπουργός της Αλβανίας αναγνώρισε και </w:t>
      </w:r>
      <w:r>
        <w:rPr>
          <w:rFonts w:eastAsia="Times New Roman"/>
          <w:szCs w:val="24"/>
        </w:rPr>
        <w:lastRenderedPageBreak/>
        <w:t xml:space="preserve">βουλγαρική και σκοπιανή μειονότητα εντός της πατρίδας του, χωρίς να υπάρχει, με ό,τι αυτό συνεπάγεται. </w:t>
      </w:r>
    </w:p>
    <w:p w14:paraId="61F3D979" w14:textId="77777777" w:rsidR="00B51393" w:rsidRDefault="00BC3639">
      <w:pPr>
        <w:spacing w:after="0" w:line="600" w:lineRule="auto"/>
        <w:ind w:firstLine="720"/>
        <w:contextualSpacing/>
        <w:jc w:val="both"/>
        <w:rPr>
          <w:rFonts w:eastAsia="Times New Roman"/>
          <w:szCs w:val="24"/>
        </w:rPr>
      </w:pPr>
      <w:r>
        <w:rPr>
          <w:rFonts w:eastAsia="Times New Roman"/>
          <w:szCs w:val="24"/>
        </w:rPr>
        <w:t>Σχετικά με το βορειοηπειρ</w:t>
      </w:r>
      <w:r>
        <w:rPr>
          <w:rFonts w:eastAsia="Times New Roman"/>
          <w:szCs w:val="24"/>
        </w:rPr>
        <w:t xml:space="preserve">ωτικό, που είναι σε άμεση σχέση και συνάφεια και με το σκοπιανό, δεν είδαμε τίποτα. Αντ’ αυτού, είδαμε ότι προχωρά με γοργούς ρυθμούς το σχέδιο της </w:t>
      </w:r>
      <w:r>
        <w:rPr>
          <w:rFonts w:eastAsia="Times New Roman"/>
          <w:szCs w:val="24"/>
        </w:rPr>
        <w:t>«</w:t>
      </w:r>
      <w:r>
        <w:rPr>
          <w:rFonts w:eastAsia="Times New Roman"/>
          <w:szCs w:val="24"/>
        </w:rPr>
        <w:t>Μεγάλης Αλβανίας</w:t>
      </w:r>
      <w:r>
        <w:rPr>
          <w:rFonts w:eastAsia="Times New Roman"/>
          <w:szCs w:val="24"/>
        </w:rPr>
        <w:t>»</w:t>
      </w:r>
      <w:r>
        <w:rPr>
          <w:rFonts w:eastAsia="Times New Roman"/>
          <w:szCs w:val="24"/>
        </w:rPr>
        <w:t>. Πάλι ο Πρωθυπουργός της Αλβανίας είχε τη σημαία της Αλβανίας και του Κοσόβου. Έχουν σχεδ</w:t>
      </w:r>
      <w:r>
        <w:rPr>
          <w:rFonts w:eastAsia="Times New Roman"/>
          <w:szCs w:val="24"/>
        </w:rPr>
        <w:t xml:space="preserve">όν προχωρήσει σε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ενοποίηση του κράτους της Αλβανίας και αυτού του κρατιδίου, μορφώματος –κανείς δεν ξέρει τι είναι- του Κοσόβου. </w:t>
      </w:r>
    </w:p>
    <w:p w14:paraId="61F3D97A" w14:textId="77777777" w:rsidR="00B51393" w:rsidRDefault="00BC3639">
      <w:pPr>
        <w:spacing w:after="0" w:line="600" w:lineRule="auto"/>
        <w:ind w:firstLine="720"/>
        <w:contextualSpacing/>
        <w:jc w:val="both"/>
        <w:rPr>
          <w:rFonts w:eastAsia="Times New Roman"/>
          <w:szCs w:val="24"/>
        </w:rPr>
      </w:pPr>
      <w:r>
        <w:rPr>
          <w:rFonts w:eastAsia="Times New Roman"/>
          <w:szCs w:val="24"/>
        </w:rPr>
        <w:t>Σχετικά με το Κυπριακό, τι είδαμε και βλέπουμε; Συνεχής αναβάθμιση των Τουρκοκυπρίων και του ψευδοκράτους σε σχέση με</w:t>
      </w:r>
      <w:r>
        <w:rPr>
          <w:rFonts w:eastAsia="Times New Roman"/>
          <w:szCs w:val="24"/>
        </w:rPr>
        <w:t xml:space="preserve"> τα δίκαια αιτήματα των Ελληνοκυπρίων και της ελληνικής πλευράς. </w:t>
      </w:r>
    </w:p>
    <w:p w14:paraId="61F3D97B" w14:textId="77777777" w:rsidR="00B51393" w:rsidRDefault="00BC3639">
      <w:pPr>
        <w:spacing w:after="0" w:line="600" w:lineRule="auto"/>
        <w:ind w:firstLine="720"/>
        <w:contextualSpacing/>
        <w:jc w:val="both"/>
        <w:rPr>
          <w:rFonts w:eastAsia="Times New Roman"/>
          <w:szCs w:val="24"/>
        </w:rPr>
      </w:pPr>
      <w:r>
        <w:rPr>
          <w:rFonts w:eastAsia="Times New Roman"/>
          <w:szCs w:val="24"/>
        </w:rPr>
        <w:t>Γιατί δεν είπατε κάτι, τώρα που το κλίμα είναι πολύ καλό για την Ελλάδα, για την πρόθεση αγοράς εκ μέρους της Τουρκίας γεωτρύπανου από τη Νότια Κορέα, προκειμένου να ξεκινήσει παράνομες γεωτ</w:t>
      </w:r>
      <w:r>
        <w:rPr>
          <w:rFonts w:eastAsia="Times New Roman"/>
          <w:szCs w:val="24"/>
        </w:rPr>
        <w:t xml:space="preserve">ρήσεις στα κυπριακά αλλά και στα ελληνικά οικόπεδα; Τα κυπριακά οικόπεδα έχουν, βέβαια, θεσμοθετηθεί, θεσπιστεί, καθοριστεί, ενώ εμείς δεν έχουμε ακόμα ούτε ΑΟΖ ούτε τίποτα απολύτως. </w:t>
      </w:r>
    </w:p>
    <w:p w14:paraId="61F3D97C" w14:textId="77777777" w:rsidR="00B51393" w:rsidRDefault="00BC3639">
      <w:pPr>
        <w:spacing w:after="0" w:line="600" w:lineRule="auto"/>
        <w:ind w:firstLine="720"/>
        <w:contextualSpacing/>
        <w:jc w:val="both"/>
        <w:rPr>
          <w:rFonts w:eastAsia="Times New Roman"/>
          <w:szCs w:val="24"/>
        </w:rPr>
      </w:pPr>
      <w:r>
        <w:rPr>
          <w:rFonts w:eastAsia="Times New Roman"/>
          <w:szCs w:val="24"/>
        </w:rPr>
        <w:t>Ακούσαμε και τον κ. Σταθάκη για τα ενεργειακά θέματα να λέει ότι θα γίνο</w:t>
      </w:r>
      <w:r>
        <w:rPr>
          <w:rFonts w:eastAsia="Times New Roman"/>
          <w:szCs w:val="24"/>
        </w:rPr>
        <w:t xml:space="preserve">υν μεγάλα </w:t>
      </w:r>
      <w:r>
        <w:rPr>
          <w:rFonts w:eastAsia="Times New Roman"/>
          <w:szCs w:val="24"/>
          <w:lang w:val="en-US"/>
        </w:rPr>
        <w:t>deal</w:t>
      </w:r>
      <w:r>
        <w:rPr>
          <w:rFonts w:eastAsia="Times New Roman"/>
          <w:szCs w:val="24"/>
        </w:rPr>
        <w:t xml:space="preserve">. Τίποτα απολύτως! Κούφια λόγια του αέρα, τα οποία τα λέμε σε όποιον έχει συμφέροντα επί των ενεργειακών θεμάτων στο Αιγαίο, την Κύπρο και αλλού. </w:t>
      </w:r>
    </w:p>
    <w:p w14:paraId="61F3D97D"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Σχετικά με την Τουρκία, που υποτίθεται ότι είναι ο μεγάλος χαμένος αυτής της υπόθεσης τώρα τελε</w:t>
      </w:r>
      <w:r>
        <w:rPr>
          <w:rFonts w:eastAsia="Times New Roman"/>
          <w:szCs w:val="24"/>
        </w:rPr>
        <w:t xml:space="preserve">υταία, διότι τόλμησε και πήρε </w:t>
      </w:r>
      <w:r>
        <w:rPr>
          <w:rFonts w:eastAsia="Times New Roman"/>
          <w:szCs w:val="24"/>
          <w:lang w:val="en-US"/>
        </w:rPr>
        <w:t>S</w:t>
      </w:r>
      <w:r>
        <w:rPr>
          <w:rFonts w:eastAsia="Times New Roman"/>
          <w:szCs w:val="24"/>
        </w:rPr>
        <w:t xml:space="preserve">-400 από τη Ρωσία, τόλμησε –ή αναγκάστηκε- να αλλάξει τη στάση της στο ζήτημα της Συρίας, βλέπουμε ότι και με την Αμερική όλα καλά. </w:t>
      </w:r>
    </w:p>
    <w:p w14:paraId="61F3D97E"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Οι παραδόσεις των </w:t>
      </w:r>
      <w:r>
        <w:rPr>
          <w:rFonts w:eastAsia="Times New Roman"/>
          <w:szCs w:val="24"/>
          <w:lang w:val="en-US"/>
        </w:rPr>
        <w:t>F</w:t>
      </w:r>
      <w:r>
        <w:rPr>
          <w:rFonts w:eastAsia="Times New Roman"/>
          <w:szCs w:val="24"/>
        </w:rPr>
        <w:t>-35 θα αρχίσουν σε συντομότατο χρονικό διάστημα στην Τουρκία, όπου θα γεί</w:t>
      </w:r>
      <w:r>
        <w:rPr>
          <w:rFonts w:eastAsia="Times New Roman"/>
          <w:szCs w:val="24"/>
        </w:rPr>
        <w:t xml:space="preserve">ρουν πλέον δραματικά την πλάστιγγα σε επίπεδο εξοπλιστικό εις βάρος της Ελλάδος. </w:t>
      </w:r>
    </w:p>
    <w:p w14:paraId="61F3D97F" w14:textId="77777777" w:rsidR="00B51393" w:rsidRDefault="00BC3639">
      <w:pPr>
        <w:spacing w:after="0" w:line="600" w:lineRule="auto"/>
        <w:ind w:firstLine="720"/>
        <w:contextualSpacing/>
        <w:jc w:val="both"/>
        <w:rPr>
          <w:rFonts w:eastAsia="Times New Roman"/>
          <w:szCs w:val="24"/>
        </w:rPr>
      </w:pPr>
      <w:r>
        <w:rPr>
          <w:rFonts w:eastAsia="Times New Roman"/>
          <w:szCs w:val="24"/>
        </w:rPr>
        <w:t>Την ίδια ώρα, ο Πρόεδρος της Τουρκίας</w:t>
      </w:r>
      <w:r>
        <w:rPr>
          <w:rFonts w:eastAsia="Times New Roman"/>
          <w:szCs w:val="24"/>
        </w:rPr>
        <w:t xml:space="preserve"> </w:t>
      </w:r>
      <w:r>
        <w:rPr>
          <w:rFonts w:eastAsia="Times New Roman"/>
          <w:szCs w:val="24"/>
        </w:rPr>
        <w:t xml:space="preserve">κ. </w:t>
      </w:r>
      <w:proofErr w:type="spellStart"/>
      <w:r>
        <w:rPr>
          <w:rFonts w:eastAsia="Times New Roman"/>
          <w:szCs w:val="24"/>
        </w:rPr>
        <w:t>Ερντογάν</w:t>
      </w:r>
      <w:proofErr w:type="spellEnd"/>
      <w:r>
        <w:rPr>
          <w:rFonts w:eastAsia="Times New Roman"/>
          <w:szCs w:val="24"/>
        </w:rPr>
        <w:t xml:space="preserve"> πήγε στην Αμερική, με την οποία υποτίθεται ότι δεν τα πηγαίνουν καθόλου καλά. Η συνάντηση ήταν πάρα πολύ καλή και ουσιώδης β</w:t>
      </w:r>
      <w:r>
        <w:rPr>
          <w:rFonts w:eastAsia="Times New Roman"/>
          <w:szCs w:val="24"/>
        </w:rPr>
        <w:t>έβαια. Διότι η Τουρκία αγόρασε δεκάδες αεροσκάφη από τη</w:t>
      </w:r>
      <w:r>
        <w:rPr>
          <w:rFonts w:eastAsia="Times New Roman"/>
          <w:szCs w:val="24"/>
        </w:rPr>
        <w:t>ν</w:t>
      </w:r>
      <w:r>
        <w:rPr>
          <w:rFonts w:eastAsia="Times New Roman"/>
          <w:szCs w:val="24"/>
        </w:rPr>
        <w:t xml:space="preserve"> </w:t>
      </w:r>
      <w:r>
        <w:rPr>
          <w:rFonts w:eastAsia="Times New Roman"/>
          <w:szCs w:val="24"/>
        </w:rPr>
        <w:t>«</w:t>
      </w:r>
      <w:r>
        <w:rPr>
          <w:rFonts w:eastAsia="Times New Roman"/>
          <w:szCs w:val="24"/>
          <w:lang w:val="en-US"/>
        </w:rPr>
        <w:t>BOEING</w:t>
      </w:r>
      <w:r>
        <w:rPr>
          <w:rFonts w:eastAsia="Times New Roman"/>
          <w:szCs w:val="24"/>
        </w:rPr>
        <w:t>»</w:t>
      </w:r>
      <w:r>
        <w:rPr>
          <w:rFonts w:eastAsia="Times New Roman"/>
          <w:szCs w:val="24"/>
        </w:rPr>
        <w:t xml:space="preserve"> για τις τουρκικές αερογραμμές, ένα </w:t>
      </w:r>
      <w:r>
        <w:rPr>
          <w:rFonts w:eastAsia="Times New Roman"/>
          <w:szCs w:val="24"/>
          <w:lang w:val="en-US"/>
        </w:rPr>
        <w:t>deal</w:t>
      </w:r>
      <w:r>
        <w:rPr>
          <w:rFonts w:eastAsia="Times New Roman"/>
          <w:szCs w:val="24"/>
        </w:rPr>
        <w:t xml:space="preserve"> δεκάδων δισεκατομμυρίων ευρώ, ένα απίστευτο </w:t>
      </w:r>
      <w:r>
        <w:rPr>
          <w:rFonts w:eastAsia="Times New Roman"/>
          <w:szCs w:val="24"/>
          <w:lang w:val="en-US"/>
        </w:rPr>
        <w:t>deal</w:t>
      </w:r>
      <w:r>
        <w:rPr>
          <w:rFonts w:eastAsia="Times New Roman"/>
          <w:szCs w:val="24"/>
        </w:rPr>
        <w:t xml:space="preserve">, εκτός των </w:t>
      </w:r>
      <w:r>
        <w:rPr>
          <w:rFonts w:eastAsia="Times New Roman"/>
          <w:szCs w:val="24"/>
          <w:lang w:val="en-US"/>
        </w:rPr>
        <w:t>F</w:t>
      </w:r>
      <w:r>
        <w:rPr>
          <w:rFonts w:eastAsia="Times New Roman"/>
          <w:szCs w:val="24"/>
        </w:rPr>
        <w:t xml:space="preserve">-35, και παίζει πολύ καλά το γεωπολιτικό παιχνίδι με όλους τους παίκτες. </w:t>
      </w:r>
    </w:p>
    <w:p w14:paraId="61F3D980" w14:textId="77777777" w:rsidR="00B51393" w:rsidRDefault="00BC3639">
      <w:pPr>
        <w:spacing w:after="0" w:line="600" w:lineRule="auto"/>
        <w:ind w:firstLine="720"/>
        <w:contextualSpacing/>
        <w:jc w:val="both"/>
        <w:rPr>
          <w:rFonts w:eastAsia="Times New Roman"/>
          <w:szCs w:val="24"/>
        </w:rPr>
      </w:pPr>
      <w:r>
        <w:rPr>
          <w:rFonts w:eastAsia="Times New Roman"/>
          <w:szCs w:val="24"/>
        </w:rPr>
        <w:t>Εμείς τι πετύχα</w:t>
      </w:r>
      <w:r>
        <w:rPr>
          <w:rFonts w:eastAsia="Times New Roman"/>
          <w:szCs w:val="24"/>
        </w:rPr>
        <w:t xml:space="preserve">με; Χθες –εδώ υπάρχουν και ενστάσεις- βγήκε ο Πρόεδρος των Ηνωμένων Πολιτειών και είπε για την αναβάθμιση –και αυτό σηκώνει πολύ μεγάλη συζήτηση- των </w:t>
      </w:r>
      <w:r>
        <w:rPr>
          <w:rFonts w:eastAsia="Times New Roman"/>
          <w:szCs w:val="24"/>
          <w:lang w:val="en-US"/>
        </w:rPr>
        <w:t>F</w:t>
      </w:r>
      <w:r>
        <w:rPr>
          <w:rFonts w:eastAsia="Times New Roman"/>
          <w:szCs w:val="24"/>
        </w:rPr>
        <w:t xml:space="preserve">-16, η οποία θα μας κοστίσει 2,4 δισεκατομμύρια ευρώ. Όμως, όσο και να αναβαθμίσουμε τα </w:t>
      </w:r>
      <w:r>
        <w:rPr>
          <w:rFonts w:eastAsia="Times New Roman"/>
          <w:szCs w:val="24"/>
          <w:lang w:val="en-US"/>
        </w:rPr>
        <w:t>F</w:t>
      </w:r>
      <w:r>
        <w:rPr>
          <w:rFonts w:eastAsia="Times New Roman"/>
          <w:szCs w:val="24"/>
        </w:rPr>
        <w:t>-16, που είναι α</w:t>
      </w:r>
      <w:r>
        <w:rPr>
          <w:rFonts w:eastAsia="Times New Roman"/>
          <w:szCs w:val="24"/>
        </w:rPr>
        <w:t xml:space="preserve">εροσκάφη τρίτης γενιάς, επ’ </w:t>
      </w:r>
      <w:proofErr w:type="spellStart"/>
      <w:r>
        <w:rPr>
          <w:rFonts w:eastAsia="Times New Roman"/>
          <w:szCs w:val="24"/>
        </w:rPr>
        <w:t>ουδενί</w:t>
      </w:r>
      <w:proofErr w:type="spellEnd"/>
      <w:r>
        <w:rPr>
          <w:rFonts w:eastAsia="Times New Roman"/>
          <w:szCs w:val="24"/>
        </w:rPr>
        <w:t xml:space="preserve"> δεν μπορούν να αντιμετωπίσουν τα «αόρατα» </w:t>
      </w:r>
      <w:r>
        <w:rPr>
          <w:rFonts w:eastAsia="Times New Roman"/>
          <w:szCs w:val="24"/>
          <w:lang w:val="en-US"/>
        </w:rPr>
        <w:t>F</w:t>
      </w:r>
      <w:r>
        <w:rPr>
          <w:rFonts w:eastAsia="Times New Roman"/>
          <w:szCs w:val="24"/>
        </w:rPr>
        <w:t xml:space="preserve">-35. Τόσο «αόρατα», που θα έπρεπε να πονηρευτείτε και εσείς, κύριοι της Κυβέρνησης, που ετοιμάζεστε να δώσετε ένα τέτοιο μεγάλο χρηματικό ποσό για την αναβάθμιση των </w:t>
      </w:r>
      <w:r>
        <w:rPr>
          <w:rFonts w:eastAsia="Times New Roman"/>
          <w:szCs w:val="24"/>
          <w:lang w:val="en-US"/>
        </w:rPr>
        <w:t>F</w:t>
      </w:r>
      <w:r>
        <w:rPr>
          <w:rFonts w:eastAsia="Times New Roman"/>
          <w:szCs w:val="24"/>
        </w:rPr>
        <w:t xml:space="preserve">-16. </w:t>
      </w:r>
    </w:p>
    <w:p w14:paraId="61F3D981"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 xml:space="preserve">Την ίδια ώρα, ο Αμερικανός ναύαρχος, επισκεπτόμενος τις εγκαταστάσεις της </w:t>
      </w:r>
      <w:r>
        <w:rPr>
          <w:rFonts w:eastAsia="Times New Roman"/>
          <w:szCs w:val="24"/>
        </w:rPr>
        <w:t>«</w:t>
      </w:r>
      <w:r>
        <w:rPr>
          <w:rFonts w:eastAsia="Times New Roman"/>
          <w:szCs w:val="24"/>
          <w:lang w:val="en-US"/>
        </w:rPr>
        <w:t>LOCKHEED</w:t>
      </w:r>
      <w:r>
        <w:rPr>
          <w:rFonts w:eastAsia="Times New Roman"/>
          <w:szCs w:val="24"/>
        </w:rPr>
        <w:t xml:space="preserve"> </w:t>
      </w:r>
      <w:r>
        <w:rPr>
          <w:rFonts w:eastAsia="Times New Roman"/>
          <w:szCs w:val="24"/>
          <w:lang w:val="en-US"/>
        </w:rPr>
        <w:t>MARTIN</w:t>
      </w:r>
      <w:r>
        <w:rPr>
          <w:rFonts w:eastAsia="Times New Roman"/>
          <w:szCs w:val="24"/>
        </w:rPr>
        <w:t>»</w:t>
      </w:r>
      <w:r>
        <w:rPr>
          <w:rFonts w:eastAsia="Times New Roman"/>
          <w:szCs w:val="24"/>
        </w:rPr>
        <w:t xml:space="preserve"> στο Τέξας, είπε ότι «ούτε εμείς δεν μπορούμε να εντοπίσουμε τα δικά μας </w:t>
      </w:r>
      <w:r>
        <w:rPr>
          <w:rFonts w:eastAsia="Times New Roman"/>
          <w:szCs w:val="24"/>
          <w:lang w:val="en-US"/>
        </w:rPr>
        <w:t>F</w:t>
      </w:r>
      <w:r>
        <w:rPr>
          <w:rFonts w:eastAsia="Times New Roman"/>
          <w:szCs w:val="24"/>
        </w:rPr>
        <w:t xml:space="preserve">-35». Και θα έχουμε απαίτηση από υποδεέστερα </w:t>
      </w:r>
      <w:r>
        <w:rPr>
          <w:rFonts w:eastAsia="Times New Roman"/>
          <w:szCs w:val="24"/>
          <w:lang w:val="en-US"/>
        </w:rPr>
        <w:t>F</w:t>
      </w:r>
      <w:r>
        <w:rPr>
          <w:rFonts w:eastAsia="Times New Roman"/>
          <w:szCs w:val="24"/>
        </w:rPr>
        <w:t>-16, όση αναβάθμιση και αν τους κάνουμε, να α</w:t>
      </w:r>
      <w:r>
        <w:rPr>
          <w:rFonts w:eastAsia="Times New Roman"/>
          <w:szCs w:val="24"/>
        </w:rPr>
        <w:t xml:space="preserve">ντιμετωπίσουν αεροσκάφη τα οποία θα μας δημιουργήσουν πολύ μεγάλα προβλήματα σε όλα τα επίπεδα. </w:t>
      </w:r>
    </w:p>
    <w:p w14:paraId="61F3D982"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Και το χειρότερο όλων, είναι ότι απ’ αυτό το εξοπλιστικό πρόγραμμα της αναβάθμισης των </w:t>
      </w:r>
      <w:r>
        <w:rPr>
          <w:rFonts w:eastAsia="Times New Roman"/>
          <w:szCs w:val="24"/>
          <w:lang w:val="en-US"/>
        </w:rPr>
        <w:t>F</w:t>
      </w:r>
      <w:r>
        <w:rPr>
          <w:rFonts w:eastAsia="Times New Roman"/>
          <w:szCs w:val="24"/>
        </w:rPr>
        <w:t>-16 δεν θα έχουμε κάποιο όφελος στην Ελλάδα. Όπως είπε, όμως, και ο Ντό</w:t>
      </w:r>
      <w:r>
        <w:rPr>
          <w:rFonts w:eastAsia="Times New Roman"/>
          <w:szCs w:val="24"/>
        </w:rPr>
        <w:t xml:space="preserve">ναλντ </w:t>
      </w:r>
      <w:proofErr w:type="spellStart"/>
      <w:r>
        <w:rPr>
          <w:rFonts w:eastAsia="Times New Roman"/>
          <w:szCs w:val="24"/>
        </w:rPr>
        <w:t>Τραμπ</w:t>
      </w:r>
      <w:proofErr w:type="spellEnd"/>
      <w:r>
        <w:rPr>
          <w:rFonts w:eastAsia="Times New Roman"/>
          <w:szCs w:val="24"/>
        </w:rPr>
        <w:t>, δεν θα έχουμε απολύτως κανένα όφελος. Το όφελος θα είναι για τους Αμερικανούς εργαζόμενους στις στρατιωτικές βιομηχανίες τους, διότι όλα, απ’ ό,τι φαίνεται, θα γίνουν εκεί.</w:t>
      </w:r>
    </w:p>
    <w:p w14:paraId="61F3D983" w14:textId="77777777" w:rsidR="00B51393" w:rsidRDefault="00BC3639">
      <w:pPr>
        <w:spacing w:line="600" w:lineRule="auto"/>
        <w:ind w:firstLine="720"/>
        <w:contextualSpacing/>
        <w:jc w:val="both"/>
        <w:rPr>
          <w:rFonts w:eastAsia="Times New Roman"/>
          <w:szCs w:val="24"/>
        </w:rPr>
      </w:pPr>
      <w:r>
        <w:rPr>
          <w:rFonts w:eastAsia="Times New Roman"/>
          <w:szCs w:val="24"/>
        </w:rPr>
        <w:t>Επί της ουσίας, δηλαδή, θα βρεθεί η Ελλάδα χρεωμένη με ένα πολύ μεγάλο</w:t>
      </w:r>
      <w:r>
        <w:rPr>
          <w:rFonts w:eastAsia="Times New Roman"/>
          <w:szCs w:val="24"/>
        </w:rPr>
        <w:t xml:space="preserve"> ποσό για αν</w:t>
      </w:r>
      <w:r>
        <w:rPr>
          <w:rFonts w:eastAsia="Times New Roman"/>
          <w:szCs w:val="24"/>
        </w:rPr>
        <w:t>αβάθμιση</w:t>
      </w:r>
      <w:r>
        <w:rPr>
          <w:rFonts w:eastAsia="Times New Roman"/>
          <w:szCs w:val="24"/>
        </w:rPr>
        <w:t xml:space="preserve"> αεροσκαφών, τα οποία επ’ </w:t>
      </w:r>
      <w:proofErr w:type="spellStart"/>
      <w:r>
        <w:rPr>
          <w:rFonts w:eastAsia="Times New Roman"/>
          <w:szCs w:val="24"/>
        </w:rPr>
        <w:t>ουδενί</w:t>
      </w:r>
      <w:proofErr w:type="spellEnd"/>
      <w:r>
        <w:rPr>
          <w:rFonts w:eastAsia="Times New Roman"/>
          <w:szCs w:val="24"/>
        </w:rPr>
        <w:t xml:space="preserve"> δεν θα μπορούν να αντιμετωπίσουν τα λίαν συντόμως εισερχόμενα στην τουρκική αεροπορία </w:t>
      </w:r>
      <w:r>
        <w:rPr>
          <w:rFonts w:eastAsia="Times New Roman"/>
          <w:szCs w:val="24"/>
          <w:lang w:val="en-US"/>
        </w:rPr>
        <w:t>F</w:t>
      </w:r>
      <w:r>
        <w:rPr>
          <w:rFonts w:eastAsia="Times New Roman"/>
          <w:szCs w:val="24"/>
        </w:rPr>
        <w:t>-35. Δεν θα έχουν κα</w:t>
      </w:r>
      <w:r>
        <w:rPr>
          <w:rFonts w:eastAsia="Times New Roman"/>
          <w:szCs w:val="24"/>
        </w:rPr>
        <w:t>μ</w:t>
      </w:r>
      <w:r>
        <w:rPr>
          <w:rFonts w:eastAsia="Times New Roman"/>
          <w:szCs w:val="24"/>
        </w:rPr>
        <w:t xml:space="preserve">μία τύχη. </w:t>
      </w:r>
    </w:p>
    <w:p w14:paraId="61F3D984" w14:textId="77777777" w:rsidR="00B51393" w:rsidRDefault="00BC3639">
      <w:pPr>
        <w:spacing w:line="600" w:lineRule="auto"/>
        <w:ind w:firstLine="720"/>
        <w:contextualSpacing/>
        <w:jc w:val="both"/>
        <w:rPr>
          <w:rFonts w:eastAsia="Times New Roman"/>
          <w:szCs w:val="24"/>
        </w:rPr>
      </w:pPr>
      <w:r>
        <w:rPr>
          <w:rFonts w:eastAsia="Times New Roman"/>
          <w:szCs w:val="24"/>
        </w:rPr>
        <w:t>Η ελληνική Πολεμική Αεροπορία, όπως είπαμε, θα έχει σοβαρότατο πρόβλημα απέναντι στη</w:t>
      </w:r>
      <w:r>
        <w:rPr>
          <w:rFonts w:eastAsia="Times New Roman"/>
          <w:szCs w:val="24"/>
        </w:rPr>
        <w:t xml:space="preserve">ν υπερβολικά και άκρως αναβαθμισμένη τουρκική αεροπορία. Και εδώ φυσικά ούτε λόγος να γίνεται για άλλες εναλλακτικές, όπως ενός αεροσκάφους 4++ γενιάς, όπως είναι το </w:t>
      </w:r>
      <w:proofErr w:type="spellStart"/>
      <w:r>
        <w:rPr>
          <w:rFonts w:eastAsia="Times New Roman"/>
          <w:szCs w:val="24"/>
          <w:lang w:val="en-US"/>
        </w:rPr>
        <w:t>S</w:t>
      </w:r>
      <w:r>
        <w:rPr>
          <w:rFonts w:eastAsia="Times New Roman"/>
          <w:szCs w:val="24"/>
          <w:lang w:val="en-US"/>
        </w:rPr>
        <w:t>ukhoi</w:t>
      </w:r>
      <w:proofErr w:type="spellEnd"/>
      <w:r>
        <w:rPr>
          <w:rFonts w:eastAsia="Times New Roman"/>
          <w:szCs w:val="24"/>
        </w:rPr>
        <w:t xml:space="preserve"> 35 –που είναι σε πολύ καλές τιμές, το οποίο μπορεί να αντιμετωπίσει τα </w:t>
      </w:r>
      <w:r>
        <w:rPr>
          <w:rFonts w:eastAsia="Times New Roman"/>
          <w:szCs w:val="24"/>
          <w:lang w:val="en-US"/>
        </w:rPr>
        <w:t>F</w:t>
      </w:r>
      <w:r>
        <w:rPr>
          <w:rFonts w:eastAsia="Times New Roman"/>
          <w:szCs w:val="24"/>
        </w:rPr>
        <w:t xml:space="preserve">-35. Διότι </w:t>
      </w:r>
      <w:r>
        <w:rPr>
          <w:rFonts w:eastAsia="Times New Roman"/>
          <w:szCs w:val="24"/>
        </w:rPr>
        <w:t xml:space="preserve">πολύ απλά δεν λειτουργούμε επ’ </w:t>
      </w:r>
      <w:proofErr w:type="spellStart"/>
      <w:r>
        <w:rPr>
          <w:rFonts w:eastAsia="Times New Roman"/>
          <w:szCs w:val="24"/>
        </w:rPr>
        <w:t>ωφελεία</w:t>
      </w:r>
      <w:proofErr w:type="spellEnd"/>
      <w:r>
        <w:rPr>
          <w:rFonts w:eastAsia="Times New Roman"/>
          <w:szCs w:val="24"/>
        </w:rPr>
        <w:t xml:space="preserve"> της </w:t>
      </w:r>
      <w:r>
        <w:rPr>
          <w:rFonts w:eastAsia="Times New Roman"/>
          <w:szCs w:val="24"/>
        </w:rPr>
        <w:lastRenderedPageBreak/>
        <w:t xml:space="preserve">πατρίδας μας και των Ενόπλων Δυνάμεών μας αλλά συνήθως λειτουργούμε επ’ </w:t>
      </w:r>
      <w:proofErr w:type="spellStart"/>
      <w:r>
        <w:rPr>
          <w:rFonts w:eastAsia="Times New Roman"/>
          <w:szCs w:val="24"/>
        </w:rPr>
        <w:t>ωφελεία</w:t>
      </w:r>
      <w:proofErr w:type="spellEnd"/>
      <w:r>
        <w:rPr>
          <w:rFonts w:eastAsia="Times New Roman"/>
          <w:szCs w:val="24"/>
        </w:rPr>
        <w:t xml:space="preserve"> της τσέπης κάποιων μεσαζόντων κεντρικών ή μη και επί γεωπολιτικής ωφελείας τρίτων.</w:t>
      </w:r>
    </w:p>
    <w:p w14:paraId="61F3D985" w14:textId="77777777" w:rsidR="00B51393" w:rsidRDefault="00BC3639">
      <w:pPr>
        <w:spacing w:line="600" w:lineRule="auto"/>
        <w:ind w:firstLine="720"/>
        <w:contextualSpacing/>
        <w:jc w:val="both"/>
        <w:rPr>
          <w:rFonts w:eastAsia="Times New Roman"/>
          <w:szCs w:val="24"/>
        </w:rPr>
      </w:pPr>
      <w:r>
        <w:rPr>
          <w:rFonts w:eastAsia="Times New Roman"/>
          <w:szCs w:val="24"/>
        </w:rPr>
        <w:t>Και θα ήθελα να κάνω και εδώ ένα σχόλιο για να δούμε ότι σιγά μην ενδιαφερθούμε να μπορέσουμε να διαπραγματευτούμε σοβαρά τα εθνικά μας ζητήματα όταν εμείς οι ίδιοι –και εννοούμε εσάς, κύριοι της Κυβέρνησης- δεν μπορούμε να υποστηρίξουμε ούτε εντός της πατ</w:t>
      </w:r>
      <w:r>
        <w:rPr>
          <w:rFonts w:eastAsia="Times New Roman"/>
          <w:szCs w:val="24"/>
        </w:rPr>
        <w:t xml:space="preserve">ρίδας μας. </w:t>
      </w:r>
    </w:p>
    <w:p w14:paraId="61F3D986" w14:textId="77777777" w:rsidR="00B51393" w:rsidRDefault="00BC3639">
      <w:pPr>
        <w:spacing w:line="600" w:lineRule="auto"/>
        <w:ind w:firstLine="720"/>
        <w:contextualSpacing/>
        <w:jc w:val="both"/>
        <w:rPr>
          <w:rFonts w:eastAsia="Times New Roman"/>
          <w:szCs w:val="24"/>
        </w:rPr>
      </w:pPr>
      <w:r>
        <w:rPr>
          <w:rFonts w:eastAsia="Times New Roman"/>
          <w:szCs w:val="24"/>
        </w:rPr>
        <w:t>Ένα παράδειγμα είναι αυτό το αίσχος που συμβαίνει με μια μικρή ομάδα, την ΠΑΕ Ποντίων, η οποία φόρεσε μια επετειακή μπλούζα που λέει: «Δεν ξεχνώ, πάντα τιμώ» και τιμωρήθηκε τρεις, τέσσερις φορές και μηδενίστηκε. Και μάλιστα σήμερα στις 17.00</w:t>
      </w:r>
      <w:r>
        <w:rPr>
          <w:rFonts w:eastAsia="Times New Roman"/>
          <w:szCs w:val="24"/>
        </w:rPr>
        <w:t>΄</w:t>
      </w:r>
      <w:r>
        <w:rPr>
          <w:rFonts w:eastAsia="Times New Roman"/>
          <w:szCs w:val="24"/>
        </w:rPr>
        <w:t xml:space="preserve"> σ</w:t>
      </w:r>
      <w:r>
        <w:rPr>
          <w:rFonts w:eastAsia="Times New Roman"/>
          <w:szCs w:val="24"/>
        </w:rPr>
        <w:t xml:space="preserve">υζητείται η έφεση που έχει ασκήσει στα γραφεία της ΕΠΟ που βρίσκονται πίσω από το </w:t>
      </w:r>
      <w:proofErr w:type="spellStart"/>
      <w:r>
        <w:rPr>
          <w:rFonts w:eastAsia="Times New Roman"/>
          <w:szCs w:val="24"/>
        </w:rPr>
        <w:t>Μπάντμιντον</w:t>
      </w:r>
      <w:proofErr w:type="spellEnd"/>
      <w:r>
        <w:rPr>
          <w:rFonts w:eastAsia="Times New Roman"/>
          <w:szCs w:val="24"/>
        </w:rPr>
        <w:t xml:space="preserve">. Άρα τι να συζητήσουμε όταν εντός της Ελλάδος δεν διεκδικούμε τα αυτονόητα; </w:t>
      </w:r>
    </w:p>
    <w:p w14:paraId="61F3D987" w14:textId="77777777" w:rsidR="00B51393" w:rsidRDefault="00BC3639">
      <w:pPr>
        <w:spacing w:line="600" w:lineRule="auto"/>
        <w:ind w:firstLine="720"/>
        <w:contextualSpacing/>
        <w:jc w:val="both"/>
        <w:rPr>
          <w:rFonts w:eastAsia="Times New Roman"/>
          <w:szCs w:val="24"/>
        </w:rPr>
      </w:pPr>
      <w:r>
        <w:rPr>
          <w:rFonts w:eastAsia="Times New Roman"/>
          <w:szCs w:val="24"/>
        </w:rPr>
        <w:t>Και είδαμε και το απίστευτο στα γραφεία του ΣΥΡΙΖΑ στην Κομοτηνή να διδάσκουν τουρκικ</w:t>
      </w:r>
      <w:r>
        <w:rPr>
          <w:rFonts w:eastAsia="Times New Roman"/>
          <w:szCs w:val="24"/>
        </w:rPr>
        <w:t>ά, να διδάσκουν ιδιαίτερα μαθήματα εντός της τοπικής του ΣΥΡΙΖΑ. Και να έχετε γίνει περίγελος σε όλους. Σιγά, όμως, μη σας ενδιαφέρει αυτό, αφού ποτέ δεν ενδιαφερόσασταν για τα εθνικά ζητήματα. Σιγά μην ενδιαφερθείτε τώρα για κάτι περισσότερο.</w:t>
      </w:r>
    </w:p>
    <w:p w14:paraId="61F3D988" w14:textId="77777777" w:rsidR="00B51393" w:rsidRDefault="00BC3639">
      <w:pPr>
        <w:spacing w:line="600" w:lineRule="auto"/>
        <w:ind w:firstLine="720"/>
        <w:contextualSpacing/>
        <w:jc w:val="both"/>
        <w:rPr>
          <w:rFonts w:eastAsia="Times New Roman"/>
          <w:szCs w:val="24"/>
        </w:rPr>
      </w:pPr>
      <w:r>
        <w:rPr>
          <w:rFonts w:eastAsia="Times New Roman"/>
          <w:szCs w:val="24"/>
        </w:rPr>
        <w:t>Και εμείς σε</w:t>
      </w:r>
      <w:r>
        <w:rPr>
          <w:rFonts w:eastAsia="Times New Roman"/>
          <w:szCs w:val="24"/>
        </w:rPr>
        <w:t xml:space="preserve"> όλη αυτή την ιστορία από τους Αμερικάνους, τι θα πάρουμε; Μας είπαν και συζητάνε εδώ και ενάμιση χρόνο ότι θα μας δώσουν κάτι ελικόπτερα </w:t>
      </w:r>
      <w:r>
        <w:rPr>
          <w:rFonts w:eastAsia="Times New Roman"/>
          <w:szCs w:val="24"/>
          <w:lang w:val="en-US"/>
        </w:rPr>
        <w:t>K</w:t>
      </w:r>
      <w:r>
        <w:rPr>
          <w:rFonts w:eastAsia="Times New Roman"/>
          <w:szCs w:val="24"/>
          <w:lang w:val="en-US"/>
        </w:rPr>
        <w:t>iowa</w:t>
      </w:r>
      <w:r>
        <w:rPr>
          <w:rFonts w:eastAsia="Times New Roman"/>
          <w:szCs w:val="24"/>
        </w:rPr>
        <w:t xml:space="preserve">. </w:t>
      </w:r>
      <w:r>
        <w:rPr>
          <w:rFonts w:eastAsia="Times New Roman"/>
          <w:szCs w:val="24"/>
        </w:rPr>
        <w:lastRenderedPageBreak/>
        <w:t>Τελικά, όμως, αναβλήθηκε αυτή η παραχώρηση, διότι θα μας τα έδιναν «γυμνά», χωρίς ραντάρ, χωρίς οπλικά συστήματ</w:t>
      </w:r>
      <w:r>
        <w:rPr>
          <w:rFonts w:eastAsia="Times New Roman"/>
          <w:szCs w:val="24"/>
        </w:rPr>
        <w:t xml:space="preserve">α, χωρίς τίποτα απολύτως. Συζητάνε εδώ και κάποια χρόνια να μας παραχωρήσουν τεθωρακισμένα </w:t>
      </w:r>
      <w:r>
        <w:rPr>
          <w:rFonts w:eastAsia="Times New Roman"/>
          <w:szCs w:val="24"/>
          <w:lang w:val="en-US"/>
        </w:rPr>
        <w:t>A</w:t>
      </w:r>
      <w:r>
        <w:rPr>
          <w:rFonts w:eastAsia="Times New Roman"/>
          <w:szCs w:val="24"/>
          <w:lang w:val="en-US"/>
        </w:rPr>
        <w:t>brams</w:t>
      </w:r>
      <w:r>
        <w:rPr>
          <w:rFonts w:eastAsia="Times New Roman"/>
          <w:szCs w:val="24"/>
        </w:rPr>
        <w:t xml:space="preserve">. Συζήτηση γίνεται αλλά δεν έρχονται ποτέ. Και βλέπουμε χώρες όπως η Αλβανία, η Βουλγαρία, </w:t>
      </w:r>
      <w:r>
        <w:rPr>
          <w:rFonts w:eastAsia="Times New Roman"/>
          <w:szCs w:val="24"/>
        </w:rPr>
        <w:t xml:space="preserve">η </w:t>
      </w:r>
      <w:r>
        <w:rPr>
          <w:rFonts w:eastAsia="Times New Roman"/>
          <w:szCs w:val="24"/>
        </w:rPr>
        <w:t xml:space="preserve">Τουρκία και άλλες χώρες στην περιοχή </w:t>
      </w:r>
      <w:r>
        <w:rPr>
          <w:rFonts w:eastAsia="Times New Roman"/>
          <w:szCs w:val="24"/>
        </w:rPr>
        <w:t xml:space="preserve">να </w:t>
      </w:r>
      <w:r>
        <w:rPr>
          <w:rFonts w:eastAsia="Times New Roman"/>
          <w:szCs w:val="24"/>
        </w:rPr>
        <w:t>παίρνουν συνεχώς δωρεάν στ</w:t>
      </w:r>
      <w:r>
        <w:rPr>
          <w:rFonts w:eastAsia="Times New Roman"/>
          <w:szCs w:val="24"/>
        </w:rPr>
        <w:t>ρατιωτικό υλικό από την Αμερική.</w:t>
      </w:r>
    </w:p>
    <w:p w14:paraId="61F3D989"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Και τα δύο αντιτορπιλικά </w:t>
      </w:r>
      <w:proofErr w:type="spellStart"/>
      <w:r w:rsidRPr="00725FF0">
        <w:rPr>
          <w:rStyle w:val="a4"/>
          <w:bCs/>
          <w:i w:val="0"/>
          <w:iCs w:val="0"/>
          <w:color w:val="000000" w:themeColor="text1"/>
          <w:shd w:val="clear" w:color="auto" w:fill="FFFFFF"/>
        </w:rPr>
        <w:t>Arleigh</w:t>
      </w:r>
      <w:proofErr w:type="spellEnd"/>
      <w:r w:rsidRPr="00725FF0">
        <w:rPr>
          <w:rStyle w:val="a4"/>
          <w:bCs/>
          <w:i w:val="0"/>
          <w:iCs w:val="0"/>
          <w:color w:val="000000" w:themeColor="text1"/>
          <w:shd w:val="clear" w:color="auto" w:fill="FFFFFF"/>
        </w:rPr>
        <w:t xml:space="preserve"> </w:t>
      </w:r>
      <w:proofErr w:type="spellStart"/>
      <w:r w:rsidRPr="00725FF0">
        <w:rPr>
          <w:rStyle w:val="a4"/>
          <w:bCs/>
          <w:i w:val="0"/>
          <w:iCs w:val="0"/>
          <w:color w:val="000000" w:themeColor="text1"/>
          <w:shd w:val="clear" w:color="auto" w:fill="FFFFFF"/>
        </w:rPr>
        <w:t>Burke</w:t>
      </w:r>
      <w:proofErr w:type="spellEnd"/>
      <w:r w:rsidRPr="00725FF0" w:rsidDel="00725FF0">
        <w:rPr>
          <w:rFonts w:eastAsia="Times New Roman"/>
          <w:color w:val="000000" w:themeColor="text1"/>
          <w:szCs w:val="24"/>
        </w:rPr>
        <w:t xml:space="preserve"> </w:t>
      </w:r>
      <w:r>
        <w:rPr>
          <w:rFonts w:eastAsia="Times New Roman"/>
          <w:szCs w:val="24"/>
        </w:rPr>
        <w:t>όλο λένε ότι θα ενταχθούν στο Πολεμικό Ναυτικό, αλλά όλο δεν εντάσσονται. Και οι πληροφορίες μας λένε ότι υπάρχει ένα σοβαρότατο ζήτημα, διότι η απαίτηση των Αμερικανών γι</w:t>
      </w:r>
      <w:r>
        <w:rPr>
          <w:rFonts w:eastAsia="Times New Roman"/>
          <w:szCs w:val="24"/>
        </w:rPr>
        <w:t>’</w:t>
      </w:r>
      <w:r>
        <w:rPr>
          <w:rFonts w:eastAsia="Times New Roman"/>
          <w:szCs w:val="24"/>
        </w:rPr>
        <w:t xml:space="preserve"> αυτά τα πολύ χρήσιμα για την ασφάλειά μας αντιτορπιλικά είναι ότι επί της ουσίας τα θέλουν να βρίσκονται εδώ, ώστε όταν θα βρίσκεται ο έκτος στόλος στα πέριξ, να βρίσκονται σε μόνιμη και συνεχή απασχόληση για την προστασία του έκτου στόλου και όχι για τα </w:t>
      </w:r>
      <w:r>
        <w:rPr>
          <w:rFonts w:eastAsia="Times New Roman"/>
          <w:szCs w:val="24"/>
        </w:rPr>
        <w:t>εθνικά μας συμφέροντα.</w:t>
      </w:r>
    </w:p>
    <w:p w14:paraId="61F3D98A" w14:textId="77777777" w:rsidR="00B51393" w:rsidRDefault="00BC3639">
      <w:pPr>
        <w:spacing w:line="600" w:lineRule="auto"/>
        <w:ind w:firstLine="720"/>
        <w:contextualSpacing/>
        <w:jc w:val="both"/>
        <w:rPr>
          <w:rFonts w:eastAsia="Times New Roman"/>
          <w:szCs w:val="24"/>
        </w:rPr>
      </w:pPr>
      <w:r>
        <w:rPr>
          <w:rFonts w:eastAsia="Times New Roman"/>
          <w:szCs w:val="24"/>
        </w:rPr>
        <w:t>Όπως βλέπουμε η γενικότερη γεωπολιτική σκακιέρα αλλάζει συνεχώς. Συμβαίνουν σημεία και τέρατα, δραματικές αλλαγές στην ευρύτερη περιοχή, πλην Ελλάδος</w:t>
      </w:r>
      <w:r>
        <w:rPr>
          <w:rFonts w:eastAsia="Times New Roman"/>
          <w:szCs w:val="24"/>
        </w:rPr>
        <w:t>,</w:t>
      </w:r>
      <w:r>
        <w:rPr>
          <w:rFonts w:eastAsia="Times New Roman"/>
          <w:szCs w:val="24"/>
        </w:rPr>
        <w:t xml:space="preserve"> η οποία δεν κάνει τίποτε απολύτως σε κανένα επίπεδο. </w:t>
      </w:r>
    </w:p>
    <w:p w14:paraId="61F3D98B"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Παράδειγμα γι’ αυτό είναι η </w:t>
      </w:r>
      <w:r>
        <w:rPr>
          <w:rFonts w:eastAsia="Times New Roman"/>
          <w:szCs w:val="24"/>
        </w:rPr>
        <w:t xml:space="preserve">απίστευτη απάντηση που είχε δώσει ο τότε Υπουργός Αβραμόπουλος σε ερώτηση της Χρυσής Αυγής το 2012 για το </w:t>
      </w:r>
      <w:proofErr w:type="spellStart"/>
      <w:r>
        <w:rPr>
          <w:rFonts w:eastAsia="Times New Roman"/>
          <w:szCs w:val="24"/>
        </w:rPr>
        <w:t>απονομιμοποιημένο</w:t>
      </w:r>
      <w:proofErr w:type="spellEnd"/>
      <w:r>
        <w:rPr>
          <w:rFonts w:eastAsia="Times New Roman"/>
          <w:szCs w:val="24"/>
        </w:rPr>
        <w:t xml:space="preserve"> καθεστώς </w:t>
      </w:r>
      <w:proofErr w:type="spellStart"/>
      <w:r>
        <w:rPr>
          <w:rFonts w:eastAsia="Times New Roman"/>
          <w:szCs w:val="24"/>
        </w:rPr>
        <w:t>Άσαντ</w:t>
      </w:r>
      <w:proofErr w:type="spellEnd"/>
      <w:r>
        <w:rPr>
          <w:rFonts w:eastAsia="Times New Roman"/>
          <w:szCs w:val="24"/>
        </w:rPr>
        <w:t xml:space="preserve"> στη Συρία, υποστηρίζοντας τους </w:t>
      </w:r>
      <w:r>
        <w:rPr>
          <w:rFonts w:eastAsia="Times New Roman"/>
          <w:szCs w:val="24"/>
        </w:rPr>
        <w:t>ι</w:t>
      </w:r>
      <w:r>
        <w:rPr>
          <w:rFonts w:eastAsia="Times New Roman"/>
          <w:szCs w:val="24"/>
        </w:rPr>
        <w:t xml:space="preserve">σλαμιστές και τους </w:t>
      </w:r>
      <w:proofErr w:type="spellStart"/>
      <w:r>
        <w:rPr>
          <w:rFonts w:eastAsia="Times New Roman"/>
          <w:szCs w:val="24"/>
        </w:rPr>
        <w:t>τζιχαντιστές</w:t>
      </w:r>
      <w:proofErr w:type="spellEnd"/>
      <w:r>
        <w:rPr>
          <w:rFonts w:eastAsia="Times New Roman"/>
          <w:szCs w:val="24"/>
        </w:rPr>
        <w:t xml:space="preserve">. Βέβαια τώρα τα πράγματα άλλαξαν. Ο </w:t>
      </w:r>
      <w:proofErr w:type="spellStart"/>
      <w:r>
        <w:rPr>
          <w:rFonts w:eastAsia="Times New Roman"/>
          <w:szCs w:val="24"/>
        </w:rPr>
        <w:t>Άσαντ</w:t>
      </w:r>
      <w:proofErr w:type="spellEnd"/>
      <w:r>
        <w:rPr>
          <w:rFonts w:eastAsia="Times New Roman"/>
          <w:szCs w:val="24"/>
        </w:rPr>
        <w:t xml:space="preserve"> με τη βοήθε</w:t>
      </w:r>
      <w:r>
        <w:rPr>
          <w:rFonts w:eastAsia="Times New Roman"/>
          <w:szCs w:val="24"/>
        </w:rPr>
        <w:t xml:space="preserve">ια των Ρώσων </w:t>
      </w:r>
      <w:r>
        <w:rPr>
          <w:rFonts w:eastAsia="Times New Roman"/>
          <w:szCs w:val="24"/>
        </w:rPr>
        <w:lastRenderedPageBreak/>
        <w:t>επικράτησε κατά κράτος και έχουν αλλάξει όλες οι καταστάσεις στη Μέση Ανατολή και εμείς συνεχώς πάντοτε ήμασταν με αυτούς που στο τέλος χάνουν.</w:t>
      </w:r>
    </w:p>
    <w:p w14:paraId="61F3D98C" w14:textId="77777777" w:rsidR="00B51393" w:rsidRDefault="00BC3639">
      <w:pPr>
        <w:spacing w:line="600" w:lineRule="auto"/>
        <w:ind w:firstLine="720"/>
        <w:contextualSpacing/>
        <w:jc w:val="both"/>
        <w:rPr>
          <w:rFonts w:eastAsia="Times New Roman"/>
          <w:szCs w:val="24"/>
        </w:rPr>
      </w:pPr>
      <w:r>
        <w:rPr>
          <w:rFonts w:eastAsia="Times New Roman"/>
          <w:szCs w:val="24"/>
        </w:rPr>
        <w:t>Να δούμε και εάν κερδίσαμε και τίποτα στο οικονομικό πεδίο από την επίσκεψη στην Αμερική. Μόνο τη γ</w:t>
      </w:r>
      <w:r>
        <w:rPr>
          <w:rFonts w:eastAsia="Times New Roman"/>
          <w:szCs w:val="24"/>
        </w:rPr>
        <w:t>νωστή φράση «στήριξη για το χρέος». Μας δουλεύουν ψιλό γαζί</w:t>
      </w:r>
      <w:r>
        <w:rPr>
          <w:rFonts w:eastAsia="Times New Roman"/>
          <w:szCs w:val="24"/>
        </w:rPr>
        <w:t>!</w:t>
      </w:r>
      <w:r>
        <w:rPr>
          <w:rFonts w:eastAsia="Times New Roman"/>
          <w:szCs w:val="24"/>
        </w:rPr>
        <w:t xml:space="preserve"> Πώς θα γίνει αυτό, όταν το ΔΝΤ –για το οποίο πολύς λόγος γίνεται- διά στόματος Ομπάμα είναι ένας ακόμα βραχίονας της αμερικανικής εξωτερικής</w:t>
      </w:r>
      <w:r>
        <w:rPr>
          <w:rFonts w:eastAsia="Times New Roman"/>
          <w:szCs w:val="24"/>
        </w:rPr>
        <w:t xml:space="preserve"> πολιτικής</w:t>
      </w:r>
      <w:r>
        <w:rPr>
          <w:rFonts w:eastAsia="Times New Roman"/>
          <w:szCs w:val="24"/>
        </w:rPr>
        <w:t xml:space="preserve">;   </w:t>
      </w:r>
    </w:p>
    <w:p w14:paraId="61F3D98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Πριν τρία χρόνια βρισκόταν στη Σχολή </w:t>
      </w:r>
      <w:r>
        <w:rPr>
          <w:rFonts w:eastAsia="Times New Roman" w:cs="Times New Roman"/>
          <w:szCs w:val="24"/>
          <w:lang w:val="en-US"/>
        </w:rPr>
        <w:t>Wes</w:t>
      </w:r>
      <w:r>
        <w:rPr>
          <w:rFonts w:eastAsia="Times New Roman" w:cs="Times New Roman"/>
          <w:szCs w:val="24"/>
          <w:lang w:val="en-US"/>
        </w:rPr>
        <w:t>t</w:t>
      </w:r>
      <w:r>
        <w:rPr>
          <w:rFonts w:eastAsia="Times New Roman" w:cs="Times New Roman"/>
          <w:szCs w:val="24"/>
        </w:rPr>
        <w:t xml:space="preserve"> </w:t>
      </w:r>
      <w:r>
        <w:rPr>
          <w:rFonts w:eastAsia="Times New Roman" w:cs="Times New Roman"/>
          <w:szCs w:val="24"/>
          <w:lang w:val="en-US"/>
        </w:rPr>
        <w:t>Point</w:t>
      </w:r>
      <w:r>
        <w:rPr>
          <w:rFonts w:eastAsia="Times New Roman" w:cs="Times New Roman"/>
          <w:szCs w:val="24"/>
        </w:rPr>
        <w:t xml:space="preserve"> για να ορκίσει τους νέους αξιωματικούς και είπε ότι «εκτός από τον στρατό μας έχουμε την Παγκόσμια Τράπεζα και το ΔΝΤ». Περιμένετε όταν σας χτυπάνε το χέρι στην πλάτη ότι «κάτι θα κάνουμε για το ζήτημα αυτό» και δεν κάνουν τίποτα απολύτως. </w:t>
      </w:r>
    </w:p>
    <w:p w14:paraId="61F3D98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και μια πληροφορία ότι παλεύει τώρα το οικονομικό επιτελείο του κ. Σταθάκη, του κ. Τσίπρα</w:t>
      </w:r>
      <w:r>
        <w:rPr>
          <w:rFonts w:eastAsia="Times New Roman" w:cs="Times New Roman"/>
          <w:szCs w:val="24"/>
        </w:rPr>
        <w:t>,</w:t>
      </w:r>
      <w:r>
        <w:rPr>
          <w:rFonts w:eastAsia="Times New Roman" w:cs="Times New Roman"/>
          <w:szCs w:val="24"/>
        </w:rPr>
        <w:t xml:space="preserve"> για να βγει ένα νέο </w:t>
      </w:r>
      <w:r>
        <w:rPr>
          <w:rFonts w:eastAsia="Times New Roman" w:cs="Times New Roman"/>
          <w:szCs w:val="24"/>
          <w:lang w:val="en-US"/>
        </w:rPr>
        <w:t>swap</w:t>
      </w:r>
      <w:r>
        <w:rPr>
          <w:rFonts w:eastAsia="Times New Roman" w:cs="Times New Roman"/>
          <w:szCs w:val="24"/>
        </w:rPr>
        <w:t>,</w:t>
      </w:r>
      <w:r>
        <w:rPr>
          <w:rFonts w:eastAsia="Times New Roman" w:cs="Times New Roman"/>
          <w:szCs w:val="24"/>
        </w:rPr>
        <w:t xml:space="preserve"> ώστε να δούμε πώς θα μπορέσει να γίνει μια μετάθεση του χρέους -ούτε κούρεμα ούτε τίποτα απολύτως- για να ξελαφρώσουν για λίγο χρονικό διά</w:t>
      </w:r>
      <w:r>
        <w:rPr>
          <w:rFonts w:eastAsia="Times New Roman" w:cs="Times New Roman"/>
          <w:szCs w:val="24"/>
        </w:rPr>
        <w:t>στημα και οι επόμενοι, οι μεθεπόμενοι να το φάνε στο</w:t>
      </w:r>
      <w:r>
        <w:rPr>
          <w:rFonts w:eastAsia="Times New Roman" w:cs="Times New Roman"/>
          <w:szCs w:val="24"/>
        </w:rPr>
        <w:t>ν</w:t>
      </w:r>
      <w:r>
        <w:rPr>
          <w:rFonts w:eastAsia="Times New Roman" w:cs="Times New Roman"/>
          <w:szCs w:val="24"/>
        </w:rPr>
        <w:t xml:space="preserve"> σβέρκο. Τελικά αυτό το ταξίδι είναι αποκλειστικά ένα ταξίδι αναψυχής. </w:t>
      </w:r>
    </w:p>
    <w:p w14:paraId="61F3D98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Αλήθεια, είπατε τίποτα στην ομογένεια, που είναι και βαθιά θρησκευόμενη, για τα εκκλησιαστικά ζητήματα; Διαβάσαμε μόλις προχθές ότι</w:t>
      </w:r>
      <w:r>
        <w:rPr>
          <w:rFonts w:eastAsia="Times New Roman" w:cs="Times New Roman"/>
          <w:szCs w:val="24"/>
        </w:rPr>
        <w:t xml:space="preserve"> ο κ. Φίλης έδινε σε μια εφημερίδα της Αριστεράς μαθήματα για τα εκκλησιαστικά ζητήματα. Πολύ ωραία, να τον χρησιμοποιήσουν και τα κατηχητικά και αλλού</w:t>
      </w:r>
      <w:r>
        <w:rPr>
          <w:rFonts w:eastAsia="Times New Roman" w:cs="Times New Roman"/>
          <w:szCs w:val="24"/>
        </w:rPr>
        <w:t>, για</w:t>
      </w:r>
      <w:r>
        <w:rPr>
          <w:rFonts w:eastAsia="Times New Roman" w:cs="Times New Roman"/>
          <w:szCs w:val="24"/>
        </w:rPr>
        <w:t xml:space="preserve"> να κατευθύνει τα ζητήματα της </w:t>
      </w:r>
      <w:r>
        <w:rPr>
          <w:rFonts w:eastAsia="Times New Roman" w:cs="Times New Roman"/>
          <w:szCs w:val="24"/>
        </w:rPr>
        <w:lastRenderedPageBreak/>
        <w:t>Εκκλησίας</w:t>
      </w:r>
      <w:r>
        <w:rPr>
          <w:rFonts w:eastAsia="Times New Roman" w:cs="Times New Roman"/>
          <w:szCs w:val="24"/>
        </w:rPr>
        <w:t>!</w:t>
      </w:r>
      <w:r>
        <w:rPr>
          <w:rFonts w:eastAsia="Times New Roman" w:cs="Times New Roman"/>
          <w:szCs w:val="24"/>
        </w:rPr>
        <w:t xml:space="preserve"> Είδαμε και τον κ. Κοντονή να φιλά τον σταυρό προχθές που τ</w:t>
      </w:r>
      <w:r>
        <w:rPr>
          <w:rFonts w:eastAsia="Times New Roman" w:cs="Times New Roman"/>
          <w:szCs w:val="24"/>
        </w:rPr>
        <w:t>ου έδωσε ο Ιερώνυμος σε έναν αγιασμό και όλα καλά</w:t>
      </w:r>
      <w:r>
        <w:rPr>
          <w:rFonts w:eastAsia="Times New Roman" w:cs="Times New Roman"/>
          <w:szCs w:val="24"/>
        </w:rPr>
        <w:t>!</w:t>
      </w:r>
      <w:r>
        <w:rPr>
          <w:rFonts w:eastAsia="Times New Roman" w:cs="Times New Roman"/>
          <w:szCs w:val="24"/>
        </w:rPr>
        <w:t xml:space="preserve"> </w:t>
      </w:r>
    </w:p>
    <w:p w14:paraId="61F3D99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Όσο για το εν λόγω νομοσχέδιο, τοποθετήθηκε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Ζαρούλια</w:t>
      </w:r>
      <w:proofErr w:type="spellEnd"/>
      <w:r>
        <w:rPr>
          <w:rFonts w:eastAsia="Times New Roman" w:cs="Times New Roman"/>
          <w:szCs w:val="24"/>
        </w:rPr>
        <w:t xml:space="preserve"> και θα </w:t>
      </w:r>
      <w:proofErr w:type="spellStart"/>
      <w:r>
        <w:rPr>
          <w:rFonts w:eastAsia="Times New Roman" w:cs="Times New Roman"/>
          <w:szCs w:val="24"/>
        </w:rPr>
        <w:t>ξανατοποθετηθεί</w:t>
      </w:r>
      <w:proofErr w:type="spellEnd"/>
      <w:r>
        <w:rPr>
          <w:rFonts w:eastAsia="Times New Roman" w:cs="Times New Roman"/>
          <w:szCs w:val="24"/>
        </w:rPr>
        <w:t xml:space="preserve"> για κάποια άρθρα. Αλήθεια, γιατί δεν δώσατε, σύντροφοι της Αριστεράς, το καλό παράδειγμα με το μεγαλύτερο αυθαίρετο του κόσ</w:t>
      </w:r>
      <w:r>
        <w:rPr>
          <w:rFonts w:eastAsia="Times New Roman" w:cs="Times New Roman"/>
          <w:szCs w:val="24"/>
        </w:rPr>
        <w:t xml:space="preserve">μου, το </w:t>
      </w:r>
      <w:r>
        <w:rPr>
          <w:rFonts w:eastAsia="Times New Roman" w:cs="Times New Roman"/>
          <w:szCs w:val="24"/>
        </w:rPr>
        <w:t>«</w:t>
      </w:r>
      <w:r>
        <w:rPr>
          <w:rFonts w:eastAsia="Times New Roman" w:cs="Times New Roman"/>
          <w:szCs w:val="24"/>
          <w:lang w:val="en-US"/>
        </w:rPr>
        <w:t>The</w:t>
      </w:r>
      <w:r w:rsidRPr="00950689">
        <w:rPr>
          <w:rFonts w:eastAsia="Times New Roman" w:cs="Times New Roman"/>
          <w:szCs w:val="24"/>
        </w:rPr>
        <w:t xml:space="preserve"> </w:t>
      </w:r>
      <w:r>
        <w:rPr>
          <w:rFonts w:eastAsia="Times New Roman" w:cs="Times New Roman"/>
          <w:szCs w:val="24"/>
          <w:lang w:val="en-US"/>
        </w:rPr>
        <w:t>Mall</w:t>
      </w:r>
      <w:r>
        <w:rPr>
          <w:rFonts w:eastAsia="Times New Roman" w:cs="Times New Roman"/>
          <w:szCs w:val="24"/>
        </w:rPr>
        <w:t>»</w:t>
      </w:r>
      <w:r>
        <w:rPr>
          <w:rFonts w:eastAsia="Times New Roman" w:cs="Times New Roman"/>
          <w:szCs w:val="24"/>
        </w:rPr>
        <w:t>, που κάποτε ήσασταν στα κάγκελα και φωνάζατε, αλλά σιγά-σιγά και εσείς, τώρα που είσαστε Κυβέρνηση, το «κάνατε γαργάρα» και προσπαθείτε να το νομιμοποιήσετε πάση θυσία; Την ίδια ώρα που καλείτε όλους όσο</w:t>
      </w:r>
      <w:r>
        <w:rPr>
          <w:rFonts w:eastAsia="Times New Roman" w:cs="Times New Roman"/>
          <w:szCs w:val="24"/>
        </w:rPr>
        <w:t>ι</w:t>
      </w:r>
      <w:r>
        <w:rPr>
          <w:rFonts w:eastAsia="Times New Roman" w:cs="Times New Roman"/>
          <w:szCs w:val="24"/>
        </w:rPr>
        <w:t xml:space="preserve"> έχουν μία παράνομη πέργκολα ή κάτι άλλο να πληρώσουν</w:t>
      </w:r>
      <w:r>
        <w:rPr>
          <w:rFonts w:eastAsia="Times New Roman" w:cs="Times New Roman"/>
          <w:szCs w:val="24"/>
        </w:rPr>
        <w:t xml:space="preserve"> </w:t>
      </w:r>
      <w:r>
        <w:rPr>
          <w:rFonts w:eastAsia="Times New Roman" w:cs="Times New Roman"/>
          <w:szCs w:val="24"/>
        </w:rPr>
        <w:t xml:space="preserve">και να </w:t>
      </w:r>
      <w:proofErr w:type="spellStart"/>
      <w:r>
        <w:rPr>
          <w:rFonts w:eastAsia="Times New Roman" w:cs="Times New Roman"/>
          <w:szCs w:val="24"/>
        </w:rPr>
        <w:t>ξαναπληρώσουν</w:t>
      </w:r>
      <w:proofErr w:type="spellEnd"/>
      <w:r>
        <w:rPr>
          <w:rFonts w:eastAsia="Times New Roman" w:cs="Times New Roman"/>
          <w:szCs w:val="24"/>
        </w:rPr>
        <w:t xml:space="preserve"> για να το νομιμοποιήσουν, για το μεγαλύτερο αυθαίρετο του κόσμου δεν κάνετε τίποτα απολύτως.</w:t>
      </w:r>
    </w:p>
    <w:p w14:paraId="61F3D99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και τι έγινε με αυτόν τον παράνομο οικισμό των </w:t>
      </w:r>
      <w:proofErr w:type="spellStart"/>
      <w:r>
        <w:rPr>
          <w:rFonts w:eastAsia="Times New Roman" w:cs="Times New Roman"/>
          <w:szCs w:val="24"/>
        </w:rPr>
        <w:t>Ρομά</w:t>
      </w:r>
      <w:proofErr w:type="spellEnd"/>
      <w:r>
        <w:rPr>
          <w:rFonts w:eastAsia="Times New Roman" w:cs="Times New Roman"/>
          <w:szCs w:val="24"/>
        </w:rPr>
        <w:t xml:space="preserve"> πίσω από το Νομισματοκοπείο</w:t>
      </w:r>
      <w:r>
        <w:rPr>
          <w:rFonts w:eastAsia="Times New Roman" w:cs="Times New Roman"/>
          <w:szCs w:val="24"/>
        </w:rPr>
        <w:t xml:space="preserve">, που είναι η «γάγγραινα» για όλη εκείνη την περιοχή; Τίποτα απολύτως. Λέτε κάτι; Ολόκληρο νομοσχέδιο φέρατε. Τα δίκαια αιτήματα των πολιτών, των ιδιοκτητών της γης που την έχουν καταπατήσει; Τίποτα απολύτως. Δύο μέτρα και δύο σταθμά, όπου σας βολεύει και </w:t>
      </w:r>
      <w:r>
        <w:rPr>
          <w:rFonts w:eastAsia="Times New Roman" w:cs="Times New Roman"/>
          <w:szCs w:val="24"/>
        </w:rPr>
        <w:t xml:space="preserve">όπου δεν σας βολεύει. Δεν σας ενδιαφέρει φυσικά να τακτοποιήσετε αυθαίρετα. Εισπρακτικό είναι και αυτό το νομοσχέδιο και ψηφοθηρικό, κάποια </w:t>
      </w:r>
      <w:proofErr w:type="spellStart"/>
      <w:r>
        <w:rPr>
          <w:rFonts w:eastAsia="Times New Roman" w:cs="Times New Roman"/>
          <w:szCs w:val="24"/>
        </w:rPr>
        <w:t>ρουσφετάκια</w:t>
      </w:r>
      <w:proofErr w:type="spellEnd"/>
      <w:r>
        <w:rPr>
          <w:rFonts w:eastAsia="Times New Roman" w:cs="Times New Roman"/>
          <w:szCs w:val="24"/>
        </w:rPr>
        <w:t xml:space="preserve"> σε κατά τόπους περιοχές.</w:t>
      </w:r>
    </w:p>
    <w:p w14:paraId="61F3D99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 τις τροπολογίες, κύριε Υπουργέ, εκτός από την τροπολογία με γενικό αριθμό 1</w:t>
      </w:r>
      <w:r>
        <w:rPr>
          <w:rFonts w:eastAsia="Times New Roman" w:cs="Times New Roman"/>
          <w:szCs w:val="24"/>
        </w:rPr>
        <w:t>269 όπου θα πούμε «</w:t>
      </w:r>
      <w:r>
        <w:rPr>
          <w:rFonts w:eastAsia="Times New Roman" w:cs="Times New Roman"/>
          <w:szCs w:val="24"/>
        </w:rPr>
        <w:t>π</w:t>
      </w:r>
      <w:r>
        <w:rPr>
          <w:rFonts w:eastAsia="Times New Roman" w:cs="Times New Roman"/>
          <w:szCs w:val="24"/>
        </w:rPr>
        <w:t>αρών», στις άλλες τρεις λέμε «</w:t>
      </w:r>
      <w:r>
        <w:rPr>
          <w:rFonts w:eastAsia="Times New Roman" w:cs="Times New Roman"/>
          <w:szCs w:val="24"/>
        </w:rPr>
        <w:t>ό</w:t>
      </w:r>
      <w:r>
        <w:rPr>
          <w:rFonts w:eastAsia="Times New Roman" w:cs="Times New Roman"/>
          <w:szCs w:val="24"/>
        </w:rPr>
        <w:t>χι», όπως «</w:t>
      </w:r>
      <w:r>
        <w:rPr>
          <w:rFonts w:eastAsia="Times New Roman" w:cs="Times New Roman"/>
          <w:szCs w:val="24"/>
        </w:rPr>
        <w:t>ό</w:t>
      </w:r>
      <w:r>
        <w:rPr>
          <w:rFonts w:eastAsia="Times New Roman" w:cs="Times New Roman"/>
          <w:szCs w:val="24"/>
        </w:rPr>
        <w:t xml:space="preserve">χι» λέμε και στις βουλευτικές τροπολογίες. </w:t>
      </w:r>
    </w:p>
    <w:p w14:paraId="61F3D99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τελειώνοντας, τα πράγματα είναι πολύ άσχημα για την πατρίδα μας. Και όπως έλεγε και ο μεγάλος Θεόδωρος Κολοκοτρώνης στα Απομνημονεύματά του</w:t>
      </w:r>
      <w:r>
        <w:rPr>
          <w:rFonts w:eastAsia="Times New Roman" w:cs="Times New Roman"/>
          <w:szCs w:val="24"/>
        </w:rPr>
        <w:t xml:space="preserve">, ως προφήτης: «Με άθεους, με </w:t>
      </w:r>
      <w:proofErr w:type="spellStart"/>
      <w:r>
        <w:rPr>
          <w:rFonts w:eastAsia="Times New Roman" w:cs="Times New Roman"/>
          <w:szCs w:val="24"/>
        </w:rPr>
        <w:t>εκκλησιομάχους</w:t>
      </w:r>
      <w:proofErr w:type="spellEnd"/>
      <w:r>
        <w:rPr>
          <w:rFonts w:eastAsia="Times New Roman" w:cs="Times New Roman"/>
          <w:szCs w:val="24"/>
        </w:rPr>
        <w:t xml:space="preserve">, με </w:t>
      </w:r>
      <w:proofErr w:type="spellStart"/>
      <w:r>
        <w:rPr>
          <w:rFonts w:eastAsia="Times New Roman" w:cs="Times New Roman"/>
          <w:szCs w:val="24"/>
        </w:rPr>
        <w:t>καταδιεφθαρμένους</w:t>
      </w:r>
      <w:proofErr w:type="spellEnd"/>
      <w:r>
        <w:rPr>
          <w:rFonts w:eastAsia="Times New Roman" w:cs="Times New Roman"/>
          <w:szCs w:val="24"/>
        </w:rPr>
        <w:t xml:space="preserve"> πολιτικούς το έθνος δεν στέκει». Αν θέλουμε να αλλάξουν τα πράγματα θα πρέπει να αλλάξουμε πολλά.</w:t>
      </w:r>
    </w:p>
    <w:p w14:paraId="61F3D99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61F3D995"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1F3D99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w:t>
      </w:r>
      <w:r>
        <w:rPr>
          <w:rFonts w:eastAsia="Times New Roman" w:cs="Times New Roman"/>
          <w:b/>
          <w:szCs w:val="24"/>
        </w:rPr>
        <w:t>ς Κρεμαστινός):</w:t>
      </w:r>
      <w:r>
        <w:rPr>
          <w:rFonts w:eastAsia="Times New Roman" w:cs="Times New Roman"/>
          <w:szCs w:val="24"/>
        </w:rPr>
        <w:t xml:space="preserve"> Ευχαριστώ και εγώ.</w:t>
      </w:r>
    </w:p>
    <w:p w14:paraId="61F3D99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w:t>
      </w:r>
      <w:r>
        <w:rPr>
          <w:rFonts w:eastAsia="Times New Roman" w:cs="Times New Roman"/>
          <w:szCs w:val="24"/>
        </w:rPr>
        <w:t>αν για την ιστορία του κτηρίου και τον τρόπο οργάνωσης και λειτουργίας της Βουλής, σαράντα έξι μαθητές και μαθήτριες και τέσσερις εκπαιδευτικοί συνοδοί τους από το 7</w:t>
      </w:r>
      <w:r>
        <w:rPr>
          <w:rFonts w:eastAsia="Times New Roman" w:cs="Times New Roman"/>
          <w:szCs w:val="24"/>
          <w:vertAlign w:val="superscript"/>
        </w:rPr>
        <w:t>ο</w:t>
      </w:r>
      <w:r>
        <w:rPr>
          <w:rFonts w:eastAsia="Times New Roman" w:cs="Times New Roman"/>
          <w:szCs w:val="24"/>
        </w:rPr>
        <w:t xml:space="preserve"> Δημοτικό Σχολείο Λιβαδειάς.</w:t>
      </w:r>
    </w:p>
    <w:p w14:paraId="61F3D99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61F3D999"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w:t>
      </w:r>
      <w:r>
        <w:rPr>
          <w:rFonts w:eastAsia="Times New Roman" w:cs="Times New Roman"/>
          <w:szCs w:val="24"/>
        </w:rPr>
        <w:t>ες της Βουλής)</w:t>
      </w:r>
    </w:p>
    <w:p w14:paraId="61F3D99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Ηγουμενίδης</w:t>
      </w:r>
      <w:proofErr w:type="spellEnd"/>
      <w:r>
        <w:rPr>
          <w:rFonts w:eastAsia="Times New Roman" w:cs="Times New Roman"/>
          <w:szCs w:val="24"/>
        </w:rPr>
        <w:t>, Βουλευτής του ΣΥΡΙΖΑ, για επτά λεπτά.</w:t>
      </w:r>
    </w:p>
    <w:p w14:paraId="61F3D99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61F3D99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Υπουργοί, κυρίες και κύριοι συνάδελφοι, συζητώντας το θέμα της αυθαίρετης δόμησης, κατά τη γνώμη μου είναι απαραίτητ</w:t>
      </w:r>
      <w:r>
        <w:rPr>
          <w:rFonts w:eastAsia="Times New Roman" w:cs="Times New Roman"/>
          <w:szCs w:val="24"/>
        </w:rPr>
        <w:t xml:space="preserve">ο να διαχωρίσουμε τα αυθαίρετα κτίσματα των </w:t>
      </w:r>
      <w:proofErr w:type="spellStart"/>
      <w:r>
        <w:rPr>
          <w:rFonts w:eastAsia="Times New Roman" w:cs="Times New Roman"/>
          <w:szCs w:val="24"/>
        </w:rPr>
        <w:t>πυκνοκατοικημένων</w:t>
      </w:r>
      <w:proofErr w:type="spellEnd"/>
      <w:r>
        <w:rPr>
          <w:rFonts w:eastAsia="Times New Roman" w:cs="Times New Roman"/>
          <w:szCs w:val="24"/>
        </w:rPr>
        <w:t xml:space="preserve"> περιοχών πόλεων. Υπάρχουν πόλεις που το 50% με 80% των κτισμάτων τους είναι αυθαίρετες κατασκευές, επειδή σε κάποιες από αυτές τα τελευταία πενήντα χρόνια δεν έχει γίνει κα</w:t>
      </w:r>
      <w:r>
        <w:rPr>
          <w:rFonts w:eastAsia="Times New Roman" w:cs="Times New Roman"/>
          <w:szCs w:val="24"/>
        </w:rPr>
        <w:t>μ</w:t>
      </w:r>
      <w:r>
        <w:rPr>
          <w:rFonts w:eastAsia="Times New Roman" w:cs="Times New Roman"/>
          <w:szCs w:val="24"/>
        </w:rPr>
        <w:t>μία ή ελάχιστες παρεμ</w:t>
      </w:r>
      <w:r>
        <w:rPr>
          <w:rFonts w:eastAsia="Times New Roman" w:cs="Times New Roman"/>
          <w:szCs w:val="24"/>
        </w:rPr>
        <w:t>βάσεις με βάση τις ανάγκες στα σχέδια πόλης. Έτσι το πρόβλημα σε πολλές περιοχές έχει πάρει εκρηκτικές διαστάσεις και αποτελεί αιτία δικαιολογημένης κοινωνικής ανησυχίας.</w:t>
      </w:r>
    </w:p>
    <w:p w14:paraId="61F3D99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Ήρθαν σε αυτό εδώ το Βήμα, κύριε Πρόεδρε, αρκετοί συνάδελφοι από τη Νέα Δημοκρατία κα</w:t>
      </w:r>
      <w:r>
        <w:rPr>
          <w:rFonts w:eastAsia="Times New Roman" w:cs="Times New Roman"/>
          <w:szCs w:val="24"/>
        </w:rPr>
        <w:t>ι το ΠΑΣΟΚ. Κατ’ αρχ</w:t>
      </w:r>
      <w:r>
        <w:rPr>
          <w:rFonts w:eastAsia="Times New Roman" w:cs="Times New Roman"/>
          <w:szCs w:val="24"/>
        </w:rPr>
        <w:t>άς</w:t>
      </w:r>
      <w:r>
        <w:rPr>
          <w:rFonts w:eastAsia="Times New Roman" w:cs="Times New Roman"/>
          <w:szCs w:val="24"/>
        </w:rPr>
        <w:t xml:space="preserve"> τοποθετήθηκαν για το ταξίδι του Πρωθυπουργού στην Αμερική. Τώρα που συζητήσαμε την αναβάθμιση των </w:t>
      </w:r>
      <w:r>
        <w:rPr>
          <w:rFonts w:eastAsia="Times New Roman" w:cs="Times New Roman"/>
          <w:szCs w:val="24"/>
          <w:lang w:val="en-US"/>
        </w:rPr>
        <w:t>F</w:t>
      </w:r>
      <w:r>
        <w:rPr>
          <w:rFonts w:eastAsia="Times New Roman" w:cs="Times New Roman"/>
          <w:szCs w:val="24"/>
        </w:rPr>
        <w:t xml:space="preserve">-16, τους έπιασε ο πόνος για τους φτωχούς και τους αδύναμους αυτής της κοινωνίας, που με την πολιτική τους δημιούργησαν. Αν κάναμε το </w:t>
      </w:r>
      <w:r>
        <w:rPr>
          <w:rFonts w:eastAsia="Times New Roman" w:cs="Times New Roman"/>
          <w:szCs w:val="24"/>
        </w:rPr>
        <w:t>ανάποδο, τότε θα μίλαγαν και θα έκαναν σημαία τους το αξιόμαχο των Ενόπλων Δυνάμεων.</w:t>
      </w:r>
    </w:p>
    <w:p w14:paraId="61F3D99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Κύριοι της Νέας Δημοκρατίας και του ΠΑΣΟΚ, ούτε το αξιόμαχο των Ενόπλων Δυνάμεων σάς ενδιαφέρει ούτε οι φτωχοί και αδύναμοι αυτής της κοινωνίας. Σας ενδιαφέρει πώς θα χτυπήσετε τον ΣΥΡΙΖΑ. Εντάξει, το αντιλαμβάνομαι. Θέλετε να κρυφτείτε, αλλά η πίκρα δεν σ</w:t>
      </w:r>
      <w:r>
        <w:rPr>
          <w:rFonts w:eastAsia="Times New Roman" w:cs="Times New Roman"/>
          <w:szCs w:val="24"/>
        </w:rPr>
        <w:t xml:space="preserve">ας αφήνει. Χρησιμοποιείτε οποιοδήποτε επιχείρημα ακριβώς για να επιχειρηματολογήσετε εναντίον της Κυβέρνησης.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lastRenderedPageBreak/>
        <w:t>το μόνο που κρατάω είναι ότι το μέγεθος των αντιδράσεων και της έκφρασης της πίκρας σας αντανακλά τις επιτυχίες της Κυβέρνησής</w:t>
      </w:r>
      <w:r>
        <w:rPr>
          <w:rFonts w:eastAsia="Times New Roman" w:cs="Times New Roman"/>
          <w:szCs w:val="24"/>
        </w:rPr>
        <w:t xml:space="preserve"> μας. </w:t>
      </w:r>
    </w:p>
    <w:p w14:paraId="61F3D99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Ήρθαμε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ακούσαμε πολλά για επιτυχίες από τους προηγούμενους νόμους σχετικά με το περιβάλλον. Ήταν τόσο επιτυχημένοι οι νόμοι που φέρατε, που στις πόλεις Ηρακλείου και Γαζίου στην Κρήτη το 10% έχει υποβάλει αίτηση τακτοποίησης αυθαιρέτου. Γιατί; </w:t>
      </w:r>
    </w:p>
    <w:p w14:paraId="61F3D9A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το πρόβλημα αλλά και η επιτυχία των νόμων σας δεν τελειώνει εδώ. Ακόμα και αν οι Έλληνες αποφάσιζαν να γκρεμίσουν τα αυθαίρετα κτίσματά τους –μιλάμε για ένα εκατομμύριο κτίσματα, στην περιοχή του Ηρακλείου 60% μέχρι και 80% στο Γάζι- καταλαβαίνετε ότι αν</w:t>
      </w:r>
      <w:r>
        <w:rPr>
          <w:rFonts w:eastAsia="Times New Roman" w:cs="Times New Roman"/>
          <w:szCs w:val="24"/>
        </w:rPr>
        <w:t xml:space="preserve"> κατεδαφίζονταν αυτά τα κτήρια, οι εικόνες από τις βομβαρδισμένες πόλεις της Συρίας που φτάνουν στους τηλεοπτικούς μας δέκτες θα ήταν παιδική χαρά μπροστά στο αποτέλεσμα που θα δημιουργούσαν οι νόμοι σας. Ακόμα</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κι αν αποφάσιζαν να τα κατεδαφίσουν,</w:t>
      </w:r>
      <w:r>
        <w:rPr>
          <w:rFonts w:eastAsia="Times New Roman" w:cs="Times New Roman"/>
          <w:szCs w:val="24"/>
        </w:rPr>
        <w:t xml:space="preserve"> ουσιαστικά οι Έλληνες πολίτες θα ήταν χρεωμένοι από τη μέχρι σήμερα διατήρηση των αυθαιρέτων τους με 360 δισεκατομμύρια, ποσό πάνω από το εξωτερικό χρέος της χώρας. Πολλά παραδείγματα για τις επιτυχίες σας, που πραγματικά να μας λείπουν. </w:t>
      </w:r>
    </w:p>
    <w:p w14:paraId="61F3D9A1" w14:textId="77777777" w:rsidR="00B51393" w:rsidRDefault="00BC3639">
      <w:pPr>
        <w:spacing w:line="600" w:lineRule="auto"/>
        <w:ind w:firstLine="720"/>
        <w:contextualSpacing/>
        <w:jc w:val="both"/>
        <w:rPr>
          <w:rFonts w:eastAsia="Times New Roman" w:cs="Times New Roman"/>
          <w:szCs w:val="24"/>
        </w:rPr>
      </w:pPr>
      <w:r w:rsidRPr="002E2565">
        <w:rPr>
          <w:rFonts w:eastAsia="Times New Roman" w:cs="Times New Roman"/>
          <w:szCs w:val="24"/>
        </w:rPr>
        <w:t xml:space="preserve">Συνοψίζοντας θα </w:t>
      </w:r>
      <w:r w:rsidRPr="002E2565">
        <w:rPr>
          <w:rFonts w:eastAsia="Times New Roman" w:cs="Times New Roman"/>
          <w:szCs w:val="24"/>
        </w:rPr>
        <w:t xml:space="preserve">έλεγα, κύριε Πρόεδρε, ότι πρώτον το πρόβλημα των </w:t>
      </w:r>
      <w:r w:rsidRPr="002E2565">
        <w:rPr>
          <w:rFonts w:eastAsia="Times New Roman" w:cs="Times New Roman"/>
          <w:szCs w:val="24"/>
        </w:rPr>
        <w:t>«</w:t>
      </w:r>
      <w:proofErr w:type="spellStart"/>
      <w:r w:rsidRPr="002E2565">
        <w:rPr>
          <w:rFonts w:eastAsia="Times New Roman" w:cs="Times New Roman"/>
          <w:szCs w:val="24"/>
        </w:rPr>
        <w:t>αυθαιρετουπόλεων</w:t>
      </w:r>
      <w:proofErr w:type="spellEnd"/>
      <w:r w:rsidRPr="002E2565">
        <w:rPr>
          <w:rFonts w:eastAsia="Times New Roman" w:cs="Times New Roman"/>
          <w:szCs w:val="24"/>
        </w:rPr>
        <w:t>»,</w:t>
      </w:r>
      <w:r w:rsidRPr="002E2565">
        <w:rPr>
          <w:rFonts w:eastAsia="Times New Roman" w:cs="Times New Roman"/>
          <w:szCs w:val="24"/>
        </w:rPr>
        <w:t xml:space="preserve"> πρώτα από όλα αντανακλά την ανεπάρκεια διαχρονικά της ελληνικής πολιτείας στην αντιμετώπιση της συγκέντρωσης του πληθυσμού στα αστικά κέντρα, </w:t>
      </w:r>
      <w:r w:rsidRPr="002E2565">
        <w:rPr>
          <w:rFonts w:eastAsia="Times New Roman" w:cs="Times New Roman"/>
          <w:szCs w:val="24"/>
        </w:rPr>
        <w:lastRenderedPageBreak/>
        <w:t>στη διάγνωση των στεγαστικών αναγκών και τη χ</w:t>
      </w:r>
      <w:r w:rsidRPr="002E2565">
        <w:rPr>
          <w:rFonts w:eastAsia="Times New Roman" w:cs="Times New Roman"/>
          <w:szCs w:val="24"/>
        </w:rPr>
        <w:t xml:space="preserve">ρηματοδότηση σχεδίων πόλης σε πόλεις και περιοχές μεγάλης συγκέντρωσης πληθυσμού. </w:t>
      </w:r>
    </w:p>
    <w:p w14:paraId="61F3D9A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Δεύτερον, με την πολιτική που ακολούθησαν οι μέχρι σήμερα κυβερνήσεις ΠΑΣΟΚ και Νέας Δημοκρατίας, το πρόβλημα των αυθαιρέτων από τη μια μεριά γιγαντώθηκε, από την άλλη αξιοπ</w:t>
      </w:r>
      <w:r>
        <w:rPr>
          <w:rFonts w:eastAsia="Times New Roman" w:cs="Times New Roman"/>
          <w:szCs w:val="24"/>
        </w:rPr>
        <w:t>οιήθηκε στην αναζήτηση εκλογικής πελατείας μέσω της πολιτικής ομηρίας των ιδιοκτητών των αυθαιρέτων στις φρούδες υποσχέσεις νομιμοποίησης.</w:t>
      </w:r>
    </w:p>
    <w:p w14:paraId="61F3D9A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Τρίτον, οι συνεχείς παρατάσεις της εφαρμογής των νόμων που δίνονταν μέχρι σήμερα από τις προηγούμενες κυβερνήσεις, ου</w:t>
      </w:r>
      <w:r>
        <w:rPr>
          <w:rFonts w:eastAsia="Times New Roman" w:cs="Times New Roman"/>
          <w:szCs w:val="24"/>
        </w:rPr>
        <w:t xml:space="preserve">σιαστικά συνέβαλαν στη διαιώνιση αυτής της σάπιας, αρρωστημένης πραγματικότητας, κρύβοντας το πρόβλημα κάτω από το χαλί. </w:t>
      </w:r>
    </w:p>
    <w:p w14:paraId="61F3D9A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Αριστερά, και για λόγους αρχών και για λόγους ιδεολογίας και για λόγους πολιτικής ευθύνης, δεν μπορεί ούτε να κρύβεται όπως το ΠΑΣΟΚ</w:t>
      </w:r>
      <w:r>
        <w:rPr>
          <w:rFonts w:eastAsia="Times New Roman" w:cs="Times New Roman"/>
          <w:szCs w:val="24"/>
        </w:rPr>
        <w:t xml:space="preserve"> και η Νέα Δημοκρατία αλλά ούτε να κρύψει το πρόβλημα. Οφείλει να το αντιμετωπίσει με σεβασμό στο περιβάλλον, με σεβασμό και ευθύνη στον λαό μας. Πολιτική με αριστερό αποτύπωμα και κοινωνικό πρόσημο είναι η πολιτική άρσης των πολιτικών επιλογών</w:t>
      </w:r>
      <w:r>
        <w:rPr>
          <w:rFonts w:eastAsia="Times New Roman" w:cs="Times New Roman"/>
          <w:szCs w:val="24"/>
        </w:rPr>
        <w:t>,</w:t>
      </w:r>
      <w:r>
        <w:rPr>
          <w:rFonts w:eastAsia="Times New Roman" w:cs="Times New Roman"/>
          <w:szCs w:val="24"/>
        </w:rPr>
        <w:t xml:space="preserve"> που οδηγού</w:t>
      </w:r>
      <w:r>
        <w:rPr>
          <w:rFonts w:eastAsia="Times New Roman" w:cs="Times New Roman"/>
          <w:szCs w:val="24"/>
        </w:rPr>
        <w:t>ν στην κατασκευή των αυθαίρετων κτισμάτων, είναι η πολιτική</w:t>
      </w:r>
      <w:r>
        <w:rPr>
          <w:rFonts w:eastAsia="Times New Roman" w:cs="Times New Roman"/>
          <w:szCs w:val="24"/>
        </w:rPr>
        <w:t>,</w:t>
      </w:r>
      <w:r>
        <w:rPr>
          <w:rFonts w:eastAsia="Times New Roman" w:cs="Times New Roman"/>
          <w:szCs w:val="24"/>
        </w:rPr>
        <w:t xml:space="preserve"> που δίνει λύση στο πρόβλημα της πολιτικής ομηρίας των </w:t>
      </w:r>
      <w:r>
        <w:rPr>
          <w:rFonts w:eastAsia="Times New Roman" w:cs="Times New Roman"/>
          <w:szCs w:val="24"/>
        </w:rPr>
        <w:t>«</w:t>
      </w:r>
      <w:proofErr w:type="spellStart"/>
      <w:r>
        <w:rPr>
          <w:rFonts w:eastAsia="Times New Roman" w:cs="Times New Roman"/>
          <w:szCs w:val="24"/>
        </w:rPr>
        <w:t>αυθαιρετούχων</w:t>
      </w:r>
      <w:proofErr w:type="spellEnd"/>
      <w:r>
        <w:rPr>
          <w:rFonts w:eastAsia="Times New Roman" w:cs="Times New Roman"/>
          <w:szCs w:val="24"/>
        </w:rPr>
        <w:t>»</w:t>
      </w:r>
      <w:r>
        <w:rPr>
          <w:rFonts w:eastAsia="Times New Roman" w:cs="Times New Roman"/>
          <w:szCs w:val="24"/>
        </w:rPr>
        <w:t>, στην οποία τους κρατούσε για δεκαετίες το σάπιο πολιτικό σύστημα. Στην ίδια κατεύθυνση, αριστερή είναι η πολιτική που μέσα α</w:t>
      </w:r>
      <w:r>
        <w:rPr>
          <w:rFonts w:eastAsia="Times New Roman" w:cs="Times New Roman"/>
          <w:szCs w:val="24"/>
        </w:rPr>
        <w:t xml:space="preserve">πό την επιτάχυνση των διαδικασιών για την επέκταση </w:t>
      </w:r>
      <w:r>
        <w:rPr>
          <w:rFonts w:eastAsia="Times New Roman" w:cs="Times New Roman"/>
          <w:szCs w:val="24"/>
        </w:rPr>
        <w:lastRenderedPageBreak/>
        <w:t>των σχεδίων πόλης</w:t>
      </w:r>
      <w:r>
        <w:rPr>
          <w:rFonts w:eastAsia="Times New Roman" w:cs="Times New Roman"/>
          <w:szCs w:val="24"/>
        </w:rPr>
        <w:t>,</w:t>
      </w:r>
      <w:r>
        <w:rPr>
          <w:rFonts w:eastAsia="Times New Roman" w:cs="Times New Roman"/>
          <w:szCs w:val="24"/>
        </w:rPr>
        <w:t xml:space="preserve"> θα βάλει ένα τέλος στην αναπαραγωγή και διαιώνιση αυτού του προβλήματος. Τέλος, πολιτική με ταξικό πρόσημο είναι η πολιτική που αντιμετωπίζει το πρόβλημα στην ολότητά του, με σεβασμό στο</w:t>
      </w:r>
      <w:r>
        <w:rPr>
          <w:rFonts w:eastAsia="Times New Roman" w:cs="Times New Roman"/>
          <w:szCs w:val="24"/>
        </w:rPr>
        <w:t xml:space="preserve"> περιβάλλον, με σεβασμό στο τι θα αφήσουμε στα παιδιά μας. Έτσι το σημερινό σχέδιο νόμου για το δομημένο περιβάλλον βρίσκεται σε άμεση σχέση με τους δασικούς χάρτες, με τον χωροταξικό σχεδιασμό, με τον έλεγχο στις προγραμματισμένες επενδύσεις και όλες τις </w:t>
      </w:r>
      <w:r>
        <w:rPr>
          <w:rFonts w:eastAsia="Times New Roman" w:cs="Times New Roman"/>
          <w:szCs w:val="24"/>
        </w:rPr>
        <w:t xml:space="preserve">άλλες τις σχετικές με το περιβάλλον κυβερνητικές πρωτοβουλίες. </w:t>
      </w:r>
    </w:p>
    <w:p w14:paraId="61F3D9A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Εδώ κατά τη γνώμη μου, κυρίες και κύριοι συνάδελφοι, θα βρει κανείς και απάντηση στο ερώτημα «Γιατί οι προηγούμενες κυβερνήσεις δεν έλυσαν το πρόβλημα;». Γιατί δεν είναι μόνο θέμα ικανοτήτων. </w:t>
      </w:r>
      <w:r>
        <w:rPr>
          <w:rFonts w:eastAsia="Times New Roman" w:cs="Times New Roman"/>
          <w:szCs w:val="24"/>
        </w:rPr>
        <w:t>Στους νόμους τους δεν καθρεφτίζεται μόνο η πολιτική τους ανικανότητα, αλλά αντανακλάται ολοκάθαρα και ο πολιτικός τους προσανατολισμός. Μια πολιτική που οδήγησε τη χώρα στα βράχια, σιγά μη γλύτωνε το δομημένο περιβάλλον. Προφανώς δεν μπορούσε να το εξαιρέσ</w:t>
      </w:r>
      <w:r>
        <w:rPr>
          <w:rFonts w:eastAsia="Times New Roman" w:cs="Times New Roman"/>
          <w:szCs w:val="24"/>
        </w:rPr>
        <w:t xml:space="preserve">ει από όλη αυτή την πορεία. </w:t>
      </w:r>
    </w:p>
    <w:p w14:paraId="61F3D9A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Από οικονομική άποψη, κυρίες και κύριοι συνάδελφοι, νομίζω ότι η δραστική μείωση του κόστους τακτοποίησης και η οριστική λύση του προβλήματος είναι η μόνη ρεαλιστική πολιτική. Είναι μονόδρομος για την Αριστερά. Μεγάλο μέρος των</w:t>
      </w:r>
      <w:r>
        <w:rPr>
          <w:rFonts w:eastAsia="Times New Roman" w:cs="Times New Roman"/>
          <w:szCs w:val="24"/>
        </w:rPr>
        <w:t xml:space="preserve"> πόρων από το κόστος τακτοποίησης πρέπει να χρηματοδοτήσει τα απαιτούμενα σχέδια πόλης και τη δημιουργία των υποδομών που απαιτούν, με όλα τα θετικά που </w:t>
      </w:r>
      <w:r>
        <w:rPr>
          <w:rFonts w:eastAsia="Times New Roman" w:cs="Times New Roman"/>
          <w:szCs w:val="24"/>
        </w:rPr>
        <w:lastRenderedPageBreak/>
        <w:t>αυτό συνεπάγεται, ιδιαίτερα στις μέρες μας για την οικονομία, για την κοινωνία και για την ποιότητα ζωή</w:t>
      </w:r>
      <w:r>
        <w:rPr>
          <w:rFonts w:eastAsia="Times New Roman" w:cs="Times New Roman"/>
          <w:szCs w:val="24"/>
        </w:rPr>
        <w:t>ς των κατοίκων των πόλεων.</w:t>
      </w:r>
    </w:p>
    <w:p w14:paraId="61F3D9A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Με αυτή την έννοια και από αυτή τη σκοπιά κρίνοντας, πιστεύω, κυρίες και κύριοι συνάδελφοι, ότι έχουμε στα χέρια μας ένα καλό νόμο και κατά τη διαδικασία μέχρι την Ολομέλεια ακούστηκαν και έγιναν δεκτές από τον Υπουργό αρκετές πρ</w:t>
      </w:r>
      <w:r>
        <w:rPr>
          <w:rFonts w:eastAsia="Times New Roman" w:cs="Times New Roman"/>
          <w:szCs w:val="24"/>
        </w:rPr>
        <w:t>οτάσεις, που τον κάνουν ακόμα καλύτερο. Όντως το βλέπω και εγώ, το εισπράττω και από τους φορείς του Ηρακλείου, πολλές προτάσεις και παρατηρήσεις των φορέων που ασχολήθηκαν με το πρόβλημα, έγιναν δεκτές και μετατράπηκαν σε άρθρα αυτού του νόμου που σε λίγο</w:t>
      </w:r>
      <w:r>
        <w:rPr>
          <w:rFonts w:eastAsia="Times New Roman" w:cs="Times New Roman"/>
          <w:szCs w:val="24"/>
        </w:rPr>
        <w:t xml:space="preserve"> θα ψηφίσουμε. Νομίζω ότι για να γίνει αυτό</w:t>
      </w:r>
      <w:r w:rsidRPr="001D16C9">
        <w:rPr>
          <w:rFonts w:eastAsia="Times New Roman" w:cs="Times New Roman"/>
          <w:szCs w:val="24"/>
        </w:rPr>
        <w:t>,</w:t>
      </w:r>
      <w:r>
        <w:rPr>
          <w:rFonts w:eastAsia="Times New Roman" w:cs="Times New Roman"/>
          <w:szCs w:val="24"/>
        </w:rPr>
        <w:t xml:space="preserve"> εργάστηκαν πολλοί. </w:t>
      </w:r>
    </w:p>
    <w:p w14:paraId="61F3D9A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1F3D9A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Παρακαλώ την ανοχή σας, κύριε Πρόεδρε, για να ολοκληρώσω σε ένα λεπτό.</w:t>
      </w:r>
    </w:p>
    <w:p w14:paraId="61F3D9A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ήθελα σε αυτό το σημείο και προσω</w:t>
      </w:r>
      <w:r>
        <w:rPr>
          <w:rFonts w:eastAsia="Times New Roman" w:cs="Times New Roman"/>
          <w:szCs w:val="24"/>
        </w:rPr>
        <w:t>πικά να ευχαριστήσω την κ. Αγρίου από το επιτελείο του Υπουργείου</w:t>
      </w:r>
      <w:r>
        <w:rPr>
          <w:rFonts w:eastAsia="Times New Roman" w:cs="Times New Roman"/>
          <w:szCs w:val="24"/>
        </w:rPr>
        <w:t>,</w:t>
      </w:r>
      <w:r>
        <w:rPr>
          <w:rFonts w:eastAsia="Times New Roman" w:cs="Times New Roman"/>
          <w:szCs w:val="24"/>
        </w:rPr>
        <w:t xml:space="preserve"> που δεν λυπήθηκε κόπο και προσπάθεια, συσκέψεις εδώ, στο Υπουργείο, στη Βουλή, στο Ηράκλειο, συναντήσεις, συζητήσεις με τους φορείς. Στο πρόσωπο της κ. Αγρίου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ευχαρ</w:t>
      </w:r>
      <w:r>
        <w:rPr>
          <w:rFonts w:eastAsia="Times New Roman" w:cs="Times New Roman"/>
          <w:szCs w:val="24"/>
        </w:rPr>
        <w:t>ιστήσω το σύνολο του επιτελείου του Υπουργείου, που εργάστηκε για αυτόν τον νόμο, για την προσπάθεια που κατέβαλε.</w:t>
      </w:r>
    </w:p>
    <w:p w14:paraId="61F3D9A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θα πω και δεν θα σταθώ περισσότερο στον νόμο, κύριε Υπουργέ. Θα κάνω μόνο μια παρατήρηση</w:t>
      </w:r>
      <w:r>
        <w:rPr>
          <w:rFonts w:eastAsia="Times New Roman" w:cs="Times New Roman"/>
          <w:szCs w:val="24"/>
        </w:rPr>
        <w:t>.</w:t>
      </w:r>
      <w:r>
        <w:rPr>
          <w:rFonts w:eastAsia="Times New Roman" w:cs="Times New Roman"/>
          <w:szCs w:val="24"/>
        </w:rPr>
        <w:t xml:space="preserve"> Πέρα από τα κίνητρα που δίνουμε για ένταξη στον νόμο, όσοι με τον ν</w:t>
      </w:r>
      <w:r>
        <w:rPr>
          <w:rFonts w:eastAsia="Times New Roman" w:cs="Times New Roman"/>
          <w:szCs w:val="24"/>
        </w:rPr>
        <w:t>.</w:t>
      </w:r>
      <w:r>
        <w:rPr>
          <w:rFonts w:eastAsia="Times New Roman" w:cs="Times New Roman"/>
          <w:szCs w:val="24"/>
        </w:rPr>
        <w:t>4178 είχαν δικαίωμα ένταξης και δεν εντάχθηκαν περιμένοντας καλύτερες οικονομικές προϋποθέσεις -που καλά κάνουμε και φέρνουμε- να μη χάσουν το δικαίωμα της ένταξης και στον σημερινό νόμο.</w:t>
      </w:r>
    </w:p>
    <w:p w14:paraId="61F3D9A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1F3D9A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σχέδιο που σε λίγο θα ψηφίσουμε και θα γίνει νόμος του κράτους, η Κυβέρνηση της Αριστεράς, κατά τη γνώμη μου, στηριγμένη στις αρχές της</w:t>
      </w:r>
      <w:r>
        <w:rPr>
          <w:rFonts w:eastAsia="Times New Roman" w:cs="Times New Roman"/>
          <w:szCs w:val="24"/>
        </w:rPr>
        <w:t xml:space="preserve"> κοινωνικής δικαιοσύνης και της ισότητας των πολιτών –ολοκληρώνω, κύριε Πρόεδρε- λύνει, όπως οφείλει να λύσει, το πρόβλημα της τακτοποίησης των αυθαιρέτων, το πρόβλημα της χρηματοδότησης των σχεδίων πόλης, των </w:t>
      </w:r>
      <w:r>
        <w:rPr>
          <w:rFonts w:eastAsia="Times New Roman" w:cs="Times New Roman"/>
          <w:szCs w:val="24"/>
        </w:rPr>
        <w:t>«</w:t>
      </w:r>
      <w:proofErr w:type="spellStart"/>
      <w:r>
        <w:rPr>
          <w:rFonts w:eastAsia="Times New Roman" w:cs="Times New Roman"/>
          <w:szCs w:val="24"/>
        </w:rPr>
        <w:t>αυθαιρετουπόλεων</w:t>
      </w:r>
      <w:proofErr w:type="spellEnd"/>
      <w:r>
        <w:rPr>
          <w:rFonts w:eastAsia="Times New Roman" w:cs="Times New Roman"/>
          <w:szCs w:val="24"/>
        </w:rPr>
        <w:t>»</w:t>
      </w:r>
      <w:r>
        <w:rPr>
          <w:rFonts w:eastAsia="Times New Roman" w:cs="Times New Roman"/>
          <w:szCs w:val="24"/>
        </w:rPr>
        <w:t xml:space="preserve"> και με την επίσπευση και απ</w:t>
      </w:r>
      <w:r>
        <w:rPr>
          <w:rFonts w:eastAsia="Times New Roman" w:cs="Times New Roman"/>
          <w:szCs w:val="24"/>
        </w:rPr>
        <w:t>λοποίηση των σχεδίων πόλης ορθώνει ένα τείχος προστασίας του περιβάλλοντος από τη διαιώνιση του προβλήματος.</w:t>
      </w:r>
    </w:p>
    <w:p w14:paraId="61F3D9A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Ολοκληρώστε, κύριε </w:t>
      </w:r>
      <w:proofErr w:type="spellStart"/>
      <w:r>
        <w:rPr>
          <w:rFonts w:eastAsia="Times New Roman" w:cs="Times New Roman"/>
          <w:szCs w:val="24"/>
        </w:rPr>
        <w:t>Ηγουμενίδη</w:t>
      </w:r>
      <w:proofErr w:type="spellEnd"/>
      <w:r>
        <w:rPr>
          <w:rFonts w:eastAsia="Times New Roman" w:cs="Times New Roman"/>
          <w:szCs w:val="24"/>
        </w:rPr>
        <w:t>.</w:t>
      </w:r>
    </w:p>
    <w:p w14:paraId="61F3D9A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Ολοκληρώνω, κύριε Πρόεδρε.</w:t>
      </w:r>
    </w:p>
    <w:p w14:paraId="61F3D9B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Πιστεύω ότι οι πολίτες του αστι</w:t>
      </w:r>
      <w:r>
        <w:rPr>
          <w:rFonts w:eastAsia="Times New Roman" w:cs="Times New Roman"/>
          <w:szCs w:val="24"/>
        </w:rPr>
        <w:t xml:space="preserve">κού ιστού της πατρίδας </w:t>
      </w:r>
      <w:r>
        <w:rPr>
          <w:rFonts w:eastAsia="Times New Roman" w:cs="Times New Roman"/>
          <w:szCs w:val="24"/>
        </w:rPr>
        <w:t>μας,</w:t>
      </w:r>
      <w:r>
        <w:rPr>
          <w:rFonts w:eastAsia="Times New Roman" w:cs="Times New Roman"/>
          <w:szCs w:val="24"/>
        </w:rPr>
        <w:t xml:space="preserve"> από σήμερα έχουν ένα ακόμη όπλο στα χέρια τους, στους αγώνες τους, στους αγώνες όλων μας για να </w:t>
      </w:r>
      <w:r>
        <w:rPr>
          <w:rFonts w:eastAsia="Times New Roman" w:cs="Times New Roman"/>
          <w:szCs w:val="24"/>
        </w:rPr>
        <w:lastRenderedPageBreak/>
        <w:t>ζούμε με αξιοπρέπεια σε ανθρώπινες πόλεις. Ωστόσο όσο σωστή και αν είναι αυτή η νομοθέτηση αιτημάτων αγώνων χρόνων, από μόνη της δεν</w:t>
      </w:r>
      <w:r>
        <w:rPr>
          <w:rFonts w:eastAsia="Times New Roman" w:cs="Times New Roman"/>
          <w:szCs w:val="24"/>
        </w:rPr>
        <w:t xml:space="preserve"> αρκεί. </w:t>
      </w:r>
    </w:p>
    <w:p w14:paraId="61F3D9B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Πιστεύω, κύριε Πρόεδρε, ότι είναι απαραίτητο να συνεχιστεί ο αγώνας των ζωντανών κοινωνικών δυνάμεων δίπλα στις προσπάθειες της Κυβέρνησης, γιατί μόνο έτσι θα μπορέσουμε να αντιμετωπίσουμε αυτό το πολύπλοκο πρόβλημα των αυθαιρέτων και να επιβάλουμ</w:t>
      </w:r>
      <w:r>
        <w:rPr>
          <w:rFonts w:eastAsia="Times New Roman" w:cs="Times New Roman"/>
          <w:szCs w:val="24"/>
        </w:rPr>
        <w:t>ε λύση με τη σφραγίδα της Αριστεράς.</w:t>
      </w:r>
    </w:p>
    <w:p w14:paraId="61F3D9B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1F3D9B3"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61F3D9B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61F3D9B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 κ. Γάκης, Βουλευτής του ΣΥΡΙΖΑ, έχει τον λόγο για επτά λεπτά.</w:t>
      </w:r>
    </w:p>
    <w:p w14:paraId="61F3D9B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Ευχαριστώ </w:t>
      </w:r>
      <w:r>
        <w:rPr>
          <w:rFonts w:eastAsia="Times New Roman" w:cs="Times New Roman"/>
          <w:szCs w:val="24"/>
        </w:rPr>
        <w:t>πολύ, κύριε Πρόεδρε.</w:t>
      </w:r>
    </w:p>
    <w:p w14:paraId="61F3D9B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Είναι ιδιαίτερη τιμή που μιλάω, όταν εσείς προεδρεύετε.</w:t>
      </w:r>
    </w:p>
    <w:p w14:paraId="61F3D9B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 Είστε εκ Δωδεκανήσου ορμώμενος!</w:t>
      </w:r>
    </w:p>
    <w:p w14:paraId="61F3D9B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Και με καμάρι και με τιμή!</w:t>
      </w:r>
    </w:p>
    <w:p w14:paraId="61F3D9B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xml:space="preserve">, κύριε </w:t>
      </w:r>
      <w:r>
        <w:rPr>
          <w:rFonts w:eastAsia="Times New Roman" w:cs="Times New Roman"/>
          <w:szCs w:val="24"/>
        </w:rPr>
        <w:t>Υπουργέ, ένας νόμος για την προστασία και τον έλεγχο του δομημένου περιβάλλοντος ήταν για πολλά χρόνια το ζητούμενο μέσα σε ένα νέο πλαίσιο ολοκληρωμένης επεξεργασίας, κωδικοποίησης της υπάρχουσας πολύπλοκης και συχνά αντιφατικής νομοθεσίας.</w:t>
      </w:r>
    </w:p>
    <w:p w14:paraId="61F3D9B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το Σύνταγμ</w:t>
      </w:r>
      <w:r>
        <w:rPr>
          <w:rFonts w:eastAsia="Times New Roman" w:cs="Times New Roman"/>
          <w:szCs w:val="24"/>
        </w:rPr>
        <w:t>α, άρθρο 17 και άρθρο 24, συνάγεται ότι σκοπός του οικοδομικού σχεδιασμού</w:t>
      </w:r>
      <w:r>
        <w:rPr>
          <w:rFonts w:eastAsia="Times New Roman" w:cs="Times New Roman"/>
          <w:szCs w:val="24"/>
        </w:rPr>
        <w:t>,</w:t>
      </w:r>
      <w:r>
        <w:rPr>
          <w:rFonts w:eastAsia="Times New Roman" w:cs="Times New Roman"/>
          <w:szCs w:val="24"/>
        </w:rPr>
        <w:t xml:space="preserve"> είναι η προστασία του φυσικού, οικιστικού και πολιτιστικού περιβάλλοντος, καθώς και η εξυπηρέτηση του κοινωνικού συμφέροντος, που επιτυγχάνεται με τον καθορισμό όρων και προϋποθέσεω</w:t>
      </w:r>
      <w:r>
        <w:rPr>
          <w:rFonts w:eastAsia="Times New Roman" w:cs="Times New Roman"/>
          <w:szCs w:val="24"/>
        </w:rPr>
        <w:t>ν, που πρέπει να τηρούνται στην εκτέλεση οποιασδήποτε κατασκευής εντός ή εκτός των εγκεκριμένων σχεδίων πόλεων ή οικισμών, ώστε σύμφωνα με τις αρχές που οριοθετεί το Σύνταγμα, να αξιοποιηθούν οι δυνατότητες αναβάθμισης της ποιότητας ζωής</w:t>
      </w:r>
      <w:r>
        <w:rPr>
          <w:rFonts w:eastAsia="Times New Roman" w:cs="Times New Roman"/>
          <w:szCs w:val="24"/>
        </w:rPr>
        <w:t>,</w:t>
      </w:r>
      <w:r>
        <w:rPr>
          <w:rFonts w:eastAsia="Times New Roman" w:cs="Times New Roman"/>
          <w:szCs w:val="24"/>
        </w:rPr>
        <w:t xml:space="preserve"> με την προστασία </w:t>
      </w:r>
      <w:r>
        <w:rPr>
          <w:rFonts w:eastAsia="Times New Roman" w:cs="Times New Roman"/>
          <w:szCs w:val="24"/>
        </w:rPr>
        <w:t xml:space="preserve">του φυσικού, πολιτιστικού και δομημένου περιβάλλοντος όπως είπα. </w:t>
      </w:r>
    </w:p>
    <w:p w14:paraId="61F3D9B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φιλοσοφία που διέπει το νομοσχέδιο, φιλοδοξεί να προωθήσει μια συνολικότερη αντίληψη για τη δόμηση. Καθοδηγείται από την ανάγκη θωράκισης της νομοθεσίας</w:t>
      </w:r>
      <w:r>
        <w:rPr>
          <w:rFonts w:eastAsia="Times New Roman" w:cs="Times New Roman"/>
          <w:szCs w:val="24"/>
        </w:rPr>
        <w:t>,</w:t>
      </w:r>
      <w:r>
        <w:rPr>
          <w:rFonts w:eastAsia="Times New Roman" w:cs="Times New Roman"/>
          <w:szCs w:val="24"/>
        </w:rPr>
        <w:t xml:space="preserve"> σε ό,τι αφορά το δομημένο περιβάλλ</w:t>
      </w:r>
      <w:r>
        <w:rPr>
          <w:rFonts w:eastAsia="Times New Roman" w:cs="Times New Roman"/>
          <w:szCs w:val="24"/>
        </w:rPr>
        <w:t xml:space="preserve">ον, την ποιότητα ζωής των πολιτών, την προστασία του φυσικού περιβάλλοντος. </w:t>
      </w:r>
    </w:p>
    <w:p w14:paraId="61F3D9B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σχέδιο νόμου που σήμερα συζητάμε, εμφανίζεται με τη μορφή και τη δομή ενός κώδικα ενοποίησης όλων των διατάξεων για τη δόμηση και τον έλεγχό της. Με σαφήνεια ξεκάθαρα και χωρίς</w:t>
      </w:r>
      <w:r>
        <w:rPr>
          <w:rFonts w:eastAsia="Times New Roman" w:cs="Times New Roman"/>
          <w:szCs w:val="24"/>
        </w:rPr>
        <w:t xml:space="preserve"> συσχετισμούς που θα μπορούσαν να δημιουργήσουν ασάφειες και σύγχυση ως προς τα ισχύοντα, περιέχει ρυθμίσεις σε ζητήματα αρχών, όπως οι έννοιες της πρόληψης, της διαφάνειας και της δυνατότητας πρόσβασης στην ίδια την πληροφορία αλλά και σε ζητήματα καταγρα</w:t>
      </w:r>
      <w:r>
        <w:rPr>
          <w:rFonts w:eastAsia="Times New Roman" w:cs="Times New Roman"/>
          <w:szCs w:val="24"/>
        </w:rPr>
        <w:t>φής και παρακολούθησης της υφιστάμενης κατάστασης μέσω της εφαρμογής της Ηλεκτρονικής Ταυτότητας των κτ</w:t>
      </w:r>
      <w:r>
        <w:rPr>
          <w:rFonts w:eastAsia="Times New Roman" w:cs="Times New Roman"/>
          <w:szCs w:val="24"/>
        </w:rPr>
        <w:t>η</w:t>
      </w:r>
      <w:r>
        <w:rPr>
          <w:rFonts w:eastAsia="Times New Roman" w:cs="Times New Roman"/>
          <w:szCs w:val="24"/>
        </w:rPr>
        <w:t>ρίων, ηλεκτρονική υποδομή.</w:t>
      </w:r>
    </w:p>
    <w:p w14:paraId="61F3D9B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Η αντικατάσταση του πρώτου κεφαλαίου του ν.4178/2011</w:t>
      </w:r>
      <w:r>
        <w:rPr>
          <w:rFonts w:eastAsia="Times New Roman" w:cs="Times New Roman"/>
          <w:szCs w:val="24"/>
        </w:rPr>
        <w:t>,</w:t>
      </w:r>
      <w:r>
        <w:rPr>
          <w:rFonts w:eastAsia="Times New Roman" w:cs="Times New Roman"/>
          <w:szCs w:val="24"/>
        </w:rPr>
        <w:t xml:space="preserve"> αποδεικνύει αλλαγή πολιτικής αντιμετώπισης της αυθαίρετης δόμησης προς </w:t>
      </w:r>
      <w:r>
        <w:rPr>
          <w:rFonts w:eastAsia="Times New Roman" w:cs="Times New Roman"/>
          <w:szCs w:val="24"/>
        </w:rPr>
        <w:t>την κατεύθυνση προστασίας του περιβάλλοντος. Η νέα απαίτηση που εισάγεται</w:t>
      </w:r>
      <w:r>
        <w:rPr>
          <w:rFonts w:eastAsia="Times New Roman" w:cs="Times New Roman"/>
          <w:szCs w:val="24"/>
        </w:rPr>
        <w:t>,</w:t>
      </w:r>
      <w:r>
        <w:rPr>
          <w:rFonts w:eastAsia="Times New Roman" w:cs="Times New Roman"/>
          <w:szCs w:val="24"/>
        </w:rPr>
        <w:t xml:space="preserve"> είναι η υποχρεωτική εκπόνηση της μελέτης για τη στατική επάρκεια των αυθαιρέτων, για τις νέες υπαγωγές αλλά και αυτές που είναι σε εξέλιξη η διαδικασία, βάσει του ν.4178/2013. </w:t>
      </w:r>
    </w:p>
    <w:p w14:paraId="61F3D9B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Κάθε</w:t>
      </w:r>
      <w:r>
        <w:rPr>
          <w:rFonts w:eastAsia="Times New Roman" w:cs="Times New Roman"/>
          <w:szCs w:val="24"/>
        </w:rPr>
        <w:t xml:space="preserve"> προσπάθεια αντιμετώπισης του ζητήματος της αυθαίρετης δόμησης συνδέεται πάντα με την προώθηση και ολοκλήρωση του χωρικού σχεδιασμού σε εθνικό, περιφερειακό και τοπικό επίπεδο, κάτι πολύ σημαντικό για τις νησιωτικές περιοχές, γιατί είναι περιορισμένος ο γε</w:t>
      </w:r>
      <w:r>
        <w:rPr>
          <w:rFonts w:eastAsia="Times New Roman" w:cs="Times New Roman"/>
          <w:szCs w:val="24"/>
        </w:rPr>
        <w:t>ωγραφικός χώρος</w:t>
      </w:r>
      <w:r>
        <w:rPr>
          <w:rFonts w:eastAsia="Times New Roman" w:cs="Times New Roman"/>
          <w:szCs w:val="24"/>
        </w:rPr>
        <w:t>,</w:t>
      </w:r>
      <w:r>
        <w:rPr>
          <w:rFonts w:eastAsia="Times New Roman" w:cs="Times New Roman"/>
          <w:szCs w:val="24"/>
        </w:rPr>
        <w:t xml:space="preserve"> μέσω του οποίου αναπτύσσεται η δόμηση.</w:t>
      </w:r>
    </w:p>
    <w:p w14:paraId="61F3D9C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Στα θετικά στοιχεία του νομοσχεδίου είναι η εφαρμογή προγενέστερων διατάξεων νόμου σχετικά με την ηλεκτρονική ταυτότητα του κτηρίου, η δημιουργία του </w:t>
      </w:r>
      <w:r>
        <w:rPr>
          <w:rFonts w:eastAsia="Times New Roman" w:cs="Times New Roman"/>
          <w:szCs w:val="24"/>
        </w:rPr>
        <w:t>Π</w:t>
      </w:r>
      <w:r>
        <w:rPr>
          <w:rFonts w:eastAsia="Times New Roman" w:cs="Times New Roman"/>
          <w:szCs w:val="24"/>
        </w:rPr>
        <w:t>αρατηρητηρίου και η εφαρμογή πάλι παλαιότερων ανε</w:t>
      </w:r>
      <w:r>
        <w:rPr>
          <w:rFonts w:eastAsia="Times New Roman" w:cs="Times New Roman"/>
          <w:szCs w:val="24"/>
        </w:rPr>
        <w:t xml:space="preserve">νεργών διατάξεων, που αναφέρονται στη δημιουργία Τράπεζας Γης, που με το παρόν νομοσχέδιο ονομάζεται Τράπεζα Δικαιωμάτων Δόμησης και Κοινόχρηστων Χώρων. Μια τράπεζα η οποία θα τροφοδοτείται με τίτλους μεταφοράς </w:t>
      </w:r>
      <w:proofErr w:type="spellStart"/>
      <w:r>
        <w:rPr>
          <w:rFonts w:eastAsia="Times New Roman" w:cs="Times New Roman"/>
          <w:szCs w:val="24"/>
        </w:rPr>
        <w:t>συντελεστού</w:t>
      </w:r>
      <w:proofErr w:type="spellEnd"/>
      <w:r>
        <w:rPr>
          <w:rFonts w:eastAsia="Times New Roman" w:cs="Times New Roman"/>
          <w:szCs w:val="24"/>
        </w:rPr>
        <w:t xml:space="preserve"> δόμησης, προκειμένου να καλυφθεί </w:t>
      </w:r>
      <w:r>
        <w:rPr>
          <w:rFonts w:eastAsia="Times New Roman" w:cs="Times New Roman"/>
          <w:szCs w:val="24"/>
        </w:rPr>
        <w:t>το ισοζύγιο μεταξύ δόμησης και κοινόχρηστων χώρων.</w:t>
      </w:r>
    </w:p>
    <w:p w14:paraId="61F3D9C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Ένα ακόμη θετικό στοιχείο των ρυθμίσεων είναι ότι τα χρήματα που θα συγκεντρώνονται από τα πρόστιμα</w:t>
      </w:r>
      <w:r>
        <w:rPr>
          <w:rFonts w:eastAsia="Times New Roman" w:cs="Times New Roman"/>
          <w:szCs w:val="24"/>
        </w:rPr>
        <w:t>,</w:t>
      </w:r>
      <w:r>
        <w:rPr>
          <w:rFonts w:eastAsia="Times New Roman" w:cs="Times New Roman"/>
          <w:szCs w:val="24"/>
        </w:rPr>
        <w:t xml:space="preserve"> θα κατανέμονται για την οικονομική ενίσχυση του </w:t>
      </w:r>
      <w:r>
        <w:rPr>
          <w:rFonts w:eastAsia="Times New Roman" w:cs="Times New Roman"/>
          <w:szCs w:val="24"/>
        </w:rPr>
        <w:t>Π</w:t>
      </w:r>
      <w:r>
        <w:rPr>
          <w:rFonts w:eastAsia="Times New Roman" w:cs="Times New Roman"/>
          <w:szCs w:val="24"/>
        </w:rPr>
        <w:t>αρατηρητηρίου, ώστε να υπάρξουν πόροι για τις κατεδαφίσ</w:t>
      </w:r>
      <w:r>
        <w:rPr>
          <w:rFonts w:eastAsia="Times New Roman" w:cs="Times New Roman"/>
          <w:szCs w:val="24"/>
        </w:rPr>
        <w:t xml:space="preserve">εις του </w:t>
      </w:r>
      <w:r>
        <w:rPr>
          <w:rFonts w:eastAsia="Times New Roman" w:cs="Times New Roman"/>
          <w:szCs w:val="24"/>
        </w:rPr>
        <w:t>Π</w:t>
      </w:r>
      <w:r>
        <w:rPr>
          <w:rFonts w:eastAsia="Times New Roman" w:cs="Times New Roman"/>
          <w:szCs w:val="24"/>
        </w:rPr>
        <w:t xml:space="preserve">ράσινου </w:t>
      </w:r>
      <w:r>
        <w:rPr>
          <w:rFonts w:eastAsia="Times New Roman" w:cs="Times New Roman"/>
          <w:szCs w:val="24"/>
        </w:rPr>
        <w:t>Τ</w:t>
      </w:r>
      <w:r>
        <w:rPr>
          <w:rFonts w:eastAsia="Times New Roman" w:cs="Times New Roman"/>
          <w:szCs w:val="24"/>
        </w:rPr>
        <w:t xml:space="preserve">αμείου, </w:t>
      </w:r>
      <w:r>
        <w:rPr>
          <w:rFonts w:eastAsia="Times New Roman" w:cs="Times New Roman"/>
          <w:szCs w:val="24"/>
        </w:rPr>
        <w:lastRenderedPageBreak/>
        <w:t xml:space="preserve">στο οποίο θα πηγαίνει περίπου το 50% αυτών των πόρων, αλλά και των δήμων στους οποίους θα πηγαίνει περίπου το 25%, πάντα όμως με την εποπτεία του </w:t>
      </w:r>
      <w:r>
        <w:rPr>
          <w:rFonts w:eastAsia="Times New Roman" w:cs="Times New Roman"/>
          <w:szCs w:val="24"/>
        </w:rPr>
        <w:t>Π</w:t>
      </w:r>
      <w:r>
        <w:rPr>
          <w:rFonts w:eastAsia="Times New Roman" w:cs="Times New Roman"/>
          <w:szCs w:val="24"/>
        </w:rPr>
        <w:t xml:space="preserve">ράσινου </w:t>
      </w:r>
      <w:r>
        <w:rPr>
          <w:rFonts w:eastAsia="Times New Roman" w:cs="Times New Roman"/>
          <w:szCs w:val="24"/>
        </w:rPr>
        <w:t>Τ</w:t>
      </w:r>
      <w:r>
        <w:rPr>
          <w:rFonts w:eastAsia="Times New Roman" w:cs="Times New Roman"/>
          <w:szCs w:val="24"/>
        </w:rPr>
        <w:t>αμείου για άμεσες παρεμβάσεις προς όφελος του κοινωνικού συνόλου.</w:t>
      </w:r>
    </w:p>
    <w:p w14:paraId="61F3D9C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Γενικά </w:t>
      </w:r>
      <w:r>
        <w:rPr>
          <w:rFonts w:eastAsia="Times New Roman" w:cs="Times New Roman"/>
          <w:szCs w:val="24"/>
        </w:rPr>
        <w:t>το νομοσχέδιο αντιμετωπίζει τη μεταφορά συντελεστή δόμησης ως κύριο εργαλείο περιορισμού της αυθαίρετης δόμησης. Η διάρθρωση αυτού του νομοσχεδίου ενέχει σαφώς μια ολοκληρωμένη προσέγγιση των ζητημάτων του δομημένου χώρου, εισάγοντας ταυτόχρονα ένα πλαίσιο</w:t>
      </w:r>
      <w:r>
        <w:rPr>
          <w:rFonts w:eastAsia="Times New Roman" w:cs="Times New Roman"/>
          <w:szCs w:val="24"/>
        </w:rPr>
        <w:t xml:space="preserve"> δόμησης, ένα άλλο για την αντιμετώπιση της αυθαίρετης δόμησης και ένα τρίτο που αφορά σε μηχανισμούς και μέσα ελέγχου της ποιότητας του δομημένου περιβάλλοντος.</w:t>
      </w:r>
    </w:p>
    <w:p w14:paraId="61F3D9C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Pr>
          <w:rFonts w:eastAsia="Times New Roman" w:cs="Times New Roman"/>
          <w:b/>
          <w:szCs w:val="24"/>
        </w:rPr>
        <w:t>ΓΕΩΡΓΙΟΣ ΛΑΜ</w:t>
      </w:r>
      <w:r>
        <w:rPr>
          <w:rFonts w:eastAsia="Times New Roman" w:cs="Times New Roman"/>
          <w:b/>
          <w:szCs w:val="24"/>
        </w:rPr>
        <w:t>ΠΡΟΥΛΗΣ</w:t>
      </w:r>
      <w:r>
        <w:rPr>
          <w:rFonts w:eastAsia="Times New Roman" w:cs="Times New Roman"/>
          <w:szCs w:val="24"/>
        </w:rPr>
        <w:t>)</w:t>
      </w:r>
    </w:p>
    <w:p w14:paraId="61F3D9C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έννοια της παρατήρησης και του ελέγχου, της πρόληψης, της ενημέρωσης και της ευαισθητοποίησης για θέματα δομημένου περιβάλλοντος που φαίνεται να αποτελούν τη βασική ραχοκοκαλιά της αντίληψης, εδράζεται στη συγκρότηση μιας νέας κεντρικής περιφερε</w:t>
      </w:r>
      <w:r>
        <w:rPr>
          <w:rFonts w:eastAsia="Times New Roman" w:cs="Times New Roman"/>
          <w:szCs w:val="24"/>
        </w:rPr>
        <w:t>ιακής δομής, η οποία αποσκοπεί στην αντιμετώπιση της πολυδιάσπασης των αρμοδιοτήτων και των υφιστάμενων παθογενειών και καθυστερήσεων με βασικό εργαλείο διάφορες ηλεκτρονικές πλατφόρμες όπως είναι οι πολεοδομίες, η ηλεκτρονική ταυτότητα, το αρχείο μεταφορά</w:t>
      </w:r>
      <w:r>
        <w:rPr>
          <w:rFonts w:eastAsia="Times New Roman" w:cs="Times New Roman"/>
          <w:szCs w:val="24"/>
        </w:rPr>
        <w:t>ς συντελεστή κ.λπ.</w:t>
      </w:r>
      <w:r>
        <w:rPr>
          <w:rFonts w:eastAsia="Times New Roman" w:cs="Times New Roman"/>
          <w:szCs w:val="24"/>
        </w:rPr>
        <w:t>.</w:t>
      </w:r>
    </w:p>
    <w:p w14:paraId="61F3D9C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Η ταυτότητα κτηρίου και ο ηλεκτρονικός τρόπος έκδοσης των οικοδομικών αδειών προβλεπόταν μεν στο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w:t>
      </w:r>
      <w:r>
        <w:rPr>
          <w:rFonts w:eastAsia="Times New Roman" w:cs="Times New Roman"/>
          <w:szCs w:val="24"/>
        </w:rPr>
        <w:t xml:space="preserve">3843/2010, όμως ουδέποτε εφαρμόστηκε. Η ταυτότητα κτηρίου θεωρούμε ότι είναι μια απόλυτα θετική συμβολή στην καλύτερη παρακολούθηση του </w:t>
      </w:r>
      <w:r>
        <w:rPr>
          <w:rFonts w:eastAsia="Times New Roman" w:cs="Times New Roman"/>
          <w:szCs w:val="24"/>
        </w:rPr>
        <w:t>δομημένου περιβάλλοντος. Σήμερα λαμβάνει συγκεκριμένο περιεχόμενο</w:t>
      </w:r>
      <w:r>
        <w:rPr>
          <w:rFonts w:eastAsia="Times New Roman" w:cs="Times New Roman"/>
          <w:szCs w:val="24"/>
        </w:rPr>
        <w:t>,</w:t>
      </w:r>
      <w:r>
        <w:rPr>
          <w:rFonts w:eastAsia="Times New Roman" w:cs="Times New Roman"/>
          <w:szCs w:val="24"/>
        </w:rPr>
        <w:t xml:space="preserve"> με το νομοσχέδιο που εμείς καταθέτουμε για ψήφιση.</w:t>
      </w:r>
    </w:p>
    <w:p w14:paraId="61F3D9C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θετική είναι και η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για ψευδείς δηλώσεις, όπου το κτήριο βρίσκεται σε περιοχές ειδικής προστασίας.</w:t>
      </w:r>
    </w:p>
    <w:p w14:paraId="61F3D9C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Κύριοι σ</w:t>
      </w:r>
      <w:r>
        <w:rPr>
          <w:rFonts w:eastAsia="Times New Roman" w:cs="Times New Roman"/>
          <w:szCs w:val="24"/>
        </w:rPr>
        <w:t>υνάδελφοι, με το νομοσχέδιο αυτό προχωρούμε τη χώρα σταθερά μπροστά. Δημιουργούμε τις συνθήκες για πολεοδόμηση που βασίζεται στις ανάγκες του 21</w:t>
      </w:r>
      <w:r>
        <w:rPr>
          <w:rFonts w:eastAsia="Times New Roman" w:cs="Times New Roman"/>
          <w:szCs w:val="24"/>
          <w:vertAlign w:val="superscript"/>
        </w:rPr>
        <w:t>ου</w:t>
      </w:r>
      <w:r>
        <w:rPr>
          <w:rFonts w:eastAsia="Times New Roman" w:cs="Times New Roman"/>
          <w:szCs w:val="24"/>
        </w:rPr>
        <w:t xml:space="preserve"> αιώνα, με εργαλείο τη σύγχρονη ψηφιακή τεχνολογία. Ενισχύουμε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τα θεμέλια της στρατηγικής μας για βιώ</w:t>
      </w:r>
      <w:r>
        <w:rPr>
          <w:rFonts w:eastAsia="Times New Roman" w:cs="Times New Roman"/>
          <w:szCs w:val="24"/>
        </w:rPr>
        <w:t xml:space="preserve">σιμη και δίκαιη ανάπτυξη. </w:t>
      </w:r>
    </w:p>
    <w:p w14:paraId="61F3D9C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1F3D9C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Γάκη και για την οικονομία χρόνου.</w:t>
      </w:r>
    </w:p>
    <w:p w14:paraId="61F3D9C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Κωνσταντίνος Τζαβάρας.</w:t>
      </w:r>
    </w:p>
    <w:p w14:paraId="61F3D9C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Ευχαριστώ,</w:t>
      </w:r>
      <w:r>
        <w:rPr>
          <w:rFonts w:eastAsia="Times New Roman" w:cs="Times New Roman"/>
          <w:szCs w:val="24"/>
        </w:rPr>
        <w:t xml:space="preserve"> κύριε Πρόεδρε.</w:t>
      </w:r>
    </w:p>
    <w:p w14:paraId="61F3D9C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η σημερινή μέρα ξημέρωσε μια νύχτα που ήταν ολόφωτη </w:t>
      </w:r>
      <w:r>
        <w:rPr>
          <w:rFonts w:eastAsia="Times New Roman" w:cs="Times New Roman"/>
          <w:szCs w:val="24"/>
        </w:rPr>
        <w:t>κ</w:t>
      </w:r>
      <w:r>
        <w:rPr>
          <w:rFonts w:eastAsia="Times New Roman" w:cs="Times New Roman"/>
          <w:szCs w:val="24"/>
        </w:rPr>
        <w:t xml:space="preserve">αι ήταν ολόφωτη σε ένα σημείο του Λευκού Οίκου, που ονομάζεται </w:t>
      </w:r>
      <w:r>
        <w:rPr>
          <w:rFonts w:eastAsia="Times New Roman" w:cs="Times New Roman"/>
          <w:szCs w:val="24"/>
          <w:lang w:val="en-US"/>
        </w:rPr>
        <w:t>o</w:t>
      </w:r>
      <w:r>
        <w:rPr>
          <w:rFonts w:eastAsia="Times New Roman" w:cs="Times New Roman"/>
          <w:szCs w:val="24"/>
        </w:rPr>
        <w:t xml:space="preserve"> Κήπος των Ρόδων.</w:t>
      </w:r>
    </w:p>
    <w:p w14:paraId="61F3D9C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ξέρω αν όσοι ακούσατε χθες τα λόγια του Πρωθυπουργού σε αυτόν τον κήπο ή όσοι έτυχ</w:t>
      </w:r>
      <w:r>
        <w:rPr>
          <w:rFonts w:eastAsia="Times New Roman" w:cs="Times New Roman"/>
          <w:szCs w:val="24"/>
        </w:rPr>
        <w:t>ε να αντιληφθείτε το νόημα των ευχαριστιών του Προέδρου των Ηνωμένων Πολιτειών, εξακολουθείτε μέσα σας να αισθάνεστε τόσο Αριστεροί, όσο άκουγα τον συνάδελφο</w:t>
      </w:r>
      <w:r>
        <w:rPr>
          <w:rFonts w:eastAsia="Times New Roman" w:cs="Times New Roman"/>
          <w:szCs w:val="24"/>
        </w:rPr>
        <w:t>,</w:t>
      </w:r>
      <w:r>
        <w:rPr>
          <w:rFonts w:eastAsia="Times New Roman" w:cs="Times New Roman"/>
          <w:szCs w:val="24"/>
        </w:rPr>
        <w:t xml:space="preserve"> που πριν από λίγο μιλούσε από αυτό το Βήμα.</w:t>
      </w:r>
    </w:p>
    <w:p w14:paraId="61F3D9C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Δεν θέλω να πω, δηλαδή, ότι κάποιος συνεπής Αριστερός</w:t>
      </w:r>
      <w:r>
        <w:rPr>
          <w:rFonts w:eastAsia="Times New Roman" w:cs="Times New Roman"/>
          <w:szCs w:val="24"/>
        </w:rPr>
        <w:t>, ακούγοντας τον κ. Τσίπρα χθες και όντας μέλος του ΣΥΡΙΖΑ, θα πρέπει να αισθάνεται τον εαυτό του σαν ένα νεκροταφείο αριστερών ιδεών, αλλά αυτό που σίγουρα κανένας δεν μπορεί να αμφισβητήσει</w:t>
      </w:r>
      <w:r>
        <w:rPr>
          <w:rFonts w:eastAsia="Times New Roman" w:cs="Times New Roman"/>
          <w:szCs w:val="24"/>
        </w:rPr>
        <w:t>,</w:t>
      </w:r>
      <w:r>
        <w:rPr>
          <w:rFonts w:eastAsia="Times New Roman" w:cs="Times New Roman"/>
          <w:szCs w:val="24"/>
        </w:rPr>
        <w:t xml:space="preserve"> είναι ότι με τα χείλη του Πρωθυπουργού της χώρας</w:t>
      </w:r>
      <w:r>
        <w:rPr>
          <w:rFonts w:eastAsia="Times New Roman" w:cs="Times New Roman"/>
          <w:szCs w:val="24"/>
        </w:rPr>
        <w:t>,</w:t>
      </w:r>
      <w:r>
        <w:rPr>
          <w:rFonts w:eastAsia="Times New Roman" w:cs="Times New Roman"/>
          <w:szCs w:val="24"/>
        </w:rPr>
        <w:t xml:space="preserve"> η πτωχή πλην </w:t>
      </w:r>
      <w:proofErr w:type="spellStart"/>
      <w:r>
        <w:rPr>
          <w:rFonts w:eastAsia="Times New Roman" w:cs="Times New Roman"/>
          <w:szCs w:val="24"/>
        </w:rPr>
        <w:t>τιμία</w:t>
      </w:r>
      <w:proofErr w:type="spellEnd"/>
      <w:r>
        <w:rPr>
          <w:rFonts w:eastAsia="Times New Roman" w:cs="Times New Roman"/>
          <w:szCs w:val="24"/>
        </w:rPr>
        <w:t xml:space="preserve"> Ελλάς έγινε η αιτία να δημιουργηθούν θέσεις εργασίας στο βασίλειο του ιμπεριαλισμού και του καπιταλισμού. Κι αυτό, πράγματι, είναι κάτι πάρα πολύ καταπληκτικά, απίστευτα, αδιανόητα σημαντικό. Η Ελλάδα δέχεται τις ευχαριστίες του Προέδρου των Ηνωμένων</w:t>
      </w:r>
      <w:r>
        <w:rPr>
          <w:rFonts w:eastAsia="Times New Roman" w:cs="Times New Roman"/>
          <w:szCs w:val="24"/>
        </w:rPr>
        <w:t xml:space="preserve"> Πολιτειών, γιατί με τα 2,4 δισεκατομμύρια που θα στοιχίσουν τα </w:t>
      </w:r>
      <w:r>
        <w:rPr>
          <w:rFonts w:eastAsia="Times New Roman" w:cs="Times New Roman"/>
          <w:szCs w:val="24"/>
          <w:lang w:val="en-US"/>
        </w:rPr>
        <w:t>F</w:t>
      </w:r>
      <w:r>
        <w:rPr>
          <w:rFonts w:eastAsia="Times New Roman" w:cs="Times New Roman"/>
          <w:szCs w:val="24"/>
        </w:rPr>
        <w:t>-16</w:t>
      </w:r>
      <w:r>
        <w:rPr>
          <w:rFonts w:eastAsia="Times New Roman" w:cs="Times New Roman"/>
          <w:szCs w:val="24"/>
        </w:rPr>
        <w:t>,</w:t>
      </w:r>
      <w:r>
        <w:rPr>
          <w:rFonts w:eastAsia="Times New Roman" w:cs="Times New Roman"/>
          <w:szCs w:val="24"/>
        </w:rPr>
        <w:t xml:space="preserve"> δημιουργεί και ενισχύει την απασχόληση στην Αμερική. </w:t>
      </w:r>
    </w:p>
    <w:p w14:paraId="61F3D9C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Μα, επιτέλους, δεν αισθάνεται κάποιος απ’ αυτούς που υποστηρίζουν αυτές τις πολιτικές ότι μπορεί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να μην υπάρχει συνέπεια </w:t>
      </w:r>
      <w:r>
        <w:rPr>
          <w:rFonts w:eastAsia="Times New Roman" w:cs="Times New Roman"/>
          <w:szCs w:val="24"/>
        </w:rPr>
        <w:t>με τα όσα έλεγαν ο ΣΥΡΙΖΑ ή η Αριστερά, που εκπροσωπείται σήμερα από τον ΣΥΡΙΖΑ, στο παρελθόν για τη μητρόπολη του καπιταλισμού και την πηγή του ιμπεριαλισμού; Σε κάθε περίπτωση, όμως, προτού δημιουργήσουμε θέσεις εργασίας από επενδύσεις στην Ελλάδα, εμείς</w:t>
      </w:r>
      <w:r>
        <w:rPr>
          <w:rFonts w:eastAsia="Times New Roman" w:cs="Times New Roman"/>
          <w:szCs w:val="24"/>
        </w:rPr>
        <w:t xml:space="preserve"> είχαμε αυτή τη φοβερή γενναιοδωρία, να δώσουμε θέσεις εργασίας και ανάπτυξης στην Αμερική. </w:t>
      </w:r>
    </w:p>
    <w:p w14:paraId="61F3D9D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αυτό, λοιπόν, με αυτού του είδους την πρώτη διαπίστωση αλλά και με μια λεπτομέρεια</w:t>
      </w:r>
      <w:r>
        <w:rPr>
          <w:rFonts w:eastAsia="Times New Roman" w:cs="Times New Roman"/>
          <w:szCs w:val="24"/>
        </w:rPr>
        <w:t xml:space="preserve"> που είναι εξίσου συγκινητική από τους λόγους του Προέδρου της Κυβερνήσεως, όταν, κύριε Υπουργέ, εκλήθη να απαντήσει στην ερώτηση</w:t>
      </w:r>
      <w:r>
        <w:rPr>
          <w:rFonts w:eastAsia="Times New Roman" w:cs="Times New Roman"/>
          <w:szCs w:val="24"/>
        </w:rPr>
        <w:t>,</w:t>
      </w:r>
      <w:r>
        <w:rPr>
          <w:rFonts w:eastAsia="Times New Roman" w:cs="Times New Roman"/>
          <w:szCs w:val="24"/>
        </w:rPr>
        <w:t xml:space="preserve"> του εάν έχει αλλάξει η στάση του απέναντι στον κ. </w:t>
      </w:r>
      <w:proofErr w:type="spellStart"/>
      <w:r>
        <w:rPr>
          <w:rFonts w:eastAsia="Times New Roman" w:cs="Times New Roman"/>
          <w:szCs w:val="24"/>
        </w:rPr>
        <w:t>Τραμπ</w:t>
      </w:r>
      <w:proofErr w:type="spellEnd"/>
      <w:r>
        <w:rPr>
          <w:rFonts w:eastAsia="Times New Roman" w:cs="Times New Roman"/>
          <w:szCs w:val="24"/>
        </w:rPr>
        <w:t>,</w:t>
      </w:r>
      <w:r>
        <w:rPr>
          <w:rFonts w:eastAsia="Times New Roman" w:cs="Times New Roman"/>
          <w:szCs w:val="24"/>
        </w:rPr>
        <w:t xml:space="preserve"> από τότε που έλεγε ότι «εάν συμβεί και εκλεγεί ο κ. </w:t>
      </w:r>
      <w:proofErr w:type="spellStart"/>
      <w:r>
        <w:rPr>
          <w:rFonts w:eastAsia="Times New Roman" w:cs="Times New Roman"/>
          <w:szCs w:val="24"/>
        </w:rPr>
        <w:t>Τραμπ</w:t>
      </w:r>
      <w:proofErr w:type="spellEnd"/>
      <w:r>
        <w:rPr>
          <w:rFonts w:eastAsia="Times New Roman" w:cs="Times New Roman"/>
          <w:szCs w:val="24"/>
        </w:rPr>
        <w:t xml:space="preserve">, κακό που </w:t>
      </w:r>
      <w:r>
        <w:rPr>
          <w:rFonts w:eastAsia="Times New Roman" w:cs="Times New Roman"/>
          <w:szCs w:val="24"/>
        </w:rPr>
        <w:t xml:space="preserve">μας βρήκε», είπε χαρακτηριστικά ότι «ο κ. </w:t>
      </w:r>
      <w:proofErr w:type="spellStart"/>
      <w:r>
        <w:rPr>
          <w:rFonts w:eastAsia="Times New Roman" w:cs="Times New Roman"/>
          <w:szCs w:val="24"/>
        </w:rPr>
        <w:t>Τραμπ</w:t>
      </w:r>
      <w:proofErr w:type="spellEnd"/>
      <w:r>
        <w:rPr>
          <w:rFonts w:eastAsia="Times New Roman" w:cs="Times New Roman"/>
          <w:szCs w:val="24"/>
        </w:rPr>
        <w:t xml:space="preserve"> έχει έναν διαβολικό τρόπο πολλές φορές να προσεγγίζει την πραγματικότητα αλλά για καλό σκοπό.». </w:t>
      </w:r>
      <w:r>
        <w:rPr>
          <w:rFonts w:eastAsia="Times New Roman" w:cs="Times New Roman"/>
          <w:szCs w:val="24"/>
        </w:rPr>
        <w:t>Ε</w:t>
      </w:r>
      <w:r>
        <w:rPr>
          <w:rFonts w:eastAsia="Times New Roman" w:cs="Times New Roman"/>
          <w:szCs w:val="24"/>
        </w:rPr>
        <w:t xml:space="preserve">πειδή δεν είμαι σε θέση να καταγράφω σε ποιες περιπτώσεις ο κ. </w:t>
      </w:r>
      <w:proofErr w:type="spellStart"/>
      <w:r>
        <w:rPr>
          <w:rFonts w:eastAsia="Times New Roman" w:cs="Times New Roman"/>
          <w:szCs w:val="24"/>
        </w:rPr>
        <w:t>Τραμπ</w:t>
      </w:r>
      <w:proofErr w:type="spellEnd"/>
      <w:r>
        <w:rPr>
          <w:rFonts w:eastAsia="Times New Roman" w:cs="Times New Roman"/>
          <w:szCs w:val="24"/>
        </w:rPr>
        <w:t xml:space="preserve"> αντιμετωπίζει διαβολικά την πραγματικότητα</w:t>
      </w:r>
      <w:r>
        <w:rPr>
          <w:rFonts w:eastAsia="Times New Roman" w:cs="Times New Roman"/>
          <w:szCs w:val="24"/>
        </w:rPr>
        <w:t xml:space="preserve"> για καλό σκοπό, είμαι όμως βέβαιος </w:t>
      </w:r>
      <w:r>
        <w:rPr>
          <w:rFonts w:eastAsia="Times New Roman" w:cs="Times New Roman"/>
          <w:szCs w:val="24"/>
        </w:rPr>
        <w:t>–</w:t>
      </w:r>
      <w:r>
        <w:rPr>
          <w:rFonts w:eastAsia="Times New Roman" w:cs="Times New Roman"/>
          <w:szCs w:val="24"/>
        </w:rPr>
        <w:t>γιατί</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φωτίστηκε η συνείδησή μου- για το γεγονός ότι μάλλον ο Πρωθυπουργός περιέγραφε αυτό που του συμβαίνει τα τελευταία δυόμισι χρόνια στην Ελλάδα. Δηλαδή ξεκίνησε από διαβολικό σκοπό να είναι Πρωθυπουργός τ</w:t>
      </w:r>
      <w:r>
        <w:rPr>
          <w:rFonts w:eastAsia="Times New Roman" w:cs="Times New Roman"/>
          <w:szCs w:val="24"/>
        </w:rPr>
        <w:t>ης χώρας και</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τώρα προσπαθεί να μας πείσει ότι το κάνει για καλό. </w:t>
      </w:r>
    </w:p>
    <w:p w14:paraId="61F3D9D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Πόσοι θα τον πιστέψουν</w:t>
      </w:r>
      <w:r>
        <w:rPr>
          <w:rFonts w:eastAsia="Times New Roman" w:cs="Times New Roman"/>
          <w:szCs w:val="24"/>
        </w:rPr>
        <w:t>,</w:t>
      </w:r>
      <w:r>
        <w:rPr>
          <w:rFonts w:eastAsia="Times New Roman" w:cs="Times New Roman"/>
          <w:szCs w:val="24"/>
        </w:rPr>
        <w:t xml:space="preserve"> είναι ένα στοίχημα. Το βέβαιο είναι –για να θυμηθούμε και τον στίχο του Ελύτη- ότι «ο κήπος βλέπει»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από χθες άρχισε μια αντίστροφη μέτρηση. </w:t>
      </w:r>
      <w:r>
        <w:rPr>
          <w:rFonts w:eastAsia="Times New Roman" w:cs="Times New Roman"/>
          <w:szCs w:val="24"/>
        </w:rPr>
        <w:t xml:space="preserve">Εκεί στον Κήπο των Ρόδων νομίζω ότι ο Πρωθυπουργός πρέπει να συναισθάνθηκε το τι σημαίνει, όταν ο κήπος των ηδονών συναντά τον κήπο των </w:t>
      </w:r>
      <w:proofErr w:type="spellStart"/>
      <w:r>
        <w:rPr>
          <w:rFonts w:eastAsia="Times New Roman" w:cs="Times New Roman"/>
          <w:szCs w:val="24"/>
        </w:rPr>
        <w:t>ωδινών</w:t>
      </w:r>
      <w:proofErr w:type="spellEnd"/>
      <w:r>
        <w:rPr>
          <w:rFonts w:eastAsia="Times New Roman" w:cs="Times New Roman"/>
          <w:szCs w:val="24"/>
        </w:rPr>
        <w:t xml:space="preserve"> και τότε είναι βέβαιο ότι απ’ αυτή την ιστορία</w:t>
      </w:r>
      <w:r>
        <w:rPr>
          <w:rFonts w:eastAsia="Times New Roman" w:cs="Times New Roman"/>
          <w:szCs w:val="24"/>
        </w:rPr>
        <w:t>,</w:t>
      </w:r>
      <w:r>
        <w:rPr>
          <w:rFonts w:eastAsia="Times New Roman" w:cs="Times New Roman"/>
          <w:szCs w:val="24"/>
        </w:rPr>
        <w:t xml:space="preserve"> μόνο ωφελημένη δεν πρόκειται να βγει η Ελλάδα. Μαζί με αυτό, βέβα</w:t>
      </w:r>
      <w:r>
        <w:rPr>
          <w:rFonts w:eastAsia="Times New Roman" w:cs="Times New Roman"/>
          <w:szCs w:val="24"/>
        </w:rPr>
        <w:t>ια, πιστεύω ότι και όλοι σήμερα αισθάνονται</w:t>
      </w:r>
      <w:r>
        <w:rPr>
          <w:rFonts w:eastAsia="Times New Roman" w:cs="Times New Roman"/>
          <w:szCs w:val="24"/>
        </w:rPr>
        <w:t>,</w:t>
      </w:r>
      <w:r>
        <w:rPr>
          <w:rFonts w:eastAsia="Times New Roman" w:cs="Times New Roman"/>
          <w:szCs w:val="24"/>
        </w:rPr>
        <w:t xml:space="preserve"> το πόσο επικίνδυνα κάποιες καταστάσεις προσπαθούν από την πλευρά </w:t>
      </w:r>
      <w:r>
        <w:rPr>
          <w:rFonts w:eastAsia="Times New Roman" w:cs="Times New Roman"/>
          <w:szCs w:val="24"/>
        </w:rPr>
        <w:lastRenderedPageBreak/>
        <w:t xml:space="preserve">της Κυβέρνησης να εξωραϊστούν, ενώ στο βάθος τους παραμένουν απειλητικές για το μέλλον του τόπου. </w:t>
      </w:r>
    </w:p>
    <w:p w14:paraId="61F3D9D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Έρχομαι, όμως, στο νομοσχέδιο. Κύριε Υπουργέ, θ</w:t>
      </w:r>
      <w:r>
        <w:rPr>
          <w:rFonts w:eastAsia="Times New Roman" w:cs="Times New Roman"/>
          <w:szCs w:val="24"/>
        </w:rPr>
        <w:t>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τοποθετηθείτε σε ένα και μόνο θέμα. Με εντυπωσιάζει το γεγονός ότι η Κυβέρνηση συστηματικά αγνοεί τη νομολογία του Συμβουλίου της Επικρατείας και εισηγείται στη Βουλή νομοσχέδια</w:t>
      </w:r>
      <w:r>
        <w:rPr>
          <w:rFonts w:eastAsia="Times New Roman" w:cs="Times New Roman"/>
          <w:szCs w:val="24"/>
        </w:rPr>
        <w:t>,</w:t>
      </w:r>
      <w:r>
        <w:rPr>
          <w:rFonts w:eastAsia="Times New Roman" w:cs="Times New Roman"/>
          <w:szCs w:val="24"/>
        </w:rPr>
        <w:t xml:space="preserve"> τα οποία πάσχουν από ανίατη αντισυνταγματικότητα με β</w:t>
      </w:r>
      <w:r>
        <w:rPr>
          <w:rFonts w:eastAsia="Times New Roman" w:cs="Times New Roman"/>
          <w:szCs w:val="24"/>
        </w:rPr>
        <w:t xml:space="preserve">άση τη νομολογία του Ακυρωτικού Διοικητικού Δικαστηρίου. </w:t>
      </w:r>
    </w:p>
    <w:p w14:paraId="61F3D9D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και η υπόθεση με τη μεταφορά του συντελεστή της δόμησης έχει στο παρελθόν νομοθετηθεί δυο φορές. Τη μια έχει νομοθετηθεί με τον ν.2300/1995 και τη δεύτερη με τον ν.3044/2002. Και στις δύο </w:t>
      </w:r>
      <w:r>
        <w:rPr>
          <w:rFonts w:eastAsia="Times New Roman" w:cs="Times New Roman"/>
          <w:szCs w:val="24"/>
        </w:rPr>
        <w:t>περιπτώσεις οι αποφάσεις του Συμβουλίου της Επικρατείας έχουν για συγκεκριμένη επιχειρηματολογία, που έχει να κάνει με την ερμηνεία και την εφαρμογή του άρθρου 24, καταλήξει στην αναστολή της εφαρμογής αυτού του συγκεκριμένου μηχανισμού μεταφοράς του συντε</w:t>
      </w:r>
      <w:r>
        <w:rPr>
          <w:rFonts w:eastAsia="Times New Roman" w:cs="Times New Roman"/>
          <w:szCs w:val="24"/>
        </w:rPr>
        <w:t xml:space="preserve">λεστή της δόμησης. </w:t>
      </w:r>
    </w:p>
    <w:p w14:paraId="61F3D9D4" w14:textId="77777777" w:rsidR="00B51393" w:rsidRDefault="00BC3639">
      <w:pPr>
        <w:spacing w:line="600" w:lineRule="auto"/>
        <w:ind w:firstLine="851"/>
        <w:contextualSpacing/>
        <w:jc w:val="both"/>
        <w:rPr>
          <w:rFonts w:eastAsia="Times New Roman"/>
          <w:bCs/>
          <w:shd w:val="clear" w:color="auto" w:fill="FFFFFF"/>
        </w:rPr>
      </w:pPr>
      <w:r>
        <w:rPr>
          <w:rFonts w:eastAsia="Times New Roman"/>
          <w:szCs w:val="24"/>
        </w:rPr>
        <w:t xml:space="preserve">Αυτό γίνεται, γιατί η μεταφορά του </w:t>
      </w:r>
      <w:proofErr w:type="spellStart"/>
      <w:r>
        <w:rPr>
          <w:rFonts w:eastAsia="Times New Roman"/>
          <w:szCs w:val="24"/>
        </w:rPr>
        <w:t>συντελεστού</w:t>
      </w:r>
      <w:proofErr w:type="spellEnd"/>
      <w:r>
        <w:rPr>
          <w:rFonts w:eastAsia="Times New Roman"/>
          <w:szCs w:val="24"/>
        </w:rPr>
        <w:t xml:space="preserve"> της δόμησης </w:t>
      </w:r>
      <w:r>
        <w:rPr>
          <w:rFonts w:eastAsia="Times New Roman"/>
          <w:bCs/>
        </w:rPr>
        <w:t>είναι</w:t>
      </w:r>
      <w:r>
        <w:rPr>
          <w:rFonts w:eastAsia="Times New Roman"/>
          <w:szCs w:val="24"/>
        </w:rPr>
        <w:t xml:space="preserve"> ένας μηχανισμός προστασίας του πολιτιστικού και του φυσικού περιβάλλοντος. Αυτό </w:t>
      </w:r>
      <w:r>
        <w:rPr>
          <w:rFonts w:eastAsia="Times New Roman"/>
          <w:bCs/>
          <w:shd w:val="clear" w:color="auto" w:fill="FFFFFF"/>
        </w:rPr>
        <w:t xml:space="preserve">ακριβώς </w:t>
      </w:r>
      <w:r>
        <w:rPr>
          <w:rFonts w:eastAsia="Times New Roman"/>
          <w:bCs/>
          <w:shd w:val="clear" w:color="auto" w:fill="FFFFFF"/>
        </w:rPr>
        <w:t xml:space="preserve">προβλέπει η παράγραφος 6 του άρθρου 24. </w:t>
      </w:r>
    </w:p>
    <w:p w14:paraId="61F3D9D5"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Σας λέει η νομολογία αλλά</w:t>
      </w:r>
      <w:r>
        <w:rPr>
          <w:rFonts w:eastAsia="Times New Roman"/>
          <w:bCs/>
          <w:shd w:val="clear" w:color="auto" w:fill="FFFFFF"/>
        </w:rPr>
        <w:t>,</w:t>
      </w:r>
      <w:r>
        <w:rPr>
          <w:rFonts w:eastAsia="Times New Roman"/>
          <w:bCs/>
          <w:shd w:val="clear" w:color="auto" w:fill="FFFFFF"/>
        </w:rPr>
        <w:t xml:space="preserve"> κυρίως</w:t>
      </w:r>
      <w:r>
        <w:rPr>
          <w:rFonts w:eastAsia="Times New Roman"/>
          <w:bCs/>
          <w:shd w:val="clear" w:color="auto" w:fill="FFFFFF"/>
        </w:rPr>
        <w:t>,</w:t>
      </w:r>
      <w:r>
        <w:rPr>
          <w:rFonts w:eastAsia="Times New Roman"/>
          <w:bCs/>
          <w:shd w:val="clear" w:color="auto" w:fill="FFFFFF"/>
        </w:rPr>
        <w:t xml:space="preserve"> σας το επισημαίνει και η </w:t>
      </w:r>
      <w:r>
        <w:rPr>
          <w:rFonts w:eastAsia="Times New Roman"/>
          <w:bCs/>
          <w:shd w:val="clear" w:color="auto" w:fill="FFFFFF"/>
        </w:rPr>
        <w:t>έ</w:t>
      </w:r>
      <w:r>
        <w:rPr>
          <w:rFonts w:eastAsia="Times New Roman"/>
          <w:bCs/>
          <w:shd w:val="clear" w:color="auto" w:fill="FFFFFF"/>
        </w:rPr>
        <w:t>κθεση του Επιστημονικού Συμβουλίου της Βουλής, να μην επιχειρήσετε να προβείτε σε εκ νέου νομοθέτηση αυτού του μηχανισμού, εάν προηγουμένως δεν ανταποκριθείτε στις ανάγκες</w:t>
      </w:r>
      <w:r>
        <w:rPr>
          <w:rFonts w:eastAsia="Times New Roman"/>
          <w:bCs/>
          <w:shd w:val="clear" w:color="auto" w:fill="FFFFFF"/>
        </w:rPr>
        <w:t>,</w:t>
      </w:r>
      <w:r>
        <w:rPr>
          <w:rFonts w:eastAsia="Times New Roman"/>
          <w:bCs/>
          <w:shd w:val="clear" w:color="auto" w:fill="FFFFFF"/>
        </w:rPr>
        <w:t xml:space="preserve"> που απορρέουν από το αξίωμα ότι κάθε οικισμός πρέπει να </w:t>
      </w:r>
      <w:r>
        <w:rPr>
          <w:rFonts w:eastAsia="Times New Roman"/>
          <w:bCs/>
          <w:shd w:val="clear" w:color="auto" w:fill="FFFFFF"/>
        </w:rPr>
        <w:t xml:space="preserve">αναλαμβάνει τα </w:t>
      </w:r>
      <w:r>
        <w:rPr>
          <w:rFonts w:eastAsia="Times New Roman"/>
          <w:bCs/>
          <w:shd w:val="clear" w:color="auto" w:fill="FFFFFF"/>
        </w:rPr>
        <w:lastRenderedPageBreak/>
        <w:t>βάρη της δόμησής του. Δεν μπορεί, δηλαδή, σε καμ</w:t>
      </w:r>
      <w:r>
        <w:rPr>
          <w:rFonts w:eastAsia="Times New Roman"/>
          <w:bCs/>
          <w:shd w:val="clear" w:color="auto" w:fill="FFFFFF"/>
        </w:rPr>
        <w:t>μ</w:t>
      </w:r>
      <w:r>
        <w:rPr>
          <w:rFonts w:eastAsia="Times New Roman"/>
          <w:bCs/>
          <w:shd w:val="clear" w:color="auto" w:fill="FFFFFF"/>
        </w:rPr>
        <w:t>ία περίπτωση</w:t>
      </w:r>
      <w:r>
        <w:rPr>
          <w:rFonts w:eastAsia="Times New Roman"/>
          <w:bCs/>
          <w:shd w:val="clear" w:color="auto" w:fill="FFFFFF"/>
        </w:rPr>
        <w:t>,</w:t>
      </w:r>
      <w:r>
        <w:rPr>
          <w:rFonts w:eastAsia="Times New Roman"/>
          <w:bCs/>
          <w:shd w:val="clear" w:color="auto" w:fill="FFFFFF"/>
        </w:rPr>
        <w:t xml:space="preserve"> να μεταφέρεται συντελεστής δόμησης -δόμηση τελικά- σε περιοχές και σε ζώνες που δεν έχουν προσδιοριστεί από τους δήμους και αφού προηγουμένως δεν έχει καθοριστεί ο μέγιστος συντε</w:t>
      </w:r>
      <w:r>
        <w:rPr>
          <w:rFonts w:eastAsia="Times New Roman"/>
          <w:bCs/>
          <w:shd w:val="clear" w:color="auto" w:fill="FFFFFF"/>
        </w:rPr>
        <w:t>λεστής</w:t>
      </w:r>
      <w:r>
        <w:rPr>
          <w:rFonts w:eastAsia="Times New Roman"/>
          <w:bCs/>
          <w:shd w:val="clear" w:color="auto" w:fill="FFFFFF"/>
        </w:rPr>
        <w:t>,</w:t>
      </w:r>
      <w:r>
        <w:rPr>
          <w:rFonts w:eastAsia="Times New Roman"/>
          <w:bCs/>
          <w:shd w:val="clear" w:color="auto" w:fill="FFFFFF"/>
        </w:rPr>
        <w:t xml:space="preserve"> που μπορεί να </w:t>
      </w:r>
      <w:proofErr w:type="spellStart"/>
      <w:r>
        <w:rPr>
          <w:rFonts w:eastAsia="Times New Roman"/>
          <w:bCs/>
          <w:shd w:val="clear" w:color="auto" w:fill="FFFFFF"/>
        </w:rPr>
        <w:t>ανθέξει</w:t>
      </w:r>
      <w:proofErr w:type="spellEnd"/>
      <w:r>
        <w:rPr>
          <w:rFonts w:eastAsia="Times New Roman"/>
          <w:bCs/>
          <w:shd w:val="clear" w:color="auto" w:fill="FFFFFF"/>
        </w:rPr>
        <w:t xml:space="preserve"> ο κάθε οικισμός. </w:t>
      </w:r>
    </w:p>
    <w:p w14:paraId="61F3D9D6"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 xml:space="preserve">Υπό αυτή την έννοια υπάρχει και η εξής έλλειψη. Δεν αναφέρεται ούτε και προβλέπεται ποια πρέπει να είναι η αποζημίωση του δικαιούχου αυτού του συντελεστή της μεταφοράς της δόμησης. </w:t>
      </w:r>
    </w:p>
    <w:p w14:paraId="61F3D9D7"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Επιμένω και θα καταλήξω με</w:t>
      </w:r>
      <w:r>
        <w:rPr>
          <w:rFonts w:eastAsia="Times New Roman"/>
          <w:bCs/>
          <w:shd w:val="clear" w:color="auto" w:fill="FFFFFF"/>
        </w:rPr>
        <w:t xml:space="preserve"> τα εξής. Δεν ξέρω εάν είναι συστηματικό, αλλά όσες φορές</w:t>
      </w:r>
      <w:r>
        <w:rPr>
          <w:rFonts w:eastAsia="Times New Roman"/>
          <w:bCs/>
          <w:shd w:val="clear" w:color="auto" w:fill="FFFFFF"/>
        </w:rPr>
        <w:t>,</w:t>
      </w:r>
      <w:r>
        <w:rPr>
          <w:rFonts w:eastAsia="Times New Roman"/>
          <w:bCs/>
          <w:shd w:val="clear" w:color="auto" w:fill="FFFFFF"/>
        </w:rPr>
        <w:t xml:space="preserve"> τουλάχιστον</w:t>
      </w:r>
      <w:r>
        <w:rPr>
          <w:rFonts w:eastAsia="Times New Roman"/>
          <w:bCs/>
          <w:shd w:val="clear" w:color="auto" w:fill="FFFFFF"/>
        </w:rPr>
        <w:t>,</w:t>
      </w:r>
      <w:r>
        <w:rPr>
          <w:rFonts w:eastAsia="Times New Roman"/>
          <w:bCs/>
          <w:shd w:val="clear" w:color="auto" w:fill="FFFFFF"/>
        </w:rPr>
        <w:t xml:space="preserve"> τυχαίνει </w:t>
      </w:r>
      <w:r>
        <w:rPr>
          <w:rFonts w:eastAsia="Times New Roman"/>
          <w:bCs/>
          <w:shd w:val="clear" w:color="auto" w:fill="FFFFFF"/>
        </w:rPr>
        <w:t>να είμαι</w:t>
      </w:r>
      <w:r>
        <w:rPr>
          <w:rFonts w:eastAsia="Times New Roman"/>
          <w:bCs/>
          <w:shd w:val="clear" w:color="auto" w:fill="FFFFFF"/>
        </w:rPr>
        <w:t xml:space="preserve"> εγώ </w:t>
      </w:r>
      <w:r>
        <w:rPr>
          <w:rFonts w:eastAsia="Times New Roman"/>
          <w:bCs/>
          <w:shd w:val="clear" w:color="auto" w:fill="FFFFFF"/>
        </w:rPr>
        <w:t xml:space="preserve">Κοινοβουλευτικός Εκπρόσωπος για λογαριασμό της Νέας Δημοκρατίας, μου συμβαίνει να αναφέρομαι συστηματικά, μονίμως, σε παραβιάσεις του Συντάγματος, που υπάρχουν σε νομοσχέδια που συζητούνται στη Βουλή. </w:t>
      </w:r>
    </w:p>
    <w:p w14:paraId="61F3D9D8"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Το μεγάλο ρώτημά μου είναι το εξής. Άραγε αυτό που κάπ</w:t>
      </w:r>
      <w:r>
        <w:rPr>
          <w:rFonts w:eastAsia="Times New Roman"/>
          <w:bCs/>
          <w:shd w:val="clear" w:color="auto" w:fill="FFFFFF"/>
        </w:rPr>
        <w:t>οτε είχε εξαγγείλει από το</w:t>
      </w:r>
      <w:r>
        <w:rPr>
          <w:rFonts w:eastAsia="Times New Roman"/>
          <w:bCs/>
          <w:shd w:val="clear" w:color="auto" w:fill="FFFFFF"/>
        </w:rPr>
        <w:t>υ</w:t>
      </w:r>
      <w:r>
        <w:rPr>
          <w:rFonts w:eastAsia="Times New Roman"/>
          <w:bCs/>
          <w:shd w:val="clear" w:color="auto" w:fill="FFFFFF"/>
        </w:rPr>
        <w:t xml:space="preserve"> Βήματος αυτού της Βουλής ο Πρωθυπουργός ότι ο ΣΥΡΙΖΑ, όλοι εσείς δηλαδή Βουλευτές και Υπουργοί, είστε κάθε μία από τις λέξεις του Συντάγματος, χάθηκε και αυτό στον «Κήπο των Ρόδων»; Χάθηκε και αυτό και έγινε άνεμος, για να μπορε</w:t>
      </w:r>
      <w:r>
        <w:rPr>
          <w:rFonts w:eastAsia="Times New Roman"/>
          <w:bCs/>
          <w:shd w:val="clear" w:color="auto" w:fill="FFFFFF"/>
        </w:rPr>
        <w:t xml:space="preserve">ί να φουσκώνει τα πανιά αυτής της Κυβέρνησης προς πάσα κατεύθυνση, αλλά όχι όμως προς εκείνη που χρειάζεται ο τόπος για να βγει από την κρίση; </w:t>
      </w:r>
    </w:p>
    <w:p w14:paraId="61F3D9D9"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lastRenderedPageBreak/>
        <w:t>Γι’ αυτό, λοιπόν, θα καταλήξω με ένα τελευταίο στιχάκι από αυτό το όμορφο ποίημα του Ελύτη «Ο κήπος βλέπει»: «</w:t>
      </w:r>
      <w:proofErr w:type="spellStart"/>
      <w:r>
        <w:rPr>
          <w:rFonts w:eastAsia="Times New Roman"/>
          <w:bCs/>
          <w:shd w:val="clear" w:color="auto" w:fill="FFFFFF"/>
        </w:rPr>
        <w:t>Οτ</w:t>
      </w:r>
      <w:r>
        <w:rPr>
          <w:rFonts w:eastAsia="Times New Roman"/>
          <w:bCs/>
          <w:shd w:val="clear" w:color="auto" w:fill="FFFFFF"/>
        </w:rPr>
        <w:t>οτοτοί</w:t>
      </w:r>
      <w:proofErr w:type="spellEnd"/>
      <w:r>
        <w:rPr>
          <w:rFonts w:eastAsia="Times New Roman"/>
          <w:bCs/>
          <w:shd w:val="clear" w:color="auto" w:fill="FFFFFF"/>
        </w:rPr>
        <w:t xml:space="preserve"> που ‘</w:t>
      </w:r>
      <w:proofErr w:type="spellStart"/>
      <w:r>
        <w:rPr>
          <w:rFonts w:eastAsia="Times New Roman"/>
          <w:bCs/>
          <w:shd w:val="clear" w:color="auto" w:fill="FFFFFF"/>
        </w:rPr>
        <w:t>λεγε</w:t>
      </w:r>
      <w:proofErr w:type="spellEnd"/>
      <w:r>
        <w:rPr>
          <w:rFonts w:eastAsia="Times New Roman"/>
          <w:bCs/>
          <w:shd w:val="clear" w:color="auto" w:fill="FFFFFF"/>
        </w:rPr>
        <w:t xml:space="preserve"> ο γέρο-Αισχύλος, ας τρομάξουμε μπας και ανοίξει μέσα μας η γαλήνη και η ανάγκη της απλώσει κάμπο». </w:t>
      </w:r>
    </w:p>
    <w:p w14:paraId="61F3D9DA"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Αυτή είναι η τελευταία αναφορά που μπορώ να κάνω</w:t>
      </w:r>
      <w:r>
        <w:rPr>
          <w:rFonts w:eastAsia="Times New Roman"/>
          <w:bCs/>
          <w:shd w:val="clear" w:color="auto" w:fill="FFFFFF"/>
        </w:rPr>
        <w:t>,</w:t>
      </w:r>
      <w:r>
        <w:rPr>
          <w:rFonts w:eastAsia="Times New Roman"/>
          <w:bCs/>
          <w:shd w:val="clear" w:color="auto" w:fill="FFFFFF"/>
        </w:rPr>
        <w:t xml:space="preserve"> στο κατάντημα που έχει φτάσει ο τόπος με τη διακυβέρνηση του ΣΥΡΙΖΑ. </w:t>
      </w:r>
    </w:p>
    <w:p w14:paraId="61F3D9DB"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Ευχαριστώ πολύ, κύρ</w:t>
      </w:r>
      <w:r>
        <w:rPr>
          <w:rFonts w:eastAsia="Times New Roman"/>
          <w:bCs/>
          <w:shd w:val="clear" w:color="auto" w:fill="FFFFFF"/>
        </w:rPr>
        <w:t xml:space="preserve">ιε Πρόεδρε. </w:t>
      </w:r>
    </w:p>
    <w:p w14:paraId="61F3D9DC" w14:textId="77777777" w:rsidR="00B51393" w:rsidRDefault="00BC3639">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61F3D9DD"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 xml:space="preserve"> </w:t>
      </w: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 xml:space="preserve">): </w:t>
      </w:r>
      <w:r>
        <w:rPr>
          <w:rFonts w:eastAsia="Times New Roman"/>
          <w:bCs/>
          <w:shd w:val="clear" w:color="auto" w:fill="FFFFFF"/>
        </w:rPr>
        <w:t xml:space="preserve">Τον λόγο έχει ο κ. Σωκράτης </w:t>
      </w:r>
      <w:proofErr w:type="spellStart"/>
      <w:r>
        <w:rPr>
          <w:rFonts w:eastAsia="Times New Roman"/>
          <w:bCs/>
          <w:shd w:val="clear" w:color="auto" w:fill="FFFFFF"/>
        </w:rPr>
        <w:t>Βαρδάκης</w:t>
      </w:r>
      <w:proofErr w:type="spellEnd"/>
      <w:r>
        <w:rPr>
          <w:rFonts w:eastAsia="Times New Roman"/>
          <w:bCs/>
          <w:shd w:val="clear" w:color="auto" w:fill="FFFFFF"/>
        </w:rPr>
        <w:t xml:space="preserve"> από τον ΣΥΡΙΖΑ.</w:t>
      </w:r>
    </w:p>
    <w:p w14:paraId="61F3D9DE" w14:textId="77777777" w:rsidR="00B51393" w:rsidRDefault="00BC3639">
      <w:pPr>
        <w:spacing w:line="600" w:lineRule="auto"/>
        <w:ind w:firstLine="851"/>
        <w:contextualSpacing/>
        <w:jc w:val="both"/>
        <w:rPr>
          <w:rFonts w:eastAsia="Times New Roman"/>
          <w:bCs/>
          <w:shd w:val="clear" w:color="auto" w:fill="FFFFFF"/>
        </w:rPr>
      </w:pPr>
      <w:r>
        <w:rPr>
          <w:rFonts w:eastAsia="Times New Roman"/>
          <w:b/>
          <w:bCs/>
          <w:shd w:val="clear" w:color="auto" w:fill="FFFFFF"/>
        </w:rPr>
        <w:t>ΣΩΚΡΑΤΗΣ ΒΑΡΔΑΚΗΣ:</w:t>
      </w:r>
      <w:r>
        <w:rPr>
          <w:rFonts w:eastAsia="Times New Roman"/>
          <w:bCs/>
          <w:shd w:val="clear" w:color="auto" w:fill="FFFFFF"/>
        </w:rPr>
        <w:t xml:space="preserve"> Ευχαριστώ, κύριε Πρόεδρε. </w:t>
      </w:r>
    </w:p>
    <w:p w14:paraId="61F3D9DF"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Κύριε Τζαβάρα, καλή είναι και η ποίηση, χαλαρώνει, αλλά</w:t>
      </w:r>
      <w:r>
        <w:rPr>
          <w:rFonts w:eastAsia="Times New Roman"/>
          <w:bCs/>
          <w:shd w:val="clear" w:color="auto" w:fill="FFFFFF"/>
        </w:rPr>
        <w:t xml:space="preserve"> σαράντα πέντε χρόνια ένα πρόβλημα μείζονος σημασίας για το οποίο ζητούσε</w:t>
      </w:r>
      <w:r>
        <w:rPr>
          <w:rFonts w:eastAsia="Times New Roman"/>
          <w:bCs/>
          <w:shd w:val="clear" w:color="auto" w:fill="FFFFFF"/>
        </w:rPr>
        <w:t>,</w:t>
      </w:r>
      <w:r>
        <w:rPr>
          <w:rFonts w:eastAsia="Times New Roman"/>
          <w:bCs/>
          <w:shd w:val="clear" w:color="auto" w:fill="FFFFFF"/>
        </w:rPr>
        <w:t xml:space="preserve"> πραγματικά</w:t>
      </w:r>
      <w:r>
        <w:rPr>
          <w:rFonts w:eastAsia="Times New Roman"/>
          <w:bCs/>
          <w:shd w:val="clear" w:color="auto" w:fill="FFFFFF"/>
        </w:rPr>
        <w:t>,</w:t>
      </w:r>
      <w:r>
        <w:rPr>
          <w:rFonts w:eastAsia="Times New Roman"/>
          <w:bCs/>
          <w:shd w:val="clear" w:color="auto" w:fill="FFFFFF"/>
        </w:rPr>
        <w:t xml:space="preserve"> ο ελληνικός λαός να βρεθεί μια λύση και όχι να είναι σε ομηρία, εσείς δεν μπορέσατε να το λύσετε. </w:t>
      </w:r>
    </w:p>
    <w:p w14:paraId="61F3D9E0"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 xml:space="preserve">Έρχεται σήμερα ένα νομοσχέδιο και δεν συζητάμε εποικοδομητικά, για να </w:t>
      </w:r>
      <w:r>
        <w:rPr>
          <w:rFonts w:eastAsia="Times New Roman"/>
          <w:bCs/>
          <w:shd w:val="clear" w:color="auto" w:fill="FFFFFF"/>
        </w:rPr>
        <w:t>βρούμε τις αδυναμίες του παρόντος νομοσχεδίου. Υπάρχουν αδυναμίες αλλά θέλω να σας διαβεβαιώσω ότι η πρόθεση του Υπουργείου</w:t>
      </w:r>
      <w:r>
        <w:rPr>
          <w:rFonts w:eastAsia="Times New Roman"/>
          <w:bCs/>
          <w:shd w:val="clear" w:color="auto" w:fill="FFFFFF"/>
        </w:rPr>
        <w:t>,</w:t>
      </w:r>
      <w:r>
        <w:rPr>
          <w:rFonts w:eastAsia="Times New Roman"/>
          <w:bCs/>
          <w:shd w:val="clear" w:color="auto" w:fill="FFFFFF"/>
        </w:rPr>
        <w:t xml:space="preserve"> είναι το αμέσως επόμενο διάστημα να βρει λύσεις για ό,τι αδυναμία προκύψει από την εφαρμογή πάντα του παρόντος νομοσχεδίου. </w:t>
      </w:r>
    </w:p>
    <w:p w14:paraId="61F3D9E1"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lastRenderedPageBreak/>
        <w:t>Κυρίες</w:t>
      </w:r>
      <w:r>
        <w:rPr>
          <w:rFonts w:eastAsia="Times New Roman"/>
          <w:bCs/>
          <w:shd w:val="clear" w:color="auto" w:fill="FFFFFF"/>
        </w:rPr>
        <w:t xml:space="preserve"> και κύριοι συνάδελφοι, πρέπει όλοι να συμφωνήσουμε σε ένα πράγμα ότι το πρόβλημα της αυθαίρετης δόμησης</w:t>
      </w:r>
      <w:r>
        <w:rPr>
          <w:rFonts w:eastAsia="Times New Roman"/>
          <w:bCs/>
          <w:shd w:val="clear" w:color="auto" w:fill="FFFFFF"/>
        </w:rPr>
        <w:t>,</w:t>
      </w:r>
      <w:r>
        <w:rPr>
          <w:rFonts w:eastAsia="Times New Roman"/>
          <w:bCs/>
          <w:shd w:val="clear" w:color="auto" w:fill="FFFFFF"/>
        </w:rPr>
        <w:t xml:space="preserve"> απασχολεί το ελληνικό κράτος εδώ και πολλές δεκαετίες, όπως είπα προηγουμένως πάνω από σαράντα χρόνια και είναι στενά συνυφασμένο</w:t>
      </w:r>
      <w:r>
        <w:rPr>
          <w:rFonts w:eastAsia="Times New Roman"/>
          <w:bCs/>
          <w:shd w:val="clear" w:color="auto" w:fill="FFFFFF"/>
        </w:rPr>
        <w:t>,</w:t>
      </w:r>
      <w:r>
        <w:rPr>
          <w:rFonts w:eastAsia="Times New Roman"/>
          <w:bCs/>
          <w:shd w:val="clear" w:color="auto" w:fill="FFFFFF"/>
        </w:rPr>
        <w:t xml:space="preserve"> με τον τρόπο που αυ</w:t>
      </w:r>
      <w:r>
        <w:rPr>
          <w:rFonts w:eastAsia="Times New Roman"/>
          <w:bCs/>
          <w:shd w:val="clear" w:color="auto" w:fill="FFFFFF"/>
        </w:rPr>
        <w:t xml:space="preserve">τό το κράτος συγκροτήθηκε και διαμορφώθηκε. </w:t>
      </w:r>
    </w:p>
    <w:p w14:paraId="61F3D9E2" w14:textId="77777777" w:rsidR="00B51393" w:rsidRDefault="00BC3639">
      <w:pPr>
        <w:spacing w:line="600" w:lineRule="auto"/>
        <w:ind w:firstLine="851"/>
        <w:contextualSpacing/>
        <w:jc w:val="both"/>
        <w:rPr>
          <w:rFonts w:eastAsia="Times New Roman"/>
          <w:szCs w:val="24"/>
        </w:rPr>
      </w:pPr>
      <w:r>
        <w:rPr>
          <w:rFonts w:eastAsia="Times New Roman"/>
          <w:bCs/>
          <w:shd w:val="clear" w:color="auto" w:fill="FFFFFF"/>
        </w:rPr>
        <w:t>Μπορούμε να καθόμαστε ώρες να μιλάμε για περιπτώσεις υπερβολικής αυθαιρεσίας, για άναρχη κατάτμηση γης από ιδιώτες, για αλλοίωση πόλεων, για αλλοίωση φυσικού περιβάλλοντος, για στρεβλώσεις που οδήγησαν σε ανεξέλ</w:t>
      </w:r>
      <w:r>
        <w:rPr>
          <w:rFonts w:eastAsia="Times New Roman"/>
          <w:bCs/>
          <w:shd w:val="clear" w:color="auto" w:fill="FFFFFF"/>
        </w:rPr>
        <w:t xml:space="preserve">εγκτες καταστάσεις. </w:t>
      </w:r>
    </w:p>
    <w:p w14:paraId="61F3D9E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ρχόμαστε σήμερα με ένα νομοσχέδιο, που επιδιώκει όχι μόνο την ολιστική αντιμετώπιση του φαινομένου της αυθαίρετης δόμησης, αλλά φιλοδοξεί να επέμβει συνολικά στο χώρο και να φέρει ισορροπίες. </w:t>
      </w:r>
    </w:p>
    <w:p w14:paraId="61F3D9E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Άκουσα, πραγματικά, αυτές τις μέρες από τ</w:t>
      </w:r>
      <w:r>
        <w:rPr>
          <w:rFonts w:eastAsia="Times New Roman" w:cs="Times New Roman"/>
          <w:szCs w:val="24"/>
        </w:rPr>
        <w:t>ην Αξιωματική Αντιπολίτευση να λέει</w:t>
      </w:r>
      <w:r>
        <w:rPr>
          <w:rFonts w:eastAsia="Times New Roman" w:cs="Times New Roman"/>
          <w:szCs w:val="24"/>
        </w:rPr>
        <w:t>,</w:t>
      </w:r>
      <w:r>
        <w:rPr>
          <w:rFonts w:eastAsia="Times New Roman" w:cs="Times New Roman"/>
          <w:szCs w:val="24"/>
        </w:rPr>
        <w:t xml:space="preserve"> πως το παρόν νομοσχέδιο αποτελεί πιστή αντιγραφή παλαιότερων νόμων, δεν εισάγει κα</w:t>
      </w:r>
      <w:r>
        <w:rPr>
          <w:rFonts w:eastAsia="Times New Roman" w:cs="Times New Roman"/>
          <w:szCs w:val="24"/>
        </w:rPr>
        <w:t>μ</w:t>
      </w:r>
      <w:r>
        <w:rPr>
          <w:rFonts w:eastAsia="Times New Roman" w:cs="Times New Roman"/>
          <w:szCs w:val="24"/>
        </w:rPr>
        <w:t xml:space="preserve">μιά καινοτομία, αντιθέτως ενισχύει τη γραφειοκρατία. </w:t>
      </w:r>
    </w:p>
    <w:p w14:paraId="61F3D9E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κυρίες και κύριοι συνάδελφοι, να διαφωνήσω. Τα τελευταία </w:t>
      </w:r>
      <w:r>
        <w:rPr>
          <w:rFonts w:eastAsia="Times New Roman" w:cs="Times New Roman"/>
          <w:szCs w:val="24"/>
        </w:rPr>
        <w:t xml:space="preserve">σαράντα χρόνια οι ρυθμίσεις και οι πολεοδομικές πολιτικές δεν κατόρθωσαν να ελέγξουν τη δυναμική των αυθαιρέτων. Γι’ αυτό είχαμε αυτή την εξέλιξη ακόμη και τα τελευταία δεκαπέντε χρόνια. Άρα δεν μπορείτε να μιλάτε για ορθολογικές επιλογές. </w:t>
      </w:r>
    </w:p>
    <w:p w14:paraId="61F3D9E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Η καταστολή περ</w:t>
      </w:r>
      <w:r>
        <w:rPr>
          <w:rFonts w:eastAsia="Times New Roman" w:cs="Times New Roman"/>
          <w:szCs w:val="24"/>
        </w:rPr>
        <w:t xml:space="preserve">ιοριζόταν στην είσπραξη προστίμων με αποτέλεσμα την επέκτασή τους και τη διόγκωση του προβλήματος. Η πολεοδομική πολιτική σχετικά με την αυθαίρετη δόμηση αποδείχθηκε αναποτελεσματική και ακριβώς πελατειακή </w:t>
      </w:r>
      <w:r>
        <w:rPr>
          <w:rFonts w:eastAsia="Times New Roman" w:cs="Times New Roman"/>
          <w:szCs w:val="24"/>
        </w:rPr>
        <w:t>κ</w:t>
      </w:r>
      <w:r>
        <w:rPr>
          <w:rFonts w:eastAsia="Times New Roman" w:cs="Times New Roman"/>
          <w:szCs w:val="24"/>
        </w:rPr>
        <w:t>αι αυτό γιατί η παρέμβαση στον χώρο γινόταν με γν</w:t>
      </w:r>
      <w:r>
        <w:rPr>
          <w:rFonts w:eastAsia="Times New Roman" w:cs="Times New Roman"/>
          <w:szCs w:val="24"/>
        </w:rPr>
        <w:t>ώμονα την πελατειακή εξαπάτηση και μοναδικό στόχο την είσπραξη χρημάτων. Σε αντίθεση</w:t>
      </w:r>
      <w:r>
        <w:rPr>
          <w:rFonts w:eastAsia="Times New Roman" w:cs="Times New Roman"/>
          <w:szCs w:val="24"/>
        </w:rPr>
        <w:t>,</w:t>
      </w:r>
      <w:r>
        <w:rPr>
          <w:rFonts w:eastAsia="Times New Roman" w:cs="Times New Roman"/>
          <w:szCs w:val="24"/>
        </w:rPr>
        <w:t xml:space="preserve"> λοιπόν, με τις νομοθετικές προσπάθειες των τελευταίων χρόνων οι οποίες διαχειρίζονταν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το αποτέλεσμα, η παρέμβαση μας έρχεται να θεραπεύσει τα αίτια. </w:t>
      </w:r>
    </w:p>
    <w:p w14:paraId="61F3D9E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Υπήρξε ποτέ</w:t>
      </w:r>
      <w:r>
        <w:rPr>
          <w:rFonts w:eastAsia="Times New Roman" w:cs="Times New Roman"/>
          <w:szCs w:val="24"/>
        </w:rPr>
        <w:t xml:space="preserve"> ολοκληρωμένο δασολόγιο,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Κ</w:t>
      </w:r>
      <w:r>
        <w:rPr>
          <w:rFonts w:eastAsia="Times New Roman" w:cs="Times New Roman"/>
          <w:szCs w:val="24"/>
        </w:rPr>
        <w:t xml:space="preserve">τηματολόγιο, καθορισμός αιγιαλού, </w:t>
      </w:r>
      <w:proofErr w:type="spellStart"/>
      <w:r>
        <w:rPr>
          <w:rFonts w:eastAsia="Times New Roman" w:cs="Times New Roman"/>
          <w:szCs w:val="24"/>
        </w:rPr>
        <w:t>οριογραμμών</w:t>
      </w:r>
      <w:proofErr w:type="spellEnd"/>
      <w:r>
        <w:rPr>
          <w:rFonts w:eastAsia="Times New Roman" w:cs="Times New Roman"/>
          <w:szCs w:val="24"/>
        </w:rPr>
        <w:t xml:space="preserve">, </w:t>
      </w:r>
      <w:proofErr w:type="spellStart"/>
      <w:r>
        <w:rPr>
          <w:rFonts w:eastAsia="Times New Roman" w:cs="Times New Roman"/>
          <w:szCs w:val="24"/>
        </w:rPr>
        <w:t>υδατορεμάτων</w:t>
      </w:r>
      <w:proofErr w:type="spellEnd"/>
      <w:r>
        <w:rPr>
          <w:rFonts w:eastAsia="Times New Roman" w:cs="Times New Roman"/>
          <w:szCs w:val="24"/>
        </w:rPr>
        <w:t>, αρχαιολογικών χώρων προστατευόμενων, περιοχών φυσικού κάλους, οργανωμένης κοινωνικής στεγαστικής πολιτικής; Όχι. Άρα τι ακριβώς ρυθμίστηκε και τι λύθηκε με τους π</w:t>
      </w:r>
      <w:r>
        <w:rPr>
          <w:rFonts w:eastAsia="Times New Roman" w:cs="Times New Roman"/>
          <w:szCs w:val="24"/>
        </w:rPr>
        <w:t xml:space="preserve">ροηγούμενους νόμους; </w:t>
      </w:r>
    </w:p>
    <w:p w14:paraId="61F3D9E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Να αναφερθώ στο Ηράκλειο, που αναφέρθηκαν και άλλοι συνάδελφοι, μια πόλη που χαρακτηρίζεται ως «</w:t>
      </w:r>
      <w:proofErr w:type="spellStart"/>
      <w:r>
        <w:rPr>
          <w:rFonts w:eastAsia="Times New Roman" w:cs="Times New Roman"/>
          <w:szCs w:val="24"/>
        </w:rPr>
        <w:t>αυθαιρετούπολη</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υτό δεν μπορεί να το αμφισβητήσει κανείς. Πρόκειται για μια πόλη</w:t>
      </w:r>
      <w:r>
        <w:rPr>
          <w:rFonts w:eastAsia="Times New Roman" w:cs="Times New Roman"/>
          <w:szCs w:val="24"/>
        </w:rPr>
        <w:t>,</w:t>
      </w:r>
      <w:r>
        <w:rPr>
          <w:rFonts w:eastAsia="Times New Roman" w:cs="Times New Roman"/>
          <w:szCs w:val="24"/>
        </w:rPr>
        <w:t xml:space="preserve"> κυριολεκτικά</w:t>
      </w:r>
      <w:r>
        <w:rPr>
          <w:rFonts w:eastAsia="Times New Roman" w:cs="Times New Roman"/>
          <w:szCs w:val="24"/>
        </w:rPr>
        <w:t>,</w:t>
      </w:r>
      <w:r>
        <w:rPr>
          <w:rFonts w:eastAsia="Times New Roman" w:cs="Times New Roman"/>
          <w:szCs w:val="24"/>
        </w:rPr>
        <w:t xml:space="preserve"> με έξαρση αυθαιρέτων, ακόμα και τα τελευ</w:t>
      </w:r>
      <w:r>
        <w:rPr>
          <w:rFonts w:eastAsia="Times New Roman" w:cs="Times New Roman"/>
          <w:szCs w:val="24"/>
        </w:rPr>
        <w:t>ταία χρόνια, γιατί δεν καταφέρατε να λύσετε το πρόβλημα. Σύμφωνα με πρόσφατα στοιχεία του ΤΕΕ τα περισσότερα τετραγωνικά μέτρα αυθαιρέτων κύριων χώρων καταγράφονται στη Θεσσαλονίκη και είναι 4.312.492,42 τ</w:t>
      </w:r>
      <w:r>
        <w:rPr>
          <w:rFonts w:eastAsia="Times New Roman" w:cs="Times New Roman"/>
          <w:szCs w:val="24"/>
        </w:rPr>
        <w:t xml:space="preserve">ετραγωνικά </w:t>
      </w:r>
      <w:r>
        <w:rPr>
          <w:rFonts w:eastAsia="Times New Roman" w:cs="Times New Roman"/>
          <w:szCs w:val="24"/>
        </w:rPr>
        <w:t>μ</w:t>
      </w:r>
      <w:r>
        <w:rPr>
          <w:rFonts w:eastAsia="Times New Roman" w:cs="Times New Roman"/>
          <w:szCs w:val="24"/>
        </w:rPr>
        <w:t>έτρα,</w:t>
      </w:r>
      <w:r>
        <w:rPr>
          <w:rFonts w:eastAsia="Times New Roman" w:cs="Times New Roman"/>
          <w:szCs w:val="24"/>
        </w:rPr>
        <w:t xml:space="preserve"> ενώ ακολουθεί το Ηράκλειο Κρήτης </w:t>
      </w:r>
      <w:r>
        <w:rPr>
          <w:rFonts w:eastAsia="Times New Roman" w:cs="Times New Roman"/>
          <w:szCs w:val="24"/>
        </w:rPr>
        <w:t>με 2.380.404,28 τ</w:t>
      </w:r>
      <w:r>
        <w:rPr>
          <w:rFonts w:eastAsia="Times New Roman" w:cs="Times New Roman"/>
          <w:szCs w:val="24"/>
        </w:rPr>
        <w:t>ετραγωνικά μέτρα.</w:t>
      </w:r>
      <w:r>
        <w:rPr>
          <w:rFonts w:eastAsia="Times New Roman" w:cs="Times New Roman"/>
          <w:szCs w:val="24"/>
        </w:rPr>
        <w:t xml:space="preserve"> </w:t>
      </w:r>
    </w:p>
    <w:p w14:paraId="61F3D9E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Ερχόμαστε, λοιπόν, σήμερα εμείς και αναγνωρίζοντας ότι τα συσσωρευμένα χρόνια προβλήματα δεν μπορούν να λυθούν αποτελεσματικά, προτείνουμε ένα συνολικό στρατηγικό σχεδιασμό του χώρου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ναρτούμε τους δασικούς χάρτες, προω</w:t>
      </w:r>
      <w:r>
        <w:rPr>
          <w:rFonts w:eastAsia="Times New Roman" w:cs="Times New Roman"/>
          <w:szCs w:val="24"/>
        </w:rPr>
        <w:t xml:space="preserve">θούμε τη συγκρότηση ενιαίου φορέα για το Κτηματολόγιο, ενώ τα πολεοδομικά σχέδια των δήμων εισάγουν νέο τρόπο πολεοδομικού σχεδιασμού για το 100% της επικράτειας. </w:t>
      </w:r>
    </w:p>
    <w:p w14:paraId="61F3D9E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εισάγονται καινοτόμες διαδικασίες, σημαντικές αλλαγές και μια οργανωμένη συ</w:t>
      </w:r>
      <w:r>
        <w:rPr>
          <w:rFonts w:eastAsia="Times New Roman" w:cs="Times New Roman"/>
          <w:szCs w:val="24"/>
        </w:rPr>
        <w:t xml:space="preserve">γκρότηση του χώρου, αλλά δημιουργούνται και οικονομικά αντικίνητρα για την αυθαίρετη δόμηση. </w:t>
      </w:r>
    </w:p>
    <w:p w14:paraId="61F3D9E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Να υπενθυμίσω ότι στον έναν χρόνο της διαβούλευσης</w:t>
      </w:r>
      <w:r>
        <w:rPr>
          <w:rFonts w:eastAsia="Times New Roman" w:cs="Times New Roman"/>
          <w:szCs w:val="24"/>
        </w:rPr>
        <w:t>,</w:t>
      </w:r>
      <w:r>
        <w:rPr>
          <w:rFonts w:eastAsia="Times New Roman" w:cs="Times New Roman"/>
          <w:szCs w:val="24"/>
        </w:rPr>
        <w:t xml:space="preserve"> υποβλήθηκαν πολλές και σημαντικές προτάσεις, η ενσωμάτωση των οποίων σε μεγάλο βαθμό έχει επιτευχθεί. Πείτε μο</w:t>
      </w:r>
      <w:r>
        <w:rPr>
          <w:rFonts w:eastAsia="Times New Roman" w:cs="Times New Roman"/>
          <w:szCs w:val="24"/>
        </w:rPr>
        <w:t>υ αντίστοιχο περιστατικό</w:t>
      </w:r>
      <w:r>
        <w:rPr>
          <w:rFonts w:eastAsia="Times New Roman" w:cs="Times New Roman"/>
          <w:szCs w:val="24"/>
        </w:rPr>
        <w:t>,</w:t>
      </w:r>
      <w:r>
        <w:rPr>
          <w:rFonts w:eastAsia="Times New Roman" w:cs="Times New Roman"/>
          <w:szCs w:val="24"/>
        </w:rPr>
        <w:t xml:space="preserve"> που ένα Υπουργείο επί δυόμισι τρεις μήνες έπαιρνε τις προτάσεις των φορέων και υλοποίησε πολλές από αυτές. </w:t>
      </w:r>
      <w:r>
        <w:rPr>
          <w:rFonts w:eastAsia="Times New Roman" w:cs="Times New Roman"/>
          <w:szCs w:val="24"/>
        </w:rPr>
        <w:t>Ε</w:t>
      </w:r>
      <w:r>
        <w:rPr>
          <w:rFonts w:eastAsia="Times New Roman" w:cs="Times New Roman"/>
          <w:szCs w:val="24"/>
        </w:rPr>
        <w:t>γώ δεν θα αρνηθώ, όπως είπα και προηγουμένως, ότι υπάρχουν αδυναμίες στο παρόν νομοσχέδιο. Να ξέρετε όμως ότι πρόθεση είνα</w:t>
      </w:r>
      <w:r>
        <w:rPr>
          <w:rFonts w:eastAsia="Times New Roman" w:cs="Times New Roman"/>
          <w:szCs w:val="24"/>
        </w:rPr>
        <w:t xml:space="preserve">ι να λυθούν κι αυτές οι αδυναμίες με την εφαρμογή του νόμου. </w:t>
      </w:r>
    </w:p>
    <w:p w14:paraId="61F3D9E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νέα διοικητική δομή που δημιουργείται, το Παρατηρητήριο Δομημένου Περιβάλλοντος</w:t>
      </w:r>
      <w:r>
        <w:rPr>
          <w:rFonts w:eastAsia="Times New Roman" w:cs="Times New Roman"/>
          <w:szCs w:val="24"/>
        </w:rPr>
        <w:t>,</w:t>
      </w:r>
      <w:r>
        <w:rPr>
          <w:rFonts w:eastAsia="Times New Roman" w:cs="Times New Roman"/>
          <w:szCs w:val="24"/>
        </w:rPr>
        <w:t xml:space="preserve"> συγκροτείται από το Κεντρικό Παρατηρητήριο με επιλεκτικό και εποπτικό ρόλο</w:t>
      </w:r>
      <w:r>
        <w:rPr>
          <w:rFonts w:eastAsia="Times New Roman" w:cs="Times New Roman"/>
          <w:szCs w:val="24"/>
        </w:rPr>
        <w:t>,</w:t>
      </w:r>
      <w:r>
        <w:rPr>
          <w:rFonts w:eastAsia="Times New Roman" w:cs="Times New Roman"/>
          <w:szCs w:val="24"/>
        </w:rPr>
        <w:t xml:space="preserve"> που θα υπάγεται στη Γενική Γραμματε</w:t>
      </w:r>
      <w:r>
        <w:rPr>
          <w:rFonts w:eastAsia="Times New Roman" w:cs="Times New Roman"/>
          <w:szCs w:val="24"/>
        </w:rPr>
        <w:t xml:space="preserve">ία Χωρικού Σχεδιασμού και Αστικού Περιβάλλοντος του Υπουργείου Περιβάλλοντος και Ενέργειας, τα Περιφερειακά </w:t>
      </w:r>
      <w:r>
        <w:rPr>
          <w:rFonts w:eastAsia="Times New Roman" w:cs="Times New Roman"/>
          <w:szCs w:val="24"/>
        </w:rPr>
        <w:lastRenderedPageBreak/>
        <w:t xml:space="preserve">Παρατηρητήρια στην έδρα κάθε περιφέρειας και τα Τοπικά Παρατηρητήρια ανά περιφερειακή ενότητα, παλιές νομαρχίες ως όργανα της περιφέρειας. </w:t>
      </w:r>
    </w:p>
    <w:p w14:paraId="61F3D9E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Δημιουργείται νέο θεσμικό πλαίσιο για τη διαδικασία έκδοσης κι ελέγχου οικοδομικών αδειών. Ενεργοποιείται ο θεσμός της μεταφοράς συντελεστή δόμησης και η εξασφάλιση περιβαλλοντικού ισοζυγίου με τη δημιουργία Τράπεζας Δικαιωμάτων Δόμησης και Κοινόχρηστων Χώ</w:t>
      </w:r>
      <w:r>
        <w:rPr>
          <w:rFonts w:eastAsia="Times New Roman" w:cs="Times New Roman"/>
          <w:szCs w:val="24"/>
        </w:rPr>
        <w:t xml:space="preserve">ρων. </w:t>
      </w:r>
    </w:p>
    <w:p w14:paraId="61F3D9E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Δημιουργείται επίσης Ηλεκτρονική Πολεοδομική Ταυτότητα Δήμου, καθώς επίσης και Ηλεκτρονική Ταυτότητα Κτηρίου, ενώ θεσπίζονται ειδικές κατηγορίες ειδικού ενδιαφέροντος και χορήγησης δικαιωμάτων υπαγωγής. </w:t>
      </w:r>
    </w:p>
    <w:p w14:paraId="61F3D9E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Όσον αφορά τις οικοδομικές άδειες, το ότι υποβ</w:t>
      </w:r>
      <w:r>
        <w:rPr>
          <w:rFonts w:eastAsia="Times New Roman" w:cs="Times New Roman"/>
          <w:szCs w:val="24"/>
        </w:rPr>
        <w:t>άλλονται ηλεκτρονικά, το ότι απαριθμείται μια σειρά απλών εργασιών που δεν απαιτείται οικοδομική άδεια</w:t>
      </w:r>
      <w:r>
        <w:rPr>
          <w:rFonts w:eastAsia="Times New Roman" w:cs="Times New Roman"/>
          <w:szCs w:val="24"/>
        </w:rPr>
        <w:t>,</w:t>
      </w:r>
      <w:r>
        <w:rPr>
          <w:rFonts w:eastAsia="Times New Roman" w:cs="Times New Roman"/>
          <w:szCs w:val="24"/>
        </w:rPr>
        <w:t xml:space="preserve"> είναι πολύ σημαντικό. Αρκετοί πολίτες αποφεύγουν πλέον τις γραφειοκρατικές διαδικασίες, αλλά και οι ίδιες οι υπηρεσίες αποφορτίζονται από τέτοιες διαδικ</w:t>
      </w:r>
      <w:r>
        <w:rPr>
          <w:rFonts w:eastAsia="Times New Roman" w:cs="Times New Roman"/>
          <w:szCs w:val="24"/>
        </w:rPr>
        <w:t xml:space="preserve">ασίες. </w:t>
      </w:r>
    </w:p>
    <w:p w14:paraId="61F3D9F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έχουμε ανάγκη ένα νομοθετικό πλαίσιο</w:t>
      </w:r>
      <w:r>
        <w:rPr>
          <w:rFonts w:eastAsia="Times New Roman" w:cs="Times New Roman"/>
          <w:szCs w:val="24"/>
        </w:rPr>
        <w:t>,</w:t>
      </w:r>
      <w:r>
        <w:rPr>
          <w:rFonts w:eastAsia="Times New Roman" w:cs="Times New Roman"/>
          <w:szCs w:val="24"/>
        </w:rPr>
        <w:t xml:space="preserve"> που από εδώ και πέρα θα σχεδιάζει τον χώρο στο σύνολό του,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αυθαίρετα, αλλά κυρίως θα σχεδιάζει τον χώρο, ούτως ώστε να προλαβαίνει τα αυθαίρετα. </w:t>
      </w:r>
    </w:p>
    <w:p w14:paraId="61F3D9F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επιδίωξη</w:t>
      </w:r>
      <w:r>
        <w:rPr>
          <w:rFonts w:eastAsia="Times New Roman" w:cs="Times New Roman"/>
          <w:szCs w:val="24"/>
        </w:rPr>
        <w:t xml:space="preserve"> ένταξης και νομιμοποίησης αυτών των τετραγωνικών μέτρων είναι προς όφελος του δημοσίου συμφέροντος. Θα απεγκλωβίσει χιλιάδες οικογένειες</w:t>
      </w:r>
      <w:r>
        <w:rPr>
          <w:rFonts w:eastAsia="Times New Roman" w:cs="Times New Roman"/>
          <w:szCs w:val="24"/>
        </w:rPr>
        <w:t>,</w:t>
      </w:r>
      <w:r>
        <w:rPr>
          <w:rFonts w:eastAsia="Times New Roman" w:cs="Times New Roman"/>
          <w:szCs w:val="24"/>
        </w:rPr>
        <w:t xml:space="preserve"> οι οποίες εδώ και δεκαετίες εξαιτίας της πολιτικής επιλογής του ρουσφετιού αλλά και </w:t>
      </w:r>
      <w:r>
        <w:rPr>
          <w:rFonts w:eastAsia="Times New Roman" w:cs="Times New Roman"/>
          <w:szCs w:val="24"/>
        </w:rPr>
        <w:lastRenderedPageBreak/>
        <w:t>αδυναμίας πολιτικού σχεδιασμού απ</w:t>
      </w:r>
      <w:r>
        <w:rPr>
          <w:rFonts w:eastAsia="Times New Roman" w:cs="Times New Roman"/>
          <w:szCs w:val="24"/>
        </w:rPr>
        <w:t xml:space="preserve">ό κυβερνήσεις που πέρασαν, είναι εγκλωβισμένες ακόμη και σήμερα στο καθεστώς του αυθαίρετου. </w:t>
      </w:r>
    </w:p>
    <w:p w14:paraId="61F3D9F2" w14:textId="77777777" w:rsidR="00B51393" w:rsidRDefault="00BC3639">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61F3D9F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Μαρία </w:t>
      </w:r>
      <w:proofErr w:type="spellStart"/>
      <w:r>
        <w:rPr>
          <w:rFonts w:eastAsia="Times New Roman" w:cs="Times New Roman"/>
          <w:szCs w:val="24"/>
        </w:rPr>
        <w:t>Θελερίτη</w:t>
      </w:r>
      <w:proofErr w:type="spellEnd"/>
      <w:r>
        <w:rPr>
          <w:rFonts w:eastAsia="Times New Roman" w:cs="Times New Roman"/>
          <w:szCs w:val="24"/>
        </w:rPr>
        <w:t xml:space="preserve"> από τον ΣΥΡΙΖΑ.</w:t>
      </w:r>
    </w:p>
    <w:p w14:paraId="61F3D9F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πριν μπω στο σημερινό θέμα</w:t>
      </w:r>
      <w:r>
        <w:rPr>
          <w:rFonts w:eastAsia="Times New Roman" w:cs="Times New Roman"/>
          <w:szCs w:val="24"/>
        </w:rPr>
        <w:t>,</w:t>
      </w:r>
      <w:r>
        <w:rPr>
          <w:rFonts w:eastAsia="Times New Roman" w:cs="Times New Roman"/>
          <w:szCs w:val="24"/>
        </w:rPr>
        <w:t xml:space="preserve"> δεν μπορώ να μη σχολιάσω τη ρητορική αφήγηση του κ. Τζαβάρα, ο οποίος μας είπε εν πολλοίς ότι αυτοί, δηλαδή</w:t>
      </w:r>
      <w:r>
        <w:rPr>
          <w:rFonts w:eastAsia="Times New Roman" w:cs="Times New Roman"/>
          <w:szCs w:val="24"/>
        </w:rPr>
        <w:t>,</w:t>
      </w:r>
      <w:r>
        <w:rPr>
          <w:rFonts w:eastAsia="Times New Roman" w:cs="Times New Roman"/>
          <w:szCs w:val="24"/>
        </w:rPr>
        <w:t xml:space="preserve"> οι ίδιοι που δημιούργησαν αυτές τις πολεμικές βιομηχανίες και προμηθεύτηκαν τα </w:t>
      </w:r>
      <w:r>
        <w:rPr>
          <w:rFonts w:eastAsia="Times New Roman" w:cs="Times New Roman"/>
          <w:szCs w:val="24"/>
          <w:lang w:val="en-US"/>
        </w:rPr>
        <w:t>F</w:t>
      </w:r>
      <w:r>
        <w:rPr>
          <w:rFonts w:eastAsia="Times New Roman" w:cs="Times New Roman"/>
          <w:szCs w:val="24"/>
        </w:rPr>
        <w:t>-16, σήμερα πρέπει να συντηρηθούν, εκτός εάν πάρουμε καινούργια και άρα αυτή η συμφωνία ήταν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συντήρησης προηγούμενων συμφωνιών, όπου η χώρα είχε συνάψει επί </w:t>
      </w:r>
      <w:proofErr w:type="spellStart"/>
      <w:r>
        <w:rPr>
          <w:rFonts w:eastAsia="Times New Roman" w:cs="Times New Roman"/>
          <w:szCs w:val="24"/>
        </w:rPr>
        <w:t>κυβερνήσεών</w:t>
      </w:r>
      <w:proofErr w:type="spellEnd"/>
      <w:r>
        <w:rPr>
          <w:rFonts w:eastAsia="Times New Roman" w:cs="Times New Roman"/>
          <w:szCs w:val="24"/>
        </w:rPr>
        <w:t xml:space="preserve"> τους.</w:t>
      </w:r>
    </w:p>
    <w:p w14:paraId="61F3D9F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ρχομαι τώρα στο θέμα. Είναι σαφές ότι η πολιτεία επί σειρά ετών</w:t>
      </w:r>
      <w:r>
        <w:rPr>
          <w:rFonts w:eastAsia="Times New Roman" w:cs="Times New Roman"/>
          <w:szCs w:val="24"/>
        </w:rPr>
        <w:t xml:space="preserve"> δεν είχε καταφέρει να σχεδιάσει με έναν συστηματικό τρόπο το δομημένο περιβάλλον. Το παρόν νομοσχέδιο φιλοδοξεί να επέμβει αποτελεσματικά με έναν ολοκληρωμένο και δημοκρατικό τρόπο στο σύνολο του χώρου. Πώς με ποιον τρόπο; Θεσμοθετεί νέες δομές, διαδικασί</w:t>
      </w:r>
      <w:r>
        <w:rPr>
          <w:rFonts w:eastAsia="Times New Roman" w:cs="Times New Roman"/>
          <w:szCs w:val="24"/>
        </w:rPr>
        <w:t>ες και κανόνες. Σκοπός του είναι να ξεπεράσει την άναρχη χρήση της γης και τις υφιστάμενες αυθαιρεσίες στο περιβάλλον. Αντιμετωπίζει τις γραφειοκρα</w:t>
      </w:r>
      <w:r>
        <w:rPr>
          <w:rFonts w:eastAsia="Times New Roman" w:cs="Times New Roman"/>
          <w:szCs w:val="24"/>
        </w:rPr>
        <w:lastRenderedPageBreak/>
        <w:t xml:space="preserve">τικές αγκυλώσεις στις διαδικασίες </w:t>
      </w:r>
      <w:proofErr w:type="spellStart"/>
      <w:r>
        <w:rPr>
          <w:rFonts w:eastAsia="Times New Roman" w:cs="Times New Roman"/>
          <w:szCs w:val="24"/>
        </w:rPr>
        <w:t>αδειοδότησης</w:t>
      </w:r>
      <w:proofErr w:type="spellEnd"/>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δημιουργεί δομές σχεδιασμού του χώρου, έτσι ώστε </w:t>
      </w:r>
      <w:r>
        <w:rPr>
          <w:rFonts w:eastAsia="Times New Roman" w:cs="Times New Roman"/>
          <w:szCs w:val="24"/>
        </w:rPr>
        <w:t xml:space="preserve">να αποτρέψει την αυθαιρεσία και τις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w:t>
      </w:r>
    </w:p>
    <w:p w14:paraId="61F3D9F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όλοι γνωρίζουμε ότι η αυθαίρετη δόμηση στην Ελλάδα</w:t>
      </w:r>
      <w:r>
        <w:rPr>
          <w:rFonts w:eastAsia="Times New Roman" w:cs="Times New Roman"/>
          <w:szCs w:val="24"/>
        </w:rPr>
        <w:t>,</w:t>
      </w:r>
      <w:r>
        <w:rPr>
          <w:rFonts w:eastAsia="Times New Roman" w:cs="Times New Roman"/>
          <w:szCs w:val="24"/>
        </w:rPr>
        <w:t xml:space="preserve"> ιστορικά αποτελεί ένα φαινόμενο όχι μόνο αποκλειστικά πολεοδομικό αλλά και κοινωνικό, μιας και έρχεται </w:t>
      </w:r>
      <w:r>
        <w:rPr>
          <w:rFonts w:eastAsia="Times New Roman" w:cs="Times New Roman"/>
          <w:szCs w:val="24"/>
        </w:rPr>
        <w:t xml:space="preserve">να καλύψει ελλείψεις στεγαστικών πολιτικών στη χώρα μας και ιδιαίτερα στεγαστικές ανάγκες πρώτης κατοικίας. Γι’ αυτόν τον λόγο ο τρόπος αντιμετώπισης αυτού του φαινομένου, αυτού του προβλήματος, θα πρέπει να είναι και κοινωνικός με την παράλληλη προστασία </w:t>
      </w:r>
      <w:r>
        <w:rPr>
          <w:rFonts w:eastAsia="Times New Roman" w:cs="Times New Roman"/>
          <w:szCs w:val="24"/>
        </w:rPr>
        <w:t>του δομημένου περιβάλλοντος.</w:t>
      </w:r>
    </w:p>
    <w:p w14:paraId="61F3D9F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Επίσης παρ</w:t>
      </w:r>
      <w:r>
        <w:rPr>
          <w:rFonts w:eastAsia="Times New Roman" w:cs="Times New Roman"/>
          <w:szCs w:val="24"/>
        </w:rPr>
        <w:t xml:space="preserve">’ </w:t>
      </w:r>
      <w:r>
        <w:rPr>
          <w:rFonts w:eastAsia="Times New Roman" w:cs="Times New Roman"/>
          <w:szCs w:val="24"/>
        </w:rPr>
        <w:t>όλο που οι προηγούμενες κυβερνήσεις έχουν προσπαθήσει να λύσουν το πρόβλημα, μπορούμε να πούμε ότι αυτό συνέχεια επιδεινώνεται, γιγαντώνεται, έτσι ώστε φτάσαμε στις αρχές του 2017</w:t>
      </w:r>
      <w:r>
        <w:rPr>
          <w:rFonts w:eastAsia="Times New Roman" w:cs="Times New Roman"/>
          <w:szCs w:val="24"/>
        </w:rPr>
        <w:t>,</w:t>
      </w:r>
      <w:r>
        <w:rPr>
          <w:rFonts w:eastAsia="Times New Roman" w:cs="Times New Roman"/>
          <w:szCs w:val="24"/>
        </w:rPr>
        <w:t xml:space="preserve"> να έχουμε ένα εκατομμύριο δηλώσεις</w:t>
      </w:r>
      <w:r>
        <w:rPr>
          <w:rFonts w:eastAsia="Times New Roman" w:cs="Times New Roman"/>
          <w:szCs w:val="24"/>
        </w:rPr>
        <w:t xml:space="preserve"> αυθαιρέτων </w:t>
      </w:r>
      <w:r>
        <w:rPr>
          <w:rFonts w:eastAsia="Times New Roman" w:cs="Times New Roman"/>
          <w:szCs w:val="24"/>
        </w:rPr>
        <w:t>κ</w:t>
      </w:r>
      <w:r>
        <w:rPr>
          <w:rFonts w:eastAsia="Times New Roman" w:cs="Times New Roman"/>
          <w:szCs w:val="24"/>
        </w:rPr>
        <w:t>αι δεν πρέπει να ξεχνάμε τη δυσκολία της έννοιας που έχει η αυθαίρετη δόμηση. Είναι πολύ πλατιά, περιλαμβάνει πολλές υποπεριπτώσεις και η υφιστάμενη νομοθεσία, δυστυχώς, την αντιμετώπισε αποσπασματικά και μονοσήμαντα.</w:t>
      </w:r>
    </w:p>
    <w:p w14:paraId="61F3D9F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Επίσης δεν πρέπει να ξεχν</w:t>
      </w:r>
      <w:r>
        <w:rPr>
          <w:rFonts w:eastAsia="Times New Roman" w:cs="Times New Roman"/>
          <w:szCs w:val="24"/>
        </w:rPr>
        <w:t>άμε ότι οι προηγούμενες κυβερνήσεις</w:t>
      </w:r>
      <w:r>
        <w:rPr>
          <w:rFonts w:eastAsia="Times New Roman" w:cs="Times New Roman"/>
          <w:szCs w:val="24"/>
        </w:rPr>
        <w:t>,</w:t>
      </w:r>
      <w:r>
        <w:rPr>
          <w:rFonts w:eastAsia="Times New Roman" w:cs="Times New Roman"/>
          <w:szCs w:val="24"/>
        </w:rPr>
        <w:t xml:space="preserve"> είχαν επιδείξει έλλειψη διαφάνειας και ατιμωρησία</w:t>
      </w:r>
      <w:r>
        <w:rPr>
          <w:rFonts w:eastAsia="Times New Roman" w:cs="Times New Roman"/>
          <w:szCs w:val="24"/>
        </w:rPr>
        <w:t>ς</w:t>
      </w:r>
      <w:r>
        <w:rPr>
          <w:rFonts w:eastAsia="Times New Roman" w:cs="Times New Roman"/>
          <w:szCs w:val="24"/>
        </w:rPr>
        <w:t xml:space="preserve"> σε πολύ βαριές περιπτώσεις που είχαμε επιπτώσεις στο περιβαλλοντικό ισοζύγιο.</w:t>
      </w:r>
    </w:p>
    <w:p w14:paraId="61F3D9F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Το πιο σημαντικό, όμως, από όλες αυτές τις παρεμβάσεις του θεσμικού πλαισίου των προηγούμε</w:t>
      </w:r>
      <w:r>
        <w:rPr>
          <w:rFonts w:eastAsia="Times New Roman" w:cs="Times New Roman"/>
          <w:szCs w:val="24"/>
        </w:rPr>
        <w:t xml:space="preserve">νων κυβερνήσεων είναι η έλλειψη οποιουδήποτε μηχανισμού παρακολούθησης και ελέγχου της εξέλιξης και της παρακολούθησης του πολεοδομικού σχεδιασμού, έτσι ώστε να μπορούν να εντοπιστούν φαινόμενα αυθαίρετης δόμησης και στη συνέχεια να αντιμετωπιστούν. </w:t>
      </w:r>
    </w:p>
    <w:p w14:paraId="61F3D9F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Ποια </w:t>
      </w:r>
      <w:r>
        <w:rPr>
          <w:rFonts w:eastAsia="Times New Roman" w:cs="Times New Roman"/>
          <w:szCs w:val="24"/>
        </w:rPr>
        <w:t>είναι, όμως, η διαφορά του συγκεκριμένου νομοσχεδίου, η διαφορά φιλοσοφίας, δηλαδή, σε σχέση με τις προηγούμενες προσπάθειες περιορισμού της αυθαίρετης δόμησης; Είναι δύο βασικά χαρακτηριστικά</w:t>
      </w:r>
      <w:r>
        <w:rPr>
          <w:rFonts w:eastAsia="Times New Roman" w:cs="Times New Roman"/>
          <w:szCs w:val="24"/>
        </w:rPr>
        <w:t>,</w:t>
      </w:r>
      <w:r>
        <w:rPr>
          <w:rFonts w:eastAsia="Times New Roman" w:cs="Times New Roman"/>
          <w:szCs w:val="24"/>
        </w:rPr>
        <w:t xml:space="preserve"> τα οποία επιχειρούν να απαντήσουν και στις παθογένειες του προ</w:t>
      </w:r>
      <w:r>
        <w:rPr>
          <w:rFonts w:eastAsia="Times New Roman" w:cs="Times New Roman"/>
          <w:szCs w:val="24"/>
        </w:rPr>
        <w:t xml:space="preserve">ηγούμενου συστήματος. </w:t>
      </w:r>
    </w:p>
    <w:p w14:paraId="61F3D9F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πρώτο είναι ότι υπάρχει μία ολιστική προσέγγιση στη ρύθμιση του δομημένου περιβάλλοντος, γιατί διαμορφώνονται νέες διατάξεις, βελτιώνονται φυσικά και οι υφιστάμενες ρυθμίσεις, αλλά δημιουργούνται και νέες δομές διοικητικές και ελε</w:t>
      </w:r>
      <w:r>
        <w:rPr>
          <w:rFonts w:eastAsia="Times New Roman" w:cs="Times New Roman"/>
          <w:szCs w:val="24"/>
        </w:rPr>
        <w:t>γκτικές. Επίσης πολύ σημαντικό είναι ότι δίνεται ιδιαίτερη έμφαση τόσο στην πρόληψη, ώστε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αποφευχθούν μελλοντικές παραβιάσεις του υφιστάμενου πολεοδομικού σχεδίου, αλλά και στον έλεγχο και την εποπτεία για την αειφόρο προστασία του χώρου.</w:t>
      </w:r>
    </w:p>
    <w:p w14:paraId="61F3D9FC" w14:textId="77777777" w:rsidR="00B51393" w:rsidRDefault="00BC3639">
      <w:pPr>
        <w:spacing w:after="0" w:line="600" w:lineRule="auto"/>
        <w:ind w:firstLine="720"/>
        <w:contextualSpacing/>
        <w:jc w:val="both"/>
        <w:rPr>
          <w:rFonts w:eastAsia="Times New Roman"/>
          <w:szCs w:val="24"/>
        </w:rPr>
      </w:pPr>
      <w:r>
        <w:rPr>
          <w:rFonts w:eastAsia="Times New Roman"/>
          <w:szCs w:val="24"/>
        </w:rPr>
        <w:t>Σ</w:t>
      </w:r>
      <w:r>
        <w:rPr>
          <w:rFonts w:eastAsia="Times New Roman"/>
          <w:szCs w:val="24"/>
        </w:rPr>
        <w:t>ε αυτά τα πλαίσια, λοιπόν, δημιουργείται μια καινοτομική δομή για τον έλεγχο της αυθαίρετης δόμησης, μία αποκλειστική δομή διαρκούς παρατήρησης και ελέγχου του δομημένου περιβάλλοντος, το Παρατηρητήριο, το οποίο έχει αποκεντρωμένο χα</w:t>
      </w:r>
      <w:r>
        <w:rPr>
          <w:rFonts w:eastAsia="Times New Roman"/>
          <w:szCs w:val="24"/>
        </w:rPr>
        <w:lastRenderedPageBreak/>
        <w:t>ρακτήρα, θα λέγαμε, και</w:t>
      </w:r>
      <w:r>
        <w:rPr>
          <w:rFonts w:eastAsia="Times New Roman"/>
          <w:szCs w:val="24"/>
        </w:rPr>
        <w:t xml:space="preserve"> δημιουργείται στα τρία επίπεδα διοίκησης της χώρας: Πρώτον στο Υπουργείο, όπου έχει έναν πιο στρατηγικό ρόλο με επιτελικές και εποπτικές αρμοδιότητες, και συγκεντρώνει στοιχεία του δομημένου περιβάλλοντος. Με άλλα λόγια δημιουργείται μία ισχυρή κεντρική δ</w:t>
      </w:r>
      <w:r>
        <w:rPr>
          <w:rFonts w:eastAsia="Times New Roman"/>
          <w:szCs w:val="24"/>
        </w:rPr>
        <w:t xml:space="preserve">ομή στο κεντρικό επίπεδο για τον σχεδιασμό παρακολούθησης του πολεοδομικού σχεδιασμού. </w:t>
      </w:r>
    </w:p>
    <w:p w14:paraId="61F3D9FD"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Δεύτερον στην περιφέρεια, η οποία αναλαμβάνει την αρμοδιότητα του ελέγχου και της εφαρμογής των μέτρων για την προστασία του δομημένου περιβάλλοντος και -όπως είθισται </w:t>
      </w:r>
      <w:r>
        <w:rPr>
          <w:rFonts w:eastAsia="Times New Roman"/>
          <w:szCs w:val="24"/>
        </w:rPr>
        <w:t>να λένε οι άνθρωποι που ασχολούνται με την αυτοδιοίκηση- παράλληλα με την εκχώρηση της αρμοδιότητας συνοδεύεται και από πόρους, έτσι ώστε να μπορεί να υλοποιηθεί, δηλαδή συνοδεύεται και από το 25% από τα πρόστιμα ανέγερσης και διατήρησης των νέων αυθαιρέτω</w:t>
      </w:r>
      <w:r>
        <w:rPr>
          <w:rFonts w:eastAsia="Times New Roman"/>
          <w:szCs w:val="24"/>
        </w:rPr>
        <w:t xml:space="preserve">ν, τα οποία κατευθύνονται στην περιφέρεια, όπου έχουν καταγραφεί. </w:t>
      </w:r>
    </w:p>
    <w:p w14:paraId="61F3D9FE" w14:textId="77777777" w:rsidR="00B51393" w:rsidRDefault="00BC3639">
      <w:pPr>
        <w:spacing w:after="0" w:line="600" w:lineRule="auto"/>
        <w:ind w:firstLine="720"/>
        <w:contextualSpacing/>
        <w:jc w:val="both"/>
        <w:rPr>
          <w:rFonts w:eastAsia="Times New Roman"/>
          <w:szCs w:val="24"/>
        </w:rPr>
      </w:pPr>
      <w:r>
        <w:rPr>
          <w:rFonts w:eastAsia="Times New Roman"/>
          <w:szCs w:val="24"/>
        </w:rPr>
        <w:t>Το τρίτο που είναι το τοπικό, αναλαμβάνει την έκδοση οικοδομικών αδειών, η οποία αρμοδιότητα συνοδεύεται επίσης με πόρους 25% από την ίδια κατηγορία και το άλλο 50% που απομένει</w:t>
      </w:r>
      <w:r>
        <w:rPr>
          <w:rFonts w:eastAsia="Times New Roman"/>
          <w:szCs w:val="24"/>
        </w:rPr>
        <w:t>,</w:t>
      </w:r>
      <w:r>
        <w:rPr>
          <w:rFonts w:eastAsia="Times New Roman"/>
          <w:szCs w:val="24"/>
        </w:rPr>
        <w:t xml:space="preserve"> αποδίδεται</w:t>
      </w:r>
      <w:r>
        <w:rPr>
          <w:rFonts w:eastAsia="Times New Roman"/>
          <w:szCs w:val="24"/>
        </w:rPr>
        <w:t xml:space="preserve"> στο Πράσινο Ταμείο για τις λεγόμενες «Δράσεις Περιβαλλοντικού Ισοζυγίου», δηλαδή ελεύθερους χώρους κ.λπ.</w:t>
      </w:r>
      <w:r>
        <w:rPr>
          <w:rFonts w:eastAsia="Times New Roman"/>
          <w:szCs w:val="24"/>
        </w:rPr>
        <w:t>.</w:t>
      </w:r>
    </w:p>
    <w:p w14:paraId="61F3D9FF"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Με άλλα λόγια με το παρόν νομοσχέδιο επιτυγχάνεται ο διαχωρισμός των υπηρεσιών ελέγχου και των υπηρεσιών </w:t>
      </w:r>
      <w:proofErr w:type="spellStart"/>
      <w:r>
        <w:rPr>
          <w:rFonts w:eastAsia="Times New Roman"/>
          <w:szCs w:val="24"/>
        </w:rPr>
        <w:t>αδειοδότησης</w:t>
      </w:r>
      <w:proofErr w:type="spellEnd"/>
      <w:r>
        <w:rPr>
          <w:rFonts w:eastAsia="Times New Roman"/>
          <w:szCs w:val="24"/>
        </w:rPr>
        <w:t xml:space="preserve"> -που είναι πάρα πολύ σημαντικό </w:t>
      </w:r>
      <w:r>
        <w:rPr>
          <w:rFonts w:eastAsia="Times New Roman"/>
          <w:szCs w:val="24"/>
        </w:rPr>
        <w:t xml:space="preserve">να μην είναι στον ίδιο φορέα, γιατί αντιλαμβάνεστε πάρα πολύ καλά τι σημαίνει </w:t>
      </w:r>
      <w:r>
        <w:rPr>
          <w:rFonts w:eastAsia="Times New Roman"/>
          <w:szCs w:val="24"/>
        </w:rPr>
        <w:lastRenderedPageBreak/>
        <w:t>αυτό- ο συντονισμός των δράσεων σε διαφορετικά γεωγραφικά επίπεδα και η ανάπτυξη των ελεγκτικών μηχανισμών στο χαμηλότερο επίπεδο όπου είναι ικανό να αντιμετωπίσει και άμεσα τα φ</w:t>
      </w:r>
      <w:r>
        <w:rPr>
          <w:rFonts w:eastAsia="Times New Roman"/>
          <w:szCs w:val="24"/>
        </w:rPr>
        <w:t xml:space="preserve">αινόμενα παθογένειας, καθυστερήσεις για τις λειτουργίες του πολεοδομικού σχεδιασμού. </w:t>
      </w:r>
    </w:p>
    <w:p w14:paraId="61F3DA00" w14:textId="77777777" w:rsidR="00B51393" w:rsidRDefault="00BC3639">
      <w:pPr>
        <w:spacing w:after="0" w:line="600" w:lineRule="auto"/>
        <w:ind w:firstLine="720"/>
        <w:contextualSpacing/>
        <w:jc w:val="both"/>
        <w:rPr>
          <w:rFonts w:eastAsia="Times New Roman"/>
          <w:szCs w:val="24"/>
        </w:rPr>
      </w:pPr>
      <w:r>
        <w:rPr>
          <w:rFonts w:eastAsia="Times New Roman"/>
          <w:szCs w:val="24"/>
        </w:rPr>
        <w:t>Τα παραπάνω σε συνδυασμό με μια σειρά εργαλείων που υιοθετούνται, καθιστούν το παρόν νομοσχέδιο καινοτομικό. Όσον αφορά στο δεύτερο σκέλος που αναφέρθηκα, δηλαδή στην αντ</w:t>
      </w:r>
      <w:r>
        <w:rPr>
          <w:rFonts w:eastAsia="Times New Roman"/>
          <w:szCs w:val="24"/>
        </w:rPr>
        <w:t>ιμετώπιση της γραφειοκρατίας, θα δούμε μέσα από τον νόμο με την απλοποίηση της έκδοσης αδειών</w:t>
      </w:r>
      <w:r>
        <w:rPr>
          <w:rFonts w:eastAsia="Times New Roman"/>
          <w:szCs w:val="24"/>
        </w:rPr>
        <w:t>,</w:t>
      </w:r>
      <w:r>
        <w:rPr>
          <w:rFonts w:eastAsia="Times New Roman"/>
          <w:szCs w:val="24"/>
        </w:rPr>
        <w:t xml:space="preserve"> εάν πληρούνται αυτές οι διαδικασίες, με την ηλεκτρονική έκδοση των αδειών, την ηλεκτρονική ταυτότητα του κτηρίου και την αυτόματη έκδοση της άδειας σε περιοχές που έχουν </w:t>
      </w:r>
      <w:proofErr w:type="spellStart"/>
      <w:r>
        <w:rPr>
          <w:rFonts w:eastAsia="Times New Roman"/>
          <w:szCs w:val="24"/>
        </w:rPr>
        <w:t>κτηματογραφηθεί</w:t>
      </w:r>
      <w:proofErr w:type="spellEnd"/>
      <w:r>
        <w:rPr>
          <w:rFonts w:eastAsia="Times New Roman"/>
          <w:szCs w:val="24"/>
        </w:rPr>
        <w:t xml:space="preserve">. </w:t>
      </w:r>
    </w:p>
    <w:p w14:paraId="61F3DA01" w14:textId="77777777" w:rsidR="00B51393" w:rsidRDefault="00BC3639">
      <w:pPr>
        <w:spacing w:after="0" w:line="600" w:lineRule="auto"/>
        <w:ind w:firstLine="720"/>
        <w:contextualSpacing/>
        <w:jc w:val="both"/>
        <w:rPr>
          <w:rFonts w:eastAsia="Times New Roman"/>
          <w:szCs w:val="24"/>
        </w:rPr>
      </w:pPr>
      <w:r>
        <w:rPr>
          <w:rFonts w:eastAsia="Times New Roman"/>
          <w:szCs w:val="24"/>
        </w:rPr>
        <w:t>Άρα με αυτές τις διαδικασίες και τα μέτρα που περιλαμβάνονται σε αυ</w:t>
      </w:r>
      <w:r>
        <w:rPr>
          <w:rFonts w:eastAsia="Times New Roman"/>
          <w:szCs w:val="24"/>
        </w:rPr>
        <w:t>τό το νομοσχέδιο</w:t>
      </w:r>
      <w:r>
        <w:rPr>
          <w:rFonts w:eastAsia="Times New Roman"/>
          <w:szCs w:val="24"/>
        </w:rPr>
        <w:t>,</w:t>
      </w:r>
      <w:r>
        <w:rPr>
          <w:rFonts w:eastAsia="Times New Roman"/>
          <w:szCs w:val="24"/>
        </w:rPr>
        <w:t xml:space="preserve"> συμβάλλει αποτελεσματικά στην πάταξη της γραφειοκρατίας και σε ό,τι αγκυλώσεις υπήρχαν μέχρι τώρα. </w:t>
      </w:r>
    </w:p>
    <w:p w14:paraId="61F3DA02"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κυρίας Βουλευτού)</w:t>
      </w:r>
    </w:p>
    <w:p w14:paraId="61F3DA03"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Όμως εκτός από την πολεοδομική ηλεκτρονική ταυτότητα </w:t>
      </w:r>
      <w:r>
        <w:rPr>
          <w:rFonts w:eastAsia="Times New Roman"/>
          <w:szCs w:val="24"/>
        </w:rPr>
        <w:t>και την ταυτότητα του κτηρίου από όπου, όπως ειπώθηκε από τους συναδέλφους μου, φαίνεται ο χρόνος ζωής του κτηρίου, ο έλεγχος κ.λπ., είναι πάρα πολύ σημαντικό να πούμε ότι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προώθησης της κοινωνικής δικαιοσύνης από την Κυβέρνηση, υπάρχει </w:t>
      </w:r>
      <w:r>
        <w:rPr>
          <w:rFonts w:eastAsia="Times New Roman"/>
          <w:szCs w:val="24"/>
        </w:rPr>
        <w:lastRenderedPageBreak/>
        <w:t>ειδι</w:t>
      </w:r>
      <w:r>
        <w:rPr>
          <w:rFonts w:eastAsia="Times New Roman"/>
          <w:szCs w:val="24"/>
        </w:rPr>
        <w:t xml:space="preserve">κή προστασία για τις ευπαθείς ομάδες και μάλιστα αυτή η προστασία δεν έχει οριζόντια αντιμετώπιση των προστίμων αλλά διαφοροποιούνται με βάση την ευπάθεια των ομάδων και των πληθυσμών που προωθούν την ισότητα. </w:t>
      </w:r>
    </w:p>
    <w:p w14:paraId="61F3DA04"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Άρα, αγαπητοί συνάδελφοι και </w:t>
      </w:r>
      <w:proofErr w:type="spellStart"/>
      <w:r>
        <w:rPr>
          <w:rFonts w:eastAsia="Times New Roman"/>
          <w:szCs w:val="24"/>
        </w:rPr>
        <w:t>συναδέλφισσες</w:t>
      </w:r>
      <w:proofErr w:type="spellEnd"/>
      <w:r>
        <w:rPr>
          <w:rFonts w:eastAsia="Times New Roman"/>
          <w:szCs w:val="24"/>
        </w:rPr>
        <w:t>, γ</w:t>
      </w:r>
      <w:r>
        <w:rPr>
          <w:rFonts w:eastAsia="Times New Roman"/>
          <w:szCs w:val="24"/>
        </w:rPr>
        <w:t>ια να ολοκληρώ</w:t>
      </w:r>
      <w:r>
        <w:rPr>
          <w:rFonts w:eastAsia="Times New Roman"/>
          <w:szCs w:val="24"/>
        </w:rPr>
        <w:t>σ</w:t>
      </w:r>
      <w:r>
        <w:rPr>
          <w:rFonts w:eastAsia="Times New Roman"/>
          <w:szCs w:val="24"/>
        </w:rPr>
        <w:t>ω, τι θα γίνεται από εδώ και πέρα; Αυτό που είναι πολύ σημαντικό</w:t>
      </w:r>
      <w:r>
        <w:rPr>
          <w:rFonts w:eastAsia="Times New Roman"/>
          <w:szCs w:val="24"/>
        </w:rPr>
        <w:t>,</w:t>
      </w:r>
      <w:r>
        <w:rPr>
          <w:rFonts w:eastAsia="Times New Roman"/>
          <w:szCs w:val="24"/>
        </w:rPr>
        <w:t xml:space="preserve"> είναι ότι αυτό το νομοσχέδιο προβλέπει πολύ αυστηρές διαδικασίες για τα νέα αυθαίρετα. Αυτό σημαίνει ότι με αυτό</w:t>
      </w:r>
      <w:r>
        <w:rPr>
          <w:rFonts w:eastAsia="Times New Roman"/>
          <w:szCs w:val="24"/>
        </w:rPr>
        <w:t>ν</w:t>
      </w:r>
      <w:r>
        <w:rPr>
          <w:rFonts w:eastAsia="Times New Roman"/>
          <w:szCs w:val="24"/>
        </w:rPr>
        <w:t xml:space="preserve"> τον τρόπο μπορούμε να θέσουμε ένα τέρμα στην άναρχη δόμηση, γ</w:t>
      </w:r>
      <w:r>
        <w:rPr>
          <w:rFonts w:eastAsia="Times New Roman"/>
          <w:szCs w:val="24"/>
        </w:rPr>
        <w:t xml:space="preserve">ιατί τα αυθαίρετα εντοπίζονται από το Παρατηρητήριο κατά τη φάση της κατασκευής και προβλέπεται η άμεση κατεδάφιση και με πόρους που προέρχονται από τα ίδια τα πρόστιμα τα οποία, ιδιαίτερα όταν μιλάμε για περιοχές περιβαλλοντικά ευαίσθητες, αυξάνονται από </w:t>
      </w:r>
      <w:r>
        <w:rPr>
          <w:rFonts w:eastAsia="Times New Roman"/>
          <w:szCs w:val="24"/>
        </w:rPr>
        <w:t xml:space="preserve">το 30% στο 100% της αντικειμενικής αξίας του κτηρίου. </w:t>
      </w:r>
    </w:p>
    <w:p w14:paraId="61F3DA05" w14:textId="77777777" w:rsidR="00B51393" w:rsidRDefault="00BC363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w:t>
      </w:r>
      <w:proofErr w:type="spellStart"/>
      <w:r>
        <w:rPr>
          <w:rFonts w:eastAsia="Times New Roman"/>
          <w:szCs w:val="24"/>
        </w:rPr>
        <w:t>Θελερίτη</w:t>
      </w:r>
      <w:proofErr w:type="spellEnd"/>
      <w:r>
        <w:rPr>
          <w:rFonts w:eastAsia="Times New Roman"/>
          <w:szCs w:val="24"/>
        </w:rPr>
        <w:t xml:space="preserve">, ολοκληρώστε σας παρακαλώ. </w:t>
      </w:r>
    </w:p>
    <w:p w14:paraId="61F3DA06" w14:textId="77777777" w:rsidR="00B51393" w:rsidRDefault="00BC3639">
      <w:pPr>
        <w:spacing w:after="0" w:line="600" w:lineRule="auto"/>
        <w:ind w:firstLine="720"/>
        <w:contextualSpacing/>
        <w:jc w:val="both"/>
        <w:rPr>
          <w:rFonts w:eastAsia="Times New Roman"/>
          <w:szCs w:val="24"/>
        </w:rPr>
      </w:pPr>
      <w:r>
        <w:rPr>
          <w:rFonts w:eastAsia="Times New Roman"/>
          <w:b/>
          <w:szCs w:val="24"/>
        </w:rPr>
        <w:t>ΜΑΡΙΑ ΘΕΛΕΡΙΤΗ:</w:t>
      </w:r>
      <w:r>
        <w:rPr>
          <w:rFonts w:eastAsia="Times New Roman"/>
          <w:szCs w:val="24"/>
        </w:rPr>
        <w:t xml:space="preserve"> Ολοκληρώνω, κύριε Πρόεδρε. </w:t>
      </w:r>
    </w:p>
    <w:p w14:paraId="61F3DA07"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Συμπερασματικά, λοιπόν, ο στόχος του νομοσχεδίου είναι η πλήρης καταγραφή του </w:t>
      </w:r>
      <w:r>
        <w:rPr>
          <w:rFonts w:eastAsia="Times New Roman"/>
          <w:szCs w:val="24"/>
        </w:rPr>
        <w:t>οικιστικού αποθέματος της χώρας μας, η περαιτέρω περιβαλλοντική και πολεοδομική διαχείρισή τους και τέλος το να επιτευχθεί επιτέλους ένα περιβαλλοντικό ισοζύγιο</w:t>
      </w:r>
      <w:r>
        <w:rPr>
          <w:rFonts w:eastAsia="Times New Roman"/>
          <w:szCs w:val="24"/>
        </w:rPr>
        <w:t>,</w:t>
      </w:r>
      <w:r>
        <w:rPr>
          <w:rFonts w:eastAsia="Times New Roman"/>
          <w:szCs w:val="24"/>
        </w:rPr>
        <w:t xml:space="preserve"> που να αποκαθιστά την επιβάρυνση του περιβάλλοντος. </w:t>
      </w:r>
    </w:p>
    <w:p w14:paraId="61F3DA08"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Ευχαριστώ. </w:t>
      </w:r>
    </w:p>
    <w:p w14:paraId="61F3DA09" w14:textId="77777777" w:rsidR="00B51393" w:rsidRDefault="00BC3639">
      <w:pPr>
        <w:spacing w:after="0" w:line="600" w:lineRule="auto"/>
        <w:ind w:firstLine="720"/>
        <w:contextualSpacing/>
        <w:jc w:val="both"/>
        <w:rPr>
          <w:rFonts w:eastAsia="Times New Roman" w:cs="Times New Roman"/>
        </w:rPr>
      </w:pPr>
      <w:r>
        <w:rPr>
          <w:rFonts w:eastAsia="Times New Roman"/>
          <w:b/>
          <w:szCs w:val="24"/>
        </w:rPr>
        <w:lastRenderedPageBreak/>
        <w:t xml:space="preserve">ΠΡΟΕΔΡΕΥΩΝ (Γεώργιος </w:t>
      </w:r>
      <w:proofErr w:type="spellStart"/>
      <w:r>
        <w:rPr>
          <w:rFonts w:eastAsia="Times New Roman"/>
          <w:b/>
          <w:szCs w:val="24"/>
        </w:rPr>
        <w:t>Λαμπρούλ</w:t>
      </w:r>
      <w:r>
        <w:rPr>
          <w:rFonts w:eastAsia="Times New Roman"/>
          <w:b/>
          <w:szCs w:val="24"/>
        </w:rPr>
        <w:t>ης</w:t>
      </w:r>
      <w:proofErr w:type="spellEnd"/>
      <w:r>
        <w:rPr>
          <w:rFonts w:eastAsia="Times New Roman"/>
          <w:b/>
          <w:szCs w:val="24"/>
        </w:rPr>
        <w:t>)</w:t>
      </w:r>
      <w:r>
        <w:rPr>
          <w:rFonts w:eastAsia="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«Ερευνάμε και συζητάμε για τον Κυβερνήτη Ιωάννη Καποδίστρια» που </w:t>
      </w:r>
      <w:r>
        <w:rPr>
          <w:rFonts w:eastAsia="Times New Roman" w:cs="Times New Roman"/>
        </w:rPr>
        <w:t xml:space="preserve">οργανώνει το Ίδρυμα της Βουλής είκοσι τέσσερις μαθητές και μαθήτριες και δύο εκπαιδευτικοί συνοδοί τους από το Ε΄ Γενικό Λύκειο Ζωγράφου. </w:t>
      </w:r>
    </w:p>
    <w:p w14:paraId="61F3DA0A" w14:textId="77777777" w:rsidR="00B51393" w:rsidRDefault="00BC3639">
      <w:pPr>
        <w:spacing w:after="0"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61F3DA0B" w14:textId="77777777" w:rsidR="00B51393" w:rsidRDefault="00BC3639">
      <w:pPr>
        <w:spacing w:after="0"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61F3DA0C" w14:textId="77777777" w:rsidR="00B51393" w:rsidRDefault="00BC3639">
      <w:pPr>
        <w:spacing w:after="0" w:line="600" w:lineRule="auto"/>
        <w:ind w:firstLine="720"/>
        <w:contextualSpacing/>
        <w:jc w:val="both"/>
        <w:rPr>
          <w:rFonts w:eastAsia="Times New Roman"/>
          <w:szCs w:val="24"/>
        </w:rPr>
      </w:pPr>
      <w:r>
        <w:rPr>
          <w:rFonts w:eastAsia="Times New Roman"/>
          <w:szCs w:val="24"/>
        </w:rPr>
        <w:t>Τον λόγο έχει ο Κοινοβουλευτικός Εκπρόσω</w:t>
      </w:r>
      <w:r>
        <w:rPr>
          <w:rFonts w:eastAsia="Times New Roman"/>
          <w:szCs w:val="24"/>
        </w:rPr>
        <w:t xml:space="preserve">πος του ΣΥΡΙΖΑ κ. </w:t>
      </w:r>
      <w:proofErr w:type="spellStart"/>
      <w:r>
        <w:rPr>
          <w:rFonts w:eastAsia="Times New Roman"/>
          <w:szCs w:val="24"/>
        </w:rPr>
        <w:t>Ξυδάκης</w:t>
      </w:r>
      <w:proofErr w:type="spellEnd"/>
      <w:r>
        <w:rPr>
          <w:rFonts w:eastAsia="Times New Roman"/>
          <w:szCs w:val="24"/>
        </w:rPr>
        <w:t>.</w:t>
      </w:r>
    </w:p>
    <w:p w14:paraId="61F3DA0D" w14:textId="77777777" w:rsidR="00B51393" w:rsidRDefault="00BC3639">
      <w:pPr>
        <w:tabs>
          <w:tab w:val="left" w:pos="2738"/>
          <w:tab w:val="center" w:pos="4753"/>
          <w:tab w:val="left" w:pos="5723"/>
        </w:tabs>
        <w:spacing w:line="600" w:lineRule="auto"/>
        <w:ind w:firstLine="720"/>
        <w:contextualSpacing/>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πολύ, κύριε Πρόεδρε. </w:t>
      </w:r>
    </w:p>
    <w:p w14:paraId="61F3DA0E"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αγαπητοί συνάδελφοι, κάθε νομοσχέδιο έχει την πολιτική του αξία, την πολιτική του σημασία και θα αφήσει αποτύπωμα στη χώρα, πολύ περισσότερο νομοσχέδια σαν</w:t>
      </w:r>
      <w:r>
        <w:rPr>
          <w:rFonts w:eastAsia="Times New Roman" w:cs="Times New Roman"/>
          <w:szCs w:val="24"/>
        </w:rPr>
        <w:t xml:space="preserve"> και αυτό που φιλοδοξούν να βάλουν μια τάξη σε μια άναρχη κατάσταση, η οποία έχει δώσει πολλά δυσάρεστα αποτελέσματα, αποτυπώματα πάνω στο φυσικό τοπίο, πάνω στον κοινωνικό ιστό στον δημόσιο χώρο. </w:t>
      </w:r>
    </w:p>
    <w:p w14:paraId="61F3DA0F"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πρώτα θα ήθελα να κάνω μερικές παρατηρήσεις</w:t>
      </w:r>
      <w:r>
        <w:rPr>
          <w:rFonts w:eastAsia="Times New Roman" w:cs="Times New Roman"/>
          <w:szCs w:val="24"/>
        </w:rPr>
        <w:t>,</w:t>
      </w:r>
      <w:r>
        <w:rPr>
          <w:rFonts w:eastAsia="Times New Roman" w:cs="Times New Roman"/>
          <w:szCs w:val="24"/>
        </w:rPr>
        <w:t xml:space="preserve"> σε όσα α</w:t>
      </w:r>
      <w:r>
        <w:rPr>
          <w:rFonts w:eastAsia="Times New Roman" w:cs="Times New Roman"/>
          <w:szCs w:val="24"/>
        </w:rPr>
        <w:t xml:space="preserve">κούστηκαν εδώ επί της άλλης πολιτικής, της μη εξελισσόμενης εντός αυτής της Αιθούσης για αυτό το νομοσχέδιο, για την επίσκεψη του Έλληνα Πρωθυπουργού, του Αλέξη Τσίπρα, στον Λευκό Οίκο και στις Ηνωμένες Πολιτείες. </w:t>
      </w:r>
    </w:p>
    <w:p w14:paraId="61F3DA10"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κάνω μια έκκληση μόνο, να βλέ</w:t>
      </w:r>
      <w:r>
        <w:rPr>
          <w:rFonts w:eastAsia="Times New Roman" w:cs="Times New Roman"/>
          <w:szCs w:val="24"/>
        </w:rPr>
        <w:t>πουμε αυτά τα μεγάλα γεγονότα με σοβαρότητα και νηφαλιότητα. Οι επαφές του πολιτικού ηγέτη της Ελλάδος, της Ελληνικής Δημοκρατίας με τους ηγέτες των μεγάλων κρατών στον κόσμο μόνο κέρδη μπορούν να αφήσουν στη δική μας χώρα, πολύ περισσότερο στον έβδομο ή ό</w:t>
      </w:r>
      <w:r>
        <w:rPr>
          <w:rFonts w:eastAsia="Times New Roman" w:cs="Times New Roman"/>
          <w:szCs w:val="24"/>
        </w:rPr>
        <w:t xml:space="preserve">γδοο χρόνο από την κρίση η οποία εκτός από τον οικονομικό πόνο, την κοινωνική αναστάτωση, τον πολιτικό κλυδωνισμό, έχει φέρει και διπλωματική απαξίωση. </w:t>
      </w:r>
    </w:p>
    <w:p w14:paraId="61F3DA11"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χώρα ανακτά διπλωματικό κεφάλαιο. Ο Αλέξης Τσίπρας έχει συναντήσει σε δύο επίσημες συναντήσεις δύο φο</w:t>
      </w:r>
      <w:r>
        <w:rPr>
          <w:rFonts w:eastAsia="Times New Roman" w:cs="Times New Roman"/>
          <w:szCs w:val="24"/>
        </w:rPr>
        <w:t xml:space="preserve">ρές δύο διαφορετικούς Προέδρους της Γαλλικής Δημοκρατίας, δύο φορές Προέδρους των Ηνωμένων Πολιτειών, έχει επισκεφθεί την Κίνα σε επίσημη επίσκεψη, όπως και τη Ρωσία σε επίσημη επίσκεψη. </w:t>
      </w:r>
    </w:p>
    <w:p w14:paraId="61F3DA12"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Αναλογιστείτε τις περασμένες δεκαετίες, τα σαράντα χρόνια της Ελληνι</w:t>
      </w:r>
      <w:r>
        <w:rPr>
          <w:rFonts w:eastAsia="Times New Roman" w:cs="Times New Roman"/>
          <w:szCs w:val="24"/>
        </w:rPr>
        <w:t xml:space="preserve">κής Δημοκρατίας, ποια ήταν η διπλωματική δραστηριότητα των Ελλήνων Πρωθυπουργών </w:t>
      </w:r>
      <w:r>
        <w:rPr>
          <w:rFonts w:eastAsia="Times New Roman" w:cs="Times New Roman"/>
          <w:szCs w:val="24"/>
        </w:rPr>
        <w:t>κ</w:t>
      </w:r>
      <w:r>
        <w:rPr>
          <w:rFonts w:eastAsia="Times New Roman" w:cs="Times New Roman"/>
          <w:szCs w:val="24"/>
        </w:rPr>
        <w:t>αι δεν το λέω αυτό</w:t>
      </w:r>
      <w:r>
        <w:rPr>
          <w:rFonts w:eastAsia="Times New Roman" w:cs="Times New Roman"/>
          <w:szCs w:val="24"/>
        </w:rPr>
        <w:t>,</w:t>
      </w:r>
      <w:r>
        <w:rPr>
          <w:rFonts w:eastAsia="Times New Roman" w:cs="Times New Roman"/>
          <w:szCs w:val="24"/>
        </w:rPr>
        <w:t xml:space="preserve"> για να επαινέσουμε ειδικά τον παρόντα Πρωθυπουργό, τον Αλέξη Τσίπρα, αλλά για να δούμε ότι σε αυτή την ιδιαίτερη ιστορική φάση που περνάει η χώρα μας, σε α</w:t>
      </w:r>
      <w:r>
        <w:rPr>
          <w:rFonts w:eastAsia="Times New Roman" w:cs="Times New Roman"/>
          <w:szCs w:val="24"/>
        </w:rPr>
        <w:t xml:space="preserve">υτή την ιστορική περιπέτεια, κινείται για τη χώρα του -και όχι για το προσωπικό του </w:t>
      </w:r>
      <w:r>
        <w:rPr>
          <w:rFonts w:eastAsia="Times New Roman" w:cs="Times New Roman"/>
          <w:szCs w:val="24"/>
          <w:lang w:val="en-US"/>
        </w:rPr>
        <w:t>portfolio</w:t>
      </w:r>
      <w:r>
        <w:rPr>
          <w:rFonts w:eastAsia="Times New Roman" w:cs="Times New Roman"/>
          <w:szCs w:val="24"/>
        </w:rPr>
        <w:t xml:space="preserve">, για να υποβάλει βιογραφικό μεθαύριο- για να ανακτήσει η χώρα και ο ελληνικός λαός, που λοιδορήθηκαν τα χρόνια της κρίσης, σεβασμό, αξιοπρέπεια, τη θέση που του αρμόζει και τη θέση που πρέπει να έχει. </w:t>
      </w:r>
    </w:p>
    <w:p w14:paraId="61F3DA13"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Τα κέρδη, λοιπόν, από την οποιαδήποτε διπλωματική δρα</w:t>
      </w:r>
      <w:r>
        <w:rPr>
          <w:rFonts w:eastAsia="Times New Roman" w:cs="Times New Roman"/>
          <w:szCs w:val="24"/>
        </w:rPr>
        <w:t xml:space="preserve">στηριότητα του Έλληνα Πρωθυπουργού δεν ενδείκνυνται για τίτλους και ατάκες στα </w:t>
      </w:r>
      <w:proofErr w:type="spellStart"/>
      <w:r>
        <w:rPr>
          <w:rFonts w:eastAsia="Times New Roman" w:cs="Times New Roman"/>
          <w:szCs w:val="24"/>
        </w:rPr>
        <w:t>βιντεάκια</w:t>
      </w:r>
      <w:proofErr w:type="spellEnd"/>
      <w:r>
        <w:rPr>
          <w:rFonts w:eastAsia="Times New Roman" w:cs="Times New Roman"/>
          <w:szCs w:val="24"/>
        </w:rPr>
        <w:t xml:space="preserve"> που αναρτούν διάφοροι πολιτικοί εξ ημών στο «</w:t>
      </w:r>
      <w:r>
        <w:rPr>
          <w:rFonts w:eastAsia="Times New Roman" w:cs="Times New Roman"/>
          <w:szCs w:val="24"/>
          <w:lang w:val="en-US"/>
        </w:rPr>
        <w:t>YouTube</w:t>
      </w:r>
      <w:r>
        <w:rPr>
          <w:rFonts w:eastAsia="Times New Roman" w:cs="Times New Roman"/>
          <w:szCs w:val="24"/>
        </w:rPr>
        <w:t>», για να διαφημιστούν σε αυτά τα κοινά. Δεν είναι για σούπερ τίτλους σε πρωινές εκπομπές με μαγειρική, δεν είναι γ</w:t>
      </w:r>
      <w:r>
        <w:rPr>
          <w:rFonts w:eastAsia="Times New Roman" w:cs="Times New Roman"/>
          <w:szCs w:val="24"/>
        </w:rPr>
        <w:t xml:space="preserve">ια κίτρινα πρωτοσέλιδα. </w:t>
      </w:r>
    </w:p>
    <w:p w14:paraId="61F3DA14"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διπλωματική δραστηριότητα, οι μεγάλες κινήσεις αποδίδουν σε βάθος χρόνου. Μπορεί να πάρουν και δύο και πέντε και δέκα και δεκαπέντε χρόνια για να αποδώσουν. Το άνοιγμα στην Κίνα που ξεκίνησε τη δεκαετία του 2000 επί Κώστα Καραμαν</w:t>
      </w:r>
      <w:r>
        <w:rPr>
          <w:rFonts w:eastAsia="Times New Roman" w:cs="Times New Roman"/>
          <w:szCs w:val="24"/>
        </w:rPr>
        <w:t xml:space="preserve">λή ακόμη βρίσκεται εν εξελίξει και ακόμη χρειάζεται τη φροντίδα μας, την προσοχή μας, την ανατροφοδότηση και την ανατοποθέτηση στην εκάστοτε πολιτική και οικονομική συγκυρία. </w:t>
      </w:r>
    </w:p>
    <w:p w14:paraId="61F3DA15"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Να είμαστε πιο σοβαροί, πιο νηφάλιοι και όταν κρίνουμε μεγάλες πολιτικές συναντή</w:t>
      </w:r>
      <w:r>
        <w:rPr>
          <w:rFonts w:eastAsia="Times New Roman" w:cs="Times New Roman"/>
          <w:szCs w:val="24"/>
        </w:rPr>
        <w:t xml:space="preserve">σεις, στηριζόμενοι σε ό,τι είδαμε χθες στην τηλεόραση στις προσυμφωνημένες σοβαρές και αυστηρές τοποθετήσεις δύο εθνικών ηγετών, να το σκεφτόμαστε δεύτερη φορά, γιατί παιδαγωγούμε τον ελληνικό λαό με αυτά που λέμε. </w:t>
      </w:r>
    </w:p>
    <w:p w14:paraId="61F3DA16"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Όταν λέγατε «άνθρακες ο </w:t>
      </w:r>
      <w:r>
        <w:rPr>
          <w:rFonts w:eastAsia="Times New Roman" w:cs="Times New Roman"/>
          <w:szCs w:val="24"/>
        </w:rPr>
        <w:t xml:space="preserve">θησαυρός», όταν πήγε ο Σαμαράς το 2013, ήταν καλά! </w:t>
      </w:r>
    </w:p>
    <w:p w14:paraId="61F3DA17"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Μη διακόπτετε, σας παρακαλώ. </w:t>
      </w:r>
    </w:p>
    <w:p w14:paraId="61F3DA18"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Σας παρακαλώ! </w:t>
      </w:r>
    </w:p>
    <w:p w14:paraId="61F3DA19"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Κάνω έκκληση στη σοβαρότητα και τη νηφαλιότητα. Αν θέλετε να πείτε την ατάκα της ημέρας, είναι δικαίωμά σας. </w:t>
      </w:r>
    </w:p>
    <w:p w14:paraId="61F3DA1A"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Τότε μπορούσατε να λέτε ό,τι θέλατε! </w:t>
      </w:r>
    </w:p>
    <w:p w14:paraId="61F3DA1B"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συνεχίστε. </w:t>
      </w:r>
    </w:p>
    <w:p w14:paraId="61F3DA1C"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Τέτοιου είδους</w:t>
      </w:r>
      <w:r>
        <w:rPr>
          <w:rFonts w:eastAsia="Times New Roman" w:cs="Times New Roman"/>
          <w:szCs w:val="24"/>
        </w:rPr>
        <w:t xml:space="preserve"> αντιπολίτευση δεν προσφέρει καμμία υπηρεσία ούτε στους πολίτες ούτε στη χώρα. </w:t>
      </w:r>
    </w:p>
    <w:p w14:paraId="61F3DA1D"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Ναι όπως προσφέρατε εσείς!</w:t>
      </w:r>
    </w:p>
    <w:p w14:paraId="61F3DA1E"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proofErr w:type="spellStart"/>
      <w:r>
        <w:rPr>
          <w:rFonts w:eastAsia="Times New Roman" w:cs="Times New Roman"/>
          <w:szCs w:val="24"/>
        </w:rPr>
        <w:t>Φαιδρότης</w:t>
      </w:r>
      <w:proofErr w:type="spellEnd"/>
      <w:r>
        <w:rPr>
          <w:rFonts w:eastAsia="Times New Roman" w:cs="Times New Roman"/>
          <w:szCs w:val="24"/>
        </w:rPr>
        <w:t xml:space="preserve"> είναι! </w:t>
      </w:r>
    </w:p>
    <w:p w14:paraId="61F3DA1F"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Τον εαυτό σας χαρακτηρίζετε! </w:t>
      </w:r>
    </w:p>
    <w:p w14:paraId="61F3DA2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Σε ό,τι αφορά δύο παρατηρήσεις το</w:t>
      </w:r>
      <w:r>
        <w:rPr>
          <w:rFonts w:eastAsia="Times New Roman" w:cs="Times New Roman"/>
          <w:szCs w:val="24"/>
        </w:rPr>
        <w:t xml:space="preserve">υ Κοινοβουλευτικού Εκπροσώπου της Νέας Δημοκρατίας, θα ήθελα να πω το εξής. Έκανε μία έκκληση, έναν υπαινιγμό για το τι σημαίνει «συνεπής αριστερός» σήμερα. Δεν ξέρω ποιος μπορεί να μας δώσει τον ορισμό του συνεπούς αριστερού και αν μπορεί… </w:t>
      </w:r>
    </w:p>
    <w:p w14:paraId="61F3DA2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Τ</w:t>
      </w:r>
      <w:r>
        <w:rPr>
          <w:rFonts w:eastAsia="Times New Roman" w:cs="Times New Roman"/>
          <w:b/>
          <w:szCs w:val="24"/>
        </w:rPr>
        <w:t>ΖΑΒΑΡΑΣ:</w:t>
      </w:r>
      <w:r>
        <w:rPr>
          <w:rFonts w:eastAsia="Times New Roman" w:cs="Times New Roman"/>
          <w:szCs w:val="24"/>
        </w:rPr>
        <w:t xml:space="preserve"> Η Ιστορία μπορεί να το πει.</w:t>
      </w:r>
    </w:p>
    <w:p w14:paraId="61F3DA2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Μόνο η Ιστορία μπορεί να το πει. Εδώ, όμως, γράφουμε την παρούσα ιστορία ως χρονικογράφοι του παρόντος μας και εδώ θα πρέπει να είμαστε λιγότερο ηθικολόγοι, λιγότερο </w:t>
      </w:r>
      <w:proofErr w:type="spellStart"/>
      <w:r>
        <w:rPr>
          <w:rFonts w:eastAsia="Times New Roman" w:cs="Times New Roman"/>
          <w:szCs w:val="24"/>
        </w:rPr>
        <w:t>ατακαδόροι</w:t>
      </w:r>
      <w:proofErr w:type="spellEnd"/>
      <w:r>
        <w:rPr>
          <w:rFonts w:eastAsia="Times New Roman" w:cs="Times New Roman"/>
          <w:szCs w:val="24"/>
        </w:rPr>
        <w:t xml:space="preserve"> και πιο στοχαστικοί. </w:t>
      </w:r>
    </w:p>
    <w:p w14:paraId="61F3DA2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Αριστερά είναι μια δυναμική έννοια</w:t>
      </w:r>
      <w:r>
        <w:rPr>
          <w:rFonts w:eastAsia="Times New Roman" w:cs="Times New Roman"/>
          <w:szCs w:val="24"/>
        </w:rPr>
        <w:t>,</w:t>
      </w:r>
      <w:r>
        <w:rPr>
          <w:rFonts w:eastAsia="Times New Roman" w:cs="Times New Roman"/>
          <w:szCs w:val="24"/>
        </w:rPr>
        <w:t xml:space="preserve"> που ορίζεται τουλάχιστον από τον 18ο αιώνα ως τέτοια και κάθε φορά ορίζεται και </w:t>
      </w:r>
      <w:proofErr w:type="spellStart"/>
      <w:r>
        <w:rPr>
          <w:rFonts w:eastAsia="Times New Roman" w:cs="Times New Roman"/>
          <w:szCs w:val="24"/>
        </w:rPr>
        <w:t>ανανοηματοδοτείται</w:t>
      </w:r>
      <w:proofErr w:type="spellEnd"/>
      <w:r>
        <w:rPr>
          <w:rFonts w:eastAsia="Times New Roman" w:cs="Times New Roman"/>
          <w:szCs w:val="24"/>
        </w:rPr>
        <w:t xml:space="preserve"> σε ένα νέο </w:t>
      </w:r>
      <w:proofErr w:type="spellStart"/>
      <w:r>
        <w:rPr>
          <w:rFonts w:eastAsia="Times New Roman" w:cs="Times New Roman"/>
          <w:szCs w:val="24"/>
        </w:rPr>
        <w:t>συμφραζόμενο</w:t>
      </w:r>
      <w:proofErr w:type="spellEnd"/>
      <w:r>
        <w:rPr>
          <w:rFonts w:eastAsia="Times New Roman" w:cs="Times New Roman"/>
          <w:szCs w:val="24"/>
        </w:rPr>
        <w:t xml:space="preserve"> με τους στοχασμούς και τους αγώνες.</w:t>
      </w:r>
    </w:p>
    <w:p w14:paraId="61F3DA2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Να δούμε, λοιπόν, τώρα την άλλη παρατήρηση για το άρθρο 24, τ</w:t>
      </w:r>
      <w:r>
        <w:rPr>
          <w:rFonts w:eastAsia="Times New Roman" w:cs="Times New Roman"/>
          <w:szCs w:val="24"/>
        </w:rPr>
        <w:t>ο οποίο διαρκώς επικαλείται το Ανώτατο Ακυρωτικό Δικαστήριο και ρίχνει τον συντελεστή δόμησης κ.λπ.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Δεκτόν</w:t>
      </w:r>
      <w:proofErr w:type="spellEnd"/>
      <w:r>
        <w:rPr>
          <w:rFonts w:eastAsia="Times New Roman" w:cs="Times New Roman"/>
          <w:szCs w:val="24"/>
        </w:rPr>
        <w:t>. Το άρθρο 24</w:t>
      </w:r>
      <w:r>
        <w:rPr>
          <w:rFonts w:eastAsia="Times New Roman" w:cs="Times New Roman"/>
          <w:szCs w:val="24"/>
        </w:rPr>
        <w:t>,</w:t>
      </w:r>
      <w:r>
        <w:rPr>
          <w:rFonts w:eastAsia="Times New Roman" w:cs="Times New Roman"/>
          <w:szCs w:val="24"/>
        </w:rPr>
        <w:t xml:space="preserve"> λέει άλλα δύο θεμελιώδη πράγματα με την αναθεώρησή του ότι η πολιτεία, το κράτος είναι υποχρεωμένο να παρέχει στους πολίτες Κτηματολόγ</w:t>
      </w:r>
      <w:r>
        <w:rPr>
          <w:rFonts w:eastAsia="Times New Roman" w:cs="Times New Roman"/>
          <w:szCs w:val="24"/>
        </w:rPr>
        <w:t>ιο και Δασολόγιο. Πόσες δεκαετίες πέρασαν και δεν έχει η Ελλάδα Κτηματολόγιο στην επικράτειά της και πόσες δεκαετίες και αιώνας πέρασε χωρίς Δασολόγιο; Τώρα ξεκινάει το Δασολόγιο. Το Κτηματολόγιο είχε ξεκινήσει από τη δεκαετία…</w:t>
      </w:r>
    </w:p>
    <w:p w14:paraId="61F3DA2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Κάτι </w:t>
      </w:r>
      <w:r>
        <w:rPr>
          <w:rFonts w:eastAsia="Times New Roman" w:cs="Times New Roman"/>
          <w:szCs w:val="24"/>
        </w:rPr>
        <w:t>κάναμε και εμείς γι’ αυτό.</w:t>
      </w:r>
    </w:p>
    <w:p w14:paraId="61F3DA2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Ναι ξεκινάει να λειτουργεί. Θεσμοθετήθηκε και λειτουργεί και έχει καλυφθεί με δασικούς χάρτες ένα μεγάλο ποσοστό της ελληνικής επικράτειας. Προχωράει, λειτουργεί. Δεν λειτουργούσε. </w:t>
      </w:r>
    </w:p>
    <w:p w14:paraId="61F3DA2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Προσπαθούμε για το Κτηματολόγ</w:t>
      </w:r>
      <w:r>
        <w:rPr>
          <w:rFonts w:eastAsia="Times New Roman" w:cs="Times New Roman"/>
          <w:szCs w:val="24"/>
        </w:rPr>
        <w:t>ιο από τη δεκαετία του 1990 με μεγάλες δαπάνες, με μεγάλα κονδύλια, με ευρωπαϊκούς πόρους. Ακόμα δεν έχει ολοκληρωθεί. Προχωράει ή βρίσκεται κοντά στην ολοκλήρωσή του το αρχαιολογικό Κτηματολόγιο για τα ακίνητα και κινητά μνημεία. Προχωράει και θα τελειώσε</w:t>
      </w:r>
      <w:r>
        <w:rPr>
          <w:rFonts w:eastAsia="Times New Roman" w:cs="Times New Roman"/>
          <w:szCs w:val="24"/>
        </w:rPr>
        <w:t>ι. Να ξέρει ο Έλληνας πολίτης, αυτός που κάνει μαγαζί, που κάνει σπίτι, ο επενδυτής, ο Έλληνας, ο ξένος</w:t>
      </w:r>
      <w:r>
        <w:rPr>
          <w:rFonts w:eastAsia="Times New Roman" w:cs="Times New Roman"/>
          <w:szCs w:val="24"/>
        </w:rPr>
        <w:t>,</w:t>
      </w:r>
      <w:r>
        <w:rPr>
          <w:rFonts w:eastAsia="Times New Roman" w:cs="Times New Roman"/>
          <w:szCs w:val="24"/>
        </w:rPr>
        <w:t xml:space="preserve"> πού μπορεί να χτίσει. </w:t>
      </w:r>
    </w:p>
    <w:p w14:paraId="61F3DA2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κράτη, οι νομοθεσίες και οι πολιτικές πρακτικές και πολιτικές κουλτούρες δεν βρίσκονται εκ παρθενογενέσεως. Κάποιοι υπήρξαν, </w:t>
      </w:r>
      <w:r>
        <w:rPr>
          <w:rFonts w:eastAsia="Times New Roman" w:cs="Times New Roman"/>
          <w:szCs w:val="24"/>
        </w:rPr>
        <w:t xml:space="preserve">κάποιοι κυβέρνησαν, κάποιοι νομοθέτησαν. Είναι η σειρά μας να βάλουμε αυτό το λιθαράκι για ρύθμιση, για μεταρρύθμιση, για αλλαγές νοοτροπίας. </w:t>
      </w:r>
    </w:p>
    <w:p w14:paraId="61F3DA2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κάνουμε όμως. Αναλαμβάνουμε μέσα σε πάρα πολύ δύσκολες συνθήκες ιστορικές και δημοσιονομικές</w:t>
      </w:r>
      <w:r>
        <w:rPr>
          <w:rFonts w:eastAsia="Times New Roman" w:cs="Times New Roman"/>
          <w:szCs w:val="24"/>
        </w:rPr>
        <w:t>,</w:t>
      </w:r>
      <w:r>
        <w:rPr>
          <w:rFonts w:eastAsia="Times New Roman" w:cs="Times New Roman"/>
          <w:szCs w:val="24"/>
        </w:rPr>
        <w:t xml:space="preserve"> να προχωρήσουν π</w:t>
      </w:r>
      <w:r>
        <w:rPr>
          <w:rFonts w:eastAsia="Times New Roman" w:cs="Times New Roman"/>
          <w:szCs w:val="24"/>
        </w:rPr>
        <w:t xml:space="preserve">ράγματα που θα έπρεπε να έχουν λυθεί από τη δεκαετία του ’70, του ’80 και του ’90. </w:t>
      </w:r>
    </w:p>
    <w:p w14:paraId="61F3DA2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 το συγκεκριμένο νομοσχέδιο ελπίζω να καταλαβαίνουμε όλοι ότι διαπνέεται και από μια άλλη φιλοσοφία. Προσπαθεί να βάλει τάξη όχι μόνο στη δόμηση, αλλά να πάει και την αν</w:t>
      </w:r>
      <w:r>
        <w:rPr>
          <w:rFonts w:eastAsia="Times New Roman" w:cs="Times New Roman"/>
          <w:szCs w:val="24"/>
        </w:rPr>
        <w:t>άπτυξη σε μια άλλη πίστα, σε ένα άλλο επίπεδο, όπου η ανάπτυξη δεν θα στηρίζεται μόνον στην άναρχη οικοδομική δραστηριότητα που ναι μεν δημιουργεί κυκλοφορία χρήματος, ναι μεν δίνει δουλειά σε πολλά επαγγέλματα, αλλά από ένα σημείο και έπειτα έχουμε δει τα</w:t>
      </w:r>
      <w:r>
        <w:rPr>
          <w:rFonts w:eastAsia="Times New Roman" w:cs="Times New Roman"/>
          <w:szCs w:val="24"/>
        </w:rPr>
        <w:t xml:space="preserve"> όριά της και από ένα σημείο και έπειτα η αυθαίρετη δόμηση ή η καταχρηστική δόμηση αφήνει άσχημο αποτύπωμα και στη φύση και στη νοοτροπία και στην ίδια την οικονομία.</w:t>
      </w:r>
    </w:p>
    <w:p w14:paraId="61F3DA2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αυθαίρετη δόμηση στο παρελθόν ουσιαστικά προστατεύθηκε ή ενθαρρύνθηκε ή έγινε ανεκτή. Κ</w:t>
      </w:r>
      <w:r>
        <w:rPr>
          <w:rFonts w:eastAsia="Times New Roman" w:cs="Times New Roman"/>
          <w:szCs w:val="24"/>
        </w:rPr>
        <w:t>αι δεν μιλάμε μόνο για το οικογενειακό σπίτι. Μιλάμε για τους παραθεριστικούς οικισμούς που φύτρωναν σαν αποικίες μυκήτων παντού σε όλη την επικράτεια, για τους δημόσιους χώρους πάνω στους οποίους ασελγούσαν όποιοι ήθελαν, για τους κοινόχρηστους χώρους, γι</w:t>
      </w:r>
      <w:r>
        <w:rPr>
          <w:rFonts w:eastAsia="Times New Roman" w:cs="Times New Roman"/>
          <w:szCs w:val="24"/>
        </w:rPr>
        <w:t xml:space="preserve">α τις παραλίες, οι οποίες ήταν σε </w:t>
      </w:r>
      <w:r>
        <w:rPr>
          <w:rFonts w:eastAsia="Times New Roman" w:cs="Times New Roman"/>
          <w:szCs w:val="24"/>
        </w:rPr>
        <w:lastRenderedPageBreak/>
        <w:t xml:space="preserve">κακό χάλι –πηγαίνετε στις καυτές τουριστικές ζώνες να δείτε- ή για </w:t>
      </w:r>
      <w:r>
        <w:rPr>
          <w:rFonts w:eastAsia="Times New Roman" w:cs="Times New Roman"/>
          <w:szCs w:val="24"/>
        </w:rPr>
        <w:t xml:space="preserve">τις </w:t>
      </w:r>
      <w:r>
        <w:rPr>
          <w:rFonts w:eastAsia="Times New Roman" w:cs="Times New Roman"/>
          <w:szCs w:val="24"/>
        </w:rPr>
        <w:t xml:space="preserve">χιλιάδες </w:t>
      </w:r>
      <w:r>
        <w:rPr>
          <w:rFonts w:eastAsia="Times New Roman" w:cs="Times New Roman"/>
          <w:szCs w:val="24"/>
        </w:rPr>
        <w:t>των δημοσίων κτηρίων</w:t>
      </w:r>
      <w:r>
        <w:rPr>
          <w:rFonts w:eastAsia="Times New Roman" w:cs="Times New Roman"/>
          <w:szCs w:val="24"/>
        </w:rPr>
        <w:t xml:space="preserve"> τα οποία έως τις δεκαετίες του ’70 ή του ’80, νομίζω, χτίζονταν χωρίς οικοδομικές άδειες. Και δεν μπορούμε να </w:t>
      </w:r>
      <w:r>
        <w:rPr>
          <w:rFonts w:eastAsia="Times New Roman" w:cs="Times New Roman"/>
          <w:szCs w:val="24"/>
        </w:rPr>
        <w:t>ισχυριστούμε ότι παρανομεί το δημόσιο, αλλά σίγουρα δεν έχουμε ένα ολοκληρωμένο αρχείο των αδειών, των σχεδίων, ώστε να προχωρήσουμε σε ανανεώσεις κ.λπ.</w:t>
      </w:r>
      <w:r>
        <w:rPr>
          <w:rFonts w:eastAsia="Times New Roman" w:cs="Times New Roman"/>
          <w:szCs w:val="24"/>
        </w:rPr>
        <w:t>.</w:t>
      </w:r>
      <w:r>
        <w:rPr>
          <w:rFonts w:eastAsia="Times New Roman" w:cs="Times New Roman"/>
          <w:szCs w:val="24"/>
        </w:rPr>
        <w:t xml:space="preserve"> </w:t>
      </w:r>
    </w:p>
    <w:p w14:paraId="61F3DA2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θέλω να απευθύνω ως έκκληση στον Υπουργό είναι πρώτον, ο πρώτος πολιτικός στόχος είναι </w:t>
      </w:r>
      <w:r>
        <w:rPr>
          <w:rFonts w:eastAsia="Times New Roman" w:cs="Times New Roman"/>
          <w:szCs w:val="24"/>
        </w:rPr>
        <w:t>να αλλάξει αυτή η βαθιά νοοτροπία διαφθοράς που διέπει τη δραστηριότητα γύρω από τη δόμηση, η οποία έχει αλλοιώσει τη φυσιογνωμία της διοίκησης, ιδίως τοπικά. Δεύτερον, να ενθαρρυνθούν με άλλες ενέργειες πέραν του νόμου, οι μηχανικοί και το Τεχνικό Επιμελη</w:t>
      </w:r>
      <w:r>
        <w:rPr>
          <w:rFonts w:eastAsia="Times New Roman" w:cs="Times New Roman"/>
          <w:szCs w:val="24"/>
        </w:rPr>
        <w:t>τήριο να αναλάβουν και αυτοί ευθύνες, να καταρτιστεί, να διαμορφωθεί, να λειτουργήσει ένα Σώμα Ορκωτών Μηχανικών το οποίο θα έχει ευθύνη.</w:t>
      </w:r>
    </w:p>
    <w:p w14:paraId="61F3DA2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μόνο το κράτος με αυτές τις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να ασκήσει ουσιαστικό έλεγχο. Να μπορέσουμε να δώσουμ</w:t>
      </w:r>
      <w:r>
        <w:rPr>
          <w:rFonts w:eastAsia="Times New Roman" w:cs="Times New Roman"/>
          <w:szCs w:val="24"/>
        </w:rPr>
        <w:t xml:space="preserve">ε ένα κίνητρο στην κοινωνία να πάει προς την ωριμότητα, να δει με σεβασμό και το ανθρωπογενές περιβάλλον και το φυσικό και να καταλάβει ότι </w:t>
      </w:r>
      <w:r>
        <w:rPr>
          <w:rFonts w:eastAsia="Times New Roman" w:cs="Times New Roman"/>
          <w:szCs w:val="24"/>
        </w:rPr>
        <w:t xml:space="preserve">όλη </w:t>
      </w:r>
      <w:r>
        <w:rPr>
          <w:rFonts w:eastAsia="Times New Roman" w:cs="Times New Roman"/>
          <w:szCs w:val="24"/>
        </w:rPr>
        <w:t>η στωική συνθήκη, η ανασφάλεια, η συναλλαγματική, οι πολεμικές συρράξεις των περασμένων αιώνων που ωθούσαν τον Έ</w:t>
      </w:r>
      <w:r>
        <w:rPr>
          <w:rFonts w:eastAsia="Times New Roman" w:cs="Times New Roman"/>
          <w:szCs w:val="24"/>
        </w:rPr>
        <w:t>λληνα να έχει μοναδικό τρόπο αποταμίευσης το ακίνητο, αν το κάνει, να το κάνει με σοβαρούς όρους για να μην απαξιώνεται η περιουσία του.</w:t>
      </w:r>
    </w:p>
    <w:p w14:paraId="61F3DA2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ια έκκληση </w:t>
      </w:r>
      <w:r>
        <w:rPr>
          <w:rFonts w:eastAsia="Times New Roman" w:cs="Times New Roman"/>
          <w:szCs w:val="24"/>
        </w:rPr>
        <w:t>λοιπόν</w:t>
      </w:r>
      <w:r>
        <w:rPr>
          <w:rFonts w:eastAsia="Times New Roman" w:cs="Times New Roman"/>
          <w:szCs w:val="24"/>
        </w:rPr>
        <w:t xml:space="preserve"> για συντονισμό του Υπουργείου Περιβάλλοντος με το Υπουργείο Εσωτερικών. Οι πολεοδομικές αρμοδιότητες</w:t>
      </w:r>
      <w:r>
        <w:rPr>
          <w:rFonts w:eastAsia="Times New Roman" w:cs="Times New Roman"/>
          <w:szCs w:val="24"/>
        </w:rPr>
        <w:t xml:space="preserve"> είναι στις περιφέρειες και στους δήμους. Είναι στελεχωμένες; Μπορούν να στελεχωθούν; Μπορούν να έχουν συνέργεια με το, ας πούμε, υπό κατάρτιση Σώμα Ορκωτών Λογιστών; Στην πράξη, σε ζώνες υψηλής οικοδομικής δραστηριότητας τώρα που μιλάμε, στην εποχή της κρ</w:t>
      </w:r>
      <w:r>
        <w:rPr>
          <w:rFonts w:eastAsia="Times New Roman" w:cs="Times New Roman"/>
          <w:szCs w:val="24"/>
        </w:rPr>
        <w:t>ίσης, ο έλεγχος είναι ουσιαστικά ανύπαρκτος. Γραφεία σε τουριστικές περιοχές υψηλής οικοδομικής δραστηριότητος υπολειτουργούν ή κλείνουν. Θα πρέπει, παρότι δεν είναι στην αρμοδιότητά του, την τυπική, την εκτελεστική -είναι στο τμήμα του στρατηγικού σχεδιασ</w:t>
      </w:r>
      <w:r>
        <w:rPr>
          <w:rFonts w:eastAsia="Times New Roman" w:cs="Times New Roman"/>
          <w:szCs w:val="24"/>
        </w:rPr>
        <w:t>μού- το Υπουργείο Περιβάλλοντος με το Υπουργείο Εσωτερικών να μεριμνήσουν για να στελεχωθούν.</w:t>
      </w:r>
    </w:p>
    <w:p w14:paraId="61F3DA2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Υπάρχουν ζώνες στις οποίες υπάρχει οικοδομικός οργασμός μέσα στην κρίση και η αυθαιρεσία βασιλεύει. Ένα παράδειγμα, έναν αριθμό: Στη Μύκονο εκκρεμούν χίλιες πεντα</w:t>
      </w:r>
      <w:r>
        <w:rPr>
          <w:rFonts w:eastAsia="Times New Roman" w:cs="Times New Roman"/>
          <w:szCs w:val="24"/>
        </w:rPr>
        <w:t xml:space="preserve">κόσιες καταγγελίες για παράνομες δομήσεις. Δεν έχει γίνει ούτε ένας έλεγχος. Το </w:t>
      </w:r>
      <w:r>
        <w:rPr>
          <w:rFonts w:eastAsia="Times New Roman" w:cs="Times New Roman"/>
          <w:szCs w:val="24"/>
        </w:rPr>
        <w:t>Γ</w:t>
      </w:r>
      <w:r>
        <w:rPr>
          <w:rFonts w:eastAsia="Times New Roman" w:cs="Times New Roman"/>
          <w:szCs w:val="24"/>
        </w:rPr>
        <w:t>ραφείο</w:t>
      </w:r>
      <w:r>
        <w:rPr>
          <w:rFonts w:eastAsia="Times New Roman" w:cs="Times New Roman"/>
          <w:szCs w:val="24"/>
        </w:rPr>
        <w:t xml:space="preserve"> κλείνει στη Μύκονο. Η Μύκονος, το μοντέλο τουριστικής ανάπτυξης, το ιδεώδες, που θα ρυμουλκήσει τον ελληνικό τουρισμό στον ακριβό ποιοτικό τουρισμό, κινδυνεύει να είναι</w:t>
      </w:r>
      <w:r>
        <w:rPr>
          <w:rFonts w:eastAsia="Times New Roman" w:cs="Times New Roman"/>
          <w:szCs w:val="24"/>
        </w:rPr>
        <w:t xml:space="preserve"> εκτός από «</w:t>
      </w:r>
      <w:proofErr w:type="spellStart"/>
      <w:r>
        <w:rPr>
          <w:rFonts w:eastAsia="Times New Roman" w:cs="Times New Roman"/>
          <w:szCs w:val="24"/>
        </w:rPr>
        <w:t>Λας</w:t>
      </w:r>
      <w:proofErr w:type="spellEnd"/>
      <w:r>
        <w:rPr>
          <w:rFonts w:eastAsia="Times New Roman" w:cs="Times New Roman"/>
          <w:szCs w:val="24"/>
        </w:rPr>
        <w:t xml:space="preserve"> Βέγκας» και ένα διαφθορείο. Κινδυνεύει να μείνει ανέλεγκτο.</w:t>
      </w:r>
    </w:p>
    <w:p w14:paraId="61F3DA3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Ας στελεχωθούν τα πολεοδομικά γραφεία, ας βρεθούν τρόποι ελέγχου, διότι, όπως και άλλοι πολλοί σπουδαίοι νόμοι που ψηφίζουμε εδώ με πολλή συζήτηση, με πολύ διάλογο, με δημιουργικές</w:t>
      </w:r>
      <w:r>
        <w:rPr>
          <w:rFonts w:eastAsia="Times New Roman" w:cs="Times New Roman"/>
          <w:szCs w:val="24"/>
        </w:rPr>
        <w:t xml:space="preserve"> συγκρούσεις, θα κινδυνεύουν και αυτοί οι νόμοι να </w:t>
      </w:r>
      <w:r>
        <w:rPr>
          <w:rFonts w:eastAsia="Times New Roman" w:cs="Times New Roman"/>
          <w:szCs w:val="24"/>
        </w:rPr>
        <w:lastRenderedPageBreak/>
        <w:t>μείνουν στα συρτάρια ανεφάρμοστοι, χωρίς μηχανισμούς να επιβλέπουν την ορθή εφαρμογή.</w:t>
      </w:r>
    </w:p>
    <w:p w14:paraId="61F3DA3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1F3DA32" w14:textId="77777777" w:rsidR="00B51393" w:rsidRDefault="00BC3639">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61F3DA3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τον κ. Θεμιστοκλή </w:t>
      </w:r>
      <w:proofErr w:type="spellStart"/>
      <w:r>
        <w:rPr>
          <w:rFonts w:eastAsia="Times New Roman" w:cs="Times New Roman"/>
          <w:szCs w:val="24"/>
        </w:rPr>
        <w:t>Μουμουλίδη</w:t>
      </w:r>
      <w:proofErr w:type="spellEnd"/>
      <w:r>
        <w:rPr>
          <w:rFonts w:eastAsia="Times New Roman" w:cs="Times New Roman"/>
          <w:szCs w:val="24"/>
        </w:rPr>
        <w:t xml:space="preserve"> από τον ΣΥΡΙΖΑ.</w:t>
      </w:r>
    </w:p>
    <w:p w14:paraId="61F3DA3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ΘΕΜΙΣΤΟΚΛΗΣ ΜΟΥΜΟΥΛΙΔΗΣ:</w:t>
      </w:r>
      <w:r>
        <w:rPr>
          <w:rFonts w:eastAsia="Times New Roman" w:cs="Times New Roman"/>
          <w:szCs w:val="24"/>
        </w:rPr>
        <w:t xml:space="preserve"> Ευχαριστώ, κύριε Πρόεδρε.</w:t>
      </w:r>
    </w:p>
    <w:p w14:paraId="61F3DA3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στην αρχή να επισημάνω και να χαιρετίσω το θετικό κλίμα, το κλίμα συναίνεσης μέσα στο οποίο γίνεται αυτή </w:t>
      </w:r>
      <w:r>
        <w:rPr>
          <w:rFonts w:eastAsia="Times New Roman" w:cs="Times New Roman"/>
          <w:szCs w:val="24"/>
        </w:rPr>
        <w:t>η συζήτηση για ένα πολύ σημαντικό νομοσχέδιο. Η Κυβέρνηση συνεχίζει να νομοθετεί, καλύπτοντας κενά που επί δεκαετίες δεν μπόρεσαν να καλυφθούν ή να εκσυγχρονιστούν στην ελληνική νομοθεσία.</w:t>
      </w:r>
    </w:p>
    <w:p w14:paraId="61F3DA3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Συζητούμε σήμερα και σε λίγες ώρες θα είναι νόμος του κράτους, το ν</w:t>
      </w:r>
      <w:r>
        <w:rPr>
          <w:rFonts w:eastAsia="Times New Roman" w:cs="Times New Roman"/>
          <w:szCs w:val="24"/>
        </w:rPr>
        <w:t>ομοσχέδιο για τον έλεγχο και την προστασία του δομημένου περιβάλλοντος. Έτσι, λοιπόν, με το νομοσχέδιο αυτό ρυθμίζονται σειρά αυθαιρεσιών και παραβλέψεων του παρελθόντος. Πρόκειται, θα λέγαμε, για ένα νομοσχέδιο που δημιουργεί πεδίο για ένα βελτιωμένο τοπί</w:t>
      </w:r>
      <w:r>
        <w:rPr>
          <w:rFonts w:eastAsia="Times New Roman" w:cs="Times New Roman"/>
          <w:szCs w:val="24"/>
        </w:rPr>
        <w:t>ο στον πολύ ευαίσθητο χώρο του δομημένου περιβάλλοντος.</w:t>
      </w:r>
    </w:p>
    <w:p w14:paraId="61F3DA3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Χθες η εισηγήτρια του ΣΥΡΙΖΑ, αλλά και άλλοι συνάδελφοι τοποθετήθηκαν εκτενώς και εις βάθος για τα πλεονεκτήματα και τις αρετές του νομοσχεδίου.</w:t>
      </w:r>
    </w:p>
    <w:p w14:paraId="61F3DA3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Εγώ πριν σταθώ κυρίως σε ένα άρθρο που θα ήθελα να μείν</w:t>
      </w:r>
      <w:r>
        <w:rPr>
          <w:rFonts w:eastAsia="Times New Roman" w:cs="Times New Roman"/>
          <w:szCs w:val="24"/>
        </w:rPr>
        <w:t>ω ιδιαίτερα, θα αναφερθώ ενδεικτικά σε δύο τομές που θα επισημάνω. Τις επεσήμανε και χθες ο Υπουργός. Απλώς τις επαναλαμβάνω, γιατί οφείλουμε να δημιουργήσουμε μια εικόνα πραγματικότητας. Αυτό σημαίνει ότι ξεπερνούμε τη γραφειοκρατία.</w:t>
      </w:r>
    </w:p>
    <w:p w14:paraId="61F3DA3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Υπάρχουν, λοιπόν, δύο</w:t>
      </w:r>
      <w:r>
        <w:rPr>
          <w:rFonts w:eastAsia="Times New Roman" w:cs="Times New Roman"/>
          <w:szCs w:val="24"/>
        </w:rPr>
        <w:t xml:space="preserve"> σημεία τα οποία αναφέρω ενδεικτικά. Το πρώτο είναι ο διαχωρισμός της αρχής που εκδίδει άδειες, δηλαδή ο διαχωρισμός του ρόλου που παίζει η πολεοδομία από την αρχή που ασκεί τον έλεγχο και θεωρώ ότι είναι ένα πολύ σημαντικό βήμα.</w:t>
      </w:r>
    </w:p>
    <w:p w14:paraId="61F3DA3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ενδεικτικά </w:t>
      </w:r>
      <w:r>
        <w:rPr>
          <w:rFonts w:eastAsia="Times New Roman" w:cs="Times New Roman"/>
          <w:szCs w:val="24"/>
        </w:rPr>
        <w:t>αναφέρω είναι ότι απλοποιείται η διαδικασία έκδοσης αδειών. Όσοι έχουν μπει στη βάσανο έκδοσης άδειας, όταν παλαιότερα μπορούσαν, ξέρουν ότι αυτό έπαιρνε σειρά έναν πολύ μεγάλο αριθμό μηνών.</w:t>
      </w:r>
    </w:p>
    <w:p w14:paraId="61F3DA3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Σήμερα, λοιπόν, με το παρόν νομοσχέδιο, σε ένα μήνα από την κατάθ</w:t>
      </w:r>
      <w:r>
        <w:rPr>
          <w:rFonts w:eastAsia="Times New Roman" w:cs="Times New Roman"/>
          <w:szCs w:val="24"/>
        </w:rPr>
        <w:t>εση εγγράφων στην πολεοδομία μπορεί να αρχίζει η ανοικοδόμηση, με τους κατάλληλους βέβαια και ασφαλείς ελέγχους που πρέπει να γίνονται και να ακολουθούνται.</w:t>
      </w:r>
    </w:p>
    <w:p w14:paraId="61F3DA3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τώρα στο άρθρο 147 που ενδιαφέρει και την περιοχή που εκπροσωπώ. Όμως, δεν στέκομαι σ’ </w:t>
      </w:r>
      <w:r>
        <w:rPr>
          <w:rFonts w:eastAsia="Times New Roman" w:cs="Times New Roman"/>
          <w:szCs w:val="24"/>
        </w:rPr>
        <w:t xml:space="preserve">αυτό μόνο γιατί αφορά στην περιοχή που εκπροσωπώ, αλλά γιατί νομίζω ότι με το άρθρο αυτό κλείνει και μία ιστορική περίοδος μακράς ταλαιπωρίας τοπικών κοινωνιών. </w:t>
      </w:r>
    </w:p>
    <w:p w14:paraId="61F3DA3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 λοιπόν, αναφέρεται στη δυνατότητα ρύθμισης των δύο μετεγκαταστάσεων των οικισμών Ανα</w:t>
      </w:r>
      <w:r>
        <w:rPr>
          <w:rFonts w:eastAsia="Times New Roman" w:cs="Times New Roman"/>
          <w:szCs w:val="24"/>
        </w:rPr>
        <w:t>ργύρων του Δήμου Αμυνταίου και της Ακρινής του Δήμου Κοζάνης. Αυτές οι μετεγκαταστάσεις των δύο οικισμών έρχονται με καθυστέρηση πολλών ετών ως μία πολιτική επιλογή που δικαιώνει τις κοινωνίες δύο ταλαιπωρημένων από την εξορυκτική δραστηριότητα τοπικών κοι</w:t>
      </w:r>
      <w:r>
        <w:rPr>
          <w:rFonts w:eastAsia="Times New Roman" w:cs="Times New Roman"/>
          <w:szCs w:val="24"/>
        </w:rPr>
        <w:t xml:space="preserve">νοτήτων. </w:t>
      </w:r>
    </w:p>
    <w:p w14:paraId="61F3DA3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αυτές τις περιπτώσεις, δηλαδή στις περιπτώσεις των μετεγκαταστάσεων, αν στο παρελθόν είχαμε ευαισθησίες απέναντι στις λειτουργίες των κοινωνιών, κανονικά θα έπρεπε να ισχύει το αυτονόητο, δηλαδή ότι στην περίπτωση που κάποιος αποφασίζει να δρα</w:t>
      </w:r>
      <w:r>
        <w:rPr>
          <w:rFonts w:eastAsia="Times New Roman" w:cs="Times New Roman"/>
          <w:szCs w:val="24"/>
        </w:rPr>
        <w:t xml:space="preserve">στηριοποιηθεί εξορυκτικά σε μία περιοχή, θα έπρεπε να έχει προηγηθεί η μετεγκατάσταση. </w:t>
      </w:r>
    </w:p>
    <w:p w14:paraId="61F3DA3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Τώρα, λοιπόν, παρακολουθούμε μία περιοχή όπου επί σαράντα και πλέον έτη συνυπάρχει η διαδικασία της μετεγκατάστασης –και πολλές φορές εκ του πονηρού στην προσπάθεια της</w:t>
      </w:r>
      <w:r>
        <w:rPr>
          <w:rFonts w:eastAsia="Times New Roman" w:cs="Times New Roman"/>
          <w:szCs w:val="24"/>
        </w:rPr>
        <w:t xml:space="preserve"> επιχείρησης στο παρελθόν να κερδίζει χρόνο- με τη λειτουργία των τοπικών κοινωνιών. Δηλαδή, υπάρχουν και σήμερα ακόμα τοπικές κοινότητες –μεγάλο παράδειγμα είναι οι δύο τελευταίες κοινότητες- όπου η εξορυκτική δραστηριότητα συμβαίνει κατά κυριολεξία λίγα </w:t>
      </w:r>
      <w:r>
        <w:rPr>
          <w:rFonts w:eastAsia="Times New Roman" w:cs="Times New Roman"/>
          <w:szCs w:val="24"/>
        </w:rPr>
        <w:t xml:space="preserve">μέτρα από τη ζωή των κατοίκων. </w:t>
      </w:r>
    </w:p>
    <w:p w14:paraId="61F3DA4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Βέβαια, ήρθε η φύση, η γη, να δημιουργήσει στην περίπτωση των Αναργύρων τη δική της εκδοχή για το μέλλον. Πολύ απλά, ο ανθρώπινος παράγων φάνηκε να μην μπορεί να προβλέψει αυτό που η φύση επιφυλάσσει πάντοτε, με αποτέλεσμα ν</w:t>
      </w:r>
      <w:r>
        <w:rPr>
          <w:rFonts w:eastAsia="Times New Roman" w:cs="Times New Roman"/>
          <w:szCs w:val="24"/>
        </w:rPr>
        <w:t xml:space="preserve">α </w:t>
      </w:r>
      <w:r>
        <w:rPr>
          <w:rFonts w:eastAsia="Times New Roman" w:cs="Times New Roman"/>
          <w:szCs w:val="24"/>
        </w:rPr>
        <w:lastRenderedPageBreak/>
        <w:t xml:space="preserve">βρισκόμαστε σε μία διαδικασία κατεπείγοντος. Αυτό το λέω γιατί καλό είναι όταν νομοθετούμε, να νομοθετούμε ουσιαστικά υπέρ του οφέλους του συνόλου της κοινωνίας. </w:t>
      </w:r>
    </w:p>
    <w:p w14:paraId="61F3DA4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των μετεγκαταστάσεων της </w:t>
      </w:r>
      <w:r>
        <w:rPr>
          <w:rFonts w:eastAsia="Times New Roman" w:cs="Times New Roman"/>
          <w:szCs w:val="24"/>
        </w:rPr>
        <w:t xml:space="preserve">δυτικής </w:t>
      </w:r>
      <w:r>
        <w:rPr>
          <w:rFonts w:eastAsia="Times New Roman" w:cs="Times New Roman"/>
          <w:szCs w:val="24"/>
        </w:rPr>
        <w:t xml:space="preserve">Μακεδονίας και κυρίως της Περιφερειακής Ενότητας της Κοζάνης και της Φλώρινας, εάν δείτε το νομοθετικό πλαίσιο το οποίο ισχύει για τη λειτουργία της ΔΕΗ, θα δείτε ότι της παραδίδουν περίπου αποικιοκρατικές δυνατότητες-επιλογές. </w:t>
      </w:r>
    </w:p>
    <w:p w14:paraId="61F3DA4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Αυτό το λέω γιατί είναι καλ</w:t>
      </w:r>
      <w:r>
        <w:rPr>
          <w:rFonts w:eastAsia="Times New Roman" w:cs="Times New Roman"/>
          <w:szCs w:val="24"/>
        </w:rPr>
        <w:t xml:space="preserve">ό να μένει στην ελληνική κοινωνία ότι πολλές φορές οι περιοχές διεκδικούν κάτι περισσότερο για λογαριασμό τους, για το δικό τους μέλλον. Επίσης, πολλές φορές οφείλουμε να είμαστε ευαισθητοποιημένοι ως κοινωνικό σύνολο, πολύ περισσότερο ως Ολομέλεια, γιατί </w:t>
      </w:r>
      <w:r>
        <w:rPr>
          <w:rFonts w:eastAsia="Times New Roman" w:cs="Times New Roman"/>
          <w:szCs w:val="24"/>
        </w:rPr>
        <w:t xml:space="preserve">κάποιες περιοχές είναι εμφανώς πιο αδικημένες, έστω και αν φαίνονται να έχουν πλεονεκτήματα, δηλαδή αν εμφανίζουν πολύ υψηλό κατά κεφαλήν εισόδημα. </w:t>
      </w:r>
    </w:p>
    <w:p w14:paraId="61F3DA4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Αυτή είναι, λοιπόν, η πραγματικότητα της περιοχής. Η Κυβέρνηση και κατ’ επέκταση η ΔΕΗ καλούνται να ολοκληρ</w:t>
      </w:r>
      <w:r>
        <w:rPr>
          <w:rFonts w:eastAsia="Times New Roman" w:cs="Times New Roman"/>
          <w:szCs w:val="24"/>
        </w:rPr>
        <w:t xml:space="preserve">ώσουν τον κύκλο των μετεγκαταστάσεων στην περιοχή. Αυτό κάνει το άρθρο 147 του παρόντος νομοσχεδίου. Με τη μετεγκατάσταση της Ακρινής και των Αναργύρων κλείνει ένας ιστορικός κύκλος αυθαίρετης πολλές φορές λειτουργίας των προηγούμενων κυβερνήσεων αλλά και </w:t>
      </w:r>
      <w:r>
        <w:rPr>
          <w:rFonts w:eastAsia="Times New Roman" w:cs="Times New Roman"/>
          <w:szCs w:val="24"/>
        </w:rPr>
        <w:t xml:space="preserve">διοικήσεων </w:t>
      </w:r>
      <w:r>
        <w:rPr>
          <w:rFonts w:eastAsia="Times New Roman" w:cs="Times New Roman"/>
          <w:szCs w:val="24"/>
        </w:rPr>
        <w:t>της ΔΕΗ. Αυτό θα πρέπει να πιστωθεί στις σημαντικές πολιτικές επιλογές αυτής της Κυβέρνησης.</w:t>
      </w:r>
    </w:p>
    <w:p w14:paraId="61F3DA4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 </w:t>
      </w:r>
      <w:r>
        <w:rPr>
          <w:rFonts w:eastAsia="Times New Roman" w:cs="Times New Roman"/>
          <w:szCs w:val="24"/>
        </w:rPr>
        <w:t>το κουδούνι λήξεως του χρόνου ομιλίας του κυρίου Βουλευτή)</w:t>
      </w:r>
    </w:p>
    <w:p w14:paraId="61F3DA4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Με το άρθρο 147 αυτό που συμβαίνει στην πραγματικότητα είναι ότι κλείν</w:t>
      </w:r>
      <w:r>
        <w:rPr>
          <w:rFonts w:eastAsia="Times New Roman" w:cs="Times New Roman"/>
          <w:szCs w:val="24"/>
        </w:rPr>
        <w:t>ει ιστορικά ένας σημαντικός κύκλος, ο κύκλος των μετεγκαταστάσεων. Με τον Υπουργό –τον οποίο ευχαριστούμε και ως εκπρόσωποι της περιοχής- να αποδέχεται και το χρονοδιάγραμμα για την Ακρινή, σημαίνει ότι κλείνει ιστορικά ο κύκλος των μετεγκαταστάσεων. Θα ευ</w:t>
      </w:r>
      <w:r>
        <w:rPr>
          <w:rFonts w:eastAsia="Times New Roman" w:cs="Times New Roman"/>
          <w:szCs w:val="24"/>
        </w:rPr>
        <w:t>χόμουν στο μέλλον όποια διαδικασία μετεγκατάστασης υπάρξει να ακολουθεί τη διαδικασία του αυτονόητου, δηλαδή πρώτα ολοκλήρωση της μετεγκατάστασης και στη συνέχεια εξορυκτική δραστηριότητα.</w:t>
      </w:r>
    </w:p>
    <w:p w14:paraId="61F3DA4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αυτή τη σύντομη τοποθέτησή μου, θα απευθυνθώ δι’ </w:t>
      </w:r>
      <w:r>
        <w:rPr>
          <w:rFonts w:eastAsia="Times New Roman" w:cs="Times New Roman"/>
          <w:szCs w:val="24"/>
        </w:rPr>
        <w:t xml:space="preserve">ολίγων </w:t>
      </w:r>
      <w:r>
        <w:rPr>
          <w:rFonts w:eastAsia="Times New Roman" w:cs="Times New Roman"/>
          <w:szCs w:val="24"/>
        </w:rPr>
        <w:t>στον Υπουργό.</w:t>
      </w:r>
    </w:p>
    <w:p w14:paraId="61F3DA4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 Υπουργέ, αφού αυτό το νομοσχέδιο μιλά για αυθαίρετα και αυθαιρεσίες, γνωρίζετε πολύ καλά μία εγκληματική αυθαιρεσία που συμβαίνει λίγα μίλια από το λιμάνι του Λαυρίου. </w:t>
      </w:r>
    </w:p>
    <w:p w14:paraId="61F3DA4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Μιλώ για την περίπτωση των αυθαιρεσιών στην ιστορική νήσο της Μακ</w:t>
      </w:r>
      <w:r>
        <w:rPr>
          <w:rFonts w:eastAsia="Times New Roman" w:cs="Times New Roman"/>
          <w:szCs w:val="24"/>
        </w:rPr>
        <w:t xml:space="preserve">ρονήσου. Εκεί πέρα πλέον το νησί αυτό βρίσκεται στην κυριολεξία στο έλεος των ανέμων, αλλά και στο έλεος των ασυνείδητων. </w:t>
      </w:r>
    </w:p>
    <w:p w14:paraId="61F3DA4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Αυτό που συμβαίνει, αγαπητέ Υπουργέ, στην Μακρόνησο είναι πρωτοφανές. Έχουμε ευθύνη όλοι.</w:t>
      </w:r>
    </w:p>
    <w:p w14:paraId="61F3DA4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Την Κυριακή η αυτοψία.</w:t>
      </w:r>
    </w:p>
    <w:p w14:paraId="61F3DA4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ΘΕΜΙΣΤΟΚΛΗΣ ΜΟΥΜΟΥΛΙΔΗΣ: </w:t>
      </w:r>
      <w:r>
        <w:rPr>
          <w:rFonts w:eastAsia="Times New Roman" w:cs="Times New Roman"/>
          <w:szCs w:val="24"/>
        </w:rPr>
        <w:t xml:space="preserve">Την Κυριακή είναι η αυτοψία. Εμείς έχουμε κάνει την αυτοψία λίγες ημέρες πριν. Επειδή είχαμε και τη δυνατότητα να ξέρουμε πώς ήταν το νησί αυτό πριν από τέσσερα, πέντε, επτά χρόνια, εκείνο που πρέπει να καταγγείλουμε στον ελληνικό </w:t>
      </w:r>
      <w:r>
        <w:rPr>
          <w:rFonts w:eastAsia="Times New Roman" w:cs="Times New Roman"/>
          <w:szCs w:val="24"/>
        </w:rPr>
        <w:t>λαό και στο Εθνικό Κοινοβούλιο είναι ότι η αυθαιρεσία εκεί έχει χτυπήσει κόκκινο.</w:t>
      </w:r>
    </w:p>
    <w:p w14:paraId="61F3DA4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προσωπικά απευθύνομαι σε εσάς, γνωρίζοντας την ευαισθησία σας. Περιμένω να δω σημαντικές πρωτοβουλίες για την υπεράσπιση της ιστορικής μνήμης και την υπεράσπιση των </w:t>
      </w:r>
      <w:r>
        <w:rPr>
          <w:rFonts w:eastAsia="Times New Roman" w:cs="Times New Roman"/>
          <w:szCs w:val="24"/>
        </w:rPr>
        <w:t>τόπων εξορίας με σημαντικές πρωτοβουλίες που δεν κοστίζουν χρήματα, αλλά είναι σημαντικές πολιτικές επιλογές τις οποίες έχουμε ανάγκη ως κοινωνία και ως Εθνική Αντιπροσωπεία.</w:t>
      </w:r>
    </w:p>
    <w:p w14:paraId="61F3DA4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Σας </w:t>
      </w:r>
      <w:r>
        <w:rPr>
          <w:rFonts w:eastAsia="Times New Roman"/>
          <w:szCs w:val="24"/>
        </w:rPr>
        <w:t>ευχαριστώ.</w:t>
      </w:r>
      <w:r>
        <w:rPr>
          <w:rFonts w:eastAsia="Times New Roman" w:cs="Times New Roman"/>
          <w:szCs w:val="24"/>
        </w:rPr>
        <w:t xml:space="preserve"> </w:t>
      </w:r>
    </w:p>
    <w:p w14:paraId="61F3DA4E" w14:textId="77777777" w:rsidR="00B51393" w:rsidRDefault="00BC3639">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61F3DA4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από το Ποτάμι, ο κ. Σπυρίδων </w:t>
      </w:r>
      <w:proofErr w:type="spellStart"/>
      <w:r>
        <w:rPr>
          <w:rFonts w:eastAsia="Times New Roman" w:cs="Times New Roman"/>
          <w:szCs w:val="24"/>
        </w:rPr>
        <w:t>Δανέλλης</w:t>
      </w:r>
      <w:proofErr w:type="spellEnd"/>
      <w:r>
        <w:rPr>
          <w:rFonts w:eastAsia="Times New Roman" w:cs="Times New Roman"/>
          <w:szCs w:val="24"/>
        </w:rPr>
        <w:t xml:space="preserve">. </w:t>
      </w:r>
    </w:p>
    <w:p w14:paraId="61F3DA5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olor w:val="000000"/>
          <w:szCs w:val="24"/>
        </w:rPr>
        <w:t>Ευχαριστώ, κύριε Πρόεδρε.</w:t>
      </w:r>
      <w:r>
        <w:rPr>
          <w:rFonts w:eastAsia="Times New Roman" w:cs="Times New Roman"/>
          <w:szCs w:val="24"/>
        </w:rPr>
        <w:t xml:space="preserve"> </w:t>
      </w:r>
    </w:p>
    <w:p w14:paraId="61F3DA5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από μόνη της μια επίσημη επίσκεψη του Πρωθυπουργού της χώρας στον Πρό</w:t>
      </w:r>
      <w:r>
        <w:rPr>
          <w:rFonts w:eastAsia="Times New Roman" w:cs="Times New Roman"/>
          <w:szCs w:val="24"/>
        </w:rPr>
        <w:t xml:space="preserve">εδρο των Ηνωμένων Πολιτειών αποτελεί ένα θετικό γεγονός. Και ως θετικό γεγονός αποτυπώνεται και στον διεθνή Τύπο. </w:t>
      </w:r>
    </w:p>
    <w:p w14:paraId="61F3DA5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Είναι, επίσης, θετική η αποδόμηση της εικόνας του αντανακλαστικού μεταπολιτευτικού αντιαμερικανισμού στη χώρα. Είναι καλό να θυμόμαστε πως, ό</w:t>
      </w:r>
      <w:r>
        <w:rPr>
          <w:rFonts w:eastAsia="Times New Roman" w:cs="Times New Roman"/>
          <w:szCs w:val="24"/>
        </w:rPr>
        <w:t xml:space="preserve">πως έλεγε </w:t>
      </w:r>
      <w:r>
        <w:rPr>
          <w:rFonts w:eastAsia="Times New Roman" w:cs="Times New Roman"/>
          <w:szCs w:val="24"/>
        </w:rPr>
        <w:lastRenderedPageBreak/>
        <w:t xml:space="preserve">ο μεγάλος Ελευθέριος Βενιζέλος, στην εξωτερική πολιτική δεν υπάρχουν εθνικά δίκαια, υπάρχουν εθνικά συμφέροντα. </w:t>
      </w:r>
    </w:p>
    <w:p w14:paraId="61F3DA5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Τα ουσιαστικά αποτελέσματα της επίσκεψης, βεβαίως, θα τα δούμε στο προσεχές μέλλον, όταν θα δούμε και το πώς οι καλές κουβέντες μεταμ</w:t>
      </w:r>
      <w:r>
        <w:rPr>
          <w:rFonts w:eastAsia="Times New Roman" w:cs="Times New Roman"/>
          <w:szCs w:val="24"/>
        </w:rPr>
        <w:t xml:space="preserve">ορφώνονται σε έργα. Αυτό θα είναι και το μέτρο της κρίσης της επιτυχίας ή όχι της επίσκεψης αυτής. Είναι νομίζω πολύ νωρίς για μεμψίμοιρες συναγωγές συμπερασμάτων. </w:t>
      </w:r>
    </w:p>
    <w:p w14:paraId="61F3DA5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όποιος περίμενε ότι ο Αμερικανός Πρόεδρος θα τραβούσαμε το </w:t>
      </w:r>
      <w:r>
        <w:rPr>
          <w:rFonts w:eastAsia="Times New Roman" w:cs="Times New Roman"/>
          <w:szCs w:val="24"/>
        </w:rPr>
        <w:t xml:space="preserve">αυτί </w:t>
      </w:r>
      <w:r>
        <w:rPr>
          <w:rFonts w:eastAsia="Times New Roman" w:cs="Times New Roman"/>
          <w:szCs w:val="24"/>
        </w:rPr>
        <w:t xml:space="preserve">του </w:t>
      </w:r>
      <w:proofErr w:type="spellStart"/>
      <w:r>
        <w:rPr>
          <w:rFonts w:eastAsia="Times New Roman" w:cs="Times New Roman"/>
          <w:szCs w:val="24"/>
        </w:rPr>
        <w:t>Ερντογάν</w:t>
      </w:r>
      <w:proofErr w:type="spellEnd"/>
      <w:r>
        <w:rPr>
          <w:rFonts w:eastAsia="Times New Roman" w:cs="Times New Roman"/>
          <w:szCs w:val="24"/>
        </w:rPr>
        <w:t>, σε σχ</w:t>
      </w:r>
      <w:r>
        <w:rPr>
          <w:rFonts w:eastAsia="Times New Roman" w:cs="Times New Roman"/>
          <w:szCs w:val="24"/>
        </w:rPr>
        <w:t xml:space="preserve">έση με την προκλητικότητα της Τουρκίας στο Αιγαίο, αφελώς προσπερνά την αμυντική βιομηχανία και τις ανάγκες της. Χωρίς ένταση στο Αιγαίο γιατί να αναβαθμίσουμε τα </w:t>
      </w:r>
      <w:r>
        <w:rPr>
          <w:rFonts w:eastAsia="Times New Roman" w:cs="Times New Roman"/>
          <w:szCs w:val="24"/>
          <w:lang w:val="en-US"/>
        </w:rPr>
        <w:t>F</w:t>
      </w:r>
      <w:r>
        <w:rPr>
          <w:rFonts w:eastAsia="Times New Roman" w:cs="Times New Roman"/>
          <w:szCs w:val="24"/>
        </w:rPr>
        <w:t xml:space="preserve">-16; </w:t>
      </w:r>
    </w:p>
    <w:p w14:paraId="61F3DA5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πώς τα 2,4 </w:t>
      </w:r>
      <w:r>
        <w:rPr>
          <w:rFonts w:eastAsia="Times New Roman" w:cs="Times New Roman"/>
          <w:szCs w:val="24"/>
        </w:rPr>
        <w:t xml:space="preserve">δισεκατομμύρια </w:t>
      </w:r>
      <w:r>
        <w:rPr>
          <w:rFonts w:eastAsia="Times New Roman" w:cs="Times New Roman"/>
          <w:szCs w:val="24"/>
        </w:rPr>
        <w:t xml:space="preserve">που προανήγγειλε ο Πρόεδρος </w:t>
      </w:r>
      <w:proofErr w:type="spellStart"/>
      <w:r>
        <w:rPr>
          <w:rFonts w:eastAsia="Times New Roman" w:cs="Times New Roman"/>
          <w:szCs w:val="24"/>
        </w:rPr>
        <w:t>Τραμπ</w:t>
      </w:r>
      <w:proofErr w:type="spellEnd"/>
      <w:r>
        <w:rPr>
          <w:rFonts w:eastAsia="Times New Roman" w:cs="Times New Roman"/>
          <w:szCs w:val="24"/>
        </w:rPr>
        <w:t xml:space="preserve"> γίνονται 1,1 </w:t>
      </w:r>
      <w:r>
        <w:rPr>
          <w:rFonts w:eastAsia="Times New Roman" w:cs="Times New Roman"/>
          <w:szCs w:val="24"/>
        </w:rPr>
        <w:t xml:space="preserve">δισεκατομμύριο </w:t>
      </w:r>
      <w:r>
        <w:rPr>
          <w:rFonts w:eastAsia="Times New Roman" w:cs="Times New Roman"/>
          <w:szCs w:val="24"/>
        </w:rPr>
        <w:t>από τον κ. Καμμένο, πρέπει να το δούμε βεβαίως. Έχει προηγηθεί μια πρώτη συζήτηση στην Επιτροπή Άμυνας πριν από μία, δύο εβδομάδες, όπου ο κύριος Υπουργός αναφέρθηκε σε αυτά τα ποσά, αλλά η εικόνα ήταν ότι δεν είχαμε την επίσημη απάντηση από</w:t>
      </w:r>
      <w:r>
        <w:rPr>
          <w:rFonts w:eastAsia="Times New Roman" w:cs="Times New Roman"/>
          <w:szCs w:val="24"/>
        </w:rPr>
        <w:t xml:space="preserve"> πλευράς των Ηνωμένων Πολιτειών. Άρα, είναι ένα ζήτημα το οποίο έχουμε μπροστά μας.</w:t>
      </w:r>
    </w:p>
    <w:p w14:paraId="61F3DA5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διάκριση των εξουσιών στη δημοκρατία δίνει την απόλυτη ευχέρεια, βεβαίως, στη δικαιοσύνη και στους λειτουργούς της να αποφασίζουν για την εν</w:t>
      </w:r>
      <w:r>
        <w:rPr>
          <w:rFonts w:eastAsia="Times New Roman" w:cs="Times New Roman"/>
          <w:szCs w:val="24"/>
        </w:rPr>
        <w:t>οχή ή μη του οποιουδήποτε κατηγορούμενου, σύμφωνα με τα επιμέρους στοιχεία που έχουν στη διάθεσή τους και βεβαίως στη συνείδησή τους.</w:t>
      </w:r>
    </w:p>
    <w:p w14:paraId="61F3DA5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την υπόθεση της </w:t>
      </w:r>
      <w:proofErr w:type="spellStart"/>
      <w:r>
        <w:rPr>
          <w:rFonts w:eastAsia="Times New Roman" w:cs="Times New Roman"/>
          <w:szCs w:val="24"/>
        </w:rPr>
        <w:t>Ηριάννας</w:t>
      </w:r>
      <w:proofErr w:type="spellEnd"/>
      <w:r>
        <w:rPr>
          <w:rFonts w:eastAsia="Times New Roman" w:cs="Times New Roman"/>
          <w:szCs w:val="24"/>
        </w:rPr>
        <w:t xml:space="preserve"> η γενικευμένη αίσθηση είναι ότι υπάρχει εξάντληση της αυστηρότητας από πλευράς των δικαστών, </w:t>
      </w:r>
      <w:r>
        <w:rPr>
          <w:rFonts w:eastAsia="Times New Roman" w:cs="Times New Roman"/>
          <w:szCs w:val="24"/>
        </w:rPr>
        <w:t xml:space="preserve">αυστηρότητα που δεν δικαιολογείται από τα στοιχεία που έχουν δει μέχρι σήμερα το φως της δημοσιότητας. Και καθώς τα στοιχεία δεν πείθουν για την ενοχή της σε αυτό που κατηγορείται, στην κοινωνία γεννιούνται καχυποψία και ερωτηματικά. </w:t>
      </w:r>
    </w:p>
    <w:p w14:paraId="61F3DA5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Επειδή βασική αρχή το</w:t>
      </w:r>
      <w:r>
        <w:rPr>
          <w:rFonts w:eastAsia="Times New Roman" w:cs="Times New Roman"/>
          <w:szCs w:val="24"/>
        </w:rPr>
        <w:t xml:space="preserve">υ </w:t>
      </w:r>
      <w:proofErr w:type="spellStart"/>
      <w:r>
        <w:rPr>
          <w:rFonts w:eastAsia="Times New Roman" w:cs="Times New Roman"/>
          <w:szCs w:val="24"/>
        </w:rPr>
        <w:t>δικαιικού</w:t>
      </w:r>
      <w:proofErr w:type="spellEnd"/>
      <w:r>
        <w:rPr>
          <w:rFonts w:eastAsia="Times New Roman" w:cs="Times New Roman"/>
          <w:szCs w:val="24"/>
        </w:rPr>
        <w:t xml:space="preserve"> μας συστήματος αποτελεί το «ουδείς ένοχος μέχρι αποδείξεως του αντιθέτου» και επειδή πρέπει να διασφαλίζεται η κοινωνική ειρήνη, αλλά και να μην κλονίζεται η εμπιστοσύνη των πολιτών στη δικαιοσύνη, είναι σχεδόν επιβεβλημένο να δοθούν περισσότερ</w:t>
      </w:r>
      <w:r>
        <w:rPr>
          <w:rFonts w:eastAsia="Times New Roman" w:cs="Times New Roman"/>
          <w:szCs w:val="24"/>
        </w:rPr>
        <w:t xml:space="preserve">α στοιχεία στη δημοσιότητα τα οποία να εξηγούν επαρκώς και να δικαιολογούν τη χθεσινή απόφαση του Πενταμελούς Εφετείου. Μόνο έτσι μπορεί να </w:t>
      </w:r>
      <w:proofErr w:type="spellStart"/>
      <w:r>
        <w:rPr>
          <w:rFonts w:eastAsia="Times New Roman" w:cs="Times New Roman"/>
          <w:szCs w:val="24"/>
        </w:rPr>
        <w:t>περιφρουρηθεί</w:t>
      </w:r>
      <w:proofErr w:type="spellEnd"/>
      <w:r>
        <w:rPr>
          <w:rFonts w:eastAsia="Times New Roman" w:cs="Times New Roman"/>
          <w:szCs w:val="24"/>
        </w:rPr>
        <w:t xml:space="preserve"> το κύρος της δικαιοσύνης, αλλά και να επουλωθεί το τραύμα που φαίνεται να έχει δημιουργηθεί στο κοινό </w:t>
      </w:r>
      <w:r>
        <w:rPr>
          <w:rFonts w:eastAsia="Times New Roman" w:cs="Times New Roman"/>
          <w:szCs w:val="24"/>
        </w:rPr>
        <w:t>περί δικαίου αίσθημα.</w:t>
      </w:r>
    </w:p>
    <w:p w14:paraId="61F3DA5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πάμε στο νομοσχέδιο μας τώρα. Κατά τον Αριστοτέλη: «Η πόλις ως πεδίο πραγμάτωσης των ανθρωπίνων αναγκών, τάσεων και σκοπών δεν μπορεί παρά να είναι η ύψιστη συνθήκη τελειώσεως του ανθρώπου, αφού μέσα σε α</w:t>
      </w:r>
      <w:r>
        <w:rPr>
          <w:rFonts w:eastAsia="Times New Roman" w:cs="Times New Roman"/>
          <w:szCs w:val="24"/>
        </w:rPr>
        <w:t>υτή, όλες οι ανθρώπινες ικανότητες συνενώνονται στην επιδίωξη της ευδαιμονίας».</w:t>
      </w:r>
    </w:p>
    <w:p w14:paraId="61F3DA5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μπορούσαμε με άλλα λόγια να πούμε ότι οι πόλεις είναι η χτισμένη πολιτική. </w:t>
      </w:r>
      <w:r>
        <w:rPr>
          <w:rFonts w:eastAsia="Times New Roman" w:cs="Times New Roman"/>
          <w:szCs w:val="24"/>
          <w:lang w:val="en-US"/>
        </w:rPr>
        <w:t>K</w:t>
      </w:r>
      <w:r>
        <w:rPr>
          <w:rFonts w:eastAsia="Times New Roman" w:cs="Times New Roman"/>
          <w:szCs w:val="24"/>
        </w:rPr>
        <w:t>αι βεβαίως, κρίνοντας από την αισθητική, τη λειτουργικότητα των πόλεων μας καταλαβαίνετε ότι έχου</w:t>
      </w:r>
      <w:r>
        <w:rPr>
          <w:rFonts w:eastAsia="Times New Roman" w:cs="Times New Roman"/>
          <w:szCs w:val="24"/>
        </w:rPr>
        <w:t xml:space="preserve">με πολλαπλά και διαχρονικά προβλήματα. </w:t>
      </w:r>
    </w:p>
    <w:p w14:paraId="61F3DA5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Συζητούμε σήμερα ένα νομοσχέδιο που αφορά τη σχέση μας με το δομημένο περιβάλλον, αλλά και το πώς βλέπουμε τον δημόσιο χώρο γενικότερα. Οι ελληνικές πόλεις εμφανίζουν σημαντικές ιδιαιτερότητες, δημιουργώντας ένα αστι</w:t>
      </w:r>
      <w:r>
        <w:rPr>
          <w:rFonts w:eastAsia="Times New Roman" w:cs="Times New Roman"/>
          <w:szCs w:val="24"/>
        </w:rPr>
        <w:t xml:space="preserve">κό τοπίο που κατά κανόνα αποκλίνει σημαντικά από το ευρωπαϊκό παράδειγμα. Χωρίς αμφιβολία κατά την περίοδο μεταξύ 1950 με 1980 συντελέστηκε η κυριότερη φάση αστικοποίησης της Ελλάδας. Το μεγαλύτερο τμήμα του αστικού ιστού που βλέπουμε στις μέρες μας είναι </w:t>
      </w:r>
      <w:r>
        <w:rPr>
          <w:rFonts w:eastAsia="Times New Roman" w:cs="Times New Roman"/>
          <w:szCs w:val="24"/>
        </w:rPr>
        <w:t xml:space="preserve">αποτέλεσμα εκείνης της περιόδου. Έννοιες όπως χρήσεις γης, χωροταξία, φέρουσα ικανότητα ήταν, εν πολλοίς, άγνωστες στο σχεδιασμό και την υλοποίηση της ανάπτυξης, έτσι όπως εφαρμόστηκε στη χώρα μας τα πολλά τελευταία χρόνια. </w:t>
      </w:r>
    </w:p>
    <w:p w14:paraId="61F3DA5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εξαιρετικά γραφειοκρατική και</w:t>
      </w:r>
      <w:r>
        <w:rPr>
          <w:rFonts w:eastAsia="Times New Roman" w:cs="Times New Roman"/>
          <w:szCs w:val="24"/>
        </w:rPr>
        <w:t xml:space="preserve"> πολύπλοκη διαδικασία, που απαιτείται για τον πολεοδομικό σχεδιασμό, με τη δαιδαλώδη νομοθεσία και τους ατελείωτους χρόνους που απαιτούνται για τη</w:t>
      </w:r>
      <w:r>
        <w:rPr>
          <w:rFonts w:eastAsia="Times New Roman" w:cs="Times New Roman"/>
          <w:szCs w:val="24"/>
        </w:rPr>
        <w:t>ν</w:t>
      </w:r>
      <w:r>
        <w:rPr>
          <w:rFonts w:eastAsia="Times New Roman" w:cs="Times New Roman"/>
          <w:szCs w:val="24"/>
        </w:rPr>
        <w:t xml:space="preserve"> ολοκλήρωση των επιμέρους βημάτων, καθιστούν ξεπερασμένα και ανεφάρμοστα σχεδόν το σύνολο των προσπαθειών του</w:t>
      </w:r>
      <w:r>
        <w:rPr>
          <w:rFonts w:eastAsia="Times New Roman" w:cs="Times New Roman"/>
          <w:szCs w:val="24"/>
        </w:rPr>
        <w:t xml:space="preserve"> χωρικού σχεδιασμού και οργάνωσης του χώρου. Αυτό, σε συνδυασμό με τη βαθιά ριζωμένη κουλτούρα της ανομίας και τη βεβαιότητα ότι η διαχρονική ανοχή του κράτους δεν απειλεί ποτέ σοβαρά την αυθαίρετη δόμηση, απαξίωσε και υποβάθμισε το δομημένο περιβάλλον στη</w:t>
      </w:r>
      <w:r>
        <w:rPr>
          <w:rFonts w:eastAsia="Times New Roman" w:cs="Times New Roman"/>
          <w:szCs w:val="24"/>
        </w:rPr>
        <w:t xml:space="preserve"> χώρα μας, τόσο όσο σε κα</w:t>
      </w:r>
      <w:r>
        <w:rPr>
          <w:rFonts w:eastAsia="Times New Roman" w:cs="Times New Roman"/>
          <w:szCs w:val="24"/>
        </w:rPr>
        <w:t>μ</w:t>
      </w:r>
      <w:r>
        <w:rPr>
          <w:rFonts w:eastAsia="Times New Roman" w:cs="Times New Roman"/>
          <w:szCs w:val="24"/>
        </w:rPr>
        <w:t xml:space="preserve">μία άλλη. </w:t>
      </w:r>
    </w:p>
    <w:p w14:paraId="61F3DA5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μεγάλο </w:t>
      </w:r>
      <w:r>
        <w:rPr>
          <w:rFonts w:eastAsia="Times New Roman" w:cs="Times New Roman"/>
          <w:szCs w:val="24"/>
        </w:rPr>
        <w:t>«</w:t>
      </w:r>
      <w:r>
        <w:rPr>
          <w:rFonts w:eastAsia="Times New Roman" w:cs="Times New Roman"/>
          <w:szCs w:val="24"/>
        </w:rPr>
        <w:t>μπ</w:t>
      </w:r>
      <w:r>
        <w:rPr>
          <w:rFonts w:eastAsia="Times New Roman" w:cs="Times New Roman"/>
          <w:szCs w:val="24"/>
        </w:rPr>
        <w:t>ου</w:t>
      </w:r>
      <w:r>
        <w:rPr>
          <w:rFonts w:eastAsia="Times New Roman" w:cs="Times New Roman"/>
          <w:szCs w:val="24"/>
        </w:rPr>
        <w:t>μ</w:t>
      </w:r>
      <w:r>
        <w:rPr>
          <w:rFonts w:eastAsia="Times New Roman" w:cs="Times New Roman"/>
          <w:szCs w:val="24"/>
        </w:rPr>
        <w:t>»</w:t>
      </w:r>
      <w:r>
        <w:rPr>
          <w:rFonts w:eastAsia="Times New Roman" w:cs="Times New Roman"/>
          <w:szCs w:val="24"/>
        </w:rPr>
        <w:t xml:space="preserve"> των αυθαιρέτων συντελείται στις δεκαετίες του 1970 και 1980 όπου η συσσώρευση κεφαλαίων, κυρίως από τις αγροτικές επιδοτήσεις της ΕΟΚ τότε και τον </w:t>
      </w:r>
      <w:proofErr w:type="spellStart"/>
      <w:r>
        <w:rPr>
          <w:rFonts w:eastAsia="Times New Roman" w:cs="Times New Roman"/>
          <w:szCs w:val="24"/>
        </w:rPr>
        <w:t>καλπάζοντα</w:t>
      </w:r>
      <w:proofErr w:type="spellEnd"/>
      <w:r>
        <w:rPr>
          <w:rFonts w:eastAsia="Times New Roman" w:cs="Times New Roman"/>
          <w:szCs w:val="24"/>
        </w:rPr>
        <w:t xml:space="preserve"> τουρισμό επενδύονται κυρίως στην οικοδομή. </w:t>
      </w:r>
      <w:r>
        <w:rPr>
          <w:rFonts w:eastAsia="Times New Roman" w:cs="Times New Roman"/>
          <w:szCs w:val="24"/>
        </w:rPr>
        <w:t xml:space="preserve">Η ανυπαρξία πολεοδομικού σχεδιασμού οδηγεί στην </w:t>
      </w:r>
      <w:proofErr w:type="spellStart"/>
      <w:r>
        <w:rPr>
          <w:rFonts w:eastAsia="Times New Roman" w:cs="Times New Roman"/>
          <w:szCs w:val="24"/>
        </w:rPr>
        <w:t>τερατογένεση</w:t>
      </w:r>
      <w:proofErr w:type="spellEnd"/>
      <w:r>
        <w:rPr>
          <w:rFonts w:eastAsia="Times New Roman" w:cs="Times New Roman"/>
          <w:szCs w:val="24"/>
        </w:rPr>
        <w:t xml:space="preserve"> των </w:t>
      </w:r>
      <w:proofErr w:type="spellStart"/>
      <w:r>
        <w:rPr>
          <w:rFonts w:eastAsia="Times New Roman" w:cs="Times New Roman"/>
          <w:szCs w:val="24"/>
        </w:rPr>
        <w:t>αυθαιρετουπόλεων</w:t>
      </w:r>
      <w:proofErr w:type="spellEnd"/>
      <w:r>
        <w:rPr>
          <w:rFonts w:eastAsia="Times New Roman" w:cs="Times New Roman"/>
          <w:szCs w:val="24"/>
        </w:rPr>
        <w:t xml:space="preserve">. </w:t>
      </w:r>
    </w:p>
    <w:p w14:paraId="61F3DA5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τσι φτάσαμε κάθε επιφάνεια γης να θεωρείται από τους ιδιοκτήτες δυνάμει οικοδομήσιμη, όπου αυτή βρίσκεται. Να θυμίσω ότι η εκτός σχεδίου δόμηση είναι δική μας πατέντα, είν</w:t>
      </w:r>
      <w:r>
        <w:rPr>
          <w:rFonts w:eastAsia="Times New Roman" w:cs="Times New Roman"/>
          <w:szCs w:val="24"/>
        </w:rPr>
        <w:t xml:space="preserve">αι ελληνική πατέντα. Αυτή η στρέβλωση είναι εντυπωμένη στην αντίληψη του μέσου Έλληνα και στάθηκε μοιραία για την υποβάθμιση του ελληνικού τοπίου. </w:t>
      </w:r>
    </w:p>
    <w:p w14:paraId="61F3DA5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ο ελληνικός αστικός ιστός είναι ένα μωσαϊκό, ένα παλίμψηστο, ένα σύνολο κατατετμημένων </w:t>
      </w:r>
      <w:r>
        <w:rPr>
          <w:rFonts w:eastAsia="Times New Roman" w:cs="Times New Roman"/>
          <w:szCs w:val="24"/>
        </w:rPr>
        <w:t>υποσυνόλων που έχουν διαμορφωθεί από ένα πλήθος προσωπικών βουλήσεων του κάθε ιδιοκτήτη, από όπου απουσιάζει πλήρως ο νομοθέτης, ο αρχιτέκτονας, ο πολεοδόμος, που θα είχαν ως κριτήριο την οργάνωση συνθηκών καλής ποιότητας ζωής για το ευρύτερο κοινωνικό σύν</w:t>
      </w:r>
      <w:r>
        <w:rPr>
          <w:rFonts w:eastAsia="Times New Roman" w:cs="Times New Roman"/>
          <w:szCs w:val="24"/>
        </w:rPr>
        <w:t xml:space="preserve">ολο. </w:t>
      </w:r>
    </w:p>
    <w:p w14:paraId="61F3DA6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πιο κοντινό στην έννοια του σχεδιασμού υπήρξε στη χώρα, για όλη την παραπάνω περίοδο, ήταν οι σταδιακές εντάξεις στο σχέδιο πόλης, οι οποίες αδιαφορούσαν, όχι μόνο για τα ρυμοτομικά χαρακτηριστικά της πόλης κατά τα ευρωπαϊκά πρότυπα, αλλά αδιαφορο</w:t>
      </w:r>
      <w:r>
        <w:rPr>
          <w:rFonts w:eastAsia="Times New Roman" w:cs="Times New Roman"/>
          <w:szCs w:val="24"/>
        </w:rPr>
        <w:t xml:space="preserve">ύσαν και για τα δεδομένα του φυσικού χώρου των συγκεκριμένων περιοχών, κλίσεις εδάφους, χείμαρροι, δασικές εκτάσεις, κ.λπ.. </w:t>
      </w:r>
    </w:p>
    <w:p w14:paraId="61F3DA6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πέρα ο κυνισμός της πολιτικής αντιπαροχής και του </w:t>
      </w:r>
      <w:proofErr w:type="spellStart"/>
      <w:r>
        <w:rPr>
          <w:rFonts w:eastAsia="Times New Roman" w:cs="Times New Roman"/>
          <w:szCs w:val="24"/>
        </w:rPr>
        <w:t>πελατειασμού</w:t>
      </w:r>
      <w:proofErr w:type="spellEnd"/>
      <w:r>
        <w:rPr>
          <w:rFonts w:eastAsia="Times New Roman" w:cs="Times New Roman"/>
          <w:szCs w:val="24"/>
        </w:rPr>
        <w:t xml:space="preserve"> θεριεύει την συναλλαγή και τη σχέση ομηρίας, βολεύει το</w:t>
      </w:r>
      <w:r>
        <w:rPr>
          <w:rFonts w:eastAsia="Times New Roman" w:cs="Times New Roman"/>
          <w:szCs w:val="24"/>
        </w:rPr>
        <w:t xml:space="preserve"> κράτος γιατί το απαλλάσσει από την ευθύνη και την υποχρέωση παροχής υπηρεσιών, υποδομών και δικτύων. </w:t>
      </w:r>
    </w:p>
    <w:p w14:paraId="61F3DA6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Η κουλτούρα του αυθαιρέτου στην Ελλάδα, δεδομένου ότι αφορά μεγάλο αριθμό ιδιοκτητών και δεδομένου του εκτεταμένου </w:t>
      </w:r>
      <w:proofErr w:type="spellStart"/>
      <w:r>
        <w:rPr>
          <w:rFonts w:eastAsia="Times New Roman" w:cs="Times New Roman"/>
          <w:szCs w:val="24"/>
        </w:rPr>
        <w:t>πελατειασμού</w:t>
      </w:r>
      <w:proofErr w:type="spellEnd"/>
      <w:r>
        <w:rPr>
          <w:rFonts w:eastAsia="Times New Roman" w:cs="Times New Roman"/>
          <w:szCs w:val="24"/>
        </w:rPr>
        <w:t xml:space="preserve"> και της σχέσης εξάρτησης </w:t>
      </w:r>
      <w:r>
        <w:rPr>
          <w:rFonts w:eastAsia="Times New Roman" w:cs="Times New Roman"/>
          <w:szCs w:val="24"/>
        </w:rPr>
        <w:t xml:space="preserve">με το πολιτικό σύστημα, διεκδίκησε και διεκδικεί δικαιώματα, που οι νόμιμοι ιδιοκτήτες πολλές φορές δεν απολαμβάνουν. </w:t>
      </w:r>
    </w:p>
    <w:p w14:paraId="61F3DA6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Σε όλη την περιφέρεια συναντάμε «πολιτιστικούς συλλόγους», που δεν είναι τίποτα άλλο από συγκεκαλυμένες ενώσεις </w:t>
      </w:r>
      <w:proofErr w:type="spellStart"/>
      <w:r>
        <w:rPr>
          <w:rFonts w:eastAsia="Times New Roman" w:cs="Times New Roman"/>
          <w:szCs w:val="24"/>
        </w:rPr>
        <w:t>αυθαιρετούχων</w:t>
      </w:r>
      <w:proofErr w:type="spellEnd"/>
      <w:r>
        <w:rPr>
          <w:rFonts w:eastAsia="Times New Roman" w:cs="Times New Roman"/>
          <w:szCs w:val="24"/>
        </w:rPr>
        <w:t xml:space="preserve"> και πολλές </w:t>
      </w:r>
      <w:r>
        <w:rPr>
          <w:rFonts w:eastAsia="Times New Roman" w:cs="Times New Roman"/>
          <w:szCs w:val="24"/>
        </w:rPr>
        <w:t xml:space="preserve">φορές καταπατητών δημόσιας γης. Και να θυμόμαστε ότι τη νομιμοποίηση, τη ρύθμιση αυθαιρέτων, κάθε φορά την ακολουθούσε και μια επόμενη γενιά αυθαιρέτων γεννώντας προσδοκίες και απαιτήσεις. </w:t>
      </w:r>
    </w:p>
    <w:p w14:paraId="61F3DA6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κύριε Υπουργέ, κλειδί επιτυχίας του σημερινού εγχειρήματο</w:t>
      </w:r>
      <w:r>
        <w:rPr>
          <w:rFonts w:eastAsia="Times New Roman" w:cs="Times New Roman"/>
          <w:szCs w:val="24"/>
        </w:rPr>
        <w:t xml:space="preserve">ς θα είναι το να μην έχουμε μια επόμενη γενιά αυθαιρέτων. Εδώ θα κριθεί και η αξιοπιστία του παρόντος νομοσχεδίου και βεβαίως η αποτελεσματικότητά του. </w:t>
      </w:r>
    </w:p>
    <w:p w14:paraId="61F3DA6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 το σχετικό με τα της έκδοσης οικοδομικών αδειών κεφάλαιο, μια από τις πιο πονεμένες εστίες διαφθοράς στο δημόσιο και καταπόνησης μηχανικών και ιδιο</w:t>
      </w:r>
      <w:r>
        <w:rPr>
          <w:rFonts w:eastAsia="Times New Roman" w:cs="Times New Roman"/>
          <w:szCs w:val="24"/>
        </w:rPr>
        <w:lastRenderedPageBreak/>
        <w:t>κτητών, το μεγάλο πρόβλημα πάντα ήταν η εξαντλητική γραφειοκρατία, η οποία έκλεινε στα προ της έκδοσης κα</w:t>
      </w:r>
      <w:r>
        <w:rPr>
          <w:rFonts w:eastAsia="Times New Roman" w:cs="Times New Roman"/>
          <w:szCs w:val="24"/>
        </w:rPr>
        <w:t xml:space="preserve">ι βεβαίως, η ανυπαρξία ελέγχου στη φάση της υλοποίησης της κάθε οικοδομικής άδειας. </w:t>
      </w:r>
    </w:p>
    <w:p w14:paraId="61F3DA66" w14:textId="77777777" w:rsidR="00B51393" w:rsidRDefault="00BC3639">
      <w:pPr>
        <w:spacing w:line="600" w:lineRule="auto"/>
        <w:contextualSpacing/>
        <w:jc w:val="both"/>
        <w:rPr>
          <w:rFonts w:eastAsia="Times New Roman" w:cs="Times New Roman"/>
          <w:szCs w:val="24"/>
        </w:rPr>
      </w:pPr>
      <w:r>
        <w:rPr>
          <w:rFonts w:eastAsia="Times New Roman" w:cs="Times New Roman"/>
          <w:szCs w:val="24"/>
        </w:rPr>
        <w:t>Θα είναι ευχής έργο με τις τωρινές συνθήκες, οι οποίες είναι θετικές, να απαλειφθεί η διαπροσωπική σχέση υπηρεσίας ενδιαφερομένων και, βεβαίως, ο έλεγχος να μετατοπιστεί α</w:t>
      </w:r>
      <w:r>
        <w:rPr>
          <w:rFonts w:eastAsia="Times New Roman" w:cs="Times New Roman"/>
          <w:szCs w:val="24"/>
        </w:rPr>
        <w:t xml:space="preserve">πό την </w:t>
      </w:r>
      <w:proofErr w:type="spellStart"/>
      <w:r>
        <w:rPr>
          <w:rFonts w:eastAsia="Times New Roman" w:cs="Times New Roman"/>
          <w:szCs w:val="24"/>
        </w:rPr>
        <w:t>προέκδοση</w:t>
      </w:r>
      <w:proofErr w:type="spellEnd"/>
      <w:r>
        <w:rPr>
          <w:rFonts w:eastAsia="Times New Roman" w:cs="Times New Roman"/>
          <w:szCs w:val="24"/>
        </w:rPr>
        <w:t xml:space="preserve"> της οικοδομικής άδειας στον ουσιαστικό έλεγχο της ανέγερσης των κτισμάτων.</w:t>
      </w:r>
    </w:p>
    <w:p w14:paraId="61F3DA6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Υπουργέ, μακάρι το σημερινό εγχείρημα να αποβεί αποτελεσματικό, αίροντας σειρά σοβαρών παθογενειών στη διοίκηση και, βεβαίως, στη σχέση της διοίκησης με την κ</w:t>
      </w:r>
      <w:r>
        <w:rPr>
          <w:rFonts w:eastAsia="Times New Roman" w:cs="Times New Roman"/>
          <w:szCs w:val="24"/>
        </w:rPr>
        <w:t>οινωνία.</w:t>
      </w:r>
    </w:p>
    <w:p w14:paraId="61F3DA6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Τέλος, να κάνω μια αναφορά σε αυτό που μόλις πριν ανέφερε ο συνάδελφος κ. </w:t>
      </w:r>
      <w:proofErr w:type="spellStart"/>
      <w:r>
        <w:rPr>
          <w:rFonts w:eastAsia="Times New Roman" w:cs="Times New Roman"/>
          <w:szCs w:val="24"/>
        </w:rPr>
        <w:t>Μουμουλίδης</w:t>
      </w:r>
      <w:proofErr w:type="spellEnd"/>
      <w:r>
        <w:rPr>
          <w:rFonts w:eastAsia="Times New Roman" w:cs="Times New Roman"/>
          <w:szCs w:val="24"/>
        </w:rPr>
        <w:t>. Νομίζω ότι όλοι αντιλαμβανόμαστε ότι αποτελεί όνειδος για τη δημοκρατία μας, για το κράτος μας, αλλά και για εμάς όλους, η ανοχή στους θρασύτατους καταπατητές τ</w:t>
      </w:r>
      <w:r>
        <w:rPr>
          <w:rFonts w:eastAsia="Times New Roman" w:cs="Times New Roman"/>
          <w:szCs w:val="24"/>
        </w:rPr>
        <w:t>ης Μακρονήσου. Ένας τόπος εξορίας, που είναι σήμερα ένας τόπος ιερός για τη δημοκρατία μας, δεν μπορεί να αφήνεται έρμαιο στον κάθε θρασύ και αδίστακτο καταπατητή. Έτσι, λοιπόν, πέραν των λοιπών, αντίστοιχων ανά την Ελλάδα περιπτώσεων, η υπόθεση της Μακρον</w:t>
      </w:r>
      <w:r>
        <w:rPr>
          <w:rFonts w:eastAsia="Times New Roman" w:cs="Times New Roman"/>
          <w:szCs w:val="24"/>
        </w:rPr>
        <w:t xml:space="preserve">ήσου αποκτά και μια άλλη βαρύτητα και έναν άλλο συμβολισμό. Και οφείλουμε άμεσα όλοι οι </w:t>
      </w:r>
      <w:proofErr w:type="spellStart"/>
      <w:r>
        <w:rPr>
          <w:rFonts w:eastAsia="Times New Roman" w:cs="Times New Roman"/>
          <w:szCs w:val="24"/>
        </w:rPr>
        <w:t>συνεμπλεκόμενοι</w:t>
      </w:r>
      <w:proofErr w:type="spellEnd"/>
      <w:r>
        <w:rPr>
          <w:rFonts w:eastAsia="Times New Roman" w:cs="Times New Roman"/>
          <w:szCs w:val="24"/>
        </w:rPr>
        <w:t xml:space="preserve"> να ασχοληθούμε σοβαρά με αυτή την υπόθεση.</w:t>
      </w:r>
    </w:p>
    <w:p w14:paraId="61F3DA6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1F3DA6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Δανέλλη</w:t>
      </w:r>
      <w:proofErr w:type="spellEnd"/>
      <w:r>
        <w:rPr>
          <w:rFonts w:eastAsia="Times New Roman" w:cs="Times New Roman"/>
          <w:szCs w:val="24"/>
        </w:rPr>
        <w:t>.</w:t>
      </w:r>
    </w:p>
    <w:p w14:paraId="61F3DA6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Αθανάσιος Δα</w:t>
      </w:r>
      <w:r>
        <w:rPr>
          <w:rFonts w:eastAsia="Times New Roman" w:cs="Times New Roman"/>
          <w:szCs w:val="24"/>
        </w:rPr>
        <w:t>βάκης από τη Νέα Δημοκρατία.</w:t>
      </w:r>
    </w:p>
    <w:p w14:paraId="61F3DA6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Ευχαριστώ, κύριε Πρόεδρε.</w:t>
      </w:r>
    </w:p>
    <w:p w14:paraId="61F3DA6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όποια θετικά στοιχεία του νομοσχεδίου, τα οποία </w:t>
      </w:r>
      <w:proofErr w:type="spellStart"/>
      <w:r>
        <w:rPr>
          <w:rFonts w:eastAsia="Times New Roman" w:cs="Times New Roman"/>
          <w:szCs w:val="24"/>
        </w:rPr>
        <w:t>παρετέθησαν</w:t>
      </w:r>
      <w:proofErr w:type="spellEnd"/>
      <w:r>
        <w:rPr>
          <w:rFonts w:eastAsia="Times New Roman" w:cs="Times New Roman"/>
          <w:szCs w:val="24"/>
        </w:rPr>
        <w:t xml:space="preserve"> κατά τη διάρκεια της διαδικασίας, τα διαδέχεται από πλευράς του τεχνικού κόσμου ο προβληματισμός ως προς το σκέλος για την αντιμετώπιση της αυθαίρετης δόμησης που </w:t>
      </w:r>
      <w:r>
        <w:rPr>
          <w:rFonts w:eastAsia="Times New Roman" w:cs="Times New Roman"/>
          <w:szCs w:val="24"/>
        </w:rPr>
        <w:t xml:space="preserve">θα αντικαταστήσει τον ισχύοντα νόμο 4178/2013. Θα συμβουλευτώ σημείωμα, το οποίο μου </w:t>
      </w:r>
      <w:proofErr w:type="spellStart"/>
      <w:r>
        <w:rPr>
          <w:rFonts w:eastAsia="Times New Roman" w:cs="Times New Roman"/>
          <w:szCs w:val="24"/>
        </w:rPr>
        <w:t>ενεχείρισε</w:t>
      </w:r>
      <w:proofErr w:type="spellEnd"/>
      <w:r>
        <w:rPr>
          <w:rFonts w:eastAsia="Times New Roman" w:cs="Times New Roman"/>
          <w:szCs w:val="24"/>
        </w:rPr>
        <w:t xml:space="preserve"> φίλος μου, μάχιμος μηχανικός, και κατά τούτο από του Βήματος θα καταστώ αναγνώστης περισσότερο παρά αγορητής. </w:t>
      </w:r>
    </w:p>
    <w:p w14:paraId="61F3DA6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Λέει, λοιπόν, αυτό το σημείωμα ενός ανθρώπου του </w:t>
      </w:r>
      <w:r>
        <w:rPr>
          <w:rFonts w:eastAsia="Times New Roman" w:cs="Times New Roman"/>
          <w:szCs w:val="24"/>
        </w:rPr>
        <w:t>τεχνικού κόσμου της χώρας, στις πλάτες του οποίου θα επαφεθεί και αυτό το νομοθέτημα προκειμένου να εφαρμοστεί. Καλείται, δηλαδή, ο τεχνικός κόσμος της χώρας μας να εφαρμόσει και να πραγματοποιήσει αυτά τα οποία εμείς εδώ νομοθετούμε. Αυτό συμβαίνει βέβαια</w:t>
      </w:r>
      <w:r>
        <w:rPr>
          <w:rFonts w:eastAsia="Times New Roman" w:cs="Times New Roman"/>
          <w:szCs w:val="24"/>
        </w:rPr>
        <w:t xml:space="preserve"> για όλα τα νομοσχέδια. </w:t>
      </w:r>
    </w:p>
    <w:p w14:paraId="61F3DA6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Λέει, λοιπόν, αυτός ο φίλος μου, του οποίου το όνομα είναι στη διάθεση του κυρίου Υπουργού, ότι ο ν</w:t>
      </w:r>
      <w:r>
        <w:rPr>
          <w:rFonts w:eastAsia="Times New Roman" w:cs="Times New Roman"/>
          <w:szCs w:val="24"/>
        </w:rPr>
        <w:t>.</w:t>
      </w:r>
      <w:r>
        <w:rPr>
          <w:rFonts w:eastAsia="Times New Roman" w:cs="Times New Roman"/>
          <w:szCs w:val="24"/>
        </w:rPr>
        <w:t>4178/2013 ισχύει αισίως τέσσερα έτη με το μέγα πλεονέκτημα ότι έχει κριθεί συνταγματικός από το Συμβούλιο της Επικρατείας σε αντίθε</w:t>
      </w:r>
      <w:r>
        <w:rPr>
          <w:rFonts w:eastAsia="Times New Roman" w:cs="Times New Roman"/>
          <w:szCs w:val="24"/>
        </w:rPr>
        <w:t xml:space="preserve">ση με τον προκάτοχό του, τον </w:t>
      </w:r>
      <w:r>
        <w:rPr>
          <w:rFonts w:eastAsia="Times New Roman" w:cs="Times New Roman"/>
          <w:szCs w:val="24"/>
        </w:rPr>
        <w:t>ν.</w:t>
      </w:r>
      <w:r>
        <w:rPr>
          <w:rFonts w:eastAsia="Times New Roman" w:cs="Times New Roman"/>
          <w:szCs w:val="24"/>
        </w:rPr>
        <w:t>4014/2011, ο οποίος κρίθηκε αντισυνταγματικός. Κατά το χρονικό αυτό διάστημα έχουν εκδοθεί πληθώρα διοικητικών πράξεων, όπως ε</w:t>
      </w:r>
      <w:r>
        <w:rPr>
          <w:rFonts w:eastAsia="Times New Roman" w:cs="Times New Roman"/>
          <w:szCs w:val="24"/>
        </w:rPr>
        <w:lastRenderedPageBreak/>
        <w:t>γκύκλιοι, υπουργικές αποφάσεις, διευκρινιστικές απαντήσεις, έχουν υποβληθεί χίλιες πεντακόσιες δέκα</w:t>
      </w:r>
      <w:r>
        <w:rPr>
          <w:rFonts w:eastAsia="Times New Roman" w:cs="Times New Roman"/>
          <w:szCs w:val="24"/>
        </w:rPr>
        <w:t xml:space="preserve"> επτά (1517) ερωτήσεις μηχανικών με αντίστοιχες ανταπαντήσεις της πολιτικής ηγεσίας. Όλα αυτά συνθέτουν την παρούσα κατάσταση, την οποία καλείται ο νόμος που φέρατε να αντικαταστήσει. </w:t>
      </w:r>
    </w:p>
    <w:p w14:paraId="61F3DA7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Αντιλαμβάνεται </w:t>
      </w:r>
      <w:r>
        <w:rPr>
          <w:rFonts w:eastAsia="Times New Roman" w:cs="Times New Roman"/>
          <w:szCs w:val="24"/>
        </w:rPr>
        <w:t>κάποιος</w:t>
      </w:r>
      <w:r>
        <w:rPr>
          <w:rFonts w:eastAsia="Times New Roman" w:cs="Times New Roman"/>
          <w:szCs w:val="24"/>
        </w:rPr>
        <w:t>, λέει αυτός ο φίλος μου, ότι μετά την πάροδο τεσ</w:t>
      </w:r>
      <w:r>
        <w:rPr>
          <w:rFonts w:eastAsia="Times New Roman" w:cs="Times New Roman"/>
          <w:szCs w:val="24"/>
        </w:rPr>
        <w:t xml:space="preserve">σάρων ετών ισχύος του </w:t>
      </w:r>
      <w:r>
        <w:rPr>
          <w:rFonts w:eastAsia="Times New Roman" w:cs="Times New Roman"/>
          <w:szCs w:val="24"/>
        </w:rPr>
        <w:t>ν.</w:t>
      </w:r>
      <w:r>
        <w:rPr>
          <w:rFonts w:eastAsia="Times New Roman" w:cs="Times New Roman"/>
          <w:szCs w:val="24"/>
        </w:rPr>
        <w:t>4178/2013 και μετά τη δημοσίευση πληθώρας σχετικών με αυτόν υπουργικών αποφάσεων, εγκυκλίων, εγγράφων, κ.λπ., έχει διαμορφωθεί ένα σταθερό πλαίσιο εφαρμογής του από μηχανικούς και δημόσιες υπηρεσίες. Και προτείνει στο σημείο αυτό να</w:t>
      </w:r>
      <w:r>
        <w:rPr>
          <w:rFonts w:eastAsia="Times New Roman" w:cs="Times New Roman"/>
          <w:szCs w:val="24"/>
        </w:rPr>
        <w:t xml:space="preserve"> μην καταργηθεί ο </w:t>
      </w:r>
      <w:r>
        <w:rPr>
          <w:rFonts w:eastAsia="Times New Roman" w:cs="Times New Roman"/>
          <w:szCs w:val="24"/>
        </w:rPr>
        <w:t>ν.</w:t>
      </w:r>
      <w:r>
        <w:rPr>
          <w:rFonts w:eastAsia="Times New Roman" w:cs="Times New Roman"/>
          <w:szCs w:val="24"/>
        </w:rPr>
        <w:t>4178/2013, γιατί αυτό θα σήμαινε αυτόματα την παύση ισχύος όλων εκείνων των κανονιστικών πράξεων -προσέξτε, έχει κάποια βάση- εγκυκλίων και εγγράφων που αναφέρθηκαν ανωτέρω και τα οποία έχουν αφομοιωθεί πλέον από όλες τις εμπλεκόμενες μ</w:t>
      </w:r>
      <w:r>
        <w:rPr>
          <w:rFonts w:eastAsia="Times New Roman" w:cs="Times New Roman"/>
          <w:szCs w:val="24"/>
        </w:rPr>
        <w:t xml:space="preserve">ε τα ακίνητα επαγγελματικές ομάδες -μηχανικούς, συμβολαιογράφους, υποθηκοφύλακες, φοροτεχνικούς, κ.λπ.- αλλά και τις δημόσιες υπηρεσίες. </w:t>
      </w:r>
    </w:p>
    <w:p w14:paraId="61F3DA7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Εύλογα συμπεραίνεται ότι, αν δημοσιευθεί εξ</w:t>
      </w:r>
      <w:r>
        <w:rPr>
          <w:rFonts w:eastAsia="Times New Roman" w:cs="Times New Roman"/>
          <w:szCs w:val="24"/>
        </w:rPr>
        <w:t xml:space="preserve"> </w:t>
      </w:r>
      <w:r>
        <w:rPr>
          <w:rFonts w:eastAsia="Times New Roman" w:cs="Times New Roman"/>
          <w:szCs w:val="24"/>
        </w:rPr>
        <w:t xml:space="preserve">ολοκλήρου νέος νόμος για την αυθαίρετη δόμηση με κατάργηση του </w:t>
      </w:r>
      <w:r>
        <w:rPr>
          <w:rFonts w:eastAsia="Times New Roman" w:cs="Times New Roman"/>
          <w:szCs w:val="24"/>
        </w:rPr>
        <w:t>ν.</w:t>
      </w:r>
      <w:r>
        <w:rPr>
          <w:rFonts w:eastAsia="Times New Roman" w:cs="Times New Roman"/>
          <w:szCs w:val="24"/>
        </w:rPr>
        <w:t>4178/2013</w:t>
      </w:r>
      <w:r>
        <w:rPr>
          <w:rFonts w:eastAsia="Times New Roman" w:cs="Times New Roman"/>
          <w:szCs w:val="24"/>
        </w:rPr>
        <w:t xml:space="preserve">, η σωστή εφαρμογή του θα καθυστερήσει μέχρι τη δημοσίευση των αντίστοιχων κανονιστικών πράξεων, εγκυκλίων, εγγράφων, χωρίς να αποκλείονται, βέβαια, και οι προσφυγές σχετικά με τη συνταγματικότητα του νέου νομοθετήματος. Αβεβαιότητα, ανασφάλεια και όλα τα </w:t>
      </w:r>
      <w:r>
        <w:rPr>
          <w:rFonts w:eastAsia="Times New Roman" w:cs="Times New Roman"/>
          <w:szCs w:val="24"/>
        </w:rPr>
        <w:t xml:space="preserve">συμπαρομαρτούντα. </w:t>
      </w:r>
    </w:p>
    <w:p w14:paraId="61F3DA7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Να τονιστεί ότι με βάση το κείμενο του νέου νόμου που έχουμε στη διάθεσή μας αφ</w:t>
      </w:r>
      <w:r>
        <w:rPr>
          <w:rFonts w:eastAsia="Times New Roman" w:cs="Times New Roman"/>
          <w:szCs w:val="24"/>
        </w:rPr>
        <w:t xml:space="preserve">’ </w:t>
      </w:r>
      <w:r>
        <w:rPr>
          <w:rFonts w:eastAsia="Times New Roman" w:cs="Times New Roman"/>
          <w:szCs w:val="24"/>
        </w:rPr>
        <w:t xml:space="preserve">ενός μεν το ενιαίο ειδικό πρόστιμο μειώνεται στις περισσότερες περιπτώσεις, επισημαίνοντας ότι ο υποδιπλασιασμός του </w:t>
      </w:r>
      <w:proofErr w:type="spellStart"/>
      <w:r>
        <w:rPr>
          <w:rFonts w:eastAsia="Times New Roman" w:cs="Times New Roman"/>
          <w:szCs w:val="24"/>
        </w:rPr>
        <w:t>παραβόλου</w:t>
      </w:r>
      <w:proofErr w:type="spellEnd"/>
      <w:r>
        <w:rPr>
          <w:rFonts w:eastAsia="Times New Roman" w:cs="Times New Roman"/>
          <w:szCs w:val="24"/>
        </w:rPr>
        <w:t xml:space="preserve"> κρίνεται ιδιαίτερα θετικός κα</w:t>
      </w:r>
      <w:r>
        <w:rPr>
          <w:rFonts w:eastAsia="Times New Roman" w:cs="Times New Roman"/>
          <w:szCs w:val="24"/>
        </w:rPr>
        <w:t>ι ανακουφιστικός για τους πολίτες που επιθυμούν να ρυθμίσουν τα αυθαίρετά τους, αφ</w:t>
      </w:r>
      <w:r>
        <w:rPr>
          <w:rFonts w:eastAsia="Times New Roman" w:cs="Times New Roman"/>
          <w:szCs w:val="24"/>
        </w:rPr>
        <w:t xml:space="preserve">’ </w:t>
      </w:r>
      <w:r>
        <w:rPr>
          <w:rFonts w:eastAsia="Times New Roman" w:cs="Times New Roman"/>
          <w:szCs w:val="24"/>
        </w:rPr>
        <w:t>ετέρου δε η αμοιβή μηχανικού για τις κατηγορίες 4 και 5 αυθαιρέτων, δηλαδή για όλες τις αυθαίρετες κατασκευές από το 1983 έως σήμερα, πολλαπλασιάζεται λόγω της αγωγής της μ</w:t>
      </w:r>
      <w:r>
        <w:rPr>
          <w:rFonts w:eastAsia="Times New Roman" w:cs="Times New Roman"/>
          <w:szCs w:val="24"/>
        </w:rPr>
        <w:t xml:space="preserve">ελέτης στατικής επάρκειας για όλες τις κατασκευές σπουδαιότητας Σ2 και άνω. </w:t>
      </w:r>
    </w:p>
    <w:p w14:paraId="61F3DA73" w14:textId="77777777" w:rsidR="00B51393" w:rsidRDefault="00BC3639">
      <w:pPr>
        <w:spacing w:line="600" w:lineRule="auto"/>
        <w:contextualSpacing/>
        <w:jc w:val="both"/>
        <w:rPr>
          <w:rFonts w:eastAsia="Times New Roman"/>
          <w:szCs w:val="24"/>
        </w:rPr>
      </w:pPr>
      <w:r>
        <w:rPr>
          <w:rFonts w:eastAsia="Times New Roman"/>
          <w:szCs w:val="24"/>
        </w:rPr>
        <w:t xml:space="preserve">Στη συντριπτική πλειοψηφία των περιπτώσεων το συνολικό κόστος για τον πολίτη θα είναι πολύ υψηλότερο σε σχέση με αντίστοιχη υπαγωγή στις ισχύουσες διατάξεις του ν.4178/13. </w:t>
      </w:r>
    </w:p>
    <w:p w14:paraId="61F3DA74" w14:textId="77777777" w:rsidR="00B51393" w:rsidRDefault="00BC3639">
      <w:pPr>
        <w:spacing w:line="600" w:lineRule="auto"/>
        <w:ind w:firstLine="720"/>
        <w:contextualSpacing/>
        <w:jc w:val="both"/>
        <w:rPr>
          <w:rFonts w:eastAsia="Times New Roman"/>
          <w:szCs w:val="24"/>
        </w:rPr>
      </w:pPr>
      <w:r>
        <w:rPr>
          <w:rFonts w:eastAsia="Times New Roman"/>
          <w:szCs w:val="24"/>
        </w:rPr>
        <w:t>Διαφορ</w:t>
      </w:r>
      <w:r>
        <w:rPr>
          <w:rFonts w:eastAsia="Times New Roman"/>
          <w:szCs w:val="24"/>
        </w:rPr>
        <w:t>ετικά και σε περίπτωση που ο νέος νόμος τελικά καταργήσει τον ν.4178, κύριε Υπουργέ –κι εδώ θα ήθελα την προσοχή σας-, προτείνεται να δοθεί ένα περιθώριο περίπου σαράντα πέντε ημερών μέχρι την έναρξη εφαρμογής του νόμου, ως τις 8 Οκτωβρίου του 2017, με αντ</w:t>
      </w:r>
      <w:r>
        <w:rPr>
          <w:rFonts w:eastAsia="Times New Roman"/>
          <w:szCs w:val="24"/>
        </w:rPr>
        <w:t>ίστοιχη παράταση του ν.4178, εντός του οποίου και έχοντας το τελικό κείμενο δημοσιευμένο, να εκτιμήσει ο πολίτης, σε συνεργασία με τον μηχανικό του, τις παραμέτρους και να επιλέξει είτε να ενταχθεί στον ν.4178 είτε να αναμένει την έναρξη του νέου νόμου, σε</w:t>
      </w:r>
      <w:r>
        <w:rPr>
          <w:rFonts w:eastAsia="Times New Roman"/>
          <w:szCs w:val="24"/>
        </w:rPr>
        <w:t xml:space="preserve"> περίπτωση που οι διατάξεις αυτού για την περίπτωσή του είναι ευνοϊκότερες.</w:t>
      </w:r>
    </w:p>
    <w:p w14:paraId="61F3DA75"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Επιπροσθέτως, στο διάστημα αυτό οι εταιρείες τεχνικού λογισμικού θα έχουν τη δυνατότητα να προσαρμόσουν τα προγράμματά τους στα νέα δεδομένα, χωρίς να δημιουργηθεί κενό στην αγορά.</w:t>
      </w:r>
      <w:r>
        <w:rPr>
          <w:rFonts w:eastAsia="Times New Roman"/>
          <w:szCs w:val="24"/>
        </w:rPr>
        <w:t xml:space="preserve"> Και οι μηχανικοί, καθώς και οι λοιπές επαγγελματικές ομάδες, όπως οι συμβολαιογράφοι, θα έχουν την ευχέρεια να μελετήσουν εις βάθος τις νέες διατάξεις και να καθοδηγήσουν τον κάθε ενδιαφερόμενο.</w:t>
      </w:r>
    </w:p>
    <w:p w14:paraId="61F3DA76" w14:textId="77777777" w:rsidR="00B51393" w:rsidRDefault="00BC3639">
      <w:pPr>
        <w:spacing w:line="600" w:lineRule="auto"/>
        <w:ind w:firstLine="720"/>
        <w:contextualSpacing/>
        <w:jc w:val="both"/>
        <w:rPr>
          <w:rFonts w:eastAsia="Times New Roman"/>
          <w:szCs w:val="24"/>
        </w:rPr>
      </w:pPr>
      <w:r>
        <w:rPr>
          <w:rFonts w:eastAsia="Times New Roman"/>
          <w:szCs w:val="24"/>
        </w:rPr>
        <w:t>Είναι κάποιες παρατηρήσεις, τις οποίες έκρινα σκόπιμο, κύριε</w:t>
      </w:r>
      <w:r>
        <w:rPr>
          <w:rFonts w:eastAsia="Times New Roman"/>
          <w:szCs w:val="24"/>
        </w:rPr>
        <w:t xml:space="preserve"> Υπουργέ, να τις κοινοποιήσω από του Βήματος. Ενδεχομένως, μπορεί να φανούν χρήσιμες. Θα καταθέσω αυτό το υπόμνημα στα Πρακτικά, προκειμένου οι Υπηρεσίες, οι συνεργάτιδές σας κι εσείς να μορφώσετε καλύτερη άποψη.</w:t>
      </w:r>
    </w:p>
    <w:p w14:paraId="61F3DA77" w14:textId="77777777" w:rsidR="00B51393" w:rsidRDefault="00BC3639">
      <w:pPr>
        <w:spacing w:line="600" w:lineRule="auto"/>
        <w:ind w:firstLine="720"/>
        <w:contextualSpacing/>
        <w:jc w:val="both"/>
        <w:rPr>
          <w:rFonts w:eastAsia="Times New Roman"/>
          <w:szCs w:val="24"/>
        </w:rPr>
      </w:pPr>
      <w:r>
        <w:rPr>
          <w:rFonts w:eastAsia="Times New Roman"/>
          <w:szCs w:val="24"/>
        </w:rPr>
        <w:t>(Στο σημείο αυτό ο Βουλευτής κ. Αθανάσιος Δ</w:t>
      </w:r>
      <w:r>
        <w:rPr>
          <w:rFonts w:eastAsia="Times New Roman"/>
          <w:szCs w:val="24"/>
        </w:rPr>
        <w:t>αβάκης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14:paraId="61F3DA78"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Κλείνοντας, θα ήθελα να σταθώ σε κάτι το οποίο </w:t>
      </w:r>
      <w:proofErr w:type="spellStart"/>
      <w:r>
        <w:rPr>
          <w:rFonts w:eastAsia="Times New Roman"/>
          <w:szCs w:val="24"/>
        </w:rPr>
        <w:t>ελέχθη</w:t>
      </w:r>
      <w:proofErr w:type="spellEnd"/>
      <w:r>
        <w:rPr>
          <w:rFonts w:eastAsia="Times New Roman"/>
          <w:szCs w:val="24"/>
        </w:rPr>
        <w:t xml:space="preserve"> από εσάς σήμερα το πρωί, που εγκαλ</w:t>
      </w:r>
      <w:r>
        <w:rPr>
          <w:rFonts w:eastAsia="Times New Roman"/>
          <w:szCs w:val="24"/>
        </w:rPr>
        <w:t>έσατε τη Νέα Δημοκρατία και συγκεκριμένα τον παριστάμενο τότε και ομιλούντα συνάδελφο κ. Σκρέκα, σχετικά με το αν –</w:t>
      </w:r>
      <w:proofErr w:type="spellStart"/>
      <w:r>
        <w:rPr>
          <w:rFonts w:eastAsia="Times New Roman"/>
          <w:szCs w:val="24"/>
        </w:rPr>
        <w:t>ρητορικώ</w:t>
      </w:r>
      <w:proofErr w:type="spellEnd"/>
      <w:r>
        <w:rPr>
          <w:rFonts w:eastAsia="Times New Roman"/>
          <w:szCs w:val="24"/>
        </w:rPr>
        <w:t xml:space="preserve"> τω τρόπω το είπατε- επιθυμούμε την αναβάθμιση των </w:t>
      </w:r>
      <w:r>
        <w:rPr>
          <w:rFonts w:eastAsia="Times New Roman"/>
          <w:szCs w:val="24"/>
          <w:lang w:val="en-US"/>
        </w:rPr>
        <w:t>F</w:t>
      </w:r>
      <w:r>
        <w:rPr>
          <w:rFonts w:eastAsia="Times New Roman"/>
          <w:szCs w:val="24"/>
        </w:rPr>
        <w:t>-16. Μα είναι σαφές, κύριε Υπουργέ, ότι εμείς, επειδή επιθυμούμε την αναβάθμιση τ</w:t>
      </w:r>
      <w:r>
        <w:rPr>
          <w:rFonts w:eastAsia="Times New Roman"/>
          <w:szCs w:val="24"/>
        </w:rPr>
        <w:t xml:space="preserve">ων </w:t>
      </w:r>
      <w:r>
        <w:rPr>
          <w:rFonts w:eastAsia="Times New Roman"/>
          <w:szCs w:val="24"/>
          <w:lang w:val="en-US"/>
        </w:rPr>
        <w:t>F</w:t>
      </w:r>
      <w:r>
        <w:rPr>
          <w:rFonts w:eastAsia="Times New Roman"/>
          <w:szCs w:val="24"/>
        </w:rPr>
        <w:t xml:space="preserve">-16, δεν εμπιστευόμαστε την Κυβέρνησή σας και ιδιαίτερα τον καθ’ ύλην αρμόδιο Υπουργό σας κ. Καμμένο, ο οποίος επί δυόμισι χρόνια που βρίσκεται στο πηδάλιο του Υπουργείου Εθνικής Άμυνας, όποιο </w:t>
      </w:r>
      <w:r>
        <w:rPr>
          <w:rFonts w:eastAsia="Times New Roman"/>
          <w:szCs w:val="24"/>
        </w:rPr>
        <w:lastRenderedPageBreak/>
        <w:t>φάκελο και ζήτημα κι αν έχει χειριστεί, δεν έχει να επιδείξ</w:t>
      </w:r>
      <w:r>
        <w:rPr>
          <w:rFonts w:eastAsia="Times New Roman"/>
          <w:szCs w:val="24"/>
        </w:rPr>
        <w:t>ει κανένα μετρήσιμο αποτέλεσμα.</w:t>
      </w:r>
    </w:p>
    <w:p w14:paraId="61F3DA79" w14:textId="77777777" w:rsidR="00B51393" w:rsidRDefault="00BC3639">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 xml:space="preserve">υτό το οποίο </w:t>
      </w:r>
      <w:proofErr w:type="spellStart"/>
      <w:r>
        <w:rPr>
          <w:rFonts w:eastAsia="Times New Roman"/>
          <w:szCs w:val="24"/>
        </w:rPr>
        <w:t>ελέχθη</w:t>
      </w:r>
      <w:proofErr w:type="spellEnd"/>
      <w:r>
        <w:rPr>
          <w:rFonts w:eastAsia="Times New Roman"/>
          <w:szCs w:val="24"/>
        </w:rPr>
        <w:t xml:space="preserve"> σχετικά με την αναβάθμιση, σε όλους μας εμβάλλει τα εξής απλά ερωτήματα: Μέχρι τώρα -είπε και ο κ. </w:t>
      </w:r>
      <w:proofErr w:type="spellStart"/>
      <w:r>
        <w:rPr>
          <w:rFonts w:eastAsia="Times New Roman"/>
          <w:szCs w:val="24"/>
        </w:rPr>
        <w:t>Δανέλλης</w:t>
      </w:r>
      <w:proofErr w:type="spellEnd"/>
      <w:r>
        <w:rPr>
          <w:rFonts w:eastAsia="Times New Roman"/>
          <w:szCs w:val="24"/>
        </w:rPr>
        <w:t xml:space="preserve"> προηγουμένως- στην αρμόδια Επιτροπή Εξοπλισμών, μας ανέφερε ο κύριος Υπουργός για 1 δισεκατομμύ</w:t>
      </w:r>
      <w:r>
        <w:rPr>
          <w:rFonts w:eastAsia="Times New Roman"/>
          <w:szCs w:val="24"/>
        </w:rPr>
        <w:t>ριο που θα στοιχίσει αυτή η αναβάθμιση και προτίθεται η χώρα μας, διά του κρατικού προϋπολογισμού, να διαθέσει. Εδώ ακούμε για 2,4 δισεκατομμύρια. Αυτά τα 2,4 δισεκατομμύρια σημαίνουν το εξής: Ή θα μειωθεί ο αριθμός των αναβαθμιζομένων αεροσκαφών ή θα υπάρ</w:t>
      </w:r>
      <w:r>
        <w:rPr>
          <w:rFonts w:eastAsia="Times New Roman"/>
          <w:szCs w:val="24"/>
        </w:rPr>
        <w:t xml:space="preserve">ξει στρατιωτική βοήθεια από τις Ηνωμένες Πολιτείες της Αμερικής. Ή το ένα ή το άλλο, κάτι το οποίο ούτε η </w:t>
      </w:r>
      <w:r>
        <w:rPr>
          <w:rFonts w:eastAsia="Times New Roman"/>
          <w:szCs w:val="24"/>
        </w:rPr>
        <w:t>επιτροπή</w:t>
      </w:r>
      <w:r>
        <w:rPr>
          <w:rFonts w:eastAsia="Times New Roman"/>
          <w:szCs w:val="24"/>
        </w:rPr>
        <w:t xml:space="preserve"> γνωρίζει –και γι’ αυτό ζητώ από του Βήματος αυτού να </w:t>
      </w:r>
      <w:proofErr w:type="spellStart"/>
      <w:r>
        <w:rPr>
          <w:rFonts w:eastAsia="Times New Roman"/>
          <w:szCs w:val="24"/>
        </w:rPr>
        <w:t>συγκληθεί</w:t>
      </w:r>
      <w:proofErr w:type="spellEnd"/>
      <w:r>
        <w:rPr>
          <w:rFonts w:eastAsia="Times New Roman"/>
          <w:szCs w:val="24"/>
        </w:rPr>
        <w:t xml:space="preserve"> η Επιτροπή Εξοπλισμών, μόλις επιστρέψει ο Υπουργός Άμυνας, για να μας ενημερώσ</w:t>
      </w:r>
      <w:r>
        <w:rPr>
          <w:rFonts w:eastAsia="Times New Roman"/>
          <w:szCs w:val="24"/>
        </w:rPr>
        <w:t>ει- ούτε κανένας εκ των άλλων συναδέλφων γνωρίζει επ’ αυτού.</w:t>
      </w:r>
    </w:p>
    <w:p w14:paraId="61F3DA7A"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Επίσης, μέχρι στιγμής όλα τα σχετικά αμερικανικά θεσμικά κείμενα για το 2018, προϋπολογισμοί κ.λπ., δεν αναγράφουν πουθενά τα ζητήματα τα οποία μπορούν να καλύψουν αυτήν την υπόθεση, πέραν του 1 </w:t>
      </w:r>
      <w:r>
        <w:rPr>
          <w:rFonts w:eastAsia="Times New Roman"/>
          <w:szCs w:val="24"/>
        </w:rPr>
        <w:t>δισεκατομμυρίου δολαρίων.</w:t>
      </w:r>
    </w:p>
    <w:p w14:paraId="61F3DA7B" w14:textId="77777777" w:rsidR="00B51393" w:rsidRDefault="00BC3639">
      <w:pPr>
        <w:spacing w:line="600" w:lineRule="auto"/>
        <w:ind w:firstLine="720"/>
        <w:contextualSpacing/>
        <w:jc w:val="both"/>
        <w:rPr>
          <w:rFonts w:eastAsia="Times New Roman"/>
          <w:szCs w:val="24"/>
        </w:rPr>
      </w:pPr>
      <w:r>
        <w:rPr>
          <w:rFonts w:eastAsia="Times New Roman"/>
          <w:szCs w:val="24"/>
        </w:rPr>
        <w:t>Και κλείνω με το ζήτημα της Σούδας. Αυτά τα οποία αναφέρθηκαν τόσο από τον Πρόεδρο της Αμερικής όσο και από τον κύριο Πρωθυπουργό για ισχυρή θέληση των δύο πλευρών να προχωρήσει η συμφωνία για τη Σούδα, τα ξέραμε και πριν πάει στη</w:t>
      </w:r>
      <w:r>
        <w:rPr>
          <w:rFonts w:eastAsia="Times New Roman"/>
          <w:szCs w:val="24"/>
        </w:rPr>
        <w:t xml:space="preserve">ν Αμερική και ο κ. Τσίπρας και ο κ. Καμμένος. Το ερώτημα είναι, όταν έρθει κι αν </w:t>
      </w:r>
      <w:r>
        <w:rPr>
          <w:rFonts w:eastAsia="Times New Roman"/>
          <w:szCs w:val="24"/>
        </w:rPr>
        <w:lastRenderedPageBreak/>
        <w:t>υπάρξει αυτή η παράταση της συμβάσεως μισθώσεως της Σούδας, μιας στρατηγικής σημασίας περιοχής για τη χώρα μας, θα μπορέσει να την εμφανίσει αυτήν τη συμφωνία στην Ολομέλεια ο</w:t>
      </w:r>
      <w:r>
        <w:rPr>
          <w:rFonts w:eastAsia="Times New Roman"/>
          <w:szCs w:val="24"/>
        </w:rPr>
        <w:t xml:space="preserve"> κύριος Πρωθυπουργός και θα μπορέσει να </w:t>
      </w:r>
      <w:proofErr w:type="spellStart"/>
      <w:r>
        <w:rPr>
          <w:rFonts w:eastAsia="Times New Roman"/>
          <w:szCs w:val="24"/>
        </w:rPr>
        <w:t>διεμβολίσει</w:t>
      </w:r>
      <w:proofErr w:type="spellEnd"/>
      <w:r>
        <w:rPr>
          <w:rFonts w:eastAsia="Times New Roman"/>
          <w:szCs w:val="24"/>
        </w:rPr>
        <w:t xml:space="preserve"> τις εμμονές και τις -θα έλεγα- ιδεολογικές παθογένειες των συναδέλφων του, σχετικά με την παράταση αυτής της συμφωνίας;</w:t>
      </w:r>
    </w:p>
    <w:p w14:paraId="61F3DA7C" w14:textId="77777777" w:rsidR="00B51393" w:rsidRDefault="00BC3639">
      <w:pPr>
        <w:spacing w:line="600" w:lineRule="auto"/>
        <w:ind w:firstLine="720"/>
        <w:contextualSpacing/>
        <w:jc w:val="both"/>
        <w:rPr>
          <w:rFonts w:eastAsia="Times New Roman"/>
          <w:szCs w:val="24"/>
        </w:rPr>
      </w:pPr>
      <w:r>
        <w:rPr>
          <w:rFonts w:eastAsia="Times New Roman"/>
          <w:szCs w:val="24"/>
        </w:rPr>
        <w:t>Αυτά είναι τα ουσιαστικά ερωτήματα και τα άλλα τα οποία μας θέτετε με τον ρητορικό σ</w:t>
      </w:r>
      <w:r>
        <w:rPr>
          <w:rFonts w:eastAsia="Times New Roman"/>
          <w:szCs w:val="24"/>
        </w:rPr>
        <w:t>ας τρόπο και με το ήρεμο, θα έλεγα, και μειλίχιο ύφος σας, κύριε Υπουργέ, όχι σε εμάς. Εμείς εμπράκτως, ως Νέα Δημοκρατία και ως παράταξη, έχουμε αποδείξει πως και για τους τρεις κλάδους των Ενόπλων Δυνάμεων, ξέρουμε να δουλεύουμε, θα έλεγα, με περισσότερη</w:t>
      </w:r>
      <w:r>
        <w:rPr>
          <w:rFonts w:eastAsia="Times New Roman"/>
          <w:szCs w:val="24"/>
        </w:rPr>
        <w:t xml:space="preserve"> σοβαρότητα, υπευθυνότητα και σεμνότητα, για να έχουμε συγκεκριμένα αποτελέσματα, κάτι το οποίο δεν συμβαίνει με την παρούσα πολιτική ηγεσία.</w:t>
      </w:r>
    </w:p>
    <w:p w14:paraId="61F3DA7D" w14:textId="77777777" w:rsidR="00B51393" w:rsidRDefault="00BC3639">
      <w:pPr>
        <w:spacing w:line="600" w:lineRule="auto"/>
        <w:ind w:firstLine="720"/>
        <w:contextualSpacing/>
        <w:jc w:val="both"/>
        <w:rPr>
          <w:rFonts w:eastAsia="Times New Roman"/>
          <w:szCs w:val="24"/>
        </w:rPr>
      </w:pPr>
      <w:r>
        <w:rPr>
          <w:rFonts w:eastAsia="Times New Roman"/>
          <w:szCs w:val="24"/>
        </w:rPr>
        <w:t>Σας ευχαριστώ.</w:t>
      </w:r>
    </w:p>
    <w:p w14:paraId="61F3DA7E" w14:textId="77777777" w:rsidR="00B51393" w:rsidRDefault="00BC363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 Δημοκρατίας)</w:t>
      </w:r>
    </w:p>
    <w:p w14:paraId="61F3DA7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Γεώργιος Κασαπίδης από τη Νέα Δημοκρατία.</w:t>
      </w:r>
    </w:p>
    <w:p w14:paraId="61F3DA80" w14:textId="77777777" w:rsidR="00B51393" w:rsidRDefault="00BC3639">
      <w:pPr>
        <w:spacing w:line="600" w:lineRule="auto"/>
        <w:ind w:firstLine="720"/>
        <w:contextualSpacing/>
        <w:jc w:val="both"/>
        <w:rPr>
          <w:rFonts w:eastAsia="Times New Roman"/>
          <w:szCs w:val="24"/>
        </w:rPr>
      </w:pPr>
      <w:r>
        <w:rPr>
          <w:rFonts w:eastAsia="Times New Roman"/>
          <w:b/>
          <w:szCs w:val="24"/>
        </w:rPr>
        <w:t>ΓΕΩΡΓΙΟΣ ΚΑΣΑΠΙΔΗΣ:</w:t>
      </w:r>
      <w:r>
        <w:rPr>
          <w:rFonts w:eastAsia="Times New Roman"/>
          <w:szCs w:val="24"/>
        </w:rPr>
        <w:t xml:space="preserve"> Ευχαριστώ, κύριε Πρόεδρε.</w:t>
      </w:r>
    </w:p>
    <w:p w14:paraId="61F3DA81" w14:textId="77777777" w:rsidR="00B51393" w:rsidRDefault="00BC3639">
      <w:pPr>
        <w:spacing w:line="600" w:lineRule="auto"/>
        <w:ind w:firstLine="720"/>
        <w:contextualSpacing/>
        <w:jc w:val="both"/>
        <w:rPr>
          <w:rFonts w:eastAsia="Times New Roman"/>
          <w:szCs w:val="24"/>
        </w:rPr>
      </w:pPr>
      <w:r>
        <w:rPr>
          <w:rFonts w:eastAsia="Times New Roman"/>
          <w:szCs w:val="24"/>
        </w:rPr>
        <w:t>Κύριε Υπουργέ, ερμηνεύοντας τον τίτλο του νομοσχεδίου «Έλεγχος και προστασία του δομημένου περιβάλλοντος» και με βάση την κατάσταση που καλείται η σ</w:t>
      </w:r>
      <w:r>
        <w:rPr>
          <w:rFonts w:eastAsia="Times New Roman"/>
          <w:szCs w:val="24"/>
        </w:rPr>
        <w:t xml:space="preserve">ημερινή Κυβέρνηση να αντιμετωπίσει μ’ όλα αυτά τα αυθαίρετα εδώ και δεκαετίες </w:t>
      </w:r>
      <w:r>
        <w:rPr>
          <w:rFonts w:eastAsia="Times New Roman"/>
          <w:szCs w:val="24"/>
        </w:rPr>
        <w:lastRenderedPageBreak/>
        <w:t xml:space="preserve">που γιγαντώθηκε και κοινωνικοποιήθηκε –θα έλεγε </w:t>
      </w:r>
      <w:r>
        <w:rPr>
          <w:rFonts w:eastAsia="Times New Roman"/>
          <w:szCs w:val="24"/>
        </w:rPr>
        <w:t>κάποιος</w:t>
      </w:r>
      <w:r>
        <w:rPr>
          <w:rFonts w:eastAsia="Times New Roman"/>
          <w:szCs w:val="24"/>
        </w:rPr>
        <w:t>- αυτό το φαινόμενο, μπορούμε να βγάλουμε το συμπέρασμα ότι όλα αυτά τα χρόνια δεν γινόταν κανένας έλεγχος στο αδόμητο περι</w:t>
      </w:r>
      <w:r>
        <w:rPr>
          <w:rFonts w:eastAsia="Times New Roman"/>
          <w:szCs w:val="24"/>
        </w:rPr>
        <w:t>βάλλον ούτε υπήρχε καμμία προστασία, γι’ αυτό και είχαμε τα φαινόμενα των οικοπεδοφάγων με τις πυρκαγιές, με τις καταπατήσεις και όλα αυτά που δυστυχώς καμμία κυβέρνηση δεν αντιμετώπισε αποτελεσματικά, ώστε να σταματήσει το φαινόμενο αλλά και να το αποτρέψ</w:t>
      </w:r>
      <w:r>
        <w:rPr>
          <w:rFonts w:eastAsia="Times New Roman"/>
          <w:szCs w:val="24"/>
        </w:rPr>
        <w:t xml:space="preserve">ει. </w:t>
      </w:r>
    </w:p>
    <w:p w14:paraId="61F3DA82"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Είμαστε μάρτυρες όλοι όλα αυτά τα χρόνια τού ότι συνήθως πριν από τις εκλογές νομιμοποιούνται τα αυθαίρετα και εισπρακτικά για το κράτος, αλλά και για να ικανοποιούνται τα αιτήματα όλων αυτών των </w:t>
      </w:r>
      <w:proofErr w:type="spellStart"/>
      <w:r>
        <w:rPr>
          <w:rFonts w:eastAsia="Times New Roman"/>
          <w:szCs w:val="24"/>
        </w:rPr>
        <w:t>παρανομούντων</w:t>
      </w:r>
      <w:proofErr w:type="spellEnd"/>
      <w:r>
        <w:rPr>
          <w:rFonts w:eastAsia="Times New Roman"/>
          <w:szCs w:val="24"/>
        </w:rPr>
        <w:t xml:space="preserve"> που έβλεπαν αυτές τις δόλιες πράξεις τους</w:t>
      </w:r>
      <w:r>
        <w:rPr>
          <w:rFonts w:eastAsia="Times New Roman"/>
          <w:szCs w:val="24"/>
        </w:rPr>
        <w:t xml:space="preserve"> να πιάνουν τόπο. </w:t>
      </w:r>
    </w:p>
    <w:p w14:paraId="61F3DA83"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Αυτό, λοιπόν, αποτέλεσε ένα παράδειγμα προς μίμηση και διογκώθηκε το φαινόμενο, με αποτέλεσμα η αξία όλων αυτών των παρανομιών, που μεταφράζονται σε αυθαιρεσίες και σε αυθαίρετα κτίσματα, να αγγίζει το δημόσιο χρέος. </w:t>
      </w:r>
    </w:p>
    <w:p w14:paraId="61F3DA84"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Το λέω αυτό, γιατί </w:t>
      </w:r>
      <w:r>
        <w:rPr>
          <w:rFonts w:eastAsia="Times New Roman"/>
          <w:szCs w:val="24"/>
        </w:rPr>
        <w:t xml:space="preserve">θέλω να επισημάνω και να </w:t>
      </w:r>
      <w:proofErr w:type="spellStart"/>
      <w:r>
        <w:rPr>
          <w:rFonts w:eastAsia="Times New Roman"/>
          <w:szCs w:val="24"/>
        </w:rPr>
        <w:t>επιστήσω</w:t>
      </w:r>
      <w:proofErr w:type="spellEnd"/>
      <w:r>
        <w:rPr>
          <w:rFonts w:eastAsia="Times New Roman"/>
          <w:szCs w:val="24"/>
        </w:rPr>
        <w:t xml:space="preserve"> την προσοχή σας σ’ έναν και μοναδικό στόχο που δεν ακούστηκε όσο πιστεύω ότι θα έπρεπε να είχε ακουστεί: Δεν υπάρχει πάταξη του φαινομένου, κύριε Υπουργέ. Όλα αυτά τα χρόνια, πλην ελαχίστων εξαιρέσεων όπου έγιναν κάποιες κ</w:t>
      </w:r>
      <w:r>
        <w:rPr>
          <w:rFonts w:eastAsia="Times New Roman"/>
          <w:szCs w:val="24"/>
        </w:rPr>
        <w:t>ατεδαφίσεις, κάποιες δραστικές παρεμβάσεις για να σταματήσει αυτό το φαινόμενο και μάλιστα σε καταστάσεις που ήταν εκκωφαντικές, από τους αιγιαλούς μέχρι τις δασικές εκτάσεις, βλέπαμε να γίνο</w:t>
      </w:r>
      <w:r>
        <w:rPr>
          <w:rFonts w:eastAsia="Times New Roman"/>
          <w:szCs w:val="24"/>
        </w:rPr>
        <w:lastRenderedPageBreak/>
        <w:t>νται και μεγαλοπρεπή κτήρια. Δεν μιλάω για τη φτωχολογιά. Αν υποθ</w:t>
      </w:r>
      <w:r>
        <w:rPr>
          <w:rFonts w:eastAsia="Times New Roman"/>
          <w:szCs w:val="24"/>
        </w:rPr>
        <w:t xml:space="preserve">έσουμε ότι κάποιοι ήθελαν να προστατέψουν τους φτωχούς </w:t>
      </w:r>
      <w:proofErr w:type="spellStart"/>
      <w:r>
        <w:rPr>
          <w:rFonts w:eastAsia="Times New Roman"/>
          <w:szCs w:val="24"/>
        </w:rPr>
        <w:t>παρανομούντες</w:t>
      </w:r>
      <w:proofErr w:type="spellEnd"/>
      <w:r>
        <w:rPr>
          <w:rFonts w:eastAsia="Times New Roman"/>
          <w:szCs w:val="24"/>
        </w:rPr>
        <w:t xml:space="preserve">, ορίστε πεδίο δόξης λαμπρό και για τους πλούσιους </w:t>
      </w:r>
      <w:proofErr w:type="spellStart"/>
      <w:r>
        <w:rPr>
          <w:rFonts w:eastAsia="Times New Roman"/>
          <w:szCs w:val="24"/>
        </w:rPr>
        <w:t>παρανομούντες</w:t>
      </w:r>
      <w:proofErr w:type="spellEnd"/>
      <w:r>
        <w:rPr>
          <w:rFonts w:eastAsia="Times New Roman"/>
          <w:szCs w:val="24"/>
        </w:rPr>
        <w:t xml:space="preserve">, που δυστυχώς αλλοίωσαν τελικά το οικιστικό και το φυσικό περιβάλλον της πατρίδας μας. </w:t>
      </w:r>
    </w:p>
    <w:p w14:paraId="61F3DA85" w14:textId="77777777" w:rsidR="00B51393" w:rsidRDefault="00BC3639">
      <w:pPr>
        <w:spacing w:line="600" w:lineRule="auto"/>
        <w:ind w:firstLine="720"/>
        <w:contextualSpacing/>
        <w:jc w:val="both"/>
        <w:rPr>
          <w:rFonts w:eastAsia="Times New Roman"/>
          <w:szCs w:val="24"/>
        </w:rPr>
      </w:pPr>
      <w:r>
        <w:rPr>
          <w:rFonts w:eastAsia="Times New Roman"/>
          <w:szCs w:val="24"/>
        </w:rPr>
        <w:t>Μάλιστα, μέσα από την ατιμωρησία γι</w:t>
      </w:r>
      <w:r>
        <w:rPr>
          <w:rFonts w:eastAsia="Times New Roman"/>
          <w:szCs w:val="24"/>
        </w:rPr>
        <w:t xml:space="preserve">γαντώθηκε το φαινόμενο της διαφθοράς. Θυμάμαι ότι πριν από τις εκλογές του 2004 λέγαμε ότι μία υπηρεσία που ήταν μέσα στις τρεις πρώτες πιο διεφθαρμένες στη χώρα ήταν η πολεοδομία μαζί με τη δασική υπηρεσία. Οι άλλες δύο ήταν οι εφορίες και τα νοσοκομεία. </w:t>
      </w:r>
      <w:r>
        <w:rPr>
          <w:rFonts w:eastAsia="Times New Roman"/>
          <w:szCs w:val="24"/>
        </w:rPr>
        <w:t>Δεν ξέρω κατά πόσον αυτές οι υπηρεσίες έχουν εξυγιανθεί όλο αυτό το χρονικό διάστημα και αν επί των ημερών σας έχετε πάρει αποτελεσματικά μέτρα κατά της διαφθοράς, που είναι η μάστιγα και η αρρώστια που οδηγεί σε τέτοια φαινόμενα, τα οποία πραγματεύεται το</w:t>
      </w:r>
      <w:r>
        <w:rPr>
          <w:rFonts w:eastAsia="Times New Roman"/>
          <w:szCs w:val="24"/>
        </w:rPr>
        <w:t xml:space="preserve"> νομοσχέδιό σας.</w:t>
      </w:r>
    </w:p>
    <w:p w14:paraId="61F3DA86"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Ο εισηγητής και ο Κοινοβουλευτικός μας Εκπρόσωπος επεσήμαναν τις αδυναμίες του νομοσχεδίου, αλλά και τα θετικά του στοιχεία, γι’ αυτό άλλωστε και </w:t>
      </w:r>
      <w:proofErr w:type="spellStart"/>
      <w:r>
        <w:rPr>
          <w:rFonts w:eastAsia="Times New Roman"/>
          <w:szCs w:val="24"/>
        </w:rPr>
        <w:t>συντασσόμεθα</w:t>
      </w:r>
      <w:proofErr w:type="spellEnd"/>
      <w:r>
        <w:rPr>
          <w:rFonts w:eastAsia="Times New Roman"/>
          <w:szCs w:val="24"/>
        </w:rPr>
        <w:t xml:space="preserve"> με την προσπάθεια της Κυβέρνησης. Μπορούμε να πάρουμε παραδείγματα και από το εξ</w:t>
      </w:r>
      <w:r>
        <w:rPr>
          <w:rFonts w:eastAsia="Times New Roman"/>
          <w:szCs w:val="24"/>
        </w:rPr>
        <w:t>ωτερικό, όχι μόνο από το ευρωπαϊκό στερέωμα, αλλά και από την παγκόσμια κοινωνία, από πετυχημένα παραδείγματα χωρών που έχουν λύσει αυτό το πρόβλημα ευθύς εξαρχής με τη σωστή τήρηση της νομοθεσίας.</w:t>
      </w:r>
    </w:p>
    <w:p w14:paraId="61F3DA87" w14:textId="77777777" w:rsidR="00B51393" w:rsidRDefault="00BC3639">
      <w:pPr>
        <w:spacing w:line="600" w:lineRule="auto"/>
        <w:ind w:firstLine="720"/>
        <w:contextualSpacing/>
        <w:jc w:val="both"/>
        <w:rPr>
          <w:rFonts w:eastAsia="Times New Roman"/>
          <w:szCs w:val="24"/>
        </w:rPr>
      </w:pPr>
      <w:r>
        <w:rPr>
          <w:rFonts w:eastAsia="Times New Roman"/>
          <w:szCs w:val="24"/>
        </w:rPr>
        <w:t>Θα αναφέρω ένα παράδειγμα και κλείνω μ’ αυτό. Είναι το παρ</w:t>
      </w:r>
      <w:r>
        <w:rPr>
          <w:rFonts w:eastAsia="Times New Roman"/>
          <w:szCs w:val="24"/>
        </w:rPr>
        <w:t xml:space="preserve">άδειγμα της Αυστραλίας, το οποίο είδα σε πρόσφατο ταξίδι μου στη μακρινή ήπειρο. Σε ενδελεχείς </w:t>
      </w:r>
      <w:r>
        <w:rPr>
          <w:rFonts w:eastAsia="Times New Roman"/>
          <w:szCs w:val="24"/>
        </w:rPr>
        <w:lastRenderedPageBreak/>
        <w:t>κουβέντες που είχα με την ομογένεια, μου μετέφεραν κάποια θετικά παραδείγματα για να τα μεταφέρω στην Ελλάδα, για να λύσουμε προβλήματα όπως αυτό που συζητάμε. Α</w:t>
      </w:r>
      <w:r>
        <w:rPr>
          <w:rFonts w:eastAsia="Times New Roman"/>
          <w:szCs w:val="24"/>
        </w:rPr>
        <w:t xml:space="preserve">ν εκεί κάποιος παρανομήσει οικιστικά, όχι μόνο τού επιβάλλουν ένα βαρύτατο πρόστιμο, αλλά του κατεδαφίζουν και το παράνομο κτήριο, δηλαδή πληρώνει δύο φορές τη ζημιά και διαπομπεύεται κιόλας δημοσίως, ακριβώς για να σκεφτεί πολύ ο επόμενος επίδοξος </w:t>
      </w:r>
      <w:proofErr w:type="spellStart"/>
      <w:r>
        <w:rPr>
          <w:rFonts w:eastAsia="Times New Roman"/>
          <w:szCs w:val="24"/>
        </w:rPr>
        <w:t>παρανομ</w:t>
      </w:r>
      <w:r>
        <w:rPr>
          <w:rFonts w:eastAsia="Times New Roman"/>
          <w:szCs w:val="24"/>
        </w:rPr>
        <w:t>ούντας</w:t>
      </w:r>
      <w:proofErr w:type="spellEnd"/>
      <w:r>
        <w:rPr>
          <w:rFonts w:eastAsia="Times New Roman"/>
          <w:szCs w:val="24"/>
        </w:rPr>
        <w:t xml:space="preserve"> να προβεί σε τέτοιου είδους πράξεις.</w:t>
      </w:r>
    </w:p>
    <w:p w14:paraId="61F3DA88" w14:textId="77777777" w:rsidR="00B51393" w:rsidRDefault="00BC3639">
      <w:pPr>
        <w:spacing w:line="600" w:lineRule="auto"/>
        <w:ind w:firstLine="720"/>
        <w:contextualSpacing/>
        <w:jc w:val="both"/>
        <w:rPr>
          <w:rFonts w:eastAsia="Times New Roman"/>
          <w:szCs w:val="24"/>
        </w:rPr>
      </w:pPr>
      <w:r>
        <w:rPr>
          <w:rFonts w:eastAsia="Times New Roman"/>
          <w:szCs w:val="24"/>
        </w:rPr>
        <w:t>Κύριε Υπουργέ, ζήτησα επίσης τον λόγο για να αναφερθώ και στην τροπολογία που σας κατέθεσα. Θα ήθελα να εκφράσω την ικανοποίησή μου για την αποδοχή κατά το μέρος που την αποδεχθήκατε ως προς την μετεγκατάσταση τη</w:t>
      </w:r>
      <w:r>
        <w:rPr>
          <w:rFonts w:eastAsia="Times New Roman"/>
          <w:szCs w:val="24"/>
        </w:rPr>
        <w:t xml:space="preserve">ς Ακρινής. </w:t>
      </w:r>
    </w:p>
    <w:p w14:paraId="61F3DA89" w14:textId="77777777" w:rsidR="00B51393" w:rsidRDefault="00BC3639">
      <w:pPr>
        <w:spacing w:line="600" w:lineRule="auto"/>
        <w:ind w:firstLine="720"/>
        <w:contextualSpacing/>
        <w:jc w:val="both"/>
        <w:rPr>
          <w:rFonts w:eastAsia="Times New Roman"/>
          <w:szCs w:val="24"/>
        </w:rPr>
      </w:pPr>
      <w:r>
        <w:rPr>
          <w:rFonts w:eastAsia="Times New Roman"/>
          <w:szCs w:val="24"/>
        </w:rPr>
        <w:t>Ο οικισμός της Ακρινής και ο οικισμός των Αναργύρων, ο ένας στον Νομό Κοζάνης και ο άλλος στον Νομό Φλώρινας, ταλαιπωρούνται εδώ και δεκαετίες από τις δραστηριότητες της ΔΕΗ.</w:t>
      </w:r>
    </w:p>
    <w:p w14:paraId="61F3DA8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Εκτάκτως, από γεγονότα του τελευταίου εξαμήνου ο οικισμός των Αναργύρ</w:t>
      </w:r>
      <w:r>
        <w:rPr>
          <w:rFonts w:eastAsia="Times New Roman" w:cs="Times New Roman"/>
          <w:szCs w:val="24"/>
        </w:rPr>
        <w:t xml:space="preserve">ων επιτάσσεται να </w:t>
      </w:r>
      <w:proofErr w:type="spellStart"/>
      <w:r>
        <w:rPr>
          <w:rFonts w:eastAsia="Times New Roman" w:cs="Times New Roman"/>
          <w:szCs w:val="24"/>
        </w:rPr>
        <w:t>μετεγκατασταθεί</w:t>
      </w:r>
      <w:proofErr w:type="spellEnd"/>
      <w:r>
        <w:rPr>
          <w:rFonts w:eastAsia="Times New Roman" w:cs="Times New Roman"/>
          <w:szCs w:val="24"/>
        </w:rPr>
        <w:t xml:space="preserve">. Όμως, το ίδιο δικαίωμα έχουν και οι κάτοικοι του οικισμού της Ακρινής. Αν απειλείται η ζωή των κατοίκων των Αναργύρων από λόγους </w:t>
      </w:r>
      <w:proofErr w:type="spellStart"/>
      <w:r>
        <w:rPr>
          <w:rFonts w:eastAsia="Times New Roman" w:cs="Times New Roman"/>
          <w:szCs w:val="24"/>
        </w:rPr>
        <w:t>στατικότητας</w:t>
      </w:r>
      <w:proofErr w:type="spellEnd"/>
      <w:r>
        <w:rPr>
          <w:rFonts w:eastAsia="Times New Roman" w:cs="Times New Roman"/>
          <w:szCs w:val="24"/>
        </w:rPr>
        <w:t xml:space="preserve"> του εδάφους, το ίδιο απειλείται και η υγεία και η ζωή των κατοίκων της Ακρινής </w:t>
      </w:r>
      <w:r>
        <w:rPr>
          <w:rFonts w:eastAsia="Times New Roman" w:cs="Times New Roman"/>
          <w:szCs w:val="24"/>
        </w:rPr>
        <w:t xml:space="preserve">από λόγους ρυπάνσεως του περιβάλλοντος. </w:t>
      </w:r>
    </w:p>
    <w:p w14:paraId="61F3DA8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Έχετε επισκεφθεί την περιοχή, γνωρίζετε καλά τα μέρη, οπότε καλώς πράξατε και θέσατε αυτό το χρονοδιάγραμμα για την ολοκλήρωση του σχεδίου από τη ΔΕΗ </w:t>
      </w:r>
      <w:r>
        <w:rPr>
          <w:rFonts w:eastAsia="Times New Roman" w:cs="Times New Roman"/>
          <w:szCs w:val="24"/>
        </w:rPr>
        <w:lastRenderedPageBreak/>
        <w:t>για την εκπόνηση της απαλλοτριώσεως. Ήδη σε προηγούμενο ερώτημά μ</w:t>
      </w:r>
      <w:r>
        <w:rPr>
          <w:rFonts w:eastAsia="Times New Roman" w:cs="Times New Roman"/>
          <w:szCs w:val="24"/>
        </w:rPr>
        <w:t>ου, ο προκάτοχός σας κ. Σκουρλέτης ανέφερε ότι έχει καταθέσει το σχέδιο της μετεγκατάστασης. Οπότε απομένει το σχέδιο της απαλλοτρίωσης, για το οποίο, κύριε Υπουργέ, σας ζητώ με την ίδια θετική στάση που αντιμετωπίσατε το συγκεκριμένο αίτημα και του ομιλού</w:t>
      </w:r>
      <w:r>
        <w:rPr>
          <w:rFonts w:eastAsia="Times New Roman" w:cs="Times New Roman"/>
          <w:szCs w:val="24"/>
        </w:rPr>
        <w:t>ντος αλλά και άλλων συναδέλφων από τη Συμπαράταξη –είμαστε ομόφωνοι όλοι οι Βουλευτές στον Νομό Κοζάνης για το θέμα αυτό- με την ίδια θετική στάση να δεχθείτε και να αντιμετωπίσετε και την έκδοση του προεδρικού διατάγματος αμέσως μετά το εξάμηνο που θα πρέ</w:t>
      </w:r>
      <w:r>
        <w:rPr>
          <w:rFonts w:eastAsia="Times New Roman" w:cs="Times New Roman"/>
          <w:szCs w:val="24"/>
        </w:rPr>
        <w:t xml:space="preserve">πει να καταθέσει η ΔΕΗ αυτό το σχέδιο, ώστε να προχωρήσουν αυτές οι διαδικασίες. </w:t>
      </w:r>
    </w:p>
    <w:p w14:paraId="61F3DA8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Γιατί φοβάμαι το γεγονός ότι η ισχύς του νόμου που ψηφίστηκε το 2011 τελειώνει το 2021. Εκεί μέσα προβλέπονταν να γίνουν όλες αυτές οι διαδικασίες μετεγκατάστασης και απαλλοτ</w:t>
      </w:r>
      <w:r>
        <w:rPr>
          <w:rFonts w:eastAsia="Times New Roman" w:cs="Times New Roman"/>
          <w:szCs w:val="24"/>
        </w:rPr>
        <w:t>ρίωσης των οικισμών αυτών, αλλά φτάσαμε στο 2017 και δεν έχει γίνει σχεδόν τίποτα από όλα αυτά, παρά μόνο αυτά που σας προανέφερα. Και αν χρειάστηκαν έξι χρόνια να γίνουν τα σχέδια της μετεγκατάστασης, πόσα άλλα χρόνια θα χρειαστούν για να γίνουν τα σχέδια</w:t>
      </w:r>
      <w:r>
        <w:rPr>
          <w:rFonts w:eastAsia="Times New Roman" w:cs="Times New Roman"/>
          <w:szCs w:val="24"/>
        </w:rPr>
        <w:t xml:space="preserve"> της απαλλοτρίωσης; Γι’ αυτό καλά κάνατε και βάλατε αυτόν τον χρονικό προσδιορισμό, όπως και εμείς το ζητήσαμε. Δεν ξέρω αν προλάβουμε στο χρονικό διάστημα που απομένει να υλοποιηθούν αυτές οι μετεγκαταστάσεις και των Αναργύρων και της Ακρινής, διότι αν πα</w:t>
      </w:r>
      <w:r>
        <w:rPr>
          <w:rFonts w:eastAsia="Times New Roman" w:cs="Times New Roman"/>
          <w:szCs w:val="24"/>
        </w:rPr>
        <w:t xml:space="preserve">ρέλθει το χρονικό </w:t>
      </w:r>
      <w:r>
        <w:rPr>
          <w:rFonts w:eastAsia="Times New Roman" w:cs="Times New Roman"/>
          <w:szCs w:val="24"/>
        </w:rPr>
        <w:lastRenderedPageBreak/>
        <w:t>διάστημα ισχύος του νόμου του 2011, τότε δεν θα γίνει μετεγκατάσταση. Οπότε χαιρετίζω τη στάση σας και χαίρομαι που ακόμη και στην Ολομέλεια φαίνεται ότι ο Υπουργός ακούει θετικές προτάσεις και τις υιοθετεί.</w:t>
      </w:r>
    </w:p>
    <w:p w14:paraId="61F3DA8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1F3DA8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w:t>
      </w:r>
      <w:r>
        <w:rPr>
          <w:rFonts w:eastAsia="Times New Roman" w:cs="Times New Roman"/>
          <w:b/>
          <w:szCs w:val="24"/>
        </w:rPr>
        <w:t xml:space="preserve">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Κασαπίδη.</w:t>
      </w:r>
    </w:p>
    <w:p w14:paraId="61F3DA8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ήθελα να ενημερώσω το Σώμα ότι υπολείπονται άλλοι δύο Βουλευτές και κλείνει ο κατάλογος των ομιλητών και παράλληλα οι παρεμβάσεις των Κοινοβουλευτικών Εκπροσώπων. Οπότε θα ακολουθήσει ο γύρος τ</w:t>
      </w:r>
      <w:r>
        <w:rPr>
          <w:rFonts w:eastAsia="Times New Roman" w:cs="Times New Roman"/>
          <w:szCs w:val="24"/>
        </w:rPr>
        <w:t>ων δευτερολογιών των εισηγητών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αγορητών και παράκληση του Προεδρείου είναι –γνωρίζουμε ότι προφανώς όλοι θα θέλουν- να δηλώσουν όσοι εκ των εισηγητών επιθυμούν την πρόθεσή τους να δευτερολογήσουν, για να έχουμε και εμείς μία συνολική εικόνα.</w:t>
      </w:r>
    </w:p>
    <w:p w14:paraId="61F3DA9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 xml:space="preserve">ι ο Κοινοβουλευτικός Εκπρόσωπος των Ανεξαρτήτων Ελλήνων κ. Αθανάσιος </w:t>
      </w:r>
      <w:proofErr w:type="spellStart"/>
      <w:r>
        <w:rPr>
          <w:rFonts w:eastAsia="Times New Roman" w:cs="Times New Roman"/>
          <w:szCs w:val="24"/>
        </w:rPr>
        <w:t>Παπαχριστόπουλος</w:t>
      </w:r>
      <w:proofErr w:type="spellEnd"/>
      <w:r>
        <w:rPr>
          <w:rFonts w:eastAsia="Times New Roman" w:cs="Times New Roman"/>
          <w:szCs w:val="24"/>
        </w:rPr>
        <w:t>.</w:t>
      </w:r>
    </w:p>
    <w:p w14:paraId="61F3DA9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61F3DA9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Λέω να προσγειωθούμε λίγο, γιατί με υπομονή ακούω σχόλια –δικαίωμα του καθενός- για το ταξίδι του Πρωθυπουργού στις</w:t>
      </w:r>
      <w:r>
        <w:rPr>
          <w:rFonts w:eastAsia="Times New Roman" w:cs="Times New Roman"/>
          <w:szCs w:val="24"/>
        </w:rPr>
        <w:t xml:space="preserve"> Ηνωμένες Πολιτείες. </w:t>
      </w:r>
    </w:p>
    <w:p w14:paraId="61F3DA9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Θέλω να θυμίσω, για όσους έχουν ασθενική μνήμη, ότι στο έδαφος της Τουρκίας υπάρχουν τρία εκατομμύρια πρόσφυγες ή οικονομικοί μετανάστες. Τρία εκατομμύρια! Ούτε εκατό ούτε διακόσιες χιλιάδες.</w:t>
      </w:r>
    </w:p>
    <w:p w14:paraId="61F3DA9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Αναφέρομαι περισσότερο στον σεβαστό σε μέν</w:t>
      </w:r>
      <w:r>
        <w:rPr>
          <w:rFonts w:eastAsia="Times New Roman" w:cs="Times New Roman"/>
          <w:szCs w:val="24"/>
        </w:rPr>
        <w:t xml:space="preserve">α κ. Δαβάκη. Ο Πάνος Καμμένος πρωτοστάτησε να υπάρχει και το ΝΑΤΟ στο Αιγαίο. Έχει αντίρρηση κανείς που η </w:t>
      </w:r>
      <w:r>
        <w:rPr>
          <w:rFonts w:eastAsia="Times New Roman" w:cs="Times New Roman"/>
          <w:szCs w:val="24"/>
          <w:lang w:val="en-US"/>
        </w:rPr>
        <w:t>F</w:t>
      </w:r>
      <w:r>
        <w:rPr>
          <w:rFonts w:eastAsia="Times New Roman" w:cs="Times New Roman"/>
          <w:szCs w:val="24"/>
          <w:lang w:val="en-US"/>
        </w:rPr>
        <w:t>RONTEX</w:t>
      </w:r>
      <w:r>
        <w:rPr>
          <w:rFonts w:eastAsia="Times New Roman" w:cs="Times New Roman"/>
          <w:szCs w:val="24"/>
        </w:rPr>
        <w:t xml:space="preserve"> αυτή τη στιγμή περιπολεί; Έχει κανείς αντίρρηση που ο Πρόεδρος των Ανεξαρτήτων Ελλήνων έστειλε δέκα εννέα υποθέσεις στον </w:t>
      </w:r>
      <w:r>
        <w:rPr>
          <w:rFonts w:eastAsia="Times New Roman" w:cs="Times New Roman"/>
          <w:szCs w:val="24"/>
        </w:rPr>
        <w:t xml:space="preserve">εισαγγελέα </w:t>
      </w:r>
      <w:r>
        <w:rPr>
          <w:rFonts w:eastAsia="Times New Roman" w:cs="Times New Roman"/>
          <w:szCs w:val="24"/>
        </w:rPr>
        <w:t>και περιμέ</w:t>
      </w:r>
      <w:r>
        <w:rPr>
          <w:rFonts w:eastAsia="Times New Roman" w:cs="Times New Roman"/>
          <w:szCs w:val="24"/>
        </w:rPr>
        <w:t xml:space="preserve">νει ακόμη; Έχει αντίρρηση κανείς που είναι αυτός που έδωσε μία λίστα με πάρα πολλούς δημοσιογράφους που </w:t>
      </w:r>
      <w:proofErr w:type="spellStart"/>
      <w:r>
        <w:rPr>
          <w:rFonts w:eastAsia="Times New Roman" w:cs="Times New Roman"/>
          <w:szCs w:val="24"/>
        </w:rPr>
        <w:t>εσιτίζοντο</w:t>
      </w:r>
      <w:proofErr w:type="spellEnd"/>
      <w:r>
        <w:rPr>
          <w:rFonts w:eastAsia="Times New Roman" w:cs="Times New Roman"/>
          <w:szCs w:val="24"/>
        </w:rPr>
        <w:t xml:space="preserve"> στο «πρυτανείο» του ΚΕΕΛΠΝΟ; Έχει αντίρρηση κανείς που είναι ο πολιτικός που σήκωσε το θέμα των </w:t>
      </w:r>
      <w:r>
        <w:rPr>
          <w:rFonts w:eastAsia="Times New Roman" w:cs="Times New Roman"/>
          <w:szCs w:val="24"/>
          <w:lang w:val="en-US"/>
        </w:rPr>
        <w:t>CDS</w:t>
      </w:r>
      <w:r>
        <w:rPr>
          <w:rFonts w:eastAsia="Times New Roman" w:cs="Times New Roman"/>
          <w:szCs w:val="24"/>
        </w:rPr>
        <w:t>, την περίφημη χρεοκοπία της χώρας, στο Τα</w:t>
      </w:r>
      <w:r>
        <w:rPr>
          <w:rFonts w:eastAsia="Times New Roman" w:cs="Times New Roman"/>
          <w:szCs w:val="24"/>
        </w:rPr>
        <w:t>χυδρομικό Ταμιευτήριο; Πιστεύω πως όχι.</w:t>
      </w:r>
    </w:p>
    <w:p w14:paraId="61F3DA9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Το λέω αυτό, γιατί είναι εύκολο να κάνεις κριτική. Δύσκολο είναι να κάνεις πραγματική πολιτική. Δεν έχει ανάγκη ο Καμμένος από τη δική μου υπεράσπιση, αλλά το θεωρώ χρέος μου, </w:t>
      </w:r>
      <w:r>
        <w:rPr>
          <w:rFonts w:eastAsia="Times New Roman" w:cs="Times New Roman"/>
          <w:szCs w:val="24"/>
        </w:rPr>
        <w:t>καθώς</w:t>
      </w:r>
      <w:r>
        <w:rPr>
          <w:rFonts w:eastAsia="Times New Roman" w:cs="Times New Roman"/>
          <w:szCs w:val="24"/>
        </w:rPr>
        <w:t xml:space="preserve"> αναφέρθηκε σ’ αυτό ο πολύ σεβαστός σε μένα προσωπικά κ. Δαβάκης.</w:t>
      </w:r>
    </w:p>
    <w:p w14:paraId="61F3DA9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Θέλω ακόμη να αναφερθώ σε δύο ειδήσεις που ξεχαστήκαν εδώ μέσα αυτές τις μέρες. </w:t>
      </w:r>
    </w:p>
    <w:p w14:paraId="61F3DA9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επαναλάβω μια είδηση, γιατί άκουσα να λέτε «ονειρεύεστε», «η οικονομία δεν πάει καλά», «όνειρό σας είναι»,</w:t>
      </w:r>
      <w:r>
        <w:rPr>
          <w:rFonts w:eastAsia="Times New Roman" w:cs="Times New Roman"/>
          <w:szCs w:val="24"/>
        </w:rPr>
        <w:t xml:space="preserve"> κάτι τέτοια. Ξέρετε από πότε είχε να βγει η Εθνική Τράπεζα στις αγορές; Ξέρει κάποιος να μου πει; Ας το ψάξει, λοιπόν. Σας λέω, λοιπόν, ότι πριν από πέντε έξι μέρες η Εθνική Τράπεζα και ακολουθούν κι οι άλλες τρεις </w:t>
      </w:r>
      <w:r>
        <w:rPr>
          <w:rFonts w:eastAsia="Times New Roman" w:cs="Times New Roman"/>
          <w:szCs w:val="24"/>
        </w:rPr>
        <w:lastRenderedPageBreak/>
        <w:t>τράπεζες βγήκε για τέσσερις ώρες. Υπολόγ</w:t>
      </w:r>
      <w:r>
        <w:rPr>
          <w:rFonts w:eastAsia="Times New Roman" w:cs="Times New Roman"/>
          <w:szCs w:val="24"/>
        </w:rPr>
        <w:t xml:space="preserve">ιζε επιτόκιο στο 3,1%. Το επιτόκιο κατέβηκε στο 2,6%. Ζητούσε μόνο 500 εκατομμύρια. Της προσφέρθηκαν 2 δισεκατομμύρια. Πήρε 750 εκατομμύρια για τη ρευστότητά της. </w:t>
      </w:r>
    </w:p>
    <w:p w14:paraId="61F3DA9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Ξαναλέω: Ξέρετε από πότε είχε να βγει η Εθνική Τράπεζα; Ρωτήστε, λοιπόν. Είναι όνειρο θερινής </w:t>
      </w:r>
      <w:proofErr w:type="spellStart"/>
      <w:r>
        <w:rPr>
          <w:rFonts w:eastAsia="Times New Roman" w:cs="Times New Roman"/>
          <w:szCs w:val="24"/>
        </w:rPr>
        <w:t>νυχτός</w:t>
      </w:r>
      <w:proofErr w:type="spellEnd"/>
      <w:r>
        <w:rPr>
          <w:rFonts w:eastAsia="Times New Roman" w:cs="Times New Roman"/>
          <w:szCs w:val="24"/>
        </w:rPr>
        <w:t xml:space="preserve"> αυτό; Αυτή η είδηση δεν γράφτηκε πουθενά. Στα ψιλά, στα οικονομικά και τίποτα άλλο. Είναι χειροπιαστή απόδειξη ότι κάτι έχει αλλάξει στην ελληνική πραγματι</w:t>
      </w:r>
      <w:r>
        <w:rPr>
          <w:rFonts w:eastAsia="Times New Roman" w:cs="Times New Roman"/>
          <w:szCs w:val="24"/>
        </w:rPr>
        <w:t xml:space="preserve">κότητα; Εγώ λέω ναι. </w:t>
      </w:r>
    </w:p>
    <w:p w14:paraId="61F3DA9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μια δεύτερη είδηση που, επίσης, αποσιωπήθηκε. Γιατί; Δεν ξέρω. Είναι η δολοφονία μιας Μαλτέζας δημοσιογράφου το απόγευμα της Δευτέρας. Μήπως ξέρετε ποιο σκάνδαλο είχε αναδείξει, που ενέπλεκε τον Πρόεδρο της Μάλτας, δυο </w:t>
      </w:r>
      <w:r>
        <w:rPr>
          <w:rFonts w:eastAsia="Times New Roman" w:cs="Times New Roman"/>
          <w:szCs w:val="24"/>
        </w:rPr>
        <w:t>ανώτατους συμβούλους του και τη γυναίκα του με κάτι διαβατήρια</w:t>
      </w:r>
      <w:r>
        <w:rPr>
          <w:rFonts w:eastAsia="Times New Roman" w:cs="Times New Roman"/>
          <w:szCs w:val="24"/>
        </w:rPr>
        <w:t>,</w:t>
      </w:r>
      <w:r>
        <w:rPr>
          <w:rFonts w:eastAsia="Times New Roman" w:cs="Times New Roman"/>
          <w:szCs w:val="24"/>
        </w:rPr>
        <w:t xml:space="preserve"> που πληρώνονταν από το Αζερμπαϊτζάν; Η Μαλτέζα δημοσιογράφος δολοφονήθηκε. Μήπως οι συνειρμοί σάς θυμίζουν κάτι για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Δεν θέλω να γίνω κακός αυτή τη στιγμή ούτε θέλω να γυρίσω </w:t>
      </w:r>
      <w:r>
        <w:rPr>
          <w:rFonts w:eastAsia="Times New Roman" w:cs="Times New Roman"/>
          <w:szCs w:val="24"/>
        </w:rPr>
        <w:t xml:space="preserve">πίσω στο παρελθόν. Ποια παράταξη αφορά και φίλους ποιου Πρωθυπουργού; Κλείνω. Ούτε αυτή η είδηση ακούστηκε. Αυτά για το όνειρο θερινής νύχτας. </w:t>
      </w:r>
    </w:p>
    <w:p w14:paraId="61F3DA9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Εγώ ξέρω ότι η </w:t>
      </w:r>
      <w:proofErr w:type="spellStart"/>
      <w:r>
        <w:rPr>
          <w:rFonts w:eastAsia="Times New Roman" w:cs="Times New Roman"/>
          <w:szCs w:val="24"/>
        </w:rPr>
        <w:t>Λαγκάρντ</w:t>
      </w:r>
      <w:proofErr w:type="spellEnd"/>
      <w:r>
        <w:rPr>
          <w:rFonts w:eastAsia="Times New Roman" w:cs="Times New Roman"/>
          <w:szCs w:val="24"/>
        </w:rPr>
        <w:t xml:space="preserve"> δεν ζήτησε νέα μέτρα. Ξέρω ότι όλοι θεωρούν δεδομένη την έξοδο της χώρας τον επόμενο Αύγ</w:t>
      </w:r>
      <w:r>
        <w:rPr>
          <w:rFonts w:eastAsia="Times New Roman" w:cs="Times New Roman"/>
          <w:szCs w:val="24"/>
        </w:rPr>
        <w:t xml:space="preserve">ουστο από τα μνημόνια. Κανείς δεν θριαμβολόγησε. </w:t>
      </w:r>
    </w:p>
    <w:p w14:paraId="61F3DA9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Έχω μάθει να μην αφήνω τίποτα. Εγώ προσωπικά</w:t>
      </w:r>
      <w:r>
        <w:rPr>
          <w:rFonts w:eastAsia="Times New Roman" w:cs="Times New Roman"/>
          <w:szCs w:val="24"/>
        </w:rPr>
        <w:t>,</w:t>
      </w:r>
      <w:r>
        <w:rPr>
          <w:rFonts w:eastAsia="Times New Roman" w:cs="Times New Roman"/>
          <w:szCs w:val="24"/>
        </w:rPr>
        <w:t xml:space="preserve"> έχω μιλήσει πάρα πολλές φορές για το ένα τρίτο των Ελλήνων</w:t>
      </w:r>
      <w:r>
        <w:rPr>
          <w:rFonts w:eastAsia="Times New Roman" w:cs="Times New Roman"/>
          <w:szCs w:val="24"/>
        </w:rPr>
        <w:t>,</w:t>
      </w:r>
      <w:r>
        <w:rPr>
          <w:rFonts w:eastAsia="Times New Roman" w:cs="Times New Roman"/>
          <w:szCs w:val="24"/>
        </w:rPr>
        <w:t xml:space="preserve"> που είναι καταδικασμένοι στη φτώχεια. Δεν περιμένω την </w:t>
      </w:r>
      <w:r>
        <w:rPr>
          <w:rFonts w:eastAsia="Times New Roman" w:cs="Times New Roman"/>
          <w:szCs w:val="24"/>
          <w:lang w:val="en-US"/>
        </w:rPr>
        <w:t>Eurostat</w:t>
      </w:r>
      <w:r>
        <w:rPr>
          <w:rFonts w:eastAsia="Times New Roman" w:cs="Times New Roman"/>
          <w:szCs w:val="24"/>
        </w:rPr>
        <w:t>. Το ξέρω. Είναι οι άνθρωποι που αυτο</w:t>
      </w:r>
      <w:r>
        <w:rPr>
          <w:rFonts w:eastAsia="Times New Roman" w:cs="Times New Roman"/>
          <w:szCs w:val="24"/>
        </w:rPr>
        <w:t>κτονούσαν</w:t>
      </w:r>
      <w:r>
        <w:rPr>
          <w:rFonts w:eastAsia="Times New Roman" w:cs="Times New Roman"/>
          <w:szCs w:val="24"/>
        </w:rPr>
        <w:t>,</w:t>
      </w:r>
      <w:r>
        <w:rPr>
          <w:rFonts w:eastAsia="Times New Roman" w:cs="Times New Roman"/>
          <w:szCs w:val="24"/>
        </w:rPr>
        <w:t xml:space="preserve"> που πήγαιναν στους κάδους απορριμμάτων. Αυτό το ένα τρίτο, αυτή η Κυβέρνηση από τότε που μεσολάβησε έχει πέσει πάνω του να το μειώσει και να το βοηθήσει. Κι αυτή είναι η διαφορά μας. Σας ξαναθυμίζω και θα το ξαναδείξω πόσα δισεκατομμύρια βγήκαν </w:t>
      </w:r>
      <w:r>
        <w:rPr>
          <w:rFonts w:eastAsia="Times New Roman" w:cs="Times New Roman"/>
          <w:szCs w:val="24"/>
        </w:rPr>
        <w:t>και που μπήκαν.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στις αρχές του 2015: 800 δισεκατομμύρια. Δουλεύατε</w:t>
      </w:r>
      <w:r>
        <w:rPr>
          <w:rFonts w:eastAsia="Times New Roman" w:cs="Times New Roman"/>
          <w:szCs w:val="24"/>
        </w:rPr>
        <w:t>,</w:t>
      </w:r>
      <w:r>
        <w:rPr>
          <w:rFonts w:eastAsia="Times New Roman" w:cs="Times New Roman"/>
          <w:szCs w:val="24"/>
        </w:rPr>
        <w:t xml:space="preserve"> οι προηγούμενες κυβερνήσεις</w:t>
      </w:r>
      <w:r>
        <w:rPr>
          <w:rFonts w:eastAsia="Times New Roman" w:cs="Times New Roman"/>
          <w:szCs w:val="24"/>
        </w:rPr>
        <w:t>,</w:t>
      </w:r>
      <w:r>
        <w:rPr>
          <w:rFonts w:eastAsia="Times New Roman" w:cs="Times New Roman"/>
          <w:szCs w:val="24"/>
        </w:rPr>
        <w:t xml:space="preserve"> για διακόσιες οικογένειες. Αυτή είναι η ιστορία. </w:t>
      </w:r>
    </w:p>
    <w:p w14:paraId="61F3DA9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Πρέπει να σας τα πει ο Υπουργός</w:t>
      </w:r>
      <w:r>
        <w:rPr>
          <w:rFonts w:eastAsia="Times New Roman" w:cs="Times New Roman"/>
          <w:szCs w:val="24"/>
        </w:rPr>
        <w:t xml:space="preserve"> </w:t>
      </w:r>
      <w:r>
        <w:rPr>
          <w:rFonts w:eastAsia="Times New Roman" w:cs="Times New Roman"/>
          <w:szCs w:val="24"/>
        </w:rPr>
        <w:t>κ. Σταθάκης, ότι παραλάβαμε μια χώρα</w:t>
      </w:r>
      <w:r>
        <w:rPr>
          <w:rFonts w:eastAsia="Times New Roman" w:cs="Times New Roman"/>
          <w:szCs w:val="24"/>
        </w:rPr>
        <w:t>,</w:t>
      </w:r>
      <w:r>
        <w:rPr>
          <w:rFonts w:eastAsia="Times New Roman" w:cs="Times New Roman"/>
          <w:szCs w:val="24"/>
        </w:rPr>
        <w:t xml:space="preserve"> όπου όλοι οι Έλληνες είχαν χ</w:t>
      </w:r>
      <w:r>
        <w:rPr>
          <w:rFonts w:eastAsia="Times New Roman" w:cs="Times New Roman"/>
          <w:szCs w:val="24"/>
        </w:rPr>
        <w:t>άσει το ένα τέταρτο της περιουσίας τους; Μήπως δεν θυμάστε τα νούμερα; Ότι από το 120% το ΑΕΠ έφτασε στο 180%; Την ανεργία στο 27%; Δυσάρεστα, αλλά πρέπει να τα λέω. Και τα 325 δισεκατομμύρια που φορτωθήκαμε; Χρεωκοπημένη χώρα παραλάβαμε. Αυτά για την ιστο</w:t>
      </w:r>
      <w:r>
        <w:rPr>
          <w:rFonts w:eastAsia="Times New Roman" w:cs="Times New Roman"/>
          <w:szCs w:val="24"/>
        </w:rPr>
        <w:t>ρία.</w:t>
      </w:r>
    </w:p>
    <w:p w14:paraId="61F3DA9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σημερινά. Στο νομοσχέδιο. Μέσα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w:t>
      </w:r>
      <w:r>
        <w:rPr>
          <w:rFonts w:eastAsia="Times New Roman" w:cs="Times New Roman"/>
          <w:szCs w:val="24"/>
        </w:rPr>
        <w:t xml:space="preserve"> με περισσή άνεση</w:t>
      </w:r>
      <w:r>
        <w:rPr>
          <w:rFonts w:eastAsia="Times New Roman" w:cs="Times New Roman"/>
          <w:szCs w:val="24"/>
        </w:rPr>
        <w:t>,</w:t>
      </w:r>
      <w:r>
        <w:rPr>
          <w:rFonts w:eastAsia="Times New Roman" w:cs="Times New Roman"/>
          <w:szCs w:val="24"/>
        </w:rPr>
        <w:t xml:space="preserve"> η Νέα Δημοκρατία λέει «είναι περιττό, τα είχαμε κάνει όλα. Τι το φέρνετε το νομοσχέδιο;». Κατ’ αρχάς, να χαιρετίσω του χαμηλούς τόνους στο νομοσχέδιο. Η δε Δημοκρατική Συμπ</w:t>
      </w:r>
      <w:r>
        <w:rPr>
          <w:rFonts w:eastAsia="Times New Roman" w:cs="Times New Roman"/>
          <w:szCs w:val="24"/>
        </w:rPr>
        <w:t xml:space="preserve">αράταξη με φοβερή άνεση κι αυτή λέει «εμείς έχουμε ήδη νομοθετήσει. Πάνω στους δικούς μας νόμους δουλεύετε». Ναι; </w:t>
      </w:r>
    </w:p>
    <w:p w14:paraId="61F3DA9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 να δούμε ποια είναι η πραγματικότητα. Μοναδική χώρα στην Ευρωπαϊκή Ένωση που δεν είχε Κτηματολόγιο. Αυτά κάνατε; Έπρεπε να έρθει αυτή η Κ</w:t>
      </w:r>
      <w:r>
        <w:rPr>
          <w:rFonts w:eastAsia="Times New Roman" w:cs="Times New Roman"/>
          <w:szCs w:val="24"/>
        </w:rPr>
        <w:t xml:space="preserve">υβέρνηση </w:t>
      </w:r>
      <w:r>
        <w:rPr>
          <w:rFonts w:eastAsia="Times New Roman" w:cs="Times New Roman"/>
          <w:szCs w:val="24"/>
        </w:rPr>
        <w:lastRenderedPageBreak/>
        <w:t>για να μπουν οι δασικοί χάρτες; Έπρεπε να έρθει αυτή Κυβέρνηση</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μετά από πολλά χρόνια, για να δούμε αν χρειαζόταν κάτι. </w:t>
      </w:r>
    </w:p>
    <w:p w14:paraId="61F3DA9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Κατ’ αρχάς, κανείς δεν θριαμβολογεί, κανείς δεν λέει ότι με ένα νομοσχέδιο θα λυθούν τα προβλήματα στο θέμα πο</w:t>
      </w:r>
      <w:r>
        <w:rPr>
          <w:rFonts w:eastAsia="Times New Roman" w:cs="Times New Roman"/>
          <w:szCs w:val="24"/>
        </w:rPr>
        <w:t>υ αφορά στο νομοσχέδιο. Για όνομα του Θεού. Είναι ένα δύσκολο κομμάτι. Κι εδώ δεν ευλογ</w:t>
      </w:r>
      <w:r>
        <w:rPr>
          <w:rFonts w:eastAsia="Times New Roman" w:cs="Times New Roman"/>
          <w:szCs w:val="24"/>
        </w:rPr>
        <w:t>ώ</w:t>
      </w:r>
      <w:r>
        <w:rPr>
          <w:rFonts w:eastAsia="Times New Roman" w:cs="Times New Roman"/>
          <w:szCs w:val="24"/>
        </w:rPr>
        <w:t xml:space="preserve"> τα γένια μου. Τα μεγαλύτερα εκτροφεία διαφθοράς ήταν τα φακελάκια στα νοσοκομεία, πολεοδομίες, εφορίες. Δεν θέλω να γίνω κακός. Θα λυθούν με τη μία; Όχι. Θα μπει μια τ</w:t>
      </w:r>
      <w:r>
        <w:rPr>
          <w:rFonts w:eastAsia="Times New Roman" w:cs="Times New Roman"/>
          <w:szCs w:val="24"/>
        </w:rPr>
        <w:t xml:space="preserve">άξη, όμως. </w:t>
      </w:r>
    </w:p>
    <w:p w14:paraId="61F3DAA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Να πω κάτι; Αυτό που είχαμε ποιο είναι; Φτάσαμε να χτίζουν μέχρι το κύμα. Η αυθαίρετη δόμηση μεσουράνησε τις τελευταίες τρεις-τέσσερις δεκαετίες. Μέσα στα δάση βλέπαμε αυθαίρετα από το πρωί ως το βράδυ. Και δεν κουνιόταν φύλλο. </w:t>
      </w:r>
      <w:proofErr w:type="spellStart"/>
      <w:r>
        <w:rPr>
          <w:rFonts w:eastAsia="Times New Roman" w:cs="Times New Roman"/>
          <w:szCs w:val="24"/>
        </w:rPr>
        <w:t>Δωσ</w:t>
      </w:r>
      <w:proofErr w:type="spellEnd"/>
      <w:r>
        <w:rPr>
          <w:rFonts w:eastAsia="Times New Roman" w:cs="Times New Roman"/>
          <w:szCs w:val="24"/>
        </w:rPr>
        <w:t>’ του και τρο</w:t>
      </w:r>
      <w:r>
        <w:rPr>
          <w:rFonts w:eastAsia="Times New Roman" w:cs="Times New Roman"/>
          <w:szCs w:val="24"/>
        </w:rPr>
        <w:t xml:space="preserve">ποποιήσεις και πάει λέγοντας. Δεν έπρεπε να γίνει κάτι γι’ αυτά; </w:t>
      </w:r>
    </w:p>
    <w:p w14:paraId="61F3DAA1" w14:textId="77777777" w:rsidR="00B51393" w:rsidRDefault="00BC3639">
      <w:pPr>
        <w:spacing w:line="600" w:lineRule="auto"/>
        <w:ind w:firstLine="720"/>
        <w:contextualSpacing/>
        <w:jc w:val="both"/>
        <w:rPr>
          <w:rFonts w:eastAsia="Times New Roman"/>
          <w:szCs w:val="24"/>
        </w:rPr>
      </w:pPr>
      <w:r>
        <w:rPr>
          <w:rFonts w:eastAsia="Times New Roman"/>
          <w:szCs w:val="24"/>
        </w:rPr>
        <w:t>Εγώ θέλω</w:t>
      </w:r>
      <w:r>
        <w:rPr>
          <w:rFonts w:eastAsia="Times New Roman"/>
          <w:szCs w:val="24"/>
        </w:rPr>
        <w:t>,</w:t>
      </w:r>
      <w:r>
        <w:rPr>
          <w:rFonts w:eastAsia="Times New Roman"/>
          <w:szCs w:val="24"/>
        </w:rPr>
        <w:t xml:space="preserve"> με απλά λόγια</w:t>
      </w:r>
      <w:r>
        <w:rPr>
          <w:rFonts w:eastAsia="Times New Roman"/>
          <w:szCs w:val="24"/>
        </w:rPr>
        <w:t>,</w:t>
      </w:r>
      <w:r>
        <w:rPr>
          <w:rFonts w:eastAsia="Times New Roman"/>
          <w:szCs w:val="24"/>
        </w:rPr>
        <w:t xml:space="preserve"> να πω τα εξής: Είναι κακό που οι δασικοί χάρτες τώρα πρόσφατα τελειώσανε και μάλιστα ζητάνε ακόμα παράταση; Έχει πάρει βέβαια πολλές παρατάσεις. Είναι κακό που το </w:t>
      </w:r>
      <w:r>
        <w:rPr>
          <w:rFonts w:eastAsia="Times New Roman"/>
          <w:szCs w:val="24"/>
        </w:rPr>
        <w:t xml:space="preserve">Κτηματολόγιο </w:t>
      </w:r>
      <w:r>
        <w:rPr>
          <w:rFonts w:eastAsia="Times New Roman"/>
          <w:szCs w:val="24"/>
        </w:rPr>
        <w:t xml:space="preserve">δρομολογείται; Είναι κακό; Γιατί εγώ ξέρω στο Ξυλόκαστρο ότι ο δήμαρχος ξέρει ποιος δρόμος πρέπει να ανοίξει, πού πρέπει να γίνει πολεοδόμηση, μεταφέρεται δηλαδή στους δήμους όλη αυτή η ιστορία και από το 100% της επικράτειας της χώρας. Είναι </w:t>
      </w:r>
      <w:r>
        <w:rPr>
          <w:rFonts w:eastAsia="Times New Roman"/>
          <w:szCs w:val="24"/>
        </w:rPr>
        <w:t xml:space="preserve">λάθος αυτά τα πράγματα; </w:t>
      </w:r>
    </w:p>
    <w:p w14:paraId="61F3DAA2" w14:textId="77777777" w:rsidR="00B51393" w:rsidRDefault="00BC3639">
      <w:pPr>
        <w:spacing w:line="600" w:lineRule="auto"/>
        <w:ind w:firstLine="720"/>
        <w:contextualSpacing/>
        <w:jc w:val="both"/>
        <w:rPr>
          <w:rFonts w:eastAsia="Times New Roman"/>
          <w:szCs w:val="24"/>
        </w:rPr>
      </w:pPr>
      <w:r>
        <w:rPr>
          <w:rFonts w:eastAsia="Times New Roman"/>
          <w:szCs w:val="24"/>
        </w:rPr>
        <w:t>Και κάτι άλλο. Για πρώτη φορά</w:t>
      </w:r>
      <w:r>
        <w:rPr>
          <w:rFonts w:eastAsia="Times New Roman"/>
          <w:szCs w:val="24"/>
        </w:rPr>
        <w:t>,</w:t>
      </w:r>
      <w:r>
        <w:rPr>
          <w:rFonts w:eastAsia="Times New Roman"/>
          <w:szCs w:val="24"/>
        </w:rPr>
        <w:t xml:space="preserve"> γίνεται διαχωρισμός της διαδικασίας </w:t>
      </w:r>
      <w:proofErr w:type="spellStart"/>
      <w:r>
        <w:rPr>
          <w:rFonts w:eastAsia="Times New Roman"/>
          <w:szCs w:val="24"/>
        </w:rPr>
        <w:t>αδειοδότησης</w:t>
      </w:r>
      <w:proofErr w:type="spellEnd"/>
      <w:r>
        <w:rPr>
          <w:rFonts w:eastAsia="Times New Roman"/>
          <w:szCs w:val="24"/>
        </w:rPr>
        <w:t xml:space="preserve"> από τον έλεγχο. Χρονοβόρες διαδικασίες απλουστεύονται. Λύνεται οριστικά </w:t>
      </w:r>
      <w:r>
        <w:rPr>
          <w:rFonts w:eastAsia="Times New Roman"/>
          <w:szCs w:val="24"/>
        </w:rPr>
        <w:lastRenderedPageBreak/>
        <w:t>το πρόβλημα; Όχι. Είναι όμως ένα βήμα θετικό. Είναι πολύ θετικό να φύγει από τη</w:t>
      </w:r>
      <w:r>
        <w:rPr>
          <w:rFonts w:eastAsia="Times New Roman"/>
          <w:szCs w:val="24"/>
        </w:rPr>
        <w:t xml:space="preserve"> γραφειοκρατία η </w:t>
      </w:r>
      <w:proofErr w:type="spellStart"/>
      <w:r>
        <w:rPr>
          <w:rFonts w:eastAsia="Times New Roman"/>
          <w:szCs w:val="24"/>
        </w:rPr>
        <w:t>αδειοδότηση</w:t>
      </w:r>
      <w:proofErr w:type="spellEnd"/>
      <w:r>
        <w:rPr>
          <w:rFonts w:eastAsia="Times New Roman"/>
          <w:szCs w:val="24"/>
        </w:rPr>
        <w:t xml:space="preserve">, να προχωράει και ταυτόχρονα να γίνεται και ο έλεγχος. </w:t>
      </w:r>
    </w:p>
    <w:p w14:paraId="61F3DAA3" w14:textId="77777777" w:rsidR="00B51393" w:rsidRDefault="00BC3639">
      <w:pPr>
        <w:spacing w:line="600" w:lineRule="auto"/>
        <w:ind w:firstLine="720"/>
        <w:contextualSpacing/>
        <w:jc w:val="both"/>
        <w:rPr>
          <w:rFonts w:eastAsia="Times New Roman"/>
          <w:szCs w:val="24"/>
        </w:rPr>
      </w:pPr>
      <w:r>
        <w:rPr>
          <w:rFonts w:eastAsia="Times New Roman"/>
          <w:szCs w:val="24"/>
        </w:rPr>
        <w:t>Τα παρατηρήτρια τα είχατε ακούσει; Σε όλες τις χώρες της Ευρωπαϊκής Ένωσης υπάρχουν. Τι έγινε; Τι κάνατε; Τίποτα. Είναι πολύ σημαντική καινοτομία για μένα, η οποία θα δώσε</w:t>
      </w:r>
      <w:r>
        <w:rPr>
          <w:rFonts w:eastAsia="Times New Roman"/>
          <w:szCs w:val="24"/>
        </w:rPr>
        <w:t xml:space="preserve">ι άλλη πνοή. Και πού πάνε τα παρατηρητήρια; Σε περιφερειακό επίπεδο. Εκεί πονάει το πράγμα. Εγώ δεν ξέρω </w:t>
      </w:r>
      <w:r>
        <w:rPr>
          <w:rFonts w:eastAsia="Times New Roman"/>
          <w:szCs w:val="24"/>
        </w:rPr>
        <w:t>ως</w:t>
      </w:r>
      <w:r>
        <w:rPr>
          <w:rFonts w:eastAsia="Times New Roman"/>
          <w:szCs w:val="24"/>
        </w:rPr>
        <w:t xml:space="preserve"> Υπουργός από την Αθήνα τι γίνεται στα Γρεβενά ή τι γίνεται στην Καλαμάτα. Ο δήμαρχος όμως ξέρει. Και το πιο σημαντικό είναι που ξέρει ότι υπάρχουν α</w:t>
      </w:r>
      <w:r>
        <w:rPr>
          <w:rFonts w:eastAsia="Times New Roman"/>
          <w:szCs w:val="24"/>
        </w:rPr>
        <w:t>ντιδράσεις, γιατί κάποιοι θα πρέπει να πληρώσουν.</w:t>
      </w:r>
    </w:p>
    <w:p w14:paraId="61F3DAA4" w14:textId="77777777" w:rsidR="00B51393" w:rsidRDefault="00BC3639">
      <w:pPr>
        <w:spacing w:line="600" w:lineRule="auto"/>
        <w:ind w:firstLine="720"/>
        <w:contextualSpacing/>
        <w:jc w:val="both"/>
        <w:rPr>
          <w:rFonts w:eastAsia="Times New Roman"/>
          <w:szCs w:val="24"/>
        </w:rPr>
      </w:pPr>
      <w:r>
        <w:rPr>
          <w:rFonts w:eastAsia="Times New Roman"/>
          <w:szCs w:val="24"/>
        </w:rPr>
        <w:t>Ηλεκτρονική ταυτότητα κτηρίου. Δεν το κάνατε εσείς, βρε παιδιά. Είχαν γίνει κάτι νόμοι κ.λπ. και το πηγαίναμε πίσω και πίσω, όπως γινόταν με τις ταμειακές μηχανές, όπως γινόταν με το πλαστικό χρήμα, όπως γι</w:t>
      </w:r>
      <w:r>
        <w:rPr>
          <w:rFonts w:eastAsia="Times New Roman"/>
          <w:szCs w:val="24"/>
        </w:rPr>
        <w:t xml:space="preserve">νόταν με την υπηρεσία μιας στάσης, όπως γινόταν με την ηλεκτρονική υπογραφή. Γιατί; Κατάκτηση δεκαετιών σε όλες τις χώρες της Ευρωπαϊκής Ένωσης. </w:t>
      </w:r>
    </w:p>
    <w:p w14:paraId="61F3DAA5" w14:textId="77777777" w:rsidR="00B51393" w:rsidRDefault="00BC3639">
      <w:pPr>
        <w:spacing w:line="600" w:lineRule="auto"/>
        <w:ind w:firstLine="720"/>
        <w:contextualSpacing/>
        <w:jc w:val="both"/>
        <w:rPr>
          <w:rFonts w:eastAsia="Times New Roman"/>
          <w:szCs w:val="24"/>
        </w:rPr>
      </w:pPr>
      <w:r>
        <w:rPr>
          <w:rFonts w:eastAsia="Times New Roman"/>
          <w:szCs w:val="24"/>
        </w:rPr>
        <w:t>Είναι πάρα πολύ σημαντικό και δεν αφορά μόνο τα καινούργια κτήρια. Αφορά και δημόσιους χώρους, μεγάλα κτήρια ή</w:t>
      </w:r>
      <w:r>
        <w:rPr>
          <w:rFonts w:eastAsia="Times New Roman"/>
          <w:szCs w:val="24"/>
        </w:rPr>
        <w:t xml:space="preserve"> χώρους συνάθροισης κοινού και σταδιακά ενσωματώνεται όλο το κτηριακό απόθεμα της χώρας στο στάδιο της μεταβίβασης</w:t>
      </w:r>
      <w:r>
        <w:rPr>
          <w:rFonts w:eastAsia="Times New Roman"/>
          <w:szCs w:val="24"/>
        </w:rPr>
        <w:t xml:space="preserve">, </w:t>
      </w:r>
      <w:r>
        <w:rPr>
          <w:rFonts w:eastAsia="Times New Roman"/>
          <w:szCs w:val="24"/>
        </w:rPr>
        <w:t>χωρίς επιβάρυνση των περισσότερων νοικοκυριών. Τι θέλω να πω; Η αυθαίρετη δόμηση θα σταματήσει; Εγώ πιστεύω ότι θα περιοριστεί. Το φράξιμο π</w:t>
      </w:r>
      <w:r>
        <w:rPr>
          <w:rFonts w:eastAsia="Times New Roman"/>
          <w:szCs w:val="24"/>
        </w:rPr>
        <w:t xml:space="preserve">ου έγινε, η φραγή, τον Ιούλιο του 2011 είναι πολύ σημαντικό αν δείτε ποια είναι η νομοθεσία που </w:t>
      </w:r>
      <w:r>
        <w:rPr>
          <w:rFonts w:eastAsia="Times New Roman"/>
          <w:szCs w:val="24"/>
        </w:rPr>
        <w:lastRenderedPageBreak/>
        <w:t>καθιερώνει. Θα το σκεφτεί πολύ κάποιος να προστατεύσει ένα αυθαίρετο που έγινε μετά το 2011. Θα το σκεφτεί πάρα πολύ, σε αντίθεση με όσα έχουν γίνει πριν από το</w:t>
      </w:r>
      <w:r>
        <w:rPr>
          <w:rFonts w:eastAsia="Times New Roman"/>
          <w:szCs w:val="24"/>
        </w:rPr>
        <w:t xml:space="preserve"> 2011. Δεν είναι κακό. Πολλοί λένε ότι γίνεται για λόγους ψηφοθηρικούς κ.λπ.</w:t>
      </w:r>
      <w:r>
        <w:rPr>
          <w:rFonts w:eastAsia="Times New Roman"/>
          <w:szCs w:val="24"/>
        </w:rPr>
        <w:t>.</w:t>
      </w:r>
      <w:r>
        <w:rPr>
          <w:rFonts w:eastAsia="Times New Roman"/>
          <w:szCs w:val="24"/>
        </w:rPr>
        <w:t xml:space="preserve"> Όχι. Έτσι έπρεπε να γίνει. Διευκολύνει κοινωνικές ομάδες</w:t>
      </w:r>
      <w:r>
        <w:rPr>
          <w:rFonts w:eastAsia="Times New Roman"/>
          <w:szCs w:val="24"/>
        </w:rPr>
        <w:t>,</w:t>
      </w:r>
      <w:r>
        <w:rPr>
          <w:rFonts w:eastAsia="Times New Roman"/>
          <w:szCs w:val="24"/>
        </w:rPr>
        <w:t xml:space="preserve"> που δεν έχουν, δίνει τη δυνατότητα για περισσότερες δόσεις, εντάσσει κάποιους με ωραίο και νόμιμο τρόπο. Διότι, όταν εγώ</w:t>
      </w:r>
      <w:r>
        <w:rPr>
          <w:rFonts w:eastAsia="Times New Roman"/>
          <w:szCs w:val="24"/>
        </w:rPr>
        <w:t xml:space="preserve"> ας πούμε ταξίδευα στη Γερμανία, στην Κοπεγχάγη, στο Άμστερνταμ, μου έκανε εντύπωση να βλέπω απίστευτα κτήρια. Και λέω: Τι έγινε εδώ; Αυτές οι επιλογές έχουν γίνει εδώ και τριάντα χρόνια. Σε μας έρχονται λίγο αργά. </w:t>
      </w:r>
    </w:p>
    <w:p w14:paraId="61F3DAA6"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Άκουσα τον συνάδελφο, τον Νίκο </w:t>
      </w:r>
      <w:proofErr w:type="spellStart"/>
      <w:r>
        <w:rPr>
          <w:rFonts w:eastAsia="Times New Roman"/>
          <w:szCs w:val="24"/>
        </w:rPr>
        <w:t>Ξυδάκη</w:t>
      </w:r>
      <w:proofErr w:type="spellEnd"/>
      <w:r>
        <w:rPr>
          <w:rFonts w:eastAsia="Times New Roman"/>
          <w:szCs w:val="24"/>
        </w:rPr>
        <w:t>, π</w:t>
      </w:r>
      <w:r>
        <w:rPr>
          <w:rFonts w:eastAsia="Times New Roman"/>
          <w:szCs w:val="24"/>
        </w:rPr>
        <w:t xml:space="preserve">ου μίλησε για τη Μύκονο κι έχει λίγο δίκιο. Από την άλλη, και η Σαντορίνη και η Μύκονος και η παλιά πόλη της Ρόδου είναι χειροπιαστά παραδείγματα. Όπου δεν προσβάλλεις την εικόνα και σέβεσαι κάποιους κανόνες, βλέπουμε τι ανάπτυξη δίνουν αυτές οι χώρες, με </w:t>
      </w:r>
      <w:r>
        <w:rPr>
          <w:rFonts w:eastAsia="Times New Roman"/>
          <w:szCs w:val="24"/>
        </w:rPr>
        <w:t xml:space="preserve">τις επιφυλάξεις που είπε ο Νίκος ο </w:t>
      </w:r>
      <w:proofErr w:type="spellStart"/>
      <w:r>
        <w:rPr>
          <w:rFonts w:eastAsia="Times New Roman"/>
          <w:szCs w:val="24"/>
        </w:rPr>
        <w:t>Ξυδάκης</w:t>
      </w:r>
      <w:proofErr w:type="spellEnd"/>
      <w:r>
        <w:rPr>
          <w:rFonts w:eastAsia="Times New Roman"/>
          <w:szCs w:val="24"/>
        </w:rPr>
        <w:t xml:space="preserve">, σωστά και που θα πρέπει να τις δούμε. </w:t>
      </w:r>
    </w:p>
    <w:p w14:paraId="61F3DAA7" w14:textId="77777777" w:rsidR="00B51393" w:rsidRDefault="00BC3639">
      <w:pPr>
        <w:spacing w:line="600" w:lineRule="auto"/>
        <w:ind w:firstLine="720"/>
        <w:contextualSpacing/>
        <w:jc w:val="both"/>
        <w:rPr>
          <w:rFonts w:eastAsia="Times New Roman"/>
          <w:szCs w:val="24"/>
        </w:rPr>
      </w:pPr>
      <w:r>
        <w:rPr>
          <w:rFonts w:eastAsia="Times New Roman"/>
          <w:szCs w:val="24"/>
        </w:rPr>
        <w:t>Πίστευα και πιστεύω</w:t>
      </w:r>
      <w:r>
        <w:rPr>
          <w:rFonts w:eastAsia="Times New Roman"/>
          <w:szCs w:val="24"/>
        </w:rPr>
        <w:t xml:space="preserve"> -</w:t>
      </w:r>
      <w:r>
        <w:rPr>
          <w:rFonts w:eastAsia="Times New Roman"/>
          <w:szCs w:val="24"/>
        </w:rPr>
        <w:t>και το ξέρετε πολύ καλά- ότι η οικοδομή αυτήν τη στιγμή πάσχει. Μετά την οικονομική κρίση, τώρα, σιγά σιγά αρχίζει και ανεβαίνει δειλά – δειλά. Εγώ πιστ</w:t>
      </w:r>
      <w:r>
        <w:rPr>
          <w:rFonts w:eastAsia="Times New Roman"/>
          <w:szCs w:val="24"/>
        </w:rPr>
        <w:t xml:space="preserve">εύω ότι αυτό το νομοσχέδιο δίνει πνοή στην ανάπτυξη, απελευθερώνει δυνάμεις. Η οικοδομή πρέπει να επανέλθει με νόμιμο τρόπο. </w:t>
      </w:r>
    </w:p>
    <w:p w14:paraId="61F3DAA8" w14:textId="77777777" w:rsidR="00B51393" w:rsidRDefault="00BC3639">
      <w:pPr>
        <w:spacing w:line="600" w:lineRule="auto"/>
        <w:ind w:firstLine="720"/>
        <w:contextualSpacing/>
        <w:jc w:val="both"/>
        <w:rPr>
          <w:rFonts w:eastAsia="Times New Roman"/>
          <w:szCs w:val="24"/>
        </w:rPr>
      </w:pPr>
      <w:r>
        <w:rPr>
          <w:rFonts w:eastAsia="Times New Roman"/>
          <w:szCs w:val="24"/>
        </w:rPr>
        <w:t>Και θα ήθελα, τελειώνοντας, να κάνω μια παράκληση</w:t>
      </w:r>
      <w:r>
        <w:rPr>
          <w:rFonts w:eastAsia="Times New Roman"/>
          <w:szCs w:val="24"/>
        </w:rPr>
        <w:t>,</w:t>
      </w:r>
      <w:r>
        <w:rPr>
          <w:rFonts w:eastAsia="Times New Roman"/>
          <w:szCs w:val="24"/>
        </w:rPr>
        <w:t xml:space="preserve"> επειδή ξέρω ότι είναι πάρα πολλά μαγαζιά, κύριε Υπουργέ, με τα </w:t>
      </w:r>
      <w:proofErr w:type="spellStart"/>
      <w:r>
        <w:rPr>
          <w:rFonts w:eastAsia="Times New Roman"/>
          <w:szCs w:val="24"/>
        </w:rPr>
        <w:t>τραπεζοκαθίσματα</w:t>
      </w:r>
      <w:proofErr w:type="spellEnd"/>
      <w:r>
        <w:rPr>
          <w:rFonts w:eastAsia="Times New Roman"/>
          <w:szCs w:val="24"/>
        </w:rPr>
        <w:t xml:space="preserve">, θέλω να το ξαναδείτε το θέμα αυτό για τα δύο χρόνια παράταση. Αφορά πολλούς. Ο Ηλίας Καματερός δεν </w:t>
      </w:r>
      <w:r>
        <w:rPr>
          <w:rFonts w:eastAsia="Times New Roman"/>
          <w:szCs w:val="24"/>
        </w:rPr>
        <w:lastRenderedPageBreak/>
        <w:t>είναι ο μόνος Βουλευτής που έχει αυτήν την άποψη. Την έχουμε πάρα πολλοί και σας το ζητάω σαν χάρη</w:t>
      </w:r>
      <w:r>
        <w:rPr>
          <w:rFonts w:eastAsia="Times New Roman"/>
          <w:szCs w:val="24"/>
        </w:rPr>
        <w:t>,</w:t>
      </w:r>
      <w:r>
        <w:rPr>
          <w:rFonts w:eastAsia="Times New Roman"/>
          <w:szCs w:val="24"/>
        </w:rPr>
        <w:t xml:space="preserve"> να ξαναδείτε το θέμα των </w:t>
      </w:r>
      <w:proofErr w:type="spellStart"/>
      <w:r>
        <w:rPr>
          <w:rFonts w:eastAsia="Times New Roman"/>
          <w:szCs w:val="24"/>
        </w:rPr>
        <w:t>τραπεζοκαθισμάτων</w:t>
      </w:r>
      <w:proofErr w:type="spellEnd"/>
      <w:r>
        <w:rPr>
          <w:rFonts w:eastAsia="Times New Roman"/>
          <w:szCs w:val="24"/>
        </w:rPr>
        <w:t>, γιατί αφορά</w:t>
      </w:r>
      <w:r>
        <w:rPr>
          <w:rFonts w:eastAsia="Times New Roman"/>
          <w:szCs w:val="24"/>
        </w:rPr>
        <w:t xml:space="preserve"> πάρα πολλά μαγαζιά. </w:t>
      </w:r>
    </w:p>
    <w:p w14:paraId="61F3DAA9" w14:textId="77777777" w:rsidR="00B51393" w:rsidRDefault="00BC3639">
      <w:pPr>
        <w:spacing w:line="600" w:lineRule="auto"/>
        <w:ind w:firstLine="720"/>
        <w:contextualSpacing/>
        <w:jc w:val="both"/>
        <w:rPr>
          <w:rFonts w:eastAsia="Times New Roman"/>
          <w:szCs w:val="24"/>
        </w:rPr>
      </w:pPr>
      <w:r>
        <w:rPr>
          <w:rFonts w:eastAsia="Times New Roman"/>
          <w:szCs w:val="24"/>
        </w:rPr>
        <w:t>Ευχαριστώ πολύ.</w:t>
      </w:r>
    </w:p>
    <w:p w14:paraId="61F3DAAA" w14:textId="77777777" w:rsidR="00B51393" w:rsidRDefault="00BC3639">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61F3DAAB" w14:textId="77777777" w:rsidR="00B51393" w:rsidRDefault="00BC3639">
      <w:pPr>
        <w:spacing w:line="600" w:lineRule="auto"/>
        <w:ind w:firstLine="720"/>
        <w:contextualSpacing/>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w:t>
      </w:r>
      <w:r>
        <w:rPr>
          <w:rFonts w:eastAsia="Times New Roman" w:cs="Times New Roman"/>
        </w:rPr>
        <w:t>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δύο εκπαιδευτικοί συνοδοί τους από το Γυμνάσ</w:t>
      </w:r>
      <w:r>
        <w:rPr>
          <w:rFonts w:eastAsia="Times New Roman" w:cs="Times New Roman"/>
        </w:rPr>
        <w:t xml:space="preserve">ιο Μεγαλόπολης Αρκαδίας. </w:t>
      </w:r>
    </w:p>
    <w:p w14:paraId="61F3DAAC" w14:textId="77777777" w:rsidR="00B51393" w:rsidRDefault="00BC3639">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61F3DAAD" w14:textId="77777777" w:rsidR="00B51393" w:rsidRDefault="00BC3639">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61F3DAAE" w14:textId="77777777" w:rsidR="00B51393" w:rsidRDefault="00BC3639">
      <w:pPr>
        <w:spacing w:line="600" w:lineRule="auto"/>
        <w:ind w:left="360" w:firstLine="360"/>
        <w:contextualSpacing/>
        <w:jc w:val="both"/>
        <w:rPr>
          <w:rFonts w:eastAsia="Times New Roman" w:cs="Times New Roman"/>
        </w:rPr>
      </w:pPr>
      <w:r>
        <w:rPr>
          <w:rFonts w:eastAsia="Times New Roman" w:cs="Times New Roman"/>
        </w:rPr>
        <w:t>Τον λόγο έχει ο Κοινοβουλευτικός Εκπρόσωπος της Ένωσης Κεντρώων κ. Μεγαλομύστακας.</w:t>
      </w:r>
    </w:p>
    <w:p w14:paraId="61F3DAAF"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b/>
        </w:rPr>
        <w:t xml:space="preserve">ΑΝΑΣΤΑΣΙΟΣ ΜΕΓΑΛΟΜΥΣΤΑΚΑΣ: </w:t>
      </w:r>
      <w:r>
        <w:rPr>
          <w:rFonts w:eastAsia="Times New Roman" w:cs="Times New Roman"/>
        </w:rPr>
        <w:t xml:space="preserve">Κυρίες και κύριοι συνάδελφοι, κύριε Πρόεδρε, θα κάνω και εγώ στην αρχή της τοποθέτησής μου μια αναφορά στην επίσκεψη του Πρωθυπουργού στις Ηνωμένες Πολιτείες Αμερικής. </w:t>
      </w:r>
    </w:p>
    <w:p w14:paraId="61F3DAB0"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Εγώ δεν διαφωνώ με αυτήν την επίσκεψη, όπως δεν με ενοχλεί ούτε με βρίσκει αντίθετο η σ</w:t>
      </w:r>
      <w:r>
        <w:rPr>
          <w:rFonts w:eastAsia="Times New Roman" w:cs="Times New Roman"/>
        </w:rPr>
        <w:t xml:space="preserve">υμφωνία που έκανε για την αναβάθμιση των αεροσκαφών </w:t>
      </w:r>
      <w:r>
        <w:rPr>
          <w:rFonts w:eastAsia="Times New Roman" w:cs="Times New Roman"/>
        </w:rPr>
        <w:lastRenderedPageBreak/>
        <w:t xml:space="preserve">μας. Είναι πολύ σημαντικό να εξελίξουμε τον εξοπλισμό μας, καθώς βλέπουμε τι κάνει η γειτονική μας χώρα και ποιες είναι οι εξελίξεις. </w:t>
      </w:r>
    </w:p>
    <w:p w14:paraId="61F3DAB1"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Ωστόσο</w:t>
      </w:r>
      <w:r>
        <w:rPr>
          <w:rFonts w:eastAsia="Times New Roman" w:cs="Times New Roman"/>
        </w:rPr>
        <w:t>,</w:t>
      </w:r>
      <w:r>
        <w:rPr>
          <w:rFonts w:eastAsia="Times New Roman" w:cs="Times New Roman"/>
        </w:rPr>
        <w:t xml:space="preserve"> αυτό που με ενοχλεί είναι η διπλωματία. Είναι πολύ σημαντικός</w:t>
      </w:r>
      <w:r>
        <w:rPr>
          <w:rFonts w:eastAsia="Times New Roman" w:cs="Times New Roman"/>
        </w:rPr>
        <w:t xml:space="preserve"> χώρος για μια χώρα και είναι πάρα πολύ σημαντικό το διπλωματικό σχέδιο της κάθε κυβέρνησης. Προϋπόθεση, βέβαια, είναι να υπάρχει διπλωματικό σχέδιο. Κάτι τέτοιο δεν ξέρω αν υπήρξε στην Κυβέρνηση, καθώς είδαμε ότι οι δηλώσεις που έκανε ο Πρωθυπουργός, πριν</w:t>
      </w:r>
      <w:r>
        <w:rPr>
          <w:rFonts w:eastAsia="Times New Roman" w:cs="Times New Roman"/>
        </w:rPr>
        <w:t xml:space="preserve"> την εκλογή του τωρινού πλανητάρχη, ήταν ατυχείς </w:t>
      </w:r>
      <w:r>
        <w:rPr>
          <w:rFonts w:eastAsia="Times New Roman" w:cs="Times New Roman"/>
        </w:rPr>
        <w:t>-</w:t>
      </w:r>
      <w:r>
        <w:rPr>
          <w:rFonts w:eastAsia="Times New Roman" w:cs="Times New Roman"/>
        </w:rPr>
        <w:t>αν μη τι άλλο</w:t>
      </w:r>
      <w:r>
        <w:rPr>
          <w:rFonts w:eastAsia="Times New Roman" w:cs="Times New Roman"/>
        </w:rPr>
        <w:t>-</w:t>
      </w:r>
      <w:r>
        <w:rPr>
          <w:rFonts w:eastAsia="Times New Roman" w:cs="Times New Roman"/>
        </w:rPr>
        <w:t xml:space="preserve"> και δεν θα έπρεπε να ξεστομιστούν από το στόμα ενός Πρωθυπουργού και μάλιστα της Ελλάδας</w:t>
      </w:r>
      <w:r>
        <w:rPr>
          <w:rFonts w:eastAsia="Times New Roman" w:cs="Times New Roman"/>
        </w:rPr>
        <w:t>,</w:t>
      </w:r>
      <w:r>
        <w:rPr>
          <w:rFonts w:eastAsia="Times New Roman" w:cs="Times New Roman"/>
        </w:rPr>
        <w:t xml:space="preserve"> που ξέρουμε ποιες είναι οι σχέσεις της με την Αμερική και ποια είναι η ανάγκη μας για επενδύσεις. </w:t>
      </w:r>
    </w:p>
    <w:p w14:paraId="61F3DAB2"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Κα</w:t>
      </w:r>
      <w:r>
        <w:rPr>
          <w:rFonts w:eastAsia="Times New Roman" w:cs="Times New Roman"/>
        </w:rPr>
        <w:t>λώς να έρθουν επενδύσεις στην Ελλάδα. Ποιος δεν τις θέλει; Μάλιστα αποτελεί και νέο αφήγημα των περισσότερων πολιτικών ότι είναι αναπόσπαστο κομμάτι. Επιτέλους, το καταλάβαμε. Και επιτέλους</w:t>
      </w:r>
      <w:r>
        <w:rPr>
          <w:rFonts w:eastAsia="Times New Roman" w:cs="Times New Roman"/>
        </w:rPr>
        <w:t>,</w:t>
      </w:r>
      <w:r>
        <w:rPr>
          <w:rFonts w:eastAsia="Times New Roman" w:cs="Times New Roman"/>
        </w:rPr>
        <w:t xml:space="preserve"> είδαμε τουλάχιστον ποιος είναι ο σωστός δρόμος.</w:t>
      </w:r>
    </w:p>
    <w:p w14:paraId="61F3DAB3"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 xml:space="preserve">Επομένως, πολύ </w:t>
      </w:r>
      <w:r>
        <w:rPr>
          <w:rFonts w:eastAsia="Times New Roman" w:cs="Times New Roman"/>
        </w:rPr>
        <w:t>σημαντικό είναι πριν κάνουμε κάποιες δηλώσεις, ειδικότερα</w:t>
      </w:r>
      <w:r>
        <w:rPr>
          <w:rFonts w:eastAsia="Times New Roman" w:cs="Times New Roman"/>
        </w:rPr>
        <w:t>,</w:t>
      </w:r>
      <w:r>
        <w:rPr>
          <w:rFonts w:eastAsia="Times New Roman" w:cs="Times New Roman"/>
        </w:rPr>
        <w:t xml:space="preserve"> στον διπλωματικό χώρο, να βουτάμε τη γλώσσα μας στη λογική και να έχουμε και δεύτερες σκέψεις.</w:t>
      </w:r>
    </w:p>
    <w:p w14:paraId="61F3DAB4"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 xml:space="preserve">Πάμε γρήγορα στο νομοσχέδιο, καθώς έχουμε κάποιες παρατηρήσεις. Είναι ένα νομοσχέδιο, το οποίο αρχικά </w:t>
      </w:r>
      <w:r>
        <w:rPr>
          <w:rFonts w:eastAsia="Times New Roman" w:cs="Times New Roman"/>
        </w:rPr>
        <w:t>δεν μας βρίσκει αντίθετους. Είναι προς τη σωστή κατεύθυνση, καθώς προσπαθεί να ρυθμίσει ένα πολύ σοβαρό πρόβλημα</w:t>
      </w:r>
      <w:r>
        <w:rPr>
          <w:rFonts w:eastAsia="Times New Roman" w:cs="Times New Roman"/>
        </w:rPr>
        <w:t>,</w:t>
      </w:r>
      <w:r>
        <w:rPr>
          <w:rFonts w:eastAsia="Times New Roman" w:cs="Times New Roman"/>
        </w:rPr>
        <w:t xml:space="preserve"> </w:t>
      </w:r>
      <w:r>
        <w:rPr>
          <w:rFonts w:eastAsia="Times New Roman" w:cs="Times New Roman"/>
        </w:rPr>
        <w:lastRenderedPageBreak/>
        <w:t xml:space="preserve">για το οποίο δεν φταίτε </w:t>
      </w:r>
      <w:r>
        <w:rPr>
          <w:rFonts w:eastAsia="Times New Roman" w:cs="Times New Roman"/>
        </w:rPr>
        <w:t>εσείς,</w:t>
      </w:r>
      <w:r>
        <w:rPr>
          <w:rFonts w:eastAsia="Times New Roman" w:cs="Times New Roman"/>
        </w:rPr>
        <w:t xml:space="preserve"> φυσικά. Όλοι οι προηγούμενοι επέτρεψαν να συμβούν αυτά τα πολεοδομικά αίσχη, καθώς αυτήν την εικόνα</w:t>
      </w:r>
      <w:r>
        <w:rPr>
          <w:rFonts w:eastAsia="Times New Roman" w:cs="Times New Roman"/>
        </w:rPr>
        <w:t>,</w:t>
      </w:r>
      <w:r>
        <w:rPr>
          <w:rFonts w:eastAsia="Times New Roman" w:cs="Times New Roman"/>
        </w:rPr>
        <w:t xml:space="preserve"> που έχει η</w:t>
      </w:r>
      <w:r>
        <w:rPr>
          <w:rFonts w:eastAsia="Times New Roman" w:cs="Times New Roman"/>
        </w:rPr>
        <w:t xml:space="preserve"> χώρα μας όσον αφορά τη </w:t>
      </w:r>
      <w:proofErr w:type="spellStart"/>
      <w:r>
        <w:rPr>
          <w:rFonts w:eastAsia="Times New Roman" w:cs="Times New Roman"/>
        </w:rPr>
        <w:t>ρυμοτόμηση</w:t>
      </w:r>
      <w:proofErr w:type="spellEnd"/>
      <w:r>
        <w:rPr>
          <w:rFonts w:eastAsia="Times New Roman" w:cs="Times New Roman"/>
        </w:rPr>
        <w:t xml:space="preserve"> της και το σχεδιασμό της και το πολεοδομικό της σύστημα δεν ξέρω εάν υπάρχει σε άλλη πολιτισμένη χώρα, γιατί θεωρώ την Ελλάδα πολιτισμένη και αναπτυγμένη χώρα. Ωστόσο, υπάρχουν κάποια σημεία</w:t>
      </w:r>
      <w:r>
        <w:rPr>
          <w:rFonts w:eastAsia="Times New Roman" w:cs="Times New Roman"/>
        </w:rPr>
        <w:t>,</w:t>
      </w:r>
      <w:r>
        <w:rPr>
          <w:rFonts w:eastAsia="Times New Roman" w:cs="Times New Roman"/>
        </w:rPr>
        <w:t xml:space="preserve"> που δεν ξέρω αν θα μας αφήσου</w:t>
      </w:r>
      <w:r>
        <w:rPr>
          <w:rFonts w:eastAsia="Times New Roman" w:cs="Times New Roman"/>
        </w:rPr>
        <w:t>ν να το υπερψηφίσουμε και αυτά θα σας τα αναφέρω και στην τοποθέτησή μου.</w:t>
      </w:r>
    </w:p>
    <w:p w14:paraId="61F3DAB5"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Κάτι ακόμα που θέλω να προσθέσω</w:t>
      </w:r>
      <w:r>
        <w:rPr>
          <w:rFonts w:eastAsia="Times New Roman" w:cs="Times New Roman"/>
        </w:rPr>
        <w:t>,</w:t>
      </w:r>
      <w:r>
        <w:rPr>
          <w:rFonts w:eastAsia="Times New Roman" w:cs="Times New Roman"/>
        </w:rPr>
        <w:t xml:space="preserve"> πριν μπω στο νομοσχέδιο είναι ότι η Ελλάδα αυτήν τη στιγμή στην κατάσταση</w:t>
      </w:r>
      <w:r>
        <w:rPr>
          <w:rFonts w:eastAsia="Times New Roman" w:cs="Times New Roman"/>
        </w:rPr>
        <w:t>,</w:t>
      </w:r>
      <w:r>
        <w:rPr>
          <w:rFonts w:eastAsia="Times New Roman" w:cs="Times New Roman"/>
        </w:rPr>
        <w:t xml:space="preserve"> την οποία βρίσκεται δεν θέλει την αρχή των λύσεων, θέλει οριστικές λύσεις.</w:t>
      </w:r>
      <w:r>
        <w:rPr>
          <w:rFonts w:eastAsia="Times New Roman" w:cs="Times New Roman"/>
        </w:rPr>
        <w:t xml:space="preserve"> Πραγματικά, ο κόσμος δεν θέλει να ακούει πλέον ότι αρχίζουμε να δίνουμε μια λύση στο πρόβλημα, ότι οι προηγούμενοι δεν έκαναν τίποτα και εμείς κάνουμε κάτι. Δεν θέλουμε να κάνετε κάτι. Θέλουμε να δοθεί οριστική λύση και όχι εμείς μόνο </w:t>
      </w:r>
      <w:r>
        <w:rPr>
          <w:rFonts w:eastAsia="Times New Roman" w:cs="Times New Roman"/>
        </w:rPr>
        <w:t xml:space="preserve">ως </w:t>
      </w:r>
      <w:r>
        <w:rPr>
          <w:rFonts w:eastAsia="Times New Roman" w:cs="Times New Roman"/>
        </w:rPr>
        <w:t>Ένωση Κεντρώων, α</w:t>
      </w:r>
      <w:r>
        <w:rPr>
          <w:rFonts w:eastAsia="Times New Roman" w:cs="Times New Roman"/>
        </w:rPr>
        <w:t>λλά και όλος ο κόσμος, όλοι οι πολίτες που μας παρακολουθούν</w:t>
      </w:r>
      <w:r>
        <w:rPr>
          <w:rFonts w:eastAsia="Times New Roman" w:cs="Times New Roman"/>
        </w:rPr>
        <w:t xml:space="preserve"> -</w:t>
      </w:r>
      <w:r>
        <w:rPr>
          <w:rFonts w:eastAsia="Times New Roman" w:cs="Times New Roman"/>
        </w:rPr>
        <w:t>όσοι μας παρακολουθούν</w:t>
      </w:r>
      <w:r>
        <w:rPr>
          <w:rFonts w:eastAsia="Times New Roman" w:cs="Times New Roman"/>
        </w:rPr>
        <w:t xml:space="preserve">- </w:t>
      </w:r>
      <w:r>
        <w:rPr>
          <w:rFonts w:eastAsia="Times New Roman" w:cs="Times New Roman"/>
        </w:rPr>
        <w:t>γιατί δυστυχώς</w:t>
      </w:r>
      <w:r>
        <w:rPr>
          <w:rFonts w:eastAsia="Times New Roman" w:cs="Times New Roman"/>
        </w:rPr>
        <w:t>,</w:t>
      </w:r>
      <w:r>
        <w:rPr>
          <w:rFonts w:eastAsia="Times New Roman" w:cs="Times New Roman"/>
        </w:rPr>
        <w:t xml:space="preserve"> τέτοιου είδους συμπεριφορές έχουν οδηγήσει τον κόσμο στην απαξίωση της πολιτικής σκηνής.</w:t>
      </w:r>
    </w:p>
    <w:p w14:paraId="61F3DAB6"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Λοιπόν, φέρνετε ένα νομοσχέδιο, το οποίο είπαμε ότι θα ξεκαθάριζε</w:t>
      </w:r>
      <w:r>
        <w:rPr>
          <w:rFonts w:eastAsia="Times New Roman" w:cs="Times New Roman"/>
        </w:rPr>
        <w:t xml:space="preserve"> το θολό τοπίο της τακτοποίησης των αυθαιρέτων, αλλά δεν νομίζουμε ότι θα το κάνει απόλυτα. Είναι τέσσερα χρόνια μετά τον ν.4178/2013 και δυόμισι χρόνια αφού αναλάβατε την εξουσία. Επιχειρείτε, λοιπόν, να αντιμετωπίσετε καθυστερημένα, </w:t>
      </w:r>
      <w:r>
        <w:rPr>
          <w:rFonts w:eastAsia="Times New Roman" w:cs="Times New Roman"/>
        </w:rPr>
        <w:lastRenderedPageBreak/>
        <w:t>χωρίς να εισάγετε κάτ</w:t>
      </w:r>
      <w:r>
        <w:rPr>
          <w:rFonts w:eastAsia="Times New Roman" w:cs="Times New Roman"/>
        </w:rPr>
        <w:t>ι καινοτόμο, ένα πρόβλημα που ταλανίζει πάρα πολλά χρόνια τώρα την ελληνική κοινωνία και το μόνο που καταφέρνετε να κάνετε είναι ότι έρχεστε να βάλετε το δικό σας λιθαράκι σε έναν φαύλο κύκλο.</w:t>
      </w:r>
    </w:p>
    <w:p w14:paraId="61F3DAB7" w14:textId="77777777" w:rsidR="00B51393" w:rsidRDefault="00BC3639">
      <w:pPr>
        <w:spacing w:line="600" w:lineRule="auto"/>
        <w:ind w:left="357" w:firstLine="720"/>
        <w:contextualSpacing/>
        <w:jc w:val="both"/>
        <w:rPr>
          <w:rFonts w:eastAsia="Times New Roman" w:cs="Times New Roman"/>
        </w:rPr>
      </w:pPr>
      <w:r>
        <w:rPr>
          <w:rFonts w:eastAsia="Times New Roman" w:cs="Times New Roman"/>
        </w:rPr>
        <w:t>Μάλιστα αυτό το κάνετε με έναν τρόπο ερασιτεχνικό, εάν που επιτ</w:t>
      </w:r>
      <w:r>
        <w:rPr>
          <w:rFonts w:eastAsia="Times New Roman" w:cs="Times New Roman"/>
        </w:rPr>
        <w:t>ρέπετε, καθώς δεν υπάρχει κανένας απολύτως κανόνας και δεν πρέπει να υπάρχουν και κανόνες που θα βοηθήσουν προς την οριστική λύση αυτού του προβλήματος.</w:t>
      </w:r>
    </w:p>
    <w:p w14:paraId="61F3DAB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Επίσης, κάτι ακόμα που θέλω να προσθέσω στην τοποθέτησή μου, που ενισχύει τον δυσκίνητο χαρακτήρα του ν</w:t>
      </w:r>
      <w:r>
        <w:rPr>
          <w:rFonts w:eastAsia="Times New Roman" w:cs="Times New Roman"/>
          <w:szCs w:val="24"/>
        </w:rPr>
        <w:t>ομοσχεδίου, είναι ότι θα χρειαστούν πάνω από πενήντα προεδρικά διατάγματα και υπουργικές αποφάσεις. Είναι αδιανόητο να συμβαίνει αυτό. Ο αριθμός είναι τεράστιος και πρέπει να απαντήσουμε και να απαντήσετε κυρίως εσείς σε ένα απλό ερώτημα για το πότε θα εφα</w:t>
      </w:r>
      <w:r>
        <w:rPr>
          <w:rFonts w:eastAsia="Times New Roman" w:cs="Times New Roman"/>
          <w:szCs w:val="24"/>
        </w:rPr>
        <w:t xml:space="preserve">ρμοστεί ο νόμος. Έχουμε δει ότι ανάλογες διαδικασίες αργούν πάρα πολύ και δεν είμαι σίγουρος ότι θα το καταφέρετε. </w:t>
      </w:r>
    </w:p>
    <w:p w14:paraId="61F3DAB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lang w:val="en-US"/>
        </w:rPr>
        <w:t>E</w:t>
      </w:r>
      <w:proofErr w:type="spellStart"/>
      <w:r>
        <w:rPr>
          <w:rFonts w:eastAsia="Times New Roman" w:cs="Times New Roman"/>
          <w:szCs w:val="24"/>
        </w:rPr>
        <w:t>πίσης</w:t>
      </w:r>
      <w:proofErr w:type="spellEnd"/>
      <w:r>
        <w:rPr>
          <w:rFonts w:eastAsia="Times New Roman" w:cs="Times New Roman"/>
          <w:szCs w:val="24"/>
        </w:rPr>
        <w:t>, αφήνετε τη νομοθέτηση -όχι μόνο με αυτό το νομοσχέδιο, αλλά με πολλά νομοσχέδια που φέρνετε- σημαντικών θεμάτων και ζητημάτων, αψηφώ</w:t>
      </w:r>
      <w:r>
        <w:rPr>
          <w:rFonts w:eastAsia="Times New Roman" w:cs="Times New Roman"/>
          <w:szCs w:val="24"/>
        </w:rPr>
        <w:t>ντας το άρθρο 43 του Συντάγματος, πάνω σε προεδρικά διατάγματα και υπουργικές αποφάσεις. Είναι κάτι που δεν χρειάζεται αυτήν τη στιγμή η χώρα μας. Θέλουμε οριστικές λύσεις</w:t>
      </w:r>
      <w:r>
        <w:rPr>
          <w:rFonts w:eastAsia="Times New Roman" w:cs="Times New Roman"/>
          <w:szCs w:val="24"/>
        </w:rPr>
        <w:t>,</w:t>
      </w:r>
      <w:r>
        <w:rPr>
          <w:rFonts w:eastAsia="Times New Roman" w:cs="Times New Roman"/>
          <w:szCs w:val="24"/>
        </w:rPr>
        <w:t xml:space="preserve"> που δεν θα μπορούν να εμπεριέχουν υπόνοιες ότι ο Υπουργός έκανε ό,τι ήθελε</w:t>
      </w:r>
      <w:r>
        <w:rPr>
          <w:rFonts w:eastAsia="Times New Roman" w:cs="Times New Roman"/>
          <w:szCs w:val="24"/>
        </w:rPr>
        <w:t>,</w:t>
      </w:r>
      <w:r>
        <w:rPr>
          <w:rFonts w:eastAsia="Times New Roman" w:cs="Times New Roman"/>
          <w:szCs w:val="24"/>
        </w:rPr>
        <w:t xml:space="preserve"> χωρίς κ</w:t>
      </w:r>
      <w:r>
        <w:rPr>
          <w:rFonts w:eastAsia="Times New Roman" w:cs="Times New Roman"/>
          <w:szCs w:val="24"/>
        </w:rPr>
        <w:t xml:space="preserve">ανέναν έλεγχο ή οτιδήποτε τέτοιο. </w:t>
      </w:r>
      <w:r>
        <w:rPr>
          <w:rFonts w:eastAsia="Times New Roman" w:cs="Times New Roman"/>
          <w:szCs w:val="24"/>
        </w:rPr>
        <w:t>Δεν</w:t>
      </w:r>
      <w:r>
        <w:rPr>
          <w:rFonts w:eastAsia="Times New Roman" w:cs="Times New Roman"/>
          <w:szCs w:val="24"/>
        </w:rPr>
        <w:t xml:space="preserve"> κατηγορώ εσάς, αλλά την τακτική και τη στρατηγική την οποία ακολουθείτε. </w:t>
      </w:r>
    </w:p>
    <w:p w14:paraId="61F3DAB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Θα θέλαμε, επίσης, να ξέρουμε και το χρονοδιάγραμμα της έκδοσης όλων αυτών, έτσι ώστε να καταλάβουμε αν είναι υλοποιήσιμο αυτό το πρόγραμμα ή όχ</w:t>
      </w:r>
      <w:r>
        <w:rPr>
          <w:rFonts w:eastAsia="Times New Roman" w:cs="Times New Roman"/>
          <w:szCs w:val="24"/>
        </w:rPr>
        <w:t xml:space="preserve">ι. </w:t>
      </w:r>
    </w:p>
    <w:p w14:paraId="61F3DAB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Θεωρούμε, επίσης, ότι οι συνεχείς μεταβολές -του 2009, του 2011, του 2013 και τώρα, η σημερινή- πλήττουν την ασφάλεια δικαίου των πολιτών κι επίσης, δημιουργούνται θέματα και ειδικότερα στις δικαιοπραξίες σχετικά με την ιδιοκτησία γης και ακινήτων. </w:t>
      </w:r>
    </w:p>
    <w:p w14:paraId="61F3DAB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 την Ένωση Κεντρώων</w:t>
      </w:r>
      <w:r>
        <w:rPr>
          <w:rFonts w:eastAsia="Times New Roman" w:cs="Times New Roman"/>
          <w:szCs w:val="24"/>
        </w:rPr>
        <w:t>,</w:t>
      </w:r>
      <w:r>
        <w:rPr>
          <w:rFonts w:eastAsia="Times New Roman" w:cs="Times New Roman"/>
          <w:szCs w:val="24"/>
        </w:rPr>
        <w:t xml:space="preserve"> οι ρυθμίσεις για την τακτοποίηση των αυθαιρέτων θα πρέπει, όπως είπα και στην αρχή, να είναι οριστικές και να λαμβάνουν χώρα πριν την εκάστοτε μεταβίβαση ή άλλη δικαιοπραξία ακινήτων. Δηλαδή, πριν τη μεταβίβαση</w:t>
      </w:r>
      <w:r>
        <w:rPr>
          <w:rFonts w:eastAsia="Times New Roman" w:cs="Times New Roman"/>
          <w:szCs w:val="24"/>
        </w:rPr>
        <w:t>,</w:t>
      </w:r>
      <w:r>
        <w:rPr>
          <w:rFonts w:eastAsia="Times New Roman" w:cs="Times New Roman"/>
          <w:szCs w:val="24"/>
        </w:rPr>
        <w:t xml:space="preserve"> ο μηχανικός θα πρέπει </w:t>
      </w:r>
      <w:r>
        <w:rPr>
          <w:rFonts w:eastAsia="Times New Roman" w:cs="Times New Roman"/>
          <w:szCs w:val="24"/>
        </w:rPr>
        <w:t>να προσκομίσει πιστοποιητικό νομιμοποίησης και εκεί που παρατηρούνται αυθαιρεσίες να υπάρχει κάποιο πρόστιμο. Και σε περίπτωση μεγάλων αυθαιρεσιών θα πρέπει να υποβάλλονται πολύ μεγαλύτερα πρόστιμα ή και ποινές εξειδικευμένες, ώστε να μην δημιουργείται η ε</w:t>
      </w:r>
      <w:r>
        <w:rPr>
          <w:rFonts w:eastAsia="Times New Roman" w:cs="Times New Roman"/>
          <w:szCs w:val="24"/>
        </w:rPr>
        <w:t xml:space="preserve">ξίσωση ανάμεσα σε αυτές τις μεγάλες παραβάσεις και </w:t>
      </w:r>
      <w:proofErr w:type="spellStart"/>
      <w:r>
        <w:rPr>
          <w:rFonts w:eastAsia="Times New Roman" w:cs="Times New Roman"/>
          <w:szCs w:val="24"/>
        </w:rPr>
        <w:t>μικροπαραβάσεις</w:t>
      </w:r>
      <w:proofErr w:type="spellEnd"/>
      <w:r>
        <w:rPr>
          <w:rFonts w:eastAsia="Times New Roman" w:cs="Times New Roman"/>
          <w:szCs w:val="24"/>
        </w:rPr>
        <w:t>, καθώς έχουμε δει πάρα πολλές φορές να γίνεται καταστρατήγηση της νομιμότητας, έχουμε δει κτίσματα πάνω στις παραλίες, βίλες μέσα σε δάση. Είναι κάτι που δεν θέλουμε να συνεχιστεί και πρέπε</w:t>
      </w:r>
      <w:r>
        <w:rPr>
          <w:rFonts w:eastAsia="Times New Roman" w:cs="Times New Roman"/>
          <w:szCs w:val="24"/>
        </w:rPr>
        <w:t xml:space="preserve">ι να υπάρχουν αυστηρές κυρώσεις γι’ αυτές τις περιπτώσεις. </w:t>
      </w:r>
    </w:p>
    <w:p w14:paraId="61F3DAB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Η Ένωση Κεντρώων είναι επιφυλακτική απέναντι στις κατεδαφίσεις, καθώς η ανοχή του κράτους είναι αυτή που δημιούργησε το πρόβλημα</w:t>
      </w:r>
      <w:r>
        <w:rPr>
          <w:rFonts w:eastAsia="Times New Roman" w:cs="Times New Roman"/>
          <w:szCs w:val="24"/>
        </w:rPr>
        <w:t>,</w:t>
      </w:r>
      <w:r>
        <w:rPr>
          <w:rFonts w:eastAsia="Times New Roman" w:cs="Times New Roman"/>
          <w:szCs w:val="24"/>
        </w:rPr>
        <w:t xml:space="preserve"> που έχουμε σήμερα. Δεν μπορούμε να γκρεμίζουμε τη μισή Ελλάδα, γιατί σχεδόν όλα ή τα μισά ελληνικά </w:t>
      </w:r>
      <w:r>
        <w:rPr>
          <w:rFonts w:eastAsia="Times New Roman" w:cs="Times New Roman"/>
          <w:szCs w:val="24"/>
        </w:rPr>
        <w:lastRenderedPageBreak/>
        <w:t xml:space="preserve">ακίνητα έχουν κάποια αυθαιρεσία. Είναι μια ακραία λύση και πρέπει να εξετάζουμε με ένα πνεύμα επιείκειας προς τον πολίτη την κάθε περίπτωση ξεχωριστά. </w:t>
      </w:r>
    </w:p>
    <w:p w14:paraId="61F3DAB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Εκτι</w:t>
      </w:r>
      <w:r>
        <w:rPr>
          <w:rFonts w:eastAsia="Times New Roman" w:cs="Times New Roman"/>
          <w:szCs w:val="24"/>
        </w:rPr>
        <w:t>μούμε, επίσης, ότι το νομοσχέδιο αυτό επαναλαμβάνει κάποιες πρόνοιες του προηγούμενου ν.4178, καθώς έχει αφήσει ανενεργές κάποιες από τις διατάξεις του, προκειμένου να προβληθούν τώρα ως κάτι νέο, κάτι καινοτόμο. Και στην ουσία</w:t>
      </w:r>
      <w:r>
        <w:rPr>
          <w:rFonts w:eastAsia="Times New Roman" w:cs="Times New Roman"/>
          <w:szCs w:val="24"/>
        </w:rPr>
        <w:t>,</w:t>
      </w:r>
      <w:r>
        <w:rPr>
          <w:rFonts w:eastAsia="Times New Roman" w:cs="Times New Roman"/>
          <w:szCs w:val="24"/>
        </w:rPr>
        <w:t xml:space="preserve"> βλέπουμε μια συρραφή διατάξ</w:t>
      </w:r>
      <w:r>
        <w:rPr>
          <w:rFonts w:eastAsia="Times New Roman" w:cs="Times New Roman"/>
          <w:szCs w:val="24"/>
        </w:rPr>
        <w:t>εων που έχει έρθει σήμερα με κάποιες ΚΥΑ, οι οποίες έπρεπε να είχαν ψηφιστεί πολλά χρόνια πριν, όπως αυτή που ορίζει την ηλεκτρονική έκδοση οικοδομικών αδειών</w:t>
      </w:r>
      <w:r>
        <w:rPr>
          <w:rFonts w:eastAsia="Times New Roman" w:cs="Times New Roman"/>
          <w:szCs w:val="24"/>
        </w:rPr>
        <w:t>,</w:t>
      </w:r>
      <w:r>
        <w:rPr>
          <w:rFonts w:eastAsia="Times New Roman" w:cs="Times New Roman"/>
          <w:szCs w:val="24"/>
        </w:rPr>
        <w:t xml:space="preserve"> που είχε δρομολογηθεί ήδη από τον προηγούμενο νόμο. </w:t>
      </w:r>
    </w:p>
    <w:p w14:paraId="61F3DAB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Εν τούτοις</w:t>
      </w:r>
      <w:r>
        <w:rPr>
          <w:rFonts w:eastAsia="Times New Roman" w:cs="Times New Roman"/>
          <w:szCs w:val="24"/>
        </w:rPr>
        <w:t>,</w:t>
      </w:r>
      <w:r>
        <w:rPr>
          <w:rFonts w:eastAsia="Times New Roman" w:cs="Times New Roman"/>
          <w:szCs w:val="24"/>
        </w:rPr>
        <w:t xml:space="preserve"> η βασικότερη ΚΥΑ</w:t>
      </w:r>
      <w:r>
        <w:rPr>
          <w:rFonts w:eastAsia="Times New Roman" w:cs="Times New Roman"/>
          <w:szCs w:val="24"/>
        </w:rPr>
        <w:t>,</w:t>
      </w:r>
      <w:r>
        <w:rPr>
          <w:rFonts w:eastAsia="Times New Roman" w:cs="Times New Roman"/>
          <w:szCs w:val="24"/>
        </w:rPr>
        <w:t xml:space="preserve"> που θα έπρεπε</w:t>
      </w:r>
      <w:r>
        <w:rPr>
          <w:rFonts w:eastAsia="Times New Roman" w:cs="Times New Roman"/>
          <w:szCs w:val="24"/>
        </w:rPr>
        <w:t xml:space="preserve"> να είχε εκδοθεί σύμφωνα με το ν.4178, είναι αυτή που θα καθόριζε την αναγκαία λεπτομέρεια για τη διεκπεραίωση των υπαγωγών</w:t>
      </w:r>
      <w:r>
        <w:rPr>
          <w:rFonts w:eastAsia="Times New Roman" w:cs="Times New Roman"/>
          <w:szCs w:val="24"/>
        </w:rPr>
        <w:t>,</w:t>
      </w:r>
      <w:r>
        <w:rPr>
          <w:rFonts w:eastAsia="Times New Roman" w:cs="Times New Roman"/>
          <w:szCs w:val="24"/>
        </w:rPr>
        <w:t xml:space="preserve"> που έχουν πραγματοποιηθεί με προγενέστερες διατάξεις και τις περιπτώσεις</w:t>
      </w:r>
      <w:r>
        <w:rPr>
          <w:rFonts w:eastAsia="Times New Roman" w:cs="Times New Roman"/>
          <w:szCs w:val="24"/>
        </w:rPr>
        <w:t>,</w:t>
      </w:r>
      <w:r>
        <w:rPr>
          <w:rFonts w:eastAsia="Times New Roman" w:cs="Times New Roman"/>
          <w:szCs w:val="24"/>
        </w:rPr>
        <w:t xml:space="preserve"> για τις οποίες υπάρχει διαδικασία διορθώσεων ή επιστροφής</w:t>
      </w:r>
      <w:r>
        <w:rPr>
          <w:rFonts w:eastAsia="Times New Roman" w:cs="Times New Roman"/>
          <w:szCs w:val="24"/>
        </w:rPr>
        <w:t xml:space="preserve"> των </w:t>
      </w:r>
      <w:proofErr w:type="spellStart"/>
      <w:r>
        <w:rPr>
          <w:rFonts w:eastAsia="Times New Roman" w:cs="Times New Roman"/>
          <w:szCs w:val="24"/>
        </w:rPr>
        <w:t>αχρεωστήτως</w:t>
      </w:r>
      <w:proofErr w:type="spellEnd"/>
      <w:r>
        <w:rPr>
          <w:rFonts w:eastAsia="Times New Roman" w:cs="Times New Roman"/>
          <w:szCs w:val="24"/>
        </w:rPr>
        <w:t xml:space="preserve"> καταβληθέντων </w:t>
      </w:r>
      <w:proofErr w:type="spellStart"/>
      <w:r>
        <w:rPr>
          <w:rFonts w:eastAsia="Times New Roman" w:cs="Times New Roman"/>
          <w:szCs w:val="24"/>
        </w:rPr>
        <w:t>παραβόλων</w:t>
      </w:r>
      <w:proofErr w:type="spellEnd"/>
      <w:r>
        <w:rPr>
          <w:rFonts w:eastAsia="Times New Roman" w:cs="Times New Roman"/>
          <w:szCs w:val="24"/>
        </w:rPr>
        <w:t xml:space="preserve">. </w:t>
      </w:r>
    </w:p>
    <w:p w14:paraId="61F3DAC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πραγματικά η εκκρεμότητα αυτή αφορά χιλιάδες πολίτες. Θα πρέπει να δώσουμε μια λύση σε </w:t>
      </w:r>
      <w:r>
        <w:rPr>
          <w:rFonts w:eastAsia="Times New Roman" w:cs="Times New Roman"/>
          <w:szCs w:val="24"/>
        </w:rPr>
        <w:t>αυτούς,</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αυτούς και να μην περιμένουν άλλα πέντε χρόνια, όπως περίμεναν μέχρι τώρα, καθώς με </w:t>
      </w:r>
      <w:r>
        <w:rPr>
          <w:rFonts w:eastAsia="Times New Roman" w:cs="Times New Roman"/>
          <w:szCs w:val="24"/>
        </w:rPr>
        <w:t xml:space="preserve">το άρθρο 104 του παρόντος νομοσχεδίου δεν αλλάζει τίποτα γι’ αυτούς, γι’ αυτή την αδικία που υφίστανται τα τελευταία πέντε χρόνια. </w:t>
      </w:r>
    </w:p>
    <w:p w14:paraId="61F3DAC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Συγκεκριμένα</w:t>
      </w:r>
      <w:r>
        <w:rPr>
          <w:rFonts w:eastAsia="Times New Roman" w:cs="Times New Roman"/>
          <w:szCs w:val="24"/>
        </w:rPr>
        <w:t>,</w:t>
      </w:r>
      <w:r>
        <w:rPr>
          <w:rFonts w:eastAsia="Times New Roman" w:cs="Times New Roman"/>
          <w:szCs w:val="24"/>
        </w:rPr>
        <w:t xml:space="preserve"> το άρθρο 104 δεν συμπεριλαμβάνει διαδικασίες που έχουν παγώσει</w:t>
      </w:r>
      <w:r>
        <w:rPr>
          <w:rFonts w:eastAsia="Times New Roman" w:cs="Times New Roman"/>
          <w:szCs w:val="24"/>
        </w:rPr>
        <w:t>,</w:t>
      </w:r>
      <w:r>
        <w:rPr>
          <w:rFonts w:eastAsia="Times New Roman" w:cs="Times New Roman"/>
          <w:szCs w:val="24"/>
        </w:rPr>
        <w:t xml:space="preserve"> αλλά προσπαθεί μόνο να προχωρήσει διαδικασίες</w:t>
      </w:r>
      <w:r>
        <w:rPr>
          <w:rFonts w:eastAsia="Times New Roman" w:cs="Times New Roman"/>
          <w:szCs w:val="24"/>
        </w:rPr>
        <w:t>,</w:t>
      </w:r>
      <w:r>
        <w:rPr>
          <w:rFonts w:eastAsia="Times New Roman" w:cs="Times New Roman"/>
          <w:szCs w:val="24"/>
        </w:rPr>
        <w:t xml:space="preserve"> οι οποίες αφορούν τον προηγούμενο νόμο είτε διαδικασίες</w:t>
      </w:r>
      <w:r>
        <w:rPr>
          <w:rFonts w:eastAsia="Times New Roman" w:cs="Times New Roman"/>
          <w:szCs w:val="24"/>
        </w:rPr>
        <w:t>,</w:t>
      </w:r>
      <w:r>
        <w:rPr>
          <w:rFonts w:eastAsia="Times New Roman" w:cs="Times New Roman"/>
          <w:szCs w:val="24"/>
        </w:rPr>
        <w:t xml:space="preserve"> που ο ενδιαφερόμενος κατέβαλε κάποιο πρόστιμο</w:t>
      </w:r>
      <w:r>
        <w:rPr>
          <w:rFonts w:eastAsia="Times New Roman" w:cs="Times New Roman"/>
          <w:szCs w:val="24"/>
        </w:rPr>
        <w:t>,</w:t>
      </w:r>
      <w:r>
        <w:rPr>
          <w:rFonts w:eastAsia="Times New Roman" w:cs="Times New Roman"/>
          <w:szCs w:val="24"/>
        </w:rPr>
        <w:t xml:space="preserve"> επειδή είχε αυθαίρετο και μετά κίνησε τη διαδικασία νομιμοποίησης. </w:t>
      </w:r>
    </w:p>
    <w:p w14:paraId="61F3DAC2" w14:textId="77777777" w:rsidR="00B51393" w:rsidRDefault="00BC3639">
      <w:pPr>
        <w:spacing w:line="600" w:lineRule="auto"/>
        <w:ind w:firstLine="720"/>
        <w:contextualSpacing/>
        <w:jc w:val="both"/>
        <w:rPr>
          <w:rFonts w:eastAsia="Times New Roman"/>
          <w:szCs w:val="24"/>
        </w:rPr>
      </w:pPr>
      <w:r>
        <w:rPr>
          <w:rFonts w:eastAsia="Times New Roman"/>
          <w:szCs w:val="24"/>
        </w:rPr>
        <w:t>Καθίσταται, λοιπόν, σαφές ότι με τη νέα ρύθμιση του νόμου καταργείται οριστικά η δυ</w:t>
      </w:r>
      <w:r>
        <w:rPr>
          <w:rFonts w:eastAsia="Times New Roman"/>
          <w:szCs w:val="24"/>
        </w:rPr>
        <w:t>νατότητα επιστροφής σε χιλιάδες συμπολίτες μας και αυτό είναι κάτι που δεν μπορούμε να το δεχθούμε.</w:t>
      </w:r>
    </w:p>
    <w:p w14:paraId="61F3DAC3" w14:textId="77777777" w:rsidR="00B51393" w:rsidRDefault="00BC3639">
      <w:pPr>
        <w:spacing w:line="600" w:lineRule="auto"/>
        <w:ind w:firstLine="720"/>
        <w:contextualSpacing/>
        <w:jc w:val="both"/>
        <w:rPr>
          <w:rFonts w:eastAsia="Times New Roman"/>
          <w:szCs w:val="24"/>
        </w:rPr>
      </w:pPr>
      <w:r>
        <w:rPr>
          <w:rFonts w:eastAsia="Times New Roman"/>
          <w:szCs w:val="24"/>
        </w:rPr>
        <w:t>Επίσης, το άλλο που δεν ξέρουμε εάν θα αφήσει το συγκεκριμένο άρθρο να πραγματοποιηθεί</w:t>
      </w:r>
      <w:r>
        <w:rPr>
          <w:rFonts w:eastAsia="Times New Roman"/>
          <w:szCs w:val="24"/>
        </w:rPr>
        <w:t>,</w:t>
      </w:r>
      <w:r>
        <w:rPr>
          <w:rFonts w:eastAsia="Times New Roman"/>
          <w:szCs w:val="24"/>
        </w:rPr>
        <w:t xml:space="preserve"> είναι ότι θα χρειαστεί και εδώ ΚΥΑ. Άμα είναι άλλα πέντε τα χρόνια, </w:t>
      </w:r>
      <w:r>
        <w:rPr>
          <w:rFonts w:eastAsia="Times New Roman"/>
          <w:szCs w:val="24"/>
        </w:rPr>
        <w:t>τότε δεν βλέπουμε να εφαρμόζεται αυτός ο νόμος.</w:t>
      </w:r>
    </w:p>
    <w:p w14:paraId="61F3DAC4" w14:textId="77777777" w:rsidR="00B51393" w:rsidRDefault="00BC3639">
      <w:pPr>
        <w:spacing w:line="600" w:lineRule="auto"/>
        <w:ind w:firstLine="720"/>
        <w:contextualSpacing/>
        <w:jc w:val="both"/>
        <w:rPr>
          <w:rFonts w:eastAsia="Times New Roman"/>
          <w:szCs w:val="24"/>
        </w:rPr>
      </w:pPr>
      <w:r>
        <w:rPr>
          <w:rFonts w:eastAsia="Times New Roman"/>
          <w:szCs w:val="24"/>
        </w:rPr>
        <w:t>Περαιτέρω</w:t>
      </w:r>
      <w:r>
        <w:rPr>
          <w:rFonts w:eastAsia="Times New Roman"/>
          <w:szCs w:val="24"/>
        </w:rPr>
        <w:t>,</w:t>
      </w:r>
      <w:r>
        <w:rPr>
          <w:rFonts w:eastAsia="Times New Roman"/>
          <w:szCs w:val="24"/>
        </w:rPr>
        <w:t xml:space="preserve"> τονίζουμε και την τήρηση των προβλεπόμενων από το νέο νόμο προθεσμιών εκ μέρους των οργάνων εξέτασης διοικητικών προσφυγών και αυθαιρέτων και αδειών δόμησης. Στο πλαίσιο αυτό παρατηρούμε ότι στα άρ</w:t>
      </w:r>
      <w:r>
        <w:rPr>
          <w:rFonts w:eastAsia="Times New Roman"/>
          <w:szCs w:val="24"/>
        </w:rPr>
        <w:t>θρα 17 και 23 του νέου νόμου προβλέπονται αντίστοιχες αποκλειστικές προθεσμίες εξέτασης προσφυγών αυθαιρέτων και αδειών δόμησης για τις υπό σύσταση σε κάθε περιφερειακή ενότητα επιτροπές εξέτασης προσφυγών και για τα περιφερειακά συμβούλια πολεοδομικών θεμ</w:t>
      </w:r>
      <w:r>
        <w:rPr>
          <w:rFonts w:eastAsia="Times New Roman"/>
          <w:szCs w:val="24"/>
        </w:rPr>
        <w:t xml:space="preserve">άτων και αμφισβητήσεων. </w:t>
      </w:r>
    </w:p>
    <w:p w14:paraId="61F3DAC5" w14:textId="77777777" w:rsidR="00B51393" w:rsidRDefault="00BC3639">
      <w:pPr>
        <w:spacing w:line="600" w:lineRule="auto"/>
        <w:ind w:firstLine="720"/>
        <w:contextualSpacing/>
        <w:jc w:val="both"/>
        <w:rPr>
          <w:rFonts w:eastAsia="Times New Roman"/>
          <w:szCs w:val="24"/>
        </w:rPr>
      </w:pPr>
      <w:r>
        <w:rPr>
          <w:rFonts w:eastAsia="Times New Roman"/>
          <w:szCs w:val="24"/>
        </w:rPr>
        <w:t>Σας θυμίζουμε ότι και με τον προηγούμενο νόμο τα ΣΥΠΟΘΑ εξέταζαν κατά σειρά προτεραιότητας τις προσφυγές και ποτέ δεν προλάβαιναν και πάντα καθυστερούσαν. Ελπίζουμε να μην συμβεί κάτι ανάλογο. Σε κάθε περίπτωση</w:t>
      </w:r>
      <w:r>
        <w:rPr>
          <w:rFonts w:eastAsia="Times New Roman"/>
          <w:szCs w:val="24"/>
        </w:rPr>
        <w:t>,</w:t>
      </w:r>
      <w:r>
        <w:rPr>
          <w:rFonts w:eastAsia="Times New Roman"/>
          <w:szCs w:val="24"/>
        </w:rPr>
        <w:t xml:space="preserve"> είναι αναγκαία </w:t>
      </w:r>
      <w:r>
        <w:rPr>
          <w:rFonts w:eastAsia="Times New Roman"/>
          <w:szCs w:val="24"/>
        </w:rPr>
        <w:lastRenderedPageBreak/>
        <w:t>η εμ</w:t>
      </w:r>
      <w:r>
        <w:rPr>
          <w:rFonts w:eastAsia="Times New Roman"/>
          <w:szCs w:val="24"/>
        </w:rPr>
        <w:t xml:space="preserve">πρόθεσμη εξέταση των προσφυγών κατά της διαπίστωσης αυθαιρέτων και αδειών δόμησης. </w:t>
      </w:r>
    </w:p>
    <w:p w14:paraId="61F3DAC6" w14:textId="77777777" w:rsidR="00B51393" w:rsidRDefault="00BC3639">
      <w:pPr>
        <w:spacing w:line="600" w:lineRule="auto"/>
        <w:ind w:firstLine="720"/>
        <w:contextualSpacing/>
        <w:jc w:val="both"/>
        <w:rPr>
          <w:rFonts w:eastAsia="Times New Roman"/>
          <w:szCs w:val="24"/>
        </w:rPr>
      </w:pPr>
      <w:r>
        <w:rPr>
          <w:rFonts w:eastAsia="Times New Roman"/>
          <w:szCs w:val="24"/>
        </w:rPr>
        <w:t>Και εάν αναρωτιέστε πώς θα μπορούσε αυτό το νομοσχέδιο να δώσει μια οριστική λύση στο πρόβλημα, είναι προφανές ότι η ολοκλήρωση του Εθνικού Κτηματολογίου και των δασικών χα</w:t>
      </w:r>
      <w:r>
        <w:rPr>
          <w:rFonts w:eastAsia="Times New Roman"/>
          <w:szCs w:val="24"/>
        </w:rPr>
        <w:t>ρτών αποτελεί δύο εκ των ουκ άνευ προϋποθέσεις. Δεν μπορούμε να μιλάμε για λύση</w:t>
      </w:r>
      <w:r>
        <w:rPr>
          <w:rFonts w:eastAsia="Times New Roman"/>
          <w:szCs w:val="24"/>
        </w:rPr>
        <w:t>,</w:t>
      </w:r>
      <w:r>
        <w:rPr>
          <w:rFonts w:eastAsia="Times New Roman"/>
          <w:szCs w:val="24"/>
        </w:rPr>
        <w:t xml:space="preserve"> εάν δεν ρυθμίσουμε και αυτά τα ζητήματα. Ακούσαμε προσεκτικά να λέτε ότι θα ρυθμιστούν και αυτά, ότι οι προηγούμενοι δεν έκαναν τίποτα. Τότε μόνο, όμως, έχετε το δικαίωμα να μ</w:t>
      </w:r>
      <w:r>
        <w:rPr>
          <w:rFonts w:eastAsia="Times New Roman"/>
          <w:szCs w:val="24"/>
        </w:rPr>
        <w:t xml:space="preserve">ιλάτε για οριστική λύση του προβλήματος. </w:t>
      </w:r>
    </w:p>
    <w:p w14:paraId="61F3DAC7"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Επομένως, θα θέλαμε ένα πιο συγκεκριμένο χρονοδιάγραμμα για να ξέρουμε πού οδεύουμε. Γιατί κανένας δεν πρόκειται να έρθει να επενδύσει, εάν χρειάζεται να μπει σε έναν βάσανο δικαστικών προσφυγών και αμφισβητήσεων. </w:t>
      </w:r>
      <w:r>
        <w:rPr>
          <w:rFonts w:eastAsia="Times New Roman"/>
          <w:szCs w:val="24"/>
        </w:rPr>
        <w:t>Έχουμε πάρα πολλά τέτοια παραδείγματα. Το ξέρετε και εσείς. Και πρέπει επιτέλους</w:t>
      </w:r>
      <w:r>
        <w:rPr>
          <w:rFonts w:eastAsia="Times New Roman"/>
          <w:szCs w:val="24"/>
        </w:rPr>
        <w:t>,</w:t>
      </w:r>
      <w:r>
        <w:rPr>
          <w:rFonts w:eastAsia="Times New Roman"/>
          <w:szCs w:val="24"/>
        </w:rPr>
        <w:t xml:space="preserve"> να πάρουμε τις μεταρρυθμίσεις που χρειάζονται και όχι μέτρα</w:t>
      </w:r>
      <w:r>
        <w:rPr>
          <w:rFonts w:eastAsia="Times New Roman"/>
          <w:szCs w:val="24"/>
        </w:rPr>
        <w:t xml:space="preserve"> επί μέτρων </w:t>
      </w:r>
      <w:r>
        <w:rPr>
          <w:rFonts w:eastAsia="Times New Roman"/>
          <w:szCs w:val="24"/>
        </w:rPr>
        <w:t>και επιβάρυνση των πολιτών με φόρους.</w:t>
      </w:r>
    </w:p>
    <w:p w14:paraId="61F3DAC8" w14:textId="77777777" w:rsidR="00B51393" w:rsidRDefault="00BC3639">
      <w:pPr>
        <w:spacing w:line="600" w:lineRule="auto"/>
        <w:ind w:firstLine="720"/>
        <w:contextualSpacing/>
        <w:jc w:val="both"/>
        <w:rPr>
          <w:rFonts w:eastAsia="Times New Roman"/>
          <w:szCs w:val="24"/>
        </w:rPr>
      </w:pPr>
      <w:r>
        <w:rPr>
          <w:rFonts w:eastAsia="Times New Roman"/>
          <w:szCs w:val="24"/>
        </w:rPr>
        <w:t>Και αφού δεν λύνουμε οριστικά το πρόβλημα -σύμφωνα με όσα πιστεύο</w:t>
      </w:r>
      <w:r>
        <w:rPr>
          <w:rFonts w:eastAsia="Times New Roman"/>
          <w:szCs w:val="24"/>
        </w:rPr>
        <w:t>υμε- μας δημιουργείτε άλλη μία απορία. Γιατί, δεν υπάρχει έκθεση του Γενικού Λογιστηρίου του Κράτους με ακριβή στοιχεία; Πόσο χρόνο χρειάζεται για να συμβεί αυτό;</w:t>
      </w:r>
    </w:p>
    <w:p w14:paraId="61F3DAC9"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61F3DACA"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 xml:space="preserve">Λίγο </w:t>
      </w:r>
      <w:r>
        <w:rPr>
          <w:rFonts w:eastAsia="Times New Roman"/>
          <w:szCs w:val="24"/>
        </w:rPr>
        <w:t>χρόνο θα χρειαστώ, κύριε Πρόεδρε.</w:t>
      </w:r>
    </w:p>
    <w:p w14:paraId="61F3DACB"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Επίσης, δημιουργούνται κάποιες νέες δομές. Δεν ξέρουμε εάν αυτές οι δομές θα λειτουργήσουν όπως πρέπει, καθώς έχουμε δει ότι οι πολεοδομίες είναι ήδη </w:t>
      </w:r>
      <w:proofErr w:type="spellStart"/>
      <w:r>
        <w:rPr>
          <w:rFonts w:eastAsia="Times New Roman"/>
          <w:szCs w:val="24"/>
        </w:rPr>
        <w:t>υποστελεχωμένες</w:t>
      </w:r>
      <w:proofErr w:type="spellEnd"/>
      <w:r>
        <w:rPr>
          <w:rFonts w:eastAsia="Times New Roman"/>
          <w:szCs w:val="24"/>
        </w:rPr>
        <w:t>. Δεν υπάρχει το κατάλληλο προσωπικό</w:t>
      </w:r>
      <w:r>
        <w:rPr>
          <w:rFonts w:eastAsia="Times New Roman"/>
          <w:szCs w:val="24"/>
        </w:rPr>
        <w:t>,</w:t>
      </w:r>
      <w:r>
        <w:rPr>
          <w:rFonts w:eastAsia="Times New Roman"/>
          <w:szCs w:val="24"/>
        </w:rPr>
        <w:t xml:space="preserve"> έτσι ώστε να ανταπε</w:t>
      </w:r>
      <w:r>
        <w:rPr>
          <w:rFonts w:eastAsia="Times New Roman"/>
          <w:szCs w:val="24"/>
        </w:rPr>
        <w:t>ξέλθει στις υποχρεώσεις και φοβόμαστε ότι θα γίνει ένα βαρύ σχήμα με αυτές τις νέες δομές, δυσκίνητο, δυσλειτουργικό και αναποτελεσματικό.</w:t>
      </w:r>
    </w:p>
    <w:p w14:paraId="61F3DACC" w14:textId="77777777" w:rsidR="00B51393" w:rsidRDefault="00BC3639">
      <w:pPr>
        <w:spacing w:line="600" w:lineRule="auto"/>
        <w:ind w:firstLine="720"/>
        <w:contextualSpacing/>
        <w:jc w:val="both"/>
        <w:rPr>
          <w:rFonts w:eastAsia="Times New Roman"/>
          <w:szCs w:val="24"/>
        </w:rPr>
      </w:pPr>
      <w:r>
        <w:rPr>
          <w:rFonts w:eastAsia="Times New Roman"/>
          <w:szCs w:val="24"/>
        </w:rPr>
        <w:t>Δεν θέλουμε να πιστεύουμε ότι το κάνετε</w:t>
      </w:r>
      <w:r>
        <w:rPr>
          <w:rFonts w:eastAsia="Times New Roman"/>
          <w:szCs w:val="24"/>
        </w:rPr>
        <w:t>,</w:t>
      </w:r>
      <w:r>
        <w:rPr>
          <w:rFonts w:eastAsia="Times New Roman"/>
          <w:szCs w:val="24"/>
        </w:rPr>
        <w:t xml:space="preserve"> για να βολέψετε τους δικούς σας και να ακολουθήσετε την τακτική των προηγούμ</w:t>
      </w:r>
      <w:r>
        <w:rPr>
          <w:rFonts w:eastAsia="Times New Roman"/>
          <w:szCs w:val="24"/>
        </w:rPr>
        <w:t>ενων, δημιουργώντας και ιδρύοντας ένα κομματικό κράτος. Ωστόσο, εμείς θα παρακολουθήσουμε το πώς θα είναι στην εφαρμογή τους σε όλες αυτές οι διατάξεις.</w:t>
      </w:r>
    </w:p>
    <w:p w14:paraId="61F3DACD" w14:textId="77777777" w:rsidR="00B51393" w:rsidRDefault="00BC3639">
      <w:pPr>
        <w:spacing w:line="600" w:lineRule="auto"/>
        <w:ind w:firstLine="720"/>
        <w:contextualSpacing/>
        <w:jc w:val="both"/>
        <w:rPr>
          <w:rFonts w:eastAsia="Times New Roman"/>
          <w:szCs w:val="24"/>
        </w:rPr>
      </w:pPr>
      <w:r>
        <w:rPr>
          <w:rFonts w:eastAsia="Times New Roman"/>
          <w:szCs w:val="24"/>
        </w:rPr>
        <w:t>Ένα άλλο πρόβλημα που βλέπουμε ότι δημιουργείται μέσα απ’ αυτό το νομοσχέδιο είναι με το άρθρο 52. Δημι</w:t>
      </w:r>
      <w:r>
        <w:rPr>
          <w:rFonts w:eastAsia="Times New Roman"/>
          <w:szCs w:val="24"/>
        </w:rPr>
        <w:t xml:space="preserve">ουργείτε την </w:t>
      </w:r>
      <w:r>
        <w:rPr>
          <w:rFonts w:eastAsia="Times New Roman"/>
          <w:szCs w:val="24"/>
        </w:rPr>
        <w:t>ενεργειακή ταυτότητα κτηρίων</w:t>
      </w:r>
      <w:r>
        <w:rPr>
          <w:rFonts w:eastAsia="Times New Roman"/>
          <w:szCs w:val="24"/>
        </w:rPr>
        <w:t xml:space="preserve">. Σας κάναμε και σχετική ερώτηση. Προτείναμε να επωμιστεί αυτό το οικονομικό βάρος η πολιτεία, καθώς ξέρουμε τι δεινά περνάει ο ελληνικός λαός τη σήμερον </w:t>
      </w:r>
      <w:proofErr w:type="spellStart"/>
      <w:r>
        <w:rPr>
          <w:rFonts w:eastAsia="Times New Roman"/>
          <w:szCs w:val="24"/>
        </w:rPr>
        <w:t>ημέρα</w:t>
      </w:r>
      <w:r>
        <w:rPr>
          <w:rFonts w:eastAsia="Times New Roman"/>
          <w:szCs w:val="24"/>
        </w:rPr>
        <w:t>ν</w:t>
      </w:r>
      <w:proofErr w:type="spellEnd"/>
      <w:r>
        <w:rPr>
          <w:rFonts w:eastAsia="Times New Roman"/>
          <w:szCs w:val="24"/>
        </w:rPr>
        <w:t>. Μπορείτε να τον συμψηφίσετε με τον ΕΝΦΙΑ είτε να ορίσ</w:t>
      </w:r>
      <w:r>
        <w:rPr>
          <w:rFonts w:eastAsia="Times New Roman"/>
          <w:szCs w:val="24"/>
        </w:rPr>
        <w:t>ετε κάποιους μηχανικούς με σύμβαση έργου</w:t>
      </w:r>
      <w:r>
        <w:rPr>
          <w:rFonts w:eastAsia="Times New Roman"/>
          <w:szCs w:val="24"/>
        </w:rPr>
        <w:t>,</w:t>
      </w:r>
      <w:r>
        <w:rPr>
          <w:rFonts w:eastAsia="Times New Roman"/>
          <w:szCs w:val="24"/>
        </w:rPr>
        <w:t xml:space="preserve"> έτσι ώστε να μην επωμιστούν το βάρος οι πολίτες. Αρκετά έχουμε να κουβαλήσουμε μέχρι τώρα.</w:t>
      </w:r>
    </w:p>
    <w:p w14:paraId="61F3DACE"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Δεν θέλω να καταχραστώ τον χρόνο μου. </w:t>
      </w:r>
    </w:p>
    <w:p w14:paraId="61F3DACF"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Δεν μου αρέσει το γεγονός ότι υπάρχουν τόσες πολλές αρμοδιότητες</w:t>
      </w:r>
      <w:r>
        <w:rPr>
          <w:rFonts w:eastAsia="Times New Roman"/>
          <w:szCs w:val="24"/>
        </w:rPr>
        <w:t>,</w:t>
      </w:r>
      <w:r>
        <w:rPr>
          <w:rFonts w:eastAsia="Times New Roman"/>
          <w:szCs w:val="24"/>
        </w:rPr>
        <w:t xml:space="preserve"> που έρχονται στον </w:t>
      </w:r>
      <w:r>
        <w:rPr>
          <w:rFonts w:eastAsia="Times New Roman"/>
          <w:szCs w:val="24"/>
        </w:rPr>
        <w:t>Υπουργό μέσω υπουργικών αποφάσεων. Όχι για τον συγκεκριμένο Υπουργό, αλλά για τη διαδικασία και τη</w:t>
      </w:r>
      <w:r>
        <w:rPr>
          <w:rFonts w:eastAsia="Times New Roman"/>
          <w:szCs w:val="24"/>
        </w:rPr>
        <w:t>ν</w:t>
      </w:r>
      <w:r>
        <w:rPr>
          <w:rFonts w:eastAsia="Times New Roman"/>
          <w:szCs w:val="24"/>
        </w:rPr>
        <w:t xml:space="preserve"> τακτική που χρησιμοποιείτε. </w:t>
      </w:r>
    </w:p>
    <w:p w14:paraId="61F3DAD0" w14:textId="77777777" w:rsidR="00B51393" w:rsidRDefault="00BC3639">
      <w:pPr>
        <w:spacing w:line="600" w:lineRule="auto"/>
        <w:ind w:firstLine="720"/>
        <w:contextualSpacing/>
        <w:jc w:val="both"/>
        <w:rPr>
          <w:rFonts w:eastAsia="Times New Roman"/>
          <w:szCs w:val="24"/>
        </w:rPr>
      </w:pPr>
      <w:r>
        <w:rPr>
          <w:rFonts w:eastAsia="Times New Roman"/>
          <w:szCs w:val="24"/>
        </w:rPr>
        <w:t>Η Ένωση Κεντρώων είμαστε υπέρ όλων των κινήσεων</w:t>
      </w:r>
      <w:r>
        <w:rPr>
          <w:rFonts w:eastAsia="Times New Roman"/>
          <w:szCs w:val="24"/>
        </w:rPr>
        <w:t>,</w:t>
      </w:r>
      <w:r>
        <w:rPr>
          <w:rFonts w:eastAsia="Times New Roman"/>
          <w:szCs w:val="24"/>
        </w:rPr>
        <w:t xml:space="preserve"> που βοηθούν στην ενίσχυση της προστασίας των πολιτών. Είμαστε υπέρ </w:t>
      </w:r>
      <w:r>
        <w:rPr>
          <w:rFonts w:eastAsia="Times New Roman"/>
          <w:szCs w:val="24"/>
        </w:rPr>
        <w:t>όλων</w:t>
      </w:r>
      <w:r>
        <w:rPr>
          <w:rFonts w:eastAsia="Times New Roman"/>
          <w:szCs w:val="24"/>
        </w:rPr>
        <w:t xml:space="preserve"> αυτ</w:t>
      </w:r>
      <w:r>
        <w:rPr>
          <w:rFonts w:eastAsia="Times New Roman"/>
          <w:szCs w:val="24"/>
        </w:rPr>
        <w:t>ών</w:t>
      </w:r>
      <w:r>
        <w:rPr>
          <w:rFonts w:eastAsia="Times New Roman"/>
          <w:szCs w:val="24"/>
        </w:rPr>
        <w:t xml:space="preserve"> </w:t>
      </w:r>
      <w:r>
        <w:rPr>
          <w:rFonts w:eastAsia="Times New Roman"/>
          <w:szCs w:val="24"/>
        </w:rPr>
        <w:t>που δίνουν μια τόνωση στην εμπιστοσύνη</w:t>
      </w:r>
      <w:r>
        <w:rPr>
          <w:rFonts w:eastAsia="Times New Roman"/>
          <w:szCs w:val="24"/>
        </w:rPr>
        <w:t>,</w:t>
      </w:r>
      <w:r>
        <w:rPr>
          <w:rFonts w:eastAsia="Times New Roman"/>
          <w:szCs w:val="24"/>
        </w:rPr>
        <w:t xml:space="preserve"> που πρέπει να δημιουργηθεί ανάμεσα στους πολίτες και το κράτος. Δεν μπορούμε, όμως, να υποστηρίξουμε κάτι</w:t>
      </w:r>
      <w:r>
        <w:rPr>
          <w:rFonts w:eastAsia="Times New Roman"/>
          <w:szCs w:val="24"/>
        </w:rPr>
        <w:t>,</w:t>
      </w:r>
      <w:r>
        <w:rPr>
          <w:rFonts w:eastAsia="Times New Roman"/>
          <w:szCs w:val="24"/>
        </w:rPr>
        <w:t xml:space="preserve"> το οποίο ενδεχομένως -υπάρχει έστω και μία πιθανότητα- να συντηρεί το σάπιο σύστημα</w:t>
      </w:r>
      <w:r>
        <w:rPr>
          <w:rFonts w:eastAsia="Times New Roman"/>
          <w:szCs w:val="24"/>
        </w:rPr>
        <w:t>,</w:t>
      </w:r>
      <w:r>
        <w:rPr>
          <w:rFonts w:eastAsia="Times New Roman"/>
          <w:szCs w:val="24"/>
        </w:rPr>
        <w:t xml:space="preserve"> που μας έφερε μέχρι εδώ.</w:t>
      </w:r>
    </w:p>
    <w:p w14:paraId="61F3DAD1" w14:textId="77777777" w:rsidR="00B51393" w:rsidRDefault="00BC3639">
      <w:pPr>
        <w:spacing w:line="600" w:lineRule="auto"/>
        <w:ind w:firstLine="720"/>
        <w:contextualSpacing/>
        <w:jc w:val="both"/>
        <w:rPr>
          <w:rFonts w:eastAsia="Times New Roman"/>
          <w:szCs w:val="24"/>
        </w:rPr>
      </w:pPr>
      <w:r>
        <w:rPr>
          <w:rFonts w:eastAsia="Times New Roman"/>
          <w:szCs w:val="24"/>
        </w:rPr>
        <w:t>Ευχαριστώ πάρα πολύ.</w:t>
      </w:r>
    </w:p>
    <w:p w14:paraId="61F3DAD2" w14:textId="77777777" w:rsidR="00B51393" w:rsidRDefault="00BC363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Ένωσης Κεντρώων)</w:t>
      </w:r>
    </w:p>
    <w:p w14:paraId="61F3DAD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Ελευθέριος </w:t>
      </w:r>
      <w:proofErr w:type="spellStart"/>
      <w:r>
        <w:rPr>
          <w:rFonts w:eastAsia="Times New Roman" w:cs="Times New Roman"/>
          <w:szCs w:val="24"/>
        </w:rPr>
        <w:t>Αυγενάκης</w:t>
      </w:r>
      <w:proofErr w:type="spellEnd"/>
      <w:r>
        <w:rPr>
          <w:rFonts w:eastAsia="Times New Roman" w:cs="Times New Roman"/>
          <w:szCs w:val="24"/>
        </w:rPr>
        <w:t xml:space="preserve"> από τη Νέα Δημοκρατία, που είναι και ο τελευταίος ομιλητής εκ του καταλόγου. Αμέσως μετά</w:t>
      </w:r>
      <w:r>
        <w:rPr>
          <w:rFonts w:eastAsia="Times New Roman" w:cs="Times New Roman"/>
          <w:szCs w:val="24"/>
        </w:rPr>
        <w:t>,</w:t>
      </w:r>
      <w:r>
        <w:rPr>
          <w:rFonts w:eastAsia="Times New Roman" w:cs="Times New Roman"/>
          <w:szCs w:val="24"/>
        </w:rPr>
        <w:t xml:space="preserve"> θα ξεκινήσου</w:t>
      </w:r>
      <w:r>
        <w:rPr>
          <w:rFonts w:eastAsia="Times New Roman" w:cs="Times New Roman"/>
          <w:szCs w:val="24"/>
        </w:rPr>
        <w:t>ν οι</w:t>
      </w:r>
      <w:r>
        <w:rPr>
          <w:rFonts w:eastAsia="Times New Roman" w:cs="Times New Roman"/>
          <w:szCs w:val="24"/>
        </w:rPr>
        <w:t xml:space="preserve"> </w:t>
      </w:r>
      <w:r>
        <w:rPr>
          <w:rFonts w:eastAsia="Times New Roman" w:cs="Times New Roman"/>
          <w:szCs w:val="24"/>
        </w:rPr>
        <w:t>δευτερολογίες των ειδικών αγορητών και εισηγητών.</w:t>
      </w:r>
    </w:p>
    <w:p w14:paraId="61F3DAD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κύριε Πρόεδρε.</w:t>
      </w:r>
    </w:p>
    <w:p w14:paraId="61F3DAD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θα ξεκινήσω με ένα σχόλιο</w:t>
      </w:r>
      <w:r>
        <w:rPr>
          <w:rFonts w:eastAsia="Times New Roman" w:cs="Times New Roman"/>
          <w:szCs w:val="24"/>
        </w:rPr>
        <w:t>,</w:t>
      </w:r>
      <w:r>
        <w:rPr>
          <w:rFonts w:eastAsia="Times New Roman" w:cs="Times New Roman"/>
          <w:szCs w:val="24"/>
        </w:rPr>
        <w:t xml:space="preserve"> με αφορμή το ταξίδι του κ. Τσίπρα στην Αμερική. Να σας θυμίσουμε ότι ο Πρόεδρός μ</w:t>
      </w:r>
      <w:r>
        <w:rPr>
          <w:rFonts w:eastAsia="Times New Roman" w:cs="Times New Roman"/>
          <w:szCs w:val="24"/>
        </w:rPr>
        <w:t>ας, Κυριάκος Μητσοτάκης, τη Δευτέρα το πρωί ευχήθηκε καλή επιτυχία στον Πρωθυπουργό και εξέφρασε την ελπίδα να μπορέσει να αξιοποιήσει</w:t>
      </w:r>
      <w:r>
        <w:rPr>
          <w:rFonts w:eastAsia="Times New Roman" w:cs="Times New Roman"/>
          <w:szCs w:val="24"/>
        </w:rPr>
        <w:t>,</w:t>
      </w:r>
      <w:r>
        <w:rPr>
          <w:rFonts w:eastAsia="Times New Roman" w:cs="Times New Roman"/>
          <w:szCs w:val="24"/>
        </w:rPr>
        <w:t xml:space="preserve"> για το καλό της χώρας </w:t>
      </w:r>
      <w:r>
        <w:rPr>
          <w:rFonts w:eastAsia="Times New Roman" w:cs="Times New Roman"/>
          <w:szCs w:val="24"/>
        </w:rPr>
        <w:lastRenderedPageBreak/>
        <w:t>μας,</w:t>
      </w:r>
      <w:r>
        <w:rPr>
          <w:rFonts w:eastAsia="Times New Roman" w:cs="Times New Roman"/>
          <w:szCs w:val="24"/>
        </w:rPr>
        <w:t xml:space="preserve"> τη σπάνια ευκαιρία</w:t>
      </w:r>
      <w:r>
        <w:rPr>
          <w:rFonts w:eastAsia="Times New Roman" w:cs="Times New Roman"/>
          <w:szCs w:val="24"/>
        </w:rPr>
        <w:t>,</w:t>
      </w:r>
      <w:r>
        <w:rPr>
          <w:rFonts w:eastAsia="Times New Roman" w:cs="Times New Roman"/>
          <w:szCs w:val="24"/>
        </w:rPr>
        <w:t xml:space="preserve"> που λόγω συγκυρίας προσφέρεται στην Ελλάδα και στον ίδιο. </w:t>
      </w:r>
    </w:p>
    <w:p w14:paraId="61F3DAD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Μάλιστα</w:t>
      </w:r>
      <w:r>
        <w:rPr>
          <w:rFonts w:eastAsia="Times New Roman" w:cs="Times New Roman"/>
          <w:szCs w:val="24"/>
        </w:rPr>
        <w:t>,</w:t>
      </w:r>
      <w:r>
        <w:rPr>
          <w:rFonts w:eastAsia="Times New Roman" w:cs="Times New Roman"/>
          <w:szCs w:val="24"/>
        </w:rPr>
        <w:t xml:space="preserve"> αναφέραμε</w:t>
      </w:r>
      <w:r>
        <w:rPr>
          <w:rFonts w:eastAsia="Times New Roman" w:cs="Times New Roman"/>
          <w:szCs w:val="24"/>
        </w:rPr>
        <w:t xml:space="preserve"> -</w:t>
      </w:r>
      <w:r>
        <w:rPr>
          <w:rFonts w:eastAsia="Times New Roman" w:cs="Times New Roman"/>
          <w:szCs w:val="24"/>
        </w:rPr>
        <w:t>θυμίζω</w:t>
      </w:r>
      <w:r>
        <w:rPr>
          <w:rFonts w:eastAsia="Times New Roman" w:cs="Times New Roman"/>
          <w:szCs w:val="24"/>
        </w:rPr>
        <w:t>-</w:t>
      </w:r>
      <w:r>
        <w:rPr>
          <w:rFonts w:eastAsia="Times New Roman" w:cs="Times New Roman"/>
          <w:szCs w:val="24"/>
        </w:rPr>
        <w:t xml:space="preserve"> τέσσερα σημεία μοναδικής ευκαιρίας: Μια επωφελή συμφωνία μακράς πνοής για τη βάση της Σούδας και την ενίσχυση της αμυντικής συνεργασίας. Έναν οδικό χάρτη στρατηγικής σχέσης</w:t>
      </w:r>
      <w:r>
        <w:rPr>
          <w:rFonts w:eastAsia="Times New Roman" w:cs="Times New Roman"/>
          <w:szCs w:val="24"/>
        </w:rPr>
        <w:t>,</w:t>
      </w:r>
      <w:r>
        <w:rPr>
          <w:rFonts w:eastAsia="Times New Roman" w:cs="Times New Roman"/>
          <w:szCs w:val="24"/>
        </w:rPr>
        <w:t xml:space="preserve"> με έμφαση στην προσέλκυση συγκεκριμένων επενδύσεων. Επιδίωξη γ</w:t>
      </w:r>
      <w:r>
        <w:rPr>
          <w:rFonts w:eastAsia="Times New Roman" w:cs="Times New Roman"/>
          <w:szCs w:val="24"/>
        </w:rPr>
        <w:t xml:space="preserve">ια δεσμεύσεις της αμερικάνικης ηγεσίας για τα εθνικά μας ζητήματα, που αφορούν την Τουρκία, το Κυπριακό, τα Σκόπια, το μεταναστευτικό. Και, τέλος, στους Έλληνες της Αμερικής οφείλουμε να αναγνωρίσουμε </w:t>
      </w:r>
      <w:r>
        <w:rPr>
          <w:rFonts w:eastAsia="Times New Roman" w:cs="Times New Roman"/>
          <w:szCs w:val="24"/>
        </w:rPr>
        <w:t xml:space="preserve">τον </w:t>
      </w:r>
      <w:r>
        <w:rPr>
          <w:rFonts w:eastAsia="Times New Roman" w:cs="Times New Roman"/>
          <w:szCs w:val="24"/>
        </w:rPr>
        <w:t>ουσιαστικό ρόλο και λόγο στις εξελίξεις στο παρόν κ</w:t>
      </w:r>
      <w:r>
        <w:rPr>
          <w:rFonts w:eastAsia="Times New Roman" w:cs="Times New Roman"/>
          <w:szCs w:val="24"/>
        </w:rPr>
        <w:t>αι στο μέλλον της μητέρας πατρίδας μας και να ενισχύσουμε ουσιαστικά τη σχέση μας μαζί τους.</w:t>
      </w:r>
    </w:p>
    <w:p w14:paraId="61F3DAD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Όπως, όμως, μέχρι στιγμής βλέπουμε</w:t>
      </w:r>
      <w:r>
        <w:rPr>
          <w:rFonts w:eastAsia="Times New Roman" w:cs="Times New Roman"/>
          <w:szCs w:val="24"/>
        </w:rPr>
        <w:t>,</w:t>
      </w:r>
      <w:r>
        <w:rPr>
          <w:rFonts w:eastAsia="Times New Roman" w:cs="Times New Roman"/>
          <w:szCs w:val="24"/>
        </w:rPr>
        <w:t xml:space="preserve"> το μόνο σίγουρο είναι ότι έκλεισε μία συμφωνία υψηλότατου κόστους για την αναβάθμιση των ελληνικών </w:t>
      </w:r>
      <w:r>
        <w:rPr>
          <w:rFonts w:eastAsia="Times New Roman" w:cs="Times New Roman"/>
          <w:szCs w:val="24"/>
          <w:lang w:val="en-US"/>
        </w:rPr>
        <w:t>F</w:t>
      </w:r>
      <w:r>
        <w:rPr>
          <w:rFonts w:eastAsia="Times New Roman" w:cs="Times New Roman"/>
          <w:szCs w:val="24"/>
        </w:rPr>
        <w:t>-16, μια συμφωνία που θα κο</w:t>
      </w:r>
      <w:r>
        <w:rPr>
          <w:rFonts w:eastAsia="Times New Roman" w:cs="Times New Roman"/>
          <w:szCs w:val="24"/>
        </w:rPr>
        <w:t>στίσει στην ελληνική οικονομία 2,4 δισεκατομμύρια ευρώ με αντάλλαγμα -κατάφερε να πάρει- αόριστες υποσχέσεις στήριξης. Διαπραγματεύσεις δια χειρός Τσίπρα</w:t>
      </w:r>
      <w:r w:rsidRPr="001D16C9">
        <w:rPr>
          <w:rFonts w:eastAsia="Times New Roman" w:cs="Times New Roman"/>
          <w:szCs w:val="24"/>
        </w:rPr>
        <w:t>,</w:t>
      </w:r>
      <w:r>
        <w:rPr>
          <w:rFonts w:eastAsia="Times New Roman" w:cs="Times New Roman"/>
          <w:szCs w:val="24"/>
        </w:rPr>
        <w:t xml:space="preserve"> του Πρωθυπουργού των φόρων. </w:t>
      </w:r>
    </w:p>
    <w:p w14:paraId="61F3DAD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Την ίδια στιγμή</w:t>
      </w:r>
      <w:r>
        <w:rPr>
          <w:rFonts w:eastAsia="Times New Roman" w:cs="Times New Roman"/>
          <w:szCs w:val="24"/>
        </w:rPr>
        <w:t>,</w:t>
      </w:r>
      <w:r>
        <w:rPr>
          <w:rFonts w:eastAsia="Times New Roman" w:cs="Times New Roman"/>
          <w:szCs w:val="24"/>
        </w:rPr>
        <w:t xml:space="preserve"> η ΕΛΣΤΑΤ χθες επιβεβαίωσε περίτρανα τον Πρωθυπουργό της</w:t>
      </w:r>
      <w:r>
        <w:rPr>
          <w:rFonts w:eastAsia="Times New Roman" w:cs="Times New Roman"/>
          <w:szCs w:val="24"/>
        </w:rPr>
        <w:t xml:space="preserve"> ύφεσης. Δυο χρόνια ΣΥΡΙΖΑ, δυο χρόνια ύφεση. Παραλάβατε από την </w:t>
      </w:r>
      <w:r>
        <w:rPr>
          <w:rFonts w:eastAsia="Times New Roman" w:cs="Times New Roman"/>
          <w:szCs w:val="24"/>
        </w:rPr>
        <w:t>κυβέρνηση</w:t>
      </w:r>
      <w:r>
        <w:rPr>
          <w:rFonts w:eastAsia="Times New Roman" w:cs="Times New Roman"/>
          <w:szCs w:val="24"/>
        </w:rPr>
        <w:t xml:space="preserve"> Σαμαρά οικονομία σε ανάπτυξη, οδηγήσατε νοικοκυριά και επιχειρήσεις σε νέα χρέη. Οι Έλληνες σήμερα οφείλουν 125 δισεκατομμύρια ευρώ σε φόρους και εισφο</w:t>
      </w:r>
      <w:r>
        <w:rPr>
          <w:rFonts w:eastAsia="Times New Roman" w:cs="Times New Roman"/>
          <w:szCs w:val="24"/>
        </w:rPr>
        <w:lastRenderedPageBreak/>
        <w:t>ρές. Χιλιάδες συνταξιούχοι δεν</w:t>
      </w:r>
      <w:r>
        <w:rPr>
          <w:rFonts w:eastAsia="Times New Roman" w:cs="Times New Roman"/>
          <w:szCs w:val="24"/>
        </w:rPr>
        <w:t xml:space="preserve"> λαμβάνουν συντάξεις που δικαιούνται και στον </w:t>
      </w:r>
      <w:r>
        <w:rPr>
          <w:rFonts w:eastAsia="Times New Roman" w:cs="Times New Roman"/>
          <w:szCs w:val="24"/>
        </w:rPr>
        <w:t xml:space="preserve">προϋπολογισμό </w:t>
      </w:r>
      <w:r>
        <w:rPr>
          <w:rFonts w:eastAsia="Times New Roman" w:cs="Times New Roman"/>
          <w:szCs w:val="24"/>
        </w:rPr>
        <w:t>προβλέπονται νέα μέτρα που θα αφαιρέσουν 1,9 δισεκατομμύρια από τα ελληνικά νοικοκυριά. Όσο εφαρμόζετε την πολιτική της υψηλής φορολογίας τόσο επιτείνονται τα αδιέξοδα για τους Έλληνες.</w:t>
      </w:r>
    </w:p>
    <w:p w14:paraId="61F3DAD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Αλήθεια, κ</w:t>
      </w:r>
      <w:r>
        <w:rPr>
          <w:rFonts w:eastAsia="Times New Roman" w:cs="Times New Roman"/>
          <w:szCs w:val="24"/>
        </w:rPr>
        <w:t>ύριε Υπουργέ, ποια είναι η σκοπιμότητα του σημερινού νομοσχεδίου; Τι προβλήματα, αλήθεια, έρχεται να αντιμετωπίσει; Τα ζητήματα της αυθαίρετης δόμησης, της διαδικασίας έκδοσης αδειών και δόμησης και την ταυτότητα των κτηρίων έχουν αντιμετωπιστεί με τον ν.4</w:t>
      </w:r>
      <w:r>
        <w:rPr>
          <w:rFonts w:eastAsia="Times New Roman" w:cs="Times New Roman"/>
          <w:szCs w:val="24"/>
        </w:rPr>
        <w:t>178/2013, ο οποίος δημιούργησε ένα ενιαίο θεσμικό πλαίσιο ρυθμίσεων για όλα αυτά τα ζητήματα. Το μόνο που είχατε να κάνετε ήταν να εφαρμόσετε την υφιστάμενη νομοθεσία και αυτή είναι η αλήθεια. Αντί αυτού</w:t>
      </w:r>
      <w:r>
        <w:rPr>
          <w:rFonts w:eastAsia="Times New Roman" w:cs="Times New Roman"/>
          <w:szCs w:val="24"/>
        </w:rPr>
        <w:t>,</w:t>
      </w:r>
      <w:r>
        <w:rPr>
          <w:rFonts w:eastAsia="Times New Roman" w:cs="Times New Roman"/>
          <w:szCs w:val="24"/>
        </w:rPr>
        <w:t xml:space="preserve"> επιλέξατε να φέρετε ένα ακόμα νομοσχέδιο</w:t>
      </w:r>
      <w:r>
        <w:rPr>
          <w:rFonts w:eastAsia="Times New Roman" w:cs="Times New Roman"/>
          <w:szCs w:val="24"/>
        </w:rPr>
        <w:t>,</w:t>
      </w:r>
      <w:r>
        <w:rPr>
          <w:rFonts w:eastAsia="Times New Roman" w:cs="Times New Roman"/>
          <w:szCs w:val="24"/>
        </w:rPr>
        <w:t xml:space="preserve"> για να κα</w:t>
      </w:r>
      <w:r>
        <w:rPr>
          <w:rFonts w:eastAsia="Times New Roman" w:cs="Times New Roman"/>
          <w:szCs w:val="24"/>
        </w:rPr>
        <w:t xml:space="preserve">λύψετε την ανικανότητα, αλλά κυρίως την ανεπάρκειά σας. </w:t>
      </w:r>
    </w:p>
    <w:p w14:paraId="61F3DAD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Αντί να ασχοληθείτε με τα πραγματικά προβλήματα του ελληνικού λαού, που υποφέρει από τις αδιέξοδες πολιτικές σας, φέρνετε νέους νόμους, για να καλύψετε την Κυβερνητική σας ανυπαρξία και φυσικά ανευθυ</w:t>
      </w:r>
      <w:r>
        <w:rPr>
          <w:rFonts w:eastAsia="Times New Roman" w:cs="Times New Roman"/>
          <w:szCs w:val="24"/>
        </w:rPr>
        <w:t xml:space="preserve">νότητα, για να καλύψετε τον Πρωθυπουργό της μιζέριας, για να καλύψετε τον Πρωθυπουργό των φόρων, για να καλύψετε τον Πρωθυπουργό της γενιάς των 360 ευρώ. </w:t>
      </w:r>
    </w:p>
    <w:p w14:paraId="61F3DAD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Ποια η νομοθετική σας πρωτοβουλία για τους άνεργους και τη μείωση της ανεργίας για παράδειγμα, για το</w:t>
      </w:r>
      <w:r>
        <w:rPr>
          <w:rFonts w:eastAsia="Times New Roman" w:cs="Times New Roman"/>
          <w:szCs w:val="24"/>
        </w:rPr>
        <w:t>υς χιλιάδες επιστήμονες</w:t>
      </w:r>
      <w:r>
        <w:rPr>
          <w:rFonts w:eastAsia="Times New Roman" w:cs="Times New Roman"/>
          <w:szCs w:val="24"/>
        </w:rPr>
        <w:t>,</w:t>
      </w:r>
      <w:r>
        <w:rPr>
          <w:rFonts w:eastAsia="Times New Roman" w:cs="Times New Roman"/>
          <w:szCs w:val="24"/>
        </w:rPr>
        <w:t xml:space="preserve"> που εγκαταλείπουν τη χώρα, για τους φοιτητές</w:t>
      </w:r>
      <w:r>
        <w:rPr>
          <w:rFonts w:eastAsia="Times New Roman" w:cs="Times New Roman"/>
          <w:szCs w:val="24"/>
        </w:rPr>
        <w:t>,</w:t>
      </w:r>
      <w:r>
        <w:rPr>
          <w:rFonts w:eastAsia="Times New Roman" w:cs="Times New Roman"/>
          <w:szCs w:val="24"/>
        </w:rPr>
        <w:t xml:space="preserve"> που δεν έχουν ακόμα και σήμερα βιβλία και παρακολουθούν τα </w:t>
      </w:r>
      <w:r>
        <w:rPr>
          <w:rFonts w:eastAsia="Times New Roman" w:cs="Times New Roman"/>
          <w:szCs w:val="24"/>
        </w:rPr>
        <w:lastRenderedPageBreak/>
        <w:t xml:space="preserve">μαθήματά τους σε χώρους, που αποτελούν άσυλο παρανομίας και ασυδοσίας; Για τον ΕΝΦΙΑ, που παραμένει </w:t>
      </w:r>
      <w:r>
        <w:rPr>
          <w:rFonts w:eastAsia="Times New Roman" w:cs="Times New Roman"/>
          <w:szCs w:val="24"/>
        </w:rPr>
        <w:t>-</w:t>
      </w:r>
      <w:r>
        <w:rPr>
          <w:rFonts w:eastAsia="Times New Roman" w:cs="Times New Roman"/>
          <w:szCs w:val="24"/>
        </w:rPr>
        <w:t xml:space="preserve">παρά τις υποσχέσεις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 xml:space="preserve">για κατάργησή του; Για τους μισθωτούς και τους συνταξιούχους, που αδυνατούν να ανταπεξέλθουν στους δυσβάσταχτους φόρους και στο υψηλό κόστος; Για τους περισσότερους από τριακόσιες χιλιάδες συνταξιούχους, που αναμένουν σύνταξη και εφάπαξ και που βρίσκονται </w:t>
      </w:r>
      <w:r>
        <w:rPr>
          <w:rFonts w:eastAsia="Times New Roman" w:cs="Times New Roman"/>
          <w:szCs w:val="24"/>
        </w:rPr>
        <w:t xml:space="preserve">ακόμα σε εκκρεμότητα; Για τους ελεύθερους επαγγελματίες, που υποφέρουν για να μπορέσουν να ανταπεξέλθουν στην </w:t>
      </w:r>
      <w:proofErr w:type="spellStart"/>
      <w:r>
        <w:rPr>
          <w:rFonts w:eastAsia="Times New Roman" w:cs="Times New Roman"/>
          <w:szCs w:val="24"/>
        </w:rPr>
        <w:t>υπερφορολόγηση</w:t>
      </w:r>
      <w:proofErr w:type="spellEnd"/>
      <w:r>
        <w:rPr>
          <w:rFonts w:eastAsia="Times New Roman" w:cs="Times New Roman"/>
          <w:szCs w:val="24"/>
        </w:rPr>
        <w:t>; Για τις μικρομεσαίες επιχειρήσεις, που αγωνιούν για την επιβίωσή τους; Για τη φοροδοτική εξάντληση και τον εσωτερικό δανεισμό</w:t>
      </w:r>
      <w:r>
        <w:rPr>
          <w:rFonts w:eastAsia="Times New Roman" w:cs="Times New Roman"/>
          <w:szCs w:val="24"/>
        </w:rPr>
        <w:t>,</w:t>
      </w:r>
      <w:r>
        <w:rPr>
          <w:rFonts w:eastAsia="Times New Roman" w:cs="Times New Roman"/>
          <w:szCs w:val="24"/>
        </w:rPr>
        <w:t xml:space="preserve"> αφο</w:t>
      </w:r>
      <w:r>
        <w:rPr>
          <w:rFonts w:eastAsia="Times New Roman" w:cs="Times New Roman"/>
          <w:szCs w:val="24"/>
        </w:rPr>
        <w:t xml:space="preserve">ύ είναι εμφανής η εξάντληση της φοροδοτικής ικανότητας των Ελλήνων πολιτών; </w:t>
      </w:r>
    </w:p>
    <w:p w14:paraId="61F3DAD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Και αφού, κύριε Υπουργέ, η Κυβέρνησή σας έδωσε λύσεις σε όλα αυτά τα προβλήματα</w:t>
      </w:r>
      <w:r>
        <w:rPr>
          <w:rFonts w:eastAsia="Times New Roman" w:cs="Times New Roman"/>
          <w:szCs w:val="24"/>
        </w:rPr>
        <w:t>,</w:t>
      </w:r>
      <w:r>
        <w:rPr>
          <w:rFonts w:eastAsia="Times New Roman" w:cs="Times New Roman"/>
          <w:szCs w:val="24"/>
        </w:rPr>
        <w:t xml:space="preserve"> είπατε να ασχοληθείτε και με την αλλαγή φύλου σε ηλικία δεκαπέντε ετών</w:t>
      </w:r>
      <w:r>
        <w:rPr>
          <w:rFonts w:eastAsia="Times New Roman" w:cs="Times New Roman"/>
          <w:szCs w:val="24"/>
        </w:rPr>
        <w:t>,</w:t>
      </w:r>
      <w:r>
        <w:rPr>
          <w:rFonts w:eastAsia="Times New Roman" w:cs="Times New Roman"/>
          <w:szCs w:val="24"/>
        </w:rPr>
        <w:t xml:space="preserve"> άντε και με την κάνναβη κα</w:t>
      </w:r>
      <w:r>
        <w:rPr>
          <w:rFonts w:eastAsia="Times New Roman" w:cs="Times New Roman"/>
          <w:szCs w:val="24"/>
        </w:rPr>
        <w:t xml:space="preserve">ι προσεχώς με την αλλαγή του κώδικα οδικής κυκλοφορίας. </w:t>
      </w:r>
    </w:p>
    <w:p w14:paraId="61F3DAD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Θα πληρώνουν, ανακοίνωσε ο κ. </w:t>
      </w:r>
      <w:proofErr w:type="spellStart"/>
      <w:r>
        <w:rPr>
          <w:rFonts w:eastAsia="Times New Roman" w:cs="Times New Roman"/>
          <w:szCs w:val="24"/>
        </w:rPr>
        <w:t>Σπίρτζης</w:t>
      </w:r>
      <w:proofErr w:type="spellEnd"/>
      <w:r>
        <w:rPr>
          <w:rFonts w:eastAsia="Times New Roman" w:cs="Times New Roman"/>
          <w:szCs w:val="24"/>
        </w:rPr>
        <w:t>, πρόστιμα οι πολίτες για παράβαση του ΚΟΚ</w:t>
      </w:r>
      <w:r>
        <w:rPr>
          <w:rFonts w:eastAsia="Times New Roman" w:cs="Times New Roman"/>
          <w:szCs w:val="24"/>
        </w:rPr>
        <w:t>,</w:t>
      </w:r>
      <w:r>
        <w:rPr>
          <w:rFonts w:eastAsia="Times New Roman" w:cs="Times New Roman"/>
          <w:szCs w:val="24"/>
        </w:rPr>
        <w:t xml:space="preserve"> ανάλογα με το εισόδημά τους. Οι φτωχοί και κυρίως οι φοροφυγάδες αντιλαμβανόμαστε όλοι ότι θα περνούν με κόκκινο</w:t>
      </w:r>
      <w:r>
        <w:rPr>
          <w:rFonts w:eastAsia="Times New Roman" w:cs="Times New Roman"/>
          <w:szCs w:val="24"/>
        </w:rPr>
        <w:t>,</w:t>
      </w:r>
      <w:r>
        <w:rPr>
          <w:rFonts w:eastAsia="Times New Roman" w:cs="Times New Roman"/>
          <w:szCs w:val="24"/>
        </w:rPr>
        <w:t xml:space="preserve"> δίχ</w:t>
      </w:r>
      <w:r>
        <w:rPr>
          <w:rFonts w:eastAsia="Times New Roman" w:cs="Times New Roman"/>
          <w:szCs w:val="24"/>
        </w:rPr>
        <w:t>ως να πληρώσουν ή με μικρότερο πρόστιμο.</w:t>
      </w:r>
    </w:p>
    <w:p w14:paraId="61F3DADE" w14:textId="77777777" w:rsidR="00B51393" w:rsidRDefault="00BC3639">
      <w:pPr>
        <w:spacing w:line="600" w:lineRule="auto"/>
        <w:contextualSpacing/>
        <w:jc w:val="both"/>
        <w:rPr>
          <w:rFonts w:eastAsia="Times New Roman" w:cs="Times New Roman"/>
          <w:szCs w:val="24"/>
        </w:rPr>
      </w:pPr>
      <w:r>
        <w:rPr>
          <w:rFonts w:eastAsia="Times New Roman" w:cs="Times New Roman"/>
          <w:szCs w:val="24"/>
        </w:rPr>
        <w:tab/>
        <w:t xml:space="preserve">Το επόμενο στάδιο ποιο θα είναι, αλήθεια; Η επιβολή ποινών του Ποινικού Κώδικα ανάλογα με το εισόδημα; Γιατί, αλήθεια, δεν κάνετε κάτι αντίστοιχο και με το </w:t>
      </w:r>
      <w:r>
        <w:rPr>
          <w:rFonts w:eastAsia="Times New Roman" w:cs="Times New Roman"/>
          <w:szCs w:val="24"/>
        </w:rPr>
        <w:lastRenderedPageBreak/>
        <w:t>παρόν νομοσχέδιο, να πληρώνουν, δηλαδή, για τα αυθαίρετα α</w:t>
      </w:r>
      <w:r>
        <w:rPr>
          <w:rFonts w:eastAsia="Times New Roman" w:cs="Times New Roman"/>
          <w:szCs w:val="24"/>
        </w:rPr>
        <w:t>νάλογα με το εισόδημά τους; Φυσικά</w:t>
      </w:r>
      <w:r>
        <w:rPr>
          <w:rFonts w:eastAsia="Times New Roman" w:cs="Times New Roman"/>
          <w:szCs w:val="24"/>
        </w:rPr>
        <w:t>,</w:t>
      </w:r>
      <w:r>
        <w:rPr>
          <w:rFonts w:eastAsia="Times New Roman" w:cs="Times New Roman"/>
          <w:szCs w:val="24"/>
        </w:rPr>
        <w:t xml:space="preserve"> αστειευόμαστε και δεν θέλουμε να συμβεί κάτι τέτοιο! </w:t>
      </w:r>
    </w:p>
    <w:p w14:paraId="61F3DAD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κύριε Υπουργέ, ότι οι προτεραιότητες της Κυβέρνησής σας είναι ξεκάθαρες και εντελώς λανθασμένες. </w:t>
      </w:r>
    </w:p>
    <w:p w14:paraId="61F3DAE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με το νομοσχέδιο που φέρνετε, ενισχύονται και αυξάνονται ακόμη περισσότερο οι γραφειοκρατικές διαδικασίες, η εμπλοκή της </w:t>
      </w:r>
      <w:r>
        <w:rPr>
          <w:rFonts w:eastAsia="Times New Roman" w:cs="Times New Roman"/>
          <w:szCs w:val="24"/>
        </w:rPr>
        <w:t>δημόσιας διοίκησης</w:t>
      </w:r>
      <w:r>
        <w:rPr>
          <w:rFonts w:eastAsia="Times New Roman" w:cs="Times New Roman"/>
          <w:szCs w:val="24"/>
        </w:rPr>
        <w:t xml:space="preserve"> στη διαδικασία είτε της έκδοσης οικοδομικών αδειών είτε της επίλυσης πολεοδομικών θεμάτων, με τη δημι</w:t>
      </w:r>
      <w:r>
        <w:rPr>
          <w:rFonts w:eastAsia="Times New Roman" w:cs="Times New Roman"/>
          <w:szCs w:val="24"/>
        </w:rPr>
        <w:t>ουργία αυτής της ακόμα πιο πολύπλοκης πυραμίδας συμβουλίων και επιτροπών. Ουσιαστικά, δηλαδή, δημιουργείται ένα δαιδαλώδες σύστημα, που τα κύρια αποτελέσματά του θα είναι, πρώτον, η αύξηση της ταλαιπωρίας, του χρόνου αναμονής και του κόστους για τους πολίτ</w:t>
      </w:r>
      <w:r>
        <w:rPr>
          <w:rFonts w:eastAsia="Times New Roman" w:cs="Times New Roman"/>
          <w:szCs w:val="24"/>
        </w:rPr>
        <w:t>ες και δεύτερον, η αδυναμία της διοίκησης να ασκήσει αποτελεσματικούς ελέγχους</w:t>
      </w:r>
      <w:r>
        <w:rPr>
          <w:rFonts w:eastAsia="Times New Roman" w:cs="Times New Roman"/>
          <w:szCs w:val="24"/>
        </w:rPr>
        <w:t>,</w:t>
      </w:r>
      <w:r>
        <w:rPr>
          <w:rFonts w:eastAsia="Times New Roman" w:cs="Times New Roman"/>
          <w:szCs w:val="24"/>
        </w:rPr>
        <w:t xml:space="preserve"> λόγω αλληλοεπικαλύψεων και πολλών επιτροπών και πολλών εμπλεκόμενων φορέων. </w:t>
      </w:r>
    </w:p>
    <w:p w14:paraId="61F3DAE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αναφερθώ και σε κάτι άλλο: Αναφέρεστε στη ρύθμιση των δόσεων</w:t>
      </w:r>
      <w:r>
        <w:rPr>
          <w:rFonts w:eastAsia="Times New Roman" w:cs="Times New Roman"/>
          <w:szCs w:val="24"/>
        </w:rPr>
        <w:t>,</w:t>
      </w:r>
      <w:r>
        <w:rPr>
          <w:rFonts w:eastAsia="Times New Roman" w:cs="Times New Roman"/>
          <w:szCs w:val="24"/>
        </w:rPr>
        <w:t xml:space="preserve"> που προβλέπετ</w:t>
      </w:r>
      <w:r>
        <w:rPr>
          <w:rFonts w:eastAsia="Times New Roman" w:cs="Times New Roman"/>
          <w:szCs w:val="24"/>
        </w:rPr>
        <w:t>αι στο σχέδιο νόμου. Μα, ποιον προσπαθείτε να κοροϊδέψετε; Η αύξηση του αριθμού των δόσεων δεν είναι κάτι νέο. Ήδη προβλεπόταν μεγάλος αριθμός δόσεων και στον ν.4178/2013, τον οποίο, βεβαίως, δεν εφαρμόζετε. Εκτός κι αν αναφέρεστε στις αλλαγές που επέρχοντ</w:t>
      </w:r>
      <w:r>
        <w:rPr>
          <w:rFonts w:eastAsia="Times New Roman" w:cs="Times New Roman"/>
          <w:szCs w:val="24"/>
        </w:rPr>
        <w:t>αι κυρίως όσον αφορά τα πρόστιμα. Όμως, αυτό θα μπορούσε να γίνει, αγαπητέ κύριε Υπουργέ, με μια απλή τροπολογία</w:t>
      </w:r>
      <w:r>
        <w:rPr>
          <w:rFonts w:eastAsia="Times New Roman" w:cs="Times New Roman"/>
          <w:szCs w:val="24"/>
        </w:rPr>
        <w:t>,</w:t>
      </w:r>
      <w:r>
        <w:rPr>
          <w:rFonts w:eastAsia="Times New Roman" w:cs="Times New Roman"/>
          <w:szCs w:val="24"/>
        </w:rPr>
        <w:t xml:space="preserve"> σε οποιοδήποτε άλλο νομοσχέδιο του Υπουργείου σας. </w:t>
      </w:r>
    </w:p>
    <w:p w14:paraId="61F3DAE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Πρόκειται απλώς -πολύ καθαρά και έντιμα- για ένα ακόμα επικοινωνιακό επιχείρημα, για να </w:t>
      </w:r>
      <w:r>
        <w:rPr>
          <w:rFonts w:eastAsia="Times New Roman" w:cs="Times New Roman"/>
          <w:szCs w:val="24"/>
        </w:rPr>
        <w:t>δικαιολογήσετε το παρόν νομοσχέδιο. Πρόκειται για άλλη μια ακόμα απεγνωσμένη προσπάθεια να στρέψετε το ενδιαφέρον των πολιτών μακριά από τα πραγματικά προβλήματα</w:t>
      </w:r>
      <w:r>
        <w:rPr>
          <w:rFonts w:eastAsia="Times New Roman" w:cs="Times New Roman"/>
          <w:szCs w:val="24"/>
        </w:rPr>
        <w:t>,</w:t>
      </w:r>
      <w:r>
        <w:rPr>
          <w:rFonts w:eastAsia="Times New Roman" w:cs="Times New Roman"/>
          <w:szCs w:val="24"/>
        </w:rPr>
        <w:t xml:space="preserve"> που αντιμετωπίζουν. </w:t>
      </w:r>
    </w:p>
    <w:p w14:paraId="61F3DAE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Υπόσχεστε μείωση σε παράβολα και πρόστιμα, όταν την ίδια στιγμή αυξάνετε</w:t>
      </w:r>
      <w:r>
        <w:rPr>
          <w:rFonts w:eastAsia="Times New Roman" w:cs="Times New Roman"/>
          <w:szCs w:val="24"/>
        </w:rPr>
        <w:t xml:space="preserve"> διαδικασίες -άρα κόστος και χρόνος- αυξάνετε απαιτήσεις σε ουρές και σε υπηρεσίες -και φυσικά, το κόστος έκδοσης μιας οικοδομικής άδειας ή η επίλυση πολεοδομικών θεμάτων συνεπάγεται και κόστος στο τέλος-τέλος στην τσέπη του ενδιαφερόμενου- όταν την ίδια σ</w:t>
      </w:r>
      <w:r>
        <w:rPr>
          <w:rFonts w:eastAsia="Times New Roman" w:cs="Times New Roman"/>
          <w:szCs w:val="24"/>
        </w:rPr>
        <w:t>τιγμή έχετε οδηγήσει την αγορά και τους φορολογουμένους σε πραγματικό αδιέξοδο</w:t>
      </w:r>
      <w:r>
        <w:rPr>
          <w:rFonts w:eastAsia="Times New Roman" w:cs="Times New Roman"/>
          <w:szCs w:val="24"/>
        </w:rPr>
        <w:t>,</w:t>
      </w:r>
      <w:r>
        <w:rPr>
          <w:rFonts w:eastAsia="Times New Roman" w:cs="Times New Roman"/>
          <w:szCs w:val="24"/>
        </w:rPr>
        <w:t xml:space="preserve"> λόγω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της επαναστατικής διαπραγματευτικής σας τακτικής. </w:t>
      </w:r>
    </w:p>
    <w:p w14:paraId="61F3DAE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F3DAE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ήθελα δύο</w:t>
      </w:r>
      <w:r>
        <w:rPr>
          <w:rFonts w:eastAsia="Times New Roman" w:cs="Times New Roman"/>
          <w:szCs w:val="24"/>
        </w:rPr>
        <w:t xml:space="preserve"> λεπτά ακόμη, κύριε Πρόεδρε.</w:t>
      </w:r>
    </w:p>
    <w:p w14:paraId="61F3DAE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Δημιουργείται, όμως, και μια επιπλέον αδικία για τους πολίτες: Η μείωση των προστίμων αφορά μόνο όσους καθυστέρησαν και θα κάνουν χρήση του νέου νόμου, ενώ αδικεί τους συμπολίτες </w:t>
      </w:r>
      <w:r>
        <w:rPr>
          <w:rFonts w:eastAsia="Times New Roman" w:cs="Times New Roman"/>
          <w:szCs w:val="24"/>
        </w:rPr>
        <w:t>μας,</w:t>
      </w:r>
      <w:r>
        <w:rPr>
          <w:rFonts w:eastAsia="Times New Roman" w:cs="Times New Roman"/>
          <w:szCs w:val="24"/>
        </w:rPr>
        <w:t xml:space="preserve"> που εμπιστεύθηκαν την πολιτεία και εντάχθηκ</w:t>
      </w:r>
      <w:r>
        <w:rPr>
          <w:rFonts w:eastAsia="Times New Roman" w:cs="Times New Roman"/>
          <w:szCs w:val="24"/>
        </w:rPr>
        <w:t xml:space="preserve">αν στις ρυθμίσεις του ισχύοντος νόμου, του ν.4178. </w:t>
      </w:r>
    </w:p>
    <w:p w14:paraId="61F3DAE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λοιπόν, δύο μέτρα και δύο σταθμά για τους πολίτες. Έτσι, οι πολίτες που έχουν ήδη μεριμνήσει να ενταχθούν σε ρυθμίσεις επί της ίδιας παραβάσεως </w:t>
      </w:r>
      <w:r>
        <w:rPr>
          <w:rFonts w:eastAsia="Times New Roman" w:cs="Times New Roman"/>
          <w:szCs w:val="24"/>
        </w:rPr>
        <w:lastRenderedPageBreak/>
        <w:t xml:space="preserve">και με τους ίδιους όρους θα πληρώνουν περισσότερα </w:t>
      </w:r>
      <w:r>
        <w:rPr>
          <w:rFonts w:eastAsia="Times New Roman" w:cs="Times New Roman"/>
          <w:szCs w:val="24"/>
        </w:rPr>
        <w:t>χρήματα</w:t>
      </w:r>
      <w:r>
        <w:rPr>
          <w:rFonts w:eastAsia="Times New Roman" w:cs="Times New Roman"/>
          <w:szCs w:val="24"/>
        </w:rPr>
        <w:t>,</w:t>
      </w:r>
      <w:r>
        <w:rPr>
          <w:rFonts w:eastAsia="Times New Roman" w:cs="Times New Roman"/>
          <w:szCs w:val="24"/>
        </w:rPr>
        <w:t xml:space="preserve"> συγκριτικά με όσους ενταχθούν σε αυτό το σχέδιο νόμου. </w:t>
      </w:r>
    </w:p>
    <w:p w14:paraId="61F3DAE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Εμείς στη Νέα Δημοκρατία</w:t>
      </w:r>
      <w:r>
        <w:rPr>
          <w:rFonts w:eastAsia="Times New Roman" w:cs="Times New Roman"/>
          <w:szCs w:val="24"/>
        </w:rPr>
        <w:t>,</w:t>
      </w:r>
      <w:r>
        <w:rPr>
          <w:rFonts w:eastAsia="Times New Roman" w:cs="Times New Roman"/>
          <w:szCs w:val="24"/>
        </w:rPr>
        <w:t xml:space="preserve"> έχουμε πρόταση</w:t>
      </w:r>
      <w:r>
        <w:rPr>
          <w:rFonts w:eastAsia="Times New Roman" w:cs="Times New Roman"/>
          <w:szCs w:val="24"/>
        </w:rPr>
        <w:t>,</w:t>
      </w:r>
      <w:r>
        <w:rPr>
          <w:rFonts w:eastAsia="Times New Roman" w:cs="Times New Roman"/>
          <w:szCs w:val="24"/>
        </w:rPr>
        <w:t xml:space="preserve"> που ρυθμίζει συνολικά και που δίνει ουσιαστικές λύσεις σε ζητήματα οικοδομικά, χωροταξικά και γενικότερα στην ακίνητη περιουσία. Δίνουμε έμφαση στην </w:t>
      </w:r>
      <w:r>
        <w:rPr>
          <w:rFonts w:eastAsia="Times New Roman" w:cs="Times New Roman"/>
          <w:szCs w:val="24"/>
        </w:rPr>
        <w:t xml:space="preserve">ακίνητη περιουσία, προσφέροντας ισχυρά φορολογικά κίνητρα σε όσους επιλέξουν την Ελλάδα ως τόπο φορολογικής κατοικίας, υπό την προϋπόθεση, όμως, ότι έχουν αποκτήσει ακίνητη περιουσία στη χώρα μας. </w:t>
      </w:r>
    </w:p>
    <w:p w14:paraId="61F3DAE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w:t>
      </w:r>
      <w:r>
        <w:rPr>
          <w:rFonts w:eastAsia="Times New Roman" w:cs="Times New Roman"/>
          <w:szCs w:val="24"/>
        </w:rPr>
        <w:t xml:space="preserve"> θέλω λίγο να σταθώ στο θέμα της αγοράς ακ</w:t>
      </w:r>
      <w:r>
        <w:rPr>
          <w:rFonts w:eastAsia="Times New Roman" w:cs="Times New Roman"/>
          <w:szCs w:val="24"/>
        </w:rPr>
        <w:t>ινήτων. Είναι γνωστό σε όλους μας ότι το απόθεμα των κατοικιών στη χώρα μας είναι παλιό και κυρίως</w:t>
      </w:r>
      <w:r>
        <w:rPr>
          <w:rFonts w:eastAsia="Times New Roman" w:cs="Times New Roman"/>
          <w:szCs w:val="24"/>
        </w:rPr>
        <w:t>,</w:t>
      </w:r>
      <w:r>
        <w:rPr>
          <w:rFonts w:eastAsia="Times New Roman" w:cs="Times New Roman"/>
          <w:szCs w:val="24"/>
        </w:rPr>
        <w:t xml:space="preserve"> χωρίς συντήρηση, με αποτέλεσμα να χάνει και την αξία του με ταχύτατους ρυθμούς. Αυτό πρέπει να σταματήσει. Πρόθεσή μας, πρόθεση της Νέας Δημοκρατίας όταν έρ</w:t>
      </w:r>
      <w:r>
        <w:rPr>
          <w:rFonts w:eastAsia="Times New Roman" w:cs="Times New Roman"/>
          <w:szCs w:val="24"/>
        </w:rPr>
        <w:t>θει στη διακυβέρνηση του τόπου, είναι να δώσουμε γενναία κίνητρα</w:t>
      </w:r>
      <w:r>
        <w:rPr>
          <w:rFonts w:eastAsia="Times New Roman" w:cs="Times New Roman"/>
          <w:szCs w:val="24"/>
        </w:rPr>
        <w:t>,</w:t>
      </w:r>
      <w:r>
        <w:rPr>
          <w:rFonts w:eastAsia="Times New Roman" w:cs="Times New Roman"/>
          <w:szCs w:val="24"/>
        </w:rPr>
        <w:t xml:space="preserve"> για να ανακαινισθεί το μεγάλο απόθεμα των παλαιών κτηρίων, να γίνουν πιο «πράσινα» και φιλικά προς το περιβάλλον, να ομορφύνουν οι πόλεις και τα χωριά μας, να αυξηθεί ο πλούτος των Ελλήνων. </w:t>
      </w:r>
    </w:p>
    <w:p w14:paraId="61F3DAE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Εκτός από τη μείωση του ΕΝΦΙΑ, εμείς προτείνουμε την αναστολή του ΦΠΑ στην οικοδομική δραστηριότητα για τρία χρόνια και απλουστεύουμε, μέσα από τις προτάσεις μας, δραστικά τη διαδικασία μεταβίβασης ακινήτων. Ταυτόχρονα, πρόθεσή μας είναι να παρέχουμε έκπτ</w:t>
      </w:r>
      <w:r>
        <w:rPr>
          <w:rFonts w:eastAsia="Times New Roman" w:cs="Times New Roman"/>
          <w:szCs w:val="24"/>
        </w:rPr>
        <w:t xml:space="preserve">ωση φόρου ίση με το 40% της δαπάνης, που με </w:t>
      </w:r>
      <w:r>
        <w:rPr>
          <w:rFonts w:eastAsia="Times New Roman" w:cs="Times New Roman"/>
          <w:szCs w:val="24"/>
        </w:rPr>
        <w:lastRenderedPageBreak/>
        <w:t xml:space="preserve">όλα τα νόμιμα παραστατικά κατέβαλε ο ιδιοκτήτης για λειτουργική, για αισθητική και κυρίως για ενεργειακή αναβάθμιση, συντήρηση και αξιοποίηση υφιστάμενων κατοικιών. </w:t>
      </w:r>
    </w:p>
    <w:p w14:paraId="61F3DAEB" w14:textId="77777777" w:rsidR="00B51393" w:rsidRDefault="00BC3639">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Κύριε </w:t>
      </w:r>
      <w:proofErr w:type="spellStart"/>
      <w:r>
        <w:rPr>
          <w:rFonts w:eastAsia="Times New Roman"/>
          <w:bCs/>
          <w:szCs w:val="24"/>
        </w:rPr>
        <w:t>Αυγενά</w:t>
      </w:r>
      <w:r>
        <w:rPr>
          <w:rFonts w:eastAsia="Times New Roman"/>
          <w:bCs/>
          <w:szCs w:val="24"/>
        </w:rPr>
        <w:t>κη</w:t>
      </w:r>
      <w:proofErr w:type="spellEnd"/>
      <w:r>
        <w:rPr>
          <w:rFonts w:eastAsia="Times New Roman"/>
          <w:bCs/>
          <w:szCs w:val="24"/>
        </w:rPr>
        <w:t xml:space="preserve">, παρακαλώ ολοκληρώστε. </w:t>
      </w:r>
    </w:p>
    <w:p w14:paraId="61F3DAEC" w14:textId="77777777" w:rsidR="00B51393" w:rsidRDefault="00BC3639">
      <w:pPr>
        <w:spacing w:line="600" w:lineRule="auto"/>
        <w:ind w:firstLine="720"/>
        <w:contextualSpacing/>
        <w:jc w:val="both"/>
        <w:rPr>
          <w:rFonts w:eastAsia="Times New Roman"/>
          <w:bCs/>
          <w:szCs w:val="24"/>
        </w:rPr>
      </w:pPr>
      <w:r>
        <w:rPr>
          <w:rFonts w:eastAsia="Times New Roman"/>
          <w:b/>
          <w:bCs/>
          <w:szCs w:val="24"/>
        </w:rPr>
        <w:t>ΕΛΕΥΘΕΡΙΟΣ ΑΥΓΕΝΑΚΗΣ:</w:t>
      </w:r>
      <w:r>
        <w:rPr>
          <w:rFonts w:eastAsia="Times New Roman"/>
          <w:bCs/>
          <w:szCs w:val="24"/>
        </w:rPr>
        <w:t xml:space="preserve"> Κλείνω, κύριε Πρόεδρε.</w:t>
      </w:r>
    </w:p>
    <w:p w14:paraId="61F3DAED" w14:textId="77777777" w:rsidR="00B51393" w:rsidRDefault="00BC3639">
      <w:pPr>
        <w:spacing w:line="600" w:lineRule="auto"/>
        <w:ind w:firstLine="720"/>
        <w:contextualSpacing/>
        <w:jc w:val="both"/>
        <w:rPr>
          <w:rFonts w:eastAsia="Times New Roman"/>
          <w:bCs/>
          <w:szCs w:val="24"/>
        </w:rPr>
      </w:pPr>
      <w:r>
        <w:rPr>
          <w:rFonts w:eastAsia="Times New Roman"/>
          <w:bCs/>
          <w:szCs w:val="24"/>
        </w:rPr>
        <w:t>Είναι εξίσου σημαντικό ζήτημα, που αφορά στο δομημένο περιβάλλον, ο χωροταξικός σχεδιασμός. Η χώρα μας σήμερα χρειάζεται επειγόντως ένα νέο χωροταξικό σχέδιο. Δεν είναι δυνατόν</w:t>
      </w:r>
      <w:r>
        <w:rPr>
          <w:rFonts w:eastAsia="Times New Roman"/>
          <w:bCs/>
          <w:szCs w:val="24"/>
        </w:rPr>
        <w:t>,</w:t>
      </w:r>
      <w:r>
        <w:rPr>
          <w:rFonts w:eastAsia="Times New Roman"/>
          <w:bCs/>
          <w:szCs w:val="24"/>
        </w:rPr>
        <w:t xml:space="preserve"> σημαντ</w:t>
      </w:r>
      <w:r>
        <w:rPr>
          <w:rFonts w:eastAsia="Times New Roman"/>
          <w:bCs/>
          <w:szCs w:val="24"/>
        </w:rPr>
        <w:t>ικά επενδυτικά σχέδια να είναι έωλα και ευάλωτα σε οποιαδήποτε προσφυγή στο Σ</w:t>
      </w:r>
      <w:r>
        <w:rPr>
          <w:rFonts w:eastAsia="Times New Roman"/>
          <w:bCs/>
          <w:szCs w:val="24"/>
        </w:rPr>
        <w:t xml:space="preserve">υμβούλιο της </w:t>
      </w:r>
      <w:r>
        <w:rPr>
          <w:rFonts w:eastAsia="Times New Roman"/>
          <w:bCs/>
          <w:szCs w:val="24"/>
        </w:rPr>
        <w:t>Ε</w:t>
      </w:r>
      <w:r>
        <w:rPr>
          <w:rFonts w:eastAsia="Times New Roman"/>
          <w:bCs/>
          <w:szCs w:val="24"/>
        </w:rPr>
        <w:t>πικρατείας</w:t>
      </w:r>
      <w:r>
        <w:rPr>
          <w:rFonts w:eastAsia="Times New Roman"/>
          <w:bCs/>
          <w:szCs w:val="24"/>
        </w:rPr>
        <w:t>, επειδή δεν υπάρχει οργανωμένος χωροταξικός σχεδιασμός για τον τουρισμό, για το δομημένο περιβάλλον, για την ανάπτυξη. Το σημερινό σας νομοσχέδιο επιβεβαι</w:t>
      </w:r>
      <w:r>
        <w:rPr>
          <w:rFonts w:eastAsia="Times New Roman"/>
          <w:bCs/>
          <w:szCs w:val="24"/>
        </w:rPr>
        <w:t xml:space="preserve">ώνει τη συνολική κυβερνητική σας δράση. Ούτε ξέρετε ούτε θέλετε ούτε φυσικά μπορείτε! Πάψτε να γκρεμίζετε ό,τι με κόπο και σκληρή δουλειά έχει </w:t>
      </w:r>
      <w:proofErr w:type="spellStart"/>
      <w:r>
        <w:rPr>
          <w:rFonts w:eastAsia="Times New Roman"/>
          <w:bCs/>
          <w:szCs w:val="24"/>
        </w:rPr>
        <w:t>οικοδομηθεί</w:t>
      </w:r>
      <w:proofErr w:type="spellEnd"/>
      <w:r>
        <w:rPr>
          <w:rFonts w:eastAsia="Times New Roman"/>
          <w:bCs/>
          <w:szCs w:val="24"/>
        </w:rPr>
        <w:t xml:space="preserve"> μέχρι σήμερα. </w:t>
      </w:r>
    </w:p>
    <w:p w14:paraId="61F3DAEE" w14:textId="77777777" w:rsidR="00B51393" w:rsidRDefault="00BC3639">
      <w:pPr>
        <w:spacing w:line="600" w:lineRule="auto"/>
        <w:ind w:firstLine="720"/>
        <w:contextualSpacing/>
        <w:jc w:val="both"/>
        <w:rPr>
          <w:rFonts w:eastAsia="Times New Roman"/>
          <w:bCs/>
          <w:szCs w:val="24"/>
        </w:rPr>
      </w:pPr>
      <w:r>
        <w:rPr>
          <w:rFonts w:eastAsia="Times New Roman"/>
          <w:bCs/>
          <w:szCs w:val="24"/>
        </w:rPr>
        <w:t>Σας ευχαριστώ πολύ.</w:t>
      </w:r>
    </w:p>
    <w:p w14:paraId="61F3DAEF" w14:textId="77777777" w:rsidR="00B51393" w:rsidRDefault="00BC3639">
      <w:pPr>
        <w:spacing w:line="600" w:lineRule="auto"/>
        <w:ind w:firstLine="720"/>
        <w:contextualSpacing/>
        <w:jc w:val="center"/>
        <w:rPr>
          <w:rFonts w:eastAsia="Times New Roman" w:cs="Times New Roman"/>
          <w:szCs w:val="24"/>
        </w:rPr>
      </w:pPr>
      <w:r>
        <w:rPr>
          <w:rFonts w:eastAsia="Times New Roman"/>
          <w:bCs/>
          <w:szCs w:val="24"/>
        </w:rPr>
        <w:t>(Χειροκροτήματα από την πτέρυγα της Νέας Δημοκρατίας)</w:t>
      </w:r>
    </w:p>
    <w:p w14:paraId="61F3DAF0"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Αυγενάκη</w:t>
      </w:r>
      <w:proofErr w:type="spellEnd"/>
      <w:r>
        <w:rPr>
          <w:rFonts w:eastAsia="Times New Roman" w:cs="Times New Roman"/>
          <w:szCs w:val="24"/>
        </w:rPr>
        <w:t>.</w:t>
      </w:r>
    </w:p>
    <w:p w14:paraId="61F3DAF1"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στον κύκλο των δευτερολογιών των ειδικών αγορητών, εισηγητών με πρώτο τον κ. </w:t>
      </w:r>
      <w:proofErr w:type="spellStart"/>
      <w:r>
        <w:rPr>
          <w:rFonts w:eastAsia="Times New Roman" w:cs="Times New Roman"/>
          <w:szCs w:val="24"/>
        </w:rPr>
        <w:t>Αμυρά</w:t>
      </w:r>
      <w:proofErr w:type="spellEnd"/>
      <w:r>
        <w:rPr>
          <w:rFonts w:eastAsia="Times New Roman" w:cs="Times New Roman"/>
          <w:szCs w:val="24"/>
        </w:rPr>
        <w:t xml:space="preserve"> από το Ποτάμι. Θα πάμε αντίθετα.</w:t>
      </w:r>
    </w:p>
    <w:p w14:paraId="61F3DAF2"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 για έξι λεπτά.</w:t>
      </w:r>
    </w:p>
    <w:p w14:paraId="61F3DAF3"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w:t>
      </w:r>
      <w:r>
        <w:rPr>
          <w:rFonts w:eastAsia="Times New Roman" w:cs="Times New Roman"/>
          <w:b/>
          <w:szCs w:val="24"/>
        </w:rPr>
        <w:t>ΡΑΣ:</w:t>
      </w:r>
      <w:r>
        <w:rPr>
          <w:rFonts w:eastAsia="Times New Roman" w:cs="Times New Roman"/>
          <w:szCs w:val="24"/>
        </w:rPr>
        <w:t xml:space="preserve"> Ευχαριστώ, κύριε Πρόεδρε. Θα είμαι πολύ πιο σύντομος.</w:t>
      </w:r>
    </w:p>
    <w:p w14:paraId="61F3DAF4"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Θέλω να σας πω το εξής</w:t>
      </w:r>
      <w:r>
        <w:rPr>
          <w:rFonts w:eastAsia="Times New Roman" w:cs="Times New Roman"/>
          <w:szCs w:val="24"/>
        </w:rPr>
        <w:t>,</w:t>
      </w:r>
      <w:r>
        <w:rPr>
          <w:rFonts w:eastAsia="Times New Roman" w:cs="Times New Roman"/>
          <w:szCs w:val="24"/>
        </w:rPr>
        <w:t xml:space="preserve"> σε σχέση με τις ρυθμίσεις των διατάξεων για τα αυθαίρετα: Εδώ έχω δύο κόκκινες γραμμές</w:t>
      </w:r>
      <w:r>
        <w:rPr>
          <w:rFonts w:eastAsia="Times New Roman" w:cs="Times New Roman"/>
          <w:szCs w:val="24"/>
        </w:rPr>
        <w:t xml:space="preserve"> -</w:t>
      </w:r>
      <w:r>
        <w:rPr>
          <w:rFonts w:eastAsia="Times New Roman" w:cs="Times New Roman"/>
          <w:szCs w:val="24"/>
        </w:rPr>
        <w:t>να το πω έτσι</w:t>
      </w:r>
      <w:r>
        <w:rPr>
          <w:rFonts w:eastAsia="Times New Roman" w:cs="Times New Roman"/>
          <w:szCs w:val="24"/>
        </w:rPr>
        <w:t>-</w:t>
      </w:r>
      <w:r>
        <w:rPr>
          <w:rFonts w:eastAsia="Times New Roman" w:cs="Times New Roman"/>
          <w:szCs w:val="24"/>
        </w:rPr>
        <w:t xml:space="preserve"> τις οποίες δεν μπορώ να περάσω. Η πρώτη είναι ότι όσοι υπαχθούν τώρα σ</w:t>
      </w:r>
      <w:r>
        <w:rPr>
          <w:rFonts w:eastAsia="Times New Roman" w:cs="Times New Roman"/>
          <w:szCs w:val="24"/>
        </w:rPr>
        <w:t>ε ρύθμιση για τα αυθαίρετά τους, θα πληρώσουν πρόστιμο χαμηλότερο από όσους ήταν συνεπείς, είχαν μπει στις ρυθμίσεις και πλήρωναν τα πρόστιμα. Αυτό είναι το πρώτο πράγμα. Είναι μια κόκκινη γραμμή. Δεν μπορούμε να έχουμε πολίτες δύο κατηγοριών και δεν μπορε</w:t>
      </w:r>
      <w:r>
        <w:rPr>
          <w:rFonts w:eastAsia="Times New Roman" w:cs="Times New Roman"/>
          <w:szCs w:val="24"/>
        </w:rPr>
        <w:t xml:space="preserve">ί διαρκώς να επιβραβεύεται εκείνος που τελευταίος αυθαιρέτησε. </w:t>
      </w:r>
    </w:p>
    <w:p w14:paraId="61F3DAF5"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Ένα δεύτερο θέμα είναι το άρθρο 106, παράγραφος 1, εδάφιο β΄. Το γεγονός ότι υπάγονται σε ρύθμιση τακτοποίησης αυθαίρετα</w:t>
      </w:r>
      <w:r>
        <w:rPr>
          <w:rFonts w:eastAsia="Times New Roman" w:cs="Times New Roman"/>
          <w:szCs w:val="24"/>
        </w:rPr>
        <w:t>,</w:t>
      </w:r>
      <w:r>
        <w:rPr>
          <w:rFonts w:eastAsia="Times New Roman" w:cs="Times New Roman"/>
          <w:szCs w:val="24"/>
        </w:rPr>
        <w:t xml:space="preserve"> των οποίων οι οικοδομικές άδειες είχαν ακυρωθεί από το αρμόδιο διοικητ</w:t>
      </w:r>
      <w:r>
        <w:rPr>
          <w:rFonts w:eastAsia="Times New Roman" w:cs="Times New Roman"/>
          <w:szCs w:val="24"/>
        </w:rPr>
        <w:t xml:space="preserve">ικό δικαστήριο, δηλαδή με αμετάκλητη δικαστική απόφαση, αυτό είναι μια δεύτερη κόκκινη γραμμή. </w:t>
      </w:r>
    </w:p>
    <w:p w14:paraId="61F3DAF6"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Άρα, εμείς ως Ποτάμι</w:t>
      </w:r>
      <w:r>
        <w:rPr>
          <w:rFonts w:eastAsia="Times New Roman" w:cs="Times New Roman"/>
          <w:szCs w:val="24"/>
        </w:rPr>
        <w:t>,</w:t>
      </w:r>
      <w:r>
        <w:rPr>
          <w:rFonts w:eastAsia="Times New Roman" w:cs="Times New Roman"/>
          <w:szCs w:val="24"/>
        </w:rPr>
        <w:t xml:space="preserve"> όλες τις διατάξεις των άρθρων για την τακτοποίηση αυθαιρέτων και όλα αυτά τα ζητήματα θα τις καταψηφίσουμε.</w:t>
      </w:r>
    </w:p>
    <w:p w14:paraId="61F3DAF7"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Επίσης, για την τροπολογία, πο</w:t>
      </w:r>
      <w:r>
        <w:rPr>
          <w:rFonts w:eastAsia="Times New Roman" w:cs="Times New Roman"/>
          <w:szCs w:val="24"/>
        </w:rPr>
        <w:t xml:space="preserve">υ έγινε τώρα τελευταία συζήτηση, για τα </w:t>
      </w:r>
      <w:proofErr w:type="spellStart"/>
      <w:r>
        <w:rPr>
          <w:rFonts w:eastAsia="Times New Roman" w:cs="Times New Roman"/>
          <w:szCs w:val="24"/>
        </w:rPr>
        <w:t>τραπεζοκαθίσματα</w:t>
      </w:r>
      <w:proofErr w:type="spellEnd"/>
      <w:r>
        <w:rPr>
          <w:rFonts w:eastAsia="Times New Roman" w:cs="Times New Roman"/>
          <w:szCs w:val="24"/>
        </w:rPr>
        <w:t>, θέλω να πω το εξής: Διαφωνώ κάθετα με αυτήν την τροπολογία και το περιεχόμενό της για δύο βασικούς λόγους. Ο πρώτος λόγος είναι …</w:t>
      </w:r>
    </w:p>
    <w:p w14:paraId="61F3DAF8"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Δεν την έκ</w:t>
      </w:r>
      <w:r>
        <w:rPr>
          <w:rFonts w:eastAsia="Times New Roman" w:cs="Times New Roman"/>
          <w:szCs w:val="24"/>
        </w:rPr>
        <w:t>ανα δεκτή.</w:t>
      </w:r>
    </w:p>
    <w:p w14:paraId="61F3DAF9"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Δεν την κάνατε δεκτή. Καλό αυτό. </w:t>
      </w:r>
    </w:p>
    <w:p w14:paraId="61F3DAFA"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Πάντως, ο πρώτος λόγος, για την ιστορία, είναι ότι τα δημοτικά συμβούλια των δήμων αποφασίζουν και όχι ο νόμος για τον κάθε δήμο και την κάθε πλατεία. Και δεύτερον, επιτέλους δεν μπορεί να </w:t>
      </w:r>
      <w:r>
        <w:rPr>
          <w:rFonts w:eastAsia="Times New Roman" w:cs="Times New Roman"/>
          <w:szCs w:val="24"/>
        </w:rPr>
        <w:t xml:space="preserve">γεμίζουν άλλο οι πλατείες και οι πεζόδρομοι και τα πεζοδρόμια με </w:t>
      </w:r>
      <w:proofErr w:type="spellStart"/>
      <w:r>
        <w:rPr>
          <w:rFonts w:eastAsia="Times New Roman" w:cs="Times New Roman"/>
          <w:szCs w:val="24"/>
        </w:rPr>
        <w:t>τραπεζοκαθίσματα</w:t>
      </w:r>
      <w:proofErr w:type="spellEnd"/>
      <w:r>
        <w:rPr>
          <w:rFonts w:eastAsia="Times New Roman" w:cs="Times New Roman"/>
          <w:szCs w:val="24"/>
        </w:rPr>
        <w:t xml:space="preserve"> και ειδικά εδώ</w:t>
      </w:r>
      <w:r>
        <w:rPr>
          <w:rFonts w:eastAsia="Times New Roman" w:cs="Times New Roman"/>
          <w:szCs w:val="24"/>
        </w:rPr>
        <w:t>,</w:t>
      </w:r>
      <w:r>
        <w:rPr>
          <w:rFonts w:eastAsia="Times New Roman" w:cs="Times New Roman"/>
          <w:szCs w:val="24"/>
        </w:rPr>
        <w:t xml:space="preserve"> στην Αθήνα να μην έχουμε </w:t>
      </w:r>
      <w:r>
        <w:rPr>
          <w:rFonts w:eastAsia="Times New Roman" w:cs="Times New Roman"/>
          <w:szCs w:val="24"/>
        </w:rPr>
        <w:t xml:space="preserve">χώρο </w:t>
      </w:r>
      <w:r>
        <w:rPr>
          <w:rFonts w:eastAsia="Times New Roman" w:cs="Times New Roman"/>
          <w:szCs w:val="24"/>
        </w:rPr>
        <w:t xml:space="preserve">να περάσουμε. Αυτό, βεβαίως, είναι έργο </w:t>
      </w:r>
      <w:proofErr w:type="spellStart"/>
      <w:r>
        <w:rPr>
          <w:rFonts w:eastAsia="Times New Roman" w:cs="Times New Roman"/>
          <w:szCs w:val="24"/>
        </w:rPr>
        <w:t>Καμίνη</w:t>
      </w:r>
      <w:proofErr w:type="spellEnd"/>
      <w:r>
        <w:rPr>
          <w:rFonts w:eastAsia="Times New Roman" w:cs="Times New Roman"/>
          <w:szCs w:val="24"/>
        </w:rPr>
        <w:t xml:space="preserve">. </w:t>
      </w:r>
    </w:p>
    <w:p w14:paraId="61F3DAFB"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Και καταλήγω, λέγοντάς σας ότι διάφορες άλλες ρυθμίσεις, όπως το Παρατηρητήριο </w:t>
      </w:r>
      <w:r>
        <w:rPr>
          <w:rFonts w:eastAsia="Times New Roman" w:cs="Times New Roman"/>
          <w:szCs w:val="24"/>
        </w:rPr>
        <w:t xml:space="preserve">του Δομημένου Περιβάλλοντος, τις θεωρούμε θετικές και θα τις υπερψηφίσουμε. Όσον αφορά τις άλλες τροπολογίες, τις υπουργικές, θα υπερψηφίσουμε, όπως σας είπα χθες, μόνο την τροπολογία για τον </w:t>
      </w:r>
      <w:proofErr w:type="spellStart"/>
      <w:r>
        <w:rPr>
          <w:rFonts w:eastAsia="Times New Roman" w:cs="Times New Roman"/>
          <w:szCs w:val="24"/>
        </w:rPr>
        <w:t>Άη</w:t>
      </w:r>
      <w:proofErr w:type="spellEnd"/>
      <w:r>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Για τις βουλευτικές, θα σας τα πω την ώρα της ψηφοφορ</w:t>
      </w:r>
      <w:r>
        <w:rPr>
          <w:rFonts w:eastAsia="Times New Roman" w:cs="Times New Roman"/>
          <w:szCs w:val="24"/>
        </w:rPr>
        <w:t>ίας.</w:t>
      </w:r>
    </w:p>
    <w:p w14:paraId="61F3DAFC"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61F3DAFD"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και για την οικονομία του χρόνου.</w:t>
      </w:r>
    </w:p>
    <w:p w14:paraId="61F3DAFE"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 xml:space="preserve">αγορητής </w:t>
      </w:r>
      <w:r>
        <w:rPr>
          <w:rFonts w:eastAsia="Times New Roman" w:cs="Times New Roman"/>
          <w:szCs w:val="24"/>
        </w:rPr>
        <w:t>της Ένωσης Κεντρώων</w:t>
      </w:r>
      <w:r w:rsidRPr="00044B88">
        <w:rPr>
          <w:rFonts w:eastAsia="Times New Roman" w:cs="Times New Roman"/>
          <w:szCs w:val="24"/>
        </w:rPr>
        <w:t xml:space="preserve"> </w:t>
      </w:r>
      <w:r w:rsidRPr="00397EF3">
        <w:rPr>
          <w:rFonts w:eastAsia="Times New Roman" w:cs="Times New Roman"/>
          <w:szCs w:val="24"/>
        </w:rPr>
        <w:t xml:space="preserve">κ. </w:t>
      </w:r>
      <w:proofErr w:type="spellStart"/>
      <w:r w:rsidRPr="00397EF3">
        <w:rPr>
          <w:rFonts w:eastAsia="Times New Roman" w:cs="Times New Roman"/>
          <w:szCs w:val="24"/>
        </w:rPr>
        <w:t>Σαρίδης</w:t>
      </w:r>
      <w:proofErr w:type="spellEnd"/>
      <w:r>
        <w:rPr>
          <w:rFonts w:eastAsia="Times New Roman" w:cs="Times New Roman"/>
          <w:szCs w:val="24"/>
        </w:rPr>
        <w:t>.</w:t>
      </w:r>
    </w:p>
    <w:p w14:paraId="61F3DAFF"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61F3DB00"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έ, κυρίες και κύριοι συνάδελφοι, η Ένωση Κεντρώων έχει δηλώσει την πρόθεσή της να ψηφίσει «</w:t>
      </w:r>
      <w:r>
        <w:rPr>
          <w:rFonts w:eastAsia="Times New Roman" w:cs="Times New Roman"/>
          <w:szCs w:val="24"/>
        </w:rPr>
        <w:t>π</w:t>
      </w:r>
      <w:r>
        <w:rPr>
          <w:rFonts w:eastAsia="Times New Roman" w:cs="Times New Roman"/>
          <w:szCs w:val="24"/>
        </w:rPr>
        <w:t>αρών» στο σημερινό νομοσχέδιο. Μελετώντας τις διατάξεις του, καταλήξαμε σε τρία αδιαμφισβήτητα συμπεράσματα, πάνω στα οποία τεκμηριώσαμε την απόφασή μας αυτή.</w:t>
      </w:r>
    </w:p>
    <w:p w14:paraId="61F3DB01"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το νομοσχέδιο θέτει, πράγματι, τους σωστούς στόχους και συνεπώς</w:t>
      </w:r>
      <w:r>
        <w:rPr>
          <w:rFonts w:eastAsia="Times New Roman" w:cs="Times New Roman"/>
          <w:szCs w:val="24"/>
        </w:rPr>
        <w:t>,</w:t>
      </w:r>
      <w:r>
        <w:rPr>
          <w:rFonts w:eastAsia="Times New Roman" w:cs="Times New Roman"/>
          <w:szCs w:val="24"/>
        </w:rPr>
        <w:t xml:space="preserve"> κινείται στη σωστή κατεύθυνση, όπως συνηθίζουμε να λέμε σε αυτές τις περιπτώσεις. Δεύτερον, ο τρόπος, με τον οποίο προβλέπει το νομοσχέδιο πως θα επιδιώξει η Κυβέρνηση την επίτευξη αυ</w:t>
      </w:r>
      <w:r>
        <w:rPr>
          <w:rFonts w:eastAsia="Times New Roman" w:cs="Times New Roman"/>
          <w:szCs w:val="24"/>
        </w:rPr>
        <w:t>τών των στόχων, δεν περιγράφεται επαρκώς και πειστικά, κάνοντας χρήση πειστικών επιχειρημάτων. Αντιθέτως, προϋποθέτει την έκδοση πληθώρας σχετικών υπουργικών αποφάσεων και προεδρικών διαταγμάτων, κάτι που μας προδιαθέτει αρνητικά, καθώς η εμπειρία μας έχει</w:t>
      </w:r>
      <w:r>
        <w:rPr>
          <w:rFonts w:eastAsia="Times New Roman" w:cs="Times New Roman"/>
          <w:szCs w:val="24"/>
        </w:rPr>
        <w:t xml:space="preserve"> δείξει πως όταν ο νομοθέτης αφήνει την αποσαφήνιση ζητημάτων ουσίας και περιεχομένου στην εκτελεστική εξουσία, τότε ευνοείται και διογκώνεται η γραφειοκρατία, την οποία τελικά πληρώνουν όλοι οι πολίτες με χαμένο κόπο, χρόνο και χρήμα.</w:t>
      </w:r>
    </w:p>
    <w:p w14:paraId="61F3DB02" w14:textId="77777777" w:rsidR="00B51393" w:rsidRDefault="00BC3639">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η Κυβέρνηση </w:t>
      </w:r>
      <w:r>
        <w:rPr>
          <w:rFonts w:eastAsia="Times New Roman" w:cs="Times New Roman"/>
          <w:szCs w:val="24"/>
        </w:rPr>
        <w:t>συνεχίζει να νομοθετεί, ανακατεύοντας και μπερδεύοντας τα χρήσιμα με τα άχρηστα, τα αυτονόητα με τα αυθαίρετα, τα απαραίτητα με τα ακατανόητα και τα βιώσιμα με τα ανεξήγητα. Ένα καλό παράδειγμα</w:t>
      </w:r>
      <w:r>
        <w:rPr>
          <w:rFonts w:eastAsia="Times New Roman" w:cs="Times New Roman"/>
          <w:szCs w:val="24"/>
        </w:rPr>
        <w:t>,</w:t>
      </w:r>
      <w:r>
        <w:rPr>
          <w:rFonts w:eastAsia="Times New Roman" w:cs="Times New Roman"/>
          <w:szCs w:val="24"/>
        </w:rPr>
        <w:t xml:space="preserve"> που αποτυπώνει την αλήθεια των όσων ισχυριζόμαστε, αποτελεί η</w:t>
      </w:r>
      <w:r>
        <w:rPr>
          <w:rFonts w:eastAsia="Times New Roman" w:cs="Times New Roman"/>
          <w:szCs w:val="24"/>
        </w:rPr>
        <w:t xml:space="preserve"> πορεία, που ακολούθησε η υπουργική τροπολογία με γενικό αριθμό 1269 και ειδικό 135, η οποία είχε τίτλο «Τροποποίηση διατάξεων πολεοδομικής νομοθεσίας και τροποποίηση διατάξεων του ν.4001/2011». Η τροπολογία αυτή έσπασε σε δύο ουσιαστικά στοιχεία και ενσωμ</w:t>
      </w:r>
      <w:r>
        <w:rPr>
          <w:rFonts w:eastAsia="Times New Roman" w:cs="Times New Roman"/>
          <w:szCs w:val="24"/>
        </w:rPr>
        <w:t>ατώθηκε σε δύο άρθρα</w:t>
      </w:r>
      <w:r>
        <w:rPr>
          <w:rFonts w:eastAsia="Times New Roman" w:cs="Times New Roman"/>
          <w:szCs w:val="24"/>
        </w:rPr>
        <w:t xml:space="preserve">: </w:t>
      </w:r>
      <w:r>
        <w:rPr>
          <w:rFonts w:eastAsia="Times New Roman" w:cs="Times New Roman"/>
          <w:szCs w:val="24"/>
        </w:rPr>
        <w:t>το 148 και το 149.</w:t>
      </w:r>
    </w:p>
    <w:p w14:paraId="61F3DB0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Με το πρώτο της άρθρο, μέσα σε οκτώ παραγράφους, καταπιάνεται με πολύ σημαντικά προβλήματα, για των οποίων τη λύση αγωνιούμε και εμείς, όπως είναι για </w:t>
      </w:r>
      <w:r>
        <w:rPr>
          <w:rFonts w:eastAsia="Times New Roman" w:cs="Times New Roman"/>
          <w:szCs w:val="24"/>
        </w:rPr>
        <w:lastRenderedPageBreak/>
        <w:t>παράδειγμα η παράταση της ισχύος των παλιών οικοδομικών αδειών μ</w:t>
      </w:r>
      <w:r>
        <w:rPr>
          <w:rFonts w:eastAsia="Times New Roman" w:cs="Times New Roman"/>
          <w:szCs w:val="24"/>
        </w:rPr>
        <w:t>έχρι το τέλος του χρόνου, η αποσαφήνιση ζητημάτων απαλλοτρίωσης, η επέκταση των νεκροταφείων, η ανανέωση για τρία ολόκληρα χρόνια της προθεσμίας</w:t>
      </w:r>
      <w:r>
        <w:rPr>
          <w:rFonts w:eastAsia="Times New Roman" w:cs="Times New Roman"/>
          <w:szCs w:val="24"/>
        </w:rPr>
        <w:t>,</w:t>
      </w:r>
      <w:r>
        <w:rPr>
          <w:rFonts w:eastAsia="Times New Roman" w:cs="Times New Roman"/>
          <w:szCs w:val="24"/>
        </w:rPr>
        <w:t xml:space="preserve"> που έχουν οι οικοδομικοί συνεταιρισμοί για την ολοκλήρωση των έργων υποδομής. Όλα αυτά τα σημαντικά χώρεσαν μέ</w:t>
      </w:r>
      <w:r>
        <w:rPr>
          <w:rFonts w:eastAsia="Times New Roman" w:cs="Times New Roman"/>
          <w:szCs w:val="24"/>
        </w:rPr>
        <w:t>σα σε οκτώ παραγράφους ενός άρθρου μιας τροπολογίας.</w:t>
      </w:r>
    </w:p>
    <w:p w14:paraId="61F3DB0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Στην ίδια τροπολογία, στο δεύτερο άρθρο της, σ’ αυτό που ενσωματώθηκε ως άρθρο 149 έπειτα από τη διάσπαση της εν λόγω τροπολογίας και την ένταξή της στο νομοσχέδιο, ασχολείστε με την περίφημη Ρυθμιστική </w:t>
      </w:r>
      <w:r>
        <w:rPr>
          <w:rFonts w:eastAsia="Times New Roman" w:cs="Times New Roman"/>
          <w:szCs w:val="24"/>
        </w:rPr>
        <w:t>Αρχή Ενέργειας και, μάλιστα, ασχολείστε με έναν τέτοιο τρόπο</w:t>
      </w:r>
      <w:r>
        <w:rPr>
          <w:rFonts w:eastAsia="Times New Roman" w:cs="Times New Roman"/>
          <w:szCs w:val="24"/>
        </w:rPr>
        <w:t>,</w:t>
      </w:r>
      <w:r>
        <w:rPr>
          <w:rFonts w:eastAsia="Times New Roman" w:cs="Times New Roman"/>
          <w:szCs w:val="24"/>
        </w:rPr>
        <w:t xml:space="preserve"> που δεν δικαιολογείται</w:t>
      </w:r>
      <w:r>
        <w:rPr>
          <w:rFonts w:eastAsia="Times New Roman" w:cs="Times New Roman"/>
          <w:szCs w:val="24"/>
        </w:rPr>
        <w:t>,</w:t>
      </w:r>
      <w:r>
        <w:rPr>
          <w:rFonts w:eastAsia="Times New Roman" w:cs="Times New Roman"/>
          <w:szCs w:val="24"/>
        </w:rPr>
        <w:t xml:space="preserve"> με βάση τις αριστερές ιδέες</w:t>
      </w:r>
      <w:r>
        <w:rPr>
          <w:rFonts w:eastAsia="Times New Roman" w:cs="Times New Roman"/>
          <w:szCs w:val="24"/>
        </w:rPr>
        <w:t>,</w:t>
      </w:r>
      <w:r>
        <w:rPr>
          <w:rFonts w:eastAsia="Times New Roman" w:cs="Times New Roman"/>
          <w:szCs w:val="24"/>
        </w:rPr>
        <w:t xml:space="preserve"> που ισχυρίζεστε πως εκφράζετε σαν πολιτικός χώρος. </w:t>
      </w:r>
    </w:p>
    <w:p w14:paraId="61F3DB0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Με τις προβλέψεις του άρθρου 149 αυξάνονται οι αρμοδιότητες του Προέδρου της ΡΑΕ και ενισ</w:t>
      </w:r>
      <w:r>
        <w:rPr>
          <w:rFonts w:eastAsia="Times New Roman" w:cs="Times New Roman"/>
          <w:szCs w:val="24"/>
        </w:rPr>
        <w:t>χύονται οι πόροι της. Αναρωτιόμαστε εμείς στην Ένωση Κεντρώων</w:t>
      </w:r>
      <w:r>
        <w:rPr>
          <w:rFonts w:eastAsia="Times New Roman" w:cs="Times New Roman"/>
          <w:szCs w:val="24"/>
        </w:rPr>
        <w:t xml:space="preserve">: </w:t>
      </w:r>
      <w:r>
        <w:rPr>
          <w:rFonts w:eastAsia="Times New Roman" w:cs="Times New Roman"/>
          <w:szCs w:val="24"/>
        </w:rPr>
        <w:t xml:space="preserve">τι άλλαξε από τότε που ο ΣΥΡΙΖΑ, ως Κυβέρνηση, τον Απρίλη του 2015 κατηγορούσε τη ΡΑΕ πως είχε μετατραπεί σε μια </w:t>
      </w:r>
      <w:proofErr w:type="spellStart"/>
      <w:r>
        <w:rPr>
          <w:rFonts w:eastAsia="Times New Roman" w:cs="Times New Roman"/>
          <w:szCs w:val="24"/>
        </w:rPr>
        <w:t>υπερκυβέρνηση</w:t>
      </w:r>
      <w:proofErr w:type="spellEnd"/>
      <w:r>
        <w:rPr>
          <w:rFonts w:eastAsia="Times New Roman" w:cs="Times New Roman"/>
          <w:szCs w:val="24"/>
        </w:rPr>
        <w:t xml:space="preserve">, που πολύ συχνά εξυπηρετούσε ιδιωτικά συμφέροντα; </w:t>
      </w:r>
    </w:p>
    <w:p w14:paraId="61F3DB0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Γενικό Λογισ</w:t>
      </w:r>
      <w:r>
        <w:rPr>
          <w:rFonts w:eastAsia="Times New Roman" w:cs="Times New Roman"/>
          <w:szCs w:val="24"/>
        </w:rPr>
        <w:t>τήριο του Κράτους μ</w:t>
      </w:r>
      <w:r>
        <w:rPr>
          <w:rFonts w:eastAsia="Times New Roman" w:cs="Times New Roman"/>
          <w:szCs w:val="24"/>
        </w:rPr>
        <w:t>ά</w:t>
      </w:r>
      <w:r>
        <w:rPr>
          <w:rFonts w:eastAsia="Times New Roman" w:cs="Times New Roman"/>
          <w:szCs w:val="24"/>
        </w:rPr>
        <w:t xml:space="preserve">ς ενημερώνει πως αυτή η νομοθετική σας πρωτοβουλία προκαλεί αύξηση των δαπανών για την κάλυψη των αναγκών αυτής της </w:t>
      </w:r>
      <w:r>
        <w:rPr>
          <w:rFonts w:eastAsia="Times New Roman" w:cs="Times New Roman"/>
          <w:szCs w:val="24"/>
        </w:rPr>
        <w:t>ανεξάρτητης αρχής</w:t>
      </w:r>
      <w:r>
        <w:rPr>
          <w:rFonts w:eastAsia="Times New Roman" w:cs="Times New Roman"/>
          <w:szCs w:val="24"/>
        </w:rPr>
        <w:t>. Δεν μας εξηγήσατε, όμως, πού στηρίζετε την αισιοδοξία σας πως θα καταφέρετε να λύσετε με τις προβλέψε</w:t>
      </w:r>
      <w:r>
        <w:rPr>
          <w:rFonts w:eastAsia="Times New Roman" w:cs="Times New Roman"/>
          <w:szCs w:val="24"/>
        </w:rPr>
        <w:t xml:space="preserve">ις των παραγράφων 1 και 5 του </w:t>
      </w:r>
      <w:r>
        <w:rPr>
          <w:rFonts w:eastAsia="Times New Roman" w:cs="Times New Roman"/>
          <w:szCs w:val="24"/>
        </w:rPr>
        <w:lastRenderedPageBreak/>
        <w:t>δεύτερου άρθρου μιας τροπολογίας τα προβλήματα, που εσείς τόσο εμφατικά εντοπίζατε πριν από δυο χρόνια</w:t>
      </w:r>
      <w:r>
        <w:rPr>
          <w:rFonts w:eastAsia="Times New Roman" w:cs="Times New Roman"/>
          <w:szCs w:val="24"/>
        </w:rPr>
        <w:t>,</w:t>
      </w:r>
      <w:r>
        <w:rPr>
          <w:rFonts w:eastAsia="Times New Roman" w:cs="Times New Roman"/>
          <w:szCs w:val="24"/>
        </w:rPr>
        <w:t xml:space="preserve"> τόσο έντονα διαμαρτυρόμενοι.</w:t>
      </w:r>
    </w:p>
    <w:p w14:paraId="61F3DB0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τέσσερις υπουργικές τροπολογίες έγιναν αποδεκτές από τον αρμ</w:t>
      </w:r>
      <w:r>
        <w:rPr>
          <w:rFonts w:eastAsia="Times New Roman" w:cs="Times New Roman"/>
          <w:szCs w:val="24"/>
        </w:rPr>
        <w:t>όδιο Υπουργό και ακολούθησε η διάσπαση και η ενσωμάτωσή τους στο νομοσχέδιο. Δεν είναι σωστός αυτός ο τρόπος νομοθέτησης, δεν βοηθά να είναι ενημερωμένοι οι πολίτες και υπεύθυνα να εκφράζουν και εκείνοι την άποψή τους. Δεν πείθουμε με αυτόν τον τρόπο κανέν</w:t>
      </w:r>
      <w:r>
        <w:rPr>
          <w:rFonts w:eastAsia="Times New Roman" w:cs="Times New Roman"/>
          <w:szCs w:val="24"/>
        </w:rPr>
        <w:t>αν πως ο νομοθέτης επιδιώκει αποκλειστικά και μόνο την προφύλαξη και τη διασφάλιση του δημοσίου συμφέροντος.</w:t>
      </w:r>
    </w:p>
    <w:p w14:paraId="61F3DB0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 κακός τρόπος, λοιπόν, νομοθέτησης δηλητηριάζει τη δημοκρατία και ενισχύει την καχυποψία των πολιτών, αφήνοντάς τους εκτεθειμένους στη ρητορεία το</w:t>
      </w:r>
      <w:r>
        <w:rPr>
          <w:rFonts w:eastAsia="Times New Roman" w:cs="Times New Roman"/>
          <w:szCs w:val="24"/>
        </w:rPr>
        <w:t>υ λαϊκισμού και του ρατσισμού. Πώς θα εξηγήσουμε στην Ολομέλεια αύριο, μεθαύριο, εμείς οι Βουλευτές</w:t>
      </w:r>
      <w:r>
        <w:rPr>
          <w:rFonts w:eastAsia="Times New Roman" w:cs="Times New Roman"/>
          <w:szCs w:val="24"/>
        </w:rPr>
        <w:t>,</w:t>
      </w:r>
      <w:r>
        <w:rPr>
          <w:rFonts w:eastAsia="Times New Roman" w:cs="Times New Roman"/>
          <w:szCs w:val="24"/>
        </w:rPr>
        <w:t xml:space="preserve"> που έχουμε την ευθύνη να συμμετέχουμε στην κρίσιμη Επιτροπή Εξοπλιστικών</w:t>
      </w:r>
      <w:r>
        <w:rPr>
          <w:rFonts w:eastAsia="Times New Roman" w:cs="Times New Roman"/>
          <w:szCs w:val="24"/>
        </w:rPr>
        <w:t>,</w:t>
      </w:r>
      <w:r>
        <w:rPr>
          <w:rFonts w:eastAsia="Times New Roman" w:cs="Times New Roman"/>
          <w:szCs w:val="24"/>
        </w:rPr>
        <w:t xml:space="preserve"> το γεγονός πως θα έρθει για πρώτη φορά εδώ στη Βουλή, νομοσχέδιο το οποίο θα περι</w:t>
      </w:r>
      <w:r>
        <w:rPr>
          <w:rFonts w:eastAsia="Times New Roman" w:cs="Times New Roman"/>
          <w:szCs w:val="24"/>
        </w:rPr>
        <w:t xml:space="preserve">έχει μια σύμβαση αντισταθμιστικών ωφελημάτων; Υπάρχει, άραγε, κάποιος Βουλευτής της </w:t>
      </w:r>
      <w:r>
        <w:rPr>
          <w:rFonts w:eastAsia="Times New Roman" w:cs="Times New Roman"/>
          <w:szCs w:val="24"/>
        </w:rPr>
        <w:t xml:space="preserve">συμπολίτευσης </w:t>
      </w:r>
      <w:r>
        <w:rPr>
          <w:rFonts w:eastAsia="Times New Roman" w:cs="Times New Roman"/>
          <w:szCs w:val="24"/>
        </w:rPr>
        <w:t xml:space="preserve">που πράγματι καταλαβαίνει αυτή τη στιγμή τι σημαίνει για τη χώρα μας πως θα αναγκαστούμε να κάνουμε νόμο του κράτους μια σύμβαση αντισταθμιστικών ωφελημάτων; </w:t>
      </w:r>
    </w:p>
    <w:p w14:paraId="61F3DB0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Είμαι βέβαιος πως δεν έχετε ιδέα για ποιο πράγμα μιλάμε, όπως ακριβώς είμαι σίγουρος πως συνεχίζετε να υπόσχεστε στους πολίτες πως θα μειώσετε τη στρατιωτική θητεία. Και αυτό είναι απαράδεκτο.</w:t>
      </w:r>
    </w:p>
    <w:p w14:paraId="61F3DB0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61F3DB0B"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w:t>
      </w:r>
      <w:r>
        <w:rPr>
          <w:rFonts w:eastAsia="Times New Roman" w:cs="Times New Roman"/>
          <w:szCs w:val="24"/>
        </w:rPr>
        <w:t>τρώων)</w:t>
      </w:r>
    </w:p>
    <w:p w14:paraId="61F3DB0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61F3DB0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Απευθύνομαι προς τους εισηγητές και τους υπόλοιπους αγορητές που δεν μίλησαν μέχρι τώρα. Ζήτησε να προταχθεί ο κ. Κωνσταντόπουλος, διότι είναι σε εξέλιξη μια διαδικασία της Κοινοβουλευτικ</w:t>
      </w:r>
      <w:r>
        <w:rPr>
          <w:rFonts w:eastAsia="Times New Roman" w:cs="Times New Roman"/>
          <w:szCs w:val="24"/>
        </w:rPr>
        <w:t>ής Ομάδας της Δημοκρατικής Συμπαράταξης. Υπάρχουν αντιρρήσεις επ’ αυτού;</w:t>
      </w:r>
    </w:p>
    <w:p w14:paraId="61F3DB0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Όχι.</w:t>
      </w:r>
    </w:p>
    <w:p w14:paraId="61F3DB0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Σώμα συμφωνεί.</w:t>
      </w:r>
    </w:p>
    <w:p w14:paraId="61F3DB1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Κωνσταντόπουλε, έχετε τον λόγο.</w:t>
      </w:r>
    </w:p>
    <w:p w14:paraId="61F3DB1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Πρόεδρε, κυρίες και κύριοι συνάδελφο</w:t>
      </w:r>
      <w:r>
        <w:rPr>
          <w:rFonts w:eastAsia="Times New Roman" w:cs="Times New Roman"/>
          <w:szCs w:val="24"/>
        </w:rPr>
        <w:t>ι, κύριε Υπουργέ, ολοκληρώνεται η συζήτηση του νομοσχεδίου για το δομημένο περιβάλλον. Όπως τόνισα, είναι ένα νομοσχέδιο που επαναλαμβάνει ρυθμίσεις, που βασίζεται σε δικά μας νομοθετήματα, του ΠΑΣΟΚ και προσπαθεί, έστω και με καθυστέρηση, να επιλύσει προβ</w:t>
      </w:r>
      <w:r>
        <w:rPr>
          <w:rFonts w:eastAsia="Times New Roman" w:cs="Times New Roman"/>
          <w:szCs w:val="24"/>
        </w:rPr>
        <w:t>λήματα.</w:t>
      </w:r>
    </w:p>
    <w:p w14:paraId="61F3DB1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Όπως τόνισε και ο τομεάρχης της Δημοκρατικής Συμπαράταξης για την ενέργεια και το περιβάλλον</w:t>
      </w:r>
      <w:r>
        <w:rPr>
          <w:rFonts w:eastAsia="Times New Roman" w:cs="Times New Roman"/>
          <w:szCs w:val="24"/>
        </w:rPr>
        <w:t xml:space="preserve"> </w:t>
      </w:r>
      <w:r>
        <w:rPr>
          <w:rFonts w:eastAsia="Times New Roman" w:cs="Times New Roman"/>
          <w:szCs w:val="24"/>
        </w:rPr>
        <w:t xml:space="preserve">κ. Μανιάτης, χθες στην ομιλία του, η Κυβέρνηση έχει κάνει απανωτά λάθη, προκαλώντας μεγάλες καθυστερήσεις, με αποτέλεσμα να μην προωθείται ο γενικότερος </w:t>
      </w:r>
      <w:r>
        <w:rPr>
          <w:rFonts w:eastAsia="Times New Roman" w:cs="Times New Roman"/>
          <w:szCs w:val="24"/>
        </w:rPr>
        <w:t>πολεοδομικός σχεδιασμός της χώρας.</w:t>
      </w:r>
    </w:p>
    <w:p w14:paraId="61F3DB1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κύριε Υπουργέ, θέσαμε με λεπτομέρειες τις προτάσεις και τις παρατηρήσεις μας επί του σχεδίου νόμου. Ωστόσο, θα ήθελα να αναφερθώ σε κάποιες επιμέρους ρυθμίσεις, αλλά και τροπολογίες, όπως στα συμβούλια και στις επι</w:t>
      </w:r>
      <w:r>
        <w:rPr>
          <w:rFonts w:eastAsia="Times New Roman" w:cs="Times New Roman"/>
          <w:szCs w:val="24"/>
        </w:rPr>
        <w:t>τροπές που προβλέπονται στο νομοσχέδιο. Δεν διευκρινίστηκε, κύριε Υπουργέ, για ποιον λόγο τα μέλη τους έχουν διαφορετικές θητείες και όχι όλοι το ίδιο, όπως θα ήταν λογικό και αναμενόμενο.</w:t>
      </w:r>
    </w:p>
    <w:p w14:paraId="61F3DB14" w14:textId="77777777" w:rsidR="00B51393" w:rsidRDefault="00BC3639">
      <w:pPr>
        <w:spacing w:line="600" w:lineRule="auto"/>
        <w:contextualSpacing/>
        <w:jc w:val="both"/>
        <w:rPr>
          <w:rFonts w:eastAsia="Times New Roman"/>
          <w:szCs w:val="24"/>
        </w:rPr>
      </w:pPr>
      <w:r>
        <w:rPr>
          <w:rFonts w:eastAsia="Times New Roman" w:cs="Times New Roman"/>
          <w:szCs w:val="24"/>
        </w:rPr>
        <w:t>Όσον αφορά το άρθρο 39 για τις προδιαγραφές των τοπογραφικών, εδώ έ</w:t>
      </w:r>
      <w:r>
        <w:rPr>
          <w:rFonts w:eastAsia="Times New Roman" w:cs="Times New Roman"/>
          <w:szCs w:val="24"/>
        </w:rPr>
        <w:t>χουμε μεγάλες ανοχές, από 5% έως 10% στις αποκλίσεις των σχεδίων που προβλέπονται.</w:t>
      </w:r>
      <w:r w:rsidDel="0053656E">
        <w:rPr>
          <w:rFonts w:eastAsia="Times New Roman" w:cs="Times New Roman"/>
          <w:szCs w:val="24"/>
        </w:rPr>
        <w:t xml:space="preserve"> </w:t>
      </w:r>
      <w:r>
        <w:rPr>
          <w:rFonts w:eastAsia="Times New Roman"/>
          <w:szCs w:val="24"/>
        </w:rPr>
        <w:t>Το γεγονός αυτό θα δημιουργήσει τεράστιο πρόβλημα</w:t>
      </w:r>
      <w:r>
        <w:rPr>
          <w:rFonts w:eastAsia="Times New Roman"/>
          <w:szCs w:val="24"/>
        </w:rPr>
        <w:t>,</w:t>
      </w:r>
      <w:r>
        <w:rPr>
          <w:rFonts w:eastAsia="Times New Roman"/>
          <w:szCs w:val="24"/>
        </w:rPr>
        <w:t xml:space="preserve"> θα έλεγα</w:t>
      </w:r>
      <w:r>
        <w:rPr>
          <w:rFonts w:eastAsia="Times New Roman"/>
          <w:szCs w:val="24"/>
        </w:rPr>
        <w:t>,</w:t>
      </w:r>
      <w:r>
        <w:rPr>
          <w:rFonts w:eastAsia="Times New Roman"/>
          <w:szCs w:val="24"/>
        </w:rPr>
        <w:t xml:space="preserve"> στην αγορά. Εμείς προτείνουμε, έστω και την ύστατη στιγμή, να γίνεται ανεκτή απόκλιση σε ποσοστό 2 έως 3%.</w:t>
      </w:r>
    </w:p>
    <w:p w14:paraId="61F3DB15" w14:textId="77777777" w:rsidR="00B51393" w:rsidRDefault="00BC3639">
      <w:pPr>
        <w:spacing w:line="600" w:lineRule="auto"/>
        <w:ind w:firstLine="851"/>
        <w:contextualSpacing/>
        <w:jc w:val="both"/>
        <w:rPr>
          <w:rFonts w:eastAsia="Times New Roman"/>
          <w:szCs w:val="24"/>
        </w:rPr>
      </w:pPr>
      <w:r>
        <w:rPr>
          <w:rFonts w:eastAsia="Times New Roman"/>
          <w:szCs w:val="24"/>
        </w:rPr>
        <w:t xml:space="preserve">Όσον </w:t>
      </w:r>
      <w:r>
        <w:rPr>
          <w:rFonts w:eastAsia="Times New Roman"/>
          <w:szCs w:val="24"/>
        </w:rPr>
        <w:t xml:space="preserve">αφορά στις </w:t>
      </w:r>
      <w:proofErr w:type="spellStart"/>
      <w:r>
        <w:rPr>
          <w:rFonts w:eastAsia="Times New Roman"/>
          <w:szCs w:val="24"/>
        </w:rPr>
        <w:t>σταβλικές</w:t>
      </w:r>
      <w:proofErr w:type="spellEnd"/>
      <w:r>
        <w:rPr>
          <w:rFonts w:eastAsia="Times New Roman"/>
          <w:szCs w:val="24"/>
        </w:rPr>
        <w:t xml:space="preserve"> εγκαταστάσεις, στο νομοσχέδιο </w:t>
      </w:r>
      <w:r>
        <w:rPr>
          <w:rFonts w:eastAsia="Times New Roman"/>
          <w:bCs/>
          <w:shd w:val="clear" w:color="auto" w:fill="FFFFFF"/>
        </w:rPr>
        <w:t xml:space="preserve">προβλέπεται </w:t>
      </w:r>
      <w:r>
        <w:rPr>
          <w:rFonts w:eastAsia="Times New Roman"/>
          <w:szCs w:val="24"/>
        </w:rPr>
        <w:t xml:space="preserve">η υπαγωγή στον νόμο με την καταβολή </w:t>
      </w:r>
      <w:proofErr w:type="spellStart"/>
      <w:r>
        <w:rPr>
          <w:rFonts w:eastAsia="Times New Roman"/>
          <w:szCs w:val="24"/>
        </w:rPr>
        <w:t>παραβόλου</w:t>
      </w:r>
      <w:proofErr w:type="spellEnd"/>
      <w:r>
        <w:rPr>
          <w:rFonts w:eastAsia="Times New Roman"/>
          <w:szCs w:val="24"/>
        </w:rPr>
        <w:t xml:space="preserve"> ύψους 300 ευρώ. </w:t>
      </w:r>
    </w:p>
    <w:p w14:paraId="61F3DB16" w14:textId="77777777" w:rsidR="00B51393" w:rsidRDefault="00BC3639">
      <w:pPr>
        <w:spacing w:line="600" w:lineRule="auto"/>
        <w:ind w:firstLine="851"/>
        <w:contextualSpacing/>
        <w:jc w:val="both"/>
        <w:rPr>
          <w:rFonts w:eastAsia="Times New Roman"/>
          <w:bCs/>
          <w:shd w:val="clear" w:color="auto" w:fill="FFFFFF"/>
        </w:rPr>
      </w:pPr>
      <w:r>
        <w:rPr>
          <w:rFonts w:eastAsia="Times New Roman"/>
          <w:szCs w:val="24"/>
        </w:rPr>
        <w:t xml:space="preserve">Προτεραιότητα για όλους μας, κύριε Υπουργέ, </w:t>
      </w:r>
      <w:r>
        <w:rPr>
          <w:rFonts w:eastAsia="Times New Roman"/>
          <w:bCs/>
        </w:rPr>
        <w:t>είναι</w:t>
      </w:r>
      <w:r>
        <w:rPr>
          <w:rFonts w:eastAsia="Times New Roman"/>
          <w:szCs w:val="24"/>
        </w:rPr>
        <w:t xml:space="preserve"> οι </w:t>
      </w:r>
      <w:proofErr w:type="spellStart"/>
      <w:r>
        <w:rPr>
          <w:rFonts w:eastAsia="Times New Roman"/>
          <w:szCs w:val="24"/>
        </w:rPr>
        <w:t>σταβλικές</w:t>
      </w:r>
      <w:proofErr w:type="spellEnd"/>
      <w:r>
        <w:rPr>
          <w:rFonts w:eastAsia="Times New Roman"/>
          <w:szCs w:val="24"/>
        </w:rPr>
        <w:t xml:space="preserve"> εγκαταστάσεις να τακτοποιηθούν και να πληρούν τις νόμιμες προδιαγρα</w:t>
      </w:r>
      <w:r>
        <w:rPr>
          <w:rFonts w:eastAsia="Times New Roman"/>
          <w:szCs w:val="24"/>
        </w:rPr>
        <w:t xml:space="preserve">φές. Ωστόσο, αν θέλουμε πραγματικά να λύσουμε τα προβλήματα που απασχολούν τους κτηνοτρόφους, και </w:t>
      </w:r>
      <w:r>
        <w:rPr>
          <w:rFonts w:eastAsia="Times New Roman"/>
          <w:bCs/>
          <w:shd w:val="clear" w:color="auto" w:fill="FFFFFF"/>
        </w:rPr>
        <w:t>ιδιαίτερα</w:t>
      </w:r>
      <w:r>
        <w:rPr>
          <w:rFonts w:eastAsia="Times New Roman"/>
          <w:szCs w:val="24"/>
        </w:rPr>
        <w:t xml:space="preserve"> το πρόβλημα των </w:t>
      </w:r>
      <w:proofErr w:type="spellStart"/>
      <w:r>
        <w:rPr>
          <w:rFonts w:eastAsia="Times New Roman"/>
          <w:szCs w:val="24"/>
        </w:rPr>
        <w:t>σταβλικών</w:t>
      </w:r>
      <w:proofErr w:type="spellEnd"/>
      <w:r>
        <w:rPr>
          <w:rFonts w:eastAsia="Times New Roman"/>
          <w:szCs w:val="24"/>
        </w:rPr>
        <w:t xml:space="preserve"> εγκαταστάσεων, αυτό που απαιτείται </w:t>
      </w:r>
      <w:r>
        <w:rPr>
          <w:rFonts w:eastAsia="Times New Roman"/>
          <w:bCs/>
        </w:rPr>
        <w:t>είναι</w:t>
      </w:r>
      <w:r>
        <w:rPr>
          <w:rFonts w:eastAsia="Times New Roman"/>
          <w:szCs w:val="24"/>
        </w:rPr>
        <w:t xml:space="preserve"> η απλοποίηση των </w:t>
      </w:r>
      <w:r>
        <w:rPr>
          <w:rFonts w:eastAsia="Times New Roman"/>
          <w:bCs/>
        </w:rPr>
        <w:t>διαδικασιών</w:t>
      </w:r>
      <w:r>
        <w:rPr>
          <w:rFonts w:eastAsia="Times New Roman"/>
          <w:szCs w:val="24"/>
        </w:rPr>
        <w:t xml:space="preserve"> </w:t>
      </w:r>
      <w:proofErr w:type="spellStart"/>
      <w:r>
        <w:rPr>
          <w:rFonts w:eastAsia="Times New Roman"/>
          <w:szCs w:val="24"/>
        </w:rPr>
        <w:t>αδειοδότησής</w:t>
      </w:r>
      <w:proofErr w:type="spellEnd"/>
      <w:r>
        <w:rPr>
          <w:rFonts w:eastAsia="Times New Roman"/>
          <w:szCs w:val="24"/>
        </w:rPr>
        <w:t xml:space="preserve"> τους. Η δραστηριότητα του κτηνοτρόφου </w:t>
      </w:r>
      <w:r>
        <w:rPr>
          <w:rFonts w:eastAsia="Times New Roman"/>
          <w:bCs/>
        </w:rPr>
        <w:t>έ</w:t>
      </w:r>
      <w:r>
        <w:rPr>
          <w:rFonts w:eastAsia="Times New Roman"/>
          <w:bCs/>
        </w:rPr>
        <w:t>χει</w:t>
      </w:r>
      <w:r>
        <w:rPr>
          <w:rFonts w:eastAsia="Times New Roman"/>
          <w:szCs w:val="24"/>
        </w:rPr>
        <w:t xml:space="preserve"> </w:t>
      </w:r>
      <w:r>
        <w:rPr>
          <w:rFonts w:eastAsia="Times New Roman"/>
          <w:bCs/>
          <w:shd w:val="clear" w:color="auto" w:fill="FFFFFF"/>
        </w:rPr>
        <w:t xml:space="preserve">ιδιαιτερότητες και το ξέρετε πολύ καλά. </w:t>
      </w:r>
    </w:p>
    <w:p w14:paraId="61F3DB17"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lastRenderedPageBreak/>
        <w:t>Πρέπει, λοιπόν, οι ρυθμίσεις να είναι προς την κατεύθυνση αυτή. Πρέπει, επιτέλους, κύριε Υπουργέ, να κάνουμε πράξη το στοίχημα όλων μας: να προτάξουμε και να στηρίξουμε τον πρωτογενή μας τομέα. Χρειάζεται να δημ</w:t>
      </w:r>
      <w:r>
        <w:rPr>
          <w:rFonts w:eastAsia="Times New Roman"/>
          <w:bCs/>
          <w:shd w:val="clear" w:color="auto" w:fill="FFFFFF"/>
        </w:rPr>
        <w:t xml:space="preserve">ιουργήσουμε πλούτο, γιατί, κύριε Υπουργέ, τα δανεικά τελείωσαν. </w:t>
      </w:r>
    </w:p>
    <w:p w14:paraId="61F3DB18"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Επίσης, με τον ν.4178/2013 είχε δοθεί η δυνατότητα υπαγωγής αυθαίρετων κατασκευών σε χώρους</w:t>
      </w:r>
      <w:r>
        <w:rPr>
          <w:rFonts w:eastAsia="Times New Roman"/>
          <w:bCs/>
          <w:shd w:val="clear" w:color="auto" w:fill="FFFFFF"/>
        </w:rPr>
        <w:t>,</w:t>
      </w:r>
      <w:r>
        <w:rPr>
          <w:rFonts w:eastAsia="Times New Roman"/>
          <w:bCs/>
          <w:shd w:val="clear" w:color="auto" w:fill="FFFFFF"/>
        </w:rPr>
        <w:t xml:space="preserve"> που έχουν παραχωρηθεί για εμπορική εκμετάλλευση, καθώς και η χρήση </w:t>
      </w:r>
      <w:proofErr w:type="spellStart"/>
      <w:r>
        <w:rPr>
          <w:rFonts w:eastAsia="Times New Roman"/>
          <w:bCs/>
          <w:shd w:val="clear" w:color="auto" w:fill="FFFFFF"/>
        </w:rPr>
        <w:t>τραπεζοκαθισμάτων</w:t>
      </w:r>
      <w:proofErr w:type="spellEnd"/>
      <w:r>
        <w:rPr>
          <w:rFonts w:eastAsia="Times New Roman"/>
          <w:bCs/>
          <w:shd w:val="clear" w:color="auto" w:fill="FFFFFF"/>
        </w:rPr>
        <w:t xml:space="preserve"> από φορείς το</w:t>
      </w:r>
      <w:r>
        <w:rPr>
          <w:rFonts w:eastAsia="Times New Roman"/>
          <w:bCs/>
          <w:shd w:val="clear" w:color="auto" w:fill="FFFFFF"/>
        </w:rPr>
        <w:t>υ δημοσίου και ΟΤΑ. Προϋπόθεση εδώ, ωστόσο, ήταν η σύνταξη μελετών από τους φορείς αυτούς, η οποία</w:t>
      </w:r>
      <w:r>
        <w:rPr>
          <w:rFonts w:eastAsia="Times New Roman"/>
          <w:bCs/>
          <w:shd w:val="clear" w:color="auto" w:fill="FFFFFF"/>
        </w:rPr>
        <w:t>,</w:t>
      </w:r>
      <w:r>
        <w:rPr>
          <w:rFonts w:eastAsia="Times New Roman"/>
          <w:bCs/>
          <w:shd w:val="clear" w:color="auto" w:fill="FFFFFF"/>
        </w:rPr>
        <w:t xml:space="preserve"> σε αρκετές περιπτώσεις</w:t>
      </w:r>
      <w:r>
        <w:rPr>
          <w:rFonts w:eastAsia="Times New Roman"/>
          <w:bCs/>
          <w:shd w:val="clear" w:color="auto" w:fill="FFFFFF"/>
        </w:rPr>
        <w:t>,</w:t>
      </w:r>
      <w:r>
        <w:rPr>
          <w:rFonts w:eastAsia="Times New Roman"/>
          <w:bCs/>
          <w:shd w:val="clear" w:color="auto" w:fill="FFFFFF"/>
        </w:rPr>
        <w:t xml:space="preserve"> εκκρεμεί μέχρι και σήμερα. </w:t>
      </w:r>
    </w:p>
    <w:p w14:paraId="61F3DB19"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Συνεπώς δεδομένου ότι οι καθυστερήσεις οφείλονται στη διοίκηση, προτείνουμε η αναστολή που προβλέπει ο ν</w:t>
      </w:r>
      <w:r>
        <w:rPr>
          <w:rFonts w:eastAsia="Times New Roman"/>
          <w:bCs/>
          <w:shd w:val="clear" w:color="auto" w:fill="FFFFFF"/>
        </w:rPr>
        <w:t>.4178 για τις περιπτώσεις αυτές</w:t>
      </w:r>
      <w:r>
        <w:rPr>
          <w:rFonts w:eastAsia="Times New Roman"/>
          <w:bCs/>
          <w:shd w:val="clear" w:color="auto" w:fill="FFFFFF"/>
        </w:rPr>
        <w:t>,</w:t>
      </w:r>
      <w:r>
        <w:rPr>
          <w:rFonts w:eastAsia="Times New Roman"/>
          <w:bCs/>
          <w:shd w:val="clear" w:color="auto" w:fill="FFFFFF"/>
        </w:rPr>
        <w:t xml:space="preserve"> να παραταθεί για δύο έτη από την ψήφιση του νομοσχεδίου. </w:t>
      </w:r>
    </w:p>
    <w:p w14:paraId="61F3DB1A"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Στο άρθρο 86 προβλέπεται η υπαγωγή στον νόμο των αυθαίρετων κατασκευών και των αλλαγών χρήσεων που έχουν συντελεστεί πριν την 28</w:t>
      </w:r>
      <w:r>
        <w:rPr>
          <w:rFonts w:eastAsia="Times New Roman"/>
          <w:bCs/>
          <w:shd w:val="clear" w:color="auto" w:fill="FFFFFF"/>
          <w:vertAlign w:val="superscript"/>
        </w:rPr>
        <w:t>η</w:t>
      </w:r>
      <w:r>
        <w:rPr>
          <w:rFonts w:eastAsia="Times New Roman"/>
          <w:bCs/>
          <w:shd w:val="clear" w:color="auto" w:fill="FFFFFF"/>
        </w:rPr>
        <w:t xml:space="preserve"> Ιουλίου του 2011. </w:t>
      </w:r>
    </w:p>
    <w:p w14:paraId="61F3DB1B"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 xml:space="preserve">Ταυτόχρονα, στο άρθρο 96 προβλέπεται ότι για να υπαχθεί η αυθαίρετη αλλαγή χρήσης στον νόμο, πρέπει η χρήση να είναι νόμιμη κατά την έκδοση της άδειας, για την αποφυγή, φυσικά, παρερμηνειών. </w:t>
      </w:r>
    </w:p>
    <w:p w14:paraId="61F3DB1C"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lastRenderedPageBreak/>
        <w:t>Εδώ, κύριε Υπουργέ, πρέπει να διευκρινιστεί ότι αυτές οι αλλαγές</w:t>
      </w:r>
      <w:r>
        <w:rPr>
          <w:rFonts w:eastAsia="Times New Roman"/>
          <w:bCs/>
          <w:shd w:val="clear" w:color="auto" w:fill="FFFFFF"/>
        </w:rPr>
        <w:t xml:space="preserve"> χρήσης μπορούν να υπαχθούν στον νόμο ανεξαρτήτως της ημερομηνίας που τυχόν καταργήθηκε η χρήση στη συγκεκριμένη περιοχή. </w:t>
      </w:r>
    </w:p>
    <w:p w14:paraId="61F3DB1D"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Για την τροπολογία της Δημοκρατικής Συμπαράταξης για τη μετεγκατάσταση και απαλλοτρίωση της Ακρινής και των Αναργύρων, χαίρομαι πραγμ</w:t>
      </w:r>
      <w:r>
        <w:rPr>
          <w:rFonts w:eastAsia="Times New Roman"/>
          <w:bCs/>
          <w:shd w:val="clear" w:color="auto" w:fill="FFFFFF"/>
        </w:rPr>
        <w:t xml:space="preserve">ατικά που αναγνωρίσατε ότι ήταν αναγκαία και στην ουσία την κάνατε αποδεκτή. Άλλωστε, ήταν ένα αίτημα των </w:t>
      </w:r>
      <w:r>
        <w:rPr>
          <w:rFonts w:eastAsia="Times New Roman"/>
          <w:bCs/>
          <w:shd w:val="clear" w:color="auto" w:fill="FFFFFF"/>
        </w:rPr>
        <w:t xml:space="preserve">τοπικών </w:t>
      </w:r>
      <w:r>
        <w:rPr>
          <w:rFonts w:eastAsia="Times New Roman"/>
          <w:bCs/>
          <w:shd w:val="clear" w:color="auto" w:fill="FFFFFF"/>
        </w:rPr>
        <w:t xml:space="preserve">κοινωνιών και της Ακρινής και των Αναργύρων. Επομένως, κάναμε το αίτημά τους αποδεκτό.  </w:t>
      </w:r>
    </w:p>
    <w:p w14:paraId="61F3DB1E"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Έρχομαι στις τροπολογίες που έχετε καταθέσει. Θα πω ό</w:t>
      </w:r>
      <w:r>
        <w:rPr>
          <w:rFonts w:eastAsia="Times New Roman"/>
          <w:bCs/>
          <w:shd w:val="clear" w:color="auto" w:fill="FFFFFF"/>
        </w:rPr>
        <w:t xml:space="preserve">τι κάποιες επιλύουν προβλήματα και μάλιστα ήδη με καθυστέρηση, όπως η τροπολογία με γενικό αριθμό 1269 και ειδικό 135. Θα σταθώ, ωστόσο, στην τροπολογία με γενικό αριθμό 1291 και ειδικό 143 για τους υβριδικούς σταθμούς και τα πιλοτικά έργα στα νησιά. </w:t>
      </w:r>
    </w:p>
    <w:p w14:paraId="61F3DB1F"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Έρχο</w:t>
      </w:r>
      <w:r>
        <w:rPr>
          <w:rFonts w:eastAsia="Times New Roman"/>
          <w:bCs/>
          <w:shd w:val="clear" w:color="auto" w:fill="FFFFFF"/>
        </w:rPr>
        <w:t>μαι στο άρθρο για τους υβριδικούς σταθμούς. Κύριε Υπουργέ, πρέπει να προστεθεί εδώ η περίπτωση όσων έχουν υπογράψει δημόσια σύμβαση με όλες τις σχετικές απορρέουσες δεσμεύσεις, διότι έτσι θα έχουν όλοι τις ίδιες δυνατότητες. Δεν πρέπει να έχουμε, δηλαδή, δ</w:t>
      </w:r>
      <w:r>
        <w:rPr>
          <w:rFonts w:eastAsia="Times New Roman"/>
          <w:bCs/>
          <w:shd w:val="clear" w:color="auto" w:fill="FFFFFF"/>
        </w:rPr>
        <w:t xml:space="preserve">ύο μέτρα και δύο σταθμά. </w:t>
      </w:r>
    </w:p>
    <w:p w14:paraId="61F3DB20"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Όσον αφορά στην τροπολογία με γενικό αριθμό 1297 και ειδικό 149, είμαστε υπέρ των επενδύσεων και της διευκόλυνσής τους. Εσείς ζητάτε από τη Βουλή γενική εξουσιοδότηση, ζητάτε λευκή επιταγή, που παρακάμπτει την υφιστάμενη νομοθεσία</w:t>
      </w:r>
      <w:r>
        <w:rPr>
          <w:rFonts w:eastAsia="Times New Roman"/>
          <w:bCs/>
          <w:shd w:val="clear" w:color="auto" w:fill="FFFFFF"/>
        </w:rPr>
        <w:t xml:space="preserve">. Σας ζητήσαμε να γίνετε πιο συγκεκριμένοι και να μας πείτε εάν αφορά συγκεκριμένη </w:t>
      </w:r>
      <w:r>
        <w:rPr>
          <w:rFonts w:eastAsia="Times New Roman"/>
          <w:bCs/>
          <w:shd w:val="clear" w:color="auto" w:fill="FFFFFF"/>
        </w:rPr>
        <w:lastRenderedPageBreak/>
        <w:t xml:space="preserve">επένδυση. Δεν το πράξατε. Με αυτά τα δεδομένα, είμαστε υποχρεωμένοι να την καταψηφίσουμε. </w:t>
      </w:r>
    </w:p>
    <w:p w14:paraId="61F3DB21"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Αγαπητοί συνάδελφοι, το νομοσχέδιο για το δομημένο περιβάλλον θα μπορούσε να λύσει</w:t>
      </w:r>
      <w:r>
        <w:rPr>
          <w:rFonts w:eastAsia="Times New Roman"/>
          <w:bCs/>
          <w:shd w:val="clear" w:color="auto" w:fill="FFFFFF"/>
        </w:rPr>
        <w:t xml:space="preserve"> πιο ουσιαστικά προβλήματα. Θα μπορούσε να κάνει πιο αποτελεσματικό το </w:t>
      </w:r>
      <w:r>
        <w:rPr>
          <w:rFonts w:eastAsia="Times New Roman"/>
          <w:bCs/>
          <w:shd w:val="clear" w:color="auto" w:fill="FFFFFF"/>
        </w:rPr>
        <w:t>δ</w:t>
      </w:r>
      <w:r>
        <w:rPr>
          <w:rFonts w:eastAsia="Times New Roman"/>
          <w:bCs/>
          <w:shd w:val="clear" w:color="auto" w:fill="FFFFFF"/>
        </w:rPr>
        <w:t xml:space="preserve">ημόσιο. Οι προτάσεις μας έχουν αναλυτικά καταγραφεί με σκοπό τη βελτίωση όλων αυτών των ρυθμίσεων που φέρατε. Γι’ αυτό η στάση μας επί των άρθρων θα είναι αντίστοιχη. </w:t>
      </w:r>
    </w:p>
    <w:p w14:paraId="61F3DB22" w14:textId="77777777" w:rsidR="00B51393" w:rsidRDefault="00BC3639">
      <w:pPr>
        <w:spacing w:line="600" w:lineRule="auto"/>
        <w:ind w:firstLine="851"/>
        <w:contextualSpacing/>
        <w:jc w:val="both"/>
        <w:rPr>
          <w:rFonts w:eastAsia="Times New Roman"/>
          <w:bCs/>
          <w:shd w:val="clear" w:color="auto" w:fill="FFFFFF"/>
        </w:rPr>
      </w:pPr>
      <w:r>
        <w:rPr>
          <w:rFonts w:eastAsia="Times New Roman"/>
          <w:bCs/>
          <w:shd w:val="clear" w:color="auto" w:fill="FFFFFF"/>
        </w:rPr>
        <w:t>Σας ευχαριστώ.</w:t>
      </w:r>
    </w:p>
    <w:p w14:paraId="61F3DB23" w14:textId="77777777" w:rsidR="00B51393" w:rsidRDefault="00BC3639">
      <w:pPr>
        <w:spacing w:line="600" w:lineRule="auto"/>
        <w:ind w:firstLine="720"/>
        <w:contextualSpacing/>
        <w:jc w:val="both"/>
        <w:rPr>
          <w:rFonts w:eastAsia="Times New Roman"/>
          <w:b/>
          <w:bCs/>
        </w:rPr>
      </w:pPr>
      <w:r>
        <w:rPr>
          <w:rFonts w:eastAsia="Times New Roman"/>
          <w:b/>
          <w:bCs/>
          <w:shd w:val="clear" w:color="auto" w:fill="FFFFFF"/>
        </w:rPr>
        <w:t>Π</w:t>
      </w:r>
      <w:r>
        <w:rPr>
          <w:rFonts w:eastAsia="Times New Roman"/>
          <w:b/>
          <w:bCs/>
          <w:shd w:val="clear" w:color="auto" w:fill="FFFFFF"/>
        </w:rPr>
        <w:t xml:space="preserve">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bCs/>
        </w:rPr>
        <w:t xml:space="preserve"> </w:t>
      </w:r>
      <w:r>
        <w:rPr>
          <w:rFonts w:eastAsia="Times New Roman"/>
          <w:bCs/>
        </w:rPr>
        <w:t xml:space="preserve">Τον λόγο έχει ο </w:t>
      </w:r>
      <w:r>
        <w:rPr>
          <w:rFonts w:eastAsia="Times New Roman"/>
          <w:bCs/>
        </w:rPr>
        <w:t>ε</w:t>
      </w:r>
      <w:r>
        <w:rPr>
          <w:rFonts w:eastAsia="Times New Roman"/>
          <w:bCs/>
        </w:rPr>
        <w:t xml:space="preserve">ιδικός </w:t>
      </w:r>
      <w:r>
        <w:rPr>
          <w:rFonts w:eastAsia="Times New Roman"/>
          <w:bCs/>
        </w:rPr>
        <w:t>α</w:t>
      </w:r>
      <w:r>
        <w:rPr>
          <w:rFonts w:eastAsia="Times New Roman"/>
          <w:bCs/>
        </w:rPr>
        <w:t>γορητής των Ανεξαρτήτων Ελλήνων κ. Γεώργιος Λαζαρίδης.</w:t>
      </w:r>
      <w:r>
        <w:rPr>
          <w:rFonts w:eastAsia="Times New Roman"/>
          <w:b/>
          <w:bCs/>
        </w:rPr>
        <w:t xml:space="preserve"> </w:t>
      </w:r>
    </w:p>
    <w:p w14:paraId="61F3DB24" w14:textId="77777777" w:rsidR="00B51393" w:rsidRDefault="00BC3639">
      <w:pPr>
        <w:spacing w:line="600" w:lineRule="auto"/>
        <w:ind w:firstLine="720"/>
        <w:contextualSpacing/>
        <w:jc w:val="both"/>
        <w:rPr>
          <w:rFonts w:eastAsia="Times New Roman"/>
          <w:bCs/>
        </w:rPr>
      </w:pPr>
      <w:r>
        <w:rPr>
          <w:rFonts w:eastAsia="Times New Roman"/>
          <w:b/>
          <w:bCs/>
        </w:rPr>
        <w:t xml:space="preserve">ΓΕΩΡΓΙΟΣ ΛΑΖΑΡΙΔΗΣ: </w:t>
      </w:r>
      <w:r>
        <w:rPr>
          <w:rFonts w:eastAsia="Times New Roman"/>
          <w:bCs/>
        </w:rPr>
        <w:t xml:space="preserve">Σας ευχαριστώ, κύριε Πρόεδρε. </w:t>
      </w:r>
    </w:p>
    <w:p w14:paraId="61F3DB25" w14:textId="77777777" w:rsidR="00B51393" w:rsidRDefault="00BC3639">
      <w:pPr>
        <w:spacing w:line="600" w:lineRule="auto"/>
        <w:ind w:firstLine="720"/>
        <w:contextualSpacing/>
        <w:jc w:val="both"/>
        <w:rPr>
          <w:rFonts w:eastAsia="Times New Roman"/>
          <w:szCs w:val="24"/>
        </w:rPr>
      </w:pPr>
      <w:r>
        <w:rPr>
          <w:rFonts w:eastAsia="Times New Roman"/>
          <w:bCs/>
        </w:rPr>
        <w:t xml:space="preserve">Δεν μπορώ να αφήσω ασχολίαστη τη μεμψιμοιρία και τον τρόπο με τον οποίο αντιμετώπισε η Νέα </w:t>
      </w:r>
      <w:r>
        <w:rPr>
          <w:rFonts w:eastAsia="Times New Roman"/>
          <w:bCs/>
        </w:rPr>
        <w:t xml:space="preserve">Δημοκρατία την επιτυχία αυτή, το επιτυχές αυτό ταξίδι, -αν θέλετε- με τα θετικά αποτελέσματα, του Πρωθυπουργού και του Προέδρου μας, του Πάνου Καμμένου, του Υπουργού Εθνικής Αμύνης. </w:t>
      </w:r>
    </w:p>
    <w:p w14:paraId="61F3DB2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Ξεκίνησε, κάνοντας κάποια αρνητικά σχόλια για την οικονομία. Ακούγοντας τ</w:t>
      </w:r>
      <w:r>
        <w:rPr>
          <w:rFonts w:eastAsia="Times New Roman" w:cs="Times New Roman"/>
          <w:szCs w:val="24"/>
        </w:rPr>
        <w:t>η Νέα Δημοκρατία, αντιλαμβάνεται κανείς γιατί κανένας από τους φίλους τους στο εξωτερικό δεν τους έπαιρνε στα σοβαρά και τους έδιναν μόνο εντολές. Γι’ αυτό, άλλωστε, η κυβέρνηση Νέα Δημοκρατία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τον Δεκέμβριο του 2014 </w:t>
      </w:r>
      <w:proofErr w:type="spellStart"/>
      <w:r>
        <w:rPr>
          <w:rFonts w:eastAsia="Times New Roman" w:cs="Times New Roman"/>
          <w:szCs w:val="24"/>
        </w:rPr>
        <w:t>απέδρασε</w:t>
      </w:r>
      <w:proofErr w:type="spellEnd"/>
      <w:r>
        <w:rPr>
          <w:rFonts w:eastAsia="Times New Roman" w:cs="Times New Roman"/>
          <w:szCs w:val="24"/>
        </w:rPr>
        <w:t xml:space="preserve"> χωρίς να περάσει και αξ</w:t>
      </w:r>
      <w:r>
        <w:rPr>
          <w:rFonts w:eastAsia="Times New Roman" w:cs="Times New Roman"/>
          <w:szCs w:val="24"/>
        </w:rPr>
        <w:t xml:space="preserve">ιολόγηση. Τόσο καλά πήγαινε η οικονομία! Και στο κάτω-κάτω της </w:t>
      </w:r>
      <w:r>
        <w:rPr>
          <w:rFonts w:eastAsia="Times New Roman" w:cs="Times New Roman"/>
          <w:szCs w:val="24"/>
        </w:rPr>
        <w:lastRenderedPageBreak/>
        <w:t>γραφής, την κρίση την προκάλεσαν αυτά τα δυο κόμματα. Αυτά τα δύο κόμματα πήγαν το χρέος στο 120% και στη συνέχεια, με την επιτυχημένη πολιτική τους, στο 180%. Με όλους αυτούς τους δείκτες έφτα</w:t>
      </w:r>
      <w:r>
        <w:rPr>
          <w:rFonts w:eastAsia="Times New Roman" w:cs="Times New Roman"/>
          <w:szCs w:val="24"/>
        </w:rPr>
        <w:t xml:space="preserve">σε στο 28% την ανεργία και την </w:t>
      </w:r>
      <w:proofErr w:type="spellStart"/>
      <w:r>
        <w:rPr>
          <w:rFonts w:eastAsia="Times New Roman" w:cs="Times New Roman"/>
          <w:szCs w:val="24"/>
        </w:rPr>
        <w:t>αποεπένεδυση</w:t>
      </w:r>
      <w:proofErr w:type="spellEnd"/>
      <w:r>
        <w:rPr>
          <w:rFonts w:eastAsia="Times New Roman" w:cs="Times New Roman"/>
          <w:szCs w:val="24"/>
        </w:rPr>
        <w:t xml:space="preserve">. </w:t>
      </w:r>
    </w:p>
    <w:p w14:paraId="61F3DB2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Το άλλο, το πιο εντυπωσιακό μέγεθος είναι αυτό που είχα πει από αυτό το Βήμα την περασμένη εβδομάδα. Στα πέντε χρόνια πολέμου στη Συρία, το ΑΕΠ συρρικνώθηκε 28%, όσο, δηλαδή, συρρίκνωσαν αυτά τα δυο κόμματα στα</w:t>
      </w:r>
      <w:r>
        <w:rPr>
          <w:rFonts w:eastAsia="Times New Roman" w:cs="Times New Roman"/>
          <w:szCs w:val="24"/>
        </w:rPr>
        <w:t xml:space="preserve"> πέντε χρόνια που κυβερνούσαν -από το 2010 μέχρι το 2014- το ΑΕΠ της χώρας. Το ΑΕΠ είχε 28% συρρίκνωση. Αυτή ήταν η επιτυχημένη τους πολιτική! Και θέλουν ο ελληνικός λαός να τους εμπιστευθεί ξανά!</w:t>
      </w:r>
    </w:p>
    <w:p w14:paraId="61F3DB2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Κάνουν διαρκώς αναφορά στα 2,4 δισεκατομμύρια για την αναβά</w:t>
      </w:r>
      <w:r>
        <w:rPr>
          <w:rFonts w:eastAsia="Times New Roman" w:cs="Times New Roman"/>
          <w:szCs w:val="24"/>
        </w:rPr>
        <w:t xml:space="preserve">θμιση των </w:t>
      </w:r>
      <w:r>
        <w:rPr>
          <w:rFonts w:eastAsia="Times New Roman" w:cs="Times New Roman"/>
          <w:szCs w:val="24"/>
          <w:lang w:val="en-US"/>
        </w:rPr>
        <w:t>F</w:t>
      </w:r>
      <w:r>
        <w:rPr>
          <w:rFonts w:eastAsia="Times New Roman" w:cs="Times New Roman"/>
          <w:szCs w:val="24"/>
        </w:rPr>
        <w:t>-16. Μάλιστα, προηγήθηκε και ο κ. Δαβάκης, ο οποίος ξέρει ότι αυτά τα νούμερα, όταν λέγονται, δεν λαμβάνουν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προγράμματα βοήθειας, αντισταθμιστικών κ.λπ.. Και αναφέρομαι στον κ. Δαβάκη, γιατί όταν έγινε η προμήθεια των τριάντα </w:t>
      </w:r>
      <w:r>
        <w:rPr>
          <w:rFonts w:eastAsia="Times New Roman" w:cs="Times New Roman"/>
          <w:szCs w:val="24"/>
          <w:lang w:val="en-US"/>
        </w:rPr>
        <w:t>F</w:t>
      </w:r>
      <w:r>
        <w:rPr>
          <w:rFonts w:eastAsia="Times New Roman" w:cs="Times New Roman"/>
          <w:szCs w:val="24"/>
        </w:rPr>
        <w:t>-16, η</w:t>
      </w:r>
      <w:r>
        <w:rPr>
          <w:rFonts w:eastAsia="Times New Roman" w:cs="Times New Roman"/>
          <w:szCs w:val="24"/>
        </w:rPr>
        <w:t xml:space="preserve"> ονομαστική τους αξία ήταν περίπου 3 δισεκατομμύρια. Στον ελληνικό λαό, όμως, στοίχισαν 1,9 δισεκατομμύρια. Και το ξέρει αυτό ο κ. Δαβάκης. Η οροφή, το πόσο θα στοιχίσει, το πόσο θα επιβαρύνει η αναβάθμιση αυτή τον ελληνικό προϋπολογισμό είναι 1,1 δισεκατο</w:t>
      </w:r>
      <w:r>
        <w:rPr>
          <w:rFonts w:eastAsia="Times New Roman" w:cs="Times New Roman"/>
          <w:szCs w:val="24"/>
        </w:rPr>
        <w:t xml:space="preserve">μμύριο και, μάλιστα, σε βάθος δεκαπενταετίας. Αυτό δεν το ανέφερε κανείς. Αυτό, βεβαίως, είναι επιτυχία. </w:t>
      </w:r>
    </w:p>
    <w:p w14:paraId="61F3DB2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Εγώ θα ήθελα να ρωτήσω το εξής την Αντιπολίτευση: Η Τουρκία προμηθεύεται τα </w:t>
      </w:r>
      <w:r>
        <w:rPr>
          <w:rFonts w:eastAsia="Times New Roman" w:cs="Times New Roman"/>
          <w:szCs w:val="24"/>
          <w:lang w:val="en-US"/>
        </w:rPr>
        <w:t>F</w:t>
      </w:r>
      <w:r>
        <w:rPr>
          <w:rFonts w:eastAsia="Times New Roman" w:cs="Times New Roman"/>
          <w:szCs w:val="24"/>
        </w:rPr>
        <w:t xml:space="preserve">-35. Το κόστος του κάθε </w:t>
      </w:r>
      <w:r>
        <w:rPr>
          <w:rFonts w:eastAsia="Times New Roman" w:cs="Times New Roman"/>
          <w:szCs w:val="24"/>
          <w:lang w:val="en-US"/>
        </w:rPr>
        <w:t>F</w:t>
      </w:r>
      <w:r>
        <w:rPr>
          <w:rFonts w:eastAsia="Times New Roman" w:cs="Times New Roman"/>
          <w:szCs w:val="24"/>
        </w:rPr>
        <w:t>-35 που προμηθεύεται η Τουρκία -μιλάω για το κόσ</w:t>
      </w:r>
      <w:r>
        <w:rPr>
          <w:rFonts w:eastAsia="Times New Roman" w:cs="Times New Roman"/>
          <w:szCs w:val="24"/>
        </w:rPr>
        <w:t xml:space="preserve">τος του ενός αεροπλάνου- είναι όσο θα στοιχίσει η αναβάθμιση των δικών μας </w:t>
      </w:r>
      <w:r>
        <w:rPr>
          <w:rFonts w:eastAsia="Times New Roman" w:cs="Times New Roman"/>
          <w:szCs w:val="24"/>
          <w:lang w:val="en-US"/>
        </w:rPr>
        <w:t>F</w:t>
      </w:r>
      <w:r>
        <w:rPr>
          <w:rFonts w:eastAsia="Times New Roman" w:cs="Times New Roman"/>
          <w:szCs w:val="24"/>
        </w:rPr>
        <w:t xml:space="preserve">-16. Είναι δυνατόν να επιβαρύναμε τον ελληνικό λαό με αγορά </w:t>
      </w:r>
      <w:r>
        <w:rPr>
          <w:rFonts w:eastAsia="Times New Roman" w:cs="Times New Roman"/>
          <w:szCs w:val="24"/>
          <w:lang w:val="en-US"/>
        </w:rPr>
        <w:t>F</w:t>
      </w:r>
      <w:r>
        <w:rPr>
          <w:rFonts w:eastAsia="Times New Roman" w:cs="Times New Roman"/>
          <w:szCs w:val="24"/>
        </w:rPr>
        <w:t>-35; Από πού θα τα αγοράζαμε; Αφού αυτά τα δύο κόμματα κατέστρεψαν τα οικονομικά της χώρας. Αυτοί κατέστρεψαν τα οικονο</w:t>
      </w:r>
      <w:r>
        <w:rPr>
          <w:rFonts w:eastAsia="Times New Roman" w:cs="Times New Roman"/>
          <w:szCs w:val="24"/>
        </w:rPr>
        <w:t xml:space="preserve">μικά της χώρας! Αυτή είναι η κατάσταση. </w:t>
      </w:r>
    </w:p>
    <w:p w14:paraId="61F3DB2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αυτή </w:t>
      </w:r>
      <w:r>
        <w:rPr>
          <w:rFonts w:eastAsia="Times New Roman" w:cs="Times New Roman"/>
          <w:szCs w:val="24"/>
        </w:rPr>
        <w:t xml:space="preserve">η </w:t>
      </w:r>
      <w:r>
        <w:rPr>
          <w:rFonts w:eastAsia="Times New Roman" w:cs="Times New Roman"/>
          <w:szCs w:val="24"/>
        </w:rPr>
        <w:t xml:space="preserve">Κυβέρνηση διαχειρίζεται μια κατεστραμμένη χώρα, την οποία αυτοί την κατέστρεψαν. </w:t>
      </w:r>
    </w:p>
    <w:p w14:paraId="61F3DB2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Ακούστηκε χθες -και αναγνωρίστηκε και από τον Πρόεδρο των Ηνωμένων Πολιτειών- η αναβάθμιση του γεωπολιτικού ρόλου της χώρας. Αυτό δεν σχολιάστηκε. Αντιθέτως, από όλον το διεθνή Τύπο σχολιάστηκε θετικά. Τα αποτελέσματα της Κυβέρνησης με την επίσκεψη στις Ην</w:t>
      </w:r>
      <w:r>
        <w:rPr>
          <w:rFonts w:eastAsia="Times New Roman" w:cs="Times New Roman"/>
          <w:szCs w:val="24"/>
        </w:rPr>
        <w:t>ωμένες Πολιτείες αντιμετωπίστηκαν θετικά από όλον τον διεθνή Τύπο: τον γερμανικό, τον βρετανικό, τον αμερικάνικο, από όλους. Μόνο από τη Νέα Δημοκρατία δεν το σχολίασαν θετικά. Ούτε καν το ΠΑΣΟΚ δεν το σχολίασε, που εγώ θα περίμενα κάποιες μεμψιμοιρίες και</w:t>
      </w:r>
      <w:r>
        <w:rPr>
          <w:rFonts w:eastAsia="Times New Roman" w:cs="Times New Roman"/>
          <w:szCs w:val="24"/>
        </w:rPr>
        <w:t xml:space="preserve"> μικροψυχίες από το ΠΑΣΟΚ. Αντιθέτως, το ΠΑΣΟΚ δεν το σχολίασε καθόλου και η Νέα Δημοκρατία, που θα έπρεπε να βλέπει πιο σοβαρά αυτό το ταξίδι και τα αποτελέσματα, αυτή το αντιμετώπισε με μεμψιμοιρία. </w:t>
      </w:r>
    </w:p>
    <w:p w14:paraId="61F3DB2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 κάτι άλλο, το οποίο δεν το σχολίασε κανείς. </w:t>
      </w:r>
      <w:r>
        <w:rPr>
          <w:rFonts w:eastAsia="Times New Roman" w:cs="Times New Roman"/>
          <w:szCs w:val="24"/>
        </w:rPr>
        <w:t xml:space="preserve">Η συμφωνία που έγινε για την αναβάθμιση, είναι διακρατική και χωρίς μεσάζοντες, όπως αυτά στα οποία </w:t>
      </w:r>
      <w:r>
        <w:rPr>
          <w:rFonts w:eastAsia="Times New Roman" w:cs="Times New Roman"/>
          <w:szCs w:val="24"/>
        </w:rPr>
        <w:lastRenderedPageBreak/>
        <w:t>μας είχαν συνηθίσει στο παρελθόν και το ΠΑΣΟΚ και η Νέα Δημοκρατία, με δυνατότητα για κάποιους ελιγμούς. Είναι διαφανής η συμφωνία και μπορούν να αλλάξουν τ</w:t>
      </w:r>
      <w:r>
        <w:rPr>
          <w:rFonts w:eastAsia="Times New Roman" w:cs="Times New Roman"/>
          <w:szCs w:val="24"/>
        </w:rPr>
        <w:t xml:space="preserve">α οικονομικά στοιχεία και προς το θετικότερο. </w:t>
      </w:r>
    </w:p>
    <w:p w14:paraId="61F3DB2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θα ήθελα, επίσης, να τονίσω είναι ότι η Τουρκία ήδη έχει ξεκινήσει και αυτή αναβάθμιση των δικών της </w:t>
      </w:r>
      <w:r>
        <w:rPr>
          <w:rFonts w:eastAsia="Times New Roman" w:cs="Times New Roman"/>
          <w:szCs w:val="24"/>
          <w:lang w:val="en-US"/>
        </w:rPr>
        <w:t>F</w:t>
      </w:r>
      <w:r>
        <w:rPr>
          <w:rFonts w:eastAsia="Times New Roman" w:cs="Times New Roman"/>
          <w:szCs w:val="24"/>
        </w:rPr>
        <w:t xml:space="preserve">-16, πέρα από την προμήθεια από την αγορά των </w:t>
      </w:r>
      <w:r>
        <w:rPr>
          <w:rFonts w:eastAsia="Times New Roman" w:cs="Times New Roman"/>
          <w:szCs w:val="24"/>
          <w:lang w:val="en-US"/>
        </w:rPr>
        <w:t>F</w:t>
      </w:r>
      <w:r>
        <w:rPr>
          <w:rFonts w:eastAsia="Times New Roman" w:cs="Times New Roman"/>
          <w:szCs w:val="24"/>
        </w:rPr>
        <w:t xml:space="preserve">-35. </w:t>
      </w:r>
    </w:p>
    <w:p w14:paraId="61F3DB2E"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Επίσης, κάτι άλλο το οποίο δεν ειπώθηκε είναι</w:t>
      </w:r>
      <w:r>
        <w:rPr>
          <w:rFonts w:eastAsia="Times New Roman"/>
          <w:szCs w:val="24"/>
        </w:rPr>
        <w:t xml:space="preserve"> ότι η ΕΑΒ θα ωφεληθεί και θα ωφεληθεί από πολλές πλευρές και ως προς τα οικονομικά της μεγέθη, αλλά και θα δοθεί μεγαλύτερο αντικείμενο για να ασχοληθούν οι εργαζόμενοι, αλλά και θα ανοίξουν θέσεις εργασίας. Γιατί, ξέρετε, η ΕΑΒ είναι ήδη κατασκευαστής ως</w:t>
      </w:r>
      <w:r>
        <w:rPr>
          <w:rFonts w:eastAsia="Times New Roman"/>
          <w:szCs w:val="24"/>
        </w:rPr>
        <w:t xml:space="preserve"> προς το 30% των </w:t>
      </w:r>
      <w:r>
        <w:rPr>
          <w:rFonts w:eastAsia="Times New Roman"/>
          <w:szCs w:val="24"/>
          <w:lang w:val="en-US"/>
        </w:rPr>
        <w:t>F</w:t>
      </w:r>
      <w:r>
        <w:rPr>
          <w:rFonts w:eastAsia="Times New Roman"/>
          <w:szCs w:val="24"/>
        </w:rPr>
        <w:t xml:space="preserve">-16, μιλάμε για την άτρακτο. </w:t>
      </w:r>
    </w:p>
    <w:p w14:paraId="61F3DB2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1F3DB30"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 xml:space="preserve">Κλείνω σε λιγότερο από μισό λεπτό, κύριε Πρόεδρε. </w:t>
      </w:r>
    </w:p>
    <w:p w14:paraId="61F3DB31"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Από την άλλη, θα ήθελα να κάνω ένα σχόλιο στον εκπρόσωπο του Ποταμιού, το</w:t>
      </w:r>
      <w:r>
        <w:rPr>
          <w:rFonts w:eastAsia="Times New Roman"/>
          <w:szCs w:val="24"/>
        </w:rPr>
        <w:t xml:space="preserve">ν κ. </w:t>
      </w:r>
      <w:proofErr w:type="spellStart"/>
      <w:r>
        <w:rPr>
          <w:rFonts w:eastAsia="Times New Roman"/>
          <w:szCs w:val="24"/>
        </w:rPr>
        <w:t>Δανέλλη</w:t>
      </w:r>
      <w:proofErr w:type="spellEnd"/>
      <w:r>
        <w:rPr>
          <w:rFonts w:eastAsia="Times New Roman"/>
          <w:szCs w:val="24"/>
        </w:rPr>
        <w:t>. Έκανε μια αναφορά για την εκτός σχεδίου δόμηση, δηλαδή δεν ήταν σαφές αυτό που είπε. Είναι εναντίον της εκτός σχεδίου δόμησης; Μπορεί να φανταστεί κανείς εάν δεν υπήρχε η δυνατότητα για εκτός σχεδίου δόμηση στην Ελλάδα, με αυτά τα οποία είπαμ</w:t>
      </w:r>
      <w:r>
        <w:rPr>
          <w:rFonts w:eastAsia="Times New Roman"/>
          <w:szCs w:val="24"/>
        </w:rPr>
        <w:t>ε χθες εδώ από αυτό το Βήμα, τα προβλήματα που έχουν δη</w:t>
      </w:r>
      <w:r>
        <w:rPr>
          <w:rFonts w:eastAsia="Times New Roman"/>
          <w:szCs w:val="24"/>
        </w:rPr>
        <w:lastRenderedPageBreak/>
        <w:t>μιουργηθεί στις επεκτάσεις, μια επέκταση να τραβάει τριάντα και σαράντα χρόνια, φαντάζεστε οι ανάγκες για στέγη των πολιτών πώς θα ικανοποιούνταν; Σε καμ</w:t>
      </w:r>
      <w:r>
        <w:rPr>
          <w:rFonts w:eastAsia="Times New Roman"/>
          <w:szCs w:val="24"/>
        </w:rPr>
        <w:t>μία</w:t>
      </w:r>
      <w:r>
        <w:rPr>
          <w:rFonts w:eastAsia="Times New Roman"/>
          <w:szCs w:val="24"/>
        </w:rPr>
        <w:t xml:space="preserve"> περίπτωση. Γιατί, ξέρετε, οι πόλεις αναπτύσσ</w:t>
      </w:r>
      <w:r>
        <w:rPr>
          <w:rFonts w:eastAsia="Times New Roman"/>
          <w:szCs w:val="24"/>
        </w:rPr>
        <w:t>ονται είτε οριζοντίως είτε καθέτως. Καταλαβαίνετε, εάν δεν υπήρχε η εκτός σχεδίου δόμηση, τι πόλεις θα είχαμε σήμερα.</w:t>
      </w:r>
    </w:p>
    <w:p w14:paraId="61F3DB32"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 xml:space="preserve">Κι εδώ κλείνω. Είμαστε, όπως είπα και χθες, θετικοί οι Ανεξάρτητοι Έλληνες στο νομοσχέδιο. </w:t>
      </w:r>
    </w:p>
    <w:p w14:paraId="61F3DB33"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Σας ευχαριστώ.</w:t>
      </w:r>
    </w:p>
    <w:p w14:paraId="61F3DB34"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Λαζαρίδη.</w:t>
      </w:r>
    </w:p>
    <w:p w14:paraId="61F3DB35"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 xml:space="preserve">Τον λόγο έχει η ειδική αγορήτρια του Κομμουνιστικού Κόμματος Ελλάδας κ. Διαμάντω </w:t>
      </w:r>
      <w:proofErr w:type="spellStart"/>
      <w:r>
        <w:rPr>
          <w:rFonts w:eastAsia="Times New Roman"/>
          <w:szCs w:val="24"/>
        </w:rPr>
        <w:t>Μανωλάκου</w:t>
      </w:r>
      <w:proofErr w:type="spellEnd"/>
      <w:r>
        <w:rPr>
          <w:rFonts w:eastAsia="Times New Roman"/>
          <w:szCs w:val="24"/>
        </w:rPr>
        <w:t>.</w:t>
      </w:r>
    </w:p>
    <w:p w14:paraId="61F3DB36"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Φαντάζομαι ο Υπουργός σαν Χανιώτης Βουλευτής πρέπει να νιώθει αναβαθμισμένος μετά τη συνάντηση Τσίπρα-</w:t>
      </w:r>
      <w:proofErr w:type="spellStart"/>
      <w:r>
        <w:rPr>
          <w:rFonts w:eastAsia="Times New Roman"/>
          <w:szCs w:val="24"/>
        </w:rPr>
        <w:t>Τραμπ</w:t>
      </w:r>
      <w:proofErr w:type="spellEnd"/>
      <w:r>
        <w:rPr>
          <w:rFonts w:eastAsia="Times New Roman"/>
          <w:szCs w:val="24"/>
        </w:rPr>
        <w:t>, όχ</w:t>
      </w:r>
      <w:r>
        <w:rPr>
          <w:rFonts w:eastAsia="Times New Roman"/>
          <w:szCs w:val="24"/>
        </w:rPr>
        <w:t xml:space="preserve">ι γιατί ξέπλυνε ο Πρωθυπουργός τον αμερικάνικο ιμπεριαλισμό και έκανε συμφωνίες μαμούθ, μεγάλο δώρο στην αμερικάνικη πολεμική βιομηχανία για τα </w:t>
      </w:r>
      <w:r>
        <w:rPr>
          <w:rFonts w:eastAsia="Times New Roman"/>
          <w:szCs w:val="24"/>
          <w:lang w:val="en-US"/>
        </w:rPr>
        <w:t>F</w:t>
      </w:r>
      <w:r>
        <w:rPr>
          <w:rFonts w:eastAsia="Times New Roman"/>
          <w:szCs w:val="24"/>
        </w:rPr>
        <w:t>-16 και νέα αφαίμαξη για τον λαό, όπως και για τους ενεργειακούς αγωγούς που θα συμβάλλουν στις εξαγωγές υγροπο</w:t>
      </w:r>
      <w:r>
        <w:rPr>
          <w:rFonts w:eastAsia="Times New Roman"/>
          <w:szCs w:val="24"/>
        </w:rPr>
        <w:t>ιημένου αερίου από τις ΗΠΑ, αλλά και για την αναβάθμιση της «βάσης του θανάτου», της Σούδας, ορμητήριο των ιμπεριαλιστικών επεμβάσεων που σκορπά καταστροφή, προσφυγιά, θάνατο σε λαούς και χώρες. Δείχνει την πιο ενεργή εμπλοκή για τον λαό μας και τη χώρα στ</w:t>
      </w:r>
      <w:r>
        <w:rPr>
          <w:rFonts w:eastAsia="Times New Roman"/>
          <w:szCs w:val="24"/>
        </w:rPr>
        <w:t>α επικίνδυνα σχέδια ΗΠΑ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ΝΑΤΟ στην ευρύτερη περιοχή της Ανατολικής Μεσογείου και των Βαλκανίων που εξελίσσονται </w:t>
      </w:r>
      <w:r>
        <w:rPr>
          <w:rFonts w:eastAsia="Times New Roman"/>
          <w:szCs w:val="24"/>
        </w:rPr>
        <w:lastRenderedPageBreak/>
        <w:t xml:space="preserve">σφοδροί ανταγωνισμοί για υποδομές και δρόμους της ενέργειας με κινδύνους για επικίνδυνες εξελίξεις. </w:t>
      </w:r>
    </w:p>
    <w:p w14:paraId="61F3DB37"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Έχετε βέβαια τη στήριξη της Νέας Δημοκρατί</w:t>
      </w:r>
      <w:r>
        <w:rPr>
          <w:rFonts w:eastAsia="Times New Roman"/>
          <w:szCs w:val="24"/>
        </w:rPr>
        <w:t xml:space="preserve">ας και των άλλων αστικών κομμάτων, γιατί την ίδια στρατηγική εξυπηρετείτε και ας στέκονται και κριτικά, κάτι πρέπει να πούνε κι αυτοί. Για τη Σούδα, όμως, νεκρική σιγή.  </w:t>
      </w:r>
    </w:p>
    <w:p w14:paraId="61F3DB38"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 xml:space="preserve">Και τώρα στο νομοσχέδιο. Το παρουσιάσατε ως δίκαιο και αποτελεσματικό, ότι οργανώνει </w:t>
      </w:r>
      <w:r>
        <w:rPr>
          <w:rFonts w:eastAsia="Times New Roman"/>
          <w:szCs w:val="24"/>
        </w:rPr>
        <w:t>νέες υπηρεσίες και σε περιφερειακό επίπεδο, όταν η στελέχωση των υπηρεσιών έχει πρόβλημα, δεν υπάρχουν υπάλληλοι, όταν σύλλογοι εργαζομένων στην περιφέρεια και ο Πρόεδρος της Ένωσης Περιφερειών λένε καθαρά ότι δεν μπορούν να γίνουν χωρίς εξειδικευμένο προσ</w:t>
      </w:r>
      <w:r>
        <w:rPr>
          <w:rFonts w:eastAsia="Times New Roman"/>
          <w:szCs w:val="24"/>
        </w:rPr>
        <w:t>ωπικό και απαραίτητη υλικοτεχνική υποδομή.</w:t>
      </w:r>
    </w:p>
    <w:p w14:paraId="61F3DB39"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 xml:space="preserve">Δικαιολογήσατε την ιδιωτικοποίηση κρατικών υπηρεσιών ως διαχωρισμό </w:t>
      </w:r>
      <w:proofErr w:type="spellStart"/>
      <w:r>
        <w:rPr>
          <w:rFonts w:eastAsia="Times New Roman"/>
          <w:szCs w:val="24"/>
        </w:rPr>
        <w:t>αδειοδότησης</w:t>
      </w:r>
      <w:proofErr w:type="spellEnd"/>
      <w:r>
        <w:rPr>
          <w:rFonts w:eastAsia="Times New Roman"/>
          <w:szCs w:val="24"/>
        </w:rPr>
        <w:t xml:space="preserve"> κι ελέγχων, όταν είναι γνωστό ότι αυτό υποχρεώνει η Ευρωπαϊκή Ένωση να κάνετε σε όλα τα επίπεδα της δημόσιας διοίκησης για λιγότερο κ</w:t>
      </w:r>
      <w:r>
        <w:rPr>
          <w:rFonts w:eastAsia="Times New Roman"/>
          <w:szCs w:val="24"/>
        </w:rPr>
        <w:t xml:space="preserve">ράτος και ενίσχυση των ιδιωτών. </w:t>
      </w:r>
    </w:p>
    <w:p w14:paraId="61F3DB3A" w14:textId="77777777" w:rsidR="00B51393" w:rsidRDefault="00BC3639">
      <w:pPr>
        <w:tabs>
          <w:tab w:val="left" w:pos="2820"/>
        </w:tabs>
        <w:spacing w:line="600" w:lineRule="auto"/>
        <w:ind w:firstLine="720"/>
        <w:contextualSpacing/>
        <w:jc w:val="both"/>
        <w:rPr>
          <w:rFonts w:eastAsia="Times New Roman"/>
          <w:szCs w:val="24"/>
        </w:rPr>
      </w:pPr>
      <w:r>
        <w:rPr>
          <w:rFonts w:eastAsia="Times New Roman"/>
          <w:szCs w:val="24"/>
        </w:rPr>
        <w:t>Παρουσιάσατε ως καινοτομία την απλοποίηση που απαιτούσαν και επεδίωκαν οι μεγάλες κατασκευαστικές και μελετητικές εταιρείες για να εξυπηρετηθούν τα κέρδη τους, καθώς έχουν το προνόμιο να διαθέτουν το κεφάλαιο, εξοπλισμό, ερ</w:t>
      </w:r>
      <w:r>
        <w:rPr>
          <w:rFonts w:eastAsia="Times New Roman"/>
          <w:szCs w:val="24"/>
        </w:rPr>
        <w:t xml:space="preserve">γατικό δυναμικό, συνεχή δραστηριότητα, σε αντίθεση με τον αυτοαπασχολούμενο μηχανικό που τον συντρίβετε. </w:t>
      </w:r>
    </w:p>
    <w:p w14:paraId="61F3DB3B"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Παρουσιάσατε ως ασφαλιστική δικλείδα αποδυνάμωσης νέας γενιάς αυθαιρέτων τη διαδικασία της προέγκρισης. Όμως</w:t>
      </w:r>
      <w:r>
        <w:rPr>
          <w:rFonts w:eastAsia="Times New Roman"/>
          <w:szCs w:val="24"/>
        </w:rPr>
        <w:t xml:space="preserve"> δεν απαιτείτε προέγκριση για τις επιχειρήσεις που θέλουν να χτίσουν στα πλαίσια της στρατηγικής επένδυσης, δηλαδή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w:t>
      </w:r>
    </w:p>
    <w:p w14:paraId="61F3DB3C" w14:textId="77777777" w:rsidR="00B51393" w:rsidRDefault="00BC3639">
      <w:pPr>
        <w:spacing w:after="0" w:line="600" w:lineRule="auto"/>
        <w:ind w:firstLine="720"/>
        <w:contextualSpacing/>
        <w:jc w:val="both"/>
        <w:rPr>
          <w:rFonts w:eastAsia="Times New Roman"/>
          <w:szCs w:val="24"/>
        </w:rPr>
      </w:pPr>
      <w:r>
        <w:rPr>
          <w:rFonts w:eastAsia="Times New Roman"/>
          <w:szCs w:val="24"/>
        </w:rPr>
        <w:t>Φτιάχνετε άδειες πολλών ταχυτήτων, ανάλογα με τα συμφέροντα που εξυπηρετούνται για την εξασφάλιση της κερδοφορίας των ομίλων. Δι</w:t>
      </w:r>
      <w:r>
        <w:rPr>
          <w:rFonts w:eastAsia="Times New Roman"/>
          <w:szCs w:val="24"/>
        </w:rPr>
        <w:t xml:space="preserve">αφημίσατε τη μείωση των προστίμων, όταν δημιουργείτε προϋποθέσεις μεγαλύτερης οικονομικής επιβάρυνσης των ιδιοκτητών από τα πρόστιμα και το κόστος αποκατάστασης, μαζί με τις υπόλοιπες κυρώσεις, σε περίπτωση που κηρυχθεί αυθαίρετη η κατασκευή. </w:t>
      </w:r>
    </w:p>
    <w:p w14:paraId="61F3DB3D" w14:textId="77777777" w:rsidR="00B51393" w:rsidRDefault="00BC3639">
      <w:pPr>
        <w:spacing w:after="0" w:line="600" w:lineRule="auto"/>
        <w:ind w:firstLine="720"/>
        <w:contextualSpacing/>
        <w:jc w:val="both"/>
        <w:rPr>
          <w:rFonts w:eastAsia="Times New Roman"/>
          <w:szCs w:val="24"/>
        </w:rPr>
      </w:pPr>
      <w:r>
        <w:rPr>
          <w:rFonts w:eastAsia="Times New Roman"/>
          <w:szCs w:val="24"/>
        </w:rPr>
        <w:t>Υποστηρίξατε</w:t>
      </w:r>
      <w:r>
        <w:rPr>
          <w:rFonts w:eastAsia="Times New Roman"/>
          <w:szCs w:val="24"/>
        </w:rPr>
        <w:t xml:space="preserve"> ως τομή την ηλεκτρονική ταυτότητα για καταγραφή και έλεγχο ακινήτων, ενώ στην ουσία αποτελεί υποχρεωτικό εργαλείο για τη διαχείριση πωλήσεων, κατασχέσεων, πλειστηριασμών και τη φορολόγησή τους. </w:t>
      </w:r>
    </w:p>
    <w:p w14:paraId="61F3DB3E"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Ουσιαστικά, προωθείτε το πλαίσιο δόμησης που ευνοεί μεγάλες </w:t>
      </w:r>
      <w:r>
        <w:rPr>
          <w:rFonts w:eastAsia="Times New Roman"/>
          <w:szCs w:val="24"/>
        </w:rPr>
        <w:t xml:space="preserve">εταιρείες στον χώρο των κατασκευών. Αυτός είναι ο αστικός εκσυγχρονισμός σας! Χτυπάτε τη φτωχολογιά, γιατί πυροβολείτε τη λαϊκή στέγη, όχι όμως στον ίδιο βαθμό τη στέγη των πλουσίων. </w:t>
      </w:r>
    </w:p>
    <w:p w14:paraId="61F3DB3F"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Σε </w:t>
      </w:r>
      <w:proofErr w:type="spellStart"/>
      <w:r>
        <w:rPr>
          <w:rFonts w:eastAsia="Times New Roman"/>
          <w:szCs w:val="24"/>
        </w:rPr>
        <w:t>μεζονέτες</w:t>
      </w:r>
      <w:proofErr w:type="spellEnd"/>
      <w:r>
        <w:rPr>
          <w:rFonts w:eastAsia="Times New Roman"/>
          <w:szCs w:val="24"/>
        </w:rPr>
        <w:t xml:space="preserve"> και βίλες, που υπόγεια και σοφίτες αποτελούν αυτοτελή χώρο,</w:t>
      </w:r>
      <w:r>
        <w:rPr>
          <w:rFonts w:eastAsia="Times New Roman"/>
          <w:szCs w:val="24"/>
        </w:rPr>
        <w:t xml:space="preserve"> είναι μειωμένος ο συντελεστής και το πρόστιμο. Αντίθετα, στα υπόγεια, που είναι αυτοτελή για κατοικία ή μαγαζί, ο συντελεστής και το πρόστιμο ανεβαίνουν πολύ περισσότερο. </w:t>
      </w:r>
    </w:p>
    <w:p w14:paraId="61F3DB40"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 xml:space="preserve">Όμως και στα άρθρα που αναφέρονται στο τουριστικό κεφάλαιο το ευνοείτε προκλητικά, </w:t>
      </w:r>
      <w:r>
        <w:rPr>
          <w:rFonts w:eastAsia="Times New Roman"/>
          <w:szCs w:val="24"/>
        </w:rPr>
        <w:t xml:space="preserve">παραγράφοντας παρανομίες, παρατυπίες, καταπατήσεις, αρκεί να έχουν σήμα λειτουργίας από τον ΕΟΤ. </w:t>
      </w:r>
    </w:p>
    <w:p w14:paraId="61F3DB41" w14:textId="77777777" w:rsidR="00B51393" w:rsidRDefault="00BC3639">
      <w:pPr>
        <w:spacing w:after="0" w:line="600" w:lineRule="auto"/>
        <w:ind w:firstLine="720"/>
        <w:contextualSpacing/>
        <w:jc w:val="both"/>
        <w:rPr>
          <w:rFonts w:eastAsia="Times New Roman"/>
          <w:szCs w:val="24"/>
        </w:rPr>
      </w:pPr>
      <w:r>
        <w:rPr>
          <w:rFonts w:eastAsia="Times New Roman"/>
          <w:szCs w:val="24"/>
        </w:rPr>
        <w:t>Επιβεβαιώνετε το δόγμα «καταπατήστε, καταστρέψτε, οικειοποιηθείτε, θα το κατοχυρώσετε από το αστικό κράτος» με έναν ακόμα νόμο του ΣΥΡΙΖΑ. Όμως τα αυθαίρετα κ</w:t>
      </w:r>
      <w:r>
        <w:rPr>
          <w:rFonts w:eastAsia="Times New Roman"/>
          <w:szCs w:val="24"/>
        </w:rPr>
        <w:t xml:space="preserve">αι υπόγεια λαϊκής κατοικίας τα χαρατσώνετε. Συνεπώς, υποκριτικά λέτε ότι βάζετε τάξη. </w:t>
      </w:r>
    </w:p>
    <w:p w14:paraId="61F3DB42" w14:textId="77777777" w:rsidR="00B51393" w:rsidRDefault="00BC3639">
      <w:pPr>
        <w:spacing w:after="0" w:line="600" w:lineRule="auto"/>
        <w:ind w:firstLine="720"/>
        <w:contextualSpacing/>
        <w:jc w:val="both"/>
        <w:rPr>
          <w:rFonts w:eastAsia="Times New Roman"/>
          <w:szCs w:val="24"/>
        </w:rPr>
      </w:pPr>
      <w:r>
        <w:rPr>
          <w:rFonts w:eastAsia="Times New Roman"/>
          <w:szCs w:val="24"/>
        </w:rPr>
        <w:t>Σε ό,τι αφορά στο άρθρο για το Αμύνταιο και τους Αγίους Αναργύρους Φλώρινας, οι άνθρωποι αυτοί υποχρεωτικά εγκατέλειψαν τα σπίτια τους λόγω κατολίσθησης. Δεν πρέπει να π</w:t>
      </w:r>
      <w:r>
        <w:rPr>
          <w:rFonts w:eastAsia="Times New Roman"/>
          <w:szCs w:val="24"/>
        </w:rPr>
        <w:t>ληρώνουν ΕΝΦΙΑ για τα εγκαταλειμμένα. Είναι άδικο και παράλογο!</w:t>
      </w:r>
    </w:p>
    <w:p w14:paraId="61F3DB43"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Δεν προβλέπετε την άμεση και οριστική μετεγκατάσταση των οικισμών, ενώ πρέπει να δοθεί επιδότηση ενοικίου και αποζημίωση σε </w:t>
      </w:r>
      <w:proofErr w:type="spellStart"/>
      <w:r>
        <w:rPr>
          <w:rFonts w:eastAsia="Times New Roman"/>
          <w:szCs w:val="24"/>
        </w:rPr>
        <w:t>μικρομαγαζάτορες</w:t>
      </w:r>
      <w:proofErr w:type="spellEnd"/>
      <w:r>
        <w:rPr>
          <w:rFonts w:eastAsia="Times New Roman"/>
          <w:szCs w:val="24"/>
        </w:rPr>
        <w:t xml:space="preserve"> και κτηνοτροφικές μονάδες. Η άμεση απαλλοτρίωση των εκτάσεων γίνεται με δαπάνες του κρατικού προϋπολογισμού και όχι</w:t>
      </w:r>
      <w:r>
        <w:rPr>
          <w:rFonts w:eastAsia="Times New Roman"/>
          <w:szCs w:val="24"/>
        </w:rPr>
        <w:t xml:space="preserve"> της ΔΕΗ που ευθύνεται. </w:t>
      </w:r>
    </w:p>
    <w:p w14:paraId="61F3DB44"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Η κατολίσθηση του ορυχείου δεν γίνεται ξαφνικά, αλλά είναι ένα εκτεταμένο φαινόμενο, όπου για το κέρδος μπαίνουν σε κίνδυνο ζωές εργαζομένων. </w:t>
      </w:r>
    </w:p>
    <w:p w14:paraId="61F3DB45" w14:textId="77777777" w:rsidR="00B51393" w:rsidRDefault="00BC3639">
      <w:pPr>
        <w:spacing w:after="0" w:line="600" w:lineRule="auto"/>
        <w:ind w:firstLine="720"/>
        <w:contextualSpacing/>
        <w:jc w:val="both"/>
        <w:rPr>
          <w:rFonts w:eastAsia="Times New Roman"/>
          <w:szCs w:val="24"/>
        </w:rPr>
      </w:pPr>
      <w:r>
        <w:rPr>
          <w:rFonts w:eastAsia="Times New Roman"/>
          <w:szCs w:val="24"/>
        </w:rPr>
        <w:t>Εμείς θα εκφραστούμε σε αυτό το άρθρο με το «</w:t>
      </w:r>
      <w:r>
        <w:rPr>
          <w:rFonts w:eastAsia="Times New Roman"/>
          <w:szCs w:val="24"/>
        </w:rPr>
        <w:t>παρών</w:t>
      </w:r>
      <w:r>
        <w:rPr>
          <w:rFonts w:eastAsia="Times New Roman"/>
          <w:szCs w:val="24"/>
        </w:rPr>
        <w:t>».</w:t>
      </w:r>
    </w:p>
    <w:p w14:paraId="61F3DB46"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 xml:space="preserve">Σε ό,τι αφορά στις τροπολογίες, οι </w:t>
      </w:r>
      <w:r>
        <w:rPr>
          <w:rFonts w:eastAsia="Times New Roman"/>
          <w:szCs w:val="24"/>
        </w:rPr>
        <w:t xml:space="preserve">περισσότερες είναι φωτογραφικές, χαριστικές, τόσο στο ενεργειακό όσο και στο πολεοδομικό, ενώ για το ΚΑΠΕ δεν είναι καθόλου τυπικό το ζήτημα, όπως υποστηρίζετε. Ήδη επίσημα το </w:t>
      </w:r>
      <w:r>
        <w:rPr>
          <w:rFonts w:eastAsia="Times New Roman"/>
          <w:szCs w:val="24"/>
        </w:rPr>
        <w:t>σ</w:t>
      </w:r>
      <w:r>
        <w:rPr>
          <w:rFonts w:eastAsia="Times New Roman"/>
          <w:szCs w:val="24"/>
        </w:rPr>
        <w:t>ωματείο των εργαζομένων έχει βγει στα κάγκελα. Έδωσαν ανακοίνωση-καταγγελία, τη</w:t>
      </w:r>
      <w:r>
        <w:rPr>
          <w:rFonts w:eastAsia="Times New Roman"/>
          <w:szCs w:val="24"/>
        </w:rPr>
        <w:t xml:space="preserve">ν οποία καταθέτω στα Πρακτικά, για την αλλαγή αμοιβής του Προέδρου με αναδρομική ισχύ, μερικές χιλιάδες ευρώ, όταν υπάρχουν αρκετά προβλήματα στο ΚΑΠΕ, έλλειψη αλλά και ομηρεία εργαζομένων με μπλοκάκι. </w:t>
      </w:r>
    </w:p>
    <w:p w14:paraId="61F3DB47" w14:textId="77777777" w:rsidR="00B51393" w:rsidRDefault="00BC363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w:t>
      </w:r>
      <w:r>
        <w:rPr>
          <w:rFonts w:eastAsia="Times New Roman" w:cs="Times New Roman"/>
          <w:szCs w:val="24"/>
        </w:rPr>
        <w:t>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F3DB48"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Όμως αναδρομικά κουτσουρεύετε και συντάξεις που έχουν πληρώσει ασφαλιστικές εισφορές </w:t>
      </w:r>
      <w:proofErr w:type="spellStart"/>
      <w:r>
        <w:rPr>
          <w:rFonts w:eastAsia="Times New Roman"/>
          <w:szCs w:val="24"/>
        </w:rPr>
        <w:t>δεκετιών</w:t>
      </w:r>
      <w:proofErr w:type="spellEnd"/>
      <w:r>
        <w:rPr>
          <w:rFonts w:eastAsia="Times New Roman"/>
          <w:szCs w:val="24"/>
        </w:rPr>
        <w:t xml:space="preserve"> μέχρ</w:t>
      </w:r>
      <w:r>
        <w:rPr>
          <w:rFonts w:eastAsia="Times New Roman"/>
          <w:szCs w:val="24"/>
        </w:rPr>
        <w:t xml:space="preserve">ι σεντς. Αξιοποιείτε τα δεδομένα όπως θέλετε κάθε φορά. </w:t>
      </w:r>
    </w:p>
    <w:p w14:paraId="61F3DB49" w14:textId="77777777" w:rsidR="00B51393" w:rsidRDefault="00BC3639">
      <w:pPr>
        <w:spacing w:after="0" w:line="600" w:lineRule="auto"/>
        <w:ind w:firstLine="720"/>
        <w:contextualSpacing/>
        <w:jc w:val="both"/>
        <w:rPr>
          <w:rFonts w:eastAsia="Times New Roman"/>
          <w:szCs w:val="24"/>
        </w:rPr>
      </w:pPr>
      <w:r>
        <w:rPr>
          <w:rFonts w:eastAsia="Times New Roman"/>
          <w:szCs w:val="24"/>
        </w:rPr>
        <w:t>Τέλος, καταψηφίζουμε τις τροπολογίες, εκτός από δύο, την υπ’ αριθμόν 198 και την υπ’ αριθμόν 199, στις οποίες εκφραζόμαστε με το «</w:t>
      </w:r>
      <w:r>
        <w:rPr>
          <w:rFonts w:eastAsia="Times New Roman"/>
          <w:szCs w:val="24"/>
        </w:rPr>
        <w:t>παρών»</w:t>
      </w:r>
      <w:r>
        <w:rPr>
          <w:rFonts w:eastAsia="Times New Roman"/>
          <w:szCs w:val="24"/>
        </w:rPr>
        <w:t>.</w:t>
      </w:r>
    </w:p>
    <w:p w14:paraId="61F3DB4A" w14:textId="77777777" w:rsidR="00B51393" w:rsidRDefault="00BC3639">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 </w:t>
      </w:r>
      <w:proofErr w:type="spellStart"/>
      <w:r>
        <w:rPr>
          <w:rFonts w:eastAsia="Times New Roman"/>
          <w:szCs w:val="24"/>
        </w:rPr>
        <w:t>Μανωλάκ</w:t>
      </w:r>
      <w:r>
        <w:rPr>
          <w:rFonts w:eastAsia="Times New Roman"/>
          <w:szCs w:val="24"/>
        </w:rPr>
        <w:t>ου</w:t>
      </w:r>
      <w:proofErr w:type="spellEnd"/>
      <w:r>
        <w:rPr>
          <w:rFonts w:eastAsia="Times New Roman"/>
          <w:szCs w:val="24"/>
        </w:rPr>
        <w:t xml:space="preserve">. </w:t>
      </w:r>
    </w:p>
    <w:p w14:paraId="61F3DB4B" w14:textId="77777777" w:rsidR="00B51393" w:rsidRDefault="00BC3639">
      <w:pPr>
        <w:spacing w:after="0" w:line="600" w:lineRule="auto"/>
        <w:ind w:firstLine="720"/>
        <w:contextualSpacing/>
        <w:jc w:val="both"/>
        <w:rPr>
          <w:rFonts w:eastAsia="Times New Roman"/>
          <w:szCs w:val="24"/>
        </w:rPr>
      </w:pPr>
      <w:r>
        <w:rPr>
          <w:rFonts w:eastAsia="Times New Roman"/>
          <w:szCs w:val="24"/>
        </w:rPr>
        <w:t xml:space="preserve">Τον λόγο έχει η ειδική αγορήτρια της Χρυσής Αυγής κ. Ελένη </w:t>
      </w:r>
      <w:proofErr w:type="spellStart"/>
      <w:r>
        <w:rPr>
          <w:rFonts w:eastAsia="Times New Roman"/>
          <w:szCs w:val="24"/>
        </w:rPr>
        <w:t>Ζαρούλια</w:t>
      </w:r>
      <w:proofErr w:type="spellEnd"/>
      <w:r>
        <w:rPr>
          <w:rFonts w:eastAsia="Times New Roman"/>
          <w:szCs w:val="24"/>
        </w:rPr>
        <w:t xml:space="preserve">. </w:t>
      </w:r>
    </w:p>
    <w:p w14:paraId="61F3DB4C" w14:textId="77777777" w:rsidR="00B51393" w:rsidRDefault="00BC3639">
      <w:pPr>
        <w:spacing w:after="0" w:line="600" w:lineRule="auto"/>
        <w:ind w:firstLine="720"/>
        <w:contextualSpacing/>
        <w:jc w:val="both"/>
        <w:rPr>
          <w:rFonts w:eastAsia="Times New Roman"/>
          <w:szCs w:val="24"/>
        </w:rPr>
      </w:pPr>
      <w:r>
        <w:rPr>
          <w:rFonts w:eastAsia="Times New Roman"/>
          <w:b/>
          <w:szCs w:val="24"/>
        </w:rPr>
        <w:t>ΕΛΕΝΗ ΖΑΡΟΥΛΙΑ:</w:t>
      </w:r>
      <w:r>
        <w:rPr>
          <w:rFonts w:eastAsia="Times New Roman"/>
          <w:szCs w:val="24"/>
        </w:rPr>
        <w:t xml:space="preserve"> Ευχαριστώ, κύριε Πρόεδρε. </w:t>
      </w:r>
    </w:p>
    <w:p w14:paraId="61F3DB4D" w14:textId="77777777" w:rsidR="00B51393" w:rsidRDefault="00BC3639">
      <w:pPr>
        <w:spacing w:after="0" w:line="600" w:lineRule="auto"/>
        <w:ind w:firstLine="720"/>
        <w:contextualSpacing/>
        <w:jc w:val="both"/>
        <w:rPr>
          <w:rFonts w:eastAsia="Times New Roman"/>
          <w:szCs w:val="24"/>
        </w:rPr>
      </w:pPr>
      <w:r>
        <w:rPr>
          <w:rFonts w:eastAsia="Times New Roman"/>
          <w:szCs w:val="24"/>
        </w:rPr>
        <w:lastRenderedPageBreak/>
        <w:t xml:space="preserve">Το παρόν σχέδιο νόμου έρχεται να προστεθεί σε μια σειρά νόμων από το 1977 και εντεύθεν για τη νομιμοποίηση ή τακτοποίηση αυθαιρέτων. </w:t>
      </w:r>
    </w:p>
    <w:p w14:paraId="61F3DB4E" w14:textId="77777777" w:rsidR="00B51393" w:rsidRDefault="00BC3639">
      <w:pPr>
        <w:spacing w:after="0" w:line="600" w:lineRule="auto"/>
        <w:ind w:firstLine="720"/>
        <w:contextualSpacing/>
        <w:jc w:val="both"/>
        <w:rPr>
          <w:rFonts w:eastAsia="Times New Roman" w:cs="Times New Roman"/>
          <w:szCs w:val="24"/>
        </w:rPr>
      </w:pPr>
      <w:r>
        <w:rPr>
          <w:rFonts w:eastAsia="Times New Roman"/>
          <w:szCs w:val="24"/>
        </w:rPr>
        <w:t>Η χρ</w:t>
      </w:r>
      <w:r>
        <w:rPr>
          <w:rFonts w:eastAsia="Times New Roman"/>
          <w:szCs w:val="24"/>
        </w:rPr>
        <w:t xml:space="preserve">ονίζουσα αυτή κατάσταση απεικονίζει την αδυναμία της πολιτείας να επιβάλει όρους και περιορισμούς στη δόμηση, προκειμένου να θέσει σε εφαρμογή τη συνταγματική υποχρέωση του Κράτους, σύμφωνα με το άρθρο 24 του Συντάγματος, για την προστασία του φυσικού και </w:t>
      </w:r>
      <w:r>
        <w:rPr>
          <w:rFonts w:eastAsia="Times New Roman"/>
          <w:szCs w:val="24"/>
        </w:rPr>
        <w:t xml:space="preserve">πολιτιστικού περιβάλλοντος, με παράλληλο σκοπό τη χωροταξική αναδιάρθρωση της χώρας, ώστε να εξυπηρετείται η λειτουργικότητα και η ανάπτυξη των οικισμών και να εξασφαλίζονται οι καλύτεροι δυνατοί όροι διαβίωσης των πολιτών. </w:t>
      </w:r>
      <w:r>
        <w:rPr>
          <w:rFonts w:eastAsia="Times New Roman" w:cs="Times New Roman"/>
          <w:szCs w:val="24"/>
        </w:rPr>
        <w:t>Αυτό το άρθρο του Συντάγματος αρ</w:t>
      </w:r>
      <w:r>
        <w:rPr>
          <w:rFonts w:eastAsia="Times New Roman" w:cs="Times New Roman"/>
          <w:szCs w:val="24"/>
        </w:rPr>
        <w:t>κεί για να δώσουμε υπόσταση σε ένα σχέδιο νόμου που τιτλοφορείται</w:t>
      </w:r>
      <w:r>
        <w:rPr>
          <w:rFonts w:eastAsia="Times New Roman" w:cs="Times New Roman"/>
          <w:szCs w:val="24"/>
        </w:rPr>
        <w:t>:</w:t>
      </w:r>
      <w:r>
        <w:rPr>
          <w:rFonts w:eastAsia="Times New Roman" w:cs="Times New Roman"/>
          <w:szCs w:val="24"/>
        </w:rPr>
        <w:t xml:space="preserve"> «Έλεγχος και προστασία του δομημένου περιβάλλοντος»</w:t>
      </w:r>
      <w:r>
        <w:rPr>
          <w:rFonts w:eastAsia="Times New Roman" w:cs="Times New Roman"/>
          <w:szCs w:val="24"/>
        </w:rPr>
        <w:t>,</w:t>
      </w:r>
      <w:r>
        <w:rPr>
          <w:rFonts w:eastAsia="Times New Roman" w:cs="Times New Roman"/>
          <w:szCs w:val="24"/>
        </w:rPr>
        <w:t xml:space="preserve"> ή τουλάχιστον έτσι θα περιμέναμε να είναι.</w:t>
      </w:r>
    </w:p>
    <w:p w14:paraId="61F3DB4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Όταν αναφερόμαστε στο δομημένο περιβάλλον, θα πρέπει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μια ολοκληρωμ</w:t>
      </w:r>
      <w:r>
        <w:rPr>
          <w:rFonts w:eastAsia="Times New Roman" w:cs="Times New Roman"/>
          <w:szCs w:val="24"/>
        </w:rPr>
        <w:t xml:space="preserve">ένη αντίληψη και διαμορφωμένη πολιτική στη βάση ενός </w:t>
      </w:r>
      <w:r>
        <w:rPr>
          <w:rFonts w:eastAsia="Times New Roman" w:cs="Times New Roman"/>
          <w:szCs w:val="24"/>
        </w:rPr>
        <w:t>ε</w:t>
      </w:r>
      <w:r>
        <w:rPr>
          <w:rFonts w:eastAsia="Times New Roman" w:cs="Times New Roman"/>
          <w:szCs w:val="24"/>
        </w:rPr>
        <w:t xml:space="preserve">θνικού χωροταξικού σχεδιασμού. Δυστυχώς, η έλλειψη οποιουδήποτε τέτοιου προγραμματισμού και σχεδιασμού, όπως και καθορισμού χρήσεων γης, επηρεάζει αρνητικά την ανάπτυξη της χώρας, την οικονομία και την </w:t>
      </w:r>
      <w:r>
        <w:rPr>
          <w:rFonts w:eastAsia="Times New Roman" w:cs="Times New Roman"/>
          <w:szCs w:val="24"/>
        </w:rPr>
        <w:t>ποιότητα ζωής των κατοίκων.</w:t>
      </w:r>
    </w:p>
    <w:p w14:paraId="61F3DB5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Αν θέλουμε να δώσουμε μια εικόνα, τότε θα μπορούσαμε να πούμε πως η έλλειψη αυτή αντικατοπτρίζει την αναρχία και την αυθαιρεσία που επικρατεί σε όλα τα επίπεδα της κοινωνικής, πολιτικής, πολιτιστικής και οικονομικής ζωής της χώρ</w:t>
      </w:r>
      <w:r>
        <w:rPr>
          <w:rFonts w:eastAsia="Times New Roman" w:cs="Times New Roman"/>
          <w:szCs w:val="24"/>
        </w:rPr>
        <w:t xml:space="preserve">ας. </w:t>
      </w:r>
      <w:r>
        <w:rPr>
          <w:rFonts w:eastAsia="Times New Roman" w:cs="Times New Roman"/>
          <w:szCs w:val="24"/>
        </w:rPr>
        <w:lastRenderedPageBreak/>
        <w:t>Η Κυβέρνηση θεωρεί ότι με αυτό το σχέδιο νόμου κάνει τη διαφορά έναντι των προηγούμενων κυβερνήσεων, ότι αποτελεί μια ρηξικέλευθη πρόταση.</w:t>
      </w:r>
    </w:p>
    <w:p w14:paraId="61F3DB5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 να δούμε, λοιπόν, τι ισχύει. Στο Α</w:t>
      </w:r>
      <w:r>
        <w:rPr>
          <w:rFonts w:eastAsia="Times New Roman" w:cs="Times New Roman"/>
          <w:szCs w:val="24"/>
        </w:rPr>
        <w:t>΄</w:t>
      </w:r>
      <w:r>
        <w:rPr>
          <w:rFonts w:eastAsia="Times New Roman" w:cs="Times New Roman"/>
          <w:szCs w:val="24"/>
        </w:rPr>
        <w:t xml:space="preserve"> Τμήμα του νομοσχεδίου δημιουργείτ</w:t>
      </w:r>
      <w:r>
        <w:rPr>
          <w:rFonts w:eastAsia="Times New Roman" w:cs="Times New Roman"/>
          <w:szCs w:val="24"/>
        </w:rPr>
        <w:t>ε</w:t>
      </w:r>
      <w:r>
        <w:rPr>
          <w:rFonts w:eastAsia="Times New Roman" w:cs="Times New Roman"/>
          <w:szCs w:val="24"/>
        </w:rPr>
        <w:t xml:space="preserve"> σε όλα τα επίπεδα της δημόσιας διοίκησ</w:t>
      </w:r>
      <w:r>
        <w:rPr>
          <w:rFonts w:eastAsia="Times New Roman" w:cs="Times New Roman"/>
          <w:szCs w:val="24"/>
        </w:rPr>
        <w:t xml:space="preserve">ης μια δομή παράλληλη προς τον υπάρχοντα κρατικό μηχανισμό, τα </w:t>
      </w:r>
      <w:r>
        <w:rPr>
          <w:rFonts w:eastAsia="Times New Roman" w:cs="Times New Roman"/>
          <w:szCs w:val="24"/>
        </w:rPr>
        <w:t>Π</w:t>
      </w:r>
      <w:r>
        <w:rPr>
          <w:rFonts w:eastAsia="Times New Roman" w:cs="Times New Roman"/>
          <w:szCs w:val="24"/>
        </w:rPr>
        <w:t>αρατηρητήρια δομημένου περιβάλλοντος, χωρίς να εξηγείτ</w:t>
      </w:r>
      <w:r>
        <w:rPr>
          <w:rFonts w:eastAsia="Times New Roman" w:cs="Times New Roman"/>
          <w:szCs w:val="24"/>
        </w:rPr>
        <w:t>ε</w:t>
      </w:r>
      <w:r>
        <w:rPr>
          <w:rFonts w:eastAsia="Times New Roman" w:cs="Times New Roman"/>
          <w:szCs w:val="24"/>
        </w:rPr>
        <w:t xml:space="preserve"> πότε, πώς και με ποιους πόρους θα στελεχωθεί αυτή η δομή και επιπλέον, χωρίς να είναι βέβαιη η αποτελεσματικότητά της. Μάλλον η δημιουργ</w:t>
      </w:r>
      <w:r>
        <w:rPr>
          <w:rFonts w:eastAsia="Times New Roman" w:cs="Times New Roman"/>
          <w:szCs w:val="24"/>
        </w:rPr>
        <w:t xml:space="preserve">ία τόσων πολλών νέων υπηρεσιών αποσκοπεί περισσότερο στο να φτιάξετε τον </w:t>
      </w:r>
      <w:r>
        <w:rPr>
          <w:rFonts w:eastAsia="Times New Roman" w:cs="Times New Roman"/>
          <w:szCs w:val="24"/>
        </w:rPr>
        <w:t>«</w:t>
      </w:r>
      <w:r>
        <w:rPr>
          <w:rFonts w:eastAsia="Times New Roman" w:cs="Times New Roman"/>
          <w:szCs w:val="24"/>
        </w:rPr>
        <w:t>κομματικό σας στρατό</w:t>
      </w:r>
      <w:r>
        <w:rPr>
          <w:rFonts w:eastAsia="Times New Roman" w:cs="Times New Roman"/>
          <w:szCs w:val="24"/>
        </w:rPr>
        <w:t>»</w:t>
      </w:r>
      <w:r>
        <w:rPr>
          <w:rFonts w:eastAsia="Times New Roman" w:cs="Times New Roman"/>
          <w:szCs w:val="24"/>
        </w:rPr>
        <w:t xml:space="preserve"> εν</w:t>
      </w:r>
      <w:r>
        <w:rPr>
          <w:rFonts w:eastAsia="Times New Roman" w:cs="Times New Roman"/>
          <w:szCs w:val="24"/>
        </w:rPr>
        <w:t xml:space="preserve"> </w:t>
      </w:r>
      <w:r>
        <w:rPr>
          <w:rFonts w:eastAsia="Times New Roman" w:cs="Times New Roman"/>
          <w:szCs w:val="24"/>
        </w:rPr>
        <w:t xml:space="preserve">όψει των επερχόμενων εκλογών παρά στην επίλυση των όντως σοβαρών προβλημάτων του δομημένου περιβάλλοντος στη χώρα μας. Αντί να εντείνετε την πολυπλοκότητα </w:t>
      </w:r>
      <w:r>
        <w:rPr>
          <w:rFonts w:eastAsia="Times New Roman" w:cs="Times New Roman"/>
          <w:szCs w:val="24"/>
        </w:rPr>
        <w:t>του κρατικού μηχανισμού, θα μπορούσατε πιο εύκολα να αξιοποιήσετε υπάρχουσες δομές, αναδιοργανώνοντάς τες και καθιστώντας τες πιο αποτελεσματικές στο έργο τους.</w:t>
      </w:r>
    </w:p>
    <w:p w14:paraId="61F3DB5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Προβλέπεται σε κάθε έδρα περιφέρειας επταμελές Συμβούλιο Παρακολούθησης Δομημένου Περιβάλλοντος</w:t>
      </w:r>
      <w:r>
        <w:rPr>
          <w:rFonts w:eastAsia="Times New Roman" w:cs="Times New Roman"/>
          <w:szCs w:val="24"/>
        </w:rPr>
        <w:t>. Δεν αντιλαμβανόμαστε τη συμμετοχή ενός εκπροσώπου μη κυβερνητικής περιβαλλοντικής οργάνωσης, των οποίων οργανώσεων ο ρόλος δεν είναι πάντα θετικός -βλέπε, παραδείγματος χάρ</w:t>
      </w:r>
      <w:r>
        <w:rPr>
          <w:rFonts w:eastAsia="Times New Roman" w:cs="Times New Roman"/>
          <w:szCs w:val="24"/>
        </w:rPr>
        <w:t>ιν</w:t>
      </w:r>
      <w:r>
        <w:rPr>
          <w:rFonts w:eastAsia="Times New Roman" w:cs="Times New Roman"/>
          <w:szCs w:val="24"/>
        </w:rPr>
        <w:t>, παλαιότερες επεμβάσεις για τον αγωγό Πύργου-Αλεξανδρουπόλεως- και πολλές φορές</w:t>
      </w:r>
      <w:r>
        <w:rPr>
          <w:rFonts w:eastAsia="Times New Roman" w:cs="Times New Roman"/>
          <w:szCs w:val="24"/>
        </w:rPr>
        <w:t xml:space="preserve"> αντίκειται στο κοινωνικό και εθνικό συμφέρον, επειδή χρηματοδοτούνται από σκοτεινά ανθελληνικά κέ</w:t>
      </w:r>
      <w:r>
        <w:rPr>
          <w:rFonts w:eastAsia="Times New Roman" w:cs="Times New Roman"/>
          <w:szCs w:val="24"/>
        </w:rPr>
        <w:lastRenderedPageBreak/>
        <w:t>ντρα, όπως παραδείγματος χάρ</w:t>
      </w:r>
      <w:r>
        <w:rPr>
          <w:rFonts w:eastAsia="Times New Roman" w:cs="Times New Roman"/>
          <w:szCs w:val="24"/>
        </w:rPr>
        <w:t>ιν</w:t>
      </w:r>
      <w:r>
        <w:rPr>
          <w:rFonts w:eastAsia="Times New Roman" w:cs="Times New Roman"/>
          <w:szCs w:val="24"/>
        </w:rPr>
        <w:t xml:space="preserve">, του Τζωρτζ </w:t>
      </w:r>
      <w:proofErr w:type="spellStart"/>
      <w:r>
        <w:rPr>
          <w:rFonts w:eastAsia="Times New Roman" w:cs="Times New Roman"/>
          <w:szCs w:val="24"/>
        </w:rPr>
        <w:t>Σόρος</w:t>
      </w:r>
      <w:proofErr w:type="spellEnd"/>
      <w:r>
        <w:rPr>
          <w:rFonts w:eastAsia="Times New Roman" w:cs="Times New Roman"/>
          <w:szCs w:val="24"/>
        </w:rPr>
        <w:t>. Στην καλύτερη περίπτωση διακατέχονται από δήθεν οικολογικές ιδεοληψίες. Τι περισσότερο θα προσφέρει ένας εκπ</w:t>
      </w:r>
      <w:r>
        <w:rPr>
          <w:rFonts w:eastAsia="Times New Roman" w:cs="Times New Roman"/>
          <w:szCs w:val="24"/>
        </w:rPr>
        <w:t>ρόσωπος τέτοιας οργάνωσης από έναν καταξιωμένο ανεξάρτητο επιστήμονα στον τομέα του περιβάλλοντος;</w:t>
      </w:r>
    </w:p>
    <w:p w14:paraId="61F3DB5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Όσον αφορά στ</w:t>
      </w:r>
      <w:r>
        <w:rPr>
          <w:rFonts w:eastAsia="Times New Roman" w:cs="Times New Roman"/>
          <w:szCs w:val="24"/>
        </w:rPr>
        <w:t>α</w:t>
      </w:r>
      <w:r>
        <w:rPr>
          <w:rFonts w:eastAsia="Times New Roman" w:cs="Times New Roman"/>
          <w:szCs w:val="24"/>
        </w:rPr>
        <w:t xml:space="preserve"> θέματα των επικίνδυνων και ετοιμόρροπων, θα πρέπει να υπάρχει, κατά την άποψή μας, πρόβλεψη, ώστε τα κτήρια αυτά να μην ελέγχονται μόνο ως προ</w:t>
      </w:r>
      <w:r>
        <w:rPr>
          <w:rFonts w:eastAsia="Times New Roman" w:cs="Times New Roman"/>
          <w:szCs w:val="24"/>
        </w:rPr>
        <w:t xml:space="preserve">ς τη δομική επικινδυνότητα -πτώση σοβάδων, κιγκλιδωμάτων, </w:t>
      </w:r>
      <w:proofErr w:type="spellStart"/>
      <w:r>
        <w:rPr>
          <w:rFonts w:eastAsia="Times New Roman" w:cs="Times New Roman"/>
          <w:szCs w:val="24"/>
        </w:rPr>
        <w:t>μαρκίζων</w:t>
      </w:r>
      <w:proofErr w:type="spellEnd"/>
      <w:r>
        <w:rPr>
          <w:rFonts w:eastAsia="Times New Roman" w:cs="Times New Roman"/>
          <w:szCs w:val="24"/>
        </w:rPr>
        <w:t xml:space="preserve"> κ.λπ.- αλλά να γίνεται πλήρης στατική μελέτη, διότι στις περισσότερες περιπτώσεις τα κτήρια που παρουσιάζουν επικινδυνότητα είναι παλαιότερης κατασκευής και συνεπώς, δεν τηρούν τους σύγχρον</w:t>
      </w:r>
      <w:r>
        <w:rPr>
          <w:rFonts w:eastAsia="Times New Roman" w:cs="Times New Roman"/>
          <w:szCs w:val="24"/>
        </w:rPr>
        <w:t>ους κανονισμούς. Μην ξεχν</w:t>
      </w:r>
      <w:r>
        <w:rPr>
          <w:rFonts w:eastAsia="Times New Roman" w:cs="Times New Roman"/>
          <w:szCs w:val="24"/>
        </w:rPr>
        <w:t>ά</w:t>
      </w:r>
      <w:r>
        <w:rPr>
          <w:rFonts w:eastAsia="Times New Roman" w:cs="Times New Roman"/>
          <w:szCs w:val="24"/>
        </w:rPr>
        <w:t xml:space="preserve">με ότι η χώρα μας είναι ιδιαίτερα σεισμογενής και ο έλεγχος της </w:t>
      </w:r>
      <w:proofErr w:type="spellStart"/>
      <w:r>
        <w:rPr>
          <w:rFonts w:eastAsia="Times New Roman" w:cs="Times New Roman"/>
          <w:szCs w:val="24"/>
        </w:rPr>
        <w:t>στατικότητας</w:t>
      </w:r>
      <w:proofErr w:type="spellEnd"/>
      <w:r>
        <w:rPr>
          <w:rFonts w:eastAsia="Times New Roman" w:cs="Times New Roman"/>
          <w:szCs w:val="24"/>
        </w:rPr>
        <w:t xml:space="preserve"> των κτηρίων και υποδομών της χώρας θα έπρεπε να είναι πρωταρχικός στόχος.</w:t>
      </w:r>
    </w:p>
    <w:p w14:paraId="61F3DB5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Β</w:t>
      </w:r>
      <w:r>
        <w:rPr>
          <w:rFonts w:eastAsia="Times New Roman" w:cs="Times New Roman"/>
          <w:szCs w:val="24"/>
        </w:rPr>
        <w:t>΄</w:t>
      </w:r>
      <w:r>
        <w:rPr>
          <w:rFonts w:eastAsia="Times New Roman" w:cs="Times New Roman"/>
          <w:szCs w:val="24"/>
        </w:rPr>
        <w:t xml:space="preserve"> Τμήμα του νομοσχεδίου επιχειρείτε να ορίσετε νέο πλαίσιο δόμησης και να </w:t>
      </w:r>
      <w:r>
        <w:rPr>
          <w:rFonts w:eastAsia="Times New Roman" w:cs="Times New Roman"/>
          <w:szCs w:val="24"/>
        </w:rPr>
        <w:t xml:space="preserve">επανακαθορίσετε θέματα σχετικά με την έκδοση και τον έλεγχο οικοδομικών αδειών, ενώ προβλέπετε και τη θέσπιση της ηλεκτρονικής ταυτότητας κτηρίου. Πρώτη φορά προβλέπεται ότι εργασίες μικρής κλίμακας </w:t>
      </w:r>
      <w:proofErr w:type="spellStart"/>
      <w:r>
        <w:rPr>
          <w:rFonts w:eastAsia="Times New Roman" w:cs="Times New Roman"/>
          <w:szCs w:val="24"/>
        </w:rPr>
        <w:t>οριοθετούνται</w:t>
      </w:r>
      <w:proofErr w:type="spellEnd"/>
      <w:r>
        <w:rPr>
          <w:rFonts w:eastAsia="Times New Roman" w:cs="Times New Roman"/>
          <w:szCs w:val="24"/>
        </w:rPr>
        <w:t xml:space="preserve"> προς τα πάνω, στο ποσό των 25.000 ευρώ.</w:t>
      </w:r>
    </w:p>
    <w:p w14:paraId="61F3DB5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το άρθρο 29 και τις εργασίες μικρής κλίμακας ως προς τις ειδικές ομάδες πληθυσμού, κέντρων υποδοχής κ.λπ., αναφέρθηκα διεξοδικά στις </w:t>
      </w:r>
      <w:r>
        <w:rPr>
          <w:rFonts w:eastAsia="Times New Roman" w:cs="Times New Roman"/>
          <w:szCs w:val="24"/>
        </w:rPr>
        <w:t>ε</w:t>
      </w:r>
      <w:r>
        <w:rPr>
          <w:rFonts w:eastAsia="Times New Roman" w:cs="Times New Roman"/>
          <w:szCs w:val="24"/>
        </w:rPr>
        <w:t>πιτροπές. Μια ε</w:t>
      </w:r>
      <w:r>
        <w:rPr>
          <w:rFonts w:eastAsia="Times New Roman" w:cs="Times New Roman"/>
          <w:szCs w:val="24"/>
        </w:rPr>
        <w:lastRenderedPageBreak/>
        <w:t>πιπλέον παρατήρηση για τις εργασίες μικρής κλίμακας αφορά την τοποθέτηση ικριωμάτων σε όψεις οικοδομών που</w:t>
      </w:r>
      <w:r>
        <w:rPr>
          <w:rFonts w:eastAsia="Times New Roman" w:cs="Times New Roman"/>
          <w:szCs w:val="24"/>
        </w:rPr>
        <w:t xml:space="preserve"> γίνεται για την άρση της δομικής επικινδυνότητας, πτώση σοβάδων κ.λπ</w:t>
      </w:r>
      <w:r>
        <w:rPr>
          <w:rFonts w:eastAsia="Times New Roman" w:cs="Times New Roman"/>
          <w:szCs w:val="24"/>
        </w:rPr>
        <w:t>.</w:t>
      </w:r>
      <w:r>
        <w:rPr>
          <w:rFonts w:eastAsia="Times New Roman" w:cs="Times New Roman"/>
          <w:szCs w:val="24"/>
        </w:rPr>
        <w:t>. Έχει παρατηρηθεί ότι, ενώ υπάρχει και υπήρχε αυτή η διάταξη, πολλές υπηρεσίες δόμησης απαιτούσαν την έκδοση κανονικής οικοδομικής άδειας, δυσχεραίνοντας και καθυστερώντας τη λήψη μέτρω</w:t>
      </w:r>
      <w:r>
        <w:rPr>
          <w:rFonts w:eastAsia="Times New Roman" w:cs="Times New Roman"/>
          <w:szCs w:val="24"/>
        </w:rPr>
        <w:t>ν ασφαλείας και τις απαραίτητες εργασίες που απαιτούνται για την ασφάλεια διερχομένων πεζών. Επίσης, η διάταξη αυτή αυτοαναιρείται σε πολλές περιπτώσεις, διότι οι προϋπολογισμοί των έργων αυτών σπάνια βρίσκονται κάτω των 25.000 ευρώ. Συνεπώς θα πρέπει το ό</w:t>
      </w:r>
      <w:r>
        <w:rPr>
          <w:rFonts w:eastAsia="Times New Roman" w:cs="Times New Roman"/>
          <w:szCs w:val="24"/>
        </w:rPr>
        <w:t>ριο αυτό να καταργηθεί ή έστω να επανεξεταστεί.</w:t>
      </w:r>
    </w:p>
    <w:p w14:paraId="61F3DB5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Δεν λέτε, όμως, τίποτα για τις </w:t>
      </w:r>
      <w:proofErr w:type="spellStart"/>
      <w:r>
        <w:rPr>
          <w:rFonts w:eastAsia="Times New Roman" w:cs="Times New Roman"/>
          <w:szCs w:val="24"/>
        </w:rPr>
        <w:t>θερμοπροσόψεις</w:t>
      </w:r>
      <w:proofErr w:type="spellEnd"/>
      <w:r>
        <w:rPr>
          <w:rFonts w:eastAsia="Times New Roman" w:cs="Times New Roman"/>
          <w:szCs w:val="24"/>
        </w:rPr>
        <w:t xml:space="preserve"> κτηρίων και την εγκατάσταση </w:t>
      </w:r>
      <w:proofErr w:type="spellStart"/>
      <w:r>
        <w:rPr>
          <w:rFonts w:eastAsia="Times New Roman" w:cs="Times New Roman"/>
          <w:szCs w:val="24"/>
        </w:rPr>
        <w:t>φωτοβολταϊκών</w:t>
      </w:r>
      <w:proofErr w:type="spellEnd"/>
      <w:r>
        <w:rPr>
          <w:rFonts w:eastAsia="Times New Roman" w:cs="Times New Roman"/>
          <w:szCs w:val="24"/>
        </w:rPr>
        <w:t>, που θα ανακούφιζε τους καταναλωτές από τις επιβαρύνσεις της ΔΕΗ. Επίσης, στις προδιαγραφές σύνταξης τοπογραφικών οι επι</w:t>
      </w:r>
      <w:r>
        <w:rPr>
          <w:rFonts w:eastAsia="Times New Roman" w:cs="Times New Roman"/>
          <w:szCs w:val="24"/>
        </w:rPr>
        <w:t>τρεπτές ανοχές στις εμβαδομετρήσεις είναι απαράδεκτα μεγάλες, 5% για τα εντός οικισμού οικόπεδα ή γήπεδα και 10% για τα εκτός από 2% που ισχύει. Αυτό θα δημιουργήσει τεράστια προβλήματα στις μεταβιβάσεις και σίγουρα δικαστικές διενέξεις.</w:t>
      </w:r>
    </w:p>
    <w:p w14:paraId="61F3DB5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Ως προς την ηλεκτρ</w:t>
      </w:r>
      <w:r>
        <w:rPr>
          <w:rFonts w:eastAsia="Times New Roman" w:cs="Times New Roman"/>
          <w:szCs w:val="24"/>
        </w:rPr>
        <w:t xml:space="preserve">ονική ταυτότητα, πρόκειται για έναν επιπλέον οικονομικό φόρτο για τους ιδιοκτήτες, κυρίως για τους μικρούς και μικρομεσαίους. Το ύψος των καθορισμένων προστίμων σε περίπτωση μη συμμόρφωσης είναι δυσβάσταχτο και σαφώς φοροεισπρακτικό μέτρο, που προστίθεται </w:t>
      </w:r>
      <w:r>
        <w:rPr>
          <w:rFonts w:eastAsia="Times New Roman" w:cs="Times New Roman"/>
          <w:szCs w:val="24"/>
        </w:rPr>
        <w:t xml:space="preserve">στο κόστος έκδοσης της ηλεκτρονικής ταυτότητας, στον ΕΝΦΙΑ και άλλες υποχρεώσεις. Ήδη οι ιδιοκτήτες ακινήτων </w:t>
      </w:r>
      <w:r>
        <w:rPr>
          <w:rFonts w:eastAsia="Times New Roman" w:cs="Times New Roman"/>
          <w:szCs w:val="24"/>
        </w:rPr>
        <w:lastRenderedPageBreak/>
        <w:t>πρέπει να δηλώνουν τα ακίνητα στο κτηματολόγιο, στο Ε9, να έχουν εκδώσει ενεργειακό πιστοποιητικό, ενδεχομένως πιστοποιητικό ηλεκτρολόγου, να έχουν</w:t>
      </w:r>
      <w:r>
        <w:rPr>
          <w:rFonts w:eastAsia="Times New Roman" w:cs="Times New Roman"/>
          <w:szCs w:val="24"/>
        </w:rPr>
        <w:t xml:space="preserve"> πληρώσει ΕΝΦΙΑ, ΤΑΠ και αυξημένους φόρους εισοδήματος και αφού υφίστανται όλο αυτό, τώρα συμπεριλαμβάνετε και την ηλεκτρονική ταυτότητα ακινήτου.</w:t>
      </w:r>
    </w:p>
    <w:p w14:paraId="61F3DB5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Γ</w:t>
      </w:r>
      <w:r>
        <w:rPr>
          <w:rFonts w:eastAsia="Times New Roman" w:cs="Times New Roman"/>
          <w:szCs w:val="24"/>
        </w:rPr>
        <w:t>΄</w:t>
      </w:r>
      <w:r>
        <w:rPr>
          <w:rFonts w:eastAsia="Times New Roman" w:cs="Times New Roman"/>
          <w:szCs w:val="24"/>
        </w:rPr>
        <w:t xml:space="preserve"> Τμήμα του νομοσχεδίου, που αφορά τον έλεγχο υλοποίησης του χωρικού σχεδιασμού κοινοχρήστων χώρων και τ</w:t>
      </w:r>
      <w:r>
        <w:rPr>
          <w:rFonts w:eastAsia="Times New Roman" w:cs="Times New Roman"/>
          <w:szCs w:val="24"/>
        </w:rPr>
        <w:t>ο περιβαλλοντικό ισοζύγιο, προβλέπετε την ηλεκτρονική πολεοδομική ταυτότητα δήμου και επανακαθορίζεται ο θεσμός της μεταφοράς συντελεστή δόμησης για τη διασφάλιση του περιβαλλοντικού ισοζυγίου, όπως λέτε χαρακτηριστικά, όπου βεβαίως προβλέπονται και πάλι π</w:t>
      </w:r>
      <w:r>
        <w:rPr>
          <w:rFonts w:eastAsia="Times New Roman" w:cs="Times New Roman"/>
          <w:szCs w:val="24"/>
        </w:rPr>
        <w:t>αράβολα που σε καμμία περίπτωση δεν μπορούν να λύσουν έμπρακτα το τεράστιο πρόβλημα έλλειψης κοινόχρηστων</w:t>
      </w:r>
      <w:r>
        <w:rPr>
          <w:rFonts w:eastAsia="Times New Roman" w:cs="Times New Roman"/>
          <w:szCs w:val="24"/>
        </w:rPr>
        <w:t>,</w:t>
      </w:r>
      <w:r>
        <w:rPr>
          <w:rFonts w:eastAsia="Times New Roman" w:cs="Times New Roman"/>
          <w:szCs w:val="24"/>
        </w:rPr>
        <w:t xml:space="preserve"> πράσινων χώρων στο αστικό περιβάλλον. Από άποψη πολεοδομικού σχεδιασμού, αποτελούν </w:t>
      </w:r>
      <w:r>
        <w:rPr>
          <w:rFonts w:eastAsia="Times New Roman" w:cs="Times New Roman"/>
          <w:szCs w:val="24"/>
        </w:rPr>
        <w:t>«</w:t>
      </w:r>
      <w:r>
        <w:rPr>
          <w:rFonts w:eastAsia="Times New Roman" w:cs="Times New Roman"/>
          <w:szCs w:val="24"/>
        </w:rPr>
        <w:t>ασπιρίνη για τον καρκίνο</w:t>
      </w:r>
      <w:r>
        <w:rPr>
          <w:rFonts w:eastAsia="Times New Roman" w:cs="Times New Roman"/>
          <w:szCs w:val="24"/>
        </w:rPr>
        <w:t>»</w:t>
      </w:r>
      <w:r>
        <w:rPr>
          <w:rFonts w:eastAsia="Times New Roman" w:cs="Times New Roman"/>
          <w:szCs w:val="24"/>
        </w:rPr>
        <w:t>. Οι τσιμεντουπόλεις που ζούμε μ</w:t>
      </w:r>
      <w:r>
        <w:rPr>
          <w:rFonts w:eastAsia="Times New Roman" w:cs="Times New Roman"/>
          <w:szCs w:val="24"/>
        </w:rPr>
        <w:t>ά</w:t>
      </w:r>
      <w:r>
        <w:rPr>
          <w:rFonts w:eastAsia="Times New Roman" w:cs="Times New Roman"/>
          <w:szCs w:val="24"/>
        </w:rPr>
        <w:t>ς αποκό</w:t>
      </w:r>
      <w:r>
        <w:rPr>
          <w:rFonts w:eastAsia="Times New Roman" w:cs="Times New Roman"/>
          <w:szCs w:val="24"/>
        </w:rPr>
        <w:t xml:space="preserve">πτουν από τις ρίζες μας. Πρέπει να υπάρχει αντιστροφή της αστυφιλίας πάση θυσία, με ταυτόχρονη, </w:t>
      </w:r>
      <w:proofErr w:type="spellStart"/>
      <w:r>
        <w:rPr>
          <w:rFonts w:eastAsia="Times New Roman" w:cs="Times New Roman"/>
          <w:szCs w:val="24"/>
        </w:rPr>
        <w:t>στοχευμένη</w:t>
      </w:r>
      <w:proofErr w:type="spellEnd"/>
      <w:r>
        <w:rPr>
          <w:rFonts w:eastAsia="Times New Roman" w:cs="Times New Roman"/>
          <w:szCs w:val="24"/>
        </w:rPr>
        <w:t xml:space="preserve"> και σχεδιασμένη διάνοιξη ανοιχτών χώρων στα αστικά κέντρα, καθώς και θέσπιση </w:t>
      </w:r>
      <w:proofErr w:type="spellStart"/>
      <w:r>
        <w:rPr>
          <w:rFonts w:eastAsia="Times New Roman" w:cs="Times New Roman"/>
          <w:szCs w:val="24"/>
        </w:rPr>
        <w:t>ελκυστικότατων</w:t>
      </w:r>
      <w:proofErr w:type="spellEnd"/>
      <w:r>
        <w:rPr>
          <w:rFonts w:eastAsia="Times New Roman" w:cs="Times New Roman"/>
          <w:szCs w:val="24"/>
        </w:rPr>
        <w:t xml:space="preserve"> κινήτρων για τους κατοίκους να προσανατολιστούν και να με</w:t>
      </w:r>
      <w:r>
        <w:rPr>
          <w:rFonts w:eastAsia="Times New Roman" w:cs="Times New Roman"/>
          <w:szCs w:val="24"/>
        </w:rPr>
        <w:t>τακινηθούν προς μικρότερες πόλεις ή κωμοπόλεις ή και χωριά.</w:t>
      </w:r>
    </w:p>
    <w:p w14:paraId="61F3DB5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Παρέχετ</w:t>
      </w:r>
      <w:r>
        <w:rPr>
          <w:rFonts w:eastAsia="Times New Roman" w:cs="Times New Roman"/>
          <w:szCs w:val="24"/>
        </w:rPr>
        <w:t>ε</w:t>
      </w:r>
      <w:r>
        <w:rPr>
          <w:rFonts w:eastAsia="Times New Roman" w:cs="Times New Roman"/>
          <w:szCs w:val="24"/>
        </w:rPr>
        <w:t xml:space="preserve"> δωρεάν νομιμοποίηση σε ακίνητα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–αυτό κι αν είναι σκάνδαλο!- αλλά και στα αυθαίρετα της επίσημης Εκκλησίας και των παλαιοημερο</w:t>
      </w:r>
      <w:r>
        <w:rPr>
          <w:rFonts w:eastAsia="Times New Roman" w:cs="Times New Roman"/>
          <w:szCs w:val="24"/>
        </w:rPr>
        <w:lastRenderedPageBreak/>
        <w:t>λογιτών, καθώς και σε αυθαίρετα ιδιωτικών αθλη</w:t>
      </w:r>
      <w:r>
        <w:rPr>
          <w:rFonts w:eastAsia="Times New Roman" w:cs="Times New Roman"/>
          <w:szCs w:val="24"/>
        </w:rPr>
        <w:t xml:space="preserve">τικών σωματείων. Το 50% των προστίμων θα καταλήγει στο </w:t>
      </w:r>
      <w:r>
        <w:rPr>
          <w:rFonts w:eastAsia="Times New Roman" w:cs="Times New Roman"/>
          <w:szCs w:val="24"/>
        </w:rPr>
        <w:t>Π</w:t>
      </w:r>
      <w:r>
        <w:rPr>
          <w:rFonts w:eastAsia="Times New Roman" w:cs="Times New Roman"/>
          <w:szCs w:val="24"/>
        </w:rPr>
        <w:t xml:space="preserve">ράσινο </w:t>
      </w:r>
      <w:r>
        <w:rPr>
          <w:rFonts w:eastAsia="Times New Roman" w:cs="Times New Roman"/>
          <w:szCs w:val="24"/>
        </w:rPr>
        <w:t>Τ</w:t>
      </w:r>
      <w:r>
        <w:rPr>
          <w:rFonts w:eastAsia="Times New Roman" w:cs="Times New Roman"/>
          <w:szCs w:val="24"/>
        </w:rPr>
        <w:t>αμείο, το 25% στις περιφέρειες για να υποστηρίξει τις νέες δομές και το 25% στους δήμους.</w:t>
      </w:r>
    </w:p>
    <w:p w14:paraId="61F3DB5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της κυρίας Βουλευτού)</w:t>
      </w:r>
    </w:p>
    <w:p w14:paraId="61F3DB5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ακόμα, </w:t>
      </w:r>
      <w:r>
        <w:rPr>
          <w:rFonts w:eastAsia="Times New Roman" w:cs="Times New Roman"/>
          <w:szCs w:val="24"/>
        </w:rPr>
        <w:t>κύριε Πρόεδρε.</w:t>
      </w:r>
    </w:p>
    <w:p w14:paraId="61F3DB5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την επιβολή </w:t>
      </w:r>
      <w:proofErr w:type="spellStart"/>
      <w:r>
        <w:rPr>
          <w:rFonts w:eastAsia="Times New Roman" w:cs="Times New Roman"/>
          <w:szCs w:val="24"/>
        </w:rPr>
        <w:t>παραβόλου</w:t>
      </w:r>
      <w:proofErr w:type="spellEnd"/>
      <w:r>
        <w:rPr>
          <w:rFonts w:eastAsia="Times New Roman" w:cs="Times New Roman"/>
          <w:szCs w:val="24"/>
        </w:rPr>
        <w:t xml:space="preserve"> 300 ευρώ για </w:t>
      </w:r>
      <w:proofErr w:type="spellStart"/>
      <w:r>
        <w:rPr>
          <w:rFonts w:eastAsia="Times New Roman" w:cs="Times New Roman"/>
          <w:szCs w:val="24"/>
        </w:rPr>
        <w:t>σταβλικές</w:t>
      </w:r>
      <w:proofErr w:type="spellEnd"/>
      <w:r>
        <w:rPr>
          <w:rFonts w:eastAsia="Times New Roman" w:cs="Times New Roman"/>
          <w:szCs w:val="24"/>
        </w:rPr>
        <w:t xml:space="preserve"> εγκαταστάσεις που αναφέρεται στο άρθρο 120, διαφωνούμε διότι ο κλάδος των κτηνοτρόφων έχει υποστεί αρκετά χτυπήματα και σίγουρα αυτή η διάταξη δεν βοηθάει.</w:t>
      </w:r>
    </w:p>
    <w:p w14:paraId="61F3DB5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Στο τελευταίο τμήμα </w:t>
      </w:r>
      <w:r>
        <w:rPr>
          <w:rFonts w:eastAsia="Times New Roman" w:cs="Times New Roman"/>
          <w:szCs w:val="24"/>
        </w:rPr>
        <w:t xml:space="preserve">περιλαμβάνονται και διατάξεις για το υφιστάμενο καθεστώς στήριξης των σταθμών παραγωγής ηλεκτρικής ενέργειας από Ανανεώσιμες Πηγές Ενέργειας και συμπαραγωγής ηλεκτρισμού και θερμότητας υψηλής απόδοσης. Αυτό αφορά πολλούς Έλληνες πολίτες που επένδυσαν στις </w:t>
      </w:r>
      <w:r>
        <w:rPr>
          <w:rFonts w:eastAsia="Times New Roman" w:cs="Times New Roman"/>
          <w:szCs w:val="24"/>
        </w:rPr>
        <w:t xml:space="preserve">Ανανεώσιμες Πηγές Ενέργειας με </w:t>
      </w:r>
      <w:proofErr w:type="spellStart"/>
      <w:r>
        <w:rPr>
          <w:rFonts w:eastAsia="Times New Roman" w:cs="Times New Roman"/>
          <w:szCs w:val="24"/>
        </w:rPr>
        <w:t>φωτοβολταϊκά</w:t>
      </w:r>
      <w:proofErr w:type="spellEnd"/>
      <w:r>
        <w:rPr>
          <w:rFonts w:eastAsia="Times New Roman" w:cs="Times New Roman"/>
          <w:szCs w:val="24"/>
        </w:rPr>
        <w:t xml:space="preserve"> και άλλες εγκαταστάσεις και τελικά βγαίνουν ζημιωμένοι και νομίζουμε πως πρέπει να επιλυθεί οριστικά. Αναμένουμε τα σχετικά αποτελέσματα της σχετικής ρύθμισης, αν και διατηρούμε επιφυλάξεις.</w:t>
      </w:r>
    </w:p>
    <w:p w14:paraId="61F3DB5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Με το παρόν σχέδιο νό</w:t>
      </w:r>
      <w:r>
        <w:rPr>
          <w:rFonts w:eastAsia="Times New Roman" w:cs="Times New Roman"/>
          <w:szCs w:val="24"/>
        </w:rPr>
        <w:t xml:space="preserve">μου, λοιπόν, επιχειρείτε να αντιμετωπίσετε τις πρωταρχικές αιτίες που οδήγησαν στη δημιουργία ενός άναρχου και αυθαίρετου δομημένου </w:t>
      </w:r>
      <w:r>
        <w:rPr>
          <w:rFonts w:eastAsia="Times New Roman" w:cs="Times New Roman"/>
          <w:szCs w:val="24"/>
        </w:rPr>
        <w:lastRenderedPageBreak/>
        <w:t>περιβάλλοντος στην Ελλάδα. Όμως οι πρωταρχικές αιτίες είναι δύσκολα αναστρέψιμες, αφού πηγάζουν από έναν άκρατο καταναλωτισμ</w:t>
      </w:r>
      <w:r>
        <w:rPr>
          <w:rFonts w:eastAsia="Times New Roman" w:cs="Times New Roman"/>
          <w:szCs w:val="24"/>
        </w:rPr>
        <w:t>ό και στις έννοιες της αντιπαροχής και της αισχροκέρδειας.</w:t>
      </w:r>
    </w:p>
    <w:p w14:paraId="61F3DB5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Με τη συνεχιζόμενη ολέθρια </w:t>
      </w:r>
      <w:proofErr w:type="spellStart"/>
      <w:r>
        <w:rPr>
          <w:rFonts w:eastAsia="Times New Roman" w:cs="Times New Roman"/>
          <w:szCs w:val="24"/>
        </w:rPr>
        <w:t>μνημονιακή</w:t>
      </w:r>
      <w:proofErr w:type="spellEnd"/>
      <w:r>
        <w:rPr>
          <w:rFonts w:eastAsia="Times New Roman" w:cs="Times New Roman"/>
          <w:szCs w:val="24"/>
        </w:rPr>
        <w:t xml:space="preserve"> πολιτική σας, ο κλάδος της οικοδομής με τα συναφή επαγγέλματα έχει πληγεί θανάσιμα. Η όποια εργασία που έχει απομείνει στον κλάδο δίδεται κατά κόρον στους ξένο</w:t>
      </w:r>
      <w:r>
        <w:rPr>
          <w:rFonts w:eastAsia="Times New Roman" w:cs="Times New Roman"/>
          <w:szCs w:val="24"/>
        </w:rPr>
        <w:t xml:space="preserve">υς, ενώ οι Έλληνες εργαζόμενοι στον κλάδο της οικοδομής οδηγούνται στην ξενιτιά. Πρέπει οι Έλληνες όχι μόνο να γυρίσουν στην πρωτογενή παραγωγή, αλλά και στην οικοδομή, με σεβασμό </w:t>
      </w:r>
      <w:r>
        <w:rPr>
          <w:rFonts w:eastAsia="Times New Roman" w:cs="Times New Roman"/>
          <w:szCs w:val="24"/>
        </w:rPr>
        <w:t xml:space="preserve">όμως </w:t>
      </w:r>
      <w:r>
        <w:rPr>
          <w:rFonts w:eastAsia="Times New Roman" w:cs="Times New Roman"/>
          <w:szCs w:val="24"/>
        </w:rPr>
        <w:t>στο περιβάλλον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πραγματικής αποκέντρωσης.</w:t>
      </w:r>
    </w:p>
    <w:p w14:paraId="61F3DB6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να </w:t>
      </w:r>
      <w:r>
        <w:rPr>
          <w:rFonts w:eastAsia="Times New Roman" w:cs="Times New Roman"/>
          <w:szCs w:val="24"/>
        </w:rPr>
        <w:t xml:space="preserve">κάνετε κάτι καλό με το οποίο μάλιστα θα γράφατε και ιστορία, ας κωδικοποιούσατε τη δαιδαλώδη χωροταξική και πολεοδομική νομοθεσία και ας θέτατε στόχους για τη χωροταξική ανάπτυξη της χώρας μας. Η Ελλάδα δεν χρειάζεται εκ των υστέρων αθρόα επέκταση σχεδίων </w:t>
      </w:r>
      <w:r>
        <w:rPr>
          <w:rFonts w:eastAsia="Times New Roman" w:cs="Times New Roman"/>
          <w:szCs w:val="24"/>
        </w:rPr>
        <w:t>πόλεως στα υφιστάμενα αστικά κέντρα. Χρειάζεται σταδιακή ανακούφιση των αστικών κέντρων, πραγματική και έμπρακτη ενίσχυση της υπαίθρου.</w:t>
      </w:r>
    </w:p>
    <w:p w14:paraId="61F3DB6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Φυσικά, τα ανωτέρω απαιτούν μακροχρόνιο σχεδιασμό, αλλά κυρίως πολιτική βούληση που εσείς σίγουρα δεν διαθέτετε.</w:t>
      </w:r>
    </w:p>
    <w:p w14:paraId="61F3DB6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w:t>
      </w:r>
      <w:r>
        <w:rPr>
          <w:rFonts w:eastAsia="Times New Roman" w:cs="Times New Roman"/>
          <w:szCs w:val="24"/>
        </w:rPr>
        <w:t>τώ.</w:t>
      </w:r>
    </w:p>
    <w:p w14:paraId="61F3DB63" w14:textId="77777777" w:rsidR="00B51393" w:rsidRDefault="00BC36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61F3DB6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εισηγητής της Νέας Δημοκρατίας κ. Κωνσταντίνος Κατσαφάδος.</w:t>
      </w:r>
    </w:p>
    <w:p w14:paraId="61F3DB6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Ευχαριστώ πολύ, κύριε Πρόεδρε.</w:t>
      </w:r>
    </w:p>
    <w:p w14:paraId="61F3DB6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είχ</w:t>
      </w:r>
      <w:r>
        <w:rPr>
          <w:rFonts w:eastAsia="Times New Roman" w:cs="Times New Roman"/>
          <w:szCs w:val="24"/>
        </w:rPr>
        <w:t xml:space="preserve">α σκοπό να σχολιάσω την επίσκεψη του Πρωθυπουργού στην Αμερική, αλλά θα το κάνω μετά την τοποθέτηση του Κοινοβουλευτικού Εκπροσώπου του ΣΥΡΙΖΑ κ. </w:t>
      </w:r>
      <w:proofErr w:type="spellStart"/>
      <w:r>
        <w:rPr>
          <w:rFonts w:eastAsia="Times New Roman" w:cs="Times New Roman"/>
          <w:szCs w:val="24"/>
        </w:rPr>
        <w:t>Ξυδάκη</w:t>
      </w:r>
      <w:proofErr w:type="spellEnd"/>
      <w:r>
        <w:rPr>
          <w:rFonts w:eastAsia="Times New Roman" w:cs="Times New Roman"/>
          <w:szCs w:val="24"/>
        </w:rPr>
        <w:t xml:space="preserve"> που είχε μάλιστα παιδευτικό χαρακτήρα, καθώς έπρεπε να μας νουθετήσει για το ποιο είναι το συμφέρον της</w:t>
      </w:r>
      <w:r>
        <w:rPr>
          <w:rFonts w:eastAsia="Times New Roman" w:cs="Times New Roman"/>
          <w:szCs w:val="24"/>
        </w:rPr>
        <w:t xml:space="preserve"> χώρας και να μας πει πώς θα πρέπει να έχουμε μία εθνική πλεύση, μία εθνική ματιά πάνω στα προβλήματα που αντιμετωπίζει η χώρα, όταν μάλιστα αυτά γίνονται αντικείμενο υπεράσπισης από τον Έλληνα Πρωθυπουργό, όποιος και αν είναι αυτός.</w:t>
      </w:r>
    </w:p>
    <w:p w14:paraId="61F3DB6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ήθελα, λοιπόν, να τ</w:t>
      </w:r>
      <w:r>
        <w:rPr>
          <w:rFonts w:eastAsia="Times New Roman" w:cs="Times New Roman"/>
          <w:szCs w:val="24"/>
        </w:rPr>
        <w:t>ου προτείνω να γυρίσει τη μνήμη του στο παρελθόν τρία χρόνια πριν. Εκεί θα καταλάβει τι σημαίνει υπεύθυνη και τι ανεύθυνη στάση. Η Νέα Δημοκρατία ευχήθηκε στον Πρωθυπουργό αυτό το ταξίδι του να είναι προς όφελος της πατρίδας. Δεν θυμάμαι ποτέ καμ</w:t>
      </w:r>
      <w:r>
        <w:rPr>
          <w:rFonts w:eastAsia="Times New Roman" w:cs="Times New Roman"/>
          <w:szCs w:val="24"/>
        </w:rPr>
        <w:t>μ</w:t>
      </w:r>
      <w:r>
        <w:rPr>
          <w:rFonts w:eastAsia="Times New Roman" w:cs="Times New Roman"/>
          <w:szCs w:val="24"/>
        </w:rPr>
        <w:t>ία δήλωση</w:t>
      </w:r>
      <w:r>
        <w:rPr>
          <w:rFonts w:eastAsia="Times New Roman" w:cs="Times New Roman"/>
          <w:szCs w:val="24"/>
        </w:rPr>
        <w:t xml:space="preserve"> του κ. Τσίπρα όταν ήταν Αρχηγός της Αξιωματικής Αντιπολίτευσης τότε που ο κ. Σαμαράς γύριζε όλη την Ευρώπη και όλον τον κόσμο ζητώντας στηρίγματα για να ενισχύσει την ελληνική οικονομία και να μην ήμασταν «προδότες», «προσκυνημένοι» και όλα τα άλλα.</w:t>
      </w:r>
    </w:p>
    <w:p w14:paraId="61F3DB6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w:t>
      </w:r>
      <w:r>
        <w:rPr>
          <w:rFonts w:eastAsia="Times New Roman" w:cs="Times New Roman"/>
          <w:szCs w:val="24"/>
        </w:rPr>
        <w:t>ελα να δώσω και μία απάντηση και στον κ. Σταθάκη.</w:t>
      </w:r>
    </w:p>
    <w:p w14:paraId="61F3DB6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εσάς, κύριε Υπουργέ, ξεκίνησε αυτή η συζήτηση με τον κ. Σκρέκα. Μας ρωτήσατε σε ποια φάση είμαστε, γιατί σας μπερδέψαμε και είπατε ότι δεν ξέρετε αν η Νέα Δημοκρατία είναι υπέρ ή κατά του ταξιδιού και ό</w:t>
      </w:r>
      <w:r>
        <w:rPr>
          <w:rFonts w:eastAsia="Times New Roman" w:cs="Times New Roman"/>
          <w:szCs w:val="24"/>
        </w:rPr>
        <w:t xml:space="preserve">λα αυτά. </w:t>
      </w:r>
    </w:p>
    <w:p w14:paraId="61F3DB6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Πραγματικά, η Νέα Δημοκρατία έχει μία ξεκάθαρη στάση σε όλα αυτά, κύριε Υπουργέ. Επειδή προσπαθείτε να αντιστρέψετε τους ρόλους, θα ήθελα πραγματικά να σας ρωτήσω τι από τα δύο ισχύει. Ισχύουν αυτά τα οποία δήλωσε ο κύριος Πρωθυπουργός χθ</w:t>
      </w:r>
      <w:r>
        <w:rPr>
          <w:rFonts w:eastAsia="Times New Roman" w:cs="Times New Roman"/>
          <w:szCs w:val="24"/>
        </w:rPr>
        <w:t>ε</w:t>
      </w:r>
      <w:r>
        <w:rPr>
          <w:rFonts w:eastAsia="Times New Roman" w:cs="Times New Roman"/>
          <w:szCs w:val="24"/>
        </w:rPr>
        <w:t xml:space="preserve">ς στην </w:t>
      </w:r>
      <w:r>
        <w:rPr>
          <w:rFonts w:eastAsia="Times New Roman" w:cs="Times New Roman"/>
          <w:szCs w:val="24"/>
        </w:rPr>
        <w:t>Ουάσιγκτον ότι οι Αμερικάνοι είναι ένας σταθερός εταίρος και μία ισχυρή δύναμη, μία παγκόσμια υπερδύναμη που είναι άμεσα συνεργαζόμενη με την Ελλάδα και θέλουμε όλο και περισσότερη βοήθεια απ’ αυτούς ή αυτά που είπε ο κ. Ζαχαριάδης ότι η νεολαία του ΣΥΡΙΖΑ</w:t>
      </w:r>
      <w:r>
        <w:rPr>
          <w:rFonts w:eastAsia="Times New Roman" w:cs="Times New Roman"/>
          <w:szCs w:val="24"/>
        </w:rPr>
        <w:t xml:space="preserve"> στις 17 του Νοέμβρη για την επέτειο του Πολυτεχνείου θα συνεχίσει να δίνει το «</w:t>
      </w:r>
      <w:r>
        <w:rPr>
          <w:rFonts w:eastAsia="Times New Roman" w:cs="Times New Roman"/>
          <w:szCs w:val="24"/>
        </w:rPr>
        <w:t>παρών»</w:t>
      </w:r>
      <w:r>
        <w:rPr>
          <w:rFonts w:eastAsia="Times New Roman" w:cs="Times New Roman"/>
          <w:szCs w:val="24"/>
        </w:rPr>
        <w:t xml:space="preserve"> στην πορεία κατά της αμερικανικής Πρεσβείας όπου εκεί θα φωνάζει «Φονιάδες των λαών, Αμερικάνοι» -τα όπλα τα παίρνουμε απ’ αυτούς- και θα λέει «Έξω η Ελλάδα από το ΝΑΤΟ»</w:t>
      </w:r>
      <w:r>
        <w:rPr>
          <w:rFonts w:eastAsia="Times New Roman" w:cs="Times New Roman"/>
          <w:szCs w:val="24"/>
        </w:rPr>
        <w:t>; Πραγματικά, θα ήθελα εσείς να μου πείτε με ποιον από τους δύο ΣΥΡΙΖΑ είστε.</w:t>
      </w:r>
    </w:p>
    <w:p w14:paraId="61F3DB6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Ας αναφερθούμε τώρα στο νομοσχέδιο.</w:t>
      </w:r>
    </w:p>
    <w:p w14:paraId="61F3DB6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Κύριε Υπουργέ, δυστυχώς, μετά τη χθεσινή δέσμευσή σας ότι ο νόμος που συζητάμε σε έξι μήνες θα είναι πράξη και μετά από όλα αυτά τα χαμόγελα τ</w:t>
      </w:r>
      <w:r>
        <w:rPr>
          <w:rFonts w:eastAsia="Times New Roman" w:cs="Times New Roman"/>
          <w:szCs w:val="24"/>
        </w:rPr>
        <w:t xml:space="preserve">α οποία μας ρίξατε, εγώ δεν ηρέμησα. Δεν με πείσατε. </w:t>
      </w:r>
    </w:p>
    <w:p w14:paraId="61F3DB6D"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Είπατε ότι μέσα σε έξι μήνες θα είναι έτοιμο, λοιπόν, αυτό το νομοθέτημα, το οποίο θέλει είκοσι επτά υπουργικές αποφάσεις, δεκατέσσερις κοινές υπουργικές αποφάσεις, ένα προεδρικό διάταγμα και τις απαραί</w:t>
      </w:r>
      <w:r>
        <w:rPr>
          <w:rFonts w:eastAsia="Times New Roman" w:cs="Times New Roman"/>
          <w:szCs w:val="24"/>
        </w:rPr>
        <w:t xml:space="preserve">τητες εγκυκλίους για την εφαρμογή των διατάξεων. </w:t>
      </w:r>
    </w:p>
    <w:p w14:paraId="61F3DB6E"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Πραγματικά, πέρασε τόσος καιρός από τον Νοέμβριο του 2014, που ήταν έτοιμο το Προεδρικό Διάταγμα, που είχε πάει στο Συμβούλιο της Επικρατείας και σας είχε επιστραφεί για την ταυτότητα κτηρίων. Τόσο καιρό, δ</w:t>
      </w:r>
      <w:r>
        <w:rPr>
          <w:rFonts w:eastAsia="Times New Roman" w:cs="Times New Roman"/>
          <w:szCs w:val="24"/>
        </w:rPr>
        <w:t xml:space="preserve">υόμισι χρόνια γιατί δεν κάνατε τίποτα; </w:t>
      </w:r>
    </w:p>
    <w:p w14:paraId="61F3DB6F"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Ήρθε χθες ο κ. </w:t>
      </w:r>
      <w:proofErr w:type="spellStart"/>
      <w:r>
        <w:rPr>
          <w:rFonts w:eastAsia="Times New Roman" w:cs="Times New Roman"/>
          <w:szCs w:val="24"/>
        </w:rPr>
        <w:t>Σπίρτζης</w:t>
      </w:r>
      <w:proofErr w:type="spellEnd"/>
      <w:r>
        <w:rPr>
          <w:rFonts w:eastAsia="Times New Roman" w:cs="Times New Roman"/>
          <w:szCs w:val="24"/>
        </w:rPr>
        <w:t>, ο οποίος τότε ήταν Πρόεδρος του Τεχνικού Επιμελητηρίου και ηγετικό στέλεχος του ΠΑΣΟΚ, να υπερασπιστεί όλα αυτά και είπε ότι σε ό,τι έχει να κάνει με τις ηλεκτρονικές διαδικασίες για την ηλεκ</w:t>
      </w:r>
      <w:r>
        <w:rPr>
          <w:rFonts w:eastAsia="Times New Roman" w:cs="Times New Roman"/>
          <w:szCs w:val="24"/>
        </w:rPr>
        <w:t xml:space="preserve">τρονική άδεια, δεν είναι έτσι όπως τα λέει η Νέα Δημοκρατία και ότι είχε προβλήματα το σύστημα, γιατί δεν υπήρχε η ηλεκτρονική ταυτότητα κτηρίων. </w:t>
      </w:r>
    </w:p>
    <w:p w14:paraId="61F3DB70"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ήταν το επιχείρημα το οποίο παρουσίασε χθες ο κ. </w:t>
      </w:r>
      <w:proofErr w:type="spellStart"/>
      <w:r>
        <w:rPr>
          <w:rFonts w:eastAsia="Times New Roman" w:cs="Times New Roman"/>
          <w:szCs w:val="24"/>
        </w:rPr>
        <w:t>Σπίρτζης</w:t>
      </w:r>
      <w:proofErr w:type="spellEnd"/>
      <w:r>
        <w:rPr>
          <w:rFonts w:eastAsia="Times New Roman" w:cs="Times New Roman"/>
          <w:szCs w:val="24"/>
        </w:rPr>
        <w:t>, ότι επειδή δεν είχαμε την ηλεκτρονική ταυτότη</w:t>
      </w:r>
      <w:r>
        <w:rPr>
          <w:rFonts w:eastAsia="Times New Roman" w:cs="Times New Roman"/>
          <w:szCs w:val="24"/>
        </w:rPr>
        <w:t xml:space="preserve">τα των κτηρίων, γι’ αυτό δεν μπορούσαμε να προχωρήσουμε στην έκδοση ηλεκτρονικών αδειών. Μα, ποιος φταίει, τελικά; Έτοιμο ήταν. Δεν κάνατε ούτε το πρώτο ούτε το δεύτερο. </w:t>
      </w:r>
    </w:p>
    <w:p w14:paraId="61F3DB71"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Χωρίσατε το νομοσχέδιο, κύριε Υπουργέ, σε δυο σημεία. Το ένα είπατε ότι έχει να κάνει</w:t>
      </w:r>
      <w:r>
        <w:rPr>
          <w:rFonts w:eastAsia="Times New Roman" w:cs="Times New Roman"/>
          <w:szCs w:val="24"/>
        </w:rPr>
        <w:t xml:space="preserve"> με την αυθαίρετη δόμηση, τα αυθαίρετα και τον τρόπο με τον οποίο θα τα </w:t>
      </w:r>
      <w:r>
        <w:rPr>
          <w:rFonts w:eastAsia="Times New Roman" w:cs="Times New Roman"/>
          <w:szCs w:val="24"/>
        </w:rPr>
        <w:lastRenderedPageBreak/>
        <w:t>αντιμετωπίσατε. Όσον αφορά το άλλο, μιλήσατε για μια πάρα πολύ μεγάλη καινοτομία, για τον χωρισμό των διαδικασιών, δηλαδή άλλη αρχή να ελέγχει την έκδοση των αδειών και άλλη αρχή να ελ</w:t>
      </w:r>
      <w:r>
        <w:rPr>
          <w:rFonts w:eastAsia="Times New Roman" w:cs="Times New Roman"/>
          <w:szCs w:val="24"/>
        </w:rPr>
        <w:t xml:space="preserve">έγχει την εφαρμογή, αν όντως εφαρμόζεται σωστά η έκδοση των αδειών. </w:t>
      </w:r>
    </w:p>
    <w:p w14:paraId="61F3DB72"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όμως, κύριε Υπουργέ, πολλές φορές ότι αυτό βασίζεται σε μελέτες της Παγκόσμιας Τράπεζας για τη διευκόλυνση της </w:t>
      </w:r>
      <w:proofErr w:type="spellStart"/>
      <w:r>
        <w:rPr>
          <w:rFonts w:eastAsia="Times New Roman" w:cs="Times New Roman"/>
          <w:szCs w:val="24"/>
        </w:rPr>
        <w:t>αδειοδότησης</w:t>
      </w:r>
      <w:proofErr w:type="spellEnd"/>
      <w:r>
        <w:rPr>
          <w:rFonts w:eastAsia="Times New Roman" w:cs="Times New Roman"/>
          <w:szCs w:val="24"/>
        </w:rPr>
        <w:t xml:space="preserve">, όπως έγινε και με τον νόμο που φέρατε για την </w:t>
      </w:r>
      <w:proofErr w:type="spellStart"/>
      <w:r>
        <w:rPr>
          <w:rFonts w:eastAsia="Times New Roman" w:cs="Times New Roman"/>
          <w:szCs w:val="24"/>
        </w:rPr>
        <w:t>αδει</w:t>
      </w:r>
      <w:r>
        <w:rPr>
          <w:rFonts w:eastAsia="Times New Roman" w:cs="Times New Roman"/>
          <w:szCs w:val="24"/>
        </w:rPr>
        <w:t>οδότηση</w:t>
      </w:r>
      <w:proofErr w:type="spellEnd"/>
      <w:r>
        <w:rPr>
          <w:rFonts w:eastAsia="Times New Roman" w:cs="Times New Roman"/>
          <w:szCs w:val="24"/>
        </w:rPr>
        <w:t xml:space="preserve"> των επιχειρήσεων, τον οποίο ψηφίσατε πέρυσι. </w:t>
      </w:r>
    </w:p>
    <w:p w14:paraId="61F3DB73"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Δεν σας είπαν, όμως, από την Παγκόσμια Τράπεζα, κύριε Υπουργέ, να φτιάξετε όλο αυτό το πολυπλόκαμο και πολυδαίδαλο σύστημα επιτροπών, </w:t>
      </w:r>
      <w:proofErr w:type="spellStart"/>
      <w:r>
        <w:rPr>
          <w:rFonts w:eastAsia="Times New Roman" w:cs="Times New Roman"/>
          <w:szCs w:val="24"/>
        </w:rPr>
        <w:t>παρα</w:t>
      </w:r>
      <w:proofErr w:type="spellEnd"/>
      <w:r>
        <w:rPr>
          <w:rFonts w:eastAsia="Times New Roman" w:cs="Times New Roman"/>
          <w:szCs w:val="24"/>
        </w:rPr>
        <w:t>-επιτροπών που φθάνουν ακόμα και σε επίπεδο παλιών νομών. Κάτι δ</w:t>
      </w:r>
      <w:r>
        <w:rPr>
          <w:rFonts w:eastAsia="Times New Roman" w:cs="Times New Roman"/>
          <w:szCs w:val="24"/>
        </w:rPr>
        <w:t xml:space="preserve">ιαφορετικό σας είχαν προτείνει, το οποίο, όμως, δυστυχώς, δεν εφαρμόζετε. </w:t>
      </w:r>
    </w:p>
    <w:p w14:paraId="61F3DB74"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Ενδεικτικά, κυρίες και κύριοι συνάδελφοι -για όλη αυτή τη γραφειοκρατία η οποία θα ακολουθήσει, σε ό,τι έχει να κάνει με τους συμπολίτες μας που θα ταλαιπωρηθούν- θέλω να σας πω ότι</w:t>
      </w:r>
      <w:r>
        <w:rPr>
          <w:rFonts w:eastAsia="Times New Roman" w:cs="Times New Roman"/>
          <w:szCs w:val="24"/>
        </w:rPr>
        <w:t xml:space="preserve"> το ΠΕΣΥΠΟΘΑ, το οποίο πλέον θεσμοθετείτε, έχει μόνο μία αρμοδιότητα.</w:t>
      </w:r>
    </w:p>
    <w:p w14:paraId="61F3DB75"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Φτιάχνετε, κύριε Υπουργέ, μια δομή με μία μόνο αρμοδιότητα, ενώ θα μπορούσε αυτή τη μια αρμοδιότητα να την έχει το ΣΥΠΟΘΑ, το οποίο είναι το ακριβώς από κάτω όργανο. </w:t>
      </w:r>
    </w:p>
    <w:p w14:paraId="61F3DB76"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καταλάβετε, </w:t>
      </w:r>
      <w:r>
        <w:rPr>
          <w:rFonts w:eastAsia="Times New Roman" w:cs="Times New Roman"/>
          <w:szCs w:val="24"/>
        </w:rPr>
        <w:t>λοιπόν, ότι δημιουργούμε δομές οι οποίες είναι περιττές, θέλετε να σταθώ σε αυτά τα οποία είπε ο Πρόεδρος των Περιφερειακών, ότι δεν υπάρχουν στελέχη τα οποία μπορούν να επανδρώσουν όλους αυτούς τους μηχανισμούς, τους οποίους κάνετε; Θέλετε να σας μιλήσω γ</w:t>
      </w:r>
      <w:r>
        <w:rPr>
          <w:rFonts w:eastAsia="Times New Roman" w:cs="Times New Roman"/>
          <w:szCs w:val="24"/>
        </w:rPr>
        <w:t>ια τον εκπρόσωπο της ΑΔΕΔΥ, ο οποίος γύρισε και είπε ότι χρειάζονται τουλάχιστον πεντακόσια άτομα;</w:t>
      </w:r>
    </w:p>
    <w:p w14:paraId="61F3DB77"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φυσικά, θα σας πω τη δήλωση που κάνατε εσείς, κύριε Υπουργέ, χθες στη συνέντευξη Τύπου την οποία δώσατε, όπου είπατε ότι δεν υπάρχει συγκεκριμένο οργανό</w:t>
      </w:r>
      <w:r>
        <w:rPr>
          <w:rFonts w:eastAsia="Times New Roman" w:cs="Times New Roman"/>
          <w:szCs w:val="24"/>
        </w:rPr>
        <w:t xml:space="preserve">γραμμα ακόμα, αλλά θα το φτιάξετε. Με αυτή την προχειρότητα νομοθετούμε σήμερα εδώ. </w:t>
      </w:r>
    </w:p>
    <w:p w14:paraId="61F3DB78"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ό,τι έχει να κάνει με την Τράπεζα Γης, επιτρέψτε μου να σας πω ότι απάντηση για τη μεταφορά του συντελεστή δόμησης, για το πότε θα γίνει, σε ένα νομοσχέδιο το οποίο απλ</w:t>
      </w:r>
      <w:r>
        <w:rPr>
          <w:rFonts w:eastAsia="Times New Roman" w:cs="Times New Roman"/>
          <w:szCs w:val="24"/>
        </w:rPr>
        <w:t xml:space="preserve">ουστεύει τις διαδικασίες, δεν πήραμε. Μας είπατε ότι ελπίζετε ότι οι δήμοι θα ανταποκριθούν και όλα αυτά. Όμως ουσιαστική απάντηση σε αυτό το νομοσχέδιο, το οποίο λέτε ότι απλοποιεί όλες αυτές τις διαδικασίες, δεν πήραμε. </w:t>
      </w:r>
    </w:p>
    <w:p w14:paraId="61F3DB79"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ό,τι έχει να κάνει με τα κτήρι</w:t>
      </w:r>
      <w:r>
        <w:rPr>
          <w:rFonts w:eastAsia="Times New Roman" w:cs="Times New Roman"/>
          <w:szCs w:val="24"/>
        </w:rPr>
        <w:t>α της Κατηγορίας Γ΄, όπου είπατε ότι δημιουργείτε ένα σύστημα στο οποίο θα έχει ευθύνη ο μηχανικός, ποιος σας είπε ότι και σήμερα δεν έχει ευθύνη ο μηχανικός; Γιατί, σήμερα δεν έχει ευθύνη ο μηχανικός; Βεβαίως και έχει. Οπότε, μην μας λέτε ότι επειδή μεταφ</w:t>
      </w:r>
      <w:r>
        <w:rPr>
          <w:rFonts w:eastAsia="Times New Roman" w:cs="Times New Roman"/>
          <w:szCs w:val="24"/>
        </w:rPr>
        <w:t xml:space="preserve">έρετε την ευθύνη στον μηχανικό, με αυτόν τον τρόπο δεν θα υπάρχει μια νέα γενιά αυθαιρέτων. </w:t>
      </w:r>
    </w:p>
    <w:p w14:paraId="61F3DB7A"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1F3DB7B"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Κύριε Πρόεδρε, θα μου δώσετε, σας παρακαλώ, δ</w:t>
      </w:r>
      <w:r>
        <w:rPr>
          <w:rFonts w:eastAsia="Times New Roman" w:cs="Times New Roman"/>
          <w:szCs w:val="24"/>
        </w:rPr>
        <w:t>ύ</w:t>
      </w:r>
      <w:r>
        <w:rPr>
          <w:rFonts w:eastAsia="Times New Roman" w:cs="Times New Roman"/>
          <w:szCs w:val="24"/>
        </w:rPr>
        <w:t xml:space="preserve">ο λεπτά ακόμα. </w:t>
      </w:r>
    </w:p>
    <w:p w14:paraId="61F3DB7C"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Μας λέτε ότι μπορεί να είναι προαιρετική η προέγκριση. Μα και τώρα είναι. Και σας λέμε ότι αυτό είναι πέντε μέρες καθυστέρηση. Στα κτήρια της Κατηγορίας Α΄ και στα κτήρια της Κατηγορίας Β΄ από δυο και πέντε μέρες που χρειάζονταν, το κάνετε έναν και δυο μήν</w:t>
      </w:r>
      <w:r>
        <w:rPr>
          <w:rFonts w:eastAsia="Times New Roman" w:cs="Times New Roman"/>
          <w:szCs w:val="24"/>
        </w:rPr>
        <w:t xml:space="preserve">ες. Οι πέντε μέρες, οι οποίες μπορούν να μας διασφαλίσουν ότι δεν θα έχουμε μια νέα γενιά αυθαιρέτων, είναι αυτό το οποίο σας πείραξε, κύριε Υπουργέ; </w:t>
      </w:r>
    </w:p>
    <w:p w14:paraId="61F3DB7D"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ήθελα να μιλήσω, όμως και για αυτή τη μεγάλη ανισότητα, την οποία βλέπετε ότι την επισημαίνουν και άλλ</w:t>
      </w:r>
      <w:r>
        <w:rPr>
          <w:rFonts w:eastAsia="Times New Roman" w:cs="Times New Roman"/>
          <w:szCs w:val="24"/>
        </w:rPr>
        <w:t>α κόμματα αυτή τη στιγμή μέσα στο Κοινοβούλιο. Η ανισότητα η οποία υπάρχει, κύριε Υπουργέ, είναι σε σχέση με αυτούς οι οποίοι εντάχθηκαν στον προηγούμενο νόμο, σε σχέση με αυτούς οι οποίοι πίστεψαν ότι αυτό το κράτος θα μπορέσει να συμπεριφερθεί απέναντί τ</w:t>
      </w:r>
      <w:r>
        <w:rPr>
          <w:rFonts w:eastAsia="Times New Roman" w:cs="Times New Roman"/>
          <w:szCs w:val="24"/>
        </w:rPr>
        <w:t xml:space="preserve">ους με καθεστώς ισονομίας, με καθεστώς δικαιοσύνης. </w:t>
      </w:r>
    </w:p>
    <w:p w14:paraId="61F3DB7E"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Pr>
          <w:rFonts w:eastAsia="Times New Roman" w:cs="Times New Roman"/>
          <w:b/>
          <w:szCs w:val="24"/>
        </w:rPr>
        <w:t>ΓΕΩΡΓΙΟΣ ΒΑΡΕΜΕΝΟΣ</w:t>
      </w:r>
      <w:r>
        <w:rPr>
          <w:rFonts w:eastAsia="Times New Roman" w:cs="Times New Roman"/>
          <w:szCs w:val="24"/>
        </w:rPr>
        <w:t>)</w:t>
      </w:r>
    </w:p>
    <w:p w14:paraId="61F3DB7F"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έκπληξη άκουσα έναν συνάδελφο από τον ΣΥΡΙΖΑ, ο οποίος είπε «κύριε Υπουργέ, πρέπει να δείτε αυτούς </w:t>
      </w:r>
      <w:r>
        <w:rPr>
          <w:rFonts w:eastAsia="Times New Roman" w:cs="Times New Roman"/>
          <w:szCs w:val="24"/>
        </w:rPr>
        <w:t xml:space="preserve">οι οποίοι καλώς δεν μπήκαν στον προηγούμενο νόμο». Μα, είναι δυνατόν να νομοθετούμε με αυτή τη λογική; </w:t>
      </w:r>
    </w:p>
    <w:p w14:paraId="61F3DB80" w14:textId="77777777" w:rsidR="00B51393" w:rsidRDefault="00BC3639">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Φανταστείτε, κύριε Υπουργέ, τη δική μου τη στάση αυτή τη στιγμή ως εκπροσώπου και εισηγητή της Αξιωματικής Αντιπολίτευσης, να γυρίσω και να κλείσω το μά</w:t>
      </w:r>
      <w:r>
        <w:rPr>
          <w:rFonts w:eastAsia="Times New Roman" w:cs="Times New Roman"/>
          <w:szCs w:val="24"/>
        </w:rPr>
        <w:t xml:space="preserve">τι στον ελληνικό λαό και να πω «μην μπείτε σε αυτόν τον νόμο, θα φέρουμε εμείς καλύτερο». Έτσι μπορεί να προχωρήσει ένα κράτος; Αυτή είναι η συνέχεια; Και πώς ανταμείβετε τον νομοταγή και τον συνεπή πολίτη; Κάνοντάς τον να πληρώνει περισσότερα από αυτόν ο </w:t>
      </w:r>
      <w:r>
        <w:rPr>
          <w:rFonts w:eastAsia="Times New Roman" w:cs="Times New Roman"/>
          <w:szCs w:val="24"/>
        </w:rPr>
        <w:t xml:space="preserve">οποίος σας πίστεψε, από αυτόν ο οποίος δεν εντάχθηκε, από αυτόν ο οποίος συνέχισε να βρίσκεται στην παρανομία; Με αυτόν τον τρόπο επιβραβεύουμε τον νομοταγή πολίτη, κύριε Υπουργέ;  </w:t>
      </w:r>
    </w:p>
    <w:p w14:paraId="61F3DB8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Σε ό,τι έχει να κάνει με το Πράσινο Ταμείο –και κλείνω, κύριε Πρόεδρε- είπ</w:t>
      </w:r>
      <w:r>
        <w:rPr>
          <w:rFonts w:eastAsia="Times New Roman" w:cs="Times New Roman"/>
          <w:szCs w:val="24"/>
        </w:rPr>
        <w:t>ατε χθες ότι «πρόθεσή μας είναι να επανέλθουμε μετά τον Ιούλιο του 2018 με διευρυμένες δυνατότητες και να παίξει το Πράσινο Ταμείο τον ρόλο που όλοι θέλουμε». Απάντηση κα</w:t>
      </w:r>
      <w:r>
        <w:rPr>
          <w:rFonts w:eastAsia="Times New Roman" w:cs="Times New Roman"/>
          <w:szCs w:val="24"/>
        </w:rPr>
        <w:t>μ</w:t>
      </w:r>
      <w:r>
        <w:rPr>
          <w:rFonts w:eastAsia="Times New Roman" w:cs="Times New Roman"/>
          <w:szCs w:val="24"/>
        </w:rPr>
        <w:t>μία. Μιλάμε για 4,5 δισεκατομμύρια ευρώ, κύριε Υπουργέ. Ένα μεσοπρόθεσμο είναι τα 4,5</w:t>
      </w:r>
      <w:r>
        <w:rPr>
          <w:rFonts w:eastAsia="Times New Roman" w:cs="Times New Roman"/>
          <w:szCs w:val="24"/>
        </w:rPr>
        <w:t xml:space="preserve"> δισεκατομμύρια ευρώ. Αυτά τα λεφτά τον Ιούλιο του 2018 μπορούν να χρησιμοποιηθούν; Μπορούν να χρησιμοποιηθούν για περιβαλλοντικά έργα, για έργα τα οποία μπορούν να δώσουν και αναπτυξιακό χαρακτήρα στη χώρα, για έργα τα οποία είναι απαραίτητα; Μπορούν ή έχ</w:t>
      </w:r>
      <w:r>
        <w:rPr>
          <w:rFonts w:eastAsia="Times New Roman" w:cs="Times New Roman"/>
          <w:szCs w:val="24"/>
        </w:rPr>
        <w:t>ουν ενταχθεί στο μεσοπρόθεσμο και μέχρι το 2021 δεν μπορούμε να τα ακουμπήσουμε; Θέλουμε μία ξεκάθαρη απάντηση.</w:t>
      </w:r>
    </w:p>
    <w:p w14:paraId="61F3DB8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ότι αναλαμβάνετε, κύριε Υπουργέ, την ευθύνη για το νομοθέτημα που φέρνετε και για την ταλαιπωρία που θα δημιουργήσατε</w:t>
      </w:r>
      <w:r>
        <w:rPr>
          <w:rFonts w:eastAsia="Times New Roman" w:cs="Times New Roman"/>
          <w:szCs w:val="24"/>
        </w:rPr>
        <w:t xml:space="preserve"> και για τα προβλήματα που ήδη έχετε δημιουργήσει στην αγορά, αλλά θα δημιουργήσετε και </w:t>
      </w:r>
      <w:r>
        <w:rPr>
          <w:rFonts w:eastAsia="Times New Roman" w:cs="Times New Roman"/>
          <w:szCs w:val="24"/>
        </w:rPr>
        <w:lastRenderedPageBreak/>
        <w:t xml:space="preserve">στους ελεύθερους επαγγελματίες μηχανικούς και αναλαμβάνετε την ευθύνη να μην βγει αντισυνταγματικό. </w:t>
      </w:r>
    </w:p>
    <w:p w14:paraId="61F3DB8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Είναι πολύ μεγάλη αυτή η ευθύνη, κύριε Υπουργέ, και ελπίζω να έχετε</w:t>
      </w:r>
      <w:r>
        <w:rPr>
          <w:rFonts w:eastAsia="Times New Roman" w:cs="Times New Roman"/>
          <w:szCs w:val="24"/>
        </w:rPr>
        <w:t xml:space="preserve"> αντιληφθεί το βάρος της.</w:t>
      </w:r>
    </w:p>
    <w:p w14:paraId="61F3DB8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1F3DB8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61F3DB8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w:t>
      </w:r>
      <w:r>
        <w:rPr>
          <w:rFonts w:eastAsia="Times New Roman" w:cs="Times New Roman"/>
        </w:rPr>
        <w:t>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εννέα μαθητές και μαθήτριες και τρεις εκπαιδευτικοί συνοδοί τους από το  Γυμνάσιο Μεγαλόπολης Αρκαδία</w:t>
      </w:r>
      <w:r>
        <w:rPr>
          <w:rFonts w:eastAsia="Times New Roman" w:cs="Times New Roman"/>
        </w:rPr>
        <w:t>ς (Β΄</w:t>
      </w:r>
      <w:r>
        <w:rPr>
          <w:rFonts w:eastAsia="Times New Roman" w:cs="Times New Roman"/>
        </w:rPr>
        <w:t xml:space="preserve"> </w:t>
      </w:r>
      <w:r>
        <w:rPr>
          <w:rFonts w:eastAsia="Times New Roman" w:cs="Times New Roman"/>
        </w:rPr>
        <w:t xml:space="preserve">τμήμα). </w:t>
      </w:r>
    </w:p>
    <w:p w14:paraId="61F3DB87" w14:textId="77777777" w:rsidR="00B51393" w:rsidRDefault="00BC3639">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61F3DB88" w14:textId="77777777" w:rsidR="00B51393" w:rsidRDefault="00BC3639">
      <w:pPr>
        <w:spacing w:line="600" w:lineRule="auto"/>
        <w:ind w:firstLine="709"/>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61F3DB8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Καρακώστα.</w:t>
      </w:r>
    </w:p>
    <w:p w14:paraId="61F3DB8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Θα ήθελα να πω μία φράση για το θέμα της επίσκεψης του Πρωθυπουργού μας στις Ηνωμένες Πολιτείες της Αμερική</w:t>
      </w:r>
      <w:r>
        <w:rPr>
          <w:rFonts w:eastAsia="Times New Roman" w:cs="Times New Roman"/>
          <w:szCs w:val="24"/>
        </w:rPr>
        <w:t xml:space="preserve">ς. </w:t>
      </w:r>
    </w:p>
    <w:p w14:paraId="61F3DB8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μπορούμε παρά να κριθούμε θετικά για την εξωτερική μας πολιτική. Η ειρηνική συνύπαρξη των λαών καλλιεργείται όταν συνεργάζεσαι με τους πολιτικούς σου αντιπάλους, σεβόμενος βεβαίως τις πολιτικές σου απόψεις, αλλά συγχρόνως </w:t>
      </w:r>
      <w:r>
        <w:rPr>
          <w:rFonts w:eastAsia="Times New Roman" w:cs="Times New Roman"/>
          <w:szCs w:val="24"/>
        </w:rPr>
        <w:lastRenderedPageBreak/>
        <w:t xml:space="preserve">σεβόμενος και τις </w:t>
      </w:r>
      <w:r>
        <w:rPr>
          <w:rFonts w:eastAsia="Times New Roman" w:cs="Times New Roman"/>
          <w:szCs w:val="24"/>
        </w:rPr>
        <w:t>πολιτικές απόψεις του αντιπάλου. Σε αυτό το πλαίσιο οφείλουμε να συνεργαζόμαστε, έτσι ώστε να έχουμε όποια καλά αποτελέσματα προς όφελος της ειρήνης στον κόσμο. Τα επιμέρους είναι ένα άλλο θέμα που πρέπει να συζητηθεί.</w:t>
      </w:r>
    </w:p>
    <w:p w14:paraId="61F3DB8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να πω το εξής: Σε σχέση με το </w:t>
      </w:r>
      <w:r>
        <w:rPr>
          <w:rFonts w:eastAsia="Times New Roman" w:cs="Times New Roman"/>
          <w:szCs w:val="24"/>
        </w:rPr>
        <w:t xml:space="preserve">θέμα της Μακρονήσου θα συμφωνήσω με τους συναδέλφους που τοποθετήθηκαν γι’ αυτό, τον κ. </w:t>
      </w:r>
      <w:proofErr w:type="spellStart"/>
      <w:r>
        <w:rPr>
          <w:rFonts w:eastAsia="Times New Roman" w:cs="Times New Roman"/>
          <w:szCs w:val="24"/>
        </w:rPr>
        <w:t>Μουμουλίδη</w:t>
      </w:r>
      <w:proofErr w:type="spellEnd"/>
      <w:r>
        <w:rPr>
          <w:rFonts w:eastAsia="Times New Roman" w:cs="Times New Roman"/>
          <w:szCs w:val="24"/>
        </w:rPr>
        <w:t xml:space="preserve"> και τον κ. </w:t>
      </w:r>
      <w:proofErr w:type="spellStart"/>
      <w:r>
        <w:rPr>
          <w:rFonts w:eastAsia="Times New Roman" w:cs="Times New Roman"/>
          <w:szCs w:val="24"/>
        </w:rPr>
        <w:t>Δανέλλη</w:t>
      </w:r>
      <w:proofErr w:type="spellEnd"/>
      <w:r>
        <w:rPr>
          <w:rFonts w:eastAsia="Times New Roman" w:cs="Times New Roman"/>
          <w:szCs w:val="24"/>
        </w:rPr>
        <w:t xml:space="preserve">. Επίσης, συμφωνώ με την τοποθέτηση που έκανε ο κ. </w:t>
      </w:r>
      <w:proofErr w:type="spellStart"/>
      <w:r>
        <w:rPr>
          <w:rFonts w:eastAsia="Times New Roman" w:cs="Times New Roman"/>
          <w:szCs w:val="24"/>
        </w:rPr>
        <w:t>Δανέλλης</w:t>
      </w:r>
      <w:proofErr w:type="spellEnd"/>
      <w:r>
        <w:rPr>
          <w:rFonts w:eastAsia="Times New Roman" w:cs="Times New Roman"/>
          <w:szCs w:val="24"/>
        </w:rPr>
        <w:t xml:space="preserve"> για το θέμα της </w:t>
      </w:r>
      <w:proofErr w:type="spellStart"/>
      <w:r>
        <w:rPr>
          <w:rFonts w:eastAsia="Times New Roman" w:cs="Times New Roman"/>
          <w:szCs w:val="24"/>
        </w:rPr>
        <w:t>Ηριάννας</w:t>
      </w:r>
      <w:proofErr w:type="spellEnd"/>
      <w:r>
        <w:rPr>
          <w:rFonts w:eastAsia="Times New Roman" w:cs="Times New Roman"/>
          <w:szCs w:val="24"/>
        </w:rPr>
        <w:t xml:space="preserve"> και για τα θέματα της </w:t>
      </w:r>
      <w:r>
        <w:rPr>
          <w:rFonts w:eastAsia="Times New Roman" w:cs="Times New Roman"/>
          <w:szCs w:val="24"/>
        </w:rPr>
        <w:t>δ</w:t>
      </w:r>
      <w:r>
        <w:rPr>
          <w:rFonts w:eastAsia="Times New Roman" w:cs="Times New Roman"/>
          <w:szCs w:val="24"/>
        </w:rPr>
        <w:t>ικαιοσύνης.</w:t>
      </w:r>
    </w:p>
    <w:p w14:paraId="61F3DB8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ήθελα τώρα να το</w:t>
      </w:r>
      <w:r>
        <w:rPr>
          <w:rFonts w:eastAsia="Times New Roman" w:cs="Times New Roman"/>
          <w:szCs w:val="24"/>
        </w:rPr>
        <w:t>ποθετηθώ γενικά το νομοσχέδιο που συζητάμε και για το τι περιμένουμε, γνωρίζοντας πάντα ότι αυτό είναι ένα επιμέρους νομοσχέδιο στο σύνολο του σχεδιασμού που θέλουμε να πετύχουμε.</w:t>
      </w:r>
    </w:p>
    <w:p w14:paraId="61F3DB8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Έχουμε πάρα πολύ δρόμο ακόμη προκειμένου να φτάσει η χώρα μας και εμείς οι ί</w:t>
      </w:r>
      <w:r>
        <w:rPr>
          <w:rFonts w:eastAsia="Times New Roman" w:cs="Times New Roman"/>
          <w:szCs w:val="24"/>
        </w:rPr>
        <w:t>διοι να νομοθετούμε με βάση το επιτρέπεται και όχι με βάση το απαγορεύεται. Γιατί; Γιατί αυτό σημαίνει ότι με αυτόν τον τρόπο θα διαμορφώσουμε και εμείς, αλλά και οι πολίτες μία συνείδηση ουσιαστική και θα αλλάξουν νοοτροπία οι πολίτες για το τι σημαίνει γ</w:t>
      </w:r>
      <w:r>
        <w:rPr>
          <w:rFonts w:eastAsia="Times New Roman" w:cs="Times New Roman"/>
          <w:szCs w:val="24"/>
        </w:rPr>
        <w:t xml:space="preserve">ια τη ζωή τους «οργανωμένο και σχεδιασμένο περιβάλλον». </w:t>
      </w:r>
    </w:p>
    <w:p w14:paraId="61F3DB8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Θεωρώ επίσης ότι ο πολίτης σέβεται το κράτος που τον σέβεται. Εμείς μέχρι τώρα ως κράτος δεν τον σεβαστήκαμε τον πολίτη, δεν σχεδιάσαμε πριν από αυτόν γι’ αυτόν, δεν είδαμε τις ανάγκες του πριν από α</w:t>
      </w:r>
      <w:r>
        <w:rPr>
          <w:rFonts w:eastAsia="Times New Roman" w:cs="Times New Roman"/>
          <w:szCs w:val="24"/>
        </w:rPr>
        <w:t xml:space="preserve">υτόν γι’ αυτόν. Δημιουργήσαμε μια συγκέντρωση στην Αθήνα, αποδιοργανώσαμε την περιφέρεια, χωρίς να έχουμε σχεδιάσει, χωρίς να έχουμε προτείνει τι θα κάνει, πού θα μείνει, πού θα εργαστεί, πώς </w:t>
      </w:r>
      <w:r>
        <w:rPr>
          <w:rFonts w:eastAsia="Times New Roman" w:cs="Times New Roman"/>
          <w:szCs w:val="24"/>
        </w:rPr>
        <w:lastRenderedPageBreak/>
        <w:t xml:space="preserve">θα εργαστεί, πού θα τοποθετήσει το εργοστάσιό του. Όλα αυτά δεν </w:t>
      </w:r>
      <w:r>
        <w:rPr>
          <w:rFonts w:eastAsia="Times New Roman" w:cs="Times New Roman"/>
          <w:szCs w:val="24"/>
        </w:rPr>
        <w:t xml:space="preserve">τα κάναμε ποτέ ως κράτος. Άρα δεν τον σεβαστήκαμε. Γι’ αυτό και δεν μας σέβεται. </w:t>
      </w:r>
    </w:p>
    <w:p w14:paraId="61F3DB9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Θα ήθελα να σημειώσω ότι  δεν πρέπει να γίνει άλλη γενιά αυθαιρέτων. Για να μην γίνει, όμως, μια άλλη γενιά αυθαιρέτων, είπαμε να λείψει η γραφειοκρατία. Ναι, το προσπαθούμε.</w:t>
      </w:r>
      <w:r>
        <w:rPr>
          <w:rFonts w:eastAsia="Times New Roman" w:cs="Times New Roman"/>
          <w:szCs w:val="24"/>
        </w:rPr>
        <w:t xml:space="preserve"> Τι πρέπει να γίνει από την πλευρά της Κυβέρνησης; Μια εξαιρετική συνεργασία, παραδείγματος χάριν, οφείλουμε να κάνει το Υπουργείο Περιβάλλοντος και Ενέργειας με το Υπουργείο Εσωτερικών. Ειπώθηκε και από τον κ. </w:t>
      </w:r>
      <w:proofErr w:type="spellStart"/>
      <w:r>
        <w:rPr>
          <w:rFonts w:eastAsia="Times New Roman" w:cs="Times New Roman"/>
          <w:szCs w:val="24"/>
        </w:rPr>
        <w:t>Ξυδάκη</w:t>
      </w:r>
      <w:proofErr w:type="spellEnd"/>
      <w:r>
        <w:rPr>
          <w:rFonts w:eastAsia="Times New Roman" w:cs="Times New Roman"/>
          <w:szCs w:val="24"/>
        </w:rPr>
        <w:t xml:space="preserve"> και από άλλους συναδέλφους μου.</w:t>
      </w:r>
    </w:p>
    <w:p w14:paraId="61F3DB9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Εξαιρε</w:t>
      </w:r>
      <w:r>
        <w:rPr>
          <w:rFonts w:eastAsia="Times New Roman" w:cs="Times New Roman"/>
          <w:szCs w:val="24"/>
        </w:rPr>
        <w:t>τικά πρέπει να συνεργαστούμε και με το Υπουργείο Πολιτισμού, γιατί είναι αλήθεια όσα ειπώθηκαν σήμερα, ότι η έκδοση μίας άδειας σε ιδιαίτερους χώρους μπορεί να κάνει και δύο χρόνια και τρία χρόνια. Ποια ανάπτυξη μπορεί να έχουμε όταν έχουμε άδειες σε δύο κ</w:t>
      </w:r>
      <w:r>
        <w:rPr>
          <w:rFonts w:eastAsia="Times New Roman" w:cs="Times New Roman"/>
          <w:szCs w:val="24"/>
        </w:rPr>
        <w:t>αι τρία χρόνια;</w:t>
      </w:r>
    </w:p>
    <w:p w14:paraId="61F3DB9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Άρα απαιτείται στο κεντρικό πολιτικό επίπεδο η απόλυτη συνεργασία αυτών των τριών Υπουργείων. Γιατί; Γιατί πραγματικά δεν θέλουμε να πάρουμε όλες τις αρμοδιότητες από την Τοπική Αυτοδιοίκηση και να τις πάμε στο Υπουργείο, οπότε με μία δομή </w:t>
      </w:r>
      <w:r>
        <w:rPr>
          <w:rFonts w:eastAsia="Times New Roman" w:cs="Times New Roman"/>
          <w:szCs w:val="24"/>
        </w:rPr>
        <w:t>θα λύναμε το πρόβλημα, κύριε Κατσαφάδο. Θέλουμε να αφήσουμε αρμοδιότητες και στους δήμους και στην περιφέρεια. Με αυτή την έννοια, όταν έχουμε ένα κεντρικό όργανο στο οποίο αναφερθήκατε, έχουμε δύο χρόνια να πάρουμε απαντή</w:t>
      </w:r>
      <w:r>
        <w:rPr>
          <w:rFonts w:eastAsia="Times New Roman" w:cs="Times New Roman"/>
          <w:szCs w:val="24"/>
        </w:rPr>
        <w:lastRenderedPageBreak/>
        <w:t>σεις. Και σωρεύονται ερωτήματα εκε</w:t>
      </w:r>
      <w:r>
        <w:rPr>
          <w:rFonts w:eastAsia="Times New Roman" w:cs="Times New Roman"/>
          <w:szCs w:val="24"/>
        </w:rPr>
        <w:t xml:space="preserve">ί. Άρα τι κάνουμε; Διαμοιράζουμε τις αρμοδιότητες στον δήμο και στην περιφέρεια, να </w:t>
      </w:r>
      <w:proofErr w:type="spellStart"/>
      <w:r>
        <w:rPr>
          <w:rFonts w:eastAsia="Times New Roman" w:cs="Times New Roman"/>
          <w:szCs w:val="24"/>
        </w:rPr>
        <w:t>αποσυμφορηθεί</w:t>
      </w:r>
      <w:proofErr w:type="spellEnd"/>
      <w:r>
        <w:rPr>
          <w:rFonts w:eastAsia="Times New Roman" w:cs="Times New Roman"/>
          <w:szCs w:val="24"/>
        </w:rPr>
        <w:t xml:space="preserve"> το ΣΥΠΟΘΑ και να πάμε στο ΚΕΣΥΠΟΘΑ κ.λπ</w:t>
      </w:r>
      <w:r>
        <w:rPr>
          <w:rFonts w:eastAsia="Times New Roman" w:cs="Times New Roman"/>
          <w:szCs w:val="24"/>
        </w:rPr>
        <w:t>.</w:t>
      </w:r>
      <w:r>
        <w:rPr>
          <w:rFonts w:eastAsia="Times New Roman" w:cs="Times New Roman"/>
          <w:szCs w:val="24"/>
        </w:rPr>
        <w:t>.</w:t>
      </w:r>
    </w:p>
    <w:p w14:paraId="61F3DB9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Πάμε τώρα στο ζήτημα των εκδόσεων αδειών. Ξέρετε πόση ταλαιπωρία υπήρχε για να βγάλεις άδεια για την καμινάδα σε ένα</w:t>
      </w:r>
      <w:r>
        <w:rPr>
          <w:rFonts w:eastAsia="Times New Roman" w:cs="Times New Roman"/>
          <w:szCs w:val="24"/>
        </w:rPr>
        <w:t xml:space="preserve"> τζάκι; Και αυτό το βγάζουμε. Δεν χρειάζεσαι άδεια. Διαχωρίζουμε, δηλαδή, εργασίες </w:t>
      </w:r>
      <w:r>
        <w:rPr>
          <w:rFonts w:eastAsia="Times New Roman"/>
          <w:szCs w:val="24"/>
        </w:rPr>
        <w:t>οι οποίες</w:t>
      </w:r>
      <w:r>
        <w:rPr>
          <w:rFonts w:eastAsia="Times New Roman" w:cs="Times New Roman"/>
          <w:szCs w:val="24"/>
        </w:rPr>
        <w:t xml:space="preserve"> δεν απαιτούν καθόλου άδεια. Διαχωρίζουμε τις εργασίες της μικρής κλίμακας και διαμορφώνουμε τρεις περιπτώσεις έκδοσης αδειών. </w:t>
      </w:r>
    </w:p>
    <w:p w14:paraId="61F3DB9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πω το εξής. Ξέρετε, δεν </w:t>
      </w:r>
      <w:r>
        <w:rPr>
          <w:rFonts w:eastAsia="Times New Roman" w:cs="Times New Roman"/>
          <w:szCs w:val="24"/>
        </w:rPr>
        <w:t>φτιά</w:t>
      </w:r>
      <w:r>
        <w:rPr>
          <w:rFonts w:eastAsia="Times New Roman" w:cs="Times New Roman"/>
          <w:szCs w:val="24"/>
        </w:rPr>
        <w:t>χ</w:t>
      </w:r>
      <w:r>
        <w:rPr>
          <w:rFonts w:eastAsia="Times New Roman" w:cs="Times New Roman"/>
          <w:szCs w:val="24"/>
        </w:rPr>
        <w:t>νει μόνο ο βιομήχανος το σπίτι του ή το εργοστάσιό του ή την επένδυσή του χωρίς άδεια. Τη φτιάχνει και ο πολίτης. Όταν σχεδιάζει εντός σχεδίου με καθαρό νομοθετικό πλαίσιο, μπορεί θαυμάσια να φτιάξει το σπίτι του χωρίς άδεια.</w:t>
      </w:r>
    </w:p>
    <w:p w14:paraId="61F3DB9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Μην ξεχνάμε ότι αυτό το ν</w:t>
      </w:r>
      <w:r>
        <w:rPr>
          <w:rFonts w:eastAsia="Times New Roman" w:cs="Times New Roman"/>
          <w:szCs w:val="24"/>
        </w:rPr>
        <w:t xml:space="preserve">ομοσχέδιο –το ξαναλέω- αφορά την καλύβα του κτηνοτρόφου, έως, πραγματικά, τη μεγάλη μονάδα την τουριστική, το εργοστάσιο του </w:t>
      </w:r>
      <w:proofErr w:type="spellStart"/>
      <w:r>
        <w:rPr>
          <w:rFonts w:eastAsia="Times New Roman" w:cs="Times New Roman"/>
          <w:szCs w:val="24"/>
        </w:rPr>
        <w:t>μεγαλοεπενδυτή</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Άρα δεν πρέπει να έχουμε δύο μέτρα και δύο σταθμά. Ούτε μπορούμε σε ένα κράτος να φτιάξουμε έναν νόμο για την</w:t>
      </w:r>
      <w:r>
        <w:rPr>
          <w:rFonts w:eastAsia="Times New Roman" w:cs="Times New Roman"/>
          <w:szCs w:val="24"/>
        </w:rPr>
        <w:t xml:space="preserve"> καλύβα του κτηνοτρόφου και άλλον νόμο για τη μεγάλη επένδυση. Αυτό πρέπει κάποτε να το καταλάβουμε.</w:t>
      </w:r>
    </w:p>
    <w:p w14:paraId="61F3DB9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Τέθηκε στον Υπουργό μια ερώτηση και </w:t>
      </w:r>
      <w:proofErr w:type="spellStart"/>
      <w:r>
        <w:rPr>
          <w:rFonts w:eastAsia="Times New Roman" w:cs="Times New Roman"/>
          <w:szCs w:val="24"/>
        </w:rPr>
        <w:t>ξανατέθηκε</w:t>
      </w:r>
      <w:proofErr w:type="spellEnd"/>
      <w:r>
        <w:rPr>
          <w:rFonts w:eastAsia="Times New Roman" w:cs="Times New Roman"/>
          <w:szCs w:val="24"/>
        </w:rPr>
        <w:t xml:space="preserve"> από τον κ. Κατσαφάδο, αν θα τηρηθεί το εξάμηνό του. Ειλικρινά την αντιλαμβάνομαι την απορία, γιατί εσείς μέχ</w:t>
      </w:r>
      <w:r>
        <w:rPr>
          <w:rFonts w:eastAsia="Times New Roman" w:cs="Times New Roman"/>
          <w:szCs w:val="24"/>
        </w:rPr>
        <w:t xml:space="preserve">ρι </w:t>
      </w:r>
      <w:r>
        <w:rPr>
          <w:rFonts w:eastAsia="Times New Roman" w:cs="Times New Roman"/>
          <w:szCs w:val="24"/>
        </w:rPr>
        <w:lastRenderedPageBreak/>
        <w:t>τώρα όχι μόνο εξάμηνο δεν έχετε τηρήσει στις υπουργικές σας αποφάσεις, αλλά νόμοι από το 2010, από το 2011 και λοιπά δεν έγιναν μέχρι το τέλος του 2014, αρχές του 2015. Δεν είχαμε υπουργικές αποφάσεις για να λειτουργήσουν όλα αυτά που εσείς είχατε φτιάξ</w:t>
      </w:r>
      <w:r>
        <w:rPr>
          <w:rFonts w:eastAsia="Times New Roman" w:cs="Times New Roman"/>
          <w:szCs w:val="24"/>
        </w:rPr>
        <w:t>ει, όπως λέτε και όπως ισχυρίζεστε.</w:t>
      </w:r>
    </w:p>
    <w:p w14:paraId="61F3DB9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1F3DB9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Ολοκληρώνω σε λίγο, κύριε Πρόεδρε.</w:t>
      </w:r>
    </w:p>
    <w:p w14:paraId="61F3DB9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Ειλικρινά ο κ. Μανιάτης με πολύ μεγάλο στόμφο μάς είπε για τον μεγάλο σχεδιασμό που έκανε η προηγούμ</w:t>
      </w:r>
      <w:r>
        <w:rPr>
          <w:rFonts w:eastAsia="Times New Roman" w:cs="Times New Roman"/>
          <w:szCs w:val="24"/>
        </w:rPr>
        <w:t xml:space="preserve">ενη κυβέρνηση και που εμείς τα απορρίψαμε όλα. Εξήγησε ο Υπουργός πώς απορρίφθηκαν από μόνα τους τα σχέδια για τον τουρισμό και τη συσχέτιση που είχαν με τα υπόλοιπα χωροταξικά σχέδια και όλα αυτά. </w:t>
      </w:r>
    </w:p>
    <w:p w14:paraId="61F3DB9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Ειλικρινά δεν θέλω να κάνω αντιπολίτευση, αλλά δεν μπορώ </w:t>
      </w:r>
      <w:r>
        <w:rPr>
          <w:rFonts w:eastAsia="Times New Roman" w:cs="Times New Roman"/>
          <w:szCs w:val="24"/>
        </w:rPr>
        <w:t>να μην πω ότι από τον νόμο του Τρίτση ακόμα, δεν έχουν γίνει πράξεις εφαρμογής. Και βέβαια δεν φταίει αυτή η Κυβέρνηση. Πρέπει κάποια στιγμή να έχουμε λίγο αυτοσεβασμό για αυτό που λέμε και εκθέτουμε.</w:t>
      </w:r>
    </w:p>
    <w:p w14:paraId="61F3DB9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Επίσης, είναι σημαντικός για εμάς -και να αυτοδεσμευτού</w:t>
      </w:r>
      <w:r>
        <w:rPr>
          <w:rFonts w:eastAsia="Times New Roman" w:cs="Times New Roman"/>
          <w:szCs w:val="24"/>
        </w:rPr>
        <w:t xml:space="preserve">με σε αυτό το σημείο- ο χρόνος που πρέπει να κερδίσουμε, που πρέπει να λειτουργήσουν τα πάντα. Αυτό θα το κερδίσουμε, κατά τη γνώμη μου. </w:t>
      </w:r>
    </w:p>
    <w:p w14:paraId="61F3DB9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απαντήσω και στον Γιώργο τον </w:t>
      </w:r>
      <w:proofErr w:type="spellStart"/>
      <w:r>
        <w:rPr>
          <w:rFonts w:eastAsia="Times New Roman" w:cs="Times New Roman"/>
          <w:szCs w:val="24"/>
        </w:rPr>
        <w:t>Αμυρά</w:t>
      </w:r>
      <w:proofErr w:type="spellEnd"/>
      <w:r>
        <w:rPr>
          <w:rFonts w:eastAsia="Times New Roman" w:cs="Times New Roman"/>
          <w:szCs w:val="24"/>
        </w:rPr>
        <w:t>, που έβαλε ένα σοβαρό ζήτημα, αυτό της ηλεκτρονικής διασύνδεσης όλων των υπ</w:t>
      </w:r>
      <w:r>
        <w:rPr>
          <w:rFonts w:eastAsia="Times New Roman" w:cs="Times New Roman"/>
          <w:szCs w:val="24"/>
        </w:rPr>
        <w:t xml:space="preserve">ηρεσιών. Το περιγράφει το </w:t>
      </w:r>
      <w:r>
        <w:rPr>
          <w:rFonts w:eastAsia="Times New Roman" w:cs="Times New Roman"/>
          <w:szCs w:val="24"/>
        </w:rPr>
        <w:lastRenderedPageBreak/>
        <w:t xml:space="preserve">νομοσχέδιο, όμως, κύριε συνάδελφε. Το θέμα είναι να το πετύχουμε. Θεωρώ ότι θα το πετύχουμε γιατί έχουμε την πολιτική βούληση και θα το κάνουμε αυτό. </w:t>
      </w:r>
    </w:p>
    <w:p w14:paraId="61F3DB9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Ένα πάρα πολύ, επίσης, σημαντικό ερώτημα είναι η μεταφορά του συντελεστή δόμηση</w:t>
      </w:r>
      <w:r>
        <w:rPr>
          <w:rFonts w:eastAsia="Times New Roman" w:cs="Times New Roman"/>
          <w:szCs w:val="24"/>
        </w:rPr>
        <w:t>ς. Προσέξτε. Ξέρετε πολύ καλά ότι δεν λειτούργησε η μεταφορά του συντελεστή δόμησης, γιατί το Συμβούλιο Επικρατείας το έκρινε πάντοτε ως μη συνταγματικό. Για ποιον λόγο; Γιατί γινόταν υποκείμενο αγοραπωλησίας. Δηλαδή δεν ήταν αυτό που λέει, που εξηγεί αυτό</w:t>
      </w:r>
      <w:r>
        <w:rPr>
          <w:rFonts w:eastAsia="Times New Roman" w:cs="Times New Roman"/>
          <w:szCs w:val="24"/>
        </w:rPr>
        <w:t xml:space="preserve"> το νομοσχέδιο. Αυτό είναι εργαλείο. Είναι εργαλείο σχεδιασμού η μεταφορά του συντελεστή δόμησης. Δεν είναι ότι παίρνω εγώ αυτό που έχω σήμερα και το πάω εκεί. Πρέπει να το καταλάβουμε αυτό για να μη μιλάμε για χρόνους. </w:t>
      </w:r>
    </w:p>
    <w:p w14:paraId="61F3DB9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Πρέπει πρώτα να απαιτήσουμε να γίνε</w:t>
      </w:r>
      <w:r>
        <w:rPr>
          <w:rFonts w:eastAsia="Times New Roman" w:cs="Times New Roman"/>
          <w:szCs w:val="24"/>
        </w:rPr>
        <w:t>ι πολεοδομικός σχεδιασμός. Και επί του πολεοδομικού σχεδιασμού θα υπάρξει μεταφορά συντελεστή δόμησης. Γιατί πώς θα ξέρω εγώ πού έχω αυξημένη δόμηση, για να απαγορεύσω τη μεταφορά συντελεστή, ή πού μπορώ πραγματικά να βάλω μεταφορά συντελεστή δόμησης;</w:t>
      </w:r>
    </w:p>
    <w:p w14:paraId="61F3DB9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Χρει</w:t>
      </w:r>
      <w:r>
        <w:rPr>
          <w:rFonts w:eastAsia="Times New Roman" w:cs="Times New Roman"/>
          <w:szCs w:val="24"/>
        </w:rPr>
        <w:t>άζομαι, λοιπόν, να τελειώσω το πολεοδομικό, έχοντας όμως ένα εργαλείο</w:t>
      </w:r>
      <w:r>
        <w:rPr>
          <w:rFonts w:eastAsia="Times New Roman" w:cs="Times New Roman"/>
          <w:szCs w:val="24"/>
        </w:rPr>
        <w:t>,</w:t>
      </w:r>
      <w:r>
        <w:rPr>
          <w:rFonts w:eastAsia="Times New Roman" w:cs="Times New Roman"/>
          <w:szCs w:val="24"/>
        </w:rPr>
        <w:t xml:space="preserve"> που με βοηθάει σε τι; Να μην αποζημιώνω, γιατί δεν έχω λεφτά ως χώρα, τον ιδιώτη και χρησιμοποιώ αυτήν την εξαιρετική έννοια, την οποία δεν βάλαμε εμείς, την έχουν βάλει άλλοι, οι προηγ</w:t>
      </w:r>
      <w:r>
        <w:rPr>
          <w:rFonts w:eastAsia="Times New Roman" w:cs="Times New Roman"/>
          <w:szCs w:val="24"/>
        </w:rPr>
        <w:t xml:space="preserve">ούμενοι από μας, αλλά δεν λειτούργησε σε σωστή κατεύθυνση. </w:t>
      </w:r>
    </w:p>
    <w:p w14:paraId="61F3DBA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Έχοντας, λοιπόν, αυτά τα εργαλεία και πολλά άλλα που αναφέρει το νομοσχέδιο, έχει σημασία να τα χρησιμοποιήσουμε για να πάμε μπροστά σ’ αυτήν τη χώρα. </w:t>
      </w:r>
    </w:p>
    <w:p w14:paraId="61F3DBA1" w14:textId="77777777" w:rsidR="00B51393" w:rsidRDefault="00BC3639">
      <w:pPr>
        <w:spacing w:line="600" w:lineRule="auto"/>
        <w:ind w:firstLine="720"/>
        <w:contextualSpacing/>
        <w:jc w:val="both"/>
        <w:rPr>
          <w:rFonts w:eastAsia="Times New Roman"/>
          <w:bCs/>
        </w:rPr>
      </w:pPr>
      <w:r>
        <w:rPr>
          <w:rFonts w:eastAsia="Times New Roman"/>
          <w:bCs/>
        </w:rPr>
        <w:lastRenderedPageBreak/>
        <w:t>(Στο σημείο αυτό επανειλημμένα κτυπάει το κο</w:t>
      </w:r>
      <w:r>
        <w:rPr>
          <w:rFonts w:eastAsia="Times New Roman"/>
          <w:bCs/>
        </w:rPr>
        <w:t xml:space="preserve">υδούνι λήξεως του χρόνου ομιλίας </w:t>
      </w:r>
      <w:r>
        <w:rPr>
          <w:rFonts w:eastAsia="Times New Roman"/>
          <w:bCs/>
        </w:rPr>
        <w:t>της κυρίας</w:t>
      </w:r>
      <w:r>
        <w:rPr>
          <w:rFonts w:eastAsia="Times New Roman"/>
          <w:bCs/>
        </w:rPr>
        <w:t xml:space="preserve"> Βουλευτ</w:t>
      </w:r>
      <w:r>
        <w:rPr>
          <w:rFonts w:eastAsia="Times New Roman"/>
          <w:bCs/>
        </w:rPr>
        <w:t>ού</w:t>
      </w:r>
      <w:r>
        <w:rPr>
          <w:rFonts w:eastAsia="Times New Roman"/>
          <w:bCs/>
        </w:rPr>
        <w:t>)</w:t>
      </w:r>
    </w:p>
    <w:p w14:paraId="61F3DBA2"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Και με αυτό να κλείσετε, κυρία Καρακώστα, γιατί το «λίγο» κράτησε πολύ.</w:t>
      </w:r>
    </w:p>
    <w:p w14:paraId="61F3DBA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 τελειώνω.</w:t>
      </w:r>
    </w:p>
    <w:p w14:paraId="61F3DBA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και στον Υπουργό και σε όλους μας γι’ αυτό </w:t>
      </w:r>
      <w:r>
        <w:rPr>
          <w:rFonts w:eastAsia="Times New Roman" w:cs="Times New Roman"/>
          <w:szCs w:val="24"/>
        </w:rPr>
        <w:t xml:space="preserve">που βάζετε, της αδικίας μεταξύ των </w:t>
      </w:r>
      <w:proofErr w:type="spellStart"/>
      <w:r>
        <w:rPr>
          <w:rFonts w:eastAsia="Times New Roman" w:cs="Times New Roman"/>
          <w:szCs w:val="24"/>
        </w:rPr>
        <w:t>αυθαιρετούντων</w:t>
      </w:r>
      <w:proofErr w:type="spellEnd"/>
      <w:r>
        <w:rPr>
          <w:rFonts w:eastAsia="Times New Roman" w:cs="Times New Roman"/>
          <w:szCs w:val="24"/>
        </w:rPr>
        <w:t xml:space="preserve"> οι οποίοι πλήρωσαν το πρόστιμό τους -δεν έπαψαν βέβαια να είναι </w:t>
      </w:r>
      <w:proofErr w:type="spellStart"/>
      <w:r>
        <w:rPr>
          <w:rFonts w:eastAsia="Times New Roman" w:cs="Times New Roman"/>
          <w:szCs w:val="24"/>
        </w:rPr>
        <w:t>αυθαιρετούντες</w:t>
      </w:r>
      <w:proofErr w:type="spellEnd"/>
      <w:r>
        <w:rPr>
          <w:rFonts w:eastAsia="Times New Roman" w:cs="Times New Roman"/>
          <w:szCs w:val="24"/>
        </w:rPr>
        <w:t>, απλά έτρεξαν να πληρώσουν το πρόστιμό τους- και το εξόφλησαν, γιατί γι’ αυτούς που δεν το εξόφλησαν συμψηφίζεται το πρόστιμό τ</w:t>
      </w:r>
      <w:r>
        <w:rPr>
          <w:rFonts w:eastAsia="Times New Roman" w:cs="Times New Roman"/>
          <w:szCs w:val="24"/>
        </w:rPr>
        <w:t xml:space="preserve">ους και θα λειτουργήσει. </w:t>
      </w:r>
    </w:p>
    <w:p w14:paraId="61F3DBA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Άρα, πρέπει να κάνουμε μια μελέτη –εγώ αυτό έχω να προτείνω- να δούμε ποιο είναι αυτό το ποσοστό, ποια είναι αυτά τα ποσά και στο μέλλον, μιας και έχουμε τα επόμενα είκοσι πέντε χρόνια, γιατί έχουμε τριάντα χρόνια μέχρι την νομιμο</w:t>
      </w:r>
      <w:r>
        <w:rPr>
          <w:rFonts w:eastAsia="Times New Roman" w:cs="Times New Roman"/>
          <w:szCs w:val="24"/>
        </w:rPr>
        <w:t xml:space="preserve">ποίησή τους, γιατί προβλέπει εκεί και σε σχέση με τη μεταφορά συντελεστή δόμησης και την εξαργύρωση, να γίνει η νομιμοποίησή τους και όχι η τακτοποίησή τους. Εκεί, λοιπόν, μπορούμε να δούμε πράγματα </w:t>
      </w:r>
      <w:r>
        <w:rPr>
          <w:rFonts w:eastAsia="Times New Roman" w:cs="Times New Roman"/>
          <w:szCs w:val="24"/>
        </w:rPr>
        <w:t>με τα οποία</w:t>
      </w:r>
      <w:r>
        <w:rPr>
          <w:rFonts w:eastAsia="Times New Roman" w:cs="Times New Roman"/>
          <w:szCs w:val="24"/>
        </w:rPr>
        <w:t xml:space="preserve"> να τους δικαιώσουμε. Υπάρχουν δηλαδή τρόποι κ</w:t>
      </w:r>
      <w:r>
        <w:rPr>
          <w:rFonts w:eastAsia="Times New Roman" w:cs="Times New Roman"/>
          <w:szCs w:val="24"/>
        </w:rPr>
        <w:t xml:space="preserve">αι μέθοδοι, αρκεί όμως να ξέρουμε τα στοιχεία, να τα βγάλουμε στο τέλος της ισχύος αυτού του νόμου, να δούμε πόσοι είναι αυτοί, ποια είναι τα ποσά και να βρούμε τους τρόπους να το λύσουμε. </w:t>
      </w:r>
    </w:p>
    <w:p w14:paraId="61F3DBA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1F3DBA7" w14:textId="77777777" w:rsidR="00B51393" w:rsidRDefault="00BC3639">
      <w:pPr>
        <w:spacing w:line="600" w:lineRule="auto"/>
        <w:ind w:firstLine="720"/>
        <w:contextualSpacing/>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Και εμείς ευχαριστούμε. </w:t>
      </w:r>
    </w:p>
    <w:p w14:paraId="61F3DBA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να προσθέσετε ή να επισημάνετε κάτι; </w:t>
      </w:r>
    </w:p>
    <w:p w14:paraId="61F3DBA9" w14:textId="77777777" w:rsidR="00B51393" w:rsidRDefault="00BC3639">
      <w:pPr>
        <w:spacing w:line="600" w:lineRule="auto"/>
        <w:ind w:firstLine="720"/>
        <w:contextualSpacing/>
        <w:jc w:val="both"/>
        <w:rPr>
          <w:rFonts w:eastAsia="Times New Roman" w:cs="Times New Roman"/>
          <w:szCs w:val="24"/>
        </w:rPr>
      </w:pPr>
      <w:r>
        <w:rPr>
          <w:rFonts w:eastAsia="Times New Roman"/>
          <w:b/>
          <w:bCs/>
        </w:rPr>
        <w:t>ΓΕΩΡΓΙΟΣ ΣΤΑΘΑΚΗΣ (Υπουργός Περιβάλλοντος και Ενέργειας):</w:t>
      </w:r>
      <w:r>
        <w:rPr>
          <w:rFonts w:eastAsia="Times New Roman" w:cs="Times New Roman"/>
          <w:szCs w:val="24"/>
        </w:rPr>
        <w:t xml:space="preserve"> Κατ’ αρχάς, να κάνω δύο ορθογραφικές διορθώσεις νομοτεχνικές. </w:t>
      </w:r>
    </w:p>
    <w:p w14:paraId="61F3DBA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Στην περίπτωση ε΄ της παραγράφου 3 του άρθρου 36, </w:t>
      </w:r>
      <w:r>
        <w:rPr>
          <w:rFonts w:eastAsia="Times New Roman" w:cs="Times New Roman"/>
          <w:szCs w:val="24"/>
        </w:rPr>
        <w:t xml:space="preserve">η ορθή φράση είναι «εντός σχεδίου» και όχι «εκτός σχεδίου», όπως από ορθογραφικό λάθος γράφτηκε. </w:t>
      </w:r>
    </w:p>
    <w:p w14:paraId="61F3DBA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νομοτεχνική νούμερο 52 έγινε στην παράγραφο 3 και όχι στην παράγραφο 4 του άρθρου 94. </w:t>
      </w:r>
    </w:p>
    <w:p w14:paraId="61F3DBAC" w14:textId="77777777" w:rsidR="00B51393" w:rsidRDefault="00BC3639">
      <w:pPr>
        <w:spacing w:line="600" w:lineRule="auto"/>
        <w:ind w:firstLine="720"/>
        <w:contextualSpacing/>
        <w:jc w:val="both"/>
        <w:rPr>
          <w:rFonts w:eastAsia="Times New Roman" w:cs="Times New Roman"/>
        </w:rPr>
      </w:pPr>
      <w:r>
        <w:rPr>
          <w:rFonts w:eastAsia="Times New Roman" w:cs="Times New Roman"/>
        </w:rPr>
        <w:t>Τώρα, δεν θέλω να τοποθετηθώ πολύ, γιατί νομίζω ότι είναι ε</w:t>
      </w:r>
      <w:r>
        <w:rPr>
          <w:rFonts w:eastAsia="Times New Roman" w:cs="Times New Roman"/>
        </w:rPr>
        <w:t xml:space="preserve">μφανές πως έγινε μια πολύ εκτενής συζήτηση. Υπάρχουν δύο ενότητες θεμάτων στις οποίες υπάρχει μία σύγκλιση. Υπάρχουν και διαφορετικές απόψεις. Αναφέρομαι στο κομμάτι του τρόπου με το οποίο </w:t>
      </w:r>
      <w:proofErr w:type="spellStart"/>
      <w:r>
        <w:rPr>
          <w:rFonts w:eastAsia="Times New Roman" w:cs="Times New Roman"/>
        </w:rPr>
        <w:t>αδειοδοτείται</w:t>
      </w:r>
      <w:proofErr w:type="spellEnd"/>
      <w:r>
        <w:rPr>
          <w:rFonts w:eastAsia="Times New Roman" w:cs="Times New Roman"/>
        </w:rPr>
        <w:t xml:space="preserve"> από τούδε και στο εφεξής η οικοδομική δραστηριότητα. </w:t>
      </w:r>
      <w:r>
        <w:rPr>
          <w:rFonts w:eastAsia="Times New Roman" w:cs="Times New Roman"/>
        </w:rPr>
        <w:t xml:space="preserve">Εκεί εμείς επιχειρήσαμε κυρίως τον διαχωρισμό </w:t>
      </w:r>
      <w:proofErr w:type="spellStart"/>
      <w:r>
        <w:rPr>
          <w:rFonts w:eastAsia="Times New Roman" w:cs="Times New Roman"/>
        </w:rPr>
        <w:t>αδειοδότησης</w:t>
      </w:r>
      <w:proofErr w:type="spellEnd"/>
      <w:r>
        <w:rPr>
          <w:rFonts w:eastAsia="Times New Roman" w:cs="Times New Roman"/>
        </w:rPr>
        <w:t xml:space="preserve"> από έλεγχο. Αυτό είναι μια καταστατική σημαντική πράξη. Νομίζω ότι δεν υπήρξαν τόσο βαριές διαφωνίες όσο η ιδέα ότι ο διαχωρισμός αυτός μπορεί να </w:t>
      </w:r>
      <w:proofErr w:type="spellStart"/>
      <w:r>
        <w:rPr>
          <w:rFonts w:eastAsia="Times New Roman" w:cs="Times New Roman"/>
        </w:rPr>
        <w:t>παράξει</w:t>
      </w:r>
      <w:proofErr w:type="spellEnd"/>
      <w:r>
        <w:rPr>
          <w:rFonts w:eastAsia="Times New Roman" w:cs="Times New Roman"/>
        </w:rPr>
        <w:t xml:space="preserve"> επιπρόσθετη γραφειοκρατία με τους νέους θεσ</w:t>
      </w:r>
      <w:r>
        <w:rPr>
          <w:rFonts w:eastAsia="Times New Roman" w:cs="Times New Roman"/>
        </w:rPr>
        <w:t xml:space="preserve">μούς, οι οποίοι θα ασχολούνται με τον έλεγχο. Αλλά, επιχειρήματα αναπτύχθηκαν πλήρως. </w:t>
      </w:r>
    </w:p>
    <w:p w14:paraId="61F3DBAD" w14:textId="77777777" w:rsidR="00B51393" w:rsidRDefault="00BC3639">
      <w:pPr>
        <w:spacing w:line="600" w:lineRule="auto"/>
        <w:ind w:firstLine="720"/>
        <w:contextualSpacing/>
        <w:jc w:val="both"/>
        <w:rPr>
          <w:rFonts w:eastAsia="Times New Roman" w:cs="Times New Roman"/>
        </w:rPr>
      </w:pPr>
      <w:r>
        <w:rPr>
          <w:rFonts w:eastAsia="Times New Roman" w:cs="Times New Roman"/>
        </w:rPr>
        <w:t xml:space="preserve">Ίσα-ίσα αυτός ο διαχωρισμός απαντάει σε θεμελιακά ερωτήματα: </w:t>
      </w:r>
    </w:p>
    <w:p w14:paraId="61F3DBAE" w14:textId="77777777" w:rsidR="00B51393" w:rsidRDefault="00BC3639">
      <w:pPr>
        <w:spacing w:line="600" w:lineRule="auto"/>
        <w:ind w:firstLine="720"/>
        <w:contextualSpacing/>
        <w:jc w:val="both"/>
        <w:rPr>
          <w:rFonts w:eastAsia="Times New Roman" w:cs="Times New Roman"/>
        </w:rPr>
      </w:pPr>
      <w:r>
        <w:rPr>
          <w:rFonts w:eastAsia="Times New Roman" w:cs="Times New Roman"/>
        </w:rPr>
        <w:t xml:space="preserve">Πρώτον, απλοποιεί πολύ τη διαδικασία </w:t>
      </w:r>
      <w:proofErr w:type="spellStart"/>
      <w:r>
        <w:rPr>
          <w:rFonts w:eastAsia="Times New Roman" w:cs="Times New Roman"/>
        </w:rPr>
        <w:t>αδειοδότησης</w:t>
      </w:r>
      <w:proofErr w:type="spellEnd"/>
      <w:r>
        <w:rPr>
          <w:rFonts w:eastAsia="Times New Roman" w:cs="Times New Roman"/>
        </w:rPr>
        <w:t xml:space="preserve">, άρα διευκολύνεται η κατασκευή των κτηρίων. Βεβαίως, εφόσον μεταφέρεται ο έλεγχος, η διαδικασία αυτή </w:t>
      </w:r>
      <w:r>
        <w:rPr>
          <w:rFonts w:eastAsia="Times New Roman" w:cs="Times New Roman"/>
        </w:rPr>
        <w:lastRenderedPageBreak/>
        <w:t>καθ’ εαυτή της κατασκευής της οικοδομής υπόκειται πλέον στη μεγάλη ευθύνη του μηχανικού και των επιθεωρητ</w:t>
      </w:r>
      <w:r>
        <w:rPr>
          <w:rFonts w:eastAsia="Times New Roman" w:cs="Times New Roman"/>
        </w:rPr>
        <w:t xml:space="preserve">ών. Μεταφέρεται, συνεπώς, με μια έννοια στους ιδιώτες μηχανικούς, οι οποίοι είναι και επιθεωρητές δομημένου περιβάλλοντος και αναλαμβάνουν μια σημαντική ευθύνη, να παρακολουθούν ότι η κατασκευή συνάδει με αυτό για το οποίο έχει </w:t>
      </w:r>
      <w:proofErr w:type="spellStart"/>
      <w:r>
        <w:rPr>
          <w:rFonts w:eastAsia="Times New Roman" w:cs="Times New Roman"/>
        </w:rPr>
        <w:t>αδειοδοτηθεί</w:t>
      </w:r>
      <w:proofErr w:type="spellEnd"/>
      <w:r>
        <w:rPr>
          <w:rFonts w:eastAsia="Times New Roman" w:cs="Times New Roman"/>
        </w:rPr>
        <w:t xml:space="preserve">. </w:t>
      </w:r>
    </w:p>
    <w:p w14:paraId="61F3DBAF" w14:textId="77777777" w:rsidR="00B51393" w:rsidRDefault="00BC3639">
      <w:pPr>
        <w:spacing w:line="600" w:lineRule="auto"/>
        <w:ind w:firstLine="720"/>
        <w:contextualSpacing/>
        <w:jc w:val="both"/>
        <w:rPr>
          <w:rFonts w:eastAsia="Times New Roman" w:cs="Times New Roman"/>
        </w:rPr>
      </w:pPr>
      <w:r>
        <w:rPr>
          <w:rFonts w:eastAsia="Times New Roman" w:cs="Times New Roman"/>
        </w:rPr>
        <w:t>Ταυτόχρονα, ο</w:t>
      </w:r>
      <w:r>
        <w:rPr>
          <w:rFonts w:eastAsia="Times New Roman" w:cs="Times New Roman"/>
        </w:rPr>
        <w:t xml:space="preserve"> έλεγχος φτιάχνει δομές. Κατά τη γνώμη μας οι δομές πρέπει να λειτουργήσουν, γι’ αυτό και τις αποκεντρώνουμε. Οι κεντρικές δομές δεν θα είχαν κα</w:t>
      </w:r>
      <w:r>
        <w:rPr>
          <w:rFonts w:eastAsia="Times New Roman" w:cs="Times New Roman"/>
        </w:rPr>
        <w:t>μ</w:t>
      </w:r>
      <w:r>
        <w:rPr>
          <w:rFonts w:eastAsia="Times New Roman" w:cs="Times New Roman"/>
        </w:rPr>
        <w:t>μία πιθανότητα να λειτουργήσουν σε πανελλαδικό επίπεδο. Παρά τη φοβία, όμως, ότι θα φτιαχτεί ένας γραφειοκρατικ</w:t>
      </w:r>
      <w:r>
        <w:rPr>
          <w:rFonts w:eastAsia="Times New Roman" w:cs="Times New Roman"/>
        </w:rPr>
        <w:t xml:space="preserve">ός μηχανισμός, στην πραγματικότητα είναι ένας μηχανισμός ο οποίος προβλέπεται και σε περιφερειακό επίπεδο και αποκεντρωμένο επίπεδο θα λειτουργήσει και θα μπορεί να κάνει τη δουλειά του, το οποίο είναι το πιο σημαντικό. </w:t>
      </w:r>
    </w:p>
    <w:p w14:paraId="61F3DBB0" w14:textId="77777777" w:rsidR="00B51393" w:rsidRDefault="00BC3639">
      <w:pPr>
        <w:spacing w:line="600" w:lineRule="auto"/>
        <w:ind w:firstLine="720"/>
        <w:contextualSpacing/>
        <w:jc w:val="both"/>
        <w:rPr>
          <w:rFonts w:eastAsia="Times New Roman"/>
          <w:szCs w:val="24"/>
        </w:rPr>
      </w:pPr>
      <w:r>
        <w:rPr>
          <w:rFonts w:eastAsia="Times New Roman"/>
          <w:szCs w:val="24"/>
        </w:rPr>
        <w:t>Ταυτόχρονα, διευκολύνοντας τη νέα δ</w:t>
      </w:r>
      <w:r>
        <w:rPr>
          <w:rFonts w:eastAsia="Times New Roman"/>
          <w:szCs w:val="24"/>
        </w:rPr>
        <w:t>υναμική για τις κατασκευές, την απλοποίησή τους, σε σχέση με τον προηγούμενο νόμο ενισχύουμε τα δρακόντεια μέτρα για τα πρόστιμα για την νέα γενιά αυθαιρέτων. Αυτό εκ των πραγμάτων αποθαρρύνει. Είναι αναπόφευκτο κομμάτι, αλλά ταυτόχρονα είναι ένα μέρος μια</w:t>
      </w:r>
      <w:r>
        <w:rPr>
          <w:rFonts w:eastAsia="Times New Roman"/>
          <w:szCs w:val="24"/>
        </w:rPr>
        <w:t xml:space="preserve">ς φιλοσοφίας, η οποία αναπτύσσεται –επαναλαμβάνω ότι ειπώθηκε από πολλούς- στο πλαίσιο μιας ευρύτερης στρατηγικής, που λέει ότι σήμερα, σε αντίθεση με το παρελθόν, κάνοντας όλα τα πράγματα που κάνουμε παράλληλα -δάση, </w:t>
      </w:r>
      <w:r>
        <w:rPr>
          <w:rFonts w:eastAsia="Times New Roman"/>
          <w:szCs w:val="24"/>
        </w:rPr>
        <w:t>Κ</w:t>
      </w:r>
      <w:r>
        <w:rPr>
          <w:rFonts w:eastAsia="Times New Roman"/>
          <w:szCs w:val="24"/>
        </w:rPr>
        <w:t>τηματολόγιο, χωρικός σχεδιασμός στους</w:t>
      </w:r>
      <w:r>
        <w:rPr>
          <w:rFonts w:eastAsia="Times New Roman"/>
          <w:szCs w:val="24"/>
        </w:rPr>
        <w:t xml:space="preserve"> δήμους, τοπικά χωρικά </w:t>
      </w:r>
      <w:proofErr w:type="spellStart"/>
      <w:r>
        <w:rPr>
          <w:rFonts w:eastAsia="Times New Roman"/>
          <w:szCs w:val="24"/>
        </w:rPr>
        <w:t>κ.ο.κ.</w:t>
      </w:r>
      <w:proofErr w:type="spellEnd"/>
      <w:r>
        <w:rPr>
          <w:rFonts w:eastAsia="Times New Roman"/>
          <w:szCs w:val="24"/>
        </w:rPr>
        <w:t xml:space="preserve">- συντίθεται πλέον ένα πεδίο στο οποίο </w:t>
      </w:r>
      <w:r>
        <w:rPr>
          <w:rFonts w:eastAsia="Times New Roman"/>
          <w:szCs w:val="24"/>
        </w:rPr>
        <w:lastRenderedPageBreak/>
        <w:t xml:space="preserve">μπορούμε να απαντήσουμε στο κομβικό ερώτημα του να υπάρξει σχεδιασμός, να υπάρξουν τα σχέδια στα οποία θα υπάρχει κατοικία, τουρισμός </w:t>
      </w:r>
      <w:proofErr w:type="spellStart"/>
      <w:r>
        <w:rPr>
          <w:rFonts w:eastAsia="Times New Roman"/>
          <w:szCs w:val="24"/>
        </w:rPr>
        <w:t>κ.ο.κ.</w:t>
      </w:r>
      <w:proofErr w:type="spellEnd"/>
      <w:r>
        <w:rPr>
          <w:rFonts w:eastAsia="Times New Roman"/>
          <w:szCs w:val="24"/>
        </w:rPr>
        <w:t xml:space="preserve"> Άρα, αλλάζει όλο το τοπίο και μόνο σε αυτό το π</w:t>
      </w:r>
      <w:r>
        <w:rPr>
          <w:rFonts w:eastAsia="Times New Roman"/>
          <w:szCs w:val="24"/>
        </w:rPr>
        <w:t>λαίσιο πρέπει να δούμε και τη συγκεκριμένη επιλογή</w:t>
      </w:r>
      <w:r>
        <w:rPr>
          <w:rFonts w:eastAsia="Times New Roman"/>
          <w:szCs w:val="24"/>
        </w:rPr>
        <w:t>,</w:t>
      </w:r>
      <w:r>
        <w:rPr>
          <w:rFonts w:eastAsia="Times New Roman"/>
          <w:szCs w:val="24"/>
        </w:rPr>
        <w:t xml:space="preserve"> που γίνεται στο νομοσχέδιο για το θέμα της </w:t>
      </w:r>
      <w:proofErr w:type="spellStart"/>
      <w:r>
        <w:rPr>
          <w:rFonts w:eastAsia="Times New Roman"/>
          <w:szCs w:val="24"/>
        </w:rPr>
        <w:t>αδειοδότησης</w:t>
      </w:r>
      <w:proofErr w:type="spellEnd"/>
      <w:r>
        <w:rPr>
          <w:rFonts w:eastAsia="Times New Roman"/>
          <w:szCs w:val="24"/>
        </w:rPr>
        <w:t xml:space="preserve"> και του ελέγχου.</w:t>
      </w:r>
    </w:p>
    <w:p w14:paraId="61F3DBB1" w14:textId="77777777" w:rsidR="00B51393" w:rsidRDefault="00BC3639">
      <w:pPr>
        <w:spacing w:line="600" w:lineRule="auto"/>
        <w:ind w:firstLine="720"/>
        <w:contextualSpacing/>
        <w:jc w:val="both"/>
        <w:rPr>
          <w:rFonts w:eastAsia="Times New Roman"/>
          <w:szCs w:val="24"/>
        </w:rPr>
      </w:pPr>
      <w:r>
        <w:rPr>
          <w:rFonts w:eastAsia="Times New Roman"/>
          <w:szCs w:val="24"/>
        </w:rPr>
        <w:t>Για τα αυθαίρετα νομίζω ότι εξαντλήθηκε, επίσης, η συζήτηση. Είναι ηπιότερα τα πρόστιμα. Εισάγονται δύο καινούργιες κοινωνικές ομάδ</w:t>
      </w:r>
      <w:r>
        <w:rPr>
          <w:rFonts w:eastAsia="Times New Roman"/>
          <w:szCs w:val="24"/>
        </w:rPr>
        <w:t xml:space="preserve">ες, με πολύ ελαφρά πρόστιμα, οι άνεργοι και αυτοί που λαμβάνουν κοινωνικό εισόδημα αλληλεγγύης. Διευκολύνουμε την ιδέα, λοιπόν, της τακτοποίησης μέχρι το </w:t>
      </w:r>
      <w:r>
        <w:rPr>
          <w:rFonts w:eastAsia="Times New Roman"/>
          <w:szCs w:val="24"/>
        </w:rPr>
        <w:t>΄</w:t>
      </w:r>
      <w:r>
        <w:rPr>
          <w:rFonts w:eastAsia="Times New Roman"/>
          <w:szCs w:val="24"/>
        </w:rPr>
        <w:t>11 και πρέπει να είναι σαφές.</w:t>
      </w:r>
    </w:p>
    <w:p w14:paraId="61F3DBB2" w14:textId="77777777" w:rsidR="00B51393" w:rsidRDefault="00BC3639">
      <w:pPr>
        <w:spacing w:line="600" w:lineRule="auto"/>
        <w:ind w:firstLine="720"/>
        <w:contextualSpacing/>
        <w:jc w:val="both"/>
        <w:rPr>
          <w:rFonts w:eastAsia="Times New Roman"/>
          <w:szCs w:val="24"/>
        </w:rPr>
      </w:pPr>
      <w:r>
        <w:rPr>
          <w:rFonts w:eastAsia="Times New Roman"/>
          <w:szCs w:val="24"/>
        </w:rPr>
        <w:t>Στο μόνο που θέλω να σταθώ είναι τα θέματα συνταγματικότητας- και την ι</w:t>
      </w:r>
      <w:r>
        <w:rPr>
          <w:rFonts w:eastAsia="Times New Roman"/>
          <w:szCs w:val="24"/>
        </w:rPr>
        <w:t>δέα για τη μεταφορά του συντελεστή. Οι αποφάσεις του Συμβουλίου της Επικρατείας είναι απόλυτα σαφείς. Απαγορεύουν την εμπορευματική χρήση της μεταφοράς του συντελεστή.</w:t>
      </w:r>
    </w:p>
    <w:p w14:paraId="61F3DBB3" w14:textId="77777777" w:rsidR="00B51393" w:rsidRDefault="00BC3639">
      <w:pPr>
        <w:spacing w:line="600" w:lineRule="auto"/>
        <w:ind w:firstLine="720"/>
        <w:contextualSpacing/>
        <w:jc w:val="both"/>
        <w:rPr>
          <w:rFonts w:eastAsia="Times New Roman"/>
          <w:szCs w:val="24"/>
        </w:rPr>
      </w:pPr>
      <w:r>
        <w:rPr>
          <w:rFonts w:eastAsia="Times New Roman"/>
          <w:szCs w:val="24"/>
        </w:rPr>
        <w:t>Επίσης, με το σχέδιο και την πρόκληση στους δήμους να προχωρήσουν στα τοπικά χωρικά σχέδ</w:t>
      </w:r>
      <w:r>
        <w:rPr>
          <w:rFonts w:eastAsia="Times New Roman"/>
          <w:szCs w:val="24"/>
        </w:rPr>
        <w:t>ια, είναι διαφορετική η κλίμακα πάνω στην οποία σχεδιάζουν οι δήμοι και η δυνατότητά τους πλέον να δημιουργήσουν χώρους υποδοχής και να αποκτήσει νόημα η μεταφορά του συντελεστή δόμησης, χωρίς εμπορευματική χρήση, τηρώντας απόλυτα την απόφαση και την επιλο</w:t>
      </w:r>
      <w:r>
        <w:rPr>
          <w:rFonts w:eastAsia="Times New Roman"/>
          <w:szCs w:val="24"/>
        </w:rPr>
        <w:t xml:space="preserve">γή και τη νομολογία του Συμβουλίου της Επικρατείας, για την οποία δεχτήκαμε κριτική, που θεωρώ ότι δεν είναι θεμελιωμένη, με βάση τον τρόπο που έχουν διατυπωθεί τα άρθρα, τα οποία παίρνουν ακριβώς υπ’ </w:t>
      </w:r>
      <w:proofErr w:type="spellStart"/>
      <w:r>
        <w:rPr>
          <w:rFonts w:eastAsia="Times New Roman"/>
          <w:szCs w:val="24"/>
        </w:rPr>
        <w:t>όψιν</w:t>
      </w:r>
      <w:proofErr w:type="spellEnd"/>
      <w:r>
        <w:rPr>
          <w:rFonts w:eastAsia="Times New Roman"/>
          <w:szCs w:val="24"/>
        </w:rPr>
        <w:t xml:space="preserve"> τους τη νομολογία.</w:t>
      </w:r>
    </w:p>
    <w:p w14:paraId="61F3DBB4"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Εν κατακλείδι, θα έλεγα ότι θεω</w:t>
      </w:r>
      <w:r>
        <w:rPr>
          <w:rFonts w:eastAsia="Times New Roman"/>
          <w:szCs w:val="24"/>
        </w:rPr>
        <w:t>ρώ πως έγιναν αρκετές αλλαγές, όχι μόνο στο πλαίσιο της τριήμερης συζήτησής μας, αλλά και στο πλαίσιο των τριών προηγούμενων εβδομάδων</w:t>
      </w:r>
      <w:r>
        <w:rPr>
          <w:rFonts w:eastAsia="Times New Roman"/>
          <w:szCs w:val="24"/>
        </w:rPr>
        <w:t>,</w:t>
      </w:r>
      <w:r>
        <w:rPr>
          <w:rFonts w:eastAsia="Times New Roman"/>
          <w:szCs w:val="24"/>
        </w:rPr>
        <w:t xml:space="preserve"> που συζητήθηκε στη Βουλή με τους φορείς και φυσικά, στη μεγάλη διαβούλευση που προηγήθηκε. Θεωρώ ότι μπορεί να αποτελέσε</w:t>
      </w:r>
      <w:r>
        <w:rPr>
          <w:rFonts w:eastAsia="Times New Roman"/>
          <w:szCs w:val="24"/>
        </w:rPr>
        <w:t>ι ένα νομοσχέδιο μεγάλης σύγκλησης της πλειοψηφίας της Βουλής και αυτό θα είναι ένα ισχυρό μήνυμα προς πάσα κατεύθυνση, ότι όλοι μαζί θέλουμε να δουλέψουμε στα δύο αυτά μεγάλα θέματα του νομοσχεδίου, να υπάρξει δηλαδή η καλύτερη δυνατή λύση.</w:t>
      </w:r>
    </w:p>
    <w:p w14:paraId="61F3DBB5" w14:textId="77777777" w:rsidR="00B51393" w:rsidRDefault="00BC3639">
      <w:pPr>
        <w:spacing w:line="600" w:lineRule="auto"/>
        <w:ind w:firstLine="720"/>
        <w:contextualSpacing/>
        <w:jc w:val="both"/>
        <w:rPr>
          <w:rFonts w:eastAsia="Times New Roman"/>
          <w:szCs w:val="24"/>
        </w:rPr>
      </w:pPr>
      <w:r>
        <w:rPr>
          <w:rFonts w:eastAsia="Times New Roman"/>
          <w:szCs w:val="24"/>
        </w:rPr>
        <w:t>Ευχαριστώ.</w:t>
      </w:r>
    </w:p>
    <w:p w14:paraId="61F3DBB6" w14:textId="77777777" w:rsidR="00B51393" w:rsidRDefault="00BC3639">
      <w:pPr>
        <w:spacing w:line="600" w:lineRule="auto"/>
        <w:ind w:firstLine="720"/>
        <w:contextualSpacing/>
        <w:jc w:val="both"/>
        <w:rPr>
          <w:rFonts w:eastAsia="Times New Roman"/>
          <w:szCs w:val="24"/>
        </w:rPr>
      </w:pPr>
      <w:r>
        <w:rPr>
          <w:rFonts w:eastAsia="Times New Roman"/>
          <w:b/>
          <w:szCs w:val="24"/>
        </w:rPr>
        <w:t>ΠΡΟ</w:t>
      </w:r>
      <w:r>
        <w:rPr>
          <w:rFonts w:eastAsia="Times New Roman"/>
          <w:b/>
          <w:szCs w:val="24"/>
        </w:rPr>
        <w:t>ΕΔΡΕΥΩΝ (Γεώργιος Βαρεμένος):</w:t>
      </w:r>
      <w:r>
        <w:rPr>
          <w:rFonts w:eastAsia="Times New Roman"/>
          <w:szCs w:val="24"/>
        </w:rPr>
        <w:t xml:space="preserve"> Ευχαριστούμε.</w:t>
      </w:r>
    </w:p>
    <w:p w14:paraId="61F3DBB7" w14:textId="77777777" w:rsidR="00B51393" w:rsidRDefault="00BC3639">
      <w:pPr>
        <w:spacing w:line="600" w:lineRule="auto"/>
        <w:ind w:firstLine="720"/>
        <w:contextualSpacing/>
        <w:jc w:val="both"/>
        <w:rPr>
          <w:rFonts w:eastAsia="Times New Roman"/>
          <w:szCs w:val="24"/>
        </w:rPr>
      </w:pPr>
      <w:r>
        <w:rPr>
          <w:rFonts w:eastAsia="Times New Roman"/>
          <w:szCs w:val="24"/>
        </w:rPr>
        <w:t>Κυρίες και κύριοι συνάδελφοι, κηρύσσεται περαιωμένη η συζήτηση επί της αρχής</w:t>
      </w:r>
      <w:r>
        <w:rPr>
          <w:rFonts w:eastAsia="Times New Roman"/>
          <w:szCs w:val="24"/>
        </w:rPr>
        <w:t>,</w:t>
      </w:r>
      <w:r>
        <w:rPr>
          <w:rFonts w:eastAsia="Times New Roman"/>
          <w:szCs w:val="24"/>
        </w:rPr>
        <w:t xml:space="preserve"> των άρθρων και των τροπολογιών του νομοσχεδίου του Υπουργείου Περιβάλλοντος και Ενέργειας</w:t>
      </w:r>
      <w:r>
        <w:rPr>
          <w:rFonts w:eastAsia="Times New Roman"/>
          <w:szCs w:val="24"/>
        </w:rPr>
        <w:t>:</w:t>
      </w:r>
      <w:r>
        <w:rPr>
          <w:rFonts w:eastAsia="Times New Roman"/>
          <w:szCs w:val="24"/>
        </w:rPr>
        <w:t xml:space="preserve"> «Έλεγχος και προστασία του δομημένου περιβά</w:t>
      </w:r>
      <w:r>
        <w:rPr>
          <w:rFonts w:eastAsia="Times New Roman"/>
          <w:szCs w:val="24"/>
        </w:rPr>
        <w:t>λλοντος</w:t>
      </w:r>
      <w:r>
        <w:rPr>
          <w:rFonts w:eastAsia="Times New Roman"/>
          <w:szCs w:val="24"/>
        </w:rPr>
        <w:t xml:space="preserve"> και άλλες διατάξεις</w:t>
      </w:r>
      <w:r>
        <w:rPr>
          <w:rFonts w:eastAsia="Times New Roman"/>
          <w:szCs w:val="24"/>
        </w:rPr>
        <w:t>».</w:t>
      </w:r>
    </w:p>
    <w:p w14:paraId="61F3DBB8" w14:textId="77777777" w:rsidR="00B51393" w:rsidRDefault="00BC3639">
      <w:pPr>
        <w:spacing w:line="600" w:lineRule="auto"/>
        <w:ind w:firstLine="720"/>
        <w:contextualSpacing/>
        <w:jc w:val="both"/>
        <w:rPr>
          <w:rFonts w:eastAsia="Times New Roman"/>
          <w:szCs w:val="24"/>
        </w:rPr>
      </w:pPr>
      <w:r>
        <w:rPr>
          <w:rFonts w:eastAsia="Times New Roman"/>
          <w:szCs w:val="24"/>
        </w:rPr>
        <w:t>Είναι ένας ευμεγέθης τόμος το νομοσχέδιο. Δεν ξέρω αν θα μπορούσαν να ενοποιηθούν άρθρα.</w:t>
      </w:r>
    </w:p>
    <w:p w14:paraId="61F3DBB9" w14:textId="77777777" w:rsidR="00B51393" w:rsidRDefault="00BC3639">
      <w:pPr>
        <w:spacing w:line="600" w:lineRule="auto"/>
        <w:ind w:firstLine="720"/>
        <w:contextualSpacing/>
        <w:jc w:val="both"/>
        <w:rPr>
          <w:rFonts w:eastAsia="Times New Roman"/>
          <w:szCs w:val="24"/>
        </w:rPr>
      </w:pPr>
      <w:r>
        <w:rPr>
          <w:rFonts w:eastAsia="Times New Roman"/>
          <w:szCs w:val="24"/>
        </w:rPr>
        <w:t>Εισερχόμαστε στην ψήφιση επί της αρχής του νομοσχεδίου.</w:t>
      </w:r>
    </w:p>
    <w:p w14:paraId="61F3DBBA"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νομοσχέδιο επί της αρχής;</w:t>
      </w:r>
    </w:p>
    <w:p w14:paraId="61F3DBB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(ΕΥΗ)</w:t>
      </w:r>
      <w:r>
        <w:rPr>
          <w:rFonts w:eastAsia="Times New Roman"/>
          <w:b/>
          <w:szCs w:val="24"/>
        </w:rPr>
        <w:t xml:space="preserve"> ΚΑΡΑ</w:t>
      </w:r>
      <w:r>
        <w:rPr>
          <w:rFonts w:eastAsia="Times New Roman"/>
          <w:b/>
          <w:szCs w:val="24"/>
        </w:rPr>
        <w:t>ΚΩΣΤΑ:</w:t>
      </w:r>
      <w:r>
        <w:rPr>
          <w:rFonts w:eastAsia="Times New Roman"/>
          <w:szCs w:val="24"/>
        </w:rPr>
        <w:t xml:space="preserve"> Ναι.</w:t>
      </w:r>
    </w:p>
    <w:p w14:paraId="61F3DBBC"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BB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BBE"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ΕΛΕΝΗ ΖΑΡΟΥΛΙΑ:</w:t>
      </w:r>
      <w:r>
        <w:rPr>
          <w:rFonts w:eastAsia="Times New Roman"/>
          <w:szCs w:val="24"/>
        </w:rPr>
        <w:t xml:space="preserve"> Όχι.</w:t>
      </w:r>
    </w:p>
    <w:p w14:paraId="61F3DBBF" w14:textId="77777777" w:rsidR="00B51393" w:rsidRDefault="00BC3639">
      <w:pPr>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61F3DBC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BC1" w14:textId="77777777" w:rsidR="00B51393" w:rsidRDefault="00BC363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61F3DBC2" w14:textId="77777777" w:rsidR="00B51393" w:rsidRDefault="00BC3639">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61F3DBC3" w14:textId="77777777" w:rsidR="00B51393" w:rsidRDefault="00BC3639">
      <w:pPr>
        <w:spacing w:line="600" w:lineRule="auto"/>
        <w:ind w:firstLine="720"/>
        <w:contextualSpacing/>
        <w:jc w:val="both"/>
        <w:rPr>
          <w:rFonts w:eastAsia="Times New Roman"/>
          <w:color w:val="000000" w:themeColor="text1"/>
          <w:szCs w:val="24"/>
        </w:rPr>
      </w:pPr>
      <w:r>
        <w:rPr>
          <w:rFonts w:eastAsia="Times New Roman"/>
          <w:b/>
          <w:bCs/>
        </w:rPr>
        <w:t>ΠΡΟΕΔΡΕΥΩΝ (Γεώργιος Βαρεμένος)</w:t>
      </w:r>
      <w:r>
        <w:rPr>
          <w:rFonts w:eastAsia="Times New Roman"/>
          <w:b/>
          <w:szCs w:val="24"/>
        </w:rPr>
        <w:t>:</w:t>
      </w:r>
      <w:r>
        <w:rPr>
          <w:rFonts w:eastAsia="Times New Roman"/>
          <w:szCs w:val="24"/>
        </w:rPr>
        <w:t xml:space="preserve"> Συνεπώς</w:t>
      </w:r>
      <w:r>
        <w:rPr>
          <w:rFonts w:eastAsia="Times New Roman"/>
          <w:szCs w:val="24"/>
        </w:rPr>
        <w:t xml:space="preserve"> το νομοσχέδιο του Υπουργείου Περιβάλλοντος και Ενέργειας</w:t>
      </w:r>
      <w:r>
        <w:rPr>
          <w:rFonts w:eastAsia="Times New Roman"/>
          <w:szCs w:val="24"/>
        </w:rPr>
        <w:t>:</w:t>
      </w:r>
      <w:r>
        <w:rPr>
          <w:rFonts w:eastAsia="Times New Roman"/>
          <w:szCs w:val="24"/>
        </w:rPr>
        <w:t xml:space="preserve"> «Έλεγχος και προστασία του δομημένου περιβάλλοντος</w:t>
      </w:r>
      <w:r>
        <w:rPr>
          <w:rFonts w:eastAsia="Times New Roman"/>
          <w:szCs w:val="24"/>
        </w:rPr>
        <w:t xml:space="preserve"> και άλλες διατάξεις</w:t>
      </w:r>
      <w:r>
        <w:rPr>
          <w:rFonts w:eastAsia="Times New Roman"/>
          <w:szCs w:val="24"/>
        </w:rPr>
        <w:t xml:space="preserve">» έγινε δεκτό επί της αρχής κατά πλειοψηφία. </w:t>
      </w:r>
    </w:p>
    <w:p w14:paraId="61F3DBC4" w14:textId="77777777" w:rsidR="00B51393" w:rsidRDefault="00BC3639">
      <w:pPr>
        <w:spacing w:line="600" w:lineRule="auto"/>
        <w:ind w:firstLine="720"/>
        <w:contextualSpacing/>
        <w:jc w:val="both"/>
        <w:rPr>
          <w:rFonts w:eastAsia="Times New Roman"/>
          <w:szCs w:val="24"/>
        </w:rPr>
      </w:pPr>
      <w:r>
        <w:rPr>
          <w:rFonts w:eastAsia="Times New Roman"/>
          <w:szCs w:val="24"/>
        </w:rPr>
        <w:t>Εισερχόμαστε στην ψήφιση των άρθρων και η ψήφισή τους θα γίνει χωριστά.</w:t>
      </w:r>
    </w:p>
    <w:p w14:paraId="61F3DBC5"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w:t>
      </w:r>
      <w:r>
        <w:rPr>
          <w:rFonts w:eastAsia="Times New Roman"/>
          <w:szCs w:val="24"/>
        </w:rPr>
        <w:t xml:space="preserve">το Σώμα: Γίνεται δεκτό το άρθρο 1 ως έχει; </w:t>
      </w:r>
    </w:p>
    <w:p w14:paraId="61F3DBC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 xml:space="preserve"> ΚΑΡΑΚΩΣΤΑ:</w:t>
      </w:r>
      <w:r>
        <w:rPr>
          <w:rFonts w:eastAsia="Times New Roman"/>
          <w:szCs w:val="24"/>
        </w:rPr>
        <w:t xml:space="preserve"> Ναι.</w:t>
      </w:r>
    </w:p>
    <w:p w14:paraId="61F3DBC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BC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BC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BC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BC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BC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1F3DBC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BCE"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w:t>
      </w:r>
      <w:r>
        <w:rPr>
          <w:rFonts w:eastAsia="Times New Roman"/>
          <w:b/>
          <w:bCs/>
        </w:rPr>
        <w:t>ΟΕΔΡΕΥΩΝ (Γεώργιος Βαρεμένος)</w:t>
      </w:r>
      <w:r>
        <w:rPr>
          <w:rFonts w:eastAsia="Times New Roman" w:cs="Times New Roman"/>
          <w:b/>
          <w:szCs w:val="24"/>
        </w:rPr>
        <w:t>:</w:t>
      </w:r>
      <w:r>
        <w:rPr>
          <w:rFonts w:eastAsia="Times New Roman"/>
          <w:szCs w:val="24"/>
        </w:rPr>
        <w:t xml:space="preserve"> Συνεπώς το άρθρο 1 έγινε δεκτό ως έχει κατά πλειοψηφία.</w:t>
      </w:r>
    </w:p>
    <w:p w14:paraId="61F3DBCF"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2, όπως τροποποιήθηκε από τον κύριο Υπουργό; </w:t>
      </w:r>
    </w:p>
    <w:p w14:paraId="61F3DBD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 xml:space="preserve"> ΚΑΡΑΚΩΣΤΑ:</w:t>
      </w:r>
      <w:r>
        <w:rPr>
          <w:rFonts w:eastAsia="Times New Roman"/>
          <w:szCs w:val="24"/>
        </w:rPr>
        <w:t xml:space="preserve"> Ναι.</w:t>
      </w:r>
    </w:p>
    <w:p w14:paraId="61F3DBD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BD2" w14:textId="77777777" w:rsidR="00B51393" w:rsidRDefault="00BC3639">
      <w:pPr>
        <w:spacing w:line="600" w:lineRule="auto"/>
        <w:ind w:firstLine="720"/>
        <w:contextualSpacing/>
        <w:jc w:val="both"/>
        <w:rPr>
          <w:rFonts w:eastAsia="Times New Roman"/>
          <w:szCs w:val="24"/>
        </w:rPr>
      </w:pPr>
      <w:r>
        <w:rPr>
          <w:rFonts w:eastAsia="Times New Roman"/>
          <w:b/>
          <w:szCs w:val="24"/>
        </w:rPr>
        <w:t>ΔΗΜΗΤΡΙΟΣ ΚΩΝΣΤΑΝΤΟ</w:t>
      </w:r>
      <w:r>
        <w:rPr>
          <w:rFonts w:eastAsia="Times New Roman"/>
          <w:b/>
          <w:szCs w:val="24"/>
        </w:rPr>
        <w:t xml:space="preserve">ΠΟΥΛΟΣ: </w:t>
      </w:r>
      <w:r>
        <w:rPr>
          <w:rFonts w:eastAsia="Times New Roman"/>
          <w:szCs w:val="24"/>
        </w:rPr>
        <w:t>Παρών.</w:t>
      </w:r>
    </w:p>
    <w:p w14:paraId="61F3DBD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BD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BD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BD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BD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BD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 έγινε δεκτό, όπως τροποποιήθηκε από τον κύριο Υπουργό, κατά πλειοψηφία.</w:t>
      </w:r>
    </w:p>
    <w:p w14:paraId="61F3DBD9"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3, όπως τροποποιήθηκε από τον κύριο Υπουργό; </w:t>
      </w:r>
    </w:p>
    <w:p w14:paraId="61F3DBD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BD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BD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1F3DBDD"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ΕΛΕΝΗ ΖΑΡΟΥΛΙΑ: </w:t>
      </w:r>
      <w:r>
        <w:rPr>
          <w:rFonts w:eastAsia="Times New Roman"/>
          <w:szCs w:val="24"/>
        </w:rPr>
        <w:t>Όχι.</w:t>
      </w:r>
    </w:p>
    <w:p w14:paraId="61F3DBD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BD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BE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BE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BE2"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3 έγινε δεκτό, όπως τροποποιήθηκε από τον κύριο Υπουργό, κατά πλειοψηφία.</w:t>
      </w:r>
    </w:p>
    <w:p w14:paraId="61F3DBE3"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4, όπως τροποποιήθηκε από τον κύριο Υπουργό; </w:t>
      </w:r>
    </w:p>
    <w:p w14:paraId="61F3DBE4" w14:textId="77777777" w:rsidR="00B51393" w:rsidRDefault="00BC3639">
      <w:pPr>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 xml:space="preserve">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BE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BE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BE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BE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BE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BE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BE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BEC"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w:t>
      </w:r>
      <w:r>
        <w:rPr>
          <w:rFonts w:eastAsia="Times New Roman"/>
          <w:szCs w:val="24"/>
        </w:rPr>
        <w:t>ο 4 έγινε δεκτό, όπως τροποποιήθηκε από τον κύριο Υπουργό, κατά πλειοψηφία.</w:t>
      </w:r>
    </w:p>
    <w:p w14:paraId="61F3DBED"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 xml:space="preserve">Ερωτάται το Σώμα: Γίνεται δεκτό το άρθρο 5 ως έχει; </w:t>
      </w:r>
    </w:p>
    <w:p w14:paraId="61F3DBE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BE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BF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BF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BF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BF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BF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1F3DBF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BF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 έγινε δεκτό ως έχει κατά πλειοψηφία.</w:t>
      </w:r>
    </w:p>
    <w:p w14:paraId="61F3DBF7"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 όπως τροποποιήθηκε από τον κύ</w:t>
      </w:r>
      <w:r>
        <w:rPr>
          <w:rFonts w:eastAsia="Times New Roman"/>
          <w:szCs w:val="24"/>
        </w:rPr>
        <w:t xml:space="preserve">ριο Υπουργό; </w:t>
      </w:r>
    </w:p>
    <w:p w14:paraId="61F3DBF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BF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BF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1F3DBF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BF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BF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BFE"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ΙΩΑΝΝΗΣ ΣΑΡΙΔΗΣ: </w:t>
      </w:r>
      <w:r>
        <w:rPr>
          <w:rFonts w:eastAsia="Times New Roman"/>
          <w:szCs w:val="24"/>
        </w:rPr>
        <w:t>Όχι.</w:t>
      </w:r>
    </w:p>
    <w:p w14:paraId="61F3DBF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0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6 έγινε δεκτό, όπως τροποποιήθηκε από τον κύριο Υπουργό, κατά πλειοψηφία.</w:t>
      </w:r>
    </w:p>
    <w:p w14:paraId="61F3DC01"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7, όπως τροποποιήθηκε από τον κύριο Υπουργό; </w:t>
      </w:r>
    </w:p>
    <w:p w14:paraId="61F3DC0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0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04" w14:textId="77777777" w:rsidR="00B51393" w:rsidRDefault="00BC3639">
      <w:pPr>
        <w:spacing w:line="600" w:lineRule="auto"/>
        <w:ind w:firstLine="720"/>
        <w:contextualSpacing/>
        <w:jc w:val="both"/>
        <w:rPr>
          <w:rFonts w:eastAsia="Times New Roman"/>
          <w:szCs w:val="24"/>
        </w:rPr>
      </w:pPr>
      <w:r>
        <w:rPr>
          <w:rFonts w:eastAsia="Times New Roman"/>
          <w:b/>
          <w:szCs w:val="24"/>
        </w:rPr>
        <w:t>ΔΗΜΗΤΡΙΟΣ ΚΩΝΣ</w:t>
      </w:r>
      <w:r>
        <w:rPr>
          <w:rFonts w:eastAsia="Times New Roman"/>
          <w:b/>
          <w:szCs w:val="24"/>
        </w:rPr>
        <w:t xml:space="preserve">ΤΑΝΤΟΠΟΥΛΟΣ: </w:t>
      </w:r>
      <w:r>
        <w:rPr>
          <w:rFonts w:eastAsia="Times New Roman"/>
          <w:szCs w:val="24"/>
        </w:rPr>
        <w:t>Παρών.</w:t>
      </w:r>
    </w:p>
    <w:p w14:paraId="61F3DC0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0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0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0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0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0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7 έγινε δεκτό, όπως τροποποιήθηκε από τον κύριο Υπουργό, κατά πλειοψηφί</w:t>
      </w:r>
      <w:r>
        <w:rPr>
          <w:rFonts w:eastAsia="Times New Roman"/>
          <w:szCs w:val="24"/>
        </w:rPr>
        <w:t>α.</w:t>
      </w:r>
    </w:p>
    <w:p w14:paraId="61F3DC0B"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8, όπως τροποποιήθηκε από τον κύριο Υπουργό; </w:t>
      </w:r>
    </w:p>
    <w:p w14:paraId="61F3DC0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0D"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ΚΩΝΣΤΑΝΤΙΝΟΣ ΚΑΤΣΑΦΑΔΟΣ</w:t>
      </w:r>
      <w:r>
        <w:rPr>
          <w:rFonts w:eastAsia="Times New Roman"/>
          <w:szCs w:val="24"/>
        </w:rPr>
        <w:t>: Όχι.</w:t>
      </w:r>
    </w:p>
    <w:p w14:paraId="61F3DC0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1F3DC0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1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1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1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1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1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8 έγινε δεκτό, όπως τροποποιήθηκε από τον κύριο Υπουργό, κατά πλειοψηφία.</w:t>
      </w:r>
    </w:p>
    <w:p w14:paraId="61F3DC15"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9 ως έχει; </w:t>
      </w:r>
    </w:p>
    <w:p w14:paraId="61F3DC1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1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1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1F3DC1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1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1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1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1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1E"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cs="Times New Roman"/>
          <w:b/>
          <w:szCs w:val="24"/>
        </w:rPr>
        <w:t>:</w:t>
      </w:r>
      <w:r>
        <w:rPr>
          <w:rFonts w:eastAsia="Times New Roman"/>
          <w:szCs w:val="24"/>
        </w:rPr>
        <w:t xml:space="preserve"> Συνεπώς το άρθρο 9 έγινε δεκτό ως έχει κατά </w:t>
      </w:r>
      <w:r>
        <w:rPr>
          <w:rFonts w:eastAsia="Times New Roman"/>
          <w:szCs w:val="24"/>
        </w:rPr>
        <w:t>πλειοψηφία.</w:t>
      </w:r>
    </w:p>
    <w:p w14:paraId="61F3DC1F"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10, όπως τροποποιήθηκε από τον κύριο Υπουργό; </w:t>
      </w:r>
    </w:p>
    <w:p w14:paraId="61F3DC2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2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2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1F3DC2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2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25" w14:textId="77777777" w:rsidR="00B51393" w:rsidRDefault="00BC3639">
      <w:pPr>
        <w:spacing w:line="600" w:lineRule="auto"/>
        <w:ind w:firstLine="720"/>
        <w:contextualSpacing/>
        <w:jc w:val="both"/>
        <w:rPr>
          <w:rFonts w:eastAsia="Times New Roman"/>
          <w:szCs w:val="24"/>
        </w:rPr>
      </w:pPr>
      <w:r>
        <w:rPr>
          <w:rFonts w:eastAsia="Times New Roman"/>
          <w:b/>
          <w:szCs w:val="24"/>
        </w:rPr>
        <w:t>ΓΕΩΡΓΙΟΣ ΛΑΖΑΡ</w:t>
      </w:r>
      <w:r>
        <w:rPr>
          <w:rFonts w:eastAsia="Times New Roman"/>
          <w:b/>
          <w:szCs w:val="24"/>
        </w:rPr>
        <w:t xml:space="preserve">ΙΔΗΣ: </w:t>
      </w:r>
      <w:r>
        <w:rPr>
          <w:rFonts w:eastAsia="Times New Roman"/>
          <w:szCs w:val="24"/>
        </w:rPr>
        <w:t>Ναι.</w:t>
      </w:r>
    </w:p>
    <w:p w14:paraId="61F3DC2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2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1F3DC2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10 έγινε δεκτό, όπως τροποποιήθηκε από τον κύριο Υπουργό, κατά πλειοψηφία.</w:t>
      </w:r>
    </w:p>
    <w:p w14:paraId="61F3DC29"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11 ως έχει; </w:t>
      </w:r>
    </w:p>
    <w:p w14:paraId="61F3DC2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2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2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C2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2E"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Όχι.</w:t>
      </w:r>
    </w:p>
    <w:p w14:paraId="61F3DC2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3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3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32"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11 έγινε δεκτ</w:t>
      </w:r>
      <w:r>
        <w:rPr>
          <w:rFonts w:eastAsia="Times New Roman"/>
          <w:szCs w:val="24"/>
        </w:rPr>
        <w:t>ό ως έχει κατά πλειοψηφία.</w:t>
      </w:r>
    </w:p>
    <w:p w14:paraId="61F3DC33"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12, όπως τροποποιήθηκε από τον κύριο Υπουργό; </w:t>
      </w:r>
    </w:p>
    <w:p w14:paraId="61F3DC3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3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3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1F3DC3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3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3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3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3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3C"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12 έγινε δεκτό, όπως τροποποιήθηκε από τον κύριο Υπουργό, κατά πλειοψηφία.</w:t>
      </w:r>
    </w:p>
    <w:p w14:paraId="61F3DC3D"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13, όπως τροποποιήθη</w:t>
      </w:r>
      <w:r>
        <w:rPr>
          <w:rFonts w:eastAsia="Times New Roman"/>
          <w:szCs w:val="24"/>
        </w:rPr>
        <w:t xml:space="preserve">κε από τον κύριο Υπουργό; </w:t>
      </w:r>
    </w:p>
    <w:p w14:paraId="61F3DC3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3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4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C4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4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4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4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4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4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w:t>
      </w:r>
      <w:r>
        <w:rPr>
          <w:rFonts w:eastAsia="Times New Roman"/>
          <w:b/>
          <w:bCs/>
        </w:rPr>
        <w:t xml:space="preserve"> Βαρεμένος)</w:t>
      </w:r>
      <w:r>
        <w:rPr>
          <w:rFonts w:eastAsia="Times New Roman" w:cs="Times New Roman"/>
          <w:b/>
          <w:szCs w:val="24"/>
        </w:rPr>
        <w:t>:</w:t>
      </w:r>
      <w:r>
        <w:rPr>
          <w:rFonts w:eastAsia="Times New Roman"/>
          <w:szCs w:val="24"/>
        </w:rPr>
        <w:t xml:space="preserve"> Συνεπώς το άρθρο 13 έγινε δεκτό, όπως τροποποιήθηκε από τον κύριο Υπουργό, κατά πλειοψηφία.</w:t>
      </w:r>
    </w:p>
    <w:p w14:paraId="61F3DC47"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14, όπως τροποποιήθηκε από τον κύριο Υπουργό; </w:t>
      </w:r>
    </w:p>
    <w:p w14:paraId="61F3DC4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4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4A" w14:textId="77777777" w:rsidR="00B51393" w:rsidRDefault="00BC3639">
      <w:pPr>
        <w:spacing w:line="600" w:lineRule="auto"/>
        <w:ind w:firstLine="720"/>
        <w:contextualSpacing/>
        <w:jc w:val="both"/>
        <w:rPr>
          <w:rFonts w:eastAsia="Times New Roman"/>
          <w:szCs w:val="24"/>
        </w:rPr>
      </w:pPr>
      <w:r>
        <w:rPr>
          <w:rFonts w:eastAsia="Times New Roman"/>
          <w:b/>
          <w:szCs w:val="24"/>
        </w:rPr>
        <w:t>Δ</w:t>
      </w:r>
      <w:r>
        <w:rPr>
          <w:rFonts w:eastAsia="Times New Roman"/>
          <w:b/>
          <w:szCs w:val="24"/>
        </w:rPr>
        <w:t xml:space="preserve">ΗΜΗΤΡΙΟΣ ΚΩΝΣΤΑΝΤΟΠΟΥΛΟΣ: </w:t>
      </w:r>
      <w:r>
        <w:rPr>
          <w:rFonts w:eastAsia="Times New Roman"/>
          <w:szCs w:val="24"/>
        </w:rPr>
        <w:t>Ναι.</w:t>
      </w:r>
    </w:p>
    <w:p w14:paraId="61F3DC4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4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4D"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ΓΕΩΡΓΙΟΣ ΛΑΖΑΡΙΔΗΣ: </w:t>
      </w:r>
      <w:r>
        <w:rPr>
          <w:rFonts w:eastAsia="Times New Roman"/>
          <w:szCs w:val="24"/>
        </w:rPr>
        <w:t>Ναι.</w:t>
      </w:r>
    </w:p>
    <w:p w14:paraId="61F3DC4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4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5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14 έγινε δεκτό, όπως τροποποιήθηκε από τον κύριο Υπουργό, κατά πλειοψηφία.</w:t>
      </w:r>
    </w:p>
    <w:p w14:paraId="61F3DC51"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15 ως έχει; </w:t>
      </w:r>
    </w:p>
    <w:p w14:paraId="61F3DC5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5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C5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Παρών.</w:t>
      </w:r>
    </w:p>
    <w:p w14:paraId="61F3DC5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r>
        <w:rPr>
          <w:rFonts w:eastAsia="Times New Roman"/>
          <w:szCs w:val="24"/>
        </w:rPr>
        <w:t>.</w:t>
      </w:r>
    </w:p>
    <w:p w14:paraId="61F3DC5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5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5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5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5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15 έγινε δεκτό ως έχει κατά πλειοψηφία.</w:t>
      </w:r>
    </w:p>
    <w:p w14:paraId="61F3DC5B"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16 ως έχει; </w:t>
      </w:r>
    </w:p>
    <w:p w14:paraId="61F3DC5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5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5E"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ΔΗΜΗΤΡΙΟΣ ΚΩΝΣΤΑΝΤΟΠΟΥΛΟΣ: </w:t>
      </w:r>
      <w:r>
        <w:rPr>
          <w:rFonts w:eastAsia="Times New Roman"/>
          <w:szCs w:val="24"/>
        </w:rPr>
        <w:t>Παρών.</w:t>
      </w:r>
    </w:p>
    <w:p w14:paraId="61F3DC5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6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6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6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6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6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16 έγινε δε</w:t>
      </w:r>
      <w:r>
        <w:rPr>
          <w:rFonts w:eastAsia="Times New Roman"/>
          <w:szCs w:val="24"/>
        </w:rPr>
        <w:t>κτό ως έχει κατά πλειοψηφία.</w:t>
      </w:r>
    </w:p>
    <w:p w14:paraId="61F3DC65"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17, όπως τροποποιήθηκε από τον κύριο Υπουργό; </w:t>
      </w:r>
    </w:p>
    <w:p w14:paraId="61F3DC6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6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6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C6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6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6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6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6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6E"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cs="Times New Roman"/>
          <w:b/>
          <w:szCs w:val="24"/>
        </w:rPr>
        <w:t>:</w:t>
      </w:r>
      <w:r>
        <w:rPr>
          <w:rFonts w:eastAsia="Times New Roman"/>
          <w:szCs w:val="24"/>
        </w:rPr>
        <w:t xml:space="preserve"> Συνεπώς το άρθρο 17 έγινε δεκτό, όπως τροποποιήθηκε από τον κύριο Υπουργό, κατά πλειοψηφία.</w:t>
      </w:r>
    </w:p>
    <w:p w14:paraId="61F3DC6F"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18, όπως τροποποιήθηκε από τον κύριο Υπουργό; </w:t>
      </w:r>
    </w:p>
    <w:p w14:paraId="61F3DC7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7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7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C7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7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7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7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7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7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18 έγινε δεκτό, όπως τροποποιήθηκε από τον κύριο Υπουργό, κατά πλειοψηφία.</w:t>
      </w:r>
    </w:p>
    <w:p w14:paraId="61F3DC79"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19, όπως τροποποιήθηκε από τον κύριο Υπουργό; </w:t>
      </w:r>
    </w:p>
    <w:p w14:paraId="61F3DC7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7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C7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Ναι.</w:t>
      </w:r>
    </w:p>
    <w:p w14:paraId="61F3DC7D"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ΕΛΕΝΗ ΖΑΡΟΥΛΙΑ: </w:t>
      </w:r>
      <w:r>
        <w:rPr>
          <w:rFonts w:eastAsia="Times New Roman"/>
          <w:szCs w:val="24"/>
        </w:rPr>
        <w:t>Παρών.</w:t>
      </w:r>
    </w:p>
    <w:p w14:paraId="61F3DC7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7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8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8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82"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w:t>
      </w:r>
      <w:r>
        <w:rPr>
          <w:rFonts w:eastAsia="Times New Roman"/>
          <w:szCs w:val="24"/>
        </w:rPr>
        <w:t>ο άρθρο 19 έγινε δεκτό, όπως τροποποιήθηκε από τον κύριο Υπουργό, κατά πλειοψηφία.</w:t>
      </w:r>
    </w:p>
    <w:p w14:paraId="61F3DC83"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20, όπως τροποποιήθηκε από τον κύριο Υπουργό; </w:t>
      </w:r>
    </w:p>
    <w:p w14:paraId="61F3DC8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w:t>
      </w:r>
      <w:r>
        <w:rPr>
          <w:rFonts w:eastAsia="Times New Roman"/>
          <w:b/>
          <w:szCs w:val="24"/>
        </w:rPr>
        <w:t xml:space="preserve">(ΕΥΗ) </w:t>
      </w:r>
      <w:r>
        <w:rPr>
          <w:rFonts w:eastAsia="Times New Roman"/>
          <w:b/>
          <w:szCs w:val="24"/>
        </w:rPr>
        <w:t>ΚΑΡΑΚΩΣΤΑ:</w:t>
      </w:r>
      <w:r>
        <w:rPr>
          <w:rFonts w:eastAsia="Times New Roman"/>
          <w:szCs w:val="24"/>
        </w:rPr>
        <w:t xml:space="preserve"> Ναι.</w:t>
      </w:r>
    </w:p>
    <w:p w14:paraId="61F3DC8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C86" w14:textId="77777777" w:rsidR="00B51393" w:rsidRDefault="00BC3639">
      <w:pPr>
        <w:spacing w:line="600" w:lineRule="auto"/>
        <w:ind w:firstLine="720"/>
        <w:contextualSpacing/>
        <w:jc w:val="both"/>
        <w:rPr>
          <w:rFonts w:eastAsia="Times New Roman"/>
          <w:szCs w:val="24"/>
        </w:rPr>
      </w:pPr>
      <w:r>
        <w:rPr>
          <w:rFonts w:eastAsia="Times New Roman"/>
          <w:b/>
          <w:szCs w:val="24"/>
        </w:rPr>
        <w:t>ΔΗΜΗΤΡΙΟΣ ΚΩΝΣΤΑΝΤΟΠΟ</w:t>
      </w:r>
      <w:r>
        <w:rPr>
          <w:rFonts w:eastAsia="Times New Roman"/>
          <w:b/>
          <w:szCs w:val="24"/>
        </w:rPr>
        <w:t xml:space="preserve">ΥΛΟΣ: </w:t>
      </w:r>
      <w:r>
        <w:rPr>
          <w:rFonts w:eastAsia="Times New Roman"/>
          <w:szCs w:val="24"/>
        </w:rPr>
        <w:t>Παρών.</w:t>
      </w:r>
    </w:p>
    <w:p w14:paraId="61F3DC8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8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8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8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8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1F3DC8C"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20 έγινε δεκτό, όπως τροποποιήθηκε από τον κύριο Υπουργό, κατά πλειοψηφία.</w:t>
      </w:r>
    </w:p>
    <w:p w14:paraId="61F3DC8D"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21 ως έχει;</w:t>
      </w:r>
    </w:p>
    <w:p w14:paraId="61F3DC8E"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8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9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61F3DC9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9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9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9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9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9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21 έγινε δεκτό ως έχει κατά πλειοψηφία. </w:t>
      </w:r>
    </w:p>
    <w:p w14:paraId="61F3DC97"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22, όπως τροποποιήθηκε από τον κύριο Υπουργό;</w:t>
      </w:r>
    </w:p>
    <w:p w14:paraId="61F3DC9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9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w:t>
      </w:r>
      <w:r>
        <w:rPr>
          <w:rFonts w:eastAsia="Times New Roman"/>
          <w:szCs w:val="24"/>
        </w:rPr>
        <w:t xml:space="preserve"> Όχι.</w:t>
      </w:r>
    </w:p>
    <w:p w14:paraId="61F3DC9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Όχι.</w:t>
      </w:r>
    </w:p>
    <w:p w14:paraId="61F3DC9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C9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C9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C9E"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ΙΩΑΝΝΗΣ ΣΑΡΙΔΗΣ: </w:t>
      </w:r>
      <w:r>
        <w:rPr>
          <w:rFonts w:eastAsia="Times New Roman"/>
          <w:szCs w:val="24"/>
        </w:rPr>
        <w:t>Όχι.</w:t>
      </w:r>
    </w:p>
    <w:p w14:paraId="61F3DC9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A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22 έγινε δεκτό, όπως τροποποιήθηκε από τον κύριο Υπου</w:t>
      </w:r>
      <w:r>
        <w:rPr>
          <w:rFonts w:eastAsia="Times New Roman"/>
          <w:szCs w:val="24"/>
        </w:rPr>
        <w:t xml:space="preserve">ργό, κατά πλειοψηφία. </w:t>
      </w:r>
    </w:p>
    <w:p w14:paraId="61F3DCA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23, όπως τροποποιήθηκε από τον κύριο Υπουργό;</w:t>
      </w:r>
    </w:p>
    <w:p w14:paraId="61F3DCA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A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A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Όχι.</w:t>
      </w:r>
      <w:r>
        <w:rPr>
          <w:rFonts w:eastAsia="Times New Roman"/>
          <w:b/>
          <w:szCs w:val="24"/>
        </w:rPr>
        <w:t xml:space="preserve"> </w:t>
      </w:r>
    </w:p>
    <w:p w14:paraId="61F3DCA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A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A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A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A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A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23 έγινε δεκτό, όπως τροποποιήθηκε από τον κύριο Υπουργό, κατά πλειοψηφία. </w:t>
      </w:r>
    </w:p>
    <w:p w14:paraId="61F3DCAB"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24, όπως τροποποιήθη</w:t>
      </w:r>
      <w:r>
        <w:rPr>
          <w:rFonts w:eastAsia="Times New Roman"/>
          <w:szCs w:val="24"/>
        </w:rPr>
        <w:t>κε από τον κύριο Υπουργό;</w:t>
      </w:r>
    </w:p>
    <w:p w14:paraId="61F3DCAC"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AD"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ΚΩΝΣΤΑΝΤΙΝΟΣ ΚΑΤΣΑΦΑΔΟΣ</w:t>
      </w:r>
      <w:r>
        <w:rPr>
          <w:rFonts w:eastAsia="Times New Roman"/>
          <w:szCs w:val="24"/>
        </w:rPr>
        <w:t>: Παρών.</w:t>
      </w:r>
    </w:p>
    <w:p w14:paraId="61F3DCA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Παρών.</w:t>
      </w:r>
    </w:p>
    <w:p w14:paraId="61F3DCA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CB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CB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CB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CB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B4" w14:textId="77777777" w:rsidR="00B51393" w:rsidRDefault="00BC3639">
      <w:pPr>
        <w:spacing w:line="600" w:lineRule="auto"/>
        <w:ind w:firstLine="720"/>
        <w:contextualSpacing/>
        <w:jc w:val="both"/>
        <w:rPr>
          <w:rFonts w:eastAsia="Times New Roman"/>
          <w:szCs w:val="24"/>
        </w:rPr>
      </w:pPr>
      <w:r>
        <w:rPr>
          <w:rFonts w:eastAsia="Times New Roman"/>
          <w:b/>
          <w:bCs/>
        </w:rPr>
        <w:t xml:space="preserve">ΠΡΟΕΔΡΕΥΩΝ </w:t>
      </w:r>
      <w:r>
        <w:rPr>
          <w:rFonts w:eastAsia="Times New Roman"/>
          <w:b/>
          <w:bCs/>
        </w:rPr>
        <w:t>(Γεώργιος Βαρεμένος)</w:t>
      </w:r>
      <w:r>
        <w:rPr>
          <w:rFonts w:eastAsia="Times New Roman" w:cs="Times New Roman"/>
          <w:b/>
          <w:szCs w:val="24"/>
        </w:rPr>
        <w:t>:</w:t>
      </w:r>
      <w:r>
        <w:rPr>
          <w:rFonts w:eastAsia="Times New Roman"/>
          <w:szCs w:val="24"/>
        </w:rPr>
        <w:t xml:space="preserve"> Συνεπώς το άρθρο 24 έγινε δεκτό, όπως τροποποιήθηκε από τον κύριο Υπουργό, κατά πλειοψηφία. </w:t>
      </w:r>
    </w:p>
    <w:p w14:paraId="61F3DCB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25 ως έχει;</w:t>
      </w:r>
    </w:p>
    <w:p w14:paraId="61F3DCB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B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B8" w14:textId="77777777" w:rsidR="00B51393" w:rsidRDefault="00BC3639">
      <w:pPr>
        <w:spacing w:line="600" w:lineRule="auto"/>
        <w:ind w:firstLine="720"/>
        <w:contextualSpacing/>
        <w:jc w:val="both"/>
        <w:rPr>
          <w:rFonts w:eastAsia="Times New Roman"/>
          <w:szCs w:val="24"/>
        </w:rPr>
      </w:pPr>
      <w:r>
        <w:rPr>
          <w:rFonts w:eastAsia="Times New Roman"/>
          <w:b/>
          <w:szCs w:val="24"/>
        </w:rPr>
        <w:t>ΔΗΜΗΤΡΙΟΣ ΚΩΝΣΤΑΝΤΟΠΟΥΛΟΣ:</w:t>
      </w:r>
      <w:r>
        <w:rPr>
          <w:rFonts w:eastAsia="Times New Roman"/>
          <w:b/>
          <w:szCs w:val="24"/>
        </w:rPr>
        <w:t xml:space="preserve"> </w:t>
      </w:r>
      <w:r>
        <w:rPr>
          <w:rFonts w:eastAsia="Times New Roman"/>
          <w:szCs w:val="24"/>
        </w:rPr>
        <w:t xml:space="preserve">Παρών. </w:t>
      </w:r>
    </w:p>
    <w:p w14:paraId="61F3DCB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B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B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B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B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BE"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cs="Times New Roman"/>
          <w:b/>
          <w:szCs w:val="24"/>
        </w:rPr>
        <w:t>:</w:t>
      </w:r>
      <w:r>
        <w:rPr>
          <w:rFonts w:eastAsia="Times New Roman"/>
          <w:szCs w:val="24"/>
        </w:rPr>
        <w:t xml:space="preserve"> Συνεπώς το άρθρο 25 έγινε δεκτό ως έχει κατά πλειοψηφία. </w:t>
      </w:r>
    </w:p>
    <w:p w14:paraId="61F3DCBF"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26 ως έχει;</w:t>
      </w:r>
    </w:p>
    <w:p w14:paraId="61F3DCC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C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CC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Παρών.</w:t>
      </w:r>
    </w:p>
    <w:p w14:paraId="61F3DCC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 xml:space="preserve">Όχι. </w:t>
      </w:r>
    </w:p>
    <w:p w14:paraId="61F3DCC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CC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CC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CC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C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26 έγινε δεκτό ως έχει κατά πλειοψηφία. </w:t>
      </w:r>
    </w:p>
    <w:p w14:paraId="61F3DCC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27 ως έχει;</w:t>
      </w:r>
    </w:p>
    <w:p w14:paraId="61F3DCCA"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CB" w14:textId="77777777" w:rsidR="00B51393" w:rsidRDefault="00BC3639">
      <w:pPr>
        <w:spacing w:line="600" w:lineRule="auto"/>
        <w:ind w:firstLine="720"/>
        <w:contextualSpacing/>
        <w:jc w:val="both"/>
        <w:rPr>
          <w:rFonts w:eastAsia="Times New Roman"/>
          <w:b/>
          <w:szCs w:val="24"/>
        </w:rPr>
      </w:pPr>
      <w:r>
        <w:rPr>
          <w:rFonts w:eastAsia="Times New Roman"/>
          <w:b/>
          <w:szCs w:val="24"/>
        </w:rPr>
        <w:t>ΚΩΝΣΤΑΝΤΙΝΟΣ ΚΑΤΣΑΦΑΔΟΣ</w:t>
      </w:r>
      <w:r>
        <w:rPr>
          <w:rFonts w:eastAsia="Times New Roman"/>
          <w:szCs w:val="24"/>
        </w:rPr>
        <w:t>: Όχι.</w:t>
      </w:r>
      <w:r>
        <w:rPr>
          <w:rFonts w:eastAsia="Times New Roman"/>
          <w:b/>
          <w:szCs w:val="24"/>
        </w:rPr>
        <w:t xml:space="preserve"> </w:t>
      </w:r>
    </w:p>
    <w:p w14:paraId="61F3DCC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Παρών. </w:t>
      </w:r>
    </w:p>
    <w:p w14:paraId="61F3DCC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C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CF"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ΓΕΩΡΓΙΟΣ ΛΑΖΑΡΙΔΗΣ: </w:t>
      </w:r>
      <w:r>
        <w:rPr>
          <w:rFonts w:eastAsia="Times New Roman"/>
          <w:szCs w:val="24"/>
        </w:rPr>
        <w:t>Ναι.</w:t>
      </w:r>
    </w:p>
    <w:p w14:paraId="61F3DCD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D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D2"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27 έγινε δεκτό ως έχει κατά πλειοψηφία. </w:t>
      </w:r>
    </w:p>
    <w:p w14:paraId="61F3DCD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28, όπως τροποποιήθηκε από τον κύριο Υπουργό;</w:t>
      </w:r>
    </w:p>
    <w:p w14:paraId="61F3DCD4"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w:t>
      </w:r>
      <w:r>
        <w:rPr>
          <w:rFonts w:eastAsia="Times New Roman"/>
          <w:b/>
          <w:szCs w:val="24"/>
        </w:rPr>
        <w:t xml:space="preserve"> (ΕΥΗ) ΚΑΡΑΚΩΣΤΑ:</w:t>
      </w:r>
      <w:r>
        <w:rPr>
          <w:rFonts w:eastAsia="Times New Roman"/>
          <w:szCs w:val="24"/>
        </w:rPr>
        <w:t xml:space="preserve"> Ναι.</w:t>
      </w:r>
    </w:p>
    <w:p w14:paraId="61F3DCD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D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CD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CD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CD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CD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CD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DC"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28 έγινε δεκτό, όπως τροποποιήθηκε από τον κύριο Υπουργό, κατά πλειοψηφία. </w:t>
      </w:r>
    </w:p>
    <w:p w14:paraId="61F3DCD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29, όπως τροποποιήθηκε από τον κύριο Υπουργό;</w:t>
      </w:r>
    </w:p>
    <w:p w14:paraId="61F3DCDE"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ΕΥΑΓΓΕΛΙΑ (ΕΥΗ) ΚΑΡΑΚΩΣΤΑ:</w:t>
      </w:r>
      <w:r>
        <w:rPr>
          <w:rFonts w:eastAsia="Times New Roman"/>
          <w:szCs w:val="24"/>
        </w:rPr>
        <w:t xml:space="preserve"> Ναι.</w:t>
      </w:r>
    </w:p>
    <w:p w14:paraId="61F3DCD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E0" w14:textId="77777777" w:rsidR="00B51393" w:rsidRDefault="00BC3639">
      <w:pPr>
        <w:spacing w:line="600" w:lineRule="auto"/>
        <w:ind w:firstLine="720"/>
        <w:contextualSpacing/>
        <w:jc w:val="both"/>
        <w:rPr>
          <w:rFonts w:eastAsia="Times New Roman"/>
          <w:szCs w:val="24"/>
        </w:rPr>
      </w:pPr>
      <w:r>
        <w:rPr>
          <w:rFonts w:eastAsia="Times New Roman"/>
          <w:b/>
          <w:szCs w:val="24"/>
        </w:rPr>
        <w:t>ΔΗΜΗΤΡΙΟΣ ΚΩΝΣΤΑΝΤΟΠΟ</w:t>
      </w:r>
      <w:r>
        <w:rPr>
          <w:rFonts w:eastAsia="Times New Roman"/>
          <w:b/>
          <w:szCs w:val="24"/>
        </w:rPr>
        <w:t xml:space="preserve">ΥΛΟΣ: </w:t>
      </w:r>
      <w:r>
        <w:rPr>
          <w:rFonts w:eastAsia="Times New Roman"/>
          <w:szCs w:val="24"/>
        </w:rPr>
        <w:t xml:space="preserve">Ναι. </w:t>
      </w:r>
    </w:p>
    <w:p w14:paraId="61F3DCE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CE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E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E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1F3DCE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E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29 έγινε δεκτό, όπως τροποποιήθηκε από τον κύριο Υπουργό, κατά πλειοψηφία. </w:t>
      </w:r>
    </w:p>
    <w:p w14:paraId="61F3DCE7"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30 ως έχει;</w:t>
      </w:r>
    </w:p>
    <w:p w14:paraId="61F3DCE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E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E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CE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CE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CE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CE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CE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b/>
          <w:szCs w:val="24"/>
        </w:rPr>
        <w:t xml:space="preserve"> </w:t>
      </w:r>
      <w:r>
        <w:rPr>
          <w:rFonts w:eastAsia="Times New Roman"/>
          <w:szCs w:val="24"/>
        </w:rPr>
        <w:t>Ναι.</w:t>
      </w:r>
    </w:p>
    <w:p w14:paraId="61F3DCF0"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cs="Times New Roman"/>
          <w:b/>
          <w:szCs w:val="24"/>
        </w:rPr>
        <w:t>:</w:t>
      </w:r>
      <w:r>
        <w:rPr>
          <w:rFonts w:eastAsia="Times New Roman"/>
          <w:szCs w:val="24"/>
        </w:rPr>
        <w:t xml:space="preserve"> Συνεπώς το άρθρο 30 έγινε δεκτό ως έχει κατά πλειοψηφία. </w:t>
      </w:r>
    </w:p>
    <w:p w14:paraId="61F3DCF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31 ως έχει;</w:t>
      </w:r>
    </w:p>
    <w:p w14:paraId="61F3DCF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F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CF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Ναι. </w:t>
      </w:r>
    </w:p>
    <w:p w14:paraId="61F3DCF5" w14:textId="77777777" w:rsidR="00B51393" w:rsidRDefault="00BC3639">
      <w:pPr>
        <w:spacing w:line="600" w:lineRule="auto"/>
        <w:ind w:firstLine="720"/>
        <w:contextualSpacing/>
        <w:jc w:val="both"/>
        <w:rPr>
          <w:rFonts w:eastAsia="Times New Roman"/>
          <w:szCs w:val="24"/>
        </w:rPr>
      </w:pPr>
      <w:r>
        <w:rPr>
          <w:rFonts w:eastAsia="Times New Roman"/>
          <w:b/>
          <w:szCs w:val="24"/>
        </w:rPr>
        <w:t>ΕΛΕΝΗ ΖΑΡ</w:t>
      </w:r>
      <w:r>
        <w:rPr>
          <w:rFonts w:eastAsia="Times New Roman"/>
          <w:b/>
          <w:szCs w:val="24"/>
        </w:rPr>
        <w:t xml:space="preserve">ΟΥΛΙΑ: </w:t>
      </w:r>
      <w:r>
        <w:rPr>
          <w:rFonts w:eastAsia="Times New Roman"/>
          <w:szCs w:val="24"/>
        </w:rPr>
        <w:t>Παρών.</w:t>
      </w:r>
    </w:p>
    <w:p w14:paraId="61F3DCF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CF7"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CF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1F3DCF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CF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31 έγινε δεκτό ως έχει κατά πλειοψηφία. </w:t>
      </w:r>
    </w:p>
    <w:p w14:paraId="61F3DCFB"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32, όπως </w:t>
      </w:r>
      <w:r>
        <w:rPr>
          <w:rFonts w:eastAsia="Times New Roman"/>
          <w:szCs w:val="24"/>
        </w:rPr>
        <w:t>τροποποιήθηκε από τον κύριο Υπουργό;</w:t>
      </w:r>
    </w:p>
    <w:p w14:paraId="61F3DCFC"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CF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CF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CF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00"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ΔΙΑΜΑΝΤΩ ΜΑΝΩΛΑΚΟΥ: </w:t>
      </w:r>
      <w:r>
        <w:rPr>
          <w:rFonts w:eastAsia="Times New Roman"/>
          <w:szCs w:val="24"/>
        </w:rPr>
        <w:t>Όχι.</w:t>
      </w:r>
    </w:p>
    <w:p w14:paraId="61F3DD0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D0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D0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0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32 έγινε δεκτό, όπως τροποποιήθηκε από τον κύριο Υπουργό, κατά πλειοψηφία. </w:t>
      </w:r>
    </w:p>
    <w:p w14:paraId="61F3DD0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33 ως έχει;</w:t>
      </w:r>
    </w:p>
    <w:p w14:paraId="61F3DD0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0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08" w14:textId="77777777" w:rsidR="00B51393" w:rsidRDefault="00BC3639">
      <w:pPr>
        <w:spacing w:line="600" w:lineRule="auto"/>
        <w:ind w:firstLine="720"/>
        <w:contextualSpacing/>
        <w:jc w:val="both"/>
        <w:rPr>
          <w:rFonts w:eastAsia="Times New Roman"/>
          <w:szCs w:val="24"/>
        </w:rPr>
      </w:pPr>
      <w:r>
        <w:rPr>
          <w:rFonts w:eastAsia="Times New Roman"/>
          <w:b/>
          <w:szCs w:val="24"/>
        </w:rPr>
        <w:t>ΔΗΜΗΤΡΙΟΣ ΚΩΝΣΤ</w:t>
      </w:r>
      <w:r>
        <w:rPr>
          <w:rFonts w:eastAsia="Times New Roman"/>
          <w:b/>
          <w:szCs w:val="24"/>
        </w:rPr>
        <w:t xml:space="preserve">ΑΝΤΟΠΟΥΛΟΣ: </w:t>
      </w:r>
      <w:r>
        <w:rPr>
          <w:rFonts w:eastAsia="Times New Roman"/>
          <w:szCs w:val="24"/>
        </w:rPr>
        <w:t xml:space="preserve">Ναι. </w:t>
      </w:r>
    </w:p>
    <w:p w14:paraId="61F3DD09"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Παρών.</w:t>
      </w:r>
    </w:p>
    <w:p w14:paraId="61F3DD0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D0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D0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1F3DD0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0E"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33 έγινε δεκτό ως έχει κατά πλειοψηφία. </w:t>
      </w:r>
    </w:p>
    <w:p w14:paraId="61F3DD0F"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w:t>
      </w:r>
      <w:r>
        <w:rPr>
          <w:rFonts w:eastAsia="Times New Roman"/>
          <w:szCs w:val="24"/>
        </w:rPr>
        <w:t>εκτό το άρθρο 34 ως έχει;</w:t>
      </w:r>
    </w:p>
    <w:p w14:paraId="61F3DD1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11"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ΚΩΝΣΤΑΝΤΙΝΟΣ ΚΑΤΣΑΦΑΔΟΣ</w:t>
      </w:r>
      <w:r>
        <w:rPr>
          <w:rFonts w:eastAsia="Times New Roman"/>
          <w:szCs w:val="24"/>
        </w:rPr>
        <w:t>: Ναι.</w:t>
      </w:r>
    </w:p>
    <w:p w14:paraId="61F3DD1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D1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 xml:space="preserve">Παρών. </w:t>
      </w:r>
    </w:p>
    <w:p w14:paraId="61F3DD1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1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D1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 xml:space="preserve">Παρών. </w:t>
      </w:r>
    </w:p>
    <w:p w14:paraId="61F3DD1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18" w14:textId="77777777" w:rsidR="00B51393" w:rsidRDefault="00BC3639">
      <w:pPr>
        <w:spacing w:line="600" w:lineRule="auto"/>
        <w:ind w:firstLine="720"/>
        <w:contextualSpacing/>
        <w:jc w:val="both"/>
        <w:rPr>
          <w:rFonts w:eastAsia="Times New Roman"/>
          <w:szCs w:val="24"/>
        </w:rPr>
      </w:pPr>
      <w:r>
        <w:rPr>
          <w:rFonts w:eastAsia="Times New Roman"/>
          <w:b/>
          <w:bCs/>
        </w:rPr>
        <w:t xml:space="preserve">ΠΡΟΕΔΡΕΥΩΝ </w:t>
      </w:r>
      <w:r>
        <w:rPr>
          <w:rFonts w:eastAsia="Times New Roman"/>
          <w:b/>
          <w:bCs/>
        </w:rPr>
        <w:t>(Γεώργιος Βαρεμένος)</w:t>
      </w:r>
      <w:r>
        <w:rPr>
          <w:rFonts w:eastAsia="Times New Roman" w:cs="Times New Roman"/>
          <w:b/>
          <w:szCs w:val="24"/>
        </w:rPr>
        <w:t>:</w:t>
      </w:r>
      <w:r>
        <w:rPr>
          <w:rFonts w:eastAsia="Times New Roman"/>
          <w:szCs w:val="24"/>
        </w:rPr>
        <w:t xml:space="preserve"> Συνεπώς το άρθρο 34 έγινε δεκτό ως έχει κατά πλειοψηφία. </w:t>
      </w:r>
    </w:p>
    <w:p w14:paraId="61F3DD1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35 ως έχει;</w:t>
      </w:r>
    </w:p>
    <w:p w14:paraId="61F3DD1A"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1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1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Ναι. </w:t>
      </w:r>
    </w:p>
    <w:p w14:paraId="61F3DD1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D1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D1F"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D2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1F3DD2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22"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cs="Times New Roman"/>
          <w:b/>
          <w:szCs w:val="24"/>
        </w:rPr>
        <w:t>:</w:t>
      </w:r>
      <w:r>
        <w:rPr>
          <w:rFonts w:eastAsia="Times New Roman"/>
          <w:szCs w:val="24"/>
        </w:rPr>
        <w:t xml:space="preserve"> Συνεπώς το άρθρο 35 έγινε δεκτό ως έχει κατά πλειοψηφία. </w:t>
      </w:r>
    </w:p>
    <w:p w14:paraId="61F3DD23"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36, όπως τροποποιήθηκε από </w:t>
      </w:r>
      <w:r>
        <w:rPr>
          <w:rFonts w:eastAsia="Times New Roman"/>
          <w:szCs w:val="24"/>
        </w:rPr>
        <w:t>τον κύριο Υπουργό;</w:t>
      </w:r>
    </w:p>
    <w:p w14:paraId="61F3DD24"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2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D2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Παρών.</w:t>
      </w:r>
    </w:p>
    <w:p w14:paraId="61F3DD2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D2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2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D2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D2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2C"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w:t>
      </w:r>
      <w:r>
        <w:rPr>
          <w:rFonts w:eastAsia="Times New Roman"/>
          <w:b/>
          <w:bCs/>
        </w:rPr>
        <w:t>εμένος)</w:t>
      </w:r>
      <w:r>
        <w:rPr>
          <w:rFonts w:eastAsia="Times New Roman" w:cs="Times New Roman"/>
          <w:b/>
          <w:szCs w:val="24"/>
        </w:rPr>
        <w:t>:</w:t>
      </w:r>
      <w:r>
        <w:rPr>
          <w:rFonts w:eastAsia="Times New Roman"/>
          <w:szCs w:val="24"/>
        </w:rPr>
        <w:t xml:space="preserve"> Συνεπώς το άρθρο 36 έγινε δεκτό, όπως τροποποιήθηκε από τον κύριο Υπουργό, κατά πλειοψηφία. </w:t>
      </w:r>
    </w:p>
    <w:p w14:paraId="61F3DD2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37 ως έχει;</w:t>
      </w:r>
    </w:p>
    <w:p w14:paraId="61F3DD2E"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2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3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r>
        <w:rPr>
          <w:rFonts w:eastAsia="Times New Roman"/>
          <w:b/>
          <w:szCs w:val="24"/>
        </w:rPr>
        <w:t xml:space="preserve"> </w:t>
      </w:r>
    </w:p>
    <w:p w14:paraId="61F3DD31"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Παρών.</w:t>
      </w:r>
    </w:p>
    <w:p w14:paraId="61F3DD32"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Όχι.</w:t>
      </w:r>
    </w:p>
    <w:p w14:paraId="61F3DD3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D3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1F3DD3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3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37 έγινε δεκτό ως έχει κατά πλειοψηφία. </w:t>
      </w:r>
    </w:p>
    <w:p w14:paraId="61F3DD37"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38 ως </w:t>
      </w:r>
      <w:r>
        <w:rPr>
          <w:rFonts w:eastAsia="Times New Roman"/>
          <w:szCs w:val="24"/>
        </w:rPr>
        <w:t>έχει;</w:t>
      </w:r>
    </w:p>
    <w:p w14:paraId="61F3DD3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3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D3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Παρών.</w:t>
      </w:r>
    </w:p>
    <w:p w14:paraId="61F3DD3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D3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3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D3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D3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4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w:t>
      </w:r>
      <w:r>
        <w:rPr>
          <w:rFonts w:eastAsia="Times New Roman"/>
          <w:szCs w:val="24"/>
        </w:rPr>
        <w:t xml:space="preserve">πώς το άρθρο 38 έγινε δεκτό ως έχει κατά πλειοψηφία. </w:t>
      </w:r>
    </w:p>
    <w:p w14:paraId="61F3DD4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39 ως έχει;</w:t>
      </w:r>
    </w:p>
    <w:p w14:paraId="61F3DD4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43"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ΚΩΝΣΤΑΝΤΙΝΟΣ ΚΑΤΣΑΦΑΔΟΣ</w:t>
      </w:r>
      <w:r>
        <w:rPr>
          <w:rFonts w:eastAsia="Times New Roman"/>
          <w:szCs w:val="24"/>
        </w:rPr>
        <w:t>: Όχι.</w:t>
      </w:r>
      <w:r>
        <w:rPr>
          <w:rFonts w:eastAsia="Times New Roman"/>
          <w:b/>
          <w:szCs w:val="24"/>
        </w:rPr>
        <w:t xml:space="preserve"> </w:t>
      </w:r>
    </w:p>
    <w:p w14:paraId="61F3DD4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ΔΗΜΗΤΡΙΟΣ ΚΩΝΣΤΑΝΤΟΠΟΥΛΟΣ: </w:t>
      </w:r>
      <w:r>
        <w:rPr>
          <w:rFonts w:eastAsia="Times New Roman"/>
          <w:szCs w:val="24"/>
        </w:rPr>
        <w:t xml:space="preserve">Όχι. </w:t>
      </w:r>
    </w:p>
    <w:p w14:paraId="61F3DD45"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ΕΛΕΝΗ ΖΑΡΟΥΛΙΑ: </w:t>
      </w:r>
      <w:r>
        <w:rPr>
          <w:rFonts w:eastAsia="Times New Roman"/>
          <w:szCs w:val="24"/>
        </w:rPr>
        <w:t>Όχι.</w:t>
      </w:r>
    </w:p>
    <w:p w14:paraId="61F3DD4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ΔΙΑΜΑΝΤΩ ΜΑΝΩΛΑΚΟΥ: </w:t>
      </w:r>
      <w:r>
        <w:rPr>
          <w:rFonts w:eastAsia="Times New Roman"/>
          <w:szCs w:val="24"/>
        </w:rPr>
        <w:t>Όχι.</w:t>
      </w:r>
    </w:p>
    <w:p w14:paraId="61F3DD47" w14:textId="77777777" w:rsidR="00B51393" w:rsidRDefault="00BC3639">
      <w:pPr>
        <w:spacing w:line="600" w:lineRule="auto"/>
        <w:ind w:firstLine="720"/>
        <w:contextualSpacing/>
        <w:jc w:val="both"/>
        <w:rPr>
          <w:rFonts w:eastAsia="Times New Roman"/>
          <w:szCs w:val="24"/>
        </w:rPr>
      </w:pPr>
      <w:r>
        <w:rPr>
          <w:rFonts w:eastAsia="Times New Roman"/>
          <w:b/>
          <w:szCs w:val="24"/>
        </w:rPr>
        <w:t>ΓΕΩΡΓΙΟ</w:t>
      </w:r>
      <w:r>
        <w:rPr>
          <w:rFonts w:eastAsia="Times New Roman"/>
          <w:b/>
          <w:szCs w:val="24"/>
        </w:rPr>
        <w:t xml:space="preserve">Σ ΛΑΖΑΡΙΔΗΣ: </w:t>
      </w:r>
      <w:r>
        <w:rPr>
          <w:rFonts w:eastAsia="Times New Roman"/>
          <w:szCs w:val="24"/>
        </w:rPr>
        <w:t>Ναι.</w:t>
      </w:r>
    </w:p>
    <w:p w14:paraId="61F3DD4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61F3DD4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4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39 έγινε δεκτό ως έχει κατά πλειοψηφία. </w:t>
      </w:r>
    </w:p>
    <w:p w14:paraId="61F3DD4B"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40 ως έχει;</w:t>
      </w:r>
    </w:p>
    <w:p w14:paraId="61F3DD4C"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4D"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ΚΑΤΣΑΦΑΔΟΣ</w:t>
      </w:r>
      <w:r>
        <w:rPr>
          <w:rFonts w:eastAsia="Times New Roman"/>
          <w:szCs w:val="24"/>
        </w:rPr>
        <w:t>: Ναι.</w:t>
      </w:r>
    </w:p>
    <w:p w14:paraId="61F3DD4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D4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5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5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D5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D5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D54"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cs="Times New Roman"/>
          <w:b/>
          <w:szCs w:val="24"/>
        </w:rPr>
        <w:t>:</w:t>
      </w:r>
      <w:r>
        <w:rPr>
          <w:rFonts w:eastAsia="Times New Roman"/>
          <w:szCs w:val="24"/>
        </w:rPr>
        <w:t xml:space="preserve"> Συνεπώς το άρθρο 40 έγινε δεκτό ως έχει κατά πλειοψηφία. </w:t>
      </w:r>
    </w:p>
    <w:p w14:paraId="61F3DD5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41 ως έχει;</w:t>
      </w:r>
    </w:p>
    <w:p w14:paraId="61F3DD5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 </w:t>
      </w:r>
    </w:p>
    <w:p w14:paraId="61F3DD5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58"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5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5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5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5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D5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w:t>
      </w:r>
      <w:r>
        <w:rPr>
          <w:rFonts w:eastAsia="Times New Roman"/>
          <w:b/>
          <w:szCs w:val="24"/>
        </w:rPr>
        <w:t>ΜΥΡΑΣ:</w:t>
      </w:r>
      <w:r>
        <w:rPr>
          <w:rFonts w:eastAsia="Times New Roman"/>
          <w:szCs w:val="24"/>
        </w:rPr>
        <w:t xml:space="preserve"> Ναι.</w:t>
      </w:r>
    </w:p>
    <w:p w14:paraId="61F3DD5E"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41 έγινε δεκτό ως έχει κατά πλειοψηφία. </w:t>
      </w:r>
    </w:p>
    <w:p w14:paraId="61F3DD5F"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42, όπως τροποποιήθηκε από τον κύριο Υπουργό;</w:t>
      </w:r>
    </w:p>
    <w:p w14:paraId="61F3DD6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 </w:t>
      </w:r>
    </w:p>
    <w:p w14:paraId="61F3DD6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62" w14:textId="77777777" w:rsidR="00B51393" w:rsidRDefault="00BC3639">
      <w:pPr>
        <w:spacing w:line="600" w:lineRule="auto"/>
        <w:ind w:firstLine="720"/>
        <w:contextualSpacing/>
        <w:jc w:val="both"/>
        <w:rPr>
          <w:rFonts w:eastAsia="Times New Roman"/>
          <w:b/>
          <w:szCs w:val="24"/>
        </w:rPr>
      </w:pPr>
      <w:r>
        <w:rPr>
          <w:rFonts w:eastAsia="Times New Roman"/>
          <w:b/>
          <w:szCs w:val="24"/>
        </w:rPr>
        <w:t>ΔΗΜ</w:t>
      </w:r>
      <w:r>
        <w:rPr>
          <w:rFonts w:eastAsia="Times New Roman"/>
          <w:b/>
          <w:szCs w:val="24"/>
        </w:rPr>
        <w:t>ΗΤΡΙΟΣ ΚΩΝΣΤΑΝΤΟΠΟΥΛΟΣ:</w:t>
      </w:r>
      <w:r>
        <w:rPr>
          <w:rFonts w:eastAsia="Times New Roman"/>
          <w:szCs w:val="24"/>
        </w:rPr>
        <w:t xml:space="preserve"> Ναι.</w:t>
      </w:r>
    </w:p>
    <w:p w14:paraId="61F3DD6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64"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ΔΙΑΜΑΝΤΩ ΜΑΝΩΛΑΚΟΥ: </w:t>
      </w:r>
      <w:r>
        <w:rPr>
          <w:rFonts w:eastAsia="Times New Roman"/>
          <w:szCs w:val="24"/>
        </w:rPr>
        <w:t>Όχι.</w:t>
      </w:r>
    </w:p>
    <w:p w14:paraId="61F3DD6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6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D6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6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42 έγινε δεκτό, όπως τροποποιήθηκε από τον κύριο Υπουργό, κατά πλειοψηφία. </w:t>
      </w:r>
    </w:p>
    <w:p w14:paraId="61F3DD6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43, όπως τροποποιήθηκε από τον κύριο Υπουργό;</w:t>
      </w:r>
    </w:p>
    <w:p w14:paraId="61F3DD6A"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 </w:t>
      </w:r>
    </w:p>
    <w:p w14:paraId="61F3DD6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6C"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w:t>
      </w:r>
      <w:r>
        <w:rPr>
          <w:rFonts w:eastAsia="Times New Roman"/>
          <w:b/>
          <w:szCs w:val="24"/>
        </w:rPr>
        <w:t>ΟΥΛΟΣ:</w:t>
      </w:r>
      <w:r>
        <w:rPr>
          <w:rFonts w:eastAsia="Times New Roman"/>
          <w:szCs w:val="24"/>
        </w:rPr>
        <w:t xml:space="preserve"> Ναι.</w:t>
      </w:r>
    </w:p>
    <w:p w14:paraId="61F3DD6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6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6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7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D7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72"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43 έγινε δεκτό, όπως τροποποιήθηκε από τον κύριο Υπουργό, κατά πλειοψηφία. </w:t>
      </w:r>
    </w:p>
    <w:p w14:paraId="61F3DD7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44 ως έχει;</w:t>
      </w:r>
    </w:p>
    <w:p w14:paraId="61F3DD74"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ΕΥΑΓΓΕΛΙΑ (ΕΥΗ) ΚΑΡΑΚΩΣΤΑ:</w:t>
      </w:r>
      <w:r>
        <w:rPr>
          <w:rFonts w:eastAsia="Times New Roman"/>
          <w:szCs w:val="24"/>
        </w:rPr>
        <w:t xml:space="preserve"> Ναι. </w:t>
      </w:r>
    </w:p>
    <w:p w14:paraId="61F3DD7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76"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7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7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7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7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D7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w:t>
      </w:r>
      <w:r>
        <w:rPr>
          <w:rFonts w:eastAsia="Times New Roman"/>
          <w:b/>
          <w:szCs w:val="24"/>
        </w:rPr>
        <w:t>ΥΡΑΣ:</w:t>
      </w:r>
      <w:r>
        <w:rPr>
          <w:rFonts w:eastAsia="Times New Roman"/>
          <w:szCs w:val="24"/>
        </w:rPr>
        <w:t xml:space="preserve"> Ναι.</w:t>
      </w:r>
    </w:p>
    <w:p w14:paraId="61F3DD7C"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44 έγινε δεκτό ως έχει κατά πλειοψηφία. </w:t>
      </w:r>
    </w:p>
    <w:p w14:paraId="61F3DD7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45 ως έχει;</w:t>
      </w:r>
    </w:p>
    <w:p w14:paraId="61F3DD7E"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 </w:t>
      </w:r>
    </w:p>
    <w:p w14:paraId="61F3DD7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80"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8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w:t>
      </w:r>
      <w:r>
        <w:rPr>
          <w:rFonts w:eastAsia="Times New Roman"/>
          <w:b/>
          <w:szCs w:val="24"/>
        </w:rPr>
        <w:t xml:space="preserve">ΖΑΡΟΥΛΙΑ: </w:t>
      </w:r>
      <w:r>
        <w:rPr>
          <w:rFonts w:eastAsia="Times New Roman"/>
          <w:szCs w:val="24"/>
        </w:rPr>
        <w:t>Παρών.</w:t>
      </w:r>
    </w:p>
    <w:p w14:paraId="61F3DD8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83"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8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D8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86"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cs="Times New Roman"/>
          <w:b/>
          <w:szCs w:val="24"/>
        </w:rPr>
        <w:t>:</w:t>
      </w:r>
      <w:r>
        <w:rPr>
          <w:rFonts w:eastAsia="Times New Roman"/>
          <w:szCs w:val="24"/>
        </w:rPr>
        <w:t xml:space="preserve"> Συνεπώς το άρθρο 45 έγινε δεκτό ως έχει κατά πλειοψηφία. </w:t>
      </w:r>
    </w:p>
    <w:p w14:paraId="61F3DD87"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46, όπως </w:t>
      </w:r>
      <w:r>
        <w:rPr>
          <w:rFonts w:eastAsia="Times New Roman"/>
          <w:szCs w:val="24"/>
        </w:rPr>
        <w:t>τροποποιήθηκε από τον κύριο Υπουργό;</w:t>
      </w:r>
    </w:p>
    <w:p w14:paraId="61F3DD8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 </w:t>
      </w:r>
    </w:p>
    <w:p w14:paraId="61F3DD8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8A"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8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8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8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8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D8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9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46 έγινε δεκτό, όπως τροποποιήθηκε από τον κύριο Υπουργό, κατά πλειοψηφία. </w:t>
      </w:r>
    </w:p>
    <w:p w14:paraId="61F3DD9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47 ως έχει;</w:t>
      </w:r>
    </w:p>
    <w:p w14:paraId="61F3DD9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 </w:t>
      </w:r>
    </w:p>
    <w:p w14:paraId="61F3DD9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94"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ΚΩΝΣ</w:t>
      </w:r>
      <w:r>
        <w:rPr>
          <w:rFonts w:eastAsia="Times New Roman"/>
          <w:b/>
          <w:szCs w:val="24"/>
        </w:rPr>
        <w:t>ΤΑΝΤΟΠΟΥΛΟΣ:</w:t>
      </w:r>
      <w:r>
        <w:rPr>
          <w:rFonts w:eastAsia="Times New Roman"/>
          <w:szCs w:val="24"/>
        </w:rPr>
        <w:t xml:space="preserve"> Ναι.</w:t>
      </w:r>
    </w:p>
    <w:p w14:paraId="61F3DD9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96"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ΔΙΑΜΑΝΤΩ ΜΑΝΩΛΑΚΟΥ: </w:t>
      </w:r>
      <w:r>
        <w:rPr>
          <w:rFonts w:eastAsia="Times New Roman"/>
          <w:szCs w:val="24"/>
        </w:rPr>
        <w:t>Όχι.</w:t>
      </w:r>
    </w:p>
    <w:p w14:paraId="61F3DD9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9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D9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9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47 έγινε δεκτό ως έχει κατά πλειοψηφία. </w:t>
      </w:r>
    </w:p>
    <w:p w14:paraId="61F3DD9B"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w:t>
      </w:r>
      <w:r>
        <w:rPr>
          <w:rFonts w:eastAsia="Times New Roman"/>
          <w:szCs w:val="24"/>
        </w:rPr>
        <w:t>ό το άρθρο 48, όπως τροποποιήθηκε από τον κύριο Υπουργό;</w:t>
      </w:r>
    </w:p>
    <w:p w14:paraId="61F3DD9C"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 </w:t>
      </w:r>
    </w:p>
    <w:p w14:paraId="61F3DD9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9E"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9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A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A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A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DA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Ναι.</w:t>
      </w:r>
    </w:p>
    <w:p w14:paraId="61F3DDA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48 έγινε δεκτό, όπως τροποποιήθηκε από τον κύριο Υπουργό, κατά πλειοψηφία. </w:t>
      </w:r>
    </w:p>
    <w:p w14:paraId="61F3DDA5"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49, όπως τροποποιήθηκε από τον κύριο Υπουργό;</w:t>
      </w:r>
    </w:p>
    <w:p w14:paraId="61F3DDA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r>
        <w:rPr>
          <w:rFonts w:eastAsia="Times New Roman"/>
          <w:szCs w:val="24"/>
        </w:rPr>
        <w:t xml:space="preserve">. </w:t>
      </w:r>
    </w:p>
    <w:p w14:paraId="61F3DDA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A8"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Όχι. </w:t>
      </w:r>
    </w:p>
    <w:p w14:paraId="61F3DDA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Παρών.</w:t>
      </w:r>
    </w:p>
    <w:p w14:paraId="61F3DDA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A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A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DA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AE"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49 έγινε δεκτό, όπως τροποποιήθηκε από τον κύριο Υπουργό, κατά πλειοψηφία. </w:t>
      </w:r>
    </w:p>
    <w:p w14:paraId="61F3DDAF"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50 ως έχει;</w:t>
      </w:r>
    </w:p>
    <w:p w14:paraId="61F3DDB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B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DB2"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Παρών.</w:t>
      </w:r>
    </w:p>
    <w:p w14:paraId="61F3DDB3"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Παρ</w:t>
      </w:r>
      <w:r>
        <w:rPr>
          <w:rFonts w:eastAsia="Times New Roman"/>
          <w:szCs w:val="24"/>
        </w:rPr>
        <w:t>ών.</w:t>
      </w:r>
    </w:p>
    <w:p w14:paraId="61F3DDB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B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DB6"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ΙΩΑΝΝΗΣ ΣΑΡΙΔΗΣ:</w:t>
      </w:r>
      <w:r>
        <w:rPr>
          <w:rFonts w:eastAsia="Times New Roman"/>
          <w:szCs w:val="24"/>
        </w:rPr>
        <w:t xml:space="preserve"> Ναι.</w:t>
      </w:r>
    </w:p>
    <w:p w14:paraId="61F3DDB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B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50 έγινε δεκτό ως έχει κατά πλειοψηφία. </w:t>
      </w:r>
    </w:p>
    <w:p w14:paraId="61F3DDB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51, όπως τροποποιήθηκε από</w:t>
      </w:r>
      <w:r>
        <w:rPr>
          <w:rFonts w:eastAsia="Times New Roman"/>
          <w:szCs w:val="24"/>
        </w:rPr>
        <w:t xml:space="preserve"> τον κύριο Υπουργό;</w:t>
      </w:r>
    </w:p>
    <w:p w14:paraId="61F3DDBA"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B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DBC"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Παρών.</w:t>
      </w:r>
    </w:p>
    <w:p w14:paraId="61F3DDBD"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Παρών.</w:t>
      </w:r>
    </w:p>
    <w:p w14:paraId="61F3DDB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B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C0"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61F3DDC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C2" w14:textId="77777777" w:rsidR="00B51393" w:rsidRDefault="00BC3639">
      <w:pPr>
        <w:spacing w:line="600" w:lineRule="auto"/>
        <w:ind w:firstLine="720"/>
        <w:contextualSpacing/>
        <w:jc w:val="both"/>
        <w:rPr>
          <w:rFonts w:eastAsia="Times New Roman"/>
          <w:szCs w:val="24"/>
        </w:rPr>
      </w:pPr>
      <w:r>
        <w:rPr>
          <w:rFonts w:eastAsia="Times New Roman"/>
          <w:b/>
          <w:bCs/>
        </w:rPr>
        <w:t xml:space="preserve">ΠΡΟΕΔΡΕΥΩΝ (Γεώργιος </w:t>
      </w:r>
      <w:r>
        <w:rPr>
          <w:rFonts w:eastAsia="Times New Roman"/>
          <w:b/>
          <w:bCs/>
        </w:rPr>
        <w:t>Βαρεμένος)</w:t>
      </w:r>
      <w:r>
        <w:rPr>
          <w:rFonts w:eastAsia="Times New Roman" w:cs="Times New Roman"/>
          <w:b/>
          <w:szCs w:val="24"/>
        </w:rPr>
        <w:t>:</w:t>
      </w:r>
      <w:r>
        <w:rPr>
          <w:rFonts w:eastAsia="Times New Roman"/>
          <w:szCs w:val="24"/>
        </w:rPr>
        <w:t xml:space="preserve"> Συνεπώς το άρθρο 51 έγινε δεκτό, όπως τροποποιήθηκε από τον κύριο Υπουργό, κατά πλειοψηφία. </w:t>
      </w:r>
    </w:p>
    <w:p w14:paraId="61F3DDC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52 ως έχει;</w:t>
      </w:r>
    </w:p>
    <w:p w14:paraId="61F3DDC4"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C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C6"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ΔΗΜΗΤΡΙΟΣ ΚΩΝΣΤΑΝΤΟΠΟΥΛΟΣ:</w:t>
      </w:r>
      <w:r>
        <w:rPr>
          <w:rFonts w:eastAsia="Times New Roman"/>
          <w:szCs w:val="24"/>
        </w:rPr>
        <w:t xml:space="preserve"> Ναι.</w:t>
      </w:r>
    </w:p>
    <w:p w14:paraId="61F3DDC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DC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C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CA"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DC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CC"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52 έγινε δεκτό ως έχει κατά πλειοψηφία. </w:t>
      </w:r>
    </w:p>
    <w:p w14:paraId="61F3DDC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53 ως έ</w:t>
      </w:r>
      <w:r>
        <w:rPr>
          <w:rFonts w:eastAsia="Times New Roman"/>
          <w:szCs w:val="24"/>
        </w:rPr>
        <w:t>χει;</w:t>
      </w:r>
    </w:p>
    <w:p w14:paraId="61F3DDCE"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C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D0"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D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DD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D3"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D4"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DD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D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53 έγινε δεκτό ως έχει κατά πλειοψηφία. </w:t>
      </w:r>
    </w:p>
    <w:p w14:paraId="61F3DDD7"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54 ως έχει;</w:t>
      </w:r>
    </w:p>
    <w:p w14:paraId="61F3DDD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D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DA"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D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DD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D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w:t>
      </w:r>
      <w:r>
        <w:rPr>
          <w:rFonts w:eastAsia="Times New Roman"/>
          <w:b/>
          <w:szCs w:val="24"/>
        </w:rPr>
        <w:t>ΛΑΖΑΡΙΔΗΣ:</w:t>
      </w:r>
      <w:r>
        <w:rPr>
          <w:rFonts w:eastAsia="Times New Roman"/>
          <w:szCs w:val="24"/>
        </w:rPr>
        <w:t xml:space="preserve"> Ναι.</w:t>
      </w:r>
    </w:p>
    <w:p w14:paraId="61F3DDDE"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DD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E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54 έγινε δεκτό ως έχει κατά πλειοψηφία. </w:t>
      </w:r>
    </w:p>
    <w:p w14:paraId="61F3DDE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55 ως έχει;</w:t>
      </w:r>
    </w:p>
    <w:p w14:paraId="61F3DDE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E3"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ΚΑΤΣΑΦΑΔΟΣ</w:t>
      </w:r>
      <w:r>
        <w:rPr>
          <w:rFonts w:eastAsia="Times New Roman"/>
          <w:szCs w:val="24"/>
        </w:rPr>
        <w:t>: Ναι.</w:t>
      </w:r>
    </w:p>
    <w:p w14:paraId="61F3DDE4"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E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DE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E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E8"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DE9"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ΓΕΩΡΓΙΟΣ ΑΜΥΡΑΣ:</w:t>
      </w:r>
      <w:r>
        <w:rPr>
          <w:rFonts w:eastAsia="Times New Roman"/>
          <w:szCs w:val="24"/>
        </w:rPr>
        <w:t xml:space="preserve"> Ναι.</w:t>
      </w:r>
    </w:p>
    <w:p w14:paraId="61F3DDE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55 έγινε δεκτό ως έχει κατά πλειοψηφία. </w:t>
      </w:r>
    </w:p>
    <w:p w14:paraId="61F3DDEB"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56 ως έχει;</w:t>
      </w:r>
    </w:p>
    <w:p w14:paraId="61F3DDEC"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E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EE"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E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DF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DF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F2"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DF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Ναι.</w:t>
      </w:r>
    </w:p>
    <w:p w14:paraId="61F3DDF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56 έγινε δεκτό ως έχει κατά πλειοψηφία. </w:t>
      </w:r>
    </w:p>
    <w:p w14:paraId="61F3DDF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57 ως έχει;</w:t>
      </w:r>
    </w:p>
    <w:p w14:paraId="61F3DDF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DF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DF8"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DF9"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w:t>
      </w:r>
      <w:r>
        <w:rPr>
          <w:rFonts w:eastAsia="Times New Roman"/>
          <w:b/>
          <w:szCs w:val="24"/>
        </w:rPr>
        <w:t xml:space="preserve"> ΖΑΡΟΥΛΙΑ: </w:t>
      </w:r>
      <w:r>
        <w:rPr>
          <w:rFonts w:eastAsia="Times New Roman"/>
          <w:szCs w:val="24"/>
        </w:rPr>
        <w:t>Όχι.</w:t>
      </w:r>
    </w:p>
    <w:p w14:paraId="61F3DDFA"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ΔΙΑΜΑΝΤΩ ΜΑΝΩΛΑΚΟΥ: </w:t>
      </w:r>
      <w:r>
        <w:rPr>
          <w:rFonts w:eastAsia="Times New Roman"/>
          <w:szCs w:val="24"/>
        </w:rPr>
        <w:t>Όχι.</w:t>
      </w:r>
    </w:p>
    <w:p w14:paraId="61F3DDF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DFC"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DF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DFE"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57 έγινε δεκτό ως έχει κατά πλειοψηφία. </w:t>
      </w:r>
    </w:p>
    <w:p w14:paraId="61F3DDFF"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58, όπως </w:t>
      </w:r>
      <w:r>
        <w:rPr>
          <w:rFonts w:eastAsia="Times New Roman"/>
          <w:szCs w:val="24"/>
        </w:rPr>
        <w:t>τροποποιήθηκε από τον κύριο Υπουργό;</w:t>
      </w:r>
    </w:p>
    <w:p w14:paraId="61F3DE0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0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02"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E0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0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0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E06"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E0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E08" w14:textId="77777777" w:rsidR="00B51393" w:rsidRDefault="00BC3639">
      <w:pPr>
        <w:spacing w:line="600" w:lineRule="auto"/>
        <w:ind w:firstLine="720"/>
        <w:contextualSpacing/>
        <w:jc w:val="both"/>
        <w:rPr>
          <w:rFonts w:eastAsia="Times New Roman"/>
          <w:szCs w:val="24"/>
        </w:rPr>
      </w:pPr>
      <w:r>
        <w:rPr>
          <w:rFonts w:eastAsia="Times New Roman"/>
          <w:b/>
          <w:bCs/>
        </w:rPr>
        <w:t>ΠΡΟΕΔΡΕΥ</w:t>
      </w:r>
      <w:r>
        <w:rPr>
          <w:rFonts w:eastAsia="Times New Roman"/>
          <w:b/>
          <w:bCs/>
        </w:rPr>
        <w:t>ΩΝ (Γεώργιος Βαρεμένος)</w:t>
      </w:r>
      <w:r>
        <w:rPr>
          <w:rFonts w:eastAsia="Times New Roman" w:cs="Times New Roman"/>
          <w:b/>
          <w:szCs w:val="24"/>
        </w:rPr>
        <w:t>:</w:t>
      </w:r>
      <w:r>
        <w:rPr>
          <w:rFonts w:eastAsia="Times New Roman"/>
          <w:szCs w:val="24"/>
        </w:rPr>
        <w:t xml:space="preserve"> Συνεπώς το άρθρο 58 έγινε δεκτό, όπως τροποποιήθηκε από τον κύριο Υπουργό, κατά πλειοψηφία. </w:t>
      </w:r>
    </w:p>
    <w:p w14:paraId="61F3DE0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59 ως έχει;</w:t>
      </w:r>
    </w:p>
    <w:p w14:paraId="61F3DE0A"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ΕΥΑΓΓΕΛΙΑ (ΕΥΗ) ΚΑΡΑΚΩΣΤΑ:</w:t>
      </w:r>
      <w:r>
        <w:rPr>
          <w:rFonts w:eastAsia="Times New Roman"/>
          <w:szCs w:val="24"/>
        </w:rPr>
        <w:t xml:space="preserve"> Ναι.</w:t>
      </w:r>
    </w:p>
    <w:p w14:paraId="61F3DE0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0C"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w:t>
      </w:r>
      <w:r>
        <w:rPr>
          <w:rFonts w:eastAsia="Times New Roman"/>
          <w:b/>
          <w:szCs w:val="24"/>
        </w:rPr>
        <w:t>ΟΣ:</w:t>
      </w:r>
      <w:r>
        <w:rPr>
          <w:rFonts w:eastAsia="Times New Roman"/>
          <w:szCs w:val="24"/>
        </w:rPr>
        <w:t xml:space="preserve"> Ναι.</w:t>
      </w:r>
    </w:p>
    <w:p w14:paraId="61F3DE0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0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0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E10"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E1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E12"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59 έγινε δεκτό ως έχει κατά πλειοψηφία. </w:t>
      </w:r>
    </w:p>
    <w:p w14:paraId="61F3DE13"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60 ως έχει;</w:t>
      </w:r>
    </w:p>
    <w:p w14:paraId="61F3DE14"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1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16"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Παρών.</w:t>
      </w:r>
    </w:p>
    <w:p w14:paraId="61F3DE1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1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1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E1A"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E1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61F3DE1C"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 xml:space="preserve">ΠΡΟΕΔΡΕΥΩΝ (Γεώργιος </w:t>
      </w:r>
      <w:r>
        <w:rPr>
          <w:rFonts w:eastAsia="Times New Roman"/>
          <w:b/>
          <w:bCs/>
        </w:rPr>
        <w:t>Βαρεμένος)</w:t>
      </w:r>
      <w:r>
        <w:rPr>
          <w:rFonts w:eastAsia="Times New Roman" w:cs="Times New Roman"/>
          <w:b/>
          <w:szCs w:val="24"/>
        </w:rPr>
        <w:t>:</w:t>
      </w:r>
      <w:r>
        <w:rPr>
          <w:rFonts w:eastAsia="Times New Roman"/>
          <w:szCs w:val="24"/>
        </w:rPr>
        <w:t xml:space="preserve"> Συνεπώς το άρθρο 60 έγινε δεκτό ως έχει κατά πλειοψηφία. </w:t>
      </w:r>
    </w:p>
    <w:p w14:paraId="61F3DE1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61, όπως τροποποιήθηκε από τον κύριο Υπουργό;</w:t>
      </w:r>
    </w:p>
    <w:p w14:paraId="61F3DE1E"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1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2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21" w14:textId="77777777" w:rsidR="00B51393" w:rsidRDefault="00BC3639">
      <w:pPr>
        <w:spacing w:line="600" w:lineRule="auto"/>
        <w:ind w:firstLine="720"/>
        <w:contextualSpacing/>
        <w:jc w:val="both"/>
        <w:rPr>
          <w:rFonts w:eastAsia="Times New Roman"/>
          <w:szCs w:val="24"/>
        </w:rPr>
      </w:pPr>
      <w:r>
        <w:rPr>
          <w:rFonts w:eastAsia="Times New Roman"/>
          <w:b/>
          <w:szCs w:val="24"/>
        </w:rPr>
        <w:t>ΕΛΕΝΗ</w:t>
      </w:r>
      <w:r>
        <w:rPr>
          <w:rFonts w:eastAsia="Times New Roman"/>
          <w:b/>
          <w:szCs w:val="24"/>
        </w:rPr>
        <w:t xml:space="preserve"> ΖΑΡΟΥΛΙΑ: </w:t>
      </w:r>
      <w:r>
        <w:rPr>
          <w:rFonts w:eastAsia="Times New Roman"/>
          <w:szCs w:val="24"/>
        </w:rPr>
        <w:t>Όχι.</w:t>
      </w:r>
    </w:p>
    <w:p w14:paraId="61F3DE2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2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2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61F3DE2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E2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61 έγινε δεκτό, όπως τροποποιήθηκε από τον κύριο Υπουργό, κατά πλειοψηφία. </w:t>
      </w:r>
    </w:p>
    <w:p w14:paraId="61F3DE27"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62 ως έχει;</w:t>
      </w:r>
    </w:p>
    <w:p w14:paraId="61F3DE2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2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2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Παρών.</w:t>
      </w:r>
    </w:p>
    <w:p w14:paraId="61F3DE2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2C"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ΔΙΑΜΑΝΤΩ ΜΑΝΩΛΑΚΟΥ: </w:t>
      </w:r>
      <w:r>
        <w:rPr>
          <w:rFonts w:eastAsia="Times New Roman"/>
          <w:szCs w:val="24"/>
        </w:rPr>
        <w:t>Όχι.</w:t>
      </w:r>
    </w:p>
    <w:p w14:paraId="61F3DE2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2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E2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E3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62 έγινε δεκτό ως έχει κατά πλειοψηφία. </w:t>
      </w:r>
    </w:p>
    <w:p w14:paraId="61F3DE3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63 ως έχει;</w:t>
      </w:r>
    </w:p>
    <w:p w14:paraId="61F3DE3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3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3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Παρών.</w:t>
      </w:r>
    </w:p>
    <w:p w14:paraId="61F3DE3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3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3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3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E3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E3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63 έγινε δεκτό ως έχει κατά πλειοψηφία. </w:t>
      </w:r>
    </w:p>
    <w:p w14:paraId="61F3DE3B"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64, όπως τροποποιήθηκε απ</w:t>
      </w:r>
      <w:r>
        <w:rPr>
          <w:rFonts w:eastAsia="Times New Roman"/>
          <w:szCs w:val="24"/>
        </w:rPr>
        <w:t>ό τον κύριο Υπουργό;</w:t>
      </w:r>
    </w:p>
    <w:p w14:paraId="61F3DE3C"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ΕΥΑΓΓΕΛΙΑ (ΕΥΗ) ΚΑΡΑΚΩΣΤΑ:</w:t>
      </w:r>
      <w:r>
        <w:rPr>
          <w:rFonts w:eastAsia="Times New Roman"/>
          <w:szCs w:val="24"/>
        </w:rPr>
        <w:t xml:space="preserve"> Ναι.</w:t>
      </w:r>
    </w:p>
    <w:p w14:paraId="61F3DE3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3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3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4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4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4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E4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E4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w:t>
      </w:r>
      <w:r>
        <w:rPr>
          <w:rFonts w:eastAsia="Times New Roman"/>
          <w:b/>
          <w:bCs/>
        </w:rPr>
        <w:t>ένος):</w:t>
      </w:r>
      <w:r>
        <w:rPr>
          <w:rFonts w:eastAsia="Times New Roman"/>
          <w:szCs w:val="24"/>
        </w:rPr>
        <w:t xml:space="preserve"> Συνεπώς το άρθρο 64, έγινε δεκτό, όπως τροποποιήθηκε από τον κύριο Υπουργό, κατά πλειοψηφία. </w:t>
      </w:r>
    </w:p>
    <w:p w14:paraId="61F3DE4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65, όπως τροποποιήθηκε από τον κύριο Υπουργό;</w:t>
      </w:r>
    </w:p>
    <w:p w14:paraId="61F3DE4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4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4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4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4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4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4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E4D"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ΓΕΩΡΓΙΟΣ ΑΜΥΡΑΣ: </w:t>
      </w:r>
      <w:r>
        <w:rPr>
          <w:rFonts w:eastAsia="Times New Roman"/>
          <w:szCs w:val="24"/>
        </w:rPr>
        <w:t>Ναι.</w:t>
      </w:r>
    </w:p>
    <w:p w14:paraId="61F3DE4E"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65 έγινε δεκτό, όπως τροποποιήθηκε από τον κύριο Υπουργό, κ</w:t>
      </w:r>
      <w:r>
        <w:rPr>
          <w:rFonts w:eastAsia="Times New Roman"/>
          <w:szCs w:val="24"/>
        </w:rPr>
        <w:t xml:space="preserve">ατά πλειοψηφία. </w:t>
      </w:r>
    </w:p>
    <w:p w14:paraId="61F3DE4F"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66, όπως τροποποιήθηκε από τον κύριο Υπουργό;</w:t>
      </w:r>
    </w:p>
    <w:p w14:paraId="61F3DE5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5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5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5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5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5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5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E5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E5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66 έγινε δεκτό, όπως τροποποιήθηκε από τον κύριο Υπουργό, κατά πλειοψηφία. </w:t>
      </w:r>
    </w:p>
    <w:p w14:paraId="61F3DE5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67, όπως τροποποιήθη</w:t>
      </w:r>
      <w:r>
        <w:rPr>
          <w:rFonts w:eastAsia="Times New Roman"/>
          <w:szCs w:val="24"/>
        </w:rPr>
        <w:t>κε από τον κύριο Υπουργό;</w:t>
      </w:r>
    </w:p>
    <w:p w14:paraId="61F3DE5A"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5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5C"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ΔΗΜΗΤΡΙΟΣ ΚΩΝΣΤΑΝΤΟΠΟΥΛΟΣ: </w:t>
      </w:r>
      <w:r>
        <w:rPr>
          <w:rFonts w:eastAsia="Times New Roman"/>
          <w:szCs w:val="24"/>
        </w:rPr>
        <w:t>Ναι.</w:t>
      </w:r>
    </w:p>
    <w:p w14:paraId="61F3DE5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5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5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6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6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E62" w14:textId="77777777" w:rsidR="00B51393" w:rsidRDefault="00BC3639">
      <w:pPr>
        <w:spacing w:line="600" w:lineRule="auto"/>
        <w:ind w:firstLine="720"/>
        <w:contextualSpacing/>
        <w:jc w:val="both"/>
        <w:rPr>
          <w:rFonts w:eastAsia="Times New Roman"/>
          <w:szCs w:val="24"/>
        </w:rPr>
      </w:pPr>
      <w:r>
        <w:rPr>
          <w:rFonts w:eastAsia="Times New Roman"/>
          <w:b/>
          <w:bCs/>
        </w:rPr>
        <w:t xml:space="preserve">ΠΡΟΕΔΡΕΥΩΝ (Γεώργιος </w:t>
      </w:r>
      <w:r>
        <w:rPr>
          <w:rFonts w:eastAsia="Times New Roman"/>
          <w:b/>
          <w:bCs/>
        </w:rPr>
        <w:t>Βαρεμένος):</w:t>
      </w:r>
      <w:r>
        <w:rPr>
          <w:rFonts w:eastAsia="Times New Roman"/>
          <w:szCs w:val="24"/>
        </w:rPr>
        <w:t xml:space="preserve"> Συνεπώς το άρθρο 67 έγινε δεκτό, όπως τροποποιήθηκε από τον κύριο Υπουργό, κατά πλειοψηφία. </w:t>
      </w:r>
    </w:p>
    <w:p w14:paraId="61F3DE6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68, όπως τροποποιήθηκε από τον κύριο Υπουργό;</w:t>
      </w:r>
    </w:p>
    <w:p w14:paraId="61F3DE64"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6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6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6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6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6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6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6B"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6C" w14:textId="77777777" w:rsidR="00B51393" w:rsidRDefault="00BC3639">
      <w:pPr>
        <w:spacing w:line="600" w:lineRule="auto"/>
        <w:ind w:firstLine="720"/>
        <w:contextualSpacing/>
        <w:jc w:val="both"/>
        <w:rPr>
          <w:rFonts w:eastAsia="Times New Roman"/>
          <w:szCs w:val="24"/>
        </w:rPr>
      </w:pPr>
      <w:r>
        <w:rPr>
          <w:rFonts w:eastAsia="Times New Roman"/>
          <w:b/>
          <w:bCs/>
        </w:rPr>
        <w:lastRenderedPageBreak/>
        <w:t>ΠΡΟΕΔΡΕΥΩΝ (Γεώργιος Βαρεμένος):</w:t>
      </w:r>
      <w:r>
        <w:rPr>
          <w:rFonts w:eastAsia="Times New Roman"/>
          <w:szCs w:val="24"/>
        </w:rPr>
        <w:t xml:space="preserve"> Συνεπώς το άρθρο 68 έγινε δεκτό, όπως τροποποιήθηκε από τον κύριο Υπουργό, κ</w:t>
      </w:r>
      <w:r>
        <w:rPr>
          <w:rFonts w:eastAsia="Times New Roman"/>
          <w:szCs w:val="24"/>
        </w:rPr>
        <w:t xml:space="preserve">ατά πλειοψηφία. </w:t>
      </w:r>
    </w:p>
    <w:p w14:paraId="61F3DE6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69, όπως τροποποιήθηκε από τον κύριο Υπουργό;</w:t>
      </w:r>
    </w:p>
    <w:p w14:paraId="61F3DE6E"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6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7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7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7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7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7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7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7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69 έγινε δεκτό, όπως τροποποιήθηκε από τον κύριο Υπουργό, κατά πλειοψηφία. </w:t>
      </w:r>
    </w:p>
    <w:p w14:paraId="61F3DE77"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70, όπως τροποποιήθη</w:t>
      </w:r>
      <w:r>
        <w:rPr>
          <w:rFonts w:eastAsia="Times New Roman"/>
          <w:szCs w:val="24"/>
        </w:rPr>
        <w:t>κε από τον κύριο Υπουργό;</w:t>
      </w:r>
    </w:p>
    <w:p w14:paraId="61F3DE7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7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7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7B"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ΕΛΕΝΗ ΖΑΡΟΥΛΙΑ: </w:t>
      </w:r>
      <w:r>
        <w:rPr>
          <w:rFonts w:eastAsia="Times New Roman"/>
          <w:szCs w:val="24"/>
        </w:rPr>
        <w:t>Όχι.</w:t>
      </w:r>
    </w:p>
    <w:p w14:paraId="61F3DE7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7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7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7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80" w14:textId="77777777" w:rsidR="00B51393" w:rsidRDefault="00BC3639">
      <w:pPr>
        <w:spacing w:line="600" w:lineRule="auto"/>
        <w:ind w:firstLine="720"/>
        <w:contextualSpacing/>
        <w:jc w:val="both"/>
        <w:rPr>
          <w:rFonts w:eastAsia="Times New Roman"/>
          <w:szCs w:val="24"/>
        </w:rPr>
      </w:pPr>
      <w:r>
        <w:rPr>
          <w:rFonts w:eastAsia="Times New Roman"/>
          <w:b/>
          <w:bCs/>
        </w:rPr>
        <w:t xml:space="preserve">ΠΡΟΕΔΡΕΥΩΝ (Γεώργιος </w:t>
      </w:r>
      <w:r>
        <w:rPr>
          <w:rFonts w:eastAsia="Times New Roman"/>
          <w:b/>
          <w:bCs/>
        </w:rPr>
        <w:t>Βαρεμένος):</w:t>
      </w:r>
      <w:r>
        <w:rPr>
          <w:rFonts w:eastAsia="Times New Roman"/>
          <w:szCs w:val="24"/>
        </w:rPr>
        <w:t xml:space="preserve"> Συνεπώς το άρθρο 70 έγινε δεκτό, όπως τροποποιήθηκε από τον κύριο Υπουργό, κατά πλειοψηφία. </w:t>
      </w:r>
    </w:p>
    <w:p w14:paraId="61F3DE8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71, όπως τροποποιήθηκε από τον κύριο Υπουργό;</w:t>
      </w:r>
    </w:p>
    <w:p w14:paraId="61F3DE8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8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84" w14:textId="77777777" w:rsidR="00B51393" w:rsidRDefault="00BC3639">
      <w:pPr>
        <w:spacing w:line="600" w:lineRule="auto"/>
        <w:ind w:firstLine="720"/>
        <w:contextualSpacing/>
        <w:jc w:val="both"/>
        <w:rPr>
          <w:rFonts w:eastAsia="Times New Roman"/>
          <w:b/>
          <w:szCs w:val="24"/>
        </w:rPr>
      </w:pPr>
      <w:r>
        <w:rPr>
          <w:rFonts w:eastAsia="Times New Roman"/>
          <w:b/>
          <w:szCs w:val="24"/>
        </w:rPr>
        <w:t>ΔΗ</w:t>
      </w:r>
      <w:r>
        <w:rPr>
          <w:rFonts w:eastAsia="Times New Roman"/>
          <w:b/>
          <w:szCs w:val="24"/>
        </w:rPr>
        <w:t xml:space="preserve">ΜΗΤΡΙΟΣ ΚΩΝΣΤΑΝΤΟΠΟΥΛΟΣ: </w:t>
      </w:r>
      <w:r>
        <w:rPr>
          <w:rFonts w:eastAsia="Times New Roman"/>
          <w:szCs w:val="24"/>
        </w:rPr>
        <w:t>Ναι.</w:t>
      </w:r>
    </w:p>
    <w:p w14:paraId="61F3DE8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8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8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8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8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8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71 έγινε δεκτό, όπως τροποποιήθηκε από τον κύριο Υπουργό, κατ</w:t>
      </w:r>
      <w:r>
        <w:rPr>
          <w:rFonts w:eastAsia="Times New Roman"/>
          <w:szCs w:val="24"/>
        </w:rPr>
        <w:t xml:space="preserve">ά πλειοψηφία. </w:t>
      </w:r>
    </w:p>
    <w:p w14:paraId="61F3DE8B"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72, όπως τροποποιήθηκε από τον κύριο Υπουργό;</w:t>
      </w:r>
    </w:p>
    <w:p w14:paraId="61F3DE8C"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8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8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8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9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9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9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9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9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72 έγινε δεκτό, όπως τροποποιήθηκε από τον κύριο Υπουργό, κατά πλειοψηφία. </w:t>
      </w:r>
    </w:p>
    <w:p w14:paraId="61F3DE9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73, όπως τροποποιήθη</w:t>
      </w:r>
      <w:r>
        <w:rPr>
          <w:rFonts w:eastAsia="Times New Roman"/>
          <w:szCs w:val="24"/>
        </w:rPr>
        <w:t>κε από τον κύριο Υπουργό;</w:t>
      </w:r>
    </w:p>
    <w:p w14:paraId="61F3DE9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9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9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9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9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9B"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ΓΕΩΡΓΙΟΣ ΛΑΖΑΡΙΔΗΣ: </w:t>
      </w:r>
      <w:r>
        <w:rPr>
          <w:rFonts w:eastAsia="Times New Roman"/>
          <w:szCs w:val="24"/>
        </w:rPr>
        <w:t>Ναι.</w:t>
      </w:r>
    </w:p>
    <w:p w14:paraId="61F3DE9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9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9E" w14:textId="77777777" w:rsidR="00B51393" w:rsidRDefault="00BC3639">
      <w:pPr>
        <w:spacing w:line="600" w:lineRule="auto"/>
        <w:ind w:firstLine="720"/>
        <w:contextualSpacing/>
        <w:jc w:val="both"/>
        <w:rPr>
          <w:rFonts w:eastAsia="Times New Roman"/>
          <w:szCs w:val="24"/>
        </w:rPr>
      </w:pPr>
      <w:r>
        <w:rPr>
          <w:rFonts w:eastAsia="Times New Roman"/>
          <w:b/>
          <w:bCs/>
        </w:rPr>
        <w:t xml:space="preserve">ΠΡΟΕΔΡΕΥΩΝ (Γεώργιος </w:t>
      </w:r>
      <w:r>
        <w:rPr>
          <w:rFonts w:eastAsia="Times New Roman"/>
          <w:b/>
          <w:bCs/>
        </w:rPr>
        <w:t>Βαρεμένος):</w:t>
      </w:r>
      <w:r>
        <w:rPr>
          <w:rFonts w:eastAsia="Times New Roman"/>
          <w:szCs w:val="24"/>
        </w:rPr>
        <w:t xml:space="preserve"> Συνεπώς το άρθρο 73 έγινε δεκτό, όπως τροποποιήθηκε από τον κύριο Υπουργό, κατά πλειοψηφία. </w:t>
      </w:r>
    </w:p>
    <w:p w14:paraId="61F3DE9F"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74, όπως τροποποιήθηκε από τον κύριο Υπουργό;</w:t>
      </w:r>
    </w:p>
    <w:p w14:paraId="61F3DEA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A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A2" w14:textId="77777777" w:rsidR="00B51393" w:rsidRDefault="00BC3639">
      <w:pPr>
        <w:spacing w:line="600" w:lineRule="auto"/>
        <w:ind w:firstLine="720"/>
        <w:contextualSpacing/>
        <w:jc w:val="both"/>
        <w:rPr>
          <w:rFonts w:eastAsia="Times New Roman"/>
          <w:b/>
          <w:szCs w:val="24"/>
        </w:rPr>
      </w:pPr>
      <w:r>
        <w:rPr>
          <w:rFonts w:eastAsia="Times New Roman"/>
          <w:b/>
          <w:szCs w:val="24"/>
        </w:rPr>
        <w:t>ΔΗ</w:t>
      </w:r>
      <w:r>
        <w:rPr>
          <w:rFonts w:eastAsia="Times New Roman"/>
          <w:b/>
          <w:szCs w:val="24"/>
        </w:rPr>
        <w:t xml:space="preserve">ΜΗΤΡΙΟΣ ΚΩΝΣΤΑΝΤΟΠΟΥΛΟΣ: </w:t>
      </w:r>
      <w:r>
        <w:rPr>
          <w:rFonts w:eastAsia="Times New Roman"/>
          <w:szCs w:val="24"/>
        </w:rPr>
        <w:t>Ναι.</w:t>
      </w:r>
    </w:p>
    <w:p w14:paraId="61F3DEA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A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A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A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A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A8"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74 έγινε δεκτό, όπως τροποποιήθηκε από τον κύριο Υπουργό, κατ</w:t>
      </w:r>
      <w:r>
        <w:rPr>
          <w:rFonts w:eastAsia="Times New Roman"/>
          <w:szCs w:val="24"/>
        </w:rPr>
        <w:t xml:space="preserve">ά πλειοψηφία. </w:t>
      </w:r>
    </w:p>
    <w:p w14:paraId="61F3DEA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75, όπως τροποποιήθηκε από τον κύριο Υπουργό;</w:t>
      </w:r>
    </w:p>
    <w:p w14:paraId="61F3DEAA"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ΕΥΑΓΓΕΛΙΑ (ΕΥΗ) ΚΑΡΑΚΩΣΤΑ:</w:t>
      </w:r>
      <w:r>
        <w:rPr>
          <w:rFonts w:eastAsia="Times New Roman"/>
          <w:szCs w:val="24"/>
        </w:rPr>
        <w:t xml:space="preserve"> Ναι.</w:t>
      </w:r>
    </w:p>
    <w:p w14:paraId="61F3DEA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A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A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A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A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B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B1"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w:t>
      </w:r>
    </w:p>
    <w:p w14:paraId="61F3DEB2"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75 έγινε δεκτό, όπως τροποποιήθηκε από τον κύριο Υπουργό, κατά πλειοψηφία. </w:t>
      </w:r>
    </w:p>
    <w:p w14:paraId="61F3DEB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76, όπως τροποποιήθη</w:t>
      </w:r>
      <w:r>
        <w:rPr>
          <w:rFonts w:eastAsia="Times New Roman"/>
          <w:szCs w:val="24"/>
        </w:rPr>
        <w:t>κε από τον κύριο Υπουργό;</w:t>
      </w:r>
    </w:p>
    <w:p w14:paraId="61F3DEB4"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B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B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B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B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B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B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Όχι.</w:t>
      </w:r>
    </w:p>
    <w:p w14:paraId="61F3DEBB"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ΓΕΩΡΓΙΟΣ ΑΜΥΡΑΣ: </w:t>
      </w:r>
      <w:r>
        <w:rPr>
          <w:rFonts w:eastAsia="Times New Roman"/>
          <w:szCs w:val="24"/>
        </w:rPr>
        <w:t>Ναι.</w:t>
      </w:r>
    </w:p>
    <w:p w14:paraId="61F3DEBC" w14:textId="77777777" w:rsidR="00B51393" w:rsidRDefault="00BC3639">
      <w:pPr>
        <w:spacing w:line="600" w:lineRule="auto"/>
        <w:ind w:firstLine="720"/>
        <w:contextualSpacing/>
        <w:jc w:val="both"/>
        <w:rPr>
          <w:rFonts w:eastAsia="Times New Roman"/>
          <w:szCs w:val="24"/>
        </w:rPr>
      </w:pPr>
      <w:r>
        <w:rPr>
          <w:rFonts w:eastAsia="Times New Roman"/>
          <w:b/>
          <w:bCs/>
        </w:rPr>
        <w:t xml:space="preserve">ΠΡΟΕΔΡΕΥΩΝ (Γεώργιος </w:t>
      </w:r>
      <w:r>
        <w:rPr>
          <w:rFonts w:eastAsia="Times New Roman"/>
          <w:b/>
          <w:bCs/>
        </w:rPr>
        <w:t>Βαρεμένος):</w:t>
      </w:r>
      <w:r>
        <w:rPr>
          <w:rFonts w:eastAsia="Times New Roman"/>
          <w:szCs w:val="24"/>
        </w:rPr>
        <w:t xml:space="preserve"> Συνεπώς το άρθρο 76 έγινε δεκτό, όπως τροποποιήθηκε από τον κύριο Υπουργό, κατά πλειοψηφία. </w:t>
      </w:r>
    </w:p>
    <w:p w14:paraId="61F3DEB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77 ως έχει;</w:t>
      </w:r>
    </w:p>
    <w:p w14:paraId="61F3DEBE"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B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C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C1"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w:t>
      </w:r>
      <w:r>
        <w:rPr>
          <w:rFonts w:eastAsia="Times New Roman"/>
          <w:b/>
          <w:szCs w:val="24"/>
        </w:rPr>
        <w:t xml:space="preserve">Η ΖΑΡΟΥΛΙΑ: </w:t>
      </w:r>
      <w:r>
        <w:rPr>
          <w:rFonts w:eastAsia="Times New Roman"/>
          <w:szCs w:val="24"/>
        </w:rPr>
        <w:t>Όχι.</w:t>
      </w:r>
    </w:p>
    <w:p w14:paraId="61F3DEC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C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C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EC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Ναι.</w:t>
      </w:r>
    </w:p>
    <w:p w14:paraId="61F3DEC6"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77 έγινε δεκτό ως έχει κατά πλειοψηφία. </w:t>
      </w:r>
    </w:p>
    <w:p w14:paraId="61F3DEC7"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78, όπως τρ</w:t>
      </w:r>
      <w:r>
        <w:rPr>
          <w:rFonts w:eastAsia="Times New Roman"/>
          <w:szCs w:val="24"/>
        </w:rPr>
        <w:t>οποποιήθηκε από τον κύριο Υπουργό;</w:t>
      </w:r>
    </w:p>
    <w:p w14:paraId="61F3DEC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C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CA"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CB"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 xml:space="preserve">ΕΛΕΝΗ ΖΑΡΟΥΛΙΑ: </w:t>
      </w:r>
      <w:r>
        <w:rPr>
          <w:rFonts w:eastAsia="Times New Roman"/>
          <w:szCs w:val="24"/>
        </w:rPr>
        <w:t>Όχι.</w:t>
      </w:r>
    </w:p>
    <w:p w14:paraId="61F3DECC"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CD"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C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61F3DEC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Παρών.</w:t>
      </w:r>
    </w:p>
    <w:p w14:paraId="61F3DED0"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78 έγινε δεκτό, όπως τροποποιήθηκε από τον κύριο Υπουργό, κατά πλειοψηφία. </w:t>
      </w:r>
    </w:p>
    <w:p w14:paraId="61F3DED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79, όπως τροποποιήθηκε από τον κύριο Υπουργό;</w:t>
      </w:r>
    </w:p>
    <w:p w14:paraId="61F3DED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D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D4"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D5"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D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D7"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ΛΑΖΑΡΙΔΗΣ: </w:t>
      </w:r>
      <w:r>
        <w:rPr>
          <w:rFonts w:eastAsia="Times New Roman"/>
          <w:szCs w:val="24"/>
        </w:rPr>
        <w:t>Ναι.</w:t>
      </w:r>
    </w:p>
    <w:p w14:paraId="61F3DED8"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ED9"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Παρών.</w:t>
      </w:r>
    </w:p>
    <w:p w14:paraId="61F3DEDA"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79 έγινε δεκτό, όπως τροποπ</w:t>
      </w:r>
      <w:r>
        <w:rPr>
          <w:rFonts w:eastAsia="Times New Roman"/>
          <w:szCs w:val="24"/>
        </w:rPr>
        <w:t xml:space="preserve">οιήθηκε από τον κύριο Υπουργό, κατά πλειοψηφία. </w:t>
      </w:r>
    </w:p>
    <w:p w14:paraId="61F3DEDB"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80 ως έχει;</w:t>
      </w:r>
    </w:p>
    <w:p w14:paraId="61F3DEDC"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D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Όχι.</w:t>
      </w:r>
    </w:p>
    <w:p w14:paraId="61F3DEDE"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EDF"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ΕΛΕΝΗ ΖΑΡΟΥΛΙΑ: </w:t>
      </w:r>
      <w:r>
        <w:rPr>
          <w:rFonts w:eastAsia="Times New Roman"/>
          <w:szCs w:val="24"/>
        </w:rPr>
        <w:t>Όχι.</w:t>
      </w:r>
    </w:p>
    <w:p w14:paraId="61F3DEE0"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ΔΙΑΜΑΝΤΩ ΜΑΝΩΛΑΚΟΥ: </w:t>
      </w:r>
      <w:r>
        <w:rPr>
          <w:rFonts w:eastAsia="Times New Roman"/>
          <w:szCs w:val="24"/>
        </w:rPr>
        <w:t>Όχι.</w:t>
      </w:r>
    </w:p>
    <w:p w14:paraId="61F3DEE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w:t>
      </w:r>
      <w:r>
        <w:rPr>
          <w:rFonts w:eastAsia="Times New Roman"/>
          <w:b/>
          <w:szCs w:val="24"/>
        </w:rPr>
        <w:t xml:space="preserve">ΙΔΗΣ: </w:t>
      </w:r>
      <w:r>
        <w:rPr>
          <w:rFonts w:eastAsia="Times New Roman"/>
          <w:szCs w:val="24"/>
        </w:rPr>
        <w:t>Ναι.</w:t>
      </w:r>
    </w:p>
    <w:p w14:paraId="61F3DEE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61F3DEE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Παρών.</w:t>
      </w:r>
    </w:p>
    <w:p w14:paraId="61F3DEE4" w14:textId="77777777" w:rsidR="00B51393" w:rsidRDefault="00BC3639">
      <w:pPr>
        <w:spacing w:line="600" w:lineRule="auto"/>
        <w:ind w:firstLine="720"/>
        <w:contextualSpacing/>
        <w:jc w:val="both"/>
        <w:rPr>
          <w:rFonts w:eastAsia="Times New Roman"/>
          <w:szCs w:val="24"/>
        </w:rPr>
      </w:pPr>
      <w:r>
        <w:rPr>
          <w:rFonts w:eastAsia="Times New Roman"/>
          <w:b/>
          <w:bCs/>
        </w:rPr>
        <w:t>ΠΡΟΕΔΡΕΥΩΝ (Γεώργιος Βαρεμένος):</w:t>
      </w:r>
      <w:r>
        <w:rPr>
          <w:rFonts w:eastAsia="Times New Roman"/>
          <w:szCs w:val="24"/>
        </w:rPr>
        <w:t xml:space="preserve"> Συνεπώς το άρθρο 80 έγινε δεκτό ως έχει κατά πλειοψηφία. </w:t>
      </w:r>
    </w:p>
    <w:p w14:paraId="61F3DEE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81, όπως τροποποιήθηκε από τον κύριο Υπουργό;</w:t>
      </w:r>
    </w:p>
    <w:p w14:paraId="61F3DEE6"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w:t>
      </w:r>
      <w:r>
        <w:rPr>
          <w:rFonts w:eastAsia="Times New Roman"/>
          <w:b/>
          <w:szCs w:val="24"/>
        </w:rPr>
        <w:t xml:space="preserve">ΩΣΤΑ: </w:t>
      </w:r>
      <w:r>
        <w:rPr>
          <w:rFonts w:eastAsia="Times New Roman"/>
          <w:szCs w:val="24"/>
        </w:rPr>
        <w:t>Ναι.</w:t>
      </w:r>
    </w:p>
    <w:p w14:paraId="61F3DEE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E8"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EE9" w14:textId="77777777" w:rsidR="00B51393" w:rsidRDefault="00BC3639">
      <w:pPr>
        <w:spacing w:line="600" w:lineRule="auto"/>
        <w:ind w:firstLine="720"/>
        <w:contextualSpacing/>
        <w:jc w:val="both"/>
        <w:rPr>
          <w:rFonts w:eastAsia="Times New Roman"/>
          <w:szCs w:val="24"/>
        </w:rPr>
      </w:pPr>
      <w:r>
        <w:rPr>
          <w:rFonts w:eastAsia="Times New Roman"/>
          <w:b/>
          <w:szCs w:val="24"/>
        </w:rPr>
        <w:t>ΕΛΕΝΗ ΖΑΡΟΥΛΙΑ:</w:t>
      </w:r>
      <w:r>
        <w:rPr>
          <w:rFonts w:eastAsia="Times New Roman"/>
          <w:szCs w:val="24"/>
        </w:rPr>
        <w:t xml:space="preserve"> Όχι. </w:t>
      </w:r>
    </w:p>
    <w:p w14:paraId="61F3DEEA" w14:textId="77777777" w:rsidR="00B51393" w:rsidRDefault="00BC3639">
      <w:pPr>
        <w:spacing w:line="600" w:lineRule="auto"/>
        <w:ind w:firstLine="720"/>
        <w:contextualSpacing/>
        <w:jc w:val="both"/>
        <w:rPr>
          <w:rFonts w:eastAsia="Times New Roman"/>
          <w:szCs w:val="24"/>
        </w:rPr>
      </w:pPr>
      <w:r>
        <w:rPr>
          <w:rFonts w:eastAsia="Times New Roman"/>
          <w:b/>
          <w:szCs w:val="24"/>
        </w:rPr>
        <w:t>ΔΙΑΜΑΝΤΩ ΜΑΝΩΛΑΚΟΥ:</w:t>
      </w:r>
      <w:r>
        <w:rPr>
          <w:rFonts w:eastAsia="Times New Roman"/>
          <w:szCs w:val="24"/>
        </w:rPr>
        <w:t xml:space="preserve"> Όχι.</w:t>
      </w:r>
    </w:p>
    <w:p w14:paraId="61F3DEEB"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1F3DEEC"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ΙΩΑΝΝΗΣ ΣΑΡΙΔΗΣ:</w:t>
      </w:r>
      <w:r>
        <w:rPr>
          <w:rFonts w:eastAsia="Times New Roman"/>
          <w:szCs w:val="24"/>
        </w:rPr>
        <w:t xml:space="preserve"> Όχι.</w:t>
      </w:r>
    </w:p>
    <w:p w14:paraId="61F3DEE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EEE"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w:t>
      </w:r>
      <w:r>
        <w:rPr>
          <w:rFonts w:eastAsia="Times New Roman"/>
          <w:szCs w:val="24"/>
        </w:rPr>
        <w:t xml:space="preserve"> το άρθρο 81 έγινε δεκτό, όπως τροποποιήθηκε από τον κύριο Υπουργό, κατά πλειοψηφία. </w:t>
      </w:r>
    </w:p>
    <w:p w14:paraId="61F3DEEF"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82, όπως τροποποιήθηκε από τον κύριο Υπουργό;</w:t>
      </w:r>
    </w:p>
    <w:p w14:paraId="61F3DEF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(ΕΥΑ) ΚΑΡΑΚΩΣΤΑ: </w:t>
      </w:r>
      <w:r>
        <w:rPr>
          <w:rFonts w:eastAsia="Times New Roman"/>
          <w:szCs w:val="24"/>
        </w:rPr>
        <w:t xml:space="preserve">Ναι.  </w:t>
      </w:r>
    </w:p>
    <w:p w14:paraId="61F3DEF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EF2"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w:t>
      </w:r>
      <w:r>
        <w:rPr>
          <w:rFonts w:eastAsia="Times New Roman"/>
          <w:b/>
          <w:szCs w:val="24"/>
        </w:rPr>
        <w:t>ΚΩΝΣΤΑΝΤΟΠΟΥΛΟΣ:</w:t>
      </w:r>
      <w:r>
        <w:rPr>
          <w:rFonts w:eastAsia="Times New Roman"/>
          <w:szCs w:val="24"/>
        </w:rPr>
        <w:t xml:space="preserve"> Όχι.</w:t>
      </w:r>
    </w:p>
    <w:p w14:paraId="61F3DEF3"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EF4"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EF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EF6"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Όχι.</w:t>
      </w:r>
    </w:p>
    <w:p w14:paraId="61F3DEF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EF8"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82 έγινε δεκτό, όπως τροποποιήθηκε από τον κύριο Υπουργό, κατά πλειοψ</w:t>
      </w:r>
      <w:r>
        <w:rPr>
          <w:rFonts w:eastAsia="Times New Roman"/>
          <w:szCs w:val="24"/>
        </w:rPr>
        <w:t xml:space="preserve">ηφία. </w:t>
      </w:r>
    </w:p>
    <w:p w14:paraId="61F3DEF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83, όπως τροποποιήθηκε από τον κύριο Υπουργό;</w:t>
      </w:r>
    </w:p>
    <w:p w14:paraId="61F3DEFA"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EFB"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ΚΩΝΣΤΑΝΤΙΝΟΣ ΚΑΤΣΑΦΑΔΟΣ</w:t>
      </w:r>
      <w:r>
        <w:rPr>
          <w:rFonts w:eastAsia="Times New Roman"/>
          <w:szCs w:val="24"/>
        </w:rPr>
        <w:t>: Ναι.</w:t>
      </w:r>
    </w:p>
    <w:p w14:paraId="61F3DEFC"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EFD"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EFE"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EF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w:t>
      </w:r>
      <w:r>
        <w:rPr>
          <w:rFonts w:eastAsia="Times New Roman"/>
          <w:szCs w:val="24"/>
        </w:rPr>
        <w:t>ι.</w:t>
      </w:r>
    </w:p>
    <w:p w14:paraId="61F3DF00"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Όχι.</w:t>
      </w:r>
    </w:p>
    <w:p w14:paraId="61F3DF0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02"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83 έγινε δεκτό, όπως τροποποιήθηκε από τον κύριο Υπουργό, κατά πλειοψηφία. </w:t>
      </w:r>
    </w:p>
    <w:p w14:paraId="61F3DF0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84 ως έχει;</w:t>
      </w:r>
    </w:p>
    <w:p w14:paraId="61F3DF0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Ναι</w:t>
      </w:r>
      <w:r>
        <w:rPr>
          <w:rFonts w:eastAsia="Times New Roman"/>
          <w:szCs w:val="24"/>
        </w:rPr>
        <w:t xml:space="preserve">. </w:t>
      </w:r>
    </w:p>
    <w:p w14:paraId="61F3DF0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06"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07" w14:textId="77777777" w:rsidR="00B51393" w:rsidRDefault="00BC3639">
      <w:pPr>
        <w:spacing w:line="600" w:lineRule="auto"/>
        <w:ind w:firstLine="720"/>
        <w:contextualSpacing/>
        <w:jc w:val="both"/>
        <w:rPr>
          <w:rFonts w:eastAsia="Times New Roman"/>
          <w:szCs w:val="24"/>
        </w:rPr>
      </w:pPr>
      <w:r>
        <w:rPr>
          <w:rFonts w:eastAsia="Times New Roman"/>
          <w:b/>
          <w:szCs w:val="24"/>
        </w:rPr>
        <w:t>ΕΛΕΝΗ ΖΑΡΟΥΛΙΑ:</w:t>
      </w:r>
      <w:r>
        <w:rPr>
          <w:rFonts w:eastAsia="Times New Roman"/>
          <w:szCs w:val="24"/>
        </w:rPr>
        <w:t xml:space="preserve"> Όχι.</w:t>
      </w:r>
    </w:p>
    <w:p w14:paraId="61F3DF08"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0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0A"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Όχι.</w:t>
      </w:r>
    </w:p>
    <w:p w14:paraId="61F3DF0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0C" w14:textId="77777777" w:rsidR="00B51393" w:rsidRDefault="00BC3639">
      <w:pPr>
        <w:spacing w:line="600" w:lineRule="auto"/>
        <w:ind w:firstLine="720"/>
        <w:contextualSpacing/>
        <w:jc w:val="both"/>
        <w:rPr>
          <w:rFonts w:eastAsia="Times New Roman"/>
          <w:szCs w:val="24"/>
        </w:rPr>
      </w:pPr>
      <w:r>
        <w:rPr>
          <w:rFonts w:eastAsia="Times New Roman"/>
          <w:b/>
          <w:bCs/>
          <w:szCs w:val="24"/>
        </w:rPr>
        <w:lastRenderedPageBreak/>
        <w:t>ΠΡΟΕΔΡΕΥΩΝ (Γεώργιος Βαρεμένος):</w:t>
      </w:r>
      <w:r>
        <w:rPr>
          <w:rFonts w:eastAsia="Times New Roman"/>
          <w:szCs w:val="24"/>
        </w:rPr>
        <w:t xml:space="preserve"> Συνεπώς</w:t>
      </w:r>
      <w:r>
        <w:rPr>
          <w:rFonts w:eastAsia="Times New Roman"/>
          <w:szCs w:val="24"/>
        </w:rPr>
        <w:t xml:space="preserve"> το άρθρο 84 έγινε δεκτό ως έχει κατά πλειοψηφία. </w:t>
      </w:r>
    </w:p>
    <w:p w14:paraId="61F3DF0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85 ως έχει;</w:t>
      </w:r>
    </w:p>
    <w:p w14:paraId="61F3DF0E"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0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10"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11"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12"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13"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w:t>
      </w:r>
      <w:r>
        <w:rPr>
          <w:rFonts w:eastAsia="Times New Roman"/>
          <w:b/>
          <w:szCs w:val="24"/>
        </w:rPr>
        <w:t>ΖΑΡΙΔΗΣ:</w:t>
      </w:r>
      <w:r>
        <w:rPr>
          <w:rFonts w:eastAsia="Times New Roman"/>
          <w:szCs w:val="24"/>
        </w:rPr>
        <w:t xml:space="preserve"> Ναι.</w:t>
      </w:r>
    </w:p>
    <w:p w14:paraId="61F3DF14"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61F3DF1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16"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85 έγινε δεκτό ως έχει κατά πλειοψηφία. </w:t>
      </w:r>
    </w:p>
    <w:p w14:paraId="61F3DF17"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86 ως έχει;</w:t>
      </w:r>
    </w:p>
    <w:p w14:paraId="61F3DF18"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 Ναι.</w:t>
      </w:r>
    </w:p>
    <w:p w14:paraId="61F3DF1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w:t>
      </w:r>
      <w:r>
        <w:rPr>
          <w:rFonts w:eastAsia="Times New Roman"/>
          <w:b/>
          <w:szCs w:val="24"/>
        </w:rPr>
        <w:t>ΟΣ</w:t>
      </w:r>
      <w:r>
        <w:rPr>
          <w:rFonts w:eastAsia="Times New Roman"/>
          <w:szCs w:val="24"/>
        </w:rPr>
        <w:t>: Ναι.</w:t>
      </w:r>
    </w:p>
    <w:p w14:paraId="61F3DF1A"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1B"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1C"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1D"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ΓΕΩΡΓΙΟΣ ΛΑΖΑΡΙΔΗΣ:</w:t>
      </w:r>
      <w:r>
        <w:rPr>
          <w:rFonts w:eastAsia="Times New Roman"/>
          <w:szCs w:val="24"/>
        </w:rPr>
        <w:t xml:space="preserve"> Ναι.</w:t>
      </w:r>
    </w:p>
    <w:p w14:paraId="61F3DF1E"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1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20"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86 έγινε δεκτό ως έχει κατά πλειοψηφία. </w:t>
      </w:r>
    </w:p>
    <w:p w14:paraId="61F3DF2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w:t>
      </w:r>
      <w:r>
        <w:rPr>
          <w:rFonts w:eastAsia="Times New Roman"/>
          <w:szCs w:val="24"/>
        </w:rPr>
        <w:t>ι το Σώμα: Γίνεται δεκτό το άρθρο 87 ως έχει;</w:t>
      </w:r>
    </w:p>
    <w:p w14:paraId="61F3DF22"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F2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24"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25"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26"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2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28"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2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2A"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87 έγινε δεκτό ως έχει κατά πλειοψηφία. </w:t>
      </w:r>
    </w:p>
    <w:p w14:paraId="61F3DF2B"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88, όπως τροποποιήθηκε από τον κύριο Υπουργό;</w:t>
      </w:r>
    </w:p>
    <w:p w14:paraId="61F3DF2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2D"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ΚΩΝΣΤΑΝΤΙΝΟΣ ΚΑΤΣΑΦΑΔΟΣ</w:t>
      </w:r>
      <w:r>
        <w:rPr>
          <w:rFonts w:eastAsia="Times New Roman"/>
          <w:szCs w:val="24"/>
        </w:rPr>
        <w:t>: Ναι.</w:t>
      </w:r>
    </w:p>
    <w:p w14:paraId="61F3DF2E"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ΚΩΝΣ</w:t>
      </w:r>
      <w:r>
        <w:rPr>
          <w:rFonts w:eastAsia="Times New Roman"/>
          <w:b/>
          <w:szCs w:val="24"/>
        </w:rPr>
        <w:t>ΤΑΝΤΟΠΟΥΛΟΣ:</w:t>
      </w:r>
      <w:r>
        <w:rPr>
          <w:rFonts w:eastAsia="Times New Roman"/>
          <w:szCs w:val="24"/>
        </w:rPr>
        <w:t xml:space="preserve"> Ναι.</w:t>
      </w:r>
    </w:p>
    <w:p w14:paraId="61F3DF2F"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30"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3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32"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33"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34"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88 έγινε δεκτό, όπως τροποποιήθηκε από τον κύριο Υπουργό, κατά πλειοψηφ</w:t>
      </w:r>
      <w:r>
        <w:rPr>
          <w:rFonts w:eastAsia="Times New Roman"/>
          <w:szCs w:val="24"/>
        </w:rPr>
        <w:t xml:space="preserve">ία. </w:t>
      </w:r>
    </w:p>
    <w:p w14:paraId="61F3DF3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89 ως έχει;</w:t>
      </w:r>
    </w:p>
    <w:p w14:paraId="61F3DF3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3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38"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39"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3A"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3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3C"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Όχι.</w:t>
      </w:r>
    </w:p>
    <w:p w14:paraId="61F3DF3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w:t>
      </w:r>
      <w:r>
        <w:rPr>
          <w:rFonts w:eastAsia="Times New Roman"/>
          <w:b/>
          <w:szCs w:val="24"/>
        </w:rPr>
        <w:t>ΜΥΡΑΣ:</w:t>
      </w:r>
      <w:r>
        <w:rPr>
          <w:rFonts w:eastAsia="Times New Roman"/>
          <w:szCs w:val="24"/>
        </w:rPr>
        <w:t xml:space="preserve"> Όχι.</w:t>
      </w:r>
    </w:p>
    <w:p w14:paraId="61F3DF3E" w14:textId="77777777" w:rsidR="00B51393" w:rsidRDefault="00BC3639">
      <w:pPr>
        <w:spacing w:line="600" w:lineRule="auto"/>
        <w:ind w:firstLine="720"/>
        <w:contextualSpacing/>
        <w:jc w:val="both"/>
        <w:rPr>
          <w:rFonts w:eastAsia="Times New Roman"/>
          <w:szCs w:val="24"/>
        </w:rPr>
      </w:pPr>
      <w:r>
        <w:rPr>
          <w:rFonts w:eastAsia="Times New Roman"/>
          <w:b/>
          <w:bCs/>
          <w:szCs w:val="24"/>
        </w:rPr>
        <w:lastRenderedPageBreak/>
        <w:t>ΠΡΟΕΔΡΕΥΩΝ (Γεώργιος Βαρεμένος):</w:t>
      </w:r>
      <w:r>
        <w:rPr>
          <w:rFonts w:eastAsia="Times New Roman"/>
          <w:szCs w:val="24"/>
        </w:rPr>
        <w:t xml:space="preserve"> Συνεπώς το άρθρο 89 έγινε δεκτό ως έχει κατά πλειοψηφία. </w:t>
      </w:r>
    </w:p>
    <w:p w14:paraId="61F3DF3F"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90, όπως τροποποιήθηκε από τον κύριο Υπουργό;</w:t>
      </w:r>
    </w:p>
    <w:p w14:paraId="61F3DF40"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4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42"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43"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44"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4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46"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4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48" w14:textId="77777777" w:rsidR="00B51393" w:rsidRDefault="00BC3639">
      <w:pPr>
        <w:spacing w:line="600" w:lineRule="auto"/>
        <w:ind w:firstLine="720"/>
        <w:contextualSpacing/>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Συνεπώς</w:t>
      </w:r>
      <w:r>
        <w:rPr>
          <w:rFonts w:eastAsia="Times New Roman"/>
          <w:szCs w:val="24"/>
        </w:rPr>
        <w:t xml:space="preserve"> το άρθρο 90 έγινε δεκτό, όπως τροποποιήθηκε από τον κύριο Υπουργό, κατά πλειοψηφία. </w:t>
      </w:r>
    </w:p>
    <w:p w14:paraId="61F3DF4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91, όπως τροποποιήθηκε από τον κύριο Υπουργό;</w:t>
      </w:r>
    </w:p>
    <w:p w14:paraId="61F3DF4A"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r>
        <w:rPr>
          <w:rFonts w:eastAsia="Times New Roman"/>
          <w:b/>
          <w:szCs w:val="24"/>
        </w:rPr>
        <w:t xml:space="preserve"> </w:t>
      </w:r>
    </w:p>
    <w:p w14:paraId="61F3DF4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F4C"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w:t>
      </w:r>
      <w:r>
        <w:rPr>
          <w:rFonts w:eastAsia="Times New Roman"/>
          <w:b/>
          <w:szCs w:val="24"/>
        </w:rPr>
        <w:t>ΟΠΟΥΛΟΣ:</w:t>
      </w:r>
      <w:r>
        <w:rPr>
          <w:rFonts w:eastAsia="Times New Roman"/>
          <w:szCs w:val="24"/>
        </w:rPr>
        <w:t xml:space="preserve"> Ναι.</w:t>
      </w:r>
    </w:p>
    <w:p w14:paraId="61F3DF4D"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ΕΛΕΝΗ ΖΑΡΟΥΛΙΑ:</w:t>
      </w:r>
      <w:r>
        <w:rPr>
          <w:rFonts w:eastAsia="Times New Roman"/>
          <w:szCs w:val="24"/>
        </w:rPr>
        <w:t xml:space="preserve"> Όχι.</w:t>
      </w:r>
    </w:p>
    <w:p w14:paraId="61F3DF4E"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4F"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50"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5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52"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91 έγινε δεκτό, όπως τροποποιήθηκε από τον κύριο Υπουργό, κατά πλειοψηφία. </w:t>
      </w:r>
    </w:p>
    <w:p w14:paraId="61F3DF5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92 ως έχει;</w:t>
      </w:r>
    </w:p>
    <w:p w14:paraId="61F3DF5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5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F56"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57"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58"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5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5A"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5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w:t>
      </w:r>
      <w:r>
        <w:rPr>
          <w:rFonts w:eastAsia="Times New Roman"/>
          <w:b/>
          <w:szCs w:val="24"/>
        </w:rPr>
        <w:t>ΜΥΡΑΣ:</w:t>
      </w:r>
      <w:r>
        <w:rPr>
          <w:rFonts w:eastAsia="Times New Roman"/>
          <w:szCs w:val="24"/>
        </w:rPr>
        <w:t xml:space="preserve"> Όχι.</w:t>
      </w:r>
    </w:p>
    <w:p w14:paraId="61F3DF5C"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w:t>
      </w:r>
      <w:r>
        <w:rPr>
          <w:rFonts w:eastAsia="Times New Roman"/>
          <w:szCs w:val="24"/>
        </w:rPr>
        <w:t xml:space="preserve"> </w:t>
      </w:r>
      <w:r>
        <w:rPr>
          <w:rFonts w:eastAsia="Times New Roman"/>
          <w:szCs w:val="24"/>
        </w:rPr>
        <w:t xml:space="preserve">το άρθρο 92 έγινε δεκτό ως έχει κατά πλειοψηφία. </w:t>
      </w:r>
    </w:p>
    <w:p w14:paraId="61F3DF5D"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93 ως έχει;</w:t>
      </w:r>
    </w:p>
    <w:p w14:paraId="61F3DF5E" w14:textId="77777777" w:rsidR="00B51393" w:rsidRDefault="00BC3639">
      <w:pPr>
        <w:spacing w:line="600" w:lineRule="auto"/>
        <w:ind w:firstLine="720"/>
        <w:contextualSpacing/>
        <w:jc w:val="both"/>
        <w:rPr>
          <w:rFonts w:eastAsia="Times New Roman"/>
          <w:szCs w:val="24"/>
        </w:rPr>
      </w:pPr>
      <w:r>
        <w:rPr>
          <w:rFonts w:eastAsia="Times New Roman"/>
          <w:b/>
          <w:szCs w:val="24"/>
        </w:rPr>
        <w:lastRenderedPageBreak/>
        <w:t xml:space="preserve">ΕΥΑΓΓΕΛΙΑ (ΕΥΗ) ΚΑΡΑΚΩΣΤΑ: </w:t>
      </w:r>
      <w:r>
        <w:rPr>
          <w:rFonts w:eastAsia="Times New Roman"/>
          <w:szCs w:val="24"/>
        </w:rPr>
        <w:t xml:space="preserve">Ναι. </w:t>
      </w:r>
    </w:p>
    <w:p w14:paraId="61F3DF5F"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Παρών.</w:t>
      </w:r>
    </w:p>
    <w:p w14:paraId="61F3DF60"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61"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62"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63"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64"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6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66" w14:textId="77777777" w:rsidR="00B51393" w:rsidRDefault="00BC3639">
      <w:pPr>
        <w:spacing w:line="600" w:lineRule="auto"/>
        <w:ind w:firstLine="720"/>
        <w:contextualSpacing/>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 xml:space="preserve">Συνεπώς το άρθρο 93 έγινε δεκτό ως έχει κατά πλειοψηφία. </w:t>
      </w:r>
    </w:p>
    <w:p w14:paraId="61F3DF67"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94, όπω</w:t>
      </w:r>
      <w:r>
        <w:rPr>
          <w:rFonts w:eastAsia="Times New Roman"/>
          <w:szCs w:val="24"/>
        </w:rPr>
        <w:t>ς τροποποιήθηκε από τον κύριο Υπουργό;</w:t>
      </w:r>
    </w:p>
    <w:p w14:paraId="61F3DF68"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F69"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6A"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Παρών.</w:t>
      </w:r>
    </w:p>
    <w:p w14:paraId="61F3DF6B"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6C"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6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6E"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6F"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ΓΕΩΡΓΙΟΣ ΑΜΥΡΑΣ:</w:t>
      </w:r>
      <w:r>
        <w:rPr>
          <w:rFonts w:eastAsia="Times New Roman"/>
          <w:szCs w:val="24"/>
        </w:rPr>
        <w:t xml:space="preserve"> Όχι.</w:t>
      </w:r>
    </w:p>
    <w:p w14:paraId="61F3DF70"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w:t>
      </w:r>
      <w:r>
        <w:rPr>
          <w:rFonts w:eastAsia="Times New Roman"/>
          <w:b/>
          <w:bCs/>
          <w:szCs w:val="24"/>
        </w:rPr>
        <w:t>ΔΡΕΥΩΝ (Γεώργιος Βαρεμένος):</w:t>
      </w:r>
      <w:r>
        <w:rPr>
          <w:rFonts w:eastAsia="Times New Roman"/>
          <w:szCs w:val="24"/>
        </w:rPr>
        <w:t xml:space="preserve"> Συνεπώς</w:t>
      </w:r>
      <w:r>
        <w:rPr>
          <w:rFonts w:eastAsia="Times New Roman"/>
          <w:szCs w:val="24"/>
        </w:rPr>
        <w:t xml:space="preserve"> </w:t>
      </w:r>
      <w:r>
        <w:rPr>
          <w:rFonts w:eastAsia="Times New Roman"/>
          <w:szCs w:val="24"/>
        </w:rPr>
        <w:t xml:space="preserve">το άρθρο 94 έγινε δεκτό, όπως τροποποιήθηκε από τον κύριο Υπουργό, κατά πλειοψηφία. </w:t>
      </w:r>
    </w:p>
    <w:p w14:paraId="61F3DF71"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95 ως έχει;</w:t>
      </w:r>
    </w:p>
    <w:p w14:paraId="61F3DF72"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73"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74"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w:t>
      </w:r>
      <w:r>
        <w:rPr>
          <w:rFonts w:eastAsia="Times New Roman"/>
          <w:b/>
          <w:szCs w:val="24"/>
        </w:rPr>
        <w:t>ΟΠΟΥΛΟΣ:</w:t>
      </w:r>
      <w:r>
        <w:rPr>
          <w:rFonts w:eastAsia="Times New Roman"/>
          <w:szCs w:val="24"/>
        </w:rPr>
        <w:t xml:space="preserve"> Παρών.</w:t>
      </w:r>
    </w:p>
    <w:p w14:paraId="61F3DF75"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76"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7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78"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7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7A" w14:textId="77777777" w:rsidR="00B51393" w:rsidRDefault="00BC3639">
      <w:pPr>
        <w:spacing w:line="600" w:lineRule="auto"/>
        <w:ind w:firstLine="720"/>
        <w:contextualSpacing/>
        <w:jc w:val="both"/>
        <w:rPr>
          <w:rFonts w:eastAsia="Times New Roman"/>
          <w:szCs w:val="24"/>
        </w:rPr>
      </w:pPr>
      <w:r>
        <w:rPr>
          <w:rFonts w:eastAsia="Times New Roman"/>
          <w:b/>
          <w:bCs/>
          <w:szCs w:val="24"/>
        </w:rPr>
        <w:t xml:space="preserve">ΠΡΟΕΔΡΕΥΩΝ (Γεώργιος Βαρεμένος): </w:t>
      </w:r>
      <w:r>
        <w:rPr>
          <w:rFonts w:eastAsia="Times New Roman"/>
          <w:szCs w:val="24"/>
        </w:rPr>
        <w:t xml:space="preserve">Συνεπώς το άρθρο 95 έγινε δεκτό ως έχει κατά πλειοψηφία. </w:t>
      </w:r>
    </w:p>
    <w:p w14:paraId="61F3DF7B" w14:textId="77777777" w:rsidR="00B51393" w:rsidRDefault="00BC363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w:t>
      </w:r>
      <w:r>
        <w:rPr>
          <w:rFonts w:eastAsia="Times New Roman"/>
          <w:szCs w:val="24"/>
        </w:rPr>
        <w:t>το άρθρο 96, όπως τροποποιήθηκε από τον κύριο Υπουργό;</w:t>
      </w:r>
    </w:p>
    <w:p w14:paraId="61F3DF7C"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7D"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7E"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Παρών.</w:t>
      </w:r>
    </w:p>
    <w:p w14:paraId="61F3DF7F"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ΕΛΕΝΗ ΖΑΡΟΥΛΙΑ:</w:t>
      </w:r>
      <w:r>
        <w:rPr>
          <w:rFonts w:eastAsia="Times New Roman"/>
          <w:szCs w:val="24"/>
        </w:rPr>
        <w:t xml:space="preserve"> Όχι.</w:t>
      </w:r>
    </w:p>
    <w:p w14:paraId="61F3DF80"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8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82"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83"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Όχι.</w:t>
      </w:r>
    </w:p>
    <w:p w14:paraId="61F3DF84"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96 έγινε δεκτό, όπως τροποποιήθηκε από τον κύριο Υπουργό, κατά πλειοψηφία. </w:t>
      </w:r>
    </w:p>
    <w:p w14:paraId="61F3DF85"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97 ως έχει;</w:t>
      </w:r>
    </w:p>
    <w:p w14:paraId="61F3DF86"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87"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88" w14:textId="77777777" w:rsidR="00B51393" w:rsidRDefault="00BC3639">
      <w:pPr>
        <w:spacing w:line="600" w:lineRule="auto"/>
        <w:ind w:firstLine="720"/>
        <w:contextualSpacing/>
        <w:jc w:val="both"/>
        <w:rPr>
          <w:rFonts w:eastAsia="Times New Roman"/>
          <w:b/>
          <w:szCs w:val="24"/>
        </w:rPr>
      </w:pPr>
      <w:r>
        <w:rPr>
          <w:rFonts w:eastAsia="Times New Roman"/>
          <w:b/>
          <w:szCs w:val="24"/>
        </w:rPr>
        <w:t>Δ</w:t>
      </w:r>
      <w:r>
        <w:rPr>
          <w:rFonts w:eastAsia="Times New Roman"/>
          <w:b/>
          <w:szCs w:val="24"/>
        </w:rPr>
        <w:t>ΗΜΗΤΡΙΟΣ ΚΩΝΣΤΑΝΤΟΠΟΥΛΟΣ:</w:t>
      </w:r>
      <w:r>
        <w:rPr>
          <w:rFonts w:eastAsia="Times New Roman"/>
          <w:szCs w:val="24"/>
        </w:rPr>
        <w:t xml:space="preserve"> Ναι.</w:t>
      </w:r>
    </w:p>
    <w:p w14:paraId="61F3DF89"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8A"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8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8C"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Ναι.</w:t>
      </w:r>
    </w:p>
    <w:p w14:paraId="61F3DF8D"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8E"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97 έγινε δεκτό ως έχει κατά πλειοψηφία. </w:t>
      </w:r>
    </w:p>
    <w:p w14:paraId="61F3DF8F" w14:textId="77777777" w:rsidR="00B51393" w:rsidRDefault="00BC3639">
      <w:pPr>
        <w:spacing w:line="600" w:lineRule="auto"/>
        <w:ind w:firstLine="720"/>
        <w:contextualSpacing/>
        <w:jc w:val="both"/>
        <w:rPr>
          <w:rFonts w:eastAsia="Times New Roman"/>
          <w:szCs w:val="24"/>
        </w:rPr>
      </w:pPr>
      <w:r>
        <w:rPr>
          <w:rFonts w:eastAsia="Times New Roman"/>
          <w:szCs w:val="24"/>
        </w:rPr>
        <w:lastRenderedPageBreak/>
        <w:t>Ερωτάται το Σώμα: Γ</w:t>
      </w:r>
      <w:r>
        <w:rPr>
          <w:rFonts w:eastAsia="Times New Roman"/>
          <w:szCs w:val="24"/>
        </w:rPr>
        <w:t>ίνεται δεκτό το άρθρο 98, όπως τροποποιήθηκε από τον κύριο Υπουργό;</w:t>
      </w:r>
    </w:p>
    <w:p w14:paraId="61F3DF90" w14:textId="77777777" w:rsidR="00B51393" w:rsidRDefault="00BC3639">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Ναι.</w:t>
      </w:r>
    </w:p>
    <w:p w14:paraId="61F3DF91"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92"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93"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94"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95"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96"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97"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98"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98 έγινε δεκτό, όπως τροποποιήθηκε από τον κύριο Υπουργό, κατά πλειοψηφία. </w:t>
      </w:r>
    </w:p>
    <w:p w14:paraId="61F3DF99"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99, όπως τροποποιήθηκε από τον κύριο Υπουργό;</w:t>
      </w:r>
    </w:p>
    <w:p w14:paraId="61F3DF9A"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w:t>
      </w:r>
      <w:r>
        <w:rPr>
          <w:rFonts w:eastAsia="Times New Roman"/>
          <w:b/>
          <w:szCs w:val="24"/>
        </w:rPr>
        <w:t>ΚΑΡΑΚΩΣΤΑ:</w:t>
      </w:r>
      <w:r>
        <w:rPr>
          <w:rFonts w:eastAsia="Times New Roman"/>
          <w:szCs w:val="24"/>
        </w:rPr>
        <w:t xml:space="preserve"> Ναι.</w:t>
      </w:r>
    </w:p>
    <w:p w14:paraId="61F3DF9B"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9C" w14:textId="77777777" w:rsidR="00B51393" w:rsidRDefault="00BC3639">
      <w:pPr>
        <w:spacing w:line="600" w:lineRule="auto"/>
        <w:ind w:firstLine="720"/>
        <w:contextualSpacing/>
        <w:jc w:val="both"/>
        <w:rPr>
          <w:rFonts w:eastAsia="Times New Roman"/>
          <w:b/>
          <w:szCs w:val="24"/>
        </w:rPr>
      </w:pPr>
      <w:r>
        <w:rPr>
          <w:rFonts w:eastAsia="Times New Roman"/>
          <w:b/>
          <w:szCs w:val="24"/>
        </w:rPr>
        <w:t>ΔΗΜΗΤΡΙΟΣ ΚΩΝΣΤΑΝΤΟΠΟΥΛΟΣ:</w:t>
      </w:r>
      <w:r>
        <w:rPr>
          <w:rFonts w:eastAsia="Times New Roman"/>
          <w:szCs w:val="24"/>
        </w:rPr>
        <w:t xml:space="preserve"> Ναι.</w:t>
      </w:r>
    </w:p>
    <w:p w14:paraId="61F3DF9D"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ΖΑΡΟΥΛΙΑ:</w:t>
      </w:r>
      <w:r>
        <w:rPr>
          <w:rFonts w:eastAsia="Times New Roman"/>
          <w:szCs w:val="24"/>
        </w:rPr>
        <w:t xml:space="preserve"> Όχι.</w:t>
      </w:r>
    </w:p>
    <w:p w14:paraId="61F3DF9E"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9F" w14:textId="77777777" w:rsidR="00B51393" w:rsidRDefault="00BC3639">
      <w:pPr>
        <w:spacing w:line="600" w:lineRule="auto"/>
        <w:ind w:firstLine="720"/>
        <w:contextualSpacing/>
        <w:jc w:val="both"/>
        <w:rPr>
          <w:rFonts w:eastAsia="Times New Roman"/>
          <w:b/>
          <w:szCs w:val="24"/>
        </w:rPr>
      </w:pPr>
      <w:r>
        <w:rPr>
          <w:rFonts w:eastAsia="Times New Roman"/>
          <w:b/>
          <w:szCs w:val="24"/>
        </w:rPr>
        <w:lastRenderedPageBreak/>
        <w:t>ΓΕΩΡΓΙΟΣ ΛΑΖΑΡΙΔΗΣ:</w:t>
      </w:r>
      <w:r>
        <w:rPr>
          <w:rFonts w:eastAsia="Times New Roman"/>
          <w:szCs w:val="24"/>
        </w:rPr>
        <w:t xml:space="preserve"> Ναι.</w:t>
      </w:r>
    </w:p>
    <w:p w14:paraId="61F3DFA0"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A1"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A2"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99 έγινε δε</w:t>
      </w:r>
      <w:r>
        <w:rPr>
          <w:rFonts w:eastAsia="Times New Roman"/>
          <w:szCs w:val="24"/>
        </w:rPr>
        <w:t xml:space="preserve">κτό, όπως τροποποιήθηκε από τον κύριο Υπουργό, κατά πλειοψηφία. </w:t>
      </w:r>
    </w:p>
    <w:p w14:paraId="61F3DFA3" w14:textId="77777777" w:rsidR="00B51393" w:rsidRDefault="00BC363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100, όπως τροποποιήθηκε από τον κύριο Υπουργό;</w:t>
      </w:r>
    </w:p>
    <w:p w14:paraId="61F3DFA4" w14:textId="77777777" w:rsidR="00B51393" w:rsidRDefault="00BC3639">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 xml:space="preserve">Ναι. </w:t>
      </w:r>
    </w:p>
    <w:p w14:paraId="61F3DFA5" w14:textId="77777777" w:rsidR="00B51393" w:rsidRDefault="00BC3639">
      <w:pPr>
        <w:spacing w:line="600" w:lineRule="auto"/>
        <w:ind w:firstLine="720"/>
        <w:contextualSpacing/>
        <w:jc w:val="both"/>
        <w:rPr>
          <w:rFonts w:eastAsia="Times New Roman"/>
          <w:szCs w:val="24"/>
        </w:rPr>
      </w:pPr>
      <w:r>
        <w:rPr>
          <w:rFonts w:eastAsia="Times New Roman"/>
          <w:b/>
          <w:szCs w:val="24"/>
        </w:rPr>
        <w:t>ΚΩΝΣΤΑΝΤΙΝΟΣ ΚΑΤΣΑΦΑΔΟΣ</w:t>
      </w:r>
      <w:r>
        <w:rPr>
          <w:rFonts w:eastAsia="Times New Roman"/>
          <w:szCs w:val="24"/>
        </w:rPr>
        <w:t>: Ναι.</w:t>
      </w:r>
    </w:p>
    <w:p w14:paraId="61F3DFA6" w14:textId="77777777" w:rsidR="00B51393" w:rsidRDefault="00BC3639">
      <w:pPr>
        <w:spacing w:line="600" w:lineRule="auto"/>
        <w:ind w:firstLine="720"/>
        <w:contextualSpacing/>
        <w:jc w:val="both"/>
        <w:rPr>
          <w:rFonts w:eastAsia="Times New Roman"/>
          <w:b/>
          <w:szCs w:val="24"/>
        </w:rPr>
      </w:pPr>
      <w:r>
        <w:rPr>
          <w:rFonts w:eastAsia="Times New Roman"/>
          <w:b/>
          <w:szCs w:val="24"/>
        </w:rPr>
        <w:t xml:space="preserve">ΔΗΜΗΤΡΙΟΣ ΚΩΝΣΤΑΝΤΟΠΟΥΛΟΣ: </w:t>
      </w:r>
      <w:r>
        <w:rPr>
          <w:rFonts w:eastAsia="Times New Roman"/>
          <w:szCs w:val="24"/>
        </w:rPr>
        <w:t>Ναι.</w:t>
      </w:r>
    </w:p>
    <w:p w14:paraId="61F3DFA7" w14:textId="77777777" w:rsidR="00B51393" w:rsidRDefault="00BC3639">
      <w:pPr>
        <w:spacing w:line="600" w:lineRule="auto"/>
        <w:ind w:firstLine="720"/>
        <w:contextualSpacing/>
        <w:jc w:val="both"/>
        <w:rPr>
          <w:rFonts w:eastAsia="Times New Roman"/>
          <w:b/>
          <w:szCs w:val="24"/>
        </w:rPr>
      </w:pPr>
      <w:r>
        <w:rPr>
          <w:rFonts w:eastAsia="Times New Roman"/>
          <w:b/>
          <w:szCs w:val="24"/>
        </w:rPr>
        <w:t>ΕΛΕΝΗ ΖΑ</w:t>
      </w:r>
      <w:r>
        <w:rPr>
          <w:rFonts w:eastAsia="Times New Roman"/>
          <w:b/>
          <w:szCs w:val="24"/>
        </w:rPr>
        <w:t>ΡΟΥΛΙΑ:</w:t>
      </w:r>
      <w:r>
        <w:rPr>
          <w:rFonts w:eastAsia="Times New Roman"/>
          <w:szCs w:val="24"/>
        </w:rPr>
        <w:t xml:space="preserve"> Όχι.</w:t>
      </w:r>
    </w:p>
    <w:p w14:paraId="61F3DFA8" w14:textId="77777777" w:rsidR="00B51393" w:rsidRDefault="00BC3639">
      <w:pPr>
        <w:spacing w:line="600" w:lineRule="auto"/>
        <w:ind w:firstLine="720"/>
        <w:contextualSpacing/>
        <w:jc w:val="both"/>
        <w:rPr>
          <w:rFonts w:eastAsia="Times New Roman"/>
          <w:b/>
          <w:szCs w:val="24"/>
        </w:rPr>
      </w:pPr>
      <w:r>
        <w:rPr>
          <w:rFonts w:eastAsia="Times New Roman"/>
          <w:b/>
          <w:szCs w:val="24"/>
        </w:rPr>
        <w:t>ΔΙΑΜΑΝΤΩ ΜΑΝΩΛΑΚΟΥ:</w:t>
      </w:r>
      <w:r>
        <w:rPr>
          <w:rFonts w:eastAsia="Times New Roman"/>
          <w:szCs w:val="24"/>
        </w:rPr>
        <w:t xml:space="preserve"> Όχι.</w:t>
      </w:r>
    </w:p>
    <w:p w14:paraId="61F3DFA9"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ΛΑΖΑΡΙΔΗΣ:</w:t>
      </w:r>
      <w:r>
        <w:rPr>
          <w:rFonts w:eastAsia="Times New Roman"/>
          <w:szCs w:val="24"/>
        </w:rPr>
        <w:t xml:space="preserve"> Ναι.</w:t>
      </w:r>
    </w:p>
    <w:p w14:paraId="61F3DFAA" w14:textId="77777777" w:rsidR="00B51393" w:rsidRDefault="00BC363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szCs w:val="24"/>
        </w:rPr>
        <w:t xml:space="preserve"> Παρών.</w:t>
      </w:r>
    </w:p>
    <w:p w14:paraId="61F3DFAB" w14:textId="77777777" w:rsidR="00B51393" w:rsidRDefault="00BC3639">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61F3DFAC" w14:textId="77777777" w:rsidR="00B51393" w:rsidRDefault="00BC3639">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szCs w:val="24"/>
        </w:rPr>
        <w:t xml:space="preserve"> Συνεπώς το άρθρο 100 έγινε δεκτό, όπως τροποποιήθηκε από τον κύριο Υπουργό, κατά πλειοψηφία. </w:t>
      </w:r>
    </w:p>
    <w:p w14:paraId="61F3DFA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w:t>
      </w:r>
      <w:r>
        <w:rPr>
          <w:rFonts w:eastAsia="Times New Roman" w:cs="Times New Roman"/>
          <w:szCs w:val="24"/>
        </w:rPr>
        <w:t>νεται δεκτό το άρθρο 101, όπως τροποποιήθηκε από τον κύριο Υπουργό;</w:t>
      </w:r>
    </w:p>
    <w:p w14:paraId="61F3DFA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ΕΥΑΓΓΕΛΙΑ (ΕΥΗ) ΚΑΡΑΚΩΣΤΑ:</w:t>
      </w:r>
      <w:r>
        <w:rPr>
          <w:rFonts w:eastAsia="Times New Roman" w:cs="Times New Roman"/>
          <w:szCs w:val="24"/>
        </w:rPr>
        <w:t xml:space="preserve"> Ναι.</w:t>
      </w:r>
    </w:p>
    <w:p w14:paraId="61F3DFA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DFB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DFB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DFB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B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DFB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DFB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DFB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101 έγινε δεκτό, όπως τροποποιήθηκε από τον κύριο Υπουργό, κατά πλειοψηφία.</w:t>
      </w:r>
    </w:p>
    <w:p w14:paraId="61F3DFB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102, όπως τροποποιήθηκε από τον κύριο Υπουργό;</w:t>
      </w:r>
    </w:p>
    <w:p w14:paraId="61F3DFB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w:t>
      </w:r>
      <w:r>
        <w:rPr>
          <w:rFonts w:eastAsia="Times New Roman" w:cs="Times New Roman"/>
          <w:b/>
          <w:szCs w:val="24"/>
        </w:rPr>
        <w:t>ΑΚΩΣΤΑ:</w:t>
      </w:r>
      <w:r>
        <w:rPr>
          <w:rFonts w:eastAsia="Times New Roman" w:cs="Times New Roman"/>
          <w:szCs w:val="24"/>
        </w:rPr>
        <w:t xml:space="preserve"> Ναι.</w:t>
      </w:r>
    </w:p>
    <w:p w14:paraId="61F3DFB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DFB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DFB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DFB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B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DFB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DFB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Όχι.</w:t>
      </w:r>
    </w:p>
    <w:p w14:paraId="61F3DFC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102 έγινε δεκτ</w:t>
      </w:r>
      <w:r>
        <w:rPr>
          <w:rFonts w:eastAsia="Times New Roman" w:cs="Times New Roman"/>
          <w:szCs w:val="24"/>
        </w:rPr>
        <w:t>ό, όπως τροποποιήθηκε από τον κύριο Υπουργό, κατά πλειοψηφία.</w:t>
      </w:r>
    </w:p>
    <w:p w14:paraId="61F3DFC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103, όπως τροποποιήθηκε από τον κύριο Υπουργό;</w:t>
      </w:r>
    </w:p>
    <w:p w14:paraId="61F3DFC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DFC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DFC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DFC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w:t>
      </w:r>
      <w:r>
        <w:rPr>
          <w:rFonts w:eastAsia="Times New Roman" w:cs="Times New Roman"/>
          <w:b/>
          <w:szCs w:val="24"/>
        </w:rPr>
        <w:t>ΙΑ:</w:t>
      </w:r>
      <w:r>
        <w:rPr>
          <w:rFonts w:eastAsia="Times New Roman" w:cs="Times New Roman"/>
          <w:szCs w:val="24"/>
        </w:rPr>
        <w:t xml:space="preserve"> Όχι.</w:t>
      </w:r>
    </w:p>
    <w:p w14:paraId="61F3DFC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C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DFC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1F3DFC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DFC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103 έγινε δεκτό, όπως τροποποιήθηκε από τον κύριο Υπουργό, κατά πλειοψηφία.</w:t>
      </w:r>
    </w:p>
    <w:p w14:paraId="61F3DFC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w:t>
      </w:r>
      <w:r>
        <w:rPr>
          <w:rFonts w:eastAsia="Times New Roman" w:cs="Times New Roman"/>
          <w:szCs w:val="24"/>
        </w:rPr>
        <w:t>εκτό το άρθρο 104, όπως τροποποιήθηκε από τον κύριο Υπουργό;</w:t>
      </w:r>
    </w:p>
    <w:p w14:paraId="61F3DFC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DFC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Όχι.</w:t>
      </w:r>
    </w:p>
    <w:p w14:paraId="61F3DFC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Παρών.</w:t>
      </w:r>
    </w:p>
    <w:p w14:paraId="61F3DFC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DFD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D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DFD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1F3DFD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DFD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104 έγινε δεκτό, όπως τροποποιήθηκε από τον κύριο Υπουργό, κατά πλειοψηφία.</w:t>
      </w:r>
    </w:p>
    <w:p w14:paraId="61F3DFD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105, όπως τροποποιήθηκε από τον κύριο Υπουργό;</w:t>
      </w:r>
    </w:p>
    <w:p w14:paraId="61F3DFD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w:t>
      </w:r>
      <w:r>
        <w:rPr>
          <w:rFonts w:eastAsia="Times New Roman" w:cs="Times New Roman"/>
          <w:b/>
          <w:szCs w:val="24"/>
        </w:rPr>
        <w:t>ΚΩΣΤΑ:</w:t>
      </w:r>
      <w:r>
        <w:rPr>
          <w:rFonts w:eastAsia="Times New Roman" w:cs="Times New Roman"/>
          <w:szCs w:val="24"/>
        </w:rPr>
        <w:t xml:space="preserve"> Ναι.</w:t>
      </w:r>
    </w:p>
    <w:p w14:paraId="61F3DFD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DFD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DFD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DFD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D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DFD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1F3DFD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DFD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το άρθρο 105 έγινε δεκτό, </w:t>
      </w:r>
      <w:r>
        <w:rPr>
          <w:rFonts w:eastAsia="Times New Roman" w:cs="Times New Roman"/>
          <w:szCs w:val="24"/>
        </w:rPr>
        <w:t>όπως τροποποιήθηκε από τον κύριο Υπουργό, κατά πλειοψηφία.</w:t>
      </w:r>
    </w:p>
    <w:p w14:paraId="61F3DFD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106 ως έχει;</w:t>
      </w:r>
    </w:p>
    <w:p w14:paraId="61F3DFE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DFE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DFE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DFE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DFE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E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w:t>
      </w:r>
      <w:r>
        <w:rPr>
          <w:rFonts w:eastAsia="Times New Roman" w:cs="Times New Roman"/>
          <w:b/>
          <w:szCs w:val="24"/>
        </w:rPr>
        <w:t>ΡΓΙΟΣ ΛΑΖΑΡΙΔΗΣ:</w:t>
      </w:r>
      <w:r>
        <w:rPr>
          <w:rFonts w:eastAsia="Times New Roman" w:cs="Times New Roman"/>
          <w:szCs w:val="24"/>
        </w:rPr>
        <w:t xml:space="preserve"> Ναι.</w:t>
      </w:r>
    </w:p>
    <w:p w14:paraId="61F3DFE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1F3DFE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DFE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106 έγινε δεκτό ως έχει κατά πλειοψηφία.</w:t>
      </w:r>
    </w:p>
    <w:p w14:paraId="61F3DFE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107 ως έχει;</w:t>
      </w:r>
    </w:p>
    <w:p w14:paraId="61F3DFE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DFE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ΚΑΤΣΑΦΑΔΟΣ:</w:t>
      </w:r>
      <w:r>
        <w:rPr>
          <w:rFonts w:eastAsia="Times New Roman" w:cs="Times New Roman"/>
          <w:szCs w:val="24"/>
        </w:rPr>
        <w:t xml:space="preserve"> Ναι.</w:t>
      </w:r>
    </w:p>
    <w:p w14:paraId="61F3DFE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DFE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DFE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E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61F3DFF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1F3DFF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DFF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107 έγινε δεκτό ως έχει κατά πλειοψηφία.</w:t>
      </w:r>
    </w:p>
    <w:p w14:paraId="61F3DFF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108 ως έχει;</w:t>
      </w:r>
    </w:p>
    <w:p w14:paraId="61F3DFF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DFF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DFF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DFF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DFF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DFF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DFF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1F3DFF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w:t>
      </w:r>
      <w:r>
        <w:rPr>
          <w:rFonts w:eastAsia="Times New Roman" w:cs="Times New Roman"/>
          <w:szCs w:val="24"/>
        </w:rPr>
        <w:t xml:space="preserve"> Όχι.</w:t>
      </w:r>
    </w:p>
    <w:p w14:paraId="61F3DFF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108 έγινε δεκτό ως έχει κατά πλειοψηφία.</w:t>
      </w:r>
    </w:p>
    <w:p w14:paraId="61F3DFF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109 ως έχει;</w:t>
      </w:r>
    </w:p>
    <w:p w14:paraId="61F3DFF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DFF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0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ΚΩΝΣΤΑΝΤΟΠΟΥΛΟΣ:</w:t>
      </w:r>
      <w:r>
        <w:rPr>
          <w:rFonts w:eastAsia="Times New Roman" w:cs="Times New Roman"/>
          <w:szCs w:val="24"/>
        </w:rPr>
        <w:t xml:space="preserve"> Ναι.</w:t>
      </w:r>
    </w:p>
    <w:p w14:paraId="61F3E00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w:t>
      </w:r>
      <w:r>
        <w:rPr>
          <w:rFonts w:eastAsia="Times New Roman" w:cs="Times New Roman"/>
          <w:b/>
          <w:szCs w:val="24"/>
        </w:rPr>
        <w:t>ΥΛΙΑ:</w:t>
      </w:r>
      <w:r>
        <w:rPr>
          <w:rFonts w:eastAsia="Times New Roman" w:cs="Times New Roman"/>
          <w:szCs w:val="24"/>
        </w:rPr>
        <w:t xml:space="preserve"> Όχι.</w:t>
      </w:r>
    </w:p>
    <w:p w14:paraId="61F3E00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0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0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1F3E00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0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109 έγινε δεκτό ως έχει κατά πλειοψηφία.</w:t>
      </w:r>
    </w:p>
    <w:p w14:paraId="61F3E00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110 ως έχει;</w:t>
      </w:r>
    </w:p>
    <w:p w14:paraId="61F3E00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0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0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0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0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0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0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0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1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το άρθρο 110 έγινε δεκτό ως έχει κατά πλειοψηφία.</w:t>
      </w:r>
    </w:p>
    <w:p w14:paraId="61F3E01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111 ως έχει;</w:t>
      </w:r>
    </w:p>
    <w:p w14:paraId="61F3E01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1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Όχι.</w:t>
      </w:r>
    </w:p>
    <w:p w14:paraId="61F3E01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Όχι.</w:t>
      </w:r>
    </w:p>
    <w:p w14:paraId="61F3E01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1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1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w:t>
      </w:r>
      <w:r>
        <w:rPr>
          <w:rFonts w:eastAsia="Times New Roman" w:cs="Times New Roman"/>
          <w:b/>
          <w:szCs w:val="24"/>
        </w:rPr>
        <w:t>ΖΑΡΙΔΗΣ:</w:t>
      </w:r>
      <w:r>
        <w:rPr>
          <w:rFonts w:eastAsia="Times New Roman" w:cs="Times New Roman"/>
          <w:szCs w:val="24"/>
        </w:rPr>
        <w:t xml:space="preserve"> Ναι.</w:t>
      </w:r>
    </w:p>
    <w:p w14:paraId="61F3E01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61F3E01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1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111 έγινε δεκτό ως έχει κατά πλειοψηφία.</w:t>
      </w:r>
    </w:p>
    <w:p w14:paraId="61F3E01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112 ως έχει;</w:t>
      </w:r>
    </w:p>
    <w:p w14:paraId="61F3E01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1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w:t>
      </w:r>
      <w:r>
        <w:rPr>
          <w:rFonts w:eastAsia="Times New Roman" w:cs="Times New Roman"/>
          <w:b/>
          <w:szCs w:val="24"/>
        </w:rPr>
        <w:t>ΟΣ:</w:t>
      </w:r>
      <w:r>
        <w:rPr>
          <w:rFonts w:eastAsia="Times New Roman" w:cs="Times New Roman"/>
          <w:szCs w:val="24"/>
        </w:rPr>
        <w:t xml:space="preserve"> Ναι.</w:t>
      </w:r>
    </w:p>
    <w:p w14:paraId="61F3E01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1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2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2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2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1F3E02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Όχι.</w:t>
      </w:r>
    </w:p>
    <w:p w14:paraId="61F3E02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112 έγινε δεκτό ως έχει κατά πλειοψηφία.</w:t>
      </w:r>
    </w:p>
    <w:p w14:paraId="61F3E02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113 ως έχει;</w:t>
      </w:r>
    </w:p>
    <w:p w14:paraId="61F3E02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2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2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2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2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2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2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2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2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113 έγινε δεκτό ως έχει κατά πλειοψηφία.</w:t>
      </w:r>
    </w:p>
    <w:p w14:paraId="61F3E02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114, όπως τροποποιήθηκε από τον κύριο Υπουργό;</w:t>
      </w:r>
    </w:p>
    <w:p w14:paraId="61F3E03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3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3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ΚΩΝΣΤΑΝΤΟΠΟΥΛΟΣ:</w:t>
      </w:r>
      <w:r>
        <w:rPr>
          <w:rFonts w:eastAsia="Times New Roman" w:cs="Times New Roman"/>
          <w:szCs w:val="24"/>
        </w:rPr>
        <w:t xml:space="preserve"> Ναι.</w:t>
      </w:r>
    </w:p>
    <w:p w14:paraId="61F3E03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ΕΛΕΝΗ ΖΑΡΟΥΛΙΑ:</w:t>
      </w:r>
      <w:r>
        <w:rPr>
          <w:rFonts w:eastAsia="Times New Roman" w:cs="Times New Roman"/>
          <w:szCs w:val="24"/>
        </w:rPr>
        <w:t xml:space="preserve"> Όχι.</w:t>
      </w:r>
    </w:p>
    <w:p w14:paraId="61F3E03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3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3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3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3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114 έγινε δεκτό, όπως τροποποιήθηκε από τον κύριο Υπουργό, κατά πλε</w:t>
      </w:r>
      <w:r>
        <w:rPr>
          <w:rFonts w:eastAsia="Times New Roman" w:cs="Times New Roman"/>
          <w:szCs w:val="24"/>
        </w:rPr>
        <w:t>ιοψηφία.</w:t>
      </w:r>
    </w:p>
    <w:p w14:paraId="61F3E03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115 ως έχει;</w:t>
      </w:r>
    </w:p>
    <w:p w14:paraId="61F3E03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3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3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3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3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14:paraId="61F3E03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4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4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4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115 έγινε δεκτό ως έχει κατά πλειοψηφία.</w:t>
      </w:r>
    </w:p>
    <w:p w14:paraId="61F3E04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116, όπως τροποποιήθηκε από τον κύριο Υπουργό;</w:t>
      </w:r>
    </w:p>
    <w:p w14:paraId="61F3E04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4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b/>
          <w:szCs w:val="24"/>
        </w:rPr>
        <w:t>:</w:t>
      </w:r>
      <w:r>
        <w:rPr>
          <w:rFonts w:eastAsia="Times New Roman" w:cs="Times New Roman"/>
          <w:szCs w:val="24"/>
        </w:rPr>
        <w:t xml:space="preserve"> Ναι.</w:t>
      </w:r>
    </w:p>
    <w:p w14:paraId="61F3E04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4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4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4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4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4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4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116 έγινε δεκτό, όπως τροποποιήθηκε από τον κύριο </w:t>
      </w:r>
      <w:r>
        <w:rPr>
          <w:rFonts w:eastAsia="Times New Roman" w:cs="Times New Roman"/>
          <w:szCs w:val="24"/>
        </w:rPr>
        <w:t>Υπουργό, κατά πλειοψηφία.</w:t>
      </w:r>
    </w:p>
    <w:p w14:paraId="61F3E04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117 ως έχει;</w:t>
      </w:r>
    </w:p>
    <w:p w14:paraId="61F3E04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4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5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5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5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5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5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w:t>
      </w:r>
      <w:r>
        <w:rPr>
          <w:rFonts w:eastAsia="Times New Roman" w:cs="Times New Roman"/>
          <w:b/>
          <w:szCs w:val="24"/>
        </w:rPr>
        <w:t>ΣΑΡΙΔΗΣ:</w:t>
      </w:r>
      <w:r>
        <w:rPr>
          <w:rFonts w:eastAsia="Times New Roman" w:cs="Times New Roman"/>
          <w:szCs w:val="24"/>
        </w:rPr>
        <w:t xml:space="preserve"> Παρών.</w:t>
      </w:r>
    </w:p>
    <w:p w14:paraId="61F3E05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5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117 έγινε δεκτό ως έχει κατά πλειοψηφία.</w:t>
      </w:r>
    </w:p>
    <w:p w14:paraId="61F3E05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118 ως έχει;</w:t>
      </w:r>
    </w:p>
    <w:p w14:paraId="61F3E05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5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5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w:t>
      </w:r>
      <w:r>
        <w:rPr>
          <w:rFonts w:eastAsia="Times New Roman" w:cs="Times New Roman"/>
          <w:b/>
          <w:szCs w:val="24"/>
        </w:rPr>
        <w:t>ΩΝΣΤΑΝΤΟΠΟΥΛΟΣ:</w:t>
      </w:r>
      <w:r>
        <w:rPr>
          <w:rFonts w:eastAsia="Times New Roman" w:cs="Times New Roman"/>
          <w:szCs w:val="24"/>
        </w:rPr>
        <w:t xml:space="preserve"> Παρών.</w:t>
      </w:r>
    </w:p>
    <w:p w14:paraId="61F3E05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5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5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5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5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6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118 έγινε δεκτό ως έχει κατά πλειοψηφία.</w:t>
      </w:r>
    </w:p>
    <w:p w14:paraId="61F3E06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w:t>
      </w:r>
      <w:r>
        <w:rPr>
          <w:rFonts w:eastAsia="Times New Roman" w:cs="Times New Roman"/>
          <w:szCs w:val="24"/>
        </w:rPr>
        <w:t xml:space="preserve"> δεκτό το άρθρο 119 ως έχει;</w:t>
      </w:r>
    </w:p>
    <w:p w14:paraId="61F3E06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6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6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6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ΕΛΕΝΗ ΖΑΡΟΥΛΙΑ:</w:t>
      </w:r>
      <w:r>
        <w:rPr>
          <w:rFonts w:eastAsia="Times New Roman" w:cs="Times New Roman"/>
          <w:szCs w:val="24"/>
        </w:rPr>
        <w:t xml:space="preserve"> Όχι.</w:t>
      </w:r>
    </w:p>
    <w:p w14:paraId="61F3E06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61F3E06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6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6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6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Συνεπώς το άρθρο 119 έγινε δεκτό ως έχει κατά πλειοψηφία.</w:t>
      </w:r>
    </w:p>
    <w:p w14:paraId="61F3E06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120 ως έχει;</w:t>
      </w:r>
    </w:p>
    <w:p w14:paraId="61F3E06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szCs w:val="24"/>
        </w:rPr>
        <w:t xml:space="preserve"> Ναι.</w:t>
      </w:r>
    </w:p>
    <w:p w14:paraId="61F3E06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ΚΑΤΣΑΦΑΔΟΣ:</w:t>
      </w:r>
      <w:r>
        <w:rPr>
          <w:rFonts w:eastAsia="Times New Roman" w:cs="Times New Roman"/>
          <w:szCs w:val="24"/>
        </w:rPr>
        <w:t xml:space="preserve"> Ναι.</w:t>
      </w:r>
    </w:p>
    <w:p w14:paraId="61F3E06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Ναι.</w:t>
      </w:r>
    </w:p>
    <w:p w14:paraId="61F3E06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Όχι.</w:t>
      </w:r>
    </w:p>
    <w:p w14:paraId="61F3E07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w:t>
      </w:r>
      <w:r>
        <w:rPr>
          <w:rFonts w:eastAsia="Times New Roman" w:cs="Times New Roman"/>
          <w:b/>
          <w:szCs w:val="24"/>
        </w:rPr>
        <w:t>ΜΑΝΩΛΑΚΟΥ:</w:t>
      </w:r>
      <w:r>
        <w:rPr>
          <w:rFonts w:eastAsia="Times New Roman" w:cs="Times New Roman"/>
          <w:szCs w:val="24"/>
        </w:rPr>
        <w:t xml:space="preserve"> Όχι.</w:t>
      </w:r>
    </w:p>
    <w:p w14:paraId="61F3E07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61F3E07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61F3E07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61F3E07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άρθρο 120 έγινε δεκτό ως έχει κατά πλειοψηφία.</w:t>
      </w:r>
    </w:p>
    <w:p w14:paraId="61F3E07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121, όπως τροποποιήθηκε από τον κύριο</w:t>
      </w:r>
      <w:r>
        <w:rPr>
          <w:rFonts w:eastAsia="Times New Roman" w:cs="Times New Roman"/>
          <w:szCs w:val="24"/>
        </w:rPr>
        <w:t xml:space="preserve"> Υπουργό;</w:t>
      </w:r>
    </w:p>
    <w:p w14:paraId="61F3E07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7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7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07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7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7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7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7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07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121 έγινε δεκτό, όπως τροποποιήθηκε από τον κύριο Υπουργό, κατά πλειοψηφία.</w:t>
      </w:r>
    </w:p>
    <w:p w14:paraId="61F3E07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122, όπως τροποποιήθηκε από τον κύριο Υπουργό;</w:t>
      </w:r>
    </w:p>
    <w:p w14:paraId="61F3E08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8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8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w:t>
      </w:r>
      <w:r>
        <w:rPr>
          <w:rFonts w:eastAsia="Times New Roman" w:cs="Times New Roman"/>
          <w:b/>
          <w:szCs w:val="24"/>
        </w:rPr>
        <w:t xml:space="preserve">ΣΤΑΝΤΟΠΟΥΛΟΣ: </w:t>
      </w:r>
      <w:r>
        <w:rPr>
          <w:rFonts w:eastAsia="Times New Roman" w:cs="Times New Roman"/>
          <w:szCs w:val="24"/>
        </w:rPr>
        <w:t>Ναι.</w:t>
      </w:r>
    </w:p>
    <w:p w14:paraId="61F3E08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8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08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61F3E08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1F3E08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08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122 έγινε δεκτό, όπως τροποποιήθηκε από τον κύριο Υπουργό, κατά πλειοψ</w:t>
      </w:r>
      <w:r>
        <w:rPr>
          <w:rFonts w:eastAsia="Times New Roman" w:cs="Times New Roman"/>
          <w:szCs w:val="24"/>
        </w:rPr>
        <w:t>ηφία.</w:t>
      </w:r>
    </w:p>
    <w:p w14:paraId="61F3E08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123 ως έχει;</w:t>
      </w:r>
    </w:p>
    <w:p w14:paraId="61F3E08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8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8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08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8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8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9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9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09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123 έγινε δεκτό ως έχει κατά πλειοψηφία.</w:t>
      </w:r>
    </w:p>
    <w:p w14:paraId="61F3E09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124 ως έχει;</w:t>
      </w:r>
    </w:p>
    <w:p w14:paraId="61F3E09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9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9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Ναι.</w:t>
      </w:r>
    </w:p>
    <w:p w14:paraId="61F3E09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9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9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9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9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09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124 έγινε δεκτό ως έχει κατά πλειοψηφία.</w:t>
      </w:r>
    </w:p>
    <w:p w14:paraId="61F3E09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w:t>
      </w:r>
      <w:r>
        <w:rPr>
          <w:rFonts w:eastAsia="Times New Roman" w:cs="Times New Roman"/>
          <w:szCs w:val="24"/>
        </w:rPr>
        <w:t>5, όπως τροποποιήθηκε από τον κύριο Υπουργό;</w:t>
      </w:r>
    </w:p>
    <w:p w14:paraId="61F3E09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9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Όχι.</w:t>
      </w:r>
    </w:p>
    <w:p w14:paraId="61F3E0A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Όχι.</w:t>
      </w:r>
    </w:p>
    <w:p w14:paraId="61F3E0A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A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A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A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1F3E0A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0A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w:t>
      </w:r>
      <w:r>
        <w:rPr>
          <w:rFonts w:eastAsia="Times New Roman" w:cs="Times New Roman"/>
          <w:b/>
          <w:szCs w:val="24"/>
        </w:rPr>
        <w:t xml:space="preserve">ΟΕΔΡΕΥΩΝ (Γεώργιος Βαρεμένος): </w:t>
      </w:r>
      <w:r>
        <w:rPr>
          <w:rFonts w:eastAsia="Times New Roman" w:cs="Times New Roman"/>
          <w:szCs w:val="24"/>
        </w:rPr>
        <w:t>Συνεπώς το άρθρο 125 έγινε δεκτό, όπως τροποποιήθηκε από τον κύριο Υπουργό, κατά πλειοψηφία.</w:t>
      </w:r>
    </w:p>
    <w:p w14:paraId="61F3E0A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126 ως έχει;</w:t>
      </w:r>
    </w:p>
    <w:p w14:paraId="61F3E0A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A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A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w:t>
      </w:r>
      <w:r>
        <w:rPr>
          <w:rFonts w:eastAsia="Times New Roman" w:cs="Times New Roman"/>
          <w:b/>
          <w:szCs w:val="24"/>
        </w:rPr>
        <w:t xml:space="preserve">ΝΤΟΠΟΥΛΟΣ: </w:t>
      </w:r>
      <w:r>
        <w:rPr>
          <w:rFonts w:eastAsia="Times New Roman" w:cs="Times New Roman"/>
          <w:szCs w:val="24"/>
        </w:rPr>
        <w:t>Ναι.</w:t>
      </w:r>
    </w:p>
    <w:p w14:paraId="61F3E0A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A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A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A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A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0B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126 έγινε δεκτό ως έχει κατά πλειοψηφία.</w:t>
      </w:r>
    </w:p>
    <w:p w14:paraId="61F3E0B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127 ως έχει;</w:t>
      </w:r>
    </w:p>
    <w:p w14:paraId="61F3E0B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B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Παρών.</w:t>
      </w:r>
    </w:p>
    <w:p w14:paraId="61F3E0B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Όχι.</w:t>
      </w:r>
    </w:p>
    <w:p w14:paraId="61F3E0B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B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B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61F3E0B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B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0B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 xml:space="preserve">Βαρεμένος): </w:t>
      </w:r>
      <w:r>
        <w:rPr>
          <w:rFonts w:eastAsia="Times New Roman" w:cs="Times New Roman"/>
          <w:szCs w:val="24"/>
        </w:rPr>
        <w:t>Συνεπώς το άρθρο 127 έγινε δεκτό ως έχει κατά πλειοψηφία.</w:t>
      </w:r>
    </w:p>
    <w:p w14:paraId="61F3E0B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128 ως έχει;</w:t>
      </w:r>
    </w:p>
    <w:p w14:paraId="61F3E0B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B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B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0B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61F3E0C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w:t>
      </w:r>
      <w:r>
        <w:rPr>
          <w:rFonts w:eastAsia="Times New Roman" w:cs="Times New Roman"/>
          <w:b/>
          <w:szCs w:val="24"/>
        </w:rPr>
        <w:t xml:space="preserve">ΚΟΥ: </w:t>
      </w:r>
      <w:r>
        <w:rPr>
          <w:rFonts w:eastAsia="Times New Roman" w:cs="Times New Roman"/>
          <w:szCs w:val="24"/>
        </w:rPr>
        <w:t>Όχι.</w:t>
      </w:r>
    </w:p>
    <w:p w14:paraId="61F3E0C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C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C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0C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128 έγινε δεκτό ως έχει κατά πλειοψηφία.</w:t>
      </w:r>
    </w:p>
    <w:p w14:paraId="61F3E0C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129 ως έχει;</w:t>
      </w:r>
    </w:p>
    <w:p w14:paraId="61F3E0C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r>
        <w:rPr>
          <w:rFonts w:eastAsia="Times New Roman" w:cs="Times New Roman"/>
          <w:szCs w:val="24"/>
        </w:rPr>
        <w:t>.</w:t>
      </w:r>
    </w:p>
    <w:p w14:paraId="61F3E0C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C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Ναι.</w:t>
      </w:r>
    </w:p>
    <w:p w14:paraId="61F3E0C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61F3E0C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C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C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C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0C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129 έγινε δεκτό ως έχει κατά πλειοψηφία.</w:t>
      </w:r>
    </w:p>
    <w:p w14:paraId="61F3E0C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130 ως έχει;</w:t>
      </w:r>
    </w:p>
    <w:p w14:paraId="61F3E0D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D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0D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0D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61F3E0D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0D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 xml:space="preserve">Σ ΛΑΖΑΡΙΔΗΣ: </w:t>
      </w:r>
      <w:r>
        <w:rPr>
          <w:rFonts w:eastAsia="Times New Roman" w:cs="Times New Roman"/>
          <w:szCs w:val="24"/>
        </w:rPr>
        <w:t>Ναι.</w:t>
      </w:r>
    </w:p>
    <w:p w14:paraId="61F3E0D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1F3E0D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0D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130 έγινε δεκτό ως έχει κατά πλειοψηφία.</w:t>
      </w:r>
    </w:p>
    <w:p w14:paraId="61F3E0D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131 ως έχει;</w:t>
      </w:r>
    </w:p>
    <w:p w14:paraId="61F3E0D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D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ΚΑΤΣ</w:t>
      </w:r>
      <w:r>
        <w:rPr>
          <w:rFonts w:eastAsia="Times New Roman" w:cs="Times New Roman"/>
          <w:b/>
          <w:szCs w:val="24"/>
        </w:rPr>
        <w:t xml:space="preserve">ΑΦΑΔΟΣ: </w:t>
      </w:r>
      <w:r>
        <w:rPr>
          <w:rFonts w:eastAsia="Times New Roman" w:cs="Times New Roman"/>
          <w:szCs w:val="24"/>
        </w:rPr>
        <w:t>Όχι.</w:t>
      </w:r>
    </w:p>
    <w:p w14:paraId="61F3E0D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0D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61F3E0D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D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E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E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0E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131 έγινε δεκτό ως έχει κατά πλειοψηφία.</w:t>
      </w:r>
    </w:p>
    <w:p w14:paraId="61F3E0E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άρθρο 132, όπως τροποποιήθηκε από τον κύριο Υπουργό;</w:t>
      </w:r>
    </w:p>
    <w:p w14:paraId="61F3E0E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E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Όχι.</w:t>
      </w:r>
    </w:p>
    <w:p w14:paraId="61F3E0E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0E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E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E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E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Παρών.</w:t>
      </w:r>
    </w:p>
    <w:p w14:paraId="61F3E0E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0E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132 έγινε δεκτό, όπως τροποποιήθηκε από τον κύριο Υπουργό, κατά πλειοψηφία.</w:t>
      </w:r>
    </w:p>
    <w:p w14:paraId="61F3E0E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133 ως έχει;</w:t>
      </w:r>
    </w:p>
    <w:p w14:paraId="61F3E0E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E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Όχι.</w:t>
      </w:r>
    </w:p>
    <w:p w14:paraId="61F3E0F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0F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F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0F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0F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61F3E0F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0F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133 έγινε δεκτό ως έχε</w:t>
      </w:r>
      <w:r>
        <w:rPr>
          <w:rFonts w:eastAsia="Times New Roman" w:cs="Times New Roman"/>
          <w:szCs w:val="24"/>
        </w:rPr>
        <w:t>ι κατά πλειοψηφία.</w:t>
      </w:r>
    </w:p>
    <w:p w14:paraId="61F3E0F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134, όπως τροποποιήθηκε από τον κύριο Υπουργό;</w:t>
      </w:r>
    </w:p>
    <w:p w14:paraId="61F3E0F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0F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Όχι.</w:t>
      </w:r>
    </w:p>
    <w:p w14:paraId="61F3E0F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Όχι.</w:t>
      </w:r>
    </w:p>
    <w:p w14:paraId="61F3E0F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0F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0F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 xml:space="preserve">ΛΑΖΑΡΙΔΗΣ: </w:t>
      </w:r>
      <w:r>
        <w:rPr>
          <w:rFonts w:eastAsia="Times New Roman" w:cs="Times New Roman"/>
          <w:szCs w:val="24"/>
        </w:rPr>
        <w:t>Ναι.</w:t>
      </w:r>
    </w:p>
    <w:p w14:paraId="61F3E0F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0F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10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134 έγινε δεκτό, όπως τροποποιήθηκε από τον κύριο Υπουργό, κατά πλειοψηφία.</w:t>
      </w:r>
    </w:p>
    <w:p w14:paraId="61F3E10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135 ως έχει;</w:t>
      </w:r>
    </w:p>
    <w:p w14:paraId="61F3E10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w:t>
      </w:r>
      <w:r>
        <w:rPr>
          <w:rFonts w:eastAsia="Times New Roman" w:cs="Times New Roman"/>
          <w:b/>
          <w:szCs w:val="24"/>
        </w:rPr>
        <w:t xml:space="preserve">) ΚΑΡΑΚΩΣΤΑ: </w:t>
      </w:r>
      <w:r>
        <w:rPr>
          <w:rFonts w:eastAsia="Times New Roman" w:cs="Times New Roman"/>
          <w:szCs w:val="24"/>
        </w:rPr>
        <w:t>Ναι.</w:t>
      </w:r>
    </w:p>
    <w:p w14:paraId="61F3E10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Παρών.</w:t>
      </w:r>
    </w:p>
    <w:p w14:paraId="61F3E10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0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0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0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0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0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0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135 έγινε δεκτό ως έχει κατά πλειοψηφία.</w:t>
      </w:r>
    </w:p>
    <w:p w14:paraId="61F3E10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136 ως έχει;</w:t>
      </w:r>
    </w:p>
    <w:p w14:paraId="61F3E10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0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0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0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61F3E11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11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w:t>
      </w:r>
      <w:r>
        <w:rPr>
          <w:rFonts w:eastAsia="Times New Roman" w:cs="Times New Roman"/>
          <w:b/>
          <w:szCs w:val="24"/>
        </w:rPr>
        <w:t xml:space="preserve">Σ ΛΑΖΑΡΙΔΗΣ: </w:t>
      </w:r>
      <w:r>
        <w:rPr>
          <w:rFonts w:eastAsia="Times New Roman" w:cs="Times New Roman"/>
          <w:szCs w:val="24"/>
        </w:rPr>
        <w:t>Ναι.</w:t>
      </w:r>
    </w:p>
    <w:p w14:paraId="61F3E11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1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61F3E11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136 έγινε δεκτό ως έχει κατά πλειοψηφία.</w:t>
      </w:r>
    </w:p>
    <w:p w14:paraId="61F3E11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137 ως έχει;</w:t>
      </w:r>
    </w:p>
    <w:p w14:paraId="61F3E11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1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w:t>
      </w:r>
      <w:r>
        <w:rPr>
          <w:rFonts w:eastAsia="Times New Roman" w:cs="Times New Roman"/>
          <w:b/>
          <w:szCs w:val="24"/>
        </w:rPr>
        <w:t xml:space="preserve">ΤΣΑΦΑΔΟΣ: </w:t>
      </w:r>
      <w:r>
        <w:rPr>
          <w:rFonts w:eastAsia="Times New Roman" w:cs="Times New Roman"/>
          <w:szCs w:val="24"/>
        </w:rPr>
        <w:t>Ναι.</w:t>
      </w:r>
    </w:p>
    <w:p w14:paraId="61F3E11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1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Ναι.</w:t>
      </w:r>
    </w:p>
    <w:p w14:paraId="61F3E11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11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1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1F3E11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61F3E11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137 έγινε δεκτό ως έχει κατά πλειοψηφία.</w:t>
      </w:r>
    </w:p>
    <w:p w14:paraId="61F3E11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138 ως έχει;</w:t>
      </w:r>
    </w:p>
    <w:p w14:paraId="61F3E12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2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2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2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61F3E12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12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2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1F3E12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ΑΜ</w:t>
      </w:r>
      <w:r>
        <w:rPr>
          <w:rFonts w:eastAsia="Times New Roman" w:cs="Times New Roman"/>
          <w:b/>
          <w:szCs w:val="24"/>
        </w:rPr>
        <w:t xml:space="preserve">ΥΡΑΣ: </w:t>
      </w:r>
      <w:r>
        <w:rPr>
          <w:rFonts w:eastAsia="Times New Roman" w:cs="Times New Roman"/>
          <w:szCs w:val="24"/>
        </w:rPr>
        <w:t>Ναι.</w:t>
      </w:r>
    </w:p>
    <w:p w14:paraId="61F3E12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138 έγινε δεκτό ως έχει κατά πλειοψηφία.</w:t>
      </w:r>
    </w:p>
    <w:p w14:paraId="61F3E12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139, όπως τροποποιήθηκε από τον κύριο Υπουργό;</w:t>
      </w:r>
    </w:p>
    <w:p w14:paraId="61F3E12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2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2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2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ΕΛΕΝΗ ΖΑΡΟΥΛΙΑ: </w:t>
      </w:r>
      <w:r>
        <w:rPr>
          <w:rFonts w:eastAsia="Times New Roman" w:cs="Times New Roman"/>
          <w:szCs w:val="24"/>
        </w:rPr>
        <w:t>Όχι.</w:t>
      </w:r>
    </w:p>
    <w:p w14:paraId="61F3E12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Ναι.</w:t>
      </w:r>
    </w:p>
    <w:p w14:paraId="61F3E12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3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1F3E13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3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139 έγινε δεκτό, όπως τροποποιήθηκε από τον κύριο Υπουργό, </w:t>
      </w:r>
      <w:r>
        <w:rPr>
          <w:rFonts w:eastAsia="Times New Roman" w:cs="Times New Roman"/>
          <w:szCs w:val="24"/>
        </w:rPr>
        <w:t>κατά πλειοψηφία.</w:t>
      </w:r>
    </w:p>
    <w:p w14:paraId="61F3E13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140 ως έχει;</w:t>
      </w:r>
    </w:p>
    <w:p w14:paraId="61F3E13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3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3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3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Παρών.</w:t>
      </w:r>
    </w:p>
    <w:p w14:paraId="61F3E13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3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3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w:t>
      </w:r>
      <w:r>
        <w:rPr>
          <w:rFonts w:eastAsia="Times New Roman" w:cs="Times New Roman"/>
          <w:szCs w:val="24"/>
        </w:rPr>
        <w:t>αρών.</w:t>
      </w:r>
    </w:p>
    <w:p w14:paraId="61F3E13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3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140 έγινε δεκτό ως έχει κατά πλειοψηφία.</w:t>
      </w:r>
    </w:p>
    <w:p w14:paraId="61F3E13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141 ως έχει;</w:t>
      </w:r>
    </w:p>
    <w:p w14:paraId="61F3E13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ΕΥΑΓΓΕΛΙΑ (ΕΥΗ) ΚΑΡΑΚΩΣΤΑ: </w:t>
      </w:r>
      <w:r>
        <w:rPr>
          <w:rFonts w:eastAsia="Times New Roman" w:cs="Times New Roman"/>
          <w:szCs w:val="24"/>
        </w:rPr>
        <w:t>Ναι.</w:t>
      </w:r>
    </w:p>
    <w:p w14:paraId="61F3E13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Ναι. </w:t>
      </w:r>
    </w:p>
    <w:p w14:paraId="61F3E14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Ναι. </w:t>
      </w:r>
    </w:p>
    <w:p w14:paraId="61F3E14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4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 Όχι. </w:t>
      </w:r>
    </w:p>
    <w:p w14:paraId="61F3E14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Ναι. </w:t>
      </w:r>
    </w:p>
    <w:p w14:paraId="61F3E14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61F3E14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61F3E14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141 έγινε δεκτό ως έχει κατά πλειοψηφία. </w:t>
      </w:r>
    </w:p>
    <w:p w14:paraId="61F3E14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w:t>
      </w:r>
      <w:r>
        <w:rPr>
          <w:rFonts w:eastAsia="Times New Roman" w:cs="Times New Roman"/>
          <w:szCs w:val="24"/>
        </w:rPr>
        <w:t>αι το Σώμα: Γίνεται δεκτό το άρθρο 142 ως έχει;</w:t>
      </w:r>
    </w:p>
    <w:p w14:paraId="61F3E14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4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4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4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4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4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4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4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61F3E15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άρθρο 142 έγινε δεκτό ως έχει κατά πλειοψηφία.</w:t>
      </w:r>
    </w:p>
    <w:p w14:paraId="61F3E15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143 ως έχει;</w:t>
      </w:r>
    </w:p>
    <w:p w14:paraId="61F3E15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5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5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b/>
          <w:szCs w:val="24"/>
        </w:rPr>
        <w:t xml:space="preserve"> </w:t>
      </w:r>
      <w:r>
        <w:rPr>
          <w:rFonts w:eastAsia="Times New Roman" w:cs="Times New Roman"/>
          <w:szCs w:val="24"/>
        </w:rPr>
        <w:t>Ναι.</w:t>
      </w:r>
    </w:p>
    <w:p w14:paraId="61F3E15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5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5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5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5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61F3E15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143 έγινε δεκτό ως έχει κατά πλειοψηφία. </w:t>
      </w:r>
    </w:p>
    <w:p w14:paraId="61F3E15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144 ως έχει;</w:t>
      </w:r>
    </w:p>
    <w:p w14:paraId="61F3E15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5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Παρών. </w:t>
      </w:r>
    </w:p>
    <w:p w14:paraId="61F3E15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Παρών. </w:t>
      </w:r>
    </w:p>
    <w:p w14:paraId="61F3E15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6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6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61F3E16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6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Ναι.  </w:t>
      </w:r>
    </w:p>
    <w:p w14:paraId="61F3E16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w:t>
      </w:r>
      <w:r>
        <w:rPr>
          <w:rFonts w:eastAsia="Times New Roman" w:cs="Times New Roman"/>
          <w:b/>
          <w:szCs w:val="24"/>
        </w:rPr>
        <w:t xml:space="preserve">ργιος Βαρεμένος): </w:t>
      </w:r>
      <w:r>
        <w:rPr>
          <w:rFonts w:eastAsia="Times New Roman" w:cs="Times New Roman"/>
          <w:szCs w:val="24"/>
        </w:rPr>
        <w:t>Συνεπώς το άρθρο 144 έγινε δεκτό ως έχει κατά πλειοψηφία.</w:t>
      </w:r>
    </w:p>
    <w:p w14:paraId="61F3E16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145 ως έχει;</w:t>
      </w:r>
    </w:p>
    <w:p w14:paraId="61F3E16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6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6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6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6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Παρών. </w:t>
      </w:r>
    </w:p>
    <w:p w14:paraId="61F3E16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6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1F3E16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61F3E16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145 έγινε δεκτό ως έχει κατά πλειοψηφία.</w:t>
      </w:r>
    </w:p>
    <w:p w14:paraId="61F3E16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146 ως έχει;</w:t>
      </w:r>
    </w:p>
    <w:p w14:paraId="61F3E17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w:t>
      </w:r>
      <w:r>
        <w:rPr>
          <w:rFonts w:eastAsia="Times New Roman" w:cs="Times New Roman"/>
          <w:b/>
          <w:szCs w:val="24"/>
        </w:rPr>
        <w:t xml:space="preserve">Η) ΚΑΡΑΚΩΣΤΑ: </w:t>
      </w:r>
      <w:r>
        <w:rPr>
          <w:rFonts w:eastAsia="Times New Roman" w:cs="Times New Roman"/>
          <w:szCs w:val="24"/>
        </w:rPr>
        <w:t>Ναι.</w:t>
      </w:r>
    </w:p>
    <w:p w14:paraId="61F3E17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Παρών. </w:t>
      </w:r>
    </w:p>
    <w:p w14:paraId="61F3E17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 xml:space="preserve">Παρών. </w:t>
      </w:r>
    </w:p>
    <w:p w14:paraId="61F3E17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7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7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7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7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7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146 έγινε δεκτό ως έχει κατά πλειοψηφία.</w:t>
      </w:r>
    </w:p>
    <w:p w14:paraId="61F3E17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147, όπως τροποποιήθηκε από τον κύριο Υπουργό;</w:t>
      </w:r>
    </w:p>
    <w:p w14:paraId="61F3E17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7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7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7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Ναι.</w:t>
      </w:r>
    </w:p>
    <w:p w14:paraId="61F3E17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ΔΙ</w:t>
      </w:r>
      <w:r>
        <w:rPr>
          <w:rFonts w:eastAsia="Times New Roman" w:cs="Times New Roman"/>
          <w:b/>
          <w:szCs w:val="24"/>
        </w:rPr>
        <w:t xml:space="preserve">ΑΜΑΝΤΩ ΜΑΝΩΛΑΚΟΥ: </w:t>
      </w:r>
      <w:r>
        <w:rPr>
          <w:rFonts w:eastAsia="Times New Roman" w:cs="Times New Roman"/>
          <w:szCs w:val="24"/>
        </w:rPr>
        <w:t>Παρών.</w:t>
      </w:r>
    </w:p>
    <w:p w14:paraId="61F3E17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8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8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8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Συνεπώς το άρθρο 147 έγινε δεκτό, όπως τροποποιήθηκε από τον κύριο Υπουργό, κατά πλειοψηφία.</w:t>
      </w:r>
    </w:p>
    <w:p w14:paraId="61F3E18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w:t>
      </w:r>
      <w:r>
        <w:rPr>
          <w:rFonts w:eastAsia="Times New Roman" w:cs="Times New Roman"/>
          <w:szCs w:val="24"/>
        </w:rPr>
        <w:t xml:space="preserve"> άρθρο 148, όπως τροποποιήθηκε από τον κύριο Υπουργό; </w:t>
      </w:r>
    </w:p>
    <w:p w14:paraId="61F3E18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8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Όχι. </w:t>
      </w:r>
    </w:p>
    <w:p w14:paraId="61F3E18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Παρών. </w:t>
      </w:r>
    </w:p>
    <w:p w14:paraId="61F3E18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8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8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8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61F3E18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61F3E18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148 έγινε δεκτό, όπως τροποποιήθηκε από τον κύριο Υπουργό, κατά πλειοψηφία.</w:t>
      </w:r>
    </w:p>
    <w:p w14:paraId="61F3E18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149 ως έχει;</w:t>
      </w:r>
    </w:p>
    <w:p w14:paraId="61F3E18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8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Όχι. </w:t>
      </w:r>
    </w:p>
    <w:p w14:paraId="61F3E19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9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 xml:space="preserve">Παρών. </w:t>
      </w:r>
    </w:p>
    <w:p w14:paraId="61F3E19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Όχι.</w:t>
      </w:r>
    </w:p>
    <w:p w14:paraId="61F3E19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9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61F3E19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61F3E19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το άρθρο 149 έγινε δεκτό ως έχει</w:t>
      </w:r>
      <w:r>
        <w:rPr>
          <w:rFonts w:eastAsia="Times New Roman" w:cs="Times New Roman"/>
          <w:szCs w:val="24"/>
        </w:rPr>
        <w:t xml:space="preserve"> κατά πλειοψηφία.</w:t>
      </w:r>
    </w:p>
    <w:p w14:paraId="61F3E19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1291 και ειδικό 143 ως έχει; </w:t>
      </w:r>
    </w:p>
    <w:p w14:paraId="61F3E19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9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9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9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9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1F3E19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ΛΑΖΑΡΙΔΗΣ: </w:t>
      </w:r>
      <w:r>
        <w:rPr>
          <w:rFonts w:eastAsia="Times New Roman" w:cs="Times New Roman"/>
          <w:szCs w:val="24"/>
        </w:rPr>
        <w:t>Ναι.</w:t>
      </w:r>
    </w:p>
    <w:p w14:paraId="61F3E19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1F3E19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A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η τροπολογία με γενικό αριθμό 1291 και ειδικό 143 έγινε δεκτή ως έχει κατά πλειοψηφία και εντάσσεται στο νομοσχέδιο ως ίδιο άρθρο.</w:t>
      </w:r>
    </w:p>
    <w:p w14:paraId="61F3E1A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w:t>
      </w:r>
      <w:r>
        <w:rPr>
          <w:rFonts w:eastAsia="Times New Roman" w:cs="Times New Roman"/>
          <w:szCs w:val="24"/>
        </w:rPr>
        <w:t xml:space="preserve">νεται δεκτή η τροπολογία με γενικό αριθμό 1292 και ειδικό 144 ως έχει; </w:t>
      </w:r>
    </w:p>
    <w:p w14:paraId="61F3E1A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A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A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Παρών. </w:t>
      </w:r>
    </w:p>
    <w:p w14:paraId="61F3E1A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A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1F3E1A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A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1F3E1A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61F3E1A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η τροπολογία με γενικό αριθμό 1292 και ειδικό 144 έγινε δεκτή ως έχει κατά πλειοψηφία και εντάσσεται στο νομοσχέδιο ως ίδιο άρθρο.</w:t>
      </w:r>
    </w:p>
    <w:p w14:paraId="61F3E1A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1297 και ειδικό 149 ως έχει; </w:t>
      </w:r>
    </w:p>
    <w:p w14:paraId="61F3E1A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A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Παρών. </w:t>
      </w:r>
    </w:p>
    <w:p w14:paraId="61F3E1A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Όχι. </w:t>
      </w:r>
    </w:p>
    <w:p w14:paraId="61F3E1A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B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 xml:space="preserve">Όχι. </w:t>
      </w:r>
    </w:p>
    <w:p w14:paraId="61F3E1B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b/>
          <w:szCs w:val="24"/>
        </w:rPr>
        <w:t xml:space="preserve"> </w:t>
      </w:r>
      <w:r>
        <w:rPr>
          <w:rFonts w:eastAsia="Times New Roman" w:cs="Times New Roman"/>
          <w:szCs w:val="24"/>
        </w:rPr>
        <w:t>Ναι.</w:t>
      </w:r>
    </w:p>
    <w:p w14:paraId="61F3E1B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1F3E1B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Όχι. </w:t>
      </w:r>
    </w:p>
    <w:p w14:paraId="61F3E1B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η τροπολογία με γενικό αριθμό 1297 και ειδικό 149 έγινε δεκτή ως έχει κατά πλειοψηφία και εντάσσεται στο νομοσχέδιο ως ίδιο άρθρο.</w:t>
      </w:r>
    </w:p>
    <w:p w14:paraId="61F3E1B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w:t>
      </w:r>
      <w:r>
        <w:rPr>
          <w:rFonts w:eastAsia="Times New Roman" w:cs="Times New Roman"/>
          <w:szCs w:val="24"/>
        </w:rPr>
        <w:t xml:space="preserve"> τροπολογία με γενικό αριθμό 1289 και ειδικό 141 ως έχει; </w:t>
      </w:r>
    </w:p>
    <w:p w14:paraId="61F3E1B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B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B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Όχι. </w:t>
      </w:r>
    </w:p>
    <w:p w14:paraId="61F3E1B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B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w:t>
      </w:r>
    </w:p>
    <w:p w14:paraId="61F3E1B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B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61F3E1B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ΑΜΥΡΑΣ: </w:t>
      </w:r>
      <w:r>
        <w:rPr>
          <w:rFonts w:eastAsia="Times New Roman" w:cs="Times New Roman"/>
          <w:szCs w:val="24"/>
        </w:rPr>
        <w:t xml:space="preserve">Όχι. </w:t>
      </w:r>
    </w:p>
    <w:p w14:paraId="61F3E1B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Συνεπώς η τροπολογία με γενικό αριθμό 1289 και ειδικό 141 έγινε δεκτή ως έχει κατά πλειοψηφία και εντάσσεται στο νομοσχέδιο ως ίδιο άρθρο.</w:t>
      </w:r>
    </w:p>
    <w:p w14:paraId="61F3E1B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1298</w:t>
      </w:r>
      <w:r>
        <w:rPr>
          <w:rFonts w:eastAsia="Times New Roman" w:cs="Times New Roman"/>
          <w:szCs w:val="24"/>
        </w:rPr>
        <w:t xml:space="preserve"> και ειδικό 150 ως έχει; </w:t>
      </w:r>
    </w:p>
    <w:p w14:paraId="61F3E1C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C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 xml:space="preserve">Όχι. </w:t>
      </w:r>
    </w:p>
    <w:p w14:paraId="61F3E1C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C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C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1C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C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61F3E1C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C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Συνεπώς η τροπολογία με γενικό αριθμό 1298 και ειδικό 150 έγινε δεκτή ως έχει κατά πλειοψηφία και εντάσσεται στο νομοσχέδιο ως ίδιο άρθρο.</w:t>
      </w:r>
    </w:p>
    <w:p w14:paraId="61F3E1C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1299 και ειδικό 151 ως έχει; </w:t>
      </w:r>
    </w:p>
    <w:p w14:paraId="61F3E1C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w:t>
      </w:r>
      <w:r>
        <w:rPr>
          <w:rFonts w:eastAsia="Times New Roman" w:cs="Times New Roman"/>
          <w:b/>
          <w:szCs w:val="24"/>
        </w:rPr>
        <w:t xml:space="preserve">ΓΓΕΛΙΑ (ΕΥΗ) ΚΑΡΑΚΩΣΤΑ: </w:t>
      </w:r>
      <w:r>
        <w:rPr>
          <w:rFonts w:eastAsia="Times New Roman" w:cs="Times New Roman"/>
          <w:szCs w:val="24"/>
        </w:rPr>
        <w:t>Ναι.</w:t>
      </w:r>
    </w:p>
    <w:p w14:paraId="61F3E1C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CC"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Ναι.</w:t>
      </w:r>
    </w:p>
    <w:p w14:paraId="61F3E1CD"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C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14:paraId="61F3E1C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D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61F3E1D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D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η τροπο</w:t>
      </w:r>
      <w:r>
        <w:rPr>
          <w:rFonts w:eastAsia="Times New Roman" w:cs="Times New Roman"/>
          <w:szCs w:val="24"/>
        </w:rPr>
        <w:t>λογία με γενικό αριθμό 1299 και ειδικό 151 έγινε δεκτή ως έχει κατά πλειοψηφία και εντάσσεται στο νομοσχέδιο ως ίδιο άρθρο.</w:t>
      </w:r>
    </w:p>
    <w:p w14:paraId="61F3E1D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1F3E1D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61F3E1D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ΕΥΑΓΓΕΛΙΑ (ΕΥΗ) ΚΑΡΑΚΩΣΤΑ:</w:t>
      </w:r>
      <w:r>
        <w:rPr>
          <w:rFonts w:eastAsia="Times New Roman" w:cs="Times New Roman"/>
          <w:b/>
          <w:szCs w:val="24"/>
        </w:rPr>
        <w:t xml:space="preserve"> </w:t>
      </w:r>
      <w:r>
        <w:rPr>
          <w:rFonts w:eastAsia="Times New Roman" w:cs="Times New Roman"/>
          <w:szCs w:val="24"/>
        </w:rPr>
        <w:t>Ναι.</w:t>
      </w:r>
    </w:p>
    <w:p w14:paraId="61F3E1D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D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D8"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D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DA"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DB"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DC" w14:textId="77777777" w:rsidR="00B51393" w:rsidRDefault="00BC3639">
      <w:pPr>
        <w:spacing w:line="600" w:lineRule="auto"/>
        <w:ind w:firstLine="720"/>
        <w:contextualSpacing/>
        <w:jc w:val="both"/>
        <w:rPr>
          <w:rFonts w:eastAsia="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61F3E1DD" w14:textId="77777777" w:rsidR="00B51393" w:rsidRDefault="00BC3639">
      <w:pPr>
        <w:spacing w:line="600" w:lineRule="auto"/>
        <w:ind w:firstLine="720"/>
        <w:contextualSpacing/>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cs="Times New Roman"/>
          <w:szCs w:val="24"/>
        </w:rPr>
        <w:t>Το ακροτελεύτιο άρθρο έγινε δεκτό κατά</w:t>
      </w:r>
      <w:r>
        <w:rPr>
          <w:rFonts w:eastAsia="Times New Roman" w:cs="Times New Roman"/>
          <w:szCs w:val="24"/>
        </w:rPr>
        <w:t xml:space="preserve"> πλειοψηφία.</w:t>
      </w:r>
    </w:p>
    <w:p w14:paraId="61F3E1DE"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«Έλεγχος και προστασία του δομημένου περιβάλλοντος και άλλες διατάξεις» έγινε δεκτό επί της αρχής, των άρθρων και των τροπολογιών.</w:t>
      </w:r>
    </w:p>
    <w:p w14:paraId="61F3E1DF"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r>
        <w:rPr>
          <w:rFonts w:eastAsia="Times New Roman" w:cs="Times New Roman"/>
          <w:szCs w:val="24"/>
        </w:rPr>
        <w:t>και στο σύνολο;</w:t>
      </w:r>
    </w:p>
    <w:p w14:paraId="61F3E1E0"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Ναι.</w:t>
      </w:r>
    </w:p>
    <w:p w14:paraId="61F3E1E1"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ΚΑΤΣΑΦΑΔΟΣ: </w:t>
      </w:r>
      <w:r>
        <w:rPr>
          <w:rFonts w:eastAsia="Times New Roman" w:cs="Times New Roman"/>
          <w:szCs w:val="24"/>
        </w:rPr>
        <w:t>Ναι.</w:t>
      </w:r>
    </w:p>
    <w:p w14:paraId="61F3E1E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Ναι.</w:t>
      </w:r>
    </w:p>
    <w:p w14:paraId="61F3E1E3"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w:t>
      </w:r>
    </w:p>
    <w:p w14:paraId="61F3E1E4"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14:paraId="61F3E1E5"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61F3E1E6"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61F3E1E7"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61F3E1E8" w14:textId="77777777" w:rsidR="00B51393" w:rsidRDefault="00BC3639">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cs="Times New Roman"/>
          <w:szCs w:val="24"/>
        </w:rPr>
        <w:t xml:space="preserve"> Το νομοσχέδιο έγινε δεκτό και στο σύνολο κατά πλειοψηφία.</w:t>
      </w:r>
    </w:p>
    <w:p w14:paraId="61F3E1E9"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«Έλεγχος και προστασία του </w:t>
      </w:r>
      <w:r>
        <w:rPr>
          <w:rFonts w:eastAsia="Times New Roman" w:cs="Times New Roman"/>
          <w:szCs w:val="24"/>
        </w:rPr>
        <w:t>Δ</w:t>
      </w:r>
      <w:r>
        <w:rPr>
          <w:rFonts w:eastAsia="Times New Roman" w:cs="Times New Roman"/>
          <w:szCs w:val="24"/>
        </w:rPr>
        <w:t xml:space="preserve">ομημένου </w:t>
      </w:r>
      <w:r>
        <w:rPr>
          <w:rFonts w:eastAsia="Times New Roman" w:cs="Times New Roman"/>
          <w:szCs w:val="24"/>
        </w:rPr>
        <w:t>Π</w:t>
      </w:r>
      <w:r>
        <w:rPr>
          <w:rFonts w:eastAsia="Times New Roman" w:cs="Times New Roman"/>
          <w:szCs w:val="24"/>
        </w:rPr>
        <w:t>εριβάλλοντος και άλλες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w:t>
      </w:r>
      <w:r>
        <w:rPr>
          <w:rFonts w:eastAsia="Times New Roman" w:cs="Times New Roman"/>
          <w:szCs w:val="24"/>
        </w:rPr>
        <w:t>πί της αρχής, των άρθρων, και του συνόλου και έχει ως εξής:</w:t>
      </w:r>
    </w:p>
    <w:p w14:paraId="61F3E1EA" w14:textId="77777777" w:rsidR="00B51393" w:rsidRDefault="00BC3639">
      <w:pPr>
        <w:spacing w:line="360" w:lineRule="auto"/>
        <w:ind w:firstLine="720"/>
        <w:contextualSpacing/>
        <w:jc w:val="center"/>
        <w:rPr>
          <w:rFonts w:eastAsia="Times New Roman" w:cs="Times New Roman"/>
          <w:szCs w:val="24"/>
        </w:rPr>
      </w:pPr>
      <w:r>
        <w:rPr>
          <w:rFonts w:eastAsia="Times New Roman" w:cs="Times New Roman"/>
          <w:szCs w:val="24"/>
        </w:rPr>
        <w:lastRenderedPageBreak/>
        <w:t>(Να καταχωριστεί το κείμενο του νομοσχεδίου</w:t>
      </w:r>
      <w:r>
        <w:rPr>
          <w:rFonts w:eastAsia="Times New Roman" w:cs="Times New Roman"/>
          <w:szCs w:val="24"/>
        </w:rPr>
        <w:t xml:space="preserve"> σελ342α</w:t>
      </w:r>
      <w:r>
        <w:rPr>
          <w:rFonts w:eastAsia="Times New Roman" w:cs="Times New Roman"/>
          <w:szCs w:val="24"/>
        </w:rPr>
        <w:t>)</w:t>
      </w:r>
    </w:p>
    <w:p w14:paraId="61F3E1EB" w14:textId="77777777" w:rsidR="00B51393" w:rsidRDefault="00B51393">
      <w:pPr>
        <w:spacing w:line="360" w:lineRule="auto"/>
        <w:ind w:firstLine="720"/>
        <w:contextualSpacing/>
        <w:jc w:val="center"/>
        <w:rPr>
          <w:rFonts w:eastAsia="Times New Roman"/>
          <w:b/>
          <w:szCs w:val="24"/>
        </w:rPr>
      </w:pPr>
    </w:p>
    <w:p w14:paraId="61F3E1EC" w14:textId="77777777" w:rsidR="00B51393" w:rsidRDefault="00BC3639">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w:t>
      </w:r>
      <w:r>
        <w:rPr>
          <w:rFonts w:eastAsia="Times New Roman"/>
          <w:szCs w:val="24"/>
        </w:rPr>
        <w:t xml:space="preserve">η των Πρακτικών ως προς την ψήφιση στο σύνολο του παραπάνω νομοσχεδίου. </w:t>
      </w:r>
    </w:p>
    <w:p w14:paraId="61F3E1ED" w14:textId="77777777" w:rsidR="00B51393" w:rsidRDefault="00BC3639">
      <w:pPr>
        <w:spacing w:line="600" w:lineRule="auto"/>
        <w:ind w:firstLine="540"/>
        <w:contextualSpacing/>
        <w:jc w:val="both"/>
        <w:rPr>
          <w:rFonts w:eastAsia="Times New Roman"/>
          <w:szCs w:val="24"/>
        </w:rPr>
      </w:pPr>
      <w:r>
        <w:rPr>
          <w:rFonts w:eastAsia="Times New Roman"/>
          <w:b/>
          <w:bCs/>
          <w:szCs w:val="24"/>
        </w:rPr>
        <w:t xml:space="preserve">ΟΛΟΙ ΟΙ </w:t>
      </w:r>
      <w:r>
        <w:rPr>
          <w:rFonts w:eastAsia="Times New Roman"/>
          <w:b/>
          <w:bCs/>
          <w:szCs w:val="24"/>
        </w:rPr>
        <w:t>ΒΟΥΛΕΥΤΕΣ:</w:t>
      </w:r>
      <w:r>
        <w:rPr>
          <w:rFonts w:eastAsia="Times New Roman"/>
          <w:szCs w:val="24"/>
        </w:rPr>
        <w:t xml:space="preserve"> Μάλιστα, μάλιστα.</w:t>
      </w:r>
    </w:p>
    <w:p w14:paraId="61F3E1EE" w14:textId="77777777" w:rsidR="00B51393" w:rsidRDefault="00BC3639">
      <w:pPr>
        <w:spacing w:line="600" w:lineRule="auto"/>
        <w:ind w:firstLine="540"/>
        <w:contextualSpacing/>
        <w:jc w:val="both"/>
        <w:rPr>
          <w:rFonts w:eastAsia="Times New Roman"/>
          <w:bCs/>
          <w:szCs w:val="24"/>
        </w:rPr>
      </w:pPr>
      <w:r>
        <w:rPr>
          <w:rFonts w:eastAsia="Times New Roman"/>
          <w:b/>
          <w:szCs w:val="24"/>
        </w:rPr>
        <w:t xml:space="preserve">ΠΡΟΕΔΡΕΥΩΝ (Γεώργιος Βαρεμένος):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1F3E1EF" w14:textId="77777777" w:rsidR="00B51393" w:rsidRDefault="00BC3639">
      <w:pPr>
        <w:spacing w:line="600" w:lineRule="auto"/>
        <w:ind w:firstLine="54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w:t>
      </w:r>
      <w:r>
        <w:rPr>
          <w:rFonts w:eastAsia="Times New Roman" w:cs="Times New Roman"/>
          <w:szCs w:val="24"/>
        </w:rPr>
        <w:t>λύσουμε τη συνεδρίαση;</w:t>
      </w:r>
    </w:p>
    <w:p w14:paraId="61F3E1F0" w14:textId="77777777" w:rsidR="00B51393" w:rsidRDefault="00BC3639">
      <w:pPr>
        <w:spacing w:line="600" w:lineRule="auto"/>
        <w:ind w:firstLine="54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1F3E1F1" w14:textId="77777777" w:rsidR="00B51393" w:rsidRDefault="00BC3639">
      <w:pPr>
        <w:spacing w:line="600" w:lineRule="auto"/>
        <w:ind w:firstLine="54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 τη συναίνεση του Σώματος και ώρα 16.22</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19 Οκτωβρίου 2017 και ώρα 9.30΄, με αντικείμενο εργασιών του Σώματος: κοινοβ</w:t>
      </w:r>
      <w:r>
        <w:rPr>
          <w:rFonts w:eastAsia="Times New Roman" w:cs="Times New Roman"/>
          <w:szCs w:val="24"/>
        </w:rPr>
        <w:t xml:space="preserve">ουλευτικό έλεγχο, συζήτηση επικαίρων ερωτήσεων </w:t>
      </w:r>
      <w:r>
        <w:rPr>
          <w:rFonts w:eastAsia="Times New Roman" w:cs="Times New Roman"/>
          <w:szCs w:val="24"/>
        </w:rPr>
        <w:t>.</w:t>
      </w:r>
    </w:p>
    <w:p w14:paraId="61F3E1F2" w14:textId="77777777" w:rsidR="00B51393" w:rsidRDefault="00BC3639">
      <w:pPr>
        <w:spacing w:line="600" w:lineRule="auto"/>
        <w:ind w:firstLine="720"/>
        <w:contextualSpacing/>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61F3E1F3" w14:textId="77777777" w:rsidR="00B51393" w:rsidRDefault="00B51393">
      <w:pPr>
        <w:spacing w:line="600" w:lineRule="auto"/>
        <w:ind w:firstLine="720"/>
        <w:contextualSpacing/>
        <w:jc w:val="both"/>
        <w:rPr>
          <w:rFonts w:eastAsia="Times New Roman" w:cs="Times New Roman"/>
          <w:szCs w:val="24"/>
        </w:rPr>
      </w:pPr>
    </w:p>
    <w:p w14:paraId="61F3E1F4" w14:textId="77777777" w:rsidR="00B51393" w:rsidRDefault="00B51393">
      <w:pPr>
        <w:spacing w:line="600" w:lineRule="auto"/>
        <w:ind w:firstLine="720"/>
        <w:contextualSpacing/>
        <w:jc w:val="both"/>
        <w:rPr>
          <w:rFonts w:eastAsia="Times New Roman" w:cs="Times New Roman"/>
          <w:szCs w:val="24"/>
        </w:rPr>
      </w:pPr>
    </w:p>
    <w:p w14:paraId="61F3E1F5" w14:textId="77777777" w:rsidR="00B51393" w:rsidRDefault="00B51393">
      <w:pPr>
        <w:spacing w:line="600" w:lineRule="auto"/>
        <w:ind w:firstLine="720"/>
        <w:contextualSpacing/>
        <w:jc w:val="both"/>
        <w:rPr>
          <w:rFonts w:eastAsia="Times New Roman" w:cs="Times New Roman"/>
          <w:szCs w:val="24"/>
        </w:rPr>
      </w:pPr>
    </w:p>
    <w:sectPr w:rsidR="00B513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c0XWJYL+s0UECqn9apY0auqiJyU=" w:salt="xqee5D3/uaZBIuB/Y0K7X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93"/>
    <w:rsid w:val="002A1B2D"/>
    <w:rsid w:val="00B51393"/>
    <w:rsid w:val="00BC36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D81C"/>
  <w15:docId w15:val="{6ADDDCC3-03DE-4174-90AE-5CA1D039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D16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D16C9"/>
    <w:rPr>
      <w:rFonts w:ascii="Segoe UI" w:hAnsi="Segoe UI" w:cs="Segoe UI"/>
      <w:sz w:val="18"/>
      <w:szCs w:val="18"/>
    </w:rPr>
  </w:style>
  <w:style w:type="character" w:styleId="a4">
    <w:name w:val="Emphasis"/>
    <w:basedOn w:val="a0"/>
    <w:uiPriority w:val="20"/>
    <w:qFormat/>
    <w:rsid w:val="00725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526</MetadataID>
    <Session xmlns="641f345b-441b-4b81-9152-adc2e73ba5e1">Γ´</Session>
    <Date xmlns="641f345b-441b-4b81-9152-adc2e73ba5e1">2017-10-17T21:00:00+00:00</Date>
    <Status xmlns="641f345b-441b-4b81-9152-adc2e73ba5e1">
      <Url>http://srv-sp1/praktika/Lists/Incoming_Metadata/EditForm.aspx?ID=526&amp;Source=/praktika/Recordings_Library/Forms/AllItems.aspx</Url>
      <Description>Δημοσιεύτηκε</Description>
    </Status>
    <Meeting xmlns="641f345b-441b-4b81-9152-adc2e73ba5e1">ΙΒ´</Meeting>
  </documentManagement>
</p:properties>
</file>

<file path=customXml/itemProps1.xml><?xml version="1.0" encoding="utf-8"?>
<ds:datastoreItem xmlns:ds="http://schemas.openxmlformats.org/officeDocument/2006/customXml" ds:itemID="{A12B06A0-F502-404A-817D-5E82227EB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7796A8-DC10-4BC3-A050-E842A62B355E}">
  <ds:schemaRefs>
    <ds:schemaRef ds:uri="http://schemas.microsoft.com/sharepoint/v3/contenttype/forms"/>
  </ds:schemaRefs>
</ds:datastoreItem>
</file>

<file path=customXml/itemProps3.xml><?xml version="1.0" encoding="utf-8"?>
<ds:datastoreItem xmlns:ds="http://schemas.openxmlformats.org/officeDocument/2006/customXml" ds:itemID="{A2984F83-E214-4DCB-B687-7663F536B2D4}">
  <ds:schemaRefs>
    <ds:schemaRef ds:uri="http://purl.org/dc/elements/1.1/"/>
    <ds:schemaRef ds:uri="http://schemas.microsoft.com/office/2006/metadata/properties"/>
    <ds:schemaRef ds:uri="http://purl.org/dc/terms/"/>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641f345b-441b-4b81-9152-adc2e73ba5e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317</Pages>
  <Words>52805</Words>
  <Characters>285153</Characters>
  <Application>Microsoft Office Word</Application>
  <DocSecurity>0</DocSecurity>
  <Lines>2376</Lines>
  <Paragraphs>674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2017-10-23T09:45:00Z</dcterms:created>
  <dcterms:modified xsi:type="dcterms:W3CDTF">2017-10-23T09:45:00Z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