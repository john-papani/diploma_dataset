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9E5E" w14:textId="77777777" w:rsidR="00FD28AA" w:rsidRPr="00FD28AA" w:rsidRDefault="00FD28AA" w:rsidP="00FD28AA">
      <w:pPr>
        <w:spacing w:after="0" w:line="360" w:lineRule="auto"/>
        <w:rPr>
          <w:ins w:id="0" w:author="Φλούδα Χριστίνα" w:date="2017-11-09T12:27:00Z"/>
          <w:rFonts w:eastAsia="Times New Roman"/>
          <w:szCs w:val="24"/>
          <w:lang w:eastAsia="en-US"/>
        </w:rPr>
      </w:pPr>
      <w:bookmarkStart w:id="1" w:name="_GoBack"/>
      <w:bookmarkEnd w:id="1"/>
      <w:ins w:id="2" w:author="Φλούδα Χριστίνα" w:date="2017-11-09T12:27:00Z">
        <w:r w:rsidRPr="00FD28A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35B3851" w14:textId="77777777" w:rsidR="00FD28AA" w:rsidRPr="00FD28AA" w:rsidRDefault="00FD28AA" w:rsidP="00FD28AA">
      <w:pPr>
        <w:spacing w:after="0" w:line="360" w:lineRule="auto"/>
        <w:rPr>
          <w:ins w:id="3" w:author="Φλούδα Χριστίνα" w:date="2017-11-09T12:27:00Z"/>
          <w:rFonts w:eastAsia="Times New Roman"/>
          <w:szCs w:val="24"/>
          <w:lang w:eastAsia="en-US"/>
        </w:rPr>
      </w:pPr>
    </w:p>
    <w:p w14:paraId="7D8C4FCB" w14:textId="77777777" w:rsidR="00FD28AA" w:rsidRPr="00FD28AA" w:rsidRDefault="00FD28AA" w:rsidP="00FD28AA">
      <w:pPr>
        <w:spacing w:after="0" w:line="360" w:lineRule="auto"/>
        <w:rPr>
          <w:ins w:id="4" w:author="Φλούδα Χριστίνα" w:date="2017-11-09T12:27:00Z"/>
          <w:rFonts w:eastAsia="Times New Roman"/>
          <w:szCs w:val="24"/>
          <w:lang w:eastAsia="en-US"/>
        </w:rPr>
      </w:pPr>
      <w:ins w:id="5" w:author="Φλούδα Χριστίνα" w:date="2017-11-09T12:27:00Z">
        <w:r w:rsidRPr="00FD28AA">
          <w:rPr>
            <w:rFonts w:eastAsia="Times New Roman"/>
            <w:szCs w:val="24"/>
            <w:lang w:eastAsia="en-US"/>
          </w:rPr>
          <w:t>ΠΙΝΑΚΑΣ ΠΕΡΙΕΧΟΜΕΝΩΝ</w:t>
        </w:r>
      </w:ins>
    </w:p>
    <w:p w14:paraId="0ADE0CD2" w14:textId="77777777" w:rsidR="00FD28AA" w:rsidRPr="00FD28AA" w:rsidRDefault="00FD28AA" w:rsidP="00FD28AA">
      <w:pPr>
        <w:spacing w:after="0" w:line="360" w:lineRule="auto"/>
        <w:rPr>
          <w:ins w:id="6" w:author="Φλούδα Χριστίνα" w:date="2017-11-09T12:27:00Z"/>
          <w:rFonts w:eastAsia="Times New Roman"/>
          <w:szCs w:val="24"/>
          <w:lang w:eastAsia="en-US"/>
        </w:rPr>
      </w:pPr>
      <w:ins w:id="7" w:author="Φλούδα Χριστίνα" w:date="2017-11-09T12:27:00Z">
        <w:r w:rsidRPr="00FD28AA">
          <w:rPr>
            <w:rFonts w:eastAsia="Times New Roman"/>
            <w:szCs w:val="24"/>
            <w:lang w:eastAsia="en-US"/>
          </w:rPr>
          <w:t xml:space="preserve">ΙΖ΄ ΠΕΡΙΟΔΟΣ </w:t>
        </w:r>
      </w:ins>
    </w:p>
    <w:p w14:paraId="039E8153" w14:textId="77777777" w:rsidR="00FD28AA" w:rsidRPr="00FD28AA" w:rsidRDefault="00FD28AA" w:rsidP="00FD28AA">
      <w:pPr>
        <w:spacing w:after="0" w:line="360" w:lineRule="auto"/>
        <w:rPr>
          <w:ins w:id="8" w:author="Φλούδα Χριστίνα" w:date="2017-11-09T12:27:00Z"/>
          <w:rFonts w:eastAsia="Times New Roman"/>
          <w:szCs w:val="24"/>
          <w:lang w:eastAsia="en-US"/>
        </w:rPr>
      </w:pPr>
      <w:ins w:id="9" w:author="Φλούδα Χριστίνα" w:date="2017-11-09T12:27:00Z">
        <w:r w:rsidRPr="00FD28AA">
          <w:rPr>
            <w:rFonts w:eastAsia="Times New Roman"/>
            <w:szCs w:val="24"/>
            <w:lang w:eastAsia="en-US"/>
          </w:rPr>
          <w:t>ΠΡΟΕΔΡΕΥΟΜΕΝΗΣ ΚΟΙΝΟΒΟΥΛΕΥΤΙΚΗΣ ΔΗΜΟΚΡΑΤΙΑΣ</w:t>
        </w:r>
      </w:ins>
    </w:p>
    <w:p w14:paraId="72D406FF" w14:textId="77777777" w:rsidR="00FD28AA" w:rsidRPr="00FD28AA" w:rsidRDefault="00FD28AA" w:rsidP="00FD28AA">
      <w:pPr>
        <w:spacing w:after="0" w:line="360" w:lineRule="auto"/>
        <w:rPr>
          <w:ins w:id="10" w:author="Φλούδα Χριστίνα" w:date="2017-11-09T12:27:00Z"/>
          <w:rFonts w:eastAsia="Times New Roman"/>
          <w:szCs w:val="24"/>
          <w:lang w:eastAsia="en-US"/>
        </w:rPr>
      </w:pPr>
      <w:ins w:id="11" w:author="Φλούδα Χριστίνα" w:date="2017-11-09T12:27:00Z">
        <w:r w:rsidRPr="00FD28AA">
          <w:rPr>
            <w:rFonts w:eastAsia="Times New Roman"/>
            <w:szCs w:val="24"/>
            <w:lang w:eastAsia="en-US"/>
          </w:rPr>
          <w:t>ΣΥΝΟΔΟΣ Γ΄</w:t>
        </w:r>
      </w:ins>
    </w:p>
    <w:p w14:paraId="4B1D472B" w14:textId="77777777" w:rsidR="00FD28AA" w:rsidRPr="00FD28AA" w:rsidRDefault="00FD28AA" w:rsidP="00FD28AA">
      <w:pPr>
        <w:spacing w:after="0" w:line="360" w:lineRule="auto"/>
        <w:rPr>
          <w:ins w:id="12" w:author="Φλούδα Χριστίνα" w:date="2017-11-09T12:27:00Z"/>
          <w:rFonts w:eastAsia="Times New Roman"/>
          <w:szCs w:val="24"/>
          <w:lang w:eastAsia="en-US"/>
        </w:rPr>
      </w:pPr>
    </w:p>
    <w:p w14:paraId="3D401111" w14:textId="77777777" w:rsidR="00FD28AA" w:rsidRPr="00FD28AA" w:rsidRDefault="00FD28AA" w:rsidP="00FD28AA">
      <w:pPr>
        <w:spacing w:after="0" w:line="360" w:lineRule="auto"/>
        <w:rPr>
          <w:ins w:id="13" w:author="Φλούδα Χριστίνα" w:date="2017-11-09T12:27:00Z"/>
          <w:rFonts w:eastAsia="Times New Roman"/>
          <w:szCs w:val="24"/>
          <w:lang w:eastAsia="en-US"/>
        </w:rPr>
      </w:pPr>
      <w:ins w:id="14" w:author="Φλούδα Χριστίνα" w:date="2017-11-09T12:27:00Z">
        <w:r w:rsidRPr="00FD28AA">
          <w:rPr>
            <w:rFonts w:eastAsia="Times New Roman"/>
            <w:szCs w:val="24"/>
            <w:lang w:eastAsia="en-US"/>
          </w:rPr>
          <w:t>ΣΥΝΕΔΡΙΑΣΗ ΚΒ΄</w:t>
        </w:r>
      </w:ins>
    </w:p>
    <w:p w14:paraId="5DDB87D9" w14:textId="77777777" w:rsidR="00FD28AA" w:rsidRPr="00FD28AA" w:rsidRDefault="00FD28AA" w:rsidP="00FD28AA">
      <w:pPr>
        <w:spacing w:after="0" w:line="360" w:lineRule="auto"/>
        <w:rPr>
          <w:ins w:id="15" w:author="Φλούδα Χριστίνα" w:date="2017-11-09T12:27:00Z"/>
          <w:rFonts w:eastAsia="Times New Roman"/>
          <w:szCs w:val="24"/>
          <w:lang w:eastAsia="en-US"/>
        </w:rPr>
      </w:pPr>
      <w:ins w:id="16" w:author="Φλούδα Χριστίνα" w:date="2017-11-09T12:27:00Z">
        <w:r w:rsidRPr="00FD28AA">
          <w:rPr>
            <w:rFonts w:eastAsia="Times New Roman"/>
            <w:szCs w:val="24"/>
            <w:lang w:eastAsia="en-US"/>
          </w:rPr>
          <w:t>Παρασκευή  3 Νοεμβρίου 2017</w:t>
        </w:r>
      </w:ins>
    </w:p>
    <w:p w14:paraId="49F78565" w14:textId="77777777" w:rsidR="00FD28AA" w:rsidRPr="00FD28AA" w:rsidRDefault="00FD28AA" w:rsidP="00FD28AA">
      <w:pPr>
        <w:spacing w:after="0" w:line="360" w:lineRule="auto"/>
        <w:rPr>
          <w:ins w:id="17" w:author="Φλούδα Χριστίνα" w:date="2017-11-09T12:27:00Z"/>
          <w:rFonts w:eastAsia="Times New Roman"/>
          <w:szCs w:val="24"/>
          <w:lang w:eastAsia="en-US"/>
        </w:rPr>
      </w:pPr>
    </w:p>
    <w:p w14:paraId="37C54D4E" w14:textId="77777777" w:rsidR="00FD28AA" w:rsidRPr="00FD28AA" w:rsidRDefault="00FD28AA" w:rsidP="00FD28AA">
      <w:pPr>
        <w:spacing w:after="0" w:line="360" w:lineRule="auto"/>
        <w:rPr>
          <w:ins w:id="18" w:author="Φλούδα Χριστίνα" w:date="2017-11-09T12:27:00Z"/>
          <w:rFonts w:eastAsia="Times New Roman"/>
          <w:szCs w:val="24"/>
          <w:lang w:eastAsia="en-US"/>
        </w:rPr>
      </w:pPr>
      <w:ins w:id="19" w:author="Φλούδα Χριστίνα" w:date="2017-11-09T12:27:00Z">
        <w:r w:rsidRPr="00FD28AA">
          <w:rPr>
            <w:rFonts w:eastAsia="Times New Roman"/>
            <w:szCs w:val="24"/>
            <w:lang w:eastAsia="en-US"/>
          </w:rPr>
          <w:t>ΘΕΜΑΤΑ</w:t>
        </w:r>
      </w:ins>
    </w:p>
    <w:p w14:paraId="27338C78" w14:textId="77777777" w:rsidR="00FD28AA" w:rsidRPr="00FD28AA" w:rsidRDefault="00FD28AA" w:rsidP="00FD28AA">
      <w:pPr>
        <w:spacing w:after="0" w:line="360" w:lineRule="auto"/>
        <w:rPr>
          <w:ins w:id="20" w:author="Φλούδα Χριστίνα" w:date="2017-11-09T12:27:00Z"/>
          <w:rFonts w:eastAsia="Times New Roman"/>
          <w:szCs w:val="24"/>
          <w:lang w:eastAsia="en-US"/>
        </w:rPr>
      </w:pPr>
      <w:ins w:id="21" w:author="Φλούδα Χριστίνα" w:date="2017-11-09T12:27:00Z">
        <w:r w:rsidRPr="00FD28AA">
          <w:rPr>
            <w:rFonts w:eastAsia="Times New Roman"/>
            <w:szCs w:val="24"/>
            <w:lang w:eastAsia="en-US"/>
          </w:rPr>
          <w:t xml:space="preserve"> </w:t>
        </w:r>
        <w:r w:rsidRPr="00FD28AA">
          <w:rPr>
            <w:rFonts w:eastAsia="Times New Roman"/>
            <w:szCs w:val="24"/>
            <w:lang w:eastAsia="en-US"/>
          </w:rPr>
          <w:br/>
          <w:t xml:space="preserve">Α. ΕΙΔΙΚΑ ΘΕΜΑΤΑ </w:t>
        </w:r>
        <w:r w:rsidRPr="00FD28AA">
          <w:rPr>
            <w:rFonts w:eastAsia="Times New Roman"/>
            <w:szCs w:val="24"/>
            <w:lang w:eastAsia="en-US"/>
          </w:rPr>
          <w:br/>
          <w:t xml:space="preserve">1.  Άδεια απουσίας των Βουλευτών κ.κ. Ο. Κεφαλογιάννη, Σ. Γεωργιάδη και Θ. Θεοχάρη, σελ. </w:t>
        </w:r>
        <w:r w:rsidRPr="00FD28AA">
          <w:rPr>
            <w:rFonts w:eastAsia="Times New Roman"/>
            <w:szCs w:val="24"/>
            <w:lang w:eastAsia="en-US"/>
          </w:rPr>
          <w:br/>
          <w:t xml:space="preserve">2. Ανακοινώνεται ότι τη συνεδρίαση παρακολουθούν μαθητές από τη Σχολή Μωραΐτη και το 1ο Γενικό Λύκειο Μεταμόρφωσης, σελ. </w:t>
        </w:r>
        <w:r w:rsidRPr="00FD28AA">
          <w:rPr>
            <w:rFonts w:eastAsia="Times New Roman"/>
            <w:szCs w:val="24"/>
            <w:lang w:eastAsia="en-US"/>
          </w:rPr>
          <w:br/>
          <w:t xml:space="preserve">3. Επί διαδικαστικού θέματος, σελ. </w:t>
        </w:r>
        <w:r w:rsidRPr="00FD28AA">
          <w:rPr>
            <w:rFonts w:eastAsia="Times New Roman"/>
            <w:szCs w:val="24"/>
            <w:lang w:eastAsia="en-US"/>
          </w:rPr>
          <w:br/>
          <w:t xml:space="preserve"> </w:t>
        </w:r>
        <w:r w:rsidRPr="00FD28AA">
          <w:rPr>
            <w:rFonts w:eastAsia="Times New Roman"/>
            <w:szCs w:val="24"/>
            <w:lang w:eastAsia="en-US"/>
          </w:rPr>
          <w:br/>
          <w:t xml:space="preserve">Β. ΚΟΙΝΟΒΟΥΛΕΥΤΙΚΟΣ ΕΛΕΓΧΟΣ </w:t>
        </w:r>
        <w:r w:rsidRPr="00FD28AA">
          <w:rPr>
            <w:rFonts w:eastAsia="Times New Roman"/>
            <w:szCs w:val="24"/>
            <w:lang w:eastAsia="en-US"/>
          </w:rPr>
          <w:br/>
          <w:t xml:space="preserve">1. Ανακοίνωση του δελτίου επικαίρων ερωτήσεων της Δευτέρας 6 Νοεμβρίου 2017, σελ. </w:t>
        </w:r>
        <w:r w:rsidRPr="00FD28AA">
          <w:rPr>
            <w:rFonts w:eastAsia="Times New Roman"/>
            <w:szCs w:val="24"/>
            <w:lang w:eastAsia="en-US"/>
          </w:rPr>
          <w:br/>
          <w:t>2. Συζήτηση επικαίρων ερωτήσεων:</w:t>
        </w:r>
        <w:r w:rsidRPr="00FD28AA">
          <w:rPr>
            <w:rFonts w:eastAsia="Times New Roman"/>
            <w:szCs w:val="24"/>
            <w:lang w:eastAsia="en-US"/>
          </w:rPr>
          <w:br/>
          <w:t xml:space="preserve">    α) Προς τον Πρωθυπουργό, του Αρχηγού της Αξιωματικής Αντιπολίτευσης και Προέδρου της Κοινοβουλευτικής Ομάδας της Νέας Δημοκρατίας κ. Κυριάκου Μητσοτάκη, με θέμα: « Έξαρση της εγκληματικότητας και αύξηση των φαινομένων βίας», σελ. </w:t>
        </w:r>
        <w:r w:rsidRPr="00FD28AA">
          <w:rPr>
            <w:rFonts w:eastAsia="Times New Roman"/>
            <w:szCs w:val="24"/>
            <w:lang w:eastAsia="en-US"/>
          </w:rPr>
          <w:br/>
          <w:t xml:space="preserve">    β) Προς τον Υπουργό Περιβάλλοντος και Ενέργειας:</w:t>
        </w:r>
        <w:r w:rsidRPr="00FD28AA">
          <w:rPr>
            <w:rFonts w:eastAsia="Times New Roman"/>
            <w:szCs w:val="24"/>
            <w:lang w:eastAsia="en-US"/>
          </w:rPr>
          <w:br/>
          <w:t xml:space="preserve">        i. σχετικά με τις μαζικές διακοπές ρεύματος σε λαϊκά νοικοκυριά και μικρές επιχειρήσεις στον Δήμο Καρύστου, σελ. </w:t>
        </w:r>
        <w:r w:rsidRPr="00FD28AA">
          <w:rPr>
            <w:rFonts w:eastAsia="Times New Roman"/>
            <w:szCs w:val="24"/>
            <w:lang w:eastAsia="en-US"/>
          </w:rPr>
          <w:br/>
          <w:t xml:space="preserve">        </w:t>
        </w:r>
        <w:proofErr w:type="spellStart"/>
        <w:r w:rsidRPr="00FD28AA">
          <w:rPr>
            <w:rFonts w:eastAsia="Times New Roman"/>
            <w:szCs w:val="24"/>
            <w:lang w:eastAsia="en-US"/>
          </w:rPr>
          <w:t>ii</w:t>
        </w:r>
        <w:proofErr w:type="spellEnd"/>
        <w:r w:rsidRPr="00FD28AA">
          <w:rPr>
            <w:rFonts w:eastAsia="Times New Roman"/>
            <w:szCs w:val="24"/>
            <w:lang w:eastAsia="en-US"/>
          </w:rPr>
          <w:t xml:space="preserve">. σχετικά με την «Ηλιακή Ενέργεια», σελ. </w:t>
        </w:r>
        <w:r w:rsidRPr="00FD28AA">
          <w:rPr>
            <w:rFonts w:eastAsia="Times New Roman"/>
            <w:szCs w:val="24"/>
            <w:lang w:eastAsia="en-US"/>
          </w:rPr>
          <w:br/>
          <w:t xml:space="preserve">    γ) Προς τον Υπουργό Ναυτιλίας και Νησιωτικής Πολιτικής, με θέμα: «Στο «κόκκινο» παραμένει η ρύπανση από την πετρελαιοκηλίδα στον Σαρωνικό παρά τις διαβεβαιώσεις του Υπουργού Ναυτιλίας», σελ. </w:t>
        </w:r>
        <w:r w:rsidRPr="00FD28AA">
          <w:rPr>
            <w:rFonts w:eastAsia="Times New Roman"/>
            <w:szCs w:val="24"/>
            <w:lang w:eastAsia="en-US"/>
          </w:rPr>
          <w:br/>
          <w:t xml:space="preserve"> </w:t>
        </w:r>
        <w:r w:rsidRPr="00FD28AA">
          <w:rPr>
            <w:rFonts w:eastAsia="Times New Roman"/>
            <w:szCs w:val="24"/>
            <w:lang w:eastAsia="en-US"/>
          </w:rPr>
          <w:br/>
          <w:t xml:space="preserve">Γ. ΝΟΜΟΘΕΤΙΚΗ ΕΡΓΑΣΙΑ </w:t>
        </w:r>
        <w:r w:rsidRPr="00FD28AA">
          <w:rPr>
            <w:rFonts w:eastAsia="Times New Roman"/>
            <w:szCs w:val="24"/>
            <w:lang w:eastAsia="en-US"/>
          </w:rPr>
          <w:br/>
          <w:t>Κατάθεση Εκθέσεως Διαρκούς Επιτροπής:</w:t>
        </w:r>
      </w:ins>
    </w:p>
    <w:p w14:paraId="7FA096FB" w14:textId="77777777" w:rsidR="00FD28AA" w:rsidRPr="00FD28AA" w:rsidRDefault="00FD28AA" w:rsidP="00FD28AA">
      <w:pPr>
        <w:spacing w:after="0" w:line="360" w:lineRule="auto"/>
        <w:rPr>
          <w:ins w:id="22" w:author="Φλούδα Χριστίνα" w:date="2017-11-09T12:27:00Z"/>
          <w:rFonts w:eastAsia="Times New Roman"/>
          <w:szCs w:val="24"/>
          <w:lang w:eastAsia="en-US"/>
        </w:rPr>
      </w:pPr>
      <w:ins w:id="23" w:author="Φλούδα Χριστίνα" w:date="2017-11-09T12:27:00Z">
        <w:r w:rsidRPr="00FD28AA">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«Ρυθμίσεις για την αγορά παιγνίων», σελ. </w:t>
        </w:r>
        <w:r w:rsidRPr="00FD28AA">
          <w:rPr>
            <w:rFonts w:eastAsia="Times New Roman"/>
            <w:szCs w:val="24"/>
            <w:lang w:eastAsia="en-US"/>
          </w:rPr>
          <w:br/>
          <w:t xml:space="preserve"> </w:t>
        </w:r>
        <w:r w:rsidRPr="00FD28AA">
          <w:rPr>
            <w:rFonts w:eastAsia="Times New Roman"/>
            <w:szCs w:val="24"/>
            <w:lang w:eastAsia="en-US"/>
          </w:rPr>
          <w:br/>
          <w:t>ΠΡΟΕΔΡΟΣ</w:t>
        </w:r>
      </w:ins>
    </w:p>
    <w:p w14:paraId="4ECD0EA6" w14:textId="77777777" w:rsidR="00FD28AA" w:rsidRPr="00FD28AA" w:rsidRDefault="00FD28AA" w:rsidP="00FD28AA">
      <w:pPr>
        <w:spacing w:after="0" w:line="360" w:lineRule="auto"/>
        <w:rPr>
          <w:ins w:id="24" w:author="Φλούδα Χριστίνα" w:date="2017-11-09T12:27:00Z"/>
          <w:rFonts w:eastAsia="Times New Roman"/>
          <w:szCs w:val="24"/>
          <w:lang w:eastAsia="en-US"/>
        </w:rPr>
      </w:pPr>
      <w:ins w:id="25" w:author="Φλούδα Χριστίνα" w:date="2017-11-09T12:27:00Z">
        <w:r w:rsidRPr="00FD28AA">
          <w:rPr>
            <w:rFonts w:eastAsia="Times New Roman"/>
            <w:szCs w:val="24"/>
            <w:lang w:eastAsia="en-US"/>
          </w:rPr>
          <w:t>ΒΟΥΤΣΗΣ Ν. , σελ.</w:t>
        </w:r>
      </w:ins>
    </w:p>
    <w:p w14:paraId="2BB7CCB3" w14:textId="77777777" w:rsidR="00FD28AA" w:rsidRPr="00FD28AA" w:rsidRDefault="00FD28AA" w:rsidP="00FD28AA">
      <w:pPr>
        <w:spacing w:after="0" w:line="360" w:lineRule="auto"/>
        <w:rPr>
          <w:ins w:id="26" w:author="Φλούδα Χριστίνα" w:date="2017-11-09T12:27:00Z"/>
          <w:rFonts w:eastAsia="Times New Roman"/>
          <w:szCs w:val="24"/>
          <w:lang w:eastAsia="en-US"/>
        </w:rPr>
      </w:pPr>
    </w:p>
    <w:p w14:paraId="4534B310" w14:textId="77777777" w:rsidR="00FD28AA" w:rsidRPr="00FD28AA" w:rsidRDefault="00FD28AA" w:rsidP="00FD28AA">
      <w:pPr>
        <w:spacing w:after="0" w:line="360" w:lineRule="auto"/>
        <w:rPr>
          <w:ins w:id="27" w:author="Φλούδα Χριστίνα" w:date="2017-11-09T12:27:00Z"/>
          <w:rFonts w:eastAsia="Times New Roman"/>
          <w:szCs w:val="24"/>
          <w:lang w:eastAsia="en-US"/>
        </w:rPr>
      </w:pPr>
      <w:ins w:id="28" w:author="Φλούδα Χριστίνα" w:date="2017-11-09T12:27:00Z">
        <w:r w:rsidRPr="00FD28AA">
          <w:rPr>
            <w:rFonts w:eastAsia="Times New Roman"/>
            <w:szCs w:val="24"/>
            <w:lang w:eastAsia="en-US"/>
          </w:rPr>
          <w:t>ΠΡΟΕΔΡΕΥΩΝ</w:t>
        </w:r>
      </w:ins>
    </w:p>
    <w:p w14:paraId="11C643F5" w14:textId="77777777" w:rsidR="00FD28AA" w:rsidRPr="00FD28AA" w:rsidRDefault="00FD28AA" w:rsidP="00FD28AA">
      <w:pPr>
        <w:spacing w:after="0" w:line="360" w:lineRule="auto"/>
        <w:rPr>
          <w:ins w:id="29" w:author="Φλούδα Χριστίνα" w:date="2017-11-09T12:27:00Z"/>
          <w:rFonts w:eastAsia="Times New Roman"/>
          <w:szCs w:val="24"/>
          <w:lang w:eastAsia="en-US"/>
        </w:rPr>
      </w:pPr>
      <w:ins w:id="30" w:author="Φλούδα Χριστίνα" w:date="2017-11-09T12:27:00Z">
        <w:r w:rsidRPr="00FD28AA">
          <w:rPr>
            <w:rFonts w:eastAsia="Times New Roman"/>
            <w:szCs w:val="24"/>
            <w:lang w:eastAsia="en-US"/>
          </w:rPr>
          <w:t>ΚΡΕΜΑΣΤΙΝΟΣ Δ. , σελ.</w:t>
        </w:r>
        <w:r w:rsidRPr="00FD28AA">
          <w:rPr>
            <w:rFonts w:eastAsia="Times New Roman"/>
            <w:szCs w:val="24"/>
            <w:lang w:eastAsia="en-US"/>
          </w:rPr>
          <w:br/>
        </w:r>
        <w:r w:rsidRPr="00FD28AA">
          <w:rPr>
            <w:rFonts w:eastAsia="Times New Roman"/>
            <w:szCs w:val="24"/>
            <w:lang w:eastAsia="en-US"/>
          </w:rPr>
          <w:br/>
        </w:r>
      </w:ins>
    </w:p>
    <w:p w14:paraId="7E29CAFE" w14:textId="77777777" w:rsidR="00FD28AA" w:rsidRPr="00FD28AA" w:rsidRDefault="00FD28AA" w:rsidP="00FD28AA">
      <w:pPr>
        <w:spacing w:after="0" w:line="360" w:lineRule="auto"/>
        <w:rPr>
          <w:ins w:id="31" w:author="Φλούδα Χριστίνα" w:date="2017-11-09T12:27:00Z"/>
          <w:rFonts w:eastAsia="Times New Roman"/>
          <w:szCs w:val="24"/>
          <w:lang w:eastAsia="en-US"/>
        </w:rPr>
      </w:pPr>
      <w:ins w:id="32" w:author="Φλούδα Χριστίνα" w:date="2017-11-09T12:27:00Z">
        <w:r w:rsidRPr="00FD28AA">
          <w:rPr>
            <w:rFonts w:eastAsia="Times New Roman"/>
            <w:szCs w:val="24"/>
            <w:lang w:eastAsia="en-US"/>
          </w:rPr>
          <w:t>ΟΜΙΛΗΤΕΣ</w:t>
        </w:r>
      </w:ins>
    </w:p>
    <w:p w14:paraId="17506F01" w14:textId="245D6CEF" w:rsidR="00FD28AA" w:rsidRDefault="00FD28AA" w:rsidP="00FD28AA">
      <w:pPr>
        <w:spacing w:line="600" w:lineRule="auto"/>
        <w:ind w:firstLine="720"/>
        <w:contextualSpacing/>
        <w:jc w:val="center"/>
        <w:rPr>
          <w:ins w:id="33" w:author="Φλούδα Χριστίνα" w:date="2017-11-09T12:27:00Z"/>
          <w:rFonts w:eastAsia="Times New Roman"/>
          <w:szCs w:val="24"/>
        </w:rPr>
      </w:pPr>
      <w:ins w:id="34" w:author="Φλούδα Χριστίνα" w:date="2017-11-09T12:27:00Z">
        <w:r w:rsidRPr="00FD28AA">
          <w:rPr>
            <w:rFonts w:eastAsia="Times New Roman"/>
            <w:szCs w:val="24"/>
            <w:lang w:eastAsia="en-US"/>
          </w:rPr>
          <w:br/>
          <w:t>Α. Επί διαδικαστικού θέματος:</w:t>
        </w:r>
        <w:r w:rsidRPr="00FD28AA">
          <w:rPr>
            <w:rFonts w:eastAsia="Times New Roman"/>
            <w:szCs w:val="24"/>
            <w:lang w:eastAsia="en-US"/>
          </w:rPr>
          <w:br/>
          <w:t>ΒΟΥΤΣΗΣ Ν. , σελ.</w:t>
        </w:r>
        <w:r w:rsidRPr="00FD28AA">
          <w:rPr>
            <w:rFonts w:eastAsia="Times New Roman"/>
            <w:szCs w:val="24"/>
            <w:lang w:eastAsia="en-US"/>
          </w:rPr>
          <w:br/>
          <w:t>ΚΡΕΜΑΣΤΙΝΟΣ Δ. , σελ.</w:t>
        </w:r>
        <w:r w:rsidRPr="00FD28AA">
          <w:rPr>
            <w:rFonts w:eastAsia="Times New Roman"/>
            <w:szCs w:val="24"/>
            <w:lang w:eastAsia="en-US"/>
          </w:rPr>
          <w:br/>
          <w:t>ΦΑΜΕΛΛΟΣ Σ. , σελ.</w:t>
        </w:r>
        <w:r w:rsidRPr="00FD28AA">
          <w:rPr>
            <w:rFonts w:eastAsia="Times New Roman"/>
            <w:szCs w:val="24"/>
            <w:lang w:eastAsia="en-US"/>
          </w:rPr>
          <w:br/>
        </w:r>
        <w:r w:rsidRPr="00FD28AA">
          <w:rPr>
            <w:rFonts w:eastAsia="Times New Roman"/>
            <w:szCs w:val="24"/>
            <w:lang w:eastAsia="en-US"/>
          </w:rPr>
          <w:br/>
          <w:t>Β. Επί των επικαίρων ερωτήσεων:</w:t>
        </w:r>
        <w:r w:rsidRPr="00FD28AA">
          <w:rPr>
            <w:rFonts w:eastAsia="Times New Roman"/>
            <w:szCs w:val="24"/>
            <w:lang w:eastAsia="en-US"/>
          </w:rPr>
          <w:br/>
          <w:t>ΚΑΡΑΘΑΝΑΣΟΠΟΥΛΟΣ Ν. , σελ.</w:t>
        </w:r>
        <w:r w:rsidRPr="00FD28AA">
          <w:rPr>
            <w:rFonts w:eastAsia="Times New Roman"/>
            <w:szCs w:val="24"/>
            <w:lang w:eastAsia="en-US"/>
          </w:rPr>
          <w:br/>
          <w:t>ΜΕΓΑΛΟΟΙΚΟΝΟΜΟΥ Θ. , σελ.</w:t>
        </w:r>
        <w:r w:rsidRPr="00FD28AA">
          <w:rPr>
            <w:rFonts w:eastAsia="Times New Roman"/>
            <w:szCs w:val="24"/>
            <w:lang w:eastAsia="en-US"/>
          </w:rPr>
          <w:br/>
          <w:t>ΜΗΤΣΟΤΑΚΗΣ Κ. , σελ.</w:t>
        </w:r>
        <w:r w:rsidRPr="00FD28AA">
          <w:rPr>
            <w:rFonts w:eastAsia="Times New Roman"/>
            <w:szCs w:val="24"/>
            <w:lang w:eastAsia="en-US"/>
          </w:rPr>
          <w:br/>
          <w:t>ΠΑΠΑΧΡΙΣΤΟΠΟΥΛΟΣ Α. , σελ.</w:t>
        </w:r>
        <w:r w:rsidRPr="00FD28AA">
          <w:rPr>
            <w:rFonts w:eastAsia="Times New Roman"/>
            <w:szCs w:val="24"/>
            <w:lang w:eastAsia="en-US"/>
          </w:rPr>
          <w:br/>
          <w:t>ΣΑΝΤΟΡΙΝΙΟΣ Ν. , σελ.</w:t>
        </w:r>
        <w:r w:rsidRPr="00FD28AA">
          <w:rPr>
            <w:rFonts w:eastAsia="Times New Roman"/>
            <w:szCs w:val="24"/>
            <w:lang w:eastAsia="en-US"/>
          </w:rPr>
          <w:br/>
          <w:t>ΣΤΑΘΑΚΗΣ Γ. , σελ.</w:t>
        </w:r>
        <w:r w:rsidRPr="00FD28AA">
          <w:rPr>
            <w:rFonts w:eastAsia="Times New Roman"/>
            <w:szCs w:val="24"/>
            <w:lang w:eastAsia="en-US"/>
          </w:rPr>
          <w:br/>
          <w:t>ΤΣΙΠΡΑΣ Α. , σελ.</w:t>
        </w:r>
        <w:r w:rsidRPr="00FD28AA">
          <w:rPr>
            <w:rFonts w:eastAsia="Times New Roman"/>
            <w:szCs w:val="24"/>
            <w:lang w:eastAsia="en-US"/>
          </w:rPr>
          <w:br/>
        </w:r>
        <w:r w:rsidRPr="00FD28AA">
          <w:rPr>
            <w:rFonts w:eastAsia="Times New Roman"/>
            <w:szCs w:val="24"/>
            <w:lang w:eastAsia="en-US"/>
          </w:rPr>
          <w:br/>
          <w:t>ΠΑΡΕΜΒΑΣΕΙΣ:</w:t>
        </w:r>
        <w:r w:rsidRPr="00FD28AA">
          <w:rPr>
            <w:rFonts w:eastAsia="Times New Roman"/>
            <w:szCs w:val="24"/>
            <w:lang w:eastAsia="en-US"/>
          </w:rPr>
          <w:br/>
          <w:t>ΑΘΑΝΑΣΙΟΥ Χ. , σελ.</w:t>
        </w:r>
        <w:r w:rsidRPr="00FD28AA">
          <w:rPr>
            <w:rFonts w:eastAsia="Times New Roman"/>
            <w:szCs w:val="24"/>
            <w:lang w:eastAsia="en-US"/>
          </w:rPr>
          <w:br/>
          <w:t>ΑΥΓΕΝΑΚΗΣ Ε. , σελ.</w:t>
        </w:r>
        <w:r w:rsidRPr="00FD28AA">
          <w:rPr>
            <w:rFonts w:eastAsia="Times New Roman"/>
            <w:szCs w:val="24"/>
            <w:lang w:eastAsia="en-US"/>
          </w:rPr>
          <w:br/>
          <w:t>ΑΥΛΩΝΙΤΟΥ Ε. , σελ.</w:t>
        </w:r>
        <w:r w:rsidRPr="00FD28AA">
          <w:rPr>
            <w:rFonts w:eastAsia="Times New Roman"/>
            <w:szCs w:val="24"/>
            <w:lang w:eastAsia="en-US"/>
          </w:rPr>
          <w:br/>
          <w:t>ΔΕΝΔΙΑΣ Ν. , σελ.</w:t>
        </w:r>
        <w:r w:rsidRPr="00FD28AA">
          <w:rPr>
            <w:rFonts w:eastAsia="Times New Roman"/>
            <w:szCs w:val="24"/>
            <w:lang w:eastAsia="en-US"/>
          </w:rPr>
          <w:br/>
          <w:t>ΜΠΟΥΡΑΣ Α. , σελ.</w:t>
        </w:r>
        <w:r w:rsidRPr="00FD28AA">
          <w:rPr>
            <w:rFonts w:eastAsia="Times New Roman"/>
            <w:szCs w:val="24"/>
            <w:lang w:eastAsia="en-US"/>
          </w:rPr>
          <w:br/>
          <w:t>ΤΣΙΑΡΑΣ Κ. , σελ.</w:t>
        </w:r>
        <w:r w:rsidRPr="00FD28AA">
          <w:rPr>
            <w:rFonts w:eastAsia="Times New Roman"/>
            <w:szCs w:val="24"/>
            <w:lang w:eastAsia="en-US"/>
          </w:rPr>
          <w:br/>
        </w:r>
      </w:ins>
    </w:p>
    <w:p w14:paraId="664B1A35" w14:textId="77777777" w:rsidR="0038323F" w:rsidRDefault="00FD28AA">
      <w:pPr>
        <w:spacing w:line="600" w:lineRule="auto"/>
        <w:ind w:firstLine="720"/>
        <w:contextualSpacing/>
        <w:jc w:val="center"/>
        <w:rPr>
          <w:rFonts w:eastAsia="Times New Roman"/>
          <w:szCs w:val="24"/>
        </w:rPr>
      </w:pPr>
      <w:r>
        <w:rPr>
          <w:rFonts w:eastAsia="Times New Roman"/>
          <w:szCs w:val="24"/>
        </w:rPr>
        <w:t>ΠΡΑΚΤΙΚΑ ΒΟΥΛΗΣ</w:t>
      </w:r>
    </w:p>
    <w:p w14:paraId="664B1A36" w14:textId="77777777" w:rsidR="0038323F" w:rsidRDefault="00FD28AA">
      <w:pPr>
        <w:spacing w:line="600" w:lineRule="auto"/>
        <w:ind w:firstLine="720"/>
        <w:contextualSpacing/>
        <w:jc w:val="center"/>
        <w:rPr>
          <w:rFonts w:eastAsia="Times New Roman"/>
          <w:szCs w:val="24"/>
        </w:rPr>
      </w:pPr>
      <w:r>
        <w:rPr>
          <w:rFonts w:eastAsia="Times New Roman"/>
          <w:szCs w:val="24"/>
        </w:rPr>
        <w:t xml:space="preserve">ΙΖ΄ ΠΕΡΙΟΔΟΣ </w:t>
      </w:r>
    </w:p>
    <w:p w14:paraId="664B1A37" w14:textId="77777777" w:rsidR="0038323F" w:rsidRDefault="00FD28A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64B1A38" w14:textId="77777777" w:rsidR="0038323F" w:rsidRDefault="00FD28AA">
      <w:pPr>
        <w:spacing w:line="600" w:lineRule="auto"/>
        <w:ind w:firstLine="720"/>
        <w:contextualSpacing/>
        <w:jc w:val="center"/>
        <w:rPr>
          <w:rFonts w:eastAsia="Times New Roman"/>
          <w:szCs w:val="24"/>
        </w:rPr>
      </w:pPr>
      <w:r>
        <w:rPr>
          <w:rFonts w:eastAsia="Times New Roman"/>
          <w:szCs w:val="24"/>
        </w:rPr>
        <w:t>ΣΥΝΟΔΟΣ Γ΄</w:t>
      </w:r>
    </w:p>
    <w:p w14:paraId="664B1A39" w14:textId="77777777" w:rsidR="0038323F" w:rsidRDefault="00FD28AA">
      <w:pPr>
        <w:spacing w:line="600" w:lineRule="auto"/>
        <w:ind w:firstLine="720"/>
        <w:contextualSpacing/>
        <w:jc w:val="center"/>
        <w:rPr>
          <w:rFonts w:eastAsia="Times New Roman"/>
          <w:szCs w:val="24"/>
        </w:rPr>
      </w:pPr>
      <w:r>
        <w:rPr>
          <w:rFonts w:eastAsia="Times New Roman"/>
          <w:szCs w:val="24"/>
        </w:rPr>
        <w:t>ΣΥΝΕΔΡΙΑΣΗ ΚΒ΄</w:t>
      </w:r>
    </w:p>
    <w:p w14:paraId="664B1A3A" w14:textId="77777777" w:rsidR="0038323F" w:rsidRDefault="00FD28AA">
      <w:pPr>
        <w:spacing w:line="600" w:lineRule="auto"/>
        <w:ind w:firstLine="720"/>
        <w:contextualSpacing/>
        <w:jc w:val="center"/>
        <w:rPr>
          <w:rFonts w:eastAsia="Times New Roman"/>
          <w:szCs w:val="24"/>
        </w:rPr>
      </w:pPr>
      <w:r>
        <w:rPr>
          <w:rFonts w:eastAsia="Times New Roman"/>
          <w:szCs w:val="24"/>
        </w:rPr>
        <w:t>Παρασκευή 3 Νοεμβρίου 2017</w:t>
      </w:r>
    </w:p>
    <w:p w14:paraId="664B1A3B" w14:textId="77777777" w:rsidR="0038323F" w:rsidRDefault="00FD28AA">
      <w:pPr>
        <w:spacing w:line="600" w:lineRule="auto"/>
        <w:ind w:firstLine="720"/>
        <w:contextualSpacing/>
        <w:jc w:val="both"/>
        <w:rPr>
          <w:rFonts w:eastAsia="Times New Roman"/>
          <w:szCs w:val="24"/>
        </w:rPr>
      </w:pPr>
      <w:r>
        <w:rPr>
          <w:rFonts w:eastAsia="Times New Roman"/>
          <w:szCs w:val="24"/>
        </w:rPr>
        <w:t>Αθήνα, σήμερα στις 3 Νοεμβρίου 2017, ημέρα Παρασκευή και ώρα 10.32΄</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4E6856">
        <w:rPr>
          <w:rFonts w:eastAsia="Times New Roman"/>
          <w:b/>
          <w:szCs w:val="24"/>
        </w:rPr>
        <w:t>ΝΙΚΟΛΑΟΥ ΒΟΥΤΣΗ</w:t>
      </w:r>
      <w:r>
        <w:rPr>
          <w:rFonts w:eastAsia="Times New Roman"/>
          <w:szCs w:val="24"/>
        </w:rPr>
        <w:t>.</w:t>
      </w:r>
    </w:p>
    <w:p w14:paraId="664B1A3C" w14:textId="77777777" w:rsidR="0038323F" w:rsidRDefault="00FD28AA">
      <w:pPr>
        <w:spacing w:line="600" w:lineRule="auto"/>
        <w:ind w:firstLine="720"/>
        <w:contextualSpacing/>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sidRPr="00956361">
        <w:rPr>
          <w:rFonts w:eastAsia="Times New Roman"/>
          <w:szCs w:val="24"/>
        </w:rPr>
        <w:t xml:space="preserve"> </w:t>
      </w:r>
      <w:r>
        <w:rPr>
          <w:rFonts w:eastAsia="Times New Roman"/>
          <w:szCs w:val="24"/>
        </w:rPr>
        <w:t>Κυρίες και κύριοι συνάδελφοι, αρχίζει η συνεδρίαση.</w:t>
      </w:r>
    </w:p>
    <w:p w14:paraId="664B1A3D" w14:textId="77777777" w:rsidR="0038323F" w:rsidRDefault="00FD28AA">
      <w:pPr>
        <w:spacing w:line="600" w:lineRule="auto"/>
        <w:ind w:firstLine="720"/>
        <w:contextualSpacing/>
        <w:jc w:val="both"/>
        <w:rPr>
          <w:rFonts w:eastAsia="Times New Roman"/>
          <w:szCs w:val="24"/>
        </w:rPr>
      </w:pPr>
      <w:r>
        <w:rPr>
          <w:rFonts w:eastAsia="Times New Roman"/>
          <w:szCs w:val="24"/>
        </w:rPr>
        <w:t>Εισερχόμαστε στη συζήτη</w:t>
      </w:r>
      <w:r>
        <w:rPr>
          <w:rFonts w:eastAsia="Times New Roman"/>
          <w:szCs w:val="24"/>
        </w:rPr>
        <w:t xml:space="preserve">ση των </w:t>
      </w:r>
    </w:p>
    <w:p w14:paraId="664B1A3E" w14:textId="77777777" w:rsidR="0038323F" w:rsidRDefault="00FD28AA">
      <w:pPr>
        <w:spacing w:line="600" w:lineRule="auto"/>
        <w:ind w:firstLine="720"/>
        <w:contextualSpacing/>
        <w:jc w:val="center"/>
        <w:rPr>
          <w:rFonts w:eastAsia="Times New Roman"/>
          <w:b/>
          <w:szCs w:val="24"/>
        </w:rPr>
      </w:pPr>
      <w:r>
        <w:rPr>
          <w:rFonts w:eastAsia="Times New Roman"/>
          <w:b/>
          <w:szCs w:val="24"/>
        </w:rPr>
        <w:t>ΕΠΙΚΑΙΡΩΝ ΕΡΩΤΗΣΕΩΝ</w:t>
      </w:r>
    </w:p>
    <w:p w14:paraId="664B1A3F" w14:textId="77777777" w:rsidR="0038323F" w:rsidRDefault="00FD28AA">
      <w:pPr>
        <w:spacing w:line="600" w:lineRule="auto"/>
        <w:ind w:firstLine="720"/>
        <w:contextualSpacing/>
        <w:jc w:val="both"/>
        <w:rPr>
          <w:rFonts w:eastAsia="Times New Roman"/>
          <w:szCs w:val="24"/>
        </w:rPr>
      </w:pPr>
      <w:r>
        <w:rPr>
          <w:rFonts w:eastAsia="Times New Roman"/>
          <w:szCs w:val="24"/>
        </w:rPr>
        <w:t>Αρχίζουμε με την</w:t>
      </w:r>
      <w:r>
        <w:rPr>
          <w:rFonts w:eastAsia="Times New Roman"/>
          <w:szCs w:val="24"/>
        </w:rPr>
        <w:t xml:space="preserve"> </w:t>
      </w:r>
      <w:r>
        <w:rPr>
          <w:rFonts w:eastAsia="Times New Roman"/>
          <w:szCs w:val="24"/>
        </w:rPr>
        <w:t xml:space="preserve">πρώτη </w:t>
      </w:r>
      <w:r>
        <w:rPr>
          <w:rFonts w:eastAsia="Times New Roman"/>
          <w:szCs w:val="24"/>
        </w:rPr>
        <w:t xml:space="preserve">με αριθμό 158/9/26-10-2017 επίκαιρη ερώτηση </w:t>
      </w:r>
      <w:r>
        <w:rPr>
          <w:rFonts w:eastAsia="Times New Roman"/>
          <w:szCs w:val="24"/>
        </w:rPr>
        <w:t>-σύμφωνα με</w:t>
      </w:r>
      <w:r>
        <w:rPr>
          <w:rFonts w:eastAsia="Times New Roman"/>
          <w:szCs w:val="24"/>
        </w:rPr>
        <w:t xml:space="preserve"> το </w:t>
      </w:r>
      <w:r>
        <w:rPr>
          <w:rStyle w:val="a5"/>
          <w:b w:val="0"/>
        </w:rPr>
        <w:t>ά</w:t>
      </w:r>
      <w:r w:rsidRPr="006D28EC">
        <w:rPr>
          <w:rStyle w:val="a5"/>
          <w:b w:val="0"/>
        </w:rPr>
        <w:t>ρθρ</w:t>
      </w:r>
      <w:r>
        <w:rPr>
          <w:rStyle w:val="a5"/>
          <w:b w:val="0"/>
        </w:rPr>
        <w:t>ο</w:t>
      </w:r>
      <w:r w:rsidRPr="006D28EC">
        <w:rPr>
          <w:rStyle w:val="a5"/>
          <w:b w:val="0"/>
        </w:rPr>
        <w:t xml:space="preserve"> 129</w:t>
      </w:r>
      <w:r>
        <w:rPr>
          <w:rStyle w:val="a5"/>
          <w:b w:val="0"/>
        </w:rPr>
        <w:t>,</w:t>
      </w:r>
      <w:r w:rsidRPr="006D28EC">
        <w:rPr>
          <w:rStyle w:val="a5"/>
          <w:b w:val="0"/>
        </w:rPr>
        <w:t xml:space="preserve"> παρ</w:t>
      </w:r>
      <w:r>
        <w:rPr>
          <w:rStyle w:val="a5"/>
          <w:b w:val="0"/>
        </w:rPr>
        <w:t>άγραφοι</w:t>
      </w:r>
      <w:r w:rsidRPr="006D28EC">
        <w:rPr>
          <w:rStyle w:val="a5"/>
          <w:b w:val="0"/>
        </w:rPr>
        <w:t xml:space="preserve"> 2 και 3</w:t>
      </w:r>
      <w:r w:rsidRPr="000A1D34">
        <w:rPr>
          <w:rStyle w:val="a5"/>
          <w:b w:val="0"/>
        </w:rPr>
        <w:t xml:space="preserve"> </w:t>
      </w:r>
      <w:r>
        <w:rPr>
          <w:rStyle w:val="a5"/>
          <w:b w:val="0"/>
        </w:rPr>
        <w:t xml:space="preserve">και </w:t>
      </w:r>
      <w:r>
        <w:rPr>
          <w:rStyle w:val="a5"/>
          <w:b w:val="0"/>
        </w:rPr>
        <w:t xml:space="preserve">το </w:t>
      </w:r>
      <w:r>
        <w:rPr>
          <w:rStyle w:val="a5"/>
          <w:b w:val="0"/>
        </w:rPr>
        <w:t xml:space="preserve">άρθρο </w:t>
      </w:r>
      <w:r w:rsidRPr="006D28EC">
        <w:rPr>
          <w:rStyle w:val="a5"/>
          <w:b w:val="0"/>
        </w:rPr>
        <w:t>132</w:t>
      </w:r>
      <w:r>
        <w:rPr>
          <w:rStyle w:val="a5"/>
          <w:b w:val="0"/>
        </w:rPr>
        <w:t>,</w:t>
      </w:r>
      <w:r w:rsidRPr="006D28EC">
        <w:rPr>
          <w:rStyle w:val="a5"/>
          <w:b w:val="0"/>
        </w:rPr>
        <w:t xml:space="preserve"> παρ</w:t>
      </w:r>
      <w:r>
        <w:rPr>
          <w:rStyle w:val="a5"/>
          <w:b w:val="0"/>
        </w:rPr>
        <w:t xml:space="preserve">άγραφος 1 του </w:t>
      </w:r>
      <w:r w:rsidRPr="006D28EC">
        <w:rPr>
          <w:rStyle w:val="a5"/>
          <w:b w:val="0"/>
        </w:rPr>
        <w:t>Καν</w:t>
      </w:r>
      <w:r>
        <w:rPr>
          <w:rStyle w:val="a5"/>
          <w:b w:val="0"/>
        </w:rPr>
        <w:t xml:space="preserve">ονισμού της </w:t>
      </w:r>
      <w:r w:rsidRPr="000A1D34">
        <w:rPr>
          <w:rStyle w:val="a5"/>
          <w:b w:val="0"/>
        </w:rPr>
        <w:t>Βουλής</w:t>
      </w:r>
      <w:r>
        <w:rPr>
          <w:rStyle w:val="a5"/>
          <w:b w:val="0"/>
        </w:rPr>
        <w:t>-</w:t>
      </w:r>
      <w:r>
        <w:rPr>
          <w:rFonts w:eastAsia="Times New Roman"/>
          <w:szCs w:val="24"/>
        </w:rPr>
        <w:t xml:space="preserve"> του Προέδρου της Κοινοβουλευτικής Ομάδας της Νέας </w:t>
      </w:r>
      <w:r>
        <w:rPr>
          <w:rFonts w:eastAsia="Times New Roman"/>
          <w:szCs w:val="24"/>
        </w:rPr>
        <w:t>Δημοκρατίας κ. Κυριάκου Μητσοτάκη</w:t>
      </w:r>
      <w:r>
        <w:rPr>
          <w:rFonts w:eastAsia="Times New Roman"/>
          <w:szCs w:val="24"/>
        </w:rPr>
        <w:t xml:space="preserve"> προς τον Πρωθυπουργό </w:t>
      </w:r>
      <w:r>
        <w:rPr>
          <w:rFonts w:eastAsia="Times New Roman"/>
          <w:szCs w:val="24"/>
        </w:rPr>
        <w:t xml:space="preserve">με θέμα: «Έξαρση της εγκληματικότητας και αύξηση των φαινομένων βίας». </w:t>
      </w:r>
    </w:p>
    <w:p w14:paraId="664B1A40" w14:textId="77777777" w:rsidR="0038323F" w:rsidRDefault="00FD28AA">
      <w:pPr>
        <w:spacing w:line="600" w:lineRule="auto"/>
        <w:ind w:firstLine="720"/>
        <w:contextualSpacing/>
        <w:jc w:val="both"/>
        <w:rPr>
          <w:rFonts w:eastAsia="Times New Roman"/>
          <w:szCs w:val="24"/>
        </w:rPr>
      </w:pPr>
      <w:r w:rsidRPr="006D28EC">
        <w:rPr>
          <w:rFonts w:eastAsia="Times New Roman"/>
          <w:color w:val="000000" w:themeColor="text1"/>
          <w:szCs w:val="24"/>
        </w:rPr>
        <w:lastRenderedPageBreak/>
        <w:t>Ν</w:t>
      </w:r>
      <w:r>
        <w:rPr>
          <w:rFonts w:eastAsia="Times New Roman"/>
          <w:color w:val="000000" w:themeColor="text1"/>
          <w:szCs w:val="24"/>
        </w:rPr>
        <w:t xml:space="preserve">α υπενθυμίσω ότι </w:t>
      </w:r>
      <w:r>
        <w:rPr>
          <w:rFonts w:eastAsia="Times New Roman"/>
          <w:szCs w:val="24"/>
        </w:rPr>
        <w:t>ο</w:t>
      </w:r>
      <w:r>
        <w:rPr>
          <w:rFonts w:eastAsia="Times New Roman"/>
          <w:szCs w:val="24"/>
        </w:rPr>
        <w:t>ι χρόνοι</w:t>
      </w:r>
      <w:r>
        <w:rPr>
          <w:rFonts w:eastAsia="Times New Roman"/>
          <w:szCs w:val="24"/>
        </w:rPr>
        <w:t xml:space="preserve"> ομιλίας</w:t>
      </w:r>
      <w:r w:rsidRPr="00E11532">
        <w:rPr>
          <w:rFonts w:eastAsia="Times New Roman"/>
          <w:szCs w:val="24"/>
        </w:rPr>
        <w:t xml:space="preserve"> </w:t>
      </w:r>
      <w:r>
        <w:rPr>
          <w:rFonts w:eastAsia="Times New Roman"/>
          <w:szCs w:val="24"/>
        </w:rPr>
        <w:t>σύμφωνα με τον νέο Κανονισμό</w:t>
      </w:r>
      <w:r>
        <w:rPr>
          <w:rFonts w:eastAsia="Times New Roman"/>
          <w:szCs w:val="24"/>
        </w:rPr>
        <w:t>, όπως είχαμε πει και την προηγούμενη Παρασκευή</w:t>
      </w:r>
      <w:r>
        <w:rPr>
          <w:rFonts w:eastAsia="Times New Roman"/>
          <w:szCs w:val="24"/>
        </w:rPr>
        <w:t>,</w:t>
      </w:r>
      <w:r>
        <w:rPr>
          <w:rFonts w:eastAsia="Times New Roman"/>
          <w:szCs w:val="24"/>
        </w:rPr>
        <w:t xml:space="preserve"> είναι για τον Πρ</w:t>
      </w:r>
      <w:r>
        <w:rPr>
          <w:rFonts w:eastAsia="Times New Roman"/>
          <w:szCs w:val="24"/>
        </w:rPr>
        <w:t xml:space="preserve">όεδρο της Κοινοβουλευτικής Ομάδας της Νέας Δημοκρατίας δέκα λεπτά στην </w:t>
      </w:r>
      <w:proofErr w:type="spellStart"/>
      <w:r>
        <w:rPr>
          <w:rFonts w:eastAsia="Times New Roman"/>
          <w:szCs w:val="24"/>
        </w:rPr>
        <w:t>πρωτομιλία</w:t>
      </w:r>
      <w:proofErr w:type="spellEnd"/>
      <w:r>
        <w:rPr>
          <w:rFonts w:eastAsia="Times New Roman"/>
          <w:szCs w:val="24"/>
        </w:rPr>
        <w:t xml:space="preserve"> και πέντε λεπτά στη </w:t>
      </w:r>
      <w:proofErr w:type="spellStart"/>
      <w:r>
        <w:rPr>
          <w:rFonts w:eastAsia="Times New Roman"/>
          <w:szCs w:val="24"/>
        </w:rPr>
        <w:t>δευτερομιλία</w:t>
      </w:r>
      <w:proofErr w:type="spellEnd"/>
      <w:r>
        <w:rPr>
          <w:rFonts w:eastAsia="Times New Roman"/>
          <w:szCs w:val="24"/>
        </w:rPr>
        <w:t xml:space="preserve"> και για τον Πρωθυπουργό είκοσι λεπτά στην </w:t>
      </w:r>
      <w:proofErr w:type="spellStart"/>
      <w:r>
        <w:rPr>
          <w:rFonts w:eastAsia="Times New Roman"/>
          <w:szCs w:val="24"/>
        </w:rPr>
        <w:t>πρ</w:t>
      </w:r>
      <w:r>
        <w:rPr>
          <w:rFonts w:eastAsia="Times New Roman"/>
          <w:szCs w:val="24"/>
        </w:rPr>
        <w:t>ωτομιλία</w:t>
      </w:r>
      <w:proofErr w:type="spellEnd"/>
      <w:r>
        <w:rPr>
          <w:rFonts w:eastAsia="Times New Roman"/>
          <w:szCs w:val="24"/>
        </w:rPr>
        <w:t xml:space="preserve"> και δέκα λεπτά στη </w:t>
      </w:r>
      <w:proofErr w:type="spellStart"/>
      <w:r>
        <w:rPr>
          <w:rFonts w:eastAsia="Times New Roman"/>
          <w:szCs w:val="24"/>
        </w:rPr>
        <w:t>δευτερομιλία</w:t>
      </w:r>
      <w:proofErr w:type="spellEnd"/>
      <w:r>
        <w:rPr>
          <w:rFonts w:eastAsia="Times New Roman"/>
          <w:szCs w:val="24"/>
        </w:rPr>
        <w:t>.</w:t>
      </w:r>
    </w:p>
    <w:p w14:paraId="664B1A41" w14:textId="77777777" w:rsidR="0038323F" w:rsidRDefault="00FD28AA">
      <w:pPr>
        <w:spacing w:line="600" w:lineRule="auto"/>
        <w:ind w:firstLine="720"/>
        <w:contextualSpacing/>
        <w:jc w:val="both"/>
        <w:rPr>
          <w:rFonts w:eastAsia="Times New Roman"/>
          <w:szCs w:val="24"/>
        </w:rPr>
      </w:pPr>
      <w:r>
        <w:rPr>
          <w:rFonts w:eastAsia="Times New Roman"/>
          <w:szCs w:val="24"/>
        </w:rPr>
        <w:t>Υπάρχει, προφανώς, η σχετική ελαστικότητα και στους χρό</w:t>
      </w:r>
      <w:r>
        <w:rPr>
          <w:rFonts w:eastAsia="Times New Roman"/>
          <w:szCs w:val="24"/>
        </w:rPr>
        <w:t>νους, έτσι ώστε να γίνεται ουσιαστική συζήτηση.</w:t>
      </w:r>
    </w:p>
    <w:p w14:paraId="664B1A42" w14:textId="77777777" w:rsidR="0038323F" w:rsidRDefault="00FD28AA">
      <w:pPr>
        <w:spacing w:line="600" w:lineRule="auto"/>
        <w:ind w:firstLine="720"/>
        <w:contextualSpacing/>
        <w:jc w:val="both"/>
        <w:rPr>
          <w:rFonts w:eastAsia="Times New Roman"/>
          <w:szCs w:val="24"/>
        </w:rPr>
      </w:pPr>
      <w:r>
        <w:rPr>
          <w:rFonts w:eastAsia="Times New Roman"/>
          <w:szCs w:val="24"/>
        </w:rPr>
        <w:t>Τον λόγο έχει ο Αρχηγός της Αξιωματικής Αντιπολίτευσης και Πρόεδρος της Κοινοβουλευτικής Ομάδας της Νέας Δημοκρατίας για δέκα λεπτά.</w:t>
      </w:r>
    </w:p>
    <w:p w14:paraId="664B1A43" w14:textId="77777777" w:rsidR="0038323F" w:rsidRDefault="00FD28AA">
      <w:pPr>
        <w:spacing w:line="600" w:lineRule="auto"/>
        <w:ind w:firstLine="720"/>
        <w:contextualSpacing/>
        <w:jc w:val="both"/>
        <w:rPr>
          <w:rFonts w:eastAsia="Times New Roman"/>
          <w:szCs w:val="24"/>
        </w:rPr>
      </w:pPr>
      <w:r>
        <w:rPr>
          <w:rFonts w:eastAsia="Times New Roman"/>
          <w:szCs w:val="24"/>
        </w:rPr>
        <w:t>(Όρθιοι οι Βουλευτές της Νέας Δημοκρατίας χειροκροτούν ζωηρά και παρατεταμέ</w:t>
      </w:r>
      <w:r>
        <w:rPr>
          <w:rFonts w:eastAsia="Times New Roman"/>
          <w:szCs w:val="24"/>
        </w:rPr>
        <w:t xml:space="preserve">να) </w:t>
      </w:r>
    </w:p>
    <w:p w14:paraId="664B1A44"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Κύριε Τσίπρα, χαίρομαι που επιλέξατε να απαντήσετε σήμερα στην ερώτησή μου, διότι την τελευταία φορά που είχα ζητήσει να μιλήσουμε για τα θέματα ασφάλειας είχατε χαρακτηρίσει το θέμα ανεπίκαιρο. </w:t>
      </w:r>
    </w:p>
    <w:p w14:paraId="664B1A4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Φα</w:t>
      </w:r>
      <w:r>
        <w:rPr>
          <w:rFonts w:eastAsia="Times New Roman" w:cs="Times New Roman"/>
          <w:szCs w:val="24"/>
        </w:rPr>
        <w:t xml:space="preserve">ντάζομαι ότι δεν θα μπείτε σήμερα στον πειρασμό να αλλάξετε το αντικείμενο της </w:t>
      </w:r>
      <w:r>
        <w:rPr>
          <w:rFonts w:eastAsia="Times New Roman"/>
          <w:szCs w:val="24"/>
        </w:rPr>
        <w:t>συζήτησης</w:t>
      </w:r>
      <w:r>
        <w:rPr>
          <w:rFonts w:eastAsia="Times New Roman" w:cs="Times New Roman"/>
          <w:szCs w:val="24"/>
        </w:rPr>
        <w:t xml:space="preserve">, εκτός εάν θέλετε να απολογηθείτε για την κυνική δήλωση του οικονομικού σας επιτελείου, ότι συνειδητά τσακίσατε τη μεσαία </w:t>
      </w:r>
      <w:r>
        <w:rPr>
          <w:rFonts w:eastAsia="Times New Roman" w:cs="Times New Roman"/>
          <w:szCs w:val="24"/>
        </w:rPr>
        <w:lastRenderedPageBreak/>
        <w:t xml:space="preserve">τάξη στους φόρους, </w:t>
      </w:r>
      <w:r>
        <w:rPr>
          <w:rFonts w:eastAsia="Times New Roman" w:cs="Times New Roman"/>
        </w:rPr>
        <w:t>ότι διαλύετε την παραγωγικ</w:t>
      </w:r>
      <w:r>
        <w:rPr>
          <w:rFonts w:eastAsia="Times New Roman" w:cs="Times New Roman"/>
        </w:rPr>
        <w:t>ή Ελλάδα, διαλύετε τους εργαζόμενους, τους ελεύθερους επαγγελματίες, τους συνταξιούχους, τη μέση ελληνική οικογένεια.</w:t>
      </w:r>
    </w:p>
    <w:p w14:paraId="664B1A46" w14:textId="77777777" w:rsidR="0038323F" w:rsidRDefault="00FD28AA">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64B1A47" w14:textId="77777777" w:rsidR="0038323F" w:rsidRDefault="00FD28AA">
      <w:pPr>
        <w:spacing w:line="600" w:lineRule="auto"/>
        <w:ind w:firstLine="720"/>
        <w:contextualSpacing/>
        <w:jc w:val="both"/>
        <w:rPr>
          <w:rFonts w:eastAsia="Times New Roman" w:cs="Times New Roman"/>
        </w:rPr>
      </w:pPr>
      <w:r>
        <w:rPr>
          <w:rFonts w:eastAsia="Times New Roman" w:cs="Times New Roman"/>
        </w:rPr>
        <w:t>Ελπίζω να μη</w:t>
      </w:r>
      <w:r>
        <w:rPr>
          <w:rFonts w:eastAsia="Times New Roman" w:cs="Times New Roman"/>
        </w:rPr>
        <w:t xml:space="preserve"> μιλήσετε και εσείς για σαρανταποδαρούσες και άλλες τέτοιες σαχλαμάρες, γιατί ο κόσμος υποφέρει και δεν σας ανέχεται άλλο, κύριε Τσίπρα!</w:t>
      </w:r>
    </w:p>
    <w:p w14:paraId="664B1A48" w14:textId="77777777" w:rsidR="0038323F" w:rsidRDefault="00FD28AA">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64B1A49" w14:textId="77777777" w:rsidR="0038323F" w:rsidRDefault="00FD28AA">
      <w:pPr>
        <w:spacing w:line="600" w:lineRule="auto"/>
        <w:ind w:firstLine="720"/>
        <w:contextualSpacing/>
        <w:jc w:val="both"/>
        <w:rPr>
          <w:rFonts w:eastAsia="Times New Roman" w:cs="Times New Roman"/>
        </w:rPr>
      </w:pPr>
      <w:r>
        <w:rPr>
          <w:rFonts w:eastAsia="Times New Roman" w:cs="Times New Roman"/>
        </w:rPr>
        <w:t>Έρχομαι τώρα στα ζητήματα της ασφάλειας. Πριν από λίγες μέρες ο Κ</w:t>
      </w:r>
      <w:r>
        <w:rPr>
          <w:rFonts w:eastAsia="Times New Roman" w:cs="Times New Roman"/>
        </w:rPr>
        <w:t>υβερνητικός Εκπρόσωπ</w:t>
      </w:r>
      <w:r>
        <w:rPr>
          <w:rFonts w:eastAsia="Times New Roman" w:cs="Times New Roman"/>
        </w:rPr>
        <w:t>ό</w:t>
      </w:r>
      <w:r>
        <w:rPr>
          <w:rFonts w:eastAsia="Times New Roman" w:cs="Times New Roman"/>
        </w:rPr>
        <w:t xml:space="preserve">ς </w:t>
      </w:r>
      <w:r>
        <w:rPr>
          <w:rFonts w:eastAsia="Times New Roman" w:cs="Times New Roman"/>
        </w:rPr>
        <w:t>σας</w:t>
      </w:r>
      <w:r>
        <w:rPr>
          <w:rFonts w:eastAsia="Times New Roman" w:cs="Times New Roman"/>
        </w:rPr>
        <w:t xml:space="preserve"> αναρωτήθηκε το εξής: «Μα πώς </w:t>
      </w:r>
      <w:r>
        <w:rPr>
          <w:rFonts w:eastAsia="Times New Roman"/>
          <w:bCs/>
        </w:rPr>
        <w:t>είναι</w:t>
      </w:r>
      <w:r>
        <w:rPr>
          <w:rFonts w:eastAsia="Times New Roman" w:cs="Times New Roman"/>
        </w:rPr>
        <w:t xml:space="preserve"> δυνατόν…» -μας είπε- «…από τη </w:t>
      </w:r>
      <w:r>
        <w:rPr>
          <w:rFonts w:eastAsia="Times New Roman"/>
          <w:bCs/>
        </w:rPr>
        <w:t>μία</w:t>
      </w:r>
      <w:r>
        <w:rPr>
          <w:rFonts w:eastAsia="Times New Roman" w:cs="Times New Roman"/>
        </w:rPr>
        <w:t xml:space="preserve"> να λέτε «μπράβο» στην Ελληνική Αστυνομία και από την άλλη να θέτετε ζήτημα έξαρσης της ανομίας και της </w:t>
      </w:r>
      <w:proofErr w:type="spellStart"/>
      <w:r>
        <w:rPr>
          <w:rFonts w:eastAsia="Times New Roman" w:cs="Times New Roman"/>
        </w:rPr>
        <w:t>εγκληματικότητος</w:t>
      </w:r>
      <w:proofErr w:type="spellEnd"/>
      <w:r>
        <w:rPr>
          <w:rFonts w:eastAsia="Times New Roman" w:cs="Times New Roman"/>
        </w:rPr>
        <w:t>;»</w:t>
      </w:r>
    </w:p>
    <w:p w14:paraId="664B1A4A" w14:textId="77777777" w:rsidR="0038323F" w:rsidRDefault="00FD28AA">
      <w:pPr>
        <w:spacing w:line="600" w:lineRule="auto"/>
        <w:ind w:firstLine="720"/>
        <w:contextualSpacing/>
        <w:jc w:val="both"/>
        <w:rPr>
          <w:rFonts w:eastAsia="Times New Roman"/>
          <w:bCs/>
        </w:rPr>
      </w:pPr>
      <w:r>
        <w:rPr>
          <w:rFonts w:eastAsia="Times New Roman" w:cs="Times New Roman"/>
        </w:rPr>
        <w:t>Να σας το εξηγήσω, λοιπόν, για να το κ</w:t>
      </w:r>
      <w:r>
        <w:rPr>
          <w:rFonts w:eastAsia="Times New Roman" w:cs="Times New Roman"/>
        </w:rPr>
        <w:t>αταλάβετε καλά. Η Ελληνική Αστυνομία αξίζει συγχαρητήρια, ακριβώς γιατί προσπαθεί να ανταποκριθεί</w:t>
      </w:r>
      <w:r>
        <w:rPr>
          <w:rFonts w:eastAsia="Times New Roman" w:cs="Times New Roman"/>
        </w:rPr>
        <w:t>,</w:t>
      </w:r>
      <w:r>
        <w:rPr>
          <w:rFonts w:eastAsia="Times New Roman" w:cs="Times New Roman"/>
        </w:rPr>
        <w:t xml:space="preserve"> όπως πρέπει</w:t>
      </w:r>
      <w:r>
        <w:rPr>
          <w:rFonts w:eastAsia="Times New Roman" w:cs="Times New Roman"/>
        </w:rPr>
        <w:t>,</w:t>
      </w:r>
      <w:r>
        <w:rPr>
          <w:rFonts w:eastAsia="Times New Roman" w:cs="Times New Roman"/>
        </w:rPr>
        <w:t xml:space="preserve"> σε </w:t>
      </w:r>
      <w:r>
        <w:rPr>
          <w:rFonts w:eastAsia="Times New Roman"/>
          <w:bCs/>
        </w:rPr>
        <w:t>μία</w:t>
      </w:r>
      <w:r>
        <w:rPr>
          <w:rFonts w:eastAsia="Times New Roman" w:cs="Times New Roman"/>
        </w:rPr>
        <w:t xml:space="preserve"> κατάσταση βίας και παρανομίας, </w:t>
      </w:r>
      <w:r>
        <w:rPr>
          <w:rFonts w:eastAsia="Times New Roman"/>
          <w:bCs/>
        </w:rPr>
        <w:t>μία</w:t>
      </w:r>
      <w:r>
        <w:rPr>
          <w:rFonts w:eastAsia="Times New Roman" w:cs="Times New Roman"/>
        </w:rPr>
        <w:t xml:space="preserve"> άγρια και επικίνδυνη κατάσταση, που </w:t>
      </w:r>
      <w:r>
        <w:rPr>
          <w:rFonts w:eastAsia="Times New Roman"/>
          <w:bCs/>
        </w:rPr>
        <w:t>είναι</w:t>
      </w:r>
      <w:r>
        <w:rPr>
          <w:rFonts w:eastAsia="Times New Roman" w:cs="Times New Roman"/>
        </w:rPr>
        <w:t xml:space="preserve"> αποτέλεσμα παραλείψεων και πράξεων της δικιάς σας πολιτικής,</w:t>
      </w:r>
      <w:r>
        <w:rPr>
          <w:rFonts w:eastAsia="Times New Roman" w:cs="Times New Roman"/>
        </w:rPr>
        <w:t xml:space="preserve"> κύριε Τσίπρα. Γιατί η Αστυνομία ξέρει</w:t>
      </w:r>
      <w:r>
        <w:rPr>
          <w:rFonts w:eastAsia="Times New Roman" w:cs="Times New Roman"/>
        </w:rPr>
        <w:t xml:space="preserve"> και</w:t>
      </w:r>
      <w:r>
        <w:rPr>
          <w:rFonts w:eastAsia="Times New Roman" w:cs="Times New Roman"/>
        </w:rPr>
        <w:t xml:space="preserve"> μπορεί</w:t>
      </w:r>
      <w:r>
        <w:rPr>
          <w:rFonts w:eastAsia="Times New Roman" w:cs="Times New Roman"/>
        </w:rPr>
        <w:t>,</w:t>
      </w:r>
      <w:r>
        <w:rPr>
          <w:rFonts w:eastAsia="Times New Roman" w:cs="Times New Roman"/>
        </w:rPr>
        <w:t xml:space="preserve"> και </w:t>
      </w:r>
      <w:r>
        <w:rPr>
          <w:rFonts w:eastAsia="Times New Roman"/>
          <w:bCs/>
        </w:rPr>
        <w:t>έχει</w:t>
      </w:r>
      <w:r>
        <w:rPr>
          <w:rFonts w:eastAsia="Times New Roman" w:cs="Times New Roman"/>
        </w:rPr>
        <w:t xml:space="preserve"> ικανότατα </w:t>
      </w:r>
      <w:r>
        <w:rPr>
          <w:rFonts w:eastAsia="Times New Roman" w:cs="Times New Roman"/>
        </w:rPr>
        <w:lastRenderedPageBreak/>
        <w:t xml:space="preserve">στελέχη με άρτια εκπαίδευση και αίσθηση καθήκοντος. Το πρόβλημα δημιουργείται όταν η </w:t>
      </w:r>
      <w:r>
        <w:rPr>
          <w:rFonts w:eastAsia="Times New Roman"/>
          <w:bCs/>
        </w:rPr>
        <w:t>Κυβέρνησή σας δεν την αφήνει να κάνει τη δουλειά της ή όταν προωθείτε πολιτικές που της δένουν τα χέρ</w:t>
      </w:r>
      <w:r>
        <w:rPr>
          <w:rFonts w:eastAsia="Times New Roman"/>
          <w:bCs/>
        </w:rPr>
        <w:t xml:space="preserve">ια. </w:t>
      </w:r>
    </w:p>
    <w:p w14:paraId="664B1A4B" w14:textId="77777777" w:rsidR="0038323F" w:rsidRDefault="00FD28AA">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64B1A4C" w14:textId="77777777" w:rsidR="0038323F" w:rsidRDefault="00FD28AA">
      <w:pPr>
        <w:spacing w:line="600" w:lineRule="auto"/>
        <w:ind w:firstLine="720"/>
        <w:contextualSpacing/>
        <w:jc w:val="both"/>
        <w:rPr>
          <w:rFonts w:eastAsia="Times New Roman"/>
          <w:bCs/>
        </w:rPr>
      </w:pPr>
      <w:r>
        <w:rPr>
          <w:rFonts w:eastAsia="Times New Roman"/>
          <w:bCs/>
        </w:rPr>
        <w:t xml:space="preserve">Ποιος άνοιξε τις πόρτες των φυλακών, κύριε Τσίπρα; Θα σας το πω εγώ. Η Κυβέρνησή σας τις άνοιξε, για να τρέχει η </w:t>
      </w:r>
      <w:r>
        <w:rPr>
          <w:rFonts w:eastAsia="Times New Roman"/>
          <w:bCs/>
        </w:rPr>
        <w:t>α</w:t>
      </w:r>
      <w:r>
        <w:rPr>
          <w:rFonts w:eastAsia="Times New Roman"/>
          <w:bCs/>
        </w:rPr>
        <w:t xml:space="preserve">στυνομία μετά να συλλαμβάνει αυτούς που εσείς αφήνετε ελεύθερους. </w:t>
      </w:r>
    </w:p>
    <w:p w14:paraId="664B1A4D" w14:textId="77777777" w:rsidR="0038323F" w:rsidRDefault="00FD28AA">
      <w:pPr>
        <w:spacing w:line="600" w:lineRule="auto"/>
        <w:ind w:firstLine="720"/>
        <w:contextualSpacing/>
        <w:jc w:val="both"/>
        <w:rPr>
          <w:rFonts w:eastAsia="Times New Roman"/>
          <w:bCs/>
        </w:rPr>
      </w:pPr>
      <w:r>
        <w:rPr>
          <w:rFonts w:eastAsia="Times New Roman"/>
          <w:bCs/>
        </w:rPr>
        <w:t xml:space="preserve">Δικός σας είναι και ο νόμος -από τους πρώτους νόμους που ψήφισε ο κ. Παρασκευόπουλος- για την κατάργηση των φυλακών τύπου Γ΄, που αφορούσαν </w:t>
      </w:r>
      <w:r>
        <w:rPr>
          <w:rFonts w:eastAsia="Times New Roman"/>
          <w:bCs/>
          <w:shd w:val="clear" w:color="auto" w:fill="FFFFFF"/>
        </w:rPr>
        <w:t>συγκεκριμένες</w:t>
      </w:r>
      <w:r>
        <w:rPr>
          <w:rFonts w:eastAsia="Times New Roman"/>
          <w:bCs/>
        </w:rPr>
        <w:t xml:space="preserve"> περιπτώσεις κρατουμένων, του οργανωμένου εγκλήματος και της τρομοκρατίας.</w:t>
      </w:r>
    </w:p>
    <w:p w14:paraId="664B1A4E" w14:textId="77777777" w:rsidR="0038323F" w:rsidRDefault="00FD28AA">
      <w:pPr>
        <w:spacing w:line="600" w:lineRule="auto"/>
        <w:ind w:firstLine="720"/>
        <w:contextualSpacing/>
        <w:jc w:val="both"/>
        <w:rPr>
          <w:rFonts w:eastAsia="Times New Roman"/>
          <w:bCs/>
        </w:rPr>
      </w:pPr>
      <w:r>
        <w:rPr>
          <w:rFonts w:eastAsia="Times New Roman"/>
          <w:bCs/>
        </w:rPr>
        <w:t>Κύριε Τσίπρα, φυλακές υψίστη</w:t>
      </w:r>
      <w:r>
        <w:rPr>
          <w:rFonts w:eastAsia="Times New Roman"/>
          <w:bCs/>
        </w:rPr>
        <w:t xml:space="preserve">ς ασφαλείας </w:t>
      </w:r>
      <w:r>
        <w:rPr>
          <w:rFonts w:eastAsia="Times New Roman"/>
          <w:bCs/>
          <w:shd w:val="clear" w:color="auto" w:fill="FFFFFF"/>
        </w:rPr>
        <w:t>υπάρχουν</w:t>
      </w:r>
      <w:r>
        <w:rPr>
          <w:rFonts w:eastAsia="Times New Roman"/>
          <w:bCs/>
        </w:rPr>
        <w:t xml:space="preserve"> σε όλες</w:t>
      </w:r>
      <w:r>
        <w:rPr>
          <w:rFonts w:eastAsia="Times New Roman"/>
          <w:bCs/>
        </w:rPr>
        <w:t xml:space="preserve">, </w:t>
      </w:r>
      <w:r>
        <w:rPr>
          <w:rFonts w:eastAsia="Times New Roman"/>
          <w:bCs/>
        </w:rPr>
        <w:t>επαναλαμβάνω, σε όλες- τις ευρωπαϊκές χώρες. Όμως, εσείς κρίνατε σκόπιμο να τις καταργήσετε στην Ελλάδα, όταν καταλάβατε την εξουσία.</w:t>
      </w:r>
    </w:p>
    <w:p w14:paraId="664B1A4F" w14:textId="77777777" w:rsidR="0038323F" w:rsidRDefault="00FD28AA">
      <w:pPr>
        <w:spacing w:line="600" w:lineRule="auto"/>
        <w:ind w:firstLine="720"/>
        <w:contextualSpacing/>
        <w:jc w:val="both"/>
        <w:rPr>
          <w:rFonts w:eastAsia="Times New Roman"/>
          <w:bCs/>
        </w:rPr>
      </w:pPr>
      <w:r>
        <w:rPr>
          <w:rFonts w:eastAsia="Times New Roman"/>
          <w:bCs/>
        </w:rPr>
        <w:t>Τι συμβαίνει, λοιπόν; Δεν το γνωρίζετε; Σήμερα στις ελληνικές φυλακές συνυπάρχουν και συναγε</w:t>
      </w:r>
      <w:r>
        <w:rPr>
          <w:rFonts w:eastAsia="Times New Roman"/>
          <w:bCs/>
        </w:rPr>
        <w:t xml:space="preserve">λάζονται </w:t>
      </w:r>
      <w:proofErr w:type="spellStart"/>
      <w:r>
        <w:rPr>
          <w:rFonts w:eastAsia="Times New Roman"/>
          <w:bCs/>
        </w:rPr>
        <w:t>μεγαλομαφιόζοι</w:t>
      </w:r>
      <w:proofErr w:type="spellEnd"/>
      <w:r>
        <w:rPr>
          <w:rFonts w:eastAsia="Times New Roman"/>
          <w:bCs/>
        </w:rPr>
        <w:t>, τρομοκράτες, λοιποί ποινικοί με όλα όσα αυτό συνεπάγεται. Οι νονοί, λοιπόν, και τα μεγάλα κεφάλια του εγκλήματος λειτουργούν ανενόχλητοι, κάνοντας τις φυλακές κέντρα διοίκησης εγκληματικών ομάδων, κάτι που, κύριε Τσίπρα, σε φυλακές</w:t>
      </w:r>
      <w:r>
        <w:rPr>
          <w:rFonts w:eastAsia="Times New Roman"/>
          <w:bCs/>
        </w:rPr>
        <w:t xml:space="preserve"> τύπου Γ΄ δεν θα μπορούσαν να κάνουν.</w:t>
      </w:r>
    </w:p>
    <w:p w14:paraId="664B1A50" w14:textId="77777777" w:rsidR="0038323F" w:rsidRDefault="00FD28AA">
      <w:pPr>
        <w:spacing w:line="600" w:lineRule="auto"/>
        <w:ind w:firstLine="720"/>
        <w:contextualSpacing/>
        <w:jc w:val="both"/>
        <w:rPr>
          <w:rFonts w:eastAsia="Times New Roman"/>
          <w:bCs/>
        </w:rPr>
      </w:pPr>
      <w:r>
        <w:rPr>
          <w:rFonts w:eastAsia="Times New Roman"/>
          <w:bCs/>
        </w:rPr>
        <w:lastRenderedPageBreak/>
        <w:t>Η δολοφονία Ζαφειρόπουλου είχε οργανωθεί μέσα στη φυλακή. Το οργανωμένο έγκλημα έχει το επίκεντρό του σήμερα στον Κορυδαλλό. Δεν το γνωρίζετε, κύριε Τσίπρα;</w:t>
      </w:r>
    </w:p>
    <w:p w14:paraId="664B1A51" w14:textId="77777777" w:rsidR="0038323F" w:rsidRDefault="00FD28AA">
      <w:pPr>
        <w:spacing w:line="600" w:lineRule="auto"/>
        <w:ind w:firstLine="720"/>
        <w:contextualSpacing/>
        <w:jc w:val="both"/>
        <w:rPr>
          <w:rFonts w:eastAsia="Times New Roman"/>
          <w:bCs/>
        </w:rPr>
      </w:pPr>
      <w:r>
        <w:rPr>
          <w:rFonts w:eastAsia="Times New Roman"/>
          <w:bCs/>
        </w:rPr>
        <w:t>Θα πρέπει, λοιπόν…</w:t>
      </w:r>
    </w:p>
    <w:p w14:paraId="664B1A52" w14:textId="77777777" w:rsidR="0038323F" w:rsidRDefault="00FD28AA">
      <w:pPr>
        <w:spacing w:line="600" w:lineRule="auto"/>
        <w:ind w:firstLine="720"/>
        <w:contextualSpacing/>
        <w:jc w:val="both"/>
        <w:rPr>
          <w:rFonts w:eastAsia="Times New Roman"/>
          <w:bCs/>
        </w:rPr>
      </w:pPr>
      <w:r>
        <w:rPr>
          <w:rFonts w:eastAsia="Times New Roman"/>
          <w:b/>
          <w:bCs/>
        </w:rPr>
        <w:t>ΑΝΝΑ ΒΑΓΕΝΑ:</w:t>
      </w:r>
      <w:r>
        <w:rPr>
          <w:rFonts w:eastAsia="Times New Roman"/>
          <w:bCs/>
        </w:rPr>
        <w:t xml:space="preserve"> …(</w:t>
      </w:r>
      <w:r>
        <w:rPr>
          <w:rFonts w:eastAsia="Times New Roman"/>
          <w:bCs/>
        </w:rPr>
        <w:t xml:space="preserve">δεν </w:t>
      </w:r>
      <w:r>
        <w:rPr>
          <w:rFonts w:eastAsia="Times New Roman"/>
          <w:bCs/>
        </w:rPr>
        <w:t>ακούστηκε).</w:t>
      </w:r>
    </w:p>
    <w:p w14:paraId="664B1A53" w14:textId="77777777" w:rsidR="0038323F" w:rsidRDefault="00FD28AA">
      <w:pPr>
        <w:spacing w:line="600" w:lineRule="auto"/>
        <w:ind w:firstLine="720"/>
        <w:contextualSpacing/>
        <w:jc w:val="both"/>
        <w:rPr>
          <w:rFonts w:eastAsia="Times New Roman"/>
          <w:bCs/>
        </w:rPr>
      </w:pPr>
      <w:r>
        <w:rPr>
          <w:rFonts w:eastAsia="Times New Roman"/>
          <w:b/>
          <w:bCs/>
          <w:shd w:val="clear" w:color="auto" w:fill="FFFFFF"/>
        </w:rPr>
        <w:t>ΠΡΟΕΔΡΟΣ (Ν</w:t>
      </w:r>
      <w:r>
        <w:rPr>
          <w:rFonts w:eastAsia="Times New Roman"/>
          <w:b/>
          <w:bCs/>
          <w:shd w:val="clear" w:color="auto" w:fill="FFFFFF"/>
        </w:rPr>
        <w:t xml:space="preserve">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w:t>
      </w:r>
      <w:r>
        <w:rPr>
          <w:rFonts w:eastAsia="Times New Roman"/>
          <w:bCs/>
        </w:rPr>
        <w:t xml:space="preserve">Ησυχία! Σταματήστε, παρακαλώ. </w:t>
      </w:r>
    </w:p>
    <w:p w14:paraId="664B1A54" w14:textId="77777777" w:rsidR="0038323F" w:rsidRDefault="00FD28AA">
      <w:pPr>
        <w:spacing w:line="600" w:lineRule="auto"/>
        <w:ind w:firstLine="720"/>
        <w:contextualSpacing/>
        <w:jc w:val="both"/>
        <w:rPr>
          <w:rFonts w:eastAsia="Times New Roman"/>
          <w:bCs/>
        </w:rPr>
      </w:pPr>
      <w:r>
        <w:rPr>
          <w:rFonts w:eastAsia="Times New Roman"/>
          <w:b/>
          <w:bCs/>
        </w:rPr>
        <w:t>ΚΥΡΙΑΚΟΣ ΜΗΤΣΟΤΑΚΗΣ (Πρόεδρος της Νέα Δημοκρατίας):</w:t>
      </w:r>
      <w:r>
        <w:rPr>
          <w:rFonts w:eastAsia="Times New Roman"/>
          <w:bCs/>
        </w:rPr>
        <w:t xml:space="preserve"> Δεν ντρέπεστε λίγο; Σιωπήστε, κυρία μου, και ακούστε κα</w:t>
      </w:r>
      <w:r>
        <w:rPr>
          <w:rFonts w:eastAsia="Times New Roman"/>
          <w:bCs/>
        </w:rPr>
        <w:t>μ</w:t>
      </w:r>
      <w:r>
        <w:rPr>
          <w:rFonts w:eastAsia="Times New Roman"/>
          <w:bCs/>
        </w:rPr>
        <w:t xml:space="preserve">μιά φορά. </w:t>
      </w:r>
    </w:p>
    <w:p w14:paraId="664B1A55" w14:textId="77777777" w:rsidR="0038323F" w:rsidRDefault="00FD28AA">
      <w:pPr>
        <w:spacing w:line="600" w:lineRule="auto"/>
        <w:ind w:firstLine="720"/>
        <w:contextualSpacing/>
        <w:jc w:val="both"/>
        <w:rPr>
          <w:rFonts w:eastAsia="Times New Roman"/>
          <w:bCs/>
        </w:rPr>
      </w:pPr>
      <w:r>
        <w:rPr>
          <w:rFonts w:eastAsia="Times New Roman"/>
          <w:bCs/>
        </w:rPr>
        <w:t xml:space="preserve">Θα πρέπει, λοιπόν, να μας εξηγήσετε -και εσείς, κύριε Τσίπρα, και όλοι εσείς- γιατί </w:t>
      </w:r>
      <w:r>
        <w:rPr>
          <w:rFonts w:eastAsia="Times New Roman"/>
          <w:bCs/>
        </w:rPr>
        <w:t>φέρατε αυτόν τον νόμο. Μήπως για να κάνετε το χατίρι κάποιων κρατούμενων που ζήτησαν από τον κ. Λάμπρου, τον σύντροφό σας, να το κάνει, επειδή συνομιλούσε μαζί σας;</w:t>
      </w:r>
    </w:p>
    <w:p w14:paraId="664B1A56" w14:textId="77777777" w:rsidR="0038323F" w:rsidRDefault="00FD28AA">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64B1A57" w14:textId="77777777" w:rsidR="0038323F" w:rsidRDefault="00FD28AA">
      <w:pPr>
        <w:spacing w:line="600" w:lineRule="auto"/>
        <w:ind w:firstLine="720"/>
        <w:contextualSpacing/>
        <w:jc w:val="both"/>
        <w:rPr>
          <w:rFonts w:eastAsia="Times New Roman"/>
          <w:bCs/>
        </w:rPr>
      </w:pPr>
      <w:r>
        <w:rPr>
          <w:rFonts w:eastAsia="Times New Roman"/>
          <w:bCs/>
        </w:rPr>
        <w:t>Σας «κρατάνε» μήπως, κύριε Τσίπρα; Σα</w:t>
      </w:r>
      <w:r>
        <w:rPr>
          <w:rFonts w:eastAsia="Times New Roman"/>
          <w:bCs/>
        </w:rPr>
        <w:t>ς «κρατάνε»; Τους χρωστάτε κάτι; Διότι η συνένωση ποινικών και τρομοκρατών στις φυλακές κοστίζει ζωές.</w:t>
      </w:r>
    </w:p>
    <w:p w14:paraId="664B1A58" w14:textId="77777777" w:rsidR="0038323F" w:rsidRDefault="00FD28AA">
      <w:pPr>
        <w:spacing w:line="600" w:lineRule="auto"/>
        <w:ind w:firstLine="720"/>
        <w:contextualSpacing/>
        <w:jc w:val="both"/>
        <w:rPr>
          <w:rFonts w:eastAsia="Times New Roman"/>
          <w:bCs/>
        </w:rPr>
      </w:pPr>
      <w:r>
        <w:rPr>
          <w:rFonts w:eastAsia="Times New Roman"/>
          <w:bCs/>
        </w:rPr>
        <w:t xml:space="preserve">Αποτελεί επιτυχία της Ελληνικής Αστυνομίας η σύλληψη του παρ’ ολίγον δολοφόνου του κ. Λουκά </w:t>
      </w:r>
      <w:proofErr w:type="spellStart"/>
      <w:r>
        <w:rPr>
          <w:rFonts w:eastAsia="Times New Roman"/>
          <w:bCs/>
        </w:rPr>
        <w:t>Παπαδήμου</w:t>
      </w:r>
      <w:proofErr w:type="spellEnd"/>
      <w:r>
        <w:rPr>
          <w:rFonts w:eastAsia="Times New Roman"/>
          <w:bCs/>
        </w:rPr>
        <w:t xml:space="preserve">. Αναρωτιέμαι, </w:t>
      </w:r>
      <w:r>
        <w:rPr>
          <w:rFonts w:eastAsia="Times New Roman"/>
          <w:bCs/>
          <w:shd w:val="clear" w:color="auto" w:fill="FFFFFF"/>
        </w:rPr>
        <w:t>όμως,</w:t>
      </w:r>
      <w:r>
        <w:rPr>
          <w:rFonts w:eastAsia="Times New Roman"/>
          <w:bCs/>
        </w:rPr>
        <w:t xml:space="preserve"> ποιος δημιούργησε το πολιτικό κ</w:t>
      </w:r>
      <w:r>
        <w:rPr>
          <w:rFonts w:eastAsia="Times New Roman"/>
          <w:bCs/>
        </w:rPr>
        <w:t>λίμα που όπλισε το χέρι του;</w:t>
      </w:r>
    </w:p>
    <w:p w14:paraId="664B1A59" w14:textId="77777777" w:rsidR="0038323F" w:rsidRDefault="00FD28AA">
      <w:pPr>
        <w:spacing w:line="600" w:lineRule="auto"/>
        <w:ind w:firstLine="720"/>
        <w:contextualSpacing/>
        <w:jc w:val="center"/>
        <w:rPr>
          <w:rFonts w:eastAsia="Times New Roman"/>
          <w:bCs/>
        </w:rPr>
      </w:pPr>
      <w:r>
        <w:rPr>
          <w:rFonts w:eastAsia="Times New Roman"/>
          <w:bCs/>
        </w:rPr>
        <w:t>(Διαμαρτυρίες από την πτέρυγα του ΣΥΡΙΖΑ)</w:t>
      </w:r>
    </w:p>
    <w:p w14:paraId="664B1A5A" w14:textId="77777777" w:rsidR="0038323F" w:rsidRDefault="00FD28AA">
      <w:pPr>
        <w:spacing w:line="600" w:lineRule="auto"/>
        <w:ind w:firstLine="720"/>
        <w:contextualSpacing/>
        <w:jc w:val="both"/>
        <w:rPr>
          <w:rFonts w:eastAsia="Times New Roman"/>
          <w:bCs/>
        </w:rPr>
      </w:pPr>
      <w:r>
        <w:rPr>
          <w:rFonts w:eastAsia="Times New Roman"/>
          <w:bCs/>
        </w:rPr>
        <w:lastRenderedPageBreak/>
        <w:t xml:space="preserve">Ποιος έκανε ακραία και μισαλλόδοξη αντιπολίτευση, κατασκευάζοντας ενόχους για τα μνημόνια; Ποιος εξίσωσε τη βία και την τρομοκρατία με τα μνημόνια; Το κάνατε εσείς από το 2011 μέχρι το </w:t>
      </w:r>
      <w:r>
        <w:rPr>
          <w:rFonts w:eastAsia="Times New Roman"/>
          <w:bCs/>
        </w:rPr>
        <w:t>2015. Τότε που βάλατε φωτιά στη χώρα, για να πάρετε την εξουσία και να έρθετε μετά να ψηφίσετε νέα μνημόνια.</w:t>
      </w:r>
    </w:p>
    <w:p w14:paraId="664B1A5B" w14:textId="77777777" w:rsidR="0038323F" w:rsidRDefault="00FD28AA">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64B1A5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Η σύλληψη, λοιπόν, αποτελεί επιτυχία της Αστυνομίας. Και από τύχη ο κ. </w:t>
      </w:r>
      <w:proofErr w:type="spellStart"/>
      <w:r>
        <w:rPr>
          <w:rFonts w:eastAsia="Times New Roman" w:cs="Times New Roman"/>
          <w:szCs w:val="24"/>
        </w:rPr>
        <w:t>Παπαδήμος</w:t>
      </w:r>
      <w:proofErr w:type="spellEnd"/>
      <w:r>
        <w:rPr>
          <w:rFonts w:eastAsia="Times New Roman" w:cs="Times New Roman"/>
          <w:szCs w:val="24"/>
        </w:rPr>
        <w:t xml:space="preserve"> δεν έχασε τη</w:t>
      </w:r>
      <w:r>
        <w:rPr>
          <w:rFonts w:eastAsia="Times New Roman" w:cs="Times New Roman"/>
          <w:szCs w:val="24"/>
        </w:rPr>
        <w:t xml:space="preserve"> ζωή του.</w:t>
      </w:r>
    </w:p>
    <w:p w14:paraId="664B1A5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Η δική σας «επιτυχία» -πάντα εντός εισαγωγικών!- κύριε Τσίπρα, είναι ότι εφόσον καταδικαστεί, δεν θα πάει σε μια φυλακή υψίστης ασφαλείας, όπως θα έπρεπε. Θα πάει σε μια απλή φυλακή, όπου θα μπορεί να δικτυώνεται κανονικά με άλλους εγκληματίες, ό</w:t>
      </w:r>
      <w:r>
        <w:rPr>
          <w:rFonts w:eastAsia="Times New Roman" w:cs="Times New Roman"/>
          <w:szCs w:val="24"/>
        </w:rPr>
        <w:t>πως σήμερα συμβαίνει, δυστυχώς, στις περισσότερες φυλακές της χώρας.</w:t>
      </w:r>
    </w:p>
    <w:p w14:paraId="664B1A5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Προσέξτε, όμως, κύριε Τσίπρα και κύριοι του ΣΥΡΙΖΑ: Η σύλληψη του συγκεκριμένου τρομοκράτη έγινε με βάση ένα νομοθέτημα, που εσείς προσωπικά στο παρελθόν και αρκετοί από το κόμμα σας πολε</w:t>
      </w:r>
      <w:r>
        <w:rPr>
          <w:rFonts w:eastAsia="Times New Roman" w:cs="Times New Roman"/>
          <w:szCs w:val="24"/>
        </w:rPr>
        <w:t>μήσατε, καταψηφίσατε και κάποιοι ακόμη σήμερα ζητούν να καταργηθεί. Και αν δεν υπήρχε αυτή η πρόβλεψη στον Ποινικό Κώδικα -συγκεκριμένα το άρθρο 187</w:t>
      </w:r>
      <w:r>
        <w:rPr>
          <w:rFonts w:eastAsia="Times New Roman" w:cs="Times New Roman"/>
          <w:szCs w:val="24"/>
        </w:rPr>
        <w:t>Α</w:t>
      </w:r>
      <w:r>
        <w:rPr>
          <w:rFonts w:eastAsia="Times New Roman" w:cs="Times New Roman"/>
          <w:szCs w:val="24"/>
        </w:rPr>
        <w:t xml:space="preserve">- που επιτρέπει -προσέξτε!- τη χρήση </w:t>
      </w:r>
      <w:r>
        <w:rPr>
          <w:rFonts w:eastAsia="Times New Roman" w:cs="Times New Roman"/>
          <w:szCs w:val="24"/>
          <w:lang w:val="en-US"/>
        </w:rPr>
        <w:t>DNA</w:t>
      </w:r>
      <w:r>
        <w:rPr>
          <w:rFonts w:eastAsia="Times New Roman" w:cs="Times New Roman"/>
          <w:szCs w:val="24"/>
        </w:rPr>
        <w:t xml:space="preserve"> ως αποδεικτικού υλικού, δεν θα είχε γίνει κα</w:t>
      </w:r>
      <w:r>
        <w:rPr>
          <w:rFonts w:eastAsia="Times New Roman" w:cs="Times New Roman"/>
          <w:szCs w:val="24"/>
        </w:rPr>
        <w:t>μ</w:t>
      </w:r>
      <w:r>
        <w:rPr>
          <w:rFonts w:eastAsia="Times New Roman" w:cs="Times New Roman"/>
          <w:szCs w:val="24"/>
        </w:rPr>
        <w:t>μία σύλληψη και η υπό</w:t>
      </w:r>
      <w:r>
        <w:rPr>
          <w:rFonts w:eastAsia="Times New Roman" w:cs="Times New Roman"/>
          <w:szCs w:val="24"/>
        </w:rPr>
        <w:t>θεση αυτή δεν θα μπορούσε να λυθεί.</w:t>
      </w:r>
    </w:p>
    <w:p w14:paraId="664B1A5F"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6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η Αστυνομία έχει επιτυχίες χάρη σε ένα νομοθετικό πλαίσιο, το οποίο εσείς προσπαθήσατε να αλλάξετε. Ευτυχώς, δεν τα καταφέρατε. Καταφέρατε, όμως, να βγάλετε τ</w:t>
      </w:r>
      <w:r>
        <w:rPr>
          <w:rFonts w:eastAsia="Times New Roman" w:cs="Times New Roman"/>
          <w:szCs w:val="24"/>
        </w:rPr>
        <w:t>ους ποινικούς από τα κελιά. Και αναφέρομαι στο νόμο Παρασκευόπουλου για την αποσυμφόρηση των φυλακών. Τον ψηφίσατε, παρά τις προειδοποιήσεις του νομικού κόσμου, της Ένωσης Εισαγγελέων ότι οι ρυθμίσεις του ισοδυναμούν με την ακύρωση δικαστικών αποφάσεων. Μά</w:t>
      </w:r>
      <w:r>
        <w:rPr>
          <w:rFonts w:eastAsia="Times New Roman" w:cs="Times New Roman"/>
          <w:szCs w:val="24"/>
        </w:rPr>
        <w:t>λιστα, ξεκινήσατε να τον εφαρμόζετε μόλις σαράντα πέντε μέρες μετά την ψήφισή του.</w:t>
      </w:r>
    </w:p>
    <w:p w14:paraId="664B1A6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Τα αποτελέσματα φάνηκαν γρήγορα. Σχεδόν δύο χιλιάδες έγκλειστοι, που είχαν καταδικαστεί για σκληρές κακουργηματικές πράξεις, βγήκαν από τη φυλακή. Πολλοί από αυτούς επέστρεψ</w:t>
      </w:r>
      <w:r>
        <w:rPr>
          <w:rFonts w:eastAsia="Times New Roman" w:cs="Times New Roman"/>
          <w:szCs w:val="24"/>
        </w:rPr>
        <w:t>αν στο έγκλημα. Ορισμένοι, δυστυχώς, υπέπεσαν σε πράξεις σοβαρότερες από αυτές για τις οποίες είχαν καταδικαστεί.</w:t>
      </w:r>
    </w:p>
    <w:p w14:paraId="664B1A6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Τσίπρα, τι έχετε να πείτε στη μητέρα του νεαρού κοσμηματοπώλη στη Θεσσαλονίκη, που δολοφονήθηκε από έμπορο ναρκωτικών που απελευθερώθηκε</w:t>
      </w:r>
      <w:r>
        <w:rPr>
          <w:rFonts w:eastAsia="Times New Roman" w:cs="Times New Roman"/>
          <w:szCs w:val="24"/>
        </w:rPr>
        <w:t xml:space="preserve"> με το νόμο Παρασκευόπουλου; Τι έχετε να πείτε στη σύζυγο του εστιάτορα στην Ύδρα, που δολοφόνησαν ληστές που απελευθερώθηκαν με το νόμο Παρασκευόπουλου; Τι έχετε να πείτε στα παιδιά </w:t>
      </w:r>
      <w:proofErr w:type="spellStart"/>
      <w:r>
        <w:rPr>
          <w:rFonts w:eastAsia="Times New Roman" w:cs="Times New Roman"/>
          <w:szCs w:val="24"/>
        </w:rPr>
        <w:t>εβδομηντάχρονου</w:t>
      </w:r>
      <w:proofErr w:type="spellEnd"/>
      <w:r>
        <w:rPr>
          <w:rFonts w:eastAsia="Times New Roman" w:cs="Times New Roman"/>
          <w:szCs w:val="24"/>
        </w:rPr>
        <w:t xml:space="preserve"> συνταξιούχου, που δολοφονήθηκε από κακοποιό που απελευθερ</w:t>
      </w:r>
      <w:r>
        <w:rPr>
          <w:rFonts w:eastAsia="Times New Roman" w:cs="Times New Roman"/>
          <w:szCs w:val="24"/>
        </w:rPr>
        <w:t xml:space="preserve">ώθηκε με το </w:t>
      </w:r>
      <w:r>
        <w:rPr>
          <w:rFonts w:eastAsia="Times New Roman" w:cs="Times New Roman"/>
          <w:szCs w:val="24"/>
        </w:rPr>
        <w:lastRenderedPageBreak/>
        <w:t>νόμο Παρασκευόπουλου; Τι έχετε να πείτε στα θύματα του ληστή που σκορπούσε τον τρόμο σε Κυψέλη, Άγιο Παντελεήμονα, Αμπελοκήπους, ληστεύοντας και βασανίζοντας ηλικιωμένους, ο οποίος απελευθερώθηκε με το νόμο Παρασκευόπουλου; Τι έχετε να πείτε στ</w:t>
      </w:r>
      <w:r>
        <w:rPr>
          <w:rFonts w:eastAsia="Times New Roman" w:cs="Times New Roman"/>
          <w:szCs w:val="24"/>
        </w:rPr>
        <w:t xml:space="preserve">ην ηλικιωμένη κυρία, που πριν από λίγες ημέρες έκαψαν με σίδερο εγκληματίες που είχαν απελευθερωθεί με το νόμο Παρασκευόπουλου; </w:t>
      </w:r>
    </w:p>
    <w:p w14:paraId="664B1A63"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6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Κάντε έστω και τώρα, κύριε Τσίπρα, την αυτοκριτική σας. Αλλάξτε το</w:t>
      </w:r>
      <w:r>
        <w:rPr>
          <w:rFonts w:eastAsia="Times New Roman" w:cs="Times New Roman"/>
          <w:szCs w:val="24"/>
        </w:rPr>
        <w:t>ν</w:t>
      </w:r>
      <w:r>
        <w:rPr>
          <w:rFonts w:eastAsia="Times New Roman" w:cs="Times New Roman"/>
          <w:szCs w:val="24"/>
        </w:rPr>
        <w:t xml:space="preserve"> νόμο </w:t>
      </w:r>
      <w:r>
        <w:rPr>
          <w:rFonts w:eastAsia="Times New Roman" w:cs="Times New Roman"/>
          <w:szCs w:val="24"/>
        </w:rPr>
        <w:t xml:space="preserve">Παρασκευόπουλου. Τα κριτήρια αποφυλάκισης πρέπει να </w:t>
      </w:r>
      <w:proofErr w:type="spellStart"/>
      <w:r>
        <w:rPr>
          <w:rFonts w:eastAsia="Times New Roman" w:cs="Times New Roman"/>
          <w:szCs w:val="24"/>
        </w:rPr>
        <w:t>αυστηροποιηθούν</w:t>
      </w:r>
      <w:proofErr w:type="spellEnd"/>
      <w:r>
        <w:rPr>
          <w:rFonts w:eastAsia="Times New Roman" w:cs="Times New Roman"/>
          <w:szCs w:val="24"/>
        </w:rPr>
        <w:t>. Και οφείλετε, αν μη τι άλλο, να ζητήσετε μια συ</w:t>
      </w:r>
      <w:r>
        <w:rPr>
          <w:rFonts w:eastAsia="Times New Roman" w:cs="Times New Roman"/>
          <w:szCs w:val="24"/>
        </w:rPr>
        <w:t>γ</w:t>
      </w:r>
      <w:r>
        <w:rPr>
          <w:rFonts w:eastAsia="Times New Roman" w:cs="Times New Roman"/>
          <w:szCs w:val="24"/>
        </w:rPr>
        <w:t>γνώμη από τα θύματα και από τους οικείους τους.</w:t>
      </w:r>
    </w:p>
    <w:p w14:paraId="664B1A6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είναι μια χώρα όπου, δυστυχώς, η ανομία κερδίζει δια</w:t>
      </w:r>
      <w:r>
        <w:rPr>
          <w:rFonts w:eastAsia="Times New Roman" w:cs="Times New Roman"/>
          <w:szCs w:val="24"/>
        </w:rPr>
        <w:t>ρκώς έδαφος με συνέργεια ή ανοχή της Κυβέρνησης ΣΥΡΙΖΑ και ΑΝΕΛ. Οι Έλληνες φοβούνται μέσα στα σπίτια τους. Ιδιαίτερα ανυπεράσπιστοι νιώθουν οι πιο ηλικιωμένοι. Έχουμε τοπωνύμια τα οποία έχουν γίνει πια συνώνυμα με την εγκληματικότητα. Τα Εξάρχεια έχουν γί</w:t>
      </w:r>
      <w:r>
        <w:rPr>
          <w:rFonts w:eastAsia="Times New Roman" w:cs="Times New Roman"/>
          <w:szCs w:val="24"/>
        </w:rPr>
        <w:t>νει άβατο. Το Μενίδι εξελίσσεται σε απάνθρωπο περιθώριο, όπου χάνονται παιδικές ψυχές.</w:t>
      </w:r>
    </w:p>
    <w:p w14:paraId="664B1A6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είναι, όμως, μόνο το κοινό έγκλημα. Θα επανέλθω σε αυτό στη συνέχε</w:t>
      </w:r>
      <w:r>
        <w:rPr>
          <w:rFonts w:eastAsia="Times New Roman" w:cs="Times New Roman"/>
          <w:szCs w:val="24"/>
        </w:rPr>
        <w:t>ι</w:t>
      </w:r>
      <w:r>
        <w:rPr>
          <w:rFonts w:eastAsia="Times New Roman" w:cs="Times New Roman"/>
          <w:szCs w:val="24"/>
        </w:rPr>
        <w:t xml:space="preserve">α. Βλέπουμε να επεκτείνεται διαρκώς, αυτό το οποίο κάποιοι αποκαλούν </w:t>
      </w:r>
      <w:r>
        <w:rPr>
          <w:rFonts w:eastAsia="Times New Roman" w:cs="Times New Roman"/>
          <w:szCs w:val="24"/>
        </w:rPr>
        <w:lastRenderedPageBreak/>
        <w:t xml:space="preserve">«πολιτική βία». Τα </w:t>
      </w:r>
      <w:r>
        <w:rPr>
          <w:rFonts w:eastAsia="Times New Roman" w:cs="Times New Roman"/>
          <w:szCs w:val="24"/>
        </w:rPr>
        <w:t xml:space="preserve">πανεπιστήμια μετατρέπονται συχνά σε αρένα οργανωμένων τραμπούκων και </w:t>
      </w:r>
      <w:proofErr w:type="spellStart"/>
      <w:r>
        <w:rPr>
          <w:rFonts w:eastAsia="Times New Roman" w:cs="Times New Roman"/>
          <w:szCs w:val="24"/>
        </w:rPr>
        <w:t>παραβατικών</w:t>
      </w:r>
      <w:proofErr w:type="spellEnd"/>
      <w:r>
        <w:rPr>
          <w:rFonts w:eastAsia="Times New Roman" w:cs="Times New Roman"/>
          <w:szCs w:val="24"/>
        </w:rPr>
        <w:t xml:space="preserve"> στοιχείων, αυτών που καίνε τρόλεϊ στην Πατησίων και μπαίνουν πάντα ανενόχλητοι στο Πολυτεχνείο για να κρυφτούν.</w:t>
      </w:r>
    </w:p>
    <w:p w14:paraId="664B1A6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rPr>
        <w:t>Πάντειο</w:t>
      </w:r>
      <w:proofErr w:type="spellEnd"/>
      <w:r>
        <w:rPr>
          <w:rFonts w:eastAsia="Times New Roman" w:cs="Times New Roman"/>
          <w:szCs w:val="24"/>
        </w:rPr>
        <w:t xml:space="preserve"> </w:t>
      </w:r>
      <w:r>
        <w:rPr>
          <w:rFonts w:eastAsia="Times New Roman" w:cs="Times New Roman"/>
          <w:szCs w:val="24"/>
        </w:rPr>
        <w:t xml:space="preserve">Πανεπιστήμιο </w:t>
      </w:r>
      <w:r>
        <w:rPr>
          <w:rFonts w:eastAsia="Times New Roman" w:cs="Times New Roman"/>
          <w:szCs w:val="24"/>
        </w:rPr>
        <w:t>καθηγητής είδε το πρόσωπό του να γίνετ</w:t>
      </w:r>
      <w:r>
        <w:rPr>
          <w:rFonts w:eastAsia="Times New Roman" w:cs="Times New Roman"/>
          <w:szCs w:val="24"/>
        </w:rPr>
        <w:t xml:space="preserve">αι αφίσα. </w:t>
      </w:r>
    </w:p>
    <w:p w14:paraId="664B1A6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Στο Πανεπιστήμιο Μακεδονίας ο </w:t>
      </w:r>
      <w:r>
        <w:rPr>
          <w:rFonts w:eastAsia="Times New Roman" w:cs="Times New Roman"/>
          <w:szCs w:val="24"/>
        </w:rPr>
        <w:t>π</w:t>
      </w:r>
      <w:r>
        <w:rPr>
          <w:rFonts w:eastAsia="Times New Roman" w:cs="Times New Roman"/>
          <w:szCs w:val="24"/>
        </w:rPr>
        <w:t xml:space="preserve">ρύτανης έπεσε θύμα προπηλακισμών μέσα στο ίδιο του το γραφείο και είδε, από πάνω, να τον συκοφαντούν και στο διαδίκτυο. </w:t>
      </w:r>
    </w:p>
    <w:p w14:paraId="664B1A6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Στο Αριστοτέλειο </w:t>
      </w:r>
      <w:r>
        <w:rPr>
          <w:rFonts w:eastAsia="Times New Roman" w:cs="Times New Roman"/>
          <w:szCs w:val="24"/>
        </w:rPr>
        <w:t xml:space="preserve">Πανεπιστήμιο </w:t>
      </w:r>
      <w:r>
        <w:rPr>
          <w:rFonts w:eastAsia="Times New Roman" w:cs="Times New Roman"/>
          <w:szCs w:val="24"/>
        </w:rPr>
        <w:t xml:space="preserve">Θεσσαλονίκης </w:t>
      </w:r>
      <w:r>
        <w:rPr>
          <w:rFonts w:eastAsia="Times New Roman" w:cs="Times New Roman"/>
          <w:szCs w:val="24"/>
        </w:rPr>
        <w:t xml:space="preserve">το </w:t>
      </w:r>
      <w:r>
        <w:rPr>
          <w:rFonts w:eastAsia="Times New Roman" w:cs="Times New Roman"/>
          <w:szCs w:val="24"/>
        </w:rPr>
        <w:t>π</w:t>
      </w:r>
      <w:r>
        <w:rPr>
          <w:rFonts w:eastAsia="Times New Roman" w:cs="Times New Roman"/>
          <w:szCs w:val="24"/>
        </w:rPr>
        <w:t xml:space="preserve">ρυτανικό </w:t>
      </w:r>
      <w:r>
        <w:rPr>
          <w:rFonts w:eastAsia="Times New Roman" w:cs="Times New Roman"/>
          <w:szCs w:val="24"/>
        </w:rPr>
        <w:t>σ</w:t>
      </w:r>
      <w:r>
        <w:rPr>
          <w:rFonts w:eastAsia="Times New Roman" w:cs="Times New Roman"/>
          <w:szCs w:val="24"/>
        </w:rPr>
        <w:t xml:space="preserve">υμβούλιο ετέθη σε ομηρία για τρεις </w:t>
      </w:r>
      <w:r>
        <w:rPr>
          <w:rFonts w:eastAsia="Times New Roman" w:cs="Times New Roman"/>
          <w:szCs w:val="24"/>
        </w:rPr>
        <w:t>ώρες.</w:t>
      </w:r>
    </w:p>
    <w:p w14:paraId="664B1A6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π</w:t>
      </w:r>
      <w:r>
        <w:rPr>
          <w:rFonts w:eastAsia="Times New Roman" w:cs="Times New Roman"/>
          <w:szCs w:val="24"/>
        </w:rPr>
        <w:t xml:space="preserve">ανεπιστήμιο της Αθήνας το προαύλιο έχει μετατραπεί σε εμποροπανήγυρη, χωρίς κανείς να παρεμβαίνει. Υπάρχουν επώνυμες κατηγορίες για εμπόριο ναρκωτικών στον περιβάλλοντα χώρο του Πανεπιστημίου Θεσσαλονίκης. </w:t>
      </w:r>
    </w:p>
    <w:p w14:paraId="664B1A6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Ξέρετε, κύριε Τσίπρα, ποια ήταν η απάν</w:t>
      </w:r>
      <w:r>
        <w:rPr>
          <w:rFonts w:eastAsia="Times New Roman" w:cs="Times New Roman"/>
          <w:szCs w:val="24"/>
        </w:rPr>
        <w:t xml:space="preserve">τηση σε όλα αυτά του κ. </w:t>
      </w:r>
      <w:proofErr w:type="spellStart"/>
      <w:r>
        <w:rPr>
          <w:rFonts w:eastAsia="Times New Roman" w:cs="Times New Roman"/>
          <w:szCs w:val="24"/>
        </w:rPr>
        <w:t>Γαβρόγλου</w:t>
      </w:r>
      <w:proofErr w:type="spellEnd"/>
      <w:r>
        <w:rPr>
          <w:rFonts w:eastAsia="Times New Roman" w:cs="Times New Roman"/>
          <w:szCs w:val="24"/>
        </w:rPr>
        <w:t>; Να συγκροτηθεί ένα ρωμαλέο φοιτητικό κίνημα, λες και δουλειά των φοιτητών είναι να τα βάλουν με τους έμπορους ναρκωτικών!</w:t>
      </w:r>
    </w:p>
    <w:p w14:paraId="664B1A6C"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6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Πριν από λίγες μέρες στο Οικονομικό Πανεπιστή</w:t>
      </w:r>
      <w:r>
        <w:rPr>
          <w:rFonts w:eastAsia="Times New Roman" w:cs="Times New Roman"/>
          <w:szCs w:val="24"/>
        </w:rPr>
        <w:t xml:space="preserve">μιο, στην παλαιά ΑΣΟΕΕ, ένας νέος άνθρωπος με αναπηρία δέχτηκε επίθεση, γιατί πήγαινε σε </w:t>
      </w:r>
      <w:r>
        <w:rPr>
          <w:rFonts w:eastAsia="Times New Roman" w:cs="Times New Roman"/>
          <w:szCs w:val="24"/>
        </w:rPr>
        <w:lastRenderedPageBreak/>
        <w:t xml:space="preserve">εκδήλωση που δεν είχε την έγκριση των τραμπούκων της </w:t>
      </w:r>
      <w:r>
        <w:rPr>
          <w:rFonts w:eastAsia="Times New Roman" w:cs="Times New Roman"/>
          <w:szCs w:val="24"/>
        </w:rPr>
        <w:t>σ</w:t>
      </w:r>
      <w:r>
        <w:rPr>
          <w:rFonts w:eastAsia="Times New Roman" w:cs="Times New Roman"/>
          <w:szCs w:val="24"/>
        </w:rPr>
        <w:t xml:space="preserve">χολής. Δεν σεβάστηκαν ούτε καν την αναπηρία του. Λίγες μέρες μετά κάποιοι εξέδωσαν και φυλλάδια και του είπαν να </w:t>
      </w:r>
      <w:r>
        <w:rPr>
          <w:rFonts w:eastAsia="Times New Roman" w:cs="Times New Roman"/>
          <w:szCs w:val="24"/>
        </w:rPr>
        <w:t>μην ξαναπατήσει στ</w:t>
      </w:r>
      <w:r>
        <w:rPr>
          <w:rFonts w:eastAsia="Times New Roman" w:cs="Times New Roman"/>
          <w:szCs w:val="24"/>
        </w:rPr>
        <w:t>η σ</w:t>
      </w:r>
      <w:r>
        <w:rPr>
          <w:rFonts w:eastAsia="Times New Roman" w:cs="Times New Roman"/>
          <w:szCs w:val="24"/>
        </w:rPr>
        <w:t xml:space="preserve">χολή. Χθες πάλι στο ίδιο πανεπιστήμιο η </w:t>
      </w:r>
      <w:r>
        <w:rPr>
          <w:rFonts w:eastAsia="Times New Roman" w:cs="Times New Roman"/>
          <w:szCs w:val="24"/>
        </w:rPr>
        <w:t>π</w:t>
      </w:r>
      <w:r>
        <w:rPr>
          <w:rFonts w:eastAsia="Times New Roman" w:cs="Times New Roman"/>
          <w:szCs w:val="24"/>
        </w:rPr>
        <w:t xml:space="preserve">ρυτανεία εξέδωσε ανακοίνωση ότι οι γνωστοί - άγνωστοι </w:t>
      </w:r>
      <w:r>
        <w:rPr>
          <w:rFonts w:eastAsia="Times New Roman" w:cs="Times New Roman"/>
          <w:szCs w:val="24"/>
        </w:rPr>
        <w:t>κ</w:t>
      </w:r>
      <w:r>
        <w:rPr>
          <w:rFonts w:eastAsia="Times New Roman" w:cs="Times New Roman"/>
          <w:szCs w:val="24"/>
        </w:rPr>
        <w:t>τύπησαν μ</w:t>
      </w:r>
      <w:r>
        <w:rPr>
          <w:rFonts w:eastAsia="Times New Roman" w:cs="Times New Roman"/>
          <w:szCs w:val="24"/>
        </w:rPr>
        <w:t>ί</w:t>
      </w:r>
      <w:r>
        <w:rPr>
          <w:rFonts w:eastAsia="Times New Roman" w:cs="Times New Roman"/>
          <w:szCs w:val="24"/>
        </w:rPr>
        <w:t>α διοικητική υπάλληλο.</w:t>
      </w:r>
    </w:p>
    <w:p w14:paraId="664B1A6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Κάνατε κάτι για όλα αυτά, κύριε Τσίπρα; Πήρατε έστω και μια πρωτοβουλία; Μπήκε κάποιος εισαγγελέας; Κάνατε</w:t>
      </w:r>
      <w:r>
        <w:rPr>
          <w:rFonts w:eastAsia="Times New Roman" w:cs="Times New Roman"/>
          <w:szCs w:val="24"/>
        </w:rPr>
        <w:t xml:space="preserve"> κάποια δημόσια δήλωση; Καλέσατε την πανεπιστημιακή κοινότητα να παρέμβει; Τι μας λέτε, δηλαδή, για να το καταλάβω; Ότι η </w:t>
      </w:r>
      <w:r>
        <w:rPr>
          <w:rFonts w:eastAsia="Times New Roman" w:cs="Times New Roman"/>
          <w:szCs w:val="24"/>
        </w:rPr>
        <w:t>Α</w:t>
      </w:r>
      <w:r>
        <w:rPr>
          <w:rFonts w:eastAsia="Times New Roman" w:cs="Times New Roman"/>
          <w:szCs w:val="24"/>
        </w:rPr>
        <w:t>στυνομία</w:t>
      </w:r>
      <w:r>
        <w:rPr>
          <w:rFonts w:eastAsia="Times New Roman" w:cs="Times New Roman"/>
          <w:szCs w:val="24"/>
        </w:rPr>
        <w:t>,</w:t>
      </w:r>
      <w:r>
        <w:rPr>
          <w:rFonts w:eastAsia="Times New Roman" w:cs="Times New Roman"/>
          <w:szCs w:val="24"/>
        </w:rPr>
        <w:t xml:space="preserve"> η οποία μπόρεσε να συλλάβει τον </w:t>
      </w:r>
      <w:proofErr w:type="spellStart"/>
      <w:r>
        <w:rPr>
          <w:rFonts w:eastAsia="Times New Roman" w:cs="Times New Roman"/>
          <w:szCs w:val="24"/>
        </w:rPr>
        <w:t>εικοσιεννιά</w:t>
      </w:r>
      <w:r>
        <w:rPr>
          <w:rFonts w:eastAsia="Times New Roman" w:cs="Times New Roman"/>
          <w:szCs w:val="24"/>
        </w:rPr>
        <w:t>χρονο</w:t>
      </w:r>
      <w:proofErr w:type="spellEnd"/>
      <w:r>
        <w:rPr>
          <w:rFonts w:eastAsia="Times New Roman" w:cs="Times New Roman"/>
          <w:szCs w:val="24"/>
        </w:rPr>
        <w:t xml:space="preserve">, να εξιχνιάσει την απαγωγή Λεμπιδάκη, δεν μπορεί να </w:t>
      </w:r>
      <w:proofErr w:type="spellStart"/>
      <w:r>
        <w:rPr>
          <w:rFonts w:eastAsia="Times New Roman" w:cs="Times New Roman"/>
          <w:szCs w:val="24"/>
        </w:rPr>
        <w:t>ταυτοποιήσει</w:t>
      </w:r>
      <w:proofErr w:type="spellEnd"/>
      <w:r>
        <w:rPr>
          <w:rFonts w:eastAsia="Times New Roman" w:cs="Times New Roman"/>
          <w:szCs w:val="24"/>
        </w:rPr>
        <w:t xml:space="preserve"> και να τι</w:t>
      </w:r>
      <w:r>
        <w:rPr>
          <w:rFonts w:eastAsia="Times New Roman" w:cs="Times New Roman"/>
          <w:szCs w:val="24"/>
        </w:rPr>
        <w:t xml:space="preserve">μωρήσει όσους </w:t>
      </w:r>
      <w:r>
        <w:rPr>
          <w:rFonts w:eastAsia="Times New Roman" w:cs="Times New Roman"/>
          <w:szCs w:val="24"/>
        </w:rPr>
        <w:t>κ</w:t>
      </w:r>
      <w:r>
        <w:rPr>
          <w:rFonts w:eastAsia="Times New Roman" w:cs="Times New Roman"/>
          <w:szCs w:val="24"/>
        </w:rPr>
        <w:t>τύπησαν ένα</w:t>
      </w:r>
      <w:r>
        <w:rPr>
          <w:rFonts w:eastAsia="Times New Roman" w:cs="Times New Roman"/>
          <w:szCs w:val="24"/>
        </w:rPr>
        <w:t>ν</w:t>
      </w:r>
      <w:r>
        <w:rPr>
          <w:rFonts w:eastAsia="Times New Roman" w:cs="Times New Roman"/>
          <w:szCs w:val="24"/>
        </w:rPr>
        <w:t xml:space="preserve"> φοιτητή με πρόβλημα αναπηρίας; Ασφαλώς μπορεί. Εσείς δεν τους αφήνετε να το κάνουν!</w:t>
      </w:r>
    </w:p>
    <w:p w14:paraId="664B1A6F"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7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Μήπως έχετε δυσκολία να </w:t>
      </w:r>
      <w:r>
        <w:rPr>
          <w:rFonts w:eastAsia="Times New Roman" w:cs="Times New Roman"/>
          <w:szCs w:val="24"/>
        </w:rPr>
        <w:t>«</w:t>
      </w:r>
      <w:r>
        <w:rPr>
          <w:rFonts w:eastAsia="Times New Roman" w:cs="Times New Roman"/>
          <w:szCs w:val="24"/>
        </w:rPr>
        <w:t>περάσετε</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Ρουβίκωνα</w:t>
      </w:r>
      <w:proofErr w:type="spellEnd"/>
      <w:r>
        <w:rPr>
          <w:rFonts w:eastAsia="Times New Roman" w:cs="Times New Roman"/>
          <w:szCs w:val="24"/>
        </w:rPr>
        <w:t>; Αναφέρομαι στη γνωστή ομάδα που για να φ</w:t>
      </w:r>
      <w:r>
        <w:rPr>
          <w:rFonts w:eastAsia="Times New Roman" w:cs="Times New Roman"/>
          <w:szCs w:val="24"/>
        </w:rPr>
        <w:t xml:space="preserve">ύγει ανενόχλητη από τη Βουλή, φρόντισε προσωπικά ο ίδιος ο κ. </w:t>
      </w:r>
      <w:proofErr w:type="spellStart"/>
      <w:r>
        <w:rPr>
          <w:rFonts w:eastAsia="Times New Roman" w:cs="Times New Roman"/>
          <w:szCs w:val="24"/>
        </w:rPr>
        <w:t>Βούτσης</w:t>
      </w:r>
      <w:proofErr w:type="spellEnd"/>
      <w:r>
        <w:rPr>
          <w:rFonts w:eastAsia="Times New Roman" w:cs="Times New Roman"/>
          <w:szCs w:val="24"/>
        </w:rPr>
        <w:t xml:space="preserve"> να μετατρέψει τα περιπολικά της Αστυνομίας σε ταξί. Ο </w:t>
      </w:r>
      <w:proofErr w:type="spellStart"/>
      <w:r>
        <w:rPr>
          <w:rFonts w:eastAsia="Times New Roman" w:cs="Times New Roman"/>
          <w:szCs w:val="24"/>
        </w:rPr>
        <w:t>Ρουβίκωνας</w:t>
      </w:r>
      <w:proofErr w:type="spellEnd"/>
      <w:r>
        <w:rPr>
          <w:rFonts w:eastAsia="Times New Roman" w:cs="Times New Roman"/>
          <w:szCs w:val="24"/>
        </w:rPr>
        <w:t xml:space="preserve">, όμως, ναι, απειλεί, </w:t>
      </w:r>
      <w:proofErr w:type="spellStart"/>
      <w:r>
        <w:rPr>
          <w:rFonts w:eastAsia="Times New Roman" w:cs="Times New Roman"/>
          <w:szCs w:val="24"/>
        </w:rPr>
        <w:t>τραμπουκίζει</w:t>
      </w:r>
      <w:proofErr w:type="spellEnd"/>
      <w:r>
        <w:rPr>
          <w:rFonts w:eastAsia="Times New Roman" w:cs="Times New Roman"/>
          <w:szCs w:val="24"/>
        </w:rPr>
        <w:t xml:space="preserve">. Ο αρχηγός του </w:t>
      </w:r>
      <w:proofErr w:type="spellStart"/>
      <w:r>
        <w:rPr>
          <w:rFonts w:eastAsia="Times New Roman" w:cs="Times New Roman"/>
          <w:szCs w:val="24"/>
        </w:rPr>
        <w:t>ποστάρει</w:t>
      </w:r>
      <w:proofErr w:type="spellEnd"/>
      <w:r>
        <w:rPr>
          <w:rFonts w:eastAsia="Times New Roman" w:cs="Times New Roman"/>
          <w:szCs w:val="24"/>
        </w:rPr>
        <w:t xml:space="preserve"> ανενόχλητος στο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Θυμίζω ότι ο </w:t>
      </w:r>
      <w:proofErr w:type="spellStart"/>
      <w:r>
        <w:rPr>
          <w:rFonts w:eastAsia="Times New Roman" w:cs="Times New Roman"/>
          <w:szCs w:val="24"/>
        </w:rPr>
        <w:t>Ρουβίκωνας</w:t>
      </w:r>
      <w:proofErr w:type="spellEnd"/>
      <w:r>
        <w:rPr>
          <w:rFonts w:eastAsia="Times New Roman" w:cs="Times New Roman"/>
          <w:szCs w:val="24"/>
        </w:rPr>
        <w:t xml:space="preserve"> είναι μια οργ</w:t>
      </w:r>
      <w:r>
        <w:rPr>
          <w:rFonts w:eastAsia="Times New Roman" w:cs="Times New Roman"/>
          <w:szCs w:val="24"/>
        </w:rPr>
        <w:t>άνωση που έχει ως στόχο του την κατάλυση του κράτους. Το λένε καθαρά στο μανιφέστο τους.</w:t>
      </w:r>
    </w:p>
    <w:p w14:paraId="664B1A7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το διαβάσω για να σας το θυμίσω, κύριε Τσίπρα. «Επιδιώκουμε…» -προσέξτε τι λέει ο </w:t>
      </w:r>
      <w:proofErr w:type="spellStart"/>
      <w:r>
        <w:rPr>
          <w:rFonts w:eastAsia="Times New Roman" w:cs="Times New Roman"/>
          <w:szCs w:val="24"/>
        </w:rPr>
        <w:t>Ρουβίκωνας</w:t>
      </w:r>
      <w:proofErr w:type="spellEnd"/>
      <w:r>
        <w:rPr>
          <w:rFonts w:eastAsia="Times New Roman" w:cs="Times New Roman"/>
          <w:szCs w:val="24"/>
        </w:rPr>
        <w:t xml:space="preserve">- «…την καταστροφή του κράτους και την αντικατάστασή του ως διαχειριστή </w:t>
      </w:r>
      <w:r>
        <w:rPr>
          <w:rFonts w:eastAsia="Times New Roman" w:cs="Times New Roman"/>
          <w:szCs w:val="24"/>
        </w:rPr>
        <w:t xml:space="preserve">των κοινών από μια ομοσπονδία </w:t>
      </w:r>
      <w:proofErr w:type="spellStart"/>
      <w:r>
        <w:rPr>
          <w:rFonts w:eastAsia="Times New Roman" w:cs="Times New Roman"/>
          <w:szCs w:val="24"/>
        </w:rPr>
        <w:t>αυτοδιευθυνόμενων</w:t>
      </w:r>
      <w:proofErr w:type="spellEnd"/>
      <w:r>
        <w:rPr>
          <w:rFonts w:eastAsia="Times New Roman" w:cs="Times New Roman"/>
          <w:szCs w:val="24"/>
        </w:rPr>
        <w:t xml:space="preserve"> κοινοτήτων βάσης.». </w:t>
      </w:r>
    </w:p>
    <w:p w14:paraId="664B1A72" w14:textId="77777777" w:rsidR="0038323F" w:rsidRDefault="00FD28AA">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w:t>
      </w:r>
      <w:r>
        <w:rPr>
          <w:rFonts w:eastAsia="Times New Roman" w:cs="Times New Roman"/>
          <w:szCs w:val="24"/>
        </w:rPr>
        <w:t>ε</w:t>
      </w:r>
      <w:r>
        <w:rPr>
          <w:rFonts w:eastAsia="Times New Roman" w:cs="Times New Roman"/>
          <w:szCs w:val="24"/>
        </w:rPr>
        <w:t xml:space="preserve">ται στο αρχείο του Τμήματος Γραμματείας της </w:t>
      </w:r>
      <w:r>
        <w:rPr>
          <w:rFonts w:eastAsia="Times New Roman" w:cs="Times New Roman"/>
          <w:szCs w:val="24"/>
        </w:rPr>
        <w:t>Διεύθυνσης Στενογραφίας και Πρακτικών της Βουλής)</w:t>
      </w:r>
    </w:p>
    <w:p w14:paraId="664B1A7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καταλαβαίνω τι πάει να πει αυτό το πράγμα, αλλά αυτό το οποίο καταλαβαίνω…</w:t>
      </w:r>
    </w:p>
    <w:p w14:paraId="664B1A74"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64B1A7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Ήσυχα σας παρακαλώ.</w:t>
      </w:r>
    </w:p>
    <w:p w14:paraId="664B1A7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w:t>
      </w:r>
      <w:r>
        <w:rPr>
          <w:rFonts w:eastAsia="Times New Roman" w:cs="Times New Roman"/>
          <w:b/>
          <w:szCs w:val="24"/>
        </w:rPr>
        <w:t xml:space="preserve">μοκρατίας): </w:t>
      </w:r>
      <w:r>
        <w:rPr>
          <w:rFonts w:eastAsia="Times New Roman" w:cs="Times New Roman"/>
          <w:szCs w:val="24"/>
        </w:rPr>
        <w:t>Εσείς τα ξέρετε πολύ καλά αυτά. Συγ</w:t>
      </w:r>
      <w:r>
        <w:rPr>
          <w:rFonts w:eastAsia="Times New Roman" w:cs="Times New Roman"/>
          <w:szCs w:val="24"/>
        </w:rPr>
        <w:t>γ</w:t>
      </w:r>
      <w:r>
        <w:rPr>
          <w:rFonts w:eastAsia="Times New Roman" w:cs="Times New Roman"/>
          <w:szCs w:val="24"/>
        </w:rPr>
        <w:t>νώμη.</w:t>
      </w:r>
    </w:p>
    <w:p w14:paraId="664B1A77"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7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Σας ζητώ συγγνώμη. Εσείς τα καταλαβαίνετε, αλλά η </w:t>
      </w:r>
      <w:r>
        <w:rPr>
          <w:rFonts w:eastAsia="Times New Roman" w:cs="Times New Roman"/>
          <w:szCs w:val="24"/>
        </w:rPr>
        <w:t xml:space="preserve">πλειονότητα </w:t>
      </w:r>
      <w:r>
        <w:rPr>
          <w:rFonts w:eastAsia="Times New Roman" w:cs="Times New Roman"/>
          <w:szCs w:val="24"/>
        </w:rPr>
        <w:t>της κοινωνίας δεν καταλαβαίνει τίποτα από όλα αυτά.</w:t>
      </w:r>
    </w:p>
    <w:p w14:paraId="664B1A79"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Νέας Δημοκρατίας)</w:t>
      </w:r>
    </w:p>
    <w:p w14:paraId="664B1A7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καταλαβαίνει είναι ότι απέναντί της έχει μ</w:t>
      </w:r>
      <w:r>
        <w:rPr>
          <w:rFonts w:eastAsia="Times New Roman" w:cs="Times New Roman"/>
          <w:szCs w:val="24"/>
        </w:rPr>
        <w:t>ί</w:t>
      </w:r>
      <w:r>
        <w:rPr>
          <w:rFonts w:eastAsia="Times New Roman" w:cs="Times New Roman"/>
          <w:szCs w:val="24"/>
        </w:rPr>
        <w:t>α οργάνωση που υπονομεύει την ένοπλη βία, αλλά κάποιοι και εδώ και στα έδρανα από πίσω μου, θεωρούν ότι τα παιδιά κάνουν απλά επαναστατική γυμναστική.</w:t>
      </w:r>
    </w:p>
    <w:p w14:paraId="664B1A7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Και όλα αυτά, ενώ η Αθήνα είναι μ</w:t>
      </w:r>
      <w:r>
        <w:rPr>
          <w:rFonts w:eastAsia="Times New Roman" w:cs="Times New Roman"/>
          <w:szCs w:val="24"/>
        </w:rPr>
        <w:t xml:space="preserve">ια πόλη ανυπεράσπιστη. Πριν από λίγες εβδομάδες είχαμε σπασμένα καταστήματα στην Ερμού. Τρεις Ευέλπιδες οδηγήθηκαν στο νοσοκομείο μετά από εγκληματική επίθεση που δέχτηκαν εν </w:t>
      </w:r>
      <w:proofErr w:type="spellStart"/>
      <w:r>
        <w:rPr>
          <w:rFonts w:eastAsia="Times New Roman" w:cs="Times New Roman"/>
          <w:szCs w:val="24"/>
        </w:rPr>
        <w:t>ψυχρώ</w:t>
      </w:r>
      <w:proofErr w:type="spellEnd"/>
      <w:r>
        <w:rPr>
          <w:rFonts w:eastAsia="Times New Roman" w:cs="Times New Roman"/>
          <w:szCs w:val="24"/>
        </w:rPr>
        <w:t>. Προχθές και πάλι έγινε μάχη με μολότοφ στο κέντρο της Αθήνας. Πριν από δέκ</w:t>
      </w:r>
      <w:r>
        <w:rPr>
          <w:rFonts w:eastAsia="Times New Roman" w:cs="Times New Roman"/>
          <w:szCs w:val="24"/>
        </w:rPr>
        <w:t xml:space="preserve">α μέρες επιτέθηκαν με μολότοφ και πέτρες στο Αστυνομικό Τμήμα της Πεύκης. Η αξιωματικός υπηρεσίας, με την οποία μίλησα, είναι μια νέα κοπέλα που μόλις είχε αποφοιτήσει από τη </w:t>
      </w:r>
      <w:r>
        <w:rPr>
          <w:rFonts w:eastAsia="Times New Roman" w:cs="Times New Roman"/>
          <w:szCs w:val="24"/>
        </w:rPr>
        <w:t>σ</w:t>
      </w:r>
      <w:r>
        <w:rPr>
          <w:rFonts w:eastAsia="Times New Roman" w:cs="Times New Roman"/>
          <w:szCs w:val="24"/>
        </w:rPr>
        <w:t>χολή. Παραλίγο να την κάψουν ζωντανή, όπως ζωντανοί κάηκαν από μολότοφ και οι υπ</w:t>
      </w:r>
      <w:r>
        <w:rPr>
          <w:rFonts w:eastAsia="Times New Roman" w:cs="Times New Roman"/>
          <w:szCs w:val="24"/>
        </w:rPr>
        <w:t xml:space="preserve">άλληλοι της </w:t>
      </w:r>
      <w:r>
        <w:rPr>
          <w:rFonts w:eastAsia="Times New Roman" w:cs="Times New Roman"/>
          <w:szCs w:val="24"/>
        </w:rPr>
        <w:t>«</w:t>
      </w:r>
      <w:r>
        <w:rPr>
          <w:rFonts w:eastAsia="Times New Roman" w:cs="Times New Roman"/>
          <w:szCs w:val="24"/>
          <w:lang w:val="en-US"/>
        </w:rPr>
        <w:t>MARFIN</w:t>
      </w:r>
      <w:r>
        <w:rPr>
          <w:rFonts w:eastAsia="Times New Roman" w:cs="Times New Roman"/>
          <w:szCs w:val="24"/>
        </w:rPr>
        <w:t>»</w:t>
      </w:r>
      <w:r>
        <w:rPr>
          <w:rFonts w:eastAsia="Times New Roman" w:cs="Times New Roman"/>
          <w:szCs w:val="24"/>
        </w:rPr>
        <w:t>!</w:t>
      </w:r>
    </w:p>
    <w:p w14:paraId="664B1A7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Με απλά λόγια, τα Εξάρχεια εξάγουν τρομοκρατία. Και μην μου πείτε πάλι, κύριε Τσίπρα, για την ιδιαιτερότητα της περιοχής. Πείτε μου πώς γίνεται ούτε εσείς ούτε οι Υπουργοί </w:t>
      </w:r>
      <w:r>
        <w:rPr>
          <w:rFonts w:eastAsia="Times New Roman" w:cs="Times New Roman"/>
          <w:szCs w:val="24"/>
        </w:rPr>
        <w:t>σας</w:t>
      </w:r>
      <w:r>
        <w:rPr>
          <w:rFonts w:eastAsia="Times New Roman" w:cs="Times New Roman"/>
          <w:szCs w:val="24"/>
        </w:rPr>
        <w:t xml:space="preserve"> να μην μπορείτε να περάσετε από αυτή την περιοχή. Όμως, πώ</w:t>
      </w:r>
      <w:r>
        <w:rPr>
          <w:rFonts w:eastAsia="Times New Roman" w:cs="Times New Roman"/>
          <w:szCs w:val="24"/>
        </w:rPr>
        <w:t>ς εξηγείται ταυτόχρονα και η ανοχή σας; Το ότι σχεδόν κάθε βράδυ πια στο κέντρο της Αθήνας έχουμε βανδαλισμούς και επεισόδια δεν το βλέπετε;</w:t>
      </w:r>
    </w:p>
    <w:p w14:paraId="664B1A7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Τσίπρα, γνωρίζετε ή όχι ότι στα Εξάρχεια υπάρχουν γιάφκες με όπλα; Ναι ή όχι; Γνωρίζετε ή όχι ότι ένα κομμάτι</w:t>
      </w:r>
      <w:r>
        <w:rPr>
          <w:rFonts w:eastAsia="Times New Roman" w:cs="Times New Roman"/>
          <w:szCs w:val="24"/>
        </w:rPr>
        <w:t xml:space="preserve"> της νέας τρομοκρατίας έχει ξεπεταχτεί από τους κύκλους των </w:t>
      </w:r>
      <w:proofErr w:type="spellStart"/>
      <w:r>
        <w:rPr>
          <w:rFonts w:eastAsia="Times New Roman" w:cs="Times New Roman"/>
          <w:szCs w:val="24"/>
        </w:rPr>
        <w:t>αντιεξουσιαστών</w:t>
      </w:r>
      <w:proofErr w:type="spellEnd"/>
      <w:r>
        <w:rPr>
          <w:rFonts w:eastAsia="Times New Roman" w:cs="Times New Roman"/>
          <w:szCs w:val="24"/>
        </w:rPr>
        <w:t>;</w:t>
      </w:r>
    </w:p>
    <w:p w14:paraId="664B1A7E" w14:textId="77777777" w:rsidR="0038323F" w:rsidRDefault="00FD28AA">
      <w:pPr>
        <w:tabs>
          <w:tab w:val="left" w:pos="2940"/>
        </w:tabs>
        <w:spacing w:line="600" w:lineRule="auto"/>
        <w:ind w:firstLine="709"/>
        <w:contextualSpacing/>
        <w:jc w:val="both"/>
        <w:rPr>
          <w:rFonts w:eastAsia="Times New Roman"/>
          <w:szCs w:val="24"/>
        </w:rPr>
      </w:pPr>
      <w:r>
        <w:rPr>
          <w:rFonts w:eastAsia="Times New Roman"/>
          <w:szCs w:val="24"/>
        </w:rPr>
        <w:lastRenderedPageBreak/>
        <w:t xml:space="preserve">Γνωρίζετε ή όχι ότι υπάρχει </w:t>
      </w:r>
      <w:proofErr w:type="spellStart"/>
      <w:r>
        <w:rPr>
          <w:rFonts w:eastAsia="Times New Roman"/>
          <w:szCs w:val="24"/>
        </w:rPr>
        <w:t>όσμωση</w:t>
      </w:r>
      <w:proofErr w:type="spellEnd"/>
      <w:r>
        <w:rPr>
          <w:rFonts w:eastAsia="Times New Roman"/>
          <w:szCs w:val="24"/>
        </w:rPr>
        <w:t xml:space="preserve"> μεταξύ των νέων τρομοκρατών </w:t>
      </w:r>
      <w:r>
        <w:rPr>
          <w:rFonts w:eastAsia="Times New Roman"/>
          <w:szCs w:val="24"/>
        </w:rPr>
        <w:t xml:space="preserve">και </w:t>
      </w:r>
      <w:r>
        <w:rPr>
          <w:rFonts w:eastAsia="Times New Roman"/>
          <w:szCs w:val="24"/>
        </w:rPr>
        <w:t>των ποινικών; Σας απασχολούν οι συνεχείς επιθέσεις κατά των γραφείων του ΠΑΣΟΚ στη Χαριλάου Τρικούπη;</w:t>
      </w:r>
    </w:p>
    <w:p w14:paraId="664B1A7F"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Τι λένε οι</w:t>
      </w:r>
      <w:r>
        <w:rPr>
          <w:rFonts w:eastAsia="Times New Roman"/>
          <w:szCs w:val="24"/>
        </w:rPr>
        <w:t xml:space="preserve"> αστυνομικοί, κύριε Τσίπρα; Μη μου πείτε ότι δεν το έχετε ακούσει: «Δεν μας αφήνουν να επέμβουμε».</w:t>
      </w:r>
    </w:p>
    <w:p w14:paraId="664B1A80"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Η εντολή της μη επέμβασης, κύριε Τσίπρα, είναι πολιτική και έχετε ακέραιη την ευθύνη γι’ αυτό!</w:t>
      </w:r>
    </w:p>
    <w:p w14:paraId="664B1A81"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Κυρίες και κύριοι συνάδελφοι, το πρόβλημα της ασφάλειας δεν αφ</w:t>
      </w:r>
      <w:r>
        <w:rPr>
          <w:rFonts w:eastAsia="Times New Roman"/>
          <w:szCs w:val="24"/>
        </w:rPr>
        <w:t>ορά μόνο τις πολύ σοβαρές και δυσάρεστες επιμέρους περιπτώσεις που ανέφερα. Είναι γενικευμένο. Τα στατιστικά στοιχεία δείχνουν ότι η εγκληματικότητα αυξάνεται. Αυτή, όμως, είναι και η αίσθηση της κοινωνίας.</w:t>
      </w:r>
    </w:p>
    <w:p w14:paraId="664B1A82"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Επειδή εμείς είμαστε υπεύθυνο κόμμα και δεν κάνου</w:t>
      </w:r>
      <w:r>
        <w:rPr>
          <w:rFonts w:eastAsia="Times New Roman"/>
          <w:szCs w:val="24"/>
        </w:rPr>
        <w:t>με αφορισμούς, όπως κάποιοι άλλοι όταν ήταν στην Αντιπολίτευση, θα λέμε και τα καλά και τα στραβά. Πράγματι, έχει υπάρξει μια σημαντική μείωση στις ανθρωποκτονίες, η οποία ξεκίνησε, όμως, από το 2010 και συνεχίστηκε. Οι ανθρωποκτονίες, λοιπόν, έχουν μειωθε</w:t>
      </w:r>
      <w:r>
        <w:rPr>
          <w:rFonts w:eastAsia="Times New Roman"/>
          <w:szCs w:val="24"/>
        </w:rPr>
        <w:t>ί σχεδόν στο μισό.</w:t>
      </w:r>
    </w:p>
    <w:p w14:paraId="664B1A83" w14:textId="77777777" w:rsidR="0038323F" w:rsidRDefault="00FD28AA">
      <w:pPr>
        <w:tabs>
          <w:tab w:val="left" w:pos="2940"/>
        </w:tabs>
        <w:spacing w:line="600" w:lineRule="auto"/>
        <w:ind w:firstLine="720"/>
        <w:contextualSpacing/>
        <w:jc w:val="both"/>
        <w:rPr>
          <w:rFonts w:eastAsia="Times New Roman"/>
          <w:szCs w:val="24"/>
        </w:rPr>
      </w:pPr>
      <w:r w:rsidRPr="00483DBC">
        <w:rPr>
          <w:rFonts w:eastAsia="Times New Roman"/>
          <w:color w:val="000000" w:themeColor="text1"/>
          <w:szCs w:val="24"/>
        </w:rPr>
        <w:t xml:space="preserve">Στους περισσότερους, όμως, τομείς η κατάσταση έχει επιδεινωθεί. Τα τελευταία δύο χρόνια οι ληστείες, οι κλοπές, οι διαρρήξεις σε σπίτια και καταστήματα, όπως και οι κλοπές τροχοφόρων, έχουν αυξηθεί. Μάλιστα, οι </w:t>
      </w:r>
      <w:r>
        <w:rPr>
          <w:rFonts w:eastAsia="Times New Roman"/>
          <w:szCs w:val="24"/>
        </w:rPr>
        <w:t>από</w:t>
      </w:r>
      <w:r>
        <w:rPr>
          <w:rFonts w:eastAsia="Times New Roman"/>
          <w:szCs w:val="24"/>
        </w:rPr>
        <w:lastRenderedPageBreak/>
        <w:t>πειρες -προσέξτε, οι απ</w:t>
      </w:r>
      <w:r>
        <w:rPr>
          <w:rFonts w:eastAsia="Times New Roman"/>
          <w:szCs w:val="24"/>
        </w:rPr>
        <w:t>όπειρες- ληστειών και διαρρήξεων έχουν πολλαπλασιαστεί. Και μην υποτιμάτε την απόπειρα, γιατί και αυτή από μόνη της σπέρνει ανασφάλεια και τρόμο και κανείς Έλληνας δεν πρέπει να ζει με τον φόβο.</w:t>
      </w:r>
    </w:p>
    <w:p w14:paraId="664B1A84"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 xml:space="preserve">Τα φαινόμενα λαθρεμπορίας έχουν κι αυτά εκτιναχθεί με </w:t>
      </w:r>
      <w:r>
        <w:rPr>
          <w:rFonts w:eastAsia="Times New Roman"/>
          <w:szCs w:val="24"/>
        </w:rPr>
        <w:t>επιπτώσεις στη λειτουργία των υγιών καταστημάτων και, φυσικά, με απώλεια εσόδων για το κράτος. Συνολικά στη χώρα οι περιπτώσεις σχεδόν ο</w:t>
      </w:r>
      <w:r>
        <w:rPr>
          <w:rFonts w:eastAsia="Times New Roman"/>
          <w:szCs w:val="24"/>
        </w:rPr>
        <w:t>κ</w:t>
      </w:r>
      <w:r>
        <w:rPr>
          <w:rFonts w:eastAsia="Times New Roman"/>
          <w:szCs w:val="24"/>
        </w:rPr>
        <w:t>ταπλασιάστηκαν, ενώ στην Αττική τριπλασιάστηκαν.</w:t>
      </w:r>
    </w:p>
    <w:p w14:paraId="664B1A85"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Χθες ήμουν στην Ήπειρο και είχα την ευκαιρία να μιλήσω με κατοίκους μι</w:t>
      </w:r>
      <w:r>
        <w:rPr>
          <w:rFonts w:eastAsia="Times New Roman"/>
          <w:szCs w:val="24"/>
        </w:rPr>
        <w:t xml:space="preserve">κρών χωριών στην παραμεθόριο. Τι μου είπαν; Ότι συνεχώς πέφτουν θύματα εγκληματικών οργανώσεων, συμμοριών. Περνούν τα σύνορα, τους κλέβουν και ξαναφεύγουν. </w:t>
      </w:r>
    </w:p>
    <w:p w14:paraId="664B1A86"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 xml:space="preserve">Δεν τα έχετε ακούσει όλα αυτά, κύριε Τσίπρα; </w:t>
      </w:r>
    </w:p>
    <w:p w14:paraId="664B1A87"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Το ίδιο συμβαίνει, βέβαια, και στο κέντρο των μεγάλων</w:t>
      </w:r>
      <w:r>
        <w:rPr>
          <w:rFonts w:eastAsia="Times New Roman"/>
          <w:szCs w:val="24"/>
        </w:rPr>
        <w:t xml:space="preserve"> πόλεων. Περπατήστε λίγο στο κέντρο της Αθήνας. Στην είσοδο σχεδόν κάθε πολυκατοικίας θα δείτε ένα χαρτί, το οποίο λέει να κλειδώνουν οι ένοικοι την πόρτα τους μετά τις 10 το βράδυ, γιατί υπήρχαν κρούσματα διαρρήξεων.</w:t>
      </w:r>
    </w:p>
    <w:p w14:paraId="664B1A88" w14:textId="77777777" w:rsidR="0038323F" w:rsidRDefault="00FD28AA">
      <w:pPr>
        <w:tabs>
          <w:tab w:val="left" w:pos="2940"/>
        </w:tabs>
        <w:spacing w:line="600" w:lineRule="auto"/>
        <w:ind w:firstLine="709"/>
        <w:contextualSpacing/>
        <w:jc w:val="center"/>
        <w:rPr>
          <w:rFonts w:eastAsia="Times New Roman"/>
          <w:szCs w:val="24"/>
        </w:rPr>
      </w:pPr>
      <w:r>
        <w:rPr>
          <w:rFonts w:eastAsia="Times New Roman"/>
          <w:szCs w:val="24"/>
        </w:rPr>
        <w:t>(Θόρυβος στην Αίθουσα)</w:t>
      </w:r>
    </w:p>
    <w:p w14:paraId="664B1A89"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Για όλη αυτή τη</w:t>
      </w:r>
      <w:r>
        <w:rPr>
          <w:rFonts w:eastAsia="Times New Roman"/>
          <w:szCs w:val="24"/>
        </w:rPr>
        <w:t>ν κατάσταση, κύριε Τσίπρα, έχετε ευθύνη.</w:t>
      </w:r>
    </w:p>
    <w:p w14:paraId="664B1A8A"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Ήσυχα παρακαλώ.</w:t>
      </w:r>
    </w:p>
    <w:p w14:paraId="664B1A8B"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Έχετε ευθύνη και θα σας πω γιατί έχετε ευθύνη. Διότι οι συντονισμένες επιχειρήσεις κατά της παραβατικότητας στα γκέτο</w:t>
      </w:r>
      <w:r>
        <w:rPr>
          <w:rFonts w:eastAsia="Times New Roman"/>
          <w:szCs w:val="24"/>
        </w:rPr>
        <w:t xml:space="preserve"> ανομίας περιορίστηκαν στο ελάχιστο</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ι</w:t>
      </w:r>
      <w:r>
        <w:rPr>
          <w:rFonts w:eastAsia="Times New Roman"/>
          <w:szCs w:val="24"/>
        </w:rPr>
        <w:t>ότι</w:t>
      </w:r>
      <w:r>
        <w:rPr>
          <w:rFonts w:eastAsia="Times New Roman"/>
          <w:szCs w:val="24"/>
        </w:rPr>
        <w:t xml:space="preserve"> πετυχημένες δράσεις αναβάθμισης της Ελληνικής Αστυνομίας εγκαταλείφθηκαν</w:t>
      </w:r>
      <w:r>
        <w:rPr>
          <w:rFonts w:eastAsia="Times New Roman"/>
          <w:szCs w:val="24"/>
        </w:rPr>
        <w:t>.</w:t>
      </w:r>
      <w:r>
        <w:rPr>
          <w:rFonts w:eastAsia="Times New Roman"/>
          <w:szCs w:val="24"/>
        </w:rPr>
        <w:t xml:space="preserve"> </w:t>
      </w:r>
      <w:r>
        <w:rPr>
          <w:rFonts w:eastAsia="Times New Roman"/>
          <w:szCs w:val="24"/>
        </w:rPr>
        <w:t>Διότι</w:t>
      </w:r>
      <w:r>
        <w:rPr>
          <w:rFonts w:eastAsia="Times New Roman"/>
          <w:szCs w:val="24"/>
        </w:rPr>
        <w:t xml:space="preserve"> ακυρώθηκε στην πράξη το σχέδιο της προηγούμενης κυβέρνησης για πεζές περιπολίες</w:t>
      </w:r>
      <w:r>
        <w:rPr>
          <w:rFonts w:eastAsia="Times New Roman"/>
          <w:szCs w:val="24"/>
        </w:rPr>
        <w:t>.</w:t>
      </w:r>
      <w:r>
        <w:rPr>
          <w:rFonts w:eastAsia="Times New Roman"/>
          <w:szCs w:val="24"/>
        </w:rPr>
        <w:t xml:space="preserve"> </w:t>
      </w:r>
      <w:r>
        <w:rPr>
          <w:rFonts w:eastAsia="Times New Roman"/>
          <w:szCs w:val="24"/>
        </w:rPr>
        <w:t>Διότι</w:t>
      </w:r>
      <w:r>
        <w:rPr>
          <w:rFonts w:eastAsia="Times New Roman"/>
          <w:szCs w:val="24"/>
        </w:rPr>
        <w:t xml:space="preserve"> εγκαταλείφθηκε ο θεσμός του αστυνομικού της γε</w:t>
      </w:r>
      <w:r>
        <w:rPr>
          <w:rFonts w:eastAsia="Times New Roman"/>
          <w:szCs w:val="24"/>
        </w:rPr>
        <w:t>ιτονιάς</w:t>
      </w:r>
      <w:r>
        <w:rPr>
          <w:rFonts w:eastAsia="Times New Roman"/>
          <w:szCs w:val="24"/>
        </w:rPr>
        <w:t>.</w:t>
      </w:r>
      <w:r>
        <w:rPr>
          <w:rFonts w:eastAsia="Times New Roman"/>
          <w:szCs w:val="24"/>
        </w:rPr>
        <w:t xml:space="preserve"> </w:t>
      </w:r>
      <w:r>
        <w:rPr>
          <w:rFonts w:eastAsia="Times New Roman"/>
          <w:szCs w:val="24"/>
        </w:rPr>
        <w:t>Διότι</w:t>
      </w:r>
      <w:r>
        <w:rPr>
          <w:rFonts w:eastAsia="Times New Roman"/>
          <w:szCs w:val="24"/>
        </w:rPr>
        <w:t xml:space="preserve"> καταργήθηκε η Ομάδα </w:t>
      </w:r>
      <w:r>
        <w:rPr>
          <w:rFonts w:eastAsia="Times New Roman"/>
          <w:szCs w:val="24"/>
        </w:rPr>
        <w:t>«</w:t>
      </w:r>
      <w:r>
        <w:rPr>
          <w:rFonts w:eastAsia="Times New Roman"/>
          <w:szCs w:val="24"/>
        </w:rPr>
        <w:t>ΔΕΛΤΑ</w:t>
      </w:r>
      <w:r>
        <w:rPr>
          <w:rFonts w:eastAsia="Times New Roman"/>
          <w:szCs w:val="24"/>
        </w:rPr>
        <w:t>»</w:t>
      </w:r>
      <w:r>
        <w:rPr>
          <w:rFonts w:eastAsia="Times New Roman"/>
          <w:szCs w:val="24"/>
        </w:rPr>
        <w:t xml:space="preserve"> κατ’ απαίτηση ποιων; Της νεολαίας του ΣΥΡΙΖΑ και του </w:t>
      </w:r>
      <w:proofErr w:type="spellStart"/>
      <w:r>
        <w:rPr>
          <w:rFonts w:eastAsia="Times New Roman"/>
          <w:szCs w:val="24"/>
        </w:rPr>
        <w:t>Ρουβ</w:t>
      </w:r>
      <w:r>
        <w:rPr>
          <w:rFonts w:eastAsia="Times New Roman"/>
          <w:szCs w:val="24"/>
        </w:rPr>
        <w:t>ίκω</w:t>
      </w:r>
      <w:r>
        <w:rPr>
          <w:rFonts w:eastAsia="Times New Roman"/>
          <w:szCs w:val="24"/>
        </w:rPr>
        <w:t>να</w:t>
      </w:r>
      <w:proofErr w:type="spellEnd"/>
      <w:r>
        <w:rPr>
          <w:rFonts w:eastAsia="Times New Roman"/>
          <w:szCs w:val="24"/>
        </w:rPr>
        <w:t>. Έτσι, δεν υπάρχει σήμερα κα</w:t>
      </w:r>
      <w:r>
        <w:rPr>
          <w:rFonts w:eastAsia="Times New Roman"/>
          <w:szCs w:val="24"/>
        </w:rPr>
        <w:t>μ</w:t>
      </w:r>
      <w:r>
        <w:rPr>
          <w:rFonts w:eastAsia="Times New Roman"/>
          <w:szCs w:val="24"/>
        </w:rPr>
        <w:t>μιά ταχυκίνητη ομάδα άμεσης επέμβασης, ενώ πρόσφατα βγήκε και μια ενδιαφέρουσα εγκύκλιος, που λέει ότι η Αστυνομία μετακι</w:t>
      </w:r>
      <w:r>
        <w:rPr>
          <w:rFonts w:eastAsia="Times New Roman"/>
          <w:szCs w:val="24"/>
        </w:rPr>
        <w:t>νείται μόνο όταν είναι απόλυτη ανάγκη.</w:t>
      </w:r>
    </w:p>
    <w:p w14:paraId="664B1A8C"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 xml:space="preserve">Κύριε Τσίπρα, δεν περιμένω να ακούσω πολλά από εσάς. Μάλλον περιμένω να ακούσω τις ίδιες πολιτικές ύβρεις και προσωπικές συκοφαντίες. Παρ’ όλα αυτά εγώ θα επιμείνω. Έχετε υποχρέωση να μας πείτε σήμερα ως Πρωθυπουργός </w:t>
      </w:r>
      <w:r>
        <w:rPr>
          <w:rFonts w:eastAsia="Times New Roman"/>
          <w:szCs w:val="24"/>
        </w:rPr>
        <w:t xml:space="preserve">όχι μόνο τι θα κάνετε, αλλά επιτέλους να μας πείτε και τι πιστεύετε, γιατί εδώ και χρόνια το </w:t>
      </w:r>
      <w:r>
        <w:rPr>
          <w:rFonts w:eastAsia="Times New Roman"/>
          <w:szCs w:val="24"/>
        </w:rPr>
        <w:t>κ</w:t>
      </w:r>
      <w:r>
        <w:rPr>
          <w:rFonts w:eastAsia="Times New Roman"/>
          <w:szCs w:val="24"/>
        </w:rPr>
        <w:t xml:space="preserve">όμμα σας χλευάζει συστηματικά και σε κάθε ευκαιρία την αντίληψη ότι στη </w:t>
      </w:r>
      <w:r>
        <w:rPr>
          <w:rFonts w:eastAsia="Times New Roman"/>
          <w:szCs w:val="24"/>
        </w:rPr>
        <w:t>δ</w:t>
      </w:r>
      <w:r>
        <w:rPr>
          <w:rFonts w:eastAsia="Times New Roman"/>
          <w:szCs w:val="24"/>
        </w:rPr>
        <w:t>ημοκρατία η βία είναι καταδικαστέα απ’ όπου κι αν αυτή προέρχεται.</w:t>
      </w:r>
    </w:p>
    <w:p w14:paraId="664B1A8D" w14:textId="77777777" w:rsidR="0038323F" w:rsidRDefault="00FD28AA">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w:t>
      </w:r>
      <w:r>
        <w:rPr>
          <w:rFonts w:eastAsia="Times New Roman"/>
          <w:szCs w:val="24"/>
        </w:rPr>
        <w:t>ν πτέρυγα της Νέας Δημοκρατίας)</w:t>
      </w:r>
    </w:p>
    <w:p w14:paraId="664B1A8E"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Οι σημερινοί σας Υπουργοί είναι αυτοί που έβγαιναν στα κανάλια, στα </w:t>
      </w:r>
      <w:r>
        <w:rPr>
          <w:rFonts w:eastAsia="Times New Roman"/>
          <w:szCs w:val="24"/>
        </w:rPr>
        <w:t>«</w:t>
      </w:r>
      <w:proofErr w:type="spellStart"/>
      <w:r>
        <w:rPr>
          <w:rFonts w:eastAsia="Times New Roman"/>
          <w:szCs w:val="24"/>
        </w:rPr>
        <w:t>πρωινάδικα</w:t>
      </w:r>
      <w:proofErr w:type="spellEnd"/>
      <w:r>
        <w:rPr>
          <w:rFonts w:eastAsia="Times New Roman"/>
          <w:szCs w:val="24"/>
        </w:rPr>
        <w:t>»</w:t>
      </w:r>
      <w:r>
        <w:rPr>
          <w:rFonts w:eastAsia="Times New Roman"/>
          <w:szCs w:val="24"/>
        </w:rPr>
        <w:t xml:space="preserve"> ως στελέχη της </w:t>
      </w:r>
      <w:r>
        <w:rPr>
          <w:rFonts w:eastAsia="Times New Roman"/>
          <w:szCs w:val="24"/>
        </w:rPr>
        <w:t>α</w:t>
      </w:r>
      <w:r>
        <w:rPr>
          <w:rFonts w:eastAsia="Times New Roman"/>
          <w:szCs w:val="24"/>
        </w:rPr>
        <w:t>ντιπολίτευσης και δικαιολογούσαν αθλιότητες. Ζήσαμε τραμπουκισμούς, ύβρεις, χυδαιότητες, στις οποίες πρωτοστατούσατε. Καλλιεργή</w:t>
      </w:r>
      <w:r>
        <w:rPr>
          <w:rFonts w:eastAsia="Times New Roman"/>
          <w:szCs w:val="24"/>
        </w:rPr>
        <w:t xml:space="preserve">σατε επί χρόνια μια προκατάληψη εναντίον της Αστυνομίας. </w:t>
      </w:r>
    </w:p>
    <w:p w14:paraId="664B1A8F"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Πότε συμμαζέψατε τα στελέχη σας που την έβριζαν δημοσίως; Πότε πήγατε να συναντήσετε αστυνομικούς σε μια δύσκολη βάρδια; Θέλετε να σας θυμίσω τι λέγατε εσείς ο ίδιος πριν από λίγα χρόνια; Να αφοπλισ</w:t>
      </w:r>
      <w:r>
        <w:rPr>
          <w:rFonts w:eastAsia="Times New Roman"/>
          <w:szCs w:val="24"/>
        </w:rPr>
        <w:t xml:space="preserve">τεί η Αστυνομία και να καταργηθούν τα ΜΑΤ. </w:t>
      </w:r>
    </w:p>
    <w:p w14:paraId="664B1A90" w14:textId="77777777" w:rsidR="0038323F" w:rsidRDefault="00FD28AA">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64B1A91"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Το καταθέτω, διότι όλοι έχουμε την ιστορία μας.</w:t>
      </w:r>
    </w:p>
    <w:p w14:paraId="664B1A92"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(Στο σημείο αυτό Πρόεδρος της Νέας Δημοκρατίας κ. Κυριάκος Μητσοτάκης καταθέτει για τα Πρακτικά το προαναφερθέ</w:t>
      </w:r>
      <w:r>
        <w:rPr>
          <w:rFonts w:eastAsia="Times New Roman"/>
          <w:szCs w:val="24"/>
        </w:rPr>
        <w:t xml:space="preserve">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64B1A93"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Να αφοπλιστεί η Αστυνομία, κύριε Τσίπρα; Και πώς θα έκαναν τις συλλήψεις, τις οποίες σήμερα παρουσιάζετε ως επιτυχία; Με νεροπίστολα; Με</w:t>
      </w:r>
      <w:r>
        <w:rPr>
          <w:rFonts w:eastAsia="Times New Roman"/>
          <w:szCs w:val="24"/>
        </w:rPr>
        <w:t xml:space="preserve"> σφεντόνες;</w:t>
      </w:r>
    </w:p>
    <w:p w14:paraId="664B1A94"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Συνειδητοποιείτε, έστω και εκ των υστέρων, τι έχετε πει κατά καιρούς; Να σας θυμίσω, κύριε Τσίπρα, ότι ως πολιτικός Αρχηγός είχατε χαρακτηρίσει τα ΜΑΤ ως «παρακρατικές συμμορίες»; </w:t>
      </w:r>
    </w:p>
    <w:p w14:paraId="664B1A95"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Μήπως ήρθε η ώρα να επανορθώσετε έστω και τώρα; Μήπως ήρθε η ώρ</w:t>
      </w:r>
      <w:r>
        <w:rPr>
          <w:rFonts w:eastAsia="Times New Roman" w:cs="Times New Roman"/>
          <w:szCs w:val="24"/>
        </w:rPr>
        <w:t xml:space="preserve">α να ζητήσετε μία συγγνώμη από όσους ήταν στην κλούβα των ΜΑΤ, που δέχθηκαν επίθεση με ρουκέτα; Από τους αστυνομικούς που κάθε βράδυ δέχονται επιθέσεις με μολότοφ; Από τα παιδιά των ΜΑΤ που είναι έξω από τα γραφεία του ΠΑΣΟΚ, που τα πυροβόλησαν με </w:t>
      </w:r>
      <w:proofErr w:type="spellStart"/>
      <w:r>
        <w:rPr>
          <w:rFonts w:eastAsia="Times New Roman" w:cs="Times New Roman"/>
          <w:szCs w:val="24"/>
        </w:rPr>
        <w:t>καλάσνικ</w:t>
      </w:r>
      <w:r>
        <w:rPr>
          <w:rFonts w:eastAsia="Times New Roman" w:cs="Times New Roman"/>
          <w:szCs w:val="24"/>
        </w:rPr>
        <w:t>οφ</w:t>
      </w:r>
      <w:proofErr w:type="spellEnd"/>
      <w:r>
        <w:rPr>
          <w:rFonts w:eastAsia="Times New Roman" w:cs="Times New Roman"/>
          <w:szCs w:val="24"/>
        </w:rPr>
        <w:t>; Από τις μητέρες, από τις συζύγους, από τα αδέλφια όλων όσοι διακινδυνεύουν τη ζωή τους κάθε μέρα;</w:t>
      </w:r>
    </w:p>
    <w:p w14:paraId="664B1A96"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τους ζητήσετε μία συγγνώμη που τα στελέχη του κόμματός σας τους αποκαλούσαν «γουρούνια» και «δολοφόνους», χωρίς ποτέ να τους διαψεύσετε και χωρίς ποτέ </w:t>
      </w:r>
      <w:r>
        <w:rPr>
          <w:rFonts w:eastAsia="Times New Roman" w:cs="Times New Roman"/>
          <w:szCs w:val="24"/>
        </w:rPr>
        <w:t>να τους αποδοκιμάστε, έστω και έναν από αυτούς!</w:t>
      </w:r>
    </w:p>
    <w:p w14:paraId="664B1A97" w14:textId="77777777" w:rsidR="0038323F" w:rsidRDefault="00FD28A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98"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Παραδεχθείτε, λοιπόν, κύριε Τσίπρα, έστω και σήμερα, ότι όλα όσα λέγατε ήταν σε λάθος κατεύθυνση. Ανακαλέστε με όρους πολιτικής αξιοπρέπειας ή έστω </w:t>
      </w:r>
      <w:r>
        <w:rPr>
          <w:rFonts w:eastAsia="Times New Roman" w:cs="Times New Roman"/>
          <w:szCs w:val="24"/>
        </w:rPr>
        <w:t>-</w:t>
      </w:r>
      <w:r>
        <w:rPr>
          <w:rFonts w:eastAsia="Times New Roman" w:cs="Times New Roman"/>
          <w:szCs w:val="24"/>
        </w:rPr>
        <w:t>επιτέ</w:t>
      </w:r>
      <w:r>
        <w:rPr>
          <w:rFonts w:eastAsia="Times New Roman" w:cs="Times New Roman"/>
          <w:szCs w:val="24"/>
        </w:rPr>
        <w:t xml:space="preserve">λους- παραδεχθείτε ότι και στα θέματα ασφάλειας είχατε αυταπάτες. </w:t>
      </w:r>
    </w:p>
    <w:p w14:paraId="664B1A99"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Τελικά, όμως, το ζήτημα δεν είναι η αναξιοπιστία σας. Είναι τι αφήνει πίσω η πολιτική σας. Και σήμερα, δυστυχώς, η χώρα πληρώνει τις θύελλες των ανέμων που εσείς προσωπικά και η παρέα σας έ</w:t>
      </w:r>
      <w:r>
        <w:rPr>
          <w:rFonts w:eastAsia="Times New Roman" w:cs="Times New Roman"/>
          <w:szCs w:val="24"/>
        </w:rPr>
        <w:t xml:space="preserve">σπειραν όλα αυτά τα χρόνια. Και σήμερα, με την πολιτική σας, κύριε Τσίπρα, με τις λανθασμένες αποφάσεις </w:t>
      </w:r>
      <w:r>
        <w:rPr>
          <w:rFonts w:eastAsia="Times New Roman" w:cs="Times New Roman"/>
          <w:szCs w:val="24"/>
        </w:rPr>
        <w:t xml:space="preserve">σας </w:t>
      </w:r>
      <w:r>
        <w:rPr>
          <w:rFonts w:eastAsia="Times New Roman" w:cs="Times New Roman"/>
          <w:szCs w:val="24"/>
        </w:rPr>
        <w:t xml:space="preserve">που </w:t>
      </w:r>
      <w:r>
        <w:rPr>
          <w:rFonts w:eastAsia="Times New Roman" w:cs="Times New Roman"/>
          <w:szCs w:val="24"/>
        </w:rPr>
        <w:t xml:space="preserve">εξακολουθείτε να παίρνετε </w:t>
      </w:r>
      <w:r>
        <w:rPr>
          <w:rFonts w:eastAsia="Times New Roman" w:cs="Times New Roman"/>
          <w:szCs w:val="24"/>
        </w:rPr>
        <w:t xml:space="preserve">–βλέπε: </w:t>
      </w:r>
      <w:r>
        <w:rPr>
          <w:rFonts w:eastAsia="Times New Roman" w:cs="Times New Roman"/>
          <w:szCs w:val="24"/>
        </w:rPr>
        <w:t xml:space="preserve">την κατάργηση των </w:t>
      </w:r>
      <w:r>
        <w:rPr>
          <w:rFonts w:eastAsia="Times New Roman" w:cs="Times New Roman"/>
          <w:szCs w:val="24"/>
        </w:rPr>
        <w:lastRenderedPageBreak/>
        <w:t xml:space="preserve">φυλακών τύπου Γ΄, τον «νόμο Παρασκευόπουλου», την κατάργηση της Ομάδας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τον περιορισ</w:t>
      </w:r>
      <w:r>
        <w:rPr>
          <w:rFonts w:eastAsia="Times New Roman" w:cs="Times New Roman"/>
          <w:szCs w:val="24"/>
        </w:rPr>
        <w:t xml:space="preserve">μό των περιπολιών, την ανοχή, φραστική και πραγματική, σε φαινόμενα βίας- πλήττετε το αίσθημα της ασφάλειας των πολιτών. </w:t>
      </w:r>
    </w:p>
    <w:p w14:paraId="664B1A9A"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όλα αυτά δεν μπορούν να κρυφτούν πίσω από κάποιες επιτυχίες της </w:t>
      </w:r>
      <w:r>
        <w:rPr>
          <w:rFonts w:eastAsia="Times New Roman" w:cs="Times New Roman"/>
          <w:szCs w:val="24"/>
        </w:rPr>
        <w:t>Α</w:t>
      </w:r>
      <w:r>
        <w:rPr>
          <w:rFonts w:eastAsia="Times New Roman" w:cs="Times New Roman"/>
          <w:szCs w:val="24"/>
        </w:rPr>
        <w:t xml:space="preserve">στυνομίας, που έγιναν ερήμην σας. </w:t>
      </w:r>
    </w:p>
    <w:p w14:paraId="664B1A9B"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Γι’ αυτό και σας καλώ, με το β</w:t>
      </w:r>
      <w:r>
        <w:rPr>
          <w:rFonts w:eastAsia="Times New Roman" w:cs="Times New Roman"/>
          <w:szCs w:val="24"/>
        </w:rPr>
        <w:t>άρος της ευθύνης που αυτονόητα αισθάνομαι ως Αρχηγός της Αξιωματικής Αντιπολίτευσης, έστω και τώρα, κύριε Τσίπρα, να αναγνωρίσετε τα λάθη σας και να αλλάξετε πολιτική. Διότι το συμφέρον του απλού πολίτη, που αισθάνεται σήμερα απροστάτευτος και ανασφαλής, ε</w:t>
      </w:r>
      <w:r>
        <w:rPr>
          <w:rFonts w:eastAsia="Times New Roman" w:cs="Times New Roman"/>
          <w:szCs w:val="24"/>
        </w:rPr>
        <w:t xml:space="preserve">ίναι σημαντικότερο από τις εσωκομματικές σας ισορροπίες και από τις ψυχολογικές σας αμφιθυμίες. </w:t>
      </w:r>
    </w:p>
    <w:p w14:paraId="664B1A9C"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Στηρίξτε την Ελληνική Αστυνομία και αφήστε την απερίσπαστη </w:t>
      </w:r>
      <w:r>
        <w:rPr>
          <w:rFonts w:eastAsia="Times New Roman" w:cs="Times New Roman"/>
          <w:szCs w:val="24"/>
        </w:rPr>
        <w:t>σ</w:t>
      </w:r>
      <w:r>
        <w:rPr>
          <w:rFonts w:eastAsia="Times New Roman" w:cs="Times New Roman"/>
          <w:szCs w:val="24"/>
        </w:rPr>
        <w:t xml:space="preserve">την αποστολή της. </w:t>
      </w:r>
    </w:p>
    <w:p w14:paraId="664B1A9D"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κύριε Τσίπρα, χρειάζεται μία σοβαρή πολιτική ασφάλειας. Δεν θα κάνετε </w:t>
      </w:r>
      <w:r>
        <w:rPr>
          <w:rFonts w:eastAsia="Times New Roman" w:cs="Times New Roman"/>
          <w:szCs w:val="24"/>
        </w:rPr>
        <w:t>αυτά τα οποία χρειάζονται, γιατί ούτε θέλετε ούτε μπορείτε. Όμως, θα τα κάνουμε εμείς, με επίκεντρο τον πολίτη, με απόλυτο σεβασμό στα δικαιώματά του, στην ποιότητα ζωής και στο δικαίωμα της ιδιοκτησίας, με χαρτογράφηση της εγκληματικότητας ανά περιοχή, πρ</w:t>
      </w:r>
      <w:r>
        <w:rPr>
          <w:rFonts w:eastAsia="Times New Roman" w:cs="Times New Roman"/>
          <w:szCs w:val="24"/>
        </w:rPr>
        <w:t xml:space="preserve">οκειμένου η αστυνομική δράση να εστιάζεται εκεί που πραγματικά υπάρχει πρόβλημα, με καθιέρωση </w:t>
      </w:r>
      <w:r>
        <w:rPr>
          <w:rFonts w:eastAsia="Times New Roman" w:cs="Times New Roman"/>
          <w:szCs w:val="24"/>
        </w:rPr>
        <w:lastRenderedPageBreak/>
        <w:t xml:space="preserve">της ένστολης αστυνόμευσης, πεζής και εποχούμενης, μέρα νύχτα, με ενδυνάμωση της Ομάδας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xml:space="preserve"> και ενεργοποίηση εκ νέου της Ομάδας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με ενίσχυση των </w:t>
      </w:r>
      <w:r>
        <w:rPr>
          <w:rFonts w:eastAsia="Times New Roman" w:cs="Times New Roman"/>
          <w:szCs w:val="24"/>
        </w:rPr>
        <w:t>ο</w:t>
      </w:r>
      <w:r>
        <w:rPr>
          <w:rFonts w:eastAsia="Times New Roman" w:cs="Times New Roman"/>
          <w:szCs w:val="24"/>
        </w:rPr>
        <w:t xml:space="preserve">μάδων </w:t>
      </w:r>
      <w:r>
        <w:rPr>
          <w:rFonts w:eastAsia="Times New Roman" w:cs="Times New Roman"/>
          <w:szCs w:val="24"/>
        </w:rPr>
        <w:t>πρόληψης και καταστολής της εγκληματικότητας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καλύτερες υποδομές, με περιπολικά που δεν θα είναι παροπλισμένα, όπως σήμερα, και με καλύτερο εξοπλισμό για τους άνδρες και τις γυναίκες της Αστυνομίας. </w:t>
      </w:r>
    </w:p>
    <w:p w14:paraId="664B1A9E"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κλείνω με τ</w:t>
      </w:r>
      <w:r>
        <w:rPr>
          <w:rFonts w:eastAsia="Times New Roman" w:cs="Times New Roman"/>
          <w:szCs w:val="24"/>
        </w:rPr>
        <w:t xml:space="preserve">ο εξής: Για τη Νέα Δημοκρατία η ασφάλεια είναι δικαίωμα του κάθε πολίτη, είναι προϋπόθεση ελευθερίας και δημοκρατίας. Εμείς λέμε «όχι» στον φόβο και την ανομία. Η επόμενη </w:t>
      </w:r>
      <w:r>
        <w:rPr>
          <w:rFonts w:eastAsia="Times New Roman" w:cs="Times New Roman"/>
          <w:szCs w:val="24"/>
        </w:rPr>
        <w:t>κ</w:t>
      </w:r>
      <w:r>
        <w:rPr>
          <w:rFonts w:eastAsia="Times New Roman" w:cs="Times New Roman"/>
          <w:szCs w:val="24"/>
        </w:rPr>
        <w:t xml:space="preserve">υβέρνηση, η </w:t>
      </w:r>
      <w:r>
        <w:rPr>
          <w:rFonts w:eastAsia="Times New Roman" w:cs="Times New Roman"/>
          <w:szCs w:val="24"/>
        </w:rPr>
        <w:t>κ</w:t>
      </w:r>
      <w:r>
        <w:rPr>
          <w:rFonts w:eastAsia="Times New Roman" w:cs="Times New Roman"/>
          <w:szCs w:val="24"/>
        </w:rPr>
        <w:t>υβέρνηση της Νέας Δημοκρατίας, θα αποκαταστήσει το αίσθημα ασφάλειας τω</w:t>
      </w:r>
      <w:r>
        <w:rPr>
          <w:rFonts w:eastAsia="Times New Roman" w:cs="Times New Roman"/>
          <w:szCs w:val="24"/>
        </w:rPr>
        <w:t xml:space="preserve">ν πολιτών. Η Αστυνομία θα επιστρέψει στις γειτονιές, ο «νόμος Παρασκευόπουλου» θα καταργηθεί. </w:t>
      </w:r>
    </w:p>
    <w:p w14:paraId="664B1A9F" w14:textId="77777777" w:rsidR="0038323F" w:rsidRDefault="00FD28A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AA0"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Τα πανεπιστήμια δεν θα είναι άσυλα τραμπούκων. Κανείς φοιτητής, καθηγητής και επισκέπτης δεν θα κινείται σε</w:t>
      </w:r>
      <w:r>
        <w:rPr>
          <w:rFonts w:eastAsia="Times New Roman" w:cs="Times New Roman"/>
          <w:szCs w:val="24"/>
        </w:rPr>
        <w:t xml:space="preserve"> καθεστώς διαρκούς απειλής. </w:t>
      </w:r>
    </w:p>
    <w:p w14:paraId="664B1AA1"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ποινές θα εφαρμόζονται και όσοι εγκληματούν, θα υφίστανται τις συνέπειες των </w:t>
      </w:r>
      <w:proofErr w:type="spellStart"/>
      <w:r>
        <w:rPr>
          <w:rFonts w:eastAsia="Times New Roman" w:cs="Times New Roman"/>
          <w:szCs w:val="24"/>
        </w:rPr>
        <w:t>πράξεών</w:t>
      </w:r>
      <w:proofErr w:type="spellEnd"/>
      <w:r>
        <w:rPr>
          <w:rFonts w:eastAsia="Times New Roman" w:cs="Times New Roman"/>
          <w:szCs w:val="24"/>
        </w:rPr>
        <w:t xml:space="preserve"> τους. </w:t>
      </w:r>
    </w:p>
    <w:p w14:paraId="664B1AA2"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Θα υπάρχει σεβασμός στα δικαιώματα και τις ελευθερίες όλων, αλλά πρώτα από όλα στα δικαιώματα των πολιτών, οι οποίοι σήμερα αισθάνον</w:t>
      </w:r>
      <w:r>
        <w:rPr>
          <w:rFonts w:eastAsia="Times New Roman" w:cs="Times New Roman"/>
          <w:szCs w:val="24"/>
        </w:rPr>
        <w:t xml:space="preserve">ται </w:t>
      </w:r>
      <w:r>
        <w:rPr>
          <w:rFonts w:eastAsia="Times New Roman" w:cs="Times New Roman"/>
          <w:szCs w:val="24"/>
        </w:rPr>
        <w:lastRenderedPageBreak/>
        <w:t xml:space="preserve">ανυπεράσπιστοι. Ασφαλείς, ελεύθεροι, αξιοπρεπείς πολίτες, σε μία ασφαλή και αξιοπρεπή Ελλάδα! </w:t>
      </w:r>
    </w:p>
    <w:p w14:paraId="664B1AA3"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θέλουμε και αυτό θα πετύχουμε, γιατί και στον τομέα της ασφάλειας αξίζουμε πολύ καλύτερα. </w:t>
      </w:r>
    </w:p>
    <w:p w14:paraId="664B1AA4"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64B1AA5"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(Όρθιοι οι Βουλευτές της Νέας </w:t>
      </w:r>
      <w:r>
        <w:rPr>
          <w:rFonts w:eastAsia="Times New Roman" w:cs="Times New Roman"/>
          <w:szCs w:val="24"/>
        </w:rPr>
        <w:t>Δημοκρατίας χειροκροτούν ζωηρά και παρατεταμένα)</w:t>
      </w:r>
    </w:p>
    <w:p w14:paraId="664B1AA6" w14:textId="77777777" w:rsidR="0038323F" w:rsidRDefault="00FD28AA">
      <w:pPr>
        <w:spacing w:line="600" w:lineRule="auto"/>
        <w:ind w:firstLine="720"/>
        <w:contextualSpacing/>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Σας ευχαριστούμε πολύ.</w:t>
      </w:r>
    </w:p>
    <w:p w14:paraId="664B1AA7" w14:textId="77777777" w:rsidR="0038323F" w:rsidRDefault="00FD28AA">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w:t>
      </w:r>
      <w:r>
        <w:rPr>
          <w:rFonts w:eastAsia="Times New Roman" w:cs="Times New Roman"/>
        </w:rPr>
        <w:t>χαν στο εκπαιδευτικό πρόγραμμα «Εργαστήρι Δημοκρατίας», που οργανώνει το Ίδρυμα της Βουλής, είκοσι μαθήτριες και μαθητές και δύο εκπαιδευτικοί συνοδοί τους από τη Σχολή Μωραΐτη.</w:t>
      </w:r>
    </w:p>
    <w:p w14:paraId="664B1AA8" w14:textId="77777777" w:rsidR="0038323F" w:rsidRDefault="00FD28AA">
      <w:pPr>
        <w:spacing w:line="600" w:lineRule="auto"/>
        <w:ind w:firstLine="720"/>
        <w:contextualSpacing/>
        <w:jc w:val="both"/>
        <w:rPr>
          <w:rFonts w:eastAsia="Times New Roman" w:cs="Times New Roman"/>
        </w:rPr>
      </w:pPr>
      <w:r>
        <w:rPr>
          <w:rFonts w:eastAsia="Times New Roman" w:cs="Times New Roman"/>
        </w:rPr>
        <w:t>Η Βουλή σάς καλωσορίζει.</w:t>
      </w:r>
    </w:p>
    <w:p w14:paraId="664B1AA9" w14:textId="77777777" w:rsidR="0038323F" w:rsidRDefault="00FD28AA">
      <w:pPr>
        <w:spacing w:line="600" w:lineRule="auto"/>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64B1AAA" w14:textId="77777777" w:rsidR="0038323F" w:rsidRDefault="00FD28AA">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επίσης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w:t>
      </w:r>
      <w:r>
        <w:rPr>
          <w:rFonts w:eastAsia="Times New Roman" w:cs="Times New Roman"/>
        </w:rPr>
        <w:t xml:space="preserve">ου και τον τρόπο οργάνωσης και λειτουργίας της Βουλής, σαράντα επτά μαθήτριες και </w:t>
      </w:r>
      <w:r>
        <w:rPr>
          <w:rFonts w:eastAsia="Times New Roman" w:cs="Times New Roman"/>
        </w:rPr>
        <w:lastRenderedPageBreak/>
        <w:t>μαθητές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Σχολείο Μεταμόρφωσης.</w:t>
      </w:r>
    </w:p>
    <w:p w14:paraId="664B1AAB" w14:textId="77777777" w:rsidR="0038323F" w:rsidRDefault="00FD28AA">
      <w:pPr>
        <w:spacing w:line="600" w:lineRule="auto"/>
        <w:ind w:firstLine="720"/>
        <w:contextualSpacing/>
        <w:jc w:val="both"/>
        <w:rPr>
          <w:rFonts w:eastAsia="Times New Roman" w:cs="Times New Roman"/>
        </w:rPr>
      </w:pPr>
      <w:r>
        <w:rPr>
          <w:rFonts w:eastAsia="Times New Roman" w:cs="Times New Roman"/>
        </w:rPr>
        <w:t>Η Βουλή σάς καλωσορίζει.</w:t>
      </w:r>
    </w:p>
    <w:p w14:paraId="664B1AAC" w14:textId="77777777" w:rsidR="0038323F" w:rsidRDefault="00FD28AA">
      <w:pPr>
        <w:spacing w:line="600" w:lineRule="auto"/>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64B1AAD" w14:textId="77777777" w:rsidR="0038323F" w:rsidRDefault="00FD28AA">
      <w:pPr>
        <w:spacing w:line="600" w:lineRule="auto"/>
        <w:ind w:firstLine="720"/>
        <w:contextualSpacing/>
        <w:jc w:val="both"/>
        <w:rPr>
          <w:rFonts w:eastAsia="Times New Roman" w:cs="Times New Roman"/>
        </w:rPr>
      </w:pPr>
      <w:r>
        <w:rPr>
          <w:rFonts w:eastAsia="Times New Roman" w:cs="Times New Roman"/>
        </w:rPr>
        <w:t>Τον λόγο έχει ο Π</w:t>
      </w:r>
      <w:r>
        <w:rPr>
          <w:rFonts w:eastAsia="Times New Roman" w:cs="Times New Roman"/>
        </w:rPr>
        <w:t xml:space="preserve">ρωθυπουργός κ. Αλέξης Τσίπρας για την </w:t>
      </w:r>
      <w:proofErr w:type="spellStart"/>
      <w:r>
        <w:rPr>
          <w:rFonts w:eastAsia="Times New Roman" w:cs="Times New Roman"/>
        </w:rPr>
        <w:t>πρωτολογία</w:t>
      </w:r>
      <w:proofErr w:type="spellEnd"/>
      <w:r>
        <w:rPr>
          <w:rFonts w:eastAsia="Times New Roman" w:cs="Times New Roman"/>
        </w:rPr>
        <w:t xml:space="preserve"> του.</w:t>
      </w:r>
    </w:p>
    <w:p w14:paraId="664B1AAE" w14:textId="77777777" w:rsidR="0038323F" w:rsidRDefault="00FD28AA">
      <w:pPr>
        <w:spacing w:line="600" w:lineRule="auto"/>
        <w:ind w:firstLine="720"/>
        <w:contextualSpacing/>
        <w:jc w:val="both"/>
        <w:rPr>
          <w:rFonts w:eastAsia="Times New Roman"/>
          <w:bCs/>
        </w:rPr>
      </w:pPr>
      <w:r>
        <w:rPr>
          <w:rFonts w:eastAsia="Times New Roman"/>
          <w:b/>
          <w:bCs/>
        </w:rPr>
        <w:t>ΑΛΕΞΗΣ ΤΣΙΠΡΑΣ (Πρόεδρος της Κυβέρνησης):</w:t>
      </w:r>
      <w:r>
        <w:rPr>
          <w:rFonts w:eastAsia="Times New Roman"/>
          <w:bCs/>
        </w:rPr>
        <w:t xml:space="preserve"> Ευχαριστώ πολύ, κύριε Πρόεδρε.</w:t>
      </w:r>
    </w:p>
    <w:p w14:paraId="664B1AAF" w14:textId="77777777" w:rsidR="0038323F" w:rsidRDefault="00FD28AA">
      <w:pPr>
        <w:spacing w:line="600" w:lineRule="auto"/>
        <w:ind w:firstLine="720"/>
        <w:contextualSpacing/>
        <w:jc w:val="both"/>
        <w:rPr>
          <w:rFonts w:eastAsia="Times New Roman"/>
          <w:bCs/>
        </w:rPr>
      </w:pPr>
      <w:r>
        <w:rPr>
          <w:rFonts w:eastAsia="Times New Roman"/>
          <w:bCs/>
        </w:rPr>
        <w:t>Κύριε Μητσοτάκη, είναι η δεύτερη φορά που καταθέτετε επίκαιρη ερώτηση στον Πρωθυπουργό όσο είστε Αρχηγός της Αξιωματικής Αντιπολί</w:t>
      </w:r>
      <w:r>
        <w:rPr>
          <w:rFonts w:eastAsia="Times New Roman"/>
          <w:bCs/>
        </w:rPr>
        <w:t>τευσης. Και οι δύο φορές -</w:t>
      </w:r>
      <w:proofErr w:type="spellStart"/>
      <w:r>
        <w:rPr>
          <w:rFonts w:eastAsia="Times New Roman"/>
          <w:bCs/>
        </w:rPr>
        <w:t>όλως</w:t>
      </w:r>
      <w:proofErr w:type="spellEnd"/>
      <w:r>
        <w:rPr>
          <w:rFonts w:eastAsia="Times New Roman"/>
          <w:bCs/>
        </w:rPr>
        <w:t xml:space="preserve"> </w:t>
      </w:r>
      <w:proofErr w:type="spellStart"/>
      <w:r>
        <w:rPr>
          <w:rFonts w:eastAsia="Times New Roman"/>
          <w:bCs/>
        </w:rPr>
        <w:t>τυχαίως</w:t>
      </w:r>
      <w:proofErr w:type="spellEnd"/>
      <w:r>
        <w:rPr>
          <w:rFonts w:eastAsia="Times New Roman"/>
          <w:bCs/>
        </w:rPr>
        <w:t>;- για το ίδιο θέμα.</w:t>
      </w:r>
    </w:p>
    <w:p w14:paraId="664B1AB0" w14:textId="77777777" w:rsidR="0038323F" w:rsidRDefault="00FD28AA">
      <w:pPr>
        <w:spacing w:line="600" w:lineRule="auto"/>
        <w:ind w:firstLine="720"/>
        <w:contextualSpacing/>
        <w:jc w:val="both"/>
        <w:rPr>
          <w:rFonts w:eastAsia="Times New Roman"/>
          <w:bCs/>
        </w:rPr>
      </w:pPr>
      <w:r>
        <w:rPr>
          <w:rFonts w:eastAsia="Times New Roman"/>
          <w:bCs/>
        </w:rPr>
        <w:t>Την προηγούμενη φορά, λοιπόν, σας είπα ότι δεν θεωρώ και τόσο επίκαιρο το θέμα της ασφάλειας, διότι είναι διαχρονικό πρόβλημα. Καταπιαστήκατε από αυτό και ξεκινήσατε την ομιλία σας, λέγοντάς μου να</w:t>
      </w:r>
      <w:r>
        <w:rPr>
          <w:rFonts w:eastAsia="Times New Roman"/>
          <w:bCs/>
        </w:rPr>
        <w:t xml:space="preserve"> μη σας πω το ίδιο, ότι δεν είναι επίκαιρο.</w:t>
      </w:r>
    </w:p>
    <w:p w14:paraId="664B1AB1" w14:textId="77777777" w:rsidR="0038323F" w:rsidRDefault="00FD28AA">
      <w:pPr>
        <w:spacing w:line="600" w:lineRule="auto"/>
        <w:ind w:firstLine="720"/>
        <w:contextualSpacing/>
        <w:jc w:val="both"/>
        <w:rPr>
          <w:rFonts w:eastAsia="Times New Roman"/>
          <w:bCs/>
        </w:rPr>
      </w:pPr>
      <w:r>
        <w:rPr>
          <w:rFonts w:eastAsia="Times New Roman"/>
          <w:bCs/>
        </w:rPr>
        <w:t>Ε, λοιπόν, δεν θα σας πω το ίδιο. Ξέρετε πόσο επίκαιρη είναι αυτή η ερώτηση που καταθέσατε σήμερα;</w:t>
      </w:r>
    </w:p>
    <w:p w14:paraId="664B1AB2" w14:textId="77777777" w:rsidR="0038323F" w:rsidRDefault="00FD28AA">
      <w:pPr>
        <w:spacing w:line="600" w:lineRule="auto"/>
        <w:ind w:firstLine="720"/>
        <w:contextualSpacing/>
        <w:jc w:val="both"/>
        <w:rPr>
          <w:rFonts w:eastAsia="Times New Roman"/>
          <w:bCs/>
        </w:rPr>
      </w:pPr>
      <w:r>
        <w:rPr>
          <w:rFonts w:eastAsia="Times New Roman"/>
          <w:bCs/>
        </w:rPr>
        <w:t xml:space="preserve">Είναι η καλύτερη ερώτηση στο καλύτερο </w:t>
      </w:r>
      <w:r>
        <w:rPr>
          <w:rFonts w:eastAsia="Times New Roman"/>
          <w:bCs/>
          <w:lang w:val="en-US"/>
        </w:rPr>
        <w:t>timing</w:t>
      </w:r>
      <w:r>
        <w:rPr>
          <w:rFonts w:eastAsia="Times New Roman"/>
          <w:bCs/>
        </w:rPr>
        <w:t xml:space="preserve"> που θα μπορούσα ποτέ να έχω, κύριε Μητσοτάκη!</w:t>
      </w:r>
    </w:p>
    <w:p w14:paraId="664B1AB3" w14:textId="77777777" w:rsidR="0038323F" w:rsidRDefault="00FD28AA">
      <w:pPr>
        <w:spacing w:line="600" w:lineRule="auto"/>
        <w:ind w:firstLine="709"/>
        <w:contextualSpacing/>
        <w:jc w:val="center"/>
        <w:rPr>
          <w:rFonts w:eastAsia="Times New Roman"/>
          <w:bCs/>
        </w:rPr>
      </w:pPr>
      <w:r>
        <w:rPr>
          <w:rFonts w:eastAsia="Times New Roman"/>
          <w:bCs/>
        </w:rPr>
        <w:t>(Χειροκροτήματα από τη</w:t>
      </w:r>
      <w:r>
        <w:rPr>
          <w:rFonts w:eastAsia="Times New Roman"/>
          <w:bCs/>
        </w:rPr>
        <w:t>ν πτέρυγα του ΣΥΡΙΖΑ)</w:t>
      </w:r>
    </w:p>
    <w:p w14:paraId="664B1AB4" w14:textId="77777777" w:rsidR="0038323F" w:rsidRDefault="00FD28AA">
      <w:pPr>
        <w:spacing w:line="600" w:lineRule="auto"/>
        <w:ind w:firstLine="720"/>
        <w:contextualSpacing/>
        <w:jc w:val="both"/>
        <w:rPr>
          <w:rFonts w:eastAsia="Times New Roman"/>
          <w:bCs/>
        </w:rPr>
      </w:pPr>
      <w:r>
        <w:rPr>
          <w:rFonts w:eastAsia="Times New Roman"/>
          <w:bCs/>
        </w:rPr>
        <w:lastRenderedPageBreak/>
        <w:t xml:space="preserve">Διότι για κακή σας τύχη -όπως λέει και η παροιμία, ο </w:t>
      </w:r>
      <w:r>
        <w:rPr>
          <w:rFonts w:eastAsia="Times New Roman"/>
          <w:bCs/>
        </w:rPr>
        <w:t>θ</w:t>
      </w:r>
      <w:r>
        <w:rPr>
          <w:rFonts w:eastAsia="Times New Roman"/>
          <w:bCs/>
        </w:rPr>
        <w:t xml:space="preserve">εός αγαπάει τον κλέφτη, αγαπάει και τον νοικοκύρη- καταθέσατε επίκαιρη ερώτηση για την ανομία και την επόμενη μέρα συνελήφθη ο ύποπτος για την υπόθεση του </w:t>
      </w:r>
      <w:proofErr w:type="spellStart"/>
      <w:r>
        <w:rPr>
          <w:rFonts w:eastAsia="Times New Roman"/>
          <w:bCs/>
        </w:rPr>
        <w:t>τρομοδέματος</w:t>
      </w:r>
      <w:proofErr w:type="spellEnd"/>
      <w:r>
        <w:rPr>
          <w:rFonts w:eastAsia="Times New Roman"/>
          <w:bCs/>
        </w:rPr>
        <w:t xml:space="preserve"> στον πρώην Π</w:t>
      </w:r>
      <w:r>
        <w:rPr>
          <w:rFonts w:eastAsia="Times New Roman"/>
          <w:bCs/>
        </w:rPr>
        <w:t>ρωθυπουργό, λίγες μέρες μετά συνελήφθη ο φερόμενος δράστης της δολοφονίας Ζαφειρόπουλου και μια σειρά από αποκαλύψεις που έχουν σχέση με την ανομία και ενδεχομένως δεν σας κάνουν να αισθάνεστε και πολύ άνετα.</w:t>
      </w:r>
    </w:p>
    <w:p w14:paraId="664B1AB5" w14:textId="77777777" w:rsidR="0038323F" w:rsidRDefault="00FD28AA">
      <w:pPr>
        <w:spacing w:line="600" w:lineRule="auto"/>
        <w:ind w:firstLine="720"/>
        <w:contextualSpacing/>
        <w:jc w:val="both"/>
        <w:rPr>
          <w:rFonts w:eastAsia="Times New Roman"/>
          <w:bCs/>
        </w:rPr>
      </w:pPr>
      <w:r>
        <w:rPr>
          <w:rFonts w:eastAsia="Times New Roman"/>
          <w:bCs/>
        </w:rPr>
        <w:t>Θα μπορούσα, λοιπόν, κύριε Μητσοτάκη, σε αυτή τ</w:t>
      </w:r>
      <w:r>
        <w:rPr>
          <w:rFonts w:eastAsia="Times New Roman"/>
          <w:bCs/>
        </w:rPr>
        <w:t xml:space="preserve">η συζήτηση να κάθομαι και να παρακολουθώ το τι λέτε χωρίς να πω πολλά. Όμως, πραγματικά, ακούγοντάς σας, αναρωτιέμαι πού είναι αυτός ο πολιτικός που εξελέγη Πρόεδρος του κόμματος, δίνοντας τότε την ελπίδα ότι θα μεταφέρει την πολιτική ζωή και την πολιτική </w:t>
      </w:r>
      <w:r>
        <w:rPr>
          <w:rFonts w:eastAsia="Times New Roman"/>
          <w:bCs/>
        </w:rPr>
        <w:t xml:space="preserve">αντιπαράθεση στο </w:t>
      </w:r>
      <w:r>
        <w:rPr>
          <w:rFonts w:eastAsia="Times New Roman"/>
          <w:bCs/>
        </w:rPr>
        <w:t>Κ</w:t>
      </w:r>
      <w:r>
        <w:rPr>
          <w:rFonts w:eastAsia="Times New Roman"/>
          <w:bCs/>
        </w:rPr>
        <w:t xml:space="preserve">έντρο. Βλέπω εσάς και σας ακούω να μιλάτε από αυτό εδώ το Βήμα και όταν γυρνάω την πλάτη μου από την άλλη μεριά, λέω: </w:t>
      </w:r>
      <w:r>
        <w:rPr>
          <w:rFonts w:eastAsia="Times New Roman"/>
          <w:bCs/>
        </w:rPr>
        <w:t>π</w:t>
      </w:r>
      <w:r>
        <w:rPr>
          <w:rFonts w:eastAsia="Times New Roman"/>
          <w:bCs/>
        </w:rPr>
        <w:t>οιος είναι τώρα στο Βήμα; Είναι ο Κυριάκος Μητσοτάκης ή ο Άδωνις Γεωργιάδης; Κα</w:t>
      </w:r>
      <w:r>
        <w:rPr>
          <w:rFonts w:eastAsia="Times New Roman"/>
          <w:bCs/>
        </w:rPr>
        <w:t>μ</w:t>
      </w:r>
      <w:r>
        <w:rPr>
          <w:rFonts w:eastAsia="Times New Roman"/>
          <w:bCs/>
        </w:rPr>
        <w:t>μιά διαφορά. Η απόλυτη υιοθέτηση μιας α</w:t>
      </w:r>
      <w:r>
        <w:rPr>
          <w:rFonts w:eastAsia="Times New Roman"/>
          <w:bCs/>
        </w:rPr>
        <w:t>κροδεξιάς ρητορικής του φόβου, την οποία βεβαίως έχουν και άλλα κόμματα υιοθετήσει στην Ευρώπη και έχουν πάει καλά για τα κυβικά τους. Όμως, είναι κόμματα ακροδεξιά. Επιλέξτε πού θέλετε να πάτε το κόμμα σας: Στο κέντρο ή στην ακροδεξιά;</w:t>
      </w:r>
    </w:p>
    <w:p w14:paraId="664B1AB6" w14:textId="77777777" w:rsidR="0038323F" w:rsidRDefault="00FD28AA">
      <w:pPr>
        <w:spacing w:line="600" w:lineRule="auto"/>
        <w:ind w:firstLine="720"/>
        <w:contextualSpacing/>
        <w:jc w:val="both"/>
        <w:rPr>
          <w:rFonts w:eastAsia="Times New Roman"/>
          <w:bCs/>
        </w:rPr>
      </w:pPr>
      <w:r>
        <w:rPr>
          <w:rFonts w:eastAsia="Times New Roman"/>
          <w:bCs/>
        </w:rPr>
        <w:lastRenderedPageBreak/>
        <w:t xml:space="preserve">Ξέρετε κάτι, κύριε </w:t>
      </w:r>
      <w:r>
        <w:rPr>
          <w:rFonts w:eastAsia="Times New Roman"/>
          <w:bCs/>
        </w:rPr>
        <w:t>Μητσοτάκη; Ο λόγος για τον οποίο το κάνετε αυτό είναι γιατί βρίσκεστε σε πανικό. Ο πανικός δεν είναι καλός σύμβουλος. Βρίσκεστε σε πανικό, διότι είχατε βάλει όλα τα αυγά στο ίδιο καλάθι, ότι θα καταστραφεί η χώρα, ότι θα πέσει η Κυβέρνηση, ότι δεν θα κλείσ</w:t>
      </w:r>
      <w:r>
        <w:rPr>
          <w:rFonts w:eastAsia="Times New Roman"/>
          <w:bCs/>
        </w:rPr>
        <w:t xml:space="preserve">ουν οι αξιολογήσεις και σήμερα αναγκάζεστε -εγώ θέλω να το πιστεύω ότι πολλά από αυτά που λέτε δεν τα πιστεύετε κιόλας- να υιοθετείτε αυτή την ακραία ρητορική, ακριβώς επειδή δεν βολεύεστε με την πραγματικότητα. Ποια πραγματικότητα; Την πραγματικότητα ότι </w:t>
      </w:r>
      <w:r>
        <w:rPr>
          <w:rFonts w:eastAsia="Times New Roman"/>
          <w:bCs/>
        </w:rPr>
        <w:t xml:space="preserve">η χώρα ξαναβρίσκει τον βηματισμό της, πορεύεται προς το τέλος μιας σκληρής περιόδου μνημονίων και ασφυκτικής επιτροπείας και βγαίνει από την κρίση, στην οποία εσείς την είχατε οδηγήσει -για να μην ξεχνιόμαστε- με τη λεηλασία και τη χρεοκοπία που επιφέρατε </w:t>
      </w:r>
      <w:r>
        <w:rPr>
          <w:rFonts w:eastAsia="Times New Roman"/>
          <w:bCs/>
        </w:rPr>
        <w:t>στον τόπο.</w:t>
      </w:r>
    </w:p>
    <w:p w14:paraId="664B1AB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βολεύεστε, λοιπόν, κύριε Μητσοτάκη, με το ότι και η τρίτη αξιολόγηση θα κλείσει, παρά τη διαρκή επιμονή σας σε εσχατολογικά σενάρια, και μάλιστα χωρίς πρόσθετα βάρη. Και θα κλείσει σύντομα, κάτι που αποδεικνύεται από την πρόοδο στις συζητήσε</w:t>
      </w:r>
      <w:r>
        <w:rPr>
          <w:rFonts w:eastAsia="Times New Roman" w:cs="Times New Roman"/>
          <w:szCs w:val="24"/>
        </w:rPr>
        <w:t xml:space="preserve">ις, στη διαπραγμάτευση που βρίσκεται σε εξέλιξη. Δεν βολεύεστε, γιατί και εσείς και τα </w:t>
      </w:r>
      <w:r>
        <w:rPr>
          <w:rFonts w:eastAsia="Times New Roman" w:cs="Times New Roman"/>
          <w:szCs w:val="24"/>
        </w:rPr>
        <w:t>μ</w:t>
      </w:r>
      <w:r>
        <w:rPr>
          <w:rFonts w:eastAsia="Times New Roman" w:cs="Times New Roman"/>
          <w:szCs w:val="24"/>
        </w:rPr>
        <w:t>έσα που σας στηρίζουν είχαν επενδύσει στο αντίθετο. Μέχρι πρότινος υπήρχαν πρωτοσέλιδα για νέα μέτρα που έρχονται.</w:t>
      </w:r>
    </w:p>
    <w:p w14:paraId="664B1AB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βολεύεστε, γιατί η Ελλάδα για τρίτη συνεχή χρονιά</w:t>
      </w:r>
      <w:r>
        <w:rPr>
          <w:rFonts w:eastAsia="Times New Roman" w:cs="Times New Roman"/>
          <w:szCs w:val="24"/>
        </w:rPr>
        <w:t xml:space="preserve"> πετυχαίνει δημοσιονομική </w:t>
      </w:r>
      <w:proofErr w:type="spellStart"/>
      <w:r>
        <w:rPr>
          <w:rFonts w:eastAsia="Times New Roman" w:cs="Times New Roman"/>
          <w:szCs w:val="24"/>
        </w:rPr>
        <w:t>υπεραπόδοση</w:t>
      </w:r>
      <w:proofErr w:type="spellEnd"/>
      <w:r>
        <w:rPr>
          <w:rFonts w:eastAsia="Times New Roman" w:cs="Times New Roman"/>
          <w:szCs w:val="24"/>
        </w:rPr>
        <w:t xml:space="preserve"> και βρίσκεται ξανά εντός των στόχων και θα βρίσκεται και το 2018.</w:t>
      </w:r>
    </w:p>
    <w:p w14:paraId="664B1AB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βολεύεστε, γιατί η χρονιά θα κλείσει με την οικονομία να τρέχει με ρυθμό ανάπτυξης κοντά στο 2%, ενώ τα χρόνια που κυβερνούσατε είχατε επιφέρει ύφεσ</w:t>
      </w:r>
      <w:r>
        <w:rPr>
          <w:rFonts w:eastAsia="Times New Roman" w:cs="Times New Roman"/>
          <w:szCs w:val="24"/>
        </w:rPr>
        <w:t xml:space="preserve">η επτά, εννέα, έντεκα μονάδες. Χρονιά με τη χρονιά, συνολικά χάθηκε το 25% του ΑΕΠ. </w:t>
      </w:r>
    </w:p>
    <w:p w14:paraId="664B1AB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βολεύεστε, γιατί η χώρα επέστρεψε με πολύ ευνοϊκότερους όρους από την προηγούμενη φορά στις αγορές χρήματος. Οι διεθνείς οίκοι αξιολόγησης αναβαθμίζουν διαρκώς τη θέση</w:t>
      </w:r>
      <w:r>
        <w:rPr>
          <w:rFonts w:eastAsia="Times New Roman" w:cs="Times New Roman"/>
          <w:szCs w:val="24"/>
        </w:rPr>
        <w:t xml:space="preserve"> και τις προοπτικές της ελληνικής οικονομίας. Παράλληλα, τα επιτόκια των ελληνικών ομολόγων κινούνται σε ιστορικό χαμηλό από το 2009.</w:t>
      </w:r>
    </w:p>
    <w:p w14:paraId="664B1AB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βολεύεστε, βεβαίως, γιατί η Ελλάδα αναβαθμίζει διαρκώς τη θέση της στις διεθνείς εξελίξεις, κάτι το οποίο αναγνωρίζετα</w:t>
      </w:r>
      <w:r>
        <w:rPr>
          <w:rFonts w:eastAsia="Times New Roman" w:cs="Times New Roman"/>
          <w:szCs w:val="24"/>
        </w:rPr>
        <w:t xml:space="preserve">ι καθολικά τόσο ως προς το ότι καταφέρνει να αφήσει πίσω της μια τρομακτική κρίση, όσο όμως και ως προς τον καθοριστικό ρόλο της χώρας ως παράγοντα και πόλο σταθερότητας, ασφάλειας και συνεργασίας σε μια ευρύτερη περιοχή. Δεν σας αρέσουν όλα αυτά. </w:t>
      </w:r>
    </w:p>
    <w:p w14:paraId="664B1AB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σας</w:t>
      </w:r>
      <w:r>
        <w:rPr>
          <w:rFonts w:eastAsia="Times New Roman" w:cs="Times New Roman"/>
          <w:szCs w:val="24"/>
        </w:rPr>
        <w:t xml:space="preserve"> βολεύει και δεν σας αρέσει το προφανές, λοιπόν, ότι δηλαδή η χώρα βρίσκεται σε μια περίοδο δυναμικής ανάκαμψης, γιατί το μόνο που έχετε </w:t>
      </w:r>
      <w:r>
        <w:rPr>
          <w:rFonts w:eastAsia="Times New Roman" w:cs="Times New Roman"/>
          <w:szCs w:val="24"/>
        </w:rPr>
        <w:lastRenderedPageBreak/>
        <w:t>στο μυαλό σας είναι ο καημός σας να επιστρέψετε στη διακυβέρνηση της χώρας. Όμως, όταν αυτός ο καημός παραμερίζει την π</w:t>
      </w:r>
      <w:r>
        <w:rPr>
          <w:rFonts w:eastAsia="Times New Roman" w:cs="Times New Roman"/>
          <w:szCs w:val="24"/>
        </w:rPr>
        <w:t>ραγματικότητα και στο όνομα αυτού του καημού διαστρεβλώνετε τα πάντα, τότε δεν μιλάμε απλά για καημό, αλλά για μια ιδιοτέλεια που κάνει κακό στον τόπο, διότι μέσα από την αμετροέπεια</w:t>
      </w:r>
      <w:r>
        <w:rPr>
          <w:rFonts w:eastAsia="Times New Roman" w:cs="Times New Roman"/>
          <w:szCs w:val="24"/>
        </w:rPr>
        <w:t>,</w:t>
      </w:r>
      <w:r>
        <w:rPr>
          <w:rFonts w:eastAsia="Times New Roman" w:cs="Times New Roman"/>
          <w:szCs w:val="24"/>
        </w:rPr>
        <w:t xml:space="preserve"> που χαρακτηρίζει την αντιπολιτευτική σας τάση</w:t>
      </w:r>
      <w:r>
        <w:rPr>
          <w:rFonts w:eastAsia="Times New Roman" w:cs="Times New Roman"/>
          <w:szCs w:val="24"/>
        </w:rPr>
        <w:t>,</w:t>
      </w:r>
      <w:r>
        <w:rPr>
          <w:rFonts w:eastAsia="Times New Roman" w:cs="Times New Roman"/>
          <w:szCs w:val="24"/>
        </w:rPr>
        <w:t xml:space="preserve"> δεν επιτίθεστε στην Κυβέρ</w:t>
      </w:r>
      <w:r>
        <w:rPr>
          <w:rFonts w:eastAsia="Times New Roman" w:cs="Times New Roman"/>
          <w:szCs w:val="24"/>
        </w:rPr>
        <w:t>νηση και στον ΣΥΡΙΖΑ, αλλά επιτίθεστε ευθέως σε θεσμούς και μάλιστα σ’ αυτούς που διαφυλάττουν την ασφάλεια της χώρας.</w:t>
      </w:r>
    </w:p>
    <w:p w14:paraId="664B1AB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Τον περασμένο μήνα, με αφορμή τη συνάντησή μου με τον Πρόεδρο </w:t>
      </w:r>
      <w:proofErr w:type="spellStart"/>
      <w:r>
        <w:rPr>
          <w:rFonts w:eastAsia="Times New Roman" w:cs="Times New Roman"/>
          <w:szCs w:val="24"/>
        </w:rPr>
        <w:t>Τραμπ</w:t>
      </w:r>
      <w:proofErr w:type="spellEnd"/>
      <w:r>
        <w:rPr>
          <w:rFonts w:eastAsia="Times New Roman" w:cs="Times New Roman"/>
          <w:szCs w:val="24"/>
        </w:rPr>
        <w:t xml:space="preserve"> στην Ουάσιγκτον, ξεσηκωθήκατε –ήταν ο ξεσηκωμός των δύο </w:t>
      </w:r>
      <w:proofErr w:type="spellStart"/>
      <w:r>
        <w:rPr>
          <w:rFonts w:eastAsia="Times New Roman" w:cs="Times New Roman"/>
          <w:szCs w:val="24"/>
        </w:rPr>
        <w:t>εικοσιτετραώρ</w:t>
      </w:r>
      <w:r>
        <w:rPr>
          <w:rFonts w:eastAsia="Times New Roman" w:cs="Times New Roman"/>
          <w:szCs w:val="24"/>
        </w:rPr>
        <w:t>ων</w:t>
      </w:r>
      <w:proofErr w:type="spellEnd"/>
      <w:r>
        <w:rPr>
          <w:rFonts w:eastAsia="Times New Roman" w:cs="Times New Roman"/>
          <w:szCs w:val="24"/>
        </w:rPr>
        <w:t xml:space="preserve"> </w:t>
      </w:r>
      <w:r>
        <w:rPr>
          <w:rFonts w:eastAsia="Times New Roman" w:cs="Times New Roman"/>
          <w:szCs w:val="24"/>
        </w:rPr>
        <w:t xml:space="preserve">όμως, γιατί μετά «ποιήσατε τη νήσσα»- για την αναβάθμιση των </w:t>
      </w:r>
      <w:r>
        <w:rPr>
          <w:rFonts w:eastAsia="Times New Roman" w:cs="Times New Roman"/>
          <w:szCs w:val="24"/>
          <w:lang w:val="en-US"/>
        </w:rPr>
        <w:t>F</w:t>
      </w:r>
      <w:r>
        <w:rPr>
          <w:rFonts w:eastAsia="Times New Roman" w:cs="Times New Roman"/>
          <w:szCs w:val="24"/>
        </w:rPr>
        <w:t>-16. Βγήκατε κι εσείς και φιλικά σας έντυπα και αρχίσατε να μιλάτε για σκάνδαλο που πρέπει να φέρετε εδώ στη Βουλή, για να απολογηθώ. Προφανώς δεν με φέρατε γι’ αυτό. Για την ασφάλεια, τον νό</w:t>
      </w:r>
      <w:r>
        <w:rPr>
          <w:rFonts w:eastAsia="Times New Roman" w:cs="Times New Roman"/>
          <w:szCs w:val="24"/>
        </w:rPr>
        <w:t xml:space="preserve">μο και την τάξη με φέρατε, διότι σύντομα αντιληφθήκατε ή κάποιος σας το </w:t>
      </w:r>
      <w:proofErr w:type="spellStart"/>
      <w:r>
        <w:rPr>
          <w:rFonts w:eastAsia="Times New Roman" w:cs="Times New Roman"/>
          <w:szCs w:val="24"/>
        </w:rPr>
        <w:t>σφύριξε</w:t>
      </w:r>
      <w:proofErr w:type="spellEnd"/>
      <w:r>
        <w:rPr>
          <w:rFonts w:eastAsia="Times New Roman" w:cs="Times New Roman"/>
          <w:szCs w:val="24"/>
        </w:rPr>
        <w:t xml:space="preserve"> ότι το παραμύθι σας δεν έχει δράκο.</w:t>
      </w:r>
    </w:p>
    <w:p w14:paraId="664B1AB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καταλάβατε ότι η επίθεση δεν ήταν προς εμένα και την Κυβέρνηση. Η επίθεση ήταν απέναντι στην ηγεσία των Ενόπλων Δυνάμεων, η οποία </w:t>
      </w:r>
      <w:r>
        <w:rPr>
          <w:rFonts w:eastAsia="Times New Roman" w:cs="Times New Roman"/>
          <w:szCs w:val="24"/>
        </w:rPr>
        <w:t>-</w:t>
      </w:r>
      <w:r>
        <w:rPr>
          <w:rFonts w:eastAsia="Times New Roman" w:cs="Times New Roman"/>
          <w:szCs w:val="24"/>
        </w:rPr>
        <w:t>θυμίζω- από το 2009 είχε εισηγηθεί την αναβάθμιση των μαχητικών αεροσκαφών. Στη βάση αυτής της εισήγησης, λοιπόν, προχωρήσαμε και βρισκόμαστε σε διαπραγμάτευση για την καλύτερη δυνατή συμφωνία.</w:t>
      </w:r>
    </w:p>
    <w:p w14:paraId="664B1AB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λοιπόν, το συγκεκριμένο θέμα προφανώς έκλεισε για σας, </w:t>
      </w:r>
      <w:r>
        <w:rPr>
          <w:rFonts w:eastAsia="Times New Roman" w:cs="Times New Roman"/>
          <w:szCs w:val="24"/>
        </w:rPr>
        <w:t xml:space="preserve">επανήλθατε ξανά σήμερα, με νέο κρεσέντο αμετροέπειας και μιλάτε για γενικευμένη ανομία, για χάος στη χώρα, για έξαρση του εγκλήματος, για την ανενόχλητη δράση κάθε είδους κακοποιών στοιχείων. </w:t>
      </w:r>
    </w:p>
    <w:p w14:paraId="664B1AC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Θα σας απαντήσω αναλυτικά στους ισχυρισμούς σας. Όμως, πριν απ’</w:t>
      </w:r>
      <w:r>
        <w:rPr>
          <w:rFonts w:eastAsia="Times New Roman" w:cs="Times New Roman"/>
          <w:szCs w:val="24"/>
        </w:rPr>
        <w:t xml:space="preserve"> αυτό, πρέπει να σας πω ότι υποπίπτετε ξανά στο ίδιο ατόπημα. Μιλώντας αυθαίρετα και χωρίς κα</w:t>
      </w:r>
      <w:r>
        <w:rPr>
          <w:rFonts w:eastAsia="Times New Roman" w:cs="Times New Roman"/>
          <w:szCs w:val="24"/>
        </w:rPr>
        <w:t>μ</w:t>
      </w:r>
      <w:r>
        <w:rPr>
          <w:rFonts w:eastAsia="Times New Roman" w:cs="Times New Roman"/>
          <w:szCs w:val="24"/>
        </w:rPr>
        <w:t>μία συναίσθηση της πραγματικότητας για γενικευμένη ανομία και χάος στη χώρα, πάλι δεν πλήττετε την Κυβέρνηση και τον ΣΥΡΙΖΑ. Βάζετε στο στόχαστρο την ίδια την Ελλ</w:t>
      </w:r>
      <w:r>
        <w:rPr>
          <w:rFonts w:eastAsia="Times New Roman" w:cs="Times New Roman"/>
          <w:szCs w:val="24"/>
        </w:rPr>
        <w:t>ηνική Αστυνομία, την ηγεσία της Ελληνικής Αστυνομίας, τους άντρες και τις γυναίκες της Ελληνικής Αστυνομίας, που επιτελούν το έργο τους καθημερινά και πολλές φορές με κίνδυνο την ίδια τους τη ζωή.</w:t>
      </w:r>
    </w:p>
    <w:p w14:paraId="664B1AC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Βεβαίως, ενδεικτικό των διαρκών παλινωδιών σας είναι ότι εν</w:t>
      </w:r>
      <w:r>
        <w:rPr>
          <w:rFonts w:eastAsia="Times New Roman" w:cs="Times New Roman"/>
          <w:szCs w:val="24"/>
        </w:rPr>
        <w:t xml:space="preserve">ώ σήμερα εκ των πραγμάτων, εξ όσων ισχυρίζεστε, τους κατηγορείτε ότι δεν κάνουν καλά τη δουλειά τους -διότι αυτό κάνετε, αφού υπάρχει τόσο γενικευμένη έξαρση της ανομίας, η χώρα είναι ξέφραγο αμπέλι, χάος, δεν κάνει καλά τη δουλειά της η Αστυνομία- όλο το </w:t>
      </w:r>
      <w:r>
        <w:rPr>
          <w:rFonts w:eastAsia="Times New Roman" w:cs="Times New Roman"/>
          <w:szCs w:val="24"/>
        </w:rPr>
        <w:t xml:space="preserve">προηγούμενο διάστημα έχετε κουραστεί να γράφετε </w:t>
      </w:r>
      <w:r>
        <w:rPr>
          <w:rFonts w:eastAsia="Times New Roman" w:cs="Times New Roman"/>
          <w:szCs w:val="24"/>
          <w:lang w:val="en-US"/>
        </w:rPr>
        <w:t>tweets</w:t>
      </w:r>
      <w:r>
        <w:rPr>
          <w:rFonts w:eastAsia="Times New Roman" w:cs="Times New Roman"/>
          <w:szCs w:val="24"/>
        </w:rPr>
        <w:t xml:space="preserve"> με συγχαρητήρια για την Ελληνική Αστυνομία και να παίρνετε τηλέφωνο τον Αρχηγό. </w:t>
      </w:r>
    </w:p>
    <w:p w14:paraId="664B1AC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περασμένο Νοέμβρη δώσατε συγχαρητήρια για την εξάρθρωση της σπείρας </w:t>
      </w:r>
      <w:proofErr w:type="spellStart"/>
      <w:r>
        <w:rPr>
          <w:rFonts w:eastAsia="Times New Roman" w:cs="Times New Roman"/>
          <w:szCs w:val="24"/>
        </w:rPr>
        <w:t>Ρομά</w:t>
      </w:r>
      <w:proofErr w:type="spellEnd"/>
      <w:r>
        <w:rPr>
          <w:rFonts w:eastAsia="Times New Roman" w:cs="Times New Roman"/>
          <w:szCs w:val="24"/>
        </w:rPr>
        <w:t xml:space="preserve">. Τον περασμένο Γενάρη για τη σύλληψη της </w:t>
      </w:r>
      <w:proofErr w:type="spellStart"/>
      <w:r>
        <w:rPr>
          <w:rFonts w:eastAsia="Times New Roman" w:cs="Times New Roman"/>
          <w:szCs w:val="24"/>
        </w:rPr>
        <w:t>Πόλα</w:t>
      </w:r>
      <w:r>
        <w:rPr>
          <w:rFonts w:eastAsia="Times New Roman" w:cs="Times New Roman"/>
          <w:szCs w:val="24"/>
        </w:rPr>
        <w:t>ς</w:t>
      </w:r>
      <w:proofErr w:type="spellEnd"/>
      <w:r>
        <w:rPr>
          <w:rFonts w:eastAsia="Times New Roman" w:cs="Times New Roman"/>
          <w:szCs w:val="24"/>
        </w:rPr>
        <w:t xml:space="preserve"> Ρούπα. Πριν από έναν μήνα συγχαρητήρια για την εξιχνίαση και σύλληψη των απαγωγέων του Λεμπιδάκη. Και προχθές, για κακή σας τύχη, για τη σύλληψη του κατηγορούμενου για την επίθεση στον κ. </w:t>
      </w:r>
      <w:proofErr w:type="spellStart"/>
      <w:r>
        <w:rPr>
          <w:rFonts w:eastAsia="Times New Roman" w:cs="Times New Roman"/>
          <w:szCs w:val="24"/>
        </w:rPr>
        <w:t>Παπαδήμο</w:t>
      </w:r>
      <w:proofErr w:type="spellEnd"/>
      <w:r>
        <w:rPr>
          <w:rFonts w:eastAsia="Times New Roman" w:cs="Times New Roman"/>
          <w:szCs w:val="24"/>
        </w:rPr>
        <w:t>. Και λέω για κακή σας τύχη, γιατί την προηγούμενη είχ</w:t>
      </w:r>
      <w:r>
        <w:rPr>
          <w:rFonts w:eastAsia="Times New Roman" w:cs="Times New Roman"/>
          <w:szCs w:val="24"/>
        </w:rPr>
        <w:t xml:space="preserve">ατε κάνει την ερώτηση. Και την ώρα που καταγγείλατε το χάος και την ανομία, την ώρα που ο κ. </w:t>
      </w:r>
      <w:proofErr w:type="spellStart"/>
      <w:r>
        <w:rPr>
          <w:rFonts w:eastAsia="Times New Roman" w:cs="Times New Roman"/>
          <w:szCs w:val="24"/>
        </w:rPr>
        <w:t>Δένδιας</w:t>
      </w:r>
      <w:proofErr w:type="spellEnd"/>
      <w:r>
        <w:rPr>
          <w:rFonts w:eastAsia="Times New Roman" w:cs="Times New Roman"/>
          <w:szCs w:val="24"/>
        </w:rPr>
        <w:t xml:space="preserve"> έγραφε εις το </w:t>
      </w:r>
      <w:r w:rsidRPr="00483DBC">
        <w:rPr>
          <w:rFonts w:eastAsia="Times New Roman" w:cs="Times New Roman"/>
          <w:color w:val="000000" w:themeColor="text1"/>
          <w:szCs w:val="24"/>
        </w:rPr>
        <w:t>διαδίκτυο ότι η Ελλάδα βρίσκεται τα τελευταία δυόμισι χρόνια σε έναν διαρκή κύκλο βίας και αίματος, εσείς, για μια ακόμη φορά, παίρνατε τηλέφ</w:t>
      </w:r>
      <w:r w:rsidRPr="00483DBC">
        <w:rPr>
          <w:rFonts w:eastAsia="Times New Roman" w:cs="Times New Roman"/>
          <w:color w:val="000000" w:themeColor="text1"/>
          <w:szCs w:val="24"/>
        </w:rPr>
        <w:t>ωνο τον Αρχηγό της Αστυνομίας για να του πείτε: «συγχαρητήρια για την επιτυχίας σας».</w:t>
      </w:r>
    </w:p>
    <w:p w14:paraId="664B1AC3" w14:textId="77777777" w:rsidR="0038323F" w:rsidRDefault="00FD28AA">
      <w:pPr>
        <w:spacing w:line="600" w:lineRule="auto"/>
        <w:ind w:firstLine="720"/>
        <w:contextualSpacing/>
        <w:jc w:val="both"/>
        <w:rPr>
          <w:rFonts w:eastAsia="Times New Roman" w:cs="Times New Roman"/>
          <w:szCs w:val="24"/>
        </w:rPr>
      </w:pPr>
      <w:r w:rsidRPr="00053860">
        <w:rPr>
          <w:rFonts w:eastAsia="Times New Roman" w:cs="Times New Roman"/>
          <w:szCs w:val="24"/>
        </w:rPr>
        <w:t xml:space="preserve">Κύριε Μητσοτάκη, τι να σας πω. Είναι δικαίωμα σας να δίνετε την εικόνα Δόκτωρ </w:t>
      </w:r>
      <w:proofErr w:type="spellStart"/>
      <w:r w:rsidRPr="00053860">
        <w:rPr>
          <w:rFonts w:eastAsia="Times New Roman" w:cs="Times New Roman"/>
          <w:szCs w:val="24"/>
        </w:rPr>
        <w:t>Τζέκιλ</w:t>
      </w:r>
      <w:proofErr w:type="spellEnd"/>
      <w:r w:rsidRPr="00053860">
        <w:rPr>
          <w:rFonts w:eastAsia="Times New Roman" w:cs="Times New Roman"/>
          <w:szCs w:val="24"/>
        </w:rPr>
        <w:t xml:space="preserve"> και </w:t>
      </w:r>
      <w:proofErr w:type="spellStart"/>
      <w:r w:rsidRPr="00053860">
        <w:rPr>
          <w:rFonts w:eastAsia="Times New Roman" w:cs="Times New Roman"/>
          <w:szCs w:val="24"/>
        </w:rPr>
        <w:t>Μίστερ</w:t>
      </w:r>
      <w:proofErr w:type="spellEnd"/>
      <w:r w:rsidRPr="00053860">
        <w:rPr>
          <w:rFonts w:eastAsia="Times New Roman" w:cs="Times New Roman"/>
          <w:szCs w:val="24"/>
        </w:rPr>
        <w:t xml:space="preserve"> </w:t>
      </w:r>
      <w:proofErr w:type="spellStart"/>
      <w:r w:rsidRPr="00053860">
        <w:rPr>
          <w:rFonts w:eastAsia="Times New Roman" w:cs="Times New Roman"/>
          <w:szCs w:val="24"/>
        </w:rPr>
        <w:t>Χάιντ</w:t>
      </w:r>
      <w:proofErr w:type="spellEnd"/>
      <w:r w:rsidRPr="00053860">
        <w:rPr>
          <w:rFonts w:eastAsia="Times New Roman" w:cs="Times New Roman"/>
          <w:szCs w:val="24"/>
        </w:rPr>
        <w:t>. Ωστόσο εγώ θα ήθελα σήμερα να σας δώσω την ευκαιρία, να σας διαφωτί</w:t>
      </w:r>
      <w:r w:rsidRPr="00053860">
        <w:rPr>
          <w:rFonts w:eastAsia="Times New Roman" w:cs="Times New Roman"/>
          <w:szCs w:val="24"/>
        </w:rPr>
        <w:t xml:space="preserve">σω, να σας βοηθήσω να ξεπεράσετε τη σύγχυσή σας και να κρατήσετε τη μια από τις δύο. Να κρατήσετε τα συγχαρητήρια και όχι τις κορώνες για τη δήθεν έξαρση της εγκληματικότητας. Και θα μιλήσω με στοιχεία. </w:t>
      </w:r>
    </w:p>
    <w:p w14:paraId="664B1AC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Θα σας παραθέσω τα επίσημα στοιχεία της Ελληνικής Ασ</w:t>
      </w:r>
      <w:r>
        <w:rPr>
          <w:rFonts w:eastAsia="Times New Roman" w:cs="Times New Roman"/>
          <w:szCs w:val="24"/>
        </w:rPr>
        <w:t>τυνομίας, η οποία αν αξίζει τα συγχαρητήριά σας, τουλάχιστον αξίζει να μη τη διαψεύδετε, σ' ό,τι αφορά τα στοιχεία της.</w:t>
      </w:r>
    </w:p>
    <w:p w14:paraId="664B1AC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θα σας πω τα επίσημα στοιχεία, σ' ό,τι αφορά τη μεγάλη εγκληματικότητα των δυόμισι τελευταίων χρόνων</w:t>
      </w:r>
      <w:r>
        <w:rPr>
          <w:rFonts w:eastAsia="Times New Roman" w:cs="Times New Roman"/>
          <w:szCs w:val="24"/>
        </w:rPr>
        <w:t>,</w:t>
      </w:r>
      <w:r>
        <w:rPr>
          <w:rFonts w:eastAsia="Times New Roman" w:cs="Times New Roman"/>
          <w:szCs w:val="24"/>
        </w:rPr>
        <w:t xml:space="preserve"> που η χώρα έχει κυλήσει στ</w:t>
      </w:r>
      <w:r>
        <w:rPr>
          <w:rFonts w:eastAsia="Times New Roman" w:cs="Times New Roman"/>
          <w:szCs w:val="24"/>
        </w:rPr>
        <w:t xml:space="preserve">ην ανομία και στον κύκλο του αίματος. </w:t>
      </w:r>
      <w:r>
        <w:rPr>
          <w:rFonts w:eastAsia="Times New Roman" w:cs="Times New Roman"/>
          <w:szCs w:val="24"/>
        </w:rPr>
        <w:t>Ξ</w:t>
      </w:r>
      <w:r>
        <w:rPr>
          <w:rFonts w:eastAsia="Times New Roman" w:cs="Times New Roman"/>
          <w:szCs w:val="24"/>
        </w:rPr>
        <w:t xml:space="preserve">έρετε, εγώ δεν ισχυρίζομαι ότι δεν υπάρχουν φαινόμενα εγκληματικότητας. Θα ισχυριστώ, με βάση τα στοιχεία, ότι έχουν μειωθεί. Επί των ημερών </w:t>
      </w:r>
      <w:r>
        <w:rPr>
          <w:rFonts w:eastAsia="Times New Roman" w:cs="Times New Roman"/>
          <w:szCs w:val="24"/>
        </w:rPr>
        <w:t>σας.</w:t>
      </w:r>
      <w:r>
        <w:rPr>
          <w:rFonts w:eastAsia="Times New Roman" w:cs="Times New Roman"/>
          <w:szCs w:val="24"/>
        </w:rPr>
        <w:t xml:space="preserve"> Το 2012</w:t>
      </w:r>
      <w:r>
        <w:rPr>
          <w:rFonts w:eastAsia="Times New Roman" w:cs="Times New Roman"/>
          <w:szCs w:val="24"/>
        </w:rPr>
        <w:t>,</w:t>
      </w:r>
      <w:r>
        <w:rPr>
          <w:rFonts w:eastAsia="Times New Roman" w:cs="Times New Roman"/>
          <w:szCs w:val="24"/>
        </w:rPr>
        <w:t xml:space="preserve"> είχαμε </w:t>
      </w:r>
      <w:proofErr w:type="spellStart"/>
      <w:r>
        <w:rPr>
          <w:rFonts w:eastAsia="Times New Roman" w:cs="Times New Roman"/>
          <w:szCs w:val="24"/>
        </w:rPr>
        <w:t>εκατόν</w:t>
      </w:r>
      <w:proofErr w:type="spellEnd"/>
      <w:r>
        <w:rPr>
          <w:rFonts w:eastAsia="Times New Roman" w:cs="Times New Roman"/>
          <w:szCs w:val="24"/>
        </w:rPr>
        <w:t xml:space="preserve"> εξήντα πέντε ανθρωποκτονίες, το 2013</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σαρ</w:t>
      </w:r>
      <w:r>
        <w:rPr>
          <w:rFonts w:eastAsia="Times New Roman" w:cs="Times New Roman"/>
          <w:szCs w:val="24"/>
        </w:rPr>
        <w:t>άντα μία, το 2014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πέντε. Επί των ημερών μας είχαμε ογδόντα πέρ</w:t>
      </w:r>
      <w:r>
        <w:rPr>
          <w:rFonts w:eastAsia="Times New Roman" w:cs="Times New Roman"/>
          <w:szCs w:val="24"/>
        </w:rPr>
        <w:t>υ</w:t>
      </w:r>
      <w:r>
        <w:rPr>
          <w:rFonts w:eastAsia="Times New Roman" w:cs="Times New Roman"/>
          <w:szCs w:val="24"/>
        </w:rPr>
        <w:t xml:space="preserve">σι σαράντα δύο φέτος. Μειώθηκαν κάτω από το μισό. </w:t>
      </w:r>
    </w:p>
    <w:p w14:paraId="664B1AC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Επίσης, σε σύγκριση με πέρ</w:t>
      </w:r>
      <w:r>
        <w:rPr>
          <w:rFonts w:eastAsia="Times New Roman" w:cs="Times New Roman"/>
          <w:szCs w:val="24"/>
        </w:rPr>
        <w:t>υ</w:t>
      </w:r>
      <w:r>
        <w:rPr>
          <w:rFonts w:eastAsia="Times New Roman" w:cs="Times New Roman"/>
          <w:szCs w:val="24"/>
        </w:rPr>
        <w:t xml:space="preserve">σι, καταγράφεται μείωση στις απάτες -σημαντικό για περίοδο κρίσης- όπως και στις υποθέσεις πλαστογραφίας. </w:t>
      </w:r>
      <w:r>
        <w:rPr>
          <w:rFonts w:eastAsia="Times New Roman" w:cs="Times New Roman"/>
          <w:szCs w:val="24"/>
        </w:rPr>
        <w:t xml:space="preserve">Θα εξηγήσω τι εννοώ. Μείωση κατά 7% σε κλοπές, διαρρήξεις καταστημάτων. Μείωση κατά 8,6% σε κλοπές και διαρρήξεις σε σπίτια. Μείωση στην παραβατικότητα στο πεζοδρόμιο, κατά 67% κάτω, στις αρπαγές τσαντών. Μείωση 75% στις ληστείες με αρπαγή τσαντών. Μείωση </w:t>
      </w:r>
      <w:r>
        <w:rPr>
          <w:rFonts w:eastAsia="Times New Roman" w:cs="Times New Roman"/>
          <w:szCs w:val="24"/>
        </w:rPr>
        <w:t xml:space="preserve">22% στις ληστείες εντός σπιτιών. Μείωση 22% σε ληστείες σε σούπερ </w:t>
      </w:r>
      <w:proofErr w:type="spellStart"/>
      <w:r>
        <w:rPr>
          <w:rFonts w:eastAsia="Times New Roman" w:cs="Times New Roman"/>
          <w:szCs w:val="24"/>
        </w:rPr>
        <w:t>μάρκετ</w:t>
      </w:r>
      <w:proofErr w:type="spellEnd"/>
      <w:r>
        <w:rPr>
          <w:rFonts w:eastAsia="Times New Roman" w:cs="Times New Roman"/>
          <w:szCs w:val="24"/>
        </w:rPr>
        <w:t>.</w:t>
      </w:r>
    </w:p>
    <w:p w14:paraId="664B1AC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στοιχεία </w:t>
      </w:r>
      <w:r>
        <w:rPr>
          <w:rFonts w:eastAsia="Times New Roman" w:cs="Times New Roman"/>
          <w:szCs w:val="24"/>
        </w:rPr>
        <w:t>κ</w:t>
      </w:r>
      <w:r>
        <w:rPr>
          <w:rFonts w:eastAsia="Times New Roman" w:cs="Times New Roman"/>
          <w:szCs w:val="24"/>
        </w:rPr>
        <w:t>αι εσείς εδώ παρουσιάζετε μια εικόνα για να φοβίσετε τον κόσμο ότι εμείς δεν κυκλοφορούμε στον δρόμο, δεν ξέρουμε τι συμβαίνει ότι ο κόσμος κλειδαμπαρώνεται, κλε</w:t>
      </w:r>
      <w:r>
        <w:rPr>
          <w:rFonts w:eastAsia="Times New Roman" w:cs="Times New Roman"/>
          <w:szCs w:val="24"/>
        </w:rPr>
        <w:t xml:space="preserve">ιστείτε, φοβηθείτε. Ο φόβος είναι το βασικό σας επιχείρημα. </w:t>
      </w:r>
    </w:p>
    <w:p w14:paraId="664B1AC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στην περιβόητη έξαρση των επιθέσεων σε βάρος των αστυνομικών στην Αττική. Δέκα επιθέσεις σε αστυνομικά τμήματα την περίοδο 2012-2014, οχτώ την επόμενη τριετία. </w:t>
      </w:r>
      <w:proofErr w:type="spellStart"/>
      <w:r>
        <w:rPr>
          <w:rFonts w:eastAsia="Times New Roman" w:cs="Times New Roman"/>
          <w:szCs w:val="24"/>
        </w:rPr>
        <w:t>Εκατόν</w:t>
      </w:r>
      <w:proofErr w:type="spellEnd"/>
      <w:r>
        <w:rPr>
          <w:rFonts w:eastAsia="Times New Roman" w:cs="Times New Roman"/>
          <w:szCs w:val="24"/>
        </w:rPr>
        <w:t xml:space="preserve"> είκοσι εννιά επιθέσεις </w:t>
      </w:r>
      <w:r>
        <w:rPr>
          <w:rFonts w:eastAsia="Times New Roman" w:cs="Times New Roman"/>
          <w:szCs w:val="24"/>
        </w:rPr>
        <w:t>σε βάρος αστυνομικών επί των ημερών σας τριάντα τρεις από το 2015 μέχρι σήμερα.</w:t>
      </w:r>
    </w:p>
    <w:p w14:paraId="664B1AC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Για τη δήθεν έξαρση της παραβατικότητας στην Αττική</w:t>
      </w:r>
      <w:r>
        <w:rPr>
          <w:rFonts w:eastAsia="Times New Roman" w:cs="Times New Roman"/>
          <w:szCs w:val="24"/>
        </w:rPr>
        <w:t>.</w:t>
      </w:r>
      <w:r>
        <w:rPr>
          <w:rFonts w:eastAsia="Times New Roman" w:cs="Times New Roman"/>
          <w:szCs w:val="24"/>
        </w:rPr>
        <w:t xml:space="preserve"> Επιθέσεις σε βάρος καταστημάτων και οικιών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Τριακόσιες είκοσι πέντε </w:t>
      </w:r>
      <w:r>
        <w:rPr>
          <w:rFonts w:eastAsia="Times New Roman" w:cs="Times New Roman"/>
          <w:szCs w:val="24"/>
        </w:rPr>
        <w:t xml:space="preserve">επί των ημερών σας, </w:t>
      </w:r>
      <w:r>
        <w:rPr>
          <w:rFonts w:eastAsia="Times New Roman" w:cs="Times New Roman"/>
          <w:szCs w:val="24"/>
        </w:rPr>
        <w:t xml:space="preserve">τριάντα έξι </w:t>
      </w:r>
      <w:r>
        <w:rPr>
          <w:rFonts w:eastAsia="Times New Roman" w:cs="Times New Roman"/>
          <w:szCs w:val="24"/>
        </w:rPr>
        <w:t>από το 2015 και μετά. Ε</w:t>
      </w:r>
      <w:r>
        <w:rPr>
          <w:rFonts w:eastAsia="Times New Roman" w:cs="Times New Roman"/>
          <w:szCs w:val="24"/>
        </w:rPr>
        <w:t>πιθέσεις σε βάρος τραπεζών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Διακόσιες εξήντα δύο </w:t>
      </w:r>
      <w:r>
        <w:rPr>
          <w:rFonts w:eastAsia="Times New Roman" w:cs="Times New Roman"/>
          <w:szCs w:val="24"/>
        </w:rPr>
        <w:t xml:space="preserve">επί των ημερών σας, </w:t>
      </w:r>
      <w:r>
        <w:rPr>
          <w:rFonts w:eastAsia="Times New Roman" w:cs="Times New Roman"/>
          <w:szCs w:val="24"/>
        </w:rPr>
        <w:t xml:space="preserve">τριάντα μία </w:t>
      </w:r>
      <w:r>
        <w:rPr>
          <w:rFonts w:eastAsia="Times New Roman" w:cs="Times New Roman"/>
          <w:szCs w:val="24"/>
        </w:rPr>
        <w:t>από το 2015 και μετά. Εμπρησμοί οχημάτων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Διακόσιες τριάντα δύο </w:t>
      </w:r>
      <w:r>
        <w:rPr>
          <w:rFonts w:eastAsia="Times New Roman" w:cs="Times New Roman"/>
          <w:szCs w:val="24"/>
        </w:rPr>
        <w:t xml:space="preserve">επί των ημερών σας, </w:t>
      </w:r>
      <w:r>
        <w:rPr>
          <w:rFonts w:eastAsia="Times New Roman" w:cs="Times New Roman"/>
          <w:szCs w:val="24"/>
        </w:rPr>
        <w:t xml:space="preserve">εβδομήντα δύο </w:t>
      </w:r>
      <w:r>
        <w:rPr>
          <w:rFonts w:eastAsia="Times New Roman" w:cs="Times New Roman"/>
          <w:szCs w:val="24"/>
        </w:rPr>
        <w:t xml:space="preserve">από το 2015 και μετά. Γίνεστε γραφικοί με αυτά που λέτε, το έχετε καταλάβει; </w:t>
      </w:r>
    </w:p>
    <w:p w14:paraId="664B1ACA"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4B1AC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το αγαπημένο σας θέμα, τα Εξάρχεια, για μια περιοχή που προφανώς αντιμετωπίζει προβλήματα και οι κάτοικοι που κατοικούν εκεί αντιμετωπίζουν προβλήματα, αλλά δε νομίζω ότι τα προβλήματα μπορούμε να τα </w:t>
      </w:r>
      <w:r>
        <w:rPr>
          <w:rFonts w:eastAsia="Times New Roman" w:cs="Times New Roman"/>
          <w:szCs w:val="24"/>
        </w:rPr>
        <w:t>λύσουμε ή να τα αντιμετωπίσουμε</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στοχοποιώντας</w:t>
      </w:r>
      <w:proofErr w:type="spellEnd"/>
      <w:r>
        <w:rPr>
          <w:rFonts w:eastAsia="Times New Roman" w:cs="Times New Roman"/>
          <w:szCs w:val="24"/>
        </w:rPr>
        <w:t xml:space="preserve"> εν συνόλω την περιοχή, συκοφαντώντας, απαξιώνοντάς την. </w:t>
      </w:r>
    </w:p>
    <w:p w14:paraId="664B1AC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λοιπόν, 13% λιγότερες επιθέσεις σε πολιτικά γραφεία και πρόσωπα τα τελευταία τρία χρόνια, 88% λιγότερες επιθέσεις σε καταστήματα και σπίτια. Το </w:t>
      </w:r>
      <w:r>
        <w:rPr>
          <w:rFonts w:eastAsia="Times New Roman" w:cs="Times New Roman"/>
          <w:szCs w:val="24"/>
        </w:rPr>
        <w:t xml:space="preserve">σημαντικότερο όμως είναι ότι την τριετία 2012-2014 στα Εξάρχεια γινόντουσαν λιγότερες συλλήψεις απ’ ό,τι γίνονται τώρα αλλά πενταπλάσιες </w:t>
      </w:r>
      <w:r>
        <w:rPr>
          <w:rFonts w:eastAsia="Times New Roman" w:cs="Times New Roman"/>
          <w:szCs w:val="24"/>
        </w:rPr>
        <w:lastRenderedPageBreak/>
        <w:t>προσαγωγές και αυτό δείχνει την διαφορετική αντίληψη που επικρατούσε στην ηγεσία της Ελληνικής Αστυνομίας. Έχουμε, λοιπ</w:t>
      </w:r>
      <w:r>
        <w:rPr>
          <w:rFonts w:eastAsia="Times New Roman" w:cs="Times New Roman"/>
          <w:szCs w:val="24"/>
        </w:rPr>
        <w:t xml:space="preserve">όν, 28% περισσότερες συλλήψεις στα Εξάρχεια και 87% λιγότερες προσαγωγές. Εσείς κάνατε </w:t>
      </w:r>
      <w:r>
        <w:rPr>
          <w:rFonts w:eastAsia="Times New Roman" w:cs="Times New Roman"/>
          <w:szCs w:val="24"/>
        </w:rPr>
        <w:t xml:space="preserve">χίλιες εξακόσιες πέντε </w:t>
      </w:r>
      <w:r>
        <w:rPr>
          <w:rFonts w:eastAsia="Times New Roman" w:cs="Times New Roman"/>
          <w:szCs w:val="24"/>
        </w:rPr>
        <w:t>προσαγωγές και εμείς</w:t>
      </w:r>
      <w:r>
        <w:rPr>
          <w:rFonts w:eastAsia="Times New Roman" w:cs="Times New Roman"/>
          <w:szCs w:val="24"/>
        </w:rPr>
        <w:t xml:space="preserve"> διακόσιες τρεις. </w:t>
      </w:r>
      <w:r>
        <w:rPr>
          <w:rFonts w:eastAsia="Times New Roman" w:cs="Times New Roman"/>
          <w:szCs w:val="24"/>
        </w:rPr>
        <w:t xml:space="preserve">Εσείς κάνατε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w:t>
      </w:r>
      <w:r>
        <w:rPr>
          <w:rFonts w:eastAsia="Times New Roman" w:cs="Times New Roman"/>
          <w:szCs w:val="24"/>
        </w:rPr>
        <w:t xml:space="preserve"> συλλήψεις από τις </w:t>
      </w:r>
      <w:r>
        <w:rPr>
          <w:rFonts w:eastAsia="Times New Roman" w:cs="Times New Roman"/>
          <w:szCs w:val="24"/>
        </w:rPr>
        <w:t xml:space="preserve">χίλιες εξακόσιες πέντε </w:t>
      </w:r>
      <w:r>
        <w:rPr>
          <w:rFonts w:eastAsia="Times New Roman" w:cs="Times New Roman"/>
          <w:szCs w:val="24"/>
        </w:rPr>
        <w:t xml:space="preserve">προσαγωγές, εμείς κάναμε </w:t>
      </w:r>
      <w:r>
        <w:rPr>
          <w:rFonts w:eastAsia="Times New Roman" w:cs="Times New Roman"/>
          <w:szCs w:val="24"/>
        </w:rPr>
        <w:t>διακό</w:t>
      </w:r>
      <w:r>
        <w:rPr>
          <w:rFonts w:eastAsia="Times New Roman" w:cs="Times New Roman"/>
          <w:szCs w:val="24"/>
        </w:rPr>
        <w:t>σιες τρεις</w:t>
      </w:r>
      <w:r>
        <w:rPr>
          <w:rFonts w:eastAsia="Times New Roman" w:cs="Times New Roman"/>
          <w:szCs w:val="24"/>
        </w:rPr>
        <w:t xml:space="preserve"> προσαγωγές με </w:t>
      </w:r>
      <w:proofErr w:type="spellStart"/>
      <w:r>
        <w:rPr>
          <w:rFonts w:eastAsia="Times New Roman" w:cs="Times New Roman"/>
          <w:szCs w:val="24"/>
        </w:rPr>
        <w:t>εκατόν</w:t>
      </w:r>
      <w:proofErr w:type="spellEnd"/>
      <w:r>
        <w:rPr>
          <w:rFonts w:eastAsia="Times New Roman" w:cs="Times New Roman"/>
          <w:szCs w:val="24"/>
        </w:rPr>
        <w:t xml:space="preserve"> ογδόντα πέντε</w:t>
      </w:r>
      <w:r>
        <w:rPr>
          <w:rFonts w:eastAsia="Times New Roman" w:cs="Times New Roman"/>
          <w:szCs w:val="24"/>
        </w:rPr>
        <w:t xml:space="preserve"> συλλήψεις. Γιατί; Διότι οι συλλήψεις στην περιοχή επί των ημερών σας δεν ήταν το ζητούμενο. Εσείς κάνατε επιχειρήσεις «σκούπα», όποιον πάρει ο χάρος, πολίτες που σύχναζαν στην περιοχή, παιδιά τα οποία συμμετείχ</w:t>
      </w:r>
      <w:r>
        <w:rPr>
          <w:rFonts w:eastAsia="Times New Roman" w:cs="Times New Roman"/>
          <w:szCs w:val="24"/>
        </w:rPr>
        <w:t>αν σε κινητοποιήσεις</w:t>
      </w:r>
      <w:r>
        <w:rPr>
          <w:rFonts w:eastAsia="Times New Roman" w:cs="Times New Roman"/>
          <w:szCs w:val="24"/>
        </w:rPr>
        <w:t>,</w:t>
      </w:r>
      <w:r>
        <w:rPr>
          <w:rFonts w:eastAsia="Times New Roman" w:cs="Times New Roman"/>
          <w:szCs w:val="24"/>
        </w:rPr>
        <w:t xml:space="preserve"> χωρίς να έχουν καμ</w:t>
      </w:r>
      <w:r>
        <w:rPr>
          <w:rFonts w:eastAsia="Times New Roman" w:cs="Times New Roman"/>
          <w:szCs w:val="24"/>
        </w:rPr>
        <w:t>μία</w:t>
      </w:r>
      <w:r>
        <w:rPr>
          <w:rFonts w:eastAsia="Times New Roman" w:cs="Times New Roman"/>
          <w:szCs w:val="24"/>
        </w:rPr>
        <w:t xml:space="preserve"> </w:t>
      </w:r>
      <w:proofErr w:type="spellStart"/>
      <w:r>
        <w:rPr>
          <w:rFonts w:eastAsia="Times New Roman" w:cs="Times New Roman"/>
          <w:szCs w:val="24"/>
        </w:rPr>
        <w:t>παραβατική</w:t>
      </w:r>
      <w:proofErr w:type="spellEnd"/>
      <w:r>
        <w:rPr>
          <w:rFonts w:eastAsia="Times New Roman" w:cs="Times New Roman"/>
          <w:szCs w:val="24"/>
        </w:rPr>
        <w:t xml:space="preserve"> δραστηριότητα, ενώ εμείς στοχεύουμε στην εξάρθρωση των κυκλωμάτων υψηλής παραβατικότητας, ξηλώνοντας από τη ρίζα την δράση συμμοριών του κοινού ποινικού δικαίου. </w:t>
      </w:r>
    </w:p>
    <w:p w14:paraId="664B1AC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Άλλωστε κατά τη διάρκεια ιδίως της δια</w:t>
      </w:r>
      <w:r>
        <w:rPr>
          <w:rFonts w:eastAsia="Times New Roman" w:cs="Times New Roman"/>
          <w:szCs w:val="24"/>
        </w:rPr>
        <w:t>κυβέρνησης του κ. Σαμαρά, είναι γεγονός ότι</w:t>
      </w:r>
      <w:r>
        <w:rPr>
          <w:rFonts w:eastAsia="Times New Roman" w:cs="Times New Roman"/>
          <w:szCs w:val="24"/>
        </w:rPr>
        <w:t>,</w:t>
      </w:r>
      <w:r>
        <w:rPr>
          <w:rFonts w:eastAsia="Times New Roman" w:cs="Times New Roman"/>
          <w:szCs w:val="24"/>
        </w:rPr>
        <w:t xml:space="preserve"> η Αθήνα είχε μετατραπεί σε μια σιδηρόφρακτη πόλη. Επί των ημερών σας η καταστολή ξεπέρασε κάθε προηγούμενο και –επαναλαμβάνω- όχι η καταστολή απέναντι στους εγκληματίες, τ</w:t>
      </w:r>
      <w:r>
        <w:rPr>
          <w:rFonts w:eastAsia="Times New Roman" w:cs="Times New Roman"/>
          <w:szCs w:val="24"/>
        </w:rPr>
        <w:t>ο</w:t>
      </w:r>
      <w:r>
        <w:rPr>
          <w:rFonts w:eastAsia="Times New Roman" w:cs="Times New Roman"/>
          <w:szCs w:val="24"/>
        </w:rPr>
        <w:t xml:space="preserve"> δείχνουν τα αποτελέσματα, αλλά κατά δι</w:t>
      </w:r>
      <w:r>
        <w:rPr>
          <w:rFonts w:eastAsia="Times New Roman" w:cs="Times New Roman"/>
          <w:szCs w:val="24"/>
        </w:rPr>
        <w:t xml:space="preserve">καίων και αδίκων. </w:t>
      </w:r>
    </w:p>
    <w:p w14:paraId="664B1AC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w:t>
      </w:r>
      <w:r>
        <w:rPr>
          <w:rFonts w:eastAsia="Times New Roman" w:cs="Times New Roman"/>
          <w:szCs w:val="24"/>
        </w:rPr>
        <w:t xml:space="preserve"> όμως, αποδεικνύεται ότι το περίφημο δόγμα της μηδενικής ανοχής που είχατε εισαγάγει</w:t>
      </w:r>
      <w:r>
        <w:rPr>
          <w:rFonts w:eastAsia="Times New Roman" w:cs="Times New Roman"/>
          <w:szCs w:val="24"/>
        </w:rPr>
        <w:t>,</w:t>
      </w:r>
      <w:r>
        <w:rPr>
          <w:rFonts w:eastAsia="Times New Roman" w:cs="Times New Roman"/>
          <w:szCs w:val="24"/>
        </w:rPr>
        <w:t xml:space="preserve"> δεν είχε καμ</w:t>
      </w:r>
      <w:r>
        <w:rPr>
          <w:rFonts w:eastAsia="Times New Roman" w:cs="Times New Roman"/>
          <w:szCs w:val="24"/>
        </w:rPr>
        <w:t>μία</w:t>
      </w:r>
      <w:r>
        <w:rPr>
          <w:rFonts w:eastAsia="Times New Roman" w:cs="Times New Roman"/>
          <w:szCs w:val="24"/>
        </w:rPr>
        <w:t xml:space="preserve"> αποτελεσματικότητα και δεν οδήγησε στη μείωση της εγκληματικότητας. Ήταν μια καθαρά ιδεολογική </w:t>
      </w:r>
      <w:r>
        <w:rPr>
          <w:rFonts w:eastAsia="Times New Roman" w:cs="Times New Roman"/>
          <w:szCs w:val="24"/>
        </w:rPr>
        <w:lastRenderedPageBreak/>
        <w:t>και πολιτική επιλογή, η οπ</w:t>
      </w:r>
      <w:r>
        <w:rPr>
          <w:rFonts w:eastAsia="Times New Roman" w:cs="Times New Roman"/>
          <w:szCs w:val="24"/>
        </w:rPr>
        <w:t xml:space="preserve">οία είχε και σαν στόχο, βεβαίως, χρησιμοποιώντας την βία και την καταστολή, να κρατηθείτε με νύχια και με δόντια στην εξουσία σε μια πολύ δύσκολη περίοδο για εσάς τότε. </w:t>
      </w:r>
    </w:p>
    <w:p w14:paraId="664B1AC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Οι μέρες όμως αυτές, κύριε Μητσοτάκη, τελείωσαν. </w:t>
      </w:r>
      <w:r>
        <w:rPr>
          <w:rFonts w:eastAsia="Times New Roman" w:cs="Times New Roman"/>
          <w:szCs w:val="24"/>
        </w:rPr>
        <w:t>Μ</w:t>
      </w:r>
      <w:r>
        <w:rPr>
          <w:rFonts w:eastAsia="Times New Roman" w:cs="Times New Roman"/>
          <w:szCs w:val="24"/>
        </w:rPr>
        <w:t xml:space="preserve">ιας και αναφερθήκατε εσείς στις </w:t>
      </w:r>
      <w:r>
        <w:rPr>
          <w:rFonts w:eastAsia="Times New Roman" w:cs="Times New Roman"/>
          <w:szCs w:val="24"/>
        </w:rPr>
        <w:t>μολότοφ, στις δυσκολίες, εγώ θέλω να πάτε, εσείς που κυκλοφορείτε πιο πολύ από εμένα, να συναντήσετε έναν ξενοδόχο στο κέντρο, να σας πει τι γινόταν στο κέντρο της Αθήνας το 2012, το 2013 και το 2014</w:t>
      </w:r>
      <w:r>
        <w:rPr>
          <w:rFonts w:eastAsia="Times New Roman" w:cs="Times New Roman"/>
          <w:szCs w:val="24"/>
        </w:rPr>
        <w:t>,</w:t>
      </w:r>
      <w:r>
        <w:rPr>
          <w:rFonts w:eastAsia="Times New Roman" w:cs="Times New Roman"/>
          <w:szCs w:val="24"/>
        </w:rPr>
        <w:t xml:space="preserve"> που οι «</w:t>
      </w:r>
      <w:r>
        <w:rPr>
          <w:rFonts w:eastAsia="Times New Roman" w:cs="Times New Roman"/>
          <w:szCs w:val="24"/>
        </w:rPr>
        <w:t>π</w:t>
      </w:r>
      <w:r>
        <w:rPr>
          <w:rFonts w:eastAsia="Times New Roman" w:cs="Times New Roman"/>
          <w:szCs w:val="24"/>
        </w:rPr>
        <w:t>ραίτορες» κατά τα λεγόμενα κάποιων Υπουργών σα</w:t>
      </w:r>
      <w:r>
        <w:rPr>
          <w:rFonts w:eastAsia="Times New Roman" w:cs="Times New Roman"/>
          <w:szCs w:val="24"/>
        </w:rPr>
        <w:t>ς, έπαιζαν κλεφτοπόλεμο με τους κουκουλοφόρους και τις μολότοφ, και ποια είναι η εικόνα σήμερα και πόσο αποτελεσματική ήταν αυτή η δική σας πολιτική της καταστολής τότε και πόσο αποτελεσματική είναι η σημερινή πολιτική που χτυπάει το έγκλημα την εγκληματικ</w:t>
      </w:r>
      <w:r>
        <w:rPr>
          <w:rFonts w:eastAsia="Times New Roman" w:cs="Times New Roman"/>
          <w:szCs w:val="24"/>
        </w:rPr>
        <w:t xml:space="preserve">ότητα και δεν στρέφεται κατά δικαίων και αδίκων. Διότι σήμερα στο κέντρο της Αθήνας η εικόνα δεν είναι η εικόνα που δώσατε εσείς του φόβου, του τρόμου, της καταστολής, της λεηλασίας και της κλοπής. </w:t>
      </w:r>
    </w:p>
    <w:p w14:paraId="664B1AD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στο </w:t>
      </w:r>
      <w:r>
        <w:rPr>
          <w:rFonts w:eastAsia="Times New Roman" w:cs="Times New Roman"/>
          <w:szCs w:val="24"/>
        </w:rPr>
        <w:t>κ</w:t>
      </w:r>
      <w:r>
        <w:rPr>
          <w:rFonts w:eastAsia="Times New Roman" w:cs="Times New Roman"/>
          <w:szCs w:val="24"/>
        </w:rPr>
        <w:t xml:space="preserve">έντρο της Αθήνας αυτό το οποίο βλέπουμε όλοι </w:t>
      </w:r>
      <w:r>
        <w:rPr>
          <w:rFonts w:eastAsia="Times New Roman" w:cs="Times New Roman"/>
          <w:szCs w:val="24"/>
        </w:rPr>
        <w:t>όσοι κυκλοφορούμε</w:t>
      </w:r>
      <w:r>
        <w:rPr>
          <w:rFonts w:eastAsia="Times New Roman" w:cs="Times New Roman"/>
          <w:szCs w:val="24"/>
        </w:rPr>
        <w:t>,</w:t>
      </w:r>
      <w:r>
        <w:rPr>
          <w:rFonts w:eastAsia="Times New Roman" w:cs="Times New Roman"/>
          <w:szCs w:val="24"/>
        </w:rPr>
        <w:t xml:space="preserve"> είναι χιλιάδες τουρίστες που καθημερινά βλέπουν τα αξιοθέατα και όχι κουκουλοφόρους να παίζουν κλεφτοπόλεμο με την Αστυνομία, όπως συνέβαινε επί των ημερών σας. </w:t>
      </w:r>
    </w:p>
    <w:p w14:paraId="664B1AD1" w14:textId="77777777" w:rsidR="0038323F" w:rsidRDefault="00FD28AA">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664B1AD2" w14:textId="77777777" w:rsidR="0038323F" w:rsidRDefault="00FD28AA">
      <w:pPr>
        <w:spacing w:line="600" w:lineRule="auto"/>
        <w:ind w:firstLine="720"/>
        <w:contextualSpacing/>
        <w:jc w:val="both"/>
        <w:rPr>
          <w:rFonts w:eastAsia="Times New Roman"/>
          <w:bCs/>
        </w:rPr>
      </w:pPr>
      <w:r>
        <w:rPr>
          <w:rFonts w:eastAsia="Times New Roman"/>
          <w:bCs/>
        </w:rPr>
        <w:lastRenderedPageBreak/>
        <w:t>Η Ελληνική Αστυνο</w:t>
      </w:r>
      <w:r>
        <w:rPr>
          <w:rFonts w:eastAsia="Times New Roman"/>
          <w:bCs/>
        </w:rPr>
        <w:t>μία</w:t>
      </w:r>
      <w:r>
        <w:rPr>
          <w:rFonts w:eastAsia="Times New Roman"/>
          <w:bCs/>
        </w:rPr>
        <w:t>,</w:t>
      </w:r>
      <w:r>
        <w:rPr>
          <w:rFonts w:eastAsia="Times New Roman"/>
          <w:bCs/>
        </w:rPr>
        <w:t xml:space="preserve"> αξιοποιεί το δυναμικό της με τον καλύτερο δυνατό τρόπο στην καταπολέμηση του εγκλήματος. </w:t>
      </w:r>
    </w:p>
    <w:p w14:paraId="664B1AD3" w14:textId="77777777" w:rsidR="0038323F" w:rsidRDefault="00FD28AA">
      <w:pPr>
        <w:spacing w:line="600" w:lineRule="auto"/>
        <w:ind w:firstLine="720"/>
        <w:contextualSpacing/>
        <w:jc w:val="both"/>
        <w:rPr>
          <w:rFonts w:eastAsia="Times New Roman"/>
          <w:bCs/>
        </w:rPr>
      </w:pPr>
      <w:r>
        <w:rPr>
          <w:rFonts w:eastAsia="Times New Roman"/>
          <w:bCs/>
        </w:rPr>
        <w:t xml:space="preserve">Θέλω, λοιπόν, να συνεχίσω την παράθεση των στοιχείων. </w:t>
      </w:r>
    </w:p>
    <w:p w14:paraId="664B1AD4" w14:textId="77777777" w:rsidR="0038323F" w:rsidRDefault="00FD28AA">
      <w:pPr>
        <w:spacing w:line="600" w:lineRule="auto"/>
        <w:ind w:firstLine="720"/>
        <w:contextualSpacing/>
        <w:jc w:val="both"/>
        <w:rPr>
          <w:rFonts w:eastAsia="Times New Roman"/>
          <w:bCs/>
        </w:rPr>
      </w:pPr>
      <w:r>
        <w:rPr>
          <w:rFonts w:eastAsia="Times New Roman"/>
          <w:bCs/>
        </w:rPr>
        <w:t>Η Ελληνική Αστυνομία</w:t>
      </w:r>
      <w:r>
        <w:rPr>
          <w:rFonts w:eastAsia="Times New Roman"/>
          <w:bCs/>
        </w:rPr>
        <w:t>,</w:t>
      </w:r>
      <w:r>
        <w:rPr>
          <w:rFonts w:eastAsia="Times New Roman"/>
          <w:bCs/>
        </w:rPr>
        <w:t xml:space="preserve"> τα τελευταία χρόνια είχε εξαιρετικά σημαντικές επιτυχίες, κύριε Μητσοτάκη. </w:t>
      </w:r>
      <w:r>
        <w:rPr>
          <w:rFonts w:eastAsia="Times New Roman"/>
          <w:bCs/>
        </w:rPr>
        <w:t>Δ</w:t>
      </w:r>
      <w:r>
        <w:rPr>
          <w:rFonts w:eastAsia="Times New Roman"/>
          <w:bCs/>
        </w:rPr>
        <w:t>εν αξίζε</w:t>
      </w:r>
      <w:r>
        <w:rPr>
          <w:rFonts w:eastAsia="Times New Roman"/>
          <w:bCs/>
        </w:rPr>
        <w:t>ι</w:t>
      </w:r>
      <w:r>
        <w:rPr>
          <w:rFonts w:eastAsia="Times New Roman"/>
          <w:bCs/>
        </w:rPr>
        <w:t>,</w:t>
      </w:r>
      <w:r>
        <w:rPr>
          <w:rFonts w:eastAsia="Times New Roman"/>
          <w:bCs/>
        </w:rPr>
        <w:t xml:space="preserve"> πραγματικά</w:t>
      </w:r>
      <w:r>
        <w:rPr>
          <w:rFonts w:eastAsia="Times New Roman"/>
          <w:bCs/>
        </w:rPr>
        <w:t>,</w:t>
      </w:r>
      <w:r>
        <w:rPr>
          <w:rFonts w:eastAsia="Times New Roman"/>
          <w:bCs/>
        </w:rPr>
        <w:t xml:space="preserve"> αυτού του είδους η γενίκευση. Αναρωτιέται, βεβαίως, ο μέσος πολίτης</w:t>
      </w:r>
      <w:r>
        <w:rPr>
          <w:rFonts w:eastAsia="Times New Roman"/>
          <w:bCs/>
        </w:rPr>
        <w:t>,</w:t>
      </w:r>
      <w:r>
        <w:rPr>
          <w:rFonts w:eastAsia="Times New Roman"/>
          <w:bCs/>
        </w:rPr>
        <w:t xml:space="preserve"> πώς είναι δυνατόν να έχετε ζητήσει τρεις-τέσσερις φορές -αν δεν κάνω λάθος, κύριε </w:t>
      </w:r>
      <w:proofErr w:type="spellStart"/>
      <w:r>
        <w:rPr>
          <w:rFonts w:eastAsia="Times New Roman"/>
          <w:bCs/>
        </w:rPr>
        <w:t>Τόσκα</w:t>
      </w:r>
      <w:proofErr w:type="spellEnd"/>
      <w:r>
        <w:rPr>
          <w:rFonts w:eastAsia="Times New Roman"/>
          <w:bCs/>
        </w:rPr>
        <w:t>,</w:t>
      </w:r>
      <w:r>
        <w:rPr>
          <w:rFonts w:eastAsia="Times New Roman"/>
          <w:bCs/>
        </w:rPr>
        <w:t>- την παραίτηση του Υπουργού, που είναι ο Υπουργός</w:t>
      </w:r>
      <w:r>
        <w:rPr>
          <w:rFonts w:eastAsia="Times New Roman"/>
          <w:bCs/>
        </w:rPr>
        <w:t>,</w:t>
      </w:r>
      <w:r>
        <w:rPr>
          <w:rFonts w:eastAsia="Times New Roman"/>
          <w:bCs/>
        </w:rPr>
        <w:t xml:space="preserve"> πώς να το </w:t>
      </w:r>
      <w:proofErr w:type="spellStart"/>
      <w:r>
        <w:rPr>
          <w:rFonts w:eastAsia="Times New Roman"/>
          <w:bCs/>
        </w:rPr>
        <w:t>κάνουμε</w:t>
      </w:r>
      <w:r>
        <w:rPr>
          <w:rFonts w:eastAsia="Times New Roman"/>
          <w:bCs/>
        </w:rPr>
        <w:t>,</w:t>
      </w:r>
      <w:r>
        <w:rPr>
          <w:rFonts w:eastAsia="Times New Roman"/>
          <w:bCs/>
        </w:rPr>
        <w:t>επί</w:t>
      </w:r>
      <w:proofErr w:type="spellEnd"/>
      <w:r>
        <w:rPr>
          <w:rFonts w:eastAsia="Times New Roman"/>
          <w:bCs/>
        </w:rPr>
        <w:t xml:space="preserve"> της υπουργ</w:t>
      </w:r>
      <w:r>
        <w:rPr>
          <w:rFonts w:eastAsia="Times New Roman"/>
          <w:bCs/>
        </w:rPr>
        <w:t>ίας του οποίου είχε όλες αυτές τις επιτυχίες η Ελληνική Αστυνομία!</w:t>
      </w:r>
    </w:p>
    <w:p w14:paraId="664B1AD5" w14:textId="77777777" w:rsidR="0038323F" w:rsidRDefault="00FD28AA">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664B1AD6" w14:textId="77777777" w:rsidR="0038323F" w:rsidRDefault="00FD28AA">
      <w:pPr>
        <w:spacing w:line="600" w:lineRule="auto"/>
        <w:ind w:firstLine="720"/>
        <w:contextualSpacing/>
        <w:jc w:val="both"/>
        <w:rPr>
          <w:rFonts w:eastAsia="Times New Roman"/>
          <w:bCs/>
        </w:rPr>
      </w:pPr>
      <w:r>
        <w:rPr>
          <w:rFonts w:eastAsia="Times New Roman"/>
          <w:bCs/>
        </w:rPr>
        <w:t>Να θυμίσω, λοιπόν, κύριε Μητσοτάκη, ότι η δική σας κυβέρνηση, παρά το ότι διαρκώς μιλάτε για τον νόμο και την τάξη, δεν είναι ότι ε</w:t>
      </w:r>
      <w:r>
        <w:rPr>
          <w:rFonts w:eastAsia="Times New Roman"/>
          <w:bCs/>
        </w:rPr>
        <w:t xml:space="preserve">ίχε μονάχα αυτά τα στατιστικά στοιχεία που σας περιέγραψα πριν. Είναι ότι κάνατε ό,τι περνούσε από το χέρι </w:t>
      </w:r>
      <w:r>
        <w:rPr>
          <w:rFonts w:eastAsia="Times New Roman"/>
          <w:bCs/>
        </w:rPr>
        <w:t>σας,</w:t>
      </w:r>
      <w:r>
        <w:rPr>
          <w:rFonts w:eastAsia="Times New Roman"/>
          <w:bCs/>
        </w:rPr>
        <w:t xml:space="preserve"> για να δημιουργήσετε κλίμα σιδερόφραχτης πόλης στην Αθήνα αλλά και να αποδυναμώσετε</w:t>
      </w:r>
      <w:r>
        <w:rPr>
          <w:rFonts w:eastAsia="Times New Roman"/>
          <w:bCs/>
        </w:rPr>
        <w:t>,</w:t>
      </w:r>
      <w:r>
        <w:rPr>
          <w:rFonts w:eastAsia="Times New Roman"/>
          <w:bCs/>
        </w:rPr>
        <w:t xml:space="preserve"> ταυτόχρονα</w:t>
      </w:r>
      <w:r>
        <w:rPr>
          <w:rFonts w:eastAsia="Times New Roman"/>
          <w:bCs/>
        </w:rPr>
        <w:t>,</w:t>
      </w:r>
      <w:r>
        <w:rPr>
          <w:rFonts w:eastAsia="Times New Roman"/>
          <w:bCs/>
        </w:rPr>
        <w:t xml:space="preserve"> την επιχειρησιακή ικανότητα της Ελληνικής Αστυν</w:t>
      </w:r>
      <w:r>
        <w:rPr>
          <w:rFonts w:eastAsia="Times New Roman"/>
          <w:bCs/>
        </w:rPr>
        <w:t>ομίας. Γιατί ενώ εσείς ως Υπουργός το πρωί διακηρύσσατε τον νόμο και την τάξη, το βράδυ υπογράφατε απολύσεις αστυνομικών.</w:t>
      </w:r>
    </w:p>
    <w:p w14:paraId="664B1AD7" w14:textId="77777777" w:rsidR="0038323F" w:rsidRDefault="00FD28AA">
      <w:pPr>
        <w:spacing w:line="600" w:lineRule="auto"/>
        <w:ind w:firstLine="720"/>
        <w:contextualSpacing/>
        <w:jc w:val="center"/>
        <w:rPr>
          <w:rFonts w:eastAsia="Times New Roman"/>
          <w:bCs/>
        </w:rPr>
      </w:pPr>
      <w:r>
        <w:rPr>
          <w:rFonts w:eastAsia="Times New Roman"/>
          <w:bCs/>
        </w:rPr>
        <w:t xml:space="preserve">(Χειροκροτήματα από </w:t>
      </w:r>
      <w:r>
        <w:rPr>
          <w:rFonts w:eastAsia="Times New Roman"/>
          <w:bCs/>
        </w:rPr>
        <w:t xml:space="preserve">τις πτέρυγες </w:t>
      </w:r>
      <w:r>
        <w:rPr>
          <w:rFonts w:eastAsia="Times New Roman"/>
          <w:bCs/>
        </w:rPr>
        <w:t>του ΣΥΡΙΖΑ και των ΑΝΕΛ)</w:t>
      </w:r>
    </w:p>
    <w:p w14:paraId="664B1AD8" w14:textId="77777777" w:rsidR="0038323F" w:rsidRDefault="00FD28AA">
      <w:pPr>
        <w:spacing w:line="600" w:lineRule="auto"/>
        <w:ind w:firstLine="720"/>
        <w:contextualSpacing/>
        <w:jc w:val="both"/>
        <w:rPr>
          <w:rFonts w:eastAsia="Times New Roman"/>
          <w:bCs/>
        </w:rPr>
      </w:pPr>
      <w:r>
        <w:rPr>
          <w:rFonts w:eastAsia="Times New Roman"/>
          <w:bCs/>
        </w:rPr>
        <w:lastRenderedPageBreak/>
        <w:t>Επί Νέας Δημοκρατίας, κυρίες και κύριοι συνάδελφοι, με Υπουργό Διοικητικής Μ</w:t>
      </w:r>
      <w:r>
        <w:rPr>
          <w:rFonts w:eastAsia="Times New Roman"/>
          <w:bCs/>
        </w:rPr>
        <w:t xml:space="preserve">εταρρύθμισης τον κ. Μητσοτάκη και τον κ. </w:t>
      </w:r>
      <w:proofErr w:type="spellStart"/>
      <w:r>
        <w:rPr>
          <w:rFonts w:eastAsia="Times New Roman"/>
          <w:bCs/>
        </w:rPr>
        <w:t>Δένδια</w:t>
      </w:r>
      <w:proofErr w:type="spellEnd"/>
      <w:r>
        <w:rPr>
          <w:rFonts w:eastAsia="Times New Roman"/>
          <w:bCs/>
        </w:rPr>
        <w:t xml:space="preserve"> που εξεγείρεται</w:t>
      </w:r>
      <w:r>
        <w:rPr>
          <w:rFonts w:eastAsia="Times New Roman"/>
          <w:bCs/>
        </w:rPr>
        <w:t>,</w:t>
      </w:r>
      <w:r>
        <w:rPr>
          <w:rFonts w:eastAsia="Times New Roman"/>
          <w:bCs/>
        </w:rPr>
        <w:t xml:space="preserve"> σήμερα για τον κύκλο του αίματος, Υπουργό Δημόσιας Τάξης, καταργήθηκαν έξι χιλιάδες επτακόσιες οργανικές θέσεις στην Αστυνομία, ενώ το ίδιο διάστημα καταργήθηκε η Δημοτική Αστυνομία.</w:t>
      </w:r>
    </w:p>
    <w:p w14:paraId="664B1AD9" w14:textId="77777777" w:rsidR="0038323F" w:rsidRDefault="00FD28AA">
      <w:pPr>
        <w:spacing w:line="600" w:lineRule="auto"/>
        <w:ind w:firstLine="720"/>
        <w:contextualSpacing/>
        <w:jc w:val="both"/>
        <w:rPr>
          <w:rFonts w:eastAsia="Times New Roman" w:cs="Times New Roman"/>
          <w:szCs w:val="24"/>
        </w:rPr>
      </w:pPr>
      <w:r>
        <w:rPr>
          <w:rFonts w:eastAsia="Times New Roman"/>
          <w:b/>
          <w:bCs/>
        </w:rPr>
        <w:t>ΝΙΚΟΛΑΟΣ</w:t>
      </w:r>
      <w:r>
        <w:rPr>
          <w:rFonts w:eastAsia="Times New Roman"/>
          <w:b/>
          <w:bCs/>
        </w:rPr>
        <w:t xml:space="preserve"> ΔΕΝΔΙΑΣ:</w:t>
      </w:r>
      <w:r>
        <w:rPr>
          <w:rFonts w:eastAsia="Times New Roman" w:cs="Times New Roman"/>
          <w:szCs w:val="24"/>
        </w:rPr>
        <w:t xml:space="preserve"> Κενές, κύριε Πρόεδρε.</w:t>
      </w:r>
    </w:p>
    <w:p w14:paraId="664B1AD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Καθόλου κενή η θέση του δημοτικού αστυνόμου! Χρήσιμη η θέση του δημοτικού αστυνόμου!</w:t>
      </w:r>
    </w:p>
    <w:p w14:paraId="664B1ADB" w14:textId="77777777" w:rsidR="0038323F" w:rsidRDefault="00FD28AA">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664B1AD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Με την κατάργηση, λοιπόν, της Δημοτικής Αστυνομίας αυξήθηκε εκ των πραγμάτων ο φόρτος της αστυνόμευσης στην πόλη από την Ελληνική Αστυνομία. </w:t>
      </w:r>
    </w:p>
    <w:p w14:paraId="664B1AD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έργο σας, σε αντίθεση με το έργο, με τις μεγάλες επιτυχίες που φέρνει σήμερα η Ελληνική Αστυνομία </w:t>
      </w:r>
      <w:r>
        <w:rPr>
          <w:rFonts w:eastAsia="Times New Roman" w:cs="Times New Roman"/>
          <w:szCs w:val="24"/>
        </w:rPr>
        <w:t>κ</w:t>
      </w:r>
      <w:r>
        <w:rPr>
          <w:rFonts w:eastAsia="Times New Roman" w:cs="Times New Roman"/>
          <w:szCs w:val="24"/>
        </w:rPr>
        <w:t xml:space="preserve">αι πέραν των γνωστών εγώ θα τα πω και ας μου πάρει λίγο χρόνο παραπάνω </w:t>
      </w:r>
      <w:r>
        <w:rPr>
          <w:rFonts w:eastAsia="Times New Roman" w:cs="Times New Roman"/>
          <w:szCs w:val="24"/>
        </w:rPr>
        <w:t>κ</w:t>
      </w:r>
      <w:r>
        <w:rPr>
          <w:rFonts w:eastAsia="Times New Roman" w:cs="Times New Roman"/>
          <w:szCs w:val="24"/>
        </w:rPr>
        <w:t xml:space="preserve">αι θα τα πω διότι, κυρίες και κύριοι συνάδελφοι, δεν θα τα ακούσουμε το βράδυ στα δελτία των ειδήσεων. Δεν θα ακούσουμε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όλα αυτά που θα πω εγώ σήμερα. Δεν θα τα διαβάσουμε</w:t>
      </w:r>
      <w:r>
        <w:rPr>
          <w:rFonts w:eastAsia="Times New Roman" w:cs="Times New Roman"/>
          <w:szCs w:val="24"/>
        </w:rPr>
        <w:t xml:space="preserve"> στις μεγάλες εφημερίδες, που τρομοκρατούν τον κόσμο. Θα κάνετε λίγο υπομονή, κύριε Μητσοτάκη, να τα ακούσετε.</w:t>
      </w:r>
    </w:p>
    <w:p w14:paraId="664B1ADE" w14:textId="77777777" w:rsidR="0038323F" w:rsidRDefault="00FD28AA">
      <w:pPr>
        <w:spacing w:line="600" w:lineRule="auto"/>
        <w:ind w:firstLine="720"/>
        <w:contextualSpacing/>
        <w:jc w:val="center"/>
        <w:rPr>
          <w:rFonts w:eastAsia="Times New Roman"/>
          <w:bCs/>
        </w:rPr>
      </w:pPr>
      <w:r>
        <w:rPr>
          <w:rFonts w:eastAsia="Times New Roman"/>
          <w:bCs/>
        </w:rPr>
        <w:t>(Χειροκροτήματα από τις πτέρυγες τ</w:t>
      </w:r>
      <w:r>
        <w:rPr>
          <w:rFonts w:eastAsia="Times New Roman"/>
          <w:bCs/>
        </w:rPr>
        <w:t>ου</w:t>
      </w:r>
      <w:r>
        <w:rPr>
          <w:rFonts w:eastAsia="Times New Roman"/>
          <w:bCs/>
        </w:rPr>
        <w:t xml:space="preserve"> ΣΥΡΙΖΑ και των ΑΝΕΛ)</w:t>
      </w:r>
    </w:p>
    <w:p w14:paraId="664B1AD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Πέραν, λοιπόν, της απελευθέρωσης του επιχειρηματία Λεμπιδάκη και τη σύλληψη των απαγωγέ</w:t>
      </w:r>
      <w:r>
        <w:rPr>
          <w:rFonts w:eastAsia="Times New Roman" w:cs="Times New Roman"/>
          <w:szCs w:val="24"/>
        </w:rPr>
        <w:t>ων του, πέραν της εξιχνίασης της δολοφονίας Ζαφειρόπουλου –θα πω μετά και γι’ αυτό- πέραν της σύλληψης του φερόμενου δολοφόνου…</w:t>
      </w:r>
    </w:p>
    <w:p w14:paraId="664B1AE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Φερόμενος. </w:t>
      </w:r>
    </w:p>
    <w:p w14:paraId="664B1AE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Ύποπτος είναι μέχρι να αποδειχθεί, να καταδικαστεί. Βεβ</w:t>
      </w:r>
      <w:r>
        <w:rPr>
          <w:rFonts w:eastAsia="Times New Roman" w:cs="Times New Roman"/>
          <w:szCs w:val="24"/>
        </w:rPr>
        <w:t xml:space="preserve">αίως. Έτσι λέει ο νομικός μας πολιτισμός. Κατηγορούμενος, λοιπόν. Πέραν της σύλληψης του κατηγορούμενου </w:t>
      </w:r>
      <w:proofErr w:type="spellStart"/>
      <w:r>
        <w:rPr>
          <w:rFonts w:eastAsia="Times New Roman" w:cs="Times New Roman"/>
          <w:szCs w:val="24"/>
        </w:rPr>
        <w:t>εικοσιεννιά</w:t>
      </w:r>
      <w:r>
        <w:rPr>
          <w:rFonts w:eastAsia="Times New Roman" w:cs="Times New Roman"/>
          <w:szCs w:val="24"/>
        </w:rPr>
        <w:t>χρονου</w:t>
      </w:r>
      <w:proofErr w:type="spellEnd"/>
      <w:r>
        <w:rPr>
          <w:rFonts w:eastAsia="Times New Roman" w:cs="Times New Roman"/>
          <w:szCs w:val="24"/>
        </w:rPr>
        <w:t xml:space="preserve"> για τα </w:t>
      </w:r>
      <w:proofErr w:type="spellStart"/>
      <w:r>
        <w:rPr>
          <w:rFonts w:eastAsia="Times New Roman" w:cs="Times New Roman"/>
          <w:szCs w:val="24"/>
        </w:rPr>
        <w:t>τρομοδέματα</w:t>
      </w:r>
      <w:proofErr w:type="spellEnd"/>
      <w:r>
        <w:rPr>
          <w:rFonts w:eastAsia="Times New Roman" w:cs="Times New Roman"/>
          <w:szCs w:val="24"/>
        </w:rPr>
        <w:t xml:space="preserve">, της σύλληψης της </w:t>
      </w:r>
      <w:proofErr w:type="spellStart"/>
      <w:r>
        <w:rPr>
          <w:rFonts w:eastAsia="Times New Roman" w:cs="Times New Roman"/>
          <w:szCs w:val="24"/>
        </w:rPr>
        <w:t>Πόλας</w:t>
      </w:r>
      <w:proofErr w:type="spellEnd"/>
      <w:r>
        <w:rPr>
          <w:rFonts w:eastAsia="Times New Roman" w:cs="Times New Roman"/>
          <w:szCs w:val="24"/>
        </w:rPr>
        <w:t xml:space="preserve"> Ρούπα, πέραν όλων αυτών να σας αναφέρω επιτυχίες</w:t>
      </w:r>
      <w:r>
        <w:rPr>
          <w:rFonts w:eastAsia="Times New Roman" w:cs="Times New Roman"/>
          <w:szCs w:val="24"/>
        </w:rPr>
        <w:t>.</w:t>
      </w:r>
      <w:r>
        <w:rPr>
          <w:rFonts w:eastAsia="Times New Roman" w:cs="Times New Roman"/>
          <w:szCs w:val="24"/>
        </w:rPr>
        <w:t xml:space="preserve"> </w:t>
      </w:r>
    </w:p>
    <w:p w14:paraId="664B1AE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Είχαμε την εξάρθρωση ομάδας μεγάλης σπεί</w:t>
      </w:r>
      <w:r>
        <w:rPr>
          <w:rFonts w:eastAsia="Times New Roman" w:cs="Times New Roman"/>
          <w:szCs w:val="24"/>
        </w:rPr>
        <w:t>ρας πορτοφολάδων</w:t>
      </w:r>
      <w:r>
        <w:rPr>
          <w:rFonts w:eastAsia="Times New Roman" w:cs="Times New Roman"/>
          <w:szCs w:val="24"/>
        </w:rPr>
        <w:t>,</w:t>
      </w:r>
      <w:r>
        <w:rPr>
          <w:rFonts w:eastAsia="Times New Roman" w:cs="Times New Roman"/>
          <w:szCs w:val="24"/>
        </w:rPr>
        <w:t xml:space="preserve"> που δρούσε επί σειρά ετών σε σταθμούς του </w:t>
      </w:r>
      <w:r>
        <w:rPr>
          <w:rFonts w:eastAsia="Times New Roman" w:cs="Times New Roman"/>
          <w:szCs w:val="24"/>
        </w:rPr>
        <w:t>μετρό</w:t>
      </w:r>
      <w:r>
        <w:rPr>
          <w:rFonts w:eastAsia="Times New Roman" w:cs="Times New Roman"/>
          <w:szCs w:val="24"/>
        </w:rPr>
        <w:t xml:space="preserve">. </w:t>
      </w:r>
    </w:p>
    <w:p w14:paraId="664B1AE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την εξάρθρωση πολυμελούς διεθνούς εγκληματικής οργάνωσης, δραστηριοποιούμενης στην εισαγωγή από τη Λατινική Αμερική σημαντικών ποσοτήτων κοκαΐνης και άλλων ναρκωτικών. Συνελήφθησαν </w:t>
      </w:r>
      <w:r>
        <w:rPr>
          <w:rFonts w:eastAsia="Times New Roman" w:cs="Times New Roman"/>
          <w:szCs w:val="24"/>
        </w:rPr>
        <w:t xml:space="preserve">είκοσι τρία άτομα. Κατηγορούνται άλλα δεκατέσσερα. </w:t>
      </w:r>
    </w:p>
    <w:p w14:paraId="664B1AE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Είχαμε την εξάρθρωση δύο πολυμελών εγκληματικών οργανώσεων</w:t>
      </w:r>
      <w:r>
        <w:rPr>
          <w:rFonts w:eastAsia="Times New Roman" w:cs="Times New Roman"/>
          <w:szCs w:val="24"/>
        </w:rPr>
        <w:t>,</w:t>
      </w:r>
      <w:r>
        <w:rPr>
          <w:rFonts w:eastAsia="Times New Roman" w:cs="Times New Roman"/>
          <w:szCs w:val="24"/>
        </w:rPr>
        <w:t xml:space="preserve"> που διέπρατταν ληστείες και διακεκριμένες κλοπές τόσο σε σπίτια στην Αττική </w:t>
      </w:r>
      <w:r>
        <w:rPr>
          <w:rFonts w:eastAsia="Times New Roman" w:cs="Times New Roman"/>
          <w:szCs w:val="24"/>
        </w:rPr>
        <w:lastRenderedPageBreak/>
        <w:t>όσο και στην υπόλοιπη επικράτεια της χώρας. Έπειτα από διαδοχικές επ</w:t>
      </w:r>
      <w:r>
        <w:rPr>
          <w:rFonts w:eastAsia="Times New Roman" w:cs="Times New Roman"/>
          <w:szCs w:val="24"/>
        </w:rPr>
        <w:t xml:space="preserve">ιχειρήσεις της Αστυνομίας εντοπίστηκαν κλοπιμαία αξίας άνω των 10 εκατομμυρίων ευρώ. </w:t>
      </w:r>
    </w:p>
    <w:p w14:paraId="664B1AE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Είχαμε την εξάρθρωση πολυμελών εγκληματικών οργανώσεων</w:t>
      </w:r>
      <w:r>
        <w:rPr>
          <w:rFonts w:eastAsia="Times New Roman" w:cs="Times New Roman"/>
          <w:szCs w:val="24"/>
        </w:rPr>
        <w:t>,</w:t>
      </w:r>
      <w:r>
        <w:rPr>
          <w:rFonts w:eastAsia="Times New Roman" w:cs="Times New Roman"/>
          <w:szCs w:val="24"/>
        </w:rPr>
        <w:t xml:space="preserve"> που εισήγαγαν ναρκωτικά από την Τουρκία και την Αλβανία. Συνελήφθησαν τριάντα οκτώ άτομα. Κατηγορούνται άλλα είκοσ</w:t>
      </w:r>
      <w:r>
        <w:rPr>
          <w:rFonts w:eastAsia="Times New Roman" w:cs="Times New Roman"/>
          <w:szCs w:val="24"/>
        </w:rPr>
        <w:t xml:space="preserve">ι ένα. </w:t>
      </w:r>
    </w:p>
    <w:p w14:paraId="664B1AE6" w14:textId="77777777" w:rsidR="0038323F" w:rsidRDefault="00FD2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Είχαμε την εξιχνίαση τεσσάρων διαρρήξεων κλοπών εξειδικευμένου ιατρικού εξοπλισμού –το θυμάστε- από δημόσια νοσοκομεία της Αττικής, της Λαμίας, της Λάρισας, του Βόλου, που διαπράχθηκαν από μέλη διεθνούς εγκληματικής οργάνωσης.</w:t>
      </w:r>
    </w:p>
    <w:p w14:paraId="664B1AE7"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Είχαμε την εξιχνίαση </w:t>
      </w:r>
      <w:proofErr w:type="spellStart"/>
      <w:r>
        <w:rPr>
          <w:rFonts w:eastAsia="Times New Roman"/>
          <w:szCs w:val="24"/>
        </w:rPr>
        <w:t>εκατόν</w:t>
      </w:r>
      <w:proofErr w:type="spellEnd"/>
      <w:r>
        <w:rPr>
          <w:rFonts w:eastAsia="Times New Roman"/>
          <w:szCs w:val="24"/>
        </w:rPr>
        <w:t xml:space="preserve"> σαράντα πέντε υποθέσεων ληστειών και διακεκριμένων κλοπών από εγκληματική οργάνωση, τα μέλη της οποίας αφαιρούσαν χρηματοκιβώτια στους Νομούς Αττικής, Βοιωτίας, Φθιώτιδας και Εύβοιας. Συνελήφθησαν δεκαπέντε άτομα, ενώ σε εξέλιξη είναι η έρευνα για τ</w:t>
      </w:r>
      <w:r>
        <w:rPr>
          <w:rFonts w:eastAsia="Times New Roman"/>
          <w:szCs w:val="24"/>
        </w:rPr>
        <w:t>η συμμετοχή τους σε εκατοντάδες αξιόποινες πράξεις.</w:t>
      </w:r>
    </w:p>
    <w:p w14:paraId="664B1AE8" w14:textId="77777777" w:rsidR="0038323F" w:rsidRDefault="00FD28AA">
      <w:pPr>
        <w:spacing w:line="600" w:lineRule="auto"/>
        <w:ind w:firstLine="720"/>
        <w:contextualSpacing/>
        <w:jc w:val="both"/>
        <w:rPr>
          <w:rFonts w:eastAsia="Times New Roman"/>
          <w:szCs w:val="24"/>
        </w:rPr>
      </w:pPr>
      <w:r>
        <w:rPr>
          <w:rFonts w:eastAsia="Times New Roman"/>
          <w:szCs w:val="24"/>
        </w:rPr>
        <w:t>Είχαμε τη διεθνική επιχείρηση για την εξάρθρωση εγκληματικής οργάνωσης</w:t>
      </w:r>
      <w:r>
        <w:rPr>
          <w:rFonts w:eastAsia="Times New Roman"/>
          <w:szCs w:val="24"/>
        </w:rPr>
        <w:t>,</w:t>
      </w:r>
      <w:r>
        <w:rPr>
          <w:rFonts w:eastAsia="Times New Roman"/>
          <w:szCs w:val="24"/>
        </w:rPr>
        <w:t xml:space="preserve"> δραστηριοποιούμενη στη διακίνηση εμπορίας σημαντικών ποσοτήτων ναρκωτικών στα Βαλκάνια. Συνελήφθησαν είκοσι δύο άτομα.</w:t>
      </w:r>
    </w:p>
    <w:p w14:paraId="664B1AE9" w14:textId="77777777" w:rsidR="0038323F" w:rsidRDefault="00FD28AA">
      <w:pPr>
        <w:spacing w:line="600" w:lineRule="auto"/>
        <w:ind w:firstLine="720"/>
        <w:contextualSpacing/>
        <w:jc w:val="both"/>
        <w:rPr>
          <w:rFonts w:eastAsia="Times New Roman"/>
          <w:szCs w:val="24"/>
        </w:rPr>
      </w:pPr>
      <w:r>
        <w:rPr>
          <w:rFonts w:eastAsia="Times New Roman"/>
          <w:szCs w:val="24"/>
        </w:rPr>
        <w:t>Είχαμε την εξ</w:t>
      </w:r>
      <w:r>
        <w:rPr>
          <w:rFonts w:eastAsia="Times New Roman"/>
          <w:szCs w:val="24"/>
        </w:rPr>
        <w:t>άρθρωση πολυμελούς εγκληματικής οργάνωσης</w:t>
      </w:r>
      <w:r>
        <w:rPr>
          <w:rFonts w:eastAsia="Times New Roman"/>
          <w:szCs w:val="24"/>
        </w:rPr>
        <w:t>,</w:t>
      </w:r>
      <w:r>
        <w:rPr>
          <w:rFonts w:eastAsia="Times New Roman"/>
          <w:szCs w:val="24"/>
        </w:rPr>
        <w:t xml:space="preserve"> που διέπραττε ριφιφί σε κοσμηματοπωλεία στην Αττική και διαρρήξεις σε σπίτια σε </w:t>
      </w:r>
      <w:r>
        <w:rPr>
          <w:rFonts w:eastAsia="Times New Roman"/>
          <w:szCs w:val="24"/>
        </w:rPr>
        <w:lastRenderedPageBreak/>
        <w:t xml:space="preserve">Αττική και Ήπειρο. Είκοσι δύο περιπτώσεις εξιχνιάστηκαν. Βρέθηκαν, μεταξύ άλλων, όπλα και μεγάλες ποσότητες κοσμημάτων, χρυσές λίρες </w:t>
      </w:r>
      <w:r>
        <w:rPr>
          <w:rFonts w:eastAsia="Times New Roman"/>
          <w:szCs w:val="24"/>
        </w:rPr>
        <w:t>και ράβδοι χρυσού. Σας θυμίζει κάτι αυτό, μάλλον.</w:t>
      </w:r>
    </w:p>
    <w:p w14:paraId="664B1AEA"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664B1AEB" w14:textId="77777777" w:rsidR="0038323F" w:rsidRDefault="00FD28AA">
      <w:pPr>
        <w:spacing w:line="600" w:lineRule="auto"/>
        <w:ind w:firstLine="720"/>
        <w:contextualSpacing/>
        <w:jc w:val="both"/>
        <w:rPr>
          <w:rFonts w:eastAsia="Times New Roman"/>
          <w:szCs w:val="24"/>
        </w:rPr>
      </w:pPr>
      <w:r>
        <w:rPr>
          <w:rFonts w:eastAsia="Times New Roman"/>
          <w:szCs w:val="24"/>
        </w:rPr>
        <w:t>Αυτά ήταν φέτος μόνο. Αλλά και όσον αφορά το 2016, εξαρθρώθηκε διεθνική εγκληματική οργάνωση με μέλη σε διάφορες χώρες της Ευρωπαϊκής Ένωσης, που δρ</w:t>
      </w:r>
      <w:r>
        <w:rPr>
          <w:rFonts w:eastAsia="Times New Roman"/>
          <w:szCs w:val="24"/>
        </w:rPr>
        <w:t>αστηριοποιούνταν στην παράνομη διακίνηση ατόμων με χρήση πλαστών ταξιδιωτικών εγγράφων και προορισμό χώρες της Κεντρικής και Βόρειας Ευρώπης. Είκοσι τέσσερα μέλη συνελήφθησαν, χίλια τριακόσια διαβατήρια</w:t>
      </w:r>
      <w:r>
        <w:rPr>
          <w:rFonts w:eastAsia="Times New Roman"/>
          <w:szCs w:val="24"/>
        </w:rPr>
        <w:t>,</w:t>
      </w:r>
      <w:r>
        <w:rPr>
          <w:rFonts w:eastAsia="Times New Roman"/>
          <w:szCs w:val="24"/>
        </w:rPr>
        <w:t xml:space="preserve"> τριακόσιες ταυτότητες είκοσι εννέα χωρών και σύγχρον</w:t>
      </w:r>
      <w:r>
        <w:rPr>
          <w:rFonts w:eastAsia="Times New Roman"/>
          <w:szCs w:val="24"/>
        </w:rPr>
        <w:t>α μηχανήματα έκδοσης εγγράφων</w:t>
      </w:r>
      <w:r w:rsidRPr="001838BE">
        <w:rPr>
          <w:rFonts w:eastAsia="Times New Roman"/>
          <w:szCs w:val="24"/>
        </w:rPr>
        <w:t xml:space="preserve"> </w:t>
      </w:r>
      <w:r>
        <w:rPr>
          <w:rFonts w:eastAsia="Times New Roman"/>
          <w:szCs w:val="24"/>
        </w:rPr>
        <w:t>κατασχέθηκαν.</w:t>
      </w:r>
    </w:p>
    <w:p w14:paraId="664B1AEC" w14:textId="77777777" w:rsidR="0038323F" w:rsidRDefault="00FD28AA">
      <w:pPr>
        <w:spacing w:line="600" w:lineRule="auto"/>
        <w:ind w:firstLine="720"/>
        <w:contextualSpacing/>
        <w:jc w:val="both"/>
        <w:rPr>
          <w:rFonts w:eastAsia="Times New Roman"/>
          <w:szCs w:val="24"/>
        </w:rPr>
      </w:pPr>
      <w:r>
        <w:rPr>
          <w:rFonts w:eastAsia="Times New Roman"/>
          <w:szCs w:val="24"/>
        </w:rPr>
        <w:t>Εξαρθρώθηκε, επίσης, εγκληματική οργάνωση</w:t>
      </w:r>
      <w:r>
        <w:rPr>
          <w:rFonts w:eastAsia="Times New Roman"/>
          <w:szCs w:val="24"/>
        </w:rPr>
        <w:t>,</w:t>
      </w:r>
      <w:r>
        <w:rPr>
          <w:rFonts w:eastAsia="Times New Roman"/>
          <w:szCs w:val="24"/>
        </w:rPr>
        <w:t xml:space="preserve"> αποτελούμενη από </w:t>
      </w:r>
      <w:proofErr w:type="spellStart"/>
      <w:r>
        <w:rPr>
          <w:rFonts w:eastAsia="Times New Roman"/>
          <w:szCs w:val="24"/>
        </w:rPr>
        <w:t>εκατόν</w:t>
      </w:r>
      <w:proofErr w:type="spellEnd"/>
      <w:r>
        <w:rPr>
          <w:rFonts w:eastAsia="Times New Roman"/>
          <w:szCs w:val="24"/>
        </w:rPr>
        <w:t xml:space="preserve"> σαράντα έξι μέλη, ιεραρχικά δομημένη σε επτά επίπεδα, δραστηριοποιούμενη στη διακίνηση ναρκωτικών στο </w:t>
      </w:r>
      <w:r>
        <w:rPr>
          <w:rFonts w:eastAsia="Times New Roman"/>
          <w:szCs w:val="24"/>
        </w:rPr>
        <w:t>κ</w:t>
      </w:r>
      <w:r>
        <w:rPr>
          <w:rFonts w:eastAsia="Times New Roman"/>
          <w:szCs w:val="24"/>
        </w:rPr>
        <w:t xml:space="preserve">έντρο της Αθήνας. Έπειτα από μακρά έρευνα </w:t>
      </w:r>
      <w:r>
        <w:rPr>
          <w:rFonts w:eastAsia="Times New Roman"/>
          <w:szCs w:val="24"/>
        </w:rPr>
        <w:t>συνελήφθησαν ενενήντα επτά άτομα.</w:t>
      </w:r>
    </w:p>
    <w:p w14:paraId="664B1AED" w14:textId="77777777" w:rsidR="0038323F" w:rsidRDefault="00FD28AA">
      <w:pPr>
        <w:spacing w:line="600" w:lineRule="auto"/>
        <w:ind w:firstLine="720"/>
        <w:contextualSpacing/>
        <w:jc w:val="both"/>
        <w:rPr>
          <w:rFonts w:eastAsia="Times New Roman"/>
          <w:szCs w:val="24"/>
        </w:rPr>
      </w:pPr>
      <w:r>
        <w:rPr>
          <w:rFonts w:eastAsia="Times New Roman"/>
          <w:szCs w:val="24"/>
        </w:rPr>
        <w:t>Εξαρθρώθηκε ομάδα που τύπωνε πλαστά εισιτήρια συγκοινωνιών του ΟΑΣΑ. Κατασχέθηκαν ένα εκατομμύριο εισιτήρια, δώδεκα εκτυπωμένα ρολά εισιτηρίων και οι έρευνες συνεχίζονται.</w:t>
      </w:r>
    </w:p>
    <w:p w14:paraId="664B1AEE" w14:textId="77777777" w:rsidR="0038323F" w:rsidRDefault="00FD28AA">
      <w:pPr>
        <w:spacing w:line="600" w:lineRule="auto"/>
        <w:ind w:firstLine="720"/>
        <w:contextualSpacing/>
        <w:jc w:val="both"/>
        <w:rPr>
          <w:rFonts w:eastAsia="Times New Roman"/>
          <w:szCs w:val="24"/>
        </w:rPr>
      </w:pPr>
      <w:r>
        <w:rPr>
          <w:rFonts w:eastAsia="Times New Roman"/>
          <w:szCs w:val="24"/>
        </w:rPr>
        <w:lastRenderedPageBreak/>
        <w:t>Β</w:t>
      </w:r>
      <w:r>
        <w:rPr>
          <w:rFonts w:eastAsia="Times New Roman"/>
          <w:szCs w:val="24"/>
        </w:rPr>
        <w:t xml:space="preserve">λέπω τώρα την αντίδραση, τη μεγάλη, για το </w:t>
      </w:r>
      <w:r>
        <w:rPr>
          <w:rFonts w:eastAsia="Times New Roman"/>
          <w:szCs w:val="24"/>
        </w:rPr>
        <w:t>ηλεκτρονικό εισιτήριο. Ε, λοιπόν, εμείς δεν θα αφήσουμε την παρανομία να συνεχίζει ανενόχλητη. Θα τη χτυπήσουμε στη ρίζα της, όσο κι αν κάποιοι ενοχλούνται.</w:t>
      </w:r>
    </w:p>
    <w:p w14:paraId="664B1AEF"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664B1AF0"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Εξαρθρώθηκε, επίσης, πολυμελής ομάδα που </w:t>
      </w:r>
      <w:r>
        <w:rPr>
          <w:rFonts w:eastAsia="Times New Roman"/>
          <w:szCs w:val="24"/>
        </w:rPr>
        <w:t>αφαιρούσε χρηματοκιβώτια από εταιρείες και ΑΤΜ, με ευρείας κλίμακας επιχείρηση που συμμετείχαν πάνω από χίλιοι αστυνομικοί. Συνελήφθησαν σαράντα ένα άτομα και κατηγορούνται άλλα σαράντα οκτώ.</w:t>
      </w:r>
    </w:p>
    <w:p w14:paraId="664B1AF1" w14:textId="77777777" w:rsidR="0038323F" w:rsidRDefault="00FD28AA">
      <w:pPr>
        <w:spacing w:line="600" w:lineRule="auto"/>
        <w:ind w:firstLine="720"/>
        <w:contextualSpacing/>
        <w:jc w:val="both"/>
        <w:rPr>
          <w:rFonts w:eastAsia="Times New Roman"/>
          <w:szCs w:val="24"/>
        </w:rPr>
      </w:pPr>
      <w:proofErr w:type="spellStart"/>
      <w:r>
        <w:rPr>
          <w:rFonts w:eastAsia="Times New Roman"/>
          <w:szCs w:val="24"/>
        </w:rPr>
        <w:t>Ταυτοποιήθηκαν</w:t>
      </w:r>
      <w:proofErr w:type="spellEnd"/>
      <w:r>
        <w:rPr>
          <w:rFonts w:eastAsia="Times New Roman"/>
          <w:szCs w:val="24"/>
        </w:rPr>
        <w:t xml:space="preserve"> πάνω από τριακόσιες περιπτώσεις ληστειών, κλοπών </w:t>
      </w:r>
      <w:r>
        <w:rPr>
          <w:rFonts w:eastAsia="Times New Roman"/>
          <w:szCs w:val="24"/>
        </w:rPr>
        <w:t>και διαρρήξεων σε διάφορες περιοχές της χώρας. Κατασχέθηκε μεγάλη ποσότητα κοσμημάτων, ράβδων χρυσού, βιβλιαρίων καταθέσεων μεγάλων ποσών σε τράπεζες, πάνω από εξήντα πολυτελή αυτοκίνητα.</w:t>
      </w:r>
    </w:p>
    <w:p w14:paraId="664B1AF2" w14:textId="77777777" w:rsidR="0038323F" w:rsidRDefault="00FD28AA">
      <w:pPr>
        <w:spacing w:line="600" w:lineRule="auto"/>
        <w:ind w:firstLine="720"/>
        <w:contextualSpacing/>
        <w:jc w:val="both"/>
        <w:rPr>
          <w:rFonts w:eastAsia="Times New Roman"/>
          <w:szCs w:val="24"/>
        </w:rPr>
      </w:pPr>
      <w:r>
        <w:rPr>
          <w:rFonts w:eastAsia="Times New Roman"/>
          <w:szCs w:val="24"/>
        </w:rPr>
        <w:t>Εξαρθρώθηκε -μεγάλη επιτυχία επίσης- για πρώτη φορά στα Εξάρχεια εγκ</w:t>
      </w:r>
      <w:r>
        <w:rPr>
          <w:rFonts w:eastAsia="Times New Roman"/>
          <w:szCs w:val="24"/>
        </w:rPr>
        <w:t>ληματική οργάνωση</w:t>
      </w:r>
      <w:r>
        <w:rPr>
          <w:rFonts w:eastAsia="Times New Roman"/>
          <w:szCs w:val="24"/>
        </w:rPr>
        <w:t>,</w:t>
      </w:r>
      <w:r>
        <w:rPr>
          <w:rFonts w:eastAsia="Times New Roman"/>
          <w:szCs w:val="24"/>
        </w:rPr>
        <w:t xml:space="preserve"> που δραστηριοποιείτο στη διακίνηση και εμπορία ναρκωτικών. Συνελήφθησαν δεκατέσσερα μέλη, κατασχέθηκαν μεγάλες ποσότητες ναρκωτικών και όπλων.</w:t>
      </w:r>
    </w:p>
    <w:p w14:paraId="664B1AF3"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Αυτή είναι η δική μας παρακαταθήκη. Αυτή είναι. Η δικιά σας ποια ήταν; </w:t>
      </w:r>
    </w:p>
    <w:p w14:paraId="664B1AF4" w14:textId="77777777" w:rsidR="0038323F" w:rsidRDefault="00FD28AA">
      <w:pPr>
        <w:spacing w:line="600" w:lineRule="auto"/>
        <w:ind w:firstLine="720"/>
        <w:contextualSpacing/>
        <w:jc w:val="both"/>
        <w:rPr>
          <w:rFonts w:eastAsia="Times New Roman"/>
          <w:szCs w:val="24"/>
        </w:rPr>
      </w:pPr>
      <w:r>
        <w:rPr>
          <w:rFonts w:eastAsia="Times New Roman"/>
          <w:szCs w:val="24"/>
        </w:rPr>
        <w:t>Δ</w:t>
      </w:r>
      <w:r>
        <w:rPr>
          <w:rFonts w:eastAsia="Times New Roman"/>
          <w:szCs w:val="24"/>
        </w:rPr>
        <w:t xml:space="preserve">εν σας τα λέω αυτά, </w:t>
      </w:r>
      <w:r>
        <w:rPr>
          <w:rFonts w:eastAsia="Times New Roman"/>
          <w:szCs w:val="24"/>
        </w:rPr>
        <w:t>κύριε Μητσοτάκη, αναλυτικά</w:t>
      </w:r>
      <w:r>
        <w:rPr>
          <w:rFonts w:eastAsia="Times New Roman"/>
          <w:szCs w:val="24"/>
        </w:rPr>
        <w:t>,</w:t>
      </w:r>
      <w:r>
        <w:rPr>
          <w:rFonts w:eastAsia="Times New Roman"/>
          <w:szCs w:val="24"/>
        </w:rPr>
        <w:t xml:space="preserve"> μήπως και μοιράσετε κι άλλα συγχαρητήρια στην Αστυνομία. Φτάνουν αυτά που μοιράσατε. Σας τα λέω, μήπως και φιλοτιμηθείτε</w:t>
      </w:r>
      <w:r>
        <w:rPr>
          <w:rFonts w:eastAsia="Times New Roman"/>
          <w:szCs w:val="24"/>
        </w:rPr>
        <w:t>,</w:t>
      </w:r>
      <w:r>
        <w:rPr>
          <w:rFonts w:eastAsia="Times New Roman"/>
          <w:szCs w:val="24"/>
        </w:rPr>
        <w:t xml:space="preserve"> να ζητήσετε ένα συγγνώμη επιτέλους </w:t>
      </w:r>
      <w:r>
        <w:rPr>
          <w:rFonts w:eastAsia="Times New Roman"/>
          <w:szCs w:val="24"/>
        </w:rPr>
        <w:lastRenderedPageBreak/>
        <w:t>για τα ψεύδη που διασπείρετε εδώ και μέρες περί ανομίας, περί χάους, πε</w:t>
      </w:r>
      <w:r>
        <w:rPr>
          <w:rFonts w:eastAsia="Times New Roman"/>
          <w:szCs w:val="24"/>
        </w:rPr>
        <w:t>ρί κύκλου αίματος στη χώρα τα τελευταία δυόμισι χρόνια, γιατί είναι ντροπή αυτό που κάνετε. Είναι ντροπή αυτό που κάνετε.</w:t>
      </w:r>
    </w:p>
    <w:p w14:paraId="664B1AF5"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664B1AF6" w14:textId="77777777" w:rsidR="0038323F" w:rsidRDefault="00FD28AA">
      <w:pPr>
        <w:spacing w:line="600" w:lineRule="auto"/>
        <w:ind w:firstLine="720"/>
        <w:contextualSpacing/>
        <w:jc w:val="both"/>
        <w:rPr>
          <w:rFonts w:eastAsia="Times New Roman"/>
          <w:szCs w:val="24"/>
        </w:rPr>
      </w:pPr>
      <w:r>
        <w:rPr>
          <w:rFonts w:eastAsia="Times New Roman"/>
          <w:szCs w:val="24"/>
        </w:rPr>
        <w:t>Όπως, επίσης, είναι ντροπή</w:t>
      </w:r>
      <w:r>
        <w:rPr>
          <w:rFonts w:eastAsia="Times New Roman"/>
          <w:szCs w:val="24"/>
        </w:rPr>
        <w:t>,</w:t>
      </w:r>
      <w:r>
        <w:rPr>
          <w:rFonts w:eastAsia="Times New Roman"/>
          <w:szCs w:val="24"/>
        </w:rPr>
        <w:t xml:space="preserve"> τα όσα ισχυρίζεστε για τον νόμο Παρασκευόπουλου,</w:t>
      </w:r>
      <w:r>
        <w:rPr>
          <w:rFonts w:eastAsia="Times New Roman"/>
          <w:szCs w:val="24"/>
        </w:rPr>
        <w:t xml:space="preserve"> έναν αναγκαίο, όπως γνωρίζετε πολύ καλά, νόμο, διότι γνωρίζετε το χάος που επικρατούσε στις φυλακές </w:t>
      </w:r>
      <w:r>
        <w:rPr>
          <w:rFonts w:eastAsia="Times New Roman"/>
          <w:szCs w:val="24"/>
        </w:rPr>
        <w:t>κ</w:t>
      </w:r>
      <w:r>
        <w:rPr>
          <w:rFonts w:eastAsia="Times New Roman"/>
          <w:szCs w:val="24"/>
        </w:rPr>
        <w:t>αι θα σας πω γιατί είναι ντροπή. Κάντε όση κριτική θέλετε στον νόμο. Είναι ντροπή να λέτε ψέματα, που μάλιστα αναπαράχθηκαν από τα φιλικά προς τη Νέα Δημο</w:t>
      </w:r>
      <w:r>
        <w:rPr>
          <w:rFonts w:eastAsia="Times New Roman"/>
          <w:szCs w:val="24"/>
        </w:rPr>
        <w:t xml:space="preserve">κρατία έντυπα ότι τάχα -το είπατε κι εσείς σήμερα- οι τρεις δράστες της ληστείας και της επίθεσης κατά μιας </w:t>
      </w:r>
      <w:proofErr w:type="spellStart"/>
      <w:r>
        <w:rPr>
          <w:rFonts w:eastAsia="Times New Roman"/>
          <w:szCs w:val="24"/>
        </w:rPr>
        <w:t>ογδονταπεντάχρονης</w:t>
      </w:r>
      <w:proofErr w:type="spellEnd"/>
      <w:r>
        <w:rPr>
          <w:rFonts w:eastAsia="Times New Roman"/>
          <w:szCs w:val="24"/>
        </w:rPr>
        <w:t xml:space="preserve"> γυναίκας</w:t>
      </w:r>
      <w:r>
        <w:rPr>
          <w:rFonts w:eastAsia="Times New Roman"/>
          <w:szCs w:val="24"/>
        </w:rPr>
        <w:t>,</w:t>
      </w:r>
      <w:r>
        <w:rPr>
          <w:rFonts w:eastAsia="Times New Roman"/>
          <w:szCs w:val="24"/>
        </w:rPr>
        <w:t xml:space="preserve"> είχαν αποφυλακιστεί με βάση τον νόμο Παρασκευόπουλου. Όμως προκύπτει από την Ελληνική Αστυνομία ότι ουδεμία σχέση με τη</w:t>
      </w:r>
      <w:r>
        <w:rPr>
          <w:rFonts w:eastAsia="Times New Roman"/>
          <w:szCs w:val="24"/>
        </w:rPr>
        <w:t>ν αλήθεια έχει η παραπάνω, δήθεν, αποκάλυψη κι ότι μόνο ένας εκ των τριών είχε εις βάρος του καταδίκη τεσσάρων μηνών για κλοπή, η οποία είχε μετατραπεί σε εξαγοράσιμη.</w:t>
      </w:r>
    </w:p>
    <w:p w14:paraId="664B1AF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Έτσι βγήκε έξω όχι με τον νόμο Παρασκευόπουλου. Όμως λίγο σας ένοιαξε αυτό, λίγο σας νοι</w:t>
      </w:r>
      <w:r>
        <w:rPr>
          <w:rFonts w:eastAsia="Times New Roman" w:cs="Times New Roman"/>
          <w:szCs w:val="24"/>
        </w:rPr>
        <w:t>άζει</w:t>
      </w:r>
      <w:r>
        <w:rPr>
          <w:rFonts w:eastAsia="Times New Roman" w:cs="Times New Roman"/>
          <w:szCs w:val="24"/>
        </w:rPr>
        <w:t>,</w:t>
      </w:r>
      <w:r>
        <w:rPr>
          <w:rFonts w:eastAsia="Times New Roman" w:cs="Times New Roman"/>
          <w:szCs w:val="24"/>
        </w:rPr>
        <w:t xml:space="preserve"> εάν καμ</w:t>
      </w:r>
      <w:r>
        <w:rPr>
          <w:rFonts w:eastAsia="Times New Roman" w:cs="Times New Roman"/>
          <w:szCs w:val="24"/>
        </w:rPr>
        <w:t>μιά</w:t>
      </w:r>
      <w:r>
        <w:rPr>
          <w:rFonts w:eastAsia="Times New Roman" w:cs="Times New Roman"/>
          <w:szCs w:val="24"/>
        </w:rPr>
        <w:t xml:space="preserve"> σχέση έχει η πραγματικότητα με τον ισχυρισμό σας. Τόσο το χειρότερο για την πραγματικότητα, αρκεί ο ισχυρισμός σας να διαδοθεί!</w:t>
      </w:r>
    </w:p>
    <w:p w14:paraId="664B1AF8"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64B1AF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α ίδια επιχειρούν –δεν το είπατε εσείς σήμερα- ορισμ</w:t>
      </w:r>
      <w:r>
        <w:rPr>
          <w:rFonts w:eastAsia="Times New Roman" w:cs="Times New Roman"/>
          <w:szCs w:val="24"/>
        </w:rPr>
        <w:t>ένα φιλικά σας μέσα και σε σχέση με τον δράση που συνελήφθη</w:t>
      </w:r>
      <w:r>
        <w:rPr>
          <w:rFonts w:eastAsia="Times New Roman" w:cs="Times New Roman"/>
          <w:szCs w:val="24"/>
        </w:rPr>
        <w:t>,</w:t>
      </w:r>
      <w:r>
        <w:rPr>
          <w:rFonts w:eastAsia="Times New Roman" w:cs="Times New Roman"/>
          <w:szCs w:val="24"/>
        </w:rPr>
        <w:t xml:space="preserve"> σε χρόνο ρεκόρ μάλιστα</w:t>
      </w:r>
      <w:r>
        <w:rPr>
          <w:rFonts w:eastAsia="Times New Roman" w:cs="Times New Roman"/>
          <w:szCs w:val="24"/>
        </w:rPr>
        <w:t xml:space="preserve"> </w:t>
      </w:r>
      <w:r>
        <w:rPr>
          <w:rFonts w:eastAsia="Times New Roman" w:cs="Times New Roman"/>
          <w:szCs w:val="24"/>
        </w:rPr>
        <w:t>της δολοφονίας Ζαφειρόπουλου, ότι τάχα μου και αυτός βρέθηκε έξω για να δολοφονήσει τον ατυχή δικηγόρο, αποφυλακισθείς δι</w:t>
      </w:r>
      <w:r>
        <w:rPr>
          <w:rFonts w:eastAsia="Times New Roman" w:cs="Times New Roman"/>
          <w:szCs w:val="24"/>
        </w:rPr>
        <w:t>ά</w:t>
      </w:r>
      <w:r>
        <w:rPr>
          <w:rFonts w:eastAsia="Times New Roman" w:cs="Times New Roman"/>
          <w:szCs w:val="24"/>
        </w:rPr>
        <w:t xml:space="preserve"> του νόμου Παρασκευόπουλου, ενώ ο ίδιος βρέθηκε εκ</w:t>
      </w:r>
      <w:r>
        <w:rPr>
          <w:rFonts w:eastAsia="Times New Roman" w:cs="Times New Roman"/>
          <w:szCs w:val="24"/>
        </w:rPr>
        <w:t>τός</w:t>
      </w:r>
      <w:r>
        <w:rPr>
          <w:rFonts w:eastAsia="Times New Roman" w:cs="Times New Roman"/>
          <w:szCs w:val="24"/>
        </w:rPr>
        <w:t>,</w:t>
      </w:r>
      <w:r>
        <w:rPr>
          <w:rFonts w:eastAsia="Times New Roman" w:cs="Times New Roman"/>
          <w:szCs w:val="24"/>
        </w:rPr>
        <w:t xml:space="preserve"> κάνοντας χρήση αδείας που δεν είναι νόμος Παρασκευόπουλου </w:t>
      </w:r>
      <w:r>
        <w:rPr>
          <w:rFonts w:eastAsia="Times New Roman" w:cs="Times New Roman"/>
          <w:szCs w:val="24"/>
        </w:rPr>
        <w:t>κ</w:t>
      </w:r>
      <w:r>
        <w:rPr>
          <w:rFonts w:eastAsia="Times New Roman" w:cs="Times New Roman"/>
          <w:szCs w:val="24"/>
        </w:rPr>
        <w:t>αι να σας θυμίσω, διότι εάν είναι έτσι…</w:t>
      </w:r>
    </w:p>
    <w:p w14:paraId="664B1AF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τα είπαμε εμείς αυτά. </w:t>
      </w:r>
    </w:p>
    <w:p w14:paraId="664B1AF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Λέω για τα δημοσιεύματα, δεν λέω ότι τα είπατε εσείς. Αλλά θα</w:t>
      </w:r>
      <w:r>
        <w:rPr>
          <w:rFonts w:eastAsia="Times New Roman" w:cs="Times New Roman"/>
          <w:szCs w:val="24"/>
        </w:rPr>
        <w:t xml:space="preserve"> το λέγατε και εσείς, αφού </w:t>
      </w:r>
      <w:r>
        <w:rPr>
          <w:rFonts w:eastAsia="Times New Roman" w:cs="Times New Roman"/>
          <w:szCs w:val="24"/>
          <w:lang w:val="en-US"/>
        </w:rPr>
        <w:t>copy</w:t>
      </w:r>
      <w:r>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κάνετε από τα δημοσιεύματα, δεν κάνετε τίποτα άλλο!</w:t>
      </w:r>
    </w:p>
    <w:p w14:paraId="664B1AFC"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64B1AF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Εντάξει, ήσυχα!</w:t>
      </w:r>
    </w:p>
    <w:p w14:paraId="664B1AF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Όχι, κύριε Πρόεδρε, </w:t>
      </w:r>
      <w:r>
        <w:rPr>
          <w:rFonts w:eastAsia="Times New Roman" w:cs="Times New Roman"/>
          <w:szCs w:val="24"/>
        </w:rPr>
        <w:t>θα τα πω.</w:t>
      </w:r>
    </w:p>
    <w:p w14:paraId="664B1AF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να τα πείτε!</w:t>
      </w:r>
    </w:p>
    <w:p w14:paraId="664B1B0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Όποιος ζούσε σ’ αυτή τη χώρα φέτος το καλοκαίρι</w:t>
      </w:r>
      <w:r>
        <w:rPr>
          <w:rFonts w:eastAsia="Times New Roman" w:cs="Times New Roman"/>
          <w:szCs w:val="24"/>
        </w:rPr>
        <w:t>,</w:t>
      </w:r>
      <w:r>
        <w:rPr>
          <w:rFonts w:eastAsia="Times New Roman" w:cs="Times New Roman"/>
          <w:szCs w:val="24"/>
        </w:rPr>
        <w:t xml:space="preserve"> είχε την αίσθηση, παρακολουθώντας τα μέσα ενημέρωσης, ότι έχει καεί όλη η Ελλάδα, ότι έχει επέλθει βιβλική κα</w:t>
      </w:r>
      <w:r>
        <w:rPr>
          <w:rFonts w:eastAsia="Times New Roman" w:cs="Times New Roman"/>
          <w:szCs w:val="24"/>
        </w:rPr>
        <w:t>ταστροφή, ότι τουλάχιστον το 2017 ήταν συγκρίσιμο με το 2007 τη μεγάλη φυ</w:t>
      </w:r>
      <w:r>
        <w:rPr>
          <w:rFonts w:eastAsia="Times New Roman" w:cs="Times New Roman"/>
          <w:szCs w:val="24"/>
        </w:rPr>
        <w:lastRenderedPageBreak/>
        <w:t xml:space="preserve">σική καταστροφή της Ηλείας με τους δεκάδες νεκρούς. Και </w:t>
      </w:r>
      <w:r>
        <w:rPr>
          <w:rFonts w:eastAsia="Times New Roman" w:cs="Times New Roman"/>
          <w:szCs w:val="24"/>
        </w:rPr>
        <w:t>ήρθαν</w:t>
      </w:r>
      <w:r>
        <w:rPr>
          <w:rFonts w:eastAsia="Times New Roman" w:cs="Times New Roman"/>
          <w:szCs w:val="24"/>
        </w:rPr>
        <w:t xml:space="preserve"> χθες τα επίσημα αποτελέσματα της Πυροσβεστικής</w:t>
      </w:r>
      <w:r>
        <w:rPr>
          <w:rFonts w:eastAsia="Times New Roman" w:cs="Times New Roman"/>
          <w:szCs w:val="24"/>
        </w:rPr>
        <w:t>,</w:t>
      </w:r>
      <w:r>
        <w:rPr>
          <w:rFonts w:eastAsia="Times New Roman" w:cs="Times New Roman"/>
          <w:szCs w:val="24"/>
        </w:rPr>
        <w:t xml:space="preserve"> που παρουσιάζουν το επιχειρησιακό έργο του Πυροσβεστικού Σώματος και δείχ</w:t>
      </w:r>
      <w:r>
        <w:rPr>
          <w:rFonts w:eastAsia="Times New Roman" w:cs="Times New Roman"/>
          <w:szCs w:val="24"/>
        </w:rPr>
        <w:t xml:space="preserve">νουν ότι σε σχέση με το 2016 είχαμε σημαντική μείωση των καμένων εκτάσεων. Το 2016 είχαμε τριακόσιες εξήντα πέντε χιλιάδες στρέμματα καμένα και διακόσιες δεκαέξι χιλιάδες στρέμματα το 2017. </w:t>
      </w:r>
    </w:p>
    <w:p w14:paraId="664B1B0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Προσέξτε, σε σχέση με τον μέσο όρο των προηγούμενων δεκαεννέα ετώ</w:t>
      </w:r>
      <w:r>
        <w:rPr>
          <w:rFonts w:eastAsia="Times New Roman" w:cs="Times New Roman"/>
          <w:szCs w:val="24"/>
        </w:rPr>
        <w:t>ν το εξής: Τα προηγούμενα δεκαεννέα έτη ο μέσος όρος καμένων εκτάσεων ήταν τετρακόσιες ογδόντα χιλιάδες στρέμματα και το 2017, που τα μέσα έδιναν την αίσθηση και εσείς προσωπικά ότι είχε καεί ο τόπος, είχαμε διακόσιες δεκαέξι χιλιάδες στρέμματα, δηλαδή χαμ</w:t>
      </w:r>
      <w:r>
        <w:rPr>
          <w:rFonts w:eastAsia="Times New Roman" w:cs="Times New Roman"/>
          <w:szCs w:val="24"/>
        </w:rPr>
        <w:t>ηλότερα από το μισό. Αυτή είναι η εικόνα, αυτά είναι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στα οποία εσείς σπεύδετε, για να δημιουργήσετε την εικόνα της καταστροφολογίας, της καταστροφής. Ψάχνετε να πιαστείτε από οποιαδήποτε είδηση δημιουργεί εικόνα καταστροφής. </w:t>
      </w:r>
    </w:p>
    <w:p w14:paraId="664B1B0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Γιατί το κάνετε α</w:t>
      </w:r>
      <w:r>
        <w:rPr>
          <w:rFonts w:eastAsia="Times New Roman" w:cs="Times New Roman"/>
          <w:szCs w:val="24"/>
        </w:rPr>
        <w:t>υτό; Γιατί είστε απελπισμένος το κάνετε αυτό, γιατί σας έχει λείψει η εξουσία το κάνετε αυτό, αλλά κακό του κεφαλιού σας, κύριε Μητσοτάκη.</w:t>
      </w:r>
    </w:p>
    <w:p w14:paraId="664B1B03"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64B1B0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στο θέμα της δολοφονίας του ατυχούς δικηγόρου,</w:t>
      </w:r>
      <w:r>
        <w:rPr>
          <w:rFonts w:eastAsia="Times New Roman" w:cs="Times New Roman"/>
          <w:szCs w:val="24"/>
        </w:rPr>
        <w:t xml:space="preserve"> του Μιχάλη Ζαφειρόπουλου, για την οποία δεν μπήκατε καν στον κόπο να περιμένετε να ολοκληρωθεί η έρευνα της Αστυνομίας και σπεύσατε σ’ αυτήν εδώ την Αίθουσα, δια στόματος του κ. Τζαβάρα, αλλά και άλλων στελεχών σας σε δημόσιες εμφανίσεις να ισχυριστείτε ό</w:t>
      </w:r>
      <w:r>
        <w:rPr>
          <w:rFonts w:eastAsia="Times New Roman" w:cs="Times New Roman"/>
          <w:szCs w:val="24"/>
        </w:rPr>
        <w:t xml:space="preserve">τι πίσω από τη δολοφονία βρίσκονται πολιτικά κίνητρα. Και σε συνέχεια αυτής της στάσης, την επόμενη μέρα, πρωτοσέλιδο εφημερίδας γνωστής για τη </w:t>
      </w:r>
      <w:r>
        <w:rPr>
          <w:rFonts w:eastAsia="Times New Roman" w:cs="Times New Roman"/>
          <w:szCs w:val="24"/>
        </w:rPr>
        <w:t xml:space="preserve">στήριξή </w:t>
      </w:r>
      <w:r>
        <w:rPr>
          <w:rFonts w:eastAsia="Times New Roman" w:cs="Times New Roman"/>
          <w:szCs w:val="24"/>
        </w:rPr>
        <w:t>της στην παράταξή σας έσπευσε να ενημερώσει τους αναγνώστες ότι η δολοφονία Ζαφειρόπουλου προκαλεί πανικ</w:t>
      </w:r>
      <w:r>
        <w:rPr>
          <w:rFonts w:eastAsia="Times New Roman" w:cs="Times New Roman"/>
          <w:szCs w:val="24"/>
        </w:rPr>
        <w:t xml:space="preserve">ό στο Μαξίμου. </w:t>
      </w:r>
    </w:p>
    <w:p w14:paraId="664B1B0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λοιπόν, ειλικρινά: Τώρα, που η Ελληνική Αστυνομία σε χρόνο ρεκόρ εξιχνίασε το έγκλημα, συνέλαβε τον δράστη και </w:t>
      </w:r>
      <w:proofErr w:type="spellStart"/>
      <w:r>
        <w:rPr>
          <w:rFonts w:eastAsia="Times New Roman" w:cs="Times New Roman"/>
          <w:szCs w:val="24"/>
        </w:rPr>
        <w:t>ταυτοποίησε</w:t>
      </w:r>
      <w:proofErr w:type="spellEnd"/>
      <w:r>
        <w:rPr>
          <w:rFonts w:eastAsia="Times New Roman" w:cs="Times New Roman"/>
          <w:szCs w:val="24"/>
        </w:rPr>
        <w:t xml:space="preserve"> τους φυσικούς αυτουργούς και φυσικά, αποδεικνύεται ότι ουδεμία πολιτική χροιά υπήρχε στα κίνητρα των δρα</w:t>
      </w:r>
      <w:r>
        <w:rPr>
          <w:rFonts w:eastAsia="Times New Roman" w:cs="Times New Roman"/>
          <w:szCs w:val="24"/>
        </w:rPr>
        <w:t>στών, τι έχετε να πείτε; Να το γράψουμε και αυτό στην άμμο, να το ξεχάσουμε, ήταν μια κακιά στιγμή ενδεχομένως; Πείτε το, όμως. Ζητήστε μια συγγνώμη για τον τρόπο με τον οποίο δηλητηριάζετε</w:t>
      </w:r>
      <w:r>
        <w:rPr>
          <w:rFonts w:eastAsia="Times New Roman" w:cs="Times New Roman"/>
          <w:szCs w:val="24"/>
        </w:rPr>
        <w:t xml:space="preserve"> </w:t>
      </w:r>
      <w:r>
        <w:rPr>
          <w:rFonts w:eastAsia="Times New Roman" w:cs="Times New Roman"/>
          <w:szCs w:val="24"/>
        </w:rPr>
        <w:t>την κοινή γνώμη και προσπαθείτε να δημιουργήσετε θέματα εκεί που δ</w:t>
      </w:r>
      <w:r>
        <w:rPr>
          <w:rFonts w:eastAsia="Times New Roman" w:cs="Times New Roman"/>
          <w:szCs w:val="24"/>
        </w:rPr>
        <w:t>εν υπάρχουν.</w:t>
      </w:r>
    </w:p>
    <w:p w14:paraId="664B1B0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κλείσω, κύριε Πρόεδρε, λέγοντας το εξής. Την </w:t>
      </w:r>
      <w:proofErr w:type="spellStart"/>
      <w:r>
        <w:rPr>
          <w:rFonts w:eastAsia="Times New Roman" w:cs="Times New Roman"/>
          <w:szCs w:val="24"/>
        </w:rPr>
        <w:t>πρωτομιλία</w:t>
      </w:r>
      <w:proofErr w:type="spellEnd"/>
      <w:r>
        <w:rPr>
          <w:rFonts w:eastAsia="Times New Roman" w:cs="Times New Roman"/>
          <w:szCs w:val="24"/>
        </w:rPr>
        <w:t xml:space="preserve"> μου θα κλείσω, γιατί φαντάζομαι, θα προκληθώ και θα έχουμε και δεύτερο γύρο τοποθετήσεων, είναι βέβαιο και έτσι προβλέπεται και έτσι είναι το σωστό.</w:t>
      </w:r>
    </w:p>
    <w:p w14:paraId="664B1B0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w:t>
      </w:r>
      <w:r>
        <w:rPr>
          <w:rFonts w:eastAsia="Times New Roman" w:cs="Times New Roman"/>
          <w:szCs w:val="24"/>
        </w:rPr>
        <w:t xml:space="preserve">αι για την </w:t>
      </w:r>
      <w:proofErr w:type="spellStart"/>
      <w:r>
        <w:rPr>
          <w:rFonts w:eastAsia="Times New Roman" w:cs="Times New Roman"/>
          <w:szCs w:val="24"/>
        </w:rPr>
        <w:t>πρωτομιλία</w:t>
      </w:r>
      <w:proofErr w:type="spellEnd"/>
      <w:r>
        <w:rPr>
          <w:rFonts w:eastAsia="Times New Roman" w:cs="Times New Roman"/>
          <w:szCs w:val="24"/>
        </w:rPr>
        <w:t xml:space="preserve"> έχετε άνεση χρόνου. Ο κύριος Πρόεδρος πήγε στα είκοσι έξι λεπτά, εσείς μπορείτε να πάτε μέχρι τα πενήντα. Τι να κάνουμε; Έτσι πάει. </w:t>
      </w:r>
    </w:p>
    <w:p w14:paraId="664B1B0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Όχι, κύριε Πρόεδρε, δεν θα πάω.</w:t>
      </w:r>
    </w:p>
    <w:p w14:paraId="664B1B0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Τι να κάνουμε; Έτσι πάει. </w:t>
      </w:r>
    </w:p>
    <w:p w14:paraId="664B1B0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Κύριε Πρόεδρε, θα κλείσω λέγοντας το εξής: Κύριε Μητσοτάκη, είναι σαφές από όλα όσα είπατε και όσα κάνατε το τελευταίο διάστημα ότι ψάχνατε τελικά την ανομία εκεί που συμφέρει την ακροδ</w:t>
      </w:r>
      <w:r>
        <w:rPr>
          <w:rFonts w:eastAsia="Times New Roman" w:cs="Times New Roman"/>
          <w:szCs w:val="24"/>
        </w:rPr>
        <w:t xml:space="preserve">εξιά ρητορική σας. Την ψάχνετε μόνο στα Εξάρχεια και όχι στους </w:t>
      </w:r>
      <w:proofErr w:type="spellStart"/>
      <w:r>
        <w:rPr>
          <w:rFonts w:eastAsia="Times New Roman" w:cs="Times New Roman"/>
          <w:szCs w:val="24"/>
        </w:rPr>
        <w:t>χούλιγκανς</w:t>
      </w:r>
      <w:proofErr w:type="spellEnd"/>
      <w:r>
        <w:rPr>
          <w:rFonts w:eastAsia="Times New Roman" w:cs="Times New Roman"/>
          <w:szCs w:val="24"/>
        </w:rPr>
        <w:t xml:space="preserve"> που οργανωμένα επιτίθενται σε γραφεία εφημερίδων, διότι οι ιδιοκτήτες τους έχουν αντίθεση με τους ιδιοκτήτες της ομάδας τους και όχι στη δράση των ταγμάτων της Χρυσής Αυγής. Διότι πλ</w:t>
      </w:r>
      <w:r>
        <w:rPr>
          <w:rFonts w:eastAsia="Times New Roman" w:cs="Times New Roman"/>
          <w:szCs w:val="24"/>
        </w:rPr>
        <w:t>ηροφορήσατε το πανελλήνιο, εμάς και τη διεθνή κοινή γνώμη σε συνέντευξή σας στο «</w:t>
      </w:r>
      <w:r>
        <w:rPr>
          <w:rFonts w:eastAsia="Times New Roman" w:cs="Times New Roman"/>
          <w:szCs w:val="24"/>
          <w:lang w:val="en-US"/>
        </w:rPr>
        <w:t>P</w:t>
      </w:r>
      <w:r>
        <w:rPr>
          <w:rFonts w:eastAsia="Times New Roman" w:cs="Times New Roman"/>
          <w:szCs w:val="24"/>
          <w:lang w:val="en-US"/>
        </w:rPr>
        <w:t>OLITICO</w:t>
      </w:r>
      <w:r>
        <w:rPr>
          <w:rFonts w:eastAsia="Times New Roman" w:cs="Times New Roman"/>
          <w:szCs w:val="24"/>
        </w:rPr>
        <w:t xml:space="preserve">» ότι σήμερα η Χρυσή Αυγή είναι σαν να μην υπάρχει. Έτσι είπατε. Δεν ψάχνετε, λοιπόν, την ανομία εκεί που εσείς δεν θέλετε να τη δείτε. </w:t>
      </w:r>
    </w:p>
    <w:p w14:paraId="664B1B0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Ξέρετε, όμως, η ανομία δεν συχ</w:t>
      </w:r>
      <w:r>
        <w:rPr>
          <w:rFonts w:eastAsia="Times New Roman" w:cs="Times New Roman"/>
          <w:szCs w:val="24"/>
        </w:rPr>
        <w:t xml:space="preserve">νάζει μόνο στα Εξάρχεια. Συχνάζει και σε πιο </w:t>
      </w:r>
      <w:proofErr w:type="spellStart"/>
      <w:r>
        <w:rPr>
          <w:rFonts w:eastAsia="Times New Roman" w:cs="Times New Roman"/>
          <w:szCs w:val="24"/>
        </w:rPr>
        <w:t>χάι</w:t>
      </w:r>
      <w:proofErr w:type="spellEnd"/>
      <w:r>
        <w:rPr>
          <w:rFonts w:eastAsia="Times New Roman" w:cs="Times New Roman"/>
          <w:szCs w:val="24"/>
        </w:rPr>
        <w:t xml:space="preserve"> περιοχές. Συχνάζει εσχάτως και στην ίδια την αυλή σας, κύριε Μητσοτάκη. </w:t>
      </w:r>
    </w:p>
    <w:p w14:paraId="664B1B0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λέπω εδώ μπροστά τον Γραμματέα του κόμματός σας. Έχει περάσει μια εβδομάδα. Μια απάντηση δεν δώσατε στον ελληνικό λαό. </w:t>
      </w:r>
    </w:p>
    <w:p w14:paraId="664B1B0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ΕΛΕΥΘΕΡΙΟΣ ΑΥ</w:t>
      </w:r>
      <w:r>
        <w:rPr>
          <w:rFonts w:eastAsia="Times New Roman" w:cs="Times New Roman"/>
          <w:b/>
          <w:szCs w:val="24"/>
        </w:rPr>
        <w:t xml:space="preserve">ΓΕΝΑΚΗΣ: </w:t>
      </w:r>
      <w:r>
        <w:rPr>
          <w:rFonts w:eastAsia="Times New Roman" w:cs="Times New Roman"/>
          <w:szCs w:val="24"/>
        </w:rPr>
        <w:t xml:space="preserve">Δεν παρακολουθείτε. </w:t>
      </w:r>
    </w:p>
    <w:p w14:paraId="664B1B0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Το τελευταίο διάστημα, κύριε Μητσοτάκη και κύριε </w:t>
      </w:r>
      <w:proofErr w:type="spellStart"/>
      <w:r>
        <w:rPr>
          <w:rFonts w:eastAsia="Times New Roman" w:cs="Times New Roman"/>
          <w:szCs w:val="24"/>
        </w:rPr>
        <w:t>Αυγενάκη</w:t>
      </w:r>
      <w:proofErr w:type="spellEnd"/>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με διακόπτετε</w:t>
      </w:r>
      <w:r>
        <w:rPr>
          <w:rFonts w:eastAsia="Times New Roman" w:cs="Times New Roman"/>
          <w:szCs w:val="24"/>
        </w:rPr>
        <w:t xml:space="preserve"> γιατί έχετε και το θράσος να μιλάτε, την τελευταία εβδομάδα η Αστυνομία έχει κουραστεί να συλλαμβάνει ανθρώπους με τους οποίους συναγελάζεστε, ανθρώπους με τους οποίους συναναστρέφεστε, μέλη εγκληματικών οργανώσεων. Έχει κουραστεί! </w:t>
      </w:r>
    </w:p>
    <w:p w14:paraId="664B1B0F"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w:t>
      </w:r>
      <w:r>
        <w:rPr>
          <w:rFonts w:eastAsia="Times New Roman" w:cs="Times New Roman"/>
          <w:szCs w:val="24"/>
        </w:rPr>
        <w:t>ς πτέρυγες του ΣΥΡΙΖΑ και των ΑΝΕΛ)</w:t>
      </w:r>
    </w:p>
    <w:p w14:paraId="664B1B1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ναρκέμπορος</w:t>
      </w:r>
      <w:proofErr w:type="spellEnd"/>
      <w:r>
        <w:rPr>
          <w:rFonts w:eastAsia="Times New Roman" w:cs="Times New Roman"/>
          <w:szCs w:val="24"/>
        </w:rPr>
        <w:t xml:space="preserve"> </w:t>
      </w:r>
      <w:proofErr w:type="spellStart"/>
      <w:r>
        <w:rPr>
          <w:rFonts w:eastAsia="Times New Roman" w:cs="Times New Roman"/>
          <w:szCs w:val="24"/>
        </w:rPr>
        <w:t>Παπουτσάκης</w:t>
      </w:r>
      <w:proofErr w:type="spellEnd"/>
      <w:r>
        <w:rPr>
          <w:rFonts w:eastAsia="Times New Roman" w:cs="Times New Roman"/>
          <w:szCs w:val="24"/>
        </w:rPr>
        <w:t xml:space="preserve"> χθες συνελήφθη φυγόποινος, ο μαυραγορίτης χρυσού </w:t>
      </w:r>
      <w:proofErr w:type="spellStart"/>
      <w:r>
        <w:rPr>
          <w:rFonts w:eastAsia="Times New Roman" w:cs="Times New Roman"/>
          <w:szCs w:val="24"/>
        </w:rPr>
        <w:t>Μπαμπάτσης</w:t>
      </w:r>
      <w:proofErr w:type="spellEnd"/>
      <w:r>
        <w:rPr>
          <w:rFonts w:eastAsia="Times New Roman" w:cs="Times New Roman"/>
          <w:szCs w:val="24"/>
        </w:rPr>
        <w:t xml:space="preserve"> παλιότερα. Αυτοί είναι οι άριστοι με τους οποίους κάνουν παρέα οι άριστοι συνεργάτες σας, κύριε Μητσοτάκη. </w:t>
      </w:r>
    </w:p>
    <w:p w14:paraId="664B1B1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έσα σε όλα αυτά –δηλαδή </w:t>
      </w:r>
      <w:proofErr w:type="spellStart"/>
      <w:r>
        <w:rPr>
          <w:rFonts w:eastAsia="Times New Roman" w:cs="Times New Roman"/>
          <w:szCs w:val="24"/>
        </w:rPr>
        <w:t>τ</w:t>
      </w:r>
      <w:r>
        <w:rPr>
          <w:rFonts w:eastAsia="Times New Roman" w:cs="Times New Roman"/>
          <w:szCs w:val="24"/>
        </w:rPr>
        <w:t>ζακ</w:t>
      </w:r>
      <w:proofErr w:type="spellEnd"/>
      <w:r>
        <w:rPr>
          <w:rFonts w:eastAsia="Times New Roman" w:cs="Times New Roman"/>
          <w:szCs w:val="24"/>
        </w:rPr>
        <w:t xml:space="preserve"> </w:t>
      </w:r>
      <w:proofErr w:type="spellStart"/>
      <w:r>
        <w:rPr>
          <w:rFonts w:eastAsia="Times New Roman" w:cs="Times New Roman"/>
          <w:szCs w:val="24"/>
        </w:rPr>
        <w:t>ποτ</w:t>
      </w:r>
      <w:proofErr w:type="spellEnd"/>
      <w:r>
        <w:rPr>
          <w:rFonts w:eastAsia="Times New Roman" w:cs="Times New Roman"/>
          <w:szCs w:val="24"/>
        </w:rPr>
        <w:t xml:space="preserve">, να παίξετε κανένα </w:t>
      </w:r>
      <w:r>
        <w:rPr>
          <w:rFonts w:eastAsia="Times New Roman" w:cs="Times New Roman"/>
          <w:szCs w:val="24"/>
        </w:rPr>
        <w:t>Λόττο</w:t>
      </w:r>
      <w:r>
        <w:rPr>
          <w:rFonts w:eastAsia="Times New Roman" w:cs="Times New Roman"/>
          <w:szCs w:val="24"/>
        </w:rPr>
        <w:t xml:space="preserve"> αυτές τις μέρες- ήρθε και η κατάθεση της γραμματέως </w:t>
      </w:r>
      <w:proofErr w:type="spellStart"/>
      <w:r>
        <w:rPr>
          <w:rFonts w:eastAsia="Times New Roman" w:cs="Times New Roman"/>
          <w:szCs w:val="24"/>
        </w:rPr>
        <w:t>Χριστοφοράκου</w:t>
      </w:r>
      <w:proofErr w:type="spellEnd"/>
      <w:r>
        <w:rPr>
          <w:rFonts w:eastAsia="Times New Roman" w:cs="Times New Roman"/>
          <w:szCs w:val="24"/>
        </w:rPr>
        <w:t>,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να μας θυμίσει ότι η ανομία δεν πίνει καφέ μόνο στα Εξάρχεια, κύριε Μητσοτάκη, αλλά δυστυχώς και στο σαλονάκι του κόμματός σας και μάλιστα </w:t>
      </w:r>
      <w:r>
        <w:rPr>
          <w:rFonts w:eastAsia="Times New Roman" w:cs="Times New Roman"/>
          <w:szCs w:val="24"/>
        </w:rPr>
        <w:t xml:space="preserve">από καφετιέρα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w:t>
      </w:r>
    </w:p>
    <w:p w14:paraId="664B1B1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(Γέλωτες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χ</w:t>
      </w:r>
      <w:r>
        <w:rPr>
          <w:rFonts w:eastAsia="Times New Roman" w:cs="Times New Roman"/>
          <w:szCs w:val="24"/>
        </w:rPr>
        <w:t xml:space="preserve">ειροκροτήματα από τις </w:t>
      </w:r>
      <w:r>
        <w:rPr>
          <w:rFonts w:eastAsia="Times New Roman" w:cs="Times New Roman"/>
          <w:szCs w:val="24"/>
        </w:rPr>
        <w:t xml:space="preserve">πτέρυγες </w:t>
      </w:r>
      <w:r>
        <w:rPr>
          <w:rFonts w:eastAsia="Times New Roman" w:cs="Times New Roman"/>
          <w:szCs w:val="24"/>
        </w:rPr>
        <w:t>του ΣΥΡΙΖΑ και των ΑΝΕΛ)</w:t>
      </w:r>
    </w:p>
    <w:p w14:paraId="664B1B1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Λυπάμαι πολύ, κύριε Μητσοτάκη, αλλά ήταν τόσο επίκαιρη αυτή η ερώτησή σας, που σήμερα είμαι εγώ αυτός που ρωτάω και εσείς αυτός που καλείστε να δώσετε απαντήσεις.</w:t>
      </w:r>
      <w:r>
        <w:rPr>
          <w:rFonts w:eastAsia="Times New Roman" w:cs="Times New Roman"/>
          <w:szCs w:val="24"/>
        </w:rPr>
        <w:t xml:space="preserve"> </w:t>
      </w:r>
    </w:p>
    <w:p w14:paraId="664B1B14"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64B1B1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Να δώσετε επιτέλους πειστικές απαντήσεις στον ελληνικό λαό. Θα απομακρύνετε τον έμπιστό σας που συναγελάζεται, συνομιλεί και διευκολύνει εγκληματίες ή θα συνεχίσετε να του παρέχετε κάλυψη; Πρέπει </w:t>
      </w:r>
      <w:r>
        <w:rPr>
          <w:rFonts w:eastAsia="Times New Roman" w:cs="Times New Roman"/>
          <w:szCs w:val="24"/>
        </w:rPr>
        <w:t xml:space="preserve">να δώσετε απαντήσεις σήμερα, κύριε Μητσοτάκη. Δυστυχώς για εσάς δεν ρωτάτε εσείς. </w:t>
      </w:r>
    </w:p>
    <w:p w14:paraId="664B1B16"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64B1B17" w14:textId="77777777" w:rsidR="0038323F" w:rsidRDefault="00FD28AA">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ευχαριστούμε.</w:t>
      </w:r>
    </w:p>
    <w:p w14:paraId="664B1B1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Αρχηγός της Αξιωματικής Αντιπολίτευσης και Πρόεδρος </w:t>
      </w:r>
      <w:r>
        <w:rPr>
          <w:rFonts w:eastAsia="Times New Roman" w:cs="Times New Roman"/>
          <w:szCs w:val="24"/>
        </w:rPr>
        <w:t xml:space="preserve">της Κοινοβουλευτικής Ομάδας της Νέας Δημοκρατίας κ. Κυριάκος Μητσοτάκης για πέντε λεπτά. </w:t>
      </w:r>
    </w:p>
    <w:p w14:paraId="664B1B1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Κύριε Τσίπρα, έχετε κάνει </w:t>
      </w:r>
      <w:proofErr w:type="spellStart"/>
      <w:r>
        <w:rPr>
          <w:rFonts w:eastAsia="Times New Roman" w:cs="Times New Roman"/>
          <w:szCs w:val="24"/>
        </w:rPr>
        <w:t>κωλοτούμπα</w:t>
      </w:r>
      <w:proofErr w:type="spellEnd"/>
      <w:r>
        <w:rPr>
          <w:rFonts w:eastAsia="Times New Roman" w:cs="Times New Roman"/>
          <w:szCs w:val="24"/>
        </w:rPr>
        <w:t xml:space="preserve"> στα πάντα. Ένα πράγμα, όμως, παραμένει σταθερό. Η έφεσή σας σε προσωπικές επ</w:t>
      </w:r>
      <w:r>
        <w:rPr>
          <w:rFonts w:eastAsia="Times New Roman" w:cs="Times New Roman"/>
          <w:szCs w:val="24"/>
        </w:rPr>
        <w:t xml:space="preserve">ιθέσεις, σε ψέματα και συκοφαντίες. Είστε ο ίδιος </w:t>
      </w:r>
      <w:r>
        <w:rPr>
          <w:rFonts w:eastAsia="Times New Roman" w:cs="Times New Roman"/>
          <w:szCs w:val="24"/>
        </w:rPr>
        <w:t xml:space="preserve">κ. </w:t>
      </w:r>
      <w:r>
        <w:rPr>
          <w:rFonts w:eastAsia="Times New Roman" w:cs="Times New Roman"/>
          <w:szCs w:val="24"/>
        </w:rPr>
        <w:t xml:space="preserve">Τσίπρας του 2015. </w:t>
      </w:r>
    </w:p>
    <w:p w14:paraId="664B1B1A" w14:textId="77777777" w:rsidR="0038323F" w:rsidRDefault="00FD28AA">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B1B" w14:textId="77777777" w:rsidR="0038323F" w:rsidRDefault="00FD28AA">
      <w:pPr>
        <w:spacing w:line="600" w:lineRule="auto"/>
        <w:contextualSpacing/>
        <w:jc w:val="both"/>
        <w:rPr>
          <w:rFonts w:eastAsia="Times New Roman" w:cs="Times New Roman"/>
          <w:szCs w:val="24"/>
        </w:rPr>
      </w:pPr>
      <w:r>
        <w:rPr>
          <w:rFonts w:eastAsia="Times New Roman" w:cs="Times New Roman"/>
          <w:szCs w:val="24"/>
        </w:rPr>
        <w:t xml:space="preserve">Γιατί βλέπετε, ο χαρακτήρας του ανθρώπου τελικά, κυρίες και κύριοι, δεν αλλάζει. </w:t>
      </w:r>
    </w:p>
    <w:p w14:paraId="664B1B1C" w14:textId="77777777" w:rsidR="0038323F" w:rsidRDefault="00FD28AA">
      <w:pPr>
        <w:spacing w:line="600" w:lineRule="auto"/>
        <w:ind w:firstLine="720"/>
        <w:contextualSpacing/>
        <w:jc w:val="both"/>
        <w:rPr>
          <w:rFonts w:eastAsia="Times New Roman"/>
          <w:szCs w:val="24"/>
        </w:rPr>
      </w:pPr>
      <w:r>
        <w:rPr>
          <w:rFonts w:eastAsia="Times New Roman"/>
          <w:szCs w:val="24"/>
        </w:rPr>
        <w:lastRenderedPageBreak/>
        <w:t xml:space="preserve">Να ξεκινήσω, λοιπόν, με τις ανησυχίες σας για </w:t>
      </w:r>
      <w:r>
        <w:rPr>
          <w:rFonts w:eastAsia="Times New Roman"/>
          <w:szCs w:val="24"/>
        </w:rPr>
        <w:t>την κατεύθυνση του κόμματός μας και για τον προβληματισμό σας κατά το πόσο θέλουμε να πάμε τη Νέα Δημοκρατία προς τα δεξιά ή προς το κέντρο.</w:t>
      </w:r>
    </w:p>
    <w:p w14:paraId="664B1B1D" w14:textId="77777777" w:rsidR="0038323F" w:rsidRDefault="00FD28AA">
      <w:pPr>
        <w:spacing w:line="600" w:lineRule="auto"/>
        <w:ind w:firstLine="720"/>
        <w:contextualSpacing/>
        <w:jc w:val="both"/>
        <w:rPr>
          <w:rFonts w:eastAsia="Times New Roman"/>
          <w:szCs w:val="24"/>
        </w:rPr>
      </w:pPr>
      <w:r>
        <w:rPr>
          <w:rFonts w:eastAsia="Times New Roman"/>
          <w:szCs w:val="24"/>
        </w:rPr>
        <w:t>Κύριε Τσίπρα, η αλήθεια είναι μία: Η Νέα Δημοκρατία πάει προς τα πάνω κι εσείς πάτε προς τα κάτω και αυτό αποτυπώνε</w:t>
      </w:r>
      <w:r>
        <w:rPr>
          <w:rFonts w:eastAsia="Times New Roman"/>
          <w:szCs w:val="24"/>
        </w:rPr>
        <w:t>ται κάθε μέρα στη συνείδηση του ελληνικού λαού.</w:t>
      </w:r>
    </w:p>
    <w:p w14:paraId="664B1B1E"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64B1B1F" w14:textId="77777777" w:rsidR="0038323F" w:rsidRDefault="00FD28AA">
      <w:pPr>
        <w:spacing w:line="600" w:lineRule="auto"/>
        <w:ind w:firstLine="720"/>
        <w:contextualSpacing/>
        <w:jc w:val="both"/>
        <w:rPr>
          <w:rFonts w:eastAsia="Times New Roman"/>
          <w:szCs w:val="24"/>
        </w:rPr>
      </w:pPr>
      <w:r>
        <w:rPr>
          <w:rFonts w:eastAsia="Times New Roman"/>
          <w:szCs w:val="24"/>
        </w:rPr>
        <w:t>Μας αναφέρατε ότι επιχειρήσαμε να οργανώσουμε τη σημερινή συζήτηση, επειδή δεν μας αρέσει η πραγματικότητα την οποία εσείς δημιουργείτε με τις τεράστιες ο</w:t>
      </w:r>
      <w:r>
        <w:rPr>
          <w:rFonts w:eastAsia="Times New Roman"/>
          <w:szCs w:val="24"/>
        </w:rPr>
        <w:t xml:space="preserve">ικονομικές σας επιτυχίες. </w:t>
      </w:r>
    </w:p>
    <w:p w14:paraId="664B1B20" w14:textId="77777777" w:rsidR="0038323F" w:rsidRDefault="00FD28AA">
      <w:pPr>
        <w:spacing w:line="600" w:lineRule="auto"/>
        <w:ind w:firstLine="720"/>
        <w:contextualSpacing/>
        <w:jc w:val="both"/>
        <w:rPr>
          <w:rFonts w:eastAsia="Times New Roman"/>
          <w:szCs w:val="24"/>
        </w:rPr>
      </w:pPr>
      <w:r>
        <w:rPr>
          <w:rFonts w:eastAsia="Times New Roman"/>
          <w:szCs w:val="24"/>
        </w:rPr>
        <w:t>Πράγματι, κύριε Τσίπρα, δεν βολευόμαστε καθόλου, γιατί βάλατε φόρους και διαλύσατε τη μεσαία τάξη. Ούτε οι πολίτες βολεύονται. Δεν βολευόμαστε και δεν μας αρέσει καθόλου, κύριε Τσίπρα, το γεγονός ότι δημιουργείτε ψεύτικα πλεονάσμ</w:t>
      </w:r>
      <w:r>
        <w:rPr>
          <w:rFonts w:eastAsia="Times New Roman"/>
          <w:szCs w:val="24"/>
        </w:rPr>
        <w:t>ατα χωρίς να δίνετε συντάξεις. Δεν μας αρέσει καθόλου το γεγονός ότι στα 14 δισεκατομμύρια μέτρα τα οποία έχετε πάρει έρχονται να προστεθούν ακόμα 5 δισεκατομμύρια μέτρα για το 2019 και το 2020 που φέρουν τη δικιά σας υπογραφή.</w:t>
      </w:r>
    </w:p>
    <w:p w14:paraId="664B1B21"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την πτέρ</w:t>
      </w:r>
      <w:r>
        <w:rPr>
          <w:rFonts w:eastAsia="Times New Roman"/>
          <w:szCs w:val="24"/>
        </w:rPr>
        <w:t>υγα της Νέας Δημοκρατίας)</w:t>
      </w:r>
    </w:p>
    <w:p w14:paraId="664B1B22" w14:textId="77777777" w:rsidR="0038323F" w:rsidRDefault="00FD28AA">
      <w:pPr>
        <w:spacing w:line="600" w:lineRule="auto"/>
        <w:ind w:firstLine="720"/>
        <w:contextualSpacing/>
        <w:jc w:val="both"/>
        <w:rPr>
          <w:rFonts w:eastAsia="Times New Roman"/>
          <w:szCs w:val="24"/>
        </w:rPr>
      </w:pPr>
      <w:r>
        <w:rPr>
          <w:rFonts w:eastAsia="Times New Roman"/>
          <w:szCs w:val="24"/>
        </w:rPr>
        <w:lastRenderedPageBreak/>
        <w:t>Γ</w:t>
      </w:r>
      <w:r>
        <w:rPr>
          <w:rFonts w:eastAsia="Times New Roman"/>
          <w:szCs w:val="24"/>
        </w:rPr>
        <w:t>ι’ αυτό, κύριε Τσίπρα, δεν βρήκατε κουβέντα να πείτε. Και σίγουρα δεν μας αρέσει καθόλου το γεγονός ότι έρχεστε κυνικά και ομολογείτε ότι η πολιτική σας διέλυσε τη μεσαία τάξη διότι θέλατε να τα πάρετε –λέει- από τα μεσαία στρώμα</w:t>
      </w:r>
      <w:r>
        <w:rPr>
          <w:rFonts w:eastAsia="Times New Roman"/>
          <w:szCs w:val="24"/>
        </w:rPr>
        <w:t>τα για να τα δώσετε στους φτωχούς.</w:t>
      </w:r>
    </w:p>
    <w:p w14:paraId="664B1B23"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Ξέρετε, εγώ αντιλαμβανόμουν τον ρόλο της Αριστεράς να τα παίρνει από τους πλούσιους και να </w:t>
      </w:r>
      <w:r>
        <w:rPr>
          <w:rFonts w:eastAsia="Times New Roman"/>
          <w:szCs w:val="24"/>
        </w:rPr>
        <w:t xml:space="preserve">τα </w:t>
      </w:r>
      <w:r>
        <w:rPr>
          <w:rFonts w:eastAsia="Times New Roman"/>
          <w:szCs w:val="24"/>
        </w:rPr>
        <w:t>δίνει στους φτωχούς. Εσείς τα παίρνετε από όλους και τους κάνετε όλους φτωχότερους. Αυτή είναι η παρακαταθήκη της δικιάς σας πο</w:t>
      </w:r>
      <w:r>
        <w:rPr>
          <w:rFonts w:eastAsia="Times New Roman"/>
          <w:szCs w:val="24"/>
        </w:rPr>
        <w:t>λιτικής, κύριε Τσίπρα!</w:t>
      </w:r>
    </w:p>
    <w:p w14:paraId="664B1B24"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64B1B25"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Έρχομαι τώρα στα ζητήματα που αφορούν το αντικείμενο της δικιάς μας ερώτησης. </w:t>
      </w:r>
    </w:p>
    <w:p w14:paraId="664B1B26"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Τώρα θυμηθήκατε, κύριε Τσίπρα, την Ελληνική Αστυνομία; Τώρα τη θυμηθήκατε; Μου ζητήσατε να ζητήσω </w:t>
      </w:r>
      <w:r>
        <w:rPr>
          <w:rFonts w:eastAsia="Times New Roman"/>
          <w:szCs w:val="24"/>
        </w:rPr>
        <w:t>εγώ συγγνώμη από τι ακριβώς, κύριε Τσίπρα; Οι δικοί σας σύντροφοι ήταν αυτοί οι οποίοι αποκαλούσαν του</w:t>
      </w:r>
      <w:r>
        <w:rPr>
          <w:rFonts w:eastAsia="Times New Roman"/>
          <w:szCs w:val="24"/>
        </w:rPr>
        <w:t>ς</w:t>
      </w:r>
      <w:r>
        <w:rPr>
          <w:rFonts w:eastAsia="Times New Roman"/>
          <w:szCs w:val="24"/>
        </w:rPr>
        <w:t xml:space="preserve"> αστυνομικούς γουρούνια και δολοφόνους. </w:t>
      </w:r>
    </w:p>
    <w:p w14:paraId="664B1B27" w14:textId="77777777" w:rsidR="0038323F" w:rsidRDefault="00FD28AA">
      <w:pPr>
        <w:spacing w:line="600" w:lineRule="auto"/>
        <w:ind w:firstLine="720"/>
        <w:contextualSpacing/>
        <w:jc w:val="both"/>
        <w:rPr>
          <w:rFonts w:eastAsia="Times New Roman"/>
          <w:szCs w:val="24"/>
        </w:rPr>
      </w:pPr>
      <w:r>
        <w:rPr>
          <w:rFonts w:eastAsia="Times New Roman"/>
          <w:szCs w:val="24"/>
        </w:rPr>
        <w:t>Θα τα πούμε κάποια στιγμή σε αυτήν την Αίθουσα για να τα ακούσετε, κυρίες και κύριοι συνάδελφοι. Εσείς πρωτοστατ</w:t>
      </w:r>
      <w:r>
        <w:rPr>
          <w:rFonts w:eastAsia="Times New Roman"/>
          <w:szCs w:val="24"/>
        </w:rPr>
        <w:t xml:space="preserve">ούσατε σε όλες τις αντιδράσεις απέναντι στην Αστυνομία. Εσείς ήσασταν αυτός ο οποίος το 2008 έλεγε ότι η Αστυνομία έπρεπε να αφοπλιστεί και ότι τα ΜΑΤ είναι παρακρατικές οργανώσεις. </w:t>
      </w:r>
    </w:p>
    <w:p w14:paraId="664B1B28" w14:textId="77777777" w:rsidR="0038323F" w:rsidRDefault="00FD28AA">
      <w:pPr>
        <w:spacing w:line="600" w:lineRule="auto"/>
        <w:ind w:firstLine="720"/>
        <w:contextualSpacing/>
        <w:jc w:val="both"/>
        <w:rPr>
          <w:rFonts w:eastAsia="Times New Roman"/>
          <w:szCs w:val="24"/>
        </w:rPr>
      </w:pPr>
      <w:r>
        <w:rPr>
          <w:rFonts w:eastAsia="Times New Roman"/>
          <w:szCs w:val="24"/>
        </w:rPr>
        <w:lastRenderedPageBreak/>
        <w:t>Αυτά τα είπατε εσείς, κύριε Τσίπρα. Κοιτάξτε με λίγο. Θα ζητήσετε συγγνώμ</w:t>
      </w:r>
      <w:r>
        <w:rPr>
          <w:rFonts w:eastAsia="Times New Roman"/>
          <w:szCs w:val="24"/>
        </w:rPr>
        <w:t>η για αυτά; Θα ζητήσετε συγ</w:t>
      </w:r>
      <w:r>
        <w:rPr>
          <w:rFonts w:eastAsia="Times New Roman"/>
          <w:szCs w:val="24"/>
        </w:rPr>
        <w:t>γ</w:t>
      </w:r>
      <w:r>
        <w:rPr>
          <w:rFonts w:eastAsia="Times New Roman"/>
          <w:szCs w:val="24"/>
        </w:rPr>
        <w:t>νώμη για όλα αυτά; Για το πώς συστηματικά υπονομεύατε την τήρηση του νόμου και της τάξης με μια ρητορική ακραία, με μια ρητορική εμπρηστική, με μια ρητορική η οποία μονίμως δεν αναγνώριζε μια απλή πραγματικότητα, ότι στη βία δεν</w:t>
      </w:r>
      <w:r>
        <w:rPr>
          <w:rFonts w:eastAsia="Times New Roman"/>
          <w:szCs w:val="24"/>
        </w:rPr>
        <w:t xml:space="preserve"> υπάρχει ιδεολογικό πρόσημο. Δεν υπάρχει ιδεολογικό πρόσημο στη δολοφονία, δεν υπάρχει ιδεολογικό πρόσημο στη ληστεία. Δεν κοιτάει ο ληστής ή ο δολοφόνος αν αυτός ο οποίος σκοτώνει ή ληστεύει είναι </w:t>
      </w:r>
      <w:r>
        <w:rPr>
          <w:rFonts w:eastAsia="Times New Roman"/>
          <w:szCs w:val="24"/>
        </w:rPr>
        <w:t xml:space="preserve">δεξιός </w:t>
      </w:r>
      <w:r>
        <w:rPr>
          <w:rFonts w:eastAsia="Times New Roman"/>
          <w:szCs w:val="24"/>
        </w:rPr>
        <w:t xml:space="preserve">ή </w:t>
      </w:r>
      <w:r>
        <w:rPr>
          <w:rFonts w:eastAsia="Times New Roman"/>
          <w:szCs w:val="24"/>
        </w:rPr>
        <w:t>αριστερός</w:t>
      </w:r>
      <w:r>
        <w:rPr>
          <w:rFonts w:eastAsia="Times New Roman"/>
          <w:szCs w:val="24"/>
        </w:rPr>
        <w:t>. Πότε θα το καταλάβετε αυτό, κύριε Τσίπ</w:t>
      </w:r>
      <w:r>
        <w:rPr>
          <w:rFonts w:eastAsia="Times New Roman"/>
          <w:szCs w:val="24"/>
        </w:rPr>
        <w:t xml:space="preserve">ρα; Ότι αυτή δεν είναι μια ατζέντα η οποία αφορά την Αριστερά, τη Δεξιά ή το Κέντρο. </w:t>
      </w:r>
    </w:p>
    <w:p w14:paraId="664B1B29"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Πότε θα αντιληφθείτε, κύριε Τσίπρα, ότι σε κάθε οργανωμένη πολιτεία το μονοπώλιο της βίας το έχει το κράτος και όχι η κάθε ομάδα εξουσιαστών η οποία μπορεί να θεωρεί ότι </w:t>
      </w:r>
      <w:r>
        <w:rPr>
          <w:rFonts w:eastAsia="Times New Roman"/>
          <w:szCs w:val="24"/>
        </w:rPr>
        <w:t xml:space="preserve">μπορεί να καίει την Αθήνα και να βρίσκεται συνέχεια στο απυρόβλητο, γιατί μπορεί να έχετε εκλεκτικές συγγένειες ιδεολογικές με αυτούς τους οποίους κάποτε προστατεύατε; </w:t>
      </w:r>
    </w:p>
    <w:p w14:paraId="664B1B2A" w14:textId="77777777" w:rsidR="0038323F" w:rsidRDefault="00FD28AA">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ίχατε το θράσος, κύριε Τσίπρα, να σταθείτε εδώ πέρα και να θυμίσετε σε αυτήν ακριβώς τ</w:t>
      </w:r>
      <w:r>
        <w:rPr>
          <w:rFonts w:eastAsia="Times New Roman"/>
          <w:szCs w:val="24"/>
        </w:rPr>
        <w:t>ην Αίθουσα τι συνέβη στη χώρα το ’12, το ’13 και το ’14. Δεν θυμόμαστε τι συνέβη στη χώρα τότε; Από την άλλη μεριά της πλατείας ήσασταν, όλοι σας ή οι πιο πολλοί από σας. Εσείς υπονομεύατε τη νόμιμα εκλεγμένη κυβέρνηση. Εσείς υιοθετήσατε τη ρητορική του μί</w:t>
      </w:r>
      <w:r>
        <w:rPr>
          <w:rFonts w:eastAsia="Times New Roman"/>
          <w:szCs w:val="24"/>
        </w:rPr>
        <w:t xml:space="preserve">σους και της βίας. </w:t>
      </w:r>
      <w:r>
        <w:rPr>
          <w:rFonts w:eastAsia="Times New Roman"/>
          <w:szCs w:val="24"/>
        </w:rPr>
        <w:lastRenderedPageBreak/>
        <w:t xml:space="preserve">Και όταν πετύχατε τον στόχο σας, φορέσατε τα ωραία σας τα κοστούμια, καθίσατε στα βουλευτικά έδρανα για να έρχεστε τώρα να μας παριστάνετε τους τιμητές της </w:t>
      </w:r>
      <w:r>
        <w:rPr>
          <w:rFonts w:eastAsia="Times New Roman"/>
          <w:szCs w:val="24"/>
        </w:rPr>
        <w:t>δημοκρατίας</w:t>
      </w:r>
      <w:r>
        <w:rPr>
          <w:rFonts w:eastAsia="Times New Roman"/>
          <w:szCs w:val="24"/>
        </w:rPr>
        <w:t>. Δεν ξεχνάμε τον ρόλο σας και τον δικό σας ρόλο, κύριε Τσίπρα, στην ε</w:t>
      </w:r>
      <w:r>
        <w:rPr>
          <w:rFonts w:eastAsia="Times New Roman"/>
          <w:szCs w:val="24"/>
        </w:rPr>
        <w:t>πανάσταση των αγανακτισμένων το ’13 και το ’14.</w:t>
      </w:r>
    </w:p>
    <w:p w14:paraId="664B1B2B" w14:textId="77777777" w:rsidR="0038323F" w:rsidRDefault="00FD28A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64B1B2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Τσίπρα, σας έθεσα μια σειρά από πολύ συγκεκριμένα ερωτήματα στα οποία δυστυχώς δεν πήρα κα</w:t>
      </w:r>
      <w:r>
        <w:rPr>
          <w:rFonts w:eastAsia="Times New Roman" w:cs="Times New Roman"/>
          <w:szCs w:val="24"/>
        </w:rPr>
        <w:t>μ</w:t>
      </w:r>
      <w:r>
        <w:rPr>
          <w:rFonts w:eastAsia="Times New Roman" w:cs="Times New Roman"/>
          <w:szCs w:val="24"/>
        </w:rPr>
        <w:t>μία απολύτως απάντηση. Τι συμβαίνει, κύριε Τσίπρα, στις φ</w:t>
      </w:r>
      <w:r>
        <w:rPr>
          <w:rFonts w:eastAsia="Times New Roman" w:cs="Times New Roman"/>
          <w:szCs w:val="24"/>
        </w:rPr>
        <w:t>υλακές; Έχετε τη δυνατότητα και τώρα ακόμα να απαντήσετε. Γιατί καταργήσατε τις φυλακές τύπου Γ΄; Επανέρχομαι στο ζήτημα αυτό διότι το θεωρώ εξαιρετικά σημαντικό. Δεν ξέρετε ότι έχετε μετατρέψει τις φυλακές σε ένα κέντρο συνάθροισης τρομοκρατών, ποινικών κ</w:t>
      </w:r>
      <w:r>
        <w:rPr>
          <w:rFonts w:eastAsia="Times New Roman" w:cs="Times New Roman"/>
          <w:szCs w:val="24"/>
        </w:rPr>
        <w:t xml:space="preserve">αι </w:t>
      </w:r>
      <w:proofErr w:type="spellStart"/>
      <w:r>
        <w:rPr>
          <w:rFonts w:eastAsia="Times New Roman" w:cs="Times New Roman"/>
          <w:szCs w:val="24"/>
        </w:rPr>
        <w:t>μεγαλομαφιόζων</w:t>
      </w:r>
      <w:proofErr w:type="spellEnd"/>
      <w:r>
        <w:rPr>
          <w:rFonts w:eastAsia="Times New Roman" w:cs="Times New Roman"/>
          <w:szCs w:val="24"/>
        </w:rPr>
        <w:t>, οι οποίοι μπορούν ανά πάσα στιγμή να μιλούν με όποιον θέλουν και να σχεδιάζουν εγκληματικές πράξεις εντός των φυλακών;</w:t>
      </w:r>
    </w:p>
    <w:p w14:paraId="664B1B2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Μιλήσατε -και είναι ντροπή σας αυτό- για τη δολοφονία Ζαφειρόπουλου. Ο Μιχάλης Ζαφειρόπουλος ήταν φίλος μου και εξέχον</w:t>
      </w:r>
      <w:r>
        <w:rPr>
          <w:rFonts w:eastAsia="Times New Roman" w:cs="Times New Roman"/>
          <w:szCs w:val="24"/>
        </w:rPr>
        <w:t xml:space="preserve"> στέλεχος αυτής της παράταξης. Με πολύ μεγάλη υπευθυνότητα τοποθετήθηκα δημόσια μετά τη φρικτή δολοφονία του. Και δεν αφήσαμε κανένα απολύτως υπονοούμενο. Ψεύδεστε όταν το λέτε αυτό. Είναι ντροπή στη μνήμη ενός ανθρώπου ο οποίος έχασε τη ζωή του!</w:t>
      </w:r>
    </w:p>
    <w:p w14:paraId="664B1B2E"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της Νέας Δημοκρατίας)</w:t>
      </w:r>
    </w:p>
    <w:p w14:paraId="664B1B2F"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664B1B3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w:t>
      </w:r>
    </w:p>
    <w:p w14:paraId="664B1B3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Αλλά θα σας πω και κάτι ακόμα. Εάν αποκαλυφθεί, όπως εικάζεται, ότι η δολοφονία Ζαφειρόπουλ</w:t>
      </w:r>
      <w:r>
        <w:rPr>
          <w:rFonts w:eastAsia="Times New Roman" w:cs="Times New Roman"/>
          <w:szCs w:val="24"/>
        </w:rPr>
        <w:t>ου σχεδιάστηκε μέσα στις φυλακές, τι θα πείτε; Τι θα πείτε, κύριε Τσίπρα; Σας αφήνει παγερά αδιάφορο. Σας αφήνει αδιάφορο. Θα σηκώσετε απλά τους ώμους σας, μην αναγνωρίζοντας την πραγματικότητα που η δική σας πολιτική, δυστυχώς, έχει δημιουργήσει.</w:t>
      </w:r>
    </w:p>
    <w:p w14:paraId="664B1B3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βρήκ</w:t>
      </w:r>
      <w:r>
        <w:rPr>
          <w:rFonts w:eastAsia="Times New Roman" w:cs="Times New Roman"/>
          <w:szCs w:val="24"/>
        </w:rPr>
        <w:t xml:space="preserve">ατε να πείτε μια λέξη, κύριε Τσίπρα, για το ζήτημα των πανεπιστημίων. Γιατί σας ενοχλεί τόσο πολύ αυτή η συζήτηση; Για τις διάφορες ομάδες </w:t>
      </w:r>
      <w:proofErr w:type="spellStart"/>
      <w:r>
        <w:rPr>
          <w:rFonts w:eastAsia="Times New Roman" w:cs="Times New Roman"/>
          <w:szCs w:val="24"/>
        </w:rPr>
        <w:t>αντ</w:t>
      </w:r>
      <w:r>
        <w:rPr>
          <w:rFonts w:eastAsia="Times New Roman" w:cs="Times New Roman"/>
          <w:szCs w:val="24"/>
        </w:rPr>
        <w:t>ι</w:t>
      </w:r>
      <w:r>
        <w:rPr>
          <w:rFonts w:eastAsia="Times New Roman" w:cs="Times New Roman"/>
          <w:szCs w:val="24"/>
        </w:rPr>
        <w:t>εξουσιαστών</w:t>
      </w:r>
      <w:proofErr w:type="spellEnd"/>
      <w:r>
        <w:rPr>
          <w:rFonts w:eastAsia="Times New Roman" w:cs="Times New Roman"/>
          <w:szCs w:val="24"/>
        </w:rPr>
        <w:t xml:space="preserve"> που μονίμως βρίσκουν άσυλο μέσα στα πανεπιστήμια, αφού έχουν κάψει, σπάσει και λεηλατήσει την Αθήνα, για την περίπτωση του φοιτητή </w:t>
      </w:r>
      <w:r>
        <w:rPr>
          <w:rFonts w:eastAsia="Times New Roman" w:cs="Times New Roman"/>
          <w:szCs w:val="24"/>
        </w:rPr>
        <w:t xml:space="preserve">ΑΜΕΑ </w:t>
      </w:r>
      <w:r>
        <w:rPr>
          <w:rFonts w:eastAsia="Times New Roman" w:cs="Times New Roman"/>
          <w:szCs w:val="24"/>
        </w:rPr>
        <w:t>ο οποίος έφαγε ξύλο γιατί τόλμησε να μπει στο πανεπιστήμιο χωρίς να πάρει την άδεια κάποιων, για όλα αυτά, κ</w:t>
      </w:r>
      <w:r>
        <w:rPr>
          <w:rFonts w:eastAsia="Times New Roman" w:cs="Times New Roman"/>
          <w:szCs w:val="24"/>
        </w:rPr>
        <w:t xml:space="preserve">ύριε Τσίπρα, στα τριάντα πέντε λεπτά της φλύαρης </w:t>
      </w:r>
      <w:proofErr w:type="spellStart"/>
      <w:r>
        <w:rPr>
          <w:rFonts w:eastAsia="Times New Roman" w:cs="Times New Roman"/>
          <w:szCs w:val="24"/>
        </w:rPr>
        <w:t>πρωτολογίας</w:t>
      </w:r>
      <w:proofErr w:type="spellEnd"/>
      <w:r>
        <w:rPr>
          <w:rFonts w:eastAsia="Times New Roman" w:cs="Times New Roman"/>
          <w:szCs w:val="24"/>
        </w:rPr>
        <w:t xml:space="preserve"> σας -η οποία έμοιαζε πιο πολύ με ανάγνωση αστυνομικού δελτίου, παρά με ομιλία Πρωθυπουργού- δεν βρήκατε κουβέντα να πείτε.</w:t>
      </w:r>
    </w:p>
    <w:p w14:paraId="664B1B3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Τσίπρα, λυπάμαι πραγματικά διότι γνωρίζετε κι εσείς πολύ καλά ότι </w:t>
      </w:r>
      <w:r>
        <w:rPr>
          <w:rFonts w:eastAsia="Times New Roman" w:cs="Times New Roman"/>
          <w:szCs w:val="24"/>
        </w:rPr>
        <w:t>η κατάσταση σήμερα στα πανεπιστήμια έχει ξεφύγει από κάθε έλεγχο. Γνωρίζετε πολύ καλά ότι το περιβόητο «άσυλο ιδεών» έχει μετατραπεί σε ένα άσυλο παραβατικότητας.</w:t>
      </w:r>
    </w:p>
    <w:p w14:paraId="664B1B3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Σας λέω, λοιπόν, από εδώ πέρα, ξεκάθαρα, -διότι οι καλοί λογαριασμοί κάνουν τους καλούς φίλου</w:t>
      </w:r>
      <w:r>
        <w:rPr>
          <w:rFonts w:eastAsia="Times New Roman" w:cs="Times New Roman"/>
          <w:szCs w:val="24"/>
        </w:rPr>
        <w:t>ς- ότι το πανεπιστήμιο είναι δημόσιος χώρος και ο Ποινικός Κώδικας θα ισχύει και εντός του πανεπιστημίου, με μια εξαίρεση μόνο για τα εγκλήματα που αφορούν την ελευθερία της έκφρασης. Για όλα τα άλλα εγκλήματα, επί δικών μας ημερών, θα ισχύει ο Ποινικός Κώ</w:t>
      </w:r>
      <w:r>
        <w:rPr>
          <w:rFonts w:eastAsia="Times New Roman" w:cs="Times New Roman"/>
          <w:szCs w:val="24"/>
        </w:rPr>
        <w:t>δικας εντός του πανεπιστημίου, για να τελειώνουμε μια και καλή με αυτά τα άθλια φαινόμενα τα οποία δηλητηριάζουν το δημόσιο πανεπιστήμιο, δημιουργούν εικόνα ανομίας στο δημόσιο πανεπιστήμιο και δίνουν ευκαιρίες σε μικρές ομάδες, ενδεχομένως πολιτικών σας φ</w:t>
      </w:r>
      <w:r>
        <w:rPr>
          <w:rFonts w:eastAsia="Times New Roman" w:cs="Times New Roman"/>
          <w:szCs w:val="24"/>
        </w:rPr>
        <w:t>ίλων, να έχουν μετατρέψει τα πανεπιστήμια σε άντρο ανομίας.</w:t>
      </w:r>
    </w:p>
    <w:p w14:paraId="664B1B3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Σιδηρόφρακτη αστυνομία. Τον μόνο σιδηρόφρακτο δρόμο τον οποίο βλέπω εγώ είναι η </w:t>
      </w:r>
      <w:proofErr w:type="spellStart"/>
      <w:r>
        <w:rPr>
          <w:rFonts w:eastAsia="Times New Roman" w:cs="Times New Roman"/>
          <w:szCs w:val="24"/>
        </w:rPr>
        <w:t>Ηρώδου</w:t>
      </w:r>
      <w:proofErr w:type="spellEnd"/>
      <w:r>
        <w:rPr>
          <w:rFonts w:eastAsia="Times New Roman" w:cs="Times New Roman"/>
          <w:szCs w:val="24"/>
        </w:rPr>
        <w:t xml:space="preserve"> Αττικού, κύριε Τσίπρα. Επί δικών σας ημερών έγινε αυτό. Τον έχετε μετατρέψει σε προσωπικό δρόμο.</w:t>
      </w:r>
    </w:p>
    <w:p w14:paraId="664B1B3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Είχατε το θρ</w:t>
      </w:r>
      <w:r>
        <w:rPr>
          <w:rFonts w:eastAsia="Times New Roman" w:cs="Times New Roman"/>
          <w:szCs w:val="24"/>
        </w:rPr>
        <w:t>άσος, για άλλη μια φορά, με αυτήν την προκλητική χυδαιότητα που σας χαρακτηρίζει, να μιλήσετε για απολύσεις αστυνομικών. Ποιος απέλυσε αστυνομικούς, κύριε Τσίπρα;</w:t>
      </w:r>
    </w:p>
    <w:p w14:paraId="664B1B37" w14:textId="77777777" w:rsidR="0038323F" w:rsidRDefault="00FD28AA">
      <w:pPr>
        <w:spacing w:line="600" w:lineRule="auto"/>
        <w:ind w:firstLine="720"/>
        <w:contextualSpacing/>
        <w:jc w:val="center"/>
        <w:rPr>
          <w:rFonts w:eastAsia="Times New Roman" w:cs="Times New Roman"/>
          <w:b/>
          <w:szCs w:val="24"/>
        </w:rPr>
      </w:pPr>
      <w:r>
        <w:rPr>
          <w:rFonts w:eastAsia="Times New Roman" w:cs="Times New Roman"/>
          <w:szCs w:val="24"/>
        </w:rPr>
        <w:lastRenderedPageBreak/>
        <w:t>(Θόρυβος από την πτέρυγα του ΣΥΡΙΖΑ)</w:t>
      </w:r>
    </w:p>
    <w:p w14:paraId="664B1B3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664B1B3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ΚΥΡ</w:t>
      </w:r>
      <w:r>
        <w:rPr>
          <w:rFonts w:eastAsia="Times New Roman" w:cs="Times New Roman"/>
          <w:b/>
          <w:szCs w:val="24"/>
        </w:rPr>
        <w:t>ΙΑΚΟΣ ΜΗΤΣΟΤΑΚΗΣ (Πρόεδρος της Νέας Δημοκρατίας):</w:t>
      </w:r>
      <w:r>
        <w:rPr>
          <w:rFonts w:eastAsia="Times New Roman" w:cs="Times New Roman"/>
          <w:szCs w:val="24"/>
        </w:rPr>
        <w:t xml:space="preserve"> Λέτε ψέματα! Είστε χυδαίοι ψεύτες και συκοφάντες! Διότι αυτό που έκανε ο κ. </w:t>
      </w:r>
      <w:proofErr w:type="spellStart"/>
      <w:r>
        <w:rPr>
          <w:rFonts w:eastAsia="Times New Roman" w:cs="Times New Roman"/>
          <w:szCs w:val="24"/>
        </w:rPr>
        <w:t>Δένδιας</w:t>
      </w:r>
      <w:proofErr w:type="spellEnd"/>
      <w:r>
        <w:rPr>
          <w:rFonts w:eastAsia="Times New Roman" w:cs="Times New Roman"/>
          <w:szCs w:val="24"/>
        </w:rPr>
        <w:t xml:space="preserve"> ήταν να καταργήσει κενές οργανικές θέσεις. Όταν καταργήθηκε η Δημοτική Αστυνομία οι εργαζόμενοι μετακινήθηκαν σε άλλες υπη</w:t>
      </w:r>
      <w:r>
        <w:rPr>
          <w:rFonts w:eastAsia="Times New Roman" w:cs="Times New Roman"/>
          <w:szCs w:val="24"/>
        </w:rPr>
        <w:t>ρεσίες. Λέτε ψέματα, λοιπόν, ότι απολύθηκαν αστυνομικοί.</w:t>
      </w:r>
    </w:p>
    <w:p w14:paraId="664B1B3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Υπηρεσίες ασφαλείας όμως...</w:t>
      </w:r>
    </w:p>
    <w:p w14:paraId="664B1B3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Είπατε ότι απέλυσα αστυνομικούς. Ζητήστε συγγνώμη γι’ αυτό το οποίο είπατε, </w:t>
      </w:r>
      <w:r>
        <w:rPr>
          <w:rFonts w:eastAsia="Times New Roman" w:cs="Times New Roman"/>
          <w:szCs w:val="24"/>
        </w:rPr>
        <w:t>κύριε Τσίπρα. Ζητήστε συγγνώμη τώρα! Διότι η έφεσή σας στο ψέμα, δυστυχώς, είναι παντελώς ανεξέλεγκτη.</w:t>
      </w:r>
    </w:p>
    <w:p w14:paraId="664B1B3C"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4B1B3D"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64B1B3E" w14:textId="77777777" w:rsidR="0038323F" w:rsidRDefault="00FD28AA">
      <w:pPr>
        <w:spacing w:line="600" w:lineRule="auto"/>
        <w:ind w:firstLine="720"/>
        <w:contextualSpacing/>
        <w:jc w:val="both"/>
        <w:rPr>
          <w:rFonts w:eastAsia="Times New Roman"/>
          <w:b/>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Παρακαλώ ησυχία! Διευκρινίστηκαν τα θέματα.</w:t>
      </w:r>
      <w:r>
        <w:rPr>
          <w:rFonts w:eastAsia="Times New Roman"/>
          <w:b/>
          <w:bCs/>
          <w:szCs w:val="24"/>
        </w:rPr>
        <w:t xml:space="preserve"> </w:t>
      </w:r>
    </w:p>
    <w:p w14:paraId="664B1B3F" w14:textId="77777777" w:rsidR="0038323F" w:rsidRDefault="00FD28AA">
      <w:pPr>
        <w:spacing w:line="600" w:lineRule="auto"/>
        <w:ind w:firstLine="720"/>
        <w:contextualSpacing/>
        <w:jc w:val="both"/>
        <w:rPr>
          <w:rFonts w:eastAsia="Times New Roman"/>
          <w:b/>
          <w:bCs/>
          <w:szCs w:val="24"/>
        </w:rPr>
      </w:pPr>
      <w:r>
        <w:rPr>
          <w:rFonts w:eastAsia="Times New Roman"/>
          <w:b/>
          <w:bCs/>
          <w:szCs w:val="24"/>
        </w:rPr>
        <w:t xml:space="preserve">ΧΑΡΑΛΑΜΠΟΣ ΑΘΑΝΑΣΙΟΥ: </w:t>
      </w:r>
      <w:r>
        <w:rPr>
          <w:rFonts w:eastAsia="Times New Roman"/>
          <w:bCs/>
          <w:szCs w:val="24"/>
        </w:rPr>
        <w:t>Κύριε Πρόεδρε, οι σωφρονιστικοί υπάλληλοι στις φυλακές, όχι...</w:t>
      </w:r>
    </w:p>
    <w:p w14:paraId="664B1B40" w14:textId="77777777" w:rsidR="0038323F" w:rsidRDefault="00FD28AA">
      <w:pPr>
        <w:spacing w:line="600" w:lineRule="auto"/>
        <w:ind w:firstLine="720"/>
        <w:contextualSpacing/>
        <w:jc w:val="both"/>
        <w:rPr>
          <w:rFonts w:eastAsia="Times New Roman"/>
          <w:bCs/>
          <w:szCs w:val="24"/>
        </w:rPr>
      </w:pPr>
      <w:r>
        <w:rPr>
          <w:rFonts w:eastAsia="Times New Roman"/>
          <w:b/>
          <w:bCs/>
          <w:szCs w:val="24"/>
        </w:rPr>
        <w:lastRenderedPageBreak/>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Διευκρινίστηκαν έτι περαιτέρω τώρα, βοηθήσατε, κύριε Αθανασίου.</w:t>
      </w:r>
    </w:p>
    <w:p w14:paraId="664B1B41" w14:textId="77777777" w:rsidR="0038323F" w:rsidRDefault="00FD28AA">
      <w:pPr>
        <w:spacing w:line="600" w:lineRule="auto"/>
        <w:ind w:firstLine="720"/>
        <w:contextualSpacing/>
        <w:jc w:val="both"/>
        <w:rPr>
          <w:rFonts w:eastAsia="Times New Roman"/>
          <w:bCs/>
          <w:szCs w:val="24"/>
        </w:rPr>
      </w:pPr>
      <w:r>
        <w:rPr>
          <w:rFonts w:eastAsia="Times New Roman"/>
          <w:b/>
          <w:szCs w:val="24"/>
        </w:rPr>
        <w:t xml:space="preserve">ΚΥΡΙΑΚΟΣ ΜΗΤΣΟΤΑΚΗΣ (Πρόεδρος της Νέας Δημοκρατίας): </w:t>
      </w:r>
      <w:r>
        <w:rPr>
          <w:rFonts w:eastAsia="Times New Roman"/>
          <w:szCs w:val="24"/>
        </w:rPr>
        <w:t>Διευκρινίστηκαν, κύριε Πρ</w:t>
      </w:r>
      <w:r>
        <w:rPr>
          <w:rFonts w:eastAsia="Times New Roman"/>
          <w:szCs w:val="24"/>
        </w:rPr>
        <w:t>όεδρε, αλλά αυτό δεν ακυρώνει το γεγονός ότι ο Πρωθυπουργός της χώρας ανερυθρίαστα στέκεται σε αυτό το Βήμα και λέει ψέματα για άλλη μια φορά.</w:t>
      </w:r>
    </w:p>
    <w:p w14:paraId="664B1B42" w14:textId="77777777" w:rsidR="0038323F" w:rsidRDefault="00FD28AA">
      <w:pPr>
        <w:spacing w:line="600" w:lineRule="auto"/>
        <w:ind w:firstLine="720"/>
        <w:contextualSpacing/>
        <w:jc w:val="both"/>
        <w:rPr>
          <w:rFonts w:eastAsia="Times New Roman"/>
          <w:b/>
          <w:bCs/>
          <w:szCs w:val="24"/>
        </w:rPr>
      </w:pPr>
      <w:r>
        <w:rPr>
          <w:rFonts w:eastAsia="Times New Roman"/>
          <w:b/>
          <w:bCs/>
          <w:szCs w:val="24"/>
        </w:rPr>
        <w:t xml:space="preserve">ΕΛΕΝΗ ΑΥΛΩΝΙΤΟΥ: </w:t>
      </w:r>
      <w:r>
        <w:rPr>
          <w:rFonts w:eastAsia="Times New Roman"/>
          <w:bCs/>
          <w:szCs w:val="24"/>
        </w:rPr>
        <w:t>Δεν ντρέπεστε;</w:t>
      </w:r>
    </w:p>
    <w:p w14:paraId="664B1B43"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Εσείς να ντρέπεστε. Παραφερθ</w:t>
      </w:r>
      <w:r>
        <w:rPr>
          <w:rFonts w:eastAsia="Times New Roman"/>
          <w:szCs w:val="24"/>
        </w:rPr>
        <w:t>ήκατε.</w:t>
      </w:r>
    </w:p>
    <w:p w14:paraId="664B1B44" w14:textId="77777777" w:rsidR="0038323F" w:rsidRDefault="00FD28AA">
      <w:pPr>
        <w:spacing w:line="600" w:lineRule="auto"/>
        <w:ind w:firstLine="720"/>
        <w:contextualSpacing/>
        <w:jc w:val="both"/>
        <w:rPr>
          <w:rFonts w:eastAsia="Times New Roman"/>
          <w:b/>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 xml:space="preserve">Κυρία </w:t>
      </w:r>
      <w:proofErr w:type="spellStart"/>
      <w:r>
        <w:rPr>
          <w:rFonts w:eastAsia="Times New Roman"/>
          <w:bCs/>
          <w:szCs w:val="24"/>
        </w:rPr>
        <w:t>Αυλωνίτου</w:t>
      </w:r>
      <w:proofErr w:type="spellEnd"/>
      <w:r>
        <w:rPr>
          <w:rFonts w:eastAsia="Times New Roman"/>
          <w:bCs/>
          <w:szCs w:val="24"/>
        </w:rPr>
        <w:t>, σας παρακαλώ, να μην ξαναμιλήσετε. Σας αναφέρω προσωπικά, διότι είναι η τρίτη φορά. Τις δύο προηγούμενες δεν αναφέρθηκα. Να μην ξαναγίνει αυτό.</w:t>
      </w:r>
    </w:p>
    <w:p w14:paraId="664B1B45" w14:textId="77777777" w:rsidR="0038323F" w:rsidRDefault="00FD28AA">
      <w:pPr>
        <w:spacing w:line="600" w:lineRule="auto"/>
        <w:ind w:firstLine="720"/>
        <w:contextualSpacing/>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Αναφερθήκατε στην υπόθεση του Γραμματέα της Πολιτικής Επιτροπής. Φανταζόμουν ότι θα το κάνατε, διότι το προετοιμάζατε με πολύ μεγάλη συστηματικότητα όλη την εβδομάδα</w:t>
      </w:r>
      <w:r>
        <w:rPr>
          <w:rFonts w:eastAsia="Times New Roman"/>
          <w:bCs/>
        </w:rPr>
        <w:t>,</w:t>
      </w:r>
      <w:r>
        <w:rPr>
          <w:rFonts w:eastAsia="Times New Roman"/>
          <w:bCs/>
        </w:rPr>
        <w:t xml:space="preserve"> ως τη μεγάλη</w:t>
      </w:r>
      <w:r>
        <w:rPr>
          <w:rFonts w:eastAsia="Times New Roman"/>
          <w:bCs/>
        </w:rPr>
        <w:t>,</w:t>
      </w:r>
      <w:r>
        <w:rPr>
          <w:rFonts w:eastAsia="Times New Roman"/>
          <w:bCs/>
        </w:rPr>
        <w:t xml:space="preserve"> δήθεν</w:t>
      </w:r>
      <w:r>
        <w:rPr>
          <w:rFonts w:eastAsia="Times New Roman"/>
          <w:bCs/>
        </w:rPr>
        <w:t>,</w:t>
      </w:r>
      <w:r>
        <w:rPr>
          <w:rFonts w:eastAsia="Times New Roman"/>
          <w:bCs/>
        </w:rPr>
        <w:t xml:space="preserve"> αποκάλυψη.</w:t>
      </w:r>
    </w:p>
    <w:p w14:paraId="664B1B46" w14:textId="77777777" w:rsidR="0038323F" w:rsidRDefault="00FD28AA">
      <w:pPr>
        <w:spacing w:line="600" w:lineRule="auto"/>
        <w:ind w:firstLine="720"/>
        <w:contextualSpacing/>
        <w:jc w:val="both"/>
        <w:rPr>
          <w:rFonts w:eastAsia="Times New Roman"/>
          <w:bCs/>
        </w:rPr>
      </w:pPr>
      <w:r>
        <w:rPr>
          <w:rFonts w:eastAsia="Times New Roman"/>
          <w:bCs/>
        </w:rPr>
        <w:t>Μέχρι τώρα</w:t>
      </w:r>
      <w:r>
        <w:rPr>
          <w:rFonts w:eastAsia="Times New Roman"/>
          <w:bCs/>
        </w:rPr>
        <w:t>,</w:t>
      </w:r>
      <w:r>
        <w:rPr>
          <w:rFonts w:eastAsia="Times New Roman"/>
          <w:bCs/>
        </w:rPr>
        <w:t xml:space="preserve"> έντυπα και ιστοσελίδες</w:t>
      </w:r>
      <w:r>
        <w:rPr>
          <w:rFonts w:eastAsia="Times New Roman"/>
          <w:bCs/>
        </w:rPr>
        <w:t>,</w:t>
      </w:r>
      <w:r>
        <w:rPr>
          <w:rFonts w:eastAsia="Times New Roman"/>
          <w:bCs/>
        </w:rPr>
        <w:t xml:space="preserve"> που είχαν στηθεί για</w:t>
      </w:r>
      <w:r>
        <w:rPr>
          <w:rFonts w:eastAsia="Times New Roman"/>
          <w:bCs/>
        </w:rPr>
        <w:t xml:space="preserve"> λογαριασμό σας ήταν φερέφωνα της κυβερνητικής γραμμής. Πρώτη φορά, όμως, βλέπω Πρωθυπουργό να λειτουργεί ως φερέφωνο εφημερίδας. Αυτοί τα γράφουν, κύριε Τσίπρα και εσείς τα εκφωνείτε. Υποσχεθήκατε ότι θα είστε κάθε λέξη του </w:t>
      </w:r>
      <w:r>
        <w:rPr>
          <w:rFonts w:eastAsia="Times New Roman"/>
          <w:bCs/>
        </w:rPr>
        <w:lastRenderedPageBreak/>
        <w:t>Συντάγματος και γίνατε κάθε λέξ</w:t>
      </w:r>
      <w:r>
        <w:rPr>
          <w:rFonts w:eastAsia="Times New Roman"/>
          <w:bCs/>
        </w:rPr>
        <w:t>η της κάθε φυλλάδας, η οποία ανακυκλώνει συνέχεια την ίδια μασημένη τροφή.</w:t>
      </w:r>
    </w:p>
    <w:p w14:paraId="664B1B47" w14:textId="77777777" w:rsidR="0038323F" w:rsidRDefault="00FD28AA">
      <w:pPr>
        <w:spacing w:line="600" w:lineRule="auto"/>
        <w:ind w:firstLine="720"/>
        <w:contextualSpacing/>
        <w:jc w:val="both"/>
        <w:rPr>
          <w:rFonts w:eastAsia="Times New Roman"/>
          <w:bCs/>
        </w:rPr>
      </w:pPr>
      <w:r>
        <w:rPr>
          <w:rFonts w:eastAsia="Times New Roman"/>
          <w:bCs/>
        </w:rPr>
        <w:t>Και η ειρωνεία είναι ότι σήμερα μιλάμε για ανομία και έρχεστε εδώ</w:t>
      </w:r>
      <w:r>
        <w:rPr>
          <w:rFonts w:eastAsia="Times New Roman"/>
          <w:bCs/>
        </w:rPr>
        <w:t>,</w:t>
      </w:r>
      <w:r>
        <w:rPr>
          <w:rFonts w:eastAsia="Times New Roman"/>
          <w:bCs/>
        </w:rPr>
        <w:t xml:space="preserve"> να θολώσετε τα νερά</w:t>
      </w:r>
      <w:r>
        <w:rPr>
          <w:rFonts w:eastAsia="Times New Roman"/>
          <w:bCs/>
        </w:rPr>
        <w:t>,</w:t>
      </w:r>
      <w:r>
        <w:rPr>
          <w:rFonts w:eastAsia="Times New Roman"/>
          <w:bCs/>
        </w:rPr>
        <w:t xml:space="preserve"> με άσχετες υποθέσεις του παρελθόντος, οι οποίες</w:t>
      </w:r>
      <w:r>
        <w:rPr>
          <w:rFonts w:eastAsia="Times New Roman"/>
          <w:bCs/>
        </w:rPr>
        <w:t>,</w:t>
      </w:r>
      <w:r>
        <w:rPr>
          <w:rFonts w:eastAsia="Times New Roman"/>
          <w:bCs/>
        </w:rPr>
        <w:t xml:space="preserve"> εξ όσων γνωρίζω</w:t>
      </w:r>
      <w:r>
        <w:rPr>
          <w:rFonts w:eastAsia="Times New Roman"/>
          <w:bCs/>
        </w:rPr>
        <w:t>,</w:t>
      </w:r>
      <w:r>
        <w:rPr>
          <w:rFonts w:eastAsia="Times New Roman"/>
          <w:bCs/>
        </w:rPr>
        <w:t xml:space="preserve"> έχουν κιόλας απαντηθεί. Και</w:t>
      </w:r>
      <w:r>
        <w:rPr>
          <w:rFonts w:eastAsia="Times New Roman"/>
          <w:bCs/>
        </w:rPr>
        <w:t xml:space="preserve"> όλα αυτά</w:t>
      </w:r>
      <w:r>
        <w:rPr>
          <w:rFonts w:eastAsia="Times New Roman"/>
          <w:bCs/>
        </w:rPr>
        <w:t>,</w:t>
      </w:r>
      <w:r>
        <w:rPr>
          <w:rFonts w:eastAsia="Times New Roman"/>
          <w:bCs/>
        </w:rPr>
        <w:t xml:space="preserve"> έχουν γίνει</w:t>
      </w:r>
      <w:r>
        <w:rPr>
          <w:rFonts w:eastAsia="Times New Roman"/>
          <w:bCs/>
        </w:rPr>
        <w:t>,</w:t>
      </w:r>
      <w:r>
        <w:rPr>
          <w:rFonts w:eastAsia="Times New Roman"/>
          <w:bCs/>
        </w:rPr>
        <w:t xml:space="preserve"> δήθεν </w:t>
      </w:r>
      <w:proofErr w:type="spellStart"/>
      <w:r>
        <w:rPr>
          <w:rFonts w:eastAsia="Times New Roman"/>
          <w:bCs/>
        </w:rPr>
        <w:t>συμπτωματικά</w:t>
      </w:r>
      <w:proofErr w:type="spellEnd"/>
      <w:r>
        <w:rPr>
          <w:rFonts w:eastAsia="Times New Roman"/>
          <w:bCs/>
        </w:rPr>
        <w:t>,</w:t>
      </w:r>
      <w:r>
        <w:rPr>
          <w:rFonts w:eastAsia="Times New Roman"/>
          <w:bCs/>
        </w:rPr>
        <w:t xml:space="preserve"> μόλις σας καταθέσαμε μια ερώτηση για τα θέματα της ασφάλειας. </w:t>
      </w:r>
    </w:p>
    <w:p w14:paraId="664B1B48" w14:textId="77777777" w:rsidR="0038323F" w:rsidRDefault="00FD28AA">
      <w:pPr>
        <w:spacing w:line="600" w:lineRule="auto"/>
        <w:ind w:firstLine="720"/>
        <w:contextualSpacing/>
        <w:jc w:val="both"/>
        <w:rPr>
          <w:rFonts w:eastAsia="Times New Roman"/>
          <w:bCs/>
        </w:rPr>
      </w:pPr>
      <w:r>
        <w:rPr>
          <w:rFonts w:eastAsia="Times New Roman"/>
          <w:bCs/>
        </w:rPr>
        <w:t>Ξέρετε, όμως, στην πολιτική, κύριε Τσίπρα, δεν υπάρχουν συμπτώσεις. Γιατί η εμφάνισή σας σήμερα, ειδικά στο τέλος της ομιλίας σας, -είχα την ελπίδα ό</w:t>
      </w:r>
      <w:r>
        <w:rPr>
          <w:rFonts w:eastAsia="Times New Roman"/>
          <w:bCs/>
        </w:rPr>
        <w:t>τι δεν θα αναφερόσασταν τελικά εκεί-...</w:t>
      </w:r>
    </w:p>
    <w:p w14:paraId="664B1B49" w14:textId="77777777" w:rsidR="0038323F" w:rsidRDefault="00FD28AA">
      <w:pPr>
        <w:spacing w:line="600" w:lineRule="auto"/>
        <w:ind w:firstLine="720"/>
        <w:contextualSpacing/>
        <w:jc w:val="both"/>
        <w:rPr>
          <w:rFonts w:eastAsia="Times New Roman"/>
          <w:b/>
          <w:bCs/>
        </w:rPr>
      </w:pPr>
      <w:r>
        <w:rPr>
          <w:rFonts w:eastAsia="Times New Roman"/>
          <w:b/>
          <w:bCs/>
        </w:rPr>
        <w:t xml:space="preserve">ΑΛΕΞΗΣ ΤΣΙΠΡΑΣ (Πρόεδρος της Κυβέρνησης): </w:t>
      </w:r>
      <w:r>
        <w:rPr>
          <w:rFonts w:eastAsia="Times New Roman"/>
          <w:bCs/>
        </w:rPr>
        <w:t>Είμαι σίγουρος ότι είχατε την ελπίδα.</w:t>
      </w:r>
    </w:p>
    <w:p w14:paraId="664B1B4A" w14:textId="77777777" w:rsidR="0038323F" w:rsidRDefault="00FD28AA">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b/>
          <w:szCs w:val="24"/>
        </w:rPr>
        <w:t xml:space="preserve"> </w:t>
      </w:r>
      <w:r>
        <w:rPr>
          <w:rFonts w:eastAsia="Times New Roman"/>
          <w:szCs w:val="24"/>
        </w:rPr>
        <w:t>...ήταν αξιοθρήνητη, διότι ήρθατε επί της ουσίας να μιλήσετε ως επίσημος εκπρόσωπος</w:t>
      </w:r>
      <w:r>
        <w:rPr>
          <w:rFonts w:eastAsia="Times New Roman"/>
          <w:szCs w:val="24"/>
        </w:rPr>
        <w:t xml:space="preserve"> του παρακράτους ΣΥΡΙΖΑ και ΑΝΕΛ.</w:t>
      </w:r>
    </w:p>
    <w:p w14:paraId="664B1B4B" w14:textId="77777777" w:rsidR="0038323F" w:rsidRDefault="00FD28AA">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664B1B4C" w14:textId="77777777" w:rsidR="0038323F" w:rsidRDefault="00FD28AA">
      <w:pPr>
        <w:spacing w:line="600" w:lineRule="auto"/>
        <w:ind w:firstLine="720"/>
        <w:contextualSpacing/>
        <w:jc w:val="both"/>
        <w:rPr>
          <w:rFonts w:eastAsia="Times New Roman"/>
          <w:szCs w:val="24"/>
        </w:rPr>
      </w:pPr>
      <w:r>
        <w:rPr>
          <w:rFonts w:eastAsia="Times New Roman"/>
          <w:szCs w:val="24"/>
        </w:rPr>
        <w:t>Ένα παρακράτος, κύριε Τσίπρα, που τρέφεται από σκοτεινούς μηχανισμούς. Ένα παρακράτος</w:t>
      </w:r>
      <w:r>
        <w:rPr>
          <w:rFonts w:eastAsia="Times New Roman"/>
          <w:szCs w:val="24"/>
        </w:rPr>
        <w:t>,</w:t>
      </w:r>
      <w:r>
        <w:rPr>
          <w:rFonts w:eastAsia="Times New Roman"/>
          <w:szCs w:val="24"/>
        </w:rPr>
        <w:t xml:space="preserve"> το οποίο, όταν δεν εκβιάζει, συκοφαντεί, πάντα με στήριξη συγκεκριμένων μέσων μαζ</w:t>
      </w:r>
      <w:r>
        <w:rPr>
          <w:rFonts w:eastAsia="Times New Roman"/>
          <w:szCs w:val="24"/>
        </w:rPr>
        <w:t>ικής ενημέρωσης</w:t>
      </w:r>
      <w:r>
        <w:rPr>
          <w:rFonts w:eastAsia="Times New Roman"/>
          <w:szCs w:val="24"/>
        </w:rPr>
        <w:t>,</w:t>
      </w:r>
      <w:r>
        <w:rPr>
          <w:rFonts w:eastAsia="Times New Roman"/>
          <w:szCs w:val="24"/>
        </w:rPr>
        <w:t xml:space="preserve"> που κατασκευάσατε </w:t>
      </w:r>
      <w:r>
        <w:rPr>
          <w:rFonts w:eastAsia="Times New Roman"/>
          <w:szCs w:val="24"/>
        </w:rPr>
        <w:t>ε</w:t>
      </w:r>
      <w:r>
        <w:rPr>
          <w:rFonts w:eastAsia="Times New Roman"/>
          <w:szCs w:val="24"/>
        </w:rPr>
        <w:lastRenderedPageBreak/>
        <w:t>σείς,</w:t>
      </w:r>
      <w:r>
        <w:rPr>
          <w:rFonts w:eastAsia="Times New Roman"/>
          <w:szCs w:val="24"/>
        </w:rPr>
        <w:t xml:space="preserve"> για να σας στηρίξουν. Είναι το παρακράτος των τηλεφωνικών παρακολουθήσεων και των πιέσεων στη </w:t>
      </w:r>
      <w:r>
        <w:rPr>
          <w:rFonts w:eastAsia="Times New Roman"/>
          <w:szCs w:val="24"/>
        </w:rPr>
        <w:t>δ</w:t>
      </w:r>
      <w:r>
        <w:rPr>
          <w:rFonts w:eastAsia="Times New Roman"/>
          <w:szCs w:val="24"/>
        </w:rPr>
        <w:t>ικαιοσύνη, κάτι που εξάλλου</w:t>
      </w:r>
      <w:r>
        <w:rPr>
          <w:rFonts w:eastAsia="Times New Roman"/>
          <w:szCs w:val="24"/>
        </w:rPr>
        <w:t>,</w:t>
      </w:r>
      <w:r>
        <w:rPr>
          <w:rFonts w:eastAsia="Times New Roman"/>
          <w:szCs w:val="24"/>
        </w:rPr>
        <w:t xml:space="preserve"> έχουν καταγγείλει επανειλημμένως και οι ίδιοι οι δικαστές.</w:t>
      </w:r>
    </w:p>
    <w:p w14:paraId="664B1B4D" w14:textId="77777777" w:rsidR="0038323F" w:rsidRDefault="00FD28AA">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 xml:space="preserve">ύριε Τσίπρα, </w:t>
      </w:r>
      <w:r>
        <w:rPr>
          <w:rFonts w:eastAsia="Times New Roman"/>
          <w:szCs w:val="24"/>
        </w:rPr>
        <w:t xml:space="preserve">όχι μόνο </w:t>
      </w:r>
      <w:r>
        <w:rPr>
          <w:rFonts w:eastAsia="Times New Roman"/>
          <w:szCs w:val="24"/>
        </w:rPr>
        <w:t>γυρίσατε</w:t>
      </w:r>
      <w:r>
        <w:rPr>
          <w:rFonts w:eastAsia="Times New Roman"/>
          <w:szCs w:val="24"/>
        </w:rPr>
        <w:t xml:space="preserve"> τη χώρα πίσω σε όλα, αλλά καταφέρατε και την επιστρέψατε στη χειρότερη περίοδο του «</w:t>
      </w:r>
      <w:proofErr w:type="spellStart"/>
      <w:r>
        <w:rPr>
          <w:rFonts w:eastAsia="Times New Roman"/>
          <w:szCs w:val="24"/>
        </w:rPr>
        <w:t>αυριανισμού</w:t>
      </w:r>
      <w:proofErr w:type="spellEnd"/>
      <w:r>
        <w:rPr>
          <w:rFonts w:eastAsia="Times New Roman"/>
          <w:szCs w:val="24"/>
        </w:rPr>
        <w:t>». Έτσι εξάλλου</w:t>
      </w:r>
      <w:r>
        <w:rPr>
          <w:rFonts w:eastAsia="Times New Roman"/>
          <w:szCs w:val="24"/>
        </w:rPr>
        <w:t>,</w:t>
      </w:r>
      <w:r>
        <w:rPr>
          <w:rFonts w:eastAsia="Times New Roman"/>
          <w:szCs w:val="24"/>
        </w:rPr>
        <w:t xml:space="preserve"> εξηγείται </w:t>
      </w:r>
      <w:r>
        <w:rPr>
          <w:rFonts w:eastAsia="Times New Roman"/>
          <w:szCs w:val="24"/>
        </w:rPr>
        <w:t xml:space="preserve">το </w:t>
      </w:r>
      <w:r>
        <w:rPr>
          <w:rFonts w:eastAsia="Times New Roman"/>
          <w:szCs w:val="24"/>
        </w:rPr>
        <w:t>ότι ο κ. Κουρής είναι ο πιστότερος θαυμαστής σας.</w:t>
      </w:r>
    </w:p>
    <w:p w14:paraId="664B1B4E" w14:textId="77777777" w:rsidR="0038323F" w:rsidRDefault="00FD28AA">
      <w:pPr>
        <w:spacing w:line="600" w:lineRule="auto"/>
        <w:ind w:firstLine="720"/>
        <w:contextualSpacing/>
        <w:jc w:val="both"/>
        <w:rPr>
          <w:rFonts w:eastAsia="Times New Roman"/>
          <w:szCs w:val="24"/>
        </w:rPr>
      </w:pPr>
      <w:r>
        <w:rPr>
          <w:rFonts w:eastAsia="Times New Roman"/>
          <w:szCs w:val="24"/>
        </w:rPr>
        <w:t>Δυστυχώς όμως και γι</w:t>
      </w:r>
      <w:r>
        <w:rPr>
          <w:rFonts w:eastAsia="Times New Roman"/>
          <w:szCs w:val="24"/>
        </w:rPr>
        <w:t>’</w:t>
      </w:r>
      <w:r>
        <w:rPr>
          <w:rFonts w:eastAsia="Times New Roman"/>
          <w:szCs w:val="24"/>
        </w:rPr>
        <w:t xml:space="preserve"> αυτούς, αλλά και για κάθε Έλληνα πολίτη στην Ελλάδα υπάρχε</w:t>
      </w:r>
      <w:r>
        <w:rPr>
          <w:rFonts w:eastAsia="Times New Roman"/>
          <w:szCs w:val="24"/>
        </w:rPr>
        <w:t xml:space="preserve">ι ακόμα η διάκριση των εξουσιών. Υπάρχει η </w:t>
      </w:r>
      <w:r>
        <w:rPr>
          <w:rFonts w:eastAsia="Times New Roman"/>
          <w:szCs w:val="24"/>
        </w:rPr>
        <w:t>δ</w:t>
      </w:r>
      <w:r>
        <w:rPr>
          <w:rFonts w:eastAsia="Times New Roman"/>
          <w:szCs w:val="24"/>
        </w:rPr>
        <w:t xml:space="preserve">ικαιοσύνη, κύριε Τσίπρα, η οποία θα κρίνει και στην οποία θα μπορούν να βρουν το δίκιο τους όσοι προσφύγουν σε αυτήν, όσοι θεωρούν ότι σήμερα </w:t>
      </w:r>
      <w:proofErr w:type="spellStart"/>
      <w:r>
        <w:rPr>
          <w:rFonts w:eastAsia="Times New Roman"/>
          <w:szCs w:val="24"/>
        </w:rPr>
        <w:t>συκοφαντούνται</w:t>
      </w:r>
      <w:proofErr w:type="spellEnd"/>
      <w:r>
        <w:rPr>
          <w:rFonts w:eastAsia="Times New Roman"/>
          <w:szCs w:val="24"/>
        </w:rPr>
        <w:t xml:space="preserve"> από εσάς και από τα διάφορα φερέφωνα</w:t>
      </w:r>
      <w:r>
        <w:rPr>
          <w:rFonts w:eastAsia="Times New Roman"/>
          <w:szCs w:val="24"/>
        </w:rPr>
        <w:t>,</w:t>
      </w:r>
      <w:r>
        <w:rPr>
          <w:rFonts w:eastAsia="Times New Roman"/>
          <w:szCs w:val="24"/>
        </w:rPr>
        <w:t xml:space="preserve"> τα οποία μπορεί να εκπροσωπείτε.</w:t>
      </w:r>
    </w:p>
    <w:p w14:paraId="664B1B4F" w14:textId="77777777" w:rsidR="0038323F" w:rsidRDefault="00FD28AA">
      <w:pPr>
        <w:spacing w:line="600" w:lineRule="auto"/>
        <w:ind w:firstLine="720"/>
        <w:contextualSpacing/>
        <w:jc w:val="both"/>
        <w:rPr>
          <w:rFonts w:eastAsia="Times New Roman"/>
          <w:szCs w:val="24"/>
        </w:rPr>
      </w:pPr>
      <w:r>
        <w:rPr>
          <w:rFonts w:eastAsia="Times New Roman"/>
          <w:szCs w:val="24"/>
        </w:rPr>
        <w:t>Ένα μήνυμα θέλω να στείλω, όμως, σήμερα από το Βήμα της Βουλής στα διάφορα διαπλεκόμενα «τζάκια», παλιά και νέα, τα οποία σας συναναστρέφονται εσχάτως.</w:t>
      </w:r>
    </w:p>
    <w:p w14:paraId="664B1B50"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64B1B51"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Παρα</w:t>
      </w:r>
      <w:r>
        <w:rPr>
          <w:rFonts w:eastAsia="Times New Roman"/>
          <w:bCs/>
          <w:szCs w:val="24"/>
        </w:rPr>
        <w:t>καλώ πολύ, κάντε ησυχία! Όχι επιφωνήματα!</w:t>
      </w:r>
    </w:p>
    <w:p w14:paraId="664B1B52" w14:textId="77777777" w:rsidR="0038323F" w:rsidRDefault="00FD28AA">
      <w:pPr>
        <w:spacing w:line="600" w:lineRule="auto"/>
        <w:ind w:firstLine="720"/>
        <w:contextualSpacing/>
        <w:jc w:val="both"/>
        <w:rPr>
          <w:rFonts w:eastAsia="Times New Roman"/>
          <w:b/>
          <w:bCs/>
          <w:szCs w:val="24"/>
        </w:rPr>
      </w:pPr>
      <w:r>
        <w:rPr>
          <w:rFonts w:eastAsia="Times New Roman"/>
          <w:bCs/>
          <w:szCs w:val="24"/>
        </w:rPr>
        <w:t>Συνεχίστε, κύριε Πρόεδρε.</w:t>
      </w:r>
    </w:p>
    <w:p w14:paraId="664B1B53"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Όχι μόνο δεν σας φοβόμαστε, κύριε Τσίπρα, αλλά να είστε σίγουροι ότι</w:t>
      </w:r>
      <w:r>
        <w:rPr>
          <w:rFonts w:eastAsia="Times New Roman"/>
          <w:szCs w:val="24"/>
        </w:rPr>
        <w:t>,</w:t>
      </w:r>
      <w:r>
        <w:rPr>
          <w:rFonts w:eastAsia="Times New Roman"/>
          <w:szCs w:val="24"/>
        </w:rPr>
        <w:t xml:space="preserve"> όσο </w:t>
      </w:r>
      <w:r>
        <w:rPr>
          <w:rFonts w:eastAsia="Times New Roman"/>
          <w:szCs w:val="24"/>
        </w:rPr>
        <w:lastRenderedPageBreak/>
        <w:t>θα ακολουθείτε τέτοιες μεθόδους λάσπης και συκοφαντίας, θα συ</w:t>
      </w:r>
      <w:r>
        <w:rPr>
          <w:rFonts w:eastAsia="Times New Roman"/>
          <w:szCs w:val="24"/>
        </w:rPr>
        <w:t xml:space="preserve">ντριβείτε από την ετυμηγορία του ελληνικού λαού, στον οποίο θα λογοδοτήσετε. Κάποιοι άλλοι θα λογοδοτήσουν στη </w:t>
      </w:r>
      <w:r>
        <w:rPr>
          <w:rFonts w:eastAsia="Times New Roman"/>
          <w:szCs w:val="24"/>
        </w:rPr>
        <w:t xml:space="preserve">δικαιοσύνη </w:t>
      </w:r>
      <w:r>
        <w:rPr>
          <w:rFonts w:eastAsia="Times New Roman"/>
          <w:szCs w:val="24"/>
        </w:rPr>
        <w:t>και -πιστέψτε με- θα έχουν πολλούς λόγους αυτοί σήμερα να φοβούνται.</w:t>
      </w:r>
    </w:p>
    <w:p w14:paraId="664B1B54" w14:textId="77777777" w:rsidR="0038323F" w:rsidRDefault="00FD28AA">
      <w:pPr>
        <w:spacing w:line="600" w:lineRule="auto"/>
        <w:ind w:firstLine="720"/>
        <w:contextualSpacing/>
        <w:jc w:val="both"/>
        <w:rPr>
          <w:rFonts w:eastAsia="Times New Roman"/>
          <w:szCs w:val="24"/>
        </w:rPr>
      </w:pPr>
      <w:r>
        <w:rPr>
          <w:rFonts w:eastAsia="Times New Roman"/>
          <w:szCs w:val="24"/>
        </w:rPr>
        <w:t>Να σας πω κάτι, κύριε Τσίπρα</w:t>
      </w:r>
      <w:r>
        <w:rPr>
          <w:rFonts w:eastAsia="Times New Roman"/>
          <w:szCs w:val="24"/>
        </w:rPr>
        <w:t>:</w:t>
      </w:r>
      <w:r>
        <w:rPr>
          <w:rFonts w:eastAsia="Times New Roman"/>
          <w:szCs w:val="24"/>
        </w:rPr>
        <w:t xml:space="preserve"> Εκλογές έχουν χάσει πολλοί πολιτικο</w:t>
      </w:r>
      <w:r>
        <w:rPr>
          <w:rFonts w:eastAsia="Times New Roman"/>
          <w:szCs w:val="24"/>
        </w:rPr>
        <w:t>ί ικανότεροι</w:t>
      </w:r>
      <w:r>
        <w:rPr>
          <w:rFonts w:eastAsia="Times New Roman"/>
          <w:szCs w:val="24"/>
        </w:rPr>
        <w:t xml:space="preserve"> -</w:t>
      </w:r>
      <w:r>
        <w:rPr>
          <w:rFonts w:eastAsia="Times New Roman"/>
          <w:szCs w:val="24"/>
        </w:rPr>
        <w:t>κατά την εκτίμησή μου</w:t>
      </w:r>
      <w:r>
        <w:rPr>
          <w:rFonts w:eastAsia="Times New Roman"/>
          <w:szCs w:val="24"/>
        </w:rPr>
        <w:t>-</w:t>
      </w:r>
      <w:r>
        <w:rPr>
          <w:rFonts w:eastAsia="Times New Roman"/>
          <w:szCs w:val="24"/>
        </w:rPr>
        <w:t xml:space="preserve"> και σημαντικότεροι από εσάς. Δεν είναι ντροπή να χάνεις εκλογές</w:t>
      </w:r>
      <w:r>
        <w:rPr>
          <w:rFonts w:eastAsia="Times New Roman"/>
          <w:szCs w:val="24"/>
        </w:rPr>
        <w:t>. Θ</w:t>
      </w:r>
      <w:r>
        <w:rPr>
          <w:rFonts w:eastAsia="Times New Roman"/>
          <w:szCs w:val="24"/>
        </w:rPr>
        <w:t xml:space="preserve">α το μάθετε και εσείς κάποια στιγμή. Ντροπή είναι να προσπαθείς να επιβιώσεις με αθλιότητες, χυδαιότητες, μέσα από συμμαχίες με Κουρήδες και </w:t>
      </w:r>
      <w:proofErr w:type="spellStart"/>
      <w:r>
        <w:rPr>
          <w:rFonts w:eastAsia="Times New Roman"/>
          <w:szCs w:val="24"/>
        </w:rPr>
        <w:t>Βαξεβάνηδες</w:t>
      </w:r>
      <w:proofErr w:type="spellEnd"/>
      <w:r>
        <w:rPr>
          <w:rFonts w:eastAsia="Times New Roman"/>
          <w:szCs w:val="24"/>
        </w:rPr>
        <w:t>.</w:t>
      </w:r>
      <w:r>
        <w:rPr>
          <w:rFonts w:eastAsia="Times New Roman"/>
          <w:szCs w:val="24"/>
        </w:rPr>
        <w:t xml:space="preserve"> Αυτή είναι η κατάντια σας και αυτή θα σας στιγματίσει!</w:t>
      </w:r>
    </w:p>
    <w:p w14:paraId="664B1B55" w14:textId="77777777" w:rsidR="0038323F" w:rsidRDefault="00FD28AA">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664B1B56" w14:textId="77777777" w:rsidR="0038323F" w:rsidRDefault="00FD28AA">
      <w:pPr>
        <w:spacing w:line="600" w:lineRule="auto"/>
        <w:contextualSpacing/>
        <w:jc w:val="both"/>
        <w:rPr>
          <w:rFonts w:eastAsia="Times New Roman" w:cs="Times New Roman"/>
          <w:szCs w:val="24"/>
        </w:rPr>
      </w:pPr>
      <w:r>
        <w:rPr>
          <w:rFonts w:eastAsia="Times New Roman"/>
          <w:szCs w:val="24"/>
        </w:rPr>
        <w:tab/>
      </w:r>
      <w:r>
        <w:rPr>
          <w:rFonts w:eastAsia="Times New Roman" w:cs="Times New Roman"/>
          <w:szCs w:val="24"/>
        </w:rPr>
        <w:t>Και λυπάμαι ειλικρινά</w:t>
      </w:r>
      <w:r>
        <w:rPr>
          <w:rFonts w:eastAsia="Times New Roman" w:cs="Times New Roman"/>
          <w:szCs w:val="24"/>
        </w:rPr>
        <w:t>,</w:t>
      </w:r>
      <w:r>
        <w:rPr>
          <w:rFonts w:eastAsia="Times New Roman" w:cs="Times New Roman"/>
          <w:szCs w:val="24"/>
        </w:rPr>
        <w:t xml:space="preserve"> που επιλέξατε να ακολουθήσετε αυτόν τον δρόμο. </w:t>
      </w:r>
    </w:p>
    <w:p w14:paraId="664B1B5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Για άλλη μια φορά</w:t>
      </w:r>
      <w:r>
        <w:rPr>
          <w:rFonts w:eastAsia="Times New Roman" w:cs="Times New Roman"/>
          <w:szCs w:val="24"/>
        </w:rPr>
        <w:t>,</w:t>
      </w:r>
      <w:r>
        <w:rPr>
          <w:rFonts w:eastAsia="Times New Roman" w:cs="Times New Roman"/>
          <w:szCs w:val="24"/>
        </w:rPr>
        <w:t xml:space="preserve"> δεν πήρα απαντήσεις. Για να δω αν θα πάρω στη δευτερολογία μου. Δεν πήρα απαντήσεις ούτε γιατί ανοίξατε τις πόρτες των φυλακών ούτε γιατί κάνατε τα χατίρια των τρομοκρατών ούτε γιατί είστε μπόσικοι στους «</w:t>
      </w:r>
      <w:proofErr w:type="spellStart"/>
      <w:r>
        <w:rPr>
          <w:rFonts w:eastAsia="Times New Roman" w:cs="Times New Roman"/>
          <w:szCs w:val="24"/>
        </w:rPr>
        <w:t>Ρουβίκωνες</w:t>
      </w:r>
      <w:proofErr w:type="spellEnd"/>
      <w:r>
        <w:rPr>
          <w:rFonts w:eastAsia="Times New Roman" w:cs="Times New Roman"/>
          <w:szCs w:val="24"/>
        </w:rPr>
        <w:t>» ούτε γιατί κάνετε τα στραβά μάτια στην</w:t>
      </w:r>
      <w:r>
        <w:rPr>
          <w:rFonts w:eastAsia="Times New Roman" w:cs="Times New Roman"/>
          <w:szCs w:val="24"/>
        </w:rPr>
        <w:t xml:space="preserve"> ανομία και στο έγκλημα. </w:t>
      </w:r>
    </w:p>
    <w:p w14:paraId="664B1B5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οφείλετε, αν μη τι άλλο, να ζητήσετε, έστω και καθυστερημένα, μια συγγνώμη από αυτούς για τους οποίους ήρθαμε να συζητήσουμε, </w:t>
      </w:r>
      <w:r>
        <w:rPr>
          <w:rFonts w:eastAsia="Times New Roman" w:cs="Times New Roman"/>
          <w:szCs w:val="24"/>
        </w:rPr>
        <w:lastRenderedPageBreak/>
        <w:t>διότι τους αντιμετωπίσατε όλους ως ένα σκηνικό</w:t>
      </w:r>
      <w:r>
        <w:rPr>
          <w:rFonts w:eastAsia="Times New Roman" w:cs="Times New Roman"/>
          <w:szCs w:val="24"/>
        </w:rPr>
        <w:t>,</w:t>
      </w:r>
      <w:r>
        <w:rPr>
          <w:rFonts w:eastAsia="Times New Roman" w:cs="Times New Roman"/>
          <w:szCs w:val="24"/>
        </w:rPr>
        <w:t xml:space="preserve"> για να βγείτε και να πετάξετε λάσπη, από ό</w:t>
      </w:r>
      <w:r>
        <w:rPr>
          <w:rFonts w:eastAsia="Times New Roman" w:cs="Times New Roman"/>
          <w:szCs w:val="24"/>
        </w:rPr>
        <w:t>σους έχασαν ανθρώπους, συνανθρώπους τους, από τους δολοφόνους</w:t>
      </w:r>
      <w:r>
        <w:rPr>
          <w:rFonts w:eastAsia="Times New Roman" w:cs="Times New Roman"/>
          <w:szCs w:val="24"/>
        </w:rPr>
        <w:t>,</w:t>
      </w:r>
      <w:r>
        <w:rPr>
          <w:rFonts w:eastAsia="Times New Roman" w:cs="Times New Roman"/>
          <w:szCs w:val="24"/>
        </w:rPr>
        <w:t xml:space="preserve"> που αποφυλακίσατε, από όλους όσοι έπεσαν θύματα κλοπών και βασανιστηρίων, από όσους διπλοκλειδώνουν τα σπίτια τους από τον φόβο, από τους άντρες της Αστυνομίας, τους οποίους συκοφαντήσατε, από </w:t>
      </w:r>
      <w:r>
        <w:rPr>
          <w:rFonts w:eastAsia="Times New Roman" w:cs="Times New Roman"/>
          <w:szCs w:val="24"/>
        </w:rPr>
        <w:t>όλους τους πολίτες</w:t>
      </w:r>
      <w:r>
        <w:rPr>
          <w:rFonts w:eastAsia="Times New Roman" w:cs="Times New Roman"/>
          <w:szCs w:val="24"/>
        </w:rPr>
        <w:t>,</w:t>
      </w:r>
      <w:r>
        <w:rPr>
          <w:rFonts w:eastAsia="Times New Roman" w:cs="Times New Roman"/>
          <w:szCs w:val="24"/>
        </w:rPr>
        <w:t xml:space="preserve"> που σήμερα περίμεναν από εσάς κάποιες συγκεκριμένες δεσμεύσεις και δεν άκουσαν τίποτα. Σε όλους αυτούς, κύριε Τσίπρα, χρωστάτε μια συγγνώμη. Δεν θα την πάρουν. Όλοι αυτοί δεν θα ακούσουν κα</w:t>
      </w:r>
      <w:r>
        <w:rPr>
          <w:rFonts w:eastAsia="Times New Roman" w:cs="Times New Roman"/>
          <w:szCs w:val="24"/>
        </w:rPr>
        <w:t>μ</w:t>
      </w:r>
      <w:r>
        <w:rPr>
          <w:rFonts w:eastAsia="Times New Roman" w:cs="Times New Roman"/>
          <w:szCs w:val="24"/>
        </w:rPr>
        <w:t>μία συγγνώμη από εσάς. Η συγγνώμη δεν είναι συ</w:t>
      </w:r>
      <w:r>
        <w:rPr>
          <w:rFonts w:eastAsia="Times New Roman" w:cs="Times New Roman"/>
          <w:szCs w:val="24"/>
        </w:rPr>
        <w:t xml:space="preserve">μβατή, δυστυχώς, με τον κυνισμό σας. Και είναι ο ίδιος κυνισμός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του κ. </w:t>
      </w:r>
      <w:proofErr w:type="spellStart"/>
      <w:r>
        <w:rPr>
          <w:rFonts w:eastAsia="Times New Roman" w:cs="Times New Roman"/>
          <w:szCs w:val="24"/>
        </w:rPr>
        <w:t>Χουλιαράκη</w:t>
      </w:r>
      <w:proofErr w:type="spellEnd"/>
      <w:r>
        <w:rPr>
          <w:rFonts w:eastAsia="Times New Roman" w:cs="Times New Roman"/>
          <w:szCs w:val="24"/>
        </w:rPr>
        <w:t xml:space="preserve">, που επιτέλους ομολόγησαν ότι εξόντωσαν τη μεσαία τάξη με τους παράλογους φόρους τους οποίους επέβαλαν. </w:t>
      </w:r>
    </w:p>
    <w:p w14:paraId="664B1B5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Τσίπρα, αντί να χασκογελάτε κάθε τρεις κα</w:t>
      </w:r>
      <w:r>
        <w:rPr>
          <w:rFonts w:eastAsia="Times New Roman" w:cs="Times New Roman"/>
          <w:szCs w:val="24"/>
        </w:rPr>
        <w:t xml:space="preserve">ι λίγο, θα σας συμβούλευα να προσδεθείτε,... </w:t>
      </w:r>
    </w:p>
    <w:p w14:paraId="664B1B5A"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664B1B5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ετυμηγορία του ελληνικού λαού έρχεται και θα είναι αμείλικτη μαζί σας. Και μετά να δω τι θα γίνει στο κόμμα </w:t>
      </w:r>
      <w:r>
        <w:rPr>
          <w:rFonts w:eastAsia="Times New Roman" w:cs="Times New Roman"/>
          <w:szCs w:val="24"/>
        </w:rPr>
        <w:t>σας,</w:t>
      </w:r>
      <w:r>
        <w:rPr>
          <w:rFonts w:eastAsia="Times New Roman" w:cs="Times New Roman"/>
          <w:szCs w:val="24"/>
        </w:rPr>
        <w:t xml:space="preserve"> όταν δεν θα υπάρχει ο συγκολλητικός ιστός της εξουσίας. </w:t>
      </w:r>
    </w:p>
    <w:p w14:paraId="664B1B5C"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64B1B5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664B1B5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Πρωθυπουργός για τη δευτερολογία του.</w:t>
      </w:r>
    </w:p>
    <w:p w14:paraId="664B1B5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w:t>
      </w:r>
      <w:r>
        <w:rPr>
          <w:rFonts w:eastAsia="Times New Roman" w:cs="Times New Roman"/>
          <w:b/>
          <w:szCs w:val="24"/>
        </w:rPr>
        <w:t>ρος της Κυβέρνησης):</w:t>
      </w:r>
      <w:r>
        <w:rPr>
          <w:rFonts w:eastAsia="Times New Roman" w:cs="Times New Roman"/>
          <w:szCs w:val="24"/>
        </w:rPr>
        <w:t xml:space="preserve"> Κύριε Πρόεδρε, ο κ. Μητσοτάκης έχασε την ψυχραιμία του, είναι προφανές. Έκλεισε αυτήν τη δευτερολογία -κατά την οποία δεν ξέρω πόσες φορές επανέλαβε τις λέξεις «ψεύτης», «ψεύτικα», «ντροπή», «ντροπή σας», δεν έχει τίποτε άλλο να πει- μ</w:t>
      </w:r>
      <w:r>
        <w:rPr>
          <w:rFonts w:eastAsia="Times New Roman" w:cs="Times New Roman"/>
          <w:szCs w:val="24"/>
        </w:rPr>
        <w:t xml:space="preserve">ε μια κορώνα που θύμιζε χιλιαστές, «η ετυμηγορία έρχεται, η Δευτέρα Παρουσία έρχεται». </w:t>
      </w:r>
    </w:p>
    <w:p w14:paraId="664B1B60"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4B1B6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με λέτε διαρκώς ψεύτη, από το πρωί μέχρι το βράδυ. </w:t>
      </w:r>
      <w:r>
        <w:rPr>
          <w:rFonts w:eastAsia="Times New Roman" w:cs="Times New Roman"/>
          <w:szCs w:val="24"/>
        </w:rPr>
        <w:t>εσείς,</w:t>
      </w:r>
      <w:r>
        <w:rPr>
          <w:rFonts w:eastAsia="Times New Roman" w:cs="Times New Roman"/>
          <w:szCs w:val="24"/>
        </w:rPr>
        <w:t xml:space="preserve"> που λέτε αλήθειες, γιατί σήμερα δεν τολμήσατε να </w:t>
      </w:r>
      <w:r>
        <w:rPr>
          <w:rFonts w:eastAsia="Times New Roman" w:cs="Times New Roman"/>
          <w:szCs w:val="24"/>
        </w:rPr>
        <w:t>πείτε μια αλήθεια στον ελληνικό λαό για δύο κρίσιμα θέματα</w:t>
      </w:r>
      <w:r>
        <w:rPr>
          <w:rFonts w:eastAsia="Times New Roman" w:cs="Times New Roman"/>
          <w:szCs w:val="24"/>
        </w:rPr>
        <w:t>,</w:t>
      </w:r>
      <w:r>
        <w:rPr>
          <w:rFonts w:eastAsia="Times New Roman" w:cs="Times New Roman"/>
          <w:szCs w:val="24"/>
        </w:rPr>
        <w:t xml:space="preserve"> τα οποία σας έβαλα; Σας έβαλα και το θέμα </w:t>
      </w:r>
      <w:r>
        <w:rPr>
          <w:rFonts w:eastAsia="Times New Roman" w:cs="Times New Roman"/>
          <w:szCs w:val="24"/>
        </w:rPr>
        <w:t>–</w:t>
      </w:r>
      <w:r>
        <w:rPr>
          <w:rFonts w:eastAsia="Times New Roman" w:cs="Times New Roman"/>
          <w:szCs w:val="24"/>
        </w:rPr>
        <w:t>παλιό</w:t>
      </w:r>
      <w:r>
        <w:rPr>
          <w:rFonts w:eastAsia="Times New Roman" w:cs="Times New Roman"/>
          <w:szCs w:val="24"/>
        </w:rPr>
        <w:t>, αλλά</w:t>
      </w:r>
      <w:r>
        <w:rPr>
          <w:rFonts w:eastAsia="Times New Roman" w:cs="Times New Roman"/>
          <w:szCs w:val="24"/>
        </w:rPr>
        <w:t xml:space="preserve"> βέβαια</w:t>
      </w:r>
      <w:r>
        <w:rPr>
          <w:rFonts w:eastAsia="Times New Roman" w:cs="Times New Roman"/>
          <w:szCs w:val="24"/>
        </w:rPr>
        <w:t xml:space="preserve"> </w:t>
      </w:r>
      <w:r>
        <w:rPr>
          <w:rFonts w:eastAsia="Times New Roman" w:cs="Times New Roman"/>
          <w:szCs w:val="24"/>
        </w:rPr>
        <w:t>επίκαιρο</w:t>
      </w:r>
      <w:r>
        <w:rPr>
          <w:rFonts w:eastAsia="Times New Roman" w:cs="Times New Roman"/>
          <w:szCs w:val="24"/>
        </w:rPr>
        <w:t>,</w:t>
      </w:r>
      <w:r>
        <w:rPr>
          <w:rFonts w:eastAsia="Times New Roman" w:cs="Times New Roman"/>
          <w:szCs w:val="24"/>
        </w:rPr>
        <w:t xml:space="preserve"> μετά την κατάθεση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για τα δώρα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προς εσάς προσωπικά και μέλη της οικογένειάς σας και σας έβαλα </w:t>
      </w:r>
      <w:r>
        <w:rPr>
          <w:rFonts w:eastAsia="Times New Roman" w:cs="Times New Roman"/>
          <w:szCs w:val="24"/>
        </w:rPr>
        <w:t xml:space="preserve">το θέμα του στενού σας συνεργάτη κ. </w:t>
      </w:r>
      <w:proofErr w:type="spellStart"/>
      <w:r>
        <w:rPr>
          <w:rFonts w:eastAsia="Times New Roman" w:cs="Times New Roman"/>
          <w:szCs w:val="24"/>
        </w:rPr>
        <w:t>Αυγενάκη</w:t>
      </w:r>
      <w:proofErr w:type="spellEnd"/>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εξηγήσω γιατί και πώς το έβαλα αυτό. </w:t>
      </w:r>
    </w:p>
    <w:p w14:paraId="664B1B6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εσείς,</w:t>
      </w:r>
      <w:r>
        <w:rPr>
          <w:rFonts w:eastAsia="Times New Roman" w:cs="Times New Roman"/>
          <w:szCs w:val="24"/>
        </w:rPr>
        <w:t xml:space="preserve"> που λέτε τις αλήθειες, δεν τολμήσατε. Διαγράφετε άλλα μέλη της Κοινοβουλευτικής σας Ομάδας επειδή έχουν άλλη άποψη από εσάς, αλλά, απ’ ότι κατάλαβα, θεωρείτ</w:t>
      </w:r>
      <w:r>
        <w:rPr>
          <w:rFonts w:eastAsia="Times New Roman" w:cs="Times New Roman"/>
          <w:szCs w:val="24"/>
        </w:rPr>
        <w:t xml:space="preserve">ε αυτονόητο ότι ο Γραμματέας του </w:t>
      </w:r>
      <w:r>
        <w:rPr>
          <w:rFonts w:eastAsia="Times New Roman" w:cs="Times New Roman"/>
          <w:szCs w:val="24"/>
        </w:rPr>
        <w:t>κ</w:t>
      </w:r>
      <w:r>
        <w:rPr>
          <w:rFonts w:eastAsia="Times New Roman" w:cs="Times New Roman"/>
          <w:szCs w:val="24"/>
        </w:rPr>
        <w:t xml:space="preserve">όμματός </w:t>
      </w:r>
      <w:r>
        <w:rPr>
          <w:rFonts w:eastAsia="Times New Roman" w:cs="Times New Roman"/>
          <w:szCs w:val="24"/>
        </w:rPr>
        <w:lastRenderedPageBreak/>
        <w:t xml:space="preserve">σας μπορεί να συνομιλεί, να συναγελάζεται, να φωτογραφίζεται, να προστατεύει και να διευκολύνει άτομα του κοινού ποινικού δικαίου. </w:t>
      </w:r>
    </w:p>
    <w:p w14:paraId="664B1B6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Όμως πριν έρθω σε αυτό, θέλω να σας πω κάτι. Χάσατε την ψυχραιμία σας, μιλήσατε γι</w:t>
      </w:r>
      <w:r>
        <w:rPr>
          <w:rFonts w:eastAsia="Times New Roman" w:cs="Times New Roman"/>
          <w:szCs w:val="24"/>
        </w:rPr>
        <w:t xml:space="preserve">α ψεύτικα πλεονάσματα. Δεν θέλω να αναφερθώ σε αυτό. Θέλω να σας πω το εξής: Η υπόθεση του κ. </w:t>
      </w:r>
      <w:proofErr w:type="spellStart"/>
      <w:r>
        <w:rPr>
          <w:rFonts w:eastAsia="Times New Roman" w:cs="Times New Roman"/>
          <w:szCs w:val="24"/>
        </w:rPr>
        <w:t>Αυγενάκη</w:t>
      </w:r>
      <w:proofErr w:type="spellEnd"/>
      <w:r>
        <w:rPr>
          <w:rFonts w:eastAsia="Times New Roman" w:cs="Times New Roman"/>
          <w:szCs w:val="24"/>
        </w:rPr>
        <w:t xml:space="preserve"> δεν ξεκίνησε από κανένα παρακράτος, κύριε Μητσοτάκη. Παρακράτος μάλλον είναι αυτοί οι οποίοι συναναστρέφονται με άτομα του κοινού ποινικού δικαίου. Εσείς</w:t>
      </w:r>
      <w:r>
        <w:rPr>
          <w:rFonts w:eastAsia="Times New Roman" w:cs="Times New Roman"/>
          <w:szCs w:val="24"/>
        </w:rPr>
        <w:t xml:space="preserve"> εδώ ουσιαστικά</w:t>
      </w:r>
      <w:r>
        <w:rPr>
          <w:rFonts w:eastAsia="Times New Roman" w:cs="Times New Roman"/>
          <w:szCs w:val="24"/>
        </w:rPr>
        <w:t>,</w:t>
      </w:r>
      <w:r>
        <w:rPr>
          <w:rFonts w:eastAsia="Times New Roman" w:cs="Times New Roman"/>
          <w:szCs w:val="24"/>
        </w:rPr>
        <w:t xml:space="preserve"> κάνετε κριτική στην εφημερίδα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το </w:t>
      </w:r>
      <w:r>
        <w:rPr>
          <w:rFonts w:eastAsia="Times New Roman" w:cs="Times New Roman"/>
          <w:szCs w:val="24"/>
        </w:rPr>
        <w:t>δημοσίευσε, θα κάνετε και μηνύσεις. Σε λίγο</w:t>
      </w:r>
      <w:r>
        <w:rPr>
          <w:rFonts w:eastAsia="Times New Roman" w:cs="Times New Roman"/>
          <w:szCs w:val="24"/>
        </w:rPr>
        <w:t>,</w:t>
      </w:r>
      <w:r>
        <w:rPr>
          <w:rFonts w:eastAsia="Times New Roman" w:cs="Times New Roman"/>
          <w:szCs w:val="24"/>
        </w:rPr>
        <w:t xml:space="preserve"> μπορεί να κάνετε μηνύσεις και στον εισαγγελέα</w:t>
      </w:r>
      <w:r>
        <w:rPr>
          <w:rFonts w:eastAsia="Times New Roman" w:cs="Times New Roman"/>
          <w:szCs w:val="24"/>
        </w:rPr>
        <w:t>,</w:t>
      </w:r>
      <w:r>
        <w:rPr>
          <w:rFonts w:eastAsia="Times New Roman" w:cs="Times New Roman"/>
          <w:szCs w:val="24"/>
        </w:rPr>
        <w:t xml:space="preserve"> που έφτιαξε τη δικογραφία. Θα μηνύσετε και την ίδια τη δικογραφία </w:t>
      </w:r>
      <w:r>
        <w:rPr>
          <w:rFonts w:eastAsia="Times New Roman" w:cs="Times New Roman"/>
          <w:szCs w:val="24"/>
        </w:rPr>
        <w:t>εσείς,</w:t>
      </w:r>
      <w:r>
        <w:rPr>
          <w:rFonts w:eastAsia="Times New Roman" w:cs="Times New Roman"/>
          <w:szCs w:val="24"/>
        </w:rPr>
        <w:t xml:space="preserve"> στο τέλος! </w:t>
      </w:r>
    </w:p>
    <w:p w14:paraId="664B1B6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Όμως, εδώ έχουμε ένα γεγ</w:t>
      </w:r>
      <w:r>
        <w:rPr>
          <w:rFonts w:eastAsia="Times New Roman" w:cs="Times New Roman"/>
          <w:szCs w:val="24"/>
        </w:rPr>
        <w:t>ονός</w:t>
      </w:r>
      <w:r>
        <w:rPr>
          <w:rFonts w:eastAsia="Times New Roman" w:cs="Times New Roman"/>
          <w:szCs w:val="24"/>
        </w:rPr>
        <w:t>,</w:t>
      </w:r>
      <w:r>
        <w:rPr>
          <w:rFonts w:eastAsia="Times New Roman" w:cs="Times New Roman"/>
          <w:szCs w:val="24"/>
        </w:rPr>
        <w:t xml:space="preserve"> το οποίο δεν έχει να κάνει ούτε με παρακράτος, όπως λέτε ούτε με παρακρατικούς μηχανισμούς. Έχει να κάνει με τη δίωξη του κοινού εγκλήματος. Το </w:t>
      </w:r>
      <w:r>
        <w:rPr>
          <w:rFonts w:eastAsia="Times New Roman" w:cs="Times New Roman"/>
          <w:szCs w:val="24"/>
        </w:rPr>
        <w:t>Τμήμα Ναρκωτικών του</w:t>
      </w:r>
      <w:r>
        <w:rPr>
          <w:rFonts w:eastAsia="Times New Roman" w:cs="Times New Roman"/>
          <w:szCs w:val="24"/>
        </w:rPr>
        <w:t xml:space="preserve"> ΣΔΟΕ</w:t>
      </w:r>
      <w:r>
        <w:rPr>
          <w:rFonts w:eastAsia="Times New Roman" w:cs="Times New Roman"/>
          <w:szCs w:val="24"/>
        </w:rPr>
        <w:t xml:space="preserve"> </w:t>
      </w:r>
      <w:r>
        <w:rPr>
          <w:rFonts w:eastAsia="Times New Roman" w:cs="Times New Roman"/>
          <w:szCs w:val="24"/>
        </w:rPr>
        <w:t xml:space="preserve">παρακολουθούσε έναν ύποπτο για </w:t>
      </w:r>
      <w:proofErr w:type="spellStart"/>
      <w:r>
        <w:rPr>
          <w:rFonts w:eastAsia="Times New Roman" w:cs="Times New Roman"/>
          <w:szCs w:val="24"/>
        </w:rPr>
        <w:t>ναρκεμπορία</w:t>
      </w:r>
      <w:proofErr w:type="spellEnd"/>
      <w:r>
        <w:rPr>
          <w:rFonts w:eastAsia="Times New Roman" w:cs="Times New Roman"/>
          <w:szCs w:val="24"/>
        </w:rPr>
        <w:t>, για φυτεία στη Φθιώτιδα. Και σωστά τ</w:t>
      </w:r>
      <w:r>
        <w:rPr>
          <w:rFonts w:eastAsia="Times New Roman" w:cs="Times New Roman"/>
          <w:szCs w:val="24"/>
        </w:rPr>
        <w:t>ον παρακολουθούσε</w:t>
      </w:r>
      <w:r>
        <w:rPr>
          <w:rFonts w:eastAsia="Times New Roman" w:cs="Times New Roman"/>
          <w:szCs w:val="24"/>
        </w:rPr>
        <w:t>. Μ</w:t>
      </w:r>
      <w:r>
        <w:rPr>
          <w:rFonts w:eastAsia="Times New Roman" w:cs="Times New Roman"/>
          <w:szCs w:val="24"/>
        </w:rPr>
        <w:t>ε εισαγγελική παραγγελία τον παρακολουθούσε. Έτσι γίνεται όταν υπάρχουν ύποπτοι για τέλεση εγκλημάτων του κοινού ποινικού δικαίου. Έπεσε πάνω σε συνομιλίες με κάποιον άλλο, συνεταίρο του προφανώς</w:t>
      </w:r>
      <w:r>
        <w:rPr>
          <w:rFonts w:eastAsia="Times New Roman" w:cs="Times New Roman"/>
          <w:szCs w:val="24"/>
        </w:rPr>
        <w:t>,</w:t>
      </w:r>
      <w:r>
        <w:rPr>
          <w:rFonts w:eastAsia="Times New Roman" w:cs="Times New Roman"/>
          <w:szCs w:val="24"/>
        </w:rPr>
        <w:t xml:space="preserve"> στο κοινό ποινικό έγκλημα, μαυραγορίτη χρυσού, που εμπλέκεται σε ένα κύκλωμα</w:t>
      </w:r>
      <w:r>
        <w:rPr>
          <w:rFonts w:eastAsia="Times New Roman" w:cs="Times New Roman"/>
          <w:szCs w:val="24"/>
        </w:rPr>
        <w:t>,</w:t>
      </w:r>
      <w:r>
        <w:rPr>
          <w:rFonts w:eastAsia="Times New Roman" w:cs="Times New Roman"/>
          <w:szCs w:val="24"/>
        </w:rPr>
        <w:t xml:space="preserve"> που έβγαζε στο εξωτερικό κοσμήματα</w:t>
      </w:r>
      <w:r>
        <w:rPr>
          <w:rFonts w:eastAsia="Times New Roman" w:cs="Times New Roman"/>
          <w:szCs w:val="24"/>
        </w:rPr>
        <w:t>,</w:t>
      </w:r>
      <w:r>
        <w:rPr>
          <w:rFonts w:eastAsia="Times New Roman" w:cs="Times New Roman"/>
          <w:szCs w:val="24"/>
        </w:rPr>
        <w:t xml:space="preserve"> για να τα φέρει πίσω σε </w:t>
      </w:r>
      <w:r>
        <w:rPr>
          <w:rFonts w:eastAsia="Times New Roman" w:cs="Times New Roman"/>
          <w:szCs w:val="24"/>
        </w:rPr>
        <w:lastRenderedPageBreak/>
        <w:t>ράβδους χρυσού και εκεί που παρακολουθούσαν τον συγκεκριμένο -και το έκαναν στο τέλος, στοιχειοθέτησαν το κατηγορητήρ</w:t>
      </w:r>
      <w:r>
        <w:rPr>
          <w:rFonts w:eastAsia="Times New Roman" w:cs="Times New Roman"/>
          <w:szCs w:val="24"/>
        </w:rPr>
        <w:t xml:space="preserve">ιο και όλα αυτά είναι στη δικογραφία- οι κοριοί της Αστυνομίας, που με εισαγγελική παραγγελία παρακολουθούσαν τους δύο κακοποιούς, έπιασαν τον Γραμματέα της Κοινοβουλευτικής σας Ομάδας και τον έμπιστό του φρουρό να συνομιλούν με τους κακοποιούς. </w:t>
      </w:r>
    </w:p>
    <w:p w14:paraId="664B1B65"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Εδώ, βέβα</w:t>
      </w:r>
      <w:r>
        <w:rPr>
          <w:rFonts w:eastAsia="Times New Roman" w:cs="Times New Roman"/>
          <w:szCs w:val="24"/>
        </w:rPr>
        <w:t>ια, εσείς κάνατε εξεταστική επιτροπή</w:t>
      </w:r>
      <w:r>
        <w:rPr>
          <w:rFonts w:eastAsia="Times New Roman" w:cs="Times New Roman"/>
          <w:szCs w:val="24"/>
        </w:rPr>
        <w:t>,</w:t>
      </w:r>
      <w:r>
        <w:rPr>
          <w:rFonts w:eastAsia="Times New Roman" w:cs="Times New Roman"/>
          <w:szCs w:val="24"/>
        </w:rPr>
        <w:t xml:space="preserve"> γιατί ο Καμμένος μίλησε με τον υπόδικο και του είπε να πάει στη </w:t>
      </w:r>
      <w:r>
        <w:rPr>
          <w:rFonts w:eastAsia="Times New Roman" w:cs="Times New Roman"/>
          <w:szCs w:val="24"/>
        </w:rPr>
        <w:t>δ</w:t>
      </w:r>
      <w:r>
        <w:rPr>
          <w:rFonts w:eastAsia="Times New Roman" w:cs="Times New Roman"/>
          <w:szCs w:val="24"/>
        </w:rPr>
        <w:t>ικαιοσύνη. Άρα, με την ίδια λογική</w:t>
      </w:r>
      <w:r>
        <w:rPr>
          <w:rFonts w:eastAsia="Times New Roman" w:cs="Times New Roman"/>
          <w:szCs w:val="24"/>
        </w:rPr>
        <w:t>,</w:t>
      </w:r>
      <w:r>
        <w:rPr>
          <w:rFonts w:eastAsia="Times New Roman" w:cs="Times New Roman"/>
          <w:szCs w:val="24"/>
        </w:rPr>
        <w:t xml:space="preserve"> θα έπρεπε να μην εγείρω το θέμα. Αλλά το θέμα δεν είναι ότι συνομιλούσε. </w:t>
      </w:r>
    </w:p>
    <w:p w14:paraId="664B1B66"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w:t>
      </w:r>
      <w:r>
        <w:rPr>
          <w:rFonts w:eastAsia="Times New Roman" w:cs="Times New Roman"/>
          <w:b/>
          <w:szCs w:val="24"/>
        </w:rPr>
        <w:t>κρατίας):</w:t>
      </w:r>
      <w:r>
        <w:rPr>
          <w:rFonts w:eastAsia="Times New Roman" w:cs="Times New Roman"/>
          <w:szCs w:val="24"/>
        </w:rPr>
        <w:t xml:space="preserve"> Ξέρουμε τι είπε; </w:t>
      </w:r>
    </w:p>
    <w:p w14:paraId="664B1B67"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Εδώ, όμως, ξέρουμε τι είπε, κύριε Μητσοτάκη, και τον έχετε ακόμα Γραμματέα του κόμματός σας. </w:t>
      </w:r>
    </w:p>
    <w:p w14:paraId="664B1B68" w14:textId="77777777" w:rsidR="0038323F" w:rsidRDefault="00FD28AA">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4B1B69" w14:textId="77777777" w:rsidR="0038323F" w:rsidRDefault="00FD28AA">
      <w:pPr>
        <w:spacing w:after="0" w:line="600" w:lineRule="auto"/>
        <w:ind w:firstLine="709"/>
        <w:contextualSpacing/>
        <w:jc w:val="center"/>
        <w:rPr>
          <w:rFonts w:eastAsia="Times New Roman" w:cs="Times New Roman"/>
          <w:szCs w:val="24"/>
        </w:rPr>
      </w:pPr>
      <w:r>
        <w:rPr>
          <w:rFonts w:eastAsia="Times New Roman" w:cs="Times New Roman"/>
          <w:szCs w:val="24"/>
        </w:rPr>
        <w:t>(Θόρυβος - διαμαρτυρίες από την πτέρυγα της Νέας</w:t>
      </w:r>
      <w:r>
        <w:rPr>
          <w:rFonts w:eastAsia="Times New Roman" w:cs="Times New Roman"/>
          <w:szCs w:val="24"/>
        </w:rPr>
        <w:t xml:space="preserve"> Δημοκρατίας)</w:t>
      </w:r>
    </w:p>
    <w:p w14:paraId="664B1B6A"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Καθίστε κάτω, κύριε </w:t>
      </w:r>
      <w:proofErr w:type="spellStart"/>
      <w:r>
        <w:rPr>
          <w:rFonts w:eastAsia="Times New Roman" w:cs="Times New Roman"/>
          <w:szCs w:val="24"/>
        </w:rPr>
        <w:t>Αυγενάκη</w:t>
      </w:r>
      <w:proofErr w:type="spellEnd"/>
      <w:r>
        <w:rPr>
          <w:rFonts w:eastAsia="Times New Roman" w:cs="Times New Roman"/>
          <w:szCs w:val="24"/>
        </w:rPr>
        <w:t xml:space="preserve">. </w:t>
      </w:r>
    </w:p>
    <w:p w14:paraId="664B1B6B"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w:t>
      </w:r>
    </w:p>
    <w:p w14:paraId="664B1B6C"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Αυγενάκη</w:t>
      </w:r>
      <w:proofErr w:type="spellEnd"/>
      <w:r>
        <w:rPr>
          <w:rFonts w:eastAsia="Times New Roman" w:cs="Times New Roman"/>
          <w:szCs w:val="24"/>
        </w:rPr>
        <w:t>, αυτά τα οποία λέτε</w:t>
      </w:r>
      <w:r>
        <w:rPr>
          <w:rFonts w:eastAsia="Times New Roman" w:cs="Times New Roman"/>
          <w:szCs w:val="24"/>
        </w:rPr>
        <w:t>,</w:t>
      </w:r>
      <w:r>
        <w:rPr>
          <w:rFonts w:eastAsia="Times New Roman" w:cs="Times New Roman"/>
          <w:szCs w:val="24"/>
        </w:rPr>
        <w:t xml:space="preserve"> δεν γράφονται στα Πρακτικά. Δεν θα κάνετε έτσι. Αν θέλετε, κάντε δηλώσεις στον Τύπο έξω ή στα κανάλια, όχι εδώ </w:t>
      </w:r>
      <w:r>
        <w:rPr>
          <w:rFonts w:eastAsia="Times New Roman" w:cs="Times New Roman"/>
          <w:szCs w:val="24"/>
        </w:rPr>
        <w:t xml:space="preserve">μέσα και με τέτοιον τρόπο. Καταλάβατε; Το θράσος αρκετό! Σας παρακαλώ! Μίλησε ο Πρόεδρος της Νέας Δημοκρατίας δύο φορές. Δεν έχει ανάγκη συνηγόρων. </w:t>
      </w:r>
    </w:p>
    <w:p w14:paraId="664B1B6D"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είναι λογικό να έχει χάσει την ψυχραιμία του, αλλά</w:t>
      </w:r>
      <w:r>
        <w:rPr>
          <w:rFonts w:eastAsia="Times New Roman" w:cs="Times New Roman"/>
          <w:szCs w:val="24"/>
        </w:rPr>
        <w:t xml:space="preserve"> δεν χρειάζεται να χάνει την ψυχραιμία του, διότι έχει τη σθεναρή στήριξη του Αρχηγού του κόμματός του. </w:t>
      </w:r>
    </w:p>
    <w:p w14:paraId="664B1B6E"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Οπότε, μη με κατηγορείτε διαρκώς. Έχετε στήριξη. Μην εκνευρίζεστε. </w:t>
      </w:r>
    </w:p>
    <w:p w14:paraId="664B1B6F"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Το ερώτημα είναι γιατί ο κ. Μητσοτάκης παρέχει αυτή τη στήριξη. Με τι τον κρατάει ο</w:t>
      </w:r>
      <w:r>
        <w:rPr>
          <w:rFonts w:eastAsia="Times New Roman" w:cs="Times New Roman"/>
          <w:szCs w:val="24"/>
        </w:rPr>
        <w:t xml:space="preserve"> κ. </w:t>
      </w:r>
      <w:proofErr w:type="spellStart"/>
      <w:r>
        <w:rPr>
          <w:rFonts w:eastAsia="Times New Roman" w:cs="Times New Roman"/>
          <w:szCs w:val="24"/>
        </w:rPr>
        <w:t>Αυγενάκης</w:t>
      </w:r>
      <w:proofErr w:type="spellEnd"/>
      <w:r>
        <w:rPr>
          <w:rFonts w:eastAsia="Times New Roman" w:cs="Times New Roman"/>
          <w:szCs w:val="24"/>
        </w:rPr>
        <w:t xml:space="preserve"> και δεν του ζητάει εξηγήσεις; </w:t>
      </w:r>
    </w:p>
    <w:p w14:paraId="664B1B70" w14:textId="77777777" w:rsidR="0038323F" w:rsidRDefault="00FD28AA">
      <w:pPr>
        <w:spacing w:after="0"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64B1B71"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Μη μιλάτε από κάτω. </w:t>
      </w:r>
    </w:p>
    <w:p w14:paraId="664B1B72"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Θέλω, λοιπόν, να πω το εξής. </w:t>
      </w:r>
    </w:p>
    <w:p w14:paraId="664B1B73"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έρχεται εδώ κ</w:t>
      </w:r>
      <w:r>
        <w:rPr>
          <w:rFonts w:eastAsia="Times New Roman" w:cs="Times New Roman"/>
          <w:szCs w:val="24"/>
        </w:rPr>
        <w:t>αι εξεγείρεται με βαρύτατες εκφράσεις εναντίον του Πρωθυπουργού -πριν από λίγο εκτός από «ψεύτη» είπατε και άλλες λέξεις- ενώ κατάγεται από μια περιοχή που πράγματι</w:t>
      </w:r>
      <w:r>
        <w:rPr>
          <w:rFonts w:eastAsia="Times New Roman" w:cs="Times New Roman"/>
          <w:szCs w:val="24"/>
        </w:rPr>
        <w:t>,</w:t>
      </w:r>
      <w:r>
        <w:rPr>
          <w:rFonts w:eastAsia="Times New Roman" w:cs="Times New Roman"/>
          <w:szCs w:val="24"/>
        </w:rPr>
        <w:t xml:space="preserve"> υπάρχει φιλότιμο, ο ίδιος,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κατάγεται από εκεί, αντί να σπεύσει και να πει ότι «να</w:t>
      </w:r>
      <w:r>
        <w:rPr>
          <w:rFonts w:eastAsia="Times New Roman" w:cs="Times New Roman"/>
          <w:szCs w:val="24"/>
        </w:rPr>
        <w:t xml:space="preserve">ι, εγώ </w:t>
      </w:r>
      <w:r>
        <w:rPr>
          <w:rFonts w:eastAsia="Times New Roman" w:cs="Times New Roman"/>
          <w:szCs w:val="24"/>
        </w:rPr>
        <w:lastRenderedPageBreak/>
        <w:t xml:space="preserve">μίλησα με αυτούς» και να εξηγήσει γιατί μίλησε με αυτούς, τι κάνει; Απολύει τον έμπιστό του, τον φρουρό του, θέλοντας ενδεχομένως να φορτώσει σε αυτόν την ευθύνη; Δεν ξέρω γιατί. Πόσο έντιμη στάση είναι αυτή; </w:t>
      </w:r>
    </w:p>
    <w:p w14:paraId="664B1B74"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Ο φρουρός του, ο έμπιστός του, λοιπόν, </w:t>
      </w:r>
      <w:r>
        <w:rPr>
          <w:rFonts w:eastAsia="Times New Roman" w:cs="Times New Roman"/>
          <w:szCs w:val="24"/>
        </w:rPr>
        <w:t xml:space="preserve">ο οποίος συνομιλούσε με τον μαυραγορίτη, που είναι συνεργάτης του φυγόποινου και συλληφθέντα χθες εμπόρου ναρκωτικών, δεν στέκεται μονάχα στις συναλλαγές, στα «δώρα», δηλαδή, του μαυραγορίτη προς τον κ. </w:t>
      </w:r>
      <w:proofErr w:type="spellStart"/>
      <w:r>
        <w:rPr>
          <w:rFonts w:eastAsia="Times New Roman" w:cs="Times New Roman"/>
          <w:szCs w:val="24"/>
        </w:rPr>
        <w:t>Αυγενάκη</w:t>
      </w:r>
      <w:proofErr w:type="spellEnd"/>
      <w:r>
        <w:rPr>
          <w:rFonts w:eastAsia="Times New Roman" w:cs="Times New Roman"/>
          <w:szCs w:val="24"/>
        </w:rPr>
        <w:t xml:space="preserve"> για διάφορου τύπου εξυπηρετήσεις, αλλά κατά </w:t>
      </w:r>
      <w:r>
        <w:rPr>
          <w:rFonts w:eastAsia="Times New Roman" w:cs="Times New Roman"/>
          <w:szCs w:val="24"/>
        </w:rPr>
        <w:t>τη συνομιλία του, που έχει καταγραφεί</w:t>
      </w:r>
      <w:r>
        <w:rPr>
          <w:rFonts w:eastAsia="Times New Roman" w:cs="Times New Roman"/>
          <w:szCs w:val="24"/>
        </w:rPr>
        <w:t>,</w:t>
      </w:r>
      <w:r>
        <w:rPr>
          <w:rFonts w:eastAsia="Times New Roman" w:cs="Times New Roman"/>
          <w:szCs w:val="24"/>
        </w:rPr>
        <w:t xml:space="preserve"> όχι από το παρακράτος, κύριε Μητσοτάκη, αλλά από τον επίσημο μηχανισμό της Ελληνικής Αστυνομίας, που παρακολουθεί ποινικούς με εισαγγελική παραγγελία, φέρεται να λέει ότι ο άριστος συνεργάτης σας είναι αυτός ο οποίος </w:t>
      </w:r>
      <w:r>
        <w:rPr>
          <w:rFonts w:eastAsia="Times New Roman" w:cs="Times New Roman"/>
          <w:szCs w:val="24"/>
        </w:rPr>
        <w:t xml:space="preserve">διευκόλυνε, με προσπάθεια για να αποφυλακιστεί, έναν εκ της σπείρας των απαγωγέων του </w:t>
      </w:r>
      <w:proofErr w:type="spellStart"/>
      <w:r>
        <w:rPr>
          <w:rFonts w:eastAsia="Times New Roman" w:cs="Times New Roman"/>
          <w:szCs w:val="24"/>
        </w:rPr>
        <w:t>Παναγόπουλου</w:t>
      </w:r>
      <w:proofErr w:type="spellEnd"/>
      <w:r>
        <w:rPr>
          <w:rFonts w:eastAsia="Times New Roman" w:cs="Times New Roman"/>
          <w:szCs w:val="24"/>
        </w:rPr>
        <w:t xml:space="preserve">. </w:t>
      </w:r>
    </w:p>
    <w:p w14:paraId="664B1B75"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αυτά τα θεωρείτε φυσιολογικά να συμβαίνουν; Δεν θα ζητήσετε από τον κ. </w:t>
      </w:r>
      <w:proofErr w:type="spellStart"/>
      <w:r>
        <w:rPr>
          <w:rFonts w:eastAsia="Times New Roman" w:cs="Times New Roman"/>
          <w:szCs w:val="24"/>
        </w:rPr>
        <w:t>Αυγενάκη</w:t>
      </w:r>
      <w:proofErr w:type="spellEnd"/>
      <w:r>
        <w:rPr>
          <w:rFonts w:eastAsia="Times New Roman" w:cs="Times New Roman"/>
          <w:szCs w:val="24"/>
        </w:rPr>
        <w:t xml:space="preserve"> να σας εξηγήσει τι είναι όλα αυτά; Πείτε μας μία απάντηση, ότι είναι </w:t>
      </w:r>
      <w:r>
        <w:rPr>
          <w:rFonts w:eastAsia="Times New Roman" w:cs="Times New Roman"/>
          <w:szCs w:val="24"/>
        </w:rPr>
        <w:t xml:space="preserve">ψέματα, πείτε μας κάτι. </w:t>
      </w:r>
    </w:p>
    <w:p w14:paraId="664B1B76"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 αυτού, εσείς έρχεστε εδώ και αντί να πείτε μία κουβέντα για όλα αυτά, επικεντρώνετε την κριτική σας στο </w:t>
      </w:r>
      <w:r>
        <w:rPr>
          <w:rFonts w:eastAsia="Times New Roman" w:cs="Times New Roman"/>
          <w:szCs w:val="24"/>
        </w:rPr>
        <w:t>μ</w:t>
      </w:r>
      <w:r>
        <w:rPr>
          <w:rFonts w:eastAsia="Times New Roman" w:cs="Times New Roman"/>
          <w:szCs w:val="24"/>
        </w:rPr>
        <w:t>έσο</w:t>
      </w:r>
      <w:r>
        <w:rPr>
          <w:rFonts w:eastAsia="Times New Roman" w:cs="Times New Roman"/>
          <w:szCs w:val="24"/>
        </w:rPr>
        <w:t>,</w:t>
      </w:r>
      <w:r>
        <w:rPr>
          <w:rFonts w:eastAsia="Times New Roman" w:cs="Times New Roman"/>
          <w:szCs w:val="24"/>
        </w:rPr>
        <w:t xml:space="preserve"> το οποίο ανέδειξε την υπάρχουσα δικογραφία. Κάντε μήνυση και στη δικογραφία, κάντε κάτι, ό,τι νομίζετε, αλλά νομίζω </w:t>
      </w:r>
      <w:r>
        <w:rPr>
          <w:rFonts w:eastAsia="Times New Roman" w:cs="Times New Roman"/>
          <w:szCs w:val="24"/>
        </w:rPr>
        <w:t xml:space="preserve">ότι είσαστε σε πολύ δύσκολη θέση. </w:t>
      </w:r>
    </w:p>
    <w:p w14:paraId="664B1B77"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και στα υπόλοιπα. </w:t>
      </w:r>
    </w:p>
    <w:p w14:paraId="664B1B78"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Κύριε Μητσοτάκη, κατά καιρούς έχουν κατηγορηθεί στελέχη του κόμματός σας και σε άλλες περιπτώσεις, για συνομιλίες με ποινικούς και για συνομιλίες με κυκλώματα εκβιαστών. </w:t>
      </w:r>
    </w:p>
    <w:p w14:paraId="664B1B79"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Να θυμίσω -γιατί δεν </w:t>
      </w:r>
      <w:r>
        <w:rPr>
          <w:rFonts w:eastAsia="Times New Roman"/>
          <w:szCs w:val="24"/>
        </w:rPr>
        <w:t xml:space="preserve">είναι μόνο ο κ. </w:t>
      </w:r>
      <w:proofErr w:type="spellStart"/>
      <w:r>
        <w:rPr>
          <w:rFonts w:eastAsia="Times New Roman"/>
          <w:szCs w:val="24"/>
        </w:rPr>
        <w:t>Αυγενάκης</w:t>
      </w:r>
      <w:proofErr w:type="spellEnd"/>
      <w:r>
        <w:rPr>
          <w:rFonts w:eastAsia="Times New Roman"/>
          <w:szCs w:val="24"/>
        </w:rPr>
        <w:t>, το θέμα είναι μια νοοτροπία- ότι πολύ πρόσφατα</w:t>
      </w:r>
      <w:r>
        <w:rPr>
          <w:rFonts w:eastAsia="Times New Roman"/>
          <w:szCs w:val="24"/>
        </w:rPr>
        <w:t xml:space="preserve"> -</w:t>
      </w:r>
      <w:r>
        <w:rPr>
          <w:rFonts w:eastAsia="Times New Roman"/>
          <w:szCs w:val="24"/>
        </w:rPr>
        <w:t>δεν πάει ενάμισης χρόνος</w:t>
      </w:r>
      <w:r>
        <w:rPr>
          <w:rFonts w:eastAsia="Times New Roman"/>
          <w:szCs w:val="24"/>
        </w:rPr>
        <w:t>-</w:t>
      </w:r>
      <w:r>
        <w:rPr>
          <w:rFonts w:eastAsia="Times New Roman"/>
          <w:szCs w:val="24"/>
        </w:rPr>
        <w:t xml:space="preserve"> αποκαλύφθηκε ότι το κόμμα σας χρηματοδοτούσε τον Παναγιώτη Μαυρίκο, ο οποίος πριν τον τραγικό του θάνατο είχε κατηγορηθεί για </w:t>
      </w:r>
      <w:r>
        <w:rPr>
          <w:rFonts w:eastAsia="Times New Roman"/>
          <w:szCs w:val="24"/>
        </w:rPr>
        <w:t xml:space="preserve">συμμετοχή σε </w:t>
      </w:r>
      <w:r>
        <w:rPr>
          <w:rFonts w:eastAsia="Times New Roman"/>
          <w:szCs w:val="24"/>
        </w:rPr>
        <w:t>κύκλωμα εκβιαστώ</w:t>
      </w:r>
      <w:r>
        <w:rPr>
          <w:rFonts w:eastAsia="Times New Roman"/>
          <w:szCs w:val="24"/>
        </w:rPr>
        <w:t>ν</w:t>
      </w:r>
      <w:r>
        <w:rPr>
          <w:rFonts w:eastAsia="Times New Roman"/>
          <w:szCs w:val="24"/>
        </w:rPr>
        <w:t>,</w:t>
      </w:r>
      <w:r>
        <w:rPr>
          <w:rFonts w:eastAsia="Times New Roman"/>
          <w:szCs w:val="24"/>
        </w:rPr>
        <w:t xml:space="preserve"> σε βάρος δημόσιων επιχειρήσεων κοινής ωφέλειας, τραπεζών και επιχειρηματιών, για να παίρνουν διαφημίσεις. Ωραία, επίσημα και θεσμικά απ’ ό,τι φαίνεται -γιατί βγήκαν τα τιμολόγια, όχι σε δικές μας φιλικές εφημερίδες, σε εφημερίδες που σας στηρίζουν- πληρ</w:t>
      </w:r>
      <w:r>
        <w:rPr>
          <w:rFonts w:eastAsia="Times New Roman"/>
          <w:szCs w:val="24"/>
        </w:rPr>
        <w:t xml:space="preserve">ωνόταν κανονικά. Απάντηση δεν πήραμε από τη Νέα Δημοκρατία. </w:t>
      </w:r>
    </w:p>
    <w:p w14:paraId="664B1B7A"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Όπως επίσης δεν πήραμε απάντηση για μια σειρά άλλες άνομες συμπεριφορές και συναλλαγές στελεχών, όπως για παράδειγμα του κ. </w:t>
      </w:r>
      <w:proofErr w:type="spellStart"/>
      <w:r>
        <w:rPr>
          <w:rFonts w:eastAsia="Times New Roman"/>
          <w:szCs w:val="24"/>
        </w:rPr>
        <w:t>Σκλαβούνη</w:t>
      </w:r>
      <w:proofErr w:type="spellEnd"/>
      <w:r>
        <w:rPr>
          <w:rFonts w:eastAsia="Times New Roman"/>
          <w:szCs w:val="24"/>
        </w:rPr>
        <w:t>, τον οποίο χρίσατε επικεφαλής στο αναπτυξιακό πρόγραμμα της Ν</w:t>
      </w:r>
      <w:r>
        <w:rPr>
          <w:rFonts w:eastAsia="Times New Roman"/>
          <w:szCs w:val="24"/>
        </w:rPr>
        <w:t>έας Δημοκρατίας, αναβαθμίζοντάς τον</w:t>
      </w:r>
      <w:r>
        <w:rPr>
          <w:rFonts w:eastAsia="Times New Roman"/>
          <w:szCs w:val="24"/>
        </w:rPr>
        <w:t>,</w:t>
      </w:r>
      <w:r>
        <w:rPr>
          <w:rFonts w:eastAsia="Times New Roman"/>
          <w:szCs w:val="24"/>
        </w:rPr>
        <w:t xml:space="preserve"> από το Ταμείο Χρηματοπιστωτικής Σταθερότητας</w:t>
      </w:r>
      <w:r>
        <w:rPr>
          <w:rFonts w:eastAsia="Times New Roman"/>
          <w:szCs w:val="24"/>
        </w:rPr>
        <w:t>,</w:t>
      </w:r>
      <w:r>
        <w:rPr>
          <w:rFonts w:eastAsia="Times New Roman"/>
          <w:szCs w:val="24"/>
        </w:rPr>
        <w:t xml:space="preserve"> που τον είχε βάλει ο κ. Σαμαράς και πολύ αργότερα ελέγχθηκε για κύκλωμα εκτεταμένης φοροδιαφυγής δισεκατομμυρίων, για χάρη των πελατών της τράπεζας </w:t>
      </w:r>
      <w:r>
        <w:rPr>
          <w:rFonts w:eastAsia="Times New Roman"/>
          <w:szCs w:val="24"/>
          <w:lang w:val="en-US"/>
        </w:rPr>
        <w:t>UBS</w:t>
      </w:r>
      <w:r>
        <w:rPr>
          <w:rFonts w:eastAsia="Times New Roman"/>
          <w:szCs w:val="24"/>
        </w:rPr>
        <w:t>.</w:t>
      </w:r>
    </w:p>
    <w:p w14:paraId="664B1B7B" w14:textId="77777777" w:rsidR="0038323F" w:rsidRDefault="00FD28AA">
      <w:pPr>
        <w:spacing w:line="600" w:lineRule="auto"/>
        <w:ind w:firstLine="720"/>
        <w:contextualSpacing/>
        <w:jc w:val="both"/>
        <w:rPr>
          <w:rFonts w:eastAsia="Times New Roman"/>
          <w:szCs w:val="24"/>
        </w:rPr>
      </w:pPr>
      <w:r>
        <w:rPr>
          <w:rFonts w:eastAsia="Times New Roman"/>
          <w:szCs w:val="24"/>
        </w:rPr>
        <w:lastRenderedPageBreak/>
        <w:t xml:space="preserve">Γιατί τα λέω, όμως, </w:t>
      </w:r>
      <w:r>
        <w:rPr>
          <w:rFonts w:eastAsia="Times New Roman"/>
          <w:szCs w:val="24"/>
        </w:rPr>
        <w:t xml:space="preserve">όλα αυτά; Τα λέω όλα αυτά, κύριε Μητσοτάκη, γιατί ανομία και εγκληματικότητα, δυστυχώς, δεν είναι μόνο οι μολότοφ. Είναι και οι εκβιαστές, είναι και οι λαθρέμποροι χρυσού, είναι και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με τα δώρα σε πολιτικούς, είναι και η διαφθορά και τα ατελείω</w:t>
      </w:r>
      <w:r>
        <w:rPr>
          <w:rFonts w:eastAsia="Times New Roman"/>
          <w:szCs w:val="24"/>
        </w:rPr>
        <w:t xml:space="preserve">τα σκάνδαλα του «λευκού κολάρου». Και σε όλα αυτά, παρά τις δριμύτατες κατηγορίες που ασκήσατε σε εμένα ως «ψεύτη», ως «απατεώνα», και στον κ. Παρασκευόπουλο και σε άλλους, δεν βρήκατε ούτε μία λέξη να πείτε. </w:t>
      </w:r>
      <w:r>
        <w:rPr>
          <w:rFonts w:eastAsia="Times New Roman"/>
          <w:szCs w:val="24"/>
        </w:rPr>
        <w:t>εσείς,</w:t>
      </w:r>
      <w:r>
        <w:rPr>
          <w:rFonts w:eastAsia="Times New Roman"/>
          <w:szCs w:val="24"/>
        </w:rPr>
        <w:t xml:space="preserve"> που λέτε τις αλήθειες, πείτε μας μια αλή</w:t>
      </w:r>
      <w:r>
        <w:rPr>
          <w:rFonts w:eastAsia="Times New Roman"/>
          <w:szCs w:val="24"/>
        </w:rPr>
        <w:t xml:space="preserve">θεια για όλα αυτά. </w:t>
      </w:r>
    </w:p>
    <w:p w14:paraId="664B1B7C" w14:textId="77777777" w:rsidR="0038323F" w:rsidRDefault="00FD28AA">
      <w:pPr>
        <w:spacing w:line="600" w:lineRule="auto"/>
        <w:ind w:firstLine="720"/>
        <w:contextualSpacing/>
        <w:jc w:val="both"/>
        <w:rPr>
          <w:rFonts w:eastAsia="Times New Roman"/>
          <w:szCs w:val="24"/>
        </w:rPr>
      </w:pPr>
      <w:r>
        <w:rPr>
          <w:rFonts w:eastAsia="Times New Roman"/>
          <w:szCs w:val="24"/>
        </w:rPr>
        <w:t>Κύριε Μητσοτάκη, το μόνο που θα σας πω κλείνοντας</w:t>
      </w:r>
      <w:r>
        <w:rPr>
          <w:rFonts w:eastAsia="Times New Roman"/>
          <w:szCs w:val="24"/>
        </w:rPr>
        <w:t>,</w:t>
      </w:r>
      <w:r>
        <w:rPr>
          <w:rFonts w:eastAsia="Times New Roman"/>
          <w:szCs w:val="24"/>
        </w:rPr>
        <w:t xml:space="preserve"> είναι ότι σήμερα δεν τολμήσατε να κάνετε κάτι για το οποίο όλοι θα σας έδιναν συγχαρητήρια. Δεν τολμήσατε να αποπέμψετε τον κ. </w:t>
      </w:r>
      <w:proofErr w:type="spellStart"/>
      <w:r>
        <w:rPr>
          <w:rFonts w:eastAsia="Times New Roman"/>
          <w:szCs w:val="24"/>
        </w:rPr>
        <w:t>Αυγενάκη</w:t>
      </w:r>
      <w:proofErr w:type="spellEnd"/>
      <w:r>
        <w:rPr>
          <w:rFonts w:eastAsia="Times New Roman"/>
          <w:szCs w:val="24"/>
        </w:rPr>
        <w:t>, τον στενό σας συνεργάτη, για τις συνδιαλλαγές το</w:t>
      </w:r>
      <w:r>
        <w:rPr>
          <w:rFonts w:eastAsia="Times New Roman"/>
          <w:szCs w:val="24"/>
        </w:rPr>
        <w:t>υ με ανθρώπους του παρακράτους. Γιατί αυτοί είναι παρακράτος, όχι οι αστυνομικοί που εξιχνιάζουν υποθέσεις του κοινού ποινικού δικαίου. Δεν βρήκατε αυτό το θάρρος και την έντιμη στάση να βγείτε εδώ</w:t>
      </w:r>
      <w:r>
        <w:rPr>
          <w:rFonts w:eastAsia="Times New Roman"/>
          <w:szCs w:val="24"/>
        </w:rPr>
        <w:t>,</w:t>
      </w:r>
      <w:r>
        <w:rPr>
          <w:rFonts w:eastAsia="Times New Roman"/>
          <w:szCs w:val="24"/>
        </w:rPr>
        <w:t xml:space="preserve"> στο ελληνικό Κοινοβούλιο και να πείτε, ναι, ανομία δεν εί</w:t>
      </w:r>
      <w:r>
        <w:rPr>
          <w:rFonts w:eastAsia="Times New Roman"/>
          <w:szCs w:val="24"/>
        </w:rPr>
        <w:t xml:space="preserve">ναι μόνο τα Εξάρχεια, ανομία είναι και αυτό, όπου και όποτε συμβαίνει. </w:t>
      </w:r>
    </w:p>
    <w:p w14:paraId="664B1B7D" w14:textId="77777777" w:rsidR="0038323F" w:rsidRDefault="00FD28AA">
      <w:pPr>
        <w:spacing w:line="600" w:lineRule="auto"/>
        <w:ind w:firstLine="720"/>
        <w:contextualSpacing/>
        <w:jc w:val="both"/>
        <w:rPr>
          <w:rFonts w:eastAsia="Times New Roman"/>
          <w:szCs w:val="24"/>
        </w:rPr>
      </w:pPr>
      <w:r>
        <w:rPr>
          <w:rFonts w:eastAsia="Times New Roman"/>
          <w:szCs w:val="24"/>
        </w:rPr>
        <w:t>Αν’ αυτού, για άλλη μια φορά</w:t>
      </w:r>
      <w:r>
        <w:rPr>
          <w:rFonts w:eastAsia="Times New Roman"/>
          <w:szCs w:val="24"/>
        </w:rPr>
        <w:t>,</w:t>
      </w:r>
      <w:r>
        <w:rPr>
          <w:rFonts w:eastAsia="Times New Roman"/>
          <w:szCs w:val="24"/>
        </w:rPr>
        <w:t xml:space="preserve"> εκφράσατε τη βεβαιότητά σας ότι θα νικήσετε στις επόμενες εκλογές και, ω του θαύματος, φτάσατε στο σημείο να κατηγορείτε εμένα</w:t>
      </w:r>
      <w:r>
        <w:rPr>
          <w:rFonts w:eastAsia="Times New Roman"/>
          <w:szCs w:val="24"/>
        </w:rPr>
        <w:t>,</w:t>
      </w:r>
      <w:r>
        <w:rPr>
          <w:rFonts w:eastAsia="Times New Roman"/>
          <w:szCs w:val="24"/>
        </w:rPr>
        <w:t xml:space="preserve"> </w:t>
      </w:r>
      <w:r>
        <w:rPr>
          <w:rFonts w:eastAsia="Times New Roman"/>
          <w:szCs w:val="24"/>
        </w:rPr>
        <w:t>εσείς,</w:t>
      </w:r>
      <w:r>
        <w:rPr>
          <w:rFonts w:eastAsia="Times New Roman"/>
          <w:szCs w:val="24"/>
        </w:rPr>
        <w:t xml:space="preserve"> για στήριξη από «τζ</w:t>
      </w:r>
      <w:r>
        <w:rPr>
          <w:rFonts w:eastAsia="Times New Roman"/>
          <w:szCs w:val="24"/>
        </w:rPr>
        <w:t xml:space="preserve">άκια». Κύριε Μητσοτάκη, ένα θα σας πω. Ο ελληνικός λαός θα είναι αυτός που θα δώσει την τελική ετυμηγορία. </w:t>
      </w:r>
      <w:r>
        <w:rPr>
          <w:rFonts w:eastAsia="Times New Roman"/>
          <w:szCs w:val="24"/>
        </w:rPr>
        <w:lastRenderedPageBreak/>
        <w:t>Να είστε, όμως, σίγουρος ότι σε κα</w:t>
      </w:r>
      <w:r>
        <w:rPr>
          <w:rFonts w:eastAsia="Times New Roman"/>
          <w:szCs w:val="24"/>
        </w:rPr>
        <w:t>μ</w:t>
      </w:r>
      <w:r>
        <w:rPr>
          <w:rFonts w:eastAsia="Times New Roman"/>
          <w:szCs w:val="24"/>
        </w:rPr>
        <w:t xml:space="preserve">μιά χώρα του κόσμου ούτε και στην Ελλάδα,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δεν κέρδισε εκλογές. </w:t>
      </w:r>
    </w:p>
    <w:p w14:paraId="664B1B7E" w14:textId="77777777" w:rsidR="0038323F" w:rsidRDefault="00FD28AA">
      <w:pPr>
        <w:spacing w:line="600" w:lineRule="auto"/>
        <w:ind w:firstLine="720"/>
        <w:contextualSpacing/>
        <w:jc w:val="center"/>
        <w:rPr>
          <w:rFonts w:eastAsia="Times New Roman"/>
          <w:szCs w:val="24"/>
        </w:rPr>
      </w:pPr>
      <w:r>
        <w:rPr>
          <w:rFonts w:eastAsia="Times New Roman"/>
          <w:szCs w:val="24"/>
        </w:rPr>
        <w:t>(Ζωηρά και παρατεταμένα χειροκροτήματα</w:t>
      </w:r>
      <w:r>
        <w:rPr>
          <w:rFonts w:eastAsia="Times New Roman"/>
          <w:szCs w:val="24"/>
        </w:rPr>
        <w:t xml:space="preserve"> από την πτέρυγα του ΣΥΡΙΖΑ)</w:t>
      </w:r>
    </w:p>
    <w:p w14:paraId="664B1B7F"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Κύριε Πρόεδρε, θα ήθελα τον λόγο. </w:t>
      </w:r>
    </w:p>
    <w:p w14:paraId="664B1B80"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Μισό λεπτό, παρακαλώ. </w:t>
      </w:r>
    </w:p>
    <w:p w14:paraId="664B1B81" w14:textId="77777777" w:rsidR="0038323F" w:rsidRDefault="00FD28AA">
      <w:pPr>
        <w:spacing w:line="600" w:lineRule="auto"/>
        <w:ind w:firstLine="720"/>
        <w:contextualSpacing/>
        <w:jc w:val="both"/>
        <w:rPr>
          <w:rFonts w:eastAsia="Times New Roman"/>
          <w:szCs w:val="24"/>
        </w:rPr>
      </w:pPr>
      <w:r>
        <w:rPr>
          <w:rFonts w:eastAsia="Times New Roman"/>
          <w:szCs w:val="24"/>
        </w:rPr>
        <w:t xml:space="preserve">Από τον Κανονισμό δεν προβλέπεται κύκλος </w:t>
      </w:r>
      <w:proofErr w:type="spellStart"/>
      <w:r>
        <w:rPr>
          <w:rFonts w:eastAsia="Times New Roman"/>
          <w:szCs w:val="24"/>
        </w:rPr>
        <w:t>τριτολογιών</w:t>
      </w:r>
      <w:proofErr w:type="spellEnd"/>
      <w:r>
        <w:rPr>
          <w:rFonts w:eastAsia="Times New Roman"/>
          <w:szCs w:val="24"/>
        </w:rPr>
        <w:t xml:space="preserve">, να είναι σαφές. Ο κ. Μητσοτάκης, </w:t>
      </w:r>
      <w:r>
        <w:rPr>
          <w:rFonts w:eastAsia="Times New Roman"/>
          <w:szCs w:val="24"/>
        </w:rPr>
        <w:t>όμως, θέλει κάτι, ενδεχομένως και επί προσωπικού, και βεβαίως</w:t>
      </w:r>
      <w:r>
        <w:rPr>
          <w:rFonts w:eastAsia="Times New Roman"/>
          <w:szCs w:val="24"/>
        </w:rPr>
        <w:t>,</w:t>
      </w:r>
      <w:r>
        <w:rPr>
          <w:rFonts w:eastAsia="Times New Roman"/>
          <w:szCs w:val="24"/>
        </w:rPr>
        <w:t xml:space="preserve"> στη συνέχεια θα απαντήσει ο Πρωθυπουργός.  </w:t>
      </w:r>
    </w:p>
    <w:p w14:paraId="664B1B82" w14:textId="77777777" w:rsidR="0038323F" w:rsidRDefault="00FD28AA">
      <w:pPr>
        <w:spacing w:line="600" w:lineRule="auto"/>
        <w:ind w:firstLine="720"/>
        <w:contextualSpacing/>
        <w:jc w:val="both"/>
        <w:rPr>
          <w:rFonts w:eastAsia="Times New Roman"/>
          <w:szCs w:val="24"/>
        </w:rPr>
      </w:pPr>
      <w:r>
        <w:rPr>
          <w:rFonts w:eastAsia="Times New Roman"/>
          <w:szCs w:val="24"/>
        </w:rPr>
        <w:t>Ορίστε, έχετε τον λόγο.</w:t>
      </w:r>
    </w:p>
    <w:p w14:paraId="664B1B83"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Ναι, είναι επί προσωπικού. </w:t>
      </w:r>
    </w:p>
    <w:p w14:paraId="664B1B84" w14:textId="77777777" w:rsidR="0038323F" w:rsidRDefault="00FD28AA">
      <w:pPr>
        <w:spacing w:line="600" w:lineRule="auto"/>
        <w:ind w:firstLine="720"/>
        <w:contextualSpacing/>
        <w:jc w:val="both"/>
        <w:rPr>
          <w:rFonts w:eastAsia="Times New Roman"/>
          <w:szCs w:val="24"/>
        </w:rPr>
      </w:pPr>
      <w:r>
        <w:rPr>
          <w:rFonts w:eastAsia="Times New Roman"/>
          <w:szCs w:val="24"/>
        </w:rPr>
        <w:t>Κύριε Τσίπρα, δεν πήρα κανένα δώρο</w:t>
      </w:r>
      <w:r>
        <w:rPr>
          <w:rFonts w:eastAsia="Times New Roman"/>
          <w:szCs w:val="24"/>
        </w:rPr>
        <w:t>,</w:t>
      </w:r>
      <w:r>
        <w:rPr>
          <w:rFonts w:eastAsia="Times New Roman"/>
          <w:szCs w:val="24"/>
        </w:rPr>
        <w:t xml:space="preserve"> από κα</w:t>
      </w:r>
      <w:r>
        <w:rPr>
          <w:rFonts w:eastAsia="Times New Roman"/>
          <w:szCs w:val="24"/>
        </w:rPr>
        <w:t>μ</w:t>
      </w:r>
      <w:r>
        <w:rPr>
          <w:rFonts w:eastAsia="Times New Roman"/>
          <w:szCs w:val="24"/>
        </w:rPr>
        <w:t xml:space="preserve">μία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Το γνωρίζετε πάρα πολύ καλά και επιμένετε να επαναλαμβάνετε την ίδια σταθερή συκοφαντία. Θα σας ζητήσω να μην το ξανακάνετε, διότι ψεύδεστε για άλλη μια φορά και σε αυτό το ζήτημα.</w:t>
      </w:r>
    </w:p>
    <w:p w14:paraId="664B1B85" w14:textId="77777777" w:rsidR="0038323F" w:rsidRDefault="00FD28AA">
      <w:pPr>
        <w:spacing w:line="600" w:lineRule="auto"/>
        <w:ind w:firstLine="720"/>
        <w:contextualSpacing/>
        <w:jc w:val="both"/>
        <w:rPr>
          <w:rFonts w:eastAsia="Times New Roman"/>
          <w:szCs w:val="24"/>
        </w:rPr>
      </w:pPr>
      <w:r>
        <w:rPr>
          <w:rFonts w:eastAsia="Times New Roman"/>
          <w:szCs w:val="24"/>
        </w:rPr>
        <w:t>Ως προς το ζήτημα του παρακράτους</w:t>
      </w:r>
      <w:r>
        <w:rPr>
          <w:rFonts w:eastAsia="Times New Roman"/>
          <w:szCs w:val="24"/>
        </w:rPr>
        <w:t>,</w:t>
      </w:r>
      <w:r>
        <w:rPr>
          <w:rFonts w:eastAsia="Times New Roman"/>
          <w:szCs w:val="24"/>
        </w:rPr>
        <w:t xml:space="preserve"> στο οποίο αναφέρθηκα, δεν σας φαίνεται παράξενο, κυρίες και κύριοι συνάδελφοι, ότι κάθε φορά διαρρέουν </w:t>
      </w:r>
      <w:r>
        <w:rPr>
          <w:rFonts w:eastAsia="Times New Roman"/>
          <w:szCs w:val="24"/>
        </w:rPr>
        <w:lastRenderedPageBreak/>
        <w:t>στην ίδια εφημερίδα επιλεκτικά αποσπάσματα συνομιλιών</w:t>
      </w:r>
      <w:r>
        <w:rPr>
          <w:rFonts w:eastAsia="Times New Roman"/>
          <w:szCs w:val="24"/>
        </w:rPr>
        <w:t>,</w:t>
      </w:r>
      <w:r>
        <w:rPr>
          <w:rFonts w:eastAsia="Times New Roman"/>
          <w:szCs w:val="24"/>
        </w:rPr>
        <w:t xml:space="preserve"> που αφορούν στελέχη της Νέας Δημοκρατίας; Σας φαίνεται λογικό αυτό, κύριε Τσίπρα;   </w:t>
      </w:r>
    </w:p>
    <w:p w14:paraId="664B1B86" w14:textId="77777777" w:rsidR="0038323F" w:rsidRDefault="00FD28AA">
      <w:pPr>
        <w:spacing w:line="600" w:lineRule="auto"/>
        <w:ind w:firstLine="720"/>
        <w:contextualSpacing/>
        <w:jc w:val="both"/>
        <w:rPr>
          <w:rFonts w:eastAsia="Times New Roman"/>
          <w:szCs w:val="24"/>
        </w:rPr>
      </w:pPr>
      <w:r>
        <w:rPr>
          <w:rFonts w:eastAsia="Times New Roman"/>
          <w:b/>
          <w:szCs w:val="24"/>
        </w:rPr>
        <w:t>ΑΛΕΞΗΣ ΤΣΙΠΡ</w:t>
      </w:r>
      <w:r>
        <w:rPr>
          <w:rFonts w:eastAsia="Times New Roman"/>
          <w:b/>
          <w:szCs w:val="24"/>
        </w:rPr>
        <w:t>ΑΣ (Πρόεδρος της Κυβέρνησης):</w:t>
      </w:r>
      <w:r>
        <w:rPr>
          <w:rFonts w:eastAsia="Times New Roman"/>
          <w:szCs w:val="24"/>
        </w:rPr>
        <w:t xml:space="preserve"> Άμα μιλάνε με ποινικούς. </w:t>
      </w:r>
    </w:p>
    <w:p w14:paraId="664B1B87" w14:textId="77777777" w:rsidR="0038323F" w:rsidRDefault="00FD28AA">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Σας φαίνεται λογικό ότι σήμερα εσείς εδώ πέρα, ως Πρωθυπουργός, δεν μπορείτε να διασφαλίσετε το απόρρητο των επικοινωνιών; Σας φαίνονται λογικά όλα</w:t>
      </w:r>
      <w:r>
        <w:rPr>
          <w:rFonts w:eastAsia="Times New Roman"/>
          <w:szCs w:val="24"/>
        </w:rPr>
        <w:t xml:space="preserve"> αυτά τα πράγματα</w:t>
      </w:r>
      <w:r>
        <w:rPr>
          <w:rFonts w:eastAsia="Times New Roman"/>
          <w:szCs w:val="24"/>
        </w:rPr>
        <w:t>,</w:t>
      </w:r>
      <w:r>
        <w:rPr>
          <w:rFonts w:eastAsia="Times New Roman"/>
          <w:szCs w:val="24"/>
        </w:rPr>
        <w:t xml:space="preserve"> τα οποία συμβαίνουν; </w:t>
      </w:r>
    </w:p>
    <w:p w14:paraId="664B1B88" w14:textId="77777777" w:rsidR="0038323F" w:rsidRDefault="00FD28AA">
      <w:pPr>
        <w:spacing w:line="600" w:lineRule="auto"/>
        <w:ind w:firstLine="720"/>
        <w:contextualSpacing/>
        <w:jc w:val="center"/>
        <w:rPr>
          <w:rFonts w:eastAsia="Times New Roman"/>
          <w:b/>
          <w:bCs/>
          <w:szCs w:val="24"/>
        </w:rPr>
      </w:pPr>
      <w:r>
        <w:rPr>
          <w:rFonts w:eastAsia="Times New Roman"/>
          <w:szCs w:val="24"/>
        </w:rPr>
        <w:t>(Θόρυβος από την πτέρυγα του ΣΥΡΙΖΑ)</w:t>
      </w:r>
    </w:p>
    <w:p w14:paraId="664B1B89"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 πολύ, ησυχία.</w:t>
      </w:r>
    </w:p>
    <w:p w14:paraId="664B1B8A"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ΚΥΡΙΑΚΟΣ ΜΗΤΣΟΤΑΚΗΣ (Πρόεδρος της Νέας Δημοκρατίας):</w:t>
      </w:r>
      <w:r>
        <w:rPr>
          <w:rFonts w:eastAsia="Times New Roman"/>
          <w:bCs/>
          <w:szCs w:val="24"/>
        </w:rPr>
        <w:t xml:space="preserve"> </w:t>
      </w:r>
      <w:r>
        <w:rPr>
          <w:rFonts w:eastAsia="Times New Roman"/>
          <w:szCs w:val="24"/>
        </w:rPr>
        <w:t xml:space="preserve">Εξηγήστε μου, λοιπόν, </w:t>
      </w:r>
      <w:r>
        <w:rPr>
          <w:rFonts w:eastAsia="Times New Roman"/>
          <w:bCs/>
          <w:szCs w:val="24"/>
        </w:rPr>
        <w:t xml:space="preserve">εάν αυτή η πραγματικότητα με την οποία βρισκόμαστε </w:t>
      </w:r>
      <w:r>
        <w:rPr>
          <w:rFonts w:eastAsia="Times New Roman"/>
          <w:bCs/>
          <w:szCs w:val="24"/>
        </w:rPr>
        <w:t>αντιμέτωποι μονίμως να υπάρχει απειλή ότι κάποιος ακούει κάποιον και ότι κάποια συνομιλία μπορεί να διαρρεύσει σε κάποιο φιλικό σας έντυπο, για να δημιουργήσετε πρόβλημα –υποτίθεται- στη Νέα Δημοκρατία, είναι λογικό;</w:t>
      </w:r>
    </w:p>
    <w:p w14:paraId="664B1B8B" w14:textId="77777777" w:rsidR="0038323F" w:rsidRDefault="00FD28AA">
      <w:pPr>
        <w:spacing w:line="600" w:lineRule="auto"/>
        <w:ind w:firstLine="720"/>
        <w:contextualSpacing/>
        <w:jc w:val="both"/>
        <w:rPr>
          <w:rFonts w:eastAsia="Times New Roman"/>
          <w:bCs/>
          <w:szCs w:val="24"/>
        </w:rPr>
      </w:pPr>
      <w:r>
        <w:rPr>
          <w:rFonts w:eastAsia="Times New Roman"/>
          <w:bCs/>
          <w:szCs w:val="24"/>
        </w:rPr>
        <w:t xml:space="preserve">Για άλλη μία φορά είπατε ψέματα. Ο κ. </w:t>
      </w:r>
      <w:proofErr w:type="spellStart"/>
      <w:r>
        <w:rPr>
          <w:rFonts w:eastAsia="Times New Roman"/>
          <w:bCs/>
          <w:szCs w:val="24"/>
        </w:rPr>
        <w:t>Σ</w:t>
      </w:r>
      <w:r>
        <w:rPr>
          <w:rFonts w:eastAsia="Times New Roman"/>
          <w:bCs/>
          <w:szCs w:val="24"/>
        </w:rPr>
        <w:t>κλαβούνης</w:t>
      </w:r>
      <w:proofErr w:type="spellEnd"/>
      <w:r>
        <w:rPr>
          <w:rFonts w:eastAsia="Times New Roman"/>
          <w:bCs/>
          <w:szCs w:val="24"/>
        </w:rPr>
        <w:t xml:space="preserve"> ουδέποτε ήταν σύμβουλός μου. Ανακοινώθηκε το όνομά του για μία μέρα. Στη συνέχεια δημοσιεύτηκε αυτή η κατηγορία η οποία δεν έχει αποδειχθεί ακόμα –το τονίζω!- και για άλλη μία φορά σπεύδετε εσείς να δολοφονείτε χαρακτήρες. Όταν, όμως, </w:t>
      </w:r>
      <w:r>
        <w:rPr>
          <w:rFonts w:eastAsia="Times New Roman"/>
          <w:bCs/>
          <w:szCs w:val="24"/>
        </w:rPr>
        <w:lastRenderedPageBreak/>
        <w:t>κάποιοι άνθ</w:t>
      </w:r>
      <w:r>
        <w:rPr>
          <w:rFonts w:eastAsia="Times New Roman"/>
          <w:bCs/>
          <w:szCs w:val="24"/>
        </w:rPr>
        <w:t>ρωποι θα έρθουν στο δικαστήριο και θα αθωωθούν, το μόνο το οποίο θα έχει μείνει θα είναι η σπίλωση του χαρακτήρα τους.</w:t>
      </w:r>
    </w:p>
    <w:p w14:paraId="664B1B8C" w14:textId="77777777" w:rsidR="0038323F" w:rsidRDefault="00FD28AA">
      <w:pPr>
        <w:spacing w:line="600" w:lineRule="auto"/>
        <w:ind w:firstLine="720"/>
        <w:contextualSpacing/>
        <w:jc w:val="both"/>
        <w:rPr>
          <w:rFonts w:eastAsia="Times New Roman"/>
          <w:bCs/>
          <w:szCs w:val="24"/>
        </w:rPr>
      </w:pPr>
      <w:r>
        <w:rPr>
          <w:rFonts w:eastAsia="Times New Roman"/>
          <w:bCs/>
          <w:szCs w:val="24"/>
        </w:rPr>
        <w:t>Αυτά τα οποία μου λέτε για τον κ. Μαυρίκο ούτε τα γνωρίζω ούτε με αφορούν. Ίσως, όμως, θα πρέπει να ρωτήσετε τον κ. Παππά για τα τιμολόγι</w:t>
      </w:r>
      <w:r>
        <w:rPr>
          <w:rFonts w:eastAsia="Times New Roman"/>
          <w:bCs/>
          <w:szCs w:val="24"/>
        </w:rPr>
        <w:t xml:space="preserve">α τα οποία εξοφλούσε στον κ. </w:t>
      </w:r>
      <w:proofErr w:type="spellStart"/>
      <w:r>
        <w:rPr>
          <w:rFonts w:eastAsia="Times New Roman"/>
          <w:bCs/>
          <w:szCs w:val="24"/>
        </w:rPr>
        <w:t>Δαβαράκη</w:t>
      </w:r>
      <w:proofErr w:type="spellEnd"/>
      <w:r>
        <w:rPr>
          <w:rFonts w:eastAsia="Times New Roman"/>
          <w:bCs/>
          <w:szCs w:val="24"/>
        </w:rPr>
        <w:t>.</w:t>
      </w:r>
    </w:p>
    <w:p w14:paraId="664B1B8D" w14:textId="77777777" w:rsidR="0038323F" w:rsidRDefault="00FD28AA">
      <w:pPr>
        <w:spacing w:line="600" w:lineRule="auto"/>
        <w:ind w:firstLine="720"/>
        <w:contextualSpacing/>
        <w:jc w:val="both"/>
        <w:rPr>
          <w:rFonts w:eastAsia="Times New Roman"/>
          <w:bCs/>
          <w:szCs w:val="24"/>
        </w:rPr>
      </w:pPr>
      <w:r>
        <w:rPr>
          <w:rFonts w:eastAsia="Times New Roman"/>
          <w:bCs/>
          <w:szCs w:val="24"/>
        </w:rPr>
        <w:t>Σας ευχαριστώ πάρα πολύ.</w:t>
      </w:r>
    </w:p>
    <w:p w14:paraId="664B1B8E" w14:textId="77777777" w:rsidR="0038323F" w:rsidRDefault="00FD28AA">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664B1B8F"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Τον λόγο έχει ο κύριος Πρωθυπουργός για να κλείσουμε τη συζήτηση.</w:t>
      </w:r>
    </w:p>
    <w:p w14:paraId="664B1B90"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Θ</w:t>
      </w:r>
      <w:r>
        <w:rPr>
          <w:rFonts w:eastAsia="Times New Roman"/>
          <w:bCs/>
          <w:szCs w:val="24"/>
        </w:rPr>
        <w:t xml:space="preserve">α είμαι πολύ σύντομος, κύριε Πρόεδρε, γιατί </w:t>
      </w:r>
      <w:r>
        <w:rPr>
          <w:rFonts w:eastAsia="Times New Roman"/>
          <w:bCs/>
          <w:szCs w:val="24"/>
        </w:rPr>
        <w:t xml:space="preserve">το θέμα </w:t>
      </w:r>
      <w:r>
        <w:rPr>
          <w:rFonts w:eastAsia="Times New Roman"/>
          <w:bCs/>
          <w:szCs w:val="24"/>
        </w:rPr>
        <w:t>έχει εξαντληθεί.</w:t>
      </w:r>
    </w:p>
    <w:p w14:paraId="664B1B91" w14:textId="77777777" w:rsidR="0038323F" w:rsidRDefault="00FD28AA">
      <w:pPr>
        <w:spacing w:line="600" w:lineRule="auto"/>
        <w:ind w:firstLine="720"/>
        <w:contextualSpacing/>
        <w:jc w:val="both"/>
        <w:rPr>
          <w:rFonts w:eastAsia="Times New Roman"/>
          <w:bCs/>
          <w:szCs w:val="24"/>
        </w:rPr>
      </w:pPr>
      <w:r>
        <w:rPr>
          <w:rFonts w:eastAsia="Times New Roman"/>
          <w:bCs/>
          <w:szCs w:val="24"/>
        </w:rPr>
        <w:t>Είναι προφανές ότι ο κ. Μητσοτάκης ή δεν κατάλαβε ή δεν θέλει να καταλάβει τι του λέω. Αναφέρθηκε για άλλη μία φορά στο απόρρητο των συνομιλιών. Του επαναλαμβάνω, λοιπόν, ότι πρόκειται γι</w:t>
      </w:r>
      <w:r>
        <w:rPr>
          <w:rFonts w:eastAsia="Times New Roman"/>
          <w:bCs/>
          <w:szCs w:val="24"/>
        </w:rPr>
        <w:t>α μια διαδικασία η οποία ορθώς γίνεται έτσι με εισαγγελική παραγγελία. Όταν η Ελληνική Αστυνομία βρίσκεται μπροστά σε κυκλώματα του κοινού ποινικού δικαίου, παρακολουθεί τις συνομιλίες.</w:t>
      </w:r>
    </w:p>
    <w:p w14:paraId="664B1B92" w14:textId="77777777" w:rsidR="0038323F" w:rsidRDefault="00FD28AA">
      <w:pPr>
        <w:spacing w:line="600" w:lineRule="auto"/>
        <w:ind w:firstLine="720"/>
        <w:contextualSpacing/>
        <w:jc w:val="center"/>
        <w:rPr>
          <w:rFonts w:eastAsia="Times New Roman"/>
          <w:b/>
          <w:bCs/>
          <w:szCs w:val="24"/>
        </w:rPr>
      </w:pPr>
      <w:r>
        <w:rPr>
          <w:rFonts w:eastAsia="Times New Roman"/>
          <w:szCs w:val="24"/>
        </w:rPr>
        <w:t>(Θόρυβος από την πτέρυγα της Νέας Δημοκρατίας)</w:t>
      </w:r>
    </w:p>
    <w:p w14:paraId="664B1B93"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w:t>
      </w:r>
      <w:r>
        <w:rPr>
          <w:rFonts w:eastAsia="Times New Roman"/>
          <w:b/>
          <w:bCs/>
          <w:szCs w:val="24"/>
        </w:rPr>
        <w:t>σης</w:t>
      </w:r>
      <w:proofErr w:type="spellEnd"/>
      <w:r>
        <w:rPr>
          <w:rFonts w:eastAsia="Times New Roman"/>
          <w:b/>
          <w:bCs/>
          <w:szCs w:val="24"/>
        </w:rPr>
        <w:t>):</w:t>
      </w:r>
      <w:r>
        <w:rPr>
          <w:rFonts w:eastAsia="Times New Roman"/>
          <w:bCs/>
          <w:szCs w:val="24"/>
        </w:rPr>
        <w:t xml:space="preserve"> Ήσυχα παρακαλώ. Τι έχετε πάθει, κύριε Γεωργαντά; Σας παρακαλώ!</w:t>
      </w:r>
    </w:p>
    <w:p w14:paraId="664B1B94" w14:textId="77777777" w:rsidR="0038323F" w:rsidRDefault="00FD28AA">
      <w:pPr>
        <w:spacing w:line="600" w:lineRule="auto"/>
        <w:ind w:firstLine="720"/>
        <w:contextualSpacing/>
        <w:jc w:val="both"/>
        <w:rPr>
          <w:rFonts w:eastAsia="Times New Roman"/>
          <w:bCs/>
          <w:szCs w:val="24"/>
        </w:rPr>
      </w:pPr>
      <w:r>
        <w:rPr>
          <w:rFonts w:eastAsia="Times New Roman"/>
          <w:b/>
          <w:bCs/>
          <w:szCs w:val="24"/>
        </w:rPr>
        <w:lastRenderedPageBreak/>
        <w:t xml:space="preserve">ΑΛΕΞΗΣ ΤΣΙΠΡΑΣ (Πρόεδρος της Κυβέρνησης): </w:t>
      </w:r>
      <w:r>
        <w:rPr>
          <w:rFonts w:eastAsia="Times New Roman"/>
          <w:bCs/>
          <w:szCs w:val="24"/>
        </w:rPr>
        <w:t>Οι συνομιλίες, λοιπόν, αυτές βρέθηκαν στη δικογραφία και είναι στη δικογραφία. Η δικογραφία, λοιπόν, αυτής της περιβόητης υπόθεσης της μαύρης αγο</w:t>
      </w:r>
      <w:r>
        <w:rPr>
          <w:rFonts w:eastAsia="Times New Roman"/>
          <w:bCs/>
          <w:szCs w:val="24"/>
        </w:rPr>
        <w:t>ράς χρυσού, ως γνωστόν είναι –όσοι γνωρίζουν και είναι και νομικοί- ανοιχτή σε όλους τους δικηγόρους που εμπλέκονται με την υπεράσπιση προσώπων και άρα, υπ’ αυτή την έννοια δεν υπάρχει απόρρητη διαδικασία. Δεν υπάρχει περιφρούρηση της δικογραφίας. Το γνωρί</w:t>
      </w:r>
      <w:r>
        <w:rPr>
          <w:rFonts w:eastAsia="Times New Roman"/>
          <w:bCs/>
          <w:szCs w:val="24"/>
        </w:rPr>
        <w:t>ζουμε όλοι αυτό. Άρα λοιπόν, θέλετε και τα λέτε αυτά ή σας ξεφεύγουν; Μάλλον σας ξεφεύγουν.</w:t>
      </w:r>
    </w:p>
    <w:p w14:paraId="664B1B95" w14:textId="77777777" w:rsidR="0038323F" w:rsidRDefault="00FD28AA">
      <w:pPr>
        <w:spacing w:line="600" w:lineRule="auto"/>
        <w:ind w:firstLine="720"/>
        <w:contextualSpacing/>
        <w:jc w:val="center"/>
        <w:rPr>
          <w:rFonts w:eastAsia="Times New Roman"/>
          <w:b/>
          <w:bCs/>
          <w:szCs w:val="24"/>
        </w:rPr>
      </w:pPr>
      <w:r>
        <w:rPr>
          <w:rFonts w:eastAsia="Times New Roman"/>
          <w:szCs w:val="24"/>
        </w:rPr>
        <w:t>(Θόρυβος από την πτέρυγα της Νέας Δημοκρατίας)</w:t>
      </w:r>
    </w:p>
    <w:p w14:paraId="664B1B96"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Λίγο ησυχία παρακαλώ.</w:t>
      </w:r>
    </w:p>
    <w:p w14:paraId="664B1B97"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Πάμε στην ουσία τώρα.</w:t>
      </w:r>
    </w:p>
    <w:p w14:paraId="664B1B98" w14:textId="77777777" w:rsidR="0038323F" w:rsidRDefault="00FD28AA">
      <w:pPr>
        <w:spacing w:line="600" w:lineRule="auto"/>
        <w:ind w:firstLine="720"/>
        <w:contextualSpacing/>
        <w:jc w:val="both"/>
        <w:rPr>
          <w:rFonts w:eastAsia="Times New Roman"/>
          <w:bCs/>
          <w:szCs w:val="24"/>
        </w:rPr>
      </w:pPr>
      <w:r>
        <w:rPr>
          <w:rFonts w:eastAsia="Times New Roman"/>
          <w:bCs/>
          <w:szCs w:val="24"/>
        </w:rPr>
        <w:t>Εί</w:t>
      </w:r>
      <w:r>
        <w:rPr>
          <w:rFonts w:eastAsia="Times New Roman"/>
          <w:bCs/>
          <w:szCs w:val="24"/>
        </w:rPr>
        <w:t>ναι προφανές ότι ο κ. Μητσοτάκης δεν θέλησε επί της ουσίας απαντήσεις. Ο ίδιος γνωρίζει τον λόγο. Αντ’ αυτού είπε πάνω από δεκαπέντε φορές ότι ο Πρωθυπουργός είναι ψεύτης, ότι προσπαθεί να κρατηθεί με ενέργειες που τις χαρακτηρίσατε έκνομες.</w:t>
      </w:r>
    </w:p>
    <w:p w14:paraId="664B1B99" w14:textId="77777777" w:rsidR="0038323F" w:rsidRDefault="00FD28AA">
      <w:pPr>
        <w:spacing w:line="600" w:lineRule="auto"/>
        <w:ind w:firstLine="720"/>
        <w:contextualSpacing/>
        <w:jc w:val="both"/>
        <w:rPr>
          <w:rFonts w:eastAsia="Times New Roman"/>
          <w:bCs/>
          <w:szCs w:val="24"/>
        </w:rPr>
      </w:pPr>
      <w:r>
        <w:rPr>
          <w:rFonts w:eastAsia="Times New Roman"/>
          <w:bCs/>
          <w:szCs w:val="24"/>
        </w:rPr>
        <w:t>Εγώ, κύριε Μητ</w:t>
      </w:r>
      <w:r>
        <w:rPr>
          <w:rFonts w:eastAsia="Times New Roman"/>
          <w:bCs/>
          <w:szCs w:val="24"/>
        </w:rPr>
        <w:t xml:space="preserve">σοτάκη, θέλω να σας πω ένα πράγμα: Το εάν εσείς είστε ή δεν είστε αθώος, το εάν ο κ. </w:t>
      </w:r>
      <w:proofErr w:type="spellStart"/>
      <w:r>
        <w:rPr>
          <w:rFonts w:eastAsia="Times New Roman"/>
          <w:bCs/>
          <w:szCs w:val="24"/>
        </w:rPr>
        <w:t>Αυγενάκης</w:t>
      </w:r>
      <w:proofErr w:type="spellEnd"/>
      <w:r>
        <w:rPr>
          <w:rFonts w:eastAsia="Times New Roman"/>
          <w:bCs/>
          <w:szCs w:val="24"/>
        </w:rPr>
        <w:t xml:space="preserve"> είναι ή δεν είναι αθώος δεν είναι η Βουλή που θα το κρίνει. Για άλλη μία φορά, όμως, με είπατε ψεύτη.</w:t>
      </w:r>
    </w:p>
    <w:p w14:paraId="664B1B9A" w14:textId="77777777" w:rsidR="0038323F" w:rsidRDefault="00FD28AA">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664B1B9B" w14:textId="77777777" w:rsidR="0038323F" w:rsidRDefault="00FD28AA">
      <w:pPr>
        <w:spacing w:line="600" w:lineRule="auto"/>
        <w:ind w:firstLine="720"/>
        <w:contextualSpacing/>
        <w:jc w:val="both"/>
        <w:rPr>
          <w:rFonts w:eastAsia="Times New Roman"/>
          <w:bCs/>
          <w:szCs w:val="24"/>
        </w:rPr>
      </w:pPr>
      <w:r>
        <w:rPr>
          <w:rFonts w:eastAsia="Times New Roman"/>
          <w:b/>
          <w:bCs/>
          <w:szCs w:val="24"/>
        </w:rPr>
        <w:lastRenderedPageBreak/>
        <w:t>ΠΡΟΕΔΡΟΣ (Νι</w:t>
      </w:r>
      <w:r>
        <w:rPr>
          <w:rFonts w:eastAsia="Times New Roman"/>
          <w:b/>
          <w:bCs/>
          <w:szCs w:val="24"/>
        </w:rPr>
        <w:t xml:space="preserve">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Ήσυχα παρακαλώ!</w:t>
      </w:r>
    </w:p>
    <w:p w14:paraId="664B1B9C"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Μην εκνευρίζεστε.</w:t>
      </w:r>
    </w:p>
    <w:p w14:paraId="664B1B9D" w14:textId="77777777" w:rsidR="0038323F" w:rsidRDefault="00FD28AA">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664B1B9E"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 πολύ! Μην κάνετε επεισόδιο!</w:t>
      </w:r>
    </w:p>
    <w:p w14:paraId="664B1B9F"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Μην εκνευρίζεστε τόσο πολύ. Θα λογοδοτήσετε απέναντι στους ψηφοφόρους σας που είναι οι εντολείς σας.</w:t>
      </w:r>
    </w:p>
    <w:p w14:paraId="664B1BA0" w14:textId="77777777" w:rsidR="0038323F" w:rsidRDefault="00FD28AA">
      <w:pPr>
        <w:spacing w:line="600" w:lineRule="auto"/>
        <w:ind w:firstLine="720"/>
        <w:contextualSpacing/>
        <w:jc w:val="both"/>
        <w:rPr>
          <w:rFonts w:eastAsia="Times New Roman"/>
          <w:bCs/>
          <w:szCs w:val="24"/>
        </w:rPr>
      </w:pPr>
      <w:r>
        <w:rPr>
          <w:rFonts w:eastAsia="Times New Roman"/>
          <w:bCs/>
          <w:szCs w:val="24"/>
        </w:rPr>
        <w:t>Εγώ, λοιπόν, αυτό που θέλω να σας πω κύριε Μητσοτάκη είναι ότι σε ό,τι με αφορά –γιατί είπατε ότι είμαι ψεύτης, ότι σας κάνω προσωπικές επιθέσεις- μετέφερ</w:t>
      </w:r>
      <w:r>
        <w:rPr>
          <w:rFonts w:eastAsia="Times New Roman"/>
          <w:bCs/>
          <w:szCs w:val="24"/>
        </w:rPr>
        <w:t xml:space="preserve">α εδώ όχι τη δική μου, αν θέλετε, κρίση σε σχέση με το αν πήρατε ή δεν πήρατε τα δώρα από τη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 xml:space="preserve">, αλλά την κατάθεση της γραμματέως του κ. </w:t>
      </w:r>
      <w:proofErr w:type="spellStart"/>
      <w:r>
        <w:rPr>
          <w:rFonts w:eastAsia="Times New Roman"/>
          <w:bCs/>
          <w:szCs w:val="24"/>
        </w:rPr>
        <w:t>Χριστοφοράκου</w:t>
      </w:r>
      <w:proofErr w:type="spellEnd"/>
      <w:r>
        <w:rPr>
          <w:rFonts w:eastAsia="Times New Roman"/>
          <w:bCs/>
          <w:szCs w:val="24"/>
        </w:rPr>
        <w:t xml:space="preserve">. Γνωρίζετε τον κ. </w:t>
      </w:r>
      <w:proofErr w:type="spellStart"/>
      <w:r>
        <w:rPr>
          <w:rFonts w:eastAsia="Times New Roman"/>
          <w:bCs/>
          <w:szCs w:val="24"/>
        </w:rPr>
        <w:t>Χριστοφοράκο</w:t>
      </w:r>
      <w:proofErr w:type="spellEnd"/>
      <w:r>
        <w:rPr>
          <w:rFonts w:eastAsia="Times New Roman"/>
          <w:bCs/>
          <w:szCs w:val="24"/>
        </w:rPr>
        <w:t>, φαντάζομαι. Είναι αυτός ο οποίος διέφυγε στο εξωτερικό χάρη στο γε</w:t>
      </w:r>
      <w:r>
        <w:rPr>
          <w:rFonts w:eastAsia="Times New Roman"/>
          <w:bCs/>
          <w:szCs w:val="24"/>
        </w:rPr>
        <w:t>γονός ότι η κ. Μπακογιάννη δεν φρόντισε τότε να διαβιβάσει το ένταλμα για να συλληφθεί. Διέφυγε στο εξωτερικό όπως και ο Καραβέλας και άλλοι.</w:t>
      </w:r>
    </w:p>
    <w:p w14:paraId="664B1BA1" w14:textId="77777777" w:rsidR="0038323F" w:rsidRDefault="00FD28AA">
      <w:pPr>
        <w:spacing w:line="600" w:lineRule="auto"/>
        <w:ind w:firstLine="720"/>
        <w:contextualSpacing/>
        <w:jc w:val="both"/>
        <w:rPr>
          <w:rFonts w:eastAsia="Times New Roman"/>
          <w:bCs/>
          <w:szCs w:val="24"/>
        </w:rPr>
      </w:pPr>
      <w:r>
        <w:rPr>
          <w:rFonts w:eastAsia="Times New Roman"/>
          <w:bCs/>
          <w:szCs w:val="24"/>
        </w:rPr>
        <w:t xml:space="preserve">Η γραμματέας του κ. </w:t>
      </w:r>
      <w:proofErr w:type="spellStart"/>
      <w:r>
        <w:rPr>
          <w:rFonts w:eastAsia="Times New Roman"/>
          <w:bCs/>
          <w:szCs w:val="24"/>
        </w:rPr>
        <w:t>Χριστοφοράκου</w:t>
      </w:r>
      <w:proofErr w:type="spellEnd"/>
      <w:r>
        <w:rPr>
          <w:rFonts w:eastAsia="Times New Roman"/>
          <w:bCs/>
          <w:szCs w:val="24"/>
        </w:rPr>
        <w:t xml:space="preserve"> βγήκε, λοιπόν, χθες στο δικαστήριο και είπε ότι είχε παραγγείλει τηλεφωνικά κέντ</w:t>
      </w:r>
      <w:r>
        <w:rPr>
          <w:rFonts w:eastAsia="Times New Roman"/>
          <w:bCs/>
          <w:szCs w:val="24"/>
        </w:rPr>
        <w:t xml:space="preserve">ρα για τον εξοπλισμό πολιτικών γραφείων του Κυριάκου Μητσοτάκη. Και μάλιστα –νομίζω- ότι η κάλυψη δαπάνης ξεπερνούσε το επιτρεπόμενο όριο. Είπε, επίσης: «Μου είχε πει ο κ. </w:t>
      </w:r>
      <w:proofErr w:type="spellStart"/>
      <w:r>
        <w:rPr>
          <w:rFonts w:eastAsia="Times New Roman"/>
          <w:bCs/>
          <w:szCs w:val="24"/>
        </w:rPr>
        <w:lastRenderedPageBreak/>
        <w:t>Χριστοφοράκος</w:t>
      </w:r>
      <w:proofErr w:type="spellEnd"/>
      <w:r>
        <w:rPr>
          <w:rFonts w:eastAsia="Times New Roman"/>
          <w:bCs/>
          <w:szCs w:val="24"/>
        </w:rPr>
        <w:t xml:space="preserve"> να βρω τρόπο να καλυφθούν από την εταιρεία, αλλά εγώ δεν είχα κανένα μ</w:t>
      </w:r>
      <w:r>
        <w:rPr>
          <w:rFonts w:eastAsia="Times New Roman"/>
          <w:bCs/>
          <w:szCs w:val="24"/>
        </w:rPr>
        <w:t>αγικό τρόπο. Υπήρξε μεγάλη χρονοτριβή, έγινε φασαρία στον Τύπο και αφού έγινε φασαρία στον Τύπο, τελικά ο κ. Μητσοτάκης κάλυψε το ποσό».</w:t>
      </w:r>
    </w:p>
    <w:p w14:paraId="664B1BA2" w14:textId="77777777" w:rsidR="0038323F" w:rsidRDefault="00FD28AA">
      <w:pPr>
        <w:spacing w:line="600" w:lineRule="auto"/>
        <w:ind w:firstLine="720"/>
        <w:contextualSpacing/>
        <w:jc w:val="center"/>
        <w:rPr>
          <w:rFonts w:eastAsia="Times New Roman"/>
          <w:bCs/>
          <w:szCs w:val="24"/>
        </w:rPr>
      </w:pPr>
      <w:r>
        <w:rPr>
          <w:rFonts w:eastAsia="Times New Roman"/>
          <w:szCs w:val="24"/>
        </w:rPr>
        <w:t>(Θόρυβος από την πτέρυγα της Νέας Δημοκρατίας)</w:t>
      </w:r>
    </w:p>
    <w:p w14:paraId="664B1BA3" w14:textId="77777777" w:rsidR="0038323F" w:rsidRDefault="00FD28AA">
      <w:pPr>
        <w:spacing w:line="600" w:lineRule="auto"/>
        <w:ind w:firstLine="720"/>
        <w:contextualSpacing/>
        <w:jc w:val="both"/>
        <w:rPr>
          <w:rFonts w:eastAsia="Times New Roman"/>
          <w:bCs/>
          <w:szCs w:val="24"/>
        </w:rPr>
      </w:pPr>
      <w:r>
        <w:rPr>
          <w:rFonts w:eastAsia="Times New Roman"/>
          <w:bCs/>
          <w:szCs w:val="24"/>
        </w:rPr>
        <w:t>Τα καλύψατε, δηλαδή, κύριε Μητσοτάκη, όταν σας έπιασαν με τη γίδα στην π</w:t>
      </w:r>
      <w:r>
        <w:rPr>
          <w:rFonts w:eastAsia="Times New Roman"/>
          <w:bCs/>
          <w:szCs w:val="24"/>
        </w:rPr>
        <w:t xml:space="preserve">λάτη, εν προκειμένω όχι με τη γίδα, αλλά με τα δώρα της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w:t>
      </w:r>
    </w:p>
    <w:p w14:paraId="664B1BA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ακούστε να δείτε, αυτά ενδεχομένως εσείς να θεωρείτε ότι είναι γνωστά. Ενδεχομένως, επίσης, να θεωρείτε ότι δεν παίζουν κανέναν ρόλο. </w:t>
      </w:r>
    </w:p>
    <w:p w14:paraId="664B1BA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Όμως ξέρετε κάτι; Εγώ θα σας πω ένα π</w:t>
      </w:r>
      <w:r>
        <w:rPr>
          <w:rFonts w:eastAsia="Times New Roman" w:cs="Times New Roman"/>
          <w:szCs w:val="24"/>
        </w:rPr>
        <w:t xml:space="preserve">ράγμα: Σήμερα διεκδικείτε –ματαίως, κατά τη γνώμη μου, και σας εξήγησα τον λόγο πριν- να κυβερνήσετε ξανά τη χώρα. Και αυτό που παρουσιάζετε σήμερα εδώ είναι το ηθικό σας πρόσταγμα με το οποίο θα κληθείτε να </w:t>
      </w:r>
      <w:proofErr w:type="spellStart"/>
      <w:r>
        <w:rPr>
          <w:rFonts w:eastAsia="Times New Roman" w:cs="Times New Roman"/>
          <w:szCs w:val="24"/>
        </w:rPr>
        <w:t>ξαναδιεκδικήσετε</w:t>
      </w:r>
      <w:proofErr w:type="spellEnd"/>
      <w:r>
        <w:rPr>
          <w:rFonts w:eastAsia="Times New Roman" w:cs="Times New Roman"/>
          <w:szCs w:val="24"/>
        </w:rPr>
        <w:t xml:space="preserve"> τη στήριξη του ελληνικού λαού κ</w:t>
      </w:r>
      <w:r>
        <w:rPr>
          <w:rFonts w:eastAsia="Times New Roman" w:cs="Times New Roman"/>
          <w:szCs w:val="24"/>
        </w:rPr>
        <w:t xml:space="preserve">αι να έρθετε πίσω εσείς που οδηγήσατε τη χώρα στη λεηλασία και στη χρεοκοπία. </w:t>
      </w:r>
    </w:p>
    <w:p w14:paraId="664B1BA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κύριε Μητσοτάκη, μην γελιέστε! Δεν πρόκειται να γίνει αυτό. Και δεν πρόκειται να γίνει αυτό, όσο και αν η ελληνική κοινωνία είναι πνιγμένη στο ψέμα και στα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xml:space="preserve"> Όσο ψέμα και αν χύσετε και να δηλητηριάσετε την ελληνική κοινωνία, ο ελληνικός λαός και μνήμη έχει και συνείδηση έχει. </w:t>
      </w:r>
      <w:r>
        <w:rPr>
          <w:rFonts w:eastAsia="Times New Roman" w:cs="Times New Roman"/>
          <w:szCs w:val="24"/>
        </w:rPr>
        <w:lastRenderedPageBreak/>
        <w:t>Και το ηθικό κριτήριο είναι κορυφαίο στην επιλογή του. Ήταν πάντα και θα είναι και την επόμενη φορά.</w:t>
      </w:r>
    </w:p>
    <w:p w14:paraId="664B1BA7"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w:t>
      </w:r>
      <w:r>
        <w:rPr>
          <w:rFonts w:eastAsia="Times New Roman" w:cs="Times New Roman"/>
          <w:szCs w:val="24"/>
        </w:rPr>
        <w:t>υ ΣΥΡΙΖΑ και των ΑΝΕΛ)</w:t>
      </w:r>
    </w:p>
    <w:p w14:paraId="664B1BA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w:t>
      </w:r>
      <w:r>
        <w:rPr>
          <w:rFonts w:eastAsia="Times New Roman" w:cs="Times New Roman"/>
          <w:szCs w:val="24"/>
        </w:rPr>
        <w:t>Σ» και ενημερώθηκαν για την ιστορία του κτηρίου και τρόπο οργάνωσης και λειτουργίας της Βουλής, σαράντα επτά μαθητές και μαθήτριες και τρεις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Γενικό Λύκειο Μεταμόρφωσης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r>
        <w:rPr>
          <w:rFonts w:eastAsia="Times New Roman" w:cs="Times New Roman"/>
          <w:szCs w:val="24"/>
        </w:rPr>
        <w:t>)</w:t>
      </w:r>
      <w:r>
        <w:rPr>
          <w:rFonts w:eastAsia="Times New Roman" w:cs="Times New Roman"/>
          <w:szCs w:val="24"/>
        </w:rPr>
        <w:t>.</w:t>
      </w:r>
    </w:p>
    <w:p w14:paraId="664B1BA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664B1BAA" w14:textId="77777777" w:rsidR="0038323F" w:rsidRDefault="00FD28AA">
      <w:pPr>
        <w:spacing w:line="600" w:lineRule="auto"/>
        <w:ind w:firstLine="720"/>
        <w:contextualSpacing/>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 όλες τις πτέρυγες της Βουλής)</w:t>
      </w:r>
    </w:p>
    <w:p w14:paraId="664B1BA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64429">
        <w:rPr>
          <w:rFonts w:eastAsia="Times New Roman" w:cs="Times New Roman"/>
          <w:b/>
          <w:szCs w:val="24"/>
        </w:rPr>
        <w:t>ΔΗΜΗΤΡΙΟΣ ΚΡΕΜΑΣΤΙΝΟΣ</w:t>
      </w:r>
      <w:r>
        <w:rPr>
          <w:rFonts w:eastAsia="Times New Roman" w:cs="Times New Roman"/>
          <w:szCs w:val="24"/>
        </w:rPr>
        <w:t>)</w:t>
      </w:r>
    </w:p>
    <w:p w14:paraId="664B1BA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παρακαλώ να αποχωρήσετε ήσυχα από την Αίθουσα όσοι δεν θα μείνετε μέσα, για να συνεχιστεί η συζήτηση των επίκαιρων ερωτήσεων.</w:t>
      </w:r>
    </w:p>
    <w:p w14:paraId="664B1BA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η Διαρκής Επιτροπή Οικονομικών Υποθέσεων καταθέτει την </w:t>
      </w:r>
      <w:r>
        <w:rPr>
          <w:rFonts w:eastAsia="Times New Roman" w:cs="Times New Roman"/>
          <w:szCs w:val="24"/>
        </w:rPr>
        <w:t>έ</w:t>
      </w:r>
      <w:r>
        <w:rPr>
          <w:rFonts w:eastAsia="Times New Roman" w:cs="Times New Roman"/>
          <w:szCs w:val="24"/>
        </w:rPr>
        <w:t>κθε</w:t>
      </w:r>
      <w:r>
        <w:rPr>
          <w:rFonts w:eastAsia="Times New Roman" w:cs="Times New Roman"/>
          <w:szCs w:val="24"/>
        </w:rPr>
        <w:t>σή της στο σχέδιο νόμου του Υπουργείου Οικονομικών</w:t>
      </w:r>
      <w:r>
        <w:rPr>
          <w:rFonts w:eastAsia="Times New Roman" w:cs="Times New Roman"/>
          <w:szCs w:val="24"/>
        </w:rPr>
        <w:t>:</w:t>
      </w:r>
      <w:r>
        <w:rPr>
          <w:rFonts w:eastAsia="Times New Roman" w:cs="Times New Roman"/>
          <w:szCs w:val="24"/>
        </w:rPr>
        <w:t xml:space="preserve"> «Ρυθμίσεις για την αγορά παιγνίων».</w:t>
      </w:r>
    </w:p>
    <w:p w14:paraId="664B1BA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έχω την τιμή να ανακοινώσω το δελτίο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ρων ερωτήσεων της Δευτέρας 6 Νοεμβρίου 2017</w:t>
      </w:r>
      <w:r>
        <w:rPr>
          <w:rFonts w:eastAsia="Times New Roman" w:cs="Times New Roman"/>
          <w:szCs w:val="24"/>
        </w:rPr>
        <w:t>.</w:t>
      </w:r>
    </w:p>
    <w:p w14:paraId="664B1BAF" w14:textId="77777777" w:rsidR="0038323F" w:rsidRDefault="00FD28AA">
      <w:pPr>
        <w:spacing w:line="600" w:lineRule="auto"/>
        <w:ind w:firstLine="720"/>
        <w:contextualSpacing/>
        <w:jc w:val="both"/>
        <w:rPr>
          <w:rFonts w:eastAsia="Times New Roman" w:cs="Times New Roman"/>
          <w:bCs/>
          <w:szCs w:val="24"/>
        </w:rPr>
      </w:pPr>
      <w:r>
        <w:rPr>
          <w:rFonts w:eastAsia="Times New Roman" w:cs="Times New Roman"/>
          <w:bCs/>
          <w:szCs w:val="24"/>
        </w:rPr>
        <w:t xml:space="preserve">Α. </w:t>
      </w:r>
      <w:r>
        <w:rPr>
          <w:rFonts w:eastAsia="Times New Roman" w:cs="Times New Roman"/>
          <w:bCs/>
          <w:szCs w:val="24"/>
        </w:rPr>
        <w:t>ΕΠΙΚΑΙΡΕΣ ΕΡΩΤΗΣΕΙΣ Πρώτου Κύκλου</w:t>
      </w:r>
      <w:r>
        <w:rPr>
          <w:rFonts w:eastAsia="Times New Roman" w:cs="Times New Roman"/>
          <w:bCs/>
          <w:szCs w:val="24"/>
        </w:rPr>
        <w:t xml:space="preserve">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w:t>
      </w:r>
      <w:r>
        <w:rPr>
          <w:rFonts w:eastAsia="Times New Roman" w:cs="Times New Roman"/>
          <w:bCs/>
          <w:szCs w:val="24"/>
        </w:rPr>
        <w:t>αν</w:t>
      </w:r>
      <w:r>
        <w:rPr>
          <w:rFonts w:eastAsia="Times New Roman" w:cs="Times New Roman"/>
          <w:bCs/>
          <w:szCs w:val="24"/>
        </w:rPr>
        <w:t>ονισμού της</w:t>
      </w:r>
      <w:r>
        <w:rPr>
          <w:rFonts w:eastAsia="Times New Roman" w:cs="Times New Roman"/>
          <w:bCs/>
          <w:szCs w:val="24"/>
        </w:rPr>
        <w:t xml:space="preserve"> Βουλής)</w:t>
      </w:r>
    </w:p>
    <w:p w14:paraId="664B1BB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203/31-10-2017 επίκαιρη ερώτηση του Βουλευτή Αττικής του Συνασπισμού Ριζοσπαστικής Αριστεράς κ. </w:t>
      </w:r>
      <w:r>
        <w:rPr>
          <w:rFonts w:eastAsia="Times New Roman" w:cs="Times New Roman"/>
          <w:bCs/>
          <w:szCs w:val="24"/>
        </w:rPr>
        <w:t xml:space="preserve">Παναγιώτη (Πάνου) </w:t>
      </w:r>
      <w:proofErr w:type="spellStart"/>
      <w:r>
        <w:rPr>
          <w:rFonts w:eastAsia="Times New Roman" w:cs="Times New Roman"/>
          <w:bCs/>
          <w:szCs w:val="24"/>
        </w:rPr>
        <w:t>Σκουρολιάκου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«Καθεστώς λειτουργίας των κέντ</w:t>
      </w:r>
      <w:r>
        <w:rPr>
          <w:rFonts w:eastAsia="Times New Roman" w:cs="Times New Roman"/>
          <w:szCs w:val="24"/>
        </w:rPr>
        <w:t>ρων μελέτης».</w:t>
      </w:r>
    </w:p>
    <w:p w14:paraId="664B1BB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191/30-10-2017 επίκαιρη ερώτηση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«Εκβιαστικός ο συμψηφισμός των ληξιπρόθεσμων οφειλών του ΕΟΠΥΥ».</w:t>
      </w:r>
    </w:p>
    <w:p w14:paraId="664B1BB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3. Η με αριθμό 164/30-10-2017</w:t>
      </w:r>
      <w:r>
        <w:rPr>
          <w:rFonts w:eastAsia="Times New Roman" w:cs="Times New Roman"/>
          <w:szCs w:val="24"/>
        </w:rPr>
        <w:t xml:space="preserve"> επίκαιρη ερώτηση του Βουλευτή Αρκαδίας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Οδυσσέα Κωνσταντινόπουλου</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«Ανησυχητικές εξελίξεις σχετικά με την πώληση της ΑΕΕΓΑ</w:t>
      </w:r>
      <w:r>
        <w:rPr>
          <w:rFonts w:eastAsia="Times New Roman" w:cs="Times New Roman"/>
          <w:szCs w:val="24"/>
        </w:rPr>
        <w:t xml:space="preserve"> «</w:t>
      </w:r>
      <w:r>
        <w:rPr>
          <w:rFonts w:eastAsia="Times New Roman" w:cs="Times New Roman"/>
          <w:szCs w:val="24"/>
        </w:rPr>
        <w:t>Η Εθνική</w:t>
      </w:r>
      <w:r>
        <w:rPr>
          <w:rFonts w:eastAsia="Times New Roman" w:cs="Times New Roman"/>
          <w:szCs w:val="24"/>
        </w:rPr>
        <w:t>»</w:t>
      </w:r>
      <w:r>
        <w:rPr>
          <w:rFonts w:eastAsia="Times New Roman" w:cs="Times New Roman"/>
          <w:szCs w:val="24"/>
        </w:rPr>
        <w:t>».</w:t>
      </w:r>
    </w:p>
    <w:p w14:paraId="664B1BB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4. Η με αριθμό 211/31-10-2017 </w:t>
      </w:r>
      <w:r>
        <w:rPr>
          <w:rFonts w:eastAsia="Times New Roman" w:cs="Times New Roman"/>
          <w:szCs w:val="24"/>
        </w:rPr>
        <w:t>επίκαιρη ερώτηση του ΣΤ΄ Αντιπροέδρου της Βουλής και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ίσης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«Ινστιτούτο Φαρμακευτικής Έρευνας και Τεχνολογίας (ΙΦΕΤ)».</w:t>
      </w:r>
    </w:p>
    <w:p w14:paraId="664B1BB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5. Η με αριθμό 160/27-10-2017 επίκα</w:t>
      </w:r>
      <w:r>
        <w:rPr>
          <w:rFonts w:eastAsia="Times New Roman" w:cs="Times New Roman"/>
          <w:szCs w:val="24"/>
        </w:rPr>
        <w:t xml:space="preserve">ιρη ερώτηση του Βουλευτή Αττικής των Ανεξαρτήτων Ελλήνων κ. </w:t>
      </w:r>
      <w:r>
        <w:rPr>
          <w:rFonts w:eastAsia="Times New Roman" w:cs="Times New Roman"/>
          <w:bCs/>
          <w:szCs w:val="24"/>
        </w:rPr>
        <w:t>Κωνσταντίνου</w:t>
      </w:r>
      <w:r>
        <w:rPr>
          <w:rFonts w:eastAsia="Times New Roman" w:cs="Times New Roman"/>
          <w:b/>
          <w:szCs w:val="24"/>
        </w:rPr>
        <w:t xml:space="preserve"> </w:t>
      </w:r>
      <w:proofErr w:type="spellStart"/>
      <w:r>
        <w:rPr>
          <w:rFonts w:eastAsia="Times New Roman" w:cs="Times New Roman"/>
          <w:bCs/>
          <w:szCs w:val="24"/>
        </w:rPr>
        <w:t>Κατσίκη</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«Μειωμένο Κόμιστρο Φοιτητών σε Μέσα Μαζικής Μεταφοράς».</w:t>
      </w:r>
    </w:p>
    <w:p w14:paraId="664B1BB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6. Η με αριθμό 163/30-10-2017 επίκαιρη ερώτηση του Βουλευ</w:t>
      </w:r>
      <w:r>
        <w:rPr>
          <w:rFonts w:eastAsia="Times New Roman" w:cs="Times New Roman"/>
          <w:szCs w:val="24"/>
        </w:rPr>
        <w:t xml:space="preserve">τή Σερρών της Ένωσης Κεντρώων κ. </w:t>
      </w:r>
      <w:r>
        <w:rPr>
          <w:rFonts w:eastAsia="Times New Roman" w:cs="Times New Roman"/>
          <w:bCs/>
          <w:szCs w:val="24"/>
        </w:rPr>
        <w:t>Αναστασίου Μεγαλομύστακα</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«Αναζητούνται… μουσικοί στο Μουσικό Σχολείο Σερρών».</w:t>
      </w:r>
    </w:p>
    <w:p w14:paraId="664B1BB6" w14:textId="77777777" w:rsidR="0038323F" w:rsidRDefault="00FD28AA">
      <w:pPr>
        <w:spacing w:line="600" w:lineRule="auto"/>
        <w:ind w:firstLine="720"/>
        <w:contextualSpacing/>
        <w:jc w:val="both"/>
        <w:rPr>
          <w:rFonts w:eastAsia="Times New Roman" w:cs="Times New Roman"/>
          <w:bCs/>
          <w:szCs w:val="24"/>
        </w:rPr>
      </w:pPr>
      <w:r>
        <w:rPr>
          <w:rFonts w:eastAsia="Times New Roman" w:cs="Times New Roman"/>
          <w:bCs/>
          <w:szCs w:val="24"/>
        </w:rPr>
        <w:t xml:space="preserve">Β. </w:t>
      </w:r>
      <w:r>
        <w:rPr>
          <w:rFonts w:eastAsia="Times New Roman" w:cs="Times New Roman"/>
          <w:bCs/>
          <w:szCs w:val="24"/>
        </w:rPr>
        <w:t xml:space="preserve">ΕΠΙΚΑΙΡΕΣ ΕΡΩΤΗΣΕΙΣ Δεύτερου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της</w:t>
      </w:r>
      <w:r>
        <w:rPr>
          <w:rFonts w:eastAsia="Times New Roman" w:cs="Times New Roman"/>
          <w:bCs/>
          <w:szCs w:val="24"/>
        </w:rPr>
        <w:t xml:space="preserve"> Βουλής)</w:t>
      </w:r>
    </w:p>
    <w:p w14:paraId="664B1BB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204/31-10-2017 επίκαιρη ερώτηση του Β΄ Αντιπροέδρου της Βουλής και Βουλευτή Αιτωλοακαρνανίας του Συνασπισμού Ριζοσπαστικής Αριστεράς κ. Γεωργίου Βαρεμένου προς τον Υπουργό Παιδείας, Έρευνας και Θρησκευμάτων, με θέμα: </w:t>
      </w:r>
      <w:r>
        <w:rPr>
          <w:rFonts w:eastAsia="Times New Roman" w:cs="Times New Roman"/>
          <w:szCs w:val="24"/>
        </w:rPr>
        <w:t>«Λειτουργικά κενά στο Μουσικό Σχολείο Αγρινίου».</w:t>
      </w:r>
    </w:p>
    <w:p w14:paraId="664B1BB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190/30-10-2017 επίκαιρη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w:t>
      </w:r>
      <w:r>
        <w:rPr>
          <w:rFonts w:eastAsia="Times New Roman" w:cs="Times New Roman"/>
          <w:szCs w:val="24"/>
        </w:rPr>
        <w:t>ον</w:t>
      </w:r>
      <w:r>
        <w:rPr>
          <w:rFonts w:eastAsia="Times New Roman" w:cs="Times New Roman"/>
          <w:szCs w:val="24"/>
        </w:rPr>
        <w:t xml:space="preserve">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με θέμα: «Λειτουργία του Γε</w:t>
      </w:r>
      <w:r>
        <w:rPr>
          <w:rFonts w:eastAsia="Times New Roman" w:cs="Times New Roman"/>
          <w:szCs w:val="24"/>
        </w:rPr>
        <w:t>νικού Καταστήματος Κράτησης Νικηφόρου Δράμας».</w:t>
      </w:r>
    </w:p>
    <w:p w14:paraId="664B1BB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193/30-10-2017 επίκαιρη ερώτηση του Βουλευτή Β΄ Αθηνών της Δημοκρατικής Συμπαράταξης ΠΑΣΟΚ – ΔΗΜΑΡ κ.</w:t>
      </w:r>
      <w:r>
        <w:rPr>
          <w:rFonts w:eastAsia="Times New Roman" w:cs="Times New Roman"/>
          <w:bCs/>
          <w:szCs w:val="24"/>
        </w:rPr>
        <w:t xml:space="preserve"> Ανδρέα Λοβέρδου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«Αποπληρωμή ληξιπρόθεσμων οφειλών του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ημοσίου στους ιδιώτες».</w:t>
      </w:r>
    </w:p>
    <w:p w14:paraId="664B1BB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4. Η με αριθμό 156/25-10-2017 επίκαιρη ερώτηση του Βουλευτή Α΄ Θεσσαλονίκης της Ένωσης Κεντρώων κ</w:t>
      </w:r>
      <w:r>
        <w:rPr>
          <w:rFonts w:eastAsia="Times New Roman" w:cs="Times New Roman"/>
          <w:b/>
          <w:szCs w:val="24"/>
        </w:rPr>
        <w:t xml:space="preserve">.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«Δυσλειτουργία του Ελληνικού Ανοικτού Πανεπιστημίου (ΕΑ</w:t>
      </w:r>
      <w:r>
        <w:rPr>
          <w:rFonts w:eastAsia="Times New Roman" w:cs="Times New Roman"/>
          <w:szCs w:val="24"/>
        </w:rPr>
        <w:t>Π)».</w:t>
      </w:r>
    </w:p>
    <w:p w14:paraId="664B1BB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205/31-10-2017 επίκαιρη ερώτηση του Βουλευτή Χανίων του Συνασπισμού Ριζοσπαστικής Αριστεράς κ. </w:t>
      </w:r>
      <w:r>
        <w:rPr>
          <w:rFonts w:eastAsia="Times New Roman" w:cs="Times New Roman"/>
          <w:bCs/>
          <w:szCs w:val="24"/>
        </w:rPr>
        <w:t xml:space="preserve">Αντωνίου </w:t>
      </w:r>
      <w:proofErr w:type="spellStart"/>
      <w:r>
        <w:rPr>
          <w:rFonts w:eastAsia="Times New Roman" w:cs="Times New Roman"/>
          <w:bCs/>
          <w:szCs w:val="24"/>
        </w:rPr>
        <w:t>Μπαλωμενάκη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με θέμα: «Παράνομη </w:t>
      </w:r>
      <w:r>
        <w:rPr>
          <w:rFonts w:eastAsia="Times New Roman" w:cs="Times New Roman"/>
          <w:szCs w:val="24"/>
        </w:rPr>
        <w:t>σ</w:t>
      </w:r>
      <w:r>
        <w:rPr>
          <w:rFonts w:eastAsia="Times New Roman" w:cs="Times New Roman"/>
          <w:szCs w:val="24"/>
        </w:rPr>
        <w:t>ύμβαση στο Πολυτεχνείο Κρήτης».</w:t>
      </w:r>
    </w:p>
    <w:p w14:paraId="664B1BB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w:t>
      </w:r>
      <w:r>
        <w:rPr>
          <w:rFonts w:eastAsia="Times New Roman" w:cs="Times New Roman"/>
          <w:szCs w:val="24"/>
        </w:rPr>
        <w:t>106/20-10-2017 επίκαιρη ερώτηση του Βουλευτή Β΄ Αθηνών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Ανδρέα Λοβέρδου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«Λήψη μέτρων υπέρ των μικρών αποταμιευτών, που έχασαν τα χρήματά τους με το κούρεμα του χρέους το 2</w:t>
      </w:r>
      <w:r>
        <w:rPr>
          <w:rFonts w:eastAsia="Times New Roman" w:cs="Times New Roman"/>
          <w:szCs w:val="24"/>
        </w:rPr>
        <w:t>012».</w:t>
      </w:r>
    </w:p>
    <w:p w14:paraId="664B1BB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7. Η με αριθμό 101/17-10-2017 επίκαιρη ερώτηση 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lastRenderedPageBreak/>
        <w:t xml:space="preserve">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«Ραγδαία αύξηση των κρουσμάτων ιλαράς στη χώρα».</w:t>
      </w:r>
    </w:p>
    <w:p w14:paraId="664B1BBE" w14:textId="77777777" w:rsidR="0038323F" w:rsidRDefault="00FD28AA">
      <w:pPr>
        <w:spacing w:line="600" w:lineRule="auto"/>
        <w:ind w:firstLine="720"/>
        <w:contextualSpacing/>
        <w:jc w:val="both"/>
        <w:rPr>
          <w:rFonts w:eastAsia="Times New Roman" w:cs="Times New Roman"/>
          <w:b/>
          <w:szCs w:val="24"/>
        </w:rPr>
      </w:pPr>
      <w:r>
        <w:rPr>
          <w:rFonts w:eastAsia="Times New Roman" w:cs="Times New Roman"/>
          <w:szCs w:val="24"/>
        </w:rPr>
        <w:t>8. Η με αριθμό 138/23-10-2017 επίκαιρη ερώ</w:t>
      </w:r>
      <w:r>
        <w:rPr>
          <w:rFonts w:eastAsia="Times New Roman" w:cs="Times New Roman"/>
          <w:szCs w:val="24"/>
        </w:rPr>
        <w:t>τηση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 ΔΗΜΑΡ κ.</w:t>
      </w:r>
      <w:r>
        <w:rPr>
          <w:rFonts w:eastAsia="Times New Roman" w:cs="Times New Roman"/>
          <w:b/>
          <w:bCs/>
          <w:szCs w:val="24"/>
        </w:rPr>
        <w:t xml:space="preserve"> </w:t>
      </w:r>
      <w:r>
        <w:rPr>
          <w:rFonts w:eastAsia="Times New Roman" w:cs="Times New Roman"/>
          <w:bCs/>
          <w:szCs w:val="24"/>
        </w:rPr>
        <w:t>Ιωάννη Κουτσούκου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«Επανένταξη οφειλετών του </w:t>
      </w:r>
      <w:r>
        <w:rPr>
          <w:rFonts w:eastAsia="Times New Roman" w:cs="Times New Roman"/>
          <w:szCs w:val="24"/>
        </w:rPr>
        <w:t>δ</w:t>
      </w:r>
      <w:r>
        <w:rPr>
          <w:rFonts w:eastAsia="Times New Roman" w:cs="Times New Roman"/>
          <w:szCs w:val="24"/>
        </w:rPr>
        <w:t>ημοσίου στη ρύθμιση των 100 δόσεων».</w:t>
      </w:r>
    </w:p>
    <w:p w14:paraId="664B1BB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w:t>
      </w:r>
      <w:r>
        <w:rPr>
          <w:rFonts w:eastAsia="Times New Roman" w:cs="Times New Roman"/>
          <w:b/>
          <w:szCs w:val="24"/>
        </w:rPr>
        <w:t>ειας):</w:t>
      </w:r>
      <w:r>
        <w:rPr>
          <w:rFonts w:eastAsia="Times New Roman" w:cs="Times New Roman"/>
          <w:szCs w:val="24"/>
        </w:rPr>
        <w:t xml:space="preserve"> Κύριε Πρόεδρε, μπορώ να κάνω μια παρέμβαση;</w:t>
      </w:r>
    </w:p>
    <w:p w14:paraId="664B1BC0"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Παρακαλώ, κύριε </w:t>
      </w:r>
      <w:proofErr w:type="spellStart"/>
      <w:r>
        <w:rPr>
          <w:rFonts w:eastAsia="Times New Roman"/>
          <w:bCs/>
          <w:szCs w:val="24"/>
        </w:rPr>
        <w:t>Φάμελλε</w:t>
      </w:r>
      <w:proofErr w:type="spellEnd"/>
      <w:r>
        <w:rPr>
          <w:rFonts w:eastAsia="Times New Roman"/>
          <w:bCs/>
          <w:szCs w:val="24"/>
        </w:rPr>
        <w:t>.</w:t>
      </w:r>
    </w:p>
    <w:p w14:paraId="664B1BC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Κύριε Πρόεδρε, ήταν σήμερα στον προγραμματισμό των επ</w:t>
      </w:r>
      <w:r>
        <w:rPr>
          <w:rFonts w:eastAsia="Times New Roman" w:cs="Times New Roman"/>
          <w:szCs w:val="24"/>
        </w:rPr>
        <w:t>ικαί</w:t>
      </w:r>
      <w:r>
        <w:rPr>
          <w:rFonts w:eastAsia="Times New Roman" w:cs="Times New Roman"/>
          <w:szCs w:val="24"/>
        </w:rPr>
        <w:t>ρων ερωτήσεων μία</w:t>
      </w:r>
      <w:r>
        <w:rPr>
          <w:rFonts w:eastAsia="Times New Roman" w:cs="Times New Roman"/>
          <w:szCs w:val="24"/>
        </w:rPr>
        <w:t xml:space="preserve"> ερώτηση του κ. Φωτήλα προς εμέ, η οποία, ενώ δήλωσα ότι θα παρίσταμαι, ακυρώθηκε χθες δηλώνοντας κώλυμα ο κ. Φωτήλας. </w:t>
      </w:r>
      <w:r>
        <w:rPr>
          <w:rFonts w:eastAsia="Times New Roman" w:cs="Times New Roman"/>
          <w:szCs w:val="24"/>
          <w:lang w:val="en-US"/>
        </w:rPr>
        <w:t>K</w:t>
      </w:r>
      <w:r>
        <w:rPr>
          <w:rFonts w:eastAsia="Times New Roman" w:cs="Times New Roman"/>
          <w:szCs w:val="24"/>
        </w:rPr>
        <w:t>αι επειδή έχω τύχει να έχω ακούσει και εσάς να παρατηρείτε τους Υπουργούς, όταν δεν παρίστανται και δεν απαντούν στις ερωτήσεις των Βουλευτών, και επειδή εγώ είδα τον κ. Φωτήλα προηγουμένως στην Αίθουσα και αποχώρησε μόλις τώρα και είναι η δεύτερη φορά που</w:t>
      </w:r>
      <w:r>
        <w:rPr>
          <w:rFonts w:eastAsia="Times New Roman" w:cs="Times New Roman"/>
          <w:szCs w:val="24"/>
        </w:rPr>
        <w:t xml:space="preserve"> δηλώνεται κώλυμα για μια ερώτηση για τα επικίνδυνα απόβλητα της ΑΜΙΑΝΤΙΤ στην Πάτρα, που ξέρει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ήθελα να πω ότι εγώ είμαι εδώ παρών, ότι ήταν </w:t>
      </w:r>
      <w:r>
        <w:rPr>
          <w:rFonts w:eastAsia="Times New Roman" w:cs="Times New Roman"/>
          <w:szCs w:val="24"/>
        </w:rPr>
        <w:lastRenderedPageBreak/>
        <w:t>εδώ ο κ. Φωτήλας και νομίζω ότι η κοινοβουλευτική δεοντολογία επίτασσε να συζητήσουμε την ε</w:t>
      </w:r>
      <w:r>
        <w:rPr>
          <w:rFonts w:eastAsia="Times New Roman" w:cs="Times New Roman"/>
          <w:szCs w:val="24"/>
        </w:rPr>
        <w:t xml:space="preserve">ρώτηση. </w:t>
      </w:r>
    </w:p>
    <w:p w14:paraId="664B1BC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Απλώς θέλω να καταγραφεί, γιατί έχω ακούσει να ζητάτε από τους Υπουργούς να είναι παρόντες και καλά κάνετε, αλλά νομίζω ότι πρέπει να υπάρχει το αντίστοιχο και προς όλα τα μέλη του Κοινοβουλίου.</w:t>
      </w:r>
    </w:p>
    <w:p w14:paraId="664B1BC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664B1BC4" w14:textId="77777777" w:rsidR="0038323F" w:rsidRDefault="00FD28AA">
      <w:pPr>
        <w:spacing w:line="600" w:lineRule="auto"/>
        <w:ind w:firstLine="720"/>
        <w:contextualSpacing/>
        <w:jc w:val="both"/>
        <w:rPr>
          <w:rFonts w:eastAsia="Times New Roman"/>
          <w:bCs/>
          <w:szCs w:val="24"/>
        </w:rPr>
      </w:pPr>
      <w:r>
        <w:rPr>
          <w:rFonts w:eastAsia="Times New Roman"/>
          <w:b/>
          <w:bCs/>
          <w:szCs w:val="24"/>
        </w:rPr>
        <w:t>ΠΡΟΕΔΡΕΥΩΝ (Δημήτριος Κρε</w:t>
      </w:r>
      <w:r>
        <w:rPr>
          <w:rFonts w:eastAsia="Times New Roman"/>
          <w:b/>
          <w:bCs/>
          <w:szCs w:val="24"/>
        </w:rPr>
        <w:t xml:space="preserve">μαστινός): </w:t>
      </w:r>
      <w:r>
        <w:rPr>
          <w:rFonts w:eastAsia="Times New Roman"/>
          <w:bCs/>
          <w:szCs w:val="24"/>
        </w:rPr>
        <w:t>Ευχαριστώ, κύριε Υπουργέ, αλλά δεν παρατηρώ εγώ και οι άλλοι Αντιπρόεδροι τους Υπουργούς. Απλώς διαμαρτύρονται οι Βουλευτές, οπότε είμαστε υποχρεωμένοι να σχολιάζουμε, διότι απευθύνονται στο Προεδρείο και λένε «</w:t>
      </w:r>
      <w:r>
        <w:rPr>
          <w:rFonts w:eastAsia="Times New Roman"/>
          <w:bCs/>
          <w:szCs w:val="24"/>
        </w:rPr>
        <w:t>δ</w:t>
      </w:r>
      <w:r>
        <w:rPr>
          <w:rFonts w:eastAsia="Times New Roman"/>
          <w:bCs/>
          <w:szCs w:val="24"/>
        </w:rPr>
        <w:t>εν είναι ο Υπουργός εδώ», οπότε κ</w:t>
      </w:r>
      <w:r>
        <w:rPr>
          <w:rFonts w:eastAsia="Times New Roman"/>
          <w:bCs/>
          <w:szCs w:val="24"/>
        </w:rPr>
        <w:t xml:space="preserve">αταλαβαίνετε. </w:t>
      </w:r>
    </w:p>
    <w:p w14:paraId="664B1BC5" w14:textId="77777777" w:rsidR="0038323F" w:rsidRDefault="00FD28AA">
      <w:pPr>
        <w:spacing w:line="600" w:lineRule="auto"/>
        <w:ind w:firstLine="720"/>
        <w:contextualSpacing/>
        <w:jc w:val="both"/>
        <w:rPr>
          <w:rFonts w:eastAsia="Times New Roman"/>
          <w:bCs/>
          <w:szCs w:val="24"/>
        </w:rPr>
      </w:pPr>
      <w:r>
        <w:rPr>
          <w:rFonts w:eastAsia="Times New Roman"/>
          <w:b/>
          <w:bCs/>
          <w:szCs w:val="24"/>
        </w:rPr>
        <w:t>ΣΩΚΡΑΤΗΣ ΦΑΜΕΛΛΟΣ (Αναπληρωτής Υπουργός Περιβάλλοντος και Ενέργειας):</w:t>
      </w:r>
      <w:r>
        <w:rPr>
          <w:rFonts w:eastAsia="Times New Roman"/>
          <w:bCs/>
          <w:szCs w:val="24"/>
        </w:rPr>
        <w:t xml:space="preserve"> Οφείλω κι εγώ, όμως, να πω ότι θεωρώ αναίτιο να επικαλούμαστε κώλυμα, όταν είμαστε εδώ και είναι η δεύτερη φορά που θα μπορούσαμε να την έχουμε συζητήσει. Έλειπα κι εγώ κά</w:t>
      </w:r>
      <w:r>
        <w:rPr>
          <w:rFonts w:eastAsia="Times New Roman"/>
          <w:bCs/>
          <w:szCs w:val="24"/>
        </w:rPr>
        <w:t xml:space="preserve">ποιες φορές σε ταξίδι για αποστολή, αλλά εφ’ όσον είμαι στην Αθήνα και το έχουμε κανονίσει, θα μπορούσαμε να το κάνουμε. Ενδιαφέρει την κοινωνία της Πάτρας, ο κ. </w:t>
      </w:r>
      <w:proofErr w:type="spellStart"/>
      <w:r>
        <w:rPr>
          <w:rFonts w:eastAsia="Times New Roman"/>
          <w:bCs/>
          <w:szCs w:val="24"/>
        </w:rPr>
        <w:t>Καραθανασόπουλος</w:t>
      </w:r>
      <w:proofErr w:type="spellEnd"/>
      <w:r>
        <w:rPr>
          <w:rFonts w:eastAsia="Times New Roman"/>
          <w:bCs/>
          <w:szCs w:val="24"/>
        </w:rPr>
        <w:t xml:space="preserve"> το γνωρίζει. Εν πάση </w:t>
      </w:r>
      <w:proofErr w:type="spellStart"/>
      <w:r>
        <w:rPr>
          <w:rFonts w:eastAsia="Times New Roman"/>
          <w:bCs/>
          <w:szCs w:val="24"/>
        </w:rPr>
        <w:t>περιπτώσει</w:t>
      </w:r>
      <w:proofErr w:type="spellEnd"/>
      <w:r>
        <w:rPr>
          <w:rFonts w:eastAsia="Times New Roman"/>
          <w:bCs/>
          <w:szCs w:val="24"/>
        </w:rPr>
        <w:t xml:space="preserve">, εγώ θα είμαι εδώ, όποτε ξανά το ορίσετε. </w:t>
      </w:r>
    </w:p>
    <w:p w14:paraId="664B1BC6" w14:textId="77777777" w:rsidR="0038323F" w:rsidRDefault="00FD28AA">
      <w:pPr>
        <w:spacing w:line="600" w:lineRule="auto"/>
        <w:ind w:firstLine="720"/>
        <w:contextualSpacing/>
        <w:jc w:val="both"/>
        <w:rPr>
          <w:rFonts w:eastAsia="Times New Roman"/>
          <w:bCs/>
          <w:szCs w:val="24"/>
        </w:rPr>
      </w:pPr>
      <w:r>
        <w:rPr>
          <w:rFonts w:eastAsia="Times New Roman"/>
          <w:bCs/>
          <w:szCs w:val="24"/>
        </w:rPr>
        <w:t>Ευ</w:t>
      </w:r>
      <w:r>
        <w:rPr>
          <w:rFonts w:eastAsia="Times New Roman"/>
          <w:bCs/>
          <w:szCs w:val="24"/>
        </w:rPr>
        <w:t>χαριστώ πολύ.</w:t>
      </w:r>
    </w:p>
    <w:p w14:paraId="664B1BC7" w14:textId="77777777" w:rsidR="0038323F" w:rsidRDefault="00FD28AA">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(Δημήτριος Κρεμαστινός): </w:t>
      </w:r>
      <w:r>
        <w:rPr>
          <w:rFonts w:eastAsia="Times New Roman"/>
          <w:bCs/>
          <w:szCs w:val="24"/>
        </w:rPr>
        <w:t>Κι εγώ ευχαριστώ.</w:t>
      </w:r>
    </w:p>
    <w:p w14:paraId="664B1BC8" w14:textId="77777777" w:rsidR="0038323F" w:rsidRDefault="00FD28AA">
      <w:pPr>
        <w:spacing w:line="600" w:lineRule="auto"/>
        <w:ind w:firstLine="720"/>
        <w:contextualSpacing/>
        <w:jc w:val="both"/>
        <w:rPr>
          <w:rFonts w:eastAsia="Times New Roman"/>
          <w:bCs/>
          <w:szCs w:val="24"/>
        </w:rPr>
      </w:pPr>
      <w:r>
        <w:rPr>
          <w:rFonts w:eastAsia="Times New Roman"/>
          <w:bCs/>
          <w:szCs w:val="24"/>
        </w:rPr>
        <w:t>Συνεχίζουμε, λοιπόν, με τη</w:t>
      </w:r>
      <w:r>
        <w:rPr>
          <w:rFonts w:eastAsia="Times New Roman"/>
          <w:bCs/>
          <w:szCs w:val="24"/>
        </w:rPr>
        <w:t>ν πρώτη</w:t>
      </w:r>
      <w:r>
        <w:rPr>
          <w:rFonts w:eastAsia="Times New Roman" w:cs="Times New Roman"/>
          <w:szCs w:val="24"/>
        </w:rPr>
        <w:t xml:space="preserve"> με αριθμό 210/31-10-2017 επίκαιρη ερώτηση </w:t>
      </w:r>
      <w:r>
        <w:rPr>
          <w:rFonts w:eastAsia="Times New Roman" w:cs="Times New Roman"/>
          <w:szCs w:val="24"/>
        </w:rPr>
        <w:t>πρώτου κύκλου</w:t>
      </w:r>
      <w:r>
        <w:rPr>
          <w:rFonts w:eastAsia="Times New Roman" w:cs="Times New Roman"/>
          <w:szCs w:val="24"/>
        </w:rPr>
        <w:t xml:space="preserve"> (Β΄)</w:t>
      </w:r>
      <w:r>
        <w:rPr>
          <w:rFonts w:eastAsia="Times New Roman" w:cs="Times New Roman"/>
          <w:szCs w:val="24"/>
        </w:rPr>
        <w:t xml:space="preserve"> </w:t>
      </w:r>
      <w:r>
        <w:rPr>
          <w:rFonts w:eastAsia="Times New Roman" w:cs="Times New Roman"/>
          <w:szCs w:val="24"/>
        </w:rPr>
        <w:t>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bCs/>
          <w:szCs w:val="24"/>
        </w:rPr>
        <w:t xml:space="preserve"> προς τον</w:t>
      </w:r>
      <w:r>
        <w:rPr>
          <w:rFonts w:eastAsia="Times New Roman"/>
          <w:bCs/>
          <w:szCs w:val="24"/>
        </w:rPr>
        <w:t xml:space="preserve"> Υπουργό Περιβάλλοντος και Ενέργειας σχετικά με τις μαζικές διακοπές ρεύματος σε λαϊκά νοικοκυριά και μικρές επιχειρήσεις στον Δήμο Καρύστου. </w:t>
      </w:r>
    </w:p>
    <w:p w14:paraId="664B1BC9" w14:textId="77777777" w:rsidR="0038323F" w:rsidRDefault="00FD28AA">
      <w:pPr>
        <w:spacing w:line="600" w:lineRule="auto"/>
        <w:ind w:firstLine="720"/>
        <w:contextualSpacing/>
        <w:jc w:val="both"/>
        <w:rPr>
          <w:rFonts w:eastAsia="Times New Roman"/>
          <w:bCs/>
          <w:szCs w:val="24"/>
        </w:rPr>
      </w:pPr>
      <w:r>
        <w:rPr>
          <w:rFonts w:eastAsia="Times New Roman"/>
          <w:bCs/>
          <w:szCs w:val="24"/>
        </w:rPr>
        <w:t xml:space="preserve">Θα απαντήσει ο Υπουργός Περιβάλλοντος και Ενέργειας κ. Σταθάκης. </w:t>
      </w:r>
    </w:p>
    <w:p w14:paraId="664B1BCA" w14:textId="77777777" w:rsidR="0038323F" w:rsidRDefault="00FD28AA">
      <w:pPr>
        <w:spacing w:line="600" w:lineRule="auto"/>
        <w:ind w:firstLine="720"/>
        <w:contextualSpacing/>
        <w:jc w:val="both"/>
        <w:rPr>
          <w:rFonts w:eastAsia="Times New Roman"/>
          <w:bCs/>
          <w:szCs w:val="24"/>
        </w:rPr>
      </w:pPr>
      <w:r>
        <w:rPr>
          <w:rFonts w:eastAsia="Times New Roman"/>
          <w:bCs/>
          <w:szCs w:val="24"/>
        </w:rPr>
        <w:t xml:space="preserve">Παρακαλώ, κύριε </w:t>
      </w:r>
      <w:proofErr w:type="spellStart"/>
      <w:r>
        <w:rPr>
          <w:rFonts w:eastAsia="Times New Roman"/>
          <w:bCs/>
          <w:szCs w:val="24"/>
        </w:rPr>
        <w:t>Καραθανασόπουλε</w:t>
      </w:r>
      <w:proofErr w:type="spellEnd"/>
      <w:r>
        <w:rPr>
          <w:rFonts w:eastAsia="Times New Roman"/>
          <w:bCs/>
          <w:szCs w:val="24"/>
        </w:rPr>
        <w:t>, έχετε τον λόγο</w:t>
      </w:r>
      <w:r>
        <w:rPr>
          <w:rFonts w:eastAsia="Times New Roman"/>
          <w:bCs/>
          <w:szCs w:val="24"/>
        </w:rPr>
        <w:t xml:space="preserve"> για δύο λεπτά. </w:t>
      </w:r>
    </w:p>
    <w:p w14:paraId="664B1BCB"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ΝΙΚΟΛΑΟΣ ΚΑΡΑΘΑΝΑΣΟΠΟΥΛΟΣ:</w:t>
      </w:r>
      <w:r>
        <w:rPr>
          <w:rFonts w:eastAsia="Times New Roman"/>
          <w:bCs/>
          <w:szCs w:val="24"/>
        </w:rPr>
        <w:t xml:space="preserve"> Ευχαριστώ πολύ, κύριε Πρόεδρε. </w:t>
      </w:r>
    </w:p>
    <w:p w14:paraId="664B1BCC" w14:textId="77777777" w:rsidR="0038323F" w:rsidRDefault="00FD28AA">
      <w:pPr>
        <w:spacing w:line="600" w:lineRule="auto"/>
        <w:ind w:firstLine="720"/>
        <w:contextualSpacing/>
        <w:jc w:val="both"/>
        <w:rPr>
          <w:rFonts w:eastAsia="Times New Roman"/>
          <w:bCs/>
          <w:szCs w:val="24"/>
        </w:rPr>
      </w:pPr>
      <w:r>
        <w:rPr>
          <w:rFonts w:eastAsia="Times New Roman"/>
          <w:bCs/>
          <w:szCs w:val="24"/>
        </w:rPr>
        <w:t xml:space="preserve">Κύριε Υπουργέ, γνωρίζετε πολύ καλά ότι μία από τις επιπτώσεις της πολιτικής απελευθέρωσης της αγοράς ηλεκτρικής ενέργειας είναι τα πανάκριβα τιμολόγια του ηλεκτρικού ρεύματος, που </w:t>
      </w:r>
      <w:r>
        <w:rPr>
          <w:rFonts w:eastAsia="Times New Roman"/>
          <w:bCs/>
          <w:szCs w:val="24"/>
        </w:rPr>
        <w:t>τα πληρώνουν χρυσάφι τα λαϊκά νοικοκυριά, οι επαγγελματίες και οι αυτοαπασχολούμενοι. Και όλο αυτό με στόχο απλώς και μόνο να θωρακισθεί η κερδοφορία των επιχειρηματικών ομίλων, με αποτέλεσμα, παρ’ ότι η χώρα μας είναι πολύ πλούσια σε ενεργειακές πηγές και</w:t>
      </w:r>
      <w:r>
        <w:rPr>
          <w:rFonts w:eastAsia="Times New Roman"/>
          <w:bCs/>
          <w:szCs w:val="24"/>
        </w:rPr>
        <w:t xml:space="preserve"> θα μπορούσε να είχε διασφαλιστεί πολύ φθηνή ενέργεια για τα λαϊκά στρώματα και τους επαγγελματίες, βρισκόμαστε σε ένα καθεστώς εκτεταμένης ενεργειακής φτώχιας, που πλήττει πάρα πολλά λαϊκά νοικοκυριά, με </w:t>
      </w:r>
      <w:r>
        <w:rPr>
          <w:rFonts w:eastAsia="Times New Roman"/>
          <w:bCs/>
          <w:szCs w:val="24"/>
        </w:rPr>
        <w:lastRenderedPageBreak/>
        <w:t>αποτέλεσμα να μην μπορούν να καλύψουν τις ανάγκες τ</w:t>
      </w:r>
      <w:r>
        <w:rPr>
          <w:rFonts w:eastAsia="Times New Roman"/>
          <w:bCs/>
          <w:szCs w:val="24"/>
        </w:rPr>
        <w:t xml:space="preserve">ους, να μην μπορούν να πληρώσουν τους υπέρογκους λογαριασμούς ρεύματος. </w:t>
      </w:r>
    </w:p>
    <w:p w14:paraId="664B1BCD" w14:textId="77777777" w:rsidR="0038323F" w:rsidRDefault="00FD28AA">
      <w:pPr>
        <w:spacing w:line="600" w:lineRule="auto"/>
        <w:ind w:firstLine="720"/>
        <w:contextualSpacing/>
        <w:jc w:val="both"/>
        <w:rPr>
          <w:rFonts w:eastAsia="Times New Roman"/>
          <w:bCs/>
          <w:szCs w:val="24"/>
        </w:rPr>
      </w:pPr>
      <w:r>
        <w:rPr>
          <w:rFonts w:eastAsia="Times New Roman"/>
          <w:bCs/>
          <w:szCs w:val="24"/>
        </w:rPr>
        <w:t>Από αυτήν την άποψη, είναι φανερό ότι στην περιοχή της Καρύστου το προηγούμενο χρονικό διάστημα –μια κατάσταση η οποία συνεχίζεται- έχει προχωρήσει η ΔΕΔΔΗΕ σε αλλεπάλληλες επιχειρήσε</w:t>
      </w:r>
      <w:r>
        <w:rPr>
          <w:rFonts w:eastAsia="Times New Roman"/>
          <w:bCs/>
          <w:szCs w:val="24"/>
        </w:rPr>
        <w:t xml:space="preserve">ις να κόψει το ρεύμα σε εκατοντάδες νοικοκυριά και επαγγελματίες της περιοχής. Μέχρι και στο </w:t>
      </w:r>
      <w:r>
        <w:rPr>
          <w:rFonts w:eastAsia="Times New Roman"/>
          <w:bCs/>
          <w:szCs w:val="24"/>
        </w:rPr>
        <w:t>ε</w:t>
      </w:r>
      <w:r>
        <w:rPr>
          <w:rFonts w:eastAsia="Times New Roman"/>
          <w:bCs/>
          <w:szCs w:val="24"/>
        </w:rPr>
        <w:t xml:space="preserve">ργατικό </w:t>
      </w:r>
      <w:r>
        <w:rPr>
          <w:rFonts w:eastAsia="Times New Roman"/>
          <w:bCs/>
          <w:szCs w:val="24"/>
        </w:rPr>
        <w:t>κ</w:t>
      </w:r>
      <w:r>
        <w:rPr>
          <w:rFonts w:eastAsia="Times New Roman"/>
          <w:bCs/>
          <w:szCs w:val="24"/>
        </w:rPr>
        <w:t xml:space="preserve">έντρο έκοψε το ρεύμα πολύ πρόσφατα. Ήδη πρέπει να ξεπερνούν τις τριακόσιες οι διακοπές ηλεκτροδότησης στα νοικοκυριά της ευρύτερης περιοχής της Καρύστου </w:t>
      </w:r>
      <w:r>
        <w:rPr>
          <w:rFonts w:eastAsia="Times New Roman"/>
          <w:bCs/>
          <w:szCs w:val="24"/>
        </w:rPr>
        <w:t xml:space="preserve">και του </w:t>
      </w:r>
      <w:proofErr w:type="spellStart"/>
      <w:r>
        <w:rPr>
          <w:rFonts w:eastAsia="Times New Roman"/>
          <w:bCs/>
          <w:szCs w:val="24"/>
        </w:rPr>
        <w:t>Μαρμαρίου</w:t>
      </w:r>
      <w:proofErr w:type="spellEnd"/>
      <w:r>
        <w:rPr>
          <w:rFonts w:eastAsia="Times New Roman"/>
          <w:bCs/>
          <w:szCs w:val="24"/>
        </w:rPr>
        <w:t xml:space="preserve">. Παρ’ όλες τις προσπάθειες και τις αγωνιστικές πρωτοβουλίες είναι φανερό ότι η ΔΕΗ μαζί με τον ΔΕΔΔΗΕ δεν έχουν καμία απολύτως διάθεση να αντιμετωπίσουν αυτό το πολύ σοβαρό πρόβλημα και μάλιστα σε μια εποχή όπου έρχεται και χειμώνας. </w:t>
      </w:r>
    </w:p>
    <w:p w14:paraId="664B1BCE" w14:textId="77777777" w:rsidR="0038323F" w:rsidRDefault="00FD28AA">
      <w:pPr>
        <w:spacing w:line="600" w:lineRule="auto"/>
        <w:ind w:firstLine="720"/>
        <w:contextualSpacing/>
        <w:jc w:val="both"/>
        <w:rPr>
          <w:rFonts w:eastAsia="Times New Roman"/>
          <w:bCs/>
          <w:szCs w:val="24"/>
        </w:rPr>
      </w:pPr>
      <w:r>
        <w:rPr>
          <w:rFonts w:eastAsia="Times New Roman"/>
          <w:bCs/>
          <w:szCs w:val="24"/>
        </w:rPr>
        <w:t xml:space="preserve">Θα </w:t>
      </w:r>
      <w:r>
        <w:rPr>
          <w:rFonts w:eastAsia="Times New Roman"/>
          <w:bCs/>
          <w:szCs w:val="24"/>
        </w:rPr>
        <w:t>θέλαμε από τη μεριά σας, κύριε Υπουργέ, να μας πείτε τι συγκεκριμένα μέτρα θα λάβετε, ώστε άμεσα να σταματήσουν οι διακοπές ρεύματος στα λαϊκά νοικοκυριά και στους αυτοαπασχολούμενους που αδυνατούν να πληρώσουν το ρεύμα, τι μέτρα θα πάρετε ώστε να διασφαλι</w:t>
      </w:r>
      <w:r>
        <w:rPr>
          <w:rFonts w:eastAsia="Times New Roman"/>
          <w:bCs/>
          <w:szCs w:val="24"/>
        </w:rPr>
        <w:t xml:space="preserve">στεί φθηνό και επαρκές ρεύμα για το σύνολο των λαϊκών στρωμάτων, εξαλείφοντας συνολικότερα την ενεργειακή φτώχεια και, βεβαίως, για τη συγκεκριμένη περίπτωση, τι μέτρα </w:t>
      </w:r>
      <w:r>
        <w:rPr>
          <w:rFonts w:eastAsia="Times New Roman"/>
          <w:bCs/>
          <w:szCs w:val="24"/>
        </w:rPr>
        <w:lastRenderedPageBreak/>
        <w:t>μπορείτε να πάρετε, ώστε να μειωθούν δραστικά τα υπέρογκα χρέη των λαϊκών στρωμάτων, που</w:t>
      </w:r>
      <w:r>
        <w:rPr>
          <w:rFonts w:eastAsia="Times New Roman"/>
          <w:bCs/>
          <w:szCs w:val="24"/>
        </w:rPr>
        <w:t xml:space="preserve"> προέκυψαν, ακριβώς λόγω την υπέρογκων τιμολογίων της ηλεκτρικής ενέργειας. </w:t>
      </w:r>
    </w:p>
    <w:p w14:paraId="664B1BCF" w14:textId="77777777" w:rsidR="0038323F" w:rsidRDefault="00FD28AA">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Θα απαντήσει ο Υπουργός Περιβάλλοντος και Ενέργειας κ. Σταθάκης για τρία λεπτά. </w:t>
      </w:r>
    </w:p>
    <w:p w14:paraId="664B1BD0" w14:textId="77777777" w:rsidR="0038323F" w:rsidRDefault="00FD28AA">
      <w:pPr>
        <w:spacing w:line="600" w:lineRule="auto"/>
        <w:ind w:firstLine="720"/>
        <w:contextualSpacing/>
        <w:jc w:val="both"/>
        <w:rPr>
          <w:rFonts w:eastAsia="Times New Roman"/>
          <w:bCs/>
          <w:szCs w:val="24"/>
        </w:rPr>
      </w:pPr>
      <w:r>
        <w:rPr>
          <w:rFonts w:eastAsia="Times New Roman"/>
          <w:b/>
          <w:bCs/>
          <w:szCs w:val="24"/>
        </w:rPr>
        <w:t>ΓΕΩΡΓΙΟΣ ΣΤΑΘΑΚΗΣ (Υπουργός Περιβάλλοντος και Ενέργειας):</w:t>
      </w:r>
      <w:r>
        <w:rPr>
          <w:rFonts w:eastAsia="Times New Roman"/>
          <w:bCs/>
          <w:szCs w:val="24"/>
        </w:rPr>
        <w:t xml:space="preserve"> Θα ξ</w:t>
      </w:r>
      <w:r>
        <w:rPr>
          <w:rFonts w:eastAsia="Times New Roman"/>
          <w:bCs/>
          <w:szCs w:val="24"/>
        </w:rPr>
        <w:t xml:space="preserve">εκινήσω λέγοντας για τις τιμές του ρεύματος ότι τα τιμολόγια της ΔΕΗ για τους οικιακούς πελάτες δεν έχουν μεταβληθεί καθόλου από το 2014. Άρα δεν έχει γίνει καμία αύξηση τα τελευταία τρία χρόνια στα τιμολόγια των οικιακών πελατών. </w:t>
      </w:r>
    </w:p>
    <w:p w14:paraId="664B1BD1" w14:textId="77777777" w:rsidR="0038323F" w:rsidRDefault="00FD28AA">
      <w:pPr>
        <w:spacing w:line="600" w:lineRule="auto"/>
        <w:ind w:firstLine="720"/>
        <w:contextualSpacing/>
        <w:jc w:val="both"/>
        <w:rPr>
          <w:rFonts w:eastAsia="Times New Roman"/>
          <w:bCs/>
          <w:szCs w:val="24"/>
        </w:rPr>
      </w:pPr>
      <w:r>
        <w:rPr>
          <w:rFonts w:eastAsia="Times New Roman"/>
          <w:bCs/>
          <w:szCs w:val="24"/>
        </w:rPr>
        <w:t>Θα προσέθετα δε ότι το 2</w:t>
      </w:r>
      <w:r>
        <w:rPr>
          <w:rFonts w:eastAsia="Times New Roman"/>
          <w:bCs/>
          <w:szCs w:val="24"/>
        </w:rPr>
        <w:t>014 και το 2015 έχουν βελτιωθεί κατ</w:t>
      </w:r>
      <w:r>
        <w:rPr>
          <w:rFonts w:eastAsia="Times New Roman"/>
          <w:bCs/>
          <w:szCs w:val="24"/>
        </w:rPr>
        <w:t xml:space="preserve">ά </w:t>
      </w:r>
      <w:r>
        <w:rPr>
          <w:rFonts w:eastAsia="Times New Roman"/>
          <w:bCs/>
          <w:szCs w:val="24"/>
        </w:rPr>
        <w:t>τι τα επαγγελματικά τιμολόγια, δηλαδή έχουν μειωθεί, καθώς δίνεται η δυνατότητα κλιμακούμενων εκπτώσεων σε μεσαίες επιχειρήσεις. Ακόμα, θα υπογράμμιζα το γεγονός ότι από 1</w:t>
      </w:r>
      <w:r w:rsidRPr="005655A6">
        <w:rPr>
          <w:rFonts w:eastAsia="Times New Roman"/>
          <w:bCs/>
          <w:szCs w:val="24"/>
          <w:vertAlign w:val="superscript"/>
        </w:rPr>
        <w:t>η</w:t>
      </w:r>
      <w:r>
        <w:rPr>
          <w:rFonts w:eastAsia="Times New Roman"/>
          <w:bCs/>
          <w:szCs w:val="24"/>
        </w:rPr>
        <w:t xml:space="preserve"> </w:t>
      </w:r>
      <w:r>
        <w:rPr>
          <w:rFonts w:eastAsia="Times New Roman"/>
          <w:bCs/>
          <w:szCs w:val="24"/>
        </w:rPr>
        <w:t xml:space="preserve">Ιουλίου 2016, στο πλαίσιο επιβράβευσης του </w:t>
      </w:r>
      <w:r>
        <w:rPr>
          <w:rFonts w:eastAsia="Times New Roman"/>
          <w:bCs/>
          <w:szCs w:val="24"/>
        </w:rPr>
        <w:t>προγράμματος συνεπών πελατών, η ΔΕΗ παρέχει επιπρόσθετη έκπτωση 15% στους πελάτες που εξοφλούν έγκαιρα το σύνολο του λογαριασμού τους.</w:t>
      </w:r>
    </w:p>
    <w:p w14:paraId="664B1BD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Επίσης, από την 1</w:t>
      </w:r>
      <w:r>
        <w:rPr>
          <w:rFonts w:eastAsia="Times New Roman" w:cs="Times New Roman"/>
          <w:szCs w:val="24"/>
          <w:vertAlign w:val="superscript"/>
        </w:rPr>
        <w:t>η</w:t>
      </w:r>
      <w:r>
        <w:rPr>
          <w:rFonts w:eastAsia="Times New Roman" w:cs="Times New Roman"/>
          <w:szCs w:val="24"/>
        </w:rPr>
        <w:t xml:space="preserve"> Απριλίου 2016 έως και την 1</w:t>
      </w:r>
      <w:r>
        <w:rPr>
          <w:rFonts w:eastAsia="Times New Roman" w:cs="Times New Roman"/>
          <w:szCs w:val="24"/>
          <w:vertAlign w:val="superscript"/>
        </w:rPr>
        <w:t>η</w:t>
      </w:r>
      <w:r>
        <w:rPr>
          <w:rFonts w:eastAsia="Times New Roman" w:cs="Times New Roman"/>
          <w:szCs w:val="24"/>
        </w:rPr>
        <w:t xml:space="preserve"> Απριλίου 2017, δηλαδή τώρα, η ΔΕΗ εφάρμοσε το πρόγραμμα των τριάντα έξι δ</w:t>
      </w:r>
      <w:r>
        <w:rPr>
          <w:rFonts w:eastAsia="Times New Roman" w:cs="Times New Roman"/>
          <w:szCs w:val="24"/>
        </w:rPr>
        <w:t>όσεων χωρίς προκαταβολή και έδωσε και δεύτερη ευκαιρία για ένταξη σε αυτό μέχρι 10-3-2017.</w:t>
      </w:r>
    </w:p>
    <w:p w14:paraId="664B1BD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σε όσους δεν μπόρεσαν να ανταποκριθούν στην καταβολή των ληξιπρόθεσμων, έδωσε τη δυνατότητα επανένταξης σε πρόγραμμα δόσεων, ενσωματώνοντας και τις τρέχουσες οφειλές. </w:t>
      </w:r>
    </w:p>
    <w:p w14:paraId="664B1BD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Επιπρόσθετα, –και αυτό θα ήθελα να το υπογραμμίσω- εν ισχύι είναι το κοινωνικό ο</w:t>
      </w:r>
      <w:r>
        <w:rPr>
          <w:rFonts w:eastAsia="Times New Roman" w:cs="Times New Roman"/>
          <w:szCs w:val="24"/>
        </w:rPr>
        <w:t xml:space="preserve">ικιακό τιμολόγιο, το οποίο έχει εισοδηματικά κριτήρια και στο οποίο είναι ενταγμένο ένα πολύ μεγάλο μέρος των νοικοκυριών, σχεδόν επτακόσιες χιλιάδες, τα οποία αντιμετωπίζουν μεγάλη εισοδηματική και άλλη πίεση και τα οποία καλύπτονται, είναι ενταγμένα στο </w:t>
      </w:r>
      <w:r>
        <w:rPr>
          <w:rFonts w:eastAsia="Times New Roman" w:cs="Times New Roman"/>
          <w:szCs w:val="24"/>
        </w:rPr>
        <w:t xml:space="preserve">κοινωνικό οικιακό τιμολόγιο. </w:t>
      </w:r>
    </w:p>
    <w:p w14:paraId="664B1BD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Υπογραμμίζω, όπως έχουμε δεσμευτεί, ότι άμεσα επίκειται και η μεταρρύθμισή του σε μια προσπάθεια να υπάρξει μεγαλύτερη έκπτωση για τα πιο φτωχά νοικοκυριά, δηλαδή τα πιο αδύναμα νοικοκυριά να μην παίρνουν την ίδια έκπτωση που </w:t>
      </w:r>
      <w:r>
        <w:rPr>
          <w:rFonts w:eastAsia="Times New Roman" w:cs="Times New Roman"/>
          <w:szCs w:val="24"/>
        </w:rPr>
        <w:t xml:space="preserve">παίρνουν σήμερα, όπως όλοι οι άλλοι, που είναι ενταγμένοι στο κοινωνικό τιμολόγιο, αλλά να εντοπίσουμε τις πιο φτωχές ομάδες και να τους κάνουμε μεγαλύτερες εκπτώσεις, ακριβώς για να διευκολύνουμε να αντιμετωπιστεί το πρόβλημα, το οποίο είναι υπαρκτό. </w:t>
      </w:r>
    </w:p>
    <w:p w14:paraId="664B1BD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Επί</w:t>
      </w:r>
      <w:r>
        <w:rPr>
          <w:rFonts w:eastAsia="Times New Roman" w:cs="Times New Roman"/>
          <w:szCs w:val="24"/>
        </w:rPr>
        <w:t>σης, να υπογραμμίσω ότι η τιμή ρεύματος, η οποία έχει μείνει σταθερή όλα αυτά τα χρόνια, παραμένει σε ένα μέσο όρο σε ευρωπαϊκό επίπεδο κάτω από τον μέσο όρο που ισχύει στην Ευρώπη στα οικιακά και στα επαγγελματικά τιμολόγια.</w:t>
      </w:r>
    </w:p>
    <w:p w14:paraId="664B1BD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σε σχέση με τις διακοπές </w:t>
      </w:r>
      <w:r>
        <w:rPr>
          <w:rFonts w:eastAsia="Times New Roman" w:cs="Times New Roman"/>
          <w:szCs w:val="24"/>
        </w:rPr>
        <w:t xml:space="preserve">ρεύματος: Οι διακοπές ρεύματος προσπαθούν να αντιμετωπίσουν ένα μείζον πρόβλημα, που είναι τα χρέη, που έχουν συσσωρευθεί στη ΔΕΗ, τα οποία ξεπερνούν τα 2 δισεκατομμύρια και αφορούν όλες τις κατηγορίες πελατών, φυσικά. Και η ΔΕΗ, υπαρχόντων όλων αυτών των </w:t>
      </w:r>
      <w:r>
        <w:rPr>
          <w:rFonts w:eastAsia="Times New Roman" w:cs="Times New Roman"/>
          <w:szCs w:val="24"/>
        </w:rPr>
        <w:t>δεδομένων που μόλις προανέφερα, προωθεί μια προσπάθεια να συγκεντρώσει οφειλές πρωτίστως –και το υπογραμμίζω αυτό- από στρατηγικά κακοπληρωτές.</w:t>
      </w:r>
    </w:p>
    <w:p w14:paraId="664B1BD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Συνεπώς, έχοντας εμπλουτίσει το φάσμα των επιλογών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ρυθμίσεων, που μόλις προανέφερα, στη διάρκεια του 2016 και </w:t>
      </w:r>
      <w:r>
        <w:rPr>
          <w:rFonts w:eastAsia="Times New Roman" w:cs="Times New Roman"/>
          <w:szCs w:val="24"/>
        </w:rPr>
        <w:t>του 2017, ταυτόχρονα προχωρά σε διακοπές ηλεκτροδότησης. Επαναλαμβάνω: πάντα σε νοικοκυριά, που οφείλουν πάνω από 1.000 ευρώ, δηλαδή έχουν συσσωρευμένες οφειλές πάνω από 1.000 ευρώ, γιατί μέχρι και τα 1.000 ευρώ συν το κοινωνικό τιμολόγιο δεν επιτρέπεται ν</w:t>
      </w:r>
      <w:r>
        <w:rPr>
          <w:rFonts w:eastAsia="Times New Roman" w:cs="Times New Roman"/>
          <w:szCs w:val="24"/>
        </w:rPr>
        <w:t>α υπάρξει διακοπή ρεύματος.</w:t>
      </w:r>
    </w:p>
    <w:p w14:paraId="664B1BD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Προφανώς, λοιπόν, υπάρχει μια λελογισμένη στρατηγική να υπάρξουν διακοπές ηλεκτροδότησης πρωτίστως σε πελάτες που αδιαφορούν, δηλαδή σε πελάτες που εν δυνάμει έχουν τη δυνατότητα να αποπληρώσουν, αλλά δεν αποπληρώνουν. Αυτό το μ</w:t>
      </w:r>
      <w:r>
        <w:rPr>
          <w:rFonts w:eastAsia="Times New Roman" w:cs="Times New Roman"/>
          <w:szCs w:val="24"/>
        </w:rPr>
        <w:t>έτρο μπορεί να έχει παρενέργειες. Εδώ είμαστε να δούμε αν υπάρχει κατάχρηση αυτού του μέτρου ή αν υπάρχουν κατηγορίες πολιτών οι οποίοι προσπαθούν να ρυθμίσουν τις οφειλές τους ή προσκρούουν σε κάποια μη σωστή συμπεριφορά από την πλευρά της εταιρείας.</w:t>
      </w:r>
    </w:p>
    <w:p w14:paraId="664B1BD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Να υ</w:t>
      </w:r>
      <w:r>
        <w:rPr>
          <w:rFonts w:eastAsia="Times New Roman" w:cs="Times New Roman"/>
          <w:szCs w:val="24"/>
        </w:rPr>
        <w:t>πογραμμίσω και κάτι για την απελευθέρωση της αγοράς ενέργειας: Προφανώς, η αγορά ενέργειας κινείται προς την κατεύθυνση της απελευθέρωσης. Αυτό έχει θεσμοθετηθεί από το παρελθόν, από το 2004 και από το 2007 για το σύνολο των νησιών. Πλέον οι καταναλωτές επ</w:t>
      </w:r>
      <w:r>
        <w:rPr>
          <w:rFonts w:eastAsia="Times New Roman" w:cs="Times New Roman"/>
          <w:szCs w:val="24"/>
        </w:rPr>
        <w:t xml:space="preserve">ιλέγουν τον προμηθευτή τους, που μπορεί να είναι η ΔΕΗ, μπορεί να είναι μια από τις άλλες ιδιωτικές εταιρείες που προσφέρουν υπηρεσίες ηλεκτρισμού. </w:t>
      </w:r>
    </w:p>
    <w:p w14:paraId="664B1BD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συνεχίσουμε τη μεθοδική συγκρότηση της αγοράς ενέργειας, όπως είναι στο σύνολο των ευρωπαϊκών </w:t>
      </w:r>
      <w:r>
        <w:rPr>
          <w:rFonts w:eastAsia="Times New Roman" w:cs="Times New Roman"/>
          <w:szCs w:val="24"/>
        </w:rPr>
        <w:t>οδηγ</w:t>
      </w:r>
      <w:r>
        <w:rPr>
          <w:rFonts w:eastAsia="Times New Roman" w:cs="Times New Roman"/>
          <w:szCs w:val="24"/>
        </w:rPr>
        <w:t>ιών</w:t>
      </w:r>
      <w:r>
        <w:rPr>
          <w:rFonts w:eastAsia="Times New Roman" w:cs="Times New Roman"/>
          <w:szCs w:val="24"/>
        </w:rPr>
        <w:t>, όμως με ένα ρυθμιστικό πλαίσιο, δηλαδή ρυθμιζόμενες αγορές που έχουν ισχυρούς κανόνες, όπως αυτές ορίζονται από το θεσμικό πλαίσιο και τη Ρυθμιστική Αρχή Ενέργειας, προκειμένου να υπάρξει στο τέλος της ημέρας μια ρυθμιζόμενη αγορά, η οποία θα οδηγεί σ</w:t>
      </w:r>
      <w:r>
        <w:rPr>
          <w:rFonts w:eastAsia="Times New Roman" w:cs="Times New Roman"/>
          <w:szCs w:val="24"/>
        </w:rPr>
        <w:t>ε μείωση των τιμών του ηλεκτρισμού και όχι σε αύξηση, όπως υπονοείται στην ερώτηση.</w:t>
      </w:r>
    </w:p>
    <w:p w14:paraId="664B1BD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4B1BDD"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έχει και πάλι τον λόγο.</w:t>
      </w:r>
    </w:p>
    <w:p w14:paraId="664B1BDE"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664B1BDF"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Ξεκινώντας από το</w:t>
      </w:r>
      <w:r>
        <w:rPr>
          <w:rFonts w:eastAsia="Times New Roman" w:cs="Times New Roman"/>
          <w:szCs w:val="24"/>
        </w:rPr>
        <w:t xml:space="preserve"> τελευταίο που είπατε, κύριε Υπουργέ, βεβαίως στον πυρήνα του προβλήματος βρίσκεται η πολιτική απελευθέρωσης της ηλεκτρικής ενέργειας και αυτό δεν είναι μόνο στη χώρα μας, ισχύει σε πανευρωπαϊκό επίπεδο. Από το 2009 έως το 2015, με βάση τα επίσημα στοιχεία</w:t>
      </w:r>
      <w:r>
        <w:rPr>
          <w:rFonts w:eastAsia="Times New Roman" w:cs="Times New Roman"/>
          <w:szCs w:val="24"/>
        </w:rPr>
        <w:t xml:space="preserve">, τα τιμολόγια του ηλεκτρικού ρεύματος μαζί με τους φόρους και τα τέλη, όχι μόνο η τιμή της κιλοβατώρας, αυξήθηκαν 47% στη χώρα μας και στις υπόλοιπες χώρες της Ευρωπαϊκής Ένωσης προσεγγίζει το 100%, ίσως και παραπάνω. </w:t>
      </w:r>
    </w:p>
    <w:p w14:paraId="664B1BE0"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Παρ’ ότι υπάρχει μία άνοδος της τεχν</w:t>
      </w:r>
      <w:r>
        <w:rPr>
          <w:rFonts w:eastAsia="Times New Roman" w:cs="Times New Roman"/>
          <w:szCs w:val="24"/>
        </w:rPr>
        <w:t>ογνωσίας, της παραγωγικότητας, της εργασίας, μπαίνουν νέες πηγές, δημιουργούνται νέες παραγωγικές μονάδες, αντί το ρεύμα να είναι πιο φθηνό, γίνεται πιο ακριβό. Αυτό γιατί; Για έναν πολύ απλό σκοπό. Για να μπορέσει να διασφαλιστεί και να θωρακιστεί η κερδο</w:t>
      </w:r>
      <w:r>
        <w:rPr>
          <w:rFonts w:eastAsia="Times New Roman" w:cs="Times New Roman"/>
          <w:szCs w:val="24"/>
        </w:rPr>
        <w:t xml:space="preserve">φορία των επιχειρηματικών ομίλων που δραστηριοποιούνται στον τομέα της ενέργειας. </w:t>
      </w:r>
    </w:p>
    <w:p w14:paraId="664B1BE1"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αποτέλεσμα: Η χώρα μας έχει οδηγηθεί σε ενεργειακή φτώχεια και αυτό δεν μπορεί να το αμφισβητήσει κανείς. Δεν είναι τα λαϊκά στρώματα ή τα λαϊκά νοικοκυριά οι </w:t>
      </w:r>
      <w:r>
        <w:rPr>
          <w:rFonts w:eastAsia="Times New Roman" w:cs="Times New Roman"/>
          <w:szCs w:val="24"/>
        </w:rPr>
        <w:t>στρατηγικοί κακοπληρωτές της ΔΕΗ. Άλλοι είναι και αλλού πρέπει να τους ψάξετε και όχι σε αυτούς οι οποίοι πραγματικά δεν μπορούν να θερμάνουν το σπίτι τους ή να υπάρχει ηλεκτρικό στη συγκεκριμένη κατάσταση, όταν υπάρχει πραγματικά πληθώρα πηγών. Και μάλι</w:t>
      </w:r>
      <w:r>
        <w:rPr>
          <w:rFonts w:eastAsia="Times New Roman" w:cs="Times New Roman"/>
          <w:szCs w:val="24"/>
        </w:rPr>
        <w:lastRenderedPageBreak/>
        <w:t>στ</w:t>
      </w:r>
      <w:r>
        <w:rPr>
          <w:rFonts w:eastAsia="Times New Roman" w:cs="Times New Roman"/>
          <w:szCs w:val="24"/>
        </w:rPr>
        <w:t>α μιλάμε για τη νότια περιοχή της Εύβοιας, μια και αναφερόμαστε στο συγκεκριμένο παράδειγμα της Καρύστου, όπου εκεί λειτουργούν δεκάδες αιολικά πάρκα, άλλα είκοσι έχουν ζητήσει να δημιουργηθούν το τελευταίο χρονικό διάστημα και το αποτέλεσμα ποιο είναι από</w:t>
      </w:r>
      <w:r>
        <w:rPr>
          <w:rFonts w:eastAsia="Times New Roman" w:cs="Times New Roman"/>
          <w:szCs w:val="24"/>
        </w:rPr>
        <w:t xml:space="preserve"> αυτήν την εξέλιξη των πραγμάτων; Οι κάτοικοι εκεί της περιοχής να μην μπορούν πραγματικά να πληρώσουν. Παρά τις ρυθμίσεις και τις προσπάθειες που γίνονται, δεν τα φέρνουν βόλτα και δεν ζητούν να απαλλαγούν. Ζητούν να υπάρξει μια τέτοια αντιμετώπιση, ούτως</w:t>
      </w:r>
      <w:r>
        <w:rPr>
          <w:rFonts w:eastAsia="Times New Roman" w:cs="Times New Roman"/>
          <w:szCs w:val="24"/>
        </w:rPr>
        <w:t xml:space="preserve"> ώστε να μπορέσουν να σταθούν στα πόδια τους. </w:t>
      </w:r>
    </w:p>
    <w:p w14:paraId="664B1BE2"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Παρ’ όλα αυτά, η ΔΕΗ στην τελευταία σύσκεψη που έγινε αλλά και ο περιφερειακός διοικητής της ΔΕΗ ήταν σε μια κατάσταση απαράδεκτη, λες και είχε μπροστά του πραγματικά στρατηγικούς κακοπληρωτές. Δηλαδή, το Εργα</w:t>
      </w:r>
      <w:r>
        <w:rPr>
          <w:rFonts w:eastAsia="Times New Roman" w:cs="Times New Roman"/>
          <w:szCs w:val="24"/>
        </w:rPr>
        <w:t xml:space="preserve">τικό Κέντρο Καρύστου είναι στρατηγικός κακοπληρωτής; Οι </w:t>
      </w:r>
      <w:proofErr w:type="spellStart"/>
      <w:r>
        <w:rPr>
          <w:rFonts w:eastAsia="Times New Roman" w:cs="Times New Roman"/>
          <w:szCs w:val="24"/>
        </w:rPr>
        <w:t>αυταπασχολούμενοι</w:t>
      </w:r>
      <w:proofErr w:type="spellEnd"/>
      <w:r>
        <w:rPr>
          <w:rFonts w:eastAsia="Times New Roman" w:cs="Times New Roman"/>
          <w:szCs w:val="24"/>
        </w:rPr>
        <w:t xml:space="preserve"> στην Κάρυστο, δηλαδή τα νοικοκυριά της Καρύστου, εντάσσονται στην κατηγορία των στρατηγικών κακοπληρωτών, κύριε Υπουργέ; Αφού οι συγκεκριμένες λύσεις δεν μπορούν να ανταποκριθούν, δε</w:t>
      </w:r>
      <w:r>
        <w:rPr>
          <w:rFonts w:eastAsia="Times New Roman" w:cs="Times New Roman"/>
          <w:szCs w:val="24"/>
        </w:rPr>
        <w:t xml:space="preserve">ν μπορούν να τους καλύψουν. Μπαίνουν στη ρύθμιση και βγαίνουν, γιατί δεν μπορούν να πληρώσουν και τον τρεχούμενο λογαριασμό και αυτά τα οποία χρωστάνε. </w:t>
      </w:r>
    </w:p>
    <w:p w14:paraId="664B1BE3"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Άρα, λοιπόν, αν δεν υπάρξει μια γενναία ρύθμιση με μείωση των χρεών των λαϊκών στρωμάτων απέναντι στη Δ</w:t>
      </w:r>
      <w:r>
        <w:rPr>
          <w:rFonts w:eastAsia="Times New Roman" w:cs="Times New Roman"/>
          <w:szCs w:val="24"/>
        </w:rPr>
        <w:t xml:space="preserve">ΕΗ και αυτή η μείωση των χρεών να </w:t>
      </w:r>
      <w:r>
        <w:rPr>
          <w:rFonts w:eastAsia="Times New Roman" w:cs="Times New Roman"/>
          <w:szCs w:val="24"/>
        </w:rPr>
        <w:lastRenderedPageBreak/>
        <w:t xml:space="preserve">είναι σε βάρος της κερδοφορίας των επιχειρηματικών ομίλων, γιατί τα τέλη εξακολουθούν και αυξάνονται για τις </w:t>
      </w:r>
      <w:r>
        <w:rPr>
          <w:rFonts w:eastAsia="Times New Roman" w:cs="Times New Roman"/>
          <w:szCs w:val="24"/>
        </w:rPr>
        <w:t>ανανεώσιμες πηγές</w:t>
      </w:r>
      <w:r>
        <w:rPr>
          <w:rFonts w:eastAsia="Times New Roman" w:cs="Times New Roman"/>
          <w:szCs w:val="24"/>
        </w:rPr>
        <w:t>, για τη διασύνδεση στο δίκτυο που αυτά τα τέλη πάνε και χρηματοδοτούν τους επιχειρηματικούς ομί</w:t>
      </w:r>
      <w:r>
        <w:rPr>
          <w:rFonts w:eastAsia="Times New Roman" w:cs="Times New Roman"/>
          <w:szCs w:val="24"/>
        </w:rPr>
        <w:t>λους, υπάρχει αυτό το σκληρό πρόσωπο απέναντι στα νοικοκυριά.</w:t>
      </w:r>
    </w:p>
    <w:p w14:paraId="664B1BE4"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 της ουσίας, η άντληση αυτών των 2 δισεκατομμυρίων την οποία προσπαθεί να κάνει η ΔΕΗ στρέφεται κατά κύριο λόγο, κύριε Υπουργέ, στα λαϊκά νοικοκυριά, στους μικρότερους επαγγελματίες, στις μικ</w:t>
      </w:r>
      <w:r>
        <w:rPr>
          <w:rFonts w:eastAsia="Times New Roman" w:cs="Times New Roman"/>
          <w:szCs w:val="24"/>
        </w:rPr>
        <w:t>ρότερες επιχειρήσεις. Για τους μεγάλους στρατηγικούς κακοπληρωτές δεν έχουμε τέτοιο παράδειγμα. Αντίθετα, μπορεί να εντάσσονται σε άλλου είδους ευνοϊκές ρυθμίσεις. Από αυτήν την άποψη, το συγκεκριμένο ζητούμενο πλέον είναι ακριβώς πώς θα διαμορφωθούν οι πρ</w:t>
      </w:r>
      <w:r>
        <w:rPr>
          <w:rFonts w:eastAsia="Times New Roman" w:cs="Times New Roman"/>
          <w:szCs w:val="24"/>
        </w:rPr>
        <w:t>οϋποθέσεις μέσα στο χειμώνα, ώστε καμ</w:t>
      </w:r>
      <w:r>
        <w:rPr>
          <w:rFonts w:eastAsia="Times New Roman" w:cs="Times New Roman"/>
          <w:szCs w:val="24"/>
        </w:rPr>
        <w:t>μ</w:t>
      </w:r>
      <w:r>
        <w:rPr>
          <w:rFonts w:eastAsia="Times New Roman" w:cs="Times New Roman"/>
          <w:szCs w:val="24"/>
        </w:rPr>
        <w:t xml:space="preserve">ιά λαϊκή οικογένεια να μην στερείται τουλάχιστον του ηλεκτρικού ρεύματος. </w:t>
      </w:r>
    </w:p>
    <w:p w14:paraId="664B1BE5"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εδώ χρειάζονται συγκεκριμένες απαντήσεις, κύριε Υπουργέ, γιατί το κοινωνικό τιμολόγιο καλό είναι, αλλά οι ίδιες οι καταγγελίες της ΔΕΗ έλεγ</w:t>
      </w:r>
      <w:r>
        <w:rPr>
          <w:rFonts w:eastAsia="Times New Roman" w:cs="Times New Roman"/>
          <w:szCs w:val="24"/>
        </w:rPr>
        <w:t xml:space="preserve">αν ότι άνθρωποι που είχαν βίλες στην Κηφισιά και στην Εκάλη με θερμαινόμενες πισίνες που κατανάλωναν δύο και τρεις χιλιάδες σε λογαριασμούς ρεύματος τη διμηνία, είχαν ενταχθεί στο κοινωνικό τιμολόγιο, λόγω των εισοδηματικών κριτηρίων. </w:t>
      </w:r>
    </w:p>
    <w:p w14:paraId="664B1BE6" w14:textId="77777777" w:rsidR="0038323F" w:rsidRDefault="00FD28A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Αυτή, λοιπόν, η γενι</w:t>
      </w:r>
      <w:r>
        <w:rPr>
          <w:rFonts w:eastAsia="Times New Roman" w:cs="Times New Roman"/>
          <w:szCs w:val="24"/>
        </w:rPr>
        <w:t>κόλογη αντιμετώπιση δεν στέκεται απέναντι στα πραγματικά προβλήματα, κύριε Υπουργέ. Και εμείς απέναντι σε αυτά τα πραγματικά προβλήματα και στις πραγματικές δυσκολίες που αντιμετωπίζουν θέλουμε η Κυβέρνηση να σταθεί ως ο καθ’ ύλην υπεύθυνος στην πολιτική κ</w:t>
      </w:r>
      <w:r>
        <w:rPr>
          <w:rFonts w:eastAsia="Times New Roman" w:cs="Times New Roman"/>
          <w:szCs w:val="24"/>
        </w:rPr>
        <w:t>αι στον τομέα της ενέργειας, με στόχο να μη μείνει κανένα σπίτι χωρίς ενέργεια το 2017.</w:t>
      </w:r>
    </w:p>
    <w:p w14:paraId="664B1BE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και θα δώσω και σε εσάς, κύριε Υπουργέ, το ψήφισμα των φορέων της περιοχής, οι οποίοι πραγματικά βρίσκονται σε απόγνωση για την κατάσταση που </w:t>
      </w:r>
      <w:r>
        <w:rPr>
          <w:rFonts w:eastAsia="Times New Roman"/>
          <w:bCs/>
        </w:rPr>
        <w:t>έ</w:t>
      </w:r>
      <w:r>
        <w:rPr>
          <w:rFonts w:eastAsia="Times New Roman"/>
          <w:bCs/>
        </w:rPr>
        <w:t>χει</w:t>
      </w:r>
      <w:r>
        <w:rPr>
          <w:rFonts w:eastAsia="Times New Roman" w:cs="Times New Roman"/>
          <w:szCs w:val="24"/>
        </w:rPr>
        <w:t xml:space="preserve"> δημιουργηθεί στην Κάρυστο και στο </w:t>
      </w:r>
      <w:proofErr w:type="spellStart"/>
      <w:r>
        <w:rPr>
          <w:rFonts w:eastAsia="Times New Roman" w:cs="Times New Roman"/>
          <w:szCs w:val="24"/>
        </w:rPr>
        <w:t>Μαρμάρι</w:t>
      </w:r>
      <w:proofErr w:type="spellEnd"/>
      <w:r>
        <w:rPr>
          <w:rFonts w:eastAsia="Times New Roman" w:cs="Times New Roman"/>
          <w:szCs w:val="24"/>
        </w:rPr>
        <w:t xml:space="preserve">. </w:t>
      </w:r>
    </w:p>
    <w:p w14:paraId="664B1BE8" w14:textId="77777777" w:rsidR="0038323F" w:rsidRDefault="00FD28AA">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Καραθανασόπουλος</w:t>
      </w:r>
      <w:proofErr w:type="spellEnd"/>
      <w:r>
        <w:rPr>
          <w:rFonts w:eastAsia="Times New Roman" w:cs="Times New Roman"/>
        </w:rPr>
        <w:t xml:space="preserve"> καταθέτει για τα Πρακτικά το προαναφερθέν ψήφισμα, το οποίο βρίσκεται στο αρχείο του Τμήματος Γραμματείας της Διεύθυνσης Στενογραφίας και  Πρακτικών τ</w:t>
      </w:r>
      <w:r>
        <w:rPr>
          <w:rFonts w:eastAsia="Times New Roman" w:cs="Times New Roman"/>
        </w:rPr>
        <w:t>ης Βουλής)</w:t>
      </w:r>
    </w:p>
    <w:p w14:paraId="664B1BE9" w14:textId="77777777" w:rsidR="0038323F" w:rsidRDefault="00FD28AA">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και πάλι τον λόγο για τρία λεπτά. </w:t>
      </w:r>
    </w:p>
    <w:p w14:paraId="664B1BE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 xml:space="preserve">αρχάς, να διευκρινίσω κάτι για το κοινωνικό τιμολόγιο. Ακούω τις </w:t>
      </w:r>
      <w:r>
        <w:rPr>
          <w:rFonts w:eastAsia="Times New Roman" w:cs="Times New Roman"/>
          <w:szCs w:val="24"/>
        </w:rPr>
        <w:lastRenderedPageBreak/>
        <w:t xml:space="preserve">δριμείες επιθέσεις που δέχεται, ότι δήθεν στους </w:t>
      </w:r>
      <w:r>
        <w:rPr>
          <w:rFonts w:eastAsia="Times New Roman" w:cs="Times New Roman"/>
          <w:szCs w:val="24"/>
        </w:rPr>
        <w:t xml:space="preserve">επτακόσιους </w:t>
      </w:r>
      <w:r>
        <w:rPr>
          <w:rFonts w:eastAsia="Times New Roman" w:cs="Times New Roman"/>
          <w:szCs w:val="24"/>
        </w:rPr>
        <w:t xml:space="preserve">χιλιάδες </w:t>
      </w:r>
      <w:r>
        <w:rPr>
          <w:rFonts w:eastAsia="Times New Roman" w:cs="Times New Roman"/>
          <w:bCs/>
          <w:shd w:val="clear" w:color="auto" w:fill="FFFFFF"/>
        </w:rPr>
        <w:t>υπάρχουν</w:t>
      </w:r>
      <w:r>
        <w:rPr>
          <w:rFonts w:eastAsia="Times New Roman" w:cs="Times New Roman"/>
          <w:szCs w:val="24"/>
        </w:rPr>
        <w:t xml:space="preserve"> και ευκατάστατες κοινωνικές ομάδες. Θα προσθέσω, ως προς αυτό, ότι αυτό το αλλάζουμε.</w:t>
      </w:r>
    </w:p>
    <w:p w14:paraId="664B1BE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Ο Πρόεδρος της ΔΕΗ το είπε αυτό, κύριε Υπουργέ. </w:t>
      </w:r>
    </w:p>
    <w:p w14:paraId="664B1BE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Επαναλαμβάνω, </w:t>
      </w:r>
      <w:r>
        <w:rPr>
          <w:rFonts w:eastAsia="Times New Roman" w:cs="Times New Roman"/>
          <w:szCs w:val="24"/>
        </w:rPr>
        <w:t xml:space="preserve">επτακόσιες </w:t>
      </w:r>
      <w:r>
        <w:rPr>
          <w:rFonts w:eastAsia="Times New Roman" w:cs="Times New Roman"/>
          <w:szCs w:val="24"/>
        </w:rPr>
        <w:t xml:space="preserve">χιλιάδες νοικοκυριά θα με εξέπληττε εάν καλύπτουν τα εισοδηματικά κριτήρια, αλλά σε κάθε περίπτωση, με τη νέα υπουργική απόφαση που ετοιμάζω θα προσθέσουμε και τα περιουσιακά στοιχεία στα εισοδηματικά κριτήρια, για να </w:t>
      </w:r>
      <w:r>
        <w:rPr>
          <w:rFonts w:eastAsia="Times New Roman"/>
          <w:bCs/>
        </w:rPr>
        <w:t>είναι</w:t>
      </w:r>
      <w:r>
        <w:rPr>
          <w:rFonts w:eastAsia="Times New Roman" w:cs="Times New Roman"/>
          <w:szCs w:val="24"/>
        </w:rPr>
        <w:t xml:space="preserve"> 100% διασφαλισμένο ότι εξαιρούντ</w:t>
      </w:r>
      <w:r>
        <w:rPr>
          <w:rFonts w:eastAsia="Times New Roman" w:cs="Times New Roman"/>
          <w:szCs w:val="24"/>
        </w:rPr>
        <w:t xml:space="preserve">αι κάποιοι στρατηγικοί κακοπληρωτές, κάποια νοικοκυριά που προσπαθούν, ενώ έχουν ισχυρά περιουσιακά στοιχεία, να εκμεταλλευτούν το οικιακό κοινωνικό τιμολόγιο. </w:t>
      </w:r>
    </w:p>
    <w:p w14:paraId="664B1BE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-το επαναλαμβάνω- η πρόθεσή μας </w:t>
      </w:r>
      <w:r>
        <w:rPr>
          <w:rFonts w:eastAsia="Times New Roman"/>
          <w:bCs/>
        </w:rPr>
        <w:t>είναι</w:t>
      </w:r>
      <w:r>
        <w:rPr>
          <w:rFonts w:eastAsia="Times New Roman" w:cs="Times New Roman"/>
          <w:szCs w:val="24"/>
        </w:rPr>
        <w:t xml:space="preserve"> αυτούς που </w:t>
      </w:r>
      <w:r>
        <w:rPr>
          <w:rFonts w:eastAsia="Times New Roman"/>
          <w:bCs/>
        </w:rPr>
        <w:t>έ</w:t>
      </w:r>
      <w:r>
        <w:rPr>
          <w:rFonts w:eastAsia="Times New Roman" w:cs="Times New Roman"/>
          <w:szCs w:val="24"/>
        </w:rPr>
        <w:t>χουν πραγματικά χαμηλό εισόδημα, α</w:t>
      </w:r>
      <w:r>
        <w:rPr>
          <w:rFonts w:eastAsia="Times New Roman" w:cs="Times New Roman"/>
          <w:szCs w:val="24"/>
        </w:rPr>
        <w:t xml:space="preserve">υτούς που παίρνουν επίδομα κοινωνικής αλληλεγγύης για παράδειγμα, να μπορέσουμε να τους ξεχωρίσουμε και να τους προσφέρουμε μια ακόμα μεγαλύτερη -ει δυνατόν- έκπτωση, για να εξασφαλίσουμε σε κάθε φτωχό νοικοκυριό </w:t>
      </w:r>
      <w:r>
        <w:rPr>
          <w:rFonts w:eastAsia="Times New Roman"/>
          <w:bCs/>
        </w:rPr>
        <w:t>μία</w:t>
      </w:r>
      <w:r>
        <w:rPr>
          <w:rFonts w:eastAsia="Times New Roman" w:cs="Times New Roman"/>
          <w:szCs w:val="24"/>
        </w:rPr>
        <w:t xml:space="preserve"> ακόμα μεγαλύτερη στήριξη, ακριβώς για ν</w:t>
      </w:r>
      <w:r>
        <w:rPr>
          <w:rFonts w:eastAsia="Times New Roman" w:cs="Times New Roman"/>
          <w:szCs w:val="24"/>
        </w:rPr>
        <w:t xml:space="preserve">α </w:t>
      </w:r>
      <w:r>
        <w:rPr>
          <w:rFonts w:eastAsia="Times New Roman"/>
          <w:bCs/>
        </w:rPr>
        <w:t>έχει</w:t>
      </w:r>
      <w:r>
        <w:rPr>
          <w:rFonts w:eastAsia="Times New Roman" w:cs="Times New Roman"/>
          <w:szCs w:val="24"/>
        </w:rPr>
        <w:t xml:space="preserve"> πρόσβαση στο βασικό αγαθό της ενέργειας. </w:t>
      </w:r>
    </w:p>
    <w:p w14:paraId="664B1BE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στο πλαίσιο αυτό, εξαντλούμε και θα εξαντλήσουμε όλες τις δυνατότητες για να αντιμετωπίσουμε, τουλάχιστον με το ένα εργαλείο που αυτή τη στιγμή χρησιμοποιούμε και </w:t>
      </w:r>
      <w:r>
        <w:rPr>
          <w:rFonts w:eastAsia="Times New Roman"/>
          <w:bCs/>
        </w:rPr>
        <w:t>είναι</w:t>
      </w:r>
      <w:r>
        <w:rPr>
          <w:rFonts w:eastAsia="Times New Roman" w:cs="Times New Roman"/>
          <w:szCs w:val="24"/>
        </w:rPr>
        <w:t xml:space="preserve"> δόκιμο, το φαινόμενο της ενεργεια</w:t>
      </w:r>
      <w:r>
        <w:rPr>
          <w:rFonts w:eastAsia="Times New Roman" w:cs="Times New Roman"/>
          <w:szCs w:val="24"/>
        </w:rPr>
        <w:t xml:space="preserve">κής φτώχειας. </w:t>
      </w:r>
    </w:p>
    <w:p w14:paraId="664B1BE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ευχαρίστως να συζητήσουμε τα </w:t>
      </w:r>
      <w:r>
        <w:rPr>
          <w:rFonts w:eastAsia="Times New Roman" w:cs="Times New Roman"/>
          <w:bCs/>
          <w:shd w:val="clear" w:color="auto" w:fill="FFFFFF"/>
        </w:rPr>
        <w:t>ιδιαίτερα</w:t>
      </w:r>
      <w:r>
        <w:rPr>
          <w:rFonts w:eastAsia="Times New Roman" w:cs="Times New Roman"/>
          <w:szCs w:val="24"/>
        </w:rPr>
        <w:t xml:space="preserve"> προβλήματα της περιοχής της Κάρυστου και του </w:t>
      </w:r>
      <w:proofErr w:type="spellStart"/>
      <w:r>
        <w:rPr>
          <w:rFonts w:eastAsia="Times New Roman" w:cs="Times New Roman"/>
          <w:szCs w:val="24"/>
        </w:rPr>
        <w:t>Μαρμαρίου</w:t>
      </w:r>
      <w:proofErr w:type="spellEnd"/>
      <w:r>
        <w:rPr>
          <w:rFonts w:eastAsia="Times New Roman" w:cs="Times New Roman"/>
          <w:szCs w:val="24"/>
        </w:rPr>
        <w:t>. Εάν και εφόσον υπήρξαν θέματα τα οποία επιδέχονται κάποιων διορθώσεων, ευχαρίστως να το κάνουμε αυτό. Είμαστε ανοιχτοί στον διάλογο.</w:t>
      </w:r>
      <w:r>
        <w:rPr>
          <w:rFonts w:eastAsia="Times New Roman" w:cs="Times New Roman"/>
          <w:szCs w:val="24"/>
        </w:rPr>
        <w:t xml:space="preserve"> </w:t>
      </w:r>
    </w:p>
    <w:p w14:paraId="664B1BF0" w14:textId="77777777" w:rsidR="0038323F" w:rsidRDefault="00FD28AA">
      <w:pPr>
        <w:spacing w:line="600" w:lineRule="auto"/>
        <w:ind w:firstLine="720"/>
        <w:contextualSpacing/>
        <w:jc w:val="both"/>
        <w:rPr>
          <w:rFonts w:eastAsia="Times New Roman" w:cs="Times New Roman"/>
        </w:rPr>
      </w:pPr>
      <w:r>
        <w:rPr>
          <w:rFonts w:eastAsia="Times New Roman" w:cs="Times New Roman"/>
          <w:szCs w:val="24"/>
        </w:rPr>
        <w:t xml:space="preserve">Από την άλλη πλευρά, υποστηρίζουμε σταθερά όλη την πολιτική των </w:t>
      </w:r>
      <w:r>
        <w:rPr>
          <w:rFonts w:eastAsia="Times New Roman"/>
          <w:bCs/>
          <w:shd w:val="clear" w:color="auto" w:fill="FFFFFF"/>
        </w:rPr>
        <w:t xml:space="preserve">ρυθμίσεων </w:t>
      </w:r>
      <w:r>
        <w:rPr>
          <w:rFonts w:eastAsia="Times New Roman" w:cs="Times New Roman"/>
          <w:szCs w:val="24"/>
        </w:rPr>
        <w:t>που γίνονται από τη ΔΕΗ και θεωρούμε ότι έχουν διευκολύνει ένα πολύ μεγάλο ποσοστό των ελληνικών νοικοκυριών. Τα νούμερα αυτό αποδεικνύουν. Αναφέρομαι στα νούμερα που έχουν μπει στ</w:t>
      </w:r>
      <w:r>
        <w:rPr>
          <w:rFonts w:eastAsia="Times New Roman" w:cs="Times New Roman"/>
          <w:szCs w:val="24"/>
        </w:rPr>
        <w:t xml:space="preserve">ις </w:t>
      </w:r>
      <w:r>
        <w:rPr>
          <w:rFonts w:eastAsia="Times New Roman" w:cs="Times New Roman"/>
          <w:bCs/>
          <w:shd w:val="clear" w:color="auto" w:fill="FFFFFF"/>
        </w:rPr>
        <w:t>ρυθμίσεις</w:t>
      </w:r>
      <w:r>
        <w:rPr>
          <w:rFonts w:eastAsia="Times New Roman" w:cs="Times New Roman"/>
          <w:szCs w:val="24"/>
        </w:rPr>
        <w:t xml:space="preserve"> της ΔΕΗ από το πρόγραμμα αυτό, τα οποία </w:t>
      </w:r>
      <w:r>
        <w:rPr>
          <w:rFonts w:eastAsia="Times New Roman"/>
          <w:bCs/>
        </w:rPr>
        <w:t>είναι</w:t>
      </w:r>
      <w:r>
        <w:rPr>
          <w:rFonts w:eastAsia="Times New Roman" w:cs="Times New Roman"/>
          <w:szCs w:val="24"/>
        </w:rPr>
        <w:t xml:space="preserve"> εντυπωσιακά και απεγκλώβισαν ένα πολύ σημαντικό μέρος εκατοντάδων </w:t>
      </w:r>
      <w:r>
        <w:rPr>
          <w:rFonts w:eastAsia="Times New Roman" w:cs="Times New Roman"/>
        </w:rPr>
        <w:t xml:space="preserve">εκατομμυρίων ευρώ από τα </w:t>
      </w:r>
      <w:proofErr w:type="spellStart"/>
      <w:r>
        <w:rPr>
          <w:rFonts w:eastAsia="Times New Roman" w:cs="Times New Roman"/>
        </w:rPr>
        <w:t>χρωστούμενα</w:t>
      </w:r>
      <w:proofErr w:type="spellEnd"/>
      <w:r>
        <w:rPr>
          <w:rFonts w:eastAsia="Times New Roman" w:cs="Times New Roman"/>
        </w:rPr>
        <w:t xml:space="preserve"> στη ΔΕΗ. </w:t>
      </w:r>
    </w:p>
    <w:p w14:paraId="664B1BF1" w14:textId="77777777" w:rsidR="0038323F" w:rsidRDefault="00FD28AA">
      <w:pPr>
        <w:spacing w:line="600" w:lineRule="auto"/>
        <w:ind w:firstLine="720"/>
        <w:contextualSpacing/>
        <w:jc w:val="both"/>
        <w:rPr>
          <w:rFonts w:eastAsia="Times New Roman" w:cs="Times New Roman"/>
        </w:rPr>
      </w:pPr>
      <w:r>
        <w:rPr>
          <w:rFonts w:eastAsia="Times New Roman" w:cs="Times New Roman"/>
        </w:rPr>
        <w:t xml:space="preserve">Επιπλέον, όσον αφορά τα συσσωρευμένα χρέη προς τη ΔΕΗ, που υπήρξαν κατά το παρελθόν </w:t>
      </w:r>
      <w:r>
        <w:rPr>
          <w:rFonts w:eastAsia="Times New Roman" w:cs="Times New Roman"/>
        </w:rPr>
        <w:t xml:space="preserve">από στρατηγικούς κακοπληρωτές -εννοώ τουριστικές, βιομηχανικές ή άλλες επιχειρήσεις- νομίζω ότι τον τελευταίο ενάμισι χρόνο </w:t>
      </w:r>
      <w:r>
        <w:rPr>
          <w:rFonts w:eastAsia="Times New Roman"/>
          <w:bCs/>
        </w:rPr>
        <w:t>έ</w:t>
      </w:r>
      <w:r>
        <w:rPr>
          <w:rFonts w:eastAsia="Times New Roman" w:cs="Times New Roman"/>
        </w:rPr>
        <w:t xml:space="preserve">χουμε θετικά δείγματα ένταξης σε καθεστώς </w:t>
      </w:r>
      <w:r>
        <w:rPr>
          <w:rFonts w:eastAsia="Times New Roman"/>
          <w:bCs/>
          <w:shd w:val="clear" w:color="auto" w:fill="FFFFFF"/>
        </w:rPr>
        <w:t xml:space="preserve">ρυθμίσεων </w:t>
      </w:r>
      <w:r>
        <w:rPr>
          <w:rFonts w:eastAsia="Times New Roman" w:cs="Times New Roman"/>
        </w:rPr>
        <w:t>πάρα πολλών εκατοντάδων επιχειρήσεων, οι οποίες αναγκάστηκαν επ’ απειλή της δια</w:t>
      </w:r>
      <w:r>
        <w:rPr>
          <w:rFonts w:eastAsia="Times New Roman" w:cs="Times New Roman"/>
        </w:rPr>
        <w:t xml:space="preserve">κοπής </w:t>
      </w:r>
      <w:r>
        <w:rPr>
          <w:rFonts w:eastAsia="Times New Roman" w:cs="Times New Roman"/>
        </w:rPr>
        <w:lastRenderedPageBreak/>
        <w:t xml:space="preserve">ρεύματος να ενταχθούν σε προγράμματα ρύθμισης. Συνεπώς, </w:t>
      </w:r>
      <w:r>
        <w:rPr>
          <w:rFonts w:eastAsia="Times New Roman"/>
          <w:bCs/>
        </w:rPr>
        <w:t>έχει</w:t>
      </w:r>
      <w:r>
        <w:rPr>
          <w:rFonts w:eastAsia="Times New Roman" w:cs="Times New Roman"/>
        </w:rPr>
        <w:t xml:space="preserve"> </w:t>
      </w:r>
      <w:proofErr w:type="spellStart"/>
      <w:r>
        <w:rPr>
          <w:rFonts w:eastAsia="Times New Roman" w:cs="Times New Roman"/>
        </w:rPr>
        <w:t>εξορθολογιστεί</w:t>
      </w:r>
      <w:proofErr w:type="spellEnd"/>
      <w:r>
        <w:rPr>
          <w:rFonts w:eastAsia="Times New Roman" w:cs="Times New Roman"/>
        </w:rPr>
        <w:t xml:space="preserve"> αρκετά το σύστημα. </w:t>
      </w:r>
    </w:p>
    <w:p w14:paraId="664B1BF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rPr>
        <w:t xml:space="preserve">Είμαστε, </w:t>
      </w:r>
      <w:r>
        <w:rPr>
          <w:rFonts w:eastAsia="Times New Roman" w:cs="Times New Roman"/>
          <w:bCs/>
          <w:shd w:val="clear" w:color="auto" w:fill="FFFFFF"/>
        </w:rPr>
        <w:t>όμως, α</w:t>
      </w:r>
      <w:r>
        <w:rPr>
          <w:rFonts w:eastAsia="Times New Roman" w:cs="Times New Roman"/>
        </w:rPr>
        <w:t>νοιχτοί σε οποιαδήποτε πρόταση που θα βελτιώσει την κοινωνική προστασία των πραγματικά φτωχών και θα αντιμετωπίσει το πρόβλημα των συσσωρε</w:t>
      </w:r>
      <w:r>
        <w:rPr>
          <w:rFonts w:eastAsia="Times New Roman" w:cs="Times New Roman"/>
        </w:rPr>
        <w:t xml:space="preserve">υμένων χρεών, που πρέπει με κάποιον τρόπο να μπουν σε καθεστώς ρύθμισης, συμβατό με τα εισοδηματικά και τα κοινωνικά δεδομένα που έχουμε σήμερα. </w:t>
      </w:r>
    </w:p>
    <w:p w14:paraId="664B1BF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η</w:t>
      </w:r>
      <w:r>
        <w:rPr>
          <w:rFonts w:eastAsia="Times New Roman" w:cs="Times New Roman"/>
          <w:szCs w:val="24"/>
        </w:rPr>
        <w:t xml:space="preserve"> Βουλευτής κ. Όλγα Κεφαλογιάννη ζητεί άδεια ολιγοήμερης απουσίας στο εξωτερικό από 6 Νοεμβρίου 2017 έως 8 Νοεμβρίου 2017. Η Βουλή εγκρίνει; </w:t>
      </w:r>
    </w:p>
    <w:p w14:paraId="664B1BF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64B1BF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sidRPr="0031089B">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w:t>
      </w:r>
      <w:r>
        <w:rPr>
          <w:rFonts w:eastAsia="Times New Roman" w:cs="Times New Roman"/>
          <w:szCs w:val="24"/>
        </w:rPr>
        <w:t xml:space="preserve">ια. </w:t>
      </w:r>
    </w:p>
    <w:p w14:paraId="664B1BF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Επίσης,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ζητεί άδεια ολιγοήμερης απουσίας στο εξωτερικό από 3 Νοεμβρίου 2017 έως 4 Νοεμβρίου 2017. Η Βουλή εγκρίνει;</w:t>
      </w:r>
    </w:p>
    <w:p w14:paraId="664B1BF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64B1BF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sidRPr="0031089B">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w:t>
      </w:r>
      <w:r>
        <w:rPr>
          <w:rFonts w:eastAsia="Times New Roman" w:cs="Times New Roman"/>
          <w:szCs w:val="24"/>
        </w:rPr>
        <w:t xml:space="preserve">νέκρινε τη ζητηθείσα άδεια. </w:t>
      </w:r>
    </w:p>
    <w:p w14:paraId="664B1BF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ο Βουλευτής κ. Θεοχάρης (Χάρης) Θεοχάρης ζητεί άδεια ολιγοήμερης απουσίας στο εξωτερικό από 7 Νοεμβρίου 2017 έως 9 Νοεμβρίου. Η Βουλή εγκρίνει; </w:t>
      </w:r>
    </w:p>
    <w:p w14:paraId="664B1BF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64B1BF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sidRPr="0031089B">
        <w:rPr>
          <w:rFonts w:eastAsia="Times New Roman" w:cs="Times New Roman"/>
          <w:szCs w:val="24"/>
        </w:rPr>
        <w:t>Σ</w:t>
      </w:r>
      <w:r w:rsidRPr="0031089B">
        <w:rPr>
          <w:rFonts w:eastAsia="Times New Roman" w:cs="Times New Roman"/>
          <w:szCs w:val="24"/>
        </w:rPr>
        <w:t>υνεπώς</w:t>
      </w:r>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 xml:space="preserve">Βουλή ενέκρινε τη ζητηθείσα άδεια. </w:t>
      </w:r>
    </w:p>
    <w:p w14:paraId="664B1BF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Γενικό</w:t>
      </w:r>
      <w:r>
        <w:rPr>
          <w:rFonts w:eastAsia="Times New Roman" w:cs="Times New Roman"/>
          <w:szCs w:val="24"/>
        </w:rPr>
        <w:t>ς</w:t>
      </w:r>
      <w:r>
        <w:rPr>
          <w:rFonts w:eastAsia="Times New Roman" w:cs="Times New Roman"/>
          <w:szCs w:val="24"/>
        </w:rPr>
        <w:t xml:space="preserve"> Γραμματέα</w:t>
      </w:r>
      <w:r>
        <w:rPr>
          <w:rFonts w:eastAsia="Times New Roman" w:cs="Times New Roman"/>
          <w:szCs w:val="24"/>
        </w:rPr>
        <w:t>ς</w:t>
      </w:r>
      <w:r>
        <w:rPr>
          <w:rFonts w:eastAsia="Times New Roman" w:cs="Times New Roman"/>
          <w:szCs w:val="24"/>
        </w:rPr>
        <w:t xml:space="preserve"> της Κυβέρνησης κ. Καλογήρου </w:t>
      </w:r>
      <w:r>
        <w:rPr>
          <w:rFonts w:eastAsia="Times New Roman" w:cs="Times New Roman"/>
          <w:szCs w:val="24"/>
        </w:rPr>
        <w:t xml:space="preserve">με ενημέρωσή του </w:t>
      </w:r>
      <w:r>
        <w:rPr>
          <w:rFonts w:eastAsia="Times New Roman" w:cs="Times New Roman"/>
          <w:szCs w:val="24"/>
        </w:rPr>
        <w:t xml:space="preserve">προς το Σώμα </w:t>
      </w:r>
      <w:r>
        <w:rPr>
          <w:rFonts w:eastAsia="Times New Roman" w:cs="Times New Roman"/>
          <w:szCs w:val="24"/>
        </w:rPr>
        <w:t>γνωστοποιεί τους λόγους για τους οποίους δεν θα συζητηθούν οι κάτωθι επίκαιρες ερωτήσεις:</w:t>
      </w:r>
    </w:p>
    <w:p w14:paraId="664B1BF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πρώτη</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αριθμό</w:t>
      </w:r>
      <w:r>
        <w:rPr>
          <w:rFonts w:eastAsia="Times New Roman" w:cs="Times New Roman"/>
          <w:szCs w:val="24"/>
        </w:rPr>
        <w:t xml:space="preserve"> 112/23-10-2017 επίκαιρη ερώτηση </w:t>
      </w:r>
      <w:r>
        <w:rPr>
          <w:rFonts w:eastAsia="Times New Roman" w:cs="Times New Roman"/>
          <w:szCs w:val="24"/>
        </w:rPr>
        <w:t xml:space="preserve">πρώτου κύκλου </w:t>
      </w:r>
      <w:r>
        <w:rPr>
          <w:rFonts w:eastAsia="Times New Roman" w:cs="Times New Roman"/>
          <w:szCs w:val="24"/>
        </w:rPr>
        <w:t xml:space="preserve">(Γ΄) </w:t>
      </w:r>
      <w:r>
        <w:rPr>
          <w:rFonts w:eastAsia="Times New Roman" w:cs="Times New Roman"/>
          <w:szCs w:val="24"/>
        </w:rPr>
        <w:t xml:space="preserve">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Περιβάλλοντος και Ενέργειας με θέμα</w:t>
      </w:r>
      <w:r>
        <w:rPr>
          <w:rFonts w:eastAsia="Times New Roman" w:cs="Times New Roman"/>
          <w:szCs w:val="24"/>
        </w:rPr>
        <w:t>:</w:t>
      </w:r>
      <w:r>
        <w:rPr>
          <w:rFonts w:eastAsia="Times New Roman" w:cs="Times New Roman"/>
          <w:szCs w:val="24"/>
        </w:rPr>
        <w:t xml:space="preserve"> «Θα δοθεί επιτέλους λύση στο θέμα της ΑΜΙΑΝΤΙΤ;» δεν θα συζητηθεί. Ο αναπληρωτής Υπουρ</w:t>
      </w:r>
      <w:r>
        <w:rPr>
          <w:rFonts w:eastAsia="Times New Roman" w:cs="Times New Roman"/>
          <w:szCs w:val="24"/>
        </w:rPr>
        <w:t xml:space="preserve">γός, ο κ. </w:t>
      </w:r>
      <w:proofErr w:type="spellStart"/>
      <w:r>
        <w:rPr>
          <w:rFonts w:eastAsia="Times New Roman" w:cs="Times New Roman"/>
          <w:szCs w:val="24"/>
        </w:rPr>
        <w:t>Φάμελλος</w:t>
      </w:r>
      <w:proofErr w:type="spellEnd"/>
      <w:r>
        <w:rPr>
          <w:rFonts w:eastAsia="Times New Roman" w:cs="Times New Roman"/>
          <w:szCs w:val="24"/>
        </w:rPr>
        <w:t>, που ήταν εδώ, ανέπτυξε το θέμα του ότι είναι εδώ, αλλά ο κ. Φωτήλας δεν ήταν εδώ. Απλώς το επαναλαμβάνω</w:t>
      </w:r>
      <w:r>
        <w:rPr>
          <w:rFonts w:eastAsia="Times New Roman" w:cs="Times New Roman"/>
          <w:szCs w:val="24"/>
        </w:rPr>
        <w:t>!</w:t>
      </w:r>
      <w:r>
        <w:rPr>
          <w:rFonts w:eastAsia="Times New Roman" w:cs="Times New Roman"/>
          <w:szCs w:val="24"/>
        </w:rPr>
        <w:t xml:space="preserve"> </w:t>
      </w:r>
    </w:p>
    <w:p w14:paraId="664B1BF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103/20-10-2017 επίκαιρη ερώτηση </w:t>
      </w:r>
      <w:r>
        <w:rPr>
          <w:rFonts w:eastAsia="Times New Roman" w:cs="Times New Roman"/>
          <w:szCs w:val="24"/>
        </w:rPr>
        <w:t xml:space="preserve">πρώτου κύκλου (Γ΄) </w:t>
      </w:r>
      <w:r>
        <w:rPr>
          <w:rFonts w:eastAsia="Times New Roman" w:cs="Times New Roman"/>
          <w:szCs w:val="24"/>
        </w:rPr>
        <w:t>του Η</w:t>
      </w:r>
      <w:r>
        <w:rPr>
          <w:rFonts w:eastAsia="Times New Roman" w:cs="Times New Roman"/>
          <w:szCs w:val="24"/>
        </w:rPr>
        <w:t>΄</w:t>
      </w:r>
      <w:r>
        <w:rPr>
          <w:rFonts w:eastAsia="Times New Roman" w:cs="Times New Roman"/>
          <w:szCs w:val="24"/>
        </w:rPr>
        <w:t xml:space="preserve"> Αντιπροέδρου της Βουλής και Βουλευτή Β’ Πειραιά των </w:t>
      </w:r>
      <w:r>
        <w:rPr>
          <w:rFonts w:eastAsia="Times New Roman" w:cs="Times New Roman"/>
          <w:szCs w:val="24"/>
        </w:rPr>
        <w:t xml:space="preserve">Ανεξαρτήτων Ελλήνων κ. Δημητρίου Καμμένου προς τον Υπουργό Περιβάλλοντος και Ενέργειας, σχετικά με την έλλειψη επιθεωρητών περιβάλλοντος στη Βόρεια Ελλάδα, δεν θα συζητηθεί λόγω κωλύματός του. </w:t>
      </w:r>
    </w:p>
    <w:p w14:paraId="664B1BF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πρώτη </w:t>
      </w:r>
      <w:r>
        <w:rPr>
          <w:rFonts w:eastAsia="Times New Roman" w:cs="Times New Roman"/>
          <w:szCs w:val="24"/>
        </w:rPr>
        <w:t xml:space="preserve">με αριθμό 167/30-10-2017 επίκαιρη ερώτηση </w:t>
      </w:r>
      <w:r>
        <w:rPr>
          <w:rFonts w:eastAsia="Times New Roman" w:cs="Times New Roman"/>
          <w:szCs w:val="24"/>
        </w:rPr>
        <w:t>δεύτερου κύκ</w:t>
      </w:r>
      <w:r>
        <w:rPr>
          <w:rFonts w:eastAsia="Times New Roman" w:cs="Times New Roman"/>
          <w:szCs w:val="24"/>
        </w:rPr>
        <w:t xml:space="preserve">λου </w:t>
      </w:r>
      <w:r>
        <w:rPr>
          <w:rFonts w:eastAsia="Times New Roman" w:cs="Times New Roman"/>
          <w:szCs w:val="24"/>
        </w:rPr>
        <w:t xml:space="preserve">(Β΄)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της Νέας Δημοκρατίας κ. Μιλτιάδη Βαρβιτσιώτη προς τον Υπουργό Μεταναστευτικής Πολιτικής με θέμα «Πλημμελής η προετοιμασία των δομών φιλοξενίας για τη χειμερινή περίοδο»</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r>
        <w:rPr>
          <w:rFonts w:eastAsia="Times New Roman" w:cs="Times New Roman"/>
          <w:szCs w:val="24"/>
        </w:rPr>
        <w:t xml:space="preserve"> του κ. </w:t>
      </w:r>
      <w:proofErr w:type="spellStart"/>
      <w:r>
        <w:rPr>
          <w:rFonts w:eastAsia="Times New Roman" w:cs="Times New Roman"/>
          <w:szCs w:val="24"/>
        </w:rPr>
        <w:t>Μουζάλα</w:t>
      </w:r>
      <w:proofErr w:type="spellEnd"/>
      <w:r>
        <w:rPr>
          <w:rFonts w:eastAsia="Times New Roman" w:cs="Times New Roman"/>
          <w:szCs w:val="24"/>
        </w:rPr>
        <w:t xml:space="preserve"> λόγω συναντήσεων με πρέσβεις. </w:t>
      </w:r>
    </w:p>
    <w:p w14:paraId="664B1C0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τρίτη </w:t>
      </w:r>
      <w:r>
        <w:rPr>
          <w:rFonts w:eastAsia="Times New Roman" w:cs="Times New Roman"/>
          <w:szCs w:val="24"/>
        </w:rPr>
        <w:t xml:space="preserve">με αριθμό 149/24-10-2017 επίκαιρη ερώτηση </w:t>
      </w:r>
      <w:r>
        <w:rPr>
          <w:rFonts w:eastAsia="Times New Roman" w:cs="Times New Roman"/>
          <w:szCs w:val="24"/>
        </w:rPr>
        <w:t xml:space="preserve">πρώτου κύκλου (Γ΄) </w:t>
      </w:r>
      <w:r>
        <w:rPr>
          <w:rFonts w:eastAsia="Times New Roman" w:cs="Times New Roman"/>
          <w:szCs w:val="24"/>
        </w:rPr>
        <w:t xml:space="preserve">του </w:t>
      </w:r>
      <w:r>
        <w:rPr>
          <w:rFonts w:eastAsia="Times New Roman" w:cs="Times New Roman"/>
          <w:szCs w:val="24"/>
        </w:rPr>
        <w:t xml:space="preserve">Ζ΄ </w:t>
      </w:r>
      <w:r>
        <w:rPr>
          <w:rFonts w:eastAsia="Times New Roman" w:cs="Times New Roman"/>
          <w:szCs w:val="24"/>
        </w:rPr>
        <w:t>Αντιπροέδρου της Βο</w:t>
      </w:r>
      <w:r>
        <w:rPr>
          <w:rFonts w:eastAsia="Times New Roman" w:cs="Times New Roman"/>
          <w:szCs w:val="24"/>
        </w:rPr>
        <w:t>υ</w:t>
      </w:r>
      <w:r>
        <w:rPr>
          <w:rFonts w:eastAsia="Times New Roman" w:cs="Times New Roman"/>
          <w:szCs w:val="24"/>
        </w:rPr>
        <w:t>λής και Βουλευτή Α</w:t>
      </w:r>
      <w:r>
        <w:rPr>
          <w:rFonts w:eastAsia="Times New Roman" w:cs="Times New Roman"/>
          <w:szCs w:val="24"/>
        </w:rPr>
        <w:t>΄</w:t>
      </w:r>
      <w:r>
        <w:rPr>
          <w:rFonts w:eastAsia="Times New Roman" w:cs="Times New Roman"/>
          <w:szCs w:val="24"/>
        </w:rPr>
        <w:t xml:space="preserve"> Αθηνών του Ποταμιού κ. Σπυρίδωνος Λυκούδη προς τον Υπουργό Μεταναστευτικής Πολιτικής </w:t>
      </w:r>
      <w:r>
        <w:rPr>
          <w:rFonts w:eastAsia="Times New Roman" w:cs="Times New Roman"/>
          <w:szCs w:val="24"/>
        </w:rPr>
        <w:t>με θέμα «Αυξανόμενες προσφυγικές ροές»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w:t>
      </w:r>
      <w:proofErr w:type="spellStart"/>
      <w:r>
        <w:rPr>
          <w:rFonts w:eastAsia="Times New Roman" w:cs="Times New Roman"/>
          <w:szCs w:val="24"/>
        </w:rPr>
        <w:t>Μουζάλα</w:t>
      </w:r>
      <w:proofErr w:type="spellEnd"/>
      <w:r>
        <w:rPr>
          <w:rFonts w:eastAsia="Times New Roman" w:cs="Times New Roman"/>
          <w:szCs w:val="24"/>
        </w:rPr>
        <w:t xml:space="preserve"> λόγω συναντήσεων με πρέσβεις. </w:t>
      </w:r>
    </w:p>
    <w:p w14:paraId="664B1C0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9/2-10-2017 επίκαιρη ερώτηση </w:t>
      </w:r>
      <w:r>
        <w:rPr>
          <w:rFonts w:eastAsia="Times New Roman" w:cs="Times New Roman"/>
          <w:szCs w:val="24"/>
        </w:rPr>
        <w:t xml:space="preserve">δεύτερου κύκλου (Γ΄) </w:t>
      </w:r>
      <w:r>
        <w:rPr>
          <w:rFonts w:eastAsia="Times New Roman" w:cs="Times New Roman"/>
          <w:szCs w:val="24"/>
        </w:rPr>
        <w:t>του Βουλευτή Χαλκιδικής της Νέας Δημοκρατίας κ. Γεωρ</w:t>
      </w:r>
      <w:r>
        <w:rPr>
          <w:rFonts w:eastAsia="Times New Roman" w:cs="Times New Roman"/>
          <w:szCs w:val="24"/>
        </w:rPr>
        <w:t xml:space="preserve">γίου </w:t>
      </w:r>
      <w:proofErr w:type="spellStart"/>
      <w:r>
        <w:rPr>
          <w:rFonts w:eastAsia="Times New Roman" w:cs="Times New Roman"/>
          <w:szCs w:val="24"/>
        </w:rPr>
        <w:t>Βαγιωνά</w:t>
      </w:r>
      <w:proofErr w:type="spellEnd"/>
      <w:r>
        <w:rPr>
          <w:rFonts w:eastAsia="Times New Roman" w:cs="Times New Roman"/>
          <w:szCs w:val="24"/>
        </w:rPr>
        <w:t xml:space="preserve"> προς τον Υπουργό Οικονομίας και Ανάπτυξης με θέμα «Απειλή λουκέτου για χιλιάδες αρτοποιεία»</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xml:space="preserve"> λόγω υπηρεσιακού ταξιδιού στο εξωτερικό. </w:t>
      </w:r>
    </w:p>
    <w:p w14:paraId="664B1C0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w:t>
      </w:r>
      <w:r>
        <w:rPr>
          <w:rFonts w:eastAsia="Times New Roman" w:cs="Times New Roman"/>
          <w:szCs w:val="24"/>
        </w:rPr>
        <w:t xml:space="preserve">συζητηθεί η </w:t>
      </w:r>
      <w:r>
        <w:rPr>
          <w:rFonts w:eastAsia="Times New Roman" w:cs="Times New Roman"/>
          <w:szCs w:val="24"/>
        </w:rPr>
        <w:t xml:space="preserve">δεύτερη </w:t>
      </w:r>
      <w:r>
        <w:rPr>
          <w:rFonts w:eastAsia="Times New Roman" w:cs="Times New Roman"/>
          <w:szCs w:val="24"/>
        </w:rPr>
        <w:t xml:space="preserve">με αριθμό 159/27-10-2017 επίκαιρη ερώτηση </w:t>
      </w:r>
      <w:r>
        <w:rPr>
          <w:rFonts w:eastAsia="Times New Roman" w:cs="Times New Roman"/>
          <w:szCs w:val="24"/>
        </w:rPr>
        <w:t xml:space="preserve">πρώτου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των Ανεξαρτήτων </w:t>
      </w:r>
      <w:r>
        <w:rPr>
          <w:rFonts w:eastAsia="Times New Roman" w:cs="Times New Roman"/>
          <w:szCs w:val="24"/>
        </w:rPr>
        <w:lastRenderedPageBreak/>
        <w:t xml:space="preserve">Ελλήνων κ. </w:t>
      </w:r>
      <w:r>
        <w:rPr>
          <w:rFonts w:eastAsia="Times New Roman" w:cs="Times New Roman"/>
          <w:szCs w:val="24"/>
        </w:rPr>
        <w:t xml:space="preserve">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τον Υπουργό Περιβάλλοντος και Ενέργειας, σχετικά με την «Ηλιακή Ενέργεια». </w:t>
      </w:r>
    </w:p>
    <w:p w14:paraId="664B1C0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έχετε τον λόγο. </w:t>
      </w:r>
    </w:p>
    <w:p w14:paraId="664B1C0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664B1C0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είμαι </w:t>
      </w:r>
      <w:proofErr w:type="spellStart"/>
      <w:r>
        <w:rPr>
          <w:rFonts w:eastAsia="Times New Roman" w:cs="Times New Roman"/>
          <w:szCs w:val="24"/>
        </w:rPr>
        <w:t>παραπονούμενος</w:t>
      </w:r>
      <w:proofErr w:type="spellEnd"/>
      <w:r>
        <w:rPr>
          <w:rFonts w:eastAsia="Times New Roman" w:cs="Times New Roman"/>
          <w:szCs w:val="24"/>
        </w:rPr>
        <w:t>. Κατέθεσα αυτήν την ερώτηση πριν από δέκα μέρες και απαντάται γρήγορα. Δεν ξέρω αν είναι συμπαθητική μεταχείριση δική μου. Θεωρώ, όμ</w:t>
      </w:r>
      <w:r>
        <w:rPr>
          <w:rFonts w:eastAsia="Times New Roman" w:cs="Times New Roman"/>
          <w:szCs w:val="24"/>
        </w:rPr>
        <w:t xml:space="preserve">ως, ότι είναι μεγάλο το θέμα της ερώτησης -τα σέβομαι όλα τα προβλήματα- γιατί αφορά έντεκα εκατομμύρια Έλληνες. Θα δούμε γιατί. </w:t>
      </w:r>
    </w:p>
    <w:p w14:paraId="664B1C0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κύριε Υπουργέ, με τις προβλέψεις της Διεθνούς Υπηρεσίας Ενέργειας τα επόμενα πέντε χρόνια θα εγκατασταθούν </w:t>
      </w:r>
      <w:proofErr w:type="spellStart"/>
      <w:r>
        <w:rPr>
          <w:rFonts w:eastAsia="Times New Roman" w:cs="Times New Roman"/>
          <w:szCs w:val="24"/>
        </w:rPr>
        <w:t>φωτοβολταϊ</w:t>
      </w:r>
      <w:r>
        <w:rPr>
          <w:rFonts w:eastAsia="Times New Roman" w:cs="Times New Roman"/>
          <w:szCs w:val="24"/>
        </w:rPr>
        <w:t>κά</w:t>
      </w:r>
      <w:proofErr w:type="spellEnd"/>
      <w:r>
        <w:rPr>
          <w:rFonts w:eastAsia="Times New Roman" w:cs="Times New Roman"/>
          <w:szCs w:val="24"/>
        </w:rPr>
        <w:t xml:space="preserve"> συστήματα</w:t>
      </w:r>
      <w:r>
        <w:rPr>
          <w:rFonts w:eastAsia="Times New Roman" w:cs="Times New Roman"/>
          <w:szCs w:val="24"/>
        </w:rPr>
        <w:t>,</w:t>
      </w:r>
      <w:r>
        <w:rPr>
          <w:rFonts w:eastAsia="Times New Roman" w:cs="Times New Roman"/>
          <w:szCs w:val="24"/>
        </w:rPr>
        <w:t xml:space="preserve"> που θα παράγουν σχεδόν χίλια </w:t>
      </w:r>
      <w:r>
        <w:rPr>
          <w:rFonts w:eastAsia="Times New Roman" w:cs="Times New Roman"/>
          <w:szCs w:val="24"/>
          <w:lang w:val="en-US"/>
        </w:rPr>
        <w:t>Gigabyte</w:t>
      </w:r>
      <w:r>
        <w:rPr>
          <w:rFonts w:eastAsia="Times New Roman" w:cs="Times New Roman"/>
          <w:szCs w:val="24"/>
        </w:rPr>
        <w:t>, επίπεδα τα οποία κατόρθωσε να φτάσει ο γαιάνθρακας μετά από ογδόντα χρόνια. Αυτή η ποσότητα μάλιστα ξεπερνάει την ποσότητα</w:t>
      </w:r>
      <w:r>
        <w:rPr>
          <w:rFonts w:eastAsia="Times New Roman" w:cs="Times New Roman"/>
          <w:szCs w:val="24"/>
        </w:rPr>
        <w:t>,</w:t>
      </w:r>
      <w:r>
        <w:rPr>
          <w:rFonts w:eastAsia="Times New Roman" w:cs="Times New Roman"/>
          <w:szCs w:val="24"/>
        </w:rPr>
        <w:t xml:space="preserve"> που καταναλώνουν αυτή τη στιγμή από κοινού η Κίνα, η Ινδία και η Γερμανία. </w:t>
      </w:r>
    </w:p>
    <w:p w14:paraId="664B1C0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Ξεκ</w:t>
      </w:r>
      <w:r>
        <w:rPr>
          <w:rFonts w:eastAsia="Times New Roman" w:cs="Times New Roman"/>
          <w:szCs w:val="24"/>
        </w:rPr>
        <w:t>ινάω την ερώτησή μου με αυτήν την εισαγωγή, κύριε Υπουργέ, και θυμίζω τι έγινε πριν από μερικά χρόνια στον κόλπο του Μεξικού: Πέντε πολιτείες των Ηνωμένων Πολιτειών ακόμα έχουν πρόβλημα απ’ όταν έσπασε ο αγωγός εξόρυξης πετρελαίου και καταστράφηκε ο τουρισ</w:t>
      </w:r>
      <w:r>
        <w:rPr>
          <w:rFonts w:eastAsia="Times New Roman" w:cs="Times New Roman"/>
          <w:szCs w:val="24"/>
        </w:rPr>
        <w:t xml:space="preserve">μός, η οικονομία. Ακόμη, τις πληγές εκείνες δεν τις έχουμε επουλώσει. </w:t>
      </w:r>
    </w:p>
    <w:p w14:paraId="664B1C0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Πίστευα –και πιστεύω- κύριε Υπουργέ, ότι οι ανανεώσιμες πηγές ενέργειας θα είναι το μέλλον του πλανήτη. Δεν το λέω εγώ αυτό. Πλέον, όλοι σε όλον τον πλανήτη το πιστεύουν αυτό το πράγμα. Δεν είναι τυχαίο ότι οι μελέτες λένε ότι θα μπορούσε η χώρα μας να καλ</w:t>
      </w:r>
      <w:r>
        <w:rPr>
          <w:rFonts w:eastAsia="Times New Roman" w:cs="Times New Roman"/>
          <w:szCs w:val="24"/>
        </w:rPr>
        <w:t xml:space="preserve">ύψει ενεργειακά το ένα τρίτο των αναγκών της από τον ήλιο. </w:t>
      </w:r>
    </w:p>
    <w:p w14:paraId="664B1C0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Θέλω σε πρώτη φάση να πω τα εξής: Είναι ή όχι περιουσιακό στοιχείο ο ήλιος για τη χώρα μας, τη στιγμή που ξέρουμε ότι έχουμε σχεδόν, εκτός από δύο, δυόμισι μήνες, όλο το χρόνο ήλιο; </w:t>
      </w:r>
    </w:p>
    <w:p w14:paraId="664B1C0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μπορεί αυ</w:t>
      </w:r>
      <w:r>
        <w:rPr>
          <w:rFonts w:eastAsia="Times New Roman" w:cs="Times New Roman"/>
          <w:szCs w:val="24"/>
        </w:rPr>
        <w:t>τή τη στιγμή στη Σουηδία να καλύπτουνε το 25%, που ξέρουμε ότι στη Σουηδία ο ήλιος αραιά και πού φαίνεται, την ίδια στιγμή που στην Ελλάδα ο ήλιος είναι πάνω από δέκα μήνες και θα μπορούσε κάλλιστα να αποτελέσει για εμάς μία καινούργια πηγή ενέργειας, όταν</w:t>
      </w:r>
      <w:r>
        <w:rPr>
          <w:rFonts w:eastAsia="Times New Roman" w:cs="Times New Roman"/>
          <w:szCs w:val="24"/>
        </w:rPr>
        <w:t xml:space="preserve"> ξέρουμε τι γίνεται αυτή τη στιγμή με τους απλήρωτους λογαριασμούς της ΔΕΗ και ξέρουμε γενικώς ότι αυτή τη στιγμή είμαστε χωρίς εγκαταστάσεις, χωρίς τίποτα, με μηδενική ρύπανση, αθόρυβη λειτουργία, απεξάρτηση από την τροφοδοσία, ελάχιστη συντήρηση και άλλα</w:t>
      </w:r>
      <w:r>
        <w:rPr>
          <w:rFonts w:eastAsia="Times New Roman" w:cs="Times New Roman"/>
          <w:szCs w:val="24"/>
        </w:rPr>
        <w:t xml:space="preserve"> πολλά πλεονεκτήματα. Θέλω να πιστεύω, ότι μέσω της ηλιακής οικονομίας, θα μπορούσε η χώρα να σταθεί πάλι στα πόδια της. Μιλάμε όλοι για το χρέος κ</w:t>
      </w:r>
      <w:r>
        <w:rPr>
          <w:rFonts w:eastAsia="Times New Roman" w:cs="Times New Roman"/>
          <w:szCs w:val="24"/>
        </w:rPr>
        <w:t>.</w:t>
      </w:r>
      <w:r>
        <w:rPr>
          <w:rFonts w:eastAsia="Times New Roman" w:cs="Times New Roman"/>
          <w:szCs w:val="24"/>
        </w:rPr>
        <w:t xml:space="preserve">λπ.. </w:t>
      </w:r>
    </w:p>
    <w:p w14:paraId="664B1C0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Θα ήθελα, λοιπόν, σε πρώτη φάση να μου πείτε τι προτίθεστε να πράξετε, προκειμένου να αξιοποιηθεί με τ</w:t>
      </w:r>
      <w:r>
        <w:rPr>
          <w:rFonts w:eastAsia="Times New Roman" w:cs="Times New Roman"/>
          <w:szCs w:val="24"/>
        </w:rPr>
        <w:t xml:space="preserve">ον καλύτερο δυνατό τρόπο ο ήλιος, κατά </w:t>
      </w:r>
      <w:r>
        <w:rPr>
          <w:rFonts w:eastAsia="Times New Roman" w:cs="Times New Roman"/>
          <w:szCs w:val="24"/>
        </w:rPr>
        <w:lastRenderedPageBreak/>
        <w:t xml:space="preserve">τη γνώμη μου ένα από τα πιο δυνατά χαρτιά τη χώρα μας στην παραγωγή ενέργειας. </w:t>
      </w:r>
    </w:p>
    <w:p w14:paraId="664B1C0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4B1C0D" w14:textId="77777777" w:rsidR="0038323F" w:rsidRDefault="00FD28AA">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664B1C0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64B1C0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w:t>
      </w:r>
      <w:r>
        <w:rPr>
          <w:rFonts w:eastAsia="Times New Roman" w:cs="Times New Roman"/>
          <w:b/>
          <w:szCs w:val="24"/>
        </w:rPr>
        <w:t xml:space="preserve">έργειας): </w:t>
      </w:r>
      <w:r>
        <w:rPr>
          <w:rFonts w:eastAsia="Times New Roman" w:cs="Times New Roman"/>
          <w:szCs w:val="24"/>
        </w:rPr>
        <w:t>Σας ευχαριστώ, κύριε Πρόεδρε.</w:t>
      </w:r>
    </w:p>
    <w:p w14:paraId="664B1C1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κατά σύμπτωση χθες παρουσιάστηκε στη χώρα μας η αξιολόγηση της χώρας από το Διεθνή Οργανισμό Ενέργειας. Η </w:t>
      </w:r>
      <w:r>
        <w:rPr>
          <w:rFonts w:eastAsia="Times New Roman" w:cs="Times New Roman"/>
          <w:szCs w:val="24"/>
        </w:rPr>
        <w:t>έ</w:t>
      </w:r>
      <w:r>
        <w:rPr>
          <w:rFonts w:eastAsia="Times New Roman" w:cs="Times New Roman"/>
          <w:szCs w:val="24"/>
        </w:rPr>
        <w:t>κθεση είναι αυτή και ευχαρίστως να σας την παραδώσω και η οποία έκθεση είναι πολύ σημαντική, γιατί</w:t>
      </w:r>
      <w:r>
        <w:rPr>
          <w:rFonts w:eastAsia="Times New Roman" w:cs="Times New Roman"/>
          <w:szCs w:val="24"/>
        </w:rPr>
        <w:t xml:space="preserve"> αναγνωρίζει ότι στον ενεργειακό τομέα η Ελλάδα έχει κάνει πολύ μεγάλες μεταρρυθμίσεις και επίσης, ότι η συμμετοχή και η προώθηση των ΑΠΕ βρίσκεται σε πολύ καλό δρόμο, πάνω από το μέσο όρο</w:t>
      </w:r>
      <w:r>
        <w:rPr>
          <w:rFonts w:eastAsia="Times New Roman" w:cs="Times New Roman"/>
          <w:szCs w:val="24"/>
        </w:rPr>
        <w:t>,</w:t>
      </w:r>
      <w:r>
        <w:rPr>
          <w:rFonts w:eastAsia="Times New Roman" w:cs="Times New Roman"/>
          <w:szCs w:val="24"/>
        </w:rPr>
        <w:t xml:space="preserve"> που υπάρχει στην Ευρωπαϊκή Ένωση, το οποίο είναι απόλυτα τεκμηριωμ</w:t>
      </w:r>
      <w:r>
        <w:rPr>
          <w:rFonts w:eastAsia="Times New Roman" w:cs="Times New Roman"/>
          <w:szCs w:val="24"/>
        </w:rPr>
        <w:t>ένο πλέον για το πού βρισκόμαστε.</w:t>
      </w:r>
    </w:p>
    <w:p w14:paraId="664B1C1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Σήμερα παράγουμε από ΑΠΕ μαζί με τα υδροηλεκτρικά το 29% της ηλεκτρικής ενέργειας στη χώρα. Είμαστε στο 15,4% συνολικά από τη συμμετοχή των ΑΠΕ στην ακαθάριστη τελική κατανάλωση ενέργειας κάθε μορφής και είδους. Έχουμε φθά</w:t>
      </w:r>
      <w:r>
        <w:rPr>
          <w:rFonts w:eastAsia="Times New Roman" w:cs="Times New Roman"/>
          <w:szCs w:val="24"/>
        </w:rPr>
        <w:t xml:space="preserve">σει περίπου στο 90% του σχετικού στόχου που έχουμε </w:t>
      </w:r>
      <w:r>
        <w:rPr>
          <w:rFonts w:eastAsia="Times New Roman" w:cs="Times New Roman"/>
          <w:szCs w:val="24"/>
        </w:rPr>
        <w:lastRenderedPageBreak/>
        <w:t>θέσει για το 2020. Έχουμε ξεπεράσει το στόχο αυτό καθ’ αυτό, αναφορικά με τη συμμετοχή των ΑΠΕ στην παραγωγή ενέργειας.</w:t>
      </w:r>
    </w:p>
    <w:p w14:paraId="664B1C1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Εντούτοις και το υπογραμμίζω αυτό, οι προοπτικές είναι τεράστιες και η συζήτηση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γίνεται τώρα για το 2030 σε ευρωπαϊκό επίπεδο, θα θέσει τους στόχους με βάση του στόχους που έχει θέσει η </w:t>
      </w:r>
      <w:r>
        <w:rPr>
          <w:rFonts w:eastAsia="Times New Roman" w:cs="Times New Roman"/>
          <w:szCs w:val="24"/>
        </w:rPr>
        <w:t>σ</w:t>
      </w:r>
      <w:r>
        <w:rPr>
          <w:rFonts w:eastAsia="Times New Roman" w:cs="Times New Roman"/>
          <w:szCs w:val="24"/>
        </w:rPr>
        <w:t xml:space="preserve">υμφωνία για την </w:t>
      </w:r>
      <w:r>
        <w:rPr>
          <w:rFonts w:eastAsia="Times New Roman" w:cs="Times New Roman"/>
          <w:szCs w:val="24"/>
        </w:rPr>
        <w:t>κ</w:t>
      </w:r>
      <w:r>
        <w:rPr>
          <w:rFonts w:eastAsia="Times New Roman" w:cs="Times New Roman"/>
          <w:szCs w:val="24"/>
        </w:rPr>
        <w:t xml:space="preserve">λιματική </w:t>
      </w:r>
      <w:r>
        <w:rPr>
          <w:rFonts w:eastAsia="Times New Roman" w:cs="Times New Roman"/>
          <w:szCs w:val="24"/>
        </w:rPr>
        <w:t>α</w:t>
      </w:r>
      <w:r>
        <w:rPr>
          <w:rFonts w:eastAsia="Times New Roman" w:cs="Times New Roman"/>
          <w:szCs w:val="24"/>
        </w:rPr>
        <w:t>λλαγή του Παρισιού και μιλάμε για πολύ υψηλούς στόχους σε δύο επίπεδα: Πρώτον, παραγωγή ΑΠΕ στο ενεργειακό μίγμα, μιλάμε γ</w:t>
      </w:r>
      <w:r>
        <w:rPr>
          <w:rFonts w:eastAsia="Times New Roman" w:cs="Times New Roman"/>
          <w:szCs w:val="24"/>
        </w:rPr>
        <w:t xml:space="preserve">ια στόχους της τάξης του 50% και επιπλέον και δεύτερον, εξοικονόμηση ενέργειας, που μιλάμε, επίσης, για ένα πολύ φιλόδοξο στόχο, 1,5% ετησίως. </w:t>
      </w:r>
    </w:p>
    <w:p w14:paraId="664B1C13"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Αυτή η συζήτηση, που θα καταλήξει πολύ σύντομα το Μάρτιο του 2018 που πρέπει να έχουν ολοκληρωθεί τα εθνικά σχέδ</w:t>
      </w:r>
      <w:r>
        <w:rPr>
          <w:rFonts w:eastAsia="Times New Roman" w:cs="Times New Roman"/>
          <w:szCs w:val="24"/>
        </w:rPr>
        <w:t>ια αποτύπωσης το</w:t>
      </w:r>
      <w:r>
        <w:rPr>
          <w:rFonts w:eastAsia="Times New Roman" w:cs="Times New Roman"/>
          <w:szCs w:val="24"/>
        </w:rPr>
        <w:t>υ</w:t>
      </w:r>
      <w:r>
        <w:rPr>
          <w:rFonts w:eastAsia="Times New Roman" w:cs="Times New Roman"/>
          <w:szCs w:val="24"/>
        </w:rPr>
        <w:t xml:space="preserve"> 2030, των ποσοτικών στόχων στρατηγικής που θα εφαρμοστεί, των επιμέρους πολιτικών σε κάθε τομέα, ο εθνικός, δηλαδή, σχεδιασμός της χώρας, που φιλοδοξούμε να ολοκληρωθεί στο προβλεπόμενο χρονοδιάγραμμα από την Κομισιόν, θα ξεκαθαρίσει ακρι</w:t>
      </w:r>
      <w:r>
        <w:rPr>
          <w:rFonts w:eastAsia="Times New Roman" w:cs="Times New Roman"/>
          <w:szCs w:val="24"/>
        </w:rPr>
        <w:t xml:space="preserve">βώς βήμα προς βήμα και τους ποσοτικούς στόχους και το πώς θα τους πετύχουμε. </w:t>
      </w:r>
    </w:p>
    <w:p w14:paraId="664B1C14" w14:textId="77777777" w:rsidR="0038323F" w:rsidRDefault="00FD28AA">
      <w:pPr>
        <w:tabs>
          <w:tab w:val="left" w:pos="2940"/>
        </w:tabs>
        <w:spacing w:after="0" w:line="600" w:lineRule="auto"/>
        <w:ind w:firstLine="720"/>
        <w:contextualSpacing/>
        <w:jc w:val="both"/>
        <w:rPr>
          <w:rFonts w:eastAsia="Times New Roman"/>
          <w:szCs w:val="24"/>
        </w:rPr>
      </w:pPr>
      <w:r>
        <w:rPr>
          <w:rFonts w:eastAsia="Times New Roman" w:cs="Times New Roman"/>
          <w:szCs w:val="24"/>
        </w:rPr>
        <w:t xml:space="preserve">Ως προς αυτό βρισκόμαστε σε ένα κομβικό σημείο. Μέχρι στιγμής και πριν ολοκληρωθεί ο εθνικός σχεδιασμός, εμείς έχουμε πάρει μία σειρά από μέτρα, για να ενισχύσουμε την παραγωγή </w:t>
      </w:r>
      <w:r>
        <w:rPr>
          <w:rFonts w:eastAsia="Times New Roman" w:cs="Times New Roman"/>
          <w:szCs w:val="24"/>
        </w:rPr>
        <w:t>από ΑΠΕ. Να υπενθυμίσω κατ</w:t>
      </w:r>
      <w:r>
        <w:rPr>
          <w:rFonts w:eastAsia="Times New Roman" w:cs="Times New Roman"/>
          <w:szCs w:val="24"/>
        </w:rPr>
        <w:t xml:space="preserve">’ </w:t>
      </w:r>
      <w:r>
        <w:rPr>
          <w:rFonts w:eastAsia="Times New Roman" w:cs="Times New Roman"/>
          <w:szCs w:val="24"/>
        </w:rPr>
        <w:t xml:space="preserve">αρχάς, τα δεδομένα. Σήμερα, παράγονται από </w:t>
      </w:r>
      <w:proofErr w:type="spellStart"/>
      <w:r>
        <w:rPr>
          <w:rFonts w:eastAsia="Times New Roman" w:cs="Times New Roman"/>
          <w:szCs w:val="24"/>
        </w:rPr>
        <w:t>φωτοβολταϊκά</w:t>
      </w:r>
      <w:proofErr w:type="spellEnd"/>
      <w:r>
        <w:rPr>
          <w:rFonts w:eastAsia="Times New Roman" w:cs="Times New Roman"/>
          <w:szCs w:val="24"/>
        </w:rPr>
        <w:t xml:space="preserve"> -μιας και σε αυτό </w:t>
      </w:r>
      <w:r>
        <w:rPr>
          <w:rFonts w:eastAsia="Times New Roman" w:cs="Times New Roman"/>
          <w:szCs w:val="24"/>
        </w:rPr>
        <w:lastRenderedPageBreak/>
        <w:t xml:space="preserve">έχουμε επικεντρώσει την ερώτηση, στη συνολική εγκατεστημένη ισχύ των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 σήμερα στη χώρα- </w:t>
      </w:r>
      <w:r>
        <w:rPr>
          <w:rFonts w:eastAsia="Times New Roman" w:cs="Times New Roman"/>
          <w:szCs w:val="24"/>
        </w:rPr>
        <w:t>δύο χιλιάδες διακόσιες τριάντα</w:t>
      </w:r>
      <w:r>
        <w:rPr>
          <w:rFonts w:eastAsia="Times New Roman" w:cs="Times New Roman"/>
          <w:szCs w:val="24"/>
        </w:rPr>
        <w:t xml:space="preserve"> </w:t>
      </w:r>
      <w:proofErr w:type="spellStart"/>
      <w:r>
        <w:rPr>
          <w:rFonts w:eastAsia="Times New Roman" w:cs="Times New Roman"/>
          <w:szCs w:val="24"/>
        </w:rPr>
        <w:t>μεγαβατώρες</w:t>
      </w:r>
      <w:proofErr w:type="spellEnd"/>
      <w:r>
        <w:rPr>
          <w:rFonts w:eastAsia="Times New Roman" w:cs="Times New Roman"/>
          <w:szCs w:val="24"/>
        </w:rPr>
        <w:t>, υπ</w:t>
      </w:r>
      <w:r>
        <w:rPr>
          <w:rFonts w:eastAsia="Times New Roman" w:cs="Times New Roman"/>
          <w:szCs w:val="24"/>
        </w:rPr>
        <w:t xml:space="preserve">ερκαλύπτοντας τον στόχο του 2010, για την εγκατάσταση μέχρι το 2020, </w:t>
      </w:r>
      <w:r>
        <w:rPr>
          <w:rFonts w:eastAsia="Times New Roman" w:cs="Times New Roman"/>
          <w:szCs w:val="24"/>
        </w:rPr>
        <w:t>δύο χιλιάδων είκοσι</w:t>
      </w:r>
      <w:r>
        <w:rPr>
          <w:rFonts w:eastAsia="Times New Roman" w:cs="Times New Roman"/>
          <w:szCs w:val="24"/>
        </w:rPr>
        <w:t xml:space="preserve"> </w:t>
      </w:r>
      <w:proofErr w:type="spellStart"/>
      <w:r>
        <w:rPr>
          <w:rFonts w:eastAsia="Times New Roman" w:cs="Times New Roman"/>
          <w:szCs w:val="24"/>
        </w:rPr>
        <w:t>μεγαβατώρων</w:t>
      </w:r>
      <w:proofErr w:type="spellEnd"/>
      <w:r>
        <w:rPr>
          <w:rFonts w:eastAsia="Times New Roman" w:cs="Times New Roman"/>
          <w:szCs w:val="24"/>
        </w:rPr>
        <w:t xml:space="preserve">. </w:t>
      </w:r>
      <w:r>
        <w:rPr>
          <w:rFonts w:eastAsia="Times New Roman"/>
          <w:szCs w:val="24"/>
        </w:rPr>
        <w:t>Άρα, είμαστε λίγο πιο πάνω από το όριο, που είχαμε θέσει ως στόχο για το 2020.</w:t>
      </w:r>
    </w:p>
    <w:p w14:paraId="664B1C15"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Επιπρόσθετα, στο ΥΠΕΝ θεσμοθετήσαμε με τον ν.4414/2016 νέο σχήμα υποστήριξη</w:t>
      </w:r>
      <w:r>
        <w:rPr>
          <w:rFonts w:eastAsia="Times New Roman"/>
          <w:szCs w:val="24"/>
        </w:rPr>
        <w:t xml:space="preserve">ς ηλεκτροπαραγωγής από μονάδες ΑΠΕ, που συμπεριλαμβάνει τα </w:t>
      </w:r>
      <w:proofErr w:type="spellStart"/>
      <w:r>
        <w:rPr>
          <w:rFonts w:eastAsia="Times New Roman"/>
          <w:szCs w:val="24"/>
        </w:rPr>
        <w:t>φωτοβολταϊκά</w:t>
      </w:r>
      <w:proofErr w:type="spellEnd"/>
      <w:r>
        <w:rPr>
          <w:rFonts w:eastAsia="Times New Roman"/>
          <w:szCs w:val="24"/>
        </w:rPr>
        <w:t xml:space="preserve"> και το οποίο ισχύει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2016.</w:t>
      </w:r>
    </w:p>
    <w:p w14:paraId="664B1C16"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Επιπρόσθετα, βγάλαμε για πρώτη φορά την υπουργική απόφαση τον περασμένο Μάιο, που θεσμοθέτησε το πλαίσιο εφαρμογής του εικονικού ενεργειακού συμψηφισμ</w:t>
      </w:r>
      <w:r>
        <w:rPr>
          <w:rFonts w:eastAsia="Times New Roman"/>
          <w:szCs w:val="24"/>
        </w:rPr>
        <w:t>ού. Το κάναμε, κατ’ αρχ</w:t>
      </w:r>
      <w:r>
        <w:rPr>
          <w:rFonts w:eastAsia="Times New Roman"/>
          <w:szCs w:val="24"/>
        </w:rPr>
        <w:t>άς</w:t>
      </w:r>
      <w:r>
        <w:rPr>
          <w:rFonts w:eastAsia="Times New Roman"/>
          <w:szCs w:val="24"/>
        </w:rPr>
        <w:t>, για τους αγρότες, το επεκτείνουμε και θα το επεκτείνουμε για το σύνολο των ιδιωτών, των επιχειρήσεων του δημόσιου τομέα. Αυτό δίνει τη δυνατότητα σε κάποιον να εγκαθιστά ένα τ</w:t>
      </w:r>
      <w:r>
        <w:rPr>
          <w:rFonts w:eastAsia="Times New Roman"/>
          <w:szCs w:val="24"/>
          <w:lang w:val="en-US"/>
        </w:rPr>
        <w:t>o</w:t>
      </w:r>
      <w:r>
        <w:rPr>
          <w:rFonts w:eastAsia="Times New Roman"/>
          <w:szCs w:val="24"/>
        </w:rPr>
        <w:t xml:space="preserve"> </w:t>
      </w:r>
      <w:proofErr w:type="spellStart"/>
      <w:r>
        <w:rPr>
          <w:rFonts w:eastAsia="Times New Roman"/>
          <w:szCs w:val="24"/>
        </w:rPr>
        <w:t>φωτοβολταϊκό</w:t>
      </w:r>
      <w:proofErr w:type="spellEnd"/>
      <w:r>
        <w:rPr>
          <w:rFonts w:eastAsia="Times New Roman"/>
          <w:szCs w:val="24"/>
        </w:rPr>
        <w:t xml:space="preserve"> σύστημα στις εγκαταστάσεις κατανάλωσης </w:t>
      </w:r>
      <w:r>
        <w:rPr>
          <w:rFonts w:eastAsia="Times New Roman"/>
          <w:szCs w:val="24"/>
        </w:rPr>
        <w:t>που διαθέτει. Αυτή η πρωτοβουλία θα διευρυνθεί –επαναλαμβάνω- με νέες πρωτοβουλίες, όπως ο εικονικός ενεργειακός συμψηφισμός, στο αμέσως διάστημα.</w:t>
      </w:r>
    </w:p>
    <w:p w14:paraId="664B1C17"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Το τρίτο είναι το επικείμενο νομοσχέδιο</w:t>
      </w:r>
      <w:r>
        <w:rPr>
          <w:rFonts w:eastAsia="Times New Roman"/>
          <w:szCs w:val="24"/>
        </w:rPr>
        <w:t>,</w:t>
      </w:r>
      <w:r>
        <w:rPr>
          <w:rFonts w:eastAsia="Times New Roman"/>
          <w:szCs w:val="24"/>
        </w:rPr>
        <w:t xml:space="preserve"> που έχει τελειώσει και έχει περάσει από ΚΕΝΕ κ.λπ. για τις ενεργειακ</w:t>
      </w:r>
      <w:r>
        <w:rPr>
          <w:rFonts w:eastAsia="Times New Roman"/>
          <w:szCs w:val="24"/>
        </w:rPr>
        <w:t xml:space="preserve">ές κοινότητες. Οι ενεργειακές κοινότητες θα ανοίξουν μια άλλη δυναμική. Μέχρι τώρα, όπως ξέρετε, τα αιολικά πάρκα αποτελούν κατ’ εξοχήν δραστηριότητα πιο μεγάλων επιχειρήσεων, ενώ </w:t>
      </w:r>
      <w:r>
        <w:rPr>
          <w:rFonts w:eastAsia="Times New Roman"/>
          <w:szCs w:val="24"/>
        </w:rPr>
        <w:lastRenderedPageBreak/>
        <w:t xml:space="preserve">τα </w:t>
      </w:r>
      <w:proofErr w:type="spellStart"/>
      <w:r>
        <w:rPr>
          <w:rFonts w:eastAsia="Times New Roman"/>
          <w:szCs w:val="24"/>
        </w:rPr>
        <w:t>φωτοβολταϊκά</w:t>
      </w:r>
      <w:proofErr w:type="spellEnd"/>
      <w:r>
        <w:rPr>
          <w:rFonts w:eastAsia="Times New Roman"/>
          <w:szCs w:val="24"/>
        </w:rPr>
        <w:t xml:space="preserve"> είναι μικρομεσαίες επιχειρήσεις που έχουν εμπλακεί στον τομέ</w:t>
      </w:r>
      <w:r>
        <w:rPr>
          <w:rFonts w:eastAsia="Times New Roman"/>
          <w:szCs w:val="24"/>
        </w:rPr>
        <w:t xml:space="preserve">α αυτόν. </w:t>
      </w:r>
    </w:p>
    <w:p w14:paraId="664B1C18"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Εντούτοις, με τις ενεργειακές κοινότητες θα ανοίξουμε τον δρόμο στις τοπικές κοινωνίες, στους ιδιώτες, στους Οργανισμούς Τοπικής Αυτοδιοίκησης και σε άλλα νομικά πρόσωπα να αναπτύξουν επενδυτικά εγχειρήματα στους τομείς των ΑΠΕ αποκλειστικά, να π</w:t>
      </w:r>
      <w:r>
        <w:rPr>
          <w:rFonts w:eastAsia="Times New Roman"/>
          <w:szCs w:val="24"/>
        </w:rPr>
        <w:t>αράγουν τη δική τους ενέργεια μέσα από ένωση φυσικών προσώπων ή ΟΤΑ και επιχειρήσεων ή μόνο μικρών επιχειρήσεων κ.λπ., οι οποίες θα καλύπτουν τις ανάγκες που έχουν σε κατανάλωση και, ταυτόχρονα, θα μπορούν να πωλούν και ένα μέρος επιπρόσθετο, το οποίο θα π</w:t>
      </w:r>
      <w:r>
        <w:rPr>
          <w:rFonts w:eastAsia="Times New Roman"/>
          <w:szCs w:val="24"/>
        </w:rPr>
        <w:t>αράγουν και θα είναι πάνω από τις ανάγκες τους.</w:t>
      </w:r>
    </w:p>
    <w:p w14:paraId="664B1C19"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 xml:space="preserve">Άρα, ανοίγουμε έναν νέο τομέα, ο οποίος αναμένουμε ότι θα κινητοποιήσει τις τοπικές κοινωνίες και θα δημιουργήσει μια τεράστια δυναμική στις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w:t>
      </w:r>
    </w:p>
    <w:p w14:paraId="664B1C1A"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Κλείνοντας, θα ήθελα να αναφερθώ και σ</w:t>
      </w:r>
      <w:r>
        <w:rPr>
          <w:rFonts w:eastAsia="Times New Roman"/>
          <w:szCs w:val="24"/>
        </w:rPr>
        <w:t xml:space="preserve">την πρόταση της </w:t>
      </w:r>
      <w:r>
        <w:rPr>
          <w:rFonts w:eastAsia="Times New Roman"/>
          <w:szCs w:val="24"/>
        </w:rPr>
        <w:t>«</w:t>
      </w:r>
      <w:r>
        <w:rPr>
          <w:rFonts w:eastAsia="Times New Roman"/>
          <w:szCs w:val="24"/>
          <w:lang w:val="en-US"/>
        </w:rPr>
        <w:t>GREENPEACE</w:t>
      </w:r>
      <w:r>
        <w:rPr>
          <w:rFonts w:eastAsia="Times New Roman"/>
          <w:szCs w:val="24"/>
        </w:rPr>
        <w:t>»</w:t>
      </w:r>
      <w:r>
        <w:rPr>
          <w:rFonts w:eastAsia="Times New Roman"/>
          <w:szCs w:val="24"/>
        </w:rPr>
        <w:t xml:space="preserve"> Ελλάδος, με την οποία έχουμε ανοίξει διάλογο και τη βρίσκουμε εξαιρετικά χρήσιμη, για να υλοποιήσουμε ένα δεκαετές πρόγραμμα στήριξης της ηλιακής ενέργειας περίπου δύο χιλιάδων οχτακοσίων κιλοβατώρων σε τριακόσιες περίπου χιλιά</w:t>
      </w:r>
      <w:r>
        <w:rPr>
          <w:rFonts w:eastAsia="Times New Roman"/>
          <w:szCs w:val="24"/>
        </w:rPr>
        <w:t xml:space="preserve">δες νοικοκυριά, φτωχά νοικοκυριά. Δηλαδή, θα δώσουμε τη δυνατότητα σ’ </w:t>
      </w:r>
      <w:r>
        <w:rPr>
          <w:rFonts w:eastAsia="Times New Roman"/>
          <w:szCs w:val="24"/>
        </w:rPr>
        <w:t>αυτούς,</w:t>
      </w:r>
      <w:r>
        <w:rPr>
          <w:rFonts w:eastAsia="Times New Roman"/>
          <w:szCs w:val="24"/>
        </w:rPr>
        <w:t xml:space="preserve"> που δεν έχουν την οικονομική δυνατότητα να εμπλακούν στην παραγωγή της δικής τους ενέργειας και θα βρούμε </w:t>
      </w:r>
      <w:r>
        <w:rPr>
          <w:rFonts w:eastAsia="Times New Roman"/>
          <w:szCs w:val="24"/>
        </w:rPr>
        <w:lastRenderedPageBreak/>
        <w:t>έναν τρόπο με ένα συγκεκριμένο πρόγραμμα να δώσουμε τη δυνατότητα σε πιο</w:t>
      </w:r>
      <w:r>
        <w:rPr>
          <w:rFonts w:eastAsia="Times New Roman"/>
          <w:szCs w:val="24"/>
        </w:rPr>
        <w:t xml:space="preserve">  φτωχές κοινωνικές ομάδες να μπορέσουν να συμμετέχουν σ’ αυτόν τον μετασχηματισμό της ενέργειας μέσω ΑΠΕ. </w:t>
      </w:r>
    </w:p>
    <w:p w14:paraId="664B1C1B"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Θα στηρίξουμε την προσπάθεια αυτή. Όταν είναι αυτό το πρόγραμμα έτοιμο –επαναλαμβάνουμε ότι είμαστε σε διάλογο με την «</w:t>
      </w:r>
      <w:r>
        <w:rPr>
          <w:rFonts w:eastAsia="Times New Roman"/>
          <w:szCs w:val="24"/>
          <w:lang w:val="en-US"/>
        </w:rPr>
        <w:t>GREENPEACE</w:t>
      </w:r>
      <w:r>
        <w:rPr>
          <w:rFonts w:eastAsia="Times New Roman"/>
          <w:szCs w:val="24"/>
        </w:rPr>
        <w:t>»- θα μπορέσουμε να</w:t>
      </w:r>
      <w:r>
        <w:rPr>
          <w:rFonts w:eastAsia="Times New Roman"/>
          <w:szCs w:val="24"/>
        </w:rPr>
        <w:t xml:space="preserve"> το εξαγγείλουμε.</w:t>
      </w:r>
    </w:p>
    <w:p w14:paraId="664B1C1C"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έχετε και πάλι τον λόγο.</w:t>
      </w:r>
    </w:p>
    <w:p w14:paraId="664B1C1D"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Με εκπλήσσετε θετικά, κύριε Υπουργέ. Πραγματικά, περίμενα πολύ λιγότερα από όσα μου είπατε. Χαίρομαι ιδιαίτερα. Για μένα αυτό </w:t>
      </w:r>
      <w:r>
        <w:rPr>
          <w:rFonts w:eastAsia="Times New Roman"/>
          <w:szCs w:val="24"/>
        </w:rPr>
        <w:t>το νόημα έχει ο κοινοβουλευτικός έλεγχος, να δούμε τι κάνουμε.</w:t>
      </w:r>
    </w:p>
    <w:p w14:paraId="664B1C1E"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 xml:space="preserve">Θέλω απλά να σας θυμίσω -είμαι σίγουρος ότι το ξέρετε- ότι πρόσφατα αυτός ο </w:t>
      </w:r>
      <w:r>
        <w:rPr>
          <w:rFonts w:eastAsia="Times New Roman"/>
          <w:szCs w:val="24"/>
        </w:rPr>
        <w:t>τ</w:t>
      </w:r>
      <w:r>
        <w:rPr>
          <w:rFonts w:eastAsia="Times New Roman"/>
          <w:szCs w:val="24"/>
        </w:rPr>
        <w:t xml:space="preserve">υφώνας </w:t>
      </w:r>
      <w:r>
        <w:rPr>
          <w:rFonts w:eastAsia="Times New Roman"/>
          <w:szCs w:val="24"/>
        </w:rPr>
        <w:t>«</w:t>
      </w:r>
      <w:r>
        <w:rPr>
          <w:rFonts w:eastAsia="Times New Roman"/>
          <w:szCs w:val="24"/>
        </w:rPr>
        <w:t>Μαρία</w:t>
      </w:r>
      <w:r>
        <w:rPr>
          <w:rFonts w:eastAsia="Times New Roman"/>
          <w:szCs w:val="24"/>
        </w:rPr>
        <w:t>»</w:t>
      </w:r>
      <w:r>
        <w:rPr>
          <w:rFonts w:eastAsia="Times New Roman"/>
          <w:szCs w:val="24"/>
        </w:rPr>
        <w:t xml:space="preserve"> στο Πουέρτο Ρίκο σχεδόν κατέστρεφε το 90% της ενέργειας. Και αυτήν τη στιγμή ο κυβερνήτης παρακαλεί τον εκατομμυριούχο της «</w:t>
      </w:r>
      <w:r>
        <w:rPr>
          <w:rFonts w:eastAsia="Times New Roman"/>
          <w:szCs w:val="24"/>
          <w:lang w:val="en-US"/>
        </w:rPr>
        <w:t>TESLA</w:t>
      </w:r>
      <w:r>
        <w:rPr>
          <w:rFonts w:eastAsia="Times New Roman"/>
          <w:szCs w:val="24"/>
        </w:rPr>
        <w:t xml:space="preserve">», τον </w:t>
      </w:r>
      <w:proofErr w:type="spellStart"/>
      <w:r>
        <w:rPr>
          <w:rFonts w:eastAsia="Times New Roman"/>
          <w:szCs w:val="24"/>
        </w:rPr>
        <w:t>Έλον</w:t>
      </w:r>
      <w:proofErr w:type="spellEnd"/>
      <w:r>
        <w:rPr>
          <w:rFonts w:eastAsia="Times New Roman"/>
          <w:szCs w:val="24"/>
        </w:rPr>
        <w:t xml:space="preserve"> </w:t>
      </w:r>
      <w:proofErr w:type="spellStart"/>
      <w:r>
        <w:rPr>
          <w:rFonts w:eastAsia="Times New Roman"/>
          <w:szCs w:val="24"/>
        </w:rPr>
        <w:t>Μάσκ</w:t>
      </w:r>
      <w:proofErr w:type="spellEnd"/>
      <w:r>
        <w:rPr>
          <w:rFonts w:eastAsia="Times New Roman"/>
          <w:szCs w:val="24"/>
        </w:rPr>
        <w:t xml:space="preserve">, να αναπληρώσει με τι; Με </w:t>
      </w:r>
      <w:proofErr w:type="spellStart"/>
      <w:r>
        <w:rPr>
          <w:rFonts w:eastAsia="Times New Roman"/>
          <w:szCs w:val="24"/>
        </w:rPr>
        <w:t>φωτοβολταϊκά</w:t>
      </w:r>
      <w:proofErr w:type="spellEnd"/>
      <w:r>
        <w:rPr>
          <w:rFonts w:eastAsia="Times New Roman"/>
          <w:szCs w:val="24"/>
        </w:rPr>
        <w:t>.</w:t>
      </w:r>
    </w:p>
    <w:p w14:paraId="664B1C1F"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t xml:space="preserve">Θέλω ακόμη -πιστεύω καλοπροαίρετα σας το λέω και ίσως εγώ δεν έχω καλή πληροφόρηση- αν αυτός ο σταθμός ηλεκτροπαραγωγής με καύσιμο μαζούτ, που θα στοίχιζε 180 εκατομμύρια στη Ρόδο –γιατί ξέρω, αναφέρατε κι εσείς την </w:t>
      </w:r>
      <w:r>
        <w:rPr>
          <w:rFonts w:eastAsia="Times New Roman"/>
          <w:szCs w:val="24"/>
        </w:rPr>
        <w:t>«</w:t>
      </w:r>
      <w:r>
        <w:rPr>
          <w:rFonts w:eastAsia="Times New Roman"/>
          <w:szCs w:val="24"/>
          <w:lang w:val="en-US"/>
        </w:rPr>
        <w:t>GREENPEACE</w:t>
      </w:r>
      <w:r>
        <w:rPr>
          <w:rFonts w:eastAsia="Times New Roman"/>
          <w:szCs w:val="24"/>
        </w:rPr>
        <w:t>»</w:t>
      </w:r>
      <w:r>
        <w:rPr>
          <w:rFonts w:eastAsia="Times New Roman"/>
          <w:szCs w:val="24"/>
        </w:rPr>
        <w:t>- έγινε, θα γίνει, γιατί πισ</w:t>
      </w:r>
      <w:r>
        <w:rPr>
          <w:rFonts w:eastAsia="Times New Roman"/>
          <w:szCs w:val="24"/>
        </w:rPr>
        <w:t>τεύω ότι είναι λάθος.</w:t>
      </w:r>
    </w:p>
    <w:p w14:paraId="664B1C20" w14:textId="77777777" w:rsidR="0038323F" w:rsidRDefault="00FD28AA">
      <w:pPr>
        <w:tabs>
          <w:tab w:val="left" w:pos="2940"/>
        </w:tabs>
        <w:spacing w:line="600" w:lineRule="auto"/>
        <w:ind w:firstLine="720"/>
        <w:contextualSpacing/>
        <w:jc w:val="both"/>
        <w:rPr>
          <w:rFonts w:eastAsia="Times New Roman"/>
          <w:szCs w:val="24"/>
        </w:rPr>
      </w:pPr>
      <w:r>
        <w:rPr>
          <w:rFonts w:eastAsia="Times New Roman"/>
          <w:szCs w:val="24"/>
        </w:rPr>
        <w:lastRenderedPageBreak/>
        <w:t>Και θα ήθελα, τελειώνοντας, να πω το εξής: Η λέξη «καινοτομία» και η λέξη «καινούριες τεχνολογίες» σε πολλούς ακούγονται θεωρητικές. Σε μένα όχι.</w:t>
      </w:r>
    </w:p>
    <w:p w14:paraId="664B1C21"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Και το έχω ζήσει σε πάρα πολλά νομοσχέδια τον τελευταίο καιρό, όπου η έννοια του ηλεκτρο</w:t>
      </w:r>
      <w:r>
        <w:rPr>
          <w:rFonts w:eastAsia="Times New Roman" w:cs="Times New Roman"/>
          <w:szCs w:val="24"/>
        </w:rPr>
        <w:t>νικού κτηρίου φαντάζει σανσκριτικά. Το ίδιο ισχύει και με το Ηλεκτρονικό Μητρώο Απο</w:t>
      </w:r>
      <w:r>
        <w:rPr>
          <w:rFonts w:eastAsia="Times New Roman" w:cs="Times New Roman"/>
          <w:szCs w:val="24"/>
        </w:rPr>
        <w:t>βλήτων</w:t>
      </w:r>
      <w:r>
        <w:rPr>
          <w:rFonts w:eastAsia="Times New Roman" w:cs="Times New Roman"/>
          <w:szCs w:val="24"/>
        </w:rPr>
        <w:t xml:space="preserve">, με την Ηλεκτρονική εγκαθίδρυση Μίας Στάσης σε επιχείρηση, με την Ηλεκτρονική Διακυβέρνηση,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j</w:t>
      </w:r>
      <w:r>
        <w:rPr>
          <w:rFonts w:eastAsia="Times New Roman" w:cs="Times New Roman"/>
          <w:szCs w:val="24"/>
          <w:lang w:val="en-US"/>
        </w:rPr>
        <w:t>ustice</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esidence</w:t>
      </w:r>
      <w:r>
        <w:rPr>
          <w:rFonts w:eastAsia="Times New Roman" w:cs="Times New Roman"/>
          <w:szCs w:val="24"/>
        </w:rPr>
        <w:t>, το πλαστικό χρήμα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64B1C22"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αυτή τη στιγμή η </w:t>
      </w:r>
      <w:r>
        <w:rPr>
          <w:rFonts w:eastAsia="Times New Roman" w:cs="Times New Roman"/>
          <w:szCs w:val="24"/>
        </w:rPr>
        <w:t xml:space="preserve">ερώτησή μου έχει αυτό το νόημα, κύριε Υπουργέ. Πιστεύω ότι είναι μία καινοτομία, που για να την προχωρήσει κανείς πρέπει πρώτα- πρώτα να την καταλάβει. Και χαίρομαι, ειλικρινά, με την απάντησή σας, γιατί όχι μόνο την έχετε καταλάβει, αλλά βλέπω ότι σχεδόν </w:t>
      </w:r>
      <w:r>
        <w:rPr>
          <w:rFonts w:eastAsia="Times New Roman" w:cs="Times New Roman"/>
          <w:szCs w:val="24"/>
        </w:rPr>
        <w:t>το προωθείτε.</w:t>
      </w:r>
    </w:p>
    <w:p w14:paraId="664B1C23"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Εγώ θα είμαι εδώ και δεν σας κρύβω ότι θα ξανακάνω ερώτηση, για να δω πού βρισκόμαστε, γιατί πιστεύω –και διαψεύστε με, εάν θέλετε- ότι η ανάπτυξη δεν έρχεται με λόγια, αλλά με συγκεκριμένες πράξεις. Και πιστεύω ότι μία από αυτές είναι και αυ</w:t>
      </w:r>
      <w:r>
        <w:rPr>
          <w:rFonts w:eastAsia="Times New Roman" w:cs="Times New Roman"/>
          <w:szCs w:val="24"/>
        </w:rPr>
        <w:t xml:space="preserve">τή η καινοτομία, που κάπου παρεξηγήθηκε στην αρχή. Κάπου ακούσαμε κάποιους, βάλανε μερικά </w:t>
      </w:r>
      <w:proofErr w:type="spellStart"/>
      <w:r>
        <w:rPr>
          <w:rFonts w:eastAsia="Times New Roman" w:cs="Times New Roman"/>
          <w:szCs w:val="24"/>
        </w:rPr>
        <w:t>φωτοβολταϊκά</w:t>
      </w:r>
      <w:proofErr w:type="spellEnd"/>
      <w:r>
        <w:rPr>
          <w:rFonts w:eastAsia="Times New Roman" w:cs="Times New Roman"/>
          <w:szCs w:val="24"/>
        </w:rPr>
        <w:t>, δεν κερδίσανε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σχέση! Όταν η μεγαλύτερη χώρα του πλανήτη ξέρετε πολύ καλά ότι καλύπτει τις μισές από τις ενεργειακές της ανάγκες με τον ήλι</w:t>
      </w:r>
      <w:r>
        <w:rPr>
          <w:rFonts w:eastAsia="Times New Roman" w:cs="Times New Roman"/>
          <w:szCs w:val="24"/>
        </w:rPr>
        <w:t>ο!</w:t>
      </w:r>
    </w:p>
    <w:p w14:paraId="664B1C24"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4B1C25"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Κι εγώ ευχαριστώ. </w:t>
      </w:r>
    </w:p>
    <w:p w14:paraId="664B1C26"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παρέμβω, για να παρακαλέσω τον Υπουργό να λάβει υπ’ </w:t>
      </w:r>
      <w:proofErr w:type="spellStart"/>
      <w:r>
        <w:rPr>
          <w:rFonts w:eastAsia="Times New Roman" w:cs="Times New Roman"/>
          <w:szCs w:val="24"/>
        </w:rPr>
        <w:t>όψιν</w:t>
      </w:r>
      <w:proofErr w:type="spellEnd"/>
      <w:r>
        <w:rPr>
          <w:rFonts w:eastAsia="Times New Roman" w:cs="Times New Roman"/>
          <w:szCs w:val="24"/>
        </w:rPr>
        <w:t xml:space="preserve"> του και τα νησιά και τις ιδιαιτερότητες του σχεδιασμού της ενέργειας, γιατί πραγματικά έχουν ιδιαιτερότητες. Και είμαι βέ</w:t>
      </w:r>
      <w:r>
        <w:rPr>
          <w:rFonts w:eastAsia="Times New Roman" w:cs="Times New Roman"/>
          <w:szCs w:val="24"/>
        </w:rPr>
        <w:t xml:space="preserve">βαιος ότι θα το λάβετε υπ’ </w:t>
      </w:r>
      <w:proofErr w:type="spellStart"/>
      <w:r>
        <w:rPr>
          <w:rFonts w:eastAsia="Times New Roman" w:cs="Times New Roman"/>
          <w:szCs w:val="24"/>
        </w:rPr>
        <w:t>όψιν</w:t>
      </w:r>
      <w:proofErr w:type="spellEnd"/>
      <w:r>
        <w:rPr>
          <w:rFonts w:eastAsia="Times New Roman" w:cs="Times New Roman"/>
          <w:szCs w:val="24"/>
        </w:rPr>
        <w:t xml:space="preserve">. </w:t>
      </w:r>
    </w:p>
    <w:p w14:paraId="664B1C27"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64B1C28"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ήθελα να υπογραμμίσω με τον πιο χαρακτηριστικό τρόπο αυτό που λέει ο κ. </w:t>
      </w:r>
      <w:proofErr w:type="spellStart"/>
      <w:r>
        <w:rPr>
          <w:rFonts w:eastAsia="Times New Roman" w:cs="Times New Roman"/>
          <w:szCs w:val="24"/>
        </w:rPr>
        <w:t>Παπαχριστόπουλος</w:t>
      </w:r>
      <w:proofErr w:type="spellEnd"/>
      <w:r>
        <w:rPr>
          <w:rFonts w:eastAsia="Times New Roman" w:cs="Times New Roman"/>
          <w:szCs w:val="24"/>
        </w:rPr>
        <w:t>, ότι το 2017 θα μείνει στην ιστορία, για</w:t>
      </w:r>
      <w:r>
        <w:rPr>
          <w:rFonts w:eastAsia="Times New Roman" w:cs="Times New Roman"/>
          <w:szCs w:val="24"/>
        </w:rPr>
        <w:t xml:space="preserve">τί είναι η πρώτη χρονιά, που η πρόσθετη ενέργεια που μπήκε παγκοσμίως, σε ποσοστό 55% είναι από ΑΠΕ. </w:t>
      </w:r>
    </w:p>
    <w:p w14:paraId="664B1C29"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Δεν μιλάμε για ουτοπία, αλλά για δεδομένα: Το 55% των νέων σταθμών παραγωγής ενέργειας, της νέας ενέργειας</w:t>
      </w:r>
      <w:r>
        <w:rPr>
          <w:rFonts w:eastAsia="Times New Roman" w:cs="Times New Roman"/>
          <w:szCs w:val="24"/>
        </w:rPr>
        <w:t>,</w:t>
      </w:r>
      <w:r>
        <w:rPr>
          <w:rFonts w:eastAsia="Times New Roman" w:cs="Times New Roman"/>
          <w:szCs w:val="24"/>
        </w:rPr>
        <w:t xml:space="preserve"> που παράγεται πλέον στον κόσμο, δηλαδή η πλειοψηφία, για πρώτη φορά προέρχεται από ΑΠΕ. </w:t>
      </w:r>
    </w:p>
    <w:p w14:paraId="664B1C2A"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Άρα, μιλάμε για μία δυναμική, που προφανώς είναι το μέλλον. Εκεί θα κινηθούμε. Είναι και οικονομικά πλέον βιώσιμο αυτό που λεγόταν μέχρι τώρα, ότι δεν είναι οικονομικ</w:t>
      </w:r>
      <w:r>
        <w:rPr>
          <w:rFonts w:eastAsia="Times New Roman" w:cs="Times New Roman"/>
          <w:szCs w:val="24"/>
        </w:rPr>
        <w:t>ά βιώσιμο, ότι είναι ακριβό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Πλέον, με τα νέα δεδομένα και τις τεχνολογικές καινοτομίες, αυτή είναι η πραγματικότητα και όσο πιο γρήγορα κινηθούμε προς τα εκεί, τόσο καλύτερα για όλους. </w:t>
      </w:r>
    </w:p>
    <w:p w14:paraId="664B1C2B"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προσθέσω κάτι για τα νησιά. Προφανώς, υπάρχει ένα θέμα, διότ</w:t>
      </w:r>
      <w:r>
        <w:rPr>
          <w:rFonts w:eastAsia="Times New Roman" w:cs="Times New Roman"/>
          <w:szCs w:val="24"/>
        </w:rPr>
        <w:t xml:space="preserve">ι η παραγωγή ενέργειας χρησιμοποιώντας πετρέλαιο είναι σίγουρα παρωχημένη. Η απάντηση στα προβλήματα των νησιών είναι διπλή: Πρώτο θέμα είναι οι διασυνδέσεις των νησιών. Το 2018 ολοκληρώνεται το </w:t>
      </w:r>
      <w:r>
        <w:rPr>
          <w:rFonts w:eastAsia="Times New Roman" w:cs="Times New Roman"/>
          <w:szCs w:val="24"/>
        </w:rPr>
        <w:t>π</w:t>
      </w:r>
      <w:r>
        <w:rPr>
          <w:rFonts w:eastAsia="Times New Roman" w:cs="Times New Roman"/>
          <w:szCs w:val="24"/>
        </w:rPr>
        <w:t xml:space="preserve">ρόγραμμα «ΚΥΚΛΑΔΕΣ Α΄» και θα ακολουθήσει το </w:t>
      </w:r>
      <w:r>
        <w:rPr>
          <w:rFonts w:eastAsia="Times New Roman" w:cs="Times New Roman"/>
          <w:szCs w:val="24"/>
        </w:rPr>
        <w:t>π</w:t>
      </w:r>
      <w:r>
        <w:rPr>
          <w:rFonts w:eastAsia="Times New Roman" w:cs="Times New Roman"/>
          <w:szCs w:val="24"/>
        </w:rPr>
        <w:t>ρόγραμμα «ΚΥΚΛ</w:t>
      </w:r>
      <w:r>
        <w:rPr>
          <w:rFonts w:eastAsia="Times New Roman" w:cs="Times New Roman"/>
          <w:szCs w:val="24"/>
        </w:rPr>
        <w:t xml:space="preserve">ΑΔΕΣ Β΄» μέχρι το 2020. </w:t>
      </w:r>
    </w:p>
    <w:p w14:paraId="664B1C2C"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η διπλή διασύνδεση της Κρήτης το 2020 και το 2023. Οφείλουμε το 2021, με βάση την ευρωπαϊκή </w:t>
      </w:r>
      <w:r>
        <w:rPr>
          <w:rFonts w:eastAsia="Times New Roman" w:cs="Times New Roman"/>
          <w:szCs w:val="24"/>
        </w:rPr>
        <w:t>ο</w:t>
      </w:r>
      <w:r>
        <w:rPr>
          <w:rFonts w:eastAsia="Times New Roman" w:cs="Times New Roman"/>
          <w:szCs w:val="24"/>
        </w:rPr>
        <w:t xml:space="preserve">δηγία να αποσύρουμε τις μονάδες παραγωγής στην Κρήτη, που είναι </w:t>
      </w:r>
      <w:proofErr w:type="spellStart"/>
      <w:r>
        <w:rPr>
          <w:rFonts w:eastAsia="Times New Roman" w:cs="Times New Roman"/>
          <w:szCs w:val="24"/>
        </w:rPr>
        <w:t>ρυπογόνες</w:t>
      </w:r>
      <w:proofErr w:type="spellEnd"/>
      <w:r>
        <w:rPr>
          <w:rFonts w:eastAsia="Times New Roman" w:cs="Times New Roman"/>
          <w:szCs w:val="24"/>
        </w:rPr>
        <w:t xml:space="preserve">. </w:t>
      </w:r>
    </w:p>
    <w:p w14:paraId="664B1C2D"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Άρα τα μεγάλα συμπλέγματα των νησιών απαντώνται με τις</w:t>
      </w:r>
      <w:r>
        <w:rPr>
          <w:rFonts w:eastAsia="Times New Roman" w:cs="Times New Roman"/>
          <w:szCs w:val="24"/>
        </w:rPr>
        <w:t xml:space="preserve"> διασυνδέσεις και ταυτόχρονα έχουμε ξεκινήσει να νομοθετούμε τη στήριξη των τριών νησιών, που έχουν έτοιμα συστήματα, 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την Ικαρία και την Τήλο, για να πάμε σε ΑΠΕ με αυτόνομα συστήματα. </w:t>
      </w:r>
    </w:p>
    <w:p w14:paraId="664B1C2E"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Ταυτόχρονα, ετοιμάζουμε μία δεύτερη πρωτοβουλία, η οποί</w:t>
      </w:r>
      <w:r>
        <w:rPr>
          <w:rFonts w:eastAsia="Times New Roman" w:cs="Times New Roman"/>
          <w:szCs w:val="24"/>
        </w:rPr>
        <w:t xml:space="preserve">α επικυρώθηκε στα Χανιά, όπου έγινε το </w:t>
      </w:r>
      <w:r>
        <w:rPr>
          <w:rFonts w:eastAsia="Times New Roman" w:cs="Times New Roman"/>
          <w:szCs w:val="24"/>
        </w:rPr>
        <w:t>σ</w:t>
      </w:r>
      <w:r>
        <w:rPr>
          <w:rFonts w:eastAsia="Times New Roman" w:cs="Times New Roman"/>
          <w:szCs w:val="24"/>
        </w:rPr>
        <w:t xml:space="preserve">υνέδριο που παρευρέθηκε ο Πρωθυπουργός, μία κοινή πρωτοβουλία που έχουμε με την Επιτροπή Ενέργειας της Ευρώπης, για αυτόνομα συστήματα στα νησιά. </w:t>
      </w:r>
    </w:p>
    <w:p w14:paraId="664B1C2F"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μία καινούρια πρωτοβουλία, με καινούρια χρήματα και καινούριες </w:t>
      </w:r>
      <w:r>
        <w:rPr>
          <w:rFonts w:eastAsia="Times New Roman" w:cs="Times New Roman"/>
          <w:szCs w:val="24"/>
        </w:rPr>
        <w:t xml:space="preserve">δυνατότητες στα νησιά στην Ελλάδα που δεν θα είναι, ούτε προβλέπεται να </w:t>
      </w:r>
      <w:r>
        <w:rPr>
          <w:rFonts w:eastAsia="Times New Roman" w:cs="Times New Roman"/>
          <w:szCs w:val="24"/>
        </w:rPr>
        <w:lastRenderedPageBreak/>
        <w:t>είναι διασυνδεδεμένα, να μπορέσουμε να προωθήσουμε αυτόνομα συστήματα ΑΠΕ, προκειμένου να κάνουν και αυτά τα νησιά τη μετάβαση, να έχουν αρκετή ενέργεια και να είναι φιλική προς το περ</w:t>
      </w:r>
      <w:r>
        <w:rPr>
          <w:rFonts w:eastAsia="Times New Roman" w:cs="Times New Roman"/>
          <w:szCs w:val="24"/>
        </w:rPr>
        <w:t>ιβάλλον.</w:t>
      </w:r>
    </w:p>
    <w:p w14:paraId="664B1C30"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Θα ξεκινήσουμε, λοιπόν, αυτή την πρωτοβουλία. Τώρα σχεδιάζουμε τα έξι πρώτα νησιά</w:t>
      </w:r>
      <w:r>
        <w:rPr>
          <w:rFonts w:eastAsia="Times New Roman" w:cs="Times New Roman"/>
          <w:szCs w:val="24"/>
        </w:rPr>
        <w:t>,</w:t>
      </w:r>
      <w:r>
        <w:rPr>
          <w:rFonts w:eastAsia="Times New Roman" w:cs="Times New Roman"/>
          <w:szCs w:val="24"/>
        </w:rPr>
        <w:t xml:space="preserve"> που θα ενταχθούν σε αυτό το πρόγραμμα και αυτή είναι η κατεύθυνση που θα ακολουθήσουμε. </w:t>
      </w:r>
    </w:p>
    <w:p w14:paraId="664B1C31" w14:textId="77777777" w:rsidR="0038323F" w:rsidRDefault="00FD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4B1C3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664B1C3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Τελε</w:t>
      </w:r>
      <w:r>
        <w:rPr>
          <w:rFonts w:eastAsia="Times New Roman" w:cs="Times New Roman"/>
          <w:szCs w:val="24"/>
        </w:rPr>
        <w:t>υταία είναι η δεύτερη με αριθμό 192/30-10-2017 επίκαιρη ερώτηση δεύτερου κύκλου</w:t>
      </w:r>
      <w:r>
        <w:rPr>
          <w:rFonts w:eastAsia="Times New Roman" w:cs="Times New Roman"/>
          <w:szCs w:val="24"/>
        </w:rPr>
        <w:t xml:space="preserve"> (Β΄)</w:t>
      </w:r>
      <w:r>
        <w:rPr>
          <w:rFonts w:eastAsia="Times New Roman" w:cs="Times New Roman"/>
          <w:szCs w:val="24"/>
        </w:rPr>
        <w:t xml:space="preserve"> της Ανεξάρτητης Βουλευτού Β΄ Πειραι</w:t>
      </w:r>
      <w:r>
        <w:rPr>
          <w:rFonts w:eastAsia="Times New Roman" w:cs="Times New Roman"/>
          <w:szCs w:val="24"/>
        </w:rPr>
        <w:t>ώς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με θέμα «Στο “κόκκινο” παραμένει η ρύπανση από την π</w:t>
      </w:r>
      <w:r>
        <w:rPr>
          <w:rFonts w:eastAsia="Times New Roman" w:cs="Times New Roman"/>
          <w:szCs w:val="24"/>
        </w:rPr>
        <w:t>ετρελαιοκηλίδα στον Σαρωνικό παρά τις διαβεβαιώσεις του Υπουργού Ναυτιλίας».</w:t>
      </w:r>
    </w:p>
    <w:p w14:paraId="664B1C3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Ναυτιλίας και Νησιωτικής Πολιτικής, ο κ. Σαντορινιός.</w:t>
      </w:r>
    </w:p>
    <w:p w14:paraId="664B1C3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 να αναπτύξετε την ερώτηση για δυο λεπτά.</w:t>
      </w:r>
    </w:p>
    <w:p w14:paraId="664B1C3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ΜΕΓΑΛΟΟΙΚΟΝΟΜΟΥ:</w:t>
      </w:r>
      <w:r>
        <w:rPr>
          <w:rFonts w:eastAsia="Times New Roman" w:cs="Times New Roman"/>
          <w:szCs w:val="24"/>
        </w:rPr>
        <w:t xml:space="preserve"> Ευχαριστώ, κύριε Πρόεδρε.</w:t>
      </w:r>
    </w:p>
    <w:p w14:paraId="664B1C3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το ναυάγιο της «ΑΓΙΑΣ ΖΩΝΗΣ </w:t>
      </w:r>
      <w:r>
        <w:rPr>
          <w:rFonts w:eastAsia="Times New Roman" w:cs="Times New Roman"/>
          <w:szCs w:val="24"/>
        </w:rPr>
        <w:t>2</w:t>
      </w:r>
      <w:r>
        <w:rPr>
          <w:rFonts w:eastAsia="Times New Roman" w:cs="Times New Roman"/>
          <w:szCs w:val="24"/>
        </w:rPr>
        <w:t>» δημιούργησε μια τεράστια πετρελαιοκηλίδα, όπως μας ενημερώσατε και στο Υπουργείο. Απλώς υποβαθμίσατε την έκταση του προβλήματος τις πρώτες μέρες. Μάλιστα, ο Υπουργός έ</w:t>
      </w:r>
      <w:r>
        <w:rPr>
          <w:rFonts w:eastAsia="Times New Roman" w:cs="Times New Roman"/>
          <w:szCs w:val="24"/>
        </w:rPr>
        <w:t>λεγε ελαφρά τη καρδία, «Κολυμπάτε άφοβα», χωρίς να λαμβάνεται κανένα μέτρο, «Μη φοβάστε».</w:t>
      </w:r>
    </w:p>
    <w:p w14:paraId="664B1C3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Μετά, όταν ήρθε το ΕΛΚΕΘΕ την ημέρα της Επιτροπής Περιβάλλοντος, είπε «Θα σας απαντήσω, αφότου κάνω δειγματοληψίες». Έδωσε τώρα τα στοιχεία και είναι καταπέλτης. Υπάρ</w:t>
      </w:r>
      <w:r>
        <w:rPr>
          <w:rFonts w:eastAsia="Times New Roman" w:cs="Times New Roman"/>
          <w:szCs w:val="24"/>
        </w:rPr>
        <w:t>χουν πολλά μικρογραμμάρια υδρογονανθράκων πετρελαιοειδών.</w:t>
      </w:r>
    </w:p>
    <w:p w14:paraId="664B1C3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Αν θυμάστε, κατέθεσα και σχετική ερώτηση στο Υπουργείο για να μου δώσετε το </w:t>
      </w:r>
      <w:r>
        <w:rPr>
          <w:rFonts w:eastAsia="Times New Roman" w:cs="Times New Roman"/>
          <w:szCs w:val="24"/>
          <w:lang w:val="en-US"/>
        </w:rPr>
        <w:t>claim</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το πλήρες ασφαλιστήριο. Δυστυχώς, μου δώσατε αυτά που μου είχε δώσει και ο κύριος </w:t>
      </w:r>
      <w:r>
        <w:rPr>
          <w:rFonts w:eastAsia="Times New Roman" w:cs="Times New Roman"/>
          <w:szCs w:val="24"/>
        </w:rPr>
        <w:t>λ</w:t>
      </w:r>
      <w:r>
        <w:rPr>
          <w:rFonts w:eastAsia="Times New Roman" w:cs="Times New Roman"/>
          <w:szCs w:val="24"/>
        </w:rPr>
        <w:t>ιμενάρχης, τα πιστοποιητ</w:t>
      </w:r>
      <w:r>
        <w:rPr>
          <w:rFonts w:eastAsia="Times New Roman" w:cs="Times New Roman"/>
          <w:szCs w:val="24"/>
        </w:rPr>
        <w:t>ικά. Δεν είναι το πλήρες ασφαλιστήριο της πλοιοκτήτριας εταιρείας με την ασφαλιστική.</w:t>
      </w:r>
    </w:p>
    <w:p w14:paraId="664B1C3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Υπάρχουν, λοιπόν, δεδομένα που είναι πάρα πολύ σοβαρά, όπως το πώς θα αποζημιωθούν οι πληγείσες περιοχές ή η αστική ευθύνη που έχει απέναντι σε όλα τα καταστήματα. Υπάρχουν καταστήματα που έχουν πληγεί. Γύρισα όλον τον Πειραιά, όλη την παραλιακή, τα ξενοδο</w:t>
      </w:r>
      <w:r>
        <w:rPr>
          <w:rFonts w:eastAsia="Times New Roman" w:cs="Times New Roman"/>
          <w:szCs w:val="24"/>
        </w:rPr>
        <w:t xml:space="preserve">χεία, τη Σαλαμίνα. Έχουν πεθάνει. Στα καταστήματα που ήταν ψαροταβέρνες, έχει πέσει ο τζίρος τους κατά 60% με 80%. Η ιχθυόσκαλα, τα καταστήματα που πουλάνε ψάρια </w:t>
      </w:r>
      <w:r>
        <w:rPr>
          <w:rFonts w:eastAsia="Times New Roman" w:cs="Times New Roman"/>
          <w:szCs w:val="24"/>
        </w:rPr>
        <w:lastRenderedPageBreak/>
        <w:t xml:space="preserve">έχουν ζητήσει να μειώσετε τον ΦΠΑ κατά 13%. Το ίδιο συμβαίνει και με τον </w:t>
      </w:r>
      <w:r>
        <w:rPr>
          <w:rFonts w:eastAsia="Times New Roman" w:cs="Times New Roman"/>
          <w:szCs w:val="24"/>
        </w:rPr>
        <w:t>σ</w:t>
      </w:r>
      <w:r>
        <w:rPr>
          <w:rFonts w:eastAsia="Times New Roman" w:cs="Times New Roman"/>
          <w:szCs w:val="24"/>
        </w:rPr>
        <w:t xml:space="preserve">ύλλογο της Αίγινας. </w:t>
      </w:r>
      <w:r>
        <w:rPr>
          <w:rFonts w:eastAsia="Times New Roman" w:cs="Times New Roman"/>
          <w:szCs w:val="24"/>
        </w:rPr>
        <w:t>Σας τα λέω γρήγορα, γιατί δεν τα θυμάμαι.</w:t>
      </w:r>
    </w:p>
    <w:p w14:paraId="664B1C3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Έχω εδώ το δελτίο του ΕΛΚΕΘΕ με τις μετρήσεις. Εδώ έχω πάλι μετρήσεις.</w:t>
      </w:r>
    </w:p>
    <w:p w14:paraId="664B1C3C" w14:textId="77777777" w:rsidR="0038323F" w:rsidRDefault="00FD28AA">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664B1C3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Συγγνώμη, είναι πάρα πολλά. Θα τα καταθέσω όλα αυτά.</w:t>
      </w:r>
    </w:p>
    <w:p w14:paraId="664B1C3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Εδώ ε</w:t>
      </w:r>
      <w:r>
        <w:rPr>
          <w:rFonts w:eastAsia="Times New Roman" w:cs="Times New Roman"/>
          <w:szCs w:val="24"/>
        </w:rPr>
        <w:t>ίναι η ερώτησή μου, η οποία αναφέρει τι ακριβώς ζητούσα από το Υπουργείο Εμπορικής Ναυτιλίας και τι μου στείλατε. Μιλάει για αυτή την αποζημίωση που θα δοθεί από τη διεθνή σύμβαση, κάτι που ισχύει για όλα τα κράτη. Είναι η αποζημίωση που δίνεται για τις πε</w:t>
      </w:r>
      <w:r>
        <w:rPr>
          <w:rFonts w:eastAsia="Times New Roman" w:cs="Times New Roman"/>
          <w:szCs w:val="24"/>
        </w:rPr>
        <w:t xml:space="preserve">τρελαιοκηλίδες από το </w:t>
      </w:r>
      <w:r>
        <w:rPr>
          <w:rFonts w:eastAsia="Times New Roman" w:cs="Times New Roman"/>
          <w:szCs w:val="24"/>
          <w:lang w:val="en-US"/>
        </w:rPr>
        <w:t>IOPC</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προς τρίτους. Για αστική ευθύνη, όμως, δεν είχε κα</w:t>
      </w:r>
      <w:r>
        <w:rPr>
          <w:rFonts w:eastAsia="Times New Roman" w:cs="Times New Roman"/>
          <w:szCs w:val="24"/>
        </w:rPr>
        <w:t>μ</w:t>
      </w:r>
      <w:r>
        <w:rPr>
          <w:rFonts w:eastAsia="Times New Roman" w:cs="Times New Roman"/>
          <w:szCs w:val="24"/>
        </w:rPr>
        <w:t>μιά ασφάλεια. Αν έπεφτε ένα άλλο πλοίο επάνω του ή αν τραυματιζόταν κάποιος λουόμενος ή οτιδήποτε, ποιος θα τους πλήρωνε; Ποιος θα πληρώσει την αστική ευθύνη, τα μαγαζιά πο</w:t>
      </w:r>
      <w:r>
        <w:rPr>
          <w:rFonts w:eastAsia="Times New Roman" w:cs="Times New Roman"/>
          <w:szCs w:val="24"/>
        </w:rPr>
        <w:t>υ θα κλείσουν;</w:t>
      </w:r>
    </w:p>
    <w:p w14:paraId="664B1C3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Τώρα κάνατε ένα ταμείο που, όπως λέτε, λειτουργεί από τις 2 Νοεμβρίου, από χθες δηλαδή. Θα πρέπει, όμως, να καταθέσουν αποδεικτικά στοιχεία, οικονομικές καταστάσεις. Ποιες οικονομικές καταστάσεις θα καταθέσουν τα καταστήματα; Ο τζίρος έχει π</w:t>
      </w:r>
      <w:r>
        <w:rPr>
          <w:rFonts w:eastAsia="Times New Roman" w:cs="Times New Roman"/>
          <w:szCs w:val="24"/>
        </w:rPr>
        <w:t xml:space="preserve">έσει. Οι ψαράδες θα πουν, «Καταστράφηκαν </w:t>
      </w:r>
      <w:r>
        <w:rPr>
          <w:rFonts w:eastAsia="Times New Roman" w:cs="Times New Roman"/>
          <w:szCs w:val="24"/>
        </w:rPr>
        <w:lastRenderedPageBreak/>
        <w:t>τα δίχτυα μας». Οι καταστηματάρχες τι θα καταθέσουν; Στην ιχθυόσκαλα δεν ψωνίζει κανένας. Τι θα καταθέσουν; Μπορείτε να μου απαντήσετε;</w:t>
      </w:r>
    </w:p>
    <w:p w14:paraId="664B1C4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Περιμένω τις απαντήσεις σας. Θα συνεχίσω στη δευτερολογία μου.</w:t>
      </w:r>
    </w:p>
    <w:p w14:paraId="664B1C4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4B1C4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(Δημήτριος Κρεμαστινός):</w:t>
      </w:r>
      <w:r>
        <w:rPr>
          <w:rFonts w:eastAsia="Times New Roman" w:cs="Times New Roman"/>
          <w:szCs w:val="24"/>
        </w:rPr>
        <w:t xml:space="preserve"> Παρακαλώ, κύριε Υφυπουργέ, έχετε τον λόγο για τρία λεπτά.</w:t>
      </w:r>
    </w:p>
    <w:p w14:paraId="664B1C4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Ευχαριστώ, κύριε Πρόεδρε.</w:t>
      </w:r>
    </w:p>
    <w:p w14:paraId="664B1C4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ότι ο τίτλος τουλάχιστον της ερώτησής σας, κυρία </w:t>
      </w:r>
      <w:proofErr w:type="spellStart"/>
      <w:r>
        <w:rPr>
          <w:rFonts w:eastAsia="Times New Roman" w:cs="Times New Roman"/>
          <w:szCs w:val="24"/>
        </w:rPr>
        <w:t>Μεγαλοοικονό</w:t>
      </w:r>
      <w:r>
        <w:rPr>
          <w:rFonts w:eastAsia="Times New Roman" w:cs="Times New Roman"/>
          <w:szCs w:val="24"/>
        </w:rPr>
        <w:t>μου</w:t>
      </w:r>
      <w:proofErr w:type="spellEnd"/>
      <w:r>
        <w:rPr>
          <w:rFonts w:eastAsia="Times New Roman" w:cs="Times New Roman"/>
          <w:szCs w:val="24"/>
        </w:rPr>
        <w:t>, έχει πολύ μεγάλη συνάφεια με το πρωτοσέλιδο της εφημερίδας «ΤΑ ΝΕΑ» και μάλλον από εκεί ενημερωθήκατε για αυτές τις τιμές που λέτε.</w:t>
      </w:r>
    </w:p>
    <w:p w14:paraId="664B1C4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Διότι, αν πραγματικά έχετε τις μετρήσεις του ΕΛΚΕΘΕ, κυρία </w:t>
      </w:r>
      <w:proofErr w:type="spellStart"/>
      <w:r>
        <w:rPr>
          <w:rFonts w:eastAsia="Times New Roman" w:cs="Times New Roman"/>
          <w:szCs w:val="24"/>
        </w:rPr>
        <w:t>Μεγαλοοικονόμου</w:t>
      </w:r>
      <w:proofErr w:type="spellEnd"/>
      <w:r>
        <w:rPr>
          <w:rFonts w:eastAsia="Times New Roman" w:cs="Times New Roman"/>
          <w:szCs w:val="24"/>
        </w:rPr>
        <w:t>, αυτό που υπάρχει αυτή τη στιγμή για τις περ</w:t>
      </w:r>
      <w:r>
        <w:rPr>
          <w:rFonts w:eastAsia="Times New Roman" w:cs="Times New Roman"/>
          <w:szCs w:val="24"/>
        </w:rPr>
        <w:t xml:space="preserve">ιοχές που έχουν παραδοθεί, είναι ότι στη Ναυτική Διοίκηση Αιγαίου, στη βραχώδη ακτή, δεν ανιχνεύονται πετρελαιοειδή στις 23 Οκτωβρίου. Στη Σχολή Ναυτικών Δοκίμων δεν ανιχνεύονται από τις 10 Οκτωβρίου. Στον όρμο Αφροδίτης είναι </w:t>
      </w:r>
      <w:r>
        <w:rPr>
          <w:rFonts w:eastAsia="Times New Roman" w:cs="Times New Roman"/>
          <w:szCs w:val="24"/>
        </w:rPr>
        <w:t>έξι κόμμα επτά</w:t>
      </w:r>
      <w:r>
        <w:rPr>
          <w:rFonts w:eastAsia="Times New Roman" w:cs="Times New Roman"/>
          <w:szCs w:val="24"/>
        </w:rPr>
        <w:t xml:space="preserve"> μικρογραμμάρια</w:t>
      </w:r>
      <w:r>
        <w:rPr>
          <w:rFonts w:eastAsia="Times New Roman" w:cs="Times New Roman"/>
          <w:szCs w:val="24"/>
        </w:rPr>
        <w:t xml:space="preserve"> ανά λίτρο, όταν το όριο -να σας θυμίσω- όπως λέει το ΕΛΚΕΘΕ, είναι τα </w:t>
      </w:r>
      <w:r>
        <w:rPr>
          <w:rFonts w:eastAsia="Times New Roman" w:cs="Times New Roman"/>
          <w:szCs w:val="24"/>
        </w:rPr>
        <w:t>είκοσι</w:t>
      </w:r>
      <w:r>
        <w:rPr>
          <w:rFonts w:eastAsia="Times New Roman" w:cs="Times New Roman"/>
          <w:szCs w:val="24"/>
        </w:rPr>
        <w:t xml:space="preserve"> μικρογραμμάρια ανά λίτρο. Στη Φρεαττύδα δεν ανιχνεύονται. Στον Ναυτικό Όμιλο Ελλάδος είναι </w:t>
      </w:r>
      <w:r>
        <w:rPr>
          <w:rFonts w:eastAsia="Times New Roman" w:cs="Times New Roman"/>
          <w:szCs w:val="24"/>
        </w:rPr>
        <w:t>δύο κόμμα δύο</w:t>
      </w:r>
      <w:r>
        <w:rPr>
          <w:rFonts w:eastAsia="Times New Roman" w:cs="Times New Roman"/>
          <w:szCs w:val="24"/>
        </w:rPr>
        <w:t xml:space="preserve"> μικρογραμμάρια ανά λίτρο.</w:t>
      </w:r>
    </w:p>
    <w:p w14:paraId="664B1C4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Να πάμε παρακάτω, στον Φλοίσβο, όπου το δημοσίε</w:t>
      </w:r>
      <w:r>
        <w:rPr>
          <w:rFonts w:eastAsia="Times New Roman" w:cs="Times New Roman"/>
          <w:szCs w:val="24"/>
        </w:rPr>
        <w:t xml:space="preserve">υμα έλεγε ότι έχει 100 μικρογραμμάρια ανά λίτρο; Στις 23 Οκτωβρίου είχε </w:t>
      </w:r>
      <w:r>
        <w:rPr>
          <w:rFonts w:eastAsia="Times New Roman" w:cs="Times New Roman"/>
          <w:szCs w:val="24"/>
        </w:rPr>
        <w:t>δεκατέσσερα κόμμα ένα</w:t>
      </w:r>
      <w:r>
        <w:rPr>
          <w:rFonts w:eastAsia="Times New Roman" w:cs="Times New Roman"/>
          <w:szCs w:val="24"/>
        </w:rPr>
        <w:t xml:space="preserve"> μικρογραμμάρια ανά λίτρο, ενώ στην παραλία του </w:t>
      </w:r>
      <w:proofErr w:type="spellStart"/>
      <w:r>
        <w:rPr>
          <w:rFonts w:eastAsia="Times New Roman" w:cs="Times New Roman"/>
          <w:szCs w:val="24"/>
        </w:rPr>
        <w:t>Έδεμ</w:t>
      </w:r>
      <w:proofErr w:type="spellEnd"/>
      <w:r>
        <w:rPr>
          <w:rFonts w:eastAsia="Times New Roman" w:cs="Times New Roman"/>
          <w:szCs w:val="24"/>
        </w:rPr>
        <w:t xml:space="preserve"> έλεγε ότι δεν ανιχνεύεται.</w:t>
      </w:r>
    </w:p>
    <w:p w14:paraId="664B1C4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και λίγο παρακάτω, στις εγκαταστάσεις του ΕΛΚΕΘΕ, όπου είχε </w:t>
      </w:r>
      <w:r>
        <w:rPr>
          <w:rFonts w:eastAsia="Times New Roman" w:cs="Times New Roman"/>
          <w:szCs w:val="24"/>
        </w:rPr>
        <w:t>δύο κόμμα πέντε</w:t>
      </w:r>
      <w:r>
        <w:rPr>
          <w:rFonts w:eastAsia="Times New Roman" w:cs="Times New Roman"/>
          <w:szCs w:val="24"/>
        </w:rPr>
        <w:t xml:space="preserve"> μικρογραμμάρια ανά λίτρο. Να σας θυμίσω ότι τις πρώτες μέρες έπαιρνε νερό από τα βαθιά με διάταξη που είχαμε δημιουργήσει;</w:t>
      </w:r>
    </w:p>
    <w:p w14:paraId="664B1C4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Ας πάμε και λίγο παρακάτω, στην τέταρτη Μαρίνα της Γλυφάδας, όπου δεν ανιχνεύεται.</w:t>
      </w:r>
    </w:p>
    <w:p w14:paraId="664B1C4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επίσης, για το Μεγάλο Καβούρι και για το </w:t>
      </w:r>
      <w:r>
        <w:rPr>
          <w:rFonts w:eastAsia="Times New Roman" w:cs="Times New Roman"/>
          <w:szCs w:val="24"/>
        </w:rPr>
        <w:t xml:space="preserve">Ασκληπιείο Βούλας. Στο Ασκληπιείο Βούλας δεν ανιχνεύεται από τις 3 Οκτωβρίου και στο Μεγάλο Καβούρι είναι </w:t>
      </w:r>
      <w:r>
        <w:rPr>
          <w:rFonts w:eastAsia="Times New Roman" w:cs="Times New Roman"/>
          <w:szCs w:val="24"/>
        </w:rPr>
        <w:t>δύο</w:t>
      </w:r>
      <w:r>
        <w:rPr>
          <w:rFonts w:eastAsia="Times New Roman" w:cs="Times New Roman"/>
          <w:szCs w:val="24"/>
        </w:rPr>
        <w:t xml:space="preserve"> μικρογραμμάρια ανά λίτρο από τις 3 Οκτωβρίου και πάλι. </w:t>
      </w:r>
    </w:p>
    <w:p w14:paraId="664B1C4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Πού ανιχνεύεται, λοιπόν; Ανιχνεύεται στα σημεία όπου γίνονταν εργασίες απορρύπανσης, όπως </w:t>
      </w:r>
      <w:r>
        <w:rPr>
          <w:rFonts w:eastAsia="Times New Roman" w:cs="Times New Roman"/>
          <w:szCs w:val="24"/>
        </w:rPr>
        <w:t xml:space="preserve">είναι η Γλυφάδα. </w:t>
      </w:r>
    </w:p>
    <w:p w14:paraId="664B1C4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Αν έχετε, μάλιστα, όλη την έκθεση του ΕΛΚΕΘΕ, κυρία </w:t>
      </w:r>
      <w:proofErr w:type="spellStart"/>
      <w:r>
        <w:rPr>
          <w:rFonts w:eastAsia="Times New Roman" w:cs="Times New Roman"/>
          <w:szCs w:val="24"/>
        </w:rPr>
        <w:t>Μεγαλοοικονόμου</w:t>
      </w:r>
      <w:proofErr w:type="spellEnd"/>
      <w:r>
        <w:rPr>
          <w:rFonts w:eastAsia="Times New Roman" w:cs="Times New Roman"/>
          <w:szCs w:val="24"/>
        </w:rPr>
        <w:t>, μπορείτε να διαβάσετε, πέρα από τους πίνακες, και αυτά που λέει η έκθεση του ΕΛΚΕΘΕ. Η έκθεση του ΕΛΚΕΘΕ, λοιπόν, λέει ότι δεν μπορούμε να αξιολογήσουμε αυτά τα αποτελέσ</w:t>
      </w:r>
      <w:r>
        <w:rPr>
          <w:rFonts w:eastAsia="Times New Roman" w:cs="Times New Roman"/>
          <w:szCs w:val="24"/>
        </w:rPr>
        <w:t xml:space="preserve">ματα, γιατί απλούστατα γίνονται εργασίες απορρύπανσης. </w:t>
      </w:r>
    </w:p>
    <w:p w14:paraId="664B1C4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μια που βάζετε και το ζήτημα του Σαρωνικού, να σας πω ότι έχω εδώ στα χέρια μου μία μελέτη της τελευταίας πενταετίας με τις μέσες τιμές πετρελαιοειδών του Σαρωνικού, την οποία και θα καταθέσω</w:t>
      </w:r>
      <w:r>
        <w:rPr>
          <w:rFonts w:eastAsia="Times New Roman" w:cs="Times New Roman"/>
          <w:szCs w:val="24"/>
        </w:rPr>
        <w:t xml:space="preserve">. Η μέση τιμή, λοιπόν, των πετρελαιοειδών στον Σαρωνικό είναι </w:t>
      </w:r>
      <w:r>
        <w:rPr>
          <w:rFonts w:eastAsia="Times New Roman" w:cs="Times New Roman"/>
          <w:szCs w:val="24"/>
        </w:rPr>
        <w:t>εννέα κόμμα οκτώ</w:t>
      </w:r>
      <w:r>
        <w:rPr>
          <w:rFonts w:eastAsia="Times New Roman" w:cs="Times New Roman"/>
          <w:szCs w:val="24"/>
        </w:rPr>
        <w:t xml:space="preserve"> μικρογραμμάρια ανά λίτρο. Αυτή είναι μελέτη του ΕΛΚΕΘΕ για την τελευταία πενταετία, πριν από το ναυάγιο.</w:t>
      </w:r>
    </w:p>
    <w:p w14:paraId="664B1C4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Αν δείτε, λοιπόν, την έκθεση του ΕΛΚΕΘΕ -που επίσης θα καταθέσω για να τ</w:t>
      </w:r>
      <w:r>
        <w:rPr>
          <w:rFonts w:eastAsia="Times New Roman" w:cs="Times New Roman"/>
          <w:szCs w:val="24"/>
        </w:rPr>
        <w:t xml:space="preserve">ην έχετε ολοκληρωμένη, γιατί μάλλον λάθος πληροφορηθήκατε- στον ανοιχτό Σαρωνικό δεν ανιχνεύεται τιμή πάνω από </w:t>
      </w:r>
      <w:r>
        <w:rPr>
          <w:rFonts w:eastAsia="Times New Roman" w:cs="Times New Roman"/>
          <w:szCs w:val="24"/>
        </w:rPr>
        <w:t>έξι κόμμα οκτώ</w:t>
      </w:r>
      <w:r>
        <w:rPr>
          <w:rFonts w:eastAsia="Times New Roman" w:cs="Times New Roman"/>
          <w:szCs w:val="24"/>
        </w:rPr>
        <w:t xml:space="preserve"> μικρογραμμάρια ανά λίτρο.</w:t>
      </w:r>
    </w:p>
    <w:p w14:paraId="664B1C4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Άρα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καλό είναι όταν έχετε μία έκθεση, να τη διαβάζετε ολόκληρη. </w:t>
      </w:r>
      <w:r>
        <w:rPr>
          <w:rFonts w:eastAsia="Times New Roman" w:cs="Times New Roman"/>
          <w:szCs w:val="24"/>
        </w:rPr>
        <w:t>Α</w:t>
      </w:r>
      <w:r>
        <w:rPr>
          <w:rFonts w:eastAsia="Times New Roman" w:cs="Times New Roman"/>
          <w:szCs w:val="24"/>
        </w:rPr>
        <w:t>ν την παίρνετε μ</w:t>
      </w:r>
      <w:r>
        <w:rPr>
          <w:rFonts w:eastAsia="Times New Roman" w:cs="Times New Roman"/>
          <w:szCs w:val="24"/>
        </w:rPr>
        <w:t>ισή από τα ΝΕΑ, να τους ζητάτε να σας τη δώσουν ολόκληρη.</w:t>
      </w:r>
    </w:p>
    <w:p w14:paraId="664B1C4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Υφυπουργού)</w:t>
      </w:r>
    </w:p>
    <w:p w14:paraId="664B1C5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λίγο την ανοχή σας, γιατί ετέθησαν πολλά ζητήματα.</w:t>
      </w:r>
    </w:p>
    <w:p w14:paraId="664B1C5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Θα επικεντρωθώ τώρα σε αυτό που είπατε για τις αποζημιώσεις. Θα ήθελα, λοιπόν, να σας πω ότι ήδη έχει ιδρυθεί το κεφάλαιο της ασφαλιστικής πλοιοκτήτριας εταιρείας με 5,4 εκατομμύρια ευρώ στην Εθνική Τράπεζα της </w:t>
      </w:r>
      <w:r>
        <w:rPr>
          <w:rFonts w:eastAsia="Times New Roman" w:cs="Times New Roman"/>
          <w:szCs w:val="24"/>
        </w:rPr>
        <w:lastRenderedPageBreak/>
        <w:t>Ελλάδας και αναμένεται από το Πρωτοδικείο Πει</w:t>
      </w:r>
      <w:r>
        <w:rPr>
          <w:rFonts w:eastAsia="Times New Roman" w:cs="Times New Roman"/>
          <w:szCs w:val="24"/>
        </w:rPr>
        <w:t xml:space="preserve">ραιά να οριστεί ο εκκαθαριστής. Το επιπλέον γι’ αυτές τις αστικές αποζημιώσεις θα το δώσει το </w:t>
      </w:r>
      <w:r>
        <w:rPr>
          <w:rFonts w:eastAsia="Times New Roman" w:cs="Times New Roman"/>
          <w:szCs w:val="24"/>
          <w:lang w:val="en-US"/>
        </w:rPr>
        <w:t>IOPC</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w:t>
      </w:r>
    </w:p>
    <w:p w14:paraId="664B1C5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πρώτη φορά ιδρύεται </w:t>
      </w:r>
      <w:r>
        <w:rPr>
          <w:rFonts w:eastAsia="Times New Roman" w:cs="Times New Roman"/>
          <w:szCs w:val="24"/>
        </w:rPr>
        <w:t>γ</w:t>
      </w:r>
      <w:r>
        <w:rPr>
          <w:rFonts w:eastAsia="Times New Roman" w:cs="Times New Roman"/>
          <w:szCs w:val="24"/>
        </w:rPr>
        <w:t xml:space="preserve">ραφείο του </w:t>
      </w:r>
      <w:r>
        <w:rPr>
          <w:rFonts w:eastAsia="Times New Roman" w:cs="Times New Roman"/>
          <w:szCs w:val="24"/>
          <w:lang w:val="en-US"/>
        </w:rPr>
        <w:t>IOPC</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στην Ελλάδα και λειτουργεί από εχθές στον Πειραιά. Εκεί πέρα θα μπορέσουν να πάνε όλοι, δηλαδή και οι αλιείς και οι μικρομεσαίοι και οι έμποροι, να καταθέσουν για να πάρουν αποζημιώσεις. Μάλιστα,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του </w:t>
      </w:r>
      <w:r>
        <w:rPr>
          <w:rFonts w:eastAsia="Times New Roman" w:cs="Times New Roman"/>
          <w:szCs w:val="24"/>
          <w:lang w:val="en-US"/>
        </w:rPr>
        <w:t>IOPC</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εισηγήθηκε την άμεση αποπληρωμή των θυμάτων αυτού του περιστατικού, πέρα από γραφειοκρατίες.</w:t>
      </w:r>
    </w:p>
    <w:p w14:paraId="664B1C5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η δική μας η Κυβέρνηση που κατάφερε, μετά από συνεννόηση με το </w:t>
      </w:r>
      <w:r>
        <w:rPr>
          <w:rFonts w:eastAsia="Times New Roman" w:cs="Times New Roman"/>
          <w:szCs w:val="24"/>
          <w:lang w:val="en-US"/>
        </w:rPr>
        <w:t>IOPC</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και μετά από αρκετά ναυάγια που έγιναν στην Ελλάδα, να γίνει για πρώτη φο</w:t>
      </w:r>
      <w:r>
        <w:rPr>
          <w:rFonts w:eastAsia="Times New Roman" w:cs="Times New Roman"/>
          <w:szCs w:val="24"/>
        </w:rPr>
        <w:t xml:space="preserve">ρά </w:t>
      </w:r>
      <w:r>
        <w:rPr>
          <w:rFonts w:eastAsia="Times New Roman" w:cs="Times New Roman"/>
          <w:szCs w:val="24"/>
        </w:rPr>
        <w:t>γ</w:t>
      </w:r>
      <w:r>
        <w:rPr>
          <w:rFonts w:eastAsia="Times New Roman" w:cs="Times New Roman"/>
          <w:szCs w:val="24"/>
        </w:rPr>
        <w:t xml:space="preserve">ραφείο </w:t>
      </w:r>
      <w:r>
        <w:rPr>
          <w:rFonts w:eastAsia="Times New Roman" w:cs="Times New Roman"/>
          <w:szCs w:val="24"/>
        </w:rPr>
        <w:t>α</w:t>
      </w:r>
      <w:r>
        <w:rPr>
          <w:rFonts w:eastAsia="Times New Roman" w:cs="Times New Roman"/>
          <w:szCs w:val="24"/>
        </w:rPr>
        <w:t xml:space="preserve">ποζημιώσεων. Διότι σε όλα τα προηγούμενα ναυάγια, κυρία </w:t>
      </w:r>
      <w:proofErr w:type="spellStart"/>
      <w:r>
        <w:rPr>
          <w:rFonts w:eastAsia="Times New Roman" w:cs="Times New Roman"/>
          <w:szCs w:val="24"/>
        </w:rPr>
        <w:t>Μεγαλοοικονόμου</w:t>
      </w:r>
      <w:proofErr w:type="spellEnd"/>
      <w:r>
        <w:rPr>
          <w:rFonts w:eastAsia="Times New Roman" w:cs="Times New Roman"/>
          <w:szCs w:val="24"/>
        </w:rPr>
        <w:t>, κανένας μικρομεσαίος δεν αποζημιώθηκε, ούτε στη Σαλαμίνα ούτε στα Μέγαρα ούτε στην Αίγινα ούτε στην Επίδαυρο. Ξέρετε πολύ καλά ότι και στο ναυάγιο του Α1 και στο ναυάγιο τ</w:t>
      </w:r>
      <w:r>
        <w:rPr>
          <w:rFonts w:eastAsia="Times New Roman" w:cs="Times New Roman"/>
          <w:szCs w:val="24"/>
        </w:rPr>
        <w:t>ου ΣΛΟΠΣ ήταν πολλές οι παραλίες οι οποίες χτυπήθηκαν. Κανένας δεν αποζημιώθηκε. Για πρώτη φορά γίνεται αυτή η διαδικασία και θα αποζημιωθούν.</w:t>
      </w:r>
    </w:p>
    <w:p w14:paraId="664B1C5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Με ρωτάτε: «Πώς θα αποζημιωθούν; Αφού είναι οικονομικές καταστάσεις;». Ε, πώς θα αποζημιωθούν, κυρία </w:t>
      </w:r>
      <w:proofErr w:type="spellStart"/>
      <w:r>
        <w:rPr>
          <w:rFonts w:eastAsia="Times New Roman" w:cs="Times New Roman"/>
          <w:szCs w:val="24"/>
        </w:rPr>
        <w:t>Μεγαλοοικονό</w:t>
      </w:r>
      <w:r>
        <w:rPr>
          <w:rFonts w:eastAsia="Times New Roman" w:cs="Times New Roman"/>
          <w:szCs w:val="24"/>
        </w:rPr>
        <w:t>μου</w:t>
      </w:r>
      <w:proofErr w:type="spellEnd"/>
      <w:r>
        <w:rPr>
          <w:rFonts w:eastAsia="Times New Roman" w:cs="Times New Roman"/>
          <w:szCs w:val="24"/>
        </w:rPr>
        <w:t xml:space="preserve">; Αν δείτε τι τζίρο έκανε πέρυσι τον Οκτώβριο αυτό το μαγαζί και το τζίρο φέτος τον Οκτώβριο, </w:t>
      </w:r>
      <w:r>
        <w:rPr>
          <w:rFonts w:eastAsia="Times New Roman" w:cs="Times New Roman"/>
          <w:szCs w:val="24"/>
        </w:rPr>
        <w:lastRenderedPageBreak/>
        <w:t>φαίνεται με κάποιον τρόπο ότι υπάρχει μία διαφοροποίηση. Πώς θα σου δώσει ο άλλος λεφτά; Απλώς επειδή λες ότι έχεις πρόβλημα; Πρέπει με κάποιον τρόπο να αποδει</w:t>
      </w:r>
      <w:r>
        <w:rPr>
          <w:rFonts w:eastAsia="Times New Roman" w:cs="Times New Roman"/>
          <w:szCs w:val="24"/>
        </w:rPr>
        <w:t xml:space="preserve">κνύεις το ύψος της ζημίας που έχεις. Δεν είπε κανένας ότι δεν θα πληρωθούν. Όμως, πρέπει να το αποδείξουν. </w:t>
      </w:r>
      <w:r>
        <w:rPr>
          <w:rFonts w:eastAsia="Times New Roman" w:cs="Times New Roman"/>
          <w:szCs w:val="24"/>
        </w:rPr>
        <w:t>Α</w:t>
      </w:r>
      <w:r>
        <w:rPr>
          <w:rFonts w:eastAsia="Times New Roman" w:cs="Times New Roman"/>
          <w:szCs w:val="24"/>
        </w:rPr>
        <w:t>υτό είναι λογικό και δεν νομίζω ότι διαφωνείτε σ’ αυτό.</w:t>
      </w:r>
    </w:p>
    <w:p w14:paraId="664B1C5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Έχω κι άλλα να σας πω, αλλά θα τα πω στη δευτερολογία μου.</w:t>
      </w:r>
    </w:p>
    <w:p w14:paraId="664B1C5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4B1C5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 xml:space="preserve">Κρεμαστινός): </w:t>
      </w:r>
      <w:r>
        <w:rPr>
          <w:rFonts w:eastAsia="Times New Roman" w:cs="Times New Roman"/>
          <w:szCs w:val="24"/>
        </w:rPr>
        <w:t xml:space="preserve">Παρακαλώ, κύρια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 για τρία λεπτά, για να δευτερολογήσετε, αν θέλετε φυσικά.</w:t>
      </w:r>
    </w:p>
    <w:p w14:paraId="664B1C5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Θέλω, κύριε Πρόεδρε, να δευτερολογήσω. Θα χρειαστώ λίγο χρόνο παραπάνω. Έχουμε να μονομαχήσουμε! Είμαστε νησιώτ</w:t>
      </w:r>
      <w:r>
        <w:rPr>
          <w:rFonts w:eastAsia="Times New Roman" w:cs="Times New Roman"/>
          <w:szCs w:val="24"/>
        </w:rPr>
        <w:t>ες!</w:t>
      </w:r>
    </w:p>
    <w:p w14:paraId="664B1C5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πρώτα </w:t>
      </w:r>
      <w:proofErr w:type="spellStart"/>
      <w:r>
        <w:rPr>
          <w:rFonts w:eastAsia="Times New Roman" w:cs="Times New Roman"/>
          <w:szCs w:val="24"/>
        </w:rPr>
        <w:t>πρώτα</w:t>
      </w:r>
      <w:proofErr w:type="spellEnd"/>
      <w:r>
        <w:rPr>
          <w:rFonts w:eastAsia="Times New Roman" w:cs="Times New Roman"/>
          <w:szCs w:val="24"/>
        </w:rPr>
        <w:t xml:space="preserve"> δεν μιλήσαμε για τον βυθό. Ξέχασα να το ρωτήσω. Είναι ένα πάρα πολύ σοβαρό θέμα. Δεν μιλάμε για τις μετρήσεις στην επιφάνεια. Εκεί δεν έχουμε πρόβλημα. Ο βυθός έχει το πρόβλημα. Θα σκεπαστεί από τη άμμο και θα θέλει πάρα πολλ</w:t>
      </w:r>
      <w:r>
        <w:rPr>
          <w:rFonts w:eastAsia="Times New Roman" w:cs="Times New Roman"/>
          <w:szCs w:val="24"/>
        </w:rPr>
        <w:t>ά χρόνια για να καθαριστεί. Εκεί είναι το μεγάλο πρόβλημα. Σας το είχα πει και στο Υπουργείο.</w:t>
      </w:r>
    </w:p>
    <w:p w14:paraId="664B1C5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Εργαζόμουν σε ναυτιλιακή. Ο βυθός, δυστυχώς, έχει πάρα πολύ μεγάλο πρόβλημα και εκεί είναι οι δύσκολες μετρήσεις. Θα χρειαστούν χρόνια </w:t>
      </w:r>
      <w:r>
        <w:rPr>
          <w:rFonts w:eastAsia="Times New Roman" w:cs="Times New Roman"/>
          <w:szCs w:val="24"/>
        </w:rPr>
        <w:lastRenderedPageBreak/>
        <w:t>για να καθαριστεί. Είναι πο</w:t>
      </w:r>
      <w:r>
        <w:rPr>
          <w:rFonts w:eastAsia="Times New Roman" w:cs="Times New Roman"/>
          <w:szCs w:val="24"/>
        </w:rPr>
        <w:t>λύ δύσκολο. Το να πλένουμε τα βοτσαλάκια και τα βραχάκια, δεν κάνει τίποτα.</w:t>
      </w:r>
    </w:p>
    <w:p w14:paraId="664B1C5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Τις μετρήσεις τις έχω. Δεν ξέρω αν έχουν πει ψέματα. Έχω και τις μετρήσεις του ΕΛΚΕΘΕ. Εδώ είναι το πραγματικό. Θα τα καταθέσω όλα. Είναι πάρα πολλά. </w:t>
      </w:r>
    </w:p>
    <w:p w14:paraId="664B1C5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w:t>
      </w:r>
      <w:r>
        <w:rPr>
          <w:rFonts w:eastAsia="Times New Roman" w:cs="Times New Roman"/>
          <w:b/>
          <w:szCs w:val="24"/>
        </w:rPr>
        <w:t xml:space="preserve">ργός Ναυτιλίας και Νησιωτικής Πολιτικής): </w:t>
      </w:r>
      <w:r>
        <w:rPr>
          <w:rFonts w:eastAsia="Times New Roman" w:cs="Times New Roman"/>
          <w:szCs w:val="24"/>
        </w:rPr>
        <w:t>Μην κουράζεστε. Δεν χρειάζεται. Τα έχω.</w:t>
      </w:r>
    </w:p>
    <w:p w14:paraId="664B1C5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Θέλω να σας ρωτήσω και κάτι άλλο. Έχει επιληφθεί </w:t>
      </w:r>
      <w:r>
        <w:rPr>
          <w:rFonts w:eastAsia="Times New Roman" w:cs="Times New Roman"/>
          <w:szCs w:val="24"/>
        </w:rPr>
        <w:t>ε</w:t>
      </w:r>
      <w:r>
        <w:rPr>
          <w:rFonts w:eastAsia="Times New Roman" w:cs="Times New Roman"/>
          <w:szCs w:val="24"/>
        </w:rPr>
        <w:t xml:space="preserve">ισαγγελέας; Έχει πάει ο φάκελος στην </w:t>
      </w:r>
      <w:r>
        <w:rPr>
          <w:rFonts w:eastAsia="Times New Roman" w:cs="Times New Roman"/>
          <w:szCs w:val="24"/>
        </w:rPr>
        <w:t>ε</w:t>
      </w:r>
      <w:r>
        <w:rPr>
          <w:rFonts w:eastAsia="Times New Roman" w:cs="Times New Roman"/>
          <w:szCs w:val="24"/>
        </w:rPr>
        <w:t xml:space="preserve">ισαγγελία; Το θέλω. Θέλω να μου πείτε αν έχει επιληφθεί. </w:t>
      </w:r>
      <w:r>
        <w:rPr>
          <w:rFonts w:eastAsia="Times New Roman" w:cs="Times New Roman"/>
          <w:szCs w:val="24"/>
        </w:rPr>
        <w:t>Θ</w:t>
      </w:r>
      <w:r>
        <w:rPr>
          <w:rFonts w:eastAsia="Times New Roman" w:cs="Times New Roman"/>
          <w:szCs w:val="24"/>
        </w:rPr>
        <w:t>έλω</w:t>
      </w:r>
      <w:r>
        <w:rPr>
          <w:rFonts w:eastAsia="Times New Roman" w:cs="Times New Roman"/>
          <w:szCs w:val="24"/>
        </w:rPr>
        <w:t xml:space="preserve"> να μου πείτε πώς έγινε αυτό το ξαφνικό ναυάγιο. Θέλω όλο τον φάκελο. Έχω ζητήσει και το ασφαλιστήριο της εταιρείας. Το θέλω. Έχω δικαίωμα να το πάρω; Σας ρωτάω. Δεν έχω δικαίωμα μόνο για Υπουργείο Άμυνας και το Υπουργείο Εξωτερικών. Το θέλω. </w:t>
      </w:r>
    </w:p>
    <w:p w14:paraId="664B1C5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Δεν με ικανο</w:t>
      </w:r>
      <w:r>
        <w:rPr>
          <w:rFonts w:eastAsia="Times New Roman" w:cs="Times New Roman"/>
          <w:szCs w:val="24"/>
        </w:rPr>
        <w:t xml:space="preserve">ποιούν αυτά που δώσατε, κύριε Υπουργέ. Εγώ τα θέλω. Είμαι Βουλευτής; Εκπροσωπώ το Ελληνικό Κοινοβούλιο; Εγώ θέλω το πλήρες ασφαλιστήριο και τον φάκελο που πήγε στην </w:t>
      </w:r>
      <w:r>
        <w:rPr>
          <w:rFonts w:eastAsia="Times New Roman" w:cs="Times New Roman"/>
          <w:szCs w:val="24"/>
        </w:rPr>
        <w:t>ε</w:t>
      </w:r>
      <w:r>
        <w:rPr>
          <w:rFonts w:eastAsia="Times New Roman" w:cs="Times New Roman"/>
          <w:szCs w:val="24"/>
        </w:rPr>
        <w:t>ισαγγελία. Έχω δικαίωμα να τα πάρω; Πείτε ότι δεν έχω. Απλώς σας ερωτώ.</w:t>
      </w:r>
    </w:p>
    <w:p w14:paraId="664B1C5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Λοιπόν, με ενδιαφέ</w:t>
      </w:r>
      <w:r>
        <w:rPr>
          <w:rFonts w:eastAsia="Times New Roman" w:cs="Times New Roman"/>
          <w:szCs w:val="24"/>
        </w:rPr>
        <w:t xml:space="preserve">ρει ο καθαρισμός του πυθμένα. Δώσατε δεύτερη φορά πιστοποιητικό να κινηθεί. Έληγε η πρώτη φορά τον Αύγουστο. Γιατί του </w:t>
      </w:r>
      <w:r>
        <w:rPr>
          <w:rFonts w:eastAsia="Times New Roman" w:cs="Times New Roman"/>
          <w:szCs w:val="24"/>
        </w:rPr>
        <w:lastRenderedPageBreak/>
        <w:t>δώσατε δεύτερη φορά πιστοποιητικό να κινηθεί; Και είχε πάρα πολλές ζημιές…</w:t>
      </w:r>
    </w:p>
    <w:p w14:paraId="664B1C6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Ποιες ήταν οι ζημιές;</w:t>
      </w:r>
    </w:p>
    <w:p w14:paraId="664B1C6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Θα σας αναφέρω ποιες ήταν οι ζημιές του. Θα σας τις αναφέρω.</w:t>
      </w:r>
    </w:p>
    <w:p w14:paraId="664B1C6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Παράταση πιστοποιητικών. Είχε περάσει επιθεώρηση. Είχε πρόβλημα στη φύλαξη τη</w:t>
      </w:r>
      <w:r>
        <w:rPr>
          <w:rFonts w:eastAsia="Times New Roman" w:cs="Times New Roman"/>
          <w:szCs w:val="24"/>
        </w:rPr>
        <w:t>ς γέφυρας. Είχε πρόβλημα στο συρματόσχοινο. Αυτά είχαν διορθωθεί όταν του δόθηκε δεύτερη παράταση; Το πιστοποιητικό έληγε στις 6 Αυγούστου. Του δώσατε δεύτερη ανανέωση -που έπρεπε μόνο μία- για τις 24 Σεπτεμβρίου. Το πλοίο βυθίζεται στις 10 Σεπτεμβρίου.</w:t>
      </w:r>
    </w:p>
    <w:p w14:paraId="664B1C6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Δώ</w:t>
      </w:r>
      <w:r>
        <w:rPr>
          <w:rFonts w:eastAsia="Times New Roman" w:cs="Times New Roman"/>
          <w:szCs w:val="24"/>
        </w:rPr>
        <w:t xml:space="preserve">στε μου όλες αυτές τις εξηγήσεις. </w:t>
      </w:r>
      <w:r>
        <w:rPr>
          <w:rFonts w:eastAsia="Times New Roman" w:cs="Times New Roman"/>
          <w:szCs w:val="24"/>
        </w:rPr>
        <w:t>Π</w:t>
      </w:r>
      <w:r>
        <w:rPr>
          <w:rFonts w:eastAsia="Times New Roman" w:cs="Times New Roman"/>
          <w:szCs w:val="24"/>
        </w:rPr>
        <w:t xml:space="preserve">είτε μου αν έχει επιληφθεί ο </w:t>
      </w:r>
      <w:r>
        <w:rPr>
          <w:rFonts w:eastAsia="Times New Roman" w:cs="Times New Roman"/>
          <w:szCs w:val="24"/>
        </w:rPr>
        <w:t>ε</w:t>
      </w:r>
      <w:r>
        <w:rPr>
          <w:rFonts w:eastAsia="Times New Roman" w:cs="Times New Roman"/>
          <w:szCs w:val="24"/>
        </w:rPr>
        <w:t>ισαγγελέας.</w:t>
      </w:r>
    </w:p>
    <w:p w14:paraId="664B1C6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Πάμε στις υλικές ζημιές απέναντι στους τρίτους. Εγώ θέλω να δω το ασφαλιστήριο. Είχε απέναντι στους τρίτους; Αν χτύπαγε μέσα το πλήρωμα; Αφήστε την πετρελαιοκηλίδα. Αστικής ευθύνη</w:t>
      </w:r>
      <w:r>
        <w:rPr>
          <w:rFonts w:eastAsia="Times New Roman" w:cs="Times New Roman"/>
          <w:szCs w:val="24"/>
        </w:rPr>
        <w:t xml:space="preserve">ς είχε; Αν χτύπαγε το πλήρωμα, αν έπεφτε πάνω σε ένα άλλο πλοίο, ποιος θα το αποζημίωνε; Ο διεθνής </w:t>
      </w:r>
      <w:r>
        <w:rPr>
          <w:rFonts w:eastAsia="Times New Roman" w:cs="Times New Roman"/>
          <w:szCs w:val="24"/>
        </w:rPr>
        <w:t>ο</w:t>
      </w:r>
      <w:r>
        <w:rPr>
          <w:rFonts w:eastAsia="Times New Roman" w:cs="Times New Roman"/>
          <w:szCs w:val="24"/>
        </w:rPr>
        <w:t>ργανισμός για την πετρελαιοκηλίδα; Ξέρω ότι ο νόμος ήταν από το ’92. Δεν είχαν κάνει γραφεία οι άλλες κυβερνήσεις. Δεν υπολογίζω τις άλλες κυβερνήσεις. Είστ</w:t>
      </w:r>
      <w:r>
        <w:rPr>
          <w:rFonts w:eastAsia="Times New Roman" w:cs="Times New Roman"/>
          <w:szCs w:val="24"/>
        </w:rPr>
        <w:t>ε μ</w:t>
      </w:r>
      <w:r>
        <w:rPr>
          <w:rFonts w:eastAsia="Times New Roman" w:cs="Times New Roman"/>
          <w:szCs w:val="24"/>
        </w:rPr>
        <w:t>ί</w:t>
      </w:r>
      <w:r>
        <w:rPr>
          <w:rFonts w:eastAsia="Times New Roman" w:cs="Times New Roman"/>
          <w:szCs w:val="24"/>
        </w:rPr>
        <w:t>α νέα Κυβέρνηση και πρέπει να διορθώσετε τα κακώς κείμενα.</w:t>
      </w:r>
    </w:p>
    <w:p w14:paraId="664B1C6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ΝΕΚΤΑΡΙΟΣ ΣΑΝΤΟΡΙΝΙΟΣ (Υφυπουργός Ναυτιλίας και Νησιωτικής Πολιτικής): </w:t>
      </w:r>
      <w:r>
        <w:rPr>
          <w:rFonts w:eastAsia="Times New Roman" w:cs="Times New Roman"/>
          <w:szCs w:val="24"/>
        </w:rPr>
        <w:t>Το κάνουμε.</w:t>
      </w:r>
    </w:p>
    <w:p w14:paraId="664B1C6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Ωραία. Κάνατε το γραφείο. Μπράβο σας. Συγχαρητήρια για αυτό. Όμως, αυτός ο νόμος ήταν</w:t>
      </w:r>
      <w:r>
        <w:rPr>
          <w:rFonts w:eastAsia="Times New Roman" w:cs="Times New Roman"/>
          <w:szCs w:val="24"/>
        </w:rPr>
        <w:t xml:space="preserve"> από το ’92, και από πιο μπροστά ακόμη. Από το ’92 άρχισε να εφαρμόζεται υποχρεωτικά. Δεν το είχαν κάνει οι προηγούμενες κυβερνήσεις. Κακώς δεν το είχαν κάνει. Συγχαρητήρια που το κάνατε. Δεν αμφιβάλλω. Όμως, τι γίνεται; </w:t>
      </w:r>
      <w:r>
        <w:rPr>
          <w:rFonts w:eastAsia="Times New Roman" w:cs="Times New Roman"/>
          <w:szCs w:val="24"/>
        </w:rPr>
        <w:t>Τ</w:t>
      </w:r>
      <w:r>
        <w:rPr>
          <w:rFonts w:eastAsia="Times New Roman" w:cs="Times New Roman"/>
          <w:szCs w:val="24"/>
        </w:rPr>
        <w:t>ώρα πώς θα μπορέσετε να καθαρίσετε</w:t>
      </w:r>
      <w:r>
        <w:rPr>
          <w:rFonts w:eastAsia="Times New Roman" w:cs="Times New Roman"/>
          <w:szCs w:val="24"/>
        </w:rPr>
        <w:t xml:space="preserve"> τον βυθό; Πρέπει να θυμηθούμε τη διαφήμιση, «Ψεκάστε, σκουπίστε, τελειώσατε»; Θα καθαρίσουμε τα βραχάκια; Τι γίνεται στον βυθό; Θα καταστραφεί το </w:t>
      </w:r>
      <w:proofErr w:type="spellStart"/>
      <w:r>
        <w:rPr>
          <w:rFonts w:eastAsia="Times New Roman" w:cs="Times New Roman"/>
          <w:szCs w:val="24"/>
        </w:rPr>
        <w:t>πλαγκτόν</w:t>
      </w:r>
      <w:proofErr w:type="spellEnd"/>
      <w:r>
        <w:rPr>
          <w:rFonts w:eastAsia="Times New Roman" w:cs="Times New Roman"/>
          <w:szCs w:val="24"/>
        </w:rPr>
        <w:t xml:space="preserve">. Τα ψάρια μυρίζουν πετρέλαιο. </w:t>
      </w:r>
    </w:p>
    <w:p w14:paraId="664B1C6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Να σας πω κάτι, κύριε Υπουργέ; Όλη η παραλία στο Καβούρι έχει τα μεγα</w:t>
      </w:r>
      <w:r>
        <w:rPr>
          <w:rFonts w:eastAsia="Times New Roman" w:cs="Times New Roman"/>
          <w:szCs w:val="24"/>
        </w:rPr>
        <w:t xml:space="preserve">λύτερα ξενοδοχεία. Εγώ πήγα και έκανα έρευνα. Τα μεγαλύτερα ξενοδοχεία περιμένουν τους χειμερινούς κολυμβητές. Έχουν τουρισμό όλον τον χειμώνα. Δεν θα κλείσουν τα ξενοδοχεία στην παραλιακή. Πηγαίντε να δείτε πόσες ακυρώσεις θα γίνουν και δώστε λύσεις. </w:t>
      </w:r>
    </w:p>
    <w:p w14:paraId="664B1C6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ποιος θα δώσει το πιστοποιητικό ότι μπορούν να κολυμπάνε άφοβα; Εσείς θα το δώσετε, το Υπουργείο Ναυτιλίας ή το Υπουργείο Υγείας; Βάλτε τον κ. </w:t>
      </w:r>
      <w:proofErr w:type="spellStart"/>
      <w:r>
        <w:rPr>
          <w:rFonts w:eastAsia="Times New Roman" w:cs="Times New Roman"/>
          <w:szCs w:val="24"/>
        </w:rPr>
        <w:t>Πολάκη</w:t>
      </w:r>
      <w:proofErr w:type="spellEnd"/>
      <w:r>
        <w:rPr>
          <w:rFonts w:eastAsia="Times New Roman" w:cs="Times New Roman"/>
          <w:szCs w:val="24"/>
        </w:rPr>
        <w:t xml:space="preserve"> και τον κ. Ξανθό να υπογράψουν ότι δεν υπάρχει πρόβλημα. Εγώ πάντως τα εγγόνια μου που μένουν στο </w:t>
      </w:r>
      <w:proofErr w:type="spellStart"/>
      <w:r>
        <w:rPr>
          <w:rFonts w:eastAsia="Times New Roman" w:cs="Times New Roman"/>
          <w:szCs w:val="24"/>
        </w:rPr>
        <w:t>Λαγ</w:t>
      </w:r>
      <w:r>
        <w:rPr>
          <w:rFonts w:eastAsia="Times New Roman" w:cs="Times New Roman"/>
          <w:szCs w:val="24"/>
        </w:rPr>
        <w:t>ονήσι</w:t>
      </w:r>
      <w:proofErr w:type="spellEnd"/>
      <w:r>
        <w:rPr>
          <w:rFonts w:eastAsia="Times New Roman" w:cs="Times New Roman"/>
          <w:szCs w:val="24"/>
        </w:rPr>
        <w:t>, δεν τα αφήνω να κάνουν μπάνιο.</w:t>
      </w:r>
    </w:p>
    <w:p w14:paraId="664B1C6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w:t>
      </w:r>
      <w:r>
        <w:rPr>
          <w:rFonts w:eastAsia="Times New Roman"/>
          <w:szCs w:val="24"/>
        </w:rPr>
        <w:t>υχαριστώ.</w:t>
      </w:r>
      <w:r>
        <w:rPr>
          <w:rFonts w:eastAsia="Times New Roman" w:cs="Times New Roman"/>
          <w:szCs w:val="24"/>
        </w:rPr>
        <w:t xml:space="preserve"> </w:t>
      </w:r>
    </w:p>
    <w:p w14:paraId="664B1C6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w:t>
      </w:r>
      <w:r>
        <w:rPr>
          <w:rFonts w:eastAsia="Times New Roman" w:cs="Times New Roman"/>
          <w:szCs w:val="24"/>
        </w:rPr>
        <w:t>ικών της Βουλής)</w:t>
      </w:r>
    </w:p>
    <w:p w14:paraId="664B1C6B" w14:textId="77777777" w:rsidR="0038323F" w:rsidRDefault="00FD28AA">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Το Υπουργείο Υγείας,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-για να παρέμβω και εγώ- γιατί είναι το αρμόδιο. </w:t>
      </w:r>
    </w:p>
    <w:p w14:paraId="664B1C6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και πάλι.</w:t>
      </w:r>
    </w:p>
    <w:p w14:paraId="664B1C6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b/>
          <w:szCs w:val="24"/>
        </w:rPr>
        <w:t xml:space="preserve"> </w:t>
      </w:r>
      <w:r>
        <w:rPr>
          <w:rFonts w:eastAsia="Times New Roman" w:cs="Times New Roman"/>
          <w:szCs w:val="24"/>
        </w:rPr>
        <w:t xml:space="preserve">Λοιπόν,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βάλατε πολλά θέματα και νομίζω ότι αδικείτε όχι τη συζήτηση, αλλά τις περιοχές, διότι η απαγόρευση κολύμβησης, όπως γνωρίζετε, είναι μέχρι τη Γλυφάδα. Δεν είναι στο Μεγάλο Καβούρι. Στο Μεγάλο Καβούρι και στο </w:t>
      </w:r>
      <w:proofErr w:type="spellStart"/>
      <w:r>
        <w:rPr>
          <w:rFonts w:eastAsia="Times New Roman" w:cs="Times New Roman"/>
          <w:szCs w:val="24"/>
        </w:rPr>
        <w:t>Λαγονήσι</w:t>
      </w:r>
      <w:proofErr w:type="spellEnd"/>
      <w:r>
        <w:rPr>
          <w:rFonts w:eastAsia="Times New Roman" w:cs="Times New Roman"/>
          <w:szCs w:val="24"/>
        </w:rPr>
        <w:t xml:space="preserve"> δεν υπά</w:t>
      </w:r>
      <w:r>
        <w:rPr>
          <w:rFonts w:eastAsia="Times New Roman" w:cs="Times New Roman"/>
          <w:szCs w:val="24"/>
        </w:rPr>
        <w:t xml:space="preserve">ρχει απαγόρευση κολύμβησης. </w:t>
      </w:r>
    </w:p>
    <w:p w14:paraId="664B1C6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τουλάχιστον βοηθήστε αυτές τις περιοχές. Μην λέτε τέτοια πράγματα. </w:t>
      </w:r>
    </w:p>
    <w:p w14:paraId="664B1C6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Το ΕΛΚΕΘΕ έτσι λέει.</w:t>
      </w:r>
    </w:p>
    <w:p w14:paraId="664B1C7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Τι λέτε; Το ΕΛΚΕΘΕ, κυρία </w:t>
      </w:r>
      <w:proofErr w:type="spellStart"/>
      <w:r>
        <w:rPr>
          <w:rFonts w:eastAsia="Times New Roman" w:cs="Times New Roman"/>
          <w:szCs w:val="24"/>
        </w:rPr>
        <w:t>Μεγαλοοικονόμου</w:t>
      </w:r>
      <w:proofErr w:type="spellEnd"/>
      <w:r>
        <w:rPr>
          <w:rFonts w:eastAsia="Times New Roman" w:cs="Times New Roman"/>
          <w:szCs w:val="24"/>
        </w:rPr>
        <w:t>, λέει -σας το είπα- δύο μικρογραμμάρια ανά λίτρο στις 3 Νοεμβρίου.</w:t>
      </w:r>
    </w:p>
    <w:p w14:paraId="664B1C7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Εδώ λέει ότι </w:t>
      </w:r>
      <w:proofErr w:type="spellStart"/>
      <w:r>
        <w:rPr>
          <w:rFonts w:eastAsia="Times New Roman" w:cs="Times New Roman"/>
          <w:szCs w:val="24"/>
        </w:rPr>
        <w:t>εκατόν</w:t>
      </w:r>
      <w:proofErr w:type="spellEnd"/>
      <w:r>
        <w:rPr>
          <w:rFonts w:eastAsia="Times New Roman" w:cs="Times New Roman"/>
          <w:szCs w:val="24"/>
        </w:rPr>
        <w:t xml:space="preserve"> τριάντα εννέα</w:t>
      </w:r>
      <w:r>
        <w:rPr>
          <w:rFonts w:eastAsia="Times New Roman" w:cs="Times New Roman"/>
          <w:szCs w:val="24"/>
        </w:rPr>
        <w:t xml:space="preserve"> γραμμάρια ήταν η μέτρηση…</w:t>
      </w:r>
    </w:p>
    <w:p w14:paraId="664B1C7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Κυρία </w:t>
      </w:r>
      <w:proofErr w:type="spellStart"/>
      <w:r>
        <w:rPr>
          <w:rFonts w:eastAsia="Times New Roman" w:cs="Times New Roman"/>
          <w:szCs w:val="24"/>
        </w:rPr>
        <w:t>Μεγαλοοικον</w:t>
      </w:r>
      <w:r>
        <w:rPr>
          <w:rFonts w:eastAsia="Times New Roman" w:cs="Times New Roman"/>
          <w:szCs w:val="24"/>
        </w:rPr>
        <w:t>όμου</w:t>
      </w:r>
      <w:proofErr w:type="spellEnd"/>
      <w:r>
        <w:rPr>
          <w:rFonts w:eastAsia="Times New Roman" w:cs="Times New Roman"/>
          <w:szCs w:val="24"/>
        </w:rPr>
        <w:t>, εδώ είναι οι εκθέσεις. Είναι οι επίσημες εκθέσεις.</w:t>
      </w:r>
    </w:p>
    <w:p w14:paraId="664B1C7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w:t>
      </w:r>
      <w:proofErr w:type="spellStart"/>
      <w:r>
        <w:rPr>
          <w:rFonts w:eastAsia="Times New Roman" w:cs="Times New Roman"/>
          <w:szCs w:val="24"/>
        </w:rPr>
        <w:t>Μεγαλοικονόμου</w:t>
      </w:r>
      <w:proofErr w:type="spellEnd"/>
      <w:r>
        <w:rPr>
          <w:rFonts w:eastAsia="Times New Roman" w:cs="Times New Roman"/>
          <w:szCs w:val="24"/>
        </w:rPr>
        <w:t>, παρακαλώ, μη διακόπτετε.</w:t>
      </w:r>
    </w:p>
    <w:p w14:paraId="664B1C7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Πάμε παρακάτω.</w:t>
      </w:r>
    </w:p>
    <w:p w14:paraId="664B1C7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το ασφαλιστήριο. Σας </w:t>
      </w:r>
      <w:r>
        <w:rPr>
          <w:rFonts w:eastAsia="Times New Roman" w:cs="Times New Roman"/>
          <w:szCs w:val="24"/>
        </w:rPr>
        <w:t>είπα ότι ιδρύθηκε το κεφάλαιο στην Εθνική και ότι έχουν κατατεθεί τα χρήματα, τα 5,4 εκατομμύρια στην Εθνική Τράπεζα της Ελλάδος. Εάν δεν είχε αστική ευθύνη, θα είχε ιδρυθεί το κεφάλαιο; Τι είναι αυτά που λέτε τώρα; Γνωρίζετε πολύ καλά τη διαδικασία. Επομέ</w:t>
      </w:r>
      <w:r>
        <w:rPr>
          <w:rFonts w:eastAsia="Times New Roman" w:cs="Times New Roman"/>
          <w:szCs w:val="24"/>
        </w:rPr>
        <w:t>νως, προφανώς και έχει αστική ευθύνη.</w:t>
      </w:r>
    </w:p>
    <w:p w14:paraId="664B1C7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λέτε για τον βυθό. Έχουμε ψάξει σπιθαμή προς σπιθαμή όλον τον βυθό. Έχουμε βρει τα βυθισμένα. </w:t>
      </w:r>
      <w:r>
        <w:rPr>
          <w:rFonts w:eastAsia="Times New Roman" w:cs="Times New Roman"/>
          <w:szCs w:val="24"/>
        </w:rPr>
        <w:t>Σ</w:t>
      </w:r>
      <w:r>
        <w:rPr>
          <w:rFonts w:eastAsia="Times New Roman" w:cs="Times New Roman"/>
          <w:szCs w:val="24"/>
        </w:rPr>
        <w:t>ας λέω, λοιπόν…</w:t>
      </w:r>
    </w:p>
    <w:p w14:paraId="664B1C7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Για το πετρέλαιο λέω, κύριε Υπουργέ. </w:t>
      </w:r>
    </w:p>
    <w:p w14:paraId="664B1C7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Τα βυθισμένα πετρέλαια, κυρία </w:t>
      </w:r>
      <w:proofErr w:type="spellStart"/>
      <w:r>
        <w:rPr>
          <w:rFonts w:eastAsia="Times New Roman" w:cs="Times New Roman"/>
          <w:szCs w:val="24"/>
        </w:rPr>
        <w:t>Μεγαλοοικονόμου</w:t>
      </w:r>
      <w:proofErr w:type="spellEnd"/>
      <w:r>
        <w:rPr>
          <w:rFonts w:eastAsia="Times New Roman" w:cs="Times New Roman"/>
          <w:szCs w:val="24"/>
        </w:rPr>
        <w:t>.</w:t>
      </w:r>
    </w:p>
    <w:p w14:paraId="664B1C79"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περιοχή Γλυφάδας ό,τι βλέπετε με πράσινο υπήρχε και καθαρίστηκε, ό,τι βλέπετε με κόκκινο θα καθαριστεί τις επόμενες ημέρες.</w:t>
      </w:r>
    </w:p>
    <w:p w14:paraId="664B1C7A"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Στην Αργυ</w:t>
      </w:r>
      <w:r>
        <w:rPr>
          <w:rFonts w:eastAsia="Times New Roman" w:cs="Times New Roman"/>
          <w:szCs w:val="24"/>
        </w:rPr>
        <w:t xml:space="preserve">ρούπολη -Άλιμος-Αργυρούπολη-Ελληνικό- ό,τι βλέπετε με πράσινο έχει καθαριστεί, πλην ενός κομματιού στον Άγιο Αλέξανδρο. </w:t>
      </w:r>
    </w:p>
    <w:p w14:paraId="664B1C7B"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Στον Πειραιά ό,τι βλέπετε με πράσινο έχει καθαριστεί.</w:t>
      </w:r>
    </w:p>
    <w:p w14:paraId="664B1C7C"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Θα καταθέσω τις σχετικές φωτογραφίες για τα Πρακτικά.</w:t>
      </w:r>
    </w:p>
    <w:p w14:paraId="664B1C7D"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Ο βυθός έχει καθαριστεί. </w:t>
      </w:r>
      <w:r>
        <w:rPr>
          <w:rFonts w:eastAsia="Times New Roman" w:cs="Times New Roman"/>
          <w:szCs w:val="24"/>
        </w:rPr>
        <w:t>Έ</w:t>
      </w:r>
      <w:r>
        <w:rPr>
          <w:rFonts w:eastAsia="Times New Roman" w:cs="Times New Roman"/>
          <w:szCs w:val="24"/>
        </w:rPr>
        <w:t>χ</w:t>
      </w:r>
      <w:r>
        <w:rPr>
          <w:rFonts w:eastAsia="Times New Roman" w:cs="Times New Roman"/>
          <w:szCs w:val="24"/>
        </w:rPr>
        <w:t xml:space="preserve">ει έρθει και εκπρόσωπος από την Ευρωπαϊκή Ένωση, ο κ. </w:t>
      </w:r>
      <w:proofErr w:type="spellStart"/>
      <w:r>
        <w:rPr>
          <w:rFonts w:eastAsia="Times New Roman" w:cs="Times New Roman"/>
          <w:szCs w:val="24"/>
        </w:rPr>
        <w:t>Αμάτο</w:t>
      </w:r>
      <w:proofErr w:type="spellEnd"/>
      <w:r>
        <w:rPr>
          <w:rFonts w:eastAsia="Times New Roman" w:cs="Times New Roman"/>
          <w:szCs w:val="24"/>
        </w:rPr>
        <w:t xml:space="preserve">, ο οποίος είναι πάρα πολύ καλός γνώστης αυτών των περιστατικών και μας έχει πει ότι βυθισμένα πετρέλαια θα βρείτε μόνο μπροστά από τις αμμώδεις περιοχές και σε μικρό βάθος. Τα έχουμε εντοπίσει. </w:t>
      </w:r>
    </w:p>
    <w:p w14:paraId="664B1C7E"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μεγαλύτερο πρόβλημα είναι στη Σαλαμίνα, το οποίο και πάλι είναι εντοπισμένο και αυτή τη στιγμή γίνεται καθαρισμός. </w:t>
      </w:r>
    </w:p>
    <w:p w14:paraId="664B1C7F"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Θα σας πω, λοιπόν, ότι περιμένουμε να ολοκληρωθεί η διαδικασία καθαρισμού και του βυθού και των παραλιών το αργότερο στα μέσα Νοέμβρη. Και</w:t>
      </w:r>
      <w:r>
        <w:rPr>
          <w:rFonts w:eastAsia="Times New Roman" w:cs="Times New Roman"/>
          <w:szCs w:val="24"/>
        </w:rPr>
        <w:t xml:space="preserve"> όχι μόνο αυτό. Ξέρετε πάρα πολύ καλά,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ότι υπάρχουν είκοσι έξι ναυάγια στον Πειραιά και είκοσι οκτώ ναυάγια στην Ελευσίνα. Εχθές κατατέθηκε το σχέδιο ανέγερσης του ναυαγίου του «</w:t>
      </w:r>
      <w:r>
        <w:rPr>
          <w:rFonts w:eastAsia="Times New Roman" w:cs="Times New Roman"/>
          <w:szCs w:val="24"/>
        </w:rPr>
        <w:t>ΑΓΙΑ</w:t>
      </w:r>
      <w:r>
        <w:rPr>
          <w:rFonts w:eastAsia="Times New Roman" w:cs="Times New Roman"/>
          <w:szCs w:val="24"/>
        </w:rPr>
        <w:t xml:space="preserve"> </w:t>
      </w:r>
      <w:r>
        <w:rPr>
          <w:rFonts w:eastAsia="Times New Roman" w:cs="Times New Roman"/>
          <w:szCs w:val="24"/>
        </w:rPr>
        <w:t>ΖΩΝΗ</w:t>
      </w:r>
      <w:r>
        <w:rPr>
          <w:rFonts w:eastAsia="Times New Roman" w:cs="Times New Roman"/>
          <w:szCs w:val="24"/>
        </w:rPr>
        <w:t xml:space="preserve"> </w:t>
      </w:r>
      <w:r>
        <w:rPr>
          <w:rFonts w:eastAsia="Times New Roman" w:cs="Times New Roman"/>
          <w:szCs w:val="24"/>
        </w:rPr>
        <w:t>2</w:t>
      </w:r>
      <w:r>
        <w:rPr>
          <w:rFonts w:eastAsia="Times New Roman" w:cs="Times New Roman"/>
          <w:szCs w:val="24"/>
        </w:rPr>
        <w:t>» και μέχρι το τέλος του μήνα το «</w:t>
      </w:r>
      <w:r>
        <w:rPr>
          <w:rFonts w:eastAsia="Times New Roman" w:cs="Times New Roman"/>
          <w:szCs w:val="24"/>
        </w:rPr>
        <w:t>ΑΓΙΑ ΖΩΝΗ 2</w:t>
      </w:r>
      <w:r>
        <w:rPr>
          <w:rFonts w:eastAsia="Times New Roman" w:cs="Times New Roman"/>
          <w:szCs w:val="24"/>
        </w:rPr>
        <w:t>» δεν θα ρυπαίνει τη θάλασσά μας, θα έχει βγει, θα έχει ανασυρθεί. Αυτό γίνεται για πρώτη φορά, κ</w:t>
      </w:r>
      <w:r>
        <w:rPr>
          <w:rFonts w:eastAsia="Times New Roman" w:cs="Times New Roman"/>
          <w:szCs w:val="24"/>
        </w:rPr>
        <w:t>υρία</w:t>
      </w:r>
      <w:r>
        <w:rPr>
          <w:rFonts w:eastAsia="Times New Roman" w:cs="Times New Roman"/>
          <w:szCs w:val="24"/>
        </w:rPr>
        <w:t xml:space="preserve"> </w:t>
      </w:r>
      <w:proofErr w:type="spellStart"/>
      <w:r>
        <w:rPr>
          <w:rFonts w:eastAsia="Times New Roman" w:cs="Times New Roman"/>
          <w:szCs w:val="24"/>
        </w:rPr>
        <w:t>Μεγαλο</w:t>
      </w:r>
      <w:r>
        <w:rPr>
          <w:rFonts w:eastAsia="Times New Roman" w:cs="Times New Roman"/>
          <w:szCs w:val="24"/>
        </w:rPr>
        <w:lastRenderedPageBreak/>
        <w:t>οικονόμου</w:t>
      </w:r>
      <w:proofErr w:type="spellEnd"/>
      <w:r>
        <w:rPr>
          <w:rFonts w:eastAsia="Times New Roman" w:cs="Times New Roman"/>
          <w:szCs w:val="24"/>
        </w:rPr>
        <w:t>, γιατί εμείς δεν καθαρίζουμε επιφανειακά, ψεκάστε-σκουπίστε-τελειώσατε. Καθαρίζουμε και τις αιτίες και εκεί που δημιουργήθηκαν τα προβλήμα</w:t>
      </w:r>
      <w:r>
        <w:rPr>
          <w:rFonts w:eastAsia="Times New Roman" w:cs="Times New Roman"/>
          <w:szCs w:val="24"/>
        </w:rPr>
        <w:t>τα και τις παραλίες, για να μπορέσουν να λειτουργήσουν τα μαγαζιά και να μπορέσουν οι άνθρωποι να κάνουν μπάνιο.</w:t>
      </w:r>
    </w:p>
    <w:p w14:paraId="664B1C80"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για να δοθεί η άδεια έχει κάνει τις μετρήσεις το Υπουργείο Υγείας και περιμένουμε από το Υπουργείο Υγείας να άρει την απαγόρευση </w:t>
      </w:r>
      <w:r>
        <w:rPr>
          <w:rFonts w:eastAsia="Times New Roman" w:cs="Times New Roman"/>
          <w:szCs w:val="24"/>
        </w:rPr>
        <w:t xml:space="preserve">της κολύμβησης, διότι δεν είναι δική μας ευθύνη. </w:t>
      </w:r>
    </w:p>
    <w:p w14:paraId="664B1C81"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κυρία </w:t>
      </w:r>
      <w:proofErr w:type="spellStart"/>
      <w:r>
        <w:rPr>
          <w:rFonts w:eastAsia="Times New Roman" w:cs="Times New Roman"/>
          <w:szCs w:val="24"/>
        </w:rPr>
        <w:t>Μεγαλοοικονόμου</w:t>
      </w:r>
      <w:proofErr w:type="spellEnd"/>
      <w:r>
        <w:rPr>
          <w:rFonts w:eastAsia="Times New Roman" w:cs="Times New Roman"/>
          <w:szCs w:val="24"/>
        </w:rPr>
        <w:t>, μην χρησιμοποιείτε δημοσιεύματα. Οι μετρήσεις του ΕΛΚΕΘΕ είναι εδώ, θα σας τις δώσω να τις διαβάσετε. Χθες έγιναν και άλλες μετρήσεις. Ουσιαστικά ολοκληρώθηκαν οι εργασίες α</w:t>
      </w:r>
      <w:r>
        <w:rPr>
          <w:rFonts w:eastAsia="Times New Roman" w:cs="Times New Roman"/>
          <w:szCs w:val="24"/>
        </w:rPr>
        <w:t>πορρύπανσης στη Ριβιέρα της Αττικής. Έχει μείνει μόνο στον Άγιο Αλέξανδρο και ένα κομματάκι στο ΠΙΚΠΑ προς την Γλυφάδα, μεταξύ Γλυφάδας και Βουλιαγμένης. Δύο κομματάκια έχουν μείνει και η Σαλαμίνα. Μέχρι τα μέσα του μήνα θα έχουμε ολοκληρώσει και με αυτά.</w:t>
      </w:r>
    </w:p>
    <w:p w14:paraId="664B1C82"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αυτό που φαίνεται είναι -όπως σας είπα και πριν- ότι δεν υπάρχουν τιμές μεγαλύτερες από αυτές που υπήρχαν πριν το ναυάγιο στον Σαρωνικό. Θα τα καταθέσω όλα και είναι στη διάθεσή σας να τα δείτε.</w:t>
      </w:r>
    </w:p>
    <w:p w14:paraId="664B1C83"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4B1C84"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Υφυπουργ</w:t>
      </w:r>
      <w:r>
        <w:rPr>
          <w:rFonts w:eastAsia="Times New Roman" w:cs="Times New Roman"/>
          <w:szCs w:val="24"/>
        </w:rPr>
        <w:t xml:space="preserve">ός κ. Νεκτάριος Σαντορινιός καταθέτει για τα Πρακτικά τα προαναφερθέντα έγγραφα, τα οποία βρίσκονται στο αρχείο </w:t>
      </w:r>
      <w:r>
        <w:rPr>
          <w:rFonts w:eastAsia="Times New Roman" w:cs="Times New Roman"/>
          <w:szCs w:val="24"/>
        </w:rPr>
        <w:lastRenderedPageBreak/>
        <w:t>του Τμήματος Γραμματείας της Διεύθυνσης Στενογραφίας και Πρακτικών της Βουλής)</w:t>
      </w:r>
    </w:p>
    <w:p w14:paraId="664B1C85"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664B1C86"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ετά την α</w:t>
      </w:r>
      <w:r>
        <w:rPr>
          <w:rFonts w:eastAsia="Times New Roman" w:cs="Times New Roman"/>
          <w:szCs w:val="24"/>
        </w:rPr>
        <w:t>γόρευση του κυρίου Υφυπουργού, ολοκληρώθηκε η συζήτηση των επικαίρων ερωτήσεων.</w:t>
      </w:r>
    </w:p>
    <w:p w14:paraId="664B1C87"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64B1C88" w14:textId="77777777" w:rsidR="0038323F" w:rsidRDefault="00FD28AA">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64B1C89" w14:textId="77777777" w:rsidR="0038323F" w:rsidRDefault="00FD28AA">
      <w:pPr>
        <w:spacing w:line="600" w:lineRule="auto"/>
        <w:ind w:firstLine="720"/>
        <w:contextualSpacing/>
        <w:jc w:val="both"/>
        <w:rPr>
          <w:rFonts w:eastAsia="Times New Roman" w:cs="Times New Roman"/>
          <w:b/>
          <w:bCs/>
          <w:szCs w:val="24"/>
        </w:rPr>
      </w:pPr>
      <w:r>
        <w:rPr>
          <w:rFonts w:eastAsia="Times New Roman"/>
          <w:b/>
          <w:bCs/>
        </w:rPr>
        <w:t xml:space="preserve">ΠΡΟΕΔΡΕΥΩΝ (Δημήτριος Κρεμαστινός): </w:t>
      </w:r>
      <w:r>
        <w:rPr>
          <w:rFonts w:eastAsia="Times New Roman" w:cs="Times New Roman"/>
          <w:szCs w:val="24"/>
        </w:rPr>
        <w:t>Με τη συναίνεση του Σώμ</w:t>
      </w:r>
      <w:r>
        <w:rPr>
          <w:rFonts w:eastAsia="Times New Roman" w:cs="Times New Roman"/>
          <w:szCs w:val="24"/>
        </w:rPr>
        <w:t xml:space="preserve">ατος και ώρα 13.19΄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6 Νοεμβρίου 2017 και ώρα 18.00΄, με αντικείμενο εργασιών του Σώματος: κοινοβουλευτικό έλεγχο, συζήτηση επικαίρων ερωτήσεων. </w:t>
      </w:r>
    </w:p>
    <w:p w14:paraId="664B1C8A" w14:textId="77777777" w:rsidR="0038323F" w:rsidRDefault="00FD28AA">
      <w:pPr>
        <w:spacing w:line="600" w:lineRule="auto"/>
        <w:ind w:left="720"/>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3832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cKr2zNXdkoAQ3ZPlmvUn58xvVOc=" w:salt="AREBBDrM5Qas6y7kqjv4t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3F"/>
    <w:rsid w:val="0038323F"/>
    <w:rsid w:val="00476467"/>
    <w:rsid w:val="00FD28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1A35"/>
  <w15:docId w15:val="{16E050D3-931B-4A13-8E71-B6011FE5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390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3900"/>
    <w:rPr>
      <w:rFonts w:ascii="Segoe UI" w:hAnsi="Segoe UI" w:cs="Segoe UI"/>
      <w:sz w:val="18"/>
      <w:szCs w:val="18"/>
    </w:rPr>
  </w:style>
  <w:style w:type="paragraph" w:styleId="a4">
    <w:name w:val="Revision"/>
    <w:hidden/>
    <w:uiPriority w:val="99"/>
    <w:semiHidden/>
    <w:rsid w:val="00341A07"/>
    <w:pPr>
      <w:spacing w:after="0" w:line="240" w:lineRule="auto"/>
    </w:pPr>
  </w:style>
  <w:style w:type="character" w:styleId="a5">
    <w:name w:val="Strong"/>
    <w:basedOn w:val="a0"/>
    <w:uiPriority w:val="22"/>
    <w:qFormat/>
    <w:rsid w:val="00341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536</MetadataID>
    <Session xmlns="641f345b-441b-4b81-9152-adc2e73ba5e1">Γ´</Session>
    <Date xmlns="641f345b-441b-4b81-9152-adc2e73ba5e1">2017-11-02T22:00:00+00:00</Date>
    <Status xmlns="641f345b-441b-4b81-9152-adc2e73ba5e1">
      <Url>http://srv-sp1/praktika/Lists/Incoming_Metadata/EditForm.aspx?ID=536&amp;Source=/praktika/Recordings_Library/Forms/AllItems.aspx</Url>
      <Description>Δημοσιεύτηκε</Description>
    </Status>
    <Meeting xmlns="641f345b-441b-4b81-9152-adc2e73ba5e1">ΚΒ´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124F4-6607-4EE7-AD3D-FB517AAE1C23}">
  <ds:schemaRefs>
    <ds:schemaRef ds:uri="http://schemas.microsoft.com/sharepoint/v3/contenttype/forms"/>
  </ds:schemaRefs>
</ds:datastoreItem>
</file>

<file path=customXml/itemProps2.xml><?xml version="1.0" encoding="utf-8"?>
<ds:datastoreItem xmlns:ds="http://schemas.openxmlformats.org/officeDocument/2006/customXml" ds:itemID="{B97CF94B-8E9E-4A94-9BE9-1EFECB7CCF67}">
  <ds:schemaRefs>
    <ds:schemaRef ds:uri="http://purl.org/dc/dcmitype/"/>
    <ds:schemaRef ds:uri="http://schemas.microsoft.com/office/2006/metadata/properties"/>
    <ds:schemaRef ds:uri="http://purl.org/dc/terms/"/>
    <ds:schemaRef ds:uri="http://purl.org/dc/elements/1.1/"/>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641f345b-441b-4b81-9152-adc2e73ba5e1"/>
  </ds:schemaRefs>
</ds:datastoreItem>
</file>

<file path=customXml/itemProps3.xml><?xml version="1.0" encoding="utf-8"?>
<ds:datastoreItem xmlns:ds="http://schemas.openxmlformats.org/officeDocument/2006/customXml" ds:itemID="{67C36C5A-4A7D-4F9E-AE7C-512251A0B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118</Pages>
  <Words>21745</Words>
  <Characters>117429</Characters>
  <Application>Microsoft Office Word</Application>
  <DocSecurity>0</DocSecurity>
  <Lines>978</Lines>
  <Paragraphs>277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2017-11-09T10:27:00Z</dcterms:created>
  <dcterms:modified xsi:type="dcterms:W3CDTF">2017-11-09T10:27:00Z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