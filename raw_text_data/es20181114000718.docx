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DC0772" w14:textId="77777777" w:rsidR="00EE22A4" w:rsidRPr="00EE22A4" w:rsidRDefault="00EE22A4" w:rsidP="00EE22A4">
      <w:pPr>
        <w:spacing w:after="0" w:line="360" w:lineRule="auto"/>
        <w:rPr>
          <w:ins w:id="0" w:author="Φλούδα Χριστίνα" w:date="2018-11-22T12:10:00Z"/>
          <w:rFonts w:eastAsia="Times New Roman"/>
          <w:szCs w:val="24"/>
          <w:lang w:eastAsia="en-US"/>
        </w:rPr>
      </w:pPr>
      <w:ins w:id="1" w:author="Φλούδα Χριστίνα" w:date="2018-11-22T12:10:00Z">
        <w:r w:rsidRPr="00EE22A4">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3165D8F" w14:textId="77777777" w:rsidR="00EE22A4" w:rsidRPr="00EE22A4" w:rsidRDefault="00EE22A4" w:rsidP="00EE22A4">
      <w:pPr>
        <w:spacing w:after="0" w:line="360" w:lineRule="auto"/>
        <w:rPr>
          <w:ins w:id="2" w:author="Φλούδα Χριστίνα" w:date="2018-11-22T12:10:00Z"/>
          <w:rFonts w:eastAsia="Times New Roman"/>
          <w:szCs w:val="24"/>
          <w:lang w:eastAsia="en-US"/>
        </w:rPr>
      </w:pPr>
    </w:p>
    <w:p w14:paraId="5C0FF2D1" w14:textId="77777777" w:rsidR="00EE22A4" w:rsidRPr="00EE22A4" w:rsidRDefault="00EE22A4" w:rsidP="00EE22A4">
      <w:pPr>
        <w:spacing w:after="0" w:line="360" w:lineRule="auto"/>
        <w:rPr>
          <w:ins w:id="3" w:author="Φλούδα Χριστίνα" w:date="2018-11-22T12:10:00Z"/>
          <w:rFonts w:eastAsia="Times New Roman"/>
          <w:szCs w:val="24"/>
          <w:lang w:eastAsia="en-US"/>
        </w:rPr>
      </w:pPr>
      <w:ins w:id="4" w:author="Φλούδα Χριστίνα" w:date="2018-11-22T12:10:00Z">
        <w:r w:rsidRPr="00EE22A4">
          <w:rPr>
            <w:rFonts w:eastAsia="Times New Roman"/>
            <w:szCs w:val="24"/>
            <w:lang w:eastAsia="en-US"/>
          </w:rPr>
          <w:t>ΠΙΝΑΚΑΣ ΠΕΡΙΕΧΟΜΕΝΩΝ</w:t>
        </w:r>
      </w:ins>
    </w:p>
    <w:p w14:paraId="6AE31AC8" w14:textId="77777777" w:rsidR="00EE22A4" w:rsidRPr="00EE22A4" w:rsidRDefault="00EE22A4" w:rsidP="00EE22A4">
      <w:pPr>
        <w:spacing w:after="0" w:line="360" w:lineRule="auto"/>
        <w:rPr>
          <w:ins w:id="5" w:author="Φλούδα Χριστίνα" w:date="2018-11-22T12:10:00Z"/>
          <w:rFonts w:eastAsia="Times New Roman"/>
          <w:szCs w:val="24"/>
          <w:lang w:eastAsia="en-US"/>
        </w:rPr>
      </w:pPr>
      <w:ins w:id="6" w:author="Φλούδα Χριστίνα" w:date="2018-11-22T12:10:00Z">
        <w:r w:rsidRPr="00EE22A4">
          <w:rPr>
            <w:rFonts w:eastAsia="Times New Roman"/>
            <w:szCs w:val="24"/>
            <w:lang w:eastAsia="en-US"/>
          </w:rPr>
          <w:t xml:space="preserve">ΙΖ΄ ΠΕΡΙΟΔΟΣ </w:t>
        </w:r>
      </w:ins>
    </w:p>
    <w:p w14:paraId="25876936" w14:textId="77777777" w:rsidR="00EE22A4" w:rsidRPr="00EE22A4" w:rsidRDefault="00EE22A4" w:rsidP="00EE22A4">
      <w:pPr>
        <w:spacing w:after="0" w:line="360" w:lineRule="auto"/>
        <w:rPr>
          <w:ins w:id="7" w:author="Φλούδα Χριστίνα" w:date="2018-11-22T12:10:00Z"/>
          <w:rFonts w:eastAsia="Times New Roman"/>
          <w:szCs w:val="24"/>
          <w:lang w:eastAsia="en-US"/>
        </w:rPr>
      </w:pPr>
      <w:ins w:id="8" w:author="Φλούδα Χριστίνα" w:date="2018-11-22T12:10:00Z">
        <w:r w:rsidRPr="00EE22A4">
          <w:rPr>
            <w:rFonts w:eastAsia="Times New Roman"/>
            <w:szCs w:val="24"/>
            <w:lang w:eastAsia="en-US"/>
          </w:rPr>
          <w:t>ΠΡΟΕΔΡΕΥΟΜΕΝΗΣ ΚΟΙΝΟΒΟΥΛΕΥΤΙΚΗΣ ΔΗΜΟΚΡΑΤΙΑΣ</w:t>
        </w:r>
      </w:ins>
    </w:p>
    <w:p w14:paraId="56DC0E83" w14:textId="77777777" w:rsidR="00EE22A4" w:rsidRPr="00EE22A4" w:rsidRDefault="00EE22A4" w:rsidP="00EE22A4">
      <w:pPr>
        <w:spacing w:after="0" w:line="360" w:lineRule="auto"/>
        <w:rPr>
          <w:ins w:id="9" w:author="Φλούδα Χριστίνα" w:date="2018-11-22T12:10:00Z"/>
          <w:rFonts w:eastAsia="Times New Roman"/>
          <w:szCs w:val="24"/>
          <w:lang w:eastAsia="en-US"/>
        </w:rPr>
      </w:pPr>
      <w:ins w:id="10" w:author="Φλούδα Χριστίνα" w:date="2018-11-22T12:10:00Z">
        <w:r w:rsidRPr="00EE22A4">
          <w:rPr>
            <w:rFonts w:eastAsia="Times New Roman"/>
            <w:szCs w:val="24"/>
            <w:lang w:eastAsia="en-US"/>
          </w:rPr>
          <w:t>ΣΥΝΟΔΟΣ Δ΄</w:t>
        </w:r>
      </w:ins>
    </w:p>
    <w:p w14:paraId="5325A5E2" w14:textId="77777777" w:rsidR="00EE22A4" w:rsidRPr="00EE22A4" w:rsidRDefault="00EE22A4" w:rsidP="00EE22A4">
      <w:pPr>
        <w:spacing w:after="0" w:line="360" w:lineRule="auto"/>
        <w:rPr>
          <w:ins w:id="11" w:author="Φλούδα Χριστίνα" w:date="2018-11-22T12:10:00Z"/>
          <w:rFonts w:eastAsia="Times New Roman"/>
          <w:szCs w:val="24"/>
          <w:lang w:eastAsia="en-US"/>
        </w:rPr>
      </w:pPr>
    </w:p>
    <w:p w14:paraId="6659B753" w14:textId="77777777" w:rsidR="00EE22A4" w:rsidRPr="00EE22A4" w:rsidRDefault="00EE22A4" w:rsidP="00EE22A4">
      <w:pPr>
        <w:spacing w:after="0" w:line="360" w:lineRule="auto"/>
        <w:rPr>
          <w:ins w:id="12" w:author="Φλούδα Χριστίνα" w:date="2018-11-22T12:10:00Z"/>
          <w:rFonts w:eastAsia="Times New Roman"/>
          <w:szCs w:val="24"/>
          <w:lang w:eastAsia="en-US"/>
        </w:rPr>
      </w:pPr>
      <w:ins w:id="13" w:author="Φλούδα Χριστίνα" w:date="2018-11-22T12:10:00Z">
        <w:r w:rsidRPr="00EE22A4">
          <w:rPr>
            <w:rFonts w:eastAsia="Times New Roman"/>
            <w:szCs w:val="24"/>
            <w:lang w:eastAsia="en-US"/>
          </w:rPr>
          <w:t>ΣΥΝΕΔΡΙΑΣΗ ΚΣΤ΄</w:t>
        </w:r>
      </w:ins>
    </w:p>
    <w:p w14:paraId="1ADADE65" w14:textId="77777777" w:rsidR="00EE22A4" w:rsidRPr="00EE22A4" w:rsidRDefault="00EE22A4" w:rsidP="00EE22A4">
      <w:pPr>
        <w:spacing w:after="0" w:line="360" w:lineRule="auto"/>
        <w:rPr>
          <w:ins w:id="14" w:author="Φλούδα Χριστίνα" w:date="2018-11-22T12:10:00Z"/>
          <w:rFonts w:eastAsia="Times New Roman"/>
          <w:szCs w:val="24"/>
          <w:lang w:eastAsia="en-US"/>
        </w:rPr>
      </w:pPr>
      <w:ins w:id="15" w:author="Φλούδα Χριστίνα" w:date="2018-11-22T12:10:00Z">
        <w:r w:rsidRPr="00EE22A4">
          <w:rPr>
            <w:rFonts w:eastAsia="Times New Roman"/>
            <w:szCs w:val="24"/>
            <w:lang w:eastAsia="en-US"/>
          </w:rPr>
          <w:t>Τετάρτη  14 Νοεμβρίου 2018</w:t>
        </w:r>
      </w:ins>
    </w:p>
    <w:p w14:paraId="59928A1A" w14:textId="77777777" w:rsidR="00EE22A4" w:rsidRPr="00EE22A4" w:rsidRDefault="00EE22A4" w:rsidP="00EE22A4">
      <w:pPr>
        <w:spacing w:after="0" w:line="360" w:lineRule="auto"/>
        <w:rPr>
          <w:ins w:id="16" w:author="Φλούδα Χριστίνα" w:date="2018-11-22T12:10:00Z"/>
          <w:rFonts w:eastAsia="Times New Roman"/>
          <w:szCs w:val="24"/>
          <w:lang w:eastAsia="en-US"/>
        </w:rPr>
      </w:pPr>
    </w:p>
    <w:p w14:paraId="65C8F73D" w14:textId="77777777" w:rsidR="00EE22A4" w:rsidRPr="00EE22A4" w:rsidRDefault="00EE22A4" w:rsidP="00EE22A4">
      <w:pPr>
        <w:spacing w:after="0" w:line="360" w:lineRule="auto"/>
        <w:rPr>
          <w:ins w:id="17" w:author="Φλούδα Χριστίνα" w:date="2018-11-22T12:10:00Z"/>
          <w:rFonts w:eastAsia="Times New Roman"/>
          <w:szCs w:val="24"/>
          <w:lang w:eastAsia="en-US"/>
        </w:rPr>
      </w:pPr>
      <w:ins w:id="18" w:author="Φλούδα Χριστίνα" w:date="2018-11-22T12:10:00Z">
        <w:r w:rsidRPr="00EE22A4">
          <w:rPr>
            <w:rFonts w:eastAsia="Times New Roman"/>
            <w:szCs w:val="24"/>
            <w:lang w:eastAsia="en-US"/>
          </w:rPr>
          <w:t>ΘΕΜΑΤΑ</w:t>
        </w:r>
      </w:ins>
    </w:p>
    <w:p w14:paraId="69C1B94C" w14:textId="77777777" w:rsidR="00EE22A4" w:rsidRPr="00EE22A4" w:rsidRDefault="00EE22A4" w:rsidP="00EE22A4">
      <w:pPr>
        <w:spacing w:after="0" w:line="360" w:lineRule="auto"/>
        <w:rPr>
          <w:ins w:id="19" w:author="Φλούδα Χριστίνα" w:date="2018-11-22T12:10:00Z"/>
          <w:rFonts w:eastAsia="Times New Roman"/>
          <w:szCs w:val="24"/>
          <w:lang w:eastAsia="en-US"/>
        </w:rPr>
      </w:pPr>
      <w:ins w:id="20" w:author="Φλούδα Χριστίνα" w:date="2018-11-22T12:10:00Z">
        <w:r w:rsidRPr="00EE22A4">
          <w:rPr>
            <w:rFonts w:eastAsia="Times New Roman"/>
            <w:szCs w:val="24"/>
            <w:lang w:eastAsia="en-US"/>
          </w:rPr>
          <w:t xml:space="preserve"> </w:t>
        </w:r>
        <w:r w:rsidRPr="00EE22A4">
          <w:rPr>
            <w:rFonts w:eastAsia="Times New Roman"/>
            <w:szCs w:val="24"/>
            <w:lang w:eastAsia="en-US"/>
          </w:rPr>
          <w:br/>
          <w:t xml:space="preserve">Α. ΕΙΔΙΚΑ ΘΕΜΑΤΑ </w:t>
        </w:r>
        <w:r w:rsidRPr="00EE22A4">
          <w:rPr>
            <w:rFonts w:eastAsia="Times New Roman"/>
            <w:szCs w:val="24"/>
            <w:lang w:eastAsia="en-US"/>
          </w:rPr>
          <w:br/>
          <w:t xml:space="preserve">1. Ανακοινώνεται ότι τη συνεδρίαση παρακολουθούν μαθητές από το 7ο Δημοτικό Σχολείο Αγίας Βαρβάρας, το 13ο Δημοτικό Σχολείο Χαλκίδας, το 5ο Γενικό Λύκειο Πετρούπολης, το 2ο Γενικό Λύκειο Μεσολογγίου, το Γυμνάσιο Ρίου και το Δημοτικό Σχολείο Κασσιόπης Κέρκυρας, σελ. </w:t>
        </w:r>
        <w:r w:rsidRPr="00EE22A4">
          <w:rPr>
            <w:rFonts w:eastAsia="Times New Roman"/>
            <w:szCs w:val="24"/>
            <w:lang w:eastAsia="en-US"/>
          </w:rPr>
          <w:br/>
          <w:t xml:space="preserve">2. Ειδική Ημερήσια Διάταξη: Συζήτηση και λήψη απόφαση για τον ορισμό προθεσμίας, σύμφωνα με το άρθρο 119 του Κανονισμού της Βουλής, υποβολής της έκθεσης της Επιτροπής για την αναθεώρηση του Συντάγματος, σελ. </w:t>
        </w:r>
        <w:r w:rsidRPr="00EE22A4">
          <w:rPr>
            <w:rFonts w:eastAsia="Times New Roman"/>
            <w:szCs w:val="24"/>
            <w:lang w:eastAsia="en-US"/>
          </w:rPr>
          <w:br/>
          <w:t xml:space="preserve">3. Ανακοινώνεται ότι με την υπ’ αριθμόν 14017/8812/12-11-2018 απόφαση του Προέδρου της Βουλής συγκροτήθηκε η κατά το άρθρο 119 του Κανονισμού της Βουλής προβλεπόμενη Επιτροπή Αναθεώρησης του Συντάγματος, σελ. </w:t>
        </w:r>
        <w:r w:rsidRPr="00EE22A4">
          <w:rPr>
            <w:rFonts w:eastAsia="Times New Roman"/>
            <w:szCs w:val="24"/>
            <w:lang w:eastAsia="en-US"/>
          </w:rPr>
          <w:br/>
          <w:t xml:space="preserve">4. Ανακοινώνεται ότι το Σώμα συμφώνησε (κατά πλειοψηφία) να οριστεί η 15η Ιανουαρίου 2019 ως ημερομηνία υποβολής της έκθεσης της Επιτροπής για την Αναθεώρηση του Συντάγματος, σελ. </w:t>
        </w:r>
        <w:r w:rsidRPr="00EE22A4">
          <w:rPr>
            <w:rFonts w:eastAsia="Times New Roman"/>
            <w:szCs w:val="24"/>
            <w:lang w:eastAsia="en-US"/>
          </w:rPr>
          <w:br/>
          <w:t xml:space="preserve">5. Ανακοινώνεται ότι η Επιτροπή Οικονομικών καταθέτει την έκθεσή της: α) Στο σχέδιο Προϋπολογισμού Δαπανών της Βουλής οικονομικού έτους 2019 και β) Στον Απολογισμό Δαπανών της Βουλής οικονομικού έτους 2017, σελ. </w:t>
        </w:r>
        <w:r w:rsidRPr="00EE22A4">
          <w:rPr>
            <w:rFonts w:eastAsia="Times New Roman"/>
            <w:szCs w:val="24"/>
            <w:lang w:eastAsia="en-US"/>
          </w:rPr>
          <w:br/>
          <w:t xml:space="preserve">6. Κατάθεση Εκθέσεως Ειδικών Μόνιμων Επιτροπών: Οι Ειδικές Μόνιμες Επιτροπές Ελληνισμού της Διασποράς,  Έρευνας και Τεχνολογίας, Οδικής Ασφάλειας και Σωφρονιστικού Συστήματος και λοιπών Δομών Εγκλεισμού Κρατουμένων καταθέτουν τις εκθέσεις τους σύμφωνα με το άρθρο 43Α παρ.5 του Κανονισμού της Βουλής, σελ. </w:t>
        </w:r>
        <w:r w:rsidRPr="00EE22A4">
          <w:rPr>
            <w:rFonts w:eastAsia="Times New Roman"/>
            <w:szCs w:val="24"/>
            <w:lang w:eastAsia="en-US"/>
          </w:rPr>
          <w:br/>
          <w:t xml:space="preserve">7. Επί διαδικαστικού θέματος, σελ. </w:t>
        </w:r>
        <w:r w:rsidRPr="00EE22A4">
          <w:rPr>
            <w:rFonts w:eastAsia="Times New Roman"/>
            <w:szCs w:val="24"/>
            <w:lang w:eastAsia="en-US"/>
          </w:rPr>
          <w:br/>
          <w:t xml:space="preserve"> </w:t>
        </w:r>
        <w:r w:rsidRPr="00EE22A4">
          <w:rPr>
            <w:rFonts w:eastAsia="Times New Roman"/>
            <w:szCs w:val="24"/>
            <w:lang w:eastAsia="en-US"/>
          </w:rPr>
          <w:br/>
          <w:t xml:space="preserve">Β. ΚΟΙΝΟΒΟΥΛΕΥΤΙΚΟΣ ΕΛΕΓΧΟΣ </w:t>
        </w:r>
        <w:r w:rsidRPr="00EE22A4">
          <w:rPr>
            <w:rFonts w:eastAsia="Times New Roman"/>
            <w:szCs w:val="24"/>
            <w:lang w:eastAsia="en-US"/>
          </w:rPr>
          <w:br/>
          <w:t xml:space="preserve">Ανακοίνωση του δελτίου επικαίρων ερωτήσεων της Πέμπτης 15 Νοεμβρίου 2018, σελ. </w:t>
        </w:r>
        <w:r w:rsidRPr="00EE22A4">
          <w:rPr>
            <w:rFonts w:eastAsia="Times New Roman"/>
            <w:szCs w:val="24"/>
            <w:lang w:eastAsia="en-US"/>
          </w:rPr>
          <w:br/>
          <w:t xml:space="preserve"> </w:t>
        </w:r>
        <w:r w:rsidRPr="00EE22A4">
          <w:rPr>
            <w:rFonts w:eastAsia="Times New Roman"/>
            <w:szCs w:val="24"/>
            <w:lang w:eastAsia="en-US"/>
          </w:rPr>
          <w:br/>
          <w:t xml:space="preserve">Γ. ΝΟΜΟΘΕΤΙΚΗ ΕΡΓΑΣΙΑ </w:t>
        </w:r>
        <w:r w:rsidRPr="00EE22A4">
          <w:rPr>
            <w:rFonts w:eastAsia="Times New Roman"/>
            <w:szCs w:val="24"/>
            <w:lang w:eastAsia="en-US"/>
          </w:rPr>
          <w:br/>
          <w:t xml:space="preserve">1. Κατάθεση σχεδίου νόμου: </w:t>
        </w:r>
      </w:ins>
    </w:p>
    <w:p w14:paraId="47EE8628" w14:textId="77777777" w:rsidR="00EE22A4" w:rsidRPr="00EE22A4" w:rsidRDefault="00EE22A4" w:rsidP="00EE22A4">
      <w:pPr>
        <w:spacing w:after="0" w:line="360" w:lineRule="auto"/>
        <w:rPr>
          <w:ins w:id="21" w:author="Φλούδα Χριστίνα" w:date="2018-11-22T12:10:00Z"/>
          <w:rFonts w:eastAsia="Times New Roman"/>
          <w:szCs w:val="24"/>
          <w:lang w:eastAsia="en-US"/>
        </w:rPr>
      </w:pPr>
      <w:ins w:id="22" w:author="Φλούδα Χριστίνα" w:date="2018-11-22T12:10:00Z">
        <w:r w:rsidRPr="00EE22A4">
          <w:rPr>
            <w:rFonts w:eastAsia="Times New Roman"/>
            <w:szCs w:val="24"/>
            <w:lang w:eastAsia="en-US"/>
          </w:rPr>
          <w:t xml:space="preserve">Η Υπουργός Εργασίας, Κοινωνικής Ασφάλισης και Κοινωνικής Αλληλεγγύης, ο Αντιπρόεδρος της Κυβέρνησης και Υπουργός Οικονομίας και Ανάπτυξης, οι Υπουργοί Εσωτερικών, Δικαιοσύνης, Διαφάνειας και Ανθρωπίνων Δικαιωμάτων, Οικονομικών, Υγείας, Διοικητικής Ανασυγκρότησης και Υποδομών και Μεταφορών, οι Αναπληρωτές Υπουργοί Εργασίας, Κοινωνικής Ασφάλισης και Κοινωνικής Αλληλεγγύης, Οικονομικών και Υγείας, καθώς και οι Υφυπουργοί Οικονομίας και Ανάπτυξης, Εργασίας, Κοινωνικής Ασφάλισης και Κοινωνικής Αλληλεγγύης και Οικονομικών κατέθεσαν στις 12-11-2018 σχέδιο νόμου: «Μείωση ασφαλιστικών εισφορών και άλλες διατάξεις», σελ. </w:t>
        </w:r>
        <w:r w:rsidRPr="00EE22A4">
          <w:rPr>
            <w:rFonts w:eastAsia="Times New Roman"/>
            <w:szCs w:val="24"/>
            <w:lang w:eastAsia="en-US"/>
          </w:rPr>
          <w:br/>
          <w:t xml:space="preserve">2. Κατάθεση Εκθέσεως Διαρκούς Επιτροπής: </w:t>
        </w:r>
      </w:ins>
    </w:p>
    <w:p w14:paraId="249D7570" w14:textId="77777777" w:rsidR="00EE22A4" w:rsidRPr="00EE22A4" w:rsidRDefault="00EE22A4" w:rsidP="00EE22A4">
      <w:pPr>
        <w:spacing w:after="0" w:line="360" w:lineRule="auto"/>
        <w:rPr>
          <w:ins w:id="23" w:author="Φλούδα Χριστίνα" w:date="2018-11-22T12:10:00Z"/>
          <w:rFonts w:eastAsia="Times New Roman"/>
          <w:szCs w:val="24"/>
          <w:lang w:eastAsia="en-US"/>
        </w:rPr>
      </w:pPr>
      <w:ins w:id="24" w:author="Φλούδα Χριστίνα" w:date="2018-11-22T12:10:00Z">
        <w:r w:rsidRPr="00EE22A4">
          <w:rPr>
            <w:rFonts w:eastAsia="Times New Roman"/>
            <w:szCs w:val="24"/>
            <w:lang w:eastAsia="en-US"/>
          </w:rPr>
          <w:t xml:space="preserve">Η Διαρκής Επιτροπή Οικονομικών Υποθέσεων καταθέτει την έκθεσή της στο σχέδιο νόμου του Υπουργείου Οικονομικών: «Κύρωση: α) της από 29 Ιουνίου 2018 Πράξης Νομοθετικού Περιεχομένου «Παράταση μειωμένων συντελεστών ΦΠΑ στα νησιά Λέρο, Λέσβο, Κω, Σάμο και Χίο» (Α’ 115), β) της από 24 Ιουλίου 2018 Πράξης Νομοθετικού Περιεχομένου «Σύσταση ειδικού λογαριασμού για την αρωγή πληγέντων από τις πυρκαγιές που ξέσπασαν σε περιοχές της Επικράτειας στις 23 και 24 Ιουλίου 2018» (Α’ 135), γ) της από 26 Ιουλίου 2018 Πράξης Νομοθετικού Περιεχομένου « Έκτακτα μέτρα για τη στήριξη των πληγέντων και την αποκατάσταση ζημιών από τις πυρκαγιές που έπληξαν περιοχές της Περιφέρειας Αττικής στις 23 και 24 Ιουλίου 2018» (Α’ 138) και δ) της από 10 Αυγούστου 2018 Πράξης Νομοθετικού Περιεχομένου «Επείγοντα μέτρα για την εκτέλεση πράξεων κατεδάφισης και την αποκατάσταση ζημιών από τις πυρκαγιές της 23ης και 24ης Ιουλίου 2018» (Α’ 149)», σελ. </w:t>
        </w:r>
        <w:r w:rsidRPr="00EE22A4">
          <w:rPr>
            <w:rFonts w:eastAsia="Times New Roman"/>
            <w:szCs w:val="24"/>
            <w:lang w:eastAsia="en-US"/>
          </w:rPr>
          <w:br/>
          <w:t xml:space="preserve">3. Κατάθεση πρότασης νόμου: Η Πρόεδρος της Δημοκρατικής Συμπαράταξης ΠΑΣΟΚ-ΔΗΜΑΡ κυρία Φώφη Γεννηματά και οι Βουλευτές του κόμματός της κατέθεσαν στις 13-11-2018, πρόταση νόμου: «Πρώτη δέσμη μέτρων οικονομικής ανάκαμψης και κοινωνικής δικαιοσύνης», σελ. </w:t>
        </w:r>
        <w:r w:rsidRPr="00EE22A4">
          <w:rPr>
            <w:rFonts w:eastAsia="Times New Roman"/>
            <w:szCs w:val="24"/>
            <w:lang w:eastAsia="en-US"/>
          </w:rPr>
          <w:br/>
          <w:t xml:space="preserve"> </w:t>
        </w:r>
        <w:r w:rsidRPr="00EE22A4">
          <w:rPr>
            <w:rFonts w:eastAsia="Times New Roman"/>
            <w:szCs w:val="24"/>
            <w:lang w:eastAsia="en-US"/>
          </w:rPr>
          <w:br/>
          <w:t>ΠΡΟΕΔΡΟΣ</w:t>
        </w:r>
      </w:ins>
    </w:p>
    <w:p w14:paraId="47AF1969" w14:textId="77777777" w:rsidR="00EE22A4" w:rsidRPr="00EE22A4" w:rsidRDefault="00EE22A4" w:rsidP="00EE22A4">
      <w:pPr>
        <w:spacing w:after="0" w:line="360" w:lineRule="auto"/>
        <w:rPr>
          <w:ins w:id="25" w:author="Φλούδα Χριστίνα" w:date="2018-11-22T12:10:00Z"/>
          <w:rFonts w:eastAsia="Times New Roman"/>
          <w:szCs w:val="24"/>
          <w:lang w:eastAsia="en-US"/>
        </w:rPr>
      </w:pPr>
      <w:ins w:id="26" w:author="Φλούδα Χριστίνα" w:date="2018-11-22T12:10:00Z">
        <w:r w:rsidRPr="00EE22A4">
          <w:rPr>
            <w:rFonts w:eastAsia="Times New Roman"/>
            <w:szCs w:val="24"/>
            <w:lang w:eastAsia="en-US"/>
          </w:rPr>
          <w:t>ΒΟΥΤΣΗΣ Ν. , σελ.</w:t>
        </w:r>
        <w:r w:rsidRPr="00EE22A4">
          <w:rPr>
            <w:rFonts w:eastAsia="Times New Roman"/>
            <w:szCs w:val="24"/>
            <w:lang w:eastAsia="en-US"/>
          </w:rPr>
          <w:br/>
        </w:r>
      </w:ins>
    </w:p>
    <w:p w14:paraId="236EB52D" w14:textId="77777777" w:rsidR="00EE22A4" w:rsidRPr="00EE22A4" w:rsidRDefault="00EE22A4" w:rsidP="00EE22A4">
      <w:pPr>
        <w:spacing w:after="0" w:line="360" w:lineRule="auto"/>
        <w:rPr>
          <w:ins w:id="27" w:author="Φλούδα Χριστίνα" w:date="2018-11-22T12:10:00Z"/>
          <w:rFonts w:eastAsia="Times New Roman"/>
          <w:szCs w:val="24"/>
          <w:lang w:eastAsia="en-US"/>
        </w:rPr>
      </w:pPr>
      <w:ins w:id="28" w:author="Φλούδα Χριστίνα" w:date="2018-11-22T12:10:00Z">
        <w:r w:rsidRPr="00EE22A4">
          <w:rPr>
            <w:rFonts w:eastAsia="Times New Roman"/>
            <w:szCs w:val="24"/>
            <w:lang w:eastAsia="en-US"/>
          </w:rPr>
          <w:t>ΠΡΟΕΔΡΕΥΟΝΤΕΣ</w:t>
        </w:r>
      </w:ins>
    </w:p>
    <w:p w14:paraId="692945A1" w14:textId="77777777" w:rsidR="00EE22A4" w:rsidRPr="00EE22A4" w:rsidRDefault="00EE22A4" w:rsidP="00EE22A4">
      <w:pPr>
        <w:spacing w:after="0" w:line="360" w:lineRule="auto"/>
        <w:rPr>
          <w:ins w:id="29" w:author="Φλούδα Χριστίνα" w:date="2018-11-22T12:10:00Z"/>
          <w:rFonts w:eastAsia="Times New Roman"/>
          <w:szCs w:val="24"/>
          <w:lang w:eastAsia="en-US"/>
        </w:rPr>
      </w:pPr>
      <w:ins w:id="30" w:author="Φλούδα Χριστίνα" w:date="2018-11-22T12:10:00Z">
        <w:r w:rsidRPr="00EE22A4">
          <w:rPr>
            <w:rFonts w:eastAsia="Times New Roman"/>
            <w:szCs w:val="24"/>
            <w:lang w:eastAsia="en-US"/>
          </w:rPr>
          <w:t>ΒΑΡΕΜΕΝΟΣ Γ. , σελ.</w:t>
        </w:r>
      </w:ins>
    </w:p>
    <w:p w14:paraId="6F6119DC" w14:textId="77777777" w:rsidR="00EE22A4" w:rsidRPr="00EE22A4" w:rsidRDefault="00EE22A4" w:rsidP="00EE22A4">
      <w:pPr>
        <w:spacing w:after="0" w:line="360" w:lineRule="auto"/>
        <w:rPr>
          <w:ins w:id="31" w:author="Φλούδα Χριστίνα" w:date="2018-11-22T12:10:00Z"/>
          <w:rFonts w:eastAsia="Times New Roman"/>
          <w:szCs w:val="24"/>
          <w:lang w:eastAsia="en-US"/>
        </w:rPr>
      </w:pPr>
      <w:ins w:id="32" w:author="Φλούδα Χριστίνα" w:date="2018-11-22T12:10:00Z">
        <w:r w:rsidRPr="00EE22A4">
          <w:rPr>
            <w:rFonts w:eastAsia="Times New Roman"/>
            <w:szCs w:val="24"/>
            <w:lang w:eastAsia="en-US"/>
          </w:rPr>
          <w:t>ΚΑΚΛΑΜΑΝΗΣ Ν. , σελ.</w:t>
        </w:r>
        <w:r w:rsidRPr="00EE22A4">
          <w:rPr>
            <w:rFonts w:eastAsia="Times New Roman"/>
            <w:szCs w:val="24"/>
            <w:lang w:eastAsia="en-US"/>
          </w:rPr>
          <w:br/>
          <w:t>ΚΟΥΡΑΚΗΣ Α. , σελ.</w:t>
        </w:r>
        <w:r w:rsidRPr="00EE22A4">
          <w:rPr>
            <w:rFonts w:eastAsia="Times New Roman"/>
            <w:szCs w:val="24"/>
            <w:lang w:eastAsia="en-US"/>
          </w:rPr>
          <w:br/>
          <w:t>ΧΡΙΣΤΟΔΟΥΛΟΠΟΥΛΟΥ Α. , σελ.</w:t>
        </w:r>
        <w:r w:rsidRPr="00EE22A4">
          <w:rPr>
            <w:rFonts w:eastAsia="Times New Roman"/>
            <w:szCs w:val="24"/>
            <w:lang w:eastAsia="en-US"/>
          </w:rPr>
          <w:br/>
        </w:r>
        <w:r w:rsidRPr="00EE22A4">
          <w:rPr>
            <w:rFonts w:eastAsia="Times New Roman"/>
            <w:szCs w:val="24"/>
            <w:lang w:eastAsia="en-US"/>
          </w:rPr>
          <w:br/>
        </w:r>
      </w:ins>
    </w:p>
    <w:p w14:paraId="7B2A0E18" w14:textId="77777777" w:rsidR="00EE22A4" w:rsidRPr="00EE22A4" w:rsidRDefault="00EE22A4" w:rsidP="00EE22A4">
      <w:pPr>
        <w:spacing w:after="0" w:line="360" w:lineRule="auto"/>
        <w:rPr>
          <w:ins w:id="33" w:author="Φλούδα Χριστίνα" w:date="2018-11-22T12:10:00Z"/>
          <w:rFonts w:eastAsia="Times New Roman"/>
          <w:szCs w:val="24"/>
          <w:lang w:eastAsia="en-US"/>
        </w:rPr>
      </w:pPr>
      <w:ins w:id="34" w:author="Φλούδα Χριστίνα" w:date="2018-11-22T12:10:00Z">
        <w:r w:rsidRPr="00EE22A4">
          <w:rPr>
            <w:rFonts w:eastAsia="Times New Roman"/>
            <w:szCs w:val="24"/>
            <w:lang w:eastAsia="en-US"/>
          </w:rPr>
          <w:t>ΟΜΙΛΗΤΕΣ</w:t>
        </w:r>
      </w:ins>
    </w:p>
    <w:p w14:paraId="176BB49E" w14:textId="77777777" w:rsidR="00EE22A4" w:rsidRPr="00EE22A4" w:rsidRDefault="00EE22A4" w:rsidP="00EE22A4">
      <w:pPr>
        <w:spacing w:after="0" w:line="360" w:lineRule="auto"/>
        <w:rPr>
          <w:ins w:id="35" w:author="Φλούδα Χριστίνα" w:date="2018-11-22T12:10:00Z"/>
          <w:rFonts w:eastAsia="Times New Roman"/>
          <w:szCs w:val="24"/>
          <w:lang w:eastAsia="en-US"/>
        </w:rPr>
      </w:pPr>
      <w:ins w:id="36" w:author="Φλούδα Χριστίνα" w:date="2018-11-22T12:10:00Z">
        <w:r w:rsidRPr="00EE22A4">
          <w:rPr>
            <w:rFonts w:eastAsia="Times New Roman"/>
            <w:szCs w:val="24"/>
            <w:lang w:eastAsia="en-US"/>
          </w:rPr>
          <w:br/>
          <w:t>Α. Επί της Ειδικής Ημερήσιας Διάταξης:</w:t>
        </w:r>
        <w:r w:rsidRPr="00EE22A4">
          <w:rPr>
            <w:rFonts w:eastAsia="Times New Roman"/>
            <w:szCs w:val="24"/>
            <w:lang w:eastAsia="en-US"/>
          </w:rPr>
          <w:br/>
          <w:t>ΑΝΑΓΝΩΣΤΟΠΟΥΛΟΥ Α. , σελ.</w:t>
        </w:r>
        <w:r w:rsidRPr="00EE22A4">
          <w:rPr>
            <w:rFonts w:eastAsia="Times New Roman"/>
            <w:szCs w:val="24"/>
            <w:lang w:eastAsia="en-US"/>
          </w:rPr>
          <w:br/>
          <w:t>ΒΕΝΙΖΕΛΟΣ Ε. , σελ.</w:t>
        </w:r>
        <w:r w:rsidRPr="00EE22A4">
          <w:rPr>
            <w:rFonts w:eastAsia="Times New Roman"/>
            <w:szCs w:val="24"/>
            <w:lang w:eastAsia="en-US"/>
          </w:rPr>
          <w:br/>
          <w:t>ΒΟΥΤΣΗΣ Ν. , σελ.</w:t>
        </w:r>
        <w:r w:rsidRPr="00EE22A4">
          <w:rPr>
            <w:rFonts w:eastAsia="Times New Roman"/>
            <w:szCs w:val="24"/>
            <w:lang w:eastAsia="en-US"/>
          </w:rPr>
          <w:br/>
          <w:t>ΓΕΝΝΗΜΑΤΑ Φ. , σελ.</w:t>
        </w:r>
        <w:r w:rsidRPr="00EE22A4">
          <w:rPr>
            <w:rFonts w:eastAsia="Times New Roman"/>
            <w:szCs w:val="24"/>
            <w:lang w:eastAsia="en-US"/>
          </w:rPr>
          <w:br/>
          <w:t>ΓΕΩΡΓΙΑΔΗΣ Μ. , σελ.</w:t>
        </w:r>
        <w:r w:rsidRPr="00EE22A4">
          <w:rPr>
            <w:rFonts w:eastAsia="Times New Roman"/>
            <w:szCs w:val="24"/>
            <w:lang w:eastAsia="en-US"/>
          </w:rPr>
          <w:br/>
          <w:t>ΓΚΙΟΚΑΣ Ι. , σελ.</w:t>
        </w:r>
        <w:r w:rsidRPr="00EE22A4">
          <w:rPr>
            <w:rFonts w:eastAsia="Times New Roman"/>
            <w:szCs w:val="24"/>
            <w:lang w:eastAsia="en-US"/>
          </w:rPr>
          <w:br/>
          <w:t>ΘΕΟΔΩΡΑΚΗΣ Σ. , σελ.</w:t>
        </w:r>
        <w:r w:rsidRPr="00EE22A4">
          <w:rPr>
            <w:rFonts w:eastAsia="Times New Roman"/>
            <w:szCs w:val="24"/>
            <w:lang w:eastAsia="en-US"/>
          </w:rPr>
          <w:br/>
          <w:t>ΚΑΛΟΓΗΡΟΥ Μ. , σελ.</w:t>
        </w:r>
        <w:r w:rsidRPr="00EE22A4">
          <w:rPr>
            <w:rFonts w:eastAsia="Times New Roman"/>
            <w:szCs w:val="24"/>
            <w:lang w:eastAsia="en-US"/>
          </w:rPr>
          <w:br/>
          <w:t>ΚΑΜΜΕΝΟΣ Π. , σελ.</w:t>
        </w:r>
        <w:r w:rsidRPr="00EE22A4">
          <w:rPr>
            <w:rFonts w:eastAsia="Times New Roman"/>
            <w:szCs w:val="24"/>
            <w:lang w:eastAsia="en-US"/>
          </w:rPr>
          <w:br/>
          <w:t>ΚΑΡΑΚΩΣΤΑΣ Ε. , σελ.</w:t>
        </w:r>
        <w:r w:rsidRPr="00EE22A4">
          <w:rPr>
            <w:rFonts w:eastAsia="Times New Roman"/>
            <w:szCs w:val="24"/>
            <w:lang w:eastAsia="en-US"/>
          </w:rPr>
          <w:br/>
          <w:t>ΚΑΤΡΟΥΓΚΑΛΟΣ Γ. , σελ.</w:t>
        </w:r>
        <w:r w:rsidRPr="00EE22A4">
          <w:rPr>
            <w:rFonts w:eastAsia="Times New Roman"/>
            <w:szCs w:val="24"/>
            <w:lang w:eastAsia="en-US"/>
          </w:rPr>
          <w:br/>
          <w:t>ΚΑΤΣΙΚΗΣ Κ. , σελ.</w:t>
        </w:r>
        <w:r w:rsidRPr="00EE22A4">
          <w:rPr>
            <w:rFonts w:eastAsia="Times New Roman"/>
            <w:szCs w:val="24"/>
            <w:lang w:eastAsia="en-US"/>
          </w:rPr>
          <w:br/>
          <w:t>ΚΕΡΑΜΕΩΣ Ν. , σελ.</w:t>
        </w:r>
        <w:r w:rsidRPr="00EE22A4">
          <w:rPr>
            <w:rFonts w:eastAsia="Times New Roman"/>
            <w:szCs w:val="24"/>
            <w:lang w:eastAsia="en-US"/>
          </w:rPr>
          <w:br/>
          <w:t>ΚΟΥΤΣΟΥΜΠΑΣ Δ. , σελ.</w:t>
        </w:r>
        <w:r w:rsidRPr="00EE22A4">
          <w:rPr>
            <w:rFonts w:eastAsia="Times New Roman"/>
            <w:szCs w:val="24"/>
            <w:lang w:eastAsia="en-US"/>
          </w:rPr>
          <w:br/>
          <w:t>ΛΕΒΕΝΤΗΣ Β. , σελ.</w:t>
        </w:r>
        <w:r w:rsidRPr="00EE22A4">
          <w:rPr>
            <w:rFonts w:eastAsia="Times New Roman"/>
            <w:szCs w:val="24"/>
            <w:lang w:eastAsia="en-US"/>
          </w:rPr>
          <w:br/>
          <w:t>ΛΟΒΕΡΔΟΣ Α. , σελ.</w:t>
        </w:r>
        <w:r w:rsidRPr="00EE22A4">
          <w:rPr>
            <w:rFonts w:eastAsia="Times New Roman"/>
            <w:szCs w:val="24"/>
            <w:lang w:eastAsia="en-US"/>
          </w:rPr>
          <w:br/>
          <w:t>ΜΑΥΡΩΤΑΣ Γ. , σελ.</w:t>
        </w:r>
        <w:r w:rsidRPr="00EE22A4">
          <w:rPr>
            <w:rFonts w:eastAsia="Times New Roman"/>
            <w:szCs w:val="24"/>
            <w:lang w:eastAsia="en-US"/>
          </w:rPr>
          <w:br/>
          <w:t>ΜΕΓΑΛΟΜΥΣΤΑΚΑΣ Α. , σελ.</w:t>
        </w:r>
        <w:r w:rsidRPr="00EE22A4">
          <w:rPr>
            <w:rFonts w:eastAsia="Times New Roman"/>
            <w:szCs w:val="24"/>
            <w:lang w:eastAsia="en-US"/>
          </w:rPr>
          <w:br/>
          <w:t>ΜΗΤΣΟΤΑΚΗΣ Κ. , σελ.</w:t>
        </w:r>
        <w:r w:rsidRPr="00EE22A4">
          <w:rPr>
            <w:rFonts w:eastAsia="Times New Roman"/>
            <w:szCs w:val="24"/>
            <w:lang w:eastAsia="en-US"/>
          </w:rPr>
          <w:br/>
          <w:t>ΜΙΧΑΛΟΛΙΑΚΟΣ Ν. , σελ.</w:t>
        </w:r>
        <w:r w:rsidRPr="00EE22A4">
          <w:rPr>
            <w:rFonts w:eastAsia="Times New Roman"/>
            <w:szCs w:val="24"/>
            <w:lang w:eastAsia="en-US"/>
          </w:rPr>
          <w:br/>
          <w:t>ΜΠΑΛΤΑΣ Α. , σελ.</w:t>
        </w:r>
        <w:r w:rsidRPr="00EE22A4">
          <w:rPr>
            <w:rFonts w:eastAsia="Times New Roman"/>
            <w:szCs w:val="24"/>
            <w:lang w:eastAsia="en-US"/>
          </w:rPr>
          <w:br/>
          <w:t>ΝΙΚΟΛΟΠΟΥΛΟΣ Ν. , σελ.</w:t>
        </w:r>
        <w:r w:rsidRPr="00EE22A4">
          <w:rPr>
            <w:rFonts w:eastAsia="Times New Roman"/>
            <w:szCs w:val="24"/>
            <w:lang w:eastAsia="en-US"/>
          </w:rPr>
          <w:br/>
          <w:t>ΠΑΠΑΚΩΣΤΑ - ΣΙΔΗΡΟΠΟΥΛΟΥ Α. , σελ.</w:t>
        </w:r>
        <w:r w:rsidRPr="00EE22A4">
          <w:rPr>
            <w:rFonts w:eastAsia="Times New Roman"/>
            <w:szCs w:val="24"/>
            <w:lang w:eastAsia="en-US"/>
          </w:rPr>
          <w:br/>
          <w:t>ΠΑΠΑΡΗΓΑ Α. , σελ.</w:t>
        </w:r>
        <w:r w:rsidRPr="00EE22A4">
          <w:rPr>
            <w:rFonts w:eastAsia="Times New Roman"/>
            <w:szCs w:val="24"/>
            <w:lang w:eastAsia="en-US"/>
          </w:rPr>
          <w:br/>
          <w:t>ΠΑΠΠΑΣ Χ. , σελ.</w:t>
        </w:r>
        <w:r w:rsidRPr="00EE22A4">
          <w:rPr>
            <w:rFonts w:eastAsia="Times New Roman"/>
            <w:szCs w:val="24"/>
            <w:lang w:eastAsia="en-US"/>
          </w:rPr>
          <w:br/>
          <w:t>ΠΑΡΑΣΚΕΥΟΠΟΥΛΟΣ Ν. , σελ.</w:t>
        </w:r>
        <w:r w:rsidRPr="00EE22A4">
          <w:rPr>
            <w:rFonts w:eastAsia="Times New Roman"/>
            <w:szCs w:val="24"/>
            <w:lang w:eastAsia="en-US"/>
          </w:rPr>
          <w:br/>
          <w:t>ΤΑΣΟΥΛΑΣ Κ. , σελ.</w:t>
        </w:r>
        <w:r w:rsidRPr="00EE22A4">
          <w:rPr>
            <w:rFonts w:eastAsia="Times New Roman"/>
            <w:szCs w:val="24"/>
            <w:lang w:eastAsia="en-US"/>
          </w:rPr>
          <w:br/>
          <w:t>ΤΖΑΒΑΡΑΣ Κ. , σελ.</w:t>
        </w:r>
        <w:r w:rsidRPr="00EE22A4">
          <w:rPr>
            <w:rFonts w:eastAsia="Times New Roman"/>
            <w:szCs w:val="24"/>
            <w:lang w:eastAsia="en-US"/>
          </w:rPr>
          <w:br/>
          <w:t>ΤΣΙΠΡΑΣ Α. , σελ.</w:t>
        </w:r>
        <w:r w:rsidRPr="00EE22A4">
          <w:rPr>
            <w:rFonts w:eastAsia="Times New Roman"/>
            <w:szCs w:val="24"/>
            <w:lang w:eastAsia="en-US"/>
          </w:rPr>
          <w:br/>
          <w:t>ΧΡΙΣΤΟΔΟΥΛΟΠΟΥΛΟΥ Α. , σελ.</w:t>
        </w:r>
        <w:r w:rsidRPr="00EE22A4">
          <w:rPr>
            <w:rFonts w:eastAsia="Times New Roman"/>
            <w:szCs w:val="24"/>
            <w:lang w:eastAsia="en-US"/>
          </w:rPr>
          <w:br/>
        </w:r>
        <w:r w:rsidRPr="00EE22A4">
          <w:rPr>
            <w:rFonts w:eastAsia="Times New Roman"/>
            <w:szCs w:val="24"/>
            <w:lang w:eastAsia="en-US"/>
          </w:rPr>
          <w:br/>
          <w:t>Β. Επί διαδικαστικού θέματος:</w:t>
        </w:r>
        <w:r w:rsidRPr="00EE22A4">
          <w:rPr>
            <w:rFonts w:eastAsia="Times New Roman"/>
            <w:szCs w:val="24"/>
            <w:lang w:eastAsia="en-US"/>
          </w:rPr>
          <w:br/>
          <w:t>ΒΑΡΕΜΕΝΟΣ Γ. , σελ.</w:t>
        </w:r>
        <w:r w:rsidRPr="00EE22A4">
          <w:rPr>
            <w:rFonts w:eastAsia="Times New Roman"/>
            <w:szCs w:val="24"/>
            <w:lang w:eastAsia="en-US"/>
          </w:rPr>
          <w:br/>
          <w:t>ΒΟΥΤΣΗΣ Ν. , σελ.</w:t>
        </w:r>
        <w:r w:rsidRPr="00EE22A4">
          <w:rPr>
            <w:rFonts w:eastAsia="Times New Roman"/>
            <w:szCs w:val="24"/>
            <w:lang w:eastAsia="en-US"/>
          </w:rPr>
          <w:br/>
          <w:t>ΓΕΝΝΗΜΑΤΑ Φ. , σελ.</w:t>
        </w:r>
        <w:r w:rsidRPr="00EE22A4">
          <w:rPr>
            <w:rFonts w:eastAsia="Times New Roman"/>
            <w:szCs w:val="24"/>
            <w:lang w:eastAsia="en-US"/>
          </w:rPr>
          <w:br/>
          <w:t>ΓΚΙΟΚΑΣ Ι. , σελ.</w:t>
        </w:r>
        <w:r w:rsidRPr="00EE22A4">
          <w:rPr>
            <w:rFonts w:eastAsia="Times New Roman"/>
            <w:szCs w:val="24"/>
            <w:lang w:eastAsia="en-US"/>
          </w:rPr>
          <w:br/>
          <w:t>ΓΡΗΓΟΡΑΚΟΣ Λ. , σελ.</w:t>
        </w:r>
        <w:r w:rsidRPr="00EE22A4">
          <w:rPr>
            <w:rFonts w:eastAsia="Times New Roman"/>
            <w:szCs w:val="24"/>
            <w:lang w:eastAsia="en-US"/>
          </w:rPr>
          <w:br/>
          <w:t>ΚΑΚΛΑΜΑΝΗΣ Ν. , σελ.</w:t>
        </w:r>
        <w:r w:rsidRPr="00EE22A4">
          <w:rPr>
            <w:rFonts w:eastAsia="Times New Roman"/>
            <w:szCs w:val="24"/>
            <w:lang w:eastAsia="en-US"/>
          </w:rPr>
          <w:br/>
          <w:t>ΚΟΥΡΑΚΗΣ Α. , σελ.</w:t>
        </w:r>
        <w:r w:rsidRPr="00EE22A4">
          <w:rPr>
            <w:rFonts w:eastAsia="Times New Roman"/>
            <w:szCs w:val="24"/>
            <w:lang w:eastAsia="en-US"/>
          </w:rPr>
          <w:br/>
          <w:t>ΚΩΝΣΤΑΝΤΙΝΟΠΟΥΛΟΣ Ο. , σελ.</w:t>
        </w:r>
        <w:r w:rsidRPr="00EE22A4">
          <w:rPr>
            <w:rFonts w:eastAsia="Times New Roman"/>
            <w:szCs w:val="24"/>
            <w:lang w:eastAsia="en-US"/>
          </w:rPr>
          <w:br/>
          <w:t>ΛΟΒΕΡΔΟΣ Α. , σελ.</w:t>
        </w:r>
        <w:r w:rsidRPr="00EE22A4">
          <w:rPr>
            <w:rFonts w:eastAsia="Times New Roman"/>
            <w:szCs w:val="24"/>
            <w:lang w:eastAsia="en-US"/>
          </w:rPr>
          <w:br/>
          <w:t>ΜΗΤΣΟΤΑΚΗΣ Κ. , σελ.</w:t>
        </w:r>
        <w:r w:rsidRPr="00EE22A4">
          <w:rPr>
            <w:rFonts w:eastAsia="Times New Roman"/>
            <w:szCs w:val="24"/>
            <w:lang w:eastAsia="en-US"/>
          </w:rPr>
          <w:br/>
          <w:t>ΠΑΠΑΡΗΓΑ Α. , σελ.</w:t>
        </w:r>
        <w:r w:rsidRPr="00EE22A4">
          <w:rPr>
            <w:rFonts w:eastAsia="Times New Roman"/>
            <w:szCs w:val="24"/>
            <w:lang w:eastAsia="en-US"/>
          </w:rPr>
          <w:br/>
          <w:t>ΠΑΠΠΑΣ Χ. , σελ.</w:t>
        </w:r>
      </w:ins>
    </w:p>
    <w:p w14:paraId="03FC9490" w14:textId="19FCDBA8" w:rsidR="00EE22A4" w:rsidRDefault="00EE22A4" w:rsidP="00EE22A4">
      <w:pPr>
        <w:spacing w:line="600" w:lineRule="auto"/>
        <w:ind w:firstLine="720"/>
        <w:jc w:val="center"/>
        <w:rPr>
          <w:ins w:id="37" w:author="Φλούδα Χριστίνα" w:date="2018-11-22T12:10:00Z"/>
          <w:rFonts w:eastAsia="Times New Roman"/>
          <w:szCs w:val="24"/>
        </w:rPr>
      </w:pPr>
      <w:ins w:id="38" w:author="Φλούδα Χριστίνα" w:date="2018-11-22T12:10:00Z">
        <w:r w:rsidRPr="00EE22A4">
          <w:rPr>
            <w:rFonts w:eastAsia="Times New Roman"/>
            <w:szCs w:val="24"/>
            <w:lang w:eastAsia="en-US"/>
          </w:rPr>
          <w:t>ΠΑΦΙΛΗΣ Α. , σελ.</w:t>
        </w:r>
        <w:r w:rsidRPr="00EE22A4">
          <w:rPr>
            <w:rFonts w:eastAsia="Times New Roman"/>
            <w:szCs w:val="24"/>
            <w:lang w:eastAsia="en-US"/>
          </w:rPr>
          <w:br/>
          <w:t>ΤΡΑΓΑΚΗΣ Ι. , σελ.</w:t>
        </w:r>
        <w:r w:rsidRPr="00EE22A4">
          <w:rPr>
            <w:rFonts w:eastAsia="Times New Roman"/>
            <w:szCs w:val="24"/>
            <w:lang w:eastAsia="en-US"/>
          </w:rPr>
          <w:br/>
          <w:t>ΤΣΙΠΡΑΣ Α. , σελ.</w:t>
        </w:r>
        <w:r w:rsidRPr="00EE22A4">
          <w:rPr>
            <w:rFonts w:eastAsia="Times New Roman"/>
            <w:szCs w:val="24"/>
            <w:lang w:eastAsia="en-US"/>
          </w:rPr>
          <w:br/>
          <w:t>ΧΡΙΣΤΟΔΟΥΛΟΠΟΥΛΟΥ Α. , σελ.</w:t>
        </w:r>
        <w:r w:rsidRPr="00EE22A4">
          <w:rPr>
            <w:rFonts w:eastAsia="Times New Roman"/>
            <w:szCs w:val="24"/>
            <w:lang w:eastAsia="en-US"/>
          </w:rPr>
          <w:br/>
          <w:t>ΧΡΙΣΤΟΦΙΛΟΠΟΥΛΟΥ Π. , σελ.</w:t>
        </w:r>
        <w:r w:rsidRPr="00EE22A4">
          <w:rPr>
            <w:rFonts w:eastAsia="Times New Roman"/>
            <w:szCs w:val="24"/>
            <w:lang w:eastAsia="en-US"/>
          </w:rPr>
          <w:br/>
        </w:r>
        <w:r w:rsidRPr="00EE22A4">
          <w:rPr>
            <w:rFonts w:eastAsia="Times New Roman"/>
            <w:szCs w:val="24"/>
            <w:lang w:eastAsia="en-US"/>
          </w:rPr>
          <w:br/>
          <w:t>ΠΑΡΕΜΒΑΣΕΙΣ:</w:t>
        </w:r>
        <w:r w:rsidRPr="00EE22A4">
          <w:rPr>
            <w:rFonts w:eastAsia="Times New Roman"/>
            <w:szCs w:val="24"/>
            <w:lang w:eastAsia="en-US"/>
          </w:rPr>
          <w:br/>
          <w:t>ΔΡΙΤΣΑΣ Θ. , σελ.</w:t>
        </w:r>
        <w:r w:rsidRPr="00EE22A4">
          <w:rPr>
            <w:rFonts w:eastAsia="Times New Roman"/>
            <w:szCs w:val="24"/>
            <w:lang w:eastAsia="en-US"/>
          </w:rPr>
          <w:br/>
          <w:t>ΚΟΥΡΑΚΗΣ Α. , σελ.</w:t>
        </w:r>
        <w:r w:rsidRPr="00EE22A4">
          <w:rPr>
            <w:rFonts w:eastAsia="Times New Roman"/>
            <w:szCs w:val="24"/>
            <w:lang w:eastAsia="en-US"/>
          </w:rPr>
          <w:br/>
          <w:t>ΜΑΝΤΑΣ Χ. , σελ.</w:t>
        </w:r>
        <w:r w:rsidRPr="00EE22A4">
          <w:rPr>
            <w:rFonts w:eastAsia="Times New Roman"/>
            <w:szCs w:val="24"/>
            <w:lang w:eastAsia="en-US"/>
          </w:rPr>
          <w:br/>
          <w:t>ΜΗΤΑΡΑΚΗΣ Π. , σελ.</w:t>
        </w:r>
        <w:r w:rsidRPr="00EE22A4">
          <w:rPr>
            <w:rFonts w:eastAsia="Times New Roman"/>
            <w:szCs w:val="24"/>
            <w:lang w:eastAsia="en-US"/>
          </w:rPr>
          <w:br/>
          <w:t>ΜΠΟΥΡΑΣ Α. , σελ.</w:t>
        </w:r>
        <w:r w:rsidRPr="00EE22A4">
          <w:rPr>
            <w:rFonts w:eastAsia="Times New Roman"/>
            <w:szCs w:val="24"/>
            <w:lang w:eastAsia="en-US"/>
          </w:rPr>
          <w:br/>
          <w:t>ΞΥΔΑΚΗΣ Ν. , σελ.</w:t>
        </w:r>
        <w:r w:rsidRPr="00EE22A4">
          <w:rPr>
            <w:rFonts w:eastAsia="Times New Roman"/>
            <w:szCs w:val="24"/>
            <w:lang w:eastAsia="en-US"/>
          </w:rPr>
          <w:br/>
          <w:t>ΠΑΦΙΛΗΣ Α. , σελ.</w:t>
        </w:r>
        <w:r w:rsidRPr="00EE22A4">
          <w:rPr>
            <w:rFonts w:eastAsia="Times New Roman"/>
            <w:szCs w:val="24"/>
            <w:lang w:eastAsia="en-US"/>
          </w:rPr>
          <w:br/>
          <w:t>ΤΡΑΓΑΚΗΣ Ι. , σελ.</w:t>
        </w:r>
        <w:bookmarkStart w:id="39" w:name="_GoBack"/>
        <w:bookmarkEnd w:id="39"/>
      </w:ins>
    </w:p>
    <w:p w14:paraId="7200AEDE" w14:textId="26B189B4" w:rsidR="00412B74" w:rsidRDefault="00EE22A4">
      <w:pPr>
        <w:spacing w:line="600" w:lineRule="auto"/>
        <w:ind w:firstLine="720"/>
        <w:jc w:val="center"/>
        <w:rPr>
          <w:rFonts w:eastAsia="Times New Roman"/>
          <w:szCs w:val="24"/>
        </w:rPr>
      </w:pPr>
      <w:r w:rsidRPr="009362AC">
        <w:rPr>
          <w:rFonts w:eastAsia="Times New Roman"/>
          <w:szCs w:val="24"/>
        </w:rPr>
        <w:t>ΠΡΑΚΤΙΚΑ ΒΟΥΛΗΣ</w:t>
      </w:r>
    </w:p>
    <w:p w14:paraId="7200AEDF" w14:textId="77777777" w:rsidR="00412B74" w:rsidRDefault="00EE22A4">
      <w:pPr>
        <w:spacing w:line="600" w:lineRule="auto"/>
        <w:ind w:firstLine="720"/>
        <w:jc w:val="center"/>
        <w:rPr>
          <w:rFonts w:eastAsia="Times New Roman"/>
          <w:szCs w:val="24"/>
        </w:rPr>
      </w:pPr>
      <w:r w:rsidRPr="009362AC">
        <w:rPr>
          <w:rFonts w:eastAsia="Times New Roman"/>
          <w:szCs w:val="24"/>
        </w:rPr>
        <w:t>Ι</w:t>
      </w:r>
      <w:r w:rsidRPr="009362AC">
        <w:rPr>
          <w:rFonts w:eastAsia="Times New Roman"/>
          <w:szCs w:val="24"/>
        </w:rPr>
        <w:t>Ζ΄ ΠΕΡΙΟΔΟΣ</w:t>
      </w:r>
    </w:p>
    <w:p w14:paraId="7200AEE0" w14:textId="77777777" w:rsidR="00412B74" w:rsidRDefault="00EE22A4">
      <w:pPr>
        <w:spacing w:line="600" w:lineRule="auto"/>
        <w:ind w:firstLine="720"/>
        <w:jc w:val="center"/>
        <w:rPr>
          <w:rFonts w:eastAsia="Times New Roman"/>
          <w:szCs w:val="24"/>
        </w:rPr>
      </w:pPr>
      <w:r w:rsidRPr="009362AC">
        <w:rPr>
          <w:rFonts w:eastAsia="Times New Roman"/>
          <w:szCs w:val="24"/>
        </w:rPr>
        <w:t>ΠΡΟΕΔΡΕΥΟΜΕΝΗΣ ΚΟΙΝΟΒΟΥΛΕΥΤΙΚΗΣ ΔΗΜΟΚΡΑΤΙΑΣ</w:t>
      </w:r>
    </w:p>
    <w:p w14:paraId="7200AEE1" w14:textId="77777777" w:rsidR="00412B74" w:rsidRDefault="00EE22A4">
      <w:pPr>
        <w:spacing w:line="600" w:lineRule="auto"/>
        <w:ind w:firstLine="720"/>
        <w:jc w:val="center"/>
        <w:rPr>
          <w:rFonts w:eastAsia="Times New Roman"/>
          <w:szCs w:val="24"/>
        </w:rPr>
      </w:pPr>
      <w:r>
        <w:rPr>
          <w:rFonts w:eastAsia="Times New Roman"/>
          <w:szCs w:val="24"/>
        </w:rPr>
        <w:t>ΣΥΝΟΔΟΣ Δ</w:t>
      </w:r>
      <w:r w:rsidRPr="009362AC">
        <w:rPr>
          <w:rFonts w:eastAsia="Times New Roman"/>
          <w:szCs w:val="24"/>
        </w:rPr>
        <w:t>΄</w:t>
      </w:r>
    </w:p>
    <w:p w14:paraId="7200AEE2" w14:textId="77777777" w:rsidR="00412B74" w:rsidRDefault="00EE22A4">
      <w:pPr>
        <w:spacing w:line="600" w:lineRule="auto"/>
        <w:ind w:firstLine="720"/>
        <w:jc w:val="center"/>
        <w:rPr>
          <w:rFonts w:eastAsia="Times New Roman"/>
          <w:szCs w:val="24"/>
        </w:rPr>
      </w:pPr>
      <w:r>
        <w:rPr>
          <w:rFonts w:eastAsia="Times New Roman"/>
          <w:szCs w:val="24"/>
        </w:rPr>
        <w:t>ΣΥΝΕΔΡΙΑΣΗ ΚΣΤ</w:t>
      </w:r>
      <w:r w:rsidRPr="009362AC">
        <w:rPr>
          <w:rFonts w:eastAsia="Times New Roman"/>
          <w:szCs w:val="24"/>
        </w:rPr>
        <w:t>΄</w:t>
      </w:r>
    </w:p>
    <w:p w14:paraId="7200AEE3" w14:textId="77777777" w:rsidR="00412B74" w:rsidRDefault="00EE22A4">
      <w:pPr>
        <w:spacing w:line="600" w:lineRule="auto"/>
        <w:ind w:firstLine="720"/>
        <w:jc w:val="center"/>
        <w:rPr>
          <w:rFonts w:eastAsia="Times New Roman"/>
          <w:szCs w:val="24"/>
        </w:rPr>
      </w:pPr>
      <w:r>
        <w:rPr>
          <w:rFonts w:eastAsia="Times New Roman"/>
          <w:szCs w:val="24"/>
        </w:rPr>
        <w:t>Τετάρτη</w:t>
      </w:r>
      <w:r w:rsidRPr="009362AC">
        <w:rPr>
          <w:rFonts w:eastAsia="Times New Roman"/>
          <w:szCs w:val="24"/>
        </w:rPr>
        <w:t xml:space="preserve"> </w:t>
      </w:r>
      <w:r>
        <w:rPr>
          <w:rFonts w:eastAsia="Times New Roman"/>
          <w:szCs w:val="24"/>
        </w:rPr>
        <w:t>14 Νοεμβρίου 2018</w:t>
      </w:r>
    </w:p>
    <w:p w14:paraId="7200AEE4" w14:textId="77777777" w:rsidR="00412B74" w:rsidRDefault="00EE22A4">
      <w:pPr>
        <w:spacing w:line="600" w:lineRule="auto"/>
        <w:ind w:firstLine="720"/>
        <w:jc w:val="both"/>
        <w:rPr>
          <w:rFonts w:eastAsia="Times New Roman"/>
          <w:szCs w:val="24"/>
        </w:rPr>
      </w:pPr>
      <w:r>
        <w:rPr>
          <w:rFonts w:eastAsia="Times New Roman"/>
          <w:szCs w:val="24"/>
        </w:rPr>
        <w:t>Αθήνα, σήμερα στις 14 Νοεμβρίου 2018</w:t>
      </w:r>
      <w:r w:rsidRPr="009362AC">
        <w:rPr>
          <w:rFonts w:eastAsia="Times New Roman"/>
          <w:szCs w:val="24"/>
        </w:rPr>
        <w:t xml:space="preserve">, ημέρα </w:t>
      </w:r>
      <w:r>
        <w:rPr>
          <w:rFonts w:eastAsia="Times New Roman"/>
          <w:szCs w:val="24"/>
        </w:rPr>
        <w:t xml:space="preserve">Τετάρτη </w:t>
      </w:r>
      <w:r w:rsidRPr="009362AC">
        <w:rPr>
          <w:rFonts w:eastAsia="Times New Roman"/>
          <w:szCs w:val="24"/>
        </w:rPr>
        <w:t>και ώρα 1</w:t>
      </w:r>
      <w:r>
        <w:rPr>
          <w:rFonts w:eastAsia="Times New Roman"/>
          <w:szCs w:val="24"/>
        </w:rPr>
        <w:t>1</w:t>
      </w:r>
      <w:r w:rsidRPr="009362AC">
        <w:rPr>
          <w:rFonts w:eastAsia="Times New Roman"/>
          <w:szCs w:val="24"/>
        </w:rPr>
        <w:t>.</w:t>
      </w:r>
      <w:r>
        <w:rPr>
          <w:rFonts w:eastAsia="Times New Roman"/>
          <w:szCs w:val="24"/>
        </w:rPr>
        <w:t>11</w:t>
      </w:r>
      <w:r w:rsidRPr="009362AC">
        <w:rPr>
          <w:rFonts w:eastAsia="Times New Roman"/>
          <w:szCs w:val="24"/>
        </w:rPr>
        <w:t>΄</w:t>
      </w:r>
      <w:r>
        <w:rPr>
          <w:rFonts w:eastAsia="Times New Roman"/>
          <w:szCs w:val="24"/>
        </w:rPr>
        <w:t>,</w:t>
      </w:r>
      <w:r w:rsidRPr="009362AC">
        <w:rPr>
          <w:rFonts w:eastAsia="Times New Roman"/>
          <w:szCs w:val="24"/>
        </w:rPr>
        <w:t xml:space="preserve"> συνήλθε στην Αίθουσα των συνεδριάσεων του Βουλευτηρίου η Βουλή σε ολομέλεια για να συνεδ</w:t>
      </w:r>
      <w:r>
        <w:rPr>
          <w:rFonts w:eastAsia="Times New Roman"/>
          <w:szCs w:val="24"/>
        </w:rPr>
        <w:t xml:space="preserve">ριάσει υπό την προεδρία της Γ΄ Αντιπροέδρου αυτής κ. </w:t>
      </w:r>
      <w:r w:rsidRPr="0052534D">
        <w:rPr>
          <w:rFonts w:eastAsia="Times New Roman"/>
          <w:b/>
          <w:szCs w:val="24"/>
        </w:rPr>
        <w:t>ΑΝΑΣΤΑΣΙΑΣ ΧΡΙΣΤΟΔΟΥΛΟΠΟΥΛΟΥ</w:t>
      </w:r>
      <w:r w:rsidRPr="009362AC">
        <w:rPr>
          <w:rFonts w:eastAsia="Times New Roman"/>
          <w:szCs w:val="24"/>
        </w:rPr>
        <w:t>.</w:t>
      </w:r>
      <w:r w:rsidRPr="000A4B09">
        <w:rPr>
          <w:rFonts w:eastAsia="Times New Roman"/>
          <w:szCs w:val="24"/>
        </w:rPr>
        <w:t xml:space="preserve"> </w:t>
      </w:r>
    </w:p>
    <w:p w14:paraId="7200AEE5" w14:textId="77777777" w:rsidR="00412B74" w:rsidRDefault="00EE22A4">
      <w:pPr>
        <w:spacing w:line="600" w:lineRule="auto"/>
        <w:ind w:firstLine="720"/>
        <w:jc w:val="both"/>
        <w:rPr>
          <w:rFonts w:eastAsia="Times New Roman"/>
          <w:szCs w:val="24"/>
        </w:rPr>
      </w:pPr>
      <w:r w:rsidRPr="009A1A26">
        <w:rPr>
          <w:rFonts w:eastAsia="Times New Roman"/>
          <w:b/>
          <w:bCs/>
        </w:rPr>
        <w:t>ΠΡΟΕΔΡΕΥΟΥΣΑ (Αναστασία Χριστοδουλοπούλου):</w:t>
      </w:r>
      <w:r w:rsidRPr="009362AC">
        <w:rPr>
          <w:rFonts w:eastAsia="Times New Roman"/>
          <w:b/>
          <w:bCs/>
          <w:szCs w:val="24"/>
        </w:rPr>
        <w:t xml:space="preserve"> </w:t>
      </w:r>
      <w:r w:rsidRPr="009362AC">
        <w:rPr>
          <w:rFonts w:eastAsia="Times New Roman"/>
          <w:szCs w:val="24"/>
        </w:rPr>
        <w:t>Κυρίες και κύριοι συνάδελφοι, αρχίζει η</w:t>
      </w:r>
      <w:r w:rsidRPr="009362AC">
        <w:rPr>
          <w:rFonts w:eastAsia="Times New Roman"/>
          <w:szCs w:val="24"/>
        </w:rPr>
        <w:t xml:space="preserve"> συνεδρίαση.</w:t>
      </w:r>
    </w:p>
    <w:p w14:paraId="7200AEE6" w14:textId="77777777" w:rsidR="00412B74" w:rsidRDefault="00EE22A4">
      <w:pPr>
        <w:spacing w:line="600" w:lineRule="auto"/>
        <w:ind w:firstLine="720"/>
        <w:jc w:val="both"/>
        <w:rPr>
          <w:rFonts w:eastAsia="Times New Roman" w:cs="Times New Roman"/>
        </w:rPr>
      </w:pPr>
      <w:r>
        <w:rPr>
          <w:rFonts w:eastAsia="Times New Roman" w:cs="Times New Roman"/>
        </w:rPr>
        <w:t>Πριν εισέλθουμε στην ειδική ημερήσια διάταξη, έ</w:t>
      </w:r>
      <w:r>
        <w:rPr>
          <w:rFonts w:eastAsia="Times New Roman" w:cs="Times New Roman"/>
        </w:rPr>
        <w:t xml:space="preserve">χω την τιμή να ανακοινώσω στο Σώμα το δελτίο επικαίρων ερωτήσεων της Πέμπτης 15 Νοεμβρίου 2018. </w:t>
      </w:r>
    </w:p>
    <w:p w14:paraId="7200AEE7" w14:textId="77777777" w:rsidR="00412B74" w:rsidRDefault="00EE22A4">
      <w:pPr>
        <w:spacing w:after="0" w:line="600" w:lineRule="auto"/>
        <w:ind w:firstLine="720"/>
        <w:jc w:val="both"/>
        <w:rPr>
          <w:rFonts w:eastAsia="Times New Roman"/>
          <w:b/>
          <w:szCs w:val="24"/>
        </w:rPr>
      </w:pPr>
      <w:r w:rsidRPr="004903C7">
        <w:rPr>
          <w:rFonts w:eastAsia="Times New Roman"/>
          <w:bCs/>
          <w:szCs w:val="24"/>
        </w:rPr>
        <w:lastRenderedPageBreak/>
        <w:t>Α. ΕΠΙΚΑΙΡΕΣ ΕΡΩΤΗΣΕΙΣ Πρώτου Κύκλου (Άρθρο 130 παρ</w:t>
      </w:r>
      <w:r>
        <w:rPr>
          <w:rFonts w:eastAsia="Times New Roman"/>
          <w:bCs/>
          <w:szCs w:val="24"/>
        </w:rPr>
        <w:t>άγραφοι</w:t>
      </w:r>
      <w:r w:rsidRPr="004903C7">
        <w:rPr>
          <w:rFonts w:eastAsia="Times New Roman"/>
          <w:bCs/>
          <w:szCs w:val="24"/>
        </w:rPr>
        <w:t xml:space="preserve"> 2 και 3 </w:t>
      </w:r>
      <w:r>
        <w:rPr>
          <w:rFonts w:eastAsia="Times New Roman"/>
          <w:bCs/>
          <w:szCs w:val="24"/>
        </w:rPr>
        <w:t xml:space="preserve">του </w:t>
      </w:r>
      <w:r w:rsidRPr="004903C7">
        <w:rPr>
          <w:rFonts w:eastAsia="Times New Roman"/>
          <w:bCs/>
          <w:szCs w:val="24"/>
        </w:rPr>
        <w:t>Καν</w:t>
      </w:r>
      <w:r>
        <w:rPr>
          <w:rFonts w:eastAsia="Times New Roman"/>
          <w:bCs/>
          <w:szCs w:val="24"/>
        </w:rPr>
        <w:t>ονισμού της</w:t>
      </w:r>
      <w:r w:rsidRPr="004903C7">
        <w:rPr>
          <w:rFonts w:eastAsia="Times New Roman"/>
          <w:bCs/>
          <w:szCs w:val="24"/>
        </w:rPr>
        <w:t xml:space="preserve"> Βουλής)</w:t>
      </w:r>
    </w:p>
    <w:p w14:paraId="7200AEE8" w14:textId="77777777" w:rsidR="00412B74" w:rsidRDefault="00EE22A4">
      <w:pPr>
        <w:spacing w:after="0" w:line="600" w:lineRule="auto"/>
        <w:ind w:firstLine="720"/>
        <w:jc w:val="both"/>
        <w:rPr>
          <w:rFonts w:eastAsia="Times New Roman"/>
          <w:szCs w:val="24"/>
        </w:rPr>
      </w:pPr>
      <w:r>
        <w:rPr>
          <w:rFonts w:eastAsia="Times New Roman"/>
          <w:szCs w:val="24"/>
        </w:rPr>
        <w:t xml:space="preserve">1. Η </w:t>
      </w:r>
      <w:r>
        <w:rPr>
          <w:rFonts w:eastAsia="Times New Roman"/>
          <w:szCs w:val="24"/>
        </w:rPr>
        <w:t>με αριθμό 145/12-11-2018 ε</w:t>
      </w:r>
      <w:r w:rsidRPr="009A1A26">
        <w:rPr>
          <w:rFonts w:eastAsia="Times New Roman"/>
          <w:szCs w:val="24"/>
        </w:rPr>
        <w:t xml:space="preserve">πίκαιρη </w:t>
      </w:r>
      <w:r>
        <w:rPr>
          <w:rFonts w:eastAsia="Times New Roman"/>
          <w:szCs w:val="24"/>
        </w:rPr>
        <w:t>ε</w:t>
      </w:r>
      <w:r w:rsidRPr="009A1A26">
        <w:rPr>
          <w:rFonts w:eastAsia="Times New Roman"/>
          <w:szCs w:val="24"/>
        </w:rPr>
        <w:t xml:space="preserve">ρώτηση της Βουλευτού Σερρών της Νέας Δημοκρατίας </w:t>
      </w:r>
      <w:r w:rsidRPr="009A1A26">
        <w:rPr>
          <w:rFonts w:eastAsia="Times New Roman"/>
          <w:szCs w:val="24"/>
        </w:rPr>
        <w:t>κ</w:t>
      </w:r>
      <w:r>
        <w:rPr>
          <w:rFonts w:eastAsia="Times New Roman"/>
          <w:szCs w:val="24"/>
        </w:rPr>
        <w:t>.</w:t>
      </w:r>
      <w:r w:rsidRPr="009A1A26">
        <w:rPr>
          <w:rFonts w:eastAsia="Times New Roman"/>
          <w:szCs w:val="24"/>
        </w:rPr>
        <w:t xml:space="preserve"> </w:t>
      </w:r>
      <w:r w:rsidRPr="004903C7">
        <w:rPr>
          <w:rFonts w:eastAsia="Times New Roman"/>
          <w:bCs/>
          <w:szCs w:val="24"/>
        </w:rPr>
        <w:t>Φωτεινής Αραμπατζή</w:t>
      </w:r>
      <w:r w:rsidRPr="009A1A26">
        <w:rPr>
          <w:rFonts w:eastAsia="Times New Roman"/>
          <w:szCs w:val="24"/>
        </w:rPr>
        <w:t xml:space="preserve"> προς τον Υπουργό </w:t>
      </w:r>
      <w:r w:rsidRPr="004903C7">
        <w:rPr>
          <w:rFonts w:eastAsia="Times New Roman"/>
          <w:bCs/>
          <w:szCs w:val="24"/>
        </w:rPr>
        <w:t xml:space="preserve">Αγροτικής Ανάπτυξης και Τροφίμων, </w:t>
      </w:r>
      <w:r w:rsidRPr="009A1A26">
        <w:rPr>
          <w:rFonts w:eastAsia="Times New Roman"/>
          <w:szCs w:val="24"/>
        </w:rPr>
        <w:t xml:space="preserve">με θέμα: «Οι συνέπειες των αμφισβητούμενων δασικών εκτάσεων στις επιλέξιμες εκτάσεις της χώρας μας </w:t>
      </w:r>
      <w:r w:rsidRPr="009A1A26">
        <w:rPr>
          <w:rFonts w:eastAsia="Times New Roman"/>
          <w:szCs w:val="24"/>
        </w:rPr>
        <w:t>τόσο στην τρέχουσα όσο και στην επόμενη Κοινή Αγροτική Πολιτική (ΚΑΠ)».</w:t>
      </w:r>
    </w:p>
    <w:p w14:paraId="7200AEE9" w14:textId="77777777" w:rsidR="00412B74" w:rsidRDefault="00EE22A4">
      <w:pPr>
        <w:spacing w:after="0" w:line="600" w:lineRule="auto"/>
        <w:ind w:firstLine="720"/>
        <w:jc w:val="both"/>
        <w:rPr>
          <w:rFonts w:eastAsia="Times New Roman"/>
          <w:szCs w:val="24"/>
        </w:rPr>
      </w:pPr>
      <w:r>
        <w:rPr>
          <w:rFonts w:eastAsia="Times New Roman"/>
          <w:szCs w:val="24"/>
        </w:rPr>
        <w:t>2. Η με αριθμό 152/13-11-2018 ε</w:t>
      </w:r>
      <w:r w:rsidRPr="009A1A26">
        <w:rPr>
          <w:rFonts w:eastAsia="Times New Roman"/>
          <w:szCs w:val="24"/>
        </w:rPr>
        <w:t xml:space="preserve">πίκαιρη </w:t>
      </w:r>
      <w:r>
        <w:rPr>
          <w:rFonts w:eastAsia="Times New Roman"/>
          <w:szCs w:val="24"/>
        </w:rPr>
        <w:t>ε</w:t>
      </w:r>
      <w:r w:rsidRPr="009A1A26">
        <w:rPr>
          <w:rFonts w:eastAsia="Times New Roman"/>
          <w:szCs w:val="24"/>
        </w:rPr>
        <w:t xml:space="preserve">ρώτηση του Βουλευτή Β΄ Αθηνών του Κομμουνιστικού Κόμματος </w:t>
      </w:r>
      <w:r w:rsidRPr="009A1A26">
        <w:rPr>
          <w:rFonts w:eastAsia="Times New Roman"/>
          <w:szCs w:val="24"/>
        </w:rPr>
        <w:t>Ελλάδ</w:t>
      </w:r>
      <w:r>
        <w:rPr>
          <w:rFonts w:eastAsia="Times New Roman"/>
          <w:szCs w:val="24"/>
        </w:rPr>
        <w:t>α</w:t>
      </w:r>
      <w:r w:rsidRPr="009A1A26">
        <w:rPr>
          <w:rFonts w:eastAsia="Times New Roman"/>
          <w:szCs w:val="24"/>
        </w:rPr>
        <w:t xml:space="preserve">ς </w:t>
      </w:r>
      <w:r w:rsidRPr="009A1A26">
        <w:rPr>
          <w:rFonts w:eastAsia="Times New Roman"/>
          <w:szCs w:val="24"/>
        </w:rPr>
        <w:t xml:space="preserve">κ. </w:t>
      </w:r>
      <w:r w:rsidRPr="004903C7">
        <w:rPr>
          <w:rFonts w:eastAsia="Times New Roman"/>
          <w:bCs/>
          <w:szCs w:val="24"/>
        </w:rPr>
        <w:t xml:space="preserve">Χρήστου Κατσώτη </w:t>
      </w:r>
      <w:r w:rsidRPr="009A1A26">
        <w:rPr>
          <w:rFonts w:eastAsia="Times New Roman"/>
          <w:szCs w:val="24"/>
        </w:rPr>
        <w:t xml:space="preserve">προς την Υπουργό </w:t>
      </w:r>
      <w:r w:rsidRPr="004903C7">
        <w:rPr>
          <w:rFonts w:eastAsia="Times New Roman"/>
          <w:bCs/>
          <w:szCs w:val="24"/>
        </w:rPr>
        <w:t>Εργασίας, Κοινωνικής Ασφάλισης και Κοινωνι</w:t>
      </w:r>
      <w:r w:rsidRPr="004903C7">
        <w:rPr>
          <w:rFonts w:eastAsia="Times New Roman"/>
          <w:bCs/>
          <w:szCs w:val="24"/>
        </w:rPr>
        <w:t xml:space="preserve">κής Αλληλεγγύης, </w:t>
      </w:r>
      <w:r w:rsidRPr="009A1A26">
        <w:rPr>
          <w:rFonts w:eastAsia="Times New Roman"/>
          <w:szCs w:val="24"/>
        </w:rPr>
        <w:t>με θέμα: «Ένταξη στην ευνοϊκότερη ρύθμιση αποπληρωμής των στεγαστικών δανείων που πήραν και δανειολήπτες από τράπεζες με επιδοτούμενο επιτόκιο από τον πρώην Οργανισμό Εργατικής Κατοικίας (ΟΕΚ) και το Δημόσιο».</w:t>
      </w:r>
    </w:p>
    <w:p w14:paraId="7200AEEA" w14:textId="77777777" w:rsidR="00412B74" w:rsidRDefault="00EE22A4">
      <w:pPr>
        <w:spacing w:after="0" w:line="600" w:lineRule="auto"/>
        <w:ind w:firstLine="720"/>
        <w:jc w:val="both"/>
        <w:rPr>
          <w:rFonts w:eastAsia="Times New Roman"/>
          <w:b/>
          <w:szCs w:val="24"/>
        </w:rPr>
      </w:pPr>
      <w:r w:rsidRPr="004903C7">
        <w:rPr>
          <w:rFonts w:eastAsia="Times New Roman"/>
          <w:bCs/>
          <w:szCs w:val="24"/>
        </w:rPr>
        <w:t>Β. ΕΠΙΚΑΙΡΕΣ ΕΡΩΤΗΣΕΙΣ Δεύτερ</w:t>
      </w:r>
      <w:r w:rsidRPr="004903C7">
        <w:rPr>
          <w:rFonts w:eastAsia="Times New Roman"/>
          <w:bCs/>
          <w:szCs w:val="24"/>
        </w:rPr>
        <w:t>ου Κύκλου (Άρθρο 130 παρ</w:t>
      </w:r>
      <w:r>
        <w:rPr>
          <w:rFonts w:eastAsia="Times New Roman"/>
          <w:bCs/>
          <w:szCs w:val="24"/>
        </w:rPr>
        <w:t>άγραφοι</w:t>
      </w:r>
      <w:r w:rsidRPr="004903C7">
        <w:rPr>
          <w:rFonts w:eastAsia="Times New Roman"/>
          <w:bCs/>
          <w:szCs w:val="24"/>
        </w:rPr>
        <w:t xml:space="preserve"> 2 και 3 </w:t>
      </w:r>
      <w:r>
        <w:rPr>
          <w:rFonts w:eastAsia="Times New Roman"/>
          <w:bCs/>
          <w:szCs w:val="24"/>
        </w:rPr>
        <w:t xml:space="preserve">του </w:t>
      </w:r>
      <w:r w:rsidRPr="004903C7">
        <w:rPr>
          <w:rFonts w:eastAsia="Times New Roman"/>
          <w:bCs/>
          <w:szCs w:val="24"/>
        </w:rPr>
        <w:t>Καν</w:t>
      </w:r>
      <w:r>
        <w:rPr>
          <w:rFonts w:eastAsia="Times New Roman"/>
          <w:bCs/>
          <w:szCs w:val="24"/>
        </w:rPr>
        <w:t>ονισμού της</w:t>
      </w:r>
      <w:r w:rsidRPr="004903C7">
        <w:rPr>
          <w:rFonts w:eastAsia="Times New Roman"/>
          <w:bCs/>
          <w:szCs w:val="24"/>
        </w:rPr>
        <w:t xml:space="preserve"> Βουλής)</w:t>
      </w:r>
    </w:p>
    <w:p w14:paraId="7200AEEB" w14:textId="77777777" w:rsidR="00412B74" w:rsidRDefault="00EE22A4">
      <w:pPr>
        <w:spacing w:after="0" w:line="600" w:lineRule="auto"/>
        <w:ind w:firstLine="720"/>
        <w:jc w:val="both"/>
        <w:rPr>
          <w:rFonts w:eastAsia="Times New Roman"/>
          <w:szCs w:val="24"/>
        </w:rPr>
      </w:pPr>
      <w:r>
        <w:rPr>
          <w:rFonts w:eastAsia="Times New Roman"/>
          <w:szCs w:val="24"/>
        </w:rPr>
        <w:lastRenderedPageBreak/>
        <w:t>1. Η με αριθμό 146/12-11-2018 επίκαιρη ε</w:t>
      </w:r>
      <w:r w:rsidRPr="009A1A26">
        <w:rPr>
          <w:rFonts w:eastAsia="Times New Roman"/>
          <w:szCs w:val="24"/>
        </w:rPr>
        <w:t xml:space="preserve">ρώτηση του Βουλευτή Ρεθύμνου της Νέας Δημοκρατίας κ. </w:t>
      </w:r>
      <w:r>
        <w:rPr>
          <w:rFonts w:eastAsia="Times New Roman"/>
          <w:bCs/>
          <w:szCs w:val="24"/>
        </w:rPr>
        <w:t>Ιωάννη</w:t>
      </w:r>
      <w:r w:rsidRPr="004903C7">
        <w:rPr>
          <w:rFonts w:eastAsia="Times New Roman"/>
          <w:bCs/>
          <w:szCs w:val="24"/>
        </w:rPr>
        <w:t xml:space="preserve"> Κεφαλογιάννη</w:t>
      </w:r>
      <w:r w:rsidRPr="009A1A26">
        <w:rPr>
          <w:rFonts w:eastAsia="Times New Roman"/>
          <w:szCs w:val="24"/>
        </w:rPr>
        <w:t xml:space="preserve"> προς τον Υπουργό </w:t>
      </w:r>
      <w:r w:rsidRPr="004903C7">
        <w:rPr>
          <w:rFonts w:eastAsia="Times New Roman"/>
          <w:bCs/>
          <w:szCs w:val="24"/>
        </w:rPr>
        <w:t>Εξωτερικών,</w:t>
      </w:r>
      <w:r w:rsidRPr="009A1A26">
        <w:rPr>
          <w:rFonts w:eastAsia="Times New Roman"/>
          <w:szCs w:val="24"/>
        </w:rPr>
        <w:t xml:space="preserve"> σχετικά με «δηλώσεις του πρώην Υπουργού Εξωτερι</w:t>
      </w:r>
      <w:r w:rsidRPr="009A1A26">
        <w:rPr>
          <w:rFonts w:eastAsia="Times New Roman"/>
          <w:szCs w:val="24"/>
        </w:rPr>
        <w:t>κών περί φερόμενης δωροδοκίας της Κυβέρνησης».</w:t>
      </w:r>
    </w:p>
    <w:p w14:paraId="7200AEEC" w14:textId="77777777" w:rsidR="00412B74" w:rsidRDefault="00EE22A4">
      <w:pPr>
        <w:spacing w:after="0" w:line="600" w:lineRule="auto"/>
        <w:ind w:firstLine="720"/>
        <w:jc w:val="both"/>
        <w:rPr>
          <w:rFonts w:eastAsia="Times New Roman"/>
          <w:szCs w:val="24"/>
        </w:rPr>
      </w:pPr>
      <w:r>
        <w:rPr>
          <w:rFonts w:eastAsia="Times New Roman"/>
          <w:szCs w:val="24"/>
        </w:rPr>
        <w:t>2.</w:t>
      </w:r>
      <w:r w:rsidRPr="009A1A26">
        <w:rPr>
          <w:rFonts w:eastAsia="Times New Roman"/>
          <w:szCs w:val="24"/>
        </w:rPr>
        <w:t xml:space="preserve"> Η με αριθμό 133/6-11-2018 </w:t>
      </w:r>
      <w:r>
        <w:rPr>
          <w:rFonts w:eastAsia="Times New Roman"/>
          <w:szCs w:val="24"/>
        </w:rPr>
        <w:t>ε</w:t>
      </w:r>
      <w:r w:rsidRPr="009A1A26">
        <w:rPr>
          <w:rFonts w:eastAsia="Times New Roman"/>
          <w:szCs w:val="24"/>
        </w:rPr>
        <w:t xml:space="preserve">πίκαιρη </w:t>
      </w:r>
      <w:r>
        <w:rPr>
          <w:rFonts w:eastAsia="Times New Roman"/>
          <w:szCs w:val="24"/>
        </w:rPr>
        <w:t>ε</w:t>
      </w:r>
      <w:r w:rsidRPr="009A1A26">
        <w:rPr>
          <w:rFonts w:eastAsia="Times New Roman"/>
          <w:szCs w:val="24"/>
        </w:rPr>
        <w:t>ρώτηση του Βουλευτή Ηρακλείου της Δημοκρατικής Συμπαράταξης ΠΑΣΟΚ</w:t>
      </w:r>
      <w:r>
        <w:rPr>
          <w:rFonts w:eastAsia="Times New Roman"/>
          <w:szCs w:val="24"/>
        </w:rPr>
        <w:t xml:space="preserve"> </w:t>
      </w:r>
      <w:r w:rsidRPr="009A1A26">
        <w:rPr>
          <w:rFonts w:eastAsia="Times New Roman"/>
          <w:szCs w:val="24"/>
        </w:rPr>
        <w:t>- ΔΗΜΑΡ κ.</w:t>
      </w:r>
      <w:r w:rsidRPr="004903C7">
        <w:rPr>
          <w:rFonts w:eastAsia="Times New Roman"/>
          <w:bCs/>
          <w:szCs w:val="24"/>
        </w:rPr>
        <w:t xml:space="preserve"> Βασιλείου Κεγκέρογλου</w:t>
      </w:r>
      <w:r w:rsidRPr="004903C7">
        <w:rPr>
          <w:rFonts w:eastAsia="Times New Roman"/>
          <w:b/>
          <w:szCs w:val="24"/>
        </w:rPr>
        <w:t xml:space="preserve"> </w:t>
      </w:r>
      <w:r w:rsidRPr="009A1A26">
        <w:rPr>
          <w:rFonts w:eastAsia="Times New Roman"/>
          <w:szCs w:val="24"/>
        </w:rPr>
        <w:t xml:space="preserve">προς τον Υπουργό </w:t>
      </w:r>
      <w:r w:rsidRPr="004903C7">
        <w:rPr>
          <w:rFonts w:eastAsia="Times New Roman"/>
          <w:bCs/>
          <w:szCs w:val="24"/>
        </w:rPr>
        <w:t>Υποδομών και Μεταφορών,</w:t>
      </w:r>
      <w:r w:rsidRPr="009A1A26">
        <w:rPr>
          <w:rFonts w:eastAsia="Times New Roman"/>
          <w:szCs w:val="24"/>
        </w:rPr>
        <w:t xml:space="preserve"> με θέμα: «Άμεση λύση στο πρόβλ</w:t>
      </w:r>
      <w:r w:rsidRPr="009A1A26">
        <w:rPr>
          <w:rFonts w:eastAsia="Times New Roman"/>
          <w:szCs w:val="24"/>
        </w:rPr>
        <w:t>ημα που οι ίδιοι δημιουργήσατε και δεν διενεργούνται εξετάσει</w:t>
      </w:r>
      <w:r>
        <w:rPr>
          <w:rFonts w:eastAsia="Times New Roman"/>
          <w:szCs w:val="24"/>
        </w:rPr>
        <w:t>ς για απόκτηση άδειας οδήγησης».</w:t>
      </w:r>
    </w:p>
    <w:p w14:paraId="7200AEED" w14:textId="77777777" w:rsidR="00412B74" w:rsidRDefault="00EE22A4">
      <w:pPr>
        <w:spacing w:after="0" w:line="600" w:lineRule="auto"/>
        <w:ind w:firstLine="720"/>
        <w:jc w:val="both"/>
        <w:rPr>
          <w:rFonts w:eastAsia="Times New Roman"/>
          <w:szCs w:val="24"/>
        </w:rPr>
      </w:pPr>
      <w:r>
        <w:rPr>
          <w:rFonts w:eastAsia="Times New Roman"/>
          <w:szCs w:val="24"/>
        </w:rPr>
        <w:t>3.</w:t>
      </w:r>
      <w:r w:rsidRPr="009A1A26">
        <w:rPr>
          <w:rFonts w:eastAsia="Times New Roman"/>
          <w:szCs w:val="24"/>
        </w:rPr>
        <w:t xml:space="preserve"> Η με αριθμό 120/1-11-2018 </w:t>
      </w:r>
      <w:r>
        <w:rPr>
          <w:rFonts w:eastAsia="Times New Roman"/>
          <w:szCs w:val="24"/>
        </w:rPr>
        <w:t>ε</w:t>
      </w:r>
      <w:r w:rsidRPr="009A1A26">
        <w:rPr>
          <w:rFonts w:eastAsia="Times New Roman"/>
          <w:szCs w:val="24"/>
        </w:rPr>
        <w:t xml:space="preserve">πίκαιρη </w:t>
      </w:r>
      <w:r>
        <w:rPr>
          <w:rFonts w:eastAsia="Times New Roman"/>
          <w:szCs w:val="24"/>
        </w:rPr>
        <w:t>ε</w:t>
      </w:r>
      <w:r w:rsidRPr="009A1A26">
        <w:rPr>
          <w:rFonts w:eastAsia="Times New Roman"/>
          <w:szCs w:val="24"/>
        </w:rPr>
        <w:t>ρώτηση του Βουλευτή Α΄ Πει</w:t>
      </w:r>
      <w:r>
        <w:rPr>
          <w:rFonts w:eastAsia="Times New Roman"/>
          <w:szCs w:val="24"/>
        </w:rPr>
        <w:t>ραιά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w:t>
      </w:r>
      <w:r w:rsidRPr="009A1A26">
        <w:rPr>
          <w:rFonts w:eastAsia="Times New Roman"/>
          <w:szCs w:val="24"/>
        </w:rPr>
        <w:t xml:space="preserve"> κ. </w:t>
      </w:r>
      <w:r w:rsidRPr="004903C7">
        <w:rPr>
          <w:rFonts w:eastAsia="Times New Roman"/>
          <w:bCs/>
          <w:szCs w:val="24"/>
        </w:rPr>
        <w:t>Νικολάου Κούζηλου</w:t>
      </w:r>
      <w:r w:rsidRPr="009A1A26">
        <w:rPr>
          <w:rFonts w:eastAsia="Times New Roman"/>
          <w:szCs w:val="24"/>
        </w:rPr>
        <w:t xml:space="preserve"> προς τον Υπουργό </w:t>
      </w:r>
      <w:r w:rsidRPr="004903C7">
        <w:rPr>
          <w:rFonts w:eastAsia="Times New Roman"/>
          <w:bCs/>
          <w:szCs w:val="24"/>
        </w:rPr>
        <w:t>Εξωτερικών,</w:t>
      </w:r>
      <w:r w:rsidRPr="009A1A26">
        <w:rPr>
          <w:rFonts w:eastAsia="Times New Roman"/>
          <w:szCs w:val="24"/>
        </w:rPr>
        <w:t xml:space="preserve"> με θέμα: «Λιμάνι των Σκοπίων καθίσταται η Θεσσαλονίκη β</w:t>
      </w:r>
      <w:r>
        <w:rPr>
          <w:rFonts w:eastAsia="Times New Roman"/>
          <w:szCs w:val="24"/>
        </w:rPr>
        <w:t>άσει της Συμφωνίας των Πρεσπών».</w:t>
      </w:r>
    </w:p>
    <w:p w14:paraId="7200AEEE" w14:textId="77777777" w:rsidR="00412B74" w:rsidRDefault="00EE22A4">
      <w:pPr>
        <w:spacing w:after="0" w:line="600" w:lineRule="auto"/>
        <w:ind w:firstLine="720"/>
        <w:jc w:val="both"/>
        <w:rPr>
          <w:rFonts w:eastAsia="Times New Roman"/>
          <w:szCs w:val="24"/>
        </w:rPr>
      </w:pPr>
      <w:r>
        <w:rPr>
          <w:rFonts w:eastAsia="Times New Roman"/>
          <w:szCs w:val="24"/>
        </w:rPr>
        <w:t>4.</w:t>
      </w:r>
      <w:r w:rsidRPr="009A1A26">
        <w:rPr>
          <w:rFonts w:eastAsia="Times New Roman"/>
          <w:szCs w:val="24"/>
        </w:rPr>
        <w:t xml:space="preserve"> Η με αριθμό 75/16-10-2018 </w:t>
      </w:r>
      <w:r>
        <w:rPr>
          <w:rFonts w:eastAsia="Times New Roman"/>
          <w:szCs w:val="24"/>
        </w:rPr>
        <w:t>ε</w:t>
      </w:r>
      <w:r w:rsidRPr="009A1A26">
        <w:rPr>
          <w:rFonts w:eastAsia="Times New Roman"/>
          <w:szCs w:val="24"/>
        </w:rPr>
        <w:t xml:space="preserve">πίκαιρη </w:t>
      </w:r>
      <w:r>
        <w:rPr>
          <w:rFonts w:eastAsia="Times New Roman"/>
          <w:szCs w:val="24"/>
        </w:rPr>
        <w:t>ε</w:t>
      </w:r>
      <w:r w:rsidRPr="009A1A26">
        <w:rPr>
          <w:rFonts w:eastAsia="Times New Roman"/>
          <w:szCs w:val="24"/>
        </w:rPr>
        <w:t>ρώτηση του Βουλευτή Α΄ Πειραιώς</w:t>
      </w:r>
      <w:r>
        <w:rPr>
          <w:rFonts w:eastAsia="Times New Roman"/>
          <w:szCs w:val="24"/>
        </w:rPr>
        <w:t xml:space="preserve">  του Λαϊκού Συνδέσμου – Χρυσή Αυγή</w:t>
      </w:r>
      <w:r w:rsidRPr="009A1A26">
        <w:rPr>
          <w:rFonts w:eastAsia="Times New Roman"/>
          <w:szCs w:val="24"/>
        </w:rPr>
        <w:t xml:space="preserve"> κ. </w:t>
      </w:r>
      <w:r w:rsidRPr="004903C7">
        <w:rPr>
          <w:rFonts w:eastAsia="Times New Roman"/>
          <w:bCs/>
          <w:szCs w:val="24"/>
        </w:rPr>
        <w:t>Νι</w:t>
      </w:r>
      <w:r w:rsidRPr="004903C7">
        <w:rPr>
          <w:rFonts w:eastAsia="Times New Roman"/>
          <w:bCs/>
          <w:szCs w:val="24"/>
        </w:rPr>
        <w:lastRenderedPageBreak/>
        <w:t xml:space="preserve">κολάου Κούζηλου </w:t>
      </w:r>
      <w:r w:rsidRPr="009A1A26">
        <w:rPr>
          <w:rFonts w:eastAsia="Times New Roman"/>
          <w:szCs w:val="24"/>
        </w:rPr>
        <w:t>προς την Υπουργό</w:t>
      </w:r>
      <w:r>
        <w:rPr>
          <w:rFonts w:eastAsia="Times New Roman"/>
          <w:szCs w:val="24"/>
        </w:rPr>
        <w:t xml:space="preserve"> </w:t>
      </w:r>
      <w:r w:rsidRPr="004903C7">
        <w:rPr>
          <w:rFonts w:eastAsia="Times New Roman"/>
          <w:bCs/>
          <w:szCs w:val="24"/>
        </w:rPr>
        <w:t>Εργασίας, Κοινωνικής Ασ</w:t>
      </w:r>
      <w:r w:rsidRPr="004903C7">
        <w:rPr>
          <w:rFonts w:eastAsia="Times New Roman"/>
          <w:bCs/>
          <w:szCs w:val="24"/>
        </w:rPr>
        <w:t>φάλισης και Κοινωνικής Αλληλεγγύης,</w:t>
      </w:r>
      <w:r w:rsidRPr="009A1A26">
        <w:rPr>
          <w:rFonts w:eastAsia="Times New Roman"/>
          <w:szCs w:val="24"/>
        </w:rPr>
        <w:t xml:space="preserve"> με θέμα: «Προστασία πληρωμάτων από εγκατάλειψη πλοίου εσωτερικών πλόων».</w:t>
      </w:r>
    </w:p>
    <w:p w14:paraId="7200AEEF" w14:textId="77777777" w:rsidR="00412B74" w:rsidRDefault="00EE22A4">
      <w:pPr>
        <w:spacing w:after="0" w:line="600" w:lineRule="auto"/>
        <w:ind w:firstLine="720"/>
        <w:jc w:val="both"/>
        <w:rPr>
          <w:rFonts w:eastAsia="Times New Roman"/>
          <w:szCs w:val="24"/>
        </w:rPr>
      </w:pPr>
      <w:r>
        <w:rPr>
          <w:rFonts w:eastAsia="Times New Roman"/>
          <w:szCs w:val="24"/>
        </w:rPr>
        <w:t>5.</w:t>
      </w:r>
      <w:r w:rsidRPr="009A1A26">
        <w:rPr>
          <w:rFonts w:eastAsia="Times New Roman"/>
          <w:szCs w:val="24"/>
        </w:rPr>
        <w:t xml:space="preserve"> Η με αριθμό 1/1-10-2018 </w:t>
      </w:r>
      <w:r>
        <w:rPr>
          <w:rFonts w:eastAsia="Times New Roman"/>
          <w:szCs w:val="24"/>
        </w:rPr>
        <w:t>επίκαιρη ε</w:t>
      </w:r>
      <w:r w:rsidRPr="009A1A26">
        <w:rPr>
          <w:rFonts w:eastAsia="Times New Roman"/>
          <w:szCs w:val="24"/>
        </w:rPr>
        <w:t>ρώτηση του Βουλευτή Α΄ Θεσσαλονίκ</w:t>
      </w:r>
      <w:r>
        <w:rPr>
          <w:rFonts w:eastAsia="Times New Roman"/>
          <w:szCs w:val="24"/>
        </w:rPr>
        <w:t>ης του Λαϊκού Συνδέσμου – Χρυσή Αυγή</w:t>
      </w:r>
      <w:r w:rsidRPr="009A1A26">
        <w:rPr>
          <w:rFonts w:eastAsia="Times New Roman"/>
          <w:szCs w:val="24"/>
        </w:rPr>
        <w:t xml:space="preserve"> κ. </w:t>
      </w:r>
      <w:r w:rsidRPr="004903C7">
        <w:rPr>
          <w:rFonts w:eastAsia="Times New Roman"/>
          <w:bCs/>
          <w:szCs w:val="24"/>
        </w:rPr>
        <w:t>Αντωνίου Γρέγου</w:t>
      </w:r>
      <w:r w:rsidRPr="009A1A26">
        <w:rPr>
          <w:rFonts w:eastAsia="Times New Roman"/>
          <w:szCs w:val="24"/>
        </w:rPr>
        <w:t xml:space="preserve"> προς την Υπουργό</w:t>
      </w:r>
      <w:r>
        <w:rPr>
          <w:rFonts w:eastAsia="Times New Roman"/>
          <w:szCs w:val="24"/>
        </w:rPr>
        <w:t xml:space="preserve"> </w:t>
      </w:r>
      <w:r w:rsidRPr="004903C7">
        <w:rPr>
          <w:rFonts w:eastAsia="Times New Roman"/>
          <w:bCs/>
          <w:szCs w:val="24"/>
        </w:rPr>
        <w:t>Πολι</w:t>
      </w:r>
      <w:r w:rsidRPr="004903C7">
        <w:rPr>
          <w:rFonts w:eastAsia="Times New Roman"/>
          <w:bCs/>
          <w:szCs w:val="24"/>
        </w:rPr>
        <w:t>τισμού και Αθλητισμού,</w:t>
      </w:r>
      <w:r w:rsidRPr="009A1A26">
        <w:rPr>
          <w:rFonts w:eastAsia="Times New Roman"/>
          <w:szCs w:val="24"/>
        </w:rPr>
        <w:t xml:space="preserve"> με θέμα: «Περί του Μουσείου Μακεδονικού Αγώνα και λοιπών φορέων, συλλόγων και σωματείων της Μακεδονίας και του άρθρου 6 της συμφωνίας Ελλάδας - Σκοπίων».</w:t>
      </w:r>
    </w:p>
    <w:p w14:paraId="7200AEF0" w14:textId="77777777" w:rsidR="00412B74" w:rsidRDefault="00EE22A4">
      <w:pPr>
        <w:spacing w:after="0" w:line="600" w:lineRule="auto"/>
        <w:ind w:firstLine="720"/>
        <w:jc w:val="both"/>
        <w:rPr>
          <w:rFonts w:eastAsia="Times New Roman"/>
          <w:b/>
          <w:szCs w:val="24"/>
        </w:rPr>
      </w:pPr>
      <w:r w:rsidRPr="004903C7">
        <w:rPr>
          <w:rFonts w:eastAsia="Times New Roman"/>
          <w:bCs/>
          <w:szCs w:val="24"/>
        </w:rPr>
        <w:t>ΑΝΑΦΟΡΕΣ</w:t>
      </w:r>
      <w:r>
        <w:rPr>
          <w:rFonts w:eastAsia="Times New Roman"/>
          <w:bCs/>
          <w:szCs w:val="24"/>
        </w:rPr>
        <w:t xml:space="preserve"> </w:t>
      </w:r>
      <w:r w:rsidRPr="004903C7">
        <w:rPr>
          <w:rFonts w:eastAsia="Times New Roman"/>
          <w:bCs/>
          <w:szCs w:val="24"/>
        </w:rPr>
        <w:t>-</w:t>
      </w:r>
      <w:r>
        <w:rPr>
          <w:rFonts w:eastAsia="Times New Roman"/>
          <w:bCs/>
          <w:szCs w:val="24"/>
        </w:rPr>
        <w:t xml:space="preserve"> </w:t>
      </w:r>
      <w:r w:rsidRPr="004903C7">
        <w:rPr>
          <w:rFonts w:eastAsia="Times New Roman"/>
          <w:bCs/>
          <w:szCs w:val="24"/>
        </w:rPr>
        <w:t>ΕΡΩΤΗΣΕΙΣ (Άρθρο 130 παρ</w:t>
      </w:r>
      <w:r>
        <w:rPr>
          <w:rFonts w:eastAsia="Times New Roman"/>
          <w:bCs/>
          <w:szCs w:val="24"/>
        </w:rPr>
        <w:t>άγραφος</w:t>
      </w:r>
      <w:r w:rsidRPr="004903C7">
        <w:rPr>
          <w:rFonts w:eastAsia="Times New Roman"/>
          <w:bCs/>
          <w:szCs w:val="24"/>
        </w:rPr>
        <w:t xml:space="preserve"> 5 </w:t>
      </w:r>
      <w:r>
        <w:rPr>
          <w:rFonts w:eastAsia="Times New Roman"/>
          <w:bCs/>
          <w:szCs w:val="24"/>
        </w:rPr>
        <w:t xml:space="preserve">του </w:t>
      </w:r>
      <w:r w:rsidRPr="004903C7">
        <w:rPr>
          <w:rFonts w:eastAsia="Times New Roman"/>
          <w:bCs/>
          <w:szCs w:val="24"/>
        </w:rPr>
        <w:t>Καν</w:t>
      </w:r>
      <w:r>
        <w:rPr>
          <w:rFonts w:eastAsia="Times New Roman"/>
          <w:bCs/>
          <w:szCs w:val="24"/>
        </w:rPr>
        <w:t xml:space="preserve">ονισμού της </w:t>
      </w:r>
      <w:r w:rsidRPr="004903C7">
        <w:rPr>
          <w:rFonts w:eastAsia="Times New Roman"/>
          <w:bCs/>
          <w:szCs w:val="24"/>
        </w:rPr>
        <w:t>Βουλής)</w:t>
      </w:r>
    </w:p>
    <w:p w14:paraId="7200AEF1" w14:textId="77777777" w:rsidR="00412B74" w:rsidRDefault="00EE22A4">
      <w:pPr>
        <w:spacing w:after="0" w:line="600" w:lineRule="auto"/>
        <w:ind w:firstLine="720"/>
        <w:jc w:val="both"/>
        <w:rPr>
          <w:rFonts w:eastAsia="Times New Roman"/>
          <w:szCs w:val="24"/>
        </w:rPr>
      </w:pPr>
      <w:r>
        <w:rPr>
          <w:rFonts w:eastAsia="Times New Roman"/>
          <w:szCs w:val="24"/>
        </w:rPr>
        <w:t>1.</w:t>
      </w:r>
      <w:r w:rsidRPr="009A1A26">
        <w:rPr>
          <w:rFonts w:eastAsia="Times New Roman"/>
          <w:szCs w:val="24"/>
        </w:rPr>
        <w:t xml:space="preserve"> Η με</w:t>
      </w:r>
      <w:r w:rsidRPr="009A1A26">
        <w:rPr>
          <w:rFonts w:eastAsia="Times New Roman"/>
          <w:szCs w:val="24"/>
        </w:rPr>
        <w:t xml:space="preserve"> αριθμό 2170/4-10-2018 </w:t>
      </w:r>
      <w:r>
        <w:rPr>
          <w:rFonts w:eastAsia="Times New Roman"/>
          <w:szCs w:val="24"/>
        </w:rPr>
        <w:t>ε</w:t>
      </w:r>
      <w:r w:rsidRPr="009A1A26">
        <w:rPr>
          <w:rFonts w:eastAsia="Times New Roman"/>
          <w:szCs w:val="24"/>
        </w:rPr>
        <w:t>ρώτηση του Βουλευτή Α΄ Θεσσαλονίκης του Κομμουνιστικού Κόμματος Ελλάδ</w:t>
      </w:r>
      <w:r>
        <w:rPr>
          <w:rFonts w:eastAsia="Times New Roman"/>
          <w:szCs w:val="24"/>
        </w:rPr>
        <w:t>α</w:t>
      </w:r>
      <w:r w:rsidRPr="009A1A26">
        <w:rPr>
          <w:rFonts w:eastAsia="Times New Roman"/>
          <w:szCs w:val="24"/>
        </w:rPr>
        <w:t xml:space="preserve">ς κ. </w:t>
      </w:r>
      <w:r>
        <w:rPr>
          <w:rFonts w:eastAsia="Times New Roman"/>
          <w:bCs/>
          <w:szCs w:val="24"/>
        </w:rPr>
        <w:t>Ιωάννη</w:t>
      </w:r>
      <w:r w:rsidRPr="004903C7">
        <w:rPr>
          <w:rFonts w:eastAsia="Times New Roman"/>
          <w:bCs/>
          <w:szCs w:val="24"/>
        </w:rPr>
        <w:t xml:space="preserve"> Δελή </w:t>
      </w:r>
      <w:r w:rsidRPr="009A1A26">
        <w:rPr>
          <w:rFonts w:eastAsia="Times New Roman"/>
          <w:szCs w:val="24"/>
        </w:rPr>
        <w:t xml:space="preserve">προς την Υπουργό </w:t>
      </w:r>
      <w:r w:rsidRPr="004903C7">
        <w:rPr>
          <w:rFonts w:eastAsia="Times New Roman"/>
          <w:bCs/>
          <w:szCs w:val="24"/>
        </w:rPr>
        <w:t xml:space="preserve">Εργασίας, Κοινωνικής Ασφάλισης και Κοινωνικής Αλληλεγγύης, </w:t>
      </w:r>
      <w:r w:rsidRPr="009A1A26">
        <w:rPr>
          <w:rFonts w:eastAsia="Times New Roman"/>
          <w:szCs w:val="24"/>
        </w:rPr>
        <w:t>με θέμα: «Μεταστέγαση του Γ΄ Τοπικού Υποκαταστήματος ΕΦΚΑ Μισθωτών (τ</w:t>
      </w:r>
      <w:r w:rsidRPr="009A1A26">
        <w:rPr>
          <w:rFonts w:eastAsia="Times New Roman"/>
          <w:szCs w:val="24"/>
        </w:rPr>
        <w:t>. ΙΚΑ Νεάπολης Θεσσαλονίκης)».</w:t>
      </w:r>
    </w:p>
    <w:p w14:paraId="7200AEF2"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 xml:space="preserve">εισερχόμαστε </w:t>
      </w:r>
      <w:r>
        <w:rPr>
          <w:rFonts w:eastAsia="Times New Roman" w:cs="Times New Roman"/>
          <w:szCs w:val="24"/>
        </w:rPr>
        <w:t>στην</w:t>
      </w:r>
    </w:p>
    <w:p w14:paraId="7200AEF3" w14:textId="77777777" w:rsidR="00412B74" w:rsidRDefault="00EE22A4">
      <w:pPr>
        <w:spacing w:line="600" w:lineRule="auto"/>
        <w:jc w:val="center"/>
        <w:rPr>
          <w:rFonts w:eastAsia="Times New Roman" w:cs="Times New Roman"/>
          <w:b/>
          <w:szCs w:val="24"/>
        </w:rPr>
      </w:pPr>
      <w:r w:rsidRPr="00E731BD">
        <w:rPr>
          <w:rFonts w:eastAsia="Times New Roman" w:cs="Times New Roman"/>
          <w:b/>
          <w:szCs w:val="24"/>
        </w:rPr>
        <w:t>ΕΙΔΙΚΗ ΗΜΕΡΗΣΙΑ ΔΙΑΤΑΞΗ</w:t>
      </w:r>
    </w:p>
    <w:p w14:paraId="7200AEF4"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Αποφάσεις Βουλής: σ</w:t>
      </w:r>
      <w:r w:rsidRPr="00E731BD">
        <w:rPr>
          <w:rFonts w:eastAsia="Times New Roman" w:cs="Times New Roman"/>
          <w:szCs w:val="24"/>
        </w:rPr>
        <w:t xml:space="preserve">υζήτηση </w:t>
      </w:r>
      <w:r w:rsidRPr="00E731BD">
        <w:rPr>
          <w:rFonts w:eastAsia="Times New Roman" w:cs="Times New Roman"/>
          <w:szCs w:val="24"/>
        </w:rPr>
        <w:t>και λήψη απόφαση</w:t>
      </w:r>
      <w:r>
        <w:rPr>
          <w:rFonts w:eastAsia="Times New Roman" w:cs="Times New Roman"/>
          <w:szCs w:val="24"/>
        </w:rPr>
        <w:t>ς</w:t>
      </w:r>
      <w:r w:rsidRPr="00E731BD">
        <w:rPr>
          <w:rFonts w:eastAsia="Times New Roman" w:cs="Times New Roman"/>
          <w:szCs w:val="24"/>
        </w:rPr>
        <w:t xml:space="preserve"> για τον ορισμό προθεσμίας, σύμφωνα με το άρθρο 119 του Κανονισμού της Βουλής, υποβολής της έκθεσης της Επιτροπής για την αναθεώρηση του Συντάγματος.</w:t>
      </w:r>
    </w:p>
    <w:p w14:paraId="7200AEF5"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Όπως γνωρίζετε, κατ’ εφαρμογή της παραγράφου 2 του άρθρου 119 του Κανονισμού, η πρόταση αναθεώρησης διατάξ</w:t>
      </w:r>
      <w:r>
        <w:rPr>
          <w:rFonts w:eastAsia="Times New Roman" w:cs="Times New Roman"/>
          <w:szCs w:val="24"/>
        </w:rPr>
        <w:t>εων του Συντάγματος που υπεβλήθη από τον Πρωθυπουργό και Πρόεδρο του ΣΥΡΙΖΑ και σαράντα εννιά Βουλευτές του κόμματός του, θα παραπεμφθεί για εξέταση σε Επιτροπή Αναθεώρησης του Συντάγματος που συστάθηκε από τον Πρόεδρο του Σώματος.</w:t>
      </w:r>
    </w:p>
    <w:p w14:paraId="7200AEF6"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Θα ήθελα, λοιπόν, να </w:t>
      </w:r>
      <w:r>
        <w:rPr>
          <w:rFonts w:eastAsia="Times New Roman" w:cs="Times New Roman"/>
          <w:szCs w:val="24"/>
        </w:rPr>
        <w:t>ανακοινώσω προς το Σώμα ότι με την υπ’ αριθμόν 14017/8812/12-11-2018 απόφαση του Προέδρου της Βουλής συγκροτήθηκε η κατά το άρθρο 119 του Κανονισμού της Βουλής προβλεπόμενη Επιτροπή Αναθεώρησης του Συντάγματος.</w:t>
      </w:r>
    </w:p>
    <w:p w14:paraId="7200AEF7"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 xml:space="preserve">Η σχετική απόφαση έχει αναρτηθεί στην </w:t>
      </w:r>
      <w:r>
        <w:rPr>
          <w:rFonts w:eastAsia="Times New Roman" w:cs="Times New Roman"/>
          <w:szCs w:val="24"/>
        </w:rPr>
        <w:t>«Κ</w:t>
      </w:r>
      <w:r>
        <w:rPr>
          <w:rFonts w:eastAsia="Times New Roman" w:cs="Times New Roman"/>
          <w:szCs w:val="24"/>
        </w:rPr>
        <w:t>οινοβ</w:t>
      </w:r>
      <w:r>
        <w:rPr>
          <w:rFonts w:eastAsia="Times New Roman" w:cs="Times New Roman"/>
          <w:szCs w:val="24"/>
        </w:rPr>
        <w:t xml:space="preserve">ουλευτική </w:t>
      </w:r>
      <w:r>
        <w:rPr>
          <w:rFonts w:eastAsia="Times New Roman" w:cs="Times New Roman"/>
          <w:szCs w:val="24"/>
        </w:rPr>
        <w:t>Δ</w:t>
      </w:r>
      <w:r>
        <w:rPr>
          <w:rFonts w:eastAsia="Times New Roman" w:cs="Times New Roman"/>
          <w:szCs w:val="24"/>
        </w:rPr>
        <w:t>ιαφάνεια</w:t>
      </w:r>
      <w:r>
        <w:rPr>
          <w:rFonts w:eastAsia="Times New Roman" w:cs="Times New Roman"/>
          <w:szCs w:val="24"/>
        </w:rPr>
        <w:t>»</w:t>
      </w:r>
      <w:r>
        <w:rPr>
          <w:rFonts w:eastAsia="Times New Roman" w:cs="Times New Roman"/>
          <w:szCs w:val="24"/>
        </w:rPr>
        <w:t>, έχει κοινοποιηθεί στους ενδιαφερόμενους Βουλευτές και θα καταχωριστεί στα Πρακτικά της σημερινής συνεδρίασης.</w:t>
      </w:r>
    </w:p>
    <w:p w14:paraId="7200AEF8"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(Στο σημείο αυτό κατατίθεται </w:t>
      </w:r>
      <w:r>
        <w:rPr>
          <w:rFonts w:eastAsia="Times New Roman" w:cs="Times New Roman"/>
          <w:szCs w:val="24"/>
        </w:rPr>
        <w:t xml:space="preserve">για τα </w:t>
      </w:r>
      <w:r>
        <w:rPr>
          <w:rFonts w:eastAsia="Times New Roman" w:cs="Times New Roman"/>
          <w:szCs w:val="24"/>
        </w:rPr>
        <w:t>Πρακτικά η προαναφερθείσα απόφαση, η οποία έχει ως εξής:</w:t>
      </w:r>
    </w:p>
    <w:p w14:paraId="7200AEF9" w14:textId="77777777" w:rsidR="00412B74" w:rsidRDefault="00EE22A4">
      <w:pPr>
        <w:spacing w:line="600" w:lineRule="auto"/>
        <w:jc w:val="center"/>
        <w:rPr>
          <w:rFonts w:eastAsia="Times New Roman" w:cs="Times New Roman"/>
          <w:color w:val="C00000"/>
          <w:szCs w:val="24"/>
        </w:rPr>
      </w:pPr>
      <w:r w:rsidRPr="00B07E3C">
        <w:rPr>
          <w:rFonts w:eastAsia="Times New Roman" w:cs="Times New Roman"/>
          <w:color w:val="C00000"/>
          <w:szCs w:val="24"/>
        </w:rPr>
        <w:t>(</w:t>
      </w:r>
      <w:r w:rsidRPr="004D2919">
        <w:rPr>
          <w:rFonts w:eastAsia="Times New Roman" w:cs="Times New Roman"/>
          <w:color w:val="C00000"/>
          <w:szCs w:val="24"/>
        </w:rPr>
        <w:t>ΑΛΛΑΓΗ ΣΕΛΙΔΑΣ</w:t>
      </w:r>
      <w:r w:rsidRPr="00B07E3C">
        <w:rPr>
          <w:rFonts w:eastAsia="Times New Roman" w:cs="Times New Roman"/>
          <w:color w:val="C00000"/>
          <w:szCs w:val="24"/>
        </w:rPr>
        <w:t>)</w:t>
      </w:r>
    </w:p>
    <w:p w14:paraId="7200AEFA" w14:textId="77777777" w:rsidR="00412B74" w:rsidRDefault="00EE22A4">
      <w:pPr>
        <w:spacing w:line="600" w:lineRule="auto"/>
        <w:jc w:val="center"/>
        <w:rPr>
          <w:rFonts w:eastAsia="Times New Roman" w:cs="Times New Roman"/>
          <w:color w:val="C00000"/>
          <w:szCs w:val="24"/>
        </w:rPr>
      </w:pPr>
      <w:r w:rsidRPr="00B07E3C">
        <w:rPr>
          <w:rFonts w:eastAsia="Times New Roman" w:cs="Times New Roman"/>
          <w:color w:val="C00000"/>
          <w:szCs w:val="24"/>
        </w:rPr>
        <w:t>(Να καταχωριστ</w:t>
      </w:r>
      <w:r w:rsidRPr="00B07E3C">
        <w:rPr>
          <w:rFonts w:eastAsia="Times New Roman" w:cs="Times New Roman"/>
          <w:color w:val="C00000"/>
          <w:szCs w:val="24"/>
        </w:rPr>
        <w:t>ούν οι σελ. 6 – 8)</w:t>
      </w:r>
    </w:p>
    <w:p w14:paraId="7200AEFB" w14:textId="77777777" w:rsidR="00412B74" w:rsidRDefault="00EE22A4">
      <w:pPr>
        <w:jc w:val="center"/>
        <w:rPr>
          <w:rFonts w:eastAsia="Times New Roman" w:cs="Times New Roman"/>
          <w:szCs w:val="24"/>
        </w:rPr>
      </w:pPr>
      <w:r w:rsidRPr="00B07E3C">
        <w:rPr>
          <w:rFonts w:eastAsia="Times New Roman" w:cs="Times New Roman"/>
          <w:color w:val="C00000"/>
          <w:szCs w:val="24"/>
        </w:rPr>
        <w:t>(</w:t>
      </w:r>
      <w:r w:rsidRPr="004D2919">
        <w:rPr>
          <w:rFonts w:eastAsia="Times New Roman" w:cs="Times New Roman"/>
          <w:color w:val="C00000"/>
          <w:szCs w:val="24"/>
        </w:rPr>
        <w:t>ΑΛΛΑΓΗ ΣΕΛΙΔΑΣ</w:t>
      </w:r>
      <w:r w:rsidRPr="00B07E3C">
        <w:rPr>
          <w:rFonts w:eastAsia="Times New Roman" w:cs="Times New Roman"/>
          <w:color w:val="C00000"/>
          <w:szCs w:val="24"/>
        </w:rPr>
        <w:t>)</w:t>
      </w:r>
    </w:p>
    <w:p w14:paraId="7200AEFC" w14:textId="77777777" w:rsidR="00412B74" w:rsidRDefault="00412B74">
      <w:pPr>
        <w:rPr>
          <w:rFonts w:eastAsia="Times New Roman" w:cs="Times New Roman"/>
          <w:szCs w:val="24"/>
        </w:rPr>
      </w:pPr>
    </w:p>
    <w:p w14:paraId="7200AEFD" w14:textId="77777777" w:rsidR="00412B74" w:rsidRDefault="00EE22A4">
      <w:pPr>
        <w:spacing w:line="600" w:lineRule="auto"/>
        <w:ind w:firstLine="720"/>
        <w:jc w:val="both"/>
        <w:rPr>
          <w:rFonts w:eastAsia="Times New Roman" w:cs="Times New Roman"/>
          <w:szCs w:val="24"/>
        </w:rPr>
      </w:pPr>
      <w:r w:rsidRPr="009A1A26">
        <w:rPr>
          <w:rFonts w:eastAsia="Times New Roman"/>
          <w:b/>
          <w:bCs/>
        </w:rPr>
        <w:t>ΠΡΟΕΔΡΕΥΟΥΣΑ (Αναστασία Χριστοδουλοπούλου):</w:t>
      </w:r>
      <w:r>
        <w:rPr>
          <w:rFonts w:eastAsia="Times New Roman"/>
          <w:b/>
          <w:bCs/>
        </w:rPr>
        <w:t xml:space="preserve"> </w:t>
      </w:r>
      <w:r>
        <w:rPr>
          <w:rFonts w:eastAsia="Times New Roman" w:cs="Times New Roman"/>
          <w:szCs w:val="24"/>
        </w:rPr>
        <w:t>Σύμφωνα με το άρθρο 119 παράγραφος 4 του Κανονισμού, η Βουλή με απόφασή της, που λαμβάνεται μετά από πρόταση του Προέδρου αυτής, ορίζει στην Επιτροπή Αναθεώρησης προθεσμία για</w:t>
      </w:r>
      <w:r>
        <w:rPr>
          <w:rFonts w:eastAsia="Times New Roman" w:cs="Times New Roman"/>
          <w:szCs w:val="24"/>
        </w:rPr>
        <w:t xml:space="preserve"> την υποβολή της έκθεσής της. Η σχετική συζήτηση περατώνεται σε μια συνεδρίαση.</w:t>
      </w:r>
    </w:p>
    <w:p w14:paraId="7200AEFE"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Η Διάσκεψη των Προέδρων στις συνεδριάσεις της </w:t>
      </w:r>
      <w:r>
        <w:rPr>
          <w:rFonts w:eastAsia="Times New Roman" w:cs="Times New Roman"/>
          <w:szCs w:val="24"/>
        </w:rPr>
        <w:t>στις</w:t>
      </w:r>
      <w:r>
        <w:rPr>
          <w:rFonts w:eastAsia="Times New Roman" w:cs="Times New Roman"/>
          <w:szCs w:val="24"/>
        </w:rPr>
        <w:t xml:space="preserve"> 5</w:t>
      </w:r>
      <w:r>
        <w:rPr>
          <w:rFonts w:eastAsia="Times New Roman" w:cs="Times New Roman"/>
          <w:szCs w:val="24"/>
          <w:vertAlign w:val="superscript"/>
        </w:rPr>
        <w:t xml:space="preserve"> </w:t>
      </w:r>
      <w:r>
        <w:rPr>
          <w:rFonts w:eastAsia="Times New Roman" w:cs="Times New Roman"/>
          <w:szCs w:val="24"/>
        </w:rPr>
        <w:t xml:space="preserve">και 12 Νοεμβρίου 2018 αποφάσισε κατά πλειοψηφία να λάβουν </w:t>
      </w:r>
      <w:r>
        <w:rPr>
          <w:rFonts w:eastAsia="Times New Roman" w:cs="Times New Roman"/>
          <w:szCs w:val="24"/>
        </w:rPr>
        <w:lastRenderedPageBreak/>
        <w:t xml:space="preserve">τον λόγο οι Πρόεδροι των Κοινοβουλευτικών Ομάδων, οι </w:t>
      </w:r>
      <w:r>
        <w:rPr>
          <w:rFonts w:eastAsia="Times New Roman" w:cs="Times New Roman"/>
          <w:szCs w:val="24"/>
        </w:rPr>
        <w:t xml:space="preserve">Κοινοβουλευτικοί Εκπρόσωποι, μόνο εφόσον ο Πρόεδρος δεν μιλήσει και ένας κύκλος δεκαέξι ομιλητών με αναλογική εκπροσώπηση των Κοινοβουλευτικών Ομάδων ως εξής: Πέντε ομιλητές από τον ΣΥΡΙΖΑ, τρεις ομιλητές από τη Νέα Δημοκρατία, ένας ομιλητής από τις άλλες </w:t>
      </w:r>
      <w:r>
        <w:rPr>
          <w:rFonts w:eastAsia="Times New Roman" w:cs="Times New Roman"/>
          <w:szCs w:val="24"/>
        </w:rPr>
        <w:t>έξι Κοινοβουλευτικές Ομάδες και δύο Ανεξάρτητοι Βουλευτές. Από την Κυβέρνηση θα μιλήσει ο Υπουργός Δικαιοσύνης, Διαφάνειας και Ανθρωπίνων Δικαιωμάτων κ. Καλογήρου.</w:t>
      </w:r>
    </w:p>
    <w:p w14:paraId="7200AEFF"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Όσον αφορά στη διάρκεια των αγορεύσεων, προτείνουμε να δοθεί ο χρόνος των είκοσι λεπτών για </w:t>
      </w:r>
      <w:r>
        <w:rPr>
          <w:rFonts w:eastAsia="Times New Roman" w:cs="Times New Roman"/>
          <w:szCs w:val="24"/>
        </w:rPr>
        <w:t>τους Προέδρους των δυο πρώτων σε δύναμη Κοινοβουλευτικών Ομάδων και τον αρμόδιο Υπουργό και δεκαπέντε λεπτά για τους Προέδρους των υπολοίπων έξι Κοινοβουλευτικών Ομάδων, καθώς και δώδεκα λεπτά για τους Κοινοβουλευτικούς Εκπροσώπους, οι οποίοι θα λάβουν τον</w:t>
      </w:r>
      <w:r>
        <w:rPr>
          <w:rFonts w:eastAsia="Times New Roman" w:cs="Times New Roman"/>
          <w:szCs w:val="24"/>
        </w:rPr>
        <w:t xml:space="preserve"> λόγο, εφόσον δεν μιλήσει ο Πρόεδρος της Ομάδας τους και χρόνος δέκα λεπτών για κάθε ομιλητή από τις Κοινοβουλευτικές Ομάδες και έξι λεπτών για τους δυο Ανεξάρτητους Βουλευτές. Δεν θα έχει κανείς δικαίωμα δευτερολογίας.</w:t>
      </w:r>
    </w:p>
    <w:p w14:paraId="7200AF00"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Το</w:t>
      </w:r>
      <w:r>
        <w:rPr>
          <w:rFonts w:eastAsia="Times New Roman" w:cs="Times New Roman"/>
          <w:szCs w:val="24"/>
        </w:rPr>
        <w:t xml:space="preserve"> Σώμα </w:t>
      </w:r>
      <w:r>
        <w:rPr>
          <w:rFonts w:eastAsia="Times New Roman" w:cs="Times New Roman"/>
          <w:szCs w:val="24"/>
        </w:rPr>
        <w:t xml:space="preserve">συμφωνεί </w:t>
      </w:r>
      <w:r>
        <w:rPr>
          <w:rFonts w:eastAsia="Times New Roman" w:cs="Times New Roman"/>
          <w:szCs w:val="24"/>
        </w:rPr>
        <w:t>επί των προτάσεων α</w:t>
      </w:r>
      <w:r>
        <w:rPr>
          <w:rFonts w:eastAsia="Times New Roman" w:cs="Times New Roman"/>
          <w:szCs w:val="24"/>
        </w:rPr>
        <w:t>υτών; Από ό,τι βλέπω, το Σώμα συμφώνησε ή όχι;</w:t>
      </w:r>
    </w:p>
    <w:p w14:paraId="7200AF01"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Δέκα λεπτά, κυρία Πρόεδρε; Όχι.</w:t>
      </w:r>
    </w:p>
    <w:p w14:paraId="7200AF02"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Δέκα λεπτά, κυρία Πρόεδρε;</w:t>
      </w:r>
    </w:p>
    <w:p w14:paraId="7200AF03" w14:textId="77777777" w:rsidR="00412B74" w:rsidRDefault="00EE22A4">
      <w:pPr>
        <w:spacing w:line="600" w:lineRule="auto"/>
        <w:ind w:firstLine="720"/>
        <w:jc w:val="both"/>
        <w:rPr>
          <w:rFonts w:eastAsia="Times New Roman" w:cs="Times New Roman"/>
          <w:szCs w:val="24"/>
        </w:rPr>
      </w:pPr>
      <w:r w:rsidRPr="00276E91">
        <w:rPr>
          <w:rFonts w:eastAsia="Times New Roman" w:cs="Times New Roman"/>
          <w:b/>
          <w:szCs w:val="24"/>
        </w:rPr>
        <w:t>ΠΡΟΕΔΡΕΥΟΥΣΑ (Αναστασία Χριστοδουλοπούλου):</w:t>
      </w:r>
      <w:r w:rsidRPr="00276E91">
        <w:rPr>
          <w:rFonts w:eastAsia="Times New Roman" w:cs="Times New Roman"/>
          <w:szCs w:val="24"/>
        </w:rPr>
        <w:t xml:space="preserve"> </w:t>
      </w:r>
      <w:r>
        <w:rPr>
          <w:rFonts w:eastAsia="Times New Roman" w:cs="Times New Roman"/>
          <w:szCs w:val="24"/>
        </w:rPr>
        <w:t>Όχι; Καλώς. Δεν αιτιολογείται η ψήφος. Όχι εσείς.</w:t>
      </w:r>
    </w:p>
    <w:p w14:paraId="7200AF04"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Κ</w:t>
      </w:r>
      <w:r>
        <w:rPr>
          <w:rFonts w:eastAsia="Times New Roman" w:cs="Times New Roman"/>
          <w:szCs w:val="24"/>
        </w:rPr>
        <w:t>υρία Πρόεδρε, θα ήθελα τον λόγο.</w:t>
      </w:r>
    </w:p>
    <w:p w14:paraId="7200AF05" w14:textId="77777777" w:rsidR="00412B74" w:rsidRDefault="00EE22A4">
      <w:pPr>
        <w:spacing w:line="600" w:lineRule="auto"/>
        <w:ind w:firstLine="720"/>
        <w:jc w:val="both"/>
        <w:rPr>
          <w:rFonts w:eastAsia="Times New Roman" w:cs="Times New Roman"/>
          <w:szCs w:val="24"/>
        </w:rPr>
      </w:pPr>
      <w:r w:rsidRPr="00276E91">
        <w:rPr>
          <w:rFonts w:eastAsia="Times New Roman" w:cs="Times New Roman"/>
          <w:b/>
          <w:szCs w:val="24"/>
        </w:rPr>
        <w:t>ΠΡΟΕΔΡΕΥΟΥΣΑ (Αναστασία Χριστοδουλοπούλου):</w:t>
      </w:r>
      <w:r w:rsidRPr="00276E91">
        <w:rPr>
          <w:rFonts w:eastAsia="Times New Roman" w:cs="Times New Roman"/>
          <w:szCs w:val="24"/>
        </w:rPr>
        <w:t xml:space="preserve"> </w:t>
      </w:r>
      <w:r>
        <w:rPr>
          <w:rFonts w:eastAsia="Times New Roman" w:cs="Times New Roman"/>
          <w:szCs w:val="24"/>
        </w:rPr>
        <w:t>Ορίστε, τι θα πείτε;</w:t>
      </w:r>
    </w:p>
    <w:p w14:paraId="7200AF06"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Κυρία Πρόεδρε, θέλω να σας πω για τον χρόνο. Όπως είναι η διαδικασία, ο εισηγητής των μικρότερων κομμάτων και οι δικοί μας είναι δέκα λεπτά</w:t>
      </w:r>
      <w:r>
        <w:rPr>
          <w:rFonts w:eastAsia="Times New Roman" w:cs="Times New Roman"/>
          <w:szCs w:val="24"/>
        </w:rPr>
        <w:t>. Σε δέκα λεπτά τι θα πεις για την αναθεώρηση του Συντάγματος;</w:t>
      </w:r>
    </w:p>
    <w:p w14:paraId="7200AF07"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Νομίζουμε ότι, επειδή τα άλλα κόμματα έχουν πέντε ομιλητές και τέσσερις, αυτόματα δημιουργείται ένα τεράστιο πρό</w:t>
      </w:r>
      <w:r>
        <w:rPr>
          <w:rFonts w:eastAsia="Times New Roman" w:cs="Times New Roman"/>
          <w:szCs w:val="24"/>
        </w:rPr>
        <w:lastRenderedPageBreak/>
        <w:t xml:space="preserve">βλημα ανισότητας. Νομίζουμε ότι τουλάχιστον σε αυτούς που έχουν δεκάλεπτο πρέπει </w:t>
      </w:r>
      <w:r>
        <w:rPr>
          <w:rFonts w:eastAsia="Times New Roman" w:cs="Times New Roman"/>
          <w:szCs w:val="24"/>
        </w:rPr>
        <w:t>να υπάρξει μια ανοχή, να δοθεί ένα δεκαπεντάλεπτο.</w:t>
      </w:r>
    </w:p>
    <w:p w14:paraId="7200AF08"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Εξηγήστε του τι συζητάμε σήμερα.</w:t>
      </w:r>
    </w:p>
    <w:p w14:paraId="7200AF09" w14:textId="77777777" w:rsidR="00412B74" w:rsidRDefault="00EE22A4">
      <w:pPr>
        <w:spacing w:line="600" w:lineRule="auto"/>
        <w:ind w:firstLine="720"/>
        <w:jc w:val="both"/>
        <w:rPr>
          <w:rFonts w:eastAsia="Times New Roman" w:cs="Times New Roman"/>
          <w:szCs w:val="24"/>
        </w:rPr>
      </w:pPr>
      <w:r w:rsidRPr="00276E91">
        <w:rPr>
          <w:rFonts w:eastAsia="Times New Roman" w:cs="Times New Roman"/>
          <w:b/>
          <w:szCs w:val="24"/>
        </w:rPr>
        <w:t>ΠΡΟΕΔΡΕΥΟΥΣΑ (Αναστασία Χριστοδουλοπούλου):</w:t>
      </w:r>
      <w:r w:rsidRPr="00276E91">
        <w:rPr>
          <w:rFonts w:eastAsia="Times New Roman" w:cs="Times New Roman"/>
          <w:szCs w:val="24"/>
        </w:rPr>
        <w:t xml:space="preserve"> </w:t>
      </w:r>
      <w:r>
        <w:rPr>
          <w:rFonts w:eastAsia="Times New Roman" w:cs="Times New Roman"/>
          <w:szCs w:val="24"/>
        </w:rPr>
        <w:t xml:space="preserve">Κύριε Παφίλη, αυτά για τον χρόνο συζητήθηκαν στη Διάσκεψη των Προέδρων. Έχει παρθεί απόφαση. Θα υπάρχει και η </w:t>
      </w:r>
      <w:r>
        <w:rPr>
          <w:rFonts w:eastAsia="Times New Roman" w:cs="Times New Roman"/>
          <w:szCs w:val="24"/>
        </w:rPr>
        <w:t>ανοχή. Πάντα έχουμε ανοχή, αλλά όχι ανοχή ορίων.</w:t>
      </w:r>
    </w:p>
    <w:p w14:paraId="7200AF0A"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Για την ουσία μιλάμε.</w:t>
      </w:r>
    </w:p>
    <w:p w14:paraId="7200AF0B" w14:textId="77777777" w:rsidR="00412B74" w:rsidRDefault="00EE22A4">
      <w:pPr>
        <w:spacing w:line="600" w:lineRule="auto"/>
        <w:ind w:firstLine="720"/>
        <w:jc w:val="both"/>
        <w:rPr>
          <w:rFonts w:eastAsia="Times New Roman" w:cs="Times New Roman"/>
          <w:szCs w:val="24"/>
        </w:rPr>
      </w:pPr>
      <w:r w:rsidRPr="00276E91">
        <w:rPr>
          <w:rFonts w:eastAsia="Times New Roman" w:cs="Times New Roman"/>
          <w:b/>
          <w:szCs w:val="24"/>
        </w:rPr>
        <w:t>ΠΡΟΕΔΡΕΥΟΥΣΑ (Αναστασία Χριστοδουλοπούλου):</w:t>
      </w:r>
      <w:r w:rsidRPr="00276E91">
        <w:rPr>
          <w:rFonts w:eastAsia="Times New Roman" w:cs="Times New Roman"/>
          <w:szCs w:val="24"/>
        </w:rPr>
        <w:t xml:space="preserve"> </w:t>
      </w:r>
      <w:r>
        <w:rPr>
          <w:rFonts w:eastAsia="Times New Roman" w:cs="Times New Roman"/>
          <w:szCs w:val="24"/>
        </w:rPr>
        <w:t>Ορίστε, κύριε Λοβέρδο, έχετε τον λόγο.</w:t>
      </w:r>
    </w:p>
    <w:p w14:paraId="7200AF0C"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Συμφωνώ απόλυτα με την τοποθέτηση του κ. Παφίλη και προσθέτω και </w:t>
      </w:r>
      <w:r>
        <w:rPr>
          <w:rFonts w:eastAsia="Times New Roman" w:cs="Times New Roman"/>
          <w:szCs w:val="24"/>
        </w:rPr>
        <w:t>τη δική μου φωνή στο επιχείρημα αυτό.</w:t>
      </w:r>
    </w:p>
    <w:p w14:paraId="7200AF0D"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Προσθέτω, όμως και κάτι ακόμα, κυρία Πρόεδρε. Αν άκουσα καλά -διορθώστε με, αν κάνω λάθος, σας παρακαλώ- μιλήσατε και για τη διαδικασία σε ό,τι αφορά στον χρόνο κατά τη </w:t>
      </w:r>
      <w:r>
        <w:rPr>
          <w:rFonts w:eastAsia="Times New Roman" w:cs="Times New Roman"/>
          <w:szCs w:val="24"/>
        </w:rPr>
        <w:lastRenderedPageBreak/>
        <w:t>Διάσκεψη των Προέδρων, όχι για τη σημερινή συνεδρ</w:t>
      </w:r>
      <w:r>
        <w:rPr>
          <w:rFonts w:eastAsia="Times New Roman" w:cs="Times New Roman"/>
          <w:szCs w:val="24"/>
        </w:rPr>
        <w:t xml:space="preserve">ία, αλλά τη λειτουργία της </w:t>
      </w:r>
      <w:r>
        <w:rPr>
          <w:rFonts w:eastAsia="Times New Roman" w:cs="Times New Roman"/>
          <w:szCs w:val="24"/>
        </w:rPr>
        <w:t xml:space="preserve">επιτροπής </w:t>
      </w:r>
      <w:r>
        <w:rPr>
          <w:rFonts w:eastAsia="Times New Roman" w:cs="Times New Roman"/>
          <w:szCs w:val="24"/>
        </w:rPr>
        <w:t>και μετά από αυτή. Μήπως δεν κατάλαβα;</w:t>
      </w:r>
    </w:p>
    <w:p w14:paraId="7200AF0E" w14:textId="77777777" w:rsidR="00412B74" w:rsidRDefault="00EE22A4">
      <w:pPr>
        <w:spacing w:line="600" w:lineRule="auto"/>
        <w:ind w:firstLine="720"/>
        <w:jc w:val="both"/>
        <w:rPr>
          <w:rFonts w:eastAsia="Times New Roman" w:cs="Times New Roman"/>
          <w:szCs w:val="24"/>
        </w:rPr>
      </w:pPr>
      <w:r w:rsidRPr="00276E91">
        <w:rPr>
          <w:rFonts w:eastAsia="Times New Roman" w:cs="Times New Roman"/>
          <w:b/>
          <w:szCs w:val="24"/>
        </w:rPr>
        <w:t>ΠΡΟΕΔΡΕΥΟΥΣΑ (Αναστασία Χριστοδουλοπούλου):</w:t>
      </w:r>
      <w:r w:rsidRPr="00276E91">
        <w:rPr>
          <w:rFonts w:eastAsia="Times New Roman" w:cs="Times New Roman"/>
          <w:szCs w:val="24"/>
        </w:rPr>
        <w:t xml:space="preserve"> </w:t>
      </w:r>
      <w:r>
        <w:rPr>
          <w:rFonts w:eastAsia="Times New Roman" w:cs="Times New Roman"/>
          <w:szCs w:val="24"/>
        </w:rPr>
        <w:t xml:space="preserve">Η δημιουργία της </w:t>
      </w:r>
      <w:r>
        <w:rPr>
          <w:rFonts w:eastAsia="Times New Roman" w:cs="Times New Roman"/>
          <w:szCs w:val="24"/>
        </w:rPr>
        <w:t xml:space="preserve">επιτροπής </w:t>
      </w:r>
      <w:r>
        <w:rPr>
          <w:rFonts w:eastAsia="Times New Roman" w:cs="Times New Roman"/>
          <w:szCs w:val="24"/>
        </w:rPr>
        <w:t>έχει γίνει ήδη. Το σημερινό θέμα είναι η προθεσμία που θα δώσουμε για την έκθεση.</w:t>
      </w:r>
    </w:p>
    <w:p w14:paraId="7200AF0F"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Ακριβώς.</w:t>
      </w:r>
    </w:p>
    <w:p w14:paraId="7200AF10"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Λέω το εξής και θεωρώ ότι και οι συνάδελφοι της </w:t>
      </w:r>
      <w:r>
        <w:rPr>
          <w:rFonts w:eastAsia="Times New Roman" w:cs="Times New Roman"/>
          <w:szCs w:val="24"/>
        </w:rPr>
        <w:t xml:space="preserve">πλειοψηφίας </w:t>
      </w:r>
      <w:r>
        <w:rPr>
          <w:rFonts w:eastAsia="Times New Roman" w:cs="Times New Roman"/>
          <w:szCs w:val="24"/>
        </w:rPr>
        <w:t xml:space="preserve">θα το καταλάβουν ως εύλογο. Έχετε ως Πλειοψηφία της Βουλής αυτής ανακοινώσει την αναθεώρηση εδώ και δυο χρόνια. Υποτίθεται ότι κάνατε έναν κοινωνικό διάλογο. Καλώς ή κακώς θα τα πούμε αυτά. Αυτός </w:t>
      </w:r>
      <w:r>
        <w:rPr>
          <w:rFonts w:eastAsia="Times New Roman" w:cs="Times New Roman"/>
          <w:szCs w:val="24"/>
        </w:rPr>
        <w:t>κράτησε δύο χρόνια ή κάπου τόσο. Είναι δυνατόν για μια τόσο σοβαρή διαδικασία να βάζετε προθεσμία τόσο λίγων εβδομάδων;</w:t>
      </w:r>
    </w:p>
    <w:p w14:paraId="7200AF11"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Η δική μας πρόταση, κυρία Πρόεδρε, πέραν των όσων είπε ο συνάδελφος κ. Παφίλης, που μας καλύπτουν και αφορούν </w:t>
      </w:r>
      <w:r>
        <w:rPr>
          <w:rFonts w:eastAsia="Times New Roman" w:cs="Times New Roman"/>
          <w:szCs w:val="24"/>
        </w:rPr>
        <w:lastRenderedPageBreak/>
        <w:t>στη σημερινή συνεδρία, είν</w:t>
      </w:r>
      <w:r>
        <w:rPr>
          <w:rFonts w:eastAsia="Times New Roman" w:cs="Times New Roman"/>
          <w:szCs w:val="24"/>
        </w:rPr>
        <w:t xml:space="preserve">αι η </w:t>
      </w:r>
      <w:r>
        <w:rPr>
          <w:rFonts w:eastAsia="Times New Roman" w:cs="Times New Roman"/>
          <w:szCs w:val="24"/>
        </w:rPr>
        <w:t xml:space="preserve">επιτροπή </w:t>
      </w:r>
      <w:r>
        <w:rPr>
          <w:rFonts w:eastAsia="Times New Roman" w:cs="Times New Roman"/>
          <w:szCs w:val="24"/>
        </w:rPr>
        <w:t>να μπορέσει να εργαστεί τουλάχιστον έως το τέλος Ιανουαρίου και αν υπάρχει ανάγκη προθεσμίας, να τη ζητήσει και η Βουλή να αποφασίσει.</w:t>
      </w:r>
    </w:p>
    <w:p w14:paraId="7200AF12"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Είναι ζήτημα αρχής για εσάς να το δεχθείτε, παρά την κατά πλειοψηφία απόφαση της Διάσκεψης των Προέδρων ότι</w:t>
      </w:r>
      <w:r>
        <w:rPr>
          <w:rFonts w:eastAsia="Times New Roman" w:cs="Times New Roman"/>
          <w:szCs w:val="24"/>
        </w:rPr>
        <w:t xml:space="preserve"> το διάστημα των ολίγων εβδομάδων που τάσσεται ως προθεσμία στην </w:t>
      </w:r>
      <w:r>
        <w:rPr>
          <w:rFonts w:eastAsia="Times New Roman" w:cs="Times New Roman"/>
          <w:szCs w:val="24"/>
        </w:rPr>
        <w:t xml:space="preserve">επιτροπή </w:t>
      </w:r>
      <w:r>
        <w:rPr>
          <w:rFonts w:eastAsia="Times New Roman" w:cs="Times New Roman"/>
          <w:szCs w:val="24"/>
        </w:rPr>
        <w:t>είναι πραγματικά προβληματικό και θεσμικά και πολιτικά και δημοκρατικά πάνω απ’ όλα. Κάνουμε κάτι το οποίο γίνεται σπάνια, κατά τις ρυθμίσεις του άρθρου 110 του Συντάγματος και σωστά</w:t>
      </w:r>
      <w:r>
        <w:rPr>
          <w:rFonts w:eastAsia="Times New Roman" w:cs="Times New Roman"/>
          <w:szCs w:val="24"/>
        </w:rPr>
        <w:t>, γιατί το Σύνταγμά μας είναι αυστηρό. Μην το ευτελίζουμε με αυτόν τον τρόπο.</w:t>
      </w:r>
    </w:p>
    <w:p w14:paraId="7200AF13"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Στη διακριτική σας ευχέρεια είναι να ξαναδείτε το θέμα τώρα, πριν ψηφίσουμε, του χρονικού διαστήματος που θα τάξει η Ολομέλεια της Βουλής στην αρμόδια </w:t>
      </w:r>
      <w:r>
        <w:rPr>
          <w:rFonts w:eastAsia="Times New Roman" w:cs="Times New Roman"/>
          <w:szCs w:val="24"/>
        </w:rPr>
        <w:t xml:space="preserve">επιτροπή </w:t>
      </w:r>
      <w:r>
        <w:rPr>
          <w:rFonts w:eastAsia="Times New Roman" w:cs="Times New Roman"/>
          <w:szCs w:val="24"/>
        </w:rPr>
        <w:t>για να κάνει τη δο</w:t>
      </w:r>
      <w:r>
        <w:rPr>
          <w:rFonts w:eastAsia="Times New Roman" w:cs="Times New Roman"/>
          <w:szCs w:val="24"/>
        </w:rPr>
        <w:t>υλειά που πρέπει να κάνει.</w:t>
      </w:r>
    </w:p>
    <w:p w14:paraId="7200AF14"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Σας ευχαριστώ.</w:t>
      </w:r>
    </w:p>
    <w:p w14:paraId="7200AF15" w14:textId="77777777" w:rsidR="00412B74" w:rsidRDefault="00EE22A4">
      <w:pPr>
        <w:spacing w:line="600" w:lineRule="auto"/>
        <w:ind w:firstLine="720"/>
        <w:jc w:val="both"/>
        <w:rPr>
          <w:rFonts w:eastAsia="Times New Roman" w:cs="Times New Roman"/>
          <w:szCs w:val="24"/>
        </w:rPr>
      </w:pPr>
      <w:r w:rsidRPr="00276E91">
        <w:rPr>
          <w:rFonts w:eastAsia="Times New Roman" w:cs="Times New Roman"/>
          <w:b/>
          <w:szCs w:val="24"/>
        </w:rPr>
        <w:lastRenderedPageBreak/>
        <w:t>ΠΡΟΕΔΡΕΥΟΥΣΑ (Αναστασία Χριστοδουλοπούλου):</w:t>
      </w:r>
      <w:r w:rsidRPr="00276E91">
        <w:rPr>
          <w:rFonts w:eastAsia="Times New Roman" w:cs="Times New Roman"/>
          <w:szCs w:val="24"/>
        </w:rPr>
        <w:t xml:space="preserve"> </w:t>
      </w:r>
      <w:r>
        <w:rPr>
          <w:rFonts w:eastAsia="Times New Roman" w:cs="Times New Roman"/>
          <w:szCs w:val="24"/>
        </w:rPr>
        <w:t>Κύριε Λοβέρδο, έτσι και αλλιώς αυτή είναι η προθεσμία που έχουμε θέσει, στα τέλη Ιανουαρίου να γίνει η πρώτη ψηφοφορία και στα τέλη Φεβρουαρίου η επόμενη. Σε κάθε περίπτω</w:t>
      </w:r>
      <w:r>
        <w:rPr>
          <w:rFonts w:eastAsia="Times New Roman" w:cs="Times New Roman"/>
          <w:szCs w:val="24"/>
        </w:rPr>
        <w:t>ση, όμως, θα πρέπει να αναζητήσετε και τα ιστορικά των αναθεωρήσεων να έχει γίνει η αναθεώρηση με δέκα μέρες προθεσμία.</w:t>
      </w:r>
    </w:p>
    <w:p w14:paraId="7200AF16"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Επειδή, λοιπόν, υπάρχει και αυτή η περιρρέουσα κατηγορία, ότι είναι προεκλογική περίοδος -υπάρχει μια λογική σε αυτό- κάθε παράταση θα σ</w:t>
      </w:r>
      <w:r>
        <w:rPr>
          <w:rFonts w:eastAsia="Times New Roman" w:cs="Times New Roman"/>
          <w:szCs w:val="24"/>
        </w:rPr>
        <w:t xml:space="preserve">υμπέσει με έναρξη της προεκλογικής περιόδου για τις ευρωεκλογές, την τοπική αυτοδιοίκηση, τις περιφερειακές εκλογές. Δεν μπορεί η Βουλή να είναι απασχολημένη εκείνον τον χρόνο. Η πρόταση έχει σκεπτικό, δεν έγινε έτσι, γιατί θέλουμε </w:t>
      </w:r>
      <w:r>
        <w:rPr>
          <w:rFonts w:eastAsia="Times New Roman" w:cs="Times New Roman"/>
          <w:szCs w:val="24"/>
          <w:lang w:val="en-US"/>
        </w:rPr>
        <w:t>fast</w:t>
      </w:r>
      <w:r w:rsidRPr="005D2719">
        <w:rPr>
          <w:rFonts w:eastAsia="Times New Roman" w:cs="Times New Roman"/>
          <w:szCs w:val="24"/>
        </w:rPr>
        <w:t xml:space="preserve"> </w:t>
      </w:r>
      <w:r>
        <w:rPr>
          <w:rFonts w:eastAsia="Times New Roman" w:cs="Times New Roman"/>
          <w:szCs w:val="24"/>
          <w:lang w:val="en-US"/>
        </w:rPr>
        <w:t>truck</w:t>
      </w:r>
      <w:r>
        <w:rPr>
          <w:rFonts w:eastAsia="Times New Roman" w:cs="Times New Roman"/>
          <w:szCs w:val="24"/>
        </w:rPr>
        <w:t xml:space="preserve"> διαδικασίες.</w:t>
      </w:r>
    </w:p>
    <w:p w14:paraId="7200AF17"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Κυρία Πρόεδρε, θα ήθελα για μισό λεπτό τον λόγο.</w:t>
      </w:r>
    </w:p>
    <w:p w14:paraId="7200AF18" w14:textId="77777777" w:rsidR="00412B74" w:rsidRDefault="00EE22A4">
      <w:pPr>
        <w:spacing w:line="600" w:lineRule="auto"/>
        <w:ind w:firstLine="720"/>
        <w:jc w:val="both"/>
        <w:rPr>
          <w:rFonts w:eastAsia="Times New Roman" w:cs="Times New Roman"/>
          <w:szCs w:val="24"/>
        </w:rPr>
      </w:pPr>
      <w:r w:rsidRPr="00276E91">
        <w:rPr>
          <w:rFonts w:eastAsia="Times New Roman" w:cs="Times New Roman"/>
          <w:b/>
          <w:szCs w:val="24"/>
        </w:rPr>
        <w:t>ΠΡΟΕΔΡΕΥΟΥΣΑ (Αναστασία Χριστοδουλοπούλου):</w:t>
      </w:r>
      <w:r w:rsidRPr="00276E91">
        <w:rPr>
          <w:rFonts w:eastAsia="Times New Roman" w:cs="Times New Roman"/>
          <w:szCs w:val="24"/>
        </w:rPr>
        <w:t xml:space="preserve"> </w:t>
      </w:r>
      <w:r>
        <w:rPr>
          <w:rFonts w:eastAsia="Times New Roman" w:cs="Times New Roman"/>
          <w:szCs w:val="24"/>
        </w:rPr>
        <w:t>Θέλει τον λόγο ο κύριος Πρόεδρος, ο οποίος μπορεί να σας διαφωτίσει περισσότερο.</w:t>
      </w:r>
    </w:p>
    <w:p w14:paraId="7200AF19"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Ορίστε, κύριε Πρόεδρε, έχετε τον λόγο.</w:t>
      </w:r>
    </w:p>
    <w:p w14:paraId="7200AF1A" w14:textId="77777777" w:rsidR="00412B74" w:rsidRDefault="00EE22A4">
      <w:pPr>
        <w:spacing w:line="600" w:lineRule="auto"/>
        <w:ind w:firstLine="720"/>
        <w:jc w:val="both"/>
        <w:rPr>
          <w:rFonts w:eastAsia="Times New Roman" w:cs="Times New Roman"/>
          <w:szCs w:val="24"/>
        </w:rPr>
      </w:pPr>
      <w:r w:rsidRPr="00B57211">
        <w:rPr>
          <w:rFonts w:eastAsia="Times New Roman" w:cs="Times New Roman"/>
          <w:b/>
          <w:szCs w:val="24"/>
        </w:rPr>
        <w:t xml:space="preserve">ΝΙΚΟΛΑΟΣ ΒΟΥΤΣΗΣ </w:t>
      </w:r>
      <w:r>
        <w:rPr>
          <w:rFonts w:eastAsia="Times New Roman" w:cs="Times New Roman"/>
          <w:b/>
          <w:szCs w:val="24"/>
        </w:rPr>
        <w:t>(</w:t>
      </w:r>
      <w:r w:rsidRPr="00B57211">
        <w:rPr>
          <w:rFonts w:eastAsia="Times New Roman" w:cs="Times New Roman"/>
          <w:b/>
          <w:szCs w:val="24"/>
        </w:rPr>
        <w:t>Προέδρο</w:t>
      </w:r>
      <w:r w:rsidRPr="00B57211">
        <w:rPr>
          <w:rFonts w:eastAsia="Times New Roman" w:cs="Times New Roman"/>
          <w:b/>
          <w:szCs w:val="24"/>
        </w:rPr>
        <w:t>ς</w:t>
      </w:r>
      <w:r>
        <w:rPr>
          <w:rFonts w:eastAsia="Times New Roman" w:cs="Times New Roman"/>
          <w:b/>
          <w:szCs w:val="24"/>
        </w:rPr>
        <w:t xml:space="preserve"> της Βουλής</w:t>
      </w:r>
      <w:r w:rsidRPr="00B57211">
        <w:rPr>
          <w:rFonts w:eastAsia="Times New Roman" w:cs="Times New Roman"/>
          <w:b/>
          <w:szCs w:val="24"/>
        </w:rPr>
        <w:t>):</w:t>
      </w:r>
      <w:r>
        <w:rPr>
          <w:rFonts w:eastAsia="Times New Roman" w:cs="Times New Roman"/>
          <w:szCs w:val="24"/>
        </w:rPr>
        <w:t xml:space="preserve"> Επικουρικά σε αυτά που είπε η Πρόεδρος θα ήθελα να πω ότι ο μεν τόμος με τον διεξαχθέντα επί έναν </w:t>
      </w:r>
      <w:r>
        <w:rPr>
          <w:rFonts w:eastAsia="Times New Roman" w:cs="Times New Roman"/>
          <w:szCs w:val="24"/>
        </w:rPr>
        <w:t xml:space="preserve">- </w:t>
      </w:r>
      <w:r>
        <w:rPr>
          <w:rFonts w:eastAsia="Times New Roman" w:cs="Times New Roman"/>
          <w:szCs w:val="24"/>
        </w:rPr>
        <w:t>ενάμιση χρόνο καλούμενο «εθνικό διάλογο», εν πάση περιπτώσει, με ό,τι προτάσεις ήρθαν κ.λπ., έχει αναρτηθεί εδώ και καιρό και είναι στη διάθε</w:t>
      </w:r>
      <w:r>
        <w:rPr>
          <w:rFonts w:eastAsia="Times New Roman" w:cs="Times New Roman"/>
          <w:szCs w:val="24"/>
        </w:rPr>
        <w:t>ση των κομμάτων.</w:t>
      </w:r>
    </w:p>
    <w:p w14:paraId="7200AF1B"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Οι </w:t>
      </w:r>
      <w:r w:rsidRPr="006C3F0F">
        <w:rPr>
          <w:rFonts w:eastAsia="Times New Roman" w:cs="Times New Roman"/>
          <w:szCs w:val="24"/>
        </w:rPr>
        <w:t>δε προτάσεις των κομμάτων και εκ του παρελθόντος</w:t>
      </w:r>
      <w:r w:rsidRPr="00B603BD">
        <w:rPr>
          <w:rFonts w:eastAsia="Times New Roman" w:cs="Times New Roman"/>
          <w:szCs w:val="24"/>
        </w:rPr>
        <w:t xml:space="preserve"> -</w:t>
      </w:r>
      <w:r w:rsidRPr="006C3F0F">
        <w:rPr>
          <w:rFonts w:eastAsia="Times New Roman" w:cs="Times New Roman"/>
          <w:szCs w:val="24"/>
        </w:rPr>
        <w:t>διότι θυμάστε π</w:t>
      </w:r>
      <w:r>
        <w:rPr>
          <w:rFonts w:eastAsia="Times New Roman" w:cs="Times New Roman"/>
          <w:szCs w:val="24"/>
        </w:rPr>
        <w:t>ω</w:t>
      </w:r>
      <w:r w:rsidRPr="006C3F0F">
        <w:rPr>
          <w:rFonts w:eastAsia="Times New Roman" w:cs="Times New Roman"/>
          <w:szCs w:val="24"/>
        </w:rPr>
        <w:t>ς δεν έγινε δυνατό να λήξει η διαδικασία το 2014</w:t>
      </w:r>
      <w:r>
        <w:rPr>
          <w:rFonts w:eastAsia="Times New Roman" w:cs="Times New Roman"/>
          <w:szCs w:val="24"/>
        </w:rPr>
        <w:t>,</w:t>
      </w:r>
      <w:r w:rsidRPr="006C3F0F">
        <w:rPr>
          <w:rFonts w:eastAsia="Times New Roman" w:cs="Times New Roman"/>
          <w:szCs w:val="24"/>
        </w:rPr>
        <w:t xml:space="preserve"> ενώ ήδη είχε διαμορφωθεί η πρόταση από την τότε </w:t>
      </w:r>
      <w:r>
        <w:rPr>
          <w:rFonts w:eastAsia="Times New Roman" w:cs="Times New Roman"/>
          <w:szCs w:val="24"/>
        </w:rPr>
        <w:t>π</w:t>
      </w:r>
      <w:r w:rsidRPr="006C3F0F">
        <w:rPr>
          <w:rFonts w:eastAsia="Times New Roman" w:cs="Times New Roman"/>
          <w:szCs w:val="24"/>
        </w:rPr>
        <w:t>λειοψηφία</w:t>
      </w:r>
      <w:r>
        <w:rPr>
          <w:rFonts w:eastAsia="Times New Roman" w:cs="Times New Roman"/>
          <w:szCs w:val="24"/>
        </w:rPr>
        <w:t xml:space="preserve">- οι προτάσεις των κομμάτων και επί της ουσίας των άρθρων </w:t>
      </w:r>
      <w:r>
        <w:rPr>
          <w:rFonts w:eastAsia="Times New Roman" w:cs="Times New Roman"/>
          <w:szCs w:val="24"/>
        </w:rPr>
        <w:t>έχουν ήδη κατατεθεί τουλάχιστον από δυο κόμματα και από τρίτο σήμερα -εξ όσων γνωρίζω- από τους Ανεξάρτητους Έλληνες,</w:t>
      </w:r>
      <w:r w:rsidRPr="00B603BD">
        <w:rPr>
          <w:rFonts w:eastAsia="Times New Roman" w:cs="Times New Roman"/>
          <w:szCs w:val="24"/>
        </w:rPr>
        <w:t xml:space="preserve"> </w:t>
      </w:r>
      <w:r>
        <w:rPr>
          <w:rFonts w:eastAsia="Times New Roman" w:cs="Times New Roman"/>
          <w:szCs w:val="24"/>
        </w:rPr>
        <w:t>δηλαδή από κόμματα που δεν έχουν πάνω από πενήντα Βουλευτές, όπως και από άλλα κόμματα στο παρελθόν είχαν κατατεθεί ή είναι παρούσες, δηλα</w:t>
      </w:r>
      <w:r>
        <w:rPr>
          <w:rFonts w:eastAsia="Times New Roman" w:cs="Times New Roman"/>
          <w:szCs w:val="24"/>
        </w:rPr>
        <w:t xml:space="preserve">δή δεν είναι διαδικασία για μια συζήτηση η οποία  ξεκινάει ξαφνικά εκ του μηδενός. </w:t>
      </w:r>
    </w:p>
    <w:p w14:paraId="7200AF1C"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 xml:space="preserve">Από εκεί και πέρα, η ίδια η </w:t>
      </w:r>
      <w:r>
        <w:rPr>
          <w:rFonts w:eastAsia="Times New Roman" w:cs="Times New Roman"/>
          <w:szCs w:val="24"/>
        </w:rPr>
        <w:t>επιτροπή</w:t>
      </w:r>
      <w:r>
        <w:rPr>
          <w:rFonts w:eastAsia="Times New Roman" w:cs="Times New Roman"/>
          <w:szCs w:val="24"/>
        </w:rPr>
        <w:t>, κύριε Λοβέρδο -το γνωρίζετε καλύτερα από εμένα- εφόσον ζητήσει μια παράταση για εύλογο χρόνο, θα δοθεί. Ας ξεκινήσουμε, όμως, όπως είπ</w:t>
      </w:r>
      <w:r>
        <w:rPr>
          <w:rFonts w:eastAsia="Times New Roman" w:cs="Times New Roman"/>
          <w:szCs w:val="24"/>
        </w:rPr>
        <w:t>ε και η Πρόεδρος, με τους δυο μήνες, διότι πράγματι ύστερα -εννοώ μετά τον Μάρτιο- εκ των πραγμάτων θα μπούμε και σε μια προεκλογική διαδικασία. Ας μη μείνουμε, λοιπόν, σε αυτό σήμερα. Ας εγκριθεί το δίμηνο, να γίνει μια εργώδης προσπάθεια απ’ όλους τους σ</w:t>
      </w:r>
      <w:r>
        <w:rPr>
          <w:rFonts w:eastAsia="Times New Roman" w:cs="Times New Roman"/>
          <w:szCs w:val="24"/>
        </w:rPr>
        <w:t xml:space="preserve">υναδέλφους με τις κατατεθειμένες ήδη προτάσεις ή με ό,τι άλλο έχει και να προχωρήσουμε. </w:t>
      </w:r>
    </w:p>
    <w:p w14:paraId="7200AF1D"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Κυρία Πρόεδρε, σας παρακαλώ, θα ήθελα τον λόγο για ένα λεπτό. </w:t>
      </w:r>
    </w:p>
    <w:p w14:paraId="7200AF1E" w14:textId="77777777" w:rsidR="00412B74" w:rsidRDefault="00EE22A4">
      <w:pPr>
        <w:spacing w:line="600" w:lineRule="auto"/>
        <w:ind w:firstLine="720"/>
        <w:jc w:val="both"/>
        <w:rPr>
          <w:rFonts w:eastAsia="Times New Roman" w:cs="Times New Roman"/>
          <w:szCs w:val="24"/>
        </w:rPr>
      </w:pPr>
      <w:r w:rsidRPr="0009140B">
        <w:rPr>
          <w:rFonts w:eastAsia="Times New Roman" w:cs="Times New Roman"/>
          <w:b/>
          <w:szCs w:val="24"/>
        </w:rPr>
        <w:t>ΑΝΔΡΕΑΣ ΛΟΒΕΡΔΟΣ:</w:t>
      </w:r>
      <w:r>
        <w:rPr>
          <w:rFonts w:eastAsia="Times New Roman" w:cs="Times New Roman"/>
          <w:szCs w:val="24"/>
        </w:rPr>
        <w:t xml:space="preserve"> Κυρία Πρόεδρε, σας παρακαλώ, θα ήθελα και εγώ τον λόγο για ένα λεπτό</w:t>
      </w:r>
      <w:r>
        <w:rPr>
          <w:rFonts w:eastAsia="Times New Roman" w:cs="Times New Roman"/>
          <w:szCs w:val="24"/>
        </w:rPr>
        <w:t xml:space="preserve">. </w:t>
      </w:r>
    </w:p>
    <w:p w14:paraId="7200AF1F" w14:textId="77777777" w:rsidR="00412B74" w:rsidRDefault="00EE22A4">
      <w:pPr>
        <w:spacing w:line="600" w:lineRule="auto"/>
        <w:ind w:firstLine="720"/>
        <w:jc w:val="both"/>
        <w:rPr>
          <w:rFonts w:eastAsia="Times New Roman" w:cs="Times New Roman"/>
          <w:szCs w:val="24"/>
        </w:rPr>
      </w:pPr>
      <w:r w:rsidRPr="00FC3676">
        <w:rPr>
          <w:rFonts w:eastAsia="Times New Roman"/>
          <w:b/>
          <w:bCs/>
        </w:rPr>
        <w:t>ΠΡΟΕΔΡΕΥΟΥΣΑ (Αναστασία Χριστοδουλοπούλου):</w:t>
      </w:r>
      <w:r>
        <w:rPr>
          <w:rFonts w:eastAsia="Times New Roman" w:cs="Times New Roman"/>
          <w:szCs w:val="24"/>
        </w:rPr>
        <w:t xml:space="preserve"> Κύριε Λοβέρδο, ένα λεπτό, γιατί θέλει τον λόγο ο κ. Τραγάκης. Έχετε μιλήσει εσείς. </w:t>
      </w:r>
    </w:p>
    <w:p w14:paraId="7200AF20"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Ορίστε, κύριε Τραγάκη, έχετε τον λόγο.</w:t>
      </w:r>
    </w:p>
    <w:p w14:paraId="7200AF21"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lastRenderedPageBreak/>
        <w:t>ΙΩΑΝΝΗΣ ΤΡΑΓΑΚΗΣ:</w:t>
      </w:r>
      <w:r>
        <w:rPr>
          <w:rFonts w:eastAsia="Times New Roman" w:cs="Times New Roman"/>
          <w:szCs w:val="24"/>
        </w:rPr>
        <w:t xml:space="preserve"> Εγώ θα μιλήσω ένα λεπτό, κυρία Πρόεδρε.</w:t>
      </w:r>
    </w:p>
    <w:p w14:paraId="7200AF22"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Όπως γνωρίζετε, έχω κάνει </w:t>
      </w:r>
      <w:r>
        <w:rPr>
          <w:rFonts w:eastAsia="Times New Roman" w:cs="Times New Roman"/>
          <w:szCs w:val="24"/>
        </w:rPr>
        <w:t>πρ</w:t>
      </w:r>
      <w:r>
        <w:rPr>
          <w:rFonts w:eastAsia="Times New Roman" w:cs="Times New Roman"/>
          <w:szCs w:val="24"/>
        </w:rPr>
        <w:t xml:space="preserve">όεδρος </w:t>
      </w:r>
      <w:r>
        <w:rPr>
          <w:rFonts w:eastAsia="Times New Roman" w:cs="Times New Roman"/>
          <w:szCs w:val="24"/>
        </w:rPr>
        <w:t>συνταγματικών επιτροπών για την αναθεώρηση δύο φορές. Η εμπειρία δείχνει:</w:t>
      </w:r>
    </w:p>
    <w:p w14:paraId="7200AF23"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Πρώτον, ότι δεν πρέπει να συγχέουμε τον χρόνο των πολιτικών εξελίξεων με τη συνταγματική αναθεώρηση. Αυτό κάνει κακό και στην ίδια τη συνταγματική αναθεώρηση. </w:t>
      </w:r>
    </w:p>
    <w:p w14:paraId="7200AF24"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Δεύτερον, σήμερ</w:t>
      </w:r>
      <w:r>
        <w:rPr>
          <w:rFonts w:eastAsia="Times New Roman" w:cs="Times New Roman"/>
          <w:szCs w:val="24"/>
        </w:rPr>
        <w:t xml:space="preserve">α συζητάμε μόνο τη διαδικασία για την </w:t>
      </w:r>
      <w:r>
        <w:rPr>
          <w:rFonts w:eastAsia="Times New Roman" w:cs="Times New Roman"/>
          <w:szCs w:val="24"/>
        </w:rPr>
        <w:t xml:space="preserve">επιτροπή </w:t>
      </w:r>
      <w:r>
        <w:rPr>
          <w:rFonts w:eastAsia="Times New Roman" w:cs="Times New Roman"/>
          <w:szCs w:val="24"/>
        </w:rPr>
        <w:t xml:space="preserve">και τον χρόνο που θα διαρκέσει η </w:t>
      </w:r>
      <w:r>
        <w:rPr>
          <w:rFonts w:eastAsia="Times New Roman" w:cs="Times New Roman"/>
          <w:szCs w:val="24"/>
        </w:rPr>
        <w:t xml:space="preserve">επιτροπή </w:t>
      </w:r>
      <w:r>
        <w:rPr>
          <w:rFonts w:eastAsia="Times New Roman" w:cs="Times New Roman"/>
          <w:szCs w:val="24"/>
        </w:rPr>
        <w:t>και τις συνθέσεις. Άλλωστε νομίζω ότι όλες οι συνθέσεις έχουν κατατεθεί, κυρία Πρόεδρε. Επομένως, είμαστε έτοιμοι να αρχίσουμε.</w:t>
      </w:r>
    </w:p>
    <w:p w14:paraId="7200AF25"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Το τρίτο που θα ήθελα να τονίσω -το τόν</w:t>
      </w:r>
      <w:r>
        <w:rPr>
          <w:rFonts w:eastAsia="Times New Roman" w:cs="Times New Roman"/>
          <w:szCs w:val="24"/>
        </w:rPr>
        <w:t xml:space="preserve">ισα κι εγώ στη Διάσκεψη των Προέδρων- είναι ότι ο χρόνος μοιάζει λίγος. Αυτό, όμως, δεν το αποφασίζει η Ολομέλεια. Αυτό, όπως είπε ο κύριος Πρόεδρος, το αποφασίζει η </w:t>
      </w:r>
      <w:r>
        <w:rPr>
          <w:rFonts w:eastAsia="Times New Roman" w:cs="Times New Roman"/>
          <w:szCs w:val="24"/>
        </w:rPr>
        <w:t>επιτροπή</w:t>
      </w:r>
      <w:r>
        <w:rPr>
          <w:rFonts w:eastAsia="Times New Roman" w:cs="Times New Roman"/>
          <w:szCs w:val="24"/>
        </w:rPr>
        <w:t xml:space="preserve">. Ας ξεκινήσει η </w:t>
      </w:r>
      <w:r>
        <w:rPr>
          <w:rFonts w:eastAsia="Times New Roman" w:cs="Times New Roman"/>
          <w:szCs w:val="24"/>
        </w:rPr>
        <w:t>επιτροπή</w:t>
      </w:r>
      <w:r>
        <w:rPr>
          <w:rFonts w:eastAsia="Times New Roman" w:cs="Times New Roman"/>
          <w:szCs w:val="24"/>
        </w:rPr>
        <w:t xml:space="preserve"> τις εργασίες της, ας δει σε πόσα άρθρα συμφωνούν τα δυο </w:t>
      </w:r>
      <w:r>
        <w:rPr>
          <w:rFonts w:eastAsia="Times New Roman" w:cs="Times New Roman"/>
          <w:szCs w:val="24"/>
        </w:rPr>
        <w:t xml:space="preserve">μεγάλα κόμματα ή και όλα τα άλλα κόμματα, τα οποία δεν έχουν </w:t>
      </w:r>
      <w:r>
        <w:rPr>
          <w:rFonts w:eastAsia="Times New Roman" w:cs="Times New Roman"/>
          <w:szCs w:val="24"/>
        </w:rPr>
        <w:lastRenderedPageBreak/>
        <w:t>τον αριθμό των πενήντα που απαιτείται, όπως και τότε που θυμάστε ότι είχαμε βάλει και τις προτάσεις όλων των άλλων κομμάτων και τις είχαμε συγκρίνει με τις προτάσεις των δυο μεγάλων τότε κομμάτων</w:t>
      </w:r>
      <w:r>
        <w:rPr>
          <w:rFonts w:eastAsia="Times New Roman" w:cs="Times New Roman"/>
          <w:szCs w:val="24"/>
        </w:rPr>
        <w:t xml:space="preserve"> που συμμετείχαν στην </w:t>
      </w:r>
      <w:r>
        <w:rPr>
          <w:rFonts w:eastAsia="Times New Roman" w:cs="Times New Roman"/>
          <w:szCs w:val="24"/>
        </w:rPr>
        <w:t>αναθεώρηση</w:t>
      </w:r>
      <w:r>
        <w:rPr>
          <w:rFonts w:eastAsia="Times New Roman" w:cs="Times New Roman"/>
          <w:szCs w:val="24"/>
        </w:rPr>
        <w:t xml:space="preserve">. </w:t>
      </w:r>
    </w:p>
    <w:p w14:paraId="7200AF26"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Ας ξεκινήσουμε, λοιπόν, αυτή τη διαδικασία και η </w:t>
      </w:r>
      <w:r>
        <w:rPr>
          <w:rFonts w:eastAsia="Times New Roman" w:cs="Times New Roman"/>
          <w:szCs w:val="24"/>
        </w:rPr>
        <w:t xml:space="preserve">επιτροπή </w:t>
      </w:r>
      <w:r>
        <w:rPr>
          <w:rFonts w:eastAsia="Times New Roman" w:cs="Times New Roman"/>
          <w:szCs w:val="24"/>
        </w:rPr>
        <w:t xml:space="preserve">θα αποφασίσει στην πορεία πώς θα πάμε. </w:t>
      </w:r>
    </w:p>
    <w:p w14:paraId="7200AF27" w14:textId="77777777" w:rsidR="00412B74" w:rsidRDefault="00EE22A4">
      <w:pPr>
        <w:spacing w:line="600" w:lineRule="auto"/>
        <w:ind w:firstLine="720"/>
        <w:jc w:val="both"/>
        <w:rPr>
          <w:rFonts w:eastAsia="Times New Roman" w:cs="Times New Roman"/>
          <w:szCs w:val="24"/>
        </w:rPr>
      </w:pPr>
      <w:r w:rsidRPr="0009140B">
        <w:rPr>
          <w:rFonts w:eastAsia="Times New Roman" w:cs="Times New Roman"/>
          <w:b/>
          <w:szCs w:val="24"/>
        </w:rPr>
        <w:t>ΑΝΔΡΕΑΣ ΛΟΒΕΡΔΟΣ:</w:t>
      </w:r>
      <w:r>
        <w:rPr>
          <w:rFonts w:eastAsia="Times New Roman" w:cs="Times New Roman"/>
          <w:szCs w:val="24"/>
        </w:rPr>
        <w:t xml:space="preserve"> Κυρία Πρόεδρε, σας παρακαλώ, θα ήθελα τον λόγο για ένα λεπτό. </w:t>
      </w:r>
    </w:p>
    <w:p w14:paraId="7200AF28" w14:textId="77777777" w:rsidR="00412B74" w:rsidRDefault="00EE22A4">
      <w:pPr>
        <w:spacing w:line="600" w:lineRule="auto"/>
        <w:ind w:firstLine="720"/>
        <w:jc w:val="both"/>
        <w:rPr>
          <w:rFonts w:eastAsia="Times New Roman" w:cs="Times New Roman"/>
          <w:szCs w:val="24"/>
        </w:rPr>
      </w:pPr>
      <w:r w:rsidRPr="00FC3676">
        <w:rPr>
          <w:rFonts w:eastAsia="Times New Roman"/>
          <w:b/>
          <w:bCs/>
        </w:rPr>
        <w:t>ΠΡΟΕΔΡΕΥΟΥΣΑ (Αναστασία Χριστοδουλοπούλου)</w:t>
      </w:r>
      <w:r w:rsidRPr="00FC3676">
        <w:rPr>
          <w:rFonts w:eastAsia="Times New Roman"/>
          <w:b/>
          <w:bCs/>
        </w:rPr>
        <w:t>:</w:t>
      </w:r>
      <w:r>
        <w:rPr>
          <w:rFonts w:eastAsia="Times New Roman" w:cs="Times New Roman"/>
          <w:szCs w:val="24"/>
        </w:rPr>
        <w:t xml:space="preserve"> Έχετε τον λόγο για μισό λεπτό, κύριε Λοβέρδο. </w:t>
      </w:r>
    </w:p>
    <w:p w14:paraId="7200AF29" w14:textId="77777777" w:rsidR="00412B74" w:rsidRDefault="00EE22A4">
      <w:pPr>
        <w:spacing w:line="600" w:lineRule="auto"/>
        <w:ind w:firstLine="720"/>
        <w:jc w:val="both"/>
        <w:rPr>
          <w:rFonts w:eastAsia="Times New Roman" w:cs="Times New Roman"/>
          <w:szCs w:val="24"/>
        </w:rPr>
      </w:pPr>
      <w:r w:rsidRPr="0009140B">
        <w:rPr>
          <w:rFonts w:eastAsia="Times New Roman" w:cs="Times New Roman"/>
          <w:b/>
          <w:szCs w:val="24"/>
        </w:rPr>
        <w:t>ΑΝΔΡΕΑΣ ΛΟΒΕΡΔΟΣ:</w:t>
      </w:r>
      <w:r>
        <w:rPr>
          <w:rFonts w:eastAsia="Times New Roman" w:cs="Times New Roman"/>
          <w:szCs w:val="24"/>
        </w:rPr>
        <w:t xml:space="preserve"> Σας ευχαριστώ πολύ, κυρία Πρόεδρε. </w:t>
      </w:r>
    </w:p>
    <w:p w14:paraId="7200AF2A"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Θέλω να θυμίσω στον Πρόεδρο της Βουλής ότι το Κίνημα Αλλαγής έχει καταθέσει συγκεκριμένες προτάσεις, αναλαμβάνοντας και πρωτοβουλία από τον Μάρτιο του 20</w:t>
      </w:r>
      <w:r>
        <w:rPr>
          <w:rFonts w:eastAsia="Times New Roman" w:cs="Times New Roman"/>
          <w:szCs w:val="24"/>
        </w:rPr>
        <w:t xml:space="preserve">18. Γιατί το κάναμε αυτό τότε; Το κάναμε γιατί σταθμίσαμε τους χρόνους. Δεν μπορεί να ξέρει κανένας, παρά μόνο ο Πρωθυπουργός πότε θα πάρει και εάν θα πάρει πρωτοβουλία πρόωρης διάλυσης της Βουλής. </w:t>
      </w:r>
    </w:p>
    <w:p w14:paraId="7200AF2B"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 xml:space="preserve">Άρα, χωρίς να έχουμε διάθεση να υπεισέλθουμε σ’ αυτά που </w:t>
      </w:r>
      <w:r>
        <w:rPr>
          <w:rFonts w:eastAsia="Times New Roman" w:cs="Times New Roman"/>
          <w:szCs w:val="24"/>
        </w:rPr>
        <w:t xml:space="preserve">είπατε, έχοντας κατά νου μόνο σταθερές ημερομηνίες -ευρωεκλογές, δημοτικές και περιφερειακές </w:t>
      </w:r>
      <w:r>
        <w:rPr>
          <w:rFonts w:eastAsia="Times New Roman" w:cs="Times New Roman"/>
          <w:szCs w:val="24"/>
        </w:rPr>
        <w:t>εκλογές</w:t>
      </w:r>
      <w:r>
        <w:rPr>
          <w:rFonts w:eastAsia="Times New Roman" w:cs="Times New Roman"/>
          <w:szCs w:val="24"/>
        </w:rPr>
        <w:t xml:space="preserve">, σωστά το είπατε αυτό- η πρότασή μας για διεύρυνση του χρόνου συμπεριλαμβάνει κι αυτό που είπατε, κυρία Πρόεδρε, δηλαδή να έχουμε τελειώσει και τη δεύτερη </w:t>
      </w:r>
      <w:r>
        <w:rPr>
          <w:rFonts w:eastAsia="Times New Roman" w:cs="Times New Roman"/>
          <w:szCs w:val="24"/>
        </w:rPr>
        <w:t xml:space="preserve">ψηφοφορία στα τέλη Μαρτίου. Δεν περιορίζει σε τίποτα το Σώμα, αντίθετα δείχνει ότι υπάρχει μια ευρυχωρία πολιτική και θεσμική το να πούμε ότι θα τελειώσουμε τέλη Φεβρουαρίου και θα αρχίσουμε τις ψηφοφορίες. Αυτή τη διάσταση έχει η παρέμβασή μου. </w:t>
      </w:r>
    </w:p>
    <w:p w14:paraId="7200AF2C"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Σας </w:t>
      </w:r>
      <w:r>
        <w:rPr>
          <w:rFonts w:eastAsia="Times New Roman" w:cs="Times New Roman"/>
          <w:szCs w:val="24"/>
        </w:rPr>
        <w:t>ευχαριστώ πάρα πολύ και σας ευχαριστώ που μου δώσατε τον λόγο.</w:t>
      </w:r>
    </w:p>
    <w:p w14:paraId="7200AF2D" w14:textId="77777777" w:rsidR="00412B74" w:rsidRDefault="00EE22A4">
      <w:pPr>
        <w:spacing w:line="600" w:lineRule="auto"/>
        <w:ind w:firstLine="720"/>
        <w:jc w:val="both"/>
        <w:rPr>
          <w:rFonts w:eastAsia="Times New Roman" w:cs="Times New Roman"/>
          <w:szCs w:val="24"/>
        </w:rPr>
      </w:pPr>
      <w:r w:rsidRPr="00FC3676">
        <w:rPr>
          <w:rFonts w:eastAsia="Times New Roman"/>
          <w:b/>
          <w:bCs/>
        </w:rPr>
        <w:t>ΠΡΟΕΔΡΕΥΟΥΣΑ (Αναστασία Χριστοδουλοπούλου):</w:t>
      </w:r>
      <w:r>
        <w:rPr>
          <w:rFonts w:eastAsia="Times New Roman" w:cs="Times New Roman"/>
          <w:szCs w:val="24"/>
        </w:rPr>
        <w:t xml:space="preserve"> Για το τέλος Ιανουαρίου, σας είπα ότι αυτό είναι το σχέδιο. Σε κάθε περίπτωση</w:t>
      </w:r>
      <w:r>
        <w:rPr>
          <w:rFonts w:eastAsia="Times New Roman" w:cs="Times New Roman"/>
          <w:szCs w:val="24"/>
        </w:rPr>
        <w:t>,</w:t>
      </w:r>
      <w:r>
        <w:rPr>
          <w:rFonts w:eastAsia="Times New Roman" w:cs="Times New Roman"/>
          <w:szCs w:val="24"/>
        </w:rPr>
        <w:t xml:space="preserve"> αυτή η συζήτηση θα γίνει στο τέλος που θα γίνει και η ψηφοφορία. Μην αρχίζουμε με αυτό το ζήτημα να θέτουμε διάφορα. </w:t>
      </w:r>
    </w:p>
    <w:p w14:paraId="7200AF2E" w14:textId="77777777" w:rsidR="00412B74" w:rsidRDefault="00EE22A4">
      <w:pPr>
        <w:spacing w:line="600" w:lineRule="auto"/>
        <w:ind w:firstLine="720"/>
        <w:jc w:val="both"/>
        <w:rPr>
          <w:rFonts w:eastAsia="Times New Roman" w:cs="Times New Roman"/>
        </w:rPr>
      </w:pPr>
      <w:r w:rsidRPr="00C92D4A">
        <w:rPr>
          <w:rFonts w:eastAsia="Times New Roman" w:cs="Times New Roman"/>
        </w:rPr>
        <w:lastRenderedPageBreak/>
        <w:t xml:space="preserve">Κυρίες και κύριοι συνάδελφοι, </w:t>
      </w:r>
      <w:r>
        <w:rPr>
          <w:rFonts w:eastAsia="Times New Roman" w:cs="Times New Roman"/>
        </w:rPr>
        <w:t xml:space="preserve">πριν δώσω τον λόγο στον πρώτο ομιλητή, </w:t>
      </w:r>
      <w:r w:rsidRPr="00C92D4A">
        <w:rPr>
          <w:rFonts w:eastAsia="Times New Roman" w:cs="Times New Roman"/>
        </w:rPr>
        <w:t>έχω την τιμή να ανακοινώσω στο Σώμα ότι τη συνεδρίασή μας παρακολουθ</w:t>
      </w:r>
      <w:r w:rsidRPr="00C92D4A">
        <w:rPr>
          <w:rFonts w:eastAsia="Times New Roman" w:cs="Times New Roman"/>
        </w:rPr>
        <w:t xml:space="preserve">ούν από τα άνω δυτικά θεωρεία, αφού </w:t>
      </w:r>
      <w:r>
        <w:rPr>
          <w:rFonts w:eastAsia="Times New Roman" w:cs="Times New Roman"/>
        </w:rPr>
        <w:t xml:space="preserve">προηγουμένως </w:t>
      </w:r>
      <w:r w:rsidRPr="00C92D4A">
        <w:rPr>
          <w:rFonts w:eastAsia="Times New Roman" w:cs="Times New Roman"/>
        </w:rPr>
        <w:t xml:space="preserve">συμμετείχαν στο εκπαιδευτικό πρόγραμμα «Εργαστήρι Δημοκρατίας» που οργανώνει το Ίδρυμα της Βουλής, </w:t>
      </w:r>
      <w:r>
        <w:rPr>
          <w:rFonts w:eastAsia="Times New Roman" w:cs="Times New Roman"/>
        </w:rPr>
        <w:t>δέκα</w:t>
      </w:r>
      <w:r w:rsidRPr="00C92D4A">
        <w:rPr>
          <w:rFonts w:eastAsia="Times New Roman" w:cs="Times New Roman"/>
        </w:rPr>
        <w:t xml:space="preserve"> οκτώ μαθητές και μαθήτριες και </w:t>
      </w:r>
      <w:r>
        <w:rPr>
          <w:rFonts w:eastAsia="Times New Roman" w:cs="Times New Roman"/>
        </w:rPr>
        <w:t>ένας εκπαιδευτικός συνοδός από το 7</w:t>
      </w:r>
      <w:r w:rsidRPr="00C92D4A">
        <w:rPr>
          <w:rFonts w:eastAsia="Times New Roman" w:cs="Times New Roman"/>
          <w:vertAlign w:val="superscript"/>
        </w:rPr>
        <w:t>ο</w:t>
      </w:r>
      <w:r w:rsidRPr="00C92D4A">
        <w:rPr>
          <w:rFonts w:eastAsia="Times New Roman" w:cs="Times New Roman"/>
        </w:rPr>
        <w:t xml:space="preserve"> Δημοτικό Σχολείο </w:t>
      </w:r>
      <w:r>
        <w:rPr>
          <w:rFonts w:eastAsia="Times New Roman" w:cs="Times New Roman"/>
        </w:rPr>
        <w:t>Αγίας Βαρβάρας</w:t>
      </w:r>
      <w:r w:rsidRPr="00C92D4A">
        <w:rPr>
          <w:rFonts w:eastAsia="Times New Roman" w:cs="Times New Roman"/>
        </w:rPr>
        <w:t xml:space="preserve">. </w:t>
      </w:r>
    </w:p>
    <w:p w14:paraId="7200AF2F" w14:textId="77777777" w:rsidR="00412B74" w:rsidRDefault="00EE22A4">
      <w:pPr>
        <w:spacing w:line="600" w:lineRule="auto"/>
        <w:ind w:firstLine="720"/>
        <w:jc w:val="both"/>
        <w:rPr>
          <w:rFonts w:eastAsia="Times New Roman" w:cs="Times New Roman"/>
        </w:rPr>
      </w:pPr>
      <w:r w:rsidRPr="00C92D4A">
        <w:rPr>
          <w:rFonts w:eastAsia="Times New Roman" w:cs="Times New Roman"/>
        </w:rPr>
        <w:t>Η</w:t>
      </w:r>
      <w:r w:rsidRPr="00C92D4A">
        <w:rPr>
          <w:rFonts w:eastAsia="Times New Roman" w:cs="Times New Roman"/>
        </w:rPr>
        <w:t xml:space="preserve"> Βουλή τούς καλωσορίζει. </w:t>
      </w:r>
    </w:p>
    <w:p w14:paraId="7200AF30" w14:textId="77777777" w:rsidR="00412B74" w:rsidRDefault="00EE22A4">
      <w:pPr>
        <w:spacing w:line="600" w:lineRule="auto"/>
        <w:ind w:firstLine="720"/>
        <w:jc w:val="center"/>
        <w:rPr>
          <w:rFonts w:eastAsia="Times New Roman" w:cs="Times New Roman"/>
        </w:rPr>
      </w:pPr>
      <w:r w:rsidRPr="00C92D4A">
        <w:rPr>
          <w:rFonts w:eastAsia="Times New Roman" w:cs="Times New Roman"/>
        </w:rPr>
        <w:t>(Χειροκροτήματα απ</w:t>
      </w:r>
      <w:r>
        <w:rPr>
          <w:rFonts w:eastAsia="Times New Roman" w:cs="Times New Roman"/>
        </w:rPr>
        <w:t>’</w:t>
      </w:r>
      <w:r w:rsidRPr="00C92D4A">
        <w:rPr>
          <w:rFonts w:eastAsia="Times New Roman" w:cs="Times New Roman"/>
        </w:rPr>
        <w:t xml:space="preserve"> όλες τις πτέρυγες της Βουλής)</w:t>
      </w:r>
    </w:p>
    <w:p w14:paraId="7200AF31" w14:textId="77777777" w:rsidR="00412B74" w:rsidRDefault="00EE22A4">
      <w:pPr>
        <w:spacing w:line="600" w:lineRule="auto"/>
        <w:ind w:firstLine="720"/>
        <w:rPr>
          <w:rFonts w:eastAsia="Times New Roman" w:cs="Times New Roman"/>
        </w:rPr>
      </w:pPr>
      <w:r>
        <w:rPr>
          <w:rFonts w:eastAsia="Times New Roman" w:cs="Times New Roman"/>
        </w:rPr>
        <w:t>Να ξέρετε ότι σήμερα ξεκινάει αυτό που λέμε αναθεωρητική διαδικασία του Συντάγματος, που είναι μια κορυφαία διαδικασία για το Κοινοβούλιο, και είναι χαρά μας που συμμετέχετε σ’ αυτ</w:t>
      </w:r>
      <w:r>
        <w:rPr>
          <w:rFonts w:eastAsia="Times New Roman" w:cs="Times New Roman"/>
        </w:rPr>
        <w:t xml:space="preserve">ήν την έναρξη. </w:t>
      </w:r>
    </w:p>
    <w:p w14:paraId="7200AF32" w14:textId="77777777" w:rsidR="00412B74" w:rsidRDefault="00EE22A4">
      <w:pPr>
        <w:spacing w:line="600" w:lineRule="auto"/>
        <w:ind w:firstLine="720"/>
        <w:rPr>
          <w:rFonts w:eastAsia="Times New Roman" w:cs="Times New Roman"/>
        </w:rPr>
      </w:pPr>
      <w:r>
        <w:rPr>
          <w:rFonts w:eastAsia="Times New Roman" w:cs="Times New Roman"/>
        </w:rPr>
        <w:t>Δίνω τον λόγο στον κ. Παρασκευόπουλο από τον ΣΥΡΙΖΑ για δέκα λεπτά.</w:t>
      </w:r>
    </w:p>
    <w:p w14:paraId="7200AF33" w14:textId="77777777" w:rsidR="00412B74" w:rsidRDefault="00EE22A4">
      <w:pPr>
        <w:spacing w:line="600" w:lineRule="auto"/>
        <w:ind w:firstLine="720"/>
        <w:rPr>
          <w:rFonts w:eastAsia="Times New Roman" w:cs="Times New Roman"/>
        </w:rPr>
      </w:pPr>
      <w:r>
        <w:rPr>
          <w:rFonts w:eastAsia="Times New Roman" w:cs="Times New Roman"/>
          <w:b/>
        </w:rPr>
        <w:t>ΝΙΚΟΛΑΟΣ ΠΑΡΑΣΚΕΥΟΠΟΥΛΟΣ:</w:t>
      </w:r>
      <w:r>
        <w:rPr>
          <w:rFonts w:eastAsia="Times New Roman" w:cs="Times New Roman"/>
        </w:rPr>
        <w:t xml:space="preserve"> Ευχαριστώ, κυρία Πρόεδρε. </w:t>
      </w:r>
    </w:p>
    <w:p w14:paraId="7200AF34" w14:textId="77777777" w:rsidR="00412B74" w:rsidRDefault="00EE22A4">
      <w:pPr>
        <w:spacing w:line="600" w:lineRule="auto"/>
        <w:ind w:firstLine="720"/>
        <w:jc w:val="both"/>
        <w:rPr>
          <w:rFonts w:eastAsia="Times New Roman" w:cs="Times New Roman"/>
          <w:szCs w:val="24"/>
        </w:rPr>
      </w:pPr>
      <w:r>
        <w:rPr>
          <w:rFonts w:eastAsia="Times New Roman" w:cs="Times New Roman"/>
        </w:rPr>
        <w:lastRenderedPageBreak/>
        <w:t xml:space="preserve">Κύριε Πρόεδρε της Βουλής, κυρίες και κύριοι συνάδελφοι, κυρίες και κύριοι Υπουργοί, καλή μας αρχή. Οπωσδήποτε η έναρξη </w:t>
      </w:r>
      <w:r>
        <w:rPr>
          <w:rFonts w:eastAsia="Times New Roman" w:cs="Times New Roman"/>
        </w:rPr>
        <w:t>της διαδικασίας της αναθεώρησης του Συντάγματος είναι μια στιγμή για σκέψεις.</w:t>
      </w:r>
      <w:r>
        <w:rPr>
          <w:rFonts w:eastAsia="Times New Roman" w:cs="Times New Roman"/>
          <w:szCs w:val="24"/>
        </w:rPr>
        <w:t xml:space="preserve">  Το Σύνταγμα δεν είναι ένας άνωθεν κανόνας ούτε ένα ξαφνικό συμβόλαιο πολιτικών ή σοφών, αλλά προϊόν της ιστορίας και της κοινωνίας. Προκύπτει μέσα από τους αγώνες των λαών και μ</w:t>
      </w:r>
      <w:r>
        <w:rPr>
          <w:rFonts w:eastAsia="Times New Roman" w:cs="Times New Roman"/>
          <w:szCs w:val="24"/>
        </w:rPr>
        <w:t xml:space="preserve">έσα από κορυφαίες κοινωνικές αντιθέσεις. Η ρήση του Ηράκλειτου «πάντα κατ’ έριν γίγνεσθαι» ακριβώς αυτή τη διαλεκτική της δημοκρατίας εκφράζει. </w:t>
      </w:r>
    </w:p>
    <w:p w14:paraId="7200AF35"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Όντως η σύνταξη των ελληνικών Συνταγμάτων προκύπτει μέσα από επαναστάσεις ή έστω από κοινωνικοπολιτικούς κραδασ</w:t>
      </w:r>
      <w:r>
        <w:rPr>
          <w:rFonts w:eastAsia="Times New Roman" w:cs="Times New Roman"/>
          <w:szCs w:val="24"/>
        </w:rPr>
        <w:t>μούς. Τηλεγραφικά θυμόμαστε τα επαναστατικά Συντάγματα Επιδαύρου, Άστρους και Τροιζήνας κατά τα έτη 1822 έως 1827. Ακολούθησε το Σύνταγμα του 1844 ως αντίδραση στην απολυταρχία του Όθωνα, αυτό του 1864 με δημοκρατικά χαρακτηριστικά. Στον εικοστό αιώνα το Σ</w:t>
      </w:r>
      <w:r>
        <w:rPr>
          <w:rFonts w:eastAsia="Times New Roman" w:cs="Times New Roman"/>
          <w:szCs w:val="24"/>
        </w:rPr>
        <w:t xml:space="preserve">ύνταγμα του 1911 με τον Βενιζέλο, το 1927 όπου καθιερώνεται η αβασίλευτη δημοκρατία, ενώ το 1952 συνδυάζονται η βασιλευόμενη δημοκρατία με τον κοινοβουλευτισμό. Τέλος, με την αποκατάσταση της δημοκρατίας το </w:t>
      </w:r>
      <w:r>
        <w:rPr>
          <w:rFonts w:eastAsia="Times New Roman" w:cs="Times New Roman"/>
          <w:szCs w:val="24"/>
        </w:rPr>
        <w:lastRenderedPageBreak/>
        <w:t>1974 εισάγεται πλέον το ισχύον σύστημα της Προεδρ</w:t>
      </w:r>
      <w:r>
        <w:rPr>
          <w:rFonts w:eastAsia="Times New Roman" w:cs="Times New Roman"/>
          <w:szCs w:val="24"/>
        </w:rPr>
        <w:t xml:space="preserve">ευόμενης Κοινοβουλευτικής Δημοκρατίας μαζί με έναν ευρύ κατάλογο ατομικών και κοινωνικών δικαιωμάτων. </w:t>
      </w:r>
    </w:p>
    <w:p w14:paraId="7200AF36"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Σε αντίθεση με την απολυταρχία η δημοκρατία συνθέτει, αλλά δεν επιχειρεί να κρύψει -ούτε ενδιαφέρεται να κρύψει- τους κοινωνικούς ανταγωνισμούς, από τους</w:t>
      </w:r>
      <w:r>
        <w:rPr>
          <w:rFonts w:eastAsia="Times New Roman" w:cs="Times New Roman"/>
          <w:szCs w:val="24"/>
        </w:rPr>
        <w:t xml:space="preserve"> οποίους πηγάζουν οι θεσμοί της. Το ίδιο το Σύνταγμα άλλωστε ενσωματώνει μια θεμελιακή αντίφαση: Από τη μια πλευρά είναι κανόνας και επομένως επιζητεί υπακοή. Από την άλλη κατοχυρώνει την ελευθερία, αφού εγγυάται ότι ο πολίτης μπορεί να δεσμεύεται μόνο από</w:t>
      </w:r>
      <w:r>
        <w:rPr>
          <w:rFonts w:eastAsia="Times New Roman" w:cs="Times New Roman"/>
          <w:szCs w:val="24"/>
        </w:rPr>
        <w:t xml:space="preserve"> ένα συμβόλαιο, στη σύνταξη του οποίου έχει λάβει μέρος ο ίδιος. Έτσι, λοιπόν, αυτή η υπακοή συνεπάγεται παράλληλα και άρνηση του εξαναγκασμού και κάθε αυταρχικής εξουσίας. </w:t>
      </w:r>
    </w:p>
    <w:p w14:paraId="7200AF37"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Βεβαίως, οι κανόνες του Συντάγματος δεν πρέπει να απηχούν πρόσκαιρα πολιτικά συμφέ</w:t>
      </w:r>
      <w:r>
        <w:rPr>
          <w:rFonts w:eastAsia="Times New Roman" w:cs="Times New Roman"/>
          <w:szCs w:val="24"/>
        </w:rPr>
        <w:t xml:space="preserve">ροντα ή συγκυρίες, αλλά να στηρίζονται σε σταθερότερες αξίες ανθρωπισμού, δημοκρατίας και πολιτισμού. Γι’ αυτό τον λόγο θα πρέπει μια συνταγματική αναθεώρηση να στηρίζεται σε ευρύτερες συναινέσεις, ώστε να </w:t>
      </w:r>
      <w:r>
        <w:rPr>
          <w:rFonts w:eastAsia="Times New Roman" w:cs="Times New Roman"/>
          <w:szCs w:val="24"/>
        </w:rPr>
        <w:lastRenderedPageBreak/>
        <w:t>αποτελεί ένα ανθεκτικό θεμέλιο για το κοινωνικοπολ</w:t>
      </w:r>
      <w:r>
        <w:rPr>
          <w:rFonts w:eastAsia="Times New Roman" w:cs="Times New Roman"/>
          <w:szCs w:val="24"/>
        </w:rPr>
        <w:t>ιτικό οικοδόμημα. Κατά τη διάρκεια, βέβαια, της οικονομικής κρίσης οι θεσμοί της δημοκρατίας πέρασαν μια πρωτόγνωρη στο είδος της δοκιμασία: δοκιμασία αντοχής. Η δοκιμασία έδειξε ότι η δημοκρατία και το κράτος δικαίου δεν αρκεί να αποτελούν τυπικά δεδομένα</w:t>
      </w:r>
      <w:r>
        <w:rPr>
          <w:rFonts w:eastAsia="Times New Roman" w:cs="Times New Roman"/>
          <w:szCs w:val="24"/>
        </w:rPr>
        <w:t>, αλλά πρέπει να έχουν λειτουργικότητα και ουσία. Αυτά τα διδάγματα εμπνέουν την παρούσα πρόταση αναθεώρησης.</w:t>
      </w:r>
    </w:p>
    <w:p w14:paraId="7200AF38"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Στην πρόταση του ΣΥΡΙΖΑ δεν θα βρείτε ρυθμίσεις κομμένες και ραμμένες στα μέτρα του. Στο σύνολό τους οι προτάσεις αφορούν τα δικαιώματα όλων, τη χ</w:t>
      </w:r>
      <w:r>
        <w:rPr>
          <w:rFonts w:eastAsia="Times New Roman" w:cs="Times New Roman"/>
          <w:szCs w:val="24"/>
        </w:rPr>
        <w:t>ώρα γενικά, τη δημοκρατία γενικά. Ενυπάρχουν μάλιστα -θα τις διακρίνετε- και προτάσεις που διακινδυνεύουν ακόμη και κόστος ψήφων, προκειμένου να υπηρετηθούν διαχρονικές αξίες του κράτους δικαίου και της δημοκρατίας. Για την πολιτική φυσιογνωμία των προτάσε</w:t>
      </w:r>
      <w:r>
        <w:rPr>
          <w:rFonts w:eastAsia="Times New Roman" w:cs="Times New Roman"/>
          <w:szCs w:val="24"/>
        </w:rPr>
        <w:t>ων μία νύξη θα κάνω μόνο: Η πρόταση αυτή του ΣΥΡΙΖΑ εμπνέεται από μια ιστορική συγκυρία: αυτή της συνάντησης των αξιών της Αριστεράς με τη δημοκρατία. Αν μια έννοια έχει συνδεθεί μέχρι σήμερα με τον θεωρητικό και τον πρακτικό λόγο της Αριστεράς, αυτή είναι</w:t>
      </w:r>
      <w:r>
        <w:rPr>
          <w:rFonts w:eastAsia="Times New Roman" w:cs="Times New Roman"/>
          <w:szCs w:val="24"/>
        </w:rPr>
        <w:t xml:space="preserve"> η ισότητα. </w:t>
      </w:r>
    </w:p>
    <w:p w14:paraId="7200AF39"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 xml:space="preserve">Η δημοκρατία από την άλλη χαρακτηρίζεται από τη στήριξη της πολιτικής στις αποφάσεις της </w:t>
      </w:r>
      <w:r>
        <w:rPr>
          <w:rFonts w:eastAsia="Times New Roman" w:cs="Times New Roman"/>
          <w:szCs w:val="24"/>
        </w:rPr>
        <w:t>π</w:t>
      </w:r>
      <w:r>
        <w:rPr>
          <w:rFonts w:eastAsia="Times New Roman" w:cs="Times New Roman"/>
          <w:szCs w:val="24"/>
        </w:rPr>
        <w:t>λειοψηφίας. Σήμερα ακριβώς στη χώρα μας, όπως και σε άλλες, η οικονομική κρίση έχει αυξήσει τους πληθυσμούς των μη εχόντων και τους έχει καταστήσει πλειο</w:t>
      </w:r>
      <w:r>
        <w:rPr>
          <w:rFonts w:eastAsia="Times New Roman" w:cs="Times New Roman"/>
          <w:szCs w:val="24"/>
        </w:rPr>
        <w:t xml:space="preserve">ψηφικούς. Γι’ αυτό και η ουσιαστική λειτουργία των κανόνων της δημοκρατίας έχει πλέον εξισωτική δυναμική και τείνει προς τις κοινωνικές αλλαγές και μάλιστα τις ριζοσπαστικές. </w:t>
      </w:r>
    </w:p>
    <w:p w14:paraId="7200AF3A" w14:textId="77777777" w:rsidR="00412B74" w:rsidRDefault="00EE22A4">
      <w:pPr>
        <w:spacing w:line="600" w:lineRule="auto"/>
        <w:ind w:firstLine="720"/>
        <w:contextualSpacing/>
        <w:jc w:val="both"/>
        <w:rPr>
          <w:rFonts w:eastAsia="Times New Roman"/>
          <w:szCs w:val="24"/>
        </w:rPr>
      </w:pPr>
      <w:r>
        <w:rPr>
          <w:rFonts w:eastAsia="Times New Roman"/>
          <w:szCs w:val="24"/>
        </w:rPr>
        <w:t>Το κέντρο βάρους, λοιπόν, αυτής της πρότασης αναθεώρησης είναι οπωσδήποτε η εμβά</w:t>
      </w:r>
      <w:r>
        <w:rPr>
          <w:rFonts w:eastAsia="Times New Roman"/>
          <w:szCs w:val="24"/>
        </w:rPr>
        <w:t>θυνση της δημοκρατίας.</w:t>
      </w:r>
    </w:p>
    <w:p w14:paraId="7200AF3B" w14:textId="77777777" w:rsidR="00412B74" w:rsidRDefault="00EE22A4">
      <w:pPr>
        <w:spacing w:line="600" w:lineRule="auto"/>
        <w:ind w:firstLine="720"/>
        <w:contextualSpacing/>
        <w:jc w:val="both"/>
        <w:rPr>
          <w:rFonts w:eastAsia="Times New Roman"/>
          <w:szCs w:val="24"/>
        </w:rPr>
      </w:pPr>
      <w:r>
        <w:rPr>
          <w:rFonts w:eastAsia="Times New Roman"/>
          <w:szCs w:val="24"/>
        </w:rPr>
        <w:t xml:space="preserve">Λόγω του περιορισμένου χρόνου θα αναφερθώ μόνο σε προτάσεις που αφορούν ακριβώς τη λειτουργία του δημοκρατικού πολιτεύματος. Δομικά στοιχεία, βέβαια, της δημοκρατίας αποτελούν η συμμετοχή του ενεργού πολίτη στις αποφάσεις, καθώς και </w:t>
      </w:r>
      <w:r>
        <w:rPr>
          <w:rFonts w:eastAsia="Times New Roman"/>
          <w:szCs w:val="24"/>
        </w:rPr>
        <w:t>η δέσμευση και η λογοδοσία των αρχόντων. Τα τελευταία αυτά στοιχεία πρέπει να διασφαλίζονται κατ</w:t>
      </w:r>
      <w:r>
        <w:rPr>
          <w:rFonts w:eastAsia="Times New Roman"/>
          <w:szCs w:val="24"/>
        </w:rPr>
        <w:t xml:space="preserve">’ </w:t>
      </w:r>
      <w:r>
        <w:rPr>
          <w:rFonts w:eastAsia="Times New Roman"/>
          <w:szCs w:val="24"/>
        </w:rPr>
        <w:t xml:space="preserve">εξοχήν και μέσω της αντιπροσωπευτικότητας. </w:t>
      </w:r>
    </w:p>
    <w:p w14:paraId="7200AF3C" w14:textId="77777777" w:rsidR="00412B74" w:rsidRDefault="00EE22A4">
      <w:pPr>
        <w:spacing w:line="600" w:lineRule="auto"/>
        <w:ind w:firstLine="720"/>
        <w:contextualSpacing/>
        <w:jc w:val="both"/>
        <w:rPr>
          <w:rFonts w:eastAsia="Times New Roman"/>
          <w:szCs w:val="24"/>
        </w:rPr>
      </w:pPr>
      <w:r>
        <w:rPr>
          <w:rFonts w:eastAsia="Times New Roman"/>
          <w:szCs w:val="24"/>
        </w:rPr>
        <w:t>Έτσι, λοιπόν, στις προτάσεις αυτές συναντώνται κάποιες, αλλά όχι πολυάριθμες, αμεσοδημοκρατικές «πινελιές», ενώ οι</w:t>
      </w:r>
      <w:r>
        <w:rPr>
          <w:rFonts w:eastAsia="Times New Roman"/>
          <w:szCs w:val="24"/>
        </w:rPr>
        <w:t xml:space="preserve"> περισσότερες και οι πιο αναπτυγμένες προτάσεις είναι αυτές </w:t>
      </w:r>
      <w:r>
        <w:rPr>
          <w:rFonts w:eastAsia="Times New Roman"/>
          <w:szCs w:val="24"/>
        </w:rPr>
        <w:lastRenderedPageBreak/>
        <w:t xml:space="preserve">που θεραπεύουν κάποιες δυσλειτουργίες ή και αδυναμίες των θεσμών αντιπροσώπευσης. </w:t>
      </w:r>
    </w:p>
    <w:p w14:paraId="7200AF3D" w14:textId="77777777" w:rsidR="00412B74" w:rsidRDefault="00EE22A4">
      <w:pPr>
        <w:spacing w:line="600" w:lineRule="auto"/>
        <w:ind w:firstLine="720"/>
        <w:contextualSpacing/>
        <w:jc w:val="both"/>
        <w:rPr>
          <w:rFonts w:eastAsia="Times New Roman"/>
          <w:szCs w:val="24"/>
        </w:rPr>
      </w:pPr>
      <w:r>
        <w:rPr>
          <w:rFonts w:eastAsia="Times New Roman"/>
          <w:szCs w:val="24"/>
        </w:rPr>
        <w:t>Θα προτάξω, λόγω σημασίας, απ’ αυτές την πρόταση καθιέρωσης ενός αναλογικού εκλογικού συστήματος στο άρθρο 54 του</w:t>
      </w:r>
      <w:r>
        <w:rPr>
          <w:rFonts w:eastAsia="Times New Roman"/>
          <w:szCs w:val="24"/>
        </w:rPr>
        <w:t xml:space="preserve"> Συντάγματος. Πέραν της ουσιαστικής προαγωγής των αντιπροσωπευτικών θεσμών, η τυπική αναβάθμιση της ρύθμισης σε συνταγματική διασφαλίζει την πρόληψη σχετικών νομοθετικών πρωτοβουλιών που θα είχαν βραχυπρόθεσμους κομματικούς ορίζοντες. </w:t>
      </w:r>
    </w:p>
    <w:p w14:paraId="7200AF3E" w14:textId="77777777" w:rsidR="00412B74" w:rsidRDefault="00EE22A4">
      <w:pPr>
        <w:spacing w:line="600" w:lineRule="auto"/>
        <w:ind w:firstLine="720"/>
        <w:contextualSpacing/>
        <w:jc w:val="both"/>
        <w:rPr>
          <w:rFonts w:eastAsia="Times New Roman"/>
          <w:szCs w:val="24"/>
        </w:rPr>
      </w:pPr>
      <w:r>
        <w:rPr>
          <w:rFonts w:eastAsia="Times New Roman"/>
          <w:szCs w:val="24"/>
        </w:rPr>
        <w:t>Εδώ, λοιπόν, εντάσσο</w:t>
      </w:r>
      <w:r>
        <w:rPr>
          <w:rFonts w:eastAsia="Times New Roman"/>
          <w:szCs w:val="24"/>
        </w:rPr>
        <w:t xml:space="preserve">νται οι αναθεωρήσεις αρκετών άρθρων. Έχετε διαβάσει οπωσδήποτε την πρόταση. Δεν χρειάζεται να κάνω μια κατ’ άρθρον αναφορά, αλλά θα επισημάνω ορισμένα κρίσιμα σημεία. </w:t>
      </w:r>
    </w:p>
    <w:p w14:paraId="7200AF3F" w14:textId="77777777" w:rsidR="00412B74" w:rsidRDefault="00EE22A4">
      <w:pPr>
        <w:spacing w:line="600" w:lineRule="auto"/>
        <w:ind w:firstLine="720"/>
        <w:contextualSpacing/>
        <w:jc w:val="both"/>
        <w:rPr>
          <w:rFonts w:eastAsia="Times New Roman"/>
          <w:szCs w:val="24"/>
        </w:rPr>
      </w:pPr>
      <w:r>
        <w:rPr>
          <w:rFonts w:eastAsia="Times New Roman"/>
          <w:szCs w:val="24"/>
        </w:rPr>
        <w:t>Κατ</w:t>
      </w:r>
      <w:r>
        <w:rPr>
          <w:rFonts w:eastAsia="Times New Roman"/>
          <w:szCs w:val="24"/>
        </w:rPr>
        <w:t>’ αρχάς</w:t>
      </w:r>
      <w:r>
        <w:rPr>
          <w:rFonts w:eastAsia="Times New Roman"/>
          <w:szCs w:val="24"/>
        </w:rPr>
        <w:t>, θέλω να εξηγήσω τον συσχετισμό που επιχειρώ προσωπικά αυτήν τη στιγμή και τη</w:t>
      </w:r>
      <w:r>
        <w:rPr>
          <w:rFonts w:eastAsia="Times New Roman"/>
          <w:szCs w:val="24"/>
        </w:rPr>
        <w:t>ς μεταρρύθμισης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αναθεώρησης του άρθρου 86 του Συντάγματος με τη λειτουργία της δημοκρατίας και την αντιπροσωπευτικότητα. Η θωράκιση της πολιτικής ευθύνης με το άρθρο 86 είναι σημαντική όχι μόνο επειδή η καταπολέμηση της διαφθοράς αποτελεί μια αυτονόητη </w:t>
      </w:r>
      <w:r>
        <w:rPr>
          <w:rFonts w:eastAsia="Times New Roman"/>
          <w:szCs w:val="24"/>
        </w:rPr>
        <w:lastRenderedPageBreak/>
        <w:t>ανάγκη, αλλά και επειδή διασφαλίζει ακριβώς τη λογοδοσία των πολιτικών ως στοιχείο της δημοκρατίας. Με αυτήν την αναθεωρητική κατεύθυνση που αφορά το άρθρο 86, κα</w:t>
      </w:r>
      <w:r>
        <w:rPr>
          <w:rFonts w:eastAsia="Times New Roman"/>
          <w:szCs w:val="24"/>
        </w:rPr>
        <w:t>μ</w:t>
      </w:r>
      <w:r>
        <w:rPr>
          <w:rFonts w:eastAsia="Times New Roman"/>
          <w:szCs w:val="24"/>
        </w:rPr>
        <w:t xml:space="preserve">μία σχέση δεν έχουν οι ισοπεδωτικές ιδέες που θεωρούν όλους τους πολιτικούς </w:t>
      </w:r>
      <w:r>
        <w:rPr>
          <w:rFonts w:eastAsia="Times New Roman"/>
          <w:szCs w:val="24"/>
          <w:lang w:val="en-US"/>
        </w:rPr>
        <w:t>a</w:t>
      </w:r>
      <w:r w:rsidRPr="00495EC7">
        <w:rPr>
          <w:rFonts w:eastAsia="Times New Roman"/>
          <w:szCs w:val="24"/>
        </w:rPr>
        <w:t xml:space="preserve"> </w:t>
      </w:r>
      <w:r>
        <w:rPr>
          <w:rFonts w:eastAsia="Times New Roman"/>
          <w:szCs w:val="24"/>
          <w:lang w:val="en-US"/>
        </w:rPr>
        <w:t>priori</w:t>
      </w:r>
      <w:r w:rsidRPr="00495EC7">
        <w:rPr>
          <w:rFonts w:eastAsia="Times New Roman"/>
          <w:szCs w:val="24"/>
        </w:rPr>
        <w:t xml:space="preserve"> </w:t>
      </w:r>
      <w:r>
        <w:rPr>
          <w:rFonts w:eastAsia="Times New Roman"/>
          <w:szCs w:val="24"/>
        </w:rPr>
        <w:t>ενόχους.</w:t>
      </w:r>
      <w:r>
        <w:rPr>
          <w:rFonts w:eastAsia="Times New Roman"/>
          <w:szCs w:val="24"/>
        </w:rPr>
        <w:t xml:space="preserve"> </w:t>
      </w:r>
    </w:p>
    <w:p w14:paraId="7200AF40" w14:textId="77777777" w:rsidR="00412B74" w:rsidRDefault="00EE22A4">
      <w:pPr>
        <w:spacing w:line="600" w:lineRule="auto"/>
        <w:ind w:firstLine="720"/>
        <w:contextualSpacing/>
        <w:jc w:val="both"/>
        <w:rPr>
          <w:rFonts w:eastAsia="Times New Roman"/>
          <w:szCs w:val="24"/>
        </w:rPr>
      </w:pPr>
      <w:r>
        <w:rPr>
          <w:rFonts w:eastAsia="Times New Roman"/>
          <w:szCs w:val="24"/>
        </w:rPr>
        <w:t>Λίγα λόγια πρέπει να πούμε, βέβαια, επειδή πρόκειται και για θέμα που σμίκρυνε την αναθεώρηση του 2008, για τον λόγο της μη ένταξης της αναθεώρησης του άρθρου 16 στις προτάσεις του ΣΥΡΙΖΑ. Κατά τη γνώμη μου, ο δημόσιος χαρακτήρας της ανώτατης εκπαίδευσης</w:t>
      </w:r>
      <w:r>
        <w:rPr>
          <w:rFonts w:eastAsia="Times New Roman"/>
          <w:szCs w:val="24"/>
        </w:rPr>
        <w:t xml:space="preserve"> στην Ελλάδα σήμερα δεν είναι απλώς αναγκαίος, αλλά είναι ζωτικός, πρώτον, επειδή η γνώση στην εποχή μας για πρώτη φορά γίνεται εργαλείο επιβίωσης της ανθρωπότητας καθολικά. Στο παρελθόν ο κόσμος δεν είχε διανοηθεί το ενδεχόμενο μιας συλλογικής αυτοκαταστρ</w:t>
      </w:r>
      <w:r>
        <w:rPr>
          <w:rFonts w:eastAsia="Times New Roman"/>
          <w:szCs w:val="24"/>
        </w:rPr>
        <w:t xml:space="preserve">οφής της γης λόγω πυρηνικού ατυχήματος ή λόγω καταστροφής του περιβάλλοντος. </w:t>
      </w:r>
    </w:p>
    <w:p w14:paraId="7200AF41" w14:textId="77777777" w:rsidR="00412B74" w:rsidRDefault="00EE22A4">
      <w:pPr>
        <w:spacing w:line="600" w:lineRule="auto"/>
        <w:ind w:firstLine="720"/>
        <w:contextualSpacing/>
        <w:jc w:val="both"/>
        <w:rPr>
          <w:rFonts w:eastAsia="Times New Roman"/>
          <w:szCs w:val="24"/>
        </w:rPr>
      </w:pPr>
      <w:r>
        <w:rPr>
          <w:rFonts w:eastAsia="Times New Roman"/>
          <w:szCs w:val="24"/>
        </w:rPr>
        <w:t>Ωστόσο, σε ένα πανεπιστήμιο</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ιδιωτική επιχείρηση η έρευνα και η εκπαίδευση είναι αδύνατον να αντιστρατεύονται τις </w:t>
      </w:r>
      <w:r>
        <w:rPr>
          <w:rFonts w:eastAsia="Times New Roman"/>
          <w:szCs w:val="24"/>
        </w:rPr>
        <w:lastRenderedPageBreak/>
        <w:t>στοχοθεσίες και τα συμφέροντα των ιδιωτών</w:t>
      </w:r>
      <w:r>
        <w:rPr>
          <w:rFonts w:eastAsia="Times New Roman"/>
          <w:szCs w:val="24"/>
        </w:rPr>
        <w:t xml:space="preserve"> – </w:t>
      </w:r>
      <w:r>
        <w:rPr>
          <w:rFonts w:eastAsia="Times New Roman"/>
          <w:szCs w:val="24"/>
        </w:rPr>
        <w:t>ιδιοκτητών</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χρηματ</w:t>
      </w:r>
      <w:r>
        <w:rPr>
          <w:rFonts w:eastAsia="Times New Roman"/>
          <w:szCs w:val="24"/>
        </w:rPr>
        <w:t xml:space="preserve">οδοτών. Δεν έχουν περιθώρια οι επιχειρήσεις αυτές, επιδιώκοντας το κοινό οικολογικό όφελος, να ανακαλύπτουν, για παράδειγμα, την ανάγκη για δαπανηρά φίλτρα ή για όρια σε βιομηχανίες και σε άλλες κερδοφόρες δραστηριότητες δικές τους. </w:t>
      </w:r>
    </w:p>
    <w:p w14:paraId="7200AF42" w14:textId="77777777" w:rsidR="00412B74" w:rsidRDefault="00EE22A4">
      <w:pPr>
        <w:spacing w:line="600" w:lineRule="auto"/>
        <w:ind w:firstLine="720"/>
        <w:contextualSpacing/>
        <w:jc w:val="both"/>
        <w:rPr>
          <w:rFonts w:eastAsia="Times New Roman"/>
          <w:szCs w:val="24"/>
        </w:rPr>
      </w:pPr>
      <w:r>
        <w:rPr>
          <w:rFonts w:eastAsia="Times New Roman"/>
          <w:szCs w:val="24"/>
        </w:rPr>
        <w:t>Επίσης, δεν διευκολύνο</w:t>
      </w:r>
      <w:r>
        <w:rPr>
          <w:rFonts w:eastAsia="Times New Roman"/>
          <w:szCs w:val="24"/>
        </w:rPr>
        <w:t>νται να ανακαλύπτουν ότι τεχνολογικά προϊόντα τους τυχαίνει να έχουν επικίνδυνες ακτινοβολίες. Τα ιδιωτικά πανεπιστήμια ενδιαφέρονται για εφαρμογές που προάγουν την ανταγωνιστική θέση των ιδιοκτητών τους, αλλά όχι τόσο για τη βασική έρευνα, ούτε για τη γνώ</w:t>
      </w:r>
      <w:r>
        <w:rPr>
          <w:rFonts w:eastAsia="Times New Roman"/>
          <w:szCs w:val="24"/>
        </w:rPr>
        <w:t xml:space="preserve">ση που μπορεί να προωθήσει τα συμφέροντα των ανταγωνιστών. Αντίθετα, στο δημόσιο πανεπιστήμιο ο διδάσκων και η διδάσκουσα είναι ελεύθεροι να ερευνούν τα πάντα και να αναπτύσσουν γνώμες και απόψεις ακόμη και κατά του ίδιου του κράτους. </w:t>
      </w:r>
    </w:p>
    <w:p w14:paraId="7200AF43" w14:textId="77777777" w:rsidR="00412B74" w:rsidRDefault="00EE22A4">
      <w:pPr>
        <w:spacing w:line="600" w:lineRule="auto"/>
        <w:ind w:firstLine="720"/>
        <w:contextualSpacing/>
        <w:jc w:val="both"/>
        <w:rPr>
          <w:rFonts w:eastAsia="Times New Roman"/>
          <w:szCs w:val="24"/>
        </w:rPr>
      </w:pPr>
      <w:r>
        <w:rPr>
          <w:rFonts w:eastAsia="Times New Roman"/>
          <w:szCs w:val="24"/>
        </w:rPr>
        <w:t xml:space="preserve">Δεύτερον, η θεώρηση </w:t>
      </w:r>
      <w:r>
        <w:rPr>
          <w:rFonts w:eastAsia="Times New Roman"/>
          <w:szCs w:val="24"/>
        </w:rPr>
        <w:t>του εξισωτισμού, αρχής της Αριστεράς και της δημοκρατίας, ως ανταγωνιστικού προς την καλλιέργεια της αριστείας, έχει αρχέγονο παρελθόν και ζωντανό νεοφιλελεύθερο παρόν, αλλά είναι άστοχη.</w:t>
      </w:r>
    </w:p>
    <w:p w14:paraId="7200AF44" w14:textId="77777777" w:rsidR="00412B74" w:rsidRDefault="00EE22A4">
      <w:pPr>
        <w:tabs>
          <w:tab w:val="center" w:pos="4753"/>
          <w:tab w:val="left" w:pos="6156"/>
        </w:tabs>
        <w:spacing w:line="600" w:lineRule="auto"/>
        <w:ind w:firstLine="720"/>
        <w:jc w:val="both"/>
        <w:rPr>
          <w:rFonts w:eastAsia="Times New Roman"/>
          <w:szCs w:val="24"/>
        </w:rPr>
      </w:pPr>
      <w:r>
        <w:rPr>
          <w:rFonts w:eastAsia="Times New Roman"/>
          <w:szCs w:val="24"/>
        </w:rPr>
        <w:lastRenderedPageBreak/>
        <w:t>Ο Αριστοτέλης το είχε έγκαιρα προσέξει. Ένας</w:t>
      </w:r>
      <w:r w:rsidRPr="007A160F">
        <w:rPr>
          <w:rFonts w:eastAsia="Times New Roman"/>
          <w:szCs w:val="24"/>
        </w:rPr>
        <w:t xml:space="preserve"> άνθρωπος μόνος του δεν μπορεί να βρει την αληθινή γνώση</w:t>
      </w:r>
      <w:r>
        <w:rPr>
          <w:rFonts w:eastAsia="Times New Roman"/>
          <w:szCs w:val="24"/>
        </w:rPr>
        <w:t>, πολλοί, όμως, μαζί</w:t>
      </w:r>
      <w:r w:rsidRPr="007A160F">
        <w:rPr>
          <w:rFonts w:eastAsia="Times New Roman"/>
          <w:szCs w:val="24"/>
        </w:rPr>
        <w:t xml:space="preserve"> κάτι καταφέρνουν</w:t>
      </w:r>
      <w:r>
        <w:rPr>
          <w:rFonts w:eastAsia="Times New Roman"/>
          <w:szCs w:val="24"/>
        </w:rPr>
        <w:t>.</w:t>
      </w:r>
      <w:r w:rsidRPr="007A160F">
        <w:rPr>
          <w:rFonts w:eastAsia="Times New Roman"/>
          <w:szCs w:val="24"/>
        </w:rPr>
        <w:t xml:space="preserve"> </w:t>
      </w:r>
      <w:r>
        <w:rPr>
          <w:rFonts w:eastAsia="Times New Roman"/>
          <w:szCs w:val="24"/>
        </w:rPr>
        <w:t>Η</w:t>
      </w:r>
      <w:r w:rsidRPr="007A160F">
        <w:rPr>
          <w:rFonts w:eastAsia="Times New Roman"/>
          <w:szCs w:val="24"/>
        </w:rPr>
        <w:t xml:space="preserve"> επιστήμη </w:t>
      </w:r>
      <w:r>
        <w:rPr>
          <w:rFonts w:eastAsia="Times New Roman"/>
          <w:szCs w:val="24"/>
        </w:rPr>
        <w:t>χ</w:t>
      </w:r>
      <w:r w:rsidRPr="007A160F">
        <w:rPr>
          <w:rFonts w:eastAsia="Times New Roman"/>
          <w:szCs w:val="24"/>
        </w:rPr>
        <w:t>ρειάζεται τον ανοιχτό διάλογο</w:t>
      </w:r>
      <w:r>
        <w:rPr>
          <w:rFonts w:eastAsia="Times New Roman"/>
          <w:szCs w:val="24"/>
        </w:rPr>
        <w:t>,</w:t>
      </w:r>
      <w:r w:rsidRPr="007A160F">
        <w:rPr>
          <w:rFonts w:eastAsia="Times New Roman"/>
          <w:szCs w:val="24"/>
        </w:rPr>
        <w:t xml:space="preserve"> αφού όσο περισσότερ</w:t>
      </w:r>
      <w:r>
        <w:rPr>
          <w:rFonts w:eastAsia="Times New Roman"/>
          <w:szCs w:val="24"/>
        </w:rPr>
        <w:t>οι</w:t>
      </w:r>
      <w:r w:rsidRPr="007A160F">
        <w:rPr>
          <w:rFonts w:eastAsia="Times New Roman"/>
          <w:szCs w:val="24"/>
        </w:rPr>
        <w:t xml:space="preserve"> μετέχουν σε αυτόν</w:t>
      </w:r>
      <w:r>
        <w:rPr>
          <w:rFonts w:eastAsia="Times New Roman"/>
          <w:szCs w:val="24"/>
        </w:rPr>
        <w:t>,</w:t>
      </w:r>
      <w:r w:rsidRPr="007A160F">
        <w:rPr>
          <w:rFonts w:eastAsia="Times New Roman"/>
          <w:szCs w:val="24"/>
        </w:rPr>
        <w:t xml:space="preserve"> τόσο πιο πλούσια γίνεται η γνώση</w:t>
      </w:r>
      <w:r>
        <w:rPr>
          <w:rFonts w:eastAsia="Times New Roman"/>
          <w:szCs w:val="24"/>
        </w:rPr>
        <w:t>.</w:t>
      </w:r>
    </w:p>
    <w:p w14:paraId="7200AF45" w14:textId="77777777" w:rsidR="00412B74" w:rsidRDefault="00EE22A4">
      <w:pPr>
        <w:tabs>
          <w:tab w:val="center" w:pos="4753"/>
          <w:tab w:val="left" w:pos="6156"/>
        </w:tabs>
        <w:spacing w:line="600" w:lineRule="auto"/>
        <w:ind w:firstLine="720"/>
        <w:jc w:val="both"/>
        <w:rPr>
          <w:rFonts w:eastAsia="Times New Roman"/>
          <w:szCs w:val="24"/>
        </w:rPr>
      </w:pPr>
      <w:r>
        <w:rPr>
          <w:rFonts w:eastAsia="Times New Roman"/>
          <w:szCs w:val="24"/>
        </w:rPr>
        <w:t>Α</w:t>
      </w:r>
      <w:r w:rsidRPr="007A160F">
        <w:rPr>
          <w:rFonts w:eastAsia="Times New Roman"/>
          <w:szCs w:val="24"/>
        </w:rPr>
        <w:t>ντίθετα</w:t>
      </w:r>
      <w:r>
        <w:rPr>
          <w:rFonts w:eastAsia="Times New Roman"/>
          <w:szCs w:val="24"/>
        </w:rPr>
        <w:t>,</w:t>
      </w:r>
      <w:r w:rsidRPr="007A160F">
        <w:rPr>
          <w:rFonts w:eastAsia="Times New Roman"/>
          <w:szCs w:val="24"/>
        </w:rPr>
        <w:t xml:space="preserve"> όταν η γνώση αντιμετωπίζεται ως π</w:t>
      </w:r>
      <w:r w:rsidRPr="007A160F">
        <w:rPr>
          <w:rFonts w:eastAsia="Times New Roman"/>
          <w:szCs w:val="24"/>
        </w:rPr>
        <w:t>ρονόμιο λίγων αρίστων</w:t>
      </w:r>
      <w:r>
        <w:rPr>
          <w:rFonts w:eastAsia="Times New Roman"/>
          <w:szCs w:val="24"/>
        </w:rPr>
        <w:t>,</w:t>
      </w:r>
      <w:r w:rsidRPr="007A160F">
        <w:rPr>
          <w:rFonts w:eastAsia="Times New Roman"/>
          <w:szCs w:val="24"/>
        </w:rPr>
        <w:t xml:space="preserve"> τότε η </w:t>
      </w:r>
      <w:r>
        <w:rPr>
          <w:rFonts w:eastAsia="Times New Roman"/>
          <w:szCs w:val="24"/>
        </w:rPr>
        <w:t>σ</w:t>
      </w:r>
      <w:r w:rsidRPr="007A160F">
        <w:rPr>
          <w:rFonts w:eastAsia="Times New Roman"/>
          <w:szCs w:val="24"/>
        </w:rPr>
        <w:t>υνθήκη της προόδου αποδυναμώνεται</w:t>
      </w:r>
      <w:r>
        <w:rPr>
          <w:rFonts w:eastAsia="Times New Roman"/>
          <w:szCs w:val="24"/>
        </w:rPr>
        <w:t>.</w:t>
      </w:r>
      <w:r w:rsidRPr="007A160F">
        <w:rPr>
          <w:rFonts w:eastAsia="Times New Roman"/>
          <w:szCs w:val="24"/>
        </w:rPr>
        <w:t xml:space="preserve"> </w:t>
      </w:r>
      <w:r>
        <w:rPr>
          <w:rFonts w:eastAsia="Times New Roman"/>
          <w:szCs w:val="24"/>
        </w:rPr>
        <w:t>Η</w:t>
      </w:r>
      <w:r w:rsidRPr="007A160F">
        <w:rPr>
          <w:rFonts w:eastAsia="Times New Roman"/>
          <w:szCs w:val="24"/>
        </w:rPr>
        <w:t xml:space="preserve"> αριστεία </w:t>
      </w:r>
      <w:r>
        <w:rPr>
          <w:rFonts w:eastAsia="Times New Roman"/>
          <w:szCs w:val="24"/>
        </w:rPr>
        <w:t>-α</w:t>
      </w:r>
      <w:r w:rsidRPr="007A160F">
        <w:rPr>
          <w:rFonts w:eastAsia="Times New Roman"/>
          <w:szCs w:val="24"/>
        </w:rPr>
        <w:t>ς το προσέξουμε αυτό</w:t>
      </w:r>
      <w:r>
        <w:rPr>
          <w:rFonts w:eastAsia="Times New Roman"/>
          <w:szCs w:val="24"/>
        </w:rPr>
        <w:t>-</w:t>
      </w:r>
      <w:r w:rsidRPr="007A160F">
        <w:rPr>
          <w:rFonts w:eastAsia="Times New Roman"/>
          <w:szCs w:val="24"/>
        </w:rPr>
        <w:t xml:space="preserve"> είναι προϊόν της </w:t>
      </w:r>
      <w:r>
        <w:rPr>
          <w:rFonts w:eastAsia="Times New Roman"/>
          <w:szCs w:val="24"/>
        </w:rPr>
        <w:t>δ</w:t>
      </w:r>
      <w:r w:rsidRPr="007A160F">
        <w:rPr>
          <w:rFonts w:eastAsia="Times New Roman"/>
          <w:szCs w:val="24"/>
        </w:rPr>
        <w:t xml:space="preserve">ημοκρατίας </w:t>
      </w:r>
      <w:r w:rsidRPr="007A160F">
        <w:rPr>
          <w:rFonts w:eastAsia="Times New Roman"/>
          <w:szCs w:val="24"/>
        </w:rPr>
        <w:t>και της ισότητας και όχι αντίπαλ</w:t>
      </w:r>
      <w:r>
        <w:rPr>
          <w:rFonts w:eastAsia="Times New Roman"/>
          <w:szCs w:val="24"/>
        </w:rPr>
        <w:t>ό</w:t>
      </w:r>
      <w:r w:rsidRPr="007A160F">
        <w:rPr>
          <w:rFonts w:eastAsia="Times New Roman"/>
          <w:szCs w:val="24"/>
        </w:rPr>
        <w:t xml:space="preserve">ς </w:t>
      </w:r>
      <w:r>
        <w:rPr>
          <w:rFonts w:eastAsia="Times New Roman"/>
          <w:szCs w:val="24"/>
        </w:rPr>
        <w:t>τους.</w:t>
      </w:r>
    </w:p>
    <w:p w14:paraId="7200AF46" w14:textId="77777777" w:rsidR="00412B74" w:rsidRDefault="00EE22A4">
      <w:pPr>
        <w:tabs>
          <w:tab w:val="center" w:pos="4753"/>
          <w:tab w:val="left" w:pos="6156"/>
        </w:tabs>
        <w:spacing w:line="600" w:lineRule="auto"/>
        <w:ind w:firstLine="720"/>
        <w:jc w:val="both"/>
        <w:rPr>
          <w:rFonts w:eastAsia="Times New Roman"/>
          <w:szCs w:val="24"/>
        </w:rPr>
      </w:pPr>
      <w:r>
        <w:rPr>
          <w:rFonts w:eastAsia="Times New Roman"/>
          <w:szCs w:val="24"/>
        </w:rPr>
        <w:t>Τ</w:t>
      </w:r>
      <w:r w:rsidRPr="007A160F">
        <w:rPr>
          <w:rFonts w:eastAsia="Times New Roman"/>
          <w:szCs w:val="24"/>
        </w:rPr>
        <w:t>ρίτο και τελευταίο που θέλω να πω για το πανεπιστήμιο</w:t>
      </w:r>
      <w:r>
        <w:rPr>
          <w:rFonts w:eastAsia="Times New Roman"/>
          <w:szCs w:val="24"/>
        </w:rPr>
        <w:t>,</w:t>
      </w:r>
      <w:r w:rsidRPr="007A160F">
        <w:rPr>
          <w:rFonts w:eastAsia="Times New Roman"/>
          <w:szCs w:val="24"/>
        </w:rPr>
        <w:t xml:space="preserve"> οι μη έχοντες </w:t>
      </w:r>
      <w:r>
        <w:rPr>
          <w:rFonts w:eastAsia="Times New Roman"/>
          <w:szCs w:val="24"/>
        </w:rPr>
        <w:t>σ</w:t>
      </w:r>
      <w:r w:rsidRPr="007A160F">
        <w:rPr>
          <w:rFonts w:eastAsia="Times New Roman"/>
          <w:szCs w:val="24"/>
        </w:rPr>
        <w:t>ήμερα είναι πο</w:t>
      </w:r>
      <w:r w:rsidRPr="007A160F">
        <w:rPr>
          <w:rFonts w:eastAsia="Times New Roman"/>
          <w:szCs w:val="24"/>
        </w:rPr>
        <w:t>λ</w:t>
      </w:r>
      <w:r>
        <w:rPr>
          <w:rFonts w:eastAsia="Times New Roman"/>
          <w:szCs w:val="24"/>
        </w:rPr>
        <w:t>λοί</w:t>
      </w:r>
      <w:r w:rsidRPr="007A160F">
        <w:rPr>
          <w:rFonts w:eastAsia="Times New Roman"/>
          <w:szCs w:val="24"/>
        </w:rPr>
        <w:t xml:space="preserve"> και με τα δίδακτρα θα αποκλειστούν από την πανεπιστημιακή παιδεία</w:t>
      </w:r>
      <w:r>
        <w:rPr>
          <w:rFonts w:eastAsia="Times New Roman"/>
          <w:szCs w:val="24"/>
        </w:rPr>
        <w:t>.</w:t>
      </w:r>
      <w:r w:rsidRPr="007A160F">
        <w:rPr>
          <w:rFonts w:eastAsia="Times New Roman"/>
          <w:szCs w:val="24"/>
        </w:rPr>
        <w:t xml:space="preserve"> </w:t>
      </w:r>
      <w:r>
        <w:rPr>
          <w:rFonts w:eastAsia="Times New Roman"/>
          <w:szCs w:val="24"/>
        </w:rPr>
        <w:t>Ο</w:t>
      </w:r>
      <w:r w:rsidRPr="007A160F">
        <w:rPr>
          <w:rFonts w:eastAsia="Times New Roman"/>
          <w:szCs w:val="24"/>
        </w:rPr>
        <w:t xml:space="preserve"> νεοφιλελευθερισμός πρότεινε φάρμακο </w:t>
      </w:r>
      <w:r>
        <w:rPr>
          <w:rFonts w:eastAsia="Times New Roman"/>
          <w:szCs w:val="24"/>
        </w:rPr>
        <w:t>τα δάνεια</w:t>
      </w:r>
      <w:r>
        <w:rPr>
          <w:rFonts w:eastAsia="Times New Roman"/>
          <w:szCs w:val="24"/>
        </w:rPr>
        <w:t xml:space="preserve">, ώστε να </w:t>
      </w:r>
      <w:r w:rsidRPr="007A160F">
        <w:rPr>
          <w:rFonts w:eastAsia="Times New Roman"/>
          <w:szCs w:val="24"/>
        </w:rPr>
        <w:t xml:space="preserve">καταβάλλουν δίδακτρα </w:t>
      </w:r>
      <w:r>
        <w:rPr>
          <w:rFonts w:eastAsia="Times New Roman"/>
          <w:szCs w:val="24"/>
        </w:rPr>
        <w:t xml:space="preserve">οι </w:t>
      </w:r>
      <w:r w:rsidRPr="007A160F">
        <w:rPr>
          <w:rFonts w:eastAsia="Times New Roman"/>
          <w:szCs w:val="24"/>
        </w:rPr>
        <w:t>φοιτητές</w:t>
      </w:r>
      <w:r>
        <w:rPr>
          <w:rFonts w:eastAsia="Times New Roman"/>
          <w:szCs w:val="24"/>
        </w:rPr>
        <w:t>.</w:t>
      </w:r>
      <w:r w:rsidRPr="007A160F">
        <w:rPr>
          <w:rFonts w:eastAsia="Times New Roman"/>
          <w:szCs w:val="24"/>
        </w:rPr>
        <w:t xml:space="preserve"> </w:t>
      </w:r>
      <w:r>
        <w:rPr>
          <w:rFonts w:eastAsia="Times New Roman"/>
          <w:szCs w:val="24"/>
        </w:rPr>
        <w:t>Τ</w:t>
      </w:r>
      <w:r w:rsidRPr="007A160F">
        <w:rPr>
          <w:rFonts w:eastAsia="Times New Roman"/>
          <w:szCs w:val="24"/>
        </w:rPr>
        <w:t>ο αποτέλεσμα</w:t>
      </w:r>
      <w:r>
        <w:rPr>
          <w:rFonts w:eastAsia="Times New Roman"/>
          <w:szCs w:val="24"/>
        </w:rPr>
        <w:t>,</w:t>
      </w:r>
      <w:r w:rsidRPr="007A160F">
        <w:rPr>
          <w:rFonts w:eastAsia="Times New Roman"/>
          <w:szCs w:val="24"/>
        </w:rPr>
        <w:t xml:space="preserve"> </w:t>
      </w:r>
      <w:r>
        <w:rPr>
          <w:rFonts w:eastAsia="Times New Roman"/>
          <w:szCs w:val="24"/>
        </w:rPr>
        <w:t>όμως,</w:t>
      </w:r>
      <w:r w:rsidRPr="007A160F">
        <w:rPr>
          <w:rFonts w:eastAsia="Times New Roman"/>
          <w:szCs w:val="24"/>
        </w:rPr>
        <w:t xml:space="preserve"> ήταν εύ</w:t>
      </w:r>
      <w:r>
        <w:rPr>
          <w:rFonts w:eastAsia="Times New Roman"/>
          <w:szCs w:val="24"/>
        </w:rPr>
        <w:t>κολο να προβλεφθεί και σήμερα π</w:t>
      </w:r>
      <w:r w:rsidRPr="007A160F">
        <w:rPr>
          <w:rFonts w:eastAsia="Times New Roman"/>
          <w:szCs w:val="24"/>
        </w:rPr>
        <w:t xml:space="preserve">ια είναι </w:t>
      </w:r>
      <w:r>
        <w:rPr>
          <w:rFonts w:eastAsia="Times New Roman"/>
          <w:szCs w:val="24"/>
        </w:rPr>
        <w:t>πραγματωμένο</w:t>
      </w:r>
      <w:r w:rsidRPr="007A160F">
        <w:rPr>
          <w:rFonts w:eastAsia="Times New Roman"/>
          <w:szCs w:val="24"/>
        </w:rPr>
        <w:t xml:space="preserve"> και οφθαλμοφανές</w:t>
      </w:r>
      <w:r>
        <w:rPr>
          <w:rFonts w:eastAsia="Times New Roman"/>
          <w:szCs w:val="24"/>
        </w:rPr>
        <w:t xml:space="preserve">. Μια </w:t>
      </w:r>
      <w:r w:rsidRPr="007A160F">
        <w:rPr>
          <w:rFonts w:eastAsia="Times New Roman"/>
          <w:szCs w:val="24"/>
        </w:rPr>
        <w:t xml:space="preserve">γενιά νέων επιστημόνων σε χώρες που καθιέρωσαν αυτά τα δάνεια </w:t>
      </w:r>
      <w:r>
        <w:rPr>
          <w:rFonts w:eastAsia="Times New Roman"/>
          <w:szCs w:val="24"/>
        </w:rPr>
        <w:t>χάρη</w:t>
      </w:r>
      <w:r w:rsidRPr="007A160F">
        <w:rPr>
          <w:rFonts w:eastAsia="Times New Roman"/>
          <w:szCs w:val="24"/>
        </w:rPr>
        <w:t xml:space="preserve"> τ</w:t>
      </w:r>
      <w:r>
        <w:rPr>
          <w:rFonts w:eastAsia="Times New Roman"/>
          <w:szCs w:val="24"/>
        </w:rPr>
        <w:t>ω</w:t>
      </w:r>
      <w:r w:rsidRPr="007A160F">
        <w:rPr>
          <w:rFonts w:eastAsia="Times New Roman"/>
          <w:szCs w:val="24"/>
        </w:rPr>
        <w:t xml:space="preserve">ν </w:t>
      </w:r>
      <w:r>
        <w:rPr>
          <w:rFonts w:eastAsia="Times New Roman"/>
          <w:szCs w:val="24"/>
        </w:rPr>
        <w:t>διδάκτρων</w:t>
      </w:r>
      <w:r w:rsidRPr="007A160F">
        <w:rPr>
          <w:rFonts w:eastAsia="Times New Roman"/>
          <w:szCs w:val="24"/>
        </w:rPr>
        <w:t xml:space="preserve"> αδυνατεί να αναπτυχθεί επαγγελματικά</w:t>
      </w:r>
      <w:r>
        <w:rPr>
          <w:rFonts w:eastAsia="Times New Roman"/>
          <w:szCs w:val="24"/>
        </w:rPr>
        <w:t>,</w:t>
      </w:r>
      <w:r w:rsidRPr="007A160F">
        <w:rPr>
          <w:rFonts w:eastAsia="Times New Roman"/>
          <w:szCs w:val="24"/>
        </w:rPr>
        <w:t xml:space="preserve"> επειδή ξεκινά τη σταδιοδρομία της υπερχρεωμέν</w:t>
      </w:r>
      <w:r>
        <w:rPr>
          <w:rFonts w:eastAsia="Times New Roman"/>
          <w:szCs w:val="24"/>
        </w:rPr>
        <w:t>η.</w:t>
      </w:r>
      <w:r w:rsidRPr="007A160F">
        <w:rPr>
          <w:rFonts w:eastAsia="Times New Roman"/>
          <w:szCs w:val="24"/>
        </w:rPr>
        <w:t xml:space="preserve"> </w:t>
      </w:r>
    </w:p>
    <w:p w14:paraId="7200AF47" w14:textId="77777777" w:rsidR="00412B74" w:rsidRDefault="00EE22A4">
      <w:pPr>
        <w:tabs>
          <w:tab w:val="center" w:pos="4753"/>
          <w:tab w:val="left" w:pos="6156"/>
        </w:tabs>
        <w:spacing w:line="600" w:lineRule="auto"/>
        <w:ind w:firstLine="720"/>
        <w:jc w:val="both"/>
        <w:rPr>
          <w:rFonts w:eastAsia="Times New Roman"/>
          <w:szCs w:val="24"/>
        </w:rPr>
      </w:pPr>
      <w:r>
        <w:rPr>
          <w:rFonts w:eastAsia="Times New Roman"/>
          <w:szCs w:val="24"/>
        </w:rPr>
        <w:lastRenderedPageBreak/>
        <w:t xml:space="preserve">Η ιδιωτικοποίηση, λοιπόν, τον πανεπιστημίων </w:t>
      </w:r>
      <w:r w:rsidRPr="007A160F">
        <w:rPr>
          <w:rFonts w:eastAsia="Times New Roman"/>
          <w:szCs w:val="24"/>
        </w:rPr>
        <w:t xml:space="preserve">βρίσκεται στην </w:t>
      </w:r>
      <w:r>
        <w:rPr>
          <w:rFonts w:eastAsia="Times New Roman"/>
          <w:szCs w:val="24"/>
        </w:rPr>
        <w:t>α</w:t>
      </w:r>
      <w:r w:rsidRPr="007A160F">
        <w:rPr>
          <w:rFonts w:eastAsia="Times New Roman"/>
          <w:szCs w:val="24"/>
        </w:rPr>
        <w:t xml:space="preserve">ιχμή </w:t>
      </w:r>
      <w:r w:rsidRPr="007A160F">
        <w:rPr>
          <w:rFonts w:eastAsia="Times New Roman"/>
          <w:szCs w:val="24"/>
        </w:rPr>
        <w:t>του δόρατος του νεοφιλελευθερισμού</w:t>
      </w:r>
      <w:r>
        <w:rPr>
          <w:rFonts w:eastAsia="Times New Roman"/>
          <w:szCs w:val="24"/>
        </w:rPr>
        <w:t>.</w:t>
      </w:r>
      <w:r w:rsidRPr="007A160F">
        <w:rPr>
          <w:rFonts w:eastAsia="Times New Roman"/>
          <w:szCs w:val="24"/>
        </w:rPr>
        <w:t xml:space="preserve"> </w:t>
      </w:r>
      <w:r>
        <w:rPr>
          <w:rFonts w:eastAsia="Times New Roman"/>
          <w:szCs w:val="24"/>
        </w:rPr>
        <w:t>Ο</w:t>
      </w:r>
      <w:r w:rsidRPr="007A160F">
        <w:rPr>
          <w:rFonts w:eastAsia="Times New Roman"/>
          <w:szCs w:val="24"/>
        </w:rPr>
        <w:t xml:space="preserve"> </w:t>
      </w:r>
      <w:r>
        <w:rPr>
          <w:rFonts w:eastAsia="Times New Roman"/>
          <w:szCs w:val="24"/>
        </w:rPr>
        <w:t>Α</w:t>
      </w:r>
      <w:r w:rsidRPr="007A160F">
        <w:rPr>
          <w:rFonts w:eastAsia="Times New Roman"/>
          <w:szCs w:val="24"/>
        </w:rPr>
        <w:t>ριστόβουλος Μάνεσης πάντως ήδη από το 1991 έγραφε</w:t>
      </w:r>
      <w:r>
        <w:rPr>
          <w:rFonts w:eastAsia="Times New Roman"/>
          <w:szCs w:val="24"/>
        </w:rPr>
        <w:t>: «Ναι μεν με τον αντικρατικό και αντι</w:t>
      </w:r>
      <w:r w:rsidRPr="007A160F">
        <w:rPr>
          <w:rFonts w:eastAsia="Times New Roman"/>
          <w:szCs w:val="24"/>
        </w:rPr>
        <w:t xml:space="preserve">φορμαλιστικό λόγο του ο </w:t>
      </w:r>
      <w:r>
        <w:rPr>
          <w:rFonts w:eastAsia="Times New Roman"/>
          <w:szCs w:val="24"/>
        </w:rPr>
        <w:t>ν</w:t>
      </w:r>
      <w:r w:rsidRPr="007A160F">
        <w:rPr>
          <w:rFonts w:eastAsia="Times New Roman"/>
          <w:szCs w:val="24"/>
        </w:rPr>
        <w:t xml:space="preserve">ομικός νεοφιλελευθερισμός </w:t>
      </w:r>
      <w:r>
        <w:rPr>
          <w:rFonts w:eastAsia="Times New Roman"/>
          <w:szCs w:val="24"/>
        </w:rPr>
        <w:t>φ</w:t>
      </w:r>
      <w:r w:rsidRPr="007A160F">
        <w:rPr>
          <w:rFonts w:eastAsia="Times New Roman"/>
          <w:szCs w:val="24"/>
        </w:rPr>
        <w:t xml:space="preserve">αίνεται από πρώτη όψη να προωθεί την απελευθέρωση της κοινωνίας από το κράτος </w:t>
      </w:r>
      <w:r w:rsidRPr="007A160F">
        <w:rPr>
          <w:rFonts w:eastAsia="Times New Roman"/>
          <w:szCs w:val="24"/>
        </w:rPr>
        <w:t xml:space="preserve">και </w:t>
      </w:r>
      <w:r>
        <w:rPr>
          <w:rFonts w:eastAsia="Times New Roman"/>
          <w:szCs w:val="24"/>
        </w:rPr>
        <w:t>ε</w:t>
      </w:r>
      <w:r w:rsidRPr="007A160F">
        <w:rPr>
          <w:rFonts w:eastAsia="Times New Roman"/>
          <w:szCs w:val="24"/>
        </w:rPr>
        <w:t xml:space="preserve">πομένως την αυτορρύθμιση και τη βαθμιαία αυτονόμηση </w:t>
      </w:r>
      <w:r>
        <w:rPr>
          <w:rFonts w:eastAsia="Times New Roman"/>
          <w:szCs w:val="24"/>
        </w:rPr>
        <w:t>της, κατ’ ουσίαν, όμως,</w:t>
      </w:r>
      <w:r w:rsidRPr="007A160F">
        <w:rPr>
          <w:rFonts w:eastAsia="Times New Roman"/>
          <w:szCs w:val="24"/>
        </w:rPr>
        <w:t xml:space="preserve"> στην πράξη πρόκειται για υποχώρηση της κρατικής εξουσίας προ των ιδιωτικών κέντρων τα οποία τείνουν να υπερισχύσουν και να αυτονομηθούν αυτά έναντι της κοινωνίας</w:t>
      </w:r>
      <w:r>
        <w:rPr>
          <w:rFonts w:eastAsia="Times New Roman"/>
          <w:szCs w:val="24"/>
        </w:rPr>
        <w:t>».</w:t>
      </w:r>
    </w:p>
    <w:p w14:paraId="7200AF48" w14:textId="77777777" w:rsidR="00412B74" w:rsidRDefault="00EE22A4">
      <w:pPr>
        <w:tabs>
          <w:tab w:val="center" w:pos="4753"/>
          <w:tab w:val="left" w:pos="6156"/>
        </w:tabs>
        <w:spacing w:line="600" w:lineRule="auto"/>
        <w:ind w:firstLine="720"/>
        <w:jc w:val="both"/>
        <w:rPr>
          <w:rFonts w:eastAsia="Times New Roman"/>
          <w:szCs w:val="24"/>
        </w:rPr>
      </w:pPr>
      <w:r>
        <w:rPr>
          <w:rFonts w:eastAsia="Times New Roman"/>
          <w:szCs w:val="24"/>
        </w:rPr>
        <w:t>Κ</w:t>
      </w:r>
      <w:r w:rsidRPr="007A160F">
        <w:rPr>
          <w:rFonts w:eastAsia="Times New Roman"/>
          <w:szCs w:val="24"/>
        </w:rPr>
        <w:t xml:space="preserve">αι πάλι </w:t>
      </w:r>
      <w:r>
        <w:rPr>
          <w:rFonts w:eastAsia="Times New Roman"/>
          <w:szCs w:val="24"/>
        </w:rPr>
        <w:t>με</w:t>
      </w:r>
      <w:r>
        <w:rPr>
          <w:rFonts w:eastAsia="Times New Roman"/>
          <w:szCs w:val="24"/>
        </w:rPr>
        <w:t xml:space="preserve"> Ηράκλειτο θα τελειώσω: «</w:t>
      </w:r>
      <w:r>
        <w:rPr>
          <w:rFonts w:eastAsia="Times New Roman" w:cs="Times New Roman"/>
          <w:szCs w:val="24"/>
        </w:rPr>
        <w:t>Μάχεσθαι χρη</w:t>
      </w:r>
      <w:r>
        <w:rPr>
          <w:rFonts w:eastAsia="Times New Roman"/>
          <w:szCs w:val="24"/>
        </w:rPr>
        <w:t xml:space="preserve"> τον </w:t>
      </w:r>
      <w:r>
        <w:rPr>
          <w:rFonts w:eastAsia="Times New Roman" w:cs="Times New Roman"/>
          <w:szCs w:val="24"/>
        </w:rPr>
        <w:t>δήμον</w:t>
      </w:r>
      <w:r w:rsidRPr="003A51EB">
        <w:rPr>
          <w:rFonts w:eastAsia="Times New Roman" w:cs="Times New Roman"/>
          <w:szCs w:val="24"/>
        </w:rPr>
        <w:t xml:space="preserve"> </w:t>
      </w:r>
      <w:r>
        <w:rPr>
          <w:rFonts w:eastAsia="Times New Roman" w:cs="Times New Roman"/>
          <w:szCs w:val="24"/>
        </w:rPr>
        <w:t>υπέρ</w:t>
      </w:r>
      <w:r>
        <w:rPr>
          <w:rFonts w:eastAsia="Times New Roman"/>
          <w:szCs w:val="24"/>
        </w:rPr>
        <w:t xml:space="preserve"> του </w:t>
      </w:r>
      <w:r w:rsidRPr="003A51EB">
        <w:rPr>
          <w:rFonts w:eastAsia="Times New Roman" w:cs="Times New Roman"/>
          <w:szCs w:val="24"/>
        </w:rPr>
        <w:t>νόμου</w:t>
      </w:r>
      <w:r>
        <w:rPr>
          <w:rFonts w:eastAsia="Times New Roman"/>
          <w:szCs w:val="24"/>
        </w:rPr>
        <w:t xml:space="preserve"> όκ</w:t>
      </w:r>
      <w:r w:rsidRPr="003A51EB">
        <w:rPr>
          <w:rFonts w:eastAsia="Times New Roman"/>
          <w:szCs w:val="24"/>
        </w:rPr>
        <w:t>ωσπερ τείχεος</w:t>
      </w:r>
      <w:r>
        <w:rPr>
          <w:rFonts w:eastAsia="Times New Roman"/>
          <w:szCs w:val="24"/>
        </w:rPr>
        <w:t>». Στον Νόμο –με κεφαλαίο- του Ηράκλειτου αντιστοιχεί το</w:t>
      </w:r>
      <w:r w:rsidRPr="007A160F">
        <w:rPr>
          <w:rFonts w:eastAsia="Times New Roman"/>
          <w:szCs w:val="24"/>
        </w:rPr>
        <w:t xml:space="preserve"> σημερινό Σύνταγμα </w:t>
      </w:r>
      <w:r>
        <w:rPr>
          <w:rFonts w:eastAsia="Times New Roman"/>
          <w:szCs w:val="24"/>
        </w:rPr>
        <w:t>κ</w:t>
      </w:r>
      <w:r w:rsidRPr="007A160F">
        <w:rPr>
          <w:rFonts w:eastAsia="Times New Roman"/>
          <w:szCs w:val="24"/>
        </w:rPr>
        <w:t xml:space="preserve">αι φυσικά δεν είναι τυχαίο ότι η ρήση διατυπώνεται μέσα στο κλίμα της </w:t>
      </w:r>
      <w:r>
        <w:rPr>
          <w:rFonts w:eastAsia="Times New Roman"/>
          <w:szCs w:val="24"/>
        </w:rPr>
        <w:t>δ</w:t>
      </w:r>
      <w:r w:rsidRPr="007A160F">
        <w:rPr>
          <w:rFonts w:eastAsia="Times New Roman"/>
          <w:szCs w:val="24"/>
        </w:rPr>
        <w:t xml:space="preserve">ημοκρατίας </w:t>
      </w:r>
      <w:r w:rsidRPr="007A160F">
        <w:rPr>
          <w:rFonts w:eastAsia="Times New Roman"/>
          <w:szCs w:val="24"/>
        </w:rPr>
        <w:t xml:space="preserve">για το δικό της </w:t>
      </w:r>
      <w:r>
        <w:rPr>
          <w:rFonts w:eastAsia="Times New Roman"/>
          <w:szCs w:val="24"/>
        </w:rPr>
        <w:t>νόμο</w:t>
      </w:r>
      <w:r w:rsidRPr="007A160F">
        <w:rPr>
          <w:rFonts w:eastAsia="Times New Roman"/>
          <w:szCs w:val="24"/>
        </w:rPr>
        <w:t xml:space="preserve"> και υπέρ του δήμου</w:t>
      </w:r>
      <w:r>
        <w:rPr>
          <w:rFonts w:eastAsia="Times New Roman"/>
          <w:szCs w:val="24"/>
        </w:rPr>
        <w:t>.</w:t>
      </w:r>
    </w:p>
    <w:p w14:paraId="7200AF49" w14:textId="77777777" w:rsidR="00412B74" w:rsidRDefault="00EE22A4">
      <w:pPr>
        <w:tabs>
          <w:tab w:val="center" w:pos="4753"/>
          <w:tab w:val="left" w:pos="6156"/>
        </w:tabs>
        <w:spacing w:line="600" w:lineRule="auto"/>
        <w:ind w:firstLine="720"/>
        <w:jc w:val="both"/>
        <w:rPr>
          <w:rFonts w:eastAsia="Times New Roman"/>
          <w:szCs w:val="24"/>
        </w:rPr>
      </w:pPr>
      <w:r>
        <w:rPr>
          <w:rFonts w:eastAsia="Times New Roman"/>
          <w:szCs w:val="24"/>
        </w:rPr>
        <w:t>Ε</w:t>
      </w:r>
      <w:r w:rsidRPr="007A160F">
        <w:rPr>
          <w:rFonts w:eastAsia="Times New Roman"/>
          <w:szCs w:val="24"/>
        </w:rPr>
        <w:t>υχαριστώ</w:t>
      </w:r>
      <w:r>
        <w:rPr>
          <w:rFonts w:eastAsia="Times New Roman"/>
          <w:szCs w:val="24"/>
        </w:rPr>
        <w:t xml:space="preserve">. </w:t>
      </w:r>
    </w:p>
    <w:p w14:paraId="7200AF4A" w14:textId="77777777" w:rsidR="00412B74" w:rsidRDefault="00EE22A4">
      <w:pPr>
        <w:spacing w:line="600" w:lineRule="auto"/>
        <w:ind w:firstLine="720"/>
        <w:jc w:val="center"/>
        <w:rPr>
          <w:rFonts w:eastAsia="Times New Roman" w:cs="Times New Roman"/>
          <w:szCs w:val="24"/>
        </w:rPr>
      </w:pPr>
      <w:r w:rsidRPr="00655E34">
        <w:rPr>
          <w:rFonts w:eastAsia="Times New Roman" w:cs="Times New Roman"/>
          <w:szCs w:val="24"/>
        </w:rPr>
        <w:t>(Χειροκροτήματα από την πτέρυγα του ΣΥΡΙΖΑ)</w:t>
      </w:r>
    </w:p>
    <w:p w14:paraId="7200AF4B" w14:textId="77777777" w:rsidR="00412B74" w:rsidRDefault="00EE22A4">
      <w:pPr>
        <w:spacing w:line="600" w:lineRule="auto"/>
        <w:ind w:firstLine="720"/>
        <w:jc w:val="both"/>
        <w:rPr>
          <w:rFonts w:eastAsia="Times New Roman"/>
          <w:szCs w:val="24"/>
        </w:rPr>
      </w:pPr>
      <w:r w:rsidRPr="00E7322B">
        <w:rPr>
          <w:rFonts w:eastAsia="Times New Roman" w:cs="Times New Roman"/>
          <w:b/>
          <w:szCs w:val="24"/>
        </w:rPr>
        <w:lastRenderedPageBreak/>
        <w:t xml:space="preserve">ΠΡΟΕΔΡΕΥΟΥΣΑ (Αναστασία Χριστοδουλοπούλου): </w:t>
      </w:r>
      <w:r w:rsidRPr="00AF3B92">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szCs w:val="24"/>
        </w:rPr>
        <w:t>π</w:t>
      </w:r>
      <w:r>
        <w:rPr>
          <w:rFonts w:eastAsia="Times New Roman"/>
          <w:szCs w:val="24"/>
        </w:rPr>
        <w:t xml:space="preserve">ροηγουμένως </w:t>
      </w:r>
      <w:r w:rsidRPr="00AF3B92">
        <w:rPr>
          <w:rFonts w:eastAsia="Times New Roman"/>
          <w:szCs w:val="24"/>
        </w:rPr>
        <w:t xml:space="preserve">ενημερώθηκαν για την ιστορία του κτηρίου και τον τρόπο οργάνωσης και λειτουργίας της Βουλής, </w:t>
      </w:r>
      <w:r>
        <w:rPr>
          <w:rFonts w:eastAsia="Times New Roman"/>
          <w:szCs w:val="24"/>
        </w:rPr>
        <w:t>σαράντα</w:t>
      </w:r>
      <w:r w:rsidRPr="00AF3B92">
        <w:rPr>
          <w:rFonts w:eastAsia="Times New Roman"/>
          <w:szCs w:val="24"/>
        </w:rPr>
        <w:t xml:space="preserve"> μαθητές και μαθήτριες και </w:t>
      </w:r>
      <w:r>
        <w:rPr>
          <w:rFonts w:eastAsia="Times New Roman"/>
          <w:szCs w:val="24"/>
        </w:rPr>
        <w:t>πέντε</w:t>
      </w:r>
      <w:r w:rsidRPr="00AF3B92">
        <w:rPr>
          <w:rFonts w:eastAsia="Times New Roman"/>
          <w:szCs w:val="24"/>
        </w:rPr>
        <w:t xml:space="preserve"> εκπαιδευτικοί συνοδοί από το </w:t>
      </w:r>
      <w:r>
        <w:rPr>
          <w:rFonts w:eastAsia="Times New Roman"/>
          <w:szCs w:val="24"/>
        </w:rPr>
        <w:t>13</w:t>
      </w:r>
      <w:r w:rsidRPr="007609E2">
        <w:rPr>
          <w:rFonts w:eastAsia="Times New Roman"/>
          <w:szCs w:val="24"/>
          <w:vertAlign w:val="superscript"/>
        </w:rPr>
        <w:t>ο</w:t>
      </w:r>
      <w:r>
        <w:rPr>
          <w:rFonts w:eastAsia="Times New Roman"/>
          <w:szCs w:val="24"/>
        </w:rPr>
        <w:t xml:space="preserve"> Δημοτικό</w:t>
      </w:r>
      <w:r w:rsidRPr="00AF3B92">
        <w:rPr>
          <w:rFonts w:eastAsia="Times New Roman"/>
          <w:szCs w:val="24"/>
        </w:rPr>
        <w:t xml:space="preserve"> Σχολείο</w:t>
      </w:r>
      <w:r>
        <w:rPr>
          <w:rFonts w:eastAsia="Times New Roman"/>
          <w:szCs w:val="24"/>
        </w:rPr>
        <w:t xml:space="preserve"> Χαλκίδας</w:t>
      </w:r>
      <w:r w:rsidRPr="00AF3B92">
        <w:rPr>
          <w:rFonts w:eastAsia="Times New Roman"/>
          <w:szCs w:val="24"/>
        </w:rPr>
        <w:t>.</w:t>
      </w:r>
    </w:p>
    <w:p w14:paraId="7200AF4C" w14:textId="77777777" w:rsidR="00412B74" w:rsidRDefault="00EE22A4">
      <w:pPr>
        <w:spacing w:line="600" w:lineRule="auto"/>
        <w:ind w:firstLine="720"/>
        <w:jc w:val="both"/>
        <w:rPr>
          <w:rFonts w:eastAsia="Times New Roman"/>
          <w:szCs w:val="24"/>
        </w:rPr>
      </w:pPr>
      <w:r w:rsidRPr="00AF3B92">
        <w:rPr>
          <w:rFonts w:eastAsia="Times New Roman"/>
          <w:szCs w:val="24"/>
        </w:rPr>
        <w:t>Η Βουλή τούς καλωσορίζει.</w:t>
      </w:r>
    </w:p>
    <w:p w14:paraId="7200AF4D" w14:textId="77777777" w:rsidR="00412B74" w:rsidRDefault="00EE22A4">
      <w:pPr>
        <w:tabs>
          <w:tab w:val="center" w:pos="4753"/>
          <w:tab w:val="left" w:pos="6156"/>
        </w:tabs>
        <w:spacing w:line="600" w:lineRule="auto"/>
        <w:ind w:firstLine="720"/>
        <w:jc w:val="center"/>
        <w:rPr>
          <w:rFonts w:eastAsia="Times New Roman"/>
          <w:szCs w:val="24"/>
        </w:rPr>
      </w:pPr>
      <w:r w:rsidRPr="00AF3B92">
        <w:rPr>
          <w:rFonts w:eastAsia="Times New Roman"/>
          <w:szCs w:val="24"/>
        </w:rPr>
        <w:t xml:space="preserve">(Χειροκροτήματα απ’ όλες </w:t>
      </w:r>
      <w:r w:rsidRPr="00AF3B92">
        <w:rPr>
          <w:rFonts w:eastAsia="Times New Roman"/>
          <w:szCs w:val="24"/>
        </w:rPr>
        <w:t>τις πτέρυγες της Βουλής)</w:t>
      </w:r>
    </w:p>
    <w:p w14:paraId="7200AF4E" w14:textId="77777777" w:rsidR="00412B74" w:rsidRDefault="00EE22A4">
      <w:pPr>
        <w:tabs>
          <w:tab w:val="center" w:pos="4753"/>
          <w:tab w:val="left" w:pos="6156"/>
        </w:tabs>
        <w:spacing w:line="600" w:lineRule="auto"/>
        <w:ind w:firstLine="720"/>
        <w:jc w:val="both"/>
        <w:rPr>
          <w:rFonts w:eastAsia="Times New Roman"/>
          <w:szCs w:val="24"/>
        </w:rPr>
      </w:pPr>
      <w:r>
        <w:rPr>
          <w:rFonts w:eastAsia="Times New Roman"/>
          <w:szCs w:val="24"/>
        </w:rPr>
        <w:t xml:space="preserve">Τον λόγο έχει τώρα ο κ. Τασούλας από τη Νέα Δημοκρατία. </w:t>
      </w:r>
    </w:p>
    <w:p w14:paraId="7200AF4F" w14:textId="77777777" w:rsidR="00412B74" w:rsidRDefault="00EE22A4">
      <w:pPr>
        <w:tabs>
          <w:tab w:val="center" w:pos="4753"/>
          <w:tab w:val="left" w:pos="6156"/>
        </w:tabs>
        <w:spacing w:line="600" w:lineRule="auto"/>
        <w:ind w:firstLine="720"/>
        <w:jc w:val="both"/>
        <w:rPr>
          <w:rFonts w:eastAsia="Times New Roman"/>
          <w:szCs w:val="24"/>
        </w:rPr>
      </w:pPr>
      <w:r w:rsidRPr="007609E2">
        <w:rPr>
          <w:rFonts w:eastAsia="Times New Roman"/>
          <w:b/>
          <w:szCs w:val="24"/>
        </w:rPr>
        <w:t xml:space="preserve">ΚΩΝΣΤΑΝΤΙΝΟΣ ΤΑΣΟΥΛΑΣ: </w:t>
      </w:r>
      <w:r w:rsidRPr="00921ABE">
        <w:rPr>
          <w:rFonts w:eastAsia="Times New Roman"/>
          <w:szCs w:val="24"/>
        </w:rPr>
        <w:t>«Αγαπητέ</w:t>
      </w:r>
      <w:r w:rsidRPr="007A160F">
        <w:rPr>
          <w:rFonts w:eastAsia="Times New Roman"/>
          <w:szCs w:val="24"/>
        </w:rPr>
        <w:t xml:space="preserve"> πατέρα</w:t>
      </w:r>
      <w:r>
        <w:rPr>
          <w:rFonts w:eastAsia="Times New Roman"/>
          <w:szCs w:val="24"/>
        </w:rPr>
        <w:t>, μετά από</w:t>
      </w:r>
      <w:r w:rsidRPr="007A160F">
        <w:rPr>
          <w:rFonts w:eastAsia="Times New Roman"/>
          <w:szCs w:val="24"/>
        </w:rPr>
        <w:t xml:space="preserve"> σειρά ποικίλων και β</w:t>
      </w:r>
      <w:r>
        <w:rPr>
          <w:rFonts w:eastAsia="Times New Roman"/>
          <w:szCs w:val="24"/>
        </w:rPr>
        <w:t>ί</w:t>
      </w:r>
      <w:r w:rsidRPr="007A160F">
        <w:rPr>
          <w:rFonts w:eastAsia="Times New Roman"/>
          <w:szCs w:val="24"/>
        </w:rPr>
        <w:t>α</w:t>
      </w:r>
      <w:r>
        <w:rPr>
          <w:rFonts w:eastAsia="Times New Roman"/>
          <w:szCs w:val="24"/>
        </w:rPr>
        <w:t>ι</w:t>
      </w:r>
      <w:r w:rsidRPr="007A160F">
        <w:rPr>
          <w:rFonts w:eastAsia="Times New Roman"/>
          <w:szCs w:val="24"/>
        </w:rPr>
        <w:t>ων αντιδράσεων έχω επιτέλους ένα</w:t>
      </w:r>
      <w:r>
        <w:rPr>
          <w:rFonts w:eastAsia="Times New Roman"/>
          <w:szCs w:val="24"/>
        </w:rPr>
        <w:t>ν νόμο του Κ</w:t>
      </w:r>
      <w:r w:rsidRPr="007A160F">
        <w:rPr>
          <w:rFonts w:eastAsia="Times New Roman"/>
          <w:szCs w:val="24"/>
        </w:rPr>
        <w:t>οινοβουλίου που παραχωρεί την ιδιοκτησία των νέων μου μηχα</w:t>
      </w:r>
      <w:r w:rsidRPr="007A160F">
        <w:rPr>
          <w:rFonts w:eastAsia="Times New Roman"/>
          <w:szCs w:val="24"/>
        </w:rPr>
        <w:t xml:space="preserve">νών φωτιάς σε </w:t>
      </w:r>
      <w:r>
        <w:rPr>
          <w:rFonts w:eastAsia="Times New Roman"/>
          <w:szCs w:val="24"/>
        </w:rPr>
        <w:t>ε</w:t>
      </w:r>
      <w:r w:rsidRPr="007A160F">
        <w:rPr>
          <w:rFonts w:eastAsia="Times New Roman"/>
          <w:szCs w:val="24"/>
        </w:rPr>
        <w:t xml:space="preserve">μένα και τους εντολοδόχους μου σε όλη τη Μεγάλη Βρετανία και στις </w:t>
      </w:r>
      <w:r>
        <w:rPr>
          <w:rFonts w:eastAsia="Times New Roman"/>
          <w:szCs w:val="24"/>
        </w:rPr>
        <w:t>Φ</w:t>
      </w:r>
      <w:r w:rsidRPr="007A160F">
        <w:rPr>
          <w:rFonts w:eastAsia="Times New Roman"/>
          <w:szCs w:val="24"/>
        </w:rPr>
        <w:t xml:space="preserve">υτείες </w:t>
      </w:r>
      <w:r>
        <w:rPr>
          <w:rFonts w:eastAsia="Times New Roman"/>
          <w:szCs w:val="24"/>
        </w:rPr>
        <w:t>γ</w:t>
      </w:r>
      <w:r w:rsidRPr="007A160F">
        <w:rPr>
          <w:rFonts w:eastAsia="Times New Roman"/>
          <w:szCs w:val="24"/>
        </w:rPr>
        <w:t xml:space="preserve">ια τα επόμενα </w:t>
      </w:r>
      <w:r>
        <w:rPr>
          <w:rFonts w:eastAsia="Times New Roman"/>
          <w:szCs w:val="24"/>
        </w:rPr>
        <w:t>είκοσι πέντε</w:t>
      </w:r>
      <w:r w:rsidRPr="007A160F">
        <w:rPr>
          <w:rFonts w:eastAsia="Times New Roman"/>
          <w:szCs w:val="24"/>
        </w:rPr>
        <w:t xml:space="preserve"> χρόνια τα οποία </w:t>
      </w:r>
      <w:r>
        <w:rPr>
          <w:rFonts w:eastAsia="Times New Roman"/>
          <w:szCs w:val="24"/>
        </w:rPr>
        <w:t>ε</w:t>
      </w:r>
      <w:r w:rsidRPr="007A160F">
        <w:rPr>
          <w:rFonts w:eastAsia="Times New Roman"/>
          <w:szCs w:val="24"/>
        </w:rPr>
        <w:t>ύχομαι να είναι ιδιαίτερα επωφελή για μένα</w:t>
      </w:r>
      <w:r>
        <w:rPr>
          <w:rFonts w:eastAsia="Times New Roman"/>
          <w:szCs w:val="24"/>
        </w:rPr>
        <w:t>,</w:t>
      </w:r>
      <w:r w:rsidRPr="007A160F">
        <w:rPr>
          <w:rFonts w:eastAsia="Times New Roman"/>
          <w:szCs w:val="24"/>
        </w:rPr>
        <w:t xml:space="preserve"> καθώς υπάρχει ήδη σημαντική ζήτηση </w:t>
      </w:r>
      <w:r>
        <w:rPr>
          <w:rFonts w:eastAsia="Times New Roman"/>
          <w:szCs w:val="24"/>
        </w:rPr>
        <w:t>γ</w:t>
      </w:r>
      <w:r w:rsidRPr="007A160F">
        <w:rPr>
          <w:rFonts w:eastAsia="Times New Roman"/>
          <w:szCs w:val="24"/>
        </w:rPr>
        <w:t>ια αυτές</w:t>
      </w:r>
      <w:r>
        <w:rPr>
          <w:rFonts w:eastAsia="Times New Roman"/>
          <w:szCs w:val="24"/>
        </w:rPr>
        <w:t>».</w:t>
      </w:r>
    </w:p>
    <w:p w14:paraId="7200AF50" w14:textId="77777777" w:rsidR="00412B74" w:rsidRDefault="00EE22A4">
      <w:pPr>
        <w:tabs>
          <w:tab w:val="center" w:pos="4753"/>
          <w:tab w:val="left" w:pos="6156"/>
        </w:tabs>
        <w:spacing w:line="600" w:lineRule="auto"/>
        <w:ind w:firstLine="720"/>
        <w:jc w:val="both"/>
        <w:rPr>
          <w:rFonts w:eastAsia="Times New Roman" w:cs="Times New Roman"/>
          <w:szCs w:val="24"/>
        </w:rPr>
      </w:pPr>
      <w:r>
        <w:rPr>
          <w:rFonts w:eastAsia="Times New Roman"/>
          <w:szCs w:val="24"/>
        </w:rPr>
        <w:lastRenderedPageBreak/>
        <w:t>Το 1</w:t>
      </w:r>
      <w:r w:rsidRPr="007A160F">
        <w:rPr>
          <w:rFonts w:eastAsia="Times New Roman"/>
          <w:szCs w:val="24"/>
        </w:rPr>
        <w:t xml:space="preserve">775 </w:t>
      </w:r>
      <w:r>
        <w:rPr>
          <w:rFonts w:eastAsia="Times New Roman"/>
          <w:szCs w:val="24"/>
        </w:rPr>
        <w:t>ο εικοσιπενταετής</w:t>
      </w:r>
      <w:r w:rsidRPr="007A160F">
        <w:rPr>
          <w:rFonts w:eastAsia="Times New Roman"/>
          <w:szCs w:val="24"/>
        </w:rPr>
        <w:t xml:space="preserve"> εφευρέτης της ατμομηχανής James </w:t>
      </w:r>
      <w:r>
        <w:rPr>
          <w:rFonts w:eastAsia="Times New Roman"/>
          <w:szCs w:val="24"/>
          <w:lang w:val="en-US"/>
        </w:rPr>
        <w:t>Watt</w:t>
      </w:r>
      <w:r w:rsidRPr="00913DFB">
        <w:rPr>
          <w:rFonts w:eastAsia="Times New Roman"/>
          <w:szCs w:val="24"/>
        </w:rPr>
        <w:t xml:space="preserve"> </w:t>
      </w:r>
      <w:r>
        <w:rPr>
          <w:rFonts w:eastAsia="Times New Roman"/>
          <w:szCs w:val="24"/>
        </w:rPr>
        <w:t xml:space="preserve">–«Βατ» είναι γνωστός- </w:t>
      </w:r>
      <w:r w:rsidRPr="007A160F">
        <w:rPr>
          <w:rFonts w:eastAsia="Times New Roman"/>
          <w:szCs w:val="24"/>
        </w:rPr>
        <w:t xml:space="preserve">στέλνει επιστολή στον πατέρα του </w:t>
      </w:r>
      <w:r>
        <w:rPr>
          <w:rFonts w:eastAsia="Times New Roman"/>
          <w:szCs w:val="24"/>
        </w:rPr>
        <w:t xml:space="preserve">με την οποία </w:t>
      </w:r>
      <w:r w:rsidRPr="007A160F">
        <w:rPr>
          <w:rFonts w:eastAsia="Times New Roman"/>
          <w:szCs w:val="24"/>
        </w:rPr>
        <w:t>πανηγυρίζει</w:t>
      </w:r>
      <w:r>
        <w:rPr>
          <w:rFonts w:eastAsia="Times New Roman"/>
          <w:szCs w:val="24"/>
        </w:rPr>
        <w:t>, διότι</w:t>
      </w:r>
      <w:r w:rsidRPr="007A160F">
        <w:rPr>
          <w:rFonts w:eastAsia="Times New Roman"/>
          <w:szCs w:val="24"/>
        </w:rPr>
        <w:t xml:space="preserve"> το συγκεντρωτικό</w:t>
      </w:r>
      <w:r>
        <w:rPr>
          <w:rFonts w:eastAsia="Times New Roman"/>
          <w:szCs w:val="24"/>
        </w:rPr>
        <w:t>,</w:t>
      </w:r>
      <w:r w:rsidRPr="007A160F">
        <w:rPr>
          <w:rFonts w:eastAsia="Times New Roman"/>
          <w:szCs w:val="24"/>
        </w:rPr>
        <w:t xml:space="preserve"> αγγλικό οικονομικό σύστημα ανοίγει</w:t>
      </w:r>
      <w:r>
        <w:rPr>
          <w:rFonts w:eastAsia="Times New Roman"/>
          <w:szCs w:val="24"/>
        </w:rPr>
        <w:t xml:space="preserve">, προετοιμάζοντας </w:t>
      </w:r>
      <w:r w:rsidRPr="007A160F">
        <w:rPr>
          <w:rFonts w:eastAsia="Times New Roman"/>
          <w:szCs w:val="24"/>
        </w:rPr>
        <w:t xml:space="preserve">τη Βιομηχανική Επανάσταση </w:t>
      </w:r>
      <w:r>
        <w:rPr>
          <w:rFonts w:eastAsia="Times New Roman"/>
          <w:szCs w:val="24"/>
        </w:rPr>
        <w:t xml:space="preserve">με κίνητρα </w:t>
      </w:r>
      <w:r w:rsidRPr="007A160F">
        <w:rPr>
          <w:rFonts w:eastAsia="Times New Roman"/>
          <w:szCs w:val="24"/>
        </w:rPr>
        <w:t>στις επιχειρήσεις και στ</w:t>
      </w:r>
      <w:r w:rsidRPr="007A160F">
        <w:rPr>
          <w:rFonts w:eastAsia="Times New Roman"/>
          <w:szCs w:val="24"/>
        </w:rPr>
        <w:t>ην καινοτομία</w:t>
      </w:r>
      <w:r>
        <w:rPr>
          <w:rFonts w:eastAsia="Times New Roman"/>
          <w:szCs w:val="24"/>
        </w:rPr>
        <w:t>.</w:t>
      </w:r>
      <w:r w:rsidRPr="007A160F">
        <w:rPr>
          <w:rFonts w:eastAsia="Times New Roman"/>
          <w:szCs w:val="24"/>
        </w:rPr>
        <w:t xml:space="preserve"> </w:t>
      </w:r>
      <w:r>
        <w:rPr>
          <w:rFonts w:eastAsia="Times New Roman"/>
          <w:szCs w:val="24"/>
        </w:rPr>
        <w:t>Η</w:t>
      </w:r>
      <w:r w:rsidRPr="007A160F">
        <w:rPr>
          <w:rFonts w:eastAsia="Times New Roman"/>
          <w:szCs w:val="24"/>
        </w:rPr>
        <w:t xml:space="preserve"> Μεγάλη Βρετανία </w:t>
      </w:r>
      <w:r>
        <w:rPr>
          <w:rFonts w:eastAsia="Times New Roman"/>
          <w:szCs w:val="24"/>
        </w:rPr>
        <w:t xml:space="preserve">έχει </w:t>
      </w:r>
      <w:r w:rsidRPr="007A160F">
        <w:rPr>
          <w:rFonts w:eastAsia="Times New Roman"/>
          <w:szCs w:val="24"/>
        </w:rPr>
        <w:t xml:space="preserve">πολλές ερμηνείες για την </w:t>
      </w:r>
      <w:r>
        <w:rPr>
          <w:rFonts w:eastAsia="Times New Roman"/>
          <w:szCs w:val="24"/>
        </w:rPr>
        <w:t>α</w:t>
      </w:r>
      <w:r w:rsidRPr="007A160F">
        <w:rPr>
          <w:rFonts w:eastAsia="Times New Roman"/>
          <w:szCs w:val="24"/>
        </w:rPr>
        <w:t xml:space="preserve">ίγλη </w:t>
      </w:r>
      <w:r>
        <w:rPr>
          <w:rFonts w:eastAsia="Times New Roman"/>
          <w:szCs w:val="24"/>
        </w:rPr>
        <w:t>της.</w:t>
      </w:r>
      <w:r w:rsidRPr="007A160F">
        <w:rPr>
          <w:rFonts w:eastAsia="Times New Roman"/>
          <w:szCs w:val="24"/>
        </w:rPr>
        <w:t xml:space="preserve"> </w:t>
      </w:r>
      <w:r>
        <w:rPr>
          <w:rFonts w:eastAsia="Times New Roman"/>
          <w:szCs w:val="24"/>
        </w:rPr>
        <w:t>Μια</w:t>
      </w:r>
      <w:r w:rsidRPr="007A160F">
        <w:rPr>
          <w:rFonts w:eastAsia="Times New Roman"/>
          <w:szCs w:val="24"/>
        </w:rPr>
        <w:t xml:space="preserve"> σημαντική ερμηνεία του γιατί η Μεγάλη Βρετανία έγινε αυτοκρατορία</w:t>
      </w:r>
      <w:r>
        <w:rPr>
          <w:rFonts w:eastAsia="Times New Roman"/>
          <w:szCs w:val="24"/>
        </w:rPr>
        <w:t>,</w:t>
      </w:r>
      <w:r w:rsidRPr="007A160F">
        <w:rPr>
          <w:rFonts w:eastAsia="Times New Roman"/>
          <w:szCs w:val="24"/>
        </w:rPr>
        <w:t xml:space="preserve"> γιατί εκεί γεννήθηκε η Βιομηχανική Επανάσταση</w:t>
      </w:r>
      <w:r>
        <w:rPr>
          <w:rFonts w:eastAsia="Times New Roman"/>
          <w:szCs w:val="24"/>
        </w:rPr>
        <w:t>, είναι γιατί μετά</w:t>
      </w:r>
      <w:r w:rsidRPr="007A160F">
        <w:rPr>
          <w:rFonts w:eastAsia="Times New Roman"/>
          <w:szCs w:val="24"/>
        </w:rPr>
        <w:t xml:space="preserve"> την ένδοξη επανάσταση του </w:t>
      </w:r>
      <w:r w:rsidRPr="007A160F">
        <w:rPr>
          <w:rFonts w:eastAsia="Times New Roman"/>
          <w:szCs w:val="24"/>
        </w:rPr>
        <w:t>16</w:t>
      </w:r>
      <w:r>
        <w:rPr>
          <w:rFonts w:eastAsia="Times New Roman"/>
          <w:szCs w:val="24"/>
        </w:rPr>
        <w:t>8</w:t>
      </w:r>
      <w:r w:rsidRPr="007A160F">
        <w:rPr>
          <w:rFonts w:eastAsia="Times New Roman"/>
          <w:szCs w:val="24"/>
        </w:rPr>
        <w:t xml:space="preserve">8 </w:t>
      </w:r>
      <w:r w:rsidRPr="007A160F">
        <w:rPr>
          <w:rFonts w:eastAsia="Times New Roman"/>
          <w:szCs w:val="24"/>
        </w:rPr>
        <w:t>που αντικαταστάθ</w:t>
      </w:r>
      <w:r w:rsidRPr="007A160F">
        <w:rPr>
          <w:rFonts w:eastAsia="Times New Roman"/>
          <w:szCs w:val="24"/>
        </w:rPr>
        <w:t xml:space="preserve">ηκε ο Ιάκωβος από τον </w:t>
      </w:r>
      <w:r>
        <w:rPr>
          <w:rFonts w:eastAsia="Times New Roman"/>
          <w:szCs w:val="24"/>
        </w:rPr>
        <w:t>Γ</w:t>
      </w:r>
      <w:r w:rsidRPr="007A160F">
        <w:rPr>
          <w:rFonts w:eastAsia="Times New Roman"/>
          <w:szCs w:val="24"/>
        </w:rPr>
        <w:t xml:space="preserve">ουλιέλμο της </w:t>
      </w:r>
      <w:r>
        <w:rPr>
          <w:rFonts w:eastAsia="Times New Roman"/>
          <w:szCs w:val="24"/>
        </w:rPr>
        <w:t>Ο</w:t>
      </w:r>
      <w:r w:rsidRPr="007A160F">
        <w:rPr>
          <w:rFonts w:eastAsia="Times New Roman"/>
          <w:szCs w:val="24"/>
        </w:rPr>
        <w:t>ράγγης</w:t>
      </w:r>
      <w:r>
        <w:rPr>
          <w:rFonts w:eastAsia="Times New Roman"/>
          <w:szCs w:val="24"/>
        </w:rPr>
        <w:t>,</w:t>
      </w:r>
      <w:r w:rsidRPr="007A160F">
        <w:rPr>
          <w:rFonts w:eastAsia="Times New Roman"/>
          <w:szCs w:val="24"/>
        </w:rPr>
        <w:t xml:space="preserve"> το κοινοβούλιο σε </w:t>
      </w:r>
      <w:r>
        <w:rPr>
          <w:rFonts w:eastAsia="Times New Roman"/>
          <w:szCs w:val="24"/>
        </w:rPr>
        <w:t>μια</w:t>
      </w:r>
      <w:r w:rsidRPr="007A160F">
        <w:rPr>
          <w:rFonts w:eastAsia="Times New Roman"/>
          <w:szCs w:val="24"/>
        </w:rPr>
        <w:t xml:space="preserve"> διαδικασία </w:t>
      </w:r>
      <w:r>
        <w:rPr>
          <w:rFonts w:eastAsia="Times New Roman"/>
          <w:szCs w:val="24"/>
        </w:rPr>
        <w:t>-</w:t>
      </w:r>
      <w:r w:rsidRPr="007A160F">
        <w:rPr>
          <w:rFonts w:eastAsia="Times New Roman"/>
          <w:szCs w:val="24"/>
        </w:rPr>
        <w:t>τηρουμένων των αναλογιών</w:t>
      </w:r>
      <w:r>
        <w:rPr>
          <w:rFonts w:eastAsia="Times New Roman"/>
          <w:szCs w:val="24"/>
        </w:rPr>
        <w:t>-</w:t>
      </w:r>
      <w:r w:rsidRPr="007A160F">
        <w:rPr>
          <w:rFonts w:eastAsia="Times New Roman"/>
          <w:szCs w:val="24"/>
        </w:rPr>
        <w:t xml:space="preserve"> αντίστοιχη με αυτή που κάνουμε εμείς σήμερα</w:t>
      </w:r>
      <w:r>
        <w:rPr>
          <w:rFonts w:eastAsia="Times New Roman"/>
          <w:szCs w:val="24"/>
        </w:rPr>
        <w:t>, άνοιξε τους θεσμούς,</w:t>
      </w:r>
      <w:r w:rsidRPr="007A160F">
        <w:rPr>
          <w:rFonts w:eastAsia="Times New Roman"/>
          <w:szCs w:val="24"/>
        </w:rPr>
        <w:t xml:space="preserve"> κατήργησε τα κρατικά μονοπώλια και έδωσε </w:t>
      </w:r>
      <w:r>
        <w:rPr>
          <w:rFonts w:eastAsia="Times New Roman"/>
          <w:szCs w:val="24"/>
        </w:rPr>
        <w:t>π</w:t>
      </w:r>
      <w:r w:rsidRPr="007A160F">
        <w:rPr>
          <w:rFonts w:eastAsia="Times New Roman"/>
          <w:szCs w:val="24"/>
        </w:rPr>
        <w:t>νοή στην οικονομία</w:t>
      </w:r>
      <w:r>
        <w:rPr>
          <w:rFonts w:eastAsia="Times New Roman"/>
          <w:szCs w:val="24"/>
        </w:rPr>
        <w:t>.</w:t>
      </w:r>
    </w:p>
    <w:p w14:paraId="7200AF51" w14:textId="77777777" w:rsidR="00412B74" w:rsidRDefault="00EE22A4">
      <w:pPr>
        <w:spacing w:line="600" w:lineRule="auto"/>
        <w:ind w:firstLine="720"/>
        <w:jc w:val="both"/>
        <w:rPr>
          <w:rFonts w:eastAsia="Times New Roman" w:cs="Times New Roman"/>
          <w:szCs w:val="24"/>
        </w:rPr>
      </w:pPr>
      <w:r w:rsidRPr="00C159B4">
        <w:rPr>
          <w:rFonts w:eastAsia="Times New Roman" w:cs="Times New Roman"/>
          <w:szCs w:val="24"/>
        </w:rPr>
        <w:t xml:space="preserve">Τέτοια </w:t>
      </w:r>
      <w:r>
        <w:rPr>
          <w:rFonts w:eastAsia="Times New Roman" w:cs="Times New Roman"/>
          <w:szCs w:val="24"/>
        </w:rPr>
        <w:t xml:space="preserve">πνοή έδωσε στην </w:t>
      </w:r>
      <w:r>
        <w:rPr>
          <w:rFonts w:eastAsia="Times New Roman" w:cs="Times New Roman"/>
          <w:szCs w:val="24"/>
        </w:rPr>
        <w:t xml:space="preserve">οικονομία, ώστε οι πολίτες και οι επιχειρηματίες, όπως ο </w:t>
      </w:r>
      <w:r>
        <w:rPr>
          <w:rFonts w:eastAsia="Times New Roman" w:cs="Times New Roman"/>
          <w:szCs w:val="24"/>
          <w:lang w:val="en-US"/>
        </w:rPr>
        <w:t>Watt</w:t>
      </w:r>
      <w:r w:rsidRPr="00670937">
        <w:rPr>
          <w:rFonts w:eastAsia="Times New Roman" w:cs="Times New Roman"/>
          <w:szCs w:val="24"/>
        </w:rPr>
        <w:t xml:space="preserve">, </w:t>
      </w:r>
      <w:r>
        <w:rPr>
          <w:rFonts w:eastAsia="Times New Roman" w:cs="Times New Roman"/>
          <w:szCs w:val="24"/>
        </w:rPr>
        <w:t>είχαν όχι μόνο την προστασία του κράτους και των νόμων, αλλά είχαν και την προστασία του Βρετανικού Πολεμικού Ναυτικού όλες οι εμπορικές αποστολές της Μεγάλης Βρετανίας. Και πρέπει να πούμε ότι</w:t>
      </w:r>
      <w:r>
        <w:rPr>
          <w:rFonts w:eastAsia="Times New Roman" w:cs="Times New Roman"/>
          <w:szCs w:val="24"/>
        </w:rPr>
        <w:t xml:space="preserve"> ένας από τους λό</w:t>
      </w:r>
      <w:r>
        <w:rPr>
          <w:rFonts w:eastAsia="Times New Roman" w:cs="Times New Roman"/>
          <w:szCs w:val="24"/>
        </w:rPr>
        <w:lastRenderedPageBreak/>
        <w:t xml:space="preserve">γους που η Μεγάλη Βρετανία ευνόησε την Ελληνική Επανάσταση του 1821 είναι γιατί τότε θεωρούσαν ότι η ελεύθερη και ανεξάρτητη Ελλάδα θα διευκόλυνε το ελεύθερο εμπόριο στην </w:t>
      </w:r>
      <w:r>
        <w:rPr>
          <w:rFonts w:eastAsia="Times New Roman" w:cs="Times New Roman"/>
          <w:szCs w:val="24"/>
        </w:rPr>
        <w:t>Α</w:t>
      </w:r>
      <w:r>
        <w:rPr>
          <w:rFonts w:eastAsia="Times New Roman" w:cs="Times New Roman"/>
          <w:szCs w:val="24"/>
        </w:rPr>
        <w:t>νατολική Μεσόγειο.</w:t>
      </w:r>
    </w:p>
    <w:p w14:paraId="7200AF52"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 xml:space="preserve">Η γη, το υπέδαφος, τα νερά, τα δάση, οι βιομηχανίες, τα εργοστάσια, τα ορυχεία, οι σιδηρόδρομοι, οι θαλάσσιες και εναέριες συγκοινωνίες, οι τράπεζες, τα ταχυδρομεία, οι μεγάλες κρατικές αγροτικές </w:t>
      </w:r>
      <w:r w:rsidRPr="005731B3">
        <w:rPr>
          <w:rFonts w:eastAsia="Times New Roman" w:cs="Times New Roman"/>
          <w:szCs w:val="24"/>
        </w:rPr>
        <w:t>επιχειρήσεις</w:t>
      </w:r>
      <w:r>
        <w:rPr>
          <w:rFonts w:eastAsia="Times New Roman" w:cs="Times New Roman"/>
          <w:szCs w:val="24"/>
        </w:rPr>
        <w:t xml:space="preserve"> (</w:t>
      </w:r>
      <w:r w:rsidRPr="005731B3">
        <w:rPr>
          <w:rFonts w:eastAsia="Times New Roman" w:cs="Times New Roman"/>
          <w:szCs w:val="24"/>
        </w:rPr>
        <w:t>σοβχόζ</w:t>
      </w:r>
      <w:r>
        <w:rPr>
          <w:rFonts w:eastAsia="Times New Roman" w:cs="Times New Roman"/>
          <w:szCs w:val="24"/>
        </w:rPr>
        <w:t>)</w:t>
      </w:r>
      <w:r w:rsidRPr="005731B3">
        <w:rPr>
          <w:rFonts w:eastAsia="Times New Roman" w:cs="Times New Roman"/>
          <w:szCs w:val="24"/>
        </w:rPr>
        <w:t>,</w:t>
      </w:r>
      <w:r>
        <w:rPr>
          <w:rFonts w:eastAsia="Times New Roman" w:cs="Times New Roman"/>
          <w:szCs w:val="24"/>
        </w:rPr>
        <w:t xml:space="preserve"> οι σταθμοί μηχανών και τρακτέρ, καθώς</w:t>
      </w:r>
      <w:r>
        <w:rPr>
          <w:rFonts w:eastAsia="Times New Roman" w:cs="Times New Roman"/>
          <w:szCs w:val="24"/>
        </w:rPr>
        <w:t xml:space="preserve"> και οι κοινοτικές επιχειρήσεις και η μεγάλη πλειονότητα των κατοικιών στις πόλεις και τις μεγάλες βιομηχανικές περιφέρειες είναι ιδιοκτησία του κράτους, δηλαδή όλου του λαού. Οι συλλογικές επιχειρήσεις (τα κολχόζ) και στις οργανώσεις με τα ζώα και τα εργα</w:t>
      </w:r>
      <w:r>
        <w:rPr>
          <w:rFonts w:eastAsia="Times New Roman" w:cs="Times New Roman"/>
          <w:szCs w:val="24"/>
        </w:rPr>
        <w:t>λεία τους, η παραγωγή που παρέχουν και τα συλλογικά τους κτήρια αποτελούν την κοινωνική σοσιαλιστική ιδιοκτησία των κολχόζ και των συνεταιριστικών οργανώσεων</w:t>
      </w:r>
      <w:r>
        <w:rPr>
          <w:rFonts w:eastAsia="Times New Roman" w:cs="Times New Roman"/>
          <w:szCs w:val="24"/>
        </w:rPr>
        <w:t>»</w:t>
      </w:r>
      <w:r>
        <w:rPr>
          <w:rFonts w:eastAsia="Times New Roman" w:cs="Times New Roman"/>
          <w:szCs w:val="24"/>
        </w:rPr>
        <w:t>. Είναι τα άρθρα 6 και 7 του Συντάγματος της Ένωσης Σοβιετικών Σοσιαλιστικών Δημοκρατιών.</w:t>
      </w:r>
    </w:p>
    <w:p w14:paraId="7200AF53" w14:textId="77777777" w:rsidR="00412B74" w:rsidRDefault="00EE22A4">
      <w:pPr>
        <w:spacing w:line="600" w:lineRule="auto"/>
        <w:ind w:firstLine="720"/>
        <w:jc w:val="both"/>
        <w:rPr>
          <w:rFonts w:eastAsia="Times New Roman" w:cs="Times New Roman"/>
          <w:szCs w:val="24"/>
        </w:rPr>
      </w:pPr>
      <w:r w:rsidRPr="001735F7">
        <w:rPr>
          <w:rFonts w:eastAsia="Times New Roman" w:cs="Times New Roman"/>
          <w:b/>
          <w:szCs w:val="24"/>
        </w:rPr>
        <w:lastRenderedPageBreak/>
        <w:t>ΑΘΑΝΑΣΙΟ</w:t>
      </w:r>
      <w:r w:rsidRPr="001735F7">
        <w:rPr>
          <w:rFonts w:eastAsia="Times New Roman" w:cs="Times New Roman"/>
          <w:b/>
          <w:szCs w:val="24"/>
        </w:rPr>
        <w:t>Σ ΠΑΦΙΛΗΣ:</w:t>
      </w:r>
      <w:r>
        <w:rPr>
          <w:rFonts w:eastAsia="Times New Roman" w:cs="Times New Roman"/>
          <w:szCs w:val="24"/>
        </w:rPr>
        <w:t xml:space="preserve"> Διαβάστε και το πρώτο άρθρο που λέει ότι καταργείται η εκμετάλλευση ανθρώπου από άνθρωπο.</w:t>
      </w:r>
    </w:p>
    <w:p w14:paraId="7200AF54" w14:textId="77777777" w:rsidR="00412B74" w:rsidRDefault="00EE22A4">
      <w:pPr>
        <w:spacing w:line="600" w:lineRule="auto"/>
        <w:ind w:firstLine="720"/>
        <w:jc w:val="both"/>
        <w:rPr>
          <w:rFonts w:eastAsia="Times New Roman" w:cs="Times New Roman"/>
          <w:szCs w:val="24"/>
        </w:rPr>
      </w:pPr>
      <w:r w:rsidRPr="00BB4E32">
        <w:rPr>
          <w:rFonts w:eastAsia="Times New Roman" w:cs="Times New Roman"/>
          <w:b/>
          <w:szCs w:val="24"/>
        </w:rPr>
        <w:t>ΚΩΝΣΤΑΝΤΙΝΟΣ ΤΑΣΟΥΛΑΣ:</w:t>
      </w:r>
      <w:r>
        <w:rPr>
          <w:rFonts w:eastAsia="Times New Roman" w:cs="Times New Roman"/>
          <w:szCs w:val="24"/>
        </w:rPr>
        <w:t xml:space="preserve"> Διάβασα και αξιοποιώ δύο ακραίες ιστορικές στιγμές, δύο ακραίες ιστορικές θεσμικές περιγραφές τ</w:t>
      </w:r>
      <w:r>
        <w:rPr>
          <w:rFonts w:eastAsia="Times New Roman" w:cs="Times New Roman"/>
          <w:szCs w:val="24"/>
        </w:rPr>
        <w:t>η</w:t>
      </w:r>
      <w:r>
        <w:rPr>
          <w:rFonts w:eastAsia="Times New Roman" w:cs="Times New Roman"/>
          <w:szCs w:val="24"/>
        </w:rPr>
        <w:t>ς αντίληψης για την πρόοδο και την π</w:t>
      </w:r>
      <w:r>
        <w:rPr>
          <w:rFonts w:eastAsia="Times New Roman" w:cs="Times New Roman"/>
          <w:szCs w:val="24"/>
        </w:rPr>
        <w:t>ροκοπή. Αντιλαμβάνομαι ότι, τηρουμένων των αναλογιών, το παρακάνω και αντιλαμβάνομαι ότι έχει σημασία η γνώση αυτών των δύο ακραίων ιστορικών στιγμών γιατί, αν θέλουμε πραγματικά να περιβάλλουμε την αναθεώρηση του Συντάγματος με ιστορική διάσταση, θα πρέπε</w:t>
      </w:r>
      <w:r>
        <w:rPr>
          <w:rFonts w:eastAsia="Times New Roman" w:cs="Times New Roman"/>
          <w:szCs w:val="24"/>
        </w:rPr>
        <w:t>ι να αντιληφθούμε ότι κάθε φορά αυτή η κορυφαία κοινοβουλευτική διαδικασία γίνεται για να προσαρμόσει τη συνταγματική πραγματικότητα στις ανάγκες της χώρας και του λαού.</w:t>
      </w:r>
    </w:p>
    <w:p w14:paraId="7200AF55"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Ο Πρωθυπουργός της χώρας κ. Αλέξης Τσίπρας στην επιστολή που απέστειλε σε πολιτικούς Α</w:t>
      </w:r>
      <w:r>
        <w:rPr>
          <w:rFonts w:eastAsia="Times New Roman" w:cs="Times New Roman"/>
          <w:szCs w:val="24"/>
        </w:rPr>
        <w:t xml:space="preserve">ρχηγούς και σε νομιζόμενους πολιτικούς Αρχηγούς, στις 29 Οκτωβρίου γράφει κατά λέξη ότι αυτή η αναθεώρηση πρέπει να αποτελέσει ευκαιρία για συναινέσεις κοινωνικής και πολιτικής φύσεως και, επίσης, αυτή </w:t>
      </w:r>
      <w:r>
        <w:rPr>
          <w:rFonts w:eastAsia="Times New Roman" w:cs="Times New Roman"/>
          <w:szCs w:val="24"/>
        </w:rPr>
        <w:lastRenderedPageBreak/>
        <w:t xml:space="preserve">η αναθεώρηση -προς Θεού- δεν πρέπει να πέσει θύμα και </w:t>
      </w:r>
      <w:r>
        <w:rPr>
          <w:rFonts w:eastAsia="Times New Roman" w:cs="Times New Roman"/>
          <w:szCs w:val="24"/>
        </w:rPr>
        <w:t>όμηρος του βραχέος πολιτικού χρόνου.</w:t>
      </w:r>
    </w:p>
    <w:p w14:paraId="7200AF56"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Αν δεν είχε ο κ. Τσίπρας χαρίσει πρόσφατα σε μία βιβλιοθήκη στο Παρίσι ένα έργο του Αριστοφάνη, θα αμφέβαλα για τη στροφή του προς την κωμωδία. Μετά από αυτήν τη δωρεά, όμως, είμαι βέβαιος ότι όταν ομιλεί περί συναινέσε</w:t>
      </w:r>
      <w:r>
        <w:rPr>
          <w:rFonts w:eastAsia="Times New Roman" w:cs="Times New Roman"/>
          <w:szCs w:val="24"/>
        </w:rPr>
        <w:t xml:space="preserve">ως και περί βραχέος πολιτικού χρόνου προφανώς εμπαίζει τους πάντες και αυτό είναι, κατά τη γνώμη μου και κατά τη γνώμη μας, και το </w:t>
      </w:r>
      <w:r>
        <w:rPr>
          <w:rFonts w:eastAsia="Times New Roman" w:cs="Times New Roman"/>
          <w:szCs w:val="24"/>
        </w:rPr>
        <w:t>κίνητρο της</w:t>
      </w:r>
      <w:r>
        <w:rPr>
          <w:rFonts w:eastAsia="Times New Roman" w:cs="Times New Roman"/>
          <w:szCs w:val="24"/>
        </w:rPr>
        <w:t xml:space="preserve"> πρότασης</w:t>
      </w:r>
      <w:r>
        <w:rPr>
          <w:rFonts w:eastAsia="Times New Roman" w:cs="Times New Roman"/>
          <w:szCs w:val="24"/>
        </w:rPr>
        <w:t>,</w:t>
      </w:r>
      <w:r>
        <w:rPr>
          <w:rFonts w:eastAsia="Times New Roman" w:cs="Times New Roman"/>
          <w:szCs w:val="24"/>
        </w:rPr>
        <w:t xml:space="preserve"> η οποία ως έναρξη διαδικασίας</w:t>
      </w:r>
      <w:r>
        <w:rPr>
          <w:rFonts w:eastAsia="Times New Roman" w:cs="Times New Roman"/>
          <w:szCs w:val="24"/>
        </w:rPr>
        <w:t>,</w:t>
      </w:r>
      <w:r>
        <w:rPr>
          <w:rFonts w:eastAsia="Times New Roman" w:cs="Times New Roman"/>
          <w:szCs w:val="24"/>
        </w:rPr>
        <w:t xml:space="preserve"> κίνησε τη δημιουργία της αντίστοιχης επιτροπής της Βουλής. </w:t>
      </w:r>
    </w:p>
    <w:p w14:paraId="7200AF57"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Η σημασία τη</w:t>
      </w:r>
      <w:r>
        <w:rPr>
          <w:rFonts w:eastAsia="Times New Roman" w:cs="Times New Roman"/>
          <w:szCs w:val="24"/>
        </w:rPr>
        <w:t xml:space="preserve">ς αναθεώρησης για εμάς είναι ακριβώς αυτόν τον εμπαιγμό να τον μετατρέψουμε σε απρόσφορη απόπειρα: Πρώτον, να χρησιμοποιηθεί η αναθεώρηση του Συντάγματος για λόγους καθαρά προεκλογικής σκοπιμότητος της κυβερνώσας πλειοψηφίας, και δεύτερον, να αποτελέσει η </w:t>
      </w:r>
      <w:r>
        <w:rPr>
          <w:rFonts w:eastAsia="Times New Roman" w:cs="Times New Roman"/>
          <w:szCs w:val="24"/>
        </w:rPr>
        <w:t xml:space="preserve">ίδια αναθεώρηση ένα μηχανισμό που στην ουσία θα «κάψει», λόγω των προθεσμιών και της διαδικασίας του άρθρου 110, την ουσιαστική αναθεώρηση που χρειάζεται η χώρα και κινδυνεύουμε να την </w:t>
      </w:r>
      <w:r>
        <w:rPr>
          <w:rFonts w:eastAsia="Times New Roman" w:cs="Times New Roman"/>
          <w:szCs w:val="24"/>
        </w:rPr>
        <w:lastRenderedPageBreak/>
        <w:t xml:space="preserve">«κάψει» για τα επόμενο δέκα χρόνια επαναλαμβάνοντας τις επιπτώσεις της </w:t>
      </w:r>
      <w:r>
        <w:rPr>
          <w:rFonts w:eastAsia="Times New Roman" w:cs="Times New Roman"/>
          <w:szCs w:val="24"/>
        </w:rPr>
        <w:t>αναιμικής αναθεώρησης του 2008.</w:t>
      </w:r>
    </w:p>
    <w:p w14:paraId="7200AF58" w14:textId="77777777" w:rsidR="00412B74" w:rsidRDefault="00EE22A4">
      <w:pPr>
        <w:spacing w:line="600" w:lineRule="auto"/>
        <w:ind w:firstLine="720"/>
        <w:jc w:val="both"/>
        <w:rPr>
          <w:rFonts w:eastAsia="Times New Roman"/>
          <w:szCs w:val="24"/>
        </w:rPr>
      </w:pPr>
      <w:r>
        <w:rPr>
          <w:rFonts w:eastAsia="Times New Roman"/>
          <w:szCs w:val="24"/>
        </w:rPr>
        <w:t>Η Νέα Δημοκρατία, όπως έχει ήδη παρουσιάσει ο Πρόεδρός μας, κ. Κυριάκος Μητσοτάκης και όπως συντομότατα θα παρουσιασθεί λεπτομερώς, αντιλαμβάνεται τη συνταγματική αναθεώρηση με όρους οι οποίοι υπαγορεύονται από τις ανάγκες τ</w:t>
      </w:r>
      <w:r>
        <w:rPr>
          <w:rFonts w:eastAsia="Times New Roman"/>
          <w:szCs w:val="24"/>
        </w:rPr>
        <w:t xml:space="preserve">ων καιρών, με όρους οι οποίοι έχουν να κάνουν με τα πραγματικά προβλήματα και όχι τα πρόσκαιρα προβλήματα τα κομματικά και δεν υπάρχει κανένα περιθώριο για καμμία υποκρισία. </w:t>
      </w:r>
    </w:p>
    <w:p w14:paraId="7200AF59" w14:textId="77777777" w:rsidR="00412B74" w:rsidRDefault="00EE22A4">
      <w:pPr>
        <w:spacing w:line="600" w:lineRule="auto"/>
        <w:ind w:firstLine="720"/>
        <w:jc w:val="both"/>
        <w:rPr>
          <w:rFonts w:eastAsia="Times New Roman"/>
          <w:szCs w:val="24"/>
        </w:rPr>
      </w:pPr>
      <w:r>
        <w:rPr>
          <w:rFonts w:eastAsia="Times New Roman"/>
          <w:szCs w:val="24"/>
        </w:rPr>
        <w:t xml:space="preserve">Και στην </w:t>
      </w:r>
      <w:r>
        <w:rPr>
          <w:rFonts w:eastAsia="Times New Roman"/>
          <w:szCs w:val="24"/>
        </w:rPr>
        <w:t>επιτροπή</w:t>
      </w:r>
      <w:r>
        <w:rPr>
          <w:rFonts w:eastAsia="Times New Roman"/>
          <w:szCs w:val="24"/>
        </w:rPr>
        <w:t xml:space="preserve"> και σήμερα εδώ θα αναμετρηθούμε όλοι με το πώς αντιλαμβάνονται </w:t>
      </w:r>
      <w:r>
        <w:rPr>
          <w:rFonts w:eastAsia="Times New Roman"/>
          <w:szCs w:val="24"/>
        </w:rPr>
        <w:t>οι πολίτες τις ανάγκες της χώρας, γιατί δεν είναι δυνατόν να κατατίθενται προτάσεις για αποφυγή της διαλύσεως της Βουλής λόγω μη εκλογής Προέδρου Δημοκρατίας από εκείνη την παράταξη που πριν λίγα χρόνια, καταντώντας ερμηνευτικό περίγελο το Σύνταγμα και σφε</w:t>
      </w:r>
      <w:r>
        <w:rPr>
          <w:rFonts w:eastAsia="Times New Roman"/>
          <w:szCs w:val="24"/>
        </w:rPr>
        <w:t xml:space="preserve">τεριζόμενη τις διατάξεις περί διαλύσεως της Βουλής, προκάλεσε διάλυση της Βουλής καταχρώμενη το πνεύμα του Συντάγματος. </w:t>
      </w:r>
    </w:p>
    <w:p w14:paraId="7200AF5A" w14:textId="77777777" w:rsidR="00412B74" w:rsidRDefault="00EE22A4">
      <w:pPr>
        <w:spacing w:line="600" w:lineRule="auto"/>
        <w:ind w:firstLine="720"/>
        <w:jc w:val="both"/>
        <w:rPr>
          <w:rFonts w:eastAsia="Times New Roman"/>
          <w:szCs w:val="24"/>
        </w:rPr>
      </w:pPr>
      <w:r>
        <w:rPr>
          <w:rFonts w:eastAsia="Times New Roman"/>
          <w:szCs w:val="24"/>
        </w:rPr>
        <w:lastRenderedPageBreak/>
        <w:t xml:space="preserve">Δεν είναι δυνατόν την ίδια στιγμή αυτοί οι οποίοι αγνόησαν και περιφρόνησαν το μήνυμα ενός δημοψηφίσματος να κατακλύζουν το </w:t>
      </w:r>
      <w:r>
        <w:rPr>
          <w:rFonts w:eastAsia="Times New Roman"/>
          <w:szCs w:val="24"/>
        </w:rPr>
        <w:t>συνταγματικό κείμενο με δημοψηφισματικές δυνατότητες κάθε είδους και κάθε λογής κολακεύοντας ένα κουρασμένο και απογοητευμένο λαό, που το τελευταίο πράγμα που χρειάζεται είναι η κολακεία, λέγοντας του ότι με αυτόν τον τρόπο εμείς αναδεικνύουμε την ισχύ που</w:t>
      </w:r>
      <w:r>
        <w:rPr>
          <w:rFonts w:eastAsia="Times New Roman"/>
          <w:szCs w:val="24"/>
        </w:rPr>
        <w:t xml:space="preserve"> δίνει στο πολίτευμα το να φέρνεις τον λαό στο προσκήνιο.</w:t>
      </w:r>
    </w:p>
    <w:p w14:paraId="7200AF5B" w14:textId="77777777" w:rsidR="00412B74" w:rsidRDefault="00EE22A4">
      <w:pPr>
        <w:spacing w:line="600" w:lineRule="auto"/>
        <w:ind w:firstLine="720"/>
        <w:jc w:val="both"/>
        <w:rPr>
          <w:rFonts w:eastAsia="Times New Roman"/>
          <w:szCs w:val="24"/>
        </w:rPr>
      </w:pPr>
      <w:r>
        <w:rPr>
          <w:rFonts w:eastAsia="Times New Roman"/>
          <w:szCs w:val="24"/>
        </w:rPr>
        <w:t xml:space="preserve">Οι ίδιοι συγχρόνως, οι οποίοι αγνόησαν τον λαό που ήρθε στο προσκήνιο, κατηγορούν τη Νέα Δημοκρατία ότι τάχα αντιλαμβάνεται την έλευση του λαού στο προσκήνιο ως απειλή. Ποιοι την αντιλαμβάνονται ως </w:t>
      </w:r>
      <w:r>
        <w:rPr>
          <w:rFonts w:eastAsia="Times New Roman"/>
          <w:szCs w:val="24"/>
        </w:rPr>
        <w:t xml:space="preserve">απειλή; Εμείς που εδώ και δύο τουλάχιστον χρόνια έχουμε προτείνει δια του κ. Μητσοτάκη να έρθει απολύτως στο προσκήνιο ο λαός μέσω της αναθεωρήσεως με το να ψηφιστούν από κάθε κόμμα οι προτάσεις του άλλου και ο λαός στο προσκήνιο στις μεσολαβούσες εκλογές </w:t>
      </w:r>
      <w:r>
        <w:rPr>
          <w:rFonts w:eastAsia="Times New Roman"/>
          <w:szCs w:val="24"/>
        </w:rPr>
        <w:t>μεταξύ προτείνουσας και αναθεωρητικής Βουλής να αναδείξει το ρόλο του</w:t>
      </w:r>
      <w:r>
        <w:rPr>
          <w:rFonts w:eastAsia="Times New Roman"/>
          <w:szCs w:val="24"/>
        </w:rPr>
        <w:t xml:space="preserve">; </w:t>
      </w:r>
    </w:p>
    <w:p w14:paraId="7200AF5C" w14:textId="77777777" w:rsidR="00412B74" w:rsidRDefault="00EE22A4">
      <w:pPr>
        <w:spacing w:line="600" w:lineRule="auto"/>
        <w:ind w:firstLine="720"/>
        <w:jc w:val="both"/>
        <w:rPr>
          <w:rFonts w:eastAsia="Times New Roman"/>
          <w:szCs w:val="24"/>
        </w:rPr>
      </w:pPr>
      <w:r>
        <w:rPr>
          <w:rFonts w:eastAsia="Times New Roman"/>
          <w:szCs w:val="24"/>
        </w:rPr>
        <w:lastRenderedPageBreak/>
        <w:t>Ποιος φοβάται συνεπώς τον λαό στο προσκήνιο; Αυτός που τον επικαλείται και τον κολακεύει ή αυτός που θέλει να τον καταστήσει υπεύθυνο και κυρίαρχο των ανταγωνιστικών προτάσεων της συντ</w:t>
      </w:r>
      <w:r>
        <w:rPr>
          <w:rFonts w:eastAsia="Times New Roman"/>
          <w:szCs w:val="24"/>
        </w:rPr>
        <w:t>αγματικής αναθεώρησης;</w:t>
      </w:r>
    </w:p>
    <w:p w14:paraId="7200AF5D" w14:textId="77777777" w:rsidR="00412B74" w:rsidRDefault="00EE22A4">
      <w:pPr>
        <w:spacing w:line="600" w:lineRule="auto"/>
        <w:ind w:firstLine="720"/>
        <w:jc w:val="both"/>
        <w:rPr>
          <w:rFonts w:eastAsia="Times New Roman"/>
          <w:szCs w:val="24"/>
        </w:rPr>
      </w:pPr>
      <w:r>
        <w:rPr>
          <w:rFonts w:eastAsia="Times New Roman"/>
          <w:szCs w:val="24"/>
        </w:rPr>
        <w:t>Η πρόταση της Νέας Δημοκρατίας, όπως έχει παρουσιαστεί και όπως θα εξειδικευτεί συντομότατα δεν αντιμετωπίζει πλαστά προβλήματα. Δεν έχουμε την πολυτέλεια για πλαστά προβλήματα. Δεν κινδυνεύει η δημοκρατία στη χώρα μας και ούτε το Σύ</w:t>
      </w:r>
      <w:r>
        <w:rPr>
          <w:rFonts w:eastAsia="Times New Roman"/>
          <w:szCs w:val="24"/>
        </w:rPr>
        <w:t xml:space="preserve">νταγμα είναι η αιτία που χρεοκόπησε η χώρα. </w:t>
      </w:r>
    </w:p>
    <w:p w14:paraId="7200AF5E" w14:textId="77777777" w:rsidR="00412B74" w:rsidRDefault="00EE22A4">
      <w:pPr>
        <w:spacing w:line="600" w:lineRule="auto"/>
        <w:ind w:firstLine="720"/>
        <w:jc w:val="both"/>
        <w:rPr>
          <w:rFonts w:eastAsia="Times New Roman"/>
          <w:szCs w:val="24"/>
        </w:rPr>
      </w:pPr>
      <w:r>
        <w:rPr>
          <w:rFonts w:eastAsia="Times New Roman"/>
          <w:szCs w:val="24"/>
        </w:rPr>
        <w:t>Η χώρα χρεοκόπησε, αν θέλουμε να λέμε την αλήθεια, γιατί το πολιτικό προσωπικό και οι έχοντες δημόσιο λόγο δεν μπόρεσαν να εκσυγχρονίσουν τη χώρα, να αλλάξουν το παραγωγικό μοντέλο και να διαπαιδαγωγήσουν κατάλλ</w:t>
      </w:r>
      <w:r>
        <w:rPr>
          <w:rFonts w:eastAsia="Times New Roman"/>
          <w:szCs w:val="24"/>
        </w:rPr>
        <w:t>ηλα τον ελληνικό λαό.</w:t>
      </w:r>
    </w:p>
    <w:p w14:paraId="7200AF5F" w14:textId="77777777" w:rsidR="00412B74" w:rsidRDefault="00EE22A4">
      <w:pPr>
        <w:spacing w:line="600" w:lineRule="auto"/>
        <w:ind w:firstLine="720"/>
        <w:jc w:val="both"/>
        <w:rPr>
          <w:rFonts w:eastAsia="Times New Roman"/>
          <w:szCs w:val="24"/>
        </w:rPr>
      </w:pPr>
      <w:r>
        <w:rPr>
          <w:rFonts w:eastAsia="Times New Roman"/>
          <w:szCs w:val="24"/>
        </w:rPr>
        <w:t xml:space="preserve">Η χώρα χρεοκόπησε γιατί τη στιγμή που τα κόμματα που κυβέρνησαν με τη ψήφο του λαού προχωρούσαν προς τις λάθος κατευθύνσεις με ρυθμούς βάδην η αντιπολιτευόμενη Αριστερά </w:t>
      </w:r>
      <w:r>
        <w:rPr>
          <w:rFonts w:eastAsia="Times New Roman"/>
          <w:szCs w:val="24"/>
        </w:rPr>
        <w:lastRenderedPageBreak/>
        <w:t>ωρυόμενη φώναζε όχι βάδην, τροχάδην. Αυτή είναι η διαφορά και αυτ</w:t>
      </w:r>
      <w:r>
        <w:rPr>
          <w:rFonts w:eastAsia="Times New Roman"/>
          <w:szCs w:val="24"/>
        </w:rPr>
        <w:t>ή είναι η ευθύνη που αγγίζει όλους μας.</w:t>
      </w:r>
    </w:p>
    <w:p w14:paraId="7200AF60" w14:textId="77777777" w:rsidR="00412B74" w:rsidRDefault="00EE22A4">
      <w:pPr>
        <w:spacing w:line="600" w:lineRule="auto"/>
        <w:ind w:firstLine="720"/>
        <w:jc w:val="both"/>
        <w:rPr>
          <w:rFonts w:eastAsia="Times New Roman"/>
          <w:szCs w:val="24"/>
        </w:rPr>
      </w:pPr>
      <w:r>
        <w:rPr>
          <w:rFonts w:eastAsia="Times New Roman"/>
          <w:szCs w:val="24"/>
        </w:rPr>
        <w:t>Και αν το Σύνταγμα νομίζουμε ότι είναι μαγικό, και εδώ έχουμε διαφορετική αντίληψη. Το Σύνταγμα δεν θα λύσει τα προβλήματα, ώστε να φαντάζεστε και να θέλετε να φανταστεί και δι’ ημών ο λαός ότι μπορεί να καθιερωθεί έ</w:t>
      </w:r>
      <w:r>
        <w:rPr>
          <w:rFonts w:eastAsia="Times New Roman"/>
          <w:szCs w:val="24"/>
        </w:rPr>
        <w:t xml:space="preserve">να Σύνταγμα ευτυχίας, το οποίο καθιερώνει αποτελεσματικές παροχές υγείας ή οικονομική ευμάρεια. </w:t>
      </w:r>
    </w:p>
    <w:p w14:paraId="7200AF61" w14:textId="77777777" w:rsidR="00412B74" w:rsidRDefault="00EE22A4">
      <w:pPr>
        <w:spacing w:line="600" w:lineRule="auto"/>
        <w:ind w:firstLine="720"/>
        <w:jc w:val="both"/>
        <w:rPr>
          <w:rFonts w:eastAsia="Times New Roman"/>
          <w:szCs w:val="24"/>
        </w:rPr>
      </w:pPr>
      <w:r>
        <w:rPr>
          <w:rFonts w:eastAsia="Times New Roman"/>
          <w:szCs w:val="24"/>
        </w:rPr>
        <w:t>Τη διαφορά στην Ελλάδα θα την κάνει η οικονομική πρόοδος και η οικονομική ανάπτυξη. Γι’ αυτό και εμείς στηρίζουμε όχι βάθεμα της δημοκρατίας η οποία έχει βαθύν</w:t>
      </w:r>
      <w:r>
        <w:rPr>
          <w:rFonts w:eastAsia="Times New Roman"/>
          <w:szCs w:val="24"/>
        </w:rPr>
        <w:t>ει ευτυχώς εδώ και δεκαετίες στη χώρα μας, αλλά βάθεμα της αποτελεσματικότητας του τρισυπόστατου κράτους, βάθεμα του Κοινοβουλίου με καλύτερη νομοθέτηση, βάθεμα της διοίκησης με αποτελεσματικότερη δράση, βάθεμα της δικαιοσύνης με ταχύτερη απονομή.</w:t>
      </w:r>
    </w:p>
    <w:p w14:paraId="7200AF62"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Σήμερα α</w:t>
      </w:r>
      <w:r>
        <w:rPr>
          <w:rFonts w:eastAsia="Times New Roman" w:cs="Times New Roman"/>
          <w:szCs w:val="24"/>
        </w:rPr>
        <w:t>ναμετριόμαστε όλοι με τις ευθύνες μας και πώς αυτές τις αντιλαμβανόμαστε. Εμείς θα επιχειρήσουμε αυτή η α</w:t>
      </w:r>
      <w:r>
        <w:rPr>
          <w:rFonts w:eastAsia="Times New Roman" w:cs="Times New Roman"/>
          <w:szCs w:val="24"/>
        </w:rPr>
        <w:lastRenderedPageBreak/>
        <w:t>ναθεώρηση να μην γίνει απρόσφορη. Με εξαίρεση τη δυνατότητα που μας δίνει η πλειοψηφία, που δεν έχουμε, όλες τις δυνατότητες θα τις ασκήσουμε ώστε να έ</w:t>
      </w:r>
      <w:r>
        <w:rPr>
          <w:rFonts w:eastAsia="Times New Roman" w:cs="Times New Roman"/>
          <w:szCs w:val="24"/>
        </w:rPr>
        <w:t>χουμε μία εκτεταμένη και τολμηρή αναθεώρηση μέσω της ψήφου του ελληνικού λαού.</w:t>
      </w:r>
    </w:p>
    <w:p w14:paraId="7200AF63"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Και μη γελιέστε. Επαναλαμβάνω, το Σύνταγμα δεν θα μας σώσει. Το Σύνταγμα θα υποβοηθήσει μια αποφασιστική κυβέρνηση να λύσει γόρδιους δεσμούς και να πετύχει τους ρυθμούς εκείνους</w:t>
      </w:r>
      <w:r>
        <w:rPr>
          <w:rFonts w:eastAsia="Times New Roman" w:cs="Times New Roman"/>
          <w:szCs w:val="24"/>
        </w:rPr>
        <w:t xml:space="preserve"> ανάπτυξης που θα παρέχουν στον κόσμο αποτελεσματικές παροχές υγείας και όχι τα άρθρα του Συντάγματος. Γιατί χρειάζεται και κάτι άλλο. </w:t>
      </w:r>
    </w:p>
    <w:p w14:paraId="7200AF64"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Τελειώνω με μία ιστορική αναφορά. Σαν σήμερα τα μεσάνυχτα, πριν εξήντα πέντε χρόνια, στην οδό Πατησίων και στη Λεωφόρο Βασιλίσσης Σοφίας ακούγονταν κομπρεσέρ. Ο τότε Υπουργός Δημοσίων Έργων </w:t>
      </w:r>
      <w:r>
        <w:rPr>
          <w:rFonts w:eastAsia="Times New Roman" w:cs="Times New Roman"/>
          <w:szCs w:val="24"/>
        </w:rPr>
        <w:t xml:space="preserve">Κωνσταντίνος Καραμανλής </w:t>
      </w:r>
      <w:r>
        <w:rPr>
          <w:rFonts w:eastAsia="Times New Roman" w:cs="Times New Roman"/>
          <w:szCs w:val="24"/>
        </w:rPr>
        <w:t>ξήλωνε τις σιδηροτροχιές της αγγλικής εται</w:t>
      </w:r>
      <w:r>
        <w:rPr>
          <w:rFonts w:eastAsia="Times New Roman" w:cs="Times New Roman"/>
          <w:szCs w:val="24"/>
        </w:rPr>
        <w:t xml:space="preserve">ρείας </w:t>
      </w:r>
      <w:r>
        <w:rPr>
          <w:rFonts w:eastAsia="Times New Roman" w:cs="Times New Roman"/>
          <w:szCs w:val="24"/>
        </w:rPr>
        <w:t>«</w:t>
      </w:r>
      <w:r>
        <w:rPr>
          <w:rFonts w:eastAsia="Times New Roman" w:cs="Times New Roman"/>
          <w:szCs w:val="24"/>
          <w:lang w:val="en-US"/>
        </w:rPr>
        <w:t>POWER</w:t>
      </w:r>
      <w:r>
        <w:rPr>
          <w:rFonts w:eastAsia="Times New Roman" w:cs="Times New Roman"/>
          <w:szCs w:val="24"/>
        </w:rPr>
        <w:t>»</w:t>
      </w:r>
      <w:r>
        <w:rPr>
          <w:rFonts w:eastAsia="Times New Roman" w:cs="Times New Roman"/>
          <w:szCs w:val="24"/>
        </w:rPr>
        <w:t xml:space="preserve"> γιατί η εταιρεία </w:t>
      </w:r>
      <w:r>
        <w:rPr>
          <w:rFonts w:eastAsia="Times New Roman" w:cs="Times New Roman"/>
          <w:szCs w:val="24"/>
        </w:rPr>
        <w:t>«</w:t>
      </w:r>
      <w:r>
        <w:rPr>
          <w:rFonts w:eastAsia="Times New Roman" w:cs="Times New Roman"/>
          <w:szCs w:val="24"/>
          <w:lang w:val="en-US"/>
        </w:rPr>
        <w:t>POWER</w:t>
      </w:r>
      <w:r>
        <w:rPr>
          <w:rFonts w:eastAsia="Times New Roman" w:cs="Times New Roman"/>
          <w:szCs w:val="24"/>
        </w:rPr>
        <w:t>»</w:t>
      </w:r>
      <w:r>
        <w:rPr>
          <w:rFonts w:eastAsia="Times New Roman" w:cs="Times New Roman"/>
          <w:szCs w:val="24"/>
        </w:rPr>
        <w:t xml:space="preserve"> αρνήθηκε να διευκολύνει το ελληνικό κράτος να αντικαταστήσει τα πεπαλαιωμένα τραμ της αποικιακής αυτής συμβάσεως με την </w:t>
      </w:r>
      <w:r>
        <w:rPr>
          <w:rFonts w:eastAsia="Times New Roman" w:cs="Times New Roman"/>
          <w:szCs w:val="24"/>
        </w:rPr>
        <w:t>«</w:t>
      </w:r>
      <w:r>
        <w:rPr>
          <w:rFonts w:eastAsia="Times New Roman" w:cs="Times New Roman"/>
          <w:szCs w:val="24"/>
          <w:lang w:val="en-US"/>
        </w:rPr>
        <w:t>POWER</w:t>
      </w:r>
      <w:r>
        <w:rPr>
          <w:rFonts w:eastAsia="Times New Roman" w:cs="Times New Roman"/>
          <w:szCs w:val="24"/>
        </w:rPr>
        <w:t>»</w:t>
      </w:r>
      <w:r>
        <w:rPr>
          <w:rFonts w:eastAsia="Times New Roman" w:cs="Times New Roman"/>
          <w:szCs w:val="24"/>
        </w:rPr>
        <w:t xml:space="preserve"> με σύγχρονα τρόλεϊ. Ο τότε Υπουργός Δημοσίων Έργων κάνοντας αυτήν την κίνηση είπε ότι </w:t>
      </w:r>
      <w:r>
        <w:rPr>
          <w:rFonts w:eastAsia="Times New Roman" w:cs="Times New Roman"/>
          <w:szCs w:val="24"/>
        </w:rPr>
        <w:lastRenderedPageBreak/>
        <w:t>«κα</w:t>
      </w:r>
      <w:r>
        <w:rPr>
          <w:rFonts w:eastAsia="Times New Roman" w:cs="Times New Roman"/>
          <w:szCs w:val="24"/>
        </w:rPr>
        <w:t xml:space="preserve">ι προθεσμία τους έδωσα και κανείς πια δεν θα μπορέσει αυτό να το διορθώσει». Δύο χρόνια μετά το πρόσωπο αυτό έγινε ο Πρωθυπουργός της Ελλάδος, ο οποίος μετέβαλε ριζικά τη μοίρα του τόπου και αφαίρεσε την πενία ως μόνιμη συνοδό του ελληνικού λαού. </w:t>
      </w:r>
    </w:p>
    <w:p w14:paraId="7200AF65"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Είχε βοή</w:t>
      </w:r>
      <w:r>
        <w:rPr>
          <w:rFonts w:eastAsia="Times New Roman" w:cs="Times New Roman"/>
          <w:szCs w:val="24"/>
        </w:rPr>
        <w:t xml:space="preserve">θεια θεσμική, είχε βοήθεια συνεργατών σπουδαίων, είχε βοήθεια του ελληνικού λαού. Αλλά, για να μην πιστεύουμε ότι υπάρχουν και μαγικά συντάγματα, σας λέω ότι με ένα σωστό Σύνταγμα, με μία αποφασιστική διακυβέρνηση, αυτή που θα εμπιστευτεί ο ελληνικός λαός </w:t>
      </w:r>
      <w:r>
        <w:rPr>
          <w:rFonts w:eastAsia="Times New Roman" w:cs="Times New Roman"/>
          <w:szCs w:val="24"/>
        </w:rPr>
        <w:t xml:space="preserve">μετά τις επόμενες εκλογές στον Κυριάκο Μητσοτάκη, η ώρα που η Ελλάδα θα συμβαδίσει και πάλι με την ανάπτυξη αποφασιστικά και θεσμικά δεν θα αργήσει να έρθει. </w:t>
      </w:r>
    </w:p>
    <w:p w14:paraId="7200AF66"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Ευχαριστώ.</w:t>
      </w:r>
    </w:p>
    <w:p w14:paraId="7200AF67" w14:textId="77777777" w:rsidR="00412B74" w:rsidRDefault="00EE22A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200AF68" w14:textId="77777777" w:rsidR="00412B74" w:rsidRDefault="00EE22A4">
      <w:pPr>
        <w:spacing w:line="600" w:lineRule="auto"/>
        <w:ind w:firstLine="720"/>
        <w:jc w:val="both"/>
        <w:rPr>
          <w:rFonts w:eastAsia="Times New Roman" w:cs="Times New Roman"/>
          <w:szCs w:val="24"/>
        </w:rPr>
      </w:pPr>
      <w:r w:rsidRPr="00C7624C">
        <w:rPr>
          <w:rFonts w:eastAsia="Times New Roman" w:cs="Times New Roman"/>
          <w:b/>
          <w:szCs w:val="24"/>
        </w:rPr>
        <w:t>ΠΡΟΕΔΡΕΥΟΥΣΑ (Αναστασία Χριστοδο</w:t>
      </w:r>
      <w:r w:rsidRPr="00C7624C">
        <w:rPr>
          <w:rFonts w:eastAsia="Times New Roman" w:cs="Times New Roman"/>
          <w:b/>
          <w:szCs w:val="24"/>
        </w:rPr>
        <w:t>υλοπούλου):</w:t>
      </w:r>
      <w:r>
        <w:rPr>
          <w:rFonts w:eastAsia="Times New Roman" w:cs="Times New Roman"/>
          <w:szCs w:val="24"/>
        </w:rPr>
        <w:t xml:space="preserve"> Τον λόγο έχει ο κ. Λοβέρδος από τη Δημοκρατική Συμπαράταξη.</w:t>
      </w:r>
    </w:p>
    <w:p w14:paraId="7200AF69" w14:textId="77777777" w:rsidR="00412B74" w:rsidRDefault="00EE22A4">
      <w:pPr>
        <w:spacing w:line="600" w:lineRule="auto"/>
        <w:ind w:firstLine="720"/>
        <w:jc w:val="both"/>
        <w:rPr>
          <w:rFonts w:eastAsia="Times New Roman" w:cs="Times New Roman"/>
          <w:szCs w:val="24"/>
        </w:rPr>
      </w:pPr>
      <w:r w:rsidRPr="00C7624C">
        <w:rPr>
          <w:rFonts w:eastAsia="Times New Roman" w:cs="Times New Roman"/>
          <w:b/>
          <w:szCs w:val="24"/>
        </w:rPr>
        <w:lastRenderedPageBreak/>
        <w:t>ΑΝΔΡΕΑΣ ΛΟΒΕΡΔΟΣ:</w:t>
      </w:r>
      <w:r>
        <w:rPr>
          <w:rFonts w:eastAsia="Times New Roman" w:cs="Times New Roman"/>
          <w:szCs w:val="24"/>
        </w:rPr>
        <w:t xml:space="preserve"> Κυρία Πρόεδρε, ευχαριστώ πολύ.</w:t>
      </w:r>
    </w:p>
    <w:p w14:paraId="7200AF6A"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ξεκινά σήμερα μία διαδικασία θεσμικά και πολιτικά πάρα πολύ σοβαρή και ελπίζω έτσι να τελειώσει τους επόμε</w:t>
      </w:r>
      <w:r>
        <w:rPr>
          <w:rFonts w:eastAsia="Times New Roman" w:cs="Times New Roman"/>
          <w:szCs w:val="24"/>
        </w:rPr>
        <w:t>νους μήνες και κυρίως έτσι να τελειώσει στην επόμενη αναθεωρητική Βουλή, γιατί η δική μας είναι η προτείνουσα Βουλή.</w:t>
      </w:r>
    </w:p>
    <w:p w14:paraId="7200AF6B"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Εισαγωγικά, και μόνο με δύο σειρές, θέλω να κάνω μια αναφορά. Το ότι θα καθίσουμε στα ίδια </w:t>
      </w:r>
      <w:r>
        <w:rPr>
          <w:rFonts w:eastAsia="Times New Roman" w:cs="Times New Roman"/>
          <w:szCs w:val="24"/>
        </w:rPr>
        <w:t>έδρανα</w:t>
      </w:r>
      <w:r>
        <w:rPr>
          <w:rFonts w:eastAsia="Times New Roman" w:cs="Times New Roman"/>
          <w:szCs w:val="24"/>
        </w:rPr>
        <w:t xml:space="preserve">, σε κοντινά </w:t>
      </w:r>
      <w:r>
        <w:rPr>
          <w:rFonts w:eastAsia="Times New Roman" w:cs="Times New Roman"/>
          <w:szCs w:val="24"/>
        </w:rPr>
        <w:t xml:space="preserve">έδρανα </w:t>
      </w:r>
      <w:r>
        <w:rPr>
          <w:rFonts w:eastAsia="Times New Roman" w:cs="Times New Roman"/>
          <w:szCs w:val="24"/>
        </w:rPr>
        <w:t xml:space="preserve">στη διαδικασία </w:t>
      </w:r>
      <w:r>
        <w:rPr>
          <w:rFonts w:eastAsia="Times New Roman" w:cs="Times New Roman"/>
          <w:szCs w:val="24"/>
        </w:rPr>
        <w:t>Αναθεώρ</w:t>
      </w:r>
      <w:r>
        <w:rPr>
          <w:rFonts w:eastAsia="Times New Roman" w:cs="Times New Roman"/>
          <w:szCs w:val="24"/>
        </w:rPr>
        <w:t xml:space="preserve">ησης </w:t>
      </w:r>
      <w:r>
        <w:rPr>
          <w:rFonts w:eastAsia="Times New Roman" w:cs="Times New Roman"/>
          <w:szCs w:val="24"/>
        </w:rPr>
        <w:t xml:space="preserve">του Συντάγματος δεν σημαίνει ότι μετέχουμε σε προσεγγίσεις, διαδικασίες και τελικά απόψεις κοινές για την ποιότητα των θεσμών. </w:t>
      </w:r>
    </w:p>
    <w:p w14:paraId="7200AF6C"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Έχουμε για πρώτη φορά απόπειρα δολοφονίας πρώην Πρωθυπουργού και τον νυν Πρωθυπουργό να μην τον επισκέπτεται για να του συμ</w:t>
      </w:r>
      <w:r>
        <w:rPr>
          <w:rFonts w:eastAsia="Times New Roman" w:cs="Times New Roman"/>
          <w:szCs w:val="24"/>
        </w:rPr>
        <w:t xml:space="preserve">παρασταθεί. Το δικαίωμα στη ζωή, το ύψιστο των δικαιωμάτων, έχει δύο όψεις: οι δικοί μας και οι άλλοι. </w:t>
      </w:r>
    </w:p>
    <w:p w14:paraId="7200AF6D"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 xml:space="preserve">Αυτοδικία, καταδικαστέα από όλους μας, και βάρβαρη δολοφονία του Ζακ Κωστόπουλου. Ανταπόκριση του Πρωθυπουργού -και σωστά- καταδικάζοντας την αυτοδικία </w:t>
      </w:r>
      <w:r>
        <w:rPr>
          <w:rFonts w:eastAsia="Times New Roman" w:cs="Times New Roman"/>
          <w:szCs w:val="24"/>
        </w:rPr>
        <w:t xml:space="preserve">και συμπαραστεκόμενος στην οικογένεια. </w:t>
      </w:r>
    </w:p>
    <w:p w14:paraId="7200AF6E"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Για τον Κωνσταντίνο Κατσίφα, όπως σωστά ο Σταύρος Λυγερός έγραψε, άλλο πρόσημο στην ανθρώπινη ζωή. Αυτοκτονίες ανθρώπων, που είναι μεγάλο θέμα, πολιτικό θέμα, όχι ανθρώπινο, επί χρόνια. Αλλαγή κυβερνητική και το θέμα</w:t>
      </w:r>
      <w:r>
        <w:rPr>
          <w:rFonts w:eastAsia="Times New Roman" w:cs="Times New Roman"/>
          <w:szCs w:val="24"/>
        </w:rPr>
        <w:t xml:space="preserve"> λήξαν. Ανθρώπινη ζωή, το ύψιστο αγαθό που προστατεύει το σύστημα των συνταγματικών δικαιωμάτων έχει δύο όψεις, δύο δεδομένα, διπλά στάνταρ. Είναι λάθος. </w:t>
      </w:r>
    </w:p>
    <w:p w14:paraId="7200AF6F"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Αυτά και άλλα πολλά με κάνουν να λέω πως δεν έχουμε κοινό αξιακό κώδικα. Είμαστε, όμως, υποχρεωμένοι </w:t>
      </w:r>
      <w:r>
        <w:rPr>
          <w:rFonts w:eastAsia="Times New Roman" w:cs="Times New Roman"/>
          <w:szCs w:val="24"/>
        </w:rPr>
        <w:t>από το ίδιο το Σύνταγμα, να σκεφτούμε από κοινού αν μπορούμε να κάνουμε κάτι καλό για τον Έλληνα πολίτη. Και αυτή είναι και η δική μας αιχμή. Αυτή είναι η δική μας αναθεωρητική αιχμή. Η αναθεώρηση θα έχει νόημα, η αναθεώρηση θα εκκοινωνιστεί, θα ακουστεί μ</w:t>
      </w:r>
      <w:r>
        <w:rPr>
          <w:rFonts w:eastAsia="Times New Roman" w:cs="Times New Roman"/>
          <w:szCs w:val="24"/>
        </w:rPr>
        <w:t>ε ενδιαφέρον από τον πολίτη μόνο εάν είναι μια αναθεώ</w:t>
      </w:r>
      <w:r>
        <w:rPr>
          <w:rFonts w:eastAsia="Times New Roman" w:cs="Times New Roman"/>
          <w:szCs w:val="24"/>
        </w:rPr>
        <w:lastRenderedPageBreak/>
        <w:t xml:space="preserve">ρηση που θα στραφεί γύρω από </w:t>
      </w:r>
      <w:r>
        <w:rPr>
          <w:rFonts w:eastAsia="Times New Roman" w:cs="Times New Roman"/>
          <w:szCs w:val="24"/>
        </w:rPr>
        <w:t xml:space="preserve">τα </w:t>
      </w:r>
      <w:r>
        <w:rPr>
          <w:rFonts w:eastAsia="Times New Roman" w:cs="Times New Roman"/>
          <w:szCs w:val="24"/>
        </w:rPr>
        <w:t>θέματά του όπως τα αντιμετωπίζει ως οικονομικώς</w:t>
      </w:r>
      <w:r w:rsidRPr="00C65367">
        <w:rPr>
          <w:rFonts w:eastAsia="Times New Roman" w:cs="Times New Roman"/>
          <w:szCs w:val="24"/>
        </w:rPr>
        <w:t xml:space="preserve"> ενεργός πολίτης</w:t>
      </w:r>
      <w:r>
        <w:rPr>
          <w:rFonts w:eastAsia="Times New Roman" w:cs="Times New Roman"/>
          <w:szCs w:val="24"/>
        </w:rPr>
        <w:t>, ως πολίτης που ενδιαφέρεται για τα κοινά και για την πολιτική, ως διοικούμενος, επιτέλους, που ταλαιπωρείτ</w:t>
      </w:r>
      <w:r>
        <w:rPr>
          <w:rFonts w:eastAsia="Times New Roman" w:cs="Times New Roman"/>
          <w:szCs w:val="24"/>
        </w:rPr>
        <w:t>αι και γενικά με όλες τις διαστάσεις που ο άνθρωπος έχει στην Ελλάδα ζώντας εν έτει</w:t>
      </w:r>
      <w:r w:rsidRPr="00C65367">
        <w:rPr>
          <w:rFonts w:eastAsia="Times New Roman" w:cs="Times New Roman"/>
          <w:szCs w:val="24"/>
        </w:rPr>
        <w:t xml:space="preserve"> 2018</w:t>
      </w:r>
      <w:r>
        <w:rPr>
          <w:rFonts w:eastAsia="Times New Roman" w:cs="Times New Roman"/>
          <w:szCs w:val="24"/>
        </w:rPr>
        <w:t xml:space="preserve">. </w:t>
      </w:r>
    </w:p>
    <w:p w14:paraId="7200AF70"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Ή θα είναι αυτός ο στόχος της αναθεώρησης ή θα γίνουν αναθεωρητικές προσπάθειες αλλά </w:t>
      </w:r>
      <w:r w:rsidRPr="00C65367">
        <w:rPr>
          <w:rFonts w:eastAsia="Times New Roman" w:cs="Times New Roman"/>
          <w:szCs w:val="24"/>
        </w:rPr>
        <w:t>σε ώτα μη ακουόντων</w:t>
      </w:r>
      <w:r>
        <w:rPr>
          <w:rFonts w:eastAsia="Times New Roman" w:cs="Times New Roman"/>
          <w:szCs w:val="24"/>
        </w:rPr>
        <w:t>. Και αυτά τα ώτα θα είναι τα ώτα των πολιτών που πρέπει να κ</w:t>
      </w:r>
      <w:r>
        <w:rPr>
          <w:rFonts w:eastAsia="Times New Roman" w:cs="Times New Roman"/>
          <w:szCs w:val="24"/>
        </w:rPr>
        <w:t xml:space="preserve">αταλάβουν -και είναι χρέος δικό μας αυτό- ότι η αναθεώρηση αφορά τους ίδιους και όχι το πολιτικό σύστημα που θέλει να λύσει εσωτερικά του θέματα. </w:t>
      </w:r>
    </w:p>
    <w:p w14:paraId="7200AF71"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Ποιες προτάσεις μπορεί να είναι, στο πλαίσιο αυτό, πολύ ενδιαφέρουσες; </w:t>
      </w:r>
    </w:p>
    <w:p w14:paraId="7200AF72"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Πρώτη πρόταση: Ο πολίτης ως οικονομικ</w:t>
      </w:r>
      <w:r>
        <w:rPr>
          <w:rFonts w:eastAsia="Times New Roman" w:cs="Times New Roman"/>
          <w:szCs w:val="24"/>
        </w:rPr>
        <w:t xml:space="preserve">ώς ενεργός ενδιαφέρεται για το αγαθό της πολιτικής σταθερότητας, για τον σταθερό πολιτικό κύκλο. Πρέπει, λοιπόν, να βρούμε την κατάλληλη λύση, ούτως ώστε ο τετραετής πολιτικός κύκλος να είναι </w:t>
      </w:r>
      <w:r>
        <w:rPr>
          <w:rFonts w:eastAsia="Times New Roman" w:cs="Times New Roman"/>
          <w:szCs w:val="24"/>
        </w:rPr>
        <w:lastRenderedPageBreak/>
        <w:t>μια συνταγματική κυριολεξία και όχι ο κανόνας να είναι οι αυθαίρ</w:t>
      </w:r>
      <w:r>
        <w:rPr>
          <w:rFonts w:eastAsia="Times New Roman" w:cs="Times New Roman"/>
          <w:szCs w:val="24"/>
        </w:rPr>
        <w:t xml:space="preserve">ετες, τάχα χάριν εθνικού θέματος, πρόωρες διαλύσεις της Βουλής. </w:t>
      </w:r>
    </w:p>
    <w:p w14:paraId="7200AF73"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Δεύτερον, δεν επέτυχε στην πράξη ο θεσμός της μη αλλαγής του εκλογικού νόμου με άμεση εφαρμογή, επειδή θα πρέπει διαρκώς οι Βουλευτές να ψηφίζουν την αλλαγή του; Επέτυχε! Γλυτώσαμε από φαύλες</w:t>
      </w:r>
      <w:r>
        <w:rPr>
          <w:rFonts w:eastAsia="Times New Roman" w:cs="Times New Roman"/>
          <w:szCs w:val="24"/>
        </w:rPr>
        <w:t xml:space="preserve"> διαλύσεις της Βουλής χάριν πολιτικών σκοπιμοτήτων. Αυτό</w:t>
      </w:r>
      <w:r>
        <w:rPr>
          <w:rFonts w:eastAsia="Times New Roman" w:cs="Times New Roman"/>
          <w:szCs w:val="24"/>
        </w:rPr>
        <w:t>ν</w:t>
      </w:r>
      <w:r>
        <w:rPr>
          <w:rFonts w:eastAsia="Times New Roman" w:cs="Times New Roman"/>
          <w:szCs w:val="24"/>
        </w:rPr>
        <w:t xml:space="preserve"> τον κανόνα της αυξημένης πλειοψηφίας γιατί δεν τον χρησιμοποιούμε στις μείζονες ρυθμίσεις σχετικά με τις επενδύσεις, ούτως ώστε ένας που κάνει μια επένδυση και η Βουλή του λέει με νόμο -οι Υπουργοί </w:t>
      </w:r>
      <w:r>
        <w:rPr>
          <w:rFonts w:eastAsia="Times New Roman" w:cs="Times New Roman"/>
          <w:szCs w:val="24"/>
        </w:rPr>
        <w:t xml:space="preserve">φέρνουν εδώ τις μεγάλες επενδύσεις για να μην έχουν οι ίδιοι ατομική ευθύνη, και καλά κάνουν- α΄, β΄, γ΄, </w:t>
      </w:r>
      <w:r>
        <w:rPr>
          <w:rFonts w:eastAsia="Times New Roman" w:cs="Times New Roman"/>
          <w:szCs w:val="24"/>
        </w:rPr>
        <w:t xml:space="preserve">δ΄ </w:t>
      </w:r>
      <w:r>
        <w:rPr>
          <w:rFonts w:eastAsia="Times New Roman" w:cs="Times New Roman"/>
          <w:szCs w:val="24"/>
        </w:rPr>
        <w:t>κανόνας επένδυσης. Αλλάζει ο συσχετισμός των δυνάμεων, αλλάζουν οι υποχρεώσεις της ελληνικής πολιτείας και με απλή πλειοψηφία ένα επενδυτικό σχέδιο</w:t>
      </w:r>
      <w:r>
        <w:rPr>
          <w:rFonts w:eastAsia="Times New Roman" w:cs="Times New Roman"/>
          <w:szCs w:val="24"/>
        </w:rPr>
        <w:t xml:space="preserve"> τινάζεται στον αέρα. Πώς θα σας εμπιστευτεί αυτός που θέλει να επενδύσει; </w:t>
      </w:r>
    </w:p>
    <w:p w14:paraId="7200AF74"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Άρα, πώς αυτοί που ψάχνουν για δουλειά, θα μπορούν να έχουν ευκαιρίες στην αγορά εργασίας; Δεν υπάρχει κανένας </w:t>
      </w:r>
      <w:r>
        <w:rPr>
          <w:rFonts w:eastAsia="Times New Roman" w:cs="Times New Roman"/>
          <w:szCs w:val="24"/>
        </w:rPr>
        <w:lastRenderedPageBreak/>
        <w:t xml:space="preserve">τρόπος. Η αυθαιρεσία στη ζυγαριά, σταθμιζόμενη, όμως, απέναντι από το συμφέρον του εργαζομένου, της οικονομίας, της χώρας τελικά, </w:t>
      </w:r>
      <w:r>
        <w:rPr>
          <w:rFonts w:eastAsia="Times New Roman" w:cs="Times New Roman"/>
          <w:szCs w:val="24"/>
        </w:rPr>
        <w:t>ν</w:t>
      </w:r>
      <w:r>
        <w:rPr>
          <w:rFonts w:eastAsia="Times New Roman" w:cs="Times New Roman"/>
          <w:szCs w:val="24"/>
        </w:rPr>
        <w:t xml:space="preserve">όμοι, λοιπόν, </w:t>
      </w:r>
      <w:r>
        <w:rPr>
          <w:rFonts w:eastAsia="Times New Roman" w:cs="Times New Roman"/>
          <w:szCs w:val="24"/>
        </w:rPr>
        <w:t xml:space="preserve">αυξημένης πλειοψηφίας. </w:t>
      </w:r>
    </w:p>
    <w:p w14:paraId="7200AF75"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Είναι ανόητοι οι παλαιοί συνάδελφοί μας που στα παλαιότερα Συντάγματα - και σε αυτό του 1975- είχαν το άρθρο 107 για δημιουργία σταθερότητας στις επενδύσεις; Δεν λέω να κάνουμε το ίδιο, αλλά λέω να χρησιμοποιήσουμε τον «καλό» κανόνα</w:t>
      </w:r>
      <w:r>
        <w:rPr>
          <w:rFonts w:eastAsia="Times New Roman" w:cs="Times New Roman"/>
          <w:szCs w:val="24"/>
        </w:rPr>
        <w:t xml:space="preserve"> της αυξημένης πλειοψηφίας. </w:t>
      </w:r>
    </w:p>
    <w:p w14:paraId="7200AF76"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«Έλεγχος της συνταγματικότητας των νόμων», άρθρο 93 παράγραφος 4 του Συντάγματος. Συνάδελφοι, σας ικανοποιεί το ότι αν για μια υπόθεση επενδυτική -και οποιαδήποτε άλλη- υπάρξει ένσταση συνταγματικότητας για να φτάσει να λυθεί, </w:t>
      </w:r>
      <w:r>
        <w:rPr>
          <w:rFonts w:eastAsia="Times New Roman" w:cs="Times New Roman"/>
          <w:szCs w:val="24"/>
        </w:rPr>
        <w:t>αν δεν χρησιμοποιηθεί η δίκη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πιλότος -για όσους καταλαβαίνουν τι λέμε- που ισχύει μόνο για τα διοικητικά δικαστήρια, μπορεί να καθυστερεί την επίλυση μιας διαφοράς δύο και τρία χρόνια; </w:t>
      </w:r>
    </w:p>
    <w:p w14:paraId="7200AF77"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Δεν πρέπει να πούμε ότι κάθε ένσταση συνταγματικότητας εξετάζεται απευθείας, χωρίς δίκες-πιλότους -που είναι στην κρίση δικαστή αν θα τη δεχθεί την υπόθεσή σου ως δίκη-πιλότου </w:t>
      </w:r>
      <w:r>
        <w:rPr>
          <w:rFonts w:eastAsia="Times New Roman" w:cs="Times New Roman"/>
          <w:szCs w:val="24"/>
        </w:rPr>
        <w:lastRenderedPageBreak/>
        <w:t xml:space="preserve">και μόνο στα διοικητικά δικαστήρια- στις ολομέλειες των δικαστηρίων; Είναι πάρα </w:t>
      </w:r>
      <w:r>
        <w:rPr>
          <w:rFonts w:eastAsia="Times New Roman" w:cs="Times New Roman"/>
          <w:szCs w:val="24"/>
        </w:rPr>
        <w:t xml:space="preserve">πολύ σωστό. Θα το προτείνουμε αυτό στην </w:t>
      </w:r>
      <w:r>
        <w:rPr>
          <w:rFonts w:eastAsia="Times New Roman" w:cs="Times New Roman"/>
          <w:szCs w:val="24"/>
        </w:rPr>
        <w:t>αναθεώρηση</w:t>
      </w:r>
      <w:r>
        <w:rPr>
          <w:rFonts w:eastAsia="Times New Roman" w:cs="Times New Roman"/>
          <w:szCs w:val="24"/>
        </w:rPr>
        <w:t xml:space="preserve">; Αν δεν το προτείνουμε αυτό στην παρούσα αναθεώρηση, τότε είμαστε αλλού ξημερωμένοι. Ο χρόνος του διοικούμενου και ενός ανθρώπου που έχει θέματα στη </w:t>
      </w:r>
      <w:r>
        <w:rPr>
          <w:rFonts w:eastAsia="Times New Roman" w:cs="Times New Roman"/>
          <w:szCs w:val="24"/>
        </w:rPr>
        <w:t>δικαιοσύνη</w:t>
      </w:r>
      <w:r>
        <w:rPr>
          <w:rFonts w:eastAsia="Times New Roman" w:cs="Times New Roman"/>
          <w:szCs w:val="24"/>
        </w:rPr>
        <w:t>, δεν είναι χρόνος του κράτους, είναι χρόνος τ</w:t>
      </w:r>
      <w:r>
        <w:rPr>
          <w:rFonts w:eastAsia="Times New Roman" w:cs="Times New Roman"/>
          <w:szCs w:val="24"/>
        </w:rPr>
        <w:t xml:space="preserve">ου ανθρώπου, είναι χρόνος του πολίτη και δεν μπορούμε να του το παίρνουμε. Και αυτό κάνουμε επί δεκαετίες. Δηλαδή, πρέπει να υπάρχει εδώ άμεση και σαφής, από αυτή τη Βουλή, κατεύθυνση στην αλλαγή του άρθρου 93 παράγραφος 4 του Συντάγματος. </w:t>
      </w:r>
    </w:p>
    <w:p w14:paraId="7200AF78"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t>Για τα ιδιωτικά</w:t>
      </w:r>
      <w:r>
        <w:rPr>
          <w:rFonts w:eastAsia="Times New Roman" w:cs="Times New Roman"/>
          <w:szCs w:val="24"/>
        </w:rPr>
        <w:t xml:space="preserve"> πανεπιστήμια, για τα μη κρατικά πανεπιστήμια ή και για τη δική μου ορολογία, την απολύτως προσωπική μου, για τα νομικά πρόσωπα πανεπιστημιακού δικαίου, το άρθρο 16 είναι κομβικό γι’ αυτό το θέμα. Εσείς που κόπτεστε για τη θρησκευτική ελευθερία στα λόγια -</w:t>
      </w:r>
      <w:r>
        <w:rPr>
          <w:rFonts w:eastAsia="Times New Roman" w:cs="Times New Roman"/>
          <w:szCs w:val="24"/>
        </w:rPr>
        <w:t xml:space="preserve">γιατί τον κ. Φίλη τον «αδειάσατε», τον διώξατε- το άρθρο 16 παράγραφος 2, που είναι η βάση της νομολογίας και με βάση το άρθρο αυτό καθορίζεται ως αποστολή του κράτους η καλλιέργεια θρησκευτικής συνείδησης, γιατί δεν το έχετε στην </w:t>
      </w:r>
      <w:r>
        <w:rPr>
          <w:rFonts w:eastAsia="Times New Roman" w:cs="Times New Roman"/>
          <w:szCs w:val="24"/>
        </w:rPr>
        <w:t>αναθεώρηση</w:t>
      </w:r>
      <w:r>
        <w:rPr>
          <w:rFonts w:eastAsia="Times New Roman" w:cs="Times New Roman"/>
          <w:szCs w:val="24"/>
        </w:rPr>
        <w:t>; Φοβάστε ότι ε</w:t>
      </w:r>
      <w:r>
        <w:rPr>
          <w:rFonts w:eastAsia="Times New Roman" w:cs="Times New Roman"/>
          <w:szCs w:val="24"/>
        </w:rPr>
        <w:t xml:space="preserve">άν βάλετε το </w:t>
      </w:r>
      <w:r>
        <w:rPr>
          <w:rFonts w:eastAsia="Times New Roman" w:cs="Times New Roman"/>
          <w:szCs w:val="24"/>
        </w:rPr>
        <w:lastRenderedPageBreak/>
        <w:t>16 παράγραφος 2 θα σας περάσει και για τα ιδιωτικά πανεπιστήμια. Περνάει και απ’ άλλη διάταξη, δεν σας έχουμε ανάγκη! Δεν σας έχουμε ανάγκη, η ρύθμιση περνάει και αλλού, αλλά το μείζον θέμα της ακαδημαϊκής ελευθερίας είναι στο άρθρο 16. Γιατί,</w:t>
      </w:r>
      <w:r>
        <w:rPr>
          <w:rFonts w:eastAsia="Times New Roman" w:cs="Times New Roman"/>
          <w:szCs w:val="24"/>
        </w:rPr>
        <w:t xml:space="preserve"> όμως, το άρθρο 16, όχι εκεί που αναφέρεται στα πανεπιστήμια, αλλά εκεί που αναφέρεται στη θρησκευτική ελευθερία δεν συμπεριλαμβάνεται στις προτάσεις της </w:t>
      </w:r>
      <w:r>
        <w:rPr>
          <w:rFonts w:eastAsia="Times New Roman" w:cs="Times New Roman"/>
          <w:szCs w:val="24"/>
        </w:rPr>
        <w:t>πλειοψηφίας</w:t>
      </w:r>
      <w:r>
        <w:rPr>
          <w:rFonts w:eastAsia="Times New Roman" w:cs="Times New Roman"/>
          <w:szCs w:val="24"/>
        </w:rPr>
        <w:t xml:space="preserve">; </w:t>
      </w:r>
    </w:p>
    <w:p w14:paraId="7200AF79"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t>Όμως, κυρίες και κύριοι Βουλευτές, από την πλευρά του δικού μου επαγγέλματος χίλιοι διακ</w:t>
      </w:r>
      <w:r>
        <w:rPr>
          <w:rFonts w:eastAsia="Times New Roman" w:cs="Times New Roman"/>
          <w:szCs w:val="24"/>
        </w:rPr>
        <w:t>όσιοι Έλληνες και Ελληνίδες σπουδάζουν νομικά στην Κύπρο. Σας αρέσει αυτό; Σας ικανοποιεί αυτό; Είναι μέσα στα σχέδιά σας, στο πλαίσιό σας; Είστε κοντά σ’ αυτήν την κατάσταση; Εάν είστε κοντά σ’ αυτήν την κατάσταση, μην τολμήσετε, αλλά σας λέω και πάλι ότι</w:t>
      </w:r>
      <w:r>
        <w:rPr>
          <w:rFonts w:eastAsia="Times New Roman" w:cs="Times New Roman"/>
          <w:szCs w:val="24"/>
        </w:rPr>
        <w:t xml:space="preserve"> υπάρχουν πολλοί τρόποι. Δεν αποφεύγετε μια λύση, μια εκδοχή, που την ζητά η ίδια η ελληνική κοινωνία, που την ζητούν τα ίδια τα πράγματα. Είναι και άλλα στον τομέα αυτό, αλλά δεν έχω χρόνο. </w:t>
      </w:r>
    </w:p>
    <w:p w14:paraId="7200AF7A"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t>Θέλω να κάνω δυο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τρεις επισημάνσεις για θέματα που σχετίζονται</w:t>
      </w:r>
      <w:r>
        <w:rPr>
          <w:rFonts w:eastAsia="Times New Roman" w:cs="Times New Roman"/>
          <w:szCs w:val="24"/>
        </w:rPr>
        <w:t xml:space="preserve"> με τη λειτουργία του πολίτη σε πολιτικό επίπεδο και μια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δυο επισημάνσεις ακόμα για κάποιες μείζονες αλλαγές που </w:t>
      </w:r>
      <w:r>
        <w:rPr>
          <w:rFonts w:eastAsia="Times New Roman" w:cs="Times New Roman"/>
          <w:szCs w:val="24"/>
        </w:rPr>
        <w:lastRenderedPageBreak/>
        <w:t>αφορούν τα όργανα του κράτους. Δυστυχώς, η τσιγκουνιά στον χρόνο είναι τόσο μεγάλη, που μας αναγκάζει πράγματα πάρα πολύ σοβαρά, που πρέπει ν</w:t>
      </w:r>
      <w:r>
        <w:rPr>
          <w:rFonts w:eastAsia="Times New Roman" w:cs="Times New Roman"/>
          <w:szCs w:val="24"/>
        </w:rPr>
        <w:t xml:space="preserve">α είναι κομμάτι της εισήγησής μας, της εισήγησης των κομμάτων, να μην προλαβαίνουμε να τα πούμε. </w:t>
      </w:r>
    </w:p>
    <w:p w14:paraId="7200AF7B"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t xml:space="preserve">Ωστόσο, λέτε περί δημοψηφισμάτων και περί άμεσης εκλογής του Προέδρου της Δημοκρατίας ως τόνωση της πολιτικής συμμετοχής. </w:t>
      </w:r>
    </w:p>
    <w:p w14:paraId="7200AF7C"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 xml:space="preserve">αρχάς, περί δημοψηφισμάτων να </w:t>
      </w:r>
      <w:r>
        <w:rPr>
          <w:rFonts w:eastAsia="Times New Roman" w:cs="Times New Roman"/>
          <w:szCs w:val="24"/>
        </w:rPr>
        <w:t xml:space="preserve">μη μιλά η </w:t>
      </w:r>
      <w:r>
        <w:rPr>
          <w:rFonts w:eastAsia="Times New Roman" w:cs="Times New Roman"/>
          <w:szCs w:val="24"/>
        </w:rPr>
        <w:t>πλειοψηφία</w:t>
      </w:r>
      <w:r>
        <w:rPr>
          <w:rFonts w:eastAsia="Times New Roman" w:cs="Times New Roman"/>
          <w:szCs w:val="24"/>
        </w:rPr>
        <w:t xml:space="preserve">. Έκανε παράνομο δημοψήφισμα το 2015 και δεν εφήρμοσε και την απόφαση που πήρε ο ελληνικός λαός. Άρα, αφήστε τα αυτά τα υποκριτικά. Όμως, για την άμεση εκλογή Προέδρου της Δημοκρατίας ως τόνωση της πολιτικής συμμετοχής ποιος ή ποια απ’ </w:t>
      </w:r>
      <w:r>
        <w:rPr>
          <w:rFonts w:eastAsia="Times New Roman" w:cs="Times New Roman"/>
          <w:szCs w:val="24"/>
        </w:rPr>
        <w:t>αυτήν την Αίθουσα αγνοεί ότι στον Μεσοπόλεμο, επί διαρχίας, επί δυϊσμού της εκτελεστικής εξουσίας, οι κυβερνήσεις είχαν χρόνο παραμονής στα πράγματα ημερών, εβδομάδων, η κυβερνητική αστάθεια βασίλευε και έτσι εξορθολογίστηκε το κοι</w:t>
      </w:r>
      <w:r>
        <w:rPr>
          <w:rFonts w:eastAsia="Times New Roman" w:cs="Times New Roman"/>
          <w:szCs w:val="24"/>
        </w:rPr>
        <w:lastRenderedPageBreak/>
        <w:t>νοβουλευτικό πολίτευμα, ώ</w:t>
      </w:r>
      <w:r>
        <w:rPr>
          <w:rFonts w:eastAsia="Times New Roman" w:cs="Times New Roman"/>
          <w:szCs w:val="24"/>
        </w:rPr>
        <w:t xml:space="preserve">στε να υπάρχει ένας πολιτικός αρμόδιος και ο βασιλιάς ή ο πρόεδρος της δημοκρατίας -σε εμάς ο Πρόεδρος- να είναι απλώς ρυθμιστής του πολιτεύματος; </w:t>
      </w:r>
    </w:p>
    <w:p w14:paraId="7200AF7D"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t xml:space="preserve">Χρειάζεται να επανέλθουν μια - δυο αρμοδιότητες στον Πρόεδρο της Δημοκρατίας; Πράγματι, αλλά η άμεση εκλογή </w:t>
      </w:r>
      <w:r>
        <w:rPr>
          <w:rFonts w:eastAsia="Times New Roman" w:cs="Times New Roman"/>
          <w:szCs w:val="24"/>
        </w:rPr>
        <w:t xml:space="preserve">και χωρίς καμμία αρμοδιότητα, μόνο με αυτές που έχει, τον καθιστά παράγοντα πολιτικής ανωμαλίας. Πρέπει να το καταλάβετε αυτό και εσείς και η Αξιωματική Αντιπολίτευση και να αποσύρετε τα περί άμεσης εκλογής από τις προτάσεις σας. </w:t>
      </w:r>
    </w:p>
    <w:p w14:paraId="7200AF7E"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t>Αυτές οι φλυαρίες που δημ</w:t>
      </w:r>
      <w:r>
        <w:rPr>
          <w:rFonts w:eastAsia="Times New Roman" w:cs="Times New Roman"/>
          <w:szCs w:val="24"/>
        </w:rPr>
        <w:t>ιουργούν εντυπώσεις, αλλά που δεν έχουν ουσία, λειτουργούν αντίθετα, σε καταστροφική λογική. Πρέπει να δούμε μορφές πολιτικής συμμετοχής που πρέπει να ευνοήσουμε. Οι προτάσεις νόμων των Βουλευτών δεν έρχονται στην Ολομέλεια για να ψηφιστούν. Πρέπει να αλλά</w:t>
      </w:r>
      <w:r>
        <w:rPr>
          <w:rFonts w:eastAsia="Times New Roman" w:cs="Times New Roman"/>
          <w:szCs w:val="24"/>
        </w:rPr>
        <w:t xml:space="preserve">ξει και να γίνει ισοϋψής νομοθετική πρωτοβουλία, αυτού του επιπέδου όμως, της πρότασης νόμου, η πρωτοβουλία νομοθετικού περιεχομένου που παίρνουν πολίτες με τη συλλογή μιας σειράς υπογραφών. </w:t>
      </w:r>
    </w:p>
    <w:p w14:paraId="7200AF7F"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ακόμη, γιατί οι αναφορές να αναγιγνώσκονται εδώ από Βουλευτή</w:t>
      </w:r>
      <w:r>
        <w:rPr>
          <w:rFonts w:eastAsia="Times New Roman" w:cs="Times New Roman"/>
          <w:szCs w:val="24"/>
        </w:rPr>
        <w:t xml:space="preserve">; Μια αρμόδια επιτροπή της Βουλής να εξετάζει αναφορές που δύνανται, υπό προϋποθέσεις, να αναπτύσσονται από τον ίδιο τον πολίτη σε αρμόδια επιτροπή της Βουλής. </w:t>
      </w:r>
    </w:p>
    <w:p w14:paraId="7200AF80"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t>Αυτά είναι που εξυψώνουν τον πολίτη, που του δίνουν μέσα και όχι τα κάλπικα περί άμεσης εκλογής</w:t>
      </w:r>
      <w:r>
        <w:rPr>
          <w:rFonts w:eastAsia="Times New Roman" w:cs="Times New Roman"/>
          <w:szCs w:val="24"/>
        </w:rPr>
        <w:t xml:space="preserve"> του Προέδρου της Δημοκρατίας, που επαναλαμβάνω μόνο καταστροφές μπορούν να φέρουν στον τόπο. </w:t>
      </w:r>
    </w:p>
    <w:p w14:paraId="7200AF81"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200AF82"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t xml:space="preserve">Δεν έχω χρόνο, κυρίες και κύριοι Βουλευτές, για να κάνω την ανάλυση, όπως θα </w:t>
      </w:r>
      <w:r>
        <w:rPr>
          <w:rFonts w:eastAsia="Times New Roman" w:cs="Times New Roman"/>
          <w:szCs w:val="24"/>
        </w:rPr>
        <w:t xml:space="preserve">την ήθελα. Έχω την τιμή να εκπροσωπώ το Κίνημα Αλλαγής στην Επιτροπή για την Αναθεώρηση του Συντάγματος και να είμαι εισηγητής του. Θα το κάνω εκεί. </w:t>
      </w:r>
    </w:p>
    <w:p w14:paraId="7200AF83" w14:textId="77777777" w:rsidR="00412B74" w:rsidRDefault="00EE22A4">
      <w:pPr>
        <w:spacing w:line="600" w:lineRule="auto"/>
        <w:ind w:firstLine="720"/>
        <w:jc w:val="both"/>
        <w:rPr>
          <w:rFonts w:eastAsia="Times New Roman" w:cs="Times New Roman"/>
          <w:bCs/>
          <w:shd w:val="clear" w:color="auto" w:fill="FFFFFF"/>
        </w:rPr>
      </w:pPr>
      <w:r w:rsidRPr="00BA34D7">
        <w:rPr>
          <w:rFonts w:eastAsia="Times New Roman" w:cs="Times New Roman"/>
        </w:rPr>
        <w:t>Πρέπει</w:t>
      </w:r>
      <w:r>
        <w:rPr>
          <w:rFonts w:eastAsia="Times New Roman" w:cs="Times New Roman"/>
          <w:szCs w:val="24"/>
        </w:rPr>
        <w:t xml:space="preserve">, </w:t>
      </w:r>
      <w:r w:rsidRPr="00D355DE">
        <w:rPr>
          <w:rFonts w:eastAsia="Times New Roman" w:cs="Times New Roman"/>
          <w:bCs/>
          <w:shd w:val="clear" w:color="auto" w:fill="FFFFFF"/>
        </w:rPr>
        <w:t>όμως</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πω για τη </w:t>
      </w:r>
      <w:r w:rsidRPr="00BA57F4">
        <w:rPr>
          <w:rFonts w:eastAsia="Times New Roman" w:cs="Times New Roman"/>
          <w:bCs/>
          <w:shd w:val="clear" w:color="auto" w:fill="FFFFFF"/>
        </w:rPr>
        <w:t>λειτουργία</w:t>
      </w:r>
      <w:r>
        <w:rPr>
          <w:rFonts w:eastAsia="Times New Roman" w:cs="Times New Roman"/>
          <w:bCs/>
          <w:shd w:val="clear" w:color="auto" w:fill="FFFFFF"/>
        </w:rPr>
        <w:t xml:space="preserve"> των οργάνων του κράτους μόνο ορισμένα λόγια:</w:t>
      </w:r>
      <w:r w:rsidRPr="00406CBC">
        <w:rPr>
          <w:rFonts w:eastAsia="Times New Roman" w:cs="Times New Roman"/>
          <w:bCs/>
          <w:shd w:val="clear" w:color="auto" w:fill="FFFFFF"/>
        </w:rPr>
        <w:t xml:space="preserve"> </w:t>
      </w:r>
    </w:p>
    <w:p w14:paraId="7200AF84" w14:textId="77777777" w:rsidR="00412B74" w:rsidRDefault="00EE22A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Κατ’ αρχάς, συμφωνούμε με την αλλαγή του </w:t>
      </w:r>
      <w:r w:rsidRPr="00406CBC">
        <w:rPr>
          <w:rFonts w:eastAsia="Times New Roman"/>
          <w:bCs/>
          <w:shd w:val="clear" w:color="auto" w:fill="FFFFFF"/>
        </w:rPr>
        <w:t>άρθρο</w:t>
      </w:r>
      <w:r>
        <w:rPr>
          <w:rFonts w:eastAsia="Times New Roman"/>
          <w:bCs/>
          <w:shd w:val="clear" w:color="auto" w:fill="FFFFFF"/>
        </w:rPr>
        <w:t>υ</w:t>
      </w:r>
      <w:r>
        <w:rPr>
          <w:rFonts w:eastAsia="Times New Roman" w:cs="Times New Roman"/>
          <w:bCs/>
          <w:shd w:val="clear" w:color="auto" w:fill="FFFFFF"/>
        </w:rPr>
        <w:t xml:space="preserve"> 86 του Συντάγματος «περί ποινικής ευθύνης των Υπουργών». </w:t>
      </w:r>
      <w:r w:rsidRPr="00406CBC">
        <w:rPr>
          <w:rFonts w:eastAsia="Times New Roman"/>
          <w:bCs/>
          <w:shd w:val="clear" w:color="auto" w:fill="FFFFFF"/>
        </w:rPr>
        <w:t>Είναι</w:t>
      </w:r>
      <w:r>
        <w:rPr>
          <w:rFonts w:eastAsia="Times New Roman" w:cs="Times New Roman"/>
          <w:bCs/>
          <w:shd w:val="clear" w:color="auto" w:fill="FFFFFF"/>
        </w:rPr>
        <w:t xml:space="preserve"> εδώ ο Πρόεδρος της </w:t>
      </w:r>
      <w:r w:rsidRPr="00406CBC">
        <w:rPr>
          <w:rFonts w:eastAsia="Times New Roman"/>
          <w:bCs/>
          <w:shd w:val="clear" w:color="auto" w:fill="FFFFFF"/>
        </w:rPr>
        <w:t>Αξιωματικής Αντιπολίτευσης</w:t>
      </w:r>
      <w:r>
        <w:rPr>
          <w:rFonts w:eastAsia="Times New Roman" w:cs="Times New Roman"/>
          <w:bCs/>
          <w:shd w:val="clear" w:color="auto" w:fill="FFFFFF"/>
        </w:rPr>
        <w:t xml:space="preserve"> </w:t>
      </w:r>
      <w:r w:rsidRPr="00406CBC">
        <w:rPr>
          <w:rFonts w:eastAsia="Times New Roman"/>
          <w:bCs/>
          <w:shd w:val="clear" w:color="auto" w:fill="FFFFFF"/>
        </w:rPr>
        <w:t>και</w:t>
      </w:r>
      <w:r>
        <w:rPr>
          <w:rFonts w:eastAsia="Times New Roman" w:cs="Times New Roman"/>
          <w:bCs/>
          <w:shd w:val="clear" w:color="auto" w:fill="FFFFFF"/>
        </w:rPr>
        <w:t xml:space="preserve"> θυμίζω </w:t>
      </w:r>
      <w:r>
        <w:rPr>
          <w:rFonts w:eastAsia="Times New Roman" w:cs="Times New Roman"/>
          <w:bCs/>
          <w:shd w:val="clear" w:color="auto" w:fill="FFFFFF"/>
        </w:rPr>
        <w:lastRenderedPageBreak/>
        <w:t xml:space="preserve">στην Αίθουσα -σε όσους θέλουν να θυμούνται- </w:t>
      </w:r>
      <w:r w:rsidRPr="00406CBC">
        <w:rPr>
          <w:rFonts w:eastAsia="Times New Roman"/>
          <w:bCs/>
          <w:shd w:val="clear" w:color="auto" w:fill="FFFFFF"/>
        </w:rPr>
        <w:t>ότι</w:t>
      </w:r>
      <w:r>
        <w:rPr>
          <w:rFonts w:eastAsia="Times New Roman" w:cs="Times New Roman"/>
          <w:bCs/>
          <w:shd w:val="clear" w:color="auto" w:fill="FFFFFF"/>
        </w:rPr>
        <w:t xml:space="preserve"> ο ίδιος μαζί με μένα </w:t>
      </w:r>
      <w:r w:rsidRPr="00406CBC">
        <w:rPr>
          <w:rFonts w:eastAsia="Times New Roman"/>
          <w:bCs/>
          <w:shd w:val="clear" w:color="auto" w:fill="FFFFFF"/>
        </w:rPr>
        <w:t>και</w:t>
      </w:r>
      <w:r>
        <w:rPr>
          <w:rFonts w:eastAsia="Times New Roman" w:cs="Times New Roman"/>
          <w:bCs/>
          <w:shd w:val="clear" w:color="auto" w:fill="FFFFFF"/>
        </w:rPr>
        <w:t xml:space="preserve"> άλλους εννέα Βο</w:t>
      </w:r>
      <w:r>
        <w:rPr>
          <w:rFonts w:eastAsia="Times New Roman" w:cs="Times New Roman"/>
          <w:bCs/>
          <w:shd w:val="clear" w:color="auto" w:fill="FFFFFF"/>
        </w:rPr>
        <w:t xml:space="preserve">υλευτές της </w:t>
      </w:r>
      <w:r w:rsidRPr="00406CBC">
        <w:rPr>
          <w:rFonts w:eastAsia="Times New Roman" w:cs="Times New Roman"/>
          <w:bCs/>
          <w:shd w:val="clear" w:color="auto" w:fill="FFFFFF"/>
        </w:rPr>
        <w:t xml:space="preserve">Νέας Δημοκρατίας </w:t>
      </w:r>
      <w:r w:rsidRPr="00406CBC">
        <w:rPr>
          <w:rFonts w:eastAsia="Times New Roman"/>
          <w:bCs/>
          <w:shd w:val="clear" w:color="auto" w:fill="FFFFFF"/>
        </w:rPr>
        <w:t>και</w:t>
      </w:r>
      <w:r>
        <w:rPr>
          <w:rFonts w:eastAsia="Times New Roman" w:cs="Times New Roman"/>
          <w:bCs/>
          <w:shd w:val="clear" w:color="auto" w:fill="FFFFFF"/>
        </w:rPr>
        <w:t xml:space="preserve"> έναν από εμάς, από το ΠΑΣΟΚ, είχαμε πάρει </w:t>
      </w:r>
      <w:r w:rsidRPr="00406CBC">
        <w:rPr>
          <w:rFonts w:eastAsia="Times New Roman"/>
          <w:bCs/>
          <w:shd w:val="clear" w:color="auto" w:fill="FFFFFF"/>
        </w:rPr>
        <w:t>μια</w:t>
      </w:r>
      <w:r>
        <w:rPr>
          <w:rFonts w:eastAsia="Times New Roman" w:cs="Times New Roman"/>
          <w:bCs/>
          <w:shd w:val="clear" w:color="auto" w:fill="FFFFFF"/>
        </w:rPr>
        <w:t xml:space="preserve"> πρωτοβουλία </w:t>
      </w:r>
      <w:r w:rsidRPr="00406CBC">
        <w:rPr>
          <w:rFonts w:eastAsia="Times New Roman"/>
          <w:bCs/>
          <w:shd w:val="clear" w:color="auto" w:fill="FFFFFF"/>
        </w:rPr>
        <w:t>να</w:t>
      </w:r>
      <w:r>
        <w:rPr>
          <w:rFonts w:eastAsia="Times New Roman" w:cs="Times New Roman"/>
          <w:bCs/>
          <w:shd w:val="clear" w:color="auto" w:fill="FFFFFF"/>
        </w:rPr>
        <w:t xml:space="preserve"> υπογράψουμε το 2006 πρόταση για την αλλαγή του </w:t>
      </w:r>
      <w:r w:rsidRPr="00406CBC">
        <w:rPr>
          <w:rFonts w:eastAsia="Times New Roman"/>
          <w:bCs/>
          <w:shd w:val="clear" w:color="auto" w:fill="FFFFFF"/>
        </w:rPr>
        <w:t>άρθρο</w:t>
      </w:r>
      <w:r>
        <w:rPr>
          <w:rFonts w:eastAsia="Times New Roman" w:cs="Times New Roman"/>
          <w:bCs/>
          <w:shd w:val="clear" w:color="auto" w:fill="FFFFFF"/>
        </w:rPr>
        <w:t xml:space="preserve">υ 86. </w:t>
      </w:r>
    </w:p>
    <w:p w14:paraId="7200AF85" w14:textId="77777777" w:rsidR="00412B74" w:rsidRDefault="00EE22A4">
      <w:pPr>
        <w:spacing w:line="600" w:lineRule="auto"/>
        <w:ind w:firstLine="720"/>
        <w:jc w:val="both"/>
        <w:rPr>
          <w:rFonts w:eastAsia="Times New Roman" w:cs="Times New Roman"/>
          <w:b/>
          <w:szCs w:val="24"/>
        </w:rPr>
      </w:pPr>
      <w:r w:rsidRPr="00406CBC">
        <w:rPr>
          <w:rFonts w:eastAsia="Times New Roman" w:cs="Times New Roman"/>
          <w:b/>
          <w:szCs w:val="24"/>
        </w:rPr>
        <w:t xml:space="preserve">ΝΙΚΟΛΑΟΣ ΞΥΔΑΚΗΣ: </w:t>
      </w:r>
      <w:r w:rsidRPr="00406CBC">
        <w:rPr>
          <w:rFonts w:eastAsia="Times New Roman" w:cs="Times New Roman"/>
          <w:szCs w:val="24"/>
        </w:rPr>
        <w:t xml:space="preserve">Δεν υπογράψατε </w:t>
      </w:r>
      <w:r w:rsidRPr="00406CBC">
        <w:rPr>
          <w:rFonts w:eastAsia="Times New Roman" w:cs="Times New Roman"/>
          <w:bCs/>
          <w:shd w:val="clear" w:color="auto" w:fill="FFFFFF"/>
        </w:rPr>
        <w:t>όμως</w:t>
      </w:r>
      <w:r w:rsidRPr="00406CBC">
        <w:rPr>
          <w:rFonts w:eastAsia="Times New Roman" w:cs="Times New Roman"/>
          <w:szCs w:val="24"/>
        </w:rPr>
        <w:t>.</w:t>
      </w:r>
    </w:p>
    <w:p w14:paraId="7200AF86" w14:textId="77777777" w:rsidR="00412B74" w:rsidRDefault="00EE22A4">
      <w:pPr>
        <w:spacing w:line="600" w:lineRule="auto"/>
        <w:ind w:firstLine="720"/>
        <w:jc w:val="both"/>
        <w:rPr>
          <w:rFonts w:eastAsia="Times New Roman" w:cs="Times New Roman"/>
        </w:rPr>
      </w:pPr>
      <w:r w:rsidRPr="00406CBC">
        <w:rPr>
          <w:rFonts w:eastAsia="Times New Roman" w:cs="Times New Roman"/>
          <w:b/>
          <w:szCs w:val="24"/>
        </w:rPr>
        <w:t xml:space="preserve">ΚΥΡΙΑΚΟΣ ΜΗΤΣΟΤΑΚΗΣ (Πρόεδρος της </w:t>
      </w:r>
      <w:r w:rsidRPr="00406CBC">
        <w:rPr>
          <w:rFonts w:eastAsia="Times New Roman" w:cs="Times New Roman"/>
          <w:b/>
        </w:rPr>
        <w:t>Νέας Δημοκρατίας):</w:t>
      </w:r>
      <w:r>
        <w:rPr>
          <w:rFonts w:eastAsia="Times New Roman" w:cs="Times New Roman"/>
        </w:rPr>
        <w:t xml:space="preserve"> </w:t>
      </w:r>
      <w:r>
        <w:rPr>
          <w:rFonts w:eastAsia="Times New Roman" w:cs="Times New Roman"/>
          <w:bCs/>
          <w:shd w:val="clear" w:color="auto" w:fill="FFFFFF"/>
        </w:rPr>
        <w:t>Εσείς δεν ή</w:t>
      </w:r>
      <w:r>
        <w:rPr>
          <w:rFonts w:eastAsia="Times New Roman" w:cs="Times New Roman"/>
          <w:bCs/>
          <w:shd w:val="clear" w:color="auto" w:fill="FFFFFF"/>
        </w:rPr>
        <w:t>σασταν εδώ</w:t>
      </w:r>
      <w:r w:rsidRPr="00F2342B">
        <w:rPr>
          <w:rFonts w:eastAsia="Times New Roman" w:cs="Times New Roman"/>
          <w:bCs/>
          <w:shd w:val="clear" w:color="auto" w:fill="FFFFFF"/>
        </w:rPr>
        <w:t xml:space="preserve"> </w:t>
      </w:r>
      <w:r>
        <w:rPr>
          <w:rFonts w:eastAsia="Times New Roman" w:cs="Times New Roman"/>
          <w:bCs/>
          <w:shd w:val="clear" w:color="auto" w:fill="FFFFFF"/>
        </w:rPr>
        <w:t xml:space="preserve">τότε. Γιατί κουνάτε το κεφάλι σας; </w:t>
      </w:r>
      <w:r>
        <w:rPr>
          <w:rFonts w:eastAsia="Times New Roman" w:cs="Times New Roman"/>
        </w:rPr>
        <w:t>Μη μιλάτε!</w:t>
      </w:r>
    </w:p>
    <w:p w14:paraId="7200AF87" w14:textId="77777777" w:rsidR="00412B74" w:rsidRDefault="00EE22A4">
      <w:pPr>
        <w:spacing w:line="600" w:lineRule="auto"/>
        <w:ind w:firstLine="720"/>
        <w:jc w:val="both"/>
        <w:rPr>
          <w:rFonts w:eastAsia="Times New Roman" w:cs="Times New Roman"/>
        </w:rPr>
      </w:pPr>
      <w:r w:rsidRPr="00406CBC">
        <w:rPr>
          <w:rFonts w:eastAsia="Times New Roman" w:cs="Times New Roman"/>
          <w:b/>
        </w:rPr>
        <w:t>ΑΝΔΡΕΑΣ ΛΟΒΕΡΔΟΣ:</w:t>
      </w:r>
      <w:r>
        <w:rPr>
          <w:rFonts w:eastAsia="Times New Roman" w:cs="Times New Roman"/>
        </w:rPr>
        <w:t xml:space="preserve"> </w:t>
      </w:r>
      <w:r>
        <w:rPr>
          <w:rFonts w:eastAsia="Times New Roman" w:cs="Times New Roman"/>
          <w:bCs/>
          <w:shd w:val="clear" w:color="auto" w:fill="FFFFFF"/>
        </w:rPr>
        <w:t xml:space="preserve">Κανένας άλλος </w:t>
      </w:r>
      <w:r w:rsidRPr="00406CBC">
        <w:rPr>
          <w:rFonts w:eastAsia="Times New Roman"/>
          <w:bCs/>
          <w:shd w:val="clear" w:color="auto" w:fill="FFFFFF"/>
        </w:rPr>
        <w:t>δεν</w:t>
      </w:r>
      <w:r>
        <w:rPr>
          <w:rFonts w:eastAsia="Times New Roman" w:cs="Times New Roman"/>
          <w:bCs/>
          <w:shd w:val="clear" w:color="auto" w:fill="FFFFFF"/>
        </w:rPr>
        <w:t xml:space="preserve"> υπέγραψε. Δεν γίναμε πενήντα Βουλευτές. Η πρόταση </w:t>
      </w:r>
      <w:r w:rsidRPr="00406CBC">
        <w:rPr>
          <w:rFonts w:eastAsia="Times New Roman"/>
          <w:bCs/>
          <w:shd w:val="clear" w:color="auto" w:fill="FFFFFF"/>
        </w:rPr>
        <w:t>δεν</w:t>
      </w:r>
      <w:r>
        <w:rPr>
          <w:rFonts w:eastAsia="Times New Roman" w:cs="Times New Roman"/>
          <w:bCs/>
          <w:shd w:val="clear" w:color="auto" w:fill="FFFFFF"/>
        </w:rPr>
        <w:t xml:space="preserve"> πήρε επίσημο χαρακτήρα. Παρέμεινε, όμως,</w:t>
      </w:r>
      <w:r>
        <w:rPr>
          <w:rFonts w:eastAsia="Times New Roman" w:cs="Times New Roman"/>
        </w:rPr>
        <w:t xml:space="preserve"> ως ένδειξη </w:t>
      </w:r>
      <w:r w:rsidRPr="00406CBC">
        <w:rPr>
          <w:rFonts w:eastAsia="Times New Roman"/>
          <w:bCs/>
        </w:rPr>
        <w:t>και</w:t>
      </w:r>
      <w:r>
        <w:rPr>
          <w:rFonts w:eastAsia="Times New Roman" w:cs="Times New Roman"/>
        </w:rPr>
        <w:t xml:space="preserve"> ως απόδειξη διαθέσεων. </w:t>
      </w:r>
    </w:p>
    <w:p w14:paraId="7200AF88" w14:textId="77777777" w:rsidR="00412B74" w:rsidRDefault="00EE22A4">
      <w:pPr>
        <w:spacing w:line="600" w:lineRule="auto"/>
        <w:ind w:firstLine="720"/>
        <w:jc w:val="both"/>
        <w:rPr>
          <w:rFonts w:eastAsia="Times New Roman"/>
          <w:bCs/>
          <w:shd w:val="clear" w:color="auto" w:fill="FFFFFF"/>
        </w:rPr>
      </w:pPr>
      <w:r>
        <w:rPr>
          <w:rFonts w:eastAsia="Times New Roman" w:cs="Times New Roman"/>
        </w:rPr>
        <w:t xml:space="preserve">Μη μας λένε, </w:t>
      </w:r>
      <w:r w:rsidRPr="00406CBC">
        <w:rPr>
          <w:rFonts w:eastAsia="Times New Roman" w:cs="Times New Roman"/>
        </w:rPr>
        <w:t>λοιπόν</w:t>
      </w:r>
      <w:r>
        <w:rPr>
          <w:rFonts w:eastAsia="Times New Roman" w:cs="Times New Roman"/>
        </w:rPr>
        <w:t xml:space="preserve">, διάφοροι όψιμοι κήρυκες της αλλαγής του </w:t>
      </w:r>
      <w:r w:rsidRPr="00406CBC">
        <w:rPr>
          <w:rFonts w:eastAsia="Times New Roman"/>
        </w:rPr>
        <w:t>άρθρο</w:t>
      </w:r>
      <w:r>
        <w:rPr>
          <w:rFonts w:eastAsia="Times New Roman" w:cs="Times New Roman"/>
        </w:rPr>
        <w:t xml:space="preserve">υ 86 σοφίες. Υπήρχε ο χρόνος τότε. Υπήρχε το πρόπλασμα του πολιτικού σας χώρου τότε στη </w:t>
      </w:r>
      <w:r w:rsidRPr="00406CBC">
        <w:rPr>
          <w:rFonts w:eastAsia="Times New Roman"/>
          <w:bCs/>
        </w:rPr>
        <w:t>Βουλή</w:t>
      </w:r>
      <w:r>
        <w:rPr>
          <w:rFonts w:eastAsia="Times New Roman" w:cs="Times New Roman"/>
        </w:rPr>
        <w:t xml:space="preserve">. </w:t>
      </w:r>
      <w:r>
        <w:rPr>
          <w:rFonts w:eastAsia="Times New Roman"/>
          <w:bCs/>
          <w:shd w:val="clear" w:color="auto" w:fill="FFFFFF"/>
        </w:rPr>
        <w:t xml:space="preserve">Δεν υπέγραψαν οι Βουλευτές σας. Δεν έγιναν οι δώδεκα </w:t>
      </w:r>
      <w:r w:rsidRPr="00406CBC">
        <w:rPr>
          <w:rFonts w:eastAsia="Times New Roman"/>
          <w:bCs/>
          <w:shd w:val="clear" w:color="auto" w:fill="FFFFFF"/>
        </w:rPr>
        <w:t>που</w:t>
      </w:r>
      <w:r>
        <w:rPr>
          <w:rFonts w:eastAsia="Times New Roman"/>
          <w:bCs/>
          <w:shd w:val="clear" w:color="auto" w:fill="FFFFFF"/>
        </w:rPr>
        <w:t xml:space="preserve"> ήμασταν </w:t>
      </w:r>
      <w:r>
        <w:rPr>
          <w:rFonts w:eastAsia="Times New Roman"/>
          <w:bCs/>
          <w:shd w:val="clear" w:color="auto" w:fill="FFFFFF"/>
        </w:rPr>
        <w:lastRenderedPageBreak/>
        <w:t xml:space="preserve">τότε είκοσι, τριάντα, πενήντα, </w:t>
      </w:r>
      <w:r w:rsidRPr="00406CBC">
        <w:rPr>
          <w:rFonts w:eastAsia="Times New Roman"/>
          <w:bCs/>
          <w:shd w:val="clear" w:color="auto" w:fill="FFFFFF"/>
        </w:rPr>
        <w:t>όπως</w:t>
      </w:r>
      <w:r>
        <w:rPr>
          <w:rFonts w:eastAsia="Times New Roman"/>
          <w:bCs/>
          <w:shd w:val="clear" w:color="auto" w:fill="FFFFFF"/>
        </w:rPr>
        <w:t xml:space="preserve"> το Σύνταγμα α</w:t>
      </w:r>
      <w:r>
        <w:rPr>
          <w:rFonts w:eastAsia="Times New Roman"/>
          <w:bCs/>
          <w:shd w:val="clear" w:color="auto" w:fill="FFFFFF"/>
        </w:rPr>
        <w:t xml:space="preserve">παιτεί </w:t>
      </w:r>
      <w:r w:rsidRPr="00406CBC">
        <w:rPr>
          <w:rFonts w:eastAsia="Times New Roman"/>
          <w:bCs/>
          <w:shd w:val="clear" w:color="auto" w:fill="FFFFFF"/>
        </w:rPr>
        <w:t>για να</w:t>
      </w:r>
      <w:r>
        <w:rPr>
          <w:rFonts w:eastAsia="Times New Roman"/>
          <w:bCs/>
          <w:shd w:val="clear" w:color="auto" w:fill="FFFFFF"/>
        </w:rPr>
        <w:t xml:space="preserve"> αναθεωρηθεί το </w:t>
      </w:r>
      <w:r w:rsidRPr="00406CBC">
        <w:rPr>
          <w:rFonts w:eastAsia="Times New Roman"/>
          <w:bCs/>
          <w:shd w:val="clear" w:color="auto" w:fill="FFFFFF"/>
        </w:rPr>
        <w:t>άρθρο</w:t>
      </w:r>
      <w:r>
        <w:rPr>
          <w:rFonts w:eastAsia="Times New Roman"/>
          <w:bCs/>
          <w:shd w:val="clear" w:color="auto" w:fill="FFFFFF"/>
        </w:rPr>
        <w:t xml:space="preserve"> 86. Ας το κάνουμε σήμερα. </w:t>
      </w:r>
    </w:p>
    <w:p w14:paraId="7200AF89" w14:textId="77777777" w:rsidR="00412B74" w:rsidRDefault="00EE22A4">
      <w:pPr>
        <w:spacing w:line="600" w:lineRule="auto"/>
        <w:ind w:firstLine="720"/>
        <w:jc w:val="both"/>
        <w:rPr>
          <w:rFonts w:eastAsia="Times New Roman"/>
          <w:bCs/>
          <w:shd w:val="clear" w:color="auto" w:fill="FFFFFF"/>
        </w:rPr>
      </w:pPr>
      <w:r w:rsidRPr="00406CBC">
        <w:rPr>
          <w:rFonts w:eastAsia="Times New Roman"/>
          <w:bCs/>
          <w:shd w:val="clear" w:color="auto" w:fill="FFFFFF"/>
        </w:rPr>
        <w:t>Επίσης</w:t>
      </w:r>
      <w:r>
        <w:rPr>
          <w:rFonts w:eastAsia="Times New Roman"/>
          <w:bCs/>
          <w:shd w:val="clear" w:color="auto" w:fill="FFFFFF"/>
        </w:rPr>
        <w:t xml:space="preserve">, χρειάζονται παρεμβάσεις στη δημόσια διοίκηση και στους οργανισμούς τοπικής αυτοδιοίκησης. Απαιτούνται παρεμβάσεις σε ένα βασικό επίπεδο, </w:t>
      </w:r>
      <w:r w:rsidRPr="00406CBC">
        <w:rPr>
          <w:rFonts w:eastAsia="Times New Roman"/>
          <w:bCs/>
          <w:shd w:val="clear" w:color="auto" w:fill="FFFFFF"/>
        </w:rPr>
        <w:t>κυρίες και κύριοι συνάδελφοι</w:t>
      </w:r>
      <w:r>
        <w:rPr>
          <w:rFonts w:eastAsia="Times New Roman"/>
          <w:bCs/>
          <w:shd w:val="clear" w:color="auto" w:fill="FFFFFF"/>
        </w:rPr>
        <w:t>. Ακούστε το. Θα κριθ</w:t>
      </w:r>
      <w:r>
        <w:rPr>
          <w:rFonts w:eastAsia="Times New Roman"/>
          <w:bCs/>
          <w:shd w:val="clear" w:color="auto" w:fill="FFFFFF"/>
        </w:rPr>
        <w:t xml:space="preserve">ούν πολλά από αυτό. </w:t>
      </w:r>
    </w:p>
    <w:p w14:paraId="7200AF8A" w14:textId="77777777" w:rsidR="00412B74" w:rsidRDefault="00EE22A4">
      <w:pPr>
        <w:spacing w:line="600" w:lineRule="auto"/>
        <w:ind w:firstLine="720"/>
        <w:jc w:val="both"/>
        <w:rPr>
          <w:rFonts w:eastAsia="Times New Roman"/>
          <w:bCs/>
          <w:shd w:val="clear" w:color="auto" w:fill="FFFFFF"/>
        </w:rPr>
      </w:pPr>
      <w:r>
        <w:rPr>
          <w:rFonts w:eastAsia="Times New Roman"/>
          <w:bCs/>
          <w:shd w:val="clear" w:color="auto" w:fill="FFFFFF"/>
        </w:rPr>
        <w:t xml:space="preserve">Λέει η </w:t>
      </w:r>
      <w:r w:rsidRPr="00406CBC">
        <w:rPr>
          <w:rFonts w:eastAsia="Times New Roman"/>
          <w:bCs/>
          <w:shd w:val="clear" w:color="auto" w:fill="FFFFFF"/>
        </w:rPr>
        <w:t>Βουλή</w:t>
      </w:r>
      <w:r>
        <w:rPr>
          <w:rFonts w:eastAsia="Times New Roman"/>
          <w:bCs/>
          <w:shd w:val="clear" w:color="auto" w:fill="FFFFFF"/>
        </w:rPr>
        <w:t xml:space="preserve"> κυρίαρχα, </w:t>
      </w:r>
      <w:r w:rsidRPr="00406CBC">
        <w:rPr>
          <w:rFonts w:eastAsia="Times New Roman"/>
          <w:bCs/>
          <w:shd w:val="clear" w:color="auto" w:fill="FFFFFF"/>
        </w:rPr>
        <w:t>ότι</w:t>
      </w:r>
      <w:r>
        <w:rPr>
          <w:rFonts w:eastAsia="Times New Roman"/>
          <w:bCs/>
          <w:shd w:val="clear" w:color="auto" w:fill="FFFFFF"/>
        </w:rPr>
        <w:t xml:space="preserve"> για την τάδε ενέργεια ενός δημάρχου, ενός Υπουργείου, μιας δημόσιας υπηρεσίας τάσσεται μία αποκλειστική προθεσμία εξήντα, ενενήντα ημερών για παράδειγμα. Ο δημότης πιστεύει </w:t>
      </w:r>
      <w:r w:rsidRPr="00406CBC">
        <w:rPr>
          <w:rFonts w:eastAsia="Times New Roman"/>
          <w:bCs/>
          <w:shd w:val="clear" w:color="auto" w:fill="FFFFFF"/>
        </w:rPr>
        <w:t>ότι</w:t>
      </w:r>
      <w:r>
        <w:rPr>
          <w:rFonts w:eastAsia="Times New Roman"/>
          <w:bCs/>
          <w:shd w:val="clear" w:color="auto" w:fill="FFFFFF"/>
        </w:rPr>
        <w:t xml:space="preserve"> αυτή η προθεσμία </w:t>
      </w:r>
      <w:r w:rsidRPr="00406CBC">
        <w:rPr>
          <w:rFonts w:eastAsia="Times New Roman"/>
          <w:bCs/>
          <w:shd w:val="clear" w:color="auto" w:fill="FFFFFF"/>
        </w:rPr>
        <w:t>είναι</w:t>
      </w:r>
      <w:r>
        <w:rPr>
          <w:rFonts w:eastAsia="Times New Roman"/>
          <w:bCs/>
          <w:shd w:val="clear" w:color="auto" w:fill="FFFFFF"/>
        </w:rPr>
        <w:t xml:space="preserve"> προθεσμί</w:t>
      </w:r>
      <w:r>
        <w:rPr>
          <w:rFonts w:eastAsia="Times New Roman"/>
          <w:bCs/>
          <w:shd w:val="clear" w:color="auto" w:fill="FFFFFF"/>
        </w:rPr>
        <w:t xml:space="preserve">α </w:t>
      </w:r>
      <w:r w:rsidRPr="00406CBC">
        <w:rPr>
          <w:rFonts w:eastAsia="Times New Roman"/>
          <w:bCs/>
          <w:shd w:val="clear" w:color="auto" w:fill="FFFFFF"/>
        </w:rPr>
        <w:t>που</w:t>
      </w:r>
      <w:r>
        <w:rPr>
          <w:rFonts w:eastAsia="Times New Roman"/>
          <w:bCs/>
          <w:shd w:val="clear" w:color="auto" w:fill="FFFFFF"/>
        </w:rPr>
        <w:t xml:space="preserve"> </w:t>
      </w:r>
      <w:r w:rsidRPr="00406CBC">
        <w:rPr>
          <w:rFonts w:eastAsia="Times New Roman"/>
          <w:bCs/>
          <w:shd w:val="clear" w:color="auto" w:fill="FFFFFF"/>
        </w:rPr>
        <w:t>πρέπει</w:t>
      </w:r>
      <w:r>
        <w:rPr>
          <w:rFonts w:eastAsia="Times New Roman"/>
          <w:bCs/>
          <w:shd w:val="clear" w:color="auto" w:fill="FFFFFF"/>
        </w:rPr>
        <w:t xml:space="preserve"> </w:t>
      </w:r>
      <w:r w:rsidRPr="00406CBC">
        <w:rPr>
          <w:rFonts w:eastAsia="Times New Roman"/>
          <w:bCs/>
          <w:shd w:val="clear" w:color="auto" w:fill="FFFFFF"/>
        </w:rPr>
        <w:t>να</w:t>
      </w:r>
      <w:r>
        <w:rPr>
          <w:rFonts w:eastAsia="Times New Roman"/>
          <w:bCs/>
          <w:shd w:val="clear" w:color="auto" w:fill="FFFFFF"/>
        </w:rPr>
        <w:t xml:space="preserve"> τηρηθεί. </w:t>
      </w:r>
    </w:p>
    <w:p w14:paraId="7200AF8B" w14:textId="77777777" w:rsidR="00412B74" w:rsidRDefault="00EE22A4">
      <w:pPr>
        <w:spacing w:line="600" w:lineRule="auto"/>
        <w:ind w:firstLine="720"/>
        <w:jc w:val="both"/>
        <w:rPr>
          <w:rFonts w:eastAsia="Times New Roman"/>
          <w:bCs/>
          <w:shd w:val="clear" w:color="auto" w:fill="FFFFFF"/>
        </w:rPr>
      </w:pPr>
      <w:r>
        <w:rPr>
          <w:rFonts w:eastAsia="Times New Roman"/>
          <w:bCs/>
          <w:shd w:val="clear" w:color="auto" w:fill="FFFFFF"/>
        </w:rPr>
        <w:t xml:space="preserve">Έρχεται η πράξη </w:t>
      </w:r>
      <w:r w:rsidRPr="00406CBC">
        <w:rPr>
          <w:rFonts w:eastAsia="Times New Roman"/>
          <w:bCs/>
          <w:shd w:val="clear" w:color="auto" w:fill="FFFFFF"/>
        </w:rPr>
        <w:t>και</w:t>
      </w:r>
      <w:r>
        <w:rPr>
          <w:rFonts w:eastAsia="Times New Roman"/>
          <w:bCs/>
          <w:shd w:val="clear" w:color="auto" w:fill="FFFFFF"/>
        </w:rPr>
        <w:t xml:space="preserve"> λέει ότι η διοίκηση, μη δυναμένη να ανταποκριθεί στην αποκλειστική προθεσμία, ανταποκρίνεται μετά από τρία χρόνια. Ο πολίτης, ο δημότης διαμαρτύρεται γι’ αυτό. </w:t>
      </w:r>
      <w:r w:rsidRPr="00406CBC">
        <w:rPr>
          <w:rFonts w:eastAsia="Times New Roman"/>
          <w:bCs/>
          <w:shd w:val="clear" w:color="auto" w:fill="FFFFFF"/>
        </w:rPr>
        <w:t>Είναι</w:t>
      </w:r>
      <w:r>
        <w:rPr>
          <w:rFonts w:eastAsia="Times New Roman"/>
          <w:bCs/>
          <w:shd w:val="clear" w:color="auto" w:fill="FFFFFF"/>
        </w:rPr>
        <w:t xml:space="preserve"> κανόνας το παράπονο στην προκείμενη περίπτωσ</w:t>
      </w:r>
      <w:r>
        <w:rPr>
          <w:rFonts w:eastAsia="Times New Roman"/>
          <w:bCs/>
          <w:shd w:val="clear" w:color="auto" w:fill="FFFFFF"/>
        </w:rPr>
        <w:t xml:space="preserve">η. </w:t>
      </w:r>
    </w:p>
    <w:p w14:paraId="7200AF8C" w14:textId="77777777" w:rsidR="00412B74" w:rsidRDefault="00EE22A4">
      <w:pPr>
        <w:spacing w:line="600" w:lineRule="auto"/>
        <w:ind w:firstLine="720"/>
        <w:jc w:val="both"/>
        <w:rPr>
          <w:rFonts w:eastAsia="Times New Roman"/>
          <w:bCs/>
          <w:shd w:val="clear" w:color="auto" w:fill="FFFFFF"/>
        </w:rPr>
      </w:pPr>
      <w:r>
        <w:rPr>
          <w:rFonts w:eastAsia="Times New Roman"/>
          <w:bCs/>
          <w:shd w:val="clear" w:color="auto" w:fill="FFFFFF"/>
        </w:rPr>
        <w:t xml:space="preserve">Έρχεται η δικαιοσύνη μετά </w:t>
      </w:r>
      <w:r w:rsidRPr="00406CBC">
        <w:rPr>
          <w:rFonts w:eastAsia="Times New Roman"/>
          <w:bCs/>
          <w:shd w:val="clear" w:color="auto" w:fill="FFFFFF"/>
        </w:rPr>
        <w:t>και</w:t>
      </w:r>
      <w:r>
        <w:rPr>
          <w:rFonts w:eastAsia="Times New Roman"/>
          <w:bCs/>
          <w:shd w:val="clear" w:color="auto" w:fill="FFFFFF"/>
        </w:rPr>
        <w:t xml:space="preserve"> λέει </w:t>
      </w:r>
      <w:r w:rsidRPr="00406CBC">
        <w:rPr>
          <w:rFonts w:eastAsia="Times New Roman"/>
          <w:bCs/>
          <w:shd w:val="clear" w:color="auto" w:fill="FFFFFF"/>
        </w:rPr>
        <w:t>ότι</w:t>
      </w:r>
      <w:r>
        <w:rPr>
          <w:rFonts w:eastAsia="Times New Roman"/>
          <w:bCs/>
          <w:shd w:val="clear" w:color="auto" w:fill="FFFFFF"/>
        </w:rPr>
        <w:t xml:space="preserve"> η διοίκηση </w:t>
      </w:r>
      <w:r w:rsidRPr="00406CBC">
        <w:rPr>
          <w:rFonts w:eastAsia="Times New Roman"/>
          <w:bCs/>
          <w:shd w:val="clear" w:color="auto" w:fill="FFFFFF"/>
        </w:rPr>
        <w:t>δεν</w:t>
      </w:r>
      <w:r>
        <w:rPr>
          <w:rFonts w:eastAsia="Times New Roman"/>
          <w:bCs/>
          <w:shd w:val="clear" w:color="auto" w:fill="FFFFFF"/>
        </w:rPr>
        <w:t xml:space="preserve"> μπορούσε να ανταποκριθεί </w:t>
      </w:r>
      <w:r w:rsidRPr="00406CBC">
        <w:rPr>
          <w:rFonts w:eastAsia="Times New Roman"/>
          <w:bCs/>
          <w:shd w:val="clear" w:color="auto" w:fill="FFFFFF"/>
        </w:rPr>
        <w:t>και</w:t>
      </w:r>
      <w:r>
        <w:rPr>
          <w:rFonts w:eastAsia="Times New Roman"/>
          <w:bCs/>
          <w:shd w:val="clear" w:color="auto" w:fill="FFFFFF"/>
        </w:rPr>
        <w:t xml:space="preserve"> η προθεσμία </w:t>
      </w:r>
      <w:r w:rsidRPr="00406CBC">
        <w:rPr>
          <w:rFonts w:eastAsia="Times New Roman"/>
          <w:bCs/>
          <w:shd w:val="clear" w:color="auto" w:fill="FFFFFF"/>
        </w:rPr>
        <w:t>που</w:t>
      </w:r>
      <w:r>
        <w:rPr>
          <w:rFonts w:eastAsia="Times New Roman"/>
          <w:bCs/>
          <w:shd w:val="clear" w:color="auto" w:fill="FFFFFF"/>
        </w:rPr>
        <w:t xml:space="preserve"> έταξε η </w:t>
      </w:r>
      <w:r w:rsidRPr="00406CBC">
        <w:rPr>
          <w:rFonts w:eastAsia="Times New Roman"/>
          <w:bCs/>
          <w:shd w:val="clear" w:color="auto" w:fill="FFFFFF"/>
        </w:rPr>
        <w:t>Βουλή</w:t>
      </w:r>
      <w:r>
        <w:rPr>
          <w:rFonts w:eastAsia="Times New Roman"/>
          <w:bCs/>
          <w:shd w:val="clear" w:color="auto" w:fill="FFFFFF"/>
        </w:rPr>
        <w:t xml:space="preserve"> –</w:t>
      </w:r>
      <w:r>
        <w:rPr>
          <w:rFonts w:eastAsia="Times New Roman"/>
          <w:bCs/>
          <w:shd w:val="clear" w:color="auto" w:fill="FFFFFF"/>
        </w:rPr>
        <w:lastRenderedPageBreak/>
        <w:t xml:space="preserve">εμείς- </w:t>
      </w:r>
      <w:r w:rsidRPr="00406CBC">
        <w:rPr>
          <w:rFonts w:eastAsia="Times New Roman"/>
          <w:bCs/>
          <w:shd w:val="clear" w:color="auto" w:fill="FFFFFF"/>
        </w:rPr>
        <w:t>μπορεί</w:t>
      </w:r>
      <w:r>
        <w:rPr>
          <w:rFonts w:eastAsia="Times New Roman"/>
          <w:bCs/>
          <w:shd w:val="clear" w:color="auto" w:fill="FFFFFF"/>
        </w:rPr>
        <w:t xml:space="preserve"> να λέγεται «αποκλειστική», </w:t>
      </w:r>
      <w:r w:rsidRPr="00406CBC">
        <w:rPr>
          <w:rFonts w:eastAsia="Times New Roman"/>
          <w:bCs/>
          <w:shd w:val="clear" w:color="auto" w:fill="FFFFFF"/>
        </w:rPr>
        <w:t>αλλά</w:t>
      </w:r>
      <w:r>
        <w:rPr>
          <w:rFonts w:eastAsia="Times New Roman"/>
          <w:bCs/>
          <w:shd w:val="clear" w:color="auto" w:fill="FFFFFF"/>
        </w:rPr>
        <w:t xml:space="preserve"> </w:t>
      </w:r>
      <w:r w:rsidRPr="00406CBC">
        <w:rPr>
          <w:rFonts w:eastAsia="Times New Roman"/>
          <w:bCs/>
          <w:shd w:val="clear" w:color="auto" w:fill="FFFFFF"/>
        </w:rPr>
        <w:t>είναι</w:t>
      </w:r>
      <w:r>
        <w:rPr>
          <w:rFonts w:eastAsia="Times New Roman"/>
          <w:bCs/>
          <w:shd w:val="clear" w:color="auto" w:fill="FFFFFF"/>
        </w:rPr>
        <w:t xml:space="preserve"> ενδεικτική. </w:t>
      </w:r>
      <w:r w:rsidRPr="00406CBC">
        <w:rPr>
          <w:rFonts w:eastAsia="Times New Roman"/>
          <w:bCs/>
          <w:shd w:val="clear" w:color="auto" w:fill="FFFFFF"/>
        </w:rPr>
        <w:t>Είναι</w:t>
      </w:r>
      <w:r>
        <w:rPr>
          <w:rFonts w:eastAsia="Times New Roman"/>
          <w:bCs/>
          <w:shd w:val="clear" w:color="auto" w:fill="FFFFFF"/>
        </w:rPr>
        <w:t xml:space="preserve"> ενδεικτική η προθεσμία. </w:t>
      </w:r>
    </w:p>
    <w:p w14:paraId="7200AF8D" w14:textId="77777777" w:rsidR="00412B74" w:rsidRDefault="00EE22A4">
      <w:pPr>
        <w:spacing w:line="600" w:lineRule="auto"/>
        <w:ind w:firstLine="720"/>
        <w:jc w:val="both"/>
        <w:rPr>
          <w:rFonts w:eastAsia="Times New Roman"/>
          <w:bCs/>
          <w:shd w:val="clear" w:color="auto" w:fill="FFFFFF"/>
        </w:rPr>
      </w:pPr>
      <w:r w:rsidRPr="00406CBC">
        <w:rPr>
          <w:rFonts w:eastAsia="Times New Roman"/>
          <w:bCs/>
          <w:shd w:val="clear" w:color="auto" w:fill="FFFFFF"/>
        </w:rPr>
        <w:t>Πρέπει</w:t>
      </w:r>
      <w:r>
        <w:rPr>
          <w:rFonts w:eastAsia="Times New Roman"/>
          <w:bCs/>
          <w:shd w:val="clear" w:color="auto" w:fill="FFFFFF"/>
        </w:rPr>
        <w:t xml:space="preserve"> </w:t>
      </w:r>
      <w:r w:rsidRPr="00406CBC">
        <w:rPr>
          <w:rFonts w:eastAsia="Times New Roman"/>
          <w:bCs/>
          <w:shd w:val="clear" w:color="auto" w:fill="FFFFFF"/>
        </w:rPr>
        <w:t>να</w:t>
      </w:r>
      <w:r>
        <w:rPr>
          <w:rFonts w:eastAsia="Times New Roman"/>
          <w:bCs/>
          <w:shd w:val="clear" w:color="auto" w:fill="FFFFFF"/>
        </w:rPr>
        <w:t xml:space="preserve"> γίνουν οι προθεσμίες </w:t>
      </w:r>
      <w:r w:rsidRPr="00406CBC">
        <w:rPr>
          <w:rFonts w:eastAsia="Times New Roman"/>
          <w:bCs/>
          <w:shd w:val="clear" w:color="auto" w:fill="FFFFFF"/>
        </w:rPr>
        <w:t>που</w:t>
      </w:r>
      <w:r>
        <w:rPr>
          <w:rFonts w:eastAsia="Times New Roman"/>
          <w:bCs/>
          <w:shd w:val="clear" w:color="auto" w:fill="FFFFFF"/>
        </w:rPr>
        <w:t xml:space="preserve"> τάσσει ο νομοθέτης -στις περιπτώσεις </w:t>
      </w:r>
      <w:r w:rsidRPr="00406CBC">
        <w:rPr>
          <w:rFonts w:eastAsia="Times New Roman"/>
          <w:bCs/>
          <w:shd w:val="clear" w:color="auto" w:fill="FFFFFF"/>
        </w:rPr>
        <w:t>που</w:t>
      </w:r>
      <w:r>
        <w:rPr>
          <w:rFonts w:eastAsia="Times New Roman"/>
          <w:bCs/>
          <w:shd w:val="clear" w:color="auto" w:fill="FFFFFF"/>
        </w:rPr>
        <w:t xml:space="preserve"> το εκτιμάει- αποκλειστικές από το ίδιο το Σύνταγμα. Και αν αυτό </w:t>
      </w:r>
      <w:r w:rsidRPr="00406CBC">
        <w:rPr>
          <w:rFonts w:eastAsia="Times New Roman"/>
          <w:bCs/>
          <w:shd w:val="clear" w:color="auto" w:fill="FFFFFF"/>
        </w:rPr>
        <w:t>δεν</w:t>
      </w:r>
      <w:r>
        <w:rPr>
          <w:rFonts w:eastAsia="Times New Roman"/>
          <w:bCs/>
          <w:shd w:val="clear" w:color="auto" w:fill="FFFFFF"/>
        </w:rPr>
        <w:t xml:space="preserve"> γίνει, αφήνουμε τον πολίτη –παρ’ ότι περνάει από τα χέρια μας αυτό να το αλλάξουμε- έρμαιο της γραφειοκρατικής κακοδαιμονίας, </w:t>
      </w:r>
      <w:r w:rsidRPr="00406CBC">
        <w:rPr>
          <w:rFonts w:eastAsia="Times New Roman"/>
          <w:bCs/>
          <w:shd w:val="clear" w:color="auto" w:fill="FFFFFF"/>
        </w:rPr>
        <w:t>γιατί</w:t>
      </w:r>
      <w:r>
        <w:rPr>
          <w:rFonts w:eastAsia="Times New Roman"/>
          <w:bCs/>
          <w:shd w:val="clear" w:color="auto" w:fill="FFFFFF"/>
        </w:rPr>
        <w:t xml:space="preserve"> γραφειοκρατία </w:t>
      </w:r>
      <w:r w:rsidRPr="00406CBC">
        <w:rPr>
          <w:rFonts w:eastAsia="Times New Roman"/>
          <w:bCs/>
          <w:shd w:val="clear" w:color="auto" w:fill="FFFFFF"/>
        </w:rPr>
        <w:t>υπάρχει</w:t>
      </w:r>
      <w:r>
        <w:rPr>
          <w:rFonts w:eastAsia="Times New Roman"/>
          <w:bCs/>
          <w:shd w:val="clear" w:color="auto" w:fill="FFFFFF"/>
        </w:rPr>
        <w:t xml:space="preserve"> και στη διοίκηση </w:t>
      </w:r>
      <w:r w:rsidRPr="00406CBC">
        <w:rPr>
          <w:rFonts w:eastAsia="Times New Roman"/>
          <w:bCs/>
          <w:shd w:val="clear" w:color="auto" w:fill="FFFFFF"/>
        </w:rPr>
        <w:t>και</w:t>
      </w:r>
      <w:r>
        <w:rPr>
          <w:rFonts w:eastAsia="Times New Roman"/>
          <w:bCs/>
          <w:shd w:val="clear" w:color="auto" w:fill="FFFFFF"/>
        </w:rPr>
        <w:t xml:space="preserve"> στην τοπική αυτοδιοίκηση, </w:t>
      </w:r>
      <w:r w:rsidRPr="00406CBC">
        <w:rPr>
          <w:rFonts w:eastAsia="Times New Roman"/>
          <w:bCs/>
          <w:shd w:val="clear" w:color="auto" w:fill="FFFFFF"/>
        </w:rPr>
        <w:t>αλλά</w:t>
      </w:r>
      <w:r>
        <w:rPr>
          <w:rFonts w:eastAsia="Times New Roman"/>
          <w:bCs/>
          <w:shd w:val="clear" w:color="auto" w:fill="FFFFFF"/>
        </w:rPr>
        <w:t xml:space="preserve"> </w:t>
      </w:r>
      <w:r w:rsidRPr="00406CBC">
        <w:rPr>
          <w:rFonts w:eastAsia="Times New Roman"/>
          <w:bCs/>
          <w:shd w:val="clear" w:color="auto" w:fill="FFFFFF"/>
        </w:rPr>
        <w:t>και</w:t>
      </w:r>
      <w:r>
        <w:rPr>
          <w:rFonts w:eastAsia="Times New Roman"/>
          <w:bCs/>
          <w:shd w:val="clear" w:color="auto" w:fill="FFFFFF"/>
        </w:rPr>
        <w:t xml:space="preserve"> στη διοίκηση της δικαιοσύνης. Όχι στην απόδοση της δικαιοσύνης, στη διοίκηση της δικαιοσύνης.</w:t>
      </w:r>
    </w:p>
    <w:p w14:paraId="7200AF8E" w14:textId="77777777" w:rsidR="00412B74" w:rsidRDefault="00EE22A4">
      <w:pPr>
        <w:spacing w:line="600" w:lineRule="auto"/>
        <w:ind w:firstLine="720"/>
        <w:jc w:val="both"/>
        <w:rPr>
          <w:rFonts w:eastAsia="Times New Roman" w:cs="Times New Roman"/>
        </w:rPr>
      </w:pPr>
      <w:r w:rsidRPr="00933EEB">
        <w:rPr>
          <w:rFonts w:eastAsia="Times New Roman"/>
          <w:b/>
          <w:bCs/>
        </w:rPr>
        <w:t>ΠΡΟΕΔΡΕΥΟΥΣΑ (Αναστασία Χριστοδουλοπούλου):</w:t>
      </w:r>
      <w:r w:rsidRPr="00933EEB">
        <w:rPr>
          <w:rFonts w:eastAsia="Times New Roman" w:cs="Times New Roman"/>
        </w:rPr>
        <w:t xml:space="preserve"> </w:t>
      </w:r>
      <w:r>
        <w:rPr>
          <w:rFonts w:eastAsia="Times New Roman" w:cs="Times New Roman"/>
        </w:rPr>
        <w:t>Κύριε Λοβέρδο, συντομεύετε.</w:t>
      </w:r>
    </w:p>
    <w:p w14:paraId="7200AF8F" w14:textId="77777777" w:rsidR="00412B74" w:rsidRDefault="00EE22A4">
      <w:pPr>
        <w:spacing w:line="600" w:lineRule="auto"/>
        <w:ind w:firstLine="720"/>
        <w:jc w:val="both"/>
        <w:rPr>
          <w:rFonts w:eastAsia="Times New Roman" w:cs="Times New Roman"/>
          <w:bCs/>
          <w:shd w:val="clear" w:color="auto" w:fill="FFFFFF"/>
        </w:rPr>
      </w:pPr>
      <w:r w:rsidRPr="00406CBC">
        <w:rPr>
          <w:rFonts w:eastAsia="Times New Roman" w:cs="Times New Roman"/>
          <w:b/>
        </w:rPr>
        <w:t>ΑΝΔΡΕΑΣ ΛΟΒΕΡΔΟΣ:</w:t>
      </w:r>
      <w:r>
        <w:rPr>
          <w:rFonts w:eastAsia="Times New Roman" w:cs="Times New Roman"/>
        </w:rPr>
        <w:t xml:space="preserve"> Αυτή η αλλαγή </w:t>
      </w:r>
      <w:r w:rsidRPr="00406CBC">
        <w:rPr>
          <w:rFonts w:eastAsia="Times New Roman" w:cs="Times New Roman"/>
          <w:bCs/>
          <w:shd w:val="clear" w:color="auto" w:fill="FFFFFF"/>
        </w:rPr>
        <w:t>πρέπει</w:t>
      </w:r>
      <w:r>
        <w:rPr>
          <w:rFonts w:eastAsia="Times New Roman" w:cs="Times New Roman"/>
          <w:bCs/>
          <w:shd w:val="clear" w:color="auto" w:fill="FFFFFF"/>
        </w:rPr>
        <w:t xml:space="preserve"> </w:t>
      </w:r>
      <w:r w:rsidRPr="00406CBC">
        <w:rPr>
          <w:rFonts w:eastAsia="Times New Roman"/>
          <w:bCs/>
          <w:shd w:val="clear" w:color="auto" w:fill="FFFFFF"/>
        </w:rPr>
        <w:t>να</w:t>
      </w:r>
      <w:r>
        <w:rPr>
          <w:rFonts w:eastAsia="Times New Roman" w:cs="Times New Roman"/>
          <w:bCs/>
          <w:shd w:val="clear" w:color="auto" w:fill="FFFFFF"/>
        </w:rPr>
        <w:t xml:space="preserve"> γίνει. Ε</w:t>
      </w:r>
      <w:r w:rsidRPr="00406CBC">
        <w:rPr>
          <w:rFonts w:eastAsia="Times New Roman" w:cs="Times New Roman"/>
          <w:bCs/>
          <w:shd w:val="clear" w:color="auto" w:fill="FFFFFF"/>
        </w:rPr>
        <w:t>πίσης</w:t>
      </w:r>
      <w:r w:rsidRPr="00BC2B7F">
        <w:rPr>
          <w:rFonts w:eastAsia="Times New Roman" w:cs="Times New Roman"/>
          <w:bCs/>
          <w:shd w:val="clear" w:color="auto" w:fill="FFFFFF"/>
        </w:rPr>
        <w:t>,</w:t>
      </w:r>
      <w:r>
        <w:rPr>
          <w:rFonts w:eastAsia="Times New Roman" w:cs="Times New Roman"/>
          <w:bCs/>
          <w:shd w:val="clear" w:color="auto" w:fill="FFFFFF"/>
        </w:rPr>
        <w:t xml:space="preserve"> πάρα πολλά πρέπει να γίνουν στην τοπική αυτοδιοίκηση σε </w:t>
      </w:r>
      <w:r w:rsidRPr="00406CBC">
        <w:rPr>
          <w:rFonts w:eastAsia="Times New Roman"/>
          <w:bCs/>
          <w:shd w:val="clear" w:color="auto" w:fill="FFFFFF"/>
        </w:rPr>
        <w:t>μια</w:t>
      </w:r>
      <w:r>
        <w:rPr>
          <w:rFonts w:eastAsia="Times New Roman" w:cs="Times New Roman"/>
          <w:bCs/>
          <w:shd w:val="clear" w:color="auto" w:fill="FFFFFF"/>
        </w:rPr>
        <w:t xml:space="preserve"> κατεύθυνση </w:t>
      </w:r>
      <w:r w:rsidRPr="00406CBC">
        <w:rPr>
          <w:rFonts w:eastAsia="Times New Roman" w:cs="Times New Roman"/>
          <w:bCs/>
          <w:shd w:val="clear" w:color="auto" w:fill="FFFFFF"/>
        </w:rPr>
        <w:t>που</w:t>
      </w:r>
      <w:r>
        <w:rPr>
          <w:rFonts w:eastAsia="Times New Roman" w:cs="Times New Roman"/>
          <w:bCs/>
          <w:shd w:val="clear" w:color="auto" w:fill="FFFFFF"/>
        </w:rPr>
        <w:t xml:space="preserve"> </w:t>
      </w:r>
      <w:r w:rsidRPr="00406CBC">
        <w:rPr>
          <w:rFonts w:eastAsia="Times New Roman"/>
          <w:bCs/>
          <w:shd w:val="clear" w:color="auto" w:fill="FFFFFF"/>
        </w:rPr>
        <w:t>θα</w:t>
      </w:r>
      <w:r>
        <w:rPr>
          <w:rFonts w:eastAsia="Times New Roman" w:cs="Times New Roman"/>
          <w:bCs/>
          <w:shd w:val="clear" w:color="auto" w:fill="FFFFFF"/>
        </w:rPr>
        <w:t xml:space="preserve"> δούμε, συζητώντας στην επιτροπή. </w:t>
      </w:r>
    </w:p>
    <w:p w14:paraId="7200AF90" w14:textId="77777777" w:rsidR="00412B74" w:rsidRDefault="00EE22A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Τα ά</w:t>
      </w:r>
      <w:r w:rsidRPr="00406CBC">
        <w:rPr>
          <w:rFonts w:eastAsia="Times New Roman"/>
          <w:bCs/>
          <w:shd w:val="clear" w:color="auto" w:fill="FFFFFF"/>
        </w:rPr>
        <w:t>ρθρ</w:t>
      </w:r>
      <w:r>
        <w:rPr>
          <w:rFonts w:eastAsia="Times New Roman"/>
          <w:bCs/>
          <w:shd w:val="clear" w:color="auto" w:fill="FFFFFF"/>
        </w:rPr>
        <w:t xml:space="preserve">α </w:t>
      </w:r>
      <w:r>
        <w:rPr>
          <w:rFonts w:eastAsia="Times New Roman" w:cs="Times New Roman"/>
          <w:bCs/>
          <w:shd w:val="clear" w:color="auto" w:fill="FFFFFF"/>
        </w:rPr>
        <w:t xml:space="preserve">101 και 102, λοιπόν, του Συντάγματος </w:t>
      </w:r>
      <w:r w:rsidRPr="00406CBC">
        <w:rPr>
          <w:rFonts w:eastAsia="Times New Roman" w:cs="Times New Roman"/>
          <w:bCs/>
          <w:shd w:val="clear" w:color="auto" w:fill="FFFFFF"/>
        </w:rPr>
        <w:t>πρέπει</w:t>
      </w:r>
      <w:r>
        <w:rPr>
          <w:rFonts w:eastAsia="Times New Roman" w:cs="Times New Roman"/>
          <w:bCs/>
          <w:shd w:val="clear" w:color="auto" w:fill="FFFFFF"/>
        </w:rPr>
        <w:t xml:space="preserve"> </w:t>
      </w:r>
      <w:r w:rsidRPr="00406CBC">
        <w:rPr>
          <w:rFonts w:eastAsia="Times New Roman"/>
          <w:bCs/>
          <w:shd w:val="clear" w:color="auto" w:fill="FFFFFF"/>
        </w:rPr>
        <w:t>να</w:t>
      </w:r>
      <w:r>
        <w:rPr>
          <w:rFonts w:eastAsia="Times New Roman" w:cs="Times New Roman"/>
          <w:bCs/>
          <w:shd w:val="clear" w:color="auto" w:fill="FFFFFF"/>
        </w:rPr>
        <w:t xml:space="preserve"> τεθούν υπό αναθεώρηση, κάτι που είναι απολύτως απαραίτητο. </w:t>
      </w:r>
    </w:p>
    <w:p w14:paraId="7200AF91" w14:textId="77777777" w:rsidR="00412B74" w:rsidRDefault="00EE22A4">
      <w:pPr>
        <w:spacing w:line="600" w:lineRule="auto"/>
        <w:ind w:firstLine="720"/>
        <w:jc w:val="both"/>
        <w:rPr>
          <w:rFonts w:eastAsia="Times New Roman" w:cs="Times New Roman"/>
          <w:bCs/>
          <w:shd w:val="clear" w:color="auto" w:fill="FFFFFF"/>
        </w:rPr>
      </w:pPr>
      <w:r w:rsidRPr="00406CBC">
        <w:rPr>
          <w:rFonts w:eastAsia="Times New Roman" w:cs="Times New Roman"/>
          <w:bCs/>
          <w:shd w:val="clear" w:color="auto" w:fill="FFFFFF"/>
        </w:rPr>
        <w:t>Κυρίες και κύριοι Βουλευτές</w:t>
      </w:r>
      <w:r>
        <w:rPr>
          <w:rFonts w:eastAsia="Times New Roman" w:cs="Times New Roman"/>
          <w:bCs/>
          <w:shd w:val="clear" w:color="auto" w:fill="FFFFFF"/>
        </w:rPr>
        <w:t xml:space="preserve">, </w:t>
      </w:r>
      <w:r w:rsidRPr="00406CBC">
        <w:rPr>
          <w:rFonts w:eastAsia="Times New Roman"/>
          <w:bCs/>
          <w:shd w:val="clear" w:color="auto" w:fill="FFFFFF"/>
        </w:rPr>
        <w:t>δεν</w:t>
      </w:r>
      <w:r>
        <w:rPr>
          <w:rFonts w:eastAsia="Times New Roman" w:cs="Times New Roman"/>
          <w:bCs/>
          <w:shd w:val="clear" w:color="auto" w:fill="FFFFFF"/>
        </w:rPr>
        <w:t xml:space="preserve"> έχω άλλο χρόνο. Κλείνω εδώ. Έχουμε λίγες εβδομάδες -</w:t>
      </w:r>
      <w:r w:rsidRPr="00406CBC">
        <w:rPr>
          <w:rFonts w:eastAsia="Times New Roman" w:cs="Times New Roman"/>
          <w:bCs/>
          <w:shd w:val="clear" w:color="auto" w:fill="FFFFFF"/>
        </w:rPr>
        <w:t>εν πάση περιπτώσει</w:t>
      </w:r>
      <w:r>
        <w:rPr>
          <w:rFonts w:eastAsia="Times New Roman" w:cs="Times New Roman"/>
          <w:bCs/>
          <w:shd w:val="clear" w:color="auto" w:fill="FFFFFF"/>
        </w:rPr>
        <w:t xml:space="preserve">, αυτές </w:t>
      </w:r>
      <w:r w:rsidRPr="00406CBC">
        <w:rPr>
          <w:rFonts w:eastAsia="Times New Roman" w:cs="Times New Roman"/>
          <w:bCs/>
          <w:shd w:val="clear" w:color="auto" w:fill="FFFFFF"/>
        </w:rPr>
        <w:t>που</w:t>
      </w:r>
      <w:r>
        <w:rPr>
          <w:rFonts w:eastAsia="Times New Roman" w:cs="Times New Roman"/>
          <w:bCs/>
          <w:shd w:val="clear" w:color="auto" w:fill="FFFFFF"/>
        </w:rPr>
        <w:t xml:space="preserve"> η Πλειοψηφία αποφάσισε- </w:t>
      </w:r>
      <w:r w:rsidRPr="00406CBC">
        <w:rPr>
          <w:rFonts w:eastAsia="Times New Roman" w:cs="Times New Roman"/>
          <w:bCs/>
          <w:shd w:val="clear" w:color="auto" w:fill="FFFFFF"/>
        </w:rPr>
        <w:t>για να</w:t>
      </w:r>
      <w:r>
        <w:rPr>
          <w:rFonts w:eastAsia="Times New Roman" w:cs="Times New Roman"/>
          <w:bCs/>
          <w:shd w:val="clear" w:color="auto" w:fill="FFFFFF"/>
        </w:rPr>
        <w:t xml:space="preserve"> κάνουμε την αναθεώρηση </w:t>
      </w:r>
      <w:r w:rsidRPr="00406CBC">
        <w:rPr>
          <w:rFonts w:eastAsia="Times New Roman"/>
          <w:bCs/>
          <w:shd w:val="clear" w:color="auto" w:fill="FFFFFF"/>
        </w:rPr>
        <w:t>και</w:t>
      </w:r>
      <w:r>
        <w:rPr>
          <w:rFonts w:eastAsia="Times New Roman" w:cs="Times New Roman"/>
          <w:bCs/>
          <w:shd w:val="clear" w:color="auto" w:fill="FFFFFF"/>
        </w:rPr>
        <w:t xml:space="preserve"> έχουμε μπροστά μας δύο</w:t>
      </w:r>
      <w:r>
        <w:rPr>
          <w:rFonts w:eastAsia="Times New Roman" w:cs="Times New Roman"/>
          <w:bCs/>
          <w:shd w:val="clear" w:color="auto" w:fill="FFFFFF"/>
        </w:rPr>
        <w:t xml:space="preserve"> εκδοχές. Απευθύνομαι σε όλες και σε όλους. </w:t>
      </w:r>
    </w:p>
    <w:p w14:paraId="7200AF92" w14:textId="77777777" w:rsidR="00412B74" w:rsidRDefault="00EE22A4">
      <w:pPr>
        <w:spacing w:line="600" w:lineRule="auto"/>
        <w:ind w:firstLine="720"/>
        <w:jc w:val="both"/>
        <w:rPr>
          <w:rFonts w:eastAsia="Times New Roman"/>
          <w:bCs/>
          <w:shd w:val="clear" w:color="auto" w:fill="FFFFFF"/>
        </w:rPr>
      </w:pPr>
      <w:r>
        <w:rPr>
          <w:rFonts w:eastAsia="Times New Roman" w:cs="Times New Roman"/>
          <w:bCs/>
          <w:shd w:val="clear" w:color="auto" w:fill="FFFFFF"/>
        </w:rPr>
        <w:t xml:space="preserve">Η πρώτη εκδοχή </w:t>
      </w:r>
      <w:r w:rsidRPr="00406CBC">
        <w:rPr>
          <w:rFonts w:eastAsia="Times New Roman"/>
          <w:bCs/>
          <w:shd w:val="clear" w:color="auto" w:fill="FFFFFF"/>
        </w:rPr>
        <w:t>είναι</w:t>
      </w:r>
      <w:r>
        <w:rPr>
          <w:rFonts w:eastAsia="Times New Roman" w:cs="Times New Roman"/>
          <w:bCs/>
          <w:shd w:val="clear" w:color="auto" w:fill="FFFFFF"/>
        </w:rPr>
        <w:t xml:space="preserve"> να αναλωθούμε σε ζητήματα </w:t>
      </w:r>
      <w:r w:rsidRPr="00406CBC">
        <w:rPr>
          <w:rFonts w:eastAsia="Times New Roman" w:cs="Times New Roman"/>
          <w:bCs/>
          <w:shd w:val="clear" w:color="auto" w:fill="FFFFFF"/>
        </w:rPr>
        <w:t>που</w:t>
      </w:r>
      <w:r>
        <w:rPr>
          <w:rFonts w:eastAsia="Times New Roman" w:cs="Times New Roman"/>
          <w:bCs/>
          <w:shd w:val="clear" w:color="auto" w:fill="FFFFFF"/>
        </w:rPr>
        <w:t xml:space="preserve"> έχουν </w:t>
      </w:r>
      <w:r w:rsidRPr="00406CBC">
        <w:rPr>
          <w:rFonts w:eastAsia="Times New Roman"/>
          <w:bCs/>
          <w:shd w:val="clear" w:color="auto" w:fill="FFFFFF"/>
        </w:rPr>
        <w:t>να</w:t>
      </w:r>
      <w:r>
        <w:rPr>
          <w:rFonts w:eastAsia="Times New Roman" w:cs="Times New Roman"/>
          <w:bCs/>
          <w:shd w:val="clear" w:color="auto" w:fill="FFFFFF"/>
        </w:rPr>
        <w:t xml:space="preserve"> κάνουν με την εν στενή εννοία </w:t>
      </w:r>
      <w:r w:rsidRPr="00406CBC">
        <w:rPr>
          <w:rFonts w:eastAsia="Times New Roman" w:cs="Times New Roman"/>
          <w:bCs/>
          <w:shd w:val="clear" w:color="auto" w:fill="FFFFFF"/>
        </w:rPr>
        <w:t>πολιτική</w:t>
      </w:r>
      <w:r>
        <w:rPr>
          <w:rFonts w:eastAsia="Times New Roman" w:cs="Times New Roman"/>
          <w:bCs/>
          <w:shd w:val="clear" w:color="auto" w:fill="FFFFFF"/>
        </w:rPr>
        <w:t xml:space="preserve">, διευθετήσεις </w:t>
      </w:r>
      <w:r w:rsidRPr="00406CBC">
        <w:rPr>
          <w:rFonts w:eastAsia="Times New Roman" w:cs="Times New Roman"/>
          <w:bCs/>
          <w:shd w:val="clear" w:color="auto" w:fill="FFFFFF"/>
        </w:rPr>
        <w:t>που</w:t>
      </w:r>
      <w:r>
        <w:rPr>
          <w:rFonts w:eastAsia="Times New Roman" w:cs="Times New Roman"/>
          <w:bCs/>
          <w:shd w:val="clear" w:color="auto" w:fill="FFFFFF"/>
        </w:rPr>
        <w:t xml:space="preserve"> αφορούν κόμματα, εκλογές κ.ο.κ.. Αυτή η εκδοχή, σας ενημερώνω, </w:t>
      </w:r>
      <w:r w:rsidRPr="00406CBC">
        <w:rPr>
          <w:rFonts w:eastAsia="Times New Roman"/>
          <w:bCs/>
          <w:shd w:val="clear" w:color="auto" w:fill="FFFFFF"/>
        </w:rPr>
        <w:t>ότι</w:t>
      </w:r>
      <w:r>
        <w:rPr>
          <w:rFonts w:eastAsia="Times New Roman" w:cs="Times New Roman"/>
          <w:bCs/>
          <w:shd w:val="clear" w:color="auto" w:fill="FFFFFF"/>
        </w:rPr>
        <w:t xml:space="preserve"> «θα πάει άπατη», </w:t>
      </w:r>
      <w:r w:rsidRPr="00406CBC">
        <w:rPr>
          <w:rFonts w:eastAsia="Times New Roman" w:cs="Times New Roman"/>
          <w:bCs/>
          <w:shd w:val="clear" w:color="auto" w:fill="FFFFFF"/>
        </w:rPr>
        <w:t>όπως</w:t>
      </w:r>
      <w:r>
        <w:rPr>
          <w:rFonts w:eastAsia="Times New Roman" w:cs="Times New Roman"/>
          <w:bCs/>
          <w:shd w:val="clear" w:color="auto" w:fill="FFFFFF"/>
        </w:rPr>
        <w:t xml:space="preserve"> λέμε,</w:t>
      </w:r>
      <w:r>
        <w:rPr>
          <w:rFonts w:eastAsia="Times New Roman" w:cs="Times New Roman"/>
          <w:bCs/>
          <w:shd w:val="clear" w:color="auto" w:fill="FFFFFF"/>
        </w:rPr>
        <w:t xml:space="preserve"> σε ό,τι αφορά τη σχέση μας με τον </w:t>
      </w:r>
      <w:r w:rsidRPr="00406CBC">
        <w:rPr>
          <w:rFonts w:eastAsia="Times New Roman" w:cs="Times New Roman"/>
          <w:bCs/>
          <w:shd w:val="clear" w:color="auto" w:fill="FFFFFF"/>
        </w:rPr>
        <w:t>πολ</w:t>
      </w:r>
      <w:r>
        <w:rPr>
          <w:rFonts w:eastAsia="Times New Roman" w:cs="Times New Roman"/>
          <w:bCs/>
          <w:shd w:val="clear" w:color="auto" w:fill="FFFFFF"/>
        </w:rPr>
        <w:t xml:space="preserve">ίτη. </w:t>
      </w:r>
      <w:r w:rsidRPr="00406CBC">
        <w:rPr>
          <w:rFonts w:eastAsia="Times New Roman" w:cs="Times New Roman"/>
          <w:bCs/>
          <w:shd w:val="clear" w:color="auto" w:fill="FFFFFF"/>
        </w:rPr>
        <w:t>Πρέπει</w:t>
      </w:r>
      <w:r>
        <w:rPr>
          <w:rFonts w:eastAsia="Times New Roman" w:cs="Times New Roman"/>
          <w:bCs/>
          <w:shd w:val="clear" w:color="auto" w:fill="FFFFFF"/>
        </w:rPr>
        <w:t xml:space="preserve"> </w:t>
      </w:r>
      <w:r w:rsidRPr="00406CBC">
        <w:rPr>
          <w:rFonts w:eastAsia="Times New Roman"/>
          <w:bCs/>
          <w:shd w:val="clear" w:color="auto" w:fill="FFFFFF"/>
        </w:rPr>
        <w:t>να</w:t>
      </w:r>
      <w:r>
        <w:rPr>
          <w:rFonts w:eastAsia="Times New Roman" w:cs="Times New Roman"/>
          <w:bCs/>
          <w:shd w:val="clear" w:color="auto" w:fill="FFFFFF"/>
        </w:rPr>
        <w:t xml:space="preserve"> καταλάβουμε </w:t>
      </w:r>
      <w:r w:rsidRPr="00406CBC">
        <w:rPr>
          <w:rFonts w:eastAsia="Times New Roman"/>
          <w:bCs/>
          <w:shd w:val="clear" w:color="auto" w:fill="FFFFFF"/>
        </w:rPr>
        <w:t>ό</w:t>
      </w:r>
      <w:r>
        <w:rPr>
          <w:rFonts w:eastAsia="Times New Roman"/>
          <w:bCs/>
          <w:shd w:val="clear" w:color="auto" w:fill="FFFFFF"/>
        </w:rPr>
        <w:t xml:space="preserve">λοι </w:t>
      </w:r>
      <w:r w:rsidRPr="00406CBC">
        <w:rPr>
          <w:rFonts w:eastAsia="Times New Roman"/>
          <w:bCs/>
          <w:shd w:val="clear" w:color="auto" w:fill="FFFFFF"/>
        </w:rPr>
        <w:t>και</w:t>
      </w:r>
      <w:r>
        <w:rPr>
          <w:rFonts w:eastAsia="Times New Roman"/>
          <w:bCs/>
          <w:shd w:val="clear" w:color="auto" w:fill="FFFFFF"/>
        </w:rPr>
        <w:t xml:space="preserve"> όλες </w:t>
      </w:r>
      <w:r w:rsidRPr="00406CBC">
        <w:rPr>
          <w:rFonts w:eastAsia="Times New Roman"/>
          <w:bCs/>
          <w:shd w:val="clear" w:color="auto" w:fill="FFFFFF"/>
        </w:rPr>
        <w:t>ότι</w:t>
      </w:r>
      <w:r>
        <w:rPr>
          <w:rFonts w:eastAsia="Times New Roman"/>
          <w:bCs/>
          <w:shd w:val="clear" w:color="auto" w:fill="FFFFFF"/>
        </w:rPr>
        <w:t xml:space="preserve"> κύρος από το κύρος του Συντάγματος </w:t>
      </w:r>
      <w:r w:rsidRPr="00406CBC">
        <w:rPr>
          <w:rFonts w:eastAsia="Times New Roman"/>
          <w:bCs/>
          <w:shd w:val="clear" w:color="auto" w:fill="FFFFFF"/>
        </w:rPr>
        <w:t>δεν</w:t>
      </w:r>
      <w:r>
        <w:rPr>
          <w:rFonts w:eastAsia="Times New Roman"/>
          <w:bCs/>
          <w:shd w:val="clear" w:color="auto" w:fill="FFFFFF"/>
        </w:rPr>
        <w:t xml:space="preserve"> </w:t>
      </w:r>
      <w:r w:rsidRPr="00406CBC">
        <w:rPr>
          <w:rFonts w:eastAsia="Times New Roman"/>
          <w:bCs/>
          <w:shd w:val="clear" w:color="auto" w:fill="FFFFFF"/>
        </w:rPr>
        <w:t>μπορεί</w:t>
      </w:r>
      <w:r>
        <w:rPr>
          <w:rFonts w:eastAsia="Times New Roman"/>
          <w:bCs/>
          <w:shd w:val="clear" w:color="auto" w:fill="FFFFFF"/>
        </w:rPr>
        <w:t xml:space="preserve"> να αντλήσει πια κανένας </w:t>
      </w:r>
      <w:r w:rsidRPr="00406CBC">
        <w:rPr>
          <w:rFonts w:eastAsia="Times New Roman"/>
          <w:bCs/>
          <w:shd w:val="clear" w:color="auto" w:fill="FFFFFF"/>
        </w:rPr>
        <w:t>και</w:t>
      </w:r>
      <w:r>
        <w:rPr>
          <w:rFonts w:eastAsia="Times New Roman"/>
          <w:bCs/>
          <w:shd w:val="clear" w:color="auto" w:fill="FFFFFF"/>
        </w:rPr>
        <w:t xml:space="preserve"> καμμία. </w:t>
      </w:r>
    </w:p>
    <w:p w14:paraId="7200AF93" w14:textId="77777777" w:rsidR="00412B74" w:rsidRDefault="00EE22A4">
      <w:pPr>
        <w:spacing w:line="600" w:lineRule="auto"/>
        <w:ind w:firstLine="720"/>
        <w:jc w:val="both"/>
        <w:rPr>
          <w:rFonts w:eastAsia="Times New Roman" w:cs="Times New Roman"/>
        </w:rPr>
      </w:pPr>
      <w:r w:rsidRPr="00933EEB">
        <w:rPr>
          <w:rFonts w:eastAsia="Times New Roman"/>
          <w:b/>
          <w:bCs/>
        </w:rPr>
        <w:t>ΠΡΟΕΔΡΕΥΟΥΣΑ (Αναστασία Χριστοδουλοπούλου):</w:t>
      </w:r>
      <w:r w:rsidRPr="00933EEB">
        <w:rPr>
          <w:rFonts w:eastAsia="Times New Roman" w:cs="Times New Roman"/>
        </w:rPr>
        <w:t xml:space="preserve"> </w:t>
      </w:r>
      <w:r>
        <w:rPr>
          <w:rFonts w:eastAsia="Times New Roman" w:cs="Times New Roman"/>
        </w:rPr>
        <w:t xml:space="preserve">Κύριε Λοβέρδο, ολοκληρώστε, </w:t>
      </w:r>
      <w:r w:rsidRPr="00406CBC">
        <w:rPr>
          <w:rFonts w:eastAsia="Times New Roman" w:cs="Times New Roman"/>
        </w:rPr>
        <w:t>παρακαλώ</w:t>
      </w:r>
      <w:r>
        <w:rPr>
          <w:rFonts w:eastAsia="Times New Roman" w:cs="Times New Roman"/>
        </w:rPr>
        <w:t>.</w:t>
      </w:r>
    </w:p>
    <w:p w14:paraId="7200AF94" w14:textId="77777777" w:rsidR="00412B74" w:rsidRDefault="00EE22A4">
      <w:pPr>
        <w:spacing w:line="600" w:lineRule="auto"/>
        <w:ind w:firstLine="720"/>
        <w:jc w:val="both"/>
        <w:rPr>
          <w:rFonts w:eastAsia="Times New Roman" w:cs="Times New Roman"/>
          <w:b/>
        </w:rPr>
      </w:pPr>
      <w:r w:rsidRPr="00406CBC">
        <w:rPr>
          <w:rFonts w:eastAsia="Times New Roman" w:cs="Times New Roman"/>
          <w:b/>
        </w:rPr>
        <w:t xml:space="preserve">ΑΝΔΡΕΑΣ </w:t>
      </w:r>
      <w:r w:rsidRPr="00406CBC">
        <w:rPr>
          <w:rFonts w:eastAsia="Times New Roman" w:cs="Times New Roman"/>
          <w:b/>
        </w:rPr>
        <w:t>ΛΟΒΕΡΔΟΣ:</w:t>
      </w:r>
      <w:r>
        <w:rPr>
          <w:rFonts w:eastAsia="Times New Roman" w:cs="Times New Roman"/>
          <w:b/>
        </w:rPr>
        <w:t xml:space="preserve"> </w:t>
      </w:r>
      <w:r w:rsidRPr="00406CBC">
        <w:rPr>
          <w:rFonts w:eastAsia="Times New Roman" w:cs="Times New Roman"/>
        </w:rPr>
        <w:t>Έκλεισα</w:t>
      </w:r>
      <w:r>
        <w:rPr>
          <w:rFonts w:eastAsia="Times New Roman" w:cs="Times New Roman"/>
        </w:rPr>
        <w:t xml:space="preserve">, </w:t>
      </w:r>
      <w:r w:rsidRPr="00406CBC">
        <w:rPr>
          <w:rFonts w:eastAsia="Times New Roman" w:cs="Times New Roman"/>
          <w:bCs/>
          <w:shd w:val="clear" w:color="auto" w:fill="FFFFFF"/>
        </w:rPr>
        <w:t>κυρία Πρόεδρε</w:t>
      </w:r>
      <w:r w:rsidRPr="00406CBC">
        <w:rPr>
          <w:rFonts w:eastAsia="Times New Roman" w:cs="Times New Roman"/>
        </w:rPr>
        <w:t>.</w:t>
      </w:r>
      <w:r>
        <w:rPr>
          <w:rFonts w:eastAsia="Times New Roman" w:cs="Times New Roman"/>
          <w:b/>
        </w:rPr>
        <w:t xml:space="preserve"> </w:t>
      </w:r>
    </w:p>
    <w:p w14:paraId="7200AF95" w14:textId="77777777" w:rsidR="00412B74" w:rsidRDefault="00EE22A4">
      <w:pPr>
        <w:spacing w:line="600" w:lineRule="auto"/>
        <w:ind w:firstLine="720"/>
        <w:jc w:val="both"/>
        <w:rPr>
          <w:rFonts w:eastAsia="Times New Roman"/>
          <w:bCs/>
          <w:shd w:val="clear" w:color="auto" w:fill="FFFFFF"/>
        </w:rPr>
      </w:pPr>
      <w:r>
        <w:rPr>
          <w:rFonts w:eastAsia="Times New Roman"/>
          <w:bCs/>
          <w:shd w:val="clear" w:color="auto" w:fill="FFFFFF"/>
        </w:rPr>
        <w:lastRenderedPageBreak/>
        <w:t xml:space="preserve">Κάποτε, μετά τη δικτατορία, η αίγλη του Συντάγματος ήταν τόσο μεγάλη </w:t>
      </w:r>
      <w:r w:rsidRPr="00406CBC">
        <w:rPr>
          <w:rFonts w:eastAsia="Times New Roman"/>
          <w:bCs/>
          <w:shd w:val="clear" w:color="auto" w:fill="FFFFFF"/>
        </w:rPr>
        <w:t>που</w:t>
      </w:r>
      <w:r>
        <w:rPr>
          <w:rFonts w:eastAsia="Times New Roman"/>
          <w:bCs/>
          <w:shd w:val="clear" w:color="auto" w:fill="FFFFFF"/>
        </w:rPr>
        <w:t xml:space="preserve"> </w:t>
      </w:r>
      <w:r w:rsidRPr="00406CBC">
        <w:rPr>
          <w:rFonts w:eastAsia="Times New Roman"/>
          <w:bCs/>
          <w:shd w:val="clear" w:color="auto" w:fill="FFFFFF"/>
        </w:rPr>
        <w:t>και</w:t>
      </w:r>
      <w:r>
        <w:rPr>
          <w:rFonts w:eastAsia="Times New Roman"/>
          <w:bCs/>
          <w:shd w:val="clear" w:color="auto" w:fill="FFFFFF"/>
        </w:rPr>
        <w:t xml:space="preserve"> μόνο η πρόταση περί αλλαγής έκανε τον πολίτη </w:t>
      </w:r>
      <w:r w:rsidRPr="00406CBC">
        <w:rPr>
          <w:rFonts w:eastAsia="Times New Roman"/>
          <w:bCs/>
          <w:shd w:val="clear" w:color="auto" w:fill="FFFFFF"/>
        </w:rPr>
        <w:t>να</w:t>
      </w:r>
      <w:r>
        <w:rPr>
          <w:rFonts w:eastAsia="Times New Roman"/>
          <w:bCs/>
          <w:shd w:val="clear" w:color="auto" w:fill="FFFFFF"/>
        </w:rPr>
        <w:t xml:space="preserve"> προσέχει. Και αυτός </w:t>
      </w:r>
      <w:r w:rsidRPr="00406CBC">
        <w:rPr>
          <w:rFonts w:eastAsia="Times New Roman"/>
          <w:bCs/>
          <w:shd w:val="clear" w:color="auto" w:fill="FFFFFF"/>
        </w:rPr>
        <w:t>που</w:t>
      </w:r>
      <w:r>
        <w:rPr>
          <w:rFonts w:eastAsia="Times New Roman"/>
          <w:bCs/>
          <w:shd w:val="clear" w:color="auto" w:fill="FFFFFF"/>
        </w:rPr>
        <w:t xml:space="preserve"> την έκανε αντλούσε κύρος, όχι από τον εαυτό του, </w:t>
      </w:r>
      <w:r w:rsidRPr="00406CBC">
        <w:rPr>
          <w:rFonts w:eastAsia="Times New Roman"/>
          <w:bCs/>
          <w:shd w:val="clear" w:color="auto" w:fill="FFFFFF"/>
        </w:rPr>
        <w:t>αλλά</w:t>
      </w:r>
      <w:r>
        <w:rPr>
          <w:rFonts w:eastAsia="Times New Roman"/>
          <w:bCs/>
          <w:shd w:val="clear" w:color="auto" w:fill="FFFFFF"/>
        </w:rPr>
        <w:t xml:space="preserve"> από το κύρος του Σ</w:t>
      </w:r>
      <w:r>
        <w:rPr>
          <w:rFonts w:eastAsia="Times New Roman"/>
          <w:bCs/>
          <w:shd w:val="clear" w:color="auto" w:fill="FFFFFF"/>
        </w:rPr>
        <w:t xml:space="preserve">υντάγματος. Τώρα, κύρος από το κύρος του Συντάγματος </w:t>
      </w:r>
      <w:r w:rsidRPr="00406CBC">
        <w:rPr>
          <w:rFonts w:eastAsia="Times New Roman"/>
          <w:bCs/>
          <w:shd w:val="clear" w:color="auto" w:fill="FFFFFF"/>
        </w:rPr>
        <w:t>δεν</w:t>
      </w:r>
      <w:r>
        <w:rPr>
          <w:rFonts w:eastAsia="Times New Roman"/>
          <w:bCs/>
          <w:shd w:val="clear" w:color="auto" w:fill="FFFFFF"/>
        </w:rPr>
        <w:t xml:space="preserve"> αντλεί κανένας, διότι κανένας πολίτης -ή, έστω, κανένας πολίτης- </w:t>
      </w:r>
      <w:r w:rsidRPr="00406CBC">
        <w:rPr>
          <w:rFonts w:eastAsia="Times New Roman"/>
          <w:bCs/>
          <w:shd w:val="clear" w:color="auto" w:fill="FFFFFF"/>
        </w:rPr>
        <w:t>δεν</w:t>
      </w:r>
      <w:r>
        <w:rPr>
          <w:rFonts w:eastAsia="Times New Roman"/>
          <w:bCs/>
          <w:shd w:val="clear" w:color="auto" w:fill="FFFFFF"/>
        </w:rPr>
        <w:t xml:space="preserve"> ενδιαφέρεται για αυτά </w:t>
      </w:r>
      <w:r w:rsidRPr="00406CBC">
        <w:rPr>
          <w:rFonts w:eastAsia="Times New Roman"/>
          <w:bCs/>
          <w:shd w:val="clear" w:color="auto" w:fill="FFFFFF"/>
        </w:rPr>
        <w:t>που</w:t>
      </w:r>
      <w:r>
        <w:rPr>
          <w:rFonts w:eastAsia="Times New Roman"/>
          <w:bCs/>
          <w:shd w:val="clear" w:color="auto" w:fill="FFFFFF"/>
        </w:rPr>
        <w:t xml:space="preserve"> αφορούν εσωτερικές διευθετήσεις του </w:t>
      </w:r>
      <w:r w:rsidRPr="00406CBC">
        <w:rPr>
          <w:rFonts w:eastAsia="Times New Roman"/>
          <w:bCs/>
          <w:shd w:val="clear" w:color="auto" w:fill="FFFFFF"/>
        </w:rPr>
        <w:t>πολιτικ</w:t>
      </w:r>
      <w:r>
        <w:rPr>
          <w:rFonts w:eastAsia="Times New Roman"/>
          <w:bCs/>
          <w:shd w:val="clear" w:color="auto" w:fill="FFFFFF"/>
        </w:rPr>
        <w:t>ού συστήματος. Ή θα μετατοπίσουμε το κέντρο ενδιαφέροντος αυτ</w:t>
      </w:r>
      <w:r>
        <w:rPr>
          <w:rFonts w:eastAsia="Times New Roman"/>
          <w:bCs/>
          <w:shd w:val="clear" w:color="auto" w:fill="FFFFFF"/>
        </w:rPr>
        <w:t xml:space="preserve">ού του διαβήματος στον άνθρωπο, στον πολίτη ή θα χάσουμε ακόμη </w:t>
      </w:r>
      <w:r w:rsidRPr="00406CBC">
        <w:rPr>
          <w:rFonts w:eastAsia="Times New Roman"/>
          <w:bCs/>
          <w:shd w:val="clear" w:color="auto" w:fill="FFFFFF"/>
        </w:rPr>
        <w:t>μια</w:t>
      </w:r>
      <w:r>
        <w:rPr>
          <w:rFonts w:eastAsia="Times New Roman"/>
          <w:bCs/>
          <w:shd w:val="clear" w:color="auto" w:fill="FFFFFF"/>
        </w:rPr>
        <w:t xml:space="preserve"> ευκαιρία. </w:t>
      </w:r>
    </w:p>
    <w:p w14:paraId="7200AF96" w14:textId="77777777" w:rsidR="00412B74" w:rsidRDefault="00EE22A4">
      <w:pPr>
        <w:spacing w:line="600" w:lineRule="auto"/>
        <w:ind w:firstLine="720"/>
        <w:jc w:val="both"/>
        <w:rPr>
          <w:rFonts w:eastAsia="Times New Roman"/>
          <w:bCs/>
          <w:shd w:val="clear" w:color="auto" w:fill="FFFFFF"/>
        </w:rPr>
      </w:pPr>
      <w:r>
        <w:rPr>
          <w:rFonts w:eastAsia="Times New Roman"/>
          <w:bCs/>
          <w:shd w:val="clear" w:color="auto" w:fill="FFFFFF"/>
        </w:rPr>
        <w:t xml:space="preserve">Σας </w:t>
      </w:r>
      <w:r w:rsidRPr="00406CBC">
        <w:rPr>
          <w:rFonts w:eastAsia="Times New Roman"/>
          <w:bCs/>
          <w:shd w:val="clear" w:color="auto" w:fill="FFFFFF"/>
        </w:rPr>
        <w:t>ευχαριστώ</w:t>
      </w:r>
      <w:r>
        <w:rPr>
          <w:rFonts w:eastAsia="Times New Roman"/>
          <w:bCs/>
          <w:shd w:val="clear" w:color="auto" w:fill="FFFFFF"/>
        </w:rPr>
        <w:t xml:space="preserve"> πολύ. </w:t>
      </w:r>
    </w:p>
    <w:p w14:paraId="7200AF97" w14:textId="77777777" w:rsidR="00412B74" w:rsidRDefault="00EE22A4">
      <w:pPr>
        <w:spacing w:line="600" w:lineRule="auto"/>
        <w:ind w:firstLine="709"/>
        <w:jc w:val="both"/>
        <w:rPr>
          <w:rFonts w:eastAsia="Times New Roman" w:cs="Times New Roman"/>
        </w:rPr>
      </w:pPr>
      <w:r w:rsidRPr="001A307B">
        <w:rPr>
          <w:rFonts w:eastAsia="Times New Roman" w:cs="Times New Roman"/>
        </w:rPr>
        <w:t>(Χειροκροτήματα από την πτέρυγα της Δημοκρατικής Συμπαράταξης ΠΑΣΟΚ</w:t>
      </w:r>
      <w:r>
        <w:rPr>
          <w:rFonts w:eastAsia="Times New Roman" w:cs="Times New Roman"/>
        </w:rPr>
        <w:t xml:space="preserve"> </w:t>
      </w:r>
      <w:r w:rsidRPr="001A307B">
        <w:rPr>
          <w:rFonts w:eastAsia="Times New Roman" w:cs="Times New Roman"/>
        </w:rPr>
        <w:t>-</w:t>
      </w:r>
      <w:r>
        <w:rPr>
          <w:rFonts w:eastAsia="Times New Roman" w:cs="Times New Roman"/>
        </w:rPr>
        <w:t xml:space="preserve"> </w:t>
      </w:r>
      <w:r w:rsidRPr="001A307B">
        <w:rPr>
          <w:rFonts w:eastAsia="Times New Roman" w:cs="Times New Roman"/>
        </w:rPr>
        <w:t>ΔΗΜΑΡ)</w:t>
      </w:r>
    </w:p>
    <w:p w14:paraId="7200AF98" w14:textId="77777777" w:rsidR="00412B74" w:rsidRDefault="00EE22A4">
      <w:pPr>
        <w:spacing w:line="600" w:lineRule="auto"/>
        <w:ind w:firstLine="720"/>
        <w:jc w:val="both"/>
        <w:rPr>
          <w:rFonts w:eastAsia="Times New Roman"/>
          <w:bCs/>
          <w:shd w:val="clear" w:color="auto" w:fill="FFFFFF"/>
        </w:rPr>
      </w:pPr>
      <w:r w:rsidRPr="00933EEB">
        <w:rPr>
          <w:rFonts w:eastAsia="Times New Roman"/>
          <w:b/>
          <w:bCs/>
        </w:rPr>
        <w:t>ΠΡΟΕΔΡΕΥΟΥΣΑ (Αναστασία Χριστοδουλοπούλου):</w:t>
      </w:r>
      <w:r w:rsidRPr="00933EEB">
        <w:rPr>
          <w:rFonts w:eastAsia="Times New Roman" w:cs="Times New Roman"/>
        </w:rPr>
        <w:t xml:space="preserve"> </w:t>
      </w:r>
      <w:r>
        <w:rPr>
          <w:rFonts w:eastAsia="Times New Roman" w:cs="Times New Roman"/>
        </w:rPr>
        <w:t>Ε</w:t>
      </w:r>
      <w:r>
        <w:rPr>
          <w:rFonts w:eastAsia="Times New Roman"/>
          <w:bCs/>
          <w:shd w:val="clear" w:color="auto" w:fill="FFFFFF"/>
        </w:rPr>
        <w:t xml:space="preserve">ίπαμε </w:t>
      </w:r>
      <w:r w:rsidRPr="00406CBC">
        <w:rPr>
          <w:rFonts w:eastAsia="Times New Roman"/>
          <w:bCs/>
          <w:shd w:val="clear" w:color="auto" w:fill="FFFFFF"/>
        </w:rPr>
        <w:t>ότι</w:t>
      </w:r>
      <w:r>
        <w:rPr>
          <w:rFonts w:eastAsia="Times New Roman"/>
          <w:bCs/>
          <w:shd w:val="clear" w:color="auto" w:fill="FFFFFF"/>
        </w:rPr>
        <w:t xml:space="preserve"> </w:t>
      </w:r>
      <w:r w:rsidRPr="00406CBC">
        <w:rPr>
          <w:rFonts w:eastAsia="Times New Roman"/>
          <w:bCs/>
          <w:shd w:val="clear" w:color="auto" w:fill="FFFFFF"/>
        </w:rPr>
        <w:t>θα</w:t>
      </w:r>
      <w:r>
        <w:rPr>
          <w:rFonts w:eastAsia="Times New Roman"/>
          <w:bCs/>
          <w:shd w:val="clear" w:color="auto" w:fill="FFFFFF"/>
        </w:rPr>
        <w:t xml:space="preserve"> </w:t>
      </w:r>
      <w:r w:rsidRPr="00406CBC">
        <w:rPr>
          <w:rFonts w:eastAsia="Times New Roman"/>
          <w:bCs/>
          <w:shd w:val="clear" w:color="auto" w:fill="FFFFFF"/>
        </w:rPr>
        <w:t>υπάρχει</w:t>
      </w:r>
      <w:r>
        <w:rPr>
          <w:rFonts w:eastAsia="Times New Roman"/>
          <w:bCs/>
          <w:shd w:val="clear" w:color="auto" w:fill="FFFFFF"/>
        </w:rPr>
        <w:t xml:space="preserve"> ανοχή στον χρόνο, </w:t>
      </w:r>
      <w:r w:rsidRPr="00406CBC">
        <w:rPr>
          <w:rFonts w:eastAsia="Times New Roman"/>
          <w:bCs/>
          <w:shd w:val="clear" w:color="auto" w:fill="FFFFFF"/>
        </w:rPr>
        <w:t>αλλά</w:t>
      </w:r>
      <w:r>
        <w:rPr>
          <w:rFonts w:eastAsia="Times New Roman"/>
          <w:bCs/>
          <w:shd w:val="clear" w:color="auto" w:fill="FFFFFF"/>
        </w:rPr>
        <w:t xml:space="preserve"> όχι να μιλάτε </w:t>
      </w:r>
      <w:r w:rsidRPr="00406CBC">
        <w:rPr>
          <w:rFonts w:eastAsia="Times New Roman"/>
          <w:bCs/>
          <w:shd w:val="clear" w:color="auto" w:fill="FFFFFF"/>
        </w:rPr>
        <w:t>και</w:t>
      </w:r>
      <w:r>
        <w:rPr>
          <w:rFonts w:eastAsia="Times New Roman"/>
          <w:bCs/>
          <w:shd w:val="clear" w:color="auto" w:fill="FFFFFF"/>
        </w:rPr>
        <w:t xml:space="preserve"> δεκαεπτά λεπτά. Σας παρακαλώ, </w:t>
      </w:r>
      <w:r w:rsidRPr="00406CBC">
        <w:rPr>
          <w:rFonts w:eastAsia="Times New Roman"/>
          <w:bCs/>
          <w:shd w:val="clear" w:color="auto" w:fill="FFFFFF"/>
        </w:rPr>
        <w:t>γιατί</w:t>
      </w:r>
      <w:r>
        <w:rPr>
          <w:rFonts w:eastAsia="Times New Roman"/>
          <w:bCs/>
          <w:shd w:val="clear" w:color="auto" w:fill="FFFFFF"/>
        </w:rPr>
        <w:t xml:space="preserve"> μετά όλοι </w:t>
      </w:r>
      <w:r w:rsidRPr="00406CBC">
        <w:rPr>
          <w:rFonts w:eastAsia="Times New Roman"/>
          <w:bCs/>
          <w:shd w:val="clear" w:color="auto" w:fill="FFFFFF"/>
        </w:rPr>
        <w:t>θα</w:t>
      </w:r>
      <w:r>
        <w:rPr>
          <w:rFonts w:eastAsia="Times New Roman"/>
          <w:bCs/>
          <w:shd w:val="clear" w:color="auto" w:fill="FFFFFF"/>
        </w:rPr>
        <w:t xml:space="preserve"> θέλουν </w:t>
      </w:r>
      <w:r w:rsidRPr="00406CBC">
        <w:rPr>
          <w:rFonts w:eastAsia="Times New Roman"/>
          <w:bCs/>
          <w:shd w:val="clear" w:color="auto" w:fill="FFFFFF"/>
        </w:rPr>
        <w:t>να</w:t>
      </w:r>
      <w:r>
        <w:rPr>
          <w:rFonts w:eastAsia="Times New Roman"/>
          <w:bCs/>
          <w:shd w:val="clear" w:color="auto" w:fill="FFFFFF"/>
        </w:rPr>
        <w:t xml:space="preserve"> συντονιστούν με αυτόν τον χρόνο. </w:t>
      </w:r>
    </w:p>
    <w:p w14:paraId="7200AF99" w14:textId="77777777" w:rsidR="00412B74" w:rsidRDefault="00EE22A4">
      <w:pPr>
        <w:spacing w:line="600" w:lineRule="auto"/>
        <w:ind w:firstLine="720"/>
        <w:jc w:val="both"/>
        <w:rPr>
          <w:rFonts w:eastAsia="Times New Roman" w:cs="Times New Roman"/>
        </w:rPr>
      </w:pPr>
      <w:r>
        <w:rPr>
          <w:rFonts w:eastAsia="Times New Roman"/>
          <w:bCs/>
          <w:shd w:val="clear" w:color="auto" w:fill="FFFFFF"/>
        </w:rPr>
        <w:t xml:space="preserve">Τον λόγο </w:t>
      </w:r>
      <w:r w:rsidRPr="00406CBC">
        <w:rPr>
          <w:rFonts w:eastAsia="Times New Roman"/>
          <w:bCs/>
          <w:shd w:val="clear" w:color="auto" w:fill="FFFFFF"/>
        </w:rPr>
        <w:t>έχει</w:t>
      </w:r>
      <w:r>
        <w:rPr>
          <w:rFonts w:eastAsia="Times New Roman"/>
          <w:bCs/>
          <w:shd w:val="clear" w:color="auto" w:fill="FFFFFF"/>
        </w:rPr>
        <w:t xml:space="preserve"> ο κ. Καρακώστας από τη Χρυσή Αυγή.</w:t>
      </w:r>
    </w:p>
    <w:p w14:paraId="7200AF9A"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lastRenderedPageBreak/>
        <w:t xml:space="preserve">ΕΥΑΓΓΕΛΟΣ ΚΑΡΑΚΩΣΤΑΣ: </w:t>
      </w:r>
      <w:r>
        <w:rPr>
          <w:rFonts w:eastAsia="Times New Roman" w:cs="Times New Roman"/>
          <w:szCs w:val="24"/>
        </w:rPr>
        <w:t>Η μελέτη της πρότασης συνταγματικής αναθεώρησης απ</w:t>
      </w:r>
      <w:r>
        <w:rPr>
          <w:rFonts w:eastAsia="Times New Roman" w:cs="Times New Roman"/>
          <w:szCs w:val="24"/>
        </w:rPr>
        <w:t xml:space="preserve">ό την Κυβέρνηση ΣΥΡΙΖΑ - ΑΝΕΛ αφ’ ενός αποκαλύπτει την πολιτική της εθνικής αποδόμησης, την οποία δίχως κανένα πλέον πρόσχημα ακολουθεί και αφ’ ετέρου, επιβεβαιώνει κάθε πτυχή της αντεθνικής δράσης της Αριστεράς και των συνεταίρων της, αντεθνική δράση την </w:t>
      </w:r>
      <w:r>
        <w:rPr>
          <w:rFonts w:eastAsia="Times New Roman" w:cs="Times New Roman"/>
          <w:szCs w:val="24"/>
        </w:rPr>
        <w:t xml:space="preserve">οποία η Χρυσή Αυγή καταγγέλλει και αντιμάχεται από μακρού χρόνου. </w:t>
      </w:r>
    </w:p>
    <w:p w14:paraId="7200AF9B"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Καθίσταται προφανές σε επίπεδο διεθνές, αλλά κυρίως στη χώρα μας, πως οι εκπρόσωποι του ιδεολογήματος της παγκοσμιοποίησης, σε συνεργασία με εκείνους τους οποίους μπορούμε δικαίως να χαρακτ</w:t>
      </w:r>
      <w:r>
        <w:rPr>
          <w:rFonts w:eastAsia="Times New Roman" w:cs="Times New Roman"/>
          <w:szCs w:val="24"/>
        </w:rPr>
        <w:t xml:space="preserve">ηρίσουμε ως «επαγγελματίες δικαιωματιστές», επιχειρούν με κάθε τρόπο να αφανίσουν κάθε έννοια εθνικής κυριαρχίας σε οποιαδήποτε πτυχή και αν αυτή εκδηλώνεται. </w:t>
      </w:r>
    </w:p>
    <w:p w14:paraId="7200AF9C" w14:textId="77777777" w:rsidR="00412B74" w:rsidRDefault="00EE22A4">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200AF9D"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Κυρία Πρόεδρε, μπορείτε να πείτε να κάνουν λίγη ησυχία; Ωραία!</w:t>
      </w:r>
    </w:p>
    <w:p w14:paraId="7200AF9E"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Με απλά λό</w:t>
      </w:r>
      <w:r>
        <w:rPr>
          <w:rFonts w:eastAsia="Times New Roman" w:cs="Times New Roman"/>
          <w:szCs w:val="24"/>
        </w:rPr>
        <w:t>για, η Κυβέρνηση της Αριστεράς, σε αγαστή πάντοτε συνεργασία με τον Καμμένο και το κόμμα του, επιδιώκει παντοιοτρόπως σε έργο και λόγο να πλήξει το τρίπτυχο εκείνο, το οποίο είτε διατήρησε ζωντανό τον ελληνισμό σε κρίσιμες ιστορικές περιόδους είτε συνέβαλλ</w:t>
      </w:r>
      <w:r>
        <w:rPr>
          <w:rFonts w:eastAsia="Times New Roman" w:cs="Times New Roman"/>
          <w:szCs w:val="24"/>
        </w:rPr>
        <w:t xml:space="preserve">ε τα μέγιστα ώστε εκείνος να μεγαλουργήσει. Και αυτό το τρίπτυχο, βαθιά ριζωμένο στις καρδιές της πλειοψηφίας του λαού μας -είτε το θέλετε είτε όχι-, είναι η πατρίδα, η θρησκεία και η οικογένεια. </w:t>
      </w:r>
    </w:p>
    <w:p w14:paraId="7200AF9F"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Προς αυτή, συνεπώς, την κατεύθυνση, του ευθέως δηλαδή πλήγμ</w:t>
      </w:r>
      <w:r>
        <w:rPr>
          <w:rFonts w:eastAsia="Times New Roman" w:cs="Times New Roman"/>
          <w:szCs w:val="24"/>
        </w:rPr>
        <w:t>ατος προς τους βασικούς πυλώνες του ελληνικού έθνους, και παρά το γεγονός ότι διαχρονικά ο συνταγματικός νομοθέτης σε αναγνώριση των υπηρεσιών της Εκκλησίας πρωτίστως κατέστησε την Ανατολική Ορθόδοξη του Χριστού Εκκλησία και την επίκληση στην Αγία Τριάδα ω</w:t>
      </w:r>
      <w:r>
        <w:rPr>
          <w:rFonts w:eastAsia="Times New Roman" w:cs="Times New Roman"/>
          <w:szCs w:val="24"/>
        </w:rPr>
        <w:t xml:space="preserve">ς το μόνιμο και σταθερό προοίμιο όλων των συνταγματικών ελληνικών κειμένων ήδη από την εποχή των μετεπαναστατικών Συνταγμάτων, έρχονται σήμερα η Κυβέρνηση της Αριστεράς και ο πατριδοκάπηλος και χριστιανοκάπηλος συνεταίρος και συνεργός της να προτείνουν τη </w:t>
      </w:r>
      <w:r>
        <w:rPr>
          <w:rFonts w:eastAsia="Times New Roman" w:cs="Times New Roman"/>
          <w:szCs w:val="24"/>
        </w:rPr>
        <w:t xml:space="preserve">θρησκευτική ουδετερότητα του ελληνικού κράτους. </w:t>
      </w:r>
    </w:p>
    <w:p w14:paraId="7200AFA0"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Σύμφωνα, λοιπόν, με την πρόταση αναθεώρησης, το άρθρο 3 διατυπώνεται ως εξής: «Η ελληνική πολιτεία είναι θρησκευτικά ουδέτερη. Επικρατούσα θρησκεία στην Ελλάδα είναι η Ορθόδοξη Εκκλησία, η οποία βρίσκεται αν</w:t>
      </w:r>
      <w:r>
        <w:rPr>
          <w:rFonts w:eastAsia="Times New Roman" w:cs="Times New Roman"/>
          <w:szCs w:val="24"/>
        </w:rPr>
        <w:t>απόσπαστα δεμένη με το Οικουμενικό Πατριαρχείο και κάθε ορθόδοξη εκκλησία και τηρεί απαρασάλευτα τους κανόνες των Αποστόλων και των Οικουμενικών Συνόδων και την εκκλησιαστική παράδοση. Η Ορθόδοξη Εκκλησία είναι αυτοκέφαλη και διοικείται σύμφωνα με όσα ορίζ</w:t>
      </w:r>
      <w:r>
        <w:rPr>
          <w:rFonts w:eastAsia="Times New Roman" w:cs="Times New Roman"/>
          <w:szCs w:val="24"/>
        </w:rPr>
        <w:t xml:space="preserve">ουν ο καταστατικός χάρτης της, ο Πατριαρχικός Τόμος του 1950 και η Συνοδική Πράξη του 1928». </w:t>
      </w:r>
    </w:p>
    <w:p w14:paraId="7200AFA1"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Αν κάποιος σε αυτή τη διατύπωση αντιπαραβάλλει το σημερινό άρθρο 3, διαπιστώνει διαφορές, οι οποίες φαινομενικά δείχνουν ασήμαντες, στην πράξη όμως, κάθε άλλο παρ</w:t>
      </w:r>
      <w:r>
        <w:rPr>
          <w:rFonts w:eastAsia="Times New Roman" w:cs="Times New Roman"/>
          <w:szCs w:val="24"/>
        </w:rPr>
        <w:t xml:space="preserve">ά ασήμαντες είναι. </w:t>
      </w:r>
    </w:p>
    <w:p w14:paraId="7200AFA2"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Πρώτον, είναι η πρώτη φορά που απαντάται σε ελληνικό συνταγματικό κείμενο απαρχής του ελληνικού κράτους η έννοια της θρησκευτικά ουδέτερης πολιτείας. Κανένας κυβερνητικός παράγοντας μέχρι σήμερα δεν έχει μπει στον κόπο να μας εξη</w:t>
      </w:r>
      <w:r>
        <w:rPr>
          <w:rFonts w:eastAsia="Times New Roman" w:cs="Times New Roman"/>
          <w:szCs w:val="24"/>
        </w:rPr>
        <w:lastRenderedPageBreak/>
        <w:t>γήσει τ</w:t>
      </w:r>
      <w:r>
        <w:rPr>
          <w:rFonts w:eastAsia="Times New Roman" w:cs="Times New Roman"/>
          <w:szCs w:val="24"/>
        </w:rPr>
        <w:t>ι σημαίνει πρακτικά αυτή η εξαγγελία. Σημαίνει ότι καταργούνται μελλοντικά οι επίσημες θρησκευτικές εορτές από το επίσημο εορτολόγιο του κράτους; Σημαίνει ότι δεν θα συμμετέχουν σε αυτές τις θρησκευτικές εορτές οι αξιωματούχοι του κράτους και ο Στρατός; Ση</w:t>
      </w:r>
      <w:r>
        <w:rPr>
          <w:rFonts w:eastAsia="Times New Roman" w:cs="Times New Roman"/>
          <w:szCs w:val="24"/>
        </w:rPr>
        <w:t xml:space="preserve">μαίνει ότι θα καταργηθεί η ανάρτηση των εικόνων στις δημόσιες υπηρεσίες και τα σχολεία; Σημαίνει, μήπως, και την κατάργηση του σταυρού από τη σημαία, αφού με την ουδέτερη λογική μπορεί κάποιος πολίτης άλλου θρησκεύματος να απαιτεί δικαστικά να μην υπάρχει </w:t>
      </w:r>
      <w:r>
        <w:rPr>
          <w:rFonts w:eastAsia="Times New Roman" w:cs="Times New Roman"/>
          <w:szCs w:val="24"/>
        </w:rPr>
        <w:t>στο εθνικό σύμβολο ο σταυρός; Και, τελικά, τι είδους ουδετερότητα είναι εκείνη όταν ο μουσουλμάνος συνεχίζει να ορκίζεται στο Κοράνι, αλλά δεν μπορεί ο χριστιανός;</w:t>
      </w:r>
    </w:p>
    <w:p w14:paraId="7200AFA3"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Υπενθυμίζουμε ότι στο άρθρο 59 παράγραφος 2 αναφέρεται το εξής: «Αλλόθρησκοι ή ετερόδοξοι Βο</w:t>
      </w:r>
      <w:r>
        <w:rPr>
          <w:rFonts w:eastAsia="Times New Roman" w:cs="Times New Roman"/>
          <w:szCs w:val="24"/>
        </w:rPr>
        <w:t xml:space="preserve">υλευτές δίνουν τον ίδιο όρκο σύμφωνα με τον τύπο της δικής τους θρησκείας ή τους δικού τους δόγματος». Την ίδια στιγμή, μάλιστα, διαγράφεται από το άρθρο 33 και το άρθρο 59 η φράση, «Ορκίζομαι στο όνομα της ομοούσιας και αδιαίρετης τριάδας». </w:t>
      </w:r>
    </w:p>
    <w:p w14:paraId="7200AFA4"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 xml:space="preserve">Τι μας λέει, </w:t>
      </w:r>
      <w:r>
        <w:rPr>
          <w:rFonts w:eastAsia="Times New Roman" w:cs="Times New Roman"/>
          <w:szCs w:val="24"/>
        </w:rPr>
        <w:t>δηλαδή, η Κυβέρνηση ΣΥΡΙΖΑ - ΑΝΕΛ; Οι Έλληνες πολίτες, οποιουδήποτε θρησκευτικού δόγματος, μπορούν να ορκίζονται κανονικά σύμφωνα με την πίστη τους, αλλά αυτό δεν ισχύει για τη συντριπτική πλειοψηφία των Ελλήνων, οι οποίοι είναι και περήφανα δηλώνουν χριστ</w:t>
      </w:r>
      <w:r>
        <w:rPr>
          <w:rFonts w:eastAsia="Times New Roman" w:cs="Times New Roman"/>
          <w:szCs w:val="24"/>
        </w:rPr>
        <w:t>ιανοί ορθόδοξοι.</w:t>
      </w:r>
    </w:p>
    <w:p w14:paraId="7200AFA5"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Επιπρόσθετα, τολμάτε να κάνετε λόγο για θρησκευτική ουδετερότητα της ελληνικής πολιτείας όταν στους μουσουλμάνους της Θράκης, ακόμα και μετά τη νομοθετική αλλαγή, εφαρμόζεται κατ’ επιλογή η σαρία ή όταν την εποπτεία των αλλόδοξων νεκροταφε</w:t>
      </w:r>
      <w:r>
        <w:rPr>
          <w:rFonts w:eastAsia="Times New Roman" w:cs="Times New Roman"/>
          <w:szCs w:val="24"/>
        </w:rPr>
        <w:t xml:space="preserve">ίων την έχουν η ισραηλιτική κοινότητα και η καθολική εκκλησία αντίστοιχα, που και οι δύο αποτελούν νομικά πρόσωπα δημοσίου δικαίου; </w:t>
      </w:r>
    </w:p>
    <w:p w14:paraId="7200AFA6"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Πόσο σύμφωνη με την ουδετερότητα είναι η υποχρέωση οι αλλόδοξοι στα σχολεία τους να διδάσκονται τα δικά τους θρησκευτικά, μ</w:t>
      </w:r>
      <w:r>
        <w:rPr>
          <w:rFonts w:eastAsia="Times New Roman" w:cs="Times New Roman"/>
          <w:szCs w:val="24"/>
        </w:rPr>
        <w:t>ε τους δικούς τους ιερείς, αντίθετα με τα ελληνόπουλα τα οποία θα διδάσκονται τις ακατανόητες σαχλαμάρες του «Υπουργού αντεθνικής παιδείας» Γαβρόγλου, με τη θρησκειολογία, αντί τα όσα ορίζει η ορθόδοξη χριστιανική μας πίστη;</w:t>
      </w:r>
    </w:p>
    <w:p w14:paraId="7200AFA7"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Δεύτερον, απαλείφεται η φράση, «Η Ορθόδοξη Εκκλησία έχει κεφαλή της τον Κύριο ημών Ιησού Χριστό». Κάποιος θα έπρεπε να πει σε εκείνους που προσπαθούν να κόψουν κομμάτια το συγκεκριμένο άρθρο, ότι η Ανατολική Ορθόδοξη Εκκλησία της Ελλάδος, απαρχές της κρατι</w:t>
      </w:r>
      <w:r>
        <w:rPr>
          <w:rFonts w:eastAsia="Times New Roman" w:cs="Times New Roman"/>
          <w:szCs w:val="24"/>
        </w:rPr>
        <w:t xml:space="preserve">κής οντότητας, χρησιμοποιεί ακριβώς συμβολικά και πρακτικά ως κεφαλή της το πρόσωπο του Χριστού. </w:t>
      </w:r>
    </w:p>
    <w:p w14:paraId="7200AFA8"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Και διερωτώμεθα: Επί διακόσια χρόνια σχεδόν η συγκεκριμένη διατύπωση επαναλαμβάνεται σε όλα ανεξαιρέτως τα συνταγματικά κείμενα. Τι ακριβώς ενοχλεί, λοιπόν, τ</w:t>
      </w:r>
      <w:r>
        <w:rPr>
          <w:rFonts w:eastAsia="Times New Roman" w:cs="Times New Roman"/>
          <w:szCs w:val="24"/>
        </w:rPr>
        <w:t xml:space="preserve">ους άθεους εθνομηδενιστές της Κυβέρνησης ΣΥΡΙΖΑ - ΑΝΕΛ; Ή μήπως έχουν βρει -και ντρέπονται να μας το πουν- καταλληλότερο πρόσωπο από τον Ιησού Χριστό για την κεφαλή της Ορθοδόξου Εκκλησίας; </w:t>
      </w:r>
    </w:p>
    <w:p w14:paraId="7200AFA9"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Πάμε στο άρθρο 21 η διατύπωση του οποίου έχει ως εξής: «Η οικογέν</w:t>
      </w:r>
      <w:r>
        <w:rPr>
          <w:rFonts w:eastAsia="Times New Roman" w:cs="Times New Roman"/>
          <w:szCs w:val="24"/>
        </w:rPr>
        <w:t>εια ως θεμέλιο της συντήρησης και προαγωγής του έθνους, καθώς και ο γάμος, η μητρότητα και η παιδική ηλικία τελούν υπό την προστασία του κράτους». Ακόμα κι αυτήν τη γε</w:t>
      </w:r>
      <w:r>
        <w:rPr>
          <w:rFonts w:eastAsia="Times New Roman" w:cs="Times New Roman"/>
          <w:szCs w:val="24"/>
        </w:rPr>
        <w:lastRenderedPageBreak/>
        <w:t>νική, πλην αξιοπρεπή, διατύπωση, οι μπολσεβίκοι ινστρούχτορες βάλθηκαν να την αλλάξουν. Γ</w:t>
      </w:r>
      <w:r>
        <w:rPr>
          <w:rFonts w:eastAsia="Times New Roman" w:cs="Times New Roman"/>
          <w:szCs w:val="24"/>
        </w:rPr>
        <w:t>ιατί; Διότι η σημερινή φράση «θεμέλιο της συντήρησης και προαγωγής του έθνους» ενοχλεί τους μπολσεβίκους, διότι περιέχεται σε αυτήν η απαγορευμένη λέξη «έθνος», την οποία οι μπολσεβίκοι δεν αναγνωρίζουν και συνεπακόλουθα δεν μπορούν να ανεχθούν ούτε σε ένα</w:t>
      </w:r>
      <w:r>
        <w:rPr>
          <w:rFonts w:eastAsia="Times New Roman" w:cs="Times New Roman"/>
          <w:szCs w:val="24"/>
        </w:rPr>
        <w:t xml:space="preserve"> καταστατικό κείμενο. </w:t>
      </w:r>
    </w:p>
    <w:p w14:paraId="7200AFAA"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Κι εδώ ακριβώς εντοπίζεται η κύρια στόχευση αυτής της πολυδιαφημισμένης αναθεώρησης: Η αποδόμηση των βασικών, των κυρίαρχων συστατικών της πατρίδας, που δηλώνει ταυτόχρονα και το μίσος των κυβερνώντων στις ακατάλυτες ελληνικές αξίες,</w:t>
      </w:r>
      <w:r>
        <w:rPr>
          <w:rFonts w:eastAsia="Times New Roman" w:cs="Times New Roman"/>
          <w:szCs w:val="24"/>
        </w:rPr>
        <w:t xml:space="preserve"> αυτές που και σήμερα ακόμη εξακολουθούν να καταγράφονται ως πρώτες στις δημοσκοπήσεις οι οποίες κατά καιρούς διενεργούνται. </w:t>
      </w:r>
    </w:p>
    <w:p w14:paraId="7200AFAB"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Η οικογένεια, η Εκκλησία και οι Ένοπλες Δυνάμεις είναι οι θεσμοί εκείνοι οι οποίοι δηλώνονται ως οι πιο δημοφιλείς από τους Έλληνε</w:t>
      </w:r>
      <w:r>
        <w:rPr>
          <w:rFonts w:eastAsia="Times New Roman" w:cs="Times New Roman"/>
          <w:szCs w:val="24"/>
        </w:rPr>
        <w:t xml:space="preserve">ς κι αυτό δεν πρόκειται να αλλάξει όσες αναθεωρήσεις κι αν μεθοδευτούν, ό,τι κι αν γραφτεί σε οποιοδήποτε νομικό </w:t>
      </w:r>
      <w:r>
        <w:rPr>
          <w:rFonts w:eastAsia="Times New Roman" w:cs="Times New Roman"/>
          <w:szCs w:val="24"/>
        </w:rPr>
        <w:lastRenderedPageBreak/>
        <w:t>κείμενο, μιας και οι αξίες αυτές παραμένουν ανεξίτηλα χαραγμένες στην ψυχή κάθε Έλληνα και κάθε Ελληνίδας.</w:t>
      </w:r>
    </w:p>
    <w:p w14:paraId="7200AFAC" w14:textId="77777777" w:rsidR="00412B74" w:rsidRDefault="00EE22A4">
      <w:pPr>
        <w:tabs>
          <w:tab w:val="left" w:pos="2940"/>
        </w:tabs>
        <w:spacing w:line="600" w:lineRule="auto"/>
        <w:ind w:firstLine="720"/>
        <w:jc w:val="both"/>
        <w:rPr>
          <w:rFonts w:eastAsia="Times New Roman"/>
          <w:szCs w:val="24"/>
        </w:rPr>
      </w:pPr>
      <w:r>
        <w:rPr>
          <w:rFonts w:eastAsia="Times New Roman" w:cs="Times New Roman"/>
          <w:szCs w:val="24"/>
        </w:rPr>
        <w:t>Στο άρθρο 44 παράγραφος 2 προτείνετα</w:t>
      </w:r>
      <w:r>
        <w:rPr>
          <w:rFonts w:eastAsia="Times New Roman" w:cs="Times New Roman"/>
          <w:szCs w:val="24"/>
        </w:rPr>
        <w:t>ι η καθιέρωση του θεσμού του δημοψηφίσματος με λαϊκή πρωτοβουλία. Εδώ κατά πώς φαίνεται η Κυβέρνηση ΣΥΡΙΖΑ - ΑΝΕΛ επιχειρεί τον αναίσχυντο εμπαιγμό τόσο της Βουλής, όσο και κυρίως του ελληνικού λαού. Και αυτό διότι έχετε το αδιανόητο θράσος εσείς οι μπολσε</w:t>
      </w:r>
      <w:r>
        <w:rPr>
          <w:rFonts w:eastAsia="Times New Roman" w:cs="Times New Roman"/>
          <w:szCs w:val="24"/>
        </w:rPr>
        <w:t>βίκοι και ο συνεργός σας Καμμένος να μιλάτε για δημοψήφισμα, όταν είστε η Κυβέρνηση η οποία διοργάνωσε δημοψήφισμα στις 5 Ιουλίου του 2015, έλαβε ένα καθαρό και βροντερό «όχι» από το 62% του ελληνικού λαού, το οποίο οι κύριοι Τσίπρας και Καμμένος μετέτρεψα</w:t>
      </w:r>
      <w:r>
        <w:rPr>
          <w:rFonts w:eastAsia="Times New Roman" w:cs="Times New Roman"/>
          <w:szCs w:val="24"/>
        </w:rPr>
        <w:t xml:space="preserve">ν την επομένη μέρα σε ένα άθλιο και υποτακτικό «ναι» προς τους διεθνείς τοκογλύφους, «ναι» το οποίο οδήγησε στο σκληρότερο όλων των μνημονίων. </w:t>
      </w:r>
      <w:r>
        <w:rPr>
          <w:rFonts w:eastAsia="Times New Roman"/>
          <w:szCs w:val="24"/>
        </w:rPr>
        <w:t>Γι’ αυτόν τον λόγο, άλλωστε, γίνατε άξιοι, όχι απλά της περιφρόνησης, αλλά της χλεύης του ελληνικού λαού.</w:t>
      </w:r>
    </w:p>
    <w:p w14:paraId="7200AFAD" w14:textId="77777777" w:rsidR="00412B74" w:rsidRDefault="00EE22A4">
      <w:pPr>
        <w:tabs>
          <w:tab w:val="left" w:pos="2940"/>
        </w:tabs>
        <w:spacing w:line="600" w:lineRule="auto"/>
        <w:ind w:firstLine="720"/>
        <w:jc w:val="both"/>
        <w:rPr>
          <w:rFonts w:eastAsia="Times New Roman"/>
          <w:szCs w:val="24"/>
        </w:rPr>
      </w:pPr>
      <w:r>
        <w:rPr>
          <w:rFonts w:eastAsia="Times New Roman"/>
          <w:szCs w:val="24"/>
        </w:rPr>
        <w:t>Δεν είν</w:t>
      </w:r>
      <w:r>
        <w:rPr>
          <w:rFonts w:eastAsia="Times New Roman"/>
          <w:szCs w:val="24"/>
        </w:rPr>
        <w:t xml:space="preserve">αι δυνατόν, βεβαίως, να μην αναφερθώ στα άρθρα 30 παράγραφος 1, 32 παράγραφοι 4 και 5, 34 παράγραφος 1 εδάφιο β΄, 35 παράγραφος 2 περίπτωση γ΄ και 41 παράγραφος </w:t>
      </w:r>
      <w:r>
        <w:rPr>
          <w:rFonts w:eastAsia="Times New Roman"/>
          <w:szCs w:val="24"/>
        </w:rPr>
        <w:lastRenderedPageBreak/>
        <w:t>5, τα οποία αφορούν στην αποσύνδεση της εκλογής του Προέδρου της Δημοκρατίας από τη διάλυση της</w:t>
      </w:r>
      <w:r>
        <w:rPr>
          <w:rFonts w:eastAsia="Times New Roman"/>
          <w:szCs w:val="24"/>
        </w:rPr>
        <w:t xml:space="preserve"> Βουλής.</w:t>
      </w:r>
    </w:p>
    <w:p w14:paraId="7200AFAE" w14:textId="77777777" w:rsidR="00412B74" w:rsidRDefault="00EE22A4">
      <w:pPr>
        <w:tabs>
          <w:tab w:val="left" w:pos="2940"/>
        </w:tabs>
        <w:spacing w:line="600" w:lineRule="auto"/>
        <w:ind w:firstLine="720"/>
        <w:jc w:val="both"/>
        <w:rPr>
          <w:rFonts w:eastAsia="Times New Roman"/>
          <w:szCs w:val="24"/>
        </w:rPr>
      </w:pPr>
      <w:r>
        <w:rPr>
          <w:rFonts w:eastAsia="Times New Roman"/>
          <w:szCs w:val="24"/>
        </w:rPr>
        <w:t xml:space="preserve">Το ερώτημα, το οποίο θέτω, είναι θαρρώ εύλογο και απλό: Τρεις ψηφοφορίες και αν δεν συγκεντρωθεί η απαιτούμενη πλειοψηφία, επαναλαμβανόμενες ανά μήνα ψηφοφορίες, μέχρις ότου επιτευχθεί η πλειοψηφία των τριών πέμπτων ή μέχρι τη συμπλήρωση εξαμήνου </w:t>
      </w:r>
      <w:r>
        <w:rPr>
          <w:rFonts w:eastAsia="Times New Roman"/>
          <w:szCs w:val="24"/>
        </w:rPr>
        <w:t>από την έναρξη της διαδικασίας εκλογής. Και αν μετά από τις επτά συνολικές ψηφοφορίες δεν υπάρχει η απαιτούμενη πλειοψηφία, ο Πρόεδρος θα εκλέγεται άμεσα από τον λαό.</w:t>
      </w:r>
    </w:p>
    <w:p w14:paraId="7200AFAF" w14:textId="77777777" w:rsidR="00412B74" w:rsidRDefault="00EE22A4">
      <w:pPr>
        <w:tabs>
          <w:tab w:val="left" w:pos="2940"/>
        </w:tabs>
        <w:spacing w:line="600" w:lineRule="auto"/>
        <w:ind w:firstLine="720"/>
        <w:jc w:val="both"/>
        <w:rPr>
          <w:rFonts w:eastAsia="Times New Roman"/>
          <w:szCs w:val="24"/>
        </w:rPr>
      </w:pPr>
      <w:r>
        <w:rPr>
          <w:rFonts w:eastAsia="Times New Roman"/>
          <w:szCs w:val="24"/>
        </w:rPr>
        <w:t xml:space="preserve">Καλά οι άλλοι, αλλά εσείς, κύριοι της Αριστεράς, φοβάστε τον λαό; Γιατί τον περιφρονείτε </w:t>
      </w:r>
      <w:r>
        <w:rPr>
          <w:rFonts w:eastAsia="Times New Roman"/>
          <w:szCs w:val="24"/>
        </w:rPr>
        <w:t xml:space="preserve">τόσο προκλητικά; </w:t>
      </w:r>
    </w:p>
    <w:p w14:paraId="7200AFB0" w14:textId="77777777" w:rsidR="00412B74" w:rsidRDefault="00EE22A4">
      <w:pPr>
        <w:tabs>
          <w:tab w:val="left" w:pos="2940"/>
        </w:tabs>
        <w:spacing w:line="600" w:lineRule="auto"/>
        <w:ind w:firstLine="720"/>
        <w:jc w:val="both"/>
        <w:rPr>
          <w:rFonts w:eastAsia="Times New Roman"/>
          <w:szCs w:val="24"/>
        </w:rPr>
      </w:pPr>
      <w:r>
        <w:rPr>
          <w:rFonts w:eastAsia="Times New Roman"/>
          <w:szCs w:val="24"/>
        </w:rPr>
        <w:t>Πάγια και διακηρυγμένη θέση της Χρυσής Αυγής είναι η εκλογή του Προέδρου της Δημοκρατίας απευθείας από τον λαό, απαλλαγμένη από βρώμικα πολιτικά ή εξωθεσμικά παιχνίδια, από επιχειρηματικά και εν γένει οικονομικά συμφέροντα.</w:t>
      </w:r>
    </w:p>
    <w:p w14:paraId="7200AFB1" w14:textId="77777777" w:rsidR="00412B74" w:rsidRDefault="00EE22A4">
      <w:pPr>
        <w:tabs>
          <w:tab w:val="left" w:pos="2940"/>
        </w:tabs>
        <w:spacing w:line="600" w:lineRule="auto"/>
        <w:ind w:firstLine="720"/>
        <w:jc w:val="both"/>
        <w:rPr>
          <w:rFonts w:eastAsia="Times New Roman"/>
          <w:szCs w:val="24"/>
        </w:rPr>
      </w:pPr>
      <w:r>
        <w:rPr>
          <w:rFonts w:eastAsia="Times New Roman"/>
          <w:szCs w:val="24"/>
        </w:rPr>
        <w:lastRenderedPageBreak/>
        <w:t>Δεν μπορώ, φυσ</w:t>
      </w:r>
      <w:r>
        <w:rPr>
          <w:rFonts w:eastAsia="Times New Roman"/>
          <w:szCs w:val="24"/>
        </w:rPr>
        <w:t>ικά, να μην καταγγείλω τη βαθιά υποκρισία της Αριστεράς, η οποία παριστάνει τον υποτιθέμενο θεματοφύλακα της λαϊκής κυριαρχίας, ενώ επί της ουσίας κάνει ό,τι περνάει από το χέρι της, ώστε είτε να την περιορίσει είτε να τη διαστρεβλώσει.</w:t>
      </w:r>
    </w:p>
    <w:p w14:paraId="7200AFB2" w14:textId="77777777" w:rsidR="00412B74" w:rsidRDefault="00EE22A4">
      <w:pPr>
        <w:tabs>
          <w:tab w:val="left" w:pos="2940"/>
        </w:tabs>
        <w:spacing w:line="600" w:lineRule="auto"/>
        <w:ind w:firstLine="720"/>
        <w:jc w:val="both"/>
        <w:rPr>
          <w:rFonts w:eastAsia="Times New Roman"/>
          <w:szCs w:val="24"/>
        </w:rPr>
      </w:pPr>
      <w:r>
        <w:rPr>
          <w:rFonts w:eastAsia="Times New Roman"/>
          <w:szCs w:val="24"/>
        </w:rPr>
        <w:t xml:space="preserve">Σε κάθε περίπτωση, </w:t>
      </w:r>
      <w:r>
        <w:rPr>
          <w:rFonts w:eastAsia="Times New Roman"/>
          <w:szCs w:val="24"/>
        </w:rPr>
        <w:t>πάντως, θεωρώ πως δεν είναι ιδιαίτερα τιμητικό για όλα τα κόμματα του λεγόμενου «δημοκρατικού τόξου» το γεγονός ότι ο μοναδικός μέχρι σήμερα εκλεγμένος απευθείας από τον λαό μέσω δημοψηφίσματος Πρόεδρος της Δημοκρατίας είναι, είτε το θέλετε είτε όχι, ο Γεώ</w:t>
      </w:r>
      <w:r>
        <w:rPr>
          <w:rFonts w:eastAsia="Times New Roman"/>
          <w:szCs w:val="24"/>
        </w:rPr>
        <w:t>ργιος Παπαδόπουλος.</w:t>
      </w:r>
    </w:p>
    <w:p w14:paraId="7200AFB3" w14:textId="77777777" w:rsidR="00412B74" w:rsidRDefault="00EE22A4">
      <w:pPr>
        <w:tabs>
          <w:tab w:val="left" w:pos="2940"/>
        </w:tabs>
        <w:spacing w:line="600" w:lineRule="auto"/>
        <w:ind w:firstLine="720"/>
        <w:jc w:val="both"/>
        <w:rPr>
          <w:rFonts w:eastAsia="Times New Roman"/>
          <w:szCs w:val="24"/>
        </w:rPr>
      </w:pPr>
      <w:r>
        <w:rPr>
          <w:rFonts w:eastAsia="Times New Roman"/>
          <w:szCs w:val="24"/>
        </w:rPr>
        <w:t>Στο άρθρο 62, στο οποίο προτείνεται να περιοριστεί στο απολύτως αναγκαίο μέτρο ο θεσμός της βουλευτικής ασυλίας και στο άρθρο 86 παράγραφος 3 να ασκείται ποινική δίωξη κατά υπουργού οποτεδήποτε εντός του χρόνου παραγραφής του αδικήματος</w:t>
      </w:r>
      <w:r>
        <w:rPr>
          <w:rFonts w:eastAsia="Times New Roman"/>
          <w:szCs w:val="24"/>
        </w:rPr>
        <w:t>.</w:t>
      </w:r>
    </w:p>
    <w:p w14:paraId="7200AFB4" w14:textId="77777777" w:rsidR="00412B74" w:rsidRDefault="00EE22A4">
      <w:pPr>
        <w:tabs>
          <w:tab w:val="left" w:pos="2940"/>
        </w:tabs>
        <w:spacing w:line="600" w:lineRule="auto"/>
        <w:ind w:firstLine="720"/>
        <w:jc w:val="both"/>
        <w:rPr>
          <w:rFonts w:eastAsia="Times New Roman"/>
          <w:szCs w:val="24"/>
        </w:rPr>
      </w:pPr>
      <w:r>
        <w:rPr>
          <w:rFonts w:eastAsia="Times New Roman"/>
          <w:szCs w:val="24"/>
        </w:rPr>
        <w:lastRenderedPageBreak/>
        <w:t>Η Χρυσή Αυγή έχει πριν απ’ όλους εσάς ταχθεί υπέρ της κατάργησης της βουλευτικής ασυλίας και του κατάπτυστου νόμου περί ευθύνης υπουργών, αλλά και της κατάργησης των προνομίων που απορρέουν από αυτές τις ιδιότητες, διότι έτσι εννοούμε εμείς οι εθνικιστές</w:t>
      </w:r>
      <w:r>
        <w:rPr>
          <w:rFonts w:eastAsia="Times New Roman"/>
          <w:szCs w:val="24"/>
        </w:rPr>
        <w:t xml:space="preserve"> την ισότητα όλων απέναντι στο Σύνταγμα και τους νόμους.</w:t>
      </w:r>
    </w:p>
    <w:p w14:paraId="7200AFB5" w14:textId="77777777" w:rsidR="00412B74" w:rsidRDefault="00EE22A4">
      <w:pPr>
        <w:tabs>
          <w:tab w:val="left" w:pos="2940"/>
        </w:tabs>
        <w:spacing w:line="600" w:lineRule="auto"/>
        <w:ind w:firstLine="720"/>
        <w:jc w:val="both"/>
        <w:rPr>
          <w:rFonts w:eastAsia="Times New Roman"/>
          <w:szCs w:val="24"/>
        </w:rPr>
      </w:pPr>
      <w:r>
        <w:rPr>
          <w:rFonts w:eastAsia="Times New Roman"/>
          <w:szCs w:val="24"/>
        </w:rPr>
        <w:t>Επειδή ο χρόνος δεν μου επιτρέπει να επεκταθώ περαιτέρω σε σημεία της προτεινόμενης συνταγματικής αναθεώρησης, κλείνω με το εξής: Στις 2 Νοεμβρίου ο Πρόεδρος της Βουλής κ. Βούτσης, εξερχόμενος της Αι</w:t>
      </w:r>
      <w:r>
        <w:rPr>
          <w:rFonts w:eastAsia="Times New Roman"/>
          <w:szCs w:val="24"/>
        </w:rPr>
        <w:t xml:space="preserve">θούσης όπου διεξάγεται η δίκη της Χρυσής Αυγής, δήλωσε προς τους δημοσιογράφους: «Η παρουσία μας εδώ είναι μια παρούσα πολιτική πράξη και παρέμβαση». Επαναλαμβάνω για όσους δεν πιστεύουν στα αυτιά τους: «Η παρουσία μας εδώ είναι μια παρούσα πολιτική πράξη </w:t>
      </w:r>
      <w:r>
        <w:rPr>
          <w:rFonts w:eastAsia="Times New Roman"/>
          <w:szCs w:val="24"/>
        </w:rPr>
        <w:t>και παρέμβαση σε κλίμακα της Ευρώπης, της χώρας μας και υποδηλώνει την απόφαση μας να μη συνεχίζουν να επωάζονται και κάποια στιγμή να σπάσουν όσα βγαίνουν μέσα από το αυγό του φιδιού».</w:t>
      </w:r>
    </w:p>
    <w:p w14:paraId="7200AFB6" w14:textId="77777777" w:rsidR="00412B74" w:rsidRDefault="00EE22A4">
      <w:pPr>
        <w:tabs>
          <w:tab w:val="left" w:pos="2940"/>
        </w:tabs>
        <w:spacing w:line="600" w:lineRule="auto"/>
        <w:ind w:firstLine="720"/>
        <w:jc w:val="both"/>
        <w:rPr>
          <w:rFonts w:eastAsia="Times New Roman"/>
          <w:szCs w:val="24"/>
        </w:rPr>
      </w:pPr>
      <w:r>
        <w:rPr>
          <w:rFonts w:eastAsia="Times New Roman"/>
          <w:szCs w:val="24"/>
        </w:rPr>
        <w:lastRenderedPageBreak/>
        <w:t>Δηλαδή, ο Πρόεδρος της Βουλής και κάτι παρατρεχάμενοι του ΣΥΡΙΖΑ, οι ο</w:t>
      </w:r>
      <w:r>
        <w:rPr>
          <w:rFonts w:eastAsia="Times New Roman"/>
          <w:szCs w:val="24"/>
        </w:rPr>
        <w:t xml:space="preserve">ποίοι τον συνόδευαν, ομολόγησαν την ωμή πολιτική παρέμβαση στην ανεξάρτητη κατά τα άλλα δικαστική εξουσία. Εδώ ακριβώς μιλάμε για τον ορισμό της πολιτικής παρέμβασης στη δικαστική εξουσία. </w:t>
      </w:r>
    </w:p>
    <w:p w14:paraId="7200AFB7" w14:textId="77777777" w:rsidR="00412B74" w:rsidRDefault="00EE22A4">
      <w:pPr>
        <w:tabs>
          <w:tab w:val="left" w:pos="2940"/>
        </w:tabs>
        <w:spacing w:line="600" w:lineRule="auto"/>
        <w:ind w:firstLine="720"/>
        <w:jc w:val="both"/>
        <w:rPr>
          <w:rFonts w:eastAsia="Times New Roman"/>
          <w:szCs w:val="24"/>
        </w:rPr>
      </w:pPr>
      <w:r>
        <w:rPr>
          <w:rFonts w:eastAsia="Times New Roman"/>
          <w:szCs w:val="24"/>
        </w:rPr>
        <w:t>Και έχετε το θράσος, μπολσεβίκοι, να μιλάτε για σεβασμό στην τήρησ</w:t>
      </w:r>
      <w:r>
        <w:rPr>
          <w:rFonts w:eastAsia="Times New Roman"/>
          <w:szCs w:val="24"/>
        </w:rPr>
        <w:t>η του Συντάγματος, στους συνταγματικούς κανόνες και στη διάκριση των εξουσιών; Είστε μια χούντα άθεων και εθνομηδενιστών, την οποία η Χρυσή Αυγή θα πολεμήσει και θα γκρεμίσει, για να ανασάνει ελεύθερα η πατρίδα και ο λαός μας.</w:t>
      </w:r>
    </w:p>
    <w:p w14:paraId="7200AFB8" w14:textId="77777777" w:rsidR="00412B74" w:rsidRDefault="00EE22A4">
      <w:pPr>
        <w:tabs>
          <w:tab w:val="left" w:pos="2940"/>
        </w:tabs>
        <w:spacing w:line="600" w:lineRule="auto"/>
        <w:ind w:firstLine="720"/>
        <w:jc w:val="center"/>
        <w:rPr>
          <w:rFonts w:eastAsia="Times New Roman"/>
          <w:szCs w:val="24"/>
        </w:rPr>
      </w:pPr>
      <w:r>
        <w:rPr>
          <w:rFonts w:eastAsia="Times New Roman"/>
          <w:szCs w:val="24"/>
        </w:rPr>
        <w:t>(Χειροκροτήματα από την πτέρυ</w:t>
      </w:r>
      <w:r>
        <w:rPr>
          <w:rFonts w:eastAsia="Times New Roman"/>
          <w:szCs w:val="24"/>
        </w:rPr>
        <w:t>γα της Χρυσής Αυγής)</w:t>
      </w:r>
    </w:p>
    <w:p w14:paraId="7200AFB9" w14:textId="77777777" w:rsidR="00412B74" w:rsidRDefault="00EE22A4">
      <w:pPr>
        <w:tabs>
          <w:tab w:val="left" w:pos="2940"/>
        </w:tabs>
        <w:spacing w:line="600" w:lineRule="auto"/>
        <w:ind w:firstLine="720"/>
        <w:jc w:val="both"/>
        <w:rPr>
          <w:rFonts w:eastAsia="Times New Roman"/>
          <w:szCs w:val="24"/>
        </w:rPr>
      </w:pPr>
      <w:r w:rsidRPr="001F1B1E">
        <w:rPr>
          <w:rFonts w:eastAsia="Times New Roman"/>
          <w:b/>
          <w:szCs w:val="24"/>
        </w:rPr>
        <w:t>ΝΙΚΟΛΑΟΣ ΒΟΥΤΣΗΣ (Πρόεδρος της Βουλής):</w:t>
      </w:r>
      <w:r>
        <w:rPr>
          <w:rFonts w:eastAsia="Times New Roman"/>
          <w:szCs w:val="24"/>
        </w:rPr>
        <w:t xml:space="preserve"> Κυρία Πρόεδρε, θα μπορούσα να έχω τον λόγο;</w:t>
      </w:r>
    </w:p>
    <w:p w14:paraId="7200AFBA" w14:textId="77777777" w:rsidR="00412B74" w:rsidRDefault="00EE22A4">
      <w:pPr>
        <w:tabs>
          <w:tab w:val="left" w:pos="2940"/>
        </w:tabs>
        <w:spacing w:line="600" w:lineRule="auto"/>
        <w:ind w:firstLine="720"/>
        <w:jc w:val="both"/>
        <w:rPr>
          <w:rFonts w:eastAsia="Times New Roman"/>
          <w:szCs w:val="24"/>
        </w:rPr>
      </w:pPr>
      <w:r w:rsidRPr="00E56026">
        <w:rPr>
          <w:rFonts w:eastAsia="Times New Roman"/>
          <w:b/>
          <w:szCs w:val="24"/>
        </w:rPr>
        <w:t>ΠΡΟΕΔΡΕΥΟΥΣΑ (Αναστασία Χριστοδουλοπούλου):</w:t>
      </w:r>
      <w:r>
        <w:rPr>
          <w:rFonts w:eastAsia="Times New Roman"/>
          <w:b/>
          <w:szCs w:val="24"/>
        </w:rPr>
        <w:t xml:space="preserve"> </w:t>
      </w:r>
      <w:r>
        <w:rPr>
          <w:rFonts w:eastAsia="Times New Roman"/>
          <w:szCs w:val="24"/>
        </w:rPr>
        <w:t>Κύριε Καρακώστα, να είστε πιο προσεκτικός στις εκφράσεις σας. Το χειροκρότημα, έτσι κι αλλιώς, θα το παίρνα</w:t>
      </w:r>
      <w:r>
        <w:rPr>
          <w:rFonts w:eastAsia="Times New Roman"/>
          <w:szCs w:val="24"/>
        </w:rPr>
        <w:t>τε.</w:t>
      </w:r>
    </w:p>
    <w:p w14:paraId="7200AFBB" w14:textId="77777777" w:rsidR="00412B74" w:rsidRDefault="00EE22A4">
      <w:pPr>
        <w:tabs>
          <w:tab w:val="left" w:pos="2940"/>
        </w:tabs>
        <w:spacing w:line="600" w:lineRule="auto"/>
        <w:ind w:firstLine="720"/>
        <w:jc w:val="both"/>
        <w:rPr>
          <w:rFonts w:eastAsia="Times New Roman"/>
          <w:szCs w:val="24"/>
        </w:rPr>
      </w:pPr>
      <w:r>
        <w:rPr>
          <w:rFonts w:eastAsia="Times New Roman"/>
          <w:szCs w:val="24"/>
        </w:rPr>
        <w:t>Παρακαλώ, κύριε Πρόεδρε, έχετε τον λόγο.</w:t>
      </w:r>
    </w:p>
    <w:p w14:paraId="7200AFBC" w14:textId="77777777" w:rsidR="00412B74" w:rsidRDefault="00EE22A4">
      <w:pPr>
        <w:tabs>
          <w:tab w:val="left" w:pos="2940"/>
        </w:tabs>
        <w:spacing w:line="600" w:lineRule="auto"/>
        <w:ind w:firstLine="720"/>
        <w:jc w:val="both"/>
        <w:rPr>
          <w:rFonts w:eastAsia="Times New Roman"/>
          <w:szCs w:val="24"/>
        </w:rPr>
      </w:pPr>
      <w:r>
        <w:rPr>
          <w:rFonts w:eastAsia="Times New Roman"/>
          <w:b/>
          <w:szCs w:val="24"/>
        </w:rPr>
        <w:lastRenderedPageBreak/>
        <w:t xml:space="preserve">ΝΙΚΟΛΑΟΣ ΒΟΥΤΣΗΣ (Πρόεδρος της Βουλής): </w:t>
      </w:r>
      <w:r>
        <w:rPr>
          <w:rFonts w:eastAsia="Times New Roman"/>
          <w:szCs w:val="24"/>
        </w:rPr>
        <w:t>Σε δύο ζητήματα, από αυτά που αναφέρθηκε ο κ. Καρακώστας, θέλω κάτι να πω.</w:t>
      </w:r>
    </w:p>
    <w:p w14:paraId="7200AFBD" w14:textId="77777777" w:rsidR="00412B74" w:rsidRDefault="00EE22A4">
      <w:pPr>
        <w:tabs>
          <w:tab w:val="left" w:pos="2940"/>
        </w:tabs>
        <w:spacing w:line="600" w:lineRule="auto"/>
        <w:ind w:firstLine="720"/>
        <w:jc w:val="both"/>
        <w:rPr>
          <w:rFonts w:eastAsia="Times New Roman"/>
          <w:szCs w:val="24"/>
        </w:rPr>
      </w:pPr>
      <w:r>
        <w:rPr>
          <w:rFonts w:eastAsia="Times New Roman"/>
          <w:szCs w:val="24"/>
        </w:rPr>
        <w:t>Η δημοσιότητα της δίκης είναι εγγύηση και εχέγγυο για τη σωστή διεξαγωγή της στη βάση του δικαια</w:t>
      </w:r>
      <w:r>
        <w:rPr>
          <w:rFonts w:eastAsia="Times New Roman"/>
          <w:szCs w:val="24"/>
        </w:rPr>
        <w:t>κού μας συστήματος.</w:t>
      </w:r>
    </w:p>
    <w:p w14:paraId="7200AFBE"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ως εκ τούτου, η παρουσία μας, την οποία θεωρώ υποχρέωσή μας, ως παρόντες, ως πολίτες στη δίκη της οποίας παρακολουθήσουμε τη διαδικασία, είναι ένα σήμα για την ανάγκη δημοσιότητας, επιτάχυνσης και απόδοσης της δικαιοσύνης και ταυτόχρονα ήταν μία ανταπό</w:t>
      </w:r>
      <w:r>
        <w:rPr>
          <w:rFonts w:eastAsia="Times New Roman" w:cs="Times New Roman"/>
          <w:szCs w:val="24"/>
        </w:rPr>
        <w:t>κρισή μας στη μεγάλη πλειοψηφία του Ευρωκοινοβουλίου -και μάλιστα το είπα ρητά ότι ήταν από τις καλύτερες, ίσως λίγες, στιγμές του- που μιλούσε για τις χώρες, για τα εθνικά κράτη ότι θα πρέπει να εντείνουν τον αγώνα τους απέναντι στα φαινόμενα ρατσιστικής,</w:t>
      </w:r>
      <w:r>
        <w:rPr>
          <w:rFonts w:eastAsia="Times New Roman" w:cs="Times New Roman"/>
          <w:szCs w:val="24"/>
        </w:rPr>
        <w:t xml:space="preserve"> ξενοφοβικής και φιλοφασιστικής βίας. </w:t>
      </w:r>
    </w:p>
    <w:p w14:paraId="7200AFBF"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Ήμουν πάρα πολύ σαφής και μου έδωσε την ευκαιρία ο κ. Καρακώστας να τα επαναλάβω και μέσα στην Ολομέλεια της Βουλής. </w:t>
      </w:r>
    </w:p>
    <w:p w14:paraId="7200AFC0"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Κυρία Πρόεδρε, απλώς δεν θέλω να περάσει ασχολίαστο από τη συνεδρίαση ότι ο δικτάτορας Παπαδόπουλος</w:t>
      </w:r>
      <w:r>
        <w:rPr>
          <w:rFonts w:eastAsia="Times New Roman" w:cs="Times New Roman"/>
          <w:szCs w:val="24"/>
        </w:rPr>
        <w:t xml:space="preserve"> δεν εξελέγη με δημοκρατικές διαδικασίες Πρόεδρος της Δημοκρατίας μέσα στη χούντα. Ξέρουμε πάρα πολύ καλά ότι έχουν τεθεί απολύτως παράνομες όλες οι πράξεις όλης της επταετίας, για να μην αναφερθώ και στις ιδιαίτερες συνθήκες που επικρατούσαν κατά τη διεξα</w:t>
      </w:r>
      <w:r>
        <w:rPr>
          <w:rFonts w:eastAsia="Times New Roman" w:cs="Times New Roman"/>
          <w:szCs w:val="24"/>
        </w:rPr>
        <w:t xml:space="preserve">γωγή εκείνου του ψευδεπίγραφου δημοψηφίσματος μετά το δήθεν βασιλικό πραξικόπημα. Αυτά είναι γνωστά ιστορικά γεγονότα. </w:t>
      </w:r>
    </w:p>
    <w:p w14:paraId="7200AFC1"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Αποτελεί απύθμενο θράσος, τις ημέρες μάλιστα που γιορτάζουμε και τιμάμε όλη η χώρα και ιδιαίτερα η νεολαία την εξέγερση του Νοέμβρη, από</w:t>
      </w:r>
      <w:r>
        <w:rPr>
          <w:rFonts w:eastAsia="Times New Roman" w:cs="Times New Roman"/>
          <w:szCs w:val="24"/>
        </w:rPr>
        <w:t xml:space="preserve"> το Βήμα της Βουλής να γίνεται η αποθέωση του δικτάτορα Παπαδόπουλου. </w:t>
      </w:r>
    </w:p>
    <w:p w14:paraId="7200AFC2"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200AFC3" w14:textId="77777777" w:rsidR="00412B74" w:rsidRDefault="00EE22A4">
      <w:pPr>
        <w:spacing w:line="600" w:lineRule="auto"/>
        <w:ind w:left="360"/>
        <w:jc w:val="center"/>
        <w:rPr>
          <w:rFonts w:eastAsia="Times New Roman" w:cs="Times New Roman"/>
          <w:szCs w:val="24"/>
        </w:rPr>
      </w:pPr>
      <w:r w:rsidRPr="00B819E1">
        <w:rPr>
          <w:rFonts w:eastAsia="Times New Roman" w:cs="Times New Roman"/>
          <w:szCs w:val="24"/>
        </w:rPr>
        <w:t>(Χειροκροτ</w:t>
      </w:r>
      <w:r>
        <w:rPr>
          <w:rFonts w:eastAsia="Times New Roman" w:cs="Times New Roman"/>
          <w:szCs w:val="24"/>
        </w:rPr>
        <w:t>ήματα</w:t>
      </w:r>
      <w:r w:rsidRPr="00B819E1">
        <w:rPr>
          <w:rFonts w:eastAsia="Times New Roman" w:cs="Times New Roman"/>
          <w:szCs w:val="24"/>
        </w:rPr>
        <w:t>)</w:t>
      </w:r>
    </w:p>
    <w:p w14:paraId="7200AFC4"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Κυρία Πρόεδρε, θα ήθελα τον λόγο. </w:t>
      </w:r>
    </w:p>
    <w:p w14:paraId="7200AFC5"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sidRPr="00866FFA">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Δεν αναφέρθηκε το όνομά σας. Κύριε Παππά, δεν θα μετατρέ</w:t>
      </w:r>
      <w:r>
        <w:rPr>
          <w:rFonts w:eastAsia="Times New Roman" w:cs="Times New Roman"/>
          <w:szCs w:val="24"/>
        </w:rPr>
        <w:t xml:space="preserve">ψουμε τη συνταγματική αναθεώρηση σε αντιδικία τέτοιου τύπου. </w:t>
      </w:r>
    </w:p>
    <w:p w14:paraId="7200AFC6"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Μόνο για ένα λεπτό, κυρία Πρόεδρε. </w:t>
      </w:r>
    </w:p>
    <w:p w14:paraId="7200AFC7"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Όχι, δεν σας δίνω τον λόγο. </w:t>
      </w:r>
    </w:p>
    <w:p w14:paraId="7200AFC8"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κ. Γκιόκας έχει τον λόγο. </w:t>
      </w:r>
    </w:p>
    <w:p w14:paraId="7200AFC9"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Φοβάστε τον διάλογο, κύρ</w:t>
      </w:r>
      <w:r>
        <w:rPr>
          <w:rFonts w:eastAsia="Times New Roman" w:cs="Times New Roman"/>
          <w:szCs w:val="24"/>
        </w:rPr>
        <w:t xml:space="preserve">ιε Βούτση; </w:t>
      </w:r>
    </w:p>
    <w:p w14:paraId="7200AFCA"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Καθίστε, κύριε Παππά. Δεν θα σας απαντήσει. </w:t>
      </w:r>
    </w:p>
    <w:p w14:paraId="7200AFCB"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Ένα λεπτό! Το κάνετε σε όλους τους Κοινοβουλευτικούς Εκπροσώπους. </w:t>
      </w:r>
    </w:p>
    <w:p w14:paraId="7200AFCC"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Όχι, δεν γίνεται. Δεν έχετε </w:t>
      </w:r>
      <w:r>
        <w:rPr>
          <w:rFonts w:eastAsia="Times New Roman" w:cs="Times New Roman"/>
          <w:szCs w:val="24"/>
        </w:rPr>
        <w:t xml:space="preserve">δικαίωμα. </w:t>
      </w:r>
    </w:p>
    <w:p w14:paraId="7200AFCD"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ΠΑΠΠΑΣ: </w:t>
      </w:r>
      <w:r>
        <w:rPr>
          <w:rFonts w:eastAsia="Times New Roman" w:cs="Times New Roman"/>
          <w:szCs w:val="24"/>
        </w:rPr>
        <w:t xml:space="preserve">Το κάνετε σε όλους τους Κοινοβουλευτικούς Εκπροσώπους. </w:t>
      </w:r>
    </w:p>
    <w:p w14:paraId="7200AFCE"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Δεν έχετε δικαίωμα, κύριε. Ούτε προσωπικό έχετε ούτε τίποτα. Όχι, δεν θα το κάνουμε εδώ αρένα. </w:t>
      </w:r>
    </w:p>
    <w:p w14:paraId="7200AFCF"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Ένα λεπτό! Δεν θα</w:t>
      </w:r>
      <w:r>
        <w:rPr>
          <w:rFonts w:eastAsia="Times New Roman" w:cs="Times New Roman"/>
          <w:szCs w:val="24"/>
        </w:rPr>
        <w:t xml:space="preserve"> περάσει αυτό αναπάντητο! Το θράσος ανήκει στον κ. Βούτση. Είναι απύθμενο θράσος, διότι…</w:t>
      </w:r>
    </w:p>
    <w:p w14:paraId="7200AFD0"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Εντάξει, αφήστε τα τώρα αυτά, γιατί επιδεινώνετε τη θέση σας. </w:t>
      </w:r>
    </w:p>
    <w:p w14:paraId="7200AFD1"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Το κράτος έχει συνέχεια και υπάρχουν νόμοι κ</w:t>
      </w:r>
      <w:r>
        <w:rPr>
          <w:rFonts w:eastAsia="Times New Roman" w:cs="Times New Roman"/>
          <w:szCs w:val="24"/>
        </w:rPr>
        <w:t xml:space="preserve">αι αποφάσεις. Το θράσος είναι δικό σας. </w:t>
      </w:r>
    </w:p>
    <w:p w14:paraId="7200AFD2"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Ορίστε, κύριε Γκιόκα, έχετε τον λόγο. </w:t>
      </w:r>
    </w:p>
    <w:p w14:paraId="7200AFD3"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Παρακαλώ κλείστε το μικρόφωνο στον κ. Παππά. </w:t>
      </w:r>
    </w:p>
    <w:p w14:paraId="7200AFD4"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Κάνετε ωμή παρέμβαση! Ωμή παρέμβαση! </w:t>
      </w:r>
    </w:p>
    <w:p w14:paraId="7200AFD5"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sidRPr="00866FFA">
        <w:rPr>
          <w:rFonts w:eastAsia="Times New Roman" w:cs="Times New Roman"/>
          <w:b/>
          <w:szCs w:val="24"/>
        </w:rPr>
        <w:lastRenderedPageBreak/>
        <w:t>ΠΡΟΕΔΡΕΥΟΥΣΑ (Αναστασία Χριστοδο</w:t>
      </w:r>
      <w:r w:rsidRPr="00866FFA">
        <w:rPr>
          <w:rFonts w:eastAsia="Times New Roman" w:cs="Times New Roman"/>
          <w:b/>
          <w:szCs w:val="24"/>
        </w:rPr>
        <w:t xml:space="preserve">υλοπούλου): </w:t>
      </w:r>
      <w:r>
        <w:rPr>
          <w:rFonts w:eastAsia="Times New Roman" w:cs="Times New Roman"/>
          <w:szCs w:val="24"/>
        </w:rPr>
        <w:t xml:space="preserve">Ορίστε, κύριε Γκιόκα, έχετε τον λόγο για δέκα λεπτά. </w:t>
      </w:r>
    </w:p>
    <w:p w14:paraId="7200AFD6"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 xml:space="preserve">Η αστική κοινοβουλευτική δημοκρατία, δυστυχώς, είναι τόσο ευρύχωρη που μέχρι και κηρύγματα περί χούντας μπορούν να λέγονται εδώ πέρα. </w:t>
      </w:r>
    </w:p>
    <w:p w14:paraId="7200AFD7"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Υπάρχει, όμως, το εξής ερώτημα: Για </w:t>
      </w:r>
      <w:r>
        <w:rPr>
          <w:rFonts w:eastAsia="Times New Roman" w:cs="Times New Roman"/>
          <w:szCs w:val="24"/>
        </w:rPr>
        <w:t>ποιον λόγο ξεκινάει τώρα η διαδικασία συνταγματικής αναθεώρησης; Είναι μια κίνηση που υπηρετεί κάποιες προεκλογικές σκοπιμότητες -όπως λέει η Νέα Δημοκρατία και το ΠΑΣΟΚ- ή είναι μία στρατηγικού χαρακτήρα επιλογή από τη μεριά της Κυβέρνησης που υπηρετεί συ</w:t>
      </w:r>
      <w:r>
        <w:rPr>
          <w:rFonts w:eastAsia="Times New Roman" w:cs="Times New Roman"/>
          <w:szCs w:val="24"/>
        </w:rPr>
        <w:t>γκεκριμένες επιδιώξεις του αστικού πολιτικού συστήματος, του συστήματος γενικότερα;</w:t>
      </w:r>
    </w:p>
    <w:p w14:paraId="7200AFD8"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Εμείς λέμε ότι ισχύει το δεύτερο, ότι είναι μία επιλογή που υπαγορεύεται από μια σειρά ανάγκες, σύγχρονες ανάγκες του συστήματος για την εύρυθμη –όπως λέτε- λειτουργία του.</w:t>
      </w:r>
      <w:r>
        <w:rPr>
          <w:rFonts w:eastAsia="Times New Roman" w:cs="Times New Roman"/>
          <w:szCs w:val="24"/>
        </w:rPr>
        <w:t xml:space="preserve"> Βεβαίως, αυτή η ευρυθμία για τον λαό σημαίνει γενικευμένη αρρυθμία, ανασφάλεια και επίθεση στη ζωή και τα δικαιώματά του. </w:t>
      </w:r>
    </w:p>
    <w:p w14:paraId="7200AFD9"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Δεν παραβλέπουμε ότι υπάρχουν και άλλου είδους σκοπιμότητες, προεκλογικές, επικοινωνιακές, για να τονωθεί ο κάλπικος δικομματικός κα</w:t>
      </w:r>
      <w:r>
        <w:rPr>
          <w:rFonts w:eastAsia="Times New Roman" w:cs="Times New Roman"/>
          <w:szCs w:val="24"/>
        </w:rPr>
        <w:t>υγάς ανάμεσα κυρίως στον ΣΥΡΙΖΑ και τη Νέα Δημοκρατία και για να κρυφτούν οι μεγάλες τους συγκλίσεις, που αφορούν και στην οικονομία -τα μνημόνια, τους αντιλαϊκούς νόμους- που αφορούν και στην εξωτερική πολιτική –Ευρωπαϊκή Ένωση, ΝΑΤΟ- συγκλίσεις, όμως, πο</w:t>
      </w:r>
      <w:r>
        <w:rPr>
          <w:rFonts w:eastAsia="Times New Roman" w:cs="Times New Roman"/>
          <w:szCs w:val="24"/>
        </w:rPr>
        <w:t xml:space="preserve">υ αφορούν και στο ζήτημα που συζητάμε σήμερα της συνταγματικής αναθεώρησης. </w:t>
      </w:r>
    </w:p>
    <w:p w14:paraId="7200AFDA"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Διότι παρά τους καυγάδες και εδώ συμπίπτετε σε αρκετά ζητήματα. Και αυτή η σύμπτωση δείχνει ακριβώς τις στρατηγικού χαρακτήρα αλλαγές που επιχειρούνται. </w:t>
      </w:r>
    </w:p>
    <w:p w14:paraId="7200AFDB"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Άλλωστε, ποτέ και καμμιά </w:t>
      </w:r>
      <w:r>
        <w:rPr>
          <w:rFonts w:eastAsia="Times New Roman" w:cs="Times New Roman"/>
          <w:szCs w:val="24"/>
        </w:rPr>
        <w:t xml:space="preserve">συνταγματική αναθεώρηση δεν έγινε για τις μικροκομματικές σκοπιμότητες κάποιας κυβέρνησης, αλλά γιατί αυτό υπαγόρευαν οι ανάγκες για τη σταθερότητα της αστικής εξουσίας. </w:t>
      </w:r>
    </w:p>
    <w:p w14:paraId="7200AFDC"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Και μάλιστα τις περισσότερες φορές το αστικό σύνταγμα, που κατοχυρώνει τις καπιταλιστ</w:t>
      </w:r>
      <w:r>
        <w:rPr>
          <w:rFonts w:eastAsia="Times New Roman"/>
          <w:color w:val="000000"/>
          <w:szCs w:val="24"/>
          <w:shd w:val="clear" w:color="auto" w:fill="FFFFFF"/>
        </w:rPr>
        <w:t xml:space="preserve">ικές σχέσεις παραγωγής, τα </w:t>
      </w:r>
      <w:r>
        <w:rPr>
          <w:rFonts w:eastAsia="Times New Roman"/>
          <w:color w:val="000000"/>
          <w:szCs w:val="24"/>
          <w:shd w:val="clear" w:color="auto" w:fill="FFFFFF"/>
        </w:rPr>
        <w:lastRenderedPageBreak/>
        <w:t>συμφέροντα της αστικής τάξης, τις διεθνείς της συμμαχίες</w:t>
      </w:r>
      <w:r w:rsidRPr="00005743">
        <w:rPr>
          <w:rFonts w:eastAsia="Times New Roman"/>
          <w:color w:val="000000"/>
          <w:szCs w:val="24"/>
          <w:shd w:val="clear" w:color="auto" w:fill="FFFFFF"/>
        </w:rPr>
        <w:t>,</w:t>
      </w:r>
      <w:r>
        <w:rPr>
          <w:rFonts w:eastAsia="Times New Roman"/>
          <w:color w:val="000000"/>
          <w:szCs w:val="24"/>
          <w:shd w:val="clear" w:color="auto" w:fill="FFFFFF"/>
        </w:rPr>
        <w:t xml:space="preserve"> έρχεται εκ των υστέρων να αποτυπώσει σε νομική μορφή μια ανάγκη που ήδη έχει διαμορφωθεί στην πορεία των πραγμάτων.</w:t>
      </w:r>
    </w:p>
    <w:p w14:paraId="7200AFDD"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Επίσης, ούτε ο χρόνος είναι τυχαίος γι’ αυτήν την αναθε</w:t>
      </w:r>
      <w:r>
        <w:rPr>
          <w:rFonts w:eastAsia="Times New Roman"/>
          <w:color w:val="000000"/>
          <w:szCs w:val="24"/>
          <w:shd w:val="clear" w:color="auto" w:fill="FFFFFF"/>
        </w:rPr>
        <w:t xml:space="preserve">ώρηση. Με προηγούμενες αναθεωρήσεις προχώρησαν ήδη μια σειρά αλλαγές που αφορούσαν το πεδίο της οικονομίας, την ελευθερία δράσης του κεφαλαίου, που έθετε η ενσωμάτωση στην ευρωενωσιακή αγορά. Αντίστοιχα, ενισχύθηκε με προηγούμενες αναθεωρήσεις η ισχύς του </w:t>
      </w:r>
      <w:r>
        <w:rPr>
          <w:rFonts w:eastAsia="Times New Roman"/>
          <w:color w:val="000000"/>
          <w:szCs w:val="24"/>
          <w:shd w:val="clear" w:color="auto" w:fill="FFFFFF"/>
        </w:rPr>
        <w:t>δικαίου της Ευρωπαϊκής Ένωσης όχι μόνον έναντι των τυπικών νόμων, αλλά και έναντι του ίδιου του Συντάγματος. Με βάση άλλωστε αυτό το πλαίσιο υλοποιήθηκαν τα μνημόνια, η επιτροπεία, τα αντιλαϊκά μέτρα υπέρ του κεφαλαίου, που εκπορεύονται από την Ευρωπαϊκή Έ</w:t>
      </w:r>
      <w:r>
        <w:rPr>
          <w:rFonts w:eastAsia="Times New Roman"/>
          <w:color w:val="000000"/>
          <w:szCs w:val="24"/>
          <w:shd w:val="clear" w:color="auto" w:fill="FFFFFF"/>
        </w:rPr>
        <w:t xml:space="preserve">νωση και ισχύουν για όλα τα κράτη - μέλη. </w:t>
      </w:r>
    </w:p>
    <w:p w14:paraId="7200AFDE"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Και εδώ για μια ακόμη φορά φαίνεται η διγλωσσία της Κυβέρνησης. Από τη μια μεριά μιλάει για υπερεθνικά κέντρα -εμείς δεν μιλάμε για υπερεθνικά κέντρα, μιλάμε για συμμαχίες αστικών κρατών, για διακρατικές συμμαχίες</w:t>
      </w:r>
      <w:r>
        <w:rPr>
          <w:rFonts w:eastAsia="Times New Roman"/>
          <w:color w:val="000000"/>
          <w:szCs w:val="24"/>
          <w:shd w:val="clear" w:color="auto" w:fill="FFFFFF"/>
        </w:rPr>
        <w:t xml:space="preserve">, όπου κάθε αστική τάξη συμμετέχει με βάση τη δύναμή της-, που παίρνουν τις αποφάσεις </w:t>
      </w:r>
      <w:r>
        <w:rPr>
          <w:rFonts w:eastAsia="Times New Roman"/>
          <w:color w:val="000000"/>
          <w:szCs w:val="24"/>
          <w:shd w:val="clear" w:color="auto" w:fill="FFFFFF"/>
        </w:rPr>
        <w:lastRenderedPageBreak/>
        <w:t>ερήμην των λαών. Από την άλλη, όμως, ο ΣΥΡΙΖΑ, όχι μόνο δεν αγγίζει τις συνταγματικές διατάξεις που κατοχυρώνουν την ισχύ αυτών των κέντρων, αλλά έχει γίνει και ο καλύτερ</w:t>
      </w:r>
      <w:r>
        <w:rPr>
          <w:rFonts w:eastAsia="Times New Roman"/>
          <w:color w:val="000000"/>
          <w:szCs w:val="24"/>
          <w:shd w:val="clear" w:color="auto" w:fill="FFFFFF"/>
        </w:rPr>
        <w:t xml:space="preserve">ός τους σύμμαχος είτε μιλάμε για την Ευρωπαϊκή Ένωση και τη συζήτηση περί εμβάθυνσης που γίνεται αυτήν την περίοδο είτε μιλάμε για το ΝΑΤΟ, όπου εκεί και αν έχετε δώσει τα ρέστα σας και έχετε ξεπεράσει και τη Νέα Δημοκρατία και το ΠΑΣΟΚ. </w:t>
      </w:r>
    </w:p>
    <w:p w14:paraId="7200AFDF"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Ποιοι είναι τώρα </w:t>
      </w:r>
      <w:r>
        <w:rPr>
          <w:rFonts w:eastAsia="Times New Roman"/>
          <w:color w:val="000000"/>
          <w:szCs w:val="24"/>
          <w:shd w:val="clear" w:color="auto" w:fill="FFFFFF"/>
        </w:rPr>
        <w:t>οι στόχοι που κατά κύριο λόγο υπηρετεί η Κυβέρνηση με τη συνταγματική αναθεώρηση; Αυτοί που πολύ χαρακτηριστικά περιέγραψε ο Πρωθυπουργός στην ομιλία του στην Κοινοβουλευτική Ομάδα του ΣΥΡΙΖΑ. Όπως είπε «η πρότασή μας δημιουργεί συνθήκες πολιτικής σταθερότ</w:t>
      </w:r>
      <w:r>
        <w:rPr>
          <w:rFonts w:eastAsia="Times New Roman"/>
          <w:color w:val="000000"/>
          <w:szCs w:val="24"/>
          <w:shd w:val="clear" w:color="auto" w:fill="FFFFFF"/>
        </w:rPr>
        <w:t xml:space="preserve">ητας, καθώς διευκολύνει τη συνέχεια των κυβερνήσεων και δυσκολεύει την πρόωρη λήξη της κοινοβουλευτικής περιόδου». </w:t>
      </w:r>
    </w:p>
    <w:p w14:paraId="7200AFE0"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Να, λοιπόν, ο πρώτος στόχος. Αυτό είναι το κέντρο βάρους της συνταγματικής αναθεώρησης: κυβερνητική πολιτική σταθερότητα, κυβερνητική πολιτι</w:t>
      </w:r>
      <w:r>
        <w:rPr>
          <w:rFonts w:eastAsia="Times New Roman"/>
          <w:color w:val="000000"/>
          <w:szCs w:val="24"/>
          <w:shd w:val="clear" w:color="auto" w:fill="FFFFFF"/>
        </w:rPr>
        <w:t xml:space="preserve">κή συνέχεια, δηλαδή να μη διαταράσσεται η άσκηση της κυρίαρχης πολιτικής από μια σειρά παραγόντων, ανάμεσα στους οποίους μπορεί να είναι και ο </w:t>
      </w:r>
      <w:r>
        <w:rPr>
          <w:rFonts w:eastAsia="Times New Roman"/>
          <w:color w:val="000000"/>
          <w:szCs w:val="24"/>
          <w:shd w:val="clear" w:color="auto" w:fill="FFFFFF"/>
        </w:rPr>
        <w:lastRenderedPageBreak/>
        <w:t>λαός, το κίνημά του, ο λαϊκός παράγοντας και η πίεση που μπορεί να ασκεί και πρέπει να ασκεί προς τις κυβερνήσεις</w:t>
      </w:r>
      <w:r>
        <w:rPr>
          <w:rFonts w:eastAsia="Times New Roman"/>
          <w:color w:val="000000"/>
          <w:szCs w:val="24"/>
          <w:shd w:val="clear" w:color="auto" w:fill="FFFFFF"/>
        </w:rPr>
        <w:t>.</w:t>
      </w:r>
    </w:p>
    <w:p w14:paraId="7200AFE1"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 Αυτό προσπαθείτε να το επιτύχετε και με την αλλαγή του τρόπου εκλογής του Προέδρου της Δημοκρατίας και μια πιθανή εκλογή του από τον λαό, που αντικειμενικά θα ενισχύσει τον ρόλο του στο αστικό πολιτικό σύστημα, αλλά και με την πρότασή σας για τη δυσπιστ</w:t>
      </w:r>
      <w:r>
        <w:rPr>
          <w:rFonts w:eastAsia="Times New Roman"/>
          <w:color w:val="000000"/>
          <w:szCs w:val="24"/>
          <w:shd w:val="clear" w:color="auto" w:fill="FFFFFF"/>
        </w:rPr>
        <w:t>ία, σύμφωνα με την οποία προτείνεται η ψήφος δυσπιστίας να μην οδηγεί σε πτώση της κυβέρνησης και πιθανές πρόωρες εκλογές, αλλά είτε να απορρίπτεται και να συνεχίζει μια κυβέρνηση που έχασε την πλειοψηφία είτε να αναζητούνται συμπράξεις για νέα σχήματα χωρ</w:t>
      </w:r>
      <w:r>
        <w:rPr>
          <w:rFonts w:eastAsia="Times New Roman"/>
          <w:color w:val="000000"/>
          <w:szCs w:val="24"/>
          <w:shd w:val="clear" w:color="auto" w:fill="FFFFFF"/>
        </w:rPr>
        <w:t xml:space="preserve">ίς εκλογές. Και το εντυπωσιακό είναι ότι αυτό το αντιδραστικότατο σχήμα το εμφανίζετε και ως παράδειγμα δημοκρατίας. </w:t>
      </w:r>
    </w:p>
    <w:p w14:paraId="7200AFE2"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Στην ουσία θέλετε να προχωρήσετε μια σειρά προσαρμογών στον τρόπο λειτουργίας του αστικού πολιτικού συστήματος, παίρνοντας υπ’ όψιν ότι ο </w:t>
      </w:r>
      <w:r>
        <w:rPr>
          <w:rFonts w:eastAsia="Times New Roman"/>
          <w:color w:val="000000"/>
          <w:szCs w:val="24"/>
          <w:shd w:val="clear" w:color="auto" w:fill="FFFFFF"/>
        </w:rPr>
        <w:t xml:space="preserve">σημερινός συσχετισμός δεν επιτρέπει τη συγκρότηση σταθερών μονοκομματικών κυβερνήσεων όπως γινόταν στο παρελθόν. Εξ ου και η αγωνία και η δική σας και της Νέας Δημοκρατίας για την κυβερνητική σταθερότητα. Εξ ου και </w:t>
      </w:r>
      <w:r>
        <w:rPr>
          <w:rFonts w:eastAsia="Times New Roman"/>
          <w:color w:val="000000"/>
          <w:szCs w:val="24"/>
          <w:shd w:val="clear" w:color="auto" w:fill="FFFFFF"/>
        </w:rPr>
        <w:lastRenderedPageBreak/>
        <w:t xml:space="preserve">η σύμπτωσή σας, με τις όποιες παραλλαγές </w:t>
      </w:r>
      <w:r>
        <w:rPr>
          <w:rFonts w:eastAsia="Times New Roman"/>
          <w:color w:val="000000"/>
          <w:szCs w:val="24"/>
          <w:shd w:val="clear" w:color="auto" w:fill="FFFFFF"/>
        </w:rPr>
        <w:t xml:space="preserve">σε αυτό το κομμάτι ειδικά, σε ό,τι αφορά στην εκλογή του Προέδρου της Δημοκρατίας. </w:t>
      </w:r>
    </w:p>
    <w:p w14:paraId="7200AFE3"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Δεύτερος στόχος, με βάση πάλι τα λεγόμενα του κ. Τσίπρα, είναι να ανακτηθεί η αξιοπιστία του πολιτικού συστήματος, δηλαδή να αναστηλωθεί το κύρος του στα μάτια του λαού, έν</w:t>
      </w:r>
      <w:r>
        <w:rPr>
          <w:rFonts w:eastAsia="Times New Roman"/>
          <w:color w:val="000000"/>
          <w:szCs w:val="24"/>
          <w:shd w:val="clear" w:color="auto" w:fill="FFFFFF"/>
        </w:rPr>
        <w:t>α κύρος το οποίο κλονίστηκε ιδιαίτερα εξαιτίας της κρίσης και των μέτρων, αλλά και της ασυνέπειας λόγων και έργων, στην οποία ο ΣΥΡΙΖΑ διέπρεψε. Να εμφανιστεί ότι αυτό το σύστημα εξυγιαίνεται και ηθικοποιείται. Εμείς λέμε ότι δήθεν εξυγιαίνεται και ηθικοπο</w:t>
      </w:r>
      <w:r>
        <w:rPr>
          <w:rFonts w:eastAsia="Times New Roman"/>
          <w:color w:val="000000"/>
          <w:szCs w:val="24"/>
          <w:shd w:val="clear" w:color="auto" w:fill="FFFFFF"/>
        </w:rPr>
        <w:t>ιείται, γιατί, όσο μακιγιάζ και αν κάνετε, αυτό το σύστημα είναι τόσο σάπιο που ούτε μπορεί να διορθωθεί ούτε μπορεί να εξυγιανθεί.</w:t>
      </w:r>
    </w:p>
    <w:p w14:paraId="7200AFE4"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Και αυτή η προσπάθεια πάει χέρι-χέρι με τη γνωστή θεωρία που εμφανίστηκε στα χρόνια της κρίσης, σύμφωνα με την οποία για την</w:t>
      </w:r>
      <w:r>
        <w:rPr>
          <w:rFonts w:eastAsia="Times New Roman" w:cs="Times New Roman"/>
          <w:szCs w:val="24"/>
        </w:rPr>
        <w:t xml:space="preserve"> εκδήλωση της καπιταλιστικής κρίσης και τις αρνητικές συνέπειές της στη ζωή του λαού φταίει ο τρόπος λειτουργίας και η ηθική του πολιτικού συστήματος, μια θεωρία που α</w:t>
      </w:r>
      <w:r>
        <w:rPr>
          <w:rFonts w:eastAsia="Times New Roman" w:cs="Times New Roman"/>
          <w:szCs w:val="24"/>
        </w:rPr>
        <w:lastRenderedPageBreak/>
        <w:t>θωώνει τον καπιταλισμό, τις νομοτέλειές του, την αγορά, τον ανταγωνισμό, τα μονοπώλια, με</w:t>
      </w:r>
      <w:r>
        <w:rPr>
          <w:rFonts w:eastAsia="Times New Roman" w:cs="Times New Roman"/>
          <w:szCs w:val="24"/>
        </w:rPr>
        <w:t xml:space="preserve"> τα οποία είναι σύμφυτα η μίζα, η εξαγορά, η διαπλοκή με το πολιτικό προσωπικό και το μόνο που κάνει αυτή η θεωρία είναι να ρίχνει νερό στο μύλο και τη δημαγωγία αντιδραστικών και φασιστικών δυνάμεων.</w:t>
      </w:r>
    </w:p>
    <w:p w14:paraId="7200AFE5"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Σ’ αυτό το πλαίσιο εντάσσονται και οι διάφορες προτάσει</w:t>
      </w:r>
      <w:r>
        <w:rPr>
          <w:rFonts w:eastAsia="Times New Roman" w:cs="Times New Roman"/>
          <w:szCs w:val="24"/>
        </w:rPr>
        <w:t xml:space="preserve">ς, όπως και η πρόταση για την αλλαγή του νόμου περί ευθύνης Υπουργών, που φυσικά δεν υπάρχει λογικός άνθρωπος που να μην συμφωνεί, για να φύγουν όλα τα εμπόδια που υπάρχουν στην ισότιμη μεταχείριση με τους απλούς πολίτες. Και όταν λέμε όλα τα εμπόδια, δεν </w:t>
      </w:r>
      <w:r>
        <w:rPr>
          <w:rFonts w:eastAsia="Times New Roman" w:cs="Times New Roman"/>
          <w:szCs w:val="24"/>
        </w:rPr>
        <w:t>εννοούμε μόνο την παραγραφή που υπάρχει στην πρότασή σας, αλλά όλα τα εμπόδια, όπως και η εξάρτηση της παραπομπής από την απόφαση της εκάστοτε κυβερνητικής πλειοψηφίας.</w:t>
      </w:r>
    </w:p>
    <w:p w14:paraId="7200AFE6"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Ο τρίτος στόχος της Κυβέρνησης, πάνω στον οποίο επιχειρείται να στηθεί και ο διπολικός </w:t>
      </w:r>
      <w:r>
        <w:rPr>
          <w:rFonts w:eastAsia="Times New Roman" w:cs="Times New Roman"/>
          <w:szCs w:val="24"/>
        </w:rPr>
        <w:t xml:space="preserve">καυγάς με τη Νέα Δημοκρατία, είναι αυτός που πλασάρεται με τα συνθήματα –ψευδεπίγραφα λέμε εμείς- της εμβάθυνσης της δημοκρατίας, της προστασίας </w:t>
      </w:r>
      <w:r>
        <w:rPr>
          <w:rFonts w:eastAsia="Times New Roman" w:cs="Times New Roman"/>
          <w:szCs w:val="24"/>
        </w:rPr>
        <w:lastRenderedPageBreak/>
        <w:t>των κοινωνικών δικαιωμάτων, της δήθεν αντινεοφιλελεύθερης ατζέντας, μέσα από προτάσεις για δημοψηφίσματα, δημόσ</w:t>
      </w:r>
      <w:r>
        <w:rPr>
          <w:rFonts w:eastAsia="Times New Roman" w:cs="Times New Roman"/>
          <w:szCs w:val="24"/>
        </w:rPr>
        <w:t xml:space="preserve">ιο έλεγχο της ενέργειας και του νερού, των συλλογικών συμβάσεων κ.ο.κ.. </w:t>
      </w:r>
    </w:p>
    <w:p w14:paraId="7200AFE7"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Θα μπορούσε να πει κάποιος εδώ απλά ότι είναι θράσος να μιλάει ο ΣΥΡΙΖΑ για δημοκρατία και κοινωνική προστασία τη στιγμή που ήταν αυτή η πολιτική δύναμη που έκανε το γνωστό δημοψήφισμ</w:t>
      </w:r>
      <w:r>
        <w:rPr>
          <w:rFonts w:eastAsia="Times New Roman" w:cs="Times New Roman"/>
          <w:szCs w:val="24"/>
        </w:rPr>
        <w:t>α του 2015, που υλοποίησε μια σειρά μέτρων με πράξεις νομοθετικού περιεχομένου και κατεπείγοντα νομοσχέδια, που έφερε ρύθμιση η οποία έβαλε μεγάλα εμπόδια στο δικαίωμα στην απεργία, που ενεργοποίησε πριν λίγες μέρες τον μνημονιακό νόμο της Νέας Δημοκρατίας</w:t>
      </w:r>
      <w:r>
        <w:rPr>
          <w:rFonts w:eastAsia="Times New Roman" w:cs="Times New Roman"/>
          <w:szCs w:val="24"/>
        </w:rPr>
        <w:t>, με βάση τον οποίο ο καθορισμός του κατώτατου μισθού δεν θα γίνεται με συλλογικές διαπραγματεύσεις, αλλά με απόφαση της Κυβέρνησης, που την ίδια στιγμή που μιλάει για λαϊκή νομοθετική πρωτοβουλία, οι προτάσεις νόμων των κομμάτων –του ΚΚΕ, εν προκειμένω, π</w:t>
      </w:r>
      <w:r>
        <w:rPr>
          <w:rFonts w:eastAsia="Times New Roman" w:cs="Times New Roman"/>
          <w:szCs w:val="24"/>
        </w:rPr>
        <w:t>ου ήταν μάλιστα και πρόταση πεντακοσίων εργατικών σωματείων- ακόμα παραμένουν κλειδωμένες στα συρτάρια των Υπουργείων.</w:t>
      </w:r>
    </w:p>
    <w:p w14:paraId="7200AFE8" w14:textId="77777777" w:rsidR="00412B74" w:rsidRDefault="00EE22A4">
      <w:pPr>
        <w:tabs>
          <w:tab w:val="left" w:pos="1134"/>
        </w:tabs>
        <w:spacing w:line="600" w:lineRule="auto"/>
        <w:ind w:firstLine="720"/>
        <w:jc w:val="both"/>
        <w:rPr>
          <w:rFonts w:eastAsia="Times New Roman" w:cs="Times New Roman"/>
          <w:szCs w:val="24"/>
        </w:rPr>
      </w:pPr>
      <w:r w:rsidRPr="009A65EF">
        <w:rPr>
          <w:rFonts w:eastAsia="Times New Roman" w:cs="Times New Roman"/>
          <w:szCs w:val="24"/>
        </w:rPr>
        <w:lastRenderedPageBreak/>
        <w:t>(Στο σημείο αυτό κτυπάει το κουδούνι λήξεως του χρόνου ομιλίας του κυρίου Βουλευτή)</w:t>
      </w:r>
    </w:p>
    <w:p w14:paraId="7200AFE9" w14:textId="77777777" w:rsidR="00412B74" w:rsidRDefault="00EE22A4">
      <w:pPr>
        <w:tabs>
          <w:tab w:val="left" w:pos="1134"/>
        </w:tabs>
        <w:spacing w:line="600" w:lineRule="auto"/>
        <w:ind w:firstLine="720"/>
        <w:jc w:val="both"/>
        <w:rPr>
          <w:rFonts w:eastAsia="Times New Roman" w:cs="Times New Roman"/>
          <w:szCs w:val="24"/>
        </w:rPr>
      </w:pPr>
      <w:r>
        <w:rPr>
          <w:rFonts w:eastAsia="Times New Roman" w:cs="Times New Roman"/>
          <w:szCs w:val="24"/>
        </w:rPr>
        <w:t xml:space="preserve">Κυρία Πρόεδρε, μόνο σε μένα κτυπάτε το κουδούνι. Θα ήθελα λίγο χρόνο ακόμα. </w:t>
      </w:r>
    </w:p>
    <w:p w14:paraId="7200AFEA"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Όμως, σε αυτό το κομμάτι των προτάσεών σας αντανακλάται κάτι πολύ πιο ουσιαστικό και πολύ πιο σημαντικό από την υποκρισία του ΣΥΡΙΖΑ. Αντανακλάται η ίδια υποκρισία της αστικής δημ</w:t>
      </w:r>
      <w:r>
        <w:rPr>
          <w:rFonts w:eastAsia="Times New Roman" w:cs="Times New Roman"/>
          <w:szCs w:val="24"/>
        </w:rPr>
        <w:t>οκρατίας και του Συντάγματός της. Και σήμερα στο Σύνταγμα υπάρχουν διατάξεις για το δικαίωμα στην εργασία, στην κατοικία, στην απεργία, το δικαίωμα του συναθροίζεσθαι, που φυσικά έστω και αυτή η αποτύπωση ήταν αποτέλεσμα της πάλης του εργατικού λαϊκού κινή</w:t>
      </w:r>
      <w:r>
        <w:rPr>
          <w:rFonts w:eastAsia="Times New Roman" w:cs="Times New Roman"/>
          <w:szCs w:val="24"/>
        </w:rPr>
        <w:t>ματος, αλλά και της ικανότητας της αστικής δημοκρατίας να ενσωματώνει διεκδικήσεις όσο δεν διαμορφώνεται ένα πραγματικό ριζοσπαστικό κίνημα ανατροπής.</w:t>
      </w:r>
    </w:p>
    <w:p w14:paraId="7200AFEB"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Όμως, αυτές οι αναφορές στο Σύνταγμα καθόλου, μα καθόλου, δεν εμπόδισαν όλα αυτά τα χρόνια την ανεργία να</w:t>
      </w:r>
      <w:r>
        <w:rPr>
          <w:rFonts w:eastAsia="Times New Roman" w:cs="Times New Roman"/>
          <w:szCs w:val="24"/>
        </w:rPr>
        <w:t xml:space="preserve"> έχει φτάσει στα ύψη, τις λαϊκές κατοικίες να φορολογούνται και να κατάσχονται, τις απεργίες να βγαίνουν στην πλειοψηφία τους </w:t>
      </w:r>
      <w:r>
        <w:rPr>
          <w:rFonts w:eastAsia="Times New Roman" w:cs="Times New Roman"/>
          <w:szCs w:val="24"/>
        </w:rPr>
        <w:lastRenderedPageBreak/>
        <w:t>παράνομες και καταχρηστικές ή να στέλνονται δυνάμεις καταστολής και ασφαλίτες, σαν αυτά τα κρούσματα που είχαμε τις τελευταίες μέρ</w:t>
      </w:r>
      <w:r>
        <w:rPr>
          <w:rFonts w:eastAsia="Times New Roman" w:cs="Times New Roman"/>
          <w:szCs w:val="24"/>
        </w:rPr>
        <w:t>ες, σε εργατικές συγκεντρώσεις.</w:t>
      </w:r>
    </w:p>
    <w:p w14:paraId="7200AFEC"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Σε τίποτα δεν εμπόδισε επίσης η ύπαρξη του άρθρου 16 από το να έχει διαμορφωθεί σήμερα μια ολόκληρη αγορά στην ανώτατη εκπαίδευση με τις οδηγίες της Ευρωπαϊκής Ένωσης, με τα κολλέγια, με το ίδιο το δημόσιο πανεπιστήμιο να λειτουργεί ως επιχείρηση. </w:t>
      </w:r>
    </w:p>
    <w:p w14:paraId="7200AFED"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Και έρχ</w:t>
      </w:r>
      <w:r>
        <w:rPr>
          <w:rFonts w:eastAsia="Times New Roman" w:cs="Times New Roman"/>
          <w:szCs w:val="24"/>
        </w:rPr>
        <w:t xml:space="preserve">εται σήμερα η Νέα Δημοκρατία από αντιδραστική σκοπιά και ζητά να φύγουν από τη μέση και τα όποια τυπικά εμπόδια και να προσαρμοστεί το Σύνταγμα στην αντιλαϊκή πραγματικότητα που έχει διαμορφωθεί. Γιατί; Γιατί η αναγνώριση αυτών των δικαιωμάτων καταντά ένα </w:t>
      </w:r>
      <w:r>
        <w:rPr>
          <w:rFonts w:eastAsia="Times New Roman" w:cs="Times New Roman"/>
          <w:szCs w:val="24"/>
        </w:rPr>
        <w:t xml:space="preserve">άδειο πουκάμισο, αφού την ίδια στιγμή υπάρχει ένα σύνολο από ρήτρες, παραθυράκια, εξαιρέσεις, εκτελεστικούς νόμους που καταστρατηγούν στην πράξη αυτά τα δικαιώματα για να προστατεύσουν τον υπέρτατο νόμο, που είναι το καπιταλιστικό κέρδος, η ιδιοκτησία στα </w:t>
      </w:r>
      <w:r>
        <w:rPr>
          <w:rFonts w:eastAsia="Times New Roman" w:cs="Times New Roman"/>
          <w:szCs w:val="24"/>
        </w:rPr>
        <w:t>μέσα παραγωγής, οι εκμεταλλευτικές σχέσεις και σε τελική ανάλυση η δικτατορία του κεφαλαίου.</w:t>
      </w:r>
    </w:p>
    <w:p w14:paraId="7200AFEE"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Και αυτός ο νόμος, ο υπέρτατος νόμος, εμφανίζεται πότε ως δημόσιο συμφέρον, πότε ως δημόσια ασφάλεια, πότε ως κάτι άλλο. Πιο πρόσφατο παράδειγμα είναι η υπόθεση με</w:t>
      </w:r>
      <w:r>
        <w:rPr>
          <w:rFonts w:eastAsia="Times New Roman" w:cs="Times New Roman"/>
          <w:szCs w:val="24"/>
        </w:rPr>
        <w:t xml:space="preserve"> τις περικοπές των συνταξιούχων, όπου η </w:t>
      </w:r>
      <w:r w:rsidRPr="001866BC">
        <w:rPr>
          <w:rFonts w:eastAsia="Times New Roman" w:cs="Times New Roman"/>
          <w:szCs w:val="24"/>
        </w:rPr>
        <w:t>Κυβέρνηση</w:t>
      </w:r>
      <w:r>
        <w:rPr>
          <w:rFonts w:eastAsia="Times New Roman" w:cs="Times New Roman"/>
          <w:szCs w:val="24"/>
        </w:rPr>
        <w:t xml:space="preserve"> ασκεί εφέσεις σε εφετικές αποφάσεις ακριβώς στο όνομα αυτό, στο όνομα του δημοσίου συμφέροντος, της δημοσιονομικής πειθαρχίας, για να νομιμοποιήσει τις περικοπές, όχι τις δικές της περικοπές, αλλά για να νο</w:t>
      </w:r>
      <w:r>
        <w:rPr>
          <w:rFonts w:eastAsia="Times New Roman" w:cs="Times New Roman"/>
          <w:szCs w:val="24"/>
        </w:rPr>
        <w:t xml:space="preserve">μιμοποιήσει τις περικοπές που έκαναν οι κυβερνήσεις της </w:t>
      </w:r>
      <w:r w:rsidRPr="00F4505F">
        <w:rPr>
          <w:rFonts w:eastAsia="Times New Roman" w:cs="Times New Roman"/>
          <w:szCs w:val="24"/>
        </w:rPr>
        <w:t>Νέας Δημοκρατίας</w:t>
      </w:r>
      <w:r>
        <w:rPr>
          <w:rFonts w:eastAsia="Times New Roman" w:cs="Times New Roman"/>
          <w:szCs w:val="24"/>
        </w:rPr>
        <w:t xml:space="preserve"> και του ΠΑΣΟΚ.</w:t>
      </w:r>
    </w:p>
    <w:p w14:paraId="7200AFEF"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Ακόμη πιο τυπική είναι η ίδια η έννοια της ισότητας ή της λαϊκής κυριαρχίας που κρύβεται πίσω από το γενικό εκλογικό δικαίωμα, γιατί -κακά τα ψέματα- δεν είναι ίσος ο ε</w:t>
      </w:r>
      <w:r>
        <w:rPr>
          <w:rFonts w:eastAsia="Times New Roman" w:cs="Times New Roman"/>
          <w:szCs w:val="24"/>
        </w:rPr>
        <w:t>ργάτης, ο άνεργος, ο βιοπαλαιστής με αυτόν που έχει στα χέρια του όλο τον πλούτο, τις επιχειρήσεις, τα μέσα ενημέρωσης και μπορεί να επηρεάζει και να χειραγωγεί τη λαϊκή, την εργατική συνείδηση.</w:t>
      </w:r>
    </w:p>
    <w:p w14:paraId="7200AFF0"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Την ίδια στιγμή η </w:t>
      </w:r>
      <w:r w:rsidRPr="001866BC">
        <w:rPr>
          <w:rFonts w:eastAsia="Times New Roman" w:cs="Times New Roman"/>
          <w:szCs w:val="24"/>
        </w:rPr>
        <w:t>Κυβέρνηση</w:t>
      </w:r>
      <w:r>
        <w:rPr>
          <w:rFonts w:eastAsia="Times New Roman" w:cs="Times New Roman"/>
          <w:szCs w:val="24"/>
        </w:rPr>
        <w:t xml:space="preserve"> ξεπερνά με ημίμετρα υπερώριμους ε</w:t>
      </w:r>
      <w:r>
        <w:rPr>
          <w:rFonts w:eastAsia="Times New Roman" w:cs="Times New Roman"/>
          <w:szCs w:val="24"/>
        </w:rPr>
        <w:t xml:space="preserve">κσυγχρονισμούς που έχουν γίνει εδώ και αιώνες σε άλλες χώρες, όπως ο πλήρης διαχωρισμός Κράτους-Εκκλησίας </w:t>
      </w:r>
      <w:r>
        <w:rPr>
          <w:rFonts w:eastAsia="Times New Roman" w:cs="Times New Roman"/>
          <w:szCs w:val="24"/>
        </w:rPr>
        <w:lastRenderedPageBreak/>
        <w:t>και προσθέτει στο κομμάτι αυτό, πέρα από τον συνταγματικό εναγκαλισμό, και έναν επιχειρηματικό εναγκαλισμό μέσω του Ταμείου Αξιοποίησης Εκκλησιαστικής</w:t>
      </w:r>
      <w:r>
        <w:rPr>
          <w:rFonts w:eastAsia="Times New Roman" w:cs="Times New Roman"/>
          <w:szCs w:val="24"/>
        </w:rPr>
        <w:t xml:space="preserve"> Περιουσίας, προσθέτοντας σε αυτό αμφισβητούμενες εκτάσεις και νομιμοποιώντας τις κατά καιρούς διεκδικήσεις της Εκκλησίας.</w:t>
      </w:r>
    </w:p>
    <w:p w14:paraId="7200AFF1"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Ακόμη και την απλή αναλογική -που φυσικά τη θέλετε για άλλους λόγους- τη φέρνετε κολοβή, αφού δίνετε τη δυνατότητα διανομής του 10% τ</w:t>
      </w:r>
      <w:r>
        <w:rPr>
          <w:rFonts w:eastAsia="Times New Roman" w:cs="Times New Roman"/>
          <w:szCs w:val="24"/>
        </w:rPr>
        <w:t>ων εδρών, δηλαδή τριάντα έδρες, όχι με αναλογικό τρόπο, αλλά προφανώς ως μπόνους στο εκάστοτε πρώτο κόμμα.</w:t>
      </w:r>
    </w:p>
    <w:p w14:paraId="7200AFF2"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Το ΚΚΕ, κυρίες και κύριοι Βουλευτές, παλεύει στις σημερινές συνθήκες για να διευρυνθούν τα λαϊκά δημοκρατικά δικαιώματα. Ενδεικτικές είναι οι προτάσε</w:t>
      </w:r>
      <w:r>
        <w:rPr>
          <w:rFonts w:eastAsia="Times New Roman" w:cs="Times New Roman"/>
          <w:szCs w:val="24"/>
        </w:rPr>
        <w:t xml:space="preserve">ις που καταθέσαμε για να προστατευθεί και να διευρυνθεί το δικαίωμα στην απεργία, να καταργηθούν οι τρομονόμοι και άλλες τέτοιες διατάξεις, οι οποίες όμως απορρίφθηκαν από τη «δημοκρατικά ευαίσθητη» </w:t>
      </w:r>
      <w:r w:rsidRPr="001866BC">
        <w:rPr>
          <w:rFonts w:eastAsia="Times New Roman" w:cs="Times New Roman"/>
          <w:szCs w:val="24"/>
        </w:rPr>
        <w:t>Κυβέρνηση</w:t>
      </w:r>
      <w:r>
        <w:rPr>
          <w:rFonts w:eastAsia="Times New Roman" w:cs="Times New Roman"/>
          <w:szCs w:val="24"/>
        </w:rPr>
        <w:t xml:space="preserve"> ΣΥΡΙΖΑ - ΑΝΕΛ.</w:t>
      </w:r>
    </w:p>
    <w:p w14:paraId="7200AFF3"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Αυτούς τους στόχους προωθούμε με</w:t>
      </w:r>
      <w:r>
        <w:rPr>
          <w:rFonts w:eastAsia="Times New Roman" w:cs="Times New Roman"/>
          <w:szCs w:val="24"/>
        </w:rPr>
        <w:t xml:space="preserve"> την καθημερινή μας πάλη, γιατί ο αγώνας του λαού και όχι δήθεν αλλαγής από τα πάνω είναι εκείνος ο παράγοντας που μπορεί να κατοχυρώσει αυτά τα δικαιώματα. Από αυτήν τη σκοπιά συμμετέχουμε και στη διαδικασία αναθεώρησης, προβάλλουμε την ανάγκη να υπάρξουν</w:t>
      </w:r>
      <w:r>
        <w:rPr>
          <w:rFonts w:eastAsia="Times New Roman" w:cs="Times New Roman"/>
          <w:szCs w:val="24"/>
        </w:rPr>
        <w:t xml:space="preserve"> αλλαγές στο Σύνταγμα, όπως για παράδειγμα στο άρθρο 48 και τον αντιδραστικό νόμο περί κατάστασης πολιορκίας, στα άρθρα 28 και 80, που αφορούν στην εκχώρηση αρμοδιοτήτων σε διακρατικές συμμαχίες και ερμηνεύουν το Σύνταγμα υπό το πρίσμα του ευρωενωσιακού δι</w:t>
      </w:r>
      <w:r>
        <w:rPr>
          <w:rFonts w:eastAsia="Times New Roman" w:cs="Times New Roman"/>
          <w:szCs w:val="24"/>
        </w:rPr>
        <w:t>καίου, στο άρθρο 27, που αφορά στην παρουσία ξένων στρατιωτικών δυνάμεων-βάσεων στην Ελλάδα, στο άρθρο 107, που αφορά στην προστασία του ξένου και του εφοπλιστικού κεφαλαίου, τα οποία φυσικά είναι άρθρα τα οποία ούτε από εσάς ούτε από κανένα άλλο κόμμα δεν</w:t>
      </w:r>
      <w:r>
        <w:rPr>
          <w:rFonts w:eastAsia="Times New Roman" w:cs="Times New Roman"/>
          <w:szCs w:val="24"/>
        </w:rPr>
        <w:t xml:space="preserve"> μπαίνουν στη διαδικασία της αναθεώρησης.</w:t>
      </w:r>
    </w:p>
    <w:p w14:paraId="7200AFF4"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Δεν τρέφουμε αυταπάτες ότι μπορεί να υπάρξει προοδευτικό, συμμετοχικό ή δημοκρατικό Σύνταγμα στο πλαίσιο της σημερινής εξουσίας. Πραγματικά κυρίαρχος μπορεί να γίνει ο λαός, όταν θα έχει στην ιδιοκτησία του τον πλο</w:t>
      </w:r>
      <w:r>
        <w:rPr>
          <w:rFonts w:eastAsia="Times New Roman" w:cs="Times New Roman"/>
          <w:szCs w:val="24"/>
        </w:rPr>
        <w:t xml:space="preserve">ύτο που παράγει. Σε </w:t>
      </w:r>
      <w:r>
        <w:rPr>
          <w:rFonts w:eastAsia="Times New Roman" w:cs="Times New Roman"/>
          <w:szCs w:val="24"/>
        </w:rPr>
        <w:lastRenderedPageBreak/>
        <w:t xml:space="preserve">αυτό το πλαίσιο μιας νέας κοινωνικής οργάνωσης μπορούν να υπάρχουν λαογέννητοι θεσμοί διακυβέρνησης, εξουσίας, μια ανώτερη μορφή δημοκρατίας που θα εδράζεται στους τόπους δουλειάς, θα οργανώνεται σε τοπικό, περιφερειακό και πανελλαδικό </w:t>
      </w:r>
      <w:r>
        <w:rPr>
          <w:rFonts w:eastAsia="Times New Roman" w:cs="Times New Roman"/>
          <w:szCs w:val="24"/>
        </w:rPr>
        <w:t>επίπεδο, σε μια πρωτόγονη μορφή άμεσης συμμετοχής, ελέγχου, αιρετότητας, λογοδοσίας και ανάκλησης των εκλεγμένων αντιπροσώπων του λαού, που θα εδράζεται πάνω από όλα στην κατάργηση της εκμετάλλευσης ανθρώπου από άνθρωπο.</w:t>
      </w:r>
    </w:p>
    <w:p w14:paraId="7200AFF5"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Ο λαός έχει το δικαίωμα να παλεύει </w:t>
      </w:r>
      <w:r>
        <w:rPr>
          <w:rFonts w:eastAsia="Times New Roman" w:cs="Times New Roman"/>
          <w:szCs w:val="24"/>
        </w:rPr>
        <w:t>σε μια τέτοια κατεύθυνση και επίσης έχει τη δύναμη να την επιβάλει. Άλλωστε, το άγχος να εξασφαλιστεί η πολιτική σταθερότητα δείχνει την ανησυχία για πολιτική αστάθεια. Αυτή την αστάθεια ο λαός όχι μόνο δεν πρέπει να τη φοβηθεί, αλλά να την αξιοποιήσει προ</w:t>
      </w:r>
      <w:r>
        <w:rPr>
          <w:rFonts w:eastAsia="Times New Roman" w:cs="Times New Roman"/>
          <w:szCs w:val="24"/>
        </w:rPr>
        <w:t>ς όφελός του για να εμποδίσει μέτρα σε βάρος του, να αποσπάσει ό,τι μπορεί και, πάνω από όλα, για να διαμορφώσει συσχετισμό και προϋποθέσεις σύγκρουσης, ανατροπής με το σάπιο καπιταλιστικό σύστημα.</w:t>
      </w:r>
    </w:p>
    <w:p w14:paraId="7200AFF6" w14:textId="77777777" w:rsidR="00412B74" w:rsidRDefault="00EE22A4">
      <w:pPr>
        <w:spacing w:line="600" w:lineRule="auto"/>
        <w:ind w:firstLine="720"/>
        <w:jc w:val="both"/>
        <w:rPr>
          <w:rFonts w:eastAsia="Times New Roman" w:cs="Times New Roman"/>
          <w:szCs w:val="24"/>
        </w:rPr>
      </w:pPr>
      <w:r w:rsidRPr="00276E91">
        <w:rPr>
          <w:rFonts w:eastAsia="Times New Roman" w:cs="Times New Roman"/>
          <w:b/>
          <w:szCs w:val="24"/>
        </w:rPr>
        <w:t>ΠΡΟΕΔΡΕΥΟΥΣΑ (Αναστασία Χριστοδουλοπούλου):</w:t>
      </w:r>
      <w:r w:rsidRPr="00276E91">
        <w:rPr>
          <w:rFonts w:eastAsia="Times New Roman" w:cs="Times New Roman"/>
          <w:szCs w:val="24"/>
        </w:rPr>
        <w:t xml:space="preserve"> </w:t>
      </w:r>
      <w:r w:rsidRPr="004D1F57">
        <w:rPr>
          <w:rFonts w:eastAsia="Times New Roman" w:cs="Times New Roman"/>
          <w:szCs w:val="24"/>
        </w:rPr>
        <w:t>Κυρίες και κύρ</w:t>
      </w:r>
      <w:r w:rsidRPr="004D1F57">
        <w:rPr>
          <w:rFonts w:eastAsia="Times New Roman" w:cs="Times New Roman"/>
          <w:szCs w:val="24"/>
        </w:rPr>
        <w:t xml:space="preserve">ιοι συνάδελφοι, έχω την τιμή να ανακοινώσω στο </w:t>
      </w:r>
      <w:r w:rsidRPr="004D1F57">
        <w:rPr>
          <w:rFonts w:eastAsia="Times New Roman" w:cs="Times New Roman"/>
          <w:szCs w:val="24"/>
        </w:rPr>
        <w:lastRenderedPageBreak/>
        <w:t xml:space="preserve">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w:t>
      </w:r>
      <w:r>
        <w:rPr>
          <w:rFonts w:eastAsia="Times New Roman" w:cs="Times New Roman"/>
          <w:szCs w:val="24"/>
        </w:rPr>
        <w:t>σαράντα</w:t>
      </w:r>
      <w:r w:rsidRPr="004D1F57">
        <w:rPr>
          <w:rFonts w:eastAsia="Times New Roman" w:cs="Times New Roman"/>
          <w:szCs w:val="24"/>
        </w:rPr>
        <w:t xml:space="preserve"> οκτώ μαθήτριες και μαθ</w:t>
      </w:r>
      <w:r w:rsidRPr="004D1F57">
        <w:rPr>
          <w:rFonts w:eastAsia="Times New Roman" w:cs="Times New Roman"/>
          <w:szCs w:val="24"/>
        </w:rPr>
        <w:t xml:space="preserve">ητές και </w:t>
      </w:r>
      <w:r>
        <w:rPr>
          <w:rFonts w:eastAsia="Times New Roman" w:cs="Times New Roman"/>
          <w:szCs w:val="24"/>
        </w:rPr>
        <w:t>δύο</w:t>
      </w:r>
      <w:r w:rsidRPr="004D1F57">
        <w:rPr>
          <w:rFonts w:eastAsia="Times New Roman" w:cs="Times New Roman"/>
          <w:szCs w:val="24"/>
        </w:rPr>
        <w:t xml:space="preserve"> εκπα</w:t>
      </w:r>
      <w:r>
        <w:rPr>
          <w:rFonts w:eastAsia="Times New Roman" w:cs="Times New Roman"/>
          <w:szCs w:val="24"/>
        </w:rPr>
        <w:t>ιδευτικοί συνοδοί τους από το 5</w:t>
      </w:r>
      <w:r w:rsidRPr="00194DF1">
        <w:rPr>
          <w:rFonts w:eastAsia="Times New Roman" w:cs="Times New Roman"/>
          <w:szCs w:val="24"/>
          <w:vertAlign w:val="superscript"/>
        </w:rPr>
        <w:t>ο</w:t>
      </w:r>
      <w:r w:rsidRPr="004D1F57">
        <w:rPr>
          <w:rFonts w:eastAsia="Times New Roman" w:cs="Times New Roman"/>
          <w:szCs w:val="24"/>
        </w:rPr>
        <w:t xml:space="preserve"> </w:t>
      </w:r>
      <w:r>
        <w:rPr>
          <w:rFonts w:eastAsia="Times New Roman" w:cs="Times New Roman"/>
          <w:szCs w:val="24"/>
        </w:rPr>
        <w:t>Γενικό Λύκειο Πετρούπολης</w:t>
      </w:r>
      <w:r w:rsidRPr="004D1F57">
        <w:rPr>
          <w:rFonts w:eastAsia="Times New Roman" w:cs="Times New Roman"/>
          <w:szCs w:val="24"/>
        </w:rPr>
        <w:t>.</w:t>
      </w:r>
    </w:p>
    <w:p w14:paraId="7200AFF7"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ά</w:t>
      </w:r>
      <w:r>
        <w:rPr>
          <w:rFonts w:eastAsia="Times New Roman" w:cs="Times New Roman"/>
          <w:szCs w:val="24"/>
        </w:rPr>
        <w:t xml:space="preserve">ς </w:t>
      </w:r>
      <w:r w:rsidRPr="004D1F57">
        <w:rPr>
          <w:rFonts w:eastAsia="Times New Roman" w:cs="Times New Roman"/>
          <w:szCs w:val="24"/>
        </w:rPr>
        <w:t>καλωσορίζ</w:t>
      </w:r>
      <w:r>
        <w:rPr>
          <w:rFonts w:eastAsia="Times New Roman" w:cs="Times New Roman"/>
          <w:szCs w:val="24"/>
        </w:rPr>
        <w:t>ουμε στη</w:t>
      </w:r>
      <w:r w:rsidRPr="000C2B56">
        <w:rPr>
          <w:rFonts w:eastAsia="Times New Roman" w:cs="Times New Roman"/>
          <w:szCs w:val="24"/>
        </w:rPr>
        <w:t xml:space="preserve"> </w:t>
      </w:r>
      <w:r w:rsidRPr="004D1F57">
        <w:rPr>
          <w:rFonts w:eastAsia="Times New Roman" w:cs="Times New Roman"/>
          <w:szCs w:val="24"/>
        </w:rPr>
        <w:t>Βουλή.</w:t>
      </w:r>
    </w:p>
    <w:p w14:paraId="7200AFF8" w14:textId="77777777" w:rsidR="00412B74" w:rsidRDefault="00EE22A4">
      <w:pPr>
        <w:spacing w:line="600" w:lineRule="auto"/>
        <w:ind w:firstLine="709"/>
        <w:jc w:val="center"/>
        <w:rPr>
          <w:rFonts w:eastAsia="Times New Roman" w:cs="Times New Roman"/>
          <w:szCs w:val="24"/>
        </w:rPr>
      </w:pPr>
      <w:r w:rsidRPr="004D1F57">
        <w:rPr>
          <w:rFonts w:eastAsia="Times New Roman" w:cs="Times New Roman"/>
          <w:szCs w:val="24"/>
        </w:rPr>
        <w:t>(Χειροκροτήματα απ</w:t>
      </w:r>
      <w:r>
        <w:rPr>
          <w:rFonts w:eastAsia="Times New Roman" w:cs="Times New Roman"/>
          <w:szCs w:val="24"/>
        </w:rPr>
        <w:t xml:space="preserve">’ </w:t>
      </w:r>
      <w:r w:rsidRPr="004D1F57">
        <w:rPr>
          <w:rFonts w:eastAsia="Times New Roman" w:cs="Times New Roman"/>
          <w:szCs w:val="24"/>
        </w:rPr>
        <w:t>όλες τις πτέρυγες της Βουλής)</w:t>
      </w:r>
    </w:p>
    <w:p w14:paraId="7200AFF9" w14:textId="77777777" w:rsidR="00412B74" w:rsidRDefault="00EE22A4">
      <w:pPr>
        <w:spacing w:line="600" w:lineRule="auto"/>
        <w:ind w:firstLine="720"/>
        <w:jc w:val="both"/>
        <w:rPr>
          <w:rFonts w:eastAsia="Times New Roman"/>
          <w:szCs w:val="24"/>
        </w:rPr>
      </w:pPr>
      <w:r>
        <w:rPr>
          <w:rFonts w:eastAsia="Times New Roman"/>
          <w:szCs w:val="24"/>
        </w:rPr>
        <w:t>Τον λόγο τώρα έχει ο κ. Κατσίκης από τους ΑΝΕΛ.</w:t>
      </w:r>
    </w:p>
    <w:p w14:paraId="7200AFFA" w14:textId="77777777" w:rsidR="00412B74" w:rsidRDefault="00EE22A4">
      <w:pPr>
        <w:spacing w:line="600" w:lineRule="auto"/>
        <w:ind w:firstLine="720"/>
        <w:jc w:val="both"/>
        <w:rPr>
          <w:rFonts w:eastAsia="Times New Roman"/>
          <w:szCs w:val="24"/>
        </w:rPr>
      </w:pPr>
      <w:r>
        <w:rPr>
          <w:rFonts w:eastAsia="Times New Roman"/>
          <w:szCs w:val="24"/>
        </w:rPr>
        <w:t xml:space="preserve">Κύριε Κατσίκη, προσπαθήστε να σεβαστείτε όσο </w:t>
      </w:r>
      <w:r>
        <w:rPr>
          <w:rFonts w:eastAsia="Times New Roman"/>
          <w:szCs w:val="24"/>
        </w:rPr>
        <w:t>μπορείτε περισσότερο τον χρόνο, γιατί βλέπω ότι η ανοχή διευρύνεται.</w:t>
      </w:r>
    </w:p>
    <w:p w14:paraId="7200AFFB"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Θα συμμορφωθώ, κυρία Πρόεδρε, προς τις υποδείξεις σας παρά το γεγονός ότι πολλές φορές με έχετε αδικήσει, όταν ζητώ τον λόγο επί προσωπικού και δεν μου τον δίνετε</w:t>
      </w:r>
      <w:r w:rsidRPr="00D4099D">
        <w:rPr>
          <w:rFonts w:eastAsia="Times New Roman" w:cs="Times New Roman"/>
          <w:szCs w:val="24"/>
        </w:rPr>
        <w:t xml:space="preserve">. </w:t>
      </w:r>
      <w:r>
        <w:rPr>
          <w:rFonts w:eastAsia="Times New Roman" w:cs="Times New Roman"/>
          <w:szCs w:val="24"/>
        </w:rPr>
        <w:t>Χαριτολογώντας το λέω.</w:t>
      </w:r>
    </w:p>
    <w:p w14:paraId="7200AFFC"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συζητάμε σήμερα για την τέταρτη κατά σειρά αναθεώρηση του Συντάγματος, δέκα μόλις χρόνια μετά την τρίτη και τελευταία συνταγματική </w:t>
      </w:r>
      <w:r>
        <w:rPr>
          <w:rFonts w:eastAsia="Times New Roman" w:cs="Times New Roman"/>
          <w:szCs w:val="24"/>
        </w:rPr>
        <w:lastRenderedPageBreak/>
        <w:t>αναθεώρηση του 2008. Και σε αυτό το σημείο επιτρέψτε μο</w:t>
      </w:r>
      <w:r>
        <w:rPr>
          <w:rFonts w:eastAsia="Times New Roman" w:cs="Times New Roman"/>
          <w:szCs w:val="24"/>
        </w:rPr>
        <w:t>υ να κάνω μια σύντομη ιστορική αναδρομή στις προηγούμενες συνταγματικές αναθεωρήσεις, ξεκινώντας να λέω ότι η αποκατάσταση της δημοκρατικής νομιμότητας τον Ιούλιο του 1974 δεν θα είχε ορίζοντα επιβίωσης παρά μόνο με την εδραίωση της δημοκρατίας. Η συγκροτη</w:t>
      </w:r>
      <w:r>
        <w:rPr>
          <w:rFonts w:eastAsia="Times New Roman" w:cs="Times New Roman"/>
          <w:szCs w:val="24"/>
        </w:rPr>
        <w:t xml:space="preserve">θείσα τότε κυβέρνηση εθνικής ενότητας υπό τον Κωνσταντίνο Καραμανλή επανέφερε άμεσα το Σύνταγμα του 1952 με εξαίρεση τις διατάξεις που αφορούσαν στον βασιλιά. </w:t>
      </w:r>
    </w:p>
    <w:p w14:paraId="7200AFFD"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Στις 7 Ιουνίου 1975 ψηφίστηκε το νέο Σύνταγμα της χώρας του οποίου η μέγιστη και ουσιώδης διάταξ</w:t>
      </w:r>
      <w:r>
        <w:rPr>
          <w:rFonts w:eastAsia="Times New Roman" w:cs="Times New Roman"/>
          <w:szCs w:val="24"/>
        </w:rPr>
        <w:t>η ήταν η καθιέρωση του πολιτεύματος ως Προεδρευομένης Κοινοβουλευτικής Δημοκρατίας. Το Σύνταγμα αυτό συγκέντρωσε κατά την εφαρμογή του ευρύτατη αποδοχή από το σύνολο των πολιτικών δυνάμεων της χώρας παρ’ ότι είχε ψηφιστεί μόνο από τους Βουλευτές της κυβερν</w:t>
      </w:r>
      <w:r>
        <w:rPr>
          <w:rFonts w:eastAsia="Times New Roman" w:cs="Times New Roman"/>
          <w:szCs w:val="24"/>
        </w:rPr>
        <w:t>ώσας παράταξης τότε.</w:t>
      </w:r>
    </w:p>
    <w:p w14:paraId="7200AFFE"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Η καθιέρωση και η προσαρμογή στις απαιτήσεις των καιρών πλήθους ατομικών και κοινωνικών δικαιωμάτων το κατέστησε ένα από τα αρτιότερα συνταγματικά κείμενα. Κομβικό στοιχείο του Συντάγματος αυτού αποτελούσαν οι αποφασιστικές </w:t>
      </w:r>
      <w:r>
        <w:rPr>
          <w:rFonts w:eastAsia="Times New Roman" w:cs="Times New Roman"/>
          <w:szCs w:val="24"/>
        </w:rPr>
        <w:lastRenderedPageBreak/>
        <w:t>αρμοδιότητε</w:t>
      </w:r>
      <w:r>
        <w:rPr>
          <w:rFonts w:eastAsia="Times New Roman" w:cs="Times New Roman"/>
          <w:szCs w:val="24"/>
        </w:rPr>
        <w:t xml:space="preserve">ς που παρέχονταν στον Πρόεδρο της Δημοκρατίας, δίνοντας σ’ αυτόν τη δυνατότητα αποφασιστικής παρέμβασης στη ρύθμιση της πολιτικής ζωής του τόπου. Οι λεγόμενες «υπερεξουσίες» με τις οποίες περιβλήθηκε ο Πρόεδρος της Δημοκρατίας, με κορυφαίες δε εξ αυτών το </w:t>
      </w:r>
      <w:r>
        <w:rPr>
          <w:rFonts w:eastAsia="Times New Roman" w:cs="Times New Roman"/>
          <w:szCs w:val="24"/>
        </w:rPr>
        <w:t>δικαίωμα παύσης της κυβέρνησης και διάλυσης της Βουλής, καθιστούσαν τον ρόλο του κάτι παραπάνω από απλά ρυθμιστικό του πολιτεύματος. Με την αναθεώρηση, λοιπόν, του 1986 καθιερώθηκε μια πρωθυπουργοκεντρική λειτουργία του πολιτεύματος μεταφέροντας τις προεδρ</w:t>
      </w:r>
      <w:r>
        <w:rPr>
          <w:rFonts w:eastAsia="Times New Roman" w:cs="Times New Roman"/>
          <w:szCs w:val="24"/>
        </w:rPr>
        <w:t>ικές αρμοδιότητες στην κυβέρνηση και στον πρωθυπουργό αναθέτοντας σε αυτούς αποφασιστικές αρμοδιότητες.</w:t>
      </w:r>
    </w:p>
    <w:p w14:paraId="7200AFFF"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Στις 6 Απριλίου 2001 ψηφίστηκε η δεύτερη αναθεώρηση, η οποία χαρακτηρίστηκε και ως «συναινετική αναθεώρηση», καθότι στη μεγάλη της πλειοψηφία έγινε αποδ</w:t>
      </w:r>
      <w:r>
        <w:rPr>
          <w:rFonts w:eastAsia="Times New Roman" w:cs="Times New Roman"/>
          <w:szCs w:val="24"/>
        </w:rPr>
        <w:t>εκτή από τα 4/5 του συνόλου των Βουλευτών αποδίδοντας την πολιτική πραγματικότητα της συγκεκριμένης περιόδου. Το κεντρικότερο χαρακτηριστικό της αναθεώρησης αυτής ήταν η καθ’ όλα συμφωνημένη από την πλειοψηφία των κομμάτων ακώλυτη συμμετοχή της Ελ</w:t>
      </w:r>
      <w:r>
        <w:rPr>
          <w:rFonts w:eastAsia="Times New Roman" w:cs="Times New Roman"/>
          <w:szCs w:val="24"/>
        </w:rPr>
        <w:lastRenderedPageBreak/>
        <w:t>λάδας στη</w:t>
      </w:r>
      <w:r>
        <w:rPr>
          <w:rFonts w:eastAsia="Times New Roman" w:cs="Times New Roman"/>
          <w:szCs w:val="24"/>
        </w:rPr>
        <w:t>ν ευρωπαϊκή ολοκλήρωση. Ρυθμίστηκαν, επίσης, θέματα οργάνωσης, λειτουργίας της Βουλής και της δικαιοσύνης, αναμορφώθηκε ο θεσμός της ποινικής ευθύνης των Υπουργών και θεσπίστηκε τεκμήριο αρμοδιότητας υπέρ των οργανισμών τοπικής αυτοδιοίκησης για τη διοίκησ</w:t>
      </w:r>
      <w:r>
        <w:rPr>
          <w:rFonts w:eastAsia="Times New Roman" w:cs="Times New Roman"/>
          <w:szCs w:val="24"/>
        </w:rPr>
        <w:t xml:space="preserve">η των τοπικών και κοινών τοπικών υποθέσεων. </w:t>
      </w:r>
    </w:p>
    <w:p w14:paraId="7200B000"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Τέλος, το 2008 υπήρξε μια περιορισμένης έκτασης αναθεώρηση για μικρό αριθμό διατάξεων. Από τις βασικότερες θα θεωρούσα την κατάργηση του επαγγελματικού ασυμβίβαστου των Βουλευτών που είχε καθιερωθεί το 2001, την</w:t>
      </w:r>
      <w:r>
        <w:rPr>
          <w:rFonts w:eastAsia="Times New Roman" w:cs="Times New Roman"/>
          <w:szCs w:val="24"/>
        </w:rPr>
        <w:t xml:space="preserve"> προσθήκη των ορεινών και νησιωτικών περιοχών στη μέριμνα του κοινού νομοθέτη, αλλά και την πρόβλεψη ειδικότερης διαδικασίας ως προς την παρακολούθηση από τη Βουλή της εκτέλεσης του προϋπολογισμού.</w:t>
      </w:r>
    </w:p>
    <w:p w14:paraId="7200B001"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Φτάνοντας, λοιπόν, στο σήμερα και συμμετέχοντας οι Ανεξάρτ</w:t>
      </w:r>
      <w:r>
        <w:rPr>
          <w:rFonts w:eastAsia="Times New Roman" w:cs="Times New Roman"/>
          <w:szCs w:val="24"/>
        </w:rPr>
        <w:t xml:space="preserve">ητοι Έλληνες  στην κορυφαία πολιτική και κοινοβουλευτική διαδικασία, καταθέσαμε τις προτάσεις μας για τα άρθρα που, κατά την άποψή μας, χρήζουν αναθεώρησης. Καθότι οι </w:t>
      </w:r>
      <w:r>
        <w:rPr>
          <w:rFonts w:eastAsia="Times New Roman" w:cs="Times New Roman"/>
          <w:szCs w:val="24"/>
        </w:rPr>
        <w:lastRenderedPageBreak/>
        <w:t>προτάσεις μας φορούν αρκετά άρθρα, το περιεχόμενο των οποίων θα αναλυθεί διεξοδικά στο πλ</w:t>
      </w:r>
      <w:r>
        <w:rPr>
          <w:rFonts w:eastAsia="Times New Roman" w:cs="Times New Roman"/>
          <w:szCs w:val="24"/>
        </w:rPr>
        <w:t xml:space="preserve">αίσιο των συνεδριάσεων της αρμόδιας επιτροπής που συγκροτήθηκε, σήμερα θα αρκεστώ στο περίγραμμα των θέσεων μας. </w:t>
      </w:r>
    </w:p>
    <w:p w14:paraId="7200B002"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Κύριοι συνάδελφοι, ξεκινώ από το άρθρο που αφορά στην ελευθερία του Τύπου. Θεωρούμε ιδεολογικά επιβεβλημένη τη δημοσιοποίηση από τα ίδια τα μέ</w:t>
      </w:r>
      <w:r>
        <w:rPr>
          <w:rFonts w:eastAsia="Times New Roman" w:cs="Times New Roman"/>
          <w:szCs w:val="24"/>
        </w:rPr>
        <w:t xml:space="preserve">σα μαζικής ενημέρωσης της σύνθεσης του ιδιοκτησιακού τους καθεστώτος, της οικονομικής τους κατάστασης και των μέσων χρηματοδότησής τους. Οποιοδήποτε δε δάνειο των μέσων μαζικής ενημέρωσης προτείνουμε να υπακούει στους κοινούς πιστοληπτικούς κανόνες και να </w:t>
      </w:r>
      <w:r>
        <w:rPr>
          <w:rFonts w:eastAsia="Times New Roman" w:cs="Times New Roman"/>
          <w:szCs w:val="24"/>
        </w:rPr>
        <w:t xml:space="preserve">μην υπάρχουν προνομιακές διαφημίσεις. Όσον αφορά δε στα παρένθετα πρόσωπα, αυτά θα πρέπει να υπόκεινται στις απαγορεύσεις που προβλέπει το ίδιο το άρθρο. </w:t>
      </w:r>
    </w:p>
    <w:p w14:paraId="7200B003"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Αφουγκραζόμενοι τη λαϊκή απαίτηση για αποκατάσταση της κοινωνικής δικαιοσύνης, προτείνουμε την αλλαγή</w:t>
      </w:r>
      <w:r>
        <w:rPr>
          <w:rFonts w:eastAsia="Times New Roman" w:cs="Times New Roman"/>
          <w:szCs w:val="24"/>
        </w:rPr>
        <w:t xml:space="preserve"> του άρθρου που αφορά ποινικά αδικήματα που έχουν τελέσει Υπουργοί και Υφυπουργοί κατά την άσκηση των καθηκόντων τους, προκειμένου να λογοδοτούν, όπως όλοι οι πολίτες στα τακτικά </w:t>
      </w:r>
      <w:r>
        <w:rPr>
          <w:rFonts w:eastAsia="Times New Roman" w:cs="Times New Roman"/>
          <w:szCs w:val="24"/>
        </w:rPr>
        <w:lastRenderedPageBreak/>
        <w:t>δικαστήρια, χωρίς καμμία ανάμειξη της Βουλής. Θυμίζω δε ότι προ καιρού είχαμε</w:t>
      </w:r>
      <w:r>
        <w:rPr>
          <w:rFonts w:eastAsia="Times New Roman" w:cs="Times New Roman"/>
          <w:szCs w:val="24"/>
        </w:rPr>
        <w:t xml:space="preserve"> καταθέσει εμείς, ως Ανεξάρτητοι Έλληνες, πρόταση νόμου για την αλλαγή του καθεστώτος περί ευθύνης Υπουργών.</w:t>
      </w:r>
    </w:p>
    <w:p w14:paraId="7200B004"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Αλλαγές προτείνουμε και στο άρθρο που αφορά στην εκλογή των Βουλευτών και τα εκλογικά δικαιώματα. Προτείνουμε να αποκτήσουν δικαίωμα ψήφου οι απόδη</w:t>
      </w:r>
      <w:r>
        <w:rPr>
          <w:rFonts w:eastAsia="Times New Roman" w:cs="Times New Roman"/>
          <w:szCs w:val="24"/>
        </w:rPr>
        <w:t xml:space="preserve">μοι Έλληνες στις χώρες όπου διαμένουν, να θεσμοθετηθεί με νόμο και η εκλογή των μισών Βουλευτών της επικράτειας, των έξι δηλαδή από τους δώδεκα, το πλήθος των οποίων να προέρχεται από την ομογένεια. </w:t>
      </w:r>
    </w:p>
    <w:p w14:paraId="7200B005"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Για τον Πρόεδρο της Δημοκρατίας θέση μας είναι η απευθεί</w:t>
      </w:r>
      <w:r>
        <w:rPr>
          <w:rFonts w:eastAsia="Times New Roman" w:cs="Times New Roman"/>
          <w:szCs w:val="24"/>
        </w:rPr>
        <w:t xml:space="preserve">ας εκλογή του από τον λαό, ενώ θα προτείνουμε και την ενίσχυση των αρμοδιοτήτων του, χωρίς όμως το πολίτευμά μας να μεταβληθεί σε Προεδρική Δημοκρατία. </w:t>
      </w:r>
    </w:p>
    <w:p w14:paraId="7200B006"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Ένα ακόμα μεγάλο κεφάλαιο, στο οποίο θα αναφερθούμε διεξοδικά στην πορεία, αφορά στις αλλαγές που </w:t>
      </w:r>
      <w:r>
        <w:rPr>
          <w:rFonts w:eastAsia="Times New Roman" w:cs="Times New Roman"/>
          <w:szCs w:val="24"/>
        </w:rPr>
        <w:t>πιστεύουμε πως πρέπει να θεσπιστούν στον χώρο της παιδείας. Προτεί</w:t>
      </w:r>
      <w:r>
        <w:rPr>
          <w:rFonts w:eastAsia="Times New Roman" w:cs="Times New Roman"/>
          <w:szCs w:val="24"/>
        </w:rPr>
        <w:lastRenderedPageBreak/>
        <w:t>νουμε τη λειτουργία ανώτατων εκπαιδευτικών ιδρυμάτων μη κερδοσκοπικού χαρακτήρα, τα οποία σε ανταπόδοση της αδείας τους θα παρέχουν το 15% των θέσεων των φοιτητών υπό μορφή υποτροφίας, προκε</w:t>
      </w:r>
      <w:r>
        <w:rPr>
          <w:rFonts w:eastAsia="Times New Roman" w:cs="Times New Roman"/>
          <w:szCs w:val="24"/>
        </w:rPr>
        <w:t>ιμένου να βοηθηθούν οικονομικά ασθενέστεροι πολίτες και πολύτεκνες οικογένειες.</w:t>
      </w:r>
    </w:p>
    <w:p w14:paraId="7200B007"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Κεφαλαιώδους σημασίας θεωρούμε τις αλλαγές που πρέπει να γίνουν και στη δικαιοσύνη, προκειμένου να ξεπεραστούν προβλήματα που συνδέονται είτε με την ταχύτητα απονομής της είτε </w:t>
      </w:r>
      <w:r>
        <w:rPr>
          <w:rFonts w:eastAsia="Times New Roman" w:cs="Times New Roman"/>
          <w:szCs w:val="24"/>
        </w:rPr>
        <w:t xml:space="preserve">με τη δυνατότητα πρόσβασης σε κάθε πολίτη σε δευτεροβάθμιο δικαστήριο με το ελάχιστο δυνατό κόστος. </w:t>
      </w:r>
    </w:p>
    <w:p w14:paraId="7200B008"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Προτείνουμε, λοιπόν, η προσφυγή στη δευτεροβάθμια δικαιοσύνη να είναι απόλυτα προσιτή οικονομικά από όλους τους πολίτες για όλες τις υποθέσεις, πλην αυτών </w:t>
      </w:r>
      <w:r>
        <w:rPr>
          <w:rFonts w:eastAsia="Times New Roman" w:cs="Times New Roman"/>
          <w:szCs w:val="24"/>
        </w:rPr>
        <w:t>που αφορούν ασφαλιστικά μέτρα. Κρίνουμε δε πως για λόγους ορθότερης απονομής δικαιοσύνης η σύσταση του δευτεροβάθμιου δικαστηρίου θα πρέπει να επανέλθει στην πρότερη πολυμελή του σύνθεση, δεδομένου ότι οι αποφάσεις του είναι οριστικές και τελεσίδικες. Επιπ</w:t>
      </w:r>
      <w:r>
        <w:rPr>
          <w:rFonts w:eastAsia="Times New Roman" w:cs="Times New Roman"/>
          <w:szCs w:val="24"/>
        </w:rPr>
        <w:t xml:space="preserve">λέον, μέσα από τις προτάσεις μας επιδίωξή μας είναι να υπάρχει κοινωνικός έλεγχος για την προαγωγή και αξιολόγηση </w:t>
      </w:r>
      <w:r>
        <w:rPr>
          <w:rFonts w:eastAsia="Times New Roman" w:cs="Times New Roman"/>
          <w:szCs w:val="24"/>
        </w:rPr>
        <w:lastRenderedPageBreak/>
        <w:t xml:space="preserve">των δικαστικών λειτουργών, ενώ τα κακουργήματα προτείνουμε να δικάζονται από μεικτά ορκωτά δικαστήρια και όχι μόνο από τακτικούς δικαστές. </w:t>
      </w:r>
    </w:p>
    <w:p w14:paraId="7200B009" w14:textId="77777777" w:rsidR="00412B74" w:rsidRDefault="00EE22A4">
      <w:pPr>
        <w:spacing w:line="600" w:lineRule="auto"/>
        <w:ind w:firstLine="720"/>
        <w:contextualSpacing/>
        <w:jc w:val="both"/>
        <w:rPr>
          <w:rFonts w:eastAsia="Times New Roman"/>
          <w:szCs w:val="24"/>
        </w:rPr>
      </w:pPr>
      <w:r>
        <w:rPr>
          <w:rFonts w:eastAsia="Times New Roman"/>
          <w:szCs w:val="24"/>
        </w:rPr>
        <w:t>Κυ</w:t>
      </w:r>
      <w:r>
        <w:rPr>
          <w:rFonts w:eastAsia="Times New Roman"/>
          <w:szCs w:val="24"/>
        </w:rPr>
        <w:t>ρίες και κύριοι συνάδελφοι, ολοκληρώνοντας θα πω ότι οι Ανεξάρτητοι Έλληνες, ανιχνεύοντας τις ανάγκες της ελληνικής κοινωνίας και τις απαιτήσεις του μέλλοντος, θεωρούμε ότι η πραγματοποίηση δομικών αλλαγών καθίσταται αναγκαία και επιβεβλημένη. Η ανάγκη των</w:t>
      </w:r>
      <w:r>
        <w:rPr>
          <w:rFonts w:eastAsia="Times New Roman"/>
          <w:szCs w:val="24"/>
        </w:rPr>
        <w:t xml:space="preserve"> καιρών επιτάσσει τομές σε συνταγματικό επίπεδο, ώστε η εκτελεστική εξουσία και η εκάστοτε κυβέρνηση να ελέγχεται καθ’ όλη τη διάρκεια της διακυβέρνησης, η λαϊκή κυριαρχία να εκφράζεται όχι μόνο από τις εθνικές εκλογές κάθε τέλος της τετραετίας, αλλά και ν</w:t>
      </w:r>
      <w:r>
        <w:rPr>
          <w:rFonts w:eastAsia="Times New Roman"/>
          <w:szCs w:val="24"/>
        </w:rPr>
        <w:t>α εκδηλώνεται άμεσα από θεσμοθετημένες διαδικασίες λογοδοσίας που ήδη εφαρμόζονται επιτυχώς σε άλλες ευρωπαϊκές χώρες, η δικαστική εξουσία να απελευθερωθεί από τον συσχετισμό της με την εκτελεστική, για να μπορεί να ελέγχει την τελευταία αποτελεσματικά και</w:t>
      </w:r>
      <w:r>
        <w:rPr>
          <w:rFonts w:eastAsia="Times New Roman"/>
          <w:szCs w:val="24"/>
        </w:rPr>
        <w:t xml:space="preserve"> προς το δημόσιο συμφέρον. </w:t>
      </w:r>
    </w:p>
    <w:p w14:paraId="7200B00A" w14:textId="77777777" w:rsidR="00412B74" w:rsidRDefault="00EE22A4">
      <w:pPr>
        <w:spacing w:line="600" w:lineRule="auto"/>
        <w:ind w:firstLine="720"/>
        <w:contextualSpacing/>
        <w:jc w:val="both"/>
        <w:rPr>
          <w:rFonts w:eastAsia="Times New Roman"/>
          <w:szCs w:val="24"/>
        </w:rPr>
      </w:pPr>
      <w:r>
        <w:rPr>
          <w:rFonts w:eastAsia="Times New Roman"/>
          <w:szCs w:val="24"/>
        </w:rPr>
        <w:t xml:space="preserve">Στο πλαίσιο αυτό καταθέσαμε τις προτάσεις μας, τις οποίες θα υποστηρίξουμε και κατά τη διάρκεια των εργασιών της </w:t>
      </w:r>
      <w:r>
        <w:rPr>
          <w:rFonts w:eastAsia="Times New Roman"/>
          <w:szCs w:val="24"/>
        </w:rPr>
        <w:lastRenderedPageBreak/>
        <w:t>Επιτροπής Αναθεώρησης του Συντάγματος, με γνώμονα τις κατευθυντήριες αρχές, αξίες και γραμμές του κινήματός μας.</w:t>
      </w:r>
    </w:p>
    <w:p w14:paraId="7200B00B" w14:textId="77777777" w:rsidR="00412B74" w:rsidRDefault="00EE22A4">
      <w:pPr>
        <w:spacing w:line="600" w:lineRule="auto"/>
        <w:ind w:firstLine="720"/>
        <w:contextualSpacing/>
        <w:jc w:val="both"/>
        <w:rPr>
          <w:rFonts w:eastAsia="Times New Roman"/>
          <w:szCs w:val="24"/>
        </w:rPr>
      </w:pPr>
      <w:r>
        <w:rPr>
          <w:rFonts w:eastAsia="Times New Roman"/>
          <w:szCs w:val="24"/>
        </w:rPr>
        <w:t>Σα</w:t>
      </w:r>
      <w:r>
        <w:rPr>
          <w:rFonts w:eastAsia="Times New Roman"/>
          <w:szCs w:val="24"/>
        </w:rPr>
        <w:t>ς ευχαριστώ.</w:t>
      </w:r>
    </w:p>
    <w:p w14:paraId="7200B00C" w14:textId="77777777" w:rsidR="00412B74" w:rsidRDefault="00EE22A4">
      <w:pPr>
        <w:spacing w:line="600" w:lineRule="auto"/>
        <w:ind w:firstLine="720"/>
        <w:contextualSpacing/>
        <w:jc w:val="both"/>
        <w:rPr>
          <w:rFonts w:eastAsia="Times New Roman"/>
          <w:szCs w:val="24"/>
        </w:rPr>
      </w:pPr>
      <w:r w:rsidRPr="002B4424">
        <w:rPr>
          <w:rFonts w:eastAsia="Times New Roman"/>
          <w:b/>
          <w:szCs w:val="24"/>
        </w:rPr>
        <w:t xml:space="preserve">ΠΡΟΕΔΡΕΥΟΥΣΑ (Αναστασία Χριστοδουλοπούλου): </w:t>
      </w:r>
      <w:r>
        <w:rPr>
          <w:rFonts w:eastAsia="Times New Roman"/>
          <w:szCs w:val="24"/>
        </w:rPr>
        <w:t>Ευχαριστούμε.</w:t>
      </w:r>
    </w:p>
    <w:p w14:paraId="7200B00D" w14:textId="77777777" w:rsidR="00412B74" w:rsidRDefault="00EE22A4">
      <w:pPr>
        <w:spacing w:line="600" w:lineRule="auto"/>
        <w:ind w:firstLine="720"/>
        <w:contextualSpacing/>
        <w:jc w:val="both"/>
        <w:rPr>
          <w:rFonts w:eastAsia="Times New Roman"/>
          <w:szCs w:val="24"/>
        </w:rPr>
      </w:pPr>
      <w:r>
        <w:rPr>
          <w:rFonts w:eastAsia="Times New Roman"/>
          <w:szCs w:val="24"/>
        </w:rPr>
        <w:t>Τον λόγο τώρα έχει ο κ. Μαυρωτάς από το Ποτάμι. Μετά θα λάβουν τον λόγο ο κ. Μεγαλομύστακας από την Ένωση Κεντρώων και ο Ανεξάρτητος Βουλευτής κ. Νικολόπουλος και μετά θα αρχίσει ο δεύτ</w:t>
      </w:r>
      <w:r>
        <w:rPr>
          <w:rFonts w:eastAsia="Times New Roman"/>
          <w:szCs w:val="24"/>
        </w:rPr>
        <w:t>ερος κύκλος των ομιλητών.</w:t>
      </w:r>
    </w:p>
    <w:p w14:paraId="7200B00E" w14:textId="77777777" w:rsidR="00412B74" w:rsidRDefault="00EE22A4">
      <w:pPr>
        <w:spacing w:line="600" w:lineRule="auto"/>
        <w:ind w:firstLine="720"/>
        <w:contextualSpacing/>
        <w:jc w:val="both"/>
        <w:rPr>
          <w:rFonts w:eastAsia="Times New Roman"/>
          <w:szCs w:val="24"/>
        </w:rPr>
      </w:pPr>
      <w:r>
        <w:rPr>
          <w:rFonts w:eastAsia="Times New Roman"/>
          <w:szCs w:val="24"/>
        </w:rPr>
        <w:t>Ορίστε, κύριε Μαυρωτά.</w:t>
      </w:r>
    </w:p>
    <w:p w14:paraId="7200B00F" w14:textId="77777777" w:rsidR="00412B74" w:rsidRDefault="00EE22A4">
      <w:pPr>
        <w:spacing w:line="600" w:lineRule="auto"/>
        <w:ind w:firstLine="720"/>
        <w:contextualSpacing/>
        <w:jc w:val="both"/>
        <w:rPr>
          <w:rFonts w:eastAsia="Times New Roman"/>
          <w:szCs w:val="24"/>
        </w:rPr>
      </w:pPr>
      <w:r w:rsidRPr="002B4424">
        <w:rPr>
          <w:rFonts w:eastAsia="Times New Roman"/>
          <w:b/>
          <w:szCs w:val="24"/>
        </w:rPr>
        <w:t>ΓΕΩΡΓΙΟΣ ΜΑΥΡΩΤΑΣ:</w:t>
      </w:r>
      <w:r w:rsidRPr="00E83C4E">
        <w:rPr>
          <w:rFonts w:eastAsia="Times New Roman"/>
          <w:szCs w:val="24"/>
        </w:rPr>
        <w:t xml:space="preserve"> </w:t>
      </w:r>
      <w:r>
        <w:rPr>
          <w:rFonts w:eastAsia="Times New Roman"/>
          <w:szCs w:val="24"/>
        </w:rPr>
        <w:t>Ευχαριστώ, κυρία Πρόεδρε.</w:t>
      </w:r>
    </w:p>
    <w:p w14:paraId="7200B010" w14:textId="77777777" w:rsidR="00412B74" w:rsidRDefault="00EE22A4">
      <w:pPr>
        <w:spacing w:line="600" w:lineRule="auto"/>
        <w:ind w:firstLine="720"/>
        <w:contextualSpacing/>
        <w:jc w:val="both"/>
        <w:rPr>
          <w:rFonts w:eastAsia="Times New Roman"/>
          <w:szCs w:val="24"/>
        </w:rPr>
      </w:pPr>
      <w:r>
        <w:rPr>
          <w:rFonts w:eastAsia="Times New Roman"/>
          <w:szCs w:val="24"/>
        </w:rPr>
        <w:t>Για να μην έχουμε υπερβολικές προσδοκίες, θα πω ότι δεν φταίει το Σύνταγμα για την κρίση, ούτε θα μας σώσει από την κρίση. Το Σύνταγμα, όμως, μπορεί να δώσει κατε</w:t>
      </w:r>
      <w:r>
        <w:rPr>
          <w:rFonts w:eastAsia="Times New Roman"/>
          <w:szCs w:val="24"/>
        </w:rPr>
        <w:t xml:space="preserve">υθύνσεις. </w:t>
      </w:r>
    </w:p>
    <w:p w14:paraId="7200B011" w14:textId="77777777" w:rsidR="00412B74" w:rsidRDefault="00EE22A4">
      <w:pPr>
        <w:spacing w:line="600" w:lineRule="auto"/>
        <w:ind w:firstLine="720"/>
        <w:contextualSpacing/>
        <w:jc w:val="both"/>
        <w:rPr>
          <w:rFonts w:eastAsia="Times New Roman"/>
          <w:szCs w:val="24"/>
        </w:rPr>
      </w:pPr>
      <w:r>
        <w:rPr>
          <w:rFonts w:eastAsia="Times New Roman"/>
          <w:szCs w:val="24"/>
        </w:rPr>
        <w:t xml:space="preserve">Η διαδικασία της Συνταγματικής Αναθεώρησης είναι, λοιπόν, μια κορυφαία στιγμή της κοινοβουλευτικής διαδικασίας. Ουσιαστικά αναθεωρούμε τον καταστατικό χάρτη, δηλαδή το πλαίσιο μέσα στο οποίο θα νομοθετεί η Βουλή, προσαρμόζοντάς τον </w:t>
      </w:r>
      <w:r>
        <w:rPr>
          <w:rFonts w:eastAsia="Times New Roman"/>
          <w:szCs w:val="24"/>
        </w:rPr>
        <w:lastRenderedPageBreak/>
        <w:t xml:space="preserve">στα σύγχρονα </w:t>
      </w:r>
      <w:r>
        <w:rPr>
          <w:rFonts w:eastAsia="Times New Roman"/>
          <w:szCs w:val="24"/>
        </w:rPr>
        <w:t>δεδομένα. Είναι, λοιπόν, η κατ’ εξοχήν συναινετική κοινοβουλευτική διαδικασία -ή τουλάχιστον έτσι θα έπρεπε να είναι- επειδή ακριβώς εκτείνεται σε δύο κοινοβουλευτικές περιόδους. Ψηφίζουμε τώρα ποιες διατάξεις θα αναθεωρηθούν και προς ποια κατεύθυνση και η</w:t>
      </w:r>
      <w:r>
        <w:rPr>
          <w:rFonts w:eastAsia="Times New Roman"/>
          <w:szCs w:val="24"/>
        </w:rPr>
        <w:t xml:space="preserve"> επόμενη Βουλή θα ψηφίσει για το ακριβές περιεχόμενο των διατάξεων αυτών. </w:t>
      </w:r>
    </w:p>
    <w:p w14:paraId="7200B012" w14:textId="77777777" w:rsidR="00412B74" w:rsidRDefault="00EE22A4">
      <w:pPr>
        <w:spacing w:line="600" w:lineRule="auto"/>
        <w:ind w:firstLine="720"/>
        <w:contextualSpacing/>
        <w:jc w:val="both"/>
        <w:rPr>
          <w:rFonts w:eastAsia="Times New Roman"/>
          <w:szCs w:val="24"/>
        </w:rPr>
      </w:pPr>
      <w:r>
        <w:rPr>
          <w:rFonts w:eastAsia="Times New Roman"/>
          <w:szCs w:val="24"/>
        </w:rPr>
        <w:t>Οι συνταγματικές αλλαγές αναπόφευκτα έχουν μεγαλύτερη περίοδο από τις πολιτικές αλλαγές. Η ευκαιρία που έχουμε δεν πρέπει να πάει χαμένη. Γι’ αυτό στη δίμηνη αυτή διαδικασία στην επ</w:t>
      </w:r>
      <w:r>
        <w:rPr>
          <w:rFonts w:eastAsia="Times New Roman"/>
          <w:szCs w:val="24"/>
        </w:rPr>
        <w:t xml:space="preserve">ιτροπή πρέπει να υπάρξει ένας ειλικρινής διάλογος, ψυχραιμία, νηφαλιότητα και όχι να ταμπουρωθεί ο καθένας μέσα στα ιδεολογικά του χαρακώματα, γιατί, αν αποτύχουμε να συνεννοηθούμε, τότε ας συνεννοηθούμε ότι θα αποτύχουμε. </w:t>
      </w:r>
    </w:p>
    <w:p w14:paraId="7200B013" w14:textId="77777777" w:rsidR="00412B74" w:rsidRDefault="00EE22A4">
      <w:pPr>
        <w:spacing w:line="600" w:lineRule="auto"/>
        <w:ind w:firstLine="720"/>
        <w:contextualSpacing/>
        <w:jc w:val="both"/>
        <w:rPr>
          <w:rFonts w:eastAsia="Times New Roman"/>
          <w:szCs w:val="24"/>
        </w:rPr>
      </w:pPr>
      <w:r>
        <w:rPr>
          <w:rFonts w:eastAsia="Times New Roman"/>
          <w:szCs w:val="24"/>
        </w:rPr>
        <w:t>Μ</w:t>
      </w:r>
      <w:r>
        <w:rPr>
          <w:rFonts w:eastAsia="Times New Roman"/>
          <w:szCs w:val="24"/>
        </w:rPr>
        <w:t>ί</w:t>
      </w:r>
      <w:r>
        <w:rPr>
          <w:rFonts w:eastAsia="Times New Roman"/>
          <w:szCs w:val="24"/>
        </w:rPr>
        <w:t xml:space="preserve">α γενναία </w:t>
      </w:r>
      <w:r>
        <w:rPr>
          <w:rFonts w:eastAsia="Times New Roman"/>
          <w:szCs w:val="24"/>
        </w:rPr>
        <w:t>Α</w:t>
      </w:r>
      <w:r>
        <w:rPr>
          <w:rFonts w:eastAsia="Times New Roman"/>
          <w:szCs w:val="24"/>
        </w:rPr>
        <w:t>ναθεώρηση θα έπρεπε</w:t>
      </w:r>
      <w:r>
        <w:rPr>
          <w:rFonts w:eastAsia="Times New Roman"/>
          <w:szCs w:val="24"/>
        </w:rPr>
        <w:t xml:space="preserve"> να κατοχυρώνει την Ελλάδα ως ένα σύγχρονο κοσμικό ευρωπαϊκό κράτος, του οποίου η οικονομία θα απελευθερωνόταν από τα ασφυκτικά δεσμά του κρατισμού. </w:t>
      </w:r>
    </w:p>
    <w:p w14:paraId="7200B014" w14:textId="77777777" w:rsidR="00412B74" w:rsidRDefault="00EE22A4">
      <w:pPr>
        <w:spacing w:line="600" w:lineRule="auto"/>
        <w:ind w:firstLine="720"/>
        <w:contextualSpacing/>
        <w:jc w:val="both"/>
        <w:rPr>
          <w:rFonts w:eastAsia="Times New Roman"/>
          <w:szCs w:val="24"/>
        </w:rPr>
      </w:pPr>
      <w:r>
        <w:rPr>
          <w:rFonts w:eastAsia="Times New Roman"/>
          <w:szCs w:val="24"/>
        </w:rPr>
        <w:t>Υπάρχουν στην αναθεώρηση αλλαγές σε διατάξεις του Συντάγματος που φαίνεται να είναι υπερώριμες</w:t>
      </w:r>
      <w:r>
        <w:rPr>
          <w:rFonts w:eastAsia="Times New Roman"/>
          <w:szCs w:val="24"/>
        </w:rPr>
        <w:t>,</w:t>
      </w:r>
      <w:r>
        <w:rPr>
          <w:rFonts w:eastAsia="Times New Roman"/>
          <w:szCs w:val="24"/>
        </w:rPr>
        <w:t xml:space="preserve"> και από την έως </w:t>
      </w:r>
      <w:r>
        <w:rPr>
          <w:rFonts w:eastAsia="Times New Roman"/>
          <w:szCs w:val="24"/>
        </w:rPr>
        <w:lastRenderedPageBreak/>
        <w:t>τώρα συζήτηση διαφαίνεται ότι υπάρχει μ</w:t>
      </w:r>
      <w:r>
        <w:rPr>
          <w:rFonts w:eastAsia="Times New Roman"/>
          <w:szCs w:val="24"/>
        </w:rPr>
        <w:t>ί</w:t>
      </w:r>
      <w:r>
        <w:rPr>
          <w:rFonts w:eastAsia="Times New Roman"/>
          <w:szCs w:val="24"/>
        </w:rPr>
        <w:t>α κάποια συναίνεση σ’ αυτές, όπως είναι οι διατάξεις για τις ευθύνες των πολιτικών προσώπων, το άρθρο 86 για την ευθύνη των Υπουργών ή το άρθρο 62 για τη βουλευτική ασυλία. Επίσης, είναι κοινός τόπος</w:t>
      </w:r>
      <w:r>
        <w:rPr>
          <w:rFonts w:eastAsia="Times New Roman"/>
          <w:szCs w:val="24"/>
        </w:rPr>
        <w:t xml:space="preserve"> η διαπίστωση για την ανάγκη σταθερότητας του εκλογικού κύκλου και η αποσύνδεσή του από την προεδρική εκλογή. </w:t>
      </w:r>
    </w:p>
    <w:p w14:paraId="7200B015" w14:textId="77777777" w:rsidR="00412B74" w:rsidRDefault="00EE22A4">
      <w:pPr>
        <w:spacing w:line="600" w:lineRule="auto"/>
        <w:ind w:firstLine="720"/>
        <w:contextualSpacing/>
        <w:jc w:val="both"/>
        <w:rPr>
          <w:rFonts w:eastAsia="Times New Roman"/>
          <w:szCs w:val="24"/>
        </w:rPr>
      </w:pPr>
      <w:r>
        <w:rPr>
          <w:rFonts w:eastAsia="Times New Roman"/>
          <w:szCs w:val="24"/>
        </w:rPr>
        <w:t xml:space="preserve">Η πρόταση του ΣΥΡΙΖΑ βάζει και αρκετά θέματα άμεσης συμμετοχής των πολιτών στη λήψη αποφάσεων, όπως δημοψηφίσματα, εκλογή </w:t>
      </w:r>
      <w:r>
        <w:rPr>
          <w:rFonts w:eastAsia="Times New Roman"/>
          <w:szCs w:val="24"/>
        </w:rPr>
        <w:t>π</w:t>
      </w:r>
      <w:r>
        <w:rPr>
          <w:rFonts w:eastAsia="Times New Roman"/>
          <w:szCs w:val="24"/>
        </w:rPr>
        <w:t>ροέδρου, απλή αναλογικ</w:t>
      </w:r>
      <w:r>
        <w:rPr>
          <w:rFonts w:eastAsia="Times New Roman"/>
          <w:szCs w:val="24"/>
        </w:rPr>
        <w:t xml:space="preserve">ή. Ακούγεται καλά το να μιλήσει ο λαός, η άμεση δημοκρατία, αλλά είμαστε σίγουροι ότι θα εφαρμοστεί και καλά; </w:t>
      </w:r>
    </w:p>
    <w:p w14:paraId="7200B016" w14:textId="77777777" w:rsidR="00412B74" w:rsidRDefault="00EE22A4">
      <w:pPr>
        <w:spacing w:line="600" w:lineRule="auto"/>
        <w:ind w:firstLine="720"/>
        <w:contextualSpacing/>
        <w:jc w:val="both"/>
        <w:rPr>
          <w:rFonts w:eastAsia="Times New Roman" w:cs="Times New Roman"/>
          <w:szCs w:val="24"/>
        </w:rPr>
      </w:pPr>
      <w:r>
        <w:rPr>
          <w:rFonts w:eastAsia="Times New Roman"/>
          <w:szCs w:val="24"/>
        </w:rPr>
        <w:t>Ο αείμνηστος Σταύρος Τσακιράκης έγραφε το 2016 για τα δημοψηφίσματα</w:t>
      </w:r>
      <w:r w:rsidRPr="000C43C1">
        <w:rPr>
          <w:rFonts w:eastAsia="Times New Roman"/>
          <w:szCs w:val="24"/>
        </w:rPr>
        <w:t>:</w:t>
      </w:r>
      <w:r>
        <w:rPr>
          <w:rFonts w:eastAsia="Times New Roman"/>
          <w:szCs w:val="24"/>
        </w:rPr>
        <w:t xml:space="preserve"> «Το έλλειμμα της σύγχρονης δημοκρατίας δεν είναι ότι οι πολίτες δεν ακούγοντ</w:t>
      </w:r>
      <w:r>
        <w:rPr>
          <w:rFonts w:eastAsia="Times New Roman"/>
          <w:szCs w:val="24"/>
        </w:rPr>
        <w:t>αι, αλλά ότι ο δημόσιος διάλογος είναι επιφανειακός, ότι όλα τα ζητήματα τίθενται δημοψηφισματικά, υπό τη μορφή «άσπρο ή μαύρο», «ναι ή όχι». Το έλλειμμα της σύγχρονης δημοκρατίας είναι η αδυναμία ουσιαστικής συμμετοχής των πολιτών, η οποία προϋποθέτει πλη</w:t>
      </w:r>
      <w:r>
        <w:rPr>
          <w:rFonts w:eastAsia="Times New Roman"/>
          <w:szCs w:val="24"/>
        </w:rPr>
        <w:t xml:space="preserve">ροφόρηση και </w:t>
      </w:r>
      <w:r>
        <w:rPr>
          <w:rFonts w:eastAsia="Times New Roman"/>
          <w:szCs w:val="24"/>
        </w:rPr>
        <w:lastRenderedPageBreak/>
        <w:t>σοβαρό διάλογο». Συνέχιζε</w:t>
      </w:r>
      <w:r w:rsidRPr="000C43C1">
        <w:rPr>
          <w:rFonts w:eastAsia="Times New Roman"/>
          <w:szCs w:val="24"/>
        </w:rPr>
        <w:t xml:space="preserve">: </w:t>
      </w:r>
      <w:r>
        <w:rPr>
          <w:rFonts w:eastAsia="Times New Roman"/>
          <w:szCs w:val="24"/>
        </w:rPr>
        <w:t>«Φοβάμαι ότι ο θρίαμβος των μορφών άμεσης δημοκρατίας αποδεικνύεται όλο και πιο πολύ θρίαμβος του λαϊκισμού».</w:t>
      </w:r>
      <w:r>
        <w:rPr>
          <w:rFonts w:eastAsia="Times New Roman" w:cs="Times New Roman"/>
          <w:szCs w:val="24"/>
        </w:rPr>
        <w:t xml:space="preserve"> </w:t>
      </w:r>
      <w:r>
        <w:rPr>
          <w:rFonts w:eastAsia="Times New Roman" w:cs="Times New Roman"/>
          <w:szCs w:val="24"/>
        </w:rPr>
        <w:t xml:space="preserve">Δυστυχώς, το έχουμε ζήσει αυτό και στο δημοψήφισμα του 2015 και στο </w:t>
      </w:r>
      <w:r>
        <w:rPr>
          <w:rFonts w:eastAsia="Times New Roman" w:cs="Times New Roman"/>
          <w:szCs w:val="24"/>
          <w:lang w:val="en-US"/>
        </w:rPr>
        <w:t>Brexit</w:t>
      </w:r>
      <w:r w:rsidRPr="00D63309">
        <w:rPr>
          <w:rFonts w:eastAsia="Times New Roman" w:cs="Times New Roman"/>
          <w:szCs w:val="24"/>
        </w:rPr>
        <w:t xml:space="preserve"> </w:t>
      </w:r>
      <w:r>
        <w:rPr>
          <w:rFonts w:eastAsia="Times New Roman" w:cs="Times New Roman"/>
          <w:szCs w:val="24"/>
        </w:rPr>
        <w:t>και στα δημοψηφίσματα στην Κατα</w:t>
      </w:r>
      <w:r>
        <w:rPr>
          <w:rFonts w:eastAsia="Times New Roman" w:cs="Times New Roman"/>
          <w:szCs w:val="24"/>
        </w:rPr>
        <w:t>λονία, όχι δηλαδή μόνο στη χώρα μας.</w:t>
      </w:r>
    </w:p>
    <w:p w14:paraId="7200B017"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Υπάρχουν θέματα στα οποία το Ποτάμι στηρίζει τη συγκεκριμένη πρόταση, όπως είναι οι διακριτοί ρόλοι </w:t>
      </w:r>
      <w:r>
        <w:rPr>
          <w:rFonts w:eastAsia="Times New Roman" w:cs="Times New Roman"/>
          <w:szCs w:val="24"/>
        </w:rPr>
        <w:t>Κ</w:t>
      </w:r>
      <w:r>
        <w:rPr>
          <w:rFonts w:eastAsia="Times New Roman" w:cs="Times New Roman"/>
          <w:szCs w:val="24"/>
        </w:rPr>
        <w:t>ράτους-</w:t>
      </w:r>
      <w:r>
        <w:rPr>
          <w:rFonts w:eastAsia="Times New Roman" w:cs="Times New Roman"/>
          <w:szCs w:val="24"/>
        </w:rPr>
        <w:t>Ε</w:t>
      </w:r>
      <w:r>
        <w:rPr>
          <w:rFonts w:eastAsia="Times New Roman" w:cs="Times New Roman"/>
          <w:szCs w:val="24"/>
        </w:rPr>
        <w:t xml:space="preserve">κκλησίας που πιστεύουμε ότι θα είναι προς όφελος και των δύο, και της </w:t>
      </w:r>
      <w:r>
        <w:rPr>
          <w:rFonts w:eastAsia="Times New Roman" w:cs="Times New Roman"/>
          <w:szCs w:val="24"/>
        </w:rPr>
        <w:t>Ε</w:t>
      </w:r>
      <w:r>
        <w:rPr>
          <w:rFonts w:eastAsia="Times New Roman" w:cs="Times New Roman"/>
          <w:szCs w:val="24"/>
        </w:rPr>
        <w:t xml:space="preserve">κκλησίας και του </w:t>
      </w:r>
      <w:r>
        <w:rPr>
          <w:rFonts w:eastAsia="Times New Roman" w:cs="Times New Roman"/>
          <w:szCs w:val="24"/>
        </w:rPr>
        <w:t>Κ</w:t>
      </w:r>
      <w:r>
        <w:rPr>
          <w:rFonts w:eastAsia="Times New Roman" w:cs="Times New Roman"/>
          <w:szCs w:val="24"/>
        </w:rPr>
        <w:t>ράτους. Πώς, όμως, γι</w:t>
      </w:r>
      <w:r>
        <w:rPr>
          <w:rFonts w:eastAsia="Times New Roman" w:cs="Times New Roman"/>
          <w:szCs w:val="24"/>
        </w:rPr>
        <w:t xml:space="preserve">α παράδειγμα νοούνται οι διακριτοί ρόλοι ή η θρησκευτική ουδετερότητα, όταν η κρατική παιδεία έχει ως σκοπό να αναπτύσσει και τη θρησκευτική συνείδηση, με βάση το σημερινό άρθρο 16, παράγραφος 2. Ένα άρθρο που, δυστυχώς, δεν το βλέπουμε στις προτάσεις του </w:t>
      </w:r>
      <w:r>
        <w:rPr>
          <w:rFonts w:eastAsia="Times New Roman" w:cs="Times New Roman"/>
          <w:szCs w:val="24"/>
        </w:rPr>
        <w:t xml:space="preserve">ΣΥΡΙΖΑ και αναρωτιόμαστε: Δεν θέλει ο ΣΥΡΙΖΑ τους διακριτούς ρόλους ή τους προσπερνάει, προκειμένου να μην αναθεωρηθεί το άρθρο «ταμπού», το άρθρο 16, που απαγορεύει την ίδρυση μη κρατικών πανεπιστημίων; </w:t>
      </w:r>
    </w:p>
    <w:p w14:paraId="7200B018"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Καταλαβαίνω τη δυσκολία του ΣΥΡΙΖΑ να ακουμπήσει έν</w:t>
      </w:r>
      <w:r>
        <w:rPr>
          <w:rFonts w:eastAsia="Times New Roman" w:cs="Times New Roman"/>
          <w:szCs w:val="24"/>
        </w:rPr>
        <w:t xml:space="preserve">α θέμα που είναι στο </w:t>
      </w:r>
      <w:r>
        <w:rPr>
          <w:rFonts w:eastAsia="Times New Roman" w:cs="Times New Roman"/>
          <w:szCs w:val="24"/>
          <w:lang w:val="en-US"/>
        </w:rPr>
        <w:t>DNA</w:t>
      </w:r>
      <w:r w:rsidRPr="00D63309">
        <w:rPr>
          <w:rFonts w:eastAsia="Times New Roman" w:cs="Times New Roman"/>
          <w:szCs w:val="24"/>
        </w:rPr>
        <w:t xml:space="preserve"> </w:t>
      </w:r>
      <w:r>
        <w:rPr>
          <w:rFonts w:eastAsia="Times New Roman" w:cs="Times New Roman"/>
          <w:szCs w:val="24"/>
        </w:rPr>
        <w:t xml:space="preserve">του. Όμως, η θεωρία της εξέλιξης </w:t>
      </w:r>
      <w:r>
        <w:rPr>
          <w:rFonts w:eastAsia="Times New Roman" w:cs="Times New Roman"/>
          <w:szCs w:val="24"/>
        </w:rPr>
        <w:lastRenderedPageBreak/>
        <w:t>μιλάει για προσαρμογή στο περιβάλλον. Και επειδή και ο κ. Παρασκευόπουλος αναφέρθηκε στον Ηράκλειτο, να του θυμίσω ότι ο Ηράκλειτος έλεγε «τα πάντα ρει», μ</w:t>
      </w:r>
      <w:r>
        <w:rPr>
          <w:rFonts w:eastAsia="Times New Roman" w:cs="Times New Roman"/>
          <w:szCs w:val="24"/>
        </w:rPr>
        <w:t>ί</w:t>
      </w:r>
      <w:r>
        <w:rPr>
          <w:rFonts w:eastAsia="Times New Roman" w:cs="Times New Roman"/>
          <w:szCs w:val="24"/>
        </w:rPr>
        <w:t>α ρήση που μας αρέσει πολύ στο Ποτάμι. Και</w:t>
      </w:r>
      <w:r>
        <w:rPr>
          <w:rFonts w:eastAsia="Times New Roman" w:cs="Times New Roman"/>
          <w:szCs w:val="24"/>
        </w:rPr>
        <w:t xml:space="preserve"> όταν είσαι η μόνη χώρα στον κόσμο με αυτήν την παγκόσμια πρωτοτυπία, δεν είναι στραβός ο γιαλός, μάλλον εμείς στραβά αρμενίζουμε.</w:t>
      </w:r>
    </w:p>
    <w:p w14:paraId="7200B019"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Ήδη ακούω τις φωνές διαφόρων φιλικών στο ΣΥΡΙΖΑ μέσων να μιλούν για τον «νεοφιλελεύθερο» Μαυρωτά, που θέλει την εμπορευματοπο</w:t>
      </w:r>
      <w:r>
        <w:rPr>
          <w:rFonts w:eastAsia="Times New Roman" w:cs="Times New Roman"/>
          <w:szCs w:val="24"/>
        </w:rPr>
        <w:t>ίηση της γνώσης. Τα θυμάμαι αυτά τα τσιτάτα εδώ και τριάντα χρόνια. Όμως, κυρίες και κύριοι συνάδελφοι, είναι νεοφιλελεύθερο να μπορεί να ιδρύσει μ</w:t>
      </w:r>
      <w:r>
        <w:rPr>
          <w:rFonts w:eastAsia="Times New Roman" w:cs="Times New Roman"/>
          <w:szCs w:val="24"/>
        </w:rPr>
        <w:t>ί</w:t>
      </w:r>
      <w:r>
        <w:rPr>
          <w:rFonts w:eastAsia="Times New Roman" w:cs="Times New Roman"/>
          <w:szCs w:val="24"/>
        </w:rPr>
        <w:t xml:space="preserve">α πανεπιστημιακή σχολή το </w:t>
      </w:r>
      <w:r>
        <w:rPr>
          <w:rFonts w:eastAsia="Times New Roman" w:cs="Times New Roman"/>
          <w:szCs w:val="24"/>
        </w:rPr>
        <w:t>Ί</w:t>
      </w:r>
      <w:r>
        <w:rPr>
          <w:rFonts w:eastAsia="Times New Roman" w:cs="Times New Roman"/>
          <w:szCs w:val="24"/>
        </w:rPr>
        <w:t>δρυμα «Σταύρος Νιάρχος» ή το «Ωνάσειο», το οποίο έχει ήδη νοσοκομείο; Τι λέει ο κ</w:t>
      </w:r>
      <w:r>
        <w:rPr>
          <w:rFonts w:eastAsia="Times New Roman" w:cs="Times New Roman"/>
          <w:szCs w:val="24"/>
        </w:rPr>
        <w:t>. Ξανθός και ο κ. Πολάκης που συνεργάζονται αρμονικά με το συγκεκριμένο ίδρυμα, για να φτιάξουν το Μεταμοσχευτικό Κέντρο; Τους εμπιστευόμαστε σε αυτά τα ιδρύματα τις ζωές μας και δεν τους εμπιστευόμαστε τις σπουδές μας; Είναι νεοφιλελεύθερη και η Βενεζουέλ</w:t>
      </w:r>
      <w:r>
        <w:rPr>
          <w:rFonts w:eastAsia="Times New Roman" w:cs="Times New Roman"/>
          <w:szCs w:val="24"/>
        </w:rPr>
        <w:t>α που έχει είκοσι τέσσερα μη κρατικά πανεπιστήμια;</w:t>
      </w:r>
    </w:p>
    <w:p w14:paraId="7200B01A"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Σήμερα, αντί να συζητάμε για τις προδιαγραφές που θα έπρεπε να έχουν τα μη κρατικά πανεπιστήμια, συζητάμε ακόμα για το αν θα πρέπει να δημιουργηθούν. Ας μιλήσουμε, λοιπόν, ως ένα πρώτο βήμα για μη κερδοσκο</w:t>
      </w:r>
      <w:r>
        <w:rPr>
          <w:rFonts w:eastAsia="Times New Roman" w:cs="Times New Roman"/>
          <w:szCs w:val="24"/>
        </w:rPr>
        <w:t>πικά νομικά πρόσωπα ιδιωτικού δικαίου. Να βάλουμε</w:t>
      </w:r>
      <w:r w:rsidRPr="00537B2D">
        <w:rPr>
          <w:rFonts w:eastAsia="Times New Roman" w:cs="Times New Roman"/>
          <w:szCs w:val="24"/>
        </w:rPr>
        <w:t>,</w:t>
      </w:r>
      <w:r>
        <w:rPr>
          <w:rFonts w:eastAsia="Times New Roman" w:cs="Times New Roman"/>
          <w:szCs w:val="24"/>
        </w:rPr>
        <w:t xml:space="preserve"> επίσης, στον νόμο ότι υποχρεωτικά</w:t>
      </w:r>
      <w:r w:rsidRPr="00537B2D">
        <w:rPr>
          <w:rFonts w:eastAsia="Times New Roman" w:cs="Times New Roman"/>
          <w:szCs w:val="24"/>
        </w:rPr>
        <w:t>,</w:t>
      </w:r>
      <w:r>
        <w:rPr>
          <w:rFonts w:eastAsia="Times New Roman" w:cs="Times New Roman"/>
          <w:szCs w:val="24"/>
        </w:rPr>
        <w:t xml:space="preserve"> για παράδειγμα</w:t>
      </w:r>
      <w:r w:rsidRPr="00537B2D">
        <w:rPr>
          <w:rFonts w:eastAsia="Times New Roman" w:cs="Times New Roman"/>
          <w:szCs w:val="24"/>
        </w:rPr>
        <w:t>,</w:t>
      </w:r>
      <w:r>
        <w:rPr>
          <w:rFonts w:eastAsia="Times New Roman" w:cs="Times New Roman"/>
          <w:szCs w:val="24"/>
        </w:rPr>
        <w:t xml:space="preserve"> το 10% έως 20% των φοιτητών θα είναι με υποτροφίες, ώστε να έχουν τη δυνατότητα να σπουδάσουν σε αυτά και ανεξάρτητα εισοδήματος, με βάση μόνο τις επιδόσεις τους. Να πούμε</w:t>
      </w:r>
      <w:r w:rsidRPr="00537B2D">
        <w:rPr>
          <w:rFonts w:eastAsia="Times New Roman" w:cs="Times New Roman"/>
          <w:szCs w:val="24"/>
        </w:rPr>
        <w:t>,</w:t>
      </w:r>
      <w:r>
        <w:rPr>
          <w:rFonts w:eastAsia="Times New Roman" w:cs="Times New Roman"/>
          <w:szCs w:val="24"/>
        </w:rPr>
        <w:t xml:space="preserve"> επίσης, ότι θα αξιολογούνται και θα πιστοποιούνται</w:t>
      </w:r>
      <w:r w:rsidRPr="00537B2D">
        <w:rPr>
          <w:rFonts w:eastAsia="Times New Roman" w:cs="Times New Roman"/>
          <w:szCs w:val="24"/>
        </w:rPr>
        <w:t>,</w:t>
      </w:r>
      <w:r>
        <w:rPr>
          <w:rFonts w:eastAsia="Times New Roman" w:cs="Times New Roman"/>
          <w:szCs w:val="24"/>
        </w:rPr>
        <w:t xml:space="preserve"> όπως και τα δημόσια, με βάση δ</w:t>
      </w:r>
      <w:r>
        <w:rPr>
          <w:rFonts w:eastAsia="Times New Roman" w:cs="Times New Roman"/>
          <w:szCs w:val="24"/>
        </w:rPr>
        <w:t>ηλαδή μ</w:t>
      </w:r>
      <w:r>
        <w:rPr>
          <w:rFonts w:eastAsia="Times New Roman" w:cs="Times New Roman"/>
          <w:szCs w:val="24"/>
        </w:rPr>
        <w:t>ί</w:t>
      </w:r>
      <w:r>
        <w:rPr>
          <w:rFonts w:eastAsia="Times New Roman" w:cs="Times New Roman"/>
          <w:szCs w:val="24"/>
        </w:rPr>
        <w:t>α δημόσια ανεξάρτητα αρχή όπως την ΑΔΙΠ, την οποία την έχετε απαξιώσει το τελευταίο διάστημα.</w:t>
      </w:r>
    </w:p>
    <w:p w14:paraId="7200B01B"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Δ΄ Αντιπρόεδρος της Βουλής κ. </w:t>
      </w:r>
      <w:r w:rsidRPr="00537B2D">
        <w:rPr>
          <w:rFonts w:eastAsia="Times New Roman" w:cs="Times New Roman"/>
          <w:b/>
          <w:szCs w:val="24"/>
        </w:rPr>
        <w:t>ΝΙΚΗΤΑΣ ΚΑΚΛΑΜΑΝΗΣ</w:t>
      </w:r>
      <w:r>
        <w:rPr>
          <w:rFonts w:eastAsia="Times New Roman" w:cs="Times New Roman"/>
          <w:szCs w:val="24"/>
        </w:rPr>
        <w:t>)</w:t>
      </w:r>
    </w:p>
    <w:p w14:paraId="7200B01C"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Με τέτοιους όρους και διασφαλίσεις δεν υπάρχουν πλέον</w:t>
      </w:r>
      <w:r>
        <w:rPr>
          <w:rFonts w:eastAsia="Times New Roman" w:cs="Times New Roman"/>
          <w:szCs w:val="24"/>
        </w:rPr>
        <w:t xml:space="preserve"> δικαιολογίες ούτε καν οι στηριγμένες σε ιδεολογίες. Και τα λέω εγώ αυτά, που δεν είμαι κανένας πορφυρογέννητος. Τελείωσα το δημόσιο σχολείο, πήγα σε δημόσιο πανεπιστήμιο, έγινα κα</w:t>
      </w:r>
      <w:r>
        <w:rPr>
          <w:rFonts w:eastAsia="Times New Roman" w:cs="Times New Roman"/>
          <w:szCs w:val="24"/>
        </w:rPr>
        <w:lastRenderedPageBreak/>
        <w:t xml:space="preserve">θηγητής σε δημόσιο πανεπιστήμιο, τα παιδιά μου πήγαν σε δημόσιο σχολείο και </w:t>
      </w:r>
      <w:r>
        <w:rPr>
          <w:rFonts w:eastAsia="Times New Roman" w:cs="Times New Roman"/>
          <w:szCs w:val="24"/>
        </w:rPr>
        <w:t>τώρα είναι φοιτητές στο ελληνικό δημόσιο πανεπιστήμιο. Δεν τα έχω στείλει έξω, δεν τα έχω στείλει σε ιδιωτικά, γιατί ακριβώς έχω εμπιστοσύνη και δεν έχω καμμία ανασφάλεια για το δημόσιο πανεπιστήμιο. Ξέρω ότι το καλό δημόσιο πανεπιστήμιο δεν έχει να φοβηθε</w:t>
      </w:r>
      <w:r>
        <w:rPr>
          <w:rFonts w:eastAsia="Times New Roman" w:cs="Times New Roman"/>
          <w:szCs w:val="24"/>
        </w:rPr>
        <w:t xml:space="preserve">ί τίποτα από τα μη κρατικά. </w:t>
      </w:r>
    </w:p>
    <w:p w14:paraId="7200B01D"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Ο φόβος που λανσάρετε, ότι τάχα θα πληγεί ο δημόσιος χαρακτήρας της ανώτατης εκπαίδευσης, είναι πλήρως ανυπόστατος, αφού δεν θίγεται η χρηματοδότηση τους και τα μη κρατικά πανεπιστήμια είναι συμπληρωματικά και όχι ανταγωνιστικά</w:t>
      </w:r>
      <w:r>
        <w:rPr>
          <w:rFonts w:eastAsia="Times New Roman" w:cs="Times New Roman"/>
          <w:szCs w:val="24"/>
        </w:rPr>
        <w:t xml:space="preserve"> με τα δημόσια. Και μάλιστα είμαι πεπεισμένος ότι αν ανοίξει το πεδίο και για μη κρατικά πανεπιστήμια, θα βελτιωθούν και τα δημόσια αναγκαστικά, λόγω της σύγκρισης και της άμιλλας που θα αναπτυχθεί. Εκτός αν φοβόμαστε τη σύγκριση και ίσως εκεί κρύβεται η δ</w:t>
      </w:r>
      <w:r>
        <w:rPr>
          <w:rFonts w:eastAsia="Times New Roman" w:cs="Times New Roman"/>
          <w:szCs w:val="24"/>
        </w:rPr>
        <w:t xml:space="preserve">ογματική αντίδραση. </w:t>
      </w:r>
    </w:p>
    <w:p w14:paraId="7200B01E"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Και αν δεν γίνει αυτό τώρα, θα πρέπει να μπει στην επόμενη αναθεώρηση, δηλαδή να ξεκινήσει το 2024 και να χρειαστεί δύο κοινοβουλευτικές περιόδους, δηλαδή να πάμε κοντά στο </w:t>
      </w:r>
      <w:r>
        <w:rPr>
          <w:rFonts w:eastAsia="Times New Roman" w:cs="Times New Roman"/>
          <w:szCs w:val="24"/>
        </w:rPr>
        <w:lastRenderedPageBreak/>
        <w:t>2030, για να νομοθετηθεί. Μέχρι τότε θα βλέπουμε χιλιάδες παιδ</w:t>
      </w:r>
      <w:r>
        <w:rPr>
          <w:rFonts w:eastAsia="Times New Roman" w:cs="Times New Roman"/>
          <w:szCs w:val="24"/>
        </w:rPr>
        <w:t xml:space="preserve">ιά κάθε χρόνο να φεύγουν στο εξωτερικό, εκατοντάδες καθηγητές και ερευνητές να μεταναστεύουν και εσείς θα κλαίτε με κροκοδείλια δάκρυα για το </w:t>
      </w:r>
      <w:r>
        <w:rPr>
          <w:rFonts w:eastAsia="Times New Roman" w:cs="Times New Roman"/>
          <w:szCs w:val="24"/>
          <w:lang w:val="en-US"/>
        </w:rPr>
        <w:t>brain</w:t>
      </w:r>
      <w:r w:rsidRPr="004B57B5">
        <w:rPr>
          <w:rFonts w:eastAsia="Times New Roman" w:cs="Times New Roman"/>
          <w:szCs w:val="24"/>
        </w:rPr>
        <w:t xml:space="preserve"> </w:t>
      </w:r>
      <w:r>
        <w:rPr>
          <w:rFonts w:eastAsia="Times New Roman" w:cs="Times New Roman"/>
          <w:szCs w:val="24"/>
          <w:lang w:val="en-US"/>
        </w:rPr>
        <w:t>drain</w:t>
      </w:r>
      <w:r w:rsidRPr="004B57B5">
        <w:rPr>
          <w:rFonts w:eastAsia="Times New Roman" w:cs="Times New Roman"/>
          <w:szCs w:val="24"/>
        </w:rPr>
        <w:t xml:space="preserve">. </w:t>
      </w:r>
      <w:r>
        <w:rPr>
          <w:rFonts w:eastAsia="Times New Roman" w:cs="Times New Roman"/>
          <w:szCs w:val="24"/>
        </w:rPr>
        <w:t>Η χώρα θα αιμορραγεί αντί να αναπτύσσει ένα πολύ δυναμικό κομμάτι της, ένα συγκριτικό της πλεονέκτημα</w:t>
      </w:r>
      <w:r>
        <w:rPr>
          <w:rFonts w:eastAsia="Times New Roman" w:cs="Times New Roman"/>
          <w:szCs w:val="24"/>
        </w:rPr>
        <w:t>. Θα είναι μια ακόμα απόδειξη ότι η ιδεοληψία κοστίζει και κοστίζει ακριβά.</w:t>
      </w:r>
    </w:p>
    <w:p w14:paraId="7200B01F" w14:textId="77777777" w:rsidR="00412B74" w:rsidRDefault="00EE22A4">
      <w:pPr>
        <w:tabs>
          <w:tab w:val="center" w:pos="4753"/>
          <w:tab w:val="left" w:pos="6156"/>
        </w:tabs>
        <w:spacing w:line="600" w:lineRule="auto"/>
        <w:ind w:firstLine="720"/>
        <w:jc w:val="both"/>
        <w:rPr>
          <w:rFonts w:eastAsia="Times New Roman"/>
          <w:szCs w:val="24"/>
        </w:rPr>
      </w:pPr>
      <w:r>
        <w:rPr>
          <w:rFonts w:eastAsia="Times New Roman"/>
          <w:szCs w:val="24"/>
        </w:rPr>
        <w:t>Όσοι διυλίζουν</w:t>
      </w:r>
      <w:r w:rsidRPr="00917AE8">
        <w:rPr>
          <w:rFonts w:eastAsia="Times New Roman"/>
          <w:szCs w:val="24"/>
        </w:rPr>
        <w:t xml:space="preserve"> τον κώνωπα των επαγγελμ</w:t>
      </w:r>
      <w:r>
        <w:rPr>
          <w:rFonts w:eastAsia="Times New Roman"/>
          <w:szCs w:val="24"/>
        </w:rPr>
        <w:t>ατικών δικαιωμάτων τέτοιων σχολ</w:t>
      </w:r>
      <w:r w:rsidRPr="00917AE8">
        <w:rPr>
          <w:rFonts w:eastAsia="Times New Roman"/>
          <w:szCs w:val="24"/>
        </w:rPr>
        <w:t>ών</w:t>
      </w:r>
      <w:r>
        <w:rPr>
          <w:rFonts w:eastAsia="Times New Roman"/>
          <w:szCs w:val="24"/>
        </w:rPr>
        <w:t>,</w:t>
      </w:r>
      <w:r w:rsidRPr="00917AE8">
        <w:rPr>
          <w:rFonts w:eastAsia="Times New Roman"/>
          <w:szCs w:val="24"/>
        </w:rPr>
        <w:t xml:space="preserve"> καταπίνουν σχεδόν αμάσητη την κάμηλο των δικαιωμάτων όσ</w:t>
      </w:r>
      <w:r>
        <w:rPr>
          <w:rFonts w:eastAsia="Times New Roman"/>
          <w:szCs w:val="24"/>
        </w:rPr>
        <w:t>ων</w:t>
      </w:r>
      <w:r w:rsidRPr="00917AE8">
        <w:rPr>
          <w:rFonts w:eastAsia="Times New Roman"/>
          <w:szCs w:val="24"/>
        </w:rPr>
        <w:t xml:space="preserve"> έρχονται σήμερα από ιδιωτικά πανεπιστήμια σε Κύπρο</w:t>
      </w:r>
      <w:r>
        <w:rPr>
          <w:rFonts w:eastAsia="Times New Roman"/>
          <w:szCs w:val="24"/>
        </w:rPr>
        <w:t>,</w:t>
      </w:r>
      <w:r w:rsidRPr="00917AE8">
        <w:rPr>
          <w:rFonts w:eastAsia="Times New Roman"/>
          <w:szCs w:val="24"/>
        </w:rPr>
        <w:t xml:space="preserve"> Βουλγαρία κ</w:t>
      </w:r>
      <w:r>
        <w:rPr>
          <w:rFonts w:eastAsia="Times New Roman"/>
          <w:szCs w:val="24"/>
        </w:rPr>
        <w:t>.</w:t>
      </w:r>
      <w:r w:rsidRPr="00917AE8">
        <w:rPr>
          <w:rFonts w:eastAsia="Times New Roman"/>
          <w:szCs w:val="24"/>
        </w:rPr>
        <w:t>λ</w:t>
      </w:r>
      <w:r>
        <w:rPr>
          <w:rFonts w:eastAsia="Times New Roman"/>
          <w:szCs w:val="24"/>
        </w:rPr>
        <w:t>π.</w:t>
      </w:r>
      <w:r w:rsidRPr="00917AE8">
        <w:rPr>
          <w:rFonts w:eastAsia="Times New Roman"/>
          <w:szCs w:val="24"/>
        </w:rPr>
        <w:t xml:space="preserve"> ή ακόμα και των πτυχίων του διαδικτύου</w:t>
      </w:r>
      <w:r>
        <w:rPr>
          <w:rFonts w:eastAsia="Times New Roman"/>
          <w:szCs w:val="24"/>
        </w:rPr>
        <w:t>.</w:t>
      </w:r>
    </w:p>
    <w:p w14:paraId="7200B020" w14:textId="77777777" w:rsidR="00412B74" w:rsidRDefault="00EE22A4">
      <w:pPr>
        <w:tabs>
          <w:tab w:val="center" w:pos="4753"/>
          <w:tab w:val="left" w:pos="6156"/>
        </w:tabs>
        <w:spacing w:line="600" w:lineRule="auto"/>
        <w:ind w:firstLine="720"/>
        <w:jc w:val="both"/>
        <w:rPr>
          <w:rFonts w:eastAsia="Times New Roman"/>
          <w:szCs w:val="24"/>
        </w:rPr>
      </w:pPr>
      <w:r>
        <w:rPr>
          <w:rFonts w:eastAsia="Times New Roman"/>
          <w:szCs w:val="24"/>
        </w:rPr>
        <w:t>Τ</w:t>
      </w:r>
      <w:r w:rsidRPr="00917AE8">
        <w:rPr>
          <w:rFonts w:eastAsia="Times New Roman"/>
          <w:szCs w:val="24"/>
        </w:rPr>
        <w:t>ολμήστε</w:t>
      </w:r>
      <w:r>
        <w:rPr>
          <w:rFonts w:eastAsia="Times New Roman"/>
          <w:szCs w:val="24"/>
        </w:rPr>
        <w:t>,</w:t>
      </w:r>
      <w:r w:rsidRPr="00917AE8">
        <w:rPr>
          <w:rFonts w:eastAsia="Times New Roman"/>
          <w:szCs w:val="24"/>
        </w:rPr>
        <w:t xml:space="preserve"> λοιπόν</w:t>
      </w:r>
      <w:r>
        <w:rPr>
          <w:rFonts w:eastAsia="Times New Roman"/>
          <w:szCs w:val="24"/>
        </w:rPr>
        <w:t>,</w:t>
      </w:r>
      <w:r w:rsidRPr="00917AE8">
        <w:rPr>
          <w:rFonts w:eastAsia="Times New Roman"/>
          <w:szCs w:val="24"/>
        </w:rPr>
        <w:t xml:space="preserve"> να κάνετε αυτό το πρώτο βήμα</w:t>
      </w:r>
      <w:r>
        <w:rPr>
          <w:rFonts w:eastAsia="Times New Roman"/>
          <w:szCs w:val="24"/>
        </w:rPr>
        <w:t>.</w:t>
      </w:r>
      <w:r w:rsidRPr="00917AE8">
        <w:rPr>
          <w:rFonts w:eastAsia="Times New Roman"/>
          <w:szCs w:val="24"/>
        </w:rPr>
        <w:t xml:space="preserve"> </w:t>
      </w:r>
      <w:r>
        <w:rPr>
          <w:rFonts w:eastAsia="Times New Roman"/>
          <w:szCs w:val="24"/>
        </w:rPr>
        <w:t>Προοδευτικός σημαίνει ανοχή στο</w:t>
      </w:r>
      <w:r w:rsidRPr="00917AE8">
        <w:rPr>
          <w:rFonts w:eastAsia="Times New Roman"/>
          <w:szCs w:val="24"/>
        </w:rPr>
        <w:t xml:space="preserve"> </w:t>
      </w:r>
      <w:r>
        <w:rPr>
          <w:rFonts w:eastAsia="Times New Roman"/>
          <w:szCs w:val="24"/>
        </w:rPr>
        <w:t>ν</w:t>
      </w:r>
      <w:r w:rsidRPr="00917AE8">
        <w:rPr>
          <w:rFonts w:eastAsia="Times New Roman"/>
          <w:szCs w:val="24"/>
        </w:rPr>
        <w:t>έο</w:t>
      </w:r>
      <w:r>
        <w:rPr>
          <w:rFonts w:eastAsia="Times New Roman"/>
          <w:szCs w:val="24"/>
        </w:rPr>
        <w:t>. Μ</w:t>
      </w:r>
      <w:r>
        <w:rPr>
          <w:rFonts w:eastAsia="Times New Roman"/>
          <w:szCs w:val="24"/>
        </w:rPr>
        <w:t>ί</w:t>
      </w:r>
      <w:r w:rsidRPr="00917AE8">
        <w:rPr>
          <w:rFonts w:eastAsia="Times New Roman"/>
          <w:szCs w:val="24"/>
        </w:rPr>
        <w:t xml:space="preserve">α </w:t>
      </w:r>
      <w:r>
        <w:rPr>
          <w:rFonts w:eastAsia="Times New Roman"/>
          <w:szCs w:val="24"/>
        </w:rPr>
        <w:t>π</w:t>
      </w:r>
      <w:r w:rsidRPr="00917AE8">
        <w:rPr>
          <w:rFonts w:eastAsia="Times New Roman"/>
          <w:szCs w:val="24"/>
        </w:rPr>
        <w:t>ροοδευτική κυβέρνηση δεν πρέπει να φοβάται να ανοιχτεί</w:t>
      </w:r>
      <w:r>
        <w:rPr>
          <w:rFonts w:eastAsia="Times New Roman"/>
          <w:szCs w:val="24"/>
        </w:rPr>
        <w:t>.</w:t>
      </w:r>
      <w:r w:rsidRPr="00917AE8">
        <w:rPr>
          <w:rFonts w:eastAsia="Times New Roman"/>
          <w:szCs w:val="24"/>
        </w:rPr>
        <w:t xml:space="preserve"> </w:t>
      </w:r>
      <w:r>
        <w:rPr>
          <w:rFonts w:eastAsia="Times New Roman"/>
          <w:szCs w:val="24"/>
        </w:rPr>
        <w:t>Μ</w:t>
      </w:r>
      <w:r>
        <w:rPr>
          <w:rFonts w:eastAsia="Times New Roman"/>
          <w:szCs w:val="24"/>
        </w:rPr>
        <w:t>ί</w:t>
      </w:r>
      <w:r w:rsidRPr="00917AE8">
        <w:rPr>
          <w:rFonts w:eastAsia="Times New Roman"/>
          <w:szCs w:val="24"/>
        </w:rPr>
        <w:t>α ιδεοληπτική</w:t>
      </w:r>
      <w:r>
        <w:rPr>
          <w:rFonts w:eastAsia="Times New Roman"/>
          <w:szCs w:val="24"/>
        </w:rPr>
        <w:t>,</w:t>
      </w:r>
      <w:r w:rsidRPr="00917AE8">
        <w:rPr>
          <w:rFonts w:eastAsia="Times New Roman"/>
          <w:szCs w:val="24"/>
        </w:rPr>
        <w:t xml:space="preserve"> </w:t>
      </w:r>
      <w:r>
        <w:rPr>
          <w:rFonts w:eastAsia="Times New Roman"/>
          <w:szCs w:val="24"/>
        </w:rPr>
        <w:t>ν</w:t>
      </w:r>
      <w:r w:rsidRPr="00917AE8">
        <w:rPr>
          <w:rFonts w:eastAsia="Times New Roman"/>
          <w:szCs w:val="24"/>
        </w:rPr>
        <w:t>αι</w:t>
      </w:r>
      <w:r>
        <w:rPr>
          <w:rFonts w:eastAsia="Times New Roman"/>
          <w:szCs w:val="24"/>
        </w:rPr>
        <w:t>,</w:t>
      </w:r>
      <w:r w:rsidRPr="00917AE8">
        <w:rPr>
          <w:rFonts w:eastAsia="Times New Roman"/>
          <w:szCs w:val="24"/>
        </w:rPr>
        <w:t xml:space="preserve"> θα φοβάται</w:t>
      </w:r>
      <w:r>
        <w:rPr>
          <w:rFonts w:eastAsia="Times New Roman"/>
          <w:szCs w:val="24"/>
        </w:rPr>
        <w:t>. Θα έχουμε χρόνο να τα συζητήσουμε</w:t>
      </w:r>
      <w:r w:rsidRPr="00917AE8">
        <w:rPr>
          <w:rFonts w:eastAsia="Times New Roman"/>
          <w:szCs w:val="24"/>
        </w:rPr>
        <w:t xml:space="preserve"> </w:t>
      </w:r>
      <w:r>
        <w:rPr>
          <w:rFonts w:eastAsia="Times New Roman"/>
          <w:szCs w:val="24"/>
        </w:rPr>
        <w:t xml:space="preserve">αυτά και </w:t>
      </w:r>
      <w:r w:rsidRPr="00917AE8">
        <w:rPr>
          <w:rFonts w:eastAsia="Times New Roman"/>
          <w:szCs w:val="24"/>
        </w:rPr>
        <w:t>στην επιτροπή</w:t>
      </w:r>
      <w:r>
        <w:rPr>
          <w:rFonts w:eastAsia="Times New Roman"/>
          <w:szCs w:val="24"/>
        </w:rPr>
        <w:t xml:space="preserve"> και να αντικρίσουμε ένα προς ένα τα επιχειρήματα που ανέφερε ο κ. Παρασκευόπουλος. Θα έχει ενδιαφέρον να ακούσουμε</w:t>
      </w:r>
      <w:r w:rsidRPr="00917AE8">
        <w:rPr>
          <w:rFonts w:eastAsia="Times New Roman"/>
          <w:szCs w:val="24"/>
        </w:rPr>
        <w:t xml:space="preserve"> τις απόψεις των άλλων κομμάτων</w:t>
      </w:r>
      <w:r>
        <w:rPr>
          <w:rFonts w:eastAsia="Times New Roman"/>
          <w:szCs w:val="24"/>
        </w:rPr>
        <w:t>.</w:t>
      </w:r>
      <w:r w:rsidRPr="00917AE8">
        <w:rPr>
          <w:rFonts w:eastAsia="Times New Roman"/>
          <w:szCs w:val="24"/>
        </w:rPr>
        <w:t xml:space="preserve"> </w:t>
      </w:r>
      <w:r>
        <w:rPr>
          <w:rFonts w:eastAsia="Times New Roman"/>
          <w:szCs w:val="24"/>
        </w:rPr>
        <w:t>Α</w:t>
      </w:r>
      <w:r w:rsidRPr="00917AE8">
        <w:rPr>
          <w:rFonts w:eastAsia="Times New Roman"/>
          <w:szCs w:val="24"/>
        </w:rPr>
        <w:t xml:space="preserve">κόμα και </w:t>
      </w:r>
      <w:r>
        <w:rPr>
          <w:rFonts w:eastAsia="Times New Roman"/>
          <w:szCs w:val="24"/>
        </w:rPr>
        <w:t>οι</w:t>
      </w:r>
      <w:r w:rsidRPr="00917AE8">
        <w:rPr>
          <w:rFonts w:eastAsia="Times New Roman"/>
          <w:szCs w:val="24"/>
        </w:rPr>
        <w:t xml:space="preserve"> </w:t>
      </w:r>
      <w:r>
        <w:rPr>
          <w:rFonts w:eastAsia="Times New Roman"/>
          <w:szCs w:val="24"/>
        </w:rPr>
        <w:t xml:space="preserve">ΑΝΕΛ, </w:t>
      </w:r>
      <w:r>
        <w:rPr>
          <w:rFonts w:eastAsia="Times New Roman"/>
          <w:szCs w:val="24"/>
        </w:rPr>
        <w:t>οι</w:t>
      </w:r>
      <w:r w:rsidRPr="00917AE8">
        <w:rPr>
          <w:rFonts w:eastAsia="Times New Roman"/>
          <w:szCs w:val="24"/>
        </w:rPr>
        <w:t xml:space="preserve"> </w:t>
      </w:r>
      <w:r w:rsidRPr="00917AE8">
        <w:rPr>
          <w:rFonts w:eastAsia="Times New Roman"/>
          <w:szCs w:val="24"/>
        </w:rPr>
        <w:lastRenderedPageBreak/>
        <w:t xml:space="preserve">συγκυβερνήτες </w:t>
      </w:r>
      <w:r>
        <w:rPr>
          <w:rFonts w:eastAsia="Times New Roman"/>
          <w:szCs w:val="24"/>
        </w:rPr>
        <w:t>σας,</w:t>
      </w:r>
      <w:r w:rsidRPr="00917AE8">
        <w:rPr>
          <w:rFonts w:eastAsia="Times New Roman"/>
          <w:szCs w:val="24"/>
        </w:rPr>
        <w:t xml:space="preserve"> θεωρούν ότι το άρθρο 16 πρέπει να αλλάξει</w:t>
      </w:r>
      <w:r>
        <w:rPr>
          <w:rFonts w:eastAsia="Times New Roman"/>
          <w:szCs w:val="24"/>
        </w:rPr>
        <w:t>.</w:t>
      </w:r>
    </w:p>
    <w:p w14:paraId="7200B021" w14:textId="77777777" w:rsidR="00412B74" w:rsidRDefault="00EE22A4">
      <w:pPr>
        <w:tabs>
          <w:tab w:val="center" w:pos="4753"/>
          <w:tab w:val="left" w:pos="6156"/>
        </w:tabs>
        <w:spacing w:line="600" w:lineRule="auto"/>
        <w:ind w:firstLine="720"/>
        <w:jc w:val="both"/>
        <w:rPr>
          <w:rFonts w:eastAsia="Times New Roman"/>
          <w:szCs w:val="24"/>
        </w:rPr>
      </w:pPr>
      <w:r>
        <w:rPr>
          <w:rFonts w:eastAsia="Times New Roman"/>
          <w:szCs w:val="24"/>
        </w:rPr>
        <w:t>Έ</w:t>
      </w:r>
      <w:r w:rsidRPr="00917AE8">
        <w:rPr>
          <w:rFonts w:eastAsia="Times New Roman"/>
          <w:szCs w:val="24"/>
        </w:rPr>
        <w:t xml:space="preserve">χουμε κι άλλες προτάσεις για τη </w:t>
      </w:r>
      <w:r>
        <w:rPr>
          <w:rFonts w:eastAsia="Times New Roman"/>
          <w:szCs w:val="24"/>
        </w:rPr>
        <w:t>σ</w:t>
      </w:r>
      <w:r w:rsidRPr="00917AE8">
        <w:rPr>
          <w:rFonts w:eastAsia="Times New Roman"/>
          <w:szCs w:val="24"/>
        </w:rPr>
        <w:t xml:space="preserve">υνταγματική </w:t>
      </w:r>
      <w:r>
        <w:rPr>
          <w:rFonts w:eastAsia="Times New Roman"/>
          <w:szCs w:val="24"/>
        </w:rPr>
        <w:t>α</w:t>
      </w:r>
      <w:r w:rsidRPr="00917AE8">
        <w:rPr>
          <w:rFonts w:eastAsia="Times New Roman"/>
          <w:szCs w:val="24"/>
        </w:rPr>
        <w:t>ναθεώρηση</w:t>
      </w:r>
      <w:r>
        <w:rPr>
          <w:rFonts w:eastAsia="Times New Roman"/>
          <w:szCs w:val="24"/>
        </w:rPr>
        <w:t>, όπως για την αναθεώρηση</w:t>
      </w:r>
      <w:r w:rsidRPr="00917AE8">
        <w:rPr>
          <w:rFonts w:eastAsia="Times New Roman"/>
          <w:szCs w:val="24"/>
        </w:rPr>
        <w:t xml:space="preserve"> του άρθρου 110</w:t>
      </w:r>
      <w:r>
        <w:rPr>
          <w:rFonts w:eastAsia="Times New Roman"/>
          <w:szCs w:val="24"/>
        </w:rPr>
        <w:t>,</w:t>
      </w:r>
      <w:r w:rsidRPr="00917AE8">
        <w:rPr>
          <w:rFonts w:eastAsia="Times New Roman"/>
          <w:szCs w:val="24"/>
        </w:rPr>
        <w:t xml:space="preserve"> </w:t>
      </w:r>
      <w:r>
        <w:rPr>
          <w:rFonts w:eastAsia="Times New Roman"/>
          <w:szCs w:val="24"/>
        </w:rPr>
        <w:t xml:space="preserve">που </w:t>
      </w:r>
      <w:r w:rsidRPr="00917AE8">
        <w:rPr>
          <w:rFonts w:eastAsia="Times New Roman"/>
          <w:szCs w:val="24"/>
        </w:rPr>
        <w:t xml:space="preserve">πιστεύουμε σε </w:t>
      </w:r>
      <w:r>
        <w:rPr>
          <w:rFonts w:eastAsia="Times New Roman"/>
          <w:szCs w:val="24"/>
        </w:rPr>
        <w:t>μ</w:t>
      </w:r>
      <w:r>
        <w:rPr>
          <w:rFonts w:eastAsia="Times New Roman"/>
          <w:szCs w:val="24"/>
        </w:rPr>
        <w:t>ί</w:t>
      </w:r>
      <w:r>
        <w:rPr>
          <w:rFonts w:eastAsia="Times New Roman"/>
          <w:szCs w:val="24"/>
        </w:rPr>
        <w:t>α</w:t>
      </w:r>
      <w:r w:rsidRPr="00917AE8">
        <w:rPr>
          <w:rFonts w:eastAsia="Times New Roman"/>
          <w:szCs w:val="24"/>
        </w:rPr>
        <w:t xml:space="preserve"> πιο ευέλικτη διαδικασία αναθεώρησης</w:t>
      </w:r>
      <w:r>
        <w:rPr>
          <w:rFonts w:eastAsia="Times New Roman"/>
          <w:szCs w:val="24"/>
        </w:rPr>
        <w:t>,</w:t>
      </w:r>
      <w:r w:rsidRPr="00917AE8">
        <w:rPr>
          <w:rFonts w:eastAsia="Times New Roman"/>
          <w:szCs w:val="24"/>
        </w:rPr>
        <w:t xml:space="preserve"> που δεν θα είναι</w:t>
      </w:r>
      <w:r>
        <w:rPr>
          <w:rFonts w:eastAsia="Times New Roman"/>
          <w:szCs w:val="24"/>
        </w:rPr>
        <w:t>,</w:t>
      </w:r>
      <w:r w:rsidRPr="00917AE8">
        <w:rPr>
          <w:rFonts w:eastAsia="Times New Roman"/>
          <w:szCs w:val="24"/>
        </w:rPr>
        <w:t xml:space="preserve"> </w:t>
      </w:r>
      <w:r>
        <w:rPr>
          <w:rFonts w:eastAsia="Times New Roman"/>
          <w:szCs w:val="24"/>
        </w:rPr>
        <w:t>όμως,</w:t>
      </w:r>
      <w:r w:rsidRPr="00917AE8">
        <w:rPr>
          <w:rFonts w:eastAsia="Times New Roman"/>
          <w:szCs w:val="24"/>
        </w:rPr>
        <w:t xml:space="preserve"> πρόχειρη κ</w:t>
      </w:r>
      <w:r w:rsidRPr="00917AE8">
        <w:rPr>
          <w:rFonts w:eastAsia="Times New Roman"/>
          <w:szCs w:val="24"/>
        </w:rPr>
        <w:t>αι επιπόλαιη</w:t>
      </w:r>
      <w:r>
        <w:rPr>
          <w:rFonts w:eastAsia="Times New Roman"/>
          <w:szCs w:val="24"/>
        </w:rPr>
        <w:t>.</w:t>
      </w:r>
      <w:r w:rsidRPr="00917AE8">
        <w:rPr>
          <w:rFonts w:eastAsia="Times New Roman"/>
          <w:szCs w:val="24"/>
        </w:rPr>
        <w:t xml:space="preserve"> </w:t>
      </w:r>
      <w:r>
        <w:rPr>
          <w:rFonts w:eastAsia="Times New Roman"/>
          <w:szCs w:val="24"/>
        </w:rPr>
        <w:t>Γ</w:t>
      </w:r>
      <w:r w:rsidRPr="00917AE8">
        <w:rPr>
          <w:rFonts w:eastAsia="Times New Roman"/>
          <w:szCs w:val="24"/>
        </w:rPr>
        <w:t>ια παράδειγμα</w:t>
      </w:r>
      <w:r>
        <w:rPr>
          <w:rFonts w:eastAsia="Times New Roman"/>
          <w:szCs w:val="24"/>
        </w:rPr>
        <w:t>,</w:t>
      </w:r>
      <w:r w:rsidRPr="00917AE8">
        <w:rPr>
          <w:rFonts w:eastAsia="Times New Roman"/>
          <w:szCs w:val="24"/>
        </w:rPr>
        <w:t xml:space="preserve"> η πενταετία παγώματος να μην ισχύει για όλο το Σύνταγμα</w:t>
      </w:r>
      <w:r>
        <w:rPr>
          <w:rFonts w:eastAsia="Times New Roman"/>
          <w:szCs w:val="24"/>
        </w:rPr>
        <w:t>,</w:t>
      </w:r>
      <w:r w:rsidRPr="00917AE8">
        <w:rPr>
          <w:rFonts w:eastAsia="Times New Roman"/>
          <w:szCs w:val="24"/>
        </w:rPr>
        <w:t xml:space="preserve"> </w:t>
      </w:r>
      <w:r>
        <w:rPr>
          <w:rFonts w:eastAsia="Times New Roman"/>
          <w:szCs w:val="24"/>
        </w:rPr>
        <w:t>α</w:t>
      </w:r>
      <w:r w:rsidRPr="00917AE8">
        <w:rPr>
          <w:rFonts w:eastAsia="Times New Roman"/>
          <w:szCs w:val="24"/>
        </w:rPr>
        <w:t>λλά μόνο για τις διατάξεις που πρόσφατα αναθεωρήθηκαν</w:t>
      </w:r>
      <w:r>
        <w:rPr>
          <w:rFonts w:eastAsia="Times New Roman"/>
          <w:szCs w:val="24"/>
        </w:rPr>
        <w:t>. Η</w:t>
      </w:r>
      <w:r w:rsidRPr="00917AE8">
        <w:rPr>
          <w:rFonts w:eastAsia="Times New Roman"/>
          <w:szCs w:val="24"/>
        </w:rPr>
        <w:t xml:space="preserve"> ψήφος των Ελλήνων του εξωτερικού στον τόπο διαμονής τους πιστεύουμε ότι πρέπει να καθιερωθεί και συνταγματικά ω</w:t>
      </w:r>
      <w:r w:rsidRPr="00917AE8">
        <w:rPr>
          <w:rFonts w:eastAsia="Times New Roman"/>
          <w:szCs w:val="24"/>
        </w:rPr>
        <w:t xml:space="preserve">ς υποχρεωτική για το κράτος και όχι ως </w:t>
      </w:r>
      <w:r>
        <w:rPr>
          <w:rFonts w:eastAsia="Times New Roman"/>
          <w:szCs w:val="24"/>
        </w:rPr>
        <w:t>μ</w:t>
      </w:r>
      <w:r>
        <w:rPr>
          <w:rFonts w:eastAsia="Times New Roman"/>
          <w:szCs w:val="24"/>
        </w:rPr>
        <w:t>ί</w:t>
      </w:r>
      <w:r>
        <w:rPr>
          <w:rFonts w:eastAsia="Times New Roman"/>
          <w:szCs w:val="24"/>
        </w:rPr>
        <w:t>α</w:t>
      </w:r>
      <w:r w:rsidRPr="00917AE8">
        <w:rPr>
          <w:rFonts w:eastAsia="Times New Roman"/>
          <w:szCs w:val="24"/>
        </w:rPr>
        <w:t xml:space="preserve"> απλή δυνατότητα</w:t>
      </w:r>
      <w:r>
        <w:rPr>
          <w:rFonts w:eastAsia="Times New Roman"/>
          <w:szCs w:val="24"/>
        </w:rPr>
        <w:t>. Θεωρούμε, επίσης, ότι πρέπει</w:t>
      </w:r>
      <w:r w:rsidRPr="00917AE8">
        <w:rPr>
          <w:rFonts w:eastAsia="Times New Roman"/>
          <w:szCs w:val="24"/>
        </w:rPr>
        <w:t xml:space="preserve"> να βάλουμε στο Σύνταγμα στοιχεία για την κλιματική αλλαγή</w:t>
      </w:r>
      <w:r>
        <w:rPr>
          <w:rFonts w:eastAsia="Times New Roman"/>
          <w:szCs w:val="24"/>
        </w:rPr>
        <w:t>,</w:t>
      </w:r>
      <w:r w:rsidRPr="00917AE8">
        <w:rPr>
          <w:rFonts w:eastAsia="Times New Roman"/>
          <w:szCs w:val="24"/>
        </w:rPr>
        <w:t xml:space="preserve"> τη βιοποικιλότητα</w:t>
      </w:r>
      <w:r>
        <w:rPr>
          <w:rFonts w:eastAsia="Times New Roman"/>
          <w:szCs w:val="24"/>
        </w:rPr>
        <w:t>,</w:t>
      </w:r>
      <w:r w:rsidRPr="00917AE8">
        <w:rPr>
          <w:rFonts w:eastAsia="Times New Roman"/>
          <w:szCs w:val="24"/>
        </w:rPr>
        <w:t xml:space="preserve"> τα ζώα</w:t>
      </w:r>
      <w:r>
        <w:rPr>
          <w:rFonts w:eastAsia="Times New Roman"/>
          <w:szCs w:val="24"/>
        </w:rPr>
        <w:t>,</w:t>
      </w:r>
      <w:r w:rsidRPr="00917AE8">
        <w:rPr>
          <w:rFonts w:eastAsia="Times New Roman"/>
          <w:szCs w:val="24"/>
        </w:rPr>
        <w:t xml:space="preserve"> το</w:t>
      </w:r>
      <w:r>
        <w:rPr>
          <w:rFonts w:eastAsia="Times New Roman"/>
          <w:szCs w:val="24"/>
        </w:rPr>
        <w:t>ν</w:t>
      </w:r>
      <w:r w:rsidRPr="00917AE8">
        <w:rPr>
          <w:rFonts w:eastAsia="Times New Roman"/>
          <w:szCs w:val="24"/>
        </w:rPr>
        <w:t xml:space="preserve"> σεβασμό στο περιβάλλον γενικότερα</w:t>
      </w:r>
      <w:r>
        <w:rPr>
          <w:rFonts w:eastAsia="Times New Roman"/>
          <w:szCs w:val="24"/>
        </w:rPr>
        <w:t xml:space="preserve">, δηλαδή τον τρίτο πυλώνα </w:t>
      </w:r>
      <w:r w:rsidRPr="00917AE8">
        <w:rPr>
          <w:rFonts w:eastAsia="Times New Roman"/>
          <w:szCs w:val="24"/>
        </w:rPr>
        <w:t>της βιώσιμης ανάπτ</w:t>
      </w:r>
      <w:r w:rsidRPr="00917AE8">
        <w:rPr>
          <w:rFonts w:eastAsia="Times New Roman"/>
          <w:szCs w:val="24"/>
        </w:rPr>
        <w:t>υξης μαζί με την οικονομική ανάπτυξη και την κοινωνική συνοχή</w:t>
      </w:r>
      <w:r>
        <w:rPr>
          <w:rFonts w:eastAsia="Times New Roman"/>
          <w:szCs w:val="24"/>
        </w:rPr>
        <w:t>, έ</w:t>
      </w:r>
      <w:r w:rsidRPr="00917AE8">
        <w:rPr>
          <w:rFonts w:eastAsia="Times New Roman"/>
          <w:szCs w:val="24"/>
        </w:rPr>
        <w:t>τσι ώστε οι αρχές της αειφορίας να είναι ευδιάκριτες στο</w:t>
      </w:r>
      <w:r>
        <w:rPr>
          <w:rFonts w:eastAsia="Times New Roman"/>
          <w:szCs w:val="24"/>
        </w:rPr>
        <w:t>ν</w:t>
      </w:r>
      <w:r w:rsidRPr="00917AE8">
        <w:rPr>
          <w:rFonts w:eastAsia="Times New Roman"/>
          <w:szCs w:val="24"/>
        </w:rPr>
        <w:t xml:space="preserve"> βασικό καταστατικό χάρτη της χώρας</w:t>
      </w:r>
      <w:r>
        <w:rPr>
          <w:rFonts w:eastAsia="Times New Roman"/>
          <w:szCs w:val="24"/>
        </w:rPr>
        <w:t>.</w:t>
      </w:r>
    </w:p>
    <w:p w14:paraId="7200B022" w14:textId="77777777" w:rsidR="00412B74" w:rsidRDefault="00EE22A4">
      <w:pPr>
        <w:tabs>
          <w:tab w:val="center" w:pos="4753"/>
          <w:tab w:val="left" w:pos="6156"/>
        </w:tabs>
        <w:spacing w:line="600" w:lineRule="auto"/>
        <w:ind w:firstLine="720"/>
        <w:jc w:val="both"/>
        <w:rPr>
          <w:rFonts w:eastAsia="Times New Roman"/>
          <w:szCs w:val="24"/>
        </w:rPr>
      </w:pPr>
      <w:r>
        <w:rPr>
          <w:rFonts w:eastAsia="Times New Roman"/>
          <w:szCs w:val="24"/>
        </w:rPr>
        <w:t>Κ</w:t>
      </w:r>
      <w:r w:rsidRPr="00917AE8">
        <w:rPr>
          <w:rFonts w:eastAsia="Times New Roman"/>
          <w:szCs w:val="24"/>
        </w:rPr>
        <w:t>λείνοντας</w:t>
      </w:r>
      <w:r>
        <w:rPr>
          <w:rFonts w:eastAsia="Times New Roman"/>
          <w:szCs w:val="24"/>
        </w:rPr>
        <w:t>,</w:t>
      </w:r>
      <w:r w:rsidRPr="00917AE8">
        <w:rPr>
          <w:rFonts w:eastAsia="Times New Roman"/>
          <w:szCs w:val="24"/>
        </w:rPr>
        <w:t xml:space="preserve"> θα επιδιώξουμε συναινέσεις όχι μόνο</w:t>
      </w:r>
      <w:r>
        <w:rPr>
          <w:rFonts w:eastAsia="Times New Roman"/>
          <w:szCs w:val="24"/>
        </w:rPr>
        <w:t xml:space="preserve"> ως</w:t>
      </w:r>
      <w:r w:rsidRPr="00917AE8">
        <w:rPr>
          <w:rFonts w:eastAsia="Times New Roman"/>
          <w:szCs w:val="24"/>
        </w:rPr>
        <w:t xml:space="preserve"> προς τον κατάλογο των </w:t>
      </w:r>
      <w:r>
        <w:rPr>
          <w:rFonts w:eastAsia="Times New Roman"/>
          <w:szCs w:val="24"/>
        </w:rPr>
        <w:t>άρθρων</w:t>
      </w:r>
      <w:r w:rsidRPr="00917AE8">
        <w:rPr>
          <w:rFonts w:eastAsia="Times New Roman"/>
          <w:szCs w:val="24"/>
        </w:rPr>
        <w:t xml:space="preserve"> που θα αναθεωρηθούν</w:t>
      </w:r>
      <w:r>
        <w:rPr>
          <w:rFonts w:eastAsia="Times New Roman"/>
          <w:szCs w:val="24"/>
        </w:rPr>
        <w:t>,</w:t>
      </w:r>
      <w:r w:rsidRPr="00917AE8">
        <w:rPr>
          <w:rFonts w:eastAsia="Times New Roman"/>
          <w:szCs w:val="24"/>
        </w:rPr>
        <w:t xml:space="preserve"> αλλά </w:t>
      </w:r>
      <w:r w:rsidRPr="00917AE8">
        <w:rPr>
          <w:rFonts w:eastAsia="Times New Roman"/>
          <w:szCs w:val="24"/>
        </w:rPr>
        <w:lastRenderedPageBreak/>
        <w:t>και ως προς την κατεύθυνση της αναθεώρησ</w:t>
      </w:r>
      <w:r>
        <w:rPr>
          <w:rFonts w:eastAsia="Times New Roman"/>
          <w:szCs w:val="24"/>
        </w:rPr>
        <w:t>ή</w:t>
      </w:r>
      <w:r w:rsidRPr="00917AE8">
        <w:rPr>
          <w:rFonts w:eastAsia="Times New Roman"/>
          <w:szCs w:val="24"/>
        </w:rPr>
        <w:t xml:space="preserve">ς </w:t>
      </w:r>
      <w:r>
        <w:rPr>
          <w:rFonts w:eastAsia="Times New Roman"/>
          <w:szCs w:val="24"/>
        </w:rPr>
        <w:t>τους.</w:t>
      </w:r>
      <w:r w:rsidRPr="00917AE8">
        <w:rPr>
          <w:rFonts w:eastAsia="Times New Roman"/>
          <w:szCs w:val="24"/>
        </w:rPr>
        <w:t xml:space="preserve"> </w:t>
      </w:r>
      <w:r>
        <w:rPr>
          <w:rFonts w:eastAsia="Times New Roman"/>
          <w:szCs w:val="24"/>
        </w:rPr>
        <w:t>Δ</w:t>
      </w:r>
      <w:r w:rsidRPr="00917AE8">
        <w:rPr>
          <w:rFonts w:eastAsia="Times New Roman"/>
          <w:szCs w:val="24"/>
        </w:rPr>
        <w:t>εν είναι δικά μου λόγια αυτά</w:t>
      </w:r>
      <w:r>
        <w:rPr>
          <w:rFonts w:eastAsia="Times New Roman"/>
          <w:szCs w:val="24"/>
        </w:rPr>
        <w:t>.</w:t>
      </w:r>
      <w:r w:rsidRPr="00917AE8">
        <w:rPr>
          <w:rFonts w:eastAsia="Times New Roman"/>
          <w:szCs w:val="24"/>
        </w:rPr>
        <w:t xml:space="preserve"> </w:t>
      </w:r>
      <w:r>
        <w:rPr>
          <w:rFonts w:eastAsia="Times New Roman"/>
          <w:szCs w:val="24"/>
        </w:rPr>
        <w:t>Ε</w:t>
      </w:r>
      <w:r w:rsidRPr="00917AE8">
        <w:rPr>
          <w:rFonts w:eastAsia="Times New Roman"/>
          <w:szCs w:val="24"/>
        </w:rPr>
        <w:t xml:space="preserve">ίναι αυτά που αναφέρονται στη σελίδα 5 </w:t>
      </w:r>
      <w:r>
        <w:rPr>
          <w:rFonts w:eastAsia="Times New Roman"/>
          <w:szCs w:val="24"/>
        </w:rPr>
        <w:t xml:space="preserve">της πρότασης </w:t>
      </w:r>
      <w:r w:rsidRPr="00917AE8">
        <w:rPr>
          <w:rFonts w:eastAsia="Times New Roman"/>
          <w:szCs w:val="24"/>
        </w:rPr>
        <w:t>του ΣΥΡΙΖΑ</w:t>
      </w:r>
      <w:r>
        <w:rPr>
          <w:rFonts w:eastAsia="Times New Roman"/>
          <w:szCs w:val="24"/>
        </w:rPr>
        <w:t xml:space="preserve">. Εάν, λοιπόν, δεν </w:t>
      </w:r>
      <w:r w:rsidRPr="00917AE8">
        <w:rPr>
          <w:rFonts w:eastAsia="Times New Roman"/>
          <w:szCs w:val="24"/>
        </w:rPr>
        <w:t>σταθούμε στο ύψος των περιστάσεων και εντάξ</w:t>
      </w:r>
      <w:r>
        <w:rPr>
          <w:rFonts w:eastAsia="Times New Roman"/>
          <w:szCs w:val="24"/>
        </w:rPr>
        <w:t>ουμε</w:t>
      </w:r>
      <w:r w:rsidRPr="00917AE8">
        <w:rPr>
          <w:rFonts w:eastAsia="Times New Roman"/>
          <w:szCs w:val="24"/>
        </w:rPr>
        <w:t xml:space="preserve"> </w:t>
      </w:r>
      <w:r>
        <w:rPr>
          <w:rFonts w:eastAsia="Times New Roman"/>
          <w:szCs w:val="24"/>
        </w:rPr>
        <w:t xml:space="preserve">την όλη διαδικασία </w:t>
      </w:r>
      <w:r>
        <w:rPr>
          <w:rFonts w:eastAsia="Times New Roman"/>
          <w:szCs w:val="24"/>
        </w:rPr>
        <w:t>στο μικρο</w:t>
      </w:r>
      <w:r w:rsidRPr="00917AE8">
        <w:rPr>
          <w:rFonts w:eastAsia="Times New Roman"/>
          <w:szCs w:val="24"/>
        </w:rPr>
        <w:t>πολιτικό παιχνίδι</w:t>
      </w:r>
      <w:r>
        <w:rPr>
          <w:rFonts w:eastAsia="Times New Roman"/>
          <w:szCs w:val="24"/>
        </w:rPr>
        <w:t>,</w:t>
      </w:r>
      <w:r w:rsidRPr="00917AE8">
        <w:rPr>
          <w:rFonts w:eastAsia="Times New Roman"/>
          <w:szCs w:val="24"/>
        </w:rPr>
        <w:t xml:space="preserve"> έχουμε χάσει</w:t>
      </w:r>
      <w:r>
        <w:rPr>
          <w:rFonts w:eastAsia="Times New Roman"/>
          <w:szCs w:val="24"/>
        </w:rPr>
        <w:t>. Θα μ</w:t>
      </w:r>
      <w:r w:rsidRPr="00917AE8">
        <w:rPr>
          <w:rFonts w:eastAsia="Times New Roman"/>
          <w:szCs w:val="24"/>
        </w:rPr>
        <w:t>ετρηθούμε όλοι μας με την ευθύνη</w:t>
      </w:r>
      <w:r>
        <w:rPr>
          <w:rFonts w:eastAsia="Times New Roman"/>
          <w:szCs w:val="24"/>
        </w:rPr>
        <w:t>.</w:t>
      </w:r>
    </w:p>
    <w:p w14:paraId="7200B023" w14:textId="77777777" w:rsidR="00412B74" w:rsidRDefault="00EE22A4">
      <w:pPr>
        <w:tabs>
          <w:tab w:val="center" w:pos="4753"/>
          <w:tab w:val="left" w:pos="6156"/>
        </w:tabs>
        <w:spacing w:line="600" w:lineRule="auto"/>
        <w:ind w:firstLine="720"/>
        <w:jc w:val="both"/>
        <w:rPr>
          <w:rFonts w:eastAsia="Times New Roman"/>
          <w:szCs w:val="24"/>
        </w:rPr>
      </w:pPr>
      <w:r>
        <w:rPr>
          <w:rFonts w:eastAsia="Times New Roman"/>
          <w:szCs w:val="24"/>
        </w:rPr>
        <w:t>Α</w:t>
      </w:r>
      <w:r w:rsidRPr="00917AE8">
        <w:rPr>
          <w:rFonts w:eastAsia="Times New Roman"/>
          <w:szCs w:val="24"/>
        </w:rPr>
        <w:t>ν δώσουμε ιδεολογικό και όχι ορθολογικ</w:t>
      </w:r>
      <w:r>
        <w:rPr>
          <w:rFonts w:eastAsia="Times New Roman"/>
          <w:szCs w:val="24"/>
        </w:rPr>
        <w:t>ό χαρακτήρα</w:t>
      </w:r>
      <w:r w:rsidRPr="00917AE8">
        <w:rPr>
          <w:rFonts w:eastAsia="Times New Roman"/>
          <w:szCs w:val="24"/>
        </w:rPr>
        <w:t xml:space="preserve"> </w:t>
      </w:r>
      <w:r>
        <w:rPr>
          <w:rFonts w:eastAsia="Times New Roman"/>
          <w:szCs w:val="24"/>
        </w:rPr>
        <w:t>στη συζήτηση, τότε θα υψώσουμε τοίχο</w:t>
      </w:r>
      <w:r>
        <w:rPr>
          <w:rFonts w:eastAsia="Times New Roman"/>
          <w:szCs w:val="24"/>
        </w:rPr>
        <w:t>υς</w:t>
      </w:r>
      <w:r>
        <w:rPr>
          <w:rFonts w:eastAsia="Times New Roman"/>
          <w:szCs w:val="24"/>
        </w:rPr>
        <w:t xml:space="preserve">. Εάν η συζήτηση γίνει για να τονίσουμε τη διαφορές μας και όχι για να τις λειάνουμε, </w:t>
      </w:r>
      <w:r w:rsidRPr="00917AE8">
        <w:rPr>
          <w:rFonts w:eastAsia="Times New Roman"/>
          <w:szCs w:val="24"/>
        </w:rPr>
        <w:t>θ</w:t>
      </w:r>
      <w:r w:rsidRPr="00917AE8">
        <w:rPr>
          <w:rFonts w:eastAsia="Times New Roman"/>
          <w:szCs w:val="24"/>
        </w:rPr>
        <w:t xml:space="preserve">α συγκρουστούμε </w:t>
      </w:r>
      <w:r>
        <w:rPr>
          <w:rFonts w:eastAsia="Times New Roman"/>
          <w:szCs w:val="24"/>
        </w:rPr>
        <w:t>άγονα. Εάν η συζήτηση</w:t>
      </w:r>
      <w:r w:rsidRPr="00917AE8">
        <w:rPr>
          <w:rFonts w:eastAsia="Times New Roman"/>
          <w:szCs w:val="24"/>
        </w:rPr>
        <w:t xml:space="preserve"> για τη </w:t>
      </w:r>
      <w:r>
        <w:rPr>
          <w:rFonts w:eastAsia="Times New Roman"/>
          <w:szCs w:val="24"/>
        </w:rPr>
        <w:t>σ</w:t>
      </w:r>
      <w:r w:rsidRPr="00917AE8">
        <w:rPr>
          <w:rFonts w:eastAsia="Times New Roman"/>
          <w:szCs w:val="24"/>
        </w:rPr>
        <w:t xml:space="preserve">υνταγματική </w:t>
      </w:r>
      <w:r>
        <w:rPr>
          <w:rFonts w:eastAsia="Times New Roman"/>
          <w:szCs w:val="24"/>
        </w:rPr>
        <w:t>α</w:t>
      </w:r>
      <w:r w:rsidRPr="00917AE8">
        <w:rPr>
          <w:rFonts w:eastAsia="Times New Roman"/>
          <w:szCs w:val="24"/>
        </w:rPr>
        <w:t>ναθεώρηση γίνει με το βλέμμα στις επόμενες εκλογές και όχι στις επόμενες γενιές</w:t>
      </w:r>
      <w:r>
        <w:rPr>
          <w:rFonts w:eastAsia="Times New Roman"/>
          <w:szCs w:val="24"/>
        </w:rPr>
        <w:t>,</w:t>
      </w:r>
      <w:r w:rsidRPr="00917AE8">
        <w:rPr>
          <w:rFonts w:eastAsia="Times New Roman"/>
          <w:szCs w:val="24"/>
        </w:rPr>
        <w:t xml:space="preserve"> θα οπισθοχωρήσου</w:t>
      </w:r>
      <w:r>
        <w:rPr>
          <w:rFonts w:eastAsia="Times New Roman"/>
          <w:szCs w:val="24"/>
        </w:rPr>
        <w:t>με.</w:t>
      </w:r>
      <w:r w:rsidRPr="00917AE8">
        <w:rPr>
          <w:rFonts w:eastAsia="Times New Roman"/>
          <w:szCs w:val="24"/>
        </w:rPr>
        <w:t xml:space="preserve"> </w:t>
      </w:r>
      <w:r>
        <w:rPr>
          <w:rFonts w:eastAsia="Times New Roman"/>
          <w:szCs w:val="24"/>
        </w:rPr>
        <w:t>Α</w:t>
      </w:r>
      <w:r w:rsidRPr="00917AE8">
        <w:rPr>
          <w:rFonts w:eastAsia="Times New Roman"/>
          <w:szCs w:val="24"/>
        </w:rPr>
        <w:t xml:space="preserve">ν την </w:t>
      </w:r>
      <w:r>
        <w:rPr>
          <w:rFonts w:eastAsia="Times New Roman"/>
          <w:szCs w:val="24"/>
        </w:rPr>
        <w:t>βάλουμε</w:t>
      </w:r>
      <w:r w:rsidRPr="00917AE8">
        <w:rPr>
          <w:rFonts w:eastAsia="Times New Roman"/>
          <w:szCs w:val="24"/>
        </w:rPr>
        <w:t xml:space="preserve"> στην προεκλογική κοκορομαχία</w:t>
      </w:r>
      <w:r>
        <w:rPr>
          <w:rFonts w:eastAsia="Times New Roman"/>
          <w:szCs w:val="24"/>
        </w:rPr>
        <w:t>,</w:t>
      </w:r>
      <w:r w:rsidRPr="00917AE8">
        <w:rPr>
          <w:rFonts w:eastAsia="Times New Roman"/>
          <w:szCs w:val="24"/>
        </w:rPr>
        <w:t xml:space="preserve"> θα αποτύχουμε</w:t>
      </w:r>
      <w:r>
        <w:rPr>
          <w:rFonts w:eastAsia="Times New Roman"/>
          <w:szCs w:val="24"/>
        </w:rPr>
        <w:t>.</w:t>
      </w:r>
    </w:p>
    <w:p w14:paraId="7200B024" w14:textId="77777777" w:rsidR="00412B74" w:rsidRDefault="00EE22A4">
      <w:pPr>
        <w:tabs>
          <w:tab w:val="center" w:pos="4753"/>
          <w:tab w:val="left" w:pos="6156"/>
        </w:tabs>
        <w:spacing w:line="600" w:lineRule="auto"/>
        <w:ind w:firstLine="720"/>
        <w:jc w:val="both"/>
        <w:rPr>
          <w:rFonts w:eastAsia="Times New Roman"/>
          <w:szCs w:val="24"/>
        </w:rPr>
      </w:pPr>
      <w:r>
        <w:rPr>
          <w:rFonts w:eastAsia="Times New Roman"/>
          <w:szCs w:val="24"/>
        </w:rPr>
        <w:t xml:space="preserve">Η </w:t>
      </w:r>
      <w:r>
        <w:rPr>
          <w:rFonts w:eastAsia="Times New Roman"/>
          <w:szCs w:val="24"/>
        </w:rPr>
        <w:t>Α</w:t>
      </w:r>
      <w:r>
        <w:rPr>
          <w:rFonts w:eastAsia="Times New Roman"/>
          <w:szCs w:val="24"/>
        </w:rPr>
        <w:t xml:space="preserve">ναθεώρηση του </w:t>
      </w:r>
      <w:r>
        <w:rPr>
          <w:rFonts w:eastAsia="Times New Roman"/>
          <w:szCs w:val="24"/>
        </w:rPr>
        <w:t>σ</w:t>
      </w:r>
      <w:r w:rsidRPr="00917AE8">
        <w:rPr>
          <w:rFonts w:eastAsia="Times New Roman"/>
          <w:szCs w:val="24"/>
        </w:rPr>
        <w:t>υντάγματος δεν είν</w:t>
      </w:r>
      <w:r w:rsidRPr="00917AE8">
        <w:rPr>
          <w:rFonts w:eastAsia="Times New Roman"/>
          <w:szCs w:val="24"/>
        </w:rPr>
        <w:t xml:space="preserve">αι </w:t>
      </w:r>
      <w:r>
        <w:rPr>
          <w:rFonts w:eastAsia="Times New Roman"/>
          <w:szCs w:val="24"/>
        </w:rPr>
        <w:t>μ</w:t>
      </w:r>
      <w:r>
        <w:rPr>
          <w:rFonts w:eastAsia="Times New Roman"/>
          <w:szCs w:val="24"/>
        </w:rPr>
        <w:t>ί</w:t>
      </w:r>
      <w:r>
        <w:rPr>
          <w:rFonts w:eastAsia="Times New Roman"/>
          <w:szCs w:val="24"/>
        </w:rPr>
        <w:t>α</w:t>
      </w:r>
      <w:r w:rsidRPr="00917AE8">
        <w:rPr>
          <w:rFonts w:eastAsia="Times New Roman"/>
          <w:szCs w:val="24"/>
        </w:rPr>
        <w:t xml:space="preserve"> κοινοβουλευτική διαδικασία που θα έχει νικητές και ηττημένους ή μάλλον </w:t>
      </w:r>
      <w:r>
        <w:rPr>
          <w:rFonts w:eastAsia="Times New Roman"/>
          <w:szCs w:val="24"/>
        </w:rPr>
        <w:t>-</w:t>
      </w:r>
      <w:r w:rsidRPr="00917AE8">
        <w:rPr>
          <w:rFonts w:eastAsia="Times New Roman"/>
          <w:szCs w:val="24"/>
        </w:rPr>
        <w:t xml:space="preserve">από μας </w:t>
      </w:r>
      <w:r>
        <w:rPr>
          <w:rFonts w:eastAsia="Times New Roman"/>
          <w:szCs w:val="24"/>
        </w:rPr>
        <w:t>ε</w:t>
      </w:r>
      <w:r w:rsidRPr="00917AE8">
        <w:rPr>
          <w:rFonts w:eastAsia="Times New Roman"/>
          <w:szCs w:val="24"/>
        </w:rPr>
        <w:t>ξαρτάται</w:t>
      </w:r>
      <w:r>
        <w:rPr>
          <w:rFonts w:eastAsia="Times New Roman"/>
          <w:szCs w:val="24"/>
        </w:rPr>
        <w:t>-</w:t>
      </w:r>
      <w:r w:rsidRPr="00917AE8">
        <w:rPr>
          <w:rFonts w:eastAsia="Times New Roman"/>
          <w:szCs w:val="24"/>
        </w:rPr>
        <w:t xml:space="preserve"> μπορεί να εξελιχθεί σε </w:t>
      </w:r>
      <w:r>
        <w:rPr>
          <w:rFonts w:eastAsia="Times New Roman"/>
          <w:szCs w:val="24"/>
        </w:rPr>
        <w:t>μ</w:t>
      </w:r>
      <w:r>
        <w:rPr>
          <w:rFonts w:eastAsia="Times New Roman"/>
          <w:szCs w:val="24"/>
        </w:rPr>
        <w:t>ί</w:t>
      </w:r>
      <w:r>
        <w:rPr>
          <w:rFonts w:eastAsia="Times New Roman"/>
          <w:szCs w:val="24"/>
        </w:rPr>
        <w:t>α</w:t>
      </w:r>
      <w:r w:rsidRPr="00917AE8">
        <w:rPr>
          <w:rFonts w:eastAsia="Times New Roman"/>
          <w:szCs w:val="24"/>
        </w:rPr>
        <w:t xml:space="preserve"> διαδικασία με όλους μας νικητές</w:t>
      </w:r>
      <w:r>
        <w:rPr>
          <w:rFonts w:eastAsia="Times New Roman"/>
          <w:szCs w:val="24"/>
        </w:rPr>
        <w:t xml:space="preserve"> ή με </w:t>
      </w:r>
      <w:r w:rsidRPr="00917AE8">
        <w:rPr>
          <w:rFonts w:eastAsia="Times New Roman"/>
          <w:szCs w:val="24"/>
        </w:rPr>
        <w:t>όλους μας νικημένους</w:t>
      </w:r>
      <w:r>
        <w:rPr>
          <w:rFonts w:eastAsia="Times New Roman"/>
          <w:szCs w:val="24"/>
        </w:rPr>
        <w:t>.</w:t>
      </w:r>
    </w:p>
    <w:p w14:paraId="7200B025" w14:textId="77777777" w:rsidR="00412B74" w:rsidRDefault="00EE22A4">
      <w:pPr>
        <w:tabs>
          <w:tab w:val="center" w:pos="4753"/>
          <w:tab w:val="left" w:pos="6156"/>
        </w:tabs>
        <w:spacing w:line="600" w:lineRule="auto"/>
        <w:ind w:firstLine="720"/>
        <w:jc w:val="both"/>
        <w:rPr>
          <w:rFonts w:eastAsia="Times New Roman"/>
          <w:szCs w:val="24"/>
        </w:rPr>
      </w:pPr>
      <w:r w:rsidRPr="00917AE8">
        <w:rPr>
          <w:rFonts w:eastAsia="Times New Roman"/>
          <w:szCs w:val="24"/>
        </w:rPr>
        <w:t>Ευχαριστώ πολύ</w:t>
      </w:r>
      <w:r>
        <w:rPr>
          <w:rFonts w:eastAsia="Times New Roman"/>
          <w:szCs w:val="24"/>
        </w:rPr>
        <w:t>.</w:t>
      </w:r>
    </w:p>
    <w:p w14:paraId="7200B026" w14:textId="77777777" w:rsidR="00412B74" w:rsidRDefault="00EE22A4">
      <w:pPr>
        <w:spacing w:line="600" w:lineRule="auto"/>
        <w:ind w:firstLine="720"/>
        <w:jc w:val="both"/>
        <w:rPr>
          <w:rFonts w:eastAsia="Times New Roman"/>
          <w:szCs w:val="24"/>
        </w:rPr>
      </w:pPr>
      <w:r w:rsidRPr="00F15680">
        <w:rPr>
          <w:rFonts w:eastAsia="Times New Roman" w:cs="Times New Roman"/>
          <w:b/>
          <w:szCs w:val="24"/>
        </w:rPr>
        <w:lastRenderedPageBreak/>
        <w:t xml:space="preserve">ΠΡΟΕΔΡΕΥΩΝ (Νικήτας Κακλαμάνης): </w:t>
      </w:r>
      <w:r>
        <w:rPr>
          <w:rFonts w:eastAsia="Times New Roman" w:cs="Times New Roman"/>
          <w:szCs w:val="24"/>
        </w:rPr>
        <w:t>Τ</w:t>
      </w:r>
      <w:r w:rsidRPr="00917AE8">
        <w:rPr>
          <w:rFonts w:eastAsia="Times New Roman"/>
          <w:szCs w:val="24"/>
        </w:rPr>
        <w:t>ο</w:t>
      </w:r>
      <w:r>
        <w:rPr>
          <w:rFonts w:eastAsia="Times New Roman"/>
          <w:szCs w:val="24"/>
        </w:rPr>
        <w:t>ν</w:t>
      </w:r>
      <w:r w:rsidRPr="00917AE8">
        <w:rPr>
          <w:rFonts w:eastAsia="Times New Roman"/>
          <w:szCs w:val="24"/>
        </w:rPr>
        <w:t xml:space="preserve"> λόγο έχει ο συνάδελφος κ</w:t>
      </w:r>
      <w:r>
        <w:rPr>
          <w:rFonts w:eastAsia="Times New Roman"/>
          <w:szCs w:val="24"/>
        </w:rPr>
        <w:t>.</w:t>
      </w:r>
      <w:r w:rsidRPr="00917AE8">
        <w:rPr>
          <w:rFonts w:eastAsia="Times New Roman"/>
          <w:szCs w:val="24"/>
        </w:rPr>
        <w:t xml:space="preserve"> Αναστάσιος</w:t>
      </w:r>
      <w:r>
        <w:rPr>
          <w:rFonts w:eastAsia="Times New Roman"/>
          <w:szCs w:val="24"/>
        </w:rPr>
        <w:t xml:space="preserve"> Μ</w:t>
      </w:r>
      <w:r w:rsidRPr="00917AE8">
        <w:rPr>
          <w:rFonts w:eastAsia="Times New Roman"/>
          <w:szCs w:val="24"/>
        </w:rPr>
        <w:t>εγαλομύστακας</w:t>
      </w:r>
      <w:r>
        <w:rPr>
          <w:rFonts w:eastAsia="Times New Roman"/>
          <w:szCs w:val="24"/>
        </w:rPr>
        <w:t>.</w:t>
      </w:r>
    </w:p>
    <w:p w14:paraId="7200B027" w14:textId="77777777" w:rsidR="00412B74" w:rsidRDefault="00EE22A4">
      <w:pPr>
        <w:spacing w:line="600" w:lineRule="auto"/>
        <w:ind w:firstLine="720"/>
        <w:jc w:val="both"/>
        <w:rPr>
          <w:rFonts w:eastAsia="Times New Roman"/>
          <w:szCs w:val="24"/>
        </w:rPr>
      </w:pPr>
      <w:r w:rsidRPr="00AA1776">
        <w:rPr>
          <w:rFonts w:eastAsia="Times New Roman"/>
          <w:b/>
          <w:szCs w:val="24"/>
        </w:rPr>
        <w:t>ΑΝΑΣΤΑΣΙΟΣ ΜΕΓΑΛΟΜΥΣΤΑΚΑΣ:</w:t>
      </w:r>
      <w:r>
        <w:rPr>
          <w:rFonts w:eastAsia="Times New Roman"/>
          <w:szCs w:val="24"/>
        </w:rPr>
        <w:t xml:space="preserve"> Ευχαριστώ, κύριε Π</w:t>
      </w:r>
      <w:r w:rsidRPr="00917AE8">
        <w:rPr>
          <w:rFonts w:eastAsia="Times New Roman"/>
          <w:szCs w:val="24"/>
        </w:rPr>
        <w:t>ρόεδρε</w:t>
      </w:r>
      <w:r>
        <w:rPr>
          <w:rFonts w:eastAsia="Times New Roman"/>
          <w:szCs w:val="24"/>
        </w:rPr>
        <w:t>.</w:t>
      </w:r>
    </w:p>
    <w:p w14:paraId="7200B028" w14:textId="77777777" w:rsidR="00412B74" w:rsidRDefault="00EE22A4">
      <w:pPr>
        <w:spacing w:line="600" w:lineRule="auto"/>
        <w:ind w:firstLine="720"/>
        <w:jc w:val="both"/>
        <w:rPr>
          <w:rFonts w:eastAsia="Times New Roman"/>
          <w:szCs w:val="24"/>
        </w:rPr>
      </w:pPr>
      <w:r w:rsidRPr="00AA1776">
        <w:rPr>
          <w:rFonts w:eastAsia="Times New Roman"/>
          <w:szCs w:val="24"/>
        </w:rPr>
        <w:t xml:space="preserve">Κυρίες και κύριοι </w:t>
      </w:r>
      <w:r>
        <w:rPr>
          <w:rFonts w:eastAsia="Times New Roman"/>
          <w:szCs w:val="24"/>
        </w:rPr>
        <w:t>Υπουργοί</w:t>
      </w:r>
      <w:r w:rsidRPr="00AA1776">
        <w:rPr>
          <w:rFonts w:eastAsia="Times New Roman"/>
          <w:szCs w:val="24"/>
        </w:rPr>
        <w:t>,</w:t>
      </w:r>
      <w:r>
        <w:rPr>
          <w:rFonts w:eastAsia="Times New Roman"/>
          <w:szCs w:val="24"/>
        </w:rPr>
        <w:t xml:space="preserve"> </w:t>
      </w:r>
      <w:r w:rsidRPr="00AA1776">
        <w:rPr>
          <w:rFonts w:eastAsia="Times New Roman"/>
          <w:szCs w:val="24"/>
        </w:rPr>
        <w:t>κυρίες και κύριοι συνάδελφοι,</w:t>
      </w:r>
      <w:r>
        <w:rPr>
          <w:rFonts w:eastAsia="Times New Roman"/>
          <w:szCs w:val="24"/>
        </w:rPr>
        <w:t xml:space="preserve"> στην ομιλία μου </w:t>
      </w:r>
      <w:r w:rsidRPr="00917AE8">
        <w:rPr>
          <w:rFonts w:eastAsia="Times New Roman"/>
          <w:szCs w:val="24"/>
        </w:rPr>
        <w:t xml:space="preserve">σήμερα θα κάνω </w:t>
      </w:r>
      <w:r>
        <w:rPr>
          <w:rFonts w:eastAsia="Times New Roman"/>
          <w:szCs w:val="24"/>
        </w:rPr>
        <w:t>μια</w:t>
      </w:r>
      <w:r w:rsidRPr="00917AE8">
        <w:rPr>
          <w:rFonts w:eastAsia="Times New Roman"/>
          <w:szCs w:val="24"/>
        </w:rPr>
        <w:t xml:space="preserve"> αναλυτική παράθεση των θέσεων </w:t>
      </w:r>
      <w:r>
        <w:rPr>
          <w:rFonts w:eastAsia="Times New Roman"/>
          <w:szCs w:val="24"/>
        </w:rPr>
        <w:t>μας,</w:t>
      </w:r>
      <w:r w:rsidRPr="00917AE8">
        <w:rPr>
          <w:rFonts w:eastAsia="Times New Roman"/>
          <w:szCs w:val="24"/>
        </w:rPr>
        <w:t xml:space="preserve"> </w:t>
      </w:r>
      <w:r>
        <w:rPr>
          <w:rFonts w:eastAsia="Times New Roman"/>
          <w:szCs w:val="24"/>
        </w:rPr>
        <w:t>ό</w:t>
      </w:r>
      <w:r w:rsidRPr="00917AE8">
        <w:rPr>
          <w:rFonts w:eastAsia="Times New Roman"/>
          <w:szCs w:val="24"/>
        </w:rPr>
        <w:t xml:space="preserve">σον αφορά το σχέδιο </w:t>
      </w:r>
      <w:r w:rsidRPr="00917AE8">
        <w:rPr>
          <w:rFonts w:eastAsia="Times New Roman"/>
          <w:szCs w:val="24"/>
        </w:rPr>
        <w:t>που μας έχει δοθεί</w:t>
      </w:r>
      <w:r>
        <w:rPr>
          <w:rFonts w:eastAsia="Times New Roman"/>
          <w:szCs w:val="24"/>
        </w:rPr>
        <w:t>. Τ</w:t>
      </w:r>
      <w:r w:rsidRPr="00917AE8">
        <w:rPr>
          <w:rFonts w:eastAsia="Times New Roman"/>
          <w:szCs w:val="24"/>
        </w:rPr>
        <w:t xml:space="preserve">ην πολιτική του κόμματός μας </w:t>
      </w:r>
      <w:r>
        <w:rPr>
          <w:rFonts w:eastAsia="Times New Roman"/>
          <w:szCs w:val="24"/>
        </w:rPr>
        <w:t>θα</w:t>
      </w:r>
      <w:r w:rsidRPr="00917AE8">
        <w:rPr>
          <w:rFonts w:eastAsia="Times New Roman"/>
          <w:szCs w:val="24"/>
        </w:rPr>
        <w:t xml:space="preserve"> την </w:t>
      </w:r>
      <w:r>
        <w:rPr>
          <w:rFonts w:eastAsia="Times New Roman"/>
          <w:szCs w:val="24"/>
        </w:rPr>
        <w:t>εκφράσει</w:t>
      </w:r>
      <w:r w:rsidRPr="00917AE8">
        <w:rPr>
          <w:rFonts w:eastAsia="Times New Roman"/>
          <w:szCs w:val="24"/>
        </w:rPr>
        <w:t xml:space="preserve"> πιο συγκεκριμένα ο </w:t>
      </w:r>
      <w:r>
        <w:rPr>
          <w:rFonts w:eastAsia="Times New Roman"/>
          <w:szCs w:val="24"/>
        </w:rPr>
        <w:t>Π</w:t>
      </w:r>
      <w:r w:rsidRPr="00917AE8">
        <w:rPr>
          <w:rFonts w:eastAsia="Times New Roman"/>
          <w:szCs w:val="24"/>
        </w:rPr>
        <w:t xml:space="preserve">ρόεδρός </w:t>
      </w:r>
      <w:r>
        <w:rPr>
          <w:rFonts w:eastAsia="Times New Roman"/>
          <w:szCs w:val="24"/>
        </w:rPr>
        <w:t>μας.</w:t>
      </w:r>
    </w:p>
    <w:p w14:paraId="7200B029" w14:textId="77777777" w:rsidR="00412B74" w:rsidRDefault="00EE22A4">
      <w:pPr>
        <w:spacing w:line="600" w:lineRule="auto"/>
        <w:ind w:firstLine="720"/>
        <w:jc w:val="both"/>
        <w:rPr>
          <w:rFonts w:eastAsia="Times New Roman"/>
          <w:szCs w:val="24"/>
        </w:rPr>
      </w:pPr>
      <w:r>
        <w:rPr>
          <w:rFonts w:eastAsia="Times New Roman"/>
          <w:szCs w:val="24"/>
        </w:rPr>
        <w:t>Μ</w:t>
      </w:r>
      <w:r w:rsidRPr="00917AE8">
        <w:rPr>
          <w:rFonts w:eastAsia="Times New Roman"/>
          <w:szCs w:val="24"/>
        </w:rPr>
        <w:t>ελετώντας</w:t>
      </w:r>
      <w:r>
        <w:rPr>
          <w:rFonts w:eastAsia="Times New Roman"/>
          <w:szCs w:val="24"/>
        </w:rPr>
        <w:t>,</w:t>
      </w:r>
      <w:r w:rsidRPr="00917AE8">
        <w:rPr>
          <w:rFonts w:eastAsia="Times New Roman"/>
          <w:szCs w:val="24"/>
        </w:rPr>
        <w:t xml:space="preserve"> λοιπόν</w:t>
      </w:r>
      <w:r>
        <w:rPr>
          <w:rFonts w:eastAsia="Times New Roman"/>
          <w:szCs w:val="24"/>
        </w:rPr>
        <w:t>,</w:t>
      </w:r>
      <w:r w:rsidRPr="00917AE8">
        <w:rPr>
          <w:rFonts w:eastAsia="Times New Roman"/>
          <w:szCs w:val="24"/>
        </w:rPr>
        <w:t xml:space="preserve"> τους τέσσερις άξονες της προτεινόμενης </w:t>
      </w:r>
      <w:r>
        <w:rPr>
          <w:rFonts w:eastAsia="Times New Roman"/>
          <w:szCs w:val="24"/>
        </w:rPr>
        <w:t>σ</w:t>
      </w:r>
      <w:r w:rsidRPr="00917AE8">
        <w:rPr>
          <w:rFonts w:eastAsia="Times New Roman"/>
          <w:szCs w:val="24"/>
        </w:rPr>
        <w:t xml:space="preserve">υνταγματικής </w:t>
      </w:r>
      <w:r>
        <w:rPr>
          <w:rFonts w:eastAsia="Times New Roman"/>
          <w:szCs w:val="24"/>
        </w:rPr>
        <w:t>Α</w:t>
      </w:r>
      <w:r w:rsidRPr="00917AE8">
        <w:rPr>
          <w:rFonts w:eastAsia="Times New Roman"/>
          <w:szCs w:val="24"/>
        </w:rPr>
        <w:t xml:space="preserve">ναθεώρησης </w:t>
      </w:r>
      <w:r>
        <w:rPr>
          <w:rFonts w:eastAsia="Times New Roman"/>
          <w:szCs w:val="24"/>
        </w:rPr>
        <w:t>γ</w:t>
      </w:r>
      <w:r w:rsidRPr="00917AE8">
        <w:rPr>
          <w:rFonts w:eastAsia="Times New Roman"/>
          <w:szCs w:val="24"/>
        </w:rPr>
        <w:t xml:space="preserve">ίνεται εύκολα αντιληπτή η προσπάθεια της </w:t>
      </w:r>
      <w:r>
        <w:rPr>
          <w:rFonts w:eastAsia="Times New Roman"/>
          <w:szCs w:val="24"/>
        </w:rPr>
        <w:t>Κ</w:t>
      </w:r>
      <w:r w:rsidRPr="00917AE8">
        <w:rPr>
          <w:rFonts w:eastAsia="Times New Roman"/>
          <w:szCs w:val="24"/>
        </w:rPr>
        <w:t xml:space="preserve">υβέρνησης να προβεί σε </w:t>
      </w:r>
      <w:r>
        <w:rPr>
          <w:rFonts w:eastAsia="Times New Roman"/>
          <w:szCs w:val="24"/>
        </w:rPr>
        <w:t>μ</w:t>
      </w:r>
      <w:r>
        <w:rPr>
          <w:rFonts w:eastAsia="Times New Roman"/>
          <w:szCs w:val="24"/>
        </w:rPr>
        <w:t>ί</w:t>
      </w:r>
      <w:r>
        <w:rPr>
          <w:rFonts w:eastAsia="Times New Roman"/>
          <w:szCs w:val="24"/>
        </w:rPr>
        <w:t>α</w:t>
      </w:r>
      <w:r w:rsidRPr="00917AE8">
        <w:rPr>
          <w:rFonts w:eastAsia="Times New Roman"/>
          <w:szCs w:val="24"/>
        </w:rPr>
        <w:t xml:space="preserve"> κα</w:t>
      </w:r>
      <w:r w:rsidRPr="00917AE8">
        <w:rPr>
          <w:rFonts w:eastAsia="Times New Roman"/>
          <w:szCs w:val="24"/>
        </w:rPr>
        <w:t>τ</w:t>
      </w:r>
      <w:r>
        <w:rPr>
          <w:rFonts w:eastAsia="Times New Roman"/>
          <w:szCs w:val="24"/>
        </w:rPr>
        <w:t>’</w:t>
      </w:r>
      <w:r w:rsidRPr="00917AE8">
        <w:rPr>
          <w:rFonts w:eastAsia="Times New Roman"/>
          <w:szCs w:val="24"/>
        </w:rPr>
        <w:t xml:space="preserve"> επίφαση αναθεώρηση του </w:t>
      </w:r>
      <w:r>
        <w:rPr>
          <w:rFonts w:eastAsia="Times New Roman"/>
          <w:szCs w:val="24"/>
        </w:rPr>
        <w:t>Σ</w:t>
      </w:r>
      <w:r w:rsidRPr="00917AE8">
        <w:rPr>
          <w:rFonts w:eastAsia="Times New Roman"/>
          <w:szCs w:val="24"/>
        </w:rPr>
        <w:t xml:space="preserve">υντάγματος </w:t>
      </w:r>
      <w:r>
        <w:rPr>
          <w:rFonts w:eastAsia="Times New Roman"/>
          <w:szCs w:val="24"/>
        </w:rPr>
        <w:t>-</w:t>
      </w:r>
      <w:r w:rsidRPr="00917AE8">
        <w:rPr>
          <w:rFonts w:eastAsia="Times New Roman"/>
          <w:szCs w:val="24"/>
        </w:rPr>
        <w:t>θα λέγαμε εμείς</w:t>
      </w:r>
      <w:r>
        <w:rPr>
          <w:rFonts w:eastAsia="Times New Roman"/>
          <w:szCs w:val="24"/>
        </w:rPr>
        <w:t>-</w:t>
      </w:r>
      <w:r w:rsidRPr="00917AE8">
        <w:rPr>
          <w:rFonts w:eastAsia="Times New Roman"/>
          <w:szCs w:val="24"/>
        </w:rPr>
        <w:t xml:space="preserve"> και όχι σε ριζικές αλλαγές και θα αιτιολογήσω γιατί το λέω αυτό</w:t>
      </w:r>
      <w:r>
        <w:rPr>
          <w:rFonts w:eastAsia="Times New Roman"/>
          <w:szCs w:val="24"/>
        </w:rPr>
        <w:t>.</w:t>
      </w:r>
    </w:p>
    <w:p w14:paraId="7200B02A" w14:textId="77777777" w:rsidR="00412B74" w:rsidRDefault="00EE22A4">
      <w:pPr>
        <w:spacing w:line="600" w:lineRule="auto"/>
        <w:ind w:firstLine="720"/>
        <w:jc w:val="both"/>
        <w:rPr>
          <w:rFonts w:eastAsia="Times New Roman" w:cs="Times New Roman"/>
          <w:szCs w:val="24"/>
        </w:rPr>
      </w:pPr>
      <w:r>
        <w:rPr>
          <w:rFonts w:eastAsia="Times New Roman"/>
          <w:szCs w:val="24"/>
        </w:rPr>
        <w:t>Ξεκινώντας</w:t>
      </w:r>
      <w:r w:rsidRPr="00917AE8">
        <w:rPr>
          <w:rFonts w:eastAsia="Times New Roman"/>
          <w:szCs w:val="24"/>
        </w:rPr>
        <w:t xml:space="preserve"> με τα άρθρα 3 και 13 και την προσπάθεια κατοχύρωσης της θρησκευτικής ουδετερότητας του </w:t>
      </w:r>
      <w:r>
        <w:rPr>
          <w:rFonts w:eastAsia="Times New Roman"/>
          <w:szCs w:val="24"/>
        </w:rPr>
        <w:t>κ</w:t>
      </w:r>
      <w:r w:rsidRPr="00917AE8">
        <w:rPr>
          <w:rFonts w:eastAsia="Times New Roman"/>
          <w:szCs w:val="24"/>
        </w:rPr>
        <w:t>ράτους</w:t>
      </w:r>
      <w:r>
        <w:rPr>
          <w:rFonts w:eastAsia="Times New Roman"/>
          <w:szCs w:val="24"/>
        </w:rPr>
        <w:t>,</w:t>
      </w:r>
      <w:r w:rsidRPr="00917AE8">
        <w:rPr>
          <w:rFonts w:eastAsia="Times New Roman"/>
          <w:szCs w:val="24"/>
        </w:rPr>
        <w:t xml:space="preserve"> αφ</w:t>
      </w:r>
      <w:r>
        <w:rPr>
          <w:rFonts w:eastAsia="Times New Roman"/>
          <w:szCs w:val="24"/>
        </w:rPr>
        <w:t xml:space="preserve">’ </w:t>
      </w:r>
      <w:r w:rsidRPr="00917AE8">
        <w:rPr>
          <w:rFonts w:eastAsia="Times New Roman"/>
          <w:szCs w:val="24"/>
        </w:rPr>
        <w:t xml:space="preserve">ενός δημιουργούνται εύλογα ερωτήματα ως προς την έννοια της θρησκευτικής ουδετερότητας </w:t>
      </w:r>
      <w:r>
        <w:rPr>
          <w:rFonts w:eastAsia="Times New Roman"/>
          <w:szCs w:val="24"/>
        </w:rPr>
        <w:t xml:space="preserve">και </w:t>
      </w:r>
      <w:r w:rsidRPr="00917AE8">
        <w:rPr>
          <w:rFonts w:eastAsia="Times New Roman"/>
          <w:szCs w:val="24"/>
        </w:rPr>
        <w:t>αφ</w:t>
      </w:r>
      <w:r>
        <w:rPr>
          <w:rFonts w:eastAsia="Times New Roman"/>
          <w:szCs w:val="24"/>
        </w:rPr>
        <w:t xml:space="preserve">’ </w:t>
      </w:r>
      <w:r w:rsidRPr="00917AE8">
        <w:rPr>
          <w:rFonts w:eastAsia="Times New Roman"/>
          <w:szCs w:val="24"/>
        </w:rPr>
        <w:t xml:space="preserve">ετέρου βάσει του άρθρου </w:t>
      </w:r>
      <w:r w:rsidRPr="00917AE8">
        <w:rPr>
          <w:rFonts w:eastAsia="Times New Roman"/>
          <w:szCs w:val="24"/>
        </w:rPr>
        <w:lastRenderedPageBreak/>
        <w:t xml:space="preserve">13 του </w:t>
      </w:r>
      <w:r>
        <w:rPr>
          <w:rFonts w:eastAsia="Times New Roman"/>
          <w:szCs w:val="24"/>
        </w:rPr>
        <w:t>Σ</w:t>
      </w:r>
      <w:r w:rsidRPr="00917AE8">
        <w:rPr>
          <w:rFonts w:eastAsia="Times New Roman"/>
          <w:szCs w:val="24"/>
        </w:rPr>
        <w:t>υντάγματος προστατεύεται πλήρως η ελευθερία της θρησκευτικής συνείδησης</w:t>
      </w:r>
      <w:r>
        <w:rPr>
          <w:rFonts w:eastAsia="Times New Roman"/>
          <w:szCs w:val="24"/>
        </w:rPr>
        <w:t>,</w:t>
      </w:r>
      <w:r w:rsidRPr="00917AE8">
        <w:rPr>
          <w:rFonts w:eastAsia="Times New Roman"/>
          <w:szCs w:val="24"/>
        </w:rPr>
        <w:t xml:space="preserve"> ενώ απαγορεύεται ο προσηλυτισμός</w:t>
      </w:r>
      <w:r>
        <w:rPr>
          <w:rFonts w:eastAsia="Times New Roman"/>
          <w:szCs w:val="24"/>
        </w:rPr>
        <w:t>.</w:t>
      </w:r>
      <w:r w:rsidRPr="00917AE8">
        <w:rPr>
          <w:rFonts w:eastAsia="Times New Roman"/>
          <w:szCs w:val="24"/>
        </w:rPr>
        <w:t xml:space="preserve"> Επομένως</w:t>
      </w:r>
      <w:r>
        <w:rPr>
          <w:rFonts w:eastAsia="Times New Roman"/>
          <w:szCs w:val="24"/>
        </w:rPr>
        <w:t>,</w:t>
      </w:r>
      <w:r w:rsidRPr="00917AE8">
        <w:rPr>
          <w:rFonts w:eastAsia="Times New Roman"/>
          <w:szCs w:val="24"/>
        </w:rPr>
        <w:t xml:space="preserve"> </w:t>
      </w:r>
      <w:r>
        <w:rPr>
          <w:rFonts w:eastAsia="Times New Roman"/>
          <w:szCs w:val="24"/>
        </w:rPr>
        <w:t>δ</w:t>
      </w:r>
      <w:r w:rsidRPr="00917AE8">
        <w:rPr>
          <w:rFonts w:eastAsia="Times New Roman"/>
          <w:szCs w:val="24"/>
        </w:rPr>
        <w:t>εν καταλαβα</w:t>
      </w:r>
      <w:r w:rsidRPr="00917AE8">
        <w:rPr>
          <w:rFonts w:eastAsia="Times New Roman"/>
          <w:szCs w:val="24"/>
        </w:rPr>
        <w:t xml:space="preserve">ίνω </w:t>
      </w:r>
      <w:r>
        <w:rPr>
          <w:rFonts w:eastAsia="Times New Roman"/>
          <w:szCs w:val="24"/>
        </w:rPr>
        <w:t>γ</w:t>
      </w:r>
      <w:r w:rsidRPr="00917AE8">
        <w:rPr>
          <w:rFonts w:eastAsia="Times New Roman"/>
          <w:szCs w:val="24"/>
        </w:rPr>
        <w:t xml:space="preserve">ιατί να προβούμε σε </w:t>
      </w:r>
      <w:r>
        <w:rPr>
          <w:rFonts w:eastAsia="Times New Roman"/>
          <w:szCs w:val="24"/>
        </w:rPr>
        <w:t>μ</w:t>
      </w:r>
      <w:r>
        <w:rPr>
          <w:rFonts w:eastAsia="Times New Roman"/>
          <w:szCs w:val="24"/>
        </w:rPr>
        <w:t>ί</w:t>
      </w:r>
      <w:r>
        <w:rPr>
          <w:rFonts w:eastAsia="Times New Roman"/>
          <w:szCs w:val="24"/>
        </w:rPr>
        <w:t>α</w:t>
      </w:r>
      <w:r w:rsidRPr="00917AE8">
        <w:rPr>
          <w:rFonts w:eastAsia="Times New Roman"/>
          <w:szCs w:val="24"/>
        </w:rPr>
        <w:t xml:space="preserve"> τέτοια κίνηση</w:t>
      </w:r>
      <w:r>
        <w:rPr>
          <w:rFonts w:eastAsia="Times New Roman"/>
          <w:szCs w:val="24"/>
        </w:rPr>
        <w:t>.</w:t>
      </w:r>
      <w:r w:rsidRPr="00917AE8">
        <w:rPr>
          <w:rFonts w:eastAsia="Times New Roman"/>
          <w:szCs w:val="24"/>
        </w:rPr>
        <w:t xml:space="preserve"> </w:t>
      </w:r>
      <w:r>
        <w:rPr>
          <w:rFonts w:eastAsia="Times New Roman"/>
          <w:szCs w:val="24"/>
        </w:rPr>
        <w:t>Σ</w:t>
      </w:r>
      <w:r w:rsidRPr="00917AE8">
        <w:rPr>
          <w:rFonts w:eastAsia="Times New Roman"/>
          <w:szCs w:val="24"/>
        </w:rPr>
        <w:t>την Ευρώπη επίσημη θρησκεία έχουν και άλλα κράτη</w:t>
      </w:r>
      <w:r>
        <w:rPr>
          <w:rFonts w:eastAsia="Times New Roman"/>
          <w:szCs w:val="24"/>
        </w:rPr>
        <w:t>,</w:t>
      </w:r>
      <w:r w:rsidRPr="00917AE8">
        <w:rPr>
          <w:rFonts w:eastAsia="Times New Roman"/>
          <w:szCs w:val="24"/>
        </w:rPr>
        <w:t xml:space="preserve"> όπως είναι η Κύπρος</w:t>
      </w:r>
      <w:r>
        <w:rPr>
          <w:rFonts w:eastAsia="Times New Roman"/>
          <w:szCs w:val="24"/>
        </w:rPr>
        <w:t>,</w:t>
      </w:r>
      <w:r w:rsidRPr="00917AE8">
        <w:rPr>
          <w:rFonts w:eastAsia="Times New Roman"/>
          <w:szCs w:val="24"/>
        </w:rPr>
        <w:t xml:space="preserve"> η Δανία</w:t>
      </w:r>
      <w:r>
        <w:rPr>
          <w:rFonts w:eastAsia="Times New Roman"/>
          <w:szCs w:val="24"/>
        </w:rPr>
        <w:t>,</w:t>
      </w:r>
      <w:r w:rsidRPr="00917AE8">
        <w:rPr>
          <w:rFonts w:eastAsia="Times New Roman"/>
          <w:szCs w:val="24"/>
        </w:rPr>
        <w:t xml:space="preserve"> η Αγγλία</w:t>
      </w:r>
      <w:r>
        <w:rPr>
          <w:rFonts w:eastAsia="Times New Roman"/>
          <w:szCs w:val="24"/>
        </w:rPr>
        <w:t>,</w:t>
      </w:r>
      <w:r w:rsidRPr="00917AE8">
        <w:rPr>
          <w:rFonts w:eastAsia="Times New Roman"/>
          <w:szCs w:val="24"/>
        </w:rPr>
        <w:t xml:space="preserve"> η Μάλτα</w:t>
      </w:r>
      <w:r>
        <w:rPr>
          <w:rFonts w:eastAsia="Times New Roman"/>
          <w:szCs w:val="24"/>
        </w:rPr>
        <w:t>,</w:t>
      </w:r>
      <w:r w:rsidRPr="00917AE8">
        <w:rPr>
          <w:rFonts w:eastAsia="Times New Roman"/>
          <w:szCs w:val="24"/>
        </w:rPr>
        <w:t xml:space="preserve"> </w:t>
      </w:r>
      <w:r>
        <w:rPr>
          <w:rFonts w:eastAsia="Times New Roman"/>
          <w:szCs w:val="24"/>
        </w:rPr>
        <w:t>η</w:t>
      </w:r>
      <w:r w:rsidRPr="00917AE8">
        <w:rPr>
          <w:rFonts w:eastAsia="Times New Roman"/>
          <w:szCs w:val="24"/>
        </w:rPr>
        <w:t xml:space="preserve"> Νορβηγία</w:t>
      </w:r>
      <w:r>
        <w:rPr>
          <w:rFonts w:eastAsia="Times New Roman"/>
          <w:szCs w:val="24"/>
        </w:rPr>
        <w:t>.</w:t>
      </w:r>
      <w:r w:rsidRPr="00917AE8">
        <w:rPr>
          <w:rFonts w:eastAsia="Times New Roman"/>
          <w:szCs w:val="24"/>
        </w:rPr>
        <w:t xml:space="preserve"> </w:t>
      </w:r>
      <w:r>
        <w:rPr>
          <w:rFonts w:eastAsia="Times New Roman"/>
          <w:szCs w:val="24"/>
        </w:rPr>
        <w:t>Σ</w:t>
      </w:r>
      <w:r w:rsidRPr="00917AE8">
        <w:rPr>
          <w:rFonts w:eastAsia="Times New Roman"/>
          <w:szCs w:val="24"/>
        </w:rPr>
        <w:t xml:space="preserve">τη Γερμανία είναι αναγνωρισμένες </w:t>
      </w:r>
      <w:r>
        <w:rPr>
          <w:rFonts w:eastAsia="Times New Roman"/>
          <w:szCs w:val="24"/>
        </w:rPr>
        <w:t xml:space="preserve">οι </w:t>
      </w:r>
      <w:r w:rsidRPr="00917AE8">
        <w:rPr>
          <w:rFonts w:eastAsia="Times New Roman"/>
          <w:szCs w:val="24"/>
        </w:rPr>
        <w:t>εκκλησίες και λειτουργούν ως νομικά πρόσωπα δημοσίου δικαίου</w:t>
      </w:r>
      <w:r>
        <w:rPr>
          <w:rFonts w:eastAsia="Times New Roman"/>
          <w:szCs w:val="24"/>
        </w:rPr>
        <w:t>.</w:t>
      </w:r>
      <w:r w:rsidRPr="00917AE8">
        <w:rPr>
          <w:rFonts w:eastAsia="Times New Roman"/>
          <w:szCs w:val="24"/>
        </w:rPr>
        <w:t xml:space="preserve"> </w:t>
      </w:r>
      <w:r>
        <w:rPr>
          <w:rFonts w:eastAsia="Times New Roman"/>
          <w:szCs w:val="24"/>
        </w:rPr>
        <w:t>Η</w:t>
      </w:r>
      <w:r w:rsidRPr="00917AE8">
        <w:rPr>
          <w:rFonts w:eastAsia="Times New Roman"/>
          <w:szCs w:val="24"/>
        </w:rPr>
        <w:t xml:space="preserve"> διδασκαλία </w:t>
      </w:r>
      <w:r>
        <w:rPr>
          <w:rFonts w:eastAsia="Times New Roman"/>
          <w:szCs w:val="24"/>
        </w:rPr>
        <w:t>των</w:t>
      </w:r>
      <w:r w:rsidRPr="00917AE8">
        <w:rPr>
          <w:rFonts w:eastAsia="Times New Roman"/>
          <w:szCs w:val="24"/>
        </w:rPr>
        <w:t xml:space="preserve"> </w:t>
      </w:r>
      <w:r>
        <w:rPr>
          <w:rFonts w:eastAsia="Times New Roman"/>
          <w:szCs w:val="24"/>
        </w:rPr>
        <w:t>θρησκευτικών</w:t>
      </w:r>
      <w:r w:rsidRPr="00917AE8">
        <w:rPr>
          <w:rFonts w:eastAsia="Times New Roman"/>
          <w:szCs w:val="24"/>
        </w:rPr>
        <w:t xml:space="preserve"> επιτρέπεται στα σχολεία</w:t>
      </w:r>
      <w:r>
        <w:rPr>
          <w:rFonts w:eastAsia="Times New Roman"/>
          <w:szCs w:val="24"/>
        </w:rPr>
        <w:t>.</w:t>
      </w:r>
      <w:r w:rsidRPr="00917AE8">
        <w:rPr>
          <w:rFonts w:eastAsia="Times New Roman"/>
          <w:szCs w:val="24"/>
        </w:rPr>
        <w:t xml:space="preserve"> </w:t>
      </w:r>
      <w:r>
        <w:rPr>
          <w:rFonts w:eastAsia="Times New Roman"/>
          <w:szCs w:val="24"/>
        </w:rPr>
        <w:t>Σ</w:t>
      </w:r>
      <w:r w:rsidRPr="00917AE8">
        <w:rPr>
          <w:rFonts w:eastAsia="Times New Roman"/>
          <w:szCs w:val="24"/>
        </w:rPr>
        <w:t xml:space="preserve">την Ρωσία αναγνωρίζεται η </w:t>
      </w:r>
      <w:r>
        <w:rPr>
          <w:rFonts w:eastAsia="Times New Roman"/>
          <w:szCs w:val="24"/>
        </w:rPr>
        <w:t>Ο</w:t>
      </w:r>
      <w:r w:rsidRPr="00917AE8">
        <w:rPr>
          <w:rFonts w:eastAsia="Times New Roman"/>
          <w:szCs w:val="24"/>
        </w:rPr>
        <w:t xml:space="preserve">ρθόδοξη </w:t>
      </w:r>
      <w:r>
        <w:rPr>
          <w:rFonts w:eastAsia="Times New Roman"/>
          <w:szCs w:val="24"/>
        </w:rPr>
        <w:t>Ε</w:t>
      </w:r>
      <w:r w:rsidRPr="00917AE8">
        <w:rPr>
          <w:rFonts w:eastAsia="Times New Roman"/>
          <w:szCs w:val="24"/>
        </w:rPr>
        <w:t>κκλησία ως μεγάλ</w:t>
      </w:r>
      <w:r>
        <w:rPr>
          <w:rFonts w:eastAsia="Times New Roman"/>
          <w:szCs w:val="24"/>
        </w:rPr>
        <w:t>ος</w:t>
      </w:r>
      <w:r w:rsidRPr="00917AE8">
        <w:rPr>
          <w:rFonts w:eastAsia="Times New Roman"/>
          <w:szCs w:val="24"/>
        </w:rPr>
        <w:t xml:space="preserve"> ευεργέτης στη διαμόρφωση του ρωσικού έθνους και τ</w:t>
      </w:r>
      <w:r>
        <w:rPr>
          <w:rFonts w:eastAsia="Times New Roman"/>
          <w:szCs w:val="24"/>
        </w:rPr>
        <w:t>υγχάνει ιδιαίτερης μεταχείρισης.</w:t>
      </w:r>
    </w:p>
    <w:p w14:paraId="7200B02B"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Είναι προφανές ότι σε όλες τις παραπάνω χώρες, που δεσμεύονται μ</w:t>
      </w:r>
      <w:r>
        <w:rPr>
          <w:rFonts w:eastAsia="Times New Roman" w:cs="Times New Roman"/>
          <w:szCs w:val="24"/>
        </w:rPr>
        <w:t>ε τους σχετικούς κανόνες της Ευρωπαϊκής Σύμβασης των Δικαιωμάτων του Ανθρώπου, η προνομιακή σχέση κράτους-θρησκείας σε καμία περίπτωση δεν συγκρούεται με την πλήρη προστασία των ανθρώπινων δικαιωμάτων. Εμείς γιατί θέλουμε να ξεχωρίσουμε; Μάλιστα, στα παραπ</w:t>
      </w:r>
      <w:r>
        <w:rPr>
          <w:rFonts w:eastAsia="Times New Roman" w:cs="Times New Roman"/>
          <w:szCs w:val="24"/>
        </w:rPr>
        <w:t>άνω κράτη δεν υπάρχει αυτή η ιδιαιτερότητα που υπάρχει στην Ελλάδα, αυτός ο ιστορικός σύνδεσμος κράτους-θρησκείας με τα έντονα χαρακτηριστικά που παρουσιάζονται στη δική μας περίπτωση.</w:t>
      </w:r>
    </w:p>
    <w:p w14:paraId="7200B02C"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 xml:space="preserve">Για όλους τους παραπάνω λόγους, λοιπόν, οι τροποποιήσεις που προτείνει </w:t>
      </w:r>
      <w:r>
        <w:rPr>
          <w:rFonts w:eastAsia="Times New Roman" w:cs="Times New Roman"/>
          <w:szCs w:val="24"/>
        </w:rPr>
        <w:t>η Κυβέρνηση δεν ανταποκρίνονται πιστεύουμε εμείς σε κα</w:t>
      </w:r>
      <w:r>
        <w:rPr>
          <w:rFonts w:eastAsia="Times New Roman" w:cs="Times New Roman"/>
          <w:szCs w:val="24"/>
        </w:rPr>
        <w:t>μ</w:t>
      </w:r>
      <w:r>
        <w:rPr>
          <w:rFonts w:eastAsia="Times New Roman" w:cs="Times New Roman"/>
          <w:szCs w:val="24"/>
        </w:rPr>
        <w:t>μία πραγματική κοινωνική ανάγκη, αλλά σε μικροπολιτικά παιχνίδια. Αντιθέτως, αυτό που πιστεύουμε είναι ότι μια τέτοιου είδους κίνηση θα προκαλέσει διχασμό στην ελληνική κοινωνία και θα υπάρξει και ρήγμ</w:t>
      </w:r>
      <w:r>
        <w:rPr>
          <w:rFonts w:eastAsia="Times New Roman" w:cs="Times New Roman"/>
          <w:szCs w:val="24"/>
        </w:rPr>
        <w:t>α στην ελληνική συνείδηση των Ελλήνων.</w:t>
      </w:r>
    </w:p>
    <w:p w14:paraId="7200B02D"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Επίσης, να επισημάνουμε ότι οι οικονομικές σχέσεις κράτους-εκκλησίας αποτελούν ένα ανεξάρτητο ζήτημα από αυτό της θρησκευτικής ουδετερότητας. Μπορούμε να προχωρήσουμε σε αυτό.</w:t>
      </w:r>
    </w:p>
    <w:p w14:paraId="7200B02E"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Είναι πολύ σημαντικό να αναφερθεί ότι η θ</w:t>
      </w:r>
      <w:r>
        <w:rPr>
          <w:rFonts w:eastAsia="Times New Roman" w:cs="Times New Roman"/>
          <w:szCs w:val="24"/>
        </w:rPr>
        <w:t xml:space="preserve">ρησκευτική ουδετερότητα δημιουργεί πραγματικά και νομικά ερωτήματα που προβληματίζουν και αφορούν τη συνοχή του </w:t>
      </w:r>
      <w:r>
        <w:rPr>
          <w:rFonts w:eastAsia="Times New Roman" w:cs="Times New Roman"/>
          <w:szCs w:val="24"/>
        </w:rPr>
        <w:t>σ</w:t>
      </w:r>
      <w:r>
        <w:rPr>
          <w:rFonts w:eastAsia="Times New Roman" w:cs="Times New Roman"/>
          <w:szCs w:val="24"/>
        </w:rPr>
        <w:t xml:space="preserve">υντάγματος και την προστασία των αμοιβαίων συμφερόντων </w:t>
      </w:r>
      <w:r>
        <w:rPr>
          <w:rFonts w:eastAsia="Times New Roman" w:cs="Times New Roman"/>
          <w:szCs w:val="24"/>
        </w:rPr>
        <w:t>κ</w:t>
      </w:r>
      <w:r>
        <w:rPr>
          <w:rFonts w:eastAsia="Times New Roman" w:cs="Times New Roman"/>
          <w:szCs w:val="24"/>
        </w:rPr>
        <w:t xml:space="preserve">ράτους και </w:t>
      </w:r>
      <w:r>
        <w:rPr>
          <w:rFonts w:eastAsia="Times New Roman" w:cs="Times New Roman"/>
          <w:szCs w:val="24"/>
        </w:rPr>
        <w:t>ε</w:t>
      </w:r>
      <w:r>
        <w:rPr>
          <w:rFonts w:eastAsia="Times New Roman" w:cs="Times New Roman"/>
          <w:szCs w:val="24"/>
        </w:rPr>
        <w:t xml:space="preserve">κκλησίας, όπως είναι η θρησκευτική ουδετερότητα, που μας φαίνεται </w:t>
      </w:r>
      <w:r>
        <w:rPr>
          <w:rFonts w:eastAsia="Times New Roman" w:cs="Times New Roman"/>
          <w:szCs w:val="24"/>
        </w:rPr>
        <w:t>ασυμβίβαστη με τη διατηρούμενη διατύπωση του προοιμίου του Συντάγματος στο όνομα της Αγίας και Ομοουσίου Αδιαιρέτου Τριάδος.</w:t>
      </w:r>
    </w:p>
    <w:p w14:paraId="7200B02F"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Η Εκκλησία της Ελλάδος και οι φορείς της είναι νομικά πρόσωπα δημοσίου δικαίου, όπως νομικά πρόσωπα δημοσίου δικαίου είναι και το Κ</w:t>
      </w:r>
      <w:r>
        <w:rPr>
          <w:rFonts w:eastAsia="Times New Roman" w:cs="Times New Roman"/>
          <w:szCs w:val="24"/>
        </w:rPr>
        <w:t>εντρικό Ισραηλιτικό  Συμβούλιο της Ελλάδος και οι Μουσουλμανικές Μουφτείες. Το καθεστώς όλων των υπόλοιπων θα αλλάξουν; Δεν το διευκρινίζετε αυτό. Είναι προφανές ότι η θρησκευτική ουδετερότητα αντιβαίνει στην ιδιότητα θρησκευτικών οργανισμών ως νομικά πρόσ</w:t>
      </w:r>
      <w:r>
        <w:rPr>
          <w:rFonts w:eastAsia="Times New Roman" w:cs="Times New Roman"/>
          <w:szCs w:val="24"/>
        </w:rPr>
        <w:t>ωπα δημοσίου δικαίου.</w:t>
      </w:r>
    </w:p>
    <w:p w14:paraId="7200B030"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Μέσω του άρθρου 3 του Συντάγματος δημιουργείται σύνδεσμος του ελληνικού κράτους μέσω της εκκλησίας ως δημόσιου φορέα με το Φανάρι. Στο εξής, λοιπόν, αν υπάρξει κάποιο πρόβλημα, πώς θα επέμβει η Ελλάδα; Το έχετε σκεφτεί; Έχετε αναρωτηθ</w:t>
      </w:r>
      <w:r>
        <w:rPr>
          <w:rFonts w:eastAsia="Times New Roman" w:cs="Times New Roman"/>
          <w:szCs w:val="24"/>
        </w:rPr>
        <w:t>εί τι θα γίνει;</w:t>
      </w:r>
    </w:p>
    <w:p w14:paraId="7200B031"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Ως προς την τροποποίηση των διατάξεων των άρθρων 21, 22 και 28 είμαστε αρχικά θετικοί, ενώ σχετικά με τα άρθρα 30, 32, 34, 35 και 41 θέλουμε να πούμε ότι η αδυναμία για το Κοινοβούλιο να εκλέξει Πρόεδρο της Δημοκρατίας φανερώνει μια πολιτικ</w:t>
      </w:r>
      <w:r>
        <w:rPr>
          <w:rFonts w:eastAsia="Times New Roman" w:cs="Times New Roman"/>
          <w:szCs w:val="24"/>
        </w:rPr>
        <w:t>ή αντιπαράθεσης μεταξύ των κομμάτων που είναι αγεφύρωτη.</w:t>
      </w:r>
    </w:p>
    <w:p w14:paraId="7200B032"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Επομένως, δεν υπάρχει κα</w:t>
      </w:r>
      <w:r>
        <w:rPr>
          <w:rFonts w:eastAsia="Times New Roman" w:cs="Times New Roman"/>
          <w:szCs w:val="24"/>
        </w:rPr>
        <w:t>μ</w:t>
      </w:r>
      <w:r>
        <w:rPr>
          <w:rFonts w:eastAsia="Times New Roman" w:cs="Times New Roman"/>
          <w:szCs w:val="24"/>
        </w:rPr>
        <w:t>μία δυνατότητα συνεννόησης μεταξύ τους, γεγονός το οποίο φυσιολογικά οδηγεί σε διάλυση της Βουλής, όπως έχει γίνει άλλωστε.</w:t>
      </w:r>
    </w:p>
    <w:p w14:paraId="7200B033" w14:textId="77777777" w:rsidR="00412B74" w:rsidRDefault="00EE22A4">
      <w:pPr>
        <w:spacing w:line="600" w:lineRule="auto"/>
        <w:ind w:firstLine="720"/>
        <w:jc w:val="both"/>
        <w:rPr>
          <w:rFonts w:eastAsia="Times New Roman" w:cs="Times New Roman"/>
          <w:szCs w:val="24"/>
        </w:rPr>
      </w:pPr>
      <w:r w:rsidRPr="00833008">
        <w:rPr>
          <w:rFonts w:eastAsia="Times New Roman" w:cs="Times New Roman"/>
          <w:b/>
          <w:szCs w:val="24"/>
        </w:rPr>
        <w:t>ΠΡΟΕΔΡΕΥΩΝ (Νικήτας Κακλαμάνης):</w:t>
      </w:r>
      <w:r>
        <w:rPr>
          <w:rFonts w:eastAsia="Times New Roman" w:cs="Times New Roman"/>
          <w:szCs w:val="24"/>
        </w:rPr>
        <w:t xml:space="preserve"> Κύριε Μεγαλομύστα</w:t>
      </w:r>
      <w:r>
        <w:rPr>
          <w:rFonts w:eastAsia="Times New Roman" w:cs="Times New Roman"/>
          <w:szCs w:val="24"/>
        </w:rPr>
        <w:t>κα, συγγνώμη, θα σας διακόψω για λίγο.</w:t>
      </w:r>
    </w:p>
    <w:p w14:paraId="7200B034" w14:textId="77777777" w:rsidR="00412B74" w:rsidRDefault="00EE22A4">
      <w:pPr>
        <w:spacing w:line="600" w:lineRule="auto"/>
        <w:ind w:left="-181" w:firstLine="720"/>
        <w:jc w:val="both"/>
        <w:rPr>
          <w:rFonts w:eastAsia="Times New Roman"/>
          <w:szCs w:val="24"/>
        </w:rPr>
      </w:pPr>
      <w:r w:rsidRPr="00CC005E">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w:t>
      </w:r>
      <w:r>
        <w:rPr>
          <w:rFonts w:eastAsia="Times New Roman"/>
          <w:szCs w:val="24"/>
        </w:rPr>
        <w:t>στην έκθεση της αίθουσας «ΕΛΕΥΘΕΡΙΟΣ ΒΕΝΙΖΕΛΟΣ» και ενημερ</w:t>
      </w:r>
      <w:r>
        <w:rPr>
          <w:rFonts w:eastAsia="Times New Roman"/>
          <w:szCs w:val="24"/>
        </w:rPr>
        <w:t>ώθηκαν για την ιστορία του κτηρίου και τον τρόπο οργάνωσης και λειτουργίας της Βουλής, σαράντα πέντε μαθητές και μαθήτριες και τρεις συνοδοί καθηγητές από το 2</w:t>
      </w:r>
      <w:r w:rsidRPr="00745A9E">
        <w:rPr>
          <w:rFonts w:eastAsia="Times New Roman"/>
          <w:szCs w:val="24"/>
          <w:vertAlign w:val="superscript"/>
        </w:rPr>
        <w:t>ο</w:t>
      </w:r>
      <w:r>
        <w:rPr>
          <w:rFonts w:eastAsia="Times New Roman"/>
          <w:szCs w:val="24"/>
        </w:rPr>
        <w:t xml:space="preserve"> Γενικό Λύκειο Μεσολογγίου.</w:t>
      </w:r>
    </w:p>
    <w:p w14:paraId="7200B035" w14:textId="77777777" w:rsidR="00412B74" w:rsidRDefault="00EE22A4">
      <w:pPr>
        <w:tabs>
          <w:tab w:val="left" w:pos="6787"/>
        </w:tabs>
        <w:spacing w:line="600" w:lineRule="auto"/>
        <w:ind w:left="-181" w:firstLine="720"/>
        <w:jc w:val="both"/>
        <w:rPr>
          <w:rFonts w:eastAsia="Times New Roman"/>
          <w:szCs w:val="24"/>
        </w:rPr>
      </w:pPr>
      <w:r>
        <w:rPr>
          <w:rFonts w:eastAsia="Times New Roman"/>
          <w:szCs w:val="24"/>
        </w:rPr>
        <w:t>Η Βουλή το</w:t>
      </w:r>
      <w:r>
        <w:rPr>
          <w:rFonts w:eastAsia="Times New Roman"/>
          <w:szCs w:val="24"/>
        </w:rPr>
        <w:t>ύ</w:t>
      </w:r>
      <w:r>
        <w:rPr>
          <w:rFonts w:eastAsia="Times New Roman"/>
          <w:szCs w:val="24"/>
        </w:rPr>
        <w:t>ς καλωσορίζει.</w:t>
      </w:r>
    </w:p>
    <w:p w14:paraId="7200B036" w14:textId="77777777" w:rsidR="00412B74" w:rsidRDefault="00EE22A4">
      <w:pPr>
        <w:tabs>
          <w:tab w:val="left" w:pos="6787"/>
        </w:tabs>
        <w:spacing w:line="600" w:lineRule="auto"/>
        <w:ind w:left="-181" w:firstLine="720"/>
        <w:jc w:val="center"/>
        <w:rPr>
          <w:rFonts w:eastAsia="Times New Roman" w:cs="Times New Roman"/>
          <w:szCs w:val="24"/>
        </w:rPr>
      </w:pPr>
      <w:r w:rsidRPr="00CC005E">
        <w:rPr>
          <w:rFonts w:eastAsia="Times New Roman" w:cs="Times New Roman"/>
          <w:szCs w:val="24"/>
        </w:rPr>
        <w:t>(Χειροκροτήματα απ</w:t>
      </w:r>
      <w:r>
        <w:rPr>
          <w:rFonts w:eastAsia="Times New Roman" w:cs="Times New Roman"/>
          <w:szCs w:val="24"/>
        </w:rPr>
        <w:t>’</w:t>
      </w:r>
      <w:r w:rsidRPr="00CC005E">
        <w:rPr>
          <w:rFonts w:eastAsia="Times New Roman" w:cs="Times New Roman"/>
          <w:szCs w:val="24"/>
        </w:rPr>
        <w:t xml:space="preserve"> όλες τις πτέρυγες της Βουλής)</w:t>
      </w:r>
    </w:p>
    <w:p w14:paraId="7200B037" w14:textId="77777777" w:rsidR="00412B74" w:rsidRDefault="00EE22A4">
      <w:pPr>
        <w:tabs>
          <w:tab w:val="left" w:pos="6787"/>
        </w:tabs>
        <w:spacing w:line="600" w:lineRule="auto"/>
        <w:ind w:left="-181" w:firstLine="720"/>
        <w:jc w:val="both"/>
        <w:rPr>
          <w:rFonts w:eastAsia="Times New Roman" w:cs="Times New Roman"/>
          <w:szCs w:val="24"/>
        </w:rPr>
      </w:pPr>
      <w:r>
        <w:rPr>
          <w:rFonts w:eastAsia="Times New Roman" w:cs="Times New Roman"/>
          <w:szCs w:val="24"/>
        </w:rPr>
        <w:t>Ευχαριστώ, κύριε Μεγαλομύστακα. Συνεχίστε.</w:t>
      </w:r>
    </w:p>
    <w:p w14:paraId="7200B038" w14:textId="77777777" w:rsidR="00412B74" w:rsidRDefault="00EE22A4">
      <w:pPr>
        <w:tabs>
          <w:tab w:val="left" w:pos="6787"/>
        </w:tabs>
        <w:spacing w:line="600" w:lineRule="auto"/>
        <w:ind w:left="-181" w:firstLine="720"/>
        <w:jc w:val="both"/>
        <w:rPr>
          <w:rFonts w:eastAsia="Times New Roman" w:cs="Times New Roman"/>
          <w:szCs w:val="24"/>
        </w:rPr>
      </w:pPr>
      <w:r w:rsidRPr="00745A9E">
        <w:rPr>
          <w:rFonts w:eastAsia="Times New Roman" w:cs="Times New Roman"/>
          <w:b/>
          <w:szCs w:val="24"/>
        </w:rPr>
        <w:t>ΑΝΑΣΤΑΣΙΟΣ ΜΕΓΑΛΟΜΥΣΤΑΚΑΣ:</w:t>
      </w:r>
      <w:r>
        <w:rPr>
          <w:rFonts w:eastAsia="Times New Roman" w:cs="Times New Roman"/>
          <w:szCs w:val="24"/>
        </w:rPr>
        <w:t xml:space="preserve"> Επομένως, εμείς θέλουμε να συνεχίζει αυτό το καθεστώς και να μην αποσυνδεθεί η διάλυση της Βουλής από την εκλογή του Προέδρου, καθώς μόνο </w:t>
      </w:r>
      <w:r>
        <w:rPr>
          <w:rFonts w:eastAsia="Times New Roman" w:cs="Times New Roman"/>
          <w:szCs w:val="24"/>
        </w:rPr>
        <w:lastRenderedPageBreak/>
        <w:t>έτσι θα μπορεί να</w:t>
      </w:r>
      <w:r>
        <w:rPr>
          <w:rFonts w:eastAsia="Times New Roman" w:cs="Times New Roman"/>
          <w:szCs w:val="24"/>
        </w:rPr>
        <w:t xml:space="preserve"> λειτουργεί και σωστά. Δεν μπορούμε να φανταστούμε ελληνικό Κοινοβούλιο στο οποίο να μην υπάρχει κανένα απολύτως κλίμα σύμπνοιας και συνεννόησης.</w:t>
      </w:r>
    </w:p>
    <w:p w14:paraId="7200B039" w14:textId="77777777" w:rsidR="00412B74" w:rsidRDefault="00EE22A4">
      <w:pPr>
        <w:tabs>
          <w:tab w:val="left" w:pos="6787"/>
        </w:tabs>
        <w:spacing w:line="600" w:lineRule="auto"/>
        <w:ind w:left="-181" w:firstLine="720"/>
        <w:jc w:val="both"/>
        <w:rPr>
          <w:rFonts w:eastAsia="Times New Roman" w:cs="Times New Roman"/>
          <w:szCs w:val="24"/>
        </w:rPr>
      </w:pPr>
      <w:r>
        <w:rPr>
          <w:rFonts w:eastAsia="Times New Roman" w:cs="Times New Roman"/>
          <w:szCs w:val="24"/>
        </w:rPr>
        <w:t>Σε κάθε περίπτωση, η προσφυγή για εκλογή Προέδρου στον ελληνικό λαό δεν είναι δυνατόν να γίνει δεκτή από εμάς,</w:t>
      </w:r>
      <w:r>
        <w:rPr>
          <w:rFonts w:eastAsia="Times New Roman" w:cs="Times New Roman"/>
          <w:szCs w:val="24"/>
        </w:rPr>
        <w:t xml:space="preserve"> αφού παραγνωρίζει την ιδιότητα του εκλογικού σώματος ως του ανώτατου οργάνου του δημοκρατικού μας πολιτεύματος. </w:t>
      </w:r>
    </w:p>
    <w:p w14:paraId="7200B03A" w14:textId="77777777" w:rsidR="00412B74" w:rsidRDefault="00EE22A4">
      <w:pPr>
        <w:tabs>
          <w:tab w:val="left" w:pos="6787"/>
        </w:tabs>
        <w:spacing w:line="600" w:lineRule="auto"/>
        <w:ind w:left="-181" w:firstLine="720"/>
        <w:jc w:val="both"/>
        <w:rPr>
          <w:rFonts w:eastAsia="Times New Roman" w:cs="Times New Roman"/>
          <w:szCs w:val="24"/>
        </w:rPr>
      </w:pPr>
      <w:r w:rsidRPr="00833008">
        <w:rPr>
          <w:rFonts w:eastAsia="Times New Roman" w:cs="Times New Roman"/>
          <w:szCs w:val="24"/>
        </w:rPr>
        <w:t>Ως προς το άρθρο 37 τώρα και συγκεκριμένα</w:t>
      </w:r>
      <w:r>
        <w:rPr>
          <w:rFonts w:eastAsia="Times New Roman" w:cs="Times New Roman"/>
          <w:b/>
          <w:szCs w:val="24"/>
        </w:rPr>
        <w:t xml:space="preserve"> </w:t>
      </w:r>
      <w:r>
        <w:rPr>
          <w:rFonts w:eastAsia="Times New Roman" w:cs="Times New Roman"/>
          <w:szCs w:val="24"/>
        </w:rPr>
        <w:t>την παράγραφο 2 σύμφωνα με την οποία προτείνεται ο Πρωθυπουργός να είναι απαραιτήτως εν ενεργεία Βου</w:t>
      </w:r>
      <w:r>
        <w:rPr>
          <w:rFonts w:eastAsia="Times New Roman" w:cs="Times New Roman"/>
          <w:szCs w:val="24"/>
        </w:rPr>
        <w:t>λευτής, εμείς σαν Ένωση Κεντρώων δεν μπορούμε να το δεχτούμε. Έχουμε μιλήσει πάρα πολλές φορές για μεγάλες οικουμενικές κυβερνήσεις που θα μπορούσαν και τους Υπουργούς αλλά και τον Πρωθυπουργό να αποτελούν τεχνοκράτες. Επομένως, δεν θα μπορούσαμε να το δεχ</w:t>
      </w:r>
      <w:r>
        <w:rPr>
          <w:rFonts w:eastAsia="Times New Roman" w:cs="Times New Roman"/>
          <w:szCs w:val="24"/>
        </w:rPr>
        <w:t>τούμε.</w:t>
      </w:r>
    </w:p>
    <w:p w14:paraId="7200B03B" w14:textId="77777777" w:rsidR="00412B74" w:rsidRDefault="00EE22A4">
      <w:pPr>
        <w:tabs>
          <w:tab w:val="left" w:pos="6787"/>
        </w:tabs>
        <w:spacing w:line="600" w:lineRule="auto"/>
        <w:ind w:left="-181" w:firstLine="720"/>
        <w:jc w:val="both"/>
        <w:rPr>
          <w:rFonts w:eastAsia="Times New Roman" w:cs="Times New Roman"/>
          <w:szCs w:val="24"/>
        </w:rPr>
      </w:pPr>
      <w:r w:rsidRPr="00833008">
        <w:rPr>
          <w:rFonts w:eastAsia="Times New Roman" w:cs="Times New Roman"/>
          <w:szCs w:val="24"/>
        </w:rPr>
        <w:t>Ως προς το άρθρο 38 και την παράγραφο</w:t>
      </w:r>
      <w:r>
        <w:rPr>
          <w:rFonts w:eastAsia="Times New Roman" w:cs="Times New Roman"/>
          <w:b/>
          <w:szCs w:val="24"/>
        </w:rPr>
        <w:t xml:space="preserve"> </w:t>
      </w:r>
      <w:r>
        <w:rPr>
          <w:rFonts w:eastAsia="Times New Roman" w:cs="Times New Roman"/>
          <w:szCs w:val="24"/>
        </w:rPr>
        <w:t>1 και την παράγραφο 2 του άρθρου 84 η προτεινόμενη τροποποίηση κρίνεται από εμάς πάλι ως απαράδεκτη.</w:t>
      </w:r>
    </w:p>
    <w:p w14:paraId="7200B03C" w14:textId="77777777" w:rsidR="00412B74" w:rsidRDefault="00EE22A4">
      <w:pPr>
        <w:spacing w:line="600" w:lineRule="auto"/>
        <w:ind w:firstLine="720"/>
        <w:jc w:val="both"/>
        <w:rPr>
          <w:rFonts w:eastAsia="Times New Roman"/>
          <w:szCs w:val="24"/>
        </w:rPr>
      </w:pPr>
      <w:r>
        <w:rPr>
          <w:rFonts w:eastAsia="Times New Roman"/>
          <w:szCs w:val="24"/>
        </w:rPr>
        <w:lastRenderedPageBreak/>
        <w:t xml:space="preserve">Η καθιέρωση της εποικοδομητικής ψήφου δυσπιστίας, σύμφωνα με την οποία η πρόταση δυσπιστίας κατά της </w:t>
      </w:r>
      <w:r>
        <w:rPr>
          <w:rFonts w:eastAsia="Times New Roman"/>
          <w:szCs w:val="24"/>
        </w:rPr>
        <w:t>Κυβέρνησης θα πρέπει να συνοδεύεται υποχρεωτικά με το διορισμό νέου Πρωθυπουργού, δημιουργεί μ</w:t>
      </w:r>
      <w:r>
        <w:rPr>
          <w:rFonts w:eastAsia="Times New Roman"/>
          <w:szCs w:val="24"/>
        </w:rPr>
        <w:t>ί</w:t>
      </w:r>
      <w:r>
        <w:rPr>
          <w:rFonts w:eastAsia="Times New Roman"/>
          <w:szCs w:val="24"/>
        </w:rPr>
        <w:t>α αδυναμία να ρίξει τελικά η Αντιπολίτευση την Κυβέρνηση. Δεν μπορούμε να δούμε πώς το κρίνετε εσείς αυτό σωστό, αλλά εμείς σε καμμία περίπτωση δεν συνηγορούμε σ</w:t>
      </w:r>
      <w:r>
        <w:rPr>
          <w:rFonts w:eastAsia="Times New Roman"/>
          <w:szCs w:val="24"/>
        </w:rPr>
        <w:t>ε αυτήν την ενέργεια.</w:t>
      </w:r>
    </w:p>
    <w:p w14:paraId="7200B03D" w14:textId="77777777" w:rsidR="00412B74" w:rsidRDefault="00EE22A4">
      <w:pPr>
        <w:spacing w:line="600" w:lineRule="auto"/>
        <w:ind w:firstLine="720"/>
        <w:jc w:val="both"/>
        <w:rPr>
          <w:rFonts w:eastAsia="Times New Roman"/>
          <w:szCs w:val="24"/>
        </w:rPr>
      </w:pPr>
      <w:r>
        <w:rPr>
          <w:rFonts w:eastAsia="Times New Roman"/>
          <w:szCs w:val="24"/>
        </w:rPr>
        <w:t>Τώρα ως προς το άρθρο 44 και την παράγραφο 2 κατά τον τρόπο που ισχύει σήμερα το παραπάνω άρθρο το δημοψήφισμα προκηρύσσεται μόνο από τα ψηλά. Έρχεστε, λοιπόν, να μας πείτε ότι μπορεί να γίνει δημοψήφισμα αν συγκεντρωθούν ένα εκατομμύ</w:t>
      </w:r>
      <w:r>
        <w:rPr>
          <w:rFonts w:eastAsia="Times New Roman"/>
          <w:szCs w:val="24"/>
        </w:rPr>
        <w:t>ριο ή πεντακόσιες χιλιάδες υπογραφές. Δείτε λίγο τι γίνεται έξω. Η Ιταλία, για παράδειγμα, με εξήντα εκατομμύρια χρειάζεται πεντακόσιες χιλιάδες υπογραφές, ενώ η Ελβετία με έξι εκατομμύρια χρειάζεται πενήντα χιλιάδες υπογραφές. Εσείς, έτσι όπως το φέρνετε,</w:t>
      </w:r>
      <w:r>
        <w:rPr>
          <w:rFonts w:eastAsia="Times New Roman"/>
          <w:szCs w:val="24"/>
        </w:rPr>
        <w:t xml:space="preserve"> μας δηλώνετε ξεκάθαρα ότι δεν έχετε πρόθεση να δώσετε στον λαό τη δύναμη να αποφασίζει για πολύ σημαντικά θέματα, όπως άλλωστε έχετε δείξει και μέχρι σήμερα.</w:t>
      </w:r>
    </w:p>
    <w:p w14:paraId="7200B03E" w14:textId="77777777" w:rsidR="00412B74" w:rsidRDefault="00EE22A4">
      <w:pPr>
        <w:spacing w:line="600" w:lineRule="auto"/>
        <w:ind w:firstLine="720"/>
        <w:jc w:val="both"/>
        <w:rPr>
          <w:rFonts w:eastAsia="Times New Roman"/>
          <w:szCs w:val="24"/>
        </w:rPr>
      </w:pPr>
      <w:r>
        <w:rPr>
          <w:rFonts w:eastAsia="Times New Roman"/>
          <w:szCs w:val="24"/>
        </w:rPr>
        <w:lastRenderedPageBreak/>
        <w:t xml:space="preserve">Επιπρόσθετα, το γεγονός ότι η πρόταση περιλαμβάνει και διάταξη σύμφωνα με την οποία σε περίπτωση </w:t>
      </w:r>
      <w:r>
        <w:rPr>
          <w:rFonts w:eastAsia="Times New Roman"/>
          <w:szCs w:val="24"/>
        </w:rPr>
        <w:t>αμφισβήτησης για το αν η αίτηση δημοψηφίσματος με λαϊκή πρωτοβουλία αφορά κρίσιμο εθνικό ζήτημα ή κάποιο νομοσχέδιο εθνικού συμφέροντος η Βουλή μπορεί να το καταψηφίσει. Άρα, οι πολίτες -γιατί εμείς είμαστε το Κοινοβούλιο- είναι δέσμιοι της Βουλής. Δεν του</w:t>
      </w:r>
      <w:r>
        <w:rPr>
          <w:rFonts w:eastAsia="Times New Roman"/>
          <w:szCs w:val="24"/>
        </w:rPr>
        <w:t>ς δίνετε στην πραγματικότητα καμμία απολύτως δύναμη. Πρέπει να το αλλάξετε αυτό εάν θέλετε να υπερασπιστείτε το δημοκρατικό μας πολίτευμα.</w:t>
      </w:r>
    </w:p>
    <w:p w14:paraId="7200B03F" w14:textId="77777777" w:rsidR="00412B74" w:rsidRDefault="00EE22A4">
      <w:pPr>
        <w:spacing w:line="600" w:lineRule="auto"/>
        <w:ind w:firstLine="720"/>
        <w:jc w:val="both"/>
        <w:rPr>
          <w:rFonts w:eastAsia="Times New Roman"/>
          <w:szCs w:val="24"/>
        </w:rPr>
      </w:pPr>
      <w:r>
        <w:rPr>
          <w:rFonts w:eastAsia="Times New Roman"/>
          <w:szCs w:val="24"/>
        </w:rPr>
        <w:t>Τώρα ως προς το άρθρο 54 και την παράγραφο 1 και την προσθήκη της παραγράφου 4 και ερμηνευτικής δήλωσης διαφωνούμε στ</w:t>
      </w:r>
      <w:r>
        <w:rPr>
          <w:rFonts w:eastAsia="Times New Roman"/>
          <w:szCs w:val="24"/>
        </w:rPr>
        <w:t xml:space="preserve">ην καταχώρηση της εφαρμογής του αναλογικού ή αναλογικότερου εκλογικού συστήματος στις βουλευτικές εκλογές. Η Ένωση Κεντρώων ζητά την απλή, την ανόθευτη αναλογική με κατάργηση των πενήντα εδρών μπόνους, αλλά και οποιοδήποτε άλλο μπόνους το οποίο θα έπαιρνε </w:t>
      </w:r>
      <w:r>
        <w:rPr>
          <w:rFonts w:eastAsia="Times New Roman"/>
          <w:szCs w:val="24"/>
        </w:rPr>
        <w:t>ως δώρο η εκάστοτε Κυβέρνηση για να καταφέρουμε επιτέλους να συνεννοηθούμε κιόλας εμείς εδώ μέσα, αυτό ζητάει η ελληνική κοινωνία.</w:t>
      </w:r>
    </w:p>
    <w:p w14:paraId="7200B040" w14:textId="77777777" w:rsidR="00412B74" w:rsidRDefault="00EE22A4">
      <w:pPr>
        <w:spacing w:line="600" w:lineRule="auto"/>
        <w:ind w:firstLine="720"/>
        <w:jc w:val="both"/>
        <w:rPr>
          <w:rFonts w:eastAsia="Times New Roman"/>
          <w:szCs w:val="24"/>
        </w:rPr>
      </w:pPr>
      <w:r>
        <w:rPr>
          <w:rFonts w:eastAsia="Times New Roman"/>
          <w:szCs w:val="24"/>
        </w:rPr>
        <w:lastRenderedPageBreak/>
        <w:t>Ως προς την εκλογή Βουλευτών του απόδημου ελληνισμού η προτεινόμενη τροποποίηση φαίνεται μάλλον ανεδαφική και εμείς ζητάμε να</w:t>
      </w:r>
      <w:r>
        <w:rPr>
          <w:rFonts w:eastAsia="Times New Roman"/>
          <w:szCs w:val="24"/>
        </w:rPr>
        <w:t xml:space="preserve"> δώσουμε τη δυνατότητα σε όλους τους ανθρώπους, σε όλους τους Έλληνες που κατοικούν στην αλλοδαπή να έχουν δικαίωμα ψήφου. </w:t>
      </w:r>
    </w:p>
    <w:p w14:paraId="7200B041" w14:textId="77777777" w:rsidR="00412B74" w:rsidRDefault="00EE22A4">
      <w:pPr>
        <w:spacing w:line="600" w:lineRule="auto"/>
        <w:ind w:firstLine="720"/>
        <w:jc w:val="both"/>
        <w:rPr>
          <w:rFonts w:eastAsia="Times New Roman"/>
          <w:szCs w:val="24"/>
        </w:rPr>
      </w:pPr>
      <w:r>
        <w:rPr>
          <w:rFonts w:eastAsia="Times New Roman"/>
          <w:szCs w:val="24"/>
        </w:rPr>
        <w:t>Τώρα για το άρθρο 56 και την προσθήκη της παραγράφου 5, η καθιέρωση προσωρινού κωλύματος εκλογιμότητας όσων έχουν διατελέσει Βουλευτ</w:t>
      </w:r>
      <w:r>
        <w:rPr>
          <w:rFonts w:eastAsia="Times New Roman"/>
          <w:szCs w:val="24"/>
        </w:rPr>
        <w:t>ές σε τρεις διαδοχικές βουλευτικές περιόδους εμάς μας βρίσκει σύμφωνους. Και μάλιστα, θα ζητούσαμε αναδρομική ισχύ, έτσι ώστε να αλλάξουμε μια και καλή την εικόνα του Κοινοβουλίου και ίσως -και μακάρι- την εικόνα που έχουν οι Έλληνες για εμάς. Επομένως συμ</w:t>
      </w:r>
      <w:r>
        <w:rPr>
          <w:rFonts w:eastAsia="Times New Roman"/>
          <w:szCs w:val="24"/>
        </w:rPr>
        <w:t>φωνούμε με αυτήν την τροποποίηση, την προσθήκη και ζητούμε και αναδρομική ισχύ της.</w:t>
      </w:r>
    </w:p>
    <w:p w14:paraId="7200B042" w14:textId="77777777" w:rsidR="00412B74" w:rsidRDefault="00EE22A4">
      <w:pPr>
        <w:spacing w:line="600" w:lineRule="auto"/>
        <w:ind w:firstLine="720"/>
        <w:jc w:val="both"/>
        <w:rPr>
          <w:rFonts w:eastAsia="Times New Roman"/>
          <w:szCs w:val="24"/>
        </w:rPr>
      </w:pPr>
      <w:r>
        <w:rPr>
          <w:rFonts w:eastAsia="Times New Roman"/>
          <w:szCs w:val="24"/>
        </w:rPr>
        <w:t>Ως προς το άρθρο 62...</w:t>
      </w:r>
    </w:p>
    <w:p w14:paraId="7200B043" w14:textId="77777777" w:rsidR="00412B74" w:rsidRDefault="00EE22A4">
      <w:pPr>
        <w:spacing w:line="600" w:lineRule="auto"/>
        <w:ind w:firstLine="720"/>
        <w:jc w:val="both"/>
        <w:rPr>
          <w:rFonts w:eastAsia="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200B044" w14:textId="77777777" w:rsidR="00412B74" w:rsidRDefault="00EE22A4">
      <w:pPr>
        <w:spacing w:line="600" w:lineRule="auto"/>
        <w:ind w:firstLine="720"/>
        <w:jc w:val="both"/>
        <w:rPr>
          <w:rFonts w:eastAsia="Times New Roman"/>
          <w:szCs w:val="24"/>
        </w:rPr>
      </w:pPr>
      <w:r>
        <w:rPr>
          <w:rFonts w:eastAsia="Times New Roman"/>
          <w:szCs w:val="24"/>
        </w:rPr>
        <w:lastRenderedPageBreak/>
        <w:t>Κύριε Πρόεδρε, θα χρειαστώ πολύ λίγο χρόνο</w:t>
      </w:r>
      <w:r w:rsidRPr="00AE6BC2">
        <w:rPr>
          <w:rFonts w:eastAsia="Times New Roman"/>
          <w:szCs w:val="24"/>
        </w:rPr>
        <w:t xml:space="preserve"> </w:t>
      </w:r>
      <w:r>
        <w:rPr>
          <w:rFonts w:eastAsia="Times New Roman"/>
          <w:szCs w:val="24"/>
        </w:rPr>
        <w:t>ακόμα, καθώς ήταν πολλ</w:t>
      </w:r>
      <w:r>
        <w:rPr>
          <w:rFonts w:eastAsia="Times New Roman"/>
          <w:szCs w:val="24"/>
        </w:rPr>
        <w:t>ά τα άρθρα.</w:t>
      </w:r>
    </w:p>
    <w:p w14:paraId="7200B045" w14:textId="77777777" w:rsidR="00412B74" w:rsidRDefault="00EE22A4">
      <w:pPr>
        <w:spacing w:line="600" w:lineRule="auto"/>
        <w:ind w:firstLine="720"/>
        <w:jc w:val="both"/>
        <w:rPr>
          <w:rFonts w:eastAsia="Times New Roman"/>
          <w:b/>
          <w:szCs w:val="24"/>
        </w:rPr>
      </w:pPr>
      <w:r w:rsidRPr="00AE6BC2">
        <w:rPr>
          <w:rFonts w:eastAsia="Times New Roman"/>
          <w:b/>
          <w:szCs w:val="24"/>
        </w:rPr>
        <w:t>ΠΡΟΕΔΡΕΥΩΝ (Ν</w:t>
      </w:r>
      <w:r>
        <w:rPr>
          <w:rFonts w:eastAsia="Times New Roman"/>
          <w:b/>
          <w:szCs w:val="24"/>
        </w:rPr>
        <w:t>ικήτας</w:t>
      </w:r>
      <w:r w:rsidRPr="00AE6BC2">
        <w:rPr>
          <w:rFonts w:eastAsia="Times New Roman"/>
          <w:b/>
          <w:szCs w:val="24"/>
        </w:rPr>
        <w:t xml:space="preserve"> Κ</w:t>
      </w:r>
      <w:r>
        <w:rPr>
          <w:rFonts w:eastAsia="Times New Roman"/>
          <w:b/>
          <w:szCs w:val="24"/>
        </w:rPr>
        <w:t>ακλαμάνης</w:t>
      </w:r>
      <w:r w:rsidRPr="00AE6BC2">
        <w:rPr>
          <w:rFonts w:eastAsia="Times New Roman"/>
          <w:b/>
          <w:szCs w:val="24"/>
        </w:rPr>
        <w:t>):</w:t>
      </w:r>
      <w:r>
        <w:rPr>
          <w:rFonts w:eastAsia="Times New Roman"/>
          <w:b/>
          <w:szCs w:val="24"/>
        </w:rPr>
        <w:t xml:space="preserve"> </w:t>
      </w:r>
      <w:r>
        <w:rPr>
          <w:rFonts w:eastAsia="Times New Roman"/>
          <w:szCs w:val="24"/>
        </w:rPr>
        <w:t>Συνεχίστε</w:t>
      </w:r>
      <w:r w:rsidRPr="00AE6BC2">
        <w:rPr>
          <w:rFonts w:eastAsia="Times New Roman"/>
          <w:szCs w:val="24"/>
        </w:rPr>
        <w:t>, κύρι</w:t>
      </w:r>
      <w:r>
        <w:rPr>
          <w:rFonts w:eastAsia="Times New Roman"/>
          <w:szCs w:val="24"/>
        </w:rPr>
        <w:t>ε</w:t>
      </w:r>
      <w:r w:rsidRPr="00AE6BC2">
        <w:rPr>
          <w:rFonts w:eastAsia="Times New Roman"/>
          <w:szCs w:val="24"/>
        </w:rPr>
        <w:t xml:space="preserve"> Πρόεδρε.</w:t>
      </w:r>
    </w:p>
    <w:p w14:paraId="7200B046" w14:textId="77777777" w:rsidR="00412B74" w:rsidRDefault="00EE22A4">
      <w:pPr>
        <w:spacing w:line="600" w:lineRule="auto"/>
        <w:ind w:firstLine="720"/>
        <w:jc w:val="both"/>
        <w:rPr>
          <w:rFonts w:eastAsia="Times New Roman"/>
          <w:szCs w:val="24"/>
        </w:rPr>
      </w:pPr>
      <w:r w:rsidRPr="00AE6BC2">
        <w:rPr>
          <w:rFonts w:eastAsia="Times New Roman"/>
          <w:b/>
          <w:szCs w:val="24"/>
        </w:rPr>
        <w:t>ΑΝΑΣΤΑΣΙΟΣ ΜΕΓΑΛΟΜΥΣΤΑΚΑΣ</w:t>
      </w:r>
      <w:r w:rsidRPr="003571D4">
        <w:rPr>
          <w:rFonts w:eastAsia="Times New Roman"/>
          <w:b/>
          <w:szCs w:val="24"/>
        </w:rPr>
        <w:t>:</w:t>
      </w:r>
      <w:r w:rsidRPr="003571D4">
        <w:rPr>
          <w:rFonts w:eastAsia="Times New Roman"/>
          <w:szCs w:val="24"/>
        </w:rPr>
        <w:t xml:space="preserve"> </w:t>
      </w:r>
      <w:r>
        <w:rPr>
          <w:rFonts w:eastAsia="Times New Roman"/>
          <w:szCs w:val="24"/>
        </w:rPr>
        <w:t>Ευχαριστώ πολύ.</w:t>
      </w:r>
    </w:p>
    <w:p w14:paraId="7200B047" w14:textId="77777777" w:rsidR="00412B74" w:rsidRDefault="00EE22A4">
      <w:pPr>
        <w:spacing w:line="600" w:lineRule="auto"/>
        <w:ind w:firstLine="720"/>
        <w:jc w:val="both"/>
        <w:rPr>
          <w:rFonts w:eastAsia="Times New Roman"/>
          <w:szCs w:val="24"/>
        </w:rPr>
      </w:pPr>
      <w:r>
        <w:rPr>
          <w:rFonts w:eastAsia="Times New Roman"/>
          <w:szCs w:val="24"/>
        </w:rPr>
        <w:t>Τ</w:t>
      </w:r>
      <w:r>
        <w:rPr>
          <w:rFonts w:eastAsia="Times New Roman"/>
          <w:szCs w:val="24"/>
        </w:rPr>
        <w:t>ο Ευρωπαϊκό Κοινοβούλιο έχει κρίνει ότι το άρθρο 62 του Συντάγματος επιτρέπει στο Ελληνικό Κοινοβούλιο να αρνηθεί την άρση ασυλίας ενός Βουλε</w:t>
      </w:r>
      <w:r>
        <w:rPr>
          <w:rFonts w:eastAsia="Times New Roman"/>
          <w:szCs w:val="24"/>
        </w:rPr>
        <w:t>υτή μόνον εφόσον οι αποδιδόμενες σε αυτόν πράξεις συνδέονται αναμφίβολα με την κοινοβουλευτική του δραστηριότητα.</w:t>
      </w:r>
    </w:p>
    <w:p w14:paraId="7200B048" w14:textId="77777777" w:rsidR="00412B74" w:rsidRDefault="00EE22A4">
      <w:pPr>
        <w:spacing w:line="600" w:lineRule="auto"/>
        <w:ind w:firstLine="720"/>
        <w:jc w:val="both"/>
        <w:rPr>
          <w:rFonts w:eastAsia="Times New Roman"/>
          <w:szCs w:val="24"/>
        </w:rPr>
      </w:pPr>
      <w:r>
        <w:rPr>
          <w:rFonts w:eastAsia="Times New Roman"/>
          <w:szCs w:val="24"/>
        </w:rPr>
        <w:t>Επομένως, εμείς δεν βλέπουμε ως πρόβλημα εάν θα δοθεί άδεια εντός τριμήνου, αλλά για ποια αδικήματα θα πρέπει να δίνεται άδεια και για ποια όχ</w:t>
      </w:r>
      <w:r>
        <w:rPr>
          <w:rFonts w:eastAsia="Times New Roman"/>
          <w:szCs w:val="24"/>
        </w:rPr>
        <w:t>ι, ποια συνδέονται αναμφίβολα με την κοινοβουλευτική δραστηριότητα και ποια όχι.</w:t>
      </w:r>
    </w:p>
    <w:p w14:paraId="7200B049" w14:textId="77777777" w:rsidR="00412B74" w:rsidRDefault="00EE22A4">
      <w:pPr>
        <w:spacing w:line="600" w:lineRule="auto"/>
        <w:ind w:firstLine="720"/>
        <w:jc w:val="both"/>
        <w:rPr>
          <w:rFonts w:eastAsia="Times New Roman"/>
          <w:szCs w:val="24"/>
        </w:rPr>
      </w:pPr>
      <w:r>
        <w:rPr>
          <w:rFonts w:eastAsia="Times New Roman"/>
          <w:szCs w:val="24"/>
        </w:rPr>
        <w:t>Ως προς το άρθρο 73 η προτεινόμενη διάταξη κρίνετε θετική από εμάς.</w:t>
      </w:r>
    </w:p>
    <w:p w14:paraId="7200B04A" w14:textId="77777777" w:rsidR="00412B74" w:rsidRDefault="00EE22A4">
      <w:pPr>
        <w:spacing w:line="600" w:lineRule="auto"/>
        <w:ind w:firstLine="720"/>
        <w:jc w:val="both"/>
        <w:rPr>
          <w:rFonts w:eastAsia="Times New Roman"/>
          <w:szCs w:val="24"/>
        </w:rPr>
      </w:pPr>
      <w:r>
        <w:rPr>
          <w:rFonts w:eastAsia="Times New Roman"/>
          <w:szCs w:val="24"/>
        </w:rPr>
        <w:lastRenderedPageBreak/>
        <w:t xml:space="preserve">Στο άρθρο 86 στην παράγραφο 3 και την προσθήκη ερμηνευτικής δήλωσης είμαστε θετικοί και σε αυτήν, όπως και </w:t>
      </w:r>
      <w:r>
        <w:rPr>
          <w:rFonts w:eastAsia="Times New Roman"/>
          <w:szCs w:val="24"/>
        </w:rPr>
        <w:t xml:space="preserve">ως προς το άρθρο 101α για τις ανεξάρτητες αρχές. </w:t>
      </w:r>
    </w:p>
    <w:p w14:paraId="7200B04B" w14:textId="77777777" w:rsidR="00412B74" w:rsidRDefault="00EE22A4">
      <w:pPr>
        <w:spacing w:line="600" w:lineRule="auto"/>
        <w:ind w:firstLine="720"/>
        <w:jc w:val="both"/>
        <w:rPr>
          <w:rFonts w:eastAsia="Times New Roman"/>
          <w:szCs w:val="24"/>
        </w:rPr>
      </w:pPr>
      <w:r>
        <w:rPr>
          <w:rFonts w:eastAsia="Times New Roman"/>
          <w:szCs w:val="24"/>
        </w:rPr>
        <w:t>Σε καμμία περίπτωση δεν συμφωνούμε και στο άρθρο 102 στην παράγραφο 2, αφού πιστεύουμε ότι ένα αναλογικό σύστημα εκλογής θα πρέπει να ορίζεται και στις ΟΤΑ.</w:t>
      </w:r>
    </w:p>
    <w:p w14:paraId="7200B04C" w14:textId="77777777" w:rsidR="00412B74" w:rsidRDefault="00EE22A4">
      <w:pPr>
        <w:spacing w:line="600" w:lineRule="auto"/>
        <w:ind w:firstLine="720"/>
        <w:jc w:val="both"/>
        <w:rPr>
          <w:rFonts w:eastAsia="Times New Roman"/>
          <w:szCs w:val="24"/>
        </w:rPr>
      </w:pPr>
      <w:r>
        <w:rPr>
          <w:rFonts w:eastAsia="Times New Roman"/>
          <w:szCs w:val="24"/>
        </w:rPr>
        <w:t xml:space="preserve">Για να κλείσω, θέλω να αναφέρω ενδεικτικά και κάποιες από τις προτάσεις της Ένωσης Κεντρώων, τις οποίες θα συζητήσουμε διεξοδικά και στις </w:t>
      </w:r>
      <w:r>
        <w:rPr>
          <w:rFonts w:eastAsia="Times New Roman"/>
          <w:szCs w:val="24"/>
        </w:rPr>
        <w:t>ε</w:t>
      </w:r>
      <w:r>
        <w:rPr>
          <w:rFonts w:eastAsia="Times New Roman"/>
          <w:szCs w:val="24"/>
        </w:rPr>
        <w:t>πιτροπές. Εμείς ζητούμε την ίδρυση του Συνταγματικού Δικαστηρίου. Θέλουμε μείωση των Βουλευτών στους εκατόν πενήντα μ</w:t>
      </w:r>
      <w:r>
        <w:rPr>
          <w:rFonts w:eastAsia="Times New Roman"/>
          <w:szCs w:val="24"/>
        </w:rPr>
        <w:t>ε τροποποίηση του άρθρου 51 του Συντάγματος, ενώ τώρα προβλέπεται και άμεσα, αν θέλατε δηλαδή, να τους μειώσετε από τριακόσιους σε διακόσιους.</w:t>
      </w:r>
    </w:p>
    <w:p w14:paraId="7200B04D"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Επίσης, θέλουμε και την υποχρεωτική συμμετοχή εισαγγελέα εφετών, διά κληρώσεως από το εισαγγελικό Σώμα και το Ελε</w:t>
      </w:r>
      <w:r>
        <w:rPr>
          <w:rFonts w:eastAsia="Times New Roman" w:cs="Times New Roman"/>
          <w:szCs w:val="24"/>
        </w:rPr>
        <w:t xml:space="preserve">γκτικό Συμβούλιο, σε όλες τις αναθέσεις συμβάσεων δημοσίων έργων και προμηθειών που υπερβαίνουν το ύψος του </w:t>
      </w:r>
      <w:r>
        <w:rPr>
          <w:rFonts w:eastAsia="Times New Roman" w:cs="Times New Roman"/>
          <w:szCs w:val="24"/>
        </w:rPr>
        <w:lastRenderedPageBreak/>
        <w:t>1.000.000. ευρώ. Είναι πολύ σημαντικό αυτό. Δεν πρέπει να δίνουμε τη δυνατότητα σε κανέναν να βάλει το χέρι του μέσα στο βάζο με το μέλι. Έτσι πιστε</w:t>
      </w:r>
      <w:r>
        <w:rPr>
          <w:rFonts w:eastAsia="Times New Roman" w:cs="Times New Roman"/>
          <w:szCs w:val="24"/>
        </w:rPr>
        <w:t>ύουμε ότι θα καταπολεμήσουμε τη διαφθορά. Και νομίζουμε ότι αυτό θα βοηθήσει και στην αλλαγή της εικόνας που έχουν –όπως είπα και πριν- οι πολίτες προς το πρόσωπό μας.</w:t>
      </w:r>
    </w:p>
    <w:p w14:paraId="7200B04E"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Επίσης, ζητούμε άμεσα να αλλάξει το άρθρο 86 για την ποινική ευθύνη των Υπουργών. Και </w:t>
      </w:r>
      <w:r>
        <w:rPr>
          <w:rFonts w:eastAsia="Times New Roman" w:cs="Times New Roman"/>
          <w:szCs w:val="24"/>
        </w:rPr>
        <w:t>επιτέλους</w:t>
      </w:r>
      <w:r w:rsidRPr="00855F5D">
        <w:rPr>
          <w:rFonts w:eastAsia="Times New Roman" w:cs="Times New Roman"/>
          <w:szCs w:val="24"/>
        </w:rPr>
        <w:t>,</w:t>
      </w:r>
      <w:r>
        <w:rPr>
          <w:rFonts w:eastAsia="Times New Roman" w:cs="Times New Roman"/>
          <w:szCs w:val="24"/>
        </w:rPr>
        <w:t xml:space="preserve"> πρέπει να ανοίξει το θέμα των ιδιωτικών πανεπιστημίων. Δεν μπορείτε να κρύβεστε πίσω από την αριστεροσύνη σας και να βλέπουμε η Ελλάδα, που τόσο πολύ έχει ανάγκη την παραγωγική ανασυγκρότηση, την οικονομική ανάκαμψη, να μην μπορεί να εκμεταλλευτ</w:t>
      </w:r>
      <w:r>
        <w:rPr>
          <w:rFonts w:eastAsia="Times New Roman" w:cs="Times New Roman"/>
          <w:szCs w:val="24"/>
        </w:rPr>
        <w:t>εί μία πολύ δυνατή κληρονομιά που της έχουν παραδώσει, έτσι ώστε να βοηθήσουμε την πατρίδα μας να αναπτυχθεί, να αλλάξει και να δουν επιτέλους και οι πολίτες μας μία άσπρη μέρα.</w:t>
      </w:r>
    </w:p>
    <w:p w14:paraId="7200B04F"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200B050" w14:textId="77777777" w:rsidR="00412B74" w:rsidRDefault="00EE22A4">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Τον λόγο έχει ο Ανεξάρτητ</w:t>
      </w:r>
      <w:r>
        <w:rPr>
          <w:rFonts w:eastAsia="Times New Roman"/>
          <w:bCs/>
          <w:szCs w:val="24"/>
        </w:rPr>
        <w:t>ος Βουλευτής κ. Νίκος Νικολόπουλος.</w:t>
      </w:r>
    </w:p>
    <w:p w14:paraId="7200B051" w14:textId="77777777" w:rsidR="00412B74" w:rsidRDefault="00EE22A4">
      <w:pPr>
        <w:spacing w:line="600" w:lineRule="auto"/>
        <w:ind w:firstLine="720"/>
        <w:jc w:val="both"/>
        <w:rPr>
          <w:rFonts w:eastAsia="Times New Roman"/>
          <w:bCs/>
          <w:szCs w:val="24"/>
        </w:rPr>
      </w:pPr>
      <w:r w:rsidRPr="00CE4780">
        <w:rPr>
          <w:rFonts w:eastAsia="Times New Roman"/>
          <w:b/>
          <w:bCs/>
          <w:szCs w:val="24"/>
        </w:rPr>
        <w:lastRenderedPageBreak/>
        <w:t>ΝΙΚΟΛΑΟΣ ΝΙΚΟΛΟΠΟ</w:t>
      </w:r>
      <w:r>
        <w:rPr>
          <w:rFonts w:eastAsia="Times New Roman"/>
          <w:b/>
          <w:bCs/>
          <w:szCs w:val="24"/>
        </w:rPr>
        <w:t>Υ</w:t>
      </w:r>
      <w:r w:rsidRPr="00CE4780">
        <w:rPr>
          <w:rFonts w:eastAsia="Times New Roman"/>
          <w:b/>
          <w:bCs/>
          <w:szCs w:val="24"/>
        </w:rPr>
        <w:t xml:space="preserve">ΛΟΣ: </w:t>
      </w:r>
      <w:r>
        <w:rPr>
          <w:rFonts w:eastAsia="Times New Roman"/>
          <w:bCs/>
          <w:szCs w:val="24"/>
        </w:rPr>
        <w:t xml:space="preserve">Κυρίες και κύριοι συνάδελφοι, η συζήτηση για την αναθεώρηση του Συντάγματος εύχομαι να φέρει τις μεγάλες και ριζοσπαστικές τομές που έχει ανάγκη η χώρα. </w:t>
      </w:r>
    </w:p>
    <w:p w14:paraId="7200B052" w14:textId="77777777" w:rsidR="00412B74" w:rsidRDefault="00EE22A4">
      <w:pPr>
        <w:spacing w:line="600" w:lineRule="auto"/>
        <w:ind w:firstLine="720"/>
        <w:jc w:val="both"/>
        <w:rPr>
          <w:rFonts w:eastAsia="Times New Roman"/>
          <w:bCs/>
          <w:szCs w:val="24"/>
        </w:rPr>
      </w:pPr>
      <w:r>
        <w:rPr>
          <w:rFonts w:eastAsia="Times New Roman"/>
          <w:bCs/>
          <w:szCs w:val="24"/>
        </w:rPr>
        <w:t>Ε</w:t>
      </w:r>
      <w:r>
        <w:rPr>
          <w:rFonts w:eastAsia="Times New Roman"/>
          <w:bCs/>
          <w:szCs w:val="24"/>
        </w:rPr>
        <w:t xml:space="preserve">υθύς εξαρχής ξεκαθαρίζω ότι ανήκω σε έναν </w:t>
      </w:r>
      <w:r>
        <w:rPr>
          <w:rFonts w:eastAsia="Times New Roman"/>
          <w:bCs/>
          <w:szCs w:val="24"/>
        </w:rPr>
        <w:t>εναπομείναντα αριθμό αδιόρθωτων δημοσίων προσώπων που εναντιωνόμαστε στην αποεθνοποίηση της στάσης ζωής και συμπεριφοράς των ανθρώπων -την τάση δηλαδή να καταργηθούν οι όποιες εθνικές ιδιαιτερότητες των λαών με γνώμονα την εξυπηρέτηση εμφανώς ή, όπως θα το</w:t>
      </w:r>
      <w:r>
        <w:rPr>
          <w:rFonts w:eastAsia="Times New Roman"/>
          <w:bCs/>
          <w:szCs w:val="24"/>
        </w:rPr>
        <w:t xml:space="preserve"> εξέφραζε ένας Καβάφης, ανεπαισθήτως ιδιοτελών στόχων και συμφερόντων- που νιώθουμε για την πατρίδα μας τον κατά Βαλαωρίτη στα σπλάχνα χαλασμό και που ακόμα πιστεύουμε ότι η θρησκεία μας είναι αυτή που συνετέλεσε στη διάσωση του θησαυρού της γλώσσας από τη</w:t>
      </w:r>
      <w:r>
        <w:rPr>
          <w:rFonts w:eastAsia="Times New Roman"/>
          <w:bCs/>
          <w:szCs w:val="24"/>
        </w:rPr>
        <w:t xml:space="preserve">ν περιέλευση της σε αφάνεια στα </w:t>
      </w:r>
      <w:r>
        <w:rPr>
          <w:rFonts w:eastAsia="Times New Roman"/>
          <w:bCs/>
          <w:szCs w:val="24"/>
        </w:rPr>
        <w:t>τετρακόσια</w:t>
      </w:r>
      <w:r>
        <w:rPr>
          <w:rFonts w:eastAsia="Times New Roman"/>
          <w:bCs/>
          <w:szCs w:val="24"/>
        </w:rPr>
        <w:t xml:space="preserve"> χρόνια σκλαβιάς. </w:t>
      </w:r>
    </w:p>
    <w:p w14:paraId="7200B053" w14:textId="77777777" w:rsidR="00412B74" w:rsidRDefault="00EE22A4">
      <w:pPr>
        <w:spacing w:line="600" w:lineRule="auto"/>
        <w:ind w:firstLine="720"/>
        <w:jc w:val="both"/>
        <w:rPr>
          <w:rFonts w:eastAsia="Times New Roman"/>
          <w:bCs/>
          <w:szCs w:val="24"/>
        </w:rPr>
      </w:pPr>
      <w:r>
        <w:rPr>
          <w:rFonts w:eastAsia="Times New Roman"/>
          <w:bCs/>
          <w:szCs w:val="24"/>
        </w:rPr>
        <w:t>Και κάπως έτσι διασώθηκε η επίγνωση της εθνικής μας ταυτότητας, που σήμερα δοκιμάζεται από τις τεράστιες προκλήσεις της παγκοσμιοποίησης και της ομογενοποίησης. Μήπως είναι παράταιρα όσα έχουν υφ</w:t>
      </w:r>
      <w:r>
        <w:rPr>
          <w:rFonts w:eastAsia="Times New Roman"/>
          <w:bCs/>
          <w:szCs w:val="24"/>
        </w:rPr>
        <w:t xml:space="preserve">άνει στους αργαλειούς ολόκληρων </w:t>
      </w:r>
      <w:r>
        <w:rPr>
          <w:rFonts w:eastAsia="Times New Roman"/>
          <w:bCs/>
          <w:szCs w:val="24"/>
        </w:rPr>
        <w:lastRenderedPageBreak/>
        <w:t>αιώνων την εθνική μας ταυτότητα και κρατούν μέχρι σήμερα σε εγρήγορση τα αντανακλαστικά της ψυχής μας; Μήπως χρήζουν αναθεώρησης όσα αποτελούν την καταγεγραμμένη μνήμη του έθνους μας, δηλαδή, αυτής της ίδιας της ιστορίας μας</w:t>
      </w:r>
      <w:r>
        <w:rPr>
          <w:rFonts w:eastAsia="Times New Roman"/>
          <w:bCs/>
          <w:szCs w:val="24"/>
        </w:rPr>
        <w:t>;</w:t>
      </w:r>
    </w:p>
    <w:p w14:paraId="7200B054" w14:textId="77777777" w:rsidR="00412B74" w:rsidRDefault="00EE22A4">
      <w:pPr>
        <w:spacing w:line="600" w:lineRule="auto"/>
        <w:ind w:firstLine="720"/>
        <w:jc w:val="both"/>
        <w:rPr>
          <w:rFonts w:eastAsia="Times New Roman"/>
          <w:bCs/>
          <w:szCs w:val="24"/>
        </w:rPr>
      </w:pPr>
      <w:r>
        <w:rPr>
          <w:rFonts w:eastAsia="Times New Roman"/>
          <w:bCs/>
          <w:szCs w:val="24"/>
        </w:rPr>
        <w:t>Η συνταγματική αναθεώρηση πρέπει να λάβει υπ</w:t>
      </w:r>
      <w:r>
        <w:rPr>
          <w:rFonts w:eastAsia="Times New Roman"/>
          <w:bCs/>
          <w:szCs w:val="24"/>
        </w:rPr>
        <w:t xml:space="preserve">’ </w:t>
      </w:r>
      <w:r>
        <w:rPr>
          <w:rFonts w:eastAsia="Times New Roman"/>
          <w:bCs/>
          <w:szCs w:val="24"/>
        </w:rPr>
        <w:t>όψιν της τις ιδιαιτερότητες του έθνους μας. Δεν συνιστά μ</w:t>
      </w:r>
      <w:r>
        <w:rPr>
          <w:rFonts w:eastAsia="Times New Roman"/>
          <w:bCs/>
          <w:szCs w:val="24"/>
        </w:rPr>
        <w:t>ί</w:t>
      </w:r>
      <w:r>
        <w:rPr>
          <w:rFonts w:eastAsia="Times New Roman"/>
          <w:bCs/>
          <w:szCs w:val="24"/>
        </w:rPr>
        <w:t xml:space="preserve">α απλή αναπαραγωγή ξένων συστημάτων όπως οι σχέσεις </w:t>
      </w:r>
      <w:r>
        <w:rPr>
          <w:rFonts w:eastAsia="Times New Roman"/>
          <w:bCs/>
          <w:szCs w:val="24"/>
        </w:rPr>
        <w:t>Ε</w:t>
      </w:r>
      <w:r>
        <w:rPr>
          <w:rFonts w:eastAsia="Times New Roman"/>
          <w:bCs/>
          <w:szCs w:val="24"/>
        </w:rPr>
        <w:t xml:space="preserve">κκλησίας και </w:t>
      </w:r>
      <w:r>
        <w:rPr>
          <w:rFonts w:eastAsia="Times New Roman"/>
          <w:bCs/>
          <w:szCs w:val="24"/>
        </w:rPr>
        <w:t>Κ</w:t>
      </w:r>
      <w:r>
        <w:rPr>
          <w:rFonts w:eastAsia="Times New Roman"/>
          <w:bCs/>
          <w:szCs w:val="24"/>
        </w:rPr>
        <w:t>ράτους. Στην μακραίωνη παράδοση η Ορθοδοξία ήταν και είναι για τους Έλληνες ο συμπα</w:t>
      </w:r>
      <w:r>
        <w:rPr>
          <w:rFonts w:eastAsia="Times New Roman"/>
          <w:bCs/>
          <w:szCs w:val="24"/>
        </w:rPr>
        <w:t xml:space="preserve">ραστάτης του έθνους και ένα πολιτιστικό αγαθό άξιο. Η κληρονομιά της γιαγιάς και του παππού είναι μια κιβωτός αφθαρτοποίησης, διάσωσης και μεταφοράς της ελληνικής γλώσσας και της παράδοσης. </w:t>
      </w:r>
    </w:p>
    <w:p w14:paraId="7200B055" w14:textId="77777777" w:rsidR="00412B74" w:rsidRDefault="00EE22A4">
      <w:pPr>
        <w:spacing w:line="600" w:lineRule="auto"/>
        <w:ind w:firstLine="720"/>
        <w:jc w:val="both"/>
        <w:rPr>
          <w:rFonts w:eastAsia="Times New Roman"/>
          <w:bCs/>
          <w:szCs w:val="24"/>
        </w:rPr>
      </w:pPr>
      <w:r>
        <w:rPr>
          <w:rFonts w:eastAsia="Times New Roman"/>
          <w:bCs/>
          <w:szCs w:val="24"/>
        </w:rPr>
        <w:t>Το τόνισε αυτό ο Νίκος Εγγονόπουλος. Είχε πει κάποτε το περίφημο:</w:t>
      </w:r>
      <w:r>
        <w:rPr>
          <w:rFonts w:eastAsia="Times New Roman"/>
          <w:bCs/>
          <w:szCs w:val="24"/>
        </w:rPr>
        <w:t xml:space="preserve"> «Δεν ξέρω εάν είμαι Χριστιανός. Ορθόδοξος, όμως, είμαι οπωσδήποτε.». Το είπε για να καταδείξει ότι ακόμα και η απουσία θρησκευτικότητας δεν απαλείφει την πολιτιστική σύνδεση του Έλληνα με τη θρησκευτική του παράδοση.</w:t>
      </w:r>
    </w:p>
    <w:p w14:paraId="7200B056" w14:textId="77777777" w:rsidR="00412B74" w:rsidRDefault="00EE22A4">
      <w:pPr>
        <w:spacing w:line="600" w:lineRule="auto"/>
        <w:ind w:firstLine="720"/>
        <w:jc w:val="both"/>
        <w:rPr>
          <w:rFonts w:eastAsia="Times New Roman"/>
          <w:bCs/>
          <w:szCs w:val="24"/>
        </w:rPr>
      </w:pPr>
      <w:r>
        <w:rPr>
          <w:rFonts w:eastAsia="Times New Roman"/>
          <w:bCs/>
          <w:szCs w:val="24"/>
        </w:rPr>
        <w:lastRenderedPageBreak/>
        <w:t>Στο σύστημα της επικρατούσας θρησκείας</w:t>
      </w:r>
      <w:r>
        <w:rPr>
          <w:rFonts w:eastAsia="Times New Roman"/>
          <w:bCs/>
          <w:szCs w:val="24"/>
        </w:rPr>
        <w:t xml:space="preserve"> που υποστηρίζουμε εμείς οι Έλληνες Χριστιανοδημοκράτες, όλες οι εκκλησίες είναι ισότιμες. Πλην, όμως, η επικρατούσα θρησκεία απολαμβάνει ορισμένων προνομίων ως πρώτη μεταξύ ίσων για λόγους ιστορικούς και πρακτικούς, όπως είναι οι επίσημοι εορτασμοί, το ημ</w:t>
      </w:r>
      <w:r>
        <w:rPr>
          <w:rFonts w:eastAsia="Times New Roman"/>
          <w:bCs/>
          <w:szCs w:val="24"/>
        </w:rPr>
        <w:t xml:space="preserve">ερολόγιο, τα θρησκευτικά σύμβολα σε δημόσιους χώρους. Η ανεξιθρησκεία και ο σεβασμός όλων των θρησκειών έχουν βεβαίως εδώ και χρόνια την απόλυτη συνταγματική κατοχύρωση. Επομένως, το άρθρο 3 και το προοίμιο του Συντάγματος έχουν έναν συμβολικό χαρακτήρα. </w:t>
      </w:r>
    </w:p>
    <w:p w14:paraId="7200B057"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Το Σύνταγμα εν προκειμένω στις προαναφερόμενες διατάξεις ενσωματώνει τη συλλογική σοφία, τη σοφία του έθνους μας, και δεν χρήζει καμιάς αναθεώρησης. </w:t>
      </w:r>
    </w:p>
    <w:p w14:paraId="7200B058"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Ουσιαστικά το βασικό ζήτημα που προκύπτει από το άρθρο 3 είναι η συνταγματική προστασία της κανονικής υπόσ</w:t>
      </w:r>
      <w:r>
        <w:rPr>
          <w:rFonts w:eastAsia="Times New Roman" w:cs="Times New Roman"/>
          <w:szCs w:val="24"/>
        </w:rPr>
        <w:t xml:space="preserve">τασης, αλλά και της διεθνούς θέσης του Οικουμενικού Πατριαρχείου, που σημαίνει ότι η Ελλάδα αναγνωρίζει τη διεθνή νομική του προσωπικότητα. </w:t>
      </w:r>
    </w:p>
    <w:p w14:paraId="7200B059"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Συνεπώς το Χριστιανοδημοκρατικό Κόμμα Ελλάδος θεωρεί απαράδεκτη οποιαδήποτε παρέμβαση και αλλαγή. Η αναφορά στους δ</w:t>
      </w:r>
      <w:r>
        <w:rPr>
          <w:rFonts w:eastAsia="Times New Roman" w:cs="Times New Roman"/>
          <w:szCs w:val="24"/>
        </w:rPr>
        <w:t>ιακριτούς ρόλους κράτους-</w:t>
      </w:r>
      <w:r>
        <w:rPr>
          <w:rFonts w:eastAsia="Times New Roman" w:cs="Times New Roman"/>
          <w:szCs w:val="24"/>
        </w:rPr>
        <w:t>ε</w:t>
      </w:r>
      <w:r>
        <w:rPr>
          <w:rFonts w:eastAsia="Times New Roman" w:cs="Times New Roman"/>
          <w:szCs w:val="24"/>
        </w:rPr>
        <w:t xml:space="preserve">κκλησίας είναι άκαιρη και παραπλανητική αφού η πολιτεία νομοθετεί ελεύθερα, αβίαστα και ερήμην της </w:t>
      </w:r>
      <w:r>
        <w:rPr>
          <w:rFonts w:eastAsia="Times New Roman" w:cs="Times New Roman"/>
          <w:szCs w:val="24"/>
        </w:rPr>
        <w:t>ε</w:t>
      </w:r>
      <w:r>
        <w:rPr>
          <w:rFonts w:eastAsia="Times New Roman" w:cs="Times New Roman"/>
          <w:szCs w:val="24"/>
        </w:rPr>
        <w:t>κκλησίας και μάλιστα αρκετές φορές και κατά των δογμάτων της (π.χ</w:t>
      </w:r>
      <w:r>
        <w:rPr>
          <w:rFonts w:eastAsia="Times New Roman" w:cs="Times New Roman"/>
          <w:szCs w:val="24"/>
        </w:rPr>
        <w:t>.</w:t>
      </w:r>
      <w:r>
        <w:rPr>
          <w:rFonts w:eastAsia="Times New Roman" w:cs="Times New Roman"/>
          <w:szCs w:val="24"/>
        </w:rPr>
        <w:t xml:space="preserve"> αυτόματο διαζύγιο, πολιτικός γάμος, σύμφωνο συμβίωσης ομόφυλων </w:t>
      </w:r>
      <w:r>
        <w:rPr>
          <w:rFonts w:eastAsia="Times New Roman" w:cs="Times New Roman"/>
          <w:szCs w:val="24"/>
        </w:rPr>
        <w:t xml:space="preserve">και ετερόφυλων ζευγαριών, καύση νεκρών και άλλα). </w:t>
      </w:r>
    </w:p>
    <w:p w14:paraId="7200B05A"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Αντίθετα, εν</w:t>
      </w:r>
      <w:r>
        <w:rPr>
          <w:rFonts w:eastAsia="Times New Roman" w:cs="Times New Roman"/>
          <w:szCs w:val="24"/>
        </w:rPr>
        <w:t xml:space="preserve"> </w:t>
      </w:r>
      <w:r>
        <w:rPr>
          <w:rFonts w:eastAsia="Times New Roman" w:cs="Times New Roman"/>
          <w:szCs w:val="24"/>
        </w:rPr>
        <w:t xml:space="preserve">όψει των συζητήσεων για τη νέα συμφωνία </w:t>
      </w:r>
      <w:r>
        <w:rPr>
          <w:rFonts w:eastAsia="Times New Roman" w:cs="Times New Roman"/>
          <w:szCs w:val="24"/>
        </w:rPr>
        <w:t>π</w:t>
      </w:r>
      <w:r>
        <w:rPr>
          <w:rFonts w:eastAsia="Times New Roman" w:cs="Times New Roman"/>
          <w:szCs w:val="24"/>
        </w:rPr>
        <w:t>ολιτείας-</w:t>
      </w:r>
      <w:r>
        <w:rPr>
          <w:rFonts w:eastAsia="Times New Roman" w:cs="Times New Roman"/>
          <w:szCs w:val="24"/>
        </w:rPr>
        <w:t>Ε</w:t>
      </w:r>
      <w:r>
        <w:rPr>
          <w:rFonts w:eastAsia="Times New Roman" w:cs="Times New Roman"/>
          <w:szCs w:val="24"/>
        </w:rPr>
        <w:t xml:space="preserve">κκλησίας καθίσταται κρίσιμη η κατοχύρωση των συμφερόντων της εκκλησίας και του ιερού κλήρου με τη </w:t>
      </w:r>
      <w:r>
        <w:rPr>
          <w:rFonts w:eastAsia="Times New Roman" w:cs="Times New Roman"/>
          <w:szCs w:val="24"/>
        </w:rPr>
        <w:t>σ</w:t>
      </w:r>
      <w:r>
        <w:rPr>
          <w:rFonts w:eastAsia="Times New Roman" w:cs="Times New Roman"/>
          <w:szCs w:val="24"/>
        </w:rPr>
        <w:t xml:space="preserve">υνταγματική </w:t>
      </w:r>
      <w:r>
        <w:rPr>
          <w:rFonts w:eastAsia="Times New Roman" w:cs="Times New Roman"/>
          <w:szCs w:val="24"/>
        </w:rPr>
        <w:t>Α</w:t>
      </w:r>
      <w:r>
        <w:rPr>
          <w:rFonts w:eastAsia="Times New Roman" w:cs="Times New Roman"/>
          <w:szCs w:val="24"/>
        </w:rPr>
        <w:t xml:space="preserve">ναθεώρηση. </w:t>
      </w:r>
    </w:p>
    <w:p w14:paraId="7200B05B"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Τούτο δε </w:t>
      </w:r>
      <w:r>
        <w:rPr>
          <w:rFonts w:eastAsia="Times New Roman" w:cs="Times New Roman"/>
          <w:szCs w:val="24"/>
        </w:rPr>
        <w:t>ενισχύεται αν λάβουμε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τις αμφίσημες δηλώσεις ακόμα και αυτού του Προέδρου της Αξιωματικής Αντιπολίτευσης. Σας διαβάζω την τελευταία παράγραφο από την επίσημη, γραπτή ανακοίνωση του κ. Μητσοτάκη: «Να μην εξαντληθεί η συμφωνία σε μία κατ’ επίφαση απ</w:t>
      </w:r>
      <w:r>
        <w:rPr>
          <w:rFonts w:eastAsia="Times New Roman" w:cs="Times New Roman"/>
          <w:szCs w:val="24"/>
        </w:rPr>
        <w:t xml:space="preserve">οσύνδεση της μισθοδοσίας των κληρικών από το κράτος». Τι καταλαβαίνετε εσείς, </w:t>
      </w:r>
      <w:r>
        <w:rPr>
          <w:rFonts w:eastAsia="Times New Roman" w:cs="Times New Roman"/>
          <w:szCs w:val="24"/>
        </w:rPr>
        <w:lastRenderedPageBreak/>
        <w:t xml:space="preserve">κύριοι συνάδελφοι; Τι θέλει να πει; Τι είναι το ουσιαστικό που ζητάει, δηλαδή, ο κ. Μητσοτάκης; </w:t>
      </w:r>
    </w:p>
    <w:p w14:paraId="7200B05C"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Υπό το κράτος, λοιπόν, αυτών των προβληματισμών θα πρέπει να κατοχυρωθεί η καταβο</w:t>
      </w:r>
      <w:r>
        <w:rPr>
          <w:rFonts w:eastAsia="Times New Roman" w:cs="Times New Roman"/>
          <w:szCs w:val="24"/>
        </w:rPr>
        <w:t>λή του ποσού της προβλεπόμενης επιδότησης υπό την αυξημένη τυπική ισχύ που επιφυλάσσει μ</w:t>
      </w:r>
      <w:r>
        <w:rPr>
          <w:rFonts w:eastAsia="Times New Roman" w:cs="Times New Roman"/>
          <w:szCs w:val="24"/>
        </w:rPr>
        <w:t>ί</w:t>
      </w:r>
      <w:r>
        <w:rPr>
          <w:rFonts w:eastAsia="Times New Roman" w:cs="Times New Roman"/>
          <w:szCs w:val="24"/>
        </w:rPr>
        <w:t xml:space="preserve">α συνταγματική διάταξη. </w:t>
      </w:r>
    </w:p>
    <w:p w14:paraId="7200B05D"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Κρίνουμε ότι ο όρος που προβλέπει ότι οι δεσμεύσεις των μερών θα ισχύσουν υπό την προϋπόθεση τήρησης της συμφωνίας στο σύνολό της εξασφαλίζει </w:t>
      </w:r>
      <w:r>
        <w:rPr>
          <w:rFonts w:eastAsia="Times New Roman" w:cs="Times New Roman"/>
          <w:szCs w:val="24"/>
        </w:rPr>
        <w:t xml:space="preserve">ανισομερώς το κράτος εφόσον η </w:t>
      </w:r>
      <w:r>
        <w:rPr>
          <w:rFonts w:eastAsia="Times New Roman" w:cs="Times New Roman"/>
          <w:szCs w:val="24"/>
        </w:rPr>
        <w:t>ε</w:t>
      </w:r>
      <w:r>
        <w:rPr>
          <w:rFonts w:eastAsia="Times New Roman" w:cs="Times New Roman"/>
          <w:szCs w:val="24"/>
        </w:rPr>
        <w:t>κκλησία δεν είναι ικανή να θεσπίζει κανόνες δικαίου, όπως μπορούν να κάνουν οι εναλλασσόμενες κυβερνητικές πλειοψηφίες.</w:t>
      </w:r>
    </w:p>
    <w:p w14:paraId="7200B05E"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σε σχέση με την πρόταση αναθεώρησης του άρθρου 21 για την ενίσχυση του θεσμ</w:t>
      </w:r>
      <w:r>
        <w:rPr>
          <w:rFonts w:eastAsia="Times New Roman" w:cs="Times New Roman"/>
          <w:szCs w:val="24"/>
        </w:rPr>
        <w:t>ού της οικογένειας χάριν επέκτασης του κοινωνικού κράτους, η οποία μας βρίσκει κατ’ αρχ</w:t>
      </w:r>
      <w:r>
        <w:rPr>
          <w:rFonts w:eastAsia="Times New Roman" w:cs="Times New Roman"/>
          <w:szCs w:val="24"/>
        </w:rPr>
        <w:t>άς</w:t>
      </w:r>
      <w:r>
        <w:rPr>
          <w:rFonts w:eastAsia="Times New Roman" w:cs="Times New Roman"/>
          <w:szCs w:val="24"/>
        </w:rPr>
        <w:t xml:space="preserve"> σύμφωνους, οφείλουμε να επισημάνουμε τους εξής κινδύνους: Δεν θα συναινέσουμε στην απαλοιφή του χαρακτηρισμού της οικογένειας ως θεμελίου της προαγωγής και </w:t>
      </w:r>
      <w:r>
        <w:rPr>
          <w:rFonts w:eastAsia="Times New Roman" w:cs="Times New Roman"/>
          <w:szCs w:val="24"/>
        </w:rPr>
        <w:lastRenderedPageBreak/>
        <w:t>της συντήρ</w:t>
      </w:r>
      <w:r>
        <w:rPr>
          <w:rFonts w:eastAsia="Times New Roman" w:cs="Times New Roman"/>
          <w:szCs w:val="24"/>
        </w:rPr>
        <w:t>ησης του έθνους. Και τούτο διότι η δομή της οικογένειας συνδέεται με τη μορφή των ευρύτερων θεμελιακών θεσμών της κοινωνίας. Είναι το φυσικό έθος και πρώτο στάδιο στην ανάπτυξη του κράτους, η πρώτη ιεραρχικά δομημένη κοινωνία για το άτομο. Ο πατρικός νόμος</w:t>
      </w:r>
      <w:r>
        <w:rPr>
          <w:rFonts w:eastAsia="Times New Roman" w:cs="Times New Roman"/>
          <w:szCs w:val="24"/>
        </w:rPr>
        <w:t xml:space="preserve"> είναι ο πρώτος νόμος και οι σχέσεις μεταξύ των μελών της οικογένειας είναι πρώτες βιοτικές, έμφυλες, ηθικές, συνεργατικές σχέσεις.</w:t>
      </w:r>
    </w:p>
    <w:p w14:paraId="7200B05F"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Συμπερασματικά, εμείς θα καταστούμε συμμέτοχοι στην πορεία της χώρας προς το μέλλον με τομές που ενισχύουν τη δημοκρατία, το</w:t>
      </w:r>
      <w:r>
        <w:rPr>
          <w:rFonts w:eastAsia="Times New Roman" w:cs="Times New Roman"/>
          <w:szCs w:val="24"/>
        </w:rPr>
        <w:t xml:space="preserve"> </w:t>
      </w:r>
      <w:r>
        <w:rPr>
          <w:rFonts w:eastAsia="Times New Roman" w:cs="Times New Roman"/>
          <w:szCs w:val="24"/>
        </w:rPr>
        <w:t>Κ</w:t>
      </w:r>
      <w:r>
        <w:rPr>
          <w:rFonts w:eastAsia="Times New Roman" w:cs="Times New Roman"/>
          <w:szCs w:val="24"/>
        </w:rPr>
        <w:t>οινοβούλιο και την εμπέδωση της νομιμότητας εντός του, αλλά και με σωφροσύνη, όμως, και με σεβασμό στα ιδιαίτερα χαρακτηριστικά και την ιστορία αυτού του άγιου τόπου.</w:t>
      </w:r>
    </w:p>
    <w:p w14:paraId="7200B060"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Θέλω ακόμα να αναφερθώ στην κατάπτυστη διάταξη του άρθρου 86 του Συντάγματος. Εννοείται</w:t>
      </w:r>
      <w:r>
        <w:rPr>
          <w:rFonts w:eastAsia="Times New Roman" w:cs="Times New Roman"/>
          <w:szCs w:val="24"/>
        </w:rPr>
        <w:t xml:space="preserve"> ότι λέμε ναι, να καταργηθεί. </w:t>
      </w:r>
    </w:p>
    <w:p w14:paraId="7200B061"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Επίσης, ο έλεγχος της χρηματοδότησης των κομμάτων πρέπει να αυστηροποιηθεί και να συστηματοποιηθεί. Προς αυτήν την κατεύθυνση προτείνεται η σύσταση ανεξάρτητης αρχής </w:t>
      </w:r>
      <w:r>
        <w:rPr>
          <w:rFonts w:eastAsia="Times New Roman" w:cs="Times New Roman"/>
          <w:szCs w:val="24"/>
        </w:rPr>
        <w:lastRenderedPageBreak/>
        <w:t>ελέγχου της χρηματοδότησης των κομμάτων της οποίας θα είναι</w:t>
      </w:r>
      <w:r>
        <w:rPr>
          <w:rFonts w:eastAsia="Times New Roman" w:cs="Times New Roman"/>
          <w:szCs w:val="24"/>
        </w:rPr>
        <w:t xml:space="preserve"> κατοχυρωμένη από το Σύνταγμα και η ανεξάρτητη λειτουργία και η αποστολή της.</w:t>
      </w:r>
    </w:p>
    <w:p w14:paraId="7200B062"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Τέλος, η </w:t>
      </w:r>
      <w:r>
        <w:rPr>
          <w:rFonts w:eastAsia="Times New Roman" w:cs="Times New Roman"/>
          <w:szCs w:val="24"/>
        </w:rPr>
        <w:t>Α</w:t>
      </w:r>
      <w:r>
        <w:rPr>
          <w:rFonts w:eastAsia="Times New Roman" w:cs="Times New Roman"/>
          <w:szCs w:val="24"/>
        </w:rPr>
        <w:t>ναθεώρηση του άρθρου 16 του Συντάγματος με στόχο να επιτραπεί η ίδρυση ιδιωτικών πανεπιστημίων ή μη κερδοσκοπικών -τέλος πάντων με όποια μορφή του δώσουμε- στη χώρα καθ</w:t>
      </w:r>
      <w:r>
        <w:rPr>
          <w:rFonts w:eastAsia="Times New Roman" w:cs="Times New Roman"/>
          <w:szCs w:val="24"/>
        </w:rPr>
        <w:t xml:space="preserve">ίσταται ώριμη, αλλά και αναγκαία συνθήκη και προϋπόθεση. Τα παιδιά μας θα πρέπει να σταματήσουν να μεταναστεύουν κατά χιλιάδες στο εξωτερικό με στόχο ένα καλύτερο ακαδημαϊκό μέλλον. Η χώρα μας διαθέτει και υψηλό επιστημονικό προσωπικό και τις υποδομές για </w:t>
      </w:r>
      <w:r>
        <w:rPr>
          <w:rFonts w:eastAsia="Times New Roman" w:cs="Times New Roman"/>
          <w:szCs w:val="24"/>
        </w:rPr>
        <w:t>να φιλοξενήσει ιδιωτικά πανεπιστήμια. Είναι καιρός αυτό να γίνει πράξη.</w:t>
      </w:r>
    </w:p>
    <w:p w14:paraId="7200B063"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Όπως προείπα, το Χριστιανοδημοκρατικό Κόμμα Ελλάδος προσέρχεται με συγκεκριμένες προτάσεις για μεγάλες θεσμικές αλλαγές που θα παρουσιαστούν διεξοδικά το αμέσως επόμενο διάστημα στις α</w:t>
      </w:r>
      <w:r>
        <w:rPr>
          <w:rFonts w:eastAsia="Times New Roman" w:cs="Times New Roman"/>
          <w:szCs w:val="24"/>
        </w:rPr>
        <w:t xml:space="preserve">ρμόδιες επιτροπές. </w:t>
      </w:r>
    </w:p>
    <w:p w14:paraId="7200B064"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Σας ευχαριστώ.</w:t>
      </w:r>
    </w:p>
    <w:p w14:paraId="7200B065" w14:textId="77777777" w:rsidR="00412B74" w:rsidRDefault="00EE22A4">
      <w:pPr>
        <w:spacing w:line="600" w:lineRule="auto"/>
        <w:ind w:firstLine="720"/>
        <w:jc w:val="both"/>
        <w:rPr>
          <w:rFonts w:eastAsia="Times New Roman" w:cs="Times New Roman"/>
          <w:szCs w:val="24"/>
        </w:rPr>
      </w:pPr>
      <w:r w:rsidRPr="00BF5C7A">
        <w:rPr>
          <w:rFonts w:eastAsia="Times New Roman" w:cs="Times New Roman"/>
          <w:b/>
          <w:szCs w:val="24"/>
        </w:rPr>
        <w:lastRenderedPageBreak/>
        <w:t>ΠΡΟΕΔΡΕΥΩΝ (Νικήτας Κακλαμάνης):</w:t>
      </w:r>
      <w:r>
        <w:rPr>
          <w:rFonts w:eastAsia="Times New Roman" w:cs="Times New Roman"/>
          <w:szCs w:val="24"/>
        </w:rPr>
        <w:t xml:space="preserve"> Τον λόγο έχει ο Πρόεδρος κ. Ευάγγελος Βενιζέλος.</w:t>
      </w:r>
    </w:p>
    <w:p w14:paraId="7200B066"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Ευχαριστώ πολύ, κύριε Πρόεδρε.</w:t>
      </w:r>
    </w:p>
    <w:p w14:paraId="7200B067"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τι σημαίνει η κίνηση της διαδικασίας αναθεώρησης του Συντά</w:t>
      </w:r>
      <w:r>
        <w:rPr>
          <w:rFonts w:eastAsia="Times New Roman" w:cs="Times New Roman"/>
          <w:szCs w:val="24"/>
        </w:rPr>
        <w:t>γματος κατά το άρθρο 110; Σημαίνει ότι το Σύνταγμα παύει να επικοινωνεί με την ιστορία, δηλαδή παύει να διασφαλίζει τη σχέση μας με τον μακρύ ιστορικό χρόνο για ένα μικρό μεταβατικό διάστημα, ξεκλειδώνει ο αυστηρός χαρακτήρας του Συντάγματος, παραμένει εκκ</w:t>
      </w:r>
      <w:r>
        <w:rPr>
          <w:rFonts w:eastAsia="Times New Roman" w:cs="Times New Roman"/>
          <w:szCs w:val="24"/>
        </w:rPr>
        <w:t xml:space="preserve">ρεμής και άρα, καλούμαστε να επιβεβαιώσουμε πως η </w:t>
      </w:r>
      <w:r>
        <w:rPr>
          <w:rFonts w:eastAsia="Times New Roman" w:cs="Times New Roman"/>
          <w:szCs w:val="24"/>
        </w:rPr>
        <w:t>δ</w:t>
      </w:r>
      <w:r>
        <w:rPr>
          <w:rFonts w:eastAsia="Times New Roman" w:cs="Times New Roman"/>
          <w:szCs w:val="24"/>
        </w:rPr>
        <w:t xml:space="preserve">ημοκρατία μας δεν είναι συγκυριακή, αλλά μπορεί να σκέφτεται και να δρα και με το μυαλό της στην ιστορία, μόνο που αυτή τη σχέση </w:t>
      </w:r>
      <w:r>
        <w:rPr>
          <w:rFonts w:eastAsia="Times New Roman" w:cs="Times New Roman"/>
          <w:szCs w:val="24"/>
        </w:rPr>
        <w:t>δ</w:t>
      </w:r>
      <w:r>
        <w:rPr>
          <w:rFonts w:eastAsia="Times New Roman" w:cs="Times New Roman"/>
          <w:szCs w:val="24"/>
        </w:rPr>
        <w:t>ημοκρατίας και ιστορίας τη διασφαλίζει το Σύνταγμα. Άρα έχει πάρα πολύ μεγά</w:t>
      </w:r>
      <w:r>
        <w:rPr>
          <w:rFonts w:eastAsia="Times New Roman" w:cs="Times New Roman"/>
          <w:szCs w:val="24"/>
        </w:rPr>
        <w:t>λη σημασία με την κίνηση της διαδικασίας αναθεώρησης να μην τεθεί υπό διακινδύνευση ο αυστηρός χαρακτήρας του Συντάγματος και το συνταγματικό κεκτημένο, αλλά εν τέλει να επιβεβαιωθεί, να μην αλλοιωθούν οι θεσμικές ισορροπίες του Συ</w:t>
      </w:r>
      <w:r>
        <w:rPr>
          <w:rFonts w:eastAsia="Times New Roman" w:cs="Times New Roman"/>
          <w:szCs w:val="24"/>
        </w:rPr>
        <w:lastRenderedPageBreak/>
        <w:t>ντάγματος που δεν είναι ο</w:t>
      </w:r>
      <w:r>
        <w:rPr>
          <w:rFonts w:eastAsia="Times New Roman" w:cs="Times New Roman"/>
          <w:szCs w:val="24"/>
        </w:rPr>
        <w:t xml:space="preserve">ύτε αριστερό ούτε δεξιό, ούτε προοδευτικό ούτε συντηρητικό. Είναι ένα Σύνταγμα εθνικό, ευρύχωρο που είναι έτοιμο να υποδεχθεί και να ρυθμίσει όλες τις δημοκρατικές επιλογές του ελληνικού λαού, εφόσον κινούνται στο πλαίσιο της ευρωπαϊκής αντιπροσωπευτικής, </w:t>
      </w:r>
      <w:r>
        <w:rPr>
          <w:rFonts w:eastAsia="Times New Roman" w:cs="Times New Roman"/>
          <w:szCs w:val="24"/>
        </w:rPr>
        <w:t xml:space="preserve">φιλελεύθερης </w:t>
      </w:r>
      <w:r>
        <w:rPr>
          <w:rFonts w:eastAsia="Times New Roman" w:cs="Times New Roman"/>
          <w:szCs w:val="24"/>
        </w:rPr>
        <w:t>δ</w:t>
      </w:r>
      <w:r>
        <w:rPr>
          <w:rFonts w:eastAsia="Times New Roman" w:cs="Times New Roman"/>
          <w:szCs w:val="24"/>
        </w:rPr>
        <w:t xml:space="preserve">ημοκρατίας, της </w:t>
      </w:r>
      <w:r>
        <w:rPr>
          <w:rFonts w:eastAsia="Times New Roman" w:cs="Times New Roman"/>
          <w:szCs w:val="24"/>
        </w:rPr>
        <w:t>δ</w:t>
      </w:r>
      <w:r>
        <w:rPr>
          <w:rFonts w:eastAsia="Times New Roman" w:cs="Times New Roman"/>
          <w:szCs w:val="24"/>
        </w:rPr>
        <w:t xml:space="preserve">ημοκρατίας που είναι η μεγάλη κατάκτηση της νεωτερικότητας. </w:t>
      </w:r>
    </w:p>
    <w:p w14:paraId="7200B068"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Αυτό πώς διασφαλίζεται; Διασφαλίζεται με την ύπαρξη μεταπλειοψηφικών εγγυήσεων που κυριαρχούν στη διαδικασία </w:t>
      </w:r>
      <w:r>
        <w:rPr>
          <w:rFonts w:eastAsia="Times New Roman" w:cs="Times New Roman"/>
          <w:szCs w:val="24"/>
        </w:rPr>
        <w:t>Α</w:t>
      </w:r>
      <w:r>
        <w:rPr>
          <w:rFonts w:eastAsia="Times New Roman" w:cs="Times New Roman"/>
          <w:szCs w:val="24"/>
        </w:rPr>
        <w:t xml:space="preserve">ναθεώρησης του Συντάγματος. Η </w:t>
      </w:r>
      <w:r>
        <w:rPr>
          <w:rFonts w:eastAsia="Times New Roman" w:cs="Times New Roman"/>
          <w:szCs w:val="24"/>
        </w:rPr>
        <w:t>Α</w:t>
      </w:r>
      <w:r>
        <w:rPr>
          <w:rFonts w:eastAsia="Times New Roman" w:cs="Times New Roman"/>
          <w:szCs w:val="24"/>
        </w:rPr>
        <w:t xml:space="preserve">ναθεώρηση απαιτεί αναθεωρητική συναίνεση και στις δύο φάσεις της διαδικασίας, και στην πρώτη Βουλή που διαπιστώνει η ανάγκη και στη δεύτερη Βουλή που είναι η κατά κυριολεξία </w:t>
      </w:r>
      <w:r>
        <w:rPr>
          <w:rFonts w:eastAsia="Times New Roman" w:cs="Times New Roman"/>
          <w:szCs w:val="24"/>
        </w:rPr>
        <w:t>Α</w:t>
      </w:r>
      <w:r>
        <w:rPr>
          <w:rFonts w:eastAsia="Times New Roman" w:cs="Times New Roman"/>
          <w:szCs w:val="24"/>
        </w:rPr>
        <w:t xml:space="preserve">ναθεωρητική. Μεσολαβεί η βούληση του εκλογικού σώματος. </w:t>
      </w:r>
    </w:p>
    <w:p w14:paraId="7200B069"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Εάν το ζήτημα της αναθεώ</w:t>
      </w:r>
      <w:r>
        <w:rPr>
          <w:rFonts w:eastAsia="Times New Roman" w:cs="Times New Roman"/>
          <w:szCs w:val="24"/>
        </w:rPr>
        <w:t>ρησης δεν είναι πρωτεύον στις εκλογές, αλλά είναι δευτερεύον ή τριτεύον, αυτό είναι μ</w:t>
      </w:r>
      <w:r>
        <w:rPr>
          <w:rFonts w:eastAsia="Times New Roman" w:cs="Times New Roman"/>
          <w:szCs w:val="24"/>
        </w:rPr>
        <w:t>ί</w:t>
      </w:r>
      <w:r>
        <w:rPr>
          <w:rFonts w:eastAsia="Times New Roman" w:cs="Times New Roman"/>
          <w:szCs w:val="24"/>
        </w:rPr>
        <w:t>α επιλογή των κομμάτων και τελικά μ</w:t>
      </w:r>
      <w:r>
        <w:rPr>
          <w:rFonts w:eastAsia="Times New Roman" w:cs="Times New Roman"/>
          <w:szCs w:val="24"/>
        </w:rPr>
        <w:t>ί</w:t>
      </w:r>
      <w:r>
        <w:rPr>
          <w:rFonts w:eastAsia="Times New Roman" w:cs="Times New Roman"/>
          <w:szCs w:val="24"/>
        </w:rPr>
        <w:t>α επιλογή του ελληνικού λαού. Πά</w:t>
      </w:r>
      <w:r>
        <w:rPr>
          <w:rFonts w:eastAsia="Times New Roman" w:cs="Times New Roman"/>
          <w:szCs w:val="24"/>
        </w:rPr>
        <w:lastRenderedPageBreak/>
        <w:t>ντως, ο λαός καλείται να αποφανθεί στις εκλογές που μεσολαβούν και γι’ αυτό ξεκινώ από το θεμελιώδες σ</w:t>
      </w:r>
      <w:r>
        <w:rPr>
          <w:rFonts w:eastAsia="Times New Roman" w:cs="Times New Roman"/>
          <w:szCs w:val="24"/>
        </w:rPr>
        <w:t>τοιχείο της αναθεώρησης.</w:t>
      </w:r>
    </w:p>
    <w:p w14:paraId="7200B06A"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Το Σύνταγμα επιτρέπει την εναλλαγή των πλειοψηφιών. Αν μ</w:t>
      </w:r>
      <w:r>
        <w:rPr>
          <w:rFonts w:eastAsia="Times New Roman" w:cs="Times New Roman"/>
          <w:szCs w:val="24"/>
        </w:rPr>
        <w:t>ί</w:t>
      </w:r>
      <w:r>
        <w:rPr>
          <w:rFonts w:eastAsia="Times New Roman" w:cs="Times New Roman"/>
          <w:szCs w:val="24"/>
        </w:rPr>
        <w:t xml:space="preserve">α διάταξη διαπιστωθεί ότι πρέπει να αναθεωρηθεί στην παρούσα Βουλή με εκατόν ογδόντα ψήφους, η επόμενη Βουλή συντελεί την </w:t>
      </w:r>
      <w:r>
        <w:rPr>
          <w:rFonts w:eastAsia="Times New Roman" w:cs="Times New Roman"/>
          <w:szCs w:val="24"/>
        </w:rPr>
        <w:t>Α</w:t>
      </w:r>
      <w:r>
        <w:rPr>
          <w:rFonts w:eastAsia="Times New Roman" w:cs="Times New Roman"/>
          <w:szCs w:val="24"/>
        </w:rPr>
        <w:t>ναθεώρηση με εκατόν πενήντα μία ψήφους, με την απλή</w:t>
      </w:r>
      <w:r>
        <w:rPr>
          <w:rFonts w:eastAsia="Times New Roman" w:cs="Times New Roman"/>
          <w:szCs w:val="24"/>
        </w:rPr>
        <w:t xml:space="preserve"> κοινοβουλευτική </w:t>
      </w:r>
      <w:r>
        <w:rPr>
          <w:rFonts w:eastAsia="Times New Roman" w:cs="Times New Roman"/>
          <w:szCs w:val="24"/>
        </w:rPr>
        <w:t>Π</w:t>
      </w:r>
      <w:r>
        <w:rPr>
          <w:rFonts w:eastAsia="Times New Roman" w:cs="Times New Roman"/>
          <w:szCs w:val="24"/>
        </w:rPr>
        <w:t xml:space="preserve">λειοψηφία, την κυβερνητική πλειοψηφία. </w:t>
      </w:r>
    </w:p>
    <w:p w14:paraId="7200B06B"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Αυτό, το επιτρέπει το Σύνταγμα ως μ</w:t>
      </w:r>
      <w:r>
        <w:rPr>
          <w:rFonts w:eastAsia="Times New Roman" w:cs="Times New Roman"/>
          <w:szCs w:val="24"/>
        </w:rPr>
        <w:t>ί</w:t>
      </w:r>
      <w:r>
        <w:rPr>
          <w:rFonts w:eastAsia="Times New Roman" w:cs="Times New Roman"/>
          <w:szCs w:val="24"/>
        </w:rPr>
        <w:t>α δυνατότητα, όταν υπάρχει πολιτικός και συνταγματικός πολιτισμός, όταν υπάρχει συναίνεση, όταν υπάρχει πραγματική, ευρύτατη συμφωνία, αλλιώς ισχύει ο βασικός καν</w:t>
      </w:r>
      <w:r>
        <w:rPr>
          <w:rFonts w:eastAsia="Times New Roman" w:cs="Times New Roman"/>
          <w:szCs w:val="24"/>
        </w:rPr>
        <w:t>όνας, ότι η πρώτη Βουλή διαπιστώνει την ανάγκη αναθεώρησης με λιγότερους των εκατόν ογδόντα ψήφων και η δεύτερη Βουλή συντελεί την αναθεώρηση με 3/5, με αυξημένη πλειοψηφία, γιατί η συναίνεση δεν είναι εθελοντική, είναι επιβεβλημένη συνταγματικά, είναι υπο</w:t>
      </w:r>
      <w:r>
        <w:rPr>
          <w:rFonts w:eastAsia="Times New Roman" w:cs="Times New Roman"/>
          <w:szCs w:val="24"/>
        </w:rPr>
        <w:t>χρέωση.</w:t>
      </w:r>
    </w:p>
    <w:p w14:paraId="7200B06C"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Εάν επικρατήσει η αντίληψη ότι χωρίς να συμφωνούμε επί της ουσίας, χωρίς να είμαστε βέβαιοι, χωρίς να έχουμε πραγματική συναίνεση, χωρίς να έχουμε κοινή πολιτιστική αναφορά, θεσμική και συνταγματική, διαπιστώνουμε συλλήβδην την ανάγκη αναθεώρησης σ</w:t>
      </w:r>
      <w:r>
        <w:rPr>
          <w:rFonts w:eastAsia="Times New Roman" w:cs="Times New Roman"/>
          <w:szCs w:val="24"/>
        </w:rPr>
        <w:t>την πρώτη Βουλή με εκατόν ογδόντα και η επόμενη κάνει ό,τι θέλει κατά το δοκούν με εκατόν πενήντα ένα, έχουμε ακυρώσει τον αυστηρό χαρακτήρα του Συντάγματος, έχουμε θέσει σε κίνδυνο το μεγάλο κεκτημένο της νεωτερικότητας και το μεγάλο κεκτημένο της Μεταπολ</w:t>
      </w:r>
      <w:r>
        <w:rPr>
          <w:rFonts w:eastAsia="Times New Roman" w:cs="Times New Roman"/>
          <w:szCs w:val="24"/>
        </w:rPr>
        <w:t>ίτευσης.</w:t>
      </w:r>
    </w:p>
    <w:p w14:paraId="7200B06D"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Από το 1975 έως σήμερα μόνο μία φορά διασφαλίστηκε αναθεωρητική συναίνεση, το 2001. Το 1975 το Σύνταγμα ψηφίστηκε με την Αντιπολίτευση να έχει αποχωρήσει σύσσωμη. Το 1986 η </w:t>
      </w:r>
      <w:r>
        <w:rPr>
          <w:rFonts w:eastAsia="Times New Roman" w:cs="Times New Roman"/>
          <w:szCs w:val="24"/>
        </w:rPr>
        <w:t>Α</w:t>
      </w:r>
      <w:r>
        <w:rPr>
          <w:rFonts w:eastAsia="Times New Roman" w:cs="Times New Roman"/>
          <w:szCs w:val="24"/>
        </w:rPr>
        <w:t>ναθεώρηση ψηφίστηκε με την</w:t>
      </w:r>
      <w:r w:rsidRPr="002B0FC7">
        <w:rPr>
          <w:rFonts w:eastAsia="Times New Roman" w:cs="Times New Roman"/>
          <w:szCs w:val="24"/>
        </w:rPr>
        <w:t xml:space="preserve"> </w:t>
      </w:r>
      <w:r>
        <w:rPr>
          <w:rFonts w:eastAsia="Times New Roman" w:cs="Times New Roman"/>
          <w:szCs w:val="24"/>
        </w:rPr>
        <w:t>τότε Αξιωματική Αντιπολίτευση να έχει αποχωρήσ</w:t>
      </w:r>
      <w:r>
        <w:rPr>
          <w:rFonts w:eastAsia="Times New Roman" w:cs="Times New Roman"/>
          <w:szCs w:val="24"/>
        </w:rPr>
        <w:t>ει σύσσωμη. Το 2001 -ενώ όλες οι διατάξεις είχαν τεθεί υπό αναθεώρηση με εκατόν ογδόντα ψήφους το 1998, με μόνη εξαίρεση τον τρόπο εκλογής του Προέδρου της Δημοκρατίας- ζητήσαμε για όλα συναίνεση, όχι εκατόν ογδόντα, αλλά διακοσίων πενήντα-διακοσίων εβδομή</w:t>
      </w:r>
      <w:r>
        <w:rPr>
          <w:rFonts w:eastAsia="Times New Roman" w:cs="Times New Roman"/>
          <w:szCs w:val="24"/>
        </w:rPr>
        <w:t>ντα ψήφων και την αποκτήσαμε.</w:t>
      </w:r>
    </w:p>
    <w:p w14:paraId="7200B06E"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δεν έγινε μόνο στο άρθρο 32, μόνο στη διαδικασία εκλογής του Προέδρου της Δημοκρατίας, που δεν αναθεωρήθηκε και η χώρα το πλήρωσε και το πληρώνει αυτό πολύ ακριβά από το 2015 και μετά. </w:t>
      </w:r>
    </w:p>
    <w:p w14:paraId="7200B06F"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t>Χαίρομαι, λοιπόν, γιατί η επίσημη π</w:t>
      </w:r>
      <w:r>
        <w:rPr>
          <w:rFonts w:eastAsia="Times New Roman" w:cs="Times New Roman"/>
          <w:szCs w:val="24"/>
        </w:rPr>
        <w:t>ρόταση του ΣΥΡΙΖΑ είναι μετριοπαθέστερη των αρχικών ιδεών και προτάσεων. Χαίρομαι, γιατί εγκαταλείφθηκε –ελπίζω, οριστικά- η αντισυνταγματική θεωρία του δήθεν συμβουλευτικού δημοψηφίσματος για την Αναθεώρηση και η Αναθεώρηση ήρθε στη Βουλή, στο αρμόδιο όργ</w:t>
      </w:r>
      <w:r>
        <w:rPr>
          <w:rFonts w:eastAsia="Times New Roman" w:cs="Times New Roman"/>
          <w:szCs w:val="24"/>
        </w:rPr>
        <w:t xml:space="preserve">ανο και μετά στον λαό, το αρμόδιο όργανο με εκλογές και μετά πάλι στη Βουλή, που είναι το αρμόδιο όργανο. Μόνο που πρέπει να έχουμε συνείδηση των προβλημάτων που μας αναμένουν και είναι μπροστά μας. </w:t>
      </w:r>
    </w:p>
    <w:p w14:paraId="7200B070"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t>Η χώρα έζησε και ζει μ</w:t>
      </w:r>
      <w:r>
        <w:rPr>
          <w:rFonts w:eastAsia="Times New Roman" w:cs="Times New Roman"/>
          <w:szCs w:val="24"/>
        </w:rPr>
        <w:t>ί</w:t>
      </w:r>
      <w:r>
        <w:rPr>
          <w:rFonts w:eastAsia="Times New Roman" w:cs="Times New Roman"/>
          <w:szCs w:val="24"/>
        </w:rPr>
        <w:t>α μακροχρόνια οικονομική κρίση. Ε</w:t>
      </w:r>
      <w:r>
        <w:rPr>
          <w:rFonts w:eastAsia="Times New Roman" w:cs="Times New Roman"/>
          <w:szCs w:val="24"/>
        </w:rPr>
        <w:t>λήφθησαν και λαμβάνονται επώδυνα μέτρα. Η χώρα άντεξε και ένας από τους λόγους που άντεξε είναι ότι είχε Σύνταγμα, που ρύθμισε την αλλαγή του πολιτικού συστήματος, την αλλαγή των κοινοβουλευτικών συσχετισμών, την αλλαγή της κοινωνικής διαστρωμάτωσης, την α</w:t>
      </w:r>
      <w:r>
        <w:rPr>
          <w:rFonts w:eastAsia="Times New Roman" w:cs="Times New Roman"/>
          <w:szCs w:val="24"/>
        </w:rPr>
        <w:t xml:space="preserve">λλαγή των νοοτροπιών. </w:t>
      </w:r>
    </w:p>
    <w:p w14:paraId="7200B071"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γεγονός ότι το Σύνταγμα άντεξε τέτοιες πιέσεις και τέτοιες εναλλαγές δείχνει την ποιότητα του Συντάγματός μας και του πολιτεύματός μας. </w:t>
      </w:r>
    </w:p>
    <w:p w14:paraId="7200B072"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t xml:space="preserve">Πού λειτούργησε αρνητικά το Σύνταγμα; Μόνο στην υποχρεωτική διάλυση της Βουλής τον Ιανουάριο </w:t>
      </w:r>
      <w:r>
        <w:rPr>
          <w:rFonts w:eastAsia="Times New Roman" w:cs="Times New Roman"/>
          <w:szCs w:val="24"/>
        </w:rPr>
        <w:t xml:space="preserve">του 2015. Εξήγησα τους λόγους πριν και νομίζω ότι έχουμε γίνει τώρα όλοι σοφότεροι. Άλλωστε, υπάρχει και η όψιμη θεωρία του καθαρού μυαλού. </w:t>
      </w:r>
    </w:p>
    <w:p w14:paraId="7200B073"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t>Ποια είναι η βασική μας εμπειρία από τα εννιά χρόνια της κρίσης, για την οποία υπάρχει σιωπή στην πρόταση του ΣΥΡΙΖ</w:t>
      </w:r>
      <w:r>
        <w:rPr>
          <w:rFonts w:eastAsia="Times New Roman" w:cs="Times New Roman"/>
          <w:szCs w:val="24"/>
        </w:rPr>
        <w:t>Α; Ότι χρειάζεται να υπάρχουν συνταγματικοί κανόνες δημοσιονομικής επίγνωσης και να κρούεται κώδωνας κινδύνου δημοσιονομικής εκτροπής εις βάρος της χώρας και των πολιτών και αυτό πρέπει να είναι ένας συνταγματικός κανόνας σαφής και εθνικής ιδιοκτησίας. Για</w:t>
      </w:r>
      <w:r>
        <w:rPr>
          <w:rFonts w:eastAsia="Times New Roman" w:cs="Times New Roman"/>
          <w:szCs w:val="24"/>
        </w:rPr>
        <w:t>τί έχουμε υπογράψει τη συνθήκη για τη συνεργασία, τη σταθερότητα και τη διακυβέρνηση, το νέο δημοσιονομικό σύμφωνο, που προβλέπει την υποχρέωση των κρατών-μελών της Ευρωζώνης να σέβονται τον δημοσιονομικό κανόνα, δηλαδή το ανώτατο όριο δημοσιονομικού ελλεί</w:t>
      </w:r>
      <w:r>
        <w:rPr>
          <w:rFonts w:eastAsia="Times New Roman" w:cs="Times New Roman"/>
          <w:szCs w:val="24"/>
        </w:rPr>
        <w:t xml:space="preserve">μματος. </w:t>
      </w:r>
    </w:p>
    <w:p w14:paraId="7200B074"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όμως, με 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έχουμε αποδεχθεί, ούτως ή άλλως, υπερβολικά πρωτογενή πλεονάσματα, όχι μέχρι το 2022, αλλά μέχρι το 2060. Αυτή η συμφωνία όλων των κρατών-μελών της Ευρωζώνης για τον δημοσιονομικό κανόνα ισχύει σε εμάς, </w:t>
      </w:r>
      <w:r>
        <w:rPr>
          <w:rFonts w:eastAsia="Times New Roman" w:cs="Times New Roman"/>
          <w:szCs w:val="24"/>
        </w:rPr>
        <w:t>με αυξημένη νομική ισχύ, λόγω του άρθρου 28 παράγραφος 1. Δεν πρέπει αυτή να κατοχυρωθεί συνταγματικά, μαζί με την ανεξαρτησία της Τράπεζας της Ελλάδος, ώστε να έχουμε βασικούς μηχανισμούς επίγνωσης των προβλημάτων και να μην λέμε ψέματα στον κόσμο ή να μη</w:t>
      </w:r>
      <w:r>
        <w:rPr>
          <w:rFonts w:eastAsia="Times New Roman" w:cs="Times New Roman"/>
          <w:szCs w:val="24"/>
        </w:rPr>
        <w:t xml:space="preserve">ν αναπτύσσουμε έναν ακατάσχετο συνταγματικό βολονταρισμό, μια ρητορεία που απεδείχθη ότι μπορεί να είναι πολύ επικίνδυνη, γιατί διαψεύδει την πίστη των πολιτών στο Σύνταγμα και υπονομεύει τον συνταγματικό πατριωτισμό; </w:t>
      </w:r>
    </w:p>
    <w:p w14:paraId="7200B075"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t>Αντιθέτως, δυστυχώς βλέπω μέσα σ’ αυτ</w:t>
      </w:r>
      <w:r>
        <w:rPr>
          <w:rFonts w:eastAsia="Times New Roman" w:cs="Times New Roman"/>
          <w:szCs w:val="24"/>
        </w:rPr>
        <w:t>ήν την πρόταση, αλλά και σε άλλες ιδέες που ακούγονται στον δημόσιο βίο πολλά στοιχεία ρητορείας και δημαγωγίας, λες και το Σύνταγμα είναι ένα κείμενο διακηρυκτικό, που δεν σημαίνει τίποτα νομικά, τίποτα πρακτικά, άρα μπορούμε ανέξοδα να δίνουμε συνταγματι</w:t>
      </w:r>
      <w:r>
        <w:rPr>
          <w:rFonts w:eastAsia="Times New Roman" w:cs="Times New Roman"/>
          <w:szCs w:val="24"/>
        </w:rPr>
        <w:t xml:space="preserve">κές υποσχέσεις. Το έχουμε κάνει αυτό και στο παρελθόν, έχει </w:t>
      </w:r>
      <w:r>
        <w:rPr>
          <w:rFonts w:eastAsia="Times New Roman" w:cs="Times New Roman"/>
          <w:szCs w:val="24"/>
        </w:rPr>
        <w:lastRenderedPageBreak/>
        <w:t>γίνει πάντα υφολογικά. Τα συνταγματικά κείμενα, που δεν είναι μόνο μηχανιστικά, έχουν μια ρητορεία, αλλά αυτή πρέπει να είναι ανώδυνη, πρέπει να ενισχύει τα ατομικά δικαιώματα, τη δημοκρατία, το κ</w:t>
      </w:r>
      <w:r>
        <w:rPr>
          <w:rFonts w:eastAsia="Times New Roman" w:cs="Times New Roman"/>
          <w:szCs w:val="24"/>
        </w:rPr>
        <w:t>ράτος δικαίου. Όταν δημιουργεί ψευδαισθήσεις οικονομικές, δημοσιονομικές, μπορεί μέσω της νομολογίας, μέσω του δικαστικού ελέγχου της συνταγματικότητας των νόμων, να οδηγήσει σε δημοσιονομική εκτροπή και να θέσει σε αμφισβήτηση την ίδια τη λειτουργία του π</w:t>
      </w:r>
      <w:r>
        <w:rPr>
          <w:rFonts w:eastAsia="Times New Roman" w:cs="Times New Roman"/>
          <w:szCs w:val="24"/>
        </w:rPr>
        <w:t xml:space="preserve">ολιτεύματος. </w:t>
      </w:r>
    </w:p>
    <w:p w14:paraId="7200B076"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t>Έχει, λοιπόν, πολύ μεγάλη σημασία να μην υπάρχουν στοιχεία ρητορείας και συνταγματικού λαϊκισμού. Η χειρότερη μορφή λαϊκισμού είναι ο συνταγματικός λαϊκισμός. Γιατί, τι συμβαίνει όταν υιοθετείς διατάξεις συνταγματικού λαϊκισμού; Ή τις παραβιά</w:t>
      </w:r>
      <w:r>
        <w:rPr>
          <w:rFonts w:eastAsia="Times New Roman" w:cs="Times New Roman"/>
          <w:szCs w:val="24"/>
        </w:rPr>
        <w:t xml:space="preserve">ζεις για λόγους οικονομικής ανάγκης και ευτελίζεις το Σύνταγμα ή τις σέβεσαι και καταστρέφεις τη χώρα. Δεν είναι ένα τραγικό δίλημμα; Μετά από δέκα χρόνια κρίσης πρέπει να βρεθούμε ξανά αντιμέτωποι με αυτό το δίλημμα; </w:t>
      </w:r>
    </w:p>
    <w:p w14:paraId="7200B077"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Εν πάση περιπτώσει, ας μην ξεχνάμε ότ</w:t>
      </w:r>
      <w:r>
        <w:rPr>
          <w:rFonts w:eastAsia="Times New Roman" w:cs="Times New Roman"/>
          <w:szCs w:val="24"/>
        </w:rPr>
        <w:t xml:space="preserve">ι η συγκυρία είναι άκρως επιβαρυμένη. Εδώ δεν έχουμε ένα συναινετικό κλίμα. </w:t>
      </w:r>
      <w:r>
        <w:rPr>
          <w:rFonts w:eastAsia="Times New Roman" w:cs="Times New Roman"/>
          <w:szCs w:val="24"/>
        </w:rPr>
        <w:lastRenderedPageBreak/>
        <w:t xml:space="preserve">Εδώ έχουμε όξυνση, πόλωση, εντάσεις, χειραγώγηση της </w:t>
      </w:r>
      <w:r>
        <w:rPr>
          <w:rFonts w:eastAsia="Times New Roman" w:cs="Times New Roman"/>
          <w:szCs w:val="24"/>
        </w:rPr>
        <w:t>δ</w:t>
      </w:r>
      <w:r>
        <w:rPr>
          <w:rFonts w:eastAsia="Times New Roman" w:cs="Times New Roman"/>
          <w:szCs w:val="24"/>
        </w:rPr>
        <w:t>ικαιοσύνης. Εδώ έχουμε τεράστια προβλήματα αντοχής του τραπεζικού συστήματος. Έχουμε μπροστά μας τις συνέπειες του υπερπλεονάσ</w:t>
      </w:r>
      <w:r>
        <w:rPr>
          <w:rFonts w:eastAsia="Times New Roman" w:cs="Times New Roman"/>
          <w:szCs w:val="24"/>
        </w:rPr>
        <w:t>ματος και άρα τις υπερφορολόγησης, που έχει διαλύσει τη μεσαία τάξη και δεν επιτρέπει στη χώρα να ορθοποδήσει, γιατί χωρίς εθνική αποταμίευση, χωρίς χρηματοδότηση επενδύσεων, χωρίς σταθερότητα, δεν υπάρχει ούτε επιστροφή στις αγορές ούτε ανάπτυξη η οποία ν</w:t>
      </w:r>
      <w:r>
        <w:rPr>
          <w:rFonts w:eastAsia="Times New Roman" w:cs="Times New Roman"/>
          <w:szCs w:val="24"/>
        </w:rPr>
        <w:t>α υπερβαίνει το αναιμικό όριο του 1,5%</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 μετά από δέκα χρόνια συσσωρευμένης ύφεσης. </w:t>
      </w:r>
    </w:p>
    <w:p w14:paraId="7200B078"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Εδώ σήμερα ξεκινάει η διαδικασία της συναινετικής -υποτίθεται- αναθεώρησης και πληροφορούμαστε ότι διενεργείται έρευνα στους λογαριασμούς του Κώστα Σημίτη. Δηλαδή, κάπ</w:t>
      </w:r>
      <w:r>
        <w:rPr>
          <w:rFonts w:eastAsia="Times New Roman" w:cs="Times New Roman"/>
          <w:szCs w:val="24"/>
        </w:rPr>
        <w:t xml:space="preserve">οιοι θέλουν να αμαυρώσουν το εμβληματικό πρόσωπο του ευρωπαϊκού κεκτημένου της χώρας. Ματαιοπονούν, αλλά εκτίθενται και εκθέτουν και τη </w:t>
      </w:r>
      <w:r>
        <w:rPr>
          <w:rFonts w:eastAsia="Times New Roman" w:cs="Times New Roman"/>
          <w:szCs w:val="24"/>
        </w:rPr>
        <w:t>δ</w:t>
      </w:r>
      <w:r>
        <w:rPr>
          <w:rFonts w:eastAsia="Times New Roman" w:cs="Times New Roman"/>
          <w:szCs w:val="24"/>
        </w:rPr>
        <w:t xml:space="preserve">ικαιοσύνη! </w:t>
      </w:r>
    </w:p>
    <w:p w14:paraId="7200B079" w14:textId="77777777" w:rsidR="00412B74" w:rsidRDefault="00EE22A4">
      <w:pPr>
        <w:spacing w:line="600" w:lineRule="auto"/>
        <w:ind w:firstLine="709"/>
        <w:jc w:val="both"/>
        <w:rPr>
          <w:rFonts w:eastAsia="Times New Roman" w:cs="Times New Roman"/>
        </w:rPr>
      </w:pPr>
      <w:r w:rsidRPr="001A307B">
        <w:rPr>
          <w:rFonts w:eastAsia="Times New Roman" w:cs="Times New Roman"/>
        </w:rPr>
        <w:t>(Χειροκροτήματα από την πτέρυγα της Δημοκρατικής Συμπαράταξης ΠΑΣΟΚ</w:t>
      </w:r>
      <w:r>
        <w:rPr>
          <w:rFonts w:eastAsia="Times New Roman" w:cs="Times New Roman"/>
        </w:rPr>
        <w:t xml:space="preserve"> </w:t>
      </w:r>
      <w:r w:rsidRPr="001A307B">
        <w:rPr>
          <w:rFonts w:eastAsia="Times New Roman" w:cs="Times New Roman"/>
        </w:rPr>
        <w:t>-</w:t>
      </w:r>
      <w:r>
        <w:rPr>
          <w:rFonts w:eastAsia="Times New Roman" w:cs="Times New Roman"/>
        </w:rPr>
        <w:t xml:space="preserve"> </w:t>
      </w:r>
      <w:r w:rsidRPr="001A307B">
        <w:rPr>
          <w:rFonts w:eastAsia="Times New Roman" w:cs="Times New Roman"/>
        </w:rPr>
        <w:t>ΔΗΜΑΡ)</w:t>
      </w:r>
    </w:p>
    <w:p w14:paraId="7200B07A" w14:textId="77777777" w:rsidR="00412B74" w:rsidRDefault="00EE22A4">
      <w:pPr>
        <w:spacing w:line="600" w:lineRule="auto"/>
        <w:ind w:firstLine="720"/>
        <w:jc w:val="both"/>
        <w:rPr>
          <w:rFonts w:eastAsia="Times New Roman"/>
          <w:bCs/>
        </w:rPr>
      </w:pPr>
      <w:r>
        <w:rPr>
          <w:rFonts w:eastAsia="Times New Roman"/>
          <w:bCs/>
        </w:rPr>
        <w:lastRenderedPageBreak/>
        <w:t>Δυστυχώς, λοιπόν, παρ</w:t>
      </w:r>
      <w:r>
        <w:rPr>
          <w:rFonts w:eastAsia="Times New Roman"/>
          <w:bCs/>
        </w:rPr>
        <w:t xml:space="preserve">’ </w:t>
      </w:r>
      <w:r>
        <w:rPr>
          <w:rFonts w:eastAsia="Times New Roman"/>
          <w:bCs/>
        </w:rPr>
        <w:t xml:space="preserve">ότι έχουμε ζήσει αυτή την εμπειρία, δεν έχουμε γλυτώσει από τα στοιχεία του συνταγματικού λαϊκισμού. Είναι τόσο απλό να πεις </w:t>
      </w:r>
      <w:r w:rsidRPr="0037525E">
        <w:rPr>
          <w:rFonts w:eastAsia="Times New Roman"/>
          <w:bCs/>
          <w:shd w:val="clear" w:color="auto" w:fill="FFFFFF"/>
        </w:rPr>
        <w:t>ότι</w:t>
      </w:r>
      <w:r>
        <w:rPr>
          <w:rFonts w:eastAsia="Times New Roman"/>
          <w:bCs/>
        </w:rPr>
        <w:t xml:space="preserve"> αναζητούμε συναινετικά Πρόεδρο της Δημοκρατίας με αυξημένη πλειοψηφία, αλλά</w:t>
      </w:r>
      <w:r w:rsidRPr="00AA22B3">
        <w:rPr>
          <w:rFonts w:eastAsia="Times New Roman"/>
          <w:bCs/>
        </w:rPr>
        <w:t xml:space="preserve"> </w:t>
      </w:r>
      <w:r>
        <w:rPr>
          <w:rFonts w:eastAsia="Times New Roman"/>
          <w:bCs/>
        </w:rPr>
        <w:t>μετά από δύο ψηφοφορίες, μετά από έξι ψηφοφορίες, π</w:t>
      </w:r>
      <w:r>
        <w:rPr>
          <w:rFonts w:eastAsia="Times New Roman"/>
          <w:bCs/>
        </w:rPr>
        <w:t xml:space="preserve">άμε στο λαό σε άμεση εκλογή συγκρουσιακή. Θα πάρει ο ένας τη νίκη </w:t>
      </w:r>
      <w:r w:rsidRPr="0037525E">
        <w:rPr>
          <w:rFonts w:eastAsia="Times New Roman"/>
          <w:bCs/>
        </w:rPr>
        <w:t>και</w:t>
      </w:r>
      <w:r>
        <w:rPr>
          <w:rFonts w:eastAsia="Times New Roman"/>
          <w:bCs/>
        </w:rPr>
        <w:t xml:space="preserve"> ο άλλος την ήττα. Η κυβέρνηση δεν υφίσταται διάλυση Βουλής και εκλογές, αλλά μπορεί να χάσει την εκλογή του Προέδρου της Δημοκρατίας. </w:t>
      </w:r>
    </w:p>
    <w:p w14:paraId="7200B07B" w14:textId="77777777" w:rsidR="00412B74" w:rsidRDefault="00EE22A4">
      <w:pPr>
        <w:spacing w:line="600" w:lineRule="auto"/>
        <w:ind w:firstLine="720"/>
        <w:jc w:val="both"/>
        <w:rPr>
          <w:rFonts w:eastAsia="Times New Roman"/>
          <w:bCs/>
        </w:rPr>
      </w:pPr>
      <w:r>
        <w:rPr>
          <w:rFonts w:eastAsia="Times New Roman"/>
          <w:bCs/>
        </w:rPr>
        <w:t>Συμβαίνει αυτό αλλού στην Ευρώπη; Συμβαίνει. Σχεδόν</w:t>
      </w:r>
      <w:r>
        <w:rPr>
          <w:rFonts w:eastAsia="Times New Roman"/>
          <w:bCs/>
        </w:rPr>
        <w:t xml:space="preserve"> παντού υπάρχουν προβλήματα. Δείτε τι γίνεται σε χώρες όπως η Ρουμανία, η Τσεχία. Υπάρχουν χώρες ώριμες θεσμικά, που τα έχουν λύσει αυτά, όπως η Αυστρία, αλλά και άλλες χώρες, που δεν τα έχουν λύσει. Και εκεί είμαστε εμείς, που δεν έχουμε μ</w:t>
      </w:r>
      <w:r>
        <w:rPr>
          <w:rFonts w:eastAsia="Times New Roman"/>
          <w:bCs/>
        </w:rPr>
        <w:t>ί</w:t>
      </w:r>
      <w:r>
        <w:rPr>
          <w:rFonts w:eastAsia="Times New Roman"/>
          <w:bCs/>
        </w:rPr>
        <w:t>α παράδοση άμεσ</w:t>
      </w:r>
      <w:r>
        <w:rPr>
          <w:rFonts w:eastAsia="Times New Roman"/>
          <w:bCs/>
        </w:rPr>
        <w:t xml:space="preserve">ης εκλογής. </w:t>
      </w:r>
    </w:p>
    <w:p w14:paraId="7200B07C" w14:textId="77777777" w:rsidR="00412B74" w:rsidRDefault="00EE22A4">
      <w:pPr>
        <w:spacing w:line="600" w:lineRule="auto"/>
        <w:ind w:firstLine="720"/>
        <w:jc w:val="both"/>
        <w:rPr>
          <w:rFonts w:eastAsia="Times New Roman"/>
          <w:bCs/>
        </w:rPr>
      </w:pPr>
      <w:r>
        <w:rPr>
          <w:rFonts w:eastAsia="Times New Roman"/>
          <w:bCs/>
        </w:rPr>
        <w:t xml:space="preserve">Δημοψηφίσματα: Μα, μετά τα όσα είπε ο κ. Τσίπρας στο Βερολίνο για το αυτοακυρωμένο δημοψήφισμα του Ιουλίου του 2015, που θα ήταν ολέθριο να εφαρμοστεί το αποτέλεσμά του, ποιος μπορεί να τολμά να θέτει ζήτημα δημοψηφίσματος και </w:t>
      </w:r>
      <w:r>
        <w:rPr>
          <w:rFonts w:eastAsia="Times New Roman"/>
          <w:bCs/>
        </w:rPr>
        <w:lastRenderedPageBreak/>
        <w:t>διευκόλυνσης των</w:t>
      </w:r>
      <w:r>
        <w:rPr>
          <w:rFonts w:eastAsia="Times New Roman"/>
          <w:bCs/>
        </w:rPr>
        <w:t xml:space="preserve"> δημοψηφισμάτων ακόμη και για όποια συμφωνία μεταφέρει κυριαρχικές αρμοδιότητες σε όργανο διεθνούς Οργανισμού; </w:t>
      </w:r>
    </w:p>
    <w:p w14:paraId="7200B07D" w14:textId="77777777" w:rsidR="00412B74" w:rsidRDefault="00EE22A4">
      <w:pPr>
        <w:spacing w:line="600" w:lineRule="auto"/>
        <w:ind w:firstLine="720"/>
        <w:jc w:val="both"/>
        <w:rPr>
          <w:rFonts w:eastAsia="Times New Roman"/>
          <w:bCs/>
        </w:rPr>
      </w:pPr>
      <w:r>
        <w:rPr>
          <w:rFonts w:eastAsia="Times New Roman"/>
          <w:bCs/>
        </w:rPr>
        <w:t xml:space="preserve">Ξέρετε πόσες τέτοιες συμφωνίες ψηφίζει η Βουλή κάθε χρόνο; Μόνο για να πάρουμε τα δάνεια της περιόδου της κρίσης και το τρίτο δάνειο, θα έπρεπε </w:t>
      </w:r>
      <w:r>
        <w:rPr>
          <w:rFonts w:eastAsia="Times New Roman"/>
          <w:bCs/>
        </w:rPr>
        <w:t xml:space="preserve">να κάνουμε τουλάχιστον τρία δημοψηφίσματα στην περίπτωση αυτή. Άλλοι κάνουν δημοψηφίσματα και παρεμποδίζουν την εφαρμογή των προγραμμάτων μας, όπως έγινε, για παράδειγμα, στην Ιρλανδία ή στην Ολλανδία τα προηγούμενα χρόνια. </w:t>
      </w:r>
    </w:p>
    <w:p w14:paraId="7200B07E" w14:textId="77777777" w:rsidR="00412B74" w:rsidRDefault="00EE22A4">
      <w:pPr>
        <w:spacing w:line="600" w:lineRule="auto"/>
        <w:ind w:firstLine="720"/>
        <w:jc w:val="both"/>
        <w:rPr>
          <w:rFonts w:eastAsia="Times New Roman"/>
          <w:bCs/>
        </w:rPr>
      </w:pPr>
      <w:r>
        <w:rPr>
          <w:rFonts w:eastAsia="Times New Roman"/>
          <w:bCs/>
        </w:rPr>
        <w:t>Σταθερό εκλογικό σύστημα: Δεν α</w:t>
      </w:r>
      <w:r>
        <w:rPr>
          <w:rFonts w:eastAsia="Times New Roman"/>
          <w:bCs/>
        </w:rPr>
        <w:t>ρκεί να έχουμε τα 2/3 για την αλλαγή του εκλογικού συστήματος; Τι μεγαλύτερη εγγύηση μπορεί να υπάρξει; Μπορούμε να αγκυλώσουμε το εκλογικό σύστημα, ακόμη κι αν αλλάξουν ριζικά οι συγκυρίες; Μα, έχουμε την εγγύηση των 2/3.</w:t>
      </w:r>
    </w:p>
    <w:p w14:paraId="7200B07F" w14:textId="77777777" w:rsidR="00412B74" w:rsidRDefault="00EE22A4">
      <w:pPr>
        <w:spacing w:line="600" w:lineRule="auto"/>
        <w:ind w:firstLine="720"/>
        <w:jc w:val="both"/>
        <w:rPr>
          <w:rFonts w:eastAsia="Times New Roman"/>
          <w:bCs/>
        </w:rPr>
      </w:pPr>
      <w:r>
        <w:rPr>
          <w:rFonts w:eastAsia="Times New Roman"/>
          <w:bCs/>
        </w:rPr>
        <w:t>Το εγγυημένο αξιοπρεπές επίπεδο δ</w:t>
      </w:r>
      <w:r>
        <w:rPr>
          <w:rFonts w:eastAsia="Times New Roman"/>
          <w:bCs/>
        </w:rPr>
        <w:t xml:space="preserve">ιαβίωσης δεν υπάρχει; Δεν το επικαλείται κατά κόρον το Συμβούλιο της Επικρατείας στις αποφάσεις του για τις συντάξεις, για τα αναδρομικά, για τη </w:t>
      </w:r>
      <w:r>
        <w:rPr>
          <w:rFonts w:eastAsia="Times New Roman"/>
          <w:bCs/>
        </w:rPr>
        <w:lastRenderedPageBreak/>
        <w:t>μη περικοπή του δευτέρου και τρίτου μνημονίου; Τι θέλουμε να προσθέσουμε; Μ</w:t>
      </w:r>
      <w:r>
        <w:rPr>
          <w:rFonts w:eastAsia="Times New Roman"/>
          <w:bCs/>
        </w:rPr>
        <w:t>ί</w:t>
      </w:r>
      <w:r>
        <w:rPr>
          <w:rFonts w:eastAsia="Times New Roman"/>
          <w:bCs/>
        </w:rPr>
        <w:t>α φενάκη για το λαό; Αντί να συζητή</w:t>
      </w:r>
      <w:r>
        <w:rPr>
          <w:rFonts w:eastAsia="Times New Roman"/>
          <w:bCs/>
        </w:rPr>
        <w:t xml:space="preserve">σουμε πώς θα αντιμετωπίσουμε το πρόβλημα των δικαστικών αποφάσεων και της αντοχής του ασφαλιστικού συστήματος, να συζητήσουμε, δηλαδή, δυστυχώς, την ανυπαρξία ασφαλιστικού συστήματος; </w:t>
      </w:r>
    </w:p>
    <w:p w14:paraId="7200B080" w14:textId="77777777" w:rsidR="00412B74" w:rsidRDefault="00EE22A4">
      <w:pPr>
        <w:spacing w:line="600" w:lineRule="auto"/>
        <w:ind w:firstLine="720"/>
        <w:jc w:val="both"/>
        <w:rPr>
          <w:rFonts w:eastAsia="Times New Roman" w:cs="Times New Roman"/>
          <w:szCs w:val="24"/>
        </w:rPr>
      </w:pPr>
      <w:r>
        <w:rPr>
          <w:rFonts w:eastAsia="Times New Roman"/>
          <w:bCs/>
        </w:rPr>
        <w:t>Για να μην μιλήσω για το τελευταίο παράδειγμα της διακήρυξης πως θα συν</w:t>
      </w:r>
      <w:r>
        <w:rPr>
          <w:rFonts w:eastAsia="Times New Roman"/>
          <w:bCs/>
        </w:rPr>
        <w:t>υπάρχουν στο άρθρο 3 η θρησκευτική ουδετερότητα και η επικρατούσα θρησκεία. Και αυτό μετατρέπεται σε ένα μικροκομματικό τέχνασμα, ότι δήθεν θα αδειάσουν δέκα χιλιάδες θέσεις υπαλλήλων από τους ιερείς για να τις καταλάβουν κάποιοι άλλοι νέοι, που έχουν ανάγ</w:t>
      </w:r>
      <w:r>
        <w:rPr>
          <w:rFonts w:eastAsia="Times New Roman"/>
          <w:bCs/>
        </w:rPr>
        <w:t xml:space="preserve">κη από δουλειά, τους οποίους σεβόμαστε και αγωνιούμε. Όμως, αυτό είναι ένα ψέμα, γιατί οι ιερείς είναι λειτουργοί </w:t>
      </w:r>
      <w:r>
        <w:rPr>
          <w:rFonts w:eastAsia="Times New Roman"/>
          <w:bCs/>
        </w:rPr>
        <w:t>ν</w:t>
      </w:r>
      <w:r>
        <w:rPr>
          <w:rFonts w:eastAsia="Times New Roman"/>
          <w:bCs/>
        </w:rPr>
        <w:t xml:space="preserve">ομικού </w:t>
      </w:r>
      <w:r>
        <w:rPr>
          <w:rFonts w:eastAsia="Times New Roman"/>
          <w:bCs/>
        </w:rPr>
        <w:t>π</w:t>
      </w:r>
      <w:r>
        <w:rPr>
          <w:rFonts w:eastAsia="Times New Roman"/>
          <w:bCs/>
        </w:rPr>
        <w:t xml:space="preserve">ροσώπου </w:t>
      </w:r>
      <w:r>
        <w:rPr>
          <w:rFonts w:eastAsia="Times New Roman"/>
          <w:bCs/>
        </w:rPr>
        <w:t>δ</w:t>
      </w:r>
      <w:r>
        <w:rPr>
          <w:rFonts w:eastAsia="Times New Roman"/>
          <w:bCs/>
        </w:rPr>
        <w:t xml:space="preserve">ημοσίου </w:t>
      </w:r>
      <w:r>
        <w:rPr>
          <w:rFonts w:eastAsia="Times New Roman"/>
          <w:bCs/>
        </w:rPr>
        <w:t>δ</w:t>
      </w:r>
      <w:r>
        <w:rPr>
          <w:rFonts w:eastAsia="Times New Roman"/>
          <w:bCs/>
        </w:rPr>
        <w:t xml:space="preserve">ικαίου και δεν καταλαμβάνουν αυτού του είδους τις οργανικές θέσεις, αλλά δικές τους οργανικές θέσεις. </w:t>
      </w:r>
    </w:p>
    <w:p w14:paraId="7200B081"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Και, βέβαια, το σημαντικότερο, αυτό το οποίο νομίζω ότι έχει ιδιαίτερη σημασία για όλους μας είναι να μη γίνουν λανθασμένες κινήσεις τώρα που ανοίγει το «κουτί της Πανδώρας» της </w:t>
      </w:r>
      <w:r>
        <w:rPr>
          <w:rFonts w:eastAsia="Times New Roman" w:cs="Times New Roman"/>
          <w:szCs w:val="24"/>
        </w:rPr>
        <w:lastRenderedPageBreak/>
        <w:t xml:space="preserve">αναθεώρησης, που θα υποβαθμίσουν το επίπεδο της </w:t>
      </w:r>
      <w:r>
        <w:rPr>
          <w:rFonts w:eastAsia="Times New Roman" w:cs="Times New Roman"/>
          <w:szCs w:val="24"/>
        </w:rPr>
        <w:t>δ</w:t>
      </w:r>
      <w:r>
        <w:rPr>
          <w:rFonts w:eastAsia="Times New Roman" w:cs="Times New Roman"/>
          <w:szCs w:val="24"/>
        </w:rPr>
        <w:t>ημοκρατίας και του κράτους δι</w:t>
      </w:r>
      <w:r>
        <w:rPr>
          <w:rFonts w:eastAsia="Times New Roman" w:cs="Times New Roman"/>
          <w:szCs w:val="24"/>
        </w:rPr>
        <w:t xml:space="preserve">καίου. Δυστυχώς, οι πιθανότητες να γίνουν λάθη είναι μεγαλύτερες από τις πιθανότητες να γίνουν βελτιώσεις στο συνταγματικό κείμενο, λόγω της συγκυρίας που θα βαίνει επιδεινούμενη. </w:t>
      </w:r>
    </w:p>
    <w:p w14:paraId="7200B082"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Γι’ αυτό, κυρίες και κύριοι Βουλευτές -και τελειώνω με αυτό- το θεμελιώδες </w:t>
      </w:r>
      <w:r>
        <w:rPr>
          <w:rFonts w:eastAsia="Times New Roman" w:cs="Times New Roman"/>
          <w:szCs w:val="24"/>
        </w:rPr>
        <w:t xml:space="preserve">είναι να προστατεύσουμε το Σύνταγμα, τη </w:t>
      </w:r>
      <w:r>
        <w:rPr>
          <w:rFonts w:eastAsia="Times New Roman" w:cs="Times New Roman"/>
          <w:szCs w:val="24"/>
        </w:rPr>
        <w:t>δ</w:t>
      </w:r>
      <w:r>
        <w:rPr>
          <w:rFonts w:eastAsia="Times New Roman" w:cs="Times New Roman"/>
          <w:szCs w:val="24"/>
        </w:rPr>
        <w:t>ημοκρατία, τους θεσμούς και την ομαλή πορεία του τόπου, σεβόμενοι τον αυστηρό χαρακτήρα του Συντάγματος. Κα</w:t>
      </w:r>
      <w:r>
        <w:rPr>
          <w:rFonts w:eastAsia="Times New Roman" w:cs="Times New Roman"/>
          <w:szCs w:val="24"/>
        </w:rPr>
        <w:t>μ</w:t>
      </w:r>
      <w:r>
        <w:rPr>
          <w:rFonts w:eastAsia="Times New Roman" w:cs="Times New Roman"/>
          <w:szCs w:val="24"/>
        </w:rPr>
        <w:t>μία διάταξη δεν πρέπει να διαπιστωθεί ότι είναι αναθεωρητέα με πλειοψηφία που υπερβαίνει τους εκατόν εβδομή</w:t>
      </w:r>
      <w:r>
        <w:rPr>
          <w:rFonts w:eastAsia="Times New Roman" w:cs="Times New Roman"/>
          <w:szCs w:val="24"/>
        </w:rPr>
        <w:t xml:space="preserve">ντα εννέα ψήφους. Πρέπει η επόμενη Βουλή να είναι Βουλή αναγκαστικής αναθεωρητικής υπευθυνότητας και συναίνεσης, διατηρούμενης της εγγύησης των εκατόν ογδόντα Βουλευτών. </w:t>
      </w:r>
    </w:p>
    <w:p w14:paraId="7200B083"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200B084"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7200B085" w14:textId="77777777" w:rsidR="00412B74" w:rsidRDefault="00EE22A4">
      <w:pPr>
        <w:spacing w:line="600" w:lineRule="auto"/>
        <w:ind w:firstLine="720"/>
        <w:jc w:val="both"/>
        <w:rPr>
          <w:rFonts w:eastAsia="Times New Roman" w:cs="Times New Roman"/>
          <w:szCs w:val="24"/>
        </w:rPr>
      </w:pPr>
      <w:r w:rsidRPr="00570134">
        <w:rPr>
          <w:rFonts w:eastAsia="Times New Roman" w:cs="Times New Roman"/>
          <w:b/>
          <w:szCs w:val="24"/>
        </w:rPr>
        <w:lastRenderedPageBreak/>
        <w:t>ΠΡΟΕΔΡΕΥΩΝ (</w:t>
      </w:r>
      <w:r>
        <w:rPr>
          <w:rFonts w:eastAsia="Times New Roman" w:cs="Times New Roman"/>
          <w:b/>
          <w:szCs w:val="24"/>
        </w:rPr>
        <w:t>Νικήτας Κακλαμάνης</w:t>
      </w:r>
      <w:r w:rsidRPr="00570134">
        <w:rPr>
          <w:rFonts w:eastAsia="Times New Roman" w:cs="Times New Roman"/>
          <w:b/>
          <w:szCs w:val="24"/>
        </w:rPr>
        <w:t>):</w:t>
      </w:r>
      <w:r w:rsidRPr="00570134">
        <w:rPr>
          <w:rFonts w:eastAsia="Times New Roman" w:cs="Times New Roman"/>
          <w:szCs w:val="24"/>
        </w:rPr>
        <w:t xml:space="preserve"> </w:t>
      </w:r>
      <w:r>
        <w:rPr>
          <w:rFonts w:eastAsia="Times New Roman" w:cs="Times New Roman"/>
          <w:szCs w:val="24"/>
        </w:rPr>
        <w:t xml:space="preserve">Κι εμείς ευχαριστούμε. </w:t>
      </w:r>
    </w:p>
    <w:p w14:paraId="7200B086"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Τον λόγο έχει ο συνάδελφος από τον ΣΥΡΙΖΑ κ. Αριστείδης Μπαλτάς.</w:t>
      </w:r>
    </w:p>
    <w:p w14:paraId="7200B087"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 xml:space="preserve">ΑΡΙΣΤΕΙΔΗΣ ΜΠΑΛΤΑΣ: </w:t>
      </w:r>
      <w:r>
        <w:rPr>
          <w:rFonts w:eastAsia="Times New Roman" w:cs="Times New Roman"/>
          <w:szCs w:val="24"/>
        </w:rPr>
        <w:t xml:space="preserve">Ευχαριστώ, κύριε Πρόεδρε. </w:t>
      </w:r>
    </w:p>
    <w:p w14:paraId="7200B088"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ακούσατε μόλις τον κ. Βενιζέλο σε μία ομιλία που, κατά τη γνώμη μου, είχε δύο μέρη. Στο πρώτο μέρος μίλησε ο καθηγητής συνταγματικού δικαίου, εξηγώντας εύγλωττα διαδικασίες συνταγματικές. Στο δεύτερο μέρος, μίλησε ένας Βουλευτ</w:t>
      </w:r>
      <w:r>
        <w:rPr>
          <w:rFonts w:eastAsia="Times New Roman" w:cs="Times New Roman"/>
          <w:szCs w:val="24"/>
        </w:rPr>
        <w:t>ής, ο οποίος προσπάθησε να εντάξει μία ολόκληρη ιδεολογία, η οποία οδήγησε τη χώρα και την Ευρώπη εδώ που την οδήγησε, με όλη την Ακροδεξιά να αναφύεται -εννοώ τον νεοφιλελευθερισμό- σε προσπάθεια αναγωγής τους νεοφιλελευθερισμού σε συνταγματική συνθήκη. Α</w:t>
      </w:r>
      <w:r>
        <w:rPr>
          <w:rFonts w:eastAsia="Times New Roman" w:cs="Times New Roman"/>
          <w:szCs w:val="24"/>
        </w:rPr>
        <w:t>υτό ήταν το ουσιαστικό περιεχόμενο του δεύτερου μέρους της ομιλίας του κ. Βενιζέλου, διανθισμένο με τα γνωστά «Ο ΣΥΡΙΖΑ τότε…» 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r>
        <w:rPr>
          <w:rFonts w:eastAsia="Times New Roman" w:cs="Times New Roman"/>
          <w:szCs w:val="24"/>
        </w:rPr>
        <w:t>.</w:t>
      </w:r>
      <w:r>
        <w:rPr>
          <w:rFonts w:eastAsia="Times New Roman" w:cs="Times New Roman"/>
          <w:szCs w:val="24"/>
        </w:rPr>
        <w:t xml:space="preserve"> </w:t>
      </w:r>
    </w:p>
    <w:p w14:paraId="7200B089"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Να φύγουμε από εκεί και να αρχίσουμε να βλέπουμε το Σύνταγμα, πιστεύω, με μ</w:t>
      </w:r>
      <w:r>
        <w:rPr>
          <w:rFonts w:eastAsia="Times New Roman" w:cs="Times New Roman"/>
          <w:szCs w:val="24"/>
        </w:rPr>
        <w:t>ί</w:t>
      </w:r>
      <w:r>
        <w:rPr>
          <w:rFonts w:eastAsia="Times New Roman" w:cs="Times New Roman"/>
          <w:szCs w:val="24"/>
        </w:rPr>
        <w:t>α έννοια πιο μακροπρόθεσμης προοπτικής, σεβό</w:t>
      </w:r>
      <w:r>
        <w:rPr>
          <w:rFonts w:eastAsia="Times New Roman" w:cs="Times New Roman"/>
          <w:szCs w:val="24"/>
        </w:rPr>
        <w:t xml:space="preserve">μενοι το γεγονός ότι μιλάμε για κάποιο θεσμό -το Σύνταγμα- ο οποίος ορίζει τους τρόπους με τους οποίους συνυπάρχουμε πολιτικά στη </w:t>
      </w:r>
      <w:r>
        <w:rPr>
          <w:rFonts w:eastAsia="Times New Roman" w:cs="Times New Roman"/>
          <w:szCs w:val="24"/>
        </w:rPr>
        <w:t>δ</w:t>
      </w:r>
      <w:r>
        <w:rPr>
          <w:rFonts w:eastAsia="Times New Roman" w:cs="Times New Roman"/>
          <w:szCs w:val="24"/>
        </w:rPr>
        <w:t xml:space="preserve">ημοκρατία σε όλες τις χώρες μετά τον Διαφωτισμό. </w:t>
      </w:r>
    </w:p>
    <w:p w14:paraId="7200B08A"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Να το δούμε αυτό πιο συγκεκριμένα, κάνοντας μ</w:t>
      </w:r>
      <w:r>
        <w:rPr>
          <w:rFonts w:eastAsia="Times New Roman" w:cs="Times New Roman"/>
          <w:szCs w:val="24"/>
        </w:rPr>
        <w:t>ί</w:t>
      </w:r>
      <w:r>
        <w:rPr>
          <w:rFonts w:eastAsia="Times New Roman" w:cs="Times New Roman"/>
          <w:szCs w:val="24"/>
        </w:rPr>
        <w:t>α μικρή ρητορική αλλαγή. Να μ</w:t>
      </w:r>
      <w:r>
        <w:rPr>
          <w:rFonts w:eastAsia="Times New Roman" w:cs="Times New Roman"/>
          <w:szCs w:val="24"/>
        </w:rPr>
        <w:t xml:space="preserve">η μιλάμε για </w:t>
      </w:r>
      <w:r>
        <w:rPr>
          <w:rFonts w:eastAsia="Times New Roman" w:cs="Times New Roman"/>
          <w:szCs w:val="24"/>
        </w:rPr>
        <w:t>Α</w:t>
      </w:r>
      <w:r>
        <w:rPr>
          <w:rFonts w:eastAsia="Times New Roman" w:cs="Times New Roman"/>
          <w:szCs w:val="24"/>
        </w:rPr>
        <w:t>ναθεώρηση Συντάγματος σαν κάτι το οποίο είναι στερεότυπο και το οποίο σε πολλούς δημιουργεί όχι ιδιαίτερα συνθήκες που προξενούν ενδιαφέρον και να μιλήσουμε με το ενεργητικό ρήμα. Συντάσσουμε, λοιπόν. Ο ελληνικός λαός διά των εκπροσώπων του σ</w:t>
      </w:r>
      <w:r>
        <w:rPr>
          <w:rFonts w:eastAsia="Times New Roman" w:cs="Times New Roman"/>
          <w:szCs w:val="24"/>
        </w:rPr>
        <w:t xml:space="preserve">το Κοινοβούλιο συντάσσει τους όρους, το πλαίσιο εντός του οποίου οφείλει να κινείται, υπό τον σεβασμό όλων, η </w:t>
      </w:r>
      <w:r>
        <w:rPr>
          <w:rFonts w:eastAsia="Times New Roman" w:cs="Times New Roman"/>
          <w:szCs w:val="24"/>
        </w:rPr>
        <w:t>δ</w:t>
      </w:r>
      <w:r>
        <w:rPr>
          <w:rFonts w:eastAsia="Times New Roman" w:cs="Times New Roman"/>
          <w:szCs w:val="24"/>
        </w:rPr>
        <w:t xml:space="preserve">ημοκρατία στη χώρα μας. Αν το δούμε έτσι, αρχίζουμε και βλέπουμε ότι μία συνταγματική </w:t>
      </w:r>
      <w:r>
        <w:rPr>
          <w:rFonts w:eastAsia="Times New Roman" w:cs="Times New Roman"/>
          <w:szCs w:val="24"/>
        </w:rPr>
        <w:t>Α</w:t>
      </w:r>
      <w:r>
        <w:rPr>
          <w:rFonts w:eastAsia="Times New Roman" w:cs="Times New Roman"/>
          <w:szCs w:val="24"/>
        </w:rPr>
        <w:t xml:space="preserve">ναθεώρηση οφείλει να αφορά -γιατί μπορεί να δημιουργηθούν </w:t>
      </w:r>
      <w:r>
        <w:rPr>
          <w:rFonts w:eastAsia="Times New Roman" w:cs="Times New Roman"/>
          <w:szCs w:val="24"/>
        </w:rPr>
        <w:t xml:space="preserve">ώστε να αφορά πραγματικά- ολόκληρο τον ελληνικό λαό, ο οποίος με τον τρόπο του, μέσω των εκπροσώπων του, εκφράζεται εδώ μέσα. </w:t>
      </w:r>
    </w:p>
    <w:p w14:paraId="7200B08B"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 xml:space="preserve">Ταυτόχρονα, να δούμε το Σύνταγμα ως κάτι πιο μακροπρόθεσμο, έξω από τους συσχετισμούς της στιγμής μεταξύ των πολιτικών δυνάμεων, </w:t>
      </w:r>
      <w:r>
        <w:rPr>
          <w:rFonts w:eastAsia="Times New Roman" w:cs="Times New Roman"/>
          <w:szCs w:val="24"/>
        </w:rPr>
        <w:t>των κομμάτων, των υπερβολών στον διάλογο 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r>
        <w:rPr>
          <w:rFonts w:eastAsia="Times New Roman" w:cs="Times New Roman"/>
          <w:szCs w:val="24"/>
        </w:rPr>
        <w:t>.</w:t>
      </w:r>
      <w:r>
        <w:rPr>
          <w:rFonts w:eastAsia="Times New Roman" w:cs="Times New Roman"/>
          <w:szCs w:val="24"/>
        </w:rPr>
        <w:t>, να το δούμε, δηλαδή, ως κάτι που μπορεί να δεσμεύσει τη χώρα μακροχρόνια και να συνδέσουμε αυτή τη μακροχρόνια δέσμευση της χώρας με το γεγονός ότι κοντά μας έρχεται μία ημερομηνία που ακούει στο όνομα «2021</w:t>
      </w:r>
      <w:r>
        <w:rPr>
          <w:rFonts w:eastAsia="Times New Roman" w:cs="Times New Roman"/>
          <w:szCs w:val="24"/>
        </w:rPr>
        <w:t>», διακόσια χρόνια από την Ελληνική Επανάσταση που ίδρυσε το νεωτερικό ελληνικό κράτος και να σκεφτούμε την αναθεώρηση του Συντάγματος με τέτοιο τρόπο ώστε οποιαδήποτε κυβέρνηση να τύχει να είναι τότε στα πράγματα, να έχει ένα χάρτη που να είναι άξιος αυτή</w:t>
      </w:r>
      <w:r>
        <w:rPr>
          <w:rFonts w:eastAsia="Times New Roman" w:cs="Times New Roman"/>
          <w:szCs w:val="24"/>
        </w:rPr>
        <w:t xml:space="preserve">ς της πορείας διακοσίων χρόνων. </w:t>
      </w:r>
    </w:p>
    <w:p w14:paraId="7200B08C"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Αν ξεκινήσουμε από εκεί, ο χρόνος είναι λίγος. Δεν μπορεί μία ομιλία να καλύψει τα πάντα. Μπορεί, όμως, να φανεί από το σύνολο των ομιλιών -τουλάχιστον από πλευράς ΣΥΡΙΖΑ- ότι υπάρχει μία πολύ σαφής λογική στη διαδικασία τω</w:t>
      </w:r>
      <w:r>
        <w:rPr>
          <w:rFonts w:eastAsia="Times New Roman" w:cs="Times New Roman"/>
          <w:szCs w:val="24"/>
        </w:rPr>
        <w:t xml:space="preserve">ν άρθρων που ζητάμε εμείς να αναθεωρηθούν. </w:t>
      </w:r>
    </w:p>
    <w:p w14:paraId="7200B08D"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Θα αφιερώσω το υπόλοιπο κομμάτι της ομιλίας μου σε ένα από τα θέματα που έχει αυτή τη στιγμή μπει έντονα στην </w:t>
      </w:r>
      <w:r>
        <w:rPr>
          <w:rFonts w:eastAsia="Times New Roman" w:cs="Times New Roman"/>
          <w:szCs w:val="24"/>
        </w:rPr>
        <w:lastRenderedPageBreak/>
        <w:t xml:space="preserve">ημερήσια διάταξη, το θέμα του διαχωρισμού </w:t>
      </w:r>
      <w:r>
        <w:rPr>
          <w:rFonts w:eastAsia="Times New Roman" w:cs="Times New Roman"/>
          <w:szCs w:val="24"/>
        </w:rPr>
        <w:t>Κ</w:t>
      </w:r>
      <w:r>
        <w:rPr>
          <w:rFonts w:eastAsia="Times New Roman" w:cs="Times New Roman"/>
          <w:szCs w:val="24"/>
        </w:rPr>
        <w:t>ράτους κι Εκκλησίας. Ξέρουμε ότι το ερώτημα αυτό, υπό μία έ</w:t>
      </w:r>
      <w:r>
        <w:rPr>
          <w:rFonts w:eastAsia="Times New Roman" w:cs="Times New Roman"/>
          <w:szCs w:val="24"/>
        </w:rPr>
        <w:t>ννοια, είναι μόνιμα στην ημερήσια διάταξη σε όλες τις αναθεωρήσεις, ξέρουμε ότι εκεί γύρω έχουν «παιχτεί» τριβές, εντάσεις, αντιπαραθέσεις μεταξύ εκφραστών της πολιτείας και εκφραστών της Εκκλησίας κι είναι καιρός σιγά-σιγά να βάζουμε τουλάχιστον αυτόν τον</w:t>
      </w:r>
      <w:r>
        <w:rPr>
          <w:rFonts w:eastAsia="Times New Roman" w:cs="Times New Roman"/>
          <w:szCs w:val="24"/>
        </w:rPr>
        <w:t xml:space="preserve"> διάλογο σε πραγματικές βάσεις. </w:t>
      </w:r>
    </w:p>
    <w:p w14:paraId="7200B08E"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Κι εκτιμώ ότι για να βάλουμε τον διάλογο αυτό σε πραγματικές βάσεις, υπάρχει ένα ουσιαστικό προαπαιτούμενο, πολιτισμικό προαπαιτούμενο, το οποίο επιτρέπει έναν διάλογο ειλικρινή μεταξύ Εκκλησίας και πολιτείας, χωρίς να δημι</w:t>
      </w:r>
      <w:r>
        <w:rPr>
          <w:rFonts w:eastAsia="Times New Roman" w:cs="Times New Roman"/>
          <w:szCs w:val="24"/>
        </w:rPr>
        <w:t xml:space="preserve">ουργηθεί σε αυτό το επίπεδο απολύτως καμία τριβή. </w:t>
      </w:r>
    </w:p>
    <w:p w14:paraId="7200B08F"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Τι εννοώ; Εννοώ ότι δεν υπάρχει πολιτισμός στον κόσμο τούτο, δεν υπάρχει ιστορική διαδικασία που έχει καταλήξει στη συγκρότηση μιας κοινότητας, ενός κράτους, μιας θεσμικής -ας το πούμε έτσι- μορφής της ανθ</w:t>
      </w:r>
      <w:r>
        <w:rPr>
          <w:rFonts w:eastAsia="Times New Roman" w:cs="Times New Roman"/>
          <w:szCs w:val="24"/>
        </w:rPr>
        <w:t xml:space="preserve">ρώπινης ιστορίας που να μην στηρίζεται σε μια έννοια ιερού. Οι άθεοι το ίδιο. Όποιος άνθρωπος κινείται εν τω κόσμω τούτω, έχει στο εσωτερικό του μια αίσθηση ιερού που τον καθιστά ακριβώς άνθρωπο. Διότι η αίσθηση του </w:t>
      </w:r>
      <w:r>
        <w:rPr>
          <w:rFonts w:eastAsia="Times New Roman" w:cs="Times New Roman"/>
          <w:szCs w:val="24"/>
        </w:rPr>
        <w:lastRenderedPageBreak/>
        <w:t>ιερού είναι συναρτημένη με την ανθρώπινη</w:t>
      </w:r>
      <w:r>
        <w:rPr>
          <w:rFonts w:eastAsia="Times New Roman" w:cs="Times New Roman"/>
          <w:szCs w:val="24"/>
        </w:rPr>
        <w:t xml:space="preserve"> συνθήκη την ίδια, δηλαδή το γεγονός ότι ο άνθρωπος είναι το μόνο ζώο που γνωρίζει ότι θα πεθάνει και άρα ο βίος του είναι συναρτημένος με αυτή τη γνώση του θανάτου. </w:t>
      </w:r>
    </w:p>
    <w:p w14:paraId="7200B090"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Για να διαχειριστεί αυτό το ζεύγος, ο άνθρωπος από αρχαιοτάτων χρόνων και σε όλους τους π</w:t>
      </w:r>
      <w:r>
        <w:rPr>
          <w:rFonts w:eastAsia="Times New Roman" w:cs="Times New Roman"/>
          <w:szCs w:val="24"/>
        </w:rPr>
        <w:t xml:space="preserve">ολιτισμούς, έχει αναδείξει -ο καθένας με τον τρόπο του- κάτι σαν ιερό. Η μία θρησκεία το ονομάζει έτσι, η άλλη θρησκεία το ονομάζει αλλιώς. Όσοι δεν θέλουν να θρησκεύονται το ονομάζουν με τρίτους τρόπους, αλλά εξίσου με μια έννοια υπέρβασης. </w:t>
      </w:r>
    </w:p>
    <w:p w14:paraId="7200B091"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Άρα η έννοια </w:t>
      </w:r>
      <w:r>
        <w:rPr>
          <w:rFonts w:eastAsia="Times New Roman" w:cs="Times New Roman"/>
          <w:szCs w:val="24"/>
        </w:rPr>
        <w:t>του ιερού συνιστά μ</w:t>
      </w:r>
      <w:r>
        <w:rPr>
          <w:rFonts w:eastAsia="Times New Roman" w:cs="Times New Roman"/>
          <w:szCs w:val="24"/>
        </w:rPr>
        <w:t>ί</w:t>
      </w:r>
      <w:r>
        <w:rPr>
          <w:rFonts w:eastAsia="Times New Roman" w:cs="Times New Roman"/>
          <w:szCs w:val="24"/>
        </w:rPr>
        <w:t>α βάση επί της οποίας μπορούν να συζητήσουν οι θρησκείες μεταξύ τους, μπορούν να συζητήσουν μεταξύ τους ειλικρινά οι πιστοί με τους άθεους 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p>
    <w:p w14:paraId="7200B092"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Επιπλέον έχουμε ένα προτέρημα στην Ελλάδα ως προς αυτό, διότι ας δούμε στην καθημερινή μα</w:t>
      </w:r>
      <w:r>
        <w:rPr>
          <w:rFonts w:eastAsia="Times New Roman" w:cs="Times New Roman"/>
          <w:szCs w:val="24"/>
        </w:rPr>
        <w:t xml:space="preserve">ς ζωή ποιος -ας πούμε- είναι ο βαρύτερος όρκος. Ο βαρύτερος όρκος είναι η φράση: «Σε </w:t>
      </w:r>
      <w:r>
        <w:rPr>
          <w:rFonts w:eastAsia="Times New Roman" w:cs="Times New Roman"/>
          <w:szCs w:val="24"/>
        </w:rPr>
        <w:lastRenderedPageBreak/>
        <w:t>ό,τι έχω ιερό». Όμως, αν πει κανείς αυτόν τον όρκο, δεν δεσμεύεται στη μία ή στην άλλη δογματική πίστη, δεν δεσμεύεται στη μία ή στην άλλη θρησκεία. Δεσμεύεται σε ό,τι ο ί</w:t>
      </w:r>
      <w:r>
        <w:rPr>
          <w:rFonts w:eastAsia="Times New Roman" w:cs="Times New Roman"/>
          <w:szCs w:val="24"/>
        </w:rPr>
        <w:t xml:space="preserve">διος θεωρεί ιερό με ανοιχτό το περιεχόμενο του «ό,τι». Κι αντίστροφα, η μεγαλύτερη κατηγορία που μπορεί να απευθύνει κάποιος σε κάποιον είναι «Δεν έχει ιερό και όσιο», πάλι χωρίς να προσδιορίζει τι είναι το ιερό και ποιο είναι το περιεχόμενο του οσίου. </w:t>
      </w:r>
    </w:p>
    <w:p w14:paraId="7200B093"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Άρ</w:t>
      </w:r>
      <w:r>
        <w:rPr>
          <w:rFonts w:eastAsia="Times New Roman" w:cs="Times New Roman"/>
          <w:szCs w:val="24"/>
        </w:rPr>
        <w:t>α η διάκριση αυτή, που είναι βαθιά ριζωμένη σε όλες τις παραδόσεις μας, είναι μ</w:t>
      </w:r>
      <w:r>
        <w:rPr>
          <w:rFonts w:eastAsia="Times New Roman" w:cs="Times New Roman"/>
          <w:szCs w:val="24"/>
        </w:rPr>
        <w:t>ί</w:t>
      </w:r>
      <w:r>
        <w:rPr>
          <w:rFonts w:eastAsia="Times New Roman" w:cs="Times New Roman"/>
          <w:szCs w:val="24"/>
        </w:rPr>
        <w:t xml:space="preserve">α βάση που επιτρέπει τον απολύτως ειλικρινή διάλογο μεταξύ όποιας εκκλησίας, όλων των εκκλησιών και της πολιτείας, χωρίς κανένας να αισθάνεται ότι μειώνεται σε αυτόν τον διάλογο. </w:t>
      </w:r>
    </w:p>
    <w:p w14:paraId="7200B094"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Από κει και πέρα, υπάρχει πάλι μ</w:t>
      </w:r>
      <w:r>
        <w:rPr>
          <w:rFonts w:eastAsia="Times New Roman" w:cs="Times New Roman"/>
          <w:szCs w:val="24"/>
        </w:rPr>
        <w:t>ί</w:t>
      </w:r>
      <w:r>
        <w:rPr>
          <w:rFonts w:eastAsia="Times New Roman" w:cs="Times New Roman"/>
          <w:szCs w:val="24"/>
        </w:rPr>
        <w:t>α ευαγγελική ρήση η οποία λέει: «Τα του Καί</w:t>
      </w:r>
      <w:r>
        <w:rPr>
          <w:rFonts w:eastAsia="Times New Roman" w:cs="Times New Roman"/>
          <w:szCs w:val="24"/>
        </w:rPr>
        <w:t xml:space="preserve">σαρος των Καίσαρι και τα του </w:t>
      </w:r>
      <w:r>
        <w:rPr>
          <w:rFonts w:eastAsia="Times New Roman" w:cs="Times New Roman"/>
          <w:szCs w:val="24"/>
        </w:rPr>
        <w:t>θ</w:t>
      </w:r>
      <w:r>
        <w:rPr>
          <w:rFonts w:eastAsia="Times New Roman" w:cs="Times New Roman"/>
          <w:szCs w:val="24"/>
        </w:rPr>
        <w:t xml:space="preserve">εού τω </w:t>
      </w:r>
      <w:r>
        <w:rPr>
          <w:rFonts w:eastAsia="Times New Roman" w:cs="Times New Roman"/>
          <w:szCs w:val="24"/>
        </w:rPr>
        <w:t>θ</w:t>
      </w:r>
      <w:r>
        <w:rPr>
          <w:rFonts w:eastAsia="Times New Roman" w:cs="Times New Roman"/>
          <w:szCs w:val="24"/>
        </w:rPr>
        <w:t xml:space="preserve">εώ». Από τη μία μεριά, λοιπόν, υπάρχει ο </w:t>
      </w:r>
      <w:r>
        <w:rPr>
          <w:rFonts w:eastAsia="Times New Roman" w:cs="Times New Roman"/>
          <w:szCs w:val="24"/>
        </w:rPr>
        <w:t>θ</w:t>
      </w:r>
      <w:r>
        <w:rPr>
          <w:rFonts w:eastAsia="Times New Roman" w:cs="Times New Roman"/>
          <w:szCs w:val="24"/>
        </w:rPr>
        <w:t xml:space="preserve">εός, με ό,τι περιεχόμενο δίνει σε αυτή την έννοια είτε ο πιστός της τάδε θρησκείας είτε κι ο άθεος με τον τρόπο του κι ας μην το λέει έτσι, κι από την άλλη μεριά υπάρχει και ο </w:t>
      </w:r>
      <w:r>
        <w:rPr>
          <w:rFonts w:eastAsia="Times New Roman" w:cs="Times New Roman"/>
          <w:szCs w:val="24"/>
        </w:rPr>
        <w:t>Καίσαρ που μετά τη νεωτερικότητα είναι η συντεταγμένη πολιτεία η δημοκρατική.</w:t>
      </w:r>
    </w:p>
    <w:p w14:paraId="7200B095"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Εκεί αρχίζουν τα ρεάλια. «Ρεάλια» σημαίνει εκκλησιαστική περιουσία, σημαίνει πού υπόκεινται οι ιερείς, από ποιον πληρώνονται 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r>
        <w:rPr>
          <w:rFonts w:eastAsia="Times New Roman" w:cs="Times New Roman"/>
          <w:szCs w:val="24"/>
        </w:rPr>
        <w:t>.</w:t>
      </w:r>
      <w:r>
        <w:rPr>
          <w:rFonts w:eastAsia="Times New Roman" w:cs="Times New Roman"/>
          <w:szCs w:val="24"/>
        </w:rPr>
        <w:t xml:space="preserve"> Τα ρεάλια αυτά φεύγουν από την έννοια του ιερ</w:t>
      </w:r>
      <w:r>
        <w:rPr>
          <w:rFonts w:eastAsia="Times New Roman" w:cs="Times New Roman"/>
          <w:szCs w:val="24"/>
        </w:rPr>
        <w:t>ού, βεβαίως, διότι το χρήμα, εκτός από το νεοφιλελευθερισμό -που εκεί είναι ο θεός για το νεοφιλελεθερισμό- δεν υπόκειται στην έννοια του ιερού, και μπαίνουμε σε διαδικασίες που έχουν σχέση με πραγματικότητες οι οποίες αντιμετωπίζονται από τα δικαστήρια, τ</w:t>
      </w:r>
      <w:r>
        <w:rPr>
          <w:rFonts w:eastAsia="Times New Roman" w:cs="Times New Roman"/>
          <w:szCs w:val="24"/>
        </w:rPr>
        <w:t>ους νόμους, τη συντεταγμένη πολιτεία 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p>
    <w:p w14:paraId="7200B096" w14:textId="77777777" w:rsidR="00412B74" w:rsidRDefault="00EE22A4">
      <w:pPr>
        <w:spacing w:line="600" w:lineRule="auto"/>
        <w:ind w:firstLine="720"/>
        <w:jc w:val="both"/>
        <w:rPr>
          <w:rFonts w:eastAsia="Times New Roman"/>
          <w:szCs w:val="24"/>
        </w:rPr>
      </w:pPr>
      <w:r>
        <w:rPr>
          <w:rFonts w:eastAsia="Times New Roman" w:cs="Times New Roman"/>
          <w:szCs w:val="24"/>
        </w:rPr>
        <w:t xml:space="preserve">Πιστεύω ότι μπορούμε να βρούμε σε αυτή την </w:t>
      </w:r>
      <w:r>
        <w:rPr>
          <w:rFonts w:eastAsia="Times New Roman" w:cs="Times New Roman"/>
          <w:szCs w:val="24"/>
        </w:rPr>
        <w:t>Α</w:t>
      </w:r>
      <w:r>
        <w:rPr>
          <w:rFonts w:eastAsia="Times New Roman" w:cs="Times New Roman"/>
          <w:szCs w:val="24"/>
        </w:rPr>
        <w:t>ναθεώρηση</w:t>
      </w:r>
      <w:r>
        <w:rPr>
          <w:rFonts w:eastAsia="Times New Roman" w:cs="Times New Roman"/>
          <w:szCs w:val="24"/>
        </w:rPr>
        <w:t xml:space="preserve"> του Συντάγματος</w:t>
      </w:r>
      <w:r>
        <w:rPr>
          <w:rFonts w:eastAsia="Times New Roman" w:cs="Times New Roman"/>
          <w:szCs w:val="24"/>
        </w:rPr>
        <w:t xml:space="preserve"> τρόπους ώστε και στο πρώτο επίπεδο, δηλαδή στο άρθρο 3 του Συντάγματος και τα συναφή, να καθοριστούν συγκεκριμένα ώστε το κράτος να καταστεί </w:t>
      </w:r>
      <w:r>
        <w:rPr>
          <w:rFonts w:eastAsia="Times New Roman" w:cs="Times New Roman"/>
          <w:szCs w:val="24"/>
        </w:rPr>
        <w:t xml:space="preserve">όντως ουδετερόθρησκο με κάθε θρησκεία, με ίσα δικαιώματα, ας το πούμε έτσι, σε σχέση με το κράτος. </w:t>
      </w:r>
      <w:r>
        <w:rPr>
          <w:rFonts w:eastAsia="Times New Roman"/>
          <w:szCs w:val="24"/>
        </w:rPr>
        <w:t>Για παράδειγμα, αν είναι να πληρώνει το κράτος τους ιερείς, να πληρώνει και τους ιερείς -όπως λέγονται- των άλλων θρησκειών, να είναι πλήρως ουδετερόθρησκο ω</w:t>
      </w:r>
      <w:r>
        <w:rPr>
          <w:rFonts w:eastAsia="Times New Roman"/>
          <w:szCs w:val="24"/>
        </w:rPr>
        <w:t>ς προς τις τελετές, όπου χρειάζεται να υπάρχει -ας το πούμε- θρησκευτική τελετή κ</w:t>
      </w:r>
      <w:r>
        <w:rPr>
          <w:rFonts w:eastAsia="Times New Roman"/>
          <w:szCs w:val="24"/>
        </w:rPr>
        <w:t>.</w:t>
      </w:r>
      <w:r>
        <w:rPr>
          <w:rFonts w:eastAsia="Times New Roman"/>
          <w:szCs w:val="24"/>
        </w:rPr>
        <w:t>ο</w:t>
      </w:r>
      <w:r>
        <w:rPr>
          <w:rFonts w:eastAsia="Times New Roman"/>
          <w:szCs w:val="24"/>
        </w:rPr>
        <w:t>.</w:t>
      </w:r>
      <w:r>
        <w:rPr>
          <w:rFonts w:eastAsia="Times New Roman"/>
          <w:szCs w:val="24"/>
        </w:rPr>
        <w:t>κ.</w:t>
      </w:r>
      <w:r>
        <w:rPr>
          <w:rFonts w:eastAsia="Times New Roman"/>
          <w:szCs w:val="24"/>
        </w:rPr>
        <w:t>.</w:t>
      </w:r>
      <w:r>
        <w:rPr>
          <w:rFonts w:eastAsia="Times New Roman"/>
          <w:szCs w:val="24"/>
        </w:rPr>
        <w:t xml:space="preserve"> Και, βεβαίως, υπάρχει και ο πολιτικός όρκος, όπου ο πολιτικός όρκος για αξιωματούχους του </w:t>
      </w:r>
      <w:r>
        <w:rPr>
          <w:rFonts w:eastAsia="Times New Roman"/>
          <w:szCs w:val="24"/>
        </w:rPr>
        <w:lastRenderedPageBreak/>
        <w:t>κράτους σε όλες τις βαθμίδες, είναι όρκος -συμβόλαιο τιμής, αν θέλετε να το πο</w:t>
      </w:r>
      <w:r>
        <w:rPr>
          <w:rFonts w:eastAsia="Times New Roman"/>
          <w:szCs w:val="24"/>
        </w:rPr>
        <w:t xml:space="preserve">ύμε πιο λαϊκά, μη θρησκευτικά δηλαδή- που ο υπάλληλος του κράτους συνάπτει με την αντίστοιχη κρατική </w:t>
      </w:r>
      <w:r>
        <w:rPr>
          <w:rFonts w:eastAsia="Times New Roman"/>
          <w:szCs w:val="24"/>
        </w:rPr>
        <w:t>α</w:t>
      </w:r>
      <w:r>
        <w:rPr>
          <w:rFonts w:eastAsia="Times New Roman"/>
          <w:szCs w:val="24"/>
        </w:rPr>
        <w:t>ρχή.</w:t>
      </w:r>
    </w:p>
    <w:p w14:paraId="7200B097" w14:textId="77777777" w:rsidR="00412B74" w:rsidRDefault="00EE22A4">
      <w:pPr>
        <w:tabs>
          <w:tab w:val="left" w:pos="2940"/>
        </w:tabs>
        <w:spacing w:line="600" w:lineRule="auto"/>
        <w:ind w:firstLine="720"/>
        <w:jc w:val="both"/>
        <w:rPr>
          <w:rFonts w:eastAsia="Times New Roman"/>
          <w:szCs w:val="24"/>
        </w:rPr>
      </w:pPr>
      <w:r>
        <w:rPr>
          <w:rFonts w:eastAsia="Times New Roman"/>
          <w:szCs w:val="24"/>
        </w:rPr>
        <w:t>Σε αυτή τη λογική μπορούμε να αντιμετωπίσουμε όλα τα παραμένοντα προβλήματα με πλήρη, νομίζω, ειλικρίνεια εκατέρωθεν.</w:t>
      </w:r>
    </w:p>
    <w:p w14:paraId="7200B098" w14:textId="77777777" w:rsidR="00412B74" w:rsidRDefault="00EE22A4">
      <w:pPr>
        <w:tabs>
          <w:tab w:val="left" w:pos="2940"/>
        </w:tabs>
        <w:spacing w:line="600" w:lineRule="auto"/>
        <w:ind w:firstLine="720"/>
        <w:jc w:val="both"/>
        <w:rPr>
          <w:rFonts w:eastAsia="Times New Roman"/>
          <w:szCs w:val="24"/>
        </w:rPr>
      </w:pPr>
      <w:r>
        <w:rPr>
          <w:rFonts w:eastAsia="Times New Roman"/>
          <w:szCs w:val="24"/>
        </w:rPr>
        <w:t>Κάτι τελευταίο θέλω να πω, το ο</w:t>
      </w:r>
      <w:r>
        <w:rPr>
          <w:rFonts w:eastAsia="Times New Roman"/>
          <w:szCs w:val="24"/>
        </w:rPr>
        <w:t>ποίο δεν έχει ακουστεί πολύ έντονα. Το ανέφερε ο κ. Βενιζέλος προηγουμένως. Είναι η -ας το πούμε- λαϊκίστικη άποψη -από τη νεοφιλελεύθερη μεριά, όμως, δηλαδή ο λαϊκισμός του νεοφιλελευθερισμού είναι πολύ πιο λαϊκίστικος απ’ ότι κατηγορεί- ότι όλα αυτά γίνο</w:t>
      </w:r>
      <w:r>
        <w:rPr>
          <w:rFonts w:eastAsia="Times New Roman"/>
          <w:szCs w:val="24"/>
        </w:rPr>
        <w:t xml:space="preserve">νται για να φύγουν, δήθεν, από τον </w:t>
      </w:r>
      <w:r>
        <w:rPr>
          <w:rFonts w:eastAsia="Times New Roman"/>
          <w:szCs w:val="24"/>
        </w:rPr>
        <w:t>π</w:t>
      </w:r>
      <w:r>
        <w:rPr>
          <w:rFonts w:eastAsia="Times New Roman"/>
          <w:szCs w:val="24"/>
        </w:rPr>
        <w:t>ροϋπολογισμό τον κρατικό τα κονδύλια της μισθοδοσίας των ιερέων και να περάσουν στην Εκκλησία, όταν η ίδια δήλωση λέει ότι το κράτος θα δίνει στην Εκκλησία το ισόποσο αυτού του ποσού. Έτσι δεν είναι; Αρχίζουν να γίνονται</w:t>
      </w:r>
      <w:r>
        <w:rPr>
          <w:rFonts w:eastAsia="Times New Roman"/>
          <w:szCs w:val="24"/>
        </w:rPr>
        <w:t xml:space="preserve"> λίγο αστεία τα πράγματα.</w:t>
      </w:r>
    </w:p>
    <w:p w14:paraId="7200B099" w14:textId="77777777" w:rsidR="00412B74" w:rsidRDefault="00EE22A4">
      <w:pPr>
        <w:tabs>
          <w:tab w:val="left" w:pos="2940"/>
        </w:tabs>
        <w:spacing w:line="600" w:lineRule="auto"/>
        <w:ind w:firstLine="720"/>
        <w:jc w:val="both"/>
        <w:rPr>
          <w:rFonts w:eastAsia="Times New Roman"/>
          <w:szCs w:val="24"/>
        </w:rPr>
      </w:pPr>
      <w:r>
        <w:rPr>
          <w:rFonts w:eastAsia="Times New Roman"/>
          <w:szCs w:val="24"/>
        </w:rPr>
        <w:lastRenderedPageBreak/>
        <w:t>Να πούμε, ταυτόχρονα, ότι οι ιερείς που θα φύγουν έτσι από την άμεση χρηματοδότηση του κράτους, ως Έλληνες πολίτες θα έχουν όλα τα δικαιώματα περίθαλψης, υγείας, εκπαίδευσης κ</w:t>
      </w:r>
      <w:r>
        <w:rPr>
          <w:rFonts w:eastAsia="Times New Roman"/>
          <w:szCs w:val="24"/>
        </w:rPr>
        <w:t>.</w:t>
      </w:r>
      <w:r>
        <w:rPr>
          <w:rFonts w:eastAsia="Times New Roman"/>
          <w:szCs w:val="24"/>
        </w:rPr>
        <w:t>ο</w:t>
      </w:r>
      <w:r>
        <w:rPr>
          <w:rFonts w:eastAsia="Times New Roman"/>
          <w:szCs w:val="24"/>
        </w:rPr>
        <w:t>.</w:t>
      </w:r>
      <w:r>
        <w:rPr>
          <w:rFonts w:eastAsia="Times New Roman"/>
          <w:szCs w:val="24"/>
        </w:rPr>
        <w:t>κ.</w:t>
      </w:r>
      <w:r>
        <w:rPr>
          <w:rFonts w:eastAsia="Times New Roman"/>
          <w:szCs w:val="24"/>
        </w:rPr>
        <w:t>.</w:t>
      </w:r>
      <w:r>
        <w:rPr>
          <w:rFonts w:eastAsia="Times New Roman"/>
          <w:szCs w:val="24"/>
        </w:rPr>
        <w:t xml:space="preserve"> Να πούμε, επιπλέον, ότι το κράτος θα μεριμνά, ώσ</w:t>
      </w:r>
      <w:r>
        <w:rPr>
          <w:rFonts w:eastAsia="Times New Roman"/>
          <w:szCs w:val="24"/>
        </w:rPr>
        <w:t>τε αν έχει την ευθύνη χρηματοδότησης η Εκκλησία, να μην υποβιβάζονται οι ιερείς από αυτή την εξέλιξη, που ενδεχομένως θα έχουν αργότερα οι μισθοί κ</w:t>
      </w:r>
      <w:r>
        <w:rPr>
          <w:rFonts w:eastAsia="Times New Roman"/>
          <w:szCs w:val="24"/>
        </w:rPr>
        <w:t>.</w:t>
      </w:r>
      <w:r>
        <w:rPr>
          <w:rFonts w:eastAsia="Times New Roman"/>
          <w:szCs w:val="24"/>
        </w:rPr>
        <w:t>ο</w:t>
      </w:r>
      <w:r>
        <w:rPr>
          <w:rFonts w:eastAsia="Times New Roman"/>
          <w:szCs w:val="24"/>
        </w:rPr>
        <w:t>.</w:t>
      </w:r>
      <w:r>
        <w:rPr>
          <w:rFonts w:eastAsia="Times New Roman"/>
          <w:szCs w:val="24"/>
        </w:rPr>
        <w:t>κ</w:t>
      </w:r>
      <w:r>
        <w:rPr>
          <w:rFonts w:eastAsia="Times New Roman"/>
          <w:szCs w:val="24"/>
        </w:rPr>
        <w:t>.</w:t>
      </w:r>
      <w:r>
        <w:rPr>
          <w:rFonts w:eastAsia="Times New Roman"/>
          <w:szCs w:val="24"/>
        </w:rPr>
        <w:t>.</w:t>
      </w:r>
    </w:p>
    <w:p w14:paraId="7200B09A" w14:textId="77777777" w:rsidR="00412B74" w:rsidRDefault="00EE22A4">
      <w:pPr>
        <w:tabs>
          <w:tab w:val="left" w:pos="2940"/>
        </w:tabs>
        <w:spacing w:line="600" w:lineRule="auto"/>
        <w:ind w:firstLine="720"/>
        <w:jc w:val="both"/>
        <w:rPr>
          <w:rFonts w:eastAsia="Times New Roman"/>
          <w:szCs w:val="24"/>
        </w:rPr>
      </w:pPr>
      <w:r>
        <w:rPr>
          <w:rFonts w:eastAsia="Times New Roman"/>
          <w:szCs w:val="24"/>
        </w:rPr>
        <w:t>Αυτά είναι απλά τεχνικά προβλήματα, τα οποία μπορούν να λυθούν πιστεύω συγκεκριμένα και κοινή συναινέσ</w:t>
      </w:r>
      <w:r>
        <w:rPr>
          <w:rFonts w:eastAsia="Times New Roman"/>
          <w:szCs w:val="24"/>
        </w:rPr>
        <w:t>ει ανάμεσα στην Εκκλησία και την πολιτεία, όταν ξεκινάμε από μια βάση που είναι αμοιβαία αποδεκτή, με αμοιβαίο σεβασμό.</w:t>
      </w:r>
    </w:p>
    <w:p w14:paraId="7200B09B" w14:textId="77777777" w:rsidR="00412B74" w:rsidRDefault="00EE22A4">
      <w:pPr>
        <w:tabs>
          <w:tab w:val="left" w:pos="2940"/>
        </w:tabs>
        <w:spacing w:line="600" w:lineRule="auto"/>
        <w:ind w:firstLine="720"/>
        <w:jc w:val="both"/>
        <w:rPr>
          <w:rFonts w:eastAsia="Times New Roman"/>
          <w:szCs w:val="24"/>
        </w:rPr>
      </w:pPr>
      <w:r>
        <w:rPr>
          <w:rFonts w:eastAsia="Times New Roman"/>
          <w:szCs w:val="24"/>
        </w:rPr>
        <w:t>Ευχαριστώ πολύ.</w:t>
      </w:r>
    </w:p>
    <w:p w14:paraId="7200B09C" w14:textId="77777777" w:rsidR="00412B74" w:rsidRDefault="00EE22A4">
      <w:pPr>
        <w:tabs>
          <w:tab w:val="left" w:pos="2940"/>
        </w:tabs>
        <w:spacing w:line="600" w:lineRule="auto"/>
        <w:ind w:firstLine="720"/>
        <w:jc w:val="center"/>
        <w:rPr>
          <w:rFonts w:eastAsia="Times New Roman"/>
          <w:szCs w:val="24"/>
        </w:rPr>
      </w:pPr>
      <w:r>
        <w:rPr>
          <w:rFonts w:eastAsia="Times New Roman"/>
          <w:szCs w:val="24"/>
        </w:rPr>
        <w:t xml:space="preserve">(Χειροκροτήματα από τις πτέρυγες </w:t>
      </w:r>
      <w:r>
        <w:rPr>
          <w:rFonts w:eastAsia="Times New Roman"/>
          <w:szCs w:val="24"/>
        </w:rPr>
        <w:t xml:space="preserve">του </w:t>
      </w:r>
      <w:r>
        <w:rPr>
          <w:rFonts w:eastAsia="Times New Roman"/>
          <w:szCs w:val="24"/>
        </w:rPr>
        <w:t>ΣΥΡΙΖΑ και των ΑΝΕΛ)</w:t>
      </w:r>
    </w:p>
    <w:p w14:paraId="7200B09D" w14:textId="77777777" w:rsidR="00412B74" w:rsidRDefault="00EE22A4">
      <w:pPr>
        <w:tabs>
          <w:tab w:val="left" w:pos="2940"/>
        </w:tabs>
        <w:spacing w:line="600" w:lineRule="auto"/>
        <w:ind w:firstLine="720"/>
        <w:jc w:val="both"/>
        <w:rPr>
          <w:rFonts w:eastAsia="Times New Roman"/>
          <w:szCs w:val="24"/>
        </w:rPr>
      </w:pPr>
      <w:r w:rsidRPr="00BE31F0">
        <w:rPr>
          <w:rFonts w:eastAsia="Times New Roman"/>
          <w:b/>
          <w:szCs w:val="24"/>
        </w:rPr>
        <w:t>ΠΡΟΕΔΡΕΥΩΝ (Νικήτας Κακλαμάνης):</w:t>
      </w:r>
      <w:r>
        <w:rPr>
          <w:rFonts w:eastAsia="Times New Roman"/>
          <w:szCs w:val="24"/>
        </w:rPr>
        <w:t xml:space="preserve"> Τον λόγο έχει ο συνάδελφος κ. Κωνσταντίνος Τζαβάρας από τη Νέα Δημοκρατία.</w:t>
      </w:r>
    </w:p>
    <w:p w14:paraId="7200B09E" w14:textId="77777777" w:rsidR="00412B74" w:rsidRDefault="00EE22A4">
      <w:pPr>
        <w:tabs>
          <w:tab w:val="left" w:pos="2940"/>
        </w:tabs>
        <w:spacing w:line="600" w:lineRule="auto"/>
        <w:ind w:firstLine="720"/>
        <w:jc w:val="both"/>
        <w:rPr>
          <w:rFonts w:eastAsia="Times New Roman"/>
          <w:szCs w:val="24"/>
        </w:rPr>
      </w:pPr>
      <w:r w:rsidRPr="00BE31F0">
        <w:rPr>
          <w:rFonts w:eastAsia="Times New Roman"/>
          <w:b/>
          <w:szCs w:val="24"/>
        </w:rPr>
        <w:lastRenderedPageBreak/>
        <w:t>ΚΩΝΣΤΑΝΤΙΝΟΣ ΤΖΑΒΑΡΑΣ:</w:t>
      </w:r>
      <w:r>
        <w:rPr>
          <w:rFonts w:eastAsia="Times New Roman"/>
          <w:szCs w:val="24"/>
        </w:rPr>
        <w:t xml:space="preserve"> Ευχαριστώ πολύ, κύριε Πρόεδρε.</w:t>
      </w:r>
    </w:p>
    <w:p w14:paraId="7200B09F" w14:textId="77777777" w:rsidR="00412B74" w:rsidRDefault="00EE22A4">
      <w:pPr>
        <w:tabs>
          <w:tab w:val="left" w:pos="2940"/>
        </w:tabs>
        <w:spacing w:line="600" w:lineRule="auto"/>
        <w:ind w:firstLine="720"/>
        <w:jc w:val="both"/>
        <w:rPr>
          <w:rFonts w:eastAsia="Times New Roman"/>
          <w:szCs w:val="24"/>
        </w:rPr>
      </w:pPr>
      <w:r>
        <w:rPr>
          <w:rFonts w:eastAsia="Times New Roman"/>
          <w:szCs w:val="24"/>
        </w:rPr>
        <w:t>Νομίζω ότι αρχίζει και γίνεται ενδιαφέρουσα η συζήτηση. Πράγματι, θα λάβω τις μετρητοίς υπ</w:t>
      </w:r>
      <w:r>
        <w:rPr>
          <w:rFonts w:eastAsia="Times New Roman"/>
          <w:szCs w:val="24"/>
        </w:rPr>
        <w:t xml:space="preserve">’ </w:t>
      </w:r>
      <w:r>
        <w:rPr>
          <w:rFonts w:eastAsia="Times New Roman"/>
          <w:szCs w:val="24"/>
        </w:rPr>
        <w:t>όψιν μου τη δέσμευση του κ</w:t>
      </w:r>
      <w:r>
        <w:rPr>
          <w:rFonts w:eastAsia="Times New Roman"/>
          <w:szCs w:val="24"/>
        </w:rPr>
        <w:t>.</w:t>
      </w:r>
      <w:r>
        <w:rPr>
          <w:rFonts w:eastAsia="Times New Roman"/>
          <w:szCs w:val="24"/>
        </w:rPr>
        <w:t xml:space="preserve"> Παρασκ</w:t>
      </w:r>
      <w:r>
        <w:rPr>
          <w:rFonts w:eastAsia="Times New Roman"/>
          <w:szCs w:val="24"/>
        </w:rPr>
        <w:t xml:space="preserve">ευόπουλου, του </w:t>
      </w:r>
      <w:r>
        <w:rPr>
          <w:rFonts w:eastAsia="Times New Roman"/>
          <w:szCs w:val="24"/>
        </w:rPr>
        <w:t>ε</w:t>
      </w:r>
      <w:r>
        <w:rPr>
          <w:rFonts w:eastAsia="Times New Roman"/>
          <w:szCs w:val="24"/>
        </w:rPr>
        <w:t>ισηγητή της Πλειοψηφίας, που μας προϊδέασε ότι προσβλέπει σε μια συζήτηση που θα αποδίδει τη γνωστή ρήση του Ηράκλειτου «κατ’ έριν πάντα γινόμενα».</w:t>
      </w:r>
    </w:p>
    <w:p w14:paraId="7200B0A0" w14:textId="77777777" w:rsidR="00412B74" w:rsidRDefault="00EE22A4">
      <w:pPr>
        <w:tabs>
          <w:tab w:val="left" w:pos="2940"/>
        </w:tabs>
        <w:spacing w:line="600" w:lineRule="auto"/>
        <w:ind w:firstLine="720"/>
        <w:jc w:val="both"/>
        <w:rPr>
          <w:rFonts w:eastAsia="Times New Roman"/>
          <w:szCs w:val="24"/>
        </w:rPr>
      </w:pPr>
      <w:r>
        <w:rPr>
          <w:rFonts w:eastAsia="Times New Roman"/>
          <w:szCs w:val="24"/>
        </w:rPr>
        <w:t>Έχω, όμως, μια πρώτη επιφύλαξη, γιατί δεν είπε ολόκληρη τη φράση. Γι’ αυτό, λοιπόν, ας ξεκιν</w:t>
      </w:r>
      <w:r>
        <w:rPr>
          <w:rFonts w:eastAsia="Times New Roman"/>
          <w:szCs w:val="24"/>
        </w:rPr>
        <w:t>ήσουμε από τώρα τον δημιουργικό αντίλογο.</w:t>
      </w:r>
    </w:p>
    <w:p w14:paraId="7200B0A1" w14:textId="77777777" w:rsidR="00412B74" w:rsidRDefault="00EE22A4">
      <w:pPr>
        <w:tabs>
          <w:tab w:val="left" w:pos="2940"/>
        </w:tabs>
        <w:spacing w:line="600" w:lineRule="auto"/>
        <w:ind w:firstLine="720"/>
        <w:jc w:val="both"/>
        <w:rPr>
          <w:rFonts w:eastAsia="Times New Roman" w:cs="Times New Roman"/>
          <w:szCs w:val="24"/>
        </w:rPr>
      </w:pPr>
      <w:r>
        <w:rPr>
          <w:rFonts w:eastAsia="Times New Roman"/>
          <w:szCs w:val="24"/>
        </w:rPr>
        <w:t>Ο Ηράκλειτος, λοιπόν, είπε: «Ε</w:t>
      </w:r>
      <w:r>
        <w:rPr>
          <w:rFonts w:eastAsia="Times New Roman" w:cs="Times New Roman"/>
          <w:szCs w:val="24"/>
        </w:rPr>
        <w:t xml:space="preserve">ἰδέναι </w:t>
      </w:r>
      <w:r>
        <w:rPr>
          <w:rFonts w:eastAsia="Times New Roman" w:cs="Times New Roman"/>
          <w:szCs w:val="24"/>
        </w:rPr>
        <w:t xml:space="preserve">δε </w:t>
      </w:r>
      <w:r>
        <w:rPr>
          <w:rFonts w:eastAsia="Times New Roman" w:cs="Times New Roman"/>
          <w:szCs w:val="24"/>
        </w:rPr>
        <w:t>χρή</w:t>
      </w:r>
      <w:r>
        <w:rPr>
          <w:rFonts w:eastAsia="Times New Roman" w:cs="Times New Roman"/>
          <w:szCs w:val="24"/>
        </w:rPr>
        <w:t xml:space="preserve"> </w:t>
      </w:r>
      <w:r>
        <w:rPr>
          <w:rFonts w:eastAsia="Times New Roman" w:cs="Times New Roman"/>
          <w:szCs w:val="24"/>
        </w:rPr>
        <w:t>τὸν πόλεμον ἐόντα ξυνόν, καὶ τήν δίκην ἔριν</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γινόμενα</w:t>
      </w:r>
      <w:r>
        <w:rPr>
          <w:rFonts w:eastAsia="Times New Roman" w:cs="Times New Roman"/>
          <w:szCs w:val="24"/>
        </w:rPr>
        <w:t xml:space="preserve"> πάντα </w:t>
      </w:r>
      <w:r>
        <w:rPr>
          <w:rFonts w:eastAsia="Times New Roman" w:cs="Times New Roman"/>
          <w:szCs w:val="24"/>
        </w:rPr>
        <w:t>κατ᾽ ἔριν καὶ χρεών».</w:t>
      </w:r>
    </w:p>
    <w:p w14:paraId="7200B0A2" w14:textId="77777777" w:rsidR="00412B74" w:rsidRDefault="00EE22A4">
      <w:pPr>
        <w:tabs>
          <w:tab w:val="left" w:pos="2940"/>
        </w:tabs>
        <w:spacing w:line="600" w:lineRule="auto"/>
        <w:ind w:firstLine="720"/>
        <w:jc w:val="both"/>
        <w:rPr>
          <w:rFonts w:eastAsia="Times New Roman" w:cs="Times New Roman"/>
          <w:szCs w:val="24"/>
        </w:rPr>
      </w:pPr>
      <w:r>
        <w:rPr>
          <w:rFonts w:eastAsia="Times New Roman" w:cs="Times New Roman"/>
          <w:szCs w:val="24"/>
        </w:rPr>
        <w:t>Παρέλειψε, λοιπόν, ο εκλεκτός συνάδελφος να αναφερθεί στο «χρεών». Και το «χρεών», β</w:t>
      </w:r>
      <w:r>
        <w:rPr>
          <w:rFonts w:eastAsia="Times New Roman" w:cs="Times New Roman"/>
          <w:szCs w:val="24"/>
        </w:rPr>
        <w:t xml:space="preserve">έβαια, δεν είναι τίποτα άλλο από το ότι τα πάντα στη ζωή είναι προϊόν μιας διαμάχης -και η δίκη ακόμα είναι μία διαμάχη και ο πόλεμος είναι κοινός-, αλλά όλα </w:t>
      </w:r>
      <w:r>
        <w:rPr>
          <w:rFonts w:eastAsia="Times New Roman" w:cs="Times New Roman"/>
          <w:szCs w:val="24"/>
        </w:rPr>
        <w:lastRenderedPageBreak/>
        <w:t>γίνονται με την επίγνωση του ότι είναι προϊόντα αφ</w:t>
      </w:r>
      <w:r>
        <w:rPr>
          <w:rFonts w:eastAsia="Times New Roman" w:cs="Times New Roman"/>
          <w:szCs w:val="24"/>
        </w:rPr>
        <w:t xml:space="preserve">’ </w:t>
      </w:r>
      <w:r>
        <w:rPr>
          <w:rFonts w:eastAsia="Times New Roman" w:cs="Times New Roman"/>
          <w:szCs w:val="24"/>
        </w:rPr>
        <w:t>ενός διαμάχης, αλλά και με την επίγνωση του ότ</w:t>
      </w:r>
      <w:r>
        <w:rPr>
          <w:rFonts w:eastAsia="Times New Roman" w:cs="Times New Roman"/>
          <w:szCs w:val="24"/>
        </w:rPr>
        <w:t>ι όλα προκύπτουν από μια ανάγκη.</w:t>
      </w:r>
    </w:p>
    <w:p w14:paraId="7200B0A3" w14:textId="77777777" w:rsidR="00412B74" w:rsidRDefault="00EE22A4">
      <w:pPr>
        <w:tabs>
          <w:tab w:val="left" w:pos="2940"/>
        </w:tabs>
        <w:spacing w:line="600" w:lineRule="auto"/>
        <w:ind w:firstLine="720"/>
        <w:jc w:val="both"/>
        <w:rPr>
          <w:rFonts w:eastAsia="Times New Roman" w:cs="Times New Roman"/>
          <w:szCs w:val="24"/>
        </w:rPr>
      </w:pPr>
      <w:r>
        <w:rPr>
          <w:rFonts w:eastAsia="Times New Roman" w:cs="Times New Roman"/>
          <w:szCs w:val="24"/>
        </w:rPr>
        <w:t>Γι’ αυτό, κύριε Μπαλτά, θα ήθελα πάρα πολύ να σας απαντήσω σε όσα είπατε, πλην, όμως, θα ήθελα προκαταρκτικά να σας πω ότι το Σύνταγμα είναι ο καταστατικός χάρτης του κράτους, είναι, δηλαδή, ο κανόνας των κανόνων, που ρυθμί</w:t>
      </w:r>
      <w:r>
        <w:rPr>
          <w:rFonts w:eastAsia="Times New Roman" w:cs="Times New Roman"/>
          <w:szCs w:val="24"/>
        </w:rPr>
        <w:t>ζει πώς λειτουργεί το κράτος, ποιες είναι οι λειτουργίες δηλαδή και πώς κατανέμονται στα κρατικά όργανα και ποιες είναι οι σχέσεις του κράτους με τον πολίτη και, κυρίως, από ποιες πράξεις θα πρέπει να απέχει το κράτος για να δίνει τη δυνατότητα στους πολίτ</w:t>
      </w:r>
      <w:r>
        <w:rPr>
          <w:rFonts w:eastAsia="Times New Roman" w:cs="Times New Roman"/>
          <w:szCs w:val="24"/>
        </w:rPr>
        <w:t>ες -να τους αφήνει χώρο- να ζουν μια αξιοβίωτη ζωή.</w:t>
      </w:r>
    </w:p>
    <w:p w14:paraId="7200B0A4" w14:textId="77777777" w:rsidR="00412B74" w:rsidRDefault="00EE22A4">
      <w:pPr>
        <w:tabs>
          <w:tab w:val="left" w:pos="2940"/>
        </w:tabs>
        <w:spacing w:line="600" w:lineRule="auto"/>
        <w:ind w:firstLine="720"/>
        <w:jc w:val="both"/>
        <w:rPr>
          <w:rFonts w:eastAsia="Times New Roman"/>
          <w:szCs w:val="24"/>
        </w:rPr>
      </w:pPr>
      <w:r>
        <w:rPr>
          <w:rFonts w:eastAsia="Times New Roman" w:cs="Times New Roman"/>
          <w:szCs w:val="24"/>
        </w:rPr>
        <w:t>Η λέξη είναι του κυρίου Πρωθυπουργού, απ’ αυτή την καλοθυμούμενη -γιατί θα αναφερθώ στο τέλος- ομιλία που έκανε έξω από το Κοινοβούλιο σε κόκκινο φόντο.</w:t>
      </w:r>
      <w:r w:rsidRPr="00544B95">
        <w:rPr>
          <w:rFonts w:eastAsia="Times New Roman"/>
          <w:szCs w:val="24"/>
        </w:rPr>
        <w:t xml:space="preserve"> </w:t>
      </w:r>
    </w:p>
    <w:p w14:paraId="7200B0A5"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Εκεί εξήγγειλε ότι ξεκινάει τον Ιούλιο του 2016 η </w:t>
      </w:r>
      <w:r>
        <w:rPr>
          <w:rFonts w:eastAsia="Times New Roman" w:cs="Times New Roman"/>
          <w:szCs w:val="24"/>
        </w:rPr>
        <w:t xml:space="preserve">μεγάλη διαδικασία της </w:t>
      </w:r>
      <w:r>
        <w:rPr>
          <w:rFonts w:eastAsia="Times New Roman" w:cs="Times New Roman"/>
          <w:szCs w:val="24"/>
        </w:rPr>
        <w:t>Α</w:t>
      </w:r>
      <w:r>
        <w:rPr>
          <w:rFonts w:eastAsia="Times New Roman" w:cs="Times New Roman"/>
          <w:szCs w:val="24"/>
        </w:rPr>
        <w:t xml:space="preserve">ναθεώρησης </w:t>
      </w:r>
      <w:r>
        <w:rPr>
          <w:rFonts w:eastAsia="Times New Roman" w:cs="Times New Roman"/>
          <w:szCs w:val="24"/>
        </w:rPr>
        <w:t>του Συντάγματος</w:t>
      </w:r>
      <w:r>
        <w:rPr>
          <w:rFonts w:eastAsia="Times New Roman" w:cs="Times New Roman"/>
          <w:szCs w:val="24"/>
        </w:rPr>
        <w:t xml:space="preserve"> που δεν ήθελε να την περιορίσει στους τέσσερις τοίχους του Κοινοβουλίου, </w:t>
      </w:r>
      <w:r>
        <w:rPr>
          <w:rFonts w:eastAsia="Times New Roman" w:cs="Times New Roman"/>
          <w:szCs w:val="24"/>
        </w:rPr>
        <w:lastRenderedPageBreak/>
        <w:t>αλλά θα την άνοιγε στον λαό. Πλην όμως, δυο χρόνια πέρασαν και κανένα άνοιγμα δεν είδαμε προς τον λαό, ούτε τις εκδηλώσεις που είχε δ</w:t>
      </w:r>
      <w:r>
        <w:rPr>
          <w:rFonts w:eastAsia="Times New Roman" w:cs="Times New Roman"/>
          <w:szCs w:val="24"/>
        </w:rPr>
        <w:t xml:space="preserve">εσμευτεί ότι θα κάνει στους δήμους με συνεργασία κοινωνικών και επιστημονικών φορέων είδαμε, ούτε τις δεκατρείς συνελεύσεις. </w:t>
      </w:r>
    </w:p>
    <w:p w14:paraId="7200B0A6"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Αυτό ήταν μία παρέκβαση, για να συνδεθώ ξανά με τον κ. Μπαλτά. </w:t>
      </w:r>
    </w:p>
    <w:p w14:paraId="7200B0A7"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Άρα, λοιπόν, κύριε Μπαλτά, δεν είναι απαραίτητο ούτε και χρειάζετα</w:t>
      </w:r>
      <w:r>
        <w:rPr>
          <w:rFonts w:eastAsia="Times New Roman" w:cs="Times New Roman"/>
          <w:szCs w:val="24"/>
        </w:rPr>
        <w:t>ι στο Σύνταγμα να αναπτύξουμε όλη αυτή τη θεωρία και τη φιλοσοφία του τι είναι ιερό και πώς το ιερό υπάρχει μέσα στην ιστορία και μέσα στη σχέση που έχει το πρόσωπο με την πίστη του σε κάποια δύναμη, αλλά κυρίως το πώς θα σέβεται το κράτος αφ’ ενός μεν την</w:t>
      </w:r>
      <w:r>
        <w:rPr>
          <w:rFonts w:eastAsia="Times New Roman" w:cs="Times New Roman"/>
          <w:szCs w:val="24"/>
        </w:rPr>
        <w:t xml:space="preserve"> Εκκλησία ως μία συλλογική ενότητα που είναι οργανωμένη και λειτουργεί συλλογικά πάντα και αφ’ ετέρου το πώς θα αναγνωρίζει το δικαίωμα κάθε πολίτη απέναντι στην ελευθερία του να πιστεύει ό,τι αυτός κρίνει, ό,τι οφείλει να πιστεύει. </w:t>
      </w:r>
    </w:p>
    <w:p w14:paraId="7200B0A8"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Όμως, για να ξαναέρθω </w:t>
      </w:r>
      <w:r>
        <w:rPr>
          <w:rFonts w:eastAsia="Times New Roman" w:cs="Times New Roman"/>
          <w:szCs w:val="24"/>
        </w:rPr>
        <w:t xml:space="preserve">τώρα στον Ηράκλειτο, πράγματι θα ήθελα να επισημάνω ότι για να μπορέσουμε να κάνουμε γόνιμη και όχι στείρα συζήτηση στο πλαίσιο της κοινοβουλευτικής διαδικασίας που έχει σκοπό την </w:t>
      </w:r>
      <w:r>
        <w:rPr>
          <w:rFonts w:eastAsia="Times New Roman" w:cs="Times New Roman"/>
          <w:szCs w:val="24"/>
        </w:rPr>
        <w:t>Α</w:t>
      </w:r>
      <w:r>
        <w:rPr>
          <w:rFonts w:eastAsia="Times New Roman" w:cs="Times New Roman"/>
          <w:szCs w:val="24"/>
        </w:rPr>
        <w:t>ναθεώρηση του Συντάγματος, θα πρέπει καθεμία από τις πλευρές που συμμετέχου</w:t>
      </w:r>
      <w:r>
        <w:rPr>
          <w:rFonts w:eastAsia="Times New Roman" w:cs="Times New Roman"/>
          <w:szCs w:val="24"/>
        </w:rPr>
        <w:t xml:space="preserve">ν, αφού πρόκειται για την αναθεώρηση, όπως είπαμε, του κράτους, να έχει μια ξεκαθαρισμένη άποψη για το τι είναι κράτος, για το πώς πιστεύει αυτό το κράτος, πώς το νιώθει αυτό το κράτος. </w:t>
      </w:r>
    </w:p>
    <w:p w14:paraId="7200B0A9"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θα ήθελα να ρωτήσω την Πλειοψηφία τι είναι επιτέλους κράτος. Είνα</w:t>
      </w:r>
      <w:r>
        <w:rPr>
          <w:rFonts w:eastAsia="Times New Roman" w:cs="Times New Roman"/>
          <w:szCs w:val="24"/>
        </w:rPr>
        <w:t>ι η πραγματοποίηση ή η απόλυτη εικόνα του λόγου, όπως έλεγε ο Χέγκελ; Είναι το προϊόν της ασυμφιλίωτης αντίθεσης που υπάρχει μεταξύ των τάξεων; Είναι όργανο ταξικής κυριαρχίας της μιας τάξης που λέγεται αστική επάνω στην άλλη τάξη που λέγεται προλεταριάτο;</w:t>
      </w:r>
      <w:r>
        <w:rPr>
          <w:rFonts w:eastAsia="Times New Roman" w:cs="Times New Roman"/>
          <w:szCs w:val="24"/>
        </w:rPr>
        <w:t xml:space="preserve"> </w:t>
      </w:r>
    </w:p>
    <w:p w14:paraId="7200B0AA"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Εδώ, λοιπόν, είναι που πρέπει να συζητήσουμε, διότι, κύριε Παρασκευόπουλε, μας είπατε ότι αισθάνεστε αυτή τη μεγαλειώδη εκδήλωση του κοινοβουλευτικού λόγου, που είναι πράγματι η </w:t>
      </w:r>
      <w:r>
        <w:rPr>
          <w:rFonts w:eastAsia="Times New Roman" w:cs="Times New Roman"/>
          <w:szCs w:val="24"/>
        </w:rPr>
        <w:t>Α</w:t>
      </w:r>
      <w:r>
        <w:rPr>
          <w:rFonts w:eastAsia="Times New Roman" w:cs="Times New Roman"/>
          <w:szCs w:val="24"/>
        </w:rPr>
        <w:t xml:space="preserve">ναθεώρηση του Συντάγματος, ως το σημείο όπου θα συναντηθεί εδώ στο Κοινοβούλιο η Αριστερά με τη </w:t>
      </w:r>
      <w:r>
        <w:rPr>
          <w:rFonts w:eastAsia="Times New Roman" w:cs="Times New Roman"/>
          <w:szCs w:val="24"/>
        </w:rPr>
        <w:t>δ</w:t>
      </w:r>
      <w:r>
        <w:rPr>
          <w:rFonts w:eastAsia="Times New Roman" w:cs="Times New Roman"/>
          <w:szCs w:val="24"/>
        </w:rPr>
        <w:t xml:space="preserve">ημοκρατία. </w:t>
      </w:r>
      <w:r>
        <w:rPr>
          <w:rFonts w:eastAsia="Times New Roman" w:cs="Times New Roman"/>
          <w:szCs w:val="24"/>
        </w:rPr>
        <w:lastRenderedPageBreak/>
        <w:t>Ποια Αριστερά και σε σχέση με ποια αντίληψη για το κράτος; Αυτή που αναφέρει ο Μαρξ, παραδείγματος χάριν, στη «18</w:t>
      </w:r>
      <w:r w:rsidRPr="004D7C08">
        <w:rPr>
          <w:rFonts w:eastAsia="Times New Roman" w:cs="Times New Roman"/>
          <w:szCs w:val="24"/>
          <w:vertAlign w:val="superscript"/>
        </w:rPr>
        <w:t>η</w:t>
      </w:r>
      <w:r>
        <w:rPr>
          <w:rFonts w:eastAsia="Times New Roman" w:cs="Times New Roman"/>
          <w:szCs w:val="24"/>
        </w:rPr>
        <w:t xml:space="preserve"> Μπρυμαίρ του Λουδοβίκου Βοναπάρτη</w:t>
      </w:r>
      <w:r>
        <w:rPr>
          <w:rFonts w:eastAsia="Times New Roman" w:cs="Times New Roman"/>
          <w:szCs w:val="24"/>
        </w:rPr>
        <w:t xml:space="preserve">»; Ή αυτή που αναφέρεται στον Εμφύλιο Πόλεμο στη Γαλλία; </w:t>
      </w:r>
    </w:p>
    <w:p w14:paraId="7200B0AB"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Διότι εκεί καταλαβαίνετε ότι δεν έχει αντικείμενο η παρουσία σας ούτε η προσπάθειά σας, γιατί αυτό το κράτος το οποίο οργανώνει το Σύνταγμα του 1975, το οποίο θέλετε να αναθεωρήσετε, είναι φιλελεύθε</w:t>
      </w:r>
      <w:r>
        <w:rPr>
          <w:rFonts w:eastAsia="Times New Roman" w:cs="Times New Roman"/>
          <w:szCs w:val="24"/>
        </w:rPr>
        <w:t xml:space="preserve">ρο κράτος. Δεν είναι ταξικό κράτος. </w:t>
      </w:r>
    </w:p>
    <w:p w14:paraId="7200B0AC"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Σε πρώτη, λοιπόν, φάση νομίζω ότι αντί να λέμε μεγαλοστομίες εδώ, θα πρέπει να αποκαλυφθούμε μπροστά στον διάλογο που όλοι περιμένετε να αρχίσει.</w:t>
      </w:r>
    </w:p>
    <w:p w14:paraId="7200B0AD"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Για ποιο κράτος, λοιπόν, εσείς ενδιαφέρεστε; Είναι βασικό το ερώτημα. Το </w:t>
      </w:r>
      <w:r>
        <w:rPr>
          <w:rFonts w:eastAsia="Times New Roman" w:cs="Times New Roman"/>
          <w:szCs w:val="24"/>
        </w:rPr>
        <w:t xml:space="preserve">αφήνω μετέωρο, θα το δούμε στις συζητήσεις που θα ακολουθήσουν στις συνεδριάσεις της </w:t>
      </w:r>
      <w:r>
        <w:rPr>
          <w:rFonts w:eastAsia="Times New Roman" w:cs="Times New Roman"/>
          <w:szCs w:val="24"/>
        </w:rPr>
        <w:t>ε</w:t>
      </w:r>
      <w:r>
        <w:rPr>
          <w:rFonts w:eastAsia="Times New Roman" w:cs="Times New Roman"/>
          <w:szCs w:val="24"/>
        </w:rPr>
        <w:t xml:space="preserve">πιτροπής. </w:t>
      </w:r>
    </w:p>
    <w:p w14:paraId="7200B0AE"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τώρα πάμε λίγο παρακάτω. </w:t>
      </w:r>
    </w:p>
    <w:p w14:paraId="7200B0AF"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Πράγματι, ιστορικά η Αριστερά έχει συναντηθεί με τη </w:t>
      </w:r>
      <w:r>
        <w:rPr>
          <w:rFonts w:eastAsia="Times New Roman" w:cs="Times New Roman"/>
          <w:szCs w:val="24"/>
        </w:rPr>
        <w:t>δ</w:t>
      </w:r>
      <w:r>
        <w:rPr>
          <w:rFonts w:eastAsia="Times New Roman" w:cs="Times New Roman"/>
          <w:szCs w:val="24"/>
        </w:rPr>
        <w:t>ημοκρατία, αλλά δυστυχώς από αυτές τις συναντήσεις δεν βγήκε ευτυχής ούτε κα</w:t>
      </w:r>
      <w:r>
        <w:rPr>
          <w:rFonts w:eastAsia="Times New Roman" w:cs="Times New Roman"/>
          <w:szCs w:val="24"/>
        </w:rPr>
        <w:t xml:space="preserve">ι ενισχυμένη η </w:t>
      </w:r>
      <w:r>
        <w:rPr>
          <w:rFonts w:eastAsia="Times New Roman" w:cs="Times New Roman"/>
          <w:szCs w:val="24"/>
        </w:rPr>
        <w:t>δ</w:t>
      </w:r>
      <w:r>
        <w:rPr>
          <w:rFonts w:eastAsia="Times New Roman" w:cs="Times New Roman"/>
          <w:szCs w:val="24"/>
        </w:rPr>
        <w:t xml:space="preserve">ημοκρατία. Και αυτό το ξέρετε </w:t>
      </w:r>
      <w:r>
        <w:rPr>
          <w:rFonts w:eastAsia="Times New Roman" w:cs="Times New Roman"/>
          <w:szCs w:val="24"/>
        </w:rPr>
        <w:lastRenderedPageBreak/>
        <w:t>πολύ καλύτερα από εμένα. Και το ξέρετε, βέβαια, γιατί ακόμα και αν αναφερθούμε στα κείμενα που προανέφερα, θα δείτε ότι η Αριστερά με αυτή την έννοια έχει μια καχυποψία απέναντι στους αντιπροσώπους του λαού. Δι</w:t>
      </w:r>
      <w:r>
        <w:rPr>
          <w:rFonts w:eastAsia="Times New Roman" w:cs="Times New Roman"/>
          <w:szCs w:val="24"/>
        </w:rPr>
        <w:t xml:space="preserve">ότι δεν ενδιαφέρεται για τον λαό ως νομικό πρόσωπο, οργανωμένο στο πλαίσιο αυτής της θεσμικής οντότητας που καλούμε κράτος και που έχει μια διαρκή σχέση με την εξυπηρέτηση ενός σκοπού. </w:t>
      </w:r>
    </w:p>
    <w:p w14:paraId="7200B0B0"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Δεν αντιλαμβάνεστε σαφώς το κράτος ως ελεύθερο λαϊκό κράτος, παρ</w:t>
      </w:r>
      <w:r>
        <w:rPr>
          <w:rFonts w:eastAsia="Times New Roman" w:cs="Times New Roman"/>
          <w:szCs w:val="24"/>
        </w:rPr>
        <w:t xml:space="preserve">’ </w:t>
      </w:r>
      <w:r>
        <w:rPr>
          <w:rFonts w:eastAsia="Times New Roman" w:cs="Times New Roman"/>
          <w:szCs w:val="24"/>
        </w:rPr>
        <w:t xml:space="preserve">όλο </w:t>
      </w:r>
      <w:r>
        <w:rPr>
          <w:rFonts w:eastAsia="Times New Roman" w:cs="Times New Roman"/>
          <w:szCs w:val="24"/>
        </w:rPr>
        <w:t xml:space="preserve">που κάποτε ο Ένγκελς σε ένα γράμμα του στον Μπέμπελ είχε αναφερθεί και σε αυτή τη διάσταση του κράτους. </w:t>
      </w:r>
    </w:p>
    <w:p w14:paraId="7200B0B1"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Εσείς προφανώς σήμερα δεν την δέχεστε, γιατί άκουσα κάποιον συνάδελφο από εσάς, διακόπτοντας τον κ. Τασούλα, να του αναφέρει το άρθρο 1 του </w:t>
      </w:r>
      <w:r>
        <w:rPr>
          <w:rFonts w:eastAsia="Times New Roman"/>
          <w:color w:val="000000"/>
          <w:szCs w:val="24"/>
          <w:shd w:val="clear" w:color="auto" w:fill="FFFFFF"/>
        </w:rPr>
        <w:t>σ</w:t>
      </w:r>
      <w:r>
        <w:rPr>
          <w:rFonts w:eastAsia="Times New Roman"/>
          <w:color w:val="000000"/>
          <w:szCs w:val="24"/>
          <w:shd w:val="clear" w:color="auto" w:fill="FFFFFF"/>
        </w:rPr>
        <w:t xml:space="preserve">υντάγματος της Ένωσης Σοβιετικών Σοσιαλιστικών Δημοκρατιών. </w:t>
      </w:r>
    </w:p>
    <w:p w14:paraId="7200B0B2"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Άρα εδώ θα πρέπει να ξεκαθαρίσουμε τα πράγματα και δεν χρειάζεται να κοροϊδεύουμε τον λαό, φέρνοντας διακηρύξεις μεγαλόστομες και βαρύγδουπες για να μας πείτε ότι εμείς δεν </w:t>
      </w:r>
      <w:r>
        <w:rPr>
          <w:rFonts w:eastAsia="Times New Roman"/>
          <w:color w:val="000000"/>
          <w:szCs w:val="24"/>
          <w:shd w:val="clear" w:color="auto" w:fill="FFFFFF"/>
        </w:rPr>
        <w:lastRenderedPageBreak/>
        <w:t>συμφωνούμε με πράγματα</w:t>
      </w:r>
      <w:r>
        <w:rPr>
          <w:rFonts w:eastAsia="Times New Roman"/>
          <w:color w:val="000000"/>
          <w:szCs w:val="24"/>
          <w:shd w:val="clear" w:color="auto" w:fill="FFFFFF"/>
        </w:rPr>
        <w:t xml:space="preserve"> και με ρυθμίσεις ή μεταρρυθμίσεις, οι οποίες δεν χρειάζεται να μπουν σε κα</w:t>
      </w:r>
      <w:r>
        <w:rPr>
          <w:rFonts w:eastAsia="Times New Roman"/>
          <w:color w:val="000000"/>
          <w:szCs w:val="24"/>
          <w:shd w:val="clear" w:color="auto" w:fill="FFFFFF"/>
        </w:rPr>
        <w:t>μ</w:t>
      </w:r>
      <w:r>
        <w:rPr>
          <w:rFonts w:eastAsia="Times New Roman"/>
          <w:color w:val="000000"/>
          <w:szCs w:val="24"/>
          <w:shd w:val="clear" w:color="auto" w:fill="FFFFFF"/>
        </w:rPr>
        <w:t xml:space="preserve">μία αναθεώρηση. </w:t>
      </w:r>
    </w:p>
    <w:p w14:paraId="7200B0B3"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Γι’ αυτό, λοιπόν, από τώρα πρέπει, συνάδελφοι, να αυτοκαθαριστείτε από ιδεοληψίες, από φαντασιώσεις και να περιοριστείτε στο γεγονός ότι με βάση το Σύνταγμα του 19</w:t>
      </w:r>
      <w:r>
        <w:rPr>
          <w:rFonts w:eastAsia="Times New Roman"/>
          <w:color w:val="000000"/>
          <w:szCs w:val="24"/>
          <w:shd w:val="clear" w:color="auto" w:fill="FFFFFF"/>
        </w:rPr>
        <w:t>75, που όλοι το υπηρετούμε -και μάλιστα, σύμφωνα με αυτή τη μνημειώδη έκφραση του Πρωθυπουργού, όλοι εσείς είστε κάθε λέξη από το Σύνταγμα-, με σεβασμό σε αυτό το Σύνταγμα, θα πρέπει να μην λέμε πράγματα που είναι ανεδαφικά και τα οποία αναφέρονται σε ιδεο</w:t>
      </w:r>
      <w:r>
        <w:rPr>
          <w:rFonts w:eastAsia="Times New Roman"/>
          <w:color w:val="000000"/>
          <w:szCs w:val="24"/>
          <w:shd w:val="clear" w:color="auto" w:fill="FFFFFF"/>
        </w:rPr>
        <w:t xml:space="preserve">λογικές φαντασιώσεις, που ποτέ δεν τις είδαμε να πραγματοποιούνται σε αυτόν τον κόσμο μέχρι σήμερα. </w:t>
      </w:r>
    </w:p>
    <w:p w14:paraId="7200B0B4" w14:textId="77777777" w:rsidR="00412B74" w:rsidRDefault="00EE22A4">
      <w:pPr>
        <w:tabs>
          <w:tab w:val="left" w:pos="1470"/>
        </w:tabs>
        <w:spacing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(Γέλωτες από την πτέρυγα του ΣΥΡΙΖΑ)</w:t>
      </w:r>
    </w:p>
    <w:p w14:paraId="7200B0B5"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Και το γέλιο σας έχει σημασία. Ο λόγος μου, όμως, έχει αξία.</w:t>
      </w:r>
    </w:p>
    <w:p w14:paraId="7200B0B6" w14:textId="77777777" w:rsidR="00412B74" w:rsidRDefault="00EE22A4">
      <w:pPr>
        <w:tabs>
          <w:tab w:val="left" w:pos="1470"/>
        </w:tabs>
        <w:spacing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(Χειροκροτήματα από την πτέρυγα της Νέας Δημοκρατίας)</w:t>
      </w:r>
    </w:p>
    <w:p w14:paraId="7200B0B7"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Δεν</w:t>
      </w:r>
      <w:r>
        <w:rPr>
          <w:rFonts w:eastAsia="Times New Roman"/>
          <w:color w:val="000000"/>
          <w:szCs w:val="24"/>
          <w:shd w:val="clear" w:color="auto" w:fill="FFFFFF"/>
        </w:rPr>
        <w:t xml:space="preserve"> θέλω να πω τίποτα άλλο, για το «μωρός…» κ.λπ.</w:t>
      </w:r>
      <w:r>
        <w:rPr>
          <w:rFonts w:eastAsia="Times New Roman"/>
          <w:color w:val="000000"/>
          <w:szCs w:val="24"/>
          <w:shd w:val="clear" w:color="auto" w:fill="FFFFFF"/>
        </w:rPr>
        <w:t>.</w:t>
      </w:r>
      <w:r>
        <w:rPr>
          <w:rFonts w:eastAsia="Times New Roman"/>
          <w:color w:val="000000"/>
          <w:szCs w:val="24"/>
          <w:shd w:val="clear" w:color="auto" w:fill="FFFFFF"/>
        </w:rPr>
        <w:t xml:space="preserve"> Δεν χρειάζεται. Εγώ σέβομαι όλους τους συναδέλφους, ακόμα </w:t>
      </w:r>
      <w:r>
        <w:rPr>
          <w:rFonts w:eastAsia="Times New Roman"/>
          <w:color w:val="000000"/>
          <w:szCs w:val="24"/>
          <w:shd w:val="clear" w:color="auto" w:fill="FFFFFF"/>
        </w:rPr>
        <w:lastRenderedPageBreak/>
        <w:t>και όταν γελάνε με αυτά που λέω, γιατί για μένα το γέλιο είναι η στιγμή που ο σπόρος μπαίνει στο χωράφι. Το ότι κάποιος αναγκάζεται να γελάσει, σημαίν</w:t>
      </w:r>
      <w:r>
        <w:rPr>
          <w:rFonts w:eastAsia="Times New Roman"/>
          <w:color w:val="000000"/>
          <w:szCs w:val="24"/>
          <w:shd w:val="clear" w:color="auto" w:fill="FFFFFF"/>
        </w:rPr>
        <w:t xml:space="preserve">ει ότι βρίσκεται σε αμηχανία σε σχέση με αυτά που πιστεύει και όχι με αυτά που ακούει. </w:t>
      </w:r>
    </w:p>
    <w:p w14:paraId="7200B0B8"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Έτσι, λοιπόν, θα ήθελα να αναφερθώ σε αυτά τα πολύ σημαντικά που είπε ο Πρωθυπουργός τον Ιούλιο του 2016 και να τα συγκρίνω με τη σημερινή πρόταση που φέρνετε προς συζήτηση. </w:t>
      </w:r>
    </w:p>
    <w:p w14:paraId="7200B0B9"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Πράγματι, υπάρχει μια φτώχεια. Υπάρχει μια φτώχεια στις διακηρύξεις, γιατί, όπως </w:t>
      </w:r>
      <w:r>
        <w:rPr>
          <w:rFonts w:eastAsia="Times New Roman"/>
          <w:color w:val="000000"/>
          <w:szCs w:val="24"/>
          <w:shd w:val="clear" w:color="auto" w:fill="FFFFFF"/>
        </w:rPr>
        <w:t>σας είπα, μας είχε προετοιμάσει ο Πρωθυπουργός ότι μέσα από αυτή τη διαδικασία θα καταλήξουμε στο να ξεκινήσει μια καινούρ</w:t>
      </w:r>
      <w:r>
        <w:rPr>
          <w:rFonts w:eastAsia="Times New Roman"/>
          <w:color w:val="000000"/>
          <w:szCs w:val="24"/>
          <w:shd w:val="clear" w:color="auto" w:fill="FFFFFF"/>
        </w:rPr>
        <w:t>γ</w:t>
      </w:r>
      <w:r>
        <w:rPr>
          <w:rFonts w:eastAsia="Times New Roman"/>
          <w:color w:val="000000"/>
          <w:szCs w:val="24"/>
          <w:shd w:val="clear" w:color="auto" w:fill="FFFFFF"/>
        </w:rPr>
        <w:t>ια εποχή για τον τόπο, μια νέα Ελλάδα.</w:t>
      </w:r>
    </w:p>
    <w:p w14:paraId="7200B0BA"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(Στο σημείο αυτό κτυπάει το κουδούνι λήξεως του χρόνου ομιλίας του κυρίου Βουλευτού)</w:t>
      </w:r>
    </w:p>
    <w:p w14:paraId="7200B0BB"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Πρό</w:t>
      </w:r>
      <w:r>
        <w:rPr>
          <w:rFonts w:eastAsia="Times New Roman"/>
          <w:color w:val="000000"/>
          <w:szCs w:val="24"/>
          <w:shd w:val="clear" w:color="auto" w:fill="FFFFFF"/>
        </w:rPr>
        <w:t>εδρε, θα σας παρακαλέσω να έχω δύο λεπτά.</w:t>
      </w:r>
    </w:p>
    <w:p w14:paraId="7200B0BC"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sidRPr="00EB2E2E">
        <w:rPr>
          <w:rFonts w:eastAsia="Times New Roman"/>
          <w:b/>
          <w:color w:val="000000"/>
          <w:szCs w:val="24"/>
          <w:shd w:val="clear" w:color="auto" w:fill="FFFFFF"/>
        </w:rPr>
        <w:t>ΠΡΟΕΔΡΕΥΩΝ (Νικήτας Κακλαμάνης):</w:t>
      </w:r>
      <w:r>
        <w:rPr>
          <w:rFonts w:eastAsia="Times New Roman"/>
          <w:color w:val="000000"/>
          <w:szCs w:val="24"/>
          <w:shd w:val="clear" w:color="auto" w:fill="FFFFFF"/>
        </w:rPr>
        <w:t xml:space="preserve"> Συνεχίστε.</w:t>
      </w:r>
    </w:p>
    <w:p w14:paraId="7200B0BD"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sidRPr="00EB2E2E">
        <w:rPr>
          <w:rFonts w:eastAsia="Times New Roman"/>
          <w:b/>
          <w:color w:val="000000"/>
          <w:szCs w:val="24"/>
          <w:shd w:val="clear" w:color="auto" w:fill="FFFFFF"/>
        </w:rPr>
        <w:lastRenderedPageBreak/>
        <w:t>ΚΩΝΣΤΑΝΤΙΝΟΣ ΤΖΑΒΑΡΑΣ:</w:t>
      </w:r>
      <w:r>
        <w:rPr>
          <w:rFonts w:eastAsia="Times New Roman"/>
          <w:b/>
          <w:color w:val="000000"/>
          <w:szCs w:val="24"/>
          <w:shd w:val="clear" w:color="auto" w:fill="FFFFFF"/>
        </w:rPr>
        <w:t xml:space="preserve"> </w:t>
      </w:r>
      <w:r>
        <w:rPr>
          <w:rFonts w:eastAsia="Times New Roman"/>
          <w:color w:val="000000"/>
          <w:szCs w:val="24"/>
          <w:shd w:val="clear" w:color="auto" w:fill="FFFFFF"/>
        </w:rPr>
        <w:t>Μέσα από αυτή τη διαφορά που υπάρχει, το έλλειμμα που διαπιστώνω είναι ως προς δύο σημεία που θα μου επιτρέψετε να τα σχολιάσω.</w:t>
      </w:r>
    </w:p>
    <w:p w14:paraId="7200B0BE"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 πρώτο είναι το ε</w:t>
      </w:r>
      <w:r>
        <w:rPr>
          <w:rFonts w:eastAsia="Times New Roman"/>
          <w:color w:val="000000"/>
          <w:szCs w:val="24"/>
          <w:shd w:val="clear" w:color="auto" w:fill="FFFFFF"/>
        </w:rPr>
        <w:t xml:space="preserve">ξής: Πράγματι αναγνωρίζει σε εκείνη την ομιλία του την ανάγκη -το «κατά χρεών» που λέγαμε- να πάψει η Βουλή να παράγει αντισυνταγματικούς νόμους, να πάψει να δημιουργεί μια ύλη κανόνων που μετά από δύο, τρία, τέσσερα χρόνια πηγαίνει στα ανώτατα δικαστήρια </w:t>
      </w:r>
      <w:r>
        <w:rPr>
          <w:rFonts w:eastAsia="Times New Roman"/>
          <w:color w:val="000000"/>
          <w:szCs w:val="24"/>
          <w:shd w:val="clear" w:color="auto" w:fill="FFFFFF"/>
        </w:rPr>
        <w:t>της χώρας, κηρύσσεται αντισυνταγματική, προκαλεί μεγάλη αρρυθμία, κυρίως όμως οδηγεί σε κατάρρευση προσδοκίες και βεβαιότητες που είχαν κτιστεί, εν</w:t>
      </w:r>
      <w:r>
        <w:rPr>
          <w:rFonts w:eastAsia="Times New Roman"/>
          <w:color w:val="000000"/>
          <w:szCs w:val="24"/>
          <w:shd w:val="clear" w:color="auto" w:fill="FFFFFF"/>
        </w:rPr>
        <w:t xml:space="preserve"> </w:t>
      </w:r>
      <w:r>
        <w:rPr>
          <w:rFonts w:eastAsia="Times New Roman"/>
          <w:color w:val="000000"/>
          <w:szCs w:val="24"/>
          <w:shd w:val="clear" w:color="auto" w:fill="FFFFFF"/>
        </w:rPr>
        <w:t>όψει της ανάγκης που υπάρχει για δημοσιονομική προσαρμογή. Τώρα δημιουργείται ένα κενό, ένα χάος. Είναι, λοι</w:t>
      </w:r>
      <w:r>
        <w:rPr>
          <w:rFonts w:eastAsia="Times New Roman"/>
          <w:color w:val="000000"/>
          <w:szCs w:val="24"/>
          <w:shd w:val="clear" w:color="auto" w:fill="FFFFFF"/>
        </w:rPr>
        <w:t xml:space="preserve">πόν, ανάγκη προτού τεθεί κάποιος νόμος σε ισχύ, να υπάρχει ένας θεσμός ο οποίος θα ασχολείται με τον προληπτικό έλεγχο της συνταγματικότητας των νόμων. </w:t>
      </w:r>
    </w:p>
    <w:p w14:paraId="7200B0BF"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Στην ομιλία του ο Πρόεδρος της Κυβέρνησης είχε προτείνει την ίδρυση ενός γνωμοδοτικού σώματος, που θα α</w:t>
      </w:r>
      <w:r>
        <w:rPr>
          <w:rFonts w:eastAsia="Times New Roman"/>
          <w:color w:val="000000"/>
          <w:szCs w:val="24"/>
          <w:shd w:val="clear" w:color="auto" w:fill="FFFFFF"/>
        </w:rPr>
        <w:t xml:space="preserve">ποτελείται από δικαστές και όταν θα πηγαίνει ο νόμος στον Πρόεδρο της </w:t>
      </w:r>
      <w:r>
        <w:rPr>
          <w:rFonts w:eastAsia="Times New Roman"/>
          <w:color w:val="000000"/>
          <w:szCs w:val="24"/>
          <w:shd w:val="clear" w:color="auto" w:fill="FFFFFF"/>
        </w:rPr>
        <w:lastRenderedPageBreak/>
        <w:t xml:space="preserve">Δημοκρατίας, αυτός σε εξαιρετικές περιπτώσεις και με συγκεκριμένη αιτιολογία θα τον παραπέμπει σε αυτό το γνωμοδοτικό όργανο. </w:t>
      </w:r>
    </w:p>
    <w:p w14:paraId="7200B0C0" w14:textId="77777777" w:rsidR="00412B74" w:rsidRDefault="00EE22A4">
      <w:pPr>
        <w:tabs>
          <w:tab w:val="left" w:pos="1470"/>
        </w:tabs>
        <w:spacing w:line="600" w:lineRule="auto"/>
        <w:ind w:firstLine="720"/>
        <w:jc w:val="both"/>
        <w:rPr>
          <w:rFonts w:eastAsia="Times New Roman" w:cs="Times New Roman"/>
          <w:szCs w:val="24"/>
        </w:rPr>
      </w:pPr>
      <w:r>
        <w:rPr>
          <w:rFonts w:eastAsia="Times New Roman"/>
          <w:color w:val="000000"/>
          <w:szCs w:val="24"/>
          <w:shd w:val="clear" w:color="auto" w:fill="FFFFFF"/>
        </w:rPr>
        <w:t>Τώρα, όμως, δεν κάνει κανείς λόγο σε αυτή τη συγκεκριμένη π</w:t>
      </w:r>
      <w:r>
        <w:rPr>
          <w:rFonts w:eastAsia="Times New Roman"/>
          <w:color w:val="000000"/>
          <w:szCs w:val="24"/>
          <w:shd w:val="clear" w:color="auto" w:fill="FFFFFF"/>
        </w:rPr>
        <w:t>ρόταση που φέρνετε, γι’ αυτό το τόσο σημαντικό θέμα. Εγώ πιστεύω καλοπίστως ότι ή το έχει λησμονήσει ο συντάκτης της πρότασης ή δεν μπορεί παρά να ξεκινήσει ένας διάλογος που θα μας οδηγήσει, αν και εσείς θέλετε, στο να μην συνεχίζεται αυτό το απαράδεκτο φ</w:t>
      </w:r>
      <w:r>
        <w:rPr>
          <w:rFonts w:eastAsia="Times New Roman"/>
          <w:color w:val="000000"/>
          <w:szCs w:val="24"/>
          <w:shd w:val="clear" w:color="auto" w:fill="FFFFFF"/>
        </w:rPr>
        <w:t>αινόμενο, εκτός και αν δεν πιστεύετε, με βάση τις σκέψεις που έκανα προηγουμένως, ότι αυτό το Κοινοβούλιο εδώ υπηρετεί και ικανοποιεί τη λαϊκή κυριαρχία στο σύνολό της.</w:t>
      </w:r>
      <w:r>
        <w:rPr>
          <w:rFonts w:eastAsia="Times New Roman" w:cs="Times New Roman"/>
          <w:szCs w:val="24"/>
        </w:rPr>
        <w:t xml:space="preserve"> </w:t>
      </w:r>
      <w:r>
        <w:rPr>
          <w:rFonts w:eastAsia="Times New Roman" w:cs="Times New Roman"/>
          <w:szCs w:val="24"/>
        </w:rPr>
        <w:t>Δεν υπάρχουν δηλαδή άλλες αναφορές λαϊκής κυριαρχίας στη χώρα, στην επικράτεια</w:t>
      </w:r>
      <w:r w:rsidRPr="00A12B2E">
        <w:rPr>
          <w:rFonts w:eastAsia="Times New Roman" w:cs="Times New Roman"/>
          <w:szCs w:val="24"/>
        </w:rPr>
        <w:t>,</w:t>
      </w:r>
      <w:r>
        <w:rPr>
          <w:rFonts w:eastAsia="Times New Roman" w:cs="Times New Roman"/>
          <w:szCs w:val="24"/>
        </w:rPr>
        <w:t xml:space="preserve"> εκτός α</w:t>
      </w:r>
      <w:r>
        <w:rPr>
          <w:rFonts w:eastAsia="Times New Roman" w:cs="Times New Roman"/>
          <w:szCs w:val="24"/>
        </w:rPr>
        <w:t xml:space="preserve">πό την εργασία που κάνουν εδώ οι αντιπρόσωποι του λαού. </w:t>
      </w:r>
    </w:p>
    <w:p w14:paraId="7200B0C1"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Ένα δεύτερο θα ήθελα να μου επιτρέψετε να πω. Καταναλώνετε πολλούς λόγους, σε πολλά κομματικά σας κείμενα υπάρχει και αυτή η συγκεκριμένη πρόταση για το τι ποιότητας άνθρωποι είναι οι πολιτικοί που υ</w:t>
      </w:r>
      <w:r>
        <w:rPr>
          <w:rFonts w:eastAsia="Times New Roman" w:cs="Times New Roman"/>
          <w:szCs w:val="24"/>
        </w:rPr>
        <w:t xml:space="preserve">πάρχουν στον δημόσιο χώρο στην Ελλάδα κατά τη διάρκεια της Μεταπολίτευσης. Εκεί λοιπόν </w:t>
      </w:r>
      <w:r>
        <w:rPr>
          <w:rFonts w:eastAsia="Times New Roman" w:cs="Times New Roman"/>
          <w:szCs w:val="24"/>
        </w:rPr>
        <w:lastRenderedPageBreak/>
        <w:t>λέτε -και υποστηρίζετε πολλοί από εσάς- ότι αυτοί διαμόρφωσαν ένα σύστημα το οποίο υπηρετεί τη διαπλοκή και τη διαφθορά.</w:t>
      </w:r>
    </w:p>
    <w:p w14:paraId="7200B0C2"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Κύριοι συνάδελφοι, αυτό έχει ολοκληρωτικές διαστ</w:t>
      </w:r>
      <w:r>
        <w:rPr>
          <w:rFonts w:eastAsia="Times New Roman" w:cs="Times New Roman"/>
          <w:szCs w:val="24"/>
        </w:rPr>
        <w:t xml:space="preserve">άσεις όταν αναφέρεται σε θεσμούς και κυρίως όταν αδιακρίτως πλήττει πρόσωπα που η μοναδική τους ιδιότητα είναι να έχουν πετύχει, με τον αγώνα που έκαναν στην κοινωνία, να τιμηθούν με το αξίωμα του Βουλευτή. </w:t>
      </w:r>
    </w:p>
    <w:p w14:paraId="7200B0C3"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Κυρίως παραγνωρίζει το γεγονός ότι η διαφθορά ή </w:t>
      </w:r>
      <w:r>
        <w:rPr>
          <w:rFonts w:eastAsia="Times New Roman" w:cs="Times New Roman"/>
          <w:szCs w:val="24"/>
        </w:rPr>
        <w:t xml:space="preserve">η διαπλοκή, αν θέλετε, είναι ένα ανυπόφορο παράδειγμα ηθικής κατάπτωσης ενός προσώπου που το επέλεξε, όχι στα πλαίσια του ότι υπηρετεί ως αντιπρόσωπος του λαού τη δημοκρατία, αλλά το έκανε ηθική επιλογή της ζωής του. Γι’ αυτό λοιπόν ούτε η διαφθορά ούτε η </w:t>
      </w:r>
      <w:r>
        <w:rPr>
          <w:rFonts w:eastAsia="Times New Roman" w:cs="Times New Roman"/>
          <w:szCs w:val="24"/>
        </w:rPr>
        <w:t>διαπλοκή πρέπει να πολιτικοποιείται. Όσοι είναι διεφθαρμένοι και διαπλεκόμενοι έχουν όνομα. Με αυτή την έννοια κι εγώ είμαι μαζί σας να μπορέσουμε να τους εξορίσουμε, να τους εξοστρακίσουμε από τον δημόσιο χώρο γιατί κάνουν πολύ μεγάλη ζημιά στη δημοκρατία</w:t>
      </w:r>
      <w:r>
        <w:rPr>
          <w:rFonts w:eastAsia="Times New Roman" w:cs="Times New Roman"/>
          <w:szCs w:val="24"/>
        </w:rPr>
        <w:t xml:space="preserve">. </w:t>
      </w:r>
    </w:p>
    <w:p w14:paraId="7200B0C4"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Γι’ αυτό καταλήγοντας, θα ήθελα να πω και μια θετική, αν θέλετε, άποψη για το θέμα αυτό, την οποία θα δανειστώ από την περιώνυμη ομιλία που έκανε το 2018 στο Μόναχο ένας πολύ μεγάλος διανοούμενος του εκσυγχρονισμού, της νεωτερικότητας, ο Μαξ Βέμπερ. Αυτ</w:t>
      </w:r>
      <w:r>
        <w:rPr>
          <w:rFonts w:eastAsia="Times New Roman" w:cs="Times New Roman"/>
          <w:szCs w:val="24"/>
        </w:rPr>
        <w:t xml:space="preserve">ή είναι γνωστή με τον τίτλο «η πολιτική ως επάγγελμα». </w:t>
      </w:r>
    </w:p>
    <w:p w14:paraId="7200B0C5"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Αναρωτιέται καταλήγοντας ο Μαξ Βέμπερ: «Τι είδους άνθρωπος άραγε πρέπει να είναι εκείνος για τον οποίο επιτρέπεται να βάλει το χέρι του στις ακτίνες του τροχού της ιστορίας; Τι ιδιότητες πρέπει να εμφ</w:t>
      </w:r>
      <w:r>
        <w:rPr>
          <w:rFonts w:eastAsia="Times New Roman" w:cs="Times New Roman"/>
          <w:szCs w:val="24"/>
        </w:rPr>
        <w:t xml:space="preserve">ανίζει απέναντι στον λαό ο πολιτικός;». </w:t>
      </w:r>
    </w:p>
    <w:p w14:paraId="7200B0C6"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Αυτές είναι τρεις και μόνο. Να έχει πάθος, να αφοσιωθεί δηλαδή στην υπηρεσία προς την κοινή υπόθεση που ανέλαβε να υπηρετήσει, να έχει αίσθημα ευθύνης, δηλαδή να μπορεί να κρατάει την απόσταση που χρειάζεται και από</w:t>
      </w:r>
      <w:r>
        <w:rPr>
          <w:rFonts w:eastAsia="Times New Roman" w:cs="Times New Roman"/>
          <w:szCs w:val="24"/>
        </w:rPr>
        <w:t xml:space="preserve"> τον ίδιο του τον εαυτό υπηρετώντας τους νόμους της πολιτείας και, τρίτον, να έχει μέτρο. </w:t>
      </w:r>
    </w:p>
    <w:p w14:paraId="7200B0C7"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Εγώ, λοιπόν, σας λέω ότι χωρίς αυτές τις τρεις ιδιότητες και κυρίως χωρίς την αίσθηση του μέτρου και της λογικής δεν </w:t>
      </w:r>
      <w:r>
        <w:rPr>
          <w:rFonts w:eastAsia="Times New Roman" w:cs="Times New Roman"/>
          <w:szCs w:val="24"/>
        </w:rPr>
        <w:lastRenderedPageBreak/>
        <w:t>πρόκειται να τελεσφορήσει αυτή η κορυφαία διαδικ</w:t>
      </w:r>
      <w:r>
        <w:rPr>
          <w:rFonts w:eastAsia="Times New Roman" w:cs="Times New Roman"/>
          <w:szCs w:val="24"/>
        </w:rPr>
        <w:t xml:space="preserve">ασία του κοινοβουλευτικού λόγου, την οποία όλοι θέλουμε να υπηρετήσουμε στα πλαίσια ενός δημιουργικού διαλόγου. </w:t>
      </w:r>
    </w:p>
    <w:p w14:paraId="7200B0C8"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Τότε μόνο θα είμαστε χρήσιμοι και τότε μόνο θα αποδείξουμε ότι έχουμε συναίσθηση ότι από αυτή την </w:t>
      </w:r>
      <w:r>
        <w:rPr>
          <w:rFonts w:eastAsia="Times New Roman" w:cs="Times New Roman"/>
          <w:szCs w:val="24"/>
        </w:rPr>
        <w:t>Α</w:t>
      </w:r>
      <w:r>
        <w:rPr>
          <w:rFonts w:eastAsia="Times New Roman" w:cs="Times New Roman"/>
          <w:szCs w:val="24"/>
        </w:rPr>
        <w:t xml:space="preserve">ναθεώρηση </w:t>
      </w:r>
      <w:r>
        <w:rPr>
          <w:rFonts w:eastAsia="Times New Roman" w:cs="Times New Roman"/>
          <w:szCs w:val="24"/>
        </w:rPr>
        <w:t>του Συντάγματος</w:t>
      </w:r>
      <w:r>
        <w:rPr>
          <w:rFonts w:eastAsia="Times New Roman" w:cs="Times New Roman"/>
          <w:szCs w:val="24"/>
        </w:rPr>
        <w:t xml:space="preserve"> </w:t>
      </w:r>
      <w:r>
        <w:rPr>
          <w:rFonts w:eastAsia="Times New Roman" w:cs="Times New Roman"/>
          <w:szCs w:val="24"/>
        </w:rPr>
        <w:t xml:space="preserve">ο ελληνικός λαός περιμένει να ενσωματώσουμε, μέσα στο </w:t>
      </w:r>
      <w:r>
        <w:rPr>
          <w:rFonts w:eastAsia="Times New Roman" w:cs="Times New Roman"/>
          <w:szCs w:val="24"/>
          <w:lang w:val="en-US"/>
        </w:rPr>
        <w:t>corpus</w:t>
      </w:r>
      <w:r w:rsidRPr="00A12B2E">
        <w:rPr>
          <w:rFonts w:eastAsia="Times New Roman" w:cs="Times New Roman"/>
          <w:szCs w:val="24"/>
        </w:rPr>
        <w:t xml:space="preserve"> </w:t>
      </w:r>
      <w:r>
        <w:rPr>
          <w:rFonts w:eastAsia="Times New Roman" w:cs="Times New Roman"/>
          <w:szCs w:val="24"/>
        </w:rPr>
        <w:t>των κανόνων του Συντάγματος, θεσμούς και διαδικασίες τέτοιες που θα θωρακίσουν τη δημοκρατία και το πολίτευμα απέναντι σε φαινόμενα παρόμοια με αυτά που ζήσαμε, εάν τυχόν συμβεί να τα ξαναζήσουμε</w:t>
      </w:r>
      <w:r>
        <w:rPr>
          <w:rFonts w:eastAsia="Times New Roman" w:cs="Times New Roman"/>
          <w:szCs w:val="24"/>
        </w:rPr>
        <w:t xml:space="preserve"> στο μέλλον.</w:t>
      </w:r>
    </w:p>
    <w:p w14:paraId="7200B0C9"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7200B0CA" w14:textId="77777777" w:rsidR="00412B74" w:rsidRDefault="00EE22A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200B0CB" w14:textId="77777777" w:rsidR="00412B74" w:rsidRDefault="00EE22A4">
      <w:pPr>
        <w:spacing w:line="600" w:lineRule="auto"/>
        <w:ind w:firstLine="720"/>
        <w:jc w:val="both"/>
        <w:rPr>
          <w:rFonts w:eastAsia="Times New Roman" w:cs="Times New Roman"/>
          <w:szCs w:val="24"/>
        </w:rPr>
      </w:pPr>
      <w:r w:rsidRPr="00511F33">
        <w:rPr>
          <w:rFonts w:eastAsia="Times New Roman" w:cs="Times New Roman"/>
          <w:b/>
          <w:szCs w:val="24"/>
        </w:rPr>
        <w:t xml:space="preserve">ΠΡΟΕΔΡΕΥΩΝ (Νικήτας Κακλαμάνης): </w:t>
      </w:r>
      <w:r>
        <w:rPr>
          <w:rFonts w:eastAsia="Times New Roman" w:cs="Times New Roman"/>
          <w:szCs w:val="24"/>
        </w:rPr>
        <w:t>Τον λόγο έχει η πρώην Γενική Γραμματέας του Κομμουνιστικού Κόμματος Ελλάδας κ. Παπαρήγα.</w:t>
      </w:r>
    </w:p>
    <w:p w14:paraId="7200B0CC"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 xml:space="preserve">ΑΛΕΞΑΝΔΡΑ ΠΑΠΑΡΗΓΑ: </w:t>
      </w:r>
      <w:r>
        <w:rPr>
          <w:rFonts w:eastAsia="Times New Roman" w:cs="Times New Roman"/>
          <w:szCs w:val="24"/>
        </w:rPr>
        <w:t>Βουλευτής είμαι,</w:t>
      </w:r>
      <w:r>
        <w:rPr>
          <w:rFonts w:eastAsia="Times New Roman" w:cs="Times New Roman"/>
          <w:szCs w:val="24"/>
        </w:rPr>
        <w:t xml:space="preserve"> κύριε Κακλαμάνη. Τι πρώην, νυν και αεί και εις τους αιώνας των αιώνων;</w:t>
      </w:r>
    </w:p>
    <w:p w14:paraId="7200B0CD" w14:textId="77777777" w:rsidR="00412B74" w:rsidRDefault="00EE22A4">
      <w:pPr>
        <w:spacing w:line="600" w:lineRule="auto"/>
        <w:ind w:firstLine="720"/>
        <w:jc w:val="both"/>
        <w:rPr>
          <w:rFonts w:eastAsia="Times New Roman" w:cs="Times New Roman"/>
          <w:szCs w:val="24"/>
        </w:rPr>
      </w:pPr>
      <w:r w:rsidRPr="00511F33">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Πρώην δεν είστε; Κακώς είπα τον τίτλο; </w:t>
      </w:r>
    </w:p>
    <w:p w14:paraId="7200B0CE"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 xml:space="preserve">ΑΛΕΞΑΝΔΡΑ ΠΑΠΑΡΗΓΑ: </w:t>
      </w:r>
      <w:r>
        <w:rPr>
          <w:rFonts w:eastAsia="Times New Roman" w:cs="Times New Roman"/>
          <w:szCs w:val="24"/>
        </w:rPr>
        <w:t xml:space="preserve">Κακώς. Είμαι Βουλευτής και τίποτα άλλο. </w:t>
      </w:r>
    </w:p>
    <w:p w14:paraId="7200B0CF" w14:textId="77777777" w:rsidR="00412B74" w:rsidRDefault="00EE22A4">
      <w:pPr>
        <w:spacing w:line="600" w:lineRule="auto"/>
        <w:ind w:firstLine="720"/>
        <w:jc w:val="both"/>
        <w:rPr>
          <w:rFonts w:eastAsia="Times New Roman" w:cs="Times New Roman"/>
          <w:szCs w:val="24"/>
        </w:rPr>
      </w:pPr>
      <w:r w:rsidRPr="00511F33">
        <w:rPr>
          <w:rFonts w:eastAsia="Times New Roman" w:cs="Times New Roman"/>
          <w:b/>
          <w:szCs w:val="24"/>
        </w:rPr>
        <w:t xml:space="preserve">ΠΡΟΕΔΡΕΥΩΝ (Νικήτας Κακλαμάνης): </w:t>
      </w:r>
      <w:r>
        <w:rPr>
          <w:rFonts w:eastAsia="Times New Roman" w:cs="Times New Roman"/>
          <w:szCs w:val="24"/>
        </w:rPr>
        <w:t>Η Βουλευτής του Κ</w:t>
      </w:r>
      <w:r>
        <w:rPr>
          <w:rFonts w:eastAsia="Times New Roman" w:cs="Times New Roman"/>
          <w:szCs w:val="24"/>
        </w:rPr>
        <w:t>ομμουνιστικού Κόμματος Ελλάδας κ. Αλέκα Παπαρήγα έχει τον λόγο.</w:t>
      </w:r>
    </w:p>
    <w:p w14:paraId="7200B0D0"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 xml:space="preserve">ΑΛΕΞΑΝΔΡΑ ΠΑΠΑΡΗΓΑ: </w:t>
      </w:r>
      <w:r>
        <w:rPr>
          <w:rFonts w:eastAsia="Times New Roman" w:cs="Times New Roman"/>
          <w:szCs w:val="24"/>
        </w:rPr>
        <w:t xml:space="preserve">Ούτε καν η κομματική μου ιδιότητα μπερδεύεται με τη Βουλή. </w:t>
      </w:r>
    </w:p>
    <w:p w14:paraId="7200B0D1" w14:textId="77777777" w:rsidR="00412B74" w:rsidRDefault="00EE22A4">
      <w:pPr>
        <w:spacing w:line="600" w:lineRule="auto"/>
        <w:ind w:firstLine="720"/>
        <w:jc w:val="both"/>
        <w:rPr>
          <w:rFonts w:eastAsia="Times New Roman" w:cs="Times New Roman"/>
          <w:szCs w:val="24"/>
        </w:rPr>
      </w:pPr>
      <w:r w:rsidRPr="00511F33">
        <w:rPr>
          <w:rFonts w:eastAsia="Times New Roman" w:cs="Times New Roman"/>
          <w:b/>
          <w:szCs w:val="24"/>
        </w:rPr>
        <w:t xml:space="preserve">ΠΡΟΕΔΡΕΥΩΝ (Νικήτας Κακλαμάνης): </w:t>
      </w:r>
      <w:r>
        <w:rPr>
          <w:rFonts w:eastAsia="Times New Roman" w:cs="Times New Roman"/>
          <w:szCs w:val="24"/>
        </w:rPr>
        <w:t>Ναι, αλλά με την ιδιότητα της Βουλευτού δεν μπορούσατε να μιλήσετε, κυρία Παπαρ</w:t>
      </w:r>
      <w:r>
        <w:rPr>
          <w:rFonts w:eastAsia="Times New Roman" w:cs="Times New Roman"/>
          <w:szCs w:val="24"/>
        </w:rPr>
        <w:t>ήγα.</w:t>
      </w:r>
    </w:p>
    <w:p w14:paraId="7200B0D2"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 xml:space="preserve">ΑΛΕΞΑΝΔΡΑ ΠΑΠΑΡΗΓΑ: </w:t>
      </w:r>
      <w:r>
        <w:rPr>
          <w:rFonts w:eastAsia="Times New Roman" w:cs="Times New Roman"/>
          <w:szCs w:val="24"/>
        </w:rPr>
        <w:t xml:space="preserve">Εντάξει, αν ρωτούσε κάποιος, θα μπορούσατε να του πείτε. </w:t>
      </w:r>
    </w:p>
    <w:p w14:paraId="7200B0D3" w14:textId="77777777" w:rsidR="00412B74" w:rsidRDefault="00EE22A4">
      <w:pPr>
        <w:spacing w:line="600" w:lineRule="auto"/>
        <w:ind w:firstLine="720"/>
        <w:jc w:val="both"/>
        <w:rPr>
          <w:rFonts w:eastAsia="Times New Roman" w:cs="Times New Roman"/>
          <w:szCs w:val="24"/>
        </w:rPr>
      </w:pPr>
      <w:r w:rsidRPr="00511F33">
        <w:rPr>
          <w:rFonts w:eastAsia="Times New Roman" w:cs="Times New Roman"/>
          <w:b/>
          <w:szCs w:val="24"/>
        </w:rPr>
        <w:t xml:space="preserve">ΠΡΟΕΔΡΕΥΩΝ (Νικήτας Κακλαμάνης): </w:t>
      </w:r>
      <w:r>
        <w:rPr>
          <w:rFonts w:eastAsia="Times New Roman" w:cs="Times New Roman"/>
          <w:szCs w:val="24"/>
        </w:rPr>
        <w:t>Με την ιδιότητα της πρώην Γενικής Γραμματέως νομιμοποιείται το Προεδρείο να σας παρεμβάλει. Αυτό όμως δεν είναι θέμα τώρα.</w:t>
      </w:r>
    </w:p>
    <w:p w14:paraId="7200B0D4"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lastRenderedPageBreak/>
        <w:t>ΑΛΕΞΑΝΔΡΑ ΠΑΠΑΡΗΓ</w:t>
      </w:r>
      <w:r>
        <w:rPr>
          <w:rFonts w:eastAsia="Times New Roman" w:cs="Times New Roman"/>
          <w:b/>
          <w:szCs w:val="24"/>
        </w:rPr>
        <w:t xml:space="preserve">Α: </w:t>
      </w:r>
      <w:r>
        <w:rPr>
          <w:rFonts w:eastAsia="Times New Roman" w:cs="Times New Roman"/>
          <w:szCs w:val="24"/>
        </w:rPr>
        <w:t>Ένας είναι τρεις μήνες Βουλευτής ή Υπουργός και τον λένε Υπουργό μέχρι να πεθάνει.</w:t>
      </w:r>
    </w:p>
    <w:p w14:paraId="7200B0D5" w14:textId="77777777" w:rsidR="00412B74" w:rsidRDefault="00EE22A4">
      <w:pPr>
        <w:spacing w:line="600" w:lineRule="auto"/>
        <w:ind w:firstLine="720"/>
        <w:jc w:val="both"/>
        <w:rPr>
          <w:rFonts w:eastAsia="Times New Roman" w:cs="Times New Roman"/>
          <w:szCs w:val="24"/>
        </w:rPr>
      </w:pPr>
      <w:r w:rsidRPr="00511F33">
        <w:rPr>
          <w:rFonts w:eastAsia="Times New Roman" w:cs="Times New Roman"/>
          <w:b/>
          <w:szCs w:val="24"/>
        </w:rPr>
        <w:t xml:space="preserve">ΠΡΟΕΔΡΕΥΩΝ (Νικήτας Κακλαμάνης): </w:t>
      </w:r>
      <w:r>
        <w:rPr>
          <w:rFonts w:eastAsia="Times New Roman" w:cs="Times New Roman"/>
          <w:szCs w:val="24"/>
        </w:rPr>
        <w:t xml:space="preserve">Ορίστε, έχετε τον λόγο. </w:t>
      </w:r>
    </w:p>
    <w:p w14:paraId="7200B0D6"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ΑΛΕΞΑΝΔΡΑ ΠΑΠΑΡΗΓΑ:</w:t>
      </w:r>
      <w:r>
        <w:rPr>
          <w:rFonts w:eastAsia="Times New Roman" w:cs="Times New Roman"/>
          <w:szCs w:val="24"/>
        </w:rPr>
        <w:t xml:space="preserve"> Σε αυτό το Κοινοβούλιο μπήκα μεσήλικας και είμαι γριά στην ουσία, πολλά χρόνια. Είχα ορκιστε</w:t>
      </w:r>
      <w:r>
        <w:rPr>
          <w:rFonts w:eastAsia="Times New Roman" w:cs="Times New Roman"/>
          <w:szCs w:val="24"/>
        </w:rPr>
        <w:t>ί να προφυλαχθώ από το να βγαίνω στον άμβωνα της Βουλής και να εμφανίζομαι ως ο γνώστης και ο ερμηνευτής του Μαρξ, του Ένγκελς, του Λένιν. Δυστυχώς αρκετές φορές έχουμε προκληθεί. Δεν θέλω να μιλάω γι’ αυτά. Να μιλάμε για το συγκεκριμένο αντικείμενο που δι</w:t>
      </w:r>
      <w:r>
        <w:rPr>
          <w:rFonts w:eastAsia="Times New Roman" w:cs="Times New Roman"/>
          <w:szCs w:val="24"/>
        </w:rPr>
        <w:t>απραγματευόμαστε.</w:t>
      </w:r>
    </w:p>
    <w:p w14:paraId="7200B0D7"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Κύριοι της </w:t>
      </w:r>
      <w:r w:rsidRPr="00F4505F">
        <w:rPr>
          <w:rFonts w:eastAsia="Times New Roman" w:cs="Times New Roman"/>
          <w:szCs w:val="24"/>
        </w:rPr>
        <w:t>Νέας Δημοκρατίας</w:t>
      </w:r>
      <w:r>
        <w:rPr>
          <w:rFonts w:eastAsia="Times New Roman" w:cs="Times New Roman"/>
          <w:szCs w:val="24"/>
        </w:rPr>
        <w:t>, από τότε που αναδείχθηκε ο Μαρξ, ο Ένγκελς, ο μαρξισμός, τότε εμφανίστηκαν και οι πολέμιοι εχθροί του, εχθροί του μέχρι και με αίμα, μέχρι θανάτου και παραμένουν ως σήμερα, τόσα χρόνια, παρά το γεγονός ότι η θ</w:t>
      </w:r>
      <w:r>
        <w:rPr>
          <w:rFonts w:eastAsia="Times New Roman" w:cs="Times New Roman"/>
          <w:szCs w:val="24"/>
        </w:rPr>
        <w:t xml:space="preserve">εωρία θεωρείται ξεπερασμένη. Όταν γεννήθηκε ο μαρξισμός, γεννήθηκε και ο αναθεωρητισμός, ο οποίος βέβαια συν τω </w:t>
      </w:r>
      <w:r>
        <w:rPr>
          <w:rFonts w:eastAsia="Times New Roman" w:cs="Times New Roman"/>
          <w:szCs w:val="24"/>
        </w:rPr>
        <w:lastRenderedPageBreak/>
        <w:t>χρόνω, ελεώ θεού και της σοσιαλδημοκρατίας μετά τον Α΄ Παγκόσμιο Πόλεμο, έγινε και αυτός πολέμιος του μαρξισμού, μόνο που είναι κρυφός, είναι στ</w:t>
      </w:r>
      <w:r>
        <w:rPr>
          <w:rFonts w:eastAsia="Times New Roman" w:cs="Times New Roman"/>
          <w:szCs w:val="24"/>
        </w:rPr>
        <w:t>ο όνομα του μαρξισμού.</w:t>
      </w:r>
    </w:p>
    <w:p w14:paraId="7200B0D8"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Τελειώστε πια με αυτή την ιστορία! Δηλαδή, τι θέλετε να πείτε; Ότι σήμερα ο ΣΥΡΙΖΑ φέρνει την </w:t>
      </w:r>
      <w:r>
        <w:rPr>
          <w:rFonts w:eastAsia="Times New Roman" w:cs="Times New Roman"/>
          <w:szCs w:val="24"/>
        </w:rPr>
        <w:t>Α</w:t>
      </w:r>
      <w:r>
        <w:rPr>
          <w:rFonts w:eastAsia="Times New Roman" w:cs="Times New Roman"/>
          <w:szCs w:val="24"/>
        </w:rPr>
        <w:t>ναθεώρηση του Συντάγματος, γιατί εμφορείται από τους ταξικούς αγώνες της Γαλλίας, από το κεφάλαιο; Έλεος!</w:t>
      </w:r>
    </w:p>
    <w:p w14:paraId="7200B0D9"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Να σας πω κάτι; Ξεχάσατε το 1991</w:t>
      </w:r>
      <w:r>
        <w:rPr>
          <w:rFonts w:eastAsia="Times New Roman" w:cs="Times New Roman"/>
          <w:szCs w:val="24"/>
        </w:rPr>
        <w:t>, αλλά και το 1975 και μετά πόσα χάδια κάνατε σε αυτούς που τότε εμφανίζονταν ως αναθεωρητές; Τους είχατε θεούς και μας πολεμούσατε και λέγατε: «Εσείς γιατί παραμένετε στις θέσεις σας; Να, αυτή είναι η σύγχρονη Αριστερά».</w:t>
      </w:r>
    </w:p>
    <w:p w14:paraId="7200B0DA"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Όταν αυτή η σύγχρονη Αριστερά, με </w:t>
      </w:r>
      <w:r>
        <w:rPr>
          <w:rFonts w:eastAsia="Times New Roman" w:cs="Times New Roman"/>
          <w:szCs w:val="24"/>
        </w:rPr>
        <w:t xml:space="preserve">ή χωρίς εισαγωγικά -ας κάνει ο καθένας ό,τι θέλει, εμείς έχουμε άποψη- έγινε </w:t>
      </w:r>
      <w:r w:rsidRPr="001866BC">
        <w:rPr>
          <w:rFonts w:eastAsia="Times New Roman" w:cs="Times New Roman"/>
          <w:szCs w:val="24"/>
        </w:rPr>
        <w:t>Κυβέρνηση</w:t>
      </w:r>
      <w:r>
        <w:rPr>
          <w:rFonts w:eastAsia="Times New Roman" w:cs="Times New Roman"/>
          <w:szCs w:val="24"/>
        </w:rPr>
        <w:t>, την πολεμάτε και την πολεμάτε πάντα, έχοντας στο νου σας το ΚΚΕ και τον Μαρξ και τον Ένγκελς και τον Λένιν. Ταξικά τον πολεμάτε, ενώ ξέρετε ότι δεν έχει καμμία σχέση με</w:t>
      </w:r>
      <w:r>
        <w:rPr>
          <w:rFonts w:eastAsia="Times New Roman" w:cs="Times New Roman"/>
          <w:szCs w:val="24"/>
        </w:rPr>
        <w:t xml:space="preserve"> την κομ</w:t>
      </w:r>
      <w:r>
        <w:rPr>
          <w:rFonts w:eastAsia="Times New Roman" w:cs="Times New Roman"/>
          <w:szCs w:val="24"/>
        </w:rPr>
        <w:lastRenderedPageBreak/>
        <w:t>μουνιστική ιδεολογία και την κομμουνιστική θεωρία. Κάνετε αντικομμουνισμό. Σε αυτούς που χαϊδεύατε και τους είχατε στην πρώτη γραμμή τώρα κάνετε αντικομμουνισμό για να πετύχετε και προοπτικά να τσακίσετε το κίνημα. Ο ένας το τσακίζει μέσω της αναθε</w:t>
      </w:r>
      <w:r>
        <w:rPr>
          <w:rFonts w:eastAsia="Times New Roman" w:cs="Times New Roman"/>
          <w:szCs w:val="24"/>
        </w:rPr>
        <w:t>ώρησης και ο άλλος το τσακίζει με άλλα μέσα.</w:t>
      </w:r>
    </w:p>
    <w:p w14:paraId="7200B0DB"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Ο κ. Παρασκευόπουλος μας θύμισε ορισμένα πράγματα που είναι αλήθεια, ότι αυτό το Σύνταγμα, το αστικό Σύνταγμα, το Σύνταγμα της δικτατορίας της αστικής τάξης, το Σύνταγμα της αστικής δημοκρατίας, εδραιώθηκε και μ</w:t>
      </w:r>
      <w:r>
        <w:rPr>
          <w:rFonts w:eastAsia="Times New Roman" w:cs="Times New Roman"/>
          <w:szCs w:val="24"/>
        </w:rPr>
        <w:t xml:space="preserve">ετεξελίχθηκε σε συνθήκες και λαϊκών εξεγέρσεων, επαναστάσεων που έπαιρνε μέρος και ο λαός, χωρίς βεβαίως να είναι στην ηγεσία αυτών των επαναστάσεων, αλλά και λαϊκών εξεγέρσεων, χωρίς πάλι τα κατώτερα τμήματα του λαού να είναι στην πρώτη γραμμή. Όντως και </w:t>
      </w:r>
      <w:r>
        <w:rPr>
          <w:rFonts w:eastAsia="Times New Roman" w:cs="Times New Roman"/>
          <w:szCs w:val="24"/>
        </w:rPr>
        <w:t>έτσι και έγινε.</w:t>
      </w:r>
    </w:p>
    <w:p w14:paraId="7200B0DC"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Μας είπε για το 1843, για το 1864, όπου επέβαλαν αυτού του τύπου οι εξεγέρσεις αλλαγές εναντίον του θρόνου, χωρίς να καταργούν τον θρόνο. Αυτό αποδεικνύει τι βαθιές αλλαγές πρέπει να γίνουν, αν θέλεις να κάνεις ένα πραγματικά λαϊκό Σύνταγμα</w:t>
      </w:r>
      <w:r>
        <w:rPr>
          <w:rFonts w:eastAsia="Times New Roman" w:cs="Times New Roman"/>
          <w:szCs w:val="24"/>
        </w:rPr>
        <w:t>.</w:t>
      </w:r>
    </w:p>
    <w:p w14:paraId="7200B0DD"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 xml:space="preserve">Θα ξεκινήσω, λοιπόν, εγώ από ένα άρθρο που δεν προτείνεται για αναθεώρηση, το 120. Τι λέει το άρθρο 120; Το γνωστό, ότι η τήρηση του Συντάγματος επαφίεται στον πατριωτισμό των Ελλήνων, που δικαιούνται και υποχρεούνται να αντιστέκονται με κάθε μέσο </w:t>
      </w:r>
      <w:r>
        <w:rPr>
          <w:rFonts w:eastAsia="Times New Roman" w:cs="Times New Roman"/>
          <w:szCs w:val="24"/>
        </w:rPr>
        <w:t>εναντίον οποιουδήποτε επιχειρεί να το καταλύσει με τη βία.</w:t>
      </w:r>
    </w:p>
    <w:p w14:paraId="7200B0DE"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Ο κ. Παρασκευόπουλος είναι υπέρ των επαναστάσεων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εξεγέρσεων του 18</w:t>
      </w:r>
      <w:r w:rsidRPr="00871C63">
        <w:rPr>
          <w:rFonts w:eastAsia="Times New Roman" w:cs="Times New Roman"/>
          <w:szCs w:val="24"/>
          <w:vertAlign w:val="superscript"/>
        </w:rPr>
        <w:t>ου</w:t>
      </w:r>
      <w:r>
        <w:rPr>
          <w:rFonts w:eastAsia="Times New Roman" w:cs="Times New Roman"/>
          <w:szCs w:val="24"/>
        </w:rPr>
        <w:t xml:space="preserve"> και του 19</w:t>
      </w:r>
      <w:r w:rsidRPr="00871C63">
        <w:rPr>
          <w:rFonts w:eastAsia="Times New Roman" w:cs="Times New Roman"/>
          <w:szCs w:val="24"/>
          <w:vertAlign w:val="superscript"/>
        </w:rPr>
        <w:t>ου</w:t>
      </w:r>
      <w:r>
        <w:rPr>
          <w:rFonts w:eastAsia="Times New Roman" w:cs="Times New Roman"/>
          <w:szCs w:val="24"/>
        </w:rPr>
        <w:t xml:space="preserve"> αιώνα. Από εκεί και πέρα, ο λαός μία αποστολή έχει, να αντιστέκεται με κάθε μέσο εναντίον οποιουδήποτε επιχειρεί </w:t>
      </w:r>
      <w:r>
        <w:rPr>
          <w:rFonts w:eastAsia="Times New Roman" w:cs="Times New Roman"/>
          <w:szCs w:val="24"/>
        </w:rPr>
        <w:t>να καταλύσει το Σύνταγμα με τη βία, δηλαδή εναντίον της προσωρινής κατάργησης της λειτουργίας του αστικού κοινοβουλίου, μιας δικτατορίας κ.λπ.</w:t>
      </w:r>
      <w:r>
        <w:rPr>
          <w:rFonts w:eastAsia="Times New Roman" w:cs="Times New Roman"/>
          <w:szCs w:val="24"/>
        </w:rPr>
        <w:t>.</w:t>
      </w:r>
    </w:p>
    <w:p w14:paraId="7200B0DF"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Πρέπει να σημειώσω -κύριε Παρασκευόπουλε, μικρότερος είστε από εμένα, αλλά τη ζήσατε τη δικτατορία- ότι με εξαίρ</w:t>
      </w:r>
      <w:r>
        <w:rPr>
          <w:rFonts w:eastAsia="Times New Roman" w:cs="Times New Roman"/>
          <w:szCs w:val="24"/>
        </w:rPr>
        <w:t>εση το ΚΚΕ, όλα τα άλλα κόμματα απέβλεπαν στην πτώση της δικτατορίας με τη βοήθεια της Ευρωπαϊκής Ένωσης, των Ηνωμένων Πολιτειών από τα πάνω. Δεν ήθελαν λαϊκή εξέγερση, γιατί σου λέει ότι η λαϊκή εξέγερση θα μας πάει πιο μπροστά από ό,τι εμείς θέλουμε. Όμω</w:t>
      </w:r>
      <w:r>
        <w:rPr>
          <w:rFonts w:eastAsia="Times New Roman" w:cs="Times New Roman"/>
          <w:szCs w:val="24"/>
        </w:rPr>
        <w:t>ς, το αφήνω αυτό.</w:t>
      </w:r>
    </w:p>
    <w:p w14:paraId="7200B0E0"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Και εγώ βάζω το εξής ερώτημα. Έχει ο λαός δικαίωμα –μιλάμε ένα λαϊκό πλειοψηφικό κίνημα, το οποίο δεν μπορεί να δημιουργηθεί ούτε με καθοδηγήσεις, ούτε με εντολές, πρέπει να το επιτρέπουν οι συνθήκες και να έχει φθάσει η λαϊκή συνείδηση μ</w:t>
      </w:r>
      <w:r>
        <w:rPr>
          <w:rFonts w:eastAsia="Times New Roman" w:cs="Times New Roman"/>
          <w:szCs w:val="24"/>
        </w:rPr>
        <w:t xml:space="preserve">αζικά σε ένα υψηλό επίπεδο- μπορεί ένα τέτοιο μαζικό κίνημα να ανατρέψει το Σύνταγμα με τη βία ή δεν ξέρω με ποια άλλα μέσα και να επιβάλει ένα άλλο λαϊκό </w:t>
      </w:r>
      <w:r>
        <w:rPr>
          <w:rFonts w:eastAsia="Times New Roman" w:cs="Times New Roman"/>
          <w:szCs w:val="24"/>
        </w:rPr>
        <w:t>σ</w:t>
      </w:r>
      <w:r>
        <w:rPr>
          <w:rFonts w:eastAsia="Times New Roman" w:cs="Times New Roman"/>
          <w:szCs w:val="24"/>
        </w:rPr>
        <w:t>ύνταγμα, που αντί λέει «ατομική ιδιοκτησία» να λέει «κοινωνική ιδιοκτησία», αντί να λέει «συμμετοχικ</w:t>
      </w:r>
      <w:r>
        <w:rPr>
          <w:rFonts w:eastAsia="Times New Roman" w:cs="Times New Roman"/>
          <w:szCs w:val="24"/>
        </w:rPr>
        <w:t xml:space="preserve">ή δημοκρατία», που θέλετε εσείς, να λέει «εργατικός έλεγχος» που ξεκινάει από τον τόπο δουλειάς; Λέω, μπορεί; Όχι. Διότι σε αυτό το Σύνταγμα </w:t>
      </w:r>
      <w:r w:rsidRPr="00EF3952">
        <w:rPr>
          <w:rFonts w:eastAsia="Times New Roman" w:cs="Times New Roman"/>
          <w:szCs w:val="24"/>
        </w:rPr>
        <w:t>-</w:t>
      </w:r>
      <w:r>
        <w:rPr>
          <w:rFonts w:eastAsia="Times New Roman" w:cs="Times New Roman"/>
          <w:szCs w:val="24"/>
        </w:rPr>
        <w:t>το οποίο εσείς το πάτε πιο συντηρητικά, το ίδιο και η Νέα Δημοκρατία</w:t>
      </w:r>
      <w:r w:rsidRPr="00EF3952">
        <w:rPr>
          <w:rFonts w:eastAsia="Times New Roman" w:cs="Times New Roman"/>
          <w:szCs w:val="24"/>
        </w:rPr>
        <w:t>-</w:t>
      </w:r>
      <w:r>
        <w:rPr>
          <w:rFonts w:eastAsia="Times New Roman" w:cs="Times New Roman"/>
          <w:szCs w:val="24"/>
        </w:rPr>
        <w:t xml:space="preserve"> δίπλα στην απατηλή αρχή της ισότητας των πολ</w:t>
      </w:r>
      <w:r>
        <w:rPr>
          <w:rFonts w:eastAsia="Times New Roman" w:cs="Times New Roman"/>
          <w:szCs w:val="24"/>
        </w:rPr>
        <w:t>ιτών –δεν μπορεί να υπάρξει ισότητα των πολιτών σε μία ταξική κοινωνία, όταν η ιδιοκτησία του πλούτου ανήκει στους λίγους- σε αυτό, λοιπόν, το Σύνταγμα που έχει τη λαϊκή κυριαρχία και την ισότητα των πολιτών, υπάρχουν μία σειρά άρθρα τα οποία μπαίνουν κάτω</w:t>
      </w:r>
      <w:r>
        <w:rPr>
          <w:rFonts w:eastAsia="Times New Roman" w:cs="Times New Roman"/>
          <w:szCs w:val="24"/>
        </w:rPr>
        <w:t xml:space="preserve"> από τον τίτλο: «Εθνική ασφάλεια», «Δημόσια ασφάλεια», «Εθνική κυριαρχία» και μάλιστα άρθρα τα οποία ούτε καν δεν περιμένω να τα θίξετε, άρθρα </w:t>
      </w:r>
      <w:r>
        <w:rPr>
          <w:rFonts w:eastAsia="Times New Roman" w:cs="Times New Roman"/>
          <w:szCs w:val="24"/>
        </w:rPr>
        <w:lastRenderedPageBreak/>
        <w:t>τα οποία μιλούν για εκχώρηση εθνικής κυριαρχίας</w:t>
      </w:r>
      <w:r w:rsidRPr="00EF3952">
        <w:rPr>
          <w:rFonts w:eastAsia="Times New Roman" w:cs="Times New Roman"/>
          <w:szCs w:val="24"/>
        </w:rPr>
        <w:t>,</w:t>
      </w:r>
      <w:r>
        <w:rPr>
          <w:rFonts w:eastAsia="Times New Roman" w:cs="Times New Roman"/>
          <w:szCs w:val="24"/>
        </w:rPr>
        <w:t xml:space="preserve"> που έχει δικαίωμα να γίνει, δεν έχει σημασία εάν χρειάζονται τα </w:t>
      </w:r>
      <w:r>
        <w:rPr>
          <w:rFonts w:eastAsia="Times New Roman" w:cs="Times New Roman"/>
          <w:szCs w:val="24"/>
        </w:rPr>
        <w:t xml:space="preserve">4/5 του Κοινοβουλίου, ο ομφάλιος λώρος που σας δίνει εξασφαλίζει και τα 4/5 και τα 4,5/5. Επομένως, ένα </w:t>
      </w:r>
      <w:r>
        <w:rPr>
          <w:rFonts w:eastAsia="Times New Roman" w:cs="Times New Roman"/>
          <w:szCs w:val="24"/>
        </w:rPr>
        <w:t>σ</w:t>
      </w:r>
      <w:r>
        <w:rPr>
          <w:rFonts w:eastAsia="Times New Roman" w:cs="Times New Roman"/>
          <w:szCs w:val="24"/>
        </w:rPr>
        <w:t xml:space="preserve">ύνταγμα το οποίο λέει ότι μπορεί να υιοθετηθούν άρθρα </w:t>
      </w:r>
      <w:r>
        <w:rPr>
          <w:rFonts w:eastAsia="Times New Roman" w:cs="Times New Roman"/>
          <w:szCs w:val="24"/>
        </w:rPr>
        <w:t>δ</w:t>
      </w:r>
      <w:r>
        <w:rPr>
          <w:rFonts w:eastAsia="Times New Roman" w:cs="Times New Roman"/>
          <w:szCs w:val="24"/>
        </w:rPr>
        <w:t xml:space="preserve">ιεθνών </w:t>
      </w:r>
      <w:r>
        <w:rPr>
          <w:rFonts w:eastAsia="Times New Roman" w:cs="Times New Roman"/>
          <w:szCs w:val="24"/>
        </w:rPr>
        <w:t>σ</w:t>
      </w:r>
      <w:r>
        <w:rPr>
          <w:rFonts w:eastAsia="Times New Roman" w:cs="Times New Roman"/>
          <w:szCs w:val="24"/>
        </w:rPr>
        <w:t>υμβάσεων που έρχονται σε αντίθεση με άρθρα του Συντάγματος, υπάρχει η κατάσταση πολιορκί</w:t>
      </w:r>
      <w:r>
        <w:rPr>
          <w:rFonts w:eastAsia="Times New Roman" w:cs="Times New Roman"/>
          <w:szCs w:val="24"/>
        </w:rPr>
        <w:t xml:space="preserve">ας, ο νόμος 48, που σημαίνει δηλαδή ότι ο λαός, λοιπόν, έχει δικαίωμα να επέμβει μόνο όταν τα συμφέροντα της αστικής τάξης απειλούνται. </w:t>
      </w:r>
    </w:p>
    <w:p w14:paraId="7200B0E1"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Α</w:t>
      </w:r>
      <w:r>
        <w:rPr>
          <w:rFonts w:eastAsia="Times New Roman" w:cs="Times New Roman"/>
          <w:szCs w:val="24"/>
        </w:rPr>
        <w:t xml:space="preserve">ναθεώρηση </w:t>
      </w:r>
      <w:r>
        <w:rPr>
          <w:rFonts w:eastAsia="Times New Roman" w:cs="Times New Roman"/>
          <w:szCs w:val="24"/>
        </w:rPr>
        <w:t>του Συντάγματος</w:t>
      </w:r>
      <w:r>
        <w:rPr>
          <w:rFonts w:eastAsia="Times New Roman" w:cs="Times New Roman"/>
          <w:szCs w:val="24"/>
        </w:rPr>
        <w:t xml:space="preserve"> –τα είπε ο Γιάννης Γκιόκας, δεν θέλω να τα επαναλάβω- η οποία έρχεται -και εδώ συμφωνεί κα</w:t>
      </w:r>
      <w:r>
        <w:rPr>
          <w:rFonts w:eastAsia="Times New Roman" w:cs="Times New Roman"/>
          <w:szCs w:val="24"/>
        </w:rPr>
        <w:t>ι η Νέα Δημοκρατία και όλα τα κόμματα ανεξαρτήτως επιμέρους διαφορών ή του «στολίσματος» στην πρόταση, γιατί υπάρχει και το στόλισμα- και λέει το εξής πράγμα: «Θέλουμε πολιτική σταθερότητα», άρα σταθερές κυβερνήσεις, κοινοβουλευτικές πλειοψηφίες -επιμέρους</w:t>
      </w:r>
      <w:r>
        <w:rPr>
          <w:rFonts w:eastAsia="Times New Roman" w:cs="Times New Roman"/>
          <w:szCs w:val="24"/>
        </w:rPr>
        <w:t xml:space="preserve"> διαφορές υπάρχουν, εάν ο ένας έχει την αυτοδυναμία και θα κάνει συνεργασία με όρους αυτοδυναμίας ή εάν θα είναι κυβέρνηση συνεργασίας- ούτως ώστε να μην </w:t>
      </w:r>
      <w:r>
        <w:rPr>
          <w:rFonts w:eastAsia="Times New Roman" w:cs="Times New Roman"/>
          <w:szCs w:val="24"/>
        </w:rPr>
        <w:lastRenderedPageBreak/>
        <w:t>διαταράσσεται απρόσκοπτα η φιλομονοπωλιακή, η κεφαλαιοκρατική πολιτική είτε από τις ανταγωνιστικές φιλ</w:t>
      </w:r>
      <w:r>
        <w:rPr>
          <w:rFonts w:eastAsia="Times New Roman" w:cs="Times New Roman"/>
          <w:szCs w:val="24"/>
        </w:rPr>
        <w:t xml:space="preserve">οδοξίες, οι οποίες θα είναι ο κορμός, είτε πολύ περισσότερο από τον λαϊκό παράγοντα. Αυτό κάνετε. </w:t>
      </w:r>
    </w:p>
    <w:p w14:paraId="7200B0E2"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Και εμείς λέμε στο λαό την πολιτική σταθερότητα να φοβάται, γιατί αυτή η πολιτική σταθερότητα είναι τέτοια σιδερένια και δεν είναι μόνο η σταθερότητα της κυβ</w:t>
      </w:r>
      <w:r>
        <w:rPr>
          <w:rFonts w:eastAsia="Times New Roman" w:cs="Times New Roman"/>
          <w:szCs w:val="24"/>
        </w:rPr>
        <w:t>έρνησης, είναι και των μηχανισμών του κράτους: των κατασταλτικών, των ιδεολογικών, των εξαγορών, που δυσκολεύουν την ανάπτυξη του λαϊκού κινήματος. Ίσα-ίσα αλλάζουμε την πάλη του. Πρέπει να επιβάλλει ρωγμές και να έχει ένα αδύναμο πολιτικό σύστημα, αν θέλε</w:t>
      </w:r>
      <w:r>
        <w:rPr>
          <w:rFonts w:eastAsia="Times New Roman" w:cs="Times New Roman"/>
          <w:szCs w:val="24"/>
        </w:rPr>
        <w:t xml:space="preserve">ι να αποσπάει κάποιες παραχωρήσεις, να εμποδίζει τα χειρότερα, εάν θέλει να προχωρήσει προς τα μπρος, εφόσον το αποφασίσει και εφόσον δημιουργηθούν οι συνθήκες σε μια ουσιαστική, ριζική ανατροπή. Αυτό κάνετε. </w:t>
      </w:r>
    </w:p>
    <w:p w14:paraId="7200B0E3"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Εάν ήσαστε μια </w:t>
      </w:r>
      <w:r>
        <w:rPr>
          <w:rFonts w:eastAsia="Times New Roman" w:cs="Times New Roman"/>
          <w:szCs w:val="24"/>
        </w:rPr>
        <w:t>α</w:t>
      </w:r>
      <w:r>
        <w:rPr>
          <w:rFonts w:eastAsia="Times New Roman" w:cs="Times New Roman"/>
          <w:szCs w:val="24"/>
        </w:rPr>
        <w:t xml:space="preserve">ριστερή Κυβέρνηση, όπως λέτε –και ξέρετε τώρα, ο καθένας ό,τι θέλει μπορεί να δηλώσει- υπάρχει το άρθρο 11 που απαγορεύει υπαίθριες συγκεντρώσεις, όταν διαταράσσεται η κοινωνικοοικονομική ζωή. </w:t>
      </w:r>
    </w:p>
    <w:p w14:paraId="7200B0E4"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Υπάρχει το άρθρο 18 που αναφέρει ότι ειδικοί νόμοι ρυθμίζουν –</w:t>
      </w:r>
      <w:r>
        <w:rPr>
          <w:rFonts w:eastAsia="Times New Roman" w:cs="Times New Roman"/>
          <w:szCs w:val="24"/>
        </w:rPr>
        <w:t>προσέξτε- τα σχετικά με την ιδιοκτησία και διάθεση των μεταλλίων, ορυχείων, σπηλαίων, αρχαιολογικών χώρων και θησαυρών –όχι, γιατί είπατε ότι εξαιρούμε από το ΤΑΙΠΕΔ τους αρχαιολογικούς θησαυρούς- ιαματικών ρεόντων και υπογείων υδάτων και γενικά του υπόγει</w:t>
      </w:r>
      <w:r>
        <w:rPr>
          <w:rFonts w:eastAsia="Times New Roman" w:cs="Times New Roman"/>
          <w:szCs w:val="24"/>
        </w:rPr>
        <w:t xml:space="preserve">ου πλούτου. Η μόνη αγροτική ιδιοκτησία που το Σύνταγμα απαγορεύει την απαλλοτρίωσή της -δεν θα την πω αναλυτικά- είναι η ιδιοκτησία ορισμένων </w:t>
      </w:r>
      <w:r>
        <w:rPr>
          <w:rFonts w:eastAsia="Times New Roman" w:cs="Times New Roman"/>
          <w:szCs w:val="24"/>
        </w:rPr>
        <w:t>μ</w:t>
      </w:r>
      <w:r>
        <w:rPr>
          <w:rFonts w:eastAsia="Times New Roman" w:cs="Times New Roman"/>
          <w:szCs w:val="24"/>
        </w:rPr>
        <w:t xml:space="preserve">ονών και </w:t>
      </w:r>
      <w:r>
        <w:rPr>
          <w:rFonts w:eastAsia="Times New Roman" w:cs="Times New Roman"/>
          <w:szCs w:val="24"/>
        </w:rPr>
        <w:t>π</w:t>
      </w:r>
      <w:r>
        <w:rPr>
          <w:rFonts w:eastAsia="Times New Roman" w:cs="Times New Roman"/>
          <w:szCs w:val="24"/>
        </w:rPr>
        <w:t xml:space="preserve">ατριαρχείων. </w:t>
      </w:r>
    </w:p>
    <w:p w14:paraId="7200B0E5"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Άρθρο 23. Περιορισμοί στο δικαίωμα απεργίας στους δικαστικούς λειτουργούς, στα Σώματα Ασφ</w:t>
      </w:r>
      <w:r>
        <w:rPr>
          <w:rFonts w:eastAsia="Times New Roman" w:cs="Times New Roman"/>
          <w:szCs w:val="24"/>
        </w:rPr>
        <w:t xml:space="preserve">αλείας, αλλά και ορισμένοι περιορισμοί στους δημόσιους υπαλλήλους. </w:t>
      </w:r>
    </w:p>
    <w:p w14:paraId="7200B0E6"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Το άρθρο 28 είναι αυτό που είπα ότι άρθρα του Συντάγματος μπορεί να υποκατασταθούν από όργανα </w:t>
      </w:r>
      <w:r>
        <w:rPr>
          <w:rFonts w:eastAsia="Times New Roman" w:cs="Times New Roman"/>
          <w:szCs w:val="24"/>
        </w:rPr>
        <w:t>δ</w:t>
      </w:r>
      <w:r>
        <w:rPr>
          <w:rFonts w:eastAsia="Times New Roman" w:cs="Times New Roman"/>
          <w:szCs w:val="24"/>
        </w:rPr>
        <w:t xml:space="preserve">ιεθνών </w:t>
      </w:r>
      <w:r>
        <w:rPr>
          <w:rFonts w:eastAsia="Times New Roman" w:cs="Times New Roman"/>
          <w:szCs w:val="24"/>
        </w:rPr>
        <w:t>ο</w:t>
      </w:r>
      <w:r>
        <w:rPr>
          <w:rFonts w:eastAsia="Times New Roman" w:cs="Times New Roman"/>
          <w:szCs w:val="24"/>
        </w:rPr>
        <w:t>ργανισμών, με το επιχείρημα του εθνικού συμφέροντος, δηλαδή του συμφέροντος του κεφαλ</w:t>
      </w:r>
      <w:r>
        <w:rPr>
          <w:rFonts w:eastAsia="Times New Roman" w:cs="Times New Roman"/>
          <w:szCs w:val="24"/>
        </w:rPr>
        <w:t xml:space="preserve">αίου. </w:t>
      </w:r>
    </w:p>
    <w:p w14:paraId="7200B0E7"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Το άρθρο 48 περί κατάστασης πολιορκίας υπάρχει</w:t>
      </w:r>
      <w:r w:rsidRPr="0069535D">
        <w:rPr>
          <w:rFonts w:eastAsia="Times New Roman" w:cs="Times New Roman"/>
          <w:szCs w:val="24"/>
        </w:rPr>
        <w:t>,</w:t>
      </w:r>
      <w:r>
        <w:rPr>
          <w:rFonts w:eastAsia="Times New Roman" w:cs="Times New Roman"/>
          <w:szCs w:val="24"/>
        </w:rPr>
        <w:t xml:space="preserve"> βέβαια</w:t>
      </w:r>
      <w:r w:rsidRPr="0069535D">
        <w:rPr>
          <w:rFonts w:eastAsia="Times New Roman" w:cs="Times New Roman"/>
          <w:szCs w:val="24"/>
        </w:rPr>
        <w:t>,</w:t>
      </w:r>
      <w:r>
        <w:rPr>
          <w:rFonts w:eastAsia="Times New Roman" w:cs="Times New Roman"/>
          <w:szCs w:val="24"/>
        </w:rPr>
        <w:t xml:space="preserve"> στο ελληνικό Σύνταγμα με διάφορες διατυπώσεις από το </w:t>
      </w:r>
      <w:r>
        <w:rPr>
          <w:rFonts w:eastAsia="Times New Roman" w:cs="Times New Roman"/>
          <w:szCs w:val="24"/>
        </w:rPr>
        <w:lastRenderedPageBreak/>
        <w:t>1833. Για να δείτε, λοιπόν, ότι το αστικό Σύνταγμα επιδέχεται αλλαγές</w:t>
      </w:r>
      <w:r w:rsidRPr="0069535D">
        <w:rPr>
          <w:rFonts w:eastAsia="Times New Roman" w:cs="Times New Roman"/>
          <w:szCs w:val="24"/>
        </w:rPr>
        <w:t xml:space="preserve"> </w:t>
      </w:r>
      <w:r>
        <w:rPr>
          <w:rFonts w:eastAsia="Times New Roman" w:cs="Times New Roman"/>
          <w:szCs w:val="24"/>
        </w:rPr>
        <w:t>και κάτω από την παρέμβαση του λαϊκού κινήματος μπορεί να «στρογγυλεύο</w:t>
      </w:r>
      <w:r>
        <w:rPr>
          <w:rFonts w:eastAsia="Times New Roman" w:cs="Times New Roman"/>
          <w:szCs w:val="24"/>
        </w:rPr>
        <w:t>νται» μερικά άρθρα. Όμως, ένα πράγμα δεν επιλέγεται: τα ιερά και τα όσια της καπιταλιστικής ιδιοκτησίας.</w:t>
      </w:r>
    </w:p>
    <w:p w14:paraId="7200B0E8"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Με την ευκαιρία, το άρθρο 27 του Συντάγματος παραβιάστηκε κατάφωρα στη Βουλή. Είναι το άρθρο εκείνο που λέει ότι δεν μπορεί στην Ελλάδα να στρατοπεδεύο</w:t>
      </w:r>
      <w:r>
        <w:rPr>
          <w:rFonts w:eastAsia="Times New Roman" w:cs="Times New Roman"/>
          <w:szCs w:val="24"/>
        </w:rPr>
        <w:t>υν ή να διέρχονται ξένα στρατεύματα. Αυτό το άρθρο παραβιάστηκε, όταν πέρασαν τα νατοϊκά στρατεύματα στον πόλεμο κατά της Γιουγκοσλαβίας. Φωνάζαμε εμείς τότε ότι πρέπει να γίνει συζήτηση στη Βουλή. Δεν είχαμε αυταπάτες. Θα το ψήφιζαν τα κόμματα της Βουλής.</w:t>
      </w:r>
      <w:r>
        <w:rPr>
          <w:rFonts w:eastAsia="Times New Roman" w:cs="Times New Roman"/>
          <w:szCs w:val="24"/>
        </w:rPr>
        <w:t xml:space="preserve"> Ο ΣΥΡΙΖΑ τότε έλεγε «όχι» στον Μιλόσεβιτς, «όχι» και στην επέμβαση. Είναι αυτό που λέμε «το στρογγύλεμα», που ξέρετε τι σημαίνει «στρογγύλεμα». «Όχι» στην εθνοκάθαρση, «όχι» και στον πόλεμο. «Λουκούμι» ήταν η θέση του για την εκστρατεία. Οι άλλοι ήταν υπέ</w:t>
      </w:r>
      <w:r>
        <w:rPr>
          <w:rFonts w:eastAsia="Times New Roman" w:cs="Times New Roman"/>
          <w:szCs w:val="24"/>
        </w:rPr>
        <w:t xml:space="preserve">ρ. Πιο καθαροί, πιο ντούροι. Φωνάζαμε, αλλά δεν έγινε καμμία συζήτηση στη Βουλή. </w:t>
      </w:r>
    </w:p>
    <w:p w14:paraId="7200B0E9"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 xml:space="preserve">Για να τελειώσω, θα ήθελα να πω ότι εμείς παλεύουμε βεβαίως άρθρα του Συντάγματος να τροποποιηθούν, παρ’ ότι δεν έχουμε τους πενήντα Βουλευτές να τα φέρουμε, που δυναμώνουν, </w:t>
      </w:r>
      <w:r>
        <w:rPr>
          <w:rFonts w:eastAsia="Times New Roman" w:cs="Times New Roman"/>
          <w:szCs w:val="24"/>
        </w:rPr>
        <w:t xml:space="preserve">βγάζουν εμπόδια στη συνδικαλιστική και δημοκρατική δράση, που βοηθούν να υπάρχουν κάποιες ελευθερίες έστω στο γράμμα του νόμου για να αξιοποιούνται από τον λαό και αυτά θα τα κάνουμε και στην </w:t>
      </w:r>
      <w:r>
        <w:rPr>
          <w:rFonts w:eastAsia="Times New Roman" w:cs="Times New Roman"/>
          <w:szCs w:val="24"/>
        </w:rPr>
        <w:t>ε</w:t>
      </w:r>
      <w:r>
        <w:rPr>
          <w:rFonts w:eastAsia="Times New Roman" w:cs="Times New Roman"/>
          <w:szCs w:val="24"/>
        </w:rPr>
        <w:t xml:space="preserve">πιτροπή και όπου μπορούμε. Δεν έχουμε πενήντα Βουλευτές να </w:t>
      </w:r>
      <w:r>
        <w:rPr>
          <w:rFonts w:eastAsia="Times New Roman" w:cs="Times New Roman"/>
          <w:szCs w:val="24"/>
        </w:rPr>
        <w:t>επιβάλουμε κάποιες θετικές τροποποιήσεις και αυτό ας το σκεφτεί και ο λαός. Δεν έχουμε, όμως, καμμία αυταπάτη ότι αυτό το Σύνταγμα είναι πολύ ευρύχωρο, ώστε να χωρέσει από τον μεγαλύτερο αυταρχισμό μέχρι το μεγαλύτερο ξεγέλασμα του λαού.</w:t>
      </w:r>
    </w:p>
    <w:p w14:paraId="7200B0EA"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Ευχαριστώ.</w:t>
      </w:r>
    </w:p>
    <w:p w14:paraId="7200B0EB" w14:textId="77777777" w:rsidR="00412B74" w:rsidRDefault="00EE22A4">
      <w:pPr>
        <w:spacing w:line="600" w:lineRule="auto"/>
        <w:ind w:firstLine="720"/>
        <w:jc w:val="both"/>
        <w:rPr>
          <w:rFonts w:eastAsia="Times New Roman" w:cs="Times New Roman"/>
          <w:szCs w:val="24"/>
        </w:rPr>
      </w:pPr>
      <w:r w:rsidRPr="00DE5A58">
        <w:rPr>
          <w:rFonts w:eastAsia="Times New Roman" w:cs="Times New Roman"/>
          <w:b/>
          <w:szCs w:val="24"/>
        </w:rPr>
        <w:t>ΑΝΔΡΕΑΣ</w:t>
      </w:r>
      <w:r w:rsidRPr="00DE5A58">
        <w:rPr>
          <w:rFonts w:eastAsia="Times New Roman" w:cs="Times New Roman"/>
          <w:b/>
          <w:szCs w:val="24"/>
        </w:rPr>
        <w:t xml:space="preserve"> ΛΟΒΕΡΔΟΣ:</w:t>
      </w:r>
      <w:r>
        <w:rPr>
          <w:rFonts w:eastAsia="Times New Roman" w:cs="Times New Roman"/>
          <w:szCs w:val="24"/>
        </w:rPr>
        <w:t xml:space="preserve"> Κύριε Πρόεδρε, παρακαλώ μπορώ να έχω τον λόγο;</w:t>
      </w:r>
    </w:p>
    <w:p w14:paraId="7200B0EC" w14:textId="77777777" w:rsidR="00412B74" w:rsidRDefault="00EE22A4">
      <w:pPr>
        <w:spacing w:line="600" w:lineRule="auto"/>
        <w:ind w:firstLine="720"/>
        <w:jc w:val="both"/>
        <w:rPr>
          <w:rFonts w:eastAsia="Times New Roman" w:cs="Times New Roman"/>
          <w:szCs w:val="24"/>
        </w:rPr>
      </w:pPr>
      <w:r w:rsidRPr="00DE5A58">
        <w:rPr>
          <w:rFonts w:eastAsia="Times New Roman" w:cs="Times New Roman"/>
          <w:b/>
          <w:szCs w:val="24"/>
        </w:rPr>
        <w:t xml:space="preserve">ΠΡΟΕΔΡΕΥΩΝ (Νικήτας Κακλαμάνης): </w:t>
      </w:r>
      <w:r>
        <w:rPr>
          <w:rFonts w:eastAsia="Times New Roman" w:cs="Times New Roman"/>
          <w:szCs w:val="24"/>
        </w:rPr>
        <w:t>Τι θέλετε, κύριε Λοβέρδο; Για ποιο θέμα θέλετε να μιλήσετε;</w:t>
      </w:r>
    </w:p>
    <w:p w14:paraId="7200B0ED" w14:textId="77777777" w:rsidR="00412B74" w:rsidRDefault="00EE22A4">
      <w:pPr>
        <w:spacing w:line="600" w:lineRule="auto"/>
        <w:ind w:firstLine="720"/>
        <w:jc w:val="both"/>
        <w:rPr>
          <w:rFonts w:eastAsia="Times New Roman" w:cs="Times New Roman"/>
          <w:szCs w:val="24"/>
        </w:rPr>
      </w:pPr>
      <w:r w:rsidRPr="00DE5A58">
        <w:rPr>
          <w:rFonts w:eastAsia="Times New Roman" w:cs="Times New Roman"/>
          <w:b/>
          <w:szCs w:val="24"/>
        </w:rPr>
        <w:t>ΑΝΔΡΕΑΣ ΛΟΒΕΡΔΟΣ:</w:t>
      </w:r>
      <w:r>
        <w:rPr>
          <w:rFonts w:eastAsia="Times New Roman" w:cs="Times New Roman"/>
          <w:szCs w:val="24"/>
        </w:rPr>
        <w:t xml:space="preserve"> Επί της τρέχουσας διαδικασίας.</w:t>
      </w:r>
    </w:p>
    <w:p w14:paraId="7200B0EE" w14:textId="77777777" w:rsidR="00412B74" w:rsidRDefault="00EE22A4">
      <w:pPr>
        <w:spacing w:line="600" w:lineRule="auto"/>
        <w:ind w:firstLine="720"/>
        <w:jc w:val="both"/>
        <w:rPr>
          <w:rFonts w:eastAsia="Times New Roman" w:cs="Times New Roman"/>
          <w:szCs w:val="24"/>
        </w:rPr>
      </w:pPr>
      <w:r w:rsidRPr="00DE5A58">
        <w:rPr>
          <w:rFonts w:eastAsia="Times New Roman" w:cs="Times New Roman"/>
          <w:b/>
          <w:szCs w:val="24"/>
        </w:rPr>
        <w:lastRenderedPageBreak/>
        <w:t xml:space="preserve">ΠΡΟΕΔΡΕΥΩΝ (Νικήτας Κακλαμάνης): </w:t>
      </w:r>
      <w:r w:rsidRPr="00DE5A58">
        <w:rPr>
          <w:rFonts w:eastAsia="Times New Roman" w:cs="Times New Roman"/>
          <w:szCs w:val="24"/>
        </w:rPr>
        <w:t>Για ένα λεπτό.</w:t>
      </w:r>
      <w:r>
        <w:rPr>
          <w:rFonts w:eastAsia="Times New Roman" w:cs="Times New Roman"/>
          <w:szCs w:val="24"/>
        </w:rPr>
        <w:t xml:space="preserve"> Ορίστε.</w:t>
      </w:r>
    </w:p>
    <w:p w14:paraId="7200B0EF" w14:textId="77777777" w:rsidR="00412B74" w:rsidRDefault="00EE22A4">
      <w:pPr>
        <w:spacing w:line="600" w:lineRule="auto"/>
        <w:ind w:firstLine="720"/>
        <w:jc w:val="both"/>
        <w:rPr>
          <w:rFonts w:eastAsia="Times New Roman" w:cs="Times New Roman"/>
          <w:szCs w:val="24"/>
        </w:rPr>
      </w:pPr>
      <w:r w:rsidRPr="00DE5A58">
        <w:rPr>
          <w:rFonts w:eastAsia="Times New Roman" w:cs="Times New Roman"/>
          <w:b/>
          <w:szCs w:val="24"/>
        </w:rPr>
        <w:t>ΑΝΔΡΕΑΣ ΛΟΒΕΡΔΟΣ:</w:t>
      </w:r>
      <w:r>
        <w:rPr>
          <w:rFonts w:eastAsia="Times New Roman" w:cs="Times New Roman"/>
          <w:szCs w:val="24"/>
        </w:rPr>
        <w:t xml:space="preserve"> Ένα λεπτό είναι πολύ. Έγινε το πρωί μια συζήτηση για την πάρα πολύ στενή αυτή σημερινή διαδικασία. Επέμεινε η </w:t>
      </w:r>
      <w:r>
        <w:rPr>
          <w:rFonts w:eastAsia="Times New Roman" w:cs="Times New Roman"/>
          <w:szCs w:val="24"/>
        </w:rPr>
        <w:t>π</w:t>
      </w:r>
      <w:r>
        <w:rPr>
          <w:rFonts w:eastAsia="Times New Roman" w:cs="Times New Roman"/>
          <w:szCs w:val="24"/>
        </w:rPr>
        <w:t>λειοψηφία και ξεκινήσαμε. Μαθαίνουμε τώρα ότι με τρόπο καταπλεονεκτικό για τα δύο μεγαλύτερα κόμματα θα επιτραπούν δευτερολογίε</w:t>
      </w:r>
      <w:r>
        <w:rPr>
          <w:rFonts w:eastAsia="Times New Roman" w:cs="Times New Roman"/>
          <w:szCs w:val="24"/>
        </w:rPr>
        <w:t>ς. Αυτό είναι απαράδεκτο, κύριε Πρόεδρε. Ό,τι ψηφίστηκε το πρωί να ισχύσει και αν είναι να αλλάξει, να αλλάξει για όλα τα κόμματα. Όχι μόνο για τους δύο πρώτους.</w:t>
      </w:r>
    </w:p>
    <w:p w14:paraId="7200B0F0"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Ευχαριστώ.</w:t>
      </w:r>
    </w:p>
    <w:p w14:paraId="7200B0F1" w14:textId="77777777" w:rsidR="00412B74" w:rsidRDefault="00EE22A4">
      <w:pPr>
        <w:spacing w:line="600" w:lineRule="auto"/>
        <w:ind w:firstLine="720"/>
        <w:jc w:val="both"/>
        <w:rPr>
          <w:rFonts w:eastAsia="Times New Roman" w:cs="Times New Roman"/>
          <w:szCs w:val="24"/>
        </w:rPr>
      </w:pPr>
      <w:r w:rsidRPr="00DE5A58">
        <w:rPr>
          <w:rFonts w:eastAsia="Times New Roman" w:cs="Times New Roman"/>
          <w:b/>
          <w:szCs w:val="24"/>
        </w:rPr>
        <w:t xml:space="preserve">ΠΡΟΕΔΡΕΥΩΝ (Νικήτας Κακλαμάνης): </w:t>
      </w:r>
      <w:r>
        <w:rPr>
          <w:rFonts w:eastAsia="Times New Roman" w:cs="Times New Roman"/>
          <w:szCs w:val="24"/>
        </w:rPr>
        <w:t xml:space="preserve">Το πρωί ξέρετε όλοι τι ψηφίστηκε. Έχω ζητήσει και </w:t>
      </w:r>
      <w:r>
        <w:rPr>
          <w:rFonts w:eastAsia="Times New Roman" w:cs="Times New Roman"/>
          <w:szCs w:val="24"/>
        </w:rPr>
        <w:t>τα Πρακτικά. Όπως όμως εσείς ζητήσατε τον λόγο επί της διαδικασίας, κατά τη διάρκεια της συνεδρίασης μπορεί να σηκωθεί κάποιος είτε εκ της Πλειοψηφίας είτε εκ της μείζονος Αντιπολίτευσης και να κάνει μια πρόταση επί της διαδικασίας. Αν η Ολομέλεια εγκρίνει</w:t>
      </w:r>
      <w:r>
        <w:rPr>
          <w:rFonts w:eastAsia="Times New Roman" w:cs="Times New Roman"/>
          <w:szCs w:val="24"/>
        </w:rPr>
        <w:t xml:space="preserve">, έστω και κατά πλειοψηφία, την όποια πρόταση, θα γίνει δεκτή γιατί αυτό λέει ο </w:t>
      </w:r>
      <w:r>
        <w:rPr>
          <w:rFonts w:eastAsia="Times New Roman" w:cs="Times New Roman"/>
          <w:szCs w:val="24"/>
        </w:rPr>
        <w:lastRenderedPageBreak/>
        <w:t>Κανονισμός. Αν δεν γίνει, τότε ισχύει αυτό που αποφασίστηκε το πρωί.</w:t>
      </w:r>
    </w:p>
    <w:p w14:paraId="7200B0F2" w14:textId="77777777" w:rsidR="00412B74" w:rsidRDefault="00EE22A4">
      <w:pPr>
        <w:spacing w:line="600" w:lineRule="auto"/>
        <w:ind w:firstLine="720"/>
        <w:jc w:val="both"/>
        <w:rPr>
          <w:rFonts w:eastAsia="Times New Roman" w:cs="Times New Roman"/>
          <w:szCs w:val="24"/>
        </w:rPr>
      </w:pPr>
      <w:r w:rsidRPr="00DE5A58">
        <w:rPr>
          <w:rFonts w:eastAsia="Times New Roman" w:cs="Times New Roman"/>
          <w:b/>
          <w:szCs w:val="24"/>
        </w:rPr>
        <w:t>ΑΝΔΡΕΑΣ ΛΟΒΕΡΔΟΣ:</w:t>
      </w:r>
      <w:r>
        <w:rPr>
          <w:rFonts w:eastAsia="Times New Roman" w:cs="Times New Roman"/>
          <w:szCs w:val="24"/>
        </w:rPr>
        <w:t xml:space="preserve"> Με συγχωρείτε, κύριε Πρόεδρε.</w:t>
      </w:r>
    </w:p>
    <w:p w14:paraId="7200B0F3" w14:textId="77777777" w:rsidR="00412B74" w:rsidRDefault="00EE22A4">
      <w:pPr>
        <w:spacing w:line="600" w:lineRule="auto"/>
        <w:ind w:firstLine="720"/>
        <w:jc w:val="both"/>
        <w:rPr>
          <w:rFonts w:eastAsia="Times New Roman" w:cs="Times New Roman"/>
          <w:szCs w:val="24"/>
        </w:rPr>
      </w:pPr>
      <w:r w:rsidRPr="00DE5A58">
        <w:rPr>
          <w:rFonts w:eastAsia="Times New Roman" w:cs="Times New Roman"/>
          <w:b/>
          <w:szCs w:val="24"/>
        </w:rPr>
        <w:t xml:space="preserve">ΠΡΟΕΔΡΕΥΩΝ (Νικήτας Κακλαμάνης): </w:t>
      </w:r>
      <w:r>
        <w:rPr>
          <w:rFonts w:eastAsia="Times New Roman" w:cs="Times New Roman"/>
          <w:szCs w:val="24"/>
        </w:rPr>
        <w:t>Δεν σας συγχωρώ. Αυτό θα γ</w:t>
      </w:r>
      <w:r>
        <w:rPr>
          <w:rFonts w:eastAsia="Times New Roman" w:cs="Times New Roman"/>
          <w:szCs w:val="24"/>
        </w:rPr>
        <w:t>ίνει.</w:t>
      </w:r>
    </w:p>
    <w:p w14:paraId="7200B0F4" w14:textId="77777777" w:rsidR="00412B74" w:rsidRDefault="00EE22A4">
      <w:pPr>
        <w:spacing w:line="600" w:lineRule="auto"/>
        <w:ind w:firstLine="720"/>
        <w:jc w:val="both"/>
        <w:rPr>
          <w:rFonts w:eastAsia="Times New Roman" w:cs="Times New Roman"/>
          <w:szCs w:val="24"/>
        </w:rPr>
      </w:pPr>
      <w:r w:rsidRPr="00DE5A58">
        <w:rPr>
          <w:rFonts w:eastAsia="Times New Roman" w:cs="Times New Roman"/>
          <w:b/>
          <w:szCs w:val="24"/>
        </w:rPr>
        <w:t>ΑΝΔΡΕΑΣ ΛΟΒΕΡΔΟΣ:</w:t>
      </w:r>
      <w:r>
        <w:rPr>
          <w:rFonts w:eastAsia="Times New Roman" w:cs="Times New Roman"/>
          <w:szCs w:val="24"/>
        </w:rPr>
        <w:t xml:space="preserve"> Πέρασαν πάρα πολλές ώρες. Έχει ξεκινήσει και εξελίσσεται η συζήτηση.</w:t>
      </w:r>
    </w:p>
    <w:p w14:paraId="7200B0F5" w14:textId="77777777" w:rsidR="00412B74" w:rsidRDefault="00EE22A4">
      <w:pPr>
        <w:spacing w:line="600" w:lineRule="auto"/>
        <w:ind w:firstLine="720"/>
        <w:jc w:val="both"/>
        <w:rPr>
          <w:rFonts w:eastAsia="Times New Roman" w:cs="Times New Roman"/>
          <w:szCs w:val="24"/>
        </w:rPr>
      </w:pPr>
      <w:r w:rsidRPr="00DE5A58">
        <w:rPr>
          <w:rFonts w:eastAsia="Times New Roman" w:cs="Times New Roman"/>
          <w:b/>
          <w:szCs w:val="24"/>
        </w:rPr>
        <w:t xml:space="preserve">ΠΡΟΕΔΡΕΥΩΝ (Νικήτας Κακλαμάνης): </w:t>
      </w:r>
      <w:r>
        <w:rPr>
          <w:rFonts w:eastAsia="Times New Roman" w:cs="Times New Roman"/>
          <w:szCs w:val="24"/>
        </w:rPr>
        <w:t>Σας απαντώ ότι δεν απαγορεύεται να τεθεί ξανά θέμα επί της διαδικασίας.</w:t>
      </w:r>
    </w:p>
    <w:p w14:paraId="7200B0F6" w14:textId="77777777" w:rsidR="00412B74" w:rsidRDefault="00EE22A4">
      <w:pPr>
        <w:spacing w:line="600" w:lineRule="auto"/>
        <w:ind w:firstLine="720"/>
        <w:jc w:val="both"/>
        <w:rPr>
          <w:rFonts w:eastAsia="Times New Roman" w:cs="Times New Roman"/>
          <w:szCs w:val="24"/>
        </w:rPr>
      </w:pPr>
      <w:r w:rsidRPr="00DE5A58">
        <w:rPr>
          <w:rFonts w:eastAsia="Times New Roman" w:cs="Times New Roman"/>
          <w:b/>
          <w:szCs w:val="24"/>
        </w:rPr>
        <w:t>ΑΝΔΡΕΑΣ ΛΟΒΕΡΔΟΣ:</w:t>
      </w:r>
      <w:r>
        <w:rPr>
          <w:rFonts w:eastAsia="Times New Roman" w:cs="Times New Roman"/>
          <w:szCs w:val="24"/>
        </w:rPr>
        <w:t xml:space="preserve"> Ακούστε με σας παρακαλώ! Έχω λόγο…</w:t>
      </w:r>
    </w:p>
    <w:p w14:paraId="7200B0F7" w14:textId="77777777" w:rsidR="00412B74" w:rsidRDefault="00EE22A4">
      <w:pPr>
        <w:spacing w:line="600" w:lineRule="auto"/>
        <w:ind w:firstLine="720"/>
        <w:jc w:val="both"/>
        <w:rPr>
          <w:rFonts w:eastAsia="Times New Roman" w:cs="Times New Roman"/>
          <w:szCs w:val="24"/>
        </w:rPr>
      </w:pPr>
      <w:r w:rsidRPr="00DE5A58">
        <w:rPr>
          <w:rFonts w:eastAsia="Times New Roman" w:cs="Times New Roman"/>
          <w:b/>
          <w:szCs w:val="24"/>
        </w:rPr>
        <w:t>ΠΡΟΕΔ</w:t>
      </w:r>
      <w:r w:rsidRPr="00DE5A58">
        <w:rPr>
          <w:rFonts w:eastAsia="Times New Roman" w:cs="Times New Roman"/>
          <w:b/>
          <w:szCs w:val="24"/>
        </w:rPr>
        <w:t xml:space="preserve">ΡΕΥΩΝ (Νικήτας Κακλαμάνης): </w:t>
      </w:r>
      <w:r>
        <w:rPr>
          <w:rFonts w:eastAsia="Times New Roman" w:cs="Times New Roman"/>
          <w:szCs w:val="24"/>
        </w:rPr>
        <w:t>Κύριε Λοβέρδο, είμαι σαφής.</w:t>
      </w:r>
    </w:p>
    <w:p w14:paraId="7200B0F8" w14:textId="77777777" w:rsidR="00412B74" w:rsidRDefault="00EE22A4">
      <w:pPr>
        <w:spacing w:line="600" w:lineRule="auto"/>
        <w:ind w:firstLine="720"/>
        <w:jc w:val="both"/>
        <w:rPr>
          <w:rFonts w:eastAsia="Times New Roman" w:cs="Times New Roman"/>
          <w:szCs w:val="24"/>
        </w:rPr>
      </w:pPr>
      <w:r w:rsidRPr="00DE5A58">
        <w:rPr>
          <w:rFonts w:eastAsia="Times New Roman" w:cs="Times New Roman"/>
          <w:b/>
          <w:szCs w:val="24"/>
        </w:rPr>
        <w:t>ΑΝΔΡΕΑΣ ΛΟΒΕΡΔΟΣ:</w:t>
      </w:r>
      <w:r>
        <w:rPr>
          <w:rFonts w:eastAsia="Times New Roman" w:cs="Times New Roman"/>
          <w:szCs w:val="24"/>
        </w:rPr>
        <w:t xml:space="preserve"> Θα τελειώσω σε δεκαπέντε δευτερόλεπτα. Δεν υπάρχει λόγος να αντιδικήσουμε.</w:t>
      </w:r>
    </w:p>
    <w:p w14:paraId="7200B0F9"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Έχουν περάσει από τις έντεκα το πρωί κάποιες ώρες και η διαδικασία κυλά έτσι. Δεν μπορεί, ενώ αυτή η διαδικ</w:t>
      </w:r>
      <w:r>
        <w:rPr>
          <w:rFonts w:eastAsia="Times New Roman" w:cs="Times New Roman"/>
          <w:szCs w:val="24"/>
        </w:rPr>
        <w:t xml:space="preserve">ασία κυλά </w:t>
      </w:r>
      <w:r>
        <w:rPr>
          <w:rFonts w:eastAsia="Times New Roman" w:cs="Times New Roman"/>
          <w:szCs w:val="24"/>
        </w:rPr>
        <w:lastRenderedPageBreak/>
        <w:t xml:space="preserve">έτσι, με τρόπο καταπλεονεκτικό –επαναλαμβάνω- για τους δύο μεγαλύτερους εδώ πολιτικούς σχηματισμούς να επιτραπούν δευτερολογίες Αρχηγών και δεν ξέρω εγώ και τι άλλο. Αν θα γίνει κάποια αλλαγή, θα γίνει με όρους ισότητας. </w:t>
      </w:r>
    </w:p>
    <w:p w14:paraId="7200B0FA"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Επιτέλους, για το Σύνταγ</w:t>
      </w:r>
      <w:r>
        <w:rPr>
          <w:rFonts w:eastAsia="Times New Roman" w:cs="Times New Roman"/>
          <w:szCs w:val="24"/>
        </w:rPr>
        <w:t>μα μιλάμε!</w:t>
      </w:r>
    </w:p>
    <w:p w14:paraId="7200B0FB" w14:textId="77777777" w:rsidR="00412B74" w:rsidRDefault="00EE22A4">
      <w:pPr>
        <w:spacing w:line="600" w:lineRule="auto"/>
        <w:ind w:firstLine="720"/>
        <w:jc w:val="both"/>
        <w:rPr>
          <w:rFonts w:eastAsia="Times New Roman" w:cs="Times New Roman"/>
          <w:szCs w:val="24"/>
        </w:rPr>
      </w:pPr>
      <w:r w:rsidRPr="00DE5A58">
        <w:rPr>
          <w:rFonts w:eastAsia="Times New Roman" w:cs="Times New Roman"/>
          <w:b/>
          <w:szCs w:val="24"/>
        </w:rPr>
        <w:t>ΠΡΟΕΔΡΕΥΩΝ (Νικήτας Κακλαμάνης</w:t>
      </w:r>
      <w:r>
        <w:rPr>
          <w:rFonts w:eastAsia="Times New Roman" w:cs="Times New Roman"/>
          <w:b/>
          <w:szCs w:val="24"/>
        </w:rPr>
        <w:t>):</w:t>
      </w:r>
      <w:r>
        <w:rPr>
          <w:rFonts w:eastAsia="Times New Roman" w:cs="Times New Roman"/>
          <w:szCs w:val="24"/>
        </w:rPr>
        <w:t xml:space="preserve"> Τους όρους ισότητας δεν θα τους καθορίσετε εσείς μόνος σας. Θα τους καθορίσει η Ολομέλεια της Βουλής με την </w:t>
      </w:r>
      <w:r>
        <w:rPr>
          <w:rFonts w:eastAsia="Times New Roman" w:cs="Times New Roman"/>
          <w:szCs w:val="24"/>
        </w:rPr>
        <w:t>π</w:t>
      </w:r>
      <w:r>
        <w:rPr>
          <w:rFonts w:eastAsia="Times New Roman" w:cs="Times New Roman"/>
          <w:szCs w:val="24"/>
        </w:rPr>
        <w:t>λειοψηφία που θα έχει εκείνη τη στιγμή.</w:t>
      </w:r>
    </w:p>
    <w:p w14:paraId="7200B0FC"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Προχωράμε. Τον λόγο έχει ο κ. Γιώργος Κατρούγκαλος, όχι με την </w:t>
      </w:r>
      <w:r>
        <w:rPr>
          <w:rFonts w:eastAsia="Times New Roman" w:cs="Times New Roman"/>
          <w:szCs w:val="24"/>
        </w:rPr>
        <w:t>ιδιότητα του Υπουργού, αλλά με την ιδιότητα του προταθέντος Βουλευτού από τον ΣΥΡΙΖΑ.</w:t>
      </w:r>
    </w:p>
    <w:p w14:paraId="7200B0FD"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Ορίστε, κύριε Κατρούγκαλε.</w:t>
      </w:r>
    </w:p>
    <w:p w14:paraId="7200B0FE" w14:textId="77777777" w:rsidR="00412B74" w:rsidRDefault="00EE22A4">
      <w:pPr>
        <w:spacing w:line="600" w:lineRule="auto"/>
        <w:ind w:firstLine="720"/>
        <w:jc w:val="both"/>
        <w:rPr>
          <w:rFonts w:eastAsia="Times New Roman" w:cs="Times New Roman"/>
          <w:szCs w:val="24"/>
        </w:rPr>
      </w:pPr>
      <w:r w:rsidRPr="00ED0546">
        <w:rPr>
          <w:rFonts w:eastAsia="Times New Roman" w:cs="Times New Roman"/>
          <w:b/>
          <w:szCs w:val="24"/>
        </w:rPr>
        <w:t>ΓΕΩΡΓΙΟΣ ΚΑΤΡΟΥΓΚΑΛΟΣ</w:t>
      </w:r>
      <w:r>
        <w:rPr>
          <w:rFonts w:eastAsia="Times New Roman" w:cs="Times New Roman"/>
          <w:b/>
          <w:szCs w:val="24"/>
        </w:rPr>
        <w:t xml:space="preserve"> (Αναπληρωτής Υπουργός Εξωτερικών)</w:t>
      </w:r>
      <w:r w:rsidRPr="00ED0546">
        <w:rPr>
          <w:rFonts w:eastAsia="Times New Roman" w:cs="Times New Roman"/>
          <w:b/>
          <w:szCs w:val="24"/>
        </w:rPr>
        <w:t>:</w:t>
      </w:r>
      <w:r>
        <w:rPr>
          <w:rFonts w:eastAsia="Times New Roman" w:cs="Times New Roman"/>
          <w:szCs w:val="24"/>
        </w:rPr>
        <w:t xml:space="preserve"> Κύριοι συνάδελφοι, η αναθεώρηση του Συντάγματος είναι ταυτόχρονα ύψιστη πολιτική πράξη</w:t>
      </w:r>
      <w:r>
        <w:rPr>
          <w:rFonts w:eastAsia="Times New Roman" w:cs="Times New Roman"/>
          <w:szCs w:val="24"/>
        </w:rPr>
        <w:t xml:space="preserve"> και κεντρική στιγμή για τη </w:t>
      </w:r>
      <w:r>
        <w:rPr>
          <w:rFonts w:eastAsia="Times New Roman" w:cs="Times New Roman"/>
          <w:szCs w:val="24"/>
        </w:rPr>
        <w:t>δ</w:t>
      </w:r>
      <w:r>
        <w:rPr>
          <w:rFonts w:eastAsia="Times New Roman" w:cs="Times New Roman"/>
          <w:szCs w:val="24"/>
        </w:rPr>
        <w:t xml:space="preserve">ημοκρατία, διότι το Σύνταγμα δεν είναι εκτός της ιστορίας. Τόσο κατά τη θέσπιση όσο και κατά την αναθεώρηση, </w:t>
      </w:r>
      <w:r>
        <w:rPr>
          <w:rFonts w:eastAsia="Times New Roman" w:cs="Times New Roman"/>
          <w:szCs w:val="24"/>
        </w:rPr>
        <w:lastRenderedPageBreak/>
        <w:t>αλλά και κατά την ερμηνεία και την εφαρμογή του, είναι πεδίο μάχης.</w:t>
      </w:r>
    </w:p>
    <w:p w14:paraId="7200B0FF" w14:textId="77777777" w:rsidR="00412B74" w:rsidRDefault="00EE22A4">
      <w:pPr>
        <w:spacing w:line="600" w:lineRule="auto"/>
        <w:ind w:firstLine="720"/>
        <w:contextualSpacing/>
        <w:jc w:val="both"/>
        <w:rPr>
          <w:rFonts w:eastAsia="Times New Roman"/>
          <w:szCs w:val="24"/>
        </w:rPr>
      </w:pPr>
      <w:r>
        <w:rPr>
          <w:rFonts w:eastAsia="Times New Roman"/>
          <w:szCs w:val="24"/>
        </w:rPr>
        <w:t xml:space="preserve">Ακούστε τι έλεγε ήδη από τον δέκατον ένατο αιώνα ο πατέρας του ελληνικού </w:t>
      </w:r>
      <w:r>
        <w:rPr>
          <w:rFonts w:eastAsia="Times New Roman"/>
          <w:szCs w:val="24"/>
        </w:rPr>
        <w:t>Σ</w:t>
      </w:r>
      <w:r>
        <w:rPr>
          <w:rFonts w:eastAsia="Times New Roman"/>
          <w:szCs w:val="24"/>
        </w:rPr>
        <w:t xml:space="preserve">υνταγματικού </w:t>
      </w:r>
      <w:r>
        <w:rPr>
          <w:rFonts w:eastAsia="Times New Roman"/>
          <w:szCs w:val="24"/>
        </w:rPr>
        <w:t>Δ</w:t>
      </w:r>
      <w:r>
        <w:rPr>
          <w:rFonts w:eastAsia="Times New Roman"/>
          <w:szCs w:val="24"/>
        </w:rPr>
        <w:t>ικαίου Νικόλαος Σαρίπολος</w:t>
      </w:r>
      <w:r w:rsidRPr="00B31179">
        <w:rPr>
          <w:rFonts w:eastAsia="Times New Roman"/>
          <w:szCs w:val="24"/>
        </w:rPr>
        <w:t xml:space="preserve">: </w:t>
      </w:r>
      <w:r>
        <w:rPr>
          <w:rFonts w:eastAsia="Times New Roman"/>
          <w:szCs w:val="24"/>
        </w:rPr>
        <w:t xml:space="preserve">«Πώς προκύπτει το Σύνταγμα; Εκ της διηνεκούς πάλης του υπό της κοινωνίας συμφέροντος προς συντήρησιν της ελευθερίας από τη μια μεριά και του </w:t>
      </w:r>
      <w:r>
        <w:rPr>
          <w:rFonts w:eastAsia="Times New Roman"/>
          <w:szCs w:val="24"/>
        </w:rPr>
        <w:t xml:space="preserve">συμφέροντος των αρχόντων προς αύξησιν και ενίσχυσιν της αυτών εξουσίας». Οι άρχοντες και οι αρχόμενοι, οι ισχυροί και οι αδύναμοι, οι πολλοί και οι λίγοι, με την επικαιρική ορολογία το 99% και το 1%. </w:t>
      </w:r>
    </w:p>
    <w:p w14:paraId="7200B100" w14:textId="77777777" w:rsidR="00412B74" w:rsidRDefault="00EE22A4">
      <w:pPr>
        <w:spacing w:line="600" w:lineRule="auto"/>
        <w:ind w:firstLine="720"/>
        <w:contextualSpacing/>
        <w:jc w:val="both"/>
        <w:rPr>
          <w:rFonts w:eastAsia="Times New Roman"/>
          <w:szCs w:val="24"/>
        </w:rPr>
      </w:pPr>
      <w:r>
        <w:rPr>
          <w:rFonts w:eastAsia="Times New Roman"/>
          <w:szCs w:val="24"/>
        </w:rPr>
        <w:t>Προλαβαίνω μια ερώτηση ειδικά από τον δικό σας χώρο</w:t>
      </w:r>
      <w:r w:rsidRPr="008844C3">
        <w:rPr>
          <w:rFonts w:eastAsia="Times New Roman"/>
          <w:szCs w:val="24"/>
        </w:rPr>
        <w:t>:</w:t>
      </w:r>
      <w:r>
        <w:rPr>
          <w:rFonts w:eastAsia="Times New Roman"/>
          <w:szCs w:val="24"/>
        </w:rPr>
        <w:t xml:space="preserve"> «Α</w:t>
      </w:r>
      <w:r>
        <w:rPr>
          <w:rFonts w:eastAsia="Times New Roman"/>
          <w:szCs w:val="24"/>
        </w:rPr>
        <w:t xml:space="preserve">ν είναι έτσι, αν είναι πεδίο μάχης, πώς έρχεστε και μας μιλάτε για συναινέσεις;». </w:t>
      </w:r>
    </w:p>
    <w:p w14:paraId="7200B101" w14:textId="77777777" w:rsidR="00412B74" w:rsidRDefault="00EE22A4">
      <w:pPr>
        <w:spacing w:line="600" w:lineRule="auto"/>
        <w:ind w:firstLine="720"/>
        <w:contextualSpacing/>
        <w:jc w:val="both"/>
        <w:rPr>
          <w:rFonts w:eastAsia="Times New Roman"/>
          <w:szCs w:val="24"/>
        </w:rPr>
      </w:pPr>
      <w:r>
        <w:rPr>
          <w:rFonts w:eastAsia="Times New Roman"/>
          <w:szCs w:val="24"/>
        </w:rPr>
        <w:t>Οι συναινέσεις, κυρίες και κύριοι συνάδελφοι, ειδικά σ’ αυτά τα μείζονα θέματα, δεν βασίζονται στη δύναμη των επιχειρημάτων, αλλά στην ισορροπία των συμφερόντων, όπως αυτά έ</w:t>
      </w:r>
      <w:r>
        <w:rPr>
          <w:rFonts w:eastAsia="Times New Roman"/>
          <w:szCs w:val="24"/>
        </w:rPr>
        <w:t xml:space="preserve">χουν προκύψει από τους κοινωνικούς αγώνες. Δεν πείστηκαν οι οπαδοί της πατριαρχίας από νέα επιχειρήματα όσων ήταν υπέρ της ισότητας ανδρών και γυναικών. Δεν έγιναν πιο σοφοί </w:t>
      </w:r>
      <w:r>
        <w:rPr>
          <w:rFonts w:eastAsia="Times New Roman"/>
          <w:szCs w:val="24"/>
        </w:rPr>
        <w:lastRenderedPageBreak/>
        <w:t>από τον διάλογο. Αγώνες του φεμινισμού, αλλά και του εργατικού και του σοσιαλιστικ</w:t>
      </w:r>
      <w:r>
        <w:rPr>
          <w:rFonts w:eastAsia="Times New Roman"/>
          <w:szCs w:val="24"/>
        </w:rPr>
        <w:t xml:space="preserve">ού κινήματος είναι αυτοί που επέφεραν σε επίπεδο κοινωνίας την αντίληψη ότι δεν μπορούμε πια να ανεχόμαστε τις ανισότητες αυτές. </w:t>
      </w:r>
    </w:p>
    <w:p w14:paraId="7200B102" w14:textId="77777777" w:rsidR="00412B74" w:rsidRDefault="00EE22A4">
      <w:pPr>
        <w:spacing w:line="600" w:lineRule="auto"/>
        <w:ind w:firstLine="720"/>
        <w:contextualSpacing/>
        <w:jc w:val="both"/>
        <w:rPr>
          <w:rFonts w:eastAsia="Times New Roman"/>
          <w:szCs w:val="24"/>
        </w:rPr>
      </w:pPr>
      <w:r>
        <w:rPr>
          <w:rFonts w:eastAsia="Times New Roman"/>
          <w:szCs w:val="24"/>
        </w:rPr>
        <w:t>Υπάρχουν, όμως, άλλα πεδία σύγκρουσης που δεν έχουν ακόμα αποκρυσταλλωθεί οι συγκρούσεις αυτές. Κατ</w:t>
      </w:r>
      <w:r>
        <w:rPr>
          <w:rFonts w:eastAsia="Times New Roman"/>
          <w:szCs w:val="24"/>
        </w:rPr>
        <w:t xml:space="preserve">’ </w:t>
      </w:r>
      <w:r>
        <w:rPr>
          <w:rFonts w:eastAsia="Times New Roman"/>
          <w:szCs w:val="24"/>
        </w:rPr>
        <w:t>εξοχήν τέτοιο πεδίο είναι</w:t>
      </w:r>
      <w:r>
        <w:rPr>
          <w:rFonts w:eastAsia="Times New Roman"/>
          <w:szCs w:val="24"/>
        </w:rPr>
        <w:t xml:space="preserve"> η προσπάθεια του νεοφιλελευθερισμού να επιβάλει μία και μόνο οικονομική ορθοδοξία και να την αφαιρέσει εντελώς από το πεδίο αντιπαράθεσης των πολιτικών ιδεών, να αφαιρέσει με λίγα λόγια την οικονομία από τη δημοκρατία. </w:t>
      </w:r>
    </w:p>
    <w:p w14:paraId="7200B103" w14:textId="77777777" w:rsidR="00412B74" w:rsidRDefault="00EE22A4">
      <w:pPr>
        <w:spacing w:line="600" w:lineRule="auto"/>
        <w:ind w:firstLine="720"/>
        <w:contextualSpacing/>
        <w:jc w:val="both"/>
        <w:rPr>
          <w:rFonts w:eastAsia="Times New Roman"/>
          <w:szCs w:val="24"/>
        </w:rPr>
      </w:pPr>
      <w:r>
        <w:rPr>
          <w:rFonts w:eastAsia="Times New Roman"/>
          <w:szCs w:val="24"/>
        </w:rPr>
        <w:t>Γι’ αυτόν τον λόγο πρέπει να έχουμε</w:t>
      </w:r>
      <w:r>
        <w:rPr>
          <w:rFonts w:eastAsia="Times New Roman"/>
          <w:szCs w:val="24"/>
        </w:rPr>
        <w:t xml:space="preserve"> στο μυαλό μας ότι το Σύνταγμα μπορεί να χρησιμοποιηθεί και ως όπλο στο πεδίο αυτών των συγκρούσεων και των μαχών, ώστε κάθε μία από τις αντιμαχόμενες παρατάξεις, οι πολλοί και οι λίγοι, αυτοί που έχουν την εξουσία και αυτοί που την αμφισβητούν, να προωθού</w:t>
      </w:r>
      <w:r>
        <w:rPr>
          <w:rFonts w:eastAsia="Times New Roman"/>
          <w:szCs w:val="24"/>
        </w:rPr>
        <w:t xml:space="preserve">ν τις θέσεις τους. Γι’ αυτό τον λόγο δεν είναι αξιακά ή πολιτικά ουδέτερη καμμία αναθεωρητική διαδικασία. Ποιο είναι το στίγμα της </w:t>
      </w:r>
      <w:r>
        <w:rPr>
          <w:rFonts w:eastAsia="Times New Roman"/>
          <w:szCs w:val="24"/>
        </w:rPr>
        <w:t>α</w:t>
      </w:r>
      <w:r>
        <w:rPr>
          <w:rFonts w:eastAsia="Times New Roman"/>
          <w:szCs w:val="24"/>
        </w:rPr>
        <w:t xml:space="preserve">ναθεώρησης αυτής, όπως τη βλέπουμε εμείς; Εμβάθυνση της δημοκρατίας και ανάσχεση του νεοφιλελευθερισμού. Δεν είναι </w:t>
      </w:r>
      <w:r>
        <w:rPr>
          <w:rFonts w:eastAsia="Times New Roman"/>
          <w:szCs w:val="24"/>
        </w:rPr>
        <w:lastRenderedPageBreak/>
        <w:t>δύο διαφο</w:t>
      </w:r>
      <w:r>
        <w:rPr>
          <w:rFonts w:eastAsia="Times New Roman"/>
          <w:szCs w:val="24"/>
        </w:rPr>
        <w:t>ρετικά πράγματα. Είπα και προηγουμένως ότι βασική προσπάθεια του νεοφιλελευθερισμού είναι να κρατήσει έξω από τη δημοκρατική πολιτική διαδικασία τα κεντρικά διακυβεύματα της οικονομίας. Εκεί έγκειται η προσπάθεια να «συνταγματοποιηθεί» ο χρυσός κανόνας. Εκ</w:t>
      </w:r>
      <w:r>
        <w:rPr>
          <w:rFonts w:eastAsia="Times New Roman"/>
          <w:szCs w:val="24"/>
        </w:rPr>
        <w:t>εί έγκειται η προσπάθεια στην Ευρωπαϊκή Ένωση να έχουμε μία μόνο οικονομική πολιτική, πέραν της δημοκρατίας, πέραν της πολιτικής λογοδοσίας, πέραν της θέλησης των πολιτών.</w:t>
      </w:r>
    </w:p>
    <w:p w14:paraId="7200B104" w14:textId="77777777" w:rsidR="00412B74" w:rsidRDefault="00EE22A4">
      <w:pPr>
        <w:spacing w:line="600" w:lineRule="auto"/>
        <w:ind w:firstLine="720"/>
        <w:contextualSpacing/>
        <w:jc w:val="both"/>
        <w:rPr>
          <w:rFonts w:eastAsia="Times New Roman"/>
          <w:szCs w:val="24"/>
        </w:rPr>
      </w:pPr>
      <w:r>
        <w:rPr>
          <w:rFonts w:eastAsia="Times New Roman"/>
          <w:szCs w:val="24"/>
        </w:rPr>
        <w:t>Στο ίδιο επίπεδο κινείται και η προσπάθεια να στεγανοποιηθούν ολόκληροι χώροι της πο</w:t>
      </w:r>
      <w:r>
        <w:rPr>
          <w:rFonts w:eastAsia="Times New Roman"/>
          <w:szCs w:val="24"/>
        </w:rPr>
        <w:t xml:space="preserve">λιτικής, ας πούμε με τους κεντρικούς τραπεζίτες να έχουν αποφάσεις επί πολιτικών ζητημάτων πολύ πέραν αυτών των αποκλειστικά τεχνικών και χρηματοοικονομικών. </w:t>
      </w:r>
    </w:p>
    <w:p w14:paraId="7200B105" w14:textId="77777777" w:rsidR="00412B74" w:rsidRDefault="00EE22A4">
      <w:pPr>
        <w:spacing w:line="600" w:lineRule="auto"/>
        <w:ind w:firstLine="720"/>
        <w:contextualSpacing/>
        <w:jc w:val="both"/>
        <w:rPr>
          <w:rFonts w:eastAsia="Times New Roman"/>
          <w:szCs w:val="24"/>
        </w:rPr>
      </w:pPr>
      <w:r>
        <w:rPr>
          <w:rFonts w:eastAsia="Times New Roman"/>
          <w:szCs w:val="24"/>
        </w:rPr>
        <w:t>Όμως, και για έναν άλλον λόγο συνδέονται η δημοκρατία και οι ελευθερίες με την επίθεση του νεοφιλ</w:t>
      </w:r>
      <w:r>
        <w:rPr>
          <w:rFonts w:eastAsia="Times New Roman"/>
          <w:szCs w:val="24"/>
        </w:rPr>
        <w:t xml:space="preserve">ελευθερισμού. Ο νεοφιλελευθερισμός συνεπάγεται μια υπονόμευση του ιστορικού συμβιβασμού του κράτους πρόνοιας, μια επίθεση κατά των κοινωνικών δικαιωμάτων και των καθολικών κοινωνικών υπηρεσιών. </w:t>
      </w:r>
    </w:p>
    <w:p w14:paraId="7200B106" w14:textId="77777777" w:rsidR="00412B74" w:rsidRDefault="00EE22A4">
      <w:pPr>
        <w:spacing w:line="600" w:lineRule="auto"/>
        <w:ind w:firstLine="720"/>
        <w:contextualSpacing/>
        <w:jc w:val="both"/>
        <w:rPr>
          <w:rFonts w:eastAsia="Times New Roman"/>
          <w:szCs w:val="24"/>
        </w:rPr>
      </w:pPr>
      <w:r>
        <w:rPr>
          <w:rFonts w:eastAsia="Times New Roman"/>
          <w:szCs w:val="24"/>
        </w:rPr>
        <w:lastRenderedPageBreak/>
        <w:t>Τι συμβαίνει, κυρίες και κύριοι συνάδελφοι; Όταν αδυνατίζει τ</w:t>
      </w:r>
      <w:r>
        <w:rPr>
          <w:rFonts w:eastAsia="Times New Roman"/>
          <w:szCs w:val="24"/>
        </w:rPr>
        <w:t xml:space="preserve">ο αριστερό χέρι του κράτους, αυτό που δίνει τις παροχές και τα δικαιώματα, ενισχύεται το δεξί, το χέρι του αυταρχισμού, το χέρι που με την επίκληση του νόμου και της τάξης επιτίθεται στα δικαιώματα και στις ελευθερίες. </w:t>
      </w:r>
    </w:p>
    <w:p w14:paraId="7200B107" w14:textId="77777777" w:rsidR="00412B74" w:rsidRDefault="00EE22A4">
      <w:pPr>
        <w:spacing w:line="600" w:lineRule="auto"/>
        <w:ind w:firstLine="720"/>
        <w:contextualSpacing/>
        <w:jc w:val="both"/>
        <w:rPr>
          <w:rFonts w:eastAsia="Times New Roman"/>
          <w:szCs w:val="24"/>
        </w:rPr>
      </w:pPr>
      <w:r>
        <w:rPr>
          <w:rFonts w:eastAsia="Times New Roman"/>
          <w:szCs w:val="24"/>
        </w:rPr>
        <w:t>Δεν υπάρχουν στεγανά στις δημοκρατίε</w:t>
      </w:r>
      <w:r>
        <w:rPr>
          <w:rFonts w:eastAsia="Times New Roman"/>
          <w:szCs w:val="24"/>
        </w:rPr>
        <w:t>ς. Δικαιώματα, ελευθερίες, ατομικά, πολιτικά, κοινωνικά είναι αλληλένδετα. Και ακριβώς στην Ελλάδα είχαμε πικρή εμπειρία του γεγονότος αυτού, γιατί τα μνημόνια δεν ήταν τίποτα παραπάνω από συμπυκνωμένο νεοφιλελευθερισμό σε καθεστώς έκλειψης της δημοκρατίας</w:t>
      </w:r>
      <w:r>
        <w:rPr>
          <w:rFonts w:eastAsia="Times New Roman"/>
          <w:szCs w:val="24"/>
        </w:rPr>
        <w:t xml:space="preserve">. </w:t>
      </w:r>
    </w:p>
    <w:p w14:paraId="7200B108" w14:textId="77777777" w:rsidR="00412B74" w:rsidRDefault="00EE22A4">
      <w:pPr>
        <w:spacing w:line="600" w:lineRule="auto"/>
        <w:ind w:firstLine="720"/>
        <w:contextualSpacing/>
        <w:jc w:val="both"/>
        <w:rPr>
          <w:rFonts w:eastAsia="Times New Roman"/>
          <w:szCs w:val="24"/>
        </w:rPr>
      </w:pPr>
      <w:r>
        <w:rPr>
          <w:rFonts w:eastAsia="Times New Roman"/>
          <w:szCs w:val="24"/>
        </w:rPr>
        <w:t>Αυτή τη στιγμή αυτό που ερχόμαστε να ολοκληρώσουμε με την αναθεώρηση είναι ακριβώς αυτό</w:t>
      </w:r>
      <w:r w:rsidRPr="008A28A1">
        <w:rPr>
          <w:rFonts w:eastAsia="Times New Roman"/>
          <w:szCs w:val="24"/>
        </w:rPr>
        <w:t>:</w:t>
      </w:r>
      <w:r>
        <w:rPr>
          <w:rFonts w:eastAsia="Times New Roman"/>
          <w:szCs w:val="24"/>
        </w:rPr>
        <w:t xml:space="preserve"> Μεταρρυθμίσεις που σε πολύ δύσκολες περιόδους και χωρίς τα χέρια μας να είναι ελεύθερα επιχειρήσαμε όλη αυτή την τετραετία προς την κατεύθυνση ακριβώς της απόκρουση</w:t>
      </w:r>
      <w:r>
        <w:rPr>
          <w:rFonts w:eastAsia="Times New Roman"/>
          <w:szCs w:val="24"/>
        </w:rPr>
        <w:t>ς και της ανάταξης αυτής της νεοφιλελεύθερης επιδρομής στα δικαιώματα και στη δημοκρατία.</w:t>
      </w:r>
    </w:p>
    <w:p w14:paraId="7200B109" w14:textId="77777777" w:rsidR="00412B74" w:rsidRDefault="00EE22A4">
      <w:pPr>
        <w:tabs>
          <w:tab w:val="center" w:pos="4753"/>
          <w:tab w:val="left" w:pos="6156"/>
        </w:tabs>
        <w:spacing w:line="600" w:lineRule="auto"/>
        <w:ind w:firstLine="720"/>
        <w:jc w:val="both"/>
        <w:rPr>
          <w:rFonts w:eastAsia="Times New Roman"/>
          <w:szCs w:val="24"/>
        </w:rPr>
      </w:pPr>
      <w:r>
        <w:rPr>
          <w:rFonts w:eastAsia="Times New Roman"/>
          <w:szCs w:val="24"/>
        </w:rPr>
        <w:t xml:space="preserve">Όπως </w:t>
      </w:r>
      <w:r w:rsidRPr="009C6C3C">
        <w:rPr>
          <w:rFonts w:eastAsia="Times New Roman"/>
          <w:szCs w:val="24"/>
        </w:rPr>
        <w:t>απαγορεύσα</w:t>
      </w:r>
      <w:r>
        <w:rPr>
          <w:rFonts w:eastAsia="Times New Roman"/>
          <w:szCs w:val="24"/>
        </w:rPr>
        <w:t xml:space="preserve">με την πολιτική επιστράτευση νομοθετικά ως αντιμετώπιση της </w:t>
      </w:r>
      <w:r w:rsidRPr="009C6C3C">
        <w:rPr>
          <w:rFonts w:eastAsia="Times New Roman"/>
          <w:szCs w:val="24"/>
        </w:rPr>
        <w:t>απεργίας</w:t>
      </w:r>
      <w:r>
        <w:rPr>
          <w:rFonts w:eastAsia="Times New Roman"/>
          <w:szCs w:val="24"/>
        </w:rPr>
        <w:t xml:space="preserve">, έτσι τη φέρνουμε και τώρα </w:t>
      </w:r>
      <w:r w:rsidRPr="009C6C3C">
        <w:rPr>
          <w:rFonts w:eastAsia="Times New Roman"/>
          <w:szCs w:val="24"/>
        </w:rPr>
        <w:lastRenderedPageBreak/>
        <w:t>να τυποποιηθεί συνταγματικά</w:t>
      </w:r>
      <w:r>
        <w:rPr>
          <w:rFonts w:eastAsia="Times New Roman"/>
          <w:szCs w:val="24"/>
        </w:rPr>
        <w:t>.</w:t>
      </w:r>
      <w:r w:rsidRPr="009C6C3C">
        <w:rPr>
          <w:rFonts w:eastAsia="Times New Roman"/>
          <w:szCs w:val="24"/>
        </w:rPr>
        <w:t xml:space="preserve"> </w:t>
      </w:r>
      <w:r>
        <w:rPr>
          <w:rFonts w:eastAsia="Times New Roman"/>
          <w:szCs w:val="24"/>
        </w:rPr>
        <w:t xml:space="preserve">Όπως </w:t>
      </w:r>
      <w:r w:rsidRPr="009C6C3C">
        <w:rPr>
          <w:rFonts w:eastAsia="Times New Roman"/>
          <w:szCs w:val="24"/>
        </w:rPr>
        <w:t>προσπαθ</w:t>
      </w:r>
      <w:r>
        <w:rPr>
          <w:rFonts w:eastAsia="Times New Roman"/>
          <w:szCs w:val="24"/>
        </w:rPr>
        <w:t>ήσαμε</w:t>
      </w:r>
      <w:r w:rsidRPr="009C6C3C">
        <w:rPr>
          <w:rFonts w:eastAsia="Times New Roman"/>
          <w:szCs w:val="24"/>
        </w:rPr>
        <w:t xml:space="preserve"> να ενισχ</w:t>
      </w:r>
      <w:r w:rsidRPr="009C6C3C">
        <w:rPr>
          <w:rFonts w:eastAsia="Times New Roman"/>
          <w:szCs w:val="24"/>
        </w:rPr>
        <w:t>ύσουμε τους αδύναμους να κατοχυρώσουμε τα δικαιώματα στην ισότητα και στην αξιοπρέπεια</w:t>
      </w:r>
      <w:r>
        <w:rPr>
          <w:rFonts w:eastAsia="Times New Roman"/>
          <w:szCs w:val="24"/>
        </w:rPr>
        <w:t>,</w:t>
      </w:r>
      <w:r w:rsidRPr="009C6C3C">
        <w:rPr>
          <w:rFonts w:eastAsia="Times New Roman"/>
          <w:szCs w:val="24"/>
        </w:rPr>
        <w:t xml:space="preserve"> την ίδια </w:t>
      </w:r>
      <w:r>
        <w:rPr>
          <w:rFonts w:eastAsia="Times New Roman"/>
          <w:szCs w:val="24"/>
        </w:rPr>
        <w:t xml:space="preserve">θεσμική </w:t>
      </w:r>
      <w:r w:rsidRPr="009C6C3C">
        <w:rPr>
          <w:rFonts w:eastAsia="Times New Roman"/>
          <w:szCs w:val="24"/>
        </w:rPr>
        <w:t xml:space="preserve">προσπάθεια </w:t>
      </w:r>
      <w:r>
        <w:rPr>
          <w:rFonts w:eastAsia="Times New Roman"/>
          <w:szCs w:val="24"/>
        </w:rPr>
        <w:t xml:space="preserve">ολοκληρώνουμε τώρα και με την αναθεώρηση. </w:t>
      </w:r>
    </w:p>
    <w:p w14:paraId="7200B10A" w14:textId="77777777" w:rsidR="00412B74" w:rsidRDefault="00EE22A4">
      <w:pPr>
        <w:tabs>
          <w:tab w:val="center" w:pos="4753"/>
          <w:tab w:val="left" w:pos="6156"/>
        </w:tabs>
        <w:spacing w:line="600" w:lineRule="auto"/>
        <w:ind w:firstLine="720"/>
        <w:jc w:val="both"/>
        <w:rPr>
          <w:rFonts w:eastAsia="Times New Roman"/>
          <w:szCs w:val="24"/>
        </w:rPr>
      </w:pPr>
      <w:r>
        <w:rPr>
          <w:rFonts w:eastAsia="Times New Roman"/>
          <w:szCs w:val="24"/>
        </w:rPr>
        <w:t>Πώς γίνεται αυτό;</w:t>
      </w:r>
      <w:r w:rsidRPr="00F73862">
        <w:rPr>
          <w:rFonts w:eastAsia="Times New Roman"/>
          <w:szCs w:val="24"/>
        </w:rPr>
        <w:t xml:space="preserve"> </w:t>
      </w:r>
      <w:r>
        <w:rPr>
          <w:rFonts w:eastAsia="Times New Roman"/>
          <w:szCs w:val="24"/>
        </w:rPr>
        <w:t xml:space="preserve">Στο επίπεδο της </w:t>
      </w:r>
      <w:r>
        <w:rPr>
          <w:rFonts w:eastAsia="Times New Roman"/>
          <w:szCs w:val="24"/>
        </w:rPr>
        <w:t>δ</w:t>
      </w:r>
      <w:r>
        <w:rPr>
          <w:rFonts w:eastAsia="Times New Roman"/>
          <w:szCs w:val="24"/>
        </w:rPr>
        <w:t>ημοκρατίας ενισχύουμε τη λαϊκή κυριαρχία και στις δύο διαστάσε</w:t>
      </w:r>
      <w:r>
        <w:rPr>
          <w:rFonts w:eastAsia="Times New Roman"/>
          <w:szCs w:val="24"/>
        </w:rPr>
        <w:t xml:space="preserve">ις </w:t>
      </w:r>
      <w:r>
        <w:rPr>
          <w:rFonts w:eastAsia="Times New Roman"/>
          <w:szCs w:val="24"/>
        </w:rPr>
        <w:t>της,</w:t>
      </w:r>
      <w:r>
        <w:rPr>
          <w:rFonts w:eastAsia="Times New Roman"/>
          <w:szCs w:val="24"/>
        </w:rPr>
        <w:t xml:space="preserve"> </w:t>
      </w:r>
      <w:r w:rsidRPr="009C6C3C">
        <w:rPr>
          <w:rFonts w:eastAsia="Times New Roman"/>
          <w:szCs w:val="24"/>
        </w:rPr>
        <w:t>την αντιπροσωπευτική</w:t>
      </w:r>
      <w:r>
        <w:rPr>
          <w:rFonts w:eastAsia="Times New Roman"/>
          <w:szCs w:val="24"/>
        </w:rPr>
        <w:t>,</w:t>
      </w:r>
      <w:r w:rsidRPr="009C6C3C">
        <w:rPr>
          <w:rFonts w:eastAsia="Times New Roman"/>
          <w:szCs w:val="24"/>
        </w:rPr>
        <w:t xml:space="preserve"> που είναι κυρίαρχη σε ένα αντιπροσωπευτικό κοινοβουλευτικό πολίτευμα</w:t>
      </w:r>
      <w:r>
        <w:rPr>
          <w:rFonts w:eastAsia="Times New Roman"/>
          <w:szCs w:val="24"/>
        </w:rPr>
        <w:t>,</w:t>
      </w:r>
      <w:r w:rsidRPr="009C6C3C">
        <w:rPr>
          <w:rFonts w:eastAsia="Times New Roman"/>
          <w:szCs w:val="24"/>
        </w:rPr>
        <w:t xml:space="preserve"> κυρίως με την κατοχύρωση της απλής αναλογικής</w:t>
      </w:r>
      <w:r>
        <w:rPr>
          <w:rFonts w:eastAsia="Times New Roman"/>
          <w:szCs w:val="24"/>
        </w:rPr>
        <w:t>,</w:t>
      </w:r>
      <w:r w:rsidRPr="009C6C3C">
        <w:rPr>
          <w:rFonts w:eastAsia="Times New Roman"/>
          <w:szCs w:val="24"/>
        </w:rPr>
        <w:t xml:space="preserve"> </w:t>
      </w:r>
      <w:r>
        <w:rPr>
          <w:rFonts w:eastAsia="Times New Roman"/>
          <w:szCs w:val="24"/>
        </w:rPr>
        <w:t>α</w:t>
      </w:r>
      <w:r w:rsidRPr="009C6C3C">
        <w:rPr>
          <w:rFonts w:eastAsia="Times New Roman"/>
          <w:szCs w:val="24"/>
        </w:rPr>
        <w:t>λλά κ</w:t>
      </w:r>
      <w:r>
        <w:rPr>
          <w:rFonts w:eastAsia="Times New Roman"/>
          <w:szCs w:val="24"/>
        </w:rPr>
        <w:t>αι</w:t>
      </w:r>
      <w:r w:rsidRPr="009C6C3C">
        <w:rPr>
          <w:rFonts w:eastAsia="Times New Roman"/>
          <w:szCs w:val="24"/>
        </w:rPr>
        <w:t xml:space="preserve"> άλλες επεμβάσεις συνταγματικής μηχανικής</w:t>
      </w:r>
      <w:r>
        <w:rPr>
          <w:rFonts w:eastAsia="Times New Roman"/>
          <w:szCs w:val="24"/>
        </w:rPr>
        <w:t>,</w:t>
      </w:r>
      <w:r w:rsidRPr="009C6C3C">
        <w:rPr>
          <w:rFonts w:eastAsia="Times New Roman"/>
          <w:szCs w:val="24"/>
        </w:rPr>
        <w:t xml:space="preserve"> όπως είναι </w:t>
      </w:r>
      <w:r>
        <w:rPr>
          <w:rFonts w:eastAsia="Times New Roman"/>
          <w:szCs w:val="24"/>
        </w:rPr>
        <w:t>η δημιουργική ψήφος δυσπιστίας</w:t>
      </w:r>
      <w:r w:rsidRPr="00F73862">
        <w:rPr>
          <w:rFonts w:eastAsia="Times New Roman"/>
          <w:szCs w:val="24"/>
        </w:rPr>
        <w:t xml:space="preserve">. </w:t>
      </w:r>
      <w:r>
        <w:rPr>
          <w:rFonts w:eastAsia="Times New Roman"/>
          <w:szCs w:val="24"/>
        </w:rPr>
        <w:t xml:space="preserve">Όμως, </w:t>
      </w:r>
      <w:r w:rsidRPr="009C6C3C">
        <w:rPr>
          <w:rFonts w:eastAsia="Times New Roman"/>
          <w:szCs w:val="24"/>
        </w:rPr>
        <w:t xml:space="preserve">προωθούμε </w:t>
      </w:r>
      <w:r>
        <w:rPr>
          <w:rFonts w:eastAsia="Times New Roman"/>
          <w:szCs w:val="24"/>
        </w:rPr>
        <w:t>και</w:t>
      </w:r>
      <w:r w:rsidRPr="009C6C3C">
        <w:rPr>
          <w:rFonts w:eastAsia="Times New Roman"/>
          <w:szCs w:val="24"/>
        </w:rPr>
        <w:t xml:space="preserve"> μορφές άμεσης </w:t>
      </w:r>
      <w:r>
        <w:rPr>
          <w:rFonts w:eastAsia="Times New Roman"/>
          <w:szCs w:val="24"/>
        </w:rPr>
        <w:t>δ</w:t>
      </w:r>
      <w:r w:rsidRPr="009C6C3C">
        <w:rPr>
          <w:rFonts w:eastAsia="Times New Roman"/>
          <w:szCs w:val="24"/>
        </w:rPr>
        <w:t xml:space="preserve">ημοκρατίας ως συμπλήρωση και </w:t>
      </w:r>
      <w:r>
        <w:rPr>
          <w:rFonts w:eastAsia="Times New Roman"/>
          <w:szCs w:val="24"/>
        </w:rPr>
        <w:t>όχι ως</w:t>
      </w:r>
      <w:r w:rsidRPr="009C6C3C">
        <w:rPr>
          <w:rFonts w:eastAsia="Times New Roman"/>
          <w:szCs w:val="24"/>
        </w:rPr>
        <w:t xml:space="preserve"> υπονόμευση της αντιπροσωπευτικής δημοκρατίας</w:t>
      </w:r>
      <w:r>
        <w:rPr>
          <w:rFonts w:eastAsia="Times New Roman"/>
          <w:szCs w:val="24"/>
        </w:rPr>
        <w:t xml:space="preserve"> και ως </w:t>
      </w:r>
      <w:r w:rsidRPr="009C6C3C">
        <w:rPr>
          <w:rFonts w:eastAsia="Times New Roman"/>
          <w:szCs w:val="24"/>
        </w:rPr>
        <w:t xml:space="preserve">αποφασιστικά αντίβαρα στην εξουσία των </w:t>
      </w:r>
      <w:r>
        <w:rPr>
          <w:rFonts w:eastAsia="Times New Roman"/>
          <w:szCs w:val="24"/>
        </w:rPr>
        <w:t>ε</w:t>
      </w:r>
      <w:r w:rsidRPr="009C6C3C">
        <w:rPr>
          <w:rFonts w:eastAsia="Times New Roman"/>
          <w:szCs w:val="24"/>
        </w:rPr>
        <w:t>λίτ</w:t>
      </w:r>
      <w:r>
        <w:rPr>
          <w:rFonts w:eastAsia="Times New Roman"/>
          <w:szCs w:val="24"/>
        </w:rPr>
        <w:t>.</w:t>
      </w:r>
      <w:r w:rsidRPr="009C6C3C">
        <w:rPr>
          <w:rFonts w:eastAsia="Times New Roman"/>
          <w:szCs w:val="24"/>
        </w:rPr>
        <w:t xml:space="preserve"> </w:t>
      </w:r>
      <w:r>
        <w:rPr>
          <w:rFonts w:eastAsia="Times New Roman"/>
          <w:szCs w:val="24"/>
        </w:rPr>
        <w:t>Κ</w:t>
      </w:r>
      <w:r w:rsidRPr="009C6C3C">
        <w:rPr>
          <w:rFonts w:eastAsia="Times New Roman"/>
          <w:szCs w:val="24"/>
        </w:rPr>
        <w:t xml:space="preserve">αι </w:t>
      </w:r>
      <w:r>
        <w:rPr>
          <w:rFonts w:eastAsia="Times New Roman"/>
          <w:szCs w:val="24"/>
        </w:rPr>
        <w:t xml:space="preserve">δεν είναι μόνο η έννοια των αντιβάρων </w:t>
      </w:r>
      <w:r w:rsidRPr="009C6C3C">
        <w:rPr>
          <w:rFonts w:eastAsia="Times New Roman"/>
          <w:szCs w:val="24"/>
        </w:rPr>
        <w:t xml:space="preserve">που </w:t>
      </w:r>
      <w:r>
        <w:rPr>
          <w:rFonts w:eastAsia="Times New Roman"/>
          <w:szCs w:val="24"/>
        </w:rPr>
        <w:t>μας επιβάλει να</w:t>
      </w:r>
      <w:r w:rsidRPr="009C6C3C">
        <w:rPr>
          <w:rFonts w:eastAsia="Times New Roman"/>
          <w:szCs w:val="24"/>
        </w:rPr>
        <w:t xml:space="preserve"> ανοίξουμε τη λαϊκή κυριαρχία και</w:t>
      </w:r>
      <w:r w:rsidRPr="009C6C3C">
        <w:rPr>
          <w:rFonts w:eastAsia="Times New Roman"/>
          <w:szCs w:val="24"/>
        </w:rPr>
        <w:t xml:space="preserve"> μέσω των μορφών της άμεσης </w:t>
      </w:r>
      <w:r>
        <w:rPr>
          <w:rFonts w:eastAsia="Times New Roman"/>
          <w:szCs w:val="24"/>
        </w:rPr>
        <w:t>δ</w:t>
      </w:r>
      <w:r w:rsidRPr="009C6C3C">
        <w:rPr>
          <w:rFonts w:eastAsia="Times New Roman"/>
          <w:szCs w:val="24"/>
        </w:rPr>
        <w:t>ημοκρατίας</w:t>
      </w:r>
      <w:r>
        <w:rPr>
          <w:rFonts w:eastAsia="Times New Roman"/>
          <w:szCs w:val="24"/>
        </w:rPr>
        <w:t>, ε</w:t>
      </w:r>
      <w:r w:rsidRPr="009C6C3C">
        <w:rPr>
          <w:rFonts w:eastAsia="Times New Roman"/>
          <w:szCs w:val="24"/>
        </w:rPr>
        <w:t>ίναι και η αντίληψη που έχου</w:t>
      </w:r>
      <w:r>
        <w:rPr>
          <w:rFonts w:eastAsia="Times New Roman"/>
          <w:szCs w:val="24"/>
        </w:rPr>
        <w:t>με γ</w:t>
      </w:r>
      <w:r w:rsidRPr="009C6C3C">
        <w:rPr>
          <w:rFonts w:eastAsia="Times New Roman"/>
          <w:szCs w:val="24"/>
        </w:rPr>
        <w:t>ια τον πολίτη</w:t>
      </w:r>
      <w:r>
        <w:rPr>
          <w:rFonts w:eastAsia="Times New Roman"/>
          <w:szCs w:val="24"/>
        </w:rPr>
        <w:t>,</w:t>
      </w:r>
      <w:r w:rsidRPr="009C6C3C">
        <w:rPr>
          <w:rFonts w:eastAsia="Times New Roman"/>
          <w:szCs w:val="24"/>
        </w:rPr>
        <w:t xml:space="preserve"> η </w:t>
      </w:r>
      <w:r>
        <w:rPr>
          <w:rFonts w:eastAsia="Times New Roman"/>
          <w:szCs w:val="24"/>
          <w:lang w:val="en-US"/>
        </w:rPr>
        <w:t>vita</w:t>
      </w:r>
      <w:r w:rsidRPr="00E91874">
        <w:rPr>
          <w:rFonts w:eastAsia="Times New Roman"/>
          <w:szCs w:val="24"/>
        </w:rPr>
        <w:t xml:space="preserve"> </w:t>
      </w:r>
      <w:r>
        <w:rPr>
          <w:rFonts w:eastAsia="Times New Roman"/>
          <w:szCs w:val="24"/>
          <w:lang w:val="en-US"/>
        </w:rPr>
        <w:t>activa</w:t>
      </w:r>
      <w:r>
        <w:rPr>
          <w:rFonts w:eastAsia="Times New Roman"/>
          <w:szCs w:val="24"/>
        </w:rPr>
        <w:t xml:space="preserve">, η </w:t>
      </w:r>
      <w:r w:rsidRPr="009C6C3C">
        <w:rPr>
          <w:rFonts w:eastAsia="Times New Roman"/>
          <w:szCs w:val="24"/>
        </w:rPr>
        <w:t>ενεργή</w:t>
      </w:r>
      <w:r>
        <w:rPr>
          <w:rFonts w:eastAsia="Times New Roman"/>
          <w:szCs w:val="24"/>
        </w:rPr>
        <w:t>ς</w:t>
      </w:r>
      <w:r w:rsidRPr="009C6C3C">
        <w:rPr>
          <w:rFonts w:eastAsia="Times New Roman"/>
          <w:szCs w:val="24"/>
        </w:rPr>
        <w:t xml:space="preserve"> συμμετοχή του να χαρακτηρίζει την πολιτική του συμπεριφορά και να μην είναι μόνο ψηφοφόρος </w:t>
      </w:r>
      <w:r>
        <w:rPr>
          <w:rFonts w:eastAsia="Times New Roman"/>
          <w:szCs w:val="24"/>
        </w:rPr>
        <w:t>μια</w:t>
      </w:r>
      <w:r w:rsidRPr="009C6C3C">
        <w:rPr>
          <w:rFonts w:eastAsia="Times New Roman"/>
          <w:szCs w:val="24"/>
        </w:rPr>
        <w:t xml:space="preserve"> φορά κάθε τέσσερα χρόνια</w:t>
      </w:r>
      <w:r>
        <w:rPr>
          <w:rFonts w:eastAsia="Times New Roman"/>
          <w:szCs w:val="24"/>
        </w:rPr>
        <w:t>.</w:t>
      </w:r>
    </w:p>
    <w:p w14:paraId="7200B10B" w14:textId="77777777" w:rsidR="00412B74" w:rsidRDefault="00EE22A4">
      <w:pPr>
        <w:tabs>
          <w:tab w:val="center" w:pos="4753"/>
          <w:tab w:val="left" w:pos="6156"/>
        </w:tabs>
        <w:spacing w:line="600" w:lineRule="auto"/>
        <w:ind w:firstLine="720"/>
        <w:jc w:val="both"/>
        <w:rPr>
          <w:rFonts w:eastAsia="Times New Roman"/>
          <w:szCs w:val="24"/>
        </w:rPr>
      </w:pPr>
      <w:r>
        <w:rPr>
          <w:rFonts w:eastAsia="Times New Roman"/>
          <w:szCs w:val="24"/>
        </w:rPr>
        <w:lastRenderedPageBreak/>
        <w:t>Απαντούμε στον νεοφιλ</w:t>
      </w:r>
      <w:r>
        <w:rPr>
          <w:rFonts w:eastAsia="Times New Roman"/>
          <w:szCs w:val="24"/>
        </w:rPr>
        <w:t xml:space="preserve">ελευθερισμό </w:t>
      </w:r>
      <w:r w:rsidRPr="009C6C3C">
        <w:rPr>
          <w:rFonts w:eastAsia="Times New Roman"/>
          <w:szCs w:val="24"/>
        </w:rPr>
        <w:t>και με τα κοινωνικά δικαιώματα και με την ενίσχυση των κοινωνικών υπηρεσιών</w:t>
      </w:r>
      <w:r w:rsidRPr="00F73862">
        <w:rPr>
          <w:rFonts w:eastAsia="Times New Roman"/>
          <w:szCs w:val="24"/>
        </w:rPr>
        <w:t>,</w:t>
      </w:r>
      <w:r>
        <w:rPr>
          <w:rFonts w:eastAsia="Times New Roman"/>
          <w:szCs w:val="24"/>
        </w:rPr>
        <w:t xml:space="preserve"> με την απαγόρευση </w:t>
      </w:r>
      <w:r w:rsidRPr="009C6C3C">
        <w:rPr>
          <w:rFonts w:eastAsia="Times New Roman"/>
          <w:szCs w:val="24"/>
        </w:rPr>
        <w:t>της ιδιωτικοποίησης του νερού και της ενέργειας</w:t>
      </w:r>
      <w:r>
        <w:rPr>
          <w:rFonts w:eastAsia="Times New Roman"/>
          <w:szCs w:val="24"/>
        </w:rPr>
        <w:t>, που είναι ανθρώπινα δικαιώματα</w:t>
      </w:r>
      <w:r w:rsidRPr="00F73862">
        <w:rPr>
          <w:rFonts w:eastAsia="Times New Roman"/>
          <w:szCs w:val="24"/>
        </w:rPr>
        <w:t>,</w:t>
      </w:r>
      <w:r>
        <w:rPr>
          <w:rFonts w:eastAsia="Times New Roman"/>
          <w:szCs w:val="24"/>
        </w:rPr>
        <w:t xml:space="preserve"> όπως</w:t>
      </w:r>
      <w:r w:rsidRPr="009C6C3C">
        <w:rPr>
          <w:rFonts w:eastAsia="Times New Roman"/>
          <w:szCs w:val="24"/>
        </w:rPr>
        <w:t xml:space="preserve"> μας έχει πει και </w:t>
      </w:r>
      <w:r>
        <w:rPr>
          <w:rFonts w:eastAsia="Times New Roman"/>
          <w:szCs w:val="24"/>
        </w:rPr>
        <w:t>η νομολογία για το νερό του Συμβουλίου της Επι</w:t>
      </w:r>
      <w:r>
        <w:rPr>
          <w:rFonts w:eastAsia="Times New Roman"/>
          <w:szCs w:val="24"/>
        </w:rPr>
        <w:t xml:space="preserve">κρατείας. Πράγματι δεν κατάλαβα την επιχειρηματολογία επ’ αυτού του </w:t>
      </w:r>
      <w:r w:rsidRPr="009C6C3C">
        <w:rPr>
          <w:rFonts w:eastAsia="Times New Roman"/>
          <w:szCs w:val="24"/>
        </w:rPr>
        <w:t>κ</w:t>
      </w:r>
      <w:r>
        <w:rPr>
          <w:rFonts w:eastAsia="Times New Roman"/>
          <w:szCs w:val="24"/>
        </w:rPr>
        <w:t>.</w:t>
      </w:r>
      <w:r w:rsidRPr="009C6C3C">
        <w:rPr>
          <w:rFonts w:eastAsia="Times New Roman"/>
          <w:szCs w:val="24"/>
        </w:rPr>
        <w:t xml:space="preserve"> Βενιζέλου</w:t>
      </w:r>
      <w:r>
        <w:rPr>
          <w:rFonts w:eastAsia="Times New Roman"/>
          <w:szCs w:val="24"/>
        </w:rPr>
        <w:t>. Μ</w:t>
      </w:r>
      <w:r w:rsidRPr="009C6C3C">
        <w:rPr>
          <w:rFonts w:eastAsia="Times New Roman"/>
          <w:szCs w:val="24"/>
        </w:rPr>
        <w:t>ίλησε για συνταγματικό λαϊκισμό και υποσχ</w:t>
      </w:r>
      <w:r>
        <w:rPr>
          <w:rFonts w:eastAsia="Times New Roman"/>
          <w:szCs w:val="24"/>
        </w:rPr>
        <w:t>ε</w:t>
      </w:r>
      <w:r w:rsidRPr="009C6C3C">
        <w:rPr>
          <w:rFonts w:eastAsia="Times New Roman"/>
          <w:szCs w:val="24"/>
        </w:rPr>
        <w:t>σιολογία και ταυτόχρονα αναρωτήθηκε</w:t>
      </w:r>
      <w:r>
        <w:rPr>
          <w:rFonts w:eastAsia="Times New Roman"/>
          <w:szCs w:val="24"/>
        </w:rPr>
        <w:t>:</w:t>
      </w:r>
      <w:r w:rsidRPr="009C6C3C">
        <w:rPr>
          <w:rFonts w:eastAsia="Times New Roman"/>
          <w:szCs w:val="24"/>
        </w:rPr>
        <w:t xml:space="preserve"> </w:t>
      </w:r>
      <w:r>
        <w:rPr>
          <w:rFonts w:eastAsia="Times New Roman"/>
          <w:szCs w:val="24"/>
        </w:rPr>
        <w:t>«</w:t>
      </w:r>
      <w:r w:rsidRPr="009C6C3C">
        <w:rPr>
          <w:rFonts w:eastAsia="Times New Roman"/>
          <w:szCs w:val="24"/>
        </w:rPr>
        <w:t>Μα</w:t>
      </w:r>
      <w:r>
        <w:rPr>
          <w:rFonts w:eastAsia="Times New Roman"/>
          <w:szCs w:val="24"/>
        </w:rPr>
        <w:t>,</w:t>
      </w:r>
      <w:r w:rsidRPr="009C6C3C">
        <w:rPr>
          <w:rFonts w:eastAsia="Times New Roman"/>
          <w:szCs w:val="24"/>
        </w:rPr>
        <w:t xml:space="preserve"> δεν υπάρχει στη νομολογία του Συμβουλίου της Επικρατείας το αξιοπρεπές επίπεδο διαβίωσης</w:t>
      </w:r>
      <w:r>
        <w:rPr>
          <w:rFonts w:eastAsia="Times New Roman"/>
          <w:szCs w:val="24"/>
        </w:rPr>
        <w:t>»</w:t>
      </w:r>
      <w:r>
        <w:rPr>
          <w:rFonts w:eastAsia="Times New Roman"/>
          <w:szCs w:val="24"/>
        </w:rPr>
        <w:t xml:space="preserve">; </w:t>
      </w:r>
    </w:p>
    <w:p w14:paraId="7200B10C" w14:textId="77777777" w:rsidR="00412B74" w:rsidRDefault="00EE22A4">
      <w:pPr>
        <w:tabs>
          <w:tab w:val="center" w:pos="4753"/>
          <w:tab w:val="left" w:pos="6156"/>
        </w:tabs>
        <w:spacing w:line="600" w:lineRule="auto"/>
        <w:ind w:firstLine="720"/>
        <w:jc w:val="both"/>
        <w:rPr>
          <w:rFonts w:eastAsia="Times New Roman"/>
          <w:szCs w:val="24"/>
        </w:rPr>
      </w:pPr>
      <w:r>
        <w:rPr>
          <w:rFonts w:eastAsia="Times New Roman"/>
          <w:szCs w:val="24"/>
        </w:rPr>
        <w:t>Εάν ήδη υπάρχει και είναι περιττή η</w:t>
      </w:r>
      <w:r w:rsidRPr="009C6C3C">
        <w:rPr>
          <w:rFonts w:eastAsia="Times New Roman"/>
          <w:szCs w:val="24"/>
        </w:rPr>
        <w:t xml:space="preserve"> αναθεώρηση</w:t>
      </w:r>
      <w:r>
        <w:rPr>
          <w:rFonts w:eastAsia="Times New Roman"/>
          <w:szCs w:val="24"/>
        </w:rPr>
        <w:t>,</w:t>
      </w:r>
      <w:r w:rsidRPr="009C6C3C">
        <w:rPr>
          <w:rFonts w:eastAsia="Times New Roman"/>
          <w:szCs w:val="24"/>
        </w:rPr>
        <w:t xml:space="preserve"> </w:t>
      </w:r>
      <w:r>
        <w:rPr>
          <w:rFonts w:eastAsia="Times New Roman"/>
          <w:szCs w:val="24"/>
        </w:rPr>
        <w:t>π</w:t>
      </w:r>
      <w:r w:rsidRPr="009C6C3C">
        <w:rPr>
          <w:rFonts w:eastAsia="Times New Roman"/>
          <w:szCs w:val="24"/>
        </w:rPr>
        <w:t>ροφανώς δεν είναι υποσχεσιολογία</w:t>
      </w:r>
      <w:r>
        <w:rPr>
          <w:rFonts w:eastAsia="Times New Roman"/>
          <w:szCs w:val="24"/>
        </w:rPr>
        <w:t>.</w:t>
      </w:r>
      <w:r w:rsidRPr="009C6C3C">
        <w:rPr>
          <w:rFonts w:eastAsia="Times New Roman"/>
          <w:szCs w:val="24"/>
        </w:rPr>
        <w:t xml:space="preserve"> </w:t>
      </w:r>
      <w:r>
        <w:rPr>
          <w:rFonts w:eastAsia="Times New Roman"/>
          <w:szCs w:val="24"/>
        </w:rPr>
        <w:t>Σ</w:t>
      </w:r>
      <w:r w:rsidRPr="009C6C3C">
        <w:rPr>
          <w:rFonts w:eastAsia="Times New Roman"/>
          <w:szCs w:val="24"/>
        </w:rPr>
        <w:t>το κάτω</w:t>
      </w:r>
      <w:r w:rsidRPr="00AA5EFE">
        <w:rPr>
          <w:rFonts w:eastAsia="Times New Roman"/>
          <w:szCs w:val="24"/>
        </w:rPr>
        <w:t xml:space="preserve"> </w:t>
      </w:r>
      <w:r w:rsidRPr="009C6C3C">
        <w:rPr>
          <w:rFonts w:eastAsia="Times New Roman"/>
          <w:szCs w:val="24"/>
        </w:rPr>
        <w:t xml:space="preserve">κάτω και </w:t>
      </w:r>
      <w:r>
        <w:rPr>
          <w:rFonts w:eastAsia="Times New Roman"/>
          <w:szCs w:val="24"/>
        </w:rPr>
        <w:t xml:space="preserve">η </w:t>
      </w:r>
      <w:r>
        <w:rPr>
          <w:rFonts w:eastAsia="Times New Roman"/>
          <w:szCs w:val="24"/>
        </w:rPr>
        <w:t>α</w:t>
      </w:r>
      <w:r w:rsidRPr="009C6C3C">
        <w:rPr>
          <w:rFonts w:eastAsia="Times New Roman"/>
          <w:szCs w:val="24"/>
        </w:rPr>
        <w:t xml:space="preserve">ναθεώρηση του 2001 </w:t>
      </w:r>
      <w:r w:rsidRPr="00617D05">
        <w:rPr>
          <w:rFonts w:eastAsia="Times New Roman"/>
          <w:szCs w:val="24"/>
        </w:rPr>
        <w:t xml:space="preserve">εν πολλοίς </w:t>
      </w:r>
      <w:r w:rsidRPr="009C6C3C">
        <w:rPr>
          <w:rFonts w:eastAsia="Times New Roman"/>
          <w:szCs w:val="24"/>
        </w:rPr>
        <w:t>βεβαιωτική ήταν</w:t>
      </w:r>
      <w:r>
        <w:rPr>
          <w:rFonts w:eastAsia="Times New Roman"/>
          <w:szCs w:val="24"/>
        </w:rPr>
        <w:t>.</w:t>
      </w:r>
      <w:r w:rsidRPr="009C6C3C">
        <w:rPr>
          <w:rFonts w:eastAsia="Times New Roman"/>
          <w:szCs w:val="24"/>
        </w:rPr>
        <w:t xml:space="preserve"> </w:t>
      </w:r>
      <w:r>
        <w:rPr>
          <w:rFonts w:eastAsia="Times New Roman"/>
          <w:szCs w:val="24"/>
        </w:rPr>
        <w:t>Σ</w:t>
      </w:r>
      <w:r w:rsidRPr="009C6C3C">
        <w:rPr>
          <w:rFonts w:eastAsia="Times New Roman"/>
          <w:szCs w:val="24"/>
        </w:rPr>
        <w:t>ας βεβαιώνω</w:t>
      </w:r>
      <w:r>
        <w:rPr>
          <w:rFonts w:eastAsia="Times New Roman"/>
          <w:szCs w:val="24"/>
        </w:rPr>
        <w:t>,</w:t>
      </w:r>
      <w:r w:rsidRPr="009C6C3C">
        <w:rPr>
          <w:rFonts w:eastAsia="Times New Roman"/>
          <w:szCs w:val="24"/>
        </w:rPr>
        <w:t xml:space="preserve"> όμως</w:t>
      </w:r>
      <w:r w:rsidRPr="00AA5EFE">
        <w:rPr>
          <w:rFonts w:eastAsia="Times New Roman"/>
          <w:szCs w:val="24"/>
        </w:rPr>
        <w:t>,</w:t>
      </w:r>
      <w:r w:rsidRPr="009C6C3C">
        <w:rPr>
          <w:rFonts w:eastAsia="Times New Roman"/>
          <w:szCs w:val="24"/>
        </w:rPr>
        <w:t xml:space="preserve"> </w:t>
      </w:r>
      <w:r>
        <w:rPr>
          <w:rFonts w:eastAsia="Times New Roman"/>
          <w:szCs w:val="24"/>
        </w:rPr>
        <w:t>κ</w:t>
      </w:r>
      <w:r w:rsidRPr="009C6C3C">
        <w:rPr>
          <w:rFonts w:eastAsia="Times New Roman"/>
          <w:szCs w:val="24"/>
        </w:rPr>
        <w:t xml:space="preserve">αι εγώ ότι καθόλου δεν είναι χωρίς συνέπειες οι κανονιστικές αλλαγές που </w:t>
      </w:r>
      <w:r w:rsidRPr="009C6C3C">
        <w:rPr>
          <w:rFonts w:eastAsia="Times New Roman"/>
          <w:szCs w:val="24"/>
        </w:rPr>
        <w:t>προτείνου</w:t>
      </w:r>
      <w:r>
        <w:rPr>
          <w:rFonts w:eastAsia="Times New Roman"/>
          <w:szCs w:val="24"/>
        </w:rPr>
        <w:t>με</w:t>
      </w:r>
      <w:r w:rsidRPr="009C6C3C">
        <w:rPr>
          <w:rFonts w:eastAsia="Times New Roman"/>
          <w:szCs w:val="24"/>
        </w:rPr>
        <w:t xml:space="preserve"> για τα κοινωνικά δικαιώματα</w:t>
      </w:r>
      <w:r>
        <w:rPr>
          <w:rFonts w:eastAsia="Times New Roman"/>
          <w:szCs w:val="24"/>
        </w:rPr>
        <w:t xml:space="preserve">. Θα </w:t>
      </w:r>
      <w:r w:rsidRPr="009C6C3C">
        <w:rPr>
          <w:rFonts w:eastAsia="Times New Roman"/>
          <w:szCs w:val="24"/>
        </w:rPr>
        <w:t>ενισχύσουν τη δυνατότητα των πολιτών να αποκρούουν τις επιθέσεις στην προσωπική του</w:t>
      </w:r>
      <w:r>
        <w:rPr>
          <w:rFonts w:eastAsia="Times New Roman"/>
          <w:szCs w:val="24"/>
        </w:rPr>
        <w:t>ς</w:t>
      </w:r>
      <w:r w:rsidRPr="009C6C3C">
        <w:rPr>
          <w:rFonts w:eastAsia="Times New Roman"/>
          <w:szCs w:val="24"/>
        </w:rPr>
        <w:t xml:space="preserve"> σφαίρα κυριαρχίας και αυτονομίας</w:t>
      </w:r>
      <w:r>
        <w:rPr>
          <w:rFonts w:eastAsia="Times New Roman"/>
          <w:szCs w:val="24"/>
        </w:rPr>
        <w:t>,</w:t>
      </w:r>
      <w:r w:rsidRPr="009C6C3C">
        <w:rPr>
          <w:rFonts w:eastAsia="Times New Roman"/>
          <w:szCs w:val="24"/>
        </w:rPr>
        <w:t xml:space="preserve"> αλλά και τις επιθέσεις των αγορών σε αυτό που προσδιορίζει το</w:t>
      </w:r>
      <w:r>
        <w:rPr>
          <w:rFonts w:eastAsia="Times New Roman"/>
          <w:szCs w:val="24"/>
        </w:rPr>
        <w:t>ν</w:t>
      </w:r>
      <w:r w:rsidRPr="009C6C3C">
        <w:rPr>
          <w:rFonts w:eastAsia="Times New Roman"/>
          <w:szCs w:val="24"/>
        </w:rPr>
        <w:t xml:space="preserve"> χώρο της </w:t>
      </w:r>
      <w:r>
        <w:rPr>
          <w:rFonts w:eastAsia="Times New Roman"/>
          <w:szCs w:val="24"/>
        </w:rPr>
        <w:t>δ</w:t>
      </w:r>
      <w:r w:rsidRPr="009C6C3C">
        <w:rPr>
          <w:rFonts w:eastAsia="Times New Roman"/>
          <w:szCs w:val="24"/>
        </w:rPr>
        <w:t>ημοκρατίας</w:t>
      </w:r>
      <w:r w:rsidRPr="00AA5EFE">
        <w:rPr>
          <w:rFonts w:eastAsia="Times New Roman"/>
          <w:szCs w:val="24"/>
        </w:rPr>
        <w:t xml:space="preserve"> </w:t>
      </w:r>
      <w:r w:rsidRPr="009C6C3C">
        <w:rPr>
          <w:rFonts w:eastAsia="Times New Roman"/>
          <w:szCs w:val="24"/>
        </w:rPr>
        <w:t>το σύγχρο</w:t>
      </w:r>
      <w:r w:rsidRPr="009C6C3C">
        <w:rPr>
          <w:rFonts w:eastAsia="Times New Roman"/>
          <w:szCs w:val="24"/>
        </w:rPr>
        <w:t>νο κράτος πρόνοιας</w:t>
      </w:r>
      <w:r>
        <w:rPr>
          <w:rFonts w:eastAsia="Times New Roman"/>
          <w:szCs w:val="24"/>
        </w:rPr>
        <w:t>.</w:t>
      </w:r>
    </w:p>
    <w:p w14:paraId="7200B10D" w14:textId="77777777" w:rsidR="00412B74" w:rsidRDefault="00EE22A4">
      <w:pPr>
        <w:tabs>
          <w:tab w:val="center" w:pos="4753"/>
          <w:tab w:val="left" w:pos="6156"/>
        </w:tabs>
        <w:spacing w:line="600" w:lineRule="auto"/>
        <w:ind w:firstLine="720"/>
        <w:jc w:val="both"/>
        <w:rPr>
          <w:rFonts w:eastAsia="Times New Roman"/>
          <w:szCs w:val="24"/>
        </w:rPr>
      </w:pPr>
      <w:r>
        <w:rPr>
          <w:rFonts w:eastAsia="Times New Roman"/>
          <w:szCs w:val="24"/>
        </w:rPr>
        <w:lastRenderedPageBreak/>
        <w:t>Φυσικά, αρκετές από α</w:t>
      </w:r>
      <w:r w:rsidRPr="009C6C3C">
        <w:rPr>
          <w:rFonts w:eastAsia="Times New Roman"/>
          <w:szCs w:val="24"/>
        </w:rPr>
        <w:t xml:space="preserve">υτές </w:t>
      </w:r>
      <w:r>
        <w:rPr>
          <w:rFonts w:eastAsia="Times New Roman"/>
          <w:szCs w:val="24"/>
        </w:rPr>
        <w:t>τις</w:t>
      </w:r>
      <w:r w:rsidRPr="009C6C3C">
        <w:rPr>
          <w:rFonts w:eastAsia="Times New Roman"/>
          <w:szCs w:val="24"/>
        </w:rPr>
        <w:t xml:space="preserve"> επεμβάσεις δεν εντάσσονται μόνο στην αναγκαιότητα να αντιμετωπίσουμε τον νεοφιλελευθερισμό και την κρίση της </w:t>
      </w:r>
      <w:r>
        <w:rPr>
          <w:rFonts w:eastAsia="Times New Roman"/>
          <w:szCs w:val="24"/>
        </w:rPr>
        <w:t>δ</w:t>
      </w:r>
      <w:r w:rsidRPr="009C6C3C">
        <w:rPr>
          <w:rFonts w:eastAsia="Times New Roman"/>
          <w:szCs w:val="24"/>
        </w:rPr>
        <w:t>ημοκρατίας</w:t>
      </w:r>
      <w:r>
        <w:rPr>
          <w:rFonts w:eastAsia="Times New Roman"/>
          <w:szCs w:val="24"/>
        </w:rPr>
        <w:t xml:space="preserve">, </w:t>
      </w:r>
      <w:r w:rsidRPr="009C6C3C">
        <w:rPr>
          <w:rFonts w:eastAsia="Times New Roman"/>
          <w:szCs w:val="24"/>
        </w:rPr>
        <w:t>αλλά και την πολύ συγκεκριμένη μορφ</w:t>
      </w:r>
      <w:r>
        <w:rPr>
          <w:rFonts w:eastAsia="Times New Roman"/>
          <w:szCs w:val="24"/>
        </w:rPr>
        <w:t>ή που το πελατειακό κράτος πήρε</w:t>
      </w:r>
      <w:r w:rsidRPr="009C6C3C">
        <w:rPr>
          <w:rFonts w:eastAsia="Times New Roman"/>
          <w:szCs w:val="24"/>
        </w:rPr>
        <w:t xml:space="preserve"> </w:t>
      </w:r>
      <w:r>
        <w:rPr>
          <w:rFonts w:eastAsia="Times New Roman"/>
          <w:szCs w:val="24"/>
        </w:rPr>
        <w:t>σ</w:t>
      </w:r>
      <w:r w:rsidRPr="009C6C3C">
        <w:rPr>
          <w:rFonts w:eastAsia="Times New Roman"/>
          <w:szCs w:val="24"/>
        </w:rPr>
        <w:t xml:space="preserve">τη χώρα </w:t>
      </w:r>
      <w:r>
        <w:rPr>
          <w:rFonts w:eastAsia="Times New Roman"/>
          <w:szCs w:val="24"/>
        </w:rPr>
        <w:t>μας,</w:t>
      </w:r>
      <w:r w:rsidRPr="009C6C3C">
        <w:rPr>
          <w:rFonts w:eastAsia="Times New Roman"/>
          <w:szCs w:val="24"/>
        </w:rPr>
        <w:t xml:space="preserve"> εξα</w:t>
      </w:r>
      <w:r w:rsidRPr="009C6C3C">
        <w:rPr>
          <w:rFonts w:eastAsia="Times New Roman"/>
          <w:szCs w:val="24"/>
        </w:rPr>
        <w:t xml:space="preserve">ιτίας αυτής της μακρόχρονης κυριαρχίας του δικομματισμού </w:t>
      </w:r>
      <w:r>
        <w:rPr>
          <w:rFonts w:eastAsia="Times New Roman"/>
          <w:szCs w:val="24"/>
        </w:rPr>
        <w:t>με την οικογενειοκρατία -Ε</w:t>
      </w:r>
      <w:r w:rsidRPr="009C6C3C">
        <w:rPr>
          <w:rFonts w:eastAsia="Times New Roman"/>
          <w:szCs w:val="24"/>
        </w:rPr>
        <w:t>λλάδα και Πακιστάν έχουν πολιτικές δυναστείες</w:t>
      </w:r>
      <w:r>
        <w:rPr>
          <w:rFonts w:eastAsia="Times New Roman"/>
          <w:szCs w:val="24"/>
        </w:rPr>
        <w:t>-,</w:t>
      </w:r>
      <w:r w:rsidRPr="009C6C3C">
        <w:rPr>
          <w:rFonts w:eastAsia="Times New Roman"/>
          <w:szCs w:val="24"/>
        </w:rPr>
        <w:t xml:space="preserve"> με την κυριαρχία</w:t>
      </w:r>
      <w:r w:rsidRPr="00AA5EFE">
        <w:rPr>
          <w:rFonts w:eastAsia="Times New Roman"/>
          <w:szCs w:val="24"/>
        </w:rPr>
        <w:t xml:space="preserve">, </w:t>
      </w:r>
      <w:r>
        <w:rPr>
          <w:rFonts w:eastAsia="Times New Roman"/>
          <w:szCs w:val="24"/>
        </w:rPr>
        <w:t xml:space="preserve">όπως </w:t>
      </w:r>
      <w:r w:rsidRPr="009C6C3C">
        <w:rPr>
          <w:rFonts w:eastAsia="Times New Roman"/>
          <w:szCs w:val="24"/>
        </w:rPr>
        <w:t>λένε</w:t>
      </w:r>
      <w:r w:rsidRPr="00AA5EFE">
        <w:rPr>
          <w:rFonts w:eastAsia="Times New Roman"/>
          <w:szCs w:val="24"/>
        </w:rPr>
        <w:t xml:space="preserve">, </w:t>
      </w:r>
      <w:r>
        <w:rPr>
          <w:rFonts w:eastAsia="Times New Roman"/>
          <w:szCs w:val="24"/>
        </w:rPr>
        <w:t>της</w:t>
      </w:r>
      <w:r w:rsidRPr="009C6C3C">
        <w:rPr>
          <w:rFonts w:eastAsia="Times New Roman"/>
          <w:szCs w:val="24"/>
        </w:rPr>
        <w:t xml:space="preserve"> αδιαμεσολάβητη</w:t>
      </w:r>
      <w:r>
        <w:rPr>
          <w:rFonts w:eastAsia="Times New Roman"/>
          <w:szCs w:val="24"/>
        </w:rPr>
        <w:t>ς</w:t>
      </w:r>
      <w:r w:rsidRPr="009C6C3C">
        <w:rPr>
          <w:rFonts w:eastAsia="Times New Roman"/>
          <w:szCs w:val="24"/>
        </w:rPr>
        <w:t xml:space="preserve"> σχέσ</w:t>
      </w:r>
      <w:r>
        <w:rPr>
          <w:rFonts w:eastAsia="Times New Roman"/>
          <w:szCs w:val="24"/>
        </w:rPr>
        <w:t>η</w:t>
      </w:r>
      <w:r w:rsidRPr="009C6C3C">
        <w:rPr>
          <w:rFonts w:eastAsia="Times New Roman"/>
          <w:szCs w:val="24"/>
        </w:rPr>
        <w:t xml:space="preserve">ς </w:t>
      </w:r>
      <w:r>
        <w:rPr>
          <w:rFonts w:eastAsia="Times New Roman"/>
          <w:szCs w:val="24"/>
        </w:rPr>
        <w:t>Β</w:t>
      </w:r>
      <w:r w:rsidRPr="009C6C3C">
        <w:rPr>
          <w:rFonts w:eastAsia="Times New Roman"/>
          <w:szCs w:val="24"/>
        </w:rPr>
        <w:t xml:space="preserve">ουλευτή ως επαγγελματία της πολιτικής με τους πολίτες </w:t>
      </w:r>
      <w:r>
        <w:rPr>
          <w:rFonts w:eastAsia="Times New Roman"/>
          <w:szCs w:val="24"/>
        </w:rPr>
        <w:t>-</w:t>
      </w:r>
      <w:r w:rsidRPr="009C6C3C">
        <w:rPr>
          <w:rFonts w:eastAsia="Times New Roman"/>
          <w:szCs w:val="24"/>
        </w:rPr>
        <w:t>βλέπ</w:t>
      </w:r>
      <w:r>
        <w:rPr>
          <w:rFonts w:eastAsia="Times New Roman"/>
          <w:szCs w:val="24"/>
        </w:rPr>
        <w:t xml:space="preserve">ε </w:t>
      </w:r>
      <w:r w:rsidRPr="009C6C3C">
        <w:rPr>
          <w:rFonts w:eastAsia="Times New Roman"/>
          <w:szCs w:val="24"/>
        </w:rPr>
        <w:t>ρουσφέτ</w:t>
      </w:r>
      <w:r w:rsidRPr="009C6C3C">
        <w:rPr>
          <w:rFonts w:eastAsia="Times New Roman"/>
          <w:szCs w:val="24"/>
        </w:rPr>
        <w:t>ι</w:t>
      </w:r>
      <w:r>
        <w:rPr>
          <w:rFonts w:eastAsia="Times New Roman"/>
          <w:szCs w:val="24"/>
        </w:rPr>
        <w:t>- και κυρίως</w:t>
      </w:r>
      <w:r w:rsidRPr="009C6C3C">
        <w:rPr>
          <w:rFonts w:eastAsia="Times New Roman"/>
          <w:szCs w:val="24"/>
        </w:rPr>
        <w:t xml:space="preserve"> με την αντίληψη ότι μπορ</w:t>
      </w:r>
      <w:r>
        <w:rPr>
          <w:rFonts w:eastAsia="Times New Roman"/>
          <w:szCs w:val="24"/>
        </w:rPr>
        <w:t xml:space="preserve">εί </w:t>
      </w:r>
      <w:r w:rsidRPr="009C6C3C">
        <w:rPr>
          <w:rFonts w:eastAsia="Times New Roman"/>
          <w:szCs w:val="24"/>
        </w:rPr>
        <w:t xml:space="preserve">να </w:t>
      </w:r>
      <w:r>
        <w:rPr>
          <w:rFonts w:eastAsia="Times New Roman"/>
          <w:szCs w:val="24"/>
        </w:rPr>
        <w:t xml:space="preserve">είναι </w:t>
      </w:r>
      <w:r w:rsidRPr="009C6C3C">
        <w:rPr>
          <w:rFonts w:eastAsia="Times New Roman"/>
          <w:szCs w:val="24"/>
        </w:rPr>
        <w:t xml:space="preserve">τεχνοκρατική </w:t>
      </w:r>
      <w:r>
        <w:rPr>
          <w:rFonts w:eastAsia="Times New Roman"/>
          <w:szCs w:val="24"/>
        </w:rPr>
        <w:t xml:space="preserve">η </w:t>
      </w:r>
      <w:r w:rsidRPr="009C6C3C">
        <w:rPr>
          <w:rFonts w:eastAsia="Times New Roman"/>
          <w:szCs w:val="24"/>
        </w:rPr>
        <w:t xml:space="preserve">άσκηση της πολιτικής και όχι </w:t>
      </w:r>
      <w:r>
        <w:rPr>
          <w:rFonts w:eastAsia="Times New Roman"/>
          <w:szCs w:val="24"/>
        </w:rPr>
        <w:t>δ</w:t>
      </w:r>
      <w:r w:rsidRPr="009C6C3C">
        <w:rPr>
          <w:rFonts w:eastAsia="Times New Roman"/>
          <w:szCs w:val="24"/>
        </w:rPr>
        <w:t>ημοκρατική</w:t>
      </w:r>
      <w:r>
        <w:rPr>
          <w:rFonts w:eastAsia="Times New Roman"/>
          <w:szCs w:val="24"/>
        </w:rPr>
        <w:t>.</w:t>
      </w:r>
    </w:p>
    <w:p w14:paraId="7200B10E" w14:textId="77777777" w:rsidR="00412B74" w:rsidRDefault="00EE22A4">
      <w:pPr>
        <w:tabs>
          <w:tab w:val="center" w:pos="4753"/>
          <w:tab w:val="left" w:pos="6156"/>
        </w:tabs>
        <w:spacing w:line="600" w:lineRule="auto"/>
        <w:ind w:firstLine="720"/>
        <w:jc w:val="both"/>
        <w:rPr>
          <w:rFonts w:eastAsia="Times New Roman"/>
          <w:szCs w:val="24"/>
        </w:rPr>
      </w:pPr>
      <w:r>
        <w:rPr>
          <w:rFonts w:eastAsia="Times New Roman"/>
          <w:szCs w:val="24"/>
        </w:rPr>
        <w:t>Σ</w:t>
      </w:r>
      <w:r w:rsidRPr="009C6C3C">
        <w:rPr>
          <w:rFonts w:eastAsia="Times New Roman"/>
          <w:szCs w:val="24"/>
        </w:rPr>
        <w:t>το κάτω</w:t>
      </w:r>
      <w:r w:rsidRPr="0012607F">
        <w:rPr>
          <w:rFonts w:eastAsia="Times New Roman"/>
          <w:szCs w:val="24"/>
        </w:rPr>
        <w:t xml:space="preserve"> </w:t>
      </w:r>
      <w:r>
        <w:rPr>
          <w:rFonts w:eastAsia="Times New Roman"/>
          <w:szCs w:val="24"/>
        </w:rPr>
        <w:t>κάτω</w:t>
      </w:r>
      <w:r w:rsidRPr="009C6C3C">
        <w:rPr>
          <w:rFonts w:eastAsia="Times New Roman"/>
          <w:szCs w:val="24"/>
        </w:rPr>
        <w:t xml:space="preserve"> όλες αυτές οι αδυναμίες να ανατάξουμε παθογένειες στη διοίκηση έγιναν ακριβώς</w:t>
      </w:r>
      <w:r w:rsidRPr="0012607F">
        <w:rPr>
          <w:rFonts w:eastAsia="Times New Roman"/>
          <w:szCs w:val="24"/>
        </w:rPr>
        <w:t>,</w:t>
      </w:r>
      <w:r w:rsidRPr="009C6C3C">
        <w:rPr>
          <w:rFonts w:eastAsia="Times New Roman"/>
          <w:szCs w:val="24"/>
        </w:rPr>
        <w:t xml:space="preserve"> </w:t>
      </w:r>
      <w:r>
        <w:rPr>
          <w:rFonts w:eastAsia="Times New Roman"/>
          <w:szCs w:val="24"/>
        </w:rPr>
        <w:t>γ</w:t>
      </w:r>
      <w:r w:rsidRPr="009C6C3C">
        <w:rPr>
          <w:rFonts w:eastAsia="Times New Roman"/>
          <w:szCs w:val="24"/>
        </w:rPr>
        <w:t>ι</w:t>
      </w:r>
      <w:r>
        <w:rPr>
          <w:rFonts w:eastAsia="Times New Roman"/>
          <w:szCs w:val="24"/>
        </w:rPr>
        <w:t xml:space="preserve">ατί βόλευε το πολιτικό σύστημα </w:t>
      </w:r>
      <w:r w:rsidRPr="009C6C3C">
        <w:rPr>
          <w:rFonts w:eastAsia="Times New Roman"/>
          <w:szCs w:val="24"/>
        </w:rPr>
        <w:t xml:space="preserve">η διαιώνιση των </w:t>
      </w:r>
      <w:r w:rsidRPr="009C6C3C">
        <w:rPr>
          <w:rFonts w:eastAsia="Times New Roman"/>
          <w:szCs w:val="24"/>
        </w:rPr>
        <w:t>παθολογιών αυτών</w:t>
      </w:r>
      <w:r>
        <w:rPr>
          <w:rFonts w:eastAsia="Times New Roman"/>
          <w:szCs w:val="24"/>
        </w:rPr>
        <w:t>.</w:t>
      </w:r>
      <w:r w:rsidRPr="009C6C3C">
        <w:rPr>
          <w:rFonts w:eastAsia="Times New Roman"/>
          <w:szCs w:val="24"/>
        </w:rPr>
        <w:t xml:space="preserve"> </w:t>
      </w:r>
    </w:p>
    <w:p w14:paraId="7200B10F" w14:textId="77777777" w:rsidR="00412B74" w:rsidRDefault="00EE22A4">
      <w:pPr>
        <w:tabs>
          <w:tab w:val="center" w:pos="4753"/>
          <w:tab w:val="left" w:pos="6156"/>
        </w:tabs>
        <w:spacing w:line="600" w:lineRule="auto"/>
        <w:ind w:firstLine="720"/>
        <w:jc w:val="both"/>
        <w:rPr>
          <w:rFonts w:eastAsia="Times New Roman"/>
          <w:szCs w:val="24"/>
        </w:rPr>
      </w:pPr>
      <w:r>
        <w:rPr>
          <w:rFonts w:eastAsia="Times New Roman"/>
          <w:szCs w:val="24"/>
        </w:rPr>
        <w:t>Θέλω να ο</w:t>
      </w:r>
      <w:r w:rsidRPr="009C6C3C">
        <w:rPr>
          <w:rFonts w:eastAsia="Times New Roman"/>
          <w:szCs w:val="24"/>
        </w:rPr>
        <w:t>λοκληρώσ</w:t>
      </w:r>
      <w:r>
        <w:rPr>
          <w:rFonts w:eastAsia="Times New Roman"/>
          <w:szCs w:val="24"/>
        </w:rPr>
        <w:t>ω</w:t>
      </w:r>
      <w:r w:rsidRPr="009C6C3C">
        <w:rPr>
          <w:rFonts w:eastAsia="Times New Roman"/>
          <w:szCs w:val="24"/>
        </w:rPr>
        <w:t xml:space="preserve"> όπως ξεκίνησ</w:t>
      </w:r>
      <w:r>
        <w:rPr>
          <w:rFonts w:eastAsia="Times New Roman"/>
          <w:szCs w:val="24"/>
        </w:rPr>
        <w:t>α</w:t>
      </w:r>
      <w:r w:rsidRPr="009C6C3C">
        <w:rPr>
          <w:rFonts w:eastAsia="Times New Roman"/>
          <w:szCs w:val="24"/>
        </w:rPr>
        <w:t xml:space="preserve"> με τις συναινέσεις</w:t>
      </w:r>
      <w:r>
        <w:rPr>
          <w:rFonts w:eastAsia="Times New Roman"/>
          <w:szCs w:val="24"/>
        </w:rPr>
        <w:t xml:space="preserve">. Οι συναινέσεις </w:t>
      </w:r>
      <w:r w:rsidRPr="009C6C3C">
        <w:rPr>
          <w:rFonts w:eastAsia="Times New Roman"/>
          <w:szCs w:val="24"/>
        </w:rPr>
        <w:t xml:space="preserve">προϋποθέτουν διάλογο εκεί </w:t>
      </w:r>
      <w:r>
        <w:rPr>
          <w:rFonts w:eastAsia="Times New Roman"/>
          <w:szCs w:val="24"/>
        </w:rPr>
        <w:t>που μ</w:t>
      </w:r>
      <w:r w:rsidRPr="009C6C3C">
        <w:rPr>
          <w:rFonts w:eastAsia="Times New Roman"/>
          <w:szCs w:val="24"/>
        </w:rPr>
        <w:t xml:space="preserve">πορεί να επιτευχθεί </w:t>
      </w:r>
      <w:r>
        <w:rPr>
          <w:rFonts w:eastAsia="Times New Roman"/>
          <w:szCs w:val="24"/>
        </w:rPr>
        <w:t>η</w:t>
      </w:r>
      <w:r w:rsidRPr="009C6C3C">
        <w:rPr>
          <w:rFonts w:eastAsia="Times New Roman"/>
          <w:szCs w:val="24"/>
        </w:rPr>
        <w:t xml:space="preserve"> σύμπτωση της βούλησης των αντιμαχόμενων πλευρών</w:t>
      </w:r>
      <w:r>
        <w:rPr>
          <w:rFonts w:eastAsia="Times New Roman"/>
          <w:szCs w:val="24"/>
        </w:rPr>
        <w:t>.</w:t>
      </w:r>
      <w:r w:rsidRPr="009C6C3C">
        <w:rPr>
          <w:rFonts w:eastAsia="Times New Roman"/>
          <w:szCs w:val="24"/>
        </w:rPr>
        <w:t xml:space="preserve"> </w:t>
      </w:r>
      <w:r>
        <w:rPr>
          <w:rFonts w:eastAsia="Times New Roman"/>
          <w:szCs w:val="24"/>
        </w:rPr>
        <w:t>Αυτή δεν μπορεί να γίνει σε όλα τα θέματα.</w:t>
      </w:r>
      <w:r w:rsidRPr="009C6C3C">
        <w:rPr>
          <w:rFonts w:eastAsia="Times New Roman"/>
          <w:szCs w:val="24"/>
        </w:rPr>
        <w:t xml:space="preserve"> </w:t>
      </w:r>
      <w:r>
        <w:rPr>
          <w:rFonts w:eastAsia="Times New Roman"/>
          <w:szCs w:val="24"/>
        </w:rPr>
        <w:t>Π</w:t>
      </w:r>
      <w:r w:rsidRPr="009C6C3C">
        <w:rPr>
          <w:rFonts w:eastAsia="Times New Roman"/>
          <w:szCs w:val="24"/>
        </w:rPr>
        <w:t xml:space="preserve">ροφανώς είναι χαοτική </w:t>
      </w:r>
      <w:r>
        <w:rPr>
          <w:rFonts w:eastAsia="Times New Roman"/>
          <w:szCs w:val="24"/>
        </w:rPr>
        <w:t>η</w:t>
      </w:r>
      <w:r>
        <w:rPr>
          <w:rFonts w:eastAsia="Times New Roman"/>
          <w:szCs w:val="24"/>
        </w:rPr>
        <w:t xml:space="preserve"> </w:t>
      </w:r>
      <w:r w:rsidRPr="009C6C3C">
        <w:rPr>
          <w:rFonts w:eastAsia="Times New Roman"/>
          <w:szCs w:val="24"/>
        </w:rPr>
        <w:t xml:space="preserve">διαφορά που μας χωρίζει από τη Νέα Δημοκρατία στα </w:t>
      </w:r>
      <w:r w:rsidRPr="009C6C3C">
        <w:rPr>
          <w:rFonts w:eastAsia="Times New Roman"/>
          <w:szCs w:val="24"/>
        </w:rPr>
        <w:lastRenderedPageBreak/>
        <w:t xml:space="preserve">θέματα του νεοφιλελευθερισμού και σε πλευρές της άσκησης </w:t>
      </w:r>
      <w:r>
        <w:rPr>
          <w:rFonts w:eastAsia="Times New Roman"/>
          <w:szCs w:val="24"/>
        </w:rPr>
        <w:t xml:space="preserve">της </w:t>
      </w:r>
      <w:r>
        <w:rPr>
          <w:rFonts w:eastAsia="Times New Roman"/>
          <w:szCs w:val="24"/>
        </w:rPr>
        <w:t>δ</w:t>
      </w:r>
      <w:r w:rsidRPr="009C6C3C">
        <w:rPr>
          <w:rFonts w:eastAsia="Times New Roman"/>
          <w:szCs w:val="24"/>
        </w:rPr>
        <w:t>ημοκρατίας</w:t>
      </w:r>
      <w:r>
        <w:rPr>
          <w:rFonts w:eastAsia="Times New Roman"/>
          <w:szCs w:val="24"/>
        </w:rPr>
        <w:t>.</w:t>
      </w:r>
      <w:r w:rsidRPr="009C6C3C">
        <w:rPr>
          <w:rFonts w:eastAsia="Times New Roman"/>
          <w:szCs w:val="24"/>
        </w:rPr>
        <w:t xml:space="preserve"> </w:t>
      </w:r>
      <w:r>
        <w:rPr>
          <w:rFonts w:eastAsia="Times New Roman"/>
          <w:szCs w:val="24"/>
        </w:rPr>
        <w:t>Υ</w:t>
      </w:r>
      <w:r w:rsidRPr="009C6C3C">
        <w:rPr>
          <w:rFonts w:eastAsia="Times New Roman"/>
          <w:szCs w:val="24"/>
        </w:rPr>
        <w:t>πάρχουν υπερώριμα ζητήματα</w:t>
      </w:r>
      <w:r>
        <w:rPr>
          <w:rFonts w:eastAsia="Times New Roman"/>
          <w:szCs w:val="24"/>
        </w:rPr>
        <w:t>,</w:t>
      </w:r>
      <w:r w:rsidRPr="009C6C3C">
        <w:rPr>
          <w:rFonts w:eastAsia="Times New Roman"/>
          <w:szCs w:val="24"/>
        </w:rPr>
        <w:t xml:space="preserve"> </w:t>
      </w:r>
      <w:r>
        <w:rPr>
          <w:rFonts w:eastAsia="Times New Roman"/>
          <w:szCs w:val="24"/>
        </w:rPr>
        <w:t>όμως, όπως το</w:t>
      </w:r>
      <w:r w:rsidRPr="009C6C3C">
        <w:rPr>
          <w:rFonts w:eastAsia="Times New Roman"/>
          <w:szCs w:val="24"/>
        </w:rPr>
        <w:t xml:space="preserve"> </w:t>
      </w:r>
      <w:r>
        <w:rPr>
          <w:rFonts w:eastAsia="Times New Roman"/>
          <w:szCs w:val="24"/>
        </w:rPr>
        <w:t>ά</w:t>
      </w:r>
      <w:r w:rsidRPr="009C6C3C">
        <w:rPr>
          <w:rFonts w:eastAsia="Times New Roman"/>
          <w:szCs w:val="24"/>
        </w:rPr>
        <w:t>ρθρο 86</w:t>
      </w:r>
      <w:r>
        <w:rPr>
          <w:rFonts w:eastAsia="Times New Roman"/>
          <w:szCs w:val="24"/>
        </w:rPr>
        <w:t xml:space="preserve"> σχετικά με την</w:t>
      </w:r>
      <w:r w:rsidRPr="009C6C3C">
        <w:rPr>
          <w:rFonts w:eastAsia="Times New Roman"/>
          <w:szCs w:val="24"/>
        </w:rPr>
        <w:t xml:space="preserve"> ευθύνη των </w:t>
      </w:r>
      <w:r>
        <w:rPr>
          <w:rFonts w:eastAsia="Times New Roman"/>
          <w:szCs w:val="24"/>
        </w:rPr>
        <w:t>Υ</w:t>
      </w:r>
      <w:r w:rsidRPr="009C6C3C">
        <w:rPr>
          <w:rFonts w:eastAsia="Times New Roman"/>
          <w:szCs w:val="24"/>
        </w:rPr>
        <w:t>πουργών</w:t>
      </w:r>
      <w:r>
        <w:rPr>
          <w:rFonts w:eastAsia="Times New Roman"/>
          <w:szCs w:val="24"/>
        </w:rPr>
        <w:t>.</w:t>
      </w:r>
      <w:r w:rsidRPr="009C6C3C">
        <w:rPr>
          <w:rFonts w:eastAsia="Times New Roman"/>
          <w:szCs w:val="24"/>
        </w:rPr>
        <w:t xml:space="preserve"> </w:t>
      </w:r>
      <w:r>
        <w:rPr>
          <w:rFonts w:eastAsia="Times New Roman"/>
          <w:szCs w:val="24"/>
        </w:rPr>
        <w:t>Ά</w:t>
      </w:r>
      <w:r w:rsidRPr="009C6C3C">
        <w:rPr>
          <w:rFonts w:eastAsia="Times New Roman"/>
          <w:szCs w:val="24"/>
        </w:rPr>
        <w:t>κουσα πάλι από τον κ</w:t>
      </w:r>
      <w:r>
        <w:rPr>
          <w:rFonts w:eastAsia="Times New Roman"/>
          <w:szCs w:val="24"/>
        </w:rPr>
        <w:t>.</w:t>
      </w:r>
      <w:r w:rsidRPr="009C6C3C">
        <w:rPr>
          <w:rFonts w:eastAsia="Times New Roman"/>
          <w:szCs w:val="24"/>
        </w:rPr>
        <w:t xml:space="preserve"> </w:t>
      </w:r>
      <w:r>
        <w:rPr>
          <w:rFonts w:eastAsia="Times New Roman"/>
          <w:szCs w:val="24"/>
        </w:rPr>
        <w:t>Β</w:t>
      </w:r>
      <w:r w:rsidRPr="009C6C3C">
        <w:rPr>
          <w:rFonts w:eastAsia="Times New Roman"/>
          <w:szCs w:val="24"/>
        </w:rPr>
        <w:t>ενιζέλο να λέει ότι</w:t>
      </w:r>
      <w:r w:rsidRPr="009C6C3C">
        <w:rPr>
          <w:rFonts w:eastAsia="Times New Roman"/>
          <w:szCs w:val="24"/>
        </w:rPr>
        <w:t xml:space="preserve"> καμ</w:t>
      </w:r>
      <w:r>
        <w:rPr>
          <w:rFonts w:eastAsia="Times New Roman"/>
          <w:szCs w:val="24"/>
        </w:rPr>
        <w:t>μ</w:t>
      </w:r>
      <w:r w:rsidRPr="009C6C3C">
        <w:rPr>
          <w:rFonts w:eastAsia="Times New Roman"/>
          <w:szCs w:val="24"/>
        </w:rPr>
        <w:t>ία διάταξη δεν πρέπει να πάει με 180 ψήφους στην επόμενη Βουλή</w:t>
      </w:r>
      <w:r>
        <w:rPr>
          <w:rFonts w:eastAsia="Times New Roman"/>
          <w:szCs w:val="24"/>
        </w:rPr>
        <w:t>.</w:t>
      </w:r>
      <w:r w:rsidRPr="009C6C3C">
        <w:rPr>
          <w:rFonts w:eastAsia="Times New Roman"/>
          <w:szCs w:val="24"/>
        </w:rPr>
        <w:t xml:space="preserve"> </w:t>
      </w:r>
      <w:r>
        <w:rPr>
          <w:rFonts w:eastAsia="Times New Roman"/>
          <w:szCs w:val="24"/>
        </w:rPr>
        <w:t>Ο</w:t>
      </w:r>
      <w:r w:rsidRPr="009C6C3C">
        <w:rPr>
          <w:rFonts w:eastAsia="Times New Roman"/>
          <w:szCs w:val="24"/>
        </w:rPr>
        <w:t>ύτε αυτή</w:t>
      </w:r>
      <w:r>
        <w:rPr>
          <w:rFonts w:eastAsia="Times New Roman"/>
          <w:szCs w:val="24"/>
        </w:rPr>
        <w:t>;</w:t>
      </w:r>
      <w:r w:rsidRPr="009C6C3C">
        <w:rPr>
          <w:rFonts w:eastAsia="Times New Roman"/>
          <w:szCs w:val="24"/>
        </w:rPr>
        <w:t xml:space="preserve"> </w:t>
      </w:r>
      <w:r>
        <w:rPr>
          <w:rFonts w:eastAsia="Times New Roman"/>
          <w:szCs w:val="24"/>
        </w:rPr>
        <w:t>Α</w:t>
      </w:r>
      <w:r w:rsidRPr="009C6C3C">
        <w:rPr>
          <w:rFonts w:eastAsia="Times New Roman"/>
          <w:szCs w:val="24"/>
        </w:rPr>
        <w:t xml:space="preserve">υτό το </w:t>
      </w:r>
      <w:r>
        <w:rPr>
          <w:rFonts w:eastAsia="Times New Roman"/>
          <w:szCs w:val="24"/>
        </w:rPr>
        <w:t>άγος για</w:t>
      </w:r>
      <w:r w:rsidRPr="009C6C3C">
        <w:rPr>
          <w:rFonts w:eastAsia="Times New Roman"/>
          <w:szCs w:val="24"/>
        </w:rPr>
        <w:t xml:space="preserve"> το</w:t>
      </w:r>
      <w:r>
        <w:rPr>
          <w:rFonts w:eastAsia="Times New Roman"/>
          <w:szCs w:val="24"/>
        </w:rPr>
        <w:t>ν</w:t>
      </w:r>
      <w:r w:rsidRPr="009C6C3C">
        <w:rPr>
          <w:rFonts w:eastAsia="Times New Roman"/>
          <w:szCs w:val="24"/>
        </w:rPr>
        <w:t xml:space="preserve"> πολιτικό κόσμο δεν πρέπει να πάει με </w:t>
      </w:r>
      <w:r>
        <w:rPr>
          <w:rFonts w:eastAsia="Times New Roman"/>
          <w:szCs w:val="24"/>
        </w:rPr>
        <w:t>δεδηλωμένη</w:t>
      </w:r>
      <w:r w:rsidRPr="009C6C3C">
        <w:rPr>
          <w:rFonts w:eastAsia="Times New Roman"/>
          <w:szCs w:val="24"/>
        </w:rPr>
        <w:t xml:space="preserve"> την ομοφωνία του </w:t>
      </w:r>
      <w:r>
        <w:rPr>
          <w:rFonts w:eastAsia="Times New Roman"/>
          <w:szCs w:val="24"/>
        </w:rPr>
        <w:t xml:space="preserve">πολιτικού </w:t>
      </w:r>
      <w:r w:rsidRPr="009C6C3C">
        <w:rPr>
          <w:rFonts w:eastAsia="Times New Roman"/>
          <w:szCs w:val="24"/>
        </w:rPr>
        <w:t xml:space="preserve">κόσμου ότι πρέπει </w:t>
      </w:r>
      <w:r>
        <w:rPr>
          <w:rFonts w:eastAsia="Times New Roman"/>
          <w:szCs w:val="24"/>
        </w:rPr>
        <w:t xml:space="preserve">να αντιμετωπιστεί; </w:t>
      </w:r>
    </w:p>
    <w:p w14:paraId="7200B110" w14:textId="77777777" w:rsidR="00412B74" w:rsidRDefault="00EE22A4">
      <w:pPr>
        <w:tabs>
          <w:tab w:val="left" w:pos="7375"/>
        </w:tabs>
        <w:jc w:val="center"/>
        <w:rPr>
          <w:rFonts w:eastAsia="Times New Roman" w:cs="Times New Roman"/>
          <w:szCs w:val="24"/>
        </w:rPr>
      </w:pPr>
      <w:r w:rsidRPr="00655E34">
        <w:rPr>
          <w:rFonts w:eastAsia="Times New Roman" w:cs="Times New Roman"/>
          <w:szCs w:val="24"/>
        </w:rPr>
        <w:t xml:space="preserve">(Χειροκροτήματα από την πτέρυγα του </w:t>
      </w:r>
      <w:r w:rsidRPr="00655E34">
        <w:rPr>
          <w:rFonts w:eastAsia="Times New Roman" w:cs="Times New Roman"/>
          <w:szCs w:val="24"/>
        </w:rPr>
        <w:t>ΣΥΡΙΖΑ)</w:t>
      </w:r>
    </w:p>
    <w:p w14:paraId="7200B111" w14:textId="77777777" w:rsidR="00412B74" w:rsidRDefault="00EE22A4">
      <w:pPr>
        <w:spacing w:line="600" w:lineRule="auto"/>
        <w:ind w:firstLine="720"/>
        <w:jc w:val="both"/>
        <w:rPr>
          <w:rFonts w:eastAsia="Times New Roman" w:cs="Times New Roman"/>
          <w:szCs w:val="24"/>
        </w:rPr>
      </w:pPr>
      <w:r w:rsidRPr="00F55042">
        <w:rPr>
          <w:rFonts w:eastAsia="Times New Roman" w:cs="Times New Roman"/>
          <w:szCs w:val="24"/>
        </w:rPr>
        <w:t>Και δεν κατάλαβα</w:t>
      </w:r>
      <w:r>
        <w:rPr>
          <w:rFonts w:eastAsia="Times New Roman" w:cs="Times New Roman"/>
          <w:szCs w:val="24"/>
        </w:rPr>
        <w:t xml:space="preserve"> καθόλου πώς συσχετίστηκε το άνοιγμα λογαριασμών πολιτικών προσώπων, συγκυριακό πολιτικό γεγονός, με το μείζον αυτό αίτημα δημοκρατικής θεσμικής αλλαγής και ανάταξης των αμαρτιών του παλαιού πολιτικού κόσμου.</w:t>
      </w:r>
    </w:p>
    <w:p w14:paraId="7200B112"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Υπάρχουν άλλα θέματα συ</w:t>
      </w:r>
      <w:r>
        <w:rPr>
          <w:rFonts w:eastAsia="Times New Roman" w:cs="Times New Roman"/>
          <w:szCs w:val="24"/>
        </w:rPr>
        <w:t xml:space="preserve">ναίνεσης; Επιχειρήσαμε να ανοίξει ο διάλογος εδώ και δύο χρόνια. Θα καταθέσω στα Πρακτικά της Βουλής την Έκθεση της Δημόσιας Διαβούλευσης για τη Συνταγματική Αναθεώρηση που οργανώθηκε με συμμετοχή στην </w:t>
      </w:r>
      <w:r>
        <w:rPr>
          <w:rFonts w:eastAsia="Times New Roman" w:cs="Times New Roman"/>
          <w:szCs w:val="24"/>
        </w:rPr>
        <w:t>ε</w:t>
      </w:r>
      <w:r>
        <w:rPr>
          <w:rFonts w:eastAsia="Times New Roman" w:cs="Times New Roman"/>
          <w:szCs w:val="24"/>
        </w:rPr>
        <w:t xml:space="preserve">πιτροπή πολλών προσωπικοτήτων και έξω από τον δικό </w:t>
      </w:r>
      <w:r>
        <w:rPr>
          <w:rFonts w:eastAsia="Times New Roman" w:cs="Times New Roman"/>
          <w:szCs w:val="24"/>
        </w:rPr>
        <w:lastRenderedPageBreak/>
        <w:t>μα</w:t>
      </w:r>
      <w:r>
        <w:rPr>
          <w:rFonts w:eastAsia="Times New Roman" w:cs="Times New Roman"/>
          <w:szCs w:val="24"/>
        </w:rPr>
        <w:t>ς χώρο, υπό τον συντονισμό και την καθοδήγηση του συναδέλφου Μιχάλη Σπουρδαλάκη.</w:t>
      </w:r>
    </w:p>
    <w:p w14:paraId="7200B113" w14:textId="77777777" w:rsidR="00412B74" w:rsidRDefault="00EE22A4">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Αναπληρωτής Υπουργός κ. Γεώργιος Κατρούγκαλος</w:t>
      </w:r>
      <w:r w:rsidRPr="000D63A8">
        <w:rPr>
          <w:rFonts w:eastAsia="Times New Roman" w:cs="Times New Roman"/>
          <w:szCs w:val="24"/>
        </w:rPr>
        <w:t xml:space="preserve"> καταθέτ</w:t>
      </w:r>
      <w:r>
        <w:rPr>
          <w:rFonts w:eastAsia="Times New Roman" w:cs="Times New Roman"/>
          <w:szCs w:val="24"/>
        </w:rPr>
        <w:t>ει για τα Πρακτικά την προαναφερθείσα</w:t>
      </w:r>
      <w:r w:rsidRPr="000D63A8">
        <w:rPr>
          <w:rFonts w:eastAsia="Times New Roman" w:cs="Times New Roman"/>
          <w:szCs w:val="24"/>
        </w:rPr>
        <w:t xml:space="preserve"> </w:t>
      </w:r>
      <w:r>
        <w:rPr>
          <w:rFonts w:eastAsia="Times New Roman" w:cs="Times New Roman"/>
          <w:szCs w:val="24"/>
        </w:rPr>
        <w:t>έκθεση</w:t>
      </w:r>
      <w:r w:rsidRPr="000D63A8">
        <w:rPr>
          <w:rFonts w:eastAsia="Times New Roman" w:cs="Times New Roman"/>
          <w:szCs w:val="24"/>
        </w:rPr>
        <w:t xml:space="preserve">, </w:t>
      </w:r>
      <w:r>
        <w:rPr>
          <w:rFonts w:eastAsia="Times New Roman" w:cs="Times New Roman"/>
          <w:szCs w:val="24"/>
        </w:rPr>
        <w:t>η οποία 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w:t>
      </w:r>
      <w:r w:rsidRPr="000D63A8">
        <w:rPr>
          <w:rFonts w:eastAsia="Times New Roman" w:cs="Times New Roman"/>
          <w:szCs w:val="24"/>
        </w:rPr>
        <w:t xml:space="preserve"> Διεύθυνσης Στενογραφίας και Πρακτικών της Βουλής)</w:t>
      </w:r>
    </w:p>
    <w:p w14:paraId="7200B114"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Είναι μόνο αυτό το επίπεδο, όμως, των δύο τελευταίων χρόνων; Κύριοι συνάδελφοι της Πλειοψηφίας, ας πούμε για το θέμα των σχέσεων Εκκλησίας και </w:t>
      </w:r>
      <w:r>
        <w:rPr>
          <w:rFonts w:eastAsia="Times New Roman" w:cs="Times New Roman"/>
          <w:szCs w:val="24"/>
        </w:rPr>
        <w:t>κ</w:t>
      </w:r>
      <w:r>
        <w:rPr>
          <w:rFonts w:eastAsia="Times New Roman" w:cs="Times New Roman"/>
          <w:szCs w:val="24"/>
        </w:rPr>
        <w:t xml:space="preserve">ράτους, δεν έχει έρθει ο χώρος για τις συναινέσεις που εμείς </w:t>
      </w:r>
      <w:r>
        <w:rPr>
          <w:rFonts w:eastAsia="Times New Roman" w:cs="Times New Roman"/>
          <w:szCs w:val="24"/>
        </w:rPr>
        <w:t>ετοιμάσαμε συζητώντας με την Εκκλησία;</w:t>
      </w:r>
    </w:p>
    <w:p w14:paraId="7200B115"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Θέλω να σας διαβάσω τι έλεγε, κατά τη συζήτηση της θέσπισης του Συντάγματος το 1975, και με αυτό θα τελειώσω, ο τότε Υπουργός Παιδείας και Θρησκευμάτων, καθηγητής Ζέπος. Έλεγε: «Είναι θεωρητικώς ορθότερος ο χωρισμός Ε</w:t>
      </w:r>
      <w:r>
        <w:rPr>
          <w:rFonts w:eastAsia="Times New Roman" w:cs="Times New Roman"/>
          <w:szCs w:val="24"/>
        </w:rPr>
        <w:t xml:space="preserve">κκλησίας και </w:t>
      </w:r>
      <w:r>
        <w:rPr>
          <w:rFonts w:eastAsia="Times New Roman" w:cs="Times New Roman"/>
          <w:szCs w:val="24"/>
        </w:rPr>
        <w:t>π</w:t>
      </w:r>
      <w:r>
        <w:rPr>
          <w:rFonts w:eastAsia="Times New Roman" w:cs="Times New Roman"/>
          <w:szCs w:val="24"/>
        </w:rPr>
        <w:t xml:space="preserve">ολιτείας, αλλά υπό τας παρούσας συνθήκας και λόγω της παραδόσεως που υπάρχει είναι δύσκολο να εκφύγουμε αυτή τη στιγμή από το </w:t>
      </w:r>
      <w:r w:rsidRPr="00A53562">
        <w:rPr>
          <w:rFonts w:eastAsia="Times New Roman" w:cs="Times New Roman"/>
          <w:szCs w:val="24"/>
        </w:rPr>
        <w:t>κρατούν σύστημα».</w:t>
      </w:r>
    </w:p>
    <w:p w14:paraId="7200B116"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Αυτή η στιγμή για εσάς κρατάει σαράντα χρόνια, δεν μπορεί να εμφανίζεστε ότι ακολουθείτε πια φιλελεύθερες πολιτικές αντιλήψεις που τις συνδυάζετε με τον νεοφιλελευθερισμό σας. Πρέπει να επιλέξετε. Και είμαστε ακριβώς σε μια εποχή που όλη η Ευρώπη βρίσκεται</w:t>
      </w:r>
      <w:r>
        <w:rPr>
          <w:rFonts w:eastAsia="Times New Roman" w:cs="Times New Roman"/>
          <w:szCs w:val="24"/>
        </w:rPr>
        <w:t xml:space="preserve"> μπροστά σε ένα δίλημμα για το τι δρόμο θα ακολουθήσει. Αυτόν τον ιδιόμορφο γάμο που δημιουργεί χίμαιρες και τέρατα του νεοφιλελευθερισμού με την ακροδεξιά ή τη λογική των ανοιχτών κοινωνιών, της </w:t>
      </w:r>
      <w:r>
        <w:rPr>
          <w:rFonts w:eastAsia="Times New Roman" w:cs="Times New Roman"/>
          <w:szCs w:val="24"/>
        </w:rPr>
        <w:t>δ</w:t>
      </w:r>
      <w:r>
        <w:rPr>
          <w:rFonts w:eastAsia="Times New Roman" w:cs="Times New Roman"/>
          <w:szCs w:val="24"/>
        </w:rPr>
        <w:t>ημοκρατίας και των ελευθεριών;</w:t>
      </w:r>
    </w:p>
    <w:p w14:paraId="7200B117"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Οι επόμενες ευρωεκλογές είνα</w:t>
      </w:r>
      <w:r>
        <w:rPr>
          <w:rFonts w:eastAsia="Times New Roman" w:cs="Times New Roman"/>
          <w:szCs w:val="24"/>
        </w:rPr>
        <w:t xml:space="preserve">ι μια τέτοια ιστορική στιγμή, αλλά και η αναθεώρηση αυτή ακριβώς αποτελεί μια τέτοια κεντρική στιγμή για τη </w:t>
      </w:r>
      <w:r>
        <w:rPr>
          <w:rFonts w:eastAsia="Times New Roman" w:cs="Times New Roman"/>
          <w:szCs w:val="24"/>
        </w:rPr>
        <w:t>δ</w:t>
      </w:r>
      <w:r>
        <w:rPr>
          <w:rFonts w:eastAsia="Times New Roman" w:cs="Times New Roman"/>
          <w:szCs w:val="24"/>
        </w:rPr>
        <w:t>ημοκρατία μας.</w:t>
      </w:r>
    </w:p>
    <w:p w14:paraId="7200B118" w14:textId="77777777" w:rsidR="00412B74" w:rsidRDefault="00EE22A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200B119" w14:textId="77777777" w:rsidR="00412B74" w:rsidRDefault="00EE22A4">
      <w:pPr>
        <w:spacing w:line="600" w:lineRule="auto"/>
        <w:ind w:firstLine="720"/>
        <w:jc w:val="both"/>
        <w:rPr>
          <w:rFonts w:eastAsia="Times New Roman" w:cs="Times New Roman"/>
          <w:szCs w:val="24"/>
        </w:rPr>
      </w:pPr>
      <w:r w:rsidRPr="002B52A8">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szCs w:val="24"/>
        </w:rPr>
        <w:t>Κυρίες και κύριοι συνάδελφοι, έχω την τιμή να ανακοινώσ</w:t>
      </w:r>
      <w:r>
        <w:rPr>
          <w:rFonts w:eastAsia="Times New Roman"/>
          <w:szCs w:val="24"/>
        </w:rPr>
        <w:t xml:space="preserve">ω στο Σώμα ότι τη συνεδρίασή μας παρακολουθούν από τα άνω δυτικά θεωρεία, αφού προηγουμένως ξεναγήθηκαν στην έκθεση της αίθουσας </w:t>
      </w:r>
      <w:r>
        <w:rPr>
          <w:rFonts w:eastAsia="Times New Roman"/>
          <w:szCs w:val="24"/>
        </w:rPr>
        <w:lastRenderedPageBreak/>
        <w:t xml:space="preserve">«ΕΛΕΥΘΕΡΙΟΣ ΒΕΝΙΖΕΛΟΣ» και ενημερώθηκαν για την ιστορία του κτηρίου και τον τρόπο οργάνωσης και λειτουργίας της Βουλής, είκοσι </w:t>
      </w:r>
      <w:r>
        <w:rPr>
          <w:rFonts w:eastAsia="Times New Roman"/>
          <w:szCs w:val="24"/>
        </w:rPr>
        <w:t>εννέα μαθητές και μαθήτριες και δύο συνοδοί καθηγητές από το Γυμνάσιο του Ρίου.</w:t>
      </w:r>
    </w:p>
    <w:p w14:paraId="7200B11A" w14:textId="77777777" w:rsidR="00412B74" w:rsidRDefault="00EE22A4">
      <w:pPr>
        <w:tabs>
          <w:tab w:val="left" w:pos="6787"/>
        </w:tabs>
        <w:spacing w:line="600" w:lineRule="auto"/>
        <w:ind w:firstLine="720"/>
        <w:jc w:val="both"/>
        <w:rPr>
          <w:rFonts w:eastAsia="Times New Roman"/>
          <w:szCs w:val="24"/>
        </w:rPr>
      </w:pPr>
      <w:r>
        <w:rPr>
          <w:rFonts w:eastAsia="Times New Roman"/>
          <w:szCs w:val="24"/>
        </w:rPr>
        <w:t>Η Βουλή το</w:t>
      </w:r>
      <w:r>
        <w:rPr>
          <w:rFonts w:eastAsia="Times New Roman"/>
          <w:szCs w:val="24"/>
        </w:rPr>
        <w:t>ύ</w:t>
      </w:r>
      <w:r>
        <w:rPr>
          <w:rFonts w:eastAsia="Times New Roman"/>
          <w:szCs w:val="24"/>
        </w:rPr>
        <w:t>ς καλωσορίζει.</w:t>
      </w:r>
    </w:p>
    <w:p w14:paraId="7200B11B" w14:textId="77777777" w:rsidR="00412B74" w:rsidRDefault="00EE22A4">
      <w:pPr>
        <w:tabs>
          <w:tab w:val="left" w:pos="6787"/>
        </w:tabs>
        <w:spacing w:line="600" w:lineRule="auto"/>
        <w:ind w:firstLine="720"/>
        <w:jc w:val="center"/>
        <w:rPr>
          <w:rFonts w:eastAsia="Times New Roman" w:cs="Times New Roman"/>
          <w:szCs w:val="24"/>
        </w:rPr>
      </w:pPr>
      <w:r>
        <w:rPr>
          <w:rFonts w:eastAsia="Times New Roman" w:cs="Times New Roman"/>
          <w:szCs w:val="24"/>
        </w:rPr>
        <w:t>(Χειροκροτήματα απ</w:t>
      </w:r>
      <w:r w:rsidRPr="001238FA">
        <w:rPr>
          <w:rFonts w:eastAsia="Times New Roman" w:cs="Times New Roman"/>
          <w:szCs w:val="24"/>
        </w:rPr>
        <w:t>’</w:t>
      </w:r>
      <w:r>
        <w:rPr>
          <w:rFonts w:eastAsia="Times New Roman" w:cs="Times New Roman"/>
          <w:szCs w:val="24"/>
        </w:rPr>
        <w:t xml:space="preserve"> όλες τις πτέρυγες της Βουλής)</w:t>
      </w:r>
    </w:p>
    <w:p w14:paraId="7200B11C" w14:textId="77777777" w:rsidR="00412B74" w:rsidRDefault="00EE22A4">
      <w:pPr>
        <w:tabs>
          <w:tab w:val="left" w:pos="6787"/>
        </w:tabs>
        <w:spacing w:line="600" w:lineRule="auto"/>
        <w:ind w:firstLine="720"/>
        <w:jc w:val="both"/>
        <w:rPr>
          <w:rFonts w:eastAsia="Times New Roman" w:cs="Times New Roman"/>
          <w:szCs w:val="24"/>
        </w:rPr>
      </w:pPr>
      <w:r>
        <w:rPr>
          <w:rFonts w:eastAsia="Times New Roman" w:cs="Times New Roman"/>
          <w:szCs w:val="24"/>
        </w:rPr>
        <w:t>Προχωράμε με τη συνάδελφο κ</w:t>
      </w:r>
      <w:r>
        <w:rPr>
          <w:rFonts w:eastAsia="Times New Roman" w:cs="Times New Roman"/>
          <w:szCs w:val="24"/>
        </w:rPr>
        <w:t>.</w:t>
      </w:r>
      <w:r>
        <w:rPr>
          <w:rFonts w:eastAsia="Times New Roman" w:cs="Times New Roman"/>
          <w:szCs w:val="24"/>
        </w:rPr>
        <w:t xml:space="preserve"> Νίκη Κεραμέως από τη Νέα Δημοκρατία.</w:t>
      </w:r>
    </w:p>
    <w:p w14:paraId="7200B11D" w14:textId="77777777" w:rsidR="00412B74" w:rsidRDefault="00EE22A4">
      <w:pPr>
        <w:tabs>
          <w:tab w:val="left" w:pos="6787"/>
        </w:tabs>
        <w:spacing w:line="600" w:lineRule="auto"/>
        <w:ind w:firstLine="720"/>
        <w:jc w:val="both"/>
        <w:rPr>
          <w:rFonts w:eastAsia="Times New Roman" w:cs="Times New Roman"/>
          <w:szCs w:val="24"/>
        </w:rPr>
      </w:pPr>
      <w:r w:rsidRPr="002B52A8">
        <w:rPr>
          <w:rFonts w:eastAsia="Times New Roman" w:cs="Times New Roman"/>
          <w:b/>
          <w:szCs w:val="24"/>
        </w:rPr>
        <w:t>ΝΙΚΗ ΚΕΡΑΜΕΩΣ:</w:t>
      </w:r>
      <w:r>
        <w:rPr>
          <w:rFonts w:eastAsia="Times New Roman" w:cs="Times New Roman"/>
          <w:szCs w:val="24"/>
        </w:rPr>
        <w:t xml:space="preserve"> Ευχαριστώ πολύ, κύριε Πρόεδρε.</w:t>
      </w:r>
    </w:p>
    <w:p w14:paraId="7200B11E" w14:textId="77777777" w:rsidR="00412B74" w:rsidRDefault="00EE22A4">
      <w:pPr>
        <w:tabs>
          <w:tab w:val="left" w:pos="6787"/>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συζήτηση για την </w:t>
      </w:r>
      <w:r>
        <w:rPr>
          <w:rFonts w:eastAsia="Times New Roman" w:cs="Times New Roman"/>
          <w:szCs w:val="24"/>
        </w:rPr>
        <w:t>Α</w:t>
      </w:r>
      <w:r>
        <w:rPr>
          <w:rFonts w:eastAsia="Times New Roman" w:cs="Times New Roman"/>
          <w:szCs w:val="24"/>
        </w:rPr>
        <w:t>ναθεώρηση του Συντάγματος αποτελεί ύψιστη στιγμή κοινοβουλευτισμού και είναι γεγονός πως η νέα Ελλάδα που οραματιζόμαστε χρειάζεται να ένα νέο Σύνταγμα.</w:t>
      </w:r>
    </w:p>
    <w:p w14:paraId="7200B11F" w14:textId="77777777" w:rsidR="00412B74" w:rsidRDefault="00EE22A4">
      <w:pPr>
        <w:tabs>
          <w:tab w:val="left" w:pos="6787"/>
        </w:tabs>
        <w:spacing w:line="600" w:lineRule="auto"/>
        <w:ind w:firstLine="720"/>
        <w:jc w:val="both"/>
        <w:rPr>
          <w:rFonts w:eastAsia="Times New Roman" w:cs="Times New Roman"/>
          <w:szCs w:val="24"/>
        </w:rPr>
      </w:pPr>
      <w:r>
        <w:rPr>
          <w:rFonts w:eastAsia="Times New Roman" w:cs="Times New Roman"/>
          <w:szCs w:val="24"/>
        </w:rPr>
        <w:t>Ωστόσο οι συνθήκες υπ</w:t>
      </w:r>
      <w:r>
        <w:rPr>
          <w:rFonts w:eastAsia="Times New Roman" w:cs="Times New Roman"/>
          <w:szCs w:val="24"/>
        </w:rPr>
        <w:t xml:space="preserve">ό τις οποίες επιλέγει η Κυβέρνηση να φέρει το ζήτημα της </w:t>
      </w:r>
      <w:r>
        <w:rPr>
          <w:rFonts w:eastAsia="Times New Roman" w:cs="Times New Roman"/>
          <w:szCs w:val="24"/>
        </w:rPr>
        <w:t>Α</w:t>
      </w:r>
      <w:r>
        <w:rPr>
          <w:rFonts w:eastAsia="Times New Roman" w:cs="Times New Roman"/>
          <w:szCs w:val="24"/>
        </w:rPr>
        <w:t>ναθεώρησης του Συντάγματος στην επιφάνεια δείχνει και τις αληθινές προθέσεις, την πραγματική διττή της στόχευση:</w:t>
      </w:r>
    </w:p>
    <w:p w14:paraId="7200B120" w14:textId="77777777" w:rsidR="00412B74" w:rsidRDefault="00EE22A4">
      <w:pPr>
        <w:tabs>
          <w:tab w:val="left" w:pos="6787"/>
        </w:tabs>
        <w:spacing w:line="600" w:lineRule="auto"/>
        <w:ind w:firstLine="720"/>
        <w:jc w:val="both"/>
        <w:rPr>
          <w:rFonts w:eastAsia="Times New Roman" w:cs="Times New Roman"/>
          <w:szCs w:val="24"/>
        </w:rPr>
      </w:pPr>
      <w:r>
        <w:rPr>
          <w:rFonts w:eastAsia="Times New Roman" w:cs="Times New Roman"/>
          <w:szCs w:val="24"/>
        </w:rPr>
        <w:lastRenderedPageBreak/>
        <w:t>Στόχευση πρώτη της Κυβέρνησης. Η Κυβέρνηση θέλει να αποπροσανατολίσει την κοινή γνώμη</w:t>
      </w:r>
      <w:r>
        <w:rPr>
          <w:rFonts w:eastAsia="Times New Roman" w:cs="Times New Roman"/>
          <w:szCs w:val="24"/>
        </w:rPr>
        <w:t xml:space="preserve"> από τη ζοφερή πραγματικότητα την οποία έχει η ίδια δημιουργήσει με αποκλειστική της ευθύνη. Η Κυβέρνηση θέλει να αποπροσανατολίσει από τη ζοφερή κατάσταση στην οικονομία της χώρας, μια χώρα αποκλεισμένη από τις αγορές παρά ένα δάνειο 86 δισεκατομμυρίων ευ</w:t>
      </w:r>
      <w:r>
        <w:rPr>
          <w:rFonts w:eastAsia="Times New Roman" w:cs="Times New Roman"/>
          <w:szCs w:val="24"/>
        </w:rPr>
        <w:t>ρώ και 14,5 δισεκατομμυρίων ευρώ μέτρα που ψήφισε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μία χώρα που εξακολουθεί να υπερφορολογεί τους πολίτες, να επιβαρύνει τους εργαζόμενους και τους εργοδότες με υπερβολικές ασφαλιστικές εισφορές, να μην προσελκύει επενδύσεις.</w:t>
      </w:r>
    </w:p>
    <w:p w14:paraId="7200B121" w14:textId="77777777" w:rsidR="00412B74" w:rsidRDefault="00EE22A4">
      <w:pPr>
        <w:tabs>
          <w:tab w:val="left" w:pos="6787"/>
        </w:tabs>
        <w:spacing w:line="600" w:lineRule="auto"/>
        <w:ind w:firstLine="720"/>
        <w:jc w:val="both"/>
        <w:rPr>
          <w:rFonts w:eastAsia="Times New Roman" w:cs="Times New Roman"/>
          <w:szCs w:val="24"/>
        </w:rPr>
      </w:pPr>
      <w:r>
        <w:rPr>
          <w:rFonts w:eastAsia="Times New Roman" w:cs="Times New Roman"/>
          <w:szCs w:val="24"/>
        </w:rPr>
        <w:t>Η Κυ</w:t>
      </w:r>
      <w:r>
        <w:rPr>
          <w:rFonts w:eastAsia="Times New Roman" w:cs="Times New Roman"/>
          <w:szCs w:val="24"/>
        </w:rPr>
        <w:t>βέρνηση θέλει να αποπροσανατολίσει από τη ζοφερή πραγματικότητα που άπτεται των εθνικών μας θεμάτων, τη Συμφωνία των Πρεσπών που συσσωρεύει διαρκώς αρνητικά τετελεσμένα, όπως φαίνεται και από την αναθεωρητική διαδικασία στη γειτονική χώρα.</w:t>
      </w:r>
    </w:p>
    <w:p w14:paraId="7200B122" w14:textId="77777777" w:rsidR="00412B74" w:rsidRDefault="00EE22A4">
      <w:pPr>
        <w:tabs>
          <w:tab w:val="left" w:pos="6787"/>
        </w:tabs>
        <w:spacing w:line="600" w:lineRule="auto"/>
        <w:ind w:firstLine="720"/>
        <w:jc w:val="both"/>
        <w:rPr>
          <w:rFonts w:eastAsia="Times New Roman" w:cs="Times New Roman"/>
          <w:szCs w:val="24"/>
        </w:rPr>
      </w:pPr>
      <w:r>
        <w:rPr>
          <w:rFonts w:eastAsia="Times New Roman" w:cs="Times New Roman"/>
          <w:szCs w:val="24"/>
        </w:rPr>
        <w:t>Η Κυβέρνηση θέλε</w:t>
      </w:r>
      <w:r>
        <w:rPr>
          <w:rFonts w:eastAsia="Times New Roman" w:cs="Times New Roman"/>
          <w:szCs w:val="24"/>
        </w:rPr>
        <w:t xml:space="preserve">ι να αποπροσανατολίσει από τη δραματική επιδείνωση της δημόσιας ασφάλειας και τάξης: Άλωση </w:t>
      </w:r>
      <w:r>
        <w:rPr>
          <w:rFonts w:eastAsia="Times New Roman" w:cs="Times New Roman"/>
          <w:szCs w:val="24"/>
        </w:rPr>
        <w:lastRenderedPageBreak/>
        <w:t>των πανεπιστημιακών χώρων από συλλογικότητες, από ληστοσυμμορίες, από εμπόρους ναρκωτικών, ένοπλες ληστείες σε πολυσύχναστους δρόμους της Αθήνας,</w:t>
      </w:r>
    </w:p>
    <w:p w14:paraId="7200B123" w14:textId="77777777" w:rsidR="00412B74" w:rsidRDefault="00EE22A4">
      <w:pPr>
        <w:tabs>
          <w:tab w:val="left" w:pos="6787"/>
        </w:tabs>
        <w:spacing w:line="600" w:lineRule="auto"/>
        <w:ind w:firstLine="720"/>
        <w:jc w:val="both"/>
        <w:rPr>
          <w:rFonts w:eastAsia="Times New Roman" w:cs="Times New Roman"/>
          <w:szCs w:val="24"/>
        </w:rPr>
      </w:pPr>
      <w:r>
        <w:rPr>
          <w:rFonts w:eastAsia="Times New Roman" w:cs="Times New Roman"/>
          <w:szCs w:val="24"/>
        </w:rPr>
        <w:t>Και η Κυβέρνηση θέλ</w:t>
      </w:r>
      <w:r>
        <w:rPr>
          <w:rFonts w:eastAsia="Times New Roman" w:cs="Times New Roman"/>
          <w:szCs w:val="24"/>
        </w:rPr>
        <w:t>ει να αποπροσανατολίσει από κυβερνητικά σκάνδαλα που διαδέχονται το ένα το άλλο. Από τις αποκαλύψεις για την έρευνα, που διεξάγεται σε ευρωπαϊκό επίπεδο, για τη διασπάθιση 1,6 δισεκατομμυρίων ευρώ κοινοτικών πόρων για το προσφυγικό, τις αποκαλύψεις για την</w:t>
      </w:r>
      <w:r>
        <w:rPr>
          <w:rFonts w:eastAsia="Times New Roman" w:cs="Times New Roman"/>
          <w:szCs w:val="24"/>
        </w:rPr>
        <w:t xml:space="preserve"> παραλίγο απευθείας ανάθεση του Αεροδρομίου Ελευθέριος Βενιζέλος έναντι ευτελούς τιμήματος, τις αποκαλύψεις για την εξαγορά από τη ΔΕΗ εταιρείας που ανήκει στον </w:t>
      </w:r>
      <w:r>
        <w:rPr>
          <w:rFonts w:eastAsia="Times New Roman" w:cs="Times New Roman"/>
          <w:szCs w:val="24"/>
        </w:rPr>
        <w:t>α</w:t>
      </w:r>
      <w:r>
        <w:rPr>
          <w:rFonts w:eastAsia="Times New Roman" w:cs="Times New Roman"/>
          <w:szCs w:val="24"/>
        </w:rPr>
        <w:t>ντιπρόεδρο των Σκοπίων.</w:t>
      </w:r>
    </w:p>
    <w:p w14:paraId="7200B124" w14:textId="77777777" w:rsidR="00412B74" w:rsidRDefault="00EE22A4">
      <w:pPr>
        <w:tabs>
          <w:tab w:val="left" w:pos="6787"/>
        </w:tabs>
        <w:spacing w:line="600" w:lineRule="auto"/>
        <w:ind w:firstLine="720"/>
        <w:jc w:val="both"/>
        <w:rPr>
          <w:rFonts w:eastAsia="Times New Roman"/>
          <w:szCs w:val="24"/>
        </w:rPr>
      </w:pPr>
      <w:r>
        <w:rPr>
          <w:rFonts w:eastAsia="Times New Roman" w:cs="Times New Roman"/>
          <w:szCs w:val="24"/>
        </w:rPr>
        <w:t>Στόχευση, λοιπόν, πρώτη της Κυβέρνησης είναι η εργαλειοποίηση της συντ</w:t>
      </w:r>
      <w:r>
        <w:rPr>
          <w:rFonts w:eastAsia="Times New Roman" w:cs="Times New Roman"/>
          <w:szCs w:val="24"/>
        </w:rPr>
        <w:t>αγματικής αναθεώρησης σε όπλο αντιπερισπασμού, μιας αναθεώρησης που εξαγγέλθηκε από τον Πρωθυπουργό πριν από δυόμισι χρόνια κ</w:t>
      </w:r>
      <w:r>
        <w:rPr>
          <w:rFonts w:eastAsia="Times New Roman"/>
          <w:szCs w:val="24"/>
        </w:rPr>
        <w:t>αι όλως τυχαίως, κυρίες και κύριοι συνάδελφοι, εκκινεί εντέλει τώρα, λίγους μήνες πριν από τις εκλογές και προβλέπεται να διαρκέσει</w:t>
      </w:r>
      <w:r>
        <w:rPr>
          <w:rFonts w:eastAsia="Times New Roman"/>
          <w:szCs w:val="24"/>
        </w:rPr>
        <w:t xml:space="preserve"> μόλις δύο μήνες.</w:t>
      </w:r>
    </w:p>
    <w:p w14:paraId="7200B125" w14:textId="77777777" w:rsidR="00412B74" w:rsidRDefault="00EE22A4">
      <w:pPr>
        <w:spacing w:line="600" w:lineRule="auto"/>
        <w:ind w:firstLine="720"/>
        <w:jc w:val="both"/>
        <w:rPr>
          <w:rFonts w:eastAsia="Times New Roman"/>
          <w:szCs w:val="24"/>
        </w:rPr>
      </w:pPr>
      <w:r>
        <w:rPr>
          <w:rFonts w:eastAsia="Times New Roman"/>
          <w:szCs w:val="24"/>
        </w:rPr>
        <w:lastRenderedPageBreak/>
        <w:t xml:space="preserve">Κύριες και κύριοι, μόνο και μόνο αυτή η </w:t>
      </w:r>
      <w:r>
        <w:rPr>
          <w:rFonts w:eastAsia="Times New Roman"/>
          <w:szCs w:val="24"/>
          <w:lang w:val="en-US"/>
        </w:rPr>
        <w:t>fast</w:t>
      </w:r>
      <w:r w:rsidRPr="005562BB">
        <w:rPr>
          <w:rFonts w:eastAsia="Times New Roman"/>
          <w:szCs w:val="24"/>
        </w:rPr>
        <w:t xml:space="preserve"> </w:t>
      </w:r>
      <w:r>
        <w:rPr>
          <w:rFonts w:eastAsia="Times New Roman"/>
          <w:szCs w:val="24"/>
          <w:lang w:val="en-US"/>
        </w:rPr>
        <w:t>track</w:t>
      </w:r>
      <w:r w:rsidRPr="005562BB">
        <w:rPr>
          <w:rFonts w:eastAsia="Times New Roman"/>
          <w:szCs w:val="24"/>
        </w:rPr>
        <w:t xml:space="preserve"> </w:t>
      </w:r>
      <w:r>
        <w:rPr>
          <w:rFonts w:eastAsia="Times New Roman"/>
          <w:szCs w:val="24"/>
        </w:rPr>
        <w:t>διαδικασία που έχει επιλεγεί συνιστά έμπρακτη απόδειξη της περιφρόνησης του ΣΥΡΙΖΑ προς τους θεσμούς και τις κοινοβουλευτικές διαδικασίες. Στη μεταπολιτευτική μας ιστορία πάντα οι εργασίε</w:t>
      </w:r>
      <w:r>
        <w:rPr>
          <w:rFonts w:eastAsia="Times New Roman"/>
          <w:szCs w:val="24"/>
        </w:rPr>
        <w:t>ς των σχετικών επιτροπών διαρκούσαν πολλούς μήνες, καθώς σε μια τέτοια κορυφαία θεσμική διαδικασία απαιτείται να γίνονται ουσιαστικές κοινοβουλευτικές ζυμώσεις και να εξαντλούνται τα περιθώρια συναινέσεων.</w:t>
      </w:r>
    </w:p>
    <w:p w14:paraId="7200B126" w14:textId="77777777" w:rsidR="00412B74" w:rsidRDefault="00EE22A4">
      <w:pPr>
        <w:spacing w:line="600" w:lineRule="auto"/>
        <w:ind w:firstLine="720"/>
        <w:jc w:val="both"/>
        <w:rPr>
          <w:rFonts w:eastAsia="Times New Roman"/>
          <w:szCs w:val="24"/>
        </w:rPr>
      </w:pPr>
      <w:r>
        <w:rPr>
          <w:rFonts w:eastAsia="Times New Roman"/>
          <w:szCs w:val="24"/>
        </w:rPr>
        <w:t>Στόχευση δεύτερη της Κυβέρνησης είναι να μπλοκάρει</w:t>
      </w:r>
      <w:r>
        <w:rPr>
          <w:rFonts w:eastAsia="Times New Roman"/>
          <w:szCs w:val="24"/>
        </w:rPr>
        <w:t xml:space="preserve"> για τα επόμενα δέκα χρόνια μια πραγματική προσπάθεια εκσυγχρονισμού του κράτους, του Συντάγματος από τη Νέα Δημοκρατία. Και αυτό, κυρίες και κύριοι, το ομολόγησε κυνικά νυν Υπουργός της Κυβέρνησης, όλως τυχαίως ο προλαλήσας, σε ραδιοφωνική του  συνέντευξη</w:t>
      </w:r>
      <w:r>
        <w:rPr>
          <w:rFonts w:eastAsia="Times New Roman"/>
          <w:szCs w:val="24"/>
        </w:rPr>
        <w:t xml:space="preserve"> πριν από δύο μόνο εβδομάδες. Και διαβάζω επί λέξει τα λεγόμενα του κ. Κατρούγκαλου, ο οποίος είπε</w:t>
      </w:r>
      <w:r w:rsidRPr="002C7769">
        <w:rPr>
          <w:rFonts w:eastAsia="Times New Roman"/>
          <w:szCs w:val="24"/>
        </w:rPr>
        <w:t xml:space="preserve">: </w:t>
      </w:r>
      <w:r>
        <w:rPr>
          <w:rFonts w:eastAsia="Times New Roman"/>
          <w:szCs w:val="24"/>
        </w:rPr>
        <w:t xml:space="preserve">«Μόνο και μόνο μη συναινώντας σε αυτά που θεωρούνται ότι είναι εμβληματικά τμήματα του νεοφιλελευθερισμού να μπουν στην </w:t>
      </w:r>
      <w:r>
        <w:rPr>
          <w:rFonts w:eastAsia="Times New Roman"/>
          <w:szCs w:val="24"/>
        </w:rPr>
        <w:t>Α</w:t>
      </w:r>
      <w:r>
        <w:rPr>
          <w:rFonts w:eastAsia="Times New Roman"/>
          <w:szCs w:val="24"/>
        </w:rPr>
        <w:t>ναθεώρηση, όπως είναι κατ</w:t>
      </w:r>
      <w:r>
        <w:rPr>
          <w:rFonts w:eastAsia="Times New Roman"/>
          <w:szCs w:val="24"/>
        </w:rPr>
        <w:t xml:space="preserve">’ </w:t>
      </w:r>
      <w:r>
        <w:rPr>
          <w:rFonts w:eastAsia="Times New Roman"/>
          <w:szCs w:val="24"/>
        </w:rPr>
        <w:t>εξοχήν τ</w:t>
      </w:r>
      <w:r>
        <w:rPr>
          <w:rFonts w:eastAsia="Times New Roman"/>
          <w:szCs w:val="24"/>
        </w:rPr>
        <w:t xml:space="preserve">ο θέμα των ιδιωτικών πανεπιστημίων, ουσιαστικά εμποδίζουμε την αναθεώρησή τους για </w:t>
      </w:r>
      <w:r>
        <w:rPr>
          <w:rFonts w:eastAsia="Times New Roman"/>
          <w:szCs w:val="24"/>
        </w:rPr>
        <w:lastRenderedPageBreak/>
        <w:t>δέκα χρόνια μια που το Σύνταγμά μας προβλέπει ότι δεν μπορεί να ξεκινήσει η ίδια αναθεώρηση πριν περάσουν πέντε χρόνια».</w:t>
      </w:r>
    </w:p>
    <w:p w14:paraId="7200B127" w14:textId="77777777" w:rsidR="00412B74" w:rsidRDefault="00EE22A4">
      <w:pPr>
        <w:spacing w:line="600" w:lineRule="auto"/>
        <w:ind w:firstLine="720"/>
        <w:jc w:val="both"/>
        <w:rPr>
          <w:rFonts w:eastAsia="Times New Roman"/>
          <w:szCs w:val="24"/>
        </w:rPr>
      </w:pPr>
      <w:r>
        <w:rPr>
          <w:rFonts w:eastAsia="Times New Roman"/>
          <w:szCs w:val="24"/>
        </w:rPr>
        <w:t>Κυρίες και κύριοι, η Κυβέρνηση επιχειρεί επί της ουσ</w:t>
      </w:r>
      <w:r>
        <w:rPr>
          <w:rFonts w:eastAsia="Times New Roman"/>
          <w:szCs w:val="24"/>
        </w:rPr>
        <w:t>ίας να ματαιώσει για μια δεκαετία κάθε γενναία αλλαγή του Συντάγματος. Επιχειρεί να εργαλειοποιήσει ακόμα και αυτή την ύψιστη κοινοβουλευτική διαδικασία μόνο και μόνο για να εμποδίσει ένα γνήσιο και απαραίτητο εκσυγχρονισμό του Συντάγματος.</w:t>
      </w:r>
    </w:p>
    <w:p w14:paraId="7200B128" w14:textId="77777777" w:rsidR="00412B74" w:rsidRDefault="00EE22A4">
      <w:pPr>
        <w:spacing w:line="600" w:lineRule="auto"/>
        <w:ind w:firstLine="720"/>
        <w:jc w:val="both"/>
        <w:rPr>
          <w:rFonts w:eastAsia="Times New Roman"/>
          <w:szCs w:val="24"/>
        </w:rPr>
      </w:pPr>
      <w:r>
        <w:rPr>
          <w:rFonts w:eastAsia="Times New Roman"/>
          <w:szCs w:val="24"/>
        </w:rPr>
        <w:t>Ας έρθουμε, όμω</w:t>
      </w:r>
      <w:r>
        <w:rPr>
          <w:rFonts w:eastAsia="Times New Roman"/>
          <w:szCs w:val="24"/>
        </w:rPr>
        <w:t>ς και στην ουσία των προσχηματικών αυτών προτάσεων του ΣΥΡΙΖΑ για το Σύνταγμα. Είναι ένα αναχρονιστικό κείμενο με προτάσεις επικίνδυνες, όπως δημοψηφίσματα με λαϊκή πρωτοβουλία, προτάσεις ατελέσφορες, όπως επαναλαμβανόμενες ψηφοφορίες για ένα εξάμηνο για τ</w:t>
      </w:r>
      <w:r>
        <w:rPr>
          <w:rFonts w:eastAsia="Times New Roman"/>
          <w:szCs w:val="24"/>
        </w:rPr>
        <w:t>ην εκλογή του Προέδρου της Δημοκρατίας, προτάσεις θεσμικά διαλυτικές, όπως η συνταγματική κατοχύρωση της απλής αναλογικής ως μόνιμου εκλογικού συστήματος που θα οδηγήσει τη χώρα σε μόνιμη ακυβερνησία.</w:t>
      </w:r>
    </w:p>
    <w:p w14:paraId="7200B129" w14:textId="77777777" w:rsidR="00412B74" w:rsidRDefault="00EE22A4">
      <w:pPr>
        <w:spacing w:line="600" w:lineRule="auto"/>
        <w:ind w:firstLine="720"/>
        <w:jc w:val="both"/>
        <w:rPr>
          <w:rFonts w:eastAsia="Times New Roman"/>
          <w:szCs w:val="24"/>
        </w:rPr>
      </w:pPr>
      <w:r>
        <w:rPr>
          <w:rFonts w:eastAsia="Times New Roman"/>
          <w:szCs w:val="24"/>
        </w:rPr>
        <w:t>Είναι μια πρόταση, κυρίες και κύριοι της κυβερνώσας Πλε</w:t>
      </w:r>
      <w:r>
        <w:rPr>
          <w:rFonts w:eastAsia="Times New Roman"/>
          <w:szCs w:val="24"/>
        </w:rPr>
        <w:t xml:space="preserve">ιοψηφίας, χωρίς ούτε αναφορά στις μεγάλες θεσμικές τομές </w:t>
      </w:r>
      <w:r>
        <w:rPr>
          <w:rFonts w:eastAsia="Times New Roman"/>
          <w:szCs w:val="24"/>
        </w:rPr>
        <w:lastRenderedPageBreak/>
        <w:t xml:space="preserve">που έχει ανάγκη η χώρα, τομές στη δημόσια διοίκηση, στην εκπαίδευση, στην ανάπτυξη, στη </w:t>
      </w:r>
      <w:r>
        <w:rPr>
          <w:rFonts w:eastAsia="Times New Roman"/>
          <w:szCs w:val="24"/>
        </w:rPr>
        <w:t>δ</w:t>
      </w:r>
      <w:r>
        <w:rPr>
          <w:rFonts w:eastAsia="Times New Roman"/>
          <w:szCs w:val="24"/>
        </w:rPr>
        <w:t>ικαιοσύνη, στην καλή νομοθέτηση, στη δημοσιονομική σταθερότητα.</w:t>
      </w:r>
    </w:p>
    <w:p w14:paraId="7200B12A" w14:textId="77777777" w:rsidR="00412B74" w:rsidRDefault="00EE22A4">
      <w:pPr>
        <w:spacing w:line="600" w:lineRule="auto"/>
        <w:ind w:firstLine="720"/>
        <w:jc w:val="both"/>
        <w:rPr>
          <w:rFonts w:eastAsia="Times New Roman"/>
          <w:szCs w:val="24"/>
        </w:rPr>
      </w:pPr>
      <w:r>
        <w:rPr>
          <w:rFonts w:eastAsia="Times New Roman"/>
          <w:szCs w:val="24"/>
        </w:rPr>
        <w:t>Κυρίες και κύριοι, αντέχουμε ως χώρα να χάσουμ</w:t>
      </w:r>
      <w:r>
        <w:rPr>
          <w:rFonts w:eastAsia="Times New Roman"/>
          <w:szCs w:val="24"/>
        </w:rPr>
        <w:t>ε άλλη μια δεκαετία για να έχουμε την ευκαιρία να αποκτήσουμε ένα νέο σύγχρονο Σύνταγμα; Όχι, δεν αντέχουμε, όπως δεν αντέχουμε και δεν θα επιτρέψουμε στην κυβερνώσα Πλειοψηφία να υποβαθμίσει το Σύνταγμά μας. Η Νέα Δημοκρατία δεν θα επιτρέψει κανέναν αναθε</w:t>
      </w:r>
      <w:r>
        <w:rPr>
          <w:rFonts w:eastAsia="Times New Roman"/>
          <w:szCs w:val="24"/>
        </w:rPr>
        <w:t xml:space="preserve">ωρητικό λαϊκισμό που εντέλει θα υπονομεύσει το ίδιο το πολίτευμά μας. Και γι’ αυτό, κυρίες και κύριοι, θα συμμετέχουμε κανονικά στην Επιτροπή Αναθεώρησης που συγκροτείται σε σώμα αύριο. </w:t>
      </w:r>
    </w:p>
    <w:p w14:paraId="7200B12B" w14:textId="77777777" w:rsidR="00412B74" w:rsidRDefault="00EE22A4">
      <w:pPr>
        <w:spacing w:line="600" w:lineRule="auto"/>
        <w:ind w:firstLine="720"/>
        <w:jc w:val="both"/>
        <w:rPr>
          <w:rFonts w:eastAsia="Times New Roman"/>
          <w:szCs w:val="24"/>
        </w:rPr>
      </w:pPr>
      <w:r>
        <w:rPr>
          <w:rFonts w:eastAsia="Times New Roman"/>
          <w:szCs w:val="24"/>
        </w:rPr>
        <w:t>Ως προς τη διαδικασία μίλησε αναλυτικά ο εισηγητής μας. Η πρότασή μας</w:t>
      </w:r>
      <w:r>
        <w:rPr>
          <w:rFonts w:eastAsia="Times New Roman"/>
          <w:szCs w:val="24"/>
        </w:rPr>
        <w:t xml:space="preserve"> ως προς την ουσία της στηρίζεται σε τρεις κεντρικές αρχές, υπηρετεί τρεις κεντρικές πολιτικές μας προτεραιότητες.</w:t>
      </w:r>
    </w:p>
    <w:p w14:paraId="7200B12C" w14:textId="77777777" w:rsidR="00412B74" w:rsidRDefault="00EE22A4">
      <w:pPr>
        <w:spacing w:line="600" w:lineRule="auto"/>
        <w:ind w:firstLine="720"/>
        <w:jc w:val="both"/>
        <w:rPr>
          <w:rFonts w:eastAsia="Times New Roman"/>
          <w:szCs w:val="24"/>
        </w:rPr>
      </w:pPr>
      <w:r>
        <w:rPr>
          <w:rFonts w:eastAsia="Times New Roman"/>
          <w:szCs w:val="24"/>
        </w:rPr>
        <w:t>Προτεραιότητα πρώτη</w:t>
      </w:r>
      <w:r w:rsidRPr="00EF0ED7">
        <w:rPr>
          <w:rFonts w:eastAsia="Times New Roman"/>
          <w:szCs w:val="24"/>
        </w:rPr>
        <w:t xml:space="preserve">: </w:t>
      </w:r>
      <w:r>
        <w:rPr>
          <w:rFonts w:eastAsia="Times New Roman"/>
          <w:szCs w:val="24"/>
        </w:rPr>
        <w:t xml:space="preserve">Το νέο Σύνταγμα οφείλει να είναι λιτό, χωρίς περιττές και αναχρονιστικές διατάξεις, να εξασφαλίζει </w:t>
      </w:r>
      <w:r>
        <w:rPr>
          <w:rFonts w:eastAsia="Times New Roman"/>
          <w:szCs w:val="24"/>
        </w:rPr>
        <w:lastRenderedPageBreak/>
        <w:t xml:space="preserve">τη συνέχεια και κυρίως την αποτελεσματικότητα του κράτους, να διαχωρίζει τις εξουσίες, να θωρακίζει τη </w:t>
      </w:r>
      <w:r>
        <w:rPr>
          <w:rFonts w:eastAsia="Times New Roman"/>
          <w:szCs w:val="24"/>
        </w:rPr>
        <w:t>δ</w:t>
      </w:r>
      <w:r>
        <w:rPr>
          <w:rFonts w:eastAsia="Times New Roman"/>
          <w:szCs w:val="24"/>
        </w:rPr>
        <w:t xml:space="preserve">ικαιοσύνη, να καθιερώνει τη λογοδοσία, τη διαφάνεια, </w:t>
      </w:r>
      <w:r>
        <w:rPr>
          <w:rFonts w:eastAsia="Times New Roman"/>
          <w:szCs w:val="24"/>
        </w:rPr>
        <w:t>την αξιολόγηση.</w:t>
      </w:r>
    </w:p>
    <w:p w14:paraId="7200B12D" w14:textId="77777777" w:rsidR="00412B74" w:rsidRDefault="00EE22A4">
      <w:pPr>
        <w:spacing w:line="600" w:lineRule="auto"/>
        <w:ind w:firstLine="720"/>
        <w:jc w:val="both"/>
        <w:rPr>
          <w:rFonts w:eastAsia="Times New Roman"/>
          <w:szCs w:val="24"/>
        </w:rPr>
      </w:pPr>
      <w:r>
        <w:rPr>
          <w:rFonts w:eastAsia="Times New Roman"/>
          <w:szCs w:val="24"/>
        </w:rPr>
        <w:t>Προτεραιότητα δεύτερη</w:t>
      </w:r>
      <w:r w:rsidRPr="00EF0ED7">
        <w:rPr>
          <w:rFonts w:eastAsia="Times New Roman"/>
          <w:szCs w:val="24"/>
        </w:rPr>
        <w:t xml:space="preserve">: </w:t>
      </w:r>
      <w:r>
        <w:rPr>
          <w:rFonts w:eastAsia="Times New Roman"/>
          <w:szCs w:val="24"/>
        </w:rPr>
        <w:t>Το νέο Σύνταγμα οφείλει να εξασφαλίζει την κοινωνική αλληλεγγύη και τις ίσες ευκαιρίες για όλους ως προϋπόθεση κοινωνικής κινητικότητας και ευημερίας, να αντιμετωπίζει τις πελατειακές δομές του κράτους και να ενισχύει</w:t>
      </w:r>
      <w:r>
        <w:rPr>
          <w:rFonts w:eastAsia="Times New Roman"/>
          <w:szCs w:val="24"/>
        </w:rPr>
        <w:t xml:space="preserve"> την κοινωνία των πολιτών.</w:t>
      </w:r>
    </w:p>
    <w:p w14:paraId="7200B12E" w14:textId="77777777" w:rsidR="00412B74" w:rsidRDefault="00EE22A4">
      <w:pPr>
        <w:spacing w:line="600" w:lineRule="auto"/>
        <w:ind w:firstLine="720"/>
        <w:jc w:val="both"/>
        <w:rPr>
          <w:rFonts w:eastAsia="Times New Roman"/>
          <w:szCs w:val="24"/>
        </w:rPr>
      </w:pPr>
      <w:r>
        <w:rPr>
          <w:rFonts w:eastAsia="Times New Roman"/>
          <w:szCs w:val="24"/>
        </w:rPr>
        <w:t>Προτεραιότητα τρίτη</w:t>
      </w:r>
      <w:r w:rsidRPr="00EF0ED7">
        <w:rPr>
          <w:rFonts w:eastAsia="Times New Roman"/>
          <w:szCs w:val="24"/>
        </w:rPr>
        <w:t xml:space="preserve">: </w:t>
      </w:r>
      <w:r>
        <w:rPr>
          <w:rFonts w:eastAsia="Times New Roman"/>
          <w:szCs w:val="24"/>
        </w:rPr>
        <w:t>Το νέο Σύνταγμα οφείλει να εγγυάται το σταθερό οικονομικό περιβάλλον, τη δημοσιονομική σταθερότητα και την ανάπτυξη της χώρας.</w:t>
      </w:r>
    </w:p>
    <w:p w14:paraId="7200B12F" w14:textId="77777777" w:rsidR="00412B74" w:rsidRDefault="00EE22A4">
      <w:pPr>
        <w:spacing w:line="600" w:lineRule="auto"/>
        <w:ind w:firstLine="720"/>
        <w:jc w:val="both"/>
        <w:rPr>
          <w:rFonts w:eastAsia="Times New Roman"/>
          <w:szCs w:val="24"/>
        </w:rPr>
      </w:pPr>
      <w:r>
        <w:rPr>
          <w:rFonts w:eastAsia="Times New Roman"/>
          <w:szCs w:val="24"/>
        </w:rPr>
        <w:t xml:space="preserve">Στο πλαίσιο αυτό της επιδιωκόμενης ανάπτυξης της χώρας επιτρέψτε μου να αναφερθώ </w:t>
      </w:r>
      <w:r>
        <w:rPr>
          <w:rFonts w:eastAsia="Times New Roman"/>
          <w:szCs w:val="24"/>
        </w:rPr>
        <w:t>διακριτά στην πρότασή μας για την αναθεώρηση του άρθρου 16 του Συντάγματος, μια πρόταση με την οποία φαίνεται να συμφωνεί και ο κυβερνητικός σας εταίρος, κύριοι του ΣΥΡΙΖΑ, οι ΑΝΕΛ. Στόχος είναι να δοθεί, επιτέ</w:t>
      </w:r>
      <w:r>
        <w:rPr>
          <w:rFonts w:eastAsia="Times New Roman"/>
          <w:szCs w:val="24"/>
        </w:rPr>
        <w:lastRenderedPageBreak/>
        <w:t>λους, η δυνατότητα να λειτουργήσουν και στη χώ</w:t>
      </w:r>
      <w:r>
        <w:rPr>
          <w:rFonts w:eastAsia="Times New Roman"/>
          <w:szCs w:val="24"/>
        </w:rPr>
        <w:t>ρα μας μη κρατικά και ιδιωτικά πανεπιστήμια υπό αυστηρούς όρους και προϋποθέσεις, υπό την εποπτεία ανεξάρτητης αρχής υψηλού κύρους.</w:t>
      </w:r>
    </w:p>
    <w:p w14:paraId="7200B130"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Κυρίες και κύριοι –και παρακαλώ την προσοχή σας- είμαστε η μόνη χώρα στην Ευρώπη που υπάρχει συνταγματική απαγόρευση για την</w:t>
      </w:r>
      <w:r>
        <w:rPr>
          <w:rFonts w:eastAsia="Times New Roman" w:cs="Times New Roman"/>
          <w:szCs w:val="24"/>
        </w:rPr>
        <w:t xml:space="preserve"> ίδρυση μη κρατικών πανεπιστημίων. Και τούτο, ενώ τα οφέλη από την ίδρυση μη κρατικών πανεπιστημίων θα είναι πρωτοφανή. Και θα απαριθμήσω έξι ενδεικτικά οφέλη.</w:t>
      </w:r>
    </w:p>
    <w:p w14:paraId="7200B131"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Όφελος πρώτο: Θα περιορίσει δραστικά το </w:t>
      </w:r>
      <w:r>
        <w:rPr>
          <w:rFonts w:eastAsia="Times New Roman" w:cs="Times New Roman"/>
          <w:szCs w:val="24"/>
          <w:lang w:val="en-US"/>
        </w:rPr>
        <w:t>brain</w:t>
      </w:r>
      <w:r w:rsidRPr="00292F1E">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καθηγητών και φοιτητών. Πρόσφατη έρευνα της </w:t>
      </w:r>
      <w:r>
        <w:rPr>
          <w:rFonts w:eastAsia="Times New Roman" w:cs="Times New Roman"/>
          <w:szCs w:val="24"/>
        </w:rPr>
        <w:t xml:space="preserve">Εθνικής Τράπεζας έδειξε –προσέξτε, κυρίες και κύριοι συνάδελφοι- ότι το 60% των Ελλήνων πανεπιστημιακών δουλεύει στο εξωτερικό, όταν ο μέσος ευρωπαϊκός όρος είναι μόλις 11%. </w:t>
      </w:r>
    </w:p>
    <w:p w14:paraId="7200B132"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Επιπλέον η χώρα μας εμφανίζει ένα από τα μεγαλύτερα ποσοστά φοιτητών που σπουδάζο</w:t>
      </w:r>
      <w:r>
        <w:rPr>
          <w:rFonts w:eastAsia="Times New Roman" w:cs="Times New Roman"/>
          <w:szCs w:val="24"/>
        </w:rPr>
        <w:t xml:space="preserve">υν στο εξωτερικό. Το 2017 στείλαμε πάνω από </w:t>
      </w:r>
      <w:r>
        <w:rPr>
          <w:rFonts w:eastAsia="Times New Roman" w:cs="Times New Roman"/>
          <w:szCs w:val="24"/>
        </w:rPr>
        <w:t>τριάντα επτά</w:t>
      </w:r>
      <w:r>
        <w:rPr>
          <w:rFonts w:eastAsia="Times New Roman" w:cs="Times New Roman"/>
          <w:szCs w:val="24"/>
        </w:rPr>
        <w:t xml:space="preserve"> </w:t>
      </w:r>
      <w:r>
        <w:rPr>
          <w:rFonts w:eastAsia="Times New Roman" w:cs="Times New Roman"/>
          <w:szCs w:val="24"/>
        </w:rPr>
        <w:t xml:space="preserve">χιλιάδες </w:t>
      </w:r>
      <w:r>
        <w:rPr>
          <w:rFonts w:eastAsia="Times New Roman" w:cs="Times New Roman"/>
          <w:szCs w:val="24"/>
        </w:rPr>
        <w:t xml:space="preserve">φοιτητές μας στο εξωτερικό. Ξέρετε πόσους έστειλε η Ισπανία; Η Ισπανία έστειλε </w:t>
      </w:r>
      <w:r>
        <w:rPr>
          <w:rFonts w:eastAsia="Times New Roman" w:cs="Times New Roman"/>
          <w:szCs w:val="24"/>
        </w:rPr>
        <w:t>τριάντα</w:t>
      </w:r>
      <w:r>
        <w:rPr>
          <w:rFonts w:eastAsia="Times New Roman" w:cs="Times New Roman"/>
          <w:szCs w:val="24"/>
        </w:rPr>
        <w:t xml:space="preserve"> πέντε χιλιάδες</w:t>
      </w:r>
      <w:r>
        <w:rPr>
          <w:rFonts w:eastAsia="Times New Roman" w:cs="Times New Roman"/>
          <w:szCs w:val="24"/>
        </w:rPr>
        <w:t xml:space="preserve">, ενώ έχει υπερτετραπλάσιο πληθυσμό. Γιατί </w:t>
      </w:r>
      <w:r>
        <w:rPr>
          <w:rFonts w:eastAsia="Times New Roman" w:cs="Times New Roman"/>
          <w:szCs w:val="24"/>
        </w:rPr>
        <w:lastRenderedPageBreak/>
        <w:t>να μην μπορέσουμε να κρατήσουμε στη χώρα μας α</w:t>
      </w:r>
      <w:r>
        <w:rPr>
          <w:rFonts w:eastAsia="Times New Roman" w:cs="Times New Roman"/>
          <w:szCs w:val="24"/>
        </w:rPr>
        <w:t>υτό το πολύτιμο ανθρώπινο δυναμικό καθηγητών, φοιτητών;</w:t>
      </w:r>
    </w:p>
    <w:p w14:paraId="7200B133"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Δεύτερο όφελος: Θα περιορίσει και τη φυγή πόρων στο εξωτερικό. Τουλάχιστον, με τις πιο συντηρητικές εκτιμήσεις, μισό δισεκατομμύριο ευρώ χάνεται κάθε χρόνο για τις δαπάνες των φοιτητών μας στο εξωτερι</w:t>
      </w:r>
      <w:r>
        <w:rPr>
          <w:rFonts w:eastAsia="Times New Roman" w:cs="Times New Roman"/>
          <w:szCs w:val="24"/>
        </w:rPr>
        <w:t xml:space="preserve">κό, προκαλώντας πραγματική οικονομική αιμορραγία στην ελληνική οικογένεια και φυσικά εισφέροντας αδρά στο ΑΕΠ των άλλων χωρών, τη στιγμή που τα χρήματα αυτά θα μπορούσαν να μείνουν και να επενδυθούν στη χώρα μας. </w:t>
      </w:r>
    </w:p>
    <w:p w14:paraId="7200B134"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Τρίτο όφελος: Η χώρα μας θα προσελκύσει ση</w:t>
      </w:r>
      <w:r>
        <w:rPr>
          <w:rFonts w:eastAsia="Times New Roman" w:cs="Times New Roman"/>
          <w:szCs w:val="24"/>
        </w:rPr>
        <w:t>μαντικό αριθμό φοιτητών απ’ όλο τον κόσμο. Και αυτό θα συμβάλλει σημαντικά στη βελτίωση της εκπαιδευτικής διαδικασίας και θα προσδώσει άμεσα οικονομικά οφέλη για τη χώρα. Η χώρα μας θα μπορέσει να αναδειχθεί σε ένα περιφερειακό κέντρο εκπαίδευσης, τη στιγμ</w:t>
      </w:r>
      <w:r>
        <w:rPr>
          <w:rFonts w:eastAsia="Times New Roman" w:cs="Times New Roman"/>
          <w:szCs w:val="24"/>
        </w:rPr>
        <w:t xml:space="preserve">ή μάλιστα που η διεθνής συγκυρία είναι πάρα πολύ ευνοϊκή για το συγκεκριμένο εγχείρημα. </w:t>
      </w:r>
    </w:p>
    <w:p w14:paraId="7200B135"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είναι πολύ ευνοϊκή η συγκυρία; Γιατί κυρίες και κύριοι, ενώ το 1975 μόλις </w:t>
      </w:r>
      <w:r>
        <w:rPr>
          <w:rFonts w:eastAsia="Times New Roman" w:cs="Times New Roman"/>
          <w:szCs w:val="24"/>
        </w:rPr>
        <w:t>οκτακόσιες</w:t>
      </w:r>
      <w:r>
        <w:rPr>
          <w:rFonts w:eastAsia="Times New Roman" w:cs="Times New Roman"/>
          <w:szCs w:val="24"/>
        </w:rPr>
        <w:t xml:space="preserve"> </w:t>
      </w:r>
      <w:r>
        <w:rPr>
          <w:rFonts w:eastAsia="Times New Roman" w:cs="Times New Roman"/>
          <w:szCs w:val="24"/>
        </w:rPr>
        <w:t>χιλιάδες</w:t>
      </w:r>
      <w:r>
        <w:rPr>
          <w:rFonts w:eastAsia="Times New Roman" w:cs="Times New Roman"/>
          <w:szCs w:val="24"/>
        </w:rPr>
        <w:t xml:space="preserve"> φοιτητές σπούδαζαν σε χώρα άλλη απ’ αυτή στην οποία ζούσαν, πλέον α</w:t>
      </w:r>
      <w:r>
        <w:rPr>
          <w:rFonts w:eastAsia="Times New Roman" w:cs="Times New Roman"/>
          <w:szCs w:val="24"/>
        </w:rPr>
        <w:t xml:space="preserve">υτός ο αριθμός είναι </w:t>
      </w:r>
      <w:r>
        <w:rPr>
          <w:rFonts w:eastAsia="Times New Roman" w:cs="Times New Roman"/>
          <w:szCs w:val="24"/>
        </w:rPr>
        <w:t>τεσσερισήμισι</w:t>
      </w:r>
      <w:r>
        <w:rPr>
          <w:rFonts w:eastAsia="Times New Roman" w:cs="Times New Roman"/>
          <w:szCs w:val="24"/>
        </w:rPr>
        <w:t xml:space="preserve"> εκατομμύρια. Είναι </w:t>
      </w:r>
      <w:r>
        <w:rPr>
          <w:rFonts w:eastAsia="Times New Roman" w:cs="Times New Roman"/>
          <w:szCs w:val="24"/>
        </w:rPr>
        <w:t>τεσσερισήμιση</w:t>
      </w:r>
      <w:r>
        <w:rPr>
          <w:rFonts w:eastAsia="Times New Roman" w:cs="Times New Roman"/>
          <w:szCs w:val="24"/>
        </w:rPr>
        <w:t xml:space="preserve"> εκατομμύρια οι φοιτητές που σπουδάζουν σε χώρα διαφορετική απ’ αυτή που ζουν! Και η Ελλάδα, σύμφωνα με έκθεση της Τράπεζας της Ελλάδος, έχει τη δυνατότητα να προσελκύσει άμεσα </w:t>
      </w:r>
      <w:r>
        <w:rPr>
          <w:rFonts w:eastAsia="Times New Roman" w:cs="Times New Roman"/>
          <w:szCs w:val="24"/>
        </w:rPr>
        <w:t xml:space="preserve">εκατόν δέκα </w:t>
      </w:r>
      <w:r>
        <w:rPr>
          <w:rFonts w:eastAsia="Times New Roman" w:cs="Times New Roman"/>
          <w:szCs w:val="24"/>
        </w:rPr>
        <w:t>χιλιά</w:t>
      </w:r>
      <w:r>
        <w:rPr>
          <w:rFonts w:eastAsia="Times New Roman" w:cs="Times New Roman"/>
          <w:szCs w:val="24"/>
        </w:rPr>
        <w:t>δες</w:t>
      </w:r>
      <w:r>
        <w:rPr>
          <w:rFonts w:eastAsia="Times New Roman" w:cs="Times New Roman"/>
          <w:szCs w:val="24"/>
        </w:rPr>
        <w:t xml:space="preserve"> ξένους φοιτητές και παράλληλα να περιορίσει τις εκροές Ελλήνων φοιτητών στο εξωτερικό, με άμεσο όφελος για τη χώρα της τάξης των 1,8 δισεκατομμυρίων ευρώ.</w:t>
      </w:r>
    </w:p>
    <w:p w14:paraId="7200B136"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Και </w:t>
      </w:r>
      <w:r>
        <w:rPr>
          <w:rFonts w:eastAsia="Times New Roman" w:cs="Times New Roman"/>
          <w:szCs w:val="24"/>
        </w:rPr>
        <w:t>βεβαιώ</w:t>
      </w:r>
      <w:r>
        <w:rPr>
          <w:rFonts w:eastAsia="Times New Roman" w:cs="Times New Roman"/>
          <w:szCs w:val="24"/>
        </w:rPr>
        <w:t xml:space="preserve"> μία τέτοια μεταρρύθμιση θα μπορούσε να αυξήσει σημαντικά το δυνητικό αριθμό ανάπτ</w:t>
      </w:r>
      <w:r>
        <w:rPr>
          <w:rFonts w:eastAsia="Times New Roman" w:cs="Times New Roman"/>
          <w:szCs w:val="24"/>
        </w:rPr>
        <w:t>υξης της χώρας κατά μία με δύο ποσοστιαίες μονάδες άμεσα.</w:t>
      </w:r>
    </w:p>
    <w:p w14:paraId="7200B137"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στην Κύπρο, η εκπαίδευση συμβάλλει στο 2,5% του ΑΕΠ της χώρας. </w:t>
      </w:r>
    </w:p>
    <w:p w14:paraId="7200B138"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Τέταρτο όφελος: Να συμβάλλει σε έναν υγιή συναγωνισμό με τα δημόσια πανεπιστήμια προς τη βελτίωση του επιπέδου παρεχ</w:t>
      </w:r>
      <w:r>
        <w:rPr>
          <w:rFonts w:eastAsia="Times New Roman" w:cs="Times New Roman"/>
          <w:szCs w:val="24"/>
        </w:rPr>
        <w:t>όμενης εκπαίδευσης για όλους, αλλά και στην ενίσχυση της επιστημονικής έρευνας.</w:t>
      </w:r>
    </w:p>
    <w:p w14:paraId="7200B139"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Πέμπτο όφελος: Να δώσει στους φοιτητές τη δυνατότητα επιλογής ιδρύματος φοίτησης, όπως ισχύει διεθνώς. Πώς είναι δυνατόν να έχουμε ιδιωτική εκπαίδευση στα σχολεία και όχι ιδιωτ</w:t>
      </w:r>
      <w:r>
        <w:rPr>
          <w:rFonts w:eastAsia="Times New Roman" w:cs="Times New Roman"/>
          <w:szCs w:val="24"/>
        </w:rPr>
        <w:t>ική εκπαίδευση στα πανεπιστήμια.</w:t>
      </w:r>
    </w:p>
    <w:p w14:paraId="7200B13A"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Έκτο όφελος: Θα τερματίσει το παράδοξο που ισχύει στη χώρα μας. Αυτό που συμβαίνει, κυρίες και κύριοι στη χώρα μας είναι το εξής. Επιτρέπεται η αναγνώριση πτυχίων μη κρατικών πανεπιστημίων του εξωτερικού, αλλά δεν επιτρέπεται η ίδρυση τέτοιων πανεπιστημίων</w:t>
      </w:r>
      <w:r>
        <w:rPr>
          <w:rFonts w:eastAsia="Times New Roman" w:cs="Times New Roman"/>
          <w:szCs w:val="24"/>
        </w:rPr>
        <w:t xml:space="preserve"> στην Ελλάδα. </w:t>
      </w:r>
    </w:p>
    <w:p w14:paraId="7200B13B"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κλείσω- ας μπει επιτέλους ένα τέλος στην οπισθοδρόμηση και στην αντιμεταρρύθμιση. Αρκετά μείναμε πίσω εξαιτίας των ιδεοληπτικών αγκυλώσεων. Ας μη χαθεί άλλη μία ευκαιρία. Η ιστορία θα μας κρίνει όλους πάρα π</w:t>
      </w:r>
      <w:r>
        <w:rPr>
          <w:rFonts w:eastAsia="Times New Roman" w:cs="Times New Roman"/>
          <w:szCs w:val="24"/>
        </w:rPr>
        <w:t>ολύ αυστηρά.</w:t>
      </w:r>
    </w:p>
    <w:p w14:paraId="7200B13C"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7200B13D" w14:textId="77777777" w:rsidR="00412B74" w:rsidRDefault="00EE22A4">
      <w:pPr>
        <w:spacing w:line="600" w:lineRule="auto"/>
        <w:ind w:firstLine="720"/>
        <w:jc w:val="center"/>
        <w:rPr>
          <w:rFonts w:eastAsia="Times New Roman"/>
          <w:bCs/>
          <w:szCs w:val="24"/>
        </w:rPr>
      </w:pPr>
      <w:r w:rsidRPr="007207BF">
        <w:rPr>
          <w:rFonts w:eastAsia="Times New Roman"/>
          <w:bCs/>
          <w:szCs w:val="24"/>
        </w:rPr>
        <w:t>(</w:t>
      </w:r>
      <w:r w:rsidRPr="00C707D9">
        <w:rPr>
          <w:rFonts w:eastAsia="Times New Roman"/>
          <w:bCs/>
          <w:szCs w:val="24"/>
        </w:rPr>
        <w:t>Χειροκροτήματα</w:t>
      </w:r>
      <w:r w:rsidRPr="007207BF">
        <w:rPr>
          <w:rFonts w:eastAsia="Times New Roman"/>
          <w:bCs/>
          <w:szCs w:val="24"/>
        </w:rPr>
        <w:t xml:space="preserve"> από την πτέρυγα</w:t>
      </w:r>
      <w:r w:rsidRPr="00C707D9">
        <w:rPr>
          <w:rFonts w:eastAsia="Times New Roman"/>
          <w:bCs/>
          <w:szCs w:val="24"/>
        </w:rPr>
        <w:t xml:space="preserve"> </w:t>
      </w:r>
      <w:r w:rsidRPr="003E6473">
        <w:rPr>
          <w:rFonts w:eastAsia="Times New Roman"/>
          <w:bCs/>
          <w:szCs w:val="24"/>
        </w:rPr>
        <w:t>της Νέας Δημοκρατίας)</w:t>
      </w:r>
    </w:p>
    <w:p w14:paraId="7200B13E" w14:textId="77777777" w:rsidR="00412B74" w:rsidRDefault="00EE22A4">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Έχουν μείνει τρεις συνάδελφοι, η κ. Αναγνωστοπούλου, η κ. Παπακώστα και η κ. Χριστοδουλοπούλου και συμπληρώνεται ο κατάλογος των συναδέλφων </w:t>
      </w:r>
      <w:r>
        <w:rPr>
          <w:rFonts w:eastAsia="Times New Roman"/>
          <w:bCs/>
          <w:szCs w:val="24"/>
        </w:rPr>
        <w:t xml:space="preserve">που προτάθηκαν από τα κόμματά τους. </w:t>
      </w:r>
    </w:p>
    <w:p w14:paraId="7200B13F" w14:textId="77777777" w:rsidR="00412B74" w:rsidRDefault="00EE22A4">
      <w:pPr>
        <w:spacing w:line="600" w:lineRule="auto"/>
        <w:ind w:firstLine="720"/>
        <w:jc w:val="both"/>
        <w:rPr>
          <w:rFonts w:eastAsia="Times New Roman" w:cs="Times New Roman"/>
          <w:szCs w:val="24"/>
        </w:rPr>
      </w:pPr>
      <w:r>
        <w:rPr>
          <w:rFonts w:eastAsia="Times New Roman"/>
          <w:bCs/>
          <w:szCs w:val="24"/>
        </w:rPr>
        <w:t>Τον λόγο έχει η συνάδελφος κ. Αναγνωστοπούλου.</w:t>
      </w:r>
    </w:p>
    <w:p w14:paraId="7200B140" w14:textId="77777777" w:rsidR="00412B74" w:rsidRDefault="00EE22A4">
      <w:pPr>
        <w:spacing w:line="600" w:lineRule="auto"/>
        <w:ind w:firstLine="720"/>
        <w:jc w:val="both"/>
        <w:rPr>
          <w:rFonts w:eastAsia="Times New Roman" w:cs="Times New Roman"/>
          <w:szCs w:val="24"/>
        </w:rPr>
      </w:pPr>
      <w:r w:rsidRPr="00FD5A47">
        <w:rPr>
          <w:rFonts w:eastAsia="Times New Roman" w:cs="Times New Roman"/>
          <w:b/>
          <w:szCs w:val="24"/>
        </w:rPr>
        <w:t>ΑΘΑΝΑΣΙΑ (ΣΙΑ) ΑΝΑΓΝΩΣΤΟΠΟΥΛΟΥ:</w:t>
      </w:r>
      <w:r>
        <w:rPr>
          <w:rFonts w:eastAsia="Times New Roman" w:cs="Times New Roman"/>
          <w:szCs w:val="24"/>
        </w:rPr>
        <w:t xml:space="preserve"> Κύριε Πρόεδρε, ευχαριστώ.</w:t>
      </w:r>
    </w:p>
    <w:p w14:paraId="7200B141"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ενώ όλοι και όλες σε αυτή την Αίθουσα παραδεχτήκαμε ότι η συζήτηση για την </w:t>
      </w:r>
      <w:r>
        <w:rPr>
          <w:rFonts w:eastAsia="Times New Roman" w:cs="Times New Roman"/>
          <w:szCs w:val="24"/>
        </w:rPr>
        <w:t>Α</w:t>
      </w:r>
      <w:r>
        <w:rPr>
          <w:rFonts w:eastAsia="Times New Roman" w:cs="Times New Roman"/>
          <w:szCs w:val="24"/>
        </w:rPr>
        <w:t>ναθεώρησ</w:t>
      </w:r>
      <w:r>
        <w:rPr>
          <w:rFonts w:eastAsia="Times New Roman" w:cs="Times New Roman"/>
          <w:szCs w:val="24"/>
        </w:rPr>
        <w:t>η του Συντάγματος είναι κορυφαία στιγμή του κοινοβουλευτικού και πολιτικού βίου, άκουσα αμέσως, και από την προηγούμενη ομιλήτρια αλλά και από άλλους, μία στείρα αντιπολίτευση, καταστροφολογία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Ο μισός χρόνος καταναλώθηκε εκεί. Δεν ξεκινάει με τους κ</w:t>
      </w:r>
      <w:r>
        <w:rPr>
          <w:rFonts w:eastAsia="Times New Roman" w:cs="Times New Roman"/>
          <w:szCs w:val="24"/>
        </w:rPr>
        <w:t xml:space="preserve">αλύτερους οιωνούς αυτή η ύψιστη στιγμή της δημοκρατίας. </w:t>
      </w:r>
    </w:p>
    <w:p w14:paraId="7200B142"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Άκουσα επίσης ότι το Σύνταγμα, τόσο η θέσπισή του όσο και η αναθεώρησή του, απαντάει στις προκλήσεις της ιστορίας. Εδώ τίθεται το μεγάλο ερώτημα πώς και τι διαβάζει ο καθένας μας από την ιστορία. Και</w:t>
      </w:r>
      <w:r>
        <w:rPr>
          <w:rFonts w:eastAsia="Times New Roman" w:cs="Times New Roman"/>
          <w:szCs w:val="24"/>
        </w:rPr>
        <w:t xml:space="preserve"> εκεί είναι οι ιδεολογικές γραμμές, εκεί δημιουργούνται οι συναινέσεις, εκεί δημιουργούνται, όμως, και οι συγκρούσεις. Και ένα </w:t>
      </w:r>
      <w:r>
        <w:rPr>
          <w:rFonts w:eastAsia="Times New Roman" w:cs="Times New Roman"/>
          <w:szCs w:val="24"/>
        </w:rPr>
        <w:t>Σ</w:t>
      </w:r>
      <w:r>
        <w:rPr>
          <w:rFonts w:eastAsia="Times New Roman" w:cs="Times New Roman"/>
          <w:szCs w:val="24"/>
        </w:rPr>
        <w:t xml:space="preserve">ύνταγμα, επειδή εμπεριέχει αντιφάσεις, εμπεριέχει και συγκρούσεις. </w:t>
      </w:r>
    </w:p>
    <w:p w14:paraId="7200B143"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Τι διαβάζουμε, λοιπόν, ο καθένας από την ιστορία; Είχαμε μία</w:t>
      </w:r>
      <w:r>
        <w:rPr>
          <w:rFonts w:eastAsia="Times New Roman" w:cs="Times New Roman"/>
          <w:szCs w:val="24"/>
        </w:rPr>
        <w:t xml:space="preserve"> μεγάλη κρίση, μία τραυματική κρίση. Είχαμε σε όλη την Ευρώπη και εξακολουθούμε να έχουμε επέλαση ενός νεοφιλελευθερισμού</w:t>
      </w:r>
      <w:r>
        <w:rPr>
          <w:rFonts w:eastAsia="Times New Roman" w:cs="Times New Roman"/>
          <w:szCs w:val="24"/>
        </w:rPr>
        <w:t>,</w:t>
      </w:r>
      <w:r>
        <w:rPr>
          <w:rFonts w:eastAsia="Times New Roman" w:cs="Times New Roman"/>
          <w:szCs w:val="24"/>
        </w:rPr>
        <w:t xml:space="preserve"> που, όχι μόνο καθηλώνει τις κοινωνίες λόγω ακραίας λιτότητας, κυρίως, όμως, μετασχηματίζει τους ίδιους τους δημοκρατικούς θεσμούς, τη</w:t>
      </w:r>
      <w:r>
        <w:rPr>
          <w:rFonts w:eastAsia="Times New Roman" w:cs="Times New Roman"/>
          <w:szCs w:val="24"/>
        </w:rPr>
        <w:t xml:space="preserve">ν ίδια τη λειτουργία των δημοκρατικών θεσμών. Αυτές είναι μεγάλες προκλήσεις της εποχής μας. Η ακόμα πιο μεγάλη πρόκληση; Είναι η ακραία άνοδος της ακροδεξιάς. </w:t>
      </w:r>
    </w:p>
    <w:p w14:paraId="7200B144"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Η αναθεώρηση ενός συντάγματος τι στόχο έχει; Να απαντήσει πρώτον στο κατεπείγον των καιρών, αυτ</w:t>
      </w:r>
      <w:r>
        <w:rPr>
          <w:rFonts w:eastAsia="Times New Roman" w:cs="Times New Roman"/>
          <w:szCs w:val="24"/>
        </w:rPr>
        <w:t xml:space="preserve">ό το ερώτημα το κατεπείγον που έχει θέσει ένας λαός. Δεύτερον, να κατευθύνει </w:t>
      </w:r>
      <w:r>
        <w:rPr>
          <w:rFonts w:eastAsia="Times New Roman" w:cs="Times New Roman"/>
          <w:szCs w:val="24"/>
        </w:rPr>
        <w:lastRenderedPageBreak/>
        <w:t>το Σύνταγμα</w:t>
      </w:r>
      <w:r>
        <w:rPr>
          <w:rFonts w:eastAsia="Times New Roman" w:cs="Times New Roman"/>
          <w:szCs w:val="24"/>
        </w:rPr>
        <w:t>,</w:t>
      </w:r>
      <w:r>
        <w:rPr>
          <w:rFonts w:eastAsia="Times New Roman" w:cs="Times New Roman"/>
          <w:szCs w:val="24"/>
        </w:rPr>
        <w:t xml:space="preserve"> άρα και τον ίδιο τον λαό, το ίδιο το πολιτικό σύστημα προς μία κατεύθυνση που θα δείχνει τι όραμα έχει για το μέλλον και τι θέσεις μάχης θέλει να έχει ένας λαός για ν</w:t>
      </w:r>
      <w:r>
        <w:rPr>
          <w:rFonts w:eastAsia="Times New Roman" w:cs="Times New Roman"/>
          <w:szCs w:val="24"/>
        </w:rPr>
        <w:t xml:space="preserve">α μπορέσει να πολεμήσει. Κατεπείγον των καιρών. </w:t>
      </w:r>
    </w:p>
    <w:p w14:paraId="7200B145"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Επειδή άκουσα και τον κ. Βενιζέλο να λέει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Ω</w:t>
      </w:r>
      <w:r>
        <w:rPr>
          <w:rFonts w:eastAsia="Times New Roman" w:cs="Times New Roman"/>
          <w:szCs w:val="24"/>
        </w:rPr>
        <w:t>ραία, θα τα συζητήσουμε όλα. Δεν θα υπάρχει, όμως, κα</w:t>
      </w:r>
      <w:r>
        <w:rPr>
          <w:rFonts w:eastAsia="Times New Roman" w:cs="Times New Roman"/>
          <w:szCs w:val="24"/>
        </w:rPr>
        <w:t>μ</w:t>
      </w:r>
      <w:r>
        <w:rPr>
          <w:rFonts w:eastAsia="Times New Roman" w:cs="Times New Roman"/>
          <w:szCs w:val="24"/>
        </w:rPr>
        <w:t>μία πλειοψηφία. Ψήφιση με εκατόν ογδόντα ψήφους και θα πάμε στην επόμενη αναθεωρητική Βουλή, για να κρίνει ο</w:t>
      </w:r>
      <w:r>
        <w:rPr>
          <w:rFonts w:eastAsia="Times New Roman" w:cs="Times New Roman"/>
          <w:szCs w:val="24"/>
        </w:rPr>
        <w:t xml:space="preserve"> λαός», αυτό το Σώμα, αυτήν τη στιγμή, εν τόπω και χρόνω αναλαμβάνει την ευθύνη ότι αυτός ο λαός απαξίωσε το πολιτικό σύστημα και εξαιτίας του άρθρου 86 άρα χρειάζεται άμεση αναθεώρηση. Συναινούμε τώρα ότι η επόμενη </w:t>
      </w:r>
      <w:r>
        <w:rPr>
          <w:rFonts w:eastAsia="Times New Roman" w:cs="Times New Roman"/>
          <w:szCs w:val="24"/>
        </w:rPr>
        <w:t>Α</w:t>
      </w:r>
      <w:r>
        <w:rPr>
          <w:rFonts w:eastAsia="Times New Roman" w:cs="Times New Roman"/>
          <w:szCs w:val="24"/>
        </w:rPr>
        <w:t>ναθεωρητική Βουλή προς αυτή την κατεύθυ</w:t>
      </w:r>
      <w:r>
        <w:rPr>
          <w:rFonts w:eastAsia="Times New Roman" w:cs="Times New Roman"/>
          <w:szCs w:val="24"/>
        </w:rPr>
        <w:t>νση θα το αναθεωρήσει; Αν δεν μιλήσουμε για αυτό, φοβάμαι ότι θέλουμε να φτιάξουμε έναν χυλό.</w:t>
      </w:r>
    </w:p>
    <w:p w14:paraId="7200B146"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Τρίτον, συμφωνούμε όλοι ότι αυτή η κοινωνία, αυτή τη στιγμή και μετά την εμπειρία της κρίσης, φωνάζει ότι το πολιτικό σύστημα συγκροτήθηκε σε μία ελίτ σε διασύνδε</w:t>
      </w:r>
      <w:r>
        <w:rPr>
          <w:rFonts w:eastAsia="Times New Roman" w:cs="Times New Roman"/>
          <w:szCs w:val="24"/>
        </w:rPr>
        <w:t>ση με οικονομικά συμφέροντα, με πελατειακό σύστημα</w:t>
      </w:r>
      <w:r>
        <w:rPr>
          <w:rFonts w:eastAsia="Times New Roman" w:cs="Times New Roman"/>
          <w:szCs w:val="24"/>
        </w:rPr>
        <w:t>,</w:t>
      </w:r>
      <w:r>
        <w:rPr>
          <w:rFonts w:eastAsia="Times New Roman" w:cs="Times New Roman"/>
          <w:szCs w:val="24"/>
        </w:rPr>
        <w:t xml:space="preserve"> άρα κάπου πρέπει να </w:t>
      </w:r>
      <w:r>
        <w:rPr>
          <w:rFonts w:eastAsia="Times New Roman" w:cs="Times New Roman"/>
          <w:szCs w:val="24"/>
        </w:rPr>
        <w:lastRenderedPageBreak/>
        <w:t>σπάσει αυτό; Άρα η βουλευτική ασυλία πρέπει να διαφοροποιηθεί και να αναθεωρηθεί; Πρέπει οι βουλευτικές θητείες να μειωθούν, να μην έχουμε αυτή την επαγγελματοποίηση της βουλευτικής ζω</w:t>
      </w:r>
      <w:r>
        <w:rPr>
          <w:rFonts w:eastAsia="Times New Roman" w:cs="Times New Roman"/>
          <w:szCs w:val="24"/>
        </w:rPr>
        <w:t xml:space="preserve">ής, της πολιτικής ζωής, που δημιουργεί από την άλλη μεριά και αναγκαστικά πελατειακές σχέσεις; </w:t>
      </w:r>
    </w:p>
    <w:p w14:paraId="7200B147"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Πρέπει να απαντήσουμε τώρα σε αυτά</w:t>
      </w:r>
      <w:r>
        <w:rPr>
          <w:rFonts w:eastAsia="Times New Roman" w:cs="Times New Roman"/>
          <w:szCs w:val="24"/>
        </w:rPr>
        <w:t>,</w:t>
      </w:r>
      <w:r>
        <w:rPr>
          <w:rFonts w:eastAsia="Times New Roman" w:cs="Times New Roman"/>
          <w:szCs w:val="24"/>
        </w:rPr>
        <w:t xml:space="preserve"> όχι αύριο, όχι να αφήσουμε ως άλλοθι να πούμε ότι τα αναθεωρούμε γι’ αυτό</w:t>
      </w:r>
      <w:r>
        <w:rPr>
          <w:rFonts w:eastAsia="Times New Roman" w:cs="Times New Roman"/>
          <w:szCs w:val="24"/>
        </w:rPr>
        <w:t>ν</w:t>
      </w:r>
      <w:r>
        <w:rPr>
          <w:rFonts w:eastAsia="Times New Roman" w:cs="Times New Roman"/>
          <w:szCs w:val="24"/>
        </w:rPr>
        <w:t xml:space="preserve"> τον λόγο και αυτά πρέπει να αναθεωρηθούν. Συναινέσεις, λοιπόν, σε τέτοια μείζονα άρθρα πρέπει να υπάρξουν.</w:t>
      </w:r>
    </w:p>
    <w:p w14:paraId="7200B148"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Ένα άλλο άρθρο στο οποίο μπορούν να υπάρχουν συναινέσεις και στο οποίο ρίξαμε νερό στο κρασί μας είναι το άρθρο 3. Επαίρονται τα κόμματα και της Νέα</w:t>
      </w:r>
      <w:r>
        <w:rPr>
          <w:rFonts w:eastAsia="Times New Roman" w:cs="Times New Roman"/>
          <w:szCs w:val="24"/>
        </w:rPr>
        <w:t xml:space="preserve">ς Δημοκρατίας και του ΚΙΝΑΛ ότι είναι φιλελεύθερα αστικά κόμματα, είναι απευθείας από τον </w:t>
      </w:r>
      <w:r>
        <w:rPr>
          <w:rFonts w:eastAsia="Times New Roman" w:cs="Times New Roman"/>
          <w:szCs w:val="24"/>
        </w:rPr>
        <w:t>Δ</w:t>
      </w:r>
      <w:r>
        <w:rPr>
          <w:rFonts w:eastAsia="Times New Roman" w:cs="Times New Roman"/>
          <w:szCs w:val="24"/>
        </w:rPr>
        <w:t>ιαφωτισμό. Πρέπει το άρθρο 3, και σε αυτό πρέπει να συναινέσουμε, να υπογραμμίζει ότι το κράτος είναι ουδετερόθρησκο; Πρέπει σε συνδυασμό με το άρθρο 13 να συναινέσο</w:t>
      </w:r>
      <w:r>
        <w:rPr>
          <w:rFonts w:eastAsia="Times New Roman" w:cs="Times New Roman"/>
          <w:szCs w:val="24"/>
        </w:rPr>
        <w:t xml:space="preserve">υμε όλοι ότι το κράτος δεν θρησκεύεται; Η κοινωνία θρησκεύεται ή δεν </w:t>
      </w:r>
      <w:r>
        <w:rPr>
          <w:rFonts w:eastAsia="Times New Roman" w:cs="Times New Roman"/>
          <w:szCs w:val="24"/>
        </w:rPr>
        <w:lastRenderedPageBreak/>
        <w:t>θρησκεύεται. Το κράτος, όμως, δεν θρησκεύεται</w:t>
      </w:r>
      <w:r>
        <w:rPr>
          <w:rFonts w:eastAsia="Times New Roman" w:cs="Times New Roman"/>
          <w:szCs w:val="24"/>
        </w:rPr>
        <w:t>,</w:t>
      </w:r>
      <w:r>
        <w:rPr>
          <w:rFonts w:eastAsia="Times New Roman" w:cs="Times New Roman"/>
          <w:szCs w:val="24"/>
        </w:rPr>
        <w:t xml:space="preserve"> άρα οι αξιωματούχοι του και οι λειτουργοί του αυτονομιμοποιούνται μέσω των δημοκρατικών θεσμών. Πρέπει να συναινέσουμε;</w:t>
      </w:r>
    </w:p>
    <w:p w14:paraId="7200B149"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Εδώ δεν άκουσα καμ</w:t>
      </w:r>
      <w:r>
        <w:rPr>
          <w:rFonts w:eastAsia="Times New Roman" w:cs="Times New Roman"/>
          <w:szCs w:val="24"/>
        </w:rPr>
        <w:t>μ</w:t>
      </w:r>
      <w:r>
        <w:rPr>
          <w:rFonts w:eastAsia="Times New Roman" w:cs="Times New Roman"/>
          <w:szCs w:val="24"/>
        </w:rPr>
        <w:t>ί</w:t>
      </w:r>
      <w:r>
        <w:rPr>
          <w:rFonts w:eastAsia="Times New Roman" w:cs="Times New Roman"/>
          <w:szCs w:val="24"/>
        </w:rPr>
        <w:t>α απάντηση. Κανένας δεν μίλησε, γιατί κάποιοι έτρεξαν, έσπευσαν να εκμεταλλευτούν αυτή την αναθεώρηση, την κατεύθυνση αναθεώρησης</w:t>
      </w:r>
      <w:r>
        <w:rPr>
          <w:rFonts w:eastAsia="Times New Roman" w:cs="Times New Roman"/>
          <w:szCs w:val="24"/>
        </w:rPr>
        <w:t>,</w:t>
      </w:r>
      <w:r>
        <w:rPr>
          <w:rFonts w:eastAsia="Times New Roman" w:cs="Times New Roman"/>
          <w:szCs w:val="24"/>
        </w:rPr>
        <w:t xml:space="preserve"> λέγοντας ότι θα καταργηθούν οι εκκλησίες, οι βαφτίσεις –δεν ξέρω και εγώ τι- και άλλοι έσπευσαν να κάνουν άλλα σόου με αυτό τ</w:t>
      </w:r>
      <w:r>
        <w:rPr>
          <w:rFonts w:eastAsia="Times New Roman" w:cs="Times New Roman"/>
          <w:szCs w:val="24"/>
        </w:rPr>
        <w:t xml:space="preserve">ο άρθρο. </w:t>
      </w:r>
    </w:p>
    <w:p w14:paraId="7200B14A"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Για μένα προσωπικά, έπρεπε να καταργηθεί και η διατύπωση «επικρατούσα» θρησκεία. Ήδη από τον Κοραή υπάρχει αυτό το αίτημα. Αν δεν το φέρνουμε τώρα, είναι γιατί όντως χρειάζονται συναινέσεις σε ένα κρίσιμο θέμα που ακουμπάει την παράδοση του ελλην</w:t>
      </w:r>
      <w:r>
        <w:rPr>
          <w:rFonts w:eastAsia="Times New Roman" w:cs="Times New Roman"/>
          <w:szCs w:val="24"/>
        </w:rPr>
        <w:t xml:space="preserve">ικού λαού και όλα αυτά, αλλά τουλάχιστον ας συμφωνήσουμε στα </w:t>
      </w:r>
      <w:r>
        <w:rPr>
          <w:rFonts w:eastAsia="Times New Roman" w:cs="Times New Roman"/>
          <w:szCs w:val="24"/>
          <w:lang w:val="en-US"/>
        </w:rPr>
        <w:t>minima</w:t>
      </w:r>
      <w:r>
        <w:rPr>
          <w:rFonts w:eastAsia="Times New Roman" w:cs="Times New Roman"/>
          <w:szCs w:val="24"/>
        </w:rPr>
        <w:t>.</w:t>
      </w:r>
    </w:p>
    <w:p w14:paraId="7200B14B"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Ας κάνουμε ένα μεγαλύτερο βήμα. Ποια είναι τα επείγοντα των καιρών και στην Ελλάδα, αλλά κυρίως στην Ευρώπη; Το Σύνταγμα πρέπει να δημιουργεί θέσεις μάχης για μια κοινωνία, για ένα πολιτι</w:t>
      </w:r>
      <w:r>
        <w:rPr>
          <w:rFonts w:eastAsia="Times New Roman" w:cs="Times New Roman"/>
          <w:szCs w:val="24"/>
        </w:rPr>
        <w:t xml:space="preserve">κό σώμα, για τον λαό ως πολιτική οντότητα; </w:t>
      </w:r>
    </w:p>
    <w:p w14:paraId="7200B14C"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Τι διαπιστώσαμε στην κρίση; Τι διαπιστώνουμε με την επέλαση του νεοφιλελευθερισμού; Την υπονόμευση των δημοκρατικών θεσμών, την υπονόμευση της λαϊκής κυριαρχίας, άρα την υπονόμευση της ίδιας της δημοκρατίας. Πρέπ</w:t>
      </w:r>
      <w:r>
        <w:rPr>
          <w:rFonts w:eastAsia="Times New Roman" w:cs="Times New Roman"/>
          <w:szCs w:val="24"/>
        </w:rPr>
        <w:t>ει να ξαναβρεί τρόπους. Είναι ή δεν είναι επείγον να ξαναβρεί τρόπους το κοινοβουλευτικό σύστημα, για να μην αποστεωθεί, για να μη χάσει την πολιτική του δυναμική να συνομιλήσει πάλι με τον δρόμο; Να συνομιλήσει και να συνεγείρει τον λαό στην πολιτική πράξ</w:t>
      </w:r>
      <w:r>
        <w:rPr>
          <w:rFonts w:eastAsia="Times New Roman" w:cs="Times New Roman"/>
          <w:szCs w:val="24"/>
        </w:rPr>
        <w:t>η;</w:t>
      </w:r>
    </w:p>
    <w:p w14:paraId="7200B14D"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Δεν είναι κατεπείγον όταν βλέπουμε ότι απέχει τόσο μεγάλο σώμα, τόσο μεγάλο ποσοστό του εκλογικού σώματος από τις εκλογές; Δεν χτυπάει η καμπάνα της Αγιά Σοφιάς όταν το βλέπουμε αυτό και ταυτοχρόνως βλέπουμε την άνοδο της ακροδεξιάς; Άρα δεν πρέπει να β</w:t>
      </w:r>
      <w:r>
        <w:rPr>
          <w:rFonts w:eastAsia="Times New Roman" w:cs="Times New Roman"/>
          <w:szCs w:val="24"/>
        </w:rPr>
        <w:t>ρεθούν δρόμοι; Η λαϊκή νομοθετική πρωτοβουλία, η άμεση δημοκρατία σε σχέση, σε συνδυασμό, πάντα με τους κοινοβουλευτικούς θεσμούς, δηλαδή τα δημοψηφίσματα.</w:t>
      </w:r>
    </w:p>
    <w:p w14:paraId="7200B14E"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Θα είχα να πω για το δημοψήφισμα του 2015 ότι και εγώ είμαι υπερήφανη και ούτε το παίρνω πίσω δευτερ</w:t>
      </w:r>
      <w:r>
        <w:rPr>
          <w:rFonts w:eastAsia="Times New Roman" w:cs="Times New Roman"/>
          <w:szCs w:val="24"/>
        </w:rPr>
        <w:t xml:space="preserve">όλεπτο για έναν λόγο και οφείλω να τον πω σε αυτή τη Βουλή. Σε εκείνες τις </w:t>
      </w:r>
      <w:r>
        <w:rPr>
          <w:rFonts w:eastAsia="Times New Roman" w:cs="Times New Roman"/>
          <w:szCs w:val="24"/>
        </w:rPr>
        <w:lastRenderedPageBreak/>
        <w:t>κρίσιμες στιγμές, αν το 62% του ελληνικού λαού δεν στεκόταν δίπλα στην κυβέρνησή του, η χώρα θα είχε βγει από την Ευρωζώνη, όπως το κανόνιζε ο Σόιμπλε. Ήταν μια μεγαλειώδης στιγμή κ</w:t>
      </w:r>
      <w:r>
        <w:rPr>
          <w:rFonts w:eastAsia="Times New Roman" w:cs="Times New Roman"/>
          <w:szCs w:val="24"/>
        </w:rPr>
        <w:t xml:space="preserve">αι απαξιώστε τη όσο θέλετε. Εμείς και αυτοί ξέρουν. </w:t>
      </w:r>
    </w:p>
    <w:p w14:paraId="7200B14F" w14:textId="77777777" w:rsidR="00412B74" w:rsidRDefault="00EE22A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200B150"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Είχα την τύχη και την τιμή να οριστώ αμέσως μετά από τον Πρωθυπουργό Αναπληρώτρια Υπουργός Εξωτερικών. Όλοι οι πρέσβεις ευρωπαϊκών χωρών που ήλθαν και με επισκ</w:t>
      </w:r>
      <w:r>
        <w:rPr>
          <w:rFonts w:eastAsia="Times New Roman" w:cs="Times New Roman"/>
          <w:szCs w:val="24"/>
        </w:rPr>
        <w:t>έφτηκαν μου είπαν ένα πράγμα: ότι συντάραξε την Ευρώπη. Και εκεί που πρέπει να δείτε τι συμβαίνει πραγματικά και να δούμε το κατεπείγον είναι πώς μια Ευρώπη με τους θεσμούς της που δεν λογοδοτούν δεν δίνει σημασία στη λαϊκή κυριαρχία. Άρα το Σύνταγμα είναι</w:t>
      </w:r>
      <w:r>
        <w:rPr>
          <w:rFonts w:eastAsia="Times New Roman" w:cs="Times New Roman"/>
          <w:szCs w:val="24"/>
        </w:rPr>
        <w:t xml:space="preserve"> θέση μάχης και γι’ αυτό.</w:t>
      </w:r>
    </w:p>
    <w:p w14:paraId="7200B151"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Ένα τελευταίο ζήτημα -θα είχα να πω πάρα πολλά-, το περίφημο άρθρο 16. Στην επιτροπή θα έχουμε χρόνο να συζητήσουμε γι’ αυτό το θέμα. Η θέση μας είναι γνωστή και δεν είναι γνωστή ούτε για ιδεοληψία ούτε για τίποτα, για τίποτα τέτο</w:t>
      </w:r>
      <w:r>
        <w:rPr>
          <w:rFonts w:eastAsia="Times New Roman" w:cs="Times New Roman"/>
          <w:szCs w:val="24"/>
        </w:rPr>
        <w:t>ιο ό</w:t>
      </w:r>
      <w:r>
        <w:rPr>
          <w:rFonts w:eastAsia="Times New Roman" w:cs="Times New Roman"/>
          <w:szCs w:val="24"/>
        </w:rPr>
        <w:lastRenderedPageBreak/>
        <w:t>πως θεωρείτε εσείς. Εδώ συμπυκνώνεται η σύγκρουση Αριστεράς, προοδευτικών δυνάμεων –και θα αποδείξουμε ποιες είναι προοδευτικές δυνάμεις- με τον νεοφιλελευθερισμό και τις νεοσυντηρητικές δυνάμεις.</w:t>
      </w:r>
    </w:p>
    <w:p w14:paraId="7200B152"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Τι είναι, λοιπόν, το άρθρο 16; Η περιφρούρηση μέσα από </w:t>
      </w:r>
      <w:r>
        <w:rPr>
          <w:rFonts w:eastAsia="Times New Roman" w:cs="Times New Roman"/>
          <w:szCs w:val="24"/>
        </w:rPr>
        <w:t>το ύψιστο αγαθό, που είναι η γνώση και η έρευνα του δημόσιου χώρου. Είναι η περιφρούρηση του άρρηκτου δεσμού ισότητας και ελευθερίας. Εάν για τις νεοφιλελεύθερες δυνάμεις η ελευθερία είναι ένα πράγμα και σχετίζεται με τον ιδιωτικό τομέα, για τον προοδευτικ</w:t>
      </w:r>
      <w:r>
        <w:rPr>
          <w:rFonts w:eastAsia="Times New Roman" w:cs="Times New Roman"/>
          <w:szCs w:val="24"/>
        </w:rPr>
        <w:t>ό κόσμο ελευθερία και ισότητα είναι ένα πράγμα.</w:t>
      </w:r>
    </w:p>
    <w:p w14:paraId="7200B153"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Μας κατηγορείτε για εξισωτισμό. Ναι, γιατί για εμάς η αριστεία είναι αποτέλεσμα της ισότητας και της ελευθερίας. Είναι προϋπόθεση η ισότητα και η ελευθερία και αυτό θέλουμε να το εγγυηθούμε. Είδαμε τι έγινε μ</w:t>
      </w:r>
      <w:r>
        <w:rPr>
          <w:rFonts w:eastAsia="Times New Roman" w:cs="Times New Roman"/>
          <w:szCs w:val="24"/>
        </w:rPr>
        <w:t xml:space="preserve">ε τα ΜΜΕ και την ιδιωτικοποίηση του δημόσιου χώρου. Για το άρθρο 16, λοιπόν, θα επανέλθουμε. </w:t>
      </w:r>
    </w:p>
    <w:p w14:paraId="7200B154"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Και εδώ θα μου επιτρέψετε να κλείσω, επίσης με μια προσωπική εμπειρία. Κόπτεστε τώρα ότι φεύγουν τα παιδιά μας στο εξωτερικό. Πάντα έφευγαν. Και μακάρι να διεκδικ</w:t>
      </w:r>
      <w:r>
        <w:rPr>
          <w:rFonts w:eastAsia="Times New Roman" w:cs="Times New Roman"/>
          <w:szCs w:val="24"/>
        </w:rPr>
        <w:t xml:space="preserve">ήσουμε και σε </w:t>
      </w:r>
      <w:r>
        <w:rPr>
          <w:rFonts w:eastAsia="Times New Roman" w:cs="Times New Roman"/>
          <w:szCs w:val="24"/>
        </w:rPr>
        <w:lastRenderedPageBreak/>
        <w:t xml:space="preserve">εθνικό αλλά και σε ευρωπαϊκό επίπεδο </w:t>
      </w:r>
      <w:r w:rsidRPr="000455FB">
        <w:rPr>
          <w:rFonts w:eastAsia="Times New Roman" w:cs="Times New Roman"/>
          <w:szCs w:val="24"/>
        </w:rPr>
        <w:t>όχι να φτιαχτούν ιδιωτικά πανεπιστήμια.</w:t>
      </w:r>
      <w:r>
        <w:rPr>
          <w:rFonts w:eastAsia="Times New Roman" w:cs="Times New Roman"/>
          <w:szCs w:val="24"/>
        </w:rPr>
        <w:t xml:space="preserve"> Και θα πω στην κ. Κεραμέως πού δημιουργήθηκαν, πού ιδρύθηκαν, πόσα κλείνουν και όλα αυτά. Τα έχω τα στοιχεία. Μη διαβάζουμε όπως θέλουμε την πραγματικότητα. Θα πω, ό</w:t>
      </w:r>
      <w:r>
        <w:rPr>
          <w:rFonts w:eastAsia="Times New Roman" w:cs="Times New Roman"/>
          <w:szCs w:val="24"/>
        </w:rPr>
        <w:t>μως, ένα πράγμα: Να διεκδικήσουμε σε ευρωπαϊκό επίπεδο. Δεν θα αναφέρω Υπουργούς σας στην προηγούμενη κυβέρνηση που ήθελαν να κλείσουν τμήματα, γιατί είναι πολλά τα ανώτατα ιδρύματά μας. Ή είναι πολλά ή είναι λίγα. Ένα από τα δύο ισχύει. Θα πω, όμως, ότι κ</w:t>
      </w:r>
      <w:r>
        <w:rPr>
          <w:rFonts w:eastAsia="Times New Roman" w:cs="Times New Roman"/>
          <w:szCs w:val="24"/>
        </w:rPr>
        <w:t>ατορθώσαμε και πήραμε θέσεις μελών ΔΕΠ, επειδή πρυτάνεις κάποιων από τα σημαντικότερα πανεπιστήμια των δημόσιων πανεπιστημίων της Ευρώπης στάθηκαν στο πλευρό μας στις Βρυξέλλες, για να διεκδικήσουμε θέσεις. Εάν αυτό δεν υπήρχε, εάν η δημόσια παιδεία δεν υπ</w:t>
      </w:r>
      <w:r>
        <w:rPr>
          <w:rFonts w:eastAsia="Times New Roman" w:cs="Times New Roman"/>
          <w:szCs w:val="24"/>
        </w:rPr>
        <w:t xml:space="preserve">ήρχε ως αγαθό και εθνικό και ευρωπαϊκό, θα σας έλεγα εγώ τι θα γινόταν. </w:t>
      </w:r>
    </w:p>
    <w:p w14:paraId="7200B155"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BE2DCE">
        <w:rPr>
          <w:rFonts w:eastAsia="Times New Roman" w:cs="Times New Roman"/>
          <w:b/>
          <w:szCs w:val="24"/>
        </w:rPr>
        <w:t>ΣΠΥΡΙΔΩΝ ΛΥΚΟΥΔΗΣ</w:t>
      </w:r>
      <w:r>
        <w:rPr>
          <w:rFonts w:eastAsia="Times New Roman" w:cs="Times New Roman"/>
          <w:szCs w:val="24"/>
        </w:rPr>
        <w:t>)</w:t>
      </w:r>
    </w:p>
    <w:p w14:paraId="7200B156"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Έχουμε ευθύνη, αυτό το Κοινοβούλιο, εμείς σήμερα, απέναντι στην ιστορία. Δεν μπορεί</w:t>
      </w:r>
      <w:r>
        <w:rPr>
          <w:rFonts w:eastAsia="Times New Roman" w:cs="Times New Roman"/>
          <w:szCs w:val="24"/>
        </w:rPr>
        <w:t xml:space="preserve"> να ερχόμαστε εδώ και να λέμε ότι </w:t>
      </w:r>
      <w:r>
        <w:rPr>
          <w:rFonts w:eastAsia="Times New Roman" w:cs="Times New Roman"/>
          <w:szCs w:val="24"/>
        </w:rPr>
        <w:lastRenderedPageBreak/>
        <w:t>το να εξορθολογήσουμε ή να συνταγματοποιήσουμε τον νεοφιλελευθερισμό είναι η απάντηση στις προκλήσεις του καιρού μας. Αύριο οι επόμενες κοινωνίες, οι επόμενες γενεές που θα διαβάζουν τα Πρακτικά της Βουλής, θα έρθουν να μα</w:t>
      </w:r>
      <w:r>
        <w:rPr>
          <w:rFonts w:eastAsia="Times New Roman" w:cs="Times New Roman"/>
          <w:szCs w:val="24"/>
        </w:rPr>
        <w:t>ς κρίνουν. Άλλο ανεβαίνει, άλλο επελαύνει, που απαξιώνει μεγάλη μερίδα του πληθυσμού. Σε αυτά πρέπει να απαντήσουμε.</w:t>
      </w:r>
    </w:p>
    <w:p w14:paraId="7200B157"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Ευχαριστώ.</w:t>
      </w:r>
    </w:p>
    <w:p w14:paraId="7200B158" w14:textId="77777777" w:rsidR="00412B74" w:rsidRDefault="00EE22A4">
      <w:pPr>
        <w:spacing w:line="600" w:lineRule="auto"/>
        <w:ind w:firstLine="720"/>
        <w:jc w:val="center"/>
        <w:rPr>
          <w:rFonts w:eastAsia="Times New Roman" w:cs="Times New Roman"/>
          <w:szCs w:val="24"/>
        </w:rPr>
      </w:pPr>
      <w:r w:rsidRPr="00247720">
        <w:rPr>
          <w:rFonts w:eastAsia="Times New Roman" w:cs="Times New Roman"/>
          <w:szCs w:val="24"/>
        </w:rPr>
        <w:t>(Χειροκροτήματα από την πτέρυγα του Σ</w:t>
      </w:r>
      <w:r>
        <w:rPr>
          <w:rFonts w:eastAsia="Times New Roman" w:cs="Times New Roman"/>
          <w:szCs w:val="24"/>
        </w:rPr>
        <w:t>ΥΡΙΖΑ)</w:t>
      </w:r>
    </w:p>
    <w:p w14:paraId="7200B159" w14:textId="77777777" w:rsidR="00412B74" w:rsidRDefault="00EE22A4">
      <w:pPr>
        <w:spacing w:line="600" w:lineRule="auto"/>
        <w:ind w:firstLine="720"/>
        <w:jc w:val="both"/>
        <w:rPr>
          <w:rFonts w:eastAsia="Times New Roman" w:cs="Times New Roman"/>
          <w:szCs w:val="24"/>
        </w:rPr>
      </w:pPr>
      <w:r w:rsidRPr="00625381">
        <w:rPr>
          <w:rFonts w:eastAsia="Times New Roman" w:cs="Times New Roman"/>
          <w:b/>
          <w:szCs w:val="24"/>
        </w:rPr>
        <w:t>ΠΡΟΕΔΡΕΥΩΝ (</w:t>
      </w:r>
      <w:r>
        <w:rPr>
          <w:rFonts w:eastAsia="Times New Roman" w:cs="Times New Roman"/>
          <w:b/>
          <w:szCs w:val="24"/>
        </w:rPr>
        <w:t>Σπυρίδων Λυκούδης</w:t>
      </w:r>
      <w:r w:rsidRPr="00625381">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Ευχαριστώ, κυρία συνάδελφε.</w:t>
      </w:r>
    </w:p>
    <w:p w14:paraId="7200B15A"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Η συνάδελφος κ. Αικατερί</w:t>
      </w:r>
      <w:r>
        <w:rPr>
          <w:rFonts w:eastAsia="Times New Roman" w:cs="Times New Roman"/>
          <w:szCs w:val="24"/>
        </w:rPr>
        <w:t>νη Παπακώστα - Σιδηροπούλου έχει τον λόγο.</w:t>
      </w:r>
    </w:p>
    <w:p w14:paraId="7200B15B"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ΠΑΠΑΚΩΣΤΑ - ΣΙΔΗΡΟΠΟΥΛΟΥ (Υφυπουργός Προστασίας του Πολίτη): </w:t>
      </w:r>
      <w:r>
        <w:rPr>
          <w:rFonts w:eastAsia="Times New Roman" w:cs="Times New Roman"/>
          <w:szCs w:val="24"/>
        </w:rPr>
        <w:t>Ευχαριστώ πολύ, κύριε Πρόεδρε.</w:t>
      </w:r>
    </w:p>
    <w:p w14:paraId="7200B15C"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σοβαρή και θεμελιώδης η συζήτηση που γίνεται για την Αναθεώρηση του Συντάγματος και ξεκινώ </w:t>
      </w:r>
      <w:r>
        <w:rPr>
          <w:rFonts w:eastAsia="Times New Roman" w:cs="Times New Roman"/>
          <w:szCs w:val="24"/>
        </w:rPr>
        <w:t>λέ</w:t>
      </w:r>
      <w:r>
        <w:rPr>
          <w:rFonts w:eastAsia="Times New Roman" w:cs="Times New Roman"/>
          <w:szCs w:val="24"/>
        </w:rPr>
        <w:lastRenderedPageBreak/>
        <w:t>γοντας ότι η θεσμική νεωτερικότητα κατοχύρωσε τη Μεταπολίτευση με το Σύνταγμα του 1975 και αυτή η θεσμική νεωτερικότητα οφείλεται στην ισχυρή προσωπικότητα του Κωνσταντίνου Καραμανλή.</w:t>
      </w:r>
    </w:p>
    <w:p w14:paraId="7200B15D"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Σήμερα, λοιπόν, επειδή οι εποχές άλλαξαν και μας γνέφουν με προσμονή, είμαστε υποχρεωμένες όλες και όλοι να ανταποκριθούμε στις ανάγκες των καιρών, στις προκλήσεις του παρόντος και του μέλλοντος. </w:t>
      </w:r>
    </w:p>
    <w:p w14:paraId="7200B15E"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Η Νέα Ελληνική Ορμή, το κόμμα του οποίου έχω την τιμή αυτή </w:t>
      </w:r>
      <w:r>
        <w:rPr>
          <w:rFonts w:eastAsia="Times New Roman" w:cs="Times New Roman"/>
          <w:szCs w:val="24"/>
        </w:rPr>
        <w:t>τη στιγμή να εκθέτω δημόσια και μάλιστα από το Κοινοβούλιο τις βασικές του προτάσεις Αναθεώρησης του Συντάγματος, αγγίζει και ουσιαστικά αντιπροσωπεύει πολιτικά τον χώρο του κοινωνικού φιλελευθερισμού και προωθεί μια αναθεώρηση γενναία, διαβουλευτική, σύγχ</w:t>
      </w:r>
      <w:r>
        <w:rPr>
          <w:rFonts w:eastAsia="Times New Roman" w:cs="Times New Roman"/>
          <w:szCs w:val="24"/>
        </w:rPr>
        <w:t>ρονη, ορθολογική, όπως η χώρα και οι εποχές που άλλαξαν έχουν ανάγκη.</w:t>
      </w:r>
    </w:p>
    <w:p w14:paraId="7200B15F"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Συγκεκριμένα, λοιπόν, στο πλαίσιο της ανάγκης να επιτύχουμε συναίνεση και της ανάγκης να αναλάβουμε την ευθύνη, διότι, όπως λέει ο Καζαντζάκης, ό,τι δεν συνέβη ποτέ είναι ό,τι </w:t>
      </w:r>
      <w:r>
        <w:rPr>
          <w:rFonts w:eastAsia="Times New Roman" w:cs="Times New Roman"/>
          <w:szCs w:val="24"/>
        </w:rPr>
        <w:lastRenderedPageBreak/>
        <w:t>δεν ποθήσα</w:t>
      </w:r>
      <w:r>
        <w:rPr>
          <w:rFonts w:eastAsia="Times New Roman" w:cs="Times New Roman"/>
          <w:szCs w:val="24"/>
        </w:rPr>
        <w:t>με αρκετά, εμείς ως Νέα Ελληνική Ορμή προτείνουμε, πρώτα απ’ όλα, την αποδέσμευση της εκλογής του Προέδρου της Δημοκρατίας από τη διάλυση της Βουλής. Εκλογή από τον λαό μετά την τρίτη ψηφοφορία των 3/5 και μετά την παρέλευση τριμήνου, επανάληψη των ψηφοφορ</w:t>
      </w:r>
      <w:r>
        <w:rPr>
          <w:rFonts w:eastAsia="Times New Roman" w:cs="Times New Roman"/>
          <w:szCs w:val="24"/>
        </w:rPr>
        <w:t xml:space="preserve">ιών, δηλαδή ανά μήνα. </w:t>
      </w:r>
    </w:p>
    <w:p w14:paraId="7200B160"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Λελογισμένη ενίσχυση των αρμοδιοτήτων του Προέδρου της Δημοκρατίας. Και συγκεκριμένα: ανάθεση επιλογής των Προέδρων των Ανωτάτων Δικαστηρίων, των Προέδρων των Ανεξαρτήτων Αρχών, του Αρχηγού ΓΕΕΘΑ.</w:t>
      </w:r>
    </w:p>
    <w:p w14:paraId="7200B161"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Διακριτότητα Κράτους-Εκκλησίας. Επιθυμούμε, βεβαίως, τη διατήρηση του προοιμίου του Συντάγματος αναλλοίωτου, διότι το χριστιανικό ορθόδοξο δόγμα, αγαπητοί συνάδελφοι, και η Ορθόδοξη Εκκλησία είναι ζυμωμένα με την καρδιά του έθνους, είναι δεμένα με τους άρρ</w:t>
      </w:r>
      <w:r>
        <w:rPr>
          <w:rFonts w:eastAsia="Times New Roman" w:cs="Times New Roman"/>
          <w:szCs w:val="24"/>
        </w:rPr>
        <w:t xml:space="preserve">ηκτους δεσμούς, με την ιστορία των αγώνων του έθνους. </w:t>
      </w:r>
    </w:p>
    <w:p w14:paraId="7200B162" w14:textId="77777777" w:rsidR="00412B74" w:rsidRDefault="00EE22A4">
      <w:pPr>
        <w:spacing w:line="600" w:lineRule="auto"/>
        <w:ind w:firstLine="720"/>
        <w:contextualSpacing/>
        <w:jc w:val="both"/>
        <w:rPr>
          <w:rFonts w:eastAsia="Times New Roman" w:cs="Times New Roman"/>
          <w:szCs w:val="24"/>
        </w:rPr>
      </w:pPr>
      <w:r w:rsidRPr="00364F76">
        <w:rPr>
          <w:rFonts w:eastAsia="Times New Roman" w:cs="Times New Roman"/>
          <w:szCs w:val="24"/>
        </w:rPr>
        <w:t>Από την άλλη πλευρά, όμως, πρέπει να σας πω ότι, όσον αφορά στο ζήτημα αυτό, είναι πολύ θετικό το γεγονός ότι</w:t>
      </w:r>
      <w:r>
        <w:rPr>
          <w:rFonts w:eastAsia="Times New Roman" w:cs="Times New Roman"/>
          <w:szCs w:val="24"/>
        </w:rPr>
        <w:t>,</w:t>
      </w:r>
      <w:r w:rsidRPr="00364F76">
        <w:rPr>
          <w:rFonts w:eastAsia="Times New Roman" w:cs="Times New Roman"/>
          <w:szCs w:val="24"/>
        </w:rPr>
        <w:t xml:space="preserve"> μετά </w:t>
      </w:r>
      <w:r w:rsidRPr="00364F76">
        <w:rPr>
          <w:rFonts w:eastAsia="Times New Roman" w:cs="Times New Roman"/>
          <w:szCs w:val="24"/>
        </w:rPr>
        <w:lastRenderedPageBreak/>
        <w:t>από έναν αιώνα εκκρεμοτήτων</w:t>
      </w:r>
      <w:r>
        <w:rPr>
          <w:rFonts w:eastAsia="Times New Roman" w:cs="Times New Roman"/>
          <w:szCs w:val="24"/>
        </w:rPr>
        <w:t>, αυτή</w:t>
      </w:r>
      <w:r w:rsidRPr="00364F76">
        <w:rPr>
          <w:rFonts w:eastAsia="Times New Roman" w:cs="Times New Roman"/>
          <w:szCs w:val="24"/>
        </w:rPr>
        <w:t xml:space="preserve"> την ώρα έρχεται μπροστά μας η αναθεώρηση να δώσει λ</w:t>
      </w:r>
      <w:r w:rsidRPr="00364F76">
        <w:rPr>
          <w:rFonts w:eastAsia="Times New Roman" w:cs="Times New Roman"/>
          <w:szCs w:val="24"/>
        </w:rPr>
        <w:t>ύση σε προβλήματα, τα οποία πραγματικά ταλάνισαν και ταλαιπώρησαν και προβλημάτισαν επί ένα</w:t>
      </w:r>
      <w:r>
        <w:rPr>
          <w:rFonts w:eastAsia="Times New Roman" w:cs="Times New Roman"/>
          <w:szCs w:val="24"/>
        </w:rPr>
        <w:t>ν</w:t>
      </w:r>
      <w:r w:rsidRPr="00364F76">
        <w:rPr>
          <w:rFonts w:eastAsia="Times New Roman" w:cs="Times New Roman"/>
          <w:szCs w:val="24"/>
        </w:rPr>
        <w:t xml:space="preserve"> αιώνα</w:t>
      </w:r>
      <w:r>
        <w:rPr>
          <w:rFonts w:eastAsia="Times New Roman" w:cs="Times New Roman"/>
          <w:szCs w:val="24"/>
        </w:rPr>
        <w:t>, όπως είπα προηγουμένως</w:t>
      </w:r>
      <w:r w:rsidRPr="00364F76">
        <w:rPr>
          <w:rFonts w:eastAsia="Times New Roman" w:cs="Times New Roman"/>
          <w:szCs w:val="24"/>
        </w:rPr>
        <w:t>.</w:t>
      </w:r>
    </w:p>
    <w:p w14:paraId="7200B163"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t>Από την άλλη πλευρά, στο ζήτημα αυτό, η αναθεώρηση των σχετικών συνταγματικών διατάξεων πρέπει να έχει ως γνώμονα, ως πυλώνα, την πρ</w:t>
      </w:r>
      <w:r>
        <w:rPr>
          <w:rFonts w:eastAsia="Times New Roman" w:cs="Times New Roman"/>
          <w:szCs w:val="24"/>
        </w:rPr>
        <w:t xml:space="preserve">οάσπιση των ατομικών ελευθεριών και δη το δικαίωμα της ελεύθερης διαμόρφωσης της θρησκευτικής συνείδησης. Επομένως συμφωνούμε με την αλλαγή του άρθρου 3, στη βάση της αρχής ότι η κοινωνία και τα μέλη της μπορούν να θρησκεύονται, το κράτος όμως όχι. </w:t>
      </w:r>
    </w:p>
    <w:p w14:paraId="7200B164"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t>Όσον α</w:t>
      </w:r>
      <w:r>
        <w:rPr>
          <w:rFonts w:eastAsia="Times New Roman" w:cs="Times New Roman"/>
          <w:szCs w:val="24"/>
        </w:rPr>
        <w:t>φορά στον όρκο, επιμένουμε ότι είναι προσωπικό θέμα και δικαίωμα. Πρέπει να παραμείνει η δυνατότητα επιλογής και του θρησκευτικού όρκου για τους κυβερνητικούς αξιωματούχους και τους δημοσίους λειτουργούς, καθότι τα περί ψευδορκίας ισχύουν είτε για πολιτικό</w:t>
      </w:r>
      <w:r>
        <w:rPr>
          <w:rFonts w:eastAsia="Times New Roman" w:cs="Times New Roman"/>
          <w:szCs w:val="24"/>
        </w:rPr>
        <w:t xml:space="preserve"> είτε για θρησκευτικό όρκο. </w:t>
      </w:r>
    </w:p>
    <w:p w14:paraId="7200B165"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t xml:space="preserve">Συνταγματική κατοχύρωση του αναλογικού εκλογικού συστήματος στις βουλευτικές και αυτοδιοικητικές εκλογές. </w:t>
      </w:r>
    </w:p>
    <w:p w14:paraId="7200B166"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lastRenderedPageBreak/>
        <w:t>Υποχρεωτική παρουσία του 1/3 των Βουλευτών για την έναρξη της συνεδρίασης της Βουλής, έτσι ώστε να ενισχύσουμε και να εν</w:t>
      </w:r>
      <w:r>
        <w:rPr>
          <w:rFonts w:eastAsia="Times New Roman" w:cs="Times New Roman"/>
          <w:szCs w:val="24"/>
        </w:rPr>
        <w:t xml:space="preserve">δυναμώσουμε τον κοινοβουλευτικό θεσμό και τον ρόλο και την ουσιαστική παρουσία του Βουλευτή στο Κοινοβούλιο. </w:t>
      </w:r>
    </w:p>
    <w:p w14:paraId="7200B167"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t xml:space="preserve">Προτεραιότητα στο κοινωνικό κράτος δικαίου και στην ενίσχυση των δικαιωμάτων των πολιτών. </w:t>
      </w:r>
    </w:p>
    <w:p w14:paraId="7200B168"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t>Πιστεύουμε και προτείνουμε τα μη κρατικά ΑΕΙ για να ένα</w:t>
      </w:r>
      <w:r>
        <w:rPr>
          <w:rFonts w:eastAsia="Times New Roman" w:cs="Times New Roman"/>
          <w:szCs w:val="24"/>
        </w:rPr>
        <w:t>ν πάρα πολύ απλό λόγο. Δεν μπορεί το κράτος να διατηρεί κρατικό μονοπώλιο, ιδιαίτερα στην τριτοβάθμια εκπαίδευση. Υπό την έννοια αυτή, θα πρέπει να σπάσει το κρατικό μονοπώλιο, με παράλληλη ενίσχυση των δημοσίων ανωτάτων εκπαιδευτικών ιδρυμάτων και για την</w:t>
      </w:r>
      <w:r>
        <w:rPr>
          <w:rFonts w:eastAsia="Times New Roman" w:cs="Times New Roman"/>
          <w:szCs w:val="24"/>
        </w:rPr>
        <w:t xml:space="preserve"> έρευνα και για την καινοτομία, με πόρους οι οποίοι είναι απαραίτητοι, για να μπορέσουν τα πανεπιστήμιά μας να καταταγούν ακόμα σε υψηλότερες θέσεις και να κάνουν τη δουλειά τους με τους καλύτερους δυνατούς όρους. </w:t>
      </w:r>
    </w:p>
    <w:p w14:paraId="7200B169"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t>Ψήφος και εκλογή Βουλευτών από την ομογέν</w:t>
      </w:r>
      <w:r>
        <w:rPr>
          <w:rFonts w:eastAsia="Times New Roman" w:cs="Times New Roman"/>
          <w:szCs w:val="24"/>
        </w:rPr>
        <w:t xml:space="preserve">εια. </w:t>
      </w:r>
    </w:p>
    <w:p w14:paraId="7200B16A"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t xml:space="preserve">Μια άλλη πρόταση του ΝΕΟ είναι για την πνευματική δημιουργία. Υπάρχει εδώ ένα τεράστιο έλλειμμα. Προτείνουμε, λοιπόν, η πνευματική δημιουργία και κατά συνέπεια η πνευματική </w:t>
      </w:r>
      <w:r>
        <w:rPr>
          <w:rFonts w:eastAsia="Times New Roman" w:cs="Times New Roman"/>
          <w:szCs w:val="24"/>
        </w:rPr>
        <w:lastRenderedPageBreak/>
        <w:t xml:space="preserve">ιδιοκτησία να κατοχυρωθεί συνταγματικά, διότι στις μέρες μας τα προϊόντα της </w:t>
      </w:r>
      <w:r>
        <w:rPr>
          <w:rFonts w:eastAsia="Times New Roman" w:cs="Times New Roman"/>
          <w:szCs w:val="24"/>
        </w:rPr>
        <w:t xml:space="preserve">διανοίας, η πνευματική ιδιοκτησία πρέπει να διασφαλιστεί και να τύχει ιδιαίτερης προστασίας. </w:t>
      </w:r>
    </w:p>
    <w:p w14:paraId="7200B16B"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t>Αναδιοργάνωση της δημόσιας διοίκησης και η διατήρηση της συνέχειας, δηλαδή της θεσμικής μνήμης. Εδώ προτείνουμε την κατάργηση του θεσμού των γενικών και ειδικών γ</w:t>
      </w:r>
      <w:r>
        <w:rPr>
          <w:rFonts w:eastAsia="Times New Roman" w:cs="Times New Roman"/>
          <w:szCs w:val="24"/>
        </w:rPr>
        <w:t xml:space="preserve">ραμματέων στο σύνολο της δημόσιας διοίκησης και το διορισμό μόνιμων υπηρεσιακών Υφυπουργών, που προβλέπει το Σύνταγμα στο άρθρο 81 παράγραφος 1. </w:t>
      </w:r>
      <w:r w:rsidRPr="007756A5">
        <w:rPr>
          <w:rFonts w:eastAsia="Times New Roman" w:cs="Times New Roman"/>
          <w:szCs w:val="24"/>
        </w:rPr>
        <w:t>Ε</w:t>
      </w:r>
      <w:r w:rsidRPr="007756A5">
        <w:rPr>
          <w:rFonts w:eastAsia="Times New Roman" w:cs="Times New Roman"/>
          <w:bCs/>
          <w:shd w:val="clear" w:color="auto" w:fill="FFFFFF"/>
        </w:rPr>
        <w:t>πίσης</w:t>
      </w:r>
      <w:r>
        <w:rPr>
          <w:rFonts w:eastAsia="Times New Roman" w:cs="Times New Roman"/>
          <w:szCs w:val="24"/>
        </w:rPr>
        <w:t xml:space="preserve">, προτείνουμε να υπάρχει πρόβλεψη με ρητό τρόπο δύο θέσεων, επί θητεία πέντε συν πέντε ετών, Υπηρεσιακών </w:t>
      </w:r>
      <w:r>
        <w:rPr>
          <w:rFonts w:eastAsia="Times New Roman" w:cs="Times New Roman"/>
          <w:szCs w:val="24"/>
        </w:rPr>
        <w:t xml:space="preserve">Υφυπουργών Εξωτερικών και Άμυνας. </w:t>
      </w:r>
    </w:p>
    <w:p w14:paraId="7200B16C"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σας πω, αγαπητοί συνάδελφοι, ότι η πρόταση του ΝΕΟ είναι κρυστάλλινη. Δεν συμμεριζόμαστε την αναθεωρητική απαισιοδοξία, την οποία ορισμένοι πολιτικοί φορείς επικαλούνται και στέκουν διστακτικοί στο αναθεωρητικό </w:t>
      </w:r>
      <w:r>
        <w:rPr>
          <w:rFonts w:eastAsia="Times New Roman" w:cs="Times New Roman"/>
          <w:szCs w:val="24"/>
        </w:rPr>
        <w:t xml:space="preserve">εγχείρημα, ιδίως -λέμε εμείς- για λόγους τακτικής ή σκοπιμότητας. Παράλληλα, είναι κρυστάλλινο, επίσης, ότι θεωρούμε αδικαιολόγητη </w:t>
      </w:r>
      <w:r>
        <w:rPr>
          <w:rFonts w:eastAsia="Times New Roman" w:cs="Times New Roman"/>
          <w:szCs w:val="24"/>
        </w:rPr>
        <w:lastRenderedPageBreak/>
        <w:t>τόσο την αρνητική τοποθέτηση απέναντι στην εξαγγελθείσα αναθεώρηση όσο και τη μινιμαλιστική εκδοχή της με τη διατύπωση μιας λ</w:t>
      </w:r>
      <w:r>
        <w:rPr>
          <w:rFonts w:eastAsia="Times New Roman" w:cs="Times New Roman"/>
          <w:szCs w:val="24"/>
        </w:rPr>
        <w:t xml:space="preserve">ιτής πρότασης ελαχίστων αλλαγών. </w:t>
      </w:r>
    </w:p>
    <w:p w14:paraId="7200B16D"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t>Με τις προτάσεις μας, οι οποίες ενσωματώνουν αυτό που είπα προηγουμένως, την ανάγκη συναίνεσης και ευθύνης, ακυρώνουμε ή προσπαθούμε να ακυρώσουμε στη Βουλή των Ελλήνων σκοπιμότητες και ιδιοτέλειες, έννοιες και πρακτικές α</w:t>
      </w:r>
      <w:r>
        <w:rPr>
          <w:rFonts w:eastAsia="Times New Roman" w:cs="Times New Roman"/>
          <w:szCs w:val="24"/>
        </w:rPr>
        <w:t xml:space="preserve">σύμβατες με το δημόσιο συμφέρον και δικαιώνουμε την πίστη του ελληνικού λαού, ότι ο θεμελιώδης χάρτης της χώρας, δηλαδή το Σύνταγμα, αποτελεί το έσχατο ανάχωμα της πολιτικής του αυτονομίας. </w:t>
      </w:r>
    </w:p>
    <w:p w14:paraId="7200B16E"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t>Κοντολογίς -και θα κλείσω με αυτό- επιταγή και πολιτική και πατρι</w:t>
      </w:r>
      <w:r>
        <w:rPr>
          <w:rFonts w:eastAsia="Times New Roman" w:cs="Times New Roman"/>
          <w:szCs w:val="24"/>
        </w:rPr>
        <w:t xml:space="preserve">ωτική υποχρέωσή μας μέσω αυτής της αναθεώρησης είναι να διασφαλίσουμε ότι η δημοκρατία μπορεί να τηρήσει πέντε σημαντικές υποσχέσεις της. Πρώτη υπόσχεση </w:t>
      </w:r>
      <w:r w:rsidRPr="00D66BCA">
        <w:rPr>
          <w:rFonts w:eastAsia="Times New Roman"/>
          <w:bCs/>
        </w:rPr>
        <w:t>είναι</w:t>
      </w:r>
      <w:r>
        <w:rPr>
          <w:rFonts w:eastAsia="Times New Roman" w:cs="Times New Roman"/>
          <w:szCs w:val="24"/>
        </w:rPr>
        <w:t xml:space="preserve"> η κυριαρχία των πολιτών και η διασφάλιση της ισονομίας. Δεύτερη υπόσχεση </w:t>
      </w:r>
      <w:r w:rsidRPr="00D66BCA">
        <w:rPr>
          <w:rFonts w:eastAsia="Times New Roman"/>
          <w:bCs/>
        </w:rPr>
        <w:t>είναι</w:t>
      </w:r>
      <w:r>
        <w:rPr>
          <w:rFonts w:eastAsia="Times New Roman" w:cs="Times New Roman"/>
          <w:szCs w:val="24"/>
        </w:rPr>
        <w:t xml:space="preserve"> η ανάδειξη εκπροσώ</w:t>
      </w:r>
      <w:r>
        <w:rPr>
          <w:rFonts w:eastAsia="Times New Roman" w:cs="Times New Roman"/>
          <w:szCs w:val="24"/>
        </w:rPr>
        <w:t xml:space="preserve">πων που θα υπηρετούν το συμφέρον του κοινωνικού συνόλου και όχι τα συμφέροντα ιδιαίτερων ομάδων. Τρίτη υπόσχεση </w:t>
      </w:r>
      <w:r w:rsidRPr="00D66BCA">
        <w:rPr>
          <w:rFonts w:eastAsia="Times New Roman"/>
          <w:bCs/>
        </w:rPr>
        <w:t>είναι</w:t>
      </w:r>
      <w:r>
        <w:rPr>
          <w:rFonts w:eastAsia="Times New Roman" w:cs="Times New Roman"/>
          <w:szCs w:val="24"/>
        </w:rPr>
        <w:t xml:space="preserve"> ο έλεγχος όλων των πεδίων στα </w:t>
      </w:r>
      <w:r>
        <w:rPr>
          <w:rFonts w:eastAsia="Times New Roman" w:cs="Times New Roman"/>
          <w:szCs w:val="24"/>
        </w:rPr>
        <w:lastRenderedPageBreak/>
        <w:t>οποία ασκείται μια εξουσία που παίρνει δεσμευτικές αποφάσεις για μια ολόκληρη κοινωνική ομάδα. Τέταρτη υπόσχ</w:t>
      </w:r>
      <w:r>
        <w:rPr>
          <w:rFonts w:eastAsia="Times New Roman" w:cs="Times New Roman"/>
          <w:szCs w:val="24"/>
        </w:rPr>
        <w:t xml:space="preserve">εση </w:t>
      </w:r>
      <w:r w:rsidRPr="00D66BCA">
        <w:rPr>
          <w:rFonts w:eastAsia="Times New Roman"/>
          <w:bCs/>
        </w:rPr>
        <w:t>είναι</w:t>
      </w:r>
      <w:r>
        <w:rPr>
          <w:rFonts w:eastAsia="Times New Roman" w:cs="Times New Roman"/>
          <w:szCs w:val="24"/>
        </w:rPr>
        <w:t xml:space="preserve"> η εξάλειψη των αόρατων εξουσιών. Και πέμπτη υπόσχεση </w:t>
      </w:r>
      <w:r w:rsidRPr="00D66BCA">
        <w:rPr>
          <w:rFonts w:eastAsia="Times New Roman"/>
          <w:bCs/>
        </w:rPr>
        <w:t>είναι</w:t>
      </w:r>
      <w:r>
        <w:rPr>
          <w:rFonts w:eastAsia="Times New Roman" w:cs="Times New Roman"/>
          <w:szCs w:val="24"/>
        </w:rPr>
        <w:t xml:space="preserve"> η διάπλαση ενεργών, συνειδητών και ενάρετων πολιτών. </w:t>
      </w:r>
    </w:p>
    <w:p w14:paraId="7200B16F"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Στο πλαίσιο, λοιπόν, αυτής της κορυφαίας συζήτησης για την ανάγκη Αναθεώρησης του Συντάγματος, προκειμένου να ανταποκριθεί στις ανάγκ</w:t>
      </w:r>
      <w:r>
        <w:rPr>
          <w:rFonts w:eastAsia="Times New Roman" w:cs="Times New Roman"/>
          <w:szCs w:val="24"/>
        </w:rPr>
        <w:t xml:space="preserve">ες των καιρών, το ΝΕΟ και εγώ προσωπικά θα εισφέρουμε την πρότασή μας σε όλα τα υπό αναθεώρηση προτεινόμενα άρθρα στις αρμόδιες επιτροπές εν ευθέτω χρόνω. </w:t>
      </w:r>
    </w:p>
    <w:p w14:paraId="7200B170"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Ευχαριστώ θερμά. </w:t>
      </w:r>
    </w:p>
    <w:p w14:paraId="7200B171"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Σας ευχαριστώ, κυρία συνάδελφε. </w:t>
      </w:r>
    </w:p>
    <w:p w14:paraId="7200B172"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Τον λόγο έχει η σ</w:t>
      </w:r>
      <w:r>
        <w:rPr>
          <w:rFonts w:eastAsia="Times New Roman" w:cs="Times New Roman"/>
          <w:szCs w:val="24"/>
        </w:rPr>
        <w:t xml:space="preserve">υνάδελφος κ. Αναστασία Χριστοδουλοπούλου. Είναι η τελευταία συνάδελφος. Μετά ακολουθούν οι ομιλίες των πολιτικών Αρχηγών. </w:t>
      </w:r>
    </w:p>
    <w:p w14:paraId="7200B173"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Ορίστε, κυρία συνάδελφε, έχετε τον λόγο. </w:t>
      </w:r>
    </w:p>
    <w:p w14:paraId="7200B174"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lastRenderedPageBreak/>
        <w:t>ΑΝΑΣΤΑΣΙΑ ΧΡΙΣΤΟΔΟΥΛΟΠΟΥΛΟΥ</w:t>
      </w:r>
      <w:r w:rsidRPr="004C6975">
        <w:rPr>
          <w:rFonts w:eastAsia="Times New Roman" w:cs="Times New Roman"/>
          <w:b/>
          <w:szCs w:val="24"/>
        </w:rPr>
        <w:t xml:space="preserve"> (Γ΄ Αντιπρόεδρος της Βουλής):</w:t>
      </w:r>
      <w:r w:rsidRPr="004C6975">
        <w:rPr>
          <w:rFonts w:eastAsia="Times New Roman" w:cs="Times New Roman"/>
          <w:szCs w:val="24"/>
        </w:rPr>
        <w:t xml:space="preserve"> </w:t>
      </w:r>
      <w:r>
        <w:rPr>
          <w:rFonts w:eastAsia="Times New Roman" w:cs="Times New Roman"/>
          <w:szCs w:val="24"/>
        </w:rPr>
        <w:t xml:space="preserve">Ευχαριστώ, κύριε Πρόεδρε. </w:t>
      </w:r>
    </w:p>
    <w:p w14:paraId="7200B175"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Κυρίες</w:t>
      </w:r>
      <w:r>
        <w:rPr>
          <w:rFonts w:eastAsia="Times New Roman" w:cs="Times New Roman"/>
          <w:szCs w:val="24"/>
        </w:rPr>
        <w:t xml:space="preserve"> και κύριοι συνάδελφοι, εγώ, ως τελευταία ομιλήτρια από τον κύκλο των Βουλευτών, θα προσπαθήσω να συστηματοποιήσω λίγο τα επιχειρήματα που ακούστηκαν, να επισημάνω αντιφάσεις, να κάνω κριτική στην κριτική που έχει ασκηθεί στην πρόταση του ΣΥΡΙΖΑ. </w:t>
      </w:r>
    </w:p>
    <w:p w14:paraId="7200B176"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Θέλω, λο</w:t>
      </w:r>
      <w:r>
        <w:rPr>
          <w:rFonts w:eastAsia="Times New Roman" w:cs="Times New Roman"/>
          <w:szCs w:val="24"/>
        </w:rPr>
        <w:t>ιπόν, πριν ξεκινήσω, να πω ότι στις τοποθετήσεις των διαφόρων συναδέλφων που προσπάθησαν να απαξιώσουν -τέλος πάντων- τη δική μας πρωτοβουλία για τη συνταγματική Αναθεώρηση έγινε φανερό κάτι: τα μνημόνια για κάποιους ανθρώπους, όπως και για την κοινωνία, α</w:t>
      </w:r>
      <w:r>
        <w:rPr>
          <w:rFonts w:eastAsia="Times New Roman" w:cs="Times New Roman"/>
          <w:szCs w:val="24"/>
        </w:rPr>
        <w:t>ποτέλεσαν ένα βαθύτατο τραύμα, ενώ για κάποιους άλλους ανθρώπους αποτέλεσαν ευκαιρία. Διότι, αν δεν έχεις βιώσει όλη αυτή την επώδυνη εμπειρία ως τραύμα, δεν μπορείς να σκεφτείς προτάσεις αναθεώρησης. Και εδώ είναι το πρόβλημα. Κανείς δεν αναφέρθηκε στο τι</w:t>
      </w:r>
      <w:r>
        <w:rPr>
          <w:rFonts w:eastAsia="Times New Roman" w:cs="Times New Roman"/>
          <w:szCs w:val="24"/>
        </w:rPr>
        <w:t xml:space="preserve"> έγινε τον καιρό των μνημονίων στην κοινωνία, αλλά κυρίως τι </w:t>
      </w:r>
      <w:r>
        <w:rPr>
          <w:rFonts w:eastAsia="Times New Roman" w:cs="Times New Roman"/>
          <w:szCs w:val="24"/>
        </w:rPr>
        <w:lastRenderedPageBreak/>
        <w:t xml:space="preserve">έγινε στους θεσμούς, μια και μιλάμε για θεσμούς και για Σύνταγμα. Νομίζω ότι αυτό είναι μια μεγάλη παράλειψη στη συζήτηση. Για αυτό θα προσπαθήσω να το θέσω πολύ σύντομα. </w:t>
      </w:r>
    </w:p>
    <w:p w14:paraId="7200B177"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Τελικά το Σύνταγμα, είπ</w:t>
      </w:r>
      <w:r>
        <w:rPr>
          <w:rFonts w:eastAsia="Times New Roman" w:cs="Times New Roman"/>
          <w:szCs w:val="24"/>
        </w:rPr>
        <w:t xml:space="preserve">ε ο κ. Βενιζέλος, αποδείχθηκε ανθεκτικό στην κρίση. Όντως, το Σύνταγμα αποδείχθηκε ανθεκτικό, όμως οι ρωγμές που έχει υποστεί από τα δέκα χρόνια της κρίσης είναι τεράστιες και πρέπει επειγόντως να βρούμε τρόπους να δημιουργήσουμε θεσμικά αντίβαρα, ώστε να </w:t>
      </w:r>
      <w:r>
        <w:rPr>
          <w:rFonts w:eastAsia="Times New Roman" w:cs="Times New Roman"/>
          <w:szCs w:val="24"/>
        </w:rPr>
        <w:t xml:space="preserve">μην ξαναπεριπέσουμε σε τέτοια περιπέτεια όπως αυτή της οικονομικής κρίσης. </w:t>
      </w:r>
    </w:p>
    <w:p w14:paraId="7200B178"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Διότι τι έγινε, αγαπητοί συνάδελφοι και συναδέλφισσες; Όλον τον καιρό των μνημονίων η κρατική κυριαρχία ή η λεγόμενη «εθνική ανεξαρτησία» κουρελιάστηκε. Αντί να είναι η Βουλή και η</w:t>
      </w:r>
      <w:r>
        <w:rPr>
          <w:rFonts w:eastAsia="Times New Roman" w:cs="Times New Roman"/>
          <w:szCs w:val="24"/>
        </w:rPr>
        <w:t xml:space="preserve"> Κυβέρνηση που να αποφασίζουν για την οικονομία της χώρας, για τις πολιτικές που θα ακολουθήσουν, ήταν κάποιοι τεχνοκρατικοί κύκλοι ιδιωτικών συμφερόντων και της «σεσημασμένης» ιδεολογίας του νεοφιλελευθερισμού που αποφάσιζαν για τις τύχες του ελληνικού λα</w:t>
      </w:r>
      <w:r>
        <w:rPr>
          <w:rFonts w:eastAsia="Times New Roman" w:cs="Times New Roman"/>
          <w:szCs w:val="24"/>
        </w:rPr>
        <w:t xml:space="preserve">ού: το </w:t>
      </w:r>
      <w:r>
        <w:rPr>
          <w:rFonts w:eastAsia="Times New Roman" w:cs="Times New Roman"/>
          <w:szCs w:val="24"/>
          <w:lang w:val="en-US"/>
        </w:rPr>
        <w:t>Eurogroup</w:t>
      </w:r>
      <w:r w:rsidRPr="00DB3E35">
        <w:rPr>
          <w:rFonts w:eastAsia="Times New Roman" w:cs="Times New Roman"/>
          <w:szCs w:val="24"/>
        </w:rPr>
        <w:t xml:space="preserve">, </w:t>
      </w:r>
      <w:r>
        <w:rPr>
          <w:rFonts w:eastAsia="Times New Roman" w:cs="Times New Roman"/>
          <w:szCs w:val="24"/>
        </w:rPr>
        <w:t xml:space="preserve">το </w:t>
      </w:r>
      <w:r>
        <w:rPr>
          <w:rFonts w:eastAsia="Times New Roman" w:cs="Times New Roman"/>
          <w:szCs w:val="24"/>
          <w:lang w:val="en-US"/>
        </w:rPr>
        <w:t>Euro</w:t>
      </w:r>
      <w:r>
        <w:rPr>
          <w:rFonts w:eastAsia="Times New Roman" w:cs="Times New Roman"/>
          <w:szCs w:val="24"/>
        </w:rPr>
        <w:t xml:space="preserve"> </w:t>
      </w:r>
      <w:r>
        <w:rPr>
          <w:rFonts w:eastAsia="Times New Roman" w:cs="Times New Roman"/>
          <w:szCs w:val="24"/>
          <w:lang w:val="en-US"/>
        </w:rPr>
        <w:t>Working</w:t>
      </w:r>
      <w:r w:rsidRPr="00DB3E35">
        <w:rPr>
          <w:rFonts w:eastAsia="Times New Roman" w:cs="Times New Roman"/>
          <w:szCs w:val="24"/>
        </w:rPr>
        <w:t xml:space="preserve"> </w:t>
      </w:r>
      <w:r>
        <w:rPr>
          <w:rFonts w:eastAsia="Times New Roman" w:cs="Times New Roman"/>
          <w:szCs w:val="24"/>
          <w:lang w:val="en-US"/>
        </w:rPr>
        <w:t>Group</w:t>
      </w:r>
      <w:r w:rsidRPr="00DB3E35">
        <w:rPr>
          <w:rFonts w:eastAsia="Times New Roman" w:cs="Times New Roman"/>
          <w:szCs w:val="24"/>
        </w:rPr>
        <w:t xml:space="preserve">, </w:t>
      </w:r>
      <w:r>
        <w:rPr>
          <w:rFonts w:eastAsia="Times New Roman" w:cs="Times New Roman"/>
          <w:szCs w:val="24"/>
        </w:rPr>
        <w:t xml:space="preserve">πράγματα εντελώς έξω από τη δημοκρατική νομιμοποίηση. Οι θεσμοί, ανάλογα ποιον είχαμε καλέσει εδώ να κυβερνήσει, στην </w:t>
      </w:r>
      <w:r>
        <w:rPr>
          <w:rFonts w:eastAsia="Times New Roman" w:cs="Times New Roman"/>
          <w:szCs w:val="24"/>
        </w:rPr>
        <w:lastRenderedPageBreak/>
        <w:t xml:space="preserve">ουσία, τον ελληνικό λαό, ήταν αυτοί που αποφάσιζαν για τις τύχες μας. </w:t>
      </w:r>
    </w:p>
    <w:p w14:paraId="7200B179"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Αυτό δεν είναι τραύμα στο </w:t>
      </w:r>
      <w:r>
        <w:rPr>
          <w:rFonts w:eastAsia="Times New Roman" w:cs="Times New Roman"/>
          <w:szCs w:val="24"/>
        </w:rPr>
        <w:t xml:space="preserve">Σύνταγμα; Δεν είναι μια τεράστια ρωγμή; Το δίκαιο της έκτακτης ανάγκης, που στην πραγματικότητα καθόρισε όλους τους νόμους που εκδόθηκαν όλα αυτά τα χρόνια, δεν είναι ρωγμή; </w:t>
      </w:r>
    </w:p>
    <w:p w14:paraId="7200B17A"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Πού είναι, λοιπόν, αυτή η περιβόητη ανθεκτικότητα του Συντάγματος, για την οποία </w:t>
      </w:r>
      <w:r>
        <w:rPr>
          <w:rFonts w:eastAsia="Times New Roman" w:cs="Times New Roman"/>
          <w:szCs w:val="24"/>
        </w:rPr>
        <w:t>συζητάμε; Εκτός αν θεωρούμε ότι η ανθεκτικότητα του Συντάγματος υπήρξε σε σχέση με τη μη ανθεκτικότητα του πολιτικού συστήματος. Διότι ναι, αυτό που κατάφερε το Σύνταγμα, επειδή έχει διαχρονικές αξίες γύρω από την ελευθερία και τα δικαιώματα, ήταν να γίνετ</w:t>
      </w:r>
      <w:r>
        <w:rPr>
          <w:rFonts w:eastAsia="Times New Roman" w:cs="Times New Roman"/>
          <w:szCs w:val="24"/>
        </w:rPr>
        <w:t>αι επίκλησή του συνεχώς και από ανθρώπους που αγωνίζονται και από προοδευτικούς ανθρώπους, ενώ, αντίθετα, το πολιτικό σύστημα υπέστη Βατερλό. Ο δικομματισμός κατέρρευσε και τα κόμματα αυτά αναζητούν και προσπαθούν ακόμα να συμφιλιωθούν με τη νέα πραγματικό</w:t>
      </w:r>
      <w:r>
        <w:rPr>
          <w:rFonts w:eastAsia="Times New Roman" w:cs="Times New Roman"/>
          <w:szCs w:val="24"/>
        </w:rPr>
        <w:t xml:space="preserve">τητα. Αυτά, λοιπόν, τα ζητήματα που αναδείχθηκαν στον καιρό των μνημονίων, χρειάζονται μια νέα ρύθμιση. Και </w:t>
      </w:r>
      <w:r>
        <w:rPr>
          <w:rFonts w:eastAsia="Times New Roman" w:cs="Times New Roman"/>
          <w:szCs w:val="24"/>
        </w:rPr>
        <w:lastRenderedPageBreak/>
        <w:t xml:space="preserve">αυτό κάνει η πρόταση που έχουμε καταθέσει -και έχω υπογράψει κι εγώ- για τη συνταγματική Αναθεώρηση. </w:t>
      </w:r>
    </w:p>
    <w:p w14:paraId="7200B17B"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Θα πρέπει, λοιπόν, εδώ,</w:t>
      </w:r>
      <w:r>
        <w:rPr>
          <w:rFonts w:eastAsia="Times New Roman" w:cs="Times New Roman"/>
          <w:szCs w:val="24"/>
        </w:rPr>
        <w:t xml:space="preserve"> να πούμε ότι η κρίση νομιμοποίησης του πολιτικού συστήματος, δηλαδή η αδυναμία του να αναπαραχθεί -αυτό σημαίνει «κρίση νομιμοποίησης»- δεν έχει λήξει. Υπάρχει ακόμα. </w:t>
      </w:r>
    </w:p>
    <w:p w14:paraId="7200B17C"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Η πόλωση και η απουσία συναίνεσης έχει να κάνει ακριβώς με αυτό. Έχει να κάνει με το γε</w:t>
      </w:r>
      <w:r>
        <w:rPr>
          <w:rFonts w:eastAsia="Times New Roman" w:cs="Times New Roman"/>
          <w:szCs w:val="24"/>
        </w:rPr>
        <w:t xml:space="preserve">γονός ότι στην κρίση νομιμοποίησης αναδείχθηκε ο ΣΥΡΙΖΑ. Αυτό δεν μπορείτε να το παραδεχθείτε. Είναι αδύνατον! Είναι αδύνατον να κατανοήσετε πώς η κοινωνία εμπιστεύτηκε τον ΣΥΡΙΖΑ, αφήνοντας τους επαγγελματίες της πολιτικής εκτός της εξουσίας. </w:t>
      </w:r>
    </w:p>
    <w:p w14:paraId="7200B17D"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(Στο σημείο</w:t>
      </w:r>
      <w:r>
        <w:rPr>
          <w:rFonts w:eastAsia="Times New Roman" w:cs="Times New Roman"/>
          <w:szCs w:val="24"/>
        </w:rPr>
        <w:t xml:space="preserve"> αυτό εισέρχεται στην Αίθουσα ο Πρόεδρος της Κυβέρνησης και Υπουργός Εξωτερικών κ. Αλέξης Τσίπρας)</w:t>
      </w:r>
    </w:p>
    <w:p w14:paraId="7200B17E" w14:textId="77777777" w:rsidR="00412B74" w:rsidRDefault="00EE22A4">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τις πτέρυγες του ΣΥΡΙΖΑ και των ΑΝΕΛ) </w:t>
      </w:r>
    </w:p>
    <w:p w14:paraId="7200B17F"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Στην αρχή βρήκατε την «αριστερή παρένθεση». Παρηγορηθήκατε όσο μπορούσατε. Περνάνε τα χρόνια και η</w:t>
      </w:r>
      <w:r>
        <w:rPr>
          <w:rFonts w:eastAsia="Times New Roman" w:cs="Times New Roman"/>
          <w:szCs w:val="24"/>
        </w:rPr>
        <w:t xml:space="preserve"> Κυβέρνηση </w:t>
      </w:r>
      <w:r>
        <w:rPr>
          <w:rFonts w:eastAsia="Times New Roman" w:cs="Times New Roman"/>
          <w:szCs w:val="24"/>
        </w:rPr>
        <w:lastRenderedPageBreak/>
        <w:t xml:space="preserve">δείχνει μια πρωτοφανή αντοχή και θα είναι μάλλον και η μόνη που θα εξαντλήσει την τετραετία. Τι συμβαίνει, λοιπόν; </w:t>
      </w:r>
    </w:p>
    <w:p w14:paraId="7200B180"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Μετά επινοήθηκε -μάλιστα από τον κ. Βενιζέλο- η θεωρία της στρατηγικής ήττας στις εκλογές. Διαψευστήκατε με την παρένθεση, θα δια</w:t>
      </w:r>
      <w:r>
        <w:rPr>
          <w:rFonts w:eastAsia="Times New Roman" w:cs="Times New Roman"/>
          <w:szCs w:val="24"/>
        </w:rPr>
        <w:t>ψευστείτε οσονούπω και με τη λεγόμενη «στρατηγική ήττα» του ΣΥΡΙΖΑ στις εκλογές, γιατί ο ΣΥΡΙΖΑ δεν κατασκευάστηκε από κανένα παράκεντρο εξουσίας κι ο Τσίπρας δεν κατασκευάστηκε ως Αρχηγός από κάποιους. Ήταν ώριμο αποτέλεσμα μιας κοινωνικής διαδικασίας που</w:t>
      </w:r>
      <w:r>
        <w:rPr>
          <w:rFonts w:eastAsia="Times New Roman" w:cs="Times New Roman"/>
          <w:szCs w:val="24"/>
        </w:rPr>
        <w:t xml:space="preserve"> αναπτύχθηκε τον καιρό των μνημονίων, όταν το πολιτικό σύστημα απεδείχθη όχι μόνο ανίκανο να αποτρέψει την κρίση, αλλά ενέτεινε και την κρίση μέσα στα μνημόνια με τις πολιτικές που ακολούθησε.</w:t>
      </w:r>
    </w:p>
    <w:p w14:paraId="7200B181"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Άρα το ζήτημα το οποίο πρέπει να συζητήσουμε είναι </w:t>
      </w:r>
      <w:r>
        <w:rPr>
          <w:rFonts w:eastAsia="Times New Roman" w:cs="Times New Roman"/>
          <w:szCs w:val="24"/>
        </w:rPr>
        <w:t>–ακόμη κι αν</w:t>
      </w:r>
      <w:r>
        <w:rPr>
          <w:rFonts w:eastAsia="Times New Roman" w:cs="Times New Roman"/>
          <w:szCs w:val="24"/>
        </w:rPr>
        <w:t xml:space="preserve"> θεωρείτε ότι δεν τελείωσαν τα μνημόνια,</w:t>
      </w:r>
      <w:r>
        <w:rPr>
          <w:rFonts w:eastAsia="Times New Roman" w:cs="Times New Roman"/>
          <w:szCs w:val="24"/>
        </w:rPr>
        <w:t xml:space="preserve"> γιατί</w:t>
      </w:r>
      <w:r>
        <w:rPr>
          <w:rFonts w:eastAsia="Times New Roman" w:cs="Times New Roman"/>
          <w:szCs w:val="24"/>
        </w:rPr>
        <w:t xml:space="preserve"> υπάρχουν κάποιες πτέρυγες εδώ που λένε ότι υπάρχει τέταρτο και πέμπτο μνημόνιο, εκατό χρόνια ομηρίας κ.λπ.- το εξής: Το γεγονός ότι από τον Αύγουστο κλείνει αυτή η διαδικασία θεωρείτε ότι δεν είναι ικανή συνθή</w:t>
      </w:r>
      <w:r>
        <w:rPr>
          <w:rFonts w:eastAsia="Times New Roman" w:cs="Times New Roman"/>
          <w:szCs w:val="24"/>
        </w:rPr>
        <w:t xml:space="preserve">κη για να αντιμετωπίσουμε τα ζητήματα </w:t>
      </w:r>
      <w:r>
        <w:rPr>
          <w:rFonts w:eastAsia="Times New Roman" w:cs="Times New Roman"/>
          <w:szCs w:val="24"/>
        </w:rPr>
        <w:lastRenderedPageBreak/>
        <w:t xml:space="preserve">που προέκυψαν στη διάρκεια αυτής της αλόγιστης, της βάρβαρης πολιτικής λιτότητας; Δεν πρέπει να παρέμβουμε; Δεν αποτελεί αυτό λόγο; </w:t>
      </w:r>
    </w:p>
    <w:p w14:paraId="7200B182"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Και επειδή ακριβώς δεν έχετε άποψη, είστε υποχρεωμένοι να λέτε πυροτεχνήματα. «Συνταγ</w:t>
      </w:r>
      <w:r>
        <w:rPr>
          <w:rFonts w:eastAsia="Times New Roman" w:cs="Times New Roman"/>
          <w:szCs w:val="24"/>
        </w:rPr>
        <w:t>ματικός λαϊκισμός» λέει ο κ. Βενιζέλος και κάποιοι άλλοι. Μάλιστα. Αυτό είναι</w:t>
      </w:r>
      <w:r>
        <w:rPr>
          <w:rFonts w:eastAsia="Times New Roman" w:cs="Times New Roman"/>
          <w:szCs w:val="24"/>
        </w:rPr>
        <w:t>,</w:t>
      </w:r>
      <w:r>
        <w:rPr>
          <w:rFonts w:eastAsia="Times New Roman" w:cs="Times New Roman"/>
          <w:szCs w:val="24"/>
        </w:rPr>
        <w:t xml:space="preserve"> έμμεσα</w:t>
      </w:r>
      <w:r>
        <w:rPr>
          <w:rFonts w:eastAsia="Times New Roman" w:cs="Times New Roman"/>
          <w:szCs w:val="24"/>
        </w:rPr>
        <w:t>,</w:t>
      </w:r>
      <w:r>
        <w:rPr>
          <w:rFonts w:eastAsia="Times New Roman" w:cs="Times New Roman"/>
          <w:szCs w:val="24"/>
        </w:rPr>
        <w:t xml:space="preserve"> ένας έπαινος για την πρότασή μας. Δηλαδή, η πρότασή μας είναι τόσο λαοφιλής, που μας ονομάζετε λαϊκιστές. </w:t>
      </w:r>
    </w:p>
    <w:p w14:paraId="7200B183"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Μακάρι, λοιπόν, η ελληνική κοινωνία να έχει χειραφετηθεί όλα α</w:t>
      </w:r>
      <w:r>
        <w:rPr>
          <w:rFonts w:eastAsia="Times New Roman" w:cs="Times New Roman"/>
          <w:szCs w:val="24"/>
        </w:rPr>
        <w:t xml:space="preserve">υτά τα χρόνια, να θεωρεί ότι είναι σωστό </w:t>
      </w:r>
      <w:r>
        <w:rPr>
          <w:rFonts w:eastAsia="Times New Roman" w:cs="Times New Roman"/>
          <w:szCs w:val="24"/>
        </w:rPr>
        <w:t xml:space="preserve">το </w:t>
      </w:r>
      <w:r>
        <w:rPr>
          <w:rFonts w:eastAsia="Times New Roman" w:cs="Times New Roman"/>
          <w:szCs w:val="24"/>
        </w:rPr>
        <w:t>να είναι το κράτος θρησκευτικά ουδέτερο, ότι είναι σωστό να μην υπάρχει Πρωθυπουργός τεχνοκράτης -όπως αυτά που προσπαθούσατε να κάνετε για να γλιτώσετε από την κοινωνική οργή στη διάρκεια των μνημονίων- ότι είνα</w:t>
      </w:r>
      <w:r>
        <w:rPr>
          <w:rFonts w:eastAsia="Times New Roman" w:cs="Times New Roman"/>
          <w:szCs w:val="24"/>
        </w:rPr>
        <w:t xml:space="preserve">ι πολύ φιλολαϊκό επιτέλους να φύγουν οι επαγγελματίες πολιτικοί, να μην είναι αιώνιοι, να μην είναι οικογένειες - δυναστείες μέσα στη Βουλή, αλλά να είναι άνθρωποι που θα έρχονται, θα αφήνουν το πολιτικό τους αποτύπωμα και θα φεύγουν. </w:t>
      </w:r>
    </w:p>
    <w:p w14:paraId="7200B184"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 xml:space="preserve">Ταυτόχρονα, ενώ δεν </w:t>
      </w:r>
      <w:r>
        <w:rPr>
          <w:rFonts w:eastAsia="Times New Roman" w:cs="Times New Roman"/>
          <w:szCs w:val="24"/>
        </w:rPr>
        <w:t xml:space="preserve">συμφωνείτε με αυτές τις προτάσεις, τολμάτε τα εξής, αναδεικνύοντας και την αντίφασή σας: </w:t>
      </w:r>
    </w:p>
    <w:p w14:paraId="7200B185"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Πρώτον, λέτε ότι θέλετε σταθερό πολιτικό κύκλο στη διακυβέρνηση της χώρας. Ο κ. Μητσοτάκης από τότε που έχει εκλεγεί ζητά εκλογές. Ποιον σταθερό πολιτικό κύκλο ζητάει</w:t>
      </w:r>
      <w:r>
        <w:rPr>
          <w:rFonts w:eastAsia="Times New Roman" w:cs="Times New Roman"/>
          <w:szCs w:val="24"/>
        </w:rPr>
        <w:t xml:space="preserve">; Βεβαίως ως σταθερό πολιτικό κύκλο εννοεί την κυβέρνηση της Νέας Δημοκρατίας. Όλοι οι άλλοι φτερά και πούπουλα. Δεν πειράζει. </w:t>
      </w:r>
    </w:p>
    <w:p w14:paraId="7200B186"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Ταυτόχρονα, θεωρούν λαϊκίστικο ότι συζητάμε να υπάρχουν τρεις θητείες για τους Βουλευτές, γιατί δεν μπορούμε να γίνουμε συντεχνί</w:t>
      </w:r>
      <w:r>
        <w:rPr>
          <w:rFonts w:eastAsia="Times New Roman" w:cs="Times New Roman"/>
          <w:szCs w:val="24"/>
        </w:rPr>
        <w:t>α και να κάνουμε επάγγελμα την πολιτική. Παράλληλα, όμως, κάνουν κριτική στον ΣΥΡΙΖΑ ότι έχει αρπαχτεί από τις καρέκλες. Για να δούμε, λοιπόν, εσείς που δεν έχετε αρπαχτεί από τις καρέκλες, θα την ψηφίσετε αυτή τη διάταξη, ώστε να μη γίνουμε εδώ μέσα καρεκ</w:t>
      </w:r>
      <w:r>
        <w:rPr>
          <w:rFonts w:eastAsia="Times New Roman" w:cs="Times New Roman"/>
          <w:szCs w:val="24"/>
        </w:rPr>
        <w:t>λοκένταυροι, να μην είμαστε πολιτικοί κληρονομικώ δικαίω</w:t>
      </w:r>
      <w:r>
        <w:rPr>
          <w:rFonts w:eastAsia="Times New Roman" w:cs="Times New Roman"/>
          <w:szCs w:val="24"/>
        </w:rPr>
        <w:t>;</w:t>
      </w:r>
      <w:r>
        <w:rPr>
          <w:rFonts w:eastAsia="Times New Roman" w:cs="Times New Roman"/>
          <w:szCs w:val="24"/>
        </w:rPr>
        <w:t xml:space="preserve"> Ιδού, λοιπόν, σε ποια ζητήματα πρέπει να γίνεται ο διάλογος.</w:t>
      </w:r>
    </w:p>
    <w:p w14:paraId="7200B187" w14:textId="77777777" w:rsidR="00412B74" w:rsidRDefault="00EE22A4">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7200B188"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Νομίζω ότι η συνταγματική Αναθεώρηση κατά τούτο είναι σημαντική, για το γεγονός</w:t>
      </w:r>
      <w:r>
        <w:rPr>
          <w:rFonts w:eastAsia="Times New Roman" w:cs="Times New Roman"/>
          <w:szCs w:val="24"/>
        </w:rPr>
        <w:t xml:space="preserve"> ότι η Βουλή επιτέλους αναβαθμίζεται, γιατί καταθέτει πολιτικά επιχειρήματα, τα ακούει η κοινωνία, κατανοεί και ταυτόχρονα αυτή η διαδικασία έχει και διά ταύτα. Και σε αυτό το «διά ταύτα» θα σηκώσουμε τα χεράκια μας να πούμε </w:t>
      </w:r>
      <w:r>
        <w:rPr>
          <w:rFonts w:eastAsia="Times New Roman" w:cs="Times New Roman"/>
          <w:szCs w:val="24"/>
        </w:rPr>
        <w:t>σ</w:t>
      </w:r>
      <w:r>
        <w:rPr>
          <w:rFonts w:eastAsia="Times New Roman" w:cs="Times New Roman"/>
          <w:szCs w:val="24"/>
        </w:rPr>
        <w:t xml:space="preserve">ε τι συμφωνούμε και </w:t>
      </w:r>
      <w:r>
        <w:rPr>
          <w:rFonts w:eastAsia="Times New Roman" w:cs="Times New Roman"/>
          <w:szCs w:val="24"/>
        </w:rPr>
        <w:t>σ</w:t>
      </w:r>
      <w:r>
        <w:rPr>
          <w:rFonts w:eastAsia="Times New Roman" w:cs="Times New Roman"/>
          <w:szCs w:val="24"/>
        </w:rPr>
        <w:t>ε τι διαφ</w:t>
      </w:r>
      <w:r>
        <w:rPr>
          <w:rFonts w:eastAsia="Times New Roman" w:cs="Times New Roman"/>
          <w:szCs w:val="24"/>
        </w:rPr>
        <w:t xml:space="preserve">ωνούμε. </w:t>
      </w:r>
    </w:p>
    <w:p w14:paraId="7200B189"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Κατά συνέπεια η πρόταση του κ. Βενιζέλου να μην ψηφίσει κανείς κανένα άρθρο -άρα και ο ίδιος-, προκειμένου στην επόμενη Βουλή να είναι εκατόν ογδόντα οι Βουλευτές που θα υπογραμμίσουν και θα ολοκληρώσουν τη συνταγματική Αναθεώρηση, στην πραγματικό</w:t>
      </w:r>
      <w:r>
        <w:rPr>
          <w:rFonts w:eastAsia="Times New Roman" w:cs="Times New Roman"/>
          <w:szCs w:val="24"/>
        </w:rPr>
        <w:t>τητα σαμποτάρει όλη τη διαδικασία. Δεν τον ενδιαφέρει αυτός ο διάλογος που διεξάγεται σήμερα να έχει ένα «διά ταύτα».</w:t>
      </w:r>
    </w:p>
    <w:p w14:paraId="7200B18A"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Πρόεδρος της Βουλής κ. </w:t>
      </w:r>
      <w:r>
        <w:rPr>
          <w:rFonts w:eastAsia="Times New Roman" w:cs="Times New Roman"/>
          <w:b/>
          <w:szCs w:val="24"/>
        </w:rPr>
        <w:t>ΝΙΚΟΛΑΟΣ ΒΟΥΤΣΗΣ</w:t>
      </w:r>
      <w:r>
        <w:rPr>
          <w:rFonts w:eastAsia="Times New Roman" w:cs="Times New Roman"/>
          <w:szCs w:val="24"/>
        </w:rPr>
        <w:t>)</w:t>
      </w:r>
    </w:p>
    <w:p w14:paraId="7200B18B" w14:textId="77777777" w:rsidR="00412B74" w:rsidRDefault="00EE22A4">
      <w:pPr>
        <w:tabs>
          <w:tab w:val="left" w:pos="2940"/>
        </w:tabs>
        <w:spacing w:line="600" w:lineRule="auto"/>
        <w:ind w:firstLine="720"/>
        <w:jc w:val="both"/>
        <w:rPr>
          <w:rFonts w:eastAsia="Times New Roman"/>
          <w:szCs w:val="24"/>
        </w:rPr>
      </w:pPr>
      <w:r>
        <w:rPr>
          <w:rFonts w:eastAsia="Times New Roman"/>
          <w:szCs w:val="24"/>
        </w:rPr>
        <w:t xml:space="preserve">Εν τω μεταξύ, βρισκόμαστε σε μια συγκυρία που </w:t>
      </w:r>
      <w:r>
        <w:rPr>
          <w:rFonts w:eastAsia="Times New Roman"/>
          <w:szCs w:val="24"/>
        </w:rPr>
        <w:t xml:space="preserve">το πολιτικό σύστημα, έχοντας αυτή την κρίση νομιμοποίησης, αλλά και </w:t>
      </w:r>
      <w:r>
        <w:rPr>
          <w:rFonts w:eastAsia="Times New Roman"/>
          <w:szCs w:val="24"/>
        </w:rPr>
        <w:lastRenderedPageBreak/>
        <w:t>η πολιτική</w:t>
      </w:r>
      <w:r>
        <w:rPr>
          <w:rFonts w:eastAsia="Times New Roman"/>
          <w:szCs w:val="24"/>
        </w:rPr>
        <w:t xml:space="preserve"> –με ήτα–</w:t>
      </w:r>
      <w:r>
        <w:rPr>
          <w:rFonts w:eastAsia="Times New Roman"/>
          <w:szCs w:val="24"/>
        </w:rPr>
        <w:t xml:space="preserve"> και οι πολιτικοί</w:t>
      </w:r>
      <w:r>
        <w:rPr>
          <w:rFonts w:eastAsia="Times New Roman"/>
          <w:szCs w:val="24"/>
        </w:rPr>
        <w:t xml:space="preserve"> –με όμικρον γιώτα–</w:t>
      </w:r>
      <w:r>
        <w:rPr>
          <w:rFonts w:eastAsia="Times New Roman"/>
          <w:szCs w:val="24"/>
        </w:rPr>
        <w:t xml:space="preserve"> φτάνουμε να βλέπουμε τα φαινόμενα της ανόδου της ακροδεξιάς σε ολόκληρη την Ευρώπη και να μη συνειδητοποιούμε τι ευθύνες έχουμε. Το </w:t>
      </w:r>
      <w:r>
        <w:rPr>
          <w:rFonts w:eastAsia="Times New Roman"/>
          <w:szCs w:val="24"/>
        </w:rPr>
        <w:t>άρθρο 86, που είναι στο Σύνταγμα και ενώ έχετε κάνει πέντε αναθεωρήσεις, ούτε σκεφτήκατε να το πλησιάσετε. Και τώρα μας λέτε κιόλας: «Ε, και τι κάνετε; Σιγά, επειδή είπατε ότι είναι θρησκευτικά ουδέτερο; Αφού λέτε ότι η επικρατούσα θρησκεία είναι η χριστια</w:t>
      </w:r>
      <w:r>
        <w:rPr>
          <w:rFonts w:eastAsia="Times New Roman"/>
          <w:szCs w:val="24"/>
        </w:rPr>
        <w:t>νική ορθόδοξη, τότε στην πραγματικότητα δεν κάνετε τίποτα».</w:t>
      </w:r>
    </w:p>
    <w:p w14:paraId="7200B18C" w14:textId="77777777" w:rsidR="00412B74" w:rsidRDefault="00EE22A4">
      <w:pPr>
        <w:tabs>
          <w:tab w:val="left" w:pos="2940"/>
        </w:tabs>
        <w:spacing w:line="600" w:lineRule="auto"/>
        <w:ind w:firstLine="720"/>
        <w:jc w:val="both"/>
        <w:rPr>
          <w:rFonts w:eastAsia="Times New Roman"/>
          <w:szCs w:val="24"/>
        </w:rPr>
      </w:pPr>
      <w:r>
        <w:rPr>
          <w:rFonts w:eastAsia="Times New Roman"/>
          <w:szCs w:val="24"/>
        </w:rPr>
        <w:t>Για να δούμε, κάνουμε τίποτα ή όχι; Εγώ πιστεύω ότι κάνουμε. Ακόμα και το άρθρο 16 παράγραφος 2, που λέει ότι ο σκοπός της παιδείας είναι η διαμόρφωση εθνικής και θρησκευτικής συνείδησης, αν χρεια</w:t>
      </w:r>
      <w:r>
        <w:rPr>
          <w:rFonts w:eastAsia="Times New Roman"/>
          <w:szCs w:val="24"/>
        </w:rPr>
        <w:t>στεί, δεν θα ερμηνευθεί με τον τρόπο που ερμηνεύθηκε πρόσφατα από το Συμβούλιο της Επικρατείας, διότι θα υπάρχει διακηρυγμένη η ουδετερότητα του κράτους.</w:t>
      </w:r>
    </w:p>
    <w:p w14:paraId="7200B18D" w14:textId="77777777" w:rsidR="00412B74" w:rsidRDefault="00EE22A4">
      <w:pPr>
        <w:tabs>
          <w:tab w:val="left" w:pos="2940"/>
        </w:tabs>
        <w:spacing w:line="600" w:lineRule="auto"/>
        <w:ind w:firstLine="720"/>
        <w:jc w:val="both"/>
        <w:rPr>
          <w:rFonts w:eastAsia="Times New Roman"/>
          <w:szCs w:val="24"/>
        </w:rPr>
      </w:pPr>
      <w:r w:rsidRPr="007A5643">
        <w:rPr>
          <w:rFonts w:eastAsia="Times New Roman"/>
          <w:b/>
          <w:szCs w:val="24"/>
        </w:rPr>
        <w:t>ΙΩΑΝΝΗΣ ΤΡΑΓΑΚΗΣ:</w:t>
      </w:r>
      <w:r>
        <w:rPr>
          <w:rFonts w:eastAsia="Times New Roman"/>
          <w:szCs w:val="24"/>
        </w:rPr>
        <w:t xml:space="preserve"> Να βάλετε και το άρθρο 16.</w:t>
      </w:r>
    </w:p>
    <w:p w14:paraId="7200B18E" w14:textId="77777777" w:rsidR="00412B74" w:rsidRDefault="00EE22A4">
      <w:pPr>
        <w:tabs>
          <w:tab w:val="left" w:pos="2940"/>
        </w:tabs>
        <w:spacing w:line="600" w:lineRule="auto"/>
        <w:ind w:firstLine="720"/>
        <w:jc w:val="both"/>
        <w:rPr>
          <w:rFonts w:eastAsia="Times New Roman"/>
          <w:szCs w:val="24"/>
        </w:rPr>
      </w:pPr>
      <w:r w:rsidRPr="007A5643">
        <w:rPr>
          <w:rFonts w:eastAsia="Times New Roman"/>
          <w:b/>
          <w:szCs w:val="24"/>
        </w:rPr>
        <w:t>ΑΝΑΣΤΑΣΙΑ ΧΡΙΣΤΟΔΟΥΛΟΠΟΥΛΟΥ (Γ</w:t>
      </w:r>
      <w:r>
        <w:rPr>
          <w:rFonts w:eastAsia="Times New Roman"/>
          <w:b/>
          <w:szCs w:val="24"/>
        </w:rPr>
        <w:t>΄</w:t>
      </w:r>
      <w:r w:rsidRPr="007A5643">
        <w:rPr>
          <w:rFonts w:eastAsia="Times New Roman"/>
          <w:b/>
          <w:szCs w:val="24"/>
        </w:rPr>
        <w:t xml:space="preserve"> Αντιπρόεδρος της Βουλής):</w:t>
      </w:r>
      <w:r>
        <w:rPr>
          <w:rFonts w:eastAsia="Times New Roman"/>
          <w:szCs w:val="24"/>
        </w:rPr>
        <w:t xml:space="preserve"> Εν πάση περιπτώσει, δεν καταλαβαίνουμε. </w:t>
      </w:r>
      <w:r>
        <w:rPr>
          <w:rFonts w:eastAsia="Times New Roman"/>
          <w:szCs w:val="24"/>
        </w:rPr>
        <w:lastRenderedPageBreak/>
        <w:t>Από τη μια, υπάρχει μια μαξιμαλιστική απαίτηση «αλλάξτε τα όλα και αλλάξτε τα ριζικά» και, από την άλλη, υπάρχει ένας απίστευτος ιδεολογικός και πολιτικός συντηρητισμός να μείνουν τα πράγματα ως έχουν.</w:t>
      </w:r>
    </w:p>
    <w:p w14:paraId="7200B18F" w14:textId="77777777" w:rsidR="00412B74" w:rsidRDefault="00EE22A4">
      <w:pPr>
        <w:tabs>
          <w:tab w:val="left" w:pos="2940"/>
        </w:tabs>
        <w:spacing w:line="600" w:lineRule="auto"/>
        <w:ind w:firstLine="720"/>
        <w:jc w:val="both"/>
        <w:rPr>
          <w:rFonts w:eastAsia="Times New Roman"/>
          <w:szCs w:val="24"/>
        </w:rPr>
      </w:pPr>
      <w:r>
        <w:rPr>
          <w:rFonts w:eastAsia="Times New Roman"/>
          <w:szCs w:val="24"/>
        </w:rPr>
        <w:t>Επιτέλους, πρ</w:t>
      </w:r>
      <w:r>
        <w:rPr>
          <w:rFonts w:eastAsia="Times New Roman"/>
          <w:szCs w:val="24"/>
        </w:rPr>
        <w:t>έπει να διαλέξουμε σε ποιο στρατόπεδο είμαστε και να κατανοήσουμε ότι οι νέες ανάγκες που υπάρχουν απαιτούν κάποια γενναία βήματα.</w:t>
      </w:r>
    </w:p>
    <w:p w14:paraId="7200B190" w14:textId="77777777" w:rsidR="00412B74" w:rsidRDefault="00EE22A4">
      <w:pPr>
        <w:tabs>
          <w:tab w:val="left" w:pos="2940"/>
        </w:tabs>
        <w:spacing w:line="600" w:lineRule="auto"/>
        <w:ind w:firstLine="720"/>
        <w:jc w:val="both"/>
        <w:rPr>
          <w:rFonts w:eastAsia="Times New Roman"/>
          <w:szCs w:val="24"/>
        </w:rPr>
      </w:pPr>
      <w:r>
        <w:rPr>
          <w:rFonts w:eastAsia="Times New Roman"/>
          <w:szCs w:val="24"/>
        </w:rPr>
        <w:t>Εμείς</w:t>
      </w:r>
      <w:r>
        <w:rPr>
          <w:rFonts w:eastAsia="Times New Roman"/>
          <w:szCs w:val="24"/>
        </w:rPr>
        <w:t>,</w:t>
      </w:r>
      <w:r>
        <w:rPr>
          <w:rFonts w:eastAsia="Times New Roman"/>
          <w:szCs w:val="24"/>
        </w:rPr>
        <w:t xml:space="preserve"> σαν Αριστερά</w:t>
      </w:r>
      <w:r>
        <w:rPr>
          <w:rFonts w:eastAsia="Times New Roman"/>
          <w:szCs w:val="24"/>
        </w:rPr>
        <w:t>,</w:t>
      </w:r>
      <w:r>
        <w:rPr>
          <w:rFonts w:eastAsia="Times New Roman"/>
          <w:szCs w:val="24"/>
        </w:rPr>
        <w:t xml:space="preserve"> ξέρουμε ότι έχουμε ένα όραμα για τον κοινωνικό μετασχηματισμό. Αυτό, όμως, δεν σημαίνει ότι στις προτάσε</w:t>
      </w:r>
      <w:r>
        <w:rPr>
          <w:rFonts w:eastAsia="Times New Roman"/>
          <w:szCs w:val="24"/>
        </w:rPr>
        <w:t>ις για την Αναθεώρηση του Συντάγματος δεν θα λάβουμε υπ’ όψιν μας και τα κινήματα, την κοινωνία, τους εργαζόμενους, τη νεολαία και τις διεκδικήσεις τους. Αν αυτοί στον δρόμο για την κοινωνική χειραφέτηση θέλουν τέτοιου είδους και εύρους και πολλές συνταγμα</w:t>
      </w:r>
      <w:r>
        <w:rPr>
          <w:rFonts w:eastAsia="Times New Roman"/>
          <w:szCs w:val="24"/>
        </w:rPr>
        <w:t>τικές αλλαγές, θα έχουν τη δυνατότητα να τις υποβάλλουν. Εμείς δεν υποκαθιστούμε ούτε τα κινήματα ούτε τους αριστερούς ούτε τους ανθρώπους που έχουν, επίσης, όραμα για μια διαφορετική κοινωνία.</w:t>
      </w:r>
    </w:p>
    <w:p w14:paraId="7200B191" w14:textId="77777777" w:rsidR="00412B74" w:rsidRDefault="00EE22A4">
      <w:pPr>
        <w:tabs>
          <w:tab w:val="left" w:pos="2940"/>
        </w:tabs>
        <w:spacing w:line="600" w:lineRule="auto"/>
        <w:ind w:firstLine="720"/>
        <w:jc w:val="both"/>
        <w:rPr>
          <w:rFonts w:eastAsia="Times New Roman"/>
          <w:szCs w:val="24"/>
        </w:rPr>
      </w:pPr>
      <w:r>
        <w:rPr>
          <w:rFonts w:eastAsia="Times New Roman"/>
          <w:szCs w:val="24"/>
        </w:rPr>
        <w:lastRenderedPageBreak/>
        <w:t>Κατά συνέπεια νομίζω ότι είναι η μεγάλη ευκαιρία</w:t>
      </w:r>
      <w:r>
        <w:rPr>
          <w:rFonts w:eastAsia="Times New Roman"/>
          <w:szCs w:val="24"/>
        </w:rPr>
        <w:t>,</w:t>
      </w:r>
      <w:r>
        <w:rPr>
          <w:rFonts w:eastAsia="Times New Roman"/>
          <w:szCs w:val="24"/>
        </w:rPr>
        <w:t xml:space="preserve"> μέσα απ’ όλα</w:t>
      </w:r>
      <w:r>
        <w:rPr>
          <w:rFonts w:eastAsia="Times New Roman"/>
          <w:szCs w:val="24"/>
        </w:rPr>
        <w:t xml:space="preserve"> αυτά</w:t>
      </w:r>
      <w:r>
        <w:rPr>
          <w:rFonts w:eastAsia="Times New Roman"/>
          <w:szCs w:val="24"/>
        </w:rPr>
        <w:t>,</w:t>
      </w:r>
      <w:r>
        <w:rPr>
          <w:rFonts w:eastAsia="Times New Roman"/>
          <w:szCs w:val="24"/>
        </w:rPr>
        <w:t xml:space="preserve"> να αναβαθμίσουμε το Κοινοβούλιο, να μιλήσουμε επί της ουσίας, για να καταλάβει, επιτέλους, η κοινωνία ότι δεν είμαστε ίδιοι. Διότι με τον τρόπο που ασκείται η πολιτική, με την καταστροφολογία, με τη δαιμονοποίηση, με τα απίστευτα ψέματα, δεν μπορεί </w:t>
      </w:r>
      <w:r>
        <w:rPr>
          <w:rFonts w:eastAsia="Times New Roman"/>
          <w:szCs w:val="24"/>
        </w:rPr>
        <w:t xml:space="preserve">να κατανοήσει η κοινωνία σήμερα τι ακριβώς συμβαίνει και τους προκαλούμε μια απόλυτη σύγχυση. Ιδού, λοιπόν, πεδίον δόξης λαμπρό να πούμε όλοι τις προτάσεις μας, για να καταλάβει επακριβώς τι συμβαίνει. </w:t>
      </w:r>
    </w:p>
    <w:p w14:paraId="7200B192" w14:textId="77777777" w:rsidR="00412B74" w:rsidRDefault="00EE22A4">
      <w:pPr>
        <w:tabs>
          <w:tab w:val="left" w:pos="2940"/>
        </w:tabs>
        <w:spacing w:line="600" w:lineRule="auto"/>
        <w:ind w:firstLine="720"/>
        <w:jc w:val="both"/>
        <w:rPr>
          <w:rFonts w:eastAsia="Times New Roman"/>
          <w:szCs w:val="24"/>
        </w:rPr>
      </w:pPr>
      <w:r>
        <w:rPr>
          <w:rFonts w:eastAsia="Times New Roman"/>
          <w:szCs w:val="24"/>
        </w:rPr>
        <w:t>Και ελπίζω -και το πιστεύω- ότι οι προτάσεις που έχου</w:t>
      </w:r>
      <w:r>
        <w:rPr>
          <w:rFonts w:eastAsia="Times New Roman"/>
          <w:szCs w:val="24"/>
        </w:rPr>
        <w:t>με να είναι προς όφελος του λαού. Ίσως χρειαστεί χρόνο για να τις συνειδητοποιήσει. Οι συζητήσεις, όμως, που γίνονται μέσα εδώ θα διευκολύνουν τη συνειδητοποίηση αυτών των προτάσεων που έχουμε κάνει, ώστε πραγματικά να μπορέσουμε να προχωρήσουμε σε μια συν</w:t>
      </w:r>
      <w:r>
        <w:rPr>
          <w:rFonts w:eastAsia="Times New Roman"/>
          <w:szCs w:val="24"/>
        </w:rPr>
        <w:t>ταγματική Αναθεώρηση, που θα αντιστοιχεί στη μεταμνημόνια εποχή, σε μια εποχή που αρχίζουν να ζωντανεύουν ξανά οι ελπίδες ότι μπορούμε να πατήσουμε μόνοι μας γερά στα πόδια μας.</w:t>
      </w:r>
    </w:p>
    <w:p w14:paraId="7200B193" w14:textId="77777777" w:rsidR="00412B74" w:rsidRDefault="00EE22A4">
      <w:pPr>
        <w:tabs>
          <w:tab w:val="left" w:pos="2940"/>
        </w:tabs>
        <w:spacing w:line="600" w:lineRule="auto"/>
        <w:ind w:firstLine="720"/>
        <w:jc w:val="both"/>
        <w:rPr>
          <w:rFonts w:eastAsia="Times New Roman"/>
          <w:szCs w:val="24"/>
        </w:rPr>
      </w:pPr>
      <w:r>
        <w:rPr>
          <w:rFonts w:eastAsia="Times New Roman"/>
          <w:szCs w:val="24"/>
        </w:rPr>
        <w:lastRenderedPageBreak/>
        <w:t>Δεν θα έλθουν ξανά μνημόνια χωρίς να προηγείται δημοψήφισμα και δεν θα συνταγμ</w:t>
      </w:r>
      <w:r>
        <w:rPr>
          <w:rFonts w:eastAsia="Times New Roman"/>
          <w:szCs w:val="24"/>
        </w:rPr>
        <w:t>ατοποιήσουμε τον νεοφιλελευθερισμό, βάζοντας μέσα ισοσκελισμένους προϋπολογισμούς και ύψος ελλειμμάτων.</w:t>
      </w:r>
    </w:p>
    <w:p w14:paraId="7200B194" w14:textId="77777777" w:rsidR="00412B74" w:rsidRDefault="00EE22A4">
      <w:pPr>
        <w:tabs>
          <w:tab w:val="left" w:pos="2940"/>
        </w:tabs>
        <w:spacing w:line="600" w:lineRule="auto"/>
        <w:ind w:firstLine="720"/>
        <w:jc w:val="center"/>
        <w:rPr>
          <w:rFonts w:eastAsia="Times New Roman"/>
          <w:szCs w:val="24"/>
        </w:rPr>
      </w:pPr>
      <w:r>
        <w:rPr>
          <w:rFonts w:eastAsia="Times New Roman"/>
          <w:szCs w:val="24"/>
        </w:rPr>
        <w:t>(Θόρυβος στην Αίθουσα)</w:t>
      </w:r>
    </w:p>
    <w:p w14:paraId="7200B195" w14:textId="77777777" w:rsidR="00412B74" w:rsidRDefault="00EE22A4">
      <w:pPr>
        <w:tabs>
          <w:tab w:val="left" w:pos="2940"/>
        </w:tabs>
        <w:spacing w:line="600" w:lineRule="auto"/>
        <w:ind w:firstLine="720"/>
        <w:jc w:val="both"/>
        <w:rPr>
          <w:rFonts w:eastAsia="Times New Roman"/>
          <w:szCs w:val="24"/>
        </w:rPr>
      </w:pPr>
      <w:r>
        <w:rPr>
          <w:rFonts w:eastAsia="Times New Roman"/>
          <w:szCs w:val="24"/>
        </w:rPr>
        <w:t>Σας παρακαλώ.</w:t>
      </w:r>
    </w:p>
    <w:p w14:paraId="7200B196" w14:textId="77777777" w:rsidR="00412B74" w:rsidRDefault="00EE22A4">
      <w:pPr>
        <w:tabs>
          <w:tab w:val="left" w:pos="2940"/>
        </w:tabs>
        <w:spacing w:line="600" w:lineRule="auto"/>
        <w:ind w:firstLine="720"/>
        <w:jc w:val="both"/>
        <w:rPr>
          <w:rFonts w:eastAsia="Times New Roman"/>
          <w:szCs w:val="24"/>
        </w:rPr>
      </w:pPr>
      <w:r>
        <w:rPr>
          <w:rFonts w:eastAsia="Times New Roman"/>
          <w:szCs w:val="24"/>
        </w:rPr>
        <w:t xml:space="preserve">Αυτά δεν είναι περιεχόμενα Συντάγματος. Θα πρέπει να καταλάβετε ότι δεν είναι αιώνιος ο νεοφιλελευθερισμός, ότι δεν είναι αιώνια η κυριαρχία της αγοράς πάνω στις κοινωνίες, ότι δεν είναι αιώνια η κυριαρχία της οικονομίας πάνω στην πολιτική. </w:t>
      </w:r>
    </w:p>
    <w:p w14:paraId="7200B197" w14:textId="77777777" w:rsidR="00412B74" w:rsidRDefault="00EE22A4">
      <w:pPr>
        <w:tabs>
          <w:tab w:val="left" w:pos="2940"/>
        </w:tabs>
        <w:spacing w:line="600" w:lineRule="auto"/>
        <w:ind w:firstLine="720"/>
        <w:jc w:val="both"/>
        <w:rPr>
          <w:rFonts w:eastAsia="Times New Roman"/>
          <w:szCs w:val="24"/>
        </w:rPr>
      </w:pPr>
      <w:r>
        <w:rPr>
          <w:rFonts w:eastAsia="Times New Roman"/>
          <w:szCs w:val="24"/>
        </w:rPr>
        <w:t xml:space="preserve">Θέλουμε να τα </w:t>
      </w:r>
      <w:r>
        <w:rPr>
          <w:rFonts w:eastAsia="Times New Roman"/>
          <w:szCs w:val="24"/>
        </w:rPr>
        <w:t>αλλάξουμε όλα, για να μπορέσουμε ξανά να δώσουμε εμπιστοσύνη στην ελληνική κοινωνία να διεκδικήσει αυτά που έχασε στον καιρό της κρίσης.</w:t>
      </w:r>
    </w:p>
    <w:p w14:paraId="7200B198"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Αυτό κάνουμε. Και αν εσείς κρίνετε λαϊκίστικη την αντίληψή μας να θέλουμε να αποκαταστήσουμε τις αδικίες απέναντι στους</w:t>
      </w:r>
      <w:r>
        <w:rPr>
          <w:rFonts w:eastAsia="Times New Roman" w:cs="Times New Roman"/>
          <w:szCs w:val="24"/>
        </w:rPr>
        <w:t xml:space="preserve"> ανθρώπους που επλήγησαν τόσο βάναυσα από την κρίση, βγείτε να το πείτε, για να καταλάβουμε ακριβώς τι πράγματα εσείς υπόσχεστε να κάνετε και τι πράγματα εσείς δεν θέλετε </w:t>
      </w:r>
      <w:r>
        <w:rPr>
          <w:rFonts w:eastAsia="Times New Roman" w:cs="Times New Roman"/>
          <w:szCs w:val="24"/>
        </w:rPr>
        <w:lastRenderedPageBreak/>
        <w:t>να κάνετε, ώστε να κατανοηθεί το όριο του κοινωνικού και πολιτικού ανταγωνισμού που δ</w:t>
      </w:r>
      <w:r>
        <w:rPr>
          <w:rFonts w:eastAsia="Times New Roman" w:cs="Times New Roman"/>
          <w:szCs w:val="24"/>
        </w:rPr>
        <w:t xml:space="preserve">ιεξάγεται σήμερα στη χώρα μας. </w:t>
      </w:r>
    </w:p>
    <w:p w14:paraId="7200B199"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200B19A" w14:textId="77777777" w:rsidR="00412B74" w:rsidRDefault="00EE22A4">
      <w:pPr>
        <w:spacing w:line="600" w:lineRule="auto"/>
        <w:ind w:firstLine="709"/>
        <w:jc w:val="center"/>
        <w:rPr>
          <w:rFonts w:eastAsia="Times New Roman" w:cs="Times New Roman"/>
          <w:szCs w:val="24"/>
        </w:rPr>
      </w:pPr>
      <w:r>
        <w:rPr>
          <w:rFonts w:eastAsia="Times New Roman" w:cs="Times New Roman"/>
          <w:szCs w:val="24"/>
        </w:rPr>
        <w:t>(Χειροκροτήματα από τις πτέρυγες</w:t>
      </w:r>
      <w:r w:rsidRPr="00B819E1">
        <w:rPr>
          <w:rFonts w:eastAsia="Times New Roman" w:cs="Times New Roman"/>
          <w:szCs w:val="24"/>
        </w:rPr>
        <w:t xml:space="preserve"> του ΣΥΡΙΖΑ</w:t>
      </w:r>
      <w:r>
        <w:rPr>
          <w:rFonts w:eastAsia="Times New Roman" w:cs="Times New Roman"/>
          <w:szCs w:val="24"/>
        </w:rPr>
        <w:t xml:space="preserve"> και των ΑΝΕΛ</w:t>
      </w:r>
      <w:r w:rsidRPr="00B819E1">
        <w:rPr>
          <w:rFonts w:eastAsia="Times New Roman" w:cs="Times New Roman"/>
          <w:szCs w:val="24"/>
        </w:rPr>
        <w:t>)</w:t>
      </w:r>
    </w:p>
    <w:p w14:paraId="7200B19B"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sidRPr="004B4856">
        <w:rPr>
          <w:rFonts w:eastAsia="Times New Roman" w:cs="Times New Roman"/>
          <w:b/>
          <w:szCs w:val="24"/>
        </w:rPr>
        <w:t>ΠΡΟΕΔΡΟΣ (Νικόλαος Βούτσης):</w:t>
      </w:r>
      <w:r>
        <w:rPr>
          <w:rFonts w:eastAsia="Times New Roman" w:cs="Times New Roman"/>
          <w:b/>
          <w:szCs w:val="24"/>
        </w:rPr>
        <w:t xml:space="preserve"> </w:t>
      </w:r>
      <w:r>
        <w:rPr>
          <w:rFonts w:eastAsia="Times New Roman" w:cs="Times New Roman"/>
          <w:szCs w:val="24"/>
        </w:rPr>
        <w:t xml:space="preserve">Ευχαριστώ. </w:t>
      </w:r>
    </w:p>
    <w:p w14:paraId="7200B19C"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Τον λόγο έχει ο Πρωθυπουργός και Πρόεδρος της Κοινοβουλευτικής Ομάδας του ΣΥΡΙΖΑ κ. Αλέξης Τσίπρας. </w:t>
      </w:r>
    </w:p>
    <w:p w14:paraId="7200B19D" w14:textId="77777777" w:rsidR="00412B74" w:rsidRDefault="00EE22A4">
      <w:pPr>
        <w:spacing w:line="600" w:lineRule="auto"/>
        <w:ind w:left="360"/>
        <w:jc w:val="center"/>
        <w:rPr>
          <w:rFonts w:eastAsia="Times New Roman" w:cs="Times New Roman"/>
          <w:szCs w:val="24"/>
        </w:rPr>
      </w:pPr>
      <w:r>
        <w:rPr>
          <w:rFonts w:eastAsia="Times New Roman" w:cs="Times New Roman"/>
          <w:szCs w:val="24"/>
        </w:rPr>
        <w:t>(Χειροκρ</w:t>
      </w:r>
      <w:r>
        <w:rPr>
          <w:rFonts w:eastAsia="Times New Roman" w:cs="Times New Roman"/>
          <w:szCs w:val="24"/>
        </w:rPr>
        <w:t>οτήματα από τις πτέρυγες</w:t>
      </w:r>
      <w:r w:rsidRPr="00B819E1">
        <w:rPr>
          <w:rFonts w:eastAsia="Times New Roman" w:cs="Times New Roman"/>
          <w:szCs w:val="24"/>
        </w:rPr>
        <w:t xml:space="preserve"> του ΣΥΡΙΖΑ</w:t>
      </w:r>
      <w:r>
        <w:rPr>
          <w:rFonts w:eastAsia="Times New Roman" w:cs="Times New Roman"/>
          <w:szCs w:val="24"/>
        </w:rPr>
        <w:t xml:space="preserve"> και των ΑΝΕΛ</w:t>
      </w:r>
      <w:r w:rsidRPr="00B819E1">
        <w:rPr>
          <w:rFonts w:eastAsia="Times New Roman" w:cs="Times New Roman"/>
          <w:szCs w:val="24"/>
        </w:rPr>
        <w:t>)</w:t>
      </w:r>
    </w:p>
    <w:p w14:paraId="7200B19E" w14:textId="77777777" w:rsidR="00412B74" w:rsidRDefault="00EE22A4">
      <w:pPr>
        <w:tabs>
          <w:tab w:val="left" w:pos="709"/>
        </w:tabs>
        <w:spacing w:line="600" w:lineRule="auto"/>
        <w:ind w:firstLine="720"/>
        <w:jc w:val="both"/>
        <w:rPr>
          <w:rFonts w:eastAsia="Times New Roman" w:cs="Times New Roman"/>
          <w:szCs w:val="24"/>
        </w:rPr>
      </w:pPr>
      <w:r w:rsidRPr="000A24BA">
        <w:rPr>
          <w:rFonts w:eastAsia="Times New Roman" w:cs="Times New Roman"/>
          <w:b/>
          <w:szCs w:val="24"/>
        </w:rPr>
        <w:t>ΑΛΕΞΗΣ ΤΣΙΠΡΑΣ (Πρόεδρος της Κυβέρνησης</w:t>
      </w:r>
      <w:r>
        <w:rPr>
          <w:rFonts w:eastAsia="Times New Roman" w:cs="Times New Roman"/>
          <w:b/>
          <w:szCs w:val="24"/>
        </w:rPr>
        <w:t xml:space="preserve"> και Υπουργός Εξωτερικών</w:t>
      </w:r>
      <w:r w:rsidRPr="000A24BA">
        <w:rPr>
          <w:rFonts w:eastAsia="Times New Roman" w:cs="Times New Roman"/>
          <w:b/>
          <w:szCs w:val="24"/>
        </w:rPr>
        <w:t xml:space="preserve">): </w:t>
      </w:r>
      <w:r>
        <w:rPr>
          <w:rFonts w:eastAsia="Times New Roman" w:cs="Times New Roman"/>
          <w:szCs w:val="24"/>
        </w:rPr>
        <w:t xml:space="preserve">Ευχαριστώ, κύριε Πρόεδρε. </w:t>
      </w:r>
    </w:p>
    <w:p w14:paraId="7200B19F" w14:textId="77777777" w:rsidR="00412B74" w:rsidRDefault="00EE22A4">
      <w:pPr>
        <w:tabs>
          <w:tab w:val="left" w:pos="709"/>
        </w:tabs>
        <w:spacing w:line="600" w:lineRule="auto"/>
        <w:ind w:firstLine="720"/>
        <w:jc w:val="both"/>
        <w:rPr>
          <w:rFonts w:eastAsia="Times New Roman" w:cs="Times New Roman"/>
          <w:szCs w:val="24"/>
        </w:rPr>
      </w:pPr>
      <w:r>
        <w:rPr>
          <w:rFonts w:eastAsia="Times New Roman" w:cs="Times New Roman"/>
          <w:szCs w:val="24"/>
        </w:rPr>
        <w:t>Κυρίες και κύριοι Βουλευτές, εκκινεί σήμερα, με πρωτοβουλία της Κοινοβουλευτικής Ομάδας του ΣΥΡΙΖΑ, η κορυφαία κοινοβουλευτική διαδικασία της Αναθεώρησης του Συντάγματος. Είναι διαδικασία κορυφαία, ανεξαρτήτως της εκάστοτε συγκυρίας, στην οποία λαμβάνει χώ</w:t>
      </w:r>
      <w:r>
        <w:rPr>
          <w:rFonts w:eastAsia="Times New Roman" w:cs="Times New Roman"/>
          <w:szCs w:val="24"/>
        </w:rPr>
        <w:t xml:space="preserve">ρα, καθώς η Αναθεώρηση του Συντάγματος αποτελεί -θα έλεγα- την αναθεώρηση των ίδιων των </w:t>
      </w:r>
      <w:r>
        <w:rPr>
          <w:rFonts w:eastAsia="Times New Roman" w:cs="Times New Roman"/>
          <w:szCs w:val="24"/>
        </w:rPr>
        <w:lastRenderedPageBreak/>
        <w:t xml:space="preserve">κανόνων της πολιτικής αντιπαράθεσης, του ίδιου του πλαισίου εντός του οποίου κινείται η πολιτική. Για αυτό και το Σύνταγμα -και όχι άδικα- έχει χαρακτηριστεί και ως το </w:t>
      </w:r>
      <w:r>
        <w:rPr>
          <w:rFonts w:eastAsia="Times New Roman" w:cs="Times New Roman"/>
          <w:szCs w:val="24"/>
        </w:rPr>
        <w:t xml:space="preserve">«δίκαιο της πολιτικής». </w:t>
      </w:r>
    </w:p>
    <w:p w14:paraId="7200B1A0" w14:textId="77777777" w:rsidR="00412B74" w:rsidRDefault="00EE22A4">
      <w:pPr>
        <w:tabs>
          <w:tab w:val="left" w:pos="709"/>
        </w:tabs>
        <w:spacing w:line="600" w:lineRule="auto"/>
        <w:ind w:firstLine="720"/>
        <w:jc w:val="both"/>
        <w:rPr>
          <w:rFonts w:eastAsia="Times New Roman" w:cs="Times New Roman"/>
          <w:szCs w:val="24"/>
        </w:rPr>
      </w:pPr>
      <w:r>
        <w:rPr>
          <w:rFonts w:eastAsia="Times New Roman" w:cs="Times New Roman"/>
          <w:szCs w:val="24"/>
        </w:rPr>
        <w:t>Σήμερα, όμως, αυτή η διαδικασία παίρνει ακόμα ευρύτερο περιεχόμενο και αποκτά ακόμα μεγαλύτερη σημασία, διότι έρχεται σε μια μεταβατική στιγμή για τη χώρα, για την κοινωνία και για την οικονομία, τη στιγμή, δηλαδή, που κάνουμε τα π</w:t>
      </w:r>
      <w:r>
        <w:rPr>
          <w:rFonts w:eastAsia="Times New Roman" w:cs="Times New Roman"/>
          <w:szCs w:val="24"/>
        </w:rPr>
        <w:t xml:space="preserve">ρώτα μας βήματα μετά την ολοκλήρωση μιας πολυετούς περιόδου, της μνημονιακής περιόδου, μιας δύσκολης και σκληρής περιόδου για τη χώρα, μιας περιόδου που έληξε, όμως, με την καθαρή έξοδο από το τελευταίο πρόγραμμα προσαρμογής τον περασμένο Αύγουστο. </w:t>
      </w:r>
    </w:p>
    <w:p w14:paraId="7200B1A1" w14:textId="77777777" w:rsidR="00412B74" w:rsidRDefault="00EE22A4">
      <w:pPr>
        <w:tabs>
          <w:tab w:val="left" w:pos="709"/>
        </w:tabs>
        <w:spacing w:line="600" w:lineRule="auto"/>
        <w:ind w:firstLine="720"/>
        <w:jc w:val="both"/>
        <w:rPr>
          <w:rFonts w:eastAsia="Times New Roman" w:cs="Times New Roman"/>
          <w:szCs w:val="24"/>
        </w:rPr>
      </w:pPr>
      <w:r>
        <w:rPr>
          <w:rFonts w:eastAsia="Times New Roman" w:cs="Times New Roman"/>
          <w:szCs w:val="24"/>
        </w:rPr>
        <w:t>Και εδ</w:t>
      </w:r>
      <w:r>
        <w:rPr>
          <w:rFonts w:eastAsia="Times New Roman" w:cs="Times New Roman"/>
          <w:szCs w:val="24"/>
        </w:rPr>
        <w:t>ώ δεν έχουμε να κάνουμε -θα έλεγα- απλώς με μία χρονική σύμπτωση δύο ανεξάρτητων μεταξύ τους καταστάσεων. Το αντίθετο. Η ολοκλήρωση της μνημονιακής περιόδου και η εκκίνηση της συνταγματικής Αναθεώρησης, αμέσως μετά, συμπίπτουν χρονικά από επιλογή. Διότι σή</w:t>
      </w:r>
      <w:r>
        <w:rPr>
          <w:rFonts w:eastAsia="Times New Roman" w:cs="Times New Roman"/>
          <w:szCs w:val="24"/>
        </w:rPr>
        <w:t xml:space="preserve">μερα πλέον εκτός από την υποχρέωση, έχουμε και τη δυνατότητα -θα έλεγα- να σκεφθούμε </w:t>
      </w:r>
      <w:r>
        <w:rPr>
          <w:rFonts w:eastAsia="Times New Roman" w:cs="Times New Roman"/>
          <w:szCs w:val="24"/>
        </w:rPr>
        <w:lastRenderedPageBreak/>
        <w:t>πάνω στην εμπειρία αυτών των χρόνων που πέρασαν, να σκεφθούμε πάνω στην εμπειρία της χρεοκοπίας, στην εμπειρία της κρίσης συνολικά αλλά και στην εμπειρία που αποκομίσαμε α</w:t>
      </w:r>
      <w:r>
        <w:rPr>
          <w:rFonts w:eastAsia="Times New Roman" w:cs="Times New Roman"/>
          <w:szCs w:val="24"/>
        </w:rPr>
        <w:t xml:space="preserve">πό τη διαχείριση αυτής της κρίσης, να στοχαστούμε πάνω στις θεσμικές αιτίες τους -γιατί, βεβαίως, υπάρχουν και άλλες, μη θεσμικές-, να αντλήσουμε από την εμπειρία μας αυτή και να εξάγουμε αναγκαία διδάγματα. </w:t>
      </w:r>
    </w:p>
    <w:p w14:paraId="7200B1A2" w14:textId="77777777" w:rsidR="00412B74" w:rsidRDefault="00EE22A4">
      <w:pPr>
        <w:tabs>
          <w:tab w:val="left" w:pos="709"/>
        </w:tabs>
        <w:spacing w:line="600" w:lineRule="auto"/>
        <w:ind w:firstLine="720"/>
        <w:jc w:val="both"/>
        <w:rPr>
          <w:rFonts w:eastAsia="Times New Roman" w:cs="Times New Roman"/>
          <w:szCs w:val="24"/>
        </w:rPr>
      </w:pPr>
      <w:r>
        <w:rPr>
          <w:rFonts w:eastAsia="Times New Roman" w:cs="Times New Roman"/>
          <w:szCs w:val="24"/>
        </w:rPr>
        <w:t xml:space="preserve">Διότι αν η κρίση ήταν πράγματι μια συντριπτική </w:t>
      </w:r>
      <w:r>
        <w:rPr>
          <w:rFonts w:eastAsia="Times New Roman" w:cs="Times New Roman"/>
          <w:szCs w:val="24"/>
        </w:rPr>
        <w:t xml:space="preserve">εμπειρία για τη μεγάλη πλειονότητα του ελληνικού λαού που σήκωσε δυσανάλογα βάρη, μας έκανε -θα έλεγα- ταυτόχρονα σοφότερους για πάρα πολλά. Μας οδήγησε στο να κοιτάξουμε κατάματα το δημοκρατικό έλλειμμα του πολιτικού μας συστήματος, τις θεσμικές αλλά και </w:t>
      </w:r>
      <w:r>
        <w:rPr>
          <w:rFonts w:eastAsia="Times New Roman" w:cs="Times New Roman"/>
          <w:szCs w:val="24"/>
        </w:rPr>
        <w:t xml:space="preserve">τις διοικητικές μας ανεπάρκειες, αλλά και να κατανοήσουμε τους τρόπους οργάνωσης και αυτοπροστασίας των οικονομικών και πολιτικών ελίτ, που σε μεγάλο βαθμό σχετίζονται και με το Σύνταγμα. </w:t>
      </w:r>
    </w:p>
    <w:p w14:paraId="7200B1A3" w14:textId="77777777" w:rsidR="00412B74" w:rsidRDefault="00EE22A4">
      <w:pPr>
        <w:tabs>
          <w:tab w:val="left" w:pos="709"/>
        </w:tabs>
        <w:spacing w:line="600" w:lineRule="auto"/>
        <w:ind w:firstLine="720"/>
        <w:jc w:val="both"/>
        <w:rPr>
          <w:rFonts w:eastAsia="Times New Roman" w:cs="Times New Roman"/>
          <w:szCs w:val="24"/>
        </w:rPr>
      </w:pPr>
      <w:r>
        <w:rPr>
          <w:rFonts w:eastAsia="Times New Roman" w:cs="Times New Roman"/>
          <w:szCs w:val="24"/>
        </w:rPr>
        <w:t>Και ακριβώς επειδή η κρίση λειτούργησε αφυπνιστικά, έφερε στο προσκ</w:t>
      </w:r>
      <w:r>
        <w:rPr>
          <w:rFonts w:eastAsia="Times New Roman" w:cs="Times New Roman"/>
          <w:szCs w:val="24"/>
        </w:rPr>
        <w:t xml:space="preserve">ήνιο, με ένταση, λαϊκά αιτήματα για περισσότερη </w:t>
      </w:r>
      <w:r>
        <w:rPr>
          <w:rFonts w:eastAsia="Times New Roman" w:cs="Times New Roman"/>
          <w:szCs w:val="24"/>
        </w:rPr>
        <w:lastRenderedPageBreak/>
        <w:t>δημοκρατία, περισσότερη ισότητα, περισσότερη κοινωνική προστασία, αλλά και το αίτημα για τη ριζική μεταρρύθμιση του ελληνικού κράτους, ενός κράτους του οποίου η οργανωτική δυσμορφία δεν ήταν αποτέλεσμα της δή</w:t>
      </w:r>
      <w:r>
        <w:rPr>
          <w:rFonts w:eastAsia="Times New Roman" w:cs="Times New Roman"/>
          <w:szCs w:val="24"/>
        </w:rPr>
        <w:t>θεν ανεπάρκειας των κυβερνήσεων της Μεταπολίτευσης, διότι σε άλλα ήταν εξαιρετικά επαρκείς αυτές οι κυβερνήσεις. Ούτε, φυσικά, έχει να κάνει με τη δήθεν αποτυχία της Μεταπολίτευσης, όπως μας έλεγαν και όπως μας λένε ακόμα κάποιοι εκπρόσωποι του παλιού πολι</w:t>
      </w:r>
      <w:r>
        <w:rPr>
          <w:rFonts w:eastAsia="Times New Roman" w:cs="Times New Roman"/>
          <w:szCs w:val="24"/>
        </w:rPr>
        <w:t xml:space="preserve">τικού συστήματος που οδήγησε τη χώρα στην κρίση, που όταν μιλούν για τους άλλους, τους διεφθαρμένους, τους φοροφυγάδες, το πελατειακό σύστημα στη χώρα, στην πραγματικότητα μιλούν για τις δικές τους ευθύνες, ενδεχομένως για τους εαυτούς τους. </w:t>
      </w:r>
    </w:p>
    <w:p w14:paraId="7200B1A4"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Δεν ήταν, λοι</w:t>
      </w:r>
      <w:r>
        <w:rPr>
          <w:rFonts w:eastAsia="Times New Roman"/>
          <w:color w:val="000000"/>
          <w:szCs w:val="24"/>
          <w:shd w:val="clear" w:color="auto" w:fill="FFFFFF"/>
        </w:rPr>
        <w:t xml:space="preserve">πόν, ανεπάρκεια αυτή η κατάσταση. Ήταν πολιτική επιλογή, καθώς το οργανωτικό και διοικητικό χάος αποτέλεσε από μόνο του, θα έλεγα, μια τεχνολογία εξουσίας. Ήταν η προϋπόθεση για την αναπαραγωγή σχέσεων εξάρτησης των πολιτών από το πολιτικό σύστημα, για τη </w:t>
      </w:r>
      <w:r>
        <w:rPr>
          <w:rFonts w:eastAsia="Times New Roman"/>
          <w:color w:val="000000"/>
          <w:szCs w:val="24"/>
          <w:shd w:val="clear" w:color="auto" w:fill="FFFFFF"/>
        </w:rPr>
        <w:t xml:space="preserve">δημιουργία, τη συντήρηση και τη συγκάλυψη εστιών διαφθοράς από τη βάση μέχρι τις </w:t>
      </w:r>
      <w:r>
        <w:rPr>
          <w:rFonts w:eastAsia="Times New Roman"/>
          <w:color w:val="000000"/>
          <w:szCs w:val="24"/>
          <w:shd w:val="clear" w:color="auto" w:fill="FFFFFF"/>
        </w:rPr>
        <w:lastRenderedPageBreak/>
        <w:t>κορυφές του διοικητικού μηχανισμού, αλλά, θα έλεγα, και προϋπόθεση για την ανοχή στη γενικευμένη φοροδιαφυγή, που λειτούργησε ως καταλύτης για την ηγεμονία του νεοφιλελευθερισ</w:t>
      </w:r>
      <w:r>
        <w:rPr>
          <w:rFonts w:eastAsia="Times New Roman"/>
          <w:color w:val="000000"/>
          <w:szCs w:val="24"/>
          <w:shd w:val="clear" w:color="auto" w:fill="FFFFFF"/>
        </w:rPr>
        <w:t xml:space="preserve">μού, την αποδοχή του, δηλαδή, από ευρύτερα λαϊκά στρώματα και κυρίως από τα μεσαία στρώματα. </w:t>
      </w:r>
    </w:p>
    <w:p w14:paraId="7200B1A5"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Έχω, λοιπόν, την πεποίθηση ότι μια από τις θετικές παρακαταθήκες της κρίσης ήταν η ευαισθητοποίηση των πολιτών όχι μόνον εναντίον των πολιτικών της λιτότητας, αλλά και εναντίον ενός πολιτικού συστήματος που περιορίζει τη συμμετοχή των πολιτών στη λήψη των </w:t>
      </w:r>
      <w:r>
        <w:rPr>
          <w:rFonts w:eastAsia="Times New Roman"/>
          <w:color w:val="000000"/>
          <w:szCs w:val="24"/>
          <w:shd w:val="clear" w:color="auto" w:fill="FFFFFF"/>
        </w:rPr>
        <w:t>αποφάσεων, που υποτιμά εν τέλει τον ρόλο και τη νοημοσύνη τους και εγκαθιδρύει ένα καθεστώς αδιαφάνειας σε κρίσιμες επιλογές. Αυτό ήταν άλλωστε και το αίτημα για περισσότερη και ουσιαστικότερη δημοκρατία και για μεταρρύθμιση του κράτους, που αναδείχθηκε τα</w:t>
      </w:r>
      <w:r>
        <w:rPr>
          <w:rFonts w:eastAsia="Times New Roman"/>
          <w:color w:val="000000"/>
          <w:szCs w:val="24"/>
          <w:shd w:val="clear" w:color="auto" w:fill="FFFFFF"/>
        </w:rPr>
        <w:t xml:space="preserve"> πρώτα χρόνια της κρίσης από το λεγόμενο «κίνημα των πλατειών». Εγώ θα έλεγα ειδικότερα της κάτω πλατείας, εκείνης που είχε λιγότερα συνθήματα και περισσότερες προτάσεις και περισσότερο αναστοχασμό. </w:t>
      </w:r>
    </w:p>
    <w:p w14:paraId="7200B1A6" w14:textId="77777777" w:rsidR="00412B74" w:rsidRDefault="00EE22A4">
      <w:pPr>
        <w:spacing w:line="600" w:lineRule="auto"/>
        <w:ind w:firstLine="720"/>
        <w:jc w:val="both"/>
        <w:rPr>
          <w:rFonts w:eastAsia="Times New Roman" w:cs="Times New Roman"/>
          <w:szCs w:val="24"/>
          <w:shd w:val="clear" w:color="auto" w:fill="FFFFFF"/>
        </w:rPr>
      </w:pPr>
      <w:r>
        <w:rPr>
          <w:rFonts w:eastAsia="Times New Roman" w:cs="Times New Roman"/>
          <w:szCs w:val="24"/>
          <w:shd w:val="clear" w:color="auto" w:fill="FFFFFF"/>
        </w:rPr>
        <w:lastRenderedPageBreak/>
        <w:t>Εμείς, λοιπόν, με την πρόταση που καταθέτουμε σήμερα στο</w:t>
      </w:r>
      <w:r>
        <w:rPr>
          <w:rFonts w:eastAsia="Times New Roman" w:cs="Times New Roman"/>
          <w:szCs w:val="24"/>
          <w:shd w:val="clear" w:color="auto" w:fill="FFFFFF"/>
        </w:rPr>
        <w:t xml:space="preserve"> ελληνικό Κοινοβούλιο για τη συνταγματική μεταρρύθμιση, ερχόμαστε να επιχειρήσουμε να κατανοήσουμε και να αφουγκραστούμε αυτή τη λαϊκή απαίτηση και τη λαϊκή προσδοκία για μεταρρύθμιση του κράτους. </w:t>
      </w:r>
    </w:p>
    <w:p w14:paraId="7200B1A7"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Την ίδια στιγμή, όμως, η πρότασή μας επιχειρεί να απαντήσε</w:t>
      </w:r>
      <w:r>
        <w:rPr>
          <w:rFonts w:eastAsia="Times New Roman"/>
          <w:color w:val="000000"/>
          <w:szCs w:val="24"/>
          <w:shd w:val="clear" w:color="auto" w:fill="FFFFFF"/>
        </w:rPr>
        <w:t xml:space="preserve">ι και στις μεγάλες προκλήσεις με τις οποίες βρίσκεται αντιμέτωπη κάθε οργανωμένη κοινωνία στην αυγή του </w:t>
      </w:r>
      <w:r w:rsidRPr="00374625">
        <w:rPr>
          <w:rFonts w:eastAsia="Times New Roman"/>
          <w:color w:val="000000"/>
          <w:szCs w:val="24"/>
          <w:shd w:val="clear" w:color="auto" w:fill="FFFFFF"/>
        </w:rPr>
        <w:t>21</w:t>
      </w:r>
      <w:r w:rsidRPr="00617DCF">
        <w:rPr>
          <w:rFonts w:eastAsia="Times New Roman"/>
          <w:color w:val="000000"/>
          <w:szCs w:val="24"/>
          <w:shd w:val="clear" w:color="auto" w:fill="FFFFFF"/>
          <w:vertAlign w:val="superscript"/>
        </w:rPr>
        <w:t>ου</w:t>
      </w:r>
      <w:r>
        <w:rPr>
          <w:rFonts w:eastAsia="Times New Roman"/>
          <w:color w:val="000000"/>
          <w:szCs w:val="24"/>
          <w:shd w:val="clear" w:color="auto" w:fill="FFFFFF"/>
        </w:rPr>
        <w:t xml:space="preserve"> αιώνα. </w:t>
      </w:r>
    </w:p>
    <w:p w14:paraId="7200B1A8"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Όπως έχω πει αρκετές φορές, η πρότασή μας για τη συνταγματική Αναθεώρηση δεν είναι μια πρόταση που κοιτάει προς τα μέσα. Ταυτόχρονα, λαμβάν</w:t>
      </w:r>
      <w:r>
        <w:rPr>
          <w:rFonts w:eastAsia="Times New Roman"/>
          <w:color w:val="000000"/>
          <w:szCs w:val="24"/>
          <w:shd w:val="clear" w:color="auto" w:fill="FFFFFF"/>
        </w:rPr>
        <w:t>ει υπ’ όψιν τους μετασχηματισμούς του κράτους και των θεσμών αλλά και την ανάδυση πολλαπλών εθνικών, υπερεθνικών, δημόσιων και ιδιωτικών κέντρων εξουσίας, που δυστυχώς δεν ελέγχονται πλέον αυτά τα κέντρα εξουσίας από τον λαό, αλλά αντίθετα επιβάλλουν πολιτ</w:t>
      </w:r>
      <w:r>
        <w:rPr>
          <w:rFonts w:eastAsia="Times New Roman"/>
          <w:color w:val="000000"/>
          <w:szCs w:val="24"/>
          <w:shd w:val="clear" w:color="auto" w:fill="FFFFFF"/>
        </w:rPr>
        <w:t xml:space="preserve">ικές και οικονομικές επιλογές, ασκώντας την πειθαρχική τους λειτουργία πάνω στον λαό και στους εκλεγμένους αντιπροσώπους του. Επιβάλλουν επιλογές επειδή υποτίθεται πως κατέχουν τη γνώση, </w:t>
      </w:r>
      <w:r>
        <w:rPr>
          <w:rFonts w:eastAsia="Times New Roman"/>
          <w:color w:val="000000"/>
          <w:szCs w:val="24"/>
          <w:shd w:val="clear" w:color="auto" w:fill="FFFFFF"/>
        </w:rPr>
        <w:lastRenderedPageBreak/>
        <w:t>μια γνώση ουδέτερη και αντικειμενική, μια γνώση που τη στερείται το π</w:t>
      </w:r>
      <w:r>
        <w:rPr>
          <w:rFonts w:eastAsia="Times New Roman"/>
          <w:color w:val="000000"/>
          <w:szCs w:val="24"/>
          <w:shd w:val="clear" w:color="auto" w:fill="FFFFFF"/>
        </w:rPr>
        <w:t>ολιτικό σύστημα, οι αντιπρόσωποι του λαού ή ο ίδιος ο λαός, μια γνώση, λοιπόν, που είναι στην πραγματικότητα από μόνη της μια εξουσία, όπως συνήθιζε να λέει ο Νίκος Πουλαντζάς, μια εξουσία στην οποία ο λαός πρέπει να πειθαρχήσει.</w:t>
      </w:r>
    </w:p>
    <w:p w14:paraId="7200B1A9"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Μέσα, λοιπόν, σε αυτή την </w:t>
      </w:r>
      <w:r>
        <w:rPr>
          <w:rFonts w:eastAsia="Times New Roman"/>
          <w:color w:val="000000"/>
          <w:szCs w:val="24"/>
          <w:shd w:val="clear" w:color="auto" w:fill="FFFFFF"/>
        </w:rPr>
        <w:t xml:space="preserve">παγκόσμια μεταδημοκρατική συνθήκη και λαμβάνοντας υπ’ όψιν τις εθνικές ιδιομορφίες και τα αποτελέσματα της κρίσης, είμαστε υποχρεωμένοι να προχωρήσουμε. </w:t>
      </w:r>
    </w:p>
    <w:p w14:paraId="7200B1AA"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Καταθέτουμε, λοιπόν, μία πρόταση αναθεώρησης που έχει ως κύριο σκοπό της την ενίσχυση του κοινοβουλευτ</w:t>
      </w:r>
      <w:r>
        <w:rPr>
          <w:rFonts w:eastAsia="Times New Roman"/>
          <w:color w:val="000000"/>
          <w:szCs w:val="24"/>
          <w:shd w:val="clear" w:color="auto" w:fill="FFFFFF"/>
        </w:rPr>
        <w:t>ισμού, την εμβάθυνση της δημοκρατίας και της λαϊκής συμμετοχής, την προστασία των κοινωνικών δικαιωμάτων, την κατάργηση των προνομιακών θεσμών υπέρ της πολιτικής ελίτ, ας μου επιτραπεί ο όρος.</w:t>
      </w:r>
    </w:p>
    <w:p w14:paraId="7200B1AB"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Καταθέτουμε, όμως, και μία πρόταση που αποφεύγει τον συνταγματι</w:t>
      </w:r>
      <w:r>
        <w:rPr>
          <w:rFonts w:eastAsia="Times New Roman"/>
          <w:color w:val="000000"/>
          <w:szCs w:val="24"/>
          <w:shd w:val="clear" w:color="auto" w:fill="FFFFFF"/>
        </w:rPr>
        <w:t xml:space="preserve">κό μαξιμαλισμό και τον βολονταρισμό, διότι ξέρουμε </w:t>
      </w:r>
      <w:r>
        <w:rPr>
          <w:rFonts w:eastAsia="Times New Roman"/>
          <w:color w:val="000000"/>
          <w:szCs w:val="24"/>
          <w:shd w:val="clear" w:color="auto" w:fill="FFFFFF"/>
        </w:rPr>
        <w:lastRenderedPageBreak/>
        <w:t xml:space="preserve">-το έχουμε μάθει πλέον αυτό- ότι δεν εξαρτώνται όλα από το Σύνταγμα. Αυτό που μπορεί να κάνει το Σύνταγμα είναι να θέσει τους όρους και τα όρια, να καθορίσει τις μορφές της πολιτικής σύγκρουσης και όχι να </w:t>
      </w:r>
      <w:r>
        <w:rPr>
          <w:rFonts w:eastAsia="Times New Roman"/>
          <w:color w:val="000000"/>
          <w:szCs w:val="24"/>
          <w:shd w:val="clear" w:color="auto" w:fill="FFFFFF"/>
        </w:rPr>
        <w:t>προκαταβάλει ή να προεξοφλήσει το αποτέλεσμα της πολιτικής σύγκρουσης.</w:t>
      </w:r>
    </w:p>
    <w:p w14:paraId="7200B1AC"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Και ακριβώς επειδή αυτό το γνωρίζουμε, δεν έχουμε καμμία φιλοδοξία να θέλουμε να δημιουργήσουμε το τέλειο Σύνταγμα, απλούστατα γιατί δεν μπορούμε να δημιουργήσουμε το τέλειο Σύνταγμα, γ</w:t>
      </w:r>
      <w:r>
        <w:rPr>
          <w:rFonts w:eastAsia="Times New Roman" w:cs="Times New Roman"/>
          <w:szCs w:val="24"/>
        </w:rPr>
        <w:t xml:space="preserve">ιατί δεν υπάρχει τέλειο Σύνταγμα. Διότι πάντοτε το ερώτημα που θα προβάλλει αμείλικτο είναι: τέλειο για ποιον; </w:t>
      </w:r>
    </w:p>
    <w:p w14:paraId="7200B1AD"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Επομένως αυτό που επιχειρούμε δεν είναι να επιβάλλουμε τις δικές μας απόψεις και προτάσεις. Τις καταθέτουμε, με στόχο να αναζητήσουμε συναινέσει</w:t>
      </w:r>
      <w:r>
        <w:rPr>
          <w:rFonts w:eastAsia="Times New Roman" w:cs="Times New Roman"/>
          <w:szCs w:val="24"/>
        </w:rPr>
        <w:t xml:space="preserve">ς, συναινέσεις σε θέσεις και προτάσεις που θεωρούμε αναγκαίες για τους σκοπούς που θέλουμε να υπηρετήσουμε. </w:t>
      </w:r>
    </w:p>
    <w:p w14:paraId="7200B1AE"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Εκτιμώ πως αυτοί οι σκοποί δεν είναι μόνο ή αποκλειστικά δικοί μας, δηλαδή της Κοινοβουλευτικής Ομάδας του ΣΥΡΙΖΑ που καταθέτει αυτή την πρόταση. Ε</w:t>
      </w:r>
      <w:r>
        <w:rPr>
          <w:rFonts w:eastAsia="Times New Roman" w:cs="Times New Roman"/>
          <w:szCs w:val="24"/>
        </w:rPr>
        <w:t xml:space="preserve">κτιμώ ότι υπάρχουν αρκετοί και αρκετές σε αυτό το Κοινοβούλιο που μοιράζονται αυτούς τους σκοπούς, ενδεχομένως από άλλη ιδεολογική ή πολιτική αφετηρία. </w:t>
      </w:r>
    </w:p>
    <w:p w14:paraId="7200B1AF"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Εκτιμώ ότι είναι αρκετοί εκείνοι που συμφωνούν στην ανάγκη μιας νέας αρχιτεκτονικής του πολιτεύματος πο</w:t>
      </w:r>
      <w:r>
        <w:rPr>
          <w:rFonts w:eastAsia="Times New Roman" w:cs="Times New Roman"/>
          <w:szCs w:val="24"/>
        </w:rPr>
        <w:t>υ σήμερα προτείνουμε, στην ανάγκη για την ενίσχυση για παράδειγμα της πολιτικής σταθερότητας, την ενίσχυση του Κοινοβουλίου αλλά και των κυβερνήσεων, με την εποικοδομητική ψήφο δυσπιστίας, αλλά και τον ταυτόχρονο εσωτερικό εξισορροπητικό μηχανισμό του αναλ</w:t>
      </w:r>
      <w:r>
        <w:rPr>
          <w:rFonts w:eastAsia="Times New Roman" w:cs="Times New Roman"/>
          <w:szCs w:val="24"/>
        </w:rPr>
        <w:t>ογικού εκλογικού συστήματος, όπως και στην ανάγκη να αποσυνδεθεί η διαδικασία της εκλογής του Προέδρου της Δημοκρατίας από την πρόωρη διάλυση της Βουλής. Και φυσικά συμφωνούν με την προσπάθεια να δημιουργήσουμε θεσμικούς όρους και προϋποθέσεις που θα εξαντ</w:t>
      </w:r>
      <w:r>
        <w:rPr>
          <w:rFonts w:eastAsia="Times New Roman" w:cs="Times New Roman"/>
          <w:szCs w:val="24"/>
        </w:rPr>
        <w:t xml:space="preserve">λούν κάθε φορά τα περιθώρια αυτής της συναίνεσης. </w:t>
      </w:r>
    </w:p>
    <w:p w14:paraId="7200B1B0"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Και αυτό νομίζω ότι επιτυγχάνεται με την πρόταση που καταθέτουμε, την πρόταση των διαδοχικών ψηφοφοριών, διότι εδώ οποιαδήποτε άλλη λύση -μετά από δύο ή τρεις αποτυχημένες προσπάθειες για την εκλογή του Πρ</w:t>
      </w:r>
      <w:r>
        <w:rPr>
          <w:rFonts w:eastAsia="Times New Roman" w:cs="Times New Roman"/>
          <w:szCs w:val="24"/>
        </w:rPr>
        <w:t xml:space="preserve">οέδρου της Δημοκρατίας το να πηγαίνουμε απευθείας στον λαό, πρόταση την οποία είχαμε καταθέσει και εμείς αρχικά- ενέχει την πιθανότητα ενός κινδύνου. </w:t>
      </w:r>
    </w:p>
    <w:p w14:paraId="7200B1B1"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Ο κίνδυνος είναι να έχουμε έναν δυϊσμό στην κορυφή της εκτελεστικής εξουσίας, διότι, όταν ο συνταγματικός</w:t>
      </w:r>
      <w:r>
        <w:rPr>
          <w:rFonts w:eastAsia="Times New Roman" w:cs="Times New Roman"/>
          <w:szCs w:val="24"/>
        </w:rPr>
        <w:t xml:space="preserve"> νομοθέτης προβλέπει ότι αμέσως μετά από δύο-τρεις άκαρπες διαδοχικές ψηφοφορίες θα έρχεται η κρίση του λαού, ποτέ το εκάστοτε πολιτικό σύστημα -ανεξαρτήτως των κοινοβουλευτικών ισορροπιών- δεν θα συναινέσει στην εκλογή του Προέδρου της Δημοκρατίας από τη </w:t>
      </w:r>
      <w:r>
        <w:rPr>
          <w:rFonts w:eastAsia="Times New Roman" w:cs="Times New Roman"/>
          <w:szCs w:val="24"/>
        </w:rPr>
        <w:t xml:space="preserve">Βουλή, αλλά θα δίνει την προοπτική άμεσης εκλογής από τον λαό. </w:t>
      </w:r>
    </w:p>
    <w:p w14:paraId="7200B1B2"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Η προοπτική της άμεσης εκλογής του Προέδρου της Δημοκρατίας από τον λαό δίνει -προφανώς ανεξαρτήτως των αρμοδιοτήτων του Προέδρου της Δημοκρατίας- μια ιδιαίτερη ισχύ </w:t>
      </w:r>
      <w:r>
        <w:rPr>
          <w:rFonts w:eastAsia="Times New Roman" w:cs="Times New Roman"/>
          <w:szCs w:val="24"/>
        </w:rPr>
        <w:lastRenderedPageBreak/>
        <w:t>στον εκλεγμένο απευθείας από τον λαό Πρόεδρο της Δημοκρατίας. Το ερώτημά μας είναι το εξής</w:t>
      </w:r>
      <w:r>
        <w:rPr>
          <w:rFonts w:eastAsia="Times New Roman" w:cs="Times New Roman"/>
          <w:szCs w:val="24"/>
        </w:rPr>
        <w:t xml:space="preserve">: Επιθυμούμε αυτόν τον δυϊσμό; Η δική μας σκέψη και η δική μας πρόταση δεν είναι αυτή, δεν είναι να δημιουργήσουμε ένα διπολικό σύστημα. </w:t>
      </w:r>
    </w:p>
    <w:p w14:paraId="7200B1B3"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Ο δεύτερος κίνδυνος είναι να υιοθετήσουμε την άποψη ότι δεν πρέπει να έχουμε ούτε στο τέλος της διαδικασίας την ύστατη</w:t>
      </w:r>
      <w:r>
        <w:rPr>
          <w:rFonts w:eastAsia="Times New Roman" w:cs="Times New Roman"/>
          <w:szCs w:val="24"/>
        </w:rPr>
        <w:t xml:space="preserve"> εκδοχή της καταφυγής στη λαϊκή κρίση και να δώσουμε τη δυνατότητα εκλογής του Προέδρου της Δημοκρατίας, μετά από τρεις διαδοχικές αστοχίες, τρεις διαδοχικές ψηφοφορίες που δεν θα καταλήξουν, στους εκατόν πενήντα έναν. </w:t>
      </w:r>
    </w:p>
    <w:p w14:paraId="7200B1B4"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Εδώ έχουμε τον κίνδυνο να δημιουργηθ</w:t>
      </w:r>
      <w:r>
        <w:rPr>
          <w:rFonts w:eastAsia="Times New Roman" w:cs="Times New Roman"/>
          <w:szCs w:val="24"/>
        </w:rPr>
        <w:t>εί το αντικίνητρο συναίνεσης, δηλαδή το αντικίνητρο να δημιουργηθεί συναίνεση για το πρόσωπο εκείνο που εκ του Συντάγματος πρέπει να είναι ο εκφραστής της ενότητας του πολιτεύματος και άρα να δώσουμε τη δυνατότητα στην απλή κοινοβουλευτική πλειοψηφία των ε</w:t>
      </w:r>
      <w:r>
        <w:rPr>
          <w:rFonts w:eastAsia="Times New Roman" w:cs="Times New Roman"/>
          <w:szCs w:val="24"/>
        </w:rPr>
        <w:t>κατόν πενήντα ενός να εκλέγει Πρόεδρο της Δημοκρατίας και μάλιστα χωρίς τη μεσολάβηση εκλογών.</w:t>
      </w:r>
    </w:p>
    <w:p w14:paraId="7200B1B5"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 xml:space="preserve">Νομίζω, λοιπόν, ότι η πρόταση που, μετά από πολλή βάσανο, καταθέτουμε αντιμετωπίζει στο μέτρο του δυνατού και τους δύο αυτούς κινδύνους που προανέφερα. </w:t>
      </w:r>
    </w:p>
    <w:p w14:paraId="7200B1B6"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Επίσης, </w:t>
      </w:r>
      <w:r>
        <w:rPr>
          <w:rFonts w:eastAsia="Times New Roman" w:cs="Times New Roman"/>
          <w:szCs w:val="24"/>
        </w:rPr>
        <w:t>για να περάσω σε ένα άλλο θέμα</w:t>
      </w:r>
      <w:r w:rsidRPr="008C2481">
        <w:rPr>
          <w:rFonts w:eastAsia="Times New Roman" w:cs="Times New Roman"/>
          <w:szCs w:val="24"/>
        </w:rPr>
        <w:t>,</w:t>
      </w:r>
      <w:r>
        <w:rPr>
          <w:rFonts w:eastAsia="Times New Roman" w:cs="Times New Roman"/>
          <w:szCs w:val="24"/>
        </w:rPr>
        <w:t xml:space="preserve"> συναίνεση θεωρώ ότι μπορούμε να πετύχουμε όχι μόνο στην αποσύνδεση της εκλογής Προέδρου της Δημοκρατίας από τη διάλυση της Βουλής, αλλά μπορούμε να πετύχουμε και ως προς την ανάγκη να ενισχύσουμε την άμεση συμμετοχή του λαού</w:t>
      </w:r>
      <w:r>
        <w:rPr>
          <w:rFonts w:eastAsia="Times New Roman" w:cs="Times New Roman"/>
          <w:szCs w:val="24"/>
        </w:rPr>
        <w:t xml:space="preserve"> στη λήψη των αποφάσεων, όχι επειδή ο λαός έχει πάντα δίκιο, αλλά επειδή ο λαός είναι η πηγή κάθε εξουσίας, εκτός αν αυτό για κάποιους είναι απλώς μια απολιθωμένη συνταγματική διακήρυξη και όχι μια ζωντανή και ενεργή αρχή. Για μας είναι μια ζωντανή και ενε</w:t>
      </w:r>
      <w:r>
        <w:rPr>
          <w:rFonts w:eastAsia="Times New Roman" w:cs="Times New Roman"/>
          <w:szCs w:val="24"/>
        </w:rPr>
        <w:t>ργή αρχή. Θα έπρεπε για όλους μας να είναι.</w:t>
      </w:r>
    </w:p>
    <w:p w14:paraId="7200B1B7"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Γνωρίζω πολύ καλά ότι υπάρχουν αρκετοί σε αυτή την Αίθουσα -για να το πω λίγο κομψά- που δεν εμπιστεύονται και τόσο πολύ τη λαϊκή κρίση, που ενδεχομένως θεωρούν κάποιες φορές ότι η λαϊκή πλειοψηφία είναι αδαής ή </w:t>
      </w:r>
      <w:r>
        <w:rPr>
          <w:rFonts w:eastAsia="Times New Roman" w:cs="Times New Roman"/>
          <w:szCs w:val="24"/>
        </w:rPr>
        <w:t xml:space="preserve">που έχουν την άποψη, για να είμαι πιο ευγενικός, ότι ο λαός παρασύρεται εύκολα, ότι κάνει λάθη. Θα μπορούσε κάποιος να πει ότι αυτές είναι </w:t>
      </w:r>
      <w:r>
        <w:rPr>
          <w:rFonts w:eastAsia="Times New Roman" w:cs="Times New Roman"/>
          <w:szCs w:val="24"/>
        </w:rPr>
        <w:lastRenderedPageBreak/>
        <w:t>απόψεις ενός άλλου συστήματος, όχι της δημοκρατίας, της αριστοκρατίας.</w:t>
      </w:r>
    </w:p>
    <w:p w14:paraId="7200B1B8"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Εγώ θα αρκεστώ στο να παραφράσω μια γνωστή φρά</w:t>
      </w:r>
      <w:r>
        <w:rPr>
          <w:rFonts w:eastAsia="Times New Roman" w:cs="Times New Roman"/>
          <w:szCs w:val="24"/>
        </w:rPr>
        <w:t>ση μιας μεγάλης προσωπικότητας, μιας επαναστάτριας στις αρχές του προηγούμενου αιώνα, της Ρόζας Λούξεμπουργκ. Θα την παραφράσω, όμως, γιατί αυτή το έλεγε για την κεντρική επιτροπή και θα πω το εξής: «Προτιμώ τα λάθη του λαού, παρά το αλάθητο των εκπροσώπων</w:t>
      </w:r>
      <w:r>
        <w:rPr>
          <w:rFonts w:eastAsia="Times New Roman" w:cs="Times New Roman"/>
          <w:szCs w:val="24"/>
        </w:rPr>
        <w:t xml:space="preserve"> του.».</w:t>
      </w:r>
    </w:p>
    <w:p w14:paraId="7200B1B9"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Ας αναλογιστούμε σε ποια λογική οδηγούμαστε, εάν θεωρούμε ότι, ακριβώς επειδή ο λαός κάνει λάθη, πρέπει να περιορίσουμε την εξουσία σε αυτούς οι οποίοι ξέρουν να μην κάνουν λάθη. Πρέπει, λοιπόν, να μάθουμε να εμπιστευόμαστε τον λαό, όπως πρέπει να </w:t>
      </w:r>
      <w:r>
        <w:rPr>
          <w:rFonts w:eastAsia="Times New Roman" w:cs="Times New Roman"/>
          <w:szCs w:val="24"/>
        </w:rPr>
        <w:t>μάθουμε να εμπιστευόμαστε και τη δημοκρατία, γιατί είναι το ίδιο ακριβώς.</w:t>
      </w:r>
    </w:p>
    <w:p w14:paraId="7200B1BA"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Για αυτό και σας καλώ, κυρίες και κύριοι συνάδελφοι, να στηρίξετε αυτές τις προτάσεις που αφορούν τα δημοψηφίσματα με λαϊκή πρωτοβουλία, που αφορούν το υποχρεωτικό δημοψή</w:t>
      </w:r>
      <w:r>
        <w:rPr>
          <w:rFonts w:eastAsia="Times New Roman" w:cs="Times New Roman"/>
          <w:szCs w:val="24"/>
        </w:rPr>
        <w:lastRenderedPageBreak/>
        <w:t>φισμα σε περ</w:t>
      </w:r>
      <w:r>
        <w:rPr>
          <w:rFonts w:eastAsia="Times New Roman" w:cs="Times New Roman"/>
          <w:szCs w:val="24"/>
        </w:rPr>
        <w:t>ίπτωση που έχουμε μια διεθνή συμφωνία που παραχωρεί κυριαρχικές αρμοδιότητες του κράτους σε διεθνείς οργανισμούς, αλλά και την πρόταση για τη λαϊκή νομοθετική πρωτοβουλία.</w:t>
      </w:r>
    </w:p>
    <w:p w14:paraId="7200B1BB"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Το ίδιο θα σας καλέσω να κάνετε και με τις προτάσεις εκείνες που επιχειρούν να βάλου</w:t>
      </w:r>
      <w:r>
        <w:rPr>
          <w:rFonts w:eastAsia="Times New Roman" w:cs="Times New Roman"/>
          <w:szCs w:val="24"/>
        </w:rPr>
        <w:t>ν ένα τέλος στη σημερινή συνταγματική λογική, ότι το πολιτικό μας προσωπικό αποτελεί μια κάστα που χρήζει ειδικής μεταχείρισης και δικαιούται ειδικά προνόμια.</w:t>
      </w:r>
    </w:p>
    <w:p w14:paraId="7200B1BC"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Το ίδιο σάς καλώ να κάνετε και με τις προτάσεις εκείνες που θέλουν να καταργήσουν τους θεσμούς πο</w:t>
      </w:r>
      <w:r>
        <w:rPr>
          <w:rFonts w:eastAsia="Times New Roman" w:cs="Times New Roman"/>
          <w:szCs w:val="24"/>
        </w:rPr>
        <w:t>υ συγκροτούν τη βάση και οργανώνουν το πελατειακό κράτος, γιατί στη δημοκρατία μας δεν μπορούμε να ανεχόμαστε την ύπαρξη πολιτών διαφορετικών ταχυτήτων, την ύπαρξη πολιτών πρώτης και δεύτερης κατηγορίας.</w:t>
      </w:r>
    </w:p>
    <w:p w14:paraId="7200B1BD"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Νομίζω, λοιπόν, ότι έχει έρθει πλέον η ώρα -και θέλω</w:t>
      </w:r>
      <w:r>
        <w:rPr>
          <w:rFonts w:eastAsia="Times New Roman" w:cs="Times New Roman"/>
          <w:szCs w:val="24"/>
        </w:rPr>
        <w:t xml:space="preserve"> να πιστεύω ότι αυτό αποτελεί κοινό τόπο για τη μεγάλη πλειοψηφία </w:t>
      </w:r>
      <w:r>
        <w:rPr>
          <w:rFonts w:eastAsia="Times New Roman" w:cs="Times New Roman"/>
          <w:szCs w:val="24"/>
        </w:rPr>
        <w:lastRenderedPageBreak/>
        <w:t>της Βουλής- σήμερα να προχωρήσουμε με θάρρος στην τροποποίηση των διατάξεων που αφορούν την ευθύνη των Υπουργών, ώστε να καταργηθεί η σύντομη παραγραφή για τα αδικήματα που τελούνται κατά τη</w:t>
      </w:r>
      <w:r>
        <w:rPr>
          <w:rFonts w:eastAsia="Times New Roman" w:cs="Times New Roman"/>
          <w:szCs w:val="24"/>
        </w:rPr>
        <w:t>ν άσκηση των καθηκόντων τους και με τον τρόπο αυτό να εξισωθεί η ποινική μεταχείριση στο μέτρο που πρέπει, με την ποινική μεταχείριση που αφορά όλους τους υπόλοιπους πολίτες.</w:t>
      </w:r>
    </w:p>
    <w:p w14:paraId="7200B1BE"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Επίσης, πιστεύω ότι είναι η ώρα και για την τροποποίηση των διατάξεων που αφορούν</w:t>
      </w:r>
      <w:r>
        <w:rPr>
          <w:rFonts w:eastAsia="Times New Roman" w:cs="Times New Roman"/>
          <w:szCs w:val="24"/>
        </w:rPr>
        <w:t xml:space="preserve"> τη βουλευτική ασυλία, ώστε αυτή να καλύπτει επίσης αποκλειστικά τα αδικήματα που τελούνται κατά την άσκηση των καθηκόντων των Βουλευτών. Ακόμα ένα βήμα παραπάνω, πιστεύω ότι είναι ώριμο -και η μεγάλη κοινωνική πλειοψηφία το βλέπει απολύτως θετικά- να προχ</w:t>
      </w:r>
      <w:r>
        <w:rPr>
          <w:rFonts w:eastAsia="Times New Roman" w:cs="Times New Roman"/>
          <w:szCs w:val="24"/>
        </w:rPr>
        <w:t>ωρήσουμε στη θέσπιση ορίου θητειών για τη συνεχόμενη εκλογή για τους Βουλευτές, ώστε να σταματήσει πλέον η πλειοψηφία της ελληνικής κοινωνίας να θεωρεί ότι ο Βουλευτής είναι επάγγελμα, διότι δεν πρέπει να είναι επάγγελμα, πρέπει να είναι λειτούργημα, δίπλα</w:t>
      </w:r>
      <w:r>
        <w:rPr>
          <w:rFonts w:eastAsia="Times New Roman" w:cs="Times New Roman"/>
          <w:szCs w:val="24"/>
        </w:rPr>
        <w:t xml:space="preserve"> στον λαό, για τον λαό, για να εκπροσωπεί τον λαό.</w:t>
      </w:r>
    </w:p>
    <w:p w14:paraId="7200B1BF" w14:textId="77777777" w:rsidR="00412B74" w:rsidRDefault="00EE22A4">
      <w:pPr>
        <w:spacing w:line="600" w:lineRule="auto"/>
        <w:ind w:firstLine="709"/>
        <w:jc w:val="center"/>
        <w:rPr>
          <w:rFonts w:eastAsia="Times New Roman" w:cs="Times New Roman"/>
          <w:szCs w:val="24"/>
        </w:rPr>
      </w:pPr>
      <w:r w:rsidRPr="003755ED">
        <w:rPr>
          <w:rFonts w:eastAsia="Times New Roman" w:cs="Times New Roman"/>
          <w:szCs w:val="24"/>
        </w:rPr>
        <w:lastRenderedPageBreak/>
        <w:t>(Χειροκροτήματα από τις πτέρυγες του ΣΥΡΙΖΑ και των ΑΝΕΛ)</w:t>
      </w:r>
    </w:p>
    <w:p w14:paraId="7200B1C0"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επιτρέψτε μου, όμως, να περάσω σε ένα θέμα που δεν σχετίζεται με το πολίτευμα και την αρχιτεκτονική του, δεν </w:t>
      </w:r>
      <w:r>
        <w:rPr>
          <w:rFonts w:eastAsia="Times New Roman" w:cs="Times New Roman"/>
          <w:szCs w:val="24"/>
        </w:rPr>
        <w:t>σχετίζεται με την κρίση και τη χρεοκοπία, αλλά αφορά την ίδια την καταγωγή και τους ιστορικούς όρους διαμόρφωσης του ελληνικού κράτους και αναφέρομαι στις σχέσεις Κράτους</w:t>
      </w:r>
      <w:r w:rsidRPr="009E584C">
        <w:rPr>
          <w:rFonts w:eastAsia="Times New Roman" w:cs="Times New Roman"/>
          <w:szCs w:val="24"/>
        </w:rPr>
        <w:t xml:space="preserve"> </w:t>
      </w:r>
      <w:r>
        <w:rPr>
          <w:rFonts w:eastAsia="Times New Roman" w:cs="Times New Roman"/>
          <w:szCs w:val="24"/>
        </w:rPr>
        <w:t>και Εκκλησίας. Νομίζω ότι σήμερα η Πολιτεία, η Εκκλησία, το Κοινοβούλιο, οι πολίτες α</w:t>
      </w:r>
      <w:r>
        <w:rPr>
          <w:rFonts w:eastAsia="Times New Roman" w:cs="Times New Roman"/>
          <w:szCs w:val="24"/>
        </w:rPr>
        <w:t>λλά και οι πιστοί, που είναι η συντριπτική πλειοψηφία, έχουν πλέον κατανοήσει ότι πρέπει να γίνουν βήματα για τον εξορθολογισμό των σχέσεων αυτών και ότι πρέπει ταυτόχρονα να επιχειρήσουμε να λύσουμε ιστορικές εκκρεμότητες. Πρέπει να διαμορφώσουμε με την α</w:t>
      </w:r>
      <w:r>
        <w:rPr>
          <w:rFonts w:eastAsia="Times New Roman" w:cs="Times New Roman"/>
          <w:szCs w:val="24"/>
        </w:rPr>
        <w:t>ναγκαία ευαισθησία και τον απαιτούμενο σεβασμό όρους και προϋποθέσεις, για να διακριθούν οι ρόλοι από τη μια μεριά του Κράτους και από την άλλη της Εκκλησίας, διότι έτσι μόνο μπορούμε να δημιουργήσουμε και τις κατάλληλες συνθήκες για μια επωφελή συνεργασία</w:t>
      </w:r>
      <w:r>
        <w:rPr>
          <w:rFonts w:eastAsia="Times New Roman" w:cs="Times New Roman"/>
          <w:szCs w:val="24"/>
        </w:rPr>
        <w:t xml:space="preserve"> εκεί που αρμόζει, να αφήσουμε στην άκρη παλιές διενέξεις και συγκρούσεις, να αφήσουμε στο παρελθόν τις </w:t>
      </w:r>
      <w:r>
        <w:rPr>
          <w:rFonts w:eastAsia="Times New Roman" w:cs="Times New Roman"/>
          <w:szCs w:val="24"/>
        </w:rPr>
        <w:lastRenderedPageBreak/>
        <w:t xml:space="preserve">μονομερείς ενέργειες και να προχωρήσουμε με αμοιβαία κατανόηση. </w:t>
      </w:r>
    </w:p>
    <w:p w14:paraId="7200B1C1"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Έχω την εκτίμηση ότι και σε αυτό το σημείο μπορούν να διαμορφωθούν ευρείες συναινέσεις </w:t>
      </w:r>
      <w:r>
        <w:rPr>
          <w:rFonts w:eastAsia="Times New Roman" w:cs="Times New Roman"/>
          <w:szCs w:val="24"/>
        </w:rPr>
        <w:t>εντός και εκτός του Κοινοβουλίου, ώστε να περάσουμε σε μια νέα εποχή. Διότι ούτε η Εκκλησία ούτε η Πολιτεία επιθυμούν, θέλουν, τον εναγκαλισμό τους εντός ενός θεσμικού πλαισίου που δημιουργεί σύγχυση για τα όρια και για τους ρόλους τους. Έχει έρθει, λοιπόν</w:t>
      </w:r>
      <w:r>
        <w:rPr>
          <w:rFonts w:eastAsia="Times New Roman" w:cs="Times New Roman"/>
          <w:szCs w:val="24"/>
        </w:rPr>
        <w:t>, ο καιρός ώστε να κατοχυρωθεί ρητά στο Σύνταγμα η θρησκευτική ουδετερότητα του ελληνικού Κράτους, γιατί το Κράτος δεν θρησκεύει, αλλά αποτελεί τον εγγυητή της θρησκευτικής ελευθερίας για όλους τους πολίτες του, μιας αναφαίρετης και μη αναθεωρήσιμης ελευθε</w:t>
      </w:r>
      <w:r>
        <w:rPr>
          <w:rFonts w:eastAsia="Times New Roman" w:cs="Times New Roman"/>
          <w:szCs w:val="24"/>
        </w:rPr>
        <w:t>ρίας που παρέχει το Σύνταγμά μας σε κάθε πολίτη. Και αυτή η ρητή κατοχύρωση φρονώ ότι δεν θα βρει αντίθετη την Εκκλησία, που και εκείνη θέλει ένα σαφές περίγραμμα των σχέσεων της με το Κράτος. Και έχει μόνο οφέλη από αυτό. Και πιστεύω ταυτόχρονα ότι θα είν</w:t>
      </w:r>
      <w:r>
        <w:rPr>
          <w:rFonts w:eastAsia="Times New Roman" w:cs="Times New Roman"/>
          <w:szCs w:val="24"/>
        </w:rPr>
        <w:t xml:space="preserve">αι και ένα σημαντικό βήμα για τον εκσυγχρονισμό και τη φιλελευθεροποίηση του Συντάγματός μας, </w:t>
      </w:r>
      <w:r>
        <w:rPr>
          <w:rFonts w:eastAsia="Times New Roman" w:cs="Times New Roman"/>
          <w:szCs w:val="24"/>
        </w:rPr>
        <w:lastRenderedPageBreak/>
        <w:t xml:space="preserve">ένα σημαντικό βήμα για τον εξορθολογισμό των σχέσεων Εκκλησίας και Κράτους, που βεβαίως -θα συμφωνήσω με πολλούς από εσάς που το έχουν πει δημόσια- δεν είναι ένα </w:t>
      </w:r>
      <w:r>
        <w:rPr>
          <w:rFonts w:eastAsia="Times New Roman" w:cs="Times New Roman"/>
          <w:szCs w:val="24"/>
        </w:rPr>
        <w:t>αποκλειστικά συνταγματικό θέμα, αλλά αφορά ένα δαιδαλώδες νομοθετικό και κανονιστικό πλέγμα, το οποίο βεβαίως δεν αλλάζει από τη μια ημέρα στην άλλη. Αντίθετα, για να εκσυγχρονιστεί, για να αλλάξει, προϋποθέτει διάλογο με σεβασμό και με ειλικρίνεια, προϋπο</w:t>
      </w:r>
      <w:r>
        <w:rPr>
          <w:rFonts w:eastAsia="Times New Roman" w:cs="Times New Roman"/>
          <w:szCs w:val="24"/>
        </w:rPr>
        <w:t xml:space="preserve">θέτει καλή θέληση και μακρόχρονη κοινή εργασία. </w:t>
      </w:r>
    </w:p>
    <w:p w14:paraId="7200B1C2"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Αποδείχθηκε</w:t>
      </w:r>
      <w:r>
        <w:rPr>
          <w:rFonts w:eastAsia="Times New Roman" w:cs="Times New Roman"/>
          <w:szCs w:val="24"/>
        </w:rPr>
        <w:t>,</w:t>
      </w:r>
      <w:r>
        <w:rPr>
          <w:rFonts w:eastAsia="Times New Roman" w:cs="Times New Roman"/>
          <w:szCs w:val="24"/>
        </w:rPr>
        <w:t xml:space="preserve"> νομίζω</w:t>
      </w:r>
      <w:r>
        <w:rPr>
          <w:rFonts w:eastAsia="Times New Roman" w:cs="Times New Roman"/>
          <w:szCs w:val="24"/>
        </w:rPr>
        <w:t>,</w:t>
      </w:r>
      <w:r>
        <w:rPr>
          <w:rFonts w:eastAsia="Times New Roman" w:cs="Times New Roman"/>
          <w:szCs w:val="24"/>
        </w:rPr>
        <w:t xml:space="preserve"> με την πρόσφατη δημοσιοποίηση του πλαισίου, της πρότασης συμφωνίας που καταθέσαμε με τον Αρχιεπίσκοπο Ιερώνυμο, ότι όταν αυτές οι προϋποθέσεις καλύπτονται, μπορούν να βρεθούν λύσεις ακόμ</w:t>
      </w:r>
      <w:r>
        <w:rPr>
          <w:rFonts w:eastAsia="Times New Roman" w:cs="Times New Roman"/>
          <w:szCs w:val="24"/>
        </w:rPr>
        <w:t>η και στα πιο δυσεπίλυτα προβλήματα, λύσεις ταυτόχρονα συμβιβαστικές αλλά και προωθητικές.</w:t>
      </w:r>
    </w:p>
    <w:p w14:paraId="7200B1C3"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Θέλω να κλείσω, κυρίες και κύριοι Βουλευτές, την παρέμβασή μου αυτή με το τελευταίο μεγάλο θέμα που αγγίζει η πρότασή μας για την Αναθεώρηση του Συντάγματος, το θέμα</w:t>
      </w:r>
      <w:r>
        <w:rPr>
          <w:rFonts w:eastAsia="Times New Roman" w:cs="Times New Roman"/>
          <w:szCs w:val="24"/>
        </w:rPr>
        <w:t xml:space="preserve"> της κοινωνικής προστασίας, της ενίσχυσης των κοινωνικών δικαιωμάτων, της αναγκαίας κοινωνικής παρέμβασης, που επερωτά τα </w:t>
      </w:r>
      <w:r>
        <w:rPr>
          <w:rFonts w:eastAsia="Times New Roman" w:cs="Times New Roman"/>
          <w:szCs w:val="24"/>
        </w:rPr>
        <w:lastRenderedPageBreak/>
        <w:t>θέσφατα του νεοφιλελευθερισμού, που αμφισβητεί την κυρίαρχη θέση των νεοφιλελεύθερων -και βεβαίως υπάρχουν και σε αυτή την Αίθουσα αρκ</w:t>
      </w:r>
      <w:r>
        <w:rPr>
          <w:rFonts w:eastAsia="Times New Roman" w:cs="Times New Roman"/>
          <w:szCs w:val="24"/>
        </w:rPr>
        <w:t xml:space="preserve">ετοί τέτοιοι- ότι η προϋπόθεση για την ανάπτυξη είναι η συντριβή της εργασίας του κοινωνικού κράτους, διότι στην πραγματικότητα εμείς πιστεύουμε ότι το αντίθετο ισχύει. </w:t>
      </w:r>
    </w:p>
    <w:p w14:paraId="7200B1C4" w14:textId="77777777" w:rsidR="00412B74" w:rsidRDefault="00EE22A4">
      <w:pPr>
        <w:spacing w:line="600" w:lineRule="auto"/>
        <w:ind w:firstLine="709"/>
        <w:jc w:val="both"/>
        <w:rPr>
          <w:rFonts w:eastAsia="Times New Roman" w:cs="Times New Roman"/>
          <w:szCs w:val="24"/>
        </w:rPr>
      </w:pPr>
      <w:r>
        <w:rPr>
          <w:rFonts w:eastAsia="Times New Roman" w:cs="Times New Roman"/>
          <w:szCs w:val="24"/>
        </w:rPr>
        <w:t xml:space="preserve">Δεν υπάρχει ανάπτυξη για την κοινωνική πλειοψηφία δίχως προστασία της εργασίας, δίχως </w:t>
      </w:r>
      <w:r>
        <w:rPr>
          <w:rFonts w:eastAsia="Times New Roman" w:cs="Times New Roman"/>
          <w:szCs w:val="24"/>
        </w:rPr>
        <w:t>θωράκιση του κοινωνικού κράτους. Και είναι ακριβώς γι’ αυτόν τον λόγο που, λαμβάνοντας υπ’ όψιν και την τραγική εμπειρία της κρίσης αλλά και της διαχείρισής της, οφείλουμε να κινηθούμε στην κατεύθυνση της στήριξης, της διεύρυνσης και της εμβάθυνσης των κοι</w:t>
      </w:r>
      <w:r>
        <w:rPr>
          <w:rFonts w:eastAsia="Times New Roman" w:cs="Times New Roman"/>
          <w:szCs w:val="24"/>
        </w:rPr>
        <w:t xml:space="preserve">νωνικών δικαιωμάτων. </w:t>
      </w:r>
    </w:p>
    <w:p w14:paraId="7200B1C5"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Σε αυτό ακριβώς το πλαίσιο και ακολουθώντας αυτή τη λογική, καταθέτουμε σήμερα τις προτάσεις μας για την προστασία του νερού και της ηλεκτρικής ενέργειας από την επέλαση της ιδιωτικής πρωτοβουλίας, για να κατοχυρώσουμε εμφατικά την πρ</w:t>
      </w:r>
      <w:r>
        <w:rPr>
          <w:rFonts w:eastAsia="Times New Roman" w:cs="Times New Roman"/>
          <w:szCs w:val="24"/>
        </w:rPr>
        <w:t xml:space="preserve">οστασία της εργασίας και των εργαζόμενων, για να αναγνωρίσουμε την αποκλειστική αρμοδιότητα των κοινωνικών εταίρων να ορίζουν τον κατώτατο μισθό, για να ενισχύσουμε τις κρατικές </w:t>
      </w:r>
      <w:r>
        <w:rPr>
          <w:rFonts w:eastAsia="Times New Roman" w:cs="Times New Roman"/>
          <w:szCs w:val="24"/>
        </w:rPr>
        <w:lastRenderedPageBreak/>
        <w:t>εγγυήσεις, ώστε να υπάρχει παροχή υπηρεσιών υγείας σε όλους.</w:t>
      </w:r>
    </w:p>
    <w:p w14:paraId="7200B1C6"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Κυρίες και κύριοι</w:t>
      </w:r>
      <w:r>
        <w:rPr>
          <w:rFonts w:eastAsia="Times New Roman" w:cs="Times New Roman"/>
          <w:szCs w:val="24"/>
        </w:rPr>
        <w:t xml:space="preserve"> Βουλευτές, έχουμε κατά την άποψή μου -και θέλω να κλείσω με αυτή την αναφορά- ήδη χάσει πολύ χρόνο, πολύτιμο χρόνο. Οι δύο τελευταίες συνταγματικές Αναθεωρήσεις, το 2001 και το 2008, δεν υπάρχει αμφιβολία ότι ήταν αναθεωρήσεις που έχασαν τον στόχο τους κα</w:t>
      </w:r>
      <w:r>
        <w:rPr>
          <w:rFonts w:eastAsia="Times New Roman" w:cs="Times New Roman"/>
          <w:szCs w:val="24"/>
        </w:rPr>
        <w:t>ι απέτυχαν. Ξεκίνησαν φιλόδοξα προσπαθώντας να αλλάξουν τα πάντα στο Σύνταγμα και τελικά δεν άλλαξαν τίποτα ή άλλαξαν πάρα πολύ λίγα.</w:t>
      </w:r>
    </w:p>
    <w:p w14:paraId="7200B1C7"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Τα θεμέλια του πελατειακού κράτους πάντως παρέμειναν στη θέση τους. Ο κοινοβουλευτισμός παρέμεινε αδύναμος και απροστάτευτ</w:t>
      </w:r>
      <w:r>
        <w:rPr>
          <w:rFonts w:eastAsia="Times New Roman" w:cs="Times New Roman"/>
          <w:szCs w:val="24"/>
        </w:rPr>
        <w:t>ος και το πληρώσαμε τραγικά αυτό, όταν ήρθε επελαύνουσα η κρίση και τα μνημόνια και αναδείχθηκαν νέα κέντρα εξουσίας, έξω από αυτή εδώ την Αίθουσα. Ο λαός παρέμεινε ξεκομμένος από το πολιτικό σύστημα και έχασε την εμπιστοσύνη του ακόμα περισσότερο στο κράτ</w:t>
      </w:r>
      <w:r>
        <w:rPr>
          <w:rFonts w:eastAsia="Times New Roman" w:cs="Times New Roman"/>
          <w:szCs w:val="24"/>
        </w:rPr>
        <w:t xml:space="preserve">ος και τους θεσμούς. Η πολιτική απαξιώθηκε. Το κοινωνικό κράτος συγκλονίστηκε από τη </w:t>
      </w:r>
      <w:r>
        <w:rPr>
          <w:rFonts w:eastAsia="Times New Roman" w:cs="Times New Roman"/>
          <w:szCs w:val="24"/>
        </w:rPr>
        <w:lastRenderedPageBreak/>
        <w:t>χρεοκοπία. Εγκαθιδρύθηκε αυτό που εμείς ονομάζουμε «συνταγματική συνθήκη της ατιμωρησίας και της συγκάλυψης», με το άρθρο 86, το οποίο αποτελεί ντροπή για το πολιτικό σύστ</w:t>
      </w:r>
      <w:r>
        <w:rPr>
          <w:rFonts w:eastAsia="Times New Roman" w:cs="Times New Roman"/>
          <w:szCs w:val="24"/>
        </w:rPr>
        <w:t>ημα.</w:t>
      </w:r>
    </w:p>
    <w:p w14:paraId="7200B1C8"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Για όλα αυτά βεβαίως υπάρχουν αναμφίβολα πολιτικές ευθύνες. Ευθύνες που έχουν αναζητηθεί και συνεχίζουν να αναζητούνται, ευθύνες που έχουν καταλογιστεί και θα συνεχίσουν να καταλογίζονται. Σήμερα, όμως, δεν είναι η ώρα των ευθυνών. Είναι ώρα το ελληνι</w:t>
      </w:r>
      <w:r>
        <w:rPr>
          <w:rFonts w:eastAsia="Times New Roman" w:cs="Times New Roman"/>
          <w:szCs w:val="24"/>
        </w:rPr>
        <w:t>κό Κοινοβούλιο να πάρει ρηξικέλευθες πρωτοβουλίες, να υπερβεί μικροπολιτικές σκοπιμότητες και τακτικισμούς, για να δώσει απαντήσεις που δεν αφορούν στο σήμερα, αλλά στο αύριο. Να αρθεί στο ύψος των προσδοκιών και των απαιτήσεων των πολιτών και να αναζητήσε</w:t>
      </w:r>
      <w:r>
        <w:rPr>
          <w:rFonts w:eastAsia="Times New Roman" w:cs="Times New Roman"/>
          <w:szCs w:val="24"/>
        </w:rPr>
        <w:t>ι συναινέσεις εκεί όπου αυτές είναι εφικτό να αναζητηθούν.</w:t>
      </w:r>
    </w:p>
    <w:p w14:paraId="7200B1C9"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 xml:space="preserve">νωρίζω πάρα πολύ καλά ότι δεν θα είναι εύκολο να πράξουν έτσι για αρκετούς λόγους, δεν θα είναι εύκολο να λειτουργήσουν έτσι αρκετοί και αρκετές σε αυτή την αίθουσα. Διότι, παρά τις απόψεις τους, </w:t>
      </w:r>
      <w:r>
        <w:rPr>
          <w:rFonts w:eastAsia="Times New Roman" w:cs="Times New Roman"/>
          <w:szCs w:val="24"/>
        </w:rPr>
        <w:t>πολλοί είτε θα χειραγωγηθούν από ηγεσίες που μοναδική τους σκοπιμότητα είναι το όψιμο πολιτικό ό</w:t>
      </w:r>
      <w:r>
        <w:rPr>
          <w:rFonts w:eastAsia="Times New Roman" w:cs="Times New Roman"/>
          <w:szCs w:val="24"/>
        </w:rPr>
        <w:lastRenderedPageBreak/>
        <w:t>φελος είτε θα καθοδηγηθούν από πολιτικές εμπάθειες της τρέχουσας συγκυρίας. Έτσι</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κινδυνεύουμε να χάσουμε άλλα δέκα χρόνια. Και νομίζω ότι αυτό είναι αυτο</w:t>
      </w:r>
      <w:r>
        <w:rPr>
          <w:rFonts w:eastAsia="Times New Roman" w:cs="Times New Roman"/>
          <w:szCs w:val="24"/>
        </w:rPr>
        <w:t xml:space="preserve">καταστροφικό για το πολιτικό σύστημα και για την ίδια τη δημοκρατία. </w:t>
      </w:r>
    </w:p>
    <w:p w14:paraId="7200B1CA"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Καλώ λοιπόν τις ηγεσίες όλων των πολιτικών κομμάτων να το ξανασκεφτούν και να μη θέσουν στη διαδικασία αυτή, που ξεκινάει από σήμερα, ζήτημα κομματικής πειθαρχίας. Να αφήσουν τους Βουλευ</w:t>
      </w:r>
      <w:r>
        <w:rPr>
          <w:rFonts w:eastAsia="Times New Roman" w:cs="Times New Roman"/>
          <w:szCs w:val="24"/>
        </w:rPr>
        <w:t>τές να εκφράσουν ελεύθερα τις απόψεις και τις προτάσεις τους και να ψηφίσουν ελεύθερα.</w:t>
      </w:r>
    </w:p>
    <w:p w14:paraId="7200B1CB" w14:textId="77777777" w:rsidR="00412B74" w:rsidRDefault="00EE22A4">
      <w:pPr>
        <w:spacing w:line="600" w:lineRule="auto"/>
        <w:ind w:firstLine="720"/>
        <w:jc w:val="center"/>
        <w:rPr>
          <w:rFonts w:eastAsia="Times New Roman" w:cs="Times New Roman"/>
          <w:szCs w:val="24"/>
        </w:rPr>
      </w:pPr>
      <w:r>
        <w:rPr>
          <w:rFonts w:eastAsia="Times New Roman" w:cs="Times New Roman"/>
          <w:szCs w:val="24"/>
        </w:rPr>
        <w:t>(Χειροκροτήματα από τ</w:t>
      </w:r>
      <w:r>
        <w:rPr>
          <w:rFonts w:eastAsia="Times New Roman" w:cs="Times New Roman"/>
          <w:szCs w:val="24"/>
        </w:rPr>
        <w:t>ις</w:t>
      </w:r>
      <w:r>
        <w:rPr>
          <w:rFonts w:eastAsia="Times New Roman" w:cs="Times New Roman"/>
          <w:szCs w:val="24"/>
        </w:rPr>
        <w:t xml:space="preserve"> πτέρυγα του ΣΥΡΙΖΑ και των ΑΝΕΛ)</w:t>
      </w:r>
    </w:p>
    <w:p w14:paraId="7200B1CC"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Είμαι βέβαιος ότι αν αυτό συμβεί, η </w:t>
      </w:r>
      <w:r>
        <w:rPr>
          <w:rFonts w:eastAsia="Times New Roman" w:cs="Times New Roman"/>
          <w:szCs w:val="24"/>
        </w:rPr>
        <w:t xml:space="preserve">πλειονότητα </w:t>
      </w:r>
      <w:r>
        <w:rPr>
          <w:rFonts w:eastAsia="Times New Roman" w:cs="Times New Roman"/>
          <w:szCs w:val="24"/>
        </w:rPr>
        <w:t>των Βουλευτών θα λειτουργήσει με αίσθημα πολιτικής και κοινωνική</w:t>
      </w:r>
      <w:r>
        <w:rPr>
          <w:rFonts w:eastAsia="Times New Roman" w:cs="Times New Roman"/>
          <w:szCs w:val="24"/>
        </w:rPr>
        <w:t>ς ευθύνης. Θα λειτουργήσει με στόχο να υπάρξει συναίνεση εκεί όπου μπορούμε, θα διαφωνήσει εκεί που θα διαφωνήσει εποικοδομητικά και θα συμφωνήσει εκεί που πρέπει να συμφωνήσει μεγαλόψυχα.</w:t>
      </w:r>
    </w:p>
    <w:p w14:paraId="7200B1CD" w14:textId="77777777" w:rsidR="00412B74" w:rsidRDefault="00EE22A4">
      <w:pPr>
        <w:spacing w:line="600" w:lineRule="auto"/>
        <w:ind w:firstLine="720"/>
        <w:contextualSpacing/>
        <w:jc w:val="both"/>
        <w:rPr>
          <w:rFonts w:eastAsia="Times New Roman"/>
          <w:szCs w:val="24"/>
        </w:rPr>
      </w:pPr>
      <w:r>
        <w:rPr>
          <w:rFonts w:eastAsia="Times New Roman"/>
          <w:szCs w:val="24"/>
        </w:rPr>
        <w:lastRenderedPageBreak/>
        <w:t xml:space="preserve">Αυτό σκοπεύει να κάνει σίγουρα ο ΣΥΡΙΖΑ, αυτό φαντάζομαι ότι </w:t>
      </w:r>
      <w:r>
        <w:rPr>
          <w:rFonts w:eastAsia="Times New Roman"/>
          <w:szCs w:val="24"/>
        </w:rPr>
        <w:t>σκοπεύουν να κάνουν και οι Ανεξάρτητοι Έλληνες. Ελπίζω αυτό να αποφασίσουν και οι ηγεσίες των άλλων κομμάτων.</w:t>
      </w:r>
    </w:p>
    <w:p w14:paraId="7200B1CE" w14:textId="77777777" w:rsidR="00412B74" w:rsidRDefault="00EE22A4">
      <w:pPr>
        <w:spacing w:line="600" w:lineRule="auto"/>
        <w:contextualSpacing/>
        <w:jc w:val="both"/>
        <w:rPr>
          <w:rFonts w:eastAsia="Times New Roman"/>
          <w:szCs w:val="24"/>
        </w:rPr>
      </w:pPr>
      <w:r>
        <w:rPr>
          <w:rFonts w:eastAsia="Times New Roman"/>
          <w:szCs w:val="24"/>
        </w:rPr>
        <w:tab/>
        <w:t>Για εμάς, κυρίες και κύριοι συνάδελφοι, δεν υπάρχουν προτάσεις-τελεσίγραφα, αλλά προτάσεις για συζήτηση, προτάσεις που επιδιώκουν την αναζήτηση τ</w:t>
      </w:r>
      <w:r>
        <w:rPr>
          <w:rFonts w:eastAsia="Times New Roman"/>
          <w:szCs w:val="24"/>
        </w:rPr>
        <w:t>ης συναίνεσης, γιατί αυτό επιτάσσει το Σύνταγμα, αυτό επιτάσσει ο νομοθέτης που έχει ορίσει αυτή τη διαδικασία, να μπορεί να αλλάξει το Σύνταγμα μετά από δύο διαφορετικές περιόδους -τη μία με</w:t>
      </w:r>
      <w:r>
        <w:rPr>
          <w:rFonts w:eastAsia="Times New Roman"/>
          <w:szCs w:val="24"/>
        </w:rPr>
        <w:t xml:space="preserve"> εκατόν πενήντα μία ψήφους</w:t>
      </w:r>
      <w:r>
        <w:rPr>
          <w:rFonts w:eastAsia="Times New Roman"/>
          <w:szCs w:val="24"/>
        </w:rPr>
        <w:t xml:space="preserve">, την άλλη με </w:t>
      </w:r>
      <w:r>
        <w:rPr>
          <w:rFonts w:eastAsia="Times New Roman"/>
          <w:szCs w:val="24"/>
        </w:rPr>
        <w:t>εκατόν ογδόντα</w:t>
      </w:r>
      <w:r>
        <w:rPr>
          <w:rFonts w:eastAsia="Times New Roman"/>
          <w:szCs w:val="24"/>
        </w:rPr>
        <w:t xml:space="preserve"> ή τη μία μ</w:t>
      </w:r>
      <w:r>
        <w:rPr>
          <w:rFonts w:eastAsia="Times New Roman"/>
          <w:szCs w:val="24"/>
        </w:rPr>
        <w:t>ε</w:t>
      </w:r>
      <w:r>
        <w:rPr>
          <w:rFonts w:eastAsia="Times New Roman"/>
          <w:szCs w:val="24"/>
        </w:rPr>
        <w:t xml:space="preserve"> εκατόν πενήντα</w:t>
      </w:r>
      <w:r>
        <w:rPr>
          <w:rFonts w:eastAsia="Times New Roman"/>
          <w:szCs w:val="24"/>
        </w:rPr>
        <w:t xml:space="preserve">, την άλλη με </w:t>
      </w:r>
      <w:r>
        <w:rPr>
          <w:rFonts w:eastAsia="Times New Roman"/>
          <w:szCs w:val="24"/>
        </w:rPr>
        <w:t>εκατόν πενήντα μία</w:t>
      </w:r>
      <w:r>
        <w:rPr>
          <w:rFonts w:eastAsia="Times New Roman"/>
          <w:szCs w:val="24"/>
        </w:rPr>
        <w:t>- και αυτό επιτάσσει στο τέλος της ημέρας και το πολιτικό μας καθήκον, έτσι όπως εμείς το αντιλαμβανόμαστε. Και βεβαίως αυτό το καθήκον αφορά και αυτές τις ίδιες τις αρχές της δημοκρατίας, του κοινοβουλευτισμ</w:t>
      </w:r>
      <w:r>
        <w:rPr>
          <w:rFonts w:eastAsia="Times New Roman"/>
          <w:szCs w:val="24"/>
        </w:rPr>
        <w:t>ού, αρχές που υπηρετούμε και αρχές που επιδιώκουμε μ</w:t>
      </w:r>
      <w:r>
        <w:rPr>
          <w:rFonts w:eastAsia="Times New Roman"/>
          <w:szCs w:val="24"/>
        </w:rPr>
        <w:t>ε</w:t>
      </w:r>
      <w:r>
        <w:rPr>
          <w:rFonts w:eastAsia="Times New Roman"/>
          <w:szCs w:val="24"/>
        </w:rPr>
        <w:t xml:space="preserve"> αυτή τη διαδικασία να ενισχύσουμε και να θωρακίσουμε.</w:t>
      </w:r>
    </w:p>
    <w:p w14:paraId="7200B1CF" w14:textId="77777777" w:rsidR="00412B74" w:rsidRDefault="00EE22A4">
      <w:pPr>
        <w:spacing w:line="600" w:lineRule="auto"/>
        <w:contextualSpacing/>
        <w:jc w:val="both"/>
        <w:rPr>
          <w:rFonts w:eastAsia="Times New Roman"/>
          <w:szCs w:val="24"/>
        </w:rPr>
      </w:pPr>
      <w:r>
        <w:rPr>
          <w:rFonts w:eastAsia="Times New Roman"/>
          <w:szCs w:val="24"/>
        </w:rPr>
        <w:tab/>
        <w:t>Σας ευχαριστώ θερμά.</w:t>
      </w:r>
    </w:p>
    <w:p w14:paraId="7200B1D0" w14:textId="77777777" w:rsidR="00412B74" w:rsidRDefault="00EE22A4">
      <w:pPr>
        <w:spacing w:line="600" w:lineRule="auto"/>
        <w:ind w:firstLine="709"/>
        <w:contextualSpacing/>
        <w:jc w:val="center"/>
        <w:rPr>
          <w:rFonts w:eastAsia="Times New Roman"/>
          <w:szCs w:val="24"/>
        </w:rPr>
      </w:pPr>
      <w:r>
        <w:rPr>
          <w:rFonts w:eastAsia="Times New Roman"/>
          <w:szCs w:val="24"/>
        </w:rPr>
        <w:t>(Χειροκροτήματα από τις πτέρυγες του ΣΥΡΙΖΑ και</w:t>
      </w:r>
      <w:r>
        <w:rPr>
          <w:rFonts w:eastAsia="Times New Roman"/>
          <w:szCs w:val="24"/>
        </w:rPr>
        <w:t xml:space="preserve"> των ΑΝΕΛ</w:t>
      </w:r>
      <w:r>
        <w:rPr>
          <w:rFonts w:eastAsia="Times New Roman"/>
          <w:szCs w:val="24"/>
        </w:rPr>
        <w:t>)</w:t>
      </w:r>
    </w:p>
    <w:p w14:paraId="7200B1D1" w14:textId="77777777" w:rsidR="00412B74" w:rsidRDefault="00EE22A4">
      <w:pPr>
        <w:spacing w:line="600" w:lineRule="auto"/>
        <w:contextualSpacing/>
        <w:jc w:val="both"/>
        <w:rPr>
          <w:rFonts w:eastAsia="Times New Roman"/>
          <w:szCs w:val="24"/>
        </w:rPr>
      </w:pPr>
      <w:r>
        <w:rPr>
          <w:rFonts w:eastAsia="Times New Roman"/>
          <w:szCs w:val="24"/>
        </w:rPr>
        <w:lastRenderedPageBreak/>
        <w:tab/>
      </w:r>
      <w:r w:rsidRPr="00AF4B98">
        <w:rPr>
          <w:rFonts w:eastAsia="Times New Roman"/>
          <w:b/>
          <w:szCs w:val="24"/>
        </w:rPr>
        <w:t>ΠΡΟΕΔΡΟΣ (Νικόλαος Βούτσης):</w:t>
      </w:r>
      <w:r>
        <w:rPr>
          <w:rFonts w:eastAsia="Times New Roman"/>
          <w:szCs w:val="24"/>
        </w:rPr>
        <w:t xml:space="preserve"> Ευχαριστούμε.</w:t>
      </w:r>
    </w:p>
    <w:p w14:paraId="7200B1D2" w14:textId="77777777" w:rsidR="00412B74" w:rsidRDefault="00EE22A4">
      <w:pPr>
        <w:spacing w:line="600" w:lineRule="auto"/>
        <w:contextualSpacing/>
        <w:jc w:val="both"/>
        <w:rPr>
          <w:rFonts w:eastAsia="Times New Roman"/>
          <w:szCs w:val="24"/>
        </w:rPr>
      </w:pPr>
      <w:r>
        <w:rPr>
          <w:rFonts w:eastAsia="Times New Roman"/>
          <w:szCs w:val="24"/>
        </w:rPr>
        <w:tab/>
        <w:t>Κυρίες και κύριοι συνάδ</w:t>
      </w:r>
      <w:r>
        <w:rPr>
          <w:rFonts w:eastAsia="Times New Roman"/>
          <w:szCs w:val="24"/>
        </w:rPr>
        <w:t xml:space="preserve">ελφοι, γίνεται γνωστό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είκοσι εννέα μαθήτριες και μαθητές και δύο συνοδοί </w:t>
      </w:r>
      <w:r>
        <w:rPr>
          <w:rFonts w:eastAsia="Times New Roman"/>
          <w:szCs w:val="24"/>
        </w:rPr>
        <w:t>εκπαιδευτικοί από το Γυμνάσιου Ρίου (</w:t>
      </w:r>
      <w:r>
        <w:rPr>
          <w:rFonts w:eastAsia="Times New Roman"/>
          <w:szCs w:val="24"/>
        </w:rPr>
        <w:t>δεύτερο τ</w:t>
      </w:r>
      <w:r>
        <w:rPr>
          <w:rFonts w:eastAsia="Times New Roman"/>
          <w:szCs w:val="24"/>
        </w:rPr>
        <w:t>μήμα).</w:t>
      </w:r>
    </w:p>
    <w:p w14:paraId="7200B1D3" w14:textId="77777777" w:rsidR="00412B74" w:rsidRDefault="00EE22A4">
      <w:pPr>
        <w:spacing w:line="600" w:lineRule="auto"/>
        <w:contextualSpacing/>
        <w:jc w:val="both"/>
        <w:rPr>
          <w:rFonts w:eastAsia="Times New Roman"/>
          <w:szCs w:val="24"/>
        </w:rPr>
      </w:pPr>
      <w:r>
        <w:rPr>
          <w:rFonts w:eastAsia="Times New Roman"/>
          <w:szCs w:val="24"/>
        </w:rPr>
        <w:tab/>
        <w:t>Η Βουλή τούς καλωσορίζει.</w:t>
      </w:r>
    </w:p>
    <w:p w14:paraId="7200B1D4" w14:textId="77777777" w:rsidR="00412B74" w:rsidRDefault="00EE22A4">
      <w:pPr>
        <w:spacing w:line="600" w:lineRule="auto"/>
        <w:ind w:firstLine="709"/>
        <w:contextualSpacing/>
        <w:jc w:val="center"/>
        <w:rPr>
          <w:rFonts w:eastAsia="Times New Roman"/>
          <w:szCs w:val="24"/>
        </w:rPr>
      </w:pPr>
      <w:r>
        <w:rPr>
          <w:rFonts w:eastAsia="Times New Roman"/>
          <w:szCs w:val="24"/>
        </w:rPr>
        <w:t>(Χειροκροτήματα απ</w:t>
      </w:r>
      <w:r w:rsidRPr="00034276">
        <w:rPr>
          <w:rFonts w:eastAsia="Times New Roman"/>
          <w:szCs w:val="24"/>
        </w:rPr>
        <w:t>’</w:t>
      </w:r>
      <w:r>
        <w:rPr>
          <w:rFonts w:eastAsia="Times New Roman"/>
          <w:szCs w:val="24"/>
        </w:rPr>
        <w:t xml:space="preserve"> όλες τις πτέρυγες της Βουλής)</w:t>
      </w:r>
    </w:p>
    <w:p w14:paraId="7200B1D5" w14:textId="77777777" w:rsidR="00412B74" w:rsidRDefault="00EE22A4">
      <w:pPr>
        <w:spacing w:line="600" w:lineRule="auto"/>
        <w:contextualSpacing/>
        <w:jc w:val="both"/>
        <w:rPr>
          <w:rFonts w:eastAsia="Times New Roman"/>
          <w:szCs w:val="24"/>
        </w:rPr>
      </w:pPr>
      <w:r>
        <w:rPr>
          <w:rFonts w:eastAsia="Times New Roman"/>
          <w:szCs w:val="24"/>
        </w:rPr>
        <w:tab/>
        <w:t>Καλώ στο Βήμα τον κ. Κυριάκο Μητσοτάκη, Πρόεδρο της Κοινοβουλευτικής Ομάδας της Νέας Δημοκρατίας.</w:t>
      </w:r>
    </w:p>
    <w:p w14:paraId="7200B1D6" w14:textId="77777777" w:rsidR="00412B74" w:rsidRDefault="00EE22A4">
      <w:pPr>
        <w:spacing w:line="600" w:lineRule="auto"/>
        <w:contextualSpacing/>
        <w:jc w:val="both"/>
        <w:rPr>
          <w:rFonts w:eastAsia="Times New Roman"/>
          <w:szCs w:val="24"/>
        </w:rPr>
      </w:pPr>
      <w:r>
        <w:rPr>
          <w:rFonts w:eastAsia="Times New Roman"/>
          <w:szCs w:val="24"/>
        </w:rPr>
        <w:tab/>
        <w:t xml:space="preserve">Ορίστε, κύριε Μητσοτάκη, </w:t>
      </w:r>
      <w:r>
        <w:rPr>
          <w:rFonts w:eastAsia="Times New Roman"/>
          <w:szCs w:val="24"/>
        </w:rPr>
        <w:t>έχετε τον λόγο.</w:t>
      </w:r>
    </w:p>
    <w:p w14:paraId="7200B1D7" w14:textId="77777777" w:rsidR="00412B74" w:rsidRDefault="00EE22A4">
      <w:pPr>
        <w:spacing w:line="600" w:lineRule="auto"/>
        <w:ind w:firstLine="709"/>
        <w:contextualSpacing/>
        <w:jc w:val="center"/>
        <w:rPr>
          <w:rFonts w:eastAsia="Times New Roman"/>
          <w:szCs w:val="24"/>
        </w:rPr>
      </w:pPr>
      <w:r>
        <w:rPr>
          <w:rFonts w:eastAsia="Times New Roman"/>
          <w:szCs w:val="24"/>
        </w:rPr>
        <w:t>(Χειροκροτήματα από την πτέρυγα της Νέας Δημοκρατίας)</w:t>
      </w:r>
    </w:p>
    <w:p w14:paraId="7200B1D8" w14:textId="77777777" w:rsidR="00412B74" w:rsidRDefault="00EE22A4">
      <w:pPr>
        <w:spacing w:line="600" w:lineRule="auto"/>
        <w:contextualSpacing/>
        <w:jc w:val="both"/>
        <w:rPr>
          <w:rFonts w:eastAsia="Times New Roman"/>
          <w:szCs w:val="24"/>
        </w:rPr>
      </w:pPr>
      <w:r>
        <w:rPr>
          <w:rFonts w:eastAsia="Times New Roman"/>
          <w:szCs w:val="24"/>
        </w:rPr>
        <w:tab/>
      </w:r>
      <w:r w:rsidRPr="00AF4B98">
        <w:rPr>
          <w:rFonts w:eastAsia="Times New Roman"/>
          <w:b/>
          <w:szCs w:val="24"/>
        </w:rPr>
        <w:t>ΚΥΡΙΑΚΟΣ ΜΗΤΣΟΤΑΚΗΣ (Πρόεδρος της Νέας Δημοκρατίας):</w:t>
      </w:r>
      <w:r>
        <w:rPr>
          <w:rFonts w:eastAsia="Times New Roman"/>
          <w:szCs w:val="24"/>
        </w:rPr>
        <w:t xml:space="preserve"> Κυρίες και κύριοι Βουλευτές, πράγματι η Αναθεώρηση του Συντάγματος είναι μ</w:t>
      </w:r>
      <w:r>
        <w:rPr>
          <w:rFonts w:eastAsia="Times New Roman"/>
          <w:szCs w:val="24"/>
        </w:rPr>
        <w:t>ί</w:t>
      </w:r>
      <w:r>
        <w:rPr>
          <w:rFonts w:eastAsia="Times New Roman"/>
          <w:szCs w:val="24"/>
        </w:rPr>
        <w:t>α κορυφαία θεσμική διαδικασία και απο</w:t>
      </w:r>
      <w:r>
        <w:rPr>
          <w:rFonts w:eastAsia="Times New Roman"/>
          <w:szCs w:val="24"/>
        </w:rPr>
        <w:lastRenderedPageBreak/>
        <w:t>τελεί αποκλειστικό π</w:t>
      </w:r>
      <w:r>
        <w:rPr>
          <w:rFonts w:eastAsia="Times New Roman"/>
          <w:szCs w:val="24"/>
        </w:rPr>
        <w:t xml:space="preserve">ρονόμιο της ίδιας της Βουλής. Το ίδιο το Σύνταγμα μάς υποχρεώνει να αναζητήσουμε ευρύτερες συνθέσεις, ευρύτερες συναινέσεις για να αλλάξει ο καταστατικός χάρτης. </w:t>
      </w:r>
    </w:p>
    <w:p w14:paraId="7200B1D9" w14:textId="77777777" w:rsidR="00412B74" w:rsidRDefault="00EE22A4">
      <w:pPr>
        <w:spacing w:line="600" w:lineRule="auto"/>
        <w:ind w:firstLine="720"/>
        <w:contextualSpacing/>
        <w:jc w:val="both"/>
        <w:rPr>
          <w:rFonts w:eastAsia="Times New Roman"/>
          <w:szCs w:val="24"/>
        </w:rPr>
      </w:pPr>
      <w:r>
        <w:rPr>
          <w:rFonts w:eastAsia="Times New Roman"/>
          <w:szCs w:val="24"/>
        </w:rPr>
        <w:t>Μια τέτοια συζήτηση, όμως, για να είναι πραγματικά ουσιαστική, για να είναι εποικοδομητική, π</w:t>
      </w:r>
      <w:r>
        <w:rPr>
          <w:rFonts w:eastAsia="Times New Roman"/>
          <w:szCs w:val="24"/>
        </w:rPr>
        <w:t>ρέπει να πληροί ορισμένες βασικές προϋποθέσεις, μια ομαλή πολιτική ατμόσφαιρα, ένα κλίμα σύνθεσης και συνθήκες δημιουργικές.</w:t>
      </w:r>
    </w:p>
    <w:p w14:paraId="7200B1DA" w14:textId="77777777" w:rsidR="00412B74" w:rsidRDefault="00EE22A4">
      <w:pPr>
        <w:spacing w:line="600" w:lineRule="auto"/>
        <w:ind w:firstLine="720"/>
        <w:contextualSpacing/>
        <w:jc w:val="both"/>
        <w:rPr>
          <w:rFonts w:eastAsia="Times New Roman"/>
          <w:szCs w:val="24"/>
        </w:rPr>
      </w:pPr>
      <w:r>
        <w:rPr>
          <w:rFonts w:eastAsia="Times New Roman"/>
          <w:szCs w:val="24"/>
        </w:rPr>
        <w:t>Όμως, η πραγματικότητα είναι ότι η χώρα έχει ήδη εισέλθει σε προεκλογική περίοδο. Η Κυβέρνηση συστηματικά και επίμονα διχάζει την κ</w:t>
      </w:r>
      <w:r>
        <w:rPr>
          <w:rFonts w:eastAsia="Times New Roman"/>
          <w:szCs w:val="24"/>
        </w:rPr>
        <w:t xml:space="preserve">οινωνία και χρησιμοποιεί όλα τα μέσα που διαθέτει για να πλήξει τους πολιτικούς της αντιπάλους. </w:t>
      </w:r>
    </w:p>
    <w:p w14:paraId="7200B1DB" w14:textId="77777777" w:rsidR="00412B74" w:rsidRDefault="00EE22A4">
      <w:pPr>
        <w:spacing w:line="600" w:lineRule="auto"/>
        <w:ind w:firstLine="720"/>
        <w:contextualSpacing/>
        <w:jc w:val="both"/>
        <w:rPr>
          <w:rFonts w:eastAsia="Times New Roman"/>
          <w:szCs w:val="24"/>
        </w:rPr>
      </w:pPr>
      <w:r>
        <w:rPr>
          <w:rFonts w:eastAsia="Times New Roman"/>
          <w:szCs w:val="24"/>
        </w:rPr>
        <w:t>Ο κ. Τσίπρας, τον οποίον άκουσα σήμερα με πολλή προσοχή, ήταν πράγματι ήπιος και συναινετικός. Είναι ο ίδιος κ. Τσίπρας που σε μια πρόσφατη συνέντευξή του προσ</w:t>
      </w:r>
      <w:r>
        <w:rPr>
          <w:rFonts w:eastAsia="Times New Roman"/>
          <w:szCs w:val="24"/>
        </w:rPr>
        <w:t xml:space="preserve">χώρησε πλήρως στο δόγμα Πολάκη. Εξάλλου, τον τόνο της πολιτικής αντιπαράθεσης τον δίνει κατά μείζονα λόγο η ίδια η Κυβέρνηση και όχι η Αντιπολίτευση. Ξέρει ο κ. Τσίπρας -και γι’ αυτό σήμερα </w:t>
      </w:r>
      <w:r>
        <w:rPr>
          <w:rFonts w:eastAsia="Times New Roman"/>
          <w:szCs w:val="24"/>
        </w:rPr>
        <w:lastRenderedPageBreak/>
        <w:t xml:space="preserve">χρησιμοποιεί τη </w:t>
      </w:r>
      <w:r>
        <w:rPr>
          <w:rFonts w:eastAsia="Times New Roman"/>
          <w:szCs w:val="24"/>
        </w:rPr>
        <w:t>σ</w:t>
      </w:r>
      <w:r>
        <w:rPr>
          <w:rFonts w:eastAsia="Times New Roman"/>
          <w:szCs w:val="24"/>
        </w:rPr>
        <w:t>υνταγματική Αναθεώρηση ως ένα προσχηματικό εργαλε</w:t>
      </w:r>
      <w:r>
        <w:rPr>
          <w:rFonts w:eastAsia="Times New Roman"/>
          <w:szCs w:val="24"/>
        </w:rPr>
        <w:t xml:space="preserve">ίο- ότι δεν έχει τελικά άλλον τρόπο να ξεφύγει από τη σκληρή πραγματικότητα, την οποία ο ίδιος έχει δημιουργήσει. </w:t>
      </w:r>
    </w:p>
    <w:p w14:paraId="7200B1DC" w14:textId="77777777" w:rsidR="00412B74" w:rsidRDefault="00EE22A4">
      <w:pPr>
        <w:spacing w:line="600" w:lineRule="auto"/>
        <w:contextualSpacing/>
        <w:jc w:val="both"/>
        <w:rPr>
          <w:rFonts w:eastAsia="Times New Roman"/>
          <w:szCs w:val="24"/>
        </w:rPr>
      </w:pPr>
      <w:r>
        <w:rPr>
          <w:rFonts w:eastAsia="Times New Roman"/>
          <w:szCs w:val="24"/>
        </w:rPr>
        <w:tab/>
        <w:t>Κύριε Τσίπρα, μιας και σας άκουσα με διάθεση αρκετά συνθετική και συναινετική, ας συμφωνήσουμε πρώτα σε κάτι αυτονόητο, ότι αν θέλουμε να κά</w:t>
      </w:r>
      <w:r>
        <w:rPr>
          <w:rFonts w:eastAsia="Times New Roman"/>
          <w:szCs w:val="24"/>
        </w:rPr>
        <w:t xml:space="preserve">νουμε μια ουσιαστική συζήτηση για το Σύνταγμα, προφανώς και δεν μπορούμε να την κάνουμε σε δύο μήνες -γιατί δύο μήνες είναι η χρονική διάρκεια που φαίνεται να θέλει να καθορίσει η κυβερνητική </w:t>
      </w:r>
      <w:r>
        <w:rPr>
          <w:rFonts w:eastAsia="Times New Roman"/>
          <w:szCs w:val="24"/>
        </w:rPr>
        <w:t>π</w:t>
      </w:r>
      <w:r>
        <w:rPr>
          <w:rFonts w:eastAsia="Times New Roman"/>
          <w:szCs w:val="24"/>
        </w:rPr>
        <w:t>λειοψηφία- για να μπορέσουμε να συζητήσουμε προτάσεις που κινού</w:t>
      </w:r>
      <w:r>
        <w:rPr>
          <w:rFonts w:eastAsia="Times New Roman"/>
          <w:szCs w:val="24"/>
        </w:rPr>
        <w:t xml:space="preserve">νται σε μεγάλο εύρος συνταγματικών αλλαγών. Θέλω να σας θυμίσω ότι σε προηγούμενες αναθεωρήσεις υπήρχε πάντα επαρκής χρόνος, ώστε να ακουστούν στην αρμόδια </w:t>
      </w:r>
      <w:r>
        <w:rPr>
          <w:rFonts w:eastAsia="Times New Roman"/>
          <w:szCs w:val="24"/>
        </w:rPr>
        <w:t>ε</w:t>
      </w:r>
      <w:r>
        <w:rPr>
          <w:rFonts w:eastAsia="Times New Roman"/>
          <w:szCs w:val="24"/>
        </w:rPr>
        <w:t>πιτροπή όλες οι προτάσεις και όλες οι απόψεις όλων των Βουλευτών και όλων των κομμάτων.</w:t>
      </w:r>
    </w:p>
    <w:p w14:paraId="7200B1DD" w14:textId="77777777" w:rsidR="00412B74" w:rsidRDefault="00EE22A4">
      <w:pPr>
        <w:tabs>
          <w:tab w:val="center" w:pos="4753"/>
          <w:tab w:val="left" w:pos="6156"/>
        </w:tabs>
        <w:spacing w:line="600" w:lineRule="auto"/>
        <w:ind w:firstLine="720"/>
        <w:jc w:val="both"/>
        <w:rPr>
          <w:rFonts w:eastAsia="Times New Roman"/>
          <w:szCs w:val="24"/>
        </w:rPr>
      </w:pPr>
      <w:r>
        <w:rPr>
          <w:rFonts w:eastAsia="Times New Roman"/>
          <w:szCs w:val="24"/>
        </w:rPr>
        <w:t>Πράγματι, κ</w:t>
      </w:r>
      <w:r>
        <w:rPr>
          <w:rFonts w:eastAsia="Times New Roman"/>
          <w:szCs w:val="24"/>
        </w:rPr>
        <w:t xml:space="preserve">ύριε Τσίπρα, θα γνωρίζετε -φαντάζομαι- ότι </w:t>
      </w:r>
      <w:r w:rsidRPr="00CD3712">
        <w:rPr>
          <w:rFonts w:eastAsia="Times New Roman"/>
          <w:szCs w:val="24"/>
        </w:rPr>
        <w:t xml:space="preserve">στα ζητήματα της </w:t>
      </w:r>
      <w:r>
        <w:rPr>
          <w:rFonts w:eastAsia="Times New Roman"/>
          <w:szCs w:val="24"/>
        </w:rPr>
        <w:t>σ</w:t>
      </w:r>
      <w:r>
        <w:rPr>
          <w:rFonts w:eastAsia="Times New Roman"/>
          <w:szCs w:val="24"/>
        </w:rPr>
        <w:t>υνταγματικής Α</w:t>
      </w:r>
      <w:r w:rsidRPr="00CD3712">
        <w:rPr>
          <w:rFonts w:eastAsia="Times New Roman"/>
          <w:szCs w:val="24"/>
        </w:rPr>
        <w:t>ναθεώρησης</w:t>
      </w:r>
      <w:r>
        <w:rPr>
          <w:rFonts w:eastAsia="Times New Roman"/>
          <w:szCs w:val="24"/>
        </w:rPr>
        <w:t>,</w:t>
      </w:r>
      <w:r w:rsidRPr="00CD3712">
        <w:rPr>
          <w:rFonts w:eastAsia="Times New Roman"/>
          <w:szCs w:val="24"/>
        </w:rPr>
        <w:t xml:space="preserve"> παραδοσιακά</w:t>
      </w:r>
      <w:r>
        <w:rPr>
          <w:rFonts w:eastAsia="Times New Roman"/>
          <w:szCs w:val="24"/>
        </w:rPr>
        <w:t>,</w:t>
      </w:r>
      <w:r w:rsidRPr="00CD3712">
        <w:rPr>
          <w:rFonts w:eastAsia="Times New Roman"/>
          <w:szCs w:val="24"/>
        </w:rPr>
        <w:t xml:space="preserve"> δεν υπάρχει κομματική πειθαρχία και δίνεται η δυνατότητα στους </w:t>
      </w:r>
      <w:r>
        <w:rPr>
          <w:rFonts w:eastAsia="Times New Roman"/>
          <w:szCs w:val="24"/>
        </w:rPr>
        <w:t>Β</w:t>
      </w:r>
      <w:r w:rsidRPr="00CD3712">
        <w:rPr>
          <w:rFonts w:eastAsia="Times New Roman"/>
          <w:szCs w:val="24"/>
        </w:rPr>
        <w:t>ουλευτές</w:t>
      </w:r>
      <w:r>
        <w:rPr>
          <w:rFonts w:eastAsia="Times New Roman"/>
          <w:szCs w:val="24"/>
        </w:rPr>
        <w:t>,</w:t>
      </w:r>
      <w:r w:rsidRPr="00CD3712">
        <w:rPr>
          <w:rFonts w:eastAsia="Times New Roman"/>
          <w:szCs w:val="24"/>
        </w:rPr>
        <w:t xml:space="preserve"> ελεύθερα</w:t>
      </w:r>
      <w:r>
        <w:rPr>
          <w:rFonts w:eastAsia="Times New Roman"/>
          <w:szCs w:val="24"/>
        </w:rPr>
        <w:t>,</w:t>
      </w:r>
      <w:r w:rsidRPr="00CD3712">
        <w:rPr>
          <w:rFonts w:eastAsia="Times New Roman"/>
          <w:szCs w:val="24"/>
        </w:rPr>
        <w:t xml:space="preserve"> να εκφράσουν τις απόψεις </w:t>
      </w:r>
      <w:r>
        <w:rPr>
          <w:rFonts w:eastAsia="Times New Roman"/>
          <w:szCs w:val="24"/>
        </w:rPr>
        <w:t>τους.</w:t>
      </w:r>
      <w:r w:rsidRPr="00CD3712">
        <w:rPr>
          <w:rFonts w:eastAsia="Times New Roman"/>
          <w:szCs w:val="24"/>
        </w:rPr>
        <w:t xml:space="preserve"> </w:t>
      </w:r>
      <w:r>
        <w:rPr>
          <w:rFonts w:eastAsia="Times New Roman"/>
          <w:szCs w:val="24"/>
        </w:rPr>
        <w:t>Θ</w:t>
      </w:r>
      <w:r w:rsidRPr="00CD3712">
        <w:rPr>
          <w:rFonts w:eastAsia="Times New Roman"/>
          <w:szCs w:val="24"/>
        </w:rPr>
        <w:t xml:space="preserve">έλω να δω στο τελικό μέτρημα αν θα υπάρχουν </w:t>
      </w:r>
      <w:r>
        <w:rPr>
          <w:rFonts w:eastAsia="Times New Roman"/>
          <w:szCs w:val="24"/>
        </w:rPr>
        <w:t>Β</w:t>
      </w:r>
      <w:r w:rsidRPr="00CD3712">
        <w:rPr>
          <w:rFonts w:eastAsia="Times New Roman"/>
          <w:szCs w:val="24"/>
        </w:rPr>
        <w:t xml:space="preserve">ουλευτές οι οποίοι θα </w:t>
      </w:r>
      <w:r w:rsidRPr="00CD3712">
        <w:rPr>
          <w:rFonts w:eastAsia="Times New Roman"/>
          <w:szCs w:val="24"/>
        </w:rPr>
        <w:lastRenderedPageBreak/>
        <w:t>ξεφύγουν από τη δικιά σας κομματική γραμμή και θα συμφωνήσουν</w:t>
      </w:r>
      <w:r>
        <w:rPr>
          <w:rFonts w:eastAsia="Times New Roman"/>
          <w:szCs w:val="24"/>
        </w:rPr>
        <w:t>,</w:t>
      </w:r>
      <w:r w:rsidRPr="00CD3712">
        <w:rPr>
          <w:rFonts w:eastAsia="Times New Roman"/>
          <w:szCs w:val="24"/>
        </w:rPr>
        <w:t xml:space="preserve"> ενδεχομένως</w:t>
      </w:r>
      <w:r>
        <w:rPr>
          <w:rFonts w:eastAsia="Times New Roman"/>
          <w:szCs w:val="24"/>
        </w:rPr>
        <w:t>,</w:t>
      </w:r>
      <w:r w:rsidRPr="00CD3712">
        <w:rPr>
          <w:rFonts w:eastAsia="Times New Roman"/>
          <w:szCs w:val="24"/>
        </w:rPr>
        <w:t xml:space="preserve"> με κάποιες προτάσεις τις οποίες εμείς θα καταθέσουμε</w:t>
      </w:r>
      <w:r>
        <w:rPr>
          <w:rFonts w:eastAsia="Times New Roman"/>
          <w:szCs w:val="24"/>
        </w:rPr>
        <w:t>.</w:t>
      </w:r>
    </w:p>
    <w:p w14:paraId="7200B1DE" w14:textId="77777777" w:rsidR="00412B74" w:rsidRDefault="00EE22A4">
      <w:pPr>
        <w:tabs>
          <w:tab w:val="center" w:pos="4753"/>
          <w:tab w:val="left" w:pos="6156"/>
        </w:tabs>
        <w:spacing w:line="600" w:lineRule="auto"/>
        <w:ind w:firstLine="720"/>
        <w:jc w:val="both"/>
        <w:rPr>
          <w:rFonts w:eastAsia="Times New Roman"/>
          <w:szCs w:val="24"/>
        </w:rPr>
      </w:pPr>
      <w:r w:rsidRPr="00354356">
        <w:rPr>
          <w:rFonts w:eastAsia="Times New Roman"/>
          <w:szCs w:val="24"/>
        </w:rPr>
        <w:t>Κυρίες και κύριοι συνάδελφοι,</w:t>
      </w:r>
      <w:r>
        <w:rPr>
          <w:rFonts w:eastAsia="Times New Roman"/>
          <w:szCs w:val="24"/>
        </w:rPr>
        <w:t xml:space="preserve"> εγώ </w:t>
      </w:r>
      <w:r w:rsidRPr="00CD3712">
        <w:rPr>
          <w:rFonts w:eastAsia="Times New Roman"/>
          <w:szCs w:val="24"/>
        </w:rPr>
        <w:t xml:space="preserve">είχα προσωπικά τη μεγάλη </w:t>
      </w:r>
      <w:r w:rsidRPr="00CD3712">
        <w:rPr>
          <w:rFonts w:eastAsia="Times New Roman"/>
          <w:szCs w:val="24"/>
        </w:rPr>
        <w:t>τιμή να συμμετέχω</w:t>
      </w:r>
      <w:r>
        <w:rPr>
          <w:rFonts w:eastAsia="Times New Roman"/>
          <w:szCs w:val="24"/>
        </w:rPr>
        <w:t>,</w:t>
      </w:r>
      <w:r w:rsidRPr="00CD3712">
        <w:rPr>
          <w:rFonts w:eastAsia="Times New Roman"/>
          <w:szCs w:val="24"/>
        </w:rPr>
        <w:t xml:space="preserve"> ως νέος </w:t>
      </w:r>
      <w:r>
        <w:rPr>
          <w:rFonts w:eastAsia="Times New Roman"/>
          <w:szCs w:val="24"/>
        </w:rPr>
        <w:t>Β</w:t>
      </w:r>
      <w:r w:rsidRPr="00CD3712">
        <w:rPr>
          <w:rFonts w:eastAsia="Times New Roman"/>
          <w:szCs w:val="24"/>
        </w:rPr>
        <w:t>ουλευτής τότε</w:t>
      </w:r>
      <w:r>
        <w:rPr>
          <w:rFonts w:eastAsia="Times New Roman"/>
          <w:szCs w:val="24"/>
        </w:rPr>
        <w:t>, στη</w:t>
      </w:r>
      <w:r w:rsidRPr="00CD3712">
        <w:rPr>
          <w:rFonts w:eastAsia="Times New Roman"/>
          <w:szCs w:val="24"/>
        </w:rPr>
        <w:t xml:space="preserve"> διαδικασία της </w:t>
      </w:r>
      <w:r>
        <w:rPr>
          <w:rFonts w:eastAsia="Times New Roman"/>
          <w:szCs w:val="24"/>
        </w:rPr>
        <w:t>σ</w:t>
      </w:r>
      <w:r>
        <w:rPr>
          <w:rFonts w:eastAsia="Times New Roman"/>
          <w:szCs w:val="24"/>
        </w:rPr>
        <w:t>υνταγματικής</w:t>
      </w:r>
      <w:r w:rsidRPr="00CD3712">
        <w:rPr>
          <w:rFonts w:eastAsia="Times New Roman"/>
          <w:szCs w:val="24"/>
        </w:rPr>
        <w:t xml:space="preserve"> </w:t>
      </w:r>
      <w:r>
        <w:rPr>
          <w:rFonts w:eastAsia="Times New Roman"/>
          <w:szCs w:val="24"/>
        </w:rPr>
        <w:t>Α</w:t>
      </w:r>
      <w:r w:rsidRPr="00CD3712">
        <w:rPr>
          <w:rFonts w:eastAsia="Times New Roman"/>
          <w:szCs w:val="24"/>
        </w:rPr>
        <w:t>ναθεώρησης</w:t>
      </w:r>
      <w:r>
        <w:rPr>
          <w:rFonts w:eastAsia="Times New Roman"/>
          <w:szCs w:val="24"/>
        </w:rPr>
        <w:t>,</w:t>
      </w:r>
      <w:r w:rsidRPr="00CD3712">
        <w:rPr>
          <w:rFonts w:eastAsia="Times New Roman"/>
          <w:szCs w:val="24"/>
        </w:rPr>
        <w:t xml:space="preserve"> η οποία είχε ξεκινήσει το 2006</w:t>
      </w:r>
      <w:r>
        <w:rPr>
          <w:rFonts w:eastAsia="Times New Roman"/>
          <w:szCs w:val="24"/>
        </w:rPr>
        <w:t>.</w:t>
      </w:r>
      <w:r w:rsidRPr="00CD3712">
        <w:rPr>
          <w:rFonts w:eastAsia="Times New Roman"/>
          <w:szCs w:val="24"/>
        </w:rPr>
        <w:t xml:space="preserve"> </w:t>
      </w:r>
      <w:r>
        <w:rPr>
          <w:rFonts w:eastAsia="Times New Roman"/>
          <w:szCs w:val="24"/>
        </w:rPr>
        <w:t>Ήταν μια</w:t>
      </w:r>
      <w:r w:rsidRPr="00CD3712">
        <w:rPr>
          <w:rFonts w:eastAsia="Times New Roman"/>
          <w:szCs w:val="24"/>
        </w:rPr>
        <w:t xml:space="preserve"> απόπειρα </w:t>
      </w:r>
      <w:r>
        <w:rPr>
          <w:rFonts w:eastAsia="Times New Roman"/>
          <w:szCs w:val="24"/>
        </w:rPr>
        <w:t>-</w:t>
      </w:r>
      <w:r w:rsidRPr="00CD3712">
        <w:rPr>
          <w:rFonts w:eastAsia="Times New Roman"/>
          <w:szCs w:val="24"/>
        </w:rPr>
        <w:t>θέλω να σας θυμίσω</w:t>
      </w:r>
      <w:r>
        <w:rPr>
          <w:rFonts w:eastAsia="Times New Roman"/>
          <w:szCs w:val="24"/>
        </w:rPr>
        <w:t>-</w:t>
      </w:r>
      <w:r w:rsidRPr="00CD3712">
        <w:rPr>
          <w:rFonts w:eastAsia="Times New Roman"/>
          <w:szCs w:val="24"/>
        </w:rPr>
        <w:t xml:space="preserve"> η οποία ξεκίνησε με καλή διάθεση και με υψηλές προσδοκίες</w:t>
      </w:r>
      <w:r>
        <w:rPr>
          <w:rFonts w:eastAsia="Times New Roman"/>
          <w:szCs w:val="24"/>
        </w:rPr>
        <w:t>.</w:t>
      </w:r>
      <w:r w:rsidRPr="00CD3712">
        <w:rPr>
          <w:rFonts w:eastAsia="Times New Roman"/>
          <w:szCs w:val="24"/>
        </w:rPr>
        <w:t xml:space="preserve"> </w:t>
      </w:r>
      <w:r>
        <w:rPr>
          <w:rFonts w:eastAsia="Times New Roman"/>
          <w:szCs w:val="24"/>
        </w:rPr>
        <w:t>Κ</w:t>
      </w:r>
      <w:r w:rsidRPr="00CD3712">
        <w:rPr>
          <w:rFonts w:eastAsia="Times New Roman"/>
          <w:szCs w:val="24"/>
        </w:rPr>
        <w:t>ατέληξε</w:t>
      </w:r>
      <w:r>
        <w:rPr>
          <w:rFonts w:eastAsia="Times New Roman"/>
          <w:szCs w:val="24"/>
        </w:rPr>
        <w:t xml:space="preserve"> να είναι μ</w:t>
      </w:r>
      <w:r>
        <w:rPr>
          <w:rFonts w:eastAsia="Times New Roman"/>
          <w:szCs w:val="24"/>
        </w:rPr>
        <w:t>ί</w:t>
      </w:r>
      <w:r>
        <w:rPr>
          <w:rFonts w:eastAsia="Times New Roman"/>
          <w:szCs w:val="24"/>
        </w:rPr>
        <w:t>α Ανα</w:t>
      </w:r>
      <w:r w:rsidRPr="00CD3712">
        <w:rPr>
          <w:rFonts w:eastAsia="Times New Roman"/>
          <w:szCs w:val="24"/>
        </w:rPr>
        <w:t>θεώρηση αδιά</w:t>
      </w:r>
      <w:r w:rsidRPr="00CD3712">
        <w:rPr>
          <w:rFonts w:eastAsia="Times New Roman"/>
          <w:szCs w:val="24"/>
        </w:rPr>
        <w:t>φορη και σίγουρα πολύ κατώτερη των προσδοκιών που είχαν καλλιεργηθεί</w:t>
      </w:r>
      <w:r>
        <w:rPr>
          <w:rFonts w:eastAsia="Times New Roman"/>
          <w:szCs w:val="24"/>
        </w:rPr>
        <w:t>.</w:t>
      </w:r>
      <w:r w:rsidRPr="00CD3712">
        <w:rPr>
          <w:rFonts w:eastAsia="Times New Roman"/>
          <w:szCs w:val="24"/>
        </w:rPr>
        <w:t xml:space="preserve"> </w:t>
      </w:r>
    </w:p>
    <w:p w14:paraId="7200B1DF" w14:textId="77777777" w:rsidR="00412B74" w:rsidRDefault="00EE22A4">
      <w:pPr>
        <w:tabs>
          <w:tab w:val="center" w:pos="4753"/>
          <w:tab w:val="left" w:pos="6156"/>
        </w:tabs>
        <w:spacing w:line="600" w:lineRule="auto"/>
        <w:ind w:firstLine="720"/>
        <w:jc w:val="both"/>
        <w:rPr>
          <w:rFonts w:eastAsia="Times New Roman"/>
          <w:szCs w:val="24"/>
        </w:rPr>
      </w:pPr>
      <w:r>
        <w:rPr>
          <w:rFonts w:eastAsia="Times New Roman"/>
          <w:szCs w:val="24"/>
        </w:rPr>
        <w:t>Κ</w:t>
      </w:r>
      <w:r w:rsidRPr="00CD3712">
        <w:rPr>
          <w:rFonts w:eastAsia="Times New Roman"/>
          <w:szCs w:val="24"/>
        </w:rPr>
        <w:t>αι μιας και άκουσα τον εισηγητή</w:t>
      </w:r>
      <w:r>
        <w:rPr>
          <w:rFonts w:eastAsia="Times New Roman"/>
          <w:szCs w:val="24"/>
        </w:rPr>
        <w:t>,</w:t>
      </w:r>
      <w:r w:rsidRPr="00CD3712">
        <w:rPr>
          <w:rFonts w:eastAsia="Times New Roman"/>
          <w:szCs w:val="24"/>
        </w:rPr>
        <w:t xml:space="preserve"> τον κ</w:t>
      </w:r>
      <w:r>
        <w:rPr>
          <w:rFonts w:eastAsia="Times New Roman"/>
          <w:szCs w:val="24"/>
        </w:rPr>
        <w:t>.</w:t>
      </w:r>
      <w:r w:rsidRPr="00CD3712">
        <w:rPr>
          <w:rFonts w:eastAsia="Times New Roman"/>
          <w:szCs w:val="24"/>
        </w:rPr>
        <w:t xml:space="preserve"> </w:t>
      </w:r>
      <w:r>
        <w:rPr>
          <w:rFonts w:eastAsia="Times New Roman"/>
          <w:szCs w:val="24"/>
        </w:rPr>
        <w:t>Λ</w:t>
      </w:r>
      <w:r w:rsidRPr="00CD3712">
        <w:rPr>
          <w:rFonts w:eastAsia="Times New Roman"/>
          <w:szCs w:val="24"/>
        </w:rPr>
        <w:t>οβέρδο</w:t>
      </w:r>
      <w:r>
        <w:rPr>
          <w:rFonts w:eastAsia="Times New Roman"/>
          <w:szCs w:val="24"/>
        </w:rPr>
        <w:t>,</w:t>
      </w:r>
      <w:r w:rsidRPr="00CD3712">
        <w:rPr>
          <w:rFonts w:eastAsia="Times New Roman"/>
          <w:szCs w:val="24"/>
        </w:rPr>
        <w:t xml:space="preserve"> με προσοχή</w:t>
      </w:r>
      <w:r>
        <w:rPr>
          <w:rFonts w:eastAsia="Times New Roman"/>
          <w:szCs w:val="24"/>
        </w:rPr>
        <w:t>,</w:t>
      </w:r>
      <w:r w:rsidRPr="00CD3712">
        <w:rPr>
          <w:rFonts w:eastAsia="Times New Roman"/>
          <w:szCs w:val="24"/>
        </w:rPr>
        <w:t xml:space="preserve"> θέλω να θυμίσω ότι τότε το ΠΑΣΟΚ ήταν αυτό που την τελευταία στιγμή είχε υπαναχωρήσει στην αναθεώρηση του άρθρου 16</w:t>
      </w:r>
      <w:r>
        <w:rPr>
          <w:rFonts w:eastAsia="Times New Roman"/>
          <w:szCs w:val="24"/>
        </w:rPr>
        <w:t xml:space="preserve"> </w:t>
      </w:r>
      <w:r w:rsidRPr="00CD3712">
        <w:rPr>
          <w:rFonts w:eastAsia="Times New Roman"/>
          <w:szCs w:val="24"/>
        </w:rPr>
        <w:t xml:space="preserve">και </w:t>
      </w:r>
      <w:r>
        <w:rPr>
          <w:rFonts w:eastAsia="Times New Roman"/>
          <w:szCs w:val="24"/>
        </w:rPr>
        <w:t>χάσ</w:t>
      </w:r>
      <w:r>
        <w:rPr>
          <w:rFonts w:eastAsia="Times New Roman"/>
          <w:szCs w:val="24"/>
        </w:rPr>
        <w:t xml:space="preserve">αμε την ευκαιρία να </w:t>
      </w:r>
      <w:r w:rsidRPr="00CD3712">
        <w:rPr>
          <w:rFonts w:eastAsia="Times New Roman"/>
          <w:szCs w:val="24"/>
        </w:rPr>
        <w:t xml:space="preserve">αξιοποιήσουμε τη </w:t>
      </w:r>
      <w:r>
        <w:rPr>
          <w:rFonts w:eastAsia="Times New Roman"/>
          <w:szCs w:val="24"/>
        </w:rPr>
        <w:t>σ</w:t>
      </w:r>
      <w:r>
        <w:rPr>
          <w:rFonts w:eastAsia="Times New Roman"/>
          <w:szCs w:val="24"/>
        </w:rPr>
        <w:t>υνταγματική</w:t>
      </w:r>
      <w:r w:rsidRPr="00CD3712">
        <w:rPr>
          <w:rFonts w:eastAsia="Times New Roman"/>
          <w:szCs w:val="24"/>
        </w:rPr>
        <w:t xml:space="preserve"> </w:t>
      </w:r>
      <w:r>
        <w:rPr>
          <w:rFonts w:eastAsia="Times New Roman"/>
          <w:szCs w:val="24"/>
        </w:rPr>
        <w:t>Ανα</w:t>
      </w:r>
      <w:r w:rsidRPr="00CD3712">
        <w:rPr>
          <w:rFonts w:eastAsia="Times New Roman"/>
          <w:szCs w:val="24"/>
        </w:rPr>
        <w:t xml:space="preserve">θεώρηση για να κάνουμε τουλάχιστον </w:t>
      </w:r>
      <w:r>
        <w:rPr>
          <w:rFonts w:eastAsia="Times New Roman"/>
          <w:szCs w:val="24"/>
        </w:rPr>
        <w:t>μία</w:t>
      </w:r>
      <w:r w:rsidRPr="00CD3712">
        <w:rPr>
          <w:rFonts w:eastAsia="Times New Roman"/>
          <w:szCs w:val="24"/>
        </w:rPr>
        <w:t xml:space="preserve"> </w:t>
      </w:r>
      <w:r>
        <w:rPr>
          <w:rFonts w:eastAsia="Times New Roman"/>
          <w:szCs w:val="24"/>
        </w:rPr>
        <w:t>μεγάλη μεταρρυθμιστική θεσμική τ</w:t>
      </w:r>
      <w:r w:rsidRPr="00CD3712">
        <w:rPr>
          <w:rFonts w:eastAsia="Times New Roman"/>
          <w:szCs w:val="24"/>
        </w:rPr>
        <w:t>ομή</w:t>
      </w:r>
      <w:r>
        <w:rPr>
          <w:rFonts w:eastAsia="Times New Roman"/>
          <w:szCs w:val="24"/>
        </w:rPr>
        <w:t>.</w:t>
      </w:r>
      <w:r w:rsidRPr="00CD3712">
        <w:rPr>
          <w:rFonts w:eastAsia="Times New Roman"/>
          <w:szCs w:val="24"/>
        </w:rPr>
        <w:t xml:space="preserve"> </w:t>
      </w:r>
      <w:r>
        <w:rPr>
          <w:rFonts w:eastAsia="Times New Roman"/>
          <w:szCs w:val="24"/>
        </w:rPr>
        <w:t>Δε</w:t>
      </w:r>
      <w:r w:rsidRPr="00CD3712">
        <w:rPr>
          <w:rFonts w:eastAsia="Times New Roman"/>
          <w:szCs w:val="24"/>
        </w:rPr>
        <w:t>ν επιτρέπεται</w:t>
      </w:r>
      <w:r>
        <w:rPr>
          <w:rFonts w:eastAsia="Times New Roman"/>
          <w:szCs w:val="24"/>
        </w:rPr>
        <w:t>,</w:t>
      </w:r>
      <w:r w:rsidRPr="00CD3712">
        <w:rPr>
          <w:rFonts w:eastAsia="Times New Roman"/>
          <w:szCs w:val="24"/>
        </w:rPr>
        <w:t xml:space="preserve"> λοιπόν</w:t>
      </w:r>
      <w:r>
        <w:rPr>
          <w:rFonts w:eastAsia="Times New Roman"/>
          <w:szCs w:val="24"/>
        </w:rPr>
        <w:t>,</w:t>
      </w:r>
      <w:r w:rsidRPr="00CD3712">
        <w:rPr>
          <w:rFonts w:eastAsia="Times New Roman"/>
          <w:szCs w:val="24"/>
        </w:rPr>
        <w:t xml:space="preserve"> να </w:t>
      </w:r>
      <w:r>
        <w:rPr>
          <w:rFonts w:eastAsia="Times New Roman"/>
          <w:szCs w:val="24"/>
        </w:rPr>
        <w:t xml:space="preserve">επαναλάβουμε </w:t>
      </w:r>
      <w:r w:rsidRPr="00CD3712">
        <w:rPr>
          <w:rFonts w:eastAsia="Times New Roman"/>
          <w:szCs w:val="24"/>
        </w:rPr>
        <w:t>το ίδιο λάθος</w:t>
      </w:r>
      <w:r>
        <w:rPr>
          <w:rFonts w:eastAsia="Times New Roman"/>
          <w:szCs w:val="24"/>
        </w:rPr>
        <w:t xml:space="preserve">. </w:t>
      </w:r>
    </w:p>
    <w:p w14:paraId="7200B1E0" w14:textId="77777777" w:rsidR="00412B74" w:rsidRDefault="00EE22A4">
      <w:pPr>
        <w:tabs>
          <w:tab w:val="center" w:pos="4753"/>
          <w:tab w:val="left" w:pos="6156"/>
        </w:tabs>
        <w:spacing w:line="600" w:lineRule="auto"/>
        <w:ind w:firstLine="720"/>
        <w:jc w:val="both"/>
        <w:rPr>
          <w:rFonts w:eastAsia="Times New Roman"/>
          <w:szCs w:val="24"/>
        </w:rPr>
      </w:pPr>
      <w:r>
        <w:rPr>
          <w:rFonts w:eastAsia="Times New Roman"/>
          <w:szCs w:val="24"/>
        </w:rPr>
        <w:lastRenderedPageBreak/>
        <w:t xml:space="preserve">Στις πρώτες μου </w:t>
      </w:r>
      <w:r w:rsidRPr="00CD3712">
        <w:rPr>
          <w:rFonts w:eastAsia="Times New Roman"/>
          <w:szCs w:val="24"/>
        </w:rPr>
        <w:t xml:space="preserve">δηλώσεις </w:t>
      </w:r>
      <w:r>
        <w:rPr>
          <w:rFonts w:eastAsia="Times New Roman"/>
          <w:szCs w:val="24"/>
        </w:rPr>
        <w:t>ω</w:t>
      </w:r>
      <w:r w:rsidRPr="00CD3712">
        <w:rPr>
          <w:rFonts w:eastAsia="Times New Roman"/>
          <w:szCs w:val="24"/>
        </w:rPr>
        <w:t xml:space="preserve">ς νεοεκλεγείς Πρόεδρος της Νέας Δημοκρατίας είχα πει ξεκάθαρα ότι είναι η </w:t>
      </w:r>
      <w:r>
        <w:rPr>
          <w:rFonts w:eastAsia="Times New Roman"/>
          <w:szCs w:val="24"/>
        </w:rPr>
        <w:t xml:space="preserve">νέα </w:t>
      </w:r>
      <w:r w:rsidRPr="00CD3712">
        <w:rPr>
          <w:rFonts w:eastAsia="Times New Roman"/>
          <w:szCs w:val="24"/>
        </w:rPr>
        <w:t>Ελλάδα την οποία οραματιζόμαστε χρειάζεται ένα νέο Σύνταγμα</w:t>
      </w:r>
      <w:r>
        <w:rPr>
          <w:rFonts w:eastAsia="Times New Roman"/>
          <w:szCs w:val="24"/>
        </w:rPr>
        <w:t>. Στην πρώτη μου συνάντηση με τον Πρωθυπουργό, αν θυμάμαι καλά ήταν</w:t>
      </w:r>
      <w:r w:rsidRPr="00CD3712">
        <w:rPr>
          <w:rFonts w:eastAsia="Times New Roman"/>
          <w:szCs w:val="24"/>
        </w:rPr>
        <w:t xml:space="preserve"> Ιανουάριος του 2016</w:t>
      </w:r>
      <w:r>
        <w:rPr>
          <w:rFonts w:eastAsia="Times New Roman"/>
          <w:szCs w:val="24"/>
        </w:rPr>
        <w:t>,</w:t>
      </w:r>
      <w:r w:rsidRPr="00CD3712">
        <w:rPr>
          <w:rFonts w:eastAsia="Times New Roman"/>
          <w:szCs w:val="24"/>
        </w:rPr>
        <w:t xml:space="preserve"> σε ένα</w:t>
      </w:r>
      <w:r>
        <w:rPr>
          <w:rFonts w:eastAsia="Times New Roman"/>
          <w:szCs w:val="24"/>
        </w:rPr>
        <w:t>ν</w:t>
      </w:r>
      <w:r w:rsidRPr="00CD3712">
        <w:rPr>
          <w:rFonts w:eastAsia="Times New Roman"/>
          <w:szCs w:val="24"/>
        </w:rPr>
        <w:t xml:space="preserve"> χρόνο πολιτικά ουδέτερ</w:t>
      </w:r>
      <w:r w:rsidRPr="00CD3712">
        <w:rPr>
          <w:rFonts w:eastAsia="Times New Roman"/>
          <w:szCs w:val="24"/>
        </w:rPr>
        <w:t>ο</w:t>
      </w:r>
      <w:r>
        <w:rPr>
          <w:rFonts w:eastAsia="Times New Roman"/>
          <w:szCs w:val="24"/>
        </w:rPr>
        <w:t>, στην αρχή της θητείας της</w:t>
      </w:r>
      <w:r w:rsidRPr="00CD3712">
        <w:rPr>
          <w:rFonts w:eastAsia="Times New Roman"/>
          <w:szCs w:val="24"/>
        </w:rPr>
        <w:t xml:space="preserve"> σημεριν</w:t>
      </w:r>
      <w:r>
        <w:rPr>
          <w:rFonts w:eastAsia="Times New Roman"/>
          <w:szCs w:val="24"/>
        </w:rPr>
        <w:t>ή</w:t>
      </w:r>
      <w:r w:rsidRPr="00CD3712">
        <w:rPr>
          <w:rFonts w:eastAsia="Times New Roman"/>
          <w:szCs w:val="24"/>
        </w:rPr>
        <w:t xml:space="preserve">ς </w:t>
      </w:r>
      <w:r>
        <w:rPr>
          <w:rFonts w:eastAsia="Times New Roman"/>
          <w:szCs w:val="24"/>
        </w:rPr>
        <w:t>Κυβέρνηση</w:t>
      </w:r>
      <w:r w:rsidRPr="00CD3712">
        <w:rPr>
          <w:rFonts w:eastAsia="Times New Roman"/>
          <w:szCs w:val="24"/>
        </w:rPr>
        <w:t>ς</w:t>
      </w:r>
      <w:r>
        <w:rPr>
          <w:rFonts w:eastAsia="Times New Roman"/>
          <w:szCs w:val="24"/>
        </w:rPr>
        <w:t xml:space="preserve">, είχα παρουσιάσει και έναν τολμηρό, </w:t>
      </w:r>
      <w:r w:rsidRPr="00CD3712">
        <w:rPr>
          <w:rFonts w:eastAsia="Times New Roman"/>
          <w:szCs w:val="24"/>
        </w:rPr>
        <w:t>αλλά σαφή δρόμο</w:t>
      </w:r>
      <w:r>
        <w:rPr>
          <w:rFonts w:eastAsia="Times New Roman"/>
          <w:szCs w:val="24"/>
        </w:rPr>
        <w:t>,</w:t>
      </w:r>
      <w:r w:rsidRPr="00CD3712">
        <w:rPr>
          <w:rFonts w:eastAsia="Times New Roman"/>
          <w:szCs w:val="24"/>
        </w:rPr>
        <w:t xml:space="preserve"> που οδηγούσε σε ένα ριζικό εκσυγχρονισμό του καταστατικού χάρτη</w:t>
      </w:r>
      <w:r>
        <w:rPr>
          <w:rFonts w:eastAsia="Times New Roman"/>
          <w:szCs w:val="24"/>
        </w:rPr>
        <w:t xml:space="preserve">, με δημοκρατική </w:t>
      </w:r>
      <w:r w:rsidRPr="00CD3712">
        <w:rPr>
          <w:rFonts w:eastAsia="Times New Roman"/>
          <w:szCs w:val="24"/>
        </w:rPr>
        <w:t>συζήτηση</w:t>
      </w:r>
      <w:r>
        <w:rPr>
          <w:rFonts w:eastAsia="Times New Roman"/>
          <w:szCs w:val="24"/>
        </w:rPr>
        <w:t>,</w:t>
      </w:r>
      <w:r w:rsidRPr="00CD3712">
        <w:rPr>
          <w:rFonts w:eastAsia="Times New Roman"/>
          <w:szCs w:val="24"/>
        </w:rPr>
        <w:t xml:space="preserve"> επιστημονική τεκμηρίωση αλλά και με τη σφραγίδα της λαϊκής αποδ</w:t>
      </w:r>
      <w:r w:rsidRPr="00CD3712">
        <w:rPr>
          <w:rFonts w:eastAsia="Times New Roman"/>
          <w:szCs w:val="24"/>
        </w:rPr>
        <w:t>οχής</w:t>
      </w:r>
      <w:r>
        <w:rPr>
          <w:rFonts w:eastAsia="Times New Roman"/>
          <w:szCs w:val="24"/>
        </w:rPr>
        <w:t>.</w:t>
      </w:r>
    </w:p>
    <w:p w14:paraId="7200B1E1" w14:textId="77777777" w:rsidR="00412B74" w:rsidRDefault="00EE22A4">
      <w:pPr>
        <w:tabs>
          <w:tab w:val="center" w:pos="4753"/>
          <w:tab w:val="left" w:pos="6156"/>
        </w:tabs>
        <w:spacing w:line="600" w:lineRule="auto"/>
        <w:ind w:firstLine="720"/>
        <w:jc w:val="both"/>
        <w:rPr>
          <w:rFonts w:eastAsia="Times New Roman"/>
          <w:szCs w:val="24"/>
        </w:rPr>
      </w:pPr>
      <w:r>
        <w:rPr>
          <w:rFonts w:eastAsia="Times New Roman"/>
          <w:szCs w:val="24"/>
        </w:rPr>
        <w:t>Το Σύνταγμα του 19</w:t>
      </w:r>
      <w:r w:rsidRPr="00CD3712">
        <w:rPr>
          <w:rFonts w:eastAsia="Times New Roman"/>
          <w:szCs w:val="24"/>
        </w:rPr>
        <w:t xml:space="preserve">75 έθεσε τις βάσεις για </w:t>
      </w:r>
      <w:r>
        <w:rPr>
          <w:rFonts w:eastAsia="Times New Roman"/>
          <w:szCs w:val="24"/>
        </w:rPr>
        <w:t>μια</w:t>
      </w:r>
      <w:r w:rsidRPr="00CD3712">
        <w:rPr>
          <w:rFonts w:eastAsia="Times New Roman"/>
          <w:szCs w:val="24"/>
        </w:rPr>
        <w:t xml:space="preserve"> μακρά περίοδο πολ</w:t>
      </w:r>
      <w:r>
        <w:rPr>
          <w:rFonts w:eastAsia="Times New Roman"/>
          <w:szCs w:val="24"/>
        </w:rPr>
        <w:t>ιτικής ομαλότητας και σταθερής δ</w:t>
      </w:r>
      <w:r w:rsidRPr="00CD3712">
        <w:rPr>
          <w:rFonts w:eastAsia="Times New Roman"/>
          <w:szCs w:val="24"/>
        </w:rPr>
        <w:t>ημοκρατίας</w:t>
      </w:r>
      <w:r>
        <w:rPr>
          <w:rFonts w:eastAsia="Times New Roman"/>
          <w:szCs w:val="24"/>
        </w:rPr>
        <w:t xml:space="preserve">. Όμως, σαράντα τρία </w:t>
      </w:r>
      <w:r w:rsidRPr="00CD3712">
        <w:rPr>
          <w:rFonts w:eastAsia="Times New Roman"/>
          <w:szCs w:val="24"/>
        </w:rPr>
        <w:t xml:space="preserve">χρόνια μετά </w:t>
      </w:r>
      <w:r>
        <w:rPr>
          <w:rFonts w:eastAsia="Times New Roman"/>
          <w:szCs w:val="24"/>
        </w:rPr>
        <w:t xml:space="preserve">έχει έρθει η ώρα </w:t>
      </w:r>
      <w:r w:rsidRPr="00CD3712">
        <w:rPr>
          <w:rFonts w:eastAsia="Times New Roman"/>
          <w:szCs w:val="24"/>
        </w:rPr>
        <w:t xml:space="preserve">για </w:t>
      </w:r>
      <w:r>
        <w:rPr>
          <w:rFonts w:eastAsia="Times New Roman"/>
          <w:szCs w:val="24"/>
        </w:rPr>
        <w:t>μια</w:t>
      </w:r>
      <w:r w:rsidRPr="00CD3712">
        <w:rPr>
          <w:rFonts w:eastAsia="Times New Roman"/>
          <w:szCs w:val="24"/>
        </w:rPr>
        <w:t xml:space="preserve"> τολμηρή επαναξιολόγηση του</w:t>
      </w:r>
      <w:r>
        <w:rPr>
          <w:rFonts w:eastAsia="Times New Roman"/>
          <w:szCs w:val="24"/>
        </w:rPr>
        <w:t>. Πράγματι</w:t>
      </w:r>
      <w:r w:rsidRPr="00CD3712">
        <w:rPr>
          <w:rFonts w:eastAsia="Times New Roman"/>
          <w:szCs w:val="24"/>
        </w:rPr>
        <w:t xml:space="preserve"> είχε δίκιο </w:t>
      </w:r>
      <w:r>
        <w:rPr>
          <w:rFonts w:eastAsia="Times New Roman"/>
          <w:szCs w:val="24"/>
        </w:rPr>
        <w:t>ο</w:t>
      </w:r>
      <w:r w:rsidRPr="00CD3712">
        <w:rPr>
          <w:rFonts w:eastAsia="Times New Roman"/>
          <w:szCs w:val="24"/>
        </w:rPr>
        <w:t xml:space="preserve"> κ</w:t>
      </w:r>
      <w:r>
        <w:rPr>
          <w:rFonts w:eastAsia="Times New Roman"/>
          <w:szCs w:val="24"/>
        </w:rPr>
        <w:t>.</w:t>
      </w:r>
      <w:r w:rsidRPr="00CD3712">
        <w:rPr>
          <w:rFonts w:eastAsia="Times New Roman"/>
          <w:szCs w:val="24"/>
        </w:rPr>
        <w:t xml:space="preserve"> Τασούλας όταν είπε ότι δεν είναι τ</w:t>
      </w:r>
      <w:r w:rsidRPr="00CD3712">
        <w:rPr>
          <w:rFonts w:eastAsia="Times New Roman"/>
          <w:szCs w:val="24"/>
        </w:rPr>
        <w:t xml:space="preserve">ο </w:t>
      </w:r>
      <w:r>
        <w:rPr>
          <w:rFonts w:eastAsia="Times New Roman"/>
          <w:szCs w:val="24"/>
        </w:rPr>
        <w:t>Σ</w:t>
      </w:r>
      <w:r w:rsidRPr="00CD3712">
        <w:rPr>
          <w:rFonts w:eastAsia="Times New Roman"/>
          <w:szCs w:val="24"/>
        </w:rPr>
        <w:t>ύνταγμα η μαγική λύση για όλα τα προβλήματα της χώρας</w:t>
      </w:r>
      <w:r>
        <w:rPr>
          <w:rFonts w:eastAsia="Times New Roman"/>
          <w:szCs w:val="24"/>
        </w:rPr>
        <w:t>.</w:t>
      </w:r>
      <w:r w:rsidRPr="00CD3712">
        <w:rPr>
          <w:rFonts w:eastAsia="Times New Roman"/>
          <w:szCs w:val="24"/>
        </w:rPr>
        <w:t xml:space="preserve"> </w:t>
      </w:r>
      <w:r>
        <w:rPr>
          <w:rFonts w:eastAsia="Times New Roman"/>
          <w:szCs w:val="24"/>
        </w:rPr>
        <w:t>Όμως,</w:t>
      </w:r>
      <w:r w:rsidRPr="00CD3712">
        <w:rPr>
          <w:rFonts w:eastAsia="Times New Roman"/>
          <w:szCs w:val="24"/>
        </w:rPr>
        <w:t xml:space="preserve"> </w:t>
      </w:r>
      <w:r>
        <w:rPr>
          <w:rFonts w:eastAsia="Times New Roman"/>
          <w:szCs w:val="24"/>
        </w:rPr>
        <w:t>έ</w:t>
      </w:r>
      <w:r w:rsidRPr="00CD3712">
        <w:rPr>
          <w:rFonts w:eastAsia="Times New Roman"/>
          <w:szCs w:val="24"/>
        </w:rPr>
        <w:t>να σύγχρονο Σύνταγμα μπορεί</w:t>
      </w:r>
      <w:r>
        <w:rPr>
          <w:rFonts w:eastAsia="Times New Roman"/>
          <w:szCs w:val="24"/>
        </w:rPr>
        <w:t xml:space="preserve"> </w:t>
      </w:r>
      <w:r>
        <w:rPr>
          <w:rFonts w:eastAsia="Times New Roman"/>
          <w:szCs w:val="24"/>
        </w:rPr>
        <w:t xml:space="preserve">να </w:t>
      </w:r>
      <w:r>
        <w:rPr>
          <w:rFonts w:eastAsia="Times New Roman"/>
          <w:szCs w:val="24"/>
        </w:rPr>
        <w:t xml:space="preserve">προσφέρει τα μέγιστα </w:t>
      </w:r>
      <w:r w:rsidRPr="00CD3712">
        <w:rPr>
          <w:rFonts w:eastAsia="Times New Roman"/>
          <w:szCs w:val="24"/>
        </w:rPr>
        <w:t xml:space="preserve">στη βελτίωση της ποιότητας της </w:t>
      </w:r>
      <w:r>
        <w:rPr>
          <w:rFonts w:eastAsia="Times New Roman"/>
          <w:szCs w:val="24"/>
        </w:rPr>
        <w:t>δ</w:t>
      </w:r>
      <w:r w:rsidRPr="00CD3712">
        <w:rPr>
          <w:rFonts w:eastAsia="Times New Roman"/>
          <w:szCs w:val="24"/>
        </w:rPr>
        <w:t xml:space="preserve">ημοκρατίας </w:t>
      </w:r>
      <w:r>
        <w:rPr>
          <w:rFonts w:eastAsia="Times New Roman"/>
          <w:szCs w:val="24"/>
        </w:rPr>
        <w:t>μας,</w:t>
      </w:r>
      <w:r w:rsidRPr="00CD3712">
        <w:rPr>
          <w:rFonts w:eastAsia="Times New Roman"/>
          <w:szCs w:val="24"/>
        </w:rPr>
        <w:t xml:space="preserve"> στην ενίσχυση της αποτελεσματικότητας του </w:t>
      </w:r>
      <w:r>
        <w:rPr>
          <w:rFonts w:eastAsia="Times New Roman"/>
          <w:szCs w:val="24"/>
        </w:rPr>
        <w:t>κ</w:t>
      </w:r>
      <w:r w:rsidRPr="00CD3712">
        <w:rPr>
          <w:rFonts w:eastAsia="Times New Roman"/>
          <w:szCs w:val="24"/>
        </w:rPr>
        <w:t>ράτους μας και στην τόνωση της εμπιστοσύνης μετα</w:t>
      </w:r>
      <w:r w:rsidRPr="00CD3712">
        <w:rPr>
          <w:rFonts w:eastAsia="Times New Roman"/>
          <w:szCs w:val="24"/>
        </w:rPr>
        <w:t xml:space="preserve">ξύ πολιτών και </w:t>
      </w:r>
      <w:r>
        <w:rPr>
          <w:rFonts w:eastAsia="Times New Roman"/>
          <w:szCs w:val="24"/>
        </w:rPr>
        <w:t>θ</w:t>
      </w:r>
      <w:r w:rsidRPr="00CD3712">
        <w:rPr>
          <w:rFonts w:eastAsia="Times New Roman"/>
          <w:szCs w:val="24"/>
        </w:rPr>
        <w:t>εσμών</w:t>
      </w:r>
      <w:r>
        <w:rPr>
          <w:rFonts w:eastAsia="Times New Roman"/>
          <w:szCs w:val="24"/>
        </w:rPr>
        <w:t>.</w:t>
      </w:r>
    </w:p>
    <w:p w14:paraId="7200B1E2" w14:textId="77777777" w:rsidR="00412B74" w:rsidRDefault="00EE22A4">
      <w:pPr>
        <w:tabs>
          <w:tab w:val="center" w:pos="4753"/>
          <w:tab w:val="left" w:pos="6156"/>
        </w:tabs>
        <w:spacing w:line="600" w:lineRule="auto"/>
        <w:ind w:firstLine="720"/>
        <w:jc w:val="both"/>
        <w:rPr>
          <w:rFonts w:eastAsia="Times New Roman"/>
          <w:szCs w:val="24"/>
        </w:rPr>
      </w:pPr>
      <w:r>
        <w:rPr>
          <w:rFonts w:eastAsia="Times New Roman"/>
          <w:szCs w:val="24"/>
        </w:rPr>
        <w:lastRenderedPageBreak/>
        <w:t>Θέλω, λοιπόν,</w:t>
      </w:r>
      <w:r w:rsidRPr="00CD3712">
        <w:rPr>
          <w:rFonts w:eastAsia="Times New Roman"/>
          <w:szCs w:val="24"/>
        </w:rPr>
        <w:t xml:space="preserve"> και σήμερα </w:t>
      </w:r>
      <w:r>
        <w:rPr>
          <w:rFonts w:eastAsia="Times New Roman"/>
          <w:szCs w:val="24"/>
        </w:rPr>
        <w:t xml:space="preserve">να επαναλάβω </w:t>
      </w:r>
      <w:r w:rsidRPr="00CD3712">
        <w:rPr>
          <w:rFonts w:eastAsia="Times New Roman"/>
          <w:szCs w:val="24"/>
        </w:rPr>
        <w:t>την πρόταση την οποία είχα κάνει στον κ</w:t>
      </w:r>
      <w:r>
        <w:rPr>
          <w:rFonts w:eastAsia="Times New Roman"/>
          <w:szCs w:val="24"/>
        </w:rPr>
        <w:t>.</w:t>
      </w:r>
      <w:r w:rsidRPr="00CD3712">
        <w:rPr>
          <w:rFonts w:eastAsia="Times New Roman"/>
          <w:szCs w:val="24"/>
        </w:rPr>
        <w:t xml:space="preserve"> Τσ</w:t>
      </w:r>
      <w:r>
        <w:rPr>
          <w:rFonts w:eastAsia="Times New Roman"/>
          <w:szCs w:val="24"/>
        </w:rPr>
        <w:t>ίπρα στην πρώτη μας συνάντηση το</w:t>
      </w:r>
      <w:r w:rsidRPr="00CD3712">
        <w:rPr>
          <w:rFonts w:eastAsia="Times New Roman"/>
          <w:szCs w:val="24"/>
        </w:rPr>
        <w:t xml:space="preserve">ν </w:t>
      </w:r>
      <w:r>
        <w:rPr>
          <w:rFonts w:eastAsia="Times New Roman"/>
          <w:szCs w:val="24"/>
        </w:rPr>
        <w:t>Ιανουάριο του</w:t>
      </w:r>
      <w:r w:rsidRPr="00CD3712">
        <w:rPr>
          <w:rFonts w:eastAsia="Times New Roman"/>
          <w:szCs w:val="24"/>
        </w:rPr>
        <w:t xml:space="preserve"> 2016</w:t>
      </w:r>
      <w:r>
        <w:rPr>
          <w:rFonts w:eastAsia="Times New Roman"/>
          <w:szCs w:val="24"/>
        </w:rPr>
        <w:t>.</w:t>
      </w:r>
      <w:r w:rsidRPr="00CD3712">
        <w:rPr>
          <w:rFonts w:eastAsia="Times New Roman"/>
          <w:szCs w:val="24"/>
        </w:rPr>
        <w:t xml:space="preserve"> </w:t>
      </w:r>
      <w:r>
        <w:rPr>
          <w:rFonts w:eastAsia="Times New Roman"/>
          <w:szCs w:val="24"/>
        </w:rPr>
        <w:t>Α</w:t>
      </w:r>
      <w:r w:rsidRPr="00CD3712">
        <w:rPr>
          <w:rFonts w:eastAsia="Times New Roman"/>
          <w:szCs w:val="24"/>
        </w:rPr>
        <w:t>υτή η Βουλή</w:t>
      </w:r>
      <w:r>
        <w:rPr>
          <w:rFonts w:eastAsia="Times New Roman"/>
          <w:szCs w:val="24"/>
        </w:rPr>
        <w:t>,</w:t>
      </w:r>
      <w:r w:rsidRPr="00CD3712">
        <w:rPr>
          <w:rFonts w:eastAsia="Times New Roman"/>
          <w:szCs w:val="24"/>
        </w:rPr>
        <w:t xml:space="preserve"> ως προτ</w:t>
      </w:r>
      <w:r>
        <w:rPr>
          <w:rFonts w:eastAsia="Times New Roman"/>
          <w:szCs w:val="24"/>
        </w:rPr>
        <w:t>ε</w:t>
      </w:r>
      <w:r w:rsidRPr="00CD3712">
        <w:rPr>
          <w:rFonts w:eastAsia="Times New Roman"/>
          <w:szCs w:val="24"/>
        </w:rPr>
        <w:t>ι</w:t>
      </w:r>
      <w:r>
        <w:rPr>
          <w:rFonts w:eastAsia="Times New Roman"/>
          <w:szCs w:val="24"/>
        </w:rPr>
        <w:t>ν</w:t>
      </w:r>
      <w:r w:rsidRPr="00CD3712">
        <w:rPr>
          <w:rFonts w:eastAsia="Times New Roman"/>
          <w:szCs w:val="24"/>
        </w:rPr>
        <w:t>ούσα Βουλή</w:t>
      </w:r>
      <w:r>
        <w:rPr>
          <w:rFonts w:eastAsia="Times New Roman"/>
          <w:szCs w:val="24"/>
        </w:rPr>
        <w:t>,</w:t>
      </w:r>
      <w:r w:rsidRPr="00CD3712">
        <w:rPr>
          <w:rFonts w:eastAsia="Times New Roman"/>
          <w:szCs w:val="24"/>
        </w:rPr>
        <w:t xml:space="preserve"> να ψηφίσει όσο το δυνατόν μεγαλύτερο αριθμό άρθρων</w:t>
      </w:r>
      <w:r>
        <w:rPr>
          <w:rFonts w:eastAsia="Times New Roman"/>
          <w:szCs w:val="24"/>
        </w:rPr>
        <w:t xml:space="preserve"> που</w:t>
      </w:r>
      <w:r w:rsidRPr="00CD3712">
        <w:rPr>
          <w:rFonts w:eastAsia="Times New Roman"/>
          <w:szCs w:val="24"/>
        </w:rPr>
        <w:t xml:space="preserve"> θα φέρο</w:t>
      </w:r>
      <w:r w:rsidRPr="00CD3712">
        <w:rPr>
          <w:rFonts w:eastAsia="Times New Roman"/>
          <w:szCs w:val="24"/>
        </w:rPr>
        <w:t>υν προς αναθεώρηση όλα τα δημοκρατικά κόμματα</w:t>
      </w:r>
      <w:r>
        <w:rPr>
          <w:rFonts w:eastAsia="Times New Roman"/>
          <w:szCs w:val="24"/>
        </w:rPr>
        <w:t>.</w:t>
      </w:r>
      <w:r w:rsidRPr="00CD3712">
        <w:rPr>
          <w:rFonts w:eastAsia="Times New Roman"/>
          <w:szCs w:val="24"/>
        </w:rPr>
        <w:t xml:space="preserve"> </w:t>
      </w:r>
      <w:r>
        <w:rPr>
          <w:rFonts w:eastAsia="Times New Roman"/>
          <w:szCs w:val="24"/>
        </w:rPr>
        <w:t>Έτσι, θ</w:t>
      </w:r>
      <w:r w:rsidRPr="00CD3712">
        <w:rPr>
          <w:rFonts w:eastAsia="Times New Roman"/>
          <w:szCs w:val="24"/>
        </w:rPr>
        <w:t>α συζητηθούν δημόσια και ανοι</w:t>
      </w:r>
      <w:r>
        <w:rPr>
          <w:rFonts w:eastAsia="Times New Roman"/>
          <w:szCs w:val="24"/>
        </w:rPr>
        <w:t>κ</w:t>
      </w:r>
      <w:r w:rsidRPr="00CD3712">
        <w:rPr>
          <w:rFonts w:eastAsia="Times New Roman"/>
          <w:szCs w:val="24"/>
        </w:rPr>
        <w:t xml:space="preserve">τά </w:t>
      </w:r>
      <w:r>
        <w:rPr>
          <w:rFonts w:eastAsia="Times New Roman"/>
          <w:szCs w:val="24"/>
        </w:rPr>
        <w:t>ό</w:t>
      </w:r>
      <w:r w:rsidRPr="00CD3712">
        <w:rPr>
          <w:rFonts w:eastAsia="Times New Roman"/>
          <w:szCs w:val="24"/>
        </w:rPr>
        <w:t>λες οι αλλαγές που κάθε παράταξη εισηγείται</w:t>
      </w:r>
      <w:r>
        <w:rPr>
          <w:rFonts w:eastAsia="Times New Roman"/>
          <w:szCs w:val="24"/>
        </w:rPr>
        <w:t xml:space="preserve">, ακόμα και σε άρθρα που άλλες δυνάμεις κρίνουν </w:t>
      </w:r>
      <w:r w:rsidRPr="00160ADD">
        <w:rPr>
          <w:rFonts w:eastAsia="Times New Roman"/>
          <w:szCs w:val="24"/>
        </w:rPr>
        <w:t xml:space="preserve">αναθεωρητέα </w:t>
      </w:r>
      <w:r w:rsidRPr="00CD3712">
        <w:rPr>
          <w:rFonts w:eastAsia="Times New Roman"/>
          <w:szCs w:val="24"/>
        </w:rPr>
        <w:t>και άλλες όχι</w:t>
      </w:r>
      <w:r>
        <w:rPr>
          <w:rFonts w:eastAsia="Times New Roman"/>
          <w:szCs w:val="24"/>
        </w:rPr>
        <w:t xml:space="preserve">. Θα εξασφαλιστεί, όμως, έτσι </w:t>
      </w:r>
      <w:r w:rsidRPr="00CD3712">
        <w:rPr>
          <w:rFonts w:eastAsia="Times New Roman"/>
          <w:szCs w:val="24"/>
        </w:rPr>
        <w:t>συναινετικά</w:t>
      </w:r>
      <w:r>
        <w:rPr>
          <w:rFonts w:eastAsia="Times New Roman"/>
          <w:szCs w:val="24"/>
        </w:rPr>
        <w:t xml:space="preserve"> ότι όλες οι αλλαγές που θα</w:t>
      </w:r>
      <w:r w:rsidRPr="00CD3712">
        <w:rPr>
          <w:rFonts w:eastAsia="Times New Roman"/>
          <w:szCs w:val="24"/>
        </w:rPr>
        <w:t xml:space="preserve"> συμφωνη</w:t>
      </w:r>
      <w:r>
        <w:rPr>
          <w:rFonts w:eastAsia="Times New Roman"/>
          <w:szCs w:val="24"/>
        </w:rPr>
        <w:t>θ</w:t>
      </w:r>
      <w:r w:rsidRPr="00CD3712">
        <w:rPr>
          <w:rFonts w:eastAsia="Times New Roman"/>
          <w:szCs w:val="24"/>
        </w:rPr>
        <w:t>ούν</w:t>
      </w:r>
      <w:r>
        <w:rPr>
          <w:rFonts w:eastAsia="Times New Roman"/>
          <w:szCs w:val="24"/>
        </w:rPr>
        <w:t>,</w:t>
      </w:r>
      <w:r w:rsidRPr="00CD3712">
        <w:rPr>
          <w:rFonts w:eastAsia="Times New Roman"/>
          <w:szCs w:val="24"/>
        </w:rPr>
        <w:t xml:space="preserve"> </w:t>
      </w:r>
      <w:r>
        <w:rPr>
          <w:rFonts w:eastAsia="Times New Roman"/>
          <w:szCs w:val="24"/>
        </w:rPr>
        <w:t>έ</w:t>
      </w:r>
      <w:r w:rsidRPr="00CD3712">
        <w:rPr>
          <w:rFonts w:eastAsia="Times New Roman"/>
          <w:szCs w:val="24"/>
        </w:rPr>
        <w:t xml:space="preserve">στω κι αν </w:t>
      </w:r>
      <w:r>
        <w:rPr>
          <w:rFonts w:eastAsia="Times New Roman"/>
          <w:szCs w:val="24"/>
        </w:rPr>
        <w:t>με</w:t>
      </w:r>
      <w:r w:rsidRPr="00CD3712">
        <w:rPr>
          <w:rFonts w:eastAsia="Times New Roman"/>
          <w:szCs w:val="24"/>
        </w:rPr>
        <w:t xml:space="preserve"> κάποιες από αυτές μπορεί εμείς να μη συμφωνούμε ή να μην τις προτείνουμε</w:t>
      </w:r>
      <w:r>
        <w:rPr>
          <w:rFonts w:eastAsia="Times New Roman"/>
          <w:szCs w:val="24"/>
        </w:rPr>
        <w:t>, θα τεθούν τελικά, κύριε</w:t>
      </w:r>
      <w:r w:rsidRPr="00CD3712">
        <w:rPr>
          <w:rFonts w:eastAsia="Times New Roman"/>
          <w:szCs w:val="24"/>
        </w:rPr>
        <w:t xml:space="preserve"> Τσίπρα</w:t>
      </w:r>
      <w:r>
        <w:rPr>
          <w:rFonts w:eastAsia="Times New Roman"/>
          <w:szCs w:val="24"/>
        </w:rPr>
        <w:t>,</w:t>
      </w:r>
      <w:r w:rsidRPr="00CD3712">
        <w:rPr>
          <w:rFonts w:eastAsia="Times New Roman"/>
          <w:szCs w:val="24"/>
        </w:rPr>
        <w:t xml:space="preserve"> στην κρίση της επόμενης Βουλής</w:t>
      </w:r>
      <w:r>
        <w:rPr>
          <w:rFonts w:eastAsia="Times New Roman"/>
          <w:szCs w:val="24"/>
        </w:rPr>
        <w:t>,</w:t>
      </w:r>
      <w:r w:rsidRPr="00CD3712">
        <w:rPr>
          <w:rFonts w:eastAsia="Times New Roman"/>
          <w:szCs w:val="24"/>
        </w:rPr>
        <w:t xml:space="preserve"> η οποία </w:t>
      </w:r>
      <w:r>
        <w:rPr>
          <w:rFonts w:eastAsia="Times New Roman"/>
          <w:szCs w:val="24"/>
        </w:rPr>
        <w:t>κ</w:t>
      </w:r>
      <w:r w:rsidRPr="00CD3712">
        <w:rPr>
          <w:rFonts w:eastAsia="Times New Roman"/>
          <w:szCs w:val="24"/>
        </w:rPr>
        <w:t xml:space="preserve">αι εκείνη </w:t>
      </w:r>
      <w:r>
        <w:rPr>
          <w:rFonts w:eastAsia="Times New Roman"/>
          <w:szCs w:val="24"/>
        </w:rPr>
        <w:t>τ</w:t>
      </w:r>
      <w:r w:rsidRPr="00CD3712">
        <w:rPr>
          <w:rFonts w:eastAsia="Times New Roman"/>
          <w:szCs w:val="24"/>
        </w:rPr>
        <w:t xml:space="preserve">ελικά θα αποφασίσει για το περιεχόμενο των </w:t>
      </w:r>
      <w:r w:rsidRPr="00087BC5">
        <w:rPr>
          <w:rFonts w:eastAsia="Times New Roman"/>
          <w:szCs w:val="24"/>
        </w:rPr>
        <w:t xml:space="preserve">αναθεωρητέων </w:t>
      </w:r>
      <w:r w:rsidRPr="00CD3712">
        <w:rPr>
          <w:rFonts w:eastAsia="Times New Roman"/>
          <w:szCs w:val="24"/>
        </w:rPr>
        <w:t>άρθρ</w:t>
      </w:r>
      <w:r>
        <w:rPr>
          <w:rFonts w:eastAsia="Times New Roman"/>
          <w:szCs w:val="24"/>
        </w:rPr>
        <w:t>ων.</w:t>
      </w:r>
    </w:p>
    <w:p w14:paraId="7200B1E3" w14:textId="77777777" w:rsidR="00412B74" w:rsidRDefault="00EE22A4">
      <w:pPr>
        <w:tabs>
          <w:tab w:val="center" w:pos="4753"/>
          <w:tab w:val="left" w:pos="6156"/>
        </w:tabs>
        <w:spacing w:line="600" w:lineRule="auto"/>
        <w:ind w:firstLine="720"/>
        <w:jc w:val="both"/>
        <w:rPr>
          <w:rFonts w:eastAsia="Times New Roman"/>
          <w:szCs w:val="24"/>
        </w:rPr>
      </w:pPr>
      <w:r>
        <w:rPr>
          <w:rFonts w:eastAsia="Times New Roman"/>
          <w:szCs w:val="24"/>
        </w:rPr>
        <w:t>Με την πρότασή μας θα επιτραπεί στους πολίτες στις επόμενες εκλογές να ψηφίσουν,</w:t>
      </w:r>
      <w:r>
        <w:rPr>
          <w:rFonts w:eastAsia="Times New Roman"/>
          <w:szCs w:val="24"/>
        </w:rPr>
        <w:t xml:space="preserve"> </w:t>
      </w:r>
      <w:r>
        <w:rPr>
          <w:rFonts w:eastAsia="Times New Roman"/>
          <w:szCs w:val="24"/>
        </w:rPr>
        <w:t>όχι μόνο για την επόμενη κυβέρνηση, αλλά και για την κατεύθυνση στην οποία θέλουν να κινηθεί το νέο Σύνταγμα. Και αναρωτιέμαι, κύριε Τσίπρα γιατί δεν συμφ</w:t>
      </w:r>
      <w:r>
        <w:rPr>
          <w:rFonts w:eastAsia="Times New Roman"/>
          <w:szCs w:val="24"/>
        </w:rPr>
        <w:t xml:space="preserve">ωνείτε με αυτή την πρότασή μας; </w:t>
      </w:r>
    </w:p>
    <w:p w14:paraId="7200B1E4"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Διότι διαβάζω στη δική σας εισηγητική έκθεση την εξής φράση: «Διότι έτσι συγκροτούνται οι ισχυρές δημοκρατίες, όταν εμπιστεύονται και όχι όταν φοβούνται τη λαϊκή κρίση».</w:t>
      </w:r>
    </w:p>
    <w:p w14:paraId="7200B1E5"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Τι πιο δημοκρατικό, λοιπόν, να αποφασίσει τελικά ο ίδ</w:t>
      </w:r>
      <w:r>
        <w:rPr>
          <w:rFonts w:eastAsia="Times New Roman" w:cs="Times New Roman"/>
          <w:szCs w:val="24"/>
        </w:rPr>
        <w:t>ιος ο λαός και για το περιεχόμενο της Αναθεώρησης</w:t>
      </w:r>
      <w:r>
        <w:rPr>
          <w:rFonts w:eastAsia="Times New Roman" w:cs="Times New Roman"/>
          <w:szCs w:val="24"/>
        </w:rPr>
        <w:t xml:space="preserve"> του Συντάγματος</w:t>
      </w:r>
      <w:r>
        <w:rPr>
          <w:rFonts w:eastAsia="Times New Roman" w:cs="Times New Roman"/>
          <w:szCs w:val="24"/>
        </w:rPr>
        <w:t>; Επιτρέψτε μου να πω ότι, κατά την άποψή μου, αυτό είναι και το πνεύμα του συνταγματικού νομοθέτη όταν υποχρεώνει το πολίτευμα να μεσολαβήσει μια διαδικασία εκλογής, ώστε η διαδικασία της Αν</w:t>
      </w:r>
      <w:r>
        <w:rPr>
          <w:rFonts w:eastAsia="Times New Roman" w:cs="Times New Roman"/>
          <w:szCs w:val="24"/>
        </w:rPr>
        <w:t xml:space="preserve">αθεώρησης </w:t>
      </w:r>
      <w:r>
        <w:rPr>
          <w:rFonts w:eastAsia="Times New Roman" w:cs="Times New Roman"/>
          <w:szCs w:val="24"/>
        </w:rPr>
        <w:t xml:space="preserve">του Συντάγματος </w:t>
      </w:r>
      <w:r>
        <w:rPr>
          <w:rFonts w:eastAsia="Times New Roman" w:cs="Times New Roman"/>
          <w:szCs w:val="24"/>
        </w:rPr>
        <w:t>να επιμεριστεί σε δύο Βουλές. Φυσικά, ο συνταγματικός νομοθέτης δεν καθορίζει εάν χρειάζονται εκατόν ογδόντα ψήφοι στην πρώτη ή στη δεύτερη Βουλή.</w:t>
      </w:r>
    </w:p>
    <w:p w14:paraId="7200B1E6"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Εσείς, λοιπόν, κύριε Τσίπρα, που επικαλείστε πάντα τη δύναμη της λαϊκής ετυμηγορίας</w:t>
      </w:r>
      <w:r>
        <w:rPr>
          <w:rFonts w:eastAsia="Times New Roman" w:cs="Times New Roman"/>
          <w:szCs w:val="24"/>
        </w:rPr>
        <w:t>, γιατί πιστεύετε ότι η πρότασή μας κινείται στη λάθος κατεύθυνση; Και ποιος τρέμει τελικά την ετυμηγορία του ελληνικού λαού;</w:t>
      </w:r>
    </w:p>
    <w:p w14:paraId="7200B1E7" w14:textId="77777777" w:rsidR="00412B74" w:rsidRDefault="00EE22A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200B1E8"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 xml:space="preserve">Ψηφίστε, λοιπόν, κύριε Τσίπρα, τις δικές μας προτάσεις. Θα ψηφίσουμε κι </w:t>
      </w:r>
      <w:r>
        <w:rPr>
          <w:rFonts w:eastAsia="Times New Roman" w:cs="Times New Roman"/>
          <w:szCs w:val="24"/>
        </w:rPr>
        <w:t>εμείς τις δικές σας και θα αποφασίσει ο λαός με την ψήφο του στις επόμενες εκλογές τι πρέπει να αλλάξει στο Σύνταγμα και σε ποια κατεύθυνση. Νομίζω ότι ξέρω ήδη την απάντησή σας. Θα ήθελα, όμως, να την ακούσω κι επίσημα σε αυτήν εδώ την Αίθουσα στη δευτερο</w:t>
      </w:r>
      <w:r>
        <w:rPr>
          <w:rFonts w:eastAsia="Times New Roman" w:cs="Times New Roman"/>
          <w:szCs w:val="24"/>
        </w:rPr>
        <w:t>λογία σας.</w:t>
      </w:r>
    </w:p>
    <w:p w14:paraId="7200B1E9"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νομίζω ότι είναι χρήσιμη μ</w:t>
      </w:r>
      <w:r>
        <w:rPr>
          <w:rFonts w:eastAsia="Times New Roman" w:cs="Times New Roman"/>
          <w:szCs w:val="24"/>
        </w:rPr>
        <w:t>ί</w:t>
      </w:r>
      <w:r>
        <w:rPr>
          <w:rFonts w:eastAsia="Times New Roman" w:cs="Times New Roman"/>
          <w:szCs w:val="24"/>
        </w:rPr>
        <w:t>α σύντομη αναδρομή στο παρελθόν.</w:t>
      </w:r>
    </w:p>
    <w:p w14:paraId="7200B1EA"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Στις 25 Ιουλίου του 2016, πριν από είκοσι οκτώ μήνες, είχατε φωτίσει κόκκινη τη Βουλή σε μια πολύ ρομαντική εκδήλωση, εξαγγείλατε λαϊκή διαβούλευση για τη </w:t>
      </w:r>
      <w:r>
        <w:rPr>
          <w:rFonts w:eastAsia="Times New Roman" w:cs="Times New Roman"/>
          <w:szCs w:val="24"/>
        </w:rPr>
        <w:t>σ</w:t>
      </w:r>
      <w:r>
        <w:rPr>
          <w:rFonts w:eastAsia="Times New Roman" w:cs="Times New Roman"/>
          <w:szCs w:val="24"/>
        </w:rPr>
        <w:t>υνταγματική Αναθεώρηση. Για περισσότερο από δύο χρόνια αυτή η διαβούλευση ξεχάστηκε. Την ξαναθυμηθήκατε λίγους μήνες πριν από τις εκλογές.</w:t>
      </w:r>
    </w:p>
    <w:p w14:paraId="7200B1EB"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Δεν σας ενδιαφέρει η ουσιαστική </w:t>
      </w:r>
      <w:r>
        <w:rPr>
          <w:rFonts w:eastAsia="Times New Roman" w:cs="Times New Roman"/>
          <w:szCs w:val="24"/>
        </w:rPr>
        <w:t>Α</w:t>
      </w:r>
      <w:r>
        <w:rPr>
          <w:rFonts w:eastAsia="Times New Roman" w:cs="Times New Roman"/>
          <w:szCs w:val="24"/>
        </w:rPr>
        <w:t xml:space="preserve">ναθεώρηση του Συντάγματος. Άλλοι είναι οι στόχοι σας: Από τη μία να μεταθέσετε τη συζήτηση από τη ζοφερή πραγματικότητα που οι επιλογές σας έχουν προκαλέσει, τη διάλυση της μεσαίας τάξης μέσω της </w:t>
      </w:r>
      <w:r>
        <w:rPr>
          <w:rFonts w:eastAsia="Times New Roman" w:cs="Times New Roman"/>
          <w:szCs w:val="24"/>
        </w:rPr>
        <w:lastRenderedPageBreak/>
        <w:t>εξοντωτικής φορολόγησης, τις βαριές μνημονιακές δεσμεύσεις γ</w:t>
      </w:r>
      <w:r>
        <w:rPr>
          <w:rFonts w:eastAsia="Times New Roman" w:cs="Times New Roman"/>
          <w:szCs w:val="24"/>
        </w:rPr>
        <w:t xml:space="preserve">ια πολλά χρόνια, την ανελέητη χειραγώγηση της </w:t>
      </w:r>
      <w:r>
        <w:rPr>
          <w:rFonts w:eastAsia="Times New Roman" w:cs="Times New Roman"/>
          <w:szCs w:val="24"/>
        </w:rPr>
        <w:t>δ</w:t>
      </w:r>
      <w:r>
        <w:rPr>
          <w:rFonts w:eastAsia="Times New Roman" w:cs="Times New Roman"/>
          <w:szCs w:val="24"/>
        </w:rPr>
        <w:t xml:space="preserve">ικαιοσύνης, τις εθνικές ήττες σε μείζονα θέματα εξωτερικής πολιτικής, όπως είναι το θέμα των Σκοπίων, και βέβαια να μεταθέσετε τη συζήτηση από τα σκάνδαλα της Κυβέρνησης τα οποία αποκαλύπτονται το ένα μετά το </w:t>
      </w:r>
      <w:r>
        <w:rPr>
          <w:rFonts w:eastAsia="Times New Roman" w:cs="Times New Roman"/>
          <w:szCs w:val="24"/>
        </w:rPr>
        <w:t xml:space="preserve">άλλο: Τα 700 εκατομμύρια για το </w:t>
      </w:r>
      <w:r>
        <w:rPr>
          <w:rFonts w:eastAsia="Times New Roman" w:cs="Times New Roman"/>
          <w:szCs w:val="24"/>
        </w:rPr>
        <w:t>«</w:t>
      </w:r>
      <w:r>
        <w:rPr>
          <w:rFonts w:eastAsia="Times New Roman" w:cs="Times New Roman"/>
          <w:szCs w:val="24"/>
        </w:rPr>
        <w:t>Ελευθέριος Βενιζέλος</w:t>
      </w:r>
      <w:r>
        <w:rPr>
          <w:rFonts w:eastAsia="Times New Roman" w:cs="Times New Roman"/>
          <w:szCs w:val="24"/>
        </w:rPr>
        <w:t>»</w:t>
      </w:r>
      <w:r>
        <w:rPr>
          <w:rFonts w:eastAsia="Times New Roman" w:cs="Times New Roman"/>
          <w:szCs w:val="24"/>
        </w:rPr>
        <w:t xml:space="preserve">, το σκάνδαλο με τον διαγωνισμό στο </w:t>
      </w:r>
      <w:r>
        <w:rPr>
          <w:rFonts w:eastAsia="Times New Roman" w:cs="Times New Roman"/>
          <w:szCs w:val="24"/>
        </w:rPr>
        <w:t>«</w:t>
      </w:r>
      <w:r>
        <w:rPr>
          <w:rFonts w:eastAsia="Times New Roman" w:cs="Times New Roman"/>
          <w:szCs w:val="24"/>
        </w:rPr>
        <w:t>Θριάσιο</w:t>
      </w:r>
      <w:r>
        <w:rPr>
          <w:rFonts w:eastAsia="Times New Roman" w:cs="Times New Roman"/>
          <w:szCs w:val="24"/>
        </w:rPr>
        <w:t>»</w:t>
      </w:r>
      <w:r>
        <w:rPr>
          <w:rFonts w:eastAsia="Times New Roman" w:cs="Times New Roman"/>
          <w:szCs w:val="24"/>
        </w:rPr>
        <w:t>, το σκάνδαλο με τους αμυντικούς εξοπλισμούς που πήγε ο κ. Καμμένος να πουλήσει στη Σαουδική Αραβία, το σκάνδαλο διασπάθισης των ευρωπαϊκών πόρων για το προσ</w:t>
      </w:r>
      <w:r>
        <w:rPr>
          <w:rFonts w:eastAsia="Times New Roman" w:cs="Times New Roman"/>
          <w:szCs w:val="24"/>
        </w:rPr>
        <w:t>φυγικό.</w:t>
      </w:r>
    </w:p>
    <w:p w14:paraId="7200B1EC"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Αλήθεια, κύριε Πρόεδρε, θα προγραμματίσετε σύντομα την </w:t>
      </w:r>
      <w:r>
        <w:rPr>
          <w:rFonts w:eastAsia="Times New Roman" w:cs="Times New Roman"/>
          <w:szCs w:val="24"/>
        </w:rPr>
        <w:t>π</w:t>
      </w:r>
      <w:r>
        <w:rPr>
          <w:rFonts w:eastAsia="Times New Roman" w:cs="Times New Roman"/>
          <w:szCs w:val="24"/>
        </w:rPr>
        <w:t xml:space="preserve">ρο </w:t>
      </w:r>
      <w:r>
        <w:rPr>
          <w:rFonts w:eastAsia="Times New Roman" w:cs="Times New Roman"/>
          <w:szCs w:val="24"/>
        </w:rPr>
        <w:t>η</w:t>
      </w:r>
      <w:r>
        <w:rPr>
          <w:rFonts w:eastAsia="Times New Roman" w:cs="Times New Roman"/>
          <w:szCs w:val="24"/>
        </w:rPr>
        <w:t xml:space="preserve">μερησίας </w:t>
      </w:r>
      <w:r>
        <w:rPr>
          <w:rFonts w:eastAsia="Times New Roman" w:cs="Times New Roman"/>
          <w:szCs w:val="24"/>
        </w:rPr>
        <w:t>σ</w:t>
      </w:r>
      <w:r>
        <w:rPr>
          <w:rFonts w:eastAsia="Times New Roman" w:cs="Times New Roman"/>
          <w:szCs w:val="24"/>
        </w:rPr>
        <w:t>υζήτηση που σας έχουμε ζητήσει εδώ και δύο εβδομάδες για τα ζητήματα που αφορούν το προσφυγικό;</w:t>
      </w:r>
    </w:p>
    <w:p w14:paraId="7200B1ED"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Και βέβαια το σκάνδαλο της ΔΕΠΑ, πρόσφατο, μόλις τώρα μας προέκυψε, διότι μόλις χθ</w:t>
      </w:r>
      <w:r>
        <w:rPr>
          <w:rFonts w:eastAsia="Times New Roman" w:cs="Times New Roman"/>
          <w:szCs w:val="24"/>
        </w:rPr>
        <w:t xml:space="preserve">ες ο εκλεκτός σας, κύριε Τσίπρα και κύριε Σταθάκη, τέως </w:t>
      </w:r>
      <w:r>
        <w:rPr>
          <w:rFonts w:eastAsia="Times New Roman" w:cs="Times New Roman"/>
          <w:szCs w:val="24"/>
        </w:rPr>
        <w:t>δ</w:t>
      </w:r>
      <w:r>
        <w:rPr>
          <w:rFonts w:eastAsia="Times New Roman" w:cs="Times New Roman"/>
          <w:szCs w:val="24"/>
        </w:rPr>
        <w:t xml:space="preserve">ιευθύνων </w:t>
      </w:r>
      <w:r>
        <w:rPr>
          <w:rFonts w:eastAsia="Times New Roman" w:cs="Times New Roman"/>
          <w:szCs w:val="24"/>
        </w:rPr>
        <w:t>σ</w:t>
      </w:r>
      <w:r>
        <w:rPr>
          <w:rFonts w:eastAsia="Times New Roman" w:cs="Times New Roman"/>
          <w:szCs w:val="24"/>
        </w:rPr>
        <w:t>ύμβουλος της ΔΕΠΑ, στον οποίον έχει ασκηθεί ποινική δίωξη σε βαθμό κακουργήματος, μας είπε ότι είχε την πλήρη κάλυψη κορυφαίων κυβερνητικών στελεχών για τους χειρισμούς που φόρτωσαν τη ΔΕΠΑ</w:t>
      </w:r>
      <w:r>
        <w:rPr>
          <w:rFonts w:eastAsia="Times New Roman" w:cs="Times New Roman"/>
          <w:szCs w:val="24"/>
        </w:rPr>
        <w:t xml:space="preserve"> με </w:t>
      </w:r>
      <w:r>
        <w:rPr>
          <w:rFonts w:eastAsia="Times New Roman" w:cs="Times New Roman"/>
          <w:szCs w:val="24"/>
        </w:rPr>
        <w:lastRenderedPageBreak/>
        <w:t>φέσια. Και μετά έχετε το θράσος εσείς να μιλάτε για διαπλοκή. Έχετε γίνει, κύριε Τσίπρα, ο καλύτερος εκπρόσωπος σκοτεινών συμφερόντων.</w:t>
      </w:r>
    </w:p>
    <w:p w14:paraId="7200B1EE" w14:textId="77777777" w:rsidR="00412B74" w:rsidRDefault="00EE22A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200B1EF"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Αλλά, βέβαια, όσο πλησιάζει η ώρα που θα εγκαταλείψετε την εξου</w:t>
      </w:r>
      <w:r>
        <w:rPr>
          <w:rFonts w:eastAsia="Times New Roman" w:cs="Times New Roman"/>
          <w:szCs w:val="24"/>
        </w:rPr>
        <w:t>σία, τόσο περισσότερα στόματα θα ανοίγουν και τότε καλά ξεμπερδέματα, κύριε Τσίπρα.</w:t>
      </w:r>
    </w:p>
    <w:p w14:paraId="7200B1F0"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Ο δεύτερος λόγος που επιλέγετε να εκκινήσετε τη διαδικασία της </w:t>
      </w:r>
      <w:r>
        <w:rPr>
          <w:rFonts w:eastAsia="Times New Roman" w:cs="Times New Roman"/>
          <w:szCs w:val="24"/>
        </w:rPr>
        <w:t>σ</w:t>
      </w:r>
      <w:r>
        <w:rPr>
          <w:rFonts w:eastAsia="Times New Roman" w:cs="Times New Roman"/>
          <w:szCs w:val="24"/>
        </w:rPr>
        <w:t>υνταγματικής Αναθεώρησης τώρα, είναι θεσμικά πιο πονηρός.</w:t>
      </w:r>
    </w:p>
    <w:p w14:paraId="7200B1F1" w14:textId="77777777" w:rsidR="00412B74" w:rsidRDefault="00EE22A4">
      <w:pPr>
        <w:spacing w:line="600" w:lineRule="auto"/>
        <w:ind w:firstLine="720"/>
        <w:jc w:val="both"/>
        <w:rPr>
          <w:rFonts w:eastAsia="Times New Roman"/>
          <w:szCs w:val="24"/>
        </w:rPr>
      </w:pPr>
      <w:r>
        <w:rPr>
          <w:rFonts w:eastAsia="Times New Roman"/>
          <w:szCs w:val="24"/>
        </w:rPr>
        <w:t>Αυτό το οποίο θέλετε τελικά δεν είναι μ</w:t>
      </w:r>
      <w:r>
        <w:rPr>
          <w:rFonts w:eastAsia="Times New Roman"/>
          <w:szCs w:val="24"/>
        </w:rPr>
        <w:t>ί</w:t>
      </w:r>
      <w:r>
        <w:rPr>
          <w:rFonts w:eastAsia="Times New Roman"/>
          <w:szCs w:val="24"/>
        </w:rPr>
        <w:t>α μεγάλη Α</w:t>
      </w:r>
      <w:r>
        <w:rPr>
          <w:rFonts w:eastAsia="Times New Roman"/>
          <w:szCs w:val="24"/>
        </w:rPr>
        <w:t>ναθεώρηση τολμηρή. Θέλετε μια μικρή, κουτσουρεμένη Αναθεώρηση στα ελάχιστα τα οποία φαίνεται ότι μπορούμε να συμφωνήσουμε, ώστε να ματαιώσετε για μια δεκαετία -το είπατε και εν τη ρύμη του λόγου σας, κύριε Τσίπρα- κάθε τολμηρό εκσυγχρονισμό που θα έφερνε σ</w:t>
      </w:r>
      <w:r>
        <w:rPr>
          <w:rFonts w:eastAsia="Times New Roman"/>
          <w:szCs w:val="24"/>
        </w:rPr>
        <w:t>το Σύνταγμα η επόμενη κοινοβουλευτική Πλειοψηφία.</w:t>
      </w:r>
    </w:p>
    <w:p w14:paraId="7200B1F2" w14:textId="77777777" w:rsidR="00412B74" w:rsidRDefault="00EE22A4">
      <w:pPr>
        <w:spacing w:line="600" w:lineRule="auto"/>
        <w:ind w:firstLine="720"/>
        <w:jc w:val="both"/>
        <w:rPr>
          <w:rFonts w:eastAsia="Times New Roman"/>
          <w:szCs w:val="24"/>
        </w:rPr>
      </w:pPr>
      <w:r>
        <w:rPr>
          <w:rFonts w:eastAsia="Times New Roman"/>
          <w:szCs w:val="24"/>
        </w:rPr>
        <w:lastRenderedPageBreak/>
        <w:t xml:space="preserve">Ξέρετε, αυτό είναι κάτι το οποίο το έχει ομολογήσει δημόσια με αρκετό κυνισμό ο εισηγητής σας στη </w:t>
      </w:r>
      <w:r>
        <w:rPr>
          <w:rFonts w:eastAsia="Times New Roman"/>
          <w:szCs w:val="24"/>
        </w:rPr>
        <w:t>σ</w:t>
      </w:r>
      <w:r>
        <w:rPr>
          <w:rFonts w:eastAsia="Times New Roman"/>
          <w:szCs w:val="24"/>
        </w:rPr>
        <w:t>υνταγματική Αναθεώρηση, ο κ. Κατρούγκαλος. Δεν τον βλέπω εδώ. Μάλλον πήγε να ετοιμαστεί για τα επόμενα.</w:t>
      </w:r>
    </w:p>
    <w:p w14:paraId="7200B1F3" w14:textId="77777777" w:rsidR="00412B74" w:rsidRDefault="00EE22A4">
      <w:pPr>
        <w:spacing w:line="600" w:lineRule="auto"/>
        <w:ind w:firstLine="720"/>
        <w:jc w:val="both"/>
        <w:rPr>
          <w:rFonts w:eastAsia="Times New Roman"/>
          <w:szCs w:val="24"/>
        </w:rPr>
      </w:pPr>
      <w:r>
        <w:rPr>
          <w:rFonts w:eastAsia="Times New Roman"/>
          <w:szCs w:val="24"/>
        </w:rPr>
        <w:t xml:space="preserve">Τι </w:t>
      </w:r>
      <w:r>
        <w:rPr>
          <w:rFonts w:eastAsia="Times New Roman"/>
          <w:szCs w:val="24"/>
        </w:rPr>
        <w:t>είπε, λοιπόν, ο κ. Κατρούγκαλος σε μια δημόσια παρέμβαση -και θέλω να το προσέξετε αυτό- την οποία έκανε πριν από λίγες εβδομάδες; Έχει έρθει η στιγμή να προωθήσουμε εκείνες τις αλλαγές που θεωρούμε ότι πρέπει να γίνουν, αλλά και να αποτρέψουμε για μια δεκ</w:t>
      </w:r>
      <w:r>
        <w:rPr>
          <w:rFonts w:eastAsia="Times New Roman"/>
          <w:szCs w:val="24"/>
        </w:rPr>
        <w:t>αετία εκείνες που δεν πρέπει να γίνουν. Αυτά είπε επί λέξει ο εισηγητής σας και δεν ντρέπεται που είναι και συνταγματολόγος.</w:t>
      </w:r>
    </w:p>
    <w:p w14:paraId="7200B1F4" w14:textId="77777777" w:rsidR="00412B74" w:rsidRDefault="00EE22A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200B1F5"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Αλλά, κύριε Τσίπρα, δεν θα αποτρέψετε τίποτα για τον απλούστατο λόγο ότι στην</w:t>
      </w:r>
      <w:r>
        <w:rPr>
          <w:rFonts w:eastAsia="Times New Roman" w:cs="Times New Roman"/>
          <w:szCs w:val="24"/>
        </w:rPr>
        <w:t xml:space="preserve"> επόμενη Βουλή δεν θα έχετε πλειοψηφία και αυτόν το συνταγματικό ακτιβισμό σας να τον ξεχάσετε. Επαναλαμβάνω ότι η Νέα Δημοκρατία δεν πρόκειται να σας επιτρέψει να </w:t>
      </w:r>
      <w:r>
        <w:rPr>
          <w:rFonts w:eastAsia="Times New Roman" w:cs="Times New Roman"/>
          <w:szCs w:val="24"/>
        </w:rPr>
        <w:t>«</w:t>
      </w:r>
      <w:r>
        <w:rPr>
          <w:rFonts w:eastAsia="Times New Roman" w:cs="Times New Roman"/>
          <w:szCs w:val="24"/>
        </w:rPr>
        <w:t>συριζοποιήσετε</w:t>
      </w:r>
      <w:r>
        <w:rPr>
          <w:rFonts w:eastAsia="Times New Roman" w:cs="Times New Roman"/>
          <w:szCs w:val="24"/>
        </w:rPr>
        <w:t>»</w:t>
      </w:r>
      <w:r>
        <w:rPr>
          <w:rFonts w:eastAsia="Times New Roman" w:cs="Times New Roman"/>
          <w:szCs w:val="24"/>
        </w:rPr>
        <w:t xml:space="preserve"> και τη διαδικασία της </w:t>
      </w:r>
      <w:r>
        <w:rPr>
          <w:rFonts w:eastAsia="Times New Roman" w:cs="Times New Roman"/>
          <w:szCs w:val="24"/>
        </w:rPr>
        <w:t>σ</w:t>
      </w:r>
      <w:r>
        <w:rPr>
          <w:rFonts w:eastAsia="Times New Roman" w:cs="Times New Roman"/>
          <w:szCs w:val="24"/>
        </w:rPr>
        <w:t xml:space="preserve">υνταγματικής </w:t>
      </w:r>
      <w:r>
        <w:rPr>
          <w:rFonts w:eastAsia="Times New Roman" w:cs="Times New Roman"/>
          <w:szCs w:val="24"/>
        </w:rPr>
        <w:lastRenderedPageBreak/>
        <w:t xml:space="preserve">Αναθεώρησης. Ο αναθεωρητικός λαϊκισμός </w:t>
      </w:r>
      <w:r>
        <w:rPr>
          <w:rFonts w:eastAsia="Times New Roman" w:cs="Times New Roman"/>
          <w:szCs w:val="24"/>
        </w:rPr>
        <w:t>δεν θα υπονομεύσει τη δημοκρατία και θα την υπερασπιστούν όλες οι πολιτικές δυνάμεις και σύσσωμος ο ελληνικός λαός.</w:t>
      </w:r>
    </w:p>
    <w:p w14:paraId="7200B1F6"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έρχομαι τώρα στην ίδια την κυβερνητική πρόταση. Δεν είναι τυχαίο ότι ξεκινά με ένα ψέμα, το οποίο επαναλάβατε </w:t>
      </w:r>
      <w:r>
        <w:rPr>
          <w:rFonts w:eastAsia="Times New Roman" w:cs="Times New Roman"/>
          <w:szCs w:val="24"/>
        </w:rPr>
        <w:t>και εσείς σήμερα στην πρωτομιλία σας, καθώς μόλις στην έβδομη σειρά του προλόγου αναφέρει ότι η αναθεωρητική διαδικασία εγκαινιάζεται με την καθαρή έξοδο της χώρας από τα μνημόνια. Ναι, είναι η ίδια χώρα στην οποία σήμερα το επιτόκιο δανεισμού είναι στο 4,</w:t>
      </w:r>
      <w:r>
        <w:rPr>
          <w:rFonts w:eastAsia="Times New Roman" w:cs="Times New Roman"/>
          <w:szCs w:val="24"/>
        </w:rPr>
        <w:t>5%, είναι πρακτικά αποκλεισμένη από τις αγορές, έχει συμφωνήσει πρωτογενή πλεονάσματα 3,5% για πέντε χρόνια και 2% μέχρι το 2060. Αυτή είναι η καθαρή έξοδος, την οποία εσείς, κύριε Τσίπρα, διαπραγματευτήκατε και την οποία και σήμερα επικαλεστήκατε για άλλη</w:t>
      </w:r>
      <w:r>
        <w:rPr>
          <w:rFonts w:eastAsia="Times New Roman" w:cs="Times New Roman"/>
          <w:szCs w:val="24"/>
        </w:rPr>
        <w:t xml:space="preserve"> μια φορά.</w:t>
      </w:r>
    </w:p>
    <w:p w14:paraId="7200B1F7"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Όσο ισχύει, λοιπόν, η καθαρή έξοδος, άλλο τόσο ισχύουν και οι είκοσι τρεις σελίδες που την ακολουθούν. Τι περιλαμβάνουν αυτές; Περιλαμβάνουν κάποια ζητήματα στα οποία, πράγ</w:t>
      </w:r>
      <w:r>
        <w:rPr>
          <w:rFonts w:eastAsia="Times New Roman" w:cs="Times New Roman"/>
          <w:szCs w:val="24"/>
        </w:rPr>
        <w:lastRenderedPageBreak/>
        <w:t>ματι, μπορούμε να συμφωνήσουμε, μια αλλαγή στην οποία κάνατε ειδική μνεία</w:t>
      </w:r>
      <w:r>
        <w:rPr>
          <w:rFonts w:eastAsia="Times New Roman" w:cs="Times New Roman"/>
          <w:szCs w:val="24"/>
        </w:rPr>
        <w:t>, τις διατάξεις περί της ασυλίας των Βουλευτών και της ευθύνης των Υπουργών.</w:t>
      </w:r>
    </w:p>
    <w:p w14:paraId="7200B1F8"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Θέλω να σας θυμίσω ότι ως νέος Βουλευτής το 2006 μαζί με επτά συναδέλφους μου μέσα στους οποίους είναι ο κ. Τασούλας, είναι και ο κ. Λοβέρδος -και θα το επαναλάβω για να το ξανακο</w:t>
      </w:r>
      <w:r>
        <w:rPr>
          <w:rFonts w:eastAsia="Times New Roman" w:cs="Times New Roman"/>
          <w:szCs w:val="24"/>
        </w:rPr>
        <w:t xml:space="preserve">ύσετε- είχαμε αναλάβει μια πρωτοβουλία να συλλέξουμε πενήντα υπογραφές για να κριθεί αναθεωρητέο και το άρθρο 86, το οποίο δεν συμπεριλαμβανόταν τότε στις προτάσεις ούτε της Νέας Δημοκρατίας ούτε του ΠΑΣΟΚ. </w:t>
      </w:r>
    </w:p>
    <w:p w14:paraId="7200B1F9"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Η επιστολή αυτή, την οποία καταθέτω στα Πρακτικά</w:t>
      </w:r>
      <w:r>
        <w:rPr>
          <w:rFonts w:eastAsia="Times New Roman" w:cs="Times New Roman"/>
          <w:szCs w:val="24"/>
        </w:rPr>
        <w:t>, στάλθηκε σε όλους τους Βουλευτές του ελληνικού Κοινοβουλίου. Βρήκαμε άλλους πέντε πρόθυμους να υπογράψουν. Μέσα σε αυτούς δεν ήταν ούτε ο κ. Δραγασάκης, ούτε ο κ. Κουβέλης, οι οποίοι τότε ήταν Βουλευτές του Συνασπισμού.</w:t>
      </w:r>
    </w:p>
    <w:p w14:paraId="7200B1FA"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(Στο σημείο αυτό ο Πρόεδρος της Νέ</w:t>
      </w:r>
      <w:r>
        <w:rPr>
          <w:rFonts w:eastAsia="Times New Roman" w:cs="Times New Roman"/>
          <w:szCs w:val="24"/>
        </w:rPr>
        <w:t xml:space="preserve">ας Δημοκρατίας κ. Κυριάκος Μητσοτάκης καταθέτει για τα Πρακτικά την προαναφερθείσα επιστολή, η οποία βρίσκεται στο </w:t>
      </w:r>
      <w:r>
        <w:rPr>
          <w:rFonts w:eastAsia="Times New Roman" w:cs="Times New Roman"/>
          <w:szCs w:val="24"/>
        </w:rPr>
        <w:t>α</w:t>
      </w:r>
      <w:r>
        <w:rPr>
          <w:rFonts w:eastAsia="Times New Roman" w:cs="Times New Roman"/>
          <w:szCs w:val="24"/>
        </w:rPr>
        <w:t xml:space="preserve">ρχείο του Τμήματος </w:t>
      </w:r>
      <w:r>
        <w:rPr>
          <w:rFonts w:eastAsia="Times New Roman" w:cs="Times New Roman"/>
          <w:szCs w:val="24"/>
        </w:rPr>
        <w:lastRenderedPageBreak/>
        <w:t>Γραμματείας της Διεύθυνσης Στενογραφίας και Πρακτικών της Βουλής)</w:t>
      </w:r>
    </w:p>
    <w:p w14:paraId="7200B1FB" w14:textId="77777777" w:rsidR="00412B74" w:rsidRDefault="00EE22A4">
      <w:pPr>
        <w:spacing w:line="600" w:lineRule="auto"/>
        <w:ind w:firstLine="720"/>
        <w:jc w:val="both"/>
        <w:rPr>
          <w:rFonts w:eastAsia="Times New Roman"/>
          <w:szCs w:val="24"/>
        </w:rPr>
      </w:pPr>
      <w:r>
        <w:rPr>
          <w:rFonts w:eastAsia="Times New Roman" w:cs="Times New Roman"/>
          <w:szCs w:val="24"/>
        </w:rPr>
        <w:t xml:space="preserve">Και, βέβαια, μου κάνει πολύ εντύπωση ότι κάνατε μια </w:t>
      </w:r>
      <w:r>
        <w:rPr>
          <w:rFonts w:eastAsia="Times New Roman" w:cs="Times New Roman"/>
          <w:szCs w:val="24"/>
        </w:rPr>
        <w:t>αναφορά στην αναγκαία αλλαγή, η οποία πρέπει να γίνει στο άρθρο που διέπει την ασυλία των Βουλευτών, αλλά παραλείψατε να αναφέρετε ότι μόλις πριν από λίγες μέρες ο κ. Καμμένος και ο κ. Παππάς ζήτησαν να μην αρθεί η ασυλία τους για να μην οδηγηθούν στο δικα</w:t>
      </w:r>
      <w:r>
        <w:rPr>
          <w:rFonts w:eastAsia="Times New Roman" w:cs="Times New Roman"/>
          <w:szCs w:val="24"/>
        </w:rPr>
        <w:t>στήριο.</w:t>
      </w:r>
    </w:p>
    <w:p w14:paraId="7200B1FC"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Δεν είναι απλά υποκριτές, αλλά είναι και δειλοί.</w:t>
      </w:r>
    </w:p>
    <w:p w14:paraId="7200B1FD"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Η πρότασή σας περιλαμβάνει επίσης, κάποιες προτάσεις τις οποίες θεωρούμε επικίνδυνες, όπως τα δημοψηφίσματα με συλλογή υπογραφών ακόμα και από τα μέσα κοινωνικής δικτύωσης ενδεχομένως ή άλλες προτάσε</w:t>
      </w:r>
      <w:r>
        <w:rPr>
          <w:rFonts w:eastAsia="Times New Roman" w:cs="Times New Roman"/>
          <w:szCs w:val="24"/>
        </w:rPr>
        <w:t xml:space="preserve">ις που είναι προφανώς παντελώς ατελέσφορες, όπως η επί εξάμηνο ψηφοφορία για την εκλογή Προέδρου </w:t>
      </w:r>
      <w:r>
        <w:rPr>
          <w:rFonts w:eastAsia="Times New Roman" w:cs="Times New Roman"/>
          <w:szCs w:val="24"/>
        </w:rPr>
        <w:t xml:space="preserve">της </w:t>
      </w:r>
      <w:r>
        <w:rPr>
          <w:rFonts w:eastAsia="Times New Roman" w:cs="Times New Roman"/>
          <w:szCs w:val="24"/>
        </w:rPr>
        <w:t>Δημοκρατίας. Προτείνετε να γίνουν εννέα ψηφοφορίες για να εκλεγεί τελικά ο Πρόεδρος της Δημοκρατίας.</w:t>
      </w:r>
    </w:p>
    <w:p w14:paraId="7200B1FE"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Το κείμενο, όμως, που έχετε καταθέσει, έχει μία ευθέως</w:t>
      </w:r>
      <w:r>
        <w:rPr>
          <w:rFonts w:eastAsia="Times New Roman" w:cs="Times New Roman"/>
          <w:szCs w:val="24"/>
        </w:rPr>
        <w:t xml:space="preserve"> διαλυτική πρόταση. Και αυτή δεν είναι άλλη από τη συνταγματική </w:t>
      </w:r>
      <w:r>
        <w:rPr>
          <w:rFonts w:eastAsia="Times New Roman" w:cs="Times New Roman"/>
          <w:szCs w:val="24"/>
        </w:rPr>
        <w:lastRenderedPageBreak/>
        <w:t>καθιέρωση της μόνιμης απλής αναλογικής. Ενός συστήματος, το οποίο –το γνωρίζετε πολύ καλά- θα οδηγήσει τη χώρα σε μόνιμη ακυβερνησία. Φαίνεται, όμως, ότι αυτό είναι το τελευταίο που σας απασχο</w:t>
      </w:r>
      <w:r>
        <w:rPr>
          <w:rFonts w:eastAsia="Times New Roman" w:cs="Times New Roman"/>
          <w:szCs w:val="24"/>
        </w:rPr>
        <w:t>λεί.</w:t>
      </w:r>
    </w:p>
    <w:p w14:paraId="7200B1FF"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Περιλαμβάνονται τέλος και μερικές ρυθμίσεις, όπως για τις σχέσεις </w:t>
      </w:r>
      <w:r>
        <w:rPr>
          <w:rFonts w:eastAsia="Times New Roman" w:cs="Times New Roman"/>
          <w:szCs w:val="24"/>
        </w:rPr>
        <w:t>Κ</w:t>
      </w:r>
      <w:r>
        <w:rPr>
          <w:rFonts w:eastAsia="Times New Roman" w:cs="Times New Roman"/>
          <w:szCs w:val="24"/>
        </w:rPr>
        <w:t>ράτους</w:t>
      </w:r>
      <w:r>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κκλησίας, οι οποίες δεν χρειάζονται </w:t>
      </w:r>
      <w:r>
        <w:rPr>
          <w:rFonts w:eastAsia="Times New Roman" w:cs="Times New Roman"/>
          <w:szCs w:val="24"/>
        </w:rPr>
        <w:t>σ</w:t>
      </w:r>
      <w:r>
        <w:rPr>
          <w:rFonts w:eastAsia="Times New Roman" w:cs="Times New Roman"/>
          <w:szCs w:val="24"/>
        </w:rPr>
        <w:t xml:space="preserve">υνταγματική Αναθεώρηση, καθώς αρκούν απλές νομοθετικές παρεμβάσεις. </w:t>
      </w:r>
    </w:p>
    <w:p w14:paraId="7200B200"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Επιτρέψτε μου εδώ ένα σχόλιο γύρω από το ζήτημα αυτό, καθώς είναι κα</w:t>
      </w:r>
      <w:r>
        <w:rPr>
          <w:rFonts w:eastAsia="Times New Roman" w:cs="Times New Roman"/>
          <w:szCs w:val="24"/>
        </w:rPr>
        <w:t xml:space="preserve">ι εξαιρετικά επίκαιρο. Ακόμα και την </w:t>
      </w:r>
      <w:r>
        <w:rPr>
          <w:rFonts w:eastAsia="Times New Roman" w:cs="Times New Roman"/>
          <w:szCs w:val="24"/>
        </w:rPr>
        <w:t>Ε</w:t>
      </w:r>
      <w:r>
        <w:rPr>
          <w:rFonts w:eastAsia="Times New Roman" w:cs="Times New Roman"/>
          <w:szCs w:val="24"/>
        </w:rPr>
        <w:t>κκλησία φοβάμαι πως εργαλειοποιεί με κυνισμό η Κυβέρνηση. Αντιμετωπίζετε ένα εξαιρετικά κρίσιμο θέμα ως ένα διμερές παζάρι, ξεσηκώνοντας ταυτόχρονα χιλιάδες ιερείς και δημιουργώντας πολλά προβλήματα στις σχέσεις του ελ</w:t>
      </w:r>
      <w:r>
        <w:rPr>
          <w:rFonts w:eastAsia="Times New Roman" w:cs="Times New Roman"/>
          <w:szCs w:val="24"/>
        </w:rPr>
        <w:t xml:space="preserve">ληνικού κράτους με το Πατριαρχείο. </w:t>
      </w:r>
    </w:p>
    <w:p w14:paraId="7200B201"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Ως τι βαφτίζετε τώρα τους ιερείς; Ως ιδιωτικούς υπαλλήλους; Ως κάτι διαφορετικό; Πάντως τους εξαιρείτε από την </w:t>
      </w:r>
      <w:r>
        <w:rPr>
          <w:rFonts w:eastAsia="Times New Roman" w:cs="Times New Roman"/>
          <w:szCs w:val="24"/>
        </w:rPr>
        <w:t>Ε</w:t>
      </w:r>
      <w:r>
        <w:rPr>
          <w:rFonts w:eastAsia="Times New Roman" w:cs="Times New Roman"/>
          <w:szCs w:val="24"/>
        </w:rPr>
        <w:t xml:space="preserve">νιαία </w:t>
      </w:r>
      <w:r>
        <w:rPr>
          <w:rFonts w:eastAsia="Times New Roman" w:cs="Times New Roman"/>
          <w:szCs w:val="24"/>
        </w:rPr>
        <w:lastRenderedPageBreak/>
        <w:t>Α</w:t>
      </w:r>
      <w:r>
        <w:rPr>
          <w:rFonts w:eastAsia="Times New Roman" w:cs="Times New Roman"/>
          <w:szCs w:val="24"/>
        </w:rPr>
        <w:t xml:space="preserve">ρχή </w:t>
      </w:r>
      <w:r>
        <w:rPr>
          <w:rFonts w:eastAsia="Times New Roman" w:cs="Times New Roman"/>
          <w:szCs w:val="24"/>
        </w:rPr>
        <w:t>Π</w:t>
      </w:r>
      <w:r>
        <w:rPr>
          <w:rFonts w:eastAsia="Times New Roman" w:cs="Times New Roman"/>
          <w:szCs w:val="24"/>
        </w:rPr>
        <w:t xml:space="preserve">ληρωμών, υποκρινόμενοι ότι δεν είναι δημόσιοι υπάλληλοι. Ταυτόχρονα, όμως, θα εξακολουθεί ο </w:t>
      </w:r>
      <w:r>
        <w:rPr>
          <w:rFonts w:eastAsia="Times New Roman" w:cs="Times New Roman"/>
          <w:szCs w:val="24"/>
        </w:rPr>
        <w:t xml:space="preserve">κρατικός προϋπολογισμός να τους πληρώνει. Αλλά βέβαια, έτσι σας δίνετε η δυνατότητα να ανοίξετε ακόμα δέκα χιλιάδες θέσεις προσλήψεων για να τακτοποιήσετε και άλλους πελάτες σας. </w:t>
      </w:r>
    </w:p>
    <w:p w14:paraId="7200B202"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Πριν από λίγο συνάντησα την Ένωση Κληρικών. Επαναλαμβάνω και εδώ, στην Εθνικ</w:t>
      </w:r>
      <w:r>
        <w:rPr>
          <w:rFonts w:eastAsia="Times New Roman" w:cs="Times New Roman"/>
          <w:szCs w:val="24"/>
        </w:rPr>
        <w:t xml:space="preserve">ή Αντιπροσωπεία, αυτό που τους είπα. Στη δική μας χώρα η </w:t>
      </w:r>
      <w:r>
        <w:rPr>
          <w:rFonts w:eastAsia="Times New Roman" w:cs="Times New Roman"/>
          <w:szCs w:val="24"/>
        </w:rPr>
        <w:t>Ε</w:t>
      </w:r>
      <w:r>
        <w:rPr>
          <w:rFonts w:eastAsia="Times New Roman" w:cs="Times New Roman"/>
          <w:szCs w:val="24"/>
        </w:rPr>
        <w:t xml:space="preserve">κκλησία είναι υπόθεση ενός ολόκληρου λαού. Γι’ αυτό και η ρύθμιση των σχέσεων </w:t>
      </w:r>
      <w:r>
        <w:rPr>
          <w:rFonts w:eastAsia="Times New Roman" w:cs="Times New Roman"/>
          <w:szCs w:val="24"/>
        </w:rPr>
        <w:t>Π</w:t>
      </w:r>
      <w:r>
        <w:rPr>
          <w:rFonts w:eastAsia="Times New Roman" w:cs="Times New Roman"/>
          <w:szCs w:val="24"/>
        </w:rPr>
        <w:t>ολιτείας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Ε</w:t>
      </w:r>
      <w:r>
        <w:rPr>
          <w:rFonts w:eastAsia="Times New Roman" w:cs="Times New Roman"/>
          <w:szCs w:val="24"/>
        </w:rPr>
        <w:t xml:space="preserve">κκλησίας δεν μπορεί να γίνει κρυφά από τον λαό, δεν μπορεί να γίνει χωρίς τον λαό και πολύ περισσότερο δεν </w:t>
      </w:r>
      <w:r>
        <w:rPr>
          <w:rFonts w:eastAsia="Times New Roman" w:cs="Times New Roman"/>
          <w:szCs w:val="24"/>
        </w:rPr>
        <w:t>μπορεί να γίνει με τον λαό απέναντι.</w:t>
      </w:r>
    </w:p>
    <w:p w14:paraId="7200B203" w14:textId="77777777" w:rsidR="00412B74" w:rsidRDefault="00EE22A4">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7200B204"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Δεν θα δεχτούμε κα</w:t>
      </w:r>
      <w:r>
        <w:rPr>
          <w:rFonts w:eastAsia="Times New Roman" w:cs="Times New Roman"/>
          <w:szCs w:val="24"/>
        </w:rPr>
        <w:t>μ</w:t>
      </w:r>
      <w:r>
        <w:rPr>
          <w:rFonts w:eastAsia="Times New Roman" w:cs="Times New Roman"/>
          <w:szCs w:val="24"/>
        </w:rPr>
        <w:t>μία αλλαγή, που να δημιουργεί συνθήκες ανασφάλειας στους κληρικούς. Ο απλός ιερέας είναι στήριγμα της κάθε τοπικής κοινωνίας είτε αυτό αρέσει σε κ</w:t>
      </w:r>
      <w:r>
        <w:rPr>
          <w:rFonts w:eastAsia="Times New Roman" w:cs="Times New Roman"/>
          <w:szCs w:val="24"/>
        </w:rPr>
        <w:t xml:space="preserve">άποιους είτε δεν αρέσει. Και θέλω να διαβεβαιώσω τους κληρικούς όχι </w:t>
      </w:r>
      <w:r>
        <w:rPr>
          <w:rFonts w:eastAsia="Times New Roman" w:cs="Times New Roman"/>
          <w:szCs w:val="24"/>
        </w:rPr>
        <w:lastRenderedPageBreak/>
        <w:t>μόνο ότι απολαμβάνουν την αμέριστη συμπαράστασή μας, αλλά και τον σεβασμό μας και ότι αυτή η κοροϊδία της Κυβέρνησης δεν πρόκειται να περάσει. Διότι κοροϊδία και απάτη, κύριε Τσίπρα, είναι</w:t>
      </w:r>
      <w:r>
        <w:rPr>
          <w:rFonts w:eastAsia="Times New Roman" w:cs="Times New Roman"/>
          <w:szCs w:val="24"/>
        </w:rPr>
        <w:t xml:space="preserve"> να υποστηρίζετε ότι αδειάζουν δέκα χιλιάδες θέσεις στο δημόσιο, την ώρα που οι κληρικοί εξακολουθούν να μισθοδοτούνται από το κράτος.</w:t>
      </w:r>
    </w:p>
    <w:p w14:paraId="7200B205"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Και η άποψή μας είναι ξεκάθαρη. Το άρθρο 3 δεν χρειάζεται καμ</w:t>
      </w:r>
      <w:r>
        <w:rPr>
          <w:rFonts w:eastAsia="Times New Roman" w:cs="Times New Roman"/>
          <w:szCs w:val="24"/>
        </w:rPr>
        <w:t>μ</w:t>
      </w:r>
      <w:r>
        <w:rPr>
          <w:rFonts w:eastAsia="Times New Roman" w:cs="Times New Roman"/>
          <w:szCs w:val="24"/>
        </w:rPr>
        <w:t>ία αναθεώρηση. Διότι, μία τέτοια αναθεώρηση το μόνο το οποί</w:t>
      </w:r>
      <w:r>
        <w:rPr>
          <w:rFonts w:eastAsia="Times New Roman" w:cs="Times New Roman"/>
          <w:szCs w:val="24"/>
        </w:rPr>
        <w:t>ο μπορεί να προκαλέσει είναι να θέσει σε κίνδυνο την ισορροπία των σχέσεων μεταξύ της Εκκλησίας της Ελλάδος και του Πατριαρχείου.</w:t>
      </w:r>
    </w:p>
    <w:p w14:paraId="7200B206"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Και για όσους ενδιαφέρονται για την περιβόητη θρησκευτική ουδετερότητα, ας διαβάσουν όχι το άρθρο 3, αλλά το άρθρο 13 του Συντ</w:t>
      </w:r>
      <w:r>
        <w:rPr>
          <w:rFonts w:eastAsia="Times New Roman" w:cs="Times New Roman"/>
          <w:szCs w:val="24"/>
        </w:rPr>
        <w:t>άγματος, που κατοχυρώνει με απόλυτο τρόπο την ελευθερία της θρησκευτικής συνείδησης και την ίση αντιμετώπιση όλων των θρησκειών από το κράτος.</w:t>
      </w:r>
    </w:p>
    <w:p w14:paraId="7200B207"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Εμείς υπερασπιζόμαστε την προστασία της θρησκευτικής ελευθερίας, με σεβασμό όμως στην ιστορία μας και στον πολιτι</w:t>
      </w:r>
      <w:r>
        <w:rPr>
          <w:rFonts w:eastAsia="Times New Roman" w:cs="Times New Roman"/>
          <w:szCs w:val="24"/>
        </w:rPr>
        <w:t xml:space="preserve">σμό μας και φυσικά με σεβασμό στο γεγονός ότι η </w:t>
      </w:r>
      <w:r>
        <w:rPr>
          <w:rFonts w:eastAsia="Times New Roman" w:cs="Times New Roman"/>
          <w:szCs w:val="24"/>
        </w:rPr>
        <w:t xml:space="preserve">πλειονότητα </w:t>
      </w:r>
      <w:r>
        <w:rPr>
          <w:rFonts w:eastAsia="Times New Roman" w:cs="Times New Roman"/>
          <w:szCs w:val="24"/>
        </w:rPr>
        <w:t xml:space="preserve">των συμπολιτών μας είναι Ορθόδοξοι Χριστιανοί. Το κράτος δεν μπορεί να αδιαφορεί </w:t>
      </w:r>
      <w:r w:rsidRPr="00830258">
        <w:rPr>
          <w:rFonts w:eastAsia="Times New Roman" w:cs="Times New Roman"/>
          <w:szCs w:val="24"/>
        </w:rPr>
        <w:t xml:space="preserve">και </w:t>
      </w:r>
      <w:r>
        <w:rPr>
          <w:rFonts w:eastAsia="Times New Roman" w:cs="Times New Roman"/>
          <w:szCs w:val="24"/>
        </w:rPr>
        <w:t>δεν μπορεί να υποτιμά τη θρησκευτική πίστη του 95% του ελληνικού λαού.</w:t>
      </w:r>
    </w:p>
    <w:p w14:paraId="7200B208" w14:textId="77777777" w:rsidR="00412B74" w:rsidRDefault="00EE22A4">
      <w:pPr>
        <w:spacing w:line="600" w:lineRule="auto"/>
        <w:ind w:firstLine="720"/>
        <w:jc w:val="center"/>
        <w:rPr>
          <w:rFonts w:eastAsia="Times New Roman"/>
          <w:bCs/>
          <w:szCs w:val="24"/>
        </w:rPr>
      </w:pPr>
      <w:r>
        <w:rPr>
          <w:rFonts w:eastAsia="Times New Roman"/>
          <w:bCs/>
          <w:szCs w:val="24"/>
        </w:rPr>
        <w:t>(Χειροκροτήματα από την πτέρυγα της Νέας</w:t>
      </w:r>
      <w:r>
        <w:rPr>
          <w:rFonts w:eastAsia="Times New Roman"/>
          <w:bCs/>
          <w:szCs w:val="24"/>
        </w:rPr>
        <w:t xml:space="preserve"> Δημοκρατίας)</w:t>
      </w:r>
    </w:p>
    <w:p w14:paraId="7200B209"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Και κάτι ακόμα. Η Εκκλησία δεν είναι εταιρεία και φυσικά η αποστολή της δεν είναι να κερδίζει χρήματα. Βεβαίως</w:t>
      </w:r>
      <w:r w:rsidRPr="00D72B66">
        <w:rPr>
          <w:rFonts w:eastAsia="Times New Roman" w:cs="Times New Roman"/>
          <w:szCs w:val="24"/>
        </w:rPr>
        <w:t xml:space="preserve">, </w:t>
      </w:r>
      <w:r>
        <w:rPr>
          <w:rFonts w:eastAsia="Times New Roman" w:cs="Times New Roman"/>
          <w:szCs w:val="24"/>
        </w:rPr>
        <w:t xml:space="preserve">έχει κάθε δικαίωμα να αξιοποιεί την περιουσία της για να υποστηρίζει το φιλανθρωπικό της έργο και αυτό είναι κάτι το οποίο πρέπει </w:t>
      </w:r>
      <w:r>
        <w:rPr>
          <w:rFonts w:eastAsia="Times New Roman" w:cs="Times New Roman"/>
          <w:szCs w:val="24"/>
        </w:rPr>
        <w:t>να το διευκολύνει η πολιτεία. Αυτό, όμως, πρέπει να γίνεται σύμφωνα με τους νόμους, τις προϋποθέσεις και τις φορολογικές επιβαρύνσεις που ισχύουν για όλους.</w:t>
      </w:r>
    </w:p>
    <w:p w14:paraId="7200B20A"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Και, βέβαια, η ύπαρξη διαφορετικών εκκλησιαστικών καθεστώτων στην Ελλάδα είναι ένα πλεονέκτημα, δεν</w:t>
      </w:r>
      <w:r>
        <w:rPr>
          <w:rFonts w:eastAsia="Times New Roman" w:cs="Times New Roman"/>
          <w:szCs w:val="24"/>
        </w:rPr>
        <w:t xml:space="preserve"> είναι ένα μειονέκτημα και η εκάστοτε κυβέρνηση οφείλει να προστατεύσει </w:t>
      </w:r>
      <w:r>
        <w:rPr>
          <w:rFonts w:eastAsia="Times New Roman" w:cs="Times New Roman"/>
          <w:szCs w:val="24"/>
        </w:rPr>
        <w:lastRenderedPageBreak/>
        <w:t>αυτά τα καθεστώτα, να δίνει ίσες ευκαιρίες και όχι να δημιουργεί διχόνοιες και ανισότητες μεταξύ τους.</w:t>
      </w:r>
    </w:p>
    <w:p w14:paraId="7200B20B"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Κύριε Τσίπρα, πρέπει να σας πω ότι σας άκουσα με πολλή προσοχή να αναλύετε τις πρ</w:t>
      </w:r>
      <w:r>
        <w:rPr>
          <w:rFonts w:eastAsia="Times New Roman" w:cs="Times New Roman"/>
          <w:szCs w:val="24"/>
        </w:rPr>
        <w:t xml:space="preserve">οτάσεις σας για τη συνταγματική </w:t>
      </w:r>
      <w:r>
        <w:rPr>
          <w:rFonts w:eastAsia="Times New Roman" w:cs="Times New Roman"/>
          <w:szCs w:val="24"/>
        </w:rPr>
        <w:t>Α</w:t>
      </w:r>
      <w:r>
        <w:rPr>
          <w:rFonts w:eastAsia="Times New Roman" w:cs="Times New Roman"/>
          <w:szCs w:val="24"/>
        </w:rPr>
        <w:t>ναθεώρηση και αναρωτιέμαι πραγματικά. Χρειάζεται πολύ θράσος να εισηγείστε εσείς, ειδικά εσείς, τη διεύρυνση του θεσμού των δημοψηφισμάτων</w:t>
      </w:r>
      <w:r>
        <w:rPr>
          <w:rFonts w:eastAsia="Times New Roman" w:cs="Times New Roman"/>
          <w:szCs w:val="24"/>
        </w:rPr>
        <w:t>,</w:t>
      </w:r>
      <w:r>
        <w:rPr>
          <w:rFonts w:eastAsia="Times New Roman" w:cs="Times New Roman"/>
          <w:szCs w:val="24"/>
        </w:rPr>
        <w:t xml:space="preserve"> όταν είστε ο ίδιος άνθρωπος που έμεινε στη σύγχρονη νεοελληνική ιστορία ως ο άνθρωπ</w:t>
      </w:r>
      <w:r>
        <w:rPr>
          <w:rFonts w:eastAsia="Times New Roman" w:cs="Times New Roman"/>
          <w:szCs w:val="24"/>
        </w:rPr>
        <w:t>ος που εξευτέλισε την έννοια του δημοψηφίσματος!</w:t>
      </w:r>
    </w:p>
    <w:p w14:paraId="7200B20C" w14:textId="77777777" w:rsidR="00412B74" w:rsidRDefault="00EE22A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200B20D"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Και ειλικρινά αναρωτιέμαι: Τρία χρόνια μετά από αυτό το δημοψήφισμα, το οποίο διεξήχθη μόλις μέσα σε έξι ημέρες όταν εξωθήσατε τους πολίτες να ψηφίσουν «</w:t>
      </w:r>
      <w:r>
        <w:rPr>
          <w:rFonts w:eastAsia="Times New Roman" w:cs="Times New Roman"/>
          <w:szCs w:val="24"/>
        </w:rPr>
        <w:t>όχι</w:t>
      </w:r>
      <w:r>
        <w:rPr>
          <w:rFonts w:eastAsia="Times New Roman" w:cs="Times New Roman"/>
          <w:szCs w:val="24"/>
        </w:rPr>
        <w:t>» στο δημοψήφισμα και δύο ημέρες μετά το μετατρέψατε σε ένα μεγαλοπρεπές «</w:t>
      </w:r>
      <w:r>
        <w:rPr>
          <w:rFonts w:eastAsia="Times New Roman" w:cs="Times New Roman"/>
          <w:szCs w:val="24"/>
        </w:rPr>
        <w:t>ναι</w:t>
      </w:r>
      <w:r>
        <w:rPr>
          <w:rFonts w:eastAsia="Times New Roman" w:cs="Times New Roman"/>
          <w:szCs w:val="24"/>
        </w:rPr>
        <w:t>», αισθάνεστε την ανάγκη με κάποιον τρόπο να απολογηθείτε γι’ αυτή τη μνημειώδη μεταστροφή σας;</w:t>
      </w:r>
    </w:p>
    <w:p w14:paraId="7200B20E"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Δεν ξέρω αν είχατε τότε καθαρό ή θολό μυαλό, αλλά ένα είναι βέβαιο, ότι στοίχισε</w:t>
      </w:r>
      <w:r>
        <w:rPr>
          <w:rFonts w:eastAsia="Times New Roman" w:cs="Times New Roman"/>
          <w:szCs w:val="24"/>
        </w:rPr>
        <w:t xml:space="preserve"> αυτή η περιπέτεια στη χώρα, κύριε Τσίπρα, παραπάνω από 100 δισεκατομμύρια ευρώ. Και τον λογαριασμό εξακολουθούμε και σήμερα να τον πληρώνουνε οι Έλληνες πολίτες και θα τον πληρώνουν για πολλά χρόνια ακόμα.</w:t>
      </w:r>
    </w:p>
    <w:p w14:paraId="7200B20F" w14:textId="77777777" w:rsidR="00412B74" w:rsidRDefault="00EE22A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w:t>
      </w:r>
      <w:r>
        <w:rPr>
          <w:rFonts w:eastAsia="Times New Roman" w:cs="Times New Roman"/>
          <w:szCs w:val="24"/>
        </w:rPr>
        <w:t>ίας)</w:t>
      </w:r>
    </w:p>
    <w:p w14:paraId="7200B210"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Αν κατάλαβα καλά, στις προτάσεις σας συμπεριλαμβάνεται και μία πρόταση για μόνιμο δημόσιο έλεγχο της ενέργειας. Δεν μου λέτε, εσείς αυτή τη στιγμή δεν συζητάτε την ιδιωτικοποίηση της ΔΕΗ; Εσείς δεν είστε αυτός που έχετε εκχωρήσει ολόκληρη τη δημόσια π</w:t>
      </w:r>
      <w:r>
        <w:rPr>
          <w:rFonts w:eastAsia="Times New Roman" w:cs="Times New Roman"/>
          <w:szCs w:val="24"/>
        </w:rPr>
        <w:t>εριουσία ακόμα και τα αρχαιολογικά μας μνημεία στο υπερταμείο για ενενήντα εννέα χρόνια;</w:t>
      </w:r>
    </w:p>
    <w:p w14:paraId="7200B211"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Και, βέβαια, σας άκουσα να μιλάτε για τον νέο τρόπο εκλογής του Προέδρου της Δημοκρατίας ώστε –διαβάζω από την πρότασή σας- «να μην διαταράσσεται η πολιτική συνέχεια».</w:t>
      </w:r>
      <w:r>
        <w:rPr>
          <w:rFonts w:eastAsia="Times New Roman" w:cs="Times New Roman"/>
          <w:szCs w:val="24"/>
        </w:rPr>
        <w:t xml:space="preserve"> </w:t>
      </w:r>
    </w:p>
    <w:p w14:paraId="7200B212"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Πόσο θράσος έχετε, κύριε Τσίπρα, όταν εσείς ρίξατε την </w:t>
      </w:r>
      <w:r>
        <w:rPr>
          <w:rFonts w:eastAsia="Times New Roman" w:cs="Times New Roman"/>
          <w:szCs w:val="24"/>
        </w:rPr>
        <w:t>κ</w:t>
      </w:r>
      <w:r>
        <w:rPr>
          <w:rFonts w:eastAsia="Times New Roman" w:cs="Times New Roman"/>
          <w:szCs w:val="24"/>
        </w:rPr>
        <w:t xml:space="preserve">υβέρνηση του Αντώνη Σαμαρά χρησιμοποιώντας ακριβώς αυτό </w:t>
      </w:r>
      <w:r>
        <w:rPr>
          <w:rFonts w:eastAsia="Times New Roman" w:cs="Times New Roman"/>
          <w:szCs w:val="24"/>
        </w:rPr>
        <w:lastRenderedPageBreak/>
        <w:t>το άρθρο να έρχεστε τώρα και να μιλάτε για μη διαταραχή της πολιτικής συνέχειας!</w:t>
      </w:r>
    </w:p>
    <w:p w14:paraId="7200B213" w14:textId="77777777" w:rsidR="00412B74" w:rsidRDefault="00EE22A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200B214"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Αναγνωρ</w:t>
      </w:r>
      <w:r>
        <w:rPr>
          <w:rFonts w:eastAsia="Times New Roman" w:cs="Times New Roman"/>
          <w:szCs w:val="24"/>
        </w:rPr>
        <w:t xml:space="preserve">ίστε τουλάχιστον ότι αυτό το οποίο κάνατε τότε ήταν ο απόλυτος πολιτικός καιροσκοπισμός και ελάτε και μετά να ξανασυζητήσουμε για το ζήτημα αυτό. Εσείς ρίξατε την τότε κυβέρνηση για να δοκιμάσετε στην πλάτη των Ελλήνων τις δικές σας αυταπάτες. </w:t>
      </w:r>
    </w:p>
    <w:p w14:paraId="7200B215"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Δεν έχει νό</w:t>
      </w:r>
      <w:r>
        <w:rPr>
          <w:rFonts w:eastAsia="Times New Roman" w:cs="Times New Roman"/>
          <w:szCs w:val="24"/>
        </w:rPr>
        <w:t>ημα να αναφερθώ περισσότερο στην πρότασή σας. Κατά την άποψή μας, είναι ένα κείμενο αναχρονιστικό και ιδεοληπτικό.</w:t>
      </w:r>
    </w:p>
    <w:p w14:paraId="7200B216"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Θέλω, όμως, να προσέξετε ποια είναι τα κεφάλαια στα οποία δεν προτείνετε, κύριε Τσίπρα, να αλλάξει απολύτως τίποτα: δημόσια διοίκηση, εκπαίδε</w:t>
      </w:r>
      <w:r>
        <w:rPr>
          <w:rFonts w:eastAsia="Times New Roman" w:cs="Times New Roman"/>
          <w:szCs w:val="24"/>
        </w:rPr>
        <w:t>υση, ανάπτυξη, δικαιοσύνη, καλή νομοθέτηση, δημοσιονομική σταθερότητα. Τίποτα, μα απολύτως τίποτα, δεν προτείνετε για όλα αυτά τα κεφάλαια.</w:t>
      </w:r>
    </w:p>
    <w:p w14:paraId="7200B217"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lastRenderedPageBreak/>
        <w:t>Αφήνετε επί της ουσίας άθικτες τις δομές που συνέτειναν ακριβώς στη σημερινή οπισθοδρόμηση, γιατί ακριβώς σε αυτές π</w:t>
      </w:r>
      <w:r>
        <w:rPr>
          <w:rFonts w:eastAsia="Times New Roman" w:cs="Times New Roman"/>
          <w:szCs w:val="24"/>
        </w:rPr>
        <w:t>οντάρει ο ΣΥΡΙΖΑ ώστε να φέρει την Ελλάδα στα δικά του μικρά μέτρα.</w:t>
      </w:r>
    </w:p>
    <w:p w14:paraId="7200B218"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καταθέτουμε σήμερα στην Εθνική Αντιπροσωπεία την πρόταση της Νέας Δημοκρατίας για μια μεγάλη, μια τολμηρή συνταγματική </w:t>
      </w:r>
      <w:r>
        <w:rPr>
          <w:rFonts w:eastAsia="Times New Roman" w:cs="Times New Roman"/>
          <w:szCs w:val="24"/>
        </w:rPr>
        <w:t>Α</w:t>
      </w:r>
      <w:r>
        <w:rPr>
          <w:rFonts w:eastAsia="Times New Roman" w:cs="Times New Roman"/>
          <w:szCs w:val="24"/>
        </w:rPr>
        <w:t>ναθεώρηση. Αφορά συνολικά πενήντα επτά</w:t>
      </w:r>
      <w:r>
        <w:rPr>
          <w:rFonts w:eastAsia="Times New Roman" w:cs="Times New Roman"/>
          <w:szCs w:val="24"/>
        </w:rPr>
        <w:t xml:space="preserve"> από τα εκατόν είκοσι άρθρα του Συντάγματος σε αντιδιαστολή με την πρόταση του ΣΥΡΙΖΑ που αφορά είκοσι τρία άρθρα. Τα δ</w:t>
      </w:r>
      <w:r>
        <w:rPr>
          <w:rFonts w:eastAsia="Times New Roman" w:cs="Times New Roman"/>
          <w:szCs w:val="24"/>
        </w:rPr>
        <w:t>ε</w:t>
      </w:r>
      <w:r>
        <w:rPr>
          <w:rFonts w:eastAsia="Times New Roman" w:cs="Times New Roman"/>
          <w:szCs w:val="24"/>
        </w:rPr>
        <w:t>κατρία άρθρα είναι κοινά, παρ</w:t>
      </w:r>
      <w:r>
        <w:rPr>
          <w:rFonts w:eastAsia="Times New Roman" w:cs="Times New Roman"/>
          <w:szCs w:val="24"/>
        </w:rPr>
        <w:t xml:space="preserve">’ </w:t>
      </w:r>
      <w:r>
        <w:rPr>
          <w:rFonts w:eastAsia="Times New Roman" w:cs="Times New Roman"/>
          <w:szCs w:val="24"/>
        </w:rPr>
        <w:t>ότι οι εισηγήσεις μας σε αρκετά από αυτά κινούνται σε διαφορετική κατεύθυνση.</w:t>
      </w:r>
    </w:p>
    <w:p w14:paraId="7200B219"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t>Η πρότασή μας είναι μια πρό</w:t>
      </w:r>
      <w:r>
        <w:rPr>
          <w:rFonts w:eastAsia="Times New Roman" w:cs="Times New Roman"/>
          <w:szCs w:val="24"/>
        </w:rPr>
        <w:t>ταση τολμηρή και προοδευτική. Όμως, είναι μια πρόταση η οποία είναι συνεπής και με τις αξίες που πρεσβεύουμε ως παράταξη. Ενθαρρύνει την ανάπτυξη, προωθεί την αξιολόγηση, αναδεικνύει την αξιοκρατία, τονώνει την αλληλεγγύη, ενισχύει την αξιοπιστία και εφόσο</w:t>
      </w:r>
      <w:r>
        <w:rPr>
          <w:rFonts w:eastAsia="Times New Roman" w:cs="Times New Roman"/>
          <w:szCs w:val="24"/>
        </w:rPr>
        <w:t>ν η πρόταση αυτή υιοθετηθεί, η πατρίδα μας θα αποκτήσει πραγματικά ένα νέο Σύνταγμα για μια νέα Ελλάδα.</w:t>
      </w:r>
    </w:p>
    <w:p w14:paraId="7200B21A"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θα συμμετέχουμε κανονικά στην Επιτροπή Αναθεώρησης. Θα είμαστε παρόντες παντού για να αντιπαρατεθούμε με την οπισθοδρόμηση σε κάθε άρθρο και σε </w:t>
      </w:r>
      <w:r>
        <w:rPr>
          <w:rFonts w:eastAsia="Times New Roman" w:cs="Times New Roman"/>
          <w:szCs w:val="24"/>
        </w:rPr>
        <w:t>κάθε παράγραφο του καταστατικού μας χάρτη.</w:t>
      </w:r>
    </w:p>
    <w:p w14:paraId="7200B21B"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t>Με το πνεύμα αυτό η Νέα Δημοκρατία προσέρχεται σε αυτή τη συζήτηση ως υπεύθυνη δύναμη του τόπου και προβάλουμε τη δική μας ολοκληρωμένη πρόταση η οποία στηρίζεται στις ακόλουθες τρεις αρχές:</w:t>
      </w:r>
    </w:p>
    <w:p w14:paraId="7200B21C"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t>Αρχή πρώτη. Το νέο Σύν</w:t>
      </w:r>
      <w:r>
        <w:rPr>
          <w:rFonts w:eastAsia="Times New Roman" w:cs="Times New Roman"/>
          <w:szCs w:val="24"/>
        </w:rPr>
        <w:t xml:space="preserve">ταγμα πρέπει να είναι λιτό χωρίς αναχρονιστικές διατάξεις και να εξασφαλίζει τη συνέχεια και την αποτελεσματικότητα του κράτους. Να διαχωρίζει τις εξουσίες, να θωρακίζει και να ενισχύει το Κοινοβούλιο, καθώς και να θωρακίζει και τη </w:t>
      </w:r>
      <w:r>
        <w:rPr>
          <w:rFonts w:eastAsia="Times New Roman" w:cs="Times New Roman"/>
          <w:szCs w:val="24"/>
        </w:rPr>
        <w:t>δ</w:t>
      </w:r>
      <w:r>
        <w:rPr>
          <w:rFonts w:eastAsia="Times New Roman" w:cs="Times New Roman"/>
          <w:szCs w:val="24"/>
        </w:rPr>
        <w:t>ικαιοσύνη. Να καθιερώνει τη λογοδοσία και να αποκαθιστά την τιμή του πολιτικού συστήματος. Αυτό σημαίνει ότι καθιερώνεται σταθερός τετραετής κύκλος και περιορίζονται οι λόγοι πρόωρης διάλυσης της Βουλής.</w:t>
      </w:r>
    </w:p>
    <w:p w14:paraId="7200B21D"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καταργείται η καταχρηστική επίκληση εθνικού </w:t>
      </w:r>
      <w:r>
        <w:rPr>
          <w:rFonts w:eastAsia="Times New Roman" w:cs="Times New Roman"/>
          <w:szCs w:val="24"/>
        </w:rPr>
        <w:t xml:space="preserve">θέματος. Η Βουλή αυτοδιαλύεται με απόφαση της απόλυτης </w:t>
      </w:r>
      <w:r>
        <w:rPr>
          <w:rFonts w:eastAsia="Times New Roman" w:cs="Times New Roman"/>
          <w:szCs w:val="24"/>
        </w:rPr>
        <w:t>Π</w:t>
      </w:r>
      <w:r>
        <w:rPr>
          <w:rFonts w:eastAsia="Times New Roman" w:cs="Times New Roman"/>
          <w:szCs w:val="24"/>
        </w:rPr>
        <w:t xml:space="preserve">λειοψηφίας, ενώ οι πρόωρες εκλογές, σε περίπτωση που η Βουλή </w:t>
      </w:r>
      <w:r>
        <w:rPr>
          <w:rFonts w:eastAsia="Times New Roman" w:cs="Times New Roman"/>
          <w:szCs w:val="24"/>
        </w:rPr>
        <w:lastRenderedPageBreak/>
        <w:t xml:space="preserve">επιλέξει να το κάνει, αφορούν τον υπολειπόμενο χρόνο μέχρι την καθορισμένη ημερομηνία του τετραετούς κύκλου. </w:t>
      </w:r>
    </w:p>
    <w:p w14:paraId="7200B21E"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t>Η εκλογή του Προέδρου της Δημ</w:t>
      </w:r>
      <w:r>
        <w:rPr>
          <w:rFonts w:eastAsia="Times New Roman" w:cs="Times New Roman"/>
          <w:szCs w:val="24"/>
        </w:rPr>
        <w:t xml:space="preserve">οκρατίας αποσυνδέεται πλήρως από την πρόωρη διάλυση της Βουλής. Επιτρέψτε μου εδώ πέρα να επεκταθώ λίγο περισσότερο στον εύλογο προβληματισμό, τον οποίο ανέπτυξε ο κ. Τσίπρας. </w:t>
      </w:r>
    </w:p>
    <w:p w14:paraId="7200B21F"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t xml:space="preserve">Συζητήσαμε εκτενώς στην Κοινοβουλευτική Ομάδα </w:t>
      </w:r>
      <w:r>
        <w:rPr>
          <w:rFonts w:eastAsia="Times New Roman" w:cs="Times New Roman"/>
          <w:szCs w:val="24"/>
        </w:rPr>
        <w:t xml:space="preserve">μας </w:t>
      </w:r>
      <w:r>
        <w:rPr>
          <w:rFonts w:eastAsia="Times New Roman" w:cs="Times New Roman"/>
          <w:szCs w:val="24"/>
        </w:rPr>
        <w:t>με ποιον τρόπο μπορεί να εκλέ</w:t>
      </w:r>
      <w:r>
        <w:rPr>
          <w:rFonts w:eastAsia="Times New Roman" w:cs="Times New Roman"/>
          <w:szCs w:val="24"/>
        </w:rPr>
        <w:t>γεται ο Πρόεδρος της Δημοκρατίας σε περίπτωση που αυτός δεν μπορεί να πετύχει την ευρεία συνταγματικά προβλεπόμενη συναίνεση των τριών πέμπτων. Και παρ</w:t>
      </w:r>
      <w:r>
        <w:rPr>
          <w:rFonts w:eastAsia="Times New Roman" w:cs="Times New Roman"/>
          <w:szCs w:val="24"/>
        </w:rPr>
        <w:t xml:space="preserve">’ </w:t>
      </w:r>
      <w:r>
        <w:rPr>
          <w:rFonts w:eastAsia="Times New Roman" w:cs="Times New Roman"/>
          <w:szCs w:val="24"/>
        </w:rPr>
        <w:t>ότι είχαμε καταθέσει ως αρχική πρόταση διαβούλευσης, σε περίπτωση που αυτό δεν συμβεί, να καταφύγουμε τ</w:t>
      </w:r>
      <w:r>
        <w:rPr>
          <w:rFonts w:eastAsia="Times New Roman" w:cs="Times New Roman"/>
          <w:szCs w:val="24"/>
        </w:rPr>
        <w:t xml:space="preserve">ελικά ως ύστατη λύση στην εκλογή του Προέδρου της Δημοκρατίας από τον λαό, με μια ώριμη συζήτηση που κάναμε στην Κοινοβουλευτική Ομάδα καταλήγουμε ότι αυτή δεν είναι τελικά η ενδεδειγμένη λύση. Και δεν είναι η ενδεδειγμένη λύση για τον απλούστατο λόγο ότι </w:t>
      </w:r>
      <w:r>
        <w:rPr>
          <w:rFonts w:eastAsia="Times New Roman" w:cs="Times New Roman"/>
          <w:szCs w:val="24"/>
        </w:rPr>
        <w:t xml:space="preserve">σε αυτή την περίπτωση ο εκλεγμένος από τον λαό Πρόεδρος, όχι απλά θα έχει αυξημένη νομιμοποίηση, αλλά σε περίπτωση που φτάσουμε στην εκλογή Προέδρου από τον λαό, αυτό </w:t>
      </w:r>
      <w:r>
        <w:rPr>
          <w:rFonts w:eastAsia="Times New Roman" w:cs="Times New Roman"/>
          <w:szCs w:val="24"/>
        </w:rPr>
        <w:lastRenderedPageBreak/>
        <w:t>θα έχει συμβεί γιατί δεν θα έχουμε καταφέρει να έχουμε συναινετικά εκλεγμένο Πρόεδρο.</w:t>
      </w:r>
    </w:p>
    <w:p w14:paraId="7200B220"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ο συναινετικά εκλεγμένος Πρόεδρος, ο οποίος μπορεί να έχει εκλεγεί από την Βουλή και να έχει επιτελέσει τον σκοπό του συνταγματικού νομοθέτη, θα έχει τελικά λιγότερη νομιμοποίηση από κάποιον άλλο Πρόεδρο, ο οποίος θα έχει εκλεγεί με απευθείας εκλογή από τ</w:t>
      </w:r>
      <w:r>
        <w:rPr>
          <w:rFonts w:eastAsia="Times New Roman" w:cs="Times New Roman"/>
          <w:szCs w:val="24"/>
        </w:rPr>
        <w:t>ον λαό.</w:t>
      </w:r>
    </w:p>
    <w:p w14:paraId="7200B221"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t>Αυτό σημαίνει, όμως, ότι πρέπει να βρεθεί μια λύση για το πρόβλημα της εκλογής του Προέδρου της Δημοκρατίας και είμαστε ανοικτοί να συζητήσουμε εναλλακτικές προτάσεις, όπως ενδεχομένως η εκλογή του Προέδρου της Δημοκρατίας από διευρυμένο εκλεκτορικ</w:t>
      </w:r>
      <w:r>
        <w:rPr>
          <w:rFonts w:eastAsia="Times New Roman" w:cs="Times New Roman"/>
          <w:szCs w:val="24"/>
        </w:rPr>
        <w:t>ό σώμα ή ως ύστατη λύση η εκλογή του Προέδρου της Δημοκρατίας με απλή πλειοψηφία εκατόν πενήντα ενός Βουλευτών.</w:t>
      </w:r>
    </w:p>
    <w:p w14:paraId="7200B222"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Ένα είναι βέβαιο, ότι πρέπει σε κάθε περίπτωση η </w:t>
      </w:r>
      <w:r>
        <w:rPr>
          <w:rFonts w:eastAsia="Times New Roman" w:cs="Times New Roman"/>
          <w:szCs w:val="24"/>
        </w:rPr>
        <w:t>σ</w:t>
      </w:r>
      <w:r>
        <w:rPr>
          <w:rFonts w:eastAsia="Times New Roman" w:cs="Times New Roman"/>
          <w:szCs w:val="24"/>
        </w:rPr>
        <w:t>υνταγματική Αναθεώρηση να απεμπλέξει πλήρως την εκλογή του Προέδρου της Δημοκρατίας από τις εθ</w:t>
      </w:r>
      <w:r>
        <w:rPr>
          <w:rFonts w:eastAsia="Times New Roman" w:cs="Times New Roman"/>
          <w:szCs w:val="24"/>
        </w:rPr>
        <w:t>νικές εκλογές.</w:t>
      </w:r>
    </w:p>
    <w:p w14:paraId="7200B223"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 xml:space="preserve">Ο Πρόεδρος </w:t>
      </w:r>
      <w:r>
        <w:rPr>
          <w:rFonts w:eastAsia="Times New Roman" w:cs="Times New Roman"/>
          <w:szCs w:val="24"/>
        </w:rPr>
        <w:t xml:space="preserve">της Δημοκρατίας </w:t>
      </w:r>
      <w:r>
        <w:rPr>
          <w:rFonts w:eastAsia="Times New Roman" w:cs="Times New Roman"/>
          <w:szCs w:val="24"/>
        </w:rPr>
        <w:t>στη δική μας πρόταση κρατάει ουσιαστικά τις αρμοδιότητές του. Θα δύναται να συγκαλεί και το Συμβούλιο Πολιτικών Αρχηγών.</w:t>
      </w:r>
    </w:p>
    <w:p w14:paraId="7200B224"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Στη δική μας πρόταση, επίσης, ενισχύεται η λειτουργία του Κοινοβουλίου με κανόνες καλής νομοθ</w:t>
      </w:r>
      <w:r>
        <w:rPr>
          <w:rFonts w:eastAsia="Times New Roman" w:cs="Times New Roman"/>
          <w:szCs w:val="24"/>
        </w:rPr>
        <w:t>έτησης και διασφαλίζονται και τα δικαιώματα των μειοψηφιών. Αποκτά, επιτέλους, συνταγματική κατοχύρωση η καταπολέμηση της κακονομίας και της πολυνομίας και η κωδικοποίηση της νομοθεσίας.</w:t>
      </w:r>
    </w:p>
    <w:p w14:paraId="7200B225"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Εξεταστικές επιτροπές μπορούν να συνιστώνται μόνο δύο ανά κοινοβουλευ</w:t>
      </w:r>
      <w:r>
        <w:rPr>
          <w:rFonts w:eastAsia="Times New Roman" w:cs="Times New Roman"/>
          <w:szCs w:val="24"/>
        </w:rPr>
        <w:t xml:space="preserve">τική περίοδο, αλλά μπορούν να συσταθούν και σε περίπτωση που η σχετική πρόταση υπερψηφιστεί από τα </w:t>
      </w:r>
      <w:r>
        <w:rPr>
          <w:rFonts w:eastAsia="Times New Roman" w:cs="Times New Roman"/>
          <w:szCs w:val="24"/>
        </w:rPr>
        <w:t>δύο πέμπτα</w:t>
      </w:r>
      <w:r>
        <w:rPr>
          <w:rFonts w:eastAsia="Times New Roman" w:cs="Times New Roman"/>
          <w:szCs w:val="24"/>
        </w:rPr>
        <w:t xml:space="preserve"> των Βουλευτών. Με άλλα λόγια, θα σας δώσουμε ως Αντιπολίτευση το δικαίωμα που μας στερήσατε εσείς, να συστήνουμε εξεταστικές επιτροπές με τα </w:t>
      </w:r>
      <w:r>
        <w:rPr>
          <w:rFonts w:eastAsia="Times New Roman" w:cs="Times New Roman"/>
          <w:szCs w:val="24"/>
        </w:rPr>
        <w:t>δύο π</w:t>
      </w:r>
      <w:r>
        <w:rPr>
          <w:rFonts w:eastAsia="Times New Roman" w:cs="Times New Roman"/>
          <w:szCs w:val="24"/>
        </w:rPr>
        <w:t>έμπτα</w:t>
      </w:r>
      <w:r>
        <w:rPr>
          <w:rFonts w:eastAsia="Times New Roman" w:cs="Times New Roman"/>
          <w:szCs w:val="24"/>
        </w:rPr>
        <w:t xml:space="preserve"> της Βουλής. Γιατί θέλω να θυμίσω, κύριε Τσίπρα, ότι δεν υπερψηφίσατε κα</w:t>
      </w:r>
      <w:r>
        <w:rPr>
          <w:rFonts w:eastAsia="Times New Roman" w:cs="Times New Roman"/>
          <w:szCs w:val="24"/>
        </w:rPr>
        <w:t>μ</w:t>
      </w:r>
      <w:r>
        <w:rPr>
          <w:rFonts w:eastAsia="Times New Roman" w:cs="Times New Roman"/>
          <w:szCs w:val="24"/>
        </w:rPr>
        <w:t>μία πρόταση της Νέας Δημοκρατίας για σύσταση εξεταστικής επιτροπής.</w:t>
      </w:r>
    </w:p>
    <w:p w14:paraId="7200B226"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Ασφαλώς και προτείνουμε την αλλαγή του άρθρου περί ασυλίας των Βουλευτών και της ευθύνης των Υπουργών. Η ασυλί</w:t>
      </w:r>
      <w:r>
        <w:rPr>
          <w:rFonts w:eastAsia="Times New Roman" w:cs="Times New Roman"/>
          <w:szCs w:val="24"/>
        </w:rPr>
        <w:t>α των Βουλευτών πρέπει να αφορά αποκλειστικά αδικήματα που τελέστηκαν κατά την άσκηση των καθηκόντων των Βουλευτών, ενώ πρέπει επίσης να καταργηθεί και η ειδική αποσβεστική προθεσμία για τα αδικήματα των Υπουργών. Και αναφέρομαι και πάλι στο άρθρο 86, το ο</w:t>
      </w:r>
      <w:r>
        <w:rPr>
          <w:rFonts w:eastAsia="Times New Roman" w:cs="Times New Roman"/>
          <w:szCs w:val="24"/>
        </w:rPr>
        <w:t>ποίο θυμίζω για άλλη μια φορά ότι όταν πρότεινα να αναθεωρηθεί, ο τότε Συνασπισμός σφύριζε αδιάφορα.</w:t>
      </w:r>
    </w:p>
    <w:p w14:paraId="7200B227"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Τελευταίο και πολύ σημαντικό: Η </w:t>
      </w:r>
      <w:r>
        <w:rPr>
          <w:rFonts w:eastAsia="Times New Roman" w:cs="Times New Roman"/>
          <w:szCs w:val="24"/>
        </w:rPr>
        <w:t>δ</w:t>
      </w:r>
      <w:r>
        <w:rPr>
          <w:rFonts w:eastAsia="Times New Roman" w:cs="Times New Roman"/>
          <w:szCs w:val="24"/>
        </w:rPr>
        <w:t>ικαιοσύνη απεξαρτάται από την Κυβέρνηση και η επιλογή των ανώτατων δικαστών μεταξύ των αρχαιότερων εξ αυτών</w:t>
      </w:r>
      <w:r w:rsidRPr="003502E1">
        <w:rPr>
          <w:rFonts w:eastAsia="Times New Roman" w:cs="Times New Roman"/>
          <w:szCs w:val="24"/>
        </w:rPr>
        <w:t xml:space="preserve"> </w:t>
      </w:r>
      <w:r>
        <w:rPr>
          <w:rFonts w:eastAsia="Times New Roman" w:cs="Times New Roman"/>
          <w:szCs w:val="24"/>
        </w:rPr>
        <w:t>περιέρχεται στ</w:t>
      </w:r>
      <w:r>
        <w:rPr>
          <w:rFonts w:eastAsia="Times New Roman" w:cs="Times New Roman"/>
          <w:szCs w:val="24"/>
        </w:rPr>
        <w:t>η Βουλή. Καταργείται το Ειδικό Δικαστήριο Μισθολογικών Διαφορών Δικαστών και η αρμοδιότητα αυτή περιέρχεται στο Ανώτατο Ειδικό Δικαστήριο, το οποίο έχει τη δυνατότητα επίσης να κάνει και προληπτικό έλεγχο συνταγματικής νομιμότητας.</w:t>
      </w:r>
    </w:p>
    <w:p w14:paraId="7200B228"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Όλοι οι δικαστές αποχωρο</w:t>
      </w:r>
      <w:r>
        <w:rPr>
          <w:rFonts w:eastAsia="Times New Roman" w:cs="Times New Roman"/>
          <w:szCs w:val="24"/>
        </w:rPr>
        <w:t xml:space="preserve">ύν υποχρεωτικά στο εβδομηκοστό έτος τους, ενώ για μια τριετία αποκλείονται από κυβερνητικές ή πολιτικές θέσεις, για να μην ξαναδούμε, κύριε Τσίπρα, </w:t>
      </w:r>
      <w:r>
        <w:rPr>
          <w:rFonts w:eastAsia="Times New Roman" w:cs="Times New Roman"/>
          <w:szCs w:val="24"/>
        </w:rPr>
        <w:lastRenderedPageBreak/>
        <w:t>φαινόμενα ανώτατοι δικαστικοί μια μέρα μετά τη συνταξιοδότησή τους να προσλαμβάνονται ως σύμβουλοι του Πρωθυ</w:t>
      </w:r>
      <w:r>
        <w:rPr>
          <w:rFonts w:eastAsia="Times New Roman" w:cs="Times New Roman"/>
          <w:szCs w:val="24"/>
        </w:rPr>
        <w:t>πουργού.</w:t>
      </w:r>
    </w:p>
    <w:p w14:paraId="7200B229" w14:textId="77777777" w:rsidR="00412B74" w:rsidRDefault="00EE22A4">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200B22A" w14:textId="77777777" w:rsidR="00412B74" w:rsidRDefault="00EE22A4">
      <w:pPr>
        <w:spacing w:line="600" w:lineRule="auto"/>
        <w:ind w:firstLine="720"/>
        <w:jc w:val="both"/>
        <w:rPr>
          <w:rFonts w:eastAsia="Times New Roman" w:cs="Times New Roman"/>
          <w:szCs w:val="24"/>
        </w:rPr>
      </w:pPr>
      <w:r w:rsidRPr="00104771">
        <w:rPr>
          <w:rFonts w:eastAsia="Times New Roman" w:cs="Times New Roman"/>
          <w:b/>
          <w:szCs w:val="24"/>
        </w:rPr>
        <w:t>ΠΡΟΕΔΡΟΣ (Νικόλαος Βούτσης):</w:t>
      </w:r>
      <w:r>
        <w:rPr>
          <w:rFonts w:eastAsia="Times New Roman" w:cs="Times New Roman"/>
          <w:szCs w:val="24"/>
        </w:rPr>
        <w:t xml:space="preserve"> Ησυχία, παρακαλώ!</w:t>
      </w:r>
    </w:p>
    <w:p w14:paraId="7200B22B" w14:textId="77777777" w:rsidR="00412B74" w:rsidRDefault="00EE22A4">
      <w:pPr>
        <w:spacing w:line="600" w:lineRule="auto"/>
        <w:ind w:firstLine="720"/>
        <w:jc w:val="both"/>
        <w:rPr>
          <w:rFonts w:eastAsia="Times New Roman" w:cs="Times New Roman"/>
          <w:szCs w:val="24"/>
        </w:rPr>
      </w:pPr>
      <w:r w:rsidRPr="006402E0">
        <w:rPr>
          <w:rFonts w:eastAsia="Times New Roman" w:cs="Times New Roman"/>
          <w:b/>
          <w:szCs w:val="24"/>
        </w:rPr>
        <w:t>ΚΥΡΙΑΚΟΣ ΜΗΤΣΟΤΑΚΗΣ (Πρόεδρος της Νέας Δημοκρατίας):</w:t>
      </w:r>
      <w:r>
        <w:rPr>
          <w:rFonts w:eastAsia="Times New Roman" w:cs="Times New Roman"/>
          <w:szCs w:val="24"/>
        </w:rPr>
        <w:t xml:space="preserve"> Τα παραπάνω αφορούν ενδεικτικά τα άρθρα 32 έως 76, 82 έως 88 και το άρθρο 101.</w:t>
      </w:r>
    </w:p>
    <w:p w14:paraId="7200B22C"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Αρχή δεύτερη. Το νέο Σύνταγμα εγγυάται το στα</w:t>
      </w:r>
      <w:r>
        <w:rPr>
          <w:rFonts w:eastAsia="Times New Roman" w:cs="Times New Roman"/>
          <w:szCs w:val="24"/>
        </w:rPr>
        <w:t>θερό οικονομικό περιβάλλον, τη δημοσιονομική σταθερότητα και την ανάπτυξη της χώρας. Αυτό σημαίνει ότι ναι, καθιερώνονται συνταγματικοί μηχανισμοί που αποτρέπουν τον δημοσιονομικό εκτροχιασμό της χώρας. Οι προϋπολογισμοί του κράτους οφείλουν να είναι ισοσκ</w:t>
      </w:r>
      <w:r>
        <w:rPr>
          <w:rFonts w:eastAsia="Times New Roman" w:cs="Times New Roman"/>
          <w:szCs w:val="24"/>
        </w:rPr>
        <w:t>ελισμένοι ή να συμμορφώνονται με το μέγιστο επιτρεπτό υπό όρους δημοσιονομικό έλλειμμα.</w:t>
      </w:r>
    </w:p>
    <w:p w14:paraId="7200B22D"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Φαντάζομαι ότι γνωρίζετε, κύριε Τσίπρα, ότι έχουμε υποχρέωση ως κράτος-μέλος της Συνθήκης για τη </w:t>
      </w:r>
      <w:r>
        <w:rPr>
          <w:rFonts w:eastAsia="Times New Roman" w:cs="Times New Roman"/>
          <w:szCs w:val="24"/>
        </w:rPr>
        <w:t>Σ</w:t>
      </w:r>
      <w:r>
        <w:rPr>
          <w:rFonts w:eastAsia="Times New Roman" w:cs="Times New Roman"/>
          <w:szCs w:val="24"/>
        </w:rPr>
        <w:t xml:space="preserve">ταθερότητα και </w:t>
      </w:r>
      <w:r>
        <w:rPr>
          <w:rFonts w:eastAsia="Times New Roman" w:cs="Times New Roman"/>
          <w:szCs w:val="24"/>
        </w:rPr>
        <w:lastRenderedPageBreak/>
        <w:t xml:space="preserve">τη </w:t>
      </w:r>
      <w:r>
        <w:rPr>
          <w:rFonts w:eastAsia="Times New Roman" w:cs="Times New Roman"/>
          <w:szCs w:val="24"/>
        </w:rPr>
        <w:t>Δ</w:t>
      </w:r>
      <w:r>
        <w:rPr>
          <w:rFonts w:eastAsia="Times New Roman" w:cs="Times New Roman"/>
          <w:szCs w:val="24"/>
        </w:rPr>
        <w:t>ιακυβέρνηση αλλά και ως προσυπογράφοντες το δημοσιο</w:t>
      </w:r>
      <w:r>
        <w:rPr>
          <w:rFonts w:eastAsia="Times New Roman" w:cs="Times New Roman"/>
          <w:szCs w:val="24"/>
        </w:rPr>
        <w:t>νομικό σύμφωνο να το κάνουμε και απορώ πραγματικά που δεν βρήκατε λέξη να πείτε γι’ αυτό.</w:t>
      </w:r>
    </w:p>
    <w:p w14:paraId="7200B22E"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Ο υγιής ανταγωνισμός τονώνεται, η επιχειρηματικότητα αναγνωρίζεται, ενώ φόροι και άλλα βάρη επιβάλλονται μόνο για το μέλλον και δεν έχουν αναδρομική ισχύ.</w:t>
      </w:r>
    </w:p>
    <w:p w14:paraId="7200B22F"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περιβάλλον προστατεύεται με σύγχρονα εργαλεία. Η προστασία από την κλιματική αλλαγή, τη μεγαλύτερη απειλή που αντιμετωπίζει μακροπρόθεσμα η χώρα μας, βρίσκει τη θέση της στο Σύνταγμα.</w:t>
      </w:r>
    </w:p>
    <w:p w14:paraId="7200B230" w14:textId="77777777" w:rsidR="00412B74" w:rsidRDefault="00EE22A4">
      <w:pPr>
        <w:spacing w:line="600" w:lineRule="auto"/>
        <w:ind w:firstLine="720"/>
        <w:jc w:val="both"/>
        <w:rPr>
          <w:rFonts w:eastAsia="Times New Roman" w:cs="Times New Roman"/>
          <w:bCs/>
          <w:shd w:val="clear" w:color="auto" w:fill="FFFFFF"/>
        </w:rPr>
      </w:pPr>
      <w:r>
        <w:rPr>
          <w:rFonts w:eastAsia="Times New Roman"/>
          <w:bCs/>
        </w:rPr>
        <w:t>Η</w:t>
      </w:r>
      <w:r>
        <w:rPr>
          <w:rFonts w:eastAsia="Times New Roman" w:cs="Times New Roman"/>
          <w:szCs w:val="24"/>
        </w:rPr>
        <w:t xml:space="preserve"> τοπική αυτοδιοίκηση αποκτά αυτοτελείς πόρους, </w:t>
      </w:r>
      <w:r w:rsidRPr="00A37EC3">
        <w:rPr>
          <w:rFonts w:eastAsia="Times New Roman" w:cs="Times New Roman"/>
        </w:rPr>
        <w:t>αλλά</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μηχανισμούς λογ</w:t>
      </w:r>
      <w:r>
        <w:rPr>
          <w:rFonts w:eastAsia="Times New Roman" w:cs="Times New Roman"/>
          <w:szCs w:val="24"/>
        </w:rPr>
        <w:t xml:space="preserve">οδοσίας. Οι </w:t>
      </w:r>
      <w:r w:rsidRPr="00EB4F8B">
        <w:rPr>
          <w:rFonts w:eastAsia="Times New Roman" w:cs="Times New Roman"/>
          <w:bCs/>
          <w:shd w:val="clear" w:color="auto" w:fill="FFFFFF"/>
        </w:rPr>
        <w:t>προϋπολογισμ</w:t>
      </w:r>
      <w:r>
        <w:rPr>
          <w:rFonts w:eastAsia="Times New Roman" w:cs="Times New Roman"/>
          <w:bCs/>
          <w:shd w:val="clear" w:color="auto" w:fill="FFFFFF"/>
        </w:rPr>
        <w:t>οί της οφείλουν να διασφαλίζουν δημοσιονομική ισορροπία και διαφάνεια.</w:t>
      </w:r>
    </w:p>
    <w:p w14:paraId="7200B231" w14:textId="77777777" w:rsidR="00412B74" w:rsidRDefault="00EE22A4">
      <w:pPr>
        <w:spacing w:line="600" w:lineRule="auto"/>
        <w:ind w:firstLine="720"/>
        <w:jc w:val="both"/>
        <w:rPr>
          <w:rFonts w:eastAsia="Times New Roman"/>
          <w:bCs/>
          <w:shd w:val="clear" w:color="auto" w:fill="FFFFFF"/>
        </w:rPr>
      </w:pPr>
      <w:r w:rsidRPr="00136ACF">
        <w:rPr>
          <w:rFonts w:eastAsia="Times New Roman"/>
          <w:bCs/>
          <w:shd w:val="clear" w:color="auto" w:fill="FFFFFF"/>
        </w:rPr>
        <w:t>Βέβα</w:t>
      </w:r>
      <w:r>
        <w:rPr>
          <w:rFonts w:eastAsia="Times New Roman"/>
          <w:bCs/>
          <w:shd w:val="clear" w:color="auto" w:fill="FFFFFF"/>
        </w:rPr>
        <w:t xml:space="preserve">ια, ισχύει η πλήρης αυτονομία των δημόσιων ΑΕΙ, </w:t>
      </w:r>
      <w:r w:rsidRPr="00136ACF">
        <w:rPr>
          <w:rFonts w:eastAsia="Times New Roman"/>
          <w:bCs/>
          <w:shd w:val="clear" w:color="auto" w:fill="FFFFFF"/>
        </w:rPr>
        <w:t>αλλά</w:t>
      </w:r>
      <w:r>
        <w:rPr>
          <w:rFonts w:eastAsia="Times New Roman"/>
          <w:bCs/>
          <w:shd w:val="clear" w:color="auto" w:fill="FFFFFF"/>
        </w:rPr>
        <w:t xml:space="preserve"> αλλάζει το </w:t>
      </w:r>
      <w:r w:rsidRPr="00136ACF">
        <w:rPr>
          <w:rFonts w:eastAsia="Times New Roman"/>
          <w:bCs/>
          <w:shd w:val="clear" w:color="auto" w:fill="FFFFFF"/>
        </w:rPr>
        <w:t>άρθρο</w:t>
      </w:r>
      <w:r>
        <w:rPr>
          <w:rFonts w:eastAsia="Times New Roman"/>
          <w:bCs/>
          <w:shd w:val="clear" w:color="auto" w:fill="FFFFFF"/>
        </w:rPr>
        <w:t xml:space="preserve"> 16 </w:t>
      </w:r>
      <w:r w:rsidRPr="00136ACF">
        <w:rPr>
          <w:rFonts w:eastAsia="Times New Roman"/>
          <w:bCs/>
          <w:shd w:val="clear" w:color="auto" w:fill="FFFFFF"/>
        </w:rPr>
        <w:t>και</w:t>
      </w:r>
      <w:r>
        <w:rPr>
          <w:rFonts w:eastAsia="Times New Roman"/>
          <w:bCs/>
          <w:shd w:val="clear" w:color="auto" w:fill="FFFFFF"/>
        </w:rPr>
        <w:t xml:space="preserve"> λειτουργούν επιτέλους </w:t>
      </w:r>
      <w:r w:rsidRPr="00136ACF">
        <w:rPr>
          <w:rFonts w:eastAsia="Times New Roman"/>
          <w:bCs/>
          <w:shd w:val="clear" w:color="auto" w:fill="FFFFFF"/>
        </w:rPr>
        <w:t>και</w:t>
      </w:r>
      <w:r>
        <w:rPr>
          <w:rFonts w:eastAsia="Times New Roman"/>
          <w:bCs/>
          <w:shd w:val="clear" w:color="auto" w:fill="FFFFFF"/>
        </w:rPr>
        <w:t xml:space="preserve"> στη χώρα μας ιδιωτικά πανεπιστήμια υπό την εποπτεία </w:t>
      </w:r>
      <w:r w:rsidRPr="00136ACF">
        <w:rPr>
          <w:rFonts w:eastAsia="Times New Roman"/>
          <w:bCs/>
          <w:shd w:val="clear" w:color="auto" w:fill="FFFFFF"/>
        </w:rPr>
        <w:t>μι</w:t>
      </w:r>
      <w:r w:rsidRPr="00136ACF">
        <w:rPr>
          <w:rFonts w:eastAsia="Times New Roman"/>
          <w:bCs/>
          <w:shd w:val="clear" w:color="auto" w:fill="FFFFFF"/>
        </w:rPr>
        <w:t>α</w:t>
      </w:r>
      <w:r>
        <w:rPr>
          <w:rFonts w:eastAsia="Times New Roman"/>
          <w:bCs/>
          <w:shd w:val="clear" w:color="auto" w:fill="FFFFFF"/>
        </w:rPr>
        <w:t xml:space="preserve">ς </w:t>
      </w:r>
      <w:r>
        <w:rPr>
          <w:rFonts w:eastAsia="Times New Roman"/>
          <w:bCs/>
          <w:shd w:val="clear" w:color="auto" w:fill="FFFFFF"/>
        </w:rPr>
        <w:t>α</w:t>
      </w:r>
      <w:r>
        <w:rPr>
          <w:rFonts w:eastAsia="Times New Roman"/>
          <w:bCs/>
          <w:shd w:val="clear" w:color="auto" w:fill="FFFFFF"/>
        </w:rPr>
        <w:t xml:space="preserve">νεξάρτητης </w:t>
      </w:r>
      <w:r>
        <w:rPr>
          <w:rFonts w:eastAsia="Times New Roman"/>
          <w:bCs/>
          <w:shd w:val="clear" w:color="auto" w:fill="FFFFFF"/>
        </w:rPr>
        <w:t>α</w:t>
      </w:r>
      <w:r>
        <w:rPr>
          <w:rFonts w:eastAsia="Times New Roman"/>
          <w:bCs/>
          <w:shd w:val="clear" w:color="auto" w:fill="FFFFFF"/>
        </w:rPr>
        <w:t>ρχής υψηλού κύρους.</w:t>
      </w:r>
    </w:p>
    <w:p w14:paraId="7200B232" w14:textId="77777777" w:rsidR="00412B74" w:rsidRDefault="00EE22A4">
      <w:pPr>
        <w:spacing w:line="600" w:lineRule="auto"/>
        <w:ind w:firstLine="709"/>
        <w:jc w:val="center"/>
        <w:rPr>
          <w:rFonts w:eastAsia="Times New Roman" w:cs="Times New Roman"/>
        </w:rPr>
      </w:pPr>
      <w:r w:rsidRPr="002914BE">
        <w:rPr>
          <w:rFonts w:eastAsia="Times New Roman" w:cs="Times New Roman"/>
        </w:rPr>
        <w:lastRenderedPageBreak/>
        <w:t>(Χειροκροτήματα από την πτέρυγα της Νέας Δημοκρατίας)</w:t>
      </w:r>
    </w:p>
    <w:p w14:paraId="7200B233" w14:textId="77777777" w:rsidR="00412B74" w:rsidRDefault="00EE22A4">
      <w:pPr>
        <w:spacing w:line="600" w:lineRule="auto"/>
        <w:ind w:firstLine="720"/>
        <w:jc w:val="both"/>
        <w:rPr>
          <w:rFonts w:eastAsia="Times New Roman"/>
          <w:bCs/>
          <w:shd w:val="clear" w:color="auto" w:fill="FFFFFF"/>
        </w:rPr>
      </w:pPr>
      <w:r w:rsidRPr="00136ACF">
        <w:rPr>
          <w:rFonts w:eastAsia="Times New Roman"/>
          <w:b/>
          <w:bCs/>
          <w:shd w:val="clear" w:color="auto" w:fill="FFFFFF"/>
        </w:rPr>
        <w:t>ΘΕΟΔΩΡΟΣ ΔΡΙΤΣΑΣ:</w:t>
      </w:r>
      <w:r>
        <w:rPr>
          <w:rFonts w:eastAsia="Times New Roman"/>
          <w:bCs/>
          <w:shd w:val="clear" w:color="auto" w:fill="FFFFFF"/>
        </w:rPr>
        <w:t xml:space="preserve"> Διαφορετικά τα λέγατε.</w:t>
      </w:r>
    </w:p>
    <w:p w14:paraId="7200B234" w14:textId="77777777" w:rsidR="00412B74" w:rsidRDefault="00EE22A4">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7200B235" w14:textId="77777777" w:rsidR="00412B74" w:rsidRDefault="00EE22A4">
      <w:pPr>
        <w:spacing w:line="600" w:lineRule="auto"/>
        <w:ind w:firstLine="720"/>
        <w:jc w:val="both"/>
        <w:rPr>
          <w:rFonts w:eastAsia="Times New Roman" w:cs="Times New Roman"/>
          <w:szCs w:val="24"/>
        </w:rPr>
      </w:pPr>
      <w:r w:rsidRPr="00AD6554">
        <w:rPr>
          <w:rFonts w:eastAsia="Times New Roman" w:cs="Times New Roman"/>
          <w:b/>
        </w:rPr>
        <w:t>ΠΡΟΕΔΡΟΣ (ΝΙΚΟΛΑΟΣ ΒΟΥΤΣΗΣ):</w:t>
      </w:r>
      <w:r w:rsidRPr="00AD6554">
        <w:rPr>
          <w:rFonts w:eastAsia="Times New Roman" w:cs="Times New Roman"/>
        </w:rPr>
        <w:t xml:space="preserve"> </w:t>
      </w:r>
      <w:r>
        <w:rPr>
          <w:rFonts w:eastAsia="Times New Roman" w:cs="Times New Roman"/>
          <w:szCs w:val="24"/>
        </w:rPr>
        <w:t>Ήσυχα παρακαλώ.</w:t>
      </w:r>
    </w:p>
    <w:p w14:paraId="7200B236" w14:textId="77777777" w:rsidR="00412B74" w:rsidRDefault="00EE22A4">
      <w:pPr>
        <w:spacing w:line="600" w:lineRule="auto"/>
        <w:ind w:firstLine="720"/>
        <w:jc w:val="both"/>
        <w:rPr>
          <w:rFonts w:eastAsia="Times New Roman" w:cs="Times New Roman"/>
          <w:bCs/>
          <w:shd w:val="clear" w:color="auto" w:fill="FFFFFF"/>
        </w:rPr>
      </w:pPr>
      <w:r w:rsidRPr="00406CBC">
        <w:rPr>
          <w:rFonts w:eastAsia="Times New Roman" w:cs="Times New Roman"/>
          <w:b/>
          <w:szCs w:val="24"/>
        </w:rPr>
        <w:t xml:space="preserve">ΚΥΡΙΑΚΟΣ ΜΗΤΣΟΤΑΚΗΣ (Πρόεδρος της </w:t>
      </w:r>
      <w:r w:rsidRPr="00406CBC">
        <w:rPr>
          <w:rFonts w:eastAsia="Times New Roman" w:cs="Times New Roman"/>
          <w:b/>
        </w:rPr>
        <w:t xml:space="preserve">Νέας </w:t>
      </w:r>
      <w:r w:rsidRPr="00406CBC">
        <w:rPr>
          <w:rFonts w:eastAsia="Times New Roman" w:cs="Times New Roman"/>
          <w:b/>
        </w:rPr>
        <w:t>Δημοκρατίας):</w:t>
      </w:r>
      <w:r>
        <w:rPr>
          <w:rFonts w:eastAsia="Times New Roman" w:cs="Times New Roman"/>
        </w:rPr>
        <w:t xml:space="preserve"> </w:t>
      </w:r>
      <w:r>
        <w:rPr>
          <w:rFonts w:eastAsia="Times New Roman" w:cs="Times New Roman"/>
          <w:bCs/>
          <w:shd w:val="clear" w:color="auto" w:fill="FFFFFF"/>
        </w:rPr>
        <w:t xml:space="preserve">Βλέπω </w:t>
      </w:r>
      <w:r w:rsidRPr="00136ACF">
        <w:rPr>
          <w:rFonts w:eastAsia="Times New Roman"/>
          <w:bCs/>
          <w:shd w:val="clear" w:color="auto" w:fill="FFFFFF"/>
        </w:rPr>
        <w:t>μια</w:t>
      </w:r>
      <w:r>
        <w:rPr>
          <w:rFonts w:eastAsia="Times New Roman" w:cs="Times New Roman"/>
          <w:bCs/>
          <w:shd w:val="clear" w:color="auto" w:fill="FFFFFF"/>
        </w:rPr>
        <w:t xml:space="preserve"> ανησυχία στους συναδέλφους.</w:t>
      </w:r>
    </w:p>
    <w:p w14:paraId="7200B237" w14:textId="77777777" w:rsidR="00412B74" w:rsidRDefault="00EE22A4">
      <w:pPr>
        <w:spacing w:line="600" w:lineRule="auto"/>
        <w:ind w:firstLine="720"/>
        <w:jc w:val="both"/>
        <w:rPr>
          <w:rFonts w:eastAsia="Times New Roman" w:cs="Times New Roman"/>
          <w:szCs w:val="24"/>
        </w:rPr>
      </w:pPr>
      <w:r w:rsidRPr="00AD6554">
        <w:rPr>
          <w:rFonts w:eastAsia="Times New Roman" w:cs="Times New Roman"/>
          <w:b/>
        </w:rPr>
        <w:t>ΠΡΟΕΔΡΟΣ (ΝΙΚΟΛΑΟΣ ΒΟΥΤΣΗΣ):</w:t>
      </w:r>
      <w:r w:rsidRPr="00AD6554">
        <w:rPr>
          <w:rFonts w:eastAsia="Times New Roman" w:cs="Times New Roman"/>
        </w:rPr>
        <w:t xml:space="preserve"> </w:t>
      </w:r>
      <w:r>
        <w:rPr>
          <w:rFonts w:eastAsia="Times New Roman" w:cs="Times New Roman"/>
          <w:szCs w:val="24"/>
        </w:rPr>
        <w:t>Παρακαλώ!</w:t>
      </w:r>
    </w:p>
    <w:p w14:paraId="7200B238" w14:textId="77777777" w:rsidR="00412B74" w:rsidRDefault="00EE22A4">
      <w:pPr>
        <w:spacing w:line="600" w:lineRule="auto"/>
        <w:ind w:firstLine="720"/>
        <w:jc w:val="both"/>
        <w:rPr>
          <w:rFonts w:eastAsia="Times New Roman" w:cs="Times New Roman"/>
          <w:szCs w:val="24"/>
        </w:rPr>
      </w:pPr>
      <w:r w:rsidRPr="00136ACF">
        <w:rPr>
          <w:rFonts w:eastAsia="Times New Roman"/>
          <w:b/>
          <w:bCs/>
          <w:shd w:val="clear" w:color="auto" w:fill="FFFFFF"/>
        </w:rPr>
        <w:t>ΘΕΟΔΩΡΟΣ ΔΡΙΤΣΑΣ:</w:t>
      </w:r>
      <w:r>
        <w:rPr>
          <w:rFonts w:eastAsia="Times New Roman" w:cs="Times New Roman"/>
          <w:b/>
          <w:szCs w:val="24"/>
        </w:rPr>
        <w:t xml:space="preserve"> </w:t>
      </w:r>
      <w:r w:rsidRPr="00136ACF">
        <w:rPr>
          <w:rFonts w:eastAsia="Times New Roman" w:cs="Times New Roman"/>
          <w:szCs w:val="24"/>
        </w:rPr>
        <w:t>Να διευκρινίσετε την αλλαγή της θέσης σας.</w:t>
      </w:r>
    </w:p>
    <w:p w14:paraId="7200B239" w14:textId="77777777" w:rsidR="00412B74" w:rsidRDefault="00EE22A4">
      <w:pPr>
        <w:spacing w:line="600" w:lineRule="auto"/>
        <w:ind w:firstLine="720"/>
        <w:jc w:val="both"/>
        <w:rPr>
          <w:rFonts w:eastAsia="Times New Roman" w:cs="Times New Roman"/>
          <w:szCs w:val="24"/>
        </w:rPr>
      </w:pPr>
      <w:r w:rsidRPr="00AD6554">
        <w:rPr>
          <w:rFonts w:eastAsia="Times New Roman" w:cs="Times New Roman"/>
          <w:b/>
        </w:rPr>
        <w:t>ΠΡΟΕΔΡΟΣ (ΝΙΚΟΛΑΟΣ ΒΟΥΤΣΗΣ):</w:t>
      </w:r>
      <w:r w:rsidRPr="00AD6554">
        <w:rPr>
          <w:rFonts w:eastAsia="Times New Roman" w:cs="Times New Roman"/>
        </w:rPr>
        <w:t xml:space="preserve"> </w:t>
      </w:r>
      <w:r>
        <w:rPr>
          <w:rFonts w:eastAsia="Times New Roman" w:cs="Times New Roman"/>
          <w:szCs w:val="24"/>
        </w:rPr>
        <w:t>Εντάξει, τι πρόβλημα έχετε; Δεν κατάλαβα. Σας παρακαλώ, μην παρεμβαίνετε.</w:t>
      </w:r>
    </w:p>
    <w:p w14:paraId="7200B23A" w14:textId="77777777" w:rsidR="00412B74" w:rsidRDefault="00EE22A4">
      <w:pPr>
        <w:spacing w:line="600" w:lineRule="auto"/>
        <w:ind w:firstLine="720"/>
        <w:jc w:val="both"/>
        <w:rPr>
          <w:rFonts w:eastAsia="Times New Roman" w:cs="Times New Roman"/>
          <w:bCs/>
          <w:shd w:val="clear" w:color="auto" w:fill="FFFFFF"/>
        </w:rPr>
      </w:pPr>
      <w:r w:rsidRPr="00406CBC">
        <w:rPr>
          <w:rFonts w:eastAsia="Times New Roman" w:cs="Times New Roman"/>
          <w:b/>
          <w:szCs w:val="24"/>
        </w:rPr>
        <w:t>Κ</w:t>
      </w:r>
      <w:r w:rsidRPr="00406CBC">
        <w:rPr>
          <w:rFonts w:eastAsia="Times New Roman" w:cs="Times New Roman"/>
          <w:b/>
          <w:szCs w:val="24"/>
        </w:rPr>
        <w:t xml:space="preserve">ΥΡΙΑΚΟΣ ΜΗΤΣΟΤΑΚΗΣ (Πρόεδρος της </w:t>
      </w:r>
      <w:r w:rsidRPr="00406CBC">
        <w:rPr>
          <w:rFonts w:eastAsia="Times New Roman" w:cs="Times New Roman"/>
          <w:b/>
        </w:rPr>
        <w:t>Νέας Δημοκρατίας):</w:t>
      </w:r>
      <w:r>
        <w:rPr>
          <w:rFonts w:eastAsia="Times New Roman" w:cs="Times New Roman"/>
        </w:rPr>
        <w:t xml:space="preserve"> </w:t>
      </w:r>
      <w:r>
        <w:rPr>
          <w:rFonts w:eastAsia="Times New Roman" w:cs="Times New Roman"/>
          <w:bCs/>
          <w:shd w:val="clear" w:color="auto" w:fill="FFFFFF"/>
        </w:rPr>
        <w:t>Ήμουν πάρα πολύ σαφής σε αυτά τα οποία είπα.</w:t>
      </w:r>
    </w:p>
    <w:p w14:paraId="7200B23B" w14:textId="77777777" w:rsidR="00412B74" w:rsidRDefault="00EE22A4">
      <w:pPr>
        <w:spacing w:line="600" w:lineRule="auto"/>
        <w:ind w:firstLine="720"/>
        <w:jc w:val="both"/>
        <w:rPr>
          <w:rFonts w:eastAsia="Times New Roman" w:cs="Times New Roman"/>
          <w:szCs w:val="24"/>
        </w:rPr>
      </w:pPr>
      <w:r w:rsidRPr="00AD6554">
        <w:rPr>
          <w:rFonts w:eastAsia="Times New Roman" w:cs="Times New Roman"/>
          <w:b/>
        </w:rPr>
        <w:lastRenderedPageBreak/>
        <w:t>ΠΡΟΕΔΡΟΣ (ΝΙΚΟΛΑΟΣ ΒΟΥΤΣΗΣ):</w:t>
      </w:r>
      <w:r w:rsidRPr="00AD6554">
        <w:rPr>
          <w:rFonts w:eastAsia="Times New Roman" w:cs="Times New Roman"/>
        </w:rPr>
        <w:t xml:space="preserve"> </w:t>
      </w:r>
      <w:r>
        <w:rPr>
          <w:rFonts w:eastAsia="Times New Roman" w:cs="Times New Roman"/>
          <w:szCs w:val="24"/>
        </w:rPr>
        <w:t xml:space="preserve">Μην εγκαλείτε για αλλαγές θέσεων. </w:t>
      </w:r>
      <w:r>
        <w:rPr>
          <w:rFonts w:eastAsia="Times New Roman"/>
          <w:szCs w:val="24"/>
        </w:rPr>
        <w:t>Αύριο</w:t>
      </w:r>
      <w:r>
        <w:rPr>
          <w:rFonts w:eastAsia="Times New Roman" w:cs="Times New Roman"/>
          <w:szCs w:val="24"/>
        </w:rPr>
        <w:t xml:space="preserve"> ξεκινάει η </w:t>
      </w:r>
      <w:r>
        <w:rPr>
          <w:rFonts w:eastAsia="Times New Roman" w:cs="Times New Roman"/>
          <w:szCs w:val="24"/>
        </w:rPr>
        <w:t>ε</w:t>
      </w:r>
      <w:r>
        <w:rPr>
          <w:rFonts w:eastAsia="Times New Roman" w:cs="Times New Roman"/>
          <w:szCs w:val="24"/>
        </w:rPr>
        <w:t xml:space="preserve">πιτροπή, όπου θα συζητηθούν όλα. </w:t>
      </w:r>
    </w:p>
    <w:p w14:paraId="7200B23C" w14:textId="77777777" w:rsidR="00412B74" w:rsidRDefault="00EE22A4">
      <w:pPr>
        <w:spacing w:line="600" w:lineRule="auto"/>
        <w:ind w:firstLine="720"/>
        <w:jc w:val="both"/>
        <w:rPr>
          <w:rFonts w:eastAsia="Times New Roman" w:cs="Times New Roman"/>
          <w:bCs/>
          <w:shd w:val="clear" w:color="auto" w:fill="FFFFFF"/>
        </w:rPr>
      </w:pPr>
      <w:r w:rsidRPr="00406CBC">
        <w:rPr>
          <w:rFonts w:eastAsia="Times New Roman" w:cs="Times New Roman"/>
          <w:b/>
          <w:szCs w:val="24"/>
        </w:rPr>
        <w:t xml:space="preserve">ΚΥΡΙΑΚΟΣ ΜΗΤΣΟΤΑΚΗΣ (Πρόεδρος της </w:t>
      </w:r>
      <w:r w:rsidRPr="00406CBC">
        <w:rPr>
          <w:rFonts w:eastAsia="Times New Roman" w:cs="Times New Roman"/>
          <w:b/>
        </w:rPr>
        <w:t xml:space="preserve">Νέας </w:t>
      </w:r>
      <w:r w:rsidRPr="00406CBC">
        <w:rPr>
          <w:rFonts w:eastAsia="Times New Roman" w:cs="Times New Roman"/>
          <w:b/>
        </w:rPr>
        <w:t>Δημοκρατίας):</w:t>
      </w:r>
      <w:r>
        <w:rPr>
          <w:rFonts w:eastAsia="Times New Roman" w:cs="Times New Roman"/>
        </w:rPr>
        <w:t xml:space="preserve"> </w:t>
      </w:r>
      <w:r>
        <w:rPr>
          <w:rFonts w:eastAsia="Times New Roman" w:cs="Times New Roman"/>
          <w:bCs/>
          <w:shd w:val="clear" w:color="auto" w:fill="FFFFFF"/>
        </w:rPr>
        <w:t xml:space="preserve">Το άσυλο των ιδεών περιφρουρείται από το κράτος </w:t>
      </w:r>
      <w:r w:rsidRPr="00136ACF">
        <w:rPr>
          <w:rFonts w:eastAsia="Times New Roman"/>
          <w:bCs/>
          <w:shd w:val="clear" w:color="auto" w:fill="FFFFFF"/>
        </w:rPr>
        <w:t>και</w:t>
      </w:r>
      <w:r>
        <w:rPr>
          <w:rFonts w:eastAsia="Times New Roman" w:cs="Times New Roman"/>
          <w:bCs/>
          <w:shd w:val="clear" w:color="auto" w:fill="FFFFFF"/>
        </w:rPr>
        <w:t xml:space="preserve"> τα ιδρύματα επιστρέφουν, επιτέλους, στους φοιτητές </w:t>
      </w:r>
      <w:r w:rsidRPr="00136ACF">
        <w:rPr>
          <w:rFonts w:eastAsia="Times New Roman"/>
          <w:bCs/>
          <w:shd w:val="clear" w:color="auto" w:fill="FFFFFF"/>
        </w:rPr>
        <w:t>και</w:t>
      </w:r>
      <w:r>
        <w:rPr>
          <w:rFonts w:eastAsia="Times New Roman" w:cs="Times New Roman"/>
          <w:bCs/>
          <w:shd w:val="clear" w:color="auto" w:fill="FFFFFF"/>
        </w:rPr>
        <w:t xml:space="preserve"> τους καθηγητές τους, δ</w:t>
      </w:r>
      <w:r w:rsidRPr="00136ACF">
        <w:rPr>
          <w:rFonts w:eastAsia="Times New Roman" w:cs="Times New Roman"/>
          <w:bCs/>
          <w:shd w:val="clear" w:color="auto" w:fill="FFFFFF"/>
        </w:rPr>
        <w:t>ιότι</w:t>
      </w:r>
      <w:r>
        <w:rPr>
          <w:rFonts w:eastAsia="Times New Roman" w:cs="Times New Roman"/>
          <w:bCs/>
          <w:shd w:val="clear" w:color="auto" w:fill="FFFFFF"/>
        </w:rPr>
        <w:t xml:space="preserve"> </w:t>
      </w:r>
      <w:r w:rsidRPr="00136ACF">
        <w:rPr>
          <w:rFonts w:eastAsia="Times New Roman"/>
          <w:bCs/>
          <w:shd w:val="clear" w:color="auto" w:fill="FFFFFF"/>
        </w:rPr>
        <w:t>δεν</w:t>
      </w:r>
      <w:r>
        <w:rPr>
          <w:rFonts w:eastAsia="Times New Roman" w:cs="Times New Roman"/>
          <w:bCs/>
          <w:shd w:val="clear" w:color="auto" w:fill="FFFFFF"/>
        </w:rPr>
        <w:t xml:space="preserve"> μας ενδιαφέρουν μόνο τα ιδιωτικά πανεπιστήμια </w:t>
      </w:r>
      <w:r w:rsidRPr="00136ACF">
        <w:rPr>
          <w:rFonts w:eastAsia="Times New Roman" w:cs="Times New Roman"/>
          <w:bCs/>
          <w:shd w:val="clear" w:color="auto" w:fill="FFFFFF"/>
        </w:rPr>
        <w:t>αλλά</w:t>
      </w:r>
      <w:r>
        <w:rPr>
          <w:rFonts w:eastAsia="Times New Roman" w:cs="Times New Roman"/>
          <w:bCs/>
          <w:shd w:val="clear" w:color="auto" w:fill="FFFFFF"/>
        </w:rPr>
        <w:t xml:space="preserve"> πρωτίστως τα δημόσια.</w:t>
      </w:r>
    </w:p>
    <w:p w14:paraId="7200B23D" w14:textId="77777777" w:rsidR="00412B74" w:rsidRDefault="00EE22A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Εσείς, προφανώς, κύριε Τσίπρα, </w:t>
      </w:r>
      <w:r>
        <w:rPr>
          <w:rFonts w:eastAsia="Times New Roman" w:cs="Times New Roman"/>
          <w:bCs/>
          <w:shd w:val="clear" w:color="auto" w:fill="FFFFFF"/>
        </w:rPr>
        <w:t xml:space="preserve">θεωρείτε ακαδημαϊκή ελευθερία </w:t>
      </w:r>
      <w:r w:rsidRPr="00136ACF">
        <w:rPr>
          <w:rFonts w:eastAsia="Times New Roman"/>
          <w:bCs/>
          <w:shd w:val="clear" w:color="auto" w:fill="FFFFFF"/>
        </w:rPr>
        <w:t>να</w:t>
      </w:r>
      <w:r>
        <w:rPr>
          <w:rFonts w:eastAsia="Times New Roman" w:cs="Times New Roman"/>
          <w:bCs/>
          <w:shd w:val="clear" w:color="auto" w:fill="FFFFFF"/>
        </w:rPr>
        <w:t xml:space="preserve"> μπαίνουν στο δημόσιο πανεπιστήμιο οι μπαχαλάκηδες, οι ρουβίκωνες, οι ναρκέμποροι και να ληστεύονται καθηγητές, ακόμη </w:t>
      </w:r>
      <w:r w:rsidRPr="00136ACF">
        <w:rPr>
          <w:rFonts w:eastAsia="Times New Roman"/>
          <w:bCs/>
          <w:shd w:val="clear" w:color="auto" w:fill="FFFFFF"/>
        </w:rPr>
        <w:t>και</w:t>
      </w:r>
      <w:r>
        <w:rPr>
          <w:rFonts w:eastAsia="Times New Roman" w:cs="Times New Roman"/>
          <w:bCs/>
          <w:shd w:val="clear" w:color="auto" w:fill="FFFFFF"/>
        </w:rPr>
        <w:t xml:space="preserve"> εντός των πανεπιστημίων. Αυτό εμείς το ονομάζουμε κατάντια </w:t>
      </w:r>
      <w:r w:rsidRPr="00136ACF">
        <w:rPr>
          <w:rFonts w:eastAsia="Times New Roman"/>
          <w:bCs/>
          <w:shd w:val="clear" w:color="auto" w:fill="FFFFFF"/>
        </w:rPr>
        <w:t>και</w:t>
      </w:r>
      <w:r>
        <w:rPr>
          <w:rFonts w:eastAsia="Times New Roman" w:cs="Times New Roman"/>
          <w:bCs/>
          <w:shd w:val="clear" w:color="auto" w:fill="FFFFFF"/>
        </w:rPr>
        <w:t xml:space="preserve"> </w:t>
      </w:r>
      <w:r w:rsidRPr="00136ACF">
        <w:rPr>
          <w:rFonts w:eastAsia="Times New Roman"/>
          <w:bCs/>
          <w:shd w:val="clear" w:color="auto" w:fill="FFFFFF"/>
        </w:rPr>
        <w:t>έχει</w:t>
      </w:r>
      <w:r>
        <w:rPr>
          <w:rFonts w:eastAsia="Times New Roman" w:cs="Times New Roman"/>
          <w:bCs/>
          <w:shd w:val="clear" w:color="auto" w:fill="FFFFFF"/>
        </w:rPr>
        <w:t xml:space="preserve"> ξεφτιλίσει τη χώρα διεθνώς, με δικ</w:t>
      </w:r>
      <w:r>
        <w:rPr>
          <w:rFonts w:eastAsia="Times New Roman" w:cs="Times New Roman"/>
          <w:bCs/>
          <w:shd w:val="clear" w:color="auto" w:fill="FFFFFF"/>
        </w:rPr>
        <w:t>ή σας αποκλειστική ευθύνη!</w:t>
      </w:r>
    </w:p>
    <w:p w14:paraId="7200B23E" w14:textId="77777777" w:rsidR="00412B74" w:rsidRDefault="00EE22A4">
      <w:pPr>
        <w:spacing w:line="600" w:lineRule="auto"/>
        <w:ind w:firstLine="709"/>
        <w:jc w:val="center"/>
        <w:rPr>
          <w:rFonts w:eastAsia="Times New Roman" w:cs="Times New Roman"/>
        </w:rPr>
      </w:pPr>
      <w:r w:rsidRPr="002914BE">
        <w:rPr>
          <w:rFonts w:eastAsia="Times New Roman" w:cs="Times New Roman"/>
        </w:rPr>
        <w:t>(Χειροκροτήματα από την πτέρυγα της Νέας Δημοκρατίας)</w:t>
      </w:r>
    </w:p>
    <w:p w14:paraId="7200B23F" w14:textId="77777777" w:rsidR="00412B74" w:rsidRDefault="00EE22A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Η </w:t>
      </w:r>
      <w:r w:rsidRPr="00136ACF">
        <w:rPr>
          <w:rFonts w:eastAsia="Times New Roman"/>
          <w:bCs/>
          <w:shd w:val="clear" w:color="auto" w:fill="FFFFFF"/>
        </w:rPr>
        <w:t>διάταξη</w:t>
      </w:r>
      <w:r>
        <w:rPr>
          <w:rFonts w:eastAsia="Times New Roman" w:cs="Times New Roman"/>
          <w:bCs/>
          <w:shd w:val="clear" w:color="auto" w:fill="FFFFFF"/>
        </w:rPr>
        <w:t xml:space="preserve"> </w:t>
      </w:r>
      <w:r w:rsidRPr="00136ACF">
        <w:rPr>
          <w:rFonts w:eastAsia="Times New Roman" w:cs="Times New Roman"/>
          <w:bCs/>
          <w:shd w:val="clear" w:color="auto" w:fill="FFFFFF"/>
        </w:rPr>
        <w:t>που</w:t>
      </w:r>
      <w:r>
        <w:rPr>
          <w:rFonts w:eastAsia="Times New Roman" w:cs="Times New Roman"/>
          <w:bCs/>
          <w:shd w:val="clear" w:color="auto" w:fill="FFFFFF"/>
        </w:rPr>
        <w:t xml:space="preserve"> καταργεί το άσυλο, ευτυχώς, </w:t>
      </w:r>
      <w:r w:rsidRPr="00136ACF">
        <w:rPr>
          <w:rFonts w:eastAsia="Times New Roman"/>
          <w:bCs/>
          <w:shd w:val="clear" w:color="auto" w:fill="FFFFFF"/>
        </w:rPr>
        <w:t>δεν</w:t>
      </w:r>
      <w:r>
        <w:rPr>
          <w:rFonts w:eastAsia="Times New Roman" w:cs="Times New Roman"/>
          <w:bCs/>
          <w:shd w:val="clear" w:color="auto" w:fill="FFFFFF"/>
        </w:rPr>
        <w:t xml:space="preserve"> </w:t>
      </w:r>
      <w:r w:rsidRPr="00136ACF">
        <w:rPr>
          <w:rFonts w:eastAsia="Times New Roman"/>
          <w:bCs/>
          <w:shd w:val="clear" w:color="auto" w:fill="FFFFFF"/>
        </w:rPr>
        <w:t>χρειάζεται</w:t>
      </w:r>
      <w:r>
        <w:rPr>
          <w:rFonts w:eastAsia="Times New Roman" w:cs="Times New Roman"/>
          <w:bCs/>
          <w:shd w:val="clear" w:color="auto" w:fill="FFFFFF"/>
        </w:rPr>
        <w:t xml:space="preserve"> συνταγματική αλλαγή. </w:t>
      </w:r>
      <w:r w:rsidRPr="00136ACF">
        <w:rPr>
          <w:rFonts w:eastAsia="Times New Roman"/>
          <w:bCs/>
          <w:shd w:val="clear" w:color="auto" w:fill="FFFFFF"/>
        </w:rPr>
        <w:t>Θα</w:t>
      </w:r>
      <w:r>
        <w:rPr>
          <w:rFonts w:eastAsia="Times New Roman" w:cs="Times New Roman"/>
          <w:bCs/>
          <w:shd w:val="clear" w:color="auto" w:fill="FFFFFF"/>
        </w:rPr>
        <w:t xml:space="preserve"> </w:t>
      </w:r>
      <w:r w:rsidRPr="00136ACF">
        <w:rPr>
          <w:rFonts w:eastAsia="Times New Roman"/>
          <w:bCs/>
          <w:shd w:val="clear" w:color="auto" w:fill="FFFFFF"/>
        </w:rPr>
        <w:t>είναι</w:t>
      </w:r>
      <w:r>
        <w:rPr>
          <w:rFonts w:eastAsia="Times New Roman" w:cs="Times New Roman"/>
          <w:bCs/>
          <w:shd w:val="clear" w:color="auto" w:fill="FFFFFF"/>
        </w:rPr>
        <w:t xml:space="preserve"> από τις πρώτες </w:t>
      </w:r>
      <w:r w:rsidRPr="00136ACF">
        <w:rPr>
          <w:rFonts w:eastAsia="Times New Roman" w:cs="Times New Roman"/>
          <w:bCs/>
          <w:shd w:val="clear" w:color="auto" w:fill="FFFFFF"/>
        </w:rPr>
        <w:t>που</w:t>
      </w:r>
      <w:r>
        <w:rPr>
          <w:rFonts w:eastAsia="Times New Roman" w:cs="Times New Roman"/>
          <w:bCs/>
          <w:shd w:val="clear" w:color="auto" w:fill="FFFFFF"/>
        </w:rPr>
        <w:t xml:space="preserve"> θα ψηφίσει η νέα μας </w:t>
      </w:r>
      <w:r>
        <w:rPr>
          <w:rFonts w:eastAsia="Times New Roman"/>
          <w:bCs/>
          <w:shd w:val="clear" w:color="auto" w:fill="FFFFFF"/>
        </w:rPr>
        <w:t>κ</w:t>
      </w:r>
      <w:r w:rsidRPr="00136ACF">
        <w:rPr>
          <w:rFonts w:eastAsia="Times New Roman"/>
          <w:bCs/>
          <w:shd w:val="clear" w:color="auto" w:fill="FFFFFF"/>
        </w:rPr>
        <w:t>υβέρνηση</w:t>
      </w:r>
      <w:r>
        <w:rPr>
          <w:rFonts w:eastAsia="Times New Roman" w:cs="Times New Roman"/>
          <w:bCs/>
          <w:shd w:val="clear" w:color="auto" w:fill="FFFFFF"/>
        </w:rPr>
        <w:t xml:space="preserve">. </w:t>
      </w:r>
    </w:p>
    <w:p w14:paraId="7200B240" w14:textId="77777777" w:rsidR="00412B74" w:rsidRDefault="00EE22A4">
      <w:pPr>
        <w:spacing w:line="600" w:lineRule="auto"/>
        <w:ind w:firstLine="720"/>
        <w:jc w:val="both"/>
        <w:rPr>
          <w:rFonts w:eastAsia="Times New Roman" w:cs="Times New Roman"/>
          <w:bCs/>
          <w:shd w:val="clear" w:color="auto" w:fill="FFFFFF"/>
        </w:rPr>
      </w:pPr>
      <w:r w:rsidRPr="00136ACF">
        <w:rPr>
          <w:rFonts w:eastAsia="Times New Roman" w:cs="Times New Roman"/>
          <w:bCs/>
          <w:shd w:val="clear" w:color="auto" w:fill="FFFFFF"/>
        </w:rPr>
        <w:t>Αλλά</w:t>
      </w:r>
      <w:r>
        <w:rPr>
          <w:rFonts w:eastAsia="Times New Roman" w:cs="Times New Roman"/>
          <w:bCs/>
          <w:shd w:val="clear" w:color="auto" w:fill="FFFFFF"/>
        </w:rPr>
        <w:t xml:space="preserve"> μιας </w:t>
      </w:r>
      <w:r w:rsidRPr="00136ACF">
        <w:rPr>
          <w:rFonts w:eastAsia="Times New Roman"/>
          <w:bCs/>
          <w:shd w:val="clear" w:color="auto" w:fill="FFFFFF"/>
        </w:rPr>
        <w:t>και</w:t>
      </w:r>
      <w:r>
        <w:rPr>
          <w:rFonts w:eastAsia="Times New Roman" w:cs="Times New Roman"/>
          <w:bCs/>
          <w:shd w:val="clear" w:color="auto" w:fill="FFFFFF"/>
        </w:rPr>
        <w:t xml:space="preserve"> μιλάμε για το </w:t>
      </w:r>
      <w:r w:rsidRPr="00136ACF">
        <w:rPr>
          <w:rFonts w:eastAsia="Times New Roman"/>
          <w:bCs/>
          <w:shd w:val="clear" w:color="auto" w:fill="FFFFFF"/>
        </w:rPr>
        <w:t>άρθρο</w:t>
      </w:r>
      <w:r>
        <w:rPr>
          <w:rFonts w:eastAsia="Times New Roman" w:cs="Times New Roman"/>
          <w:bCs/>
          <w:shd w:val="clear" w:color="auto" w:fill="FFFFFF"/>
        </w:rPr>
        <w:t xml:space="preserve"> 16, θέλω </w:t>
      </w:r>
      <w:r w:rsidRPr="00136ACF">
        <w:rPr>
          <w:rFonts w:eastAsia="Times New Roman"/>
          <w:bCs/>
          <w:shd w:val="clear" w:color="auto" w:fill="FFFFFF"/>
        </w:rPr>
        <w:t>να</w:t>
      </w:r>
      <w:r>
        <w:rPr>
          <w:rFonts w:eastAsia="Times New Roman" w:cs="Times New Roman"/>
          <w:bCs/>
          <w:shd w:val="clear" w:color="auto" w:fill="FFFFFF"/>
        </w:rPr>
        <w:t xml:space="preserve"> σας ρωτήσω ακόμα κάτι, κύριε Τσίπρα: Εάν κάποιος </w:t>
      </w:r>
      <w:r w:rsidRPr="00136ACF">
        <w:rPr>
          <w:rFonts w:eastAsia="Times New Roman" w:cs="Times New Roman"/>
          <w:bCs/>
          <w:shd w:val="clear" w:color="auto" w:fill="FFFFFF"/>
        </w:rPr>
        <w:t>όπως</w:t>
      </w:r>
      <w:r>
        <w:rPr>
          <w:rFonts w:eastAsia="Times New Roman" w:cs="Times New Roman"/>
          <w:bCs/>
          <w:shd w:val="clear" w:color="auto" w:fill="FFFFFF"/>
        </w:rPr>
        <w:t xml:space="preserve"> εσείς, εγώ, </w:t>
      </w:r>
      <w:r w:rsidRPr="00136ACF">
        <w:rPr>
          <w:rFonts w:eastAsia="Times New Roman" w:cs="Times New Roman"/>
          <w:bCs/>
          <w:shd w:val="clear" w:color="auto" w:fill="FFFFFF"/>
        </w:rPr>
        <w:t>μπορεί</w:t>
      </w:r>
      <w:r>
        <w:rPr>
          <w:rFonts w:eastAsia="Times New Roman" w:cs="Times New Roman"/>
          <w:bCs/>
          <w:shd w:val="clear" w:color="auto" w:fill="FFFFFF"/>
        </w:rPr>
        <w:t xml:space="preserve"> </w:t>
      </w:r>
      <w:r w:rsidRPr="00136ACF">
        <w:rPr>
          <w:rFonts w:eastAsia="Times New Roman"/>
          <w:bCs/>
          <w:shd w:val="clear" w:color="auto" w:fill="FFFFFF"/>
        </w:rPr>
        <w:t>και</w:t>
      </w:r>
      <w:r>
        <w:rPr>
          <w:rFonts w:eastAsia="Times New Roman" w:cs="Times New Roman"/>
          <w:bCs/>
          <w:shd w:val="clear" w:color="auto" w:fill="FFFFFF"/>
        </w:rPr>
        <w:t xml:space="preserve"> πολλοί συνάδελφοί μας, εμπιστευόμαστε την ιδιωτική εκπαίδευση για τα παιδιά μας στο νηπιαγωγείο, στο δημοτικό, στο γυμνάσιο, στο λύκειο, </w:t>
      </w:r>
      <w:r w:rsidRPr="00136ACF">
        <w:rPr>
          <w:rFonts w:eastAsia="Times New Roman" w:cs="Times New Roman"/>
          <w:bCs/>
          <w:shd w:val="clear" w:color="auto" w:fill="FFFFFF"/>
        </w:rPr>
        <w:t>γιατί</w:t>
      </w:r>
      <w:r>
        <w:rPr>
          <w:rFonts w:eastAsia="Times New Roman" w:cs="Times New Roman"/>
          <w:bCs/>
          <w:shd w:val="clear" w:color="auto" w:fill="FFFFFF"/>
        </w:rPr>
        <w:t xml:space="preserve"> τους στερούμε αυτό το </w:t>
      </w:r>
      <w:r w:rsidRPr="00136ACF">
        <w:rPr>
          <w:rFonts w:eastAsia="Times New Roman" w:cs="Times New Roman"/>
          <w:bCs/>
          <w:shd w:val="clear" w:color="auto" w:fill="FFFFFF"/>
        </w:rPr>
        <w:t>δ</w:t>
      </w:r>
      <w:r w:rsidRPr="00136ACF">
        <w:rPr>
          <w:rFonts w:eastAsia="Times New Roman" w:cs="Times New Roman"/>
          <w:bCs/>
          <w:shd w:val="clear" w:color="auto" w:fill="FFFFFF"/>
        </w:rPr>
        <w:t>ικαίωμα</w:t>
      </w:r>
      <w:r>
        <w:rPr>
          <w:rFonts w:eastAsia="Times New Roman" w:cs="Times New Roman"/>
          <w:bCs/>
          <w:shd w:val="clear" w:color="auto" w:fill="FFFFFF"/>
        </w:rPr>
        <w:t xml:space="preserve"> στο πανεπιστήμιο;</w:t>
      </w:r>
    </w:p>
    <w:p w14:paraId="7200B241" w14:textId="77777777" w:rsidR="00412B74" w:rsidRDefault="00EE22A4">
      <w:pPr>
        <w:spacing w:line="600" w:lineRule="auto"/>
        <w:ind w:firstLine="720"/>
        <w:jc w:val="both"/>
        <w:rPr>
          <w:rFonts w:eastAsia="Times New Roman"/>
          <w:bCs/>
          <w:shd w:val="clear" w:color="auto" w:fill="FFFFFF"/>
        </w:rPr>
      </w:pPr>
      <w:r>
        <w:rPr>
          <w:rFonts w:eastAsia="Times New Roman" w:cs="Times New Roman"/>
          <w:bCs/>
          <w:shd w:val="clear" w:color="auto" w:fill="FFFFFF"/>
        </w:rPr>
        <w:t>Γ</w:t>
      </w:r>
      <w:r w:rsidRPr="00136ACF">
        <w:rPr>
          <w:rFonts w:eastAsia="Times New Roman" w:cs="Times New Roman"/>
          <w:bCs/>
          <w:shd w:val="clear" w:color="auto" w:fill="FFFFFF"/>
        </w:rPr>
        <w:t>ιατί</w:t>
      </w:r>
      <w:r>
        <w:rPr>
          <w:rFonts w:eastAsia="Times New Roman" w:cs="Times New Roman"/>
          <w:bCs/>
          <w:shd w:val="clear" w:color="auto" w:fill="FFFFFF"/>
        </w:rPr>
        <w:t xml:space="preserve"> με τη στάση σας σήμερα συναινείτε στο </w:t>
      </w:r>
      <w:r w:rsidRPr="00136ACF">
        <w:rPr>
          <w:rFonts w:eastAsia="Times New Roman"/>
          <w:bCs/>
          <w:shd w:val="clear" w:color="auto" w:fill="FFFFFF"/>
        </w:rPr>
        <w:t>να</w:t>
      </w:r>
      <w:r>
        <w:rPr>
          <w:rFonts w:eastAsia="Times New Roman" w:cs="Times New Roman"/>
          <w:bCs/>
          <w:shd w:val="clear" w:color="auto" w:fill="FFFFFF"/>
        </w:rPr>
        <w:t xml:space="preserve"> φεύγουν </w:t>
      </w:r>
      <w:r>
        <w:rPr>
          <w:rFonts w:eastAsia="Times New Roman"/>
          <w:bCs/>
          <w:shd w:val="clear" w:color="auto" w:fill="FFFFFF"/>
        </w:rPr>
        <w:t xml:space="preserve">από την πατρίδα μας δεκάδες χιλιάδες νέα παιδιά, </w:t>
      </w:r>
      <w:r w:rsidRPr="00136ACF">
        <w:rPr>
          <w:rFonts w:eastAsia="Times New Roman"/>
          <w:bCs/>
          <w:shd w:val="clear" w:color="auto" w:fill="FFFFFF"/>
        </w:rPr>
        <w:t>για να</w:t>
      </w:r>
      <w:r>
        <w:rPr>
          <w:rFonts w:eastAsia="Times New Roman"/>
          <w:bCs/>
          <w:shd w:val="clear" w:color="auto" w:fill="FFFFFF"/>
        </w:rPr>
        <w:t xml:space="preserve"> σπουδάσουν στο εξωτερικό σε ιδιωτικά πανεπιστήμια </w:t>
      </w:r>
      <w:r w:rsidRPr="00136ACF">
        <w:rPr>
          <w:rFonts w:eastAsia="Times New Roman"/>
          <w:bCs/>
          <w:shd w:val="clear" w:color="auto" w:fill="FFFFFF"/>
        </w:rPr>
        <w:t>και</w:t>
      </w:r>
      <w:r>
        <w:rPr>
          <w:rFonts w:eastAsia="Times New Roman"/>
          <w:bCs/>
          <w:shd w:val="clear" w:color="auto" w:fill="FFFFFF"/>
        </w:rPr>
        <w:t xml:space="preserve"> στερείτε με αυτό</w:t>
      </w:r>
      <w:r>
        <w:rPr>
          <w:rFonts w:eastAsia="Times New Roman"/>
          <w:bCs/>
          <w:shd w:val="clear" w:color="auto" w:fill="FFFFFF"/>
        </w:rPr>
        <w:t>ν</w:t>
      </w:r>
      <w:r>
        <w:rPr>
          <w:rFonts w:eastAsia="Times New Roman"/>
          <w:bCs/>
          <w:shd w:val="clear" w:color="auto" w:fill="FFFFFF"/>
        </w:rPr>
        <w:t xml:space="preserve"> τον τρόπο από την </w:t>
      </w:r>
      <w:r w:rsidRPr="00136ACF">
        <w:rPr>
          <w:rFonts w:eastAsia="Times New Roman"/>
          <w:bCs/>
          <w:shd w:val="clear" w:color="auto" w:fill="FFFFFF"/>
        </w:rPr>
        <w:t>οικονομ</w:t>
      </w:r>
      <w:r>
        <w:rPr>
          <w:rFonts w:eastAsia="Times New Roman"/>
          <w:bCs/>
          <w:shd w:val="clear" w:color="auto" w:fill="FFFFFF"/>
        </w:rPr>
        <w:t>ία μας πολύτιμα έσοδα;</w:t>
      </w:r>
      <w:r>
        <w:rPr>
          <w:rFonts w:eastAsia="Times New Roman"/>
          <w:bCs/>
          <w:shd w:val="clear" w:color="auto" w:fill="FFFFFF"/>
        </w:rPr>
        <w:t xml:space="preserve"> </w:t>
      </w:r>
      <w:r w:rsidRPr="00136ACF">
        <w:rPr>
          <w:rFonts w:eastAsia="Times New Roman"/>
          <w:bCs/>
          <w:shd w:val="clear" w:color="auto" w:fill="FFFFFF"/>
        </w:rPr>
        <w:t>Και</w:t>
      </w:r>
      <w:r>
        <w:rPr>
          <w:rFonts w:eastAsia="Times New Roman"/>
          <w:bCs/>
          <w:shd w:val="clear" w:color="auto" w:fill="FFFFFF"/>
        </w:rPr>
        <w:t xml:space="preserve"> </w:t>
      </w:r>
      <w:r w:rsidRPr="00136ACF">
        <w:rPr>
          <w:rFonts w:eastAsia="Times New Roman"/>
          <w:bCs/>
          <w:shd w:val="clear" w:color="auto" w:fill="FFFFFF"/>
        </w:rPr>
        <w:t>γιατί</w:t>
      </w:r>
      <w:r>
        <w:rPr>
          <w:rFonts w:eastAsia="Times New Roman"/>
          <w:bCs/>
          <w:shd w:val="clear" w:color="auto" w:fill="FFFFFF"/>
        </w:rPr>
        <w:t xml:space="preserve"> τελικά επιμένετε η Ελλάδα </w:t>
      </w:r>
      <w:r w:rsidRPr="00136ACF">
        <w:rPr>
          <w:rFonts w:eastAsia="Times New Roman"/>
          <w:bCs/>
          <w:shd w:val="clear" w:color="auto" w:fill="FFFFFF"/>
        </w:rPr>
        <w:t>να</w:t>
      </w:r>
      <w:r>
        <w:rPr>
          <w:rFonts w:eastAsia="Times New Roman"/>
          <w:bCs/>
          <w:shd w:val="clear" w:color="auto" w:fill="FFFFFF"/>
        </w:rPr>
        <w:t xml:space="preserve"> </w:t>
      </w:r>
      <w:r w:rsidRPr="00136ACF">
        <w:rPr>
          <w:rFonts w:eastAsia="Times New Roman"/>
          <w:bCs/>
          <w:shd w:val="clear" w:color="auto" w:fill="FFFFFF"/>
        </w:rPr>
        <w:t>είναι</w:t>
      </w:r>
      <w:r>
        <w:rPr>
          <w:rFonts w:eastAsia="Times New Roman"/>
          <w:bCs/>
          <w:shd w:val="clear" w:color="auto" w:fill="FFFFFF"/>
        </w:rPr>
        <w:t xml:space="preserve"> η μόνη χώρα στον κόσμο </w:t>
      </w:r>
      <w:r w:rsidRPr="00136ACF">
        <w:rPr>
          <w:rFonts w:eastAsia="Times New Roman"/>
          <w:bCs/>
          <w:shd w:val="clear" w:color="auto" w:fill="FFFFFF"/>
        </w:rPr>
        <w:t>που</w:t>
      </w:r>
      <w:r>
        <w:rPr>
          <w:rFonts w:eastAsia="Times New Roman"/>
          <w:bCs/>
          <w:shd w:val="clear" w:color="auto" w:fill="FFFFFF"/>
        </w:rPr>
        <w:t xml:space="preserve"> διατηρεί το κρατικό μονοπώλιο στη δημόσια εκπαίδευση, όταν αυτό </w:t>
      </w:r>
      <w:r w:rsidRPr="00136ACF">
        <w:rPr>
          <w:rFonts w:eastAsia="Times New Roman"/>
          <w:bCs/>
          <w:shd w:val="clear" w:color="auto" w:fill="FFFFFF"/>
        </w:rPr>
        <w:t>έχει</w:t>
      </w:r>
      <w:r>
        <w:rPr>
          <w:rFonts w:eastAsia="Times New Roman"/>
          <w:bCs/>
          <w:shd w:val="clear" w:color="auto" w:fill="FFFFFF"/>
        </w:rPr>
        <w:t xml:space="preserve"> καταργηθεί ακόμη </w:t>
      </w:r>
      <w:r w:rsidRPr="00136ACF">
        <w:rPr>
          <w:rFonts w:eastAsia="Times New Roman"/>
          <w:bCs/>
          <w:shd w:val="clear" w:color="auto" w:fill="FFFFFF"/>
        </w:rPr>
        <w:t>και</w:t>
      </w:r>
      <w:r>
        <w:rPr>
          <w:rFonts w:eastAsia="Times New Roman"/>
          <w:bCs/>
          <w:shd w:val="clear" w:color="auto" w:fill="FFFFFF"/>
        </w:rPr>
        <w:t xml:space="preserve"> στη Βόρεια Κορέα;</w:t>
      </w:r>
    </w:p>
    <w:p w14:paraId="7200B242" w14:textId="77777777" w:rsidR="00412B74" w:rsidRDefault="00EE22A4">
      <w:pPr>
        <w:spacing w:line="600" w:lineRule="auto"/>
        <w:ind w:firstLine="720"/>
        <w:jc w:val="both"/>
        <w:rPr>
          <w:rFonts w:eastAsia="Times New Roman"/>
          <w:bCs/>
          <w:shd w:val="clear" w:color="auto" w:fill="FFFFFF"/>
        </w:rPr>
      </w:pPr>
      <w:r>
        <w:rPr>
          <w:rFonts w:eastAsia="Times New Roman"/>
          <w:bCs/>
          <w:shd w:val="clear" w:color="auto" w:fill="FFFFFF"/>
        </w:rPr>
        <w:lastRenderedPageBreak/>
        <w:t xml:space="preserve">Θα επιμείνουμε μέχρι τέλους στην </w:t>
      </w:r>
      <w:r w:rsidRPr="00136ACF">
        <w:rPr>
          <w:rFonts w:eastAsia="Times New Roman"/>
          <w:bCs/>
          <w:shd w:val="clear" w:color="auto" w:fill="FFFFFF"/>
        </w:rPr>
        <w:t>ανάγκη</w:t>
      </w:r>
      <w:r>
        <w:rPr>
          <w:rFonts w:eastAsia="Times New Roman"/>
          <w:bCs/>
          <w:shd w:val="clear" w:color="auto" w:fill="FFFFFF"/>
        </w:rPr>
        <w:t xml:space="preserve"> αλλαγής του </w:t>
      </w:r>
      <w:r w:rsidRPr="00136ACF">
        <w:rPr>
          <w:rFonts w:eastAsia="Times New Roman"/>
          <w:bCs/>
          <w:shd w:val="clear" w:color="auto" w:fill="FFFFFF"/>
        </w:rPr>
        <w:t>άρθρο</w:t>
      </w:r>
      <w:r>
        <w:rPr>
          <w:rFonts w:eastAsia="Times New Roman"/>
          <w:bCs/>
          <w:shd w:val="clear" w:color="auto" w:fill="FFFFFF"/>
        </w:rPr>
        <w:t xml:space="preserve">υ 16, </w:t>
      </w:r>
      <w:r w:rsidRPr="00136ACF">
        <w:rPr>
          <w:rFonts w:eastAsia="Times New Roman"/>
          <w:bCs/>
          <w:shd w:val="clear" w:color="auto" w:fill="FFFFFF"/>
        </w:rPr>
        <w:t>γιατί</w:t>
      </w:r>
      <w:r>
        <w:rPr>
          <w:rFonts w:eastAsia="Times New Roman"/>
          <w:bCs/>
          <w:shd w:val="clear" w:color="auto" w:fill="FFFFFF"/>
        </w:rPr>
        <w:t xml:space="preserve"> η </w:t>
      </w:r>
      <w:r w:rsidRPr="00136ACF">
        <w:rPr>
          <w:rFonts w:eastAsia="Times New Roman"/>
          <w:bCs/>
          <w:shd w:val="clear" w:color="auto" w:fill="FFFFFF"/>
        </w:rPr>
        <w:t xml:space="preserve">Νέα </w:t>
      </w:r>
      <w:r w:rsidRPr="00136ACF">
        <w:rPr>
          <w:rFonts w:eastAsia="Times New Roman"/>
          <w:bCs/>
          <w:shd w:val="clear" w:color="auto" w:fill="FFFFFF"/>
        </w:rPr>
        <w:t xml:space="preserve">Δημοκρατία </w:t>
      </w:r>
      <w:r>
        <w:rPr>
          <w:rFonts w:eastAsia="Times New Roman"/>
          <w:bCs/>
          <w:shd w:val="clear" w:color="auto" w:fill="FFFFFF"/>
        </w:rPr>
        <w:t>θεωρεί αυτή την αλλαγή μείζονος σημασίας…</w:t>
      </w:r>
    </w:p>
    <w:p w14:paraId="7200B243" w14:textId="77777777" w:rsidR="00412B74" w:rsidRDefault="00EE22A4">
      <w:pPr>
        <w:spacing w:line="600" w:lineRule="auto"/>
        <w:ind w:firstLine="709"/>
        <w:jc w:val="center"/>
        <w:rPr>
          <w:rFonts w:eastAsia="Times New Roman" w:cs="Times New Roman"/>
        </w:rPr>
      </w:pPr>
      <w:r w:rsidRPr="002914BE">
        <w:rPr>
          <w:rFonts w:eastAsia="Times New Roman" w:cs="Times New Roman"/>
        </w:rPr>
        <w:t>(Χειροκροτήματα από την πτέρυγα της Νέας Δημοκρατίας)</w:t>
      </w:r>
    </w:p>
    <w:p w14:paraId="7200B244" w14:textId="77777777" w:rsidR="00412B74" w:rsidRDefault="00EE22A4">
      <w:pPr>
        <w:spacing w:line="600" w:lineRule="auto"/>
        <w:ind w:firstLine="709"/>
        <w:jc w:val="both"/>
        <w:rPr>
          <w:rFonts w:eastAsia="Times New Roman"/>
          <w:bCs/>
          <w:shd w:val="clear" w:color="auto" w:fill="FFFFFF"/>
        </w:rPr>
      </w:pPr>
      <w:r>
        <w:rPr>
          <w:rFonts w:eastAsia="Times New Roman"/>
          <w:bCs/>
          <w:shd w:val="clear" w:color="auto" w:fill="FFFFFF"/>
        </w:rPr>
        <w:t xml:space="preserve">…όπως βέβαια </w:t>
      </w:r>
      <w:r w:rsidRPr="00136ACF">
        <w:rPr>
          <w:rFonts w:eastAsia="Times New Roman"/>
          <w:bCs/>
          <w:shd w:val="clear" w:color="auto" w:fill="FFFFFF"/>
        </w:rPr>
        <w:t>και</w:t>
      </w:r>
      <w:r>
        <w:rPr>
          <w:rFonts w:eastAsia="Times New Roman"/>
          <w:bCs/>
          <w:shd w:val="clear" w:color="auto" w:fill="FFFFFF"/>
        </w:rPr>
        <w:t xml:space="preserve"> τα άλλα </w:t>
      </w:r>
      <w:r w:rsidRPr="00136ACF">
        <w:rPr>
          <w:rFonts w:eastAsia="Times New Roman"/>
          <w:bCs/>
          <w:shd w:val="clear" w:color="auto" w:fill="FFFFFF"/>
        </w:rPr>
        <w:t>άρθρ</w:t>
      </w:r>
      <w:r>
        <w:rPr>
          <w:rFonts w:eastAsia="Times New Roman"/>
          <w:bCs/>
          <w:shd w:val="clear" w:color="auto" w:fill="FFFFFF"/>
        </w:rPr>
        <w:t xml:space="preserve">α, στα οποία αναφέρθηκα, το 17, το 24, το 78, το 79, το 82, το 102 </w:t>
      </w:r>
      <w:r w:rsidRPr="00136ACF">
        <w:rPr>
          <w:rFonts w:eastAsia="Times New Roman"/>
          <w:bCs/>
          <w:shd w:val="clear" w:color="auto" w:fill="FFFFFF"/>
        </w:rPr>
        <w:t>και</w:t>
      </w:r>
      <w:r>
        <w:rPr>
          <w:rFonts w:eastAsia="Times New Roman"/>
          <w:bCs/>
          <w:shd w:val="clear" w:color="auto" w:fill="FFFFFF"/>
        </w:rPr>
        <w:t xml:space="preserve"> το 106.</w:t>
      </w:r>
    </w:p>
    <w:p w14:paraId="7200B245" w14:textId="77777777" w:rsidR="00412B74" w:rsidRDefault="00EE22A4">
      <w:pPr>
        <w:spacing w:line="600" w:lineRule="auto"/>
        <w:ind w:firstLine="720"/>
        <w:jc w:val="both"/>
        <w:rPr>
          <w:rFonts w:eastAsia="Times New Roman"/>
          <w:bCs/>
          <w:shd w:val="clear" w:color="auto" w:fill="FFFFFF"/>
        </w:rPr>
      </w:pPr>
      <w:r>
        <w:rPr>
          <w:rFonts w:eastAsia="Times New Roman"/>
          <w:bCs/>
          <w:shd w:val="clear" w:color="auto" w:fill="FFFFFF"/>
        </w:rPr>
        <w:t xml:space="preserve">Αρχή τρίτη: Το Σύνταγμά μας </w:t>
      </w:r>
      <w:r w:rsidRPr="00136ACF">
        <w:rPr>
          <w:rFonts w:eastAsia="Times New Roman"/>
          <w:bCs/>
          <w:shd w:val="clear" w:color="auto" w:fill="FFFFFF"/>
        </w:rPr>
        <w:t>πρέπει</w:t>
      </w:r>
      <w:r>
        <w:rPr>
          <w:rFonts w:eastAsia="Times New Roman"/>
          <w:bCs/>
          <w:shd w:val="clear" w:color="auto" w:fill="FFFFFF"/>
        </w:rPr>
        <w:t xml:space="preserve"> </w:t>
      </w:r>
      <w:r w:rsidRPr="00136ACF">
        <w:rPr>
          <w:rFonts w:eastAsia="Times New Roman"/>
          <w:bCs/>
          <w:shd w:val="clear" w:color="auto" w:fill="FFFFFF"/>
        </w:rPr>
        <w:t>να</w:t>
      </w:r>
      <w:r>
        <w:rPr>
          <w:rFonts w:eastAsia="Times New Roman"/>
          <w:bCs/>
          <w:shd w:val="clear" w:color="auto" w:fill="FFFFFF"/>
        </w:rPr>
        <w:t xml:space="preserve"> εξασφαλίζει την </w:t>
      </w:r>
      <w:r w:rsidRPr="00136ACF">
        <w:rPr>
          <w:rFonts w:eastAsia="Times New Roman"/>
          <w:bCs/>
          <w:shd w:val="clear" w:color="auto" w:fill="FFFFFF"/>
        </w:rPr>
        <w:t>κοινωνική</w:t>
      </w:r>
      <w:r>
        <w:rPr>
          <w:rFonts w:eastAsia="Times New Roman"/>
          <w:bCs/>
          <w:shd w:val="clear" w:color="auto" w:fill="FFFFFF"/>
        </w:rPr>
        <w:t xml:space="preserve"> αλληλεγγύη </w:t>
      </w:r>
      <w:r w:rsidRPr="00136ACF">
        <w:rPr>
          <w:rFonts w:eastAsia="Times New Roman"/>
          <w:bCs/>
          <w:shd w:val="clear" w:color="auto" w:fill="FFFFFF"/>
        </w:rPr>
        <w:t>και</w:t>
      </w:r>
      <w:r>
        <w:rPr>
          <w:rFonts w:eastAsia="Times New Roman"/>
          <w:bCs/>
          <w:shd w:val="clear" w:color="auto" w:fill="FFFFFF"/>
        </w:rPr>
        <w:t xml:space="preserve"> τις ίσες ευκαιρίες, ως όχημα </w:t>
      </w:r>
      <w:r w:rsidRPr="00136ACF">
        <w:rPr>
          <w:rFonts w:eastAsia="Times New Roman"/>
          <w:bCs/>
          <w:shd w:val="clear" w:color="auto" w:fill="FFFFFF"/>
        </w:rPr>
        <w:t>κοινωνική</w:t>
      </w:r>
      <w:r>
        <w:rPr>
          <w:rFonts w:eastAsia="Times New Roman"/>
          <w:bCs/>
          <w:shd w:val="clear" w:color="auto" w:fill="FFFFFF"/>
        </w:rPr>
        <w:t xml:space="preserve">ς κινητικότητας </w:t>
      </w:r>
      <w:r w:rsidRPr="00136ACF">
        <w:rPr>
          <w:rFonts w:eastAsia="Times New Roman"/>
          <w:bCs/>
          <w:shd w:val="clear" w:color="auto" w:fill="FFFFFF"/>
        </w:rPr>
        <w:t>και</w:t>
      </w:r>
      <w:r>
        <w:rPr>
          <w:rFonts w:eastAsia="Times New Roman"/>
          <w:bCs/>
          <w:shd w:val="clear" w:color="auto" w:fill="FFFFFF"/>
        </w:rPr>
        <w:t xml:space="preserve"> συνθήκη ευημερίας για όλους, ν</w:t>
      </w:r>
      <w:r w:rsidRPr="00136ACF">
        <w:rPr>
          <w:rFonts w:eastAsia="Times New Roman"/>
          <w:bCs/>
          <w:shd w:val="clear" w:color="auto" w:fill="FFFFFF"/>
        </w:rPr>
        <w:t>α</w:t>
      </w:r>
      <w:r>
        <w:rPr>
          <w:rFonts w:eastAsia="Times New Roman"/>
          <w:bCs/>
          <w:shd w:val="clear" w:color="auto" w:fill="FFFFFF"/>
        </w:rPr>
        <w:t xml:space="preserve"> αντιμετωπίζει τις πελατειακές δομές του κράτους </w:t>
      </w:r>
      <w:r w:rsidRPr="00136ACF">
        <w:rPr>
          <w:rFonts w:eastAsia="Times New Roman"/>
          <w:bCs/>
          <w:shd w:val="clear" w:color="auto" w:fill="FFFFFF"/>
        </w:rPr>
        <w:t>και</w:t>
      </w:r>
      <w:r>
        <w:rPr>
          <w:rFonts w:eastAsia="Times New Roman"/>
          <w:bCs/>
          <w:shd w:val="clear" w:color="auto" w:fill="FFFFFF"/>
        </w:rPr>
        <w:t xml:space="preserve"> να ενισχύει την κοινωνία των πολιτών.</w:t>
      </w:r>
    </w:p>
    <w:p w14:paraId="7200B246" w14:textId="77777777" w:rsidR="00412B74" w:rsidRDefault="00EE22A4">
      <w:pPr>
        <w:spacing w:line="600" w:lineRule="auto"/>
        <w:ind w:firstLine="720"/>
        <w:jc w:val="both"/>
        <w:rPr>
          <w:rFonts w:eastAsia="Times New Roman"/>
          <w:bCs/>
          <w:shd w:val="clear" w:color="auto" w:fill="FFFFFF"/>
        </w:rPr>
      </w:pPr>
      <w:r>
        <w:rPr>
          <w:rFonts w:eastAsia="Times New Roman"/>
          <w:bCs/>
          <w:shd w:val="clear" w:color="auto" w:fill="FFFFFF"/>
        </w:rPr>
        <w:t>Αυτό σημαίνει κανείς πολίτης απροσ</w:t>
      </w:r>
      <w:r>
        <w:rPr>
          <w:rFonts w:eastAsia="Times New Roman"/>
          <w:bCs/>
          <w:shd w:val="clear" w:color="auto" w:fill="FFFFFF"/>
        </w:rPr>
        <w:t xml:space="preserve">τάτευτος, όλοι με πρόσβαση στην παιδεία, την υγεία </w:t>
      </w:r>
      <w:r w:rsidRPr="00136ACF">
        <w:rPr>
          <w:rFonts w:eastAsia="Times New Roman"/>
          <w:bCs/>
          <w:shd w:val="clear" w:color="auto" w:fill="FFFFFF"/>
        </w:rPr>
        <w:t>και</w:t>
      </w:r>
      <w:r>
        <w:rPr>
          <w:rFonts w:eastAsia="Times New Roman"/>
          <w:bCs/>
          <w:shd w:val="clear" w:color="auto" w:fill="FFFFFF"/>
        </w:rPr>
        <w:t xml:space="preserve"> τον πολιτισμό, με </w:t>
      </w:r>
      <w:r w:rsidRPr="00136ACF">
        <w:rPr>
          <w:rFonts w:eastAsia="Times New Roman"/>
          <w:bCs/>
          <w:shd w:val="clear" w:color="auto" w:fill="FFFFFF"/>
        </w:rPr>
        <w:t>δικαίωμα</w:t>
      </w:r>
      <w:r>
        <w:rPr>
          <w:rFonts w:eastAsia="Times New Roman"/>
          <w:bCs/>
          <w:shd w:val="clear" w:color="auto" w:fill="FFFFFF"/>
        </w:rPr>
        <w:t xml:space="preserve"> στην ασφαλή ζωή </w:t>
      </w:r>
      <w:r w:rsidRPr="00136ACF">
        <w:rPr>
          <w:rFonts w:eastAsia="Times New Roman"/>
          <w:bCs/>
          <w:shd w:val="clear" w:color="auto" w:fill="FFFFFF"/>
        </w:rPr>
        <w:t>που</w:t>
      </w:r>
      <w:r>
        <w:rPr>
          <w:rFonts w:eastAsia="Times New Roman"/>
          <w:bCs/>
          <w:shd w:val="clear" w:color="auto" w:fill="FFFFFF"/>
        </w:rPr>
        <w:t xml:space="preserve"> εγγυάται το κράτος</w:t>
      </w:r>
      <w:r>
        <w:rPr>
          <w:rFonts w:eastAsia="Times New Roman"/>
          <w:bCs/>
          <w:shd w:val="clear" w:color="auto" w:fill="FFFFFF"/>
        </w:rPr>
        <w:t>,</w:t>
      </w:r>
      <w:r>
        <w:rPr>
          <w:rFonts w:eastAsia="Times New Roman"/>
          <w:bCs/>
          <w:shd w:val="clear" w:color="auto" w:fill="FFFFFF"/>
        </w:rPr>
        <w:t xml:space="preserve"> </w:t>
      </w:r>
      <w:r w:rsidRPr="00136ACF">
        <w:rPr>
          <w:rFonts w:eastAsia="Times New Roman"/>
          <w:bCs/>
          <w:shd w:val="clear" w:color="auto" w:fill="FFFFFF"/>
        </w:rPr>
        <w:t>αλλά</w:t>
      </w:r>
      <w:r>
        <w:rPr>
          <w:rFonts w:eastAsia="Times New Roman"/>
          <w:bCs/>
          <w:shd w:val="clear" w:color="auto" w:fill="FFFFFF"/>
        </w:rPr>
        <w:t xml:space="preserve"> </w:t>
      </w:r>
      <w:r w:rsidRPr="00136ACF">
        <w:rPr>
          <w:rFonts w:eastAsia="Times New Roman"/>
          <w:bCs/>
          <w:shd w:val="clear" w:color="auto" w:fill="FFFFFF"/>
        </w:rPr>
        <w:t>και</w:t>
      </w:r>
      <w:r>
        <w:rPr>
          <w:rFonts w:eastAsia="Times New Roman"/>
          <w:bCs/>
          <w:shd w:val="clear" w:color="auto" w:fill="FFFFFF"/>
        </w:rPr>
        <w:t xml:space="preserve"> την καθιέρωση πια στο Σύνταγμα ενός πλαισίου ελάχιστου εγγυημένου εισοδήματος για αξιοπρεπή διαβίωση. </w:t>
      </w:r>
    </w:p>
    <w:p w14:paraId="7200B247" w14:textId="77777777" w:rsidR="00412B74" w:rsidRDefault="00EE22A4">
      <w:pPr>
        <w:spacing w:line="600" w:lineRule="auto"/>
        <w:ind w:firstLine="720"/>
        <w:jc w:val="both"/>
        <w:rPr>
          <w:rFonts w:eastAsia="Times New Roman"/>
          <w:bCs/>
          <w:shd w:val="clear" w:color="auto" w:fill="FFFFFF"/>
        </w:rPr>
      </w:pPr>
      <w:r>
        <w:rPr>
          <w:rFonts w:eastAsia="Times New Roman"/>
          <w:bCs/>
          <w:shd w:val="clear" w:color="auto" w:fill="FFFFFF"/>
        </w:rPr>
        <w:lastRenderedPageBreak/>
        <w:t xml:space="preserve">Το ΑΣΕΠ </w:t>
      </w:r>
      <w:r w:rsidRPr="00136ACF">
        <w:rPr>
          <w:rFonts w:eastAsia="Times New Roman"/>
          <w:bCs/>
          <w:shd w:val="clear" w:color="auto" w:fill="FFFFFF"/>
        </w:rPr>
        <w:t>και</w:t>
      </w:r>
      <w:r>
        <w:rPr>
          <w:rFonts w:eastAsia="Times New Roman"/>
          <w:bCs/>
          <w:shd w:val="clear" w:color="auto" w:fill="FFFFFF"/>
        </w:rPr>
        <w:t xml:space="preserve"> μόνο επιλέ</w:t>
      </w:r>
      <w:r>
        <w:rPr>
          <w:rFonts w:eastAsia="Times New Roman"/>
          <w:bCs/>
          <w:shd w:val="clear" w:color="auto" w:fill="FFFFFF"/>
        </w:rPr>
        <w:t xml:space="preserve">γει τα στελέχη της διοίκησης, στην εσωτερική δομή της οποίας καθιερώνεται </w:t>
      </w:r>
      <w:r w:rsidRPr="00136ACF">
        <w:rPr>
          <w:rFonts w:eastAsia="Times New Roman"/>
          <w:bCs/>
          <w:shd w:val="clear" w:color="auto" w:fill="FFFFFF"/>
        </w:rPr>
        <w:t>και</w:t>
      </w:r>
      <w:r>
        <w:rPr>
          <w:rFonts w:eastAsia="Times New Roman"/>
          <w:bCs/>
          <w:shd w:val="clear" w:color="auto" w:fill="FFFFFF"/>
        </w:rPr>
        <w:t xml:space="preserve"> συνταγματικά η αξιολόγηση σε όλα τα επίπεδα. </w:t>
      </w:r>
    </w:p>
    <w:p w14:paraId="7200B248" w14:textId="77777777" w:rsidR="00412B74" w:rsidRDefault="00EE22A4">
      <w:pPr>
        <w:spacing w:line="600" w:lineRule="auto"/>
        <w:ind w:firstLine="709"/>
        <w:jc w:val="center"/>
        <w:rPr>
          <w:rFonts w:eastAsia="Times New Roman" w:cs="Times New Roman"/>
        </w:rPr>
      </w:pPr>
      <w:r w:rsidRPr="002914BE">
        <w:rPr>
          <w:rFonts w:eastAsia="Times New Roman" w:cs="Times New Roman"/>
        </w:rPr>
        <w:t>(Χειροκροτήματα από την πτέρυγα της Νέας Δημοκρατίας)</w:t>
      </w:r>
    </w:p>
    <w:p w14:paraId="7200B249" w14:textId="77777777" w:rsidR="00412B74" w:rsidRDefault="00EE22A4">
      <w:pPr>
        <w:spacing w:line="600" w:lineRule="auto"/>
        <w:ind w:firstLine="720"/>
        <w:jc w:val="both"/>
        <w:rPr>
          <w:rFonts w:eastAsia="Times New Roman"/>
          <w:bCs/>
          <w:shd w:val="clear" w:color="auto" w:fill="FFFFFF"/>
        </w:rPr>
      </w:pPr>
      <w:r w:rsidRPr="00136ACF">
        <w:rPr>
          <w:rFonts w:eastAsia="Times New Roman"/>
          <w:bCs/>
          <w:shd w:val="clear" w:color="auto" w:fill="FFFFFF"/>
        </w:rPr>
        <w:t>Και</w:t>
      </w:r>
      <w:r>
        <w:rPr>
          <w:rFonts w:eastAsia="Times New Roman"/>
          <w:bCs/>
          <w:shd w:val="clear" w:color="auto" w:fill="FFFFFF"/>
        </w:rPr>
        <w:t xml:space="preserve"> αυτό γίνεται βάσει των αρχών της αμεροληψίας, της επαγγελματικής ικανότητα</w:t>
      </w:r>
      <w:r>
        <w:rPr>
          <w:rFonts w:eastAsia="Times New Roman"/>
          <w:bCs/>
          <w:shd w:val="clear" w:color="auto" w:fill="FFFFFF"/>
        </w:rPr>
        <w:t xml:space="preserve">ς </w:t>
      </w:r>
      <w:r w:rsidRPr="00136ACF">
        <w:rPr>
          <w:rFonts w:eastAsia="Times New Roman"/>
          <w:bCs/>
          <w:shd w:val="clear" w:color="auto" w:fill="FFFFFF"/>
        </w:rPr>
        <w:t>και</w:t>
      </w:r>
      <w:r>
        <w:rPr>
          <w:rFonts w:eastAsia="Times New Roman"/>
          <w:bCs/>
          <w:shd w:val="clear" w:color="auto" w:fill="FFFFFF"/>
        </w:rPr>
        <w:t xml:space="preserve"> αποδοτικότητας </w:t>
      </w:r>
      <w:r w:rsidRPr="00136ACF">
        <w:rPr>
          <w:rFonts w:eastAsia="Times New Roman"/>
          <w:bCs/>
          <w:shd w:val="clear" w:color="auto" w:fill="FFFFFF"/>
        </w:rPr>
        <w:t>και</w:t>
      </w:r>
      <w:r>
        <w:rPr>
          <w:rFonts w:eastAsia="Times New Roman"/>
          <w:bCs/>
          <w:shd w:val="clear" w:color="auto" w:fill="FFFFFF"/>
        </w:rPr>
        <w:t xml:space="preserve"> αποκτά κατεύθυνση </w:t>
      </w:r>
      <w:r w:rsidRPr="00136ACF">
        <w:rPr>
          <w:rFonts w:eastAsia="Times New Roman"/>
          <w:bCs/>
          <w:shd w:val="clear" w:color="auto" w:fill="FFFFFF"/>
        </w:rPr>
        <w:t>και</w:t>
      </w:r>
      <w:r>
        <w:rPr>
          <w:rFonts w:eastAsia="Times New Roman"/>
          <w:bCs/>
          <w:shd w:val="clear" w:color="auto" w:fill="FFFFFF"/>
        </w:rPr>
        <w:t xml:space="preserve"> από την πλευρά των υφιστάμενων προς τους προϊσταμένους τους. </w:t>
      </w:r>
    </w:p>
    <w:p w14:paraId="7200B24A"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Η ενημέρωση, τέλος, αναγνωρίζεται ως πραγματικό δημόσιο αγαθό. Η αδειοδότηση γίνεται αποκλειστικά από το Εθνικό Συμβούλιο Ραδιοτηλεόρασης.</w:t>
      </w:r>
    </w:p>
    <w:p w14:paraId="7200B24B"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Τα </w:t>
      </w:r>
      <w:r>
        <w:rPr>
          <w:rFonts w:eastAsia="Times New Roman" w:cs="Times New Roman"/>
          <w:szCs w:val="24"/>
        </w:rPr>
        <w:t>παραπάνω αφορούν σε γενικές γραμμές τα άρθρα 4, 15, 25 και 103.</w:t>
      </w:r>
    </w:p>
    <w:p w14:paraId="7200B24C"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Όπως σας προανέφερα, η Νέα Δημοκρατία έχει επεξεργαστεί και προτείνει συγκεκριμένες αλλαγές σε πενήντα επτά άρθρα από τα εκατόν είκοσι του σημερινού Συντάγματος. Οι αλλαγές αυτές πολλαπλασιάζο</w:t>
      </w:r>
      <w:r>
        <w:rPr>
          <w:rFonts w:eastAsia="Times New Roman" w:cs="Times New Roman"/>
          <w:szCs w:val="24"/>
        </w:rPr>
        <w:t xml:space="preserve">νται, αν αντιμετωπιστούν συνδυαστικά </w:t>
      </w:r>
      <w:r>
        <w:rPr>
          <w:rFonts w:eastAsia="Times New Roman" w:cs="Times New Roman"/>
          <w:szCs w:val="24"/>
        </w:rPr>
        <w:lastRenderedPageBreak/>
        <w:t xml:space="preserve">με ρυθμίσεις που περιλαμβάνονται σε διάφορα άρθρα. Είναι μία ριζοσπαστική, μία τολμηρή πρόταση, η οποία εισηγείται την κατάργηση οκτώ άρθρων, όπου διατηρούνται παρωχημένες μεταβατικές διατάξεις. </w:t>
      </w:r>
    </w:p>
    <w:p w14:paraId="7200B24D"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Από την άποψη αυτή, η ί</w:t>
      </w:r>
      <w:r>
        <w:rPr>
          <w:rFonts w:eastAsia="Times New Roman" w:cs="Times New Roman"/>
          <w:szCs w:val="24"/>
        </w:rPr>
        <w:t>δια η διαδικασία της συνταγματικής αναθεώρησης αναδεικνύεται, κύριε Τσίπρα –και θα τελειώσω με αυτό- σε ένα πεδίο ευθείας σύγκρισης των προτάσεων της Νέας Δημοκρατίας απέναντι σε αυτές του ΣΥΡΙΖΑ, σε έναν χώρο όπου καθρεφτίζεται η αλήθεια απέναντι στο ψέμα</w:t>
      </w:r>
      <w:r>
        <w:rPr>
          <w:rFonts w:eastAsia="Times New Roman" w:cs="Times New Roman"/>
          <w:szCs w:val="24"/>
        </w:rPr>
        <w:t xml:space="preserve">, η ευθύνη απέναντι στον τυχοδιωκτισμό, η εγκυρότητα απέναντι στον ερασιτεχνισμό, με δύο λόγια τελικά η πρόοδος απέναντι στη συντήρηση. </w:t>
      </w:r>
    </w:p>
    <w:p w14:paraId="7200B24E"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Η δικιά μας πρόταση έχει μια ξεκάθαρη ταυτότητα που δεν είναι άλλη από την ανάδειξη ενός αποτελεσματικού κράτους στην </w:t>
      </w:r>
      <w:r>
        <w:rPr>
          <w:rFonts w:eastAsia="Times New Roman" w:cs="Times New Roman"/>
          <w:szCs w:val="24"/>
        </w:rPr>
        <w:t>υπηρεσία του πολίτη αλλά και στην εμπέδωση αισθήματος εμπιστοσύνης προς τους θεσμούς, προς το πολιτικό σύστημα. Την θέτουμε σήμερα στην κρίση της Βουλής και των πολιτών ως μια βάση συζήτησης με όλες τις δημοκρατικές πολιτικές δυνάμεις.</w:t>
      </w:r>
    </w:p>
    <w:p w14:paraId="7200B24F"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Ωστόσο, τελειώνοντας</w:t>
      </w:r>
      <w:r>
        <w:rPr>
          <w:rFonts w:eastAsia="Times New Roman" w:cs="Times New Roman"/>
          <w:szCs w:val="24"/>
        </w:rPr>
        <w:t>, θέλω να ξεκαθαρίσω κάτι: Η Νέα Δημοκρατία δεν πρόκειται σε καμ</w:t>
      </w:r>
      <w:r>
        <w:rPr>
          <w:rFonts w:eastAsia="Times New Roman" w:cs="Times New Roman"/>
          <w:szCs w:val="24"/>
        </w:rPr>
        <w:t>μ</w:t>
      </w:r>
      <w:r>
        <w:rPr>
          <w:rFonts w:eastAsia="Times New Roman" w:cs="Times New Roman"/>
          <w:szCs w:val="24"/>
        </w:rPr>
        <w:t xml:space="preserve">ιά περίπτωση να συναινέσει σε μία εργαλειακή </w:t>
      </w:r>
      <w:r>
        <w:rPr>
          <w:rFonts w:eastAsia="Times New Roman" w:cs="Times New Roman"/>
          <w:szCs w:val="24"/>
        </w:rPr>
        <w:t>Α</w:t>
      </w:r>
      <w:r>
        <w:rPr>
          <w:rFonts w:eastAsia="Times New Roman" w:cs="Times New Roman"/>
          <w:szCs w:val="24"/>
        </w:rPr>
        <w:t>ναθεώρηση</w:t>
      </w:r>
      <w:r>
        <w:rPr>
          <w:rFonts w:eastAsia="Times New Roman" w:cs="Times New Roman"/>
          <w:szCs w:val="24"/>
        </w:rPr>
        <w:t xml:space="preserve"> του Συντάγματος</w:t>
      </w:r>
      <w:r>
        <w:rPr>
          <w:rFonts w:eastAsia="Times New Roman" w:cs="Times New Roman"/>
          <w:szCs w:val="24"/>
        </w:rPr>
        <w:t xml:space="preserve"> που θα κρατήσει την Ελλάδα δέσμια σε αναχρονιστικές δομές. Δεν θα επιτρέψουμε να πάει χαμένη άλλη μία ευκαιρία γενναίας</w:t>
      </w:r>
      <w:r>
        <w:rPr>
          <w:rFonts w:eastAsia="Times New Roman" w:cs="Times New Roman"/>
          <w:szCs w:val="24"/>
        </w:rPr>
        <w:t xml:space="preserve"> ανασύνταξης των θεσμών.</w:t>
      </w:r>
    </w:p>
    <w:p w14:paraId="7200B250"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Εμείς αισθανόμαστε την ευθύνη απέναντι στις επόμενες γενιές να αποτρέψουμε μια συρρικνωμένη αναθεωρητική πρωτοβουλία που θα τελματώσει τη συνταγματική μας τάξη για τουλάχιστον μία δεκαετία. Γι’ αυτό και θα εμποδίσουμε την εξέλιξη α</w:t>
      </w:r>
      <w:r>
        <w:rPr>
          <w:rFonts w:eastAsia="Times New Roman" w:cs="Times New Roman"/>
          <w:szCs w:val="24"/>
        </w:rPr>
        <w:t xml:space="preserve">υτή με κάθε μέσο, που η ίδια η έννομη τάξη και το ίδιο το Σύνταγμα μας παρέχει, σήμερα ως Αξιωματική Αντιπολίτευση και αύριο στην </w:t>
      </w:r>
      <w:r>
        <w:rPr>
          <w:rFonts w:eastAsia="Times New Roman" w:cs="Times New Roman"/>
          <w:szCs w:val="24"/>
        </w:rPr>
        <w:t>α</w:t>
      </w:r>
      <w:r>
        <w:rPr>
          <w:rFonts w:eastAsia="Times New Roman" w:cs="Times New Roman"/>
          <w:szCs w:val="24"/>
        </w:rPr>
        <w:t xml:space="preserve">ναθεωρητική Βουλή με την εμπιστοσύνη των πολιτών ως η επόμενη κοινοβουλευτική </w:t>
      </w:r>
      <w:r>
        <w:rPr>
          <w:rFonts w:eastAsia="Times New Roman" w:cs="Times New Roman"/>
          <w:szCs w:val="24"/>
        </w:rPr>
        <w:t>Π</w:t>
      </w:r>
      <w:r>
        <w:rPr>
          <w:rFonts w:eastAsia="Times New Roman" w:cs="Times New Roman"/>
          <w:szCs w:val="24"/>
        </w:rPr>
        <w:t xml:space="preserve">λειοψηφία. </w:t>
      </w:r>
    </w:p>
    <w:p w14:paraId="7200B251"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Αν θέλετε, λοιπόν, κύριε Τσίπρα να</w:t>
      </w:r>
      <w:r>
        <w:rPr>
          <w:rFonts w:eastAsia="Times New Roman" w:cs="Times New Roman"/>
          <w:szCs w:val="24"/>
        </w:rPr>
        <w:t xml:space="preserve"> αποδείξετε έμπρακτα ότι εννοείτε αυτό που λέτε για τη δυνατότητα διερεύνησης ευρύτερων συναινέσεων, ελάτε να κάνουμε έναν τολμηρό και ειλικρινή διάλογο και να διευρύνουμε το πεδίο των αναθεωρητέων </w:t>
      </w:r>
      <w:r>
        <w:rPr>
          <w:rFonts w:eastAsia="Times New Roman" w:cs="Times New Roman"/>
          <w:szCs w:val="24"/>
        </w:rPr>
        <w:lastRenderedPageBreak/>
        <w:t>άρθρων. Έχετε τη δυνατότητα να αποδείξετε ότι εννοείτε όλα</w:t>
      </w:r>
      <w:r>
        <w:rPr>
          <w:rFonts w:eastAsia="Times New Roman" w:cs="Times New Roman"/>
          <w:szCs w:val="24"/>
        </w:rPr>
        <w:t xml:space="preserve"> αυτά τα οποία λέτε.</w:t>
      </w:r>
    </w:p>
    <w:p w14:paraId="7200B252"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(Στο σημείο αυτό ο Πρόεδρος της Νέας Δημοκρατίας κ. Κυριάκος Μητσοτάκης καταθέτει για τα Πρακτικά την προαναφερθείσα πρόταση της Νέας Δημοκρατίας για την αναθεώρηση διατάξεων του Συντάγματος, η οποία βρίσκεται στο αρχείο του Τμήματος Γ</w:t>
      </w:r>
      <w:r>
        <w:rPr>
          <w:rFonts w:eastAsia="Times New Roman" w:cs="Times New Roman"/>
          <w:szCs w:val="24"/>
        </w:rPr>
        <w:t>ραμματείας της Διεύθυνσης Στενογραφίας και Πρακτικών της Βουλής)</w:t>
      </w:r>
    </w:p>
    <w:p w14:paraId="7200B253"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7200B254" w14:textId="77777777" w:rsidR="00412B74" w:rsidRDefault="00EE22A4">
      <w:pPr>
        <w:spacing w:line="600" w:lineRule="auto"/>
        <w:ind w:firstLine="720"/>
        <w:jc w:val="both"/>
        <w:rPr>
          <w:rFonts w:eastAsia="Times New Roman" w:cs="Times New Roman"/>
          <w:szCs w:val="24"/>
        </w:rPr>
      </w:pPr>
      <w:r w:rsidRPr="001C3CE0">
        <w:rPr>
          <w:rFonts w:eastAsia="Times New Roman" w:cs="Times New Roman"/>
          <w:b/>
          <w:szCs w:val="24"/>
        </w:rPr>
        <w:t>ΑΛΕΞΗΣ ΤΣΙΠ</w:t>
      </w:r>
      <w:r>
        <w:rPr>
          <w:rFonts w:eastAsia="Times New Roman" w:cs="Times New Roman"/>
          <w:b/>
          <w:szCs w:val="24"/>
        </w:rPr>
        <w:t xml:space="preserve">ΡΑΣ (Πρόεδρος της Κυβέρνησης και Υπουργός Εξωτερικών): </w:t>
      </w:r>
      <w:r>
        <w:rPr>
          <w:rFonts w:eastAsia="Times New Roman" w:cs="Times New Roman"/>
          <w:szCs w:val="24"/>
        </w:rPr>
        <w:t xml:space="preserve">Κύριε Πρόεδρε, θα ήθελα τον λόγο. </w:t>
      </w:r>
    </w:p>
    <w:p w14:paraId="7200B255"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ΠΡΟΕΔΡΟΣ (Ν</w:t>
      </w:r>
      <w:r>
        <w:rPr>
          <w:rFonts w:eastAsia="Times New Roman" w:cs="Times New Roman"/>
          <w:b/>
          <w:szCs w:val="24"/>
        </w:rPr>
        <w:t>ικόλαος Βούτσης):</w:t>
      </w:r>
      <w:r>
        <w:rPr>
          <w:rFonts w:eastAsia="Times New Roman" w:cs="Times New Roman"/>
          <w:szCs w:val="24"/>
        </w:rPr>
        <w:t xml:space="preserve"> Θέλετε παρέμβαση, κύριε Πρωθυπουργέ; </w:t>
      </w:r>
    </w:p>
    <w:p w14:paraId="7200B256"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δ</w:t>
      </w:r>
      <w:r>
        <w:rPr>
          <w:rFonts w:eastAsia="Times New Roman" w:cs="Times New Roman"/>
          <w:szCs w:val="24"/>
        </w:rPr>
        <w:t>ιαμαρτυρίες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7200B257"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lastRenderedPageBreak/>
        <w:t xml:space="preserve">ΦΩΤΕΙΝΗ </w:t>
      </w:r>
      <w:r>
        <w:rPr>
          <w:rFonts w:eastAsia="Times New Roman" w:cs="Times New Roman"/>
          <w:b/>
          <w:szCs w:val="24"/>
        </w:rPr>
        <w:t xml:space="preserve">(ΦΩΦΗ) </w:t>
      </w:r>
      <w:r>
        <w:rPr>
          <w:rFonts w:eastAsia="Times New Roman" w:cs="Times New Roman"/>
          <w:b/>
          <w:szCs w:val="24"/>
        </w:rPr>
        <w:t>ΓΕΝΝΗΜΑΤΑ (Πρόεδρος της Δημοκρατικής Συμπαράταξης ΠΑΣΟΚ</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ΔΗΜΑΡ): </w:t>
      </w:r>
      <w:r>
        <w:rPr>
          <w:rFonts w:eastAsia="Times New Roman" w:cs="Times New Roman"/>
          <w:szCs w:val="24"/>
        </w:rPr>
        <w:t>Δεν προβλέπεται αυτό, κύριε Πρόεδρ</w:t>
      </w:r>
      <w:r>
        <w:rPr>
          <w:rFonts w:eastAsia="Times New Roman" w:cs="Times New Roman"/>
          <w:szCs w:val="24"/>
        </w:rPr>
        <w:t>ε, από τον Κανονισμό!</w:t>
      </w:r>
    </w:p>
    <w:p w14:paraId="7200B258"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Σας παρακαλώ, κυρία Γεννηματά!</w:t>
      </w:r>
    </w:p>
    <w:p w14:paraId="7200B259"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 xml:space="preserve">ΦΩΤΕΙΝΗ </w:t>
      </w:r>
      <w:r>
        <w:rPr>
          <w:rFonts w:eastAsia="Times New Roman" w:cs="Times New Roman"/>
          <w:b/>
          <w:szCs w:val="24"/>
        </w:rPr>
        <w:t xml:space="preserve">(ΦΩΦΗ) </w:t>
      </w:r>
      <w:r>
        <w:rPr>
          <w:rFonts w:eastAsia="Times New Roman" w:cs="Times New Roman"/>
          <w:b/>
          <w:szCs w:val="24"/>
        </w:rPr>
        <w:t>ΓΕΝΝΗΜΑΤΑ (Πρόεδρος της Δημοκρατικής Συμπαράταξης ΠΑΣΟΚ</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ΔΗΜΑΡ): </w:t>
      </w:r>
      <w:r>
        <w:rPr>
          <w:rFonts w:eastAsia="Times New Roman" w:cs="Times New Roman"/>
          <w:szCs w:val="24"/>
        </w:rPr>
        <w:t>Δώστε του τον λόγο στο τέλος!</w:t>
      </w:r>
    </w:p>
    <w:p w14:paraId="7200B25A"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Σας παρακαλώ! Τις προηγούμενες δέκ</w:t>
      </w:r>
      <w:r>
        <w:rPr>
          <w:rFonts w:eastAsia="Times New Roman" w:cs="Times New Roman"/>
          <w:szCs w:val="24"/>
        </w:rPr>
        <w:t xml:space="preserve">α φορές </w:t>
      </w:r>
      <w:r>
        <w:rPr>
          <w:rFonts w:eastAsia="Times New Roman" w:cs="Times New Roman"/>
          <w:szCs w:val="24"/>
        </w:rPr>
        <w:t xml:space="preserve">έγινε </w:t>
      </w:r>
      <w:r>
        <w:rPr>
          <w:rFonts w:eastAsia="Times New Roman" w:cs="Times New Roman"/>
          <w:szCs w:val="24"/>
        </w:rPr>
        <w:t xml:space="preserve">και τις επόμενες δέκα </w:t>
      </w:r>
      <w:r>
        <w:rPr>
          <w:rFonts w:eastAsia="Times New Roman" w:cs="Times New Roman"/>
          <w:szCs w:val="24"/>
        </w:rPr>
        <w:t xml:space="preserve">θα γίνει </w:t>
      </w:r>
      <w:r>
        <w:rPr>
          <w:rFonts w:eastAsia="Times New Roman" w:cs="Times New Roman"/>
          <w:szCs w:val="24"/>
        </w:rPr>
        <w:t>αυτή η διαδικασία. Το γνωρίζετε πολύ καλά. Ιδιαίτερα δε σήμερα που ο Αρχηγός της Αξιωματικής Αντιπολίτευσης απολύτως άνετα μίλησε δεκαεπτά λεπτά περισσότερο, προφανώς, μπορεί να κάνει παρέμβαση ο Πρωθυπουργός. Ζ</w:t>
      </w:r>
      <w:r>
        <w:rPr>
          <w:rFonts w:eastAsia="Times New Roman" w:cs="Times New Roman"/>
          <w:szCs w:val="24"/>
        </w:rPr>
        <w:t>ητάει παρέμβαση.</w:t>
      </w:r>
    </w:p>
    <w:p w14:paraId="7200B25B"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Εσείς θα μιλήσετε, επίσης, όση ώρα θέλετε και θα κάνετε και δευτερολογία και παρέμβαση αν χρειαστεί. Σταματήστε τα διαδικαστικά. Από το πρωί έχετε κάποιο πρόβλημα. Δεν το καταλαβαίνω. Σοβαρά σας μιλάω. </w:t>
      </w:r>
    </w:p>
    <w:p w14:paraId="7200B25C"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lastRenderedPageBreak/>
        <w:t xml:space="preserve">ΦΩΤΕΙΝΗ </w:t>
      </w:r>
      <w:r>
        <w:rPr>
          <w:rFonts w:eastAsia="Times New Roman" w:cs="Times New Roman"/>
          <w:b/>
          <w:szCs w:val="24"/>
        </w:rPr>
        <w:t xml:space="preserve">(ΦΩΦΗ) </w:t>
      </w:r>
      <w:r>
        <w:rPr>
          <w:rFonts w:eastAsia="Times New Roman" w:cs="Times New Roman"/>
          <w:b/>
          <w:szCs w:val="24"/>
        </w:rPr>
        <w:t xml:space="preserve">ΓΕΝΝΗΜΑΤΑ (Πρόεδρος </w:t>
      </w:r>
      <w:r>
        <w:rPr>
          <w:rFonts w:eastAsia="Times New Roman" w:cs="Times New Roman"/>
          <w:b/>
          <w:szCs w:val="24"/>
        </w:rPr>
        <w:t>της Δημοκρατικής Συμπαράταξης ΠΑΣΟΚ</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ΔΗΜΑΡ): </w:t>
      </w:r>
      <w:r>
        <w:rPr>
          <w:rFonts w:eastAsia="Times New Roman" w:cs="Times New Roman"/>
          <w:szCs w:val="24"/>
        </w:rPr>
        <w:t xml:space="preserve">Είναι θέμα σεβασμού του Κανονισμού. </w:t>
      </w:r>
    </w:p>
    <w:p w14:paraId="7200B25D" w14:textId="77777777" w:rsidR="00412B74" w:rsidRDefault="00EE22A4">
      <w:pPr>
        <w:spacing w:line="600" w:lineRule="auto"/>
        <w:ind w:firstLine="720"/>
        <w:jc w:val="both"/>
        <w:rPr>
          <w:rFonts w:eastAsia="Times New Roman" w:cs="Times New Roman"/>
          <w:szCs w:val="24"/>
        </w:rPr>
      </w:pPr>
      <w:r w:rsidRPr="008F3720">
        <w:rPr>
          <w:rFonts w:eastAsia="Times New Roman" w:cs="Times New Roman"/>
          <w:b/>
          <w:szCs w:val="24"/>
        </w:rPr>
        <w:t>ΠΡ</w:t>
      </w:r>
      <w:r>
        <w:rPr>
          <w:rFonts w:eastAsia="Times New Roman" w:cs="Times New Roman"/>
          <w:b/>
          <w:szCs w:val="24"/>
        </w:rPr>
        <w:t xml:space="preserve">ΟΕΔΡΟΣ (Νικόλαος Βούτσης): </w:t>
      </w:r>
      <w:r>
        <w:rPr>
          <w:rFonts w:eastAsia="Times New Roman" w:cs="Times New Roman"/>
          <w:szCs w:val="24"/>
        </w:rPr>
        <w:t xml:space="preserve">Παρέμβαση ζήτησε ο Πρωθυπουργός! </w:t>
      </w:r>
    </w:p>
    <w:p w14:paraId="7200B25E"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 xml:space="preserve">ΦΩΤΕΙΝΗ </w:t>
      </w:r>
      <w:r>
        <w:rPr>
          <w:rFonts w:eastAsia="Times New Roman" w:cs="Times New Roman"/>
          <w:b/>
          <w:szCs w:val="24"/>
        </w:rPr>
        <w:t xml:space="preserve">(ΦΩΦΗ) </w:t>
      </w:r>
      <w:r>
        <w:rPr>
          <w:rFonts w:eastAsia="Times New Roman" w:cs="Times New Roman"/>
          <w:b/>
          <w:szCs w:val="24"/>
        </w:rPr>
        <w:t>ΓΕΝΝΗΜΑΤΑ (Πρόεδρος της Δημοκρατικής Συμπαράταξης ΠΑΣΟΚ</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ΔΗΜΑΡ): </w:t>
      </w:r>
      <w:r>
        <w:rPr>
          <w:rFonts w:eastAsia="Times New Roman" w:cs="Times New Roman"/>
          <w:szCs w:val="24"/>
        </w:rPr>
        <w:t>Δεν προβλέπεται.</w:t>
      </w:r>
    </w:p>
    <w:p w14:paraId="7200B25F" w14:textId="77777777" w:rsidR="00412B74" w:rsidRDefault="00EE22A4">
      <w:pPr>
        <w:spacing w:line="600" w:lineRule="auto"/>
        <w:ind w:firstLine="720"/>
        <w:jc w:val="both"/>
        <w:rPr>
          <w:rFonts w:eastAsia="Times New Roman" w:cs="Times New Roman"/>
          <w:szCs w:val="24"/>
        </w:rPr>
      </w:pPr>
      <w:r w:rsidRPr="00E40647">
        <w:rPr>
          <w:rFonts w:eastAsia="Times New Roman" w:cs="Times New Roman"/>
          <w:b/>
          <w:szCs w:val="24"/>
        </w:rPr>
        <w:t>ΠΡΟΕΔΡΟΣ (Νι</w:t>
      </w:r>
      <w:r w:rsidRPr="00E40647">
        <w:rPr>
          <w:rFonts w:eastAsia="Times New Roman" w:cs="Times New Roman"/>
          <w:b/>
          <w:szCs w:val="24"/>
        </w:rPr>
        <w:t>κόλαος Βούτσης):</w:t>
      </w:r>
      <w:r>
        <w:rPr>
          <w:rFonts w:eastAsia="Times New Roman" w:cs="Times New Roman"/>
          <w:szCs w:val="24"/>
        </w:rPr>
        <w:t xml:space="preserve"> Τι λέτε τώρα; Παρέμβαση του Πρωθυπουργού μετά την ομιλία του κ. Μητσοτάκη ή και ανταπάντηση δεν προβλέπεται από τον Κανονισμό; Επί ποίου θέματος μιλάτε; Σας παρακαλώ! Με άνεση θα μιλήσετε όλοι.</w:t>
      </w:r>
    </w:p>
    <w:p w14:paraId="7200B260"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Παρακαλώ, κύριε Πρωθυπουργέ, έχετε τον λόγο.</w:t>
      </w:r>
    </w:p>
    <w:p w14:paraId="7200B261" w14:textId="77777777" w:rsidR="00412B74" w:rsidRDefault="00EE22A4">
      <w:pPr>
        <w:spacing w:line="600" w:lineRule="auto"/>
        <w:ind w:firstLine="720"/>
        <w:jc w:val="both"/>
        <w:rPr>
          <w:rFonts w:eastAsia="Times New Roman" w:cs="Times New Roman"/>
          <w:szCs w:val="24"/>
        </w:rPr>
      </w:pPr>
      <w:r w:rsidRPr="00E40647">
        <w:rPr>
          <w:rFonts w:eastAsia="Times New Roman" w:cs="Times New Roman"/>
          <w:b/>
          <w:szCs w:val="24"/>
        </w:rPr>
        <w:t xml:space="preserve">ΑΛΕΞΗΣ ΤΣΙΠΡΑΣ (Πρόεδρος της </w:t>
      </w:r>
      <w:r>
        <w:rPr>
          <w:rFonts w:eastAsia="Times New Roman" w:cs="Times New Roman"/>
          <w:b/>
          <w:szCs w:val="24"/>
        </w:rPr>
        <w:t>Κυβέρνησης</w:t>
      </w:r>
      <w:r>
        <w:rPr>
          <w:rFonts w:eastAsia="Times New Roman" w:cs="Times New Roman"/>
          <w:b/>
          <w:szCs w:val="24"/>
        </w:rPr>
        <w:t xml:space="preserve"> και </w:t>
      </w:r>
      <w:r>
        <w:rPr>
          <w:rFonts w:eastAsia="Times New Roman" w:cs="Times New Roman"/>
          <w:b/>
          <w:szCs w:val="24"/>
        </w:rPr>
        <w:t>Υπουργός Εξωτερικών</w:t>
      </w:r>
      <w:r w:rsidRPr="00E40647">
        <w:rPr>
          <w:rFonts w:eastAsia="Times New Roman" w:cs="Times New Roman"/>
          <w:b/>
          <w:szCs w:val="24"/>
        </w:rPr>
        <w:t>):</w:t>
      </w:r>
      <w:r>
        <w:rPr>
          <w:rFonts w:eastAsia="Times New Roman" w:cs="Times New Roman"/>
          <w:szCs w:val="24"/>
        </w:rPr>
        <w:t xml:space="preserve"> Κύριε Πρόεδρε, δεν ζητώ τον λόγο επειδή μίλησε περισσότερο ο κ. Μητσοτάκης, αλλά επειδή η </w:t>
      </w:r>
      <w:r>
        <w:rPr>
          <w:rFonts w:eastAsia="Times New Roman" w:cs="Times New Roman"/>
          <w:szCs w:val="24"/>
        </w:rPr>
        <w:lastRenderedPageBreak/>
        <w:t xml:space="preserve">Βουλή είναι και ένα ζωντανό πεδίο διαλόγου, όχι μόνο παράλληλοι μονόλογοι και θα φροντίσω όσο μπορώ </w:t>
      </w:r>
      <w:r>
        <w:rPr>
          <w:rFonts w:eastAsia="Times New Roman" w:cs="Times New Roman"/>
          <w:szCs w:val="24"/>
        </w:rPr>
        <w:t xml:space="preserve">συντομότερα να κάνω κάποιες παρατηρήσεις. </w:t>
      </w:r>
    </w:p>
    <w:p w14:paraId="7200B262"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Δεν θα αναφερθώ καθόλου σε άλλα θέματα, ούτε σε αυτά τα περί μη καθαρής εξόδου -η ίδια η ζωή διαψεύδει όλες τις προηγούμενες προβλέψεις και άλλωστε θα βρούμε και άλλον χρόνο να αντιπαρατεθούμε σε αυτά- ούτε στα όσ</w:t>
      </w:r>
      <w:r>
        <w:rPr>
          <w:rFonts w:eastAsia="Times New Roman" w:cs="Times New Roman"/>
          <w:szCs w:val="24"/>
        </w:rPr>
        <w:t xml:space="preserve">α ακούσαμε εδώ περί σκανδάλων και άλλων τινών. Θα αναφερθώ μονάχα στα θέματα που αφορούν στην συνταγματική </w:t>
      </w:r>
      <w:r>
        <w:rPr>
          <w:rFonts w:eastAsia="Times New Roman" w:cs="Times New Roman"/>
          <w:szCs w:val="24"/>
        </w:rPr>
        <w:t>Α</w:t>
      </w:r>
      <w:r>
        <w:rPr>
          <w:rFonts w:eastAsia="Times New Roman" w:cs="Times New Roman"/>
          <w:szCs w:val="24"/>
        </w:rPr>
        <w:t>ναθεώρηση, κύριε Μητσοτάκη.</w:t>
      </w:r>
    </w:p>
    <w:p w14:paraId="7200B263"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Έχω την αίσθηση ότι δεν έχετε εντρυφήσει και μελετήσει, όχι εσείς προσωπικά, το κόμμα σας δύο χρόνια τώρα στο θέμα της σ</w:t>
      </w:r>
      <w:r>
        <w:rPr>
          <w:rFonts w:eastAsia="Times New Roman" w:cs="Times New Roman"/>
          <w:szCs w:val="24"/>
        </w:rPr>
        <w:t xml:space="preserve">υνταγματικής </w:t>
      </w:r>
      <w:r>
        <w:rPr>
          <w:rFonts w:eastAsia="Times New Roman" w:cs="Times New Roman"/>
          <w:szCs w:val="24"/>
        </w:rPr>
        <w:t>Α</w:t>
      </w:r>
      <w:r>
        <w:rPr>
          <w:rFonts w:eastAsia="Times New Roman" w:cs="Times New Roman"/>
          <w:szCs w:val="24"/>
        </w:rPr>
        <w:t>ναθεώρησης. Διότι πέραν των αντιρρήσεών σας σε κάποια πράγματα απ’ αυτά που προτείνει ο ΣΥΡΙΖΑ, δεν κατάλαβα να έχετε μια πρόταση με συνοχή, με ειρμό και να φέρνετε κάτι συγκεκριμένο να προτείνετε.</w:t>
      </w:r>
    </w:p>
    <w:p w14:paraId="7200B264"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Επιτρέψτε μου την έκφραση, ήταν αλλοπρόσαλλε</w:t>
      </w:r>
      <w:r>
        <w:rPr>
          <w:rFonts w:eastAsia="Times New Roman" w:cs="Times New Roman"/>
          <w:szCs w:val="24"/>
        </w:rPr>
        <w:t xml:space="preserve">ς οι προτάσεις τις οποίες καταθέσατε, όχι όλες, αλλά κυρίως σε ό,τι </w:t>
      </w:r>
      <w:r>
        <w:rPr>
          <w:rFonts w:eastAsia="Times New Roman" w:cs="Times New Roman"/>
          <w:szCs w:val="24"/>
        </w:rPr>
        <w:lastRenderedPageBreak/>
        <w:t xml:space="preserve">αφορά τον ειρμό των σκέψεών σας και την τοποθέτησή σας σε κάποια μείζονα ζητήματα της </w:t>
      </w:r>
      <w:r>
        <w:rPr>
          <w:rFonts w:eastAsia="Times New Roman" w:cs="Times New Roman"/>
          <w:szCs w:val="24"/>
        </w:rPr>
        <w:t>Α</w:t>
      </w:r>
      <w:r>
        <w:rPr>
          <w:rFonts w:eastAsia="Times New Roman" w:cs="Times New Roman"/>
          <w:szCs w:val="24"/>
        </w:rPr>
        <w:t>ναθεώρησης, που είχατε στο κάτω-κάτω της γραφής δυόμισι ολόκληρα χρόνια. Από τον Γενάρη του 2016 ήρθα</w:t>
      </w:r>
      <w:r>
        <w:rPr>
          <w:rFonts w:eastAsia="Times New Roman" w:cs="Times New Roman"/>
          <w:szCs w:val="24"/>
        </w:rPr>
        <w:t>τε και με βρήκατε και</w:t>
      </w:r>
      <w:r>
        <w:rPr>
          <w:rFonts w:eastAsia="Times New Roman" w:cs="Times New Roman"/>
          <w:szCs w:val="24"/>
        </w:rPr>
        <w:t xml:space="preserve">, </w:t>
      </w:r>
      <w:r>
        <w:rPr>
          <w:rFonts w:eastAsia="Times New Roman" w:cs="Times New Roman"/>
          <w:szCs w:val="24"/>
        </w:rPr>
        <w:t>όντως</w:t>
      </w:r>
      <w:r>
        <w:rPr>
          <w:rFonts w:eastAsia="Times New Roman" w:cs="Times New Roman"/>
          <w:szCs w:val="24"/>
        </w:rPr>
        <w:t>,</w:t>
      </w:r>
      <w:r>
        <w:rPr>
          <w:rFonts w:eastAsia="Times New Roman" w:cs="Times New Roman"/>
          <w:szCs w:val="24"/>
        </w:rPr>
        <w:t xml:space="preserve"> μου προτείνατε να κινήσουμε την αναθεωρητική διαδικασία. </w:t>
      </w:r>
    </w:p>
    <w:p w14:paraId="7200B265"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Και θα γίνω πιο σαφής σε τι αναφέρομαι. Πρώτα-πρώτα αυτό καθαυτό που είπατε. Ξεκινήσατε την ομιλία σας λέγοντας ότι δεν μπορούμε να βρούμε συναινέσεις τώρα, διότι οι συ</w:t>
      </w:r>
      <w:r>
        <w:rPr>
          <w:rFonts w:eastAsia="Times New Roman" w:cs="Times New Roman"/>
          <w:szCs w:val="24"/>
        </w:rPr>
        <w:t xml:space="preserve">ναινέσεις απαιτούν ομαλό πολιτικό κλίμα, ενώ τώρα είμαστε σε διαδικασία προεκλογικής περιόδου. Μα, κύριε Μητσοτάκη, τον Γενάρη του 2016 ήρθατε να κουβεντιάσουμε την προοπτική της </w:t>
      </w:r>
      <w:r>
        <w:rPr>
          <w:rFonts w:eastAsia="Times New Roman" w:cs="Times New Roman"/>
          <w:szCs w:val="24"/>
        </w:rPr>
        <w:t>Α</w:t>
      </w:r>
      <w:r>
        <w:rPr>
          <w:rFonts w:eastAsia="Times New Roman" w:cs="Times New Roman"/>
          <w:szCs w:val="24"/>
        </w:rPr>
        <w:t xml:space="preserve">ναθεώρησης του Συντάγματος και έναν μήνα μετά ξεκινήσατε να ζητάτε εκλογές. </w:t>
      </w:r>
      <w:r>
        <w:rPr>
          <w:rFonts w:eastAsia="Times New Roman" w:cs="Times New Roman"/>
          <w:szCs w:val="24"/>
        </w:rPr>
        <w:t>Από τον Φλεβάρη του 2016 ήμαστε διαρκώς κατ’ εσάς σε διαρκές προεκλογικό κλίμα.</w:t>
      </w:r>
    </w:p>
    <w:p w14:paraId="7200B266" w14:textId="77777777" w:rsidR="00412B74" w:rsidRDefault="00EE22A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200B267"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Δεύτερον, έρχεστε και καταθέτετε μ</w:t>
      </w:r>
      <w:r>
        <w:rPr>
          <w:rFonts w:eastAsia="Times New Roman" w:cs="Times New Roman"/>
          <w:szCs w:val="24"/>
        </w:rPr>
        <w:t>ί</w:t>
      </w:r>
      <w:r>
        <w:rPr>
          <w:rFonts w:eastAsia="Times New Roman" w:cs="Times New Roman"/>
          <w:szCs w:val="24"/>
        </w:rPr>
        <w:t xml:space="preserve">α πρόταση η οποία βρίσκεται σε πλήρη αναντιστοιχία με το ίδιο το πνεύμα του συνταγματικού νομοθέτη. Ποια πρόταση; Την πρόταση η οποία </w:t>
      </w:r>
      <w:r>
        <w:rPr>
          <w:rFonts w:eastAsia="Times New Roman" w:cs="Times New Roman"/>
          <w:szCs w:val="24"/>
        </w:rPr>
        <w:lastRenderedPageBreak/>
        <w:t xml:space="preserve">λέει: «Ελάτε να τα ανοίξουμε όλα». Ο νομοθέτης προβλέπει μια συγκεκριμένη διαδικασία για την </w:t>
      </w:r>
      <w:r>
        <w:rPr>
          <w:rFonts w:eastAsia="Times New Roman" w:cs="Times New Roman"/>
          <w:szCs w:val="24"/>
        </w:rPr>
        <w:t>Α</w:t>
      </w:r>
      <w:r>
        <w:rPr>
          <w:rFonts w:eastAsia="Times New Roman" w:cs="Times New Roman"/>
          <w:szCs w:val="24"/>
        </w:rPr>
        <w:t>ναθεώρηση του Συντάγματος, δ</w:t>
      </w:r>
      <w:r>
        <w:rPr>
          <w:rFonts w:eastAsia="Times New Roman" w:cs="Times New Roman"/>
          <w:szCs w:val="24"/>
        </w:rPr>
        <w:t xml:space="preserve">ιότι ακριβώς θέλει να υπάρχουν ευρύτερες συναινέσεις στη μέγιστη αυτή διαδικασία που είναι η </w:t>
      </w:r>
      <w:r>
        <w:rPr>
          <w:rFonts w:eastAsia="Times New Roman" w:cs="Times New Roman"/>
          <w:szCs w:val="24"/>
        </w:rPr>
        <w:t>Α</w:t>
      </w:r>
      <w:r>
        <w:rPr>
          <w:rFonts w:eastAsia="Times New Roman" w:cs="Times New Roman"/>
          <w:szCs w:val="24"/>
        </w:rPr>
        <w:t>ναθεώρηση του Συντάγματος. Δεν λέει ο νομοθέτης: «Ελάτε να τα ανοίξουμε όλα και πάμε στη δεύτερη περίοδο». Ο νομοθέτης λέει ότι πρέπει στην πρώτη περίοδο να υπάρχ</w:t>
      </w:r>
      <w:r>
        <w:rPr>
          <w:rFonts w:eastAsia="Times New Roman" w:cs="Times New Roman"/>
          <w:szCs w:val="24"/>
        </w:rPr>
        <w:t xml:space="preserve">ουν ή εκατόν ογδόντα ή εκατόν πενήντα μία ψήφοι και στη δεύτερη, μετά από εκλογές, το ανάστροφο, ακριβώς για να δημιουργείται η ώσμωση και η πιθανή σύμπλευση όσο το δυνατόν ευρύτερων πολιτικών δυνάμεων και όσο το δυνατόν ευρύτερων πλειοψηφιών. </w:t>
      </w:r>
    </w:p>
    <w:p w14:paraId="7200B268"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Και μόλις α</w:t>
      </w:r>
      <w:r>
        <w:rPr>
          <w:rFonts w:eastAsia="Times New Roman" w:cs="Times New Roman"/>
          <w:szCs w:val="24"/>
        </w:rPr>
        <w:t xml:space="preserve">νακοίνωσα την πρότασή μου για την </w:t>
      </w:r>
      <w:r>
        <w:rPr>
          <w:rFonts w:eastAsia="Times New Roman" w:cs="Times New Roman"/>
          <w:szCs w:val="24"/>
        </w:rPr>
        <w:t>Α</w:t>
      </w:r>
      <w:r>
        <w:rPr>
          <w:rFonts w:eastAsia="Times New Roman" w:cs="Times New Roman"/>
          <w:szCs w:val="24"/>
        </w:rPr>
        <w:t xml:space="preserve">ναθεώρηση, έρχεστε εσείς σήμερα, ο ίδιος άνθρωπος που λίγες μέρες πριν, όχι μήνες πριν, είχατε εκφράσει με διαρροές την πρόθεσή σας να μη συμμετάσχετε καν, διότι δεν είναι ώριμο να προχωρήσουμε στην </w:t>
      </w:r>
      <w:r>
        <w:rPr>
          <w:rFonts w:eastAsia="Times New Roman" w:cs="Times New Roman"/>
          <w:szCs w:val="24"/>
        </w:rPr>
        <w:t>Α</w:t>
      </w:r>
      <w:r>
        <w:rPr>
          <w:rFonts w:eastAsia="Times New Roman" w:cs="Times New Roman"/>
          <w:szCs w:val="24"/>
        </w:rPr>
        <w:t>ναθεώρηση -αυτό έλεγα</w:t>
      </w:r>
      <w:r>
        <w:rPr>
          <w:rFonts w:eastAsia="Times New Roman" w:cs="Times New Roman"/>
          <w:szCs w:val="24"/>
        </w:rPr>
        <w:t>ν οι διαρροές σας- όχι να προτείνετε κάποιες διατάξεις, έστω λίγο περισσότερες από αυτές τις είκοσι τρεις που προτείνουμε εμείς, αλλά έρχεστε να προτείνετε πενήντα ε</w:t>
      </w:r>
      <w:r>
        <w:rPr>
          <w:rFonts w:eastAsia="Times New Roman" w:cs="Times New Roman"/>
          <w:szCs w:val="24"/>
        </w:rPr>
        <w:t>πτ</w:t>
      </w:r>
      <w:r>
        <w:rPr>
          <w:rFonts w:eastAsia="Times New Roman" w:cs="Times New Roman"/>
          <w:szCs w:val="24"/>
        </w:rPr>
        <w:t>ά. Και λέτε πενήντα ε</w:t>
      </w:r>
      <w:r>
        <w:rPr>
          <w:rFonts w:eastAsia="Times New Roman" w:cs="Times New Roman"/>
          <w:szCs w:val="24"/>
        </w:rPr>
        <w:t>π</w:t>
      </w:r>
      <w:r>
        <w:rPr>
          <w:rFonts w:eastAsia="Times New Roman" w:cs="Times New Roman"/>
          <w:szCs w:val="24"/>
        </w:rPr>
        <w:t xml:space="preserve">τά και είκοσι τρεις, να </w:t>
      </w:r>
      <w:r>
        <w:rPr>
          <w:rFonts w:eastAsia="Times New Roman" w:cs="Times New Roman"/>
          <w:szCs w:val="24"/>
        </w:rPr>
        <w:lastRenderedPageBreak/>
        <w:t xml:space="preserve">τα ψηφίσουμε όλα, δηλαδή να έχουμε ογδόντα </w:t>
      </w:r>
      <w:r>
        <w:rPr>
          <w:rFonts w:eastAsia="Times New Roman" w:cs="Times New Roman"/>
          <w:szCs w:val="24"/>
        </w:rPr>
        <w:t>από τα εκατόν είκοσι άρθρα του Συντάγματος…</w:t>
      </w:r>
    </w:p>
    <w:p w14:paraId="7200B269"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Οι δεκατρείς είναι ίδιες.</w:t>
      </w:r>
    </w:p>
    <w:p w14:paraId="7200B26A" w14:textId="77777777" w:rsidR="00412B74" w:rsidRDefault="00EE22A4">
      <w:pPr>
        <w:spacing w:line="600" w:lineRule="auto"/>
        <w:ind w:firstLine="720"/>
        <w:jc w:val="both"/>
        <w:rPr>
          <w:rFonts w:eastAsia="Times New Roman" w:cs="Times New Roman"/>
          <w:szCs w:val="24"/>
        </w:rPr>
      </w:pPr>
      <w:r w:rsidRPr="0031755C">
        <w:rPr>
          <w:rFonts w:eastAsia="Times New Roman" w:cs="Times New Roman"/>
          <w:b/>
          <w:szCs w:val="24"/>
        </w:rPr>
        <w:t>ΑΛΕΞΗΣ ΤΣΙΠΡΑΣ (Πρόεδρος της Κυβέρνησης</w:t>
      </w:r>
      <w:r>
        <w:rPr>
          <w:rFonts w:eastAsia="Times New Roman" w:cs="Times New Roman"/>
          <w:b/>
          <w:szCs w:val="24"/>
        </w:rPr>
        <w:t xml:space="preserve"> και </w:t>
      </w:r>
      <w:r w:rsidRPr="0031755C">
        <w:rPr>
          <w:rFonts w:eastAsia="Times New Roman" w:cs="Times New Roman"/>
          <w:b/>
          <w:szCs w:val="24"/>
        </w:rPr>
        <w:t xml:space="preserve">Υπουργός Εξωτερικών): </w:t>
      </w:r>
      <w:r>
        <w:rPr>
          <w:rFonts w:eastAsia="Times New Roman" w:cs="Times New Roman"/>
          <w:szCs w:val="24"/>
        </w:rPr>
        <w:t>Να έχουμε πάνω από δύο τρίτα του Συντάγματος υπό αναθεώρηση.</w:t>
      </w:r>
    </w:p>
    <w:p w14:paraId="7200B26B"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Εξήντα επτά θα ήτ</w:t>
      </w:r>
      <w:r>
        <w:rPr>
          <w:rFonts w:eastAsia="Times New Roman" w:cs="Times New Roman"/>
          <w:szCs w:val="24"/>
        </w:rPr>
        <w:t xml:space="preserve">αν. </w:t>
      </w:r>
    </w:p>
    <w:p w14:paraId="7200B26C" w14:textId="77777777" w:rsidR="00412B74" w:rsidRDefault="00EE22A4">
      <w:pPr>
        <w:spacing w:line="600" w:lineRule="auto"/>
        <w:ind w:firstLine="720"/>
        <w:jc w:val="both"/>
        <w:rPr>
          <w:rFonts w:eastAsia="Times New Roman" w:cs="Times New Roman"/>
          <w:szCs w:val="24"/>
        </w:rPr>
      </w:pPr>
      <w:r w:rsidRPr="00D85020">
        <w:rPr>
          <w:rFonts w:eastAsia="Times New Roman" w:cs="Times New Roman"/>
          <w:b/>
          <w:szCs w:val="24"/>
        </w:rPr>
        <w:t>ΑΛΕΞΗΣ ΤΣΙΠΡΑΣ (Πρόεδρος της Κυβέρνησης</w:t>
      </w:r>
      <w:r>
        <w:rPr>
          <w:rFonts w:eastAsia="Times New Roman" w:cs="Times New Roman"/>
          <w:b/>
          <w:szCs w:val="24"/>
        </w:rPr>
        <w:t xml:space="preserve"> και </w:t>
      </w:r>
      <w:r w:rsidRPr="00D85020">
        <w:rPr>
          <w:rFonts w:eastAsia="Times New Roman" w:cs="Times New Roman"/>
          <w:b/>
          <w:szCs w:val="24"/>
        </w:rPr>
        <w:t xml:space="preserve">Υπουργός Εξωτερικών): </w:t>
      </w:r>
      <w:r>
        <w:rPr>
          <w:rFonts w:eastAsia="Times New Roman" w:cs="Times New Roman"/>
          <w:szCs w:val="24"/>
        </w:rPr>
        <w:t>Είναι μικρός ο αριθμός εξήντα επτά; Για πάνω από τα μισά άρθρα του Συντάγματος να προχωρήσουμε σε διαδικασία αναθεώρησης;</w:t>
      </w:r>
    </w:p>
    <w:p w14:paraId="7200B26D"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Αυτό δεν είναι αναθεωρητική διαδικασία. Μήπως δεν το έχετε κατα</w:t>
      </w:r>
      <w:r>
        <w:rPr>
          <w:rFonts w:eastAsia="Times New Roman" w:cs="Times New Roman"/>
          <w:szCs w:val="24"/>
        </w:rPr>
        <w:t>λάβει και θέλετε συντακτική συνέλευση; Μήπως θέλετε να ξαναφτιάξουμε το Σύνταγμά μας; Εμείς είμαστε ανοι</w:t>
      </w:r>
      <w:r>
        <w:rPr>
          <w:rFonts w:eastAsia="Times New Roman" w:cs="Times New Roman"/>
          <w:szCs w:val="24"/>
        </w:rPr>
        <w:t>κ</w:t>
      </w:r>
      <w:r>
        <w:rPr>
          <w:rFonts w:eastAsia="Times New Roman" w:cs="Times New Roman"/>
          <w:szCs w:val="24"/>
        </w:rPr>
        <w:t>τοί να το κουβεντιάσουμε, αν αυτή είναι η πρότασή σας.</w:t>
      </w:r>
    </w:p>
    <w:p w14:paraId="7200B26E" w14:textId="77777777" w:rsidR="00412B74" w:rsidRDefault="00EE22A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200B26F"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Όμως, αν αυτή είναι η πρότασή σας, μην έρχεστε να μα</w:t>
      </w:r>
      <w:r>
        <w:rPr>
          <w:rFonts w:eastAsia="Times New Roman" w:cs="Times New Roman"/>
          <w:szCs w:val="24"/>
        </w:rPr>
        <w:t>ς πείτε τη λογική της ρώσικης ρουλέτας, να μετατρέψουμε την επόμενη εκλογική αντιπαράθεση σε δημοψήφισμα για το Σύνταγμα. Διότι αυτό λέτε. Προφανώς, δεν σας βγαίνει το αφήγημα της καταστροφής, και λέτε: «Ας τζογάρουμε να κάνουμε την επόμενη εκλογική αντιπα</w:t>
      </w:r>
      <w:r>
        <w:rPr>
          <w:rFonts w:eastAsia="Times New Roman" w:cs="Times New Roman"/>
          <w:szCs w:val="24"/>
        </w:rPr>
        <w:t>ράθεση δημοψήφισμα για το Σύνταγμα».</w:t>
      </w:r>
    </w:p>
    <w:p w14:paraId="7200B270"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Κι αν τόσο πολύ σας αρέσουν τα δημοψηφίσματα, που δεν σας αρέσουν τελικά, ελάτε και προτείνετε ένα συμβουλευτικό δημοψήφισμα για το Σύνταγμα και όχι να μετατρέψουμε την επόμενη εκλογική αντιπαράθεση σε δημοψήφισμα για τ</w:t>
      </w:r>
      <w:r>
        <w:rPr>
          <w:rFonts w:eastAsia="Times New Roman" w:cs="Times New Roman"/>
          <w:szCs w:val="24"/>
        </w:rPr>
        <w:t>ο Σύνταγμα.</w:t>
      </w:r>
    </w:p>
    <w:p w14:paraId="7200B271" w14:textId="77777777" w:rsidR="00412B74" w:rsidRDefault="00EE22A4">
      <w:pPr>
        <w:tabs>
          <w:tab w:val="left" w:pos="2940"/>
        </w:tabs>
        <w:spacing w:line="600" w:lineRule="auto"/>
        <w:ind w:firstLine="720"/>
        <w:jc w:val="both"/>
        <w:rPr>
          <w:rFonts w:eastAsia="Times New Roman"/>
          <w:szCs w:val="24"/>
        </w:rPr>
      </w:pPr>
      <w:r>
        <w:rPr>
          <w:rFonts w:eastAsia="Times New Roman"/>
          <w:szCs w:val="24"/>
        </w:rPr>
        <w:t>Αν καταθέσετε πρόταση για συμβουλευτικό δημοψήφισμα για το Σύνταγμα ή για κάποιες διατάξεις, εδώ είμαστε να το κουβεντιάσουμε. Όμως, αυτό που προτείνετε είναι μ</w:t>
      </w:r>
      <w:r>
        <w:rPr>
          <w:rFonts w:eastAsia="Times New Roman"/>
          <w:szCs w:val="24"/>
        </w:rPr>
        <w:t>ι</w:t>
      </w:r>
      <w:r>
        <w:rPr>
          <w:rFonts w:eastAsia="Times New Roman"/>
          <w:szCs w:val="24"/>
        </w:rPr>
        <w:t>α διαδικασία εκφυλισμού για την ίδια την αναθεωρητική διαδικασία. Πάμε παρακάτω.</w:t>
      </w:r>
    </w:p>
    <w:p w14:paraId="7200B272" w14:textId="77777777" w:rsidR="00412B74" w:rsidRDefault="00EE22A4">
      <w:pPr>
        <w:tabs>
          <w:tab w:val="left" w:pos="2940"/>
        </w:tabs>
        <w:spacing w:line="600" w:lineRule="auto"/>
        <w:ind w:firstLine="720"/>
        <w:jc w:val="both"/>
        <w:rPr>
          <w:rFonts w:eastAsia="Times New Roman"/>
          <w:szCs w:val="24"/>
        </w:rPr>
      </w:pPr>
      <w:r>
        <w:rPr>
          <w:rFonts w:eastAsia="Times New Roman"/>
          <w:szCs w:val="24"/>
        </w:rPr>
        <w:lastRenderedPageBreak/>
        <w:t>Έρ</w:t>
      </w:r>
      <w:r>
        <w:rPr>
          <w:rFonts w:eastAsia="Times New Roman"/>
          <w:szCs w:val="24"/>
        </w:rPr>
        <w:t>χεστε, κύριε Μητσοτάκη, και εμφανίζεστε σε ένα τόσο κρίσιμο θέμα, που είναι στην επικαιρότητα εδώ και δύο χρόνια -δεν είναι σήμερα-, που είναι η εκλογή του Προέδρου της Δημοκρατίας, με μ</w:t>
      </w:r>
      <w:r>
        <w:rPr>
          <w:rFonts w:eastAsia="Times New Roman"/>
          <w:szCs w:val="24"/>
        </w:rPr>
        <w:t>ί</w:t>
      </w:r>
      <w:r>
        <w:rPr>
          <w:rFonts w:eastAsia="Times New Roman"/>
          <w:szCs w:val="24"/>
        </w:rPr>
        <w:t xml:space="preserve">α θέση την οποία προσπάθησα να καταλάβω, αλλά δεν την κατάλαβα. </w:t>
      </w:r>
    </w:p>
    <w:p w14:paraId="7200B273" w14:textId="77777777" w:rsidR="00412B74" w:rsidRDefault="00EE22A4">
      <w:pPr>
        <w:tabs>
          <w:tab w:val="left" w:pos="2940"/>
        </w:tabs>
        <w:spacing w:line="600" w:lineRule="auto"/>
        <w:ind w:firstLine="720"/>
        <w:jc w:val="both"/>
        <w:rPr>
          <w:rFonts w:eastAsia="Times New Roman"/>
          <w:szCs w:val="24"/>
        </w:rPr>
      </w:pPr>
      <w:r>
        <w:rPr>
          <w:rFonts w:eastAsia="Times New Roman"/>
          <w:szCs w:val="24"/>
        </w:rPr>
        <w:t>Δυόμ</w:t>
      </w:r>
      <w:r>
        <w:rPr>
          <w:rFonts w:eastAsia="Times New Roman"/>
          <w:szCs w:val="24"/>
        </w:rPr>
        <w:t>ισι χρόνια πριν ξεκινάμε εμείς τη διαδικασία της συζήτησης -δεν βάψαμε κόκκινη τη Βουλή ούτε τη φωτίσαμε κόκκινη τη Βουλή, τι να κάνουμε; Είχα μια πλάτη πίσω με τα χρώματα του ΣΥΡΙΖΑ, που έχουν κόκκινο χρώμα, κύριε Μητσοτάκη, αλλά κόκκινη τη Βουλή δεν τη φ</w:t>
      </w:r>
      <w:r>
        <w:rPr>
          <w:rFonts w:eastAsia="Times New Roman"/>
          <w:szCs w:val="24"/>
        </w:rPr>
        <w:t>ωτίσαμε ακόμη- και προτείν</w:t>
      </w:r>
      <w:r>
        <w:rPr>
          <w:rFonts w:eastAsia="Times New Roman"/>
          <w:szCs w:val="24"/>
        </w:rPr>
        <w:t>ου</w:t>
      </w:r>
      <w:r>
        <w:rPr>
          <w:rFonts w:eastAsia="Times New Roman"/>
          <w:szCs w:val="24"/>
        </w:rPr>
        <w:t>με</w:t>
      </w:r>
      <w:r w:rsidRPr="00177C1D">
        <w:rPr>
          <w:rFonts w:eastAsia="Times New Roman"/>
          <w:szCs w:val="24"/>
        </w:rPr>
        <w:t xml:space="preserve"> </w:t>
      </w:r>
      <w:r>
        <w:rPr>
          <w:rFonts w:eastAsia="Times New Roman"/>
          <w:szCs w:val="24"/>
        </w:rPr>
        <w:t>λοιπόν, τότε, η εκλογή του Προέδρου της Δημοκρατίας να αποσυνδεθεί από την πιθανή διάλυση της Βουλής και προτείνουμε μια διαδικασία εκλογής.</w:t>
      </w:r>
    </w:p>
    <w:p w14:paraId="7200B274" w14:textId="77777777" w:rsidR="00412B74" w:rsidRDefault="00EE22A4">
      <w:pPr>
        <w:tabs>
          <w:tab w:val="left" w:pos="2940"/>
        </w:tabs>
        <w:spacing w:line="600" w:lineRule="auto"/>
        <w:ind w:firstLine="720"/>
        <w:jc w:val="both"/>
        <w:rPr>
          <w:rFonts w:eastAsia="Times New Roman"/>
          <w:szCs w:val="24"/>
        </w:rPr>
      </w:pPr>
      <w:r>
        <w:rPr>
          <w:rFonts w:eastAsia="Times New Roman"/>
          <w:szCs w:val="24"/>
        </w:rPr>
        <w:t>Τότε, λοιπόν, ρίξαμε την ιδέα στον πολιτικό διάλογο και στα κόμματα και στους κοινων</w:t>
      </w:r>
      <w:r>
        <w:rPr>
          <w:rFonts w:eastAsia="Times New Roman"/>
          <w:szCs w:val="24"/>
        </w:rPr>
        <w:t xml:space="preserve">ικούς φορείς που συμμετείχαν στον εθνικό διάλογο, στην τρίτη εκλογή, την άκαρπη, να υπάρχει απευθείας εκλογή από τον λαό. Μετά από πολλή </w:t>
      </w:r>
      <w:r>
        <w:rPr>
          <w:rFonts w:eastAsia="Times New Roman"/>
          <w:szCs w:val="24"/>
        </w:rPr>
        <w:t xml:space="preserve">και ώριμη </w:t>
      </w:r>
      <w:r>
        <w:rPr>
          <w:rFonts w:eastAsia="Times New Roman"/>
          <w:szCs w:val="24"/>
        </w:rPr>
        <w:t>σκέψη, συζήτηση, συμμετοχή στον διάλογο αυτόν, καταλήξαμε εμείς ως Κοινοβουλευτική Ομάδα σε μια παρεμφερή πρό</w:t>
      </w:r>
      <w:r>
        <w:rPr>
          <w:rFonts w:eastAsia="Times New Roman"/>
          <w:szCs w:val="24"/>
        </w:rPr>
        <w:t>ταση.</w:t>
      </w:r>
    </w:p>
    <w:p w14:paraId="7200B275" w14:textId="77777777" w:rsidR="00412B74" w:rsidRDefault="00EE22A4">
      <w:pPr>
        <w:tabs>
          <w:tab w:val="left" w:pos="2940"/>
        </w:tabs>
        <w:spacing w:line="600" w:lineRule="auto"/>
        <w:ind w:firstLine="720"/>
        <w:jc w:val="both"/>
        <w:rPr>
          <w:rFonts w:eastAsia="Times New Roman"/>
          <w:szCs w:val="24"/>
        </w:rPr>
      </w:pPr>
      <w:r>
        <w:rPr>
          <w:rFonts w:eastAsia="Times New Roman"/>
          <w:szCs w:val="24"/>
        </w:rPr>
        <w:lastRenderedPageBreak/>
        <w:t>Όταν εμείς αρχικά είπαμε στην τρίτη άστοχη διαδικασία ψηφοφορίας εκλογή από τον λαό, διαφωνήσατε και είπατε «όχι». Όταν εμείς είπαμε «όχι» στην τρίτη άστοχη ψηφοφορία εκλογή</w:t>
      </w:r>
      <w:r>
        <w:rPr>
          <w:rFonts w:eastAsia="Times New Roman"/>
          <w:szCs w:val="24"/>
        </w:rPr>
        <w:t>ς</w:t>
      </w:r>
      <w:r>
        <w:rPr>
          <w:rFonts w:eastAsia="Times New Roman"/>
          <w:szCs w:val="24"/>
        </w:rPr>
        <w:t xml:space="preserve"> από τον λαό, αλλά μετά από έξι μήνες εκλογή από τον λαό, υιοθετήσατε την πρ</w:t>
      </w:r>
      <w:r>
        <w:rPr>
          <w:rFonts w:eastAsia="Times New Roman"/>
          <w:szCs w:val="24"/>
        </w:rPr>
        <w:t>ώτη δική μας άποψη. Όταν μετά από μία εβδομάδα -όχι παραπάνω- έρχεστε εδώ στο Βήμα της Βουλής, λέτε ότι ούτε αυτή</w:t>
      </w:r>
      <w:r>
        <w:rPr>
          <w:rFonts w:eastAsia="Times New Roman"/>
          <w:szCs w:val="24"/>
        </w:rPr>
        <w:t xml:space="preserve"> την</w:t>
      </w:r>
      <w:r>
        <w:rPr>
          <w:rFonts w:eastAsia="Times New Roman"/>
          <w:szCs w:val="24"/>
        </w:rPr>
        <w:t xml:space="preserve"> άποψη έχουμε, ούτε τη δική σας άποψη έχουμε, δεν έχουμε άποψη. Λέμε να πάμε, ενδεχομένως, στους εκατόν πενήντα έναν και να πάμε σε μια τρί</w:t>
      </w:r>
      <w:r>
        <w:rPr>
          <w:rFonts w:eastAsia="Times New Roman"/>
          <w:szCs w:val="24"/>
        </w:rPr>
        <w:t>τη εκδοχή.</w:t>
      </w:r>
    </w:p>
    <w:p w14:paraId="7200B276" w14:textId="77777777" w:rsidR="00412B74" w:rsidRDefault="00EE22A4">
      <w:pPr>
        <w:tabs>
          <w:tab w:val="left" w:pos="2940"/>
        </w:tabs>
        <w:spacing w:line="600" w:lineRule="auto"/>
        <w:ind w:firstLine="720"/>
        <w:jc w:val="both"/>
        <w:rPr>
          <w:rFonts w:eastAsia="Times New Roman"/>
          <w:szCs w:val="24"/>
        </w:rPr>
      </w:pPr>
      <w:r>
        <w:rPr>
          <w:rFonts w:eastAsia="Times New Roman"/>
          <w:szCs w:val="24"/>
        </w:rPr>
        <w:t xml:space="preserve">Με συγχωρείτε, αλλά αυτό δεν είναι θέση </w:t>
      </w:r>
      <w:r>
        <w:rPr>
          <w:rFonts w:eastAsia="Times New Roman"/>
          <w:szCs w:val="24"/>
        </w:rPr>
        <w:t xml:space="preserve">του </w:t>
      </w:r>
      <w:r>
        <w:rPr>
          <w:rFonts w:eastAsia="Times New Roman"/>
          <w:szCs w:val="24"/>
        </w:rPr>
        <w:t xml:space="preserve">Αρχηγού της Αξιωματικής Αντιπολίτευσης. Ενδεχομένως, είναι στάση και θέση του πρώην προέδρου του Εδεσσαϊκού, αλλά δεν είναι θέση και στάση του Προέδρου της Αξιωματικής Αντιπολίτευσης για ένα τόσο </w:t>
      </w:r>
      <w:r>
        <w:rPr>
          <w:rFonts w:eastAsia="Times New Roman"/>
          <w:szCs w:val="24"/>
        </w:rPr>
        <w:t>κρίσιμο θέμα, που εδώ και δυόμισι χρόνια συζητάμε στον δημόσιο πολιτικό διάλογο.</w:t>
      </w:r>
    </w:p>
    <w:p w14:paraId="7200B277" w14:textId="77777777" w:rsidR="00412B74" w:rsidRDefault="00EE22A4">
      <w:pPr>
        <w:tabs>
          <w:tab w:val="left" w:pos="2940"/>
        </w:tabs>
        <w:spacing w:line="600" w:lineRule="auto"/>
        <w:ind w:firstLine="720"/>
        <w:jc w:val="center"/>
        <w:rPr>
          <w:rFonts w:eastAsia="Times New Roman"/>
          <w:szCs w:val="24"/>
        </w:rPr>
      </w:pPr>
      <w:r>
        <w:rPr>
          <w:rFonts w:eastAsia="Times New Roman"/>
          <w:szCs w:val="24"/>
        </w:rPr>
        <w:t>(Χειροκροτήματα από τις πτέρυγες τ</w:t>
      </w:r>
      <w:r>
        <w:rPr>
          <w:rFonts w:eastAsia="Times New Roman"/>
          <w:szCs w:val="24"/>
        </w:rPr>
        <w:t>ου</w:t>
      </w:r>
      <w:r>
        <w:rPr>
          <w:rFonts w:eastAsia="Times New Roman"/>
          <w:szCs w:val="24"/>
        </w:rPr>
        <w:t xml:space="preserve"> ΣΥΡΙΖΑ και των ΑΝΕΛ)</w:t>
      </w:r>
    </w:p>
    <w:p w14:paraId="7200B278" w14:textId="77777777" w:rsidR="00412B74" w:rsidRDefault="00EE22A4">
      <w:pPr>
        <w:tabs>
          <w:tab w:val="left" w:pos="2940"/>
        </w:tabs>
        <w:spacing w:line="600" w:lineRule="auto"/>
        <w:ind w:firstLine="720"/>
        <w:jc w:val="both"/>
        <w:rPr>
          <w:rFonts w:eastAsia="Times New Roman"/>
          <w:szCs w:val="24"/>
        </w:rPr>
      </w:pPr>
      <w:r>
        <w:rPr>
          <w:rFonts w:eastAsia="Times New Roman"/>
          <w:szCs w:val="24"/>
        </w:rPr>
        <w:lastRenderedPageBreak/>
        <w:t xml:space="preserve">Γι’ αυτό σας λέω ότι είναι ανερμάτιστη, αλλοπρόσαλλη και στο πόδι η θέση και η στάση σας για τη συνταγματική </w:t>
      </w:r>
      <w:r>
        <w:rPr>
          <w:rFonts w:eastAsia="Times New Roman"/>
          <w:szCs w:val="24"/>
        </w:rPr>
        <w:t>Α</w:t>
      </w:r>
      <w:r>
        <w:rPr>
          <w:rFonts w:eastAsia="Times New Roman"/>
          <w:szCs w:val="24"/>
        </w:rPr>
        <w:t>ναθεώρη</w:t>
      </w:r>
      <w:r>
        <w:rPr>
          <w:rFonts w:eastAsia="Times New Roman"/>
          <w:szCs w:val="24"/>
        </w:rPr>
        <w:t>ση.</w:t>
      </w:r>
    </w:p>
    <w:p w14:paraId="7200B279" w14:textId="77777777" w:rsidR="00412B74" w:rsidRDefault="00EE22A4">
      <w:pPr>
        <w:tabs>
          <w:tab w:val="left" w:pos="2940"/>
        </w:tabs>
        <w:spacing w:line="600" w:lineRule="auto"/>
        <w:ind w:firstLine="720"/>
        <w:jc w:val="both"/>
        <w:rPr>
          <w:rFonts w:eastAsia="Times New Roman"/>
          <w:szCs w:val="24"/>
        </w:rPr>
      </w:pPr>
      <w:r>
        <w:rPr>
          <w:rFonts w:eastAsia="Times New Roman"/>
          <w:szCs w:val="24"/>
        </w:rPr>
        <w:t>Προχωρώ, λοιπόν, παραπέρα στο άρθρο 86.</w:t>
      </w:r>
    </w:p>
    <w:p w14:paraId="7200B27A" w14:textId="77777777" w:rsidR="00412B74" w:rsidRDefault="00EE22A4">
      <w:pPr>
        <w:tabs>
          <w:tab w:val="left" w:pos="2940"/>
        </w:tabs>
        <w:spacing w:line="600" w:lineRule="auto"/>
        <w:ind w:firstLine="720"/>
        <w:jc w:val="both"/>
        <w:rPr>
          <w:rFonts w:eastAsia="Times New Roman"/>
          <w:szCs w:val="24"/>
        </w:rPr>
      </w:pPr>
      <w:r>
        <w:rPr>
          <w:rFonts w:eastAsia="Times New Roman"/>
          <w:szCs w:val="24"/>
        </w:rPr>
        <w:t>Ήρθατε σήμερα εδώ και μας είπατε ότι παρ</w:t>
      </w:r>
      <w:r>
        <w:rPr>
          <w:rFonts w:eastAsia="Times New Roman"/>
          <w:szCs w:val="24"/>
        </w:rPr>
        <w:t xml:space="preserve">’ </w:t>
      </w:r>
      <w:r>
        <w:rPr>
          <w:rFonts w:eastAsia="Times New Roman"/>
          <w:szCs w:val="24"/>
        </w:rPr>
        <w:t>όλο που το πολιτικό σύστημα, το οποίο υπηρετείτε όλα τα προηγούμενα χρόνια και σήμερα και το οποίο είχε τρομακτικές πλειοψηφίες σ</w:t>
      </w:r>
      <w:r>
        <w:rPr>
          <w:rFonts w:eastAsia="Times New Roman"/>
          <w:szCs w:val="24"/>
        </w:rPr>
        <w:t>ε</w:t>
      </w:r>
      <w:r>
        <w:rPr>
          <w:rFonts w:eastAsia="Times New Roman"/>
          <w:szCs w:val="24"/>
        </w:rPr>
        <w:t xml:space="preserve"> αυτή τη Βουλή, δεν εδέησε να αναθεωρήσε</w:t>
      </w:r>
      <w:r>
        <w:rPr>
          <w:rFonts w:eastAsia="Times New Roman"/>
          <w:szCs w:val="24"/>
        </w:rPr>
        <w:t>ι στην Αναθεώρηση του 2008, που ξεκίνησε το 2006, το άρθρο 86, εσείς εξαιρείστε αυτού του συστήματος, διότι είχατε καταθέσει πρόταση με επιστολή την οποία –δεν ξέρω ποιοι- έλαβαν τότε.</w:t>
      </w:r>
    </w:p>
    <w:p w14:paraId="7200B27B" w14:textId="77777777" w:rsidR="00412B74" w:rsidRDefault="00EE22A4">
      <w:pPr>
        <w:tabs>
          <w:tab w:val="left" w:pos="2940"/>
        </w:tabs>
        <w:spacing w:line="600" w:lineRule="auto"/>
        <w:ind w:firstLine="720"/>
        <w:jc w:val="both"/>
        <w:rPr>
          <w:rFonts w:eastAsia="Times New Roman"/>
          <w:szCs w:val="24"/>
        </w:rPr>
      </w:pPr>
      <w:r>
        <w:rPr>
          <w:rFonts w:eastAsia="Times New Roman"/>
          <w:szCs w:val="24"/>
        </w:rPr>
        <w:t>Αλήθεια, για ποιον είναι μομφή αυτό, κύριε Μητσοτάκη; Είναι μομφή για τ</w:t>
      </w:r>
      <w:r>
        <w:rPr>
          <w:rFonts w:eastAsia="Times New Roman"/>
          <w:szCs w:val="24"/>
        </w:rPr>
        <w:t xml:space="preserve">ον κ. Κουβέλη –δεν τον βλέπω τώρα- που ήταν τότε Βουλευτής και ο ΣΥΡΙΖΑ είχε έξι Βουλευτές; Δεν γνωρίζετε ότι για να κατατεθεί στο Κοινοβούλιο πρόταση </w:t>
      </w:r>
      <w:r>
        <w:rPr>
          <w:rFonts w:eastAsia="Times New Roman"/>
          <w:szCs w:val="24"/>
        </w:rPr>
        <w:t>Α</w:t>
      </w:r>
      <w:r>
        <w:rPr>
          <w:rFonts w:eastAsia="Times New Roman"/>
          <w:szCs w:val="24"/>
        </w:rPr>
        <w:t>ναθεώρησης χρειάζονται πενήντα Βουλευτές; Ο ΣΥΡΙΖΑ φταίει, λοιπόν, τότε που δεν ευρέθησαν οι πενήντα Βου</w:t>
      </w:r>
      <w:r>
        <w:rPr>
          <w:rFonts w:eastAsia="Times New Roman"/>
          <w:szCs w:val="24"/>
        </w:rPr>
        <w:t xml:space="preserve">λευτές, που είχε έξι, ή το </w:t>
      </w:r>
      <w:r>
        <w:rPr>
          <w:rFonts w:eastAsia="Times New Roman"/>
          <w:szCs w:val="24"/>
        </w:rPr>
        <w:t>κ</w:t>
      </w:r>
      <w:r>
        <w:rPr>
          <w:rFonts w:eastAsia="Times New Roman"/>
          <w:szCs w:val="24"/>
        </w:rPr>
        <w:t xml:space="preserve">όμμα σας, το οποίο είχε εκατόν εξήντα τρεις Βουλευτές και το </w:t>
      </w:r>
      <w:r>
        <w:rPr>
          <w:rFonts w:eastAsia="Times New Roman"/>
          <w:szCs w:val="24"/>
        </w:rPr>
        <w:lastRenderedPageBreak/>
        <w:t>ΠΑΣΟΚ που είχε εκατόν δεκατέσσερις Βουλευτές, σύνολο διακόσιους εβδομήντα ε</w:t>
      </w:r>
      <w:r>
        <w:rPr>
          <w:rFonts w:eastAsia="Times New Roman"/>
          <w:szCs w:val="24"/>
        </w:rPr>
        <w:t>π</w:t>
      </w:r>
      <w:r>
        <w:rPr>
          <w:rFonts w:eastAsia="Times New Roman"/>
          <w:szCs w:val="24"/>
        </w:rPr>
        <w:t>τά Βουλευτές;</w:t>
      </w:r>
    </w:p>
    <w:p w14:paraId="7200B27C" w14:textId="77777777" w:rsidR="00412B74" w:rsidRDefault="00EE22A4">
      <w:pPr>
        <w:tabs>
          <w:tab w:val="left" w:pos="2940"/>
        </w:tabs>
        <w:spacing w:line="600" w:lineRule="auto"/>
        <w:ind w:firstLine="720"/>
        <w:jc w:val="center"/>
        <w:rPr>
          <w:rFonts w:eastAsia="Times New Roman"/>
          <w:szCs w:val="24"/>
        </w:rPr>
      </w:pPr>
      <w:r>
        <w:rPr>
          <w:rFonts w:eastAsia="Times New Roman"/>
          <w:szCs w:val="24"/>
        </w:rPr>
        <w:t>(Χειροκροτήματα από τις πτέρυγες τ</w:t>
      </w:r>
      <w:r>
        <w:rPr>
          <w:rFonts w:eastAsia="Times New Roman"/>
          <w:szCs w:val="24"/>
        </w:rPr>
        <w:t>ου</w:t>
      </w:r>
      <w:r>
        <w:rPr>
          <w:rFonts w:eastAsia="Times New Roman"/>
          <w:szCs w:val="24"/>
        </w:rPr>
        <w:t xml:space="preserve"> ΣΥΡΙΖΑ και των ΑΝΕΛ)</w:t>
      </w:r>
    </w:p>
    <w:p w14:paraId="7200B27D" w14:textId="77777777" w:rsidR="00412B74" w:rsidRDefault="00EE22A4">
      <w:pPr>
        <w:tabs>
          <w:tab w:val="left" w:pos="2940"/>
        </w:tabs>
        <w:spacing w:line="600" w:lineRule="auto"/>
        <w:ind w:firstLine="720"/>
        <w:jc w:val="both"/>
        <w:rPr>
          <w:rFonts w:eastAsia="Times New Roman"/>
          <w:szCs w:val="24"/>
        </w:rPr>
      </w:pPr>
      <w:r>
        <w:rPr>
          <w:rFonts w:eastAsia="Times New Roman"/>
          <w:szCs w:val="24"/>
        </w:rPr>
        <w:t xml:space="preserve">Για ποιον είναι </w:t>
      </w:r>
      <w:r>
        <w:rPr>
          <w:rFonts w:eastAsia="Times New Roman"/>
          <w:szCs w:val="24"/>
        </w:rPr>
        <w:t>μομφή αυτό; Έχετε καταλάβει; Μάλλον, για τον τότε Πρωθυπουργό, τον κ. Καραμανλή, είναι μομφή προφανώς.</w:t>
      </w:r>
    </w:p>
    <w:p w14:paraId="7200B27E" w14:textId="77777777" w:rsidR="00412B74" w:rsidRDefault="00EE22A4">
      <w:pPr>
        <w:tabs>
          <w:tab w:val="left" w:pos="2940"/>
        </w:tabs>
        <w:spacing w:line="600" w:lineRule="auto"/>
        <w:ind w:firstLine="720"/>
        <w:jc w:val="both"/>
        <w:rPr>
          <w:rFonts w:eastAsia="Times New Roman"/>
          <w:szCs w:val="24"/>
        </w:rPr>
      </w:pPr>
      <w:r>
        <w:rPr>
          <w:rFonts w:eastAsia="Times New Roman"/>
          <w:szCs w:val="24"/>
        </w:rPr>
        <w:t xml:space="preserve">Άρα είναι μομφή απέναντι στο ίδιο σας τα </w:t>
      </w:r>
      <w:r>
        <w:rPr>
          <w:rFonts w:eastAsia="Times New Roman"/>
          <w:szCs w:val="24"/>
        </w:rPr>
        <w:t>κ</w:t>
      </w:r>
      <w:r>
        <w:rPr>
          <w:rFonts w:eastAsia="Times New Roman"/>
          <w:szCs w:val="24"/>
        </w:rPr>
        <w:t xml:space="preserve">όμμα. Αν είναι μομφή απέναντι στο ίδιο σας το </w:t>
      </w:r>
      <w:r>
        <w:rPr>
          <w:rFonts w:eastAsia="Times New Roman"/>
          <w:szCs w:val="24"/>
        </w:rPr>
        <w:t>κ</w:t>
      </w:r>
      <w:r>
        <w:rPr>
          <w:rFonts w:eastAsia="Times New Roman"/>
          <w:szCs w:val="24"/>
        </w:rPr>
        <w:t xml:space="preserve">όμμα ότι δεν ήθελε να αναθεωρήσει αυτό το ντροπιαστικό άρθρο 86 </w:t>
      </w:r>
      <w:r>
        <w:rPr>
          <w:rFonts w:eastAsia="Times New Roman"/>
          <w:szCs w:val="24"/>
        </w:rPr>
        <w:t>για την ευθύνη των Υπουργών, πείτε το καθαρά. Μη μας λέτε ότι φταίει ο ΣΥΡΙΖΑ και οι έξι Βουλευτές του το 2006 που δεν αναθεωρήθηκε.</w:t>
      </w:r>
    </w:p>
    <w:p w14:paraId="7200B27F" w14:textId="77777777" w:rsidR="00412B74" w:rsidRDefault="00EE22A4">
      <w:pPr>
        <w:tabs>
          <w:tab w:val="left" w:pos="2940"/>
        </w:tabs>
        <w:spacing w:line="600" w:lineRule="auto"/>
        <w:ind w:firstLine="720"/>
        <w:jc w:val="both"/>
        <w:rPr>
          <w:rFonts w:eastAsia="Times New Roman"/>
          <w:szCs w:val="24"/>
        </w:rPr>
      </w:pPr>
      <w:r>
        <w:rPr>
          <w:rFonts w:eastAsia="Times New Roman"/>
          <w:szCs w:val="24"/>
        </w:rPr>
        <w:t xml:space="preserve">Πάμε παρακάτω. Μιλάτε για τη </w:t>
      </w:r>
      <w:r>
        <w:rPr>
          <w:rFonts w:eastAsia="Times New Roman"/>
          <w:szCs w:val="24"/>
        </w:rPr>
        <w:t>«συριζ</w:t>
      </w:r>
      <w:r>
        <w:rPr>
          <w:rFonts w:eastAsia="Times New Roman"/>
          <w:szCs w:val="24"/>
        </w:rPr>
        <w:t>οποίηση</w:t>
      </w:r>
      <w:r>
        <w:rPr>
          <w:rFonts w:eastAsia="Times New Roman"/>
          <w:szCs w:val="24"/>
        </w:rPr>
        <w:t>»</w:t>
      </w:r>
      <w:r>
        <w:rPr>
          <w:rFonts w:eastAsia="Times New Roman"/>
          <w:szCs w:val="24"/>
        </w:rPr>
        <w:t xml:space="preserve"> του Συντάγματος, διότι καταθέτουμε -λέτε- επικίνδυνες θέσεις και προτάσεις, όπω</w:t>
      </w:r>
      <w:r>
        <w:rPr>
          <w:rFonts w:eastAsia="Times New Roman"/>
          <w:szCs w:val="24"/>
        </w:rPr>
        <w:t>ς η λαϊκή πρωτοβουλία, η λαϊκή νομοθετική πρωτοβουλία, τα δημοψηφίσματα και μια συνταγματικά κατοχυρωμένη αναλογικότητα του εκλογικού νόμου. Μάλιστα.</w:t>
      </w:r>
    </w:p>
    <w:p w14:paraId="7200B280" w14:textId="77777777" w:rsidR="00412B74" w:rsidRDefault="00EE22A4">
      <w:pPr>
        <w:tabs>
          <w:tab w:val="left" w:pos="2940"/>
        </w:tabs>
        <w:spacing w:line="600" w:lineRule="auto"/>
        <w:ind w:firstLine="720"/>
        <w:jc w:val="both"/>
        <w:rPr>
          <w:rFonts w:eastAsia="Times New Roman"/>
          <w:szCs w:val="24"/>
        </w:rPr>
      </w:pPr>
      <w:r>
        <w:rPr>
          <w:rFonts w:eastAsia="Times New Roman"/>
          <w:szCs w:val="24"/>
        </w:rPr>
        <w:lastRenderedPageBreak/>
        <w:t>Να σας διαβάσω, κύριε Μητσοτάκη, μ</w:t>
      </w:r>
      <w:r>
        <w:rPr>
          <w:rFonts w:eastAsia="Times New Roman"/>
          <w:szCs w:val="24"/>
        </w:rPr>
        <w:t>ί</w:t>
      </w:r>
      <w:r>
        <w:rPr>
          <w:rFonts w:eastAsia="Times New Roman"/>
          <w:szCs w:val="24"/>
        </w:rPr>
        <w:t>α πρόταση και να σας ρωτήσω αν θυμάστε αυτή την πρόταση.</w:t>
      </w:r>
    </w:p>
    <w:p w14:paraId="7200B281" w14:textId="77777777" w:rsidR="00412B74" w:rsidRDefault="00EE22A4">
      <w:pPr>
        <w:tabs>
          <w:tab w:val="left" w:pos="2738"/>
          <w:tab w:val="center" w:pos="4753"/>
          <w:tab w:val="left" w:pos="5723"/>
        </w:tabs>
        <w:spacing w:line="600" w:lineRule="auto"/>
        <w:ind w:firstLine="720"/>
        <w:jc w:val="both"/>
        <w:rPr>
          <w:rFonts w:eastAsia="Times New Roman" w:cs="Times New Roman"/>
          <w:color w:val="000000" w:themeColor="text1"/>
          <w:szCs w:val="24"/>
        </w:rPr>
      </w:pPr>
      <w:r w:rsidRPr="007E2092">
        <w:rPr>
          <w:rFonts w:eastAsia="Times New Roman" w:cs="Times New Roman"/>
          <w:color w:val="000000" w:themeColor="text1"/>
          <w:szCs w:val="24"/>
        </w:rPr>
        <w:t>Έλεγε, λοιπόν:</w:t>
      </w:r>
      <w:r w:rsidRPr="007E2092">
        <w:rPr>
          <w:rFonts w:eastAsia="Times New Roman" w:cs="Times New Roman"/>
          <w:color w:val="000000" w:themeColor="text1"/>
          <w:szCs w:val="24"/>
        </w:rPr>
        <w:t xml:space="preserve"> «Νομοθέτηση και διά της οδού της λαϊκής πρωτοβουλίας και, μάλιστα, τόσο νομοθετικού δημοψηφίσματος όσο και δημοψηφίσματος για κρίσιμα εθνικά θέματα. Στόχος αυτής της πρότασης είναι ο πολλαπλασιασμός και η ενίσχυση των θεσμών άμεσης δημοκρατίας». </w:t>
      </w:r>
    </w:p>
    <w:p w14:paraId="7200B282"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Μήπως τη</w:t>
      </w:r>
      <w:r>
        <w:rPr>
          <w:rFonts w:eastAsia="Times New Roman" w:cs="Times New Roman"/>
          <w:szCs w:val="24"/>
        </w:rPr>
        <w:t>ν έχετε υπογράψει; Ξέρετε ποιανού είναι; Του σημερινού Προέδρου της Δημοκρατίας και τότε επικεφαλής της επιτροπής που είχε συστήσει ο τότε Πρωθυπουργός κ. Σαμαράς -της Νέας Δημοκρατίας- για την Αναθεώρηση του Συντάγματος. Κατέθετε τόσο επικίνδυνες προτάσει</w:t>
      </w:r>
      <w:r>
        <w:rPr>
          <w:rFonts w:eastAsia="Times New Roman" w:cs="Times New Roman"/>
          <w:szCs w:val="24"/>
        </w:rPr>
        <w:t xml:space="preserve">ς το κόμμα σας τότε; </w:t>
      </w:r>
    </w:p>
    <w:p w14:paraId="7200B283"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Πάω παρακάτω. </w:t>
      </w:r>
    </w:p>
    <w:p w14:paraId="7200B284"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Συνεχίζω: «Η Νέα Δημοκρατία, λοιπόν, έλεγε το 2004» -με τη συνυπογραφή σας- «ότι το αναλογικό σύστημα ανταποκρίνεται περισσότερο στις ανάγκες διεύρυνσης της δημοκρατικής νομιμοποίησης της Βουλής, συνακόλουθα δε της Κυβέ</w:t>
      </w:r>
      <w:r>
        <w:rPr>
          <w:rFonts w:eastAsia="Times New Roman" w:cs="Times New Roman"/>
          <w:szCs w:val="24"/>
        </w:rPr>
        <w:t>ρνησης, η οποία στηρίζεται στην εμπιστοσύνη της Βουλής».</w:t>
      </w:r>
    </w:p>
    <w:p w14:paraId="7200B285"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Ποιος τα λέει αυτά, λοιπόν, κύριε Μητσοτάκη; Εμείς θέλουμε να «συριζοποιήσουμε» το Σύνταγμα, όταν προτείνουμε τη λαϊκή νομοθετική πρωτοβουλία και τα δημοψηφίσματα για κρίσιμο εθνικό θέμα και την απλή</w:t>
      </w:r>
      <w:r>
        <w:rPr>
          <w:rFonts w:eastAsia="Times New Roman" w:cs="Times New Roman"/>
          <w:szCs w:val="24"/>
        </w:rPr>
        <w:t xml:space="preserve"> αναλογική, εμπεριέχοντας την ίδια την πρόταση που και εσείς συνυπογράψατε, προφανώς χωρίς να την έχετε διαβάσει; </w:t>
      </w:r>
    </w:p>
    <w:p w14:paraId="7200B286" w14:textId="77777777" w:rsidR="00412B74" w:rsidRDefault="00EE22A4">
      <w:pPr>
        <w:spacing w:line="600" w:lineRule="auto"/>
        <w:ind w:firstLine="709"/>
        <w:jc w:val="center"/>
        <w:rPr>
          <w:rFonts w:eastAsia="Times New Roman" w:cs="Times New Roman"/>
          <w:szCs w:val="24"/>
        </w:rPr>
      </w:pPr>
      <w:r>
        <w:rPr>
          <w:rFonts w:eastAsia="Times New Roman" w:cs="Times New Roman"/>
          <w:szCs w:val="24"/>
        </w:rPr>
        <w:t>(Θόρυβος - διαμαρτυρίες από την πτέρυγα της Νέας Δημοκρατίας)</w:t>
      </w:r>
    </w:p>
    <w:p w14:paraId="7200B287"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 xml:space="preserve">ΕΥΑΓΓΕΛΟΣ - ΒΑΣΙΛΕΙΟΣ Ι. ΜΕΪΜΑΡΑΚΗΣ: </w:t>
      </w:r>
      <w:r>
        <w:rPr>
          <w:rFonts w:eastAsia="Times New Roman" w:cs="Times New Roman"/>
          <w:szCs w:val="24"/>
        </w:rPr>
        <w:t xml:space="preserve">Δεν έχουμε υπογράψει την πρόταση, αλλά τα </w:t>
      </w:r>
      <w:r>
        <w:rPr>
          <w:rFonts w:eastAsia="Times New Roman" w:cs="Times New Roman"/>
          <w:szCs w:val="24"/>
        </w:rPr>
        <w:t>άρθρα…</w:t>
      </w:r>
    </w:p>
    <w:p w14:paraId="7200B288" w14:textId="77777777" w:rsidR="00412B74" w:rsidRDefault="00EE22A4">
      <w:pPr>
        <w:tabs>
          <w:tab w:val="left" w:pos="709"/>
        </w:tabs>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και Υπουργός Εξωτερικών): </w:t>
      </w:r>
      <w:r>
        <w:rPr>
          <w:rFonts w:eastAsia="Times New Roman" w:cs="Times New Roman"/>
          <w:szCs w:val="24"/>
        </w:rPr>
        <w:t xml:space="preserve">Πάμε παρακάτω. Θα απαντήσει ο κ. Μητσοτάκης. Έχετε Αρχηγό να απαντήσει, κύριε Μεϊμαράκη. </w:t>
      </w:r>
    </w:p>
    <w:p w14:paraId="7200B289" w14:textId="77777777" w:rsidR="00412B74" w:rsidRDefault="00EE22A4">
      <w:pPr>
        <w:tabs>
          <w:tab w:val="left" w:pos="709"/>
        </w:tabs>
        <w:spacing w:line="600" w:lineRule="auto"/>
        <w:ind w:firstLine="720"/>
        <w:jc w:val="both"/>
        <w:rPr>
          <w:rFonts w:eastAsia="Times New Roman" w:cs="Times New Roman"/>
          <w:szCs w:val="24"/>
        </w:rPr>
      </w:pPr>
      <w:r>
        <w:rPr>
          <w:rFonts w:eastAsia="Times New Roman" w:cs="Times New Roman"/>
          <w:szCs w:val="24"/>
        </w:rPr>
        <w:t xml:space="preserve">Εντάξει, τα άρθρα, σύμφωνοι. </w:t>
      </w:r>
    </w:p>
    <w:p w14:paraId="7200B28A" w14:textId="77777777" w:rsidR="00412B74" w:rsidRDefault="00EE22A4">
      <w:pPr>
        <w:tabs>
          <w:tab w:val="left" w:pos="709"/>
        </w:tabs>
        <w:spacing w:line="600" w:lineRule="auto"/>
        <w:ind w:firstLine="720"/>
        <w:jc w:val="both"/>
        <w:rPr>
          <w:rFonts w:eastAsia="Times New Roman" w:cs="Times New Roman"/>
          <w:szCs w:val="24"/>
        </w:rPr>
      </w:pPr>
      <w:r>
        <w:rPr>
          <w:rFonts w:eastAsia="Times New Roman" w:cs="Times New Roman"/>
          <w:szCs w:val="24"/>
        </w:rPr>
        <w:t xml:space="preserve">Πάντως όσον αφορά την πρόταση, δεν με αμφισβητείτε ότι διαβάζω άλλο κείμενο. Διαβάζω κομμάτι της προτάσεως. Είναι, όμως, της Νέας Δημοκρατίας η πρόταση, άρα, λοιπόν, δεν </w:t>
      </w:r>
      <w:r>
        <w:rPr>
          <w:rFonts w:eastAsia="Times New Roman" w:cs="Times New Roman"/>
          <w:szCs w:val="24"/>
        </w:rPr>
        <w:lastRenderedPageBreak/>
        <w:t xml:space="preserve">είναι «συριζοποίηση» του Συντάγματος προτάσεις οι οποίες έχουν κατατεθεί από το κόμμα </w:t>
      </w:r>
      <w:r>
        <w:rPr>
          <w:rFonts w:eastAsia="Times New Roman" w:cs="Times New Roman"/>
          <w:szCs w:val="24"/>
        </w:rPr>
        <w:t xml:space="preserve">σας. </w:t>
      </w:r>
    </w:p>
    <w:p w14:paraId="7200B28B" w14:textId="77777777" w:rsidR="00412B74" w:rsidRDefault="00EE22A4">
      <w:pPr>
        <w:tabs>
          <w:tab w:val="left" w:pos="709"/>
        </w:tabs>
        <w:spacing w:line="600" w:lineRule="auto"/>
        <w:ind w:firstLine="720"/>
        <w:jc w:val="both"/>
        <w:rPr>
          <w:rFonts w:eastAsia="Times New Roman" w:cs="Times New Roman"/>
          <w:szCs w:val="24"/>
        </w:rPr>
      </w:pPr>
      <w:r>
        <w:rPr>
          <w:rFonts w:eastAsia="Times New Roman" w:cs="Times New Roman"/>
          <w:szCs w:val="24"/>
        </w:rPr>
        <w:t xml:space="preserve">Πάμε παρακάτω. </w:t>
      </w:r>
    </w:p>
    <w:p w14:paraId="7200B28C" w14:textId="77777777" w:rsidR="00412B74" w:rsidRDefault="00EE22A4">
      <w:pPr>
        <w:tabs>
          <w:tab w:val="left" w:pos="709"/>
        </w:tabs>
        <w:spacing w:line="600" w:lineRule="auto"/>
        <w:ind w:firstLine="709"/>
        <w:jc w:val="center"/>
        <w:rPr>
          <w:rFonts w:eastAsia="Times New Roman" w:cs="Times New Roman"/>
          <w:szCs w:val="24"/>
        </w:rPr>
      </w:pPr>
      <w:r>
        <w:rPr>
          <w:rFonts w:eastAsia="Times New Roman" w:cs="Times New Roman"/>
          <w:szCs w:val="24"/>
        </w:rPr>
        <w:t>(Θόρυβος - διαμαρτυρίες από την πτέρυγα της Νέας Δημοκρατίας)</w:t>
      </w:r>
    </w:p>
    <w:p w14:paraId="7200B28D" w14:textId="77777777" w:rsidR="00412B74" w:rsidRDefault="00EE22A4">
      <w:pPr>
        <w:tabs>
          <w:tab w:val="left" w:pos="709"/>
        </w:tabs>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 και Υπουργός Εξωτερικών):</w:t>
      </w:r>
      <w:r>
        <w:rPr>
          <w:rFonts w:eastAsia="Times New Roman" w:cs="Times New Roman"/>
          <w:szCs w:val="24"/>
        </w:rPr>
        <w:t xml:space="preserve"> Μάλλον εσείς έχετε αρχίσει να φεύγετε από τη Νέα Δημοκρατία και να πηγαίνετε στα άκρα. Μάλλον εσείς έχετε </w:t>
      </w:r>
      <w:r>
        <w:rPr>
          <w:rFonts w:eastAsia="Times New Roman" w:cs="Times New Roman"/>
          <w:szCs w:val="24"/>
        </w:rPr>
        <w:t xml:space="preserve">αρχίσει να επιλέγετε άλλον πολιτικό χώρο, να γίνεστε Λαϊκός Ορθόδοξος Συναγερμός. Μάλλον εσείς! </w:t>
      </w:r>
    </w:p>
    <w:p w14:paraId="7200B28E" w14:textId="77777777" w:rsidR="00412B74" w:rsidRDefault="00EE22A4">
      <w:pPr>
        <w:spacing w:line="600" w:lineRule="auto"/>
        <w:ind w:firstLine="709"/>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7200B28F"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Πάμε παρακάτω. </w:t>
      </w:r>
    </w:p>
    <w:p w14:paraId="7200B290"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Άρθρο 3: Έρχομαι στην περιβόητη συζήτηση για το άρθρο 3. </w:t>
      </w:r>
    </w:p>
    <w:p w14:paraId="7200B291"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Μάλλον πριν πω για το άρθρο</w:t>
      </w:r>
      <w:r>
        <w:rPr>
          <w:rFonts w:eastAsia="Times New Roman" w:cs="Times New Roman"/>
          <w:szCs w:val="24"/>
        </w:rPr>
        <w:t xml:space="preserve"> 3, να πω, κύριε Μητσοτάκη, γιατί άκουσα…</w:t>
      </w:r>
    </w:p>
    <w:p w14:paraId="7200B292" w14:textId="77777777" w:rsidR="00412B74" w:rsidRDefault="00EE22A4">
      <w:pPr>
        <w:spacing w:line="600" w:lineRule="auto"/>
        <w:ind w:firstLine="709"/>
        <w:jc w:val="center"/>
        <w:rPr>
          <w:rFonts w:eastAsia="Times New Roman" w:cs="Times New Roman"/>
          <w:szCs w:val="24"/>
        </w:rPr>
      </w:pPr>
      <w:r>
        <w:rPr>
          <w:rFonts w:eastAsia="Times New Roman" w:cs="Times New Roman"/>
          <w:szCs w:val="24"/>
        </w:rPr>
        <w:lastRenderedPageBreak/>
        <w:t>(Θόρυβος στην Αίθουσα)</w:t>
      </w:r>
    </w:p>
    <w:p w14:paraId="7200B293"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Αυτό είναι δευτερολογία, δεν είναι παρέμβαση! </w:t>
      </w:r>
    </w:p>
    <w:p w14:paraId="7200B294" w14:textId="77777777" w:rsidR="00412B74" w:rsidRDefault="00EE22A4">
      <w:pPr>
        <w:tabs>
          <w:tab w:val="left" w:pos="709"/>
        </w:tabs>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και Υπουργός Εξωτερικών): </w:t>
      </w:r>
      <w:r>
        <w:rPr>
          <w:rFonts w:eastAsia="Times New Roman" w:cs="Times New Roman"/>
          <w:szCs w:val="24"/>
        </w:rPr>
        <w:t>Μα, δεν θέλετε τον διάλογο; Θέλετε να καθίσω κάτω,</w:t>
      </w:r>
      <w:r>
        <w:rPr>
          <w:rFonts w:eastAsia="Times New Roman" w:cs="Times New Roman"/>
          <w:szCs w:val="24"/>
        </w:rPr>
        <w:t xml:space="preserve"> να μην ακουστεί ο Πρωθυπουργός; Τόσο πρόβλημα έχετε; Δεν είναι ικανός ο Αρχηγός σας να απαντήσει; Τι έχετε πάθει; Αφήστε με να ολοκληρώσω! Αφήστε με να απαντήσω! Μιλούσε είκοσι λεπτά περισσότερο. Γιατί δεν θέλετε τον διάλογο; </w:t>
      </w:r>
    </w:p>
    <w:p w14:paraId="7200B295" w14:textId="77777777" w:rsidR="00412B74" w:rsidRDefault="00EE22A4">
      <w:pPr>
        <w:tabs>
          <w:tab w:val="left" w:pos="709"/>
        </w:tabs>
        <w:spacing w:line="600" w:lineRule="auto"/>
        <w:ind w:firstLine="720"/>
        <w:jc w:val="both"/>
        <w:rPr>
          <w:rFonts w:eastAsia="Times New Roman" w:cs="Times New Roman"/>
          <w:szCs w:val="24"/>
        </w:rPr>
      </w:pPr>
      <w:r>
        <w:rPr>
          <w:rFonts w:eastAsia="Times New Roman" w:cs="Times New Roman"/>
          <w:szCs w:val="24"/>
        </w:rPr>
        <w:t>Εκκλησία: Κύριε Μητσοτάκη, α</w:t>
      </w:r>
      <w:r>
        <w:rPr>
          <w:rFonts w:eastAsia="Times New Roman" w:cs="Times New Roman"/>
          <w:szCs w:val="24"/>
        </w:rPr>
        <w:t>μέσως μετά τη δημοσιοποίηση της πρότασης, στην οποία καταλήξαμε με τον Αρχιεπίσκοπο, βγάλατε μία ανακοίνωση. Ήταν 6 Νοεμβρίου 2018, το ίδιο βράδυ. Στην ανακοίνωση λέγατε: «Η Νέα Δημοκρατία εκφράζει την ικανοποίησή της για την καθυστερημένη υιοθέτηση της πά</w:t>
      </w:r>
      <w:r>
        <w:rPr>
          <w:rFonts w:eastAsia="Times New Roman" w:cs="Times New Roman"/>
          <w:szCs w:val="24"/>
        </w:rPr>
        <w:t xml:space="preserve">γιας θέσης της από τον ΣΥΡΙΖΑ, σε ό,τι αφορά τις σχέσεις Πολιτείας - Εκκλησίας. Σήμερα απεδείχθη περίτρανα…». </w:t>
      </w:r>
    </w:p>
    <w:p w14:paraId="7200B296"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ΚΥΡΙΑΚΟΣ ΜΗΤΣΟΤΑΚΗΣ (Πρόεδρος της Νέας Δημοκρατίας): </w:t>
      </w:r>
      <w:r>
        <w:rPr>
          <w:rFonts w:eastAsia="Times New Roman" w:cs="Times New Roman"/>
          <w:szCs w:val="24"/>
        </w:rPr>
        <w:t xml:space="preserve">Ούτε την ειρωνεία δεν μπορείτε να καταλάβετε! </w:t>
      </w:r>
    </w:p>
    <w:p w14:paraId="7200B297"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 και Υ</w:t>
      </w:r>
      <w:r>
        <w:rPr>
          <w:rFonts w:eastAsia="Times New Roman" w:cs="Times New Roman"/>
          <w:b/>
          <w:szCs w:val="24"/>
        </w:rPr>
        <w:t xml:space="preserve">πουργός Εξωτερικών): </w:t>
      </w:r>
      <w:r>
        <w:rPr>
          <w:rFonts w:eastAsia="Times New Roman" w:cs="Times New Roman"/>
          <w:szCs w:val="24"/>
        </w:rPr>
        <w:t xml:space="preserve">Α, ειρωνευόσασταν, αλήθεια; </w:t>
      </w:r>
    </w:p>
    <w:p w14:paraId="7200B298"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Ούτε αυτό δεν καταλάβατε και νόμιζα ότι είχατε χιούμορ! </w:t>
      </w:r>
    </w:p>
    <w:p w14:paraId="7200B299"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και Υπουργός Εξωτερικών): </w:t>
      </w:r>
      <w:r>
        <w:rPr>
          <w:rFonts w:eastAsia="Times New Roman" w:cs="Times New Roman"/>
          <w:szCs w:val="24"/>
        </w:rPr>
        <w:t>Μην ειρωνεύεστε έτσι! Μα, είνα</w:t>
      </w:r>
      <w:r>
        <w:rPr>
          <w:rFonts w:eastAsia="Times New Roman" w:cs="Times New Roman"/>
          <w:szCs w:val="24"/>
        </w:rPr>
        <w:t xml:space="preserve">ι δυνατόν, κύριε Μητσοτάκη, να βγάζετε ανακοινώσεις και να ειρωνεύεστε, να κάνετε χιούμορ; </w:t>
      </w:r>
    </w:p>
    <w:p w14:paraId="7200B29A"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Συνεχίζω, λοιπόν. Θα τις καταθέσω στα Πρακτικά. </w:t>
      </w:r>
    </w:p>
    <w:p w14:paraId="7200B29B"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Να πείτε στον ελληνικό λαό ότι σε τόσο κρίσιμα ιστορικά ζητήματα, όταν βγάζετε ανακοινώσεις, κάνετε ειρωνεία και χι</w:t>
      </w:r>
      <w:r>
        <w:rPr>
          <w:rFonts w:eastAsia="Times New Roman" w:cs="Times New Roman"/>
          <w:szCs w:val="24"/>
        </w:rPr>
        <w:t xml:space="preserve">ούμορ! Να το πείτε στον ελληνικό λαό, αλλά μάλλον δεν είναι αυτό! </w:t>
      </w:r>
    </w:p>
    <w:p w14:paraId="7200B29C"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Έλεγε η ανακοίνωση, λοιπόν: «Σήμερα, λοιπόν, απεδείχθη περίτρανα ότι τα εκκρεμή ζητήματα κάλλιστα μπορούν να </w:t>
      </w:r>
      <w:r>
        <w:rPr>
          <w:rFonts w:eastAsia="Times New Roman" w:cs="Times New Roman"/>
          <w:szCs w:val="24"/>
        </w:rPr>
        <w:lastRenderedPageBreak/>
        <w:t>ρυθμιστούν με νομοθετικές πρωτοβουλίες», πρωτοβουλίες τις οποίες υπενθυμίζετε ότ</w:t>
      </w:r>
      <w:r>
        <w:rPr>
          <w:rFonts w:eastAsia="Times New Roman" w:cs="Times New Roman"/>
          <w:szCs w:val="24"/>
        </w:rPr>
        <w:t xml:space="preserve">ι είχε λάβει η κυβέρνηση της Νέας Δημοκρατίας ήδη από το 2013. </w:t>
      </w:r>
    </w:p>
    <w:p w14:paraId="7200B29D"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Άρα βγάλατε ανακοίνωση στις 6 Νοεμβρίου, όχι μόνο αποδεχόμενοι ότι πρόκειται για μία θέση, αλλά λέγοντας ότι ήταν δική σας θέση. </w:t>
      </w:r>
    </w:p>
    <w:p w14:paraId="7200B29E"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Τι άλλαξε; Σήμερα, στις 14 του μηνός, δηλαδή μόλις οκτώ μέρες </w:t>
      </w:r>
      <w:r>
        <w:rPr>
          <w:rFonts w:eastAsia="Times New Roman" w:cs="Times New Roman"/>
          <w:szCs w:val="24"/>
        </w:rPr>
        <w:t>αργότερα, βγάζετε άλλη ανακοίνωση, αφού βλέπετε τους κληρικούς, εις την οποία λέτε ότι η Νέα Δημοκρατία δεν είχε την παραμικρή προηγούμενη ενημέρωση, ούτε από την Κυβέρνηση ούτε από την Αρχιεπισκοπή, πριν από τις σχετικές ανακοινώσεις. Προσέξτε: Η ικανοποί</w:t>
      </w:r>
      <w:r>
        <w:rPr>
          <w:rFonts w:eastAsia="Times New Roman" w:cs="Times New Roman"/>
          <w:szCs w:val="24"/>
        </w:rPr>
        <w:t xml:space="preserve">ηση άρχισε να γίνεται «δεν είχαμε ενημέρωση». Και δηλώσατε: «Προφανώς αυτό είναι ένα ακόμη επικοινωνιακό κόλπο της Κυβέρνησης και ειλικρινά θλίβομαι για το γεγονός ότι η ηγεσία της Εκκλησίας της Ελλάδας χρησιμοποιήθηκε από τον κ. Τσίπρα». </w:t>
      </w:r>
    </w:p>
    <w:p w14:paraId="7200B29F"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Αναρωτιέμαι πώς </w:t>
      </w:r>
      <w:r>
        <w:rPr>
          <w:rFonts w:eastAsia="Times New Roman" w:cs="Times New Roman"/>
          <w:szCs w:val="24"/>
        </w:rPr>
        <w:t xml:space="preserve">φθάσαμε από την έκφραση ικανοποίησης και προσπάθειας υιοθέτησης της πρότασης –ήταν δική σας </w:t>
      </w:r>
      <w:r>
        <w:rPr>
          <w:rFonts w:eastAsia="Times New Roman" w:cs="Times New Roman"/>
          <w:szCs w:val="24"/>
        </w:rPr>
        <w:lastRenderedPageBreak/>
        <w:t>και σας την πήραμε- στις 6 Νοεμβρίου στη θλίψη και στις επιθέσεις –πλάγιες ή ευθείες- όχι προς τον Πρωθυπουργό –αυτό το κάνετε και είναι λογικό- αλλά προς την Εκκλη</w:t>
      </w:r>
      <w:r>
        <w:rPr>
          <w:rFonts w:eastAsia="Times New Roman" w:cs="Times New Roman"/>
          <w:szCs w:val="24"/>
        </w:rPr>
        <w:t xml:space="preserve">σία της Ελλάδος. </w:t>
      </w:r>
    </w:p>
    <w:p w14:paraId="7200B2A0"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Τι άλλαξε; Μήπως σας τράβηξε το αυτί η πτέρυγα του Λαϊκού Ορθόδοξου Συναγερμού στο κόμμα σας και αλλάξατε άποψη και γνώμη, κύριε Μητσοτάκη; </w:t>
      </w:r>
    </w:p>
    <w:p w14:paraId="7200B2A1"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Και</w:t>
      </w:r>
      <w:r>
        <w:rPr>
          <w:rFonts w:eastAsia="Times New Roman"/>
          <w:color w:val="000000"/>
          <w:szCs w:val="24"/>
          <w:shd w:val="clear" w:color="auto" w:fill="FFFFFF"/>
        </w:rPr>
        <w:t>,</w:t>
      </w:r>
      <w:r>
        <w:rPr>
          <w:rFonts w:eastAsia="Times New Roman"/>
          <w:color w:val="000000"/>
          <w:szCs w:val="24"/>
          <w:shd w:val="clear" w:color="auto" w:fill="FFFFFF"/>
        </w:rPr>
        <w:t xml:space="preserve"> εν τοιαύτη περιπτώσει, έρχομαι και στην ουσία του θέματος. Κάνατε ένα βήμα παραπάνω. Είπατε </w:t>
      </w:r>
      <w:r>
        <w:rPr>
          <w:rFonts w:eastAsia="Times New Roman"/>
          <w:color w:val="000000"/>
          <w:szCs w:val="24"/>
          <w:shd w:val="clear" w:color="auto" w:fill="FFFFFF"/>
        </w:rPr>
        <w:t>πως, ό,τι και να γίνει, εσείς δεν θα υιοθετήσετε σε καμμία περίπτωση αυτή την προοπτική, δηλαδή να υπάρξουν αυτοί οι, περίπου, δέκα χιλιάδες ιερείς -οι οποίοι σήμερα πληρώνονται από την Ενιαία Αρχή Πληρωμών και βρίσκονται με την ευρεία έννοια στο μισθολόγι</w:t>
      </w:r>
      <w:r>
        <w:rPr>
          <w:rFonts w:eastAsia="Times New Roman"/>
          <w:color w:val="000000"/>
          <w:szCs w:val="24"/>
          <w:shd w:val="clear" w:color="auto" w:fill="FFFFFF"/>
        </w:rPr>
        <w:t xml:space="preserve">ο- όχι ως δημόσιοι υπάλληλοι με τη στενή αλλά με την ευρεία έννοια. Εγώ δεν θα υιοθετούσα ποτέ τον όρο «δημόσιος υπάλληλος» για έναν θρησκευτικό λειτουργό. Είπατε λοιπόν ότι εσείς δεν πρόκειται ποτέ να το εφαρμόσετε. </w:t>
      </w:r>
    </w:p>
    <w:p w14:paraId="7200B2A2"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Μάλιστα επιμένετε στην άποψη πως ό,τι </w:t>
      </w:r>
      <w:r>
        <w:rPr>
          <w:rFonts w:eastAsia="Times New Roman"/>
          <w:color w:val="000000"/>
          <w:szCs w:val="24"/>
          <w:shd w:val="clear" w:color="auto" w:fill="FFFFFF"/>
        </w:rPr>
        <w:t xml:space="preserve">και να κάνει αυτή η Κυβέρνηση που έχει καταφέρει να πάει το «μία πρόσληψη για </w:t>
      </w:r>
      <w:r>
        <w:rPr>
          <w:rFonts w:eastAsia="Times New Roman"/>
          <w:color w:val="000000"/>
          <w:szCs w:val="24"/>
          <w:shd w:val="clear" w:color="auto" w:fill="FFFFFF"/>
        </w:rPr>
        <w:lastRenderedPageBreak/>
        <w:t>πέντε αποσύρσεις», τη μνημονιακή ρήτρα, που εσείς είχατε υπογράψει με τους θεσμούς, στο «ένα προς ένα», εσείς, αν γίνετε κυβέρνηση, θα επιστρέψετε στο «ένα προς πέντε». Δεν θέλετ</w:t>
      </w:r>
      <w:r>
        <w:rPr>
          <w:rFonts w:eastAsia="Times New Roman"/>
          <w:color w:val="000000"/>
          <w:szCs w:val="24"/>
          <w:shd w:val="clear" w:color="auto" w:fill="FFFFFF"/>
        </w:rPr>
        <w:t xml:space="preserve">ε, δηλαδή, γιατρούς, δασκάλους, πυροσβέστες, νοσηλευτές. Δεν είναι όλοι οι δημόσιοι υπάλληλοι, όπως λέτε, άνθρωποι οι οποίοι δεν πρέπει να βρίσκονται στις θέσεις τους. Εδώ έχουμε σοβαρά ελλείμματα σε θέσεις του κοινωνικού κράτους πάρα πολύ σημαντικές. Δεν </w:t>
      </w:r>
      <w:r>
        <w:rPr>
          <w:rFonts w:eastAsia="Times New Roman"/>
          <w:color w:val="000000"/>
          <w:szCs w:val="24"/>
          <w:shd w:val="clear" w:color="auto" w:fill="FFFFFF"/>
        </w:rPr>
        <w:t>τους θέλετε όλους αυτούς. Θέλετε επαναφορά στο «ένα προς πέντε». Τους δέκα χιλιάδες ιερείς, όμως, τους θέλετε να πληρώνονται από το δημόσιο μισθολόγιο. Θέλετε να παραμείνουν. Θέλετε και μικρό δημόσιο και να εμπεριέχει δέκα χιλιάδες ιερείς.</w:t>
      </w:r>
    </w:p>
    <w:p w14:paraId="7200B2A3"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Αυτό που λέτε, λ</w:t>
      </w:r>
      <w:r>
        <w:rPr>
          <w:rFonts w:eastAsia="Times New Roman"/>
          <w:color w:val="000000"/>
          <w:szCs w:val="24"/>
          <w:shd w:val="clear" w:color="auto" w:fill="FFFFFF"/>
        </w:rPr>
        <w:t>οιπόν, κύριε Μητσοτάκη, και γι’ αυτό σας λέω ότι οι προτάσεις σας είναι αλλοπρόσαλλες, είναι ο ορισμός τού πού μπορεί να οδηγήσει το πάντρεμα του νεοφιλελευθερισμού με τον ακραίο συντηρητισμό, τον εθνολαϊκισμό, που έχει η ακροδεξιά πτέρυγα του κόμματός σας</w:t>
      </w:r>
      <w:r>
        <w:rPr>
          <w:rFonts w:eastAsia="Times New Roman"/>
          <w:color w:val="000000"/>
          <w:szCs w:val="24"/>
          <w:shd w:val="clear" w:color="auto" w:fill="FFFFFF"/>
        </w:rPr>
        <w:t xml:space="preserve">. Η Νέα Δημοκρατία δυστυχώς έγινε το άθροισμα της δράσης ενός νεοφιλελεύθερου κόμματος, που υπήρχε παλιότερα και τώρα είναι σε εσάς, και </w:t>
      </w:r>
      <w:r>
        <w:rPr>
          <w:rFonts w:eastAsia="Times New Roman"/>
          <w:color w:val="000000"/>
          <w:szCs w:val="24"/>
          <w:shd w:val="clear" w:color="auto" w:fill="FFFFFF"/>
        </w:rPr>
        <w:lastRenderedPageBreak/>
        <w:t xml:space="preserve">του Λαϊκού Ορθόδοξου Συναγερμού. Αυτή είναι η πραγματικότητα. </w:t>
      </w:r>
    </w:p>
    <w:p w14:paraId="7200B2A4"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Όμως, κύριε Μητσοτάκη, το να μη σέβεστε, εν πάση </w:t>
      </w:r>
      <w:r>
        <w:rPr>
          <w:rFonts w:eastAsia="Times New Roman"/>
          <w:color w:val="000000"/>
          <w:szCs w:val="24"/>
          <w:shd w:val="clear" w:color="auto" w:fill="FFFFFF"/>
        </w:rPr>
        <w:t>περιπτώσει, τους συνταξιούχους, τους ένστολους, για τους οποίους προχθές λέγατε άλλα πράγματα, τους εργαζόμενους, για τους οποίους δεν θέλετε συλλογικές συμβάσεις, είναι ενδεχομένως κατανοητό. Την Εκκλησία δεν τη σέβεστε; Τον Αρχιεπίσκοπο δεν τον σέβεστε;</w:t>
      </w:r>
    </w:p>
    <w:p w14:paraId="7200B2A5" w14:textId="77777777" w:rsidR="00412B74" w:rsidRDefault="00EE22A4">
      <w:pPr>
        <w:tabs>
          <w:tab w:val="left" w:pos="1470"/>
        </w:tabs>
        <w:spacing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(Γέλωτες από την πτέρυγα της Νέας Δημοκρατίας)</w:t>
      </w:r>
    </w:p>
    <w:p w14:paraId="7200B2A6"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Γελάτε. Μιλήσατε για συμφωνία πρόχειρη, στο πόδι. </w:t>
      </w:r>
    </w:p>
    <w:p w14:paraId="7200B2A7"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ΚΩΝΣΤΑΝΤΙΝΟΣ ΤΖΑΒΑΡΑΣ:</w:t>
      </w:r>
      <w:r>
        <w:rPr>
          <w:rFonts w:eastAsia="Times New Roman"/>
          <w:color w:val="000000"/>
          <w:szCs w:val="24"/>
          <w:shd w:val="clear" w:color="auto" w:fill="FFFFFF"/>
        </w:rPr>
        <w:t xml:space="preserve"> Δική σας είναι η συμφωνία.</w:t>
      </w:r>
    </w:p>
    <w:p w14:paraId="7200B2A8"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ΑΛΕΞΗΣ ΤΣΙΠΡΑΣ (Πρόεδρος της Κυβέρνησης και Υπουργός Εξωτερικών):</w:t>
      </w:r>
      <w:r>
        <w:rPr>
          <w:rFonts w:eastAsia="Times New Roman"/>
          <w:color w:val="000000"/>
          <w:szCs w:val="24"/>
          <w:shd w:val="clear" w:color="auto" w:fill="FFFFFF"/>
        </w:rPr>
        <w:t xml:space="preserve"> Εγώ την έκανα μόνος μου; Δεν ήταν συμφωνία με την Εκκλησία; Δεν ήταν πρόταση συμφωνίας με τον Αρχιεπίσκοπο για ένα ιστορικό θέμα; </w:t>
      </w:r>
    </w:p>
    <w:p w14:paraId="7200B2A9"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ΚΩΝΣΤΑΝΤΙΝΟΣ ΤΖΑΒΑΡΑΣ:</w:t>
      </w:r>
      <w:r>
        <w:rPr>
          <w:rFonts w:eastAsia="Times New Roman"/>
          <w:color w:val="000000"/>
          <w:szCs w:val="24"/>
          <w:shd w:val="clear" w:color="auto" w:fill="FFFFFF"/>
        </w:rPr>
        <w:t xml:space="preserve"> Πρόθεση ήταν. </w:t>
      </w:r>
    </w:p>
    <w:p w14:paraId="7200B2AA" w14:textId="77777777" w:rsidR="00412B74" w:rsidRDefault="00EE22A4">
      <w:pPr>
        <w:tabs>
          <w:tab w:val="left" w:pos="1470"/>
        </w:tabs>
        <w:spacing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lastRenderedPageBreak/>
        <w:t>(Θόρυβος στην Αίθουσα)</w:t>
      </w:r>
    </w:p>
    <w:p w14:paraId="7200B2AB"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ΠΡΟΕΔΡΟΣ (Νικόλαος Βούτσης):</w:t>
      </w:r>
      <w:r>
        <w:rPr>
          <w:rFonts w:eastAsia="Times New Roman"/>
          <w:color w:val="000000"/>
          <w:szCs w:val="24"/>
          <w:shd w:val="clear" w:color="auto" w:fill="FFFFFF"/>
        </w:rPr>
        <w:t xml:space="preserve"> Μη φωνάζετε. Παρακαλώ ησυχία!</w:t>
      </w:r>
    </w:p>
    <w:p w14:paraId="7200B2AC"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ΑΛΕΞ</w:t>
      </w:r>
      <w:r>
        <w:rPr>
          <w:rFonts w:eastAsia="Times New Roman"/>
          <w:b/>
          <w:color w:val="000000"/>
          <w:szCs w:val="24"/>
          <w:shd w:val="clear" w:color="auto" w:fill="FFFFFF"/>
        </w:rPr>
        <w:t>ΗΣ ΤΣΙΠΡΑΣ (Πρόεδρος της Κυβέρνησης και Υπουργός Εξωτερικών):</w:t>
      </w:r>
      <w:r>
        <w:rPr>
          <w:rFonts w:eastAsia="Times New Roman"/>
          <w:color w:val="000000"/>
          <w:szCs w:val="24"/>
          <w:shd w:val="clear" w:color="auto" w:fill="FFFFFF"/>
        </w:rPr>
        <w:t xml:space="preserve"> Μην εξάπτεσθε.</w:t>
      </w:r>
    </w:p>
    <w:p w14:paraId="7200B2AD"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Άρα λέτε ότι ο Αρχιεπίσκοπος είναι πρόχειρος και κάνει συμφωνίες στο πόδι. Και φτάσατε στο σημείο -το είπε η κ. Σπυράκη- να μιλήσετε και για προεκλογική και αβάντα του Αρχιεπισκόπ</w:t>
      </w:r>
      <w:r>
        <w:rPr>
          <w:rFonts w:eastAsia="Times New Roman"/>
          <w:color w:val="000000"/>
          <w:szCs w:val="24"/>
          <w:shd w:val="clear" w:color="auto" w:fill="FFFFFF"/>
        </w:rPr>
        <w:t xml:space="preserve">ου προς τον ΣΥΡΙΖΑ. </w:t>
      </w:r>
    </w:p>
    <w:p w14:paraId="7200B2AE"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Δεν έχετε, λοιπόν, όπως λέει ο λαός μας, ούτε ιερό ούτε όσιο, προκειμένου να κάνετε αντιπολίτευση σε αυτή την Κυβέρνηση!</w:t>
      </w:r>
    </w:p>
    <w:p w14:paraId="7200B2AF" w14:textId="77777777" w:rsidR="00412B74" w:rsidRDefault="00EE22A4">
      <w:pPr>
        <w:tabs>
          <w:tab w:val="left" w:pos="1470"/>
        </w:tabs>
        <w:spacing w:line="600" w:lineRule="auto"/>
        <w:ind w:firstLine="709"/>
        <w:jc w:val="center"/>
        <w:rPr>
          <w:rFonts w:eastAsia="Times New Roman"/>
          <w:color w:val="000000"/>
          <w:szCs w:val="24"/>
          <w:shd w:val="clear" w:color="auto" w:fill="FFFFFF"/>
        </w:rPr>
      </w:pPr>
      <w:r>
        <w:rPr>
          <w:rFonts w:eastAsia="Times New Roman"/>
          <w:color w:val="000000"/>
          <w:szCs w:val="24"/>
          <w:shd w:val="clear" w:color="auto" w:fill="FFFFFF"/>
        </w:rPr>
        <w:t>(Χειροκροτήματα από την πτέρυγα του ΣΥΡΙΖΑ)</w:t>
      </w:r>
    </w:p>
    <w:p w14:paraId="7200B2B0"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Είπατε πριν από λίγο ότι θέλετε ένα σύνταγμα -περιγραφικές αρχές δώσατ</w:t>
      </w:r>
      <w:r>
        <w:rPr>
          <w:rFonts w:eastAsia="Times New Roman"/>
          <w:color w:val="000000"/>
          <w:szCs w:val="24"/>
          <w:shd w:val="clear" w:color="auto" w:fill="FFFFFF"/>
        </w:rPr>
        <w:t>ε, δεν δώσατε ουσιαστικές προτάσεις, πέρα από το ότι θέλετε να προχωρήσετε στην αναθεώρηση του άρ</w:t>
      </w:r>
      <w:r>
        <w:rPr>
          <w:rFonts w:eastAsia="Times New Roman"/>
          <w:color w:val="000000"/>
          <w:szCs w:val="24"/>
          <w:shd w:val="clear" w:color="auto" w:fill="FFFFFF"/>
        </w:rPr>
        <w:lastRenderedPageBreak/>
        <w:t>θρου 16 και στη συνταγματική κατοχύρωση του νεοφιλελευθερισμού- λιτό, χωρίς περιττές και αναχρονιστικές διατάξεις. Μάλιστα. Εξαιρετική η διατύπωση. Συμφωνώ από</w:t>
      </w:r>
      <w:r>
        <w:rPr>
          <w:rFonts w:eastAsia="Times New Roman"/>
          <w:color w:val="000000"/>
          <w:szCs w:val="24"/>
          <w:shd w:val="clear" w:color="auto" w:fill="FFFFFF"/>
        </w:rPr>
        <w:t xml:space="preserve">λυτα μαζί σας. </w:t>
      </w:r>
    </w:p>
    <w:p w14:paraId="7200B2B1"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Έρχεστε, όμως, και στο άρθρο 3 και λέτε να μη γίνει κανένας εκσυγχρονισμός, καμμία αλλαγή. Τι λέει το άρθρο 3; Η διάταξη του άρθρου 3, που εμείς λέμε ότι είναι περιττή και ότι πρέπει να γίνει πιο λιτή, να εκσυγχρονιστεί -αυτό που λέτε εσείς</w:t>
      </w:r>
      <w:r>
        <w:rPr>
          <w:rFonts w:eastAsia="Times New Roman"/>
          <w:color w:val="000000"/>
          <w:szCs w:val="24"/>
          <w:shd w:val="clear" w:color="auto" w:fill="FFFFFF"/>
        </w:rPr>
        <w:t xml:space="preserve"> γενικότερα ως φιλοσοφία για το Σύνταγμα- λέει ότι δεν επιτρέπεται η μετάφραση της Αγίας Γραφής στη δημοτική χωρίς άδεια.</w:t>
      </w:r>
    </w:p>
    <w:p w14:paraId="7200B2B2"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Είναι μια διάταξη η οποία μπήκε στο Σύνταγμα το μακρινό 1911, εν όψει της τότε ιστορικής συγκυρίας, η οποία έχει προ πολλού πάψει να έ</w:t>
      </w:r>
      <w:r>
        <w:rPr>
          <w:rFonts w:eastAsia="Times New Roman" w:cs="Times New Roman"/>
          <w:szCs w:val="24"/>
        </w:rPr>
        <w:t xml:space="preserve">χει οποιαδήποτε σημασία, πόσω μάλλον θέση στο Σύνταγμα. </w:t>
      </w:r>
    </w:p>
    <w:p w14:paraId="7200B2B3"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Γι’ αυτό αλλάζετε το άρθρο 3; </w:t>
      </w:r>
    </w:p>
    <w:p w14:paraId="7200B2B4"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και Υπουργός Εξωτερικών): </w:t>
      </w:r>
      <w:r>
        <w:rPr>
          <w:rFonts w:eastAsia="Times New Roman" w:cs="Times New Roman"/>
          <w:szCs w:val="24"/>
        </w:rPr>
        <w:t>Κύριε Μητσοτάκη, πέραν της προσθήκης για το ουδετ</w:t>
      </w:r>
      <w:r>
        <w:rPr>
          <w:rFonts w:eastAsia="Times New Roman" w:cs="Times New Roman"/>
          <w:szCs w:val="24"/>
        </w:rPr>
        <w:t xml:space="preserve">ερόθρησκο του κράτους που σας εξήγησα και </w:t>
      </w:r>
      <w:r>
        <w:rPr>
          <w:rFonts w:eastAsia="Times New Roman" w:cs="Times New Roman"/>
          <w:szCs w:val="24"/>
        </w:rPr>
        <w:lastRenderedPageBreak/>
        <w:t>ενδεχομένως εκεί να έχουμε ιδεολογική αντίθεση, όταν μιλάτε για Σύνταγμα λιτό, χωρίς περιττές αναχρονιστικές διατάξεις, αλλά αρνείστε αυτή την ανασκευή, αυτή την αλλαγή, τότε ειλικρινά δεν μπορώ να καταλάβω τι ακρι</w:t>
      </w:r>
      <w:r>
        <w:rPr>
          <w:rFonts w:eastAsia="Times New Roman" w:cs="Times New Roman"/>
          <w:szCs w:val="24"/>
        </w:rPr>
        <w:t>βώς πρεσβεύετε και τι ακριβώς θέλετε.</w:t>
      </w:r>
    </w:p>
    <w:p w14:paraId="7200B2B5"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Αναρωτιέμαι πώς πρέπει να νιώσει ένα φιλελεύθερος πολίτης, όπως λέτε ότι είστε εσείς, με μια συνταγματική διάταξη η οποία απαιτεί προηγούμενη άδεια για τη μετάφραση ενός κειμένου της Αγίας Γραφής στη δημοτική που, εκτό</w:t>
      </w:r>
      <w:r>
        <w:rPr>
          <w:rFonts w:eastAsia="Times New Roman" w:cs="Times New Roman"/>
          <w:szCs w:val="24"/>
        </w:rPr>
        <w:t xml:space="preserve">ς από κείμενο θεολογικού χαρακτήρα και ιερό βιβλίο, για τους χριστιανούς είναι και ένα μνημείο της παγκόσμιας γραμματείας με ιστορική και φιλολογική αξία. </w:t>
      </w:r>
    </w:p>
    <w:p w14:paraId="7200B2B6"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Με δυο λόγια, κύριε Μητσοτάκη, ενώ εσείς δεν θέλετε να υπόκεινται σε άδεια ούτε οι καναλάρχες για να</w:t>
      </w:r>
      <w:r>
        <w:rPr>
          <w:rFonts w:eastAsia="Times New Roman" w:cs="Times New Roman"/>
          <w:szCs w:val="24"/>
        </w:rPr>
        <w:t xml:space="preserve"> ιδρύσουν τηλεοπτικό σταθμό, θέλετε να πρέπει να πάρει άδεια –και μάλιστα να κατοχυρώνεται στο Σύνταγμα- όποιος θέλει να μεταφράσει στη δημοτική την Αγία Γραφή! Γι’ αυτό σας λέω ότι οι προτάσεις και οι θέσεις σας είναι αλλοπρόσαλλες και είναι γέννημα της π</w:t>
      </w:r>
      <w:r>
        <w:rPr>
          <w:rFonts w:eastAsia="Times New Roman" w:cs="Times New Roman"/>
          <w:szCs w:val="24"/>
        </w:rPr>
        <w:t xml:space="preserve">ολιτικής συγκυρίας και της απίστευτης, πραγματικά, προσπάθειάς </w:t>
      </w:r>
      <w:r>
        <w:rPr>
          <w:rFonts w:eastAsia="Times New Roman" w:cs="Times New Roman"/>
          <w:szCs w:val="24"/>
        </w:rPr>
        <w:lastRenderedPageBreak/>
        <w:t xml:space="preserve">σας να κάνετε μικροπολιτικού χαρακτήρα αντιπολίτευση σε καθετί. </w:t>
      </w:r>
    </w:p>
    <w:p w14:paraId="7200B2B7"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Και κλείνω με το εξής. Μιλήσατε για το άρθρο 16, το άρθρο 79, το άρθρο 24 και το άρθρο 106. Εδώ είναι κάποια σημεία στα οποία δε</w:t>
      </w:r>
      <w:r>
        <w:rPr>
          <w:rFonts w:eastAsia="Times New Roman" w:cs="Times New Roman"/>
          <w:szCs w:val="24"/>
        </w:rPr>
        <w:t xml:space="preserve">ν μπορούμε να βρούμε συναίνεση γιατί έχουμε διαφορετική ιδεολογική και πολιτική τοποθέτηση. Αυτό δεν σημαίνει ότι δεν μπορούμε να έχουμε μια έντονη αντιπαράθεση, αν χρειαστεί. </w:t>
      </w:r>
    </w:p>
    <w:p w14:paraId="7200B2B8"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Επιτρέψτε μου όμως δυο φράσεις για το καθένα. Άρθρο 79. Προτείνετε τον λεγόμενο</w:t>
      </w:r>
      <w:r>
        <w:rPr>
          <w:rFonts w:eastAsia="Times New Roman" w:cs="Times New Roman"/>
          <w:szCs w:val="24"/>
        </w:rPr>
        <w:t xml:space="preserve"> «κόφτη», να υπάρχει δηλαδή η δυνατότητα ενός δημοσιονομικού ζουρλομανδύα, ώστε να μην προκύπτουν δημοσιονομικά ελλείμματα. Δεν είμαστε εμείς υπέρ των ελλειμμάτων, εσείς τα φτιάξατε, οι κυβερνήσεις σας. Εμείς πλεονάσματα έχουμε φέρει. </w:t>
      </w:r>
    </w:p>
    <w:p w14:paraId="7200B2B9"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Όμως, θέλω να σας θυ</w:t>
      </w:r>
      <w:r>
        <w:rPr>
          <w:rFonts w:eastAsia="Times New Roman" w:cs="Times New Roman"/>
          <w:szCs w:val="24"/>
        </w:rPr>
        <w:t xml:space="preserve">μίσω πως, όταν εμείς φέραμε δύο χρόνια πριν και ψηφίσαμε μόνο για μια συγκεκριμένη χρονική περίοδο -προκειμένου να προσαρμοστούμε στους στόχους του προγράμματος- έναν κόφτη, μας είχατε κάνει μια κριτική που δεν </w:t>
      </w:r>
      <w:r>
        <w:rPr>
          <w:rFonts w:eastAsia="Times New Roman" w:cs="Times New Roman"/>
          <w:szCs w:val="24"/>
        </w:rPr>
        <w:lastRenderedPageBreak/>
        <w:t>μπορούσε κανείς να σταθεί, λέγοντας ότι φέρνο</w:t>
      </w:r>
      <w:r>
        <w:rPr>
          <w:rFonts w:eastAsia="Times New Roman" w:cs="Times New Roman"/>
          <w:szCs w:val="24"/>
        </w:rPr>
        <w:t>υμε τον κόφτη, φέρνουμε τον κόφτη, φέρνουμε τον κόφτη. Τελικά δεν εφαρμόστηκε γιατί πετύχαμε. Και εσείς που κάνετε τώρα αυτή την κριτική, θέλετε να τον φέρετε στο ίδιο το Σύνταγμα τον κόφτη. Εξηγήστε μου πώς γίνονται όλα αυτά τα πράγματα.</w:t>
      </w:r>
    </w:p>
    <w:p w14:paraId="7200B2BA"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Πάμε παρακάτω. </w:t>
      </w:r>
      <w:r>
        <w:rPr>
          <w:rFonts w:eastAsia="Times New Roman" w:cs="Times New Roman"/>
          <w:szCs w:val="24"/>
        </w:rPr>
        <w:t>Άρθρο 16. Κύριε Μητσοτάκη, κατάλαβα ότι η τοποθέτησή σας για το άρθρο 16 αφορούσε κυρίως την αδυναμία που είχε τότε το παλιό πολιτικό σύστημα –κατά τα άλλα τα βρήκες όλα μετά- να προχωρήσει τότε στην αναθεώρηση του άρθρου 16, εξαιτίας των αντιστάσεων που υ</w:t>
      </w:r>
      <w:r>
        <w:rPr>
          <w:rFonts w:eastAsia="Times New Roman" w:cs="Times New Roman"/>
          <w:szCs w:val="24"/>
        </w:rPr>
        <w:t>πήρξαν από το 2006 μέχρι το 2008, τόσο στη λαϊκή βάση του ΠΑΣΟΚ όσο και στο κίνημα των μαθητών και των φοιτητών. Εντάξει, αυτά μπορείτε να τα βρείτε μεταξύ σας. Λέτε ότι χάσατε μια ευκαιρία.</w:t>
      </w:r>
    </w:p>
    <w:p w14:paraId="7200B2BB"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Κοιτάξτε να δείτε, εμείς δεν πρόκειται να προσχωρήσουμε σε αυτή τ</w:t>
      </w:r>
      <w:r>
        <w:rPr>
          <w:rFonts w:eastAsia="Times New Roman" w:cs="Times New Roman"/>
          <w:szCs w:val="24"/>
        </w:rPr>
        <w:t>ην άποψη, διότι δεν θεωρούμε ότι αυτή η αλλαγή θα είναι προς όφελος της κοινωνικής πλειοψηφίας. Λέτε και ξαναλέτε ότι τα δημόσια πανεπιστήμια είναι σε μια τραγική κατά</w:t>
      </w:r>
      <w:r>
        <w:rPr>
          <w:rFonts w:eastAsia="Times New Roman" w:cs="Times New Roman"/>
          <w:szCs w:val="24"/>
        </w:rPr>
        <w:lastRenderedPageBreak/>
        <w:t>σταση, σε μια κατάσταση ανομίας. Μάλιστα. Ακόμα κι αν αποδεχόμασταν αυτή την κριτική, που</w:t>
      </w:r>
      <w:r>
        <w:rPr>
          <w:rFonts w:eastAsia="Times New Roman" w:cs="Times New Roman"/>
          <w:szCs w:val="24"/>
        </w:rPr>
        <w:t xml:space="preserve"> εν πολλοίς είναι και δυσφημιστική για το δημόσιο πανεπιστήμιο, εξηγήστε μου εσείς γιατί, αν υιοθετηθεί από το Σύνταγμα η δημιουργία ιδιωτικών πανεπιστημίων, θα μπορούσε να αναβαθμιστεί το δημόσιο πανεπιστήμιο. </w:t>
      </w:r>
    </w:p>
    <w:p w14:paraId="7200B2BC"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Και εξηγήστε τό μου αυτό, όταν γνωρίζουμε πά</w:t>
      </w:r>
      <w:r>
        <w:rPr>
          <w:rFonts w:eastAsia="Times New Roman" w:cs="Times New Roman"/>
          <w:szCs w:val="24"/>
        </w:rPr>
        <w:t xml:space="preserve">ρα πολύ καλά ότι η πρότασή σας δεν συνοδεύεται από μια πρόταση αύξησης των δαπανών για τη δημόσια παιδεία. Διότι με βάση το ισχύον πλαίσιο ανταγωνισμού της Ευρωπαϊκής Ένωσης θα πρέπει, αν υπάρχουν συνταγματικά κατοχυρωμένα ιδιωτικά πανεπιστήμια, το κράτος </w:t>
      </w:r>
      <w:r>
        <w:rPr>
          <w:rFonts w:eastAsia="Times New Roman" w:cs="Times New Roman"/>
          <w:szCs w:val="24"/>
        </w:rPr>
        <w:t xml:space="preserve">να δίνει ίση επιχορήγηση στα δημόσια και στα ιδιωτικά. </w:t>
      </w:r>
    </w:p>
    <w:p w14:paraId="7200B2BD"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Συνεπώς, κύριε Μητσοτάκη, αυτό το οποίο θα επιφέρει η πρότασή σας είναι ένα πάρα πολύ απλό πράγμα: Τα δημόσια πανεπιστήμια να υποβαθμιστούν έτι περαιτέρω και να μπορεί να έχει αξιοπρεπή, σημαντική, πο</w:t>
      </w:r>
      <w:r>
        <w:rPr>
          <w:rFonts w:eastAsia="Times New Roman" w:cs="Times New Roman"/>
          <w:szCs w:val="24"/>
        </w:rPr>
        <w:t>ιοτική δυνατότητα εκπαίδευσης μόνο αυτός ο μαθητής, ο φοιτητής που η οικονομική δυνατότητα του γονιού του είναι ισχυρή.</w:t>
      </w:r>
    </w:p>
    <w:p w14:paraId="7200B2BE"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Όσο, λοιπόν, είμαστε εμείς εδώ -και θα είμαστε αρκετά με την Αντιπολίτευση που έχουμε- παιδεία άλλη για τους κληρονόμους και άλλη για τα</w:t>
      </w:r>
      <w:r>
        <w:rPr>
          <w:rFonts w:eastAsia="Times New Roman" w:cs="Times New Roman"/>
          <w:szCs w:val="24"/>
        </w:rPr>
        <w:t xml:space="preserve"> παιδιά του λαού δεν θα επιτρέψουμε. Όλοι οι Έλληνες θα είναι ίσοι απέναντι στο υπέρτατο αγαθό της γνώσης.</w:t>
      </w:r>
    </w:p>
    <w:p w14:paraId="7200B2BF"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Σας ευχαριστώ.</w:t>
      </w:r>
    </w:p>
    <w:p w14:paraId="7200B2C0" w14:textId="77777777" w:rsidR="00412B74" w:rsidRDefault="00EE22A4">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του ΣΥΡΙΖΑ)</w:t>
      </w:r>
    </w:p>
    <w:p w14:paraId="7200B2C1"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Ευχαριστώ.</w:t>
      </w:r>
    </w:p>
    <w:p w14:paraId="7200B2C2"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Κύριε Μητσοτάκη, έχετε τον λόγο, για λιγότερο παρα</w:t>
      </w:r>
      <w:r>
        <w:rPr>
          <w:rFonts w:eastAsia="Times New Roman" w:cs="Times New Roman"/>
          <w:szCs w:val="24"/>
        </w:rPr>
        <w:t>καλώ. Τουλάχιστον να υπάρχει ισοτιμία στον συνολικό χρόνο.</w:t>
      </w:r>
    </w:p>
    <w:p w14:paraId="7200B2C3"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(Θόρυβος - διαμαρτυρίες από την πτέρυγα της Δημοκρατικής Συμπαράταξης ΠΑΣΟΚ - ΔΗΜΑΡ)</w:t>
      </w:r>
    </w:p>
    <w:p w14:paraId="7200B2C4"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Εικοσιπέντε λεπτά μίλησε. Τι κάνετε;</w:t>
      </w:r>
    </w:p>
    <w:p w14:paraId="7200B2C5"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Μη διαμαρτύρεστε. Έχετε ακούσει όλη τη συζήτηση και με άνεση θα μπορέσετε να τοποθετηθείτε.</w:t>
      </w:r>
    </w:p>
    <w:p w14:paraId="7200B2C6"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lastRenderedPageBreak/>
        <w:t>ΛΕΩΝΙΔΑΣ ΓΡΗΓΟΡΑΚΟΣ:</w:t>
      </w:r>
      <w:r>
        <w:rPr>
          <w:rFonts w:eastAsia="Times New Roman" w:cs="Times New Roman"/>
          <w:szCs w:val="24"/>
        </w:rPr>
        <w:t xml:space="preserve"> Είναι απαράδεκτο.</w:t>
      </w:r>
    </w:p>
    <w:p w14:paraId="7200B2C7"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Ποιο είναι απαράδεκτο;</w:t>
      </w:r>
    </w:p>
    <w:p w14:paraId="7200B2C8"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Είστε Πρόεδρος όλης της Βουλής.</w:t>
      </w:r>
    </w:p>
    <w:p w14:paraId="7200B2C9"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ΟΔΥΣΣΕΑΣ ΚΩΝΣΤΑΝΤΙΝ</w:t>
      </w:r>
      <w:r>
        <w:rPr>
          <w:rFonts w:eastAsia="Times New Roman" w:cs="Times New Roman"/>
          <w:b/>
          <w:szCs w:val="24"/>
        </w:rPr>
        <w:t>ΟΠΟΥΛΟΣ:</w:t>
      </w:r>
      <w:r>
        <w:rPr>
          <w:rFonts w:eastAsia="Times New Roman" w:cs="Times New Roman"/>
          <w:szCs w:val="24"/>
        </w:rPr>
        <w:t xml:space="preserve"> Εικοσιπέντε λεπτά! Αυτό είναι ντροπή. Από τους θεσμούς είναι λάθος.</w:t>
      </w:r>
    </w:p>
    <w:p w14:paraId="7200B2CA"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Κύριε Κωνσταντινόπουλε, αφήστε τη ντροπή. Σας παρακαλώ! Ουσιαστική και άνετη συζήτηση γίνεται. Δεν καταλαβαίνω. Γιατί το λέτε αυτό;</w:t>
      </w:r>
    </w:p>
    <w:p w14:paraId="7200B2CB"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ΟΔΥΣΣΕΑΣ ΚΩΝΣΤΑΝΤΙ</w:t>
      </w:r>
      <w:r>
        <w:rPr>
          <w:rFonts w:eastAsia="Times New Roman" w:cs="Times New Roman"/>
          <w:b/>
          <w:szCs w:val="24"/>
        </w:rPr>
        <w:t>ΝΟΠΟΥΛΟΣ:</w:t>
      </w:r>
      <w:r>
        <w:rPr>
          <w:rFonts w:eastAsia="Times New Roman" w:cs="Times New Roman"/>
          <w:szCs w:val="24"/>
        </w:rPr>
        <w:t xml:space="preserve"> Για τους θεσμούς είναι λάθος.</w:t>
      </w:r>
    </w:p>
    <w:p w14:paraId="7200B2CC"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Είναι λάθος; Γιατί το λέτε αυτό; Δεν έχετε δικαίωμα ύστερα να μιλήσετε όση ώρα θέλετε;</w:t>
      </w:r>
    </w:p>
    <w:p w14:paraId="7200B2CD"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Είστε Πρόεδρος του Κοινοβουλίου. Δεν είστε κομματάρχης.</w:t>
      </w:r>
    </w:p>
    <w:p w14:paraId="7200B2CE"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lastRenderedPageBreak/>
        <w:t>ΚΥΡΙΑΚΟΣ ΜΗΤΣΟΤΑΚΗΣ (Πρ</w:t>
      </w:r>
      <w:r>
        <w:rPr>
          <w:rFonts w:eastAsia="Times New Roman" w:cs="Times New Roman"/>
          <w:b/>
          <w:szCs w:val="24"/>
        </w:rPr>
        <w:t>όεδρος της Νέας Δημοκρατίας):</w:t>
      </w:r>
      <w:r>
        <w:rPr>
          <w:rFonts w:eastAsia="Times New Roman" w:cs="Times New Roman"/>
          <w:szCs w:val="24"/>
        </w:rPr>
        <w:t xml:space="preserve"> Θα είχα τελειώσει ήδη.</w:t>
      </w:r>
    </w:p>
    <w:p w14:paraId="7200B2CF"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Τον Κανονισμό τηρήστε.</w:t>
      </w:r>
    </w:p>
    <w:p w14:paraId="7200B2D0"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Ο κ. Μητσοτάκης θα είναι πιο σύντομος, από ό,τι μου είπε ο ίδιος. Μην εξεγείρεστε. Η ισοτιμία είναι ουσιαστικό μέγεθος.</w:t>
      </w:r>
    </w:p>
    <w:p w14:paraId="7200B2D1"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(Θό</w:t>
      </w:r>
      <w:r>
        <w:rPr>
          <w:rFonts w:eastAsia="Times New Roman" w:cs="Times New Roman"/>
          <w:szCs w:val="24"/>
        </w:rPr>
        <w:t>ρυβος - διαμαρτυρίες από την πτέρυγα της Δημοκρατικής Συμπαράταξης ΠΑΣΟΚ - ΔΗΜΑΡ)</w:t>
      </w:r>
    </w:p>
    <w:p w14:paraId="7200B2D2"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Δεν είστε κομματάρχης.</w:t>
      </w:r>
    </w:p>
    <w:p w14:paraId="7200B2D3"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Όσο σας αφήνω λέτε και πράγματα που δεν είναι σωστά και το γνωρίζετε. Κρατώ χαμηλούς τόνους όπως πρέπ</w:t>
      </w:r>
      <w:r>
        <w:rPr>
          <w:rFonts w:eastAsia="Times New Roman" w:cs="Times New Roman"/>
          <w:szCs w:val="24"/>
        </w:rPr>
        <w:t>ει.</w:t>
      </w:r>
    </w:p>
    <w:p w14:paraId="7200B2D4"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Παρακαλώ, κύριε Μητσοτάκη, έχετε τον λόγο.</w:t>
      </w:r>
    </w:p>
    <w:p w14:paraId="7200B2D5"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Φοβάμαι, κύριε Τσίπρα, ότι από τα πιο ελαφρά στα </w:t>
      </w:r>
      <w:r>
        <w:rPr>
          <w:rFonts w:eastAsia="Times New Roman" w:cs="Times New Roman"/>
          <w:szCs w:val="24"/>
        </w:rPr>
        <w:lastRenderedPageBreak/>
        <w:t>πιο σοβαρά κάνετε συνέχεια λάθη. Δεν ήταν Πρόεδρος του Εδεσσαϊκού, ήταν Αντιπρόεδρος. Και αυτό είναι λάθος.</w:t>
      </w:r>
    </w:p>
    <w:p w14:paraId="7200B2D6" w14:textId="77777777" w:rsidR="00412B74" w:rsidRDefault="00EE22A4">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200B2D7"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Πάμε τώρα στα υπόλοιπα. Προφανώς, κύριε Τσίπρα, δεν έχετε…</w:t>
      </w:r>
    </w:p>
    <w:p w14:paraId="7200B2D8" w14:textId="77777777" w:rsidR="00412B74" w:rsidRDefault="00EE22A4">
      <w:pPr>
        <w:spacing w:line="600" w:lineRule="auto"/>
        <w:ind w:firstLine="709"/>
        <w:jc w:val="center"/>
        <w:rPr>
          <w:rFonts w:eastAsia="Times New Roman" w:cs="Times New Roman"/>
          <w:szCs w:val="24"/>
        </w:rPr>
      </w:pPr>
      <w:r>
        <w:rPr>
          <w:rFonts w:eastAsia="Times New Roman" w:cs="Times New Roman"/>
          <w:szCs w:val="24"/>
        </w:rPr>
        <w:t>(Θόρυβος από την πτέρυγα του ΣΥΡΙΖΑ)</w:t>
      </w:r>
    </w:p>
    <w:p w14:paraId="7200B2D9"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Κάντε ησυχία. Τι πάθατε;</w:t>
      </w:r>
    </w:p>
    <w:p w14:paraId="7200B2DA"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b/>
          <w:szCs w:val="24"/>
        </w:rPr>
        <w:t>:</w:t>
      </w:r>
      <w:r>
        <w:rPr>
          <w:rFonts w:eastAsia="Times New Roman" w:cs="Times New Roman"/>
          <w:szCs w:val="24"/>
        </w:rPr>
        <w:t xml:space="preserve"> Όλα στο περίπου. Για τον κ. Τσίπρα είναι όλα στο περίπου, όπως και για εσάς εξάλλου.</w:t>
      </w:r>
    </w:p>
    <w:p w14:paraId="7200B2DB"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Πάμε τώρα στα ουσιαστικά.</w:t>
      </w:r>
    </w:p>
    <w:p w14:paraId="7200B2DC"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Κύριε Τσίπρα, φοβάμαι ότι δεν έχετε αντιληφθεί πλήρως το πνεύμα της αναθεωρητικής διαδικασίας έτσι όπως προβλέπεται στο άρθρο 110 του Συντάγματ</w:t>
      </w:r>
      <w:r>
        <w:rPr>
          <w:rFonts w:eastAsia="Times New Roman" w:cs="Times New Roman"/>
          <w:szCs w:val="24"/>
        </w:rPr>
        <w:t xml:space="preserve">ος. Το άρθρο 110 είναι απολύτως σαφές. Ορίζει ότι απαιτείται αυξημένη πλειοψηφία, είτε στην </w:t>
      </w:r>
      <w:r>
        <w:rPr>
          <w:rFonts w:eastAsia="Times New Roman" w:cs="Times New Roman"/>
          <w:szCs w:val="24"/>
        </w:rPr>
        <w:lastRenderedPageBreak/>
        <w:t>προτείνουσα είτε στην αναθεωρητική Βουλή, και ζητά να μεσολαβήσει μια εκλογική αναμέτρηση ακριβώς για να υπάρχει λαϊκή νομιμοποίηση της ίδιας της αναθεωρητικής διαδ</w:t>
      </w:r>
      <w:r>
        <w:rPr>
          <w:rFonts w:eastAsia="Times New Roman" w:cs="Times New Roman"/>
          <w:szCs w:val="24"/>
        </w:rPr>
        <w:t>ικασίας. Δεν καθορίζει αν οι εκατόν ογδόντα ψήφοι υποχρεωτικά πρέπει να συγκεντρωθούν στην πρώτη Βουλή ή στη δεύτερη. Αυτό συνιστά μια αδυναμία της αναθεωρητικής διαδικασίας, γι’ αυτό και εμείς προτείνουμε και την αναθεώρηση του άρθρου 110.</w:t>
      </w:r>
    </w:p>
    <w:p w14:paraId="7200B2DD"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Επίσης, ξεκαθαρ</w:t>
      </w:r>
      <w:r>
        <w:rPr>
          <w:rFonts w:eastAsia="Times New Roman" w:cs="Times New Roman"/>
          <w:szCs w:val="24"/>
        </w:rPr>
        <w:t>ίζει ότι το περιεχόμενο της προτείνουσας Βουλής δεν δεσμεύει την αναθεωρητική Βουλή. Να το ξεκαθαρίσουμε αυτό με απόλυτο τρόπο, διότι διέκρινα στην πρότασή σας μια ερμηνεία του Συντάγματος, η οποία αποκλίνει από τις απόψεις της μεγάλης πλειοψηφίας των συντ</w:t>
      </w:r>
      <w:r>
        <w:rPr>
          <w:rFonts w:eastAsia="Times New Roman" w:cs="Times New Roman"/>
          <w:szCs w:val="24"/>
        </w:rPr>
        <w:t>αγματολόγων, ότι δηλαδή μπορείτε να δεσμεύσετε την επόμενη Βουλή όχι απλά ως προς τα προτεινόμενα άρθρα, αλλά και ως προς το περιεχόμενο της αναθεώρησης.</w:t>
      </w:r>
    </w:p>
    <w:p w14:paraId="7200B2DE"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Αυτά ξεχάστε τα. Αυτόν τον συνταγματικό ακτιβισμό θα τον ξεχάσετε, διότι αντιβαίνει πλήρως στο πνεύμα </w:t>
      </w:r>
      <w:r>
        <w:rPr>
          <w:rFonts w:eastAsia="Times New Roman" w:cs="Times New Roman"/>
          <w:szCs w:val="24"/>
        </w:rPr>
        <w:t>και στο γράμμα του Συντάγματος.</w:t>
      </w:r>
    </w:p>
    <w:p w14:paraId="7200B2DF"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Τι σας είπα, λοιπόν, εγώ, κύριε Τσίπρα; Ότι εάν θέλουμε να κάνουμε μια ευρεία αναθεώρηση και εάν θέλουμε πραγματικά να κάνουμε πράξη το πνεύμα του Συντάγματος, το οποίο μας λέει ότι η λαϊκή ετυμηγορία, η οποία μεσολαβεί μετα</w:t>
      </w:r>
      <w:r>
        <w:rPr>
          <w:rFonts w:eastAsia="Times New Roman" w:cs="Times New Roman"/>
          <w:szCs w:val="24"/>
        </w:rPr>
        <w:t>ξύ των δύο Βουλών, έχει λόγο ύπαρξης, ακριβώς γιατί οι πολίτες έχουν άποψη για το Σύνταγμα, να έρθουμε και να συμφωνήσουμε σ’ ένα ευρύτερο πλαίσιο αναθεωρητέων άρθρων και η επόμενη Βουλή, στη συνέχεια, να μπορέσει να διαμορφώσει είτε με απλή είτε με ενισχυ</w:t>
      </w:r>
      <w:r>
        <w:rPr>
          <w:rFonts w:eastAsia="Times New Roman" w:cs="Times New Roman"/>
          <w:szCs w:val="24"/>
        </w:rPr>
        <w:t>μένη πλειοψηφία το περιεχόμενο αυτών των αναθεωρητέων άρθρων.</w:t>
      </w:r>
    </w:p>
    <w:p w14:paraId="7200B2E0"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Γιατί σας ενοχλεί αυτό, κύριε Τσίπρα; Τι φοβάστε; Καταλαβαίνω από το ύφος σας και από την ανησυχία σας, όταν μιλούσατε γι’ αυτά τα θέματα, ότι περίπου έχετε προεξοφλήσει το εκλογικό αποτέλεσμα. </w:t>
      </w:r>
      <w:r>
        <w:rPr>
          <w:rFonts w:eastAsia="Times New Roman" w:cs="Times New Roman"/>
          <w:szCs w:val="24"/>
        </w:rPr>
        <w:t>Πείτε το ξεκάθαρα: θα χάσουμε τις εκλογές και δεν θέλουμε να δεχθούμε την πρόταση της Νέας Δημοκρατίας.</w:t>
      </w:r>
    </w:p>
    <w:p w14:paraId="7200B2E1" w14:textId="77777777" w:rsidR="00412B74" w:rsidRDefault="00EE22A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200B2E2"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Όμως, εάν πιστεύετε πραγματικά ότι θα κερδίσετε τις επόμενες εκλογές, μόνο κερδισμένοι μπορεί να ε</w:t>
      </w:r>
      <w:r>
        <w:rPr>
          <w:rFonts w:eastAsia="Times New Roman" w:cs="Times New Roman"/>
          <w:szCs w:val="24"/>
        </w:rPr>
        <w:t>ίστε, διότι θα έχετε τη δυνατότητα με απλή πλειοψηφία και όχι με ενισχυμένη να διαμορφώσετε και το περιεχόμενο των άρθρων έτσι όπως ακριβώς το θέλετε.</w:t>
      </w:r>
    </w:p>
    <w:p w14:paraId="7200B2E3"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Καταλαβαίνω, λοιπόν, ότι η άρνησή σας να δεχθείτε την πρότασή μου εκ των πραγμάτων έχει να κάνει και με τ</w:t>
      </w:r>
      <w:r>
        <w:rPr>
          <w:rFonts w:eastAsia="Times New Roman" w:cs="Times New Roman"/>
          <w:szCs w:val="24"/>
        </w:rPr>
        <w:t>ο γεγονός ότι μάλλον έχετε προεξοφλήσει το εκλογικό αποτέλεσμα, αλλά αυτό είναι δικό σας θέμα. Σίγουρα, όμως, έρχεται σε πλήρη αντίφαση με όλα αυτά τα οποία λέτε περί της ενίσχυσης της λαϊκής ετυμηγορίας και του ρόλου των πολιτών στη διαμόρφωση των πολιτικ</w:t>
      </w:r>
      <w:r>
        <w:rPr>
          <w:rFonts w:eastAsia="Times New Roman" w:cs="Times New Roman"/>
          <w:szCs w:val="24"/>
        </w:rPr>
        <w:t>ών εξελίξεων. Νομίζω ότι όλα αυτά μπορούμε να τα ξεγράψουμε, μιας και στο μείζον ζήτημα, το οποίο σας προτείνω, να κάνουμε δηλαδή μία πιο ευρεία αναθεώρηση, καταλαβαίνω ότι είστε εντελώς αντίθετος.</w:t>
      </w:r>
    </w:p>
    <w:p w14:paraId="7200B2E4"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Θα αναφερθώ εν συντομία σε δύο από τα άρθρα, στα οποία ανα</w:t>
      </w:r>
      <w:r>
        <w:rPr>
          <w:rFonts w:eastAsia="Times New Roman" w:cs="Times New Roman"/>
          <w:szCs w:val="24"/>
        </w:rPr>
        <w:t xml:space="preserve">φερθήκατε. Πρώτον, στο ζήτημα του άρθρου 3. Εάν κατάλαβα καλά απ’ αυτά τα οποία μας είπατε, με την πρόταση την </w:t>
      </w:r>
      <w:r>
        <w:rPr>
          <w:rFonts w:eastAsia="Times New Roman" w:cs="Times New Roman"/>
          <w:szCs w:val="24"/>
        </w:rPr>
        <w:lastRenderedPageBreak/>
        <w:t>οποία έχετε προτείνει ή έχετε συμφωνήσει -διότι εμείς ένα ανακοινωθέν έχουμε δει μόνο- αυτή τη στιγμή προχωράτε περίπου στην απόλυση δέκα χιλιάδω</w:t>
      </w:r>
      <w:r>
        <w:rPr>
          <w:rFonts w:eastAsia="Times New Roman" w:cs="Times New Roman"/>
          <w:szCs w:val="24"/>
        </w:rPr>
        <w:t>ν ιερέων. Αυτό μας λέτε. Διότι για να δημιουργηθούν δέκα χιλιάδες καινούργιες θέσεις, κάποιοι πρέπει να έχουν φύγει. Έτσι δεν είναι, κύριε Τσίπρα; Μην κοροϊδευόμαστε εδώ πέρα.</w:t>
      </w:r>
    </w:p>
    <w:p w14:paraId="7200B2E5" w14:textId="77777777" w:rsidR="00412B74" w:rsidRDefault="00EE22A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200B2E6"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Και επειδή κάνατε μία αναφ</w:t>
      </w:r>
      <w:r>
        <w:rPr>
          <w:rFonts w:eastAsia="Times New Roman" w:cs="Times New Roman"/>
          <w:szCs w:val="24"/>
        </w:rPr>
        <w:t xml:space="preserve">ορά στην ανακοίνωση την οποία βγάλαμε, στα ζητήματα της αξιοποίησης της εκκλησιαστικής περιουσίας, προφανώς και είμαστε σύμφωνοι και έρχεστε σε συνέχεια των όσων είχαμε κάνει εμείς το 2013, να προσθέσετε ενδεχομένως μία διάσταση που χωράει πολλή συζήτηση, </w:t>
      </w:r>
      <w:r>
        <w:rPr>
          <w:rFonts w:eastAsia="Times New Roman" w:cs="Times New Roman"/>
          <w:szCs w:val="24"/>
        </w:rPr>
        <w:t xml:space="preserve">αλλά στο ζήτημα αυτό επί της αρχής δεν διαφωνούμε. Πείτε μου, όμως, κύριε Τσίπρα, σ’ αυτούς τους ανθρώπους, οι οποίοι σήμερα πληρώνονται από την Ενιαία Αρχή Πληρωμών και θεωρούν και είναι τύποις δημόσιοι υπάλληλοι, τι έρχεστε και τους λέτε; </w:t>
      </w:r>
    </w:p>
    <w:p w14:paraId="7200B2E7"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lastRenderedPageBreak/>
        <w:t>ΑΛΕΞΗΣ ΤΣΙΠΡΑΣ</w:t>
      </w:r>
      <w:r>
        <w:rPr>
          <w:rFonts w:eastAsia="Times New Roman" w:cs="Times New Roman"/>
          <w:b/>
          <w:szCs w:val="24"/>
        </w:rPr>
        <w:t xml:space="preserve"> (Πρόεδρος της Κυβέρνησης και Υπουργός Εξωτερικών): </w:t>
      </w:r>
      <w:r>
        <w:rPr>
          <w:rFonts w:eastAsia="Times New Roman" w:cs="Times New Roman"/>
          <w:szCs w:val="24"/>
        </w:rPr>
        <w:t>Δημόσιοι υπάλληλοι δεν είναι.</w:t>
      </w:r>
    </w:p>
    <w:p w14:paraId="7200B2E8"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Λογίζονται ως δημόσιοι υπάλληλοι, κύριε Τσίπρα. Το πώς θέλουμε να τους ονοματίσουμε είναι δευτερεύον.</w:t>
      </w:r>
    </w:p>
    <w:p w14:paraId="7200B2E9"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Τι τους λέτε; Ποιος θα είναι ο εργοδότης τους; Ποια θα είναι τα ασφαλιστικά τους δικαιώματα και γιατί προκαλείτε μία ανασφάλεια, η οποία δεν έχει καν οικονομικό όφελος για το κράτος; Διότι, εάν μου λέγατε ότι, εντάξει, γλιτώνουμε ένα ποσό και, εν πάση περι</w:t>
      </w:r>
      <w:r>
        <w:rPr>
          <w:rFonts w:eastAsia="Times New Roman" w:cs="Times New Roman"/>
          <w:szCs w:val="24"/>
        </w:rPr>
        <w:t>πτώσει, δεν θέλουμε οι ιερείς να πληρώνονται από το κράτος και θα πληρώνονται από την Εκκλησία, αυτό να το καταλάβω. Όμως, δεν λέτε αυτό το πράγμα. Λέτε, εάν δεν θα είναι πια δημόσιοι υπάλληλοι -τους βάζουμε δηλαδή σ’ ένα καθεστώς μεγάλης προσωπικής ανασφά</w:t>
      </w:r>
      <w:r>
        <w:rPr>
          <w:rFonts w:eastAsia="Times New Roman" w:cs="Times New Roman"/>
          <w:szCs w:val="24"/>
        </w:rPr>
        <w:t xml:space="preserve">λειας- ταυτόχρονα θα εξακολουθώ να τους πληρώνω, για να πάω να κοροϊδέψω κάποιους και να πω ότι απελευθερώνω δέκα χιλιάδες θέσεις, για να κάνω δέκα χιλιάδες παραπάνω προσλήψεις. Αυτά είναι τερτίπια, κύριε Τσίπρα! Είναι λαϊκισμός του αισχίστου είδους, στον </w:t>
      </w:r>
      <w:r>
        <w:rPr>
          <w:rFonts w:eastAsia="Times New Roman" w:cs="Times New Roman"/>
          <w:szCs w:val="24"/>
        </w:rPr>
        <w:t xml:space="preserve">οποίο επιδίδεστε και όχι απλώς επειδή κοροϊδεύετε κάποιους ανθρώπους, </w:t>
      </w:r>
      <w:r>
        <w:rPr>
          <w:rFonts w:eastAsia="Times New Roman" w:cs="Times New Roman"/>
          <w:szCs w:val="24"/>
        </w:rPr>
        <w:lastRenderedPageBreak/>
        <w:t>οι οποίοι επιτελούν σήμερα και αυτοί ένα πολύ σημαντικό έργο. Διότι ο κάθε ιερέας είναι ένα στήριγμα για κάθε τοπική κοινωνία και δεν αναφέρομαι μόνο στα θρησκευτικά του καθήκοντα αλλά κ</w:t>
      </w:r>
      <w:r>
        <w:rPr>
          <w:rFonts w:eastAsia="Times New Roman" w:cs="Times New Roman"/>
          <w:szCs w:val="24"/>
        </w:rPr>
        <w:t>αι στο κοινωνικό έργο το οποίο επιτελεί η Εκκλησία. Αυτό επιτελείται από τους παπάδες των ενοριών, δεν επιτελείται από τους μητροπολίτες και τους δεσπότες, για να είμαστε ξεκάθαροι εδώ τι σημαίνει σήμερα Εκκλησία της Ελλάδος.</w:t>
      </w:r>
    </w:p>
    <w:p w14:paraId="7200B2EA" w14:textId="77777777" w:rsidR="00412B74" w:rsidRDefault="00EE22A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w:t>
      </w:r>
      <w:r>
        <w:rPr>
          <w:rFonts w:eastAsia="Times New Roman" w:cs="Times New Roman"/>
          <w:szCs w:val="24"/>
        </w:rPr>
        <w:t>α της Νέας Δημοκρατίας)</w:t>
      </w:r>
    </w:p>
    <w:p w14:paraId="7200B2EB"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Και έρχεστε όλους αυτούς τους ανθρώπους, επειδή σας βολεύει και θέλετε να διορίσετε δέκα χιλιάδες ακόμα «κολλητούς» και φίλους στο δημόσιο, να τους πείτε, «κάντε λίγο στην άκρη, παρά ταύτα θα εξακολουθώ εγώ να σας πληρώνω και να επι</w:t>
      </w:r>
      <w:r>
        <w:rPr>
          <w:rFonts w:eastAsia="Times New Roman" w:cs="Times New Roman"/>
          <w:szCs w:val="24"/>
        </w:rPr>
        <w:t xml:space="preserve">βαρύνω φυσικά τον προϋπολογισμό με το δικό σας κονδύλι». Υποκριτικό τουλάχιστον και αναμένω να δω και πώς θα καταλήξει αυτή η υπόθεση τελικά με αυτή τη συμφωνία, την οποία έχετε κάνει με την Εκκλησία της Ελλάδος. </w:t>
      </w:r>
    </w:p>
    <w:p w14:paraId="7200B2EC"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Και για να μην πάρω πολύ από τον χρόνο και</w:t>
      </w:r>
      <w:r>
        <w:rPr>
          <w:rFonts w:eastAsia="Times New Roman" w:cs="Times New Roman"/>
          <w:szCs w:val="24"/>
        </w:rPr>
        <w:t xml:space="preserve"> κατανοώ απόλυτα τις δικαιολογημένες αντιδράσεις των υπόλοιπων πολιτικών Αρχηγών, αλλά εσείς, κύριε Πρόεδρε, δώσατε τη δυνατότητα να γίνει αυτός ο διάλογος κατά παράβαση της συνηθισμένης σειράς των ομιλητών…</w:t>
      </w:r>
    </w:p>
    <w:p w14:paraId="7200B2ED" w14:textId="77777777" w:rsidR="00412B74" w:rsidRDefault="00EE22A4">
      <w:pPr>
        <w:spacing w:line="600" w:lineRule="auto"/>
        <w:ind w:firstLine="720"/>
        <w:jc w:val="center"/>
        <w:rPr>
          <w:rFonts w:eastAsia="Times New Roman"/>
          <w:bCs/>
        </w:rPr>
      </w:pPr>
      <w:r>
        <w:rPr>
          <w:rFonts w:eastAsia="Times New Roman"/>
          <w:bCs/>
        </w:rPr>
        <w:t>(Θόρυβος από τη πτέρυγα του ΣΥΡΙΖΑ)</w:t>
      </w:r>
    </w:p>
    <w:p w14:paraId="7200B2EE" w14:textId="77777777" w:rsidR="00412B74" w:rsidRDefault="00EE22A4">
      <w:pPr>
        <w:spacing w:line="600" w:lineRule="auto"/>
        <w:ind w:firstLine="720"/>
        <w:jc w:val="both"/>
        <w:rPr>
          <w:rFonts w:eastAsia="Times New Roman"/>
          <w:bCs/>
        </w:rPr>
      </w:pPr>
      <w:r>
        <w:rPr>
          <w:rFonts w:eastAsia="Times New Roman"/>
          <w:bCs/>
        </w:rPr>
        <w:t xml:space="preserve">Γιατί </w:t>
      </w:r>
      <w:r>
        <w:rPr>
          <w:rFonts w:eastAsia="Times New Roman"/>
          <w:bCs/>
        </w:rPr>
        <w:t>διαφωνείτε; Εμένα δεν θα με πείραζε να μιλήσω και στο τέλος. Επέλεξε ο κ. Τσίπρας να μιλήσει τώρα, θα του απαντήσω τώρα. Δεν έχω κανένα πρόβλημα με αυτό.</w:t>
      </w:r>
    </w:p>
    <w:p w14:paraId="7200B2EF" w14:textId="77777777" w:rsidR="00412B74" w:rsidRDefault="00EE22A4">
      <w:pPr>
        <w:spacing w:line="600" w:lineRule="auto"/>
        <w:ind w:firstLine="720"/>
        <w:jc w:val="both"/>
        <w:rPr>
          <w:rFonts w:eastAsia="Times New Roman"/>
          <w:bCs/>
        </w:rPr>
      </w:pPr>
      <w:r>
        <w:rPr>
          <w:rFonts w:eastAsia="Times New Roman"/>
          <w:bCs/>
        </w:rPr>
        <w:t xml:space="preserve">Άρθρο 16, λοιπόν. Εδώ τα έχετε μπλέξει τελείως, κύριε Τσίπρα. Τι μας είπατε εδώ πέρα; Ότι εάν υπάρχει </w:t>
      </w:r>
      <w:r>
        <w:rPr>
          <w:rFonts w:eastAsia="Times New Roman"/>
          <w:bCs/>
        </w:rPr>
        <w:t xml:space="preserve">συνταγματική κατοχύρωση της ιδιωτικής παιδείας είναι υποχρεωμένο το κράτος να επιχορηγήσει και τα ιδιωτικά πανεπιστήμια, διότι αυτό επιβάλλεται. Δεν κατάλαβα καν τι είπατε. Με αυτή τη λογική το κράτος θα πρέπει να επιδοτεί και τα ιδιωτικά νοσοκομεία, έτσι </w:t>
      </w:r>
      <w:r>
        <w:rPr>
          <w:rFonts w:eastAsia="Times New Roman"/>
          <w:bCs/>
        </w:rPr>
        <w:t xml:space="preserve">δεν είναι; Μα, τι είναι αυτά που λέτε, κύριε Τσίπρα; Τι είναι αυτά που λέτε, ποιος σας τα γράφει; Ή, εν πάση περιπτώσει, ας έχετε </w:t>
      </w:r>
      <w:r>
        <w:rPr>
          <w:rFonts w:eastAsia="Times New Roman"/>
          <w:bCs/>
        </w:rPr>
        <w:lastRenderedPageBreak/>
        <w:t>μια στοιχειώδη κατανόηση ότι από πουθενά δεν προκύπτει η υποχρέωση του κράτους να επιδοτήσει οποιοδήποτε ιδιωτικό εκπαιδευτικό</w:t>
      </w:r>
      <w:r>
        <w:rPr>
          <w:rFonts w:eastAsia="Times New Roman"/>
          <w:bCs/>
        </w:rPr>
        <w:t xml:space="preserve"> ίδρυμα, διότι αλλιώς θα έπρεπε να επιδοτεί και το ιδιωτικό σχολείο και το ιδιωτικό νηπιαγωγείο. Συγγνώμη, τι σαχλαμάρες είναι αυτά τα οποία λέτε; </w:t>
      </w:r>
    </w:p>
    <w:p w14:paraId="7200B2F0" w14:textId="77777777" w:rsidR="00412B74" w:rsidRDefault="00EE22A4">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7200B2F1" w14:textId="77777777" w:rsidR="00412B74" w:rsidRDefault="00EE22A4">
      <w:pPr>
        <w:spacing w:line="600" w:lineRule="auto"/>
        <w:ind w:firstLine="720"/>
        <w:jc w:val="both"/>
        <w:rPr>
          <w:rFonts w:eastAsia="Times New Roman"/>
          <w:bCs/>
        </w:rPr>
      </w:pPr>
      <w:r>
        <w:rPr>
          <w:rFonts w:eastAsia="Times New Roman"/>
          <w:bCs/>
        </w:rPr>
        <w:t>Και κάτι ακόμα επί της ουσίας. Επειδή μας μιλήσατε πάλ</w:t>
      </w:r>
      <w:r>
        <w:rPr>
          <w:rFonts w:eastAsia="Times New Roman"/>
          <w:bCs/>
        </w:rPr>
        <w:t>ι για τα φτωχά και τα πλούσια παιδιά, τα οποία διαχωρίζονται και ότι μόνο οι πλούσιοι πηγαίνουν σε ιδιωτικά σχολεία και σε ιδιωτικά πανεπιστήμια, κοιτάξτε να δείτε: Πενήντα χιλιάδες Έλληνες φοιτητές, που σπουδάζουν στο εξωτερικό σήμερα και επιλέγουν να πλη</w:t>
      </w:r>
      <w:r>
        <w:rPr>
          <w:rFonts w:eastAsia="Times New Roman"/>
          <w:bCs/>
        </w:rPr>
        <w:t>ρώσουν για την εκπαίδευσή τους δεν είναι όλοι πλούσιοι, κύριε Τσίπρα. Κατ’ εξοχήν είναι παιδιά της μεσαίας τάξης και τους στερείτε τη δυνατότητα να επιλέξουν –προσέξτε- να μπορέσουν να σπουδάσουν στη χώρα τους. Στερείτε τη δυνατότητα από την Ελλάδα να γίνε</w:t>
      </w:r>
      <w:r>
        <w:rPr>
          <w:rFonts w:eastAsia="Times New Roman"/>
          <w:bCs/>
        </w:rPr>
        <w:t xml:space="preserve">ι εκπαιδευτικό κέντρο σε όλη την Νοτιοανατολική Μεσόγειο. </w:t>
      </w:r>
    </w:p>
    <w:p w14:paraId="7200B2F2" w14:textId="77777777" w:rsidR="00412B74" w:rsidRDefault="00EE22A4">
      <w:pPr>
        <w:spacing w:line="600" w:lineRule="auto"/>
        <w:ind w:firstLine="720"/>
        <w:jc w:val="both"/>
        <w:rPr>
          <w:rFonts w:eastAsia="Times New Roman"/>
          <w:bCs/>
        </w:rPr>
      </w:pPr>
      <w:r>
        <w:rPr>
          <w:rFonts w:eastAsia="Times New Roman"/>
          <w:bCs/>
        </w:rPr>
        <w:lastRenderedPageBreak/>
        <w:t>Και ποιος σας είπε, κύριε Τσίπρα, ότι τα ιδιωτικά πανεπιστήμια σημαίνουν αυτόματα την υποβάθμιση του δημόσιου πανεπιστημίου; Εάν πάτε στην Κύπρο σήμερα και μιλήσετε με τα δημόσια πανεπιστήμια της Κ</w:t>
      </w:r>
      <w:r>
        <w:rPr>
          <w:rFonts w:eastAsia="Times New Roman"/>
          <w:bCs/>
        </w:rPr>
        <w:t xml:space="preserve">ύπρου, θα σας πουν ότι ευνοήθηκαν από τον ευγενή ανταγωνισμό με τα ιδιωτικά πανεπιστήμια και αναβαθμίστηκαν και αυτά στην πορεία. </w:t>
      </w:r>
    </w:p>
    <w:p w14:paraId="7200B2F3" w14:textId="77777777" w:rsidR="00412B74" w:rsidRDefault="00EE22A4">
      <w:pPr>
        <w:spacing w:line="600" w:lineRule="auto"/>
        <w:ind w:firstLine="720"/>
        <w:jc w:val="both"/>
        <w:rPr>
          <w:rFonts w:eastAsia="Times New Roman"/>
          <w:bCs/>
        </w:rPr>
      </w:pPr>
      <w:r>
        <w:rPr>
          <w:rFonts w:eastAsia="Times New Roman"/>
          <w:bCs/>
        </w:rPr>
        <w:t xml:space="preserve">Αλλά σε κάθε περίπτωση, κύριε Τσίπρα, το δικό μας μέλημα δεν είναι τόσο η ίδρυση ιδιωτικών πανεπιστημίων. Αυτό είναι κάτι το </w:t>
      </w:r>
      <w:r>
        <w:rPr>
          <w:rFonts w:eastAsia="Times New Roman"/>
          <w:bCs/>
        </w:rPr>
        <w:t>οποίο ούτως ή αλλιώς και εφόσον αλλάξει το Σύνταγμα, θα αργήσει και θα χρειαστούν αρκετά χρόνια για να προκύψουν ιδιωτικά πανεπιστήμια στη χώρα μας. Το βασικό μας μέλημα, κύριε Τσίπρα, είναι το δημόσιο πανεπιστήμιο, για το οποίο δημόσιο πανεπιστήμιο για άλ</w:t>
      </w:r>
      <w:r>
        <w:rPr>
          <w:rFonts w:eastAsia="Times New Roman"/>
          <w:bCs/>
        </w:rPr>
        <w:t xml:space="preserve">λη μια φορά δεν είπατε ούτε μια λέξη. </w:t>
      </w:r>
    </w:p>
    <w:p w14:paraId="7200B2F4" w14:textId="77777777" w:rsidR="00412B74" w:rsidRDefault="00EE22A4">
      <w:pPr>
        <w:spacing w:line="600" w:lineRule="auto"/>
        <w:ind w:firstLine="720"/>
        <w:jc w:val="both"/>
        <w:rPr>
          <w:rFonts w:eastAsia="Times New Roman" w:cs="Times New Roman"/>
          <w:szCs w:val="24"/>
        </w:rPr>
      </w:pPr>
      <w:r>
        <w:rPr>
          <w:rFonts w:eastAsia="Times New Roman"/>
          <w:bCs/>
        </w:rPr>
        <w:t xml:space="preserve">Μας είπατε σε αυτή την Αίθουσα ότι δυσφημούμε το δημόσιο πανεπιστήμιο όταν αναδεικνύουμε την πραγματικότητα, την οποία βιώνουν σήμερα καθηγητές </w:t>
      </w:r>
      <w:r>
        <w:rPr>
          <w:rFonts w:eastAsia="Times New Roman" w:cs="Times New Roman"/>
          <w:szCs w:val="24"/>
        </w:rPr>
        <w:t>και φοιτητές. Είχα πριν από λίγες ημέρες τους καθηγητές των δημοσίων πανε</w:t>
      </w:r>
      <w:r>
        <w:rPr>
          <w:rFonts w:eastAsia="Times New Roman" w:cs="Times New Roman"/>
          <w:szCs w:val="24"/>
        </w:rPr>
        <w:t xml:space="preserve">πιστημίων στο γραφείο μου και αυτό το οποίο βιώνουν, κύριε Τσίπρα, είναι </w:t>
      </w:r>
      <w:r>
        <w:rPr>
          <w:rFonts w:eastAsia="Times New Roman" w:cs="Times New Roman"/>
          <w:szCs w:val="24"/>
        </w:rPr>
        <w:lastRenderedPageBreak/>
        <w:t>μια κατάσταση άθλια. Είναι μια κατάσταση απαράδεκτη. Πουθενά στον κόσμο δημόσιο πανεπιστήμιο δεν τελεί υπό κατάληψη από συλλογικότητες που απαγορεύουν στους υπόλοιπους φοιτητές να μπο</w:t>
      </w:r>
      <w:r>
        <w:rPr>
          <w:rFonts w:eastAsia="Times New Roman" w:cs="Times New Roman"/>
          <w:szCs w:val="24"/>
        </w:rPr>
        <w:t>ρέσουν να κάνουν τα μαθήματά τους Πέμπτη και Παρασκευή, επειδή έτσι γουστάρει ο «Ρουβίκωνας». Εάν έτσι εννοείτε τον φοιτητικό και μαθητικό ακτιβισμό, να τα ξεχάσετε αυτά, κύριε Τσίπρα.</w:t>
      </w:r>
    </w:p>
    <w:p w14:paraId="7200B2F5" w14:textId="77777777" w:rsidR="00412B74" w:rsidRDefault="00EE22A4">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7200B2F6"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Το δημόσιο πανεπι</w:t>
      </w:r>
      <w:r>
        <w:rPr>
          <w:rFonts w:eastAsia="Times New Roman" w:cs="Times New Roman"/>
          <w:szCs w:val="24"/>
        </w:rPr>
        <w:t>στήμιο είναι δημόσιος χώρος και έχουμε φτάσει με τις δικές σας αθλιότητες σήμερα να υπάρχει ένας χώρος στην Ελλάδα μόνο, στον οποίο κάποιος δεν μπορεί να εκφράσει την άποψή του, και αυτός να είναι το δημόσιο πανεπιστήμιο. Διότι σήμερα στο δημόσιο πανεπιστή</w:t>
      </w:r>
      <w:r>
        <w:rPr>
          <w:rFonts w:eastAsia="Times New Roman" w:cs="Times New Roman"/>
          <w:szCs w:val="24"/>
        </w:rPr>
        <w:t xml:space="preserve">μιο, εάν πεις κάτι το οποίο δεν αρέσει στους «μπαχαλάκηδες», σε τσιμεντώνουν, σε πλακώνουν στο ξύλο, σε προπηλακίζουν. </w:t>
      </w:r>
    </w:p>
    <w:p w14:paraId="7200B2F7" w14:textId="77777777" w:rsidR="00412B74" w:rsidRDefault="00EE22A4">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7200B2F8" w14:textId="77777777" w:rsidR="00412B74" w:rsidRDefault="00EE22A4">
      <w:pPr>
        <w:spacing w:line="600" w:lineRule="auto"/>
        <w:ind w:firstLine="720"/>
        <w:jc w:val="both"/>
        <w:rPr>
          <w:rFonts w:eastAsia="Times New Roman"/>
          <w:bCs/>
        </w:rPr>
      </w:pPr>
      <w:r>
        <w:rPr>
          <w:rFonts w:eastAsia="Times New Roman"/>
          <w:bCs/>
        </w:rPr>
        <w:lastRenderedPageBreak/>
        <w:t>Σε κάθε περίπτωση, αυτή η αθλιότητα, την επόμενη μέρα, εφόσον μας εμπιστευτεί ο ελ</w:t>
      </w:r>
      <w:r>
        <w:rPr>
          <w:rFonts w:eastAsia="Times New Roman"/>
          <w:bCs/>
        </w:rPr>
        <w:t>ληνικός λαός, θα αλλάξει και το άσυλο θα καταργηθεί τελείως.</w:t>
      </w:r>
    </w:p>
    <w:p w14:paraId="7200B2F9" w14:textId="77777777" w:rsidR="00412B74" w:rsidRDefault="00EE22A4">
      <w:pPr>
        <w:spacing w:line="600" w:lineRule="auto"/>
        <w:ind w:firstLine="720"/>
        <w:jc w:val="both"/>
        <w:rPr>
          <w:rFonts w:eastAsia="Times New Roman"/>
          <w:bCs/>
        </w:rPr>
      </w:pPr>
      <w:r>
        <w:rPr>
          <w:rFonts w:eastAsia="Times New Roman"/>
          <w:b/>
          <w:bCs/>
        </w:rPr>
        <w:t>ΧΡΗΣΤΟΣ ΜΑΝΤΑΣ:</w:t>
      </w:r>
      <w:r>
        <w:rPr>
          <w:rFonts w:eastAsia="Times New Roman"/>
          <w:bCs/>
        </w:rPr>
        <w:t xml:space="preserve"> Τελείως; </w:t>
      </w:r>
    </w:p>
    <w:p w14:paraId="7200B2FA" w14:textId="77777777" w:rsidR="00412B74" w:rsidRDefault="00EE22A4">
      <w:pPr>
        <w:spacing w:line="600" w:lineRule="auto"/>
        <w:ind w:firstLine="720"/>
        <w:jc w:val="both"/>
        <w:rPr>
          <w:rFonts w:eastAsia="Times New Roman"/>
          <w:bCs/>
        </w:rPr>
      </w:pPr>
      <w:r>
        <w:rPr>
          <w:rFonts w:eastAsia="Times New Roman"/>
          <w:b/>
          <w:bCs/>
        </w:rPr>
        <w:t>ΚΥΡΙΑΚΟΣ ΜΗΤΣΟΤΑΚΗΣ (Πρόεδρος της Νέας Δημοκρατίας):</w:t>
      </w:r>
      <w:r>
        <w:rPr>
          <w:rFonts w:eastAsia="Times New Roman"/>
          <w:bCs/>
        </w:rPr>
        <w:t xml:space="preserve"> Τελείως! </w:t>
      </w:r>
    </w:p>
    <w:p w14:paraId="7200B2FB" w14:textId="77777777" w:rsidR="00412B74" w:rsidRDefault="00EE22A4">
      <w:pPr>
        <w:spacing w:line="600" w:lineRule="auto"/>
        <w:ind w:firstLine="720"/>
        <w:jc w:val="both"/>
        <w:rPr>
          <w:rFonts w:eastAsia="Times New Roman"/>
          <w:bCs/>
        </w:rPr>
      </w:pPr>
      <w:r>
        <w:rPr>
          <w:rFonts w:eastAsia="Times New Roman"/>
          <w:bCs/>
        </w:rPr>
        <w:t>Το δημόσιο πανεπιστήμιο είναι δημόσιος χώρος, σε τίποτα δεν διαφέρει από ένα πάρκο, από ένα νοσοκομείο, απ</w:t>
      </w:r>
      <w:r>
        <w:rPr>
          <w:rFonts w:eastAsia="Times New Roman"/>
          <w:bCs/>
        </w:rPr>
        <w:t>ό οποιονδήποτε δημόσιο χώρο και οι «μπαχαλάκηδες» και οι διάφοροι «Ρουβίκωνες», οι οποίοι σήμερα έχουν καταλάβει το δημόσιο πανεπιστήμιο, και οι έμποροι ναρκωτικών, να γνωρίζου</w:t>
      </w:r>
      <w:r>
        <w:rPr>
          <w:rFonts w:eastAsia="Times New Roman"/>
          <w:bCs/>
        </w:rPr>
        <w:t>ν ότι την επόμενη μέρα θα πεταχτ</w:t>
      </w:r>
      <w:r>
        <w:rPr>
          <w:rFonts w:eastAsia="Times New Roman"/>
          <w:bCs/>
        </w:rPr>
        <w:t>ούν έξω από το δημόσιο πανεπιστήμιο, για να επισ</w:t>
      </w:r>
      <w:r>
        <w:rPr>
          <w:rFonts w:eastAsia="Times New Roman"/>
          <w:bCs/>
        </w:rPr>
        <w:t xml:space="preserve">τρέψει το δημόσιο πανεπιστήμιο σε αυτούς που πραγματικά ανήκει, στους φοιτητές και στους καθηγητές του. </w:t>
      </w:r>
    </w:p>
    <w:p w14:paraId="7200B2FC" w14:textId="77777777" w:rsidR="00412B74" w:rsidRDefault="00EE22A4">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7200B2FD" w14:textId="77777777" w:rsidR="00412B74" w:rsidRDefault="00EE22A4">
      <w:pPr>
        <w:spacing w:line="600" w:lineRule="auto"/>
        <w:ind w:firstLine="720"/>
        <w:jc w:val="both"/>
        <w:rPr>
          <w:rFonts w:eastAsia="Times New Roman" w:cs="Times New Roman"/>
          <w:szCs w:val="24"/>
        </w:rPr>
      </w:pPr>
      <w:r>
        <w:rPr>
          <w:rFonts w:eastAsia="Times New Roman"/>
          <w:b/>
          <w:bCs/>
        </w:rPr>
        <w:lastRenderedPageBreak/>
        <w:t xml:space="preserve">ΑΛΕΞΗΣ ΤΣΙΠΡΑΣ (Πρόεδρος της Κυβέρνησης και Υπουργός Εξωτερικών): </w:t>
      </w:r>
      <w:r>
        <w:rPr>
          <w:rFonts w:eastAsia="Times New Roman"/>
          <w:bCs/>
        </w:rPr>
        <w:t>Κύριε Πρόεδρε, θα ήθελα να λάβω</w:t>
      </w:r>
      <w:r>
        <w:rPr>
          <w:rFonts w:eastAsia="Times New Roman"/>
          <w:bCs/>
        </w:rPr>
        <w:t xml:space="preserve"> τον λόγο για ένα λεπτό. </w:t>
      </w:r>
    </w:p>
    <w:p w14:paraId="7200B2FE"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Κύριε Πρωθυπουργέ, έχετε τον λόγο.</w:t>
      </w:r>
    </w:p>
    <w:p w14:paraId="7200B2FF"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 και Υπουργός Εξωτερικών):</w:t>
      </w:r>
      <w:r>
        <w:rPr>
          <w:rFonts w:eastAsia="Times New Roman" w:cs="Times New Roman"/>
          <w:szCs w:val="24"/>
        </w:rPr>
        <w:t xml:space="preserve"> Κύριε Μητσοτάκη, προφανώς εσείς τα έχετε μπερδέψει, διότι αμιγώς ιδιωτικό πανεπιστήμιο δεν υφίσταται</w:t>
      </w:r>
      <w:r>
        <w:rPr>
          <w:rFonts w:eastAsia="Times New Roman" w:cs="Times New Roman"/>
          <w:szCs w:val="24"/>
        </w:rPr>
        <w:t xml:space="preserve"> πουθενά. Στον ευρωπαϊκό χάρτη τουλάχιστον όχι.</w:t>
      </w:r>
    </w:p>
    <w:p w14:paraId="7200B300"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Ποιος σας τα λέει αυτά;</w:t>
      </w:r>
    </w:p>
    <w:p w14:paraId="7200B301"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 και Υπουργός Εξωτερικών):</w:t>
      </w:r>
      <w:r>
        <w:rPr>
          <w:rFonts w:eastAsia="Times New Roman" w:cs="Times New Roman"/>
          <w:szCs w:val="24"/>
        </w:rPr>
        <w:t xml:space="preserve"> Και άρα, λοιπόν, αν υπάρξει συνταγματική κατοχύρωση, πανεπιστήμια</w:t>
      </w:r>
      <w:r>
        <w:rPr>
          <w:rFonts w:eastAsia="Times New Roman" w:cs="Times New Roman"/>
          <w:szCs w:val="24"/>
        </w:rPr>
        <w:t xml:space="preserve"> τα οποία θα υπάρχουν στον ευρωπαϊκό χάρτη, τότε θα υπόκεινται στις διατάξεις που ορίζει το ισχύον πλαίσιο του ανταγωνισμού της Ευρωπαϊκής Ένωσης. </w:t>
      </w:r>
      <w:r>
        <w:rPr>
          <w:rFonts w:eastAsia="Times New Roman" w:cs="Times New Roman"/>
          <w:szCs w:val="24"/>
        </w:rPr>
        <w:lastRenderedPageBreak/>
        <w:t>Και προφανώς δεν έχουν καμμία σχέση τα ιδιωτικά πανεπιστήμια με τα ιδιωτικά σχολεία, τα ιδιωτικά νηπιαγωγεία,</w:t>
      </w:r>
      <w:r>
        <w:rPr>
          <w:rFonts w:eastAsia="Times New Roman" w:cs="Times New Roman"/>
          <w:szCs w:val="24"/>
        </w:rPr>
        <w:t xml:space="preserve"> ούτε τα ιδιωτικά νοσηλευτήρια.</w:t>
      </w:r>
    </w:p>
    <w:p w14:paraId="7200B302"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(Θόρυβος – διαμαρτυρίες από την πτέρυγα της Δημοκρατικής Συμπαράταξης ΠΑΣΟΚ - ΔΗΜΑΡ)</w:t>
      </w:r>
    </w:p>
    <w:p w14:paraId="7200B303"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Επειδή διαμαρτύρονται εδώ και οι συνάδελφοι, θα κάνουμε μια ειδική συζήτηση για το άρθρο 16 και την εκπαίδευση. </w:t>
      </w:r>
    </w:p>
    <w:p w14:paraId="7200B304"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Εγώ θέλω να πάρω τον λόγο </w:t>
      </w:r>
      <w:r>
        <w:rPr>
          <w:rFonts w:eastAsia="Times New Roman" w:cs="Times New Roman"/>
          <w:szCs w:val="24"/>
        </w:rPr>
        <w:t>για να πω μονάχα δυο πράγματα. Σε σχέση με τους ιερείς: Οι ιερείς σήμερα, κληρικοί, κύριε Μητσοτάκη, είναι μόνιμοι όχι επειδή θεωρούνται δημόσιοι υπάλληλοι ή επειδή απολαμβάνουν τις δημοσιοϋπαλληλικής μονιμότητας κατά το Σύνταγμα, αλλά επειδή αυτό προβλέπε</w:t>
      </w:r>
      <w:r>
        <w:rPr>
          <w:rFonts w:eastAsia="Times New Roman" w:cs="Times New Roman"/>
          <w:szCs w:val="24"/>
        </w:rPr>
        <w:t xml:space="preserve">ι ο καταστατικός χάρτης της Εκκλησίας της Ελλάδας. Δεν υπάγονται στον νόμο 103 του Συντάγματος για τους δημοσίους υπαλλήλους. </w:t>
      </w:r>
    </w:p>
    <w:p w14:paraId="7200B305"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Άρα θα σας πρότεινα σε μια συμφωνία που έχει έναν ιδιαίτερο ιστορικό χαρακτήρα και έρχεται να δώσει μια θεσμική λύση με συμβιβασμ</w:t>
      </w:r>
      <w:r>
        <w:rPr>
          <w:rFonts w:eastAsia="Times New Roman" w:cs="Times New Roman"/>
          <w:szCs w:val="24"/>
        </w:rPr>
        <w:t xml:space="preserve">ούς να μη δημαγωγείτε. Και αυτό όχι επειδή </w:t>
      </w:r>
      <w:r>
        <w:rPr>
          <w:rFonts w:eastAsia="Times New Roman" w:cs="Times New Roman"/>
          <w:szCs w:val="24"/>
        </w:rPr>
        <w:lastRenderedPageBreak/>
        <w:t>δεν σας αρέσει αυτή η συμφωνία, διότι αν δεν σας άρεσε δεν θα σπεύδατε το ίδιο βράδυ να βγάλετε ανακοίνωση ότι την αποδέχεστε. Δεν ήταν ειρωνική, μην κοροϊδεύετε το ελληνικό Κοινοβούλιο, κάποιος σας τράβηξε το αφτ</w:t>
      </w:r>
      <w:r>
        <w:rPr>
          <w:rFonts w:eastAsia="Times New Roman" w:cs="Times New Roman"/>
          <w:szCs w:val="24"/>
        </w:rPr>
        <w:t>ί. Μη δημαγωγείτε, όμως, με θέματα που έχουν ένα τόσο ισχυρό θεσμικό περιεχόμενο και με θέματα που απασχολούν την Πολιτεία και την Εκκλησία πάνω από εβδομήντα χρόνια. Η πολιτική αντιπαράθεση μέσα στο Κοινοβούλιο και η αντιπαράθεση των κομμάτων θα υπάρχει π</w:t>
      </w:r>
      <w:r>
        <w:rPr>
          <w:rFonts w:eastAsia="Times New Roman" w:cs="Times New Roman"/>
          <w:szCs w:val="24"/>
        </w:rPr>
        <w:t xml:space="preserve">άντα. Προσπαθήστε, τουλάχιστον όσο μπορείτε, για θέματα που υπερβαίνουν την τρέχουσα αντιπαράθεση να μη δημαγωγείτε ασύστολα προς άγραν ορισμένων ψήφων κληρικών, όπως ακριβώς κάνατε και στο άλλο κρίσιμο μεγάλο θέμα, το εθνικό, όπου άλλη άποψη είχατε, άλλη </w:t>
      </w:r>
      <w:r>
        <w:rPr>
          <w:rFonts w:eastAsia="Times New Roman" w:cs="Times New Roman"/>
          <w:szCs w:val="24"/>
        </w:rPr>
        <w:t>ενδεχομένως να έχετε κατά βάθος μέσα σας, και προκειμένου να ψαρέψετε στα θολά νερά της ακροδεξιάς, αλλάξατε την άποψή σας.</w:t>
      </w:r>
    </w:p>
    <w:p w14:paraId="7200B306"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Στο Σκοπιανό αναφέρεστε; Γιατί δεν το λέτε με το όνομά του;</w:t>
      </w:r>
    </w:p>
    <w:p w14:paraId="7200B307"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lastRenderedPageBreak/>
        <w:t xml:space="preserve">ΑΛΕΞΗΣ ΤΣΙΠΡΑΣ </w:t>
      </w:r>
      <w:r>
        <w:rPr>
          <w:rFonts w:eastAsia="Times New Roman" w:cs="Times New Roman"/>
          <w:b/>
          <w:szCs w:val="24"/>
        </w:rPr>
        <w:t>(Πρόεδρος της Κυβέρνησης και Υπουργός Εξωτερικών):</w:t>
      </w:r>
      <w:r>
        <w:rPr>
          <w:rFonts w:eastAsia="Times New Roman" w:cs="Times New Roman"/>
          <w:szCs w:val="24"/>
        </w:rPr>
        <w:t xml:space="preserve"> Στο ονοματολογικό αναφέρομαι, ναι.</w:t>
      </w:r>
    </w:p>
    <w:p w14:paraId="7200B308"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Ακροδεξιοί όλοι!</w:t>
      </w:r>
    </w:p>
    <w:p w14:paraId="7200B309"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 και Υπουργός Εξωτερικών):</w:t>
      </w:r>
      <w:r>
        <w:rPr>
          <w:rFonts w:eastAsia="Times New Roman" w:cs="Times New Roman"/>
          <w:szCs w:val="24"/>
        </w:rPr>
        <w:t xml:space="preserve"> Με την Πρώην Γιουγκοσλαβική Δημοκρ</w:t>
      </w:r>
      <w:r>
        <w:rPr>
          <w:rFonts w:eastAsia="Times New Roman" w:cs="Times New Roman"/>
          <w:szCs w:val="24"/>
        </w:rPr>
        <w:t>ατία της Μακεδονίας. Έχει όνομα αυτή η χώρα. Λέγεται Πρώην Γιουγκοσλαβική Δημοκρατία της Μακεδονίας τόσα χρόνια. Το ξέρατε, κύριε Μητσοτάκη; Δεν λέγεται Σκόπια.</w:t>
      </w:r>
    </w:p>
    <w:p w14:paraId="7200B30A" w14:textId="77777777" w:rsidR="00412B74" w:rsidRDefault="00EE22A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200B30B"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Είστε και κοσμογυρισμένος, βγαίνετε στο εξωτερικό. </w:t>
      </w:r>
      <w:r>
        <w:rPr>
          <w:rFonts w:eastAsia="Times New Roman" w:cs="Times New Roman"/>
          <w:szCs w:val="24"/>
        </w:rPr>
        <w:t>Εν πάση περιπτώσει, άλλα λέτε έξω και άλλα μέσα. Όπως χθες, άλλα είπατε στη Σερβία που πήγατε, άλλα λέτε στο εσωτερικό.</w:t>
      </w:r>
    </w:p>
    <w:p w14:paraId="7200B30C"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Πάμε παρακάτω και κλείνω με αυτό. Κάνατε μια κρίσιμη παρατήρηση και πραγματικά θα πω αυτό και κλείνω, γιατί δεν πρέπει να πέσει κάτω αυτ</w:t>
      </w:r>
      <w:r>
        <w:rPr>
          <w:rFonts w:eastAsia="Times New Roman" w:cs="Times New Roman"/>
          <w:szCs w:val="24"/>
        </w:rPr>
        <w:t xml:space="preserve">ό. Είπατε ότι η μια Βουλή προτείνει τα άρθρα τα οποία θα αναθεωρηθούν και η άλλη Βουλή είναι αυτή </w:t>
      </w:r>
      <w:r>
        <w:rPr>
          <w:rFonts w:eastAsia="Times New Roman" w:cs="Times New Roman"/>
          <w:szCs w:val="24"/>
        </w:rPr>
        <w:lastRenderedPageBreak/>
        <w:t>η οποία θα έχει την ευθύνη για το περιεχόμενο της αναθεώρησης. Τώρα καταλαβαίνω γιατί, κύριε Μητσοτάκη, σας έχει πιάσει αυτός ο πόνος, αυτός ο πανικός, αυτό τ</w:t>
      </w:r>
      <w:r>
        <w:rPr>
          <w:rFonts w:eastAsia="Times New Roman" w:cs="Times New Roman"/>
          <w:szCs w:val="24"/>
        </w:rPr>
        <w:t>ο άγχος. Μια λέτε ότι θέλετε αναθεώρηση, μια λέτε ότι δεν θέλετε αναθεώρηση. Διότι αυτό το οποίο επιθυμείτε στην πραγματικότητα είναι να έχετε εσείς τη δυνατότητα, η παράταξή σας δηλαδή, να προχωρήσουμε όχι σε αυτά τα οποία μπορεί να συναινέσουμε, όπως προ</w:t>
      </w:r>
      <w:r>
        <w:rPr>
          <w:rFonts w:eastAsia="Times New Roman" w:cs="Times New Roman"/>
          <w:szCs w:val="24"/>
        </w:rPr>
        <w:t>βλέπει ο συνταγματικός νομοθέτης, αλλά να προχωρήσετε σε μια ιδεολογικά δική σας αναθεώρηση.</w:t>
      </w:r>
    </w:p>
    <w:p w14:paraId="7200B30D"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Δεν υπάρχει ιδεολογική αναθεώρηση.</w:t>
      </w:r>
    </w:p>
    <w:p w14:paraId="7200B30E"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 και Υπουργός Εξωτερικών):</w:t>
      </w:r>
      <w:r>
        <w:rPr>
          <w:rFonts w:eastAsia="Times New Roman" w:cs="Times New Roman"/>
          <w:szCs w:val="24"/>
        </w:rPr>
        <w:t xml:space="preserve"> Βεβαίως, δεν είναι ουδέτερη πολιτικά η Α</w:t>
      </w:r>
      <w:r>
        <w:rPr>
          <w:rFonts w:eastAsia="Times New Roman" w:cs="Times New Roman"/>
          <w:szCs w:val="24"/>
        </w:rPr>
        <w:t>ναθεώρηση του Συντάγματος.</w:t>
      </w:r>
    </w:p>
    <w:p w14:paraId="7200B30F"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Για προχωρήστε λίγο.</w:t>
      </w:r>
    </w:p>
    <w:p w14:paraId="7200B310"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 και Υπουργός Εξωτερικών):</w:t>
      </w:r>
      <w:r>
        <w:rPr>
          <w:rFonts w:eastAsia="Times New Roman" w:cs="Times New Roman"/>
          <w:szCs w:val="24"/>
        </w:rPr>
        <w:t xml:space="preserve"> Γι’ αυτό λοιπόν και προτείνετε κάτι </w:t>
      </w:r>
      <w:r>
        <w:rPr>
          <w:rFonts w:eastAsia="Times New Roman" w:cs="Times New Roman"/>
          <w:szCs w:val="24"/>
        </w:rPr>
        <w:lastRenderedPageBreak/>
        <w:t>πρωτοφανές, δηλαδή όχι να διερευνήσουμε τη μέγιστη δυ</w:t>
      </w:r>
      <w:r>
        <w:rPr>
          <w:rFonts w:eastAsia="Times New Roman" w:cs="Times New Roman"/>
          <w:szCs w:val="24"/>
        </w:rPr>
        <w:t>νατή συναίνεση πάνω σε αυτά που μπορούμε και αυτό να εξασφαλιστεί είτε με εκατόν ογδόντα ψήφους σε αυτή τη Βουλή και εκατόν πενήντα μία στην επόμενη, είτε με εκατόν ογδόντα σε αυτή, πόσω δε μάλλον στα πολύ ώριμα ζητήματα, στα κρίσιμα ζητήματα, και εκατόν π</w:t>
      </w:r>
      <w:r>
        <w:rPr>
          <w:rFonts w:eastAsia="Times New Roman" w:cs="Times New Roman"/>
          <w:szCs w:val="24"/>
        </w:rPr>
        <w:t>ενήντα μία στην επόμενη, αλλά με μια διαδικασία πρωτάκουστη και πρωτοφανή από το 1974 μέχρι σήμερα για τα κοινοβουλευτικά δεδομένα.</w:t>
      </w:r>
    </w:p>
    <w:p w14:paraId="7200B311" w14:textId="77777777" w:rsidR="00412B74" w:rsidRDefault="00EE22A4">
      <w:pPr>
        <w:spacing w:line="600" w:lineRule="auto"/>
        <w:ind w:firstLine="720"/>
        <w:jc w:val="both"/>
        <w:rPr>
          <w:rFonts w:eastAsia="Times New Roman"/>
          <w:szCs w:val="24"/>
        </w:rPr>
      </w:pPr>
      <w:r>
        <w:rPr>
          <w:rFonts w:eastAsia="Times New Roman"/>
          <w:szCs w:val="24"/>
        </w:rPr>
        <w:t>Είπατε, λοιπόν, την άποψή σας και μάλιστα θελήσατε να την τεκμηριώσετε λέγοντας ότι είναι μια άποψη εδραιωμένη βαθύτατα, διό</w:t>
      </w:r>
      <w:r>
        <w:rPr>
          <w:rFonts w:eastAsia="Times New Roman"/>
          <w:szCs w:val="24"/>
        </w:rPr>
        <w:t>τι κανείς άλλος συνταγματολόγος δεν έχει την αντίθετη άποψη, δηλαδή αυτή που λέει ότι η πρώτη Βουλή είναι αυτή η οποία είναι προτείνουσα, αλλά υπάρχει και υπερψήφιση στην προτείνουσα Βουλή για να δεσμεύει και ως προς την κατεύθυνσή τους τα άρθρα τα οποία θ</w:t>
      </w:r>
      <w:r>
        <w:rPr>
          <w:rFonts w:eastAsia="Times New Roman"/>
          <w:szCs w:val="24"/>
        </w:rPr>
        <w:t>α επιλέξει να αναθεωρηθούν.</w:t>
      </w:r>
    </w:p>
    <w:p w14:paraId="7200B312" w14:textId="77777777" w:rsidR="00412B74" w:rsidRDefault="00EE22A4">
      <w:pPr>
        <w:spacing w:line="600" w:lineRule="auto"/>
        <w:ind w:firstLine="720"/>
        <w:jc w:val="both"/>
        <w:rPr>
          <w:rFonts w:eastAsia="Times New Roman"/>
          <w:szCs w:val="24"/>
        </w:rPr>
      </w:pPr>
      <w:r>
        <w:rPr>
          <w:rFonts w:eastAsia="Times New Roman"/>
          <w:szCs w:val="24"/>
        </w:rPr>
        <w:t xml:space="preserve">Έχω, λοιπόν, να σας καταθέσω εδώ σχετικό σημείωμα του καθηγητή της Νομικής Κωνσταντίνου Γιαννακόπουλου επί της διαδικασίας της συνταγματικής Αναθεώρησης με τίτλο: «Η </w:t>
      </w:r>
      <w:r>
        <w:rPr>
          <w:rFonts w:eastAsia="Times New Roman"/>
          <w:szCs w:val="24"/>
        </w:rPr>
        <w:lastRenderedPageBreak/>
        <w:t>δυνατότητα δέσμευσης της αναθεωρητικής Βουλής από τις ουσιαστι</w:t>
      </w:r>
      <w:r>
        <w:rPr>
          <w:rFonts w:eastAsia="Times New Roman"/>
          <w:szCs w:val="24"/>
        </w:rPr>
        <w:t xml:space="preserve">κές κατευθύνσεις της προτείνουσας Βουλής». </w:t>
      </w:r>
    </w:p>
    <w:p w14:paraId="7200B313" w14:textId="77777777" w:rsidR="00412B74" w:rsidRDefault="00EE22A4">
      <w:pPr>
        <w:spacing w:line="600" w:lineRule="auto"/>
        <w:ind w:firstLine="720"/>
        <w:jc w:val="both"/>
        <w:rPr>
          <w:rFonts w:eastAsia="Times New Roman"/>
          <w:szCs w:val="24"/>
        </w:rPr>
      </w:pPr>
      <w:r>
        <w:rPr>
          <w:rFonts w:eastAsia="Times New Roman"/>
          <w:szCs w:val="24"/>
        </w:rPr>
        <w:t>(Στο σημείο αυτό ο Πρόεδρος της Κυβέρνησης και Υπουργός Εξωτερικών κ. Αλέξης Τσίπρας καταθέτει για τα Πρακτικά το προαναφερθέν έγγραφο, το οποίο βρίσκεται στο αρχείο του Τμήματος Γραμματείας της Διεύθυνσης Στενογ</w:t>
      </w:r>
      <w:r>
        <w:rPr>
          <w:rFonts w:eastAsia="Times New Roman"/>
          <w:szCs w:val="24"/>
        </w:rPr>
        <w:t>ραφίας και Πρακτικών της Βουλής)</w:t>
      </w:r>
    </w:p>
    <w:p w14:paraId="7200B314" w14:textId="77777777" w:rsidR="00412B74" w:rsidRDefault="00EE22A4">
      <w:pPr>
        <w:spacing w:line="600" w:lineRule="auto"/>
        <w:ind w:firstLine="720"/>
        <w:jc w:val="both"/>
        <w:rPr>
          <w:rFonts w:eastAsia="Times New Roman"/>
          <w:szCs w:val="24"/>
        </w:rPr>
      </w:pPr>
      <w:r>
        <w:rPr>
          <w:rFonts w:eastAsia="Times New Roman"/>
          <w:szCs w:val="24"/>
        </w:rPr>
        <w:t>Θέλω, κύριε Μητσοτάκη, να σας υπενθυμίσω …</w:t>
      </w:r>
    </w:p>
    <w:p w14:paraId="7200B315" w14:textId="77777777" w:rsidR="00412B74" w:rsidRDefault="00EE22A4">
      <w:pPr>
        <w:spacing w:line="600" w:lineRule="auto"/>
        <w:ind w:firstLine="720"/>
        <w:jc w:val="center"/>
        <w:rPr>
          <w:rFonts w:eastAsia="Times New Roman"/>
          <w:szCs w:val="24"/>
        </w:rPr>
      </w:pPr>
      <w:r>
        <w:rPr>
          <w:rFonts w:eastAsia="Times New Roman"/>
          <w:szCs w:val="24"/>
        </w:rPr>
        <w:t>(Θόρυβος από την πτέρυγα της Νέας Δημοκρατίας)</w:t>
      </w:r>
    </w:p>
    <w:p w14:paraId="7200B316" w14:textId="77777777" w:rsidR="00412B74" w:rsidRDefault="00EE22A4">
      <w:pPr>
        <w:spacing w:line="600" w:lineRule="auto"/>
        <w:ind w:firstLine="720"/>
        <w:jc w:val="both"/>
        <w:rPr>
          <w:rFonts w:eastAsia="Times New Roman"/>
          <w:szCs w:val="24"/>
        </w:rPr>
      </w:pPr>
      <w:r>
        <w:rPr>
          <w:rFonts w:eastAsia="Times New Roman"/>
          <w:szCs w:val="24"/>
        </w:rPr>
        <w:t>Θα τα δείτε, μη βιάζεστε.</w:t>
      </w:r>
    </w:p>
    <w:p w14:paraId="7200B317" w14:textId="77777777" w:rsidR="00412B74" w:rsidRDefault="00EE22A4">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Κάντε ησυχία, παρακαλώ.</w:t>
      </w:r>
    </w:p>
    <w:p w14:paraId="7200B318" w14:textId="77777777" w:rsidR="00412B74" w:rsidRDefault="00EE22A4">
      <w:pPr>
        <w:spacing w:line="600" w:lineRule="auto"/>
        <w:ind w:firstLine="720"/>
        <w:jc w:val="both"/>
        <w:rPr>
          <w:rFonts w:eastAsia="Times New Roman"/>
          <w:szCs w:val="24"/>
        </w:rPr>
      </w:pPr>
      <w:r>
        <w:rPr>
          <w:rFonts w:eastAsia="Times New Roman"/>
          <w:b/>
          <w:szCs w:val="24"/>
        </w:rPr>
        <w:t>ΑΛΕΞΗΣ ΤΣΙΠΡΑΣ (Πρόεδρος της Κυβέρνησης και Υπουργός Ε</w:t>
      </w:r>
      <w:r>
        <w:rPr>
          <w:rFonts w:eastAsia="Times New Roman"/>
          <w:b/>
          <w:szCs w:val="24"/>
        </w:rPr>
        <w:t>ξωτερικών):</w:t>
      </w:r>
      <w:r>
        <w:rPr>
          <w:rFonts w:eastAsia="Times New Roman"/>
          <w:szCs w:val="24"/>
        </w:rPr>
        <w:t xml:space="preserve"> Θέλω να σας υπενθυμίσω ότι υπάρχει ήδη απόφαση του Ανώτατου Ειδικού Δικαστηρίου που κάνει ακριβώς αυτή την ερμηνεία, την οποία σας είπα, δηλαδή ότι η προτείνουσα Βουλή δεν δεσμεύει την αναθεωρητική Βουλή μόνο </w:t>
      </w:r>
      <w:r>
        <w:rPr>
          <w:rFonts w:eastAsia="Times New Roman"/>
          <w:szCs w:val="24"/>
        </w:rPr>
        <w:lastRenderedPageBreak/>
        <w:t xml:space="preserve">ως προς τα άρθρα, αλλά και ως προς </w:t>
      </w:r>
      <w:r>
        <w:rPr>
          <w:rFonts w:eastAsia="Times New Roman"/>
          <w:szCs w:val="24"/>
        </w:rPr>
        <w:t>την κατεύθυνση τουλάχιστον της αναθεώρησης. Δεν λέω τη λέξη «περιεχόμενο». Ως προς την κατεύθυνση.</w:t>
      </w:r>
    </w:p>
    <w:p w14:paraId="7200B319" w14:textId="77777777" w:rsidR="00412B74" w:rsidRDefault="00EE22A4">
      <w:pPr>
        <w:spacing w:line="600" w:lineRule="auto"/>
        <w:ind w:firstLine="720"/>
        <w:jc w:val="both"/>
        <w:rPr>
          <w:rFonts w:eastAsia="Times New Roman"/>
          <w:szCs w:val="24"/>
        </w:rPr>
      </w:pPr>
      <w:r>
        <w:rPr>
          <w:rFonts w:eastAsia="Times New Roman"/>
          <w:szCs w:val="24"/>
        </w:rPr>
        <w:t>Επιπλέον –και κλείνω μ’ αυτό- επειδή αναφερθήκατε κι εσείς σήμερα και άκουσα και χθες δηλώσεις και διαρροές ότι ουδείς σοβαρός συνταγματολόγος…</w:t>
      </w:r>
    </w:p>
    <w:p w14:paraId="7200B31A" w14:textId="77777777" w:rsidR="00412B74" w:rsidRDefault="00EE22A4">
      <w:pPr>
        <w:spacing w:line="600" w:lineRule="auto"/>
        <w:ind w:firstLine="720"/>
        <w:jc w:val="center"/>
        <w:rPr>
          <w:rFonts w:eastAsia="Times New Roman"/>
          <w:szCs w:val="24"/>
        </w:rPr>
      </w:pPr>
      <w:r>
        <w:rPr>
          <w:rFonts w:eastAsia="Times New Roman"/>
          <w:szCs w:val="24"/>
        </w:rPr>
        <w:t xml:space="preserve">(Θόρυβος από </w:t>
      </w:r>
      <w:r>
        <w:rPr>
          <w:rFonts w:eastAsia="Times New Roman"/>
          <w:szCs w:val="24"/>
        </w:rPr>
        <w:t>την πτέρυγα της Νέας Δημοκρατίας)</w:t>
      </w:r>
    </w:p>
    <w:p w14:paraId="7200B31B" w14:textId="77777777" w:rsidR="00412B74" w:rsidRDefault="00EE22A4">
      <w:pPr>
        <w:spacing w:line="600" w:lineRule="auto"/>
        <w:ind w:firstLine="720"/>
        <w:jc w:val="both"/>
        <w:rPr>
          <w:rFonts w:eastAsia="Times New Roman"/>
          <w:szCs w:val="24"/>
        </w:rPr>
      </w:pPr>
      <w:r>
        <w:rPr>
          <w:rFonts w:eastAsia="Times New Roman"/>
          <w:szCs w:val="24"/>
        </w:rPr>
        <w:t xml:space="preserve">Με ρωτάτε για το όνομα, ποιος είναι αυτός ο Γιαννακόπουλος. </w:t>
      </w:r>
    </w:p>
    <w:p w14:paraId="7200B31C" w14:textId="77777777" w:rsidR="00412B74" w:rsidRDefault="00EE22A4">
      <w:pPr>
        <w:spacing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 xml:space="preserve">«Τζανακόπουλος» είπατε; </w:t>
      </w:r>
    </w:p>
    <w:p w14:paraId="7200B31D" w14:textId="77777777" w:rsidR="00412B74" w:rsidRDefault="00EE22A4">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Παρακαλώ, κύριε Τζαβάρα.</w:t>
      </w:r>
    </w:p>
    <w:p w14:paraId="7200B31E" w14:textId="77777777" w:rsidR="00412B74" w:rsidRDefault="00EE22A4">
      <w:pPr>
        <w:spacing w:line="600" w:lineRule="auto"/>
        <w:ind w:firstLine="720"/>
        <w:jc w:val="both"/>
        <w:rPr>
          <w:rFonts w:eastAsia="Times New Roman"/>
          <w:szCs w:val="24"/>
        </w:rPr>
      </w:pPr>
      <w:r>
        <w:rPr>
          <w:rFonts w:eastAsia="Times New Roman"/>
          <w:b/>
          <w:szCs w:val="24"/>
        </w:rPr>
        <w:t>ΑΛΕΞΗΣ ΤΣΙΠΡΑΣ (Πρόεδρος της Κυβέρνησης και Υπουργός Εξωτερ</w:t>
      </w:r>
      <w:r>
        <w:rPr>
          <w:rFonts w:eastAsia="Times New Roman"/>
          <w:b/>
          <w:szCs w:val="24"/>
        </w:rPr>
        <w:t>ικών):</w:t>
      </w:r>
      <w:r>
        <w:rPr>
          <w:rFonts w:eastAsia="Times New Roman"/>
          <w:szCs w:val="24"/>
        </w:rPr>
        <w:t xml:space="preserve"> Όχι. Γιαννακόπουλος. Δεν ακούσατε καλά. </w:t>
      </w:r>
    </w:p>
    <w:p w14:paraId="7200B31F" w14:textId="77777777" w:rsidR="00412B74" w:rsidRDefault="00EE22A4">
      <w:pPr>
        <w:spacing w:line="600" w:lineRule="auto"/>
        <w:ind w:firstLine="720"/>
        <w:jc w:val="both"/>
        <w:rPr>
          <w:rFonts w:eastAsia="Times New Roman"/>
          <w:szCs w:val="24"/>
        </w:rPr>
      </w:pPr>
      <w:r>
        <w:rPr>
          <w:rFonts w:eastAsia="Times New Roman"/>
          <w:szCs w:val="24"/>
        </w:rPr>
        <w:lastRenderedPageBreak/>
        <w:t>Θα σας αναφέρω και κάποιον άλλον που τον γνωρίζετε καλά, γιατί ήταν συνεταιράκι σας για πολλά χρόνια. Ο κ. Βενιζέλος το 2001, κατά τη διάρκεια της συνταγματικής Αναθεώρησης, η οποία έγινε από την κυβέρνηση ΠΑ</w:t>
      </w:r>
      <w:r>
        <w:rPr>
          <w:rFonts w:eastAsia="Times New Roman"/>
          <w:szCs w:val="24"/>
        </w:rPr>
        <w:t>ΣΟΚ του κ. Σημίτη, λέει κάτι -και το καταθέτω στα Πρακτικά- για να υπερασπιστεί την άποψη ότι η προτείνουσα Βουλή είναι ταυτόχρονα και αυτή η Βουλή η οποία ορίζει το περιεχόμενο των προς αναθεώρηση άρθρων. Απαντά, λοιπόν, σε ερώτημα, αν δεν κάνω λάθος, του</w:t>
      </w:r>
      <w:r>
        <w:rPr>
          <w:rFonts w:eastAsia="Times New Roman"/>
          <w:szCs w:val="24"/>
        </w:rPr>
        <w:t xml:space="preserve"> κ. Μπένου και λέει: «Θα σας δώσω ένα παράδειγμα για να γίνει πιο κατανοητό το τι λέω. Ας θυμηθούμε την Αναθεώρηση του ’85 - ’86. Το ’85 το ΠΑΣΟΚ πρότεινε την αναθεώρηση του κεφαλαίου περί Προέδρου της Δημοκρατίας προς την κατεύθυνση του περιορισμού, της σ</w:t>
      </w:r>
      <w:r>
        <w:rPr>
          <w:rFonts w:eastAsia="Times New Roman"/>
          <w:szCs w:val="24"/>
        </w:rPr>
        <w:t>υρρίκνωσης των αρμοδιοτήτων του. Εάν υποτεθεί ότι το ΠΑΣΟΚ έχανε τις εκλογές του ’85 και αναδεικνυόταν μια άλλη Βουλή με άλλη πλειοψηφία, της Νέας Δημοκρατίας, θα μπορούσαμε να έχουμε Αναθεώρηση του Συντάγματος προς την κατεύθυνση της αύξησης των αρμοδιοτή</w:t>
      </w:r>
      <w:r>
        <w:rPr>
          <w:rFonts w:eastAsia="Times New Roman"/>
          <w:szCs w:val="24"/>
        </w:rPr>
        <w:t xml:space="preserve">των; Ασφαλώς όχι» -απαντά ο κ. Βενιζέλος- «γιατί η πρώτη Βουλή καθόριζε όχι απλώς την ανάγκη, αλλά και την κατεύθυνση της αναθεώρησης». </w:t>
      </w:r>
    </w:p>
    <w:p w14:paraId="7200B320" w14:textId="77777777" w:rsidR="00412B74" w:rsidRDefault="00EE22A4">
      <w:pPr>
        <w:spacing w:line="600" w:lineRule="auto"/>
        <w:ind w:firstLine="720"/>
        <w:jc w:val="both"/>
        <w:rPr>
          <w:rFonts w:eastAsia="Times New Roman"/>
          <w:szCs w:val="24"/>
        </w:rPr>
      </w:pPr>
      <w:r>
        <w:rPr>
          <w:rFonts w:eastAsia="Times New Roman"/>
          <w:szCs w:val="24"/>
        </w:rPr>
        <w:lastRenderedPageBreak/>
        <w:t>(Στο σημείο αυτό ο Πρόεδρος της Κυβέρνησης και Υπουργός Εξωτερικών κ. Αλέξης Τσίπρας καταθέτει για τα Πρακτικά το προαν</w:t>
      </w:r>
      <w:r>
        <w:rPr>
          <w:rFonts w:eastAsia="Times New Roman"/>
          <w:szCs w:val="24"/>
        </w:rPr>
        <w:t>αφερθέν έγγραφο, το οποίο βρίσκεται στο αρχείο του Τμήματος Γραμματείας της Διεύθυνσης Στενογραφίας και Πρακτικών της Βουλής)</w:t>
      </w:r>
    </w:p>
    <w:p w14:paraId="7200B321" w14:textId="77777777" w:rsidR="00412B74" w:rsidRDefault="00EE22A4">
      <w:pPr>
        <w:spacing w:line="600" w:lineRule="auto"/>
        <w:ind w:firstLine="720"/>
        <w:jc w:val="both"/>
        <w:rPr>
          <w:rFonts w:eastAsia="Times New Roman"/>
          <w:szCs w:val="24"/>
        </w:rPr>
      </w:pPr>
      <w:r>
        <w:rPr>
          <w:rFonts w:eastAsia="Times New Roman"/>
          <w:szCs w:val="24"/>
        </w:rPr>
        <w:t>Άρα, λοιπόν, κύριε Μητσοτάκη, μαζέψτε καλύτερα τα επιχειρήματά σας. Είναι ένα ζήτημα, το οποίο προφανώς θα μας απασχολήσει και στο</w:t>
      </w:r>
      <w:r>
        <w:rPr>
          <w:rFonts w:eastAsia="Times New Roman"/>
          <w:szCs w:val="24"/>
        </w:rPr>
        <w:t xml:space="preserve"> μέλλον, αλλά τουλάχιστον μην προσπαθείτε με ειρωνείες σαν αυτές του κ. Τζαβάρα να αποδομήσετε άλλες απόψεις, ιδίως όταν υπάρχουν αποφάσεις των Ανώτατου Ειδικού Δικαστηρίου και κυρίως όταν εξέχοντες συνταγματολόγοι, όπως ο πρώην και νυν συνέταιρός σας κ. Β</w:t>
      </w:r>
      <w:r>
        <w:rPr>
          <w:rFonts w:eastAsia="Times New Roman"/>
          <w:szCs w:val="24"/>
        </w:rPr>
        <w:t>ενιζέλος, έχουν διατυπώσει σ’ αυτήν εδώ την Αίθουσα αυτήν ακριβώς την άποψη.</w:t>
      </w:r>
    </w:p>
    <w:p w14:paraId="7200B322" w14:textId="77777777" w:rsidR="00412B74" w:rsidRDefault="00EE22A4">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7200B323" w14:textId="77777777" w:rsidR="00412B74" w:rsidRDefault="00EE22A4">
      <w:pPr>
        <w:spacing w:line="600" w:lineRule="auto"/>
        <w:ind w:firstLine="720"/>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Κύριε Πρόεδρε, θα ήθελα τον λόγο.</w:t>
      </w:r>
    </w:p>
    <w:p w14:paraId="7200B324" w14:textId="77777777" w:rsidR="00412B74" w:rsidRDefault="00EE22A4">
      <w:pPr>
        <w:spacing w:line="600" w:lineRule="auto"/>
        <w:ind w:firstLine="720"/>
        <w:jc w:val="both"/>
        <w:rPr>
          <w:rFonts w:eastAsia="Times New Roman"/>
          <w:szCs w:val="24"/>
        </w:rPr>
      </w:pPr>
      <w:r>
        <w:rPr>
          <w:rFonts w:eastAsia="Times New Roman"/>
          <w:b/>
          <w:szCs w:val="24"/>
        </w:rPr>
        <w:lastRenderedPageBreak/>
        <w:t>ΠΡΟΕΔΡΟΣ (Νικόλαος Βούτσης):</w:t>
      </w:r>
      <w:r>
        <w:rPr>
          <w:rFonts w:eastAsia="Times New Roman"/>
          <w:szCs w:val="24"/>
        </w:rPr>
        <w:t xml:space="preserve"> Κύριε Μητσοτάκη, έχ</w:t>
      </w:r>
      <w:r>
        <w:rPr>
          <w:rFonts w:eastAsia="Times New Roman"/>
          <w:szCs w:val="24"/>
        </w:rPr>
        <w:t>ετε τον λόγο για ένα λεπτό, παρακαλώ.</w:t>
      </w:r>
    </w:p>
    <w:p w14:paraId="7200B325" w14:textId="77777777" w:rsidR="00412B74" w:rsidRDefault="00EE22A4">
      <w:pPr>
        <w:spacing w:line="600" w:lineRule="auto"/>
        <w:ind w:firstLine="720"/>
        <w:jc w:val="both"/>
        <w:rPr>
          <w:rFonts w:eastAsia="Times New Roman"/>
          <w:szCs w:val="24"/>
        </w:rPr>
      </w:pPr>
      <w:r>
        <w:rPr>
          <w:rFonts w:eastAsia="Times New Roman"/>
          <w:szCs w:val="24"/>
        </w:rPr>
        <w:t>(Θόρυβος – διαμαρτυρίες από την πτέρυγα της Δημοκρατικής Συμπαράταξης ΠΑΣΟΚ - ΔΗΜΑΡ)</w:t>
      </w:r>
    </w:p>
    <w:p w14:paraId="7200B326" w14:textId="77777777" w:rsidR="00412B74" w:rsidRDefault="00EE22A4">
      <w:pPr>
        <w:spacing w:line="600" w:lineRule="auto"/>
        <w:ind w:firstLine="720"/>
        <w:jc w:val="both"/>
        <w:rPr>
          <w:rFonts w:eastAsia="Times New Roman"/>
          <w:szCs w:val="24"/>
        </w:rPr>
      </w:pPr>
      <w:r>
        <w:rPr>
          <w:rFonts w:eastAsia="Times New Roman"/>
          <w:szCs w:val="24"/>
        </w:rPr>
        <w:t>Κοιτάξτε, ύστερα θα έχετε το προνόμιο να έχετε τουλάχιστον όλη αυτή την «ύλη».</w:t>
      </w:r>
    </w:p>
    <w:p w14:paraId="7200B327" w14:textId="77777777" w:rsidR="00412B74" w:rsidRDefault="00EE22A4">
      <w:pPr>
        <w:spacing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Δεν το θέλουμε το προνόμιο!</w:t>
      </w:r>
    </w:p>
    <w:p w14:paraId="7200B328" w14:textId="77777777" w:rsidR="00412B74" w:rsidRDefault="00EE22A4">
      <w:pPr>
        <w:spacing w:line="600" w:lineRule="auto"/>
        <w:ind w:firstLine="720"/>
        <w:jc w:val="both"/>
        <w:rPr>
          <w:rFonts w:eastAsia="Times New Roman"/>
          <w:szCs w:val="24"/>
        </w:rPr>
      </w:pPr>
      <w:r>
        <w:rPr>
          <w:rFonts w:eastAsia="Times New Roman"/>
          <w:b/>
          <w:szCs w:val="24"/>
        </w:rPr>
        <w:t>ΠΡΟΕΔ</w:t>
      </w:r>
      <w:r>
        <w:rPr>
          <w:rFonts w:eastAsia="Times New Roman"/>
          <w:b/>
          <w:szCs w:val="24"/>
        </w:rPr>
        <w:t>ΡΟΣ (Νικόλαος Βούτσης):</w:t>
      </w:r>
      <w:r>
        <w:rPr>
          <w:rFonts w:eastAsia="Times New Roman"/>
          <w:szCs w:val="24"/>
        </w:rPr>
        <w:t xml:space="preserve"> Δεν το θέλετε, αλλά θα το έχετε, διότι έχει μπει μια «ύλη» πάρα πολύ σοβαρή και το καταλαβαίνετε. Είναι επί της ουσίας η συζήτηση.</w:t>
      </w:r>
    </w:p>
    <w:p w14:paraId="7200B329" w14:textId="77777777" w:rsidR="00412B74" w:rsidRDefault="00EE22A4">
      <w:pPr>
        <w:spacing w:line="600" w:lineRule="auto"/>
        <w:ind w:firstLine="720"/>
        <w:jc w:val="both"/>
        <w:rPr>
          <w:rFonts w:eastAsia="Times New Roman"/>
          <w:szCs w:val="24"/>
        </w:rPr>
      </w:pPr>
      <w:r>
        <w:rPr>
          <w:rFonts w:eastAsia="Times New Roman"/>
          <w:szCs w:val="24"/>
        </w:rPr>
        <w:t>(Θόρυβος – διαμαρτυρίες από την πτέρυγα της Δημοκρατικής Συμπαράταξης ΠΑΣΟΚ - ΔΗΜΑΡ)</w:t>
      </w:r>
    </w:p>
    <w:p w14:paraId="7200B32A" w14:textId="77777777" w:rsidR="00412B74" w:rsidRDefault="00EE22A4">
      <w:pPr>
        <w:spacing w:line="600" w:lineRule="auto"/>
        <w:ind w:firstLine="720"/>
        <w:jc w:val="both"/>
        <w:rPr>
          <w:rFonts w:eastAsia="Times New Roman"/>
          <w:szCs w:val="24"/>
        </w:rPr>
      </w:pPr>
      <w:r>
        <w:rPr>
          <w:rFonts w:eastAsia="Times New Roman"/>
          <w:szCs w:val="24"/>
        </w:rPr>
        <w:t>Ορίστε, κύριε Μη</w:t>
      </w:r>
      <w:r>
        <w:rPr>
          <w:rFonts w:eastAsia="Times New Roman"/>
          <w:szCs w:val="24"/>
        </w:rPr>
        <w:t>τσοτάκη, έχετε τον λόγο.</w:t>
      </w:r>
    </w:p>
    <w:p w14:paraId="7200B32B"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lastRenderedPageBreak/>
        <w:t xml:space="preserve">ΚΥΡΙΑΚΟΣ ΜΗΤΣΟΤΑΚΗΣ (Πρόεδρος της Νέας Δημοκρατίας): </w:t>
      </w:r>
      <w:r>
        <w:rPr>
          <w:rFonts w:eastAsia="Times New Roman" w:cs="Times New Roman"/>
          <w:szCs w:val="24"/>
        </w:rPr>
        <w:t>Επειδή το ζήτημα, κύριε Πρόεδρε, είναι απολύτως κρίσιμο και αυτά που θα πούμε πρέπει να καταγραφούν στα Πρακτικά, η άποψη την οποία παρουσιάσατε, κύριε Τσίπρα…</w:t>
      </w:r>
    </w:p>
    <w:p w14:paraId="7200B32C"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ΛΕΩΝΙΔΑΣ ΓΡΗΓΟΡΑΚΟ</w:t>
      </w:r>
      <w:r>
        <w:rPr>
          <w:rFonts w:eastAsia="Times New Roman" w:cs="Times New Roman"/>
          <w:b/>
          <w:szCs w:val="24"/>
        </w:rPr>
        <w:t>Σ:</w:t>
      </w:r>
      <w:r>
        <w:rPr>
          <w:rFonts w:eastAsia="Times New Roman" w:cs="Times New Roman"/>
          <w:szCs w:val="24"/>
        </w:rPr>
        <w:t xml:space="preserve"> Σεβαστείτε τη διαδικασία, κύριε Μητσοτάκη. </w:t>
      </w:r>
    </w:p>
    <w:p w14:paraId="7200B32D"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Όσο μιλάει ο κ. Τσίπρας, θα μιλάω κι εγώ. </w:t>
      </w:r>
    </w:p>
    <w:p w14:paraId="7200B32E"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Κύριε Γρηγοράκο, ηρεμήστε, σας παρακαλώ. </w:t>
      </w:r>
    </w:p>
    <w:p w14:paraId="7200B32F"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Κύριε Μητσοτάκη, παραιτηθείτε από την ομιλία σας. </w:t>
      </w:r>
    </w:p>
    <w:p w14:paraId="7200B330"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Θα προτιμούσατε να ακουγόντουσαν τελευταία αυτά, χωρίς να τα έχετε υπ’ όψιν σας; Δεν είναι έτσι. </w:t>
      </w:r>
    </w:p>
    <w:p w14:paraId="7200B331"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Κύριε Μητσοτάκη, συνεχίστε. </w:t>
      </w:r>
    </w:p>
    <w:p w14:paraId="7200B332" w14:textId="77777777" w:rsidR="00412B74" w:rsidRDefault="00EE22A4">
      <w:pPr>
        <w:spacing w:line="600" w:lineRule="auto"/>
        <w:ind w:firstLine="720"/>
        <w:jc w:val="both"/>
        <w:rPr>
          <w:rFonts w:eastAsia="Times New Roman"/>
          <w:szCs w:val="24"/>
        </w:rPr>
      </w:pPr>
      <w:r>
        <w:rPr>
          <w:rFonts w:eastAsia="Times New Roman" w:cs="Times New Roman"/>
          <w:b/>
          <w:szCs w:val="24"/>
        </w:rPr>
        <w:lastRenderedPageBreak/>
        <w:t>ΚΥΡΙΑΚΟΣ ΜΗΤΣΟΤΑΚΗΣ (Πρόεδρος της Νέας Δημοκρατί</w:t>
      </w:r>
      <w:r>
        <w:rPr>
          <w:rFonts w:eastAsia="Times New Roman" w:cs="Times New Roman"/>
          <w:b/>
          <w:szCs w:val="24"/>
        </w:rPr>
        <w:t xml:space="preserve">ας): </w:t>
      </w:r>
      <w:r>
        <w:rPr>
          <w:rFonts w:eastAsia="Times New Roman" w:cs="Times New Roman"/>
          <w:szCs w:val="24"/>
        </w:rPr>
        <w:t xml:space="preserve">Η άποψη, κύριε Τσίπρα, -θα το γνωρίζετε φαντάζομαι- την οποία εκφράσατε, είναι μια άποψη ακραία </w:t>
      </w:r>
      <w:r>
        <w:rPr>
          <w:rFonts w:eastAsia="Times New Roman"/>
          <w:szCs w:val="24"/>
        </w:rPr>
        <w:t xml:space="preserve">μειοψηφική στους κύκλους των συνταγματολόγων. </w:t>
      </w:r>
    </w:p>
    <w:p w14:paraId="7200B333" w14:textId="77777777" w:rsidR="00412B74" w:rsidRDefault="00EE22A4">
      <w:pPr>
        <w:spacing w:line="600" w:lineRule="auto"/>
        <w:ind w:firstLine="720"/>
        <w:jc w:val="both"/>
        <w:rPr>
          <w:rFonts w:eastAsia="Times New Roman"/>
          <w:szCs w:val="24"/>
        </w:rPr>
      </w:pPr>
      <w:r>
        <w:rPr>
          <w:rFonts w:eastAsia="Times New Roman"/>
          <w:szCs w:val="24"/>
        </w:rPr>
        <w:t>Δημήτρης Τσάτσος, 1994, Συνταγματικό Δίκαιο: «Ο προσδιορισμός αυτός των υπό αναθεώρηση διατάξεων δεσμεύει τη</w:t>
      </w:r>
      <w:r>
        <w:rPr>
          <w:rFonts w:eastAsia="Times New Roman"/>
          <w:szCs w:val="24"/>
        </w:rPr>
        <w:t>ν επόμενη Βουλή η οποία δεν μπορεί να προσθέσει και νέες διατάξεις. Η δεύτερη Βουλή, η αναθεωρητική, ωστόσο αφ’ ενός μπορεί να μην αναθεωρήσει κάποια από τις διατάξεις και αφ’ ετέρου» -προσέξτε, κύριε Τσίπρα- να προσδώσει στην αναθεώρηση περιεχόμενο νέο κα</w:t>
      </w:r>
      <w:r>
        <w:rPr>
          <w:rFonts w:eastAsia="Times New Roman"/>
          <w:szCs w:val="24"/>
        </w:rPr>
        <w:t>ι διαφορετικό από εκείνο που αποφάσισε η προτείνουσα Βουλή». Δώστε το, παρακαλώ στον κ. Τσίπρα.</w:t>
      </w:r>
    </w:p>
    <w:p w14:paraId="7200B334" w14:textId="77777777" w:rsidR="00412B74" w:rsidRDefault="00EE22A4">
      <w:pPr>
        <w:spacing w:line="600" w:lineRule="auto"/>
        <w:ind w:firstLine="720"/>
        <w:jc w:val="both"/>
        <w:rPr>
          <w:rFonts w:eastAsia="Times New Roman"/>
          <w:szCs w:val="24"/>
        </w:rPr>
      </w:pPr>
      <w:r>
        <w:rPr>
          <w:rFonts w:eastAsia="Times New Roman"/>
          <w:szCs w:val="24"/>
        </w:rPr>
        <w:t>Αριστόβουλος Μάνεσης: «Ο καθορισμός του περιεχομένου της νέας ρυθμίσεως δεν ανήκει στην αρμοδιότητα αυτής. Θα ενεργηθεί κατά το δεύτερο στάδιο της αναθεωρητικής</w:t>
      </w:r>
      <w:r>
        <w:rPr>
          <w:rFonts w:eastAsia="Times New Roman"/>
          <w:szCs w:val="24"/>
        </w:rPr>
        <w:t xml:space="preserve"> διαδικασίας υπό της επόμενης Βουλής, η οποία πάντως δεν δεσμεύεται». Επαναλαμβάνω: «Δεν δεσμεύεται από τας εν τη «πράξει» </w:t>
      </w:r>
      <w:r>
        <w:rPr>
          <w:rFonts w:eastAsia="Times New Roman"/>
          <w:szCs w:val="24"/>
        </w:rPr>
        <w:lastRenderedPageBreak/>
        <w:t xml:space="preserve">της αρχικώς αποφασιζούσης τη διενέργειαν της αναθεωρήσεως Βουλής…». </w:t>
      </w:r>
    </w:p>
    <w:p w14:paraId="7200B335" w14:textId="77777777" w:rsidR="00412B74" w:rsidRDefault="00EE22A4">
      <w:pPr>
        <w:spacing w:line="600" w:lineRule="auto"/>
        <w:ind w:firstLine="720"/>
        <w:jc w:val="both"/>
        <w:rPr>
          <w:rFonts w:eastAsia="Times New Roman"/>
          <w:szCs w:val="24"/>
        </w:rPr>
      </w:pPr>
      <w:r>
        <w:rPr>
          <w:rFonts w:eastAsia="Times New Roman"/>
          <w:szCs w:val="24"/>
        </w:rPr>
        <w:t xml:space="preserve">(Στο σημείο αυτό ο Πρόεδρος της Νέας Δημοκρατίας κ. </w:t>
      </w:r>
      <w:r>
        <w:rPr>
          <w:rFonts w:eastAsia="Times New Roman" w:cs="Times New Roman"/>
          <w:szCs w:val="24"/>
        </w:rPr>
        <w:t>Κυριάκος Μητ</w:t>
      </w:r>
      <w:r>
        <w:rPr>
          <w:rFonts w:eastAsia="Times New Roman" w:cs="Times New Roman"/>
          <w:szCs w:val="24"/>
        </w:rPr>
        <w:t xml:space="preserve">σοτάκης </w:t>
      </w:r>
      <w:r>
        <w:rPr>
          <w:rFonts w:eastAsia="Times New Roman"/>
          <w:szCs w:val="24"/>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200B336" w14:textId="77777777" w:rsidR="00412B74" w:rsidRDefault="00EE22A4">
      <w:pPr>
        <w:spacing w:line="600" w:lineRule="auto"/>
        <w:ind w:firstLine="720"/>
        <w:jc w:val="both"/>
        <w:rPr>
          <w:rFonts w:eastAsia="Times New Roman"/>
          <w:szCs w:val="24"/>
        </w:rPr>
      </w:pPr>
      <w:r>
        <w:rPr>
          <w:rFonts w:eastAsia="Times New Roman"/>
          <w:szCs w:val="24"/>
        </w:rPr>
        <w:t>Για να είμαστε απολύτως ξεκάθαροι, κύριε Τσίπρα, εάν κινηθείτε στη διαδικασία την οπο</w:t>
      </w:r>
      <w:r>
        <w:rPr>
          <w:rFonts w:eastAsia="Times New Roman"/>
          <w:szCs w:val="24"/>
        </w:rPr>
        <w:t>ία προδιαγράψατε σήμερα, τινάζετε επί της ουσίας τη συνταγματική Αναθεώρηση στον αέρα. Σε καμμία περίπτωση η Νέα Δημοκρατία, ούτε τώρα, ούτε στην επόμενη Βουλή, εφόσον είμαστε πλειοψηφία, δεν πρόκειται να δεχθεί αυτή την ερμηνεία, διότι αντιβαίνει πλήρως σ</w:t>
      </w:r>
      <w:r>
        <w:rPr>
          <w:rFonts w:eastAsia="Times New Roman"/>
          <w:szCs w:val="24"/>
        </w:rPr>
        <w:t xml:space="preserve">τη συνταγματική τάξη και στις απόψεις που έχουν εκφράσει όλοι οι κορυφαίοι συνταγματολόγοι. </w:t>
      </w:r>
    </w:p>
    <w:p w14:paraId="7200B337" w14:textId="77777777" w:rsidR="00412B74" w:rsidRDefault="00EE22A4">
      <w:pPr>
        <w:spacing w:line="600" w:lineRule="auto"/>
        <w:ind w:firstLine="720"/>
        <w:jc w:val="both"/>
        <w:rPr>
          <w:rFonts w:eastAsia="Times New Roman"/>
          <w:szCs w:val="24"/>
        </w:rPr>
      </w:pPr>
      <w:r>
        <w:rPr>
          <w:rFonts w:eastAsia="Times New Roman"/>
          <w:szCs w:val="24"/>
        </w:rPr>
        <w:t xml:space="preserve">Κατάλαβα, όμως, από τις προθέσεις σας ότι προς τα εκεί κινείστε. Όμως, τελικά, να ξέρετε, κύριε Τσίπρα, αυτό είναι ένα </w:t>
      </w:r>
      <w:r>
        <w:rPr>
          <w:rFonts w:eastAsia="Times New Roman"/>
          <w:szCs w:val="24"/>
        </w:rPr>
        <w:lastRenderedPageBreak/>
        <w:t>ζήτημα το οποίο εκ των πραγμάτων η επόμενη Β</w:t>
      </w:r>
      <w:r>
        <w:rPr>
          <w:rFonts w:eastAsia="Times New Roman"/>
          <w:szCs w:val="24"/>
        </w:rPr>
        <w:t xml:space="preserve">ουλή θα το ερμηνεύσει. Δεν θα είστε πλειοψηφία, οπότε η αρμοδιότητα πάλι θα περάσει στα χέρια μας. </w:t>
      </w:r>
    </w:p>
    <w:p w14:paraId="7200B338" w14:textId="77777777" w:rsidR="00412B74" w:rsidRDefault="00EE22A4">
      <w:pPr>
        <w:tabs>
          <w:tab w:val="left" w:pos="3189"/>
          <w:tab w:val="center" w:pos="45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200B339" w14:textId="77777777" w:rsidR="00412B74" w:rsidRDefault="00EE22A4">
      <w:pPr>
        <w:spacing w:line="600" w:lineRule="auto"/>
        <w:ind w:firstLine="720"/>
        <w:jc w:val="both"/>
        <w:rPr>
          <w:rFonts w:eastAsia="Times New Roman"/>
          <w:szCs w:val="24"/>
        </w:rPr>
      </w:pPr>
      <w:r>
        <w:rPr>
          <w:rFonts w:eastAsia="Times New Roman" w:cs="Times New Roman"/>
          <w:b/>
          <w:szCs w:val="24"/>
        </w:rPr>
        <w:t xml:space="preserve">ΠΡΟΕΔΡΟΣ (Νικόλαος Βούτσης): </w:t>
      </w:r>
      <w:r>
        <w:rPr>
          <w:rFonts w:eastAsia="Times New Roman"/>
          <w:szCs w:val="24"/>
        </w:rPr>
        <w:t>Έχει λυθεί το θέμα.</w:t>
      </w:r>
    </w:p>
    <w:p w14:paraId="7200B33A" w14:textId="77777777" w:rsidR="00412B74" w:rsidRDefault="00EE22A4">
      <w:pPr>
        <w:spacing w:line="600" w:lineRule="auto"/>
        <w:ind w:firstLine="720"/>
        <w:jc w:val="both"/>
        <w:rPr>
          <w:rFonts w:eastAsia="Times New Roman"/>
          <w:szCs w:val="24"/>
        </w:rPr>
      </w:pPr>
      <w:r>
        <w:rPr>
          <w:rFonts w:eastAsia="Times New Roman"/>
          <w:szCs w:val="24"/>
        </w:rPr>
        <w:t xml:space="preserve">Παρακαλώ τον λόγο έχει η κ. Γεννηματά. </w:t>
      </w:r>
    </w:p>
    <w:p w14:paraId="7200B33B" w14:textId="77777777" w:rsidR="00412B74" w:rsidRDefault="00EE22A4">
      <w:pPr>
        <w:spacing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 (</w:t>
      </w:r>
      <w:r>
        <w:rPr>
          <w:rFonts w:eastAsia="Times New Roman"/>
          <w:szCs w:val="24"/>
        </w:rPr>
        <w:t>δ</w:t>
      </w:r>
      <w:r>
        <w:rPr>
          <w:rFonts w:eastAsia="Times New Roman"/>
          <w:szCs w:val="24"/>
        </w:rPr>
        <w:t>εν ακούστηκε)</w:t>
      </w:r>
    </w:p>
    <w:p w14:paraId="7200B33C"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Σας παρακαλώ, κύριε Κωνσταντινόπουλε, μη βάζετε ιδέες. </w:t>
      </w:r>
    </w:p>
    <w:p w14:paraId="7200B33D" w14:textId="77777777" w:rsidR="00412B74" w:rsidRDefault="00EE22A4">
      <w:pPr>
        <w:spacing w:line="600" w:lineRule="auto"/>
        <w:ind w:firstLine="720"/>
        <w:jc w:val="both"/>
        <w:rPr>
          <w:rFonts w:eastAsia="Times New Roman" w:cs="Times New Roman"/>
          <w:szCs w:val="24"/>
        </w:rPr>
      </w:pPr>
      <w:r>
        <w:rPr>
          <w:rFonts w:eastAsia="Times New Roman"/>
          <w:b/>
          <w:szCs w:val="24"/>
        </w:rPr>
        <w:t xml:space="preserve">ΟΔΥΣΣΕΑΣ ΚΩΝΣΤΑΝΤΙΝΟΠΟΥΛΟΣ: </w:t>
      </w:r>
      <w:r>
        <w:rPr>
          <w:rFonts w:eastAsia="Times New Roman" w:cs="Times New Roman"/>
          <w:szCs w:val="24"/>
        </w:rPr>
        <w:t xml:space="preserve">Τον κουράσατε τον Πρωθυπουργό! </w:t>
      </w:r>
    </w:p>
    <w:p w14:paraId="7200B33E" w14:textId="77777777" w:rsidR="00412B74" w:rsidRDefault="00EE22A4">
      <w:pPr>
        <w:spacing w:line="600" w:lineRule="auto"/>
        <w:ind w:firstLine="720"/>
        <w:jc w:val="both"/>
        <w:rPr>
          <w:rFonts w:eastAsia="Times New Roman"/>
          <w:szCs w:val="24"/>
        </w:rPr>
      </w:pPr>
      <w:r>
        <w:rPr>
          <w:rFonts w:eastAsia="Times New Roman" w:cs="Times New Roman"/>
          <w:b/>
          <w:szCs w:val="24"/>
        </w:rPr>
        <w:t xml:space="preserve">ΠΡΟΕΔΡΟΣ (Νικόλαος Βούτσης): </w:t>
      </w:r>
      <w:r>
        <w:rPr>
          <w:rFonts w:eastAsia="Times New Roman" w:cs="Times New Roman"/>
          <w:szCs w:val="24"/>
        </w:rPr>
        <w:t>Σας λέω, «ο</w:t>
      </w:r>
      <w:r>
        <w:rPr>
          <w:rFonts w:eastAsia="Times New Roman"/>
          <w:szCs w:val="24"/>
        </w:rPr>
        <w:t>υδέν κακόν αμιγές καλού».</w:t>
      </w:r>
      <w:r>
        <w:rPr>
          <w:rFonts w:eastAsia="Times New Roman"/>
          <w:szCs w:val="24"/>
        </w:rPr>
        <w:t xml:space="preserve"> Σε μια διαδικασία η οποία δεν είναι άρτια, όπως η προηγούμενη, έχει το καλό ότι όλη η Αίθουσα και όλοι οι </w:t>
      </w:r>
      <w:r>
        <w:rPr>
          <w:rFonts w:eastAsia="Times New Roman"/>
          <w:szCs w:val="24"/>
        </w:rPr>
        <w:lastRenderedPageBreak/>
        <w:t>Αρχηγοί άκουσαν το σύνολο των ζητημάτων και μπορούν να τοποθετηθούν επί της ουσίας, επαναλαμβάνω, με χρονική άνεση. Τουλάχιστον υπάρχει αυτό το καλό.</w:t>
      </w:r>
    </w:p>
    <w:p w14:paraId="7200B33F" w14:textId="77777777" w:rsidR="00412B74" w:rsidRDefault="00EE22A4">
      <w:pPr>
        <w:spacing w:line="600" w:lineRule="auto"/>
        <w:ind w:firstLine="720"/>
        <w:jc w:val="both"/>
        <w:rPr>
          <w:rFonts w:eastAsia="Times New Roman"/>
          <w:szCs w:val="24"/>
        </w:rPr>
      </w:pPr>
      <w:r>
        <w:rPr>
          <w:rFonts w:eastAsia="Times New Roman"/>
          <w:szCs w:val="24"/>
        </w:rPr>
        <w:t xml:space="preserve">Κυρία Γεννηματά, έχετε τον λόγο. </w:t>
      </w:r>
    </w:p>
    <w:p w14:paraId="7200B340" w14:textId="77777777" w:rsidR="00412B74" w:rsidRDefault="00EE22A4">
      <w:pPr>
        <w:spacing w:line="600" w:lineRule="auto"/>
        <w:ind w:firstLine="720"/>
        <w:jc w:val="both"/>
        <w:rPr>
          <w:rFonts w:eastAsia="Times New Roman"/>
          <w:szCs w:val="24"/>
        </w:rPr>
      </w:pPr>
      <w:r>
        <w:rPr>
          <w:rFonts w:eastAsia="Times New Roman" w:cs="Times New Roman"/>
          <w:b/>
          <w:szCs w:val="24"/>
        </w:rPr>
        <w:t xml:space="preserve">ΦΩΤΕΙΝΗ </w:t>
      </w:r>
      <w:r>
        <w:rPr>
          <w:rFonts w:eastAsia="Times New Roman" w:cs="Times New Roman"/>
          <w:b/>
          <w:szCs w:val="24"/>
        </w:rPr>
        <w:t xml:space="preserve">(ΦΩΦΗ) </w:t>
      </w:r>
      <w:r>
        <w:rPr>
          <w:rFonts w:eastAsia="Times New Roman" w:cs="Times New Roman"/>
          <w:b/>
          <w:szCs w:val="24"/>
        </w:rPr>
        <w:t>ΓΕΝΝΗΜΑΤΑ (Πρόεδρος της Δημοκρατικής Συμπαράταξης ΠΑΣΟΚ - ΔΗΜΑΡ):</w:t>
      </w:r>
      <w:r>
        <w:rPr>
          <w:rFonts w:eastAsia="Times New Roman"/>
          <w:szCs w:val="24"/>
        </w:rPr>
        <w:t xml:space="preserve"> Ακούστε, κύριε Πρόεδρε, όταν δεν λειτουργεί η Βουλή με ευθύνη του Προέδρου της και κουρελιάζεται ο Κανονισμός της Βουλής, ιδιαίτερα σε μια τ</w:t>
      </w:r>
      <w:r>
        <w:rPr>
          <w:rFonts w:eastAsia="Times New Roman"/>
          <w:szCs w:val="24"/>
        </w:rPr>
        <w:t>έτοια συζήτηση για το Σύνταγμα, υπάρχει σοβαρότατο ζήτημα δημοκρατίας και έχετε τεράστια ευθύνη εσείς προσωπικά.</w:t>
      </w:r>
    </w:p>
    <w:p w14:paraId="7200B341"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7200B342" w14:textId="77777777" w:rsidR="00412B74" w:rsidRDefault="00EE22A4">
      <w:pPr>
        <w:spacing w:line="600" w:lineRule="auto"/>
        <w:ind w:firstLine="720"/>
        <w:jc w:val="both"/>
        <w:rPr>
          <w:rFonts w:eastAsia="Times New Roman"/>
          <w:szCs w:val="24"/>
        </w:rPr>
      </w:pPr>
      <w:r>
        <w:rPr>
          <w:rFonts w:eastAsia="Times New Roman"/>
          <w:szCs w:val="24"/>
        </w:rPr>
        <w:t>Εδώ μέσα είναι το ελληνικό Κοινοβούλιο, δεν είναι η Κεντρική Επιτρ</w:t>
      </w:r>
      <w:r>
        <w:rPr>
          <w:rFonts w:eastAsia="Times New Roman"/>
          <w:szCs w:val="24"/>
        </w:rPr>
        <w:t>οπή του ΣΥΡΙΖΑ για να εξασφαλίζετε τον λόγο στον Πρόεδρο του κόμματός σας. Και, εν πάση περιπτώσει, τι φοβάται να καθίσει να ακούσει όλους τους Αρχηγούς και να τοποθε</w:t>
      </w:r>
      <w:r>
        <w:rPr>
          <w:rFonts w:eastAsia="Times New Roman"/>
          <w:szCs w:val="24"/>
        </w:rPr>
        <w:lastRenderedPageBreak/>
        <w:t>τηθεί στο τέλος, σεβόμενος τον Κανονισμό, γιατί δεν προβλέπεται δευτερολογία; Ποιος θα του</w:t>
      </w:r>
      <w:r>
        <w:rPr>
          <w:rFonts w:eastAsia="Times New Roman"/>
          <w:szCs w:val="24"/>
        </w:rPr>
        <w:t xml:space="preserve"> έλεγε στο τέλος να μη σηκωθεί και να πει όλες τις απόψεις που έχει σε σχέση με ό,τι ακούστηκε εδώ μέσα; </w:t>
      </w:r>
    </w:p>
    <w:p w14:paraId="7200B343"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Έχετε κουράσει με αυτή την προσπάθεια που κάνετε να παρουσιάσετε δύο δήθεν μονομάχους και να προσπαθήσετε να χτίσετε αυτόν τον σικέ δικομματ</w:t>
      </w:r>
      <w:r>
        <w:rPr>
          <w:rFonts w:eastAsia="Times New Roman" w:cs="Times New Roman"/>
          <w:szCs w:val="24"/>
        </w:rPr>
        <w:t xml:space="preserve">ισμό. Δεν </w:t>
      </w:r>
      <w:r>
        <w:rPr>
          <w:rFonts w:eastAsia="Times New Roman" w:cs="Times New Roman"/>
          <w:szCs w:val="24"/>
        </w:rPr>
        <w:t>σας βγαίνει</w:t>
      </w:r>
      <w:r>
        <w:rPr>
          <w:rFonts w:eastAsia="Times New Roman" w:cs="Times New Roman"/>
          <w:szCs w:val="24"/>
        </w:rPr>
        <w:t>. Πάρτε το επιτέλους απόφαση. Πρέπει να διαλύσετε και τη Βουλή;</w:t>
      </w:r>
    </w:p>
    <w:p w14:paraId="7200B344"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7200B345"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Πρέπει να καταστρέψετε ό,τι έχει απομείνει από την αξιοπρέπεια και την αξιοπιστία των πολιτικών και του </w:t>
      </w:r>
      <w:r>
        <w:rPr>
          <w:rFonts w:eastAsia="Times New Roman" w:cs="Times New Roman"/>
          <w:szCs w:val="24"/>
        </w:rPr>
        <w:t>Κοινοβουλίου; Είναι ντροπή αυτό που γίνεται σήμερα εδώ.</w:t>
      </w:r>
    </w:p>
    <w:p w14:paraId="7200B346"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7200B347"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Είναι ντροπή να μην μπορούμε να συζητήσουμε, έτσι όπως οργανώνεται από τον Κανονισμό της Βουλής, για το Σύνταγμα, που είναι</w:t>
      </w:r>
      <w:r>
        <w:rPr>
          <w:rFonts w:eastAsia="Times New Roman" w:cs="Times New Roman"/>
          <w:szCs w:val="24"/>
        </w:rPr>
        <w:t xml:space="preserve"> η κορυφαία διαδικασία συναίνεσης και συνεννόησης.</w:t>
      </w:r>
    </w:p>
    <w:p w14:paraId="7200B348"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Και το χειρότερο από όλα, από ό,τι αντιλαμβάνομαι από αυτά που άκουσα τόση ώρα, η διαδικασία της αναθεώρησης άρχισε και τελείωσε σήμερα. Τα έχει αποφασίσει όλα μόνος του ο Πρωθυπουργός, έχει βγάλει συμπερά</w:t>
      </w:r>
      <w:r>
        <w:rPr>
          <w:rFonts w:eastAsia="Times New Roman" w:cs="Times New Roman"/>
          <w:szCs w:val="24"/>
        </w:rPr>
        <w:t>σματα, έχει καταλήξει τι πρέπει να γίνει. Γιατί να κάνετε την επιτροπή; Μην κουράζεστε! Μην τους ταλαιπωρείτε τους ανθρώπους!</w:t>
      </w:r>
    </w:p>
    <w:p w14:paraId="7200B349"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7200B34A"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Έτοιμα τα έχετε όλα. Δημοκρατικές διαδικασίες, «ψεκάσ</w:t>
      </w:r>
      <w:r>
        <w:rPr>
          <w:rFonts w:eastAsia="Times New Roman" w:cs="Times New Roman"/>
          <w:szCs w:val="24"/>
        </w:rPr>
        <w:t xml:space="preserve">τε, σκουπίστε, τελειώσατε»! </w:t>
      </w:r>
    </w:p>
    <w:p w14:paraId="7200B34B"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Κοιτάξτε, εμείς στο Κίνημα Αλλαγής θα μπορούσαμε να είμαστε σήμερα ικανοποιημένοι, γιατί εμείς ανοίξαμε πρώτοι τη συζήτηση για την ανάγκη αναθεώρησης και, μάλιστα, παρουσιά</w:t>
      </w:r>
      <w:r>
        <w:rPr>
          <w:rFonts w:eastAsia="Times New Roman" w:cs="Times New Roman"/>
          <w:szCs w:val="24"/>
        </w:rPr>
        <w:lastRenderedPageBreak/>
        <w:t xml:space="preserve">σαμε και ένα ολοκληρωμένο πλαίσιο για το πώς πρέπει να </w:t>
      </w:r>
      <w:r>
        <w:rPr>
          <w:rFonts w:eastAsia="Times New Roman" w:cs="Times New Roman"/>
          <w:szCs w:val="24"/>
        </w:rPr>
        <w:t>προχωρήσει αυτή, αλλά δεν μπορούμε να κρύψουμε όλοι από την Κοινοβουλευτική μας Ομάδα τη βαθύτατη απογοήτευσή μας, γιατί για άλλη μια φορά μέσα σε αυτή τη Βουλή θεσμοί και διαδικασίες μπαίνουν στο ζύγι κομματικών σκοπιμοτήτων. Λυπάμαι πραγματικά πάρα πολύ.</w:t>
      </w:r>
    </w:p>
    <w:p w14:paraId="7200B34C"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Η Κυβέρνηση αφού επί τρία χρόνια, καθυστέρησε τη διαδικασία της αναθεώρησης, και όχι απλώς την καθυστέρησε, τη διακωμώδησε με μια διακοσμητική επιτροπή διαλόγου, αναστέλλει τώρα την αναθεώρηση, την ώρα που κλείνει ο πολιτικός της κύκλος και την εντάσσει σ</w:t>
      </w:r>
      <w:r>
        <w:rPr>
          <w:rFonts w:eastAsia="Times New Roman" w:cs="Times New Roman"/>
          <w:szCs w:val="24"/>
        </w:rPr>
        <w:t>την προεκλογική σκηνοθεσία. Και μόνο αυτός ο κυνισμός, αυτή η προσέγγιση μειώνει τη συνταγματική Αναθεώρηση και προσβάλλει το δημοκρατικό αίσθημα του ελληνικού λαού.</w:t>
      </w:r>
    </w:p>
    <w:p w14:paraId="7200B34D"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Όταν τον περασμένο Μάρτιο έστειλα σε όλους τους πολιτικούς Αρχηγούς επιστολή με τις δικές </w:t>
      </w:r>
      <w:r>
        <w:rPr>
          <w:rFonts w:eastAsia="Times New Roman" w:cs="Times New Roman"/>
          <w:szCs w:val="24"/>
        </w:rPr>
        <w:t>μας προτάσεις για μια συναινετική αναθεώρηση Κυβέρνηση και Αξιωματική Αντιπολίτευση πετούσαν χαρταετό.</w:t>
      </w:r>
    </w:p>
    <w:p w14:paraId="7200B34E"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Βλέπετε, τότε έπρεπε να τοποθετηθούν υπεύθυνα και σοβαρά, όχι όπως τώρα μέσα σε μία ώρα να τα κλείσουμε όλα. Τότε ο Πρωθυπουργός είπε: «Όχι, πρέπει να συ</w:t>
      </w:r>
      <w:r>
        <w:rPr>
          <w:rFonts w:eastAsia="Times New Roman" w:cs="Times New Roman"/>
          <w:szCs w:val="24"/>
        </w:rPr>
        <w:t>νεχιστεί αυτή η σπουδαία δημόσια διαβούλευση», που δεν έγινε ποτέ στην πραγματικότητα.</w:t>
      </w:r>
    </w:p>
    <w:p w14:paraId="7200B34F"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Ο κ. Μητσοτάκης, από τη μεριά του, επικαλέστηκε το ότι δεν ήταν κατάλληλοι οι συσχετισμοί και μάλλον ήταν και ανάδρομος ο Ερμής και δεν μπορούσε να ξεκινήσει μια τέτοια </w:t>
      </w:r>
      <w:r>
        <w:rPr>
          <w:rFonts w:eastAsia="Times New Roman" w:cs="Times New Roman"/>
          <w:szCs w:val="24"/>
        </w:rPr>
        <w:t>κουβέντα. Σήμερα υποδύεται τον συναινετικό, τον συγκαταβατικό και θυμήθηκε ότι πάντα ήταν υπέρ της αναθεώρησης. Τώρα βέβαια με το βλέμμα στην επόμενη Βουλή συναγωνίζεται με τον ΣΥΡΙΖΑ στον λαϊκισμό και συμπράττει σε αντικοινοβουλευτικές θέσεις.</w:t>
      </w:r>
    </w:p>
    <w:p w14:paraId="7200B350"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Όλοι συμφων</w:t>
      </w:r>
      <w:r>
        <w:rPr>
          <w:rFonts w:eastAsia="Times New Roman" w:cs="Times New Roman"/>
          <w:szCs w:val="24"/>
        </w:rPr>
        <w:t>ούμε σε αυτή την Αίθουσα ότι το Σύνταγμα είναι ο καταστατικός χάρτης, ο ανώτατος νόμος, το πλαίσιο οργάνωσης της πολιτείας και της άσκησης των εξουσιών.</w:t>
      </w:r>
    </w:p>
    <w:p w14:paraId="7200B351" w14:textId="77777777" w:rsidR="00412B74" w:rsidRDefault="00EE22A4">
      <w:pPr>
        <w:spacing w:line="600" w:lineRule="auto"/>
        <w:ind w:firstLine="720"/>
        <w:jc w:val="both"/>
        <w:rPr>
          <w:rFonts w:eastAsia="Times New Roman" w:cs="Times New Roman"/>
          <w:color w:val="000000" w:themeColor="text1"/>
          <w:szCs w:val="24"/>
        </w:rPr>
      </w:pPr>
      <w:r>
        <w:rPr>
          <w:rFonts w:eastAsia="Times New Roman" w:cs="Times New Roman"/>
          <w:szCs w:val="24"/>
        </w:rPr>
        <w:t xml:space="preserve">Έχει, όμως, κυρίες και κύριοι Βουλευτές, ιδιαίτερη αξία να ειπωθεί από </w:t>
      </w:r>
      <w:r w:rsidRPr="007E2092">
        <w:rPr>
          <w:rFonts w:eastAsia="Times New Roman" w:cs="Times New Roman"/>
          <w:color w:val="000000" w:themeColor="text1"/>
          <w:szCs w:val="24"/>
        </w:rPr>
        <w:t>αυτό εδώ το Βήμα και να καταγραφ</w:t>
      </w:r>
      <w:r w:rsidRPr="007E2092">
        <w:rPr>
          <w:rFonts w:eastAsia="Times New Roman" w:cs="Times New Roman"/>
          <w:color w:val="000000" w:themeColor="text1"/>
          <w:szCs w:val="24"/>
        </w:rPr>
        <w:t xml:space="preserve">εί τι δεν είναι το </w:t>
      </w:r>
      <w:r w:rsidRPr="007E2092">
        <w:rPr>
          <w:rFonts w:eastAsia="Times New Roman" w:cs="Times New Roman"/>
          <w:color w:val="000000" w:themeColor="text1"/>
          <w:szCs w:val="24"/>
        </w:rPr>
        <w:lastRenderedPageBreak/>
        <w:t>Σύνταγμα: Το Σύνταγμα, λοιπόν, δεν είναι ένα απλό νομικό κείμενο. Δεν είναι κενό κέλυφος, ούτε νεκρό σύμβολο. Δεν είναι πεδίο ιδεοληψίας και επίδειξης ιδεολογικών διαπιστευτηρίων, ούτε αντικείμενο μεταρρυθμιστικού φετιχισμού. Δεν ασκεί π</w:t>
      </w:r>
      <w:r w:rsidRPr="007E2092">
        <w:rPr>
          <w:rFonts w:eastAsia="Times New Roman" w:cs="Times New Roman"/>
          <w:color w:val="000000" w:themeColor="text1"/>
          <w:szCs w:val="24"/>
        </w:rPr>
        <w:t>ολιτική το Σύνταγμα και δεν γεννά ιδεολογία. Το Σύνταγμα δεν υποκαθιστά την πολιτική και τα προγράμματα των κομμάτων, ούτε θεραπεύει την ανικανότητα των κυβερνόντων ούτε αποτρέπει τη φαυλότητα των λαϊκιστών πολιτικών.</w:t>
      </w:r>
    </w:p>
    <w:p w14:paraId="7200B352" w14:textId="77777777" w:rsidR="00412B74" w:rsidRDefault="00EE22A4">
      <w:pPr>
        <w:spacing w:line="600" w:lineRule="auto"/>
        <w:ind w:firstLine="720"/>
        <w:jc w:val="both"/>
        <w:rPr>
          <w:rFonts w:eastAsia="Times New Roman" w:cs="Times New Roman"/>
          <w:szCs w:val="24"/>
        </w:rPr>
      </w:pPr>
      <w:r w:rsidRPr="002C5333">
        <w:rPr>
          <w:rFonts w:eastAsia="Times New Roman" w:cs="Times New Roman"/>
          <w:szCs w:val="24"/>
        </w:rPr>
        <w:t>Με λίγα λόγια, το Σύνταγμα δεν προστατ</w:t>
      </w:r>
      <w:r w:rsidRPr="002C5333">
        <w:rPr>
          <w:rFonts w:eastAsia="Times New Roman" w:cs="Times New Roman"/>
          <w:szCs w:val="24"/>
        </w:rPr>
        <w:t>εύει τη δημοκρατία από τα θολωμένα μυαλά και τις αυταπάτες ούτε μπορεί να χρησιμοποιείται ως εργαλείο διχαστικών πρακτικών.</w:t>
      </w:r>
    </w:p>
    <w:p w14:paraId="7200B353" w14:textId="77777777" w:rsidR="00412B74" w:rsidRDefault="00EE22A4">
      <w:pPr>
        <w:spacing w:line="600" w:lineRule="auto"/>
        <w:ind w:firstLine="720"/>
        <w:jc w:val="both"/>
        <w:rPr>
          <w:rFonts w:eastAsia="Times New Roman"/>
          <w:szCs w:val="24"/>
        </w:rPr>
      </w:pPr>
      <w:r w:rsidRPr="002C5333">
        <w:rPr>
          <w:rFonts w:eastAsia="Times New Roman"/>
          <w:szCs w:val="24"/>
        </w:rPr>
        <w:t>Το Σύνταγμα δεν είναι, δεν πρέπει να είναι αφορμή διαιρέσεων αλλά σημείο συγκλίσεων. Όπως καταλάβατε, έχουμε χάσει με το καλημέρα.</w:t>
      </w:r>
    </w:p>
    <w:p w14:paraId="7200B354" w14:textId="77777777" w:rsidR="00412B74" w:rsidRDefault="00EE22A4">
      <w:pPr>
        <w:spacing w:line="600" w:lineRule="auto"/>
        <w:ind w:firstLine="720"/>
        <w:jc w:val="both"/>
        <w:rPr>
          <w:rFonts w:eastAsia="Times New Roman"/>
          <w:szCs w:val="24"/>
        </w:rPr>
      </w:pPr>
      <w:r>
        <w:rPr>
          <w:rFonts w:eastAsia="Times New Roman"/>
          <w:szCs w:val="24"/>
        </w:rPr>
        <w:t>Μ</w:t>
      </w:r>
      <w:r>
        <w:rPr>
          <w:rFonts w:eastAsia="Times New Roman"/>
          <w:szCs w:val="24"/>
        </w:rPr>
        <w:t xml:space="preserve">ε ευθύνη της Κυβέρνησης αυτή η κορυφαία δημοκρατική διαδικασία κινδυνεύει να εκφυλιστεί, να συνθλιβεί στο μύλο της κομματικής σκοπιμότητας και της προεκλογικής αντιπαράθεσης, πολύ περισσότερο γιατί επιλέξατε να φέρετε στη Βουλή το </w:t>
      </w:r>
      <w:r>
        <w:rPr>
          <w:rFonts w:eastAsia="Times New Roman"/>
          <w:szCs w:val="24"/>
        </w:rPr>
        <w:lastRenderedPageBreak/>
        <w:t>θέμα της αναθεώρησης, που</w:t>
      </w:r>
      <w:r>
        <w:rPr>
          <w:rFonts w:eastAsia="Times New Roman"/>
          <w:szCs w:val="24"/>
        </w:rPr>
        <w:t xml:space="preserve"> απαιτεί κλίμα συναίνεσης και συνεννόησης, σε μια περίοδο που με αποκλειστικά δική σας ευθύνη κυριαρχεί ένα κλίμα τοξικό και δηλητηριώδες.</w:t>
      </w:r>
    </w:p>
    <w:p w14:paraId="7200B355" w14:textId="77777777" w:rsidR="00412B74" w:rsidRDefault="00EE22A4">
      <w:pPr>
        <w:spacing w:line="600" w:lineRule="auto"/>
        <w:ind w:firstLine="720"/>
        <w:jc w:val="both"/>
        <w:rPr>
          <w:rFonts w:eastAsia="Times New Roman"/>
          <w:szCs w:val="24"/>
        </w:rPr>
      </w:pPr>
      <w:r>
        <w:rPr>
          <w:rFonts w:eastAsia="Times New Roman"/>
          <w:szCs w:val="24"/>
        </w:rPr>
        <w:t>Είπα προχθές ότι ο πανικός αυτής της Κυβέρνησης θα την οδηγήσει, προκειμένου να πλήξει τη δημοκρατική παράταξη, να σπιλώσει ακόμα και τη μνήμη του Ελευθερίου Βενιζέλου. Είστε αδίστακτοι. Σήμερα φτάνετε στον Κώστα Σημίτη, τον Πρωθυπουργό της ΟΝΕ, του Ελσίνκ</w:t>
      </w:r>
      <w:r>
        <w:rPr>
          <w:rFonts w:eastAsia="Times New Roman"/>
          <w:szCs w:val="24"/>
        </w:rPr>
        <w:t>ι, τον άνθρωπο που ενέταξε την Κύπρο στην Ευρωπαϊκή Ένωση, τον Πρωθυπουργό των μεγάλων έργων που άλλαξαν την εικόνα της χώρα.</w:t>
      </w:r>
    </w:p>
    <w:p w14:paraId="7200B356" w14:textId="77777777" w:rsidR="00412B74" w:rsidRDefault="00EE22A4">
      <w:pPr>
        <w:spacing w:line="600" w:lineRule="auto"/>
        <w:ind w:firstLine="720"/>
        <w:jc w:val="both"/>
        <w:rPr>
          <w:rFonts w:eastAsia="Times New Roman"/>
          <w:szCs w:val="24"/>
        </w:rPr>
      </w:pPr>
      <w:r>
        <w:rPr>
          <w:rFonts w:eastAsia="Times New Roman" w:cs="Times New Roman"/>
          <w:szCs w:val="24"/>
        </w:rPr>
        <w:t>(Χειροκροτήματα από την πτέρυγα της Δημοκρατικής Συμπαράταξης ΠΑΣΟΚ - ΔΗΜΑΡ)</w:t>
      </w:r>
    </w:p>
    <w:p w14:paraId="7200B357" w14:textId="77777777" w:rsidR="00412B74" w:rsidRDefault="00EE22A4">
      <w:pPr>
        <w:spacing w:line="600" w:lineRule="auto"/>
        <w:ind w:firstLine="720"/>
        <w:jc w:val="both"/>
        <w:rPr>
          <w:rFonts w:eastAsia="Times New Roman"/>
          <w:szCs w:val="24"/>
        </w:rPr>
      </w:pPr>
      <w:r>
        <w:rPr>
          <w:rFonts w:eastAsia="Times New Roman"/>
          <w:szCs w:val="24"/>
        </w:rPr>
        <w:t>Πάρτε το, επιτέλους, απόφαση. Ματαιοπονείτε και όλα ό</w:t>
      </w:r>
      <w:r>
        <w:rPr>
          <w:rFonts w:eastAsia="Times New Roman"/>
          <w:szCs w:val="24"/>
        </w:rPr>
        <w:t xml:space="preserve">σα κάνετε θα σας γυρίσουν μπούμερανγκ. Μετατρέπετε την πολιτική ζωή σε μια αρένα λάσπης, προκειμένου να χτυπήσετε τους πολιτικούς σας αντιπάλους, με όλες τις επιπτώσεις που μπορεί να έχει αυτό στο δημόσιο βίο. </w:t>
      </w:r>
    </w:p>
    <w:p w14:paraId="7200B358" w14:textId="77777777" w:rsidR="00412B74" w:rsidRDefault="00EE22A4">
      <w:pPr>
        <w:spacing w:line="600" w:lineRule="auto"/>
        <w:ind w:firstLine="720"/>
        <w:jc w:val="both"/>
        <w:rPr>
          <w:rFonts w:eastAsia="Times New Roman"/>
          <w:szCs w:val="24"/>
        </w:rPr>
      </w:pPr>
      <w:r>
        <w:rPr>
          <w:rFonts w:eastAsia="Times New Roman"/>
          <w:szCs w:val="24"/>
        </w:rPr>
        <w:lastRenderedPageBreak/>
        <w:t>Είναι εμφανές τι προσπαθείτε να κάνετε, κύριε</w:t>
      </w:r>
      <w:r>
        <w:rPr>
          <w:rFonts w:eastAsia="Times New Roman"/>
          <w:szCs w:val="24"/>
        </w:rPr>
        <w:t xml:space="preserve"> Τσίπρα, και προκαλείτε για άλλη μια φορά απογοήτευση. Θέλετε διακαώς να αξιοποιήσετε το Σύνταγμα για προφανείς κομματικές σκοπιμότητες και πολιτικό αντιπερισπασμό. Νομίζετε ότι θα επιρρίψετε την ευθύνη για την αποτυχία της διακυβέρνησής σας στις τάχα ανεπ</w:t>
      </w:r>
      <w:r>
        <w:rPr>
          <w:rFonts w:eastAsia="Times New Roman"/>
          <w:szCs w:val="24"/>
        </w:rPr>
        <w:t xml:space="preserve">άρκειες των συνταγματικών ρυθμίσεων. </w:t>
      </w:r>
    </w:p>
    <w:p w14:paraId="7200B359" w14:textId="77777777" w:rsidR="00412B74" w:rsidRDefault="00EE22A4">
      <w:pPr>
        <w:spacing w:line="600" w:lineRule="auto"/>
        <w:ind w:firstLine="720"/>
        <w:jc w:val="both"/>
        <w:rPr>
          <w:rFonts w:eastAsia="Times New Roman"/>
          <w:szCs w:val="24"/>
        </w:rPr>
      </w:pPr>
      <w:r>
        <w:rPr>
          <w:rFonts w:eastAsia="Times New Roman"/>
          <w:szCs w:val="24"/>
        </w:rPr>
        <w:t>Για την ανικανότητα και αποτυχία της Κυβέρνησής σας, όμως, δεν ευθύνεται το Σύνταγμα αλλά οι δικές σας λαθεμένες επιλογές. Εσείς διαλέξατε τους Υπουργούς σας. Εσείς διευθύνετε την Κυβέρνηση. Είναι η δική σας ανικανότητ</w:t>
      </w:r>
      <w:r>
        <w:rPr>
          <w:rFonts w:eastAsia="Times New Roman"/>
          <w:szCs w:val="24"/>
        </w:rPr>
        <w:t xml:space="preserve">α διαχείρισης, που έχει οδηγήσει τα πράγματα σε αυτό το σημείο στη χώρα. </w:t>
      </w:r>
    </w:p>
    <w:p w14:paraId="7200B35A" w14:textId="77777777" w:rsidR="00412B74" w:rsidRDefault="00EE22A4">
      <w:pPr>
        <w:spacing w:line="600" w:lineRule="auto"/>
        <w:ind w:firstLine="720"/>
        <w:jc w:val="both"/>
        <w:rPr>
          <w:rFonts w:eastAsia="Times New Roman"/>
          <w:szCs w:val="24"/>
        </w:rPr>
      </w:pPr>
      <w:r>
        <w:rPr>
          <w:rFonts w:eastAsia="Times New Roman"/>
          <w:szCs w:val="24"/>
        </w:rPr>
        <w:t>Αποτύχατε σε όλα. Αποτύχατε στην εξωτερική πολιτική, στην οικονομία, στην παιδεία, στην υγεία, στα ζητήματα ασφάλειας των πολιτών, στην καθημερινή ζωή των Ελλήνων πολιτών. Το μόνο πο</w:t>
      </w:r>
      <w:r>
        <w:rPr>
          <w:rFonts w:eastAsia="Times New Roman"/>
          <w:szCs w:val="24"/>
        </w:rPr>
        <w:t>υ πετύχατε, είναι να γίνετε ο καλύτερος ο πιο πρόθυμος υπηρέτης του καθεστωτισμού, του κατεστημένου.</w:t>
      </w:r>
    </w:p>
    <w:p w14:paraId="7200B35B" w14:textId="77777777" w:rsidR="00412B74" w:rsidRDefault="00EE22A4">
      <w:pPr>
        <w:spacing w:line="600" w:lineRule="auto"/>
        <w:ind w:firstLine="720"/>
        <w:jc w:val="both"/>
        <w:rPr>
          <w:rFonts w:eastAsia="Times New Roman"/>
          <w:szCs w:val="24"/>
        </w:rPr>
      </w:pPr>
      <w:r>
        <w:rPr>
          <w:rFonts w:eastAsia="Times New Roman"/>
          <w:szCs w:val="24"/>
        </w:rPr>
        <w:lastRenderedPageBreak/>
        <w:t xml:space="preserve">Έχοντας αποτύχει σε όλα τώρα τι προσπαθείτε να κάνετε; Προσπαθείτε να αμνηστεύσετε τα τέσσερα χρόνια οπισθοδρόμησης της χώρας. Τώρα λέτε στον ελληνικό λαό </w:t>
      </w:r>
      <w:r>
        <w:rPr>
          <w:rFonts w:eastAsia="Times New Roman"/>
          <w:szCs w:val="24"/>
        </w:rPr>
        <w:t>ότι δήθεν το Σύνταγμα πρέπει να αναθεωρηθεί, για να κλείσει οριστικά ο κύκλος του παλιού συστήματος, υπονοώντας ότι</w:t>
      </w:r>
      <w:r w:rsidRPr="005169E9">
        <w:rPr>
          <w:rFonts w:eastAsia="Times New Roman"/>
          <w:szCs w:val="24"/>
        </w:rPr>
        <w:t>:</w:t>
      </w:r>
      <w:r>
        <w:rPr>
          <w:rFonts w:eastAsia="Times New Roman"/>
          <w:szCs w:val="24"/>
        </w:rPr>
        <w:t xml:space="preserve"> «Ναι, τα έκανα μούσκεμα, τα έκανα μαντάρα, αλλά αυτό έγινε γιατί με εμπόδιζε το Σύνταγμα να σας δείξω πόσο καλύτερος θα μπορούσα να γίνω». </w:t>
      </w:r>
      <w:r>
        <w:rPr>
          <w:rFonts w:eastAsia="Times New Roman"/>
          <w:szCs w:val="24"/>
        </w:rPr>
        <w:t>Επιχειρείτε να πείτε στον ελληνικό λαό</w:t>
      </w:r>
      <w:r w:rsidRPr="005169E9">
        <w:rPr>
          <w:rFonts w:eastAsia="Times New Roman"/>
          <w:szCs w:val="24"/>
        </w:rPr>
        <w:t>:</w:t>
      </w:r>
      <w:r>
        <w:rPr>
          <w:rFonts w:eastAsia="Times New Roman"/>
          <w:szCs w:val="24"/>
        </w:rPr>
        <w:t xml:space="preserve"> «Απέτυχα αλλά ζητώ την κατανόησή σας, γιατί με εμπόδισε το Σύνταγμα και το παλιό σύστημα».</w:t>
      </w:r>
    </w:p>
    <w:p w14:paraId="7200B35C" w14:textId="77777777" w:rsidR="00412B74" w:rsidRDefault="00EE22A4">
      <w:pPr>
        <w:spacing w:line="600" w:lineRule="auto"/>
        <w:ind w:firstLine="720"/>
        <w:jc w:val="both"/>
        <w:rPr>
          <w:rFonts w:eastAsia="Times New Roman"/>
          <w:szCs w:val="24"/>
        </w:rPr>
      </w:pPr>
      <w:r>
        <w:rPr>
          <w:rFonts w:eastAsia="Times New Roman"/>
          <w:szCs w:val="24"/>
        </w:rPr>
        <w:t>Είναι ένα ακόμα επικίνδυνο πείραμα με μόνο στόχο τη διαίρεση. Ο ΣΥΡΙΖΑ επιχειρεί να διχάσει ξανά τους πολίτες, χρησιμοποιώντα</w:t>
      </w:r>
      <w:r>
        <w:rPr>
          <w:rFonts w:eastAsia="Times New Roman"/>
          <w:szCs w:val="24"/>
        </w:rPr>
        <w:t>ς αυτή τη φορά το κείμενο που θα έπρεπε να τους ενώνει το ίδιο το Σύνταγμα. Διχάζετε ξανά με μοναδικό στόχο την κομματική σας επιβίωση. Μιλάτε εσείς για σινικά τείχη, την ώρα που έχετε κάνει επάγγελμα το διχασμό. Δεν σας ενδιαφέρει το Σύνταγμα αλλά η διαχε</w:t>
      </w:r>
      <w:r>
        <w:rPr>
          <w:rFonts w:eastAsia="Times New Roman"/>
          <w:szCs w:val="24"/>
        </w:rPr>
        <w:t>ίριση της επερχόμενης ήττας σας. Αυτό είναι το θέμα, γι’ αυτό έχει στηθεί όλο αυτό το σκηνικό σήμερα εδώ.</w:t>
      </w:r>
    </w:p>
    <w:p w14:paraId="7200B35D" w14:textId="77777777" w:rsidR="00412B74" w:rsidRDefault="00EE22A4">
      <w:pPr>
        <w:spacing w:line="600" w:lineRule="auto"/>
        <w:ind w:firstLine="720"/>
        <w:jc w:val="both"/>
        <w:rPr>
          <w:rFonts w:eastAsia="Times New Roman"/>
          <w:szCs w:val="24"/>
        </w:rPr>
      </w:pPr>
      <w:r>
        <w:rPr>
          <w:rFonts w:eastAsia="Times New Roman" w:cs="Times New Roman"/>
          <w:szCs w:val="24"/>
        </w:rPr>
        <w:lastRenderedPageBreak/>
        <w:t>(Χειροκροτήματα από την πτέρυγα της Δημοκρατικής Συμπαράταξης ΠΑΣΟΚ – ΔΗΜΑΡ)</w:t>
      </w:r>
    </w:p>
    <w:p w14:paraId="7200B35E"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Ακούστε, όμως, κύριε Τσίπρα, για εσάς δεν υπάρχει πλοίο, δεν υπάρχει οδός</w:t>
      </w:r>
      <w:r>
        <w:rPr>
          <w:rFonts w:eastAsia="Times New Roman" w:cs="Times New Roman"/>
          <w:szCs w:val="24"/>
        </w:rPr>
        <w:t xml:space="preserve"> και το παραμύθι σας δεν έχει πια λύκο. Η δίψα σας για εξουσία δεν θα βρει άλλο πηγάδι να ξεδιψάσει, γιατί στερέψατε κάθε ελπίδα και έχετε στραγγίσει κάθε δημιουργική ικμάδα του ελληνικού λαού και θα εισπράξετε τη δική του περιφρόνηση, αυτή που του δείξατε</w:t>
      </w:r>
      <w:r>
        <w:rPr>
          <w:rFonts w:eastAsia="Times New Roman" w:cs="Times New Roman"/>
          <w:szCs w:val="24"/>
        </w:rPr>
        <w:t xml:space="preserve"> όλο αυτό το διάστημα. Να είστε σίγουρος.</w:t>
      </w:r>
    </w:p>
    <w:p w14:paraId="7200B35F"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Είπατε, προηγουμένως, πως κάποιοι θεωρούν ότι ο ελληνικός λαός παρασύρεται, κάνει λάθη και δεν έχει ορθή κρίση. Μα εσείς είστε ο πρώτος που το κάνατε αυτό, είστε ο πρώτος που το πιστεύετε αυτό. Γιατί ήρθε ένα αποτέ</w:t>
      </w:r>
      <w:r>
        <w:rPr>
          <w:rFonts w:eastAsia="Times New Roman" w:cs="Times New Roman"/>
          <w:szCs w:val="24"/>
        </w:rPr>
        <w:t>λεσμα στο δημοψήφισμα του 2015 που έλεγε όχι στις πολιτικές σας και εσείς θεωρήσατε ότι κάνει λάθος ο ελληνικός λαός και μετατρέψατε το «όχι» σε «ναι»!</w:t>
      </w:r>
      <w:r w:rsidRPr="006454DD">
        <w:rPr>
          <w:rFonts w:eastAsia="Times New Roman" w:cs="Times New Roman"/>
          <w:szCs w:val="24"/>
        </w:rPr>
        <w:t xml:space="preserve"> </w:t>
      </w:r>
      <w:r>
        <w:rPr>
          <w:rFonts w:eastAsia="Times New Roman" w:cs="Times New Roman"/>
          <w:szCs w:val="24"/>
        </w:rPr>
        <w:t>Και έρχεστε τώρα εδώ και μας μιλάτε με αυτόν τον τρόπο;</w:t>
      </w:r>
    </w:p>
    <w:p w14:paraId="7200B360"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(Χειροκροτήματα από την πτέρυγα της Δημοκρατικής</w:t>
      </w:r>
      <w:r>
        <w:rPr>
          <w:rFonts w:eastAsia="Times New Roman" w:cs="Times New Roman"/>
          <w:szCs w:val="24"/>
        </w:rPr>
        <w:t xml:space="preserve"> Συμπαράταξης ΠΑΣΟΚ - ΔΗΜΑΡ)</w:t>
      </w:r>
    </w:p>
    <w:p w14:paraId="7200B361"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Κύριε Τσίπρα, πολύ απλά η Ελλάδα δεν σας εμπιστεύεται πια. Δεν σας ακούει. Έχει, βέβαια, μεγάλο ενδιαφέρον –δεν μπορώ να πω!- να ακούσουμε τον αριστούχο της σχολής λιτότητας των Βρυξελλών, να μας μιλάει για την πάλη κατά του νε</w:t>
      </w:r>
      <w:r>
        <w:rPr>
          <w:rFonts w:eastAsia="Times New Roman" w:cs="Times New Roman"/>
          <w:szCs w:val="24"/>
        </w:rPr>
        <w:t>οφιλελευθερισμού.</w:t>
      </w:r>
    </w:p>
    <w:p w14:paraId="7200B362"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Πριν, όμως, θαυμάσουμε τις επιδόσεις σας σε αυτό το νέο άθλημα, αξίζει να δείτε τι έχετε κάνει μέχρι σήμερα στην πολιτική ζωή. Τι κάνατε στη δικαιοσύνη; Ξεκινώ από εκεί. Πόσο διαβρωτική είναι η παρέμβαση στη λειτουργία των δικαστικών και εισαγγελικών αρχών</w:t>
      </w:r>
      <w:r>
        <w:rPr>
          <w:rFonts w:eastAsia="Times New Roman" w:cs="Times New Roman"/>
          <w:szCs w:val="24"/>
        </w:rPr>
        <w:t xml:space="preserve">, η διαρκής συνωμοσιολογία, οι κουκουλοφόροι μάρτυρες, η μεθοδική ποινικοποίηση της πολιτικής ζωής, η λογική του σκιές παντού; Αισθάνεται, αλήθεια, σήμερα ο Έλληνας πολίτης ότι μπορεί να βρει το δίκιο του; </w:t>
      </w:r>
    </w:p>
    <w:p w14:paraId="7200B363"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Τι κάνατε στη δημόσια διοίκηση με την κομματικοπο</w:t>
      </w:r>
      <w:r>
        <w:rPr>
          <w:rFonts w:eastAsia="Times New Roman" w:cs="Times New Roman"/>
          <w:szCs w:val="24"/>
        </w:rPr>
        <w:t xml:space="preserve">ίηση του κράτους, με μια διοίκηση λάφυρο, με την έμφυτη αλλεργία </w:t>
      </w:r>
      <w:r>
        <w:rPr>
          <w:rFonts w:eastAsia="Times New Roman" w:cs="Times New Roman"/>
          <w:szCs w:val="24"/>
        </w:rPr>
        <w:lastRenderedPageBreak/>
        <w:t>που έχετε σε ό,τι έχει να κάνει με τη διαφάνεια και την αξιολόγηση; Αισθάνεται σήμερα ο Έλληνας πολίτης ότι βρίσκεται σε ένα σύγχρονο ευρωπαϊκό κράτος, που μπορεί η υπόθεσή του να απαντηθεί ά</w:t>
      </w:r>
      <w:r>
        <w:rPr>
          <w:rFonts w:eastAsia="Times New Roman" w:cs="Times New Roman"/>
          <w:szCs w:val="24"/>
        </w:rPr>
        <w:t xml:space="preserve">μεσα; </w:t>
      </w:r>
    </w:p>
    <w:p w14:paraId="7200B364"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Τι κάνατε στις σχέσεις του κράτους με την εκκλησία; Άλλη μία υπαναχώρηση απ’ όσα μας λέγατε τόσα χρόνια. Και πού οδηγεί η υπαναχώρησή σας; Οδηγεί στην κρατικοδίαιτη χειραφέτηση της διοίκησης της εκκλησίας. Ανοίγει τον ασκό του Αιόλου και οι κίνδυνοι</w:t>
      </w:r>
      <w:r>
        <w:rPr>
          <w:rFonts w:eastAsia="Times New Roman" w:cs="Times New Roman"/>
          <w:szCs w:val="24"/>
        </w:rPr>
        <w:t xml:space="preserve"> μπροστά είναι πάρα πολύ σοβαροί. Ανοίγουν ζητήματα που έχουν να κάνουν με τη δημοκρατία, κύριε Τσίπρα. Και έχετε αποκλειστική ευθύνη γι’ αυτές τις επιλογές! </w:t>
      </w:r>
    </w:p>
    <w:p w14:paraId="7200B365"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7200B366"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Και, βέβαια, καταδικ</w:t>
      </w:r>
      <w:r>
        <w:rPr>
          <w:rFonts w:eastAsia="Times New Roman" w:cs="Times New Roman"/>
          <w:szCs w:val="24"/>
        </w:rPr>
        <w:t>άζετε στην ανασφάλεια χιλιάδες κληρικούς και τις οικογένειές τους.</w:t>
      </w:r>
    </w:p>
    <w:p w14:paraId="7200B367"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Τι κάνατε στην αυτοδιοίκηση; Με την αντιμεταρρύθμιση του «Κλεισθένη» αποδυναμώσατε τους δήμους και καταδικάσατε και τους δήμους και τις περιφέρειες σε ακυβερνησία. Και το </w:t>
      </w:r>
      <w:r>
        <w:rPr>
          <w:rFonts w:eastAsia="Times New Roman" w:cs="Times New Roman"/>
          <w:szCs w:val="24"/>
        </w:rPr>
        <w:lastRenderedPageBreak/>
        <w:t>χειρότερο είναι ότ</w:t>
      </w:r>
      <w:r>
        <w:rPr>
          <w:rFonts w:eastAsia="Times New Roman" w:cs="Times New Roman"/>
          <w:szCs w:val="24"/>
        </w:rPr>
        <w:t>ι με τον νόμο αυτό θα είναι όμηροι σε κάθε λογής μειοψηφίες. Είμαι σίγουρη ότι αυτή την στιγμή τρίβουν ήδη τα χέρια τους και τοπικά συμφέροντα αλλά και διάφορα φασιστοειδή.</w:t>
      </w:r>
    </w:p>
    <w:p w14:paraId="7200B368"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Αφήστε, λοιπόν, τις σκηνοθεσίες για την άμεση δημοκρατία, γιατί εδώ αυτό που πρέπει</w:t>
      </w:r>
      <w:r>
        <w:rPr>
          <w:rFonts w:eastAsia="Times New Roman" w:cs="Times New Roman"/>
          <w:szCs w:val="24"/>
        </w:rPr>
        <w:t xml:space="preserve"> να δούμε, είναι τι μπορεί να σώσουμε απ’ ότι αφήσατε όρθιο από τον κοινοβουλευτισμό. Πώς θα δώσουμε, δηλαδή, πραγματική δύναμη ελέγχου στον λαό; Πώς θα ενισχύσουμε τη διαφάνεια και τη λογοδοσία; Δεν φταίει το Σύνταγμα προφανώς γι’ αυτή την κατάντια.</w:t>
      </w:r>
    </w:p>
    <w:p w14:paraId="7200B369"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Η μία</w:t>
      </w:r>
      <w:r>
        <w:rPr>
          <w:rFonts w:eastAsia="Times New Roman" w:cs="Times New Roman"/>
          <w:szCs w:val="24"/>
        </w:rPr>
        <w:t xml:space="preserve"> διάψευση διαδέχεται την άλλη. Από τη θεωρία των παιγνίων και τη δημιουργική ασάφεια φτάσαμε στην αυταπάτη, τον πολιτικό σουρεαλισμό και τα δημοψηφίσματα. Από την άλλη μεριά, οι κρίσεις, οι δεσμεύσεις, η επιτροπεία πολύ καλά κρατούν. Η καθημερινότητα των π</w:t>
      </w:r>
      <w:r>
        <w:rPr>
          <w:rFonts w:eastAsia="Times New Roman" w:cs="Times New Roman"/>
          <w:szCs w:val="24"/>
        </w:rPr>
        <w:t>ολιτών γίνεται ολοένα και πιο δύσκολη. Τα προβλήματα διογκώνονται και τα αδιέξοδα είναι εδώ.</w:t>
      </w:r>
    </w:p>
    <w:p w14:paraId="7200B36A"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Η Αναθεώρηση του Συντάγματος, κυρίες και κύριοι συνάδελφοι, δεν θα κρύψει τα προβλήματα κάτω από το χαλί ούτε, </w:t>
      </w:r>
      <w:r>
        <w:rPr>
          <w:rFonts w:eastAsia="Times New Roman" w:cs="Times New Roman"/>
          <w:szCs w:val="24"/>
        </w:rPr>
        <w:lastRenderedPageBreak/>
        <w:t>βεβαίως, μπορεί από μόνη της να τα λύσει. Το Σύνταγμ</w:t>
      </w:r>
      <w:r>
        <w:rPr>
          <w:rFonts w:eastAsia="Times New Roman" w:cs="Times New Roman"/>
          <w:szCs w:val="24"/>
        </w:rPr>
        <w:t xml:space="preserve">α είναι πλαίσιο. Δεν ευθύνεται για τις σκοτεινές σελίδες του έθνους. </w:t>
      </w:r>
    </w:p>
    <w:p w14:paraId="7200B36B"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Η Νέα Δημοκρατία μπροστά στο ενδεχόμενο της εξουσίας παθαίνει ξανά </w:t>
      </w:r>
      <w:r>
        <w:rPr>
          <w:rFonts w:eastAsia="Times New Roman" w:cs="Times New Roman"/>
          <w:szCs w:val="24"/>
          <w:lang w:val="en-US"/>
        </w:rPr>
        <w:t>vertigo</w:t>
      </w:r>
      <w:r>
        <w:rPr>
          <w:rFonts w:eastAsia="Times New Roman" w:cs="Times New Roman"/>
          <w:szCs w:val="24"/>
        </w:rPr>
        <w:t>. Συμφωνεί με τον ΣΥΡΙΖΑ στις πιο επικίνδυνες και λαϊκίστικες θέσεις, στις υποκριτικές σχέσεις Κράτους - Εκκλησί</w:t>
      </w:r>
      <w:r>
        <w:rPr>
          <w:rFonts w:eastAsia="Times New Roman" w:cs="Times New Roman"/>
          <w:szCs w:val="24"/>
        </w:rPr>
        <w:t>ας. Ακούσαμε σήμερα ότι ξαναλλάζουν θέση σε σχέση με την εκλογή του Προέδρου της Δημοκρατίας. Φαντάζομαι ότι έχουμε δύο μήνες καιρό, για να δούμε πόσες φορές ακόμα θα αλλάξει άποψη η Νέα Δημοκρατία γι’ αυτό το τόσο σοβαρό ζήτημα, που έχει να κάνει με τον Π</w:t>
      </w:r>
      <w:r>
        <w:rPr>
          <w:rFonts w:eastAsia="Times New Roman" w:cs="Times New Roman"/>
          <w:szCs w:val="24"/>
        </w:rPr>
        <w:t>ρόεδρο της Δημοκρατίας και τη διάλυση της Βουλής.</w:t>
      </w:r>
    </w:p>
    <w:p w14:paraId="7200B36C"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7200B36D"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Είναι, πραγματικά, εντυπωσιακό. το πώς συγκλίνει ο αριστερός λαϊκισμός με τον δεξιό τάχα εκσυγχρονιστικό λαϊκισμό. Είναι, πραγματ</w:t>
      </w:r>
      <w:r>
        <w:rPr>
          <w:rFonts w:eastAsia="Times New Roman" w:cs="Times New Roman"/>
          <w:szCs w:val="24"/>
        </w:rPr>
        <w:t xml:space="preserve">ικά, εντυπωσιακό! Σε αυτά που είναι σωστά και αναγκαία για τη χώρα και πρέπει να γίνουν, πάντα διαφωνούν. </w:t>
      </w:r>
      <w:r>
        <w:rPr>
          <w:rFonts w:eastAsia="Times New Roman" w:cs="Times New Roman"/>
          <w:szCs w:val="24"/>
        </w:rPr>
        <w:lastRenderedPageBreak/>
        <w:t xml:space="preserve">Συμφωνούν σε άλλα και πάντα για τους λάθος λόγους. Είναι απίστευτο! </w:t>
      </w:r>
    </w:p>
    <w:p w14:paraId="7200B36E"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Απέναντι, λοιπόν, σε αυτό το ταγκό της ανευθυνότητας εμείς δεν θα μείνουμε θεατές</w:t>
      </w:r>
      <w:r>
        <w:rPr>
          <w:rFonts w:eastAsia="Times New Roman" w:cs="Times New Roman"/>
          <w:szCs w:val="24"/>
        </w:rPr>
        <w:t>. Με την παρουσία και τις θέσεις μας δεν θα επιτρέψουμε τα προεκλογικά παιχνίδια του κ. Τσίπρα ούτε τις μετεκλογικές υστεροβουλίες του κ. Μητσοτάκη.</w:t>
      </w:r>
    </w:p>
    <w:p w14:paraId="7200B36F"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Ακούστε, σε αυτούς τους δύσκολους καιρούς με τον λαϊκισμό, την ξενοφοβία, την ακροδεξιά σε μια νέα έξαρση, </w:t>
      </w:r>
      <w:r>
        <w:rPr>
          <w:rFonts w:eastAsia="Times New Roman" w:cs="Times New Roman"/>
          <w:szCs w:val="24"/>
        </w:rPr>
        <w:t>είναι για εμάς ύψιστο καθήκον η προάσπιση της δημοκρατίας. Η διεθνής εμπειρία είναι πάντοτε επίκαιρη. Από την πικρή εποχή της Βαϊμάρης έως και σήμερα το Σύνταγμα οφείλει να είναι το βάθρο του σύγχρονου, ανοικτού, φιλελεύθερου κράτους, το καταφύγιο των πολι</w:t>
      </w:r>
      <w:r>
        <w:rPr>
          <w:rFonts w:eastAsia="Times New Roman" w:cs="Times New Roman"/>
          <w:szCs w:val="24"/>
        </w:rPr>
        <w:t xml:space="preserve">τών απέναντι σε κάθε κρατική αυθαιρεσία. </w:t>
      </w:r>
    </w:p>
    <w:p w14:paraId="7200B370"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Δεν θα δώσουμε, λοιπόν, λευκή επιταγή ούτε στον κ. Μητσοτάκη ούτε σε οποιονδήποτε έχει την ψευδαίσθηση ότι θα επιβάλει τις θέσεις του για το Σύνταγμα στην επόμενη Βουλή, αν μας το επιτρέψει ο κ. Τσίπρας, ο οποίος ν</w:t>
      </w:r>
      <w:r>
        <w:rPr>
          <w:rFonts w:eastAsia="Times New Roman" w:cs="Times New Roman"/>
          <w:szCs w:val="24"/>
        </w:rPr>
        <w:t xml:space="preserve">ομίζει ότι μπορεί να </w:t>
      </w:r>
      <w:r>
        <w:rPr>
          <w:rFonts w:eastAsia="Times New Roman" w:cs="Times New Roman"/>
          <w:szCs w:val="24"/>
        </w:rPr>
        <w:lastRenderedPageBreak/>
        <w:t>κάνει ό,τι θέλει και να λύσει όλα τα θέματα από αυτή την Βουλή. Μπορεί να το δούμε και αυτό.</w:t>
      </w:r>
    </w:p>
    <w:p w14:paraId="7200B371"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η δημοκρατία μας έχει ανάγκη από το οξυγόνο μιας ουσιαστικής Αναθεώρησης του Συντάγματος. Στο επίκεντρο της πρότασής μας για τις αναθεωρητέες διατάξεις βρίσκεται ο ίδιος ο ισχυρός πολίτης σε μια κοινωνία δίκαιη και αξιοκρατική.</w:t>
      </w:r>
      <w:r>
        <w:rPr>
          <w:rFonts w:eastAsia="Times New Roman" w:cs="Times New Roman"/>
          <w:szCs w:val="24"/>
        </w:rPr>
        <w:t xml:space="preserve"> </w:t>
      </w:r>
    </w:p>
    <w:p w14:paraId="7200B372"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Το πρώτο πεδίο των αλλαγών αφορά κατά συνέπεια την υπεράσπιση και ισχυροποίηση των κεκτημένων δικαιωμάτων αλλά και τη θέσπιση νέων που απορρέουν ακριβώς από τα σύγχρονα προβλήματα, τις ανάγκες και τις προκλήσεις της νέας ψηφιακής εποχής.</w:t>
      </w:r>
    </w:p>
    <w:p w14:paraId="7200B373"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Το δικαίωμα στην</w:t>
      </w:r>
      <w:r>
        <w:rPr>
          <w:rFonts w:eastAsia="Times New Roman" w:cs="Times New Roman"/>
          <w:szCs w:val="24"/>
        </w:rPr>
        <w:t xml:space="preserve"> αξιοπρεπή διαβίωση, στην κοινωνική προστασία και την ασφάλεια στην καθημερινή ζωή. Το δικαίωμα στην ίση και απρόσκοπτη πρόσβαση στα δημόσια και κοινωνικά αγαθά, καθώς και στις τεχνολογικές εξελίξεις της ψηφιακής εποχής. Το δικαίωμα στις ίσες ευκαιρίες, τη</w:t>
      </w:r>
      <w:r>
        <w:rPr>
          <w:rFonts w:eastAsia="Times New Roman" w:cs="Times New Roman"/>
          <w:szCs w:val="24"/>
        </w:rPr>
        <w:t>ν ισονομία, την ισοπολι</w:t>
      </w:r>
      <w:r>
        <w:rPr>
          <w:rFonts w:eastAsia="Times New Roman" w:cs="Times New Roman"/>
          <w:szCs w:val="24"/>
        </w:rPr>
        <w:lastRenderedPageBreak/>
        <w:t>τεία. Το δικαίωμα της ουσιαστικής αντιπροσώπευσης και της ενεργούς συμμετοχής στα κοινά σε συνθήκες αξιοπιστίας, διαφάνειας και δημοκρατίας. Είναι δικαιώματα που η ισχυροποίησή τους ενισχύει την κοινωνική λειτουργία και τον ανθρωποκε</w:t>
      </w:r>
      <w:r>
        <w:rPr>
          <w:rFonts w:eastAsia="Times New Roman" w:cs="Times New Roman"/>
          <w:szCs w:val="24"/>
        </w:rPr>
        <w:t>ντρικό χαρακτήρα του Συντάγματος.</w:t>
      </w:r>
    </w:p>
    <w:p w14:paraId="7200B374"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Το δεύτερο πεδίο των αλλαγών αφορά την ανασύνταξη της πολιτείας. Το Σύνταγμά μας πρέπει να συμπληρωθεί με διατάξεις που ενισχύουν αποφασιστικά και χωρίς αστερίσκους τους θεσμούς, την ανεξαρτησία και τη διάκριση των εξουσιώ</w:t>
      </w:r>
      <w:r>
        <w:rPr>
          <w:rFonts w:eastAsia="Times New Roman" w:cs="Times New Roman"/>
          <w:szCs w:val="24"/>
        </w:rPr>
        <w:t>ν. Η διασφάλιση της πλήρους διάκρισης των εξουσιών και της αυτονομίας των ανεξάρτητων αρχών, η αναβάθμιση του κύρους των αντιπροσωπευτικών θεσμών και του κράτους δικαίου, η χειραφέτηση της αυτοδιοίκησης στο πλαίσιο της αποκεντρωμένης διακυβέρνησης και η συ</w:t>
      </w:r>
      <w:r>
        <w:rPr>
          <w:rFonts w:eastAsia="Times New Roman" w:cs="Times New Roman"/>
          <w:szCs w:val="24"/>
        </w:rPr>
        <w:t>νακόλουθη μεταρρύθμιση στη δημόσια διοίκηση είναι βασικές κατευθύνσεις των επιλογών μας.</w:t>
      </w:r>
    </w:p>
    <w:p w14:paraId="7200B375"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Το τρίτο πεδίο των αλλαγών αφορά την αποκατάσταση της αξιοπιστίας του πολιτικού συστήματος και των αντιπροσωπευτικών θεσμών. Η κατοχύρωση της διαφάνειας και του ελέγ</w:t>
      </w:r>
      <w:r>
        <w:rPr>
          <w:rFonts w:eastAsia="Times New Roman" w:cs="Times New Roman"/>
          <w:szCs w:val="24"/>
        </w:rPr>
        <w:lastRenderedPageBreak/>
        <w:t>χο</w:t>
      </w:r>
      <w:r>
        <w:rPr>
          <w:rFonts w:eastAsia="Times New Roman" w:cs="Times New Roman"/>
          <w:szCs w:val="24"/>
        </w:rPr>
        <w:t>υ στη λειτουργία των κομμάτων και των πολιτικών, η κατάργηση κάθε προνομιακής σχέσης της πολιτικής εξουσίας με την οικονομία, τη δικαιοσύνη, τους κρατικούς μηχανισμούς, η συνταγματική κατοχύρωση κανόνων που διασφαλίζουν την πολιτική σταθερότητα και αποκλεί</w:t>
      </w:r>
      <w:r>
        <w:rPr>
          <w:rFonts w:eastAsia="Times New Roman" w:cs="Times New Roman"/>
          <w:szCs w:val="24"/>
        </w:rPr>
        <w:t>ουν οποιοδήποτε παιχνίδι με τους θεσμούς, η κατοχύρωση και ενίσχυση των θεσμών διαβουλευτικής δημοκρατίας είναι επείγουσες και απαραίτητες αλλαγές για να ανέβει ξανά στο βάθρο της η πολιτική και το ήθος.</w:t>
      </w:r>
    </w:p>
    <w:p w14:paraId="7200B376"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Στοχεύοντας, λοιπόν, στην ικανοποίηση αυτών των αναγ</w:t>
      </w:r>
      <w:r>
        <w:rPr>
          <w:rFonts w:eastAsia="Times New Roman" w:cs="Times New Roman"/>
          <w:szCs w:val="24"/>
        </w:rPr>
        <w:t>κών, καταθέτουμε συγκεκριμένες προτάσεις αναλυτικότερα. Με τις προτάσεις μας πρώτον, θέλουμε να βάλουμε τέλος στην πολιτική αστάθεια που είναι από τις μεγαλύτερες παθογένειες του πολιτικού μας συστήματος.</w:t>
      </w:r>
    </w:p>
    <w:p w14:paraId="7200B377"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Απαιτούμε την πλήρη αποσύνδεση της εκλογής Προέδρου</w:t>
      </w:r>
      <w:r>
        <w:rPr>
          <w:rFonts w:eastAsia="Times New Roman" w:cs="Times New Roman"/>
          <w:szCs w:val="24"/>
        </w:rPr>
        <w:t xml:space="preserve"> της Δημοκρατίας από τη θητεία της Βουλής. Διαφωνούμε πλήρως στον λαϊκισμό της εκλογής Προέδρου απευθείας από τον λαό, που καθιστά τον ανώτατο άρχοντα κομμάτι τελικά της κομματικής διαπάλης. Οδηγεί σε Προέδρους μειοψηφίας, αλ</w:t>
      </w:r>
      <w:r>
        <w:rPr>
          <w:rFonts w:eastAsia="Times New Roman" w:cs="Times New Roman"/>
          <w:szCs w:val="24"/>
        </w:rPr>
        <w:lastRenderedPageBreak/>
        <w:t>λοιώνει τη μορφή του πολιτεύματ</w:t>
      </w:r>
      <w:r>
        <w:rPr>
          <w:rFonts w:eastAsia="Times New Roman" w:cs="Times New Roman"/>
          <w:szCs w:val="24"/>
        </w:rPr>
        <w:t>ος κατά τρόπο κατάφορα αντικοινοβουλευτικό και δίνουμε τέλος στη δυνατότητα διάλυσης της Βουλής με την επίκληση δήθεν μεγάλου εθνικού ζητήματος.</w:t>
      </w:r>
    </w:p>
    <w:p w14:paraId="7200B378"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Δεύτερον, προχωρούμε σε αναγκαίες τομές, για να ανακτηθεί η χαμένη εμπιστοσύνη των πολιτών στην πολιτική. Προτε</w:t>
      </w:r>
      <w:r>
        <w:rPr>
          <w:rFonts w:eastAsia="Times New Roman" w:cs="Times New Roman"/>
          <w:szCs w:val="24"/>
        </w:rPr>
        <w:t>ίνουμε την αλλαγή των ρυθμίσεων για την ποινική ευθύνη των Υπουργών, έτσι ώστε να γίνει πιο σοβαρή η διαδικασία παραπομπής στη Βουλή και το κυριότερο για να ισχύουν και για τους Υπουργούς οι παραγραφές που ισχύουν για όλους τους πολίτες. Οι Βουλευτές δεν μ</w:t>
      </w:r>
      <w:r>
        <w:rPr>
          <w:rFonts w:eastAsia="Times New Roman" w:cs="Times New Roman"/>
          <w:szCs w:val="24"/>
        </w:rPr>
        <w:t xml:space="preserve">πορεί να καλύπτονται με ασυλία για κοινά ποινικά αδικήματα. Προστατεύονται μόνο για την άσκηση του έργου τους. </w:t>
      </w:r>
    </w:p>
    <w:p w14:paraId="7200B379"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Τρίτον, εκφράζουμε και αποτυπώνουμε τις νέες πολιτειακές ισορροπίες με τη μετρημένη και ορθολογική αύξηση των εξουσιών του Προέδρου της Δημοκρατ</w:t>
      </w:r>
      <w:r>
        <w:rPr>
          <w:rFonts w:eastAsia="Times New Roman" w:cs="Times New Roman"/>
          <w:szCs w:val="24"/>
        </w:rPr>
        <w:t>ίας ως ρυθμιστή του πολιτεύματος.</w:t>
      </w:r>
    </w:p>
    <w:p w14:paraId="7200B37A"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Τέταρτον, αναβαθμίζουμε το κύρος των θεσμών και διασφαλίζουμε την πλήρη διάκριση των εξουσιών. Εμπλέκουμε όλους τους πολιτειακούς παράγοντες στην επιλογή της ηγεσίας της δικαιοσύνης, ενισχύοντας με αυτόν τον τρόπο την αντι</w:t>
      </w:r>
      <w:r>
        <w:rPr>
          <w:rFonts w:eastAsia="Times New Roman" w:cs="Times New Roman"/>
          <w:szCs w:val="24"/>
        </w:rPr>
        <w:t>κειμενικότητα της επιλογής τους. Αλλάζουμε και αναβαθμίζουμε τη διαδικασία στελέχωσης των ανεξάρτητων αρχών. Προτείνουμε τη συνταγματική πρόβλεψη της επιτάχυνσης της δικαιοσύνης, τεράστιο ζήτημα που λειτουργεί βοηθητικά στο να πυροδοτήσουμε επιτέλους την α</w:t>
      </w:r>
      <w:r>
        <w:rPr>
          <w:rFonts w:eastAsia="Times New Roman" w:cs="Times New Roman"/>
          <w:szCs w:val="24"/>
        </w:rPr>
        <w:t>νάπτυξη στον τόπο.</w:t>
      </w:r>
    </w:p>
    <w:p w14:paraId="7200B37B"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Πέμπτον, διευκολύνουμε τη δυνατότητα κυβερνήσεων συνεργασίας, διευρύνοντας με εύλογο χρόνο τη χρονική διάρκεια των διερευνητικών εντολών.</w:t>
      </w:r>
    </w:p>
    <w:p w14:paraId="7200B37C"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Έκτον, ενισχύουμε το κοινωνικό κράτος. Διεκδικούμε την έμπρακτη προστασία της αξιοπρέπειας των πολι</w:t>
      </w:r>
      <w:r>
        <w:rPr>
          <w:rFonts w:eastAsia="Times New Roman" w:cs="Times New Roman"/>
          <w:szCs w:val="24"/>
        </w:rPr>
        <w:t>τών με τη συνταγματική κατοχύρωση ενός εγγυημένου, αξιοπρεπούς επιπέδου διαβίωσης.</w:t>
      </w:r>
    </w:p>
    <w:p w14:paraId="7200B37D"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Έβδομον, στηρίζουμε τον κόσμο της εργασίας με την πλήρη κατοχύρωση του δικαιώματος της ελεύθερης συλλογικής διαπραγμάτευσης.</w:t>
      </w:r>
    </w:p>
    <w:p w14:paraId="7200B37E"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Όγδοον, εργαζόμαστε για μια ισχυρή Ελλάδα της γν</w:t>
      </w:r>
      <w:r>
        <w:rPr>
          <w:rFonts w:eastAsia="Times New Roman" w:cs="Times New Roman"/>
          <w:szCs w:val="24"/>
        </w:rPr>
        <w:t>ώσης και της έρευνας. Εκφράζουμε το κοινωνικό αίτημα για μη κρατικά πανεπιστήμια, αλλά με αυστηρή κρατική πιστοποίηση, εποπτεία και διαρκή αξιολόγηση, παράλληλα με ένα ισχυρό δημόσιο πανεπιστήμιο απελευθερωμένο από τις αγκυλώσεις  του χθες. Μπορούμε επιτέλ</w:t>
      </w:r>
      <w:r>
        <w:rPr>
          <w:rFonts w:eastAsia="Times New Roman" w:cs="Times New Roman"/>
          <w:szCs w:val="24"/>
        </w:rPr>
        <w:t>ους να γίνουμε εμείς το κέντρο τριτοβάθμιας εκπαίδευσης στη Νοτιοανατολική Ευρώπη.</w:t>
      </w:r>
    </w:p>
    <w:p w14:paraId="7200B37F"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7200B380"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Ένατον, με τόλμη προχωρούμε σε μια ισχυρή και χειραφετημένη τοπική αυτοδιοίκηση με αναβαθμισμέν</w:t>
      </w:r>
      <w:r>
        <w:rPr>
          <w:rFonts w:eastAsia="Times New Roman" w:cs="Times New Roman"/>
          <w:szCs w:val="24"/>
        </w:rPr>
        <w:t>ες αρμοδιότητες, οικονομική αυτοτέλεια και κανονιστική αυτονομία, αναπτυξιακός ρόλος στην περιφέρεια και όλο το κοινωνικό κράτος με τους αντίστοιχους πόρους στην αυτοδιοίκηση πρώτου βαθμού.</w:t>
      </w:r>
    </w:p>
    <w:p w14:paraId="7200B381"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Δέκατον, προτείνουμε μέτρα ουσιαστικού ελέγχου των οικονομικών των</w:t>
      </w:r>
      <w:r>
        <w:rPr>
          <w:rFonts w:eastAsia="Times New Roman" w:cs="Times New Roman"/>
          <w:szCs w:val="24"/>
        </w:rPr>
        <w:t xml:space="preserve"> κομμάτων και των εκλογικών δαπανών μέσω της συγκρότησης της σχετικής επιτροπής κατά πλειοψηφία από ανώτατους δικαστές και ενίσχυση της διαφάνειας με την υποχρεωτική ανάρτηση των οικονομικών των κομμάτων στη «ΔΙΑΥΓΕΙΑ».</w:t>
      </w:r>
    </w:p>
    <w:p w14:paraId="7200B382"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Ενδέκατον, προκειμένου να εξασφαλιστ</w:t>
      </w:r>
      <w:r>
        <w:rPr>
          <w:rFonts w:eastAsia="Times New Roman" w:cs="Times New Roman"/>
          <w:szCs w:val="24"/>
        </w:rPr>
        <w:t>εί η μακρόχρονη εφαρμογή νόμων με σημαντικό κανονιστικό αντικείμενο και ευρεία κοινοβουλευτική αποδοχή, προτείνουμε να προβλεφθεί ότι η τροποποίησή τους εντός τουλάχιστον μίας τετραετίας, απαιτεί αυξημένη κοινοβουλευτική Πλειοψηφία.</w:t>
      </w:r>
    </w:p>
    <w:p w14:paraId="7200B383"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Δωδέκατον, παραμένουμε </w:t>
      </w:r>
      <w:r>
        <w:rPr>
          <w:rFonts w:eastAsia="Times New Roman" w:cs="Times New Roman"/>
          <w:szCs w:val="24"/>
        </w:rPr>
        <w:t>διαχρονικά υπέρ των διακριτών ρόλων Κράτους - Εκκλησίας με θάρρος και ειλικρίνεια και πλήρη διαφάνεια στην αξιοποίηση της εκκλησιαστικής περιουσίας.</w:t>
      </w:r>
    </w:p>
    <w:p w14:paraId="7200B384"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Οι ιδέες μας για το αυριανό Σύνταγμα είναι εναρμονισμένες στο σχέδιο «Ελλάδα» το σχέδιό μας για την ανάπτυξ</w:t>
      </w:r>
      <w:r>
        <w:rPr>
          <w:rFonts w:eastAsia="Times New Roman" w:cs="Times New Roman"/>
          <w:szCs w:val="24"/>
        </w:rPr>
        <w:t xml:space="preserve">η και </w:t>
      </w:r>
      <w:r>
        <w:rPr>
          <w:rFonts w:eastAsia="Times New Roman" w:cs="Times New Roman"/>
          <w:szCs w:val="24"/>
        </w:rPr>
        <w:lastRenderedPageBreak/>
        <w:t>την κοινωνική συνοχή, ένα σχέδιο με το οποίο μπορούμε να αφήσουμε με ασφάλεια πίσω μας την κρίση.</w:t>
      </w:r>
    </w:p>
    <w:p w14:paraId="7200B385"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η αναθεώρηση είναι εργαλείο για τη συμπλήρωση, τη βελτίωση και τον εκσυγχρονισμό διατάξεων</w:t>
      </w:r>
      <w:r w:rsidRPr="00AA6086">
        <w:rPr>
          <w:rFonts w:eastAsia="Times New Roman" w:cs="Times New Roman"/>
          <w:szCs w:val="24"/>
        </w:rPr>
        <w:t>,</w:t>
      </w:r>
      <w:r>
        <w:rPr>
          <w:rFonts w:eastAsia="Times New Roman" w:cs="Times New Roman"/>
          <w:szCs w:val="24"/>
        </w:rPr>
        <w:t xml:space="preserve"> που μπορεί να αποδείχθηκαν ανεπ</w:t>
      </w:r>
      <w:r>
        <w:rPr>
          <w:rFonts w:eastAsia="Times New Roman" w:cs="Times New Roman"/>
          <w:szCs w:val="24"/>
        </w:rPr>
        <w:t>αρκείς ή να ξεπεράστηκαν από την ίδια την πραγματικότητα. Δεν προσφέρεται για κομματικά παιχνίδια. Το πρόβλημα της χώρας δεν είναι συνταγματικό, είναι πρωτίστως πολιτικό. Δεν προκάλεσε το Σύνταγμα την κρίση</w:t>
      </w:r>
      <w:r w:rsidRPr="00AA6086">
        <w:rPr>
          <w:rFonts w:eastAsia="Times New Roman" w:cs="Times New Roman"/>
          <w:szCs w:val="24"/>
        </w:rPr>
        <w:t xml:space="preserve">. </w:t>
      </w:r>
      <w:r>
        <w:rPr>
          <w:rFonts w:eastAsia="Times New Roman" w:cs="Times New Roman"/>
          <w:szCs w:val="24"/>
        </w:rPr>
        <w:t>Ούτε, βέβαια, από μόνο του μπορεί να βγάλει τη χ</w:t>
      </w:r>
      <w:r>
        <w:rPr>
          <w:rFonts w:eastAsia="Times New Roman" w:cs="Times New Roman"/>
          <w:szCs w:val="24"/>
        </w:rPr>
        <w:t>ώρα από αυτή.</w:t>
      </w:r>
    </w:p>
    <w:p w14:paraId="7200B386"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Επιμελώς και με σκοπιμότητα προσπαθείτε όλα αυτά τα χρόνια, να καλύψετε τις ευθύνες της κυβέρνησης της Νέας Δημοκρατίας από το 2004 έως το 2009 αλλά και τις δικές σας, για την παράταση της κρίσης και τα νέα βάρη που κλήθηκε ο ελληνικός λαός ν</w:t>
      </w:r>
      <w:r>
        <w:rPr>
          <w:rFonts w:eastAsia="Times New Roman" w:cs="Times New Roman"/>
          <w:szCs w:val="24"/>
        </w:rPr>
        <w:t>α πληρώσει.</w:t>
      </w:r>
    </w:p>
    <w:p w14:paraId="7200B387" w14:textId="77777777" w:rsidR="00412B74" w:rsidRDefault="00EE22A4">
      <w:pPr>
        <w:spacing w:line="600" w:lineRule="auto"/>
        <w:ind w:firstLine="720"/>
        <w:jc w:val="both"/>
        <w:rPr>
          <w:rFonts w:eastAsia="Times New Roman" w:cs="Times New Roman"/>
        </w:rPr>
      </w:pPr>
      <w:r w:rsidRPr="001A307B">
        <w:rPr>
          <w:rFonts w:eastAsia="Times New Roman" w:cs="Times New Roman"/>
        </w:rPr>
        <w:t>(Χειροκροτήματα από την πτέρυγα της Δημοκρατικής Συμπαράταξης ΠΑΣΟΚ</w:t>
      </w:r>
      <w:r>
        <w:rPr>
          <w:rFonts w:eastAsia="Times New Roman" w:cs="Times New Roman"/>
        </w:rPr>
        <w:t xml:space="preserve"> </w:t>
      </w:r>
      <w:r w:rsidRPr="001A307B">
        <w:rPr>
          <w:rFonts w:eastAsia="Times New Roman" w:cs="Times New Roman"/>
        </w:rPr>
        <w:t>-</w:t>
      </w:r>
      <w:r>
        <w:rPr>
          <w:rFonts w:eastAsia="Times New Roman" w:cs="Times New Roman"/>
        </w:rPr>
        <w:t xml:space="preserve"> </w:t>
      </w:r>
      <w:r w:rsidRPr="001A307B">
        <w:rPr>
          <w:rFonts w:eastAsia="Times New Roman" w:cs="Times New Roman"/>
        </w:rPr>
        <w:t>ΔΗΜΑΡ)</w:t>
      </w:r>
    </w:p>
    <w:p w14:paraId="7200B388"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Το έλλειμμα συνεννόησης για τα μεγάλα θέματα του τόπου και οι μικροκομματικές λογικές καθυστέρησαν και ακρίβυναν την προσπάθεια εξόδου της χώρας από την κρίση, με τεράστια ευθύνη των ΣΥΡΙΖΑ - ΑΝΕΛ. Όμως, σήμερα, έχουμε μπροστά μας μια μεγάλη ευκαιρία και δ</w:t>
      </w:r>
      <w:r>
        <w:rPr>
          <w:rFonts w:eastAsia="Times New Roman" w:cs="Times New Roman"/>
          <w:szCs w:val="24"/>
        </w:rPr>
        <w:t xml:space="preserve">εν πρέπει να πάει χαμένη. Η Αναθεώρηση του Συντάγματος θα πρέπει να προχωρήσει. </w:t>
      </w:r>
    </w:p>
    <w:p w14:paraId="7200B389"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Πληροφορηθήκαμε, βέβαια, ότι ο Πρόεδρος της Βουλής προσδιόρισε την ολοκλήρωση των εργασιών της επιτροπής στις 15-1-2019. Θεωρούμε απαράδεκτο η Αναθεώρηση του Συντάγματος να πρ</w:t>
      </w:r>
      <w:r>
        <w:rPr>
          <w:rFonts w:eastAsia="Times New Roman" w:cs="Times New Roman"/>
          <w:szCs w:val="24"/>
        </w:rPr>
        <w:t xml:space="preserve">οχωρήσει με </w:t>
      </w:r>
      <w:r>
        <w:rPr>
          <w:rFonts w:eastAsia="Times New Roman" w:cs="Times New Roman"/>
          <w:szCs w:val="24"/>
          <w:lang w:val="en-US"/>
        </w:rPr>
        <w:t>fast</w:t>
      </w:r>
      <w:r w:rsidRPr="00E4150B">
        <w:rPr>
          <w:rFonts w:eastAsia="Times New Roman" w:cs="Times New Roman"/>
          <w:szCs w:val="24"/>
        </w:rPr>
        <w:t xml:space="preserve"> </w:t>
      </w:r>
      <w:r>
        <w:rPr>
          <w:rFonts w:eastAsia="Times New Roman" w:cs="Times New Roman"/>
          <w:szCs w:val="24"/>
          <w:lang w:val="en-US"/>
        </w:rPr>
        <w:t>track</w:t>
      </w:r>
      <w:r w:rsidRPr="00E4150B">
        <w:rPr>
          <w:rFonts w:eastAsia="Times New Roman" w:cs="Times New Roman"/>
          <w:szCs w:val="24"/>
        </w:rPr>
        <w:t xml:space="preserve"> </w:t>
      </w:r>
      <w:r>
        <w:rPr>
          <w:rFonts w:eastAsia="Times New Roman" w:cs="Times New Roman"/>
          <w:szCs w:val="24"/>
        </w:rPr>
        <w:t xml:space="preserve">διαδικασίες. Αυτό είναι, βέβαια, η περίτρανη απόδειξη ότι δεν ενδιαφέρεστε για το Σύνταγμα </w:t>
      </w:r>
      <w:r w:rsidRPr="00F331DF">
        <w:rPr>
          <w:rFonts w:eastAsia="Times New Roman"/>
          <w:bCs/>
        </w:rPr>
        <w:t>και</w:t>
      </w:r>
      <w:r>
        <w:rPr>
          <w:rFonts w:eastAsia="Times New Roman" w:cs="Times New Roman"/>
          <w:szCs w:val="24"/>
        </w:rPr>
        <w:t xml:space="preserve"> ότι χρησιμοποιείτε αυτή τη συζήτηση απλά και μόνο για εντυπώσεις. </w:t>
      </w:r>
    </w:p>
    <w:p w14:paraId="7200B38A" w14:textId="77777777" w:rsidR="00412B74" w:rsidRDefault="00EE22A4">
      <w:pPr>
        <w:spacing w:line="600" w:lineRule="auto"/>
        <w:ind w:firstLine="720"/>
        <w:jc w:val="both"/>
        <w:rPr>
          <w:rFonts w:eastAsia="Times New Roman" w:cs="Times New Roman"/>
        </w:rPr>
      </w:pPr>
      <w:r>
        <w:rPr>
          <w:rFonts w:eastAsia="Times New Roman" w:cs="Times New Roman"/>
          <w:szCs w:val="24"/>
        </w:rPr>
        <w:t>Εγώ θέλω να κάνω και μια άλλη επισήμανση. Αφού θέλετε να φτάσετε και πι</w:t>
      </w:r>
      <w:r>
        <w:rPr>
          <w:rFonts w:eastAsia="Times New Roman" w:cs="Times New Roman"/>
          <w:szCs w:val="24"/>
        </w:rPr>
        <w:t>στεύετε ότι θα φτάσετε μέχρι το τέλος της τετραετίας, γιατί δεν αξιοποιείτε όλους αυτούς τους μήνες που έχετε μπροστά, ώστε να συζητηθεί έτσι όπως πρέπει το Σύνταγμα; Ή μήπως όχι, κύριε Πρωθυπουργέ; Αν τελικά οι εκλογές είναι κοντά, …</w:t>
      </w:r>
    </w:p>
    <w:p w14:paraId="7200B38B"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lastRenderedPageBreak/>
        <w:t>ΑΛΕΞΗΣ ΤΣΙΠΡΑΣ (Πρόεδ</w:t>
      </w:r>
      <w:r>
        <w:rPr>
          <w:rFonts w:eastAsia="Times New Roman" w:cs="Times New Roman"/>
          <w:b/>
          <w:szCs w:val="24"/>
        </w:rPr>
        <w:t xml:space="preserve">ρος της Κυβέρνησης και Υπουργός Εξωτερικών): </w:t>
      </w:r>
      <w:r>
        <w:rPr>
          <w:rFonts w:eastAsia="Times New Roman" w:cs="Times New Roman"/>
          <w:szCs w:val="24"/>
        </w:rPr>
        <w:t xml:space="preserve">Καλά, όχι τόσο. </w:t>
      </w:r>
    </w:p>
    <w:p w14:paraId="7200B38C"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 xml:space="preserve">ΦΩΤΕΙΝΗ (ΦΩΦΗ) ΓΕΝΝΗΜΑΤΑ (Πρόεδρος </w:t>
      </w:r>
      <w:r w:rsidRPr="00AA6086">
        <w:rPr>
          <w:rFonts w:eastAsia="Times New Roman" w:cs="Times New Roman"/>
          <w:b/>
        </w:rPr>
        <w:t>της Δημοκρατικής Συμπαράταξης ΠΑΣΟΚ</w:t>
      </w:r>
      <w:r>
        <w:rPr>
          <w:rFonts w:eastAsia="Times New Roman" w:cs="Times New Roman"/>
          <w:b/>
        </w:rPr>
        <w:t xml:space="preserve"> </w:t>
      </w:r>
      <w:r w:rsidRPr="00AA6086">
        <w:rPr>
          <w:rFonts w:eastAsia="Times New Roman" w:cs="Times New Roman"/>
          <w:b/>
        </w:rPr>
        <w:t>-</w:t>
      </w:r>
      <w:r>
        <w:rPr>
          <w:rFonts w:eastAsia="Times New Roman" w:cs="Times New Roman"/>
          <w:b/>
        </w:rPr>
        <w:t xml:space="preserve"> </w:t>
      </w:r>
      <w:r w:rsidRPr="00AA6086">
        <w:rPr>
          <w:rFonts w:eastAsia="Times New Roman" w:cs="Times New Roman"/>
          <w:b/>
        </w:rPr>
        <w:t>ΔΗΜΑΡ</w:t>
      </w:r>
      <w:r w:rsidRPr="00AA6086">
        <w:rPr>
          <w:rFonts w:eastAsia="Times New Roman" w:cs="Times New Roman"/>
          <w:b/>
          <w:szCs w:val="24"/>
        </w:rPr>
        <w:t>):</w:t>
      </w:r>
      <w:r>
        <w:rPr>
          <w:rFonts w:eastAsia="Times New Roman" w:cs="Times New Roman"/>
          <w:b/>
          <w:szCs w:val="24"/>
        </w:rPr>
        <w:t xml:space="preserve"> </w:t>
      </w:r>
      <w:r w:rsidRPr="00825AC7">
        <w:rPr>
          <w:rFonts w:eastAsia="Times New Roman" w:cs="Times New Roman"/>
          <w:szCs w:val="24"/>
        </w:rPr>
        <w:t>…</w:t>
      </w:r>
      <w:r>
        <w:rPr>
          <w:rFonts w:eastAsia="Times New Roman" w:cs="Times New Roman"/>
          <w:szCs w:val="24"/>
        </w:rPr>
        <w:t xml:space="preserve">πείτε το να χαμογελάσουν και τα χείλη του ελληνικού λαού, γιατί αυτό περιμένει, να σας καταδικάσει. </w:t>
      </w:r>
    </w:p>
    <w:p w14:paraId="7200B38D"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Σας </w:t>
      </w:r>
      <w:r>
        <w:rPr>
          <w:rFonts w:eastAsia="Times New Roman" w:cs="Times New Roman"/>
          <w:szCs w:val="24"/>
        </w:rPr>
        <w:t>ευχαριστώ πολύ.</w:t>
      </w:r>
    </w:p>
    <w:p w14:paraId="7200B38E" w14:textId="77777777" w:rsidR="00412B74" w:rsidRDefault="00EE22A4">
      <w:pPr>
        <w:spacing w:line="600" w:lineRule="auto"/>
        <w:ind w:firstLine="720"/>
        <w:jc w:val="both"/>
        <w:rPr>
          <w:rFonts w:eastAsia="Times New Roman" w:cs="Times New Roman"/>
        </w:rPr>
      </w:pPr>
      <w:r w:rsidRPr="001A307B">
        <w:rPr>
          <w:rFonts w:eastAsia="Times New Roman" w:cs="Times New Roman"/>
        </w:rPr>
        <w:t>(Χειροκροτήματα από την πτέρυγα της Δημοκρατικής Συμπαράταξης ΠΑΣΟΚ</w:t>
      </w:r>
      <w:r>
        <w:rPr>
          <w:rFonts w:eastAsia="Times New Roman" w:cs="Times New Roman"/>
        </w:rPr>
        <w:t xml:space="preserve"> </w:t>
      </w:r>
      <w:r w:rsidRPr="001A307B">
        <w:rPr>
          <w:rFonts w:eastAsia="Times New Roman" w:cs="Times New Roman"/>
        </w:rPr>
        <w:t>-</w:t>
      </w:r>
      <w:r>
        <w:rPr>
          <w:rFonts w:eastAsia="Times New Roman" w:cs="Times New Roman"/>
        </w:rPr>
        <w:t xml:space="preserve"> </w:t>
      </w:r>
      <w:r w:rsidRPr="001A307B">
        <w:rPr>
          <w:rFonts w:eastAsia="Times New Roman" w:cs="Times New Roman"/>
        </w:rPr>
        <w:t>ΔΗΜΑΡ)</w:t>
      </w:r>
    </w:p>
    <w:p w14:paraId="7200B38F" w14:textId="77777777" w:rsidR="00412B74" w:rsidRDefault="00EE22A4">
      <w:pPr>
        <w:spacing w:line="600" w:lineRule="auto"/>
        <w:ind w:firstLine="720"/>
        <w:jc w:val="both"/>
        <w:rPr>
          <w:rFonts w:eastAsia="Times New Roman" w:cs="Times New Roman"/>
          <w:szCs w:val="24"/>
        </w:rPr>
      </w:pPr>
      <w:r w:rsidRPr="00BE2041">
        <w:rPr>
          <w:rFonts w:eastAsia="Times New Roman" w:cs="Times New Roman"/>
          <w:b/>
          <w:szCs w:val="24"/>
        </w:rPr>
        <w:t>ΠΡΟΕΔΡΟΣ (Νικόλαος Βούτσης):</w:t>
      </w:r>
      <w:r>
        <w:rPr>
          <w:rFonts w:eastAsia="Times New Roman" w:cs="Times New Roman"/>
          <w:b/>
          <w:szCs w:val="24"/>
        </w:rPr>
        <w:t xml:space="preserve"> </w:t>
      </w:r>
      <w:r>
        <w:rPr>
          <w:rFonts w:eastAsia="Times New Roman" w:cs="Times New Roman"/>
          <w:szCs w:val="24"/>
        </w:rPr>
        <w:t>Ευχαριστώ πολύ, κυρία Γεννηματά.</w:t>
      </w:r>
    </w:p>
    <w:p w14:paraId="7200B390"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και Υπουργός Εξωτερικών): </w:t>
      </w:r>
      <w:r>
        <w:rPr>
          <w:rFonts w:eastAsia="Times New Roman" w:cs="Times New Roman"/>
          <w:szCs w:val="24"/>
        </w:rPr>
        <w:t xml:space="preserve">Κύριε Πρόεδρε, παρακαλώ τον λόγο. </w:t>
      </w:r>
    </w:p>
    <w:p w14:paraId="7200B391" w14:textId="77777777" w:rsidR="00412B74" w:rsidRDefault="00EE22A4">
      <w:pPr>
        <w:spacing w:line="600" w:lineRule="auto"/>
        <w:ind w:firstLine="720"/>
        <w:jc w:val="both"/>
        <w:rPr>
          <w:rFonts w:eastAsia="Times New Roman" w:cs="Times New Roman"/>
          <w:szCs w:val="24"/>
        </w:rPr>
      </w:pPr>
      <w:r w:rsidRPr="00BE2041">
        <w:rPr>
          <w:rFonts w:eastAsia="Times New Roman" w:cs="Times New Roman"/>
          <w:b/>
          <w:szCs w:val="24"/>
        </w:rPr>
        <w:t>ΠΡΟΕΔΡΟΣ (Νικόλαος Βούτσης):</w:t>
      </w:r>
      <w:r>
        <w:rPr>
          <w:rFonts w:eastAsia="Times New Roman" w:cs="Times New Roman"/>
          <w:b/>
          <w:szCs w:val="24"/>
        </w:rPr>
        <w:t xml:space="preserve"> </w:t>
      </w:r>
      <w:r>
        <w:rPr>
          <w:rFonts w:eastAsia="Times New Roman" w:cs="Times New Roman"/>
          <w:szCs w:val="24"/>
        </w:rPr>
        <w:t xml:space="preserve">Κύριε Πρωθυπουργέ, θέλετε να πείτε κάτι; </w:t>
      </w:r>
    </w:p>
    <w:p w14:paraId="7200B392"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και Υπουργός Εξωτερικών): </w:t>
      </w:r>
      <w:r>
        <w:rPr>
          <w:rFonts w:eastAsia="Times New Roman" w:cs="Times New Roman"/>
          <w:szCs w:val="24"/>
        </w:rPr>
        <w:t xml:space="preserve">Ναι βεβαίως. </w:t>
      </w:r>
    </w:p>
    <w:p w14:paraId="7200B393" w14:textId="77777777" w:rsidR="00412B74" w:rsidRDefault="00EE22A4">
      <w:pPr>
        <w:spacing w:line="600" w:lineRule="auto"/>
        <w:ind w:firstLine="720"/>
        <w:jc w:val="both"/>
        <w:rPr>
          <w:rFonts w:eastAsia="Times New Roman" w:cs="Times New Roman"/>
          <w:szCs w:val="24"/>
        </w:rPr>
      </w:pPr>
      <w:r w:rsidRPr="00BE2041">
        <w:rPr>
          <w:rFonts w:eastAsia="Times New Roman" w:cs="Times New Roman"/>
          <w:b/>
          <w:szCs w:val="24"/>
        </w:rPr>
        <w:lastRenderedPageBreak/>
        <w:t>ΠΡΟΕΔΡΟΣ (Νικόλαος Βούτσης):</w:t>
      </w:r>
      <w:r>
        <w:rPr>
          <w:rFonts w:eastAsia="Times New Roman" w:cs="Times New Roman"/>
          <w:b/>
          <w:szCs w:val="24"/>
        </w:rPr>
        <w:t xml:space="preserve"> </w:t>
      </w:r>
      <w:r>
        <w:rPr>
          <w:rFonts w:eastAsia="Times New Roman" w:cs="Times New Roman"/>
          <w:szCs w:val="24"/>
        </w:rPr>
        <w:t>Ορίστε παρακαλώ.</w:t>
      </w:r>
    </w:p>
    <w:p w14:paraId="7200B394"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και Υπουργός Εξωτερικών): </w:t>
      </w:r>
      <w:r>
        <w:rPr>
          <w:rFonts w:eastAsia="Times New Roman" w:cs="Times New Roman"/>
          <w:szCs w:val="24"/>
        </w:rPr>
        <w:t>Θέλω τον λόγο, κύριε Πρόεδρε, γιατί κάθισα στην Αίθουσα να ακούσω την κ. Γεννηματά και νομίζω ότι το όφειλα εκ του γεγονότος…</w:t>
      </w:r>
    </w:p>
    <w:p w14:paraId="7200B395"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(Θόρυβος από την πτέρυγα </w:t>
      </w:r>
      <w:r w:rsidRPr="001A307B">
        <w:rPr>
          <w:rFonts w:eastAsia="Times New Roman" w:cs="Times New Roman"/>
        </w:rPr>
        <w:t>της Δημοκρατικής Συμπαράταξης ΠΑΣΟΚ</w:t>
      </w:r>
      <w:r>
        <w:rPr>
          <w:rFonts w:eastAsia="Times New Roman" w:cs="Times New Roman"/>
        </w:rPr>
        <w:t xml:space="preserve"> </w:t>
      </w:r>
      <w:r w:rsidRPr="001A307B">
        <w:rPr>
          <w:rFonts w:eastAsia="Times New Roman" w:cs="Times New Roman"/>
        </w:rPr>
        <w:t>-</w:t>
      </w:r>
      <w:r>
        <w:rPr>
          <w:rFonts w:eastAsia="Times New Roman" w:cs="Times New Roman"/>
        </w:rPr>
        <w:t xml:space="preserve"> </w:t>
      </w:r>
      <w:r w:rsidRPr="001A307B">
        <w:rPr>
          <w:rFonts w:eastAsia="Times New Roman" w:cs="Times New Roman"/>
        </w:rPr>
        <w:t>Δ</w:t>
      </w:r>
      <w:r w:rsidRPr="001A307B">
        <w:rPr>
          <w:rFonts w:eastAsia="Times New Roman" w:cs="Times New Roman"/>
        </w:rPr>
        <w:t>ΗΜΑΡ)</w:t>
      </w:r>
    </w:p>
    <w:p w14:paraId="7200B396" w14:textId="77777777" w:rsidR="00412B74" w:rsidRDefault="00EE22A4">
      <w:pPr>
        <w:spacing w:line="600" w:lineRule="auto"/>
        <w:ind w:firstLine="720"/>
        <w:jc w:val="both"/>
        <w:rPr>
          <w:rFonts w:eastAsia="Times New Roman" w:cs="Times New Roman"/>
          <w:szCs w:val="24"/>
        </w:rPr>
      </w:pPr>
      <w:r w:rsidRPr="00BE2041">
        <w:rPr>
          <w:rFonts w:eastAsia="Times New Roman" w:cs="Times New Roman"/>
          <w:b/>
          <w:szCs w:val="24"/>
        </w:rPr>
        <w:t>ΠΡΟΕΔΡΟΣ (Νικόλαος Βούτσης):</w:t>
      </w:r>
      <w:r>
        <w:rPr>
          <w:rFonts w:eastAsia="Times New Roman" w:cs="Times New Roman"/>
          <w:b/>
          <w:szCs w:val="24"/>
        </w:rPr>
        <w:t xml:space="preserve"> </w:t>
      </w:r>
      <w:r>
        <w:rPr>
          <w:rFonts w:eastAsia="Times New Roman" w:cs="Times New Roman"/>
          <w:szCs w:val="24"/>
        </w:rPr>
        <w:t xml:space="preserve">Εντάξει μην αντιδράτε έτσι προς Θεού! </w:t>
      </w:r>
    </w:p>
    <w:p w14:paraId="7200B397"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και Υπουργός Εξωτερικών): </w:t>
      </w:r>
      <w:r>
        <w:rPr>
          <w:rFonts w:eastAsia="Times New Roman" w:cs="Times New Roman"/>
          <w:szCs w:val="24"/>
        </w:rPr>
        <w:t>Καλά, πειράζει που κάθισα να σας ακούσω και σας απαντώ κιόλας; Και γι’ αυτό δυσφορείτε; Εντάξει.</w:t>
      </w:r>
    </w:p>
    <w:p w14:paraId="7200B398"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Λέω, λοιπόν, ότι κά</w:t>
      </w:r>
      <w:r>
        <w:rPr>
          <w:rFonts w:eastAsia="Times New Roman" w:cs="Times New Roman"/>
          <w:szCs w:val="24"/>
        </w:rPr>
        <w:t>θισα να ακούσω την κ. Γεννηματά, όχι μόνο γιατί, πράγματι, πρέπει ο διάλογος στη Βουλή να γίνεται με όλα τα πολιτικά κόμματα –διότι υπήρξε και μια έντονη δυσφορία, καθότι ο διάλογός μου με τον Αρχηγό της Αξιωματικής Αντιπολίτευσης κράτησε χρόνο- αλλά και θ</w:t>
      </w:r>
      <w:r>
        <w:rPr>
          <w:rFonts w:eastAsia="Times New Roman" w:cs="Times New Roman"/>
          <w:szCs w:val="24"/>
        </w:rPr>
        <w:t xml:space="preserve">έλω να επισημάνω κάποια θέματα, που αφορούν την ομιλία της και τις θέσεις τις οποίες έχει </w:t>
      </w:r>
      <w:r>
        <w:rPr>
          <w:rFonts w:eastAsia="Times New Roman" w:cs="Times New Roman"/>
          <w:szCs w:val="24"/>
        </w:rPr>
        <w:lastRenderedPageBreak/>
        <w:t xml:space="preserve">το τελευταίο διάστημα εκφράσει η ίδια αλλά και το κόμμα της το Κίνημα Αλλαγής. </w:t>
      </w:r>
    </w:p>
    <w:p w14:paraId="7200B399"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Έχετε επιλέξει, κυρία Γεννηματά, μια στρατηγική –θεμιτό, κατά την άποψη τη δική σας, τ</w:t>
      </w:r>
      <w:r>
        <w:rPr>
          <w:rFonts w:eastAsia="Times New Roman" w:cs="Times New Roman"/>
          <w:szCs w:val="24"/>
        </w:rPr>
        <w:t>ο κάνετε για δικό σας όφελος- μιας μονόπλευρης πολιτικής αντιπαράθεσης. Κάνετε μια κριτική στον ΣΥΡΙΖΑ και στην Κυβέρνηση, η οποία ξεπερνά ορισμένες ώρες και το πλαίσιο, αν θέλετε, μιας προσωπικής κριτικής στα ενδεδειγμένα πλαίσια ενός πολιτισμένου πολιτικ</w:t>
      </w:r>
      <w:r>
        <w:rPr>
          <w:rFonts w:eastAsia="Times New Roman" w:cs="Times New Roman"/>
          <w:szCs w:val="24"/>
        </w:rPr>
        <w:t xml:space="preserve">ού διαλόγου. Δηλαδή θέλω να πω ότι δεν κάνετε απλά πολιτική κριτική αλλά καταφέρεστε και με βαρύτατες εκφράσεις προς εμένα προσωπικά </w:t>
      </w:r>
      <w:r w:rsidRPr="00A37EC3">
        <w:rPr>
          <w:rFonts w:eastAsia="Times New Roman" w:cs="Times New Roman"/>
        </w:rPr>
        <w:t>αλλά</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προς άλλα στελέχη του ΣΥΡΙΖΑ, που κατά την άποψή μου, όσο σας γνωρίζω, δεν συνάδουν με τον προσωπικό </w:t>
      </w:r>
      <w:r>
        <w:rPr>
          <w:rFonts w:eastAsia="Times New Roman"/>
          <w:szCs w:val="24"/>
        </w:rPr>
        <w:t xml:space="preserve">σας </w:t>
      </w:r>
      <w:r>
        <w:rPr>
          <w:rFonts w:eastAsia="Times New Roman" w:cs="Times New Roman"/>
          <w:szCs w:val="24"/>
        </w:rPr>
        <w:t xml:space="preserve">πολιτικό </w:t>
      </w:r>
      <w:r>
        <w:rPr>
          <w:rFonts w:eastAsia="Times New Roman" w:cs="Times New Roman"/>
          <w:szCs w:val="24"/>
        </w:rPr>
        <w:t xml:space="preserve">πολιτισμό. </w:t>
      </w:r>
    </w:p>
    <w:p w14:paraId="7200B39A"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Όμως δεν θέλω να μείνω σε αυτό. Θέλω να ασκήσω πολιτική κριτική. Έχετε ως στρατηγικό στόχο -λέτε- τη στρατηγική ήττα του ΣΥΡΙΖΑ και κάνετε πως δεν καταλαβαίνετε ότι στρατηγική ήττα του ΣΥΡΙΖΑ, σημαίνει στρατηγική νίκη της Νέας Δημοκρατίας. </w:t>
      </w:r>
    </w:p>
    <w:p w14:paraId="7200B39B"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Καλ</w:t>
      </w:r>
      <w:r>
        <w:rPr>
          <w:rFonts w:eastAsia="Times New Roman" w:cs="Times New Roman"/>
          <w:szCs w:val="24"/>
        </w:rPr>
        <w:t xml:space="preserve">ά δεν τα λέω, κύριε Μητσοτάκη; Δεν έχω δίκιο; </w:t>
      </w:r>
    </w:p>
    <w:p w14:paraId="7200B39C"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sidRPr="00062158">
        <w:rPr>
          <w:rFonts w:eastAsia="Times New Roman" w:cs="Times New Roman"/>
          <w:szCs w:val="24"/>
        </w:rPr>
        <w:t>Μια χαρ</w:t>
      </w:r>
      <w:r>
        <w:rPr>
          <w:rFonts w:eastAsia="Times New Roman" w:cs="Times New Roman"/>
          <w:szCs w:val="24"/>
        </w:rPr>
        <w:t>ά τα λέτε!</w:t>
      </w:r>
    </w:p>
    <w:p w14:paraId="7200B39D"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(Θόρυβος από την πτέρυγα της Δημοκρατικής Συμπαράταξης ΠΑΣΟΚ - ΔΗΜΑΡ)</w:t>
      </w:r>
    </w:p>
    <w:p w14:paraId="7200B39E" w14:textId="77777777" w:rsidR="00412B74" w:rsidRDefault="00EE22A4">
      <w:pPr>
        <w:spacing w:line="600" w:lineRule="auto"/>
        <w:ind w:firstLine="720"/>
        <w:jc w:val="both"/>
        <w:rPr>
          <w:rFonts w:eastAsia="Times New Roman" w:cs="Times New Roman"/>
          <w:szCs w:val="24"/>
        </w:rPr>
      </w:pPr>
      <w:r w:rsidRPr="00911D63">
        <w:rPr>
          <w:rFonts w:eastAsia="Times New Roman" w:cs="Times New Roman"/>
          <w:b/>
          <w:szCs w:val="24"/>
        </w:rPr>
        <w:t>ΠΡΟΕΔΡΟΣ (</w:t>
      </w:r>
      <w:r>
        <w:rPr>
          <w:rFonts w:eastAsia="Times New Roman" w:cs="Times New Roman"/>
          <w:b/>
          <w:szCs w:val="24"/>
        </w:rPr>
        <w:t>Νικόλαος Βούτσης</w:t>
      </w:r>
      <w:r w:rsidRPr="00911D63">
        <w:rPr>
          <w:rFonts w:eastAsia="Times New Roman" w:cs="Times New Roman"/>
          <w:b/>
          <w:szCs w:val="24"/>
        </w:rPr>
        <w:t>):</w:t>
      </w:r>
      <w:r w:rsidRPr="00911D63">
        <w:rPr>
          <w:rFonts w:eastAsia="Times New Roman" w:cs="Times New Roman"/>
          <w:szCs w:val="24"/>
        </w:rPr>
        <w:t xml:space="preserve"> </w:t>
      </w:r>
      <w:r>
        <w:rPr>
          <w:rFonts w:eastAsia="Times New Roman" w:cs="Times New Roman"/>
          <w:szCs w:val="24"/>
        </w:rPr>
        <w:t>Παρακαλώ, υπάρχει συνεννόηση. Όλοι κατα</w:t>
      </w:r>
      <w:r>
        <w:rPr>
          <w:rFonts w:eastAsia="Times New Roman" w:cs="Times New Roman"/>
          <w:szCs w:val="24"/>
        </w:rPr>
        <w:t xml:space="preserve">λαβαίνουν όλα. Παρακαλώ! </w:t>
      </w:r>
    </w:p>
    <w:p w14:paraId="7200B39F" w14:textId="77777777" w:rsidR="00412B74" w:rsidRDefault="00EE22A4">
      <w:pPr>
        <w:spacing w:line="600" w:lineRule="auto"/>
        <w:ind w:firstLine="720"/>
        <w:jc w:val="both"/>
        <w:rPr>
          <w:rFonts w:eastAsia="Times New Roman" w:cs="Times New Roman"/>
          <w:szCs w:val="24"/>
        </w:rPr>
      </w:pPr>
      <w:r w:rsidRPr="001C3CE0">
        <w:rPr>
          <w:rFonts w:eastAsia="Times New Roman" w:cs="Times New Roman"/>
          <w:b/>
          <w:szCs w:val="24"/>
        </w:rPr>
        <w:t>ΑΛΕΞΗΣ ΤΣΙΠΡΑΣ (Πρόεδρος της Κυβέρνησης</w:t>
      </w:r>
      <w:r>
        <w:rPr>
          <w:rFonts w:eastAsia="Times New Roman" w:cs="Times New Roman"/>
          <w:b/>
          <w:szCs w:val="24"/>
        </w:rPr>
        <w:t xml:space="preserve"> και Υπουργός Εξωτερικών): </w:t>
      </w:r>
      <w:r>
        <w:rPr>
          <w:rFonts w:eastAsia="Times New Roman" w:cs="Times New Roman"/>
          <w:szCs w:val="24"/>
        </w:rPr>
        <w:t>Φοβάμαι, λοιπόν, κυρία Γεννηματά, ότι επιμένοντας σε αυτή τη ρητορική, κυρίως όταν επιμένετε να την ενισχύετε με βαρύτατους χαρακτηρισμούς, δεν κάνετε τίποτα άλλο α</w:t>
      </w:r>
      <w:r>
        <w:rPr>
          <w:rFonts w:eastAsia="Times New Roman" w:cs="Times New Roman"/>
          <w:szCs w:val="24"/>
        </w:rPr>
        <w:t xml:space="preserve">πό το να επιταχύνετε τη στρατηγική ήττα της παράταξής σας. </w:t>
      </w:r>
    </w:p>
    <w:p w14:paraId="7200B3A0"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Θέλω να σας θυμίσω δύο πράγματα. Πρώτον, εμείς βρισκόμαστε εδώ, διότι ο ελληνικός λαός το θέλησε. Και δεν το θέλησε μία φορά. Αναφέρεστε διαρκώς κι εσείς και ο κ. Μητσοτάκης στο δημοψήφισμα του 20</w:t>
      </w:r>
      <w:r>
        <w:rPr>
          <w:rFonts w:eastAsia="Times New Roman" w:cs="Times New Roman"/>
          <w:szCs w:val="24"/>
        </w:rPr>
        <w:t xml:space="preserve">15. Ξεχνάτε, όμως, ηθελημένα ότι τον Σεπτέμβριο του 2015, θέσαμε στην κρίση του ελληνικού </w:t>
      </w:r>
      <w:r>
        <w:rPr>
          <w:rFonts w:eastAsia="Times New Roman" w:cs="Times New Roman"/>
          <w:szCs w:val="24"/>
        </w:rPr>
        <w:lastRenderedPageBreak/>
        <w:t>λαού τον δύσκολο συμβιβασμό που κάναμε με τους θεσμούς. Και ο ελληνικός λαός μας έδωσε ξανά την εντολή να βρεθούμε σε αυτά τα έδρανα. Δεν κάναμε πραξικόπημα ούτε βρεθ</w:t>
      </w:r>
      <w:r>
        <w:rPr>
          <w:rFonts w:eastAsia="Times New Roman" w:cs="Times New Roman"/>
          <w:szCs w:val="24"/>
        </w:rPr>
        <w:t xml:space="preserve">ήκαμε με κόλπα στη θέση που βρισκόμαστε. Ο ελληνικός λαός μας έδωσε αυτή την εντολή. </w:t>
      </w:r>
    </w:p>
    <w:p w14:paraId="7200B3A1"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Βεβαίως αυτό το οποίο δεν μπορώ να καταλάβω, κυρία Γεννηματά, πέρα από τις όποιες ιδεολογικές και πολιτικές διαφωνίες και αντιπαραθέσεις, είναι πώς είναι δυνατόν να μας κ</w:t>
      </w:r>
      <w:r>
        <w:rPr>
          <w:rFonts w:eastAsia="Times New Roman" w:cs="Times New Roman"/>
          <w:szCs w:val="24"/>
        </w:rPr>
        <w:t xml:space="preserve">ουνάτε διαρκώς το δάχτυλο, όταν, εν πάση περιπτώσει, έχετε και κάποια ευθύνη ως παράταξη. </w:t>
      </w:r>
    </w:p>
    <w:p w14:paraId="7200B3A2"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Εγώ είμαι ο τελευταίος, ο οποίος θα πω ότι η ευθύνη για κάποια συγκεκριμένα πρόσωπα είναι μια συλλογική ευθύνη για την παράταξή σας. Όμως δεν είναι δυνατόν, όταν ο ε</w:t>
      </w:r>
      <w:r>
        <w:rPr>
          <w:rFonts w:eastAsia="Times New Roman" w:cs="Times New Roman"/>
          <w:szCs w:val="24"/>
        </w:rPr>
        <w:t>μπνευστής του άρθρου 86 είναι ο πρώην Πρόεδρός σας και κεντρικό στέλεχος της παράταξής σας, ο κ. Βενιζέλος, να έρχεστε σήμερα εδώ να μας λέτε και να μας κουνάτε το δάχτυλο για την ανάγκη αλλαγής του άρθρου 86, χωρίς να έχετε την ανάγκη να κάνετε μια στοιχε</w:t>
      </w:r>
      <w:r>
        <w:rPr>
          <w:rFonts w:eastAsia="Times New Roman" w:cs="Times New Roman"/>
          <w:szCs w:val="24"/>
        </w:rPr>
        <w:t xml:space="preserve">ιώδη αυτοκριτική για το άρθρο 86. Και στην Αναθεώρηση του 2001 και στην Αναθεώρηση του 2006 - 2008 είχατε τότε μαζί </w:t>
      </w:r>
      <w:r>
        <w:rPr>
          <w:rFonts w:eastAsia="Times New Roman" w:cs="Times New Roman"/>
          <w:szCs w:val="24"/>
        </w:rPr>
        <w:lastRenderedPageBreak/>
        <w:t>με τη Νέα Δημοκρατία διακόσους εβδομήντα επτά Βουλευτές. Δεν προχωρήσατε στην αναθεώρηση του άρθρου 86!</w:t>
      </w:r>
    </w:p>
    <w:p w14:paraId="7200B3A3"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Μάλιστα διαβάζω και κάποιες συνεντεύξεις του κ. Βενιζέλου, που το υπερασπίζεται ότι είναι σωστό. </w:t>
      </w:r>
    </w:p>
    <w:p w14:paraId="7200B3A4"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…το άρθρο 86!</w:t>
      </w:r>
    </w:p>
    <w:p w14:paraId="7200B3A5" w14:textId="77777777" w:rsidR="00412B74" w:rsidRDefault="00EE22A4">
      <w:pPr>
        <w:spacing w:line="600" w:lineRule="auto"/>
        <w:ind w:firstLine="720"/>
        <w:jc w:val="both"/>
        <w:rPr>
          <w:rFonts w:eastAsia="Times New Roman" w:cs="Times New Roman"/>
          <w:szCs w:val="24"/>
        </w:rPr>
      </w:pPr>
      <w:r w:rsidRPr="001C3CE0">
        <w:rPr>
          <w:rFonts w:eastAsia="Times New Roman" w:cs="Times New Roman"/>
          <w:b/>
          <w:szCs w:val="24"/>
        </w:rPr>
        <w:t>ΑΛΕΞΗΣ ΤΣΙΠΡΑΣ (Πρόεδρος της Κυβέρνησης</w:t>
      </w:r>
      <w:r>
        <w:rPr>
          <w:rFonts w:eastAsia="Times New Roman" w:cs="Times New Roman"/>
          <w:b/>
          <w:szCs w:val="24"/>
        </w:rPr>
        <w:t xml:space="preserve"> και Υπουργός Εξωτερικών): </w:t>
      </w:r>
      <w:r>
        <w:rPr>
          <w:rFonts w:eastAsia="Times New Roman" w:cs="Times New Roman"/>
          <w:szCs w:val="24"/>
        </w:rPr>
        <w:t xml:space="preserve">Έχετε Αρχηγό να μου απαντήσει. Μη με διακόπτετε. </w:t>
      </w:r>
    </w:p>
    <w:p w14:paraId="7200B3A6" w14:textId="77777777" w:rsidR="00412B74" w:rsidRDefault="00EE22A4">
      <w:pPr>
        <w:spacing w:line="600" w:lineRule="auto"/>
        <w:ind w:firstLine="720"/>
        <w:jc w:val="both"/>
        <w:rPr>
          <w:rFonts w:eastAsia="Times New Roman" w:cs="Times New Roman"/>
          <w:szCs w:val="24"/>
        </w:rPr>
      </w:pPr>
      <w:r w:rsidRPr="00911D63">
        <w:rPr>
          <w:rFonts w:eastAsia="Times New Roman" w:cs="Times New Roman"/>
          <w:b/>
          <w:szCs w:val="24"/>
        </w:rPr>
        <w:t>ΠΡΟΕΔΡΟ</w:t>
      </w:r>
      <w:r w:rsidRPr="00911D63">
        <w:rPr>
          <w:rFonts w:eastAsia="Times New Roman" w:cs="Times New Roman"/>
          <w:b/>
          <w:szCs w:val="24"/>
        </w:rPr>
        <w:t>Σ (</w:t>
      </w:r>
      <w:r>
        <w:rPr>
          <w:rFonts w:eastAsia="Times New Roman" w:cs="Times New Roman"/>
          <w:b/>
          <w:szCs w:val="24"/>
        </w:rPr>
        <w:t>Νικόλαος Βούτσης</w:t>
      </w:r>
      <w:r w:rsidRPr="00911D63">
        <w:rPr>
          <w:rFonts w:eastAsia="Times New Roman" w:cs="Times New Roman"/>
          <w:b/>
          <w:szCs w:val="24"/>
        </w:rPr>
        <w:t>):</w:t>
      </w:r>
      <w:r w:rsidRPr="00911D63">
        <w:rPr>
          <w:rFonts w:eastAsia="Times New Roman" w:cs="Times New Roman"/>
          <w:szCs w:val="24"/>
        </w:rPr>
        <w:t xml:space="preserve"> </w:t>
      </w:r>
      <w:r>
        <w:rPr>
          <w:rFonts w:eastAsia="Times New Roman" w:cs="Times New Roman"/>
          <w:szCs w:val="24"/>
        </w:rPr>
        <w:t xml:space="preserve">Ήσυχα, κύριε Γρηγοράκο. </w:t>
      </w:r>
    </w:p>
    <w:p w14:paraId="7200B3A7" w14:textId="77777777" w:rsidR="00412B74" w:rsidRDefault="00EE22A4">
      <w:pPr>
        <w:spacing w:line="600" w:lineRule="auto"/>
        <w:ind w:firstLine="720"/>
        <w:jc w:val="both"/>
        <w:rPr>
          <w:rFonts w:eastAsia="Times New Roman" w:cs="Times New Roman"/>
          <w:szCs w:val="24"/>
        </w:rPr>
      </w:pPr>
      <w:r w:rsidRPr="001C3CE0">
        <w:rPr>
          <w:rFonts w:eastAsia="Times New Roman" w:cs="Times New Roman"/>
          <w:b/>
          <w:szCs w:val="24"/>
        </w:rPr>
        <w:t>ΑΛΕΞΗΣ ΤΣΙΠΡΑΣ (Πρόεδρος της Κυβέρνησης</w:t>
      </w:r>
      <w:r>
        <w:rPr>
          <w:rFonts w:eastAsia="Times New Roman" w:cs="Times New Roman"/>
          <w:b/>
          <w:szCs w:val="24"/>
        </w:rPr>
        <w:t xml:space="preserve"> και Υπουργός Εξωτερικών): </w:t>
      </w:r>
      <w:r>
        <w:rPr>
          <w:rFonts w:eastAsia="Times New Roman" w:cs="Times New Roman"/>
          <w:szCs w:val="24"/>
        </w:rPr>
        <w:t xml:space="preserve">Μην την υποτιμάτε τόσο πολύ την Αρχηγό σας. Έχετε Αρχηγό να απαντήσει. </w:t>
      </w:r>
    </w:p>
    <w:p w14:paraId="7200B3A8"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Κυρίως αυτό το οποίο δεν μπορώ να δεχθώ, είναι πως δεν αισθάνεστε στοιχ</w:t>
      </w:r>
      <w:r>
        <w:rPr>
          <w:rFonts w:eastAsia="Times New Roman" w:cs="Times New Roman"/>
          <w:szCs w:val="24"/>
        </w:rPr>
        <w:t xml:space="preserve">ειωδώς την ανάγκη μετά από τόσα που έχουν αναδειχθεί το τελευταίο διάστημα -και μας κατηγορείτε μάλιστα ως αδίστακτους, ότι είμαστε αδίστακτοι!- όταν έχει βγει εκτός από τον Τσοχατζόπουλο και ο Γιάννος Παπαντωνίου, όπου </w:t>
      </w:r>
      <w:r>
        <w:rPr>
          <w:rFonts w:eastAsia="Times New Roman" w:cs="Times New Roman"/>
          <w:szCs w:val="24"/>
        </w:rPr>
        <w:lastRenderedPageBreak/>
        <w:t>ο εισηγητής σας ενάμιση χρόνο πριν έ</w:t>
      </w:r>
      <w:r>
        <w:rPr>
          <w:rFonts w:eastAsia="Times New Roman" w:cs="Times New Roman"/>
          <w:szCs w:val="24"/>
        </w:rPr>
        <w:t xml:space="preserve">λεγε ότι δεν υπάρχει κάποιο στοιχείο που να προκύπτει που να τον εμπλέκει στη συγκεκριμένη υπόθεση, όταν έχει έρθει η υπόθεση Μαντέλη, η υπόθεση Τσουκάτου, να ζητήσετε μία συγγνώμη από τον ελληνικό λαό και από τον κόσμο που σας ψήφισε και σας ψηφίζει. </w:t>
      </w:r>
    </w:p>
    <w:p w14:paraId="7200B3A9"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Και δεν λέει κανείς ότι δεν έχετε κάνει πάρα πολύ σημαντικά πράγματα σε αυτόν τον τόπο ως παράταξη ή ότι ο Σημίτης δεν έκανε έργα. Αυτό που λέω, όμως, κυρία Γεννηματά, είναι ότι δεν είναι δυνατόν κάποιοι να θεωρούν τον εαυτό τους και να αισθάνονται μόνιμοι</w:t>
      </w:r>
      <w:r>
        <w:rPr>
          <w:rFonts w:eastAsia="Times New Roman" w:cs="Times New Roman"/>
          <w:szCs w:val="24"/>
        </w:rPr>
        <w:t xml:space="preserve"> ιδιοκτήτες του τόπου και τότε -γιατί ως μόνιμοι ιδιοκτήτες συμπεριφερθήκατε με τους διακόσους εβδομήντα επτά και δεν αλλάξατε το Σύνταγμα και το άρθρο 86- αλλά και σήμερα. </w:t>
      </w:r>
    </w:p>
    <w:p w14:paraId="7200B3AA"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Και, βεβαίως, δεν είναι δυνατόν να θεωρείτε ότι όποιος έχει την εντολή του ελληνικ</w:t>
      </w:r>
      <w:r>
        <w:rPr>
          <w:rFonts w:eastAsia="Times New Roman" w:cs="Times New Roman"/>
          <w:szCs w:val="24"/>
        </w:rPr>
        <w:t xml:space="preserve">ού λαού να βρίσκεται σήμερα στη θέση της εκτελεστικής εξουσίας –και δεν βρίσκεται, βεβαίως, στη δική σας παράταξη ή την παράταξη της Νέας Δημοκρατίας- είναι ένας περιστασιακός ένοικος της εκτελεστικής εξουσίας, νοικάρης δηλαδή στη δική σας ιδιοκτησία. </w:t>
      </w:r>
    </w:p>
    <w:p w14:paraId="7200B3AB" w14:textId="77777777" w:rsidR="00412B74" w:rsidRDefault="00EE22A4">
      <w:pPr>
        <w:spacing w:line="600" w:lineRule="auto"/>
        <w:ind w:firstLine="720"/>
        <w:jc w:val="both"/>
        <w:rPr>
          <w:rFonts w:eastAsia="Times New Roman" w:cs="Times New Roman"/>
          <w:szCs w:val="24"/>
        </w:rPr>
      </w:pPr>
      <w:r w:rsidRPr="00BF798C">
        <w:rPr>
          <w:rFonts w:eastAsia="Times New Roman" w:cs="Times New Roman"/>
          <w:szCs w:val="24"/>
        </w:rPr>
        <w:lastRenderedPageBreak/>
        <w:t>Θέλ</w:t>
      </w:r>
      <w:r w:rsidRPr="00BF798C">
        <w:rPr>
          <w:rFonts w:eastAsia="Times New Roman" w:cs="Times New Roman"/>
          <w:szCs w:val="24"/>
        </w:rPr>
        <w:t xml:space="preserve">ω, λοιπόν, να σας πω και σε εσάς –αλλά να το ακούει και ο κ. Μητσοτάκης- ότι ιδιοκτήτης σε αυτόν τον τόπο είναι ο ελληνικός λαός και κανένας άλλος και ότι όλοι είμαστε περιστασιακοί και εσείς και εμείς. Ο ελληνικός λαός είναι ιδιοκτήτης. </w:t>
      </w:r>
    </w:p>
    <w:p w14:paraId="7200B3AC" w14:textId="77777777" w:rsidR="00412B74" w:rsidRDefault="00EE22A4">
      <w:pPr>
        <w:spacing w:line="600" w:lineRule="auto"/>
        <w:ind w:firstLine="720"/>
        <w:jc w:val="center"/>
        <w:rPr>
          <w:rFonts w:eastAsia="Times New Roman" w:cs="Times New Roman"/>
          <w:szCs w:val="24"/>
        </w:rPr>
      </w:pPr>
      <w:r w:rsidRPr="00BF798C">
        <w:rPr>
          <w:rFonts w:eastAsia="Times New Roman" w:cs="Times New Roman"/>
          <w:szCs w:val="24"/>
        </w:rPr>
        <w:t>(Χειροκροτήματα α</w:t>
      </w:r>
      <w:r w:rsidRPr="00BF798C">
        <w:rPr>
          <w:rFonts w:eastAsia="Times New Roman" w:cs="Times New Roman"/>
          <w:szCs w:val="24"/>
        </w:rPr>
        <w:t xml:space="preserve">πό τις πτέρυγες </w:t>
      </w:r>
      <w:r>
        <w:rPr>
          <w:rFonts w:eastAsia="Times New Roman" w:cs="Times New Roman"/>
          <w:szCs w:val="24"/>
        </w:rPr>
        <w:t>του</w:t>
      </w:r>
      <w:r w:rsidRPr="00BF798C">
        <w:rPr>
          <w:rFonts w:eastAsia="Times New Roman" w:cs="Times New Roman"/>
          <w:szCs w:val="24"/>
        </w:rPr>
        <w:t xml:space="preserve"> ΣΥΡΙΖΑ </w:t>
      </w:r>
      <w:r>
        <w:rPr>
          <w:rFonts w:eastAsia="Times New Roman" w:cs="Times New Roman"/>
          <w:szCs w:val="24"/>
        </w:rPr>
        <w:t>και των</w:t>
      </w:r>
      <w:r w:rsidRPr="00BF798C">
        <w:rPr>
          <w:rFonts w:eastAsia="Times New Roman" w:cs="Times New Roman"/>
          <w:szCs w:val="24"/>
        </w:rPr>
        <w:t xml:space="preserve"> ΑΝΕΛ)</w:t>
      </w:r>
    </w:p>
    <w:p w14:paraId="7200B3AD" w14:textId="77777777" w:rsidR="00412B74" w:rsidRDefault="00EE22A4">
      <w:pPr>
        <w:spacing w:line="600" w:lineRule="auto"/>
        <w:ind w:firstLine="720"/>
        <w:jc w:val="both"/>
        <w:rPr>
          <w:rFonts w:eastAsia="Times New Roman" w:cs="Times New Roman"/>
          <w:szCs w:val="24"/>
        </w:rPr>
      </w:pPr>
      <w:r w:rsidRPr="00BF798C">
        <w:rPr>
          <w:rFonts w:eastAsia="Times New Roman" w:cs="Times New Roman"/>
          <w:szCs w:val="24"/>
        </w:rPr>
        <w:t xml:space="preserve">Πολύ φοβάμαι ότι αν συνεχίσετε έτσι, θα είναι ο ελληνικός λαός που θα σας δώσει απόφαση για μόνιμη έξωση από το πολιτικό στερέωμα. </w:t>
      </w:r>
    </w:p>
    <w:p w14:paraId="7200B3AE" w14:textId="77777777" w:rsidR="00412B74" w:rsidRDefault="00EE22A4">
      <w:pPr>
        <w:spacing w:line="600" w:lineRule="auto"/>
        <w:ind w:firstLine="720"/>
        <w:jc w:val="center"/>
        <w:rPr>
          <w:rFonts w:eastAsia="Times New Roman" w:cs="Times New Roman"/>
          <w:szCs w:val="24"/>
        </w:rPr>
      </w:pPr>
      <w:r w:rsidRPr="00BF798C">
        <w:rPr>
          <w:rFonts w:eastAsia="Times New Roman" w:cs="Times New Roman"/>
          <w:szCs w:val="24"/>
        </w:rPr>
        <w:t xml:space="preserve">(Χειροκροτήματα από τις πτέρυγες </w:t>
      </w:r>
      <w:r>
        <w:rPr>
          <w:rFonts w:eastAsia="Times New Roman" w:cs="Times New Roman"/>
          <w:szCs w:val="24"/>
        </w:rPr>
        <w:t>του</w:t>
      </w:r>
      <w:r w:rsidRPr="00BF798C">
        <w:rPr>
          <w:rFonts w:eastAsia="Times New Roman" w:cs="Times New Roman"/>
          <w:szCs w:val="24"/>
        </w:rPr>
        <w:t xml:space="preserve"> ΣΥΡΙΖΑ </w:t>
      </w:r>
      <w:r>
        <w:rPr>
          <w:rFonts w:eastAsia="Times New Roman" w:cs="Times New Roman"/>
          <w:szCs w:val="24"/>
        </w:rPr>
        <w:t>και των</w:t>
      </w:r>
      <w:r w:rsidRPr="00BF798C">
        <w:rPr>
          <w:rFonts w:eastAsia="Times New Roman" w:cs="Times New Roman"/>
          <w:szCs w:val="24"/>
        </w:rPr>
        <w:t xml:space="preserve"> ΑΝΕΛ</w:t>
      </w:r>
      <w:r w:rsidRPr="00BF798C">
        <w:rPr>
          <w:rFonts w:eastAsia="Times New Roman" w:cs="Times New Roman"/>
          <w:szCs w:val="24"/>
        </w:rPr>
        <w:t xml:space="preserve">) </w:t>
      </w:r>
    </w:p>
    <w:p w14:paraId="7200B3AF" w14:textId="77777777" w:rsidR="00412B74" w:rsidRDefault="00EE22A4">
      <w:pPr>
        <w:spacing w:line="600" w:lineRule="auto"/>
        <w:ind w:firstLine="720"/>
        <w:jc w:val="both"/>
        <w:rPr>
          <w:rFonts w:eastAsia="Times New Roman" w:cs="Times New Roman"/>
          <w:szCs w:val="24"/>
        </w:rPr>
      </w:pPr>
      <w:r w:rsidRPr="001F12BF">
        <w:rPr>
          <w:rFonts w:eastAsia="Times New Roman" w:cs="Times New Roman"/>
          <w:b/>
          <w:szCs w:val="24"/>
        </w:rPr>
        <w:t>ΦΩΤΕΙΝΗ (ΦΩΦΗ) ΓΕΝΝΗΜΑΤΑ</w:t>
      </w:r>
      <w:r w:rsidRPr="001F12BF">
        <w:rPr>
          <w:rFonts w:eastAsia="Times New Roman" w:cs="Times New Roman"/>
          <w:b/>
          <w:szCs w:val="24"/>
        </w:rPr>
        <w:t xml:space="preserve"> (Πρόεδρος της Δημοκρατικής Συμπαράταξης ΠΑΣΟΚ - ΔΗΜΑΡ): </w:t>
      </w:r>
      <w:r w:rsidRPr="001F12BF">
        <w:rPr>
          <w:rFonts w:eastAsia="Times New Roman" w:cs="Times New Roman"/>
          <w:szCs w:val="24"/>
        </w:rPr>
        <w:t>Κύριε Πρόεδρε, μπορώ να έχω τον λόγο;</w:t>
      </w:r>
    </w:p>
    <w:p w14:paraId="7200B3B0" w14:textId="77777777" w:rsidR="00412B74" w:rsidRDefault="00EE22A4">
      <w:pPr>
        <w:spacing w:line="600" w:lineRule="auto"/>
        <w:ind w:firstLine="720"/>
        <w:jc w:val="both"/>
        <w:rPr>
          <w:rFonts w:eastAsia="Times New Roman" w:cs="Times New Roman"/>
          <w:szCs w:val="24"/>
        </w:rPr>
      </w:pPr>
      <w:r w:rsidRPr="001F12BF">
        <w:rPr>
          <w:rFonts w:eastAsia="Times New Roman" w:cs="Times New Roman"/>
          <w:b/>
          <w:szCs w:val="24"/>
        </w:rPr>
        <w:t>ΠΡΟΕΔΡΟΣ (Νικόλαος Βούτσης):</w:t>
      </w:r>
      <w:r w:rsidRPr="001F12BF">
        <w:rPr>
          <w:rFonts w:eastAsia="Times New Roman" w:cs="Times New Roman"/>
          <w:szCs w:val="24"/>
        </w:rPr>
        <w:t xml:space="preserve"> Ορίστε, κυρία Γεννηματά, έχετε τον λόγο.</w:t>
      </w:r>
    </w:p>
    <w:p w14:paraId="7200B3B1" w14:textId="77777777" w:rsidR="00412B74" w:rsidRDefault="00EE22A4">
      <w:pPr>
        <w:spacing w:line="600" w:lineRule="auto"/>
        <w:ind w:firstLine="720"/>
        <w:jc w:val="both"/>
        <w:rPr>
          <w:rFonts w:eastAsia="Times New Roman" w:cs="Times New Roman"/>
          <w:szCs w:val="24"/>
        </w:rPr>
      </w:pPr>
      <w:r w:rsidRPr="001F12BF">
        <w:rPr>
          <w:rFonts w:eastAsia="Times New Roman" w:cs="Times New Roman"/>
          <w:b/>
          <w:szCs w:val="24"/>
        </w:rPr>
        <w:t xml:space="preserve">ΦΩΤΕΙΝΗ (ΦΩΦΗ) ΓΕΝΝΗΜΑΤΑ (Πρόεδρος της Δημοκρατικής Συμπαράταξης ΠΑΣΟΚ-ΔΗΜΑΡ): </w:t>
      </w:r>
      <w:r w:rsidRPr="001F12BF">
        <w:rPr>
          <w:rFonts w:eastAsia="Times New Roman" w:cs="Times New Roman"/>
          <w:szCs w:val="24"/>
        </w:rPr>
        <w:t>Κύριε Τσίπρα</w:t>
      </w:r>
      <w:r w:rsidRPr="001F12BF">
        <w:rPr>
          <w:rFonts w:eastAsia="Times New Roman" w:cs="Times New Roman"/>
          <w:szCs w:val="24"/>
        </w:rPr>
        <w:t xml:space="preserve">, </w:t>
      </w:r>
      <w:r w:rsidRPr="001F12BF">
        <w:rPr>
          <w:rFonts w:eastAsia="Times New Roman" w:cs="Times New Roman"/>
          <w:szCs w:val="24"/>
        </w:rPr>
        <w:lastRenderedPageBreak/>
        <w:t xml:space="preserve">είπατε ότι μείνατε στην Αίθουσα για να με ακούσετε αλλά φαίνεται ότι δεν με ακούσατε. Μείνατε στην </w:t>
      </w:r>
      <w:r>
        <w:rPr>
          <w:rFonts w:eastAsia="Times New Roman" w:cs="Times New Roman"/>
          <w:szCs w:val="24"/>
        </w:rPr>
        <w:t>Αίθουσα, μόνο γιατί θέλατε να πείτε αυτά που έχετε ετοιμάσει για να επαναλάβετε κατηγορίες εναντίον της παράταξής μας, της μεγάλης δημοκρατικής παράταξης π</w:t>
      </w:r>
      <w:r>
        <w:rPr>
          <w:rFonts w:eastAsia="Times New Roman" w:cs="Times New Roman"/>
          <w:szCs w:val="24"/>
        </w:rPr>
        <w:t xml:space="preserve">ου γεννήθηκε και υπάρχει για να υπηρετεί τον ελληνικό λαό. Αυτός είναι ο στόχος, αυτός είναι ο δρόμος. Εμείς θέλουμε να ανοίξουμε έναν δρόμο αξιοπρέπειας, αυτό που δεν καταφέρατε εσείς. Κι εμείς θα το πετύχουμε. </w:t>
      </w:r>
    </w:p>
    <w:p w14:paraId="7200B3B2"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w:t>
      </w:r>
      <w:r>
        <w:rPr>
          <w:rFonts w:eastAsia="Times New Roman" w:cs="Times New Roman"/>
          <w:szCs w:val="24"/>
        </w:rPr>
        <w:t>τικής Συμπαράταξης ΠΑΣΟΚ - ΔΗΜΑΡ)</w:t>
      </w:r>
    </w:p>
    <w:p w14:paraId="7200B3B3"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Δεν κάνουμε έναν πόλεμο απέναντι σε εσάς. Είστε Κυβέρνηση και σας κάνουμε κριτική. Προφανώς δεν με ακούσατε, γιατί καταφέρομαι και εναντίον των όσων λέει η Νέα Δημοκρατία. </w:t>
      </w:r>
    </w:p>
    <w:p w14:paraId="7200B3B4"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Εμείς έχουμε χαράξει μια αυτόνομη στρατηγική και </w:t>
      </w:r>
      <w:r>
        <w:rPr>
          <w:rFonts w:eastAsia="Times New Roman" w:cs="Times New Roman"/>
          <w:szCs w:val="24"/>
        </w:rPr>
        <w:t xml:space="preserve">μια αυτόνομη πορεία. Δεν φταίμε εμείς, αν εσείς έχετε γίνει ο μεγαλύτερος πολιτικός χορηγός της Νέας Δημοκρατίας. </w:t>
      </w:r>
    </w:p>
    <w:p w14:paraId="7200B3B5"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7200B3B6"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lastRenderedPageBreak/>
        <w:t xml:space="preserve">ΚΥΡΙΑΚΟΣ ΜΗΤΣΟΤΑΚΗΣ (Πρόεδρος της Νέας Δημοκρατίας): </w:t>
      </w:r>
      <w:r>
        <w:rPr>
          <w:rFonts w:eastAsia="Times New Roman" w:cs="Times New Roman"/>
          <w:szCs w:val="24"/>
        </w:rPr>
        <w:t xml:space="preserve">Όλοι για </w:t>
      </w:r>
      <w:r>
        <w:rPr>
          <w:rFonts w:eastAsia="Times New Roman" w:cs="Times New Roman"/>
          <w:szCs w:val="24"/>
        </w:rPr>
        <w:t>εμάς δουλεύετε!</w:t>
      </w:r>
    </w:p>
    <w:p w14:paraId="7200B3B7"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 xml:space="preserve">ΦΩΤΕΙΝΗ (ΦΩΦΗ) ΓΕΝΝΗΜΑΤΑ (Πρόεδρος της Δημοκρατικής Συμπαράταξης ΠΑΣΟΚ - ΔΗΜΑΡ): </w:t>
      </w:r>
      <w:r>
        <w:rPr>
          <w:rFonts w:eastAsia="Times New Roman" w:cs="Times New Roman"/>
          <w:szCs w:val="24"/>
        </w:rPr>
        <w:t>Δεν φταίμε εμείς, αν το μόνο που έχετε πετύχει σε αυτά τα χρόνια που είστε στην εξουσία, είναι να προσπαθείτε να ξεπλύνετε τις ευθύνες της Νέας Δημοκρατίας και</w:t>
      </w:r>
      <w:r>
        <w:rPr>
          <w:rFonts w:eastAsia="Times New Roman" w:cs="Times New Roman"/>
          <w:szCs w:val="24"/>
        </w:rPr>
        <w:t xml:space="preserve"> να συνεργάζεστε με το καραμανλικό κομμάτι της Νέας Δημοκρατίας, που σας βοηθά να λειτουργείτε με τον τρόπο που λειτουργείτε.</w:t>
      </w:r>
    </w:p>
    <w:p w14:paraId="7200B3B8" w14:textId="77777777" w:rsidR="00412B74" w:rsidRDefault="00EE22A4">
      <w:pPr>
        <w:spacing w:line="600" w:lineRule="auto"/>
        <w:ind w:firstLine="720"/>
        <w:jc w:val="both"/>
        <w:rPr>
          <w:rFonts w:eastAsia="Times New Roman" w:cs="Times New Roman"/>
          <w:szCs w:val="24"/>
        </w:rPr>
      </w:pPr>
      <w:r w:rsidRPr="00517DAE">
        <w:rPr>
          <w:rFonts w:eastAsia="Times New Roman" w:cs="Times New Roman"/>
          <w:szCs w:val="24"/>
        </w:rPr>
        <w:t>(Χε</w:t>
      </w:r>
      <w:r>
        <w:rPr>
          <w:rFonts w:eastAsia="Times New Roman" w:cs="Times New Roman"/>
          <w:szCs w:val="24"/>
        </w:rPr>
        <w:t>ιροκροτήματα από την πτέρυγα της Δημοκρατικής Συμπαράταξης ΠΑΣΟΚ - ΔΗΜΑΡ</w:t>
      </w:r>
      <w:r w:rsidRPr="00517DAE">
        <w:rPr>
          <w:rFonts w:eastAsia="Times New Roman" w:cs="Times New Roman"/>
          <w:szCs w:val="24"/>
        </w:rPr>
        <w:t>)</w:t>
      </w:r>
    </w:p>
    <w:p w14:paraId="7200B3B9"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Εμείς, λοιπόν, έχουμε χαράξει τη δική μας πορεία και </w:t>
      </w:r>
      <w:r>
        <w:rPr>
          <w:rFonts w:eastAsia="Times New Roman" w:cs="Times New Roman"/>
          <w:szCs w:val="24"/>
        </w:rPr>
        <w:t>επειδή αναφέρεστε σε όλα αυτά τα δυσάρεστα –πραγματικά- περιστατικά για τον τόπο, σας θυμίζω –γιατί πάλι είπατε ψέματα- ότι με δική μας πλειοψηφία παραπέμφθηκαν όλοι αυτοί στη δικαιοσύνη. Και θα σας πω το εξής: Εμείς αλλάξαμε τον νόμο, εμείς δώσαμε εργαλεί</w:t>
      </w:r>
      <w:r>
        <w:rPr>
          <w:rFonts w:eastAsia="Times New Roman" w:cs="Times New Roman"/>
          <w:szCs w:val="24"/>
        </w:rPr>
        <w:t xml:space="preserve">α στη δικαιοσύνη, για να μπορεί να ελέγχει σήμερα όλες αυτές τις υποθέσεις, με τους δικούς μας νόμους </w:t>
      </w:r>
      <w:r>
        <w:rPr>
          <w:rFonts w:eastAsia="Times New Roman" w:cs="Times New Roman"/>
          <w:szCs w:val="24"/>
        </w:rPr>
        <w:lastRenderedPageBreak/>
        <w:t>γίνονται σήμερα όλες αυτές οι έρευνες και δεν δεχόμαστε να μας κουνάει κανένας το δάκτυλο, γιατί όταν εμείς ψηφίζαμε, εσείς ήσασταν απέναντι! Κι έρχεστε τ</w:t>
      </w:r>
      <w:r>
        <w:rPr>
          <w:rFonts w:eastAsia="Times New Roman" w:cs="Times New Roman"/>
          <w:szCs w:val="24"/>
        </w:rPr>
        <w:t xml:space="preserve">ώρα να κάνετε τους τιμητές; </w:t>
      </w:r>
    </w:p>
    <w:p w14:paraId="7200B3BA"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Εμείς ήμασταν αυτοί που ψηφίσαμε τους νόμους, εμείς ήμασταν αυτοί που διώξαμε από την παράταξή μας όλους όσους υπήρχε υπόνοια εμπλοκής, μέχρις ότου ξεκαθαρίσει το τι συμβαίνει. Κι εγώ ρωτώ: Εσείς τι κάνατε, κύριε Τσίπρα, όταν μ</w:t>
      </w:r>
      <w:r>
        <w:rPr>
          <w:rFonts w:eastAsia="Times New Roman" w:cs="Times New Roman"/>
          <w:szCs w:val="24"/>
        </w:rPr>
        <w:t>έσα στο Υπουργικό σας Συμβούλιο οι Υπουργοί σας μιλούσαν για «βρώμικα χέρια»…</w:t>
      </w:r>
    </w:p>
    <w:p w14:paraId="7200B3BB" w14:textId="77777777" w:rsidR="00412B74" w:rsidRDefault="00EE22A4">
      <w:pPr>
        <w:spacing w:line="600" w:lineRule="auto"/>
        <w:ind w:firstLine="720"/>
        <w:jc w:val="both"/>
        <w:rPr>
          <w:rFonts w:eastAsia="Times New Roman" w:cs="Times New Roman"/>
          <w:szCs w:val="24"/>
        </w:rPr>
      </w:pPr>
      <w:r w:rsidRPr="00517DAE">
        <w:rPr>
          <w:rFonts w:eastAsia="Times New Roman" w:cs="Times New Roman"/>
          <w:szCs w:val="24"/>
        </w:rPr>
        <w:t>(Χε</w:t>
      </w:r>
      <w:r>
        <w:rPr>
          <w:rFonts w:eastAsia="Times New Roman" w:cs="Times New Roman"/>
          <w:szCs w:val="24"/>
        </w:rPr>
        <w:t>ιροκροτήματα από την πτέρυγα της Δημοκρατικής Συμπαράταξης ΠΑΣΟΚ - ΔΗΜΑΡ</w:t>
      </w:r>
      <w:r w:rsidRPr="00517DAE">
        <w:rPr>
          <w:rFonts w:eastAsia="Times New Roman" w:cs="Times New Roman"/>
          <w:szCs w:val="24"/>
        </w:rPr>
        <w:t>)</w:t>
      </w:r>
    </w:p>
    <w:p w14:paraId="7200B3BC" w14:textId="77777777" w:rsidR="00412B74" w:rsidRDefault="00EE22A4">
      <w:pPr>
        <w:spacing w:line="600" w:lineRule="auto"/>
        <w:jc w:val="both"/>
        <w:rPr>
          <w:rFonts w:eastAsia="Times New Roman" w:cs="Times New Roman"/>
          <w:szCs w:val="24"/>
        </w:rPr>
      </w:pPr>
      <w:r>
        <w:rPr>
          <w:rFonts w:eastAsia="Times New Roman" w:cs="Times New Roman"/>
          <w:szCs w:val="24"/>
        </w:rPr>
        <w:t>…για χρηματοδότηση από τον κ. Σόρος της Κυβέρνησής σας για διάφορους σκοπούς; Παρακολουθήσατε άφωνος.</w:t>
      </w:r>
      <w:r>
        <w:rPr>
          <w:rFonts w:eastAsia="Times New Roman" w:cs="Times New Roman"/>
          <w:szCs w:val="24"/>
        </w:rPr>
        <w:t xml:space="preserve"> Γιατί; Εκβιαζόμενος; Από ποιον; Από τους Υπουργούς σας; Από τους συνεταίρους σας; Αν κρίνουμε από το ποιον αποπέμψατε από την Κυβέρνησή σας, μπορούμε να βγάλουμε ασφαλή συμπεράσματα. Ποιος εισαγγελέας, λοιπόν, παρενέβη για τα όσα ελεεινά, </w:t>
      </w:r>
      <w:r>
        <w:rPr>
          <w:rFonts w:eastAsia="Times New Roman" w:cs="Times New Roman"/>
          <w:szCs w:val="24"/>
        </w:rPr>
        <w:lastRenderedPageBreak/>
        <w:t>πρωτάκουστα, πρω</w:t>
      </w:r>
      <w:r>
        <w:rPr>
          <w:rFonts w:eastAsia="Times New Roman" w:cs="Times New Roman"/>
          <w:szCs w:val="24"/>
        </w:rPr>
        <w:t>τοφανή ακούστηκαν μέσα στο Υπουργικό Συμβούλιο;</w:t>
      </w:r>
    </w:p>
    <w:p w14:paraId="7200B3BD"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Ακούστε να σας πω. Εμείς δουλεύουμε για τον τόπο. Αυτή η αγωνία που βγάζετε «Τι θα γίνει; Θα χάσουμε εμείς; Θα κερδίσει η Νέα Δημοκρατία;», ξέρετε τι δείχνει; Δείχνει ότι δεν ξέρετε τι μπορεί να γίνει την επό</w:t>
      </w:r>
      <w:r>
        <w:rPr>
          <w:rFonts w:eastAsia="Times New Roman" w:cs="Times New Roman"/>
          <w:szCs w:val="24"/>
        </w:rPr>
        <w:t xml:space="preserve">μενη μέρα στον τόπο. Δεν έχετε σχέδιο ούτε εσείς ούτε η Νέα Δημοκρατία, για το τι θα γίνει στον τόπο. </w:t>
      </w:r>
    </w:p>
    <w:p w14:paraId="7200B3BE"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Και η αγωνία που βγάζετε και δήθεν με τα παπαγαλάκια σας προσπαθείτε να δείτε «με ποιους θα πάμε, ποιους θα αφήσουμε, σε ποια Κυβέρνηση θα μπούμε», δείχν</w:t>
      </w:r>
      <w:r>
        <w:rPr>
          <w:rFonts w:eastAsia="Times New Roman" w:cs="Times New Roman"/>
          <w:szCs w:val="24"/>
        </w:rPr>
        <w:t>ει ότι έχετε τεράστια ανασφάλεια, γιατί ξέρετε ότι αυτή τη στιγμή ο ελληνικός λαός τα ξανασκέφτεται όλα και ανατοποθετείται.</w:t>
      </w:r>
    </w:p>
    <w:p w14:paraId="7200B3BF"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Εμείς, λοιπόν, απέναντι στον ελληνικό λαό έχουμε μια πρόταση, το σχέδιο «Ελλάδα», ένα σχέδιο για την ανάπτυξη και την κοινωνική συν</w:t>
      </w:r>
      <w:r>
        <w:rPr>
          <w:rFonts w:eastAsia="Times New Roman" w:cs="Times New Roman"/>
          <w:szCs w:val="24"/>
        </w:rPr>
        <w:t xml:space="preserve">οχή που με ασφάλεια μπορεί να βγάλει τη χώρα από την κρίση. Το σχέδιο μας αυτό το λέμε στον ελληνικό λαό και ζητάμε τη δύναμη για να κάνουμε την ανατροπή. Γιατί αυτό που χρειάζεται σήμερα η χώρα είναι προοδευτική αλλαγή, </w:t>
      </w:r>
      <w:r>
        <w:rPr>
          <w:rFonts w:eastAsia="Times New Roman" w:cs="Times New Roman"/>
          <w:szCs w:val="24"/>
        </w:rPr>
        <w:lastRenderedPageBreak/>
        <w:t>είναι ανατροπή και αξιοπρέπεια, για</w:t>
      </w:r>
      <w:r>
        <w:rPr>
          <w:rFonts w:eastAsia="Times New Roman" w:cs="Times New Roman"/>
          <w:szCs w:val="24"/>
        </w:rPr>
        <w:t xml:space="preserve"> να γυρίσουν τα παιδιά μας πίσω και να μη φύγουν κι άλλα, κύριε Τσίπρα!</w:t>
      </w:r>
    </w:p>
    <w:p w14:paraId="7200B3C0"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7200B3C1"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Και αυτό θα το πετύχουμε εμείς, εμείς η προοδευτική παράταξη. Αυτός είναι ο ιστορικός μας ρόλος. Θέλουμε, ξ</w:t>
      </w:r>
      <w:r>
        <w:rPr>
          <w:rFonts w:eastAsia="Times New Roman" w:cs="Times New Roman"/>
          <w:szCs w:val="24"/>
        </w:rPr>
        <w:t>έρουμε και μπορούμε! Δοκιμαστήκατε, αποτύχατε. Μετρηθήκατε, ζυγιστήκατε και είστε λίγος για όλα αυτά που αναλάβατε. Αρκετά!</w:t>
      </w:r>
    </w:p>
    <w:p w14:paraId="7200B3C2"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-ΔΗΜΑΡ)</w:t>
      </w:r>
    </w:p>
    <w:p w14:paraId="7200B3C3" w14:textId="77777777" w:rsidR="00412B74" w:rsidRDefault="00EE22A4">
      <w:pPr>
        <w:spacing w:line="600" w:lineRule="auto"/>
        <w:ind w:firstLine="720"/>
        <w:jc w:val="both"/>
        <w:rPr>
          <w:rFonts w:eastAsia="Times New Roman" w:cs="Times New Roman"/>
          <w:szCs w:val="24"/>
        </w:rPr>
      </w:pPr>
      <w:r w:rsidRPr="0095742A">
        <w:rPr>
          <w:rFonts w:eastAsia="Times New Roman" w:cs="Times New Roman"/>
          <w:b/>
          <w:szCs w:val="24"/>
        </w:rPr>
        <w:t>ΑΛΕΞΗΣ ΤΣΙΠΡΑΣ (Πρόεδρος της Κυβέρνησης</w:t>
      </w:r>
      <w:r>
        <w:rPr>
          <w:rFonts w:eastAsia="Times New Roman" w:cs="Times New Roman"/>
          <w:b/>
          <w:szCs w:val="24"/>
        </w:rPr>
        <w:t xml:space="preserve"> και Υπουργός Εξωτερικών</w:t>
      </w:r>
      <w:r w:rsidRPr="0095742A">
        <w:rPr>
          <w:rFonts w:eastAsia="Times New Roman" w:cs="Times New Roman"/>
          <w:b/>
          <w:szCs w:val="24"/>
        </w:rPr>
        <w:t>):</w:t>
      </w:r>
      <w:r>
        <w:rPr>
          <w:rFonts w:eastAsia="Times New Roman" w:cs="Times New Roman"/>
          <w:szCs w:val="24"/>
        </w:rPr>
        <w:t xml:space="preserve"> Κύριε Πρόεδρε, μπορώ να έχω τον λόγο;</w:t>
      </w:r>
    </w:p>
    <w:p w14:paraId="7200B3C4"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Ορίστε, κύριε Τσίπρα.</w:t>
      </w:r>
    </w:p>
    <w:p w14:paraId="7200B3C5"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και Υπουργός Εξωτερικών): </w:t>
      </w:r>
      <w:r>
        <w:rPr>
          <w:rFonts w:eastAsia="Times New Roman" w:cs="Times New Roman"/>
          <w:szCs w:val="24"/>
        </w:rPr>
        <w:t>Λυπάμαι πολύ, γιατί η κ. Γεννηματά με τη δευτερολογία της, ακριβώς, επιβεβ</w:t>
      </w:r>
      <w:r>
        <w:rPr>
          <w:rFonts w:eastAsia="Times New Roman" w:cs="Times New Roman"/>
          <w:szCs w:val="24"/>
        </w:rPr>
        <w:t xml:space="preserve">αίωσε όλα όσα είπα πριν </w:t>
      </w:r>
      <w:r>
        <w:rPr>
          <w:rFonts w:eastAsia="Times New Roman" w:cs="Times New Roman"/>
          <w:szCs w:val="24"/>
        </w:rPr>
        <w:lastRenderedPageBreak/>
        <w:t xml:space="preserve">για την ίδια και για την αντιπολιτευτική στρατηγική την οποία κρατά. Είναι μια στρατηγική η οποία, κυρία Γεννηματά, θα σας οδηγήσει -λυπάμαι που θα το πω- στη δική σας στρατηγική ήττα. </w:t>
      </w:r>
    </w:p>
    <w:p w14:paraId="7200B3C6" w14:textId="77777777" w:rsidR="00412B74" w:rsidRDefault="00EE22A4">
      <w:pPr>
        <w:tabs>
          <w:tab w:val="left" w:pos="2940"/>
        </w:tabs>
        <w:spacing w:line="600" w:lineRule="auto"/>
        <w:ind w:firstLine="720"/>
        <w:jc w:val="both"/>
        <w:rPr>
          <w:rFonts w:eastAsia="Times New Roman"/>
          <w:szCs w:val="24"/>
        </w:rPr>
      </w:pPr>
      <w:r>
        <w:rPr>
          <w:rFonts w:eastAsia="Times New Roman"/>
          <w:szCs w:val="24"/>
        </w:rPr>
        <w:t>Όμως, βεβαίως, μην επικαλείστε τον όρο της δημ</w:t>
      </w:r>
      <w:r>
        <w:rPr>
          <w:rFonts w:eastAsia="Times New Roman"/>
          <w:szCs w:val="24"/>
        </w:rPr>
        <w:t>οκρατικής προοδευτικής παράταξης και τον όρο της μεγάλης προοδευτικής και δημοκρατικής αλλαγής, διότι μεγάλη προοδευτική αλλαγή με τον κ. Μητσοτάκη και τη Νέα Δημοκρατία δεν γίνεται.</w:t>
      </w:r>
    </w:p>
    <w:p w14:paraId="7200B3C7" w14:textId="77777777" w:rsidR="00412B74" w:rsidRDefault="00EE22A4">
      <w:pPr>
        <w:tabs>
          <w:tab w:val="left" w:pos="2940"/>
        </w:tabs>
        <w:spacing w:line="600" w:lineRule="auto"/>
        <w:ind w:firstLine="720"/>
        <w:jc w:val="center"/>
        <w:rPr>
          <w:rFonts w:eastAsia="Times New Roman"/>
          <w:szCs w:val="24"/>
        </w:rPr>
      </w:pPr>
      <w:r>
        <w:rPr>
          <w:rFonts w:eastAsia="Times New Roman"/>
          <w:szCs w:val="24"/>
        </w:rPr>
        <w:t xml:space="preserve">(Χειροκροτήματα από τις πτέρυγες </w:t>
      </w:r>
      <w:r>
        <w:rPr>
          <w:rFonts w:eastAsia="Times New Roman" w:cs="Times New Roman"/>
          <w:szCs w:val="24"/>
        </w:rPr>
        <w:t>του</w:t>
      </w:r>
      <w:r w:rsidRPr="00BF798C">
        <w:rPr>
          <w:rFonts w:eastAsia="Times New Roman" w:cs="Times New Roman"/>
          <w:szCs w:val="24"/>
        </w:rPr>
        <w:t xml:space="preserve"> ΣΥΡΙΖΑ </w:t>
      </w:r>
      <w:r>
        <w:rPr>
          <w:rFonts w:eastAsia="Times New Roman" w:cs="Times New Roman"/>
          <w:szCs w:val="24"/>
        </w:rPr>
        <w:t>και των</w:t>
      </w:r>
      <w:r w:rsidRPr="00BF798C">
        <w:rPr>
          <w:rFonts w:eastAsia="Times New Roman" w:cs="Times New Roman"/>
          <w:szCs w:val="24"/>
        </w:rPr>
        <w:t xml:space="preserve"> ΑΝΕΛ</w:t>
      </w:r>
      <w:r>
        <w:rPr>
          <w:rFonts w:eastAsia="Times New Roman"/>
          <w:szCs w:val="24"/>
        </w:rPr>
        <w:t>)</w:t>
      </w:r>
    </w:p>
    <w:p w14:paraId="7200B3C8" w14:textId="77777777" w:rsidR="00412B74" w:rsidRDefault="00EE22A4">
      <w:pPr>
        <w:tabs>
          <w:tab w:val="left" w:pos="2940"/>
        </w:tabs>
        <w:spacing w:line="600" w:lineRule="auto"/>
        <w:ind w:firstLine="720"/>
        <w:jc w:val="both"/>
        <w:rPr>
          <w:rFonts w:eastAsia="Times New Roman"/>
          <w:szCs w:val="24"/>
        </w:rPr>
      </w:pPr>
      <w:r w:rsidRPr="001322BD">
        <w:rPr>
          <w:rFonts w:eastAsia="Times New Roman"/>
          <w:b/>
          <w:szCs w:val="24"/>
        </w:rPr>
        <w:t xml:space="preserve">ΦΩΤΕΙΝΗ </w:t>
      </w:r>
      <w:r>
        <w:rPr>
          <w:rFonts w:eastAsia="Times New Roman"/>
          <w:b/>
          <w:szCs w:val="24"/>
        </w:rPr>
        <w:t xml:space="preserve">(ΦΩΦΗ) </w:t>
      </w:r>
      <w:r w:rsidRPr="001322BD">
        <w:rPr>
          <w:rFonts w:eastAsia="Times New Roman"/>
          <w:b/>
          <w:szCs w:val="24"/>
        </w:rPr>
        <w:t>ΓΕΝΝΗΜΑΤΑ (Πρόεδρος της Δημοκρατικής Συμπαράταξης ΠΑΣΟΚ</w:t>
      </w:r>
      <w:r>
        <w:rPr>
          <w:rFonts w:eastAsia="Times New Roman"/>
          <w:b/>
          <w:szCs w:val="24"/>
        </w:rPr>
        <w:t xml:space="preserve"> </w:t>
      </w:r>
      <w:r w:rsidRPr="001322BD">
        <w:rPr>
          <w:rFonts w:eastAsia="Times New Roman"/>
          <w:b/>
          <w:szCs w:val="24"/>
        </w:rPr>
        <w:t>-</w:t>
      </w:r>
      <w:r>
        <w:rPr>
          <w:rFonts w:eastAsia="Times New Roman"/>
          <w:b/>
          <w:szCs w:val="24"/>
        </w:rPr>
        <w:t xml:space="preserve"> </w:t>
      </w:r>
      <w:r w:rsidRPr="001322BD">
        <w:rPr>
          <w:rFonts w:eastAsia="Times New Roman"/>
          <w:b/>
          <w:szCs w:val="24"/>
        </w:rPr>
        <w:t>ΔΗΜΑΡ):</w:t>
      </w:r>
      <w:r>
        <w:rPr>
          <w:rFonts w:eastAsia="Times New Roman"/>
          <w:szCs w:val="24"/>
        </w:rPr>
        <w:t xml:space="preserve"> Κύριε Πρόεδρε, παρακαλώ τον λόγο.</w:t>
      </w:r>
    </w:p>
    <w:p w14:paraId="7200B3C9" w14:textId="77777777" w:rsidR="00412B74" w:rsidRDefault="00EE22A4">
      <w:pPr>
        <w:tabs>
          <w:tab w:val="left" w:pos="2940"/>
        </w:tabs>
        <w:spacing w:line="600" w:lineRule="auto"/>
        <w:ind w:firstLine="720"/>
        <w:jc w:val="both"/>
        <w:rPr>
          <w:rFonts w:eastAsia="Times New Roman"/>
          <w:szCs w:val="24"/>
        </w:rPr>
      </w:pPr>
      <w:r w:rsidRPr="00220CA5">
        <w:rPr>
          <w:rFonts w:eastAsia="Times New Roman"/>
          <w:b/>
          <w:szCs w:val="24"/>
        </w:rPr>
        <w:t>ΠΡΟΕΔΡΟΣ (Νικόλαος Βούτσης):</w:t>
      </w:r>
      <w:r>
        <w:rPr>
          <w:rFonts w:eastAsia="Times New Roman"/>
          <w:szCs w:val="24"/>
        </w:rPr>
        <w:t xml:space="preserve"> Παρακαλώ, κυρία Γεννηματά, έχετε τον λόγο για ένα λεπτό.</w:t>
      </w:r>
    </w:p>
    <w:p w14:paraId="7200B3CA" w14:textId="77777777" w:rsidR="00412B74" w:rsidRDefault="00EE22A4">
      <w:pPr>
        <w:tabs>
          <w:tab w:val="left" w:pos="2940"/>
        </w:tabs>
        <w:spacing w:line="600" w:lineRule="auto"/>
        <w:ind w:firstLine="720"/>
        <w:jc w:val="center"/>
        <w:rPr>
          <w:rFonts w:eastAsia="Times New Roman"/>
          <w:szCs w:val="24"/>
        </w:rPr>
      </w:pPr>
      <w:r>
        <w:rPr>
          <w:rFonts w:eastAsia="Times New Roman"/>
          <w:szCs w:val="24"/>
        </w:rPr>
        <w:t>(Θόρυβος στην Αίθουσα)</w:t>
      </w:r>
    </w:p>
    <w:p w14:paraId="7200B3CB" w14:textId="77777777" w:rsidR="00412B74" w:rsidRDefault="00EE22A4">
      <w:pPr>
        <w:tabs>
          <w:tab w:val="left" w:pos="2940"/>
        </w:tabs>
        <w:spacing w:line="600" w:lineRule="auto"/>
        <w:ind w:firstLine="720"/>
        <w:jc w:val="both"/>
        <w:rPr>
          <w:rFonts w:eastAsia="Times New Roman"/>
          <w:szCs w:val="24"/>
        </w:rPr>
      </w:pPr>
      <w:r>
        <w:rPr>
          <w:rFonts w:eastAsia="Times New Roman"/>
          <w:szCs w:val="24"/>
        </w:rPr>
        <w:t xml:space="preserve">Παρακαλώ, κυρίες και κύριοι συνάδελφοι, μην </w:t>
      </w:r>
      <w:r>
        <w:rPr>
          <w:rFonts w:eastAsia="Times New Roman"/>
          <w:szCs w:val="24"/>
        </w:rPr>
        <w:t>αντιδράτε.</w:t>
      </w:r>
    </w:p>
    <w:p w14:paraId="7200B3CC" w14:textId="77777777" w:rsidR="00412B74" w:rsidRDefault="00EE22A4">
      <w:pPr>
        <w:tabs>
          <w:tab w:val="left" w:pos="2940"/>
        </w:tabs>
        <w:spacing w:line="600" w:lineRule="auto"/>
        <w:ind w:firstLine="720"/>
        <w:jc w:val="both"/>
        <w:rPr>
          <w:rFonts w:eastAsia="Times New Roman"/>
          <w:szCs w:val="24"/>
        </w:rPr>
      </w:pPr>
      <w:r w:rsidRPr="00220CA5">
        <w:rPr>
          <w:rFonts w:eastAsia="Times New Roman"/>
          <w:b/>
          <w:szCs w:val="24"/>
        </w:rPr>
        <w:lastRenderedPageBreak/>
        <w:t xml:space="preserve">ΦΩΤΕΙΝΗ </w:t>
      </w:r>
      <w:r>
        <w:rPr>
          <w:rFonts w:eastAsia="Times New Roman"/>
          <w:b/>
          <w:szCs w:val="24"/>
        </w:rPr>
        <w:t xml:space="preserve">(ΦΩΦΗ) </w:t>
      </w:r>
      <w:r w:rsidRPr="00220CA5">
        <w:rPr>
          <w:rFonts w:eastAsia="Times New Roman"/>
          <w:b/>
          <w:szCs w:val="24"/>
        </w:rPr>
        <w:t>ΓΕΝΝΗΜΑΤΑ (Πρόεδρος της Δημοκρατικής Συμπαράταξης ΠΑΣΟΚ</w:t>
      </w:r>
      <w:r>
        <w:rPr>
          <w:rFonts w:eastAsia="Times New Roman"/>
          <w:b/>
          <w:szCs w:val="24"/>
        </w:rPr>
        <w:t xml:space="preserve"> </w:t>
      </w:r>
      <w:r w:rsidRPr="00220CA5">
        <w:rPr>
          <w:rFonts w:eastAsia="Times New Roman"/>
          <w:b/>
          <w:szCs w:val="24"/>
        </w:rPr>
        <w:t>-</w:t>
      </w:r>
      <w:r>
        <w:rPr>
          <w:rFonts w:eastAsia="Times New Roman"/>
          <w:b/>
          <w:szCs w:val="24"/>
        </w:rPr>
        <w:t xml:space="preserve"> </w:t>
      </w:r>
      <w:r w:rsidRPr="00220CA5">
        <w:rPr>
          <w:rFonts w:eastAsia="Times New Roman"/>
          <w:b/>
          <w:szCs w:val="24"/>
        </w:rPr>
        <w:t>ΔΗΜΑΡ):</w:t>
      </w:r>
      <w:r>
        <w:rPr>
          <w:rFonts w:eastAsia="Times New Roman"/>
          <w:szCs w:val="24"/>
        </w:rPr>
        <w:t xml:space="preserve"> Κύριε Πρωθυπουργέ, εμείς δεν έχουμε καμμία συνεργασία με τον κ. Μητσοτάκη. Εσείς συνεργάζεστε με το ακροδεξιό μόρφωμα. Κοιτάξτε λίγο δίπλα σας. Κάντε αυτοκριτική κα</w:t>
      </w:r>
      <w:r>
        <w:rPr>
          <w:rFonts w:eastAsia="Times New Roman"/>
          <w:szCs w:val="24"/>
        </w:rPr>
        <w:t>ι μετά να έλθετε να μιλήσετε!</w:t>
      </w:r>
    </w:p>
    <w:p w14:paraId="7200B3CD" w14:textId="77777777" w:rsidR="00412B74" w:rsidRDefault="00EE22A4">
      <w:pPr>
        <w:tabs>
          <w:tab w:val="left" w:pos="2940"/>
        </w:tabs>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 - ΔΗΜΑΡ)</w:t>
      </w:r>
    </w:p>
    <w:p w14:paraId="7200B3CE" w14:textId="77777777" w:rsidR="00412B74" w:rsidRDefault="00EE22A4">
      <w:pPr>
        <w:spacing w:line="600" w:lineRule="auto"/>
        <w:ind w:firstLine="720"/>
        <w:jc w:val="both"/>
        <w:rPr>
          <w:rFonts w:ascii="Times New Roman" w:eastAsia="Times New Roman" w:hAnsi="Times New Roman" w:cs="Times New Roman"/>
          <w:szCs w:val="24"/>
        </w:rPr>
      </w:pPr>
      <w:r w:rsidRPr="00220CA5">
        <w:rPr>
          <w:rFonts w:eastAsia="Times New Roman"/>
          <w:b/>
          <w:szCs w:val="24"/>
        </w:rPr>
        <w:t>ΠΡΟΕΔΡΟΣ (Νικόλαος Βούτσης):</w:t>
      </w:r>
      <w:r>
        <w:rPr>
          <w:rFonts w:eastAsia="Times New Roman"/>
          <w:szCs w:val="24"/>
        </w:rPr>
        <w:t xml:space="preserve"> </w:t>
      </w: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w:t>
      </w:r>
      <w:r>
        <w:rPr>
          <w:rFonts w:eastAsia="Times New Roman" w:cs="Times New Roman"/>
          <w:szCs w:val="24"/>
        </w:rPr>
        <w:t xml:space="preserve">θεωρεία, αφού </w:t>
      </w:r>
      <w:r>
        <w:rPr>
          <w:rFonts w:eastAsia="Times New Roman" w:cs="Times New Roman"/>
          <w:szCs w:val="24"/>
        </w:rPr>
        <w:t xml:space="preserve">προηγουμένως </w:t>
      </w:r>
      <w:r>
        <w:rPr>
          <w:rFonts w:eastAsia="Times New Roman" w:cs="Times New Roman"/>
          <w:szCs w:val="24"/>
        </w:rPr>
        <w:t xml:space="preserve">ενημερώθηκαν για την ιστορία του κτηρίου και τον τρόπο οργάνωσης και λειτουργίας της Βουλής, είκοσι μαθήτριες και μαθητές και τρεις εκπαιδευτικοί συνοδοί από το Δημοτικό Σχολείο Κασσιόπης Κέρκυρας. </w:t>
      </w:r>
    </w:p>
    <w:p w14:paraId="7200B3CF"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7200B3D0" w14:textId="77777777" w:rsidR="00412B74" w:rsidRDefault="00EE22A4">
      <w:pPr>
        <w:spacing w:line="600" w:lineRule="auto"/>
        <w:ind w:firstLine="720"/>
        <w:jc w:val="center"/>
        <w:rPr>
          <w:rFonts w:eastAsia="Times New Roman" w:cs="Times New Roman"/>
          <w:szCs w:val="24"/>
        </w:rPr>
      </w:pPr>
      <w:r>
        <w:rPr>
          <w:rFonts w:eastAsia="Times New Roman" w:cs="Times New Roman"/>
          <w:szCs w:val="24"/>
        </w:rPr>
        <w:t>(Χει</w:t>
      </w:r>
      <w:r>
        <w:rPr>
          <w:rFonts w:eastAsia="Times New Roman" w:cs="Times New Roman"/>
          <w:szCs w:val="24"/>
        </w:rPr>
        <w:t>ροκροτήματα απ’ όλες τις πτέρυγες της Βουλής)</w:t>
      </w:r>
    </w:p>
    <w:p w14:paraId="7200B3D1" w14:textId="77777777" w:rsidR="00412B74" w:rsidRDefault="00EE22A4">
      <w:pPr>
        <w:spacing w:line="600" w:lineRule="auto"/>
        <w:ind w:firstLine="720"/>
        <w:jc w:val="both"/>
        <w:rPr>
          <w:rFonts w:eastAsia="Times New Roman" w:cs="Times New Roman"/>
          <w:szCs w:val="24"/>
        </w:rPr>
      </w:pPr>
      <w:r w:rsidRPr="00220CA5">
        <w:rPr>
          <w:rFonts w:eastAsia="Times New Roman" w:cs="Times New Roman"/>
          <w:b/>
          <w:szCs w:val="24"/>
        </w:rPr>
        <w:lastRenderedPageBreak/>
        <w:t>ΠΑΝΟΣ ΚΑΜΜΕΝΟΣ (Υπουργός Εθνικής Άμυνας - Πρόεδρος των Ανεξαρτήτων Ελλήνων):</w:t>
      </w:r>
      <w:r>
        <w:rPr>
          <w:rFonts w:eastAsia="Times New Roman" w:cs="Times New Roman"/>
          <w:szCs w:val="24"/>
        </w:rPr>
        <w:t xml:space="preserve"> Κύριε Πρόεδρε, θα ήθελα παρακαλώ τον λόγο.</w:t>
      </w:r>
    </w:p>
    <w:p w14:paraId="7200B3D2" w14:textId="77777777" w:rsidR="00412B74" w:rsidRDefault="00EE22A4">
      <w:pPr>
        <w:spacing w:line="600" w:lineRule="auto"/>
        <w:ind w:firstLine="720"/>
        <w:jc w:val="both"/>
        <w:rPr>
          <w:rFonts w:eastAsia="Times New Roman" w:cs="Times New Roman"/>
          <w:szCs w:val="24"/>
        </w:rPr>
      </w:pPr>
      <w:r w:rsidRPr="00220CA5">
        <w:rPr>
          <w:rFonts w:eastAsia="Times New Roman" w:cs="Times New Roman"/>
          <w:b/>
          <w:szCs w:val="24"/>
        </w:rPr>
        <w:t>ΠΡΟΕΔΡΟΣ (Νικόλαος Βούτσης):</w:t>
      </w:r>
      <w:r>
        <w:rPr>
          <w:rFonts w:eastAsia="Times New Roman" w:cs="Times New Roman"/>
          <w:szCs w:val="24"/>
        </w:rPr>
        <w:t xml:space="preserve"> Τι θέλετε, κύριε Καμμένο; Παρακαλώ, έχετε τον λόγο.</w:t>
      </w:r>
    </w:p>
    <w:p w14:paraId="7200B3D3" w14:textId="77777777" w:rsidR="00412B74" w:rsidRDefault="00EE22A4">
      <w:pPr>
        <w:spacing w:line="600" w:lineRule="auto"/>
        <w:ind w:firstLine="720"/>
        <w:jc w:val="both"/>
        <w:rPr>
          <w:rFonts w:eastAsia="Times New Roman"/>
          <w:szCs w:val="24"/>
        </w:rPr>
      </w:pPr>
      <w:r w:rsidRPr="00220CA5">
        <w:rPr>
          <w:rFonts w:eastAsia="Times New Roman" w:cs="Times New Roman"/>
          <w:b/>
          <w:szCs w:val="24"/>
        </w:rPr>
        <w:t>ΠΑΝΟΣ ΚΑΜ</w:t>
      </w:r>
      <w:r w:rsidRPr="00220CA5">
        <w:rPr>
          <w:rFonts w:eastAsia="Times New Roman" w:cs="Times New Roman"/>
          <w:b/>
          <w:szCs w:val="24"/>
        </w:rPr>
        <w:t xml:space="preserve">ΜΕΝΟΣ (Υπουργός Εθνικής Άμυνας - Πρόεδρος των Ανεξαρτήτων Ελλήνων): </w:t>
      </w:r>
      <w:r>
        <w:rPr>
          <w:rFonts w:eastAsia="Times New Roman" w:cs="Times New Roman"/>
          <w:szCs w:val="24"/>
        </w:rPr>
        <w:t xml:space="preserve">Η κ. Γεννηματά αναφέρθηκε στους Ανεξάρτητους Έλληνες και σε εμένα, λέγοντας ότι συνεργάζεται ο κ. Τσίπρας με το </w:t>
      </w:r>
      <w:r>
        <w:rPr>
          <w:rFonts w:eastAsia="Times New Roman"/>
          <w:szCs w:val="24"/>
        </w:rPr>
        <w:t>ακροδεξιό μόρφωμα.</w:t>
      </w:r>
    </w:p>
    <w:p w14:paraId="7200B3D4" w14:textId="77777777" w:rsidR="00412B74" w:rsidRDefault="00EE22A4">
      <w:pPr>
        <w:spacing w:line="600" w:lineRule="auto"/>
        <w:ind w:firstLine="720"/>
        <w:jc w:val="both"/>
        <w:rPr>
          <w:rFonts w:eastAsia="Times New Roman"/>
          <w:szCs w:val="24"/>
        </w:rPr>
      </w:pPr>
      <w:r>
        <w:rPr>
          <w:rFonts w:eastAsia="Times New Roman"/>
          <w:szCs w:val="24"/>
        </w:rPr>
        <w:t>Δεν είμαστε ούτε ακροδεξιό ούτε μόρφωμα. Είμαστε ένα κίνη</w:t>
      </w:r>
      <w:r>
        <w:rPr>
          <w:rFonts w:eastAsia="Times New Roman"/>
          <w:szCs w:val="24"/>
        </w:rPr>
        <w:t xml:space="preserve">μα, το οποίο κινείται στον χώρο του δημοκρατικού κέντρου. Είμαστε άνθρωποι που προήλθαμε από τη Νέα Δημοκρατία, με την οποία συνεργαστήκαμε πριν πάρει τον Βορίδη και τον Γεωργιάδη και την ακροδεξιά με την οποία διαφωνήσαμε και δεν μπορούμε να συνυπάρχουμε </w:t>
      </w:r>
      <w:r>
        <w:rPr>
          <w:rFonts w:eastAsia="Times New Roman"/>
          <w:szCs w:val="24"/>
        </w:rPr>
        <w:t>ποτέ, όπως επίσης ούτε με το πατριωτικό ΠΑΣΟΚ που εγκατέλειψε τους κλέφτες και τους απατεώνες, που σήμερα έχουν γεμίσει τον Κορυδαλλό.</w:t>
      </w:r>
    </w:p>
    <w:p w14:paraId="7200B3D5" w14:textId="77777777" w:rsidR="00412B74" w:rsidRDefault="00EE22A4">
      <w:pPr>
        <w:spacing w:line="600" w:lineRule="auto"/>
        <w:ind w:firstLine="720"/>
        <w:jc w:val="both"/>
        <w:rPr>
          <w:rFonts w:eastAsia="Times New Roman"/>
          <w:szCs w:val="24"/>
        </w:rPr>
      </w:pPr>
      <w:r>
        <w:rPr>
          <w:rFonts w:eastAsia="Times New Roman"/>
          <w:szCs w:val="24"/>
        </w:rPr>
        <w:lastRenderedPageBreak/>
        <w:t xml:space="preserve">Η δε κ. Γεννηματά, η ίδια, αντί να λέει ότι νομοθετούσε κατά εκείνων που βρίσκονται σήμερα στον Κορυδαλλό, θα της θυμίσω </w:t>
      </w:r>
      <w:r>
        <w:rPr>
          <w:rFonts w:eastAsia="Times New Roman"/>
          <w:szCs w:val="24"/>
        </w:rPr>
        <w:t>ότι ήταν αυτή που προέτρεπε, προσωπικά, η ίδια και η Κοινοβουλευτική της Ομάδα τον πρόεδρο της επιτροπής στους λογαριασμούς του Παπαντωνίου, να πει ότι είναι κινητά τηλέφωνα.</w:t>
      </w:r>
    </w:p>
    <w:p w14:paraId="7200B3D6" w14:textId="77777777" w:rsidR="00412B74" w:rsidRDefault="00EE22A4">
      <w:pPr>
        <w:spacing w:line="600" w:lineRule="auto"/>
        <w:ind w:firstLine="720"/>
        <w:jc w:val="both"/>
        <w:rPr>
          <w:rFonts w:eastAsia="Times New Roman"/>
          <w:szCs w:val="24"/>
        </w:rPr>
      </w:pPr>
      <w:r>
        <w:rPr>
          <w:rFonts w:eastAsia="Times New Roman"/>
          <w:szCs w:val="24"/>
        </w:rPr>
        <w:t>Αυτοί είναι οι συνεργοί των εγκλείστων σήμερα στον Κορυδαλλό και εκείνων οι οποίο</w:t>
      </w:r>
      <w:r>
        <w:rPr>
          <w:rFonts w:eastAsia="Times New Roman"/>
          <w:szCs w:val="24"/>
        </w:rPr>
        <w:t>ι θα οδηγηθούν στη δικαιοσύνη. Τις απάτες και τις κλοπές του ΠΑΣΟΚ δεν θα τις ξεχάσει ποτέ ο ελληνικός λαός. Τώρα η δικαιοσύνη φτάνει και στην εποχή του Σημίτη. Θα δούμε, λοιπόν, πόσα απίδια σηκώνει ο σάκος.</w:t>
      </w:r>
    </w:p>
    <w:p w14:paraId="7200B3D7" w14:textId="77777777" w:rsidR="00412B74" w:rsidRDefault="00EE22A4">
      <w:pPr>
        <w:spacing w:line="600" w:lineRule="auto"/>
        <w:ind w:firstLine="720"/>
        <w:jc w:val="both"/>
        <w:rPr>
          <w:rFonts w:eastAsia="Times New Roman"/>
          <w:szCs w:val="24"/>
        </w:rPr>
      </w:pPr>
      <w:r>
        <w:rPr>
          <w:rFonts w:eastAsia="Times New Roman"/>
          <w:szCs w:val="24"/>
        </w:rPr>
        <w:t>Είστε εσείς που εκπροσωπείτε αυτούς με την κλαδι</w:t>
      </w:r>
      <w:r>
        <w:rPr>
          <w:rFonts w:eastAsia="Times New Roman"/>
          <w:szCs w:val="24"/>
        </w:rPr>
        <w:t>κή διαρρηκτών της ελληνικής πολιτικής σκηνής και όχι εμείς οι ακροδεξιοί εταίροι.</w:t>
      </w:r>
    </w:p>
    <w:p w14:paraId="7200B3D8" w14:textId="77777777" w:rsidR="00412B74" w:rsidRDefault="00EE22A4">
      <w:pPr>
        <w:spacing w:line="600" w:lineRule="auto"/>
        <w:ind w:firstLine="720"/>
        <w:jc w:val="both"/>
        <w:rPr>
          <w:rFonts w:eastAsia="Times New Roman"/>
          <w:szCs w:val="24"/>
        </w:rPr>
      </w:pPr>
      <w:r w:rsidRPr="008F6900">
        <w:rPr>
          <w:rFonts w:eastAsia="Times New Roman"/>
          <w:b/>
          <w:szCs w:val="24"/>
        </w:rPr>
        <w:t>ΑΝΔΡΕΑΣ ΛΟΒΕΡΔΟΣ:</w:t>
      </w:r>
      <w:r>
        <w:rPr>
          <w:rFonts w:eastAsia="Times New Roman"/>
          <w:szCs w:val="24"/>
        </w:rPr>
        <w:t xml:space="preserve"> Κύριε Πρόεδρε, παρακαλώ τον λόγο.</w:t>
      </w:r>
    </w:p>
    <w:p w14:paraId="7200B3D9" w14:textId="77777777" w:rsidR="00412B74" w:rsidRDefault="00EE22A4">
      <w:pPr>
        <w:spacing w:line="600" w:lineRule="auto"/>
        <w:ind w:firstLine="720"/>
        <w:jc w:val="both"/>
        <w:rPr>
          <w:rFonts w:eastAsia="Times New Roman"/>
          <w:szCs w:val="24"/>
        </w:rPr>
      </w:pPr>
      <w:r w:rsidRPr="008F6900">
        <w:rPr>
          <w:rFonts w:eastAsia="Times New Roman"/>
          <w:b/>
          <w:szCs w:val="24"/>
        </w:rPr>
        <w:t>ΠΡΟΕΔΡΟΣ (Νικόλαος Βούτσης):</w:t>
      </w:r>
      <w:r>
        <w:rPr>
          <w:rFonts w:eastAsia="Times New Roman"/>
          <w:szCs w:val="24"/>
        </w:rPr>
        <w:t xml:space="preserve"> Κύριε Λοβέρδο, κάτι θέλετε να πείτε, επειδή λείπει η κ. Γεννηματά;</w:t>
      </w:r>
    </w:p>
    <w:p w14:paraId="7200B3DA" w14:textId="77777777" w:rsidR="00412B74" w:rsidRDefault="00EE22A4">
      <w:pPr>
        <w:spacing w:line="600" w:lineRule="auto"/>
        <w:ind w:firstLine="720"/>
        <w:jc w:val="both"/>
        <w:rPr>
          <w:rFonts w:eastAsia="Times New Roman"/>
          <w:szCs w:val="24"/>
        </w:rPr>
      </w:pPr>
      <w:r>
        <w:rPr>
          <w:rFonts w:eastAsia="Times New Roman"/>
          <w:szCs w:val="24"/>
        </w:rPr>
        <w:lastRenderedPageBreak/>
        <w:t xml:space="preserve">Παρακαλώ, έχετε τον λόγο </w:t>
      </w:r>
      <w:r>
        <w:rPr>
          <w:rFonts w:eastAsia="Times New Roman"/>
          <w:szCs w:val="24"/>
        </w:rPr>
        <w:t>και παρακαλώ να κλείσετε.</w:t>
      </w:r>
    </w:p>
    <w:p w14:paraId="7200B3DB" w14:textId="77777777" w:rsidR="00412B74" w:rsidRDefault="00EE22A4">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Μόνο ένα λεπτό μου χρειάζεται, κύριε Πρόεδρε, όχι περισσότερο.</w:t>
      </w:r>
    </w:p>
    <w:p w14:paraId="7200B3DC" w14:textId="77777777" w:rsidR="00412B74" w:rsidRDefault="00EE22A4">
      <w:pPr>
        <w:spacing w:line="600" w:lineRule="auto"/>
        <w:ind w:firstLine="720"/>
        <w:jc w:val="both"/>
        <w:rPr>
          <w:rFonts w:eastAsia="Times New Roman"/>
          <w:szCs w:val="24"/>
        </w:rPr>
      </w:pPr>
      <w:r>
        <w:rPr>
          <w:rFonts w:eastAsia="Times New Roman"/>
          <w:szCs w:val="24"/>
        </w:rPr>
        <w:t>Επειδή ο κ. Καμμένος ήταν παρών ως Βουλευτής και ως Υπουργός όλα τα τελευταία χρόνια, θέλω να του κάνω μια υπενθύμιση ως εκ περισσού, γιατί τα ξέρει,</w:t>
      </w:r>
      <w:r>
        <w:rPr>
          <w:rFonts w:eastAsia="Times New Roman"/>
          <w:szCs w:val="24"/>
        </w:rPr>
        <w:t xml:space="preserve"> αλλά η ρητορική του μου επιβάλλει να την κάνω.</w:t>
      </w:r>
    </w:p>
    <w:p w14:paraId="7200B3DD" w14:textId="77777777" w:rsidR="00412B74" w:rsidRDefault="00EE22A4">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w:t>
      </w:r>
      <w:r>
        <w:rPr>
          <w:rFonts w:eastAsia="Times New Roman"/>
          <w:szCs w:val="24"/>
        </w:rPr>
        <w:t>Β΄</w:t>
      </w:r>
      <w:r>
        <w:rPr>
          <w:rFonts w:eastAsia="Times New Roman"/>
          <w:szCs w:val="24"/>
        </w:rPr>
        <w:t xml:space="preserve"> Αντιπρόεδρος της Βουλής κ. </w:t>
      </w:r>
      <w:r w:rsidRPr="00FE671D">
        <w:rPr>
          <w:rFonts w:eastAsia="Times New Roman"/>
          <w:b/>
          <w:szCs w:val="24"/>
        </w:rPr>
        <w:t>ΓΕΩΡΓΙΟΣ ΒΑΡΕΜΕΝΟΣ</w:t>
      </w:r>
      <w:r>
        <w:rPr>
          <w:rFonts w:eastAsia="Times New Roman"/>
          <w:szCs w:val="24"/>
        </w:rPr>
        <w:t xml:space="preserve">). </w:t>
      </w:r>
    </w:p>
    <w:p w14:paraId="7200B3DE" w14:textId="77777777" w:rsidR="00412B74" w:rsidRDefault="00EE22A4">
      <w:pPr>
        <w:spacing w:line="600" w:lineRule="auto"/>
        <w:ind w:firstLine="720"/>
        <w:jc w:val="both"/>
        <w:rPr>
          <w:rFonts w:eastAsia="Times New Roman"/>
          <w:szCs w:val="24"/>
        </w:rPr>
      </w:pPr>
      <w:r>
        <w:rPr>
          <w:rFonts w:eastAsia="Times New Roman"/>
          <w:szCs w:val="24"/>
        </w:rPr>
        <w:t xml:space="preserve">Το 2010 ή 2011 η προανακριτική επιτροπή της Βουλής, κύριε συνάδελφε, με Πρόεδρο τον νυν Βουλευτή της </w:t>
      </w:r>
      <w:r>
        <w:rPr>
          <w:rFonts w:eastAsia="Times New Roman"/>
          <w:szCs w:val="24"/>
        </w:rPr>
        <w:t>Πλειοψηφίας σας, τον κ. Μπόλαρη, επί κυβέρνησης ΠΑΣΟΚ είναι αυτή η οποία παρέπεμψε τον κ. Τσοχατζόπουλο. Δεν δικαιούστε να μην το θυμάστε, γιατί ήσασταν εδώ..</w:t>
      </w:r>
    </w:p>
    <w:p w14:paraId="7200B3DF" w14:textId="77777777" w:rsidR="00412B74" w:rsidRDefault="00EE22A4">
      <w:pPr>
        <w:spacing w:line="600" w:lineRule="auto"/>
        <w:ind w:firstLine="720"/>
        <w:jc w:val="both"/>
        <w:rPr>
          <w:rFonts w:eastAsia="Times New Roman"/>
          <w:szCs w:val="24"/>
        </w:rPr>
      </w:pPr>
      <w:r w:rsidRPr="008F6900">
        <w:rPr>
          <w:rFonts w:eastAsia="Times New Roman"/>
          <w:b/>
          <w:szCs w:val="24"/>
        </w:rPr>
        <w:t>ΠΑΝΟΣ ΚΑΜΜΕΝΟΣ (Υπουργός Εθνικής Άμυνας - Πρόεδρος των Ανεξαρτήτων Ελλήνων):</w:t>
      </w:r>
      <w:r>
        <w:rPr>
          <w:rFonts w:eastAsia="Times New Roman"/>
          <w:szCs w:val="24"/>
        </w:rPr>
        <w:t xml:space="preserve"> Ο δικηγόρος του ήσασ</w:t>
      </w:r>
      <w:r>
        <w:rPr>
          <w:rFonts w:eastAsia="Times New Roman"/>
          <w:szCs w:val="24"/>
        </w:rPr>
        <w:t>ταν.</w:t>
      </w:r>
    </w:p>
    <w:p w14:paraId="7200B3E0" w14:textId="77777777" w:rsidR="00412B74" w:rsidRDefault="00EE22A4">
      <w:pPr>
        <w:spacing w:line="600" w:lineRule="auto"/>
        <w:ind w:firstLine="720"/>
        <w:jc w:val="both"/>
        <w:rPr>
          <w:rFonts w:eastAsia="Times New Roman"/>
          <w:szCs w:val="24"/>
        </w:rPr>
      </w:pPr>
      <w:r>
        <w:rPr>
          <w:rFonts w:eastAsia="Times New Roman"/>
          <w:b/>
          <w:szCs w:val="24"/>
        </w:rPr>
        <w:lastRenderedPageBreak/>
        <w:t>ΑΝΔΡΕΑΣ ΛΟΒΕΡΔΟΣ:</w:t>
      </w:r>
      <w:r>
        <w:rPr>
          <w:rFonts w:eastAsia="Times New Roman"/>
          <w:szCs w:val="24"/>
        </w:rPr>
        <w:t xml:space="preserve"> Κάνετε λάθος. Αφήστε με να τελειώσω.</w:t>
      </w:r>
    </w:p>
    <w:p w14:paraId="7200B3E1" w14:textId="77777777" w:rsidR="00412B74" w:rsidRDefault="00EE22A4">
      <w:pPr>
        <w:spacing w:line="600" w:lineRule="auto"/>
        <w:ind w:firstLine="720"/>
        <w:jc w:val="both"/>
        <w:rPr>
          <w:rFonts w:eastAsia="Times New Roman"/>
          <w:szCs w:val="24"/>
        </w:rPr>
      </w:pPr>
      <w:r>
        <w:rPr>
          <w:rFonts w:eastAsia="Times New Roman"/>
          <w:szCs w:val="24"/>
        </w:rPr>
        <w:t>Το 2004 - 2005 με τις εξεταστικές επιτροπές δεν είχε βρεθεί ούτε ένας λογαριασμός σχετικός. Συνεπώς οι επιτροπές εκείνες όλων των κομμάτων -και εσείς και η Νέα Δημοκρατία και τα δύο κόμματα της Αρ</w:t>
      </w:r>
      <w:r>
        <w:rPr>
          <w:rFonts w:eastAsia="Times New Roman"/>
          <w:szCs w:val="24"/>
        </w:rPr>
        <w:t>ιστεράς- εντόπιζαν αδυναμία στοιχείων, έλλειψη στοιχειών. Συνεπώς δεν υπήρχε καμμία πρόθεση.</w:t>
      </w:r>
    </w:p>
    <w:p w14:paraId="7200B3E2" w14:textId="77777777" w:rsidR="00412B74" w:rsidRDefault="00EE22A4">
      <w:pPr>
        <w:spacing w:line="600" w:lineRule="auto"/>
        <w:ind w:firstLine="720"/>
        <w:jc w:val="both"/>
        <w:rPr>
          <w:rFonts w:eastAsia="Times New Roman"/>
          <w:szCs w:val="24"/>
        </w:rPr>
      </w:pPr>
      <w:r>
        <w:rPr>
          <w:rFonts w:eastAsia="Times New Roman"/>
          <w:szCs w:val="24"/>
        </w:rPr>
        <w:t xml:space="preserve">Όταν, όμως, οι υποψίες και τα στοιχεία προέκυψαν , έγινε αυτό που είπε η κ. Γεννηματά και απομακρύνθηκαν από τον χώρο μας, αλλά και μέσα από θεσμικές διαδικασίες, </w:t>
      </w:r>
      <w:r>
        <w:rPr>
          <w:rFonts w:eastAsia="Times New Roman"/>
          <w:szCs w:val="24"/>
        </w:rPr>
        <w:t>επιτρέψαμε, βοηθήσαμε, δώσαμε όλα τα στοιχεία στη δικαιοσύνη να λειτουργήσει.</w:t>
      </w:r>
    </w:p>
    <w:p w14:paraId="7200B3E3" w14:textId="77777777" w:rsidR="00412B74" w:rsidRDefault="00EE22A4">
      <w:pPr>
        <w:spacing w:line="600" w:lineRule="auto"/>
        <w:ind w:firstLine="720"/>
        <w:jc w:val="both"/>
        <w:rPr>
          <w:rFonts w:eastAsia="Times New Roman"/>
          <w:szCs w:val="24"/>
        </w:rPr>
      </w:pPr>
      <w:r>
        <w:rPr>
          <w:rFonts w:eastAsia="Times New Roman"/>
          <w:szCs w:val="24"/>
        </w:rPr>
        <w:t xml:space="preserve">Τέλος, όπως θυμάστε πολύ καλά, όλες οι νομοθετικές πρωτοβουλίες -ήσασταν εδώ- για τους οικονομικούς εισαγγελείς, τους εισαγγελείς διαφθοράς είναι δικές μας νομοθετικές επιλογές. </w:t>
      </w:r>
      <w:r>
        <w:rPr>
          <w:rFonts w:eastAsia="Times New Roman"/>
          <w:szCs w:val="24"/>
        </w:rPr>
        <w:t xml:space="preserve">Δεν θυμάμαι αν ως Βουλευτής της Νέας Δημοκρατίας τις ψηφίζατε. Όμως έγιναν το 2010 και το 2011. </w:t>
      </w:r>
    </w:p>
    <w:p w14:paraId="7200B3E4" w14:textId="77777777" w:rsidR="00412B74" w:rsidRDefault="00EE22A4">
      <w:pPr>
        <w:spacing w:line="600" w:lineRule="auto"/>
        <w:ind w:firstLine="720"/>
        <w:jc w:val="both"/>
        <w:rPr>
          <w:rFonts w:eastAsia="Times New Roman"/>
          <w:szCs w:val="24"/>
        </w:rPr>
      </w:pPr>
      <w:r>
        <w:rPr>
          <w:rFonts w:eastAsia="Times New Roman"/>
          <w:szCs w:val="24"/>
        </w:rPr>
        <w:lastRenderedPageBreak/>
        <w:t>Αυτά ήθελα να πω για να έχουμε καθαρούς λογαριασμούς.</w:t>
      </w:r>
    </w:p>
    <w:p w14:paraId="7200B3E5" w14:textId="77777777" w:rsidR="00412B74" w:rsidRDefault="00EE22A4">
      <w:pPr>
        <w:spacing w:line="600" w:lineRule="auto"/>
        <w:ind w:firstLine="720"/>
        <w:jc w:val="both"/>
        <w:rPr>
          <w:rFonts w:eastAsia="Times New Roman"/>
          <w:szCs w:val="24"/>
        </w:rPr>
      </w:pPr>
      <w:r>
        <w:rPr>
          <w:rFonts w:eastAsia="Times New Roman"/>
          <w:szCs w:val="24"/>
        </w:rPr>
        <w:t>Ευχαριστώ, κύριε Πρόεδρε.</w:t>
      </w:r>
    </w:p>
    <w:p w14:paraId="7200B3E6" w14:textId="77777777" w:rsidR="00412B74" w:rsidRDefault="00EE22A4">
      <w:pPr>
        <w:spacing w:line="600" w:lineRule="auto"/>
        <w:ind w:firstLine="720"/>
        <w:jc w:val="both"/>
        <w:rPr>
          <w:rFonts w:eastAsia="Times New Roman"/>
          <w:szCs w:val="24"/>
        </w:rPr>
      </w:pPr>
      <w:r w:rsidRPr="008F6900">
        <w:rPr>
          <w:rFonts w:eastAsia="Times New Roman"/>
          <w:b/>
          <w:szCs w:val="24"/>
        </w:rPr>
        <w:t>ΠΑΝΟΣ ΚΑΜΜΕΝΟΣ (Υπουργός Εθνικής Άμυνας - Πρόεδρος των Ανεξαρτήτων Ελλήνων):</w:t>
      </w:r>
      <w:r>
        <w:rPr>
          <w:rFonts w:eastAsia="Times New Roman"/>
          <w:szCs w:val="24"/>
        </w:rPr>
        <w:t xml:space="preserve">  Π</w:t>
      </w:r>
      <w:r>
        <w:rPr>
          <w:rFonts w:eastAsia="Times New Roman"/>
          <w:szCs w:val="24"/>
        </w:rPr>
        <w:t>αρακαλώ, κύριε Πρόεδρε, θα ήθελα τον λόγο.</w:t>
      </w:r>
    </w:p>
    <w:p w14:paraId="7200B3E7" w14:textId="77777777" w:rsidR="00412B74" w:rsidRDefault="00EE22A4">
      <w:pPr>
        <w:spacing w:line="600" w:lineRule="auto"/>
        <w:ind w:firstLine="720"/>
        <w:jc w:val="both"/>
        <w:rPr>
          <w:rFonts w:eastAsia="Times New Roman"/>
          <w:szCs w:val="24"/>
        </w:rPr>
      </w:pPr>
      <w:r w:rsidRPr="008F6900">
        <w:rPr>
          <w:rFonts w:eastAsia="Times New Roman"/>
          <w:b/>
          <w:szCs w:val="24"/>
        </w:rPr>
        <w:t>ΠΡΟΕΔΡΕΥΩΝ (Γεώργιος Βαρεμένος):</w:t>
      </w:r>
      <w:r>
        <w:rPr>
          <w:rFonts w:eastAsia="Times New Roman"/>
          <w:szCs w:val="24"/>
        </w:rPr>
        <w:t xml:space="preserve"> Μάλιστα.</w:t>
      </w:r>
    </w:p>
    <w:p w14:paraId="7200B3E8" w14:textId="77777777" w:rsidR="00412B74" w:rsidRDefault="00EE22A4">
      <w:pPr>
        <w:spacing w:line="600" w:lineRule="auto"/>
        <w:ind w:firstLine="720"/>
        <w:jc w:val="both"/>
        <w:rPr>
          <w:rFonts w:eastAsia="Times New Roman"/>
          <w:szCs w:val="24"/>
        </w:rPr>
      </w:pPr>
      <w:r w:rsidRPr="008F6900">
        <w:rPr>
          <w:rFonts w:eastAsia="Times New Roman"/>
          <w:b/>
          <w:szCs w:val="24"/>
        </w:rPr>
        <w:t>ΠΑΝΟΣ ΚΑΜΜΕΝΟΣ (Υπουργός Εθνικής Άμυνας - Πρόεδρος των Ανεξαρτήτων Ελλήνων):</w:t>
      </w:r>
      <w:r>
        <w:rPr>
          <w:rFonts w:eastAsia="Times New Roman"/>
          <w:szCs w:val="24"/>
        </w:rPr>
        <w:t xml:space="preserve"> Καλώ τον ελληνικό λαό να έλθει στα Πρακτικά, τα οποία θα αναρτήσουμε σε λίγο στα </w:t>
      </w:r>
      <w:r>
        <w:rPr>
          <w:rFonts w:eastAsia="Times New Roman"/>
          <w:szCs w:val="24"/>
          <w:lang w:val="en-US"/>
        </w:rPr>
        <w:t>sites</w:t>
      </w:r>
      <w:r w:rsidRPr="008F6900">
        <w:rPr>
          <w:rFonts w:eastAsia="Times New Roman"/>
          <w:szCs w:val="24"/>
        </w:rPr>
        <w:t xml:space="preserve"> </w:t>
      </w:r>
      <w:r>
        <w:rPr>
          <w:rFonts w:eastAsia="Times New Roman"/>
          <w:szCs w:val="24"/>
        </w:rPr>
        <w:t>μας, γι</w:t>
      </w:r>
      <w:r>
        <w:rPr>
          <w:rFonts w:eastAsia="Times New Roman"/>
          <w:szCs w:val="24"/>
        </w:rPr>
        <w:t>α να μπορέσει να διαπιστώσει την προσωπική υπογραφή Λοβέρδου – Γεννηματά - Βενιζέλου για τον κ. Παπαντωνίου, που όταν οι ίδιοι λογαριασμοί που τώρα ανοίχτηκαν, τα ίδια νούμερα λογαριασμών, αριθμοί λογαριασμού που ήρθαν στην εξεταστική επιτροπή, βεβαίωναν ο</w:t>
      </w:r>
      <w:r>
        <w:rPr>
          <w:rFonts w:eastAsia="Times New Roman"/>
          <w:szCs w:val="24"/>
        </w:rPr>
        <w:t>ι ίδιοι ότι είναι αριθμοί τηλεφώνου.</w:t>
      </w:r>
    </w:p>
    <w:p w14:paraId="7200B3E9" w14:textId="77777777" w:rsidR="00412B74" w:rsidRDefault="00EE22A4">
      <w:pPr>
        <w:spacing w:line="600" w:lineRule="auto"/>
        <w:ind w:firstLine="720"/>
        <w:jc w:val="both"/>
        <w:rPr>
          <w:rFonts w:eastAsia="Times New Roman"/>
          <w:szCs w:val="24"/>
        </w:rPr>
      </w:pPr>
      <w:r>
        <w:rPr>
          <w:rFonts w:eastAsia="Times New Roman"/>
          <w:szCs w:val="24"/>
        </w:rPr>
        <w:lastRenderedPageBreak/>
        <w:t>Αυτοί οι ίδιοι λογαριασμοί είναι που βρεθήκαν τα εκατομμύρια. Τώρα αρχίζουν και τα φτυάρια και αν αρχίζουν τα φτυάρια, τότε θα δούμε τι θα βρούμε από κάτω.</w:t>
      </w:r>
    </w:p>
    <w:p w14:paraId="7200B3EA"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Ο Πρόεδρος της Χρυσής Αυγής κ.</w:t>
      </w:r>
      <w:r>
        <w:rPr>
          <w:rFonts w:eastAsia="Times New Roman" w:cs="Times New Roman"/>
          <w:szCs w:val="24"/>
        </w:rPr>
        <w:t xml:space="preserve"> Μιχαλολιάκος έχει τον λόγο. </w:t>
      </w:r>
    </w:p>
    <w:p w14:paraId="7200B3EB"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ΝΙΚΟΛΑΟΣ ΜΙΧΑΛΟΛΙΑΚΟΣ (Γενικός Γραμματέας του Λαϊκού Συνδέσμου - Χρυσή Αυγή): </w:t>
      </w:r>
      <w:r>
        <w:rPr>
          <w:rFonts w:eastAsia="Times New Roman" w:cs="Times New Roman"/>
          <w:szCs w:val="24"/>
        </w:rPr>
        <w:t>Κύριε Πρόεδρε, κυρίες και κύριοι Βουλευτές, είπε προηγουμένως ο Πρωθυπουργός της χώρας ότι ιδιοκτήτης τόσο αυτού του Κοινοβουλίου όσο και της πολιτι</w:t>
      </w:r>
      <w:r>
        <w:rPr>
          <w:rFonts w:eastAsia="Times New Roman" w:cs="Times New Roman"/>
          <w:szCs w:val="24"/>
        </w:rPr>
        <w:t xml:space="preserve">κής ζωής είναι ο λαός και ότι με τις εκλογές του Σεπτεμβρίου του 2015 κυβερνά τη χώρα. </w:t>
      </w:r>
    </w:p>
    <w:p w14:paraId="7200B3EC"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έπρεπε, όμως, να ξέρει ότι και εμείς που είμαστε σε αυτή εδώ την Αίθουσα, δεν ήρθαμε από μόνοι μας, ο λαός μάς έστειλε. Και θα έπρεπε να σεβαστεί αυτόν τον λαό. </w:t>
      </w:r>
    </w:p>
    <w:p w14:paraId="7200B3ED" w14:textId="77777777" w:rsidR="00412B74" w:rsidRDefault="00EE22A4">
      <w:pPr>
        <w:tabs>
          <w:tab w:val="left" w:pos="2738"/>
          <w:tab w:val="center" w:pos="4753"/>
          <w:tab w:val="left" w:pos="5723"/>
        </w:tabs>
        <w:spacing w:line="600" w:lineRule="auto"/>
        <w:ind w:firstLine="720"/>
        <w:jc w:val="center"/>
        <w:rPr>
          <w:rFonts w:eastAsia="Times New Roman" w:cs="Times New Roman"/>
          <w:szCs w:val="24"/>
        </w:rPr>
      </w:pPr>
      <w:r w:rsidRPr="00CB10F9">
        <w:rPr>
          <w:rFonts w:eastAsia="Times New Roman" w:cs="Times New Roman"/>
          <w:szCs w:val="24"/>
        </w:rPr>
        <w:t>(Χε</w:t>
      </w:r>
      <w:r w:rsidRPr="00CB10F9">
        <w:rPr>
          <w:rFonts w:eastAsia="Times New Roman" w:cs="Times New Roman"/>
          <w:szCs w:val="24"/>
        </w:rPr>
        <w:t>ιροκροτήματα από τ</w:t>
      </w:r>
      <w:r>
        <w:rPr>
          <w:rFonts w:eastAsia="Times New Roman" w:cs="Times New Roman"/>
          <w:szCs w:val="24"/>
        </w:rPr>
        <w:t xml:space="preserve">ην πτέρυγα της </w:t>
      </w:r>
      <w:r w:rsidRPr="00CB10F9">
        <w:rPr>
          <w:rFonts w:eastAsia="Times New Roman" w:cs="Times New Roman"/>
          <w:szCs w:val="24"/>
        </w:rPr>
        <w:t>Χρυσή</w:t>
      </w:r>
      <w:r>
        <w:rPr>
          <w:rFonts w:eastAsia="Times New Roman" w:cs="Times New Roman"/>
          <w:szCs w:val="24"/>
        </w:rPr>
        <w:t>ς</w:t>
      </w:r>
      <w:r w:rsidRPr="00CB10F9">
        <w:rPr>
          <w:rFonts w:eastAsia="Times New Roman" w:cs="Times New Roman"/>
          <w:szCs w:val="24"/>
        </w:rPr>
        <w:t xml:space="preserve"> Αυγή</w:t>
      </w:r>
      <w:r>
        <w:rPr>
          <w:rFonts w:eastAsia="Times New Roman" w:cs="Times New Roman"/>
          <w:szCs w:val="24"/>
        </w:rPr>
        <w:t>ς</w:t>
      </w:r>
      <w:r w:rsidRPr="00CB10F9">
        <w:rPr>
          <w:rFonts w:eastAsia="Times New Roman" w:cs="Times New Roman"/>
          <w:szCs w:val="24"/>
        </w:rPr>
        <w:t>)</w:t>
      </w:r>
    </w:p>
    <w:p w14:paraId="7200B3EE"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το λέω αυτό όχι τυχαία, διότι όπως έγινε γνωστό, απέστειλε επιστολές σε όλους τους Αρχηγούς των πολιτικών κομ</w:t>
      </w:r>
      <w:r>
        <w:rPr>
          <w:rFonts w:eastAsia="Times New Roman" w:cs="Times New Roman"/>
          <w:szCs w:val="24"/>
        </w:rPr>
        <w:lastRenderedPageBreak/>
        <w:t>μάτων ακόμη και μονομελών, ακόμη στον κ. Γεώργιο Παπανδρέου, ο οποίος δεν ευρίσκεται στο Κοινοβο</w:t>
      </w:r>
      <w:r>
        <w:rPr>
          <w:rFonts w:eastAsia="Times New Roman" w:cs="Times New Roman"/>
          <w:szCs w:val="24"/>
        </w:rPr>
        <w:t xml:space="preserve">ύλιο για την Αναθεώρηση του Συντάγματος, αλλά δεν έστειλε επιστολή στη Χρυσή Αυγή. </w:t>
      </w:r>
    </w:p>
    <w:p w14:paraId="7200B3EF"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Άλλη μία επίδειξη του περίφημου συνταγματικού τόξου και το πώς αυτό λειτουργεί! Πόσο συνταγματικό, όμως, είναι αυτό το τόξο; </w:t>
      </w:r>
    </w:p>
    <w:p w14:paraId="7200B3F0"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Διαβάζουμε στο Σύνταγμα της Ελλάδος, στο άρθρο</w:t>
      </w:r>
      <w:r>
        <w:rPr>
          <w:rFonts w:eastAsia="Times New Roman" w:cs="Times New Roman"/>
          <w:szCs w:val="24"/>
        </w:rPr>
        <w:t xml:space="preserve"> 5 παράγραφος 2: «Όλοι όσοι ευρίσκονται στην ελληνική επικράτεια απολαμβάνουν την απόλυτη προστασία της ζωής, της τιμής και της ελευθερίας τους, χωρίς διάκριση</w:t>
      </w:r>
      <w:r w:rsidRPr="00D27B79">
        <w:rPr>
          <w:rFonts w:eastAsia="Times New Roman" w:cs="Times New Roman"/>
          <w:szCs w:val="24"/>
        </w:rPr>
        <w:t>…</w:t>
      </w:r>
      <w:r>
        <w:rPr>
          <w:rFonts w:eastAsia="Times New Roman" w:cs="Times New Roman"/>
          <w:szCs w:val="24"/>
        </w:rPr>
        <w:t xml:space="preserve">» -χωρίς διάκριση, επαναλαμβάνω- «…εθνικότητας, φυλής, γλώσσας, θρησκευτικών ή πολιτικών </w:t>
      </w:r>
      <w:r>
        <w:rPr>
          <w:rFonts w:eastAsia="Times New Roman" w:cs="Times New Roman"/>
          <w:szCs w:val="24"/>
        </w:rPr>
        <w:t>πεποιθήσεων».</w:t>
      </w:r>
    </w:p>
    <w:p w14:paraId="7200B3F1"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Τηρεί το Σύνταγμα ο Πρωθυπουργός; Όχι γιατί υφίσταται αυτή τη στιγμή ένα κόμμα που ψήφισαν εκατοντάδες χιλιάδες Ελλήνων, διάκριση και όχι μόνο από τον Πρωθυπουργό, αλλά από το σύνολο των πολιτικών κομμάτων και αυτό φαίνεται μέσα στην άδεια αυτή Αίθουσα. </w:t>
      </w:r>
    </w:p>
    <w:p w14:paraId="7200B3F2"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Ε</w:t>
      </w:r>
      <w:r>
        <w:rPr>
          <w:rFonts w:eastAsia="Times New Roman" w:cs="Times New Roman"/>
          <w:szCs w:val="24"/>
        </w:rPr>
        <w:t xml:space="preserve">ίστε το κόμμα των πολιτικών κομμάτων και είμαστε η μόνη εθνική Αντιπολίτευση! Είμαστε η Ελλάδα που έρχεται! </w:t>
      </w:r>
    </w:p>
    <w:p w14:paraId="7200B3F3" w14:textId="77777777" w:rsidR="00412B74" w:rsidRDefault="00EE22A4">
      <w:pPr>
        <w:tabs>
          <w:tab w:val="left" w:pos="2738"/>
          <w:tab w:val="center" w:pos="4753"/>
          <w:tab w:val="left" w:pos="5723"/>
        </w:tabs>
        <w:spacing w:line="600" w:lineRule="auto"/>
        <w:ind w:firstLine="720"/>
        <w:jc w:val="center"/>
        <w:rPr>
          <w:rFonts w:eastAsia="Times New Roman" w:cs="Times New Roman"/>
          <w:szCs w:val="24"/>
        </w:rPr>
      </w:pPr>
      <w:r w:rsidRPr="00CB10F9">
        <w:rPr>
          <w:rFonts w:eastAsia="Times New Roman" w:cs="Times New Roman"/>
          <w:szCs w:val="24"/>
        </w:rPr>
        <w:t>(Χειροκροτήματα από τ</w:t>
      </w:r>
      <w:r>
        <w:rPr>
          <w:rFonts w:eastAsia="Times New Roman" w:cs="Times New Roman"/>
          <w:szCs w:val="24"/>
        </w:rPr>
        <w:t xml:space="preserve">ην πτέρυγα της </w:t>
      </w:r>
      <w:r w:rsidRPr="00CB10F9">
        <w:rPr>
          <w:rFonts w:eastAsia="Times New Roman" w:cs="Times New Roman"/>
          <w:szCs w:val="24"/>
        </w:rPr>
        <w:t>Χρυσή</w:t>
      </w:r>
      <w:r>
        <w:rPr>
          <w:rFonts w:eastAsia="Times New Roman" w:cs="Times New Roman"/>
          <w:szCs w:val="24"/>
        </w:rPr>
        <w:t>ς</w:t>
      </w:r>
      <w:r w:rsidRPr="00CB10F9">
        <w:rPr>
          <w:rFonts w:eastAsia="Times New Roman" w:cs="Times New Roman"/>
          <w:szCs w:val="24"/>
        </w:rPr>
        <w:t xml:space="preserve"> Αυγή</w:t>
      </w:r>
      <w:r>
        <w:rPr>
          <w:rFonts w:eastAsia="Times New Roman" w:cs="Times New Roman"/>
          <w:szCs w:val="24"/>
        </w:rPr>
        <w:t>ς</w:t>
      </w:r>
      <w:r w:rsidRPr="00CB10F9">
        <w:rPr>
          <w:rFonts w:eastAsia="Times New Roman" w:cs="Times New Roman"/>
          <w:szCs w:val="24"/>
        </w:rPr>
        <w:t>)</w:t>
      </w:r>
    </w:p>
    <w:p w14:paraId="7200B3F4"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Για την Αναθεώρηση του Συντάγματος ο λόγος. </w:t>
      </w:r>
    </w:p>
    <w:p w14:paraId="7200B3F5"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Ας πούμε δυο λόγια για το Σύνταγμα, αναφέροντας κατ’</w:t>
      </w:r>
      <w:r>
        <w:rPr>
          <w:rFonts w:eastAsia="Times New Roman" w:cs="Times New Roman"/>
          <w:szCs w:val="24"/>
        </w:rPr>
        <w:t xml:space="preserve"> αρχάς ότι αποτέλεσε αντικείμενο έντονης διαμάχης ακόμη και στα χρόνια της Επαναστάσεως του 1821. Πόσοι γνωρίζουν, αλήθεια, ότι ο Θεόδωρος Κολοκοτρώνης, ο ελευθερωτής του έθνους, ήταν ενάντια στην καθιέρωση Συντάγματος και έλεγε ότι το Σύνταγμα είναι σύντρ</w:t>
      </w:r>
      <w:r>
        <w:rPr>
          <w:rFonts w:eastAsia="Times New Roman" w:cs="Times New Roman"/>
          <w:szCs w:val="24"/>
        </w:rPr>
        <w:t xml:space="preserve">ιμμα; </w:t>
      </w:r>
    </w:p>
    <w:p w14:paraId="7200B3F6"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Φοβάστε την ιστορία; Είναι κακό να τα λέμε αυτά τα πράγματα; </w:t>
      </w:r>
    </w:p>
    <w:p w14:paraId="7200B3F7"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ερχόμαστε στην 3</w:t>
      </w:r>
      <w:r w:rsidRPr="00FC0A2D">
        <w:rPr>
          <w:rFonts w:eastAsia="Times New Roman" w:cs="Times New Roman"/>
          <w:szCs w:val="24"/>
          <w:vertAlign w:val="superscript"/>
        </w:rPr>
        <w:t>η</w:t>
      </w:r>
      <w:r>
        <w:rPr>
          <w:rFonts w:eastAsia="Times New Roman" w:cs="Times New Roman"/>
          <w:szCs w:val="24"/>
        </w:rPr>
        <w:t xml:space="preserve"> Σεπτεμβρίου 1843 εδώ έξω από αυτό το κτήριο. Σε αυτό το κτήριο ήταν το παλάτι του Όθωνα τότε. Και έξω από αυτό το κτήριο υπήρχε μία πλατεία, η οποία ονομάστηκε στη σ</w:t>
      </w:r>
      <w:r>
        <w:rPr>
          <w:rFonts w:eastAsia="Times New Roman" w:cs="Times New Roman"/>
          <w:szCs w:val="24"/>
        </w:rPr>
        <w:t xml:space="preserve">υνέχεια Πλατεία Συντάγματος. Και εκεί μαζεύτηκε ένα τμήμα του λαού –θα αναφέρω ποιο ήταν αυτό- προκειμένου να πιέσουν τον Όθωνα να καθιερώσει Σύνταγμα. </w:t>
      </w:r>
    </w:p>
    <w:p w14:paraId="7200B3F8"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Ο Κωνσταντίνος Παπαρρηγόπουλος στην «Ιστορία του Ελληνικού Έθνους» σαφέστατα αναφέρει και τονίζει ότι α</w:t>
      </w:r>
      <w:r>
        <w:rPr>
          <w:rFonts w:eastAsia="Times New Roman" w:cs="Times New Roman"/>
          <w:szCs w:val="24"/>
        </w:rPr>
        <w:t xml:space="preserve">υτή η πίεση ήταν από τον Άγγλο πρεσβευτή Λάιονς και ότι ο ίδιος ο Άγγλος πρεσβευτής πίεζε αφόρητα τον Όθωνα και την κυβέρνηση της Ελλάδος με τις παράλογες απαιτήσεις για την εξόφληση των τόκων των δανείων. </w:t>
      </w:r>
    </w:p>
    <w:p w14:paraId="7200B3F9"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Μήπως αυτό σας θυμίζει τίποτα; Μήπως σας θυμίζει </w:t>
      </w:r>
      <w:r>
        <w:rPr>
          <w:rFonts w:eastAsia="Times New Roman" w:cs="Times New Roman"/>
          <w:szCs w:val="24"/>
        </w:rPr>
        <w:t xml:space="preserve">τα μνημόνια και την εκχώρηση εθνικής κυριαρχίας; </w:t>
      </w:r>
    </w:p>
    <w:p w14:paraId="7200B3FA"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Πόσο αυθόρμητη, όμως και λαϊκή ήταν η εξέγερση της 3</w:t>
      </w:r>
      <w:r w:rsidRPr="005A2CE3">
        <w:rPr>
          <w:rFonts w:eastAsia="Times New Roman" w:cs="Times New Roman"/>
          <w:szCs w:val="24"/>
          <w:vertAlign w:val="superscript"/>
        </w:rPr>
        <w:t>ης</w:t>
      </w:r>
      <w:r>
        <w:rPr>
          <w:rFonts w:eastAsia="Times New Roman" w:cs="Times New Roman"/>
          <w:szCs w:val="24"/>
        </w:rPr>
        <w:t xml:space="preserve"> Σεπτεμβρίου, αποκαλύπτεται και από έναν από τους πρωταγωνιστές της ημέρας εκείνης, ο οποίος εδέχθη απηνή διωγμό, από τον γιο του Θεοδώρου Κολοκοτρώνη, </w:t>
      </w:r>
      <w:r>
        <w:rPr>
          <w:rFonts w:eastAsia="Times New Roman" w:cs="Times New Roman"/>
          <w:szCs w:val="24"/>
        </w:rPr>
        <w:t xml:space="preserve">τον γενναίο Κολοκοτρώνη, ο οποίος λέει ότι απελευθερώθηκαν οι κακούργοι από τη φυλακή και είχαν έλθει εδώ σε αυτή την πλατεία και φώναζαν «Ζήτω ο Σύνταγμας!». </w:t>
      </w:r>
    </w:p>
    <w:p w14:paraId="7200B3FB"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Αυτά ήταν δυο λόγια για το Σύνταγμα.</w:t>
      </w:r>
    </w:p>
    <w:p w14:paraId="7200B3FC"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Και, βεβαίως, έχουμε και τον ιστορικό της Επαναστάσεως του </w:t>
      </w:r>
      <w:r>
        <w:rPr>
          <w:rFonts w:eastAsia="Times New Roman"/>
          <w:color w:val="000000"/>
          <w:szCs w:val="24"/>
          <w:shd w:val="clear" w:color="auto" w:fill="FFFFFF"/>
        </w:rPr>
        <w:t xml:space="preserve">1821, τον Φωτιάδη, ο οποίος χαρακτηριστικά τονίζει: «Όσο </w:t>
      </w:r>
      <w:r>
        <w:rPr>
          <w:rFonts w:eastAsia="Times New Roman"/>
          <w:color w:val="000000"/>
          <w:szCs w:val="24"/>
          <w:shd w:val="clear" w:color="auto" w:fill="FFFFFF"/>
        </w:rPr>
        <w:lastRenderedPageBreak/>
        <w:t>καιρό ο Άρμανσμπεργκ, το τυφλό όργανο της Αγγλίας, που ήταν ο πλέον μισητός της βαβαροκρατίας άνθρωπος της Αντιβασιλείας, ήταν παντοδύναμος στον τόπο μας, είδαμε τον Πάλμερστον και τον Λάιονς να είνα</w:t>
      </w:r>
      <w:r>
        <w:rPr>
          <w:rFonts w:eastAsia="Times New Roman"/>
          <w:color w:val="000000"/>
          <w:szCs w:val="24"/>
          <w:shd w:val="clear" w:color="auto" w:fill="FFFFFF"/>
        </w:rPr>
        <w:t xml:space="preserve">ι ενθουσιασμένοι και να τα βρίσκουν όλα ωραία και καλά. Από την στιγμή, όμως, που ο Άρμανσμπεργκ διώχτηκε, καθετί άλλαξε. Μεμιάς οι φίλοι μας οι Εγγλέζοι θυμήθηκαν τις πολιτικές μας ελευθερίες που καταπατούσε ο Όθωνας». Αυτά αναφέρει ο Φωτιάδης στο βιβλίο </w:t>
      </w:r>
      <w:r>
        <w:rPr>
          <w:rFonts w:eastAsia="Times New Roman"/>
          <w:color w:val="000000"/>
          <w:szCs w:val="24"/>
          <w:shd w:val="clear" w:color="auto" w:fill="FFFFFF"/>
        </w:rPr>
        <w:t>του: «Όθωνας – Η απολυταρχία», στη σελίδα 288.</w:t>
      </w:r>
    </w:p>
    <w:p w14:paraId="7200B3FD"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Περισσότερο αποκαλυπτικός ο αείμνηστος καθηγητής Παναγιώτης Κονδύλης στο βιβλίο του: «Η Παρακμή του Αστικού Πολιτισμού» γράφει: «Η εισαγωγή του κοινοβουλευτισμού στη χώρα και μάλιστα πάνω στη βάση της καθολική</w:t>
      </w:r>
      <w:r>
        <w:rPr>
          <w:rFonts w:eastAsia="Times New Roman"/>
          <w:color w:val="000000"/>
          <w:szCs w:val="24"/>
          <w:shd w:val="clear" w:color="auto" w:fill="FFFFFF"/>
        </w:rPr>
        <w:t>ς ψηφοφορίας, δεν υπήρξε αναγκαία και αναπόδραστη απόρροια εσωτερικών διεργασιών αλλά κατά πρώτο λόγο η απάντηση των δυτικών δυνάμεων στην ανυπακοή της οθωνικής κυβέρνησης σε κρίσιμα θέματα εξωτερικής πολιτικής, όπως η υποστήριξη των αλυτρώτων, η μεγάλη ιδ</w:t>
      </w:r>
      <w:r>
        <w:rPr>
          <w:rFonts w:eastAsia="Times New Roman"/>
          <w:color w:val="000000"/>
          <w:szCs w:val="24"/>
          <w:shd w:val="clear" w:color="auto" w:fill="FFFFFF"/>
        </w:rPr>
        <w:t>έα και συνάμα το μέσο μέσω του οποίου οι με</w:t>
      </w:r>
      <w:r>
        <w:rPr>
          <w:rFonts w:eastAsia="Times New Roman"/>
          <w:color w:val="000000"/>
          <w:szCs w:val="24"/>
          <w:shd w:val="clear" w:color="auto" w:fill="FFFFFF"/>
        </w:rPr>
        <w:lastRenderedPageBreak/>
        <w:t>γάλες δυνάμεις φαντάζονταν ότι στο εξής θα μπορούσαν να ασκήσουν πιο τελέσφορα την επιρροή τους». Και πράγματι έτσι έγινε.</w:t>
      </w:r>
    </w:p>
    <w:p w14:paraId="7200B3FE"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Αυτά για την Ιστορία, την οποία δεν πρέπει να φοβόμαστε. Εσείς, όμως, κυρίως, η Κυβέρνηση </w:t>
      </w:r>
      <w:r>
        <w:rPr>
          <w:rFonts w:eastAsia="Times New Roman"/>
          <w:color w:val="000000"/>
          <w:szCs w:val="24"/>
          <w:shd w:val="clear" w:color="auto" w:fill="FFFFFF"/>
        </w:rPr>
        <w:t xml:space="preserve">του ΣΥΡΙΖΑ, τη φοβάστε την Ιστορία, τη φοβάστε πολύ. Φοβάστε ακόμα και τη μνήμη του Παύλου Μελά και την αφαιρείτε από τα σχολικά βιβλία. Να ξέρετε πως τα σχέδιά σας αυτά δεν θα περάσουν. </w:t>
      </w:r>
    </w:p>
    <w:p w14:paraId="7200B3FF"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Και μια και αναφέρθηκα στον Παύλο Μελά, να πω ότι, βεβαίως, με τη ση</w:t>
      </w:r>
      <w:r>
        <w:rPr>
          <w:rFonts w:eastAsia="Times New Roman"/>
          <w:color w:val="000000"/>
          <w:szCs w:val="24"/>
          <w:shd w:val="clear" w:color="auto" w:fill="FFFFFF"/>
        </w:rPr>
        <w:t>μερινή διαδικασία λειτουργείτε για μια ακόμη φορά επικοινωνιακά, ρίχνοντας, κατά το κοινώς λεγόμενο, την μπάλα στην εξέδρα. Αφήνετε στην άκρη τα εθνικά θέματα, τη Συμφωνία των Πρεσπών, τα όσα συνέβησαν στη Βόρειο Ήπειρο -και όχι στη Νότιο Αλβανία- και φέρν</w:t>
      </w:r>
      <w:r>
        <w:rPr>
          <w:rFonts w:eastAsia="Times New Roman"/>
          <w:color w:val="000000"/>
          <w:szCs w:val="24"/>
          <w:shd w:val="clear" w:color="auto" w:fill="FFFFFF"/>
        </w:rPr>
        <w:t>ετε αυτό το θέμα, που είναι μία συζήτηση άνευ περιεχομένου, διότι δεν πρόκειται σε καμμία περίπτωση να πάρετε τις εκατόν ογδόντα ψήφους και να περάσει η αναθεώρησή σας. Άλλωστε αυτά τα οποία βάζετε επίτηδες μέσα στην αναθεώρησή σας είναι τέτοια -θα τα αναφ</w:t>
      </w:r>
      <w:r>
        <w:rPr>
          <w:rFonts w:eastAsia="Times New Roman"/>
          <w:color w:val="000000"/>
          <w:szCs w:val="24"/>
          <w:shd w:val="clear" w:color="auto" w:fill="FFFFFF"/>
        </w:rPr>
        <w:t>έρω στη συνέχεια-, ούτως ώστε να μην περάσει αυτή η αναθεώρηση.</w:t>
      </w:r>
    </w:p>
    <w:p w14:paraId="7200B400"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Έρχομαι, όμως, τώρα στις απόψεις μας για το Σύνταγμα όπως είναι σήμερα διατυπωμένο. Έρχομαι σε μία εν ολίγοις πρόταση αναθεωρήσεως, την οποία κάνει η Χρυσή Αυγή. </w:t>
      </w:r>
    </w:p>
    <w:p w14:paraId="7200B401"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 άρθρο 4 στην παράγραφο 1 ο</w:t>
      </w:r>
      <w:r>
        <w:rPr>
          <w:rFonts w:eastAsia="Times New Roman"/>
          <w:color w:val="000000"/>
          <w:szCs w:val="24"/>
          <w:shd w:val="clear" w:color="auto" w:fill="FFFFFF"/>
        </w:rPr>
        <w:t>ρίζει ότι οι Έλληνες είναι ίσοι ενώπιον του νόμου και στην παράγραφο 6 αναφέρεται σαφέστατα: «Κάθε Έλληνας που μπορεί να φέρει όπλα, είναι υποχρεωμένος να συντελεί στην άμυνα της πατρίδας σύμφωνα με τους ορισμούς των νόμων». Κάνατε μία αναθεώρηση -όχι εσεί</w:t>
      </w:r>
      <w:r>
        <w:rPr>
          <w:rFonts w:eastAsia="Times New Roman"/>
          <w:color w:val="000000"/>
          <w:szCs w:val="24"/>
          <w:shd w:val="clear" w:color="auto" w:fill="FFFFFF"/>
        </w:rPr>
        <w:t>ς, ο ΣΥΡΙΖΑ, τα προηγούμενα κόμματα- με μία ερμηνευτική δήλωση, για να υπακούσετε, λέτε, στις αρχές της Ευρώπης, που λέει: «Η διάταξη της παραγράφου 6 δεν αποκλείει να προβλέπεται με νόμο η υποχρεωτική προσφορά άλλων υπηρεσιών εντός ή εκτός των Ενόπλων Δυν</w:t>
      </w:r>
      <w:r>
        <w:rPr>
          <w:rFonts w:eastAsia="Times New Roman"/>
          <w:color w:val="000000"/>
          <w:szCs w:val="24"/>
          <w:shd w:val="clear" w:color="auto" w:fill="FFFFFF"/>
        </w:rPr>
        <w:t xml:space="preserve">άμεων». Εναλλακτική θητεία από όσους έχουν τεκμηριωμένη αντίρρηση συνείδησης. Πώς μπορείτε να έχετε τεκμηριωμένη αντίρρηση συνείδησης; Τι είστε; Έχετε ψυχόμετρα και ψυχοσκόπια; </w:t>
      </w:r>
    </w:p>
    <w:p w14:paraId="7200B402"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Η εναλλακτική θητεία είναι σαφέστατα αντισυνταγματική και αν υπάρξει κάποτε εθ</w:t>
      </w:r>
      <w:r>
        <w:rPr>
          <w:rFonts w:eastAsia="Times New Roman"/>
          <w:color w:val="000000"/>
          <w:szCs w:val="24"/>
          <w:shd w:val="clear" w:color="auto" w:fill="FFFFFF"/>
        </w:rPr>
        <w:t>νικό κράτος -που θα υπάρξει- θα πρέπει να καταργηθεί και όλοι οι Έλληνες να φοράνε την τιμημένη στολή του Έλληνα στρατιώτη!</w:t>
      </w:r>
    </w:p>
    <w:p w14:paraId="7200B403" w14:textId="77777777" w:rsidR="00412B74" w:rsidRDefault="00EE22A4">
      <w:pPr>
        <w:tabs>
          <w:tab w:val="left" w:pos="1470"/>
        </w:tabs>
        <w:spacing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(Χειροκροτήματα από την πτέρυγα της Χρυσής Αυγής)</w:t>
      </w:r>
    </w:p>
    <w:p w14:paraId="7200B404" w14:textId="77777777" w:rsidR="00412B74" w:rsidRDefault="00EE22A4">
      <w:pPr>
        <w:tabs>
          <w:tab w:val="left" w:pos="1470"/>
        </w:tabs>
        <w:spacing w:line="600" w:lineRule="auto"/>
        <w:ind w:firstLine="720"/>
        <w:jc w:val="both"/>
        <w:rPr>
          <w:rFonts w:eastAsia="Times New Roman"/>
          <w:szCs w:val="24"/>
          <w:shd w:val="clear" w:color="auto" w:fill="FFFFFF"/>
        </w:rPr>
      </w:pPr>
      <w:r w:rsidRPr="002C5333">
        <w:rPr>
          <w:rFonts w:eastAsia="Times New Roman"/>
          <w:szCs w:val="24"/>
          <w:shd w:val="clear" w:color="auto" w:fill="FFFFFF"/>
        </w:rPr>
        <w:t>Το άρθρο 5 μιλάει για διακρίσεις, διακρίσεις που κατά κόρον κάνετε εις βάρος της Χ</w:t>
      </w:r>
      <w:r w:rsidRPr="002C5333">
        <w:rPr>
          <w:rFonts w:eastAsia="Times New Roman"/>
          <w:szCs w:val="24"/>
          <w:shd w:val="clear" w:color="auto" w:fill="FFFFFF"/>
        </w:rPr>
        <w:t>ρυσής Αυγής.</w:t>
      </w:r>
    </w:p>
    <w:p w14:paraId="7200B405" w14:textId="77777777" w:rsidR="00412B74" w:rsidRDefault="00EE22A4">
      <w:pPr>
        <w:tabs>
          <w:tab w:val="left" w:pos="1470"/>
        </w:tabs>
        <w:spacing w:line="600" w:lineRule="auto"/>
        <w:ind w:firstLine="720"/>
        <w:jc w:val="both"/>
        <w:rPr>
          <w:rFonts w:eastAsia="Times New Roman"/>
          <w:szCs w:val="24"/>
          <w:shd w:val="clear" w:color="auto" w:fill="FFFFFF"/>
        </w:rPr>
      </w:pPr>
      <w:r w:rsidRPr="002C5333">
        <w:rPr>
          <w:rFonts w:eastAsia="Times New Roman"/>
          <w:szCs w:val="24"/>
          <w:shd w:val="clear" w:color="auto" w:fill="FFFFFF"/>
        </w:rPr>
        <w:t xml:space="preserve">Το άρθρο 27 -δεν αναφέρθηκε από κανέναν- μου θυμίζει την περίφημη εκείνη δήλωση της Προέδρου της Βουλής προς τον τότε Πρόεδρο της Δημοκρατίας Κάρολο Παπούλια ότι στα χρόνια που έρχονται, θα μειωθεί η εθνική κυριαρχία, κάτι που είδαμε να </w:t>
      </w:r>
      <w:r w:rsidRPr="002C5333">
        <w:rPr>
          <w:rFonts w:eastAsia="Times New Roman"/>
          <w:szCs w:val="24"/>
          <w:shd w:val="clear" w:color="auto" w:fill="FFFFFF"/>
        </w:rPr>
        <w:t>γίνεται πραγματικότητα.</w:t>
      </w:r>
    </w:p>
    <w:p w14:paraId="7200B406"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t>Άρθρο 27 του Συντάγματος. «Κα</w:t>
      </w:r>
      <w:r>
        <w:rPr>
          <w:rFonts w:eastAsia="Times New Roman" w:cs="Times New Roman"/>
          <w:szCs w:val="24"/>
        </w:rPr>
        <w:t>μ</w:t>
      </w:r>
      <w:r>
        <w:rPr>
          <w:rFonts w:eastAsia="Times New Roman" w:cs="Times New Roman"/>
          <w:szCs w:val="24"/>
        </w:rPr>
        <w:t>μία μεταβολή στα όρια της επικράτειας δεν μπορεί να γίνει χωρίς νόμο που ψηφίζεται με την απόλυτη πλειοψηφία του όλου αριθμού των Βουλευτών». Το διαβάζω αντίστροφα, με την απόλυτη πλειοψηφία του όλου αριθμού των Βουλευτών, τι μπορεί να γίνει; Αλλαγή στα όρ</w:t>
      </w:r>
      <w:r>
        <w:rPr>
          <w:rFonts w:eastAsia="Times New Roman" w:cs="Times New Roman"/>
          <w:szCs w:val="24"/>
        </w:rPr>
        <w:t xml:space="preserve">ια της επικράτειας. </w:t>
      </w:r>
    </w:p>
    <w:p w14:paraId="7200B407"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lastRenderedPageBreak/>
        <w:t>Όχι, κύριοι. Δεν έχει δικαίωμα ούτε καν το Κοινοβούλιο να παραχωρήσει ένα κομμάτι ελληνικής πατρίδας</w:t>
      </w:r>
      <w:r w:rsidRPr="00537AC1">
        <w:rPr>
          <w:rFonts w:eastAsia="Times New Roman" w:cs="Times New Roman"/>
          <w:szCs w:val="24"/>
        </w:rPr>
        <w:t xml:space="preserve">, </w:t>
      </w:r>
      <w:r>
        <w:rPr>
          <w:rFonts w:eastAsia="Times New Roman" w:cs="Times New Roman"/>
          <w:szCs w:val="24"/>
        </w:rPr>
        <w:t>κάτι που δυστυχώς προβλέπεται στο Σύνταγμα. Είναι Σύνταγμα αυτό ελεύθερου κράτους; Όχι. Φυσικά σε μια Ελλάδα εθνικιστική, σε μια Ελλά</w:t>
      </w:r>
      <w:r>
        <w:rPr>
          <w:rFonts w:eastAsia="Times New Roman" w:cs="Times New Roman"/>
          <w:szCs w:val="24"/>
        </w:rPr>
        <w:t xml:space="preserve">δα ελεύθερη, αυτό το άρθρο δεν πρέπει να υπάρχει στο Σύνταγμα. Πρέπει να καταργηθεί. </w:t>
      </w:r>
    </w:p>
    <w:p w14:paraId="7200B408"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t>Ερχόμαστε στο άρθρο 28, που αφορά τα μνημόνια και τη δανειακή σύμβαση η οποία είναι εν ισχύ</w:t>
      </w:r>
      <w:r>
        <w:rPr>
          <w:rFonts w:eastAsia="Times New Roman" w:cs="Times New Roman"/>
          <w:szCs w:val="24"/>
        </w:rPr>
        <w:t>ι</w:t>
      </w:r>
      <w:r>
        <w:rPr>
          <w:rFonts w:eastAsia="Times New Roman" w:cs="Times New Roman"/>
          <w:szCs w:val="24"/>
        </w:rPr>
        <w:t xml:space="preserve"> με το </w:t>
      </w:r>
      <w:r>
        <w:rPr>
          <w:rFonts w:eastAsia="Times New Roman" w:cs="Times New Roman"/>
          <w:szCs w:val="24"/>
        </w:rPr>
        <w:t>Αγγλικό Δίκαιο</w:t>
      </w:r>
      <w:r>
        <w:rPr>
          <w:rFonts w:eastAsia="Times New Roman" w:cs="Times New Roman"/>
          <w:szCs w:val="24"/>
        </w:rPr>
        <w:t>. «Η Ελλάδα προβαίνει ελεύθερα, με νόμο που ψηφίζεται από</w:t>
      </w:r>
      <w:r>
        <w:rPr>
          <w:rFonts w:eastAsia="Times New Roman" w:cs="Times New Roman"/>
          <w:szCs w:val="24"/>
        </w:rPr>
        <w:t xml:space="preserve"> την απόλυτη πλειοψηφία του όλου αριθμού των Βουλευτών, σε περιορισμούς ως προς την άσκηση της εθνικής κυριαρχίας της, εφόσον αυτό υπαγορεύεται από σπουδαίο εθνικό συμφέρον». Ποιο μπορεί να είναι το σπουδαίο εθνικό συμφέρον που επιτρέπει την παραχώρηση εθν</w:t>
      </w:r>
      <w:r>
        <w:rPr>
          <w:rFonts w:eastAsia="Times New Roman" w:cs="Times New Roman"/>
          <w:szCs w:val="24"/>
        </w:rPr>
        <w:t xml:space="preserve">ικής κυριαρχίας; Είναι Σύνταγμα ελευθέρου κράτους αυτό ή προτεκτοράτου; </w:t>
      </w:r>
    </w:p>
    <w:p w14:paraId="7200B409"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και μια ερμηνευτική δήλωση από κάτω, που λέει ότι το άρθρο 28 αποτελεί θεμέλιο για τη συμμετοχή της χώρας μας στις διαδικασίες της ευρωπαϊκής ολοκλήρωσης. </w:t>
      </w:r>
    </w:p>
    <w:p w14:paraId="7200B40A"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lastRenderedPageBreak/>
        <w:t>Ερχόμαστε στα μνημό</w:t>
      </w:r>
      <w:r>
        <w:rPr>
          <w:rFonts w:eastAsia="Times New Roman" w:cs="Times New Roman"/>
          <w:szCs w:val="24"/>
        </w:rPr>
        <w:t>νια. Τα μνημόνια δεν είχαν σκοπό την ολοκλήρωση της ευρωπαϊκής διαδικασίας και κατά τούτο είναι παράνομα. Πολύ σοφά ο καθηγητής κ. Κασιμάτης είχε δηλώσει ότι και οι τριακόσιοι Βουλευτές να ψήφιζαν τα μνημόνια, δεν έπρεπε να περάσουν. Άρθρο απαράδεκτο, το ο</w:t>
      </w:r>
      <w:r>
        <w:rPr>
          <w:rFonts w:eastAsia="Times New Roman" w:cs="Times New Roman"/>
          <w:szCs w:val="24"/>
        </w:rPr>
        <w:t xml:space="preserve">ποίο μια Ελλάδα λαϊκή και εθνικιστική θα καταργήσει, πάντα νόμιμα. </w:t>
      </w:r>
    </w:p>
    <w:p w14:paraId="7200B40B"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t xml:space="preserve">Μην το θεωρείτε αυτό υπερβολή. Προχθές έβλεπα κάποιες δημοσκοπήσεις από παλιά δημοσιεύματα του 2005 όπου ο ΣΥΡΙΖΑ -ο Συνασπισμός τότε- έπαιρνε 3,4%. Αυτό ίσχυε πριν δέκα μόλις χρόνια. Επί </w:t>
      </w:r>
      <w:r>
        <w:rPr>
          <w:rFonts w:eastAsia="Times New Roman" w:cs="Times New Roman"/>
          <w:szCs w:val="24"/>
        </w:rPr>
        <w:t xml:space="preserve">σαράντα χρόνια ήταν στο 3%-4%. Μην καταδικάζετε λοιπόν το μέλλον της Χρυσής Αυγής, γιατί δεν το ξέρετε, γιατί και σε ολόκληρη την Ελλάδα και στην Ευρώπη το εθνικιστικό κίνημα φουντώνει και έρχεται. </w:t>
      </w:r>
    </w:p>
    <w:p w14:paraId="7200B40C" w14:textId="77777777" w:rsidR="00412B74" w:rsidRDefault="00EE22A4">
      <w:pPr>
        <w:spacing w:line="600" w:lineRule="auto"/>
        <w:ind w:firstLine="720"/>
        <w:jc w:val="center"/>
        <w:rPr>
          <w:rFonts w:eastAsia="Times New Roman"/>
          <w:bCs/>
        </w:rPr>
      </w:pPr>
      <w:r w:rsidRPr="00CE0C3B">
        <w:rPr>
          <w:rFonts w:eastAsia="Times New Roman"/>
          <w:bCs/>
        </w:rPr>
        <w:t>(Χειροκροτήματα από την πτέρυγα της Χρυσής Αυγής)</w:t>
      </w:r>
    </w:p>
    <w:p w14:paraId="7200B40D"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t>Έρχομαι</w:t>
      </w:r>
      <w:r>
        <w:rPr>
          <w:rFonts w:eastAsia="Times New Roman" w:cs="Times New Roman"/>
          <w:szCs w:val="24"/>
        </w:rPr>
        <w:t xml:space="preserve"> τώρα στην πρόταση του ΣΥΡΙΖΑ για την </w:t>
      </w:r>
      <w:r>
        <w:rPr>
          <w:rFonts w:eastAsia="Times New Roman" w:cs="Times New Roman"/>
          <w:szCs w:val="24"/>
        </w:rPr>
        <w:t>Αναθεώρηση του Συντάγματος</w:t>
      </w:r>
      <w:r>
        <w:rPr>
          <w:rFonts w:eastAsia="Times New Roman" w:cs="Times New Roman"/>
          <w:szCs w:val="24"/>
        </w:rPr>
        <w:t>. Θα σταθώ σε λίγα άρθρα. Ως προς το άρθρο 3 λέει «Προτείνουμε την αναδιατύπωση και τον εκσυγχρονισμό του άρθρου 3, προκειμένου να κατοχυρωθεί ρητά η θρησκευτική ουδετερότητα του κράτους, με δ</w:t>
      </w:r>
      <w:r>
        <w:rPr>
          <w:rFonts w:eastAsia="Times New Roman" w:cs="Times New Roman"/>
          <w:szCs w:val="24"/>
        </w:rPr>
        <w:t xml:space="preserve">ιατήρηση πάντως </w:t>
      </w:r>
      <w:r>
        <w:rPr>
          <w:rFonts w:eastAsia="Times New Roman" w:cs="Times New Roman"/>
          <w:szCs w:val="24"/>
        </w:rPr>
        <w:lastRenderedPageBreak/>
        <w:t xml:space="preserve">για ιστορικούς και πραγματολογικούς λόγους της αναγνώρισης της ορθόδοξης θρησκείας ως επικρατούσας θρησκείας». </w:t>
      </w:r>
    </w:p>
    <w:p w14:paraId="7200B40E"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t>Γνήσιος επίγονος του ΠΑΣΟΚ ο ΣΥΡΙΖΑ, με νεολογισμούς, προσπαθεί να βαφτίσει το κρέας ψάρι. Τι σημαίνει «ουδετερόθρησκο»; Ανοίξτε</w:t>
      </w:r>
      <w:r>
        <w:rPr>
          <w:rFonts w:eastAsia="Times New Roman" w:cs="Times New Roman"/>
          <w:szCs w:val="24"/>
        </w:rPr>
        <w:t xml:space="preserve"> όλα τα λεξικά. Η λέξη «ουδετερόθρησκο» δεν υπάρχει, την ανακαλύψατε. </w:t>
      </w:r>
    </w:p>
    <w:p w14:paraId="7200B40F"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t>Με πρότασή μας λοιπόν, λέει, το άρθρο 3 συμπτύσσεται με μια παράγραφο. Προτάσσεται η διακήρυξη ότι η ελληνική πολιτεία είναι θρησκευτικά ουδέτερη και ακολουθεί η αναγνώριση της Ορθόδοξη</w:t>
      </w:r>
      <w:r>
        <w:rPr>
          <w:rFonts w:eastAsia="Times New Roman" w:cs="Times New Roman"/>
          <w:szCs w:val="24"/>
        </w:rPr>
        <w:t xml:space="preserve">ς Εκκλησίας ως επικρατούσας θρησκείας. </w:t>
      </w:r>
    </w:p>
    <w:p w14:paraId="7200B410"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t xml:space="preserve">Όχι, αυτό το πράγμα δεν είναι μια απλή </w:t>
      </w:r>
      <w:r>
        <w:rPr>
          <w:rFonts w:eastAsia="Times New Roman" w:cs="Times New Roman"/>
          <w:szCs w:val="24"/>
        </w:rPr>
        <w:t>αναθεώρηση</w:t>
      </w:r>
      <w:r>
        <w:rPr>
          <w:rFonts w:eastAsia="Times New Roman" w:cs="Times New Roman"/>
          <w:szCs w:val="24"/>
        </w:rPr>
        <w:t xml:space="preserve">. Είναι η κατάργηση αυτής της ίδιας της ουσίας της ιδρύσεως του ελληνικού κράτους που έγινε στο όνομα της Αγίας Τριάδας από την Πρώτη Εθνοσυνέλευση. </w:t>
      </w:r>
    </w:p>
    <w:p w14:paraId="7200B411"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t xml:space="preserve">Δεν είστε, κύριε </w:t>
      </w:r>
      <w:r>
        <w:rPr>
          <w:rFonts w:eastAsia="Times New Roman" w:cs="Times New Roman"/>
          <w:szCs w:val="24"/>
        </w:rPr>
        <w:t>Τσίπρα, ο Ροβεσπιέρος και όλοι εσείς οι Σαιντ Ζιστ, οι Μαρά, οι Δαντόν. Δεν κάνατε κα</w:t>
      </w:r>
      <w:r>
        <w:rPr>
          <w:rFonts w:eastAsia="Times New Roman" w:cs="Times New Roman"/>
          <w:szCs w:val="24"/>
        </w:rPr>
        <w:t>μ</w:t>
      </w:r>
      <w:r>
        <w:rPr>
          <w:rFonts w:eastAsia="Times New Roman" w:cs="Times New Roman"/>
          <w:szCs w:val="24"/>
        </w:rPr>
        <w:t xml:space="preserve">μία επανάσταση. Πού είναι οι γκιλοτίνες σας; Πώς θα αλλάξετε την ουσία του ελληνικού κράτους; Πώς νομίζετε ότι αφορά μόνο το Κοινοβούλιο αυτή εδώ η υπόθεση; </w:t>
      </w:r>
    </w:p>
    <w:p w14:paraId="7200B412"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Συνεχίζω ως </w:t>
      </w:r>
      <w:r>
        <w:rPr>
          <w:rFonts w:eastAsia="Times New Roman" w:cs="Times New Roman"/>
          <w:szCs w:val="24"/>
        </w:rPr>
        <w:t>προς το άρθρο 3. Το άρθρο συμπληρώνεται με ερμηνευτική δήλωση, με την οποία διευκρινίζεται ότι ο όρος «επικρατούσα θρησκεία» δεν αποτελεί αναγνώριση επίσημης κρατικής θρησκείας. Τι λέτε, κύριοι; Είστε καλά; Δεν είναι επίσημη κρατική θρησκεία η Ορθοδοξία; Έ</w:t>
      </w:r>
      <w:r>
        <w:rPr>
          <w:rFonts w:eastAsia="Times New Roman" w:cs="Times New Roman"/>
          <w:szCs w:val="24"/>
        </w:rPr>
        <w:t xml:space="preserve">τσι ιδρύθηκε το ελληνικό κράτος, έτσι υπάρχει. </w:t>
      </w:r>
    </w:p>
    <w:p w14:paraId="7200B413"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t>Και αν θέλετε να ρωτήσετε και τον λαό, πρόσφατα δημοσιεύθηκε μια πολιτική έρευνα μιας αμερικάνικης εταιρείας, της «</w:t>
      </w:r>
      <w:r>
        <w:rPr>
          <w:rFonts w:eastAsia="Times New Roman" w:cs="Times New Roman"/>
          <w:szCs w:val="24"/>
          <w:lang w:val="en-US"/>
        </w:rPr>
        <w:t>P</w:t>
      </w:r>
      <w:r>
        <w:rPr>
          <w:rFonts w:eastAsia="Times New Roman" w:cs="Times New Roman"/>
          <w:szCs w:val="24"/>
          <w:lang w:val="en-US"/>
        </w:rPr>
        <w:t>EW</w:t>
      </w:r>
      <w:r w:rsidRPr="00771481">
        <w:rPr>
          <w:rFonts w:eastAsia="Times New Roman" w:cs="Times New Roman"/>
          <w:szCs w:val="24"/>
        </w:rPr>
        <w:t xml:space="preserve"> </w:t>
      </w:r>
      <w:r>
        <w:rPr>
          <w:rFonts w:eastAsia="Times New Roman" w:cs="Times New Roman"/>
          <w:szCs w:val="24"/>
          <w:lang w:val="en-US"/>
        </w:rPr>
        <w:t>R</w:t>
      </w:r>
      <w:r>
        <w:rPr>
          <w:rFonts w:eastAsia="Times New Roman" w:cs="Times New Roman"/>
          <w:szCs w:val="24"/>
          <w:lang w:val="en-US"/>
        </w:rPr>
        <w:t>ESEARCH</w:t>
      </w:r>
      <w:r w:rsidRPr="00771481">
        <w:rPr>
          <w:rFonts w:eastAsia="Times New Roman" w:cs="Times New Roman"/>
          <w:szCs w:val="24"/>
        </w:rPr>
        <w:t xml:space="preserve"> </w:t>
      </w:r>
      <w:r>
        <w:rPr>
          <w:rFonts w:eastAsia="Times New Roman" w:cs="Times New Roman"/>
          <w:szCs w:val="24"/>
          <w:lang w:val="en-US"/>
        </w:rPr>
        <w:t>C</w:t>
      </w:r>
      <w:r>
        <w:rPr>
          <w:rFonts w:eastAsia="Times New Roman" w:cs="Times New Roman"/>
          <w:szCs w:val="24"/>
          <w:lang w:val="en-US"/>
        </w:rPr>
        <w:t>ENTER</w:t>
      </w:r>
      <w:r>
        <w:rPr>
          <w:rFonts w:eastAsia="Times New Roman" w:cs="Times New Roman"/>
          <w:szCs w:val="24"/>
        </w:rPr>
        <w:t xml:space="preserve">», η οποία διενεργήθηκε από το 2015 έως 2017 σε πενήντα έξι χιλιάδες άτομα και δόθηκε στη δημοσιότητα πρόσφατα, στις 29 Οκτωβρίου 2018. </w:t>
      </w:r>
    </w:p>
    <w:p w14:paraId="7200B414"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Σύμφωνα, λοιπόν, με την έρευνα αυτή, στο ερώτημα «αν υπάρχει Θεός» το 92% των Ελλήνων απαντούν «</w:t>
      </w:r>
      <w:r>
        <w:rPr>
          <w:rFonts w:eastAsia="Times New Roman" w:cs="Times New Roman"/>
          <w:szCs w:val="24"/>
        </w:rPr>
        <w:t>ναι</w:t>
      </w:r>
      <w:r>
        <w:rPr>
          <w:rFonts w:eastAsia="Times New Roman" w:cs="Times New Roman"/>
          <w:szCs w:val="24"/>
        </w:rPr>
        <w:t>».</w:t>
      </w:r>
    </w:p>
    <w:p w14:paraId="7200B415" w14:textId="77777777" w:rsidR="00412B74" w:rsidRDefault="00EE22A4">
      <w:pPr>
        <w:spacing w:line="600" w:lineRule="auto"/>
        <w:ind w:firstLine="720"/>
        <w:jc w:val="both"/>
        <w:rPr>
          <w:rFonts w:eastAsia="Times New Roman" w:cs="Times New Roman"/>
          <w:szCs w:val="24"/>
        </w:rPr>
      </w:pPr>
      <w:r w:rsidRPr="00251171">
        <w:rPr>
          <w:rFonts w:eastAsia="Times New Roman" w:cs="Times New Roman"/>
          <w:szCs w:val="24"/>
        </w:rPr>
        <w:t xml:space="preserve">(Στο σημείο αυτό </w:t>
      </w:r>
      <w:r w:rsidRPr="00251171">
        <w:rPr>
          <w:rFonts w:eastAsia="Times New Roman" w:cs="Times New Roman"/>
          <w:szCs w:val="24"/>
        </w:rPr>
        <w:t xml:space="preserve">κτυπάει το κουδούνι λήξεως του χρόνου ομιλίας του </w:t>
      </w:r>
      <w:r>
        <w:rPr>
          <w:rFonts w:eastAsia="Times New Roman" w:cs="Times New Roman"/>
          <w:szCs w:val="24"/>
        </w:rPr>
        <w:t>Γενικού Γραμματέα</w:t>
      </w:r>
      <w:r>
        <w:rPr>
          <w:rFonts w:eastAsia="Times New Roman" w:cs="Times New Roman"/>
          <w:szCs w:val="24"/>
        </w:rPr>
        <w:t xml:space="preserve"> τ</w:t>
      </w:r>
      <w:r>
        <w:rPr>
          <w:rFonts w:eastAsia="Times New Roman" w:cs="Times New Roman"/>
          <w:szCs w:val="24"/>
        </w:rPr>
        <w:t>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sidRPr="00251171">
        <w:rPr>
          <w:rFonts w:eastAsia="Times New Roman" w:cs="Times New Roman"/>
          <w:szCs w:val="24"/>
        </w:rPr>
        <w:t>)</w:t>
      </w:r>
    </w:p>
    <w:p w14:paraId="7200B416"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Παρακαλώ, δώστε μου χρόνο και εμένα. Έτσι έγινε και με τους προηγούμενους, κύριε Βαρεμένε.</w:t>
      </w:r>
    </w:p>
    <w:p w14:paraId="7200B417" w14:textId="77777777" w:rsidR="00412B74" w:rsidRDefault="00EE22A4">
      <w:pPr>
        <w:spacing w:line="600" w:lineRule="auto"/>
        <w:ind w:firstLine="720"/>
        <w:jc w:val="both"/>
        <w:rPr>
          <w:rFonts w:eastAsia="Times New Roman" w:cs="Times New Roman"/>
          <w:szCs w:val="24"/>
        </w:rPr>
      </w:pPr>
      <w:r w:rsidRPr="00CB5CA0">
        <w:rPr>
          <w:rFonts w:eastAsia="Times New Roman" w:cs="Times New Roman"/>
          <w:b/>
          <w:szCs w:val="24"/>
        </w:rPr>
        <w:lastRenderedPageBreak/>
        <w:t>ΠΡΟΕΔΡΕΥΩΝ (Γεώργιος Βαρεμένος):</w:t>
      </w:r>
      <w:r w:rsidRPr="00CB5CA0">
        <w:rPr>
          <w:rFonts w:eastAsia="Times New Roman" w:cs="Times New Roman"/>
          <w:szCs w:val="24"/>
        </w:rPr>
        <w:t xml:space="preserve"> </w:t>
      </w:r>
      <w:r>
        <w:rPr>
          <w:rFonts w:eastAsia="Times New Roman" w:cs="Times New Roman"/>
          <w:szCs w:val="24"/>
        </w:rPr>
        <w:t>Ωραία. Συνεχίστε.</w:t>
      </w:r>
    </w:p>
    <w:p w14:paraId="7200B418" w14:textId="77777777" w:rsidR="00412B74" w:rsidRDefault="00EE22A4">
      <w:pPr>
        <w:spacing w:line="600" w:lineRule="auto"/>
        <w:ind w:firstLine="720"/>
        <w:jc w:val="both"/>
        <w:rPr>
          <w:rFonts w:eastAsia="Times New Roman" w:cs="Times New Roman"/>
          <w:szCs w:val="24"/>
        </w:rPr>
      </w:pPr>
      <w:r w:rsidRPr="003C096A">
        <w:rPr>
          <w:rFonts w:eastAsia="Times New Roman" w:cs="Times New Roman"/>
          <w:b/>
          <w:szCs w:val="24"/>
        </w:rPr>
        <w:t>Ν</w:t>
      </w:r>
      <w:r>
        <w:rPr>
          <w:rFonts w:eastAsia="Times New Roman" w:cs="Times New Roman"/>
          <w:b/>
          <w:szCs w:val="24"/>
        </w:rPr>
        <w:t xml:space="preserve">ΙΚΟΛΑΟΣ </w:t>
      </w:r>
      <w:r w:rsidRPr="003C096A">
        <w:rPr>
          <w:rFonts w:eastAsia="Times New Roman" w:cs="Times New Roman"/>
          <w:b/>
          <w:szCs w:val="24"/>
        </w:rPr>
        <w:t>ΜΙΧΑΛ</w:t>
      </w:r>
      <w:r>
        <w:rPr>
          <w:rFonts w:eastAsia="Times New Roman" w:cs="Times New Roman"/>
          <w:b/>
          <w:szCs w:val="24"/>
        </w:rPr>
        <w:t>ΟΛΙΑΚΟΣ (Γενικ</w:t>
      </w:r>
      <w:r>
        <w:rPr>
          <w:rFonts w:eastAsia="Times New Roman" w:cs="Times New Roman"/>
          <w:b/>
          <w:szCs w:val="24"/>
        </w:rPr>
        <w:t>ός Γραμματέας του Λαϊκού Συνδέσμου</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Χρυσή Αυγή):</w:t>
      </w:r>
      <w:r>
        <w:rPr>
          <w:rFonts w:eastAsia="Times New Roman" w:cs="Times New Roman"/>
          <w:szCs w:val="24"/>
        </w:rPr>
        <w:t xml:space="preserve"> Επίσης, από την ίδια έρευνα προκύπτει ότι το 76% των Ελλήνων πιστεύει ότι οι αληθινοί Έλληνες μπορεί να είναι μόνο όσοι είναι χριστιανοί στη θρησκεία. Τι είναι όλοι αυτοί; Ρατσιστές, εθνικιστές, χρυσαυγίτες</w:t>
      </w:r>
      <w:r>
        <w:rPr>
          <w:rFonts w:eastAsia="Times New Roman" w:cs="Times New Roman"/>
          <w:szCs w:val="24"/>
        </w:rPr>
        <w:t>;</w:t>
      </w:r>
    </w:p>
    <w:p w14:paraId="7200B419"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Λειτουργείτε, λοιπόν, εις βάρος του λαού.</w:t>
      </w:r>
    </w:p>
    <w:p w14:paraId="7200B41A"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Επίσης, μέσα </w:t>
      </w:r>
      <w:r>
        <w:rPr>
          <w:rFonts w:eastAsia="Times New Roman" w:cs="Times New Roman"/>
          <w:szCs w:val="24"/>
        </w:rPr>
        <w:t>στο πλαίσιο</w:t>
      </w:r>
      <w:r>
        <w:rPr>
          <w:rFonts w:eastAsia="Times New Roman" w:cs="Times New Roman"/>
          <w:szCs w:val="24"/>
        </w:rPr>
        <w:t xml:space="preserve"> της μεταρρυθμίσεως αυτής που </w:t>
      </w:r>
      <w:r w:rsidRPr="00D822A0">
        <w:rPr>
          <w:rFonts w:eastAsia="Times New Roman" w:cs="Times New Roman"/>
          <w:szCs w:val="24"/>
        </w:rPr>
        <w:t xml:space="preserve">αφορά στο άρθρο </w:t>
      </w:r>
      <w:r>
        <w:rPr>
          <w:rFonts w:eastAsia="Times New Roman" w:cs="Times New Roman"/>
          <w:szCs w:val="24"/>
        </w:rPr>
        <w:t>3, προβλέπεται ότι καταργείται κατ’ ουσίαν ο θρησκευτικός όρκος. Αυτό που γινόταν, ο αγιασμός που γινόταν κάθε φορά με την έναρξη της Βουλής κ</w:t>
      </w:r>
      <w:r>
        <w:rPr>
          <w:rFonts w:eastAsia="Times New Roman" w:cs="Times New Roman"/>
          <w:szCs w:val="24"/>
        </w:rPr>
        <w:t>αταργείται. Επιβάλλεται, αντιθέτως, υποχρεωτικά ο πολιτικός όρκος. Είναι πράγματα τα οποία είναι σε πλήρη αντίθεση με τη θέληση του ελληνικού λαού.</w:t>
      </w:r>
    </w:p>
    <w:p w14:paraId="7200B41B"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Ένα διάλει</w:t>
      </w:r>
      <w:r>
        <w:rPr>
          <w:rFonts w:eastAsia="Times New Roman" w:cs="Times New Roman"/>
          <w:szCs w:val="24"/>
        </w:rPr>
        <w:t>μ</w:t>
      </w:r>
      <w:r>
        <w:rPr>
          <w:rFonts w:eastAsia="Times New Roman" w:cs="Times New Roman"/>
          <w:szCs w:val="24"/>
        </w:rPr>
        <w:t>μα απαραίτητο με μια αναφορά σε δύο μεγάλους για το θέμα του χωρισμού Εκκλησίας και Κράτους, απέν</w:t>
      </w:r>
      <w:r>
        <w:rPr>
          <w:rFonts w:eastAsia="Times New Roman" w:cs="Times New Roman"/>
          <w:szCs w:val="24"/>
        </w:rPr>
        <w:t xml:space="preserve">αντι στο οποίο η Χρυσή Αυγή είναι κάθετα αντίθετη: «Γεώργιος </w:t>
      </w:r>
      <w:r>
        <w:rPr>
          <w:rFonts w:eastAsia="Times New Roman" w:cs="Times New Roman"/>
          <w:szCs w:val="24"/>
        </w:rPr>
        <w:lastRenderedPageBreak/>
        <w:t>Θεοτοκάς: Αυτή η θαλπωρή, αυτά τα ζεστά πνευματικά κύματα, που μεταδίδονται ακατάπαυστα σε όλη την Ελλάδα από τους ορθόδοξους ναούς και τις βυζαντινές τους ακολουθίες, αποτελούν στοιχείο συστατικ</w:t>
      </w:r>
      <w:r>
        <w:rPr>
          <w:rFonts w:eastAsia="Times New Roman" w:cs="Times New Roman"/>
          <w:szCs w:val="24"/>
        </w:rPr>
        <w:t>ό εκ των ουκ άνευ της ελληνικής ζωής».</w:t>
      </w:r>
    </w:p>
    <w:p w14:paraId="7200B41C"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Για τούτο και δεν μπορεί να νοηθεί στην Ελλάδα χωρισμός Εκκλησίας και Πολιτείας και εσείς, τα τελευταία απολιθώματα του μαρξισμού στην Ευρώπη, πάτε να κάνετε αυτό ακριβώς το πράγμα, να χωρίσετε την Εκκλησία από το Κρά</w:t>
      </w:r>
      <w:r>
        <w:rPr>
          <w:rFonts w:eastAsia="Times New Roman" w:cs="Times New Roman"/>
          <w:szCs w:val="24"/>
        </w:rPr>
        <w:t>τος, την Ελλάδα από την Ορθοδοξία.</w:t>
      </w:r>
    </w:p>
    <w:p w14:paraId="7200B41D"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Σε όλους εσάς, όμως, απαντά ο Στρατηγός Μακρυγιάννης, ο οποίος έγραφε: «Και βγήκαν τώρα κάτι δικοί μας κυβερνήτες, Έλληνες, σπορά της εβραιουργιάς, που είπαν να μας σβήσουν την Αγία Πίστη, την Ορθοδοξία, διότι η Φραγκιά δεν μας θέλει με τέτοιο ντύμα Ορθόδο</w:t>
      </w:r>
      <w:r>
        <w:rPr>
          <w:rFonts w:eastAsia="Times New Roman" w:cs="Times New Roman"/>
          <w:szCs w:val="24"/>
        </w:rPr>
        <w:t xml:space="preserve">ξον. Και εκάθησα και έκλαιγα δια τα νέα παθήματα. Και επήγα πάλιν εις τους φίλους μου τους Αγίους. Άναψα τα καντήλια και ελιβάνισα, λιβάνι καλόν αγιορείτικο. Και σκουπίζοντας τα δάκρυά μου, τους είπα: </w:t>
      </w:r>
      <w:r>
        <w:rPr>
          <w:rFonts w:eastAsia="Times New Roman" w:cs="Times New Roman"/>
          <w:szCs w:val="24"/>
        </w:rPr>
        <w:t>‘’</w:t>
      </w:r>
      <w:r>
        <w:rPr>
          <w:rFonts w:eastAsia="Times New Roman" w:cs="Times New Roman"/>
          <w:szCs w:val="24"/>
        </w:rPr>
        <w:t>Δεν βλέπετε που θέλουν να κάμουν την Ελλάδα παλιοψάθα</w:t>
      </w:r>
      <w:r>
        <w:rPr>
          <w:rFonts w:eastAsia="Times New Roman" w:cs="Times New Roman"/>
          <w:szCs w:val="24"/>
        </w:rPr>
        <w:t xml:space="preserve">; Βοηθήστε, διότι μας παίρνουν αυτοί, οι μισοέλληνες και άθρησκοι, ό,τι πολύτιμον </w:t>
      </w:r>
      <w:r>
        <w:rPr>
          <w:rFonts w:eastAsia="Times New Roman" w:cs="Times New Roman"/>
          <w:szCs w:val="24"/>
        </w:rPr>
        <w:lastRenderedPageBreak/>
        <w:t>έχουμε. Φραγκεμένους μας θέλουν. Μην αφήσετε, Άγιοί μου, αυτά τα πουλημένα κρέατα της τυραγνίας να μασκαρέψουν και να αφανίσουν τους Έλληνες’’».</w:t>
      </w:r>
    </w:p>
    <w:p w14:paraId="7200B41E"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Αυτά έλεγε το στρατηγός Μακρυ</w:t>
      </w:r>
      <w:r>
        <w:rPr>
          <w:rFonts w:eastAsia="Times New Roman" w:cs="Times New Roman"/>
          <w:szCs w:val="24"/>
        </w:rPr>
        <w:t>γιάννης, τον οποίο μάλιστα με περισσό θράσος, όπως και τόσους άλλους επικαλείται η Αριστερά.</w:t>
      </w:r>
    </w:p>
    <w:p w14:paraId="7200B41F"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Στο άρθρο 28, όμως, στο οποίο αναφέρθηκα και προηγουμένως, ο ΣΥΡΙΖΑ κάνει την εξής πρόταση. «Προτείνουμε…», λέει, «…την προσθήκη εδαφίου στην παράγραφο 2 του </w:t>
      </w:r>
      <w:r>
        <w:rPr>
          <w:rFonts w:eastAsia="Times New Roman" w:cs="Times New Roman"/>
          <w:szCs w:val="24"/>
        </w:rPr>
        <w:t>άρθρου 28</w:t>
      </w:r>
      <w:r w:rsidRPr="00C17217">
        <w:rPr>
          <w:rFonts w:eastAsia="Times New Roman" w:cs="Times New Roman"/>
          <w:szCs w:val="24"/>
        </w:rPr>
        <w:t>,</w:t>
      </w:r>
      <w:r>
        <w:rPr>
          <w:rFonts w:eastAsia="Times New Roman" w:cs="Times New Roman"/>
          <w:szCs w:val="24"/>
        </w:rPr>
        <w:t xml:space="preserve"> προκειμένου να οριστεί ότι διεθνής συνθήκη ή συμφωνία…» -βλέπε μνημόνια ή δανειακή σύμβαση- «…που προβλέπει μεταβίβαση κυριαρχικών αρμοδιοτήτων του κράτους κυρώνεται υποχρεωτικώς με δημοψήφισμα».</w:t>
      </w:r>
    </w:p>
    <w:p w14:paraId="7200B420"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Ιδού δόξης στάδιον λαμπρόν, αυτό το οποίο προτείν</w:t>
      </w:r>
      <w:r>
        <w:rPr>
          <w:rFonts w:eastAsia="Times New Roman" w:cs="Times New Roman"/>
          <w:szCs w:val="24"/>
        </w:rPr>
        <w:t>ετε να το κάνετε πράξη, διότι δημοψήφισμα, ως γνωστόν, δεν έγινε για τα περίφημα μνημόνια, τα οποία ακολουθήσατε και κάνατε και καινούργια.</w:t>
      </w:r>
    </w:p>
    <w:p w14:paraId="7200B421"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Έρχομαι στο άρθρο 86 και στο μεγάλο ψεύδος ότι καταργείτε το άρθρο 86. Δεν καταργείτε με την πρότασή σας το άρθρο 86</w:t>
      </w:r>
      <w:r>
        <w:rPr>
          <w:rFonts w:eastAsia="Times New Roman" w:cs="Times New Roman"/>
          <w:szCs w:val="24"/>
        </w:rPr>
        <w:t>. Λέτε, μάλιστα, στην εισαγωγική σας έκθεση ότι προσοχή, να μη φτάσουμε στο άλλο άκρο, δηλαδή να μην επιτρέψουμε την ποινικοποίηση της πολιτικής ζωής και τη μεταφορά της πολιτικής αντιπαράθεσης στα δικαστήρια. Τι καταργείτε μόνο; Καταργείτε τη χρονική περί</w:t>
      </w:r>
      <w:r>
        <w:rPr>
          <w:rFonts w:eastAsia="Times New Roman" w:cs="Times New Roman"/>
          <w:szCs w:val="24"/>
        </w:rPr>
        <w:t>οδο της παραγραφής. Κατά τα άλλα, το άρθρο 86 μένει ακέραιο.</w:t>
      </w:r>
    </w:p>
    <w:p w14:paraId="7200B422"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Θα ήθελα, τελειώνοντας να πω με τρόπο απλό το εξής. Είναι δεδομένο ότι η πρόταση του ΣΥΡΙΖΑ δεν θα γίνει δεκτή από τη Νέα Δημοκρατία ούτε θα λάβει τις εκατόν ογδόντα ψήφους. Είναι δεδομένο, επίση</w:t>
      </w:r>
      <w:r>
        <w:rPr>
          <w:rFonts w:eastAsia="Times New Roman" w:cs="Times New Roman"/>
          <w:szCs w:val="24"/>
        </w:rPr>
        <w:t>ς, ότι και η πρόταση της Νέας Δημοκρατίας δεν θα λάβει τις εκατόν ογδόντα ψήφους. Τολμήστε να συμφωνήσετε στην κατάργηση του άρθρου 86. Είναι στίγμα. Ο κόσμος στα καφενεία, στις πόλεις και στα χωριά λέει ότι οι πολιτικοί είναι ψεύτες και στηρίζονται σε αυτ</w:t>
      </w:r>
      <w:r>
        <w:rPr>
          <w:rFonts w:eastAsia="Times New Roman" w:cs="Times New Roman"/>
          <w:szCs w:val="24"/>
        </w:rPr>
        <w:t>ό το άρθρο.</w:t>
      </w:r>
    </w:p>
    <w:p w14:paraId="7200B423"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σο για την πρόταση του ΣΥΡΙΖΑ να καταργήσουν απλώς τις διαδικασίες παραγραφής, τα χρονικά όρια της παραγραφής</w:t>
      </w:r>
      <w:r w:rsidRPr="00A920D3">
        <w:rPr>
          <w:rFonts w:eastAsia="Times New Roman" w:cs="Times New Roman"/>
          <w:szCs w:val="24"/>
        </w:rPr>
        <w:t>,</w:t>
      </w:r>
      <w:r>
        <w:rPr>
          <w:rFonts w:eastAsia="Times New Roman" w:cs="Times New Roman"/>
          <w:szCs w:val="24"/>
        </w:rPr>
        <w:t xml:space="preserve"> έχω να πω τούτο: Με τις προηγούμενες διαδικασίες η </w:t>
      </w:r>
      <w:r>
        <w:rPr>
          <w:rFonts w:eastAsia="Times New Roman" w:cs="Times New Roman"/>
          <w:szCs w:val="24"/>
        </w:rPr>
        <w:lastRenderedPageBreak/>
        <w:t xml:space="preserve">υπόθεση Παπαντωνίου και Τσοχατζόπουλου έκανε περισσότερα από δέκα χρόνια να πάει </w:t>
      </w:r>
      <w:r>
        <w:rPr>
          <w:rFonts w:eastAsia="Times New Roman" w:cs="Times New Roman"/>
          <w:szCs w:val="24"/>
        </w:rPr>
        <w:t xml:space="preserve">στη </w:t>
      </w:r>
      <w:r>
        <w:rPr>
          <w:rFonts w:eastAsia="Times New Roman" w:cs="Times New Roman"/>
          <w:szCs w:val="24"/>
        </w:rPr>
        <w:t>δικαιοσύνη</w:t>
      </w:r>
      <w:r>
        <w:rPr>
          <w:rFonts w:eastAsia="Times New Roman" w:cs="Times New Roman"/>
          <w:szCs w:val="24"/>
        </w:rPr>
        <w:t xml:space="preserve">, ενώ αν το αλλάξετε με τρόπο τέτοιο ώστε αμέσως μετά την άρση της ασυλίας τους να επιλαμβάνεται κατευθείαν η </w:t>
      </w:r>
      <w:r>
        <w:rPr>
          <w:rFonts w:eastAsia="Times New Roman" w:cs="Times New Roman"/>
          <w:szCs w:val="24"/>
        </w:rPr>
        <w:t>δικαιοσύνη</w:t>
      </w:r>
      <w:r>
        <w:rPr>
          <w:rFonts w:eastAsia="Times New Roman" w:cs="Times New Roman"/>
          <w:szCs w:val="24"/>
        </w:rPr>
        <w:t>, τότε πράγματι θα υπάρχει διαφάνεια. Όμως, δεν έχετε σκοπό να το κάνετε. Και αυτό σας αφορά, κύριοι του ΣΥΡΙΖΑ, γιατί είσ</w:t>
      </w:r>
      <w:r>
        <w:rPr>
          <w:rFonts w:eastAsia="Times New Roman" w:cs="Times New Roman"/>
          <w:szCs w:val="24"/>
        </w:rPr>
        <w:t xml:space="preserve">τε Κυβέρνηση. Και ο νόμος «περί ευθύνης Υπουργών» μπορεί να στραφεί εναντίον σας. Τα δισεκατομμύρια ευρώ των ΜΚΟ για τους πρόσφυγες και τους λαθρομετανάστες βοούν. Και για το όργιο της σπατάλης το οποίο γίνεται. </w:t>
      </w:r>
    </w:p>
    <w:p w14:paraId="7200B424"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Για το άρθρο 86 την 1</w:t>
      </w:r>
      <w:r w:rsidRPr="007512C1">
        <w:rPr>
          <w:rFonts w:eastAsia="Times New Roman" w:cs="Times New Roman"/>
          <w:szCs w:val="24"/>
          <w:vertAlign w:val="superscript"/>
        </w:rPr>
        <w:t>η</w:t>
      </w:r>
      <w:r>
        <w:rPr>
          <w:rFonts w:eastAsia="Times New Roman" w:cs="Times New Roman"/>
          <w:szCs w:val="24"/>
        </w:rPr>
        <w:t xml:space="preserve"> Φεβρουαρίου 2017 από</w:t>
      </w:r>
      <w:r>
        <w:rPr>
          <w:rFonts w:eastAsia="Times New Roman" w:cs="Times New Roman"/>
          <w:szCs w:val="24"/>
        </w:rPr>
        <w:t xml:space="preserve"> τα Πρακτικά της Βουλής είχα πει μέσα σε αυτήν εδώ την Αίθουσα: «Όμως έχουμε έναν περίφημο νόμο, που δεν είναι νόμος, είναι άρθρο του Συντάγματος, το άρθρο 86, ο νόμος «περί ευθύνης Υπουργών», ο οποίος απαλλάσσει τους Υπουργούς και τους Πρωθυπουργούς από τ</w:t>
      </w:r>
      <w:r>
        <w:rPr>
          <w:rFonts w:eastAsia="Times New Roman" w:cs="Times New Roman"/>
          <w:szCs w:val="24"/>
        </w:rPr>
        <w:t>ις πολιτικές τους ευθύνες.</w:t>
      </w:r>
    </w:p>
    <w:p w14:paraId="7200B425"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Εδώ είχα προτείνει κι άλλη φορά και εδώ θα επανέλθω: «Προβλέπεται η αναστολή άρθρων του Συντάγματος σε κατάσταση πολιορκίας. Ναι, ανάλογη με κατάσταση πολιορκίας είναι </w:t>
      </w:r>
      <w:r>
        <w:rPr>
          <w:rFonts w:eastAsia="Times New Roman" w:cs="Times New Roman"/>
          <w:szCs w:val="24"/>
        </w:rPr>
        <w:lastRenderedPageBreak/>
        <w:t>αυτό που συμβαίνει, η κατάσταση ηθικής πολιορκίας. Όπου και ν</w:t>
      </w:r>
      <w:r>
        <w:rPr>
          <w:rFonts w:eastAsia="Times New Roman" w:cs="Times New Roman"/>
          <w:szCs w:val="24"/>
        </w:rPr>
        <w:t xml:space="preserve">α πάτε, σε κάθε γωνιά της Ελλάδας, σε κάθε καφενείο, λένε ότι οι πολιτικοί και τα κόμματα είναι κλέφτες. </w:t>
      </w:r>
    </w:p>
    <w:p w14:paraId="7200B426"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βέβαια, είχαμε και την </w:t>
      </w:r>
      <w:r>
        <w:rPr>
          <w:rFonts w:eastAsia="Times New Roman" w:cs="Times New Roman"/>
          <w:szCs w:val="24"/>
        </w:rPr>
        <w:t xml:space="preserve">κ. </w:t>
      </w:r>
      <w:r>
        <w:rPr>
          <w:rFonts w:eastAsia="Times New Roman" w:cs="Times New Roman"/>
          <w:szCs w:val="24"/>
        </w:rPr>
        <w:t>Γεννηματά προηγουμένως να μιλάει για διαφάνεια στα οικονομικά των κομμάτων, τη στιγμή που το κόμμα της χρω</w:t>
      </w:r>
      <w:r>
        <w:rPr>
          <w:rFonts w:eastAsia="Times New Roman" w:cs="Times New Roman"/>
          <w:szCs w:val="24"/>
        </w:rPr>
        <w:t>στάει 200 εκατομμύρια. Ό,τι θέλει ο καθένας λέει. Άλλωστε, ο Γιώργος Σουρής το είχε πει: «Στην Ελλάδα δύο πράγματα ασκείς πανελευθέρως, συνέρχεσθαί τε και ουρείν εις όποιο θέλεις μέρος» Αυτά είχα προτείνει, λοιπόν, την 1</w:t>
      </w:r>
      <w:r w:rsidRPr="00B93B21">
        <w:rPr>
          <w:rFonts w:eastAsia="Times New Roman" w:cs="Times New Roman"/>
          <w:szCs w:val="24"/>
          <w:vertAlign w:val="superscript"/>
        </w:rPr>
        <w:t>η</w:t>
      </w:r>
      <w:r>
        <w:rPr>
          <w:rFonts w:eastAsia="Times New Roman" w:cs="Times New Roman"/>
          <w:szCs w:val="24"/>
        </w:rPr>
        <w:t xml:space="preserve"> Φεβρουαρίου 2017 και ουδείς είχε α</w:t>
      </w:r>
      <w:r>
        <w:rPr>
          <w:rFonts w:eastAsia="Times New Roman" w:cs="Times New Roman"/>
          <w:szCs w:val="24"/>
        </w:rPr>
        <w:t>παντήσει.</w:t>
      </w:r>
    </w:p>
    <w:p w14:paraId="7200B427"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Τελειώνοντας έχω να σας πω ότι οι εξορκισμοί περί της ακροδεξιάς που έρχεται, για εμάς είναι η ελπίδα που έρχεται, είναι η Ευρώπη των εθνικιστών. Και ο ακροδεξιός Σαλβίνι έδωσε απάντηση στην Ευρωπαϊκή Ένωση και στις Βρυξέλ</w:t>
      </w:r>
      <w:r>
        <w:rPr>
          <w:rFonts w:eastAsia="Times New Roman" w:cs="Times New Roman"/>
          <w:szCs w:val="24"/>
        </w:rPr>
        <w:t>λ</w:t>
      </w:r>
      <w:r>
        <w:rPr>
          <w:rFonts w:eastAsia="Times New Roman" w:cs="Times New Roman"/>
          <w:szCs w:val="24"/>
        </w:rPr>
        <w:t xml:space="preserve">ες. Εσείς οι αριστεροί </w:t>
      </w:r>
      <w:r>
        <w:rPr>
          <w:rFonts w:eastAsia="Times New Roman" w:cs="Times New Roman"/>
          <w:szCs w:val="24"/>
        </w:rPr>
        <w:t xml:space="preserve">υποταχθήκατε πλήρως. </w:t>
      </w:r>
    </w:p>
    <w:p w14:paraId="7200B428" w14:textId="77777777" w:rsidR="00412B74" w:rsidRDefault="00EE22A4">
      <w:pPr>
        <w:spacing w:line="600" w:lineRule="auto"/>
        <w:ind w:firstLine="720"/>
        <w:jc w:val="center"/>
        <w:rPr>
          <w:rFonts w:eastAsia="Times New Roman" w:cs="Times New Roman"/>
          <w:szCs w:val="24"/>
        </w:rPr>
      </w:pPr>
      <w:r w:rsidRPr="00D31034">
        <w:rPr>
          <w:rFonts w:eastAsia="Times New Roman"/>
          <w:szCs w:val="24"/>
        </w:rPr>
        <w:t>(Χειροκροτήματα από την πτέρυγα της Χρυσής Αυγής)</w:t>
      </w:r>
    </w:p>
    <w:p w14:paraId="7200B429"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 xml:space="preserve">Και όσο για τα εθνικά θέματα -και με αυτά επιθυμώ να κλείσω-, δεν υπάρχει </w:t>
      </w:r>
      <w:r>
        <w:rPr>
          <w:rFonts w:eastAsia="Times New Roman" w:cs="Times New Roman"/>
          <w:szCs w:val="24"/>
        </w:rPr>
        <w:t xml:space="preserve">νότιος </w:t>
      </w:r>
      <w:r>
        <w:rPr>
          <w:rFonts w:eastAsia="Times New Roman" w:cs="Times New Roman"/>
          <w:szCs w:val="24"/>
        </w:rPr>
        <w:t xml:space="preserve">Αλβανία, υπάρχει Βόρεια Ήπειρος και η Μακεδονία είναι μία και ελληνική. </w:t>
      </w:r>
    </w:p>
    <w:p w14:paraId="7200B42A"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Σας ευχαριστώ.</w:t>
      </w:r>
    </w:p>
    <w:p w14:paraId="7200B42B" w14:textId="77777777" w:rsidR="00412B74" w:rsidRDefault="00EE22A4">
      <w:pPr>
        <w:spacing w:line="600" w:lineRule="auto"/>
        <w:ind w:firstLine="720"/>
        <w:jc w:val="center"/>
        <w:rPr>
          <w:rFonts w:eastAsia="Times New Roman" w:cs="Times New Roman"/>
          <w:szCs w:val="24"/>
        </w:rPr>
      </w:pPr>
      <w:r>
        <w:rPr>
          <w:rFonts w:eastAsia="Times New Roman" w:cs="Times New Roman"/>
          <w:szCs w:val="24"/>
        </w:rPr>
        <w:t>(Χειροκροτήματα</w:t>
      </w:r>
      <w:r>
        <w:rPr>
          <w:rFonts w:eastAsia="Times New Roman" w:cs="Times New Roman"/>
          <w:szCs w:val="24"/>
        </w:rPr>
        <w:t xml:space="preserve"> από την πτέρυγα της Χρυσής Αυγής)</w:t>
      </w:r>
    </w:p>
    <w:p w14:paraId="7200B42C" w14:textId="77777777" w:rsidR="00412B74" w:rsidRDefault="00EE22A4">
      <w:pPr>
        <w:spacing w:line="600" w:lineRule="auto"/>
        <w:ind w:firstLine="720"/>
        <w:jc w:val="both"/>
        <w:rPr>
          <w:rFonts w:eastAsia="Times New Roman" w:cs="Times New Roman"/>
          <w:szCs w:val="24"/>
        </w:rPr>
      </w:pPr>
      <w:r w:rsidRPr="00345B7C">
        <w:rPr>
          <w:rFonts w:eastAsia="Times New Roman" w:cs="Times New Roman"/>
          <w:b/>
          <w:szCs w:val="24"/>
        </w:rPr>
        <w:t xml:space="preserve">ΠΡΟΕΔΡΕΥΩΝ (Γεώργιος Βαρεμένος): </w:t>
      </w:r>
      <w:r>
        <w:rPr>
          <w:rFonts w:eastAsia="Times New Roman" w:cs="Times New Roman"/>
          <w:szCs w:val="24"/>
        </w:rPr>
        <w:t>Ο Πρόεδρος του ΚΚΕ κ. Κουτσούμπας έχει τον λόγο.</w:t>
      </w:r>
    </w:p>
    <w:p w14:paraId="7200B42D" w14:textId="77777777" w:rsidR="00412B74" w:rsidRDefault="00EE22A4">
      <w:pPr>
        <w:spacing w:line="600" w:lineRule="auto"/>
        <w:ind w:firstLine="720"/>
        <w:jc w:val="both"/>
        <w:rPr>
          <w:rFonts w:eastAsia="Times New Roman" w:cs="Times New Roman"/>
          <w:szCs w:val="24"/>
        </w:rPr>
      </w:pPr>
      <w:r w:rsidRPr="00B93B21">
        <w:rPr>
          <w:rFonts w:eastAsia="Times New Roman" w:cs="Times New Roman"/>
          <w:b/>
          <w:szCs w:val="24"/>
        </w:rPr>
        <w:t xml:space="preserve">ΔΗΜΗΤΡΙΟΣ ΚΟΥΤΣΟΥΜΠΑΣ (Γενικός Γραμματέας της Κεντρικής Επιτροπής του Κομμουνιστικού Κόμματος Ελλάδας): </w:t>
      </w:r>
      <w:r>
        <w:rPr>
          <w:rFonts w:eastAsia="Times New Roman" w:cs="Times New Roman"/>
          <w:szCs w:val="24"/>
        </w:rPr>
        <w:t>Κυρίες και κύριοι, θέλουμε από αυτό</w:t>
      </w:r>
      <w:r>
        <w:rPr>
          <w:rFonts w:eastAsia="Times New Roman" w:cs="Times New Roman"/>
          <w:szCs w:val="24"/>
        </w:rPr>
        <w:t xml:space="preserve"> το Βήμα να καταγγείλουμε τη σημερινή διαδικασία στη Βουλή που έρχεται να αποδείξει τη συμπαιγνία για να παίζεται όσο γίνεται καλύτερα σε </w:t>
      </w:r>
      <w:r>
        <w:rPr>
          <w:rFonts w:eastAsia="Times New Roman" w:cs="Times New Roman"/>
          <w:szCs w:val="24"/>
        </w:rPr>
        <w:t>αυτό το πλαίσιο</w:t>
      </w:r>
      <w:r>
        <w:rPr>
          <w:rFonts w:eastAsia="Times New Roman" w:cs="Times New Roman"/>
          <w:szCs w:val="24"/>
        </w:rPr>
        <w:t xml:space="preserve"> το δικομματικό παιχνίδι και μάλιστα, με θέματα άσχετα και με τη συζήτηση της συνταγματικής </w:t>
      </w:r>
      <w:r>
        <w:rPr>
          <w:rFonts w:eastAsia="Times New Roman" w:cs="Times New Roman"/>
          <w:szCs w:val="24"/>
        </w:rPr>
        <w:t>Αναθεώρησης</w:t>
      </w:r>
      <w:r>
        <w:rPr>
          <w:rFonts w:eastAsia="Times New Roman" w:cs="Times New Roman"/>
          <w:szCs w:val="24"/>
        </w:rPr>
        <w:t xml:space="preserve">. Δυστυχώς, με τη συμβολή αυτή τη φορά και του Προέδρου της Βουλής. </w:t>
      </w:r>
    </w:p>
    <w:p w14:paraId="7200B42E"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Παίρνετε μεγάλο κατήφορο, κύριοι της Κυβέρνησης. Προειδοποιούμε για αυτήν την κατάσταση. Έχει πρώτη ευθύνη το </w:t>
      </w:r>
      <w:r>
        <w:rPr>
          <w:rFonts w:eastAsia="Times New Roman" w:cs="Times New Roman"/>
          <w:szCs w:val="24"/>
        </w:rPr>
        <w:lastRenderedPageBreak/>
        <w:t>κυβερνητικό κόμμα, έχει τεράστια ευθύνη επίσης η Αξιωματική Αντιπολίτευση που αποδέχεται αυτή την απαράδεκτη διαδικασία. Και βέβαια εδώ δεν πρόκει</w:t>
      </w:r>
      <w:r>
        <w:rPr>
          <w:rFonts w:eastAsia="Times New Roman" w:cs="Times New Roman"/>
          <w:szCs w:val="24"/>
        </w:rPr>
        <w:t xml:space="preserve">ται για τα λεπτά να προσθέσουμε τον χρόνο που μιλάει ο καθένας, αλλά γιατί την ίδια τη διαδικασία, η οποία διακόπτεται απαράδεκτα, γιατί όλα αυτά, όπως οι απαντήσεις του κ. Τσίπρα στον κ. Μητσοτάκη, οι ανταπαντήσεις, οι δευτερολογίες, οι τριτολογίες, κατά </w:t>
      </w:r>
      <w:r>
        <w:rPr>
          <w:rFonts w:eastAsia="Times New Roman" w:cs="Times New Roman"/>
          <w:szCs w:val="24"/>
        </w:rPr>
        <w:t xml:space="preserve">τη διάρκεια της διαδικασίας και το ίδιο να επαναλαμβάνεται στη συνέχεια, διακόπτουν τη συζήτηση, ενώ θα μπορούσε πολύ καλά ο κύριος Πρωθυπουργός να μαζέψει όσα λέει ο κ. Μητσοτάκης, όσα λέει η </w:t>
      </w:r>
      <w:r>
        <w:rPr>
          <w:rFonts w:eastAsia="Times New Roman" w:cs="Times New Roman"/>
          <w:szCs w:val="24"/>
        </w:rPr>
        <w:t>κ.</w:t>
      </w:r>
      <w:r>
        <w:rPr>
          <w:rFonts w:eastAsia="Times New Roman" w:cs="Times New Roman"/>
          <w:szCs w:val="24"/>
        </w:rPr>
        <w:t xml:space="preserve"> Γεννηματά, όσα λέει το ΚΚΕ, όσα λένε άλλα πολιτικά κόμματα, </w:t>
      </w:r>
      <w:r>
        <w:rPr>
          <w:rFonts w:eastAsia="Times New Roman" w:cs="Times New Roman"/>
          <w:szCs w:val="24"/>
        </w:rPr>
        <w:t>να κάνει τη δευτερολογία του ολοκληρωμένα απαντώντας σε όλους αν θέλει σε έναν ή σε δύο ή σε τρεις, να απαντήσουν και οι υπόλοιποι, όσοι θέλουν</w:t>
      </w:r>
      <w:r w:rsidRPr="00DA138E">
        <w:rPr>
          <w:rFonts w:eastAsia="Times New Roman" w:cs="Times New Roman"/>
          <w:szCs w:val="24"/>
        </w:rPr>
        <w:t xml:space="preserve"> </w:t>
      </w:r>
      <w:r>
        <w:rPr>
          <w:rFonts w:eastAsia="Times New Roman" w:cs="Times New Roman"/>
          <w:szCs w:val="24"/>
        </w:rPr>
        <w:t xml:space="preserve">και βεβαίως, να κάνει την τριτολογία στο τέλος και να κλείσει τη συγκεκριμένη συζήτηση για το συγκεκριμένο θέμα </w:t>
      </w:r>
      <w:r>
        <w:rPr>
          <w:rFonts w:eastAsia="Times New Roman" w:cs="Times New Roman"/>
          <w:szCs w:val="24"/>
        </w:rPr>
        <w:t xml:space="preserve">που συζητάμε. </w:t>
      </w:r>
    </w:p>
    <w:p w14:paraId="7200B42F" w14:textId="77777777" w:rsidR="00412B74" w:rsidRDefault="00EE22A4">
      <w:pPr>
        <w:tabs>
          <w:tab w:val="center" w:pos="4753"/>
          <w:tab w:val="left" w:pos="6156"/>
        </w:tabs>
        <w:spacing w:line="600" w:lineRule="auto"/>
        <w:ind w:firstLine="720"/>
        <w:jc w:val="both"/>
        <w:rPr>
          <w:rFonts w:eastAsia="Times New Roman"/>
          <w:szCs w:val="24"/>
        </w:rPr>
      </w:pPr>
      <w:r>
        <w:rPr>
          <w:rFonts w:eastAsia="Times New Roman"/>
          <w:szCs w:val="24"/>
        </w:rPr>
        <w:t xml:space="preserve">Δεν ακολουθήθηκε αυτή η διαδικασία. Θεωρούμε ότι έγινε με σκοπιμότητα και με συμφωνία από κάποια επιτελεία πριν. Και </w:t>
      </w:r>
      <w:r>
        <w:rPr>
          <w:rFonts w:eastAsia="Times New Roman"/>
          <w:szCs w:val="24"/>
        </w:rPr>
        <w:lastRenderedPageBreak/>
        <w:t>βεβαίως έρχονται εδώ διάφορες πληροφορίες που κυκλοφορούσαν από το πρωί σήμερα, κύριε Πρόεδρε της Βουλής, -δεν είναι εδώ ο κ</w:t>
      </w:r>
      <w:r>
        <w:rPr>
          <w:rFonts w:eastAsia="Times New Roman"/>
          <w:szCs w:val="24"/>
        </w:rPr>
        <w:t>. Βούτσης, είναι ο κ. Βαρεμένος-…</w:t>
      </w:r>
    </w:p>
    <w:p w14:paraId="7200B430" w14:textId="77777777" w:rsidR="00412B74" w:rsidRDefault="00EE22A4">
      <w:pPr>
        <w:tabs>
          <w:tab w:val="center" w:pos="4753"/>
          <w:tab w:val="left" w:pos="6156"/>
        </w:tabs>
        <w:spacing w:line="600" w:lineRule="auto"/>
        <w:ind w:firstLine="720"/>
        <w:jc w:val="both"/>
        <w:rPr>
          <w:rFonts w:eastAsia="Times New Roman"/>
          <w:szCs w:val="24"/>
        </w:rPr>
      </w:pPr>
      <w:r w:rsidRPr="008314E9">
        <w:rPr>
          <w:rFonts w:eastAsia="Times New Roman"/>
          <w:b/>
          <w:szCs w:val="24"/>
        </w:rPr>
        <w:t>ΠΡΟΕΔΡΕΥΩΝ (Γεώργιος Βαρεμένος):</w:t>
      </w:r>
      <w:r>
        <w:rPr>
          <w:rFonts w:eastAsia="Times New Roman"/>
          <w:szCs w:val="24"/>
        </w:rPr>
        <w:t xml:space="preserve"> Εδώ είναι.</w:t>
      </w:r>
    </w:p>
    <w:p w14:paraId="7200B431" w14:textId="77777777" w:rsidR="00412B74" w:rsidRDefault="00EE22A4">
      <w:pPr>
        <w:tabs>
          <w:tab w:val="center" w:pos="4753"/>
          <w:tab w:val="left" w:pos="6156"/>
        </w:tabs>
        <w:spacing w:line="600" w:lineRule="auto"/>
        <w:ind w:firstLine="720"/>
        <w:jc w:val="both"/>
        <w:rPr>
          <w:rFonts w:eastAsia="Times New Roman"/>
          <w:szCs w:val="24"/>
        </w:rPr>
      </w:pPr>
      <w:r w:rsidRPr="008314E9">
        <w:rPr>
          <w:rFonts w:eastAsia="Times New Roman"/>
          <w:b/>
          <w:szCs w:val="24"/>
        </w:rPr>
        <w:t>ΔΗΜΗΤΡΙΟΣ ΚΟΥΤΣΟΥΜΠΑΣ (Γενικός Γραμματέας της Κεντρικής Επιτροπής του Κομμουνιστικού Κόμματος Ελλάδας):</w:t>
      </w:r>
      <w:r>
        <w:rPr>
          <w:rFonts w:eastAsia="Times New Roman"/>
          <w:szCs w:val="24"/>
        </w:rPr>
        <w:t xml:space="preserve"> Εδώ είστε; Τα ακούτε.</w:t>
      </w:r>
    </w:p>
    <w:p w14:paraId="7200B432" w14:textId="77777777" w:rsidR="00412B74" w:rsidRDefault="00EE22A4">
      <w:pPr>
        <w:tabs>
          <w:tab w:val="center" w:pos="4753"/>
          <w:tab w:val="left" w:pos="6156"/>
        </w:tabs>
        <w:spacing w:line="600" w:lineRule="auto"/>
        <w:ind w:firstLine="720"/>
        <w:jc w:val="both"/>
        <w:rPr>
          <w:rFonts w:eastAsia="Times New Roman"/>
          <w:szCs w:val="24"/>
        </w:rPr>
      </w:pPr>
      <w:r>
        <w:rPr>
          <w:rFonts w:eastAsia="Times New Roman"/>
          <w:szCs w:val="24"/>
        </w:rPr>
        <w:t>Έρχονται, λοιπόν, εδώ διάφορες πληροφορίες που κυκλο</w:t>
      </w:r>
      <w:r>
        <w:rPr>
          <w:rFonts w:eastAsia="Times New Roman"/>
          <w:szCs w:val="24"/>
        </w:rPr>
        <w:t xml:space="preserve">φορούσαν από το πρωί σήμερα, </w:t>
      </w:r>
      <w:r w:rsidRPr="00C11943">
        <w:rPr>
          <w:rFonts w:eastAsia="Times New Roman"/>
          <w:szCs w:val="24"/>
        </w:rPr>
        <w:t xml:space="preserve">ότι υπάρχει τέτοια σκοπιμότητα </w:t>
      </w:r>
      <w:r>
        <w:rPr>
          <w:rFonts w:eastAsia="Times New Roman"/>
          <w:szCs w:val="24"/>
        </w:rPr>
        <w:t>γ</w:t>
      </w:r>
      <w:r w:rsidRPr="00C11943">
        <w:rPr>
          <w:rFonts w:eastAsia="Times New Roman"/>
          <w:szCs w:val="24"/>
        </w:rPr>
        <w:t xml:space="preserve">ια να φτάσουμε </w:t>
      </w:r>
      <w:r>
        <w:rPr>
          <w:rFonts w:eastAsia="Times New Roman"/>
          <w:szCs w:val="24"/>
        </w:rPr>
        <w:t>19:00΄</w:t>
      </w:r>
      <w:r w:rsidRPr="00C11943">
        <w:rPr>
          <w:rFonts w:eastAsia="Times New Roman"/>
          <w:szCs w:val="24"/>
        </w:rPr>
        <w:t xml:space="preserve"> το βράδυ</w:t>
      </w:r>
      <w:r>
        <w:rPr>
          <w:rFonts w:eastAsia="Times New Roman"/>
          <w:szCs w:val="24"/>
        </w:rPr>
        <w:t>,</w:t>
      </w:r>
      <w:r w:rsidRPr="00C11943">
        <w:rPr>
          <w:rFonts w:eastAsia="Times New Roman"/>
          <w:szCs w:val="24"/>
        </w:rPr>
        <w:t xml:space="preserve"> που υποτίθεται κάπως θα έκλεινε η διαδικασία και ακόμα να έχουν μιλήσει τρεις και τέσσερις φορές ο κ</w:t>
      </w:r>
      <w:r>
        <w:rPr>
          <w:rFonts w:eastAsia="Times New Roman"/>
          <w:szCs w:val="24"/>
        </w:rPr>
        <w:t>.</w:t>
      </w:r>
      <w:r w:rsidRPr="00C11943">
        <w:rPr>
          <w:rFonts w:eastAsia="Times New Roman"/>
          <w:szCs w:val="24"/>
        </w:rPr>
        <w:t xml:space="preserve"> Τσίπρας και ο κ</w:t>
      </w:r>
      <w:r>
        <w:rPr>
          <w:rFonts w:eastAsia="Times New Roman"/>
          <w:szCs w:val="24"/>
        </w:rPr>
        <w:t>.</w:t>
      </w:r>
      <w:r w:rsidRPr="00C11943">
        <w:rPr>
          <w:rFonts w:eastAsia="Times New Roman"/>
          <w:szCs w:val="24"/>
        </w:rPr>
        <w:t xml:space="preserve"> Μητσοτάκης και λίγο μετά η κ</w:t>
      </w:r>
      <w:r>
        <w:rPr>
          <w:rFonts w:eastAsia="Times New Roman"/>
          <w:szCs w:val="24"/>
        </w:rPr>
        <w:t xml:space="preserve">. </w:t>
      </w:r>
      <w:r w:rsidRPr="00C11943">
        <w:rPr>
          <w:rFonts w:eastAsia="Times New Roman"/>
          <w:szCs w:val="24"/>
        </w:rPr>
        <w:t>Γεννηματά</w:t>
      </w:r>
      <w:r>
        <w:rPr>
          <w:rFonts w:eastAsia="Times New Roman"/>
          <w:szCs w:val="24"/>
        </w:rPr>
        <w:t>.</w:t>
      </w:r>
    </w:p>
    <w:p w14:paraId="7200B433" w14:textId="77777777" w:rsidR="00412B74" w:rsidRDefault="00EE22A4">
      <w:pPr>
        <w:tabs>
          <w:tab w:val="center" w:pos="4753"/>
          <w:tab w:val="left" w:pos="6156"/>
        </w:tabs>
        <w:spacing w:line="600" w:lineRule="auto"/>
        <w:ind w:firstLine="720"/>
        <w:jc w:val="both"/>
        <w:rPr>
          <w:rFonts w:eastAsia="Times New Roman"/>
          <w:szCs w:val="24"/>
        </w:rPr>
      </w:pPr>
      <w:r>
        <w:rPr>
          <w:rFonts w:eastAsia="Times New Roman"/>
          <w:szCs w:val="24"/>
        </w:rPr>
        <w:t>Κ</w:t>
      </w:r>
      <w:r w:rsidRPr="00C11943">
        <w:rPr>
          <w:rFonts w:eastAsia="Times New Roman"/>
          <w:szCs w:val="24"/>
        </w:rPr>
        <w:t>υρ</w:t>
      </w:r>
      <w:r w:rsidRPr="00C11943">
        <w:rPr>
          <w:rFonts w:eastAsia="Times New Roman"/>
          <w:szCs w:val="24"/>
        </w:rPr>
        <w:t>ίες και κύριοι</w:t>
      </w:r>
      <w:r>
        <w:rPr>
          <w:rFonts w:eastAsia="Times New Roman"/>
          <w:szCs w:val="24"/>
        </w:rPr>
        <w:t>,</w:t>
      </w:r>
      <w:r w:rsidRPr="00C11943">
        <w:rPr>
          <w:rFonts w:eastAsia="Times New Roman"/>
          <w:szCs w:val="24"/>
        </w:rPr>
        <w:t xml:space="preserve"> από την πρώτη στιγμή το Κομμουνιστικό Κόμμα Ελλάδας έχει επισημάνει ότι η συγκεκριμένη </w:t>
      </w:r>
      <w:r>
        <w:rPr>
          <w:rFonts w:eastAsia="Times New Roman"/>
          <w:szCs w:val="24"/>
        </w:rPr>
        <w:t>σ</w:t>
      </w:r>
      <w:r w:rsidRPr="00C11943">
        <w:rPr>
          <w:rFonts w:eastAsia="Times New Roman"/>
          <w:szCs w:val="24"/>
        </w:rPr>
        <w:t xml:space="preserve">υνταγματική </w:t>
      </w:r>
      <w:r w:rsidRPr="00C11943">
        <w:rPr>
          <w:rFonts w:eastAsia="Times New Roman"/>
          <w:szCs w:val="24"/>
        </w:rPr>
        <w:t xml:space="preserve">Αναθεώρηση </w:t>
      </w:r>
      <w:r>
        <w:rPr>
          <w:rFonts w:eastAsia="Times New Roman"/>
          <w:szCs w:val="24"/>
        </w:rPr>
        <w:t xml:space="preserve">υπηρετεί δύο αλληλένδετους </w:t>
      </w:r>
      <w:r w:rsidRPr="00C11943">
        <w:rPr>
          <w:rFonts w:eastAsia="Times New Roman"/>
          <w:szCs w:val="24"/>
        </w:rPr>
        <w:t>στόχους</w:t>
      </w:r>
      <w:r>
        <w:rPr>
          <w:rFonts w:eastAsia="Times New Roman"/>
          <w:szCs w:val="24"/>
        </w:rPr>
        <w:t xml:space="preserve">: Από τη μια μεριά </w:t>
      </w:r>
      <w:r w:rsidRPr="00C11943">
        <w:rPr>
          <w:rFonts w:eastAsia="Times New Roman"/>
          <w:szCs w:val="24"/>
        </w:rPr>
        <w:t xml:space="preserve">προωθεί ανάγκες του σημερινού </w:t>
      </w:r>
      <w:r>
        <w:rPr>
          <w:rFonts w:eastAsia="Times New Roman"/>
          <w:szCs w:val="24"/>
        </w:rPr>
        <w:t>σάπιου</w:t>
      </w:r>
      <w:r w:rsidRPr="00C11943">
        <w:rPr>
          <w:rFonts w:eastAsia="Times New Roman"/>
          <w:szCs w:val="24"/>
        </w:rPr>
        <w:t xml:space="preserve"> αστι</w:t>
      </w:r>
      <w:r w:rsidRPr="00C11943">
        <w:rPr>
          <w:rFonts w:eastAsia="Times New Roman"/>
          <w:szCs w:val="24"/>
        </w:rPr>
        <w:lastRenderedPageBreak/>
        <w:t>κού πολιτικού συστήματος προκειμένο</w:t>
      </w:r>
      <w:r w:rsidRPr="00C11943">
        <w:rPr>
          <w:rFonts w:eastAsia="Times New Roman"/>
          <w:szCs w:val="24"/>
        </w:rPr>
        <w:t>υ αυτό να εξασφαλίσει απρόσκοπτα την κυριαρχία του</w:t>
      </w:r>
      <w:r>
        <w:rPr>
          <w:rFonts w:eastAsia="Times New Roman"/>
          <w:szCs w:val="24"/>
        </w:rPr>
        <w:t>. Από την άλλη,</w:t>
      </w:r>
      <w:r w:rsidRPr="00C11943">
        <w:rPr>
          <w:rFonts w:eastAsia="Times New Roman"/>
          <w:szCs w:val="24"/>
        </w:rPr>
        <w:t xml:space="preserve"> </w:t>
      </w:r>
      <w:r>
        <w:rPr>
          <w:rFonts w:eastAsia="Times New Roman"/>
          <w:szCs w:val="24"/>
        </w:rPr>
        <w:t>υπηρετεί κομματικές</w:t>
      </w:r>
      <w:r w:rsidRPr="00C11943">
        <w:rPr>
          <w:rFonts w:eastAsia="Times New Roman"/>
          <w:szCs w:val="24"/>
        </w:rPr>
        <w:t xml:space="preserve"> σκοπιμότητες προεκλογικού χαρακτήρα προκειμένου να στηθεί</w:t>
      </w:r>
      <w:r>
        <w:rPr>
          <w:rFonts w:eastAsia="Times New Roman"/>
          <w:szCs w:val="24"/>
        </w:rPr>
        <w:t xml:space="preserve"> -</w:t>
      </w:r>
      <w:r w:rsidRPr="00C11943">
        <w:rPr>
          <w:rFonts w:eastAsia="Times New Roman"/>
          <w:szCs w:val="24"/>
        </w:rPr>
        <w:t>ξαναλέμε</w:t>
      </w:r>
      <w:r>
        <w:rPr>
          <w:rFonts w:eastAsia="Times New Roman"/>
          <w:szCs w:val="24"/>
        </w:rPr>
        <w:t>-</w:t>
      </w:r>
      <w:r w:rsidRPr="00C11943">
        <w:rPr>
          <w:rFonts w:eastAsia="Times New Roman"/>
          <w:szCs w:val="24"/>
        </w:rPr>
        <w:t xml:space="preserve"> αυτός ο κάλπικος διπολικός καυγάς ανάμεσα κυρίως στο</w:t>
      </w:r>
      <w:r>
        <w:rPr>
          <w:rFonts w:eastAsia="Times New Roman"/>
          <w:szCs w:val="24"/>
        </w:rPr>
        <w:t>ν</w:t>
      </w:r>
      <w:r w:rsidRPr="00C11943">
        <w:rPr>
          <w:rFonts w:eastAsia="Times New Roman"/>
          <w:szCs w:val="24"/>
        </w:rPr>
        <w:t xml:space="preserve"> ΣΥΡΙΖΑ και τη Νέα Δημοκρατία</w:t>
      </w:r>
      <w:r>
        <w:rPr>
          <w:rFonts w:eastAsia="Times New Roman"/>
          <w:szCs w:val="24"/>
        </w:rPr>
        <w:t>,</w:t>
      </w:r>
      <w:r w:rsidRPr="00C11943">
        <w:rPr>
          <w:rFonts w:eastAsia="Times New Roman"/>
          <w:szCs w:val="24"/>
        </w:rPr>
        <w:t xml:space="preserve"> αλλά και για να ε</w:t>
      </w:r>
      <w:r w:rsidRPr="00C11943">
        <w:rPr>
          <w:rFonts w:eastAsia="Times New Roman"/>
          <w:szCs w:val="24"/>
        </w:rPr>
        <w:t xml:space="preserve">μφανιστεί ο ΣΥΡΙΖΑ ότι κάτι προχωράει από τις τόσες προεκλογικές διακηρύξεις του </w:t>
      </w:r>
      <w:r>
        <w:rPr>
          <w:rFonts w:eastAsia="Times New Roman"/>
          <w:szCs w:val="24"/>
        </w:rPr>
        <w:t>-</w:t>
      </w:r>
      <w:r w:rsidRPr="00C11943">
        <w:rPr>
          <w:rFonts w:eastAsia="Times New Roman"/>
          <w:szCs w:val="24"/>
        </w:rPr>
        <w:t>που οι περισσότερες μένουν στα συρτάρια</w:t>
      </w:r>
      <w:r>
        <w:rPr>
          <w:rFonts w:eastAsia="Times New Roman"/>
          <w:szCs w:val="24"/>
        </w:rPr>
        <w:t>-,</w:t>
      </w:r>
      <w:r w:rsidRPr="00C11943">
        <w:rPr>
          <w:rFonts w:eastAsia="Times New Roman"/>
          <w:szCs w:val="24"/>
        </w:rPr>
        <w:t xml:space="preserve"> προσπαθώντας να χρυσώσει το χάπι της </w:t>
      </w:r>
      <w:r>
        <w:rPr>
          <w:rFonts w:eastAsia="Times New Roman"/>
          <w:szCs w:val="24"/>
        </w:rPr>
        <w:t>μ</w:t>
      </w:r>
      <w:r w:rsidRPr="00C11943">
        <w:rPr>
          <w:rFonts w:eastAsia="Times New Roman"/>
          <w:szCs w:val="24"/>
        </w:rPr>
        <w:t>εγάλης κατηφόρ</w:t>
      </w:r>
      <w:r>
        <w:rPr>
          <w:rFonts w:eastAsia="Times New Roman"/>
          <w:szCs w:val="24"/>
        </w:rPr>
        <w:t>α</w:t>
      </w:r>
      <w:r w:rsidRPr="00C11943">
        <w:rPr>
          <w:rFonts w:eastAsia="Times New Roman"/>
          <w:szCs w:val="24"/>
        </w:rPr>
        <w:t>ς του</w:t>
      </w:r>
      <w:r>
        <w:rPr>
          <w:rFonts w:eastAsia="Times New Roman"/>
          <w:szCs w:val="24"/>
        </w:rPr>
        <w:t xml:space="preserve"> και –ε</w:t>
      </w:r>
      <w:r w:rsidRPr="00C11943">
        <w:rPr>
          <w:rFonts w:eastAsia="Times New Roman"/>
          <w:szCs w:val="24"/>
        </w:rPr>
        <w:t>παναλαμβάνω</w:t>
      </w:r>
      <w:r>
        <w:rPr>
          <w:rFonts w:eastAsia="Times New Roman"/>
          <w:szCs w:val="24"/>
        </w:rPr>
        <w:t>- έ</w:t>
      </w:r>
      <w:r w:rsidRPr="00C11943">
        <w:rPr>
          <w:rFonts w:eastAsia="Times New Roman"/>
          <w:szCs w:val="24"/>
        </w:rPr>
        <w:t>να μικρό δείγμα αυτού ήταν η σημερινή διαδικασία</w:t>
      </w:r>
      <w:r>
        <w:rPr>
          <w:rFonts w:eastAsia="Times New Roman"/>
          <w:szCs w:val="24"/>
        </w:rPr>
        <w:t>,</w:t>
      </w:r>
      <w:r w:rsidRPr="00C11943">
        <w:rPr>
          <w:rFonts w:eastAsia="Times New Roman"/>
          <w:szCs w:val="24"/>
        </w:rPr>
        <w:t xml:space="preserve"> η συζήτηση </w:t>
      </w:r>
      <w:r>
        <w:rPr>
          <w:rFonts w:eastAsia="Times New Roman"/>
          <w:szCs w:val="24"/>
        </w:rPr>
        <w:t xml:space="preserve">- </w:t>
      </w:r>
      <w:r w:rsidRPr="00C11943">
        <w:rPr>
          <w:rFonts w:eastAsia="Times New Roman"/>
          <w:szCs w:val="24"/>
        </w:rPr>
        <w:t>παρωδία</w:t>
      </w:r>
      <w:r>
        <w:rPr>
          <w:rFonts w:eastAsia="Times New Roman"/>
          <w:szCs w:val="24"/>
        </w:rPr>
        <w:t>.</w:t>
      </w:r>
      <w:r w:rsidRPr="00C11943">
        <w:rPr>
          <w:rFonts w:eastAsia="Times New Roman"/>
          <w:szCs w:val="24"/>
        </w:rPr>
        <w:t xml:space="preserve"> </w:t>
      </w:r>
    </w:p>
    <w:p w14:paraId="7200B434" w14:textId="77777777" w:rsidR="00412B74" w:rsidRDefault="00EE22A4">
      <w:pPr>
        <w:tabs>
          <w:tab w:val="center" w:pos="4753"/>
          <w:tab w:val="left" w:pos="6156"/>
        </w:tabs>
        <w:spacing w:line="600" w:lineRule="auto"/>
        <w:ind w:firstLine="720"/>
        <w:jc w:val="both"/>
        <w:rPr>
          <w:rFonts w:eastAsia="Times New Roman"/>
          <w:szCs w:val="24"/>
        </w:rPr>
      </w:pPr>
      <w:r>
        <w:rPr>
          <w:rFonts w:eastAsia="Times New Roman"/>
          <w:szCs w:val="24"/>
        </w:rPr>
        <w:t>Ά</w:t>
      </w:r>
      <w:r w:rsidRPr="00C11943">
        <w:rPr>
          <w:rFonts w:eastAsia="Times New Roman"/>
          <w:szCs w:val="24"/>
        </w:rPr>
        <w:t>λλωστε</w:t>
      </w:r>
      <w:r>
        <w:rPr>
          <w:rFonts w:eastAsia="Times New Roman"/>
          <w:szCs w:val="24"/>
        </w:rPr>
        <w:t>,</w:t>
      </w:r>
      <w:r w:rsidRPr="00C11943">
        <w:rPr>
          <w:rFonts w:eastAsia="Times New Roman"/>
          <w:szCs w:val="24"/>
        </w:rPr>
        <w:t xml:space="preserve"> πλέον </w:t>
      </w:r>
      <w:r>
        <w:rPr>
          <w:rFonts w:eastAsia="Times New Roman"/>
          <w:szCs w:val="24"/>
        </w:rPr>
        <w:t>ό</w:t>
      </w:r>
      <w:r w:rsidRPr="00C11943">
        <w:rPr>
          <w:rFonts w:eastAsia="Times New Roman"/>
          <w:szCs w:val="24"/>
        </w:rPr>
        <w:t>λοι ξέρ</w:t>
      </w:r>
      <w:r>
        <w:rPr>
          <w:rFonts w:eastAsia="Times New Roman"/>
          <w:szCs w:val="24"/>
        </w:rPr>
        <w:t>ουμε ότι όλα αυτά τα διπολικά δι</w:t>
      </w:r>
      <w:r w:rsidRPr="00C11943">
        <w:rPr>
          <w:rFonts w:eastAsia="Times New Roman"/>
          <w:szCs w:val="24"/>
        </w:rPr>
        <w:t xml:space="preserve">κομματικά παιχνίδια </w:t>
      </w:r>
      <w:r>
        <w:rPr>
          <w:rFonts w:eastAsia="Times New Roman"/>
          <w:szCs w:val="24"/>
        </w:rPr>
        <w:t>ε</w:t>
      </w:r>
      <w:r w:rsidRPr="00C11943">
        <w:rPr>
          <w:rFonts w:eastAsia="Times New Roman"/>
          <w:szCs w:val="24"/>
        </w:rPr>
        <w:t>ίναι μέρος του αστικού πολιτικού συστήματος που υπηρετείτε</w:t>
      </w:r>
      <w:r>
        <w:rPr>
          <w:rFonts w:eastAsia="Times New Roman"/>
          <w:szCs w:val="24"/>
        </w:rPr>
        <w:t>,</w:t>
      </w:r>
      <w:r w:rsidRPr="00C11943">
        <w:rPr>
          <w:rFonts w:eastAsia="Times New Roman"/>
          <w:szCs w:val="24"/>
        </w:rPr>
        <w:t xml:space="preserve"> προκειμένου να εγκλωβίζετ</w:t>
      </w:r>
      <w:r>
        <w:rPr>
          <w:rFonts w:eastAsia="Times New Roman"/>
          <w:szCs w:val="24"/>
        </w:rPr>
        <w:t>ε</w:t>
      </w:r>
      <w:r w:rsidRPr="00C11943">
        <w:rPr>
          <w:rFonts w:eastAsia="Times New Roman"/>
          <w:szCs w:val="24"/>
        </w:rPr>
        <w:t xml:space="preserve"> </w:t>
      </w:r>
      <w:r>
        <w:rPr>
          <w:rFonts w:eastAsia="Times New Roman"/>
          <w:szCs w:val="24"/>
        </w:rPr>
        <w:t>-</w:t>
      </w:r>
      <w:r w:rsidRPr="00C11943">
        <w:rPr>
          <w:rFonts w:eastAsia="Times New Roman"/>
          <w:szCs w:val="24"/>
        </w:rPr>
        <w:t>όσο μπορείτε</w:t>
      </w:r>
      <w:r>
        <w:rPr>
          <w:rFonts w:eastAsia="Times New Roman"/>
          <w:szCs w:val="24"/>
        </w:rPr>
        <w:t>-</w:t>
      </w:r>
      <w:r w:rsidRPr="00C11943">
        <w:rPr>
          <w:rFonts w:eastAsia="Times New Roman"/>
          <w:szCs w:val="24"/>
        </w:rPr>
        <w:t xml:space="preserve"> τη λαϊκή δυσαρέσκεια και να μετατοπίζετ</w:t>
      </w:r>
      <w:r>
        <w:rPr>
          <w:rFonts w:eastAsia="Times New Roman"/>
          <w:szCs w:val="24"/>
        </w:rPr>
        <w:t>αι πότε στον έν</w:t>
      </w:r>
      <w:r>
        <w:rPr>
          <w:rFonts w:eastAsia="Times New Roman"/>
          <w:szCs w:val="24"/>
        </w:rPr>
        <w:t xml:space="preserve">αν πόλο, </w:t>
      </w:r>
      <w:r w:rsidRPr="00C11943">
        <w:rPr>
          <w:rFonts w:eastAsia="Times New Roman"/>
          <w:szCs w:val="24"/>
        </w:rPr>
        <w:t>πότε στον άλλο πόλο</w:t>
      </w:r>
      <w:r>
        <w:rPr>
          <w:rFonts w:eastAsia="Times New Roman"/>
          <w:szCs w:val="24"/>
        </w:rPr>
        <w:t>,</w:t>
      </w:r>
      <w:r w:rsidRPr="00C11943">
        <w:rPr>
          <w:rFonts w:eastAsia="Times New Roman"/>
          <w:szCs w:val="24"/>
        </w:rPr>
        <w:t xml:space="preserve"> με τις φτερο</w:t>
      </w:r>
      <w:r>
        <w:rPr>
          <w:rFonts w:eastAsia="Times New Roman"/>
          <w:szCs w:val="24"/>
        </w:rPr>
        <w:t>υγίτσες</w:t>
      </w:r>
      <w:r w:rsidRPr="00C11943">
        <w:rPr>
          <w:rFonts w:eastAsia="Times New Roman"/>
          <w:szCs w:val="24"/>
        </w:rPr>
        <w:t xml:space="preserve"> ανάλογα</w:t>
      </w:r>
      <w:r>
        <w:rPr>
          <w:rFonts w:eastAsia="Times New Roman"/>
          <w:szCs w:val="24"/>
        </w:rPr>
        <w:t>,</w:t>
      </w:r>
      <w:r w:rsidRPr="00C11943">
        <w:rPr>
          <w:rFonts w:eastAsia="Times New Roman"/>
          <w:szCs w:val="24"/>
        </w:rPr>
        <w:t xml:space="preserve"> στο όνομα κάθε φορά του μικρότερου κακού</w:t>
      </w:r>
      <w:r>
        <w:rPr>
          <w:rFonts w:eastAsia="Times New Roman"/>
          <w:szCs w:val="24"/>
        </w:rPr>
        <w:t>,</w:t>
      </w:r>
      <w:r w:rsidRPr="00C11943">
        <w:rPr>
          <w:rFonts w:eastAsia="Times New Roman"/>
          <w:szCs w:val="24"/>
        </w:rPr>
        <w:t xml:space="preserve"> το οποίο </w:t>
      </w:r>
      <w:r>
        <w:rPr>
          <w:rFonts w:eastAsia="Times New Roman"/>
          <w:szCs w:val="24"/>
        </w:rPr>
        <w:t>β</w:t>
      </w:r>
      <w:r w:rsidRPr="00C11943">
        <w:rPr>
          <w:rFonts w:eastAsia="Times New Roman"/>
          <w:szCs w:val="24"/>
        </w:rPr>
        <w:t>έβαια στην πορεία των πραγμάτων εξελίσσεται σε ίδιο ή και μεγαλύτερο κακό</w:t>
      </w:r>
      <w:r>
        <w:rPr>
          <w:rFonts w:eastAsia="Times New Roman"/>
          <w:szCs w:val="24"/>
        </w:rPr>
        <w:t>.</w:t>
      </w:r>
    </w:p>
    <w:p w14:paraId="7200B435" w14:textId="77777777" w:rsidR="00412B74" w:rsidRDefault="00EE22A4">
      <w:pPr>
        <w:tabs>
          <w:tab w:val="center" w:pos="4753"/>
          <w:tab w:val="left" w:pos="6156"/>
        </w:tabs>
        <w:spacing w:line="600" w:lineRule="auto"/>
        <w:ind w:firstLine="720"/>
        <w:jc w:val="both"/>
        <w:rPr>
          <w:rFonts w:eastAsia="Times New Roman"/>
          <w:szCs w:val="24"/>
        </w:rPr>
      </w:pPr>
      <w:r>
        <w:rPr>
          <w:rFonts w:eastAsia="Times New Roman"/>
          <w:szCs w:val="24"/>
        </w:rPr>
        <w:lastRenderedPageBreak/>
        <w:t>Κ</w:t>
      </w:r>
      <w:r w:rsidRPr="00C11943">
        <w:rPr>
          <w:rFonts w:eastAsia="Times New Roman"/>
          <w:szCs w:val="24"/>
        </w:rPr>
        <w:t>ύριοι της Κυβέρνησης</w:t>
      </w:r>
      <w:r>
        <w:rPr>
          <w:rFonts w:eastAsia="Times New Roman"/>
          <w:szCs w:val="24"/>
        </w:rPr>
        <w:t>, ο πρώτος βασικός στόχος σας</w:t>
      </w:r>
      <w:r w:rsidRPr="00C11943">
        <w:rPr>
          <w:rFonts w:eastAsia="Times New Roman"/>
          <w:szCs w:val="24"/>
        </w:rPr>
        <w:t xml:space="preserve"> είναι να εξασφαλίσε</w:t>
      </w:r>
      <w:r w:rsidRPr="00C11943">
        <w:rPr>
          <w:rFonts w:eastAsia="Times New Roman"/>
          <w:szCs w:val="24"/>
        </w:rPr>
        <w:t>τε την κυβερνητική πολιτική σταθερότητα</w:t>
      </w:r>
      <w:r>
        <w:rPr>
          <w:rFonts w:eastAsia="Times New Roman"/>
          <w:szCs w:val="24"/>
        </w:rPr>
        <w:t>,</w:t>
      </w:r>
      <w:r w:rsidRPr="00C11943">
        <w:rPr>
          <w:rFonts w:eastAsia="Times New Roman"/>
          <w:szCs w:val="24"/>
        </w:rPr>
        <w:t xml:space="preserve"> την πολιτική συνέχεια</w:t>
      </w:r>
      <w:r>
        <w:rPr>
          <w:rFonts w:eastAsia="Times New Roman"/>
          <w:szCs w:val="24"/>
        </w:rPr>
        <w:t>,</w:t>
      </w:r>
      <w:r w:rsidRPr="00C11943">
        <w:rPr>
          <w:rFonts w:eastAsia="Times New Roman"/>
          <w:szCs w:val="24"/>
        </w:rPr>
        <w:t xml:space="preserve"> όπως την λέτε </w:t>
      </w:r>
      <w:r>
        <w:rPr>
          <w:rFonts w:eastAsia="Times New Roman"/>
          <w:szCs w:val="24"/>
        </w:rPr>
        <w:t>εσείς,</w:t>
      </w:r>
      <w:r w:rsidRPr="00C11943">
        <w:rPr>
          <w:rFonts w:eastAsia="Times New Roman"/>
          <w:szCs w:val="24"/>
        </w:rPr>
        <w:t xml:space="preserve"> που σε </w:t>
      </w:r>
      <w:r>
        <w:rPr>
          <w:rFonts w:eastAsia="Times New Roman"/>
          <w:szCs w:val="24"/>
        </w:rPr>
        <w:t>α</w:t>
      </w:r>
      <w:r w:rsidRPr="00C11943">
        <w:rPr>
          <w:rFonts w:eastAsia="Times New Roman"/>
          <w:szCs w:val="24"/>
        </w:rPr>
        <w:t>πλά λόγια</w:t>
      </w:r>
      <w:r>
        <w:rPr>
          <w:rFonts w:eastAsia="Times New Roman"/>
          <w:szCs w:val="24"/>
        </w:rPr>
        <w:t>,</w:t>
      </w:r>
      <w:r w:rsidRPr="00C11943">
        <w:rPr>
          <w:rFonts w:eastAsia="Times New Roman"/>
          <w:szCs w:val="24"/>
        </w:rPr>
        <w:t xml:space="preserve"> </w:t>
      </w:r>
      <w:r>
        <w:rPr>
          <w:rFonts w:eastAsia="Times New Roman"/>
          <w:szCs w:val="24"/>
        </w:rPr>
        <w:t>όμως,</w:t>
      </w:r>
      <w:r w:rsidRPr="00C11943">
        <w:rPr>
          <w:rFonts w:eastAsia="Times New Roman"/>
          <w:szCs w:val="24"/>
        </w:rPr>
        <w:t xml:space="preserve"> σημαίνει να μη διαταράσσεται η εφαρμογή της αντιλαϊκής πολιτικής </w:t>
      </w:r>
      <w:r>
        <w:rPr>
          <w:rFonts w:eastAsia="Times New Roman"/>
          <w:szCs w:val="24"/>
        </w:rPr>
        <w:t>α</w:t>
      </w:r>
      <w:r w:rsidRPr="00C11943">
        <w:rPr>
          <w:rFonts w:eastAsia="Times New Roman"/>
          <w:szCs w:val="24"/>
        </w:rPr>
        <w:t xml:space="preserve">πό </w:t>
      </w:r>
      <w:r>
        <w:rPr>
          <w:rFonts w:eastAsia="Times New Roman"/>
          <w:szCs w:val="24"/>
        </w:rPr>
        <w:t>τ</w:t>
      </w:r>
      <w:r w:rsidRPr="00C11943">
        <w:rPr>
          <w:rFonts w:eastAsia="Times New Roman"/>
          <w:szCs w:val="24"/>
        </w:rPr>
        <w:t>ην εκάστοτε πολιτική συγκυρία</w:t>
      </w:r>
      <w:r>
        <w:rPr>
          <w:rFonts w:eastAsia="Times New Roman"/>
          <w:szCs w:val="24"/>
        </w:rPr>
        <w:t>,</w:t>
      </w:r>
      <w:r w:rsidRPr="00C11943">
        <w:rPr>
          <w:rFonts w:eastAsia="Times New Roman"/>
          <w:szCs w:val="24"/>
        </w:rPr>
        <w:t xml:space="preserve"> όπως είναι για παράδειγμα η εκλογή του </w:t>
      </w:r>
      <w:r>
        <w:rPr>
          <w:rFonts w:eastAsia="Times New Roman"/>
          <w:szCs w:val="24"/>
        </w:rPr>
        <w:t>Π</w:t>
      </w:r>
      <w:r w:rsidRPr="00C11943">
        <w:rPr>
          <w:rFonts w:eastAsia="Times New Roman"/>
          <w:szCs w:val="24"/>
        </w:rPr>
        <w:t>ροέδρ</w:t>
      </w:r>
      <w:r w:rsidRPr="00C11943">
        <w:rPr>
          <w:rFonts w:eastAsia="Times New Roman"/>
          <w:szCs w:val="24"/>
        </w:rPr>
        <w:t xml:space="preserve">ου της </w:t>
      </w:r>
      <w:r>
        <w:rPr>
          <w:rFonts w:eastAsia="Times New Roman"/>
          <w:szCs w:val="24"/>
        </w:rPr>
        <w:t>Δ</w:t>
      </w:r>
      <w:r w:rsidRPr="00C11943">
        <w:rPr>
          <w:rFonts w:eastAsia="Times New Roman"/>
          <w:szCs w:val="24"/>
        </w:rPr>
        <w:t xml:space="preserve">ημοκρατίας ή από την πίεση ακόμα περισσότερο που μπορεί να ασκήσει ο λαϊκός παράγοντας σε </w:t>
      </w:r>
      <w:r>
        <w:rPr>
          <w:rFonts w:eastAsia="Times New Roman"/>
          <w:szCs w:val="24"/>
        </w:rPr>
        <w:t>μια</w:t>
      </w:r>
      <w:r w:rsidRPr="00C11943">
        <w:rPr>
          <w:rFonts w:eastAsia="Times New Roman"/>
          <w:szCs w:val="24"/>
        </w:rPr>
        <w:t xml:space="preserve"> δεδομένη στιγμή</w:t>
      </w:r>
      <w:r>
        <w:rPr>
          <w:rFonts w:eastAsia="Times New Roman"/>
          <w:szCs w:val="24"/>
        </w:rPr>
        <w:t>.</w:t>
      </w:r>
      <w:r w:rsidRPr="00C11943">
        <w:rPr>
          <w:rFonts w:eastAsia="Times New Roman"/>
          <w:szCs w:val="24"/>
        </w:rPr>
        <w:t xml:space="preserve"> </w:t>
      </w:r>
      <w:r>
        <w:rPr>
          <w:rFonts w:eastAsia="Times New Roman"/>
          <w:szCs w:val="24"/>
        </w:rPr>
        <w:t>Μ</w:t>
      </w:r>
      <w:r w:rsidRPr="00C11943">
        <w:rPr>
          <w:rFonts w:eastAsia="Times New Roman"/>
          <w:szCs w:val="24"/>
        </w:rPr>
        <w:t xml:space="preserve">άλιστα στο σημείο αυτό κάνετε και </w:t>
      </w:r>
      <w:r>
        <w:rPr>
          <w:rFonts w:eastAsia="Times New Roman"/>
          <w:szCs w:val="24"/>
        </w:rPr>
        <w:t>μια</w:t>
      </w:r>
      <w:r w:rsidRPr="00C11943">
        <w:rPr>
          <w:rFonts w:eastAsia="Times New Roman"/>
          <w:szCs w:val="24"/>
        </w:rPr>
        <w:t xml:space="preserve"> ακόμα δήλωση μετανοίας</w:t>
      </w:r>
      <w:r>
        <w:rPr>
          <w:rFonts w:eastAsia="Times New Roman"/>
          <w:szCs w:val="24"/>
        </w:rPr>
        <w:t>,</w:t>
      </w:r>
      <w:r w:rsidRPr="00C11943">
        <w:rPr>
          <w:rFonts w:eastAsia="Times New Roman"/>
          <w:szCs w:val="24"/>
        </w:rPr>
        <w:t xml:space="preserve"> από τις πολλές που έχετε κάνει όλα αυτά τα χρόνια</w:t>
      </w:r>
      <w:r>
        <w:rPr>
          <w:rFonts w:eastAsia="Times New Roman"/>
          <w:szCs w:val="24"/>
        </w:rPr>
        <w:t>.</w:t>
      </w:r>
      <w:r w:rsidRPr="00C11943">
        <w:rPr>
          <w:rFonts w:eastAsia="Times New Roman"/>
          <w:szCs w:val="24"/>
        </w:rPr>
        <w:t xml:space="preserve"> </w:t>
      </w:r>
      <w:r>
        <w:rPr>
          <w:rFonts w:eastAsia="Times New Roman"/>
          <w:szCs w:val="24"/>
        </w:rPr>
        <w:t>Μ</w:t>
      </w:r>
      <w:r w:rsidRPr="00C11943">
        <w:rPr>
          <w:rFonts w:eastAsia="Times New Roman"/>
          <w:szCs w:val="24"/>
        </w:rPr>
        <w:t>ετά τις δηλώσεις μεταν</w:t>
      </w:r>
      <w:r w:rsidRPr="00C11943">
        <w:rPr>
          <w:rFonts w:eastAsia="Times New Roman"/>
          <w:szCs w:val="24"/>
        </w:rPr>
        <w:t xml:space="preserve">οίας προς τις </w:t>
      </w:r>
      <w:r>
        <w:rPr>
          <w:rFonts w:eastAsia="Times New Roman"/>
          <w:szCs w:val="24"/>
        </w:rPr>
        <w:t>τρόικες,</w:t>
      </w:r>
      <w:r w:rsidRPr="00C11943">
        <w:rPr>
          <w:rFonts w:eastAsia="Times New Roman"/>
          <w:szCs w:val="24"/>
        </w:rPr>
        <w:t xml:space="preserve"> προς το</w:t>
      </w:r>
      <w:r>
        <w:rPr>
          <w:rFonts w:eastAsia="Times New Roman"/>
          <w:szCs w:val="24"/>
        </w:rPr>
        <w:t>ν</w:t>
      </w:r>
      <w:r w:rsidRPr="00C11943">
        <w:rPr>
          <w:rFonts w:eastAsia="Times New Roman"/>
          <w:szCs w:val="24"/>
        </w:rPr>
        <w:t xml:space="preserve"> </w:t>
      </w:r>
      <w:r>
        <w:rPr>
          <w:rFonts w:eastAsia="Times New Roman"/>
          <w:szCs w:val="24"/>
        </w:rPr>
        <w:t>α</w:t>
      </w:r>
      <w:r w:rsidRPr="00C11943">
        <w:rPr>
          <w:rFonts w:eastAsia="Times New Roman"/>
          <w:szCs w:val="24"/>
        </w:rPr>
        <w:t>μερικανικό ιμπεριαλισμό</w:t>
      </w:r>
      <w:r>
        <w:rPr>
          <w:rFonts w:eastAsia="Times New Roman"/>
          <w:szCs w:val="24"/>
        </w:rPr>
        <w:t>,</w:t>
      </w:r>
      <w:r w:rsidRPr="00C11943">
        <w:rPr>
          <w:rFonts w:eastAsia="Times New Roman"/>
          <w:szCs w:val="24"/>
        </w:rPr>
        <w:t xml:space="preserve"> προς το γερμανικό κατεστημένο</w:t>
      </w:r>
      <w:r>
        <w:rPr>
          <w:rFonts w:eastAsia="Times New Roman"/>
          <w:szCs w:val="24"/>
        </w:rPr>
        <w:t>, προς τη</w:t>
      </w:r>
      <w:r w:rsidRPr="00C11943">
        <w:rPr>
          <w:rFonts w:eastAsia="Times New Roman"/>
          <w:szCs w:val="24"/>
        </w:rPr>
        <w:t xml:space="preserve"> Μέρκελ και τους συνοδοιπόρους </w:t>
      </w:r>
      <w:r>
        <w:rPr>
          <w:rFonts w:eastAsia="Times New Roman"/>
          <w:szCs w:val="24"/>
        </w:rPr>
        <w:t>της -σ</w:t>
      </w:r>
      <w:r w:rsidRPr="00C11943">
        <w:rPr>
          <w:rFonts w:eastAsia="Times New Roman"/>
          <w:szCs w:val="24"/>
        </w:rPr>
        <w:t>αν και αυτή</w:t>
      </w:r>
      <w:r>
        <w:rPr>
          <w:rFonts w:eastAsia="Times New Roman"/>
          <w:szCs w:val="24"/>
        </w:rPr>
        <w:t>ν</w:t>
      </w:r>
      <w:r w:rsidRPr="00C11943">
        <w:rPr>
          <w:rFonts w:eastAsia="Times New Roman"/>
          <w:szCs w:val="24"/>
        </w:rPr>
        <w:t xml:space="preserve"> που είδαμε προχθές </w:t>
      </w:r>
      <w:r>
        <w:rPr>
          <w:rFonts w:eastAsia="Times New Roman"/>
          <w:szCs w:val="24"/>
        </w:rPr>
        <w:t>μ</w:t>
      </w:r>
      <w:r w:rsidRPr="00C11943">
        <w:rPr>
          <w:rFonts w:eastAsia="Times New Roman"/>
          <w:szCs w:val="24"/>
        </w:rPr>
        <w:t>ε τις γονυκλισίες</w:t>
      </w:r>
      <w:r>
        <w:rPr>
          <w:rFonts w:eastAsia="Times New Roman"/>
          <w:szCs w:val="24"/>
        </w:rPr>
        <w:t xml:space="preserve"> σας</w:t>
      </w:r>
      <w:r w:rsidRPr="00C11943">
        <w:rPr>
          <w:rFonts w:eastAsia="Times New Roman"/>
          <w:szCs w:val="24"/>
        </w:rPr>
        <w:t xml:space="preserve"> στο συνέδριο του </w:t>
      </w:r>
      <w:r>
        <w:rPr>
          <w:rFonts w:eastAsia="Times New Roman"/>
          <w:szCs w:val="24"/>
          <w:lang w:val="en-US"/>
        </w:rPr>
        <w:t>SPD</w:t>
      </w:r>
      <w:r>
        <w:rPr>
          <w:rFonts w:eastAsia="Times New Roman"/>
          <w:szCs w:val="24"/>
        </w:rPr>
        <w:t>,</w:t>
      </w:r>
      <w:r w:rsidRPr="00C11943">
        <w:rPr>
          <w:rFonts w:eastAsia="Times New Roman"/>
          <w:szCs w:val="24"/>
        </w:rPr>
        <w:t xml:space="preserve"> της αμαρτωλής γερμανική</w:t>
      </w:r>
      <w:r>
        <w:rPr>
          <w:rFonts w:eastAsia="Times New Roman"/>
          <w:szCs w:val="24"/>
        </w:rPr>
        <w:t>ς</w:t>
      </w:r>
      <w:r w:rsidRPr="00C11943">
        <w:rPr>
          <w:rFonts w:eastAsia="Times New Roman"/>
          <w:szCs w:val="24"/>
        </w:rPr>
        <w:t xml:space="preserve"> σοσιαλδημοκρατία</w:t>
      </w:r>
      <w:r>
        <w:rPr>
          <w:rFonts w:eastAsia="Times New Roman"/>
          <w:szCs w:val="24"/>
        </w:rPr>
        <w:t>ς,</w:t>
      </w:r>
      <w:r w:rsidRPr="00C11943">
        <w:rPr>
          <w:rFonts w:eastAsia="Times New Roman"/>
          <w:szCs w:val="24"/>
        </w:rPr>
        <w:t xml:space="preserve"> της </w:t>
      </w:r>
      <w:r>
        <w:rPr>
          <w:rFonts w:eastAsia="Times New Roman"/>
          <w:szCs w:val="24"/>
        </w:rPr>
        <w:t>ίδιας</w:t>
      </w:r>
      <w:r w:rsidRPr="00C11943">
        <w:rPr>
          <w:rFonts w:eastAsia="Times New Roman"/>
          <w:szCs w:val="24"/>
        </w:rPr>
        <w:t xml:space="preserve"> που δολοφόνησε τη Ρόζα </w:t>
      </w:r>
      <w:r>
        <w:rPr>
          <w:rFonts w:eastAsia="Times New Roman"/>
          <w:szCs w:val="24"/>
        </w:rPr>
        <w:t>Λ</w:t>
      </w:r>
      <w:r w:rsidRPr="00C11943">
        <w:rPr>
          <w:rFonts w:eastAsia="Times New Roman"/>
          <w:szCs w:val="24"/>
        </w:rPr>
        <w:t>ούξεμπουργκ</w:t>
      </w:r>
      <w:r>
        <w:rPr>
          <w:rFonts w:eastAsia="Times New Roman"/>
          <w:szCs w:val="24"/>
        </w:rPr>
        <w:t xml:space="preserve">, που </w:t>
      </w:r>
      <w:r w:rsidRPr="00C11943">
        <w:rPr>
          <w:rFonts w:eastAsia="Times New Roman"/>
          <w:szCs w:val="24"/>
        </w:rPr>
        <w:t>την αναφέρατε σήμερα</w:t>
      </w:r>
      <w:r>
        <w:rPr>
          <w:rFonts w:eastAsia="Times New Roman"/>
          <w:szCs w:val="24"/>
        </w:rPr>
        <w:t>,</w:t>
      </w:r>
      <w:r w:rsidRPr="00C11943">
        <w:rPr>
          <w:rFonts w:eastAsia="Times New Roman"/>
          <w:szCs w:val="24"/>
        </w:rPr>
        <w:t xml:space="preserve"> </w:t>
      </w:r>
      <w:r>
        <w:rPr>
          <w:rFonts w:eastAsia="Times New Roman"/>
          <w:szCs w:val="24"/>
        </w:rPr>
        <w:t>κύριε</w:t>
      </w:r>
      <w:r w:rsidRPr="00C11943">
        <w:rPr>
          <w:rFonts w:eastAsia="Times New Roman"/>
          <w:szCs w:val="24"/>
        </w:rPr>
        <w:t xml:space="preserve"> Τσίπρα</w:t>
      </w:r>
      <w:r>
        <w:rPr>
          <w:rFonts w:eastAsia="Times New Roman"/>
          <w:szCs w:val="24"/>
        </w:rPr>
        <w:t>-</w:t>
      </w:r>
      <w:r w:rsidRPr="00C11943">
        <w:rPr>
          <w:rFonts w:eastAsia="Times New Roman"/>
          <w:szCs w:val="24"/>
        </w:rPr>
        <w:t xml:space="preserve"> </w:t>
      </w:r>
      <w:r>
        <w:rPr>
          <w:rFonts w:eastAsia="Times New Roman"/>
          <w:szCs w:val="24"/>
        </w:rPr>
        <w:t>μ</w:t>
      </w:r>
      <w:r w:rsidRPr="00C11943">
        <w:rPr>
          <w:rFonts w:eastAsia="Times New Roman"/>
          <w:szCs w:val="24"/>
        </w:rPr>
        <w:t>ετά από όλα αυτά</w:t>
      </w:r>
      <w:r>
        <w:rPr>
          <w:rFonts w:eastAsia="Times New Roman"/>
          <w:szCs w:val="24"/>
        </w:rPr>
        <w:t>,</w:t>
      </w:r>
      <w:r w:rsidRPr="00C11943">
        <w:rPr>
          <w:rFonts w:eastAsia="Times New Roman"/>
          <w:szCs w:val="24"/>
        </w:rPr>
        <w:t xml:space="preserve"> </w:t>
      </w:r>
      <w:r>
        <w:rPr>
          <w:rFonts w:eastAsia="Times New Roman"/>
          <w:szCs w:val="24"/>
        </w:rPr>
        <w:t>κ</w:t>
      </w:r>
      <w:r w:rsidRPr="00C11943">
        <w:rPr>
          <w:rFonts w:eastAsia="Times New Roman"/>
          <w:szCs w:val="24"/>
        </w:rPr>
        <w:t xml:space="preserve">άνατε σήμερα και </w:t>
      </w:r>
      <w:r>
        <w:rPr>
          <w:rFonts w:eastAsia="Times New Roman"/>
          <w:szCs w:val="24"/>
        </w:rPr>
        <w:t>μια</w:t>
      </w:r>
      <w:r w:rsidRPr="00C11943">
        <w:rPr>
          <w:rFonts w:eastAsia="Times New Roman"/>
          <w:szCs w:val="24"/>
        </w:rPr>
        <w:t xml:space="preserve"> ακόμη δήλωση μετανοίας για τη στάση σας το 2014</w:t>
      </w:r>
      <w:r>
        <w:rPr>
          <w:rFonts w:eastAsia="Times New Roman"/>
          <w:szCs w:val="24"/>
        </w:rPr>
        <w:t>,</w:t>
      </w:r>
      <w:r w:rsidRPr="00C11943">
        <w:rPr>
          <w:rFonts w:eastAsia="Times New Roman"/>
          <w:szCs w:val="24"/>
        </w:rPr>
        <w:t xml:space="preserve"> κατά τη διάρκεια της προεδρικής εκλογής</w:t>
      </w:r>
      <w:r>
        <w:rPr>
          <w:rFonts w:eastAsia="Times New Roman"/>
          <w:szCs w:val="24"/>
        </w:rPr>
        <w:t>, γ</w:t>
      </w:r>
      <w:r w:rsidRPr="00C11943">
        <w:rPr>
          <w:rFonts w:eastAsia="Times New Roman"/>
          <w:szCs w:val="24"/>
        </w:rPr>
        <w:t>ιατί προφανώς εκ των υστέρων την κρί</w:t>
      </w:r>
      <w:r w:rsidRPr="00C11943">
        <w:rPr>
          <w:rFonts w:eastAsia="Times New Roman"/>
          <w:szCs w:val="24"/>
        </w:rPr>
        <w:t>ν</w:t>
      </w:r>
      <w:r>
        <w:rPr>
          <w:rFonts w:eastAsia="Times New Roman"/>
          <w:szCs w:val="24"/>
        </w:rPr>
        <w:t>ε</w:t>
      </w:r>
      <w:r w:rsidRPr="00C11943">
        <w:rPr>
          <w:rFonts w:eastAsia="Times New Roman"/>
          <w:szCs w:val="24"/>
        </w:rPr>
        <w:t>τε ως αρνητική</w:t>
      </w:r>
      <w:r>
        <w:rPr>
          <w:rFonts w:eastAsia="Times New Roman"/>
          <w:szCs w:val="24"/>
        </w:rPr>
        <w:t>,</w:t>
      </w:r>
      <w:r w:rsidRPr="00C11943">
        <w:rPr>
          <w:rFonts w:eastAsia="Times New Roman"/>
          <w:szCs w:val="24"/>
        </w:rPr>
        <w:t xml:space="preserve"> με βάση τουλάχιστον όσα </w:t>
      </w:r>
      <w:r w:rsidRPr="00C11943">
        <w:rPr>
          <w:rFonts w:eastAsia="Times New Roman"/>
          <w:szCs w:val="24"/>
        </w:rPr>
        <w:lastRenderedPageBreak/>
        <w:t>προτείνετ</w:t>
      </w:r>
      <w:r>
        <w:rPr>
          <w:rFonts w:eastAsia="Times New Roman"/>
          <w:szCs w:val="24"/>
        </w:rPr>
        <w:t>ε</w:t>
      </w:r>
      <w:r w:rsidRPr="00C11943">
        <w:rPr>
          <w:rFonts w:eastAsia="Times New Roman"/>
          <w:szCs w:val="24"/>
        </w:rPr>
        <w:t xml:space="preserve"> τώρα</w:t>
      </w:r>
      <w:r>
        <w:rPr>
          <w:rFonts w:eastAsia="Times New Roman"/>
          <w:szCs w:val="24"/>
        </w:rPr>
        <w:t>,</w:t>
      </w:r>
      <w:r w:rsidRPr="00C11943">
        <w:rPr>
          <w:rFonts w:eastAsia="Times New Roman"/>
          <w:szCs w:val="24"/>
        </w:rPr>
        <w:t xml:space="preserve"> ότι δεν πρέπει η προεδρική εκλογή</w:t>
      </w:r>
      <w:r>
        <w:rPr>
          <w:rFonts w:eastAsia="Times New Roman"/>
          <w:szCs w:val="24"/>
        </w:rPr>
        <w:t>,</w:t>
      </w:r>
      <w:r w:rsidRPr="00C11943">
        <w:rPr>
          <w:rFonts w:eastAsia="Times New Roman"/>
          <w:szCs w:val="24"/>
        </w:rPr>
        <w:t xml:space="preserve"> δηλαδή</w:t>
      </w:r>
      <w:r>
        <w:rPr>
          <w:rFonts w:eastAsia="Times New Roman"/>
          <w:szCs w:val="24"/>
        </w:rPr>
        <w:t>,</w:t>
      </w:r>
      <w:r w:rsidRPr="00C11943">
        <w:rPr>
          <w:rFonts w:eastAsia="Times New Roman"/>
          <w:szCs w:val="24"/>
        </w:rPr>
        <w:t xml:space="preserve"> να διαταράσσει την κυβερνητική πολιτική σταθερότητα</w:t>
      </w:r>
      <w:r>
        <w:rPr>
          <w:rFonts w:eastAsia="Times New Roman"/>
          <w:szCs w:val="24"/>
        </w:rPr>
        <w:t>.</w:t>
      </w:r>
    </w:p>
    <w:p w14:paraId="7200B436" w14:textId="77777777" w:rsidR="00412B74" w:rsidRDefault="00EE22A4">
      <w:pPr>
        <w:tabs>
          <w:tab w:val="center" w:pos="4753"/>
          <w:tab w:val="left" w:pos="6156"/>
        </w:tabs>
        <w:spacing w:line="600" w:lineRule="auto"/>
        <w:ind w:firstLine="720"/>
        <w:jc w:val="both"/>
        <w:rPr>
          <w:rFonts w:eastAsia="Times New Roman" w:cs="Times New Roman"/>
          <w:szCs w:val="24"/>
        </w:rPr>
      </w:pPr>
      <w:r>
        <w:rPr>
          <w:rFonts w:eastAsia="Times New Roman"/>
          <w:szCs w:val="24"/>
        </w:rPr>
        <w:t xml:space="preserve">Δεύτερος στόχος σας </w:t>
      </w:r>
      <w:r w:rsidRPr="00C11943">
        <w:rPr>
          <w:rFonts w:eastAsia="Times New Roman"/>
          <w:szCs w:val="24"/>
        </w:rPr>
        <w:t xml:space="preserve">είναι να κάνετε και εσείς </w:t>
      </w:r>
      <w:r>
        <w:rPr>
          <w:rFonts w:eastAsia="Times New Roman"/>
          <w:szCs w:val="24"/>
        </w:rPr>
        <w:t>-</w:t>
      </w:r>
      <w:r w:rsidRPr="00C11943">
        <w:rPr>
          <w:rFonts w:eastAsia="Times New Roman"/>
          <w:szCs w:val="24"/>
        </w:rPr>
        <w:t>μετά τους προηγούμενους</w:t>
      </w:r>
      <w:r>
        <w:rPr>
          <w:rFonts w:eastAsia="Times New Roman"/>
          <w:szCs w:val="24"/>
        </w:rPr>
        <w:t>-</w:t>
      </w:r>
      <w:r w:rsidRPr="00C11943">
        <w:rPr>
          <w:rFonts w:eastAsia="Times New Roman"/>
          <w:szCs w:val="24"/>
        </w:rPr>
        <w:t xml:space="preserve"> </w:t>
      </w:r>
      <w:r>
        <w:rPr>
          <w:rFonts w:eastAsia="Times New Roman"/>
          <w:szCs w:val="24"/>
        </w:rPr>
        <w:t>μια</w:t>
      </w:r>
      <w:r w:rsidRPr="00C11943">
        <w:rPr>
          <w:rFonts w:eastAsia="Times New Roman"/>
          <w:szCs w:val="24"/>
        </w:rPr>
        <w:t xml:space="preserve"> προσπάθεια αναπαλαίωσης α</w:t>
      </w:r>
      <w:r w:rsidRPr="00C11943">
        <w:rPr>
          <w:rFonts w:eastAsia="Times New Roman"/>
          <w:szCs w:val="24"/>
        </w:rPr>
        <w:t>υτού του διεφθαρμένου πολιτικού συστήματος</w:t>
      </w:r>
      <w:r>
        <w:rPr>
          <w:rFonts w:eastAsia="Times New Roman"/>
          <w:szCs w:val="24"/>
        </w:rPr>
        <w:t>, δηλαδή</w:t>
      </w:r>
      <w:r w:rsidRPr="00C11943">
        <w:rPr>
          <w:rFonts w:eastAsia="Times New Roman"/>
          <w:szCs w:val="24"/>
        </w:rPr>
        <w:t xml:space="preserve"> ένα μακιγιάζ</w:t>
      </w:r>
      <w:r>
        <w:rPr>
          <w:rFonts w:eastAsia="Times New Roman"/>
          <w:szCs w:val="24"/>
        </w:rPr>
        <w:t>,</w:t>
      </w:r>
      <w:r w:rsidRPr="00C11943">
        <w:rPr>
          <w:rFonts w:eastAsia="Times New Roman"/>
          <w:szCs w:val="24"/>
        </w:rPr>
        <w:t xml:space="preserve"> σε </w:t>
      </w:r>
      <w:r>
        <w:rPr>
          <w:rFonts w:eastAsia="Times New Roman"/>
          <w:szCs w:val="24"/>
        </w:rPr>
        <w:t>μια</w:t>
      </w:r>
      <w:r w:rsidRPr="00C11943">
        <w:rPr>
          <w:rFonts w:eastAsia="Times New Roman"/>
          <w:szCs w:val="24"/>
        </w:rPr>
        <w:t xml:space="preserve"> περίοδο </w:t>
      </w:r>
      <w:r>
        <w:rPr>
          <w:rFonts w:eastAsia="Times New Roman"/>
          <w:szCs w:val="24"/>
        </w:rPr>
        <w:t>μ</w:t>
      </w:r>
      <w:r w:rsidRPr="00C11943">
        <w:rPr>
          <w:rFonts w:eastAsia="Times New Roman"/>
          <w:szCs w:val="24"/>
        </w:rPr>
        <w:t>άλιστα που αυτή η σαπίλα αναδύεται και φαίνεται όλο και περισσότερο</w:t>
      </w:r>
      <w:r>
        <w:rPr>
          <w:rFonts w:eastAsia="Times New Roman"/>
          <w:szCs w:val="24"/>
        </w:rPr>
        <w:t>,</w:t>
      </w:r>
      <w:r w:rsidRPr="00C11943">
        <w:rPr>
          <w:rFonts w:eastAsia="Times New Roman"/>
          <w:szCs w:val="24"/>
        </w:rPr>
        <w:t xml:space="preserve"> ανεξάρτητα </w:t>
      </w:r>
      <w:r>
        <w:rPr>
          <w:rFonts w:eastAsia="Times New Roman"/>
          <w:szCs w:val="24"/>
        </w:rPr>
        <w:t>τού α</w:t>
      </w:r>
      <w:r w:rsidRPr="00C11943">
        <w:rPr>
          <w:rFonts w:eastAsia="Times New Roman"/>
          <w:szCs w:val="24"/>
        </w:rPr>
        <w:t xml:space="preserve">ν και πόσο ο λαός μας επιλέγει </w:t>
      </w:r>
      <w:r>
        <w:rPr>
          <w:rFonts w:eastAsia="Times New Roman"/>
          <w:szCs w:val="24"/>
        </w:rPr>
        <w:t>ή</w:t>
      </w:r>
      <w:r w:rsidRPr="00C11943">
        <w:rPr>
          <w:rFonts w:eastAsia="Times New Roman"/>
          <w:szCs w:val="24"/>
        </w:rPr>
        <w:t xml:space="preserve"> κι αν θέλετε πιστεύει αυτή</w:t>
      </w:r>
      <w:r>
        <w:rPr>
          <w:rFonts w:eastAsia="Times New Roman"/>
          <w:szCs w:val="24"/>
        </w:rPr>
        <w:t>ν</w:t>
      </w:r>
      <w:r w:rsidRPr="00C11943">
        <w:rPr>
          <w:rFonts w:eastAsia="Times New Roman"/>
          <w:szCs w:val="24"/>
        </w:rPr>
        <w:t xml:space="preserve"> τη στιγμή στη</w:t>
      </w:r>
      <w:r>
        <w:rPr>
          <w:rFonts w:eastAsia="Times New Roman"/>
          <w:szCs w:val="24"/>
        </w:rPr>
        <w:t>ν ανατροπή αυτού</w:t>
      </w:r>
      <w:r>
        <w:rPr>
          <w:rFonts w:eastAsia="Times New Roman"/>
          <w:szCs w:val="24"/>
        </w:rPr>
        <w:t xml:space="preserve"> του συστήματος. </w:t>
      </w:r>
      <w:r>
        <w:rPr>
          <w:rFonts w:eastAsia="Times New Roman" w:cs="Times New Roman"/>
          <w:szCs w:val="24"/>
        </w:rPr>
        <w:t xml:space="preserve">Και εσείς, προσφέρετε όμως χείρα βοηθείας, για να κερδίσει το πολιτικό αυτό σύστημα τη χαμένη του αξιοπιστία, όπως πάλι λέτε. Δικά σας λόγια. </w:t>
      </w:r>
    </w:p>
    <w:p w14:paraId="7200B437"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Και επειδή αυτοί οι στόχοι προφανώς δεν είναι προοδευτικοί, ίσα-ίσα είναι καραμπινάτοι αντιδραστικοί, γι’ αυτό ακριβώς συμπίπτετε σε αυτούς τους στόχους και με τον έτερο πόλο, τη Νέα Δημοκρατία. Διότι και η Νέα Δημοκρατία και άλλα κόμματα μιλούν για την αν</w:t>
      </w:r>
      <w:r>
        <w:rPr>
          <w:rFonts w:eastAsia="Times New Roman" w:cs="Times New Roman"/>
          <w:szCs w:val="24"/>
        </w:rPr>
        <w:t xml:space="preserve">άγκη αυτή, να μη διαταράσσεται η πολιτική συνέχεια και σταθερότητα. </w:t>
      </w:r>
    </w:p>
    <w:p w14:paraId="7200B438"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 xml:space="preserve">Φυσικά, δεν είναι η πρώτη φορά που αντιδραστικοί στόχοι περιβάλλονται με πομπώδη συνθήματα, με μεγαλόστομες διακηρύξεις, όπως «τομή στη </w:t>
      </w:r>
      <w:r>
        <w:rPr>
          <w:rFonts w:eastAsia="Times New Roman" w:cs="Times New Roman"/>
          <w:szCs w:val="24"/>
        </w:rPr>
        <w:t>δημοκρατία</w:t>
      </w:r>
      <w:r>
        <w:rPr>
          <w:rFonts w:eastAsia="Times New Roman" w:cs="Times New Roman"/>
          <w:szCs w:val="24"/>
        </w:rPr>
        <w:t xml:space="preserve">», «εμβάθυνση της </w:t>
      </w:r>
      <w:r>
        <w:rPr>
          <w:rFonts w:eastAsia="Times New Roman" w:cs="Times New Roman"/>
          <w:szCs w:val="24"/>
        </w:rPr>
        <w:t>δημοκρατίας</w:t>
      </w:r>
      <w:r>
        <w:rPr>
          <w:rFonts w:eastAsia="Times New Roman" w:cs="Times New Roman"/>
          <w:szCs w:val="24"/>
        </w:rPr>
        <w:t xml:space="preserve">», </w:t>
      </w:r>
      <w:r>
        <w:rPr>
          <w:rFonts w:eastAsia="Times New Roman" w:cs="Times New Roman"/>
          <w:szCs w:val="24"/>
        </w:rPr>
        <w:t>εμφανίζονται ως πρόοδος, ως ρήξη με το πολύ συντηρητικό και φθαρμένο πολιτικό σύστημα.</w:t>
      </w:r>
    </w:p>
    <w:p w14:paraId="7200B439"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Πολλές φορές τα πιο αυταρχικά, τα πιο αντιδημοκρατικά, αντιλαϊκά μέτρα, ακόμα και ο ίδιος ο αποκρουστικός ιμπεριαλιστικός πόλεμος, ντύνονται με συνθήματα για τα ανθρώπιν</w:t>
      </w:r>
      <w:r>
        <w:rPr>
          <w:rFonts w:eastAsia="Times New Roman" w:cs="Times New Roman"/>
          <w:szCs w:val="24"/>
        </w:rPr>
        <w:t>α δικαιώματα δήθεν, για την ελευθερία, για την ειρήνη και πάει λέγοντας. Και εσείς, έχετε αποδειχθεί μανούλες</w:t>
      </w:r>
      <w:r>
        <w:rPr>
          <w:rFonts w:eastAsia="Times New Roman" w:cs="Times New Roman"/>
          <w:szCs w:val="24"/>
        </w:rPr>
        <w:t xml:space="preserve"> </w:t>
      </w:r>
      <w:r>
        <w:rPr>
          <w:rFonts w:eastAsia="Times New Roman" w:cs="Times New Roman"/>
          <w:szCs w:val="24"/>
        </w:rPr>
        <w:t>στο παιχνίδι των λέξεων, διαστρεβλώνοντας τις έννοιες της προόδου και της συντήρησης.</w:t>
      </w:r>
    </w:p>
    <w:p w14:paraId="7200B43A"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Συντήρηση, όμως, είναι το να μιλάς για τα υπερεθνικά κέντρα </w:t>
      </w:r>
      <w:r>
        <w:rPr>
          <w:rFonts w:eastAsia="Times New Roman" w:cs="Times New Roman"/>
          <w:szCs w:val="24"/>
        </w:rPr>
        <w:t xml:space="preserve">που χειραγωγούν τη λαϊκή βούληση, αλλά να μην ακουμπάς καν τα συνταγματικά άρθρα, όπως το άρθρο 28, το άρθρο 80, που κατοχυρώνουν αυτά τα λεγόμενα υπερεθνικά κέντρα και την υπεροχή, για παράδειγμα, του </w:t>
      </w:r>
      <w:r>
        <w:rPr>
          <w:rFonts w:eastAsia="Times New Roman" w:cs="Times New Roman"/>
          <w:szCs w:val="24"/>
        </w:rPr>
        <w:t>Ευρωενωσιακού</w:t>
      </w:r>
      <w:r w:rsidRPr="00F7436B">
        <w:rPr>
          <w:rFonts w:eastAsia="Times New Roman" w:cs="Times New Roman"/>
          <w:szCs w:val="24"/>
        </w:rPr>
        <w:t xml:space="preserve"> </w:t>
      </w:r>
      <w:r>
        <w:rPr>
          <w:rFonts w:eastAsia="Times New Roman" w:cs="Times New Roman"/>
          <w:szCs w:val="24"/>
        </w:rPr>
        <w:t>Δικαίου</w:t>
      </w:r>
      <w:r>
        <w:rPr>
          <w:rFonts w:eastAsia="Times New Roman" w:cs="Times New Roman"/>
          <w:szCs w:val="24"/>
        </w:rPr>
        <w:t xml:space="preserve"> σε βάρος του </w:t>
      </w:r>
      <w:r>
        <w:rPr>
          <w:rFonts w:eastAsia="Times New Roman" w:cs="Times New Roman"/>
          <w:szCs w:val="24"/>
        </w:rPr>
        <w:t>Ελληνικού Δικαίου</w:t>
      </w:r>
      <w:r>
        <w:rPr>
          <w:rFonts w:eastAsia="Times New Roman" w:cs="Times New Roman"/>
          <w:szCs w:val="24"/>
        </w:rPr>
        <w:t xml:space="preserve">. </w:t>
      </w:r>
      <w:r>
        <w:rPr>
          <w:rFonts w:eastAsia="Times New Roman" w:cs="Times New Roman"/>
          <w:szCs w:val="24"/>
        </w:rPr>
        <w:t xml:space="preserve">Συντήρηση είναι να δέχεσαι την </w:t>
      </w:r>
      <w:r>
        <w:rPr>
          <w:rFonts w:eastAsia="Times New Roman" w:cs="Times New Roman"/>
          <w:szCs w:val="24"/>
        </w:rPr>
        <w:lastRenderedPageBreak/>
        <w:t xml:space="preserve">παρουσία ξένων στρατιωτικών βάσεων, στρατευμάτων στο ελληνικό έδαφος και να αποδέχεσαι τα αντίστοιχα άρθρα του Συντάγματος που την επιτρέπουν. Συντήρηση είναι να αναγνωρίζεις τυπικά ορισμένα δικαιώματα στο Σύνταγμα και να τα </w:t>
      </w:r>
      <w:r>
        <w:rPr>
          <w:rFonts w:eastAsia="Times New Roman" w:cs="Times New Roman"/>
          <w:szCs w:val="24"/>
        </w:rPr>
        <w:t>υπονομεύεις με χίλιους τρόπους, όπως για παράδειγμα είναι το δικαίωμα στην απεργία. Συντήρηση είναι να μην ακουμπάς καν αναγκαίους, υπερώριμους εκσυγχρονισμούς, κατοχυρωμένους αλλού εδώ και αιώνες, σε άλλες χώρες, όπως είναι ο πλήρης διαχωρισμός Κράτους-Εκ</w:t>
      </w:r>
      <w:r>
        <w:rPr>
          <w:rFonts w:eastAsia="Times New Roman" w:cs="Times New Roman"/>
          <w:szCs w:val="24"/>
        </w:rPr>
        <w:t>κλησίας και να τους προσπερνάς με ημίμετρα και να προσθέτεις μάλιστα και έναν νέο, επιχειρηματικό αυτήν τη φορά εναγκαλισμό με την Εκκλησία, όπως είναι το Ταμείο Αξιοποίησης Εκκλησιαστικής Περιουσίας, στο οποίο εντάσσετε και αμφισβητούμενες εκτάσεις για να</w:t>
      </w:r>
      <w:r>
        <w:rPr>
          <w:rFonts w:eastAsia="Times New Roman" w:cs="Times New Roman"/>
          <w:szCs w:val="24"/>
        </w:rPr>
        <w:t xml:space="preserve"> αποσπάσετε αυτήν τη φορά τη συναίνεση της Εκκλησίας στις περιορισμένου χαρακτήρα αλλαγές τις οποίες προτείνετε. Όλα αυτά είναι συντήρηση. Και πάνω από όλα, συντήρηση είναι το ίδιο το αστικό Σύνταγμα, το οποίο κατοχυρώνει την εξουσία και τις διεθνείς συμμα</w:t>
      </w:r>
      <w:r>
        <w:rPr>
          <w:rFonts w:eastAsia="Times New Roman" w:cs="Times New Roman"/>
          <w:szCs w:val="24"/>
        </w:rPr>
        <w:t>χίες της κυρίαρχης εκμεταλλεύτριας τάξης, το οποίο πλέον έχετε αναλά</w:t>
      </w:r>
      <w:r>
        <w:rPr>
          <w:rFonts w:eastAsia="Times New Roman" w:cs="Times New Roman"/>
          <w:szCs w:val="24"/>
        </w:rPr>
        <w:lastRenderedPageBreak/>
        <w:t>βει όχι μόνο να το υπερασπιστείτε απλώς, αλλά και να το μακιγιάρετε</w:t>
      </w:r>
      <w:r>
        <w:rPr>
          <w:rFonts w:eastAsia="Times New Roman" w:cs="Times New Roman"/>
          <w:szCs w:val="24"/>
        </w:rPr>
        <w:t xml:space="preserve"> </w:t>
      </w:r>
      <w:r>
        <w:rPr>
          <w:rFonts w:eastAsia="Times New Roman" w:cs="Times New Roman"/>
          <w:szCs w:val="24"/>
        </w:rPr>
        <w:t>συνεχώς, για να μην φαίνεται ο βαθιά ταξικός, αντιλαϊκός και ξεπερασμένος χαρακτήρας του.</w:t>
      </w:r>
    </w:p>
    <w:p w14:paraId="7200B43B"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Και επειδή σας αρέσει η ιστορί</w:t>
      </w:r>
      <w:r>
        <w:rPr>
          <w:rFonts w:eastAsia="Times New Roman" w:cs="Times New Roman"/>
          <w:szCs w:val="24"/>
        </w:rPr>
        <w:t xml:space="preserve">α, θυμίζουμε ότι το Σύνταγμα στην αρχική, τυπική του μορφή, ήταν καρπός των αστικών επαναστάσεων, στις πιο πολλές περιπτώσεις ένοπλων, με το αίμα του λαού να ρέει ποτάμι. Ήταν προϊόν πολεμικών αναμετρήσεων, την περίοδο κατά την οποία ο καπιταλισμός και το </w:t>
      </w:r>
      <w:r>
        <w:rPr>
          <w:rFonts w:eastAsia="Times New Roman" w:cs="Times New Roman"/>
          <w:szCs w:val="24"/>
        </w:rPr>
        <w:t>πολιτικό του σύστημα ήταν προοδευτικότερο σε σχέση με τη φεουδαρχία και η αστική τάξη ήταν η ανερχόμενη τότε επαναστατική τάξη, σε σχέση με τους φεουδάρχες.</w:t>
      </w:r>
    </w:p>
    <w:p w14:paraId="7200B43C"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Από τη στιγμή όμως που η αστική τάξη πήρε όλη την εξουσία στα χέρια της, εδραιώνοντας τη δικτατορία</w:t>
      </w:r>
      <w:r>
        <w:rPr>
          <w:rFonts w:eastAsia="Times New Roman" w:cs="Times New Roman"/>
          <w:szCs w:val="24"/>
        </w:rPr>
        <w:t xml:space="preserve"> της, έχασε οριστικά τον όποιο προοδευτικό ρόλο έπαιζε, έγινε τάξη καταπίεσης με βασικό αντίπαλο την εργατική τάξη, τα λαϊκά στρώματα, που τα </w:t>
      </w:r>
      <w:r>
        <w:rPr>
          <w:rFonts w:eastAsia="Times New Roman" w:cs="Times New Roman"/>
          <w:szCs w:val="24"/>
        </w:rPr>
        <w:t xml:space="preserve">συμφέροντά </w:t>
      </w:r>
      <w:r>
        <w:rPr>
          <w:rFonts w:eastAsia="Times New Roman" w:cs="Times New Roman"/>
          <w:szCs w:val="24"/>
        </w:rPr>
        <w:t>τους αντικειμενικά είναι πιο κοντά σε αυτά της εργατικής, όπως είναι οι αυτοαπασχολούμενοι, οι επαγγελμ</w:t>
      </w:r>
      <w:r>
        <w:rPr>
          <w:rFonts w:eastAsia="Times New Roman" w:cs="Times New Roman"/>
          <w:szCs w:val="24"/>
        </w:rPr>
        <w:t>ατίες αγρότες κ.λπ.</w:t>
      </w:r>
      <w:r>
        <w:rPr>
          <w:rFonts w:eastAsia="Times New Roman" w:cs="Times New Roman"/>
          <w:szCs w:val="24"/>
        </w:rPr>
        <w:t>.</w:t>
      </w:r>
    </w:p>
    <w:p w14:paraId="7200B43D" w14:textId="77777777" w:rsidR="00412B74" w:rsidRDefault="00EE22A4">
      <w:pPr>
        <w:spacing w:line="600" w:lineRule="auto"/>
        <w:ind w:firstLine="720"/>
        <w:jc w:val="both"/>
        <w:rPr>
          <w:rFonts w:eastAsia="Times New Roman"/>
          <w:szCs w:val="24"/>
        </w:rPr>
      </w:pPr>
      <w:r>
        <w:rPr>
          <w:rFonts w:eastAsia="Times New Roman"/>
          <w:szCs w:val="24"/>
        </w:rPr>
        <w:lastRenderedPageBreak/>
        <w:t>Η αναφορά στο αστικό Σύνταγμα σε όλες τις χώρες -και στη δική μας- για την ισότητα των πολιτών είναι ψευδεπίγραφη, γιατί είναι μόνο τυπική, αφού εξισώνει τον κάτοχο του κεφαλαίου με τον κάτοχο της εργατικής δύναμης, γιατί δεν είναι ουσ</w:t>
      </w:r>
      <w:r>
        <w:rPr>
          <w:rFonts w:eastAsia="Times New Roman"/>
          <w:szCs w:val="24"/>
        </w:rPr>
        <w:t xml:space="preserve">ιαστικά και πραγματικά ίσος ο εργάτης, ο φτωχός άνθρωπος, ο μεροκαματιάρης, ο βιοπαλαιστής με αυτόν που έχει στα χέρια του τον πλούτο, που έχει στην ιδιοκτησία του πολύ μεγάλες επιχειρήσεις, στις οποίες προσλαμβάνει και απολύει με βάση την κερδοφορία του, </w:t>
      </w:r>
      <w:r>
        <w:rPr>
          <w:rFonts w:eastAsia="Times New Roman"/>
          <w:szCs w:val="24"/>
        </w:rPr>
        <w:t>που έχει στα χέρια του μέσα ενημέρωσης, άλλους μηχανισμούς, άρα όχι μόνο επηρεάζει, αλλά και χειραγωγεί τη λαϊκή συνείδηση, την ελεύθερη βούληση, όπως λέτε εσείς, που φυσικά μόνο ελεύθερη δεν είναι. Το ίδιο κάλπικη και τυπική είναι η λεγόμενη λαϊκή κυριαρχ</w:t>
      </w:r>
      <w:r>
        <w:rPr>
          <w:rFonts w:eastAsia="Times New Roman"/>
          <w:szCs w:val="24"/>
        </w:rPr>
        <w:t xml:space="preserve">ία μέσω του γενικού εκλογικού δικαιώματος, γιατί δεν μπορεί να υπάρξει τέτοια στις συνθήκες εκμετάλλευσης, στις κυριαρχίες παντού της αντιδραστικής πλέον ιστορικά αστικής ιδεολογίας, μέσα από πολυπλόκαμους τυπικούς και άτυπους μηχανισμούς. </w:t>
      </w:r>
    </w:p>
    <w:p w14:paraId="7200B43E" w14:textId="77777777" w:rsidR="00412B74" w:rsidRDefault="00EE22A4">
      <w:pPr>
        <w:spacing w:line="600" w:lineRule="auto"/>
        <w:ind w:firstLine="720"/>
        <w:contextualSpacing/>
        <w:jc w:val="both"/>
        <w:rPr>
          <w:rFonts w:eastAsia="Times New Roman"/>
          <w:szCs w:val="24"/>
        </w:rPr>
      </w:pPr>
      <w:r>
        <w:rPr>
          <w:rFonts w:eastAsia="Times New Roman"/>
          <w:szCs w:val="24"/>
        </w:rPr>
        <w:lastRenderedPageBreak/>
        <w:t>Ο ταξικός χαρακ</w:t>
      </w:r>
      <w:r>
        <w:rPr>
          <w:rFonts w:eastAsia="Times New Roman"/>
          <w:szCs w:val="24"/>
        </w:rPr>
        <w:t>τήρας του Συντάγματος φαίνεται και από το γεγονός ότι αυτός ο χαρακτήρας καθορίζει το σύνολο των εξειδικευμένων νόμων και τον αξόνων λειτουργίας και δράσης του πολιτικού συστήματος. Χαρακτηριστική περίπτωση είναι τα πάμπολλα γενικόλογα άρθρα του Συντάγματο</w:t>
      </w:r>
      <w:r>
        <w:rPr>
          <w:rFonts w:eastAsia="Times New Roman"/>
          <w:szCs w:val="24"/>
        </w:rPr>
        <w:t>ς που διακηρύσσουν μια σειρά από δικαιώματα, τα οποία βέβαια υπονομεύονται στην πράξη με ρήτρες, με παραθυράκια</w:t>
      </w:r>
      <w:r>
        <w:rPr>
          <w:rFonts w:eastAsia="Times New Roman"/>
          <w:szCs w:val="24"/>
        </w:rPr>
        <w:t xml:space="preserve"> </w:t>
      </w:r>
      <w:r>
        <w:rPr>
          <w:rFonts w:eastAsia="Times New Roman"/>
          <w:szCs w:val="24"/>
        </w:rPr>
        <w:t xml:space="preserve">διάφορα, με εξαιρέσεις και φυσικά με εκατοντάδες αντιλαϊκούς νόμους που εσείς ψηφίζετε. </w:t>
      </w:r>
    </w:p>
    <w:p w14:paraId="7200B43F" w14:textId="77777777" w:rsidR="00412B74" w:rsidRDefault="00EE22A4">
      <w:pPr>
        <w:spacing w:line="600" w:lineRule="auto"/>
        <w:ind w:firstLine="720"/>
        <w:contextualSpacing/>
        <w:jc w:val="both"/>
        <w:rPr>
          <w:rFonts w:eastAsia="Times New Roman"/>
          <w:szCs w:val="24"/>
        </w:rPr>
      </w:pPr>
      <w:r>
        <w:rPr>
          <w:rFonts w:eastAsia="Times New Roman"/>
          <w:szCs w:val="24"/>
        </w:rPr>
        <w:t>Στο Σύνταγμα, για παράδειγμα, διακηρύσσεται το δικαίωμα</w:t>
      </w:r>
      <w:r>
        <w:rPr>
          <w:rFonts w:eastAsia="Times New Roman"/>
          <w:szCs w:val="24"/>
        </w:rPr>
        <w:t xml:space="preserve"> στην εργασία και η ανεργία είναι στο 20%, ενώ οι τρεις στους δέκα, δηλαδή ένα 30% επιπλέον, δουλεύει με μερική απασχόληση. Στο Σύνταγμα διακηρύσσεται το δικαίωμα στην κατοικία. Πώς, όμως, αυτό εμποδίζει αυτή η κατοικία να επιβαρύνεται με δυσβάσταχτους φόρ</w:t>
      </w:r>
      <w:r>
        <w:rPr>
          <w:rFonts w:eastAsia="Times New Roman"/>
          <w:szCs w:val="24"/>
        </w:rPr>
        <w:t>ους, όπως ο ΕΝΦΙΑ, ή και να κατάσχεται για χρέη προς τις τράπεζες, όπως κάνετε κι εσείς με το μπαράζ των πλειστηριασμών που έρχεται και με την αναθεώρηση ακόμα και αυτού του περιορισμένου νόμου Κατσέλη;</w:t>
      </w:r>
    </w:p>
    <w:p w14:paraId="7200B440" w14:textId="77777777" w:rsidR="00412B74" w:rsidRDefault="00EE22A4">
      <w:pPr>
        <w:spacing w:line="600" w:lineRule="auto"/>
        <w:ind w:firstLine="720"/>
        <w:contextualSpacing/>
        <w:jc w:val="both"/>
        <w:rPr>
          <w:rFonts w:eastAsia="Times New Roman"/>
          <w:szCs w:val="24"/>
        </w:rPr>
      </w:pPr>
      <w:r>
        <w:rPr>
          <w:rFonts w:eastAsia="Times New Roman"/>
          <w:szCs w:val="24"/>
        </w:rPr>
        <w:t>Στο Σύνταγμα επίσης διακηρύσσεται το δικαίωμα στην απ</w:t>
      </w:r>
      <w:r>
        <w:rPr>
          <w:rFonts w:eastAsia="Times New Roman"/>
          <w:szCs w:val="24"/>
        </w:rPr>
        <w:t xml:space="preserve">εργία και την ίδια στιγμή επιβάλλονται εξαιρέσεις ή θεσπίζονται </w:t>
      </w:r>
      <w:r>
        <w:rPr>
          <w:rFonts w:eastAsia="Times New Roman"/>
          <w:szCs w:val="24"/>
        </w:rPr>
        <w:lastRenderedPageBreak/>
        <w:t xml:space="preserve">νόμοι όπως ο δικός σας νόμος, που χτυπάει το δικαίωμα αυτό στην πράξη, με αποτέλεσμα εννιά στις δέκα απεργίες να βγαίνουν παράνομες και καταχρηστικές. </w:t>
      </w:r>
    </w:p>
    <w:p w14:paraId="7200B441" w14:textId="77777777" w:rsidR="00412B74" w:rsidRDefault="00EE22A4">
      <w:pPr>
        <w:spacing w:line="600" w:lineRule="auto"/>
        <w:ind w:firstLine="720"/>
        <w:contextualSpacing/>
        <w:jc w:val="both"/>
        <w:rPr>
          <w:rFonts w:eastAsia="Times New Roman"/>
          <w:szCs w:val="24"/>
        </w:rPr>
      </w:pPr>
      <w:r>
        <w:rPr>
          <w:rFonts w:eastAsia="Times New Roman"/>
          <w:szCs w:val="24"/>
        </w:rPr>
        <w:t>Γιατί συμβαίνουν όλα αυτά; Διότι το υπέρ</w:t>
      </w:r>
      <w:r>
        <w:rPr>
          <w:rFonts w:eastAsia="Times New Roman"/>
          <w:szCs w:val="24"/>
        </w:rPr>
        <w:t>τατο δικαίωμα που αναγνωρίζει το Σύνταγμα και συνολικά το σύστημά σας, είναι η καπιταλιστική ιδιοκτησία στα μέσα παραγωγής, η εκμετάλλευση ανθρώπου από άνθρωπο, δηλαδή τα βάθρα αυτής της αστικής εξουσίας. Μπροστά σ’ αυτό που παρουσιάζεται άλλοτε ως δημόσιο</w:t>
      </w:r>
      <w:r>
        <w:rPr>
          <w:rFonts w:eastAsia="Times New Roman"/>
          <w:szCs w:val="24"/>
        </w:rPr>
        <w:t xml:space="preserve"> συμφέρον, άλλοτε ως δημόσια ασφάλεια, όλα τα άλλα υποχωρούν. Τέτοιον χαρακτήρα υποκριτικό, ψεύτικο θα έχουν και όποια δικαιώματα προτείνεται από τον ΣΥΡΙΖΑ να αναγνωριστούν στο Σύνταγμα, τη στιγμή που κι εσείς οι ίδιοι ως Κυβέρνηση, αλλά και άλλα κόμματα,</w:t>
      </w:r>
      <w:r>
        <w:rPr>
          <w:rFonts w:eastAsia="Times New Roman"/>
          <w:szCs w:val="24"/>
        </w:rPr>
        <w:t xml:space="preserve"> θα τα υπονομεύουν στην πράξη.</w:t>
      </w:r>
    </w:p>
    <w:p w14:paraId="7200B442" w14:textId="77777777" w:rsidR="00412B74" w:rsidRDefault="00EE22A4">
      <w:pPr>
        <w:spacing w:line="600" w:lineRule="auto"/>
        <w:ind w:firstLine="720"/>
        <w:contextualSpacing/>
        <w:jc w:val="both"/>
        <w:rPr>
          <w:rFonts w:eastAsia="Times New Roman"/>
          <w:szCs w:val="24"/>
        </w:rPr>
      </w:pPr>
      <w:r>
        <w:rPr>
          <w:rFonts w:eastAsia="Times New Roman"/>
          <w:szCs w:val="24"/>
        </w:rPr>
        <w:t>Ο κ. Τσίπρας, για παράδειγμα, μίλησε για το άρθρο που αφορά στις συλλογικές συμβάσεις, την ίδια στιγμή που η Κυβέρνησή του ψήφισε νόμο που προβλέπει ότι ο κατώτατος μισθός θα ορίζεται με απόφαση του Υπουργού και όχι με συλλογ</w:t>
      </w:r>
      <w:r>
        <w:rPr>
          <w:rFonts w:eastAsia="Times New Roman"/>
          <w:szCs w:val="24"/>
        </w:rPr>
        <w:t xml:space="preserve">ικές διαπραγματεύσεις. Πρόσθεσε μάλιστα ο κ. Τσίπρας ότι με βάση </w:t>
      </w:r>
      <w:r>
        <w:rPr>
          <w:rFonts w:eastAsia="Times New Roman"/>
          <w:szCs w:val="24"/>
        </w:rPr>
        <w:lastRenderedPageBreak/>
        <w:t xml:space="preserve">τον θεσμό αυτόν, οι κοινωνικοί εταίροι θα αποφασίζουν για τους μισθούς, λόγου χάρη, λες και δεν υπάρχουν αντεργατικοί νόμοι που καθορίζουν τα πάντα. </w:t>
      </w:r>
    </w:p>
    <w:p w14:paraId="7200B443" w14:textId="77777777" w:rsidR="00412B74" w:rsidRDefault="00EE22A4">
      <w:pPr>
        <w:spacing w:line="600" w:lineRule="auto"/>
        <w:ind w:firstLine="720"/>
        <w:contextualSpacing/>
        <w:jc w:val="both"/>
        <w:rPr>
          <w:rFonts w:eastAsia="Times New Roman"/>
          <w:szCs w:val="24"/>
        </w:rPr>
      </w:pPr>
      <w:r>
        <w:rPr>
          <w:rFonts w:eastAsia="Times New Roman"/>
          <w:szCs w:val="24"/>
        </w:rPr>
        <w:t>Το ζήτημα, όμως, δεν σταματά εδώ. Και μόν</w:t>
      </w:r>
      <w:r>
        <w:rPr>
          <w:rFonts w:eastAsia="Times New Roman"/>
          <w:szCs w:val="24"/>
        </w:rPr>
        <w:t>ο ο όρος «κοινωνικός εταιρισμός» δείχνει τι κόμμα είναι ο ΣΥΡΙΖΑ και ποια είναι η πολιτική του. Πολλές φορές βέβαια, επειδή το Σύνταγμα έρχεται συνήθως εκ των υστέρων να προσαρμοστεί σε ανάγκες του συστήματος και να δώσει νομιμότητα σε ό,τι ήδη έχει εμφανι</w:t>
      </w:r>
      <w:r>
        <w:rPr>
          <w:rFonts w:eastAsia="Times New Roman"/>
          <w:szCs w:val="24"/>
        </w:rPr>
        <w:t xml:space="preserve">στεί, υπήρξαν περιπτώσεις που τυπικά παραβιάστηκε το Σύνταγμα, πετάχτηκε στον κάλαθο των αχρήστων για να στηριχθεί μια επιλογή που δεν είχε κατοχυρωθεί ακόμα συνταγματικά. </w:t>
      </w:r>
    </w:p>
    <w:p w14:paraId="7200B444" w14:textId="77777777" w:rsidR="00412B74" w:rsidRDefault="00EE22A4">
      <w:pPr>
        <w:spacing w:line="600" w:lineRule="auto"/>
        <w:ind w:firstLine="720"/>
        <w:contextualSpacing/>
        <w:jc w:val="both"/>
        <w:rPr>
          <w:rFonts w:eastAsia="Times New Roman"/>
          <w:szCs w:val="24"/>
        </w:rPr>
      </w:pPr>
      <w:r>
        <w:rPr>
          <w:rFonts w:eastAsia="Times New Roman"/>
          <w:szCs w:val="24"/>
        </w:rPr>
        <w:t xml:space="preserve">Αναφέρομαι, για παράδειγμα, στην περίπτωση που τα </w:t>
      </w:r>
      <w:r>
        <w:rPr>
          <w:rFonts w:eastAsia="Times New Roman"/>
          <w:szCs w:val="24"/>
        </w:rPr>
        <w:t>νατο</w:t>
      </w:r>
      <w:r>
        <w:rPr>
          <w:rFonts w:eastAsia="Times New Roman"/>
          <w:szCs w:val="24"/>
        </w:rPr>
        <w:t>ϊκά στρατεύματα περνούσαν πολ</w:t>
      </w:r>
      <w:r>
        <w:rPr>
          <w:rFonts w:eastAsia="Times New Roman"/>
          <w:szCs w:val="24"/>
        </w:rPr>
        <w:t xml:space="preserve">λές φορές μέσα από ελληνικό έδαφος για να πολεμήσουν κατά της ενιαίας Γιουγκοσλαβίας, χωρίς να έχει προηγηθεί ούτε καν έγκριση της Βουλής με βάση τα προβλεπόμενα, αλλά και σε πολλές άλλες περιπτώσεις. </w:t>
      </w:r>
    </w:p>
    <w:p w14:paraId="7200B445"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Δεν είναι λίγες οι φορές που η </w:t>
      </w:r>
      <w:r>
        <w:rPr>
          <w:rFonts w:eastAsia="Times New Roman" w:cs="Times New Roman"/>
          <w:szCs w:val="24"/>
        </w:rPr>
        <w:t xml:space="preserve">Πλειοψηφία </w:t>
      </w:r>
      <w:r>
        <w:rPr>
          <w:rFonts w:eastAsia="Times New Roman" w:cs="Times New Roman"/>
          <w:szCs w:val="24"/>
        </w:rPr>
        <w:t>της Βουλής υ</w:t>
      </w:r>
      <w:r>
        <w:rPr>
          <w:rFonts w:eastAsia="Times New Roman" w:cs="Times New Roman"/>
          <w:szCs w:val="24"/>
        </w:rPr>
        <w:t xml:space="preserve">ιοθέτησε επιλογές που ήταν στα όρια της συνταγματικής νομιμότητας ή και σε αντίθεση με άρθρα του Συντάγματος. Ακόμα και </w:t>
      </w:r>
      <w:r>
        <w:rPr>
          <w:rFonts w:eastAsia="Times New Roman" w:cs="Times New Roman"/>
          <w:szCs w:val="24"/>
        </w:rPr>
        <w:lastRenderedPageBreak/>
        <w:t xml:space="preserve">σε κραυγαλέες τέτοιες περιπτώσεις η κυβερνητική πλειοψηφία με την ψήφο της έσβηνε κάθε τέτοια ή παρόμοια αυθαιρεσία. </w:t>
      </w:r>
    </w:p>
    <w:p w14:paraId="7200B446"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Κυρίες και κύριοι,</w:t>
      </w:r>
      <w:r>
        <w:rPr>
          <w:rFonts w:eastAsia="Times New Roman" w:cs="Times New Roman"/>
          <w:szCs w:val="24"/>
        </w:rPr>
        <w:t xml:space="preserve"> ας πάμε τώρα λίγο στις επιμέρους προτάσεις και της Κυβέρνησης και άλλων κομμάτων. Ο ΣΥΡΙΖΑ, με βάση και την πείρα από το 2012 και μετά, αλλά με βάση και την ευρωπαϊκή πείρα, επιδιώκει τη θωράκιση του πολιτικού συστήματος και με κυβερνήσεις συνεργασίας όσο</w:t>
      </w:r>
      <w:r>
        <w:rPr>
          <w:rFonts w:eastAsia="Times New Roman" w:cs="Times New Roman"/>
          <w:szCs w:val="24"/>
        </w:rPr>
        <w:t xml:space="preserve"> το δυνατόν αδιαπέραστες από τη λαϊκή αγανάκτηση και διεκδίκηση, μόνο και μόνο για να συνεχίσει την ίδια αντιλαϊκή πολιτική.</w:t>
      </w:r>
    </w:p>
    <w:p w14:paraId="7200B447"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Επιδιώκει να προλάβει πιθανούς τριγμούς και ρωγμές κυρίως από την προοπτική ανόδου της ταξικής πάλης που μπορεί να δημιουργήσει αστ</w:t>
      </w:r>
      <w:r>
        <w:rPr>
          <w:rFonts w:eastAsia="Times New Roman" w:cs="Times New Roman"/>
          <w:szCs w:val="24"/>
        </w:rPr>
        <w:t>άθεια σε αυτό το σύστημα. Μια τέτοια αστάθεια βέβαια είναι θεμιτή και δημιουργική, συμβάλλει στο να ανοίγει ο δρόμος για αλλαγές και ανατροπές σε όφελος των πολλών, των λαϊκών συμφερόντων. Γι’ αυτόν τον λόγο άλλωστε στο επίκεντρο του προβληματισμού όλων τω</w:t>
      </w:r>
      <w:r>
        <w:rPr>
          <w:rFonts w:eastAsia="Times New Roman" w:cs="Times New Roman"/>
          <w:szCs w:val="24"/>
        </w:rPr>
        <w:t>ν άλλων κομμάτων είναι το άρθρο για την εκλογή του Προέδρου της Δημοκρατίας, έτσι ώστε να μην χρησιμοποιείται για να διαλύεται η Κυβέρνηση και η Βουλή.</w:t>
      </w:r>
    </w:p>
    <w:p w14:paraId="7200B448"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Ο ΣΥΡΙΖΑ δεν προβλέπει μόνο τη δυνατότητα εκλογής του Προέδρου της Δημοκρατίας από τον λαό, αλλά και άσχ</w:t>
      </w:r>
      <w:r>
        <w:rPr>
          <w:rFonts w:eastAsia="Times New Roman" w:cs="Times New Roman"/>
          <w:szCs w:val="24"/>
        </w:rPr>
        <w:t>ετα από τον τρόπο εκλογής προβλέπει την ισχυροποίηση του θεσμού με διεύρυνση των αρμοδιοτήτων της Προεδρίας της Δημοκρατίας.</w:t>
      </w:r>
    </w:p>
    <w:p w14:paraId="7200B449"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Επίσης, για να εμποδίσει πρόωρες εκλογές, προτείνει η ψήφος δυσπιστίας να μην οδηγεί σε πτώση της Κυβέρνησης, αλλά να λειτουργεί αυ</w:t>
      </w:r>
      <w:r>
        <w:rPr>
          <w:rFonts w:eastAsia="Times New Roman" w:cs="Times New Roman"/>
          <w:szCs w:val="24"/>
        </w:rPr>
        <w:t>τή με τέτοιον τρόπο ώστε να δώσει τη δυνατότητα να συνεχιστεί η διακυβέρνηση με κυβέρνηση που έχασε την πλειοψηφία. Το πιο εντυπωσιακό είναι μάλιστα ότι αυτό εμφανίζεται και ως παράδειγμα δημοκρατίας. Έλεος δηλαδή!</w:t>
      </w:r>
    </w:p>
    <w:p w14:paraId="7200B44A"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Στην πραγματικότητα πρόκειται για συμπληρ</w:t>
      </w:r>
      <w:r>
        <w:rPr>
          <w:rFonts w:eastAsia="Times New Roman" w:cs="Times New Roman"/>
          <w:szCs w:val="24"/>
        </w:rPr>
        <w:t>ωματικά μέτρα θωράκισης του συστήματος, αφού ήδη υπάρχουν ένα σωρό άρθρα που έχουν στόχο την καταστολή, την αποτροπή με κάθε τρόπο, ώστε να μπορέσει η πραγματική πλειοψηφία, ο λαϊκός παράγοντας να βάλει τη σφραγίδα του στις εξελίξεις. Αφορά, για παράδειγμα</w:t>
      </w:r>
      <w:r>
        <w:rPr>
          <w:rFonts w:eastAsia="Times New Roman" w:cs="Times New Roman"/>
          <w:szCs w:val="24"/>
        </w:rPr>
        <w:t xml:space="preserve">, το άρθρο 48 και την κατάσταση πολιορκίας, ένα άρθρο βέβαια που υπάρχει στο ελληνικό Σύνταγμα από το 1833 με </w:t>
      </w:r>
      <w:r>
        <w:rPr>
          <w:rFonts w:eastAsia="Times New Roman" w:cs="Times New Roman"/>
          <w:szCs w:val="24"/>
        </w:rPr>
        <w:lastRenderedPageBreak/>
        <w:t>ειδική μορφή και επαναλαμβάνεται σε όλα τα αστικά συντάγματα έκτοτε.</w:t>
      </w:r>
    </w:p>
    <w:p w14:paraId="7200B44B"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Βέβαια, ο ΣΥΡΙΖΑ και άλλα κόμματα δεν συναντιούνται μόνο σε αυτό, στην προσπά</w:t>
      </w:r>
      <w:r>
        <w:rPr>
          <w:rFonts w:eastAsia="Times New Roman" w:cs="Times New Roman"/>
          <w:szCs w:val="24"/>
        </w:rPr>
        <w:t>θεια διευθέτησης των μεταξύ τους διαφορών για να μην κλονίζεται η κυβερνητική σταθερότητα. Ο ΣΥΡΙΖΑ και άλλα κόμματα, με τις κατά καιρούς θέσεις και τοποθετήσεις τους, συναντώνται και στην προσπάθεια αναστήλωσης του όποιου κλονισμένου κύρους αυτού του πολι</w:t>
      </w:r>
      <w:r>
        <w:rPr>
          <w:rFonts w:eastAsia="Times New Roman" w:cs="Times New Roman"/>
          <w:szCs w:val="24"/>
        </w:rPr>
        <w:t>τικού συστήματος, ακόμα και του αστικού Κοινοβουλίου, που το έχετε απαξιώσει, το έχετε απαξιώσει έτσι κι αλλιώς στα μάτια του ελληνικού λαού, εξαιτίας κυρίως των αντιλαϊκών πολιτικών σας, των εκατοντάδων μνημονιακών νόμων που έχετε ψηφίσει.</w:t>
      </w:r>
    </w:p>
    <w:p w14:paraId="7200B44C"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Είναι μια απαξί</w:t>
      </w:r>
      <w:r>
        <w:rPr>
          <w:rFonts w:eastAsia="Times New Roman" w:cs="Times New Roman"/>
          <w:szCs w:val="24"/>
        </w:rPr>
        <w:t>ωση βέβαια που έχει και διαφορετικές αφετηρίες, με τις οποίες ξέρετε πάρα πολύ καλά εδώ μέσα, και ο ελληνικός λαός που μας ακούει, ότι εμείς είμαστε κάθετα αντίθετοι. Γνωρίζετε όλοι σας σε αυτήν την Αίθουσα ότι το ΚΚΕ είναι ο πιο συνεπής πολέμιος των διαφό</w:t>
      </w:r>
      <w:r>
        <w:rPr>
          <w:rFonts w:eastAsia="Times New Roman" w:cs="Times New Roman"/>
          <w:szCs w:val="24"/>
        </w:rPr>
        <w:t>ρων αντιδραστικών, ακροδεξιών, φασιστικών πράξεων απαξίωσής του από σκοταδιστικές δυνάμεις.</w:t>
      </w:r>
    </w:p>
    <w:p w14:paraId="7200B44D"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 xml:space="preserve">Την ίδια στιγμή, όμως, καταγγέλλουμε ότι είναι βούτυρο στο ψωμί τέτοιων δυνάμεων η πρεμούρα σας και μέσω της συνταγματικής </w:t>
      </w:r>
      <w:r>
        <w:rPr>
          <w:rFonts w:eastAsia="Times New Roman" w:cs="Times New Roman"/>
          <w:szCs w:val="24"/>
        </w:rPr>
        <w:t xml:space="preserve">Αναθεώρησης </w:t>
      </w:r>
      <w:r>
        <w:rPr>
          <w:rFonts w:eastAsia="Times New Roman" w:cs="Times New Roman"/>
          <w:szCs w:val="24"/>
        </w:rPr>
        <w:t>να εμφανίσετε ηθικοποιημένο κ</w:t>
      </w:r>
      <w:r>
        <w:rPr>
          <w:rFonts w:eastAsia="Times New Roman" w:cs="Times New Roman"/>
          <w:szCs w:val="24"/>
        </w:rPr>
        <w:t>αι εξυγιασμένο το φθαρμένο αυτό σύστημα.</w:t>
      </w:r>
    </w:p>
    <w:p w14:paraId="7200B44E" w14:textId="77777777" w:rsidR="00412B74" w:rsidRDefault="00EE22A4">
      <w:pPr>
        <w:spacing w:line="600" w:lineRule="auto"/>
        <w:ind w:firstLine="720"/>
        <w:jc w:val="both"/>
        <w:rPr>
          <w:rFonts w:eastAsia="Times New Roman"/>
          <w:szCs w:val="24"/>
        </w:rPr>
      </w:pPr>
      <w:r>
        <w:rPr>
          <w:rFonts w:eastAsia="Times New Roman"/>
          <w:szCs w:val="24"/>
        </w:rPr>
        <w:t xml:space="preserve">Όμως, παίζετε αυτόν τον επικίνδυνο ρόλο, γιατί ο στόχος σας είναι άλλος. Θέλετε κυρίως να προλάβετε τις όποιες σημερινές ή αυριανές -δεν έχει σημασία πότε- ρωγμές μπορεί να επιφέρει στη σταθερότητα αυτού του σάπιου </w:t>
      </w:r>
      <w:r>
        <w:rPr>
          <w:rFonts w:eastAsia="Times New Roman"/>
          <w:szCs w:val="24"/>
        </w:rPr>
        <w:t xml:space="preserve">συστήματος το ανερχόμενο εργατικό λαϊκό κίνημα και μια φυσικά αντίστοιχη ριζοσπαστικοποίηση συνειδήσεων, που θα ανοίγει δρόμο πραγματικά προς τα εμπρός, προς την πραγματική και όχι επίπλαστη, σαν τη δική σας, πρόοδο. </w:t>
      </w:r>
    </w:p>
    <w:p w14:paraId="7200B44F" w14:textId="77777777" w:rsidR="00412B74" w:rsidRDefault="00EE22A4">
      <w:pPr>
        <w:spacing w:line="600" w:lineRule="auto"/>
        <w:ind w:firstLine="720"/>
        <w:jc w:val="both"/>
        <w:rPr>
          <w:rFonts w:eastAsia="Times New Roman"/>
          <w:szCs w:val="24"/>
        </w:rPr>
      </w:pPr>
      <w:r>
        <w:rPr>
          <w:rFonts w:eastAsia="Times New Roman"/>
          <w:szCs w:val="24"/>
        </w:rPr>
        <w:t xml:space="preserve">Μαζί φυσικά με αυτήν την προσπάθεια </w:t>
      </w:r>
      <w:r>
        <w:rPr>
          <w:rFonts w:eastAsia="Times New Roman"/>
          <w:szCs w:val="24"/>
        </w:rPr>
        <w:t>εξελίσσεται όλη αυτή η αποπροσανατολιστική και επικίνδυνη θεωρία ότι δήθεν για την κρίση στην Ελλάδα δεν φταίει το ίδιο το καπιταλιστικό σύστημα, αλλά η λειτουργία του εγχώριου πολιτικού συστήματος, λες και η κρίση είναι μόνο ελληνικό φαινόμενο.</w:t>
      </w:r>
    </w:p>
    <w:p w14:paraId="7200B450" w14:textId="77777777" w:rsidR="00412B74" w:rsidRDefault="00EE22A4">
      <w:pPr>
        <w:spacing w:line="600" w:lineRule="auto"/>
        <w:ind w:firstLine="720"/>
        <w:jc w:val="both"/>
        <w:rPr>
          <w:rFonts w:eastAsia="Times New Roman"/>
          <w:szCs w:val="24"/>
        </w:rPr>
      </w:pPr>
      <w:r>
        <w:rPr>
          <w:rFonts w:eastAsia="Times New Roman"/>
          <w:szCs w:val="24"/>
        </w:rPr>
        <w:lastRenderedPageBreak/>
        <w:t>Βεβαίως, ό</w:t>
      </w:r>
      <w:r>
        <w:rPr>
          <w:rFonts w:eastAsia="Times New Roman"/>
          <w:szCs w:val="24"/>
        </w:rPr>
        <w:t>λοι αυτοί οι φωστήρες, που έχουν αναλάβει μάλιστα και την εξυγίανση του συστήματος, θα πρέπει να αναζητήσουν άλλους λόγους και αιτίες όταν χτυπήσει μια νέα κρίση, κάτι το οποίο όχι μόνο δεν είναι απίθανο, αλλά ήδη προβλέπεται από μια σειρά σοβαρά επιτελεία</w:t>
      </w:r>
      <w:r>
        <w:rPr>
          <w:rFonts w:eastAsia="Times New Roman"/>
          <w:szCs w:val="24"/>
        </w:rPr>
        <w:t xml:space="preserve"> οικονομικών μελετών και ερευνών.</w:t>
      </w:r>
    </w:p>
    <w:p w14:paraId="7200B451" w14:textId="77777777" w:rsidR="00412B74" w:rsidRDefault="00EE22A4">
      <w:pPr>
        <w:spacing w:line="600" w:lineRule="auto"/>
        <w:ind w:firstLine="720"/>
        <w:jc w:val="both"/>
        <w:rPr>
          <w:rFonts w:eastAsia="Times New Roman"/>
          <w:szCs w:val="24"/>
        </w:rPr>
      </w:pPr>
      <w:r>
        <w:rPr>
          <w:rFonts w:eastAsia="Times New Roman"/>
          <w:szCs w:val="24"/>
        </w:rPr>
        <w:t xml:space="preserve">Στην επιχείρηση ηθικοποίησης του συστήματος εντάσσεται και το υπερώριμο αίτημα για την κατάργηση του άρθρου 86 που αφορά την ευθύνη Υπουργών, καθώς δεν μπορεί να υπάρξει σήμερα ούτε ένας λογικός άνθρωπος που να μη ζητά να μην έχουν διαφορετική μεταχείριση </w:t>
      </w:r>
      <w:r>
        <w:rPr>
          <w:rFonts w:eastAsia="Times New Roman"/>
          <w:szCs w:val="24"/>
        </w:rPr>
        <w:t xml:space="preserve">οι Υπουργοί από τους υπόλοιπους απλούς ανθρώπους του λαού μας στην περίπτωση που κάποιοι από αυτούς, από τους Υπουργούς, </w:t>
      </w:r>
      <w:r>
        <w:rPr>
          <w:rFonts w:eastAsia="Times New Roman"/>
          <w:szCs w:val="24"/>
        </w:rPr>
        <w:t xml:space="preserve">βαρύνονται </w:t>
      </w:r>
      <w:r>
        <w:rPr>
          <w:rFonts w:eastAsia="Times New Roman"/>
          <w:szCs w:val="24"/>
        </w:rPr>
        <w:t>με υποψία ή διαπιστωμένο αδίκημα.</w:t>
      </w:r>
    </w:p>
    <w:p w14:paraId="7200B452" w14:textId="77777777" w:rsidR="00412B74" w:rsidRDefault="00EE22A4">
      <w:pPr>
        <w:spacing w:line="600" w:lineRule="auto"/>
        <w:ind w:firstLine="720"/>
        <w:jc w:val="both"/>
        <w:rPr>
          <w:rFonts w:eastAsia="Times New Roman"/>
          <w:szCs w:val="24"/>
        </w:rPr>
      </w:pPr>
      <w:r>
        <w:rPr>
          <w:rFonts w:eastAsia="Times New Roman"/>
          <w:szCs w:val="24"/>
        </w:rPr>
        <w:t>Βεβαίως, από ό,τι βλέπουμε και εδώ καταφεύγετε σε ημίμετρα, γιατί από ό,τι φαίνεται με βάσ</w:t>
      </w:r>
      <w:r>
        <w:rPr>
          <w:rFonts w:eastAsia="Times New Roman"/>
          <w:szCs w:val="24"/>
        </w:rPr>
        <w:t xml:space="preserve">η τα όσα έχετε πει, τον τελικό λόγο θα τον έχει πάλι η Βουλή και η εκάστοτε κυβερνητική πλειοψηφία με κάποιες μικροαλλαγές. Η θέση που εμείς έχουμε </w:t>
      </w:r>
      <w:r>
        <w:rPr>
          <w:rFonts w:eastAsia="Times New Roman"/>
          <w:szCs w:val="24"/>
        </w:rPr>
        <w:lastRenderedPageBreak/>
        <w:t>επανειλημμένα διατυπώσει είναι να φύγουν όλα, μα όλα τα εμπόδια, για να προχωρά η έρευνα ή η δίωξη για τον σ</w:t>
      </w:r>
      <w:r>
        <w:rPr>
          <w:rFonts w:eastAsia="Times New Roman"/>
          <w:szCs w:val="24"/>
        </w:rPr>
        <w:t>υγκεκριμένο Υπουργό όπως σε όλες τις περιπτώσεις των υπολοίπων συμπολιτών μας.</w:t>
      </w:r>
    </w:p>
    <w:p w14:paraId="7200B453" w14:textId="77777777" w:rsidR="00412B74" w:rsidRDefault="00EE22A4">
      <w:pPr>
        <w:spacing w:line="600" w:lineRule="auto"/>
        <w:ind w:firstLine="720"/>
        <w:jc w:val="both"/>
        <w:rPr>
          <w:rFonts w:eastAsia="Times New Roman"/>
          <w:szCs w:val="24"/>
        </w:rPr>
      </w:pPr>
      <w:r>
        <w:rPr>
          <w:rFonts w:eastAsia="Times New Roman"/>
          <w:szCs w:val="24"/>
        </w:rPr>
        <w:t xml:space="preserve">Όπως, επίσης, δεν βγάζετε κιχ για τον διορισμό της ηγεσίας των </w:t>
      </w:r>
      <w:r>
        <w:rPr>
          <w:rFonts w:eastAsia="Times New Roman"/>
          <w:szCs w:val="24"/>
        </w:rPr>
        <w:t xml:space="preserve">ανωτάτων δικαστηρίων </w:t>
      </w:r>
      <w:r>
        <w:rPr>
          <w:rFonts w:eastAsia="Times New Roman"/>
          <w:szCs w:val="24"/>
        </w:rPr>
        <w:t>από την εκάστοτε κυβέρνηση. Γιατί να διορίζεται η δικαιοσύνη; Για να την χειραγωγείτε περισσό</w:t>
      </w:r>
      <w:r>
        <w:rPr>
          <w:rFonts w:eastAsia="Times New Roman"/>
          <w:szCs w:val="24"/>
        </w:rPr>
        <w:t xml:space="preserve">τερο και καλύτερα εσείς ο ίδιοι, οι εκάστοτε κυβερνώντες; </w:t>
      </w:r>
    </w:p>
    <w:p w14:paraId="7200B454" w14:textId="77777777" w:rsidR="00412B74" w:rsidRDefault="00EE22A4">
      <w:pPr>
        <w:spacing w:line="600" w:lineRule="auto"/>
        <w:ind w:firstLine="720"/>
        <w:jc w:val="both"/>
        <w:rPr>
          <w:rFonts w:eastAsia="Times New Roman"/>
          <w:szCs w:val="24"/>
        </w:rPr>
      </w:pPr>
      <w:r>
        <w:rPr>
          <w:rFonts w:eastAsia="Times New Roman"/>
          <w:szCs w:val="24"/>
        </w:rPr>
        <w:t>Στο ίδιο πλαίσιο εντάσσονται και άλλες σκέψεις για τα προνόμια Βουλευτών, που χρησιμοποιείτε παραπλανητικά ως δήθεν εργαλείο καταπολέμησης της διαφθοράς. Εδώ βρίσκεται, επίσης, μεγάλη κοροϊδία σε β</w:t>
      </w:r>
      <w:r>
        <w:rPr>
          <w:rFonts w:eastAsia="Times New Roman"/>
          <w:szCs w:val="24"/>
        </w:rPr>
        <w:t>άρος του λαού μας. Η διαφθορά ανθεί μέσα στην ίδια την καπιταλιστική αγορά, η ανταγωνιστικότητα περικλείει μέσα τις εξαγορές, εκβιασμούς, κλοπή πνευματικής ιδιοκτησίας, μίζες, φωτογραφικούς</w:t>
      </w:r>
      <w:r>
        <w:rPr>
          <w:rFonts w:eastAsia="Times New Roman"/>
          <w:szCs w:val="24"/>
        </w:rPr>
        <w:t xml:space="preserve"> </w:t>
      </w:r>
      <w:r>
        <w:rPr>
          <w:rFonts w:eastAsia="Times New Roman"/>
          <w:szCs w:val="24"/>
        </w:rPr>
        <w:t xml:space="preserve">διαγωνισμούς, φτάνει έως και τις μαφιόζικες δολοφονίες. Δεν είναι </w:t>
      </w:r>
      <w:r>
        <w:rPr>
          <w:rFonts w:eastAsia="Times New Roman"/>
          <w:szCs w:val="24"/>
        </w:rPr>
        <w:t>τυχαίο ότι σε ένα κράτος μπορεί κάτι να θεωρείται νόμιμο και το ίδιο σε άλλο μη νόμιμο. Άρα, δεν υπάρχει στο αστικό σύστημα ένα ενιαίο μέτρο ηθικής και νομιμότητας.</w:t>
      </w:r>
    </w:p>
    <w:p w14:paraId="7200B455" w14:textId="77777777" w:rsidR="00412B74" w:rsidRDefault="00EE22A4">
      <w:pPr>
        <w:spacing w:line="600" w:lineRule="auto"/>
        <w:ind w:firstLine="720"/>
        <w:jc w:val="both"/>
        <w:rPr>
          <w:rFonts w:eastAsia="Times New Roman"/>
          <w:szCs w:val="24"/>
        </w:rPr>
      </w:pPr>
      <w:r>
        <w:rPr>
          <w:rFonts w:eastAsia="Times New Roman"/>
          <w:szCs w:val="24"/>
        </w:rPr>
        <w:lastRenderedPageBreak/>
        <w:t>Ο κ. Τσίπρας, μιλώντας στην Κοινοβουλευτική του Ομάδα έβαλε ένα ρητορικό ερώτημα που συσχετ</w:t>
      </w:r>
      <w:r>
        <w:rPr>
          <w:rFonts w:eastAsia="Times New Roman"/>
          <w:szCs w:val="24"/>
        </w:rPr>
        <w:t>ίστηκε με τις θητείες των Βουλευτών. Αυτό το ερώτημα έχει να κάνει με το αν η βουλευτική ιδιότητα είναι επάγγελμα ή προσφορά. Σήμερα την προσφορά την είπε λειτούργημα, λες και η προσφορά, το λειτούργημα τέλος πάντων του Βουλευτή είναι κάτι αυτοτελές και δε</w:t>
      </w:r>
      <w:r>
        <w:rPr>
          <w:rFonts w:eastAsia="Times New Roman"/>
          <w:szCs w:val="24"/>
        </w:rPr>
        <w:t xml:space="preserve">ν σχετίζεται με το περιεχόμενο, με το αν ψηφίζει νόμους που γκρεμίζουν μισθούς, που γκρεμίζουν συντάξεις, αν δίνει τη συγκατάθεσή του σε νέες πολεμικές στρατιωτικές βάσεις στη χώρα μας, αν συμφωνεί με την εγκατάσταση πυρηνικών, για παράδειγμα, αν συμφωνεί </w:t>
      </w:r>
      <w:r>
        <w:rPr>
          <w:rFonts w:eastAsia="Times New Roman"/>
          <w:szCs w:val="24"/>
        </w:rPr>
        <w:t>σε ιμπεριαλιστικές επεμβάσεις, σε πόλεμο αύριο. Τότε και οι ναζιστές, οι φασίστες Βουλευτές, με βάση την πρωθυπουργική ρήση θα έπρεπε να επαίρονται από τη σκοπιά τους για τη δική τους προσφορά, για το δικό τους ναζιστικό λειτούργημα.</w:t>
      </w:r>
    </w:p>
    <w:p w14:paraId="7200B456" w14:textId="77777777" w:rsidR="00412B74" w:rsidRDefault="00EE22A4">
      <w:pPr>
        <w:spacing w:line="600" w:lineRule="auto"/>
        <w:ind w:firstLine="720"/>
        <w:jc w:val="both"/>
        <w:rPr>
          <w:rFonts w:eastAsia="Times New Roman"/>
          <w:szCs w:val="24"/>
        </w:rPr>
      </w:pPr>
      <w:r>
        <w:rPr>
          <w:rFonts w:eastAsia="Times New Roman"/>
          <w:szCs w:val="24"/>
        </w:rPr>
        <w:t xml:space="preserve">Όσον αφορά την ασυλία </w:t>
      </w:r>
      <w:r>
        <w:rPr>
          <w:rFonts w:eastAsia="Times New Roman"/>
          <w:szCs w:val="24"/>
        </w:rPr>
        <w:t xml:space="preserve">Βουλευτών υπάρχει ήδη η πείρα που έχει δοκιμάσει το ΚΚΕ στην πλάτη του με την καταδίκη, για παράδειγμα, του Ευρωβουλευτή μας Σωτήρη Ζαριανόπουλου </w:t>
      </w:r>
      <w:r>
        <w:rPr>
          <w:rFonts w:eastAsia="Times New Roman"/>
          <w:szCs w:val="24"/>
        </w:rPr>
        <w:lastRenderedPageBreak/>
        <w:t>στη Θεσσαλονίκη, γιατί αποκάλεσε ναζιστική την εγκληματική οργάνωση της Χρυσής Αυγής.</w:t>
      </w:r>
    </w:p>
    <w:p w14:paraId="7200B457"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Για εμάς είναι καθαρό ότ</w:t>
      </w:r>
      <w:r>
        <w:rPr>
          <w:rFonts w:eastAsia="Times New Roman" w:cs="Times New Roman"/>
          <w:szCs w:val="24"/>
        </w:rPr>
        <w:t>ι η άρση ασυλίας δεν πρέπει να χρησιμοποιηθεί ή να χρησιμοποιείται για την δίωξη της πολιτικής δράσης του Βουλευτή.</w:t>
      </w:r>
    </w:p>
    <w:p w14:paraId="7200B458"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Σε </w:t>
      </w:r>
      <w:r>
        <w:rPr>
          <w:rFonts w:eastAsia="Times New Roman" w:cs="Times New Roman"/>
          <w:szCs w:val="24"/>
        </w:rPr>
        <w:t>αυτό το πλαίσιο</w:t>
      </w:r>
      <w:r>
        <w:rPr>
          <w:rFonts w:eastAsia="Times New Roman" w:cs="Times New Roman"/>
          <w:szCs w:val="24"/>
        </w:rPr>
        <w:t xml:space="preserve"> ο ΣΥΡΙΖΑ βαφτίζει και τα δημοψηφίσματα, που προτείνει, άμεση δημοκρατία, σαν συμμετοχική δημοκρατία, αν και δεν έχει στεγ</w:t>
      </w:r>
      <w:r>
        <w:rPr>
          <w:rFonts w:eastAsia="Times New Roman" w:cs="Times New Roman"/>
          <w:szCs w:val="24"/>
        </w:rPr>
        <w:t xml:space="preserve">νώσει ακόμα το μελάνι ούτε είναι μακριά μας το καλοκαίρι του 2015, όταν χρησιμοποίησε το δημοψήφισμα κάνοντας σκόπιμα τα στραβά μάτια για το πώς τα λαϊκά δημοψηφίσματα γίνονται όπλο της κυρίαρχης πολιτικής κατά κανόνα και πώς τα </w:t>
      </w:r>
      <w:r>
        <w:rPr>
          <w:rFonts w:eastAsia="Times New Roman" w:cs="Times New Roman"/>
          <w:szCs w:val="24"/>
        </w:rPr>
        <w:t xml:space="preserve">«όχι» </w:t>
      </w:r>
      <w:r>
        <w:rPr>
          <w:rFonts w:eastAsia="Times New Roman" w:cs="Times New Roman"/>
          <w:szCs w:val="24"/>
        </w:rPr>
        <w:t xml:space="preserve">γίνονται </w:t>
      </w:r>
      <w:r>
        <w:rPr>
          <w:rFonts w:eastAsia="Times New Roman" w:cs="Times New Roman"/>
          <w:szCs w:val="24"/>
        </w:rPr>
        <w:t>«ναι»</w:t>
      </w:r>
      <w:r>
        <w:rPr>
          <w:rFonts w:eastAsia="Times New Roman" w:cs="Times New Roman"/>
          <w:szCs w:val="24"/>
        </w:rPr>
        <w:t xml:space="preserve"> εν μία</w:t>
      </w:r>
      <w:r>
        <w:rPr>
          <w:rFonts w:eastAsia="Times New Roman" w:cs="Times New Roman"/>
          <w:szCs w:val="24"/>
        </w:rPr>
        <w:t xml:space="preserve"> νυκτί. </w:t>
      </w:r>
    </w:p>
    <w:p w14:paraId="7200B459"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υτό μη νομίζετε ότι γίνεται μόνο στην Ελλάδα. Αφορά και άλλες χώρες, όπως είναι η Γαλλία, η Ιρλανδία, όπου και εκεί –τα ζήσαμε- δημοψηφίσματα που δεν ήταν αρεστά, ανατράπηκαν στην πορεία μέσα από εκβιασμούς και πιέσεις. Δεν μας κάνει πλέον εντύπω</w:t>
      </w:r>
      <w:r>
        <w:rPr>
          <w:rFonts w:eastAsia="Times New Roman" w:cs="Times New Roman"/>
          <w:szCs w:val="24"/>
        </w:rPr>
        <w:t xml:space="preserve">ση. Άλλωστε ξέρουμε ότι έχει πολύ καλούς δασκάλους ο κ. Τσίπρας. </w:t>
      </w:r>
    </w:p>
    <w:p w14:paraId="7200B45A"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Από εκεί και πέρα φυσικά, δεν λείπουν και οι διάφορες αντιπαραθέσεις μεταξύ των κομμάτων για να συντηρούν –όπως είπαμε- αυτόν τον κάλπικο διπολικό καυγά, να κρύβουν την σύγκλισή τους σε μεγά</w:t>
      </w:r>
      <w:r>
        <w:rPr>
          <w:rFonts w:eastAsia="Times New Roman" w:cs="Times New Roman"/>
          <w:szCs w:val="24"/>
        </w:rPr>
        <w:t xml:space="preserve">λα, κρίσιμα ζητήματα, αλλά και στα ζητήματα της συνταγματικής </w:t>
      </w:r>
      <w:r>
        <w:rPr>
          <w:rFonts w:eastAsia="Times New Roman" w:cs="Times New Roman"/>
          <w:szCs w:val="24"/>
        </w:rPr>
        <w:t>Αναθεώρησης</w:t>
      </w:r>
      <w:r>
        <w:rPr>
          <w:rFonts w:eastAsia="Times New Roman" w:cs="Times New Roman"/>
          <w:szCs w:val="24"/>
        </w:rPr>
        <w:t>.</w:t>
      </w:r>
    </w:p>
    <w:p w14:paraId="7200B45B"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Το κάθε κόμμα και ο ΣΥΡΙΖΑ με διαφορετικό τρόπο παίρνει υπ</w:t>
      </w:r>
      <w:r>
        <w:rPr>
          <w:rFonts w:eastAsia="Times New Roman" w:cs="Times New Roman"/>
          <w:szCs w:val="24"/>
        </w:rPr>
        <w:t xml:space="preserve">’ </w:t>
      </w:r>
      <w:r>
        <w:rPr>
          <w:rFonts w:eastAsia="Times New Roman" w:cs="Times New Roman"/>
          <w:szCs w:val="24"/>
        </w:rPr>
        <w:t>όψιν το βάρος, παραδείγματος χάριν, ιστορικών παραδόσεων ή τη μεγάλη γοητεία που ασκούν ορισμένοι αστικοί εκσυγχρονισμοί,</w:t>
      </w:r>
      <w:r>
        <w:rPr>
          <w:rFonts w:eastAsia="Times New Roman" w:cs="Times New Roman"/>
          <w:szCs w:val="24"/>
        </w:rPr>
        <w:t xml:space="preserve"> που δεν θίγουν όμως τα συμφέροντα του συστήματος.</w:t>
      </w:r>
    </w:p>
    <w:p w14:paraId="7200B45C"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Για να δούμε ορισμένα απ’ αυτά: Η Νέα Δημοκρατία λόγου </w:t>
      </w:r>
      <w:r>
        <w:rPr>
          <w:rFonts w:eastAsia="Times New Roman" w:cs="Times New Roman"/>
          <w:szCs w:val="24"/>
        </w:rPr>
        <w:t xml:space="preserve">χάριν </w:t>
      </w:r>
      <w:r>
        <w:rPr>
          <w:rFonts w:eastAsia="Times New Roman" w:cs="Times New Roman"/>
          <w:szCs w:val="24"/>
        </w:rPr>
        <w:t xml:space="preserve">φοβάται τον υπερώριμο πλέον εκσυγχρονισμό του διαχωρισμού του </w:t>
      </w:r>
      <w:r>
        <w:rPr>
          <w:rFonts w:eastAsia="Times New Roman" w:cs="Times New Roman"/>
          <w:szCs w:val="24"/>
        </w:rPr>
        <w:t xml:space="preserve">Κράτους </w:t>
      </w:r>
      <w:r>
        <w:rPr>
          <w:rFonts w:eastAsia="Times New Roman" w:cs="Times New Roman"/>
          <w:szCs w:val="24"/>
        </w:rPr>
        <w:t xml:space="preserve">από την </w:t>
      </w:r>
      <w:r>
        <w:rPr>
          <w:rFonts w:eastAsia="Times New Roman" w:cs="Times New Roman"/>
          <w:szCs w:val="24"/>
        </w:rPr>
        <w:t>Εκκλησία</w:t>
      </w:r>
      <w:r>
        <w:rPr>
          <w:rFonts w:eastAsia="Times New Roman" w:cs="Times New Roman"/>
          <w:szCs w:val="24"/>
        </w:rPr>
        <w:t>. Τον φοβάται, όμως, και ο ΣΥΡΙΖΑ, φέρνοντας έναν μεσοβέζι</w:t>
      </w:r>
      <w:r>
        <w:rPr>
          <w:rFonts w:eastAsia="Times New Roman" w:cs="Times New Roman"/>
          <w:szCs w:val="24"/>
        </w:rPr>
        <w:t>κο, υποκριτικό άρθρο για διακριτούς ρόλους, όπως λέει.</w:t>
      </w:r>
    </w:p>
    <w:p w14:paraId="7200B45D"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Ο χωρισμός, όμως, της </w:t>
      </w:r>
      <w:r>
        <w:rPr>
          <w:rFonts w:eastAsia="Times New Roman" w:cs="Times New Roman"/>
          <w:szCs w:val="24"/>
        </w:rPr>
        <w:t xml:space="preserve">Εκκλησίας </w:t>
      </w:r>
      <w:r>
        <w:rPr>
          <w:rFonts w:eastAsia="Times New Roman" w:cs="Times New Roman"/>
          <w:szCs w:val="24"/>
        </w:rPr>
        <w:t xml:space="preserve">από το </w:t>
      </w:r>
      <w:r>
        <w:rPr>
          <w:rFonts w:eastAsia="Times New Roman" w:cs="Times New Roman"/>
          <w:szCs w:val="24"/>
        </w:rPr>
        <w:t xml:space="preserve">Κράτος </w:t>
      </w:r>
      <w:r>
        <w:rPr>
          <w:rFonts w:eastAsia="Times New Roman" w:cs="Times New Roman"/>
          <w:szCs w:val="24"/>
        </w:rPr>
        <w:t>είναι πραγματικά ώριμος και δεν έχει βέβαια κα</w:t>
      </w:r>
      <w:r>
        <w:rPr>
          <w:rFonts w:eastAsia="Times New Roman" w:cs="Times New Roman"/>
          <w:szCs w:val="24"/>
        </w:rPr>
        <w:t>μ</w:t>
      </w:r>
      <w:r>
        <w:rPr>
          <w:rFonts w:eastAsia="Times New Roman" w:cs="Times New Roman"/>
          <w:szCs w:val="24"/>
        </w:rPr>
        <w:t xml:space="preserve">μία σχέση αυτό με τη </w:t>
      </w:r>
      <w:r>
        <w:rPr>
          <w:rFonts w:eastAsia="Times New Roman" w:cs="Times New Roman"/>
          <w:szCs w:val="24"/>
        </w:rPr>
        <w:lastRenderedPageBreak/>
        <w:t>θρησκευτική πίστη, με τα θρησκευτικά πιστεύω –το αντίθετο μάλιστα- ούτε πλήττει τον λαϊ</w:t>
      </w:r>
      <w:r>
        <w:rPr>
          <w:rFonts w:eastAsia="Times New Roman" w:cs="Times New Roman"/>
          <w:szCs w:val="24"/>
        </w:rPr>
        <w:t>κό κλήρο, τους ιερείς για την απρόσκοπτη τέλεση των τελετουργικών διαδικασιών, των θρησκευτικών τους καθηκόντων, με αξιοπρεπείς μισθούς, με εργασιακά δικαιώματα και με μια σειρά τέτοια ζητήματα κυρίως για να ζήσουν τις οικογένειές τους. Το αντίθετο συμβαίν</w:t>
      </w:r>
      <w:r>
        <w:rPr>
          <w:rFonts w:eastAsia="Times New Roman" w:cs="Times New Roman"/>
          <w:szCs w:val="24"/>
        </w:rPr>
        <w:t>ει σήμερα με την πρόταση του ΣΥΡΙΖΑ και της Νέας Δημοκρατίας.</w:t>
      </w:r>
    </w:p>
    <w:p w14:paraId="7200B45E"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Επίσης, η Νέα Δημοκρατία, και άλλα κόμματα, είναι πιο ξεκάθαροι στη θέση για ιδιωτικά ΑΕΙ, </w:t>
      </w:r>
      <w:r>
        <w:rPr>
          <w:rFonts w:eastAsia="Times New Roman" w:cs="Times New Roman"/>
          <w:szCs w:val="24"/>
        </w:rPr>
        <w:t>ανώτατα εκπαιδευτικά ιδρύματα</w:t>
      </w:r>
      <w:r>
        <w:rPr>
          <w:rFonts w:eastAsia="Times New Roman" w:cs="Times New Roman"/>
          <w:szCs w:val="24"/>
        </w:rPr>
        <w:t xml:space="preserve">, ενώ ο ΣΥΡΙΖΑ εμφανίζεται αντιστεκόμενος. Την ίδια στιγμή, όμως, με βάση </w:t>
      </w:r>
      <w:r>
        <w:rPr>
          <w:rFonts w:eastAsia="Times New Roman" w:cs="Times New Roman"/>
          <w:szCs w:val="24"/>
        </w:rPr>
        <w:t xml:space="preserve">τις γενικότερες κατευθύνσεις της Ευρωπαϊκής Ένωσης, με τα μέτρα του Υπουργείου Παιδείας, με τους νόμους της αγοράς, η ιδιωτική παιδεία έχει εξαπλωθεί, έχει γιγαντωθεί, ενώ τα πανεπιστήμια λειτουργούν ως ιδιωτικά ιδρύματα της αγοράς στην πράξη. </w:t>
      </w:r>
    </w:p>
    <w:p w14:paraId="7200B45F"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Κρατάει, λο</w:t>
      </w:r>
      <w:r>
        <w:rPr>
          <w:rFonts w:eastAsia="Times New Roman" w:cs="Times New Roman"/>
          <w:szCs w:val="24"/>
        </w:rPr>
        <w:t xml:space="preserve">ιπόν, και ένα άρθρο -κάνοντας βέβαια στην πράξη άλλα- μόνο και μόνο για να περνάει αυτόν τον πλαστό </w:t>
      </w:r>
      <w:r>
        <w:rPr>
          <w:rFonts w:eastAsia="Times New Roman" w:cs="Times New Roman"/>
          <w:szCs w:val="24"/>
        </w:rPr>
        <w:lastRenderedPageBreak/>
        <w:t>διαχωρισμό από τη μία μεριά της «προόδου» που είναι υποτίθεται ο ΣΥΡΙΖΑ, και από την άλλη μεριά της «συντήρησης», που είναι η Νέα Δημοκρατία κ.λπ.</w:t>
      </w:r>
      <w:r>
        <w:rPr>
          <w:rFonts w:eastAsia="Times New Roman" w:cs="Times New Roman"/>
          <w:szCs w:val="24"/>
        </w:rPr>
        <w:t>.</w:t>
      </w:r>
    </w:p>
    <w:p w14:paraId="7200B460"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Ακόμη, ο</w:t>
      </w:r>
      <w:r>
        <w:rPr>
          <w:rFonts w:eastAsia="Times New Roman" w:cs="Times New Roman"/>
          <w:szCs w:val="24"/>
        </w:rPr>
        <w:t xml:space="preserve"> ΣΥΡΙΖΑ φαίνεται να επιλέγει ένα αναλογικότερο από το σημερινό εκλογικό σύστημα –και όχι βέβαια τη γνήσια απλή αναλογική- με μια γενική διατύπωση, που μάλιστα μπορεί να τροποποιείται ανάλογα και κατά περίσταση.</w:t>
      </w:r>
    </w:p>
    <w:p w14:paraId="7200B461"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Κάνετε υποχώρηση, ακόμα και σε αυτό που είχατ</w:t>
      </w:r>
      <w:r>
        <w:rPr>
          <w:rFonts w:eastAsia="Times New Roman" w:cs="Times New Roman"/>
          <w:szCs w:val="24"/>
        </w:rPr>
        <w:t xml:space="preserve">ε ψηφίσει πριν από δύο χρόνια. Λέτε ότι 10% των εδρών, τριάντα έδρες δηλαδή, θα μπορεί να μη διανέμεται αναλογικά, αλλά να δίνεται προφανώς μπόνους στο πρώτο κόμμα. Άλλη μία μεγαλοπρεπής κωλοτούμπα! </w:t>
      </w:r>
    </w:p>
    <w:p w14:paraId="7200B462"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Η Νέα Δημοκρατία υποστηρίζει κατά βάση το υπάρχον εκλογι</w:t>
      </w:r>
      <w:r>
        <w:rPr>
          <w:rFonts w:eastAsia="Times New Roman" w:cs="Times New Roman"/>
          <w:szCs w:val="24"/>
        </w:rPr>
        <w:t>κό σύστημα. Ο μεν ΣΥΡΙΖΑ εκτιμά ότι τέλειωσαν οι αυτοδύναμες κυβερνήσεις. Η δε Νέα Δημοκρατία θεωρεί ότι υπάρχει κάποια ελπίδα ακόμα για μια τέτοια δική της αυτοδύναμη κυβέρνηση.</w:t>
      </w:r>
    </w:p>
    <w:p w14:paraId="7200B463"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Επίσης, ο ΣΥΡΙΖΑ θέλει να εναρμονίσει καλύτερα ορισμένα άρθρα που αφορούν στη</w:t>
      </w:r>
      <w:r>
        <w:rPr>
          <w:rFonts w:eastAsia="Times New Roman" w:cs="Times New Roman"/>
          <w:szCs w:val="24"/>
        </w:rPr>
        <w:t xml:space="preserve">ν ενέργεια, το νερό, τις </w:t>
      </w:r>
      <w:r>
        <w:rPr>
          <w:rFonts w:eastAsia="Times New Roman" w:cs="Times New Roman"/>
          <w:szCs w:val="24"/>
        </w:rPr>
        <w:t>ανεξάρτητες αρχές</w:t>
      </w:r>
      <w:r>
        <w:rPr>
          <w:rFonts w:eastAsia="Times New Roman" w:cs="Times New Roman"/>
          <w:szCs w:val="24"/>
        </w:rPr>
        <w:t xml:space="preserve"> </w:t>
      </w:r>
      <w:r>
        <w:rPr>
          <w:rFonts w:eastAsia="Times New Roman" w:cs="Times New Roman"/>
          <w:szCs w:val="24"/>
        </w:rPr>
        <w:t>με τις καπιταλιστικές αναδιαρθρώσεις στην ελληνική οικονομία. Πίσω, όμως, από τον δημόσιο έλεγχο στα δίκτυα υποκρύπτεται όχι η αντινεοφιλελεύθερη ατζέντα –όπως λέτε- αλλά η πρόθεση να προχωρήσει πιο γρήγορα η απελευθέρωση σε αυτούς τους τομείς, με το δημόσ</w:t>
      </w:r>
      <w:r>
        <w:rPr>
          <w:rFonts w:eastAsia="Times New Roman" w:cs="Times New Roman"/>
          <w:szCs w:val="24"/>
        </w:rPr>
        <w:t xml:space="preserve">ιο να παίζει τον ρόλο του τροχονόμου των επιχειρηματικών συμφερόντων. </w:t>
      </w:r>
    </w:p>
    <w:p w14:paraId="7200B464"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Τέτοιες διαφορές φυσικά και υπάρχουν μεταξύ σας δεν ανατρέπουν, όμως, τη μεγάλη στρατηγική ταύτισή σας, την οποία βλέπει περισσότερο σήμερα απ’ ό,τι χθες ο ελληνικός λαός και η οποία δε</w:t>
      </w:r>
      <w:r>
        <w:rPr>
          <w:rFonts w:eastAsia="Times New Roman" w:cs="Times New Roman"/>
          <w:szCs w:val="24"/>
        </w:rPr>
        <w:t xml:space="preserve">ν αποκλείουμε κάποια στιγμή αργότερα να οδηγήσει και σε αυτόν τον μεγάλο συνασπισμό, όπως έγινε πριν με τη Νέα </w:t>
      </w:r>
      <w:r w:rsidRPr="00F4505F">
        <w:rPr>
          <w:rFonts w:eastAsia="Times New Roman" w:cs="Times New Roman"/>
          <w:szCs w:val="24"/>
        </w:rPr>
        <w:t>Δημοκρατία</w:t>
      </w:r>
      <w:r>
        <w:rPr>
          <w:rFonts w:eastAsia="Times New Roman" w:cs="Times New Roman"/>
          <w:szCs w:val="24"/>
        </w:rPr>
        <w:t xml:space="preserve"> και το ΠΑΣΟΚ. Ο εναγκαλισμός σας άλλωστε με την αμαρτωλή, το ξαναλέμε, γερμανική σοσιαλδημοκρατία, η οποία έχει πολύ μεγάλη πείρα σε τ</w:t>
      </w:r>
      <w:r>
        <w:rPr>
          <w:rFonts w:eastAsia="Times New Roman" w:cs="Times New Roman"/>
          <w:szCs w:val="24"/>
        </w:rPr>
        <w:t>έτοιου είδους συνεργασίες, σε τέτοιους μεγάλους συνασπισμούς, αυτό ακριβώς δείχνει.</w:t>
      </w:r>
    </w:p>
    <w:p w14:paraId="7200B465"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το ΚΚΕ με βάση τις θέσεις του θα πάρει μέρος στη διαδικασία της </w:t>
      </w:r>
      <w:r>
        <w:rPr>
          <w:rFonts w:eastAsia="Times New Roman" w:cs="Times New Roman"/>
          <w:szCs w:val="24"/>
        </w:rPr>
        <w:t xml:space="preserve">συνταγματικής </w:t>
      </w:r>
      <w:r>
        <w:rPr>
          <w:rFonts w:eastAsia="Times New Roman" w:cs="Times New Roman"/>
          <w:szCs w:val="24"/>
        </w:rPr>
        <w:t>Αναθεώρησης. Άλλωστε από το Σύνταγμα του 1975 και στις αναθεωρήσεις που ακο</w:t>
      </w:r>
      <w:r>
        <w:rPr>
          <w:rFonts w:eastAsia="Times New Roman" w:cs="Times New Roman"/>
          <w:szCs w:val="24"/>
        </w:rPr>
        <w:t>λούθησαν συγκεντρώναμε πάντα την προσοχή μας είτε στην κατάργηση, είτε στη θετική τροποποίηση άρθρων που αφορούσαν για παράδειγμα συνδικαλιστικές ή άλλες ελευθερίες, κατάργηση αντιδημοκρατικών άρθρων κ.λπ., είτε θέταμε ζητήματα που δεν προέβλεπε η κυβερνητ</w:t>
      </w:r>
      <w:r>
        <w:rPr>
          <w:rFonts w:eastAsia="Times New Roman" w:cs="Times New Roman"/>
          <w:szCs w:val="24"/>
        </w:rPr>
        <w:t xml:space="preserve">ική πρόταση, όπως παραδείγματος χάριν τη διεκδίκηση της απλής αναλογικής, παλαιότερα, θα θυμάστε, την καθιέρωση ως επίσημης γλώσσας, της δημοτικής, τον πλήρη διαχωρισμό του </w:t>
      </w:r>
      <w:r>
        <w:rPr>
          <w:rFonts w:eastAsia="Times New Roman" w:cs="Times New Roman"/>
          <w:szCs w:val="24"/>
        </w:rPr>
        <w:t xml:space="preserve">Κράτους </w:t>
      </w:r>
      <w:r>
        <w:rPr>
          <w:rFonts w:eastAsia="Times New Roman" w:cs="Times New Roman"/>
          <w:szCs w:val="24"/>
        </w:rPr>
        <w:t>από την Εκκλησία διαχρονικά κ.λπ.</w:t>
      </w:r>
      <w:r>
        <w:rPr>
          <w:rFonts w:eastAsia="Times New Roman" w:cs="Times New Roman"/>
          <w:szCs w:val="24"/>
        </w:rPr>
        <w:t>.</w:t>
      </w:r>
      <w:r>
        <w:rPr>
          <w:rFonts w:eastAsia="Times New Roman" w:cs="Times New Roman"/>
          <w:szCs w:val="24"/>
        </w:rPr>
        <w:t xml:space="preserve"> </w:t>
      </w:r>
    </w:p>
    <w:p w14:paraId="7200B466"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Αυτό θα κάνουμε και τώρα προτείνοντας σ</w:t>
      </w:r>
      <w:r>
        <w:rPr>
          <w:rFonts w:eastAsia="Times New Roman" w:cs="Times New Roman"/>
          <w:szCs w:val="24"/>
        </w:rPr>
        <w:t>υγκεκριμένες αλλαγές σε μία σειρά άρθρα. Αναφέρω ενδεικτικά σήμερα: το άρθρο 48 περί κατάστασης πολιορκίας, που στοχοποιεί τον ονομαζόμενο εσωτερικό εχθρό, δηλαδή το εργατικό λαϊκό κίνημα και κάτω από συγκεκριμένες συνθήκες, όπως παραδείγματος χάριν μία πο</w:t>
      </w:r>
      <w:r>
        <w:rPr>
          <w:rFonts w:eastAsia="Times New Roman" w:cs="Times New Roman"/>
          <w:szCs w:val="24"/>
        </w:rPr>
        <w:t>λεμική εμπλοκή που δεν αποκλείεται….</w:t>
      </w:r>
    </w:p>
    <w:p w14:paraId="7200B467"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Βλέπω κάποιους κύριους και κυρίες που χαζογελάνε εδώ μέσα, αλλά θα τη ζήσουν στο πετσί τους. </w:t>
      </w:r>
    </w:p>
    <w:p w14:paraId="7200B468"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lastRenderedPageBreak/>
        <w:t xml:space="preserve">ΠΑΝΟΣ </w:t>
      </w:r>
      <w:r>
        <w:rPr>
          <w:rFonts w:eastAsia="Times New Roman" w:cs="Times New Roman"/>
          <w:b/>
          <w:szCs w:val="24"/>
        </w:rPr>
        <w:t>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Τριανταπέντε λεπτά μιλάτε. </w:t>
      </w:r>
    </w:p>
    <w:p w14:paraId="7200B469"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ΔΗΜΗΤΡΙΟΣ ΚΟΥΤΣΟΥΜΠΑ</w:t>
      </w:r>
      <w:r>
        <w:rPr>
          <w:rFonts w:eastAsia="Times New Roman" w:cs="Times New Roman"/>
          <w:b/>
          <w:szCs w:val="24"/>
        </w:rPr>
        <w:t xml:space="preserve">Σ (Γενικός Γραμματέας </w:t>
      </w:r>
      <w:r>
        <w:rPr>
          <w:rFonts w:eastAsia="Times New Roman" w:cs="Times New Roman"/>
          <w:b/>
          <w:szCs w:val="24"/>
        </w:rPr>
        <w:t xml:space="preserve">της Κεντρικής Επιτροπής του </w:t>
      </w:r>
      <w:r>
        <w:rPr>
          <w:rFonts w:eastAsia="Times New Roman" w:cs="Times New Roman"/>
          <w:b/>
          <w:szCs w:val="24"/>
        </w:rPr>
        <w:t xml:space="preserve">Κομμουνιστικού Κόμματος </w:t>
      </w:r>
      <w:r>
        <w:rPr>
          <w:rFonts w:eastAsia="Times New Roman" w:cs="Times New Roman"/>
          <w:b/>
          <w:szCs w:val="24"/>
        </w:rPr>
        <w:t>Ελλάδας</w:t>
      </w:r>
      <w:r>
        <w:rPr>
          <w:rFonts w:eastAsia="Times New Roman" w:cs="Times New Roman"/>
          <w:b/>
          <w:szCs w:val="24"/>
        </w:rPr>
        <w:t xml:space="preserve">): </w:t>
      </w:r>
      <w:r>
        <w:rPr>
          <w:rFonts w:eastAsia="Times New Roman" w:cs="Times New Roman"/>
          <w:szCs w:val="24"/>
        </w:rPr>
        <w:t>Αυτό το άρθρο αναστέλλει μία σειρά δικαιώματα, όπως είναι της απεργίας, του συνεταιρίζεσθαι, της ελευθερίας του Τύπου. Δίνει τη δυνατότητα ακόμη και για την συγκρότηση έκτα</w:t>
      </w:r>
      <w:r>
        <w:rPr>
          <w:rFonts w:eastAsia="Times New Roman" w:cs="Times New Roman"/>
          <w:szCs w:val="24"/>
        </w:rPr>
        <w:t>κτων δικαστηρίων.</w:t>
      </w:r>
    </w:p>
    <w:p w14:paraId="7200B46A"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Τα άρθρα 28 και 80, που αφορούν επίσης την εκχώρηση αρμοδιοτήτων σε διακρατικές ιμπεριαλιστικές συμμαχίες και ερμηνεύουν το Σύνταγμα υπό το πρίσμα και την αίρεση του </w:t>
      </w:r>
      <w:r>
        <w:rPr>
          <w:rFonts w:eastAsia="Times New Roman" w:cs="Times New Roman"/>
          <w:szCs w:val="24"/>
        </w:rPr>
        <w:t>Ευρωενωσιακού Δικαίου</w:t>
      </w:r>
      <w:r>
        <w:rPr>
          <w:rFonts w:eastAsia="Times New Roman" w:cs="Times New Roman"/>
          <w:szCs w:val="24"/>
        </w:rPr>
        <w:t>.</w:t>
      </w:r>
    </w:p>
    <w:p w14:paraId="7200B46B"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Το άρθρο 27, που αφορά την παρουσία ξένων στρατιω</w:t>
      </w:r>
      <w:r>
        <w:rPr>
          <w:rFonts w:eastAsia="Times New Roman" w:cs="Times New Roman"/>
          <w:szCs w:val="24"/>
        </w:rPr>
        <w:t xml:space="preserve">τικών δυνάμεων και βάσεων στην Ελλάδα. </w:t>
      </w:r>
    </w:p>
    <w:p w14:paraId="7200B46C"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Το άρθρο 107, που αφορά την προστασία του ξένου και εφοπλιστικού κεφαλαίου στην Ελλάδα. </w:t>
      </w:r>
    </w:p>
    <w:p w14:paraId="7200B46D"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 xml:space="preserve">Τη διεύρυνση του δικαιώματος στην απεργία σε άλλο άρθρο και ούτω καθ’ εξής. </w:t>
      </w:r>
    </w:p>
    <w:p w14:paraId="7200B46E"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w:t>
      </w:r>
      <w:r>
        <w:rPr>
          <w:rFonts w:eastAsia="Times New Roman" w:cs="Times New Roman"/>
          <w:szCs w:val="24"/>
        </w:rPr>
        <w:t xml:space="preserve">Έδρα καταλαμβάνει ο Α΄ Αντιπρόεδρος της Βουλής κ. </w:t>
      </w:r>
      <w:r w:rsidRPr="00ED6421">
        <w:rPr>
          <w:rFonts w:eastAsia="Times New Roman" w:cs="Times New Roman"/>
          <w:b/>
          <w:szCs w:val="24"/>
        </w:rPr>
        <w:t>ΑΝΑΣΤΑΣΙΟΣ ΚΟΥΡΑΚΗΣ</w:t>
      </w:r>
      <w:r>
        <w:rPr>
          <w:rFonts w:eastAsia="Times New Roman" w:cs="Times New Roman"/>
          <w:szCs w:val="24"/>
        </w:rPr>
        <w:t>)</w:t>
      </w:r>
    </w:p>
    <w:p w14:paraId="7200B46F"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Έχει νόημα η αξιοποίηση των όποιων νόμων λιγοστεύουν τα νομικά εμπόδια στη συνδικαλιστική και πολιτική δράση χωρίς, βεβαίως, να παραγνωρίζουμε ότι η ελευθερία δράσης περιορίζεται έως κα</w:t>
      </w:r>
      <w:r>
        <w:rPr>
          <w:rFonts w:eastAsia="Times New Roman" w:cs="Times New Roman"/>
          <w:szCs w:val="24"/>
        </w:rPr>
        <w:t>ι καταργείται από την άσκηση της εργοδοτικής βίας, από τις δυνάμεις της καταστολής και άλλα σχετικά.</w:t>
      </w:r>
    </w:p>
    <w:p w14:paraId="7200B470"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Γνωρίζουμε φυσικά πάρα πολύ καλά και τα στενά όρια αυτής εδώ της δημοκρατίας, της αστικής δημοκρατίας, όσον αφορά το λαό μας, το εργατικό λαϊκό κίνημα, τα </w:t>
      </w:r>
      <w:r>
        <w:rPr>
          <w:rFonts w:eastAsia="Times New Roman" w:cs="Times New Roman"/>
          <w:szCs w:val="24"/>
        </w:rPr>
        <w:t xml:space="preserve">συμφέροντά του, αλλά και την ευρυχωρία της σε κάποιες άλλες περιπτώσεις. Η αστική δημοκρατία βλέπετε χωρά, όπως έχει δείξει όλη η ιστορία και της πατρίδας μας αλλά και όλης της ανθρωπότητας, και τον κοινοβουλευτισμό και την προσωρινή άρση ή τον περιορισμό </w:t>
      </w:r>
      <w:r>
        <w:rPr>
          <w:rFonts w:eastAsia="Times New Roman" w:cs="Times New Roman"/>
          <w:szCs w:val="24"/>
        </w:rPr>
        <w:t xml:space="preserve">του κοινοβουλευτισμού και το φασιστικό του κλαδί. </w:t>
      </w:r>
    </w:p>
    <w:p w14:paraId="7200B471"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Όπως, επίσης, γνωρίζουμε ότι το εργατικό, το λαϊκό κίνημα, μπορεί και πρέπει με τη δράση του να καθιστά όλους τους αντιλαϊκούς νόμους ανενεργούς. Το αστικό κράτος δεν ηθικοποιείται, δεν γίνεται προοδευτικό</w:t>
      </w:r>
      <w:r>
        <w:rPr>
          <w:rFonts w:eastAsia="Times New Roman" w:cs="Times New Roman"/>
          <w:szCs w:val="24"/>
        </w:rPr>
        <w:t>, ούτε ουδέτερο ταξικά. Έτσι είναι και το Σύνταγμά του. Το αστικό κράτος και το Σύνταγμά του αλλάζει ριζικά, ανατρέπεται ριζοσπαστικά σε προοδευτική, λαϊκή κατεύθυνση με τη μαζική εργατική λαϊκή συνειδητή δράση όσο περνά ο λαός στην κοινωνία της πραγματική</w:t>
      </w:r>
      <w:r>
        <w:rPr>
          <w:rFonts w:eastAsia="Times New Roman" w:cs="Times New Roman"/>
          <w:szCs w:val="24"/>
        </w:rPr>
        <w:t xml:space="preserve">ς ισότητας, που εξαλείφει όχι μόνο την ταξική εκμετάλλευση, αλλά στην πορεία της καταργεί και κάθε μορφής αντίθεση που κληρονομεί από τον καπιταλισμό. </w:t>
      </w:r>
    </w:p>
    <w:p w14:paraId="7200B472"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Σας ευχαριστώ.</w:t>
      </w:r>
    </w:p>
    <w:p w14:paraId="7200B473" w14:textId="77777777" w:rsidR="00412B74" w:rsidRDefault="00EE22A4">
      <w:pPr>
        <w:spacing w:line="600" w:lineRule="auto"/>
        <w:ind w:firstLine="720"/>
        <w:jc w:val="both"/>
        <w:rPr>
          <w:rFonts w:eastAsia="Times New Roman" w:cs="Times New Roman"/>
          <w:szCs w:val="24"/>
        </w:rPr>
      </w:pPr>
      <w:r w:rsidRPr="008A27A5">
        <w:rPr>
          <w:rFonts w:eastAsia="Times New Roman"/>
          <w:b/>
          <w:bCs/>
        </w:rPr>
        <w:t>ΠΡΟΕΔΡΕΥΩΝ (Αναστάσιος Κουράκης):</w:t>
      </w:r>
      <w:r>
        <w:rPr>
          <w:rFonts w:eastAsia="Times New Roman" w:cs="Times New Roman"/>
          <w:szCs w:val="24"/>
        </w:rPr>
        <w:t xml:space="preserve"> Ευχαριστούμε τον Πρόεδρο της Κοινοβουλευτικής Ομάδας το</w:t>
      </w:r>
      <w:r>
        <w:rPr>
          <w:rFonts w:eastAsia="Times New Roman" w:cs="Times New Roman"/>
          <w:szCs w:val="24"/>
        </w:rPr>
        <w:t>υ ΚΚΕ</w:t>
      </w:r>
      <w:r>
        <w:rPr>
          <w:rFonts w:eastAsia="Times New Roman" w:cs="Times New Roman"/>
          <w:szCs w:val="24"/>
        </w:rPr>
        <w:t xml:space="preserve"> </w:t>
      </w:r>
      <w:r>
        <w:rPr>
          <w:rFonts w:eastAsia="Times New Roman" w:cs="Times New Roman"/>
          <w:szCs w:val="24"/>
        </w:rPr>
        <w:t xml:space="preserve">κ. Δημήτρη Κουτσούμπα. </w:t>
      </w:r>
    </w:p>
    <w:p w14:paraId="7200B474"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Ακολουθεί ο Πρόεδρος της Κοινοβουλευτικής Ομάδας των Ανεξαρτήτων Ελλήνων κ. Πάνος Καμμένος. </w:t>
      </w:r>
    </w:p>
    <w:p w14:paraId="7200B475"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Κύριε Πρόεδρε, έχετε τον λόγο.</w:t>
      </w:r>
    </w:p>
    <w:p w14:paraId="7200B476" w14:textId="77777777" w:rsidR="00412B74" w:rsidRDefault="00EE22A4">
      <w:pPr>
        <w:spacing w:line="600" w:lineRule="auto"/>
        <w:ind w:firstLine="720"/>
        <w:jc w:val="both"/>
        <w:rPr>
          <w:rFonts w:eastAsia="Times New Roman" w:cs="Times New Roman"/>
          <w:szCs w:val="24"/>
        </w:rPr>
      </w:pPr>
      <w:r w:rsidRPr="008552C4">
        <w:rPr>
          <w:rFonts w:eastAsia="Times New Roman" w:cs="Times New Roman"/>
          <w:b/>
          <w:szCs w:val="24"/>
        </w:rPr>
        <w:lastRenderedPageBreak/>
        <w:t>ΠΑΝΟΣ ΚΑΜΜΕΝΟΣ (Υπουργός Εθνικής Άμυνας</w:t>
      </w:r>
      <w:r>
        <w:rPr>
          <w:rFonts w:eastAsia="Times New Roman" w:cs="Times New Roman"/>
          <w:b/>
          <w:szCs w:val="24"/>
        </w:rPr>
        <w:t xml:space="preserve"> </w:t>
      </w:r>
      <w:r w:rsidRPr="008552C4">
        <w:rPr>
          <w:rFonts w:eastAsia="Times New Roman" w:cs="Times New Roman"/>
          <w:b/>
          <w:szCs w:val="24"/>
        </w:rPr>
        <w:t>-</w:t>
      </w:r>
      <w:r>
        <w:rPr>
          <w:rFonts w:eastAsia="Times New Roman" w:cs="Times New Roman"/>
          <w:b/>
          <w:szCs w:val="24"/>
        </w:rPr>
        <w:t xml:space="preserve"> </w:t>
      </w:r>
      <w:r w:rsidRPr="008552C4">
        <w:rPr>
          <w:rFonts w:eastAsia="Times New Roman" w:cs="Times New Roman"/>
          <w:b/>
          <w:szCs w:val="24"/>
        </w:rPr>
        <w:t xml:space="preserve">Πρόεδρος των </w:t>
      </w:r>
      <w:r w:rsidRPr="008552C4">
        <w:rPr>
          <w:rFonts w:eastAsia="Times New Roman" w:cs="Times New Roman"/>
          <w:b/>
          <w:szCs w:val="24"/>
        </w:rPr>
        <w:t>Ανεξ</w:t>
      </w:r>
      <w:r>
        <w:rPr>
          <w:rFonts w:eastAsia="Times New Roman" w:cs="Times New Roman"/>
          <w:b/>
          <w:szCs w:val="24"/>
        </w:rPr>
        <w:t>α</w:t>
      </w:r>
      <w:r w:rsidRPr="008552C4">
        <w:rPr>
          <w:rFonts w:eastAsia="Times New Roman" w:cs="Times New Roman"/>
          <w:b/>
          <w:szCs w:val="24"/>
        </w:rPr>
        <w:t>ρτ</w:t>
      </w:r>
      <w:r>
        <w:rPr>
          <w:rFonts w:eastAsia="Times New Roman" w:cs="Times New Roman"/>
          <w:b/>
          <w:szCs w:val="24"/>
        </w:rPr>
        <w:t>ή</w:t>
      </w:r>
      <w:r w:rsidRPr="008552C4">
        <w:rPr>
          <w:rFonts w:eastAsia="Times New Roman" w:cs="Times New Roman"/>
          <w:b/>
          <w:szCs w:val="24"/>
        </w:rPr>
        <w:t xml:space="preserve">των </w:t>
      </w:r>
      <w:r w:rsidRPr="008552C4">
        <w:rPr>
          <w:rFonts w:eastAsia="Times New Roman" w:cs="Times New Roman"/>
          <w:b/>
          <w:szCs w:val="24"/>
        </w:rPr>
        <w:t>Ελλήνων):</w:t>
      </w:r>
      <w:r>
        <w:rPr>
          <w:rFonts w:eastAsia="Times New Roman" w:cs="Times New Roman"/>
          <w:szCs w:val="24"/>
        </w:rPr>
        <w:t xml:space="preserve"> Κύριε Πρόεδρε, κυρίες και κύριοι συνάδελφοι, θα ήταν ιδιαίτερα ενδιαφέρον οι κοινοβουλευτικοί συντάκτες να έχουν βγάλει μια φωτογραφία της Βουλής των Ελλήνων που συζητά σήμερα για τη συνταγματική </w:t>
      </w:r>
      <w:r>
        <w:rPr>
          <w:rFonts w:eastAsia="Times New Roman" w:cs="Times New Roman"/>
          <w:szCs w:val="24"/>
        </w:rPr>
        <w:t>Αναθεώρηση</w:t>
      </w:r>
      <w:r>
        <w:rPr>
          <w:rFonts w:eastAsia="Times New Roman" w:cs="Times New Roman"/>
          <w:szCs w:val="24"/>
        </w:rPr>
        <w:t>. Πρόκειται για μια θλιβερή εικόνα με παρόντες τρ</w:t>
      </w:r>
      <w:r>
        <w:rPr>
          <w:rFonts w:eastAsia="Times New Roman" w:cs="Times New Roman"/>
          <w:szCs w:val="24"/>
        </w:rPr>
        <w:t xml:space="preserve">εις Βουλευτές της Αντιπολιτεύσεως και δέκα Βουλευτές της Κυβερνήσεως συν τους Υπουργούς. </w:t>
      </w:r>
    </w:p>
    <w:p w14:paraId="7200B477" w14:textId="77777777" w:rsidR="00412B74" w:rsidRDefault="00EE22A4">
      <w:pPr>
        <w:spacing w:line="600" w:lineRule="auto"/>
        <w:ind w:firstLine="720"/>
        <w:jc w:val="center"/>
        <w:rPr>
          <w:rFonts w:eastAsia="Times New Roman"/>
          <w:bCs/>
        </w:rPr>
      </w:pPr>
      <w:r w:rsidRPr="00115525">
        <w:rPr>
          <w:rFonts w:eastAsia="Times New Roman"/>
          <w:bCs/>
        </w:rPr>
        <w:t>(Θόρυβος στην Αίθουσα)</w:t>
      </w:r>
    </w:p>
    <w:p w14:paraId="7200B478" w14:textId="77777777" w:rsidR="00412B74" w:rsidRDefault="00EE22A4">
      <w:pPr>
        <w:spacing w:line="600" w:lineRule="auto"/>
        <w:ind w:firstLine="720"/>
        <w:jc w:val="both"/>
        <w:rPr>
          <w:rFonts w:eastAsia="Times New Roman" w:cs="Times New Roman"/>
          <w:szCs w:val="24"/>
        </w:rPr>
      </w:pPr>
      <w:r w:rsidRPr="008A27A5">
        <w:rPr>
          <w:rFonts w:eastAsia="Times New Roman"/>
          <w:b/>
          <w:bCs/>
        </w:rPr>
        <w:t>ΠΡΟΕΔΡΕΥΩΝ (Αναστάσιος Κουράκης):</w:t>
      </w:r>
      <w:r>
        <w:rPr>
          <w:rFonts w:eastAsia="Times New Roman" w:cs="Times New Roman"/>
          <w:szCs w:val="24"/>
        </w:rPr>
        <w:t xml:space="preserve"> Σας παρακαλώ, κύριοι συνάδελφοι, αν έχετε την καλοσύνη, κάντε λίγη ησυχία στην Αίθουσα. </w:t>
      </w:r>
    </w:p>
    <w:p w14:paraId="7200B479"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Κύριε Πρόεδρε, σας π</w:t>
      </w:r>
      <w:r>
        <w:rPr>
          <w:rFonts w:eastAsia="Times New Roman" w:cs="Times New Roman"/>
          <w:szCs w:val="24"/>
        </w:rPr>
        <w:t xml:space="preserve">αρακαλώ, δώστε μου ένα λεπτό για να ησυχάσουμε. </w:t>
      </w:r>
    </w:p>
    <w:p w14:paraId="7200B47A" w14:textId="77777777" w:rsidR="00412B74" w:rsidRDefault="00EE22A4">
      <w:pPr>
        <w:spacing w:line="600" w:lineRule="auto"/>
        <w:ind w:firstLine="720"/>
        <w:jc w:val="both"/>
        <w:rPr>
          <w:rFonts w:eastAsia="Times New Roman" w:cs="Times New Roman"/>
          <w:szCs w:val="24"/>
        </w:rPr>
      </w:pPr>
      <w:r w:rsidRPr="008552C4">
        <w:rPr>
          <w:rFonts w:eastAsia="Times New Roman" w:cs="Times New Roman"/>
          <w:b/>
          <w:szCs w:val="24"/>
        </w:rPr>
        <w:t>ΠΑΝΟΣ ΚΑΜΜΕΝΟΣ (Υπουργός Εθνικής Άμυνας</w:t>
      </w:r>
      <w:r>
        <w:rPr>
          <w:rFonts w:eastAsia="Times New Roman" w:cs="Times New Roman"/>
          <w:b/>
          <w:szCs w:val="24"/>
        </w:rPr>
        <w:t xml:space="preserve"> </w:t>
      </w:r>
      <w:r w:rsidRPr="008552C4">
        <w:rPr>
          <w:rFonts w:eastAsia="Times New Roman" w:cs="Times New Roman"/>
          <w:b/>
          <w:szCs w:val="24"/>
        </w:rPr>
        <w:t>-</w:t>
      </w:r>
      <w:r>
        <w:rPr>
          <w:rFonts w:eastAsia="Times New Roman" w:cs="Times New Roman"/>
          <w:b/>
          <w:szCs w:val="24"/>
        </w:rPr>
        <w:t xml:space="preserve"> </w:t>
      </w:r>
      <w:r w:rsidRPr="008552C4">
        <w:rPr>
          <w:rFonts w:eastAsia="Times New Roman" w:cs="Times New Roman"/>
          <w:b/>
          <w:szCs w:val="24"/>
        </w:rPr>
        <w:t xml:space="preserve">Πρόεδρος των </w:t>
      </w:r>
      <w:r w:rsidRPr="008552C4">
        <w:rPr>
          <w:rFonts w:eastAsia="Times New Roman" w:cs="Times New Roman"/>
          <w:b/>
          <w:szCs w:val="24"/>
        </w:rPr>
        <w:t>Ανεξ</w:t>
      </w:r>
      <w:r>
        <w:rPr>
          <w:rFonts w:eastAsia="Times New Roman" w:cs="Times New Roman"/>
          <w:b/>
          <w:szCs w:val="24"/>
        </w:rPr>
        <w:t>α</w:t>
      </w:r>
      <w:r w:rsidRPr="008552C4">
        <w:rPr>
          <w:rFonts w:eastAsia="Times New Roman" w:cs="Times New Roman"/>
          <w:b/>
          <w:szCs w:val="24"/>
        </w:rPr>
        <w:t>ρτ</w:t>
      </w:r>
      <w:r>
        <w:rPr>
          <w:rFonts w:eastAsia="Times New Roman" w:cs="Times New Roman"/>
          <w:b/>
          <w:szCs w:val="24"/>
        </w:rPr>
        <w:t>ή</w:t>
      </w:r>
      <w:r w:rsidRPr="008552C4">
        <w:rPr>
          <w:rFonts w:eastAsia="Times New Roman" w:cs="Times New Roman"/>
          <w:b/>
          <w:szCs w:val="24"/>
        </w:rPr>
        <w:t xml:space="preserve">των </w:t>
      </w:r>
      <w:r w:rsidRPr="008552C4">
        <w:rPr>
          <w:rFonts w:eastAsia="Times New Roman" w:cs="Times New Roman"/>
          <w:b/>
          <w:szCs w:val="24"/>
        </w:rPr>
        <w:t>Ελλήνων):</w:t>
      </w:r>
      <w:r>
        <w:rPr>
          <w:rFonts w:eastAsia="Times New Roman" w:cs="Times New Roman"/>
          <w:szCs w:val="24"/>
        </w:rPr>
        <w:t xml:space="preserve"> Θα περιμένουμε την </w:t>
      </w:r>
      <w:r>
        <w:rPr>
          <w:rFonts w:eastAsia="Times New Roman" w:cs="Times New Roman"/>
          <w:szCs w:val="24"/>
        </w:rPr>
        <w:t xml:space="preserve">κ. </w:t>
      </w:r>
      <w:r>
        <w:rPr>
          <w:rFonts w:eastAsia="Times New Roman" w:cs="Times New Roman"/>
          <w:szCs w:val="24"/>
        </w:rPr>
        <w:t xml:space="preserve">Κανέλλη να τελειώσει την επανάσταση. </w:t>
      </w:r>
    </w:p>
    <w:p w14:paraId="7200B47B" w14:textId="77777777" w:rsidR="00412B74" w:rsidRDefault="00EE22A4">
      <w:pPr>
        <w:spacing w:line="600" w:lineRule="auto"/>
        <w:ind w:firstLine="720"/>
        <w:jc w:val="center"/>
        <w:rPr>
          <w:rFonts w:eastAsia="Times New Roman"/>
          <w:bCs/>
        </w:rPr>
      </w:pPr>
      <w:r w:rsidRPr="00115525">
        <w:rPr>
          <w:rFonts w:eastAsia="Times New Roman"/>
          <w:bCs/>
        </w:rPr>
        <w:t>(Θόρυβος στην Αίθουσα)</w:t>
      </w:r>
    </w:p>
    <w:p w14:paraId="7200B47C" w14:textId="77777777" w:rsidR="00412B74" w:rsidRDefault="00EE22A4">
      <w:pPr>
        <w:spacing w:line="600" w:lineRule="auto"/>
        <w:ind w:firstLine="720"/>
        <w:jc w:val="both"/>
        <w:rPr>
          <w:rFonts w:eastAsia="Times New Roman" w:cs="Times New Roman"/>
          <w:szCs w:val="24"/>
        </w:rPr>
      </w:pPr>
      <w:r w:rsidRPr="008A27A5">
        <w:rPr>
          <w:rFonts w:eastAsia="Times New Roman"/>
          <w:b/>
          <w:bCs/>
        </w:rPr>
        <w:lastRenderedPageBreak/>
        <w:t>ΠΡΟΕΔΡΕΥΩΝ (Αναστάσιος Κουράκης):</w:t>
      </w:r>
      <w:r>
        <w:rPr>
          <w:rFonts w:eastAsia="Times New Roman" w:cs="Times New Roman"/>
          <w:szCs w:val="24"/>
        </w:rPr>
        <w:t xml:space="preserve"> Σας παρακαλώ,</w:t>
      </w:r>
      <w:r>
        <w:rPr>
          <w:rFonts w:eastAsia="Times New Roman" w:cs="Times New Roman"/>
          <w:szCs w:val="24"/>
        </w:rPr>
        <w:t xml:space="preserve"> κύριοι συνάδελφοι. </w:t>
      </w:r>
    </w:p>
    <w:p w14:paraId="7200B47D" w14:textId="77777777" w:rsidR="00412B74" w:rsidRDefault="00EE22A4">
      <w:pPr>
        <w:spacing w:line="600" w:lineRule="auto"/>
        <w:ind w:firstLine="720"/>
        <w:rPr>
          <w:rFonts w:eastAsia="Times New Roman" w:cs="Times New Roman"/>
          <w:szCs w:val="24"/>
        </w:rPr>
      </w:pPr>
      <w:r>
        <w:rPr>
          <w:rFonts w:eastAsia="Times New Roman" w:cs="Times New Roman"/>
          <w:szCs w:val="24"/>
        </w:rPr>
        <w:t xml:space="preserve">Κύριε Πρόεδρε, συνεχίστε. </w:t>
      </w:r>
    </w:p>
    <w:p w14:paraId="7200B47E" w14:textId="77777777" w:rsidR="00412B74" w:rsidRDefault="00EE22A4">
      <w:pPr>
        <w:spacing w:line="600" w:lineRule="auto"/>
        <w:ind w:firstLine="720"/>
        <w:jc w:val="both"/>
        <w:rPr>
          <w:rFonts w:eastAsia="Times New Roman" w:cs="Times New Roman"/>
          <w:szCs w:val="24"/>
        </w:rPr>
      </w:pPr>
      <w:r w:rsidRPr="008552C4">
        <w:rPr>
          <w:rFonts w:eastAsia="Times New Roman" w:cs="Times New Roman"/>
          <w:b/>
          <w:szCs w:val="24"/>
        </w:rPr>
        <w:t>ΠΑΝΟΣ ΚΑΜΜΕΝΟΣ (Υπουργός Εθνικής Άμυνας</w:t>
      </w:r>
      <w:r>
        <w:rPr>
          <w:rFonts w:eastAsia="Times New Roman" w:cs="Times New Roman"/>
          <w:b/>
          <w:szCs w:val="24"/>
        </w:rPr>
        <w:t xml:space="preserve"> </w:t>
      </w:r>
      <w:r w:rsidRPr="008552C4">
        <w:rPr>
          <w:rFonts w:eastAsia="Times New Roman" w:cs="Times New Roman"/>
          <w:b/>
          <w:szCs w:val="24"/>
        </w:rPr>
        <w:t>-</w:t>
      </w:r>
      <w:r>
        <w:rPr>
          <w:rFonts w:eastAsia="Times New Roman" w:cs="Times New Roman"/>
          <w:b/>
          <w:szCs w:val="24"/>
        </w:rPr>
        <w:t xml:space="preserve"> </w:t>
      </w:r>
      <w:r w:rsidRPr="008552C4">
        <w:rPr>
          <w:rFonts w:eastAsia="Times New Roman" w:cs="Times New Roman"/>
          <w:b/>
          <w:szCs w:val="24"/>
        </w:rPr>
        <w:t xml:space="preserve">Πρόεδρος των </w:t>
      </w:r>
      <w:r w:rsidRPr="008552C4">
        <w:rPr>
          <w:rFonts w:eastAsia="Times New Roman" w:cs="Times New Roman"/>
          <w:b/>
          <w:szCs w:val="24"/>
        </w:rPr>
        <w:t>Ανεξ</w:t>
      </w:r>
      <w:r>
        <w:rPr>
          <w:rFonts w:eastAsia="Times New Roman" w:cs="Times New Roman"/>
          <w:b/>
          <w:szCs w:val="24"/>
        </w:rPr>
        <w:t>α</w:t>
      </w:r>
      <w:r w:rsidRPr="008552C4">
        <w:rPr>
          <w:rFonts w:eastAsia="Times New Roman" w:cs="Times New Roman"/>
          <w:b/>
          <w:szCs w:val="24"/>
        </w:rPr>
        <w:t>ρτ</w:t>
      </w:r>
      <w:r>
        <w:rPr>
          <w:rFonts w:eastAsia="Times New Roman" w:cs="Times New Roman"/>
          <w:b/>
          <w:szCs w:val="24"/>
        </w:rPr>
        <w:t>ή</w:t>
      </w:r>
      <w:r w:rsidRPr="008552C4">
        <w:rPr>
          <w:rFonts w:eastAsia="Times New Roman" w:cs="Times New Roman"/>
          <w:b/>
          <w:szCs w:val="24"/>
        </w:rPr>
        <w:t xml:space="preserve">των </w:t>
      </w:r>
      <w:r w:rsidRPr="008552C4">
        <w:rPr>
          <w:rFonts w:eastAsia="Times New Roman" w:cs="Times New Roman"/>
          <w:b/>
          <w:szCs w:val="24"/>
        </w:rPr>
        <w:t>Ελλήνων):</w:t>
      </w:r>
      <w:r>
        <w:rPr>
          <w:rFonts w:eastAsia="Times New Roman" w:cs="Times New Roman"/>
          <w:szCs w:val="24"/>
        </w:rPr>
        <w:t xml:space="preserve"> Η εικόνα, λοιπόν, αυτή της Βουλής των Ελλήνων είναι ακριβώς το αποτέλεσμα της πολιτικής των μνημονίων. Είναι ακριβώς η απαξίωση στην οποία ο ελληνικός λαός έχει θέσει θεσμούς και γι’ αυτό πιστεύω ότι είναι σημαντική η συζήτηση θεσμικών αλλαγών. </w:t>
      </w:r>
    </w:p>
    <w:p w14:paraId="7200B47F"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Κύριε Πρό</w:t>
      </w:r>
      <w:r>
        <w:rPr>
          <w:rFonts w:eastAsia="Times New Roman" w:cs="Times New Roman"/>
          <w:szCs w:val="24"/>
        </w:rPr>
        <w:t>εδρε, φέρει ευθύνη και το Προεδρείο, διότι εγώ είκοσι πέντε χρόνια στη Βουλή τέτοια συζήτηση δεν έχω ξαναδεί, με παραβίαση του Κανονισμού κατά τουλάχιστον 100% των χρόνων, με παραβίαση των άρθρων του Κανονισμού περί σειράς ομιλητών που πραγματικά φέρνει στ</w:t>
      </w:r>
      <w:r>
        <w:rPr>
          <w:rFonts w:eastAsia="Times New Roman" w:cs="Times New Roman"/>
          <w:szCs w:val="24"/>
        </w:rPr>
        <w:t xml:space="preserve">ο τέλος αυτό το αποτέλεσμα, το οποίο δεν τιμά κανέναν μας, ούτε εμένα ως ομιλητή, ούτε ως Βουλευτή, αλλά πιστεύω ούτε ως ελληνικό Κοινοβούλιο. Όταν ο ελληνικός λαός βλέπει ότι εδώ μέσα συζητούμε τη συνταγματική </w:t>
      </w:r>
      <w:r>
        <w:rPr>
          <w:rFonts w:eastAsia="Times New Roman" w:cs="Times New Roman"/>
          <w:szCs w:val="24"/>
        </w:rPr>
        <w:t xml:space="preserve">Αναθεώρηση </w:t>
      </w:r>
      <w:r>
        <w:rPr>
          <w:rFonts w:eastAsia="Times New Roman" w:cs="Times New Roman"/>
          <w:szCs w:val="24"/>
        </w:rPr>
        <w:t xml:space="preserve">και είναι παρόντες δέκα Βουλευτές </w:t>
      </w:r>
      <w:r>
        <w:rPr>
          <w:rFonts w:eastAsia="Times New Roman" w:cs="Times New Roman"/>
          <w:szCs w:val="24"/>
        </w:rPr>
        <w:t xml:space="preserve">όλοι κι </w:t>
      </w:r>
      <w:r>
        <w:rPr>
          <w:rFonts w:eastAsia="Times New Roman" w:cs="Times New Roman"/>
          <w:szCs w:val="24"/>
        </w:rPr>
        <w:lastRenderedPageBreak/>
        <w:t xml:space="preserve">όλοι, τότε εμείς οι ίδιοι φταίμε για την εικόνα την οποία παρουσιάζουμε προς τα έξω. </w:t>
      </w:r>
    </w:p>
    <w:p w14:paraId="7200B480"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Και βεβαίως, στη μεταμνημονιακή εποχή η Ελλάδα ανακτά σταδιακά ξανά την οικονομική της ελευθερία. Όμως, το πρόταγμα αποτελεί η επιστροφή των ηθικών αξιών στην κορ</w:t>
      </w:r>
      <w:r>
        <w:rPr>
          <w:rFonts w:eastAsia="Times New Roman" w:cs="Times New Roman"/>
          <w:szCs w:val="24"/>
        </w:rPr>
        <w:t>υφή της αξιακής πυραμίδας της κοινωνίας μας, διότι μέχρι τώρα οι κλοπές του δημοσίου χρήματος, οι υπερτιμολογήσεις των δημοσίων έργων, των φαρμάκων, ο αποκλεισμός των απλών ανθρώπων και των επιχειρήσεων από τον τραπεζικό δανεισμό προς όφελος προνομιακών συ</w:t>
      </w:r>
      <w:r>
        <w:rPr>
          <w:rFonts w:eastAsia="Times New Roman" w:cs="Times New Roman"/>
          <w:szCs w:val="24"/>
        </w:rPr>
        <w:t>νομιλητών της εξουσίας και ιδίως των κομμάτων της εξουσίας που χειρίστηκαν την εποχή των μνημονίων πριν απ’ αυτή την Κυβέρνηση, η απένταξη δυόμισι εκατομμυρίων ανθρώπων από το σύστημα δημόσιας υγείας και ασφάλισης είχαν ένα ξεκάθαρο έρεισμα, τη δύσοσμη ηθι</w:t>
      </w:r>
      <w:r>
        <w:rPr>
          <w:rFonts w:eastAsia="Times New Roman" w:cs="Times New Roman"/>
          <w:szCs w:val="24"/>
        </w:rPr>
        <w:t xml:space="preserve">κή απαξία. </w:t>
      </w:r>
    </w:p>
    <w:p w14:paraId="7200B481"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Η επίτευξη, πιστεύουμε, </w:t>
      </w:r>
      <w:r w:rsidRPr="00E41708">
        <w:rPr>
          <w:rFonts w:eastAsia="Times New Roman" w:cs="Times New Roman"/>
          <w:szCs w:val="24"/>
        </w:rPr>
        <w:t>ενός στόχου</w:t>
      </w:r>
      <w:r>
        <w:rPr>
          <w:rFonts w:eastAsia="Times New Roman" w:cs="Times New Roman"/>
          <w:szCs w:val="24"/>
        </w:rPr>
        <w:t xml:space="preserve"> περνά αναγκαία διαμέσου του επαναπροσδιορισμού των θεμελιωδών δικαιωμάτων των συνανθρώπων μας, καθώς και του κρίσιμου θεσμού της πολιτείας και εν τέλει της κοινωνίας με πρόσημο τον ηθικό και </w:t>
      </w:r>
      <w:r>
        <w:rPr>
          <w:rFonts w:eastAsia="Times New Roman" w:cs="Times New Roman"/>
          <w:szCs w:val="24"/>
        </w:rPr>
        <w:lastRenderedPageBreak/>
        <w:t xml:space="preserve">ανθρωποκεντρικό </w:t>
      </w:r>
      <w:r w:rsidRPr="00E41708">
        <w:rPr>
          <w:rFonts w:eastAsia="Times New Roman" w:cs="Times New Roman"/>
          <w:szCs w:val="24"/>
        </w:rPr>
        <w:t>χ</w:t>
      </w:r>
      <w:r w:rsidRPr="00E41708">
        <w:rPr>
          <w:rFonts w:eastAsia="Times New Roman" w:cs="Times New Roman"/>
          <w:szCs w:val="24"/>
        </w:rPr>
        <w:t>αρακτήρα,</w:t>
      </w:r>
      <w:r>
        <w:rPr>
          <w:rFonts w:eastAsia="Times New Roman" w:cs="Times New Roman"/>
          <w:szCs w:val="24"/>
        </w:rPr>
        <w:t xml:space="preserve"> ώστε η προστασία και η θωράκιση να καταστεί ανθεκτικότερη ακόμα και σε έκτακτες συνθήκες, όπως αυτές που βιώσαμε κατά τη μνημονιακή εποχή.</w:t>
      </w:r>
    </w:p>
    <w:p w14:paraId="7200B482"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Δεν μπορούν να αντικατασταθούν αυτές οι θεσμικές αλλαγές με επικοινωνιακά πυροτεχνήματα. Έχουμε φτάσει σε σ</w:t>
      </w:r>
      <w:r>
        <w:rPr>
          <w:rFonts w:eastAsia="Times New Roman" w:cs="Times New Roman"/>
          <w:szCs w:val="24"/>
        </w:rPr>
        <w:t xml:space="preserve">ημείο οι </w:t>
      </w:r>
      <w:r>
        <w:rPr>
          <w:rFonts w:eastAsia="Times New Roman" w:cs="Times New Roman"/>
          <w:szCs w:val="24"/>
        </w:rPr>
        <w:t>μετεγγραφές</w:t>
      </w:r>
      <w:r>
        <w:rPr>
          <w:rFonts w:eastAsia="Times New Roman" w:cs="Times New Roman"/>
          <w:szCs w:val="24"/>
        </w:rPr>
        <w:t xml:space="preserve"> Βουλευτών να ξεπερνούν τα τρία κόμματα, άνθρωποι που κινούνται σε όλο το φάσμα της Βουλής των Ελλήνων. Χθες η Νέα Δημοκρατία γιόρταζε, διότι οι αυτοεπονομαζόμενοι «του Βουκεφάλα» </w:t>
      </w:r>
      <w:r w:rsidRPr="00E41708">
        <w:rPr>
          <w:rFonts w:eastAsia="Times New Roman" w:cs="Times New Roman"/>
          <w:szCs w:val="24"/>
        </w:rPr>
        <w:t xml:space="preserve">ήρθαν </w:t>
      </w:r>
      <w:r>
        <w:rPr>
          <w:rFonts w:eastAsia="Times New Roman" w:cs="Times New Roman"/>
          <w:szCs w:val="24"/>
        </w:rPr>
        <w:t>στις τάξεις της Νέας Δημοκρατίας, όπου ανακοινώθηκ</w:t>
      </w:r>
      <w:r>
        <w:rPr>
          <w:rFonts w:eastAsia="Times New Roman" w:cs="Times New Roman"/>
          <w:szCs w:val="24"/>
        </w:rPr>
        <w:t xml:space="preserve">ε ότι θα είναι συνυποψήφιοι με τον κ. Πανούτσο που θα αντικαταστήσει τον κ. Μαρκογιαννάκη που αποσύρεται λόγω γήρατος, αν και είναι πολλά χρόνια ανώτερος του </w:t>
      </w:r>
      <w:r>
        <w:rPr>
          <w:rFonts w:eastAsia="Times New Roman" w:cs="Times New Roman"/>
          <w:szCs w:val="24"/>
        </w:rPr>
        <w:t xml:space="preserve">κ. </w:t>
      </w:r>
      <w:r>
        <w:rPr>
          <w:rFonts w:eastAsia="Times New Roman" w:cs="Times New Roman"/>
          <w:szCs w:val="24"/>
        </w:rPr>
        <w:t>Πανούτσου. Με τέτοιου είδους τακτικές δεν πρόκειται να πείσουμε τον ελληνικό λαό και ούτε να επ</w:t>
      </w:r>
      <w:r>
        <w:rPr>
          <w:rFonts w:eastAsia="Times New Roman" w:cs="Times New Roman"/>
          <w:szCs w:val="24"/>
        </w:rPr>
        <w:t xml:space="preserve">αναφέρουμε την πίστη στον κοινοβουλευτισμό. </w:t>
      </w:r>
    </w:p>
    <w:p w14:paraId="7200B483"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Με την έννοια αυτή ορισμένα θεμελιώδη ανθρώπινα δικαιώματα χρειάζονται εμβάθυνση και πιο συγκεκριμένο περιεχόμενο. Σημαντικοί θεσμοί είναι αναγκαίο να επαναπροσδιορισθούν, εξυπηρετώντας καλύτερα τις ανθρώπινες α</w:t>
      </w:r>
      <w:r>
        <w:rPr>
          <w:rFonts w:eastAsia="Times New Roman" w:cs="Times New Roman"/>
          <w:szCs w:val="24"/>
        </w:rPr>
        <w:t xml:space="preserve">νάγκες και τις </w:t>
      </w:r>
      <w:r>
        <w:rPr>
          <w:rFonts w:eastAsia="Times New Roman" w:cs="Times New Roman"/>
          <w:szCs w:val="24"/>
        </w:rPr>
        <w:lastRenderedPageBreak/>
        <w:t xml:space="preserve">ανάγκες της πατρίδας, ενώ σε κάποιες περιπτώσεις το δημόσιο συμφέρον θα πρέπει να προσδιορισθεί έτσι, ώστε η προστασία του να εξασφαλίζει τη συνέχεια του ελληνικού κράτους και του έθνους έχοντας κατευθύνσεις ξεκάθαρα ανθρωποκεντρικές. </w:t>
      </w:r>
    </w:p>
    <w:p w14:paraId="7200B484"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Στο π</w:t>
      </w:r>
      <w:r>
        <w:rPr>
          <w:rFonts w:eastAsia="Times New Roman" w:cs="Times New Roman"/>
          <w:szCs w:val="24"/>
        </w:rPr>
        <w:t>λαίσιο αυτών των κατευθυντήριων γραμμών και αρχών</w:t>
      </w:r>
      <w:r w:rsidRPr="009148DC">
        <w:rPr>
          <w:rFonts w:eastAsia="Times New Roman" w:cs="Times New Roman"/>
          <w:szCs w:val="24"/>
        </w:rPr>
        <w:t>,</w:t>
      </w:r>
      <w:r>
        <w:rPr>
          <w:rFonts w:eastAsia="Times New Roman" w:cs="Times New Roman"/>
          <w:szCs w:val="24"/>
        </w:rPr>
        <w:t xml:space="preserve"> οι Ανεξάρτητοι Έλληνες θεωρούμε ότι η αρχούμενη διαδικασία της </w:t>
      </w:r>
      <w:r>
        <w:rPr>
          <w:rFonts w:eastAsia="Times New Roman" w:cs="Times New Roman"/>
          <w:szCs w:val="24"/>
        </w:rPr>
        <w:t xml:space="preserve">συνταγματικής </w:t>
      </w:r>
      <w:r>
        <w:rPr>
          <w:rFonts w:eastAsia="Times New Roman" w:cs="Times New Roman"/>
          <w:szCs w:val="24"/>
        </w:rPr>
        <w:t>Αναθεώρησης πρέπει να προνοήσει δεόντως για την αναθεώρηση των συνταγματικών διατάξεων που αφορούν πρώτα απ’ όλα τον Πρόεδρο της</w:t>
      </w:r>
      <w:r>
        <w:rPr>
          <w:rFonts w:eastAsia="Times New Roman" w:cs="Times New Roman"/>
          <w:szCs w:val="24"/>
        </w:rPr>
        <w:t xml:space="preserve"> Δημοκρατίας. </w:t>
      </w:r>
    </w:p>
    <w:p w14:paraId="7200B485"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Με την Αναθεώρηση του Συντάγματος το 1986 καταργήθηκαν τα άρθρα για τις αρμοδιότητες του Προέδρου της Δημοκρατίας και το πολίτευμα έγινε πρωθυπουργοκεντρικό</w:t>
      </w:r>
      <w:r w:rsidRPr="009148DC">
        <w:rPr>
          <w:rFonts w:eastAsia="Times New Roman" w:cs="Times New Roman"/>
          <w:szCs w:val="24"/>
        </w:rPr>
        <w:t>,</w:t>
      </w:r>
      <w:r>
        <w:rPr>
          <w:rFonts w:eastAsia="Times New Roman" w:cs="Times New Roman"/>
          <w:szCs w:val="24"/>
        </w:rPr>
        <w:t xml:space="preserve"> ενώ με την τροποποίηση αυτή ενισχύθηκε ο ρόλος του Κοινοβουλίου και της Κυβέρνησης.</w:t>
      </w:r>
      <w:r>
        <w:rPr>
          <w:rFonts w:eastAsia="Times New Roman" w:cs="Times New Roman"/>
          <w:szCs w:val="24"/>
        </w:rPr>
        <w:t xml:space="preserve"> </w:t>
      </w:r>
    </w:p>
    <w:p w14:paraId="7200B486"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Η εκλογή του Προέδρου της Δημοκρατίας</w:t>
      </w:r>
      <w:r w:rsidRPr="009148DC">
        <w:rPr>
          <w:rFonts w:eastAsia="Times New Roman" w:cs="Times New Roman"/>
          <w:szCs w:val="24"/>
        </w:rPr>
        <w:t>,</w:t>
      </w:r>
      <w:r>
        <w:rPr>
          <w:rFonts w:eastAsia="Times New Roman" w:cs="Times New Roman"/>
          <w:szCs w:val="24"/>
        </w:rPr>
        <w:t xml:space="preserve"> όμως</w:t>
      </w:r>
      <w:r w:rsidRPr="009148DC">
        <w:rPr>
          <w:rFonts w:eastAsia="Times New Roman" w:cs="Times New Roman"/>
          <w:szCs w:val="24"/>
        </w:rPr>
        <w:t>,</w:t>
      </w:r>
      <w:r>
        <w:rPr>
          <w:rFonts w:eastAsia="Times New Roman" w:cs="Times New Roman"/>
          <w:szCs w:val="24"/>
        </w:rPr>
        <w:t xml:space="preserve"> κατέστη η αφορμή να διαλύεται το Κοινοβούλιο και να διαταράσσεται η ομαλή κοινοβουλευτική θητεία</w:t>
      </w:r>
      <w:r w:rsidRPr="009148DC">
        <w:rPr>
          <w:rFonts w:eastAsia="Times New Roman" w:cs="Times New Roman"/>
          <w:szCs w:val="24"/>
        </w:rPr>
        <w:t>,</w:t>
      </w:r>
      <w:r>
        <w:rPr>
          <w:rFonts w:eastAsia="Times New Roman" w:cs="Times New Roman"/>
          <w:szCs w:val="24"/>
        </w:rPr>
        <w:t xml:space="preserve"> αλλοιώνοντας έτσι τόσο τον ρόλο </w:t>
      </w:r>
      <w:r>
        <w:rPr>
          <w:rFonts w:eastAsia="Times New Roman" w:cs="Times New Roman"/>
          <w:szCs w:val="24"/>
        </w:rPr>
        <w:lastRenderedPageBreak/>
        <w:t xml:space="preserve">του Πρωθυπουργού όσο και τον ρόλο του Προέδρου της Δημοκρατίας. </w:t>
      </w:r>
    </w:p>
    <w:p w14:paraId="7200B487"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Η πρόταση των </w:t>
      </w:r>
      <w:r>
        <w:rPr>
          <w:rFonts w:eastAsia="Times New Roman" w:cs="Times New Roman"/>
          <w:szCs w:val="24"/>
        </w:rPr>
        <w:t xml:space="preserve">Ανεξαρτήτων </w:t>
      </w:r>
      <w:r>
        <w:rPr>
          <w:rFonts w:eastAsia="Times New Roman" w:cs="Times New Roman"/>
          <w:szCs w:val="24"/>
        </w:rPr>
        <w:t>Ελλήνων είναι η απευθείας εκλογή του Προέδρου της Δημοκρατίας από τον λαό</w:t>
      </w:r>
      <w:r w:rsidRPr="009148DC">
        <w:rPr>
          <w:rFonts w:eastAsia="Times New Roman" w:cs="Times New Roman"/>
          <w:szCs w:val="24"/>
        </w:rPr>
        <w:t>,</w:t>
      </w:r>
      <w:r>
        <w:rPr>
          <w:rFonts w:eastAsia="Times New Roman" w:cs="Times New Roman"/>
          <w:szCs w:val="24"/>
        </w:rPr>
        <w:t xml:space="preserve"> ενισχύοντας τη δημοκρατική νομιμοποίησή του. </w:t>
      </w:r>
    </w:p>
    <w:p w14:paraId="7200B488"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Θα ήθελα να θυμίσω ότι αυτή η πρόταση είναι και πρόταση του πρώην Πρωθυπουργού</w:t>
      </w:r>
      <w:r w:rsidRPr="009148DC">
        <w:rPr>
          <w:rFonts w:eastAsia="Times New Roman" w:cs="Times New Roman"/>
          <w:szCs w:val="24"/>
        </w:rPr>
        <w:t>,</w:t>
      </w:r>
      <w:r>
        <w:rPr>
          <w:rFonts w:eastAsia="Times New Roman" w:cs="Times New Roman"/>
          <w:szCs w:val="24"/>
        </w:rPr>
        <w:t xml:space="preserve"> του Κώστα Καραμανλή</w:t>
      </w:r>
      <w:r w:rsidRPr="009148DC">
        <w:rPr>
          <w:rFonts w:eastAsia="Times New Roman" w:cs="Times New Roman"/>
          <w:szCs w:val="24"/>
        </w:rPr>
        <w:t>,</w:t>
      </w:r>
      <w:r>
        <w:rPr>
          <w:rFonts w:eastAsia="Times New Roman" w:cs="Times New Roman"/>
          <w:szCs w:val="24"/>
        </w:rPr>
        <w:t xml:space="preserve"> στο συνέδριο της Νέας </w:t>
      </w:r>
      <w:r>
        <w:rPr>
          <w:rFonts w:eastAsia="Times New Roman" w:cs="Times New Roman"/>
          <w:szCs w:val="24"/>
        </w:rPr>
        <w:t>Δημοκρατίας. Μου κάνει ιδιαίτερη εντύπωση σήμερα η αναφορά του Κυριάκου Μητσοτάκη, που μίλησε απαξιωτικά για την πρόταση του πρώην Πρωθυπουργού.</w:t>
      </w:r>
    </w:p>
    <w:p w14:paraId="7200B489"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Είναι με τον Σημίτη τώρα, έχει πάει αλλού.</w:t>
      </w:r>
    </w:p>
    <w:p w14:paraId="7200B48A" w14:textId="77777777" w:rsidR="00412B74" w:rsidRDefault="00EE22A4">
      <w:pPr>
        <w:spacing w:line="600" w:lineRule="auto"/>
        <w:ind w:firstLine="720"/>
        <w:jc w:val="both"/>
        <w:rPr>
          <w:rFonts w:eastAsia="Times New Roman" w:cs="Times New Roman"/>
          <w:szCs w:val="24"/>
        </w:rPr>
      </w:pPr>
      <w:r w:rsidRPr="00BC5623">
        <w:rPr>
          <w:rFonts w:eastAsia="Times New Roman"/>
          <w:b/>
          <w:szCs w:val="24"/>
        </w:rPr>
        <w:t>ΠΑΝ</w:t>
      </w:r>
      <w:r>
        <w:rPr>
          <w:rFonts w:eastAsia="Times New Roman"/>
          <w:b/>
          <w:szCs w:val="24"/>
        </w:rPr>
        <w:t>Ο</w:t>
      </w:r>
      <w:r w:rsidRPr="00BC5623">
        <w:rPr>
          <w:rFonts w:eastAsia="Times New Roman"/>
          <w:b/>
          <w:szCs w:val="24"/>
        </w:rPr>
        <w:t xml:space="preserve">Σ </w:t>
      </w:r>
      <w:r w:rsidRPr="00BC5623">
        <w:rPr>
          <w:rFonts w:eastAsia="Times New Roman"/>
          <w:b/>
          <w:szCs w:val="24"/>
        </w:rPr>
        <w:t>ΚΑΜΜΕΝΟΣ (Υπουργός Εθνικής Άμυνας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Πρόεδρος των </w:t>
      </w:r>
      <w:r>
        <w:rPr>
          <w:rFonts w:eastAsia="Times New Roman"/>
          <w:b/>
          <w:szCs w:val="24"/>
        </w:rPr>
        <w:t xml:space="preserve">Ανεξαρτήτων </w:t>
      </w:r>
      <w:r>
        <w:rPr>
          <w:rFonts w:eastAsia="Times New Roman"/>
          <w:b/>
          <w:szCs w:val="24"/>
        </w:rPr>
        <w:t>Ελλήνων</w:t>
      </w:r>
      <w:r w:rsidRPr="00BC5623">
        <w:rPr>
          <w:rFonts w:eastAsia="Times New Roman"/>
          <w:b/>
          <w:szCs w:val="24"/>
        </w:rPr>
        <w:t>):</w:t>
      </w:r>
      <w:r>
        <w:rPr>
          <w:rFonts w:eastAsia="Times New Roman" w:cs="Times New Roman"/>
          <w:szCs w:val="24"/>
        </w:rPr>
        <w:t xml:space="preserve"> Έχετε δίκιο, κύριε Νικολόπουλε.</w:t>
      </w:r>
    </w:p>
    <w:p w14:paraId="7200B48B"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Δικαίωμα υποψηφιότητος πιστεύουμε ότι πρέπει να αποκτά ο πολίτης που προτείνεται είτε από κοινοβουλευτικό κόμμα στη Βουλή είτε από εκατό χιλιάδες τουλάχιστον εκλογείς. </w:t>
      </w:r>
    </w:p>
    <w:p w14:paraId="7200B48C"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Και επειδή ο Πρόεδρο</w:t>
      </w:r>
      <w:r>
        <w:rPr>
          <w:rFonts w:eastAsia="Times New Roman" w:cs="Times New Roman"/>
          <w:szCs w:val="24"/>
        </w:rPr>
        <w:t xml:space="preserve">ς της Δημοκρατίας, μέσω της απευθείας έκφρασης της λαϊκής κυριαρχίας, έχει πιο άμεση δημοκρατική νομιμοποίηση, προτείνουμε τρεις τομές, χωρίς να μεταβάλλεται η μορφή του πολιτεύματος σε Προεδρική Δημοκρατία. </w:t>
      </w:r>
    </w:p>
    <w:p w14:paraId="7200B48D"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Η πρώτη είναι ο Πρόεδρος της Δημοκρατίας να μπο</w:t>
      </w:r>
      <w:r>
        <w:rPr>
          <w:rFonts w:eastAsia="Times New Roman" w:cs="Times New Roman"/>
          <w:szCs w:val="24"/>
        </w:rPr>
        <w:t xml:space="preserve">ρεί να αναπέμψει νόμο που έχει ψηφιστεί από τη Βουλή μία φορά σε κάθε Σύνοδο, που για να ισχύσει πρέπει να ψηφιστεί από τα 3/5 της Βουλής. Αυτή η αρμοδιότητα υπήρχε, αλλά ουδέποτε ασκήθηκε, γιατί μετά την αναπομπή αρκούσε μόνο η ψήφιση του νόμου με εκατόν </w:t>
      </w:r>
      <w:r>
        <w:rPr>
          <w:rFonts w:eastAsia="Times New Roman" w:cs="Times New Roman"/>
          <w:szCs w:val="24"/>
        </w:rPr>
        <w:t xml:space="preserve">πενήντα έναν Βουλευτές. </w:t>
      </w:r>
    </w:p>
    <w:p w14:paraId="7200B48E"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Η δεύτερη τομή </w:t>
      </w:r>
      <w:r w:rsidRPr="00D66BCA">
        <w:rPr>
          <w:rFonts w:eastAsia="Times New Roman"/>
          <w:bCs/>
        </w:rPr>
        <w:t>είναι</w:t>
      </w:r>
      <w:r>
        <w:rPr>
          <w:rFonts w:eastAsia="Times New Roman" w:cs="Times New Roman"/>
          <w:szCs w:val="24"/>
        </w:rPr>
        <w:t xml:space="preserve"> ο Πρόεδρος της Δημοκρατίας να μπορεί να προτείνει τη διενέργεια δημοψηφίσματος για κρίσιμο εθνικό θέμα και η πρότασή του να πρέπει να εγκριθεί από εκατόν πενήντα έναν Βουλευτές. </w:t>
      </w:r>
    </w:p>
    <w:p w14:paraId="7200B48F"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Επίσης, προβλέπουμε ο Πρόεδρος </w:t>
      </w:r>
      <w:r>
        <w:rPr>
          <w:rFonts w:eastAsia="Times New Roman" w:cs="Times New Roman"/>
          <w:szCs w:val="24"/>
        </w:rPr>
        <w:t xml:space="preserve">της Δημοκρατίας να προκηρύσσει δημοψηφίσματα που προτείνονται από τον λαό και συγκεκριμένα με αίτημα ενός εκατομμυρίου εκλογέων για ψηφισμένο νομοσχέδιο, πεντακοσίων χιλιάδων εκλογέων για κρίσιμο </w:t>
      </w:r>
      <w:r>
        <w:rPr>
          <w:rFonts w:eastAsia="Times New Roman" w:cs="Times New Roman"/>
          <w:szCs w:val="24"/>
        </w:rPr>
        <w:lastRenderedPageBreak/>
        <w:t>εθνικό ζήτημα και εκατό χιλιάδων εκλογέων για σοβαρό κοινωνι</w:t>
      </w:r>
      <w:r>
        <w:rPr>
          <w:rFonts w:eastAsia="Times New Roman" w:cs="Times New Roman"/>
          <w:szCs w:val="24"/>
        </w:rPr>
        <w:t xml:space="preserve">κό ζήτημα της χώρας, αποδεικνύοντας έτσι τη δημοκρατική μας ευαισθησία </w:t>
      </w:r>
      <w:r w:rsidRPr="00F331DF">
        <w:rPr>
          <w:rFonts w:eastAsia="Times New Roman"/>
          <w:bCs/>
        </w:rPr>
        <w:t>και</w:t>
      </w:r>
      <w:r>
        <w:rPr>
          <w:rFonts w:eastAsia="Times New Roman" w:cs="Times New Roman"/>
          <w:szCs w:val="24"/>
        </w:rPr>
        <w:t xml:space="preserve"> την προσήλωση στις αρχές της λαϊκής κυριαρχίας, που αποτελεί το κύριο στερέωμα της δημοκρατίας μας. </w:t>
      </w:r>
    </w:p>
    <w:p w14:paraId="7200B490"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Τρίτον, θεσπίζουμε το δικαίωμα του Προέδρου της Δημοκρατίας, ακόμα και χωρίς τη </w:t>
      </w:r>
      <w:r>
        <w:rPr>
          <w:rFonts w:eastAsia="Times New Roman" w:cs="Times New Roman"/>
          <w:szCs w:val="24"/>
        </w:rPr>
        <w:t xml:space="preserve">σύμφωνη γνώμη του Πρωθυπουργού, σε εξαιρετικές περιστάσεις να προχωρεί σε διαγγέλματα προς τον ελληνικό λαό. </w:t>
      </w:r>
    </w:p>
    <w:p w14:paraId="7200B491"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Αυτή η ισορροπία που επιτυγχάνεται με τις προτάσεις μας μπορεί να ενισχύσει ουσιαστικά το ίδιο το κοινοβουλευτικό πολίτευμα. </w:t>
      </w:r>
    </w:p>
    <w:p w14:paraId="7200B492"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Οι Ανεξάρτητοι Έλλην</w:t>
      </w:r>
      <w:r>
        <w:rPr>
          <w:rFonts w:eastAsia="Times New Roman" w:cs="Times New Roman"/>
          <w:szCs w:val="24"/>
        </w:rPr>
        <w:t xml:space="preserve">ες από αυτό το Βήμα, αλλά και εγώ ο ίδιος, ως ανεξάρτητος Βουλευτής και ως Βουλευτής από το 1993, επιμένω στην αλλαγή του άρθρου 86 περί της ποινικής ευθύνης των Υπουργών. </w:t>
      </w:r>
    </w:p>
    <w:p w14:paraId="7200B493"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Όλοι αναγνωρίζουν ότι το άρθρο 86, που προβλέπει και ρυθμίζει την απόδοση ποινικών </w:t>
      </w:r>
      <w:r>
        <w:rPr>
          <w:rFonts w:eastAsia="Times New Roman" w:cs="Times New Roman"/>
          <w:szCs w:val="24"/>
        </w:rPr>
        <w:t>ευθυνών στους Υπουργούς, εί</w:t>
      </w:r>
      <w:r>
        <w:rPr>
          <w:rFonts w:eastAsia="Times New Roman" w:cs="Times New Roman"/>
          <w:szCs w:val="24"/>
        </w:rPr>
        <w:lastRenderedPageBreak/>
        <w:t xml:space="preserve">ναι ο φερετζές της ατιμωρησίας και της συγκάλυψης. Κανείς όμως δεν τόλμησε από τα πολιτικά μορφώματα της διαπλοκής και της διαφθοράς, που καθιέρωσαν τη διάταξη στη σημερινή της μορφή, να το αλλάξει. Τώρα άρχισαν να ψελλίζουν την </w:t>
      </w:r>
      <w:r>
        <w:rPr>
          <w:rFonts w:eastAsia="Times New Roman" w:cs="Times New Roman"/>
          <w:szCs w:val="24"/>
        </w:rPr>
        <w:t xml:space="preserve">αναγκαιότητα συζήτησης του συγκεκριμένου άρθρου, τώρα που πλέον η οσμή των σκανδάλων κοντεύει να πνίξει όλο το πολιτικό σύστημα του παρελθόντος και της Μεταπολίτευσης. </w:t>
      </w:r>
    </w:p>
    <w:p w14:paraId="7200B494"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Εδώ θέλω να υπενθυμίσω ότι για την πλειοψηφία των αποκαλύψεων της πολιτικής ανομίας, πο</w:t>
      </w:r>
      <w:r>
        <w:rPr>
          <w:rFonts w:eastAsia="Times New Roman" w:cs="Times New Roman"/>
          <w:szCs w:val="24"/>
        </w:rPr>
        <w:t>υ πρέπει να απασχολεί την ελληνική δικαιοσύνη, από αυτό το Βήμα είχα προειδοποιήσει, κατά την πολυετή θητεία μου ως Βουλευτής και ως αρμόδιος τομεάρχης της Αντιπολίτευσης</w:t>
      </w:r>
      <w:r>
        <w:rPr>
          <w:rFonts w:eastAsia="Times New Roman" w:cs="Times New Roman"/>
          <w:szCs w:val="24"/>
        </w:rPr>
        <w:t>,</w:t>
      </w:r>
      <w:r>
        <w:rPr>
          <w:rFonts w:eastAsia="Times New Roman" w:cs="Times New Roman"/>
          <w:szCs w:val="24"/>
        </w:rPr>
        <w:t xml:space="preserve"> </w:t>
      </w:r>
      <w:r w:rsidRPr="00A37EC3">
        <w:rPr>
          <w:rFonts w:eastAsia="Times New Roman" w:cs="Times New Roman"/>
        </w:rPr>
        <w:t>αλλά</w:t>
      </w:r>
      <w:r>
        <w:rPr>
          <w:rFonts w:eastAsia="Times New Roman" w:cs="Times New Roman"/>
          <w:szCs w:val="24"/>
        </w:rPr>
        <w:t xml:space="preserve"> και ως Υπουργός, και είχα δικαιωθεί όταν έλεγα για τη μη παραγραφή των αδικημάτ</w:t>
      </w:r>
      <w:r>
        <w:rPr>
          <w:rFonts w:eastAsia="Times New Roman" w:cs="Times New Roman"/>
          <w:szCs w:val="24"/>
        </w:rPr>
        <w:t xml:space="preserve">ων του Τσοχατζόπουλου και του Παπαντωνίου για το ξέπλυμα χρήματος. Τελικά, η δικαιοσύνη ήλθε και δικαίωσε τις θέσεις μου. </w:t>
      </w:r>
    </w:p>
    <w:p w14:paraId="7200B495"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Ήταν με δική μου παρέμβαση</w:t>
      </w:r>
      <w:r>
        <w:rPr>
          <w:rFonts w:eastAsia="Times New Roman" w:cs="Times New Roman"/>
          <w:szCs w:val="24"/>
        </w:rPr>
        <w:t>,</w:t>
      </w:r>
      <w:r>
        <w:rPr>
          <w:rFonts w:eastAsia="Times New Roman" w:cs="Times New Roman"/>
          <w:szCs w:val="24"/>
        </w:rPr>
        <w:t xml:space="preserve"> που ακυρώθηκαν οι μεθοδεύσεις για την παραγραφή των εγκλημάτων τύπου Τσοχατζόπουλου και Παπαντωνίου. Και </w:t>
      </w:r>
      <w:r>
        <w:rPr>
          <w:rFonts w:eastAsia="Times New Roman" w:cs="Times New Roman"/>
          <w:szCs w:val="24"/>
        </w:rPr>
        <w:t>εκείνη την εποχή</w:t>
      </w:r>
      <w:r>
        <w:rPr>
          <w:rFonts w:eastAsia="Times New Roman" w:cs="Times New Roman"/>
          <w:szCs w:val="24"/>
        </w:rPr>
        <w:t>,</w:t>
      </w:r>
      <w:r>
        <w:rPr>
          <w:rFonts w:eastAsia="Times New Roman" w:cs="Times New Roman"/>
          <w:szCs w:val="24"/>
        </w:rPr>
        <w:t xml:space="preserve"> είχα δεχθεί πυρά από το σύστημα της διαφθοράς και της συγκάλυψης των </w:t>
      </w:r>
      <w:r>
        <w:rPr>
          <w:rFonts w:eastAsia="Times New Roman" w:cs="Times New Roman"/>
          <w:szCs w:val="24"/>
        </w:rPr>
        <w:lastRenderedPageBreak/>
        <w:t>νταβατζήδων της ενημέρωσης, οι οποίοι -μη γελιέστε- δεν ήταν απλώς συνεργάτες των διεφθαρμένων, αλλά σε κάποιες περιπτώσεις άμεσοι συνεργοί.</w:t>
      </w:r>
    </w:p>
    <w:p w14:paraId="7200B496"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Δεν είναι μόνο οι Υπουργοί π</w:t>
      </w:r>
      <w:r>
        <w:rPr>
          <w:rFonts w:eastAsia="Times New Roman" w:cs="Times New Roman"/>
          <w:szCs w:val="24"/>
        </w:rPr>
        <w:t xml:space="preserve">ου πλούτισαν, κυρίες και κύριοι συνάδελφοι. Κάποιοι που ήταν δίπλα τους, δημοσιογράφοι, που δεν έβγαινε πουθενά το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τους, κυκλοφορούν με τεράστιες περιουσίες, </w:t>
      </w:r>
      <w:r>
        <w:rPr>
          <w:rFonts w:eastAsia="Times New Roman" w:cs="Times New Roman"/>
          <w:szCs w:val="24"/>
        </w:rPr>
        <w:t xml:space="preserve">έχουν </w:t>
      </w:r>
      <w:r>
        <w:rPr>
          <w:rFonts w:eastAsia="Times New Roman" w:cs="Times New Roman"/>
          <w:szCs w:val="24"/>
        </w:rPr>
        <w:t xml:space="preserve"> βίλες ανά την Ελλάδα και το εξωτερικό, λογαριασμούς στην Ελβετία, σκάφη αναψυ</w:t>
      </w:r>
      <w:r>
        <w:rPr>
          <w:rFonts w:eastAsia="Times New Roman" w:cs="Times New Roman"/>
          <w:szCs w:val="24"/>
        </w:rPr>
        <w:t xml:space="preserve">χής τριάντα μέτρων. Τους καταγγέλλεις επώνυμα και δεν τολμάει καν η </w:t>
      </w:r>
      <w:r>
        <w:rPr>
          <w:rFonts w:eastAsia="Times New Roman" w:cs="Times New Roman"/>
          <w:szCs w:val="24"/>
        </w:rPr>
        <w:t>Α</w:t>
      </w:r>
      <w:r>
        <w:rPr>
          <w:rFonts w:eastAsia="Times New Roman" w:cs="Times New Roman"/>
          <w:szCs w:val="24"/>
        </w:rPr>
        <w:t>ρχή για το ξέπλυμα χρήματος να κάνει μια έρευνα. Δεν με έχει πάρει ένας εισαγγελέας</w:t>
      </w:r>
      <w:r>
        <w:rPr>
          <w:rFonts w:eastAsia="Times New Roman" w:cs="Times New Roman"/>
          <w:szCs w:val="24"/>
        </w:rPr>
        <w:t>,</w:t>
      </w:r>
      <w:r>
        <w:rPr>
          <w:rFonts w:eastAsia="Times New Roman" w:cs="Times New Roman"/>
          <w:szCs w:val="24"/>
        </w:rPr>
        <w:t xml:space="preserve"> όταν το λέω αυτό από το Βήμα της Βουλής</w:t>
      </w:r>
      <w:r>
        <w:rPr>
          <w:rFonts w:eastAsia="Times New Roman" w:cs="Times New Roman"/>
          <w:szCs w:val="24"/>
        </w:rPr>
        <w:t>,</w:t>
      </w:r>
      <w:r>
        <w:rPr>
          <w:rFonts w:eastAsia="Times New Roman" w:cs="Times New Roman"/>
          <w:szCs w:val="24"/>
        </w:rPr>
        <w:t xml:space="preserve"> να με ρωτήσει «Κύριε Καμμένε, σε ποιον αναφέρεστε;».</w:t>
      </w:r>
    </w:p>
    <w:p w14:paraId="7200B497"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w:t>
      </w:r>
      <w:r>
        <w:rPr>
          <w:rFonts w:eastAsia="Times New Roman" w:cs="Times New Roman"/>
          <w:szCs w:val="24"/>
        </w:rPr>
        <w:t>πόθε</w:t>
      </w:r>
      <w:r>
        <w:rPr>
          <w:rFonts w:eastAsia="Times New Roman" w:cs="Times New Roman"/>
          <w:szCs w:val="24"/>
        </w:rPr>
        <w:t>ν έσχες</w:t>
      </w:r>
      <w:r>
        <w:rPr>
          <w:rFonts w:eastAsia="Times New Roman" w:cs="Times New Roman"/>
          <w:szCs w:val="24"/>
        </w:rPr>
        <w:t>»</w:t>
      </w:r>
      <w:r>
        <w:rPr>
          <w:rFonts w:eastAsia="Times New Roman" w:cs="Times New Roman"/>
          <w:szCs w:val="24"/>
        </w:rPr>
        <w:t xml:space="preserve"> των δημοσιογράφων, όταν ζητάει κανείς αντίγραφο για να κάνει κοινοβουλευτικό έλεγχο, δεν δίνεται, ενώ των πολιτικών –καλώς γίνεται αυτό- δίνεται σε όλους. Δεν υπάρχουν δημοσιογράφοι και άλλοι βοηθοί, οι οποίοι δημιούργησαν τις συμμορίες της Μεταπολίτευσης</w:t>
      </w:r>
      <w:r>
        <w:rPr>
          <w:rFonts w:eastAsia="Times New Roman" w:cs="Times New Roman"/>
          <w:szCs w:val="24"/>
        </w:rPr>
        <w:t xml:space="preserve">; Τώρα, έγιναν και εκδότες πρόσφατα. </w:t>
      </w:r>
    </w:p>
    <w:p w14:paraId="7200B498"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 xml:space="preserve">Δεν είναι υποχρέωση της </w:t>
      </w:r>
      <w:r>
        <w:rPr>
          <w:rFonts w:eastAsia="Times New Roman" w:cs="Times New Roman"/>
          <w:szCs w:val="24"/>
        </w:rPr>
        <w:t>δ</w:t>
      </w:r>
      <w:r>
        <w:rPr>
          <w:rFonts w:eastAsia="Times New Roman" w:cs="Times New Roman"/>
          <w:szCs w:val="24"/>
        </w:rPr>
        <w:t>ημοκρατίας μας, εξετάζοντας τις πολιτικές και τις ποινικές ευθύνες πολιτικών προσώπων</w:t>
      </w:r>
      <w:r>
        <w:rPr>
          <w:rFonts w:eastAsia="Times New Roman" w:cs="Times New Roman"/>
          <w:szCs w:val="24"/>
        </w:rPr>
        <w:t>,</w:t>
      </w:r>
      <w:r>
        <w:rPr>
          <w:rFonts w:eastAsia="Times New Roman" w:cs="Times New Roman"/>
          <w:szCs w:val="24"/>
        </w:rPr>
        <w:t xml:space="preserve"> αυτούς οι οποίοι λειτουργούν σαρανταπεντάρια των ίδιων των πολιτικών</w:t>
      </w:r>
      <w:r>
        <w:rPr>
          <w:rFonts w:eastAsia="Times New Roman" w:cs="Times New Roman"/>
          <w:szCs w:val="24"/>
        </w:rPr>
        <w:t>,</w:t>
      </w:r>
      <w:r>
        <w:rPr>
          <w:rFonts w:eastAsia="Times New Roman" w:cs="Times New Roman"/>
          <w:szCs w:val="24"/>
        </w:rPr>
        <w:t xml:space="preserve"> να τους ελέγξουμε; </w:t>
      </w:r>
    </w:p>
    <w:p w14:paraId="7200B499"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Εμείς, λοιπόν, σ</w:t>
      </w:r>
      <w:r>
        <w:rPr>
          <w:rFonts w:eastAsia="Times New Roman" w:cs="Times New Roman"/>
          <w:szCs w:val="24"/>
        </w:rPr>
        <w:t xml:space="preserve">ήμερα, οι Ανεξάρτητοι Έλληνες, επίσημα πιστοί στις αρχές </w:t>
      </w:r>
      <w:r>
        <w:rPr>
          <w:rFonts w:eastAsia="Times New Roman" w:cs="Times New Roman"/>
          <w:szCs w:val="24"/>
        </w:rPr>
        <w:t xml:space="preserve">μας, προτείνουμε </w:t>
      </w:r>
      <w:r>
        <w:rPr>
          <w:rFonts w:eastAsia="Times New Roman" w:cs="Times New Roman"/>
          <w:szCs w:val="24"/>
        </w:rPr>
        <w:t>την κατάργηση του απαράδεκτου κοινοβουλευτικού φερετζέ για τα αδικήματα</w:t>
      </w:r>
      <w:r>
        <w:rPr>
          <w:rFonts w:eastAsia="Times New Roman" w:cs="Times New Roman"/>
          <w:szCs w:val="24"/>
        </w:rPr>
        <w:t>,</w:t>
      </w:r>
      <w:r>
        <w:rPr>
          <w:rFonts w:eastAsia="Times New Roman" w:cs="Times New Roman"/>
          <w:szCs w:val="24"/>
        </w:rPr>
        <w:t xml:space="preserve"> που τελούν οι Υπουργοί και οι Υφυπουργοί επ’ ευκαιρίας ασκήσεως των καθηκόντων τους και εκμεταλλευόμενοι το α</w:t>
      </w:r>
      <w:r>
        <w:rPr>
          <w:rFonts w:eastAsia="Times New Roman" w:cs="Times New Roman"/>
          <w:szCs w:val="24"/>
        </w:rPr>
        <w:t xml:space="preserve">ξίωμά τους, όπως είναι η δωροδοκία, η φοροδιαφυγή, οι μίζες και το μαύρο χρήμα και την εκδίκασή τους από την τακτική </w:t>
      </w:r>
      <w:r>
        <w:rPr>
          <w:rFonts w:eastAsia="Times New Roman" w:cs="Times New Roman"/>
          <w:szCs w:val="24"/>
        </w:rPr>
        <w:t>δ</w:t>
      </w:r>
      <w:r>
        <w:rPr>
          <w:rFonts w:eastAsia="Times New Roman" w:cs="Times New Roman"/>
          <w:szCs w:val="24"/>
        </w:rPr>
        <w:t>ικαιοσύνη, σύμφωνα με τις κοινές διατάξεις του Κώδικα Ποινικής Δικονομίας, όπως ισχύει για όλους τους πολίτες. Εύχομαι, μάλιστα</w:t>
      </w:r>
      <w:r>
        <w:rPr>
          <w:rFonts w:eastAsia="Times New Roman" w:cs="Times New Roman"/>
          <w:szCs w:val="24"/>
        </w:rPr>
        <w:t>,</w:t>
      </w:r>
      <w:r>
        <w:rPr>
          <w:rFonts w:eastAsia="Times New Roman" w:cs="Times New Roman"/>
          <w:szCs w:val="24"/>
        </w:rPr>
        <w:t xml:space="preserve"> να υπήρχε</w:t>
      </w:r>
      <w:r>
        <w:rPr>
          <w:rFonts w:eastAsia="Times New Roman" w:cs="Times New Roman"/>
          <w:szCs w:val="24"/>
        </w:rPr>
        <w:t xml:space="preserve"> και νομική οδός. </w:t>
      </w:r>
    </w:p>
    <w:p w14:paraId="7200B49A"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 xml:space="preserve">ιστεύω ότι αυτό θα πρέπει να το κάνουμε, κυρίες και κύριοι συνάδελφοι. Εμείς είμαστε αυτοί που γράφουμε τους νόμους του κράτους. Με μεγάλη πλειοψηφία μπορούμε να προτείνουμε την αναδρομική ισχύ της κατάργησης του νόμου περί ευθύνης </w:t>
      </w:r>
      <w:r>
        <w:rPr>
          <w:rFonts w:eastAsia="Times New Roman" w:cs="Times New Roman"/>
          <w:szCs w:val="24"/>
        </w:rPr>
        <w:lastRenderedPageBreak/>
        <w:t>Υπου</w:t>
      </w:r>
      <w:r>
        <w:rPr>
          <w:rFonts w:eastAsia="Times New Roman" w:cs="Times New Roman"/>
          <w:szCs w:val="24"/>
        </w:rPr>
        <w:t>ργών για είκοσι χρόνια και να ανοίξουν όλοι οι φάκελοι και να μάθει ο ελληνικός λαός την αλήθεια.</w:t>
      </w:r>
    </w:p>
    <w:p w14:paraId="7200B49B" w14:textId="77777777" w:rsidR="00412B74" w:rsidRDefault="00EE22A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των Α</w:t>
      </w:r>
      <w:r>
        <w:rPr>
          <w:rFonts w:eastAsia="Times New Roman" w:cs="Times New Roman"/>
          <w:szCs w:val="24"/>
        </w:rPr>
        <w:t>Ν</w:t>
      </w:r>
      <w:r>
        <w:rPr>
          <w:rFonts w:eastAsia="Times New Roman" w:cs="Times New Roman"/>
          <w:szCs w:val="24"/>
        </w:rPr>
        <w:t>Ε</w:t>
      </w:r>
      <w:r>
        <w:rPr>
          <w:rFonts w:eastAsia="Times New Roman" w:cs="Times New Roman"/>
          <w:szCs w:val="24"/>
        </w:rPr>
        <w:t>Λ</w:t>
      </w:r>
      <w:r>
        <w:rPr>
          <w:rFonts w:eastAsia="Times New Roman" w:cs="Times New Roman"/>
          <w:szCs w:val="24"/>
        </w:rPr>
        <w:t>)</w:t>
      </w:r>
    </w:p>
    <w:p w14:paraId="7200B49C"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Μπορούμε να προτείνουμε</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και την ταύτιση των ορίων παραγραφής των περιπτώσεων υπουργικής παραβατικότητας με</w:t>
      </w:r>
      <w:r>
        <w:rPr>
          <w:rFonts w:eastAsia="Times New Roman" w:cs="Times New Roman"/>
          <w:szCs w:val="24"/>
        </w:rPr>
        <w:t xml:space="preserve"> τα αντίστοιχα όρια του Κώδικα Ποινικής Δικονομίας, όπως για κάθε Έλληνα πολίτη, για να σταματήσει το άθλιο θέατρο να βλέπουμε τέως Υπουργούς να ισχυρίζονται ότι τα αδικήματα που έπραξαν πριν λίγους μήνες έχουν παραγραφεί.  </w:t>
      </w:r>
    </w:p>
    <w:p w14:paraId="7200B49D"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Στην Αναθεώρηση του Συντάγματος</w:t>
      </w:r>
      <w:r>
        <w:rPr>
          <w:rFonts w:eastAsia="Times New Roman" w:cs="Times New Roman"/>
          <w:szCs w:val="24"/>
        </w:rPr>
        <w:t xml:space="preserve"> υπάρχει ελεύθερη έκφραση των Βουλευτών. Η κόκκινη γραμμή, όμως, είναι η κατάργηση του επαίσχυντου άρθρου για την ψήφιση που οι Ανεξάρτητοι Έλληνες θέτουν μόνο γι’ αυτό θέμα κομματικής πειθαρχίας. </w:t>
      </w:r>
    </w:p>
    <w:p w14:paraId="7200B49E"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Στα θέματα της Εκκλησίας</w:t>
      </w:r>
      <w:r>
        <w:rPr>
          <w:rFonts w:eastAsia="Times New Roman" w:cs="Times New Roman"/>
          <w:szCs w:val="24"/>
        </w:rPr>
        <w:t>,</w:t>
      </w:r>
      <w:r>
        <w:rPr>
          <w:rFonts w:eastAsia="Times New Roman" w:cs="Times New Roman"/>
          <w:szCs w:val="24"/>
        </w:rPr>
        <w:t xml:space="preserve"> για τα οποία γίνεται πολύς διάλο</w:t>
      </w:r>
      <w:r>
        <w:rPr>
          <w:rFonts w:eastAsia="Times New Roman" w:cs="Times New Roman"/>
          <w:szCs w:val="24"/>
        </w:rPr>
        <w:t xml:space="preserve">γος, άκουσα σήμερα τον κ. Μητσοτάκη να καταγγέλλει –λέει- ως κατάπτυστη τη συμφωνία της Κυβέρνησης, του Πρωθυπουργού με τον Αρχιεπίσκοπο. Ο ίδιος πολιτικός Αρχηγός πριν από </w:t>
      </w:r>
      <w:r>
        <w:rPr>
          <w:rFonts w:eastAsia="Times New Roman" w:cs="Times New Roman"/>
          <w:szCs w:val="24"/>
        </w:rPr>
        <w:lastRenderedPageBreak/>
        <w:t>λίγες ημέρες, όταν έγινε η συμφωνία, είπε ότι δεν πρόλαβε να την κάνει ο ίδιος το 2</w:t>
      </w:r>
      <w:r>
        <w:rPr>
          <w:rFonts w:eastAsia="Times New Roman" w:cs="Times New Roman"/>
          <w:szCs w:val="24"/>
        </w:rPr>
        <w:t>013. Τελικά τι έγινε; Πήγε σήμερα να πάρει τις ψήφους κάποιων παπάδων</w:t>
      </w:r>
      <w:r>
        <w:rPr>
          <w:rFonts w:eastAsia="Times New Roman" w:cs="Times New Roman"/>
          <w:szCs w:val="24"/>
        </w:rPr>
        <w:t>,</w:t>
      </w:r>
      <w:r>
        <w:rPr>
          <w:rFonts w:eastAsia="Times New Roman" w:cs="Times New Roman"/>
          <w:szCs w:val="24"/>
        </w:rPr>
        <w:t xml:space="preserve"> που του διαμαρτυρήθηκαν και ανακάλυψε ότι της προηγούμενης εβδομάδος η πρόταση ήταν η πρόταση του το 2013 και δεν πρόλαβε να την κάνει; Τέτοιου είδους μικροπολιτικές απαξιώνουν την πολι</w:t>
      </w:r>
      <w:r>
        <w:rPr>
          <w:rFonts w:eastAsia="Times New Roman" w:cs="Times New Roman"/>
          <w:szCs w:val="24"/>
        </w:rPr>
        <w:t>τική ζωή του τόπου.</w:t>
      </w:r>
    </w:p>
    <w:p w14:paraId="7200B49F"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 Εμείς, κυρίες και κύριοι συνάδελφοι, ως Ανεξάρτητοι Έλληνες δεσμευόμαστε από το καταστατικό μας. Λέμε το εξής: Όποια συμφωνία υπάρξει από την ιεραρχία της Εκκλησίας, σε αυτή τη συμφωνία συμφωνούμε και ψηφίζουμε. Δεν είμαστε εκείνοι</w:t>
      </w:r>
      <w:r>
        <w:rPr>
          <w:rFonts w:eastAsia="Times New Roman" w:cs="Times New Roman"/>
          <w:szCs w:val="24"/>
        </w:rPr>
        <w:t>,</w:t>
      </w:r>
      <w:r>
        <w:rPr>
          <w:rFonts w:eastAsia="Times New Roman" w:cs="Times New Roman"/>
          <w:szCs w:val="24"/>
        </w:rPr>
        <w:t xml:space="preserve"> οι</w:t>
      </w:r>
      <w:r>
        <w:rPr>
          <w:rFonts w:eastAsia="Times New Roman" w:cs="Times New Roman"/>
          <w:szCs w:val="24"/>
        </w:rPr>
        <w:t xml:space="preserve"> οποίοι θα πάμε αυτή τη στιγμή να κάνουμε μικροπολιτική με τους ιερείς ή νταραβέρι με τους μητροπολίτες. Πιστεύουμε στον άρρηκτο δεσμό της Ορθοδοξίας με τον ελληνισμό. Ακόμα, όμως, πιστεύουμε ότι θα πρέπει να μπορέσει και η Εκκλησία με εργαλεία</w:t>
      </w:r>
      <w:r>
        <w:rPr>
          <w:rFonts w:eastAsia="Times New Roman" w:cs="Times New Roman"/>
          <w:szCs w:val="24"/>
        </w:rPr>
        <w:t>,</w:t>
      </w:r>
      <w:r>
        <w:rPr>
          <w:rFonts w:eastAsia="Times New Roman" w:cs="Times New Roman"/>
          <w:szCs w:val="24"/>
        </w:rPr>
        <w:t xml:space="preserve"> τα οποία θ</w:t>
      </w:r>
      <w:r>
        <w:rPr>
          <w:rFonts w:eastAsia="Times New Roman" w:cs="Times New Roman"/>
          <w:szCs w:val="24"/>
        </w:rPr>
        <w:t>α της δοθούν, εκμεταλλευόμενη και την περιουσία, να καλύπτει τα έξοδα</w:t>
      </w:r>
      <w:r>
        <w:rPr>
          <w:rFonts w:eastAsia="Times New Roman" w:cs="Times New Roman"/>
          <w:szCs w:val="24"/>
        </w:rPr>
        <w:t>,</w:t>
      </w:r>
      <w:r>
        <w:rPr>
          <w:rFonts w:eastAsia="Times New Roman" w:cs="Times New Roman"/>
          <w:szCs w:val="24"/>
        </w:rPr>
        <w:t xml:space="preserve"> τα οποία έχει, ιδιαίτερα για την πληρωμή του προσωπικού της. </w:t>
      </w:r>
    </w:p>
    <w:p w14:paraId="7200B4A0"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Όσον αφορά την παιδεία, δεν μπορούμε να είμαστε πίσω στην ίδρυση πανεπιστημίων, τα οποία ναι μεν είναι ιδιωτικά, </w:t>
      </w:r>
      <w:r>
        <w:rPr>
          <w:rFonts w:eastAsia="Times New Roman" w:cs="Times New Roman"/>
          <w:szCs w:val="24"/>
        </w:rPr>
        <w:lastRenderedPageBreak/>
        <w:t>αλλά θα είναι υπό τον αυστηρότατο έλεγχο του κράτους. Η θέση μας είναι η ίδρυση ιδιωτικών πανεπιστημίων μόνο μη κερδοσκοπικού χαρακτήρα και βεβ</w:t>
      </w:r>
      <w:r>
        <w:rPr>
          <w:rFonts w:eastAsia="Times New Roman" w:cs="Times New Roman"/>
          <w:szCs w:val="24"/>
        </w:rPr>
        <w:t xml:space="preserve">αίως, υπό τον έλεγχο του κράτους. </w:t>
      </w:r>
    </w:p>
    <w:p w14:paraId="7200B4A1"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Όταν σε όλες τις χώρες της Ευρώπης προβλέπεται η λειτουργία ιδιωτικών πανεπιστημίων, όταν χιλιάδες ελληνόπουλα πηγαίνουν στο εξωτερικό για να σπουδάσουν με το υστέρημα των οικογενειών τους, πιστεύουμε και προτείνουμε ότι </w:t>
      </w:r>
      <w:r>
        <w:rPr>
          <w:rFonts w:eastAsia="Times New Roman" w:cs="Times New Roman"/>
          <w:szCs w:val="24"/>
        </w:rPr>
        <w:t xml:space="preserve">πρέπει να ιδρυθούν ιδιωτικά πανεπιστήμια μη κερδοσκοπικού χαρακτήρα, όπως είναι μερικά από τα κορυφαία πανεπιστήμια του κόσμου. </w:t>
      </w:r>
    </w:p>
    <w:p w14:paraId="7200B4A2"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Προτείνουμε, όμως, επιπλέον το 15% έως 20% των θέσεων αυτών των πανεπιστημίων να δίδεται δωρεάν σε οικονομικά ασθενέστερους πολ</w:t>
      </w:r>
      <w:r>
        <w:rPr>
          <w:rFonts w:eastAsia="Times New Roman" w:cs="Times New Roman"/>
          <w:szCs w:val="24"/>
        </w:rPr>
        <w:t>ίτες ως ανταποδοτικό όφελος της αδειοδότησής τους. Δηλαδή να είναι υποχρεωμένο κάθε ιδιωτικό πανεπιστήμιο μη κερδοσκοπικού χαρακτήρα να δίνει 15% με 20% των θέσεων σε παιδιά</w:t>
      </w:r>
      <w:r>
        <w:rPr>
          <w:rFonts w:eastAsia="Times New Roman" w:cs="Times New Roman"/>
          <w:szCs w:val="24"/>
        </w:rPr>
        <w:t>,</w:t>
      </w:r>
      <w:r>
        <w:rPr>
          <w:rFonts w:eastAsia="Times New Roman" w:cs="Times New Roman"/>
          <w:szCs w:val="24"/>
        </w:rPr>
        <w:t xml:space="preserve"> τα οποία είναι άπορα, που δεν έχουν τη δυνατότητα να σπουδάσουν.</w:t>
      </w:r>
    </w:p>
    <w:p w14:paraId="7200B4A3"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Οι Ανεξάρτητοι Έ</w:t>
      </w:r>
      <w:r>
        <w:rPr>
          <w:rFonts w:eastAsia="Times New Roman" w:cs="Times New Roman"/>
          <w:szCs w:val="24"/>
        </w:rPr>
        <w:t>λληνες είμαστε το κίνημα</w:t>
      </w:r>
      <w:r>
        <w:rPr>
          <w:rFonts w:eastAsia="Times New Roman" w:cs="Times New Roman"/>
          <w:szCs w:val="24"/>
        </w:rPr>
        <w:t>,</w:t>
      </w:r>
      <w:r>
        <w:rPr>
          <w:rFonts w:eastAsia="Times New Roman" w:cs="Times New Roman"/>
          <w:szCs w:val="24"/>
        </w:rPr>
        <w:t xml:space="preserve"> που πιστεύει στην ελεύθερη οικονομία</w:t>
      </w:r>
      <w:r w:rsidRPr="00C64E57">
        <w:rPr>
          <w:rFonts w:eastAsia="Times New Roman" w:cs="Times New Roman"/>
          <w:szCs w:val="24"/>
        </w:rPr>
        <w:t xml:space="preserve">, </w:t>
      </w:r>
      <w:r>
        <w:rPr>
          <w:rFonts w:eastAsia="Times New Roman" w:cs="Times New Roman"/>
          <w:szCs w:val="24"/>
        </w:rPr>
        <w:t xml:space="preserve">με σαφές όμως κοινωνικό πρόσημο </w:t>
      </w:r>
      <w:r>
        <w:rPr>
          <w:rFonts w:eastAsia="Times New Roman" w:cs="Times New Roman"/>
          <w:szCs w:val="24"/>
        </w:rPr>
        <w:lastRenderedPageBreak/>
        <w:t>της ευθύνης. Εσείς έχετε προσχωρήσει στον άκρατο φιλελευθερισμό, διολισθαίνοντας στον οχετό της λαϊκής ακροδεξιάς, την οποία τώρα επεκτείνετε και στην υβριστική</w:t>
      </w:r>
      <w:r>
        <w:rPr>
          <w:rFonts w:eastAsia="Times New Roman" w:cs="Times New Roman"/>
          <w:szCs w:val="24"/>
        </w:rPr>
        <w:t xml:space="preserve"> δημοσιογραφία, της ακροδεξιάς</w:t>
      </w:r>
      <w:r>
        <w:rPr>
          <w:rFonts w:eastAsia="Times New Roman" w:cs="Times New Roman"/>
          <w:szCs w:val="24"/>
        </w:rPr>
        <w:t>,</w:t>
      </w:r>
      <w:r>
        <w:rPr>
          <w:rFonts w:eastAsia="Times New Roman" w:cs="Times New Roman"/>
          <w:szCs w:val="24"/>
        </w:rPr>
        <w:t xml:space="preserve"> που επικαλείται τον πατριωτισμό, την ίδια στιγμή που ληστεύει παρέα με τους νεοφιλελεύθερους τον δημόσιο πλούτο. Είναι ο ορισμός, δηλαδή, της πατριδοκαπηλίας τόσο στην εκπαίδευση όσο και την οικονομία. Διότι η παιδεία δεν μπ</w:t>
      </w:r>
      <w:r>
        <w:rPr>
          <w:rFonts w:eastAsia="Times New Roman" w:cs="Times New Roman"/>
          <w:szCs w:val="24"/>
        </w:rPr>
        <w:t xml:space="preserve">ορεί και δεν πρέπει να είναι εμπόρευμα. </w:t>
      </w:r>
    </w:p>
    <w:p w14:paraId="7200B4A4"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Με την εκλογή των ομογενών</w:t>
      </w:r>
      <w:r>
        <w:rPr>
          <w:rFonts w:eastAsia="Times New Roman" w:cs="Times New Roman"/>
          <w:szCs w:val="24"/>
        </w:rPr>
        <w:t>,</w:t>
      </w:r>
      <w:r>
        <w:rPr>
          <w:rFonts w:eastAsia="Times New Roman" w:cs="Times New Roman"/>
          <w:szCs w:val="24"/>
        </w:rPr>
        <w:t xml:space="preserve"> πιστεύουμε στην εκπροσώπηση της ομογένειας και προτείνουμε έξι έως δεκαπέντε από τους Βουλευτές Επικρατείας να προέρχονται από την ομογένεια. Οι ομογενείς, όμως, που θα συμμετέχουν στη Βουλή, θα ψηφίζουν ως ομογενείς και δεν θα προσμετράται η ψήφος τους γ</w:t>
      </w:r>
      <w:r>
        <w:rPr>
          <w:rFonts w:eastAsia="Times New Roman" w:cs="Times New Roman"/>
          <w:szCs w:val="24"/>
        </w:rPr>
        <w:t xml:space="preserve">ια τις εθνικές ψηφοφορίες. Θα ακούγονται. </w:t>
      </w:r>
    </w:p>
    <w:p w14:paraId="7200B4A5"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Προτείνουμε ενιαίο ψηφοδέλτιο</w:t>
      </w:r>
      <w:r>
        <w:rPr>
          <w:rFonts w:eastAsia="Times New Roman" w:cs="Times New Roman"/>
          <w:szCs w:val="24"/>
        </w:rPr>
        <w:t>,</w:t>
      </w:r>
      <w:r>
        <w:rPr>
          <w:rFonts w:eastAsia="Times New Roman" w:cs="Times New Roman"/>
          <w:szCs w:val="24"/>
        </w:rPr>
        <w:t xml:space="preserve"> ώστε να αφήσουμε μακριά τους Έλληνες της διασποράς από τον κομματικό διχασμό. Τους καλούμε να συμμετέχουν στα πράγματα της χώρας και μακάρι αργότερα να μπορέσουν να έχουν και ψήφο στ</w:t>
      </w:r>
      <w:r>
        <w:rPr>
          <w:rFonts w:eastAsia="Times New Roman" w:cs="Times New Roman"/>
          <w:szCs w:val="24"/>
        </w:rPr>
        <w:t>η Βουλή, χω</w:t>
      </w:r>
      <w:r>
        <w:rPr>
          <w:rFonts w:eastAsia="Times New Roman" w:cs="Times New Roman"/>
          <w:szCs w:val="24"/>
        </w:rPr>
        <w:lastRenderedPageBreak/>
        <w:t>ρίς όμως αυτή τη στιγμή</w:t>
      </w:r>
      <w:r>
        <w:rPr>
          <w:rFonts w:eastAsia="Times New Roman" w:cs="Times New Roman"/>
          <w:szCs w:val="24"/>
        </w:rPr>
        <w:t>,</w:t>
      </w:r>
      <w:r>
        <w:rPr>
          <w:rFonts w:eastAsia="Times New Roman" w:cs="Times New Roman"/>
          <w:szCs w:val="24"/>
        </w:rPr>
        <w:t xml:space="preserve"> δίνοντας ψήφο στους ομογενείς και εκπροσωπώντας τη μεγάλη Ελλάδα</w:t>
      </w:r>
      <w:r>
        <w:rPr>
          <w:rFonts w:eastAsia="Times New Roman" w:cs="Times New Roman"/>
          <w:szCs w:val="24"/>
        </w:rPr>
        <w:t>,</w:t>
      </w:r>
      <w:r>
        <w:rPr>
          <w:rFonts w:eastAsia="Times New Roman" w:cs="Times New Roman"/>
          <w:szCs w:val="24"/>
        </w:rPr>
        <w:t xml:space="preserve"> που βρίσκεται στο εξωτερικό, να εμπλέξουμε την ομογένεια στα εσωτερικά πολιτικά της χώρας. </w:t>
      </w:r>
    </w:p>
    <w:p w14:paraId="7200B4A6"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Προτείνουμε το ενιαίο ψηφοδέλτιο για να αφήσουμε τους Έλληνες </w:t>
      </w:r>
      <w:r>
        <w:rPr>
          <w:rFonts w:eastAsia="Times New Roman" w:cs="Times New Roman"/>
          <w:szCs w:val="24"/>
        </w:rPr>
        <w:t xml:space="preserve">της διασποράς μακριά από τον κομματικό διχασμό. Οι Έλληνες της διασποράς είναι και θα πρέπει να συνεχίσουν να είναι μια γροθιά στο πλευρό του ελληνισμού. </w:t>
      </w:r>
    </w:p>
    <w:p w14:paraId="7200B4A7"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Για μας, τους Ανεξάρτητους Έλληνες, τέλος, είναι σοβαρότατο θέμα το δημογραφικό. Είναι ταυτισμένο με </w:t>
      </w:r>
      <w:r>
        <w:rPr>
          <w:rFonts w:eastAsia="Times New Roman" w:cs="Times New Roman"/>
          <w:szCs w:val="24"/>
        </w:rPr>
        <w:t>την ίδια την εθνική μας επιβίωση. Γι’ αυτόν τον λόγο</w:t>
      </w:r>
      <w:r>
        <w:rPr>
          <w:rFonts w:eastAsia="Times New Roman" w:cs="Times New Roman"/>
          <w:szCs w:val="24"/>
        </w:rPr>
        <w:t>,</w:t>
      </w:r>
      <w:r>
        <w:rPr>
          <w:rFonts w:eastAsia="Times New Roman" w:cs="Times New Roman"/>
          <w:szCs w:val="24"/>
        </w:rPr>
        <w:t xml:space="preserve"> προτείνουμε την αναβάθμιση των τρίτεκνων οικογενειών σε πολύτεκνες, με τη διατήρηση όμως της αρχής της αναλογικότητας. Άλλα προνόμια θα έχει η τρίτεκνη οικογένεια</w:t>
      </w:r>
      <w:r>
        <w:rPr>
          <w:rFonts w:eastAsia="Times New Roman" w:cs="Times New Roman"/>
          <w:szCs w:val="24"/>
        </w:rPr>
        <w:t>,</w:t>
      </w:r>
      <w:r>
        <w:rPr>
          <w:rFonts w:eastAsia="Times New Roman" w:cs="Times New Roman"/>
          <w:szCs w:val="24"/>
        </w:rPr>
        <w:t xml:space="preserve"> ως πολύτεκνη και άλλα η οικογένεια με </w:t>
      </w:r>
      <w:r>
        <w:rPr>
          <w:rFonts w:eastAsia="Times New Roman" w:cs="Times New Roman"/>
          <w:szCs w:val="24"/>
        </w:rPr>
        <w:t xml:space="preserve">πέντε, έξι ή δέκα παιδιά. Η τεκνοποίηση πρέπει να υποστηρίζεται, να επιβραβεύεται και όχι να τιμωρείται. Τα παιδιά δεν είναι τεκμήριο διαβίωσης. Είναι η ίδια η εθνική επιβίωση. </w:t>
      </w:r>
    </w:p>
    <w:p w14:paraId="7200B4A8"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το περιβάλλον προτείνουμε την ένταξη των υδάτινων και των κρίσιμων </w:t>
      </w:r>
      <w:r>
        <w:rPr>
          <w:rFonts w:eastAsia="Times New Roman" w:cs="Times New Roman"/>
          <w:szCs w:val="24"/>
        </w:rPr>
        <w:t>ενεργειακών αποθεμάτων στα κοινόχρηστα και εκτός συναλλαγής αγαθά. Ο πλούτος της χώρας δεν μπορεί να εκχωρείται, να αξιοποιείται ερήμην του κράτους και της κοινωνίας. Η προστασία του περιβάλλοντος είναι κορυφαία πράξη πατριωτισμού και δεμένη με τις αρχές κ</w:t>
      </w:r>
      <w:r>
        <w:rPr>
          <w:rFonts w:eastAsia="Times New Roman" w:cs="Times New Roman"/>
          <w:szCs w:val="24"/>
        </w:rPr>
        <w:t>αι τις αξίες του έθνους. Για κάθε δέντρο που αδρανοποιείται για σκοπούς δημοσίου συμφέροντος επιβάλλεται η εμφύτευση δύο δέντρων στην ίδια περιοχή. Η αυθαίρετη εκμετάλλευση και η ασυδοσία πάνω στο περιβάλλον, πάνω στην υπέροχη ελληνική θα πρέπει να τερματι</w:t>
      </w:r>
      <w:r>
        <w:rPr>
          <w:rFonts w:eastAsia="Times New Roman" w:cs="Times New Roman"/>
          <w:szCs w:val="24"/>
        </w:rPr>
        <w:t>στεί. Την έχουμε πληρώσει ακριβά. Δεν έχουμε το δικαίωμα να χρεώσουμε τις επόμενες γενιές Ελλήνων με τα λάθη</w:t>
      </w:r>
      <w:r>
        <w:rPr>
          <w:rFonts w:eastAsia="Times New Roman" w:cs="Times New Roman"/>
          <w:szCs w:val="24"/>
        </w:rPr>
        <w:t>,</w:t>
      </w:r>
      <w:r>
        <w:rPr>
          <w:rFonts w:eastAsia="Times New Roman" w:cs="Times New Roman"/>
          <w:szCs w:val="24"/>
        </w:rPr>
        <w:t xml:space="preserve"> που εμείς προκαλέσαμε ή παραλάβαμε. Αλλά βεβαίως</w:t>
      </w:r>
      <w:r>
        <w:rPr>
          <w:rFonts w:eastAsia="Times New Roman" w:cs="Times New Roman"/>
          <w:szCs w:val="24"/>
        </w:rPr>
        <w:t>,</w:t>
      </w:r>
      <w:r>
        <w:rPr>
          <w:rFonts w:eastAsia="Times New Roman" w:cs="Times New Roman"/>
          <w:szCs w:val="24"/>
        </w:rPr>
        <w:t xml:space="preserve"> πρέπει να αλλάξει το σύστημα αυτής της δικτατορίας κάποιων εξωνημένων δασαρχών, οι οποίοι κάνουν</w:t>
      </w:r>
      <w:r>
        <w:rPr>
          <w:rFonts w:eastAsia="Times New Roman" w:cs="Times New Roman"/>
          <w:szCs w:val="24"/>
        </w:rPr>
        <w:t xml:space="preserve"> προσωπική πολιτική με τα δάση.</w:t>
      </w:r>
    </w:p>
    <w:p w14:paraId="7200B4A9"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Τα μέσα μαζικής ενημέρωσης θα πρέπει να αντιμετωπίζονται πιστοληπτικά</w:t>
      </w:r>
      <w:r>
        <w:rPr>
          <w:rFonts w:eastAsia="Times New Roman" w:cs="Times New Roman"/>
          <w:szCs w:val="24"/>
        </w:rPr>
        <w:t>,</w:t>
      </w:r>
      <w:r>
        <w:rPr>
          <w:rFonts w:eastAsia="Times New Roman" w:cs="Times New Roman"/>
          <w:szCs w:val="24"/>
        </w:rPr>
        <w:t xml:space="preserve"> όπως όλες οι επιχειρήσεις. Και επιπλέον</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θα πρέπει να δημοσιοποιούν το ιδιοκτησιακό τους καθεστώς ώστε να γνωρίζει κάθε Έλληνας σε ποιον ανήκει το μέσο, </w:t>
      </w:r>
      <w:r>
        <w:rPr>
          <w:rFonts w:eastAsia="Times New Roman" w:cs="Times New Roman"/>
          <w:szCs w:val="24"/>
        </w:rPr>
        <w:t xml:space="preserve">στα κεντρικά δελτία ειδήσεων μάλιστα και όχι στις τέσσερις τα ξημερώματα σε μια καρτέλα για κλάσματα του δευτερολέπτου. </w:t>
      </w:r>
    </w:p>
    <w:p w14:paraId="7200B4AA"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Ο αγώνας που κάναμε κάποιοι εδώ και δεκαετίες</w:t>
      </w:r>
      <w:r>
        <w:rPr>
          <w:rFonts w:eastAsia="Times New Roman" w:cs="Times New Roman"/>
          <w:szCs w:val="24"/>
        </w:rPr>
        <w:t>,</w:t>
      </w:r>
      <w:r>
        <w:rPr>
          <w:rFonts w:eastAsia="Times New Roman" w:cs="Times New Roman"/>
          <w:szCs w:val="24"/>
        </w:rPr>
        <w:t xml:space="preserve"> για να εξαλείψουμε τα νοσηρά φαινόμενα βασικών μετόχων</w:t>
      </w:r>
      <w:r>
        <w:rPr>
          <w:rFonts w:eastAsia="Times New Roman" w:cs="Times New Roman"/>
          <w:szCs w:val="24"/>
        </w:rPr>
        <w:t>,</w:t>
      </w:r>
      <w:r>
        <w:rPr>
          <w:rFonts w:eastAsia="Times New Roman" w:cs="Times New Roman"/>
          <w:szCs w:val="24"/>
        </w:rPr>
        <w:t xml:space="preserve"> που αλλοίωναν την ίδια τη </w:t>
      </w:r>
      <w:r>
        <w:rPr>
          <w:rFonts w:eastAsia="Times New Roman" w:cs="Times New Roman"/>
          <w:szCs w:val="24"/>
        </w:rPr>
        <w:t>δ</w:t>
      </w:r>
      <w:r>
        <w:rPr>
          <w:rFonts w:eastAsia="Times New Roman" w:cs="Times New Roman"/>
          <w:szCs w:val="24"/>
        </w:rPr>
        <w:t>ημοκρ</w:t>
      </w:r>
      <w:r>
        <w:rPr>
          <w:rFonts w:eastAsia="Times New Roman" w:cs="Times New Roman"/>
          <w:szCs w:val="24"/>
        </w:rPr>
        <w:t>ατία, θα πρέπει να δικαιωθεί. Η πολιτική σκηνή, ο κάθε Έλληνας πολιτικός</w:t>
      </w:r>
      <w:r>
        <w:rPr>
          <w:rFonts w:eastAsia="Times New Roman" w:cs="Times New Roman"/>
          <w:szCs w:val="24"/>
        </w:rPr>
        <w:t>,</w:t>
      </w:r>
      <w:r>
        <w:rPr>
          <w:rFonts w:eastAsia="Times New Roman" w:cs="Times New Roman"/>
          <w:szCs w:val="24"/>
        </w:rPr>
        <w:t xml:space="preserve"> δεν θα πρέπει ούτε να εκβιάζεται ούτε όμως να συναλλάσσεται με εκδοτικά συμφέροντα και συγκροτήματα, προκειμένου να εξασφαλίσει την επανεκλογή του. Και η διαφάνεια είναι ο μοναδικός </w:t>
      </w:r>
      <w:r>
        <w:rPr>
          <w:rFonts w:eastAsia="Times New Roman" w:cs="Times New Roman"/>
          <w:szCs w:val="24"/>
        </w:rPr>
        <w:t xml:space="preserve">τρόπος για την εξυγίανση της </w:t>
      </w:r>
      <w:r>
        <w:rPr>
          <w:rFonts w:eastAsia="Times New Roman" w:cs="Times New Roman"/>
          <w:szCs w:val="24"/>
        </w:rPr>
        <w:t>δ</w:t>
      </w:r>
      <w:r>
        <w:rPr>
          <w:rFonts w:eastAsia="Times New Roman" w:cs="Times New Roman"/>
          <w:szCs w:val="24"/>
        </w:rPr>
        <w:t>ημοκρατίας μας.</w:t>
      </w:r>
    </w:p>
    <w:p w14:paraId="7200B4AB"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Στο σημείο αυτό θέλω να σας πω ότι πρέπει να μπουν και νόμοι</w:t>
      </w:r>
      <w:r>
        <w:rPr>
          <w:rFonts w:eastAsia="Times New Roman" w:cs="Times New Roman"/>
          <w:szCs w:val="24"/>
        </w:rPr>
        <w:t>,</w:t>
      </w:r>
      <w:r>
        <w:rPr>
          <w:rFonts w:eastAsia="Times New Roman" w:cs="Times New Roman"/>
          <w:szCs w:val="24"/>
        </w:rPr>
        <w:t xml:space="preserve"> που να ελέγχουν τις χρηματοδοτήσεις των μέσων ενημέρωσης. Παρατήρησα τις χρηματοδοτήσεις από τις τράπεζες του πρώτου εξαμήνου του 2018, που δεν ελέγ</w:t>
      </w:r>
      <w:r>
        <w:rPr>
          <w:rFonts w:eastAsia="Times New Roman" w:cs="Times New Roman"/>
          <w:szCs w:val="24"/>
        </w:rPr>
        <w:t>χεται από την Κυβέρνηση. Τα ίδια μέσα</w:t>
      </w:r>
      <w:r>
        <w:rPr>
          <w:rFonts w:eastAsia="Times New Roman" w:cs="Times New Roman"/>
          <w:szCs w:val="24"/>
        </w:rPr>
        <w:t>,</w:t>
      </w:r>
      <w:r>
        <w:rPr>
          <w:rFonts w:eastAsia="Times New Roman" w:cs="Times New Roman"/>
          <w:szCs w:val="24"/>
        </w:rPr>
        <w:t xml:space="preserve"> τα οποία έκλεισαν και απέλυσαν δημοσιογράφους και τους πέταξαν στον δρόμο, τα ίδια μέσα πήραν</w:t>
      </w:r>
      <w:r>
        <w:rPr>
          <w:rFonts w:eastAsia="Times New Roman" w:cs="Times New Roman"/>
          <w:szCs w:val="24"/>
        </w:rPr>
        <w:t>,</w:t>
      </w:r>
      <w:r>
        <w:rPr>
          <w:rFonts w:eastAsia="Times New Roman" w:cs="Times New Roman"/>
          <w:szCs w:val="24"/>
        </w:rPr>
        <w:t xml:space="preserve"> χω</w:t>
      </w:r>
      <w:r>
        <w:rPr>
          <w:rFonts w:eastAsia="Times New Roman" w:cs="Times New Roman"/>
          <w:szCs w:val="24"/>
        </w:rPr>
        <w:lastRenderedPageBreak/>
        <w:t>ρίς καμ</w:t>
      </w:r>
      <w:r>
        <w:rPr>
          <w:rFonts w:eastAsia="Times New Roman" w:cs="Times New Roman"/>
          <w:szCs w:val="24"/>
        </w:rPr>
        <w:t>μ</w:t>
      </w:r>
      <w:r>
        <w:rPr>
          <w:rFonts w:eastAsia="Times New Roman" w:cs="Times New Roman"/>
          <w:szCs w:val="24"/>
        </w:rPr>
        <w:t xml:space="preserve">ία εγγύηση χρήματα από τις τράπεζες ως δανεισμό. Είναι τα ίδια μέσα τα οποία μέσω των τραπεζών επιτίθενται στην </w:t>
      </w:r>
      <w:r>
        <w:rPr>
          <w:rFonts w:eastAsia="Times New Roman" w:cs="Times New Roman"/>
          <w:szCs w:val="24"/>
        </w:rPr>
        <w:t>Κυβέρνηση ή προσπαθούν να ελέγξουν πολιτικούς της αντιπολίτευσης.</w:t>
      </w:r>
    </w:p>
    <w:p w14:paraId="7200B4AC"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Όσον αφορά τις επιχειρήσεις, οι Ανεξάρτητοι Έλληνες είμαστε πραγματικά θιασώτες της ελεύθερης οικονομίας με σαφές κοινωνικό πρόσημο. Δεν ποινικοποιούμε το κέρδος. Αντίθετα, το ενθαρρύνουμε. </w:t>
      </w:r>
      <w:r>
        <w:rPr>
          <w:rFonts w:eastAsia="Times New Roman" w:cs="Times New Roman"/>
          <w:szCs w:val="24"/>
        </w:rPr>
        <w:t xml:space="preserve">Είμαστε, όμως, απέναντι στην ασυδοσία, την κερδοσκοπία, την εκμετάλλευση, την αντικοινωνική δράση οποιουδήποτε επιχειρηματικού μοντέλου. </w:t>
      </w:r>
    </w:p>
    <w:p w14:paraId="7200B4AD"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Προτείνουμε, λοιπόν, οι φόροι και οι εισφορές κάθε είδους να μην μπορούν να υπερβαίνουν το 50% του φορολογητέου εισοδή</w:t>
      </w:r>
      <w:r>
        <w:rPr>
          <w:rFonts w:eastAsia="Times New Roman" w:cs="Times New Roman"/>
          <w:szCs w:val="24"/>
        </w:rPr>
        <w:t>ματος κάθε φυσικού και νομικού προσώπου, κανόνας</w:t>
      </w:r>
      <w:r>
        <w:rPr>
          <w:rFonts w:eastAsia="Times New Roman" w:cs="Times New Roman"/>
          <w:szCs w:val="24"/>
        </w:rPr>
        <w:t>,</w:t>
      </w:r>
      <w:r>
        <w:rPr>
          <w:rFonts w:eastAsia="Times New Roman" w:cs="Times New Roman"/>
          <w:szCs w:val="24"/>
        </w:rPr>
        <w:t xml:space="preserve"> που ισχύει στα περισσότερα ευρωπαϊκά κράτη. Τον δέχεται, μάλιστα και το Ευρωπαϊκό Δικαστήριο Ανθρωπίνων Δικαιωμάτων. </w:t>
      </w:r>
    </w:p>
    <w:p w14:paraId="7200B4AE"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Δεν μπορούμε να επιτρέψουμε στο κράτος να γίνεται συνεταίρος στο ατομικό ή εταιρικό εισό</w:t>
      </w:r>
      <w:r>
        <w:rPr>
          <w:rFonts w:eastAsia="Times New Roman" w:cs="Times New Roman"/>
          <w:szCs w:val="24"/>
        </w:rPr>
        <w:t xml:space="preserve">δημα. Το κράτος πρέπει να </w:t>
      </w:r>
      <w:r>
        <w:rPr>
          <w:rFonts w:eastAsia="Times New Roman" w:cs="Times New Roman"/>
          <w:szCs w:val="24"/>
        </w:rPr>
        <w:lastRenderedPageBreak/>
        <w:t xml:space="preserve">λειτουργεί ως ρυθμιστής και να διασφαλίζει τη νομιμότητα και την κοινωνική υπευθυνότητα. </w:t>
      </w:r>
    </w:p>
    <w:p w14:paraId="7200B4AF"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Τέλος, όσον αφορά τη </w:t>
      </w:r>
      <w:r>
        <w:rPr>
          <w:rFonts w:eastAsia="Times New Roman" w:cs="Times New Roman"/>
          <w:szCs w:val="24"/>
        </w:rPr>
        <w:t>δ</w:t>
      </w:r>
      <w:r>
        <w:rPr>
          <w:rFonts w:eastAsia="Times New Roman" w:cs="Times New Roman"/>
          <w:szCs w:val="24"/>
        </w:rPr>
        <w:t xml:space="preserve">ικαιοσύνη, κυρίες και κύριοι συνάδελφοι, η </w:t>
      </w:r>
      <w:r>
        <w:rPr>
          <w:rFonts w:eastAsia="Times New Roman" w:cs="Times New Roman"/>
          <w:szCs w:val="24"/>
        </w:rPr>
        <w:t>δ</w:t>
      </w:r>
      <w:r>
        <w:rPr>
          <w:rFonts w:eastAsia="Times New Roman" w:cs="Times New Roman"/>
          <w:szCs w:val="24"/>
        </w:rPr>
        <w:t>ικαιοσύνη αποτελεί μία ξεχωριστή αρχή εξουσίας. Και έχουμε την υποχρέωση μ</w:t>
      </w:r>
      <w:r>
        <w:rPr>
          <w:rFonts w:eastAsia="Times New Roman" w:cs="Times New Roman"/>
          <w:szCs w:val="24"/>
        </w:rPr>
        <w:t xml:space="preserve">ε νόμους και με το ίδιο το Σύνταγμα να ενισχύσουμε τη </w:t>
      </w:r>
      <w:r>
        <w:rPr>
          <w:rFonts w:eastAsia="Times New Roman" w:cs="Times New Roman"/>
          <w:szCs w:val="24"/>
        </w:rPr>
        <w:t>δ</w:t>
      </w:r>
      <w:r>
        <w:rPr>
          <w:rFonts w:eastAsia="Times New Roman" w:cs="Times New Roman"/>
          <w:szCs w:val="24"/>
        </w:rPr>
        <w:t xml:space="preserve">ικαιοσύνη και να την απαλλάξουμε από συμμορίες, οι οποίες, δυστυχώς, συνεχίζουν να δρουν. </w:t>
      </w:r>
    </w:p>
    <w:p w14:paraId="7200B4B0"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Πιστεύουμε, λοιπόν, ότι η μόνη λύση είναι η κληρωτή </w:t>
      </w:r>
      <w:r>
        <w:rPr>
          <w:rFonts w:eastAsia="Times New Roman" w:cs="Times New Roman"/>
          <w:szCs w:val="24"/>
        </w:rPr>
        <w:t>δ</w:t>
      </w:r>
      <w:r>
        <w:rPr>
          <w:rFonts w:eastAsia="Times New Roman" w:cs="Times New Roman"/>
          <w:szCs w:val="24"/>
        </w:rPr>
        <w:t>ημοκρατία. Οι Ανεξάρτητοι Έλληνες το έχουμε στις αρχές μα</w:t>
      </w:r>
      <w:r>
        <w:rPr>
          <w:rFonts w:eastAsia="Times New Roman" w:cs="Times New Roman"/>
          <w:szCs w:val="24"/>
        </w:rPr>
        <w:t xml:space="preserve">ς. Προτείνουμε η ηγεσία της </w:t>
      </w:r>
      <w:r>
        <w:rPr>
          <w:rFonts w:eastAsia="Times New Roman" w:cs="Times New Roman"/>
          <w:szCs w:val="24"/>
        </w:rPr>
        <w:t>δ</w:t>
      </w:r>
      <w:r>
        <w:rPr>
          <w:rFonts w:eastAsia="Times New Roman" w:cs="Times New Roman"/>
          <w:szCs w:val="24"/>
        </w:rPr>
        <w:t xml:space="preserve">ικαιοσύνης να εκλέγεται από το σύνολο των δικαστών κάθε κλάδου και να ακολουθεί εν συνεχεία κλήρωση μεταξύ των τριών ή πέντε επικρατέστερων. Έτσι, δίνουμε στους δικαστές τη δυνατότητα να επιλέγουν </w:t>
      </w:r>
      <w:r>
        <w:rPr>
          <w:rFonts w:eastAsia="Times New Roman" w:cs="Times New Roman"/>
          <w:szCs w:val="24"/>
        </w:rPr>
        <w:t>αυτούς,</w:t>
      </w:r>
      <w:r>
        <w:rPr>
          <w:rFonts w:eastAsia="Times New Roman" w:cs="Times New Roman"/>
          <w:szCs w:val="24"/>
        </w:rPr>
        <w:t xml:space="preserve"> που ξέρουν ότι είναι ο</w:t>
      </w:r>
      <w:r>
        <w:rPr>
          <w:rFonts w:eastAsia="Times New Roman" w:cs="Times New Roman"/>
          <w:szCs w:val="24"/>
        </w:rPr>
        <w:t>ι πιο έντιμοι και εκείνοι</w:t>
      </w:r>
      <w:r>
        <w:rPr>
          <w:rFonts w:eastAsia="Times New Roman" w:cs="Times New Roman"/>
          <w:szCs w:val="24"/>
        </w:rPr>
        <w:t>,</w:t>
      </w:r>
      <w:r>
        <w:rPr>
          <w:rFonts w:eastAsia="Times New Roman" w:cs="Times New Roman"/>
          <w:szCs w:val="24"/>
        </w:rPr>
        <w:t xml:space="preserve"> που μπορούν να ηγηθούν της </w:t>
      </w:r>
      <w:r>
        <w:rPr>
          <w:rFonts w:eastAsia="Times New Roman" w:cs="Times New Roman"/>
          <w:szCs w:val="24"/>
        </w:rPr>
        <w:t>δ</w:t>
      </w:r>
      <w:r>
        <w:rPr>
          <w:rFonts w:eastAsia="Times New Roman" w:cs="Times New Roman"/>
          <w:szCs w:val="24"/>
        </w:rPr>
        <w:t xml:space="preserve">ικαιοσύνης και παράλληλα με την κληρωτή </w:t>
      </w:r>
      <w:r>
        <w:rPr>
          <w:rFonts w:eastAsia="Times New Roman" w:cs="Times New Roman"/>
          <w:szCs w:val="24"/>
        </w:rPr>
        <w:t>δ</w:t>
      </w:r>
      <w:r>
        <w:rPr>
          <w:rFonts w:eastAsia="Times New Roman" w:cs="Times New Roman"/>
          <w:szCs w:val="24"/>
        </w:rPr>
        <w:t>ημοκρατία δίνουμε τη δυνατότητα να μπορέσει να εκλεγεί και κάποιος</w:t>
      </w:r>
      <w:r>
        <w:rPr>
          <w:rFonts w:eastAsia="Times New Roman" w:cs="Times New Roman"/>
          <w:szCs w:val="24"/>
        </w:rPr>
        <w:t>,</w:t>
      </w:r>
      <w:r>
        <w:rPr>
          <w:rFonts w:eastAsia="Times New Roman" w:cs="Times New Roman"/>
          <w:szCs w:val="24"/>
        </w:rPr>
        <w:t xml:space="preserve"> ο οποίος δεν θα είχε επιλεγεί ως πρώτη επιλογή από τους δικαστές. </w:t>
      </w:r>
    </w:p>
    <w:p w14:paraId="7200B4B1"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Για να προστατεύσουμε δε</w:t>
      </w:r>
      <w:r>
        <w:rPr>
          <w:rFonts w:eastAsia="Times New Roman" w:cs="Times New Roman"/>
          <w:szCs w:val="24"/>
        </w:rPr>
        <w:t>,</w:t>
      </w:r>
      <w:r>
        <w:rPr>
          <w:rFonts w:eastAsia="Times New Roman" w:cs="Times New Roman"/>
          <w:szCs w:val="24"/>
        </w:rPr>
        <w:t xml:space="preserve"> την ακώλυτη πρόσβαση του πολίτη στη </w:t>
      </w:r>
      <w:r>
        <w:rPr>
          <w:rFonts w:eastAsia="Times New Roman" w:cs="Times New Roman"/>
          <w:szCs w:val="24"/>
        </w:rPr>
        <w:t>δ</w:t>
      </w:r>
      <w:r>
        <w:rPr>
          <w:rFonts w:eastAsia="Times New Roman" w:cs="Times New Roman"/>
          <w:szCs w:val="24"/>
        </w:rPr>
        <w:t>ικαιοσύνη, προτείνουμε</w:t>
      </w:r>
      <w:r>
        <w:rPr>
          <w:rFonts w:eastAsia="Times New Roman" w:cs="Times New Roman"/>
          <w:szCs w:val="24"/>
        </w:rPr>
        <w:t>,</w:t>
      </w:r>
      <w:r>
        <w:rPr>
          <w:rFonts w:eastAsia="Times New Roman" w:cs="Times New Roman"/>
          <w:szCs w:val="24"/>
        </w:rPr>
        <w:t xml:space="preserve"> το κόστος του παραβόλου να μην μπορεί να υπερβαίνει το 20% του κατώτατου μισθού και για φορολογικές διαφορές το 10% του αντικειμένου της διαφοράς. </w:t>
      </w:r>
    </w:p>
    <w:p w14:paraId="7200B4B2"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Βλέπουμε παράλογα πρόστιμα της τάξεως των εκατ</w:t>
      </w:r>
      <w:r>
        <w:rPr>
          <w:rFonts w:eastAsia="Times New Roman" w:cs="Times New Roman"/>
          <w:szCs w:val="24"/>
        </w:rPr>
        <w:t xml:space="preserve">οντάδων χιλιάδων ευρώ, που για να πάει κάποιος να το συζητήσει στο δικαστήριο, υποχρεούται να καταθέσει τα μισά. Δεν τα έχει. Δεν έχει δικαίωμα, λοιπόν, αυτός ο άνθρωπος να έχει πρόσβαση στη </w:t>
      </w:r>
      <w:r>
        <w:rPr>
          <w:rFonts w:eastAsia="Times New Roman" w:cs="Times New Roman"/>
          <w:szCs w:val="24"/>
        </w:rPr>
        <w:t>δ</w:t>
      </w:r>
      <w:r>
        <w:rPr>
          <w:rFonts w:eastAsia="Times New Roman" w:cs="Times New Roman"/>
          <w:szCs w:val="24"/>
        </w:rPr>
        <w:t xml:space="preserve">ικαιοσύνη; </w:t>
      </w:r>
    </w:p>
    <w:p w14:paraId="7200B4B3"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Στη δε εποχή Βενιζέλου-Σαμαρά με συγκεκριμένους ανθρ</w:t>
      </w:r>
      <w:r>
        <w:rPr>
          <w:rFonts w:eastAsia="Times New Roman" w:cs="Times New Roman"/>
          <w:szCs w:val="24"/>
        </w:rPr>
        <w:t>ώπους στο ΚΕΦΟΜΕΠ έγιναν προσωπικές διώξεις κατ’ εντολήν των κυβερνώντων. Και αυτές οι υποθέσεις κατέρρευσαν. Πολλοί εξ αυτών</w:t>
      </w:r>
      <w:r>
        <w:rPr>
          <w:rFonts w:eastAsia="Times New Roman" w:cs="Times New Roman"/>
          <w:szCs w:val="24"/>
        </w:rPr>
        <w:t>,</w:t>
      </w:r>
      <w:r>
        <w:rPr>
          <w:rFonts w:eastAsia="Times New Roman" w:cs="Times New Roman"/>
          <w:szCs w:val="24"/>
        </w:rPr>
        <w:t xml:space="preserve"> δεν είχαν τη δυνατότητα καν να πάνε στο δικαστήριο. </w:t>
      </w:r>
    </w:p>
    <w:p w14:paraId="7200B4B4"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Πιστεύουμε ότι για την προαγωγή των δικαστών, λοιπόν, πρέπει να υπάρχει κοιν</w:t>
      </w:r>
      <w:r>
        <w:rPr>
          <w:rFonts w:eastAsia="Times New Roman" w:cs="Times New Roman"/>
          <w:szCs w:val="24"/>
        </w:rPr>
        <w:t>ωνικός έλεγχος. Γι’ αυτό</w:t>
      </w:r>
      <w:r>
        <w:rPr>
          <w:rFonts w:eastAsia="Times New Roman" w:cs="Times New Roman"/>
          <w:szCs w:val="24"/>
        </w:rPr>
        <w:t>,</w:t>
      </w:r>
      <w:r>
        <w:rPr>
          <w:rFonts w:eastAsia="Times New Roman" w:cs="Times New Roman"/>
          <w:szCs w:val="24"/>
        </w:rPr>
        <w:t xml:space="preserve"> προτείνουμε </w:t>
      </w:r>
      <w:r>
        <w:rPr>
          <w:rFonts w:eastAsia="Times New Roman" w:cs="Times New Roman"/>
          <w:szCs w:val="24"/>
        </w:rPr>
        <w:lastRenderedPageBreak/>
        <w:t xml:space="preserve">την έκφραση γνώμης από τους δικηγορικούς συλλόγους, που είναι και οι συλλειτουργοί της </w:t>
      </w:r>
      <w:r>
        <w:rPr>
          <w:rFonts w:eastAsia="Times New Roman" w:cs="Times New Roman"/>
          <w:szCs w:val="24"/>
        </w:rPr>
        <w:t>δ</w:t>
      </w:r>
      <w:r>
        <w:rPr>
          <w:rFonts w:eastAsia="Times New Roman" w:cs="Times New Roman"/>
          <w:szCs w:val="24"/>
        </w:rPr>
        <w:t xml:space="preserve">ικαιοσύνης.  </w:t>
      </w:r>
    </w:p>
    <w:p w14:paraId="7200B4B5"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Πιστεύω, κυρίες και κύριοι συνάδελφοι, ότι θα πρέπει να συζητήσουμε αρκετές ώρες για τις συνταγματικές αλλαγές. Δεν </w:t>
      </w:r>
      <w:r>
        <w:rPr>
          <w:rFonts w:eastAsia="Times New Roman" w:cs="Times New Roman"/>
          <w:szCs w:val="24"/>
        </w:rPr>
        <w:t>θα πρέπει να δίνουμε αυτή την εικόνα</w:t>
      </w:r>
      <w:r>
        <w:rPr>
          <w:rFonts w:eastAsia="Times New Roman" w:cs="Times New Roman"/>
          <w:szCs w:val="24"/>
        </w:rPr>
        <w:t>,</w:t>
      </w:r>
      <w:r>
        <w:rPr>
          <w:rFonts w:eastAsia="Times New Roman" w:cs="Times New Roman"/>
          <w:szCs w:val="24"/>
        </w:rPr>
        <w:t xml:space="preserve"> που δίνουμε σήμερα στη Βουλή των Ελλήνων και στις </w:t>
      </w:r>
      <w:r>
        <w:rPr>
          <w:rFonts w:eastAsia="Times New Roman" w:cs="Times New Roman"/>
          <w:szCs w:val="24"/>
        </w:rPr>
        <w:t>ε</w:t>
      </w:r>
      <w:r>
        <w:rPr>
          <w:rFonts w:eastAsia="Times New Roman" w:cs="Times New Roman"/>
          <w:szCs w:val="24"/>
        </w:rPr>
        <w:t xml:space="preserve">πιτροπές να είμαστε έτοιμοι να συζητήσουμε με τον ελληνικό λαό, για να μπορέσει πραγματικά αυτή η Συνταγματική Αναθεώρηση να θωρακίσει τη </w:t>
      </w:r>
      <w:r>
        <w:rPr>
          <w:rFonts w:eastAsia="Times New Roman" w:cs="Times New Roman"/>
          <w:szCs w:val="24"/>
        </w:rPr>
        <w:t>δ</w:t>
      </w:r>
      <w:r>
        <w:rPr>
          <w:rFonts w:eastAsia="Times New Roman" w:cs="Times New Roman"/>
          <w:szCs w:val="24"/>
        </w:rPr>
        <w:t xml:space="preserve">ημοκρατία και να επαναφέρει </w:t>
      </w:r>
      <w:r>
        <w:rPr>
          <w:rFonts w:eastAsia="Times New Roman" w:cs="Times New Roman"/>
          <w:szCs w:val="24"/>
        </w:rPr>
        <w:t xml:space="preserve">τις ηθικές αξίες. </w:t>
      </w:r>
    </w:p>
    <w:p w14:paraId="7200B4B6"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Τέλος, θα παρακαλέσω τον κ. Μητσοτάκη</w:t>
      </w:r>
      <w:r>
        <w:rPr>
          <w:rFonts w:eastAsia="Times New Roman" w:cs="Times New Roman"/>
          <w:szCs w:val="24"/>
        </w:rPr>
        <w:t>,</w:t>
      </w:r>
      <w:r>
        <w:rPr>
          <w:rFonts w:eastAsia="Times New Roman" w:cs="Times New Roman"/>
          <w:szCs w:val="24"/>
        </w:rPr>
        <w:t xml:space="preserve"> ως Αρχηγό της Αξιωματικής Αντιπολιτεύσεως</w:t>
      </w:r>
      <w:r>
        <w:rPr>
          <w:rFonts w:eastAsia="Times New Roman" w:cs="Times New Roman"/>
          <w:szCs w:val="24"/>
        </w:rPr>
        <w:t>,</w:t>
      </w:r>
      <w:r>
        <w:rPr>
          <w:rFonts w:eastAsia="Times New Roman" w:cs="Times New Roman"/>
          <w:szCs w:val="24"/>
        </w:rPr>
        <w:t xml:space="preserve"> να μην επαναφέρει θέματα</w:t>
      </w:r>
      <w:r>
        <w:rPr>
          <w:rFonts w:eastAsia="Times New Roman" w:cs="Times New Roman"/>
          <w:szCs w:val="24"/>
        </w:rPr>
        <w:t>,</w:t>
      </w:r>
      <w:r>
        <w:rPr>
          <w:rFonts w:eastAsia="Times New Roman" w:cs="Times New Roman"/>
          <w:szCs w:val="24"/>
        </w:rPr>
        <w:t xml:space="preserve"> τα οποία έχουν λήξει. Μίλησε για τη Σαουδική Αραβία. Όσον αφορά τη Σαουδική Αραβία, τελικά από την έρευνα της υποθέσεως</w:t>
      </w:r>
      <w:r>
        <w:rPr>
          <w:rFonts w:eastAsia="Times New Roman" w:cs="Times New Roman"/>
          <w:szCs w:val="24"/>
        </w:rPr>
        <w:t>,</w:t>
      </w:r>
      <w:r>
        <w:rPr>
          <w:rFonts w:eastAsia="Times New Roman" w:cs="Times New Roman"/>
          <w:szCs w:val="24"/>
        </w:rPr>
        <w:t xml:space="preserve"> εκείνος </w:t>
      </w:r>
      <w:r>
        <w:rPr>
          <w:rFonts w:eastAsia="Times New Roman" w:cs="Times New Roman"/>
          <w:szCs w:val="24"/>
        </w:rPr>
        <w:t>που σίγουρα έχει ευθύνες</w:t>
      </w:r>
      <w:r>
        <w:rPr>
          <w:rFonts w:eastAsia="Times New Roman" w:cs="Times New Roman"/>
          <w:szCs w:val="24"/>
        </w:rPr>
        <w:t>,</w:t>
      </w:r>
      <w:r>
        <w:rPr>
          <w:rFonts w:eastAsia="Times New Roman" w:cs="Times New Roman"/>
          <w:szCs w:val="24"/>
        </w:rPr>
        <w:t xml:space="preserve"> είναι μέλος της Νέας Δημοκρατίας και στέλεχος του Διπλωματικού Σώματος, ο οποίος πήγε να τινάξει με προσωπικά τηλεγραφήματα προς υπηρεσιακούς παράγοντες την υπόθεση στον αέρα. </w:t>
      </w:r>
    </w:p>
    <w:p w14:paraId="7200B4B7"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Ελάτε, κύριε Μητσοτάκη, να τη συζητήσουμε την υπόθεση</w:t>
      </w:r>
      <w:r>
        <w:rPr>
          <w:rFonts w:eastAsia="Times New Roman" w:cs="Times New Roman"/>
          <w:szCs w:val="24"/>
        </w:rPr>
        <w:t xml:space="preserve">. </w:t>
      </w:r>
    </w:p>
    <w:p w14:paraId="7200B4B8"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Εγώ, όμως, θα σας πω, κύριε Μητσοτάκη, ότι όταν επιτίθεστε σε εμένα, θα πρέπει να περιμένετε και άλλη μία απάντηση. Σας καλώ, λοιπόν, μέχρι αύριο το μεσημέρι η Νέα Δημοκρατία να ανακοινώσει τι λέει η Απόφαση 2674/2018 του Πολυμελούς Πρωτοδικείου Αθηνών </w:t>
      </w:r>
      <w:r>
        <w:rPr>
          <w:rFonts w:eastAsia="Times New Roman" w:cs="Times New Roman"/>
          <w:szCs w:val="24"/>
        </w:rPr>
        <w:t xml:space="preserve">με εναγόμενη τη Νέα Δημοκρατία και ενάγουσα τράπεζα και τι κυκλώματα έχει κινητοποιήσει, για να μην γίνει η κατάσχεση που προβλέπει αυτή η Απόφαση. Εάν μέχρι αύριο το μεσημέρι στις 12.00΄ ο κ. Μητσοτάκης δεν το ανακοινώσει, θα το ανακοινώσουμε εμείς. </w:t>
      </w:r>
    </w:p>
    <w:p w14:paraId="7200B4B9" w14:textId="77777777" w:rsidR="00412B74" w:rsidRDefault="00EE22A4">
      <w:pPr>
        <w:spacing w:line="600" w:lineRule="auto"/>
        <w:ind w:firstLine="709"/>
        <w:jc w:val="center"/>
        <w:rPr>
          <w:rFonts w:eastAsia="Times New Roman" w:cs="Times New Roman"/>
          <w:szCs w:val="24"/>
        </w:rPr>
      </w:pPr>
      <w:r>
        <w:rPr>
          <w:rFonts w:eastAsia="Times New Roman" w:cs="Times New Roman"/>
          <w:szCs w:val="24"/>
        </w:rPr>
        <w:t>(Χειροκροτήματα από τις πτέρυγες</w:t>
      </w:r>
      <w:r w:rsidRPr="00B819E1">
        <w:rPr>
          <w:rFonts w:eastAsia="Times New Roman" w:cs="Times New Roman"/>
          <w:szCs w:val="24"/>
        </w:rPr>
        <w:t xml:space="preserve"> του ΣΥΡΙΖΑ</w:t>
      </w:r>
      <w:r>
        <w:rPr>
          <w:rFonts w:eastAsia="Times New Roman" w:cs="Times New Roman"/>
          <w:szCs w:val="24"/>
        </w:rPr>
        <w:t xml:space="preserve"> και των ΑΝΕΛ</w:t>
      </w:r>
      <w:r w:rsidRPr="00B819E1">
        <w:rPr>
          <w:rFonts w:eastAsia="Times New Roman" w:cs="Times New Roman"/>
          <w:szCs w:val="24"/>
        </w:rPr>
        <w:t>)</w:t>
      </w:r>
    </w:p>
    <w:p w14:paraId="7200B4BA"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sidRPr="00C6130B">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 xml:space="preserve">Ευχαριστούμε τον Πρόεδρο της Κοινοβουλευτικής Ομάδας των Ανεξαρτήτων Ελλήνων κ. Πάνο Καμμένο. </w:t>
      </w:r>
    </w:p>
    <w:p w14:paraId="7200B4BB"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Προχωρούμε με τον Πρόεδρο της Κοινοβουλευτικής Ομάδας από το Ποτάμι, </w:t>
      </w:r>
      <w:r>
        <w:rPr>
          <w:rFonts w:eastAsia="Times New Roman" w:cs="Times New Roman"/>
          <w:szCs w:val="24"/>
        </w:rPr>
        <w:t xml:space="preserve">τον κ. Σταύρο Θεοδωράκη. </w:t>
      </w:r>
    </w:p>
    <w:p w14:paraId="7200B4BC"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Ορίστε, κύριε Θεοδωράκη, έχετε τον λόγο. </w:t>
      </w:r>
    </w:p>
    <w:p w14:paraId="7200B4BD"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sidRPr="00C04FEC">
        <w:rPr>
          <w:rFonts w:eastAsia="Times New Roman"/>
          <w:b/>
          <w:color w:val="000000"/>
          <w:szCs w:val="24"/>
          <w:shd w:val="clear" w:color="auto" w:fill="FFFFFF"/>
        </w:rPr>
        <w:t>ΣΤΑΥΡΟΣ ΘΕΟΔΩΡΑΚΗΣ (Πρόεδρος του Κόμματος Το Ποτάμι):</w:t>
      </w:r>
      <w:r>
        <w:rPr>
          <w:rFonts w:eastAsia="Times New Roman"/>
          <w:b/>
          <w:color w:val="000000"/>
          <w:szCs w:val="24"/>
          <w:shd w:val="clear" w:color="auto" w:fill="FFFFFF"/>
        </w:rPr>
        <w:t xml:space="preserve"> </w:t>
      </w:r>
      <w:r>
        <w:rPr>
          <w:rFonts w:eastAsia="Times New Roman"/>
          <w:color w:val="000000"/>
          <w:szCs w:val="24"/>
          <w:shd w:val="clear" w:color="auto" w:fill="FFFFFF"/>
        </w:rPr>
        <w:t xml:space="preserve">Κυρίες και κύριοι συνάδελφοι, αρχίζοντας και εγώ θα ήθελα να κάνω μία αναφορά στα πανεπιστήμια. Νομίζω ότι θα καταλάβετε γιατί. </w:t>
      </w:r>
    </w:p>
    <w:p w14:paraId="7200B4BE"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Επιλέγω κάποιους από τους τίτλους: «Επίθεση κουκουλοφόρων στο </w:t>
      </w:r>
      <w:r w:rsidRPr="00401AF1">
        <w:rPr>
          <w:rFonts w:eastAsia="Times New Roman"/>
          <w:color w:val="000000"/>
          <w:szCs w:val="24"/>
          <w:shd w:val="clear" w:color="auto" w:fill="FFFFFF"/>
        </w:rPr>
        <w:t>“</w:t>
      </w:r>
      <w:r>
        <w:rPr>
          <w:rFonts w:eastAsia="Times New Roman"/>
          <w:color w:val="000000"/>
          <w:szCs w:val="24"/>
          <w:shd w:val="clear" w:color="auto" w:fill="FFFFFF"/>
        </w:rPr>
        <w:t>Πάντειο</w:t>
      </w:r>
      <w:r w:rsidRPr="00401AF1">
        <w:rPr>
          <w:rFonts w:eastAsia="Times New Roman"/>
          <w:color w:val="000000"/>
          <w:szCs w:val="24"/>
          <w:shd w:val="clear" w:color="auto" w:fill="FFFFFF"/>
        </w:rPr>
        <w:t>”</w:t>
      </w:r>
      <w:r>
        <w:rPr>
          <w:rFonts w:eastAsia="Times New Roman"/>
          <w:color w:val="000000"/>
          <w:szCs w:val="24"/>
          <w:shd w:val="clear" w:color="auto" w:fill="FFFFFF"/>
        </w:rPr>
        <w:t xml:space="preserve"> σε φοιτητές - μέλη της Πανσπουδαστικής και της ΚΝΕ». «Διαμαρτυρία των καθηγητών της Θεσσαλονίκης που μιλούν για ανυπεράσπιστη Πανεπιστημιούπολη έρμαιο των συμμοριών και εμπόρων ναρκωτι</w:t>
      </w:r>
      <w:r>
        <w:rPr>
          <w:rFonts w:eastAsia="Times New Roman"/>
          <w:color w:val="000000"/>
          <w:szCs w:val="24"/>
          <w:shd w:val="clear" w:color="auto" w:fill="FFFFFF"/>
        </w:rPr>
        <w:t>κών». «Καθημερινά επεισόδια στην Πατησίων υποτίθεται στο όνομα του ασύλου, που προστατεύει λαθρέμπορους και διακινητές μόνο τελικά». Και, τέλος, μόλις την προηγούμενη Πέμπτη αν δεν κάνω λάθος, ληστεία και ξυλοδαρμός σε βάρος καθηγητή στο ΑΠΘ. Προσέξτε τα λ</w:t>
      </w:r>
      <w:r>
        <w:rPr>
          <w:rFonts w:eastAsia="Times New Roman"/>
          <w:color w:val="000000"/>
          <w:szCs w:val="24"/>
          <w:shd w:val="clear" w:color="auto" w:fill="FFFFFF"/>
        </w:rPr>
        <w:t xml:space="preserve">όγια του, γιατί έχουν κάποια αξία: «Δεν αντέδρασε κανείς στην επίθεση. Δεν κάλεσε κανείς το </w:t>
      </w:r>
      <w:r w:rsidRPr="001C325A">
        <w:rPr>
          <w:rFonts w:eastAsia="Times New Roman"/>
          <w:color w:val="000000"/>
          <w:szCs w:val="24"/>
          <w:shd w:val="clear" w:color="auto" w:fill="FFFFFF"/>
        </w:rPr>
        <w:t>“</w:t>
      </w:r>
      <w:r>
        <w:rPr>
          <w:rFonts w:eastAsia="Times New Roman"/>
          <w:color w:val="000000"/>
          <w:szCs w:val="24"/>
          <w:shd w:val="clear" w:color="auto" w:fill="FFFFFF"/>
        </w:rPr>
        <w:t>100</w:t>
      </w:r>
      <w:r w:rsidRPr="001C325A">
        <w:rPr>
          <w:rFonts w:eastAsia="Times New Roman"/>
          <w:color w:val="000000"/>
          <w:szCs w:val="24"/>
          <w:shd w:val="clear" w:color="auto" w:fill="FFFFFF"/>
        </w:rPr>
        <w:t>”</w:t>
      </w:r>
      <w:r>
        <w:rPr>
          <w:rFonts w:eastAsia="Times New Roman"/>
          <w:color w:val="000000"/>
          <w:szCs w:val="24"/>
          <w:shd w:val="clear" w:color="auto" w:fill="FFFFFF"/>
        </w:rPr>
        <w:t xml:space="preserve">, γιατί όπως του είπαν φοβούνται για τη ζωή τους. </w:t>
      </w:r>
      <w:r w:rsidRPr="00401AF1">
        <w:rPr>
          <w:rFonts w:eastAsia="Times New Roman"/>
          <w:color w:val="000000"/>
          <w:szCs w:val="24"/>
          <w:shd w:val="clear" w:color="auto" w:fill="FFFFFF"/>
        </w:rPr>
        <w:t>“</w:t>
      </w:r>
      <w:r>
        <w:rPr>
          <w:rFonts w:eastAsia="Times New Roman"/>
          <w:color w:val="000000"/>
          <w:szCs w:val="24"/>
          <w:shd w:val="clear" w:color="auto" w:fill="FFFFFF"/>
        </w:rPr>
        <w:t>Ζήτω η ελεύθερη διακίνηση των λη</w:t>
      </w:r>
      <w:r>
        <w:rPr>
          <w:rFonts w:eastAsia="Times New Roman"/>
          <w:color w:val="000000"/>
          <w:szCs w:val="24"/>
          <w:shd w:val="clear" w:color="auto" w:fill="FFFFFF"/>
        </w:rPr>
        <w:lastRenderedPageBreak/>
        <w:t>στών και των ναρκεμπόρων!</w:t>
      </w:r>
      <w:r w:rsidRPr="00401AF1">
        <w:rPr>
          <w:rFonts w:eastAsia="Times New Roman"/>
          <w:color w:val="000000"/>
          <w:szCs w:val="24"/>
          <w:shd w:val="clear" w:color="auto" w:fill="FFFFFF"/>
        </w:rPr>
        <w:t>”</w:t>
      </w:r>
      <w:r>
        <w:rPr>
          <w:rFonts w:eastAsia="Times New Roman"/>
          <w:color w:val="000000"/>
          <w:szCs w:val="24"/>
          <w:shd w:val="clear" w:color="auto" w:fill="FFFFFF"/>
        </w:rPr>
        <w:t xml:space="preserve"> αναφώνησε ο καθηγητής στην ανάρτησή του σε μία σπ</w:t>
      </w:r>
      <w:r>
        <w:rPr>
          <w:rFonts w:eastAsia="Times New Roman"/>
          <w:color w:val="000000"/>
          <w:szCs w:val="24"/>
          <w:shd w:val="clear" w:color="auto" w:fill="FFFFFF"/>
        </w:rPr>
        <w:t>άνια εκδήλωση σαρκασμού για δαρμένο και ληστεμένο».</w:t>
      </w:r>
    </w:p>
    <w:p w14:paraId="7200B4BF"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Θα μου πείτε τι σχέση μπορούν να έχουν αυτά με την αναθεώρηση του Συντάγματος. Σύμφωνα με τον Πρωθυπουργό έχουν. Το είπε ο κ. Τσίπρας στον Α</w:t>
      </w:r>
      <w:r>
        <w:rPr>
          <w:rFonts w:eastAsia="Times New Roman"/>
          <w:color w:val="000000"/>
          <w:szCs w:val="24"/>
          <w:shd w:val="clear" w:color="auto" w:fill="FFFFFF"/>
          <w:lang w:val="en-US"/>
        </w:rPr>
        <w:t>LPHA</w:t>
      </w:r>
      <w:r>
        <w:rPr>
          <w:rFonts w:eastAsia="Times New Roman"/>
          <w:color w:val="000000"/>
          <w:szCs w:val="24"/>
          <w:shd w:val="clear" w:color="auto" w:fill="FFFFFF"/>
        </w:rPr>
        <w:t xml:space="preserve"> το επανέλαβε και σήμερα εδώ στη Βουλή. Είπε ότι ορισμένοι θ</w:t>
      </w:r>
      <w:r>
        <w:rPr>
          <w:rFonts w:eastAsia="Times New Roman"/>
          <w:color w:val="000000"/>
          <w:szCs w:val="24"/>
          <w:shd w:val="clear" w:color="auto" w:fill="FFFFFF"/>
        </w:rPr>
        <w:t xml:space="preserve">έλουν να δυσφημίσουν τα δημόσια πανεπιστήμια, γιατί έχουν στόχο να δημιουργήσουν ιδιωτικά πανεπιστήμια, στα οποία θα έχουν πρόσβαση μόνο οι πλούσιοι φοιτητές. Με αυτά τα μυαλά θέλετε να συζητήσουμε σοβαρά για τη συνταγματική αναθεώρηση; </w:t>
      </w:r>
    </w:p>
    <w:p w14:paraId="7200B4C0"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Λέτε, κύριοι συνάδ</w:t>
      </w:r>
      <w:r>
        <w:rPr>
          <w:rFonts w:eastAsia="Times New Roman"/>
          <w:color w:val="000000"/>
          <w:szCs w:val="24"/>
          <w:shd w:val="clear" w:color="auto" w:fill="FFFFFF"/>
        </w:rPr>
        <w:t>ελφοι, του ΣΥΡΙΖΑ, να μην αλλάξει και να συνεχίσουμε να ζούμε στην υποκρισία, με χιλιάδες παιδιά να σπουδάζουν στο εξωτερικό -ανάμεσά τους προφανώς είναι και δικά σας παιδιά-, αλλά στην Ελλάδα να μην έχουν καμία δυνατότητα επιλογής. Προσέξτε όμως το χειρότ</w:t>
      </w:r>
      <w:r>
        <w:rPr>
          <w:rFonts w:eastAsia="Times New Roman"/>
          <w:color w:val="000000"/>
          <w:szCs w:val="24"/>
          <w:shd w:val="clear" w:color="auto" w:fill="FFFFFF"/>
        </w:rPr>
        <w:t xml:space="preserve">ερο είναι -γιατί δεν φωτίζετε όλη την εικόνα- ότι το Υπουργείο Εμπορίου συνεχίζει να δίνει άδειες σε ιδιωτικά κέντρα, σε παραρτήματα κάποιων ξένων πανεπιστημίων. Λειτουργούν με την άδεια του Υπουργείου </w:t>
      </w:r>
      <w:r>
        <w:rPr>
          <w:rFonts w:eastAsia="Times New Roman"/>
          <w:color w:val="000000"/>
          <w:szCs w:val="24"/>
          <w:shd w:val="clear" w:color="auto" w:fill="FFFFFF"/>
        </w:rPr>
        <w:lastRenderedPageBreak/>
        <w:t xml:space="preserve">Εμπορίου και όχι με την άδεια του Υπουργείου Παιδείας </w:t>
      </w:r>
      <w:r>
        <w:rPr>
          <w:rFonts w:eastAsia="Times New Roman"/>
          <w:color w:val="000000"/>
          <w:szCs w:val="24"/>
          <w:shd w:val="clear" w:color="auto" w:fill="FFFFFF"/>
        </w:rPr>
        <w:t>όπως θα έπρεπε. Ουαί, υμίν! Μιας και είναι και επίκαιρα τα εκκλησιαστικά αυτές τις ημέρες.</w:t>
      </w:r>
    </w:p>
    <w:p w14:paraId="7200B4C1"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Ο κ. Τσίπρας μας είπε κάτι που μας ξάφνιασε, ότι ο προϋπολογισμός πρέπει να μοιράζεται ανάμεσα στα δημόσια και στα μη κρατικά πανεπιστήμια. Στην Ισπανία είπε ότι οι </w:t>
      </w:r>
      <w:r>
        <w:rPr>
          <w:rFonts w:eastAsia="Times New Roman"/>
          <w:color w:val="000000"/>
          <w:szCs w:val="24"/>
          <w:shd w:val="clear" w:color="auto" w:fill="FFFFFF"/>
        </w:rPr>
        <w:t>επιχορηγήσεις του κράτους πρέπει να μοιράζονται στα δημόσια και τα μη κρατικά.</w:t>
      </w:r>
    </w:p>
    <w:p w14:paraId="7200B4C2"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 Προσέξτε γιατί λίγη ανάγνωση κάνει καλό: Στην Ισπανία και στη Γερμανία απαγορεύεται ρητά η ενίσχυση των μη κρατικών πανεπιστημίων, στη Γαλλία δεν προβλέπεται καν. Μπείτε στο δί</w:t>
      </w:r>
      <w:r>
        <w:rPr>
          <w:rFonts w:eastAsia="Times New Roman"/>
          <w:color w:val="000000"/>
          <w:szCs w:val="24"/>
          <w:shd w:val="clear" w:color="auto" w:fill="FFFFFF"/>
        </w:rPr>
        <w:t xml:space="preserve">κτυο «Ευριδίκη», στο επίσημο δίκτυο της Ευρωπαϊκής Ένωσης για όλα αυτά και θα βρείτε όλο τον κατάλογο, όλες τις πληροφορίες. </w:t>
      </w:r>
    </w:p>
    <w:p w14:paraId="7200B4C3"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Θα πρότεινα, αν πρόκειται να κάνουμε μία σοβαρή κουβέντα γι’ αυτά τα πράγματα, να απομακρυνθείτε από τα </w:t>
      </w:r>
      <w:r>
        <w:rPr>
          <w:rFonts w:eastAsia="Times New Roman"/>
          <w:color w:val="000000"/>
          <w:szCs w:val="24"/>
          <w:shd w:val="clear" w:color="auto" w:fill="FFFFFF"/>
          <w:lang w:val="en-US"/>
        </w:rPr>
        <w:t>fake</w:t>
      </w:r>
      <w:r w:rsidRPr="006B791A">
        <w:rPr>
          <w:rFonts w:eastAsia="Times New Roman"/>
          <w:color w:val="000000"/>
          <w:szCs w:val="24"/>
          <w:shd w:val="clear" w:color="auto" w:fill="FFFFFF"/>
        </w:rPr>
        <w:t xml:space="preserve"> </w:t>
      </w:r>
      <w:r>
        <w:rPr>
          <w:rFonts w:eastAsia="Times New Roman"/>
          <w:color w:val="000000"/>
          <w:szCs w:val="24"/>
          <w:shd w:val="clear" w:color="auto" w:fill="FFFFFF"/>
          <w:lang w:val="en-US"/>
        </w:rPr>
        <w:t>news</w:t>
      </w:r>
      <w:r>
        <w:rPr>
          <w:rFonts w:eastAsia="Times New Roman"/>
          <w:color w:val="000000"/>
          <w:szCs w:val="24"/>
          <w:shd w:val="clear" w:color="auto" w:fill="FFFFFF"/>
        </w:rPr>
        <w:t xml:space="preserve"> που προσπαθούν ν</w:t>
      </w:r>
      <w:r>
        <w:rPr>
          <w:rFonts w:eastAsia="Times New Roman"/>
          <w:color w:val="000000"/>
          <w:szCs w:val="24"/>
          <w:shd w:val="clear" w:color="auto" w:fill="FFFFFF"/>
        </w:rPr>
        <w:t xml:space="preserve">α γεμίσουν με νέα τέρατα, τα οποία βέβαια είναι πολύ παλιά, γιατί το να λες σήμερα, το 2018, ότι τα </w:t>
      </w:r>
      <w:r>
        <w:rPr>
          <w:rFonts w:eastAsia="Times New Roman"/>
          <w:color w:val="000000"/>
          <w:szCs w:val="24"/>
          <w:shd w:val="clear" w:color="auto" w:fill="FFFFFF"/>
        </w:rPr>
        <w:lastRenderedPageBreak/>
        <w:t>ιδιωτικά, τα μη κρατικά πανεπιστήμια είναι για τα παιδιά των πλουσίων νομίζω ότι έχεις χάσει την επαφή σου με την πραγματικότητα.</w:t>
      </w:r>
    </w:p>
    <w:p w14:paraId="7200B4C4"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 Και είναι τόσο μεγάλη η ι</w:t>
      </w:r>
      <w:r>
        <w:rPr>
          <w:rFonts w:eastAsia="Times New Roman"/>
          <w:color w:val="000000"/>
          <w:szCs w:val="24"/>
          <w:shd w:val="clear" w:color="auto" w:fill="FFFFFF"/>
        </w:rPr>
        <w:t>δεοληπτική σας τύφλωση, που για να μην συζητήσουμε για τα μη κρατικά πανεπιστήμια, προσέξτε τι κάνετε: Εξαιρείτε από τη συζήτηση την παράγραφο 2 του άρθρου 16, που ορίζει ότι η βασική αποστολή του κράτους είναι και η ανάπτυξη της θρησκευτικής συνείδησης. Ε</w:t>
      </w:r>
      <w:r>
        <w:rPr>
          <w:rFonts w:eastAsia="Times New Roman"/>
          <w:color w:val="000000"/>
          <w:szCs w:val="24"/>
          <w:shd w:val="clear" w:color="auto" w:fill="FFFFFF"/>
        </w:rPr>
        <w:t xml:space="preserve">ίναι η παράγραφος, είναι η διατύπωση, που ουσιαστικά ερμηνεύεται ως επιβολή της κατήχησης στα ελληνικά σχολεία. Ούτε αυτό θα το αλλάξουμε; Και μετά πώς μιλάμε για θρησκευτική ουδετερότητα, κυρίες και κύριοι; </w:t>
      </w:r>
    </w:p>
    <w:p w14:paraId="7200B4C5"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Εμείς θα επιμείνουμε στην αναθεώρηση και του άρ</w:t>
      </w:r>
      <w:r>
        <w:rPr>
          <w:rFonts w:eastAsia="Times New Roman"/>
          <w:color w:val="000000"/>
          <w:szCs w:val="24"/>
          <w:shd w:val="clear" w:color="auto" w:fill="FFFFFF"/>
        </w:rPr>
        <w:t>θρου 16 για οικονομικούς, κοινωνικούς, πολιτιστικούς, εκπαιδευτικούς λόγους. Θέλουμε μη κρατικά και μη κερδοσκοπικά πανεπιστήμια. Η απάντηση έχει δοθεί. Μη κερδοσκοπικά πανεπιστήμια. Αυτά είναι τα πανεπιστήμια που θέλουμε.</w:t>
      </w:r>
    </w:p>
    <w:p w14:paraId="7200B4C6"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ταυτόχρονα βέβαια θέλουμε </w:t>
      </w:r>
      <w:r>
        <w:rPr>
          <w:rFonts w:eastAsia="Times New Roman" w:cs="Times New Roman"/>
          <w:szCs w:val="24"/>
        </w:rPr>
        <w:t xml:space="preserve">ουσιαστική κατοχύρωση του δικαιώματος ψήφου των Ελλήνων του εξωτερικού. Αφορά πολλές φορές τους ίδιους ανθρώπους. Και τους διώξαμε στο εξωτερικό και δεν τους δίνουμε σήμερα το δικαίωμα να ψηφίσουν. Προτείνουμε, λοιπόν, στο Σύνταγμα να διατυπωθεί σαφώς ότι </w:t>
      </w:r>
      <w:r>
        <w:rPr>
          <w:rFonts w:eastAsia="Times New Roman" w:cs="Times New Roman"/>
          <w:szCs w:val="24"/>
        </w:rPr>
        <w:t xml:space="preserve">δεν είναι ευχέρεια της εκάστοτε κυβέρνησης αν θα ψηφίσουν ή αν δεν θα ψηφίσουν οι Έλληνες που ζουν έξω. </w:t>
      </w:r>
    </w:p>
    <w:p w14:paraId="7200B4C7"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Και επειδή γίνεται μία προσπάθεια -εγώ θα πω και από άγνοια- να εμφανιστεί το θέμα ως πολύπλοκο, δαιδαλώδες, προτείνουμε κάτι πολύ απλό και συγκεκριμέν</w:t>
      </w:r>
      <w:r>
        <w:rPr>
          <w:rFonts w:eastAsia="Times New Roman" w:cs="Times New Roman"/>
          <w:szCs w:val="24"/>
        </w:rPr>
        <w:t xml:space="preserve">ο. Στην επόμενη εκλογική αναμέτρηση να έχουμε την εξής απλή διατύπωση: «Όλοι όσοι είναι γραμμένοι στους εκλογικούς καταλόγους μπορούν να ψηφίσουν». Ηλεκτρονικά; Ηλεκτρονικά. Επιστολικά; Επιστολικά. </w:t>
      </w:r>
    </w:p>
    <w:p w14:paraId="7200B4C8"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Για τις άλλες κατηγορίες, για τους ανθρώπους που έχουν ελ</w:t>
      </w:r>
      <w:r>
        <w:rPr>
          <w:rFonts w:eastAsia="Times New Roman" w:cs="Times New Roman"/>
          <w:szCs w:val="24"/>
        </w:rPr>
        <w:t>ληνική καταγωγή, αλλά δεν είναι γραμμένοι στους εκλογικούς καταλόγους, να συνεχίσουμε να το συζητάμε, γιατί πραγματικά εκεί θα βρούμε πολλές διαφορετικές απαντήσεις και πρέπει να πλησιάσει η μία απάντηση στην άλλη. Όμως, οι πεντακόσιες χιλιάδες Έλληνες που</w:t>
      </w:r>
      <w:r>
        <w:rPr>
          <w:rFonts w:eastAsia="Times New Roman" w:cs="Times New Roman"/>
          <w:szCs w:val="24"/>
        </w:rPr>
        <w:t xml:space="preserve"> έφυγαν στα χρόνια της κρίσης δεν πρέπει </w:t>
      </w:r>
      <w:r>
        <w:rPr>
          <w:rFonts w:eastAsia="Times New Roman" w:cs="Times New Roman"/>
          <w:szCs w:val="24"/>
        </w:rPr>
        <w:lastRenderedPageBreak/>
        <w:t xml:space="preserve">να αποκοπούν από τη χώρα. Πρέπει να ψηφίσουν. Είναι συνταγματικό τους δικαίωμα και θα είναι έγκλημα να τους το στερήσετε. </w:t>
      </w:r>
    </w:p>
    <w:p w14:paraId="7200B4C9"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Ας επιστρέψω, όμως, στη μεγάλη εικόνα, την Αναθεώρηση του Συντάγματος που συζητάμε. Ο τόπος </w:t>
      </w:r>
      <w:r>
        <w:rPr>
          <w:rFonts w:eastAsia="Times New Roman" w:cs="Times New Roman"/>
          <w:szCs w:val="24"/>
        </w:rPr>
        <w:t xml:space="preserve">έχει ανάγκη από ένα νέο Σύνταγμα -σε αυτό συμφωνούμε όλοι- χωρίς αναχρονιστικές διατάξεις, εμείς προσθέτουμε και χωρίς λαϊκισμούς. Δεν είμαστε </w:t>
      </w:r>
      <w:r>
        <w:rPr>
          <w:rFonts w:eastAsia="Times New Roman" w:cs="Times New Roman"/>
          <w:szCs w:val="24"/>
        </w:rPr>
        <w:t>-</w:t>
      </w:r>
      <w:r>
        <w:rPr>
          <w:rFonts w:eastAsia="Times New Roman" w:cs="Times New Roman"/>
          <w:szCs w:val="24"/>
        </w:rPr>
        <w:t>ξέρετε- η μόνη χώρα που συζητάει αυτή τη στιγμή για ένα νέο Σύνταγμα. Πολλές χώρες το συζητούν. Και ο Μακρόν ανή</w:t>
      </w:r>
      <w:r>
        <w:rPr>
          <w:rFonts w:eastAsia="Times New Roman" w:cs="Times New Roman"/>
          <w:szCs w:val="24"/>
        </w:rPr>
        <w:t xml:space="preserve">γγειλε την πρόθεσή του να αναθεωρήσει το Σύνταγμα και η διαδικασία θα ξεκινήσει τον Ιανουάριο. </w:t>
      </w:r>
    </w:p>
    <w:p w14:paraId="7200B4CA"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Τι συζητούν στη Γαλλία; Επιτρέψτε μου να αναφερθώ, γιατί μόλις επέστρεψα από ένα ενδιαφέρον πολιτικό ταξίδι</w:t>
      </w:r>
      <w:r>
        <w:rPr>
          <w:rFonts w:eastAsia="Times New Roman" w:cs="Times New Roman"/>
          <w:szCs w:val="24"/>
        </w:rPr>
        <w:t>,</w:t>
      </w:r>
      <w:r>
        <w:rPr>
          <w:rFonts w:eastAsia="Times New Roman" w:cs="Times New Roman"/>
          <w:szCs w:val="24"/>
        </w:rPr>
        <w:t xml:space="preserve"> με πολλές συναντήσεις. Τι συζητούν λοιπόν; Συζητούν</w:t>
      </w:r>
      <w:r>
        <w:rPr>
          <w:rFonts w:eastAsia="Times New Roman" w:cs="Times New Roman"/>
          <w:szCs w:val="24"/>
        </w:rPr>
        <w:t xml:space="preserve"> μόνο τρεις διαδοχικές θητείες </w:t>
      </w:r>
      <w:r>
        <w:rPr>
          <w:rFonts w:eastAsia="Times New Roman" w:cs="Times New Roman"/>
          <w:szCs w:val="24"/>
        </w:rPr>
        <w:t>Β</w:t>
      </w:r>
      <w:r>
        <w:rPr>
          <w:rFonts w:eastAsia="Times New Roman" w:cs="Times New Roman"/>
          <w:szCs w:val="24"/>
        </w:rPr>
        <w:t>ουλευτών και δημάρχων, κατάργηση -προσέξτε- ενός ειδικού δικαστηρίου</w:t>
      </w:r>
      <w:r>
        <w:rPr>
          <w:rFonts w:eastAsia="Times New Roman" w:cs="Times New Roman"/>
          <w:szCs w:val="24"/>
        </w:rPr>
        <w:t>,</w:t>
      </w:r>
      <w:r>
        <w:rPr>
          <w:rFonts w:eastAsia="Times New Roman" w:cs="Times New Roman"/>
          <w:szCs w:val="24"/>
        </w:rPr>
        <w:t xml:space="preserve"> που είχαν για τα εγκλήματα των </w:t>
      </w:r>
      <w:r>
        <w:rPr>
          <w:rFonts w:eastAsia="Times New Roman" w:cs="Times New Roman"/>
          <w:szCs w:val="24"/>
        </w:rPr>
        <w:t>Υ</w:t>
      </w:r>
      <w:r>
        <w:rPr>
          <w:rFonts w:eastAsia="Times New Roman" w:cs="Times New Roman"/>
          <w:szCs w:val="24"/>
        </w:rPr>
        <w:t xml:space="preserve">πουργών και εκδίκασή τους απευθείας από το </w:t>
      </w:r>
      <w:r>
        <w:rPr>
          <w:rFonts w:eastAsia="Times New Roman" w:cs="Times New Roman"/>
          <w:szCs w:val="24"/>
        </w:rPr>
        <w:t>Ε</w:t>
      </w:r>
      <w:r>
        <w:rPr>
          <w:rFonts w:eastAsia="Times New Roman" w:cs="Times New Roman"/>
          <w:szCs w:val="24"/>
        </w:rPr>
        <w:t>φετείο στο Παρίσι, επιτάχυνση της νομοθετικής διαδικασίας -έχουν και αυτοί αντ</w:t>
      </w:r>
      <w:r>
        <w:rPr>
          <w:rFonts w:eastAsia="Times New Roman" w:cs="Times New Roman"/>
          <w:szCs w:val="24"/>
        </w:rPr>
        <w:t>ίστοιχα προβλήματα- και απαγόρευση εισαγωγής άσχετων τροπολογιών στους νόμους, με διάταξη στο</w:t>
      </w:r>
      <w:r w:rsidRPr="00365C92">
        <w:rPr>
          <w:rFonts w:eastAsia="Times New Roman" w:cs="Times New Roman"/>
          <w:szCs w:val="24"/>
        </w:rPr>
        <w:t xml:space="preserve"> </w:t>
      </w:r>
      <w:r>
        <w:rPr>
          <w:rFonts w:eastAsia="Times New Roman" w:cs="Times New Roman"/>
          <w:szCs w:val="24"/>
        </w:rPr>
        <w:t xml:space="preserve">Σύνταγμα. Επίσης, </w:t>
      </w:r>
      <w:r>
        <w:rPr>
          <w:rFonts w:eastAsia="Times New Roman" w:cs="Times New Roman"/>
          <w:szCs w:val="24"/>
        </w:rPr>
        <w:lastRenderedPageBreak/>
        <w:t>ενίσχυση ανεξαρτησίας του εισαγγελικού Σώματος</w:t>
      </w:r>
      <w:r>
        <w:rPr>
          <w:rFonts w:eastAsia="Times New Roman" w:cs="Times New Roman"/>
          <w:szCs w:val="24"/>
        </w:rPr>
        <w:t>,</w:t>
      </w:r>
      <w:r>
        <w:rPr>
          <w:rFonts w:eastAsia="Times New Roman" w:cs="Times New Roman"/>
          <w:szCs w:val="24"/>
        </w:rPr>
        <w:t xml:space="preserve"> έναντι της εκτελεστικής εξουσίας και βέβαια</w:t>
      </w:r>
      <w:r>
        <w:rPr>
          <w:rFonts w:eastAsia="Times New Roman" w:cs="Times New Roman"/>
          <w:szCs w:val="24"/>
        </w:rPr>
        <w:t>,</w:t>
      </w:r>
      <w:r>
        <w:rPr>
          <w:rFonts w:eastAsia="Times New Roman" w:cs="Times New Roman"/>
          <w:szCs w:val="24"/>
        </w:rPr>
        <w:t xml:space="preserve"> οι εισαγγελείς θα επιλέγονται και θα προάγονται από</w:t>
      </w:r>
      <w:r>
        <w:rPr>
          <w:rFonts w:eastAsia="Times New Roman" w:cs="Times New Roman"/>
          <w:szCs w:val="24"/>
        </w:rPr>
        <w:t xml:space="preserve"> το Ανώτατο Δικαστικό Συμβούλιο και μόνο. </w:t>
      </w:r>
    </w:p>
    <w:p w14:paraId="7200B4CB"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Πρέπει, λοιπόν, να εξαλείψουμε τη σκανδαλώδη ατιμωρησία των πολιτικών, να ενισχύσουμε την πλήρη διάκριση των εξουσιών, να βάλουμε θητείες και στους εκλεγμένους, δώδεκα συνεχή χρόνια. Αν κάποιος θέλει να συνεχίσει,</w:t>
      </w:r>
      <w:r>
        <w:rPr>
          <w:rFonts w:eastAsia="Times New Roman" w:cs="Times New Roman"/>
          <w:szCs w:val="24"/>
        </w:rPr>
        <w:t xml:space="preserve"> θα πρέπει να κάνει ένα διάλειμμα. </w:t>
      </w:r>
    </w:p>
    <w:p w14:paraId="7200B4CC"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Επιπροσθέτως, πρέπει να εξασφαλίσουμε την πολιτική σταθερότητα, να κατοχυρώσουμε τον φιλελεύθερο ευρωπαϊκό χαρακτήρα του κράτους, να απελευθερώσουμε την οικονομία από τα δεσμά του κρατισμού και το δημόσιο από την παντοκρ</w:t>
      </w:r>
      <w:r>
        <w:rPr>
          <w:rFonts w:eastAsia="Times New Roman" w:cs="Times New Roman"/>
          <w:szCs w:val="24"/>
        </w:rPr>
        <w:t xml:space="preserve">ατορία των κομμάτων, να θωρακίσουμε τα ατομικά δικαιώματα και να εναρμονίσουμε -προσέξτε- υποχρεώσεις και δικαιώματα με την ψηφιακή εποχή. </w:t>
      </w:r>
    </w:p>
    <w:p w14:paraId="7200B4CD"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Η μικρή Εσθονία κατοχύρωσε το 2000, πριν </w:t>
      </w:r>
      <w:r>
        <w:rPr>
          <w:rFonts w:eastAsia="Times New Roman" w:cs="Times New Roman"/>
          <w:szCs w:val="24"/>
        </w:rPr>
        <w:t>δεκαοκτώ</w:t>
      </w:r>
      <w:r>
        <w:rPr>
          <w:rFonts w:eastAsia="Times New Roman" w:cs="Times New Roman"/>
          <w:szCs w:val="24"/>
        </w:rPr>
        <w:t xml:space="preserve"> χρόνια, στο</w:t>
      </w:r>
      <w:r w:rsidRPr="0045683B">
        <w:rPr>
          <w:rFonts w:eastAsia="Times New Roman" w:cs="Times New Roman"/>
          <w:szCs w:val="24"/>
        </w:rPr>
        <w:t xml:space="preserve"> </w:t>
      </w:r>
      <w:r>
        <w:rPr>
          <w:rFonts w:eastAsia="Times New Roman" w:cs="Times New Roman"/>
          <w:szCs w:val="24"/>
        </w:rPr>
        <w:t xml:space="preserve">Σύνταγμά </w:t>
      </w:r>
      <w:r>
        <w:rPr>
          <w:rFonts w:eastAsia="Times New Roman" w:cs="Times New Roman"/>
          <w:szCs w:val="24"/>
        </w:rPr>
        <w:t>της,</w:t>
      </w:r>
      <w:r>
        <w:rPr>
          <w:rFonts w:eastAsia="Times New Roman" w:cs="Times New Roman"/>
          <w:szCs w:val="24"/>
        </w:rPr>
        <w:t xml:space="preserve"> ως απαραβίαστο ατομικό δικαίωμα</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τη δυνα</w:t>
      </w:r>
      <w:r>
        <w:rPr>
          <w:rFonts w:eastAsia="Times New Roman" w:cs="Times New Roman"/>
          <w:szCs w:val="24"/>
        </w:rPr>
        <w:t xml:space="preserve">τότητα πρόσβασης στο διαδίκτυο. Ήταν η αρχή για το οικονομική θαύμα της Εσθονίας, που μάλλον όλοι γνωρίζουμε. </w:t>
      </w:r>
    </w:p>
    <w:p w14:paraId="7200B4CE"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Πάμε στην πρότασή μας για τον Πρόεδρο της Δημοκρατίας. Η πρότασή μας είναι μία λελογισμένη ενίσχυση των αρμοδιοτήτων του. Να έχει τη δυνατότητα ν</w:t>
      </w:r>
      <w:r>
        <w:rPr>
          <w:rFonts w:eastAsia="Times New Roman" w:cs="Times New Roman"/>
          <w:szCs w:val="24"/>
        </w:rPr>
        <w:t>α συγκαλεί με πρωτοβουλία του το Συμβούλιο των Πολιτικών Αρχηγών, το οποίο από άτυπο πρέπει να γίνει θεσμικό, να μπορεί να ορίζει τους προέδρους των ανεξάρτητων αρχών</w:t>
      </w:r>
      <w:r>
        <w:rPr>
          <w:rFonts w:eastAsia="Times New Roman" w:cs="Times New Roman"/>
          <w:szCs w:val="24"/>
        </w:rPr>
        <w:t>,</w:t>
      </w:r>
      <w:r>
        <w:rPr>
          <w:rFonts w:eastAsia="Times New Roman" w:cs="Times New Roman"/>
          <w:szCs w:val="24"/>
        </w:rPr>
        <w:t xml:space="preserve"> από κατάλογο που προτείνει η Βουλή, αλλά ο Πρόεδρος αποφασίζει, να επιλέγει την ηγεσία τ</w:t>
      </w:r>
      <w:r>
        <w:rPr>
          <w:rFonts w:eastAsia="Times New Roman" w:cs="Times New Roman"/>
          <w:szCs w:val="24"/>
        </w:rPr>
        <w:t>ης δικαιοσύνης -προσέξτε μία μεγάλη αλλαγή σε σχέση με τις περισσότερες προτάσεις- από τους καταλόγους</w:t>
      </w:r>
      <w:r>
        <w:rPr>
          <w:rFonts w:eastAsia="Times New Roman" w:cs="Times New Roman"/>
          <w:szCs w:val="24"/>
        </w:rPr>
        <w:t>,</w:t>
      </w:r>
      <w:r>
        <w:rPr>
          <w:rFonts w:eastAsia="Times New Roman" w:cs="Times New Roman"/>
          <w:szCs w:val="24"/>
        </w:rPr>
        <w:t xml:space="preserve"> που θα συντάσσει όχι η Βουλή, όχι το Υπουργικό Συμβούλιο, αλλά οι ολομέλειες των ανωτάτων δικαστηρίων. Αυτός είναι ο δρόμος σε όλα τα σύγχρονα Συντάγματ</w:t>
      </w:r>
      <w:r>
        <w:rPr>
          <w:rFonts w:eastAsia="Times New Roman" w:cs="Times New Roman"/>
          <w:szCs w:val="24"/>
        </w:rPr>
        <w:t>α.</w:t>
      </w:r>
    </w:p>
    <w:p w14:paraId="7200B4CF"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t>Και βέβαια</w:t>
      </w:r>
      <w:r w:rsidRPr="00AE6C79">
        <w:rPr>
          <w:rFonts w:eastAsia="Times New Roman" w:cs="Times New Roman"/>
          <w:szCs w:val="24"/>
        </w:rPr>
        <w:t>,</w:t>
      </w:r>
      <w:r>
        <w:rPr>
          <w:rFonts w:eastAsia="Times New Roman" w:cs="Times New Roman"/>
          <w:szCs w:val="24"/>
        </w:rPr>
        <w:t xml:space="preserve"> συμφωνούμε. Με χαρά άκουσαν όλοι ότι πρέπει να αποσυνδεθεί η διάλυση της Βουλής από την προεδρική επιλογή.</w:t>
      </w:r>
    </w:p>
    <w:p w14:paraId="7200B4D0"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όμως, έχουμε και την πρόταση πώς μπορεί να γίνει αυτό, επειδή διακρίνω μια αμηχανία πώς μπορούμε να το κάνουμε. «Θα βαράμε </w:t>
      </w:r>
      <w:r>
        <w:rPr>
          <w:rFonts w:eastAsia="Times New Roman" w:cs="Times New Roman"/>
          <w:szCs w:val="24"/>
        </w:rPr>
        <w:t>πέναλτι»; Πρόκειται για συγκεκριμένη</w:t>
      </w:r>
      <w:r w:rsidRPr="001B6849">
        <w:rPr>
          <w:rFonts w:eastAsia="Times New Roman" w:cs="Times New Roman"/>
          <w:szCs w:val="24"/>
        </w:rPr>
        <w:t xml:space="preserve"> </w:t>
      </w:r>
      <w:r>
        <w:rPr>
          <w:rFonts w:eastAsia="Times New Roman" w:cs="Times New Roman"/>
          <w:szCs w:val="24"/>
        </w:rPr>
        <w:t>πρόταση</w:t>
      </w:r>
      <w:r>
        <w:rPr>
          <w:rFonts w:eastAsia="Times New Roman" w:cs="Times New Roman"/>
          <w:szCs w:val="24"/>
        </w:rPr>
        <w:t>,</w:t>
      </w:r>
      <w:r>
        <w:rPr>
          <w:rFonts w:eastAsia="Times New Roman" w:cs="Times New Roman"/>
          <w:szCs w:val="24"/>
        </w:rPr>
        <w:t xml:space="preserve"> που διατυπώθηκε από έναν σκιτσογράφο, σατιρίζοντας αυτή την αμηχανία που υπάρχει, άμα δεν πετύχουν οι ψηφοφορίες.</w:t>
      </w:r>
      <w:r w:rsidRPr="00AE6C79">
        <w:rPr>
          <w:rFonts w:eastAsia="Times New Roman" w:cs="Times New Roman"/>
          <w:szCs w:val="24"/>
        </w:rPr>
        <w:t xml:space="preserve"> </w:t>
      </w:r>
    </w:p>
    <w:p w14:paraId="7200B4D1"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προτείνουμε το εξής: Αν ακόμα και η τρίτη ψηφοφορία για την εκλογή του Προέδρου </w:t>
      </w:r>
      <w:r>
        <w:rPr>
          <w:rFonts w:eastAsia="Times New Roman" w:cs="Times New Roman"/>
          <w:szCs w:val="24"/>
        </w:rPr>
        <w:t>της Δημοκρατία αποβεί άκαρπη, τότε να παρατείνεται η θητεία του Προέδρου</w:t>
      </w:r>
      <w:r>
        <w:rPr>
          <w:rFonts w:eastAsia="Times New Roman" w:cs="Times New Roman"/>
          <w:szCs w:val="24"/>
        </w:rPr>
        <w:t>,</w:t>
      </w:r>
      <w:r>
        <w:rPr>
          <w:rFonts w:eastAsia="Times New Roman" w:cs="Times New Roman"/>
          <w:szCs w:val="24"/>
        </w:rPr>
        <w:t xml:space="preserve"> μέχρι να εξασφαλιστεί η απαιτούμενη πλειοψηφία. Συμβαίνει στην Ιταλία. Λειτουργεί. Να συμβεί και εδώ. Στις ψηφοφορίες, βέβαια, υπάρχει η δυνατότητα αλλαγής υποψηφίου Προέδρου, αν υπά</w:t>
      </w:r>
      <w:r>
        <w:rPr>
          <w:rFonts w:eastAsia="Times New Roman" w:cs="Times New Roman"/>
          <w:szCs w:val="24"/>
        </w:rPr>
        <w:t>ρχει ένα πιο συναινετικό πρόσωπο.</w:t>
      </w:r>
    </w:p>
    <w:p w14:paraId="7200B4D2"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t>Δεν θέλετε αυτό; Έχουμε και μια εναλλακτική πρόταση. Το Ποτάμι έχει δύο όχθες</w:t>
      </w:r>
      <w:r>
        <w:rPr>
          <w:rFonts w:eastAsia="Times New Roman" w:cs="Times New Roman"/>
          <w:szCs w:val="24"/>
        </w:rPr>
        <w:t>,</w:t>
      </w:r>
      <w:r>
        <w:rPr>
          <w:rFonts w:eastAsia="Times New Roman" w:cs="Times New Roman"/>
          <w:szCs w:val="24"/>
        </w:rPr>
        <w:t xml:space="preserve"> οπότε σε πολλά πράγματα έχουμε εναλλακτική πρόταση. Αν και στις δύο ψηφοφορίες δεν εκλεγεί Πρόεδρος -είναι η πρόταση του </w:t>
      </w:r>
      <w:r>
        <w:rPr>
          <w:rFonts w:eastAsia="Times New Roman" w:cs="Times New Roman"/>
          <w:szCs w:val="24"/>
        </w:rPr>
        <w:t>κ</w:t>
      </w:r>
      <w:r>
        <w:rPr>
          <w:rFonts w:eastAsia="Times New Roman" w:cs="Times New Roman"/>
          <w:szCs w:val="24"/>
        </w:rPr>
        <w:t>αθηγητή, του κ. Αλιβι</w:t>
      </w:r>
      <w:r>
        <w:rPr>
          <w:rFonts w:eastAsia="Times New Roman" w:cs="Times New Roman"/>
          <w:szCs w:val="24"/>
        </w:rPr>
        <w:t xml:space="preserve">ζάτου- τότε η εκλογή θα γίνεται από διευρυμένο εκλεκτορικό σώμα, με τη συμμετοχή και των Ευρωβουλευτών και των περιφερειαρχών </w:t>
      </w:r>
      <w:r>
        <w:rPr>
          <w:rFonts w:eastAsia="Times New Roman" w:cs="Times New Roman"/>
          <w:szCs w:val="24"/>
        </w:rPr>
        <w:lastRenderedPageBreak/>
        <w:t>και των δημάρχων των μεγάλων πόλεων. Η χώρα, πάντως, πρέπει να αποκτήσει σταθερούς εκλογικούς κύκλους, να μην είμαστε συνεχώς σε έ</w:t>
      </w:r>
      <w:r>
        <w:rPr>
          <w:rFonts w:eastAsia="Times New Roman" w:cs="Times New Roman"/>
          <w:szCs w:val="24"/>
        </w:rPr>
        <w:t>να προεκλογικό κλίμα</w:t>
      </w:r>
      <w:r>
        <w:rPr>
          <w:rFonts w:eastAsia="Times New Roman" w:cs="Times New Roman"/>
          <w:szCs w:val="24"/>
        </w:rPr>
        <w:t>,</w:t>
      </w:r>
      <w:r>
        <w:rPr>
          <w:rFonts w:eastAsia="Times New Roman" w:cs="Times New Roman"/>
          <w:szCs w:val="24"/>
        </w:rPr>
        <w:t xml:space="preserve"> το οποίο προκαλεί ασφυξία στην οικονομία και στην κοινωνία.</w:t>
      </w:r>
    </w:p>
    <w:p w14:paraId="7200B4D3"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t>Η πρότασή σας για μια ισοπεδωτική απλή αναλογική</w:t>
      </w:r>
      <w:r>
        <w:rPr>
          <w:rFonts w:eastAsia="Times New Roman" w:cs="Times New Roman"/>
          <w:szCs w:val="24"/>
        </w:rPr>
        <w:t>,</w:t>
      </w:r>
      <w:r>
        <w:rPr>
          <w:rFonts w:eastAsia="Times New Roman" w:cs="Times New Roman"/>
          <w:szCs w:val="24"/>
        </w:rPr>
        <w:t xml:space="preserve"> φοβάμαι ότι θα ανοίξει νέους κύκλους ακυβερνησίας. Εμείς, όπως ξέρετε, δεν είμαστε ούτε με τη διαλυτική απλή αναλογική, αλλά δεν είμαστε ούτε και με την υπερενισχυμένη</w:t>
      </w:r>
      <w:r>
        <w:rPr>
          <w:rFonts w:eastAsia="Times New Roman" w:cs="Times New Roman"/>
          <w:szCs w:val="24"/>
        </w:rPr>
        <w:t>,</w:t>
      </w:r>
      <w:r>
        <w:rPr>
          <w:rFonts w:eastAsia="Times New Roman" w:cs="Times New Roman"/>
          <w:szCs w:val="24"/>
        </w:rPr>
        <w:t xml:space="preserve"> που έχουμε σήμερα, με τις πενήντα έδρες χάρισμα στο πρώτο κόμμα. Πιστεύουμε σε ένα ανα</w:t>
      </w:r>
      <w:r>
        <w:rPr>
          <w:rFonts w:eastAsia="Times New Roman" w:cs="Times New Roman"/>
          <w:szCs w:val="24"/>
        </w:rPr>
        <w:t>λογικό μπόνους. Θα σας πω πόσο: Για το πρώτο κόμμα μια έδρα για κάθε 1% πάνω από το 25%. Δηλαδή, 35% πήρες; Είσαι πρώτο κόμμα; Προφανώς. Τότε θα πάρεις τριανταπέντε έδρες επιπλέον. Εμείς λέμε επιπλέον τριανταπέντε.</w:t>
      </w:r>
    </w:p>
    <w:p w14:paraId="7200B4D4"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t xml:space="preserve">Βέβαια, στην υπόθεση του εκλογικού νόμου </w:t>
      </w:r>
      <w:r>
        <w:rPr>
          <w:rFonts w:eastAsia="Times New Roman" w:cs="Times New Roman"/>
          <w:szCs w:val="24"/>
        </w:rPr>
        <w:t>πιστεύουμε και στη διπλή ψήφο. Δηλαδή, τι σημαίνει αυτό; Στη μια κάλπη ψηφίζουμε τον τοπικό Βουλευτή</w:t>
      </w:r>
      <w:r>
        <w:rPr>
          <w:rFonts w:eastAsia="Times New Roman" w:cs="Times New Roman"/>
          <w:szCs w:val="24"/>
        </w:rPr>
        <w:t>,</w:t>
      </w:r>
      <w:r>
        <w:rPr>
          <w:rFonts w:eastAsia="Times New Roman" w:cs="Times New Roman"/>
          <w:szCs w:val="24"/>
        </w:rPr>
        <w:t xml:space="preserve"> ανεξαρτήτως κόμματος. Μπορεί κάποιος </w:t>
      </w:r>
      <w:r>
        <w:rPr>
          <w:rFonts w:eastAsia="Times New Roman" w:cs="Times New Roman"/>
          <w:szCs w:val="24"/>
        </w:rPr>
        <w:t>-</w:t>
      </w:r>
      <w:r>
        <w:rPr>
          <w:rFonts w:eastAsia="Times New Roman" w:cs="Times New Roman"/>
          <w:szCs w:val="24"/>
        </w:rPr>
        <w:t xml:space="preserve">επειδή έχουμε πολύ καλά στελέχη σε όλη την Ελλάδα, το έχουμε σκεφτεί αυτό- στην περιφέρειά του να ψηφίσει </w:t>
      </w:r>
      <w:r>
        <w:rPr>
          <w:rFonts w:eastAsia="Times New Roman" w:cs="Times New Roman"/>
          <w:szCs w:val="24"/>
        </w:rPr>
        <w:lastRenderedPageBreak/>
        <w:t>έναν τοπικ</w:t>
      </w:r>
      <w:r>
        <w:rPr>
          <w:rFonts w:eastAsia="Times New Roman" w:cs="Times New Roman"/>
          <w:szCs w:val="24"/>
        </w:rPr>
        <w:t>ό Βουλευτή από το Ποτάμι και στην άλλη, την περιφερειακή λίστα, να ψηφίσει το κόμμα του. Αυτή είναι που βγάζει και το ποσοστό του κόμματος. Είναι μια μετατροπή του γερμανικού συστήματος. Οι λεπτομέρειες, βέβαια, δεν είναι του παρόντος. Είναι ο εκλογικός νό</w:t>
      </w:r>
      <w:r>
        <w:rPr>
          <w:rFonts w:eastAsia="Times New Roman" w:cs="Times New Roman"/>
          <w:szCs w:val="24"/>
        </w:rPr>
        <w:t>μος, που κάποια στιγμή ίσως τον συζητήσουμε με σοβαρότητα.</w:t>
      </w:r>
    </w:p>
    <w:p w14:paraId="7200B4D5"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t>Συμφωνούμε στην πρόταση</w:t>
      </w:r>
      <w:r>
        <w:rPr>
          <w:rFonts w:eastAsia="Times New Roman" w:cs="Times New Roman"/>
          <w:szCs w:val="24"/>
        </w:rPr>
        <w:t>,</w:t>
      </w:r>
      <w:r>
        <w:rPr>
          <w:rFonts w:eastAsia="Times New Roman" w:cs="Times New Roman"/>
          <w:szCs w:val="24"/>
        </w:rPr>
        <w:t xml:space="preserve"> που υπάρχει για εποικοδομητική ψήφο δυσπιστίας, η Βουλή να μη μπορεί να ρίξει την κυβέρνηση, αν συγχρόνως δεν είναι σε κατάσταση να αναδείξει νέα, όπως έχει προτείνει πολύ </w:t>
      </w:r>
      <w:r>
        <w:rPr>
          <w:rFonts w:eastAsia="Times New Roman" w:cs="Times New Roman"/>
          <w:szCs w:val="24"/>
        </w:rPr>
        <w:t>νωρίς η ομάδα των έξι στο καινοτόμο Σύνταγμα. Ο Μάνος, ο Αλιβιζάτος, ο Γεραπετρίτης, ο Κτιστάκις, ο Βουρλούμης και ο Σπυρόπουλος έχουν κάνει μια πολύ ενδιαφέρουσα πρόταση αρκετά πριν.</w:t>
      </w:r>
    </w:p>
    <w:p w14:paraId="7200B4D6"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t>Προτείνουμε, όμως, ο Πρωθυπουργός</w:t>
      </w:r>
      <w:r>
        <w:rPr>
          <w:rFonts w:eastAsia="Times New Roman" w:cs="Times New Roman"/>
          <w:szCs w:val="24"/>
        </w:rPr>
        <w:t>,</w:t>
      </w:r>
      <w:r>
        <w:rPr>
          <w:rFonts w:eastAsia="Times New Roman" w:cs="Times New Roman"/>
          <w:szCs w:val="24"/>
        </w:rPr>
        <w:t xml:space="preserve"> που ζητάει πρόωρη προσφυγή στην κάλπη</w:t>
      </w:r>
      <w:r>
        <w:rPr>
          <w:rFonts w:eastAsia="Times New Roman" w:cs="Times New Roman"/>
          <w:szCs w:val="24"/>
        </w:rPr>
        <w:t xml:space="preserve"> για να αντιμετωπίσει -αυτό λέμε πάντα- ένα εθνικό θέμα εξαιρετικής σημασίας, να έχει την έγκριση των τριών πέμπτων της Βουλής. Έτσι μόνο θα ολοκληρώνουμε τους εκλογικούς κύκλους</w:t>
      </w:r>
      <w:r>
        <w:rPr>
          <w:rFonts w:eastAsia="Times New Roman" w:cs="Times New Roman"/>
          <w:szCs w:val="24"/>
        </w:rPr>
        <w:t>,</w:t>
      </w:r>
      <w:r>
        <w:rPr>
          <w:rFonts w:eastAsia="Times New Roman" w:cs="Times New Roman"/>
          <w:szCs w:val="24"/>
        </w:rPr>
        <w:t xml:space="preserve"> που προβλέπει το Σύνταγμα.</w:t>
      </w:r>
    </w:p>
    <w:p w14:paraId="7200B4D7"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το θέμα της ποινικής ευθύνης των Υπουργών</w:t>
      </w:r>
      <w:r>
        <w:rPr>
          <w:rFonts w:eastAsia="Times New Roman" w:cs="Times New Roman"/>
          <w:szCs w:val="24"/>
        </w:rPr>
        <w:t>,</w:t>
      </w:r>
      <w:r>
        <w:rPr>
          <w:rFonts w:eastAsia="Times New Roman" w:cs="Times New Roman"/>
          <w:szCs w:val="24"/>
        </w:rPr>
        <w:t xml:space="preserve"> νο</w:t>
      </w:r>
      <w:r>
        <w:rPr>
          <w:rFonts w:eastAsia="Times New Roman" w:cs="Times New Roman"/>
          <w:szCs w:val="24"/>
        </w:rPr>
        <w:t>μίζω ότι όλοι καταλήγουμε πια στις ίδιες απόψεις. Δεν είναι κανένα μυστικό. Θέλουμε την κατάργηση των ειδικών προβλέψεων παραγραφής και να ισχύουν οι ίδιοι κανόνες στους πολίτες και στους Υπουργούς.</w:t>
      </w:r>
    </w:p>
    <w:p w14:paraId="7200B4D8"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t>Προτείνουμε συγκεκριμένα –το Ποτάμι, δηλαδή, προτείνει- τ</w:t>
      </w:r>
      <w:r>
        <w:rPr>
          <w:rFonts w:eastAsia="Times New Roman" w:cs="Times New Roman"/>
          <w:szCs w:val="24"/>
        </w:rPr>
        <w:t>η θεσμοθέτηση ενός δικαστικού συμβουλίου</w:t>
      </w:r>
      <w:r>
        <w:rPr>
          <w:rFonts w:eastAsia="Times New Roman" w:cs="Times New Roman"/>
          <w:szCs w:val="24"/>
        </w:rPr>
        <w:t>,</w:t>
      </w:r>
      <w:r>
        <w:rPr>
          <w:rFonts w:eastAsia="Times New Roman" w:cs="Times New Roman"/>
          <w:szCs w:val="24"/>
        </w:rPr>
        <w:t xml:space="preserve"> με πλειοψηφία ανώτατων δικαστών και εισαγγελέων</w:t>
      </w:r>
      <w:r>
        <w:rPr>
          <w:rFonts w:eastAsia="Times New Roman" w:cs="Times New Roman"/>
          <w:szCs w:val="24"/>
        </w:rPr>
        <w:t>,</w:t>
      </w:r>
      <w:r>
        <w:rPr>
          <w:rFonts w:eastAsia="Times New Roman" w:cs="Times New Roman"/>
          <w:szCs w:val="24"/>
        </w:rPr>
        <w:t xml:space="preserve"> που θα έχει την αρμοδιότητα για τη δίωξη των πολιτικών προσώπων. Και για να λύσουμε τον γρίφο τι κάνουμε με την ασυλία των Βουλευτών, πότε, πώς, ποιος αποφασίζει, εμ</w:t>
      </w:r>
      <w:r>
        <w:rPr>
          <w:rFonts w:eastAsia="Times New Roman" w:cs="Times New Roman"/>
          <w:szCs w:val="24"/>
        </w:rPr>
        <w:t>είς λέμε το εξής: Η αρμοδιότητα για την άρση της ασυλίας των Βουλευτών ή όχι δεν είναι αρμοδιότητα της Βουλής. Δεν μπορούν να αποφασίζουν τα κόμματα για τους ανθρώπους τους. Μπορεί να αποφασίζει ένα δικαστικό συμβούλιο, με πλειοψηφία δικαστών και εισαγγελέ</w:t>
      </w:r>
      <w:r>
        <w:rPr>
          <w:rFonts w:eastAsia="Times New Roman" w:cs="Times New Roman"/>
          <w:szCs w:val="24"/>
        </w:rPr>
        <w:t>ων του Εφετείου.</w:t>
      </w:r>
    </w:p>
    <w:p w14:paraId="7200B4D9"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t xml:space="preserve">Η ενίσχυση της ανεξαρτησίας της </w:t>
      </w:r>
      <w:r>
        <w:rPr>
          <w:rFonts w:eastAsia="Times New Roman" w:cs="Times New Roman"/>
          <w:szCs w:val="24"/>
        </w:rPr>
        <w:t>δ</w:t>
      </w:r>
      <w:r>
        <w:rPr>
          <w:rFonts w:eastAsia="Times New Roman" w:cs="Times New Roman"/>
          <w:szCs w:val="24"/>
        </w:rPr>
        <w:t>ικαιοσύνης</w:t>
      </w:r>
      <w:r>
        <w:rPr>
          <w:rFonts w:eastAsia="Times New Roman" w:cs="Times New Roman"/>
          <w:szCs w:val="24"/>
        </w:rPr>
        <w:t>,</w:t>
      </w:r>
      <w:r>
        <w:rPr>
          <w:rFonts w:eastAsia="Times New Roman" w:cs="Times New Roman"/>
          <w:szCs w:val="24"/>
        </w:rPr>
        <w:t xml:space="preserve"> αντιλαμβανόμαστε όλοι ότι είναι ένα πολύ σημαντικό θέμα και πρέπει να επιτευχθεί με αλλαγή του τρόπου επιλογής της ηγεσίας της και </w:t>
      </w:r>
      <w:r>
        <w:rPr>
          <w:rFonts w:eastAsia="Times New Roman" w:cs="Times New Roman"/>
          <w:szCs w:val="24"/>
        </w:rPr>
        <w:lastRenderedPageBreak/>
        <w:t>να μην επιλέγεται από την Κυβέρνηση, από τον Πρωθυπουργό, από τ</w:t>
      </w:r>
      <w:r>
        <w:rPr>
          <w:rFonts w:eastAsia="Times New Roman" w:cs="Times New Roman"/>
          <w:szCs w:val="24"/>
        </w:rPr>
        <w:t>ο Υπουργικό Συμβούλιο.</w:t>
      </w:r>
    </w:p>
    <w:p w14:paraId="7200B4DA"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Ειδικά, επιτρέψτε μου</w:t>
      </w:r>
      <w:r>
        <w:rPr>
          <w:rFonts w:eastAsia="Times New Roman" w:cs="Times New Roman"/>
          <w:szCs w:val="24"/>
        </w:rPr>
        <w:t xml:space="preserve"> -</w:t>
      </w:r>
      <w:r>
        <w:rPr>
          <w:rFonts w:eastAsia="Times New Roman" w:cs="Times New Roman"/>
          <w:szCs w:val="24"/>
        </w:rPr>
        <w:t>θέλω να κάνω μια μικρή παρένθεση</w:t>
      </w:r>
      <w:r>
        <w:rPr>
          <w:rFonts w:eastAsia="Times New Roman" w:cs="Times New Roman"/>
          <w:szCs w:val="24"/>
        </w:rPr>
        <w:t>-</w:t>
      </w:r>
      <w:r>
        <w:rPr>
          <w:rFonts w:eastAsia="Times New Roman" w:cs="Times New Roman"/>
          <w:szCs w:val="24"/>
        </w:rPr>
        <w:t xml:space="preserve"> σε μια περίοδο</w:t>
      </w:r>
      <w:r>
        <w:rPr>
          <w:rFonts w:eastAsia="Times New Roman" w:cs="Times New Roman"/>
          <w:szCs w:val="24"/>
        </w:rPr>
        <w:t>,</w:t>
      </w:r>
      <w:r>
        <w:rPr>
          <w:rFonts w:eastAsia="Times New Roman" w:cs="Times New Roman"/>
          <w:szCs w:val="24"/>
        </w:rPr>
        <w:t xml:space="preserve"> που το μακρύ χέρι της Κυβέρνησης απλώνεται ξανά </w:t>
      </w:r>
      <w:r w:rsidRPr="00174F9C">
        <w:rPr>
          <w:rFonts w:eastAsia="Times New Roman" w:cs="Times New Roman"/>
          <w:szCs w:val="24"/>
        </w:rPr>
        <w:t>-</w:t>
      </w:r>
      <w:r>
        <w:rPr>
          <w:rFonts w:eastAsia="Times New Roman" w:cs="Times New Roman"/>
          <w:szCs w:val="24"/>
        </w:rPr>
        <w:t>έχει συμβεί πολλές φορές στο παρελθόν</w:t>
      </w:r>
      <w:r w:rsidRPr="00174F9C">
        <w:rPr>
          <w:rFonts w:eastAsia="Times New Roman" w:cs="Times New Roman"/>
          <w:szCs w:val="24"/>
        </w:rPr>
        <w:t>-</w:t>
      </w:r>
      <w:r>
        <w:rPr>
          <w:rFonts w:eastAsia="Times New Roman" w:cs="Times New Roman"/>
          <w:szCs w:val="24"/>
        </w:rPr>
        <w:t xml:space="preserve"> στα γραφεία των εισαγγελέων. Είμαι συγκεκριμένος. </w:t>
      </w:r>
    </w:p>
    <w:p w14:paraId="7200B4DB"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w:t>
      </w:r>
      <w:r>
        <w:rPr>
          <w:rFonts w:eastAsia="Times New Roman" w:cs="Times New Roman"/>
          <w:szCs w:val="24"/>
        </w:rPr>
        <w:t>άει το κουδούνι λήξεως του χρόνου ομιλίας του κυρίου Προέδρου)</w:t>
      </w:r>
    </w:p>
    <w:p w14:paraId="7200B4DC"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Έρχεται στο μυαλό μου και αυτή η τελευταία στοχοποίηση του Κώστα Σημίτη. Πολύ φοβάμαι ότι το δόγμα Πολάκη</w:t>
      </w:r>
      <w:r>
        <w:rPr>
          <w:rFonts w:eastAsia="Times New Roman" w:cs="Times New Roman"/>
          <w:szCs w:val="24"/>
        </w:rPr>
        <w:t>,</w:t>
      </w:r>
      <w:r>
        <w:rPr>
          <w:rFonts w:eastAsia="Times New Roman" w:cs="Times New Roman"/>
          <w:szCs w:val="24"/>
        </w:rPr>
        <w:t xml:space="preserve"> που στήριξε με κάποιους δισταγμούς, αλλά τελικά το στήριξε</w:t>
      </w:r>
      <w:r w:rsidRPr="004D4CCD">
        <w:rPr>
          <w:rFonts w:eastAsia="Times New Roman" w:cs="Times New Roman"/>
          <w:szCs w:val="24"/>
        </w:rPr>
        <w:t>,</w:t>
      </w:r>
      <w:r>
        <w:rPr>
          <w:rFonts w:eastAsia="Times New Roman" w:cs="Times New Roman"/>
          <w:szCs w:val="24"/>
        </w:rPr>
        <w:t xml:space="preserve"> και ο ίδιος ο κ. Τσίπρας, </w:t>
      </w:r>
      <w:r>
        <w:rPr>
          <w:rFonts w:eastAsia="Times New Roman" w:cs="Times New Roman"/>
          <w:szCs w:val="24"/>
        </w:rPr>
        <w:t>είναι δείγμα μιας ολοκληρωτικής λογικής. Εκτός</w:t>
      </w:r>
      <w:r>
        <w:rPr>
          <w:rFonts w:eastAsia="Times New Roman" w:cs="Times New Roman"/>
          <w:szCs w:val="24"/>
        </w:rPr>
        <w:t>,</w:t>
      </w:r>
      <w:r w:rsidRPr="004D4CCD">
        <w:rPr>
          <w:rFonts w:eastAsia="Times New Roman" w:cs="Times New Roman"/>
          <w:szCs w:val="24"/>
        </w:rPr>
        <w:t xml:space="preserve"> </w:t>
      </w:r>
      <w:r>
        <w:rPr>
          <w:rFonts w:eastAsia="Times New Roman" w:cs="Times New Roman"/>
          <w:szCs w:val="24"/>
        </w:rPr>
        <w:t xml:space="preserve">αν όλα γίνονται για τα πρωτοσέλιδα και για να τροφοδοτηθεί η αγοραία </w:t>
      </w:r>
      <w:r>
        <w:rPr>
          <w:rFonts w:eastAsia="Times New Roman" w:cs="Times New Roman"/>
          <w:szCs w:val="24"/>
        </w:rPr>
        <w:t>«</w:t>
      </w:r>
      <w:r>
        <w:rPr>
          <w:rFonts w:eastAsia="Times New Roman" w:cs="Times New Roman"/>
          <w:szCs w:val="24"/>
        </w:rPr>
        <w:t>ανθρωποφαγία</w:t>
      </w:r>
      <w:r>
        <w:rPr>
          <w:rFonts w:eastAsia="Times New Roman" w:cs="Times New Roman"/>
          <w:szCs w:val="24"/>
        </w:rPr>
        <w:t>»</w:t>
      </w:r>
      <w:r>
        <w:rPr>
          <w:rFonts w:eastAsia="Times New Roman" w:cs="Times New Roman"/>
          <w:szCs w:val="24"/>
        </w:rPr>
        <w:t xml:space="preserve">. </w:t>
      </w:r>
    </w:p>
    <w:p w14:paraId="7200B4DD"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Τέλος πάντων, θα έλεγα προς τους συναδέλφους του ΣΥΡΙΖΑ και προς την Κυβέρνηση ότι η απέχθεια στον εκσυγχρονισμό, την οποί</w:t>
      </w:r>
      <w:r>
        <w:rPr>
          <w:rFonts w:eastAsia="Times New Roman" w:cs="Times New Roman"/>
          <w:szCs w:val="24"/>
        </w:rPr>
        <w:t>α ομολογείτε, δεν θα πρέπει να σας παρασύρει σε παραλογισμούς.</w:t>
      </w:r>
    </w:p>
    <w:p w14:paraId="7200B4DE"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 xml:space="preserve">Επιμένοντας στο θέμα της ηγεσίας της </w:t>
      </w:r>
      <w:r>
        <w:rPr>
          <w:rFonts w:eastAsia="Times New Roman" w:cs="Times New Roman"/>
          <w:szCs w:val="24"/>
        </w:rPr>
        <w:t>δ</w:t>
      </w:r>
      <w:r>
        <w:rPr>
          <w:rFonts w:eastAsia="Times New Roman" w:cs="Times New Roman"/>
          <w:szCs w:val="24"/>
        </w:rPr>
        <w:t>ικαιοσύνης και τον τρόπο επιλογής της, πιστεύουμε ότι θα πρέπει να επιλέγεται από έναν κατάλογο</w:t>
      </w:r>
      <w:r>
        <w:rPr>
          <w:rFonts w:eastAsia="Times New Roman" w:cs="Times New Roman"/>
          <w:szCs w:val="24"/>
        </w:rPr>
        <w:t>,</w:t>
      </w:r>
      <w:r>
        <w:rPr>
          <w:rFonts w:eastAsia="Times New Roman" w:cs="Times New Roman"/>
          <w:szCs w:val="24"/>
        </w:rPr>
        <w:t xml:space="preserve"> που συντάσσουν τα ανώτατα δικαστήρια</w:t>
      </w:r>
      <w:r>
        <w:rPr>
          <w:rFonts w:eastAsia="Times New Roman" w:cs="Times New Roman"/>
          <w:szCs w:val="24"/>
        </w:rPr>
        <w:t xml:space="preserve"> -</w:t>
      </w:r>
      <w:r>
        <w:rPr>
          <w:rFonts w:eastAsia="Times New Roman" w:cs="Times New Roman"/>
          <w:szCs w:val="24"/>
        </w:rPr>
        <w:t>σας το είπα και πριν</w:t>
      </w:r>
      <w:r>
        <w:rPr>
          <w:rFonts w:eastAsia="Times New Roman" w:cs="Times New Roman"/>
          <w:szCs w:val="24"/>
        </w:rPr>
        <w:t>-</w:t>
      </w:r>
      <w:r>
        <w:rPr>
          <w:rFonts w:eastAsia="Times New Roman" w:cs="Times New Roman"/>
          <w:szCs w:val="24"/>
        </w:rPr>
        <w:t xml:space="preserve"> και μπορεί να υπάρχει και πρέπει να υπάρχει μια συζήτηση στην Επιτροπή Θεσμών και Διαφάνειας της Βουλής. Όμως, η απόφαση θα πρέπει να είναι του Προέδρου της Δημοκρατίας. </w:t>
      </w:r>
    </w:p>
    <w:p w14:paraId="7200B4DF"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Προσέξτε και μια διαφορετική πρόταση από το Ποτάμι: Οι </w:t>
      </w:r>
      <w:r>
        <w:rPr>
          <w:rFonts w:eastAsia="Times New Roman" w:cs="Times New Roman"/>
          <w:szCs w:val="24"/>
        </w:rPr>
        <w:t>α</w:t>
      </w:r>
      <w:r>
        <w:rPr>
          <w:rFonts w:eastAsia="Times New Roman" w:cs="Times New Roman"/>
          <w:szCs w:val="24"/>
        </w:rPr>
        <w:t>ντιπρόεδροι των ανωτάτων δι</w:t>
      </w:r>
      <w:r>
        <w:rPr>
          <w:rFonts w:eastAsia="Times New Roman" w:cs="Times New Roman"/>
          <w:szCs w:val="24"/>
        </w:rPr>
        <w:t xml:space="preserve">καστηρίων να επιλέγονται από την </w:t>
      </w:r>
      <w:r>
        <w:rPr>
          <w:rFonts w:eastAsia="Times New Roman" w:cs="Times New Roman"/>
          <w:szCs w:val="24"/>
        </w:rPr>
        <w:t>ο</w:t>
      </w:r>
      <w:r>
        <w:rPr>
          <w:rFonts w:eastAsia="Times New Roman" w:cs="Times New Roman"/>
          <w:szCs w:val="24"/>
        </w:rPr>
        <w:t>λομέλεια του αντίστοιχου δικαστηρίου</w:t>
      </w:r>
      <w:r>
        <w:rPr>
          <w:rFonts w:eastAsia="Times New Roman" w:cs="Times New Roman"/>
          <w:szCs w:val="24"/>
        </w:rPr>
        <w:t>,</w:t>
      </w:r>
      <w:r>
        <w:rPr>
          <w:rFonts w:eastAsia="Times New Roman" w:cs="Times New Roman"/>
          <w:szCs w:val="24"/>
        </w:rPr>
        <w:t xml:space="preserve"> με μυστική ψηφοφορία.</w:t>
      </w:r>
    </w:p>
    <w:p w14:paraId="7200B4E0"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Πάμε τώρα στο άλλο μεγάλο θέμα</w:t>
      </w:r>
      <w:r>
        <w:rPr>
          <w:rFonts w:eastAsia="Times New Roman" w:cs="Times New Roman"/>
          <w:szCs w:val="24"/>
        </w:rPr>
        <w:t>,</w:t>
      </w:r>
      <w:r>
        <w:rPr>
          <w:rFonts w:eastAsia="Times New Roman" w:cs="Times New Roman"/>
          <w:szCs w:val="24"/>
        </w:rPr>
        <w:t xml:space="preserve"> που είναι η σχέση Εκκλησίας-Κράτους. Και εδώ απευθύνομαι κυρίως </w:t>
      </w:r>
      <w:r>
        <w:rPr>
          <w:rFonts w:eastAsia="Times New Roman" w:cs="Times New Roman"/>
          <w:szCs w:val="24"/>
        </w:rPr>
        <w:t>σ</w:t>
      </w:r>
      <w:r>
        <w:rPr>
          <w:rFonts w:eastAsia="Times New Roman" w:cs="Times New Roman"/>
          <w:szCs w:val="24"/>
        </w:rPr>
        <w:t xml:space="preserve">τη μεριά της Νέας Δημοκρατίας. Δεν μπορεί, κύριοι συνάδελφοι της </w:t>
      </w:r>
      <w:r>
        <w:rPr>
          <w:rFonts w:eastAsia="Times New Roman" w:cs="Times New Roman"/>
          <w:szCs w:val="24"/>
        </w:rPr>
        <w:t>Νέας Δημοκρατίας, να μιλάμε για πρόοδο με όρους του 19</w:t>
      </w:r>
      <w:r w:rsidRPr="00012F15">
        <w:rPr>
          <w:rFonts w:eastAsia="Times New Roman" w:cs="Times New Roman"/>
          <w:szCs w:val="24"/>
          <w:vertAlign w:val="superscript"/>
        </w:rPr>
        <w:t>ου</w:t>
      </w:r>
      <w:r>
        <w:rPr>
          <w:rFonts w:eastAsia="Times New Roman" w:cs="Times New Roman"/>
          <w:szCs w:val="24"/>
        </w:rPr>
        <w:t xml:space="preserve"> αιώνα. Αναγνωρίζουμε την ιστορική συμβολή της Ορθοδοξίας, αλλά το κράτος πρέπει να είναι θρησκευτικά ουδέτερο. Διασφαλίζουμε πλήρως τη θρησκευτική ελευθερία, αλλά η εκπαίδευση στα σχολεία μας δεν είν</w:t>
      </w:r>
      <w:r>
        <w:rPr>
          <w:rFonts w:eastAsia="Times New Roman" w:cs="Times New Roman"/>
          <w:szCs w:val="24"/>
        </w:rPr>
        <w:t>αι υπόθεση των μητροπολιτών.</w:t>
      </w:r>
    </w:p>
    <w:p w14:paraId="7200B4E1"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Θ</w:t>
      </w:r>
      <w:r>
        <w:rPr>
          <w:rFonts w:eastAsia="Times New Roman" w:cs="Times New Roman"/>
          <w:szCs w:val="24"/>
        </w:rPr>
        <w:t>έλω να προσθέσω και κάποιες νέες σκέψεις στη συζήτησή μας. Μην αντιδράσετε</w:t>
      </w:r>
      <w:r>
        <w:rPr>
          <w:rFonts w:eastAsia="Times New Roman" w:cs="Times New Roman"/>
          <w:szCs w:val="24"/>
        </w:rPr>
        <w:t>,</w:t>
      </w:r>
      <w:r>
        <w:rPr>
          <w:rFonts w:eastAsia="Times New Roman" w:cs="Times New Roman"/>
          <w:szCs w:val="24"/>
        </w:rPr>
        <w:t xml:space="preserve"> μέχρι να τελειώσω την πρότασή μου. Η πολιτεία πρέπει να έχει την εποπτεία στους τόπους λατρείας. Είναι μια κουβέντα</w:t>
      </w:r>
      <w:r>
        <w:rPr>
          <w:rFonts w:eastAsia="Times New Roman" w:cs="Times New Roman"/>
          <w:szCs w:val="24"/>
        </w:rPr>
        <w:t>,</w:t>
      </w:r>
      <w:r>
        <w:rPr>
          <w:rFonts w:eastAsia="Times New Roman" w:cs="Times New Roman"/>
          <w:szCs w:val="24"/>
        </w:rPr>
        <w:t xml:space="preserve"> που γίνεται αυτή τη στιγμή στην Ε</w:t>
      </w:r>
      <w:r>
        <w:rPr>
          <w:rFonts w:eastAsia="Times New Roman" w:cs="Times New Roman"/>
          <w:szCs w:val="24"/>
        </w:rPr>
        <w:t xml:space="preserve">υρώπη από προοδευτικούς πολίτες, όχι από συντηρητικούς πολίτες, εξηγούμαι. Δηλαδή, δεν μπορεί να λειτουργούν χωρίς έλεγχο στη σύστασή τους </w:t>
      </w:r>
      <w:r>
        <w:rPr>
          <w:rFonts w:eastAsia="Times New Roman" w:cs="Times New Roman"/>
          <w:szCs w:val="24"/>
        </w:rPr>
        <w:t xml:space="preserve">ούτε </w:t>
      </w:r>
      <w:r>
        <w:rPr>
          <w:rFonts w:eastAsia="Times New Roman" w:cs="Times New Roman"/>
          <w:szCs w:val="24"/>
        </w:rPr>
        <w:t>εκκλησίε</w:t>
      </w:r>
      <w:r>
        <w:rPr>
          <w:rFonts w:eastAsia="Times New Roman" w:cs="Times New Roman"/>
          <w:szCs w:val="24"/>
        </w:rPr>
        <w:t xml:space="preserve">ς ούτε </w:t>
      </w:r>
      <w:r>
        <w:rPr>
          <w:rFonts w:eastAsia="Times New Roman" w:cs="Times New Roman"/>
          <w:szCs w:val="24"/>
        </w:rPr>
        <w:t>τζαμιά</w:t>
      </w:r>
      <w:r>
        <w:rPr>
          <w:rFonts w:eastAsia="Times New Roman" w:cs="Times New Roman"/>
          <w:szCs w:val="24"/>
        </w:rPr>
        <w:t xml:space="preserve"> ούτε</w:t>
      </w:r>
      <w:r>
        <w:rPr>
          <w:rFonts w:eastAsia="Times New Roman" w:cs="Times New Roman"/>
          <w:szCs w:val="24"/>
        </w:rPr>
        <w:t xml:space="preserve"> συναγωγές. Και δεν μπορούν να δημιουργούνται και να ενισχύονται με υπόγειες χρηματοδο</w:t>
      </w:r>
      <w:r>
        <w:rPr>
          <w:rFonts w:eastAsia="Times New Roman" w:cs="Times New Roman"/>
          <w:szCs w:val="24"/>
        </w:rPr>
        <w:t>τήσεις, όπως κατά κόρον συμβαίνει πλέον στην Ευρωπαϊκή Ένωση που, όπως ξέρετε, η Σαουδική Αραβία και η Τουρκία ανταγωνίζονται για το πόσα τζαμιά θα ανοίξει ο κάθε ένας σε μια πόλη. Θα πρέπει, λοιπόν, να πάρουμε αποφάσεις για τη θρησκευτική ουδετερότητα, αλ</w:t>
      </w:r>
      <w:r>
        <w:rPr>
          <w:rFonts w:eastAsia="Times New Roman" w:cs="Times New Roman"/>
          <w:szCs w:val="24"/>
        </w:rPr>
        <w:t xml:space="preserve">λά χωρίς να παραδώσουμε την κοινωνία έρμαιο σε σκοτεινές, μισαλλόδοξες επιδιώξεις. </w:t>
      </w:r>
    </w:p>
    <w:p w14:paraId="7200B4E2"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Δεν μιλάω ποτέ πάνω από τον χρόνο που μου έχει δοθεί, αλλά θα μου επιτρέψετε σήμερα να ολοκληρώσω την πρότασή μας. </w:t>
      </w:r>
    </w:p>
    <w:p w14:paraId="7200B4E3"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 xml:space="preserve">Αλλαγή, λοιπόν, του τρόπου στελέχωσης των </w:t>
      </w:r>
      <w:r>
        <w:rPr>
          <w:rFonts w:eastAsia="Times New Roman" w:cs="Times New Roman"/>
          <w:szCs w:val="24"/>
        </w:rPr>
        <w:t>α</w:t>
      </w:r>
      <w:r>
        <w:rPr>
          <w:rFonts w:eastAsia="Times New Roman" w:cs="Times New Roman"/>
          <w:szCs w:val="24"/>
        </w:rPr>
        <w:t xml:space="preserve">νεξάρτητων </w:t>
      </w:r>
      <w:r>
        <w:rPr>
          <w:rFonts w:eastAsia="Times New Roman" w:cs="Times New Roman"/>
          <w:szCs w:val="24"/>
        </w:rPr>
        <w:t>α</w:t>
      </w:r>
      <w:r>
        <w:rPr>
          <w:rFonts w:eastAsia="Times New Roman" w:cs="Times New Roman"/>
          <w:szCs w:val="24"/>
        </w:rPr>
        <w:t>ρ</w:t>
      </w:r>
      <w:r>
        <w:rPr>
          <w:rFonts w:eastAsia="Times New Roman" w:cs="Times New Roman"/>
          <w:szCs w:val="24"/>
        </w:rPr>
        <w:t xml:space="preserve">χών. Η επιλογή των </w:t>
      </w:r>
      <w:r>
        <w:rPr>
          <w:rFonts w:eastAsia="Times New Roman" w:cs="Times New Roman"/>
          <w:szCs w:val="24"/>
        </w:rPr>
        <w:t>π</w:t>
      </w:r>
      <w:r>
        <w:rPr>
          <w:rFonts w:eastAsia="Times New Roman" w:cs="Times New Roman"/>
          <w:szCs w:val="24"/>
        </w:rPr>
        <w:t xml:space="preserve">ροέδρων των </w:t>
      </w:r>
      <w:r>
        <w:rPr>
          <w:rFonts w:eastAsia="Times New Roman" w:cs="Times New Roman"/>
          <w:szCs w:val="24"/>
        </w:rPr>
        <w:t>α</w:t>
      </w:r>
      <w:r>
        <w:rPr>
          <w:rFonts w:eastAsia="Times New Roman" w:cs="Times New Roman"/>
          <w:szCs w:val="24"/>
        </w:rPr>
        <w:t xml:space="preserve">νεξάρτητων </w:t>
      </w:r>
      <w:r>
        <w:rPr>
          <w:rFonts w:eastAsia="Times New Roman" w:cs="Times New Roman"/>
          <w:szCs w:val="24"/>
        </w:rPr>
        <w:t>α</w:t>
      </w:r>
      <w:r>
        <w:rPr>
          <w:rFonts w:eastAsia="Times New Roman" w:cs="Times New Roman"/>
          <w:szCs w:val="24"/>
        </w:rPr>
        <w:t>ρχών, κατά την άποψή μας, πρέπει να γίνεται αποκλειστικά από τον Πρόεδρο της Δημοκρατίας</w:t>
      </w:r>
      <w:r>
        <w:rPr>
          <w:rFonts w:eastAsia="Times New Roman" w:cs="Times New Roman"/>
          <w:szCs w:val="24"/>
        </w:rPr>
        <w:t>,</w:t>
      </w:r>
      <w:r>
        <w:rPr>
          <w:rFonts w:eastAsia="Times New Roman" w:cs="Times New Roman"/>
          <w:szCs w:val="24"/>
        </w:rPr>
        <w:t xml:space="preserve"> μετά από έναν κατάλογο</w:t>
      </w:r>
      <w:r>
        <w:rPr>
          <w:rFonts w:eastAsia="Times New Roman" w:cs="Times New Roman"/>
          <w:szCs w:val="24"/>
        </w:rPr>
        <w:t>,</w:t>
      </w:r>
      <w:r>
        <w:rPr>
          <w:rFonts w:eastAsia="Times New Roman" w:cs="Times New Roman"/>
          <w:szCs w:val="24"/>
        </w:rPr>
        <w:t xml:space="preserve"> που θα του προτείνει η Διάσκεψη των Προέδρων της Βουλής και η στελέχωση των </w:t>
      </w:r>
      <w:r>
        <w:rPr>
          <w:rFonts w:eastAsia="Times New Roman" w:cs="Times New Roman"/>
          <w:szCs w:val="24"/>
        </w:rPr>
        <w:t>α</w:t>
      </w:r>
      <w:r>
        <w:rPr>
          <w:rFonts w:eastAsia="Times New Roman" w:cs="Times New Roman"/>
          <w:szCs w:val="24"/>
        </w:rPr>
        <w:t xml:space="preserve">νεξάρτητων </w:t>
      </w:r>
      <w:r>
        <w:rPr>
          <w:rFonts w:eastAsia="Times New Roman" w:cs="Times New Roman"/>
          <w:szCs w:val="24"/>
        </w:rPr>
        <w:t>α</w:t>
      </w:r>
      <w:r>
        <w:rPr>
          <w:rFonts w:eastAsia="Times New Roman" w:cs="Times New Roman"/>
          <w:szCs w:val="24"/>
        </w:rPr>
        <w:t xml:space="preserve">ρχών να </w:t>
      </w:r>
      <w:r>
        <w:rPr>
          <w:rFonts w:eastAsia="Times New Roman" w:cs="Times New Roman"/>
          <w:szCs w:val="24"/>
        </w:rPr>
        <w:t xml:space="preserve">γίνεται με αποφάσεις των 3/5 της Διάσκεψης των Προέδρων. </w:t>
      </w:r>
    </w:p>
    <w:p w14:paraId="7200B4E4"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Αποκομματικοποίηση του κράτους, κάτι που δεν συζητάμε και οι λόγοι προφανώς</w:t>
      </w:r>
      <w:r>
        <w:rPr>
          <w:rFonts w:eastAsia="Times New Roman" w:cs="Times New Roman"/>
          <w:szCs w:val="24"/>
        </w:rPr>
        <w:t>,</w:t>
      </w:r>
      <w:r>
        <w:rPr>
          <w:rFonts w:eastAsia="Times New Roman" w:cs="Times New Roman"/>
          <w:szCs w:val="24"/>
        </w:rPr>
        <w:t xml:space="preserve"> είναι γνωστοί. Τα κόμματα θέλουν να έχουν μια πολύ καλή σχέση με το κράτος, γιατί μέσα από τον έλεγχό του συνεχίζουν την </w:t>
      </w:r>
      <w:r>
        <w:rPr>
          <w:rFonts w:eastAsia="Times New Roman" w:cs="Times New Roman"/>
          <w:szCs w:val="24"/>
        </w:rPr>
        <w:t>παντοκρατορία τους. Τι προτείνουμε; Ενίσχυση της παρουσίας αξιοκρατικά επιλεγμένων στελεχών στην κρατική πυραμίδα. Και έχουμε κάτι συγκεκριμένο: Να υπάρξει ασυμβίβαστο μεταξύ της ιδιότητας του ανώτατου κομματικού στελέχους και του ανώτατου στελέχους του ευ</w:t>
      </w:r>
      <w:r>
        <w:rPr>
          <w:rFonts w:eastAsia="Times New Roman" w:cs="Times New Roman"/>
          <w:szCs w:val="24"/>
        </w:rPr>
        <w:t>ρύτερου δημόσιου τομέα.</w:t>
      </w:r>
      <w:r>
        <w:rPr>
          <w:rFonts w:eastAsia="Times New Roman" w:cs="Times New Roman"/>
          <w:szCs w:val="24"/>
        </w:rPr>
        <w:t xml:space="preserve"> </w:t>
      </w:r>
      <w:r>
        <w:rPr>
          <w:rFonts w:eastAsia="Times New Roman" w:cs="Times New Roman"/>
          <w:szCs w:val="24"/>
        </w:rPr>
        <w:t xml:space="preserve">Τολμάμε; Αυτή θα είναι μια γενναία απόφαση, που θα αποκόψει κάποια πλοκάμια του πελατειακού κράτους. </w:t>
      </w:r>
    </w:p>
    <w:p w14:paraId="7200B4E5"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 xml:space="preserve">Έλεγχος στο δημόσιο χρήμα και διαφάνεια στις συμβάσεις: </w:t>
      </w:r>
      <w:r>
        <w:rPr>
          <w:rFonts w:eastAsia="Times New Roman" w:cs="Times New Roman"/>
          <w:szCs w:val="24"/>
        </w:rPr>
        <w:t>Π</w:t>
      </w:r>
      <w:r>
        <w:rPr>
          <w:rFonts w:eastAsia="Times New Roman" w:cs="Times New Roman"/>
          <w:szCs w:val="24"/>
        </w:rPr>
        <w:t>ροτείνουμε να ιδρυθεί ελεγκτική αρχή</w:t>
      </w:r>
      <w:r>
        <w:rPr>
          <w:rFonts w:eastAsia="Times New Roman" w:cs="Times New Roman"/>
          <w:szCs w:val="24"/>
        </w:rPr>
        <w:t>,</w:t>
      </w:r>
      <w:r>
        <w:rPr>
          <w:rFonts w:eastAsia="Times New Roman" w:cs="Times New Roman"/>
          <w:szCs w:val="24"/>
        </w:rPr>
        <w:t xml:space="preserve"> με πλήρη ανεξαρτησία και αυτοδιοίκη</w:t>
      </w:r>
      <w:r>
        <w:rPr>
          <w:rFonts w:eastAsia="Times New Roman" w:cs="Times New Roman"/>
          <w:szCs w:val="24"/>
        </w:rPr>
        <w:t>ση για τον έλεγχο των εσόδων και των δαπανών του κράτους και των νομικών προσώπων του δημοσίου δικαίου. Η ελεγκτική αρχή απαρτίζεται από τριών ειδών μέλη</w:t>
      </w:r>
      <w:r>
        <w:rPr>
          <w:rFonts w:eastAsia="Times New Roman" w:cs="Times New Roman"/>
          <w:szCs w:val="24"/>
        </w:rPr>
        <w:t>:</w:t>
      </w:r>
      <w:r>
        <w:rPr>
          <w:rFonts w:eastAsia="Times New Roman" w:cs="Times New Roman"/>
          <w:szCs w:val="24"/>
        </w:rPr>
        <w:t xml:space="preserve"> από ανώτατους δικαστικούς λειτουργούς, από ανώτατα στελέχη του δημόσιου τομέα και από τεχνοκράτες </w:t>
      </w:r>
      <w:r w:rsidRPr="00E50C4F">
        <w:rPr>
          <w:rFonts w:eastAsia="Times New Roman" w:cs="Times New Roman"/>
          <w:szCs w:val="24"/>
        </w:rPr>
        <w:t>εγν</w:t>
      </w:r>
      <w:r w:rsidRPr="00E50C4F">
        <w:rPr>
          <w:rFonts w:eastAsia="Times New Roman" w:cs="Times New Roman"/>
          <w:szCs w:val="24"/>
        </w:rPr>
        <w:t>ωσμένου κύρους</w:t>
      </w:r>
      <w:r>
        <w:rPr>
          <w:rFonts w:eastAsia="Times New Roman" w:cs="Times New Roman"/>
          <w:szCs w:val="24"/>
        </w:rPr>
        <w:t xml:space="preserve">, μετά από μια απόφαση μεγάλης πλειοψηφίας της Βουλής. Θα πρέπει να προβλεφθεί και στο Σύνταγμα ειδικό καθεστώς για την αύξηση των επενδύσεων -περιέχεται κι αυτό στην πρόταση των έξι- στην προσπάθεια αύξησης των επενδύσεων. </w:t>
      </w:r>
    </w:p>
    <w:p w14:paraId="7200B4E6"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Επιτρέπεται, </w:t>
      </w:r>
      <w:r>
        <w:rPr>
          <w:rFonts w:eastAsia="Times New Roman" w:cs="Times New Roman"/>
          <w:szCs w:val="24"/>
        </w:rPr>
        <w:t>λοιπόν, σύμφωνα με την άποψή μας, η παροχή με νόμο οικονομικών και φορολογικών κινήτρων για την πραγματοποίηση παραγωγικών μεγάλων επενδύσεων</w:t>
      </w:r>
      <w:r>
        <w:rPr>
          <w:rFonts w:eastAsia="Times New Roman" w:cs="Times New Roman"/>
          <w:szCs w:val="24"/>
        </w:rPr>
        <w:t>,</w:t>
      </w:r>
      <w:r>
        <w:rPr>
          <w:rFonts w:eastAsia="Times New Roman" w:cs="Times New Roman"/>
          <w:szCs w:val="24"/>
        </w:rPr>
        <w:t xml:space="preserve"> με κεφάλαια του εξωτερικού. Και γι’ αυτές τις επενδύσεις θα πρέπει να υπάρξει δέσμευση του ελληνικού δημοσίου να </w:t>
      </w:r>
      <w:r>
        <w:rPr>
          <w:rFonts w:eastAsia="Times New Roman" w:cs="Times New Roman"/>
          <w:szCs w:val="24"/>
        </w:rPr>
        <w:t>μην μεταβάλλει το νομοθετικό φορολογικό καθεστώς και τους όρους των σχετικών αδειών επί κάποιο χρονικό διάστημα. Έτσι θα έρθουν οι επενδύσεις, οι μεγάλες επενδύσεις.</w:t>
      </w:r>
    </w:p>
    <w:p w14:paraId="7200B4E7"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Ταυτοχρόνως -προσέξτε κάτι που δεν έχει ειπωθεί, αλλά για εμάς είναι πολύ σημαντικό- θα πρ</w:t>
      </w:r>
      <w:r>
        <w:rPr>
          <w:rFonts w:eastAsia="Times New Roman" w:cs="Times New Roman"/>
          <w:szCs w:val="24"/>
        </w:rPr>
        <w:t>έπει να προστατεύσουμε την οικονομία και την κοινωνία από τις συχνά αντιφατικές προτάσεις κατώτερων δικαστηρίων για δημοσιονομικά ζητήματα. Ένας ειρηνοδίκης</w:t>
      </w:r>
      <w:r>
        <w:rPr>
          <w:rFonts w:eastAsia="Times New Roman" w:cs="Times New Roman"/>
          <w:szCs w:val="24"/>
        </w:rPr>
        <w:t>,</w:t>
      </w:r>
      <w:r>
        <w:rPr>
          <w:rFonts w:eastAsia="Times New Roman" w:cs="Times New Roman"/>
          <w:szCs w:val="24"/>
        </w:rPr>
        <w:t xml:space="preserve"> που ξαφνικά γίνεται υπερυπουργός οικονομικών. Και ποιος είναι ο τρόπος</w:t>
      </w:r>
      <w:r>
        <w:rPr>
          <w:rFonts w:eastAsia="Times New Roman" w:cs="Times New Roman"/>
          <w:szCs w:val="24"/>
        </w:rPr>
        <w:t>,</w:t>
      </w:r>
      <w:r>
        <w:rPr>
          <w:rFonts w:eastAsia="Times New Roman" w:cs="Times New Roman"/>
          <w:szCs w:val="24"/>
        </w:rPr>
        <w:t xml:space="preserve"> κατά την άποψη μας; Ο θεσμ</w:t>
      </w:r>
      <w:r>
        <w:rPr>
          <w:rFonts w:eastAsia="Times New Roman" w:cs="Times New Roman"/>
          <w:szCs w:val="24"/>
        </w:rPr>
        <w:t>ός της πιλοτικής διοίκησης πρέπει να επεκταθεί και να είναι πλέον υποχρεωτικό για όλα τα δικαστήρια</w:t>
      </w:r>
      <w:r>
        <w:rPr>
          <w:rFonts w:eastAsia="Times New Roman" w:cs="Times New Roman"/>
          <w:szCs w:val="24"/>
        </w:rPr>
        <w:t>,</w:t>
      </w:r>
      <w:r>
        <w:rPr>
          <w:rFonts w:eastAsia="Times New Roman" w:cs="Times New Roman"/>
          <w:szCs w:val="24"/>
        </w:rPr>
        <w:t xml:space="preserve"> όταν καταλήγουν σε κρίση περί αντισυνταγματικότητας, να παραπέμπουν το ζήτημα στην Ολομέλεια του αντίστοιχου ανώτατου δικαστηρίου.</w:t>
      </w:r>
    </w:p>
    <w:p w14:paraId="7200B4E8"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Κυρίες και κύριοι συνάδε</w:t>
      </w:r>
      <w:r>
        <w:rPr>
          <w:rFonts w:eastAsia="Times New Roman" w:cs="Times New Roman"/>
          <w:szCs w:val="24"/>
        </w:rPr>
        <w:t>λφοι, οι προτεραιότητες αλλάζουν και πρέπει να αλλάζουν</w:t>
      </w:r>
      <w:r>
        <w:rPr>
          <w:rFonts w:eastAsia="Times New Roman" w:cs="Times New Roman"/>
          <w:szCs w:val="24"/>
        </w:rPr>
        <w:t>,</w:t>
      </w:r>
      <w:r>
        <w:rPr>
          <w:rFonts w:eastAsia="Times New Roman" w:cs="Times New Roman"/>
          <w:szCs w:val="24"/>
        </w:rPr>
        <w:t xml:space="preserve"> ανάλογα με την εποχή. Και αυτήν την εποχή</w:t>
      </w:r>
      <w:r>
        <w:rPr>
          <w:rFonts w:eastAsia="Times New Roman" w:cs="Times New Roman"/>
          <w:szCs w:val="24"/>
        </w:rPr>
        <w:t>,</w:t>
      </w:r>
      <w:r>
        <w:rPr>
          <w:rFonts w:eastAsia="Times New Roman" w:cs="Times New Roman"/>
          <w:szCs w:val="24"/>
        </w:rPr>
        <w:t xml:space="preserve"> έχουμε δύο μεγάλες προτεραιότητες. Προστασία του περιβάλλοντος και διαγενεακή δικαιοσύνη. Είναι οι δύο νέες προτεραιότητες στην Ευρώπη, είναι οι δύο νέες πρ</w:t>
      </w:r>
      <w:r>
        <w:rPr>
          <w:rFonts w:eastAsia="Times New Roman" w:cs="Times New Roman"/>
          <w:szCs w:val="24"/>
        </w:rPr>
        <w:t>οτεραιότητες στην Ελλάδα.</w:t>
      </w:r>
    </w:p>
    <w:p w14:paraId="7200B4E9"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Προτείνουμε στις πρωταρχικές υποχρεώσεις της πολιτείας, όπως αυτές ορίζονται στο άρθρο 2, να προβλεφθεί ότι η πολιτεία μεριμνά για την ισότητα μεταξύ των γενεών και για την </w:t>
      </w:r>
      <w:r>
        <w:rPr>
          <w:rFonts w:eastAsia="Times New Roman" w:cs="Times New Roman"/>
          <w:szCs w:val="24"/>
        </w:rPr>
        <w:lastRenderedPageBreak/>
        <w:t>άρση των ανισοτήτων</w:t>
      </w:r>
      <w:r>
        <w:rPr>
          <w:rFonts w:eastAsia="Times New Roman" w:cs="Times New Roman"/>
          <w:szCs w:val="24"/>
        </w:rPr>
        <w:t>,</w:t>
      </w:r>
      <w:r>
        <w:rPr>
          <w:rFonts w:eastAsia="Times New Roman" w:cs="Times New Roman"/>
          <w:szCs w:val="24"/>
        </w:rPr>
        <w:t xml:space="preserve"> που υφίσταται στην πράξη, καθώς και </w:t>
      </w:r>
      <w:r>
        <w:rPr>
          <w:rFonts w:eastAsia="Times New Roman" w:cs="Times New Roman"/>
          <w:szCs w:val="24"/>
        </w:rPr>
        <w:t xml:space="preserve">το ότι η πολιτεία ενεργεί για την προστασία του περιβάλλοντος, της βιοποικιλότητας και για την αντιμετώπιση της κλιματικής αλλαγής. </w:t>
      </w:r>
    </w:p>
    <w:p w14:paraId="7200B4EA"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Το γεγονός ότι η προστασία του περιβάλλοντος και η διαγενεακή δικαιοσύνη προτείνουμε να προστεθούν στις πρωταρχικές υποχρεώ</w:t>
      </w:r>
      <w:r>
        <w:rPr>
          <w:rFonts w:eastAsia="Times New Roman" w:cs="Times New Roman"/>
          <w:szCs w:val="24"/>
        </w:rPr>
        <w:t>σεις του Συντάγματος, της πολιτείας, στο άρθρο 2 υποδεικνύει και θα είναι ένα σήμα ότι δίνουμε μεγάλη αξία σε αυτά τα δύο θέματα.</w:t>
      </w:r>
    </w:p>
    <w:p w14:paraId="7200B4EB"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Κυρίες και κύριοι, η αναθεώρηση του Συντάγματος –και κλείνω- δεν μπορεί να είναι πια μια μαραθώνια διαδικασία</w:t>
      </w:r>
      <w:r>
        <w:rPr>
          <w:rFonts w:eastAsia="Times New Roman" w:cs="Times New Roman"/>
          <w:szCs w:val="24"/>
        </w:rPr>
        <w:t>,</w:t>
      </w:r>
      <w:r>
        <w:rPr>
          <w:rFonts w:eastAsia="Times New Roman" w:cs="Times New Roman"/>
          <w:szCs w:val="24"/>
        </w:rPr>
        <w:t xml:space="preserve"> που πολλές φορέ</w:t>
      </w:r>
      <w:r>
        <w:rPr>
          <w:rFonts w:eastAsia="Times New Roman" w:cs="Times New Roman"/>
          <w:szCs w:val="24"/>
        </w:rPr>
        <w:t>ς καταλήγει σε αδιέξοδο. Πρέπει λοιπόν, να αλλάξουμε και το άρθρο 110 του Συντάγματος. Αυτή είναι η πρόταση μας. Συμφωνούμε με τους συνταγματολόγους</w:t>
      </w:r>
      <w:r>
        <w:rPr>
          <w:rFonts w:eastAsia="Times New Roman" w:cs="Times New Roman"/>
          <w:szCs w:val="24"/>
        </w:rPr>
        <w:t>,</w:t>
      </w:r>
      <w:r>
        <w:rPr>
          <w:rFonts w:eastAsia="Times New Roman" w:cs="Times New Roman"/>
          <w:szCs w:val="24"/>
        </w:rPr>
        <w:t xml:space="preserve"> που έχουν προτείνει</w:t>
      </w:r>
      <w:r>
        <w:rPr>
          <w:rFonts w:eastAsia="Times New Roman" w:cs="Times New Roman"/>
          <w:szCs w:val="24"/>
        </w:rPr>
        <w:t>,</w:t>
      </w:r>
      <w:r>
        <w:rPr>
          <w:rFonts w:eastAsia="Times New Roman" w:cs="Times New Roman"/>
          <w:szCs w:val="24"/>
        </w:rPr>
        <w:t xml:space="preserve"> η Βουλή να μπορεί να προχωρήσει σε αναθεώρηση άρθρων του Συντάγματος, εκτός από εκείν</w:t>
      </w:r>
      <w:r>
        <w:rPr>
          <w:rFonts w:eastAsia="Times New Roman" w:cs="Times New Roman"/>
          <w:szCs w:val="24"/>
        </w:rPr>
        <w:t>α που αφορούν τη μορφή του πολιτεύματος προφανώς, με πλειοψηφία δύο τρίτων (2/3). Οι διατάξεις που αναθεωρούνται δεν μπορούν να αναθεωρηθούν ξανά πριν την πάροδο μιας πενταετίας.</w:t>
      </w:r>
    </w:p>
    <w:p w14:paraId="7200B4EC"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lastRenderedPageBreak/>
        <w:t>Η συζήτηση για το Σύνταγμα θα έπρεπε να ήταν μια μεγάλη αφορμή για να σκεφτού</w:t>
      </w:r>
      <w:r>
        <w:rPr>
          <w:rFonts w:eastAsia="Times New Roman" w:cs="Times New Roman"/>
          <w:szCs w:val="24"/>
        </w:rPr>
        <w:t xml:space="preserve">με την κρίση της </w:t>
      </w:r>
      <w:r>
        <w:rPr>
          <w:rFonts w:eastAsia="Times New Roman" w:cs="Times New Roman"/>
          <w:szCs w:val="24"/>
        </w:rPr>
        <w:t>δ</w:t>
      </w:r>
      <w:r>
        <w:rPr>
          <w:rFonts w:eastAsia="Times New Roman" w:cs="Times New Roman"/>
          <w:szCs w:val="24"/>
        </w:rPr>
        <w:t>ημοκρατίας που υπάρχει, την απογοήτευση και την αποχή των πολιτών</w:t>
      </w:r>
      <w:r>
        <w:rPr>
          <w:rFonts w:eastAsia="Times New Roman" w:cs="Times New Roman"/>
          <w:szCs w:val="24"/>
        </w:rPr>
        <w:t>,</w:t>
      </w:r>
      <w:r>
        <w:rPr>
          <w:rFonts w:eastAsia="Times New Roman" w:cs="Times New Roman"/>
          <w:szCs w:val="24"/>
        </w:rPr>
        <w:t xml:space="preserve"> που πολλαπλασιάζεται και τελικά, το είδος της κοινωνίας</w:t>
      </w:r>
      <w:r>
        <w:rPr>
          <w:rFonts w:eastAsia="Times New Roman" w:cs="Times New Roman"/>
          <w:szCs w:val="24"/>
        </w:rPr>
        <w:t>,</w:t>
      </w:r>
      <w:r>
        <w:rPr>
          <w:rFonts w:eastAsia="Times New Roman" w:cs="Times New Roman"/>
          <w:szCs w:val="24"/>
        </w:rPr>
        <w:t xml:space="preserve"> στην οποία θα θέλαμε να ζήσουμε εμείς και τα παιδιά μας. Αυτές οι σκέψεις θα έπρεπε να μας οδηγήσουν στις αποφάσει</w:t>
      </w:r>
      <w:r>
        <w:rPr>
          <w:rFonts w:eastAsia="Times New Roman" w:cs="Times New Roman"/>
          <w:szCs w:val="24"/>
        </w:rPr>
        <w:t xml:space="preserve">ς για το νέο Σύνταγμα και όχι τα πρόσκαιρα κομματικά συμφέροντα, αυτά που καθοδηγούν πολύ συχνά δυστυχώς τις αποφάσεις της Βουλής. </w:t>
      </w:r>
    </w:p>
    <w:p w14:paraId="7200B4ED"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Μπορούμε να το κάνουμε; Θα φανεί σε δύο μήνες. Πολύ φοβάμαι, όμως, ότι ο συντηρητικός λαϊκισμός και οι άγονες κομματικές σκο</w:t>
      </w:r>
      <w:r>
        <w:rPr>
          <w:rFonts w:eastAsia="Times New Roman" w:cs="Times New Roman"/>
          <w:szCs w:val="24"/>
        </w:rPr>
        <w:t xml:space="preserve">πιμότητες θα προσγειώσουν ξανά την Ελλάδα στο παρελθόν και όχι στο μέλλον, ούτε καν στο παρόν. </w:t>
      </w:r>
    </w:p>
    <w:p w14:paraId="7200B4EE"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Σας ευχαριστώ.</w:t>
      </w:r>
    </w:p>
    <w:p w14:paraId="7200B4EF" w14:textId="77777777" w:rsidR="00412B74" w:rsidRDefault="00EE22A4">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7200B4F0" w14:textId="77777777" w:rsidR="00412B74" w:rsidRDefault="00EE22A4">
      <w:pPr>
        <w:spacing w:line="600" w:lineRule="auto"/>
        <w:ind w:firstLine="720"/>
        <w:contextualSpacing/>
        <w:jc w:val="both"/>
        <w:rPr>
          <w:rFonts w:eastAsia="Times New Roman"/>
          <w:szCs w:val="24"/>
        </w:rPr>
      </w:pPr>
      <w:r w:rsidRPr="0067094F">
        <w:rPr>
          <w:rFonts w:eastAsia="Times New Roman"/>
          <w:b/>
          <w:szCs w:val="24"/>
        </w:rPr>
        <w:t>ΠΡΟΕΔΡΕΥΩΝ (Αναστάσιος Κουράκης):</w:t>
      </w:r>
      <w:r>
        <w:rPr>
          <w:rFonts w:eastAsia="Times New Roman"/>
          <w:szCs w:val="24"/>
        </w:rPr>
        <w:t xml:space="preserve"> Ευχαριστούμε τον Πρόεδρο της Κοινοβουλευτικής Ομάδας του Ποταμιού κ. Σταύρο Θεοδωράκη.</w:t>
      </w:r>
    </w:p>
    <w:p w14:paraId="7200B4F1" w14:textId="77777777" w:rsidR="00412B74" w:rsidRDefault="00EE22A4">
      <w:pPr>
        <w:spacing w:line="600" w:lineRule="auto"/>
        <w:ind w:firstLine="720"/>
        <w:contextualSpacing/>
        <w:jc w:val="both"/>
        <w:rPr>
          <w:rFonts w:eastAsia="Times New Roman"/>
          <w:szCs w:val="24"/>
        </w:rPr>
      </w:pPr>
      <w:r>
        <w:rPr>
          <w:rFonts w:eastAsia="Times New Roman"/>
          <w:szCs w:val="24"/>
        </w:rPr>
        <w:lastRenderedPageBreak/>
        <w:t>Γίνεται</w:t>
      </w:r>
      <w:r>
        <w:rPr>
          <w:rFonts w:eastAsia="Times New Roman"/>
          <w:szCs w:val="24"/>
        </w:rPr>
        <w:t xml:space="preserve"> γνωστό στο Σώμα ότι η Υπουργός Εργασίας, Κοινωνικής Ασφάλισης και Κοινωνικής Αλληλεγγύης, ο Αντιπρόεδρος της Κυβέρνησης και Υπουργός Οικονομίας και Ανάπτυξης, οι Υπουργοί Εσωτερικών, Δικαιοσύνης, Διαφάνειας και Ανθρωπίνων Δικαιωμάτων, Οικονομικών, Υγείας,</w:t>
      </w:r>
      <w:r>
        <w:rPr>
          <w:rFonts w:eastAsia="Times New Roman"/>
          <w:szCs w:val="24"/>
        </w:rPr>
        <w:t xml:space="preserve"> Διοικητικής Ανασυγκρότησης και Υποδομών και Μεταφορών, οι Αναπληρωτές Υπουργοί Εργασίας, Κοινωνικής Ασφάλισης και Κοινωνικής Αλληλεγγύης, Οικονομικών και Υγείας, καθώς και οι Υφυπουργοί Οικονομίας και Ανάπτυξης, Εργασίας, Κοινωνικής Ασφάλισης και Κοινωνικ</w:t>
      </w:r>
      <w:r>
        <w:rPr>
          <w:rFonts w:eastAsia="Times New Roman"/>
          <w:szCs w:val="24"/>
        </w:rPr>
        <w:t>ής Αλληλεγγύης και Οικονομικών κατέθεσαν στις 12</w:t>
      </w:r>
      <w:r>
        <w:rPr>
          <w:rFonts w:eastAsia="Times New Roman"/>
          <w:szCs w:val="24"/>
        </w:rPr>
        <w:t>-</w:t>
      </w:r>
      <w:r>
        <w:rPr>
          <w:rFonts w:eastAsia="Times New Roman"/>
          <w:szCs w:val="24"/>
        </w:rPr>
        <w:t>11</w:t>
      </w:r>
      <w:r>
        <w:rPr>
          <w:rFonts w:eastAsia="Times New Roman"/>
          <w:szCs w:val="24"/>
        </w:rPr>
        <w:t>-</w:t>
      </w:r>
      <w:r>
        <w:rPr>
          <w:rFonts w:eastAsia="Times New Roman"/>
          <w:szCs w:val="24"/>
        </w:rPr>
        <w:t>2018 σχέδιο νόμου</w:t>
      </w:r>
      <w:r w:rsidRPr="008C1909">
        <w:rPr>
          <w:rFonts w:eastAsia="Times New Roman"/>
          <w:szCs w:val="24"/>
        </w:rPr>
        <w:t>:</w:t>
      </w:r>
      <w:r>
        <w:rPr>
          <w:rFonts w:eastAsia="Times New Roman"/>
          <w:szCs w:val="24"/>
        </w:rPr>
        <w:t xml:space="preserve"> «Μείωση ασφαλιστικών εισφορών και άλλες διατάξεις».</w:t>
      </w:r>
    </w:p>
    <w:p w14:paraId="7200B4F2" w14:textId="77777777" w:rsidR="00412B74" w:rsidRDefault="00EE22A4">
      <w:pPr>
        <w:spacing w:line="600" w:lineRule="auto"/>
        <w:ind w:firstLine="720"/>
        <w:contextualSpacing/>
        <w:jc w:val="both"/>
        <w:rPr>
          <w:rFonts w:eastAsia="Times New Roman"/>
          <w:szCs w:val="24"/>
        </w:rPr>
      </w:pPr>
      <w:r>
        <w:rPr>
          <w:rFonts w:eastAsia="Times New Roman"/>
          <w:szCs w:val="24"/>
        </w:rPr>
        <w:t>Παραπέμπεται στην αρμόδια Διαρκή Επιτροπή.</w:t>
      </w:r>
    </w:p>
    <w:p w14:paraId="7200B4F3" w14:textId="77777777" w:rsidR="00412B74" w:rsidRDefault="00EE22A4">
      <w:pPr>
        <w:spacing w:line="600" w:lineRule="auto"/>
        <w:ind w:firstLine="720"/>
        <w:contextualSpacing/>
        <w:jc w:val="both"/>
        <w:rPr>
          <w:rFonts w:eastAsia="Times New Roman"/>
          <w:szCs w:val="24"/>
        </w:rPr>
      </w:pPr>
      <w:r>
        <w:rPr>
          <w:rFonts w:eastAsia="Times New Roman"/>
          <w:szCs w:val="24"/>
        </w:rPr>
        <w:t>Επίσης, γίνεται γνωστό στο Σώμα ότι η Διαρκής Επιτροπή Οικονομικών Υποθέσεων καταθέτει την</w:t>
      </w:r>
      <w:r>
        <w:rPr>
          <w:rFonts w:eastAsia="Times New Roman"/>
          <w:szCs w:val="24"/>
        </w:rPr>
        <w:t xml:space="preserve"> </w:t>
      </w:r>
      <w:r>
        <w:rPr>
          <w:rFonts w:eastAsia="Times New Roman"/>
          <w:szCs w:val="24"/>
        </w:rPr>
        <w:t>έ</w:t>
      </w:r>
      <w:r>
        <w:rPr>
          <w:rFonts w:eastAsia="Times New Roman"/>
          <w:szCs w:val="24"/>
        </w:rPr>
        <w:t>κθεσή της στο σχέδιο νόμου του Υπουργείου Οικονομικών</w:t>
      </w:r>
      <w:r w:rsidRPr="008C1909">
        <w:rPr>
          <w:rFonts w:eastAsia="Times New Roman"/>
          <w:szCs w:val="24"/>
        </w:rPr>
        <w:t>:</w:t>
      </w:r>
      <w:r>
        <w:rPr>
          <w:rFonts w:eastAsia="Times New Roman"/>
          <w:szCs w:val="24"/>
        </w:rPr>
        <w:t xml:space="preserve"> «Κύρωση</w:t>
      </w:r>
      <w:r w:rsidRPr="008C1909">
        <w:rPr>
          <w:rFonts w:eastAsia="Times New Roman"/>
          <w:szCs w:val="24"/>
        </w:rPr>
        <w:t xml:space="preserve">: </w:t>
      </w:r>
      <w:r>
        <w:rPr>
          <w:rFonts w:eastAsia="Times New Roman"/>
          <w:szCs w:val="24"/>
        </w:rPr>
        <w:t>α) της από 29 Ιουνίου 2018 Πράξης Νομοθετικού Περιεχομένου</w:t>
      </w:r>
      <w:r>
        <w:rPr>
          <w:rFonts w:eastAsia="Times New Roman"/>
          <w:szCs w:val="24"/>
        </w:rPr>
        <w:t>:</w:t>
      </w:r>
      <w:r>
        <w:rPr>
          <w:rFonts w:eastAsia="Times New Roman"/>
          <w:szCs w:val="24"/>
        </w:rPr>
        <w:t xml:space="preserve"> «Παράταση μειωμένων συντελεστών ΦΠΑ στα νησιά Λέρο, Λέσβο, Κω, </w:t>
      </w:r>
      <w:r>
        <w:rPr>
          <w:rFonts w:eastAsia="Times New Roman"/>
          <w:szCs w:val="24"/>
        </w:rPr>
        <w:lastRenderedPageBreak/>
        <w:t>Σάμο και Χίο» (Α΄ 115), β) της από 24 Ιουλίου 2018 Πράξης Νομοθετικού Περιεχομένου</w:t>
      </w:r>
      <w:r>
        <w:rPr>
          <w:rFonts w:eastAsia="Times New Roman"/>
          <w:szCs w:val="24"/>
        </w:rPr>
        <w:t>:</w:t>
      </w:r>
      <w:r>
        <w:rPr>
          <w:rFonts w:eastAsia="Times New Roman"/>
          <w:szCs w:val="24"/>
        </w:rPr>
        <w:t xml:space="preserve"> «Σύσταση ειδικού λογαριασμού για την αρωγή πληγέντων από τις πυρκαγιές που ξέσπασαν σε περιοχές της Επικράτε</w:t>
      </w:r>
      <w:r>
        <w:rPr>
          <w:rFonts w:eastAsia="Times New Roman"/>
          <w:szCs w:val="24"/>
        </w:rPr>
        <w:t>ιας στις 23 και 24 Ιουλίου 2018» (Α΄ 135), γ) της από 26 Ιουλίου 2018 Πράξης Νομοθετικού Περιεχομένου</w:t>
      </w:r>
      <w:r>
        <w:rPr>
          <w:rFonts w:eastAsia="Times New Roman"/>
          <w:szCs w:val="24"/>
        </w:rPr>
        <w:t>:</w:t>
      </w:r>
      <w:r>
        <w:rPr>
          <w:rFonts w:eastAsia="Times New Roman"/>
          <w:szCs w:val="24"/>
        </w:rPr>
        <w:t xml:space="preserve"> «Έκτακτα μέτρα για τη στήριξη των πληγέντων και την αποκατάσταση ζημιών από τις πυρκαγιές που έπληξαν περιοχές της Περιφέρειας Αττικής στις 23 και 24 Ιου</w:t>
      </w:r>
      <w:r>
        <w:rPr>
          <w:rFonts w:eastAsia="Times New Roman"/>
          <w:szCs w:val="24"/>
        </w:rPr>
        <w:t>λίου 2018» (Α΄ 138) και δ) της από 10 Αυγούστου 2018 Πράξης Νομοθετικού Περιεχομένου «Επείγοντα μέτρα για την εκτέλεση πράξεων κατεδάφισης και την αποκατάσταση ζημιών από τις πυρκαγιές της 23</w:t>
      </w:r>
      <w:r w:rsidRPr="008C1909">
        <w:rPr>
          <w:rFonts w:eastAsia="Times New Roman"/>
          <w:szCs w:val="24"/>
          <w:vertAlign w:val="superscript"/>
        </w:rPr>
        <w:t>ης</w:t>
      </w:r>
      <w:r>
        <w:rPr>
          <w:rFonts w:eastAsia="Times New Roman"/>
          <w:szCs w:val="24"/>
        </w:rPr>
        <w:t xml:space="preserve"> και 24</w:t>
      </w:r>
      <w:r w:rsidRPr="008C1909">
        <w:rPr>
          <w:rFonts w:eastAsia="Times New Roman"/>
          <w:szCs w:val="24"/>
          <w:vertAlign w:val="superscript"/>
        </w:rPr>
        <w:t>ης</w:t>
      </w:r>
      <w:r>
        <w:rPr>
          <w:rFonts w:eastAsia="Times New Roman"/>
          <w:szCs w:val="24"/>
        </w:rPr>
        <w:t xml:space="preserve"> Ιουλίου 2018» (Α΄ 149)».</w:t>
      </w:r>
    </w:p>
    <w:p w14:paraId="7200B4F4" w14:textId="77777777" w:rsidR="00412B74" w:rsidRDefault="00EE22A4">
      <w:pPr>
        <w:spacing w:line="600" w:lineRule="auto"/>
        <w:ind w:firstLine="720"/>
        <w:contextualSpacing/>
        <w:jc w:val="both"/>
        <w:rPr>
          <w:rFonts w:eastAsia="Times New Roman"/>
          <w:szCs w:val="24"/>
        </w:rPr>
      </w:pPr>
      <w:r>
        <w:rPr>
          <w:rFonts w:eastAsia="Times New Roman"/>
          <w:szCs w:val="24"/>
        </w:rPr>
        <w:t>Τέλος, γίνεται γνωστό στο Σώ</w:t>
      </w:r>
      <w:r>
        <w:rPr>
          <w:rFonts w:eastAsia="Times New Roman"/>
          <w:szCs w:val="24"/>
        </w:rPr>
        <w:t>μα ότι η Πρόεδρος της Δημοκρατικής Συμπαράταξης ΠΑΣΟΚ-ΔΗΜΑΡ κ</w:t>
      </w:r>
      <w:r>
        <w:rPr>
          <w:rFonts w:eastAsia="Times New Roman"/>
          <w:szCs w:val="24"/>
        </w:rPr>
        <w:t>.</w:t>
      </w:r>
      <w:r>
        <w:rPr>
          <w:rFonts w:eastAsia="Times New Roman"/>
          <w:szCs w:val="24"/>
        </w:rPr>
        <w:t xml:space="preserve"> </w:t>
      </w:r>
      <w:r>
        <w:rPr>
          <w:rFonts w:eastAsia="Times New Roman"/>
          <w:szCs w:val="24"/>
        </w:rPr>
        <w:t>Φωτεινή (</w:t>
      </w:r>
      <w:r>
        <w:rPr>
          <w:rFonts w:eastAsia="Times New Roman"/>
          <w:szCs w:val="24"/>
        </w:rPr>
        <w:t>Φώφη</w:t>
      </w:r>
      <w:r>
        <w:rPr>
          <w:rFonts w:eastAsia="Times New Roman"/>
          <w:szCs w:val="24"/>
        </w:rPr>
        <w:t>)</w:t>
      </w:r>
      <w:r>
        <w:rPr>
          <w:rFonts w:eastAsia="Times New Roman"/>
          <w:szCs w:val="24"/>
        </w:rPr>
        <w:t xml:space="preserve"> Γεννηματά και οι Βουλευτές του κόμματός της κατέθεσαν στις 13</w:t>
      </w:r>
      <w:r>
        <w:rPr>
          <w:rFonts w:eastAsia="Times New Roman"/>
          <w:szCs w:val="24"/>
        </w:rPr>
        <w:t>-</w:t>
      </w:r>
      <w:r>
        <w:rPr>
          <w:rFonts w:eastAsia="Times New Roman"/>
          <w:szCs w:val="24"/>
        </w:rPr>
        <w:t>11</w:t>
      </w:r>
      <w:r>
        <w:rPr>
          <w:rFonts w:eastAsia="Times New Roman"/>
          <w:szCs w:val="24"/>
        </w:rPr>
        <w:t>-</w:t>
      </w:r>
      <w:r>
        <w:rPr>
          <w:rFonts w:eastAsia="Times New Roman"/>
          <w:szCs w:val="24"/>
        </w:rPr>
        <w:t>2018 πρόταση νόμου</w:t>
      </w:r>
      <w:r w:rsidRPr="008C1909">
        <w:rPr>
          <w:rFonts w:eastAsia="Times New Roman"/>
          <w:szCs w:val="24"/>
        </w:rPr>
        <w:t>:</w:t>
      </w:r>
      <w:r>
        <w:rPr>
          <w:rFonts w:eastAsia="Times New Roman"/>
          <w:szCs w:val="24"/>
        </w:rPr>
        <w:t xml:space="preserve"> «Πρώτη δέσμη μέτρων οικονομικής ανάκαμψης και κοινωνικής δικαιοσύνης».</w:t>
      </w:r>
    </w:p>
    <w:p w14:paraId="7200B4F5" w14:textId="77777777" w:rsidR="00412B74" w:rsidRDefault="00EE22A4">
      <w:pPr>
        <w:spacing w:line="600" w:lineRule="auto"/>
        <w:ind w:firstLine="720"/>
        <w:contextualSpacing/>
        <w:jc w:val="both"/>
        <w:rPr>
          <w:rFonts w:eastAsia="Times New Roman"/>
          <w:szCs w:val="24"/>
        </w:rPr>
      </w:pPr>
      <w:r>
        <w:rPr>
          <w:rFonts w:eastAsia="Times New Roman"/>
          <w:szCs w:val="24"/>
        </w:rPr>
        <w:t>Παραπέμπεται στην αρμό</w:t>
      </w:r>
      <w:r>
        <w:rPr>
          <w:rFonts w:eastAsia="Times New Roman"/>
          <w:szCs w:val="24"/>
        </w:rPr>
        <w:t>δια Διαρκή Επιτροπή.</w:t>
      </w:r>
    </w:p>
    <w:p w14:paraId="7200B4F6" w14:textId="77777777" w:rsidR="00412B74" w:rsidRDefault="00EE22A4">
      <w:pPr>
        <w:spacing w:line="600" w:lineRule="auto"/>
        <w:ind w:firstLine="720"/>
        <w:contextualSpacing/>
        <w:jc w:val="both"/>
        <w:rPr>
          <w:rFonts w:eastAsia="Times New Roman"/>
          <w:szCs w:val="24"/>
        </w:rPr>
      </w:pPr>
      <w:r>
        <w:rPr>
          <w:rFonts w:eastAsia="Times New Roman"/>
          <w:szCs w:val="24"/>
        </w:rPr>
        <w:t xml:space="preserve">Τελευταίος ομιλητής είναι ο </w:t>
      </w:r>
      <w:r w:rsidRPr="00D44A2D">
        <w:rPr>
          <w:rFonts w:eastAsia="Times New Roman"/>
          <w:szCs w:val="24"/>
        </w:rPr>
        <w:t>Πρόεδρος της Κοινοβουλευτικής Ομάδας</w:t>
      </w:r>
      <w:r>
        <w:rPr>
          <w:rFonts w:eastAsia="Times New Roman"/>
          <w:szCs w:val="24"/>
        </w:rPr>
        <w:t xml:space="preserve"> της Ένωσης Κεντρώων κ. Βασίλης Λεβέντης, τον οποίον καλούμε στο Βήμα. Μετά θα κλείσει τη σημερινή συνεδρίαση ο Υπουργός Δικαιοσύνης κ. Μιχάλης Καλογήρου.</w:t>
      </w:r>
    </w:p>
    <w:p w14:paraId="7200B4F7" w14:textId="77777777" w:rsidR="00412B74" w:rsidRDefault="00EE22A4">
      <w:pPr>
        <w:spacing w:line="600" w:lineRule="auto"/>
        <w:ind w:firstLine="720"/>
        <w:contextualSpacing/>
        <w:jc w:val="both"/>
        <w:rPr>
          <w:rFonts w:eastAsia="Times New Roman"/>
          <w:szCs w:val="24"/>
        </w:rPr>
      </w:pPr>
      <w:r>
        <w:rPr>
          <w:rFonts w:eastAsia="Times New Roman"/>
          <w:szCs w:val="24"/>
        </w:rPr>
        <w:t>Ορίστε, κύριε Λε</w:t>
      </w:r>
      <w:r>
        <w:rPr>
          <w:rFonts w:eastAsia="Times New Roman"/>
          <w:szCs w:val="24"/>
        </w:rPr>
        <w:t>βέντη, έχετε τον λόγο.</w:t>
      </w:r>
    </w:p>
    <w:p w14:paraId="7200B4F8" w14:textId="77777777" w:rsidR="00412B74" w:rsidRDefault="00EE22A4">
      <w:pPr>
        <w:spacing w:line="600" w:lineRule="auto"/>
        <w:ind w:firstLine="720"/>
        <w:contextualSpacing/>
        <w:jc w:val="both"/>
        <w:rPr>
          <w:rFonts w:eastAsia="Times New Roman"/>
          <w:szCs w:val="24"/>
        </w:rPr>
      </w:pPr>
      <w:r w:rsidRPr="00C81D97">
        <w:rPr>
          <w:rFonts w:eastAsia="Times New Roman"/>
          <w:b/>
          <w:szCs w:val="24"/>
        </w:rPr>
        <w:t xml:space="preserve">ΒΑΣΙΛΗΣ ΛΕΒΕΝΤΗΣ (Πρόεδρος της Ένωσης Κεντρώων): </w:t>
      </w:r>
      <w:r>
        <w:rPr>
          <w:rFonts w:eastAsia="Times New Roman"/>
          <w:szCs w:val="24"/>
        </w:rPr>
        <w:t>Να καλησπερίσω το Σώμα, τον Προεδρεύοντα, τους Υπουργούς που παρίστανται.</w:t>
      </w:r>
    </w:p>
    <w:p w14:paraId="7200B4F9" w14:textId="77777777" w:rsidR="00412B74" w:rsidRDefault="00EE22A4">
      <w:pPr>
        <w:spacing w:line="600" w:lineRule="auto"/>
        <w:ind w:firstLine="720"/>
        <w:contextualSpacing/>
        <w:jc w:val="both"/>
        <w:rPr>
          <w:rFonts w:eastAsia="Times New Roman"/>
          <w:szCs w:val="24"/>
        </w:rPr>
      </w:pPr>
      <w:r>
        <w:rPr>
          <w:rFonts w:eastAsia="Times New Roman"/>
          <w:szCs w:val="24"/>
        </w:rPr>
        <w:t xml:space="preserve">Είχαμε ξεχαστεί λίγο στην Αίθουσα αυτή. Εγώ έχω να μιλήσω περίπου τέσσερις μήνες. Δεν ξέρω γιατί. Δεν έγιναν </w:t>
      </w:r>
      <w:r>
        <w:rPr>
          <w:rFonts w:eastAsia="Times New Roman"/>
          <w:szCs w:val="24"/>
        </w:rPr>
        <w:t>σ</w:t>
      </w:r>
      <w:r>
        <w:rPr>
          <w:rFonts w:eastAsia="Times New Roman"/>
          <w:szCs w:val="24"/>
        </w:rPr>
        <w:t xml:space="preserve">υνεδριάσεις </w:t>
      </w:r>
      <w:r>
        <w:rPr>
          <w:rFonts w:eastAsia="Times New Roman"/>
          <w:szCs w:val="24"/>
        </w:rPr>
        <w:t>Ολομέλει</w:t>
      </w:r>
      <w:r>
        <w:rPr>
          <w:rFonts w:eastAsia="Times New Roman"/>
          <w:szCs w:val="24"/>
        </w:rPr>
        <w:t>α</w:t>
      </w:r>
      <w:r>
        <w:rPr>
          <w:rFonts w:eastAsia="Times New Roman"/>
          <w:szCs w:val="24"/>
        </w:rPr>
        <w:t>ς σε επίπεδο Αρχηγών; Δεν έγιναν ομιλίες; Κι αν δεν είναι τέσσερις, πάντως σίγουρα είναι τρεισήμισι μήνες</w:t>
      </w:r>
      <w:r>
        <w:rPr>
          <w:rFonts w:eastAsia="Times New Roman"/>
          <w:szCs w:val="24"/>
        </w:rPr>
        <w:t>,</w:t>
      </w:r>
      <w:r>
        <w:rPr>
          <w:rFonts w:eastAsia="Times New Roman"/>
          <w:szCs w:val="24"/>
        </w:rPr>
        <w:t xml:space="preserve"> που έχουμε να κάνουμε συζήτηση σε επίπεδο Αρχηγών. Αυτό δεν είναι ευχάριστο, γιατί η χώρα αντιμετωπίζει μεγάλα προβλήματα. Η Βου</w:t>
      </w:r>
      <w:r>
        <w:rPr>
          <w:rFonts w:eastAsia="Times New Roman"/>
          <w:szCs w:val="24"/>
        </w:rPr>
        <w:t>λή είναι ο τόπος που πρέπει να συζητούνται όλα και όχι τα πάνελ των καναλιών ή οι εκθέσεις. Η Διεθνής Έκθεση Θεσσαλονίκης είναι ένας αξιόλογος θεσμός, αλλά επειδή όλοι πάνε εκεί και λένε ψέματα, έχει γίνει και αυτός ένας θεσμός ταυτισμένος με την εξαπάτηση</w:t>
      </w:r>
      <w:r>
        <w:rPr>
          <w:rFonts w:eastAsia="Times New Roman"/>
          <w:szCs w:val="24"/>
        </w:rPr>
        <w:t xml:space="preserve"> του κόσμου. Πάντως</w:t>
      </w:r>
      <w:r>
        <w:rPr>
          <w:rFonts w:eastAsia="Times New Roman"/>
          <w:szCs w:val="24"/>
        </w:rPr>
        <w:t>,</w:t>
      </w:r>
      <w:r>
        <w:rPr>
          <w:rFonts w:eastAsia="Times New Roman"/>
          <w:szCs w:val="24"/>
        </w:rPr>
        <w:t xml:space="preserve"> σημειώνω αυτήν την απουσία, ότι δηλαδή επί τέσσερις μήνες δεν έχει γίνει Ολομέλεια. Είναι σημαντικό αυτό. Θα μου πείτε ότι ήταν καλοκαίρι ή δεν ξέρω τι άλλο, αλλά η χώρα αντιμετώπισε πολύ σοβαρά προβλήματα.</w:t>
      </w:r>
    </w:p>
    <w:p w14:paraId="7200B4FA" w14:textId="77777777" w:rsidR="00412B74" w:rsidRDefault="00EE22A4">
      <w:pPr>
        <w:tabs>
          <w:tab w:val="center" w:pos="4753"/>
          <w:tab w:val="left" w:pos="6156"/>
        </w:tabs>
        <w:spacing w:line="600" w:lineRule="auto"/>
        <w:ind w:firstLine="720"/>
        <w:jc w:val="both"/>
        <w:rPr>
          <w:rFonts w:eastAsia="Times New Roman"/>
          <w:szCs w:val="24"/>
        </w:rPr>
      </w:pPr>
      <w:r>
        <w:rPr>
          <w:rFonts w:eastAsia="Times New Roman"/>
          <w:szCs w:val="24"/>
        </w:rPr>
        <w:t>Ε</w:t>
      </w:r>
      <w:r w:rsidRPr="0039006D">
        <w:rPr>
          <w:rFonts w:eastAsia="Times New Roman"/>
          <w:szCs w:val="24"/>
        </w:rPr>
        <w:t xml:space="preserve">ίπε ο κύριος </w:t>
      </w:r>
      <w:r>
        <w:rPr>
          <w:rFonts w:eastAsia="Times New Roman"/>
          <w:szCs w:val="24"/>
        </w:rPr>
        <w:t>Π</w:t>
      </w:r>
      <w:r w:rsidRPr="0039006D">
        <w:rPr>
          <w:rFonts w:eastAsia="Times New Roman"/>
          <w:szCs w:val="24"/>
        </w:rPr>
        <w:t>ρωθυπουργός π</w:t>
      </w:r>
      <w:r w:rsidRPr="0039006D">
        <w:rPr>
          <w:rFonts w:eastAsia="Times New Roman"/>
          <w:szCs w:val="24"/>
        </w:rPr>
        <w:t>ριν δυο-τρεις μέρες στη Γαλλία ότι το πρώτο εξάμηνο του 2015</w:t>
      </w:r>
      <w:r>
        <w:rPr>
          <w:rFonts w:eastAsia="Times New Roman"/>
          <w:szCs w:val="24"/>
        </w:rPr>
        <w:t xml:space="preserve"> το μυαλό του δεν ήταν</w:t>
      </w:r>
      <w:r w:rsidRPr="0039006D">
        <w:rPr>
          <w:rFonts w:eastAsia="Times New Roman"/>
          <w:szCs w:val="24"/>
        </w:rPr>
        <w:t xml:space="preserve"> τόσο καθαρό και </w:t>
      </w:r>
      <w:r>
        <w:rPr>
          <w:rFonts w:eastAsia="Times New Roman"/>
          <w:szCs w:val="24"/>
        </w:rPr>
        <w:t>κ</w:t>
      </w:r>
      <w:r w:rsidRPr="0039006D">
        <w:rPr>
          <w:rFonts w:eastAsia="Times New Roman"/>
          <w:szCs w:val="24"/>
        </w:rPr>
        <w:t xml:space="preserve">αθάρισε περί το τέλος του πρώτου εξαμήνου του </w:t>
      </w:r>
      <w:r>
        <w:rPr>
          <w:rFonts w:eastAsia="Times New Roman"/>
          <w:szCs w:val="24"/>
        </w:rPr>
        <w:t>20</w:t>
      </w:r>
      <w:r w:rsidRPr="0039006D">
        <w:rPr>
          <w:rFonts w:eastAsia="Times New Roman"/>
          <w:szCs w:val="24"/>
        </w:rPr>
        <w:t>15</w:t>
      </w:r>
      <w:r>
        <w:rPr>
          <w:rFonts w:eastAsia="Times New Roman"/>
          <w:szCs w:val="24"/>
        </w:rPr>
        <w:t>,</w:t>
      </w:r>
      <w:r w:rsidRPr="0039006D">
        <w:rPr>
          <w:rFonts w:eastAsia="Times New Roman"/>
          <w:szCs w:val="24"/>
        </w:rPr>
        <w:t xml:space="preserve"> </w:t>
      </w:r>
      <w:r>
        <w:rPr>
          <w:rFonts w:eastAsia="Times New Roman"/>
          <w:szCs w:val="24"/>
        </w:rPr>
        <w:t>ο</w:t>
      </w:r>
      <w:r w:rsidRPr="0039006D">
        <w:rPr>
          <w:rFonts w:eastAsia="Times New Roman"/>
          <w:szCs w:val="24"/>
        </w:rPr>
        <w:t>πότε πήρε τις σωστές αποφάσεις</w:t>
      </w:r>
      <w:r>
        <w:rPr>
          <w:rFonts w:eastAsia="Times New Roman"/>
          <w:szCs w:val="24"/>
        </w:rPr>
        <w:t>.</w:t>
      </w:r>
      <w:r w:rsidRPr="0039006D">
        <w:rPr>
          <w:rFonts w:eastAsia="Times New Roman"/>
          <w:szCs w:val="24"/>
        </w:rPr>
        <w:t xml:space="preserve"> </w:t>
      </w:r>
      <w:r>
        <w:rPr>
          <w:rFonts w:eastAsia="Times New Roman"/>
          <w:szCs w:val="24"/>
        </w:rPr>
        <w:t>Α</w:t>
      </w:r>
      <w:r w:rsidRPr="0039006D">
        <w:rPr>
          <w:rFonts w:eastAsia="Times New Roman"/>
          <w:szCs w:val="24"/>
        </w:rPr>
        <w:t>υτό δεν το καταλαβαίνω</w:t>
      </w:r>
      <w:r>
        <w:rPr>
          <w:rFonts w:eastAsia="Times New Roman"/>
          <w:szCs w:val="24"/>
        </w:rPr>
        <w:t>.</w:t>
      </w:r>
      <w:r w:rsidRPr="0039006D">
        <w:rPr>
          <w:rFonts w:eastAsia="Times New Roman"/>
          <w:szCs w:val="24"/>
        </w:rPr>
        <w:t xml:space="preserve"> </w:t>
      </w:r>
      <w:r>
        <w:rPr>
          <w:rFonts w:eastAsia="Times New Roman"/>
          <w:szCs w:val="24"/>
        </w:rPr>
        <w:t>Δηλαδή, ε</w:t>
      </w:r>
      <w:r w:rsidRPr="0039006D">
        <w:rPr>
          <w:rFonts w:eastAsia="Times New Roman"/>
          <w:szCs w:val="24"/>
        </w:rPr>
        <w:t>ίχε πρόθεση να μας βγάλει από το ευρώ</w:t>
      </w:r>
      <w:r>
        <w:rPr>
          <w:rFonts w:eastAsia="Times New Roman"/>
          <w:szCs w:val="24"/>
        </w:rPr>
        <w:t>; Διότι</w:t>
      </w:r>
      <w:r w:rsidRPr="0039006D">
        <w:rPr>
          <w:rFonts w:eastAsia="Times New Roman"/>
          <w:szCs w:val="24"/>
        </w:rPr>
        <w:t xml:space="preserve"> εκείνη την εποχή</w:t>
      </w:r>
      <w:r>
        <w:rPr>
          <w:rFonts w:eastAsia="Times New Roman"/>
          <w:szCs w:val="24"/>
        </w:rPr>
        <w:t>,</w:t>
      </w:r>
      <w:r w:rsidRPr="0039006D">
        <w:rPr>
          <w:rFonts w:eastAsia="Times New Roman"/>
          <w:szCs w:val="24"/>
        </w:rPr>
        <w:t xml:space="preserve"> </w:t>
      </w:r>
      <w:r>
        <w:rPr>
          <w:rFonts w:eastAsia="Times New Roman"/>
          <w:szCs w:val="24"/>
        </w:rPr>
        <w:t xml:space="preserve">παιζόταν η μοίρα </w:t>
      </w:r>
      <w:r w:rsidRPr="0039006D">
        <w:rPr>
          <w:rFonts w:eastAsia="Times New Roman"/>
          <w:szCs w:val="24"/>
        </w:rPr>
        <w:t>της χώρας</w:t>
      </w:r>
      <w:r>
        <w:rPr>
          <w:rFonts w:eastAsia="Times New Roman"/>
          <w:szCs w:val="24"/>
        </w:rPr>
        <w:t>,</w:t>
      </w:r>
      <w:r w:rsidRPr="0039006D">
        <w:rPr>
          <w:rFonts w:eastAsia="Times New Roman"/>
          <w:szCs w:val="24"/>
        </w:rPr>
        <w:t xml:space="preserve"> παιζόταν το κατά πόσον η χώρα θα μείνει </w:t>
      </w:r>
      <w:r>
        <w:rPr>
          <w:rFonts w:eastAsia="Times New Roman"/>
          <w:szCs w:val="24"/>
        </w:rPr>
        <w:t>σ</w:t>
      </w:r>
      <w:r w:rsidRPr="0039006D">
        <w:rPr>
          <w:rFonts w:eastAsia="Times New Roman"/>
          <w:szCs w:val="24"/>
        </w:rPr>
        <w:t xml:space="preserve">το </w:t>
      </w:r>
      <w:r>
        <w:rPr>
          <w:rFonts w:eastAsia="Times New Roman"/>
          <w:szCs w:val="24"/>
        </w:rPr>
        <w:t xml:space="preserve">πεδίο του </w:t>
      </w:r>
      <w:r w:rsidRPr="0039006D">
        <w:rPr>
          <w:rFonts w:eastAsia="Times New Roman"/>
          <w:szCs w:val="24"/>
        </w:rPr>
        <w:t>ευρώ ή θα γίν</w:t>
      </w:r>
      <w:r>
        <w:rPr>
          <w:rFonts w:eastAsia="Times New Roman"/>
          <w:szCs w:val="24"/>
        </w:rPr>
        <w:t>ει</w:t>
      </w:r>
      <w:r w:rsidRPr="0039006D">
        <w:rPr>
          <w:rFonts w:eastAsia="Times New Roman"/>
          <w:szCs w:val="24"/>
        </w:rPr>
        <w:t xml:space="preserve"> Βενεζουέλα</w:t>
      </w:r>
      <w:r>
        <w:rPr>
          <w:rFonts w:eastAsia="Times New Roman"/>
          <w:szCs w:val="24"/>
        </w:rPr>
        <w:t>,</w:t>
      </w:r>
      <w:r w:rsidRPr="0039006D">
        <w:rPr>
          <w:rFonts w:eastAsia="Times New Roman"/>
          <w:szCs w:val="24"/>
        </w:rPr>
        <w:t xml:space="preserve"> τριτοκοσμική</w:t>
      </w:r>
      <w:r>
        <w:rPr>
          <w:rFonts w:eastAsia="Times New Roman"/>
          <w:szCs w:val="24"/>
        </w:rPr>
        <w:t>.</w:t>
      </w:r>
    </w:p>
    <w:p w14:paraId="7200B4FB" w14:textId="77777777" w:rsidR="00412B74" w:rsidRDefault="00EE22A4">
      <w:pPr>
        <w:tabs>
          <w:tab w:val="center" w:pos="4753"/>
          <w:tab w:val="left" w:pos="6156"/>
        </w:tabs>
        <w:spacing w:line="600" w:lineRule="auto"/>
        <w:ind w:firstLine="720"/>
        <w:jc w:val="both"/>
        <w:rPr>
          <w:rFonts w:eastAsia="Times New Roman"/>
          <w:szCs w:val="24"/>
        </w:rPr>
      </w:pPr>
      <w:r>
        <w:rPr>
          <w:rFonts w:eastAsia="Times New Roman"/>
          <w:szCs w:val="24"/>
        </w:rPr>
        <w:t>Όταν, λ</w:t>
      </w:r>
      <w:r w:rsidRPr="0039006D">
        <w:rPr>
          <w:rFonts w:eastAsia="Times New Roman"/>
          <w:szCs w:val="24"/>
        </w:rPr>
        <w:t>οιπόν</w:t>
      </w:r>
      <w:r>
        <w:rPr>
          <w:rFonts w:eastAsia="Times New Roman"/>
          <w:szCs w:val="24"/>
        </w:rPr>
        <w:t>,</w:t>
      </w:r>
      <w:r w:rsidRPr="0039006D">
        <w:rPr>
          <w:rFonts w:eastAsia="Times New Roman"/>
          <w:szCs w:val="24"/>
        </w:rPr>
        <w:t xml:space="preserve"> ένας πρωθυπουργός ομολογεί ότι </w:t>
      </w:r>
      <w:r>
        <w:rPr>
          <w:rFonts w:eastAsia="Times New Roman"/>
          <w:szCs w:val="24"/>
        </w:rPr>
        <w:t>ε</w:t>
      </w:r>
      <w:r w:rsidRPr="0039006D">
        <w:rPr>
          <w:rFonts w:eastAsia="Times New Roman"/>
          <w:szCs w:val="24"/>
        </w:rPr>
        <w:t xml:space="preserve">πί ένα εξάμηνο είχε θολό μυαλό και καθάρισε το μυαλό του τον </w:t>
      </w:r>
      <w:r>
        <w:rPr>
          <w:rFonts w:eastAsia="Times New Roman"/>
          <w:szCs w:val="24"/>
        </w:rPr>
        <w:t>έκτο</w:t>
      </w:r>
      <w:r w:rsidRPr="0039006D">
        <w:rPr>
          <w:rFonts w:eastAsia="Times New Roman"/>
          <w:szCs w:val="24"/>
        </w:rPr>
        <w:t xml:space="preserve"> μήνα</w:t>
      </w:r>
      <w:r>
        <w:rPr>
          <w:rFonts w:eastAsia="Times New Roman"/>
          <w:szCs w:val="24"/>
        </w:rPr>
        <w:t>,</w:t>
      </w:r>
      <w:r w:rsidRPr="0039006D">
        <w:rPr>
          <w:rFonts w:eastAsia="Times New Roman"/>
          <w:szCs w:val="24"/>
        </w:rPr>
        <w:t xml:space="preserve"> αυτό είναι πολύ επικίνδυνο</w:t>
      </w:r>
      <w:r>
        <w:rPr>
          <w:rFonts w:eastAsia="Times New Roman"/>
          <w:szCs w:val="24"/>
        </w:rPr>
        <w:t>,</w:t>
      </w:r>
      <w:r w:rsidRPr="0039006D">
        <w:rPr>
          <w:rFonts w:eastAsia="Times New Roman"/>
          <w:szCs w:val="24"/>
        </w:rPr>
        <w:t xml:space="preserve"> διότι το μυαλό είναι κάτι</w:t>
      </w:r>
      <w:r>
        <w:rPr>
          <w:rFonts w:eastAsia="Times New Roman"/>
          <w:szCs w:val="24"/>
        </w:rPr>
        <w:t xml:space="preserve"> που μπορεί να </w:t>
      </w:r>
      <w:r w:rsidRPr="0039006D">
        <w:rPr>
          <w:rFonts w:eastAsia="Times New Roman"/>
          <w:szCs w:val="24"/>
        </w:rPr>
        <w:t xml:space="preserve">θολώσει </w:t>
      </w:r>
      <w:r>
        <w:rPr>
          <w:rFonts w:eastAsia="Times New Roman"/>
          <w:szCs w:val="24"/>
        </w:rPr>
        <w:t xml:space="preserve">ξανά. Δεν είναι ότι θόλωσε μια φορά και ξεθόλωσε για πάντα. Είναι ένα </w:t>
      </w:r>
      <w:r w:rsidRPr="0039006D">
        <w:rPr>
          <w:rFonts w:eastAsia="Times New Roman"/>
          <w:szCs w:val="24"/>
        </w:rPr>
        <w:t>δύσκολο πράγμα το μυαλό του ανθρώπου</w:t>
      </w:r>
      <w:r>
        <w:rPr>
          <w:rFonts w:eastAsia="Times New Roman"/>
          <w:szCs w:val="24"/>
        </w:rPr>
        <w:t>.</w:t>
      </w:r>
      <w:r w:rsidRPr="0039006D">
        <w:rPr>
          <w:rFonts w:eastAsia="Times New Roman"/>
          <w:szCs w:val="24"/>
        </w:rPr>
        <w:t xml:space="preserve"> </w:t>
      </w:r>
      <w:r>
        <w:rPr>
          <w:rFonts w:eastAsia="Times New Roman"/>
          <w:szCs w:val="24"/>
        </w:rPr>
        <w:t>Δ</w:t>
      </w:r>
      <w:r w:rsidRPr="0039006D">
        <w:rPr>
          <w:rFonts w:eastAsia="Times New Roman"/>
          <w:szCs w:val="24"/>
        </w:rPr>
        <w:t xml:space="preserve">εν το </w:t>
      </w:r>
      <w:r>
        <w:rPr>
          <w:rFonts w:eastAsia="Times New Roman"/>
          <w:szCs w:val="24"/>
        </w:rPr>
        <w:t xml:space="preserve">ορίζει απόλυτα ο άνθρωπος </w:t>
      </w:r>
      <w:r w:rsidRPr="0039006D">
        <w:rPr>
          <w:rFonts w:eastAsia="Times New Roman"/>
          <w:szCs w:val="24"/>
        </w:rPr>
        <w:t>το μυαλό του</w:t>
      </w:r>
      <w:r>
        <w:rPr>
          <w:rFonts w:eastAsia="Times New Roman"/>
          <w:szCs w:val="24"/>
        </w:rPr>
        <w:t>, εφόσον</w:t>
      </w:r>
      <w:r w:rsidRPr="0039006D">
        <w:rPr>
          <w:rFonts w:eastAsia="Times New Roman"/>
          <w:szCs w:val="24"/>
        </w:rPr>
        <w:t xml:space="preserve"> συμβαίνουν τέτοια διλήμματα </w:t>
      </w:r>
      <w:r>
        <w:rPr>
          <w:rFonts w:eastAsia="Times New Roman"/>
          <w:szCs w:val="24"/>
        </w:rPr>
        <w:t xml:space="preserve">επί </w:t>
      </w:r>
      <w:r w:rsidRPr="0039006D">
        <w:rPr>
          <w:rFonts w:eastAsia="Times New Roman"/>
          <w:szCs w:val="24"/>
        </w:rPr>
        <w:t>τόσο σοβαρ</w:t>
      </w:r>
      <w:r>
        <w:rPr>
          <w:rFonts w:eastAsia="Times New Roman"/>
          <w:szCs w:val="24"/>
        </w:rPr>
        <w:t>ών</w:t>
      </w:r>
      <w:r w:rsidRPr="0039006D">
        <w:rPr>
          <w:rFonts w:eastAsia="Times New Roman"/>
          <w:szCs w:val="24"/>
        </w:rPr>
        <w:t xml:space="preserve"> </w:t>
      </w:r>
      <w:r>
        <w:rPr>
          <w:rFonts w:eastAsia="Times New Roman"/>
          <w:szCs w:val="24"/>
        </w:rPr>
        <w:t xml:space="preserve">ζητημάτων. </w:t>
      </w:r>
    </w:p>
    <w:p w14:paraId="7200B4FC" w14:textId="77777777" w:rsidR="00412B74" w:rsidRDefault="00EE22A4">
      <w:pPr>
        <w:tabs>
          <w:tab w:val="center" w:pos="4753"/>
          <w:tab w:val="left" w:pos="6156"/>
        </w:tabs>
        <w:spacing w:line="600" w:lineRule="auto"/>
        <w:ind w:firstLine="720"/>
        <w:jc w:val="both"/>
        <w:rPr>
          <w:rFonts w:eastAsia="Times New Roman"/>
          <w:szCs w:val="24"/>
        </w:rPr>
      </w:pPr>
      <w:r>
        <w:rPr>
          <w:rFonts w:eastAsia="Times New Roman"/>
          <w:szCs w:val="24"/>
        </w:rPr>
        <w:t xml:space="preserve">Εν πάση περιπτώσει, το </w:t>
      </w:r>
      <w:r w:rsidRPr="0039006D">
        <w:rPr>
          <w:rFonts w:eastAsia="Times New Roman"/>
          <w:szCs w:val="24"/>
        </w:rPr>
        <w:t xml:space="preserve">λέω αυτό σαν ένα πράγμα </w:t>
      </w:r>
      <w:r>
        <w:rPr>
          <w:rFonts w:eastAsia="Times New Roman"/>
          <w:szCs w:val="24"/>
        </w:rPr>
        <w:t>ό</w:t>
      </w:r>
      <w:r w:rsidRPr="0039006D">
        <w:rPr>
          <w:rFonts w:eastAsia="Times New Roman"/>
          <w:szCs w:val="24"/>
        </w:rPr>
        <w:t>τι δεν μπορεί να δικαιολογείται ένας άνθρωπος ότι δεν είχε πάρει τις αποφάσεις του</w:t>
      </w:r>
      <w:r>
        <w:rPr>
          <w:rFonts w:eastAsia="Times New Roman"/>
          <w:szCs w:val="24"/>
        </w:rPr>
        <w:t>.</w:t>
      </w:r>
      <w:r w:rsidRPr="0039006D">
        <w:rPr>
          <w:rFonts w:eastAsia="Times New Roman"/>
          <w:szCs w:val="24"/>
        </w:rPr>
        <w:t xml:space="preserve"> </w:t>
      </w:r>
      <w:r>
        <w:rPr>
          <w:rFonts w:eastAsia="Times New Roman"/>
          <w:szCs w:val="24"/>
        </w:rPr>
        <w:t>Π</w:t>
      </w:r>
      <w:r w:rsidRPr="0039006D">
        <w:rPr>
          <w:rFonts w:eastAsia="Times New Roman"/>
          <w:szCs w:val="24"/>
        </w:rPr>
        <w:t>ώς κατέβηκε</w:t>
      </w:r>
      <w:r>
        <w:rPr>
          <w:rFonts w:eastAsia="Times New Roman"/>
          <w:szCs w:val="24"/>
        </w:rPr>
        <w:t>,</w:t>
      </w:r>
      <w:r w:rsidRPr="0039006D">
        <w:rPr>
          <w:rFonts w:eastAsia="Times New Roman"/>
          <w:szCs w:val="24"/>
        </w:rPr>
        <w:t xml:space="preserve"> δηλαδή</w:t>
      </w:r>
      <w:r>
        <w:rPr>
          <w:rFonts w:eastAsia="Times New Roman"/>
          <w:szCs w:val="24"/>
        </w:rPr>
        <w:t>,</w:t>
      </w:r>
      <w:r w:rsidRPr="0039006D">
        <w:rPr>
          <w:rFonts w:eastAsia="Times New Roman"/>
          <w:szCs w:val="24"/>
        </w:rPr>
        <w:t xml:space="preserve"> το</w:t>
      </w:r>
      <w:r>
        <w:rPr>
          <w:rFonts w:eastAsia="Times New Roman"/>
          <w:szCs w:val="24"/>
        </w:rPr>
        <w:t>ν</w:t>
      </w:r>
      <w:r w:rsidRPr="0039006D">
        <w:rPr>
          <w:rFonts w:eastAsia="Times New Roman"/>
          <w:szCs w:val="24"/>
        </w:rPr>
        <w:t xml:space="preserve"> Γενάρη του </w:t>
      </w:r>
      <w:r>
        <w:rPr>
          <w:rFonts w:eastAsia="Times New Roman"/>
          <w:szCs w:val="24"/>
        </w:rPr>
        <w:t xml:space="preserve">2015 στις εκλογές </w:t>
      </w:r>
      <w:r w:rsidRPr="0039006D">
        <w:rPr>
          <w:rFonts w:eastAsia="Times New Roman"/>
          <w:szCs w:val="24"/>
        </w:rPr>
        <w:t>ο ΣΥΡΙΖΑ</w:t>
      </w:r>
      <w:r>
        <w:rPr>
          <w:rFonts w:eastAsia="Times New Roman"/>
          <w:szCs w:val="24"/>
        </w:rPr>
        <w:t xml:space="preserve">; Μη </w:t>
      </w:r>
      <w:r w:rsidRPr="0039006D">
        <w:rPr>
          <w:rFonts w:eastAsia="Times New Roman"/>
          <w:szCs w:val="24"/>
        </w:rPr>
        <w:t>έχοντας αποκρυσταλλώσει μέσα του τι θέλει</w:t>
      </w:r>
      <w:r>
        <w:rPr>
          <w:rFonts w:eastAsia="Times New Roman"/>
          <w:szCs w:val="24"/>
        </w:rPr>
        <w:t>; Έ</w:t>
      </w:r>
      <w:r w:rsidRPr="0039006D">
        <w:rPr>
          <w:rFonts w:eastAsia="Times New Roman"/>
          <w:szCs w:val="24"/>
        </w:rPr>
        <w:t xml:space="preserve">λεγε ότι θα </w:t>
      </w:r>
      <w:r>
        <w:rPr>
          <w:rFonts w:eastAsia="Times New Roman"/>
          <w:szCs w:val="24"/>
        </w:rPr>
        <w:t xml:space="preserve">πιέσει του ευρωπαίους. Έλεγε ότι θα </w:t>
      </w:r>
      <w:r w:rsidRPr="0039006D">
        <w:rPr>
          <w:rFonts w:eastAsia="Times New Roman"/>
          <w:szCs w:val="24"/>
        </w:rPr>
        <w:t>αλλάξει την Ευρώπη</w:t>
      </w:r>
      <w:r>
        <w:rPr>
          <w:rFonts w:eastAsia="Times New Roman"/>
          <w:szCs w:val="24"/>
        </w:rPr>
        <w:t>. Έλεγε κάποια</w:t>
      </w:r>
      <w:r w:rsidRPr="0039006D">
        <w:rPr>
          <w:rFonts w:eastAsia="Times New Roman"/>
          <w:szCs w:val="24"/>
        </w:rPr>
        <w:t xml:space="preserve"> πράγματα</w:t>
      </w:r>
      <w:r w:rsidRPr="00840272">
        <w:rPr>
          <w:rFonts w:eastAsia="Times New Roman"/>
          <w:szCs w:val="24"/>
        </w:rPr>
        <w:t xml:space="preserve">, </w:t>
      </w:r>
      <w:r>
        <w:rPr>
          <w:rFonts w:eastAsia="Times New Roman"/>
          <w:szCs w:val="24"/>
        </w:rPr>
        <w:t>δηλαδή,</w:t>
      </w:r>
      <w:r w:rsidRPr="0039006D">
        <w:rPr>
          <w:rFonts w:eastAsia="Times New Roman"/>
          <w:szCs w:val="24"/>
        </w:rPr>
        <w:t xml:space="preserve"> </w:t>
      </w:r>
      <w:r>
        <w:rPr>
          <w:rFonts w:eastAsia="Times New Roman"/>
          <w:szCs w:val="24"/>
        </w:rPr>
        <w:t>τα οποία ήταν</w:t>
      </w:r>
      <w:r w:rsidRPr="0039006D">
        <w:rPr>
          <w:rFonts w:eastAsia="Times New Roman"/>
          <w:szCs w:val="24"/>
        </w:rPr>
        <w:t xml:space="preserve"> τρομακτικά</w:t>
      </w:r>
      <w:r>
        <w:rPr>
          <w:rFonts w:eastAsia="Times New Roman"/>
          <w:szCs w:val="24"/>
        </w:rPr>
        <w:t>,</w:t>
      </w:r>
      <w:r w:rsidRPr="0039006D">
        <w:rPr>
          <w:rFonts w:eastAsia="Times New Roman"/>
          <w:szCs w:val="24"/>
        </w:rPr>
        <w:t xml:space="preserve"> όταν τα σκεφτεί κανείς εκ των υσ</w:t>
      </w:r>
      <w:r w:rsidRPr="0039006D">
        <w:rPr>
          <w:rFonts w:eastAsia="Times New Roman"/>
          <w:szCs w:val="24"/>
        </w:rPr>
        <w:t>τέρων</w:t>
      </w:r>
      <w:r>
        <w:rPr>
          <w:rFonts w:eastAsia="Times New Roman"/>
          <w:szCs w:val="24"/>
        </w:rPr>
        <w:t>.</w:t>
      </w:r>
    </w:p>
    <w:p w14:paraId="7200B4FD" w14:textId="77777777" w:rsidR="00412B74" w:rsidRDefault="00EE22A4">
      <w:pPr>
        <w:tabs>
          <w:tab w:val="center" w:pos="4753"/>
          <w:tab w:val="left" w:pos="6156"/>
        </w:tabs>
        <w:spacing w:line="600" w:lineRule="auto"/>
        <w:ind w:firstLine="720"/>
        <w:jc w:val="both"/>
        <w:rPr>
          <w:rFonts w:eastAsia="Times New Roman"/>
          <w:szCs w:val="24"/>
        </w:rPr>
      </w:pPr>
      <w:r>
        <w:rPr>
          <w:rFonts w:eastAsia="Times New Roman"/>
          <w:szCs w:val="24"/>
        </w:rPr>
        <w:t>Τ</w:t>
      </w:r>
      <w:r w:rsidRPr="0039006D">
        <w:rPr>
          <w:rFonts w:eastAsia="Times New Roman"/>
          <w:szCs w:val="24"/>
        </w:rPr>
        <w:t xml:space="preserve">ώρα </w:t>
      </w:r>
      <w:r>
        <w:rPr>
          <w:rFonts w:eastAsia="Times New Roman"/>
          <w:szCs w:val="24"/>
        </w:rPr>
        <w:t xml:space="preserve">που </w:t>
      </w:r>
      <w:r w:rsidRPr="0039006D">
        <w:rPr>
          <w:rFonts w:eastAsia="Times New Roman"/>
          <w:szCs w:val="24"/>
        </w:rPr>
        <w:t>εξακολουθεί η στιγμή να είναι κρίσιμη</w:t>
      </w:r>
      <w:r>
        <w:rPr>
          <w:rFonts w:eastAsia="Times New Roman"/>
          <w:szCs w:val="24"/>
        </w:rPr>
        <w:t>, έρχεται ο</w:t>
      </w:r>
      <w:r w:rsidRPr="0039006D">
        <w:rPr>
          <w:rFonts w:eastAsia="Times New Roman"/>
          <w:szCs w:val="24"/>
        </w:rPr>
        <w:t xml:space="preserve"> </w:t>
      </w:r>
      <w:r>
        <w:rPr>
          <w:rFonts w:eastAsia="Times New Roman"/>
          <w:szCs w:val="24"/>
        </w:rPr>
        <w:t>Π</w:t>
      </w:r>
      <w:r w:rsidRPr="0039006D">
        <w:rPr>
          <w:rFonts w:eastAsia="Times New Roman"/>
          <w:szCs w:val="24"/>
        </w:rPr>
        <w:t>ρωθυπουργός και διαβεβαιώνει ότι δεν θα γίνουν περικοπές στα αναδρομικά</w:t>
      </w:r>
      <w:r>
        <w:rPr>
          <w:rFonts w:eastAsia="Times New Roman"/>
          <w:szCs w:val="24"/>
        </w:rPr>
        <w:t xml:space="preserve">. Μα, </w:t>
      </w:r>
      <w:r w:rsidRPr="0039006D">
        <w:rPr>
          <w:rFonts w:eastAsia="Times New Roman"/>
          <w:szCs w:val="24"/>
        </w:rPr>
        <w:t xml:space="preserve">τις περικοπές αυτή η </w:t>
      </w:r>
      <w:r>
        <w:rPr>
          <w:rFonts w:eastAsia="Times New Roman"/>
          <w:szCs w:val="24"/>
        </w:rPr>
        <w:t>Κ</w:t>
      </w:r>
      <w:r w:rsidRPr="0039006D">
        <w:rPr>
          <w:rFonts w:eastAsia="Times New Roman"/>
          <w:szCs w:val="24"/>
        </w:rPr>
        <w:t>υβέρνηση τις ψήφισε</w:t>
      </w:r>
      <w:r>
        <w:rPr>
          <w:rFonts w:eastAsia="Times New Roman"/>
          <w:szCs w:val="24"/>
        </w:rPr>
        <w:t>.</w:t>
      </w:r>
      <w:r w:rsidRPr="0039006D">
        <w:rPr>
          <w:rFonts w:eastAsia="Times New Roman"/>
          <w:szCs w:val="24"/>
        </w:rPr>
        <w:t xml:space="preserve"> </w:t>
      </w:r>
      <w:r>
        <w:rPr>
          <w:rFonts w:eastAsia="Times New Roman"/>
          <w:szCs w:val="24"/>
        </w:rPr>
        <w:t>Α</w:t>
      </w:r>
      <w:r w:rsidRPr="0039006D">
        <w:rPr>
          <w:rFonts w:eastAsia="Times New Roman"/>
          <w:szCs w:val="24"/>
        </w:rPr>
        <w:t xml:space="preserve">πό </w:t>
      </w:r>
      <w:r>
        <w:rPr>
          <w:rFonts w:eastAsia="Times New Roman"/>
          <w:szCs w:val="24"/>
        </w:rPr>
        <w:t>τη μια ψηφίζουμε κάτι</w:t>
      </w:r>
      <w:r w:rsidRPr="0039006D">
        <w:rPr>
          <w:rFonts w:eastAsia="Times New Roman"/>
          <w:szCs w:val="24"/>
        </w:rPr>
        <w:t xml:space="preserve"> και </w:t>
      </w:r>
      <w:r>
        <w:rPr>
          <w:rFonts w:eastAsia="Times New Roman"/>
          <w:szCs w:val="24"/>
        </w:rPr>
        <w:t xml:space="preserve">από </w:t>
      </w:r>
      <w:r w:rsidRPr="0039006D">
        <w:rPr>
          <w:rFonts w:eastAsia="Times New Roman"/>
          <w:szCs w:val="24"/>
        </w:rPr>
        <w:t>την άλλη ικετεύουμε να μην ισχύσει</w:t>
      </w:r>
      <w:r>
        <w:rPr>
          <w:rFonts w:eastAsia="Times New Roman"/>
          <w:szCs w:val="24"/>
        </w:rPr>
        <w:t xml:space="preserve">; </w:t>
      </w:r>
      <w:r>
        <w:rPr>
          <w:rFonts w:eastAsia="Times New Roman"/>
          <w:szCs w:val="24"/>
        </w:rPr>
        <w:t>Πάλι θολούρα</w:t>
      </w:r>
      <w:r w:rsidRPr="0039006D">
        <w:rPr>
          <w:rFonts w:eastAsia="Times New Roman"/>
          <w:szCs w:val="24"/>
        </w:rPr>
        <w:t xml:space="preserve"> στο μυαλό υπάρχει</w:t>
      </w:r>
      <w:r>
        <w:rPr>
          <w:rFonts w:eastAsia="Times New Roman"/>
          <w:szCs w:val="24"/>
        </w:rPr>
        <w:t>, πάλι ε</w:t>
      </w:r>
      <w:r w:rsidRPr="0039006D">
        <w:rPr>
          <w:rFonts w:eastAsia="Times New Roman"/>
          <w:szCs w:val="24"/>
        </w:rPr>
        <w:t>γκεφαλική τρικυμία</w:t>
      </w:r>
      <w:r>
        <w:rPr>
          <w:rFonts w:eastAsia="Times New Roman"/>
          <w:szCs w:val="24"/>
        </w:rPr>
        <w:t>;</w:t>
      </w:r>
      <w:r w:rsidRPr="0039006D">
        <w:rPr>
          <w:rFonts w:eastAsia="Times New Roman"/>
          <w:szCs w:val="24"/>
        </w:rPr>
        <w:t xml:space="preserve"> </w:t>
      </w:r>
    </w:p>
    <w:p w14:paraId="7200B4FE" w14:textId="77777777" w:rsidR="00412B74" w:rsidRDefault="00EE22A4">
      <w:pPr>
        <w:tabs>
          <w:tab w:val="center" w:pos="4753"/>
          <w:tab w:val="left" w:pos="6156"/>
        </w:tabs>
        <w:spacing w:line="600" w:lineRule="auto"/>
        <w:ind w:firstLine="720"/>
        <w:jc w:val="both"/>
        <w:rPr>
          <w:rFonts w:eastAsia="Times New Roman"/>
          <w:szCs w:val="24"/>
        </w:rPr>
      </w:pPr>
      <w:r>
        <w:rPr>
          <w:rFonts w:eastAsia="Times New Roman"/>
          <w:szCs w:val="24"/>
        </w:rPr>
        <w:t>Με συγχωρείτε, βγαίνουν ο</w:t>
      </w:r>
      <w:r w:rsidRPr="0039006D">
        <w:rPr>
          <w:rFonts w:eastAsia="Times New Roman"/>
          <w:szCs w:val="24"/>
        </w:rPr>
        <w:t xml:space="preserve">ι </w:t>
      </w:r>
      <w:r>
        <w:rPr>
          <w:rFonts w:eastAsia="Times New Roman"/>
          <w:szCs w:val="24"/>
        </w:rPr>
        <w:t>Υ</w:t>
      </w:r>
      <w:r w:rsidRPr="0039006D">
        <w:rPr>
          <w:rFonts w:eastAsia="Times New Roman"/>
          <w:szCs w:val="24"/>
        </w:rPr>
        <w:t>πουργοί και διαβεβαιώνουν στα πάνελ ότι δεν θα περικοπούν οι συντάξεις</w:t>
      </w:r>
      <w:r>
        <w:rPr>
          <w:rFonts w:eastAsia="Times New Roman"/>
          <w:szCs w:val="24"/>
        </w:rPr>
        <w:t>. Άκουσα τον κ. Δραγασάκη μια</w:t>
      </w:r>
      <w:r w:rsidRPr="0039006D">
        <w:rPr>
          <w:rFonts w:eastAsia="Times New Roman"/>
          <w:szCs w:val="24"/>
        </w:rPr>
        <w:t xml:space="preserve"> μέρα στην ΕΡΤ</w:t>
      </w:r>
      <w:r>
        <w:rPr>
          <w:rFonts w:eastAsia="Times New Roman"/>
          <w:szCs w:val="24"/>
        </w:rPr>
        <w:t>,</w:t>
      </w:r>
      <w:r w:rsidRPr="0039006D">
        <w:rPr>
          <w:rFonts w:eastAsia="Times New Roman"/>
          <w:szCs w:val="24"/>
        </w:rPr>
        <w:t xml:space="preserve"> </w:t>
      </w:r>
      <w:r>
        <w:rPr>
          <w:rFonts w:eastAsia="Times New Roman"/>
          <w:szCs w:val="24"/>
        </w:rPr>
        <w:t xml:space="preserve">που </w:t>
      </w:r>
      <w:r w:rsidRPr="0039006D">
        <w:rPr>
          <w:rFonts w:eastAsia="Times New Roman"/>
          <w:szCs w:val="24"/>
        </w:rPr>
        <w:t>είπε</w:t>
      </w:r>
      <w:r>
        <w:rPr>
          <w:rFonts w:eastAsia="Times New Roman"/>
          <w:szCs w:val="24"/>
        </w:rPr>
        <w:t xml:space="preserve"> ότι</w:t>
      </w:r>
      <w:r w:rsidRPr="0039006D">
        <w:rPr>
          <w:rFonts w:eastAsia="Times New Roman"/>
          <w:szCs w:val="24"/>
        </w:rPr>
        <w:t xml:space="preserve"> δεν θα περικοπούν οι συντάξεις</w:t>
      </w:r>
      <w:r>
        <w:rPr>
          <w:rFonts w:eastAsia="Times New Roman"/>
          <w:szCs w:val="24"/>
        </w:rPr>
        <w:t>.</w:t>
      </w:r>
      <w:r w:rsidRPr="0039006D">
        <w:rPr>
          <w:rFonts w:eastAsia="Times New Roman"/>
          <w:szCs w:val="24"/>
        </w:rPr>
        <w:t xml:space="preserve"> </w:t>
      </w:r>
      <w:r>
        <w:rPr>
          <w:rFonts w:eastAsia="Times New Roman"/>
          <w:szCs w:val="24"/>
        </w:rPr>
        <w:t>Π</w:t>
      </w:r>
      <w:r w:rsidRPr="0039006D">
        <w:rPr>
          <w:rFonts w:eastAsia="Times New Roman"/>
          <w:szCs w:val="24"/>
        </w:rPr>
        <w:t>ροχθές έ</w:t>
      </w:r>
      <w:r w:rsidRPr="0039006D">
        <w:rPr>
          <w:rFonts w:eastAsia="Times New Roman"/>
          <w:szCs w:val="24"/>
        </w:rPr>
        <w:t>λεγ</w:t>
      </w:r>
      <w:r>
        <w:rPr>
          <w:rFonts w:eastAsia="Times New Roman"/>
          <w:szCs w:val="24"/>
        </w:rPr>
        <w:t>αν</w:t>
      </w:r>
      <w:r w:rsidRPr="0039006D">
        <w:rPr>
          <w:rFonts w:eastAsia="Times New Roman"/>
          <w:szCs w:val="24"/>
        </w:rPr>
        <w:t xml:space="preserve"> </w:t>
      </w:r>
      <w:r>
        <w:rPr>
          <w:rFonts w:eastAsia="Times New Roman"/>
          <w:szCs w:val="24"/>
        </w:rPr>
        <w:t>στ</w:t>
      </w:r>
      <w:r w:rsidRPr="0039006D">
        <w:rPr>
          <w:rFonts w:eastAsia="Times New Roman"/>
          <w:szCs w:val="24"/>
        </w:rPr>
        <w:t>η</w:t>
      </w:r>
      <w:r>
        <w:rPr>
          <w:rFonts w:eastAsia="Times New Roman"/>
          <w:szCs w:val="24"/>
        </w:rPr>
        <w:t>ν</w:t>
      </w:r>
      <w:r w:rsidRPr="0039006D">
        <w:rPr>
          <w:rFonts w:eastAsia="Times New Roman"/>
          <w:szCs w:val="24"/>
        </w:rPr>
        <w:t xml:space="preserve"> ΕΡΤ</w:t>
      </w:r>
      <w:r>
        <w:rPr>
          <w:rFonts w:eastAsia="Times New Roman"/>
          <w:szCs w:val="24"/>
        </w:rPr>
        <w:t xml:space="preserve"> ότι</w:t>
      </w:r>
      <w:r w:rsidRPr="0039006D">
        <w:rPr>
          <w:rFonts w:eastAsia="Times New Roman"/>
          <w:szCs w:val="24"/>
        </w:rPr>
        <w:t xml:space="preserve"> στις 21 Νοεμβρίου </w:t>
      </w:r>
      <w:r>
        <w:rPr>
          <w:rFonts w:eastAsia="Times New Roman"/>
          <w:szCs w:val="24"/>
        </w:rPr>
        <w:t>θ</w:t>
      </w:r>
      <w:r w:rsidRPr="0039006D">
        <w:rPr>
          <w:rFonts w:eastAsia="Times New Roman"/>
          <w:szCs w:val="24"/>
        </w:rPr>
        <w:t>α κριθεί</w:t>
      </w:r>
      <w:r>
        <w:rPr>
          <w:rFonts w:eastAsia="Times New Roman"/>
          <w:szCs w:val="24"/>
        </w:rPr>
        <w:t xml:space="preserve"> το ε</w:t>
      </w:r>
      <w:r w:rsidRPr="0039006D">
        <w:rPr>
          <w:rFonts w:eastAsia="Times New Roman"/>
          <w:szCs w:val="24"/>
        </w:rPr>
        <w:t xml:space="preserve">άν </w:t>
      </w:r>
      <w:r>
        <w:rPr>
          <w:rFonts w:eastAsia="Times New Roman"/>
          <w:szCs w:val="24"/>
        </w:rPr>
        <w:t xml:space="preserve">θα </w:t>
      </w:r>
      <w:r w:rsidRPr="0039006D">
        <w:rPr>
          <w:rFonts w:eastAsia="Times New Roman"/>
          <w:szCs w:val="24"/>
        </w:rPr>
        <w:t>περικοπούν οι συντάξεις</w:t>
      </w:r>
      <w:r>
        <w:rPr>
          <w:rFonts w:eastAsia="Times New Roman"/>
          <w:szCs w:val="24"/>
        </w:rPr>
        <w:t>.</w:t>
      </w:r>
      <w:r w:rsidRPr="0039006D">
        <w:rPr>
          <w:rFonts w:eastAsia="Times New Roman"/>
          <w:szCs w:val="24"/>
        </w:rPr>
        <w:t xml:space="preserve"> </w:t>
      </w:r>
      <w:r>
        <w:rPr>
          <w:rFonts w:eastAsia="Times New Roman"/>
          <w:szCs w:val="24"/>
        </w:rPr>
        <w:t xml:space="preserve">Πώς βγαίνει ένας </w:t>
      </w:r>
      <w:r w:rsidRPr="0039006D">
        <w:rPr>
          <w:rFonts w:eastAsia="Times New Roman"/>
          <w:szCs w:val="24"/>
        </w:rPr>
        <w:t>πολιτικός</w:t>
      </w:r>
      <w:r>
        <w:rPr>
          <w:rFonts w:eastAsia="Times New Roman"/>
          <w:szCs w:val="24"/>
        </w:rPr>
        <w:t>,</w:t>
      </w:r>
      <w:r w:rsidRPr="0039006D">
        <w:rPr>
          <w:rFonts w:eastAsia="Times New Roman"/>
          <w:szCs w:val="24"/>
        </w:rPr>
        <w:t xml:space="preserve"> χωρίς να έχει συνεννοηθεί με τους ξένους</w:t>
      </w:r>
      <w:r>
        <w:rPr>
          <w:rFonts w:eastAsia="Times New Roman"/>
          <w:szCs w:val="24"/>
        </w:rPr>
        <w:t xml:space="preserve">, χωρίς να έχει αποκρυσταλλώσει μέσα του </w:t>
      </w:r>
      <w:r w:rsidRPr="0039006D">
        <w:rPr>
          <w:rFonts w:eastAsia="Times New Roman"/>
          <w:szCs w:val="24"/>
        </w:rPr>
        <w:t xml:space="preserve">τι πρέπει να κάνει </w:t>
      </w:r>
      <w:r>
        <w:rPr>
          <w:rFonts w:eastAsia="Times New Roman"/>
          <w:szCs w:val="24"/>
        </w:rPr>
        <w:t>και εξαγγέλλει κάτι; Β</w:t>
      </w:r>
      <w:r w:rsidRPr="0039006D">
        <w:rPr>
          <w:rFonts w:eastAsia="Times New Roman"/>
          <w:szCs w:val="24"/>
        </w:rPr>
        <w:t>ιαζόμαστε</w:t>
      </w:r>
      <w:r>
        <w:rPr>
          <w:rFonts w:eastAsia="Times New Roman"/>
          <w:szCs w:val="24"/>
        </w:rPr>
        <w:t>,</w:t>
      </w:r>
      <w:r w:rsidRPr="0039006D">
        <w:rPr>
          <w:rFonts w:eastAsia="Times New Roman"/>
          <w:szCs w:val="24"/>
        </w:rPr>
        <w:t xml:space="preserve"> δηλαδή</w:t>
      </w:r>
      <w:r>
        <w:rPr>
          <w:rFonts w:eastAsia="Times New Roman"/>
          <w:szCs w:val="24"/>
        </w:rPr>
        <w:t>, να πε</w:t>
      </w:r>
      <w:r w:rsidRPr="0039006D">
        <w:rPr>
          <w:rFonts w:eastAsia="Times New Roman"/>
          <w:szCs w:val="24"/>
        </w:rPr>
        <w:t>ίσουμε το εσωτερικό ακροατήριο ότι πάμε καλά</w:t>
      </w:r>
      <w:r>
        <w:rPr>
          <w:rFonts w:eastAsia="Times New Roman"/>
          <w:szCs w:val="24"/>
        </w:rPr>
        <w:t>;</w:t>
      </w:r>
      <w:r w:rsidRPr="0039006D">
        <w:rPr>
          <w:rFonts w:eastAsia="Times New Roman"/>
          <w:szCs w:val="24"/>
        </w:rPr>
        <w:t xml:space="preserve"> </w:t>
      </w:r>
      <w:r>
        <w:rPr>
          <w:rFonts w:eastAsia="Times New Roman"/>
          <w:szCs w:val="24"/>
        </w:rPr>
        <w:t>Τ</w:t>
      </w:r>
      <w:r w:rsidRPr="0039006D">
        <w:rPr>
          <w:rFonts w:eastAsia="Times New Roman"/>
          <w:szCs w:val="24"/>
        </w:rPr>
        <w:t>ο εσωτερικό ακροατήριο είναι εδώ το πρόβλημα</w:t>
      </w:r>
      <w:r>
        <w:rPr>
          <w:rFonts w:eastAsia="Times New Roman"/>
          <w:szCs w:val="24"/>
        </w:rPr>
        <w:t xml:space="preserve"> ή να πείσουμε στην </w:t>
      </w:r>
      <w:r w:rsidRPr="0039006D">
        <w:rPr>
          <w:rFonts w:eastAsia="Times New Roman"/>
          <w:szCs w:val="24"/>
        </w:rPr>
        <w:t>Ευρώπη ότι πάμε καλά</w:t>
      </w:r>
      <w:r>
        <w:rPr>
          <w:rFonts w:eastAsia="Times New Roman"/>
          <w:szCs w:val="24"/>
        </w:rPr>
        <w:t>;</w:t>
      </w:r>
    </w:p>
    <w:p w14:paraId="7200B4FF" w14:textId="77777777" w:rsidR="00412B74" w:rsidRDefault="00EE22A4">
      <w:pPr>
        <w:tabs>
          <w:tab w:val="center" w:pos="4753"/>
          <w:tab w:val="left" w:pos="6156"/>
        </w:tabs>
        <w:spacing w:line="600" w:lineRule="auto"/>
        <w:ind w:firstLine="720"/>
        <w:jc w:val="both"/>
        <w:rPr>
          <w:rFonts w:eastAsia="Times New Roman"/>
          <w:szCs w:val="24"/>
        </w:rPr>
      </w:pPr>
      <w:r>
        <w:rPr>
          <w:rFonts w:eastAsia="Times New Roman"/>
          <w:szCs w:val="24"/>
        </w:rPr>
        <w:t>Π</w:t>
      </w:r>
      <w:r w:rsidRPr="0039006D">
        <w:rPr>
          <w:rFonts w:eastAsia="Times New Roman"/>
          <w:szCs w:val="24"/>
        </w:rPr>
        <w:t>οια είναι τα κριτήρια</w:t>
      </w:r>
      <w:r>
        <w:rPr>
          <w:rFonts w:eastAsia="Times New Roman"/>
          <w:szCs w:val="24"/>
        </w:rPr>
        <w:t>,</w:t>
      </w:r>
      <w:r w:rsidRPr="0039006D">
        <w:rPr>
          <w:rFonts w:eastAsia="Times New Roman"/>
          <w:szCs w:val="24"/>
        </w:rPr>
        <w:t xml:space="preserve"> </w:t>
      </w:r>
      <w:r>
        <w:rPr>
          <w:rFonts w:eastAsia="Times New Roman"/>
          <w:szCs w:val="24"/>
        </w:rPr>
        <w:t>γ</w:t>
      </w:r>
      <w:r w:rsidRPr="0039006D">
        <w:rPr>
          <w:rFonts w:eastAsia="Times New Roman"/>
          <w:szCs w:val="24"/>
        </w:rPr>
        <w:t>ια να πείσουμε ότι η οικονομία πάει καλά</w:t>
      </w:r>
      <w:r>
        <w:rPr>
          <w:rFonts w:eastAsia="Times New Roman"/>
          <w:szCs w:val="24"/>
        </w:rPr>
        <w:t>; Τα</w:t>
      </w:r>
      <w:r w:rsidRPr="0039006D">
        <w:rPr>
          <w:rFonts w:eastAsia="Times New Roman"/>
          <w:szCs w:val="24"/>
        </w:rPr>
        <w:t xml:space="preserve"> κριτήρια είναι η επιστροφή των χρημάτων</w:t>
      </w:r>
      <w:r>
        <w:rPr>
          <w:rFonts w:eastAsia="Times New Roman"/>
          <w:szCs w:val="24"/>
        </w:rPr>
        <w:t>,</w:t>
      </w:r>
      <w:r w:rsidRPr="0039006D">
        <w:rPr>
          <w:rFonts w:eastAsia="Times New Roman"/>
          <w:szCs w:val="24"/>
        </w:rPr>
        <w:t xml:space="preserve"> που έχουν φύ</w:t>
      </w:r>
      <w:r w:rsidRPr="0039006D">
        <w:rPr>
          <w:rFonts w:eastAsia="Times New Roman"/>
          <w:szCs w:val="24"/>
        </w:rPr>
        <w:t>γει από τις τράπεζες και οι επενδύσεις</w:t>
      </w:r>
      <w:r>
        <w:rPr>
          <w:rFonts w:eastAsia="Times New Roman"/>
          <w:szCs w:val="24"/>
        </w:rPr>
        <w:t>.</w:t>
      </w:r>
      <w:r w:rsidRPr="0039006D">
        <w:rPr>
          <w:rFonts w:eastAsia="Times New Roman"/>
          <w:szCs w:val="24"/>
        </w:rPr>
        <w:t xml:space="preserve"> </w:t>
      </w:r>
      <w:r>
        <w:rPr>
          <w:rFonts w:eastAsia="Times New Roman"/>
          <w:szCs w:val="24"/>
        </w:rPr>
        <w:t>Ό</w:t>
      </w:r>
      <w:r w:rsidRPr="0039006D">
        <w:rPr>
          <w:rFonts w:eastAsia="Times New Roman"/>
          <w:szCs w:val="24"/>
        </w:rPr>
        <w:t>σο κι αν αγωνίζεσ</w:t>
      </w:r>
      <w:r>
        <w:rPr>
          <w:rFonts w:eastAsia="Times New Roman"/>
          <w:szCs w:val="24"/>
        </w:rPr>
        <w:t>τε</w:t>
      </w:r>
      <w:r w:rsidRPr="0039006D">
        <w:rPr>
          <w:rFonts w:eastAsia="Times New Roman"/>
          <w:szCs w:val="24"/>
        </w:rPr>
        <w:t xml:space="preserve"> τώρα να πείσετε εδώ το εσωτερικό ακροατήριο</w:t>
      </w:r>
      <w:r>
        <w:rPr>
          <w:rFonts w:eastAsia="Times New Roman"/>
          <w:szCs w:val="24"/>
        </w:rPr>
        <w:t>,</w:t>
      </w:r>
      <w:r w:rsidRPr="0039006D">
        <w:rPr>
          <w:rFonts w:eastAsia="Times New Roman"/>
          <w:szCs w:val="24"/>
        </w:rPr>
        <w:t xml:space="preserve"> θα μαζεύετε χίλια άτομα ο ΣΥΡΙΖΑ</w:t>
      </w:r>
      <w:r>
        <w:rPr>
          <w:rFonts w:eastAsia="Times New Roman"/>
          <w:szCs w:val="24"/>
        </w:rPr>
        <w:t>,</w:t>
      </w:r>
      <w:r w:rsidRPr="0039006D">
        <w:rPr>
          <w:rFonts w:eastAsia="Times New Roman"/>
          <w:szCs w:val="24"/>
        </w:rPr>
        <w:t xml:space="preserve"> άλλους </w:t>
      </w:r>
      <w:r>
        <w:rPr>
          <w:rFonts w:eastAsia="Times New Roman"/>
          <w:szCs w:val="24"/>
        </w:rPr>
        <w:t>χίλιους</w:t>
      </w:r>
      <w:r w:rsidRPr="0039006D">
        <w:rPr>
          <w:rFonts w:eastAsia="Times New Roman"/>
          <w:szCs w:val="24"/>
        </w:rPr>
        <w:t xml:space="preserve"> </w:t>
      </w:r>
      <w:r>
        <w:rPr>
          <w:rFonts w:eastAsia="Times New Roman"/>
          <w:szCs w:val="24"/>
        </w:rPr>
        <w:t>ο</w:t>
      </w:r>
      <w:r w:rsidRPr="0039006D">
        <w:rPr>
          <w:rFonts w:eastAsia="Times New Roman"/>
          <w:szCs w:val="24"/>
        </w:rPr>
        <w:t xml:space="preserve"> Μητσοτάκης</w:t>
      </w:r>
      <w:r>
        <w:rPr>
          <w:rFonts w:eastAsia="Times New Roman"/>
          <w:szCs w:val="24"/>
        </w:rPr>
        <w:t>,</w:t>
      </w:r>
      <w:r w:rsidRPr="0039006D">
        <w:rPr>
          <w:rFonts w:eastAsia="Times New Roman"/>
          <w:szCs w:val="24"/>
        </w:rPr>
        <w:t xml:space="preserve"> θα σας χειροκροτούν</w:t>
      </w:r>
      <w:r>
        <w:rPr>
          <w:rFonts w:eastAsia="Times New Roman"/>
          <w:szCs w:val="24"/>
        </w:rPr>
        <w:t>,</w:t>
      </w:r>
      <w:r w:rsidRPr="0039006D">
        <w:rPr>
          <w:rFonts w:eastAsia="Times New Roman"/>
          <w:szCs w:val="24"/>
        </w:rPr>
        <w:t xml:space="preserve"> αλλά </w:t>
      </w:r>
      <w:r>
        <w:rPr>
          <w:rFonts w:eastAsia="Times New Roman"/>
          <w:szCs w:val="24"/>
        </w:rPr>
        <w:t>κατ’ ουσίαν</w:t>
      </w:r>
      <w:r>
        <w:rPr>
          <w:rFonts w:eastAsia="Times New Roman"/>
          <w:szCs w:val="24"/>
        </w:rPr>
        <w:t>,</w:t>
      </w:r>
      <w:r>
        <w:rPr>
          <w:rFonts w:eastAsia="Times New Roman"/>
          <w:szCs w:val="24"/>
        </w:rPr>
        <w:t xml:space="preserve"> οι ίδιοι που θα σας χειροκροτούν θα</w:t>
      </w:r>
      <w:r w:rsidRPr="0039006D">
        <w:rPr>
          <w:rFonts w:eastAsia="Times New Roman"/>
          <w:szCs w:val="24"/>
        </w:rPr>
        <w:t xml:space="preserve"> αμφιβάλλουν για τα </w:t>
      </w:r>
      <w:r>
        <w:rPr>
          <w:rFonts w:eastAsia="Times New Roman"/>
          <w:szCs w:val="24"/>
        </w:rPr>
        <w:t>λεγόμενά</w:t>
      </w:r>
      <w:r w:rsidRPr="0039006D">
        <w:rPr>
          <w:rFonts w:eastAsia="Times New Roman"/>
          <w:szCs w:val="24"/>
        </w:rPr>
        <w:t xml:space="preserve"> </w:t>
      </w:r>
      <w:r>
        <w:rPr>
          <w:rFonts w:eastAsia="Times New Roman"/>
          <w:szCs w:val="24"/>
        </w:rPr>
        <w:t>σας.</w:t>
      </w:r>
      <w:r w:rsidRPr="0039006D">
        <w:rPr>
          <w:rFonts w:eastAsia="Times New Roman"/>
          <w:szCs w:val="24"/>
        </w:rPr>
        <w:t xml:space="preserve"> </w:t>
      </w:r>
      <w:r>
        <w:rPr>
          <w:rFonts w:eastAsia="Times New Roman"/>
          <w:szCs w:val="24"/>
        </w:rPr>
        <w:t>Α</w:t>
      </w:r>
      <w:r w:rsidRPr="0039006D">
        <w:rPr>
          <w:rFonts w:eastAsia="Times New Roman"/>
          <w:szCs w:val="24"/>
        </w:rPr>
        <w:t>κόμη και αυτοί που σας χειροκροτούν</w:t>
      </w:r>
      <w:r>
        <w:rPr>
          <w:rFonts w:eastAsia="Times New Roman"/>
          <w:szCs w:val="24"/>
        </w:rPr>
        <w:t xml:space="preserve">, διότι τους έχετε απογοητεύσει </w:t>
      </w:r>
      <w:r w:rsidRPr="0039006D">
        <w:rPr>
          <w:rFonts w:eastAsia="Times New Roman"/>
          <w:szCs w:val="24"/>
        </w:rPr>
        <w:t>πολλές φορές</w:t>
      </w:r>
      <w:r>
        <w:rPr>
          <w:rFonts w:eastAsia="Times New Roman"/>
          <w:szCs w:val="24"/>
        </w:rPr>
        <w:t>.</w:t>
      </w:r>
      <w:r w:rsidRPr="0039006D">
        <w:rPr>
          <w:rFonts w:eastAsia="Times New Roman"/>
          <w:szCs w:val="24"/>
        </w:rPr>
        <w:t xml:space="preserve"> </w:t>
      </w:r>
    </w:p>
    <w:p w14:paraId="7200B500" w14:textId="77777777" w:rsidR="00412B74" w:rsidRDefault="00EE22A4">
      <w:pPr>
        <w:tabs>
          <w:tab w:val="center" w:pos="4753"/>
          <w:tab w:val="left" w:pos="6156"/>
        </w:tabs>
        <w:spacing w:line="600" w:lineRule="auto"/>
        <w:ind w:firstLine="720"/>
        <w:jc w:val="both"/>
        <w:rPr>
          <w:rFonts w:eastAsia="Times New Roman"/>
          <w:szCs w:val="24"/>
        </w:rPr>
      </w:pPr>
      <w:r>
        <w:rPr>
          <w:rFonts w:eastAsia="Times New Roman"/>
          <w:szCs w:val="24"/>
        </w:rPr>
        <w:t>Θ</w:t>
      </w:r>
      <w:r w:rsidRPr="0039006D">
        <w:rPr>
          <w:rFonts w:eastAsia="Times New Roman"/>
          <w:szCs w:val="24"/>
        </w:rPr>
        <w:t xml:space="preserve">έλετε να γίνει αναθεώρηση του </w:t>
      </w:r>
      <w:r>
        <w:rPr>
          <w:rFonts w:eastAsia="Times New Roman"/>
          <w:szCs w:val="24"/>
        </w:rPr>
        <w:t>Σ</w:t>
      </w:r>
      <w:r w:rsidRPr="0039006D">
        <w:rPr>
          <w:rFonts w:eastAsia="Times New Roman"/>
          <w:szCs w:val="24"/>
        </w:rPr>
        <w:t>υντάγματος</w:t>
      </w:r>
      <w:r>
        <w:rPr>
          <w:rFonts w:eastAsia="Times New Roman"/>
          <w:szCs w:val="24"/>
        </w:rPr>
        <w:t>.</w:t>
      </w:r>
      <w:r w:rsidRPr="0039006D">
        <w:rPr>
          <w:rFonts w:eastAsia="Times New Roman"/>
          <w:szCs w:val="24"/>
        </w:rPr>
        <w:t xml:space="preserve"> </w:t>
      </w:r>
      <w:r>
        <w:rPr>
          <w:rFonts w:eastAsia="Times New Roman"/>
          <w:szCs w:val="24"/>
        </w:rPr>
        <w:t>Ο</w:t>
      </w:r>
      <w:r w:rsidRPr="0039006D">
        <w:rPr>
          <w:rFonts w:eastAsia="Times New Roman"/>
          <w:szCs w:val="24"/>
        </w:rPr>
        <w:t xml:space="preserve"> κ</w:t>
      </w:r>
      <w:r>
        <w:rPr>
          <w:rFonts w:eastAsia="Times New Roman"/>
          <w:szCs w:val="24"/>
        </w:rPr>
        <w:t>.</w:t>
      </w:r>
      <w:r w:rsidRPr="0039006D">
        <w:rPr>
          <w:rFonts w:eastAsia="Times New Roman"/>
          <w:szCs w:val="24"/>
        </w:rPr>
        <w:t xml:space="preserve"> Τσίπρας</w:t>
      </w:r>
      <w:r>
        <w:rPr>
          <w:rFonts w:eastAsia="Times New Roman"/>
          <w:szCs w:val="24"/>
        </w:rPr>
        <w:t>,</w:t>
      </w:r>
      <w:r w:rsidRPr="0039006D">
        <w:rPr>
          <w:rFonts w:eastAsia="Times New Roman"/>
          <w:szCs w:val="24"/>
        </w:rPr>
        <w:t xml:space="preserve"> θυμάμαι</w:t>
      </w:r>
      <w:r>
        <w:rPr>
          <w:rFonts w:eastAsia="Times New Roman"/>
          <w:szCs w:val="24"/>
        </w:rPr>
        <w:t>,</w:t>
      </w:r>
      <w:r w:rsidRPr="0039006D">
        <w:rPr>
          <w:rFonts w:eastAsia="Times New Roman"/>
          <w:szCs w:val="24"/>
        </w:rPr>
        <w:t xml:space="preserve"> προ διετίας</w:t>
      </w:r>
      <w:r>
        <w:rPr>
          <w:rFonts w:eastAsia="Times New Roman"/>
          <w:szCs w:val="24"/>
        </w:rPr>
        <w:t xml:space="preserve">, </w:t>
      </w:r>
      <w:r w:rsidRPr="0039006D">
        <w:rPr>
          <w:rFonts w:eastAsia="Times New Roman"/>
          <w:szCs w:val="24"/>
        </w:rPr>
        <w:t>ένα βράδυ</w:t>
      </w:r>
      <w:r>
        <w:rPr>
          <w:rFonts w:eastAsia="Times New Roman"/>
          <w:szCs w:val="24"/>
        </w:rPr>
        <w:t>,</w:t>
      </w:r>
      <w:r w:rsidRPr="0039006D">
        <w:rPr>
          <w:rFonts w:eastAsia="Times New Roman"/>
          <w:szCs w:val="24"/>
        </w:rPr>
        <w:t xml:space="preserve"> έκανε εδώ έξω από τη Βουλή </w:t>
      </w:r>
      <w:r>
        <w:rPr>
          <w:rFonts w:eastAsia="Times New Roman"/>
          <w:szCs w:val="24"/>
        </w:rPr>
        <w:t>μια</w:t>
      </w:r>
      <w:r w:rsidRPr="0039006D">
        <w:rPr>
          <w:rFonts w:eastAsia="Times New Roman"/>
          <w:szCs w:val="24"/>
        </w:rPr>
        <w:t xml:space="preserve"> συγκέντρωση</w:t>
      </w:r>
      <w:r>
        <w:rPr>
          <w:rFonts w:eastAsia="Times New Roman"/>
          <w:szCs w:val="24"/>
        </w:rPr>
        <w:t xml:space="preserve">. </w:t>
      </w:r>
      <w:r>
        <w:rPr>
          <w:rFonts w:eastAsia="Times New Roman"/>
          <w:szCs w:val="24"/>
        </w:rPr>
        <w:t>Μάλιστα είχα</w:t>
      </w:r>
      <w:r w:rsidRPr="0039006D">
        <w:rPr>
          <w:rFonts w:eastAsia="Times New Roman"/>
          <w:szCs w:val="24"/>
        </w:rPr>
        <w:t xml:space="preserve"> προσέλθει και εγώ </w:t>
      </w:r>
      <w:r>
        <w:rPr>
          <w:rFonts w:eastAsia="Times New Roman"/>
          <w:szCs w:val="24"/>
        </w:rPr>
        <w:t>καλοπίστως</w:t>
      </w:r>
      <w:r w:rsidRPr="0039006D">
        <w:rPr>
          <w:rFonts w:eastAsia="Times New Roman"/>
          <w:szCs w:val="24"/>
        </w:rPr>
        <w:t xml:space="preserve"> για να δω τι θα πει</w:t>
      </w:r>
      <w:r>
        <w:rPr>
          <w:rFonts w:eastAsia="Times New Roman"/>
          <w:szCs w:val="24"/>
        </w:rPr>
        <w:t>. Θ</w:t>
      </w:r>
      <w:r w:rsidRPr="0039006D">
        <w:rPr>
          <w:rFonts w:eastAsia="Times New Roman"/>
          <w:szCs w:val="24"/>
        </w:rPr>
        <w:t xml:space="preserve">α κάνει αναθεώρηση του </w:t>
      </w:r>
      <w:r>
        <w:rPr>
          <w:rFonts w:eastAsia="Times New Roman"/>
          <w:szCs w:val="24"/>
        </w:rPr>
        <w:t>Σ</w:t>
      </w:r>
      <w:r w:rsidRPr="0039006D">
        <w:rPr>
          <w:rFonts w:eastAsia="Times New Roman"/>
          <w:szCs w:val="24"/>
        </w:rPr>
        <w:t>υντάγματος</w:t>
      </w:r>
      <w:r>
        <w:rPr>
          <w:rFonts w:eastAsia="Times New Roman"/>
          <w:szCs w:val="24"/>
        </w:rPr>
        <w:t>.</w:t>
      </w:r>
      <w:r w:rsidRPr="0039006D">
        <w:rPr>
          <w:rFonts w:eastAsia="Times New Roman"/>
          <w:szCs w:val="24"/>
        </w:rPr>
        <w:t xml:space="preserve"> </w:t>
      </w:r>
      <w:r>
        <w:rPr>
          <w:rFonts w:eastAsia="Times New Roman"/>
          <w:szCs w:val="24"/>
        </w:rPr>
        <w:t>Ε</w:t>
      </w:r>
      <w:r w:rsidRPr="0039006D">
        <w:rPr>
          <w:rFonts w:eastAsia="Times New Roman"/>
          <w:szCs w:val="24"/>
        </w:rPr>
        <w:t>δώ</w:t>
      </w:r>
      <w:r>
        <w:rPr>
          <w:rFonts w:eastAsia="Times New Roman"/>
          <w:szCs w:val="24"/>
        </w:rPr>
        <w:t>,</w:t>
      </w:r>
      <w:r w:rsidRPr="0039006D">
        <w:rPr>
          <w:rFonts w:eastAsia="Times New Roman"/>
          <w:szCs w:val="24"/>
        </w:rPr>
        <w:t xml:space="preserve"> από τη σημερινή συζήτηση προκύπτει το εξής</w:t>
      </w:r>
      <w:r>
        <w:rPr>
          <w:rFonts w:eastAsia="Times New Roman"/>
          <w:szCs w:val="24"/>
        </w:rPr>
        <w:t>:</w:t>
      </w:r>
      <w:r w:rsidRPr="0039006D">
        <w:rPr>
          <w:rFonts w:eastAsia="Times New Roman"/>
          <w:szCs w:val="24"/>
        </w:rPr>
        <w:t xml:space="preserve"> </w:t>
      </w:r>
      <w:r>
        <w:rPr>
          <w:rFonts w:eastAsia="Times New Roman"/>
          <w:szCs w:val="24"/>
        </w:rPr>
        <w:t xml:space="preserve">Άλλα </w:t>
      </w:r>
      <w:r w:rsidRPr="0039006D">
        <w:rPr>
          <w:rFonts w:eastAsia="Times New Roman"/>
          <w:szCs w:val="24"/>
        </w:rPr>
        <w:t>έχει στο κεφάλι του να αναθεωρήσει ο Μητσοτάκης και άλλα ο Τσίπρας</w:t>
      </w:r>
      <w:r>
        <w:rPr>
          <w:rFonts w:eastAsia="Times New Roman"/>
          <w:szCs w:val="24"/>
        </w:rPr>
        <w:t>.</w:t>
      </w:r>
      <w:r w:rsidRPr="0039006D">
        <w:rPr>
          <w:rFonts w:eastAsia="Times New Roman"/>
          <w:szCs w:val="24"/>
        </w:rPr>
        <w:t xml:space="preserve"> </w:t>
      </w:r>
      <w:r>
        <w:rPr>
          <w:rFonts w:eastAsia="Times New Roman"/>
          <w:szCs w:val="24"/>
        </w:rPr>
        <w:t xml:space="preserve">Προς άλλην τελείως </w:t>
      </w:r>
      <w:r w:rsidRPr="0039006D">
        <w:rPr>
          <w:rFonts w:eastAsia="Times New Roman"/>
          <w:szCs w:val="24"/>
        </w:rPr>
        <w:t>κατεύθυνση σκέπ</w:t>
      </w:r>
      <w:r w:rsidRPr="0039006D">
        <w:rPr>
          <w:rFonts w:eastAsia="Times New Roman"/>
          <w:szCs w:val="24"/>
        </w:rPr>
        <w:t xml:space="preserve">τεται την </w:t>
      </w:r>
      <w:r>
        <w:rPr>
          <w:rFonts w:eastAsia="Times New Roman"/>
          <w:szCs w:val="24"/>
        </w:rPr>
        <w:t>α</w:t>
      </w:r>
      <w:r w:rsidRPr="0039006D">
        <w:rPr>
          <w:rFonts w:eastAsia="Times New Roman"/>
          <w:szCs w:val="24"/>
        </w:rPr>
        <w:t>ναθεώρηση ο ΣΥΡΙΖΑ</w:t>
      </w:r>
      <w:r>
        <w:rPr>
          <w:rFonts w:eastAsia="Times New Roman"/>
          <w:szCs w:val="24"/>
        </w:rPr>
        <w:t xml:space="preserve">, προς άλλην τελείως </w:t>
      </w:r>
      <w:r w:rsidRPr="0039006D">
        <w:rPr>
          <w:rFonts w:eastAsia="Times New Roman"/>
          <w:szCs w:val="24"/>
        </w:rPr>
        <w:t>κατεύθυνση σκέφτεται η Νέα Δημοκρατία</w:t>
      </w:r>
      <w:r>
        <w:rPr>
          <w:rFonts w:eastAsia="Times New Roman"/>
          <w:szCs w:val="24"/>
        </w:rPr>
        <w:t>.</w:t>
      </w:r>
      <w:r w:rsidRPr="0039006D">
        <w:rPr>
          <w:rFonts w:eastAsia="Times New Roman"/>
          <w:szCs w:val="24"/>
        </w:rPr>
        <w:t xml:space="preserve"> </w:t>
      </w:r>
    </w:p>
    <w:p w14:paraId="7200B501"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Άρα, δεν θα γίνει αναθεώρηση, γιατί για να γίνει αναθεώρηση πρέπει να πάρει εκατόν ογδόντα τώρα</w:t>
      </w:r>
      <w:r>
        <w:rPr>
          <w:rFonts w:eastAsia="Times New Roman" w:cs="Times New Roman"/>
          <w:szCs w:val="24"/>
        </w:rPr>
        <w:t>,</w:t>
      </w:r>
      <w:r>
        <w:rPr>
          <w:rFonts w:eastAsia="Times New Roman" w:cs="Times New Roman"/>
          <w:szCs w:val="24"/>
        </w:rPr>
        <w:t xml:space="preserve"> για να θέλει η άλλη Βουλή εκατόν πενήντα. Άρα, δεν θα υπάρξουν τώρα εκατόν ογδόντα, θα υπάρξουν εκατόν πενήντα. Θα θέλει εκατόν ογδόντα η άλλη. Θα έχει εκατόν ογδόντα η επόμενη Βουλή; Πώς θα έχει; Εδώ προβλέπω ότι μετά δυσκολίας θα σχηματιστεί κυβέρνηση α</w:t>
      </w:r>
      <w:r>
        <w:rPr>
          <w:rFonts w:eastAsia="Times New Roman" w:cs="Times New Roman"/>
          <w:szCs w:val="24"/>
        </w:rPr>
        <w:t>πό την επόμενη Βουλή. Και η μόνη κυβέρνηση</w:t>
      </w:r>
      <w:r>
        <w:rPr>
          <w:rFonts w:eastAsia="Times New Roman" w:cs="Times New Roman"/>
          <w:szCs w:val="24"/>
        </w:rPr>
        <w:t>,</w:t>
      </w:r>
      <w:r>
        <w:rPr>
          <w:rFonts w:eastAsia="Times New Roman" w:cs="Times New Roman"/>
          <w:szCs w:val="24"/>
        </w:rPr>
        <w:t xml:space="preserve"> που μπορεί να σχηματιστεί, έτσι όπως δείχνουν τα πράγματα, είναι η κυβέρνηση του κ. Μητσοτάκη με την κ</w:t>
      </w:r>
      <w:r>
        <w:rPr>
          <w:rFonts w:eastAsia="Times New Roman" w:cs="Times New Roman"/>
          <w:szCs w:val="24"/>
        </w:rPr>
        <w:t xml:space="preserve">. </w:t>
      </w:r>
      <w:r>
        <w:rPr>
          <w:rFonts w:eastAsia="Times New Roman" w:cs="Times New Roman"/>
          <w:szCs w:val="24"/>
        </w:rPr>
        <w:t>Γεννηματά.</w:t>
      </w:r>
    </w:p>
    <w:p w14:paraId="7200B502"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Αγωνίζεται η κ</w:t>
      </w:r>
      <w:r>
        <w:rPr>
          <w:rFonts w:eastAsia="Times New Roman" w:cs="Times New Roman"/>
          <w:szCs w:val="24"/>
        </w:rPr>
        <w:t>.</w:t>
      </w:r>
      <w:r>
        <w:rPr>
          <w:rFonts w:eastAsia="Times New Roman" w:cs="Times New Roman"/>
          <w:szCs w:val="24"/>
        </w:rPr>
        <w:t xml:space="preserve"> Γεννηματά να πείσει ότι δεν θα συνεταιριστεί με τον κ. Μητσοτάκη, αλλά θεωρώ ότι </w:t>
      </w:r>
      <w:r>
        <w:rPr>
          <w:rFonts w:eastAsia="Times New Roman" w:cs="Times New Roman"/>
          <w:szCs w:val="24"/>
        </w:rPr>
        <w:t>είναι η μόνη κυβέρνηση</w:t>
      </w:r>
      <w:r>
        <w:rPr>
          <w:rFonts w:eastAsia="Times New Roman" w:cs="Times New Roman"/>
          <w:szCs w:val="24"/>
        </w:rPr>
        <w:t>,</w:t>
      </w:r>
      <w:r>
        <w:rPr>
          <w:rFonts w:eastAsia="Times New Roman" w:cs="Times New Roman"/>
          <w:szCs w:val="24"/>
        </w:rPr>
        <w:t xml:space="preserve"> που μπορεί να υπάρξει μετά τις εκλογές. Δεν βλέπω άλλο σχήμα. Αυτό που λέει τώρα ο κ. Τσίπρας</w:t>
      </w:r>
      <w:r>
        <w:rPr>
          <w:rFonts w:eastAsia="Times New Roman" w:cs="Times New Roman"/>
          <w:szCs w:val="24"/>
        </w:rPr>
        <w:t>,</w:t>
      </w:r>
      <w:r>
        <w:rPr>
          <w:rFonts w:eastAsia="Times New Roman" w:cs="Times New Roman"/>
          <w:szCs w:val="24"/>
        </w:rPr>
        <w:t xml:space="preserve"> ότι θα καταφέρει να αλλάξει τα πράγματα και να έρθει πρώτος, είναι αρκετά σοβαρός, δεν πιστεύω να το λέω σοβαρά. Λίγους μήνες πριν τις εκ</w:t>
      </w:r>
      <w:r>
        <w:rPr>
          <w:rFonts w:eastAsia="Times New Roman" w:cs="Times New Roman"/>
          <w:szCs w:val="24"/>
        </w:rPr>
        <w:t>λογές αλλαγές τόσων μονάδων στο εκλογικό σώμα</w:t>
      </w:r>
      <w:r>
        <w:rPr>
          <w:rFonts w:eastAsia="Times New Roman" w:cs="Times New Roman"/>
          <w:szCs w:val="24"/>
        </w:rPr>
        <w:t>,</w:t>
      </w:r>
      <w:r>
        <w:rPr>
          <w:rFonts w:eastAsia="Times New Roman" w:cs="Times New Roman"/>
          <w:szCs w:val="24"/>
        </w:rPr>
        <w:t xml:space="preserve"> είναι πολύ δύσκολο να γίνουν, όσο και αν προσπαθείτε εξαγγέλλοντας διορισμούς</w:t>
      </w:r>
      <w:r>
        <w:rPr>
          <w:rFonts w:eastAsia="Times New Roman" w:cs="Times New Roman"/>
          <w:szCs w:val="24"/>
        </w:rPr>
        <w:t>,</w:t>
      </w:r>
      <w:r>
        <w:rPr>
          <w:rFonts w:eastAsia="Times New Roman" w:cs="Times New Roman"/>
          <w:szCs w:val="24"/>
        </w:rPr>
        <w:t xml:space="preserve"> που θα αρχίσουν από το 2020 και το 2021.</w:t>
      </w:r>
    </w:p>
    <w:p w14:paraId="7200B503"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Και αυτή είναι άλλη τρέλα, θα μου επιτρέψετε, να εξαγγέλλονται διορισμοί</w:t>
      </w:r>
      <w:r>
        <w:rPr>
          <w:rFonts w:eastAsia="Times New Roman" w:cs="Times New Roman"/>
          <w:szCs w:val="24"/>
        </w:rPr>
        <w:t>,</w:t>
      </w:r>
      <w:r>
        <w:rPr>
          <w:rFonts w:eastAsia="Times New Roman" w:cs="Times New Roman"/>
          <w:szCs w:val="24"/>
        </w:rPr>
        <w:t xml:space="preserve"> που θα γίνουν α</w:t>
      </w:r>
      <w:r>
        <w:rPr>
          <w:rFonts w:eastAsia="Times New Roman" w:cs="Times New Roman"/>
          <w:szCs w:val="24"/>
        </w:rPr>
        <w:t>πό τις επόμενες κυβερνήσεις. Τι είναι τώρα αυτό; Υποσχέσεις διορισμών από τις επόμενες κυβερνήσεις και με δεδομένο ότι η παρούσα Κυβέρνηση μάλλον βαίνει να φύγει από την εξουσία. Δηλαδή δουλεύετε για τον κ. Μητσοτάκη; Τον βοηθάτε να σχηματίσει κυβέρνηση; Α</w:t>
      </w:r>
      <w:r>
        <w:rPr>
          <w:rFonts w:eastAsia="Times New Roman" w:cs="Times New Roman"/>
          <w:szCs w:val="24"/>
        </w:rPr>
        <w:t>δυνατεί δηλαδή εκείνος να κάνει τους διορισμούς και θέλει τη βοήθειά σας; Αυτό δεν το καταλαβαίνω.</w:t>
      </w:r>
    </w:p>
    <w:p w14:paraId="7200B504"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Εγώ θεωρώ ότι τσάμπα γίνονται οι συζητήσεις και τσάμπα θα συνέλθει και η </w:t>
      </w:r>
      <w:r>
        <w:rPr>
          <w:rFonts w:eastAsia="Times New Roman" w:cs="Times New Roman"/>
          <w:szCs w:val="24"/>
        </w:rPr>
        <w:t>ε</w:t>
      </w:r>
      <w:r>
        <w:rPr>
          <w:rFonts w:eastAsia="Times New Roman" w:cs="Times New Roman"/>
          <w:szCs w:val="24"/>
        </w:rPr>
        <w:t>πιτροπή, αφού είναι προς άλλη κατεύθυνση ο ένας και προς άλλη κατεύθυνση ο άλλος. Ά</w:t>
      </w:r>
      <w:r>
        <w:rPr>
          <w:rFonts w:eastAsia="Times New Roman" w:cs="Times New Roman"/>
          <w:szCs w:val="24"/>
        </w:rPr>
        <w:t>κουσα τον κύριο Πρωθυπουργό</w:t>
      </w:r>
      <w:r>
        <w:rPr>
          <w:rFonts w:eastAsia="Times New Roman" w:cs="Times New Roman"/>
          <w:szCs w:val="24"/>
        </w:rPr>
        <w:t xml:space="preserve">, που </w:t>
      </w:r>
      <w:r>
        <w:rPr>
          <w:rFonts w:eastAsia="Times New Roman" w:cs="Times New Roman"/>
          <w:szCs w:val="24"/>
        </w:rPr>
        <w:t xml:space="preserve">έδωσε μια εξεζητημένη νομική ερμηνεία, ότι όταν αναθεωρείς κάποια άρθρα προς μια κατεύθυνση, η επόμενη Βουλή δεν μπορεί να τα τροποποιήσει προς αντίθετη κατεύθυνση και ανέφερε την άποψη ενός </w:t>
      </w:r>
      <w:r>
        <w:rPr>
          <w:rFonts w:eastAsia="Times New Roman" w:cs="Times New Roman"/>
          <w:szCs w:val="24"/>
        </w:rPr>
        <w:t xml:space="preserve">καθηγητή, </w:t>
      </w:r>
      <w:r>
        <w:rPr>
          <w:rFonts w:eastAsia="Times New Roman" w:cs="Times New Roman"/>
          <w:szCs w:val="24"/>
        </w:rPr>
        <w:t xml:space="preserve">συνταγματολόγου. </w:t>
      </w:r>
    </w:p>
    <w:p w14:paraId="7200B505"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Όλοι</w:t>
      </w:r>
      <w:r>
        <w:rPr>
          <w:rFonts w:eastAsia="Times New Roman" w:cs="Times New Roman"/>
          <w:szCs w:val="24"/>
        </w:rPr>
        <w:t xml:space="preserve"> οι άλλοι καθηγητές έχουν αντίθετη άποψη, ότι η επόμενη κυβέρνηση κάνει ό,τι θέλει. Μόνο τα άρθρα τίθενται περιγραφικά. Προς όποια κατεύθυνση θέλει κάνει την τροποποίηση η επόμενη. Επομένως, και γι’ αυτό δεν ξέρω. Ποιοι συνταγματολόγοι καθοδηγούν τον κ. Τσ</w:t>
      </w:r>
      <w:r>
        <w:rPr>
          <w:rFonts w:eastAsia="Times New Roman" w:cs="Times New Roman"/>
          <w:szCs w:val="24"/>
        </w:rPr>
        <w:t>ίπρα; Ποιοι συνταγματολόγοι είναι αυτοί</w:t>
      </w:r>
      <w:r>
        <w:rPr>
          <w:rFonts w:eastAsia="Times New Roman" w:cs="Times New Roman"/>
          <w:szCs w:val="24"/>
        </w:rPr>
        <w:t>,</w:t>
      </w:r>
      <w:r>
        <w:rPr>
          <w:rFonts w:eastAsia="Times New Roman" w:cs="Times New Roman"/>
          <w:szCs w:val="24"/>
        </w:rPr>
        <w:t xml:space="preserve"> που του λένε ότι αναθεωρείς τώρα τα άρθρα και η επόμενη κυβέρνηση δεν μπορεί να κάνει ό,τι θέλει; Ό,τι θέλει μπορεί να κάνει, αρκεί να έχει το εκατόν ογδόντα ή το εκατόν πενήντα ένα, ανάλογα με το πόσες ψήφους έχει </w:t>
      </w:r>
      <w:r>
        <w:rPr>
          <w:rFonts w:eastAsia="Times New Roman" w:cs="Times New Roman"/>
          <w:szCs w:val="24"/>
        </w:rPr>
        <w:t>προταθεί η αναθεώρηση τώρα από την παρούσα Βουλή.</w:t>
      </w:r>
    </w:p>
    <w:p w14:paraId="7200B506"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Θέλετε την εκλογή Προέδρου της Δημοκρατίας να την αλλάξετε για να μην γίνονται εκλογές. Είστε, όμως, η Κυβέρνηση</w:t>
      </w:r>
      <w:r>
        <w:rPr>
          <w:rFonts w:eastAsia="Times New Roman" w:cs="Times New Roman"/>
          <w:szCs w:val="24"/>
        </w:rPr>
        <w:t>,</w:t>
      </w:r>
      <w:r>
        <w:rPr>
          <w:rFonts w:eastAsia="Times New Roman" w:cs="Times New Roman"/>
          <w:szCs w:val="24"/>
        </w:rPr>
        <w:t xml:space="preserve"> που κάνατε εκλογές το 2014</w:t>
      </w:r>
      <w:r>
        <w:rPr>
          <w:rFonts w:eastAsia="Times New Roman" w:cs="Times New Roman"/>
          <w:szCs w:val="24"/>
        </w:rPr>
        <w:t>,</w:t>
      </w:r>
      <w:r>
        <w:rPr>
          <w:rFonts w:eastAsia="Times New Roman" w:cs="Times New Roman"/>
          <w:szCs w:val="24"/>
        </w:rPr>
        <w:t xml:space="preserve"> ακριβώς με βάση την εκλογή Προέδρου. Εκμεταλλευόμενοι αυτό το άρ</w:t>
      </w:r>
      <w:r>
        <w:rPr>
          <w:rFonts w:eastAsia="Times New Roman" w:cs="Times New Roman"/>
          <w:szCs w:val="24"/>
        </w:rPr>
        <w:t>θρο του Συντάγματος, δημιουργήσατε εκλογές το 2014 και έρχεστε τώρα και λέτε ότι διδαχθήκατε άσχημα και πρέπει να το αλλάξετε</w:t>
      </w:r>
      <w:r>
        <w:rPr>
          <w:rFonts w:eastAsia="Times New Roman" w:cs="Times New Roman"/>
          <w:szCs w:val="24"/>
        </w:rPr>
        <w:t>,</w:t>
      </w:r>
      <w:r>
        <w:rPr>
          <w:rFonts w:eastAsia="Times New Roman" w:cs="Times New Roman"/>
          <w:szCs w:val="24"/>
        </w:rPr>
        <w:t xml:space="preserve"> για να μην μπορούν στο μέλλον να πέφτουν οι κυβερνήσεις; Δεν το καταλαβαίνω αυτό.</w:t>
      </w:r>
    </w:p>
    <w:p w14:paraId="7200B507"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Ρίξατε μια κυβέρνηση -κακή κυβέρνηση, αυτή του </w:t>
      </w:r>
      <w:r>
        <w:rPr>
          <w:rFonts w:eastAsia="Times New Roman" w:cs="Times New Roman"/>
          <w:szCs w:val="24"/>
        </w:rPr>
        <w:t>κ. Μητσοτάκη, την οποία κι εγώ θα έριχνα, αφού μιλάμε ειλικρινά- και προτιμήσατε τις εκλογές.</w:t>
      </w:r>
    </w:p>
    <w:p w14:paraId="7200B508" w14:textId="77777777" w:rsidR="00412B74" w:rsidRDefault="00EE22A4">
      <w:pPr>
        <w:spacing w:line="600" w:lineRule="auto"/>
        <w:ind w:firstLine="720"/>
        <w:jc w:val="both"/>
        <w:rPr>
          <w:rFonts w:eastAsia="Times New Roman" w:cs="Times New Roman"/>
          <w:szCs w:val="24"/>
        </w:rPr>
      </w:pPr>
      <w:r w:rsidRPr="003245DD">
        <w:rPr>
          <w:rFonts w:eastAsia="Times New Roman" w:cs="Times New Roman"/>
          <w:b/>
          <w:szCs w:val="24"/>
        </w:rPr>
        <w:t>ΝΙΚΟΛΑΟΣ ΝΙΚΟΛΟΠΟΥΛΟΣ:</w:t>
      </w:r>
      <w:r>
        <w:rPr>
          <w:rFonts w:eastAsia="Times New Roman" w:cs="Times New Roman"/>
          <w:szCs w:val="24"/>
        </w:rPr>
        <w:t xml:space="preserve"> Του Σαμαρά ή του Μητσοτάκη; </w:t>
      </w:r>
    </w:p>
    <w:p w14:paraId="7200B509" w14:textId="77777777" w:rsidR="00412B74" w:rsidRDefault="00EE22A4">
      <w:pPr>
        <w:spacing w:line="600" w:lineRule="auto"/>
        <w:ind w:firstLine="720"/>
        <w:jc w:val="both"/>
        <w:rPr>
          <w:rFonts w:eastAsia="Times New Roman" w:cs="Times New Roman"/>
          <w:szCs w:val="24"/>
        </w:rPr>
      </w:pPr>
      <w:r w:rsidRPr="003245DD">
        <w:rPr>
          <w:rFonts w:eastAsia="Times New Roman" w:cs="Times New Roman"/>
          <w:b/>
          <w:szCs w:val="24"/>
        </w:rPr>
        <w:t>ΒΑΣΙΛΗΣ ΛΕΒΕΝΤΗΣ (Πρόεδρος της Ένωσης Κεντρώων):</w:t>
      </w:r>
      <w:r>
        <w:rPr>
          <w:rFonts w:eastAsia="Times New Roman" w:cs="Times New Roman"/>
          <w:szCs w:val="24"/>
        </w:rPr>
        <w:t xml:space="preserve"> Του Σαμαρά, συγγνώμη, όχι του Μητσοτάκη. Δεν τους ξεχωρίζω αυ</w:t>
      </w:r>
      <w:r>
        <w:rPr>
          <w:rFonts w:eastAsia="Times New Roman" w:cs="Times New Roman"/>
          <w:szCs w:val="24"/>
        </w:rPr>
        <w:t>τούς τους δύο, του ιδίου φυράματος είναι. Δεν νομίζω να τους υποτίμησα με αυτό που είπα. Εκ λάθους το είπα.</w:t>
      </w:r>
    </w:p>
    <w:p w14:paraId="7200B50A"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Και τώρα έρχεστε και λέτε να μην...</w:t>
      </w:r>
    </w:p>
    <w:p w14:paraId="7200B50B" w14:textId="77777777" w:rsidR="00412B74" w:rsidRDefault="00EE22A4">
      <w:pPr>
        <w:spacing w:line="600" w:lineRule="auto"/>
        <w:ind w:firstLine="720"/>
        <w:jc w:val="both"/>
        <w:rPr>
          <w:rFonts w:eastAsia="Times New Roman" w:cs="Times New Roman"/>
          <w:szCs w:val="24"/>
        </w:rPr>
      </w:pPr>
      <w:r w:rsidRPr="003245DD">
        <w:rPr>
          <w:rFonts w:eastAsia="Times New Roman" w:cs="Times New Roman"/>
          <w:b/>
          <w:szCs w:val="24"/>
        </w:rPr>
        <w:t>ΝΙΚΟΛΑΟΣ ΝΙΚΟΛΟΠΟΥΛΟΣ:</w:t>
      </w:r>
      <w:r>
        <w:rPr>
          <w:rFonts w:eastAsia="Times New Roman" w:cs="Times New Roman"/>
          <w:szCs w:val="24"/>
        </w:rPr>
        <w:t xml:space="preserve"> Λέει ότι είναι κεντρώος ο Μητσοτάκης.</w:t>
      </w:r>
    </w:p>
    <w:p w14:paraId="7200B50C" w14:textId="77777777" w:rsidR="00412B74" w:rsidRDefault="00EE22A4">
      <w:pPr>
        <w:spacing w:line="600" w:lineRule="auto"/>
        <w:ind w:firstLine="720"/>
        <w:jc w:val="both"/>
        <w:rPr>
          <w:rFonts w:eastAsia="Times New Roman" w:cs="Times New Roman"/>
          <w:szCs w:val="24"/>
        </w:rPr>
      </w:pPr>
      <w:r w:rsidRPr="003245DD">
        <w:rPr>
          <w:rFonts w:eastAsia="Times New Roman" w:cs="Times New Roman"/>
          <w:b/>
          <w:szCs w:val="24"/>
        </w:rPr>
        <w:t>ΒΑΣΙΛΗΣ ΛΕΒΕΝΤΗΣ (Πρόεδρος της Ένωσης Κεντρώων):</w:t>
      </w:r>
      <w:r>
        <w:rPr>
          <w:rFonts w:eastAsia="Times New Roman" w:cs="Times New Roman"/>
          <w:szCs w:val="24"/>
        </w:rPr>
        <w:t xml:space="preserve"> Έγ</w:t>
      </w:r>
      <w:r>
        <w:rPr>
          <w:rFonts w:eastAsia="Times New Roman" w:cs="Times New Roman"/>
          <w:szCs w:val="24"/>
        </w:rPr>
        <w:t>ινε;</w:t>
      </w:r>
    </w:p>
    <w:p w14:paraId="7200B50D" w14:textId="77777777" w:rsidR="00412B74" w:rsidRDefault="00EE22A4">
      <w:pPr>
        <w:spacing w:line="600" w:lineRule="auto"/>
        <w:ind w:firstLine="720"/>
        <w:jc w:val="both"/>
        <w:rPr>
          <w:rFonts w:eastAsia="Times New Roman" w:cs="Times New Roman"/>
          <w:szCs w:val="24"/>
        </w:rPr>
      </w:pPr>
      <w:r w:rsidRPr="007A29CE">
        <w:rPr>
          <w:rFonts w:eastAsia="Times New Roman" w:cs="Times New Roman"/>
          <w:b/>
          <w:szCs w:val="24"/>
        </w:rPr>
        <w:t>ΠΡΟΕΔΡΕΥΩΝ (Αναστάσιος Κουράκης):</w:t>
      </w:r>
      <w:r>
        <w:rPr>
          <w:rFonts w:eastAsia="Times New Roman" w:cs="Times New Roman"/>
          <w:szCs w:val="24"/>
        </w:rPr>
        <w:t xml:space="preserve"> </w:t>
      </w:r>
      <w:r>
        <w:rPr>
          <w:rFonts w:eastAsia="Times New Roman" w:cs="Times New Roman"/>
          <w:szCs w:val="24"/>
        </w:rPr>
        <w:t>Να μ</w:t>
      </w:r>
      <w:r>
        <w:rPr>
          <w:rFonts w:eastAsia="Times New Roman" w:cs="Times New Roman"/>
          <w:szCs w:val="24"/>
        </w:rPr>
        <w:t>ην κάνουμε διάλογο, κύριοι συνάδελφοι, αν έχετε την καλοσύνη.</w:t>
      </w:r>
    </w:p>
    <w:p w14:paraId="7200B50E"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Συνεχίστε, παρακαλώ.</w:t>
      </w:r>
    </w:p>
    <w:p w14:paraId="7200B50F"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Ναι, αλλά νομίζω ότι αποστάτες του Κέντρου είναι η οικογένεια. Έχουν προδώσει το </w:t>
      </w:r>
      <w:r>
        <w:rPr>
          <w:rFonts w:eastAsia="Times New Roman" w:cs="Times New Roman"/>
          <w:szCs w:val="24"/>
        </w:rPr>
        <w:t xml:space="preserve">Κέντρο. Τέλος πάντων, όντως ξεκίνησαν ως κεντρώοι οι Μητσοτάκηδες. Ήταν ανιψιός του Ελευθερίου Βενιζέλου, με όλα τα φόντα, αλλά τα «έκανε μούσκεμα» και για να γίνει Πρωθυπουργός μεταπήδησε σε άλλο στρατόπεδο.  </w:t>
      </w:r>
    </w:p>
    <w:p w14:paraId="7200B510" w14:textId="77777777" w:rsidR="00412B74" w:rsidRDefault="00EE22A4">
      <w:pPr>
        <w:spacing w:line="600" w:lineRule="auto"/>
        <w:ind w:firstLine="720"/>
        <w:jc w:val="both"/>
        <w:rPr>
          <w:rFonts w:eastAsia="Times New Roman"/>
          <w:szCs w:val="24"/>
        </w:rPr>
      </w:pPr>
      <w:r>
        <w:rPr>
          <w:rFonts w:eastAsia="Times New Roman"/>
          <w:szCs w:val="24"/>
        </w:rPr>
        <w:t>Ενώ, λοιπόν, ρίξατε μια κυβέρνηση</w:t>
      </w:r>
      <w:r>
        <w:rPr>
          <w:rFonts w:eastAsia="Times New Roman"/>
          <w:szCs w:val="24"/>
        </w:rPr>
        <w:t>,</w:t>
      </w:r>
      <w:r>
        <w:rPr>
          <w:rFonts w:eastAsia="Times New Roman"/>
          <w:szCs w:val="24"/>
        </w:rPr>
        <w:t xml:space="preserve"> με επιχείρημα το ζήτημα του Προέδρου, έρχεστε τώρα και λέτε «να μην μπορεί να πέσει η κυβέρνηση». Άρα, εσείς τι κάνατε το 2014; Εάν είχαμε έναν δικαστή να σας δικάσει</w:t>
      </w:r>
      <w:r>
        <w:rPr>
          <w:rFonts w:eastAsia="Times New Roman"/>
          <w:szCs w:val="24"/>
        </w:rPr>
        <w:t>,</w:t>
      </w:r>
      <w:r>
        <w:rPr>
          <w:rFonts w:eastAsia="Times New Roman"/>
          <w:szCs w:val="24"/>
        </w:rPr>
        <w:t xml:space="preserve"> τι θα έλεγε ο δικαστής;</w:t>
      </w:r>
    </w:p>
    <w:p w14:paraId="7200B511" w14:textId="77777777" w:rsidR="00412B74" w:rsidRDefault="00EE22A4">
      <w:pPr>
        <w:spacing w:line="600" w:lineRule="auto"/>
        <w:ind w:firstLine="720"/>
        <w:jc w:val="both"/>
        <w:rPr>
          <w:rFonts w:eastAsia="Times New Roman"/>
          <w:szCs w:val="24"/>
        </w:rPr>
      </w:pPr>
      <w:r>
        <w:rPr>
          <w:rFonts w:eastAsia="Times New Roman"/>
          <w:szCs w:val="24"/>
        </w:rPr>
        <w:t>Για να κλείσω, δε, το θέμα του Προέδρου, εγώ πιστεύω ότι η μόνη</w:t>
      </w:r>
      <w:r>
        <w:rPr>
          <w:rFonts w:eastAsia="Times New Roman"/>
          <w:szCs w:val="24"/>
        </w:rPr>
        <w:t xml:space="preserve"> υποχώρηση που μπορεί να γίνει</w:t>
      </w:r>
      <w:r>
        <w:rPr>
          <w:rFonts w:eastAsia="Times New Roman"/>
          <w:szCs w:val="24"/>
        </w:rPr>
        <w:t>,</w:t>
      </w:r>
      <w:r>
        <w:rPr>
          <w:rFonts w:eastAsia="Times New Roman"/>
          <w:szCs w:val="24"/>
        </w:rPr>
        <w:t xml:space="preserve"> είναι η τρίτη εκλογή να γίνεται με </w:t>
      </w:r>
      <w:r>
        <w:rPr>
          <w:rFonts w:eastAsia="Times New Roman"/>
          <w:szCs w:val="24"/>
        </w:rPr>
        <w:t>εκατόν εξήντα πέντε</w:t>
      </w:r>
      <w:r>
        <w:rPr>
          <w:rFonts w:eastAsia="Times New Roman"/>
          <w:szCs w:val="24"/>
        </w:rPr>
        <w:t xml:space="preserve"> Βουλευτές. Ούτε δεύτερες φορές, ούτε τρίτες, τέταρτες, πέμπτες φορές. Αυτά είναι βλακείες, να έχουμε μια χώρα έξι - επτά μήνες σε εκκρεμότητα για το θέμα του Προέδρου. Η</w:t>
      </w:r>
      <w:r>
        <w:rPr>
          <w:rFonts w:eastAsia="Times New Roman"/>
          <w:szCs w:val="24"/>
        </w:rPr>
        <w:t xml:space="preserve"> τρίτη ψηφοφορία να μη θέλει 180 Βουλευτές και να θέλει 165 Βουλευτές. Είναι κάτι που μου προτάθηκε από καθηγητές της Νομικής πάνω στο σημείο αυτό. Είναι μια άποψη. Απλώς</w:t>
      </w:r>
      <w:r>
        <w:rPr>
          <w:rFonts w:eastAsia="Times New Roman"/>
          <w:szCs w:val="24"/>
        </w:rPr>
        <w:t>,</w:t>
      </w:r>
      <w:r>
        <w:rPr>
          <w:rFonts w:eastAsia="Times New Roman"/>
          <w:szCs w:val="24"/>
        </w:rPr>
        <w:t xml:space="preserve"> την τρίτη φορά να λιγοστέψει ο αριθμός των Βουλευτών, να πλησιάσουμε λίγο την εκλογή</w:t>
      </w:r>
      <w:r>
        <w:rPr>
          <w:rFonts w:eastAsia="Times New Roman"/>
          <w:szCs w:val="24"/>
        </w:rPr>
        <w:t>.</w:t>
      </w:r>
    </w:p>
    <w:p w14:paraId="7200B512" w14:textId="77777777" w:rsidR="00412B74" w:rsidRDefault="00EE22A4">
      <w:pPr>
        <w:spacing w:line="600" w:lineRule="auto"/>
        <w:ind w:firstLine="720"/>
        <w:jc w:val="both"/>
        <w:rPr>
          <w:rFonts w:eastAsia="Times New Roman"/>
          <w:szCs w:val="24"/>
        </w:rPr>
      </w:pPr>
      <w:r>
        <w:rPr>
          <w:rFonts w:eastAsia="Times New Roman"/>
          <w:szCs w:val="24"/>
        </w:rPr>
        <w:t>Θα αναφερθώ στο θέμα της Εκκλησίας. Στο ζήτημα της Εκκλησίας</w:t>
      </w:r>
      <w:r>
        <w:rPr>
          <w:rFonts w:eastAsia="Times New Roman"/>
          <w:szCs w:val="24"/>
        </w:rPr>
        <w:t>,</w:t>
      </w:r>
      <w:r>
        <w:rPr>
          <w:rFonts w:eastAsia="Times New Roman"/>
          <w:szCs w:val="24"/>
        </w:rPr>
        <w:t xml:space="preserve"> χωρίς να ξέρει τίποτα ο Κλήρος, χωρίς να ξέρει ούτε η Ιεραρχία, -εγώ με ιεράρχες που μίλησα δεν είχαν ιδέα- έκαναν συνεννόηση κορυφής ο Αρχιεπίσκοπος και ο Πρωθυπουργός και βγήκαν στις κάμερες</w:t>
      </w:r>
      <w:r>
        <w:rPr>
          <w:rFonts w:eastAsia="Times New Roman"/>
          <w:szCs w:val="24"/>
        </w:rPr>
        <w:t xml:space="preserve"> και είπαν</w:t>
      </w:r>
      <w:r w:rsidRPr="00140BF7">
        <w:rPr>
          <w:rFonts w:eastAsia="Times New Roman"/>
          <w:szCs w:val="24"/>
        </w:rPr>
        <w:t>:</w:t>
      </w:r>
      <w:r>
        <w:rPr>
          <w:rFonts w:eastAsia="Times New Roman"/>
          <w:szCs w:val="24"/>
        </w:rPr>
        <w:t xml:space="preserve"> «Συμφωνήσαμε». Σε τι συμφωνήσατε; Έτσι γίνεται σε ένα δημοκρατικό πολίτευμα μια συμφωνία; Δηλαδή ο Αρχιεπίσκοπος εκπροσωπεί όλη την Εκκλησία; Χούντα έχει η Εκκλησία και ο επικεφαλής κάνει ό,τι θέλει; Τον σεβόμεθα τον Αρχιεπίσκοπο, αλλά δεν είνα</w:t>
      </w:r>
      <w:r>
        <w:rPr>
          <w:rFonts w:eastAsia="Times New Roman"/>
          <w:szCs w:val="24"/>
        </w:rPr>
        <w:t>ι εκπρόσωπος όλης της Εκκλησίας. Η Εκκλησία είναι ογδόντα τόσοι αρχιερείς και δέκα χιλιάδες ιερείς. Ελήφθη η γνώμη κανενός από αυτούς υπ’ όψιν; Κανενός.</w:t>
      </w:r>
    </w:p>
    <w:p w14:paraId="7200B513" w14:textId="77777777" w:rsidR="00412B74" w:rsidRDefault="00EE22A4">
      <w:pPr>
        <w:spacing w:line="600" w:lineRule="auto"/>
        <w:ind w:firstLine="720"/>
        <w:jc w:val="both"/>
        <w:rPr>
          <w:rFonts w:eastAsia="Times New Roman"/>
          <w:szCs w:val="24"/>
        </w:rPr>
      </w:pPr>
      <w:r>
        <w:rPr>
          <w:rFonts w:eastAsia="Times New Roman"/>
          <w:szCs w:val="24"/>
        </w:rPr>
        <w:t>Το κυριότερο είναι ότι ο κύριος Πρωθυπουργός αποκόμισε από τον Αρχιεπίσκοπο τη λεγόμενη ουδετερότητα. Τ</w:t>
      </w:r>
      <w:r>
        <w:rPr>
          <w:rFonts w:eastAsia="Times New Roman"/>
          <w:szCs w:val="24"/>
        </w:rPr>
        <w:t xml:space="preserve">ι θα πει ουδετερότητα; Δηλαδή, βάζουμε την επίσημη Εκκλησία της Ελλάδος σε ίδια μοίρα με τους Ιεχωβάδες; Αυτό κάνει. Η ουδετερότητα τι σημαίνει; Σημαίνει ότι η επίσημη </w:t>
      </w:r>
      <w:r>
        <w:rPr>
          <w:rFonts w:eastAsia="Times New Roman"/>
          <w:szCs w:val="24"/>
        </w:rPr>
        <w:t>εκκλησία</w:t>
      </w:r>
      <w:r>
        <w:rPr>
          <w:rFonts w:eastAsia="Times New Roman"/>
          <w:szCs w:val="24"/>
        </w:rPr>
        <w:t xml:space="preserve"> παύει να υπάρχει, όλα τα δόγματα ενώπιον του νόμου είναι ίσα και επομένως ίδιο </w:t>
      </w:r>
      <w:r>
        <w:rPr>
          <w:rFonts w:eastAsia="Times New Roman"/>
          <w:szCs w:val="24"/>
        </w:rPr>
        <w:t>κύρος έχει η εκκλησία των Μορμόνων, η ε</w:t>
      </w:r>
      <w:r w:rsidRPr="00C2573E">
        <w:rPr>
          <w:rFonts w:eastAsia="Times New Roman" w:cs="Times New Roman"/>
          <w:bCs/>
          <w:szCs w:val="24"/>
        </w:rPr>
        <w:t>κκλησία</w:t>
      </w:r>
      <w:r w:rsidRPr="00C2573E">
        <w:rPr>
          <w:rFonts w:eastAsia="Times New Roman" w:cs="Times New Roman"/>
          <w:szCs w:val="24"/>
        </w:rPr>
        <w:t xml:space="preserve"> των Αντβεντιστών της </w:t>
      </w:r>
      <w:r w:rsidRPr="00C2573E">
        <w:rPr>
          <w:rFonts w:eastAsia="Times New Roman" w:cs="Times New Roman"/>
          <w:bCs/>
          <w:szCs w:val="24"/>
        </w:rPr>
        <w:t>Εβδόμης Ημέρας</w:t>
      </w:r>
      <w:r w:rsidRPr="00C2573E">
        <w:rPr>
          <w:rFonts w:eastAsia="Times New Roman"/>
          <w:color w:val="545454"/>
          <w:szCs w:val="24"/>
        </w:rPr>
        <w:t xml:space="preserve"> </w:t>
      </w:r>
      <w:r>
        <w:rPr>
          <w:rFonts w:eastAsia="Times New Roman"/>
          <w:szCs w:val="24"/>
        </w:rPr>
        <w:t xml:space="preserve">και η Ορθοδοξία. </w:t>
      </w:r>
      <w:r>
        <w:rPr>
          <w:rFonts w:eastAsia="Times New Roman"/>
          <w:szCs w:val="24"/>
        </w:rPr>
        <w:t>Αυτά και οι πλέον άθεοι δεν θα τα αποτολμούσαν, να με συγχωρείτε πολύ.</w:t>
      </w:r>
    </w:p>
    <w:p w14:paraId="7200B514" w14:textId="77777777" w:rsidR="00412B74" w:rsidRDefault="00EE22A4">
      <w:pPr>
        <w:spacing w:line="600" w:lineRule="auto"/>
        <w:ind w:firstLine="720"/>
        <w:jc w:val="both"/>
        <w:rPr>
          <w:rFonts w:eastAsia="Times New Roman"/>
          <w:szCs w:val="24"/>
        </w:rPr>
      </w:pPr>
      <w:r>
        <w:rPr>
          <w:rFonts w:eastAsia="Times New Roman"/>
          <w:szCs w:val="24"/>
        </w:rPr>
        <w:t xml:space="preserve">Δεν καταλαβαίνω τι επιχειρείτε. Πήρατε 35% πριν από τρία χρόνια. Πόσο να έχετε τώρα; </w:t>
      </w:r>
      <w:r>
        <w:rPr>
          <w:rFonts w:eastAsia="Times New Roman"/>
          <w:szCs w:val="24"/>
        </w:rPr>
        <w:t>Όσο και να έχετε, και το ίδιο να έχετε -που ξέρετε καλά τι έχετε- μπορείτε τέτοιο ζήτημα διακοσίων ετών, ταύτιση εκκλησίας και λαού, να το λύσει η Κυβέρνησή σας; Δηλαδή τι; Ήρθατε εσείς, με ένα μαχαίρι σφάξατε τη Μακεδονία, με άλλο ένα σφάζετε και την εκκλ</w:t>
      </w:r>
      <w:r>
        <w:rPr>
          <w:rFonts w:eastAsia="Times New Roman"/>
          <w:szCs w:val="24"/>
        </w:rPr>
        <w:t>ησία; Εσάς περίμενε η Ελλάδα να τα ξεχαρβαλώσετε όλα; Το ραντεβού της Ελλάδος για να ξεχαρβαλωθούν τα πάντα ήταν αυτή η Βουλή;</w:t>
      </w:r>
    </w:p>
    <w:p w14:paraId="7200B515" w14:textId="77777777" w:rsidR="00412B74" w:rsidRDefault="00EE22A4">
      <w:pPr>
        <w:spacing w:line="600" w:lineRule="auto"/>
        <w:ind w:firstLine="720"/>
        <w:jc w:val="both"/>
        <w:rPr>
          <w:rFonts w:eastAsia="Times New Roman"/>
          <w:szCs w:val="24"/>
        </w:rPr>
      </w:pPr>
      <w:r>
        <w:rPr>
          <w:rFonts w:eastAsia="Times New Roman"/>
          <w:szCs w:val="24"/>
        </w:rPr>
        <w:t xml:space="preserve">Σε εσάς του ΣΥΡΙΖΑ δεν στρέφομαι, γιατί έχετε εμμονές. </w:t>
      </w:r>
    </w:p>
    <w:p w14:paraId="7200B516" w14:textId="77777777" w:rsidR="00412B74" w:rsidRDefault="00EE22A4">
      <w:pPr>
        <w:spacing w:line="600" w:lineRule="auto"/>
        <w:ind w:firstLine="720"/>
        <w:jc w:val="both"/>
        <w:rPr>
          <w:rFonts w:eastAsia="Times New Roman" w:cs="Times New Roman"/>
          <w:szCs w:val="24"/>
        </w:rPr>
      </w:pPr>
      <w:r>
        <w:rPr>
          <w:rFonts w:eastAsia="Times New Roman"/>
          <w:szCs w:val="24"/>
        </w:rPr>
        <w:t>Θεωρώ, όμως, ότι ο Αρχιεπίσκοπος πρέπει να κάνει πίσω. Θα χάσει το ποίμνι</w:t>
      </w:r>
      <w:r>
        <w:rPr>
          <w:rFonts w:eastAsia="Times New Roman"/>
          <w:szCs w:val="24"/>
        </w:rPr>
        <w:t xml:space="preserve">ο. Εγώ υπήρξα κατηχητής στα χρόνια που ήμουν στο Πολυτεχνείο. Και το καυχιέμαι που υπήρξα κατηχητής και ευσεβής χριστιανός. Δεν ήμουν θρησκόληπτος, απλώς αγαπούσα την εκκλησία. Θεωρώ, επειδή δέχθηκα σήμερα και τον Πανελλήνιο Σύνδεσμο Κληρικών Ελλάδος, ότι </w:t>
      </w:r>
      <w:r>
        <w:rPr>
          <w:rFonts w:eastAsia="Times New Roman"/>
          <w:szCs w:val="24"/>
        </w:rPr>
        <w:t>αισθάνονται προδομένοι οι ιερείς. Αισθάνονται προδομένοι γιατί από δημόσιοι λειτουργοί γίνονται ιδιωτικοί υπάλληλοι, γιατί αμφισβητούν αν η πολιτεία θα δίνει το ποσό που αναλογεί για να παίρνουν σωστά τον μισθό τους.</w:t>
      </w:r>
      <w:r>
        <w:rPr>
          <w:rFonts w:eastAsia="Times New Roman" w:cs="Times New Roman"/>
          <w:szCs w:val="24"/>
        </w:rPr>
        <w:t xml:space="preserve"> </w:t>
      </w:r>
      <w:r>
        <w:rPr>
          <w:rFonts w:eastAsia="Times New Roman" w:cs="Times New Roman"/>
          <w:szCs w:val="24"/>
          <w:lang w:val="en-US"/>
        </w:rPr>
        <w:t>K</w:t>
      </w:r>
      <w:r>
        <w:rPr>
          <w:rFonts w:eastAsia="Times New Roman" w:cs="Times New Roman"/>
          <w:szCs w:val="24"/>
        </w:rPr>
        <w:t>αι, δεύτερον, γιατί θεωρούν ότι δεν μπ</w:t>
      </w:r>
      <w:r>
        <w:rPr>
          <w:rFonts w:eastAsia="Times New Roman" w:cs="Times New Roman"/>
          <w:szCs w:val="24"/>
        </w:rPr>
        <w:t>ορεί η ελληνική Ορθόδοξη Εκκλησία που ελευθέρωσε την Ελλάδα, που έδωσε Πατριάρχες που εξανδραποδίστηκαν στην Κωνσταντινούπολη, που έδωσε Αθανάσιους Διάκους που σουβλίστηκαν, να μπει στην ίδια μοίρα με τους μορμόνους και τους ιεχωβάδες. Δεν καταλαβαίνω ποιο</w:t>
      </w:r>
      <w:r>
        <w:rPr>
          <w:rFonts w:eastAsia="Times New Roman" w:cs="Times New Roman"/>
          <w:szCs w:val="24"/>
        </w:rPr>
        <w:t>ς σας έβαλε τέτοιες σκέψεις μέσα στο κεφάλι σας. Ό,τι και να κάνετε, εάν αυτές οι αλλαγές δεν γίνουν συνείδηση στον λαό είναι σαν να μην γίνονται. Και στα χαρτιά ακόμη να καταφέρετε να περάσετε νόμους, να περάσετε τα πάντα, στην ψυχή του λαού αυτό που πάτε</w:t>
      </w:r>
      <w:r>
        <w:rPr>
          <w:rFonts w:eastAsia="Times New Roman" w:cs="Times New Roman"/>
          <w:szCs w:val="24"/>
        </w:rPr>
        <w:t xml:space="preserve"> να κάνετε δεν βρίσκει ούτε καν ασήμαντη έγκριση. Και στο μακεδονικό και στο θέμα της εκκλησίας η έγκριση που έχετε από την κοινωνία δεν είναι ούτε 10%. </w:t>
      </w:r>
    </w:p>
    <w:p w14:paraId="7200B517"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Γιατί τα βάζετε με το πλήθος των ανθρώπων που δεν σας φταίει σε τίποτα; Το πλήθος άλλα περίμενε από εσ</w:t>
      </w:r>
      <w:r>
        <w:rPr>
          <w:rFonts w:eastAsia="Times New Roman" w:cs="Times New Roman"/>
          <w:szCs w:val="24"/>
        </w:rPr>
        <w:t xml:space="preserve">άς. Περίμενε να λύσετε το οικονομικό. Από εσάς περίμενε να πατάξετε τη διαφθορά. </w:t>
      </w:r>
    </w:p>
    <w:p w14:paraId="7200B518" w14:textId="77777777" w:rsidR="00412B74" w:rsidRDefault="00EE22A4">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7200B519"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Τώρα θα το κάνετε; Δεν το πήρα είδηση εγώ, εάν το κάνατε.</w:t>
      </w:r>
    </w:p>
    <w:p w14:paraId="7200B51A"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Από εσάς περίμενε άλλα πράγματα. Και εσείς βάζετε τους μορμόνους και τους </w:t>
      </w:r>
      <w:r>
        <w:rPr>
          <w:rFonts w:eastAsia="Times New Roman" w:cs="Times New Roman"/>
          <w:szCs w:val="24"/>
        </w:rPr>
        <w:t xml:space="preserve">ιεχωβάδες ίδιους με τους ορθοδόξους. Και για να το πετύχετε αυτό, τι κάνατε; Δώσατε απόλυτη εξουσία στους δεσποτάδες. Κάνατε τους δεσποτάδες απόλυτους εξουσιαστές. Τους βάλατε να κάνουν και οικοδομικές επιχειρήσεις, όπως ο Εφραίμ. Το παράδειγμα του Εφραίμ </w:t>
      </w:r>
      <w:r>
        <w:rPr>
          <w:rFonts w:eastAsia="Times New Roman" w:cs="Times New Roman"/>
          <w:szCs w:val="24"/>
        </w:rPr>
        <w:t>ακολουθείτε όλοι τώρα. Θα τους βάλετε να κάνουν οικοδομικές επιχειρήσεις για να έχουν έσοδα και να είναι απόλυτοι εξουσιαστές επί του ποιμνίου και επί του κλήρου, ειδικά επί των κληρικών.</w:t>
      </w:r>
    </w:p>
    <w:p w14:paraId="7200B51B"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Αλλά το πρόγραμμά σας όχι μόνο δεν θα ευδοκιμήσει, αλλά θα είναι και</w:t>
      </w:r>
      <w:r>
        <w:rPr>
          <w:rFonts w:eastAsia="Times New Roman" w:cs="Times New Roman"/>
          <w:szCs w:val="24"/>
        </w:rPr>
        <w:t xml:space="preserve"> η αιτία της πρόωρης πτώσης σας, των ολίγων εβδομάδων. Δεν ξέρω πόσο καιρό έχετε ακόμη. Αυτό το ξέρετε εσείς μεταξύ σας. Λέτε συνέχεια ότι οι εκλογές θα γίνουν τον Οκτώβρη του 2019. Όποτε θέλετε ας τις κάνετε είτε τον Οκτώβρη είτε τον Μάιο είτε τώρα τον Φε</w:t>
      </w:r>
      <w:r>
        <w:rPr>
          <w:rFonts w:eastAsia="Times New Roman" w:cs="Times New Roman"/>
          <w:szCs w:val="24"/>
        </w:rPr>
        <w:t xml:space="preserve">βρουάριο. Δεν μου βγάζει κανείς από το μυαλό μου, όμως, ότι μέσα στο κεφάλι του Τσίπρα υπάρχει η σκέψη να πετάξει το μπαλάκι του Σκοπιανού στον Μητσοτάκη. Δεν βγαίνει από το μυαλό μου αυτή η υποψία. </w:t>
      </w:r>
    </w:p>
    <w:p w14:paraId="7200B51C" w14:textId="77777777" w:rsidR="00412B74" w:rsidRDefault="00EE22A4">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7200B51D" w14:textId="77777777" w:rsidR="00412B74" w:rsidRDefault="00EE22A4">
      <w:pPr>
        <w:spacing w:line="600" w:lineRule="auto"/>
        <w:ind w:firstLine="720"/>
        <w:jc w:val="both"/>
        <w:rPr>
          <w:rFonts w:eastAsia="Times New Roman" w:cs="Times New Roman"/>
          <w:szCs w:val="24"/>
        </w:rPr>
      </w:pPr>
      <w:r>
        <w:rPr>
          <w:rFonts w:eastAsia="Times New Roman"/>
          <w:b/>
          <w:bCs/>
          <w:szCs w:val="24"/>
        </w:rPr>
        <w:t>ΠΡΟΕΔΡΕΥΩΝ (Αναστάσ</w:t>
      </w:r>
      <w:r>
        <w:rPr>
          <w:rFonts w:eastAsia="Times New Roman"/>
          <w:b/>
          <w:bCs/>
          <w:szCs w:val="24"/>
        </w:rPr>
        <w:t xml:space="preserve">ιος Κουράκης): </w:t>
      </w:r>
      <w:r>
        <w:rPr>
          <w:rFonts w:eastAsia="Times New Roman"/>
          <w:bCs/>
          <w:szCs w:val="24"/>
        </w:rPr>
        <w:t>Μη μιλάτε παρακαλώ!</w:t>
      </w:r>
    </w:p>
    <w:p w14:paraId="7200B51E" w14:textId="77777777" w:rsidR="00412B74" w:rsidRDefault="00EE22A4">
      <w:pPr>
        <w:spacing w:line="600" w:lineRule="auto"/>
        <w:ind w:firstLine="720"/>
        <w:jc w:val="both"/>
        <w:rPr>
          <w:rFonts w:eastAsia="Times New Roman" w:cs="Times New Roman"/>
          <w:szCs w:val="24"/>
        </w:rPr>
      </w:pPr>
      <w:r>
        <w:rPr>
          <w:rFonts w:eastAsia="Times New Roman"/>
          <w:b/>
          <w:bCs/>
          <w:szCs w:val="24"/>
        </w:rPr>
        <w:t xml:space="preserve">ΒΑΣΙΛΗΣ ΛΕΒΕΝΤΗΣ (Πρόεδρος της Ένωσης Κεντρώων): </w:t>
      </w:r>
      <w:r>
        <w:rPr>
          <w:rFonts w:eastAsia="Times New Roman" w:cs="Times New Roman"/>
          <w:szCs w:val="24"/>
        </w:rPr>
        <w:t>Πιστεύω ότι δεν θα ήταν σώφρων ο Τσίπρας να τα κάνει όλα ο ίδιος. Είναι μεγάλο το στίγμα που θα χτυπήσει το κεφάλι του και την οικογένειά του. Θεωρώ ότι έχει τη λύση να κάν</w:t>
      </w:r>
      <w:r>
        <w:rPr>
          <w:rFonts w:eastAsia="Times New Roman" w:cs="Times New Roman"/>
          <w:szCs w:val="24"/>
        </w:rPr>
        <w:t>ει εκλογές και να πετάξει το μπαλάκι στον Μητσοτάκη.</w:t>
      </w:r>
    </w:p>
    <w:p w14:paraId="7200B51F"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Ο Μητσοτάκης, δε, κάνει το εξής «έγκλημα». Λέει ότι δεν του αρέσει η γλώσσα, δεν του αρέσει η ταυτότητα για το σκοπιανό, όμως για την ονομασία δεν λέει τίποτα. Και σε αυτόν τον τόπο δεν βρίσκεται ούτε </w:t>
      </w:r>
      <w:r>
        <w:rPr>
          <w:rFonts w:eastAsia="Times New Roman" w:cs="Times New Roman"/>
          <w:szCs w:val="24"/>
        </w:rPr>
        <w:t>ένας δημοσιογράφος από τους κορυφαίους να τον ρωτήσει: «Κύριε Μητσοτάκη, πράγματι δεν σας αρέσει το ζήτημα της γλώσσας και της ταυτότητας. Εάν γίνετε πρωθυπουργός, τι ονομασία θα βγάλετε αυτό το κρατίδιο;». Δεν βρέθηκε ούτε ένας δημοσιογράφος άντρας να τον</w:t>
      </w:r>
      <w:r>
        <w:rPr>
          <w:rFonts w:eastAsia="Times New Roman" w:cs="Times New Roman"/>
          <w:szCs w:val="24"/>
        </w:rPr>
        <w:t xml:space="preserve"> ρωτήσει.</w:t>
      </w:r>
    </w:p>
    <w:p w14:paraId="7200B520" w14:textId="77777777" w:rsidR="00412B74" w:rsidRDefault="00EE22A4">
      <w:pPr>
        <w:spacing w:line="600" w:lineRule="auto"/>
        <w:ind w:firstLine="720"/>
        <w:jc w:val="center"/>
        <w:rPr>
          <w:rFonts w:eastAsia="Times New Roman" w:cs="Times New Roman"/>
          <w:szCs w:val="24"/>
        </w:rPr>
      </w:pPr>
      <w:r>
        <w:rPr>
          <w:rFonts w:eastAsia="Times New Roman" w:cs="Times New Roman"/>
          <w:szCs w:val="24"/>
        </w:rPr>
        <w:t>(Θόρυβος - διαμαρτυρίες από την πτέρυγα του ΣΥΡΙΖΑ)</w:t>
      </w:r>
    </w:p>
    <w:p w14:paraId="7200B521"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Και γυναίκα, κάνει!</w:t>
      </w:r>
    </w:p>
    <w:p w14:paraId="7200B522" w14:textId="77777777" w:rsidR="00412B74" w:rsidRDefault="00EE22A4">
      <w:pPr>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Πόσο χρόνο θέλετε ακόμη, κύριε Πρόεδρε;</w:t>
      </w:r>
    </w:p>
    <w:p w14:paraId="7200B523" w14:textId="77777777" w:rsidR="00412B74" w:rsidRDefault="00EE22A4">
      <w:pPr>
        <w:spacing w:line="600" w:lineRule="auto"/>
        <w:ind w:firstLine="720"/>
        <w:jc w:val="both"/>
        <w:rPr>
          <w:rFonts w:eastAsia="Times New Roman"/>
          <w:bCs/>
          <w:szCs w:val="24"/>
        </w:rPr>
      </w:pPr>
      <w:r w:rsidRPr="004F2F66">
        <w:rPr>
          <w:rFonts w:eastAsia="Times New Roman"/>
          <w:b/>
          <w:bCs/>
          <w:szCs w:val="24"/>
        </w:rPr>
        <w:t>ΒΑΣΙΛ</w:t>
      </w:r>
      <w:r>
        <w:rPr>
          <w:rFonts w:eastAsia="Times New Roman"/>
          <w:b/>
          <w:bCs/>
          <w:szCs w:val="24"/>
        </w:rPr>
        <w:t>Η</w:t>
      </w:r>
      <w:r w:rsidRPr="004F2F66">
        <w:rPr>
          <w:rFonts w:eastAsia="Times New Roman"/>
          <w:b/>
          <w:bCs/>
          <w:szCs w:val="24"/>
        </w:rPr>
        <w:t xml:space="preserve">Σ ΛΕΒΕΝΤΗΣ (Πρόεδρος της Ένωσης Κεντρώων): </w:t>
      </w:r>
      <w:r>
        <w:rPr>
          <w:rFonts w:eastAsia="Times New Roman"/>
          <w:bCs/>
          <w:szCs w:val="24"/>
        </w:rPr>
        <w:t>Έχω λίγα πράγματα να πω ακόμα. Έχω να μιλήσω τέσσερ</w:t>
      </w:r>
      <w:r>
        <w:rPr>
          <w:rFonts w:eastAsia="Times New Roman"/>
          <w:bCs/>
          <w:szCs w:val="24"/>
        </w:rPr>
        <w:t>ις μήνες. Είχα ξεχάσει πώς είναι η Βουλή.</w:t>
      </w:r>
    </w:p>
    <w:p w14:paraId="7200B524" w14:textId="77777777" w:rsidR="00412B74" w:rsidRDefault="00EE22A4">
      <w:pPr>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Συνεχίστε, παρακαλώ.</w:t>
      </w:r>
    </w:p>
    <w:p w14:paraId="7200B525" w14:textId="77777777" w:rsidR="00412B74" w:rsidRDefault="00EE22A4">
      <w:pPr>
        <w:spacing w:line="600" w:lineRule="auto"/>
        <w:ind w:firstLine="720"/>
        <w:jc w:val="both"/>
        <w:rPr>
          <w:rFonts w:eastAsia="Times New Roman"/>
          <w:bCs/>
          <w:szCs w:val="24"/>
        </w:rPr>
      </w:pPr>
      <w:r w:rsidRPr="004F2F66">
        <w:rPr>
          <w:rFonts w:eastAsia="Times New Roman"/>
          <w:b/>
          <w:bCs/>
          <w:szCs w:val="24"/>
        </w:rPr>
        <w:t>ΒΑΣΙΛ</w:t>
      </w:r>
      <w:r>
        <w:rPr>
          <w:rFonts w:eastAsia="Times New Roman"/>
          <w:b/>
          <w:bCs/>
          <w:szCs w:val="24"/>
        </w:rPr>
        <w:t>Η</w:t>
      </w:r>
      <w:r w:rsidRPr="004F2F66">
        <w:rPr>
          <w:rFonts w:eastAsia="Times New Roman"/>
          <w:b/>
          <w:bCs/>
          <w:szCs w:val="24"/>
        </w:rPr>
        <w:t xml:space="preserve">Σ ΛΕΒΕΝΤΗΣ (Πρόεδρος της Ένωσης Κεντρώων): </w:t>
      </w:r>
      <w:r>
        <w:rPr>
          <w:rFonts w:eastAsia="Times New Roman"/>
          <w:bCs/>
          <w:szCs w:val="24"/>
        </w:rPr>
        <w:t>Επομένως, πιστεύω ότι για τις εκλογές υπάρχουν αυτές οι τρεις εκδοχές. Μην επιμένετε, λοιπόν, στην τελευταία γ</w:t>
      </w:r>
      <w:r>
        <w:rPr>
          <w:rFonts w:eastAsia="Times New Roman"/>
          <w:bCs/>
          <w:szCs w:val="24"/>
        </w:rPr>
        <w:t>ια τον Οκτώβριο του 2019. Δεν θα πάρετε πολλούς μισθούς ακόμη. Μπορεί οι μισθοί να είναι λίγοι.</w:t>
      </w:r>
    </w:p>
    <w:p w14:paraId="7200B526" w14:textId="77777777" w:rsidR="00412B74" w:rsidRDefault="00EE22A4">
      <w:pPr>
        <w:spacing w:line="600" w:lineRule="auto"/>
        <w:ind w:firstLine="720"/>
        <w:jc w:val="both"/>
        <w:rPr>
          <w:rFonts w:eastAsia="Times New Roman"/>
          <w:bCs/>
          <w:szCs w:val="24"/>
        </w:rPr>
      </w:pPr>
      <w:r>
        <w:rPr>
          <w:rFonts w:eastAsia="Times New Roman"/>
          <w:bCs/>
          <w:szCs w:val="24"/>
        </w:rPr>
        <w:t>Εν τω μεταξύ, βγαίνουν και λένε για τα αναδρομικά -μάλλον ο κ. Βούτσης με τον κ. Μητρόπουλο- των Βουλευτών. Γιατί δεν περνάμε στον πρώτο νόμο μία τροπολογία ότι</w:t>
      </w:r>
      <w:r>
        <w:rPr>
          <w:rFonts w:eastAsia="Times New Roman"/>
          <w:bCs/>
          <w:szCs w:val="24"/>
        </w:rPr>
        <w:t xml:space="preserve"> οι Βουλευτές δεν θα μετέχουν στα αναδρομικά και δεν θα εξισώνονται με τους δικαστές;</w:t>
      </w:r>
    </w:p>
    <w:p w14:paraId="7200B527" w14:textId="77777777" w:rsidR="00412B74" w:rsidRDefault="00EE22A4">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7200B528" w14:textId="77777777" w:rsidR="00412B74" w:rsidRDefault="00EE22A4">
      <w:pPr>
        <w:spacing w:line="600" w:lineRule="auto"/>
        <w:ind w:firstLine="720"/>
        <w:rPr>
          <w:rFonts w:eastAsia="Times New Roman" w:cs="Times New Roman"/>
          <w:szCs w:val="24"/>
        </w:rPr>
      </w:pPr>
      <w:r>
        <w:rPr>
          <w:rFonts w:eastAsia="Times New Roman" w:cs="Times New Roman"/>
          <w:b/>
          <w:szCs w:val="24"/>
        </w:rPr>
        <w:t xml:space="preserve">ΠΑΝΑΓΙΩΤΑ ΚΟΖΟΜΠΟΛΗ - ΑΜΑΝΑΤΙΔΗ: </w:t>
      </w:r>
      <w:r>
        <w:rPr>
          <w:rFonts w:eastAsia="Times New Roman" w:cs="Times New Roman"/>
          <w:szCs w:val="24"/>
        </w:rPr>
        <w:t>Έχει γίνει αυτό.</w:t>
      </w:r>
    </w:p>
    <w:p w14:paraId="7200B529" w14:textId="77777777" w:rsidR="00412B74" w:rsidRDefault="00EE22A4">
      <w:pPr>
        <w:spacing w:line="600" w:lineRule="auto"/>
        <w:ind w:firstLine="720"/>
        <w:jc w:val="both"/>
        <w:rPr>
          <w:rFonts w:eastAsia="Times New Roman" w:cs="Times New Roman"/>
          <w:szCs w:val="24"/>
        </w:rPr>
      </w:pPr>
      <w:r w:rsidRPr="00BC7494">
        <w:rPr>
          <w:rFonts w:eastAsia="Times New Roman" w:cs="Times New Roman"/>
          <w:b/>
          <w:szCs w:val="24"/>
        </w:rPr>
        <w:t xml:space="preserve">ΧΡΗΣΤΟΣ ΜΑΝΤΑΣ: </w:t>
      </w:r>
      <w:r>
        <w:rPr>
          <w:rFonts w:eastAsia="Times New Roman" w:cs="Times New Roman"/>
          <w:szCs w:val="24"/>
        </w:rPr>
        <w:t>Έχει λυθεί αυτό.</w:t>
      </w:r>
    </w:p>
    <w:p w14:paraId="7200B52A" w14:textId="77777777" w:rsidR="00412B74" w:rsidRDefault="00EE22A4">
      <w:pPr>
        <w:spacing w:line="600" w:lineRule="auto"/>
        <w:ind w:firstLine="720"/>
        <w:jc w:val="both"/>
        <w:rPr>
          <w:rFonts w:eastAsia="Times New Roman" w:cs="Times New Roman"/>
          <w:szCs w:val="24"/>
        </w:rPr>
      </w:pPr>
      <w:r w:rsidRPr="004E6B75">
        <w:rPr>
          <w:rFonts w:eastAsia="Times New Roman" w:cs="Times New Roman"/>
          <w:b/>
          <w:szCs w:val="24"/>
        </w:rPr>
        <w:t>ΒΑΣΙΛΗΣ ΛΕΒΕΝΤΗΣ (Πρόεδρος της Ένωσης Κεντρώων):</w:t>
      </w:r>
      <w:r>
        <w:rPr>
          <w:rFonts w:eastAsia="Times New Roman" w:cs="Times New Roman"/>
          <w:szCs w:val="24"/>
        </w:rPr>
        <w:t xml:space="preserve"> Τ</w:t>
      </w:r>
      <w:r>
        <w:rPr>
          <w:rFonts w:eastAsia="Times New Roman" w:cs="Times New Roman"/>
          <w:szCs w:val="24"/>
        </w:rPr>
        <w:t xml:space="preserve">έλος πάντων. Έβγαιναν ένα πρωί στον Παπαδάκη ένας-ένας και έλεγαν «παραιτούμαστε». Τι θα πει ένας-ένας παραιτούμαστε; </w:t>
      </w:r>
    </w:p>
    <w:p w14:paraId="7200B52B"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Η Βουλή να παραιτηθεί από όλα. Ένας-ένας θα βγαίνει να παραιτείται από τα αναδρομικά; Είναι τρόπος αυτός συμπεριφοράς προς την κοινωνία;</w:t>
      </w:r>
    </w:p>
    <w:p w14:paraId="7200B52C" w14:textId="77777777" w:rsidR="00412B74" w:rsidRDefault="00EE22A4">
      <w:pPr>
        <w:spacing w:line="600" w:lineRule="auto"/>
        <w:ind w:firstLine="720"/>
        <w:jc w:val="both"/>
        <w:rPr>
          <w:rFonts w:eastAsia="Times New Roman" w:cs="Times New Roman"/>
          <w:szCs w:val="24"/>
        </w:rPr>
      </w:pPr>
      <w:r w:rsidRPr="004E6B75">
        <w:rPr>
          <w:rFonts w:eastAsia="Times New Roman" w:cs="Times New Roman"/>
          <w:b/>
          <w:szCs w:val="24"/>
        </w:rPr>
        <w:t>ΠΡΟΕΔΡΕΥΩΝ (Αναστάσιος Κουράκης):</w:t>
      </w:r>
      <w:r>
        <w:rPr>
          <w:rFonts w:eastAsia="Times New Roman" w:cs="Times New Roman"/>
          <w:szCs w:val="24"/>
        </w:rPr>
        <w:t xml:space="preserve"> Κύριε Πρόεδρε, ξέρετε ότι δεν υπήρξαν αναδρομικά για να παραιτηθούν Βουλευτές.</w:t>
      </w:r>
    </w:p>
    <w:p w14:paraId="7200B52D"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Επιμένουν, όμως, οι νομικοί ότι, επειδή υπάρχει εξίσωση με τους δικαστές, δυστυχώς υπάρχει δυν</w:t>
      </w:r>
      <w:r>
        <w:rPr>
          <w:rFonts w:eastAsia="Times New Roman" w:cs="Times New Roman"/>
          <w:szCs w:val="24"/>
        </w:rPr>
        <w:t>ατότητα.</w:t>
      </w:r>
    </w:p>
    <w:p w14:paraId="7200B52E"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Έχει καταργηθεί η εξίσωση από το 2009. Δεν υφίσταται εξίσωση.</w:t>
      </w:r>
    </w:p>
    <w:p w14:paraId="7200B52F"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Όλοι οι νομικοί είναι άσχετοι;</w:t>
      </w:r>
    </w:p>
    <w:p w14:paraId="7200B530"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Είναι άσχετοι όσοι επιμένουν σε αυτό.</w:t>
      </w:r>
    </w:p>
    <w:p w14:paraId="7200B531"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Για τα ιδιωτικά πανεπιστήμια η Ένωση Κεντρώων έχει την άποψη ότι δεν πρέπει να γίνουν ακόμη ιδιωτικά πανεπιστήμια γιατί θα γίνει ό,τι με την ΕΡΤ. </w:t>
      </w:r>
    </w:p>
    <w:p w14:paraId="7200B532"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Όταν ξεκίνησαν τα ιδιωτικά κανάλια τελείωσε η ΕΡΤ. Ήταν κομματική και δεν μπόρεσε να ανταγωνιστεί τα ιδιωτικά κανάλια. Αν ιδρυθεί ένα πανεπιστήμιο από πέντε εφοπλιστές στην Κρήτη θα λένε στους καθηγητές του Μετσόβιου Πολυτεχνείου «Τι μισθό παίρνεις; Παίρνε</w:t>
      </w:r>
      <w:r>
        <w:rPr>
          <w:rFonts w:eastAsia="Times New Roman" w:cs="Times New Roman"/>
          <w:szCs w:val="24"/>
        </w:rPr>
        <w:t xml:space="preserve">ις δύο χιλιάρικα; Σου δίνουμε πέντε». Θα πηγαίνουν όλοι εκεί και σε λίγο θα γίνουν τα ανώτατα ιδρύματα κάτι χειρότερο από τα παλιά ΤΕΙ. </w:t>
      </w:r>
    </w:p>
    <w:p w14:paraId="7200B533"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Να το ξεκαθαρίσουμε, πρέπει πρώτα να γίνει αποκομματικοποίηση του κράτους, να μπορούν τα κρατικά πανεπιστήμια να ανταγω</w:t>
      </w:r>
      <w:r>
        <w:rPr>
          <w:rFonts w:eastAsia="Times New Roman" w:cs="Times New Roman"/>
          <w:szCs w:val="24"/>
        </w:rPr>
        <w:t xml:space="preserve">νιστούν τα ιδιωτικά και τότε να δώσουμε το πράσινο φως. </w:t>
      </w:r>
    </w:p>
    <w:p w14:paraId="7200B534"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Το κόμμα μας, η Ένωση Κεντρώων είναι υπέρ τού να υπάρχουν ιδιωτικά πανεπιστήμια. Αν, όμως, τα δρομολογήσουμε από σήμερα, θα έχουμε την απαξίωση των κρατικών πανεπιστημίων. Έτσι όπως είναι σήμερα τα κ</w:t>
      </w:r>
      <w:r>
        <w:rPr>
          <w:rFonts w:eastAsia="Times New Roman" w:cs="Times New Roman"/>
          <w:szCs w:val="24"/>
        </w:rPr>
        <w:t xml:space="preserve">ρατικά πανεπιστήμια δεν θα μπορέσουν να τα ανταγωνιστούν. Με αυτούς μέσα τους «Ρουβίκωνες», τις κομματικοποιήσεις και όλα αυτά τα αίσχη που γίνονται μέσα στα πανεπιστήμια δεν θα είναι σε θέση τα κρατικά πανεπιστήμια να ανταγωνιστούν τους ιδιώτες. </w:t>
      </w:r>
    </w:p>
    <w:p w14:paraId="7200B535"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Εν τω με</w:t>
      </w:r>
      <w:r>
        <w:rPr>
          <w:rFonts w:eastAsia="Times New Roman" w:cs="Times New Roman"/>
          <w:szCs w:val="24"/>
        </w:rPr>
        <w:t>ταξύ ξεχνάει ο κ. Μητσοτάκης, που επιμένει στα ιδιωτικά πανεπιστήμια, ότι θα θέλει και 15.000 ευρώ τον χρόνο για δίδακτρα το κάθε παιδί. Θα θέλει και να πηγαίνει να νοικιάσει, γιατί το πανεπιστήμιο δεν θα γίνει δίπλα στο σπίτι του. Πάλι θα υπάρχει πρόβλημα</w:t>
      </w:r>
      <w:r>
        <w:rPr>
          <w:rFonts w:eastAsia="Times New Roman" w:cs="Times New Roman"/>
          <w:szCs w:val="24"/>
        </w:rPr>
        <w:t xml:space="preserve"> ότι από την Δράμα θα μπαίνει στην Κρήτη, θα θέλει ενοίκιο, θα θέλει βιβλία. Στα ιδιωτικά πανεπιστήμια πληρώνονται όλα. </w:t>
      </w:r>
    </w:p>
    <w:p w14:paraId="7200B536"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Βέβαια, δεν θα μπορέσουμε επί μακρόν να κρατήσουμε τη χώρα χωρίς ιδιωτικά πανεπιστήμια, γιατί πιέζει η Ευρώπη και πιέζει η πραγματικότη</w:t>
      </w:r>
      <w:r>
        <w:rPr>
          <w:rFonts w:eastAsia="Times New Roman" w:cs="Times New Roman"/>
          <w:szCs w:val="24"/>
        </w:rPr>
        <w:t xml:space="preserve">τα, για να εξηγούμεθα. Δεν μπορεί επ’ άπειρον η χώρα συνταγματικά να αρνείται την ίδρυση των ιδιωτικών πανεπιστημίων. Πρέπει, λοιπόν, επειγόντως να δρομολογηθεί αποκομματικοποίηση του κράτους. Γι’ αυτό μην εξαγγέλλετε διορισμούς. </w:t>
      </w:r>
    </w:p>
    <w:p w14:paraId="7200B537"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Βιαστήκατε στη θέση των κ</w:t>
      </w:r>
      <w:r>
        <w:rPr>
          <w:rFonts w:eastAsia="Times New Roman" w:cs="Times New Roman"/>
          <w:szCs w:val="24"/>
        </w:rPr>
        <w:t>ληρικών να πάρετε άλλους και λέτε το 1 προς 5 έγινε 1 προς 1 και δώσ’ του και του χρόνου άλλους οκτώμισι. Δηλαδή θέλετε να «ξηλωθεί το πουλόβερ». Αυτή είναι καθαρή παράνοια. Αυτή η εμμονή του ΣΥΡΙΖΑ σε δημοσίους υπαλλήλους είναι παράνοια. Υπάρχουν ελλείψει</w:t>
      </w:r>
      <w:r>
        <w:rPr>
          <w:rFonts w:eastAsia="Times New Roman" w:cs="Times New Roman"/>
          <w:szCs w:val="24"/>
        </w:rPr>
        <w:t>ς εις το δημόσιο, αλλά υπάρχουν στο δημόσιο και πολλές αργομισθίες, υπάρχουν και πολλοί που πληρώνονται χωρίς να κάνουν τίποτα. Τους έχουμε βρει; Έχουμε κάνει τις σωστές μετατάξεις; Έχουμε αφαιρέσει το «λίπος» της αργομισθίας; Όχι. Άρα πώς βιάζεστε να διορ</w:t>
      </w:r>
      <w:r>
        <w:rPr>
          <w:rFonts w:eastAsia="Times New Roman" w:cs="Times New Roman"/>
          <w:szCs w:val="24"/>
        </w:rPr>
        <w:t>ίσετε άλλους; Αυτό είναι το μείζον; Αυτό είναι που σας λείπει; Αυτό λείπει από τη χώρα;</w:t>
      </w:r>
    </w:p>
    <w:p w14:paraId="7200B538" w14:textId="77777777" w:rsidR="00412B74" w:rsidRDefault="00EE22A4">
      <w:pPr>
        <w:spacing w:after="0" w:line="600" w:lineRule="auto"/>
        <w:ind w:firstLine="720"/>
        <w:jc w:val="both"/>
        <w:rPr>
          <w:rFonts w:eastAsia="Times New Roman" w:cs="Times New Roman"/>
          <w:szCs w:val="24"/>
        </w:rPr>
      </w:pPr>
      <w:r>
        <w:rPr>
          <w:rFonts w:eastAsia="Times New Roman" w:cs="Times New Roman"/>
          <w:szCs w:val="24"/>
        </w:rPr>
        <w:t xml:space="preserve">Ήθελα να πω και κάτι άλλο για την ποινικοποίηση του ρουσφετιού. Ακούστε κάτι, πάντα έλεγα ότι τα ρουσφέτια πρέπει να ποινικοποιηθούν. Να μην μπορεί ο κάθε Βουλευτής να </w:t>
      </w:r>
      <w:r>
        <w:rPr>
          <w:rFonts w:eastAsia="Times New Roman" w:cs="Times New Roman"/>
          <w:szCs w:val="24"/>
        </w:rPr>
        <w:t>στέλνει πίνακες σε φίλους του Υπουργούς «διόρισε αυτούς, διόρισε τους άλλους». Αφού υπάρχει ΑΣΕΠ ποιο είναι το νόημα τού να μεσολαβούν οι Βουλευτές ή τα κόμματα για φιλίες και για φίλους; Τελεία και παύλα. Να βάλουμε στο Σύνταγμα ότι αν βρεθεί ραβασάκι Βου</w:t>
      </w:r>
      <w:r>
        <w:rPr>
          <w:rFonts w:eastAsia="Times New Roman" w:cs="Times New Roman"/>
          <w:szCs w:val="24"/>
        </w:rPr>
        <w:t>λευτή που ζητάει μέσον ή ρουσφέτι να χάνει την έδρα του. Όπως, επίσης, πρέπει να χάνει την έδρα του και ένας Βουλευτής που έχει βγει με ένα κόμμα και αλλάζει κόμμα, γιατί έχει γενικευτεί τώρα τελευταία και έχει γίνει σαν το ποδόσφαιρο να αλλάζουν κόμματα ο</w:t>
      </w:r>
      <w:r>
        <w:rPr>
          <w:rFonts w:eastAsia="Times New Roman" w:cs="Times New Roman"/>
          <w:szCs w:val="24"/>
        </w:rPr>
        <w:t>ι διάφοροι. Και ευθύνη δεν έχουν μόνο οι Βουλευτές που φεύγουν από τα κόμματα, ευθύνη έχουν και αυτοί που τους δέχονται τους Βουλευτές αυτούς και συντείνουν στην ποδοσφαιροποίηση της πολιτικής.</w:t>
      </w:r>
    </w:p>
    <w:p w14:paraId="7200B539"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Ένα άλλο σημαντικό, που το έχει κάνει η Γερμανία, είναι όταν βγαίνει ένα ομόλογο να περνάει από τη Βουλή. Εκδίδει η χώρα ένα ομόλογο, όχι ο Υπουργός να κάνει του κεφαλιού του, αλλά να έρχεται προς ψήφιση στην Εθνική Αντιπροσωπεία το ομόλογο. Έτσι είναι. Στ</w:t>
      </w:r>
      <w:r>
        <w:rPr>
          <w:rFonts w:eastAsia="Times New Roman" w:cs="Times New Roman"/>
          <w:szCs w:val="24"/>
        </w:rPr>
        <w:t xml:space="preserve">η Γερμανία όταν υπερβεί το έλλειμμα το 3% παραπέμπεται στη δικαιοσύνη ο Καγκελάριος. Το ξέρετε; Στην Ελλάδα έχει παραπεμφθεί κανείς για το θέμα αυτό, ότι εκθέτει τη χώρα σε μεγάλα ελλείμματα; </w:t>
      </w:r>
    </w:p>
    <w:p w14:paraId="7200B53A"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Όταν εκδίδονται ομόλογα τα οποία χρεώνουν τη χώρα με ελλείμματα</w:t>
      </w:r>
      <w:r>
        <w:rPr>
          <w:rFonts w:eastAsia="Times New Roman" w:cs="Times New Roman"/>
          <w:szCs w:val="24"/>
        </w:rPr>
        <w:t xml:space="preserve"> και μπορεί αύριο να συντείνουν στην πτώχευση, πρέπει η Εθνική Αντιπροσωπεία να παίρνει την ευθύνη έκδοσης ενός ομολόγου, όχι απλά ο Υπουργός. Πρέπει και αυτό να μπει στο Σύνταγμα. Με βαριά τιμωρία του Πρωθυπουργού ή των Υπουργών εάν εκδίδουν στη ζούλα ομό</w:t>
      </w:r>
      <w:r>
        <w:rPr>
          <w:rFonts w:eastAsia="Times New Roman" w:cs="Times New Roman"/>
          <w:szCs w:val="24"/>
        </w:rPr>
        <w:t xml:space="preserve">λογα. </w:t>
      </w:r>
    </w:p>
    <w:p w14:paraId="7200B53B"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Ένα άλλο που είχαμε ζητήσει για τις δημοσκοπήσεις ήταν να ιδρυθεί ανεξάρτητη αρχή. Το είχα πει και στον κ. Τσίπρα περίπου τέσσερις φορές, τις έχω σημειώσει. «Ναι, θα ιδρύσουμε ανεξάρτητη αρχή». </w:t>
      </w:r>
    </w:p>
    <w:p w14:paraId="7200B53C"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Δεν θέλω να ελέγξουμε τις εταιρείες δημοσκοπήσεων. Απλ</w:t>
      </w:r>
      <w:r>
        <w:rPr>
          <w:rFonts w:eastAsia="Times New Roman" w:cs="Times New Roman"/>
          <w:szCs w:val="24"/>
        </w:rPr>
        <w:t xml:space="preserve">ά τι θέλω; Πριν γράψει η «ΚΑΘΗΜΕΡΙΝΗ» ότι η δημοσκόπηση έχει τα εξής αποτελέσματα, να επιμελείται ανεξάρτητη αρχή επί σαράντα οχτώ ώρες, να βλέπει τα ευρήματα των μετρήσεων, να κρίνει την εντιμότητα της δημοσκόπησης και μετά να μπορεί η κάθε «ΚΑΘΗΜΕΡΙΝΗ», </w:t>
      </w:r>
      <w:r>
        <w:rPr>
          <w:rFonts w:eastAsia="Times New Roman" w:cs="Times New Roman"/>
          <w:szCs w:val="24"/>
        </w:rPr>
        <w:t xml:space="preserve">η κάθε «ΕΛΕΥΘΕΡΟΤΥΠΙΑ», δεν ξέρω ποιες είναι οι εφημερίδες, να ανακοινώνουν το αποτέλεσμα. </w:t>
      </w:r>
    </w:p>
    <w:p w14:paraId="7200B53D"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Είχε πει ναι, αλλά τι γίνεται σήμερα; Ο μεν Μητσοτάκης κάνει δικές του δημοσκοπήσεις στις οποίες εμφανίζεται πάντα πεντακομματική η Βουλή για να είναι η Ένωση Κεντρ</w:t>
      </w:r>
      <w:r>
        <w:rPr>
          <w:rFonts w:eastAsia="Times New Roman" w:cs="Times New Roman"/>
          <w:szCs w:val="24"/>
        </w:rPr>
        <w:t>ώων έξω και δείχνει μόνο την πρόθεση, ενώ με αναγωγή πιάνει 4% η Ένωση Κεντρώων, ο δε Τσίπρας κάνει δικές του δημοσκοπήσεις με την «ΑΥΓΗ» που είναι μόνο τρεις - τέσσερις μονάδες η διαφορά μεταξύ Νέας Δημοκρατίας και ΣΥΡΙΖΑ.</w:t>
      </w:r>
    </w:p>
    <w:p w14:paraId="7200B53E"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Ιδού η αξιοπιστία! Ο μεν Μητσοτά</w:t>
      </w:r>
      <w:r>
        <w:rPr>
          <w:rFonts w:eastAsia="Times New Roman" w:cs="Times New Roman"/>
          <w:szCs w:val="24"/>
        </w:rPr>
        <w:t>κης προσπαθεί να παρασύρει τον κόσμο ότι θα είναι πεντακομματική η επόμενη Βουλή, αλλά κακώς το ονειρεύεται, διότι θα προσγειωθεί ανώμαλα τη νύχτα των εκλογών, η Ένωση Κεντρώων δεν θα του κάνει τη χάρη, ο δε Τσίπρας βγάζει δημοσκοπήσεις στην «ΑΥΓΗ» ότι είν</w:t>
      </w:r>
      <w:r>
        <w:rPr>
          <w:rFonts w:eastAsia="Times New Roman" w:cs="Times New Roman"/>
          <w:szCs w:val="24"/>
        </w:rPr>
        <w:t xml:space="preserve">αι μόνο τρεις μονάδες η διαφορά και άρα, με λίγους διορισμούς και με λίγα ρουσφετάκια μπορούμε να το καλύψουμε. </w:t>
      </w:r>
    </w:p>
    <w:p w14:paraId="7200B53F" w14:textId="77777777" w:rsidR="00412B74" w:rsidRDefault="00EE22A4">
      <w:pPr>
        <w:spacing w:line="600" w:lineRule="auto"/>
        <w:ind w:firstLine="720"/>
        <w:jc w:val="both"/>
        <w:rPr>
          <w:rFonts w:eastAsia="Times New Roman" w:cs="Times New Roman"/>
          <w:szCs w:val="24"/>
        </w:rPr>
      </w:pPr>
      <w:r w:rsidRPr="00F26EFE">
        <w:rPr>
          <w:rFonts w:eastAsia="Times New Roman" w:cs="Times New Roman"/>
          <w:b/>
          <w:szCs w:val="24"/>
        </w:rPr>
        <w:t>ΠΡΟΕΔΡΕΥΩΝ (Αναστάσιος Κουράκης):</w:t>
      </w:r>
      <w:r w:rsidRPr="00F26EFE">
        <w:rPr>
          <w:rFonts w:eastAsia="Times New Roman" w:cs="Times New Roman"/>
          <w:szCs w:val="24"/>
        </w:rPr>
        <w:t xml:space="preserve"> </w:t>
      </w:r>
      <w:r>
        <w:rPr>
          <w:rFonts w:eastAsia="Times New Roman" w:cs="Times New Roman"/>
          <w:szCs w:val="24"/>
        </w:rPr>
        <w:t xml:space="preserve">Κύριε Πρόεδρε, έχετε φτάσει στα τριάντα λεπτά. Εάν έχετε την καλοσύνη, σας παρακαλώ να ολοκληρώσετε. </w:t>
      </w:r>
    </w:p>
    <w:p w14:paraId="7200B540" w14:textId="77777777" w:rsidR="00412B74" w:rsidRDefault="00EE22A4">
      <w:pPr>
        <w:spacing w:line="600" w:lineRule="auto"/>
        <w:ind w:firstLine="720"/>
        <w:jc w:val="both"/>
        <w:rPr>
          <w:rFonts w:eastAsia="Times New Roman"/>
          <w:bCs/>
        </w:rPr>
      </w:pPr>
      <w:r>
        <w:rPr>
          <w:rFonts w:eastAsia="Times New Roman"/>
          <w:b/>
          <w:bCs/>
        </w:rPr>
        <w:t>ΒΑΣΙΛΗ</w:t>
      </w:r>
      <w:r w:rsidRPr="008C08F4">
        <w:rPr>
          <w:rFonts w:eastAsia="Times New Roman"/>
          <w:b/>
          <w:bCs/>
        </w:rPr>
        <w:t>Σ</w:t>
      </w:r>
      <w:r w:rsidRPr="008C08F4">
        <w:rPr>
          <w:rFonts w:eastAsia="Times New Roman"/>
          <w:b/>
          <w:bCs/>
        </w:rPr>
        <w:t xml:space="preserve"> ΛΕΒΕΝΤΗΣ (Πρόεδρος της Ένωσης Κεντρώων): </w:t>
      </w:r>
      <w:r>
        <w:rPr>
          <w:rFonts w:eastAsia="Times New Roman"/>
          <w:bCs/>
        </w:rPr>
        <w:t>Ένα άλλο ζήτημα είναι ότι έχουν κάνει το Συμβούλιο Πολιτικών Αρχηγών…</w:t>
      </w:r>
    </w:p>
    <w:p w14:paraId="7200B541" w14:textId="77777777" w:rsidR="00412B74" w:rsidRDefault="00EE22A4">
      <w:pPr>
        <w:spacing w:line="600" w:lineRule="auto"/>
        <w:ind w:firstLine="720"/>
        <w:jc w:val="center"/>
        <w:rPr>
          <w:rFonts w:eastAsia="Times New Roman"/>
          <w:bCs/>
        </w:rPr>
      </w:pPr>
      <w:r w:rsidRPr="00115525">
        <w:rPr>
          <w:rFonts w:eastAsia="Times New Roman"/>
          <w:bCs/>
        </w:rPr>
        <w:t>(Θόρυβος στην Αίθουσα)</w:t>
      </w:r>
    </w:p>
    <w:p w14:paraId="7200B542" w14:textId="77777777" w:rsidR="00412B74" w:rsidRDefault="00EE22A4">
      <w:pPr>
        <w:spacing w:line="600" w:lineRule="auto"/>
        <w:ind w:firstLine="720"/>
        <w:jc w:val="both"/>
        <w:rPr>
          <w:rFonts w:eastAsia="Times New Roman"/>
          <w:bCs/>
        </w:rPr>
      </w:pPr>
      <w:r>
        <w:rPr>
          <w:rFonts w:eastAsia="Times New Roman"/>
          <w:bCs/>
        </w:rPr>
        <w:t xml:space="preserve">Βλέπω ότι δυσανασχετούν κάποιοι. Το ξέρω, όταν ακούτε πράγματα τα οποία σας κάθονται στο ρουθούνι, δυσανασχετείτε. </w:t>
      </w:r>
    </w:p>
    <w:p w14:paraId="7200B543" w14:textId="77777777" w:rsidR="00412B74" w:rsidRDefault="00EE22A4">
      <w:pPr>
        <w:spacing w:line="600" w:lineRule="auto"/>
        <w:ind w:firstLine="720"/>
        <w:jc w:val="both"/>
        <w:rPr>
          <w:rFonts w:eastAsia="Times New Roman"/>
          <w:bCs/>
        </w:rPr>
      </w:pPr>
      <w:r w:rsidRPr="00C06921">
        <w:rPr>
          <w:rFonts w:eastAsia="Times New Roman"/>
          <w:b/>
          <w:bCs/>
        </w:rPr>
        <w:t>ΠΡΟΕΔ</w:t>
      </w:r>
      <w:r w:rsidRPr="00C06921">
        <w:rPr>
          <w:rFonts w:eastAsia="Times New Roman"/>
          <w:b/>
          <w:bCs/>
        </w:rPr>
        <w:t>ΡΕΥΩΝ (Αναστάσιος Κουράκης):</w:t>
      </w:r>
      <w:r w:rsidRPr="00C06921">
        <w:rPr>
          <w:rFonts w:eastAsia="Times New Roman"/>
          <w:bCs/>
        </w:rPr>
        <w:t xml:space="preserve"> </w:t>
      </w:r>
      <w:r>
        <w:rPr>
          <w:rFonts w:eastAsia="Times New Roman"/>
          <w:bCs/>
        </w:rPr>
        <w:t>Έχετε υπερβεί τον χρόνο, κύριε Πρόεδρε.</w:t>
      </w:r>
    </w:p>
    <w:p w14:paraId="7200B544" w14:textId="77777777" w:rsidR="00412B74" w:rsidRDefault="00EE22A4">
      <w:pPr>
        <w:spacing w:line="600" w:lineRule="auto"/>
        <w:ind w:firstLine="720"/>
        <w:jc w:val="both"/>
        <w:rPr>
          <w:rFonts w:eastAsia="Times New Roman"/>
          <w:bCs/>
        </w:rPr>
      </w:pPr>
      <w:r>
        <w:rPr>
          <w:rFonts w:eastAsia="Times New Roman"/>
          <w:b/>
          <w:bCs/>
        </w:rPr>
        <w:t>ΒΑΣΙΛΗ</w:t>
      </w:r>
      <w:r w:rsidRPr="008C08F4">
        <w:rPr>
          <w:rFonts w:eastAsia="Times New Roman"/>
          <w:b/>
          <w:bCs/>
        </w:rPr>
        <w:t>Σ ΛΕΒΕΝΤΗΣ (Πρόεδρος της Ένωσης Κεντρώων):</w:t>
      </w:r>
      <w:r>
        <w:rPr>
          <w:rFonts w:eastAsia="Times New Roman"/>
          <w:b/>
          <w:bCs/>
        </w:rPr>
        <w:t xml:space="preserve"> </w:t>
      </w:r>
      <w:r>
        <w:rPr>
          <w:rFonts w:eastAsia="Times New Roman"/>
          <w:bCs/>
        </w:rPr>
        <w:t>Το Συμβούλιο Πολιτικών Αρχηγών και για το σκοπιανό και για την εκκλησία όσες φορές το ζητάω από τον Πρόεδρο της Δημοκρατίας λέει ότι με τη</w:t>
      </w:r>
      <w:r>
        <w:rPr>
          <w:rFonts w:eastAsia="Times New Roman"/>
          <w:bCs/>
        </w:rPr>
        <w:t xml:space="preserve">ν τελευταία τροποποίηση του Συντάγματος είναι προνόμια του Πρωθυπουργού. </w:t>
      </w:r>
    </w:p>
    <w:p w14:paraId="7200B545" w14:textId="77777777" w:rsidR="00412B74" w:rsidRDefault="00EE22A4">
      <w:pPr>
        <w:spacing w:line="600" w:lineRule="auto"/>
        <w:ind w:firstLine="720"/>
        <w:jc w:val="both"/>
        <w:rPr>
          <w:rFonts w:eastAsia="Times New Roman"/>
          <w:bCs/>
        </w:rPr>
      </w:pPr>
      <w:r>
        <w:rPr>
          <w:rFonts w:eastAsia="Times New Roman"/>
          <w:bCs/>
        </w:rPr>
        <w:t>Για να γίνει δημοψήφισμα, το κάνει ο Πρωθυπουργός μόνος του. Για να γίνει Συμβούλιο Αρχηγών, δεν μπορεί ο Παυλόπουλος, πρέπει ο Πρωθυπουργός. Άρα τον Πρόεδρο τι τον πληρώνουμε; Για ν</w:t>
      </w:r>
      <w:r>
        <w:rPr>
          <w:rFonts w:eastAsia="Times New Roman"/>
          <w:bCs/>
        </w:rPr>
        <w:t>α κόβει κορδέλες; Δεν το καταλαβαίνω. Αφού Συμβούλιο Αρχηγών δεν μπορεί να συγκαλέσει. Δημοψήφισμα, και 2 εκατομμύρια και 3 εκατομμύρια υπογραφές να έχεις, έτσι όπως είναι σήμερα τα πράγματα δεν μπορείς να κάνεις. Ο Χριστόδουλος θυμάστε πόσες μάζεψε. Στα σ</w:t>
      </w:r>
      <w:r>
        <w:rPr>
          <w:rFonts w:eastAsia="Times New Roman"/>
          <w:bCs/>
        </w:rPr>
        <w:t xml:space="preserve">κουπίδια πετάχτηκαν. Δυστυχώς, δεν είχε αποτέλεσμα. Είναι δημοκρατία αυτή την οποία υπηρετούμε; </w:t>
      </w:r>
    </w:p>
    <w:p w14:paraId="7200B546" w14:textId="77777777" w:rsidR="00412B74" w:rsidRDefault="00EE22A4">
      <w:pPr>
        <w:spacing w:line="600" w:lineRule="auto"/>
        <w:ind w:firstLine="720"/>
        <w:jc w:val="center"/>
        <w:rPr>
          <w:rFonts w:eastAsia="Times New Roman"/>
          <w:bCs/>
        </w:rPr>
      </w:pPr>
      <w:r>
        <w:rPr>
          <w:rFonts w:eastAsia="Times New Roman"/>
          <w:bCs/>
        </w:rPr>
        <w:t>(Θόρυβος στην Αίθουσα)</w:t>
      </w:r>
    </w:p>
    <w:p w14:paraId="7200B547" w14:textId="77777777" w:rsidR="00412B74" w:rsidRDefault="00EE22A4">
      <w:pPr>
        <w:spacing w:line="600" w:lineRule="auto"/>
        <w:ind w:firstLine="720"/>
        <w:jc w:val="both"/>
        <w:rPr>
          <w:rFonts w:eastAsia="Times New Roman"/>
          <w:bCs/>
        </w:rPr>
      </w:pPr>
      <w:r>
        <w:rPr>
          <w:rFonts w:eastAsia="Times New Roman"/>
          <w:bCs/>
        </w:rPr>
        <w:t>Λένε ότι είναι δημοκρατία, επειδή βολεύει σήμερα. Όταν φύγετε από την εξουσία να δω τι δημοκρατία θα υποστείτε. Τότε να δω πόσο θα σας α</w:t>
      </w:r>
      <w:r>
        <w:rPr>
          <w:rFonts w:eastAsia="Times New Roman"/>
          <w:bCs/>
        </w:rPr>
        <w:t xml:space="preserve">ρέσει η δημοκρατία. </w:t>
      </w:r>
    </w:p>
    <w:p w14:paraId="7200B548" w14:textId="77777777" w:rsidR="00412B74" w:rsidRDefault="00EE22A4">
      <w:pPr>
        <w:spacing w:line="600" w:lineRule="auto"/>
        <w:ind w:firstLine="720"/>
        <w:jc w:val="both"/>
        <w:rPr>
          <w:rFonts w:eastAsia="Times New Roman"/>
          <w:bCs/>
        </w:rPr>
      </w:pPr>
      <w:r>
        <w:rPr>
          <w:rFonts w:eastAsia="Times New Roman"/>
          <w:bCs/>
        </w:rPr>
        <w:t>Κυρίες και κύριοι, ακούστε κάτι: Έχω ξαναπεί ότι τις ομιλίες εδώ ως Αρχηγός της Ένωσης Κεντρώων τις κάνω για την κοινωνία. Γιατί δυσανασχετούν; Γιατί η Νέα Δημοκρατία θέλει να πω «μπράβο, προχωράτε, ράψτε κουστούμια Υπουργών», οι  δε σ</w:t>
      </w:r>
      <w:r>
        <w:rPr>
          <w:rFonts w:eastAsia="Times New Roman"/>
          <w:bCs/>
        </w:rPr>
        <w:t xml:space="preserve">υριζαίοι θέλουν να μείνουν εκατό χρόνια να κυβερνούν. </w:t>
      </w:r>
    </w:p>
    <w:p w14:paraId="7200B549"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Όχι, κύριοι! Και των δυο σας την τιμωρία θα την αναλάβει ο λαός στις εκλογές που έρχονται. </w:t>
      </w:r>
    </w:p>
    <w:p w14:paraId="7200B54A" w14:textId="77777777" w:rsidR="00412B74" w:rsidRDefault="00EE22A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7200B54B" w14:textId="77777777" w:rsidR="00412B74" w:rsidRDefault="00EE22A4">
      <w:pPr>
        <w:spacing w:line="600" w:lineRule="auto"/>
        <w:ind w:firstLine="720"/>
        <w:jc w:val="both"/>
        <w:rPr>
          <w:rFonts w:eastAsia="Times New Roman"/>
          <w:szCs w:val="24"/>
        </w:rPr>
      </w:pPr>
      <w:r w:rsidRPr="00B25A25">
        <w:rPr>
          <w:rFonts w:eastAsia="Times New Roman"/>
          <w:b/>
          <w:szCs w:val="24"/>
        </w:rPr>
        <w:t xml:space="preserve">ΠΡΟΔΡΕΥΩΝ (Αναστάσιος Κουράκης): </w:t>
      </w:r>
      <w:r>
        <w:rPr>
          <w:rFonts w:eastAsia="Times New Roman"/>
          <w:szCs w:val="24"/>
        </w:rPr>
        <w:t xml:space="preserve">Τη συνεδρίαση θα </w:t>
      </w:r>
      <w:r>
        <w:rPr>
          <w:rFonts w:eastAsia="Times New Roman"/>
          <w:szCs w:val="24"/>
        </w:rPr>
        <w:t xml:space="preserve">κλείσει ο Υπουργός Δικαιοσύνης κ. Μιχάλης Καλογήρου. </w:t>
      </w:r>
    </w:p>
    <w:p w14:paraId="7200B54C" w14:textId="77777777" w:rsidR="00412B74" w:rsidRDefault="00EE22A4">
      <w:pPr>
        <w:spacing w:line="600" w:lineRule="auto"/>
        <w:ind w:firstLine="720"/>
        <w:jc w:val="both"/>
        <w:rPr>
          <w:rFonts w:eastAsia="Times New Roman"/>
          <w:szCs w:val="24"/>
        </w:rPr>
      </w:pPr>
      <w:r>
        <w:rPr>
          <w:rFonts w:eastAsia="Times New Roman"/>
          <w:szCs w:val="24"/>
        </w:rPr>
        <w:t xml:space="preserve">Κύριε Υπουργέ, έχετε τον λόγο για είκοσι λεπτά. </w:t>
      </w:r>
    </w:p>
    <w:p w14:paraId="7200B54D" w14:textId="77777777" w:rsidR="00412B74" w:rsidRDefault="00EE22A4">
      <w:pPr>
        <w:spacing w:line="600" w:lineRule="auto"/>
        <w:ind w:firstLine="720"/>
        <w:jc w:val="both"/>
        <w:rPr>
          <w:rFonts w:eastAsia="Times New Roman"/>
          <w:szCs w:val="24"/>
        </w:rPr>
      </w:pPr>
      <w:r w:rsidRPr="00CF66A5">
        <w:rPr>
          <w:rFonts w:eastAsia="Times New Roman"/>
          <w:b/>
          <w:szCs w:val="24"/>
        </w:rPr>
        <w:t>ΜΙΧΑΗΛ ΚΑΛΟΓΗΡΟΥ (Υπουργός Δικαιοσύνης, Διαφάνειας και Ανθρωπίνων Δικαιωμάτων):</w:t>
      </w:r>
      <w:r>
        <w:rPr>
          <w:rFonts w:eastAsia="Times New Roman"/>
          <w:szCs w:val="24"/>
        </w:rPr>
        <w:t xml:space="preserve"> Ευχαριστώ, κύριε Πρόεδρε. </w:t>
      </w:r>
    </w:p>
    <w:p w14:paraId="7200B54E" w14:textId="77777777" w:rsidR="00412B74" w:rsidRDefault="00EE22A4">
      <w:pPr>
        <w:spacing w:line="600" w:lineRule="auto"/>
        <w:ind w:firstLine="720"/>
        <w:jc w:val="both"/>
        <w:rPr>
          <w:rFonts w:eastAsia="Times New Roman"/>
          <w:szCs w:val="24"/>
        </w:rPr>
      </w:pPr>
      <w:r>
        <w:rPr>
          <w:rFonts w:eastAsia="Times New Roman"/>
          <w:szCs w:val="24"/>
        </w:rPr>
        <w:t>Επιτρέψτε μου έναν αστεϊσμό, με αφορμή μία από</w:t>
      </w:r>
      <w:r>
        <w:rPr>
          <w:rFonts w:eastAsia="Times New Roman"/>
          <w:szCs w:val="24"/>
        </w:rPr>
        <w:t xml:space="preserve"> τις προτάσεις που ακούσαμε από τον κ. Λεβέντη. Φαίνεται</w:t>
      </w:r>
      <w:r w:rsidRPr="00CF66A5">
        <w:rPr>
          <w:rFonts w:eastAsia="Times New Roman"/>
          <w:szCs w:val="24"/>
        </w:rPr>
        <w:t>,</w:t>
      </w:r>
      <w:r>
        <w:rPr>
          <w:rFonts w:eastAsia="Times New Roman"/>
          <w:szCs w:val="24"/>
        </w:rPr>
        <w:t xml:space="preserve"> πάντως</w:t>
      </w:r>
      <w:r w:rsidRPr="00CF66A5">
        <w:rPr>
          <w:rFonts w:eastAsia="Times New Roman"/>
          <w:szCs w:val="24"/>
        </w:rPr>
        <w:t>,</w:t>
      </w:r>
      <w:r>
        <w:rPr>
          <w:rFonts w:eastAsia="Times New Roman"/>
          <w:szCs w:val="24"/>
        </w:rPr>
        <w:t xml:space="preserve"> κύριε Υπουργέ των Οικονομικών</w:t>
      </w:r>
      <w:r w:rsidRPr="00CF66A5">
        <w:rPr>
          <w:rFonts w:eastAsia="Times New Roman"/>
          <w:szCs w:val="24"/>
        </w:rPr>
        <w:t>,</w:t>
      </w:r>
      <w:r>
        <w:rPr>
          <w:rFonts w:eastAsia="Times New Roman"/>
          <w:szCs w:val="24"/>
        </w:rPr>
        <w:t xml:space="preserve"> ότι μάλλον δεν κινδυνεύετε από αυτή την ποινικοποίηση του ομολόγου προς το παρόν.   </w:t>
      </w:r>
    </w:p>
    <w:p w14:paraId="7200B54F" w14:textId="77777777" w:rsidR="00412B74" w:rsidRDefault="00EE22A4">
      <w:pPr>
        <w:spacing w:line="600" w:lineRule="auto"/>
        <w:ind w:firstLine="720"/>
        <w:jc w:val="both"/>
        <w:rPr>
          <w:rFonts w:eastAsia="Times New Roman"/>
          <w:szCs w:val="24"/>
        </w:rPr>
      </w:pPr>
      <w:r>
        <w:rPr>
          <w:rFonts w:eastAsia="Times New Roman"/>
          <w:szCs w:val="24"/>
        </w:rPr>
        <w:t xml:space="preserve">Πάμε, λοιπόν, τώρα στη σημερινή μας συζήτηση, ξεκινώντας από πραγματικά περιστατικά, δεδομένα, αντικειμενικά στοιχεία. </w:t>
      </w:r>
    </w:p>
    <w:p w14:paraId="7200B550" w14:textId="77777777" w:rsidR="00412B74" w:rsidRDefault="00EE22A4">
      <w:pPr>
        <w:spacing w:line="600" w:lineRule="auto"/>
        <w:ind w:firstLine="720"/>
        <w:jc w:val="both"/>
        <w:rPr>
          <w:rFonts w:eastAsia="Times New Roman"/>
          <w:szCs w:val="24"/>
        </w:rPr>
      </w:pPr>
      <w:r>
        <w:rPr>
          <w:rFonts w:eastAsia="Times New Roman"/>
          <w:szCs w:val="24"/>
        </w:rPr>
        <w:t>Πρώτο αντικειμενικό στοιχείο: Από τον Αύγουστο του 2018 έχει ολοκληρωθεί το Πρόγραμμα Δημοσιονομικής Προσαρμογής. Και πριν, αλλά και μετ</w:t>
      </w:r>
      <w:r>
        <w:rPr>
          <w:rFonts w:eastAsia="Times New Roman"/>
          <w:szCs w:val="24"/>
        </w:rPr>
        <w:t>ά τον Αύγουστο του 2018, η Κυβέρνηση αυτή προσπαθεί να επουλώσει τις πληγές στο σώμα της κοινωνικής πλειοψηφίας. Προσπαθεί να θωρακίσει θεσμικά το κράτος. Προσπαθεί να ολοκληρώσει μεταρρυθμίσεις, πάντα προς όφελος της κοινωνικής πλειοψηφίας.</w:t>
      </w:r>
    </w:p>
    <w:p w14:paraId="7200B551" w14:textId="77777777" w:rsidR="00412B74" w:rsidRDefault="00EE22A4">
      <w:pPr>
        <w:spacing w:line="600" w:lineRule="auto"/>
        <w:ind w:firstLine="720"/>
        <w:jc w:val="both"/>
        <w:rPr>
          <w:rFonts w:eastAsia="Times New Roman"/>
          <w:szCs w:val="24"/>
        </w:rPr>
      </w:pPr>
      <w:r>
        <w:rPr>
          <w:rFonts w:eastAsia="Times New Roman"/>
          <w:szCs w:val="24"/>
        </w:rPr>
        <w:t>Επόμενο δεδομέ</w:t>
      </w:r>
      <w:r>
        <w:rPr>
          <w:rFonts w:eastAsia="Times New Roman"/>
          <w:szCs w:val="24"/>
        </w:rPr>
        <w:t xml:space="preserve">νο: Τα γεγονότα αυτά προκαλούν μία έκδηλη αμηχανία στις υπόλοιπες δυνάμεις του ελληνικού Κοινοβουλίου. Η αδυναμία αυτή μπορεί να προκαλεί όρους πολιτικής εμπάθειας, να είναι δηλαδή μία από τις εξηγήσεις που μπορούμε να δώσουμε για τους όρους της πολιτικής </w:t>
      </w:r>
      <w:r>
        <w:rPr>
          <w:rFonts w:eastAsia="Times New Roman"/>
          <w:szCs w:val="24"/>
        </w:rPr>
        <w:t xml:space="preserve">αντιπαράθεσης, έτσι όπως ακόμη και σήμερα αποτυπώθηκε αυτή στον σημερινό διάλογο. </w:t>
      </w:r>
    </w:p>
    <w:p w14:paraId="7200B552" w14:textId="77777777" w:rsidR="00412B74" w:rsidRDefault="00EE22A4">
      <w:pPr>
        <w:spacing w:line="600" w:lineRule="auto"/>
        <w:ind w:firstLine="720"/>
        <w:jc w:val="both"/>
        <w:rPr>
          <w:rFonts w:eastAsia="Times New Roman"/>
          <w:szCs w:val="24"/>
        </w:rPr>
      </w:pPr>
      <w:r>
        <w:rPr>
          <w:rFonts w:eastAsia="Times New Roman"/>
          <w:szCs w:val="24"/>
        </w:rPr>
        <w:t xml:space="preserve">Οφείλουμε να ομολογήσουμε ότι υπήρξαν ξεκάθαρες απόψεις και γνώμες. Υπήρξε μία θεσμική, κατά την άποψή μου, τοποθέτηση από πλευράς του Πρωθυπουργού στην πρωτομιλία του, ενώ </w:t>
      </w:r>
      <w:r>
        <w:rPr>
          <w:rFonts w:eastAsia="Times New Roman"/>
          <w:szCs w:val="24"/>
        </w:rPr>
        <w:t xml:space="preserve">αναντίστοιχη, κατά τη γνώμη μου, ήταν η τοποθέτηση του Αρχηγού της Αξιωματικής Αντιπολίτευσης, ως προς το ποια </w:t>
      </w:r>
      <w:r w:rsidRPr="00CF66A5">
        <w:rPr>
          <w:rFonts w:eastAsia="Times New Roman"/>
          <w:bCs/>
        </w:rPr>
        <w:t>είναι</w:t>
      </w:r>
      <w:r>
        <w:rPr>
          <w:rFonts w:eastAsia="Times New Roman"/>
          <w:szCs w:val="24"/>
        </w:rPr>
        <w:t xml:space="preserve"> η προϋπόθεση της συζήτησης αυτής, </w:t>
      </w:r>
      <w:r w:rsidRPr="00A769A5">
        <w:rPr>
          <w:rFonts w:eastAsia="Times New Roman"/>
          <w:szCs w:val="24"/>
        </w:rPr>
        <w:t>που θα δούμε να εξελίσσεται τους επόμενους δύο μήνες,</w:t>
      </w:r>
      <w:r>
        <w:rPr>
          <w:rFonts w:eastAsia="Times New Roman"/>
          <w:szCs w:val="24"/>
        </w:rPr>
        <w:t xml:space="preserve"> σχετικά με την προθεσμία που θα χορηγηθεί στη συγκε</w:t>
      </w:r>
      <w:r>
        <w:rPr>
          <w:rFonts w:eastAsia="Times New Roman"/>
          <w:szCs w:val="24"/>
        </w:rPr>
        <w:t xml:space="preserve">κριμένη αναθεωρητική επιτροπή </w:t>
      </w:r>
      <w:r w:rsidRPr="00CF66A5">
        <w:rPr>
          <w:rFonts w:eastAsia="Times New Roman"/>
          <w:bCs/>
        </w:rPr>
        <w:t>και</w:t>
      </w:r>
      <w:r>
        <w:rPr>
          <w:rFonts w:eastAsia="Times New Roman"/>
          <w:szCs w:val="24"/>
        </w:rPr>
        <w:t xml:space="preserve"> τους όρους της συναίνεσης. </w:t>
      </w:r>
    </w:p>
    <w:p w14:paraId="7200B553" w14:textId="77777777" w:rsidR="00412B74" w:rsidRDefault="00EE22A4">
      <w:pPr>
        <w:spacing w:line="600" w:lineRule="auto"/>
        <w:ind w:firstLine="720"/>
        <w:jc w:val="both"/>
        <w:rPr>
          <w:rFonts w:eastAsia="Times New Roman"/>
          <w:szCs w:val="24"/>
        </w:rPr>
      </w:pPr>
      <w:r>
        <w:rPr>
          <w:rFonts w:eastAsia="Times New Roman"/>
          <w:szCs w:val="24"/>
        </w:rPr>
        <w:t>Είναι η πολιτική συναίνεση, κυρίες και κύριοι Βουλευτές, μία αφηρημένη πολιτική έννοια ή ισχύει αυτό που ακούσαμε σήμερα και από εκπροσώπους του Κινήματος Αλλαγής, αλλά και από την Αξιωματική Αν</w:t>
      </w:r>
      <w:r>
        <w:rPr>
          <w:rFonts w:eastAsia="Times New Roman"/>
          <w:szCs w:val="24"/>
        </w:rPr>
        <w:t xml:space="preserve">τιπολίτευση, ότι δηλαδή είναι τέτοιο το πολιτικό περιβάλλον που δεν επιτρέπει πράγματι όρους πολιτικής συναίνεσης σε μία συζήτηση για τη συνταγματική αναθεώρηση; Αυτό θα είναι ένα από τα βασικά θεσμικά ερωτήματα, στο οποίο θα κληθούν να απαντήσουν τα μέλη </w:t>
      </w:r>
      <w:r>
        <w:rPr>
          <w:rFonts w:eastAsia="Times New Roman"/>
          <w:szCs w:val="24"/>
        </w:rPr>
        <w:t xml:space="preserve">της επιτροπής. </w:t>
      </w:r>
    </w:p>
    <w:p w14:paraId="7200B554" w14:textId="77777777" w:rsidR="00412B74" w:rsidRDefault="00EE22A4">
      <w:pPr>
        <w:spacing w:line="600" w:lineRule="auto"/>
        <w:ind w:firstLine="720"/>
        <w:jc w:val="both"/>
        <w:rPr>
          <w:rFonts w:eastAsia="Times New Roman"/>
          <w:szCs w:val="24"/>
        </w:rPr>
      </w:pPr>
      <w:r>
        <w:rPr>
          <w:rFonts w:eastAsia="Times New Roman"/>
          <w:szCs w:val="24"/>
        </w:rPr>
        <w:t xml:space="preserve">Σε αυτή την απάντηση τι δεν πρέπει να διαφύγει; Δεν πρέπει να διαφύγει το κοινωνικό αίτημα. Το κοινωνικό αίτημα είναι αυτό, η φωνή της κοινωνίας είναι αυτή η οποία πολλές φορές προηγείται της όποιας τεχνητής ή ουσιαστικής πολιτικής </w:t>
      </w:r>
      <w:r w:rsidRPr="00CF66A5">
        <w:rPr>
          <w:rFonts w:eastAsia="Times New Roman"/>
          <w:bCs/>
        </w:rPr>
        <w:t>και</w:t>
      </w:r>
      <w:r>
        <w:rPr>
          <w:rFonts w:eastAsia="Times New Roman"/>
          <w:szCs w:val="24"/>
        </w:rPr>
        <w:t xml:space="preserve"> ιδεο</w:t>
      </w:r>
      <w:r>
        <w:rPr>
          <w:rFonts w:eastAsia="Times New Roman"/>
          <w:szCs w:val="24"/>
        </w:rPr>
        <w:t xml:space="preserve">λογικής αντιπαράθεσης. </w:t>
      </w:r>
    </w:p>
    <w:p w14:paraId="7200B555" w14:textId="77777777" w:rsidR="00412B74" w:rsidRDefault="00EE22A4">
      <w:pPr>
        <w:spacing w:line="600" w:lineRule="auto"/>
        <w:ind w:firstLine="720"/>
        <w:jc w:val="both"/>
        <w:rPr>
          <w:rFonts w:eastAsia="Times New Roman"/>
          <w:szCs w:val="24"/>
        </w:rPr>
      </w:pPr>
      <w:r>
        <w:rPr>
          <w:rFonts w:eastAsia="Times New Roman"/>
          <w:szCs w:val="24"/>
        </w:rPr>
        <w:t>Στο σημείο αυτό μπορούμε να θέσουμε ένα ακόμη ερώτημα. Ιδεολογικοπολιτική αντιπαράθεση είναι θεμιτή σε μία επιτροπή η οποία θα συνεδριάζει για τις συνταγματικές διατάξεις που θα προταθούν προκειμένου να αναθεωρηθούν; Ασφαλώς και είν</w:t>
      </w:r>
      <w:r>
        <w:rPr>
          <w:rFonts w:eastAsia="Times New Roman"/>
          <w:szCs w:val="24"/>
        </w:rPr>
        <w:t xml:space="preserve">αι θεμιτή. Μπορεί η ιδεολογικοπολιτική αντιπαράθεση να δημιουργήσει συναινέσεις; Ασφαλώς και  μπορεί να δημιουργήσει συναινέσεις. </w:t>
      </w:r>
    </w:p>
    <w:p w14:paraId="7200B556" w14:textId="77777777" w:rsidR="00412B74" w:rsidRDefault="00EE22A4">
      <w:pPr>
        <w:spacing w:line="600" w:lineRule="auto"/>
        <w:ind w:firstLine="720"/>
        <w:jc w:val="both"/>
        <w:rPr>
          <w:rFonts w:eastAsia="Times New Roman"/>
          <w:szCs w:val="24"/>
        </w:rPr>
      </w:pPr>
      <w:r>
        <w:rPr>
          <w:rFonts w:eastAsia="Times New Roman"/>
          <w:szCs w:val="24"/>
        </w:rPr>
        <w:t>Ποια είναι η αντίθετη άποψη σε αυτό; Η ιδεολογικοπολιτική σύγκρουση να διεξαχθεί με όρους εμπάθειας, προκειμένου να καταλήξου</w:t>
      </w:r>
      <w:r>
        <w:rPr>
          <w:rFonts w:eastAsia="Times New Roman"/>
          <w:szCs w:val="24"/>
        </w:rPr>
        <w:t xml:space="preserve">με σε ένα μότο, σε ένα καινούργιο δόγμα. Ποιο είναι αυτό; Να ηττηθούν οι ιδέες, οι «ελλαττωματικές» ιδέες της Αριστεράς. Η μία σημείωση ήταν αυτή. </w:t>
      </w:r>
    </w:p>
    <w:p w14:paraId="7200B557" w14:textId="77777777" w:rsidR="00412B74" w:rsidRDefault="00EE22A4">
      <w:pPr>
        <w:spacing w:line="600" w:lineRule="auto"/>
        <w:ind w:firstLine="720"/>
        <w:jc w:val="both"/>
        <w:rPr>
          <w:rFonts w:eastAsia="Times New Roman"/>
          <w:szCs w:val="24"/>
        </w:rPr>
      </w:pPr>
      <w:r>
        <w:rPr>
          <w:rFonts w:eastAsia="Times New Roman"/>
          <w:szCs w:val="24"/>
        </w:rPr>
        <w:t xml:space="preserve">Μία δεύτερη σημείωση </w:t>
      </w:r>
      <w:r w:rsidRPr="00CF66A5">
        <w:rPr>
          <w:rFonts w:eastAsia="Times New Roman"/>
          <w:bCs/>
        </w:rPr>
        <w:t>είναι</w:t>
      </w:r>
      <w:r>
        <w:rPr>
          <w:rFonts w:eastAsia="Times New Roman"/>
          <w:szCs w:val="24"/>
        </w:rPr>
        <w:t xml:space="preserve"> η εξής. Έγινε αρκετή συζήτηση σήμερα για το αν επαρκούν οι δύο μήνες. Πρώτη παρατ</w:t>
      </w:r>
      <w:r>
        <w:rPr>
          <w:rFonts w:eastAsia="Times New Roman"/>
          <w:szCs w:val="24"/>
        </w:rPr>
        <w:t xml:space="preserve">ήρηση, κύριε Λοβέρδο -ελπίζω να μην διαψευστώ και να θυμάμαι σωστά- </w:t>
      </w:r>
      <w:r w:rsidRPr="00CF66A5">
        <w:rPr>
          <w:rFonts w:eastAsia="Times New Roman"/>
          <w:bCs/>
        </w:rPr>
        <w:t>είναι</w:t>
      </w:r>
      <w:r>
        <w:rPr>
          <w:rFonts w:eastAsia="Times New Roman"/>
          <w:szCs w:val="24"/>
        </w:rPr>
        <w:t xml:space="preserve"> </w:t>
      </w:r>
      <w:r w:rsidRPr="00CF66A5">
        <w:rPr>
          <w:rFonts w:eastAsia="Times New Roman"/>
          <w:bCs/>
          <w:shd w:val="clear" w:color="auto" w:fill="FFFFFF"/>
        </w:rPr>
        <w:t>ότι</w:t>
      </w:r>
      <w:r>
        <w:rPr>
          <w:rFonts w:eastAsia="Times New Roman"/>
          <w:szCs w:val="24"/>
        </w:rPr>
        <w:t xml:space="preserve"> το 1986, στην πιο σημαντική,  κατά την άποψή μου, συνταγματική αναθεώρηση που έχουμε ζήσει, η πρόταση του ΠΑΣΟΚ ήταν η επιτροπή να διαρκέσει τρεις ημέρες, η πρόταση της </w:t>
      </w:r>
      <w:r w:rsidRPr="004F2CC8">
        <w:rPr>
          <w:rFonts w:eastAsia="Times New Roman"/>
          <w:szCs w:val="24"/>
        </w:rPr>
        <w:t>Νέας Δημο</w:t>
      </w:r>
      <w:r w:rsidRPr="004F2CC8">
        <w:rPr>
          <w:rFonts w:eastAsia="Times New Roman"/>
          <w:szCs w:val="24"/>
        </w:rPr>
        <w:t>κρατίας</w:t>
      </w:r>
      <w:r>
        <w:rPr>
          <w:rFonts w:eastAsia="Times New Roman"/>
          <w:szCs w:val="24"/>
        </w:rPr>
        <w:t xml:space="preserve"> ήταν να διαρκέσει έναν μήνα και βρέθηκε μία συμβιβαστική λύση, η οποία ήταν είκοσι μέρες. Στην επόμενη, λοιπόν, συνταγματική αναθεώρηση νομίζω ότι πήγαμε γύρω στους έξι μήνες. Τι θέλω να πω με αυτό; Ότι όλα αυτά είναι σχετικά. </w:t>
      </w:r>
    </w:p>
    <w:p w14:paraId="7200B558"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Και γιατί είναι σχετ</w:t>
      </w:r>
      <w:r>
        <w:rPr>
          <w:rFonts w:eastAsia="Times New Roman" w:cs="Times New Roman"/>
          <w:szCs w:val="24"/>
        </w:rPr>
        <w:t>ικά; Τι θα καθορίσει το αν επαρκούν οι δύο μήνες ή όχι; Κατά τη γνώμη μου, θα το καθορίσει ο βαθμός ωρίμανσης των θεμάτων, τα οποία θα κληθείτε να συζητήσετε στη συγκεκριμένη επιτροπή. Είναι αρκετά ώριμα; Είναι αιφνίδια αυτή η συζήτηση; Γίνεται ξαφνικά, αι</w:t>
      </w:r>
      <w:r>
        <w:rPr>
          <w:rFonts w:eastAsia="Times New Roman" w:cs="Times New Roman"/>
          <w:szCs w:val="24"/>
        </w:rPr>
        <w:t>φνιδιαστικά αυτή η συζήτηση; Πάλι, κατά τη γνώμη μου, όχι. Διότι έχει προηγηθεί η πρώτη εισαγωγική τοποθέτηση του Πρωθυπουργού το 2016, κυρίως όμως στη συνέχεια, έχει γίνει η δημόσια διαβούλευση, η οποία –λυπάμαι που θα το πω- λοιδορήθηκε από αρκετούς, αντ</w:t>
      </w:r>
      <w:r>
        <w:rPr>
          <w:rFonts w:eastAsia="Times New Roman" w:cs="Times New Roman"/>
          <w:szCs w:val="24"/>
        </w:rPr>
        <w:t>ιμετωπίστηκε ίσως με καχυποψία από την επιστημονική κοινότητα –από ένα μέρος για να είμαι ακριβής- και που σίγουρα θέτει ένα δεδομένο ως προς την Αναθεωρητική Επιτροπή. Το αποτέλεσμα της δημόσιας διαβούλευσης, έτσι όπως αυτό αναλυτικά έχει καταγραφεί, είνα</w:t>
      </w:r>
      <w:r>
        <w:rPr>
          <w:rFonts w:eastAsia="Times New Roman" w:cs="Times New Roman"/>
          <w:szCs w:val="24"/>
        </w:rPr>
        <w:t xml:space="preserve">ι μέρος των Πρακτικών της σημερινής συζήτησης. Καλά θα κάνουμε όλοι να συμβουλευτούμε το αποτέλεσμα αυτής της δημοσίας διαβούλευσης. </w:t>
      </w:r>
    </w:p>
    <w:p w14:paraId="7200B559"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Τρίτο σημείο, οι αριθμοί κλειδιά στην κοινωνική συναίνεση: εκατόν πενήντα ένα, εκατόν ογδόντα. Τι ακούσαμε σήμερα; Ακούσαμ</w:t>
      </w:r>
      <w:r>
        <w:rPr>
          <w:rFonts w:eastAsia="Times New Roman" w:cs="Times New Roman"/>
          <w:szCs w:val="24"/>
        </w:rPr>
        <w:t>ε ότι πρέπει με κάθε κόστος, πάση θυσία, να αποφευχθεί ο αριθμός εκατόν ογδόντα. Θέλω να κάνω δύο παρατηρήσεις σε σχέση με αυτό.</w:t>
      </w:r>
    </w:p>
    <w:p w14:paraId="7200B55A"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Πρώτον, υπάρχει ένας ενδιάμεσος αριθμός που δεν είναι ούτε το εκατόν πενήντα ένα ούτε το εκατόν ογδόντα. Μπορεί να είναι ένας ά</w:t>
      </w:r>
      <w:r>
        <w:rPr>
          <w:rFonts w:eastAsia="Times New Roman" w:cs="Times New Roman"/>
          <w:szCs w:val="24"/>
        </w:rPr>
        <w:t xml:space="preserve">λλος αριθμός, ο οποίος να περιγράψει πολιτικούς συσχετισμούς και συναινέσεις σε συγκεκριμένα ζητήματα, ακόμη και αν δεν φτάσει στο εκατόν ογδόντα. Και αυτό παράγει ένα πολιτικό αποτέλεσμα, το οποίο δεν μπορεί να μας αφήνει αδιάφορους. Ένα το κρατούμενο. </w:t>
      </w:r>
    </w:p>
    <w:p w14:paraId="7200B55B"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 xml:space="preserve">εύτερον, ως προς τον αριθμό εκατόν ογδόντα, όσοι το διατυπώνουν το διατυπώνουν καθολικά, οριζόντια; Σε όλα δηλαδή τα θέματα, στα οποία θα αναφερθώ σε λίγο, τα οποία αναλυτικά καταγράφονται στη δική μας πρόταση, το εκατόν ογδόντα να το αποκλείσουμε; Ρώτησε </w:t>
      </w:r>
      <w:r>
        <w:rPr>
          <w:rFonts w:eastAsia="Times New Roman" w:cs="Times New Roman"/>
          <w:szCs w:val="24"/>
        </w:rPr>
        <w:t>ο κ. Κατρούγκαλος, εύστοχα κατά τη γνώμη μου, τι θα κάνουμε με το άρθρο 86. Να μην συγκεντρώσουμε εκατόν ογδόντα ψήφους στην Αναθεωρητική Επιτροπή; Γιατί; Η μόνη εξήγηση που μπορεί κάποιος να δώσει, σε σχέση με αυτό, είναι γιατί πραγματικά υπάρχει απροθυμί</w:t>
      </w:r>
      <w:r>
        <w:rPr>
          <w:rFonts w:eastAsia="Times New Roman" w:cs="Times New Roman"/>
          <w:szCs w:val="24"/>
        </w:rPr>
        <w:t xml:space="preserve">α όσον αφορά την ίδια τη συνταγματική αναθεώρηση. Ισχυρίζομαι δηλαδή ότι όποιος δεν θέλει το εκατόν ογδόντα, κυρίως σε θέματα στα οποία ακόμη και στη σημερινή συζήτηση αποτυπώνεται συναίνεση, ουσιαστικά δεν επιθυμεί τη συνταγματική αναθεώρηση. </w:t>
      </w:r>
    </w:p>
    <w:p w14:paraId="7200B55C"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Βέβαια, αυτ</w:t>
      </w:r>
      <w:r>
        <w:rPr>
          <w:rFonts w:eastAsia="Times New Roman" w:cs="Times New Roman"/>
          <w:szCs w:val="24"/>
        </w:rPr>
        <w:t>ό το έχουμε ξαναδεί. Να θυμηθούμε τη συνταγματική αναθεώρηση 2006-2008, η οποία ξεκίνησε από πενήντα πέντε προτάσεις άρθρων και καταλήξαμε σε τρία; Αυτή είναι η προσδοκία μας; Δηλαδή να ξεκινήσει όλη αυτή η συζήτηση για να καταλήξουμε;</w:t>
      </w:r>
    </w:p>
    <w:p w14:paraId="7200B55D"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Επίσης, σημαντικό σε</w:t>
      </w:r>
      <w:r>
        <w:rPr>
          <w:rFonts w:eastAsia="Times New Roman" w:cs="Times New Roman"/>
          <w:szCs w:val="24"/>
        </w:rPr>
        <w:t xml:space="preserve"> σχέση με αυτά είναι μια αφηρημένη πρόταση που ακούσαμε σήμερα από τον Αρχηγό της Αξιωματικής Αντιπολίτευσης. Ξεκινήσαμε από το «δεν μπαίνουμε σε μία συζήτηση για τη συνταγματική αναθεώρηση». Περάσαμε σε μία ανακοίνωση που έλεγε «εννιά σημεία συνταγματικής</w:t>
      </w:r>
      <w:r>
        <w:rPr>
          <w:rFonts w:eastAsia="Times New Roman" w:cs="Times New Roman"/>
          <w:szCs w:val="24"/>
        </w:rPr>
        <w:t xml:space="preserve"> αναθεώρησης» και καταλήξαμε σήμερα σε μια πρόταση πενήντα επτά σημείων. </w:t>
      </w:r>
    </w:p>
    <w:p w14:paraId="7200B55E"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Ερώτηση που μπορεί να σας φανεί απλοϊκή: Δεν ήταν σήμερα η κατάλληλη μέρα, προκειμένου να κατατεθεί με συγκεκριμένο τρόπο αυτή η πρόταση; Διότι πέρα της προφορικής ανάπτυξης της πρότ</w:t>
      </w:r>
      <w:r>
        <w:rPr>
          <w:rFonts w:eastAsia="Times New Roman" w:cs="Times New Roman"/>
          <w:szCs w:val="24"/>
        </w:rPr>
        <w:t>ασης αυτής εν είδει μιας έκθεσης ιδεών ή μιας πολιτικής έκθεσης, νομίζω ότι ήδη από σήμερα, μαζί με την Έκθεση Διαβούλευσης που κατατέθηκε στα Πρακτικά, καλό θα ήταν να είχαμε τη συγκεκριμένη πρόταση της Αξιωματικής Αντιπολίτευσης ως προς τα πενήντα επτά σ</w:t>
      </w:r>
      <w:r>
        <w:rPr>
          <w:rFonts w:eastAsia="Times New Roman" w:cs="Times New Roman"/>
          <w:szCs w:val="24"/>
        </w:rPr>
        <w:t>ημεία. Εκτός αν έχουν κατατεθεί στα Πρακτικά και εγώ δεν τα αντιλήφθηκα. Πράγματι, έχουν κατατεθεί;</w:t>
      </w:r>
    </w:p>
    <w:p w14:paraId="7200B55F"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 xml:space="preserve">ΝΟΤΗΣ ΜΗΤΑΡΑΚΗΣ: </w:t>
      </w:r>
      <w:r>
        <w:rPr>
          <w:rFonts w:eastAsia="Times New Roman" w:cs="Times New Roman"/>
          <w:szCs w:val="24"/>
        </w:rPr>
        <w:t xml:space="preserve">Ναι. </w:t>
      </w:r>
    </w:p>
    <w:p w14:paraId="7200B560"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 xml:space="preserve">ΜΙΧΑΗΛ ΚΑΛΟΓΗΡΟΥ (Υπουργός Δικαιοσύνης, Διαφάνειας και Ανθρωπίνων Δικαιωμάτων): </w:t>
      </w:r>
      <w:r>
        <w:rPr>
          <w:rFonts w:eastAsia="Times New Roman" w:cs="Times New Roman"/>
          <w:szCs w:val="24"/>
        </w:rPr>
        <w:t xml:space="preserve">Ωραία. </w:t>
      </w:r>
    </w:p>
    <w:p w14:paraId="7200B561"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Εφόσον, λοιπόν, έχει κατατεθεί, ανασκευάζω κα</w:t>
      </w:r>
      <w:r>
        <w:rPr>
          <w:rFonts w:eastAsia="Times New Roman" w:cs="Times New Roman"/>
          <w:szCs w:val="24"/>
        </w:rPr>
        <w:t xml:space="preserve">ι λέω ότι εφόσον έχει κατατεθεί και εγώ δεν το αντιλήφθηκα, πρέπει να δούμε από την πρώτη στιγμή ποια είναι αυτά τα πενήντα επτά σημεία. </w:t>
      </w:r>
    </w:p>
    <w:p w14:paraId="7200B562"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Η ερώτηση είναι: Υπάρχουν δεκατρία σημεία στα οποία, λέει, συμφωνούμε. Τα δύο σημεία τα καταλαβαίνουμε αμέσως. Είναι τ</w:t>
      </w:r>
      <w:r>
        <w:rPr>
          <w:rFonts w:eastAsia="Times New Roman" w:cs="Times New Roman"/>
          <w:szCs w:val="24"/>
        </w:rPr>
        <w:t xml:space="preserve">ο άρθρο 62 και το άρθρο 86. Τα υπόλοιπα έντεκα σε σχέση με την πρόταση μας θα τα δούμε σε λίγο, γιατί εμένα δεν μου προκύπτει συμφωνία στα υπόλοιπα έντεκα σημεία. </w:t>
      </w:r>
    </w:p>
    <w:p w14:paraId="7200B563"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Όσον αφορά όλα τα υπόλοιπα, εγώ θέλω να υπενθυμίσω αυτό που ακούστηκε από τον Αρχηγό της Αξι</w:t>
      </w:r>
      <w:r>
        <w:rPr>
          <w:rFonts w:eastAsia="Times New Roman" w:cs="Times New Roman"/>
          <w:szCs w:val="24"/>
        </w:rPr>
        <w:t>ωματικής Αντιπολίτευσης και στην Κοινοβουλευτική Ομάδα, αλλά και στη σημερινή συζήτηση: «Η Νέα Δημοκρατία δεν θα συναινέσει σε εργαλειακή αναθεώρηση. Δεν θα επιτρέψουμε συρρικνωμένη αναθεωρητική διαδικασία και θα εμποδίσουμε μία τέτοια εξέλιξη ως η επόμενη</w:t>
      </w:r>
      <w:r>
        <w:rPr>
          <w:rFonts w:eastAsia="Times New Roman" w:cs="Times New Roman"/>
          <w:szCs w:val="24"/>
        </w:rPr>
        <w:t xml:space="preserve"> κοινοβουλευτική Πλειοψηφία». Σήμερα προσέθεσε ο Αρχηγός της Αξιωματικής Αντιπολίτευσης και τη φράση: «με κάθε μέσον». </w:t>
      </w:r>
    </w:p>
    <w:p w14:paraId="7200B564"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Εγώ θεωρώ ότι από μία υπερμαξιμαλιστική πρόταση πενήντα εφτά σημείων, το μισό Σύνταγμα δηλαδή, ένας ισχυρισμός από πλευράς της Νέας Δημοκρατίας ότι για να συζητήσουμε τα δικά σας, θα δεχθείτε και τα δικά μας, σε συνδυασμό με αυτήν τη φράση και σε συνδυασμό</w:t>
      </w:r>
      <w:r>
        <w:rPr>
          <w:rFonts w:eastAsia="Times New Roman" w:cs="Times New Roman"/>
          <w:szCs w:val="24"/>
        </w:rPr>
        <w:t xml:space="preserve"> με την παρακολουθηματική φράση από πλευράς ΚΙΝΑΛ για κανέναν λόγο να μην επιτευχθεί ο αριθμός των εκατόν ογδόντα, μπορούν να εξαχθούν δύο πρώτα συμπεράσματα. </w:t>
      </w:r>
    </w:p>
    <w:p w14:paraId="7200B565"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Πρώτον, ότι υπάρχουν αρκετοί που δεν θέλουν αυτή τη συνταγματική αναθεώρηση και δεύτερον, ένα </w:t>
      </w:r>
      <w:r>
        <w:rPr>
          <w:rFonts w:eastAsia="Times New Roman" w:cs="Times New Roman"/>
          <w:szCs w:val="24"/>
        </w:rPr>
        <w:t>πολιτικό συμπέρασμα σε σχέση με την Αξιωματική Αντιπολίτευση, ότι μέχρι αυτή τη στιγμή η θέση της είναι θολή. Μία θολή θέση όσον αφορά τη συνταγματική αναθεώρηση, είναι κατά τη γνώμη μου ένας ακόμη λόγος για τον οποίο η Νέα Δημοκρατία δεν μπορεί να κερδίσε</w:t>
      </w:r>
      <w:r>
        <w:rPr>
          <w:rFonts w:eastAsia="Times New Roman" w:cs="Times New Roman"/>
          <w:szCs w:val="24"/>
        </w:rPr>
        <w:t>ι τις επόμενες εκλογές. Ας ελπίσουμε τουλάχιστον ότι με τους όρους κοινωνικής συναίνεσης θα μπορέσει να αποτυπωθεί με έναν ξεκάθαρο τρόπο.</w:t>
      </w:r>
    </w:p>
    <w:p w14:paraId="7200B566"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Ας αναζητήσουμε, λοιπόν, αυτά τα σημεία συναίνεσης με τις υπόλοιπες Κοινοβουλευτικές Ομάδες, για να δούμε αν μπορούμε</w:t>
      </w:r>
      <w:r>
        <w:rPr>
          <w:rFonts w:eastAsia="Times New Roman" w:cs="Times New Roman"/>
          <w:szCs w:val="24"/>
        </w:rPr>
        <w:t xml:space="preserve"> να εξάγουμε ασφαλή συμπεράσματα. </w:t>
      </w:r>
    </w:p>
    <w:p w14:paraId="7200B567"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Επίσης, εδώ να διευκρινίσω ότι έχουμε μία πρόταση, η οποία δεν αφορά μόνο σε έναν κατάλογο άρθρων, αλλά αποτυπώνεται στην πρόταση του ΣΥΡΙΖΑ και η συγκεκριμένη κατεύθυνση-περιεχόμενο. </w:t>
      </w:r>
    </w:p>
    <w:p w14:paraId="7200B568"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Τι θα αποφασίσει η Αναθεωρητική Επιτ</w:t>
      </w:r>
      <w:r>
        <w:rPr>
          <w:rFonts w:eastAsia="Times New Roman" w:cs="Times New Roman"/>
          <w:szCs w:val="24"/>
        </w:rPr>
        <w:t>ροπή; Θα αποφασίσει μόνο κατάλογο άρθρων; Θα αποφασίσει και την κατεύθυνση των άρθρων προς αναθεώρηση; Αυτό θα το αποφασίσει η ίδια η επιτροπή. Η ίδια η επιτροπή στο τέλος των εργασιών της θα πει ότι αυτός είναι ο κατάλογος και ενδεχομένως να θέσει κατευθύ</w:t>
      </w:r>
      <w:r>
        <w:rPr>
          <w:rFonts w:eastAsia="Times New Roman" w:cs="Times New Roman"/>
          <w:szCs w:val="24"/>
        </w:rPr>
        <w:t xml:space="preserve">νσεις-περιεχόμενο. Πράγματι, υπάρχει η σκέψη της απόφασης 11/2003 του Ανωτάτου Ειδικού Δικαστηρίου ως προς αυτό, ότι καλό θα ήταν να αποτυπώνεται κατεύθυνση και περιεχόμενο. </w:t>
      </w:r>
    </w:p>
    <w:p w14:paraId="7200B569"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Ας δούμε, λοιπόν, τώρα τα συγκεκριμένα σημεία της πρότασης, γιατί νομίζω ότι καλό</w:t>
      </w:r>
      <w:r>
        <w:rPr>
          <w:rFonts w:eastAsia="Times New Roman" w:cs="Times New Roman"/>
          <w:szCs w:val="24"/>
        </w:rPr>
        <w:t xml:space="preserve"> είναι να ακούσει και το Σώμα και ο κόσμος που μας παρακολουθεί ποιες είναι τελικά αυτές οι προτάσεις οι οποίες κατατέθηκαν στο ελληνικό Κοινοβούλιο από την Κοινοβουλευτική Ομάδα του ΣΥΡΙΖΑ.</w:t>
      </w:r>
    </w:p>
    <w:p w14:paraId="7200B56A"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Θρησκευτική ουδετερότητα, έλλειψη επίσημης κρατικής θρησκείας και</w:t>
      </w:r>
      <w:r>
        <w:rPr>
          <w:rFonts w:eastAsia="Times New Roman" w:cs="Times New Roman"/>
          <w:szCs w:val="24"/>
        </w:rPr>
        <w:t xml:space="preserve"> η καθιέρωση αποκλειστικότητας του πολιτικού όρκου για συγκεκριμένους κυβερνητικούς αξιωματούχους, δημόσιους υπαλλήλους, λειτουργούς, Βουλευτές, τον Πρόεδρο της Δημοκρατίας κ.λπ.. </w:t>
      </w:r>
    </w:p>
    <w:p w14:paraId="7200B56B"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Συμφωνούμε ότι είναι ώριμη αυτή η συζήτηση ή διαφωνούμε; Τι καταγράφηκε σήμ</w:t>
      </w:r>
      <w:r>
        <w:rPr>
          <w:rFonts w:eastAsia="Times New Roman" w:cs="Times New Roman"/>
          <w:szCs w:val="24"/>
        </w:rPr>
        <w:t xml:space="preserve">ερα στην Αίθουσα αυτή; Το Κίνημα Αλλαγής είπε ναι, ότι είναι η ώρα να αποτυπωθεί στο Σύνταγμα ο διαχωρισμός εκκλησίας - κράτους. Το ίδιο καταγράψαμε και από το Ποτάμι. Εάν με μία πρώτη συζήτηση ο ΣΥΡΙΖΑ, το Κίνημα Αλλαγής και το Ποτάμι λένε ναι σε αυτή τη </w:t>
      </w:r>
      <w:r>
        <w:rPr>
          <w:rFonts w:eastAsia="Times New Roman" w:cs="Times New Roman"/>
          <w:szCs w:val="24"/>
        </w:rPr>
        <w:t xml:space="preserve">συζήτηση ή το προσεγγίζουν θετικά, πώς από την άλλη μεριά μπορούμε να λέμε να μην περάσει τίποτα με τις εκατόν ογδόντα ψήφους; Θα το θέτω συνέχεια αυτό το ερώτημα. </w:t>
      </w:r>
    </w:p>
    <w:p w14:paraId="7200B56C"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Αυτή η συζήτηση είναι υπερώριμος καρπός των κοινωνικών εξελίξεων; Κατά τη γνώμη μου, ναι. Ε</w:t>
      </w:r>
      <w:r>
        <w:rPr>
          <w:rFonts w:eastAsia="Times New Roman" w:cs="Times New Roman"/>
          <w:szCs w:val="24"/>
        </w:rPr>
        <w:t>ίναι μία προοδευτική επιλογή, η οποία έχει συζητηθεί επαρκώς δεκαετίες σε αυτή τη χώρα; Ασφαλώς και είναι. Υπάρχει ένα σχέδιο συμφωνίας μεταξύ της εκκλησίας, όπως εκπροσωπείται από τον Αρχιεπίσκοπο, και της πολιτείας; Σε πρώτο επίπεδο, ασφαλώς ναι.</w:t>
      </w:r>
    </w:p>
    <w:p w14:paraId="7200B56D"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Τώρα, β</w:t>
      </w:r>
      <w:r>
        <w:rPr>
          <w:rFonts w:eastAsia="Times New Roman" w:cs="Times New Roman"/>
          <w:szCs w:val="24"/>
        </w:rPr>
        <w:t>έβαια το ερώτημα εδώ -και τέθηκε και από τον ίδιο τον Πρωθυπουργό- είναι: Είναι πραγματικά μία συμφωνία, η οποία είναι καλή, αλλά άργησε; Σήμερα ο Αρχηγός της Αξιωματικής Αντιπολίτευσης μάς εξέθεσε μία δεύτερη εκδοχή πραγμάτων. Μας είπε ότι μάλλον είναι κα</w:t>
      </w:r>
      <w:r>
        <w:rPr>
          <w:rFonts w:eastAsia="Times New Roman" w:cs="Times New Roman"/>
          <w:szCs w:val="24"/>
        </w:rPr>
        <w:t>λή ως προς ένα σκέλος της,</w:t>
      </w:r>
      <w:r w:rsidRPr="006152E2">
        <w:rPr>
          <w:rFonts w:eastAsia="Times New Roman" w:cs="Times New Roman"/>
          <w:szCs w:val="24"/>
        </w:rPr>
        <w:t xml:space="preserve"> </w:t>
      </w:r>
      <w:r>
        <w:rPr>
          <w:rFonts w:eastAsia="Times New Roman" w:cs="Times New Roman"/>
          <w:szCs w:val="24"/>
        </w:rPr>
        <w:t>ότι αυτό μάλλον εννοούσε η Νέα Δημοκρατία με την πρώτη δημόσια τοποθέτησή της. Είναι, λοιπόν, μια θετική ή είναι μια εχθρική προς το σώμα του Χριστού και προς την εκκλησία;</w:t>
      </w:r>
    </w:p>
    <w:p w14:paraId="7200B56E"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Διότι δεν μπορεί να διαφύγει της προσοχής μας ότι την ώρ</w:t>
      </w:r>
      <w:r>
        <w:rPr>
          <w:rFonts w:eastAsia="Times New Roman" w:cs="Times New Roman"/>
          <w:szCs w:val="24"/>
        </w:rPr>
        <w:t>α που ξεκινάμε μια τέτοια συζήτηση, από την άλλη πλευρά ακούγονται από εκπροσώπους της Αξιωματικής Αντιπολίτευσης όλες αυτές οι παραδοξολογίες σε σχέση με την κατάργηση των θρησκευτικών συμβόλων, των χριστιανικών εορτών και όλα αυτά που ακούσαμε τον τελευτ</w:t>
      </w:r>
      <w:r>
        <w:rPr>
          <w:rFonts w:eastAsia="Times New Roman" w:cs="Times New Roman"/>
          <w:szCs w:val="24"/>
        </w:rPr>
        <w:t xml:space="preserve">αίο καιρό. </w:t>
      </w:r>
    </w:p>
    <w:p w14:paraId="7200B56F"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Είναι μία τολμηρή ή μία δειλή πρόταση τελικά; Το Κίνημα Αλλαγής τι μας λέει σε σχέση με αυτό; Διότι το Κίνημα Αλλαγής παρουσίασε δύο εκδοχές των πραγμάτων. Η μία εκδοχή ήταν -αποτυπώθηκε από εκπρόσωπο το Κινήματος Αλλαγής- ότι η Κυβέρνηση έδωσε</w:t>
      </w:r>
      <w:r>
        <w:rPr>
          <w:rFonts w:eastAsia="Times New Roman" w:cs="Times New Roman"/>
          <w:szCs w:val="24"/>
        </w:rPr>
        <w:t xml:space="preserve"> τα πάντα στην εκκλησία. Αυτή ήταν μία πρώτη προσέγγιση. Μία δεύτερη εκδοχή των πραγμάτων -που δεν μπορούν να συνδυάζονται αυτές οι δύο- είναι ότι τελικά βρίσκονται σε κατάσταση ανασφάλειας δέκα χιλιάδες ιερείς και οι οικογένειές τους. Δεν μπορούν να συντρ</w:t>
      </w:r>
      <w:r>
        <w:rPr>
          <w:rFonts w:eastAsia="Times New Roman" w:cs="Times New Roman"/>
          <w:szCs w:val="24"/>
        </w:rPr>
        <w:t xml:space="preserve">έχουν και τα δύο. </w:t>
      </w:r>
    </w:p>
    <w:p w14:paraId="7200B570"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Πάμε στο δεύτερο σημείο της πρότασης: Άρθρα 21 και 22: Ποιος μπορεί να αποτρέψει μια ευρεία συναίνεση που να θωρακίζει την υποχρέωση έμπρακτης αλληλεγγύης του κράτους προς τους πολίτες του; Εδώ νομίζω ότι και το Κίνημα Αλλαγής στάθηκε θε</w:t>
      </w:r>
      <w:r>
        <w:rPr>
          <w:rFonts w:eastAsia="Times New Roman" w:cs="Times New Roman"/>
          <w:szCs w:val="24"/>
        </w:rPr>
        <w:t xml:space="preserve">τικά ως προς αυτή την πρόταση. Αναφέρομαι στη συνταγματική εγγύηση ενός αξιοπρεπούς επιπέδου διαβίωσης, στην αναβάθμιση της κρατικής αρωγής στα παιδιά, στην τρίτη ηλικία, στα άτομα με αναπηρία και στους απόρους. </w:t>
      </w:r>
    </w:p>
    <w:p w14:paraId="7200B571"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Ποιος δεν θέλει την υγεία κοινωνικό δικαίωμ</w:t>
      </w:r>
      <w:r>
        <w:rPr>
          <w:rFonts w:eastAsia="Times New Roman" w:cs="Times New Roman"/>
          <w:szCs w:val="24"/>
        </w:rPr>
        <w:t>α και ποιος δεν θέλει συνταγματικά κατοχυρωμένο το Εθνικό Σύστημα Υγείας; Ποιος διαφωνεί με τη διασύνδεση του κατώτατου μισθού με τις συλλογικές διαπραγματεύσεις; Ποιος διαφωνεί με τη μονομερή προσφυγή στη διαιτησία; Ποιος διαφωνεί με την απαγόρευση της επ</w:t>
      </w:r>
      <w:r>
        <w:rPr>
          <w:rFonts w:eastAsia="Times New Roman" w:cs="Times New Roman"/>
          <w:szCs w:val="24"/>
        </w:rPr>
        <w:t xml:space="preserve">ίταξης ως μέτρο αντιμετώπισης των απεργιών; </w:t>
      </w:r>
    </w:p>
    <w:p w14:paraId="7200B572"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ελληνική κοινωνία είναι περισσότερο έτοιμη από ποτέ, αν αναλογιστούμε τα δέκα χρόνια κρίσης και τα εννιά χρόνια μνημονίων. </w:t>
      </w:r>
    </w:p>
    <w:p w14:paraId="7200B573"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Άρθρο 28: Εδώ η πρόταση αξιώνει τη διενέργεια δημοψηφίσματος, όταν πρόκειται να κυρωθ</w:t>
      </w:r>
      <w:r>
        <w:rPr>
          <w:rFonts w:eastAsia="Times New Roman" w:cs="Times New Roman"/>
          <w:szCs w:val="24"/>
        </w:rPr>
        <w:t>εί διεθνής συνθήκη ή συμφωνία που παραχωρεί κυριαρχικές κρατικές αρμοδιότητες. Ως προς αυτό το σημείο έχουμε μια πρώτη έκδηλη έντονη διαφωνία, γιατί αυτή την πρόταση ο Αρχηγός της Αξιωματικής Αντιπολίτευσης την αποκάλεσε επικίνδυνη πρόταση. Ας σκεφθούμε πο</w:t>
      </w:r>
      <w:r>
        <w:rPr>
          <w:rFonts w:eastAsia="Times New Roman" w:cs="Times New Roman"/>
          <w:szCs w:val="24"/>
        </w:rPr>
        <w:t xml:space="preserve">ιες είναι αυτές οι διεθνείς συνθήκες και οι διεθνείς συμφωνίες οι οποίες παραχωρούν κυριαρχικές κρατικές αρμοδιότητες. </w:t>
      </w:r>
    </w:p>
    <w:p w14:paraId="7200B574"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για να μην ξεκινήσουμε μία συζήτηση περί των μελλοντικών μνημονίων που η δημοκρατία μας θα αποτρέψει, υπάρχει –ας πούμε- το νομικό ζ</w:t>
      </w:r>
      <w:r>
        <w:rPr>
          <w:rFonts w:eastAsia="Times New Roman" w:cs="Times New Roman"/>
          <w:szCs w:val="24"/>
        </w:rPr>
        <w:t xml:space="preserve">ήτημα του Ευρωσυντάγματος. Το Ευρωσύνταγμα στη Γαλλία με αυτόν τον τρόπο δεν προχώρησε και δεν προχώρησε γενικότερα μέσω δημοψηφίσματος. </w:t>
      </w:r>
    </w:p>
    <w:p w14:paraId="7200B575"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Όσον αφορά τα άρθρα 30, 32, 34 και 35, εδώ φαίνεται ότι ενώ όλοι συμφωνούμε ότι πρέπει να αποσυνδεθεί η εκλογή του Προ</w:t>
      </w:r>
      <w:r>
        <w:rPr>
          <w:rFonts w:eastAsia="Times New Roman" w:cs="Times New Roman"/>
          <w:szCs w:val="24"/>
        </w:rPr>
        <w:t>έδρου της Δημοκρατίας από τη διάλυση της Βουλής, φαίνεται να μην συμφωνούμε όσον αφορά την προσφυγή στον λαό. Εδώ η πρόταση του ΣΥΡΙΖΑ έχει να κάνει με αρκετές ευκαιρίες για διεύρυνση εντός εξαμήνου για την αναζήτηση συναίνεσης. Και σε περίπτωση που δεν μπ</w:t>
      </w:r>
      <w:r>
        <w:rPr>
          <w:rFonts w:eastAsia="Times New Roman" w:cs="Times New Roman"/>
          <w:szCs w:val="24"/>
        </w:rPr>
        <w:t>ορεί να επιτευχθεί η συναίνεση με κανέναν άλλο τρόπο από αυτούς που έχετε προτείνει -δηλαδή να κάνουμε ένα εκλεκτορικό Σώμα πιο ευρύ, να το δούμε διαφορετικά και τα λοιπά- σε κάθε περίπτωση, αν δεν επιτευχθεί η συναίνεση, σε αδιέξοδο θα πέσουμε. Πώς θα λύν</w:t>
      </w:r>
      <w:r>
        <w:rPr>
          <w:rFonts w:eastAsia="Times New Roman" w:cs="Times New Roman"/>
          <w:szCs w:val="24"/>
        </w:rPr>
        <w:t xml:space="preserve">εται αυτό το αδιέξοδο; Με την προσφυγή στον λαό. </w:t>
      </w:r>
    </w:p>
    <w:p w14:paraId="7200B576"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Όσον αφορά τα άρθρα 37, 38 και 84 παράγραφος 2, σε σχέση με την υποχρέωση να είναι Βουλευτής, να έχει τη βουλευτική ιδιότητα ο Πρωθυπουργός, τα κόμματα δεν τοποθετήθηκαν. Νομίζω, όμως, ότι υπάρχει μία εμπει</w:t>
      </w:r>
      <w:r>
        <w:rPr>
          <w:rFonts w:eastAsia="Times New Roman" w:cs="Times New Roman"/>
          <w:szCs w:val="24"/>
        </w:rPr>
        <w:t xml:space="preserve">ρία. Και αναφέρομαι κυρίως στο Κίνημα Αλλαγής και σε όσα συνέβησαν στον τότε Πρωθυπουργό Γιώργο Παπανδρέου. </w:t>
      </w:r>
    </w:p>
    <w:p w14:paraId="7200B577"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Όσον αφορά την εποικοδομητική ψήφο δυσπιστίας, είχαμε μια πρώτη καταγραφή συναίνεσης από το Ποτάμι. Το Ποτάμι φαίνεται να έχει θετική άποψη. </w:t>
      </w:r>
    </w:p>
    <w:p w14:paraId="7200B578"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άρ</w:t>
      </w:r>
      <w:r>
        <w:rPr>
          <w:rFonts w:eastAsia="Times New Roman" w:cs="Times New Roman"/>
          <w:szCs w:val="24"/>
        </w:rPr>
        <w:t xml:space="preserve">θρο 54 έχει να κάνει με το αναλογικό εκλογικό σύστημα, το οποίο η Νέα Δημοκρατία έχει συμπεριλάβει και το 2014. </w:t>
      </w:r>
    </w:p>
    <w:p w14:paraId="7200B579" w14:textId="77777777" w:rsidR="00412B74" w:rsidRDefault="00EE22A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Όσον αφορά τον απόδημο ελληνισμό, εδώ υπάρχει μία πρόταση από τον ΣΥΡΙΖΑ για την εκλογή έως πέντε Βουλευτών Επικρατείας, οι οποίοι θα εκπροσωπο</w:t>
      </w:r>
      <w:r>
        <w:rPr>
          <w:rFonts w:eastAsia="Times New Roman" w:cs="Times New Roman"/>
          <w:szCs w:val="24"/>
        </w:rPr>
        <w:t>ύν τον απόδημο ελληνισμό. Κάπου εδώ θα μπορούσε να τερματιστεί ο λαϊκισμός του δόγματος «όπου γη και πατρίς», το οποίο αναπτύχθηκε έντονα τους προηγούμενους μήνες, αλλά δεν είχαμε σήμερα μια ξεκάθαρη τοποθέτηση. Θα κληθούν τα πολιτικά κόμματα να τοποθετηθο</w:t>
      </w:r>
      <w:r>
        <w:rPr>
          <w:rFonts w:eastAsia="Times New Roman" w:cs="Times New Roman"/>
          <w:szCs w:val="24"/>
        </w:rPr>
        <w:t xml:space="preserve">ύν. </w:t>
      </w:r>
    </w:p>
    <w:p w14:paraId="7200B57A"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Όσον αφορά την κατάργηση του επαγγελματία πολιτικού με το προσωρινό κώλυμα εκλογιμότητας -τρεις διαδοχικές βουλευτικές περιόδους και μετά έχουμε το συγκεκριμένο κώλυμα- δεν υπήρξε προς το παρόν μια ξεκάθαρη τοποθέτηση. </w:t>
      </w:r>
    </w:p>
    <w:p w14:paraId="7200B57B"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Σε σχέση με τα άρθρα 62 και 86,</w:t>
      </w:r>
      <w:r>
        <w:rPr>
          <w:rFonts w:eastAsia="Times New Roman"/>
          <w:color w:val="000000"/>
          <w:szCs w:val="24"/>
          <w:shd w:val="clear" w:color="auto" w:fill="FFFFFF"/>
        </w:rPr>
        <w:t xml:space="preserve"> φαίνεται να ομονοούμε</w:t>
      </w:r>
      <w:r w:rsidRPr="00EE6BA5">
        <w:rPr>
          <w:rFonts w:eastAsia="Times New Roman"/>
          <w:color w:val="000000"/>
          <w:szCs w:val="24"/>
          <w:shd w:val="clear" w:color="auto" w:fill="FFFFFF"/>
        </w:rPr>
        <w:t xml:space="preserve"> </w:t>
      </w:r>
      <w:r>
        <w:rPr>
          <w:rFonts w:eastAsia="Times New Roman"/>
          <w:color w:val="000000"/>
          <w:szCs w:val="24"/>
          <w:shd w:val="clear" w:color="auto" w:fill="FFFFFF"/>
        </w:rPr>
        <w:t xml:space="preserve">επιτέλους. Πράγματι ομονοούμε; Θα το δούμε. Είναι προς απόδειξη. Και ο αριθμός 180 εδώ, ο αριθμός της συναίνεσης, είναι σημαντικός. </w:t>
      </w:r>
    </w:p>
    <w:p w14:paraId="7200B57C"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(Στο σημείο αυτό κτυπάει το κουδούνι λήξεως του χρόνου ομιλίας του κυρίου Υπουργού)</w:t>
      </w:r>
    </w:p>
    <w:p w14:paraId="7200B57D"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Θα χρειαστώ τρία λεπτά ακόμα, κύριε Πρόεδρε. </w:t>
      </w:r>
    </w:p>
    <w:p w14:paraId="7200B57E"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Συνεχίζω σε σχέση με τα σημεία της πρότασης.</w:t>
      </w:r>
    </w:p>
    <w:p w14:paraId="7200B57F"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Στο άρθρο </w:t>
      </w:r>
      <w:r w:rsidRPr="00A073A7">
        <w:rPr>
          <w:rFonts w:eastAsia="Times New Roman"/>
          <w:color w:val="000000"/>
          <w:szCs w:val="24"/>
          <w:shd w:val="clear" w:color="auto" w:fill="FFFFFF"/>
        </w:rPr>
        <w:t xml:space="preserve">101Α </w:t>
      </w:r>
      <w:r>
        <w:rPr>
          <w:rFonts w:eastAsia="Times New Roman"/>
          <w:color w:val="000000"/>
          <w:szCs w:val="24"/>
          <w:shd w:val="clear" w:color="auto" w:fill="FFFFFF"/>
        </w:rPr>
        <w:t>σε σχέση με το πολυάριθμο των ανεξάρτητων αρχών υπάρχει πράγματι ανάγκη θεσμοθέτησης της συναίνεσης, να δούμε αν πράγματι, σύμφωνα με την πρότασή μας,</w:t>
      </w:r>
      <w:r>
        <w:rPr>
          <w:rFonts w:eastAsia="Times New Roman"/>
          <w:color w:val="000000"/>
          <w:szCs w:val="24"/>
          <w:shd w:val="clear" w:color="auto" w:fill="FFFFFF"/>
        </w:rPr>
        <w:t xml:space="preserve"> τα τρία πέμπτα στη Διάσκεψη των Προέδρων είναι μία σωστή πρόταση. Αυτό, όμως, που κατά τη γνώμη μου είναι ακόμα πιο σημαντικό είναι η λογοδοσία, ο κοινοβουλευτικός, δηλαδή, έλεγχος των πράξεων και των παραλείψεων των ανεξαρτήτων αρχών, έτσι όπως προτείνετ</w:t>
      </w:r>
      <w:r>
        <w:rPr>
          <w:rFonts w:eastAsia="Times New Roman"/>
          <w:color w:val="000000"/>
          <w:szCs w:val="24"/>
          <w:shd w:val="clear" w:color="auto" w:fill="FFFFFF"/>
        </w:rPr>
        <w:t>αι από την Κοινοβουλευτική Ομάδα του ΣΥΡΙΖΑ.</w:t>
      </w:r>
    </w:p>
    <w:p w14:paraId="7200B580"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Τελειώνω με τη λαϊκή νομοθετική πρωτοβουλία. Δημοψήφισμα με λαϊκή πρωτοβουλία για κρίσιμα εθνικά θέματα μετά από αίτηση πεντακοσίων χιλιάδων πολιτών που έχουν το εκλογικό δικαίωμα και επί ψηφισμένων νομοσχεδίων που ρυθμίζουν σοβαρό οικονομικό ζήτημα, πλην </w:t>
      </w:r>
      <w:r>
        <w:rPr>
          <w:rFonts w:eastAsia="Times New Roman"/>
          <w:color w:val="000000"/>
          <w:szCs w:val="24"/>
          <w:shd w:val="clear" w:color="auto" w:fill="FFFFFF"/>
        </w:rPr>
        <w:t xml:space="preserve">δημοσιονομικού. Τα δημοψηφίσματα γενικά  σήμερα αντιμετωπίστηκαν εδώ με καχυποψία και θεωρήθηκαν και από τον Αρχηγό της Αξιωματικής Αντιπολίτευσης ως επικίνδυνα. </w:t>
      </w:r>
    </w:p>
    <w:p w14:paraId="7200B581"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Υπάρχει η πρόταση για το άρθρο 73 σε σχέση με την πρόταση νόμου από εκατό χιλιάδες πολίτες πο</w:t>
      </w:r>
      <w:r>
        <w:rPr>
          <w:rFonts w:eastAsia="Times New Roman"/>
          <w:color w:val="000000"/>
          <w:szCs w:val="24"/>
          <w:shd w:val="clear" w:color="auto" w:fill="FFFFFF"/>
        </w:rPr>
        <w:t>υ έχουν εκλογικό δικαίωμα να καταθέτουν προτάσεις νόμου. Και εδώ δεν υπήρξε τοποθέτηση.</w:t>
      </w:r>
    </w:p>
    <w:p w14:paraId="7200B582"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Τελειώνω με το άρθρο 102 σε σχέση με τους Οργανισμούς Τοπικής Αυτοδιοίκησης. </w:t>
      </w:r>
    </w:p>
    <w:p w14:paraId="7200B583"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Αυτή είναι εν συντομία είναι η πρόταση του ΣΥΡΙΖΑ.</w:t>
      </w:r>
    </w:p>
    <w:p w14:paraId="7200B584"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Άλλο ένα θέμα ακόμα και θα περάσω στον </w:t>
      </w:r>
      <w:r>
        <w:rPr>
          <w:rFonts w:eastAsia="Times New Roman"/>
          <w:color w:val="000000"/>
          <w:szCs w:val="24"/>
          <w:shd w:val="clear" w:color="auto" w:fill="FFFFFF"/>
        </w:rPr>
        <w:t>επίλογο, κύριε Πρόεδρε.</w:t>
      </w:r>
    </w:p>
    <w:p w14:paraId="7200B585"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Στην πρόταση ΣΥΡΙΖΑ δεν υπάρχει κάποια συγκεκριμένη αναφορά για αναθεώρηση συγκεκριμένης διάταξης του Συντάγματος όσον αφορά τη λειτουργία της δικαιοσύνης. Γιατί; Προηγήθηκε κάποιος θεσμικός διάλογος; Δεν προηγήθηκε θεσμικός διάλογο</w:t>
      </w:r>
      <w:r>
        <w:rPr>
          <w:rFonts w:eastAsia="Times New Roman"/>
          <w:color w:val="000000"/>
          <w:szCs w:val="24"/>
          <w:shd w:val="clear" w:color="auto" w:fill="FFFFFF"/>
        </w:rPr>
        <w:t>ς. Χρειάζεται να προηγηθεί θεσμικός διάλογος; Ασφαλώς και χρειάζεται να προηγηθεί θεσμικός διάλογος. Υπάρχουν ζητήματα που είναι εκκρεμή αυτήν τη στιγμή και πρέπει επίσης να λυθούν; Ναι, σε επίπεδο τυπικών νόμων. Πριν φτάσουμε στο Σύνταγμα ας δούμε τυπικού</w:t>
      </w:r>
      <w:r>
        <w:rPr>
          <w:rFonts w:eastAsia="Times New Roman"/>
          <w:color w:val="000000"/>
          <w:szCs w:val="24"/>
          <w:shd w:val="clear" w:color="auto" w:fill="FFFFFF"/>
        </w:rPr>
        <w:t>ς νόμους που αφορούν στη λειτουργία και οργάνωση των δικαστικών λειτουργών και των δικαστηρίων, που πρέπει να τροποποιηθούν.</w:t>
      </w:r>
    </w:p>
    <w:p w14:paraId="7200B586"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Από τον Αρχηγό της  Αξιωματικής Αντιπολίτευσης ακούσαμε: πρώτον, κατάργηση του μισθοδικείου, δεύτερον, όριο συνταξιοδότησης τα εβδο</w:t>
      </w:r>
      <w:r>
        <w:rPr>
          <w:rFonts w:eastAsia="Times New Roman"/>
          <w:color w:val="000000"/>
          <w:szCs w:val="24"/>
          <w:shd w:val="clear" w:color="auto" w:fill="FFFFFF"/>
        </w:rPr>
        <w:t xml:space="preserve">μήντα χρόνια και, τρίτον, έναν -αφηρημένα μας το είπε- προληπτικό έλεγχο συνταγματικότητας. Δεν ξέρω αν αυτή η πρόταση έχει να κάνει με παλιότερη πρόταση της Νέας Δημοκρατίας για συγκρότηση συνταγματικού δικαστηρίου. </w:t>
      </w:r>
    </w:p>
    <w:p w14:paraId="7200B587"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sidRPr="00A073A7">
        <w:rPr>
          <w:rFonts w:eastAsia="Times New Roman"/>
          <w:b/>
          <w:color w:val="000000"/>
          <w:szCs w:val="24"/>
          <w:shd w:val="clear" w:color="auto" w:fill="FFFFFF"/>
        </w:rPr>
        <w:t>ΚΩΝΣΤΑΝΤΙΝΟΣ ΤΑΣΟΥΛΑΣ:</w:t>
      </w:r>
      <w:r w:rsidRPr="00A073A7">
        <w:rPr>
          <w:rFonts w:eastAsia="Times New Roman"/>
          <w:color w:val="000000"/>
          <w:szCs w:val="24"/>
          <w:shd w:val="clear" w:color="auto" w:fill="FFFFFF"/>
        </w:rPr>
        <w:t xml:space="preserve"> Για το ΑΕΔ είνα</w:t>
      </w:r>
      <w:r w:rsidRPr="00A073A7">
        <w:rPr>
          <w:rFonts w:eastAsia="Times New Roman"/>
          <w:color w:val="000000"/>
          <w:szCs w:val="24"/>
          <w:shd w:val="clear" w:color="auto" w:fill="FFFFFF"/>
        </w:rPr>
        <w:t>ι.</w:t>
      </w:r>
    </w:p>
    <w:p w14:paraId="7200B588"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sidRPr="00A073A7">
        <w:rPr>
          <w:rFonts w:eastAsia="Times New Roman"/>
          <w:b/>
          <w:color w:val="000000"/>
          <w:szCs w:val="24"/>
          <w:shd w:val="clear" w:color="auto" w:fill="FFFFFF"/>
        </w:rPr>
        <w:t>ΜΙΧΑΗΛ ΚΑΛΟΓΗΡΟΥ (Υπουργός Δικαιοσύνης, Διαφάνειας και Ανθρωπίνων Δικαιωμάτων):</w:t>
      </w:r>
      <w:r w:rsidRPr="00A073A7">
        <w:rPr>
          <w:rFonts w:eastAsia="Times New Roman"/>
          <w:color w:val="000000"/>
          <w:szCs w:val="24"/>
          <w:shd w:val="clear" w:color="auto" w:fill="FFFFFF"/>
        </w:rPr>
        <w:t xml:space="preserve"> </w:t>
      </w:r>
      <w:r>
        <w:rPr>
          <w:rFonts w:eastAsia="Times New Roman"/>
          <w:color w:val="000000"/>
          <w:szCs w:val="24"/>
          <w:shd w:val="clear" w:color="auto" w:fill="FFFFFF"/>
        </w:rPr>
        <w:t xml:space="preserve"> Δεν έχει λοιπόν να κάνει. Έχει να κάνει με το ΑΕΔ, έναν προληπτικό έλεγχο. Ερώτηση απλή: Πότε τα διαβουλευτήκαμε αυτά και με ποιους; Ποια είναι, δηλαδή, η άποψη των δικαστι</w:t>
      </w:r>
      <w:r>
        <w:rPr>
          <w:rFonts w:eastAsia="Times New Roman"/>
          <w:color w:val="000000"/>
          <w:szCs w:val="24"/>
          <w:shd w:val="clear" w:color="auto" w:fill="FFFFFF"/>
        </w:rPr>
        <w:t xml:space="preserve">κών ενώσεων; Έχουν άποψη σε σχέση με αυτά οι δικαστικές ενώσεις και οι δικαστικοί λειτουργοί, ο νομικός κόσμος, η ακαδημαϊκή κοινότητα, οι δικηγόροι κ.λπ.; Νομίζω ότι μπορούμε στους δύο μήνες των εργασιών να δούμε τι λένε οι δικαστικές ενώσεις σε σχέση με </w:t>
      </w:r>
      <w:r>
        <w:rPr>
          <w:rFonts w:eastAsia="Times New Roman"/>
          <w:color w:val="000000"/>
          <w:szCs w:val="24"/>
          <w:shd w:val="clear" w:color="auto" w:fill="FFFFFF"/>
        </w:rPr>
        <w:t xml:space="preserve">αυτήν την πρόταση. </w:t>
      </w:r>
    </w:p>
    <w:p w14:paraId="7200B589"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Τελειώνω με τη «συριζοποίηση». Εάν επιθυμείτε, λοιπόν, να πιστώσετε στην Αριστερά και στον ΣΥΡΙΖΑ τη διασφάλιση των εργασιακών δικαιωμάτων, τη θρησκευτική ουδετερότητα, το αναλογικό εκλογικό σύστημα, τα δημοψηφίσματα, τον εξορθολογισμό </w:t>
      </w:r>
      <w:r>
        <w:rPr>
          <w:rFonts w:eastAsia="Times New Roman"/>
          <w:color w:val="000000"/>
          <w:szCs w:val="24"/>
          <w:shd w:val="clear" w:color="auto" w:fill="FFFFFF"/>
        </w:rPr>
        <w:t>της εκλογής Προέδρου της Δημοκρατίας, τις τροποποιήσεις της βουλευτικής ασυλίας και του νόμου περί ευθύνης Υπουργών, τη νομοθετική πρωτοβουλία του λαού, αποκαλώντας την πρόταση αυτή «επιχείρηση συριζοποίησης», ορθά πράττετε και να μας την πιστώσετε.</w:t>
      </w:r>
    </w:p>
    <w:p w14:paraId="7200B58A"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Δεν θα</w:t>
      </w:r>
      <w:r>
        <w:rPr>
          <w:rFonts w:eastAsia="Times New Roman"/>
          <w:color w:val="000000"/>
          <w:szCs w:val="24"/>
          <w:shd w:val="clear" w:color="auto" w:fill="FFFFFF"/>
        </w:rPr>
        <w:t xml:space="preserve"> μπορέσετε, όμως, να μας χρεώσετε και κυρίως η κοινωνία να μας χρεώσει, την αδράνεια, την ιδιωτικοποίηση του κοινωνικού κράτους, τη νεοφιλελευθεροποίηση του άρθρου 106 του Συντάγματος, τον δημοσιονομικό, όπως το αποκαλεί και ο Πρωθυπουργός και ο Υπουργός τ</w:t>
      </w:r>
      <w:r>
        <w:rPr>
          <w:rFonts w:eastAsia="Times New Roman"/>
          <w:color w:val="000000"/>
          <w:szCs w:val="24"/>
          <w:shd w:val="clear" w:color="auto" w:fill="FFFFFF"/>
        </w:rPr>
        <w:t xml:space="preserve">ων Οικονομικών, ζουρλομανδύα και την περιβαλλοντική ασυδοσία. Αυτά δεν θα μπορέσετε να μας τα χρεώσετε. </w:t>
      </w:r>
    </w:p>
    <w:p w14:paraId="7200B58B" w14:textId="77777777" w:rsidR="00412B74" w:rsidRDefault="00EE22A4">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Κλείνω με ορισμένες σκέψεις για το ποιος είναι ο πυρήνας, η κατευθυντήρια ιδέα της πρότασής μας: η εμβάθυνση της δημοκρατίας, η ενδυνάμωση της λαϊκής κ</w:t>
      </w:r>
      <w:r>
        <w:rPr>
          <w:rFonts w:eastAsia="Times New Roman"/>
          <w:color w:val="000000"/>
          <w:szCs w:val="24"/>
          <w:shd w:val="clear" w:color="auto" w:fill="FFFFFF"/>
        </w:rPr>
        <w:t>υριαρχίας, η ενεργοποίηση του πολίτη και η διεύρυνση της λαϊκής συμμετοχής.</w:t>
      </w:r>
    </w:p>
    <w:p w14:paraId="7200B58C"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Η πρότασή μας λοιπόν στοχεύει σε ένα πιο δημοκρατικό Σύνταγμα. Αναρωτιέμαι ποιος δημοκρατικός πολίτης θα είχε αντίρρηση σ’ αυτό; Γιατί η μεγάλη πρόκληση που αντιμετωπίζουμε σήμερα </w:t>
      </w:r>
      <w:r>
        <w:rPr>
          <w:rFonts w:eastAsia="Times New Roman" w:cs="Times New Roman"/>
          <w:szCs w:val="24"/>
        </w:rPr>
        <w:t>όσον αφορά τη λειτουργία του πολιτεύματος, όχι μόνο στη χώρα μας, αλλά και στην Ευρώπη και τον κόσμο είναι η εξάπλωση της λαίλαπας του νεοναζισμού, του νεοφασισμού και του ακροδεξιού αυταρχικού λαϊκισμού και όχι του συνταγματικού λαϊκισμού.</w:t>
      </w:r>
    </w:p>
    <w:p w14:paraId="7200B58D"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Είναι σοκαριστι</w:t>
      </w:r>
      <w:r>
        <w:rPr>
          <w:rFonts w:eastAsia="Times New Roman" w:cs="Times New Roman"/>
          <w:szCs w:val="24"/>
        </w:rPr>
        <w:t>κή η άνοδος των ακροδεξιών κομμάτων και οργανώσεων, ακόμα πιο σοκαριστική η υιοθέτηση της ακροδεξιάς ρητορείας από πολιτικές δυνάμεις που μετακινούνται από την κεντροδεξιά προς τα άκρα, ανερυθρίαστα. Ο εκφασισμός της κοινωνίας, όμως, δεν είναι ένα φυσικό φ</w:t>
      </w:r>
      <w:r>
        <w:rPr>
          <w:rFonts w:eastAsia="Times New Roman" w:cs="Times New Roman"/>
          <w:szCs w:val="24"/>
        </w:rPr>
        <w:t>αινόμενο, δεν είναι κάτι που έρχεται από τον ουρανό, έχει συγκεκριμένες αιτίες.</w:t>
      </w:r>
    </w:p>
    <w:p w14:paraId="7200B58E"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Η πιο σημαντική, κατά τη γνώμη μου, αιτία είναι η αίσθηση των πολιτών ότι δεν έχουν φωνή, ότι δεν ακούγονται, ότι το πολιτικό σύστημα δεν τους λαμβάνει υπόψη. Έτσι, λοιπόν, οι </w:t>
      </w:r>
      <w:r>
        <w:rPr>
          <w:rFonts w:eastAsia="Times New Roman" w:cs="Times New Roman"/>
          <w:szCs w:val="24"/>
        </w:rPr>
        <w:t>λογικές των μονόδρομων της τεχνοκρατίας και της οικονομικής ορθοδοξίας, οι λογικές του «</w:t>
      </w:r>
      <w:r>
        <w:rPr>
          <w:rFonts w:eastAsia="Times New Roman" w:cs="Times New Roman"/>
          <w:szCs w:val="24"/>
          <w:lang w:val="en-US"/>
        </w:rPr>
        <w:t>there</w:t>
      </w:r>
      <w:r w:rsidRPr="009142C7">
        <w:rPr>
          <w:rFonts w:eastAsia="Times New Roman" w:cs="Times New Roman"/>
          <w:szCs w:val="24"/>
        </w:rPr>
        <w:t xml:space="preserve"> </w:t>
      </w:r>
      <w:r>
        <w:rPr>
          <w:rFonts w:eastAsia="Times New Roman" w:cs="Times New Roman"/>
          <w:szCs w:val="24"/>
          <w:lang w:val="en-US"/>
        </w:rPr>
        <w:t>is</w:t>
      </w:r>
      <w:r w:rsidRPr="009142C7">
        <w:rPr>
          <w:rFonts w:eastAsia="Times New Roman" w:cs="Times New Roman"/>
          <w:szCs w:val="24"/>
        </w:rPr>
        <w:t xml:space="preserve"> </w:t>
      </w:r>
      <w:r>
        <w:rPr>
          <w:rFonts w:eastAsia="Times New Roman" w:cs="Times New Roman"/>
          <w:szCs w:val="24"/>
          <w:lang w:val="en-US"/>
        </w:rPr>
        <w:t>no</w:t>
      </w:r>
      <w:r w:rsidRPr="009142C7">
        <w:rPr>
          <w:rFonts w:eastAsia="Times New Roman" w:cs="Times New Roman"/>
          <w:szCs w:val="24"/>
        </w:rPr>
        <w:t xml:space="preserve"> </w:t>
      </w:r>
      <w:r>
        <w:rPr>
          <w:rFonts w:eastAsia="Times New Roman" w:cs="Times New Roman"/>
          <w:szCs w:val="24"/>
          <w:lang w:val="en-US"/>
        </w:rPr>
        <w:t>alternative</w:t>
      </w:r>
      <w:r>
        <w:rPr>
          <w:rFonts w:eastAsia="Times New Roman" w:cs="Times New Roman"/>
          <w:szCs w:val="24"/>
        </w:rPr>
        <w:t>», ότι δεν υπάρχει εναλλακτική, έχουν παραπλανήσει χιλιάδες συμπολίτες μας, τους οποίους οδηγούν στα δίχτυα εγκληματικών οργανώσεων.</w:t>
      </w:r>
    </w:p>
    <w:p w14:paraId="7200B58F"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Θεωρούμε λοι</w:t>
      </w:r>
      <w:r>
        <w:rPr>
          <w:rFonts w:eastAsia="Times New Roman" w:cs="Times New Roman"/>
          <w:szCs w:val="24"/>
        </w:rPr>
        <w:t>πόν –και αυτός είναι ο πυρήνας της πρότασής μας- ότι αν αποκαταστήσουμε τη λειτουργία της δημοκρατίας, αν δώσουμε φωνή και ενεργοποιήσουμε τους πολίτες, θα συμβάλουμε καθοριστικά ώστε να ανακόψουμε την άνοδο της άκρας δεξιάς. Αυτό είναι ένα πρώτιστο διακύβ</w:t>
      </w:r>
      <w:r>
        <w:rPr>
          <w:rFonts w:eastAsia="Times New Roman" w:cs="Times New Roman"/>
          <w:szCs w:val="24"/>
        </w:rPr>
        <w:t xml:space="preserve">ευμα συναίνεσης. </w:t>
      </w:r>
    </w:p>
    <w:p w14:paraId="7200B590"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Σας ευχαριστώ για την προσοχή σας.</w:t>
      </w:r>
    </w:p>
    <w:p w14:paraId="7200B591" w14:textId="77777777" w:rsidR="00412B74" w:rsidRDefault="00EE22A4">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w:t>
      </w:r>
      <w:r w:rsidRPr="00EE688D">
        <w:rPr>
          <w:rFonts w:eastAsia="Times New Roman" w:cs="Times New Roman"/>
          <w:szCs w:val="24"/>
        </w:rPr>
        <w:t xml:space="preserve"> του </w:t>
      </w:r>
      <w:r>
        <w:rPr>
          <w:rFonts w:eastAsia="Times New Roman" w:cs="Times New Roman"/>
          <w:szCs w:val="24"/>
        </w:rPr>
        <w:t>ΣΥΡΙΖΑ και των ΑΝΕΛ</w:t>
      </w:r>
      <w:r w:rsidRPr="00EE688D">
        <w:rPr>
          <w:rFonts w:eastAsia="Times New Roman" w:cs="Times New Roman"/>
          <w:szCs w:val="24"/>
        </w:rPr>
        <w:t>)</w:t>
      </w:r>
    </w:p>
    <w:p w14:paraId="7200B592" w14:textId="77777777" w:rsidR="00412B74" w:rsidRDefault="00EE22A4">
      <w:pPr>
        <w:spacing w:line="600" w:lineRule="auto"/>
        <w:ind w:firstLine="720"/>
        <w:jc w:val="both"/>
        <w:rPr>
          <w:rFonts w:eastAsia="Times New Roman" w:cs="Times New Roman"/>
          <w:szCs w:val="24"/>
        </w:rPr>
      </w:pPr>
      <w:r w:rsidRPr="00E26433">
        <w:rPr>
          <w:rFonts w:eastAsia="Times New Roman" w:cs="Times New Roman"/>
          <w:b/>
          <w:szCs w:val="24"/>
        </w:rPr>
        <w:t>ΠΡΟΕΔΡΕΥΩΝ (Αναστάσιος Κουράκης):</w:t>
      </w:r>
      <w:r w:rsidRPr="00E26433">
        <w:rPr>
          <w:rFonts w:eastAsia="Times New Roman" w:cs="Times New Roman"/>
          <w:szCs w:val="24"/>
        </w:rPr>
        <w:t xml:space="preserve"> Ε</w:t>
      </w:r>
      <w:r>
        <w:rPr>
          <w:rFonts w:eastAsia="Times New Roman" w:cs="Times New Roman"/>
          <w:szCs w:val="24"/>
        </w:rPr>
        <w:t>υχαριστούμε τον Υπουργό Δικαιοσύνης κ. Μιχάλη Καλογήρου.</w:t>
      </w:r>
    </w:p>
    <w:p w14:paraId="7200B593"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w:t>
      </w:r>
      <w:r>
        <w:rPr>
          <w:rFonts w:eastAsia="Times New Roman" w:cs="Times New Roman"/>
          <w:szCs w:val="24"/>
        </w:rPr>
        <w:t>ανακοινώσω στο Σώμα ότι η Επιτροπή Οικονομικών καταθέτει την έκθεσή της:</w:t>
      </w:r>
    </w:p>
    <w:p w14:paraId="7200B594"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Α) Στο σχέδιο προϋπολογισμού δαπανών της Βουλής οικονομικού έτους 2019 και</w:t>
      </w:r>
    </w:p>
    <w:p w14:paraId="7200B595"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Β) Στον απολογισμό δαπανών της Βουλής οικονομικού έτους 2017.</w:t>
      </w:r>
    </w:p>
    <w:p w14:paraId="7200B596"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 xml:space="preserve">Επίσης, οι ειδικές Μόνιμες Επιτροπές </w:t>
      </w:r>
      <w:r>
        <w:rPr>
          <w:rFonts w:eastAsia="Times New Roman" w:cs="Times New Roman"/>
          <w:szCs w:val="24"/>
        </w:rPr>
        <w:t>Ελληνισμού της Διασποράς, Έρευνας και Τεχνολογίας, Οδικής Ασφάλειας και Σωφρονιστικού Συστήματος και λοιπών Δομών Εγκλεισμού Κρατουμένων καταθέτουν τις εκθέσεις τους σύμφωνα με το άρθρο 43Α παράγραφος 5 του Κανονισμού της Βουλής.</w:t>
      </w:r>
    </w:p>
    <w:p w14:paraId="7200B597"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(Οι προαναφερθείσες εκθέσε</w:t>
      </w:r>
      <w:r>
        <w:rPr>
          <w:rFonts w:eastAsia="Times New Roman" w:cs="Times New Roman"/>
          <w:szCs w:val="24"/>
        </w:rPr>
        <w:t>ις βρίσκονται σε ηλεκτρονική μορφή στο αρχείο της Διεύθυνσης Ειδικών Μόνιμων Επιτροπών)</w:t>
      </w:r>
    </w:p>
    <w:p w14:paraId="7200B598"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κηρύσσεται περαιωμένη η συζήτηση για τον ορισμό προθεσμίας, σύμφωνα με το άρθρο 119 του Κανονισμού της Βουλής</w:t>
      </w:r>
      <w:r>
        <w:rPr>
          <w:rFonts w:eastAsia="Times New Roman" w:cs="Times New Roman"/>
          <w:szCs w:val="24"/>
        </w:rPr>
        <w:t>,</w:t>
      </w:r>
      <w:r>
        <w:rPr>
          <w:rFonts w:eastAsia="Times New Roman" w:cs="Times New Roman"/>
          <w:szCs w:val="24"/>
        </w:rPr>
        <w:t xml:space="preserve"> για την υποβολή της έκθεσης</w:t>
      </w:r>
      <w:r>
        <w:rPr>
          <w:rFonts w:eastAsia="Times New Roman" w:cs="Times New Roman"/>
          <w:szCs w:val="24"/>
        </w:rPr>
        <w:t xml:space="preserve"> της Επιτροπής για την </w:t>
      </w:r>
      <w:r>
        <w:rPr>
          <w:rFonts w:eastAsia="Times New Roman" w:cs="Times New Roman"/>
          <w:szCs w:val="24"/>
        </w:rPr>
        <w:t>α</w:t>
      </w:r>
      <w:r>
        <w:rPr>
          <w:rFonts w:eastAsia="Times New Roman" w:cs="Times New Roman"/>
          <w:szCs w:val="24"/>
        </w:rPr>
        <w:t>ναθεώρηση του Συντάγματος.</w:t>
      </w:r>
    </w:p>
    <w:p w14:paraId="7200B599"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Προτείνω να διατεθεί χρόνος δύο μηνών, δηλαδή μέχρι τις 15 Ιανουαρίου 2019, όπως συμφώνησε και η Διάσκεψη των Προέδρων.</w:t>
      </w:r>
    </w:p>
    <w:p w14:paraId="7200B59A"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Ερωτάται το Σώμα αν συμφωνεί να οριστεί η 15</w:t>
      </w:r>
      <w:r w:rsidRPr="000C1DBF">
        <w:rPr>
          <w:rFonts w:eastAsia="Times New Roman" w:cs="Times New Roman"/>
          <w:szCs w:val="24"/>
          <w:vertAlign w:val="superscript"/>
        </w:rPr>
        <w:t>η</w:t>
      </w:r>
      <w:r>
        <w:rPr>
          <w:rFonts w:eastAsia="Times New Roman" w:cs="Times New Roman"/>
          <w:szCs w:val="24"/>
        </w:rPr>
        <w:t xml:space="preserve"> Ιανουαρίου 2019 ως ημερομηνία υποβολής </w:t>
      </w:r>
      <w:r>
        <w:rPr>
          <w:rFonts w:eastAsia="Times New Roman" w:cs="Times New Roman"/>
          <w:szCs w:val="24"/>
        </w:rPr>
        <w:t xml:space="preserve">της έκθεσης της Επιτροπής για την </w:t>
      </w:r>
      <w:r>
        <w:rPr>
          <w:rFonts w:eastAsia="Times New Roman" w:cs="Times New Roman"/>
          <w:szCs w:val="24"/>
        </w:rPr>
        <w:t>α</w:t>
      </w:r>
      <w:r>
        <w:rPr>
          <w:rFonts w:eastAsia="Times New Roman" w:cs="Times New Roman"/>
          <w:szCs w:val="24"/>
        </w:rPr>
        <w:t>ναθεώρηση του Συντάγματος.</w:t>
      </w:r>
    </w:p>
    <w:p w14:paraId="7200B59B"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Για να καταγραφούν οι απόψεις των κομμάτων, κύριε Τασούλα, έχετε τον λόγο.</w:t>
      </w:r>
    </w:p>
    <w:p w14:paraId="7200B59C"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Κύριε Πρόεδρε, όπως ακούστηκε και από τους ομιλητές, εμείς προτείνουμε η επιτροπή να έχει τουλάχ</w:t>
      </w:r>
      <w:r>
        <w:rPr>
          <w:rFonts w:eastAsia="Times New Roman" w:cs="Times New Roman"/>
          <w:szCs w:val="24"/>
        </w:rPr>
        <w:t>ιστον τρίμηνη διάρκεια, άρα τουλάχιστον έναν μήνα παραπάνω, διότι είναι πάρα πολύ σύντομος ο χρόνος και αυτή η βιασύνη καταδεικνύει και την έλλειψη βαρύνουσας σημασίας ως προς την ουσία που δίνει η κυβερνώσα πλειοψηφία στην επιτροπή αυτή. Ζητάμε τουλάχιστο</w:t>
      </w:r>
      <w:r>
        <w:rPr>
          <w:rFonts w:eastAsia="Times New Roman" w:cs="Times New Roman"/>
          <w:szCs w:val="24"/>
        </w:rPr>
        <w:t>ν τρίμηνη διάρκεια της επιτροπής.</w:t>
      </w:r>
    </w:p>
    <w:p w14:paraId="7200B59D" w14:textId="77777777" w:rsidR="00412B74" w:rsidRDefault="00EE22A4">
      <w:pPr>
        <w:spacing w:line="600" w:lineRule="auto"/>
        <w:ind w:firstLine="720"/>
        <w:jc w:val="both"/>
        <w:rPr>
          <w:rFonts w:eastAsia="Times New Roman" w:cs="Times New Roman"/>
          <w:szCs w:val="24"/>
        </w:rPr>
      </w:pPr>
      <w:r w:rsidRPr="00E26433">
        <w:rPr>
          <w:rFonts w:eastAsia="Times New Roman" w:cs="Times New Roman"/>
          <w:b/>
          <w:szCs w:val="24"/>
        </w:rPr>
        <w:t>ΠΡΟΕΔΡΕΥΩΝ (Αναστάσιος Κουράκης):</w:t>
      </w:r>
      <w:r w:rsidRPr="00E26433">
        <w:rPr>
          <w:rFonts w:eastAsia="Times New Roman" w:cs="Times New Roman"/>
          <w:szCs w:val="24"/>
        </w:rPr>
        <w:t xml:space="preserve"> Ε</w:t>
      </w:r>
      <w:r>
        <w:rPr>
          <w:rFonts w:eastAsia="Times New Roman" w:cs="Times New Roman"/>
          <w:szCs w:val="24"/>
        </w:rPr>
        <w:t>υχαριστούμε, κύριε Τασούλα.</w:t>
      </w:r>
    </w:p>
    <w:p w14:paraId="7200B59E"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Κύριε Λοβέρδο, έχετε τον λόγο.</w:t>
      </w:r>
    </w:p>
    <w:p w14:paraId="7200B59F"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κατά την πρόταση που έκανα το πρωί, τέλος Φεβρουαρίου να γίνει η πρώτη ψηφοφορία…</w:t>
      </w:r>
    </w:p>
    <w:p w14:paraId="7200B5A0" w14:textId="77777777" w:rsidR="00412B74" w:rsidRDefault="00EE22A4">
      <w:pPr>
        <w:spacing w:line="600" w:lineRule="auto"/>
        <w:ind w:firstLine="720"/>
        <w:jc w:val="both"/>
        <w:rPr>
          <w:rFonts w:eastAsia="Times New Roman" w:cs="Times New Roman"/>
          <w:szCs w:val="24"/>
        </w:rPr>
      </w:pPr>
      <w:r w:rsidRPr="00E26433">
        <w:rPr>
          <w:rFonts w:eastAsia="Times New Roman" w:cs="Times New Roman"/>
          <w:b/>
          <w:szCs w:val="24"/>
        </w:rPr>
        <w:t>ΠΡΟΕΔΡΕΥΩΝ (Α</w:t>
      </w:r>
      <w:r w:rsidRPr="00E26433">
        <w:rPr>
          <w:rFonts w:eastAsia="Times New Roman" w:cs="Times New Roman"/>
          <w:b/>
          <w:szCs w:val="24"/>
        </w:rPr>
        <w:t>ναστάσιος Κουράκης):</w:t>
      </w:r>
      <w:r>
        <w:rPr>
          <w:rFonts w:eastAsia="Times New Roman" w:cs="Times New Roman"/>
          <w:szCs w:val="24"/>
        </w:rPr>
        <w:t xml:space="preserve"> Αν θυμάμαι, είχατε πει τέλος Ιανουαρίου.</w:t>
      </w:r>
    </w:p>
    <w:p w14:paraId="7200B5A1"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Όχι, όχι. Λίγο πολύ με την παράταση που είπε ο Πρόεδρος ότι είναι λογικό να δοθεί, πάμε σε αυτήν την ημερομηνία.</w:t>
      </w:r>
    </w:p>
    <w:p w14:paraId="7200B5A2"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Η βασική μας πρόταση, η αρχική, είναι, πέρα από αυτά που προτεί</w:t>
      </w:r>
      <w:r>
        <w:rPr>
          <w:rFonts w:eastAsia="Times New Roman" w:cs="Times New Roman"/>
          <w:szCs w:val="24"/>
        </w:rPr>
        <w:t>νει η Πλειοψηφία, να έχουμε τέλος Φεβρουαρίου την πρώτη ψηφοφορία και τέλος Μαρτίου τη δεύτερη ψηφοφορία. Υπάρχει σκεπτικό, απαντώντας στον Υπουργό Δικαιοσύνης, αλλά τώρα δεν είναι η ώρα για περαιτέρω αναλύσεις.</w:t>
      </w:r>
    </w:p>
    <w:p w14:paraId="7200B5A3" w14:textId="77777777" w:rsidR="00412B74" w:rsidRDefault="00EE22A4">
      <w:pPr>
        <w:spacing w:line="600" w:lineRule="auto"/>
        <w:ind w:firstLine="720"/>
        <w:jc w:val="both"/>
        <w:rPr>
          <w:rFonts w:eastAsia="Times New Roman" w:cs="Times New Roman"/>
          <w:szCs w:val="24"/>
        </w:rPr>
      </w:pPr>
      <w:r w:rsidRPr="00E26433">
        <w:rPr>
          <w:rFonts w:eastAsia="Times New Roman" w:cs="Times New Roman"/>
          <w:b/>
          <w:szCs w:val="24"/>
        </w:rPr>
        <w:t>ΠΡΟΕΔΡΕΥΩΝ (Αναστάσιος Κουράκης):</w:t>
      </w:r>
      <w:r>
        <w:rPr>
          <w:rFonts w:eastAsia="Times New Roman" w:cs="Times New Roman"/>
          <w:szCs w:val="24"/>
        </w:rPr>
        <w:t xml:space="preserve"> Σας ευχαρι</w:t>
      </w:r>
      <w:r>
        <w:rPr>
          <w:rFonts w:eastAsia="Times New Roman" w:cs="Times New Roman"/>
          <w:szCs w:val="24"/>
        </w:rPr>
        <w:t>στώ, κύριε Λοβέρδο.</w:t>
      </w:r>
    </w:p>
    <w:p w14:paraId="7200B5A4"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Κύριε Παρασκευόπουλε, έχετε τον λόγο εκ μέρους του ΣΥΡΙΖΑ.</w:t>
      </w:r>
    </w:p>
    <w:p w14:paraId="7200B5A5"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Η πρόταση της Διάσκεψης των Προέδρων φαίνεται λογική. Νομίζω ότι μέσα σε ένα δίμηνο μπορούμε να ολοκληρώσουμε τις εργασίες, αρκεί να μην έχουμε καταχρή</w:t>
      </w:r>
      <w:r>
        <w:rPr>
          <w:rFonts w:eastAsia="Times New Roman" w:cs="Times New Roman"/>
          <w:szCs w:val="24"/>
        </w:rPr>
        <w:t>σεις βέβαια. Ελπίζω ότι θα τις αποφύγουμε και θα τα βγάλουμε πέρα.</w:t>
      </w:r>
    </w:p>
    <w:p w14:paraId="7200B5A6" w14:textId="77777777" w:rsidR="00412B74" w:rsidRDefault="00EE22A4">
      <w:pPr>
        <w:spacing w:line="600" w:lineRule="auto"/>
        <w:ind w:firstLine="720"/>
        <w:jc w:val="both"/>
        <w:rPr>
          <w:rFonts w:eastAsia="Times New Roman" w:cs="Times New Roman"/>
          <w:szCs w:val="24"/>
        </w:rPr>
      </w:pPr>
      <w:r w:rsidRPr="00E26433">
        <w:rPr>
          <w:rFonts w:eastAsia="Times New Roman" w:cs="Times New Roman"/>
          <w:b/>
          <w:szCs w:val="24"/>
        </w:rPr>
        <w:t>ΠΡΟΕΔΡΕΥΩΝ (Αναστάσιος Κουράκης):</w:t>
      </w:r>
      <w:r w:rsidRPr="00E26433">
        <w:rPr>
          <w:rFonts w:eastAsia="Times New Roman" w:cs="Times New Roman"/>
          <w:szCs w:val="24"/>
        </w:rPr>
        <w:t xml:space="preserve"> Ε</w:t>
      </w:r>
      <w:r>
        <w:rPr>
          <w:rFonts w:eastAsia="Times New Roman" w:cs="Times New Roman"/>
          <w:szCs w:val="24"/>
        </w:rPr>
        <w:t>υχαριστώ πολύ.</w:t>
      </w:r>
    </w:p>
    <w:p w14:paraId="7200B5A7"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Κύριε Δελή, έχετε τον λόγο.</w:t>
      </w:r>
    </w:p>
    <w:p w14:paraId="7200B5A8"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Νομίζουμε ότι η προθεσμία θα μπορούσε να είναι λίγο μεγαλύτερη, γι’ αυτό και τοποθετούμαστε λέγο</w:t>
      </w:r>
      <w:r>
        <w:rPr>
          <w:rFonts w:eastAsia="Times New Roman" w:cs="Times New Roman"/>
          <w:szCs w:val="24"/>
        </w:rPr>
        <w:t>ντας «παρών» στη συγκεκριμένη πρόταση.</w:t>
      </w:r>
    </w:p>
    <w:p w14:paraId="7200B5A9" w14:textId="77777777" w:rsidR="00412B74" w:rsidRDefault="00EE22A4">
      <w:pPr>
        <w:spacing w:line="600" w:lineRule="auto"/>
        <w:ind w:firstLine="720"/>
        <w:jc w:val="both"/>
        <w:rPr>
          <w:rFonts w:eastAsia="Times New Roman" w:cs="Times New Roman"/>
          <w:szCs w:val="24"/>
        </w:rPr>
      </w:pPr>
      <w:r w:rsidRPr="00E26433">
        <w:rPr>
          <w:rFonts w:eastAsia="Times New Roman" w:cs="Times New Roman"/>
          <w:b/>
          <w:szCs w:val="24"/>
        </w:rPr>
        <w:t>ΠΡΟΕΔΡΕΥΩΝ (Αναστάσιος Κουράκης):</w:t>
      </w:r>
      <w:r w:rsidRPr="00E26433">
        <w:rPr>
          <w:rFonts w:eastAsia="Times New Roman" w:cs="Times New Roman"/>
          <w:szCs w:val="24"/>
        </w:rPr>
        <w:t xml:space="preserve"> Ε</w:t>
      </w:r>
      <w:r>
        <w:rPr>
          <w:rFonts w:eastAsia="Times New Roman" w:cs="Times New Roman"/>
          <w:szCs w:val="24"/>
        </w:rPr>
        <w:t>υχαριστούμε πολύ.</w:t>
      </w:r>
    </w:p>
    <w:p w14:paraId="7200B5AA" w14:textId="77777777" w:rsidR="00412B74" w:rsidRDefault="00EE22A4">
      <w:pPr>
        <w:spacing w:line="600" w:lineRule="auto"/>
        <w:ind w:firstLine="720"/>
        <w:jc w:val="both"/>
        <w:rPr>
          <w:rFonts w:eastAsia="Times New Roman" w:cs="Times New Roman"/>
          <w:szCs w:val="24"/>
        </w:rPr>
      </w:pPr>
      <w:r>
        <w:rPr>
          <w:rFonts w:eastAsia="Times New Roman" w:cs="Times New Roman"/>
          <w:szCs w:val="24"/>
        </w:rPr>
        <w:t>Κύριε Μαυρωτά, έχετε τον λόγο.</w:t>
      </w:r>
    </w:p>
    <w:p w14:paraId="7200B5AB" w14:textId="77777777" w:rsidR="00412B74" w:rsidRDefault="00EE22A4">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Θεωρούμε ότι δύο μήνες είναι πολύ στενό πλαίσιο και θα θέλαμε να υπάρχει η δυνατότητα στην επιτροπή να ζητήσει κάποια παράταση των εργασιών, τουλάχιστον αν χρειαστεί, έτσι ώστε να έχουμε την άνεση του χρόνου για επεξεργασία.</w:t>
      </w:r>
    </w:p>
    <w:p w14:paraId="7200B5AC" w14:textId="77777777" w:rsidR="00412B74" w:rsidRDefault="00EE22A4">
      <w:pPr>
        <w:spacing w:line="600" w:lineRule="auto"/>
        <w:ind w:firstLine="720"/>
        <w:contextualSpacing/>
        <w:jc w:val="both"/>
        <w:rPr>
          <w:rFonts w:eastAsia="Times New Roman" w:cs="Times New Roman"/>
          <w:szCs w:val="24"/>
        </w:rPr>
      </w:pPr>
      <w:r w:rsidRPr="004209D4">
        <w:rPr>
          <w:rFonts w:eastAsia="Times New Roman" w:cs="Times New Roman"/>
          <w:b/>
          <w:szCs w:val="24"/>
        </w:rPr>
        <w:t>ΠΡΟΕΔΡΕΥΩΝ (Αναστάσιος Κουράκη</w:t>
      </w:r>
      <w:r w:rsidRPr="004209D4">
        <w:rPr>
          <w:rFonts w:eastAsia="Times New Roman" w:cs="Times New Roman"/>
          <w:b/>
          <w:szCs w:val="24"/>
        </w:rPr>
        <w:t>ς):</w:t>
      </w:r>
      <w:r>
        <w:rPr>
          <w:rFonts w:eastAsia="Times New Roman" w:cs="Times New Roman"/>
          <w:szCs w:val="24"/>
        </w:rPr>
        <w:t xml:space="preserve"> Ευχαριστώ.</w:t>
      </w:r>
    </w:p>
    <w:p w14:paraId="7200B5AD"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t>Κύριε Παππά, έχετε τον λόγο.</w:t>
      </w:r>
    </w:p>
    <w:p w14:paraId="7200B5AE"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Δεν μας απασχολεί, κύριε Πρόεδρε. Εδώ σε τρία χρόνια διαλύσατε το κράτος. Τρεις μήνες πάνω, τρεις μήνες κάτω…</w:t>
      </w:r>
    </w:p>
    <w:p w14:paraId="7200B5AF"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t>Τοποθετούμεθα στο «όχι».</w:t>
      </w:r>
    </w:p>
    <w:p w14:paraId="7200B5B0" w14:textId="77777777" w:rsidR="00412B74" w:rsidRDefault="00EE22A4">
      <w:pPr>
        <w:spacing w:line="600" w:lineRule="auto"/>
        <w:ind w:firstLine="720"/>
        <w:contextualSpacing/>
        <w:jc w:val="both"/>
        <w:rPr>
          <w:rFonts w:eastAsia="Times New Roman" w:cs="Times New Roman"/>
          <w:szCs w:val="24"/>
        </w:rPr>
      </w:pPr>
      <w:r w:rsidRPr="0043170E">
        <w:rPr>
          <w:rFonts w:eastAsia="Times New Roman" w:cs="Times New Roman"/>
          <w:b/>
          <w:szCs w:val="24"/>
        </w:rPr>
        <w:t>ΠΡΟΕΔΡΕΥΩΝ (Αναστάσιος Κουράκης):</w:t>
      </w:r>
      <w:r>
        <w:rPr>
          <w:rFonts w:eastAsia="Times New Roman" w:cs="Times New Roman"/>
          <w:szCs w:val="24"/>
        </w:rPr>
        <w:t xml:space="preserve"> Ευχαριστώ.</w:t>
      </w:r>
    </w:p>
    <w:p w14:paraId="7200B5B1"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t xml:space="preserve">Κύριε Κατσίκη, </w:t>
      </w:r>
      <w:r>
        <w:rPr>
          <w:rFonts w:eastAsia="Times New Roman" w:cs="Times New Roman"/>
          <w:szCs w:val="24"/>
        </w:rPr>
        <w:t>έχετε τον λόγο.</w:t>
      </w:r>
    </w:p>
    <w:p w14:paraId="7200B5B2"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Συμφωνούμε, κύριε Πρόεδρε, με την πρόταση της Πλειοψηφίας, την οποία και εμείς διαμορφώνουμε, άρα προς το τέλος του Ιανουαρίου.</w:t>
      </w:r>
    </w:p>
    <w:p w14:paraId="7200B5B3" w14:textId="77777777" w:rsidR="00412B74" w:rsidRDefault="00EE22A4">
      <w:pPr>
        <w:spacing w:line="600" w:lineRule="auto"/>
        <w:ind w:firstLine="720"/>
        <w:contextualSpacing/>
        <w:jc w:val="both"/>
        <w:rPr>
          <w:rFonts w:eastAsia="Times New Roman" w:cs="Times New Roman"/>
          <w:szCs w:val="24"/>
        </w:rPr>
      </w:pPr>
      <w:r w:rsidRPr="0043170E">
        <w:rPr>
          <w:rFonts w:eastAsia="Times New Roman" w:cs="Times New Roman"/>
          <w:b/>
          <w:szCs w:val="24"/>
        </w:rPr>
        <w:t>ΠΡΟΕΔΡΕΥΩΝ (Αναστάσιος Κουράκης):</w:t>
      </w:r>
      <w:r w:rsidRPr="0043170E">
        <w:rPr>
          <w:rFonts w:eastAsia="Times New Roman" w:cs="Times New Roman"/>
          <w:szCs w:val="24"/>
        </w:rPr>
        <w:t xml:space="preserve"> </w:t>
      </w:r>
      <w:r>
        <w:rPr>
          <w:rFonts w:eastAsia="Times New Roman" w:cs="Times New Roman"/>
          <w:szCs w:val="24"/>
        </w:rPr>
        <w:t>Πολύ ωραία.</w:t>
      </w:r>
    </w:p>
    <w:p w14:paraId="7200B5B4" w14:textId="77777777" w:rsidR="00412B74" w:rsidRDefault="00EE22A4">
      <w:pPr>
        <w:spacing w:line="600" w:lineRule="auto"/>
        <w:ind w:firstLine="720"/>
        <w:contextualSpacing/>
        <w:jc w:val="both"/>
        <w:rPr>
          <w:rFonts w:eastAsia="Times New Roman" w:cs="Times New Roman"/>
          <w:szCs w:val="24"/>
        </w:rPr>
      </w:pPr>
      <w:r>
        <w:rPr>
          <w:rFonts w:eastAsia="Times New Roman" w:cs="Times New Roman"/>
          <w:szCs w:val="24"/>
        </w:rPr>
        <w:t>Κύριε Γεωργιάδη, έχετε τον λόγο.</w:t>
      </w:r>
    </w:p>
    <w:p w14:paraId="7200B5B5" w14:textId="77777777" w:rsidR="00412B74" w:rsidRDefault="00EE22A4">
      <w:pPr>
        <w:spacing w:line="600" w:lineRule="auto"/>
        <w:ind w:firstLine="720"/>
        <w:contextualSpacing/>
        <w:jc w:val="both"/>
        <w:rPr>
          <w:rFonts w:eastAsia="Times New Roman" w:cs="Times New Roman"/>
          <w:szCs w:val="24"/>
        </w:rPr>
      </w:pPr>
      <w:r w:rsidRPr="003A2408">
        <w:rPr>
          <w:rFonts w:eastAsia="Times New Roman" w:cs="Times New Roman"/>
          <w:b/>
          <w:szCs w:val="24"/>
        </w:rPr>
        <w:t>ΜΑΡΙΟΣ ΓΕΩ</w:t>
      </w:r>
      <w:r w:rsidRPr="003A2408">
        <w:rPr>
          <w:rFonts w:eastAsia="Times New Roman" w:cs="Times New Roman"/>
          <w:b/>
          <w:szCs w:val="24"/>
        </w:rPr>
        <w:t>ΡΓΙΑΔΗΣ (</w:t>
      </w:r>
      <w:r>
        <w:rPr>
          <w:rFonts w:eastAsia="Times New Roman" w:cs="Times New Roman"/>
          <w:b/>
          <w:szCs w:val="24"/>
        </w:rPr>
        <w:t>Θ΄ Αντιπρόεδρος της Βουλής</w:t>
      </w:r>
      <w:r w:rsidRPr="003A2408">
        <w:rPr>
          <w:rFonts w:eastAsia="Times New Roman" w:cs="Times New Roman"/>
          <w:b/>
          <w:szCs w:val="24"/>
        </w:rPr>
        <w:t>):</w:t>
      </w:r>
      <w:r w:rsidRPr="003A2408">
        <w:rPr>
          <w:rFonts w:eastAsia="Times New Roman" w:cs="Times New Roman"/>
          <w:szCs w:val="24"/>
        </w:rPr>
        <w:t xml:space="preserve"> </w:t>
      </w:r>
      <w:r>
        <w:rPr>
          <w:rFonts w:eastAsia="Times New Roman" w:cs="Times New Roman"/>
          <w:szCs w:val="24"/>
        </w:rPr>
        <w:t>Κύριε Πρόεδρε, συμφωνούμε και εμείς με τη δίμηνη προθεσμία.</w:t>
      </w:r>
    </w:p>
    <w:p w14:paraId="7200B5B6" w14:textId="77777777" w:rsidR="00412B74" w:rsidRDefault="00EE22A4">
      <w:pPr>
        <w:spacing w:line="600" w:lineRule="auto"/>
        <w:ind w:firstLine="720"/>
        <w:contextualSpacing/>
        <w:jc w:val="both"/>
        <w:rPr>
          <w:rFonts w:eastAsia="Times New Roman" w:cs="Times New Roman"/>
          <w:szCs w:val="24"/>
        </w:rPr>
      </w:pPr>
      <w:r w:rsidRPr="0043170E">
        <w:rPr>
          <w:rFonts w:eastAsia="Times New Roman" w:cs="Times New Roman"/>
          <w:b/>
          <w:szCs w:val="24"/>
        </w:rPr>
        <w:t>ΠΡΟΕΔΡΕΥΩΝ (Αναστάσιος Κουράκης):</w:t>
      </w:r>
      <w:r w:rsidRPr="0043170E">
        <w:rPr>
          <w:rFonts w:eastAsia="Times New Roman" w:cs="Times New Roman"/>
          <w:szCs w:val="24"/>
        </w:rPr>
        <w:t xml:space="preserve"> </w:t>
      </w:r>
      <w:r>
        <w:rPr>
          <w:rFonts w:eastAsia="Times New Roman" w:cs="Times New Roman"/>
          <w:szCs w:val="24"/>
        </w:rPr>
        <w:t>Κατόπιν τούτου, νομίζω ότι το Σώμα συνεφώνησε κατά πλειοψηφία να οριστεί η 15</w:t>
      </w:r>
      <w:r w:rsidRPr="00D95F9A">
        <w:rPr>
          <w:rFonts w:eastAsia="Times New Roman" w:cs="Times New Roman"/>
          <w:szCs w:val="24"/>
          <w:vertAlign w:val="superscript"/>
        </w:rPr>
        <w:t>η</w:t>
      </w:r>
      <w:r>
        <w:rPr>
          <w:rFonts w:eastAsia="Times New Roman" w:cs="Times New Roman"/>
          <w:szCs w:val="24"/>
        </w:rPr>
        <w:t xml:space="preserve"> Ιανουαρίου 2019 ως ημερομηνία υποβολής της έκ</w:t>
      </w:r>
      <w:r>
        <w:rPr>
          <w:rFonts w:eastAsia="Times New Roman" w:cs="Times New Roman"/>
          <w:szCs w:val="24"/>
        </w:rPr>
        <w:t xml:space="preserve">θεσης της Επιτροπής για την </w:t>
      </w:r>
      <w:r>
        <w:rPr>
          <w:rFonts w:eastAsia="Times New Roman" w:cs="Times New Roman"/>
          <w:szCs w:val="24"/>
        </w:rPr>
        <w:t>α</w:t>
      </w:r>
      <w:r>
        <w:rPr>
          <w:rFonts w:eastAsia="Times New Roman" w:cs="Times New Roman"/>
          <w:szCs w:val="24"/>
        </w:rPr>
        <w:t>ναθεώρηση του Συντάγματος.</w:t>
      </w:r>
    </w:p>
    <w:p w14:paraId="7200B5B7" w14:textId="77777777" w:rsidR="00412B74" w:rsidRDefault="00EE22A4">
      <w:pPr>
        <w:spacing w:line="600" w:lineRule="auto"/>
        <w:ind w:firstLine="720"/>
        <w:jc w:val="both"/>
        <w:rPr>
          <w:rFonts w:eastAsia="Times New Roman" w:cs="Times New Roman"/>
          <w:szCs w:val="24"/>
        </w:rPr>
      </w:pPr>
      <w:r w:rsidRPr="002B4244">
        <w:rPr>
          <w:rFonts w:eastAsia="Times New Roman" w:cs="Times New Roman"/>
          <w:szCs w:val="24"/>
        </w:rPr>
        <w:t>Κ</w:t>
      </w:r>
      <w:r>
        <w:rPr>
          <w:rFonts w:eastAsia="Times New Roman" w:cs="Times New Roman"/>
          <w:szCs w:val="24"/>
        </w:rPr>
        <w:t>υρίες και κ</w:t>
      </w:r>
      <w:r w:rsidRPr="002B4244">
        <w:rPr>
          <w:rFonts w:eastAsia="Times New Roman" w:cs="Times New Roman"/>
          <w:szCs w:val="24"/>
        </w:rPr>
        <w:t>ύριοι συνάδελφοι, δέχεστε στο σημείο αυτό να λύσουμε τη συνεδρίαση;</w:t>
      </w:r>
    </w:p>
    <w:p w14:paraId="7200B5B8" w14:textId="77777777" w:rsidR="00412B74" w:rsidRDefault="00EE22A4">
      <w:pPr>
        <w:spacing w:line="600" w:lineRule="auto"/>
        <w:ind w:firstLine="720"/>
        <w:jc w:val="both"/>
        <w:rPr>
          <w:rFonts w:eastAsia="Times New Roman" w:cs="Times New Roman"/>
          <w:szCs w:val="24"/>
        </w:rPr>
      </w:pPr>
      <w:r>
        <w:rPr>
          <w:rFonts w:eastAsia="Times New Roman" w:cs="Times New Roman"/>
          <w:b/>
          <w:bCs/>
          <w:szCs w:val="24"/>
        </w:rPr>
        <w:t xml:space="preserve">ΟΛΟΙ ΟΙ </w:t>
      </w:r>
      <w:r w:rsidRPr="002B4244">
        <w:rPr>
          <w:rFonts w:eastAsia="Times New Roman" w:cs="Times New Roman"/>
          <w:b/>
          <w:bCs/>
          <w:szCs w:val="24"/>
        </w:rPr>
        <w:t>ΒΟΥΛΕΥΤΕΣ:</w:t>
      </w:r>
      <w:r>
        <w:rPr>
          <w:rFonts w:eastAsia="Times New Roman" w:cs="Times New Roman"/>
          <w:bCs/>
          <w:szCs w:val="24"/>
        </w:rPr>
        <w:t xml:space="preserve"> </w:t>
      </w:r>
      <w:r w:rsidRPr="002B4244">
        <w:rPr>
          <w:rFonts w:eastAsia="Times New Roman" w:cs="Times New Roman"/>
          <w:szCs w:val="24"/>
        </w:rPr>
        <w:t>Μάλιστα, μάλιστα.</w:t>
      </w:r>
    </w:p>
    <w:p w14:paraId="7200B5B9" w14:textId="77777777" w:rsidR="00412B74" w:rsidRDefault="00EE22A4">
      <w:pPr>
        <w:spacing w:line="600" w:lineRule="auto"/>
        <w:ind w:firstLine="720"/>
        <w:contextualSpacing/>
        <w:jc w:val="both"/>
        <w:rPr>
          <w:rFonts w:eastAsia="Times New Roman" w:cs="Times New Roman"/>
          <w:szCs w:val="24"/>
        </w:rPr>
      </w:pPr>
      <w:r w:rsidRPr="0043170E">
        <w:rPr>
          <w:rFonts w:eastAsia="Times New Roman" w:cs="Times New Roman"/>
          <w:b/>
          <w:szCs w:val="24"/>
        </w:rPr>
        <w:t>ΠΡΟΕΔΡΕΥΩΝ (Αναστάσιος Κουράκης):</w:t>
      </w:r>
      <w:r w:rsidRPr="0043170E">
        <w:rPr>
          <w:rFonts w:eastAsia="Times New Roman" w:cs="Times New Roman"/>
          <w:szCs w:val="24"/>
        </w:rPr>
        <w:t xml:space="preserve"> </w:t>
      </w:r>
      <w:r w:rsidRPr="002B4244">
        <w:rPr>
          <w:rFonts w:eastAsia="Times New Roman" w:cs="Times New Roman"/>
          <w:szCs w:val="24"/>
        </w:rPr>
        <w:t xml:space="preserve">Με τη συναίνεση του Σώματος και ώρα </w:t>
      </w:r>
      <w:r>
        <w:rPr>
          <w:rFonts w:eastAsia="Times New Roman" w:cs="Times New Roman"/>
          <w:szCs w:val="24"/>
        </w:rPr>
        <w:t>2</w:t>
      </w:r>
      <w:r w:rsidRPr="002B4244">
        <w:rPr>
          <w:rFonts w:eastAsia="Times New Roman" w:cs="Times New Roman"/>
          <w:szCs w:val="24"/>
        </w:rPr>
        <w:t>1.</w:t>
      </w:r>
      <w:r>
        <w:rPr>
          <w:rFonts w:eastAsia="Times New Roman" w:cs="Times New Roman"/>
          <w:szCs w:val="24"/>
        </w:rPr>
        <w:t>25΄</w:t>
      </w:r>
      <w:r w:rsidRPr="002B4244">
        <w:rPr>
          <w:rFonts w:eastAsia="Times New Roman" w:cs="Times New Roman"/>
          <w:szCs w:val="24"/>
        </w:rPr>
        <w:t xml:space="preserve"> λύεται η συνεδρίαση </w:t>
      </w:r>
      <w:r>
        <w:rPr>
          <w:rFonts w:eastAsia="Times New Roman" w:cs="Times New Roman"/>
          <w:szCs w:val="24"/>
        </w:rPr>
        <w:t xml:space="preserve">για αύριο, ημέρα Πέμπτη 15 Νοεμβρίου 2018 </w:t>
      </w:r>
      <w:r w:rsidRPr="002B4244">
        <w:rPr>
          <w:rFonts w:eastAsia="Times New Roman" w:cs="Times New Roman"/>
          <w:szCs w:val="24"/>
        </w:rPr>
        <w:t xml:space="preserve">και ώρα </w:t>
      </w:r>
      <w:r>
        <w:rPr>
          <w:rFonts w:eastAsia="Times New Roman" w:cs="Times New Roman"/>
          <w:szCs w:val="24"/>
        </w:rPr>
        <w:t>9</w:t>
      </w:r>
      <w:r w:rsidRPr="002B4244">
        <w:rPr>
          <w:rFonts w:eastAsia="Times New Roman" w:cs="Times New Roman"/>
          <w:szCs w:val="24"/>
        </w:rPr>
        <w:t>.30΄, με αντικείμενο εργασιών του Σώματος</w:t>
      </w:r>
      <w:r>
        <w:rPr>
          <w:rFonts w:eastAsia="Times New Roman" w:cs="Times New Roman"/>
          <w:szCs w:val="24"/>
        </w:rPr>
        <w:t>:</w:t>
      </w:r>
      <w:r w:rsidRPr="002B4244">
        <w:rPr>
          <w:rFonts w:eastAsia="Times New Roman" w:cs="Times New Roman"/>
          <w:szCs w:val="24"/>
        </w:rPr>
        <w:t xml:space="preserve"> α) κοινοβουλευτικό έλεγχο</w:t>
      </w:r>
      <w:r>
        <w:rPr>
          <w:rFonts w:eastAsia="Times New Roman" w:cs="Times New Roman"/>
          <w:szCs w:val="24"/>
        </w:rPr>
        <w:t>,</w:t>
      </w:r>
      <w:r w:rsidRPr="002B4244">
        <w:rPr>
          <w:rFonts w:eastAsia="Times New Roman" w:cs="Times New Roman"/>
          <w:szCs w:val="24"/>
        </w:rPr>
        <w:t xml:space="preserve"> συζήτηση επικαίρων ερωτήσεων και β) νομοθετική εργασία</w:t>
      </w:r>
      <w:r>
        <w:rPr>
          <w:rFonts w:eastAsia="Times New Roman" w:cs="Times New Roman"/>
          <w:szCs w:val="24"/>
        </w:rPr>
        <w:t>, σύμφωνα με τη</w:t>
      </w:r>
      <w:r w:rsidRPr="002B4244">
        <w:rPr>
          <w:rFonts w:eastAsia="Times New Roman" w:cs="Times New Roman"/>
          <w:szCs w:val="24"/>
        </w:rPr>
        <w:t xml:space="preserve"> </w:t>
      </w:r>
      <w:r>
        <w:rPr>
          <w:rFonts w:eastAsia="Times New Roman" w:cs="Times New Roman"/>
          <w:szCs w:val="24"/>
        </w:rPr>
        <w:t>συμπληρωματική ειδική ημερήσια διάταξη</w:t>
      </w:r>
      <w:r w:rsidRPr="002B4244">
        <w:rPr>
          <w:rFonts w:eastAsia="Times New Roman" w:cs="Times New Roman"/>
          <w:szCs w:val="24"/>
        </w:rPr>
        <w:t xml:space="preserve"> που έ</w:t>
      </w:r>
      <w:r w:rsidRPr="002B4244">
        <w:rPr>
          <w:rFonts w:eastAsia="Times New Roman" w:cs="Times New Roman"/>
          <w:szCs w:val="24"/>
        </w:rPr>
        <w:t>χει δ</w:t>
      </w:r>
      <w:r>
        <w:rPr>
          <w:rFonts w:eastAsia="Times New Roman" w:cs="Times New Roman"/>
          <w:szCs w:val="24"/>
        </w:rPr>
        <w:t>ιανεμηθεί.</w:t>
      </w:r>
    </w:p>
    <w:p w14:paraId="7200B5BA" w14:textId="77777777" w:rsidR="00412B74" w:rsidRDefault="00EE22A4">
      <w:r>
        <w:rPr>
          <w:rFonts w:eastAsia="Times New Roman" w:cs="Times New Roman"/>
          <w:b/>
          <w:bCs/>
          <w:szCs w:val="24"/>
        </w:rPr>
        <w:t xml:space="preserve">        </w:t>
      </w:r>
      <w:r w:rsidRPr="002B4244">
        <w:rPr>
          <w:rFonts w:eastAsia="Times New Roman" w:cs="Times New Roman"/>
          <w:b/>
          <w:bCs/>
          <w:szCs w:val="24"/>
        </w:rPr>
        <w:t xml:space="preserve">Ο ΠΡΟΕΔΡΟΣ     </w:t>
      </w:r>
      <w:r>
        <w:rPr>
          <w:rFonts w:eastAsia="Times New Roman" w:cs="Times New Roman"/>
          <w:b/>
          <w:bCs/>
          <w:szCs w:val="24"/>
        </w:rPr>
        <w:t xml:space="preserve">    </w:t>
      </w:r>
      <w:r w:rsidRPr="002B4244">
        <w:rPr>
          <w:rFonts w:eastAsia="Times New Roman" w:cs="Times New Roman"/>
          <w:b/>
          <w:bCs/>
          <w:szCs w:val="24"/>
        </w:rPr>
        <w:t xml:space="preserve">                                                   ΟΙ ΓΡΑΜΜΑΤΕΙΣ</w:t>
      </w:r>
    </w:p>
    <w:p w14:paraId="7200B5BB" w14:textId="77777777" w:rsidR="00412B74" w:rsidRDefault="00412B74">
      <w:pPr>
        <w:spacing w:line="600" w:lineRule="auto"/>
        <w:ind w:firstLine="720"/>
        <w:jc w:val="both"/>
        <w:rPr>
          <w:rFonts w:eastAsia="Times New Roman" w:cs="Times New Roman"/>
          <w:szCs w:val="24"/>
        </w:rPr>
      </w:pPr>
    </w:p>
    <w:sectPr w:rsidR="00412B7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ocumentProtection w:edit="trackedChanges" w:enforcement="1" w:cryptProviderType="rsaFull" w:cryptAlgorithmClass="hash" w:cryptAlgorithmType="typeAny" w:cryptAlgorithmSid="4" w:cryptSpinCount="50000" w:hash="u3MjLYPs1pSxZut8MMXgl0jTLjk=" w:salt="NOcCSJdayeBC/APAo3StH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B74"/>
    <w:rsid w:val="00412B74"/>
    <w:rsid w:val="005E24E3"/>
    <w:rsid w:val="00EE22A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0AEDE"/>
  <w15:docId w15:val="{446773B6-BE5F-45B8-9ADE-09810D709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A184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A1847"/>
    <w:rPr>
      <w:rFonts w:ascii="Segoe UI" w:hAnsi="Segoe UI" w:cs="Segoe UI"/>
      <w:sz w:val="18"/>
      <w:szCs w:val="18"/>
    </w:rPr>
  </w:style>
  <w:style w:type="paragraph" w:styleId="a4">
    <w:name w:val="Revision"/>
    <w:hidden/>
    <w:uiPriority w:val="99"/>
    <w:semiHidden/>
    <w:rsid w:val="00DB1E35"/>
    <w:pPr>
      <w:spacing w:after="0" w:line="240" w:lineRule="auto"/>
    </w:pPr>
  </w:style>
  <w:style w:type="paragraph" w:styleId="a5">
    <w:name w:val="header"/>
    <w:basedOn w:val="a"/>
    <w:link w:val="Char0"/>
    <w:uiPriority w:val="99"/>
    <w:semiHidden/>
    <w:unhideWhenUsed/>
    <w:rsid w:val="002D3367"/>
    <w:pPr>
      <w:tabs>
        <w:tab w:val="center" w:pos="4153"/>
        <w:tab w:val="right" w:pos="8306"/>
      </w:tabs>
      <w:spacing w:after="0" w:line="240" w:lineRule="auto"/>
    </w:pPr>
  </w:style>
  <w:style w:type="character" w:customStyle="1" w:styleId="Char0">
    <w:name w:val="Κεφαλίδα Char"/>
    <w:basedOn w:val="a0"/>
    <w:link w:val="a5"/>
    <w:uiPriority w:val="99"/>
    <w:semiHidden/>
    <w:rsid w:val="002D3367"/>
  </w:style>
  <w:style w:type="paragraph" w:styleId="a6">
    <w:name w:val="footer"/>
    <w:basedOn w:val="a"/>
    <w:link w:val="Char1"/>
    <w:uiPriority w:val="99"/>
    <w:semiHidden/>
    <w:unhideWhenUsed/>
    <w:rsid w:val="002D3367"/>
    <w:pPr>
      <w:tabs>
        <w:tab w:val="center" w:pos="4153"/>
        <w:tab w:val="right" w:pos="8306"/>
      </w:tabs>
      <w:spacing w:after="0" w:line="240" w:lineRule="auto"/>
    </w:pPr>
  </w:style>
  <w:style w:type="character" w:customStyle="1" w:styleId="Char1">
    <w:name w:val="Υποσέλιδο Char"/>
    <w:basedOn w:val="a0"/>
    <w:link w:val="a6"/>
    <w:uiPriority w:val="99"/>
    <w:semiHidden/>
    <w:rsid w:val="002D3367"/>
  </w:style>
  <w:style w:type="paragraph" w:styleId="a7">
    <w:name w:val="footnote text"/>
    <w:basedOn w:val="a"/>
    <w:link w:val="Char2"/>
    <w:uiPriority w:val="99"/>
    <w:semiHidden/>
    <w:unhideWhenUsed/>
    <w:rsid w:val="002D3367"/>
    <w:pPr>
      <w:spacing w:after="0" w:line="240" w:lineRule="auto"/>
    </w:pPr>
    <w:rPr>
      <w:sz w:val="20"/>
    </w:rPr>
  </w:style>
  <w:style w:type="character" w:customStyle="1" w:styleId="Char2">
    <w:name w:val="Κείμενο υποσημείωσης Char"/>
    <w:basedOn w:val="a0"/>
    <w:link w:val="a7"/>
    <w:uiPriority w:val="99"/>
    <w:semiHidden/>
    <w:rsid w:val="002D3367"/>
    <w:rPr>
      <w:sz w:val="20"/>
    </w:rPr>
  </w:style>
  <w:style w:type="character" w:styleId="a8">
    <w:name w:val="footnote reference"/>
    <w:basedOn w:val="a0"/>
    <w:uiPriority w:val="99"/>
    <w:semiHidden/>
    <w:unhideWhenUsed/>
    <w:rsid w:val="002D33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718</MetadataID>
    <Session xmlns="641f345b-441b-4b81-9152-adc2e73ba5e1">Δ´</Session>
    <Date xmlns="641f345b-441b-4b81-9152-adc2e73ba5e1">2018-11-13T22:00:00+00:00</Date>
    <Status xmlns="641f345b-441b-4b81-9152-adc2e73ba5e1">
      <Url>https://intra.parliament.gr/praktika/Lists/Incoming_Metadata/EditForm.aspx?ID=718&amp;Source=/praktika/Recordings_Library/Forms/AllItems.aspx</Url>
      <Description>Δημοσιεύτηκε</Description>
    </Status>
    <Meeting xmlns="641f345b-441b-4b81-9152-adc2e73ba5e1">ΚΣΤ´</Meeting>
  </documentManagement>
</p:properties>
</file>

<file path=customXml/itemProps1.xml><?xml version="1.0" encoding="utf-8"?>
<ds:datastoreItem xmlns:ds="http://schemas.openxmlformats.org/officeDocument/2006/customXml" ds:itemID="{7B3B8EB7-443D-4062-9E3D-8C8B856E60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145B6E-7CA5-47AD-977F-E9E0E29D7544}">
  <ds:schemaRefs>
    <ds:schemaRef ds:uri="http://schemas.microsoft.com/sharepoint/v3/contenttype/forms"/>
  </ds:schemaRefs>
</ds:datastoreItem>
</file>

<file path=customXml/itemProps3.xml><?xml version="1.0" encoding="utf-8"?>
<ds:datastoreItem xmlns:ds="http://schemas.openxmlformats.org/officeDocument/2006/customXml" ds:itemID="{BD0EC009-E560-42D8-88B0-30498CB304B6}">
  <ds:schemaRefs>
    <ds:schemaRef ds:uri="http://purl.org/dc/elements/1.1/"/>
    <ds:schemaRef ds:uri="641f345b-441b-4b81-9152-adc2e73ba5e1"/>
    <ds:schemaRef ds:uri="http://schemas.openxmlformats.org/package/2006/metadata/core-properties"/>
    <ds:schemaRef ds:uri="http://purl.org/dc/terms/"/>
    <ds:schemaRef ds:uri="http://purl.org/dc/dcmitype/"/>
    <ds:schemaRef ds:uri="http://schemas.microsoft.com/office/infopath/2007/PartnerControls"/>
    <ds:schemaRef ds:uri="http://schemas.microsoft.com/office/2006/documentManagement/typ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416</Pages>
  <Words>77607</Words>
  <Characters>419080</Characters>
  <Application>Microsoft Office Word</Application>
  <DocSecurity>0</DocSecurity>
  <Lines>3492</Lines>
  <Paragraphs>991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495696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2018-11-22T10:10:00Z</dcterms:created>
  <dcterms:modified xsi:type="dcterms:W3CDTF">2018-11-22T10:10:00Z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