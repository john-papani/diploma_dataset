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1417" w14:textId="77777777" w:rsidR="00367035" w:rsidRPr="00367035" w:rsidRDefault="00367035" w:rsidP="00367035">
      <w:pPr>
        <w:spacing w:after="0" w:line="360" w:lineRule="auto"/>
        <w:rPr>
          <w:ins w:id="0" w:author="Φλούδα Χριστίνα" w:date="2016-05-23T10:05:00Z"/>
          <w:rFonts w:eastAsia="Times New Roman"/>
          <w:szCs w:val="24"/>
          <w:lang w:eastAsia="en-US"/>
        </w:rPr>
      </w:pPr>
      <w:ins w:id="1" w:author="Φλούδα Χριστίνα" w:date="2016-05-23T10:05:00Z">
        <w:r w:rsidRPr="0036703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D7DAA58" w14:textId="77777777" w:rsidR="00367035" w:rsidRPr="00367035" w:rsidRDefault="00367035" w:rsidP="00367035">
      <w:pPr>
        <w:spacing w:after="0" w:line="360" w:lineRule="auto"/>
        <w:rPr>
          <w:ins w:id="2" w:author="Φλούδα Χριστίνα" w:date="2016-05-23T10:05:00Z"/>
          <w:rFonts w:eastAsia="Times New Roman"/>
          <w:szCs w:val="24"/>
          <w:lang w:eastAsia="en-US"/>
        </w:rPr>
      </w:pPr>
    </w:p>
    <w:p w14:paraId="68FCD2B3" w14:textId="77777777" w:rsidR="00367035" w:rsidRPr="00367035" w:rsidRDefault="00367035" w:rsidP="00367035">
      <w:pPr>
        <w:spacing w:after="0" w:line="360" w:lineRule="auto"/>
        <w:rPr>
          <w:ins w:id="3" w:author="Φλούδα Χριστίνα" w:date="2016-05-23T10:05:00Z"/>
          <w:rFonts w:eastAsia="Times New Roman"/>
          <w:szCs w:val="24"/>
          <w:lang w:eastAsia="en-US"/>
        </w:rPr>
      </w:pPr>
      <w:ins w:id="4" w:author="Φλούδα Χριστίνα" w:date="2016-05-23T10:05:00Z">
        <w:r w:rsidRPr="00367035">
          <w:rPr>
            <w:rFonts w:eastAsia="Times New Roman"/>
            <w:szCs w:val="24"/>
            <w:lang w:eastAsia="en-US"/>
          </w:rPr>
          <w:t>ΠΙΝΑΚΑΣ ΠΕΡΙΕΧΟΜΕΝΩΝ</w:t>
        </w:r>
      </w:ins>
    </w:p>
    <w:p w14:paraId="462C09F9" w14:textId="77777777" w:rsidR="00367035" w:rsidRPr="00367035" w:rsidRDefault="00367035" w:rsidP="00367035">
      <w:pPr>
        <w:spacing w:after="0" w:line="360" w:lineRule="auto"/>
        <w:rPr>
          <w:ins w:id="5" w:author="Φλούδα Χριστίνα" w:date="2016-05-23T10:05:00Z"/>
          <w:rFonts w:eastAsia="Times New Roman"/>
          <w:szCs w:val="24"/>
          <w:lang w:eastAsia="en-US"/>
        </w:rPr>
      </w:pPr>
      <w:ins w:id="6" w:author="Φλούδα Χριστίνα" w:date="2016-05-23T10:05:00Z">
        <w:r w:rsidRPr="00367035">
          <w:rPr>
            <w:rFonts w:eastAsia="Times New Roman"/>
            <w:szCs w:val="24"/>
            <w:lang w:eastAsia="en-US"/>
          </w:rPr>
          <w:t xml:space="preserve">ΙΖ΄ ΠΕΡΙΟΔΟΣ </w:t>
        </w:r>
      </w:ins>
    </w:p>
    <w:p w14:paraId="22877358" w14:textId="77777777" w:rsidR="00367035" w:rsidRPr="00367035" w:rsidRDefault="00367035" w:rsidP="00367035">
      <w:pPr>
        <w:spacing w:after="0" w:line="360" w:lineRule="auto"/>
        <w:rPr>
          <w:ins w:id="7" w:author="Φλούδα Χριστίνα" w:date="2016-05-23T10:05:00Z"/>
          <w:rFonts w:eastAsia="Times New Roman"/>
          <w:szCs w:val="24"/>
          <w:lang w:eastAsia="en-US"/>
        </w:rPr>
      </w:pPr>
      <w:ins w:id="8" w:author="Φλούδα Χριστίνα" w:date="2016-05-23T10:05:00Z">
        <w:r w:rsidRPr="00367035">
          <w:rPr>
            <w:rFonts w:eastAsia="Times New Roman"/>
            <w:szCs w:val="24"/>
            <w:lang w:eastAsia="en-US"/>
          </w:rPr>
          <w:t>ΠΡΟΕΔΡΕΥΟΜΕΝΗΣ ΚΟΙΝΟΒΟΥΛΕΥΤΙΚΗΣ ΔΗΜΟΚΡΑΤΙΑΣ</w:t>
        </w:r>
      </w:ins>
    </w:p>
    <w:p w14:paraId="4160C14C" w14:textId="77777777" w:rsidR="00367035" w:rsidRPr="00367035" w:rsidRDefault="00367035" w:rsidP="00367035">
      <w:pPr>
        <w:spacing w:after="0" w:line="360" w:lineRule="auto"/>
        <w:rPr>
          <w:ins w:id="9" w:author="Φλούδα Χριστίνα" w:date="2016-05-23T10:05:00Z"/>
          <w:rFonts w:eastAsia="Times New Roman"/>
          <w:szCs w:val="24"/>
          <w:lang w:eastAsia="en-US"/>
        </w:rPr>
      </w:pPr>
      <w:ins w:id="10" w:author="Φλούδα Χριστίνα" w:date="2016-05-23T10:05:00Z">
        <w:r w:rsidRPr="00367035">
          <w:rPr>
            <w:rFonts w:eastAsia="Times New Roman"/>
            <w:szCs w:val="24"/>
            <w:lang w:eastAsia="en-US"/>
          </w:rPr>
          <w:t>ΣΥΝΟΔΟΣ Α΄</w:t>
        </w:r>
      </w:ins>
    </w:p>
    <w:p w14:paraId="37E461A4" w14:textId="77777777" w:rsidR="00367035" w:rsidRPr="00367035" w:rsidRDefault="00367035" w:rsidP="00367035">
      <w:pPr>
        <w:spacing w:after="0" w:line="360" w:lineRule="auto"/>
        <w:rPr>
          <w:ins w:id="11" w:author="Φλούδα Χριστίνα" w:date="2016-05-23T10:05:00Z"/>
          <w:rFonts w:eastAsia="Times New Roman"/>
          <w:szCs w:val="24"/>
          <w:lang w:eastAsia="en-US"/>
        </w:rPr>
      </w:pPr>
    </w:p>
    <w:p w14:paraId="4F82B309" w14:textId="77777777" w:rsidR="00367035" w:rsidRPr="00367035" w:rsidRDefault="00367035" w:rsidP="00367035">
      <w:pPr>
        <w:spacing w:after="0" w:line="360" w:lineRule="auto"/>
        <w:rPr>
          <w:ins w:id="12" w:author="Φλούδα Χριστίνα" w:date="2016-05-23T10:05:00Z"/>
          <w:rFonts w:eastAsia="Times New Roman"/>
          <w:szCs w:val="24"/>
          <w:lang w:eastAsia="en-US"/>
        </w:rPr>
      </w:pPr>
      <w:ins w:id="13" w:author="Φλούδα Χριστίνα" w:date="2016-05-23T10:05:00Z">
        <w:r w:rsidRPr="00367035">
          <w:rPr>
            <w:rFonts w:eastAsia="Times New Roman"/>
            <w:szCs w:val="24"/>
            <w:lang w:eastAsia="en-US"/>
          </w:rPr>
          <w:t>ΣΥΝΕΔΡΙΑΣΗ ΡΚΣΤ΄</w:t>
        </w:r>
      </w:ins>
    </w:p>
    <w:p w14:paraId="641B2DAB" w14:textId="77777777" w:rsidR="00367035" w:rsidRPr="00367035" w:rsidRDefault="00367035" w:rsidP="00367035">
      <w:pPr>
        <w:spacing w:after="0" w:line="360" w:lineRule="auto"/>
        <w:rPr>
          <w:ins w:id="14" w:author="Φλούδα Χριστίνα" w:date="2016-05-23T10:05:00Z"/>
          <w:rFonts w:eastAsia="Times New Roman"/>
          <w:szCs w:val="24"/>
          <w:lang w:eastAsia="en-US"/>
        </w:rPr>
      </w:pPr>
      <w:ins w:id="15" w:author="Φλούδα Χριστίνα" w:date="2016-05-23T10:05:00Z">
        <w:r w:rsidRPr="00367035">
          <w:rPr>
            <w:rFonts w:eastAsia="Times New Roman"/>
            <w:szCs w:val="24"/>
            <w:lang w:eastAsia="en-US"/>
          </w:rPr>
          <w:t>Δευτέρα  16 Μαΐου 2016</w:t>
        </w:r>
      </w:ins>
    </w:p>
    <w:p w14:paraId="01B3EB51" w14:textId="77777777" w:rsidR="00367035" w:rsidRPr="00367035" w:rsidRDefault="00367035" w:rsidP="00367035">
      <w:pPr>
        <w:spacing w:after="0" w:line="360" w:lineRule="auto"/>
        <w:rPr>
          <w:ins w:id="16" w:author="Φλούδα Χριστίνα" w:date="2016-05-23T10:05:00Z"/>
          <w:rFonts w:eastAsia="Times New Roman"/>
          <w:szCs w:val="24"/>
          <w:lang w:eastAsia="en-US"/>
        </w:rPr>
      </w:pPr>
    </w:p>
    <w:p w14:paraId="6E572F01" w14:textId="77777777" w:rsidR="00367035" w:rsidRPr="00367035" w:rsidRDefault="00367035" w:rsidP="00367035">
      <w:pPr>
        <w:spacing w:after="0" w:line="360" w:lineRule="auto"/>
        <w:rPr>
          <w:ins w:id="17" w:author="Φλούδα Χριστίνα" w:date="2016-05-23T10:05:00Z"/>
          <w:rFonts w:eastAsia="Times New Roman"/>
          <w:szCs w:val="24"/>
          <w:lang w:eastAsia="en-US"/>
        </w:rPr>
      </w:pPr>
      <w:ins w:id="18" w:author="Φλούδα Χριστίνα" w:date="2016-05-23T10:05:00Z">
        <w:r w:rsidRPr="00367035">
          <w:rPr>
            <w:rFonts w:eastAsia="Times New Roman"/>
            <w:szCs w:val="24"/>
            <w:lang w:eastAsia="en-US"/>
          </w:rPr>
          <w:t>ΘΕΜΑΤΑ</w:t>
        </w:r>
      </w:ins>
    </w:p>
    <w:p w14:paraId="21B33C7E" w14:textId="77777777" w:rsidR="00367035" w:rsidRPr="00367035" w:rsidRDefault="00367035" w:rsidP="00367035">
      <w:pPr>
        <w:spacing w:after="0" w:line="360" w:lineRule="auto"/>
        <w:rPr>
          <w:ins w:id="19" w:author="Φλούδα Χριστίνα" w:date="2016-05-23T10:05:00Z"/>
          <w:rFonts w:eastAsia="Times New Roman"/>
          <w:szCs w:val="24"/>
          <w:lang w:eastAsia="en-US"/>
        </w:rPr>
      </w:pPr>
      <w:ins w:id="20" w:author="Φλούδα Χριστίνα" w:date="2016-05-23T10:05:00Z">
        <w:r w:rsidRPr="00367035">
          <w:rPr>
            <w:rFonts w:eastAsia="Times New Roman"/>
            <w:szCs w:val="24"/>
            <w:lang w:eastAsia="en-US"/>
          </w:rPr>
          <w:t xml:space="preserve"> </w:t>
        </w:r>
        <w:r w:rsidRPr="00367035">
          <w:rPr>
            <w:rFonts w:eastAsia="Times New Roman"/>
            <w:szCs w:val="24"/>
            <w:lang w:eastAsia="en-US"/>
          </w:rPr>
          <w:br/>
          <w:t xml:space="preserve">Α. ΕΙΔΙΚΑ ΘΕΜΑΤΑ </w:t>
        </w:r>
        <w:r w:rsidRPr="00367035">
          <w:rPr>
            <w:rFonts w:eastAsia="Times New Roman"/>
            <w:szCs w:val="24"/>
            <w:lang w:eastAsia="en-US"/>
          </w:rPr>
          <w:br/>
          <w:t xml:space="preserve">1. Επικύρωση Πρακτικών, σελ. </w:t>
        </w:r>
        <w:r w:rsidRPr="00367035">
          <w:rPr>
            <w:rFonts w:eastAsia="Times New Roman"/>
            <w:szCs w:val="24"/>
            <w:lang w:eastAsia="en-US"/>
          </w:rPr>
          <w:br/>
          <w:t xml:space="preserve">2. Ανακοινώνεται ότι τη συνεδρίαση παρακολουθούν μαθητές από το Ιδιωτικό Δημοτικό Ναυστάθμου Κρήτης, το Δημοτικό Σχολείο </w:t>
        </w:r>
        <w:proofErr w:type="spellStart"/>
        <w:r w:rsidRPr="00367035">
          <w:rPr>
            <w:rFonts w:eastAsia="Times New Roman"/>
            <w:szCs w:val="24"/>
            <w:lang w:eastAsia="en-US"/>
          </w:rPr>
          <w:t>Αριδαίας</w:t>
        </w:r>
        <w:proofErr w:type="spellEnd"/>
        <w:r w:rsidRPr="00367035">
          <w:rPr>
            <w:rFonts w:eastAsia="Times New Roman"/>
            <w:szCs w:val="24"/>
            <w:lang w:eastAsia="en-US"/>
          </w:rPr>
          <w:t xml:space="preserve"> </w:t>
        </w:r>
        <w:proofErr w:type="spellStart"/>
        <w:r w:rsidRPr="00367035">
          <w:rPr>
            <w:rFonts w:eastAsia="Times New Roman"/>
            <w:szCs w:val="24"/>
            <w:lang w:eastAsia="en-US"/>
          </w:rPr>
          <w:t>Πέλλας,το</w:t>
        </w:r>
        <w:proofErr w:type="spellEnd"/>
        <w:r w:rsidRPr="00367035">
          <w:rPr>
            <w:rFonts w:eastAsia="Times New Roman"/>
            <w:szCs w:val="24"/>
            <w:lang w:eastAsia="en-US"/>
          </w:rPr>
          <w:t xml:space="preserve"> Δημοτικό Σχολείο </w:t>
        </w:r>
        <w:proofErr w:type="spellStart"/>
        <w:r w:rsidRPr="00367035">
          <w:rPr>
            <w:rFonts w:eastAsia="Times New Roman"/>
            <w:szCs w:val="24"/>
            <w:lang w:eastAsia="en-US"/>
          </w:rPr>
          <w:t>Αγκαιρίας</w:t>
        </w:r>
        <w:proofErr w:type="spellEnd"/>
        <w:r w:rsidRPr="00367035">
          <w:rPr>
            <w:rFonts w:eastAsia="Times New Roman"/>
            <w:szCs w:val="24"/>
            <w:lang w:eastAsia="en-US"/>
          </w:rPr>
          <w:t xml:space="preserve"> Πάρου και φοιτητές Κοινοβουλευτικού Δικαίου της Νομικής Σχολής του Πανεπιστημίου Αθηνών, σελ. </w:t>
        </w:r>
        <w:r w:rsidRPr="00367035">
          <w:rPr>
            <w:rFonts w:eastAsia="Times New Roman"/>
            <w:szCs w:val="24"/>
            <w:lang w:eastAsia="en-US"/>
          </w:rPr>
          <w:br/>
          <w:t xml:space="preserve">3. Επί διαδικαστικού θέματος, σελ. </w:t>
        </w:r>
        <w:r w:rsidRPr="00367035">
          <w:rPr>
            <w:rFonts w:eastAsia="Times New Roman"/>
            <w:szCs w:val="24"/>
            <w:lang w:eastAsia="en-US"/>
          </w:rPr>
          <w:br/>
          <w:t xml:space="preserve"> </w:t>
        </w:r>
        <w:r w:rsidRPr="00367035">
          <w:rPr>
            <w:rFonts w:eastAsia="Times New Roman"/>
            <w:szCs w:val="24"/>
            <w:lang w:eastAsia="en-US"/>
          </w:rPr>
          <w:br/>
          <w:t xml:space="preserve">Β. ΚΟΙΝΟΒΟΥΛΕΥΤΙΚΟΣ ΕΛΕΓΧΟΣ </w:t>
        </w:r>
        <w:r w:rsidRPr="00367035">
          <w:rPr>
            <w:rFonts w:eastAsia="Times New Roman"/>
            <w:szCs w:val="24"/>
            <w:lang w:eastAsia="en-US"/>
          </w:rPr>
          <w:br/>
          <w:t>1. Συζήτηση επικαίρων ερωτήσεων:</w:t>
        </w:r>
        <w:r w:rsidRPr="00367035">
          <w:rPr>
            <w:rFonts w:eastAsia="Times New Roman"/>
            <w:szCs w:val="24"/>
            <w:lang w:eastAsia="en-US"/>
          </w:rPr>
          <w:br/>
          <w:t xml:space="preserve">    α) Προς τον Υπουργό Ναυτιλίας και Νησιωτικής Πολιτικής, σχετικά με τις παράνομες ναυλώσεις σκαφών, σελ. </w:t>
        </w:r>
        <w:r w:rsidRPr="00367035">
          <w:rPr>
            <w:rFonts w:eastAsia="Times New Roman"/>
            <w:szCs w:val="24"/>
            <w:lang w:eastAsia="en-US"/>
          </w:rPr>
          <w:br/>
          <w:t xml:space="preserve">    β) Προς τον Υπουργό Οικονομίας, Ανάπτυξης και Τουρισμού:</w:t>
        </w:r>
        <w:r w:rsidRPr="00367035">
          <w:rPr>
            <w:rFonts w:eastAsia="Times New Roman"/>
            <w:szCs w:val="24"/>
            <w:lang w:eastAsia="en-US"/>
          </w:rPr>
          <w:br/>
          <w:t xml:space="preserve">        i. σχετικά με την καθυστέρηση στην υλοποίηση αναπτυξιακών μεταρρυθμίσεων «Λίστα Σταθάκη», σελ. </w:t>
        </w:r>
        <w:r w:rsidRPr="00367035">
          <w:rPr>
            <w:rFonts w:eastAsia="Times New Roman"/>
            <w:szCs w:val="24"/>
            <w:lang w:eastAsia="en-US"/>
          </w:rPr>
          <w:br/>
          <w:t xml:space="preserve">        </w:t>
        </w:r>
        <w:proofErr w:type="spellStart"/>
        <w:r w:rsidRPr="00367035">
          <w:rPr>
            <w:rFonts w:eastAsia="Times New Roman"/>
            <w:szCs w:val="24"/>
            <w:lang w:eastAsia="en-US"/>
          </w:rPr>
          <w:t>ii</w:t>
        </w:r>
        <w:proofErr w:type="spellEnd"/>
        <w:r w:rsidRPr="00367035">
          <w:rPr>
            <w:rFonts w:eastAsia="Times New Roman"/>
            <w:szCs w:val="24"/>
            <w:lang w:eastAsia="en-US"/>
          </w:rPr>
          <w:t xml:space="preserve">. σχετικά με τη χρηματοδότηση των έργων ΕΣΠΑ 2007-2013 που βρίσκονται «σε κίνδυνο», σελ. </w:t>
        </w:r>
        <w:r w:rsidRPr="00367035">
          <w:rPr>
            <w:rFonts w:eastAsia="Times New Roman"/>
            <w:szCs w:val="24"/>
            <w:lang w:eastAsia="en-US"/>
          </w:rPr>
          <w:br/>
          <w:t xml:space="preserve">        </w:t>
        </w:r>
        <w:proofErr w:type="spellStart"/>
        <w:r w:rsidRPr="00367035">
          <w:rPr>
            <w:rFonts w:eastAsia="Times New Roman"/>
            <w:szCs w:val="24"/>
            <w:lang w:eastAsia="en-US"/>
          </w:rPr>
          <w:t>iii</w:t>
        </w:r>
        <w:proofErr w:type="spellEnd"/>
        <w:r w:rsidRPr="00367035">
          <w:rPr>
            <w:rFonts w:eastAsia="Times New Roman"/>
            <w:szCs w:val="24"/>
            <w:lang w:eastAsia="en-US"/>
          </w:rPr>
          <w:t xml:space="preserve">. σχετικά με τα μη εξυπηρετούμενα δάνεια, σελ. </w:t>
        </w:r>
        <w:r w:rsidRPr="00367035">
          <w:rPr>
            <w:rFonts w:eastAsia="Times New Roman"/>
            <w:szCs w:val="24"/>
            <w:lang w:eastAsia="en-US"/>
          </w:rPr>
          <w:br/>
          <w:t xml:space="preserve">    γ) Προς τον Υπουργό Περιβάλλοντος και Ενέργειας, σχετικά με την προετοιμασία για την αντιμετώπιση των κινδύνων από τις δασικές πυρκαγιές, σελ. </w:t>
        </w:r>
        <w:r w:rsidRPr="00367035">
          <w:rPr>
            <w:rFonts w:eastAsia="Times New Roman"/>
            <w:szCs w:val="24"/>
            <w:lang w:eastAsia="en-US"/>
          </w:rPr>
          <w:br/>
          <w:t xml:space="preserve">    δ) Προς τον Υπουργό Υποδομών, Μεταφορών και Δικτύων:</w:t>
        </w:r>
        <w:r w:rsidRPr="00367035">
          <w:rPr>
            <w:rFonts w:eastAsia="Times New Roman"/>
            <w:szCs w:val="24"/>
            <w:lang w:eastAsia="en-US"/>
          </w:rPr>
          <w:br/>
          <w:t xml:space="preserve">        i. σχετικά με τη δημοπράτηση του νέου αεροδρομίου στο Καστέλι Κρήτης, σελ. </w:t>
        </w:r>
        <w:r w:rsidRPr="00367035">
          <w:rPr>
            <w:rFonts w:eastAsia="Times New Roman"/>
            <w:szCs w:val="24"/>
            <w:lang w:eastAsia="en-US"/>
          </w:rPr>
          <w:br/>
          <w:t xml:space="preserve">         </w:t>
        </w:r>
        <w:proofErr w:type="spellStart"/>
        <w:r w:rsidRPr="00367035">
          <w:rPr>
            <w:rFonts w:eastAsia="Times New Roman"/>
            <w:szCs w:val="24"/>
            <w:lang w:eastAsia="en-US"/>
          </w:rPr>
          <w:t>ii</w:t>
        </w:r>
        <w:proofErr w:type="spellEnd"/>
        <w:r w:rsidRPr="00367035">
          <w:rPr>
            <w:rFonts w:eastAsia="Times New Roman"/>
            <w:szCs w:val="24"/>
            <w:lang w:eastAsia="en-US"/>
          </w:rPr>
          <w:t xml:space="preserve">. σχετικά με την καθυστέρηση της Κυβέρνησης στην προώθηση των δράσεων και την ανάπτυξη της </w:t>
        </w:r>
        <w:proofErr w:type="spellStart"/>
        <w:r w:rsidRPr="00367035">
          <w:rPr>
            <w:rFonts w:eastAsia="Times New Roman"/>
            <w:szCs w:val="24"/>
            <w:lang w:eastAsia="en-US"/>
          </w:rPr>
          <w:t>ευρυζωνικότητας</w:t>
        </w:r>
        <w:proofErr w:type="spellEnd"/>
        <w:r w:rsidRPr="00367035">
          <w:rPr>
            <w:rFonts w:eastAsia="Times New Roman"/>
            <w:szCs w:val="24"/>
            <w:lang w:eastAsia="en-US"/>
          </w:rPr>
          <w:t xml:space="preserve">, στερώντας 1,5% από το ΑΕΠ, σελ. </w:t>
        </w:r>
        <w:r w:rsidRPr="00367035">
          <w:rPr>
            <w:rFonts w:eastAsia="Times New Roman"/>
            <w:szCs w:val="24"/>
            <w:lang w:eastAsia="en-US"/>
          </w:rPr>
          <w:br/>
          <w:t xml:space="preserve">2. Συζήτηση επίκαιρης επερώτησης οκτώ Βουλευτών της Νέας Δημοκρατίας, προς τον Υπουργό Υποδομών, Μεταφορών και Δικτύων, σχετικά με την καθυστέρηση στην προκήρυξη και υλοποίηση του διαγωνισμού για τις άγονες αεροπορικές γραμμές, σελ. </w:t>
        </w:r>
        <w:r w:rsidRPr="00367035">
          <w:rPr>
            <w:rFonts w:eastAsia="Times New Roman"/>
            <w:szCs w:val="24"/>
            <w:lang w:eastAsia="en-US"/>
          </w:rPr>
          <w:br/>
        </w:r>
      </w:ins>
    </w:p>
    <w:p w14:paraId="74247361" w14:textId="77777777" w:rsidR="00367035" w:rsidRPr="00367035" w:rsidRDefault="00367035" w:rsidP="00367035">
      <w:pPr>
        <w:spacing w:after="0" w:line="360" w:lineRule="auto"/>
        <w:rPr>
          <w:ins w:id="21" w:author="Φλούδα Χριστίνα" w:date="2016-05-23T10:05:00Z"/>
          <w:rFonts w:eastAsia="Times New Roman"/>
          <w:szCs w:val="24"/>
          <w:lang w:eastAsia="en-US"/>
        </w:rPr>
      </w:pPr>
      <w:ins w:id="22" w:author="Φλούδα Χριστίνα" w:date="2016-05-23T10:05:00Z">
        <w:r w:rsidRPr="00367035">
          <w:rPr>
            <w:rFonts w:eastAsia="Times New Roman"/>
            <w:szCs w:val="24"/>
            <w:lang w:eastAsia="en-US"/>
          </w:rPr>
          <w:t>ΠΡΟΕΔΡΕΥΟΝΤΕΣ</w:t>
        </w:r>
      </w:ins>
    </w:p>
    <w:p w14:paraId="356B46A0" w14:textId="77777777" w:rsidR="00367035" w:rsidRPr="00367035" w:rsidRDefault="00367035" w:rsidP="00367035">
      <w:pPr>
        <w:spacing w:after="0" w:line="360" w:lineRule="auto"/>
        <w:rPr>
          <w:ins w:id="23" w:author="Φλούδα Χριστίνα" w:date="2016-05-23T10:05:00Z"/>
          <w:rFonts w:eastAsia="Times New Roman"/>
          <w:szCs w:val="24"/>
          <w:lang w:eastAsia="en-US"/>
        </w:rPr>
      </w:pPr>
    </w:p>
    <w:p w14:paraId="6F8141A9" w14:textId="77777777" w:rsidR="00367035" w:rsidRPr="00367035" w:rsidRDefault="00367035" w:rsidP="00367035">
      <w:pPr>
        <w:spacing w:after="0" w:line="360" w:lineRule="auto"/>
        <w:rPr>
          <w:ins w:id="24" w:author="Φλούδα Χριστίνα" w:date="2016-05-23T10:05:00Z"/>
          <w:rFonts w:eastAsia="Times New Roman"/>
          <w:szCs w:val="24"/>
          <w:lang w:eastAsia="en-US"/>
        </w:rPr>
      </w:pPr>
      <w:ins w:id="25" w:author="Φλούδα Χριστίνα" w:date="2016-05-23T10:05:00Z">
        <w:r w:rsidRPr="00367035">
          <w:rPr>
            <w:rFonts w:eastAsia="Times New Roman"/>
            <w:szCs w:val="24"/>
            <w:lang w:eastAsia="en-US"/>
          </w:rPr>
          <w:t>ΒΑΡΕΜΕΝΟΣ Γ. , σελ.</w:t>
        </w:r>
        <w:r w:rsidRPr="00367035">
          <w:rPr>
            <w:rFonts w:eastAsia="Times New Roman"/>
            <w:szCs w:val="24"/>
            <w:lang w:eastAsia="en-US"/>
          </w:rPr>
          <w:br/>
          <w:t>ΛΑΜΠΡΟΥΛΗΣ Γ. , σελ.</w:t>
        </w:r>
        <w:r w:rsidRPr="00367035">
          <w:rPr>
            <w:rFonts w:eastAsia="Times New Roman"/>
            <w:szCs w:val="24"/>
            <w:lang w:eastAsia="en-US"/>
          </w:rPr>
          <w:br/>
          <w:t>ΧΡΙΣΤΟΔΟΥΛΟΠΟΥΛΟΥ Α. , σελ.</w:t>
        </w:r>
        <w:r w:rsidRPr="00367035">
          <w:rPr>
            <w:rFonts w:eastAsia="Times New Roman"/>
            <w:szCs w:val="24"/>
            <w:lang w:eastAsia="en-US"/>
          </w:rPr>
          <w:br/>
        </w:r>
      </w:ins>
    </w:p>
    <w:p w14:paraId="4CC0F2EB" w14:textId="77777777" w:rsidR="00367035" w:rsidRPr="00367035" w:rsidRDefault="00367035" w:rsidP="00367035">
      <w:pPr>
        <w:spacing w:after="0" w:line="360" w:lineRule="auto"/>
        <w:rPr>
          <w:ins w:id="26" w:author="Φλούδα Χριστίνα" w:date="2016-05-23T10:05:00Z"/>
          <w:rFonts w:eastAsia="Times New Roman"/>
          <w:szCs w:val="24"/>
          <w:lang w:eastAsia="en-US"/>
        </w:rPr>
      </w:pPr>
    </w:p>
    <w:p w14:paraId="21340B66" w14:textId="77777777" w:rsidR="00367035" w:rsidRPr="00367035" w:rsidRDefault="00367035" w:rsidP="00367035">
      <w:pPr>
        <w:spacing w:after="0" w:line="360" w:lineRule="auto"/>
        <w:rPr>
          <w:ins w:id="27" w:author="Φλούδα Χριστίνα" w:date="2016-05-23T10:05:00Z"/>
          <w:rFonts w:eastAsia="Times New Roman"/>
          <w:szCs w:val="24"/>
          <w:lang w:eastAsia="en-US"/>
        </w:rPr>
      </w:pPr>
      <w:ins w:id="28" w:author="Φλούδα Χριστίνα" w:date="2016-05-23T10:05:00Z">
        <w:r w:rsidRPr="00367035">
          <w:rPr>
            <w:rFonts w:eastAsia="Times New Roman"/>
            <w:szCs w:val="24"/>
            <w:lang w:eastAsia="en-US"/>
          </w:rPr>
          <w:t>ΟΜΙΛΗΤΕΣ</w:t>
        </w:r>
      </w:ins>
    </w:p>
    <w:p w14:paraId="021ED8C2" w14:textId="64A5FC5A" w:rsidR="00367035" w:rsidRDefault="00367035" w:rsidP="00367035">
      <w:pPr>
        <w:spacing w:line="600" w:lineRule="auto"/>
        <w:ind w:firstLine="720"/>
        <w:jc w:val="center"/>
        <w:rPr>
          <w:ins w:id="29" w:author="Φλούδα Χριστίνα" w:date="2016-05-23T10:05:00Z"/>
          <w:rFonts w:eastAsia="Times New Roman"/>
          <w:szCs w:val="24"/>
        </w:rPr>
      </w:pPr>
      <w:ins w:id="30" w:author="Φλούδα Χριστίνα" w:date="2016-05-23T10:05:00Z">
        <w:r w:rsidRPr="00367035">
          <w:rPr>
            <w:rFonts w:eastAsia="Times New Roman"/>
            <w:szCs w:val="24"/>
            <w:lang w:eastAsia="en-US"/>
          </w:rPr>
          <w:br/>
          <w:t>Α. Επί διαδικαστικού θέματος:</w:t>
        </w:r>
        <w:r w:rsidRPr="00367035">
          <w:rPr>
            <w:rFonts w:eastAsia="Times New Roman"/>
            <w:szCs w:val="24"/>
            <w:lang w:eastAsia="en-US"/>
          </w:rPr>
          <w:br/>
          <w:t>ΑΘΑΝΑΣΙΟΥ Χ. , σελ.</w:t>
        </w:r>
        <w:r w:rsidRPr="00367035">
          <w:rPr>
            <w:rFonts w:eastAsia="Times New Roman"/>
            <w:szCs w:val="24"/>
            <w:lang w:eastAsia="en-US"/>
          </w:rPr>
          <w:br/>
          <w:t>ΒΑΡΕΜΕΝΟΣ Γ. , σελ.</w:t>
        </w:r>
        <w:r w:rsidRPr="00367035">
          <w:rPr>
            <w:rFonts w:eastAsia="Times New Roman"/>
            <w:szCs w:val="24"/>
            <w:lang w:eastAsia="en-US"/>
          </w:rPr>
          <w:br/>
          <w:t>ΚΑΚΛΑΜΑΝΗΣ Ν. , σελ.</w:t>
        </w:r>
        <w:r w:rsidRPr="00367035">
          <w:rPr>
            <w:rFonts w:eastAsia="Times New Roman"/>
            <w:szCs w:val="24"/>
            <w:lang w:eastAsia="en-US"/>
          </w:rPr>
          <w:br/>
          <w:t>ΛΑΜΠΡΟΥΛΗΣ Γ. , σελ.</w:t>
        </w:r>
        <w:r w:rsidRPr="00367035">
          <w:rPr>
            <w:rFonts w:eastAsia="Times New Roman"/>
            <w:szCs w:val="24"/>
            <w:lang w:eastAsia="en-US"/>
          </w:rPr>
          <w:br/>
          <w:t>ΜΗΤΑΡΑΚΗΣ Π. , σελ.</w:t>
        </w:r>
        <w:r w:rsidRPr="00367035">
          <w:rPr>
            <w:rFonts w:eastAsia="Times New Roman"/>
            <w:szCs w:val="24"/>
            <w:lang w:eastAsia="en-US"/>
          </w:rPr>
          <w:br/>
          <w:t>ΣΠΙΡΤΖΗΣ Χ. , σελ.</w:t>
        </w:r>
        <w:r w:rsidRPr="00367035">
          <w:rPr>
            <w:rFonts w:eastAsia="Times New Roman"/>
            <w:szCs w:val="24"/>
            <w:lang w:eastAsia="en-US"/>
          </w:rPr>
          <w:br/>
          <w:t>ΧΡΙΣΤΟΔΟΥΛΟΠΟΥΛΟΥ Α. , σελ.</w:t>
        </w:r>
        <w:r w:rsidRPr="00367035">
          <w:rPr>
            <w:rFonts w:eastAsia="Times New Roman"/>
            <w:szCs w:val="24"/>
            <w:lang w:eastAsia="en-US"/>
          </w:rPr>
          <w:br/>
        </w:r>
        <w:r w:rsidRPr="00367035">
          <w:rPr>
            <w:rFonts w:eastAsia="Times New Roman"/>
            <w:szCs w:val="24"/>
            <w:lang w:eastAsia="en-US"/>
          </w:rPr>
          <w:br/>
          <w:t>Β. Επί των επικαίρων ερωτήσεων:</w:t>
        </w:r>
        <w:r w:rsidRPr="00367035">
          <w:rPr>
            <w:rFonts w:eastAsia="Times New Roman"/>
            <w:szCs w:val="24"/>
            <w:lang w:eastAsia="en-US"/>
          </w:rPr>
          <w:br/>
          <w:t>ΑΜΥΡΑΣ Γ. , σελ.</w:t>
        </w:r>
        <w:r w:rsidRPr="00367035">
          <w:rPr>
            <w:rFonts w:eastAsia="Times New Roman"/>
            <w:szCs w:val="24"/>
            <w:lang w:eastAsia="en-US"/>
          </w:rPr>
          <w:br/>
          <w:t>ΑΣΗΜΑΚΟΠΟΥΛΟΥ  Ά. , σελ.</w:t>
        </w:r>
        <w:r w:rsidRPr="00367035">
          <w:rPr>
            <w:rFonts w:eastAsia="Times New Roman"/>
            <w:szCs w:val="24"/>
            <w:lang w:eastAsia="en-US"/>
          </w:rPr>
          <w:br/>
          <w:t>ΔΡΙΤΣΑΣ Θ. , σελ.</w:t>
        </w:r>
        <w:r w:rsidRPr="00367035">
          <w:rPr>
            <w:rFonts w:eastAsia="Times New Roman"/>
            <w:szCs w:val="24"/>
            <w:lang w:eastAsia="en-US"/>
          </w:rPr>
          <w:br/>
          <w:t>ΙΓΓΛΕΖΗ Α. , σελ.</w:t>
        </w:r>
        <w:r w:rsidRPr="00367035">
          <w:rPr>
            <w:rFonts w:eastAsia="Times New Roman"/>
            <w:szCs w:val="24"/>
            <w:lang w:eastAsia="en-US"/>
          </w:rPr>
          <w:br/>
          <w:t>ΚΑΜΜΕΝΟΣ Δ. , σελ.</w:t>
        </w:r>
        <w:r w:rsidRPr="00367035">
          <w:rPr>
            <w:rFonts w:eastAsia="Times New Roman"/>
            <w:szCs w:val="24"/>
            <w:lang w:eastAsia="en-US"/>
          </w:rPr>
          <w:br/>
          <w:t>ΚΕΓΚΕΡΟΓΛΟΥ Β. , σελ.</w:t>
        </w:r>
        <w:r w:rsidRPr="00367035">
          <w:rPr>
            <w:rFonts w:eastAsia="Times New Roman"/>
            <w:szCs w:val="24"/>
            <w:lang w:eastAsia="en-US"/>
          </w:rPr>
          <w:br/>
          <w:t>ΛΟΒΕΡΔΟΣ Α. , σελ.</w:t>
        </w:r>
        <w:r w:rsidRPr="00367035">
          <w:rPr>
            <w:rFonts w:eastAsia="Times New Roman"/>
            <w:szCs w:val="24"/>
            <w:lang w:eastAsia="en-US"/>
          </w:rPr>
          <w:br/>
          <w:t>ΣΠΙΡΤΖΗΣ Χ. , σελ.</w:t>
        </w:r>
        <w:r w:rsidRPr="00367035">
          <w:rPr>
            <w:rFonts w:eastAsia="Times New Roman"/>
            <w:szCs w:val="24"/>
            <w:lang w:eastAsia="en-US"/>
          </w:rPr>
          <w:br/>
          <w:t>ΣΤΑΘΑΚΗΣ Γ. , σελ.</w:t>
        </w:r>
        <w:r w:rsidRPr="00367035">
          <w:rPr>
            <w:rFonts w:eastAsia="Times New Roman"/>
            <w:szCs w:val="24"/>
            <w:lang w:eastAsia="en-US"/>
          </w:rPr>
          <w:br/>
          <w:t>ΤΣΙΡΩΝΗΣ Ι. , σελ.</w:t>
        </w:r>
        <w:r w:rsidRPr="00367035">
          <w:rPr>
            <w:rFonts w:eastAsia="Times New Roman"/>
            <w:szCs w:val="24"/>
            <w:lang w:eastAsia="en-US"/>
          </w:rPr>
          <w:br/>
        </w:r>
        <w:r w:rsidRPr="00367035">
          <w:rPr>
            <w:rFonts w:eastAsia="Times New Roman"/>
            <w:szCs w:val="24"/>
            <w:lang w:eastAsia="en-US"/>
          </w:rPr>
          <w:br/>
          <w:t>Γ. Επί της επίκαιρης επερώτησης:</w:t>
        </w:r>
        <w:r w:rsidRPr="00367035">
          <w:rPr>
            <w:rFonts w:eastAsia="Times New Roman"/>
            <w:szCs w:val="24"/>
            <w:lang w:eastAsia="en-US"/>
          </w:rPr>
          <w:br/>
          <w:t>ΑΘΑΝΑΣΙΟΥ Χ. , σελ.</w:t>
        </w:r>
        <w:r w:rsidRPr="00367035">
          <w:rPr>
            <w:rFonts w:eastAsia="Times New Roman"/>
            <w:szCs w:val="24"/>
            <w:lang w:eastAsia="en-US"/>
          </w:rPr>
          <w:br/>
          <w:t>ΑΜΥΡΑΣ Γ. , σελ.</w:t>
        </w:r>
        <w:r w:rsidRPr="00367035">
          <w:rPr>
            <w:rFonts w:eastAsia="Times New Roman"/>
            <w:szCs w:val="24"/>
            <w:lang w:eastAsia="en-US"/>
          </w:rPr>
          <w:br/>
          <w:t>ΚΑΒΒΑΔΑΣ Α. , σελ.</w:t>
        </w:r>
        <w:r w:rsidRPr="00367035">
          <w:rPr>
            <w:rFonts w:eastAsia="Times New Roman"/>
            <w:szCs w:val="24"/>
            <w:lang w:eastAsia="en-US"/>
          </w:rPr>
          <w:br/>
          <w:t>ΚΑΡΑΘΑΝΑΣΟΠΟΥΛΟΣ Ν. , σελ.</w:t>
        </w:r>
        <w:r w:rsidRPr="00367035">
          <w:rPr>
            <w:rFonts w:eastAsia="Times New Roman"/>
            <w:szCs w:val="24"/>
            <w:lang w:eastAsia="en-US"/>
          </w:rPr>
          <w:br/>
          <w:t>ΚΑΡΑΜΑΝΛΗΣ Κ. του Αχ., σελ.</w:t>
        </w:r>
        <w:r w:rsidRPr="00367035">
          <w:rPr>
            <w:rFonts w:eastAsia="Times New Roman"/>
            <w:szCs w:val="24"/>
            <w:lang w:eastAsia="en-US"/>
          </w:rPr>
          <w:br/>
          <w:t>ΚΑΡΑΝΑΣΤΑΣΗΣ Α. , σελ.</w:t>
        </w:r>
        <w:r w:rsidRPr="00367035">
          <w:rPr>
            <w:rFonts w:eastAsia="Times New Roman"/>
            <w:szCs w:val="24"/>
            <w:lang w:eastAsia="en-US"/>
          </w:rPr>
          <w:br/>
          <w:t>ΚΟΝΣΟΛΑΣ Ε. , σελ.</w:t>
        </w:r>
        <w:r w:rsidRPr="00367035">
          <w:rPr>
            <w:rFonts w:eastAsia="Times New Roman"/>
            <w:szCs w:val="24"/>
            <w:lang w:eastAsia="en-US"/>
          </w:rPr>
          <w:br/>
          <w:t>ΚΩΝΣΤΑΝΤΟΠΟΥΛΟΣ Δ. , σελ.</w:t>
        </w:r>
        <w:r w:rsidRPr="00367035">
          <w:rPr>
            <w:rFonts w:eastAsia="Times New Roman"/>
            <w:szCs w:val="24"/>
            <w:lang w:eastAsia="en-US"/>
          </w:rPr>
          <w:br/>
          <w:t>ΜΗΤΑΡΑΚΗΣ Π. , σελ.</w:t>
        </w:r>
        <w:r w:rsidRPr="00367035">
          <w:rPr>
            <w:rFonts w:eastAsia="Times New Roman"/>
            <w:szCs w:val="24"/>
            <w:lang w:eastAsia="en-US"/>
          </w:rPr>
          <w:br/>
          <w:t>ΜΠΟΥΚΩΡΟΣ Χ. , σελ.</w:t>
        </w:r>
        <w:r w:rsidRPr="00367035">
          <w:rPr>
            <w:rFonts w:eastAsia="Times New Roman"/>
            <w:szCs w:val="24"/>
            <w:lang w:eastAsia="en-US"/>
          </w:rPr>
          <w:br/>
          <w:t>ΠΛΑΚΙΩΤΑΚΗΣ Ι. , σελ.</w:t>
        </w:r>
        <w:r w:rsidRPr="00367035">
          <w:rPr>
            <w:rFonts w:eastAsia="Times New Roman"/>
            <w:szCs w:val="24"/>
            <w:lang w:eastAsia="en-US"/>
          </w:rPr>
          <w:br/>
          <w:t>ΣΑΧΙΝΙΔΗΣ Ι. , σελ.</w:t>
        </w:r>
        <w:r w:rsidRPr="00367035">
          <w:rPr>
            <w:rFonts w:eastAsia="Times New Roman"/>
            <w:szCs w:val="24"/>
            <w:lang w:eastAsia="en-US"/>
          </w:rPr>
          <w:br/>
          <w:t>ΣΠΙΡΤΖΗΣ Χ. , σελ.</w:t>
        </w:r>
        <w:r w:rsidRPr="00367035">
          <w:rPr>
            <w:rFonts w:eastAsia="Times New Roman"/>
            <w:szCs w:val="24"/>
            <w:lang w:eastAsia="en-US"/>
          </w:rPr>
          <w:br/>
        </w:r>
        <w:bookmarkStart w:id="31" w:name="_GoBack"/>
        <w:bookmarkEnd w:id="31"/>
      </w:ins>
    </w:p>
    <w:p w14:paraId="0699719D" w14:textId="77777777" w:rsidR="00A71BAC" w:rsidRDefault="00367035">
      <w:pPr>
        <w:spacing w:line="600" w:lineRule="auto"/>
        <w:ind w:firstLine="720"/>
        <w:jc w:val="center"/>
        <w:rPr>
          <w:rFonts w:eastAsia="Times New Roman"/>
          <w:szCs w:val="24"/>
        </w:rPr>
      </w:pPr>
      <w:r>
        <w:rPr>
          <w:rFonts w:eastAsia="Times New Roman"/>
          <w:szCs w:val="24"/>
        </w:rPr>
        <w:t>ΠΡΑΚΤΙΚΑ ΒΟΥΛΗΣ</w:t>
      </w:r>
    </w:p>
    <w:p w14:paraId="0699719E" w14:textId="77777777" w:rsidR="00A71BAC" w:rsidRDefault="00367035">
      <w:pPr>
        <w:spacing w:line="600" w:lineRule="auto"/>
        <w:ind w:firstLine="720"/>
        <w:jc w:val="center"/>
        <w:rPr>
          <w:rFonts w:eastAsia="Times New Roman"/>
          <w:szCs w:val="24"/>
        </w:rPr>
      </w:pPr>
      <w:r>
        <w:rPr>
          <w:rFonts w:eastAsia="Times New Roman"/>
          <w:szCs w:val="24"/>
        </w:rPr>
        <w:t xml:space="preserve">ΙΖ΄ ΠΕΡΙΟΔΟΣ </w:t>
      </w:r>
    </w:p>
    <w:p w14:paraId="0699719F" w14:textId="77777777" w:rsidR="00A71BAC" w:rsidRDefault="0036703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69971A0" w14:textId="77777777" w:rsidR="00A71BAC" w:rsidRDefault="00367035">
      <w:pPr>
        <w:spacing w:line="600" w:lineRule="auto"/>
        <w:ind w:firstLine="720"/>
        <w:jc w:val="center"/>
        <w:rPr>
          <w:rFonts w:eastAsia="Times New Roman"/>
          <w:szCs w:val="24"/>
        </w:rPr>
      </w:pPr>
      <w:r>
        <w:rPr>
          <w:rFonts w:eastAsia="Times New Roman"/>
          <w:szCs w:val="24"/>
        </w:rPr>
        <w:t>ΣΥΝΟΔΟΣ Α΄</w:t>
      </w:r>
    </w:p>
    <w:p w14:paraId="069971A1" w14:textId="77777777" w:rsidR="00A71BAC" w:rsidRDefault="00367035">
      <w:pPr>
        <w:spacing w:line="600" w:lineRule="auto"/>
        <w:ind w:firstLine="720"/>
        <w:jc w:val="center"/>
        <w:rPr>
          <w:rFonts w:eastAsia="Times New Roman"/>
          <w:szCs w:val="24"/>
        </w:rPr>
      </w:pPr>
      <w:r>
        <w:rPr>
          <w:rFonts w:eastAsia="Times New Roman"/>
          <w:szCs w:val="24"/>
        </w:rPr>
        <w:t>ΣΥΝΕΔΡΙΑΣΗ ΡΚΣΤ΄</w:t>
      </w:r>
    </w:p>
    <w:p w14:paraId="069971A2" w14:textId="77777777" w:rsidR="00A71BAC" w:rsidRDefault="00367035">
      <w:pPr>
        <w:spacing w:line="600" w:lineRule="auto"/>
        <w:ind w:firstLine="720"/>
        <w:jc w:val="center"/>
        <w:rPr>
          <w:rFonts w:eastAsia="Times New Roman"/>
          <w:szCs w:val="24"/>
        </w:rPr>
      </w:pPr>
      <w:r>
        <w:rPr>
          <w:rFonts w:eastAsia="Times New Roman"/>
          <w:szCs w:val="24"/>
        </w:rPr>
        <w:t>Δευτέρα 16 Μαΐου 2016</w:t>
      </w:r>
    </w:p>
    <w:p w14:paraId="069971A3" w14:textId="77777777" w:rsidR="00A71BAC" w:rsidRDefault="00A71BAC">
      <w:pPr>
        <w:spacing w:line="600" w:lineRule="auto"/>
        <w:ind w:firstLine="720"/>
        <w:jc w:val="center"/>
        <w:rPr>
          <w:rFonts w:eastAsia="Times New Roman"/>
          <w:szCs w:val="24"/>
        </w:rPr>
      </w:pPr>
    </w:p>
    <w:p w14:paraId="069971A4" w14:textId="77777777" w:rsidR="00A71BAC" w:rsidRDefault="00367035">
      <w:pPr>
        <w:spacing w:line="600" w:lineRule="auto"/>
        <w:ind w:firstLine="720"/>
        <w:jc w:val="both"/>
        <w:rPr>
          <w:rFonts w:eastAsia="Times New Roman"/>
          <w:szCs w:val="24"/>
        </w:rPr>
      </w:pPr>
      <w:r>
        <w:rPr>
          <w:rFonts w:eastAsia="Times New Roman"/>
          <w:szCs w:val="24"/>
        </w:rPr>
        <w:t>Αθήνα, σήμερα στις 16 Μαΐου</w:t>
      </w:r>
      <w:r>
        <w:rPr>
          <w:rFonts w:eastAsia="Times New Roman"/>
          <w:szCs w:val="24"/>
        </w:rPr>
        <w:t>,</w:t>
      </w:r>
      <w:r>
        <w:rPr>
          <w:rFonts w:eastAsia="Times New Roman"/>
          <w:szCs w:val="24"/>
        </w:rPr>
        <w:t xml:space="preserve"> ημέρα Δευτέρα και ώρα 18.09΄ συνήλθε στην Αίθουσα των συνεδριάσεων του Βουλευτηρίου η Βουλή σε ολομέλεια για να συνεδριάσει υπό την προεδρία </w:t>
      </w:r>
      <w:r>
        <w:rPr>
          <w:rFonts w:eastAsia="Times New Roman"/>
          <w:szCs w:val="24"/>
        </w:rPr>
        <w:t xml:space="preserve">του </w:t>
      </w:r>
      <w:r>
        <w:rPr>
          <w:rFonts w:eastAsia="Times New Roman"/>
          <w:szCs w:val="24"/>
        </w:rPr>
        <w:t xml:space="preserve">Β΄ Αντιπροέδρου αυτής κ. </w:t>
      </w:r>
      <w:r w:rsidRPr="00044C2F">
        <w:rPr>
          <w:rFonts w:eastAsia="Times New Roman"/>
          <w:b/>
          <w:szCs w:val="24"/>
        </w:rPr>
        <w:t>ΓΕΩΡΓΙΟΥ ΒΑΡΕΜΕΝΟΥ</w:t>
      </w:r>
      <w:r>
        <w:rPr>
          <w:rFonts w:eastAsia="Times New Roman"/>
          <w:szCs w:val="24"/>
        </w:rPr>
        <w:t>.</w:t>
      </w:r>
    </w:p>
    <w:p w14:paraId="069971A5" w14:textId="77777777" w:rsidR="00A71BAC" w:rsidRDefault="00367035">
      <w:pPr>
        <w:spacing w:line="600" w:lineRule="auto"/>
        <w:ind w:firstLine="720"/>
        <w:jc w:val="both"/>
        <w:rPr>
          <w:rFonts w:eastAsia="Times New Roman"/>
          <w:szCs w:val="24"/>
        </w:rPr>
      </w:pPr>
      <w:r>
        <w:rPr>
          <w:rFonts w:eastAsia="Times New Roman"/>
          <w:b/>
          <w:bCs/>
        </w:rPr>
        <w:lastRenderedPageBreak/>
        <w:t>ΠΡΟΕΔΡΕΥΩΝ (Γεώργιος Βαρεμένος):</w:t>
      </w:r>
      <w:r>
        <w:rPr>
          <w:rFonts w:eastAsia="Times New Roman"/>
          <w:b/>
          <w:bCs/>
          <w:szCs w:val="24"/>
        </w:rPr>
        <w:t xml:space="preserve"> </w:t>
      </w:r>
      <w:r>
        <w:rPr>
          <w:rFonts w:eastAsia="Times New Roman"/>
          <w:szCs w:val="24"/>
        </w:rPr>
        <w:t>Κυρίες και κύριοι συνάδελφοι, αρ</w:t>
      </w:r>
      <w:r>
        <w:rPr>
          <w:rFonts w:eastAsia="Times New Roman"/>
          <w:szCs w:val="24"/>
        </w:rPr>
        <w:t>χίζει η συνεδρίαση.</w:t>
      </w:r>
    </w:p>
    <w:p w14:paraId="069971A6" w14:textId="77777777" w:rsidR="00A71BAC" w:rsidRDefault="00367035">
      <w:pPr>
        <w:spacing w:line="600" w:lineRule="auto"/>
        <w:ind w:firstLine="720"/>
        <w:jc w:val="both"/>
        <w:rPr>
          <w:rFonts w:eastAsia="Times New Roman"/>
          <w:szCs w:val="24"/>
        </w:rPr>
      </w:pPr>
      <w:r>
        <w:rPr>
          <w:rFonts w:eastAsia="Times New Roman"/>
          <w:szCs w:val="24"/>
        </w:rPr>
        <w:t>Εισερχόμαστε στη συζήτηση των</w:t>
      </w:r>
    </w:p>
    <w:p w14:paraId="069971A7" w14:textId="77777777" w:rsidR="00A71BAC" w:rsidRDefault="00367035">
      <w:pPr>
        <w:spacing w:line="600" w:lineRule="auto"/>
        <w:ind w:firstLine="720"/>
        <w:jc w:val="center"/>
        <w:rPr>
          <w:rFonts w:eastAsia="Times New Roman"/>
          <w:b/>
          <w:szCs w:val="24"/>
        </w:rPr>
      </w:pPr>
      <w:r>
        <w:rPr>
          <w:rFonts w:eastAsia="Times New Roman"/>
          <w:b/>
          <w:szCs w:val="24"/>
        </w:rPr>
        <w:t>ΕΠΙΚΑΙΡΩΝ ΕΡΩΤΗΣΕΩΝ</w:t>
      </w:r>
    </w:p>
    <w:p w14:paraId="069971A8" w14:textId="77777777" w:rsidR="00A71BAC" w:rsidRDefault="00367035">
      <w:pPr>
        <w:spacing w:line="600" w:lineRule="auto"/>
        <w:ind w:firstLine="720"/>
        <w:jc w:val="both"/>
        <w:rPr>
          <w:rFonts w:eastAsia="Times New Roman" w:cs="Times New Roman"/>
          <w:szCs w:val="24"/>
        </w:rPr>
      </w:pPr>
      <w:r>
        <w:rPr>
          <w:rFonts w:eastAsia="Times New Roman"/>
          <w:szCs w:val="24"/>
        </w:rPr>
        <w:t xml:space="preserve">Πρώτη θα συζητηθεί η με αριθμό </w:t>
      </w:r>
      <w:r>
        <w:rPr>
          <w:rFonts w:eastAsia="Times New Roman" w:cs="Times New Roman"/>
          <w:szCs w:val="24"/>
        </w:rPr>
        <w:t>850/10-5-2016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Ναυτιλίας και Νησιωτική</w:t>
      </w:r>
      <w:r>
        <w:rPr>
          <w:rFonts w:eastAsia="Times New Roman" w:cs="Times New Roman"/>
          <w:bCs/>
          <w:szCs w:val="24"/>
        </w:rPr>
        <w:t>ς Πολιτικής,</w:t>
      </w:r>
      <w:r>
        <w:rPr>
          <w:rFonts w:eastAsia="Times New Roman" w:cs="Times New Roman"/>
          <w:szCs w:val="24"/>
        </w:rPr>
        <w:t xml:space="preserve"> σχετικά με τις παράνομες ναυλώσεις σκαφών.</w:t>
      </w:r>
    </w:p>
    <w:p w14:paraId="069971A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Τον λόγο έχει ο κ. Καμμένος για δύο λεπτά.</w:t>
      </w:r>
    </w:p>
    <w:p w14:paraId="069971A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069971A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καλησπέρα.</w:t>
      </w:r>
    </w:p>
    <w:p w14:paraId="069971A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Εν</w:t>
      </w:r>
      <w:r>
        <w:rPr>
          <w:rFonts w:eastAsia="Times New Roman" w:cs="Times New Roman"/>
          <w:szCs w:val="24"/>
        </w:rPr>
        <w:t xml:space="preserve"> </w:t>
      </w:r>
      <w:r>
        <w:rPr>
          <w:rFonts w:eastAsia="Times New Roman" w:cs="Times New Roman"/>
          <w:szCs w:val="24"/>
        </w:rPr>
        <w:t>όψει της τουριστικής περιόδου και με την ευκαιρία των εγκαινίων που έγιναν πρ</w:t>
      </w:r>
      <w:r>
        <w:rPr>
          <w:rFonts w:eastAsia="Times New Roman" w:cs="Times New Roman"/>
          <w:szCs w:val="24"/>
        </w:rPr>
        <w:t xml:space="preserve">οχθές στο </w:t>
      </w:r>
      <w:proofErr w:type="spellStart"/>
      <w:r>
        <w:rPr>
          <w:rFonts w:eastAsia="Times New Roman" w:cs="Times New Roman"/>
          <w:szCs w:val="24"/>
        </w:rPr>
        <w:t>Πασαλιμάνι</w:t>
      </w:r>
      <w:proofErr w:type="spellEnd"/>
      <w:r>
        <w:rPr>
          <w:rFonts w:eastAsia="Times New Roman" w:cs="Times New Roman"/>
          <w:szCs w:val="24"/>
        </w:rPr>
        <w:t>, όπου ήμασταν μαζί, της μεγάλης εκθέσεως «M</w:t>
      </w:r>
      <w:proofErr w:type="spellStart"/>
      <w:r>
        <w:rPr>
          <w:rFonts w:eastAsia="Times New Roman" w:cs="Times New Roman"/>
          <w:szCs w:val="24"/>
          <w:lang w:val="en-US"/>
        </w:rPr>
        <w:t>ed</w:t>
      </w:r>
      <w:proofErr w:type="spellEnd"/>
      <w:r>
        <w:rPr>
          <w:rFonts w:eastAsia="Times New Roman" w:cs="Times New Roman"/>
          <w:szCs w:val="24"/>
        </w:rPr>
        <w:t xml:space="preserve"> </w:t>
      </w:r>
      <w:r>
        <w:rPr>
          <w:rFonts w:eastAsia="Times New Roman" w:cs="Times New Roman"/>
          <w:szCs w:val="24"/>
          <w:lang w:val="en-US"/>
        </w:rPr>
        <w:t>Yacht</w:t>
      </w:r>
      <w:r>
        <w:rPr>
          <w:rFonts w:eastAsia="Times New Roman" w:cs="Times New Roman"/>
          <w:szCs w:val="24"/>
        </w:rPr>
        <w:t xml:space="preserve"> </w:t>
      </w:r>
      <w:r>
        <w:rPr>
          <w:rFonts w:eastAsia="Times New Roman" w:cs="Times New Roman"/>
          <w:szCs w:val="24"/>
          <w:lang w:val="en-US"/>
        </w:rPr>
        <w:t>Show</w:t>
      </w:r>
      <w:r>
        <w:rPr>
          <w:rFonts w:eastAsia="Times New Roman" w:cs="Times New Roman"/>
          <w:szCs w:val="24"/>
        </w:rPr>
        <w:t>», η οποία ευελπιστούμε να γίνει μια πολύ μεγάλη και πετυχημένη έκθεση για τις ναυλώσεις σκαφών στην Ελλάδα, θα ήθελα να αναφέρω ορισμένα στοιχεία.</w:t>
      </w:r>
    </w:p>
    <w:p w14:paraId="069971A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Τα προβλήματα που έχει</w:t>
      </w:r>
      <w:r>
        <w:rPr>
          <w:rFonts w:eastAsia="Times New Roman" w:cs="Times New Roman"/>
          <w:szCs w:val="24"/>
        </w:rPr>
        <w:t>,</w:t>
      </w:r>
      <w:r>
        <w:rPr>
          <w:rFonts w:eastAsia="Times New Roman" w:cs="Times New Roman"/>
          <w:szCs w:val="24"/>
        </w:rPr>
        <w:t xml:space="preserve"> έτσι κι αλλιώς λόγω οικονομικής κρίσης</w:t>
      </w:r>
      <w:r>
        <w:rPr>
          <w:rFonts w:eastAsia="Times New Roman" w:cs="Times New Roman"/>
          <w:szCs w:val="24"/>
        </w:rPr>
        <w:t>,</w:t>
      </w:r>
      <w:r>
        <w:rPr>
          <w:rFonts w:eastAsia="Times New Roman" w:cs="Times New Roman"/>
          <w:szCs w:val="24"/>
        </w:rPr>
        <w:t xml:space="preserve"> αντιμετωπίσει ο θαλάσσιος τουρισμός είναι πολλά και σημαντικά. Μεταξύ αυτών των προβλημάτων είναι εδώ και χρόνια οι παράνομες ναυλώσεις σκαφών και ο αθέμιτος ανταγωνισμός που έχει δημιουργηθεί εξαιτίας της αδυναμίας</w:t>
      </w:r>
      <w:r>
        <w:rPr>
          <w:rFonts w:eastAsia="Times New Roman" w:cs="Times New Roman"/>
          <w:szCs w:val="24"/>
        </w:rPr>
        <w:t xml:space="preserve"> της ελληνικής νομοθεσίας και κατ’ επέκταση της ελληνικής ακτοφυλακής που προβαίνει σε ελέγχους να θέσει ένα οριστικό τέλος σε αυτές.</w:t>
      </w:r>
    </w:p>
    <w:p w14:paraId="069971A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Μια επίσκεψη σε σελίδες του ίντερνετ αρκεί για να διαπιστώσει κανείς πως υπάρχουν χιλιάδες διαφημίσεις πολλών σκαφών με ξέ</w:t>
      </w:r>
      <w:r>
        <w:rPr>
          <w:rFonts w:eastAsia="Times New Roman" w:cs="Times New Roman"/>
          <w:szCs w:val="24"/>
        </w:rPr>
        <w:t xml:space="preserve">νη σημαία που προσφέρονται προς ενοικίαση κατά τους θερινούς μήνες σε τουρίστες. </w:t>
      </w:r>
    </w:p>
    <w:p w14:paraId="069971A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Τα συγκεκριμένα σκάφη δεν έχουν δηλωθεί σε κανέναν κρατικό φορέα, δεν έχουν επαγγελματική άδεια, δεν συμμορφώνονται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917 που αφορά τις απαιτήσεις του </w:t>
      </w:r>
      <w:r>
        <w:rPr>
          <w:rFonts w:eastAsia="Times New Roman" w:cs="Times New Roman"/>
          <w:szCs w:val="24"/>
        </w:rPr>
        <w:t xml:space="preserve">ελληνικού </w:t>
      </w:r>
      <w:r>
        <w:rPr>
          <w:rFonts w:eastAsia="Times New Roman" w:cs="Times New Roman"/>
          <w:szCs w:val="24"/>
        </w:rPr>
        <w:t>δ</w:t>
      </w:r>
      <w:r>
        <w:rPr>
          <w:rFonts w:eastAsia="Times New Roman" w:cs="Times New Roman"/>
          <w:szCs w:val="24"/>
        </w:rPr>
        <w:t>ημοσίου σχετικά με την ασφάλεια και τον εξοπλισμό των επαγγελματικών σκαφών και δεν έχουν ελληνικό ΑΦΜ, με αποτέλεσμα να αυξάνουν την αδήλωτη εργασία και το «μαύρο» χρήμα και να φοροδιαφεύγουν, αφού δεν καταβάλλουν τον προβλεπόμενο ΦΠΑ επί των ν</w:t>
      </w:r>
      <w:r>
        <w:rPr>
          <w:rFonts w:eastAsia="Times New Roman" w:cs="Times New Roman"/>
          <w:szCs w:val="24"/>
        </w:rPr>
        <w:t xml:space="preserve">αυλοσυμφώνων. </w:t>
      </w:r>
    </w:p>
    <w:p w14:paraId="069971B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Ταυτόχρονα, εκτός από την απώλεια εσόδων για το ελληνικό </w:t>
      </w:r>
      <w:r>
        <w:rPr>
          <w:rFonts w:eastAsia="Times New Roman" w:cs="Times New Roman"/>
          <w:szCs w:val="24"/>
        </w:rPr>
        <w:t>δ</w:t>
      </w:r>
      <w:r>
        <w:rPr>
          <w:rFonts w:eastAsia="Times New Roman" w:cs="Times New Roman"/>
          <w:szCs w:val="24"/>
        </w:rPr>
        <w:t xml:space="preserve">ημόσιο, αλλά και για τους Έλληνες ιδιοκτήτες σκαφών, χάνονται και χιλιάδες θέσεις εργασίας, ενώ, δεδομένου πως τα συγκεκριμένα σκάφη δεν έχουν ελεγχθεί, κανείς δεν μπορεί να εγγυηθεί </w:t>
      </w:r>
      <w:r>
        <w:rPr>
          <w:rFonts w:eastAsia="Times New Roman" w:cs="Times New Roman"/>
          <w:szCs w:val="24"/>
        </w:rPr>
        <w:t>την τήρηση και των απαραίτητων κανόνων ασφαλείας.</w:t>
      </w:r>
    </w:p>
    <w:p w14:paraId="069971B1" w14:textId="77777777" w:rsidR="00A71BAC" w:rsidRDefault="00367035">
      <w:pPr>
        <w:spacing w:line="600" w:lineRule="auto"/>
        <w:ind w:firstLine="720"/>
        <w:jc w:val="both"/>
        <w:rPr>
          <w:rFonts w:eastAsia="Times New Roman"/>
          <w:szCs w:val="24"/>
        </w:rPr>
      </w:pPr>
      <w:r>
        <w:rPr>
          <w:rFonts w:eastAsia="Times New Roman"/>
          <w:szCs w:val="24"/>
        </w:rPr>
        <w:lastRenderedPageBreak/>
        <w:t>Κατόπιν των ανωτέρω ερωτάσθε, κύριε Υπουργέ, τα εξής:</w:t>
      </w:r>
    </w:p>
    <w:p w14:paraId="069971B2" w14:textId="77777777" w:rsidR="00A71BAC" w:rsidRDefault="00367035">
      <w:pPr>
        <w:spacing w:line="600" w:lineRule="auto"/>
        <w:ind w:firstLine="720"/>
        <w:jc w:val="both"/>
        <w:rPr>
          <w:rFonts w:eastAsia="Times New Roman"/>
          <w:szCs w:val="24"/>
        </w:rPr>
      </w:pPr>
      <w:r>
        <w:rPr>
          <w:rFonts w:eastAsia="Times New Roman"/>
          <w:szCs w:val="24"/>
        </w:rPr>
        <w:t xml:space="preserve">Πώς σχεδιάζετε να αντιμετωπίσετε το ζήτημα των παράνομων ναυλώσεων που προκαλεί σημαντικές απώλειες εσόδων για το ελληνικό </w:t>
      </w:r>
      <w:r>
        <w:rPr>
          <w:rFonts w:eastAsia="Times New Roman"/>
          <w:szCs w:val="24"/>
        </w:rPr>
        <w:t>δ</w:t>
      </w:r>
      <w:r>
        <w:rPr>
          <w:rFonts w:eastAsia="Times New Roman"/>
          <w:szCs w:val="24"/>
        </w:rPr>
        <w:t>ημόσιο, αλλά και για τους Έλ</w:t>
      </w:r>
      <w:r>
        <w:rPr>
          <w:rFonts w:eastAsia="Times New Roman"/>
          <w:szCs w:val="24"/>
        </w:rPr>
        <w:t>ληνες ιδιοκτήτες τέτοιων σκαφών; Υπάρχει εκτίμηση για το ύψος αυτής της απώλειας εσόδων, καθώς και των θέσεων εργασίας από την παράνομη ναύλωση σκαφών που ταξιδεύουν ανενόχλητα στις ελληνικές θάλασσες από το 2009 έως σήμερα;</w:t>
      </w:r>
    </w:p>
    <w:p w14:paraId="069971B3" w14:textId="77777777" w:rsidR="00A71BAC" w:rsidRDefault="00367035">
      <w:pPr>
        <w:spacing w:line="600" w:lineRule="auto"/>
        <w:ind w:firstLine="720"/>
        <w:jc w:val="both"/>
        <w:rPr>
          <w:rFonts w:eastAsia="Times New Roman"/>
          <w:szCs w:val="24"/>
        </w:rPr>
      </w:pPr>
      <w:r>
        <w:rPr>
          <w:rFonts w:eastAsia="Times New Roman"/>
          <w:szCs w:val="24"/>
        </w:rPr>
        <w:t>Προτίθεσθε να καταθέσετε αυστηρ</w:t>
      </w:r>
      <w:r>
        <w:rPr>
          <w:rFonts w:eastAsia="Times New Roman"/>
          <w:szCs w:val="24"/>
        </w:rPr>
        <w:t>ότερη νομοθεσία για τις παράνομες ναυλώσεις καθώς και να αυξήσετε τη διενέργεια ελέγχων ώστε να διαπιστωθούν τυχόν παραβάσεις και να προωθηθεί η απρόσκοπτη και ασφαλής λειτουργία των Επαγγελματικών Τουριστικών Σκαφών με ελληνική Επαγγελματική Άδεια;</w:t>
      </w:r>
    </w:p>
    <w:p w14:paraId="069971B4" w14:textId="77777777" w:rsidR="00A71BAC" w:rsidRDefault="00367035">
      <w:pPr>
        <w:spacing w:line="600" w:lineRule="auto"/>
        <w:ind w:firstLine="720"/>
        <w:jc w:val="both"/>
        <w:rPr>
          <w:rFonts w:eastAsia="Times New Roman"/>
          <w:szCs w:val="24"/>
        </w:rPr>
      </w:pPr>
      <w:r>
        <w:rPr>
          <w:rFonts w:eastAsia="Times New Roman"/>
          <w:szCs w:val="24"/>
        </w:rPr>
        <w:t>Θα δημ</w:t>
      </w:r>
      <w:r>
        <w:rPr>
          <w:rFonts w:eastAsia="Times New Roman"/>
          <w:szCs w:val="24"/>
        </w:rPr>
        <w:t>ιουργηθεί κάποιο όργανο για να παρακολουθεί τις καταχωρήσεις στο διαδίκτυο που αφορούν ναυλώσεις τέτοιου είδους ώστε να πραγματοποιούνται κρατήσεις και συλλήψεις των πλοιοκτητών;</w:t>
      </w:r>
    </w:p>
    <w:p w14:paraId="069971B5" w14:textId="77777777" w:rsidR="00A71BAC" w:rsidRDefault="00367035">
      <w:pPr>
        <w:spacing w:line="600" w:lineRule="auto"/>
        <w:ind w:firstLine="720"/>
        <w:jc w:val="both"/>
        <w:rPr>
          <w:rFonts w:eastAsia="Times New Roman"/>
          <w:szCs w:val="24"/>
        </w:rPr>
      </w:pPr>
      <w:r>
        <w:rPr>
          <w:rFonts w:eastAsia="Times New Roman"/>
          <w:szCs w:val="24"/>
        </w:rPr>
        <w:lastRenderedPageBreak/>
        <w:t>Ευχαριστώ πολύ.</w:t>
      </w:r>
    </w:p>
    <w:p w14:paraId="069971B6" w14:textId="77777777" w:rsidR="00A71BAC" w:rsidRDefault="0036703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w:t>
      </w:r>
      <w:r>
        <w:rPr>
          <w:rFonts w:eastAsia="Times New Roman"/>
          <w:szCs w:val="24"/>
        </w:rPr>
        <w:t xml:space="preserve"> το</w:t>
      </w:r>
      <w:r>
        <w:rPr>
          <w:rFonts w:eastAsia="Times New Roman"/>
          <w:szCs w:val="24"/>
        </w:rPr>
        <w:t>ν</w:t>
      </w:r>
      <w:r>
        <w:rPr>
          <w:rFonts w:eastAsia="Times New Roman"/>
          <w:szCs w:val="24"/>
        </w:rPr>
        <w:t xml:space="preserve"> λόγο για τρία λεπτά.</w:t>
      </w:r>
    </w:p>
    <w:p w14:paraId="069971B7" w14:textId="77777777" w:rsidR="00A71BAC" w:rsidRDefault="00367035">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Ευχαριστώ, κύριε Πρόεδρε.</w:t>
      </w:r>
    </w:p>
    <w:p w14:paraId="069971B8" w14:textId="77777777" w:rsidR="00A71BAC" w:rsidRDefault="00367035">
      <w:pPr>
        <w:spacing w:line="600" w:lineRule="auto"/>
        <w:ind w:firstLine="720"/>
        <w:jc w:val="both"/>
        <w:rPr>
          <w:rFonts w:eastAsia="Times New Roman"/>
          <w:szCs w:val="24"/>
        </w:rPr>
      </w:pPr>
      <w:r>
        <w:rPr>
          <w:rFonts w:eastAsia="Times New Roman"/>
          <w:szCs w:val="24"/>
        </w:rPr>
        <w:t xml:space="preserve">Κύριε συνάδελφε, ειλικρινά ευχαριστώ για την ερώτηση, γιατί είναι επίκαιρη λόγω της έναρξης της τουριστικής περιόδου, αλλά και το αντικείμενο το οποίο περιγράφετε–τουλάχιστον σύμφωνα με τις ισχυρές ενδείξεις- έχει υπαρκτή βάση. </w:t>
      </w:r>
    </w:p>
    <w:p w14:paraId="069971B9" w14:textId="77777777" w:rsidR="00A71BAC" w:rsidRDefault="00367035">
      <w:pPr>
        <w:spacing w:line="600" w:lineRule="auto"/>
        <w:ind w:firstLine="720"/>
        <w:jc w:val="both"/>
        <w:rPr>
          <w:rFonts w:eastAsia="Times New Roman"/>
          <w:szCs w:val="24"/>
        </w:rPr>
      </w:pPr>
      <w:r>
        <w:rPr>
          <w:rFonts w:eastAsia="Times New Roman"/>
          <w:szCs w:val="24"/>
        </w:rPr>
        <w:t>Οφείλω να σας πω από την πρ</w:t>
      </w:r>
      <w:r>
        <w:rPr>
          <w:rFonts w:eastAsia="Times New Roman"/>
          <w:szCs w:val="24"/>
        </w:rPr>
        <w:t>ώτη στιγμή ότι καταγεγραμμένα στοιχεία με πληρότητα και επισημότητα δεν υπάρχουν, ακριβώς γιατί αυτές οι παράνομες ναυλώσεις με σκάφη του εξωτερικού που δραστηριοποιούνται ευκαιριακά και συγκυριακά στη χώρα μας δεν είναι τόσο εύκολο να ελεγχθούν, δεδομένου</w:t>
      </w:r>
      <w:r>
        <w:rPr>
          <w:rFonts w:eastAsia="Times New Roman"/>
          <w:szCs w:val="24"/>
        </w:rPr>
        <w:t xml:space="preserve"> ότι πολύ συχνά, ενώ υπάρχει ναύλωση, αυτή δεν είναι επίσημη και εμφανής, αλλά μέσα από αμοιβαία </w:t>
      </w:r>
      <w:r>
        <w:rPr>
          <w:rFonts w:eastAsia="Times New Roman"/>
          <w:szCs w:val="24"/>
        </w:rPr>
        <w:lastRenderedPageBreak/>
        <w:t>συνεννόηση των ναυλωτών και των χρηστών εμφανίζεται ως τουριστικό ταξίδι μιας φιλικής παρέας. Επομένως, δεν μπορεί να καταγραφεί η παρανομία, με όλες τις συνέπ</w:t>
      </w:r>
      <w:r>
        <w:rPr>
          <w:rFonts w:eastAsia="Times New Roman"/>
          <w:szCs w:val="24"/>
        </w:rPr>
        <w:t>ειες που αυτή έχει.</w:t>
      </w:r>
    </w:p>
    <w:p w14:paraId="069971BA" w14:textId="77777777" w:rsidR="00A71BAC" w:rsidRDefault="00367035">
      <w:pPr>
        <w:spacing w:line="600" w:lineRule="auto"/>
        <w:ind w:firstLine="720"/>
        <w:jc w:val="both"/>
        <w:rPr>
          <w:rFonts w:eastAsia="Times New Roman"/>
          <w:szCs w:val="24"/>
        </w:rPr>
      </w:pPr>
      <w:r>
        <w:rPr>
          <w:rFonts w:eastAsia="Times New Roman"/>
          <w:szCs w:val="24"/>
        </w:rPr>
        <w:t>Παρ’ όλα αυτά, όλα τα στοιχεία που κατά καιρούς συλλέγονται δείχνουν ότι το πρόβλημα, όπως το εντοπίζετε κι εσείς στην ερώτησή σας, πραγματικά υπάρχει.</w:t>
      </w:r>
    </w:p>
    <w:p w14:paraId="069971B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Αυτά τα αντιμετωπίσαμε και πέρυσι, πολύ λιγότερο και πολύ πιο συστηματικά φέτος, πρι</w:t>
      </w:r>
      <w:r>
        <w:rPr>
          <w:rFonts w:eastAsia="Times New Roman" w:cs="Times New Roman"/>
          <w:szCs w:val="24"/>
        </w:rPr>
        <w:t>ν από δύο μήνες περίπου. Κατ’ αρχάς, οργανώθηκε μια ευρύτατη σύσκεψη των υπηρεσιακών παραγόντων στο Υπουργείο για να κατηγοριοποιήσουμε τα επιμέρους στοιχεία αυτού του ζητήματος και εν συνεχεία προκαλέσαμε μια ευρύτερη σύσκεψη με τις ενώσεις των επαγγελματ</w:t>
      </w:r>
      <w:r>
        <w:rPr>
          <w:rFonts w:eastAsia="Times New Roman" w:cs="Times New Roman"/>
          <w:szCs w:val="24"/>
        </w:rPr>
        <w:t>ιών που δραστηριοποιούνται στον χώρο αυτόν και των τριών ενώσεων συμπεριλαμβανομένων και ναυλομεσιτών.</w:t>
      </w:r>
    </w:p>
    <w:p w14:paraId="069971B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Επομένως, τώρα το Υπουργείο πραγματικά σας βεβαιώνω ότι έχει έναν πληρέστατο φάκελο αναφορικά με τα δεδομένα, όπως τουλάχιστον ενδεικτικά και εμπειρικά μ</w:t>
      </w:r>
      <w:r>
        <w:rPr>
          <w:rFonts w:eastAsia="Times New Roman" w:cs="Times New Roman"/>
          <w:szCs w:val="24"/>
        </w:rPr>
        <w:t xml:space="preserve">πορούν να καταγραφούν. Ξέρουμε </w:t>
      </w:r>
      <w:r>
        <w:rPr>
          <w:rFonts w:eastAsia="Times New Roman" w:cs="Times New Roman"/>
          <w:szCs w:val="24"/>
        </w:rPr>
        <w:lastRenderedPageBreak/>
        <w:t xml:space="preserve">καλά ότι απαιτείται και η επιστημονική και επίσημη τεκμηρίωση και γι’ αυτόν τον λόγο μελετήσαμε το τι ελέγχους μπορούμε να οργανώσουμε. Έχουμε καταλήξει σε μια σειρά από επιλογές </w:t>
      </w:r>
      <w:proofErr w:type="spellStart"/>
      <w:r>
        <w:rPr>
          <w:rFonts w:eastAsia="Times New Roman" w:cs="Times New Roman"/>
          <w:szCs w:val="24"/>
        </w:rPr>
        <w:t>στοχευμένων</w:t>
      </w:r>
      <w:proofErr w:type="spellEnd"/>
      <w:r>
        <w:rPr>
          <w:rFonts w:eastAsia="Times New Roman" w:cs="Times New Roman"/>
          <w:szCs w:val="24"/>
        </w:rPr>
        <w:t xml:space="preserve"> ελέγχων οι οποίες έχουν αρχίσει ήδ</w:t>
      </w:r>
      <w:r>
        <w:rPr>
          <w:rFonts w:eastAsia="Times New Roman" w:cs="Times New Roman"/>
          <w:szCs w:val="24"/>
        </w:rPr>
        <w:t>η να ξεδιπλώνονται.</w:t>
      </w:r>
    </w:p>
    <w:p w14:paraId="069971B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Από την άλλη, αποφασίσαμε ήδη μέσα από αυτή τη διαδικασία, καταγράφοντας και τις ανάλογες προτάσεις, τη συγκρότηση παρατηρητηρίου, όπως το λέτε και εσείς στην ερώτησή σας, για να ανιχνεύσουμε στο διαδίκτυο διαφημίσεις για ναυλώσεις που </w:t>
      </w:r>
      <w:r>
        <w:rPr>
          <w:rFonts w:eastAsia="Times New Roman" w:cs="Times New Roman"/>
          <w:szCs w:val="24"/>
        </w:rPr>
        <w:t>μπορεί να τις βρει κανείς σε διάφορες ιστοσελίδες σε όλον τον κόσμο.</w:t>
      </w:r>
    </w:p>
    <w:p w14:paraId="069971BE" w14:textId="77777777" w:rsidR="00A71BAC" w:rsidRDefault="0036703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069971B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Όταν θα έχουμε -και θα έχουμε σύντομα- έναν επαρκή κατάλογο, θα μπορούμε αυτόν να τον αξιοποιήσουμε σε </w:t>
      </w:r>
      <w:r>
        <w:rPr>
          <w:rFonts w:eastAsia="Times New Roman" w:cs="Times New Roman"/>
          <w:szCs w:val="24"/>
        </w:rPr>
        <w:t xml:space="preserve">αυτό που σας είπα πριν, </w:t>
      </w:r>
      <w:proofErr w:type="spellStart"/>
      <w:r>
        <w:rPr>
          <w:rFonts w:eastAsia="Times New Roman" w:cs="Times New Roman"/>
          <w:szCs w:val="24"/>
        </w:rPr>
        <w:t>στοχευμένους</w:t>
      </w:r>
      <w:proofErr w:type="spellEnd"/>
      <w:r>
        <w:rPr>
          <w:rFonts w:eastAsia="Times New Roman" w:cs="Times New Roman"/>
          <w:szCs w:val="24"/>
        </w:rPr>
        <w:t xml:space="preserve"> ελέγχους. Από αυτή την άποψη, οι μηχανισμοί του </w:t>
      </w:r>
      <w:r>
        <w:rPr>
          <w:rFonts w:eastAsia="Times New Roman" w:cs="Times New Roman"/>
          <w:szCs w:val="24"/>
        </w:rPr>
        <w:lastRenderedPageBreak/>
        <w:t>Υπουργείου ενεργοποιούνται, έχουν πάρει ήδη οδηγίες και θα πάρουν και άλλες πιο εξειδικευμένες προς την κατεύθυνση του πλήρους ελέγχου του φαινομένου.</w:t>
      </w:r>
    </w:p>
    <w:p w14:paraId="069971C0"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Κύριε Υπουργέ, τα υπόλοιπα στη δευτερολογία σας.</w:t>
      </w:r>
    </w:p>
    <w:p w14:paraId="069971C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Θα συνεχίσω, κύριε Πρόεδρε, δίνοντας μερικά ακόμα στοιχεία στη δευτερολογία μου.</w:t>
      </w:r>
    </w:p>
    <w:p w14:paraId="069971C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9971C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069971C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069971C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είναι ενθαρρυντικά τα νέα που μας είπατε. Εάν χρειαστεί ανθρώπινο δυναμικό ή ειδική τεχνολογία, έτσι ώστε να καταγράφονται τυχόν παραβάσεις, όπως είπατε, διότ</w:t>
      </w:r>
      <w:r>
        <w:rPr>
          <w:rFonts w:eastAsia="Times New Roman" w:cs="Times New Roman"/>
          <w:szCs w:val="24"/>
        </w:rPr>
        <w:t xml:space="preserve">ι μέχρι στιγμής έχουμε ενδείξεις, τότε θα πρέπει αυτή η Κυβέρνηση να φέρει λύσεις σε αυτό το ζήτημα, διότι είναι πάρα </w:t>
      </w:r>
      <w:r>
        <w:rPr>
          <w:rFonts w:eastAsia="Times New Roman" w:cs="Times New Roman"/>
          <w:szCs w:val="24"/>
        </w:rPr>
        <w:lastRenderedPageBreak/>
        <w:t xml:space="preserve">πολύ σημαντικό και πολύ ευαίσθητο. Ένα κομμάτι είναι τα έσοδα του </w:t>
      </w:r>
      <w:r>
        <w:rPr>
          <w:rFonts w:eastAsia="Times New Roman" w:cs="Times New Roman"/>
          <w:szCs w:val="24"/>
        </w:rPr>
        <w:t>δ</w:t>
      </w:r>
      <w:r>
        <w:rPr>
          <w:rFonts w:eastAsia="Times New Roman" w:cs="Times New Roman"/>
          <w:szCs w:val="24"/>
        </w:rPr>
        <w:t xml:space="preserve">ημοσίου, ένα επίσης μεγάλο κομμάτι είναι ένα πιθανό ατύχημα από σκάφος </w:t>
      </w:r>
      <w:r>
        <w:rPr>
          <w:rFonts w:eastAsia="Times New Roman" w:cs="Times New Roman"/>
          <w:szCs w:val="24"/>
        </w:rPr>
        <w:t>το οποίο έχει ναυλωθεί παράνομα στην Ελλάδα από ξένους, αδήλωτο, το οποίο θα φέρει σε δυσμενή θέση την Ελλάδα από τουριστικής απόψεως στα διεθνή μέσα, κάτι που θα είναι πολύ δύσκολο να επαναφέρουμε. Στην πραγματικότητα, δηλαδή, θα πρέπει να αποδείξουμε εμε</w:t>
      </w:r>
      <w:r>
        <w:rPr>
          <w:rFonts w:eastAsia="Times New Roman" w:cs="Times New Roman"/>
          <w:szCs w:val="24"/>
        </w:rPr>
        <w:t>ίς ότι κάναμε έλεγχο και ξέφυγε ή ότι δεν κάναμε καθόλου έλεγχο.</w:t>
      </w:r>
    </w:p>
    <w:p w14:paraId="069971C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Από εκεί και πέρα, νομίζω ότι μια λύση, όπως μας έχουν προτείνει και οι άνθρωποι οι ειδικότεροι ημών στα ναυλοσύμφωνα και στους ναύλους γενικά των σκαφών, ήταν να γίνει ένα μητρώο. Κάποια στι</w:t>
      </w:r>
      <w:r>
        <w:rPr>
          <w:rFonts w:eastAsia="Times New Roman" w:cs="Times New Roman"/>
          <w:szCs w:val="24"/>
        </w:rPr>
        <w:t>γμή θα πρέπει να ζητήσουμε πώς θα κάνουμε και ένα μεγάλο μητρώο σκαφών. Μητρώο η χώρα χρειάζεται σε διάφορα από τα δάση, τα ακίνητα, τα χωράφια, αλλά θα χρειαστεί και ένα μητρώο των σκαφών, έτσι ώστε να μη δρουν ανεξέλεγκτοι διάφοροι στην Ελλάδα χωρίς κανέ</w:t>
      </w:r>
      <w:r>
        <w:rPr>
          <w:rFonts w:eastAsia="Times New Roman" w:cs="Times New Roman"/>
          <w:szCs w:val="24"/>
        </w:rPr>
        <w:t>να έλεγχο, γιατί αυτό έχει πάρα πολύ σημαντικά μειονεκτήματα για την ελληνική οικονομία.</w:t>
      </w:r>
    </w:p>
    <w:p w14:paraId="069971C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το Υπουργείο Ναυτιλίας με τους άξιους ανθρώπους που διαθέτει και τα πληρώματα καλό θα είναι να εντείνουν τις προσπάθειές τους το καλοκαίρι και ειδικ</w:t>
      </w:r>
      <w:r>
        <w:rPr>
          <w:rFonts w:eastAsia="Times New Roman" w:cs="Times New Roman"/>
          <w:szCs w:val="24"/>
        </w:rPr>
        <w:t>ά μέσα στις μαρίνες και τα λιμάνια από όπου φεύγουν τα σκάφη, έτσι ώστε να γίνεται και ένας τυπικός έλεγχος ποιος μπαίνει σε ένα ιστιοπλοϊκό, ποιος φεύγει, να βλέπουμε το σύμφωνο και να βλέπουμε, αν θέλετε, και τις χρεοπιστώσεις και πώς έγιναν οι πληρωμές.</w:t>
      </w:r>
      <w:r>
        <w:rPr>
          <w:rFonts w:eastAsia="Times New Roman" w:cs="Times New Roman"/>
          <w:szCs w:val="24"/>
        </w:rPr>
        <w:t xml:space="preserve"> Είναι απλός ο τρόπος.</w:t>
      </w:r>
    </w:p>
    <w:p w14:paraId="069971C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Κλείνοντας, θα πω κάτι ακόμα. Εάν χρειαστεί και ένα κλιμάκιο του ΣΔΟΕ -πέρυσι θυμάμαι, καλή ώρα, με την κ. Βαλαβάνη λέγαμε «πού θα βρούμε για το ΦΠΑ» και δεν υπήρχε ο κόσμος-, να το κάνουμε. Θα το στηρίξω. Να κάνουμε και ένα μικτό κλ</w:t>
      </w:r>
      <w:r>
        <w:rPr>
          <w:rFonts w:eastAsia="Times New Roman" w:cs="Times New Roman"/>
          <w:szCs w:val="24"/>
        </w:rPr>
        <w:t xml:space="preserve">ιμάκιο. Θα έπρεπε, γιατί ο φόβος, όπως λέει ο λαός μας, φυλάει τα έρημα! Δεν ξέρω αν είναι δόκιμος ο όρος, αλλά εμείς πρέπει να κάνουμε και ένα μικτό κλιμάκιο, το λιμενικό με έναν άνθρωπο του ΣΔΟΕ, έτσι ώστε να </w:t>
      </w:r>
      <w:proofErr w:type="spellStart"/>
      <w:r>
        <w:rPr>
          <w:rFonts w:eastAsia="Times New Roman" w:cs="Times New Roman"/>
          <w:szCs w:val="24"/>
        </w:rPr>
        <w:t>επικοινωνηθεί</w:t>
      </w:r>
      <w:proofErr w:type="spellEnd"/>
      <w:r>
        <w:rPr>
          <w:rFonts w:eastAsia="Times New Roman" w:cs="Times New Roman"/>
          <w:szCs w:val="24"/>
        </w:rPr>
        <w:t xml:space="preserve"> ότι ελέγχουμε τα πάντα, όχι για</w:t>
      </w:r>
      <w:r>
        <w:rPr>
          <w:rFonts w:eastAsia="Times New Roman" w:cs="Times New Roman"/>
          <w:szCs w:val="24"/>
        </w:rPr>
        <w:t xml:space="preserve"> τα έσοδα, αλλά και για το ατύχημα και για την ανθρώπινη ζωή και τέλος πάντων για να μη φαίνεται ότι είμαστε </w:t>
      </w:r>
      <w:r>
        <w:rPr>
          <w:rFonts w:eastAsia="Times New Roman" w:cs="Times New Roman"/>
          <w:szCs w:val="24"/>
        </w:rPr>
        <w:lastRenderedPageBreak/>
        <w:t>μια χώρα η οποία δεν έχει έλεγχο σε οποιαδήποτε υπηρεσία παρέχει και πόσο μάλλον στη βιομηχανία της, που είναι ο τουρισμός</w:t>
      </w:r>
    </w:p>
    <w:p w14:paraId="069971C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9971C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(Γεώργιος Βαρεμένος):</w:t>
      </w:r>
      <w:r>
        <w:rPr>
          <w:rFonts w:eastAsia="Times New Roman" w:cs="Times New Roman"/>
          <w:szCs w:val="24"/>
        </w:rPr>
        <w:t xml:space="preserve"> Κύριε Υπουργέ, έχετε τον λόγο.</w:t>
      </w:r>
    </w:p>
    <w:p w14:paraId="069971C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Κύριε συνάδελφε, επικυρώνω όσα είπατε. Συντάσσομαι με την ακρίβεια όσων παρουσιάσατε. </w:t>
      </w:r>
    </w:p>
    <w:p w14:paraId="069971C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Όταν μιλάμε γι’ αυτό το ζήτημα, πράγματι, είναι ζ</w:t>
      </w:r>
      <w:r>
        <w:rPr>
          <w:rFonts w:eastAsia="Times New Roman" w:cs="Times New Roman"/>
          <w:szCs w:val="24"/>
        </w:rPr>
        <w:t xml:space="preserve">ήτημα που άπτεται και του δημοσίου συμφέροντος, των δημοσίων εσόδων, και της ασφάλειας, αλλά και της εξασφάλισης του θεμιτού ανταγωνισμού απέναντι στον αθέμιτο ανταγωνισμό σε βάρος των επαγγελματιών που δραστηριοποιούνται στη χώρα μας στον κλάδο αυτό. Δεν </w:t>
      </w:r>
      <w:r>
        <w:rPr>
          <w:rFonts w:eastAsia="Times New Roman" w:cs="Times New Roman"/>
          <w:szCs w:val="24"/>
        </w:rPr>
        <w:t xml:space="preserve">θα επιμείνω περισσότερο σε αυτό που σας είπα, στο σχέδιο </w:t>
      </w:r>
      <w:proofErr w:type="spellStart"/>
      <w:r>
        <w:rPr>
          <w:rFonts w:eastAsia="Times New Roman" w:cs="Times New Roman"/>
          <w:szCs w:val="24"/>
        </w:rPr>
        <w:t>στοχευμένων</w:t>
      </w:r>
      <w:proofErr w:type="spellEnd"/>
      <w:r>
        <w:rPr>
          <w:rFonts w:eastAsia="Times New Roman" w:cs="Times New Roman"/>
          <w:szCs w:val="24"/>
        </w:rPr>
        <w:t xml:space="preserve"> ελέγχων. Βάζω τελεία εκεί.</w:t>
      </w:r>
    </w:p>
    <w:p w14:paraId="069971C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Ήδη έχουμε στείλει -η αρμόδια Διεύθυνση Ναυτιλιακών Επενδύσεων και Θαλάσσιου Τουρισμού-, εδώ και είκοσι μέρες περίπου, επιστολή προς τους ναυλομεσίτες. Τώρα θα </w:t>
      </w:r>
      <w:r>
        <w:rPr>
          <w:rFonts w:eastAsia="Times New Roman" w:cs="Times New Roman"/>
          <w:szCs w:val="24"/>
        </w:rPr>
        <w:t>την στείλουμε και σε όλους τους ναυλομεσίτες των βασικών κρατών που αναπτύσσουν τέτοια δραστηριότητα, επισημαίνοντας τους κινδύνους αυτής της παράτυπης, παράνομης δραστηριοποίησης και ενημερώνοντάς τους για τις συνέπειες που προβλέπονται από την ελληνική ν</w:t>
      </w:r>
      <w:r>
        <w:rPr>
          <w:rFonts w:eastAsia="Times New Roman" w:cs="Times New Roman"/>
          <w:szCs w:val="24"/>
        </w:rPr>
        <w:t xml:space="preserve">ομοθεσία. </w:t>
      </w:r>
    </w:p>
    <w:p w14:paraId="069971C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Την ίδια στιγμή, πέρα από το παρατηρητήριο που σας είπα, επεξεργαζόμαστε νομοθετική ρύθμιση, σε σχέση με τη διαφήμιση. Όμως, χρειάζεται να προσέξουμε δυο-τρία λεπτά σημεία, γιατί και στο παρελθόν υπήρχε τέτοια πρόβλεψη: Στον ν.2743/2009, όπου εν</w:t>
      </w:r>
      <w:r>
        <w:rPr>
          <w:rFonts w:eastAsia="Times New Roman" w:cs="Times New Roman"/>
          <w:szCs w:val="24"/>
        </w:rPr>
        <w:t xml:space="preserve"> συνεχεία με τον ν.4256/2014 απαλείφθηκε αυτή η διάταξη. Πρέπει να το επεξεργαστούμε ξανά, ώστε να είναι με βάση τις σύγχρονες πραγματικότητες.</w:t>
      </w:r>
    </w:p>
    <w:p w14:paraId="069971C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Μητρώο </w:t>
      </w:r>
      <w:r>
        <w:rPr>
          <w:rFonts w:eastAsia="Times New Roman" w:cs="Times New Roman"/>
          <w:szCs w:val="24"/>
        </w:rPr>
        <w:t>Τ</w:t>
      </w:r>
      <w:r>
        <w:rPr>
          <w:rFonts w:eastAsia="Times New Roman" w:cs="Times New Roman"/>
          <w:szCs w:val="24"/>
        </w:rPr>
        <w:t xml:space="preserve">ουριστικών </w:t>
      </w:r>
      <w:r>
        <w:rPr>
          <w:rFonts w:eastAsia="Times New Roman" w:cs="Times New Roman"/>
          <w:szCs w:val="24"/>
        </w:rPr>
        <w:t>Π</w:t>
      </w:r>
      <w:r>
        <w:rPr>
          <w:rFonts w:eastAsia="Times New Roman" w:cs="Times New Roman"/>
          <w:szCs w:val="24"/>
        </w:rPr>
        <w:t>λοίων και μικρών σκαφών εμείς το έχουμε προωθήσει πολύ εντατικά. Είναι συναρμοδιότητα και</w:t>
      </w:r>
      <w:r>
        <w:rPr>
          <w:rFonts w:eastAsia="Times New Roman" w:cs="Times New Roman"/>
          <w:szCs w:val="24"/>
        </w:rPr>
        <w:t xml:space="preserve"> άλλων Υπουργείων. Και κατά καιρούς έχουμε καθυστερήσεις από την ανάγκη </w:t>
      </w:r>
      <w:r>
        <w:rPr>
          <w:rFonts w:eastAsia="Times New Roman" w:cs="Times New Roman"/>
          <w:szCs w:val="24"/>
        </w:rPr>
        <w:lastRenderedPageBreak/>
        <w:t xml:space="preserve">το </w:t>
      </w:r>
      <w:proofErr w:type="spellStart"/>
      <w:r>
        <w:rPr>
          <w:rFonts w:eastAsia="Times New Roman" w:cs="Times New Roman"/>
          <w:szCs w:val="24"/>
        </w:rPr>
        <w:t>ενωσιακό</w:t>
      </w:r>
      <w:proofErr w:type="spellEnd"/>
      <w:r>
        <w:rPr>
          <w:rFonts w:eastAsia="Times New Roman" w:cs="Times New Roman"/>
          <w:szCs w:val="24"/>
        </w:rPr>
        <w:t xml:space="preserve"> δίκαιο να είναι συμβατό με το εθνικό δίκαιο. Εν πάση </w:t>
      </w:r>
      <w:proofErr w:type="spellStart"/>
      <w:r>
        <w:rPr>
          <w:rFonts w:eastAsia="Times New Roman" w:cs="Times New Roman"/>
          <w:szCs w:val="24"/>
        </w:rPr>
        <w:t>περιπτώσει</w:t>
      </w:r>
      <w:proofErr w:type="spellEnd"/>
      <w:r>
        <w:rPr>
          <w:rFonts w:eastAsia="Times New Roman" w:cs="Times New Roman"/>
          <w:szCs w:val="24"/>
        </w:rPr>
        <w:t>, για να μην σας κουράζω, πρόκειται για μια σειρά από λεπτομέρειες και εμπόδια που προβάλλονται περισσότερο α</w:t>
      </w:r>
      <w:r>
        <w:rPr>
          <w:rFonts w:eastAsia="Times New Roman" w:cs="Times New Roman"/>
          <w:szCs w:val="24"/>
        </w:rPr>
        <w:t>πό τη Γενική Γραμματεία Εσόδων, παρά από τα συναρμόδια Υπουργεία. Και εκεί οφείλεται η καθυστέρηση, παρ</w:t>
      </w:r>
      <w:r>
        <w:rPr>
          <w:rFonts w:eastAsia="Times New Roman" w:cs="Times New Roman"/>
          <w:szCs w:val="24"/>
        </w:rPr>
        <w:t xml:space="preserve">’ </w:t>
      </w:r>
      <w:r>
        <w:rPr>
          <w:rFonts w:eastAsia="Times New Roman" w:cs="Times New Roman"/>
          <w:szCs w:val="24"/>
        </w:rPr>
        <w:t xml:space="preserve">ότι για εμάς ήταν από την πρώτη στιγμή στόχος αυτό. Χωρίς το </w:t>
      </w:r>
      <w:r>
        <w:rPr>
          <w:rFonts w:eastAsia="Times New Roman" w:cs="Times New Roman"/>
          <w:szCs w:val="24"/>
        </w:rPr>
        <w:t>μ</w:t>
      </w:r>
      <w:r>
        <w:rPr>
          <w:rFonts w:eastAsia="Times New Roman" w:cs="Times New Roman"/>
          <w:szCs w:val="24"/>
        </w:rPr>
        <w:t>ητρώο πλοίων δεν μπορεί να κάνει κανείς σοβαρή δουλειά.</w:t>
      </w:r>
    </w:p>
    <w:p w14:paraId="069971D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Τέλος, έχουμε ήδη αναρτήσει την η</w:t>
      </w:r>
      <w:r>
        <w:rPr>
          <w:rFonts w:eastAsia="Times New Roman" w:cs="Times New Roman"/>
          <w:szCs w:val="24"/>
        </w:rPr>
        <w:t>λεκτρονική διεύθυνση «</w:t>
      </w:r>
      <w:proofErr w:type="spellStart"/>
      <w:r>
        <w:rPr>
          <w:rFonts w:eastAsia="Times New Roman" w:cs="Times New Roman"/>
          <w:szCs w:val="24"/>
          <w:lang w:val="en-US"/>
        </w:rPr>
        <w:t>dinethat</w:t>
      </w:r>
      <w:proofErr w:type="spellEnd"/>
      <w:r>
        <w:rPr>
          <w:rFonts w:eastAsia="Times New Roman" w:cs="Times New Roman"/>
          <w:szCs w:val="24"/>
        </w:rPr>
        <w:t>-yachting@inourgov.gr», μέσω της οποίας όλοι οι σχετιζόμενοι –είναι επιλογή των τελευταίων ημερών, προϊόν όλων αυτών των συσκέψεων, για τις οποίες σας ενημέρωσα πριν- με τον κλάδο και κάθε πολίτη μπορούν εκεί να ενημερώνουν τη</w:t>
      </w:r>
      <w:r>
        <w:rPr>
          <w:rFonts w:eastAsia="Times New Roman" w:cs="Times New Roman"/>
          <w:szCs w:val="24"/>
        </w:rPr>
        <w:t>ν υπηρεσία, να θέτουν τέτοια ζητήματα, να καταγγέλλουν και να συμπληρώνουν τις έρευνες και τη δράση των υπηρεσιών.</w:t>
      </w:r>
    </w:p>
    <w:p w14:paraId="069971D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Νομίζω ότι πολύ σύντομα θα είμαστε σε θέση το φετινό καλοκαίρι, αν δεν εξαλείψουμε πλήρως το φαινόμενο, να το περιορίσουμε πάρα πολύ και τα δ</w:t>
      </w:r>
      <w:r>
        <w:rPr>
          <w:rFonts w:eastAsia="Times New Roman" w:cs="Times New Roman"/>
          <w:szCs w:val="24"/>
        </w:rPr>
        <w:t xml:space="preserve">ημόσια έσοδα να αυξηθούν, αλλά και όλες οι άλλες παράμετροι να εξασφαλιστούν. </w:t>
      </w:r>
    </w:p>
    <w:p w14:paraId="069971D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9971D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κύριε Υπουργέ.</w:t>
      </w:r>
    </w:p>
    <w:p w14:paraId="069971D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με αριθμό 823/25-4-2016 επίκαιρη ερώτηση </w:t>
      </w:r>
      <w:r>
        <w:rPr>
          <w:rFonts w:eastAsia="Times New Roman" w:cs="Times New Roman"/>
          <w:szCs w:val="24"/>
        </w:rPr>
        <w:t xml:space="preserve">δευτέρου κύκλου </w:t>
      </w:r>
      <w:r>
        <w:rPr>
          <w:rFonts w:eastAsia="Times New Roman" w:cs="Times New Roman"/>
          <w:szCs w:val="24"/>
        </w:rPr>
        <w:t>της Βουλευτού</w:t>
      </w:r>
      <w:r>
        <w:rPr>
          <w:rFonts w:eastAsia="Times New Roman" w:cs="Times New Roman"/>
          <w:szCs w:val="24"/>
        </w:rPr>
        <w:t xml:space="preserve"> Β΄ Αθηνών της Νέας Δημοκρατίας κ. Άννας – Μισέλ Ασημακοπούλου προς τον Υπουργό Οικονομίας, Ανάπτυξης και Τουρισμού, σχετικά με την καθυστέρηση στην υλοποίηση αναπτυξιακών μεταρρυθμίσεων –“Λίστα Σταθάκη”.</w:t>
      </w:r>
    </w:p>
    <w:p w14:paraId="069971D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Κυρία Ασημακοπούλου, έχετε τον λόγο για δύο λεπτά.</w:t>
      </w:r>
    </w:p>
    <w:p w14:paraId="069971D6" w14:textId="77777777" w:rsidR="00A71BAC" w:rsidRDefault="00367035">
      <w:pPr>
        <w:spacing w:line="600" w:lineRule="auto"/>
        <w:ind w:firstLine="567"/>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Ευχαριστώ, κύριε Πρόεδρε. </w:t>
      </w:r>
    </w:p>
    <w:p w14:paraId="069971D7"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lastRenderedPageBreak/>
        <w:t xml:space="preserve">Κύριε Υπουργέ, θα συζητήσουμε σήμερα δυο ερωτήσεις. Η πρώτη, όπως εξήγγειλε ο κύριος Πρόεδρος, έχει να κάνει με την καθυστέρηση στην υλοποίηση –την έχουμε ονομάσει εμείς- της «Λίστας Σταθάκη». Δεν μπορώ </w:t>
      </w:r>
      <w:r>
        <w:rPr>
          <w:rFonts w:eastAsia="Times New Roman" w:cs="Times New Roman"/>
          <w:szCs w:val="24"/>
        </w:rPr>
        <w:t>να μην σχολιάσω βεβαίως ότι η καθυστέρηση αυτή συνάδει και με την καθυστέρηση στο να μας απαντήσετε σ’ αυτήν την ερώτηση -είναι η πέμπτη φορά, περίμενα ήδη τέσσερις φορές- οπότε θα σας παρακαλέσω να έχουμε μια ολοκληρωμένη απάντηση σε κάτι το οποίο εγώ θεω</w:t>
      </w:r>
      <w:r>
        <w:rPr>
          <w:rFonts w:eastAsia="Times New Roman" w:cs="Times New Roman"/>
          <w:szCs w:val="24"/>
        </w:rPr>
        <w:t xml:space="preserve">ρώ ότι είναι ιδιαιτέρως σημαντικό. </w:t>
      </w:r>
    </w:p>
    <w:p w14:paraId="069971D8"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 xml:space="preserve">«Λίστα Σταθάκη», λοιπόν, εμείς έχουμε ονομάσει τη λίστα του μνημονίου, δηλαδή του ν. 4336/2015 συγκεκριμένα με το άρθρο 3 παράγραφος γ΄ και τις </w:t>
      </w:r>
      <w:proofErr w:type="spellStart"/>
      <w:r>
        <w:rPr>
          <w:rFonts w:eastAsia="Times New Roman" w:cs="Times New Roman"/>
          <w:szCs w:val="24"/>
        </w:rPr>
        <w:t>υποπαραγράφους</w:t>
      </w:r>
      <w:proofErr w:type="spellEnd"/>
      <w:r>
        <w:rPr>
          <w:rFonts w:eastAsia="Times New Roman" w:cs="Times New Roman"/>
          <w:szCs w:val="24"/>
        </w:rPr>
        <w:t xml:space="preserve"> 1 «Προοπτική και στρατηγική», 4.2 «Αγορές προϊόντων και επιχε</w:t>
      </w:r>
      <w:r>
        <w:rPr>
          <w:rFonts w:eastAsia="Times New Roman" w:cs="Times New Roman"/>
          <w:szCs w:val="24"/>
        </w:rPr>
        <w:t>ιρηματικό περιβάλλον» και 3 «Τακτοποίηση μη εξυπηρετούμενων δανείων, (ΜΕΔ)». Υπάρχουν δεσμεύσεις για συγκεκριμένες μεταρρυθμίσεις μεταξύ των άλλων στον τομέα της ανάπτυξης και της ανταγωνιστικότητας. Εγώ τις μέτρησα κι αυτές είναι γύρω στις εξήντα δράσεις.</w:t>
      </w:r>
      <w:r>
        <w:rPr>
          <w:rFonts w:eastAsia="Times New Roman" w:cs="Times New Roman"/>
          <w:szCs w:val="24"/>
        </w:rPr>
        <w:t xml:space="preserve"> </w:t>
      </w:r>
    </w:p>
    <w:p w14:paraId="069971D9" w14:textId="77777777" w:rsidR="00A71BAC" w:rsidRDefault="00367035">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της κυρίας Βουλευτού)</w:t>
      </w:r>
    </w:p>
    <w:p w14:paraId="069971DA" w14:textId="77777777" w:rsidR="00A71BAC" w:rsidRDefault="00367035">
      <w:pPr>
        <w:spacing w:line="600" w:lineRule="auto"/>
        <w:ind w:firstLine="720"/>
        <w:jc w:val="both"/>
        <w:rPr>
          <w:rFonts w:eastAsia="Times New Roman"/>
          <w:bCs/>
        </w:rPr>
      </w:pPr>
      <w:r>
        <w:rPr>
          <w:rFonts w:eastAsia="Times New Roman"/>
          <w:bCs/>
        </w:rPr>
        <w:t xml:space="preserve">Θέλω, λοιπόν, να σας πω, κύριε Υπουργέ, ότι βεβαίως για εμάς η ανάπτυξη δεν είναι </w:t>
      </w:r>
      <w:proofErr w:type="spellStart"/>
      <w:r>
        <w:rPr>
          <w:rFonts w:eastAsia="Times New Roman"/>
          <w:bCs/>
        </w:rPr>
        <w:t>μνημονιακή</w:t>
      </w:r>
      <w:proofErr w:type="spellEnd"/>
      <w:r>
        <w:rPr>
          <w:rFonts w:eastAsia="Times New Roman"/>
          <w:bCs/>
        </w:rPr>
        <w:t xml:space="preserve"> υποχρέωση, είναι εθνικό στοίχημα, το οποίο θέλει και στρατηγικό σχέδιο, θέλει και αφοσίωση, θέλει και προγραμματισμό. </w:t>
      </w:r>
    </w:p>
    <w:p w14:paraId="069971DB" w14:textId="77777777" w:rsidR="00A71BAC" w:rsidRDefault="00367035">
      <w:pPr>
        <w:spacing w:line="600" w:lineRule="auto"/>
        <w:ind w:firstLine="720"/>
        <w:jc w:val="both"/>
        <w:rPr>
          <w:rFonts w:eastAsia="Times New Roman"/>
          <w:bCs/>
        </w:rPr>
      </w:pPr>
      <w:r>
        <w:rPr>
          <w:rFonts w:eastAsia="Times New Roman"/>
          <w:bCs/>
        </w:rPr>
        <w:t>Και εγώ θα σταθώ στις αναπτυξιακές αυτές δρά</w:t>
      </w:r>
      <w:r>
        <w:rPr>
          <w:rFonts w:eastAsia="Times New Roman"/>
          <w:bCs/>
        </w:rPr>
        <w:t xml:space="preserve">σεις, οι οποίες έχουν να κάνουν ιδιαίτερα με τον ΟΟΣΑ. Ξέρετε ότι και ο Πρόεδρος της Νέας Δημοκρατίας, ο κ. Μητσοτάκης, σήμερα ταξιδεύει στο Παρίσι, ασχολείται με αυτό το θέμα, έχουμε άποψη, έχουμε παρελθόν σε σχέση με την υλοποίηση των δράσεων αυτών. Σας </w:t>
      </w:r>
      <w:r>
        <w:rPr>
          <w:rFonts w:eastAsia="Times New Roman"/>
          <w:bCs/>
        </w:rPr>
        <w:t>τις αναφέρω επίσης, γιατί στο παρελθόν αυτό που ανέτρεξα, ας πούμε τον Μάρτιο του 2014, όταν εσείς συγκεκριμένα σχολιάσατε τις μεταρρυθμίσεις που προβλέπονται από την εργαλειοθήκη του ΟΟΣΑ –θα μου πείτε τι λέω τώρα, τόσον καιρό πριν έχουν αλλάξει τα πράγμα</w:t>
      </w:r>
      <w:r>
        <w:rPr>
          <w:rFonts w:eastAsia="Times New Roman"/>
          <w:bCs/>
        </w:rPr>
        <w:t xml:space="preserve">τα- λέγατε όμως ότι ήταν </w:t>
      </w:r>
      <w:r>
        <w:rPr>
          <w:rFonts w:eastAsia="Times New Roman"/>
          <w:bCs/>
        </w:rPr>
        <w:lastRenderedPageBreak/>
        <w:t>φιλοσοφία ξένη προς τη χώρα μας που χρειάζεται να ανασυγκροτήσει την οικονομία της και ότι η Κυβέρνηση έπρεπε να την πετάξει αυτήν την εργαλειοθήκη. Και συμφωνούσε μαζί σας ο τώρα Πρωθυπουργός. Στις 19 Μαρτίου είχε πει επίσης ότι η</w:t>
      </w:r>
      <w:r>
        <w:rPr>
          <w:rFonts w:eastAsia="Times New Roman"/>
          <w:bCs/>
        </w:rPr>
        <w:t xml:space="preserve"> εργαλειοθήκη δεν είχε καμ</w:t>
      </w:r>
      <w:r>
        <w:rPr>
          <w:rFonts w:eastAsia="Times New Roman"/>
          <w:bCs/>
        </w:rPr>
        <w:t>μ</w:t>
      </w:r>
      <w:r>
        <w:rPr>
          <w:rFonts w:eastAsia="Times New Roman"/>
          <w:bCs/>
        </w:rPr>
        <w:t>ία σχέση με τον ΟΟΣΑ, αλλά ήταν εφεύρημα της ελληνικής Κυβέρνησης που έβαλε υποκλέπτοντας τη σφραγίδα του ΟΟΣΑ για να περάσει ρυθμίσεις που ευνοούσαν συγκεκριμένα οικονομικά συμφέροντα. Αυτή ήταν η τότε «</w:t>
      </w:r>
      <w:r>
        <w:rPr>
          <w:rFonts w:eastAsia="Times New Roman"/>
          <w:bCs/>
          <w:lang w:val="en-US"/>
        </w:rPr>
        <w:t>last</w:t>
      </w:r>
      <w:r>
        <w:rPr>
          <w:rFonts w:eastAsia="Times New Roman"/>
          <w:bCs/>
        </w:rPr>
        <w:t xml:space="preserve"> </w:t>
      </w:r>
      <w:r>
        <w:rPr>
          <w:rFonts w:eastAsia="Times New Roman"/>
          <w:bCs/>
          <w:lang w:val="en-US"/>
        </w:rPr>
        <w:t>year</w:t>
      </w:r>
      <w:r>
        <w:rPr>
          <w:rFonts w:eastAsia="Times New Roman"/>
          <w:bCs/>
        </w:rPr>
        <w:t>» θεώρησή σας γι</w:t>
      </w:r>
      <w:r>
        <w:rPr>
          <w:rFonts w:eastAsia="Times New Roman"/>
          <w:bCs/>
        </w:rPr>
        <w:t>α την εργαλειοθήκη του ΟΟΣΑ.</w:t>
      </w:r>
    </w:p>
    <w:p w14:paraId="069971DC" w14:textId="77777777" w:rsidR="00A71BAC" w:rsidRDefault="00367035">
      <w:pPr>
        <w:spacing w:line="600" w:lineRule="auto"/>
        <w:ind w:firstLine="720"/>
        <w:jc w:val="both"/>
        <w:rPr>
          <w:rFonts w:eastAsia="Times New Roman"/>
          <w:bCs/>
        </w:rPr>
      </w:pPr>
      <w:r>
        <w:rPr>
          <w:rFonts w:eastAsia="Times New Roman"/>
          <w:bCs/>
        </w:rPr>
        <w:t>Για να μην υπερβαίνω και το</w:t>
      </w:r>
      <w:r>
        <w:rPr>
          <w:rFonts w:eastAsia="Times New Roman"/>
          <w:bCs/>
        </w:rPr>
        <w:t>ν</w:t>
      </w:r>
      <w:r>
        <w:rPr>
          <w:rFonts w:eastAsia="Times New Roman"/>
          <w:bCs/>
        </w:rPr>
        <w:t xml:space="preserve"> χρόνο, ευχαριστώ, κύριε Πρόεδρε, και για την ανοχή σας.</w:t>
      </w:r>
    </w:p>
    <w:p w14:paraId="069971DD" w14:textId="77777777" w:rsidR="00A71BAC" w:rsidRDefault="00367035">
      <w:pPr>
        <w:spacing w:line="600" w:lineRule="auto"/>
        <w:ind w:firstLine="720"/>
        <w:jc w:val="both"/>
        <w:rPr>
          <w:rFonts w:eastAsia="Times New Roman"/>
          <w:bCs/>
        </w:rPr>
      </w:pPr>
      <w:r>
        <w:rPr>
          <w:rFonts w:eastAsia="Times New Roman"/>
          <w:bCs/>
        </w:rPr>
        <w:t>Εγώ θα θεωρήσω δεδομένο ότι τώρα έχετε αλλάξει άποψη και ότι προφανώς θα εφαρμόσετε αυτά τα πράγματα και θα σας ζητήσω να μου πείτε τρεις προτ</w:t>
      </w:r>
      <w:r>
        <w:rPr>
          <w:rFonts w:eastAsia="Times New Roman"/>
          <w:bCs/>
        </w:rPr>
        <w:t xml:space="preserve">εραιότητες που έχετε απ’ αυτά που δεν έχουν υλοποιηθεί από τα εξήντα, τρεις προτεραιότητες που έχετε από την εργαλειοθήκη του ΟΟΣΑ που πραγματικά τις πιστεύετε και θα τις βάλετε μπρος και τρία θέματα στα οποία ενδεχομένως να έχετε αντιρρήσεις </w:t>
      </w:r>
      <w:r>
        <w:rPr>
          <w:rFonts w:eastAsia="Times New Roman"/>
          <w:bCs/>
        </w:rPr>
        <w:lastRenderedPageBreak/>
        <w:t>-όπως σας λέω</w:t>
      </w:r>
      <w:r>
        <w:rPr>
          <w:rFonts w:eastAsia="Times New Roman"/>
          <w:bCs/>
        </w:rPr>
        <w:t xml:space="preserve"> και ο κ. Μητσοτάκης- και που θα θέλατε να αλλάξετε κάποια πράγματα για να τα βελτιώσετε με βάση τη δική σας ιδεολογία, φιλοσοφία και στρατηγική. </w:t>
      </w:r>
    </w:p>
    <w:p w14:paraId="069971DE" w14:textId="77777777" w:rsidR="00A71BAC" w:rsidRDefault="00367035">
      <w:pPr>
        <w:spacing w:line="600" w:lineRule="auto"/>
        <w:ind w:firstLine="720"/>
        <w:jc w:val="both"/>
        <w:rPr>
          <w:rFonts w:eastAsia="Times New Roman"/>
          <w:bCs/>
        </w:rPr>
      </w:pPr>
      <w:r>
        <w:rPr>
          <w:rFonts w:eastAsia="Times New Roman"/>
          <w:bCs/>
        </w:rPr>
        <w:t>Ευχαριστώ.</w:t>
      </w:r>
    </w:p>
    <w:p w14:paraId="069971DF" w14:textId="77777777" w:rsidR="00A71BAC" w:rsidRDefault="00367035">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Ορίστε, κύριε Υπουργέ, έχετε το</w:t>
      </w:r>
      <w:r>
        <w:rPr>
          <w:rFonts w:eastAsia="Times New Roman"/>
          <w:bCs/>
        </w:rPr>
        <w:t>ν</w:t>
      </w:r>
      <w:r>
        <w:rPr>
          <w:rFonts w:eastAsia="Times New Roman"/>
          <w:bCs/>
        </w:rPr>
        <w:t xml:space="preserve"> λόγο για τρία λεπτά.</w:t>
      </w:r>
    </w:p>
    <w:p w14:paraId="069971E0" w14:textId="77777777" w:rsidR="00A71BAC" w:rsidRDefault="00367035">
      <w:pPr>
        <w:spacing w:line="600" w:lineRule="auto"/>
        <w:ind w:firstLine="720"/>
        <w:jc w:val="both"/>
        <w:rPr>
          <w:rFonts w:eastAsia="Times New Roman"/>
          <w:bCs/>
        </w:rPr>
      </w:pPr>
      <w:r>
        <w:rPr>
          <w:rFonts w:eastAsia="Times New Roman"/>
          <w:b/>
          <w:bCs/>
        </w:rPr>
        <w:t>ΓΙΩΡΓΟΣ ΣΤΑ</w:t>
      </w:r>
      <w:r>
        <w:rPr>
          <w:rFonts w:eastAsia="Times New Roman"/>
          <w:b/>
          <w:bCs/>
        </w:rPr>
        <w:t>ΘΑΚΗΣ (Υπουργός Οικονομίας, Ανάπτυξης και Τουρισμού):</w:t>
      </w:r>
      <w:r>
        <w:rPr>
          <w:rFonts w:eastAsia="Times New Roman"/>
          <w:bCs/>
        </w:rPr>
        <w:t xml:space="preserve"> Ευχαριστώ την κ. Ασημακοπούλου και για τις αναφορές στην περίοδο που ο ΣΥΡΙΖΑ ήταν στην </w:t>
      </w:r>
      <w:r>
        <w:rPr>
          <w:rFonts w:eastAsia="Times New Roman"/>
          <w:bCs/>
        </w:rPr>
        <w:t>α</w:t>
      </w:r>
      <w:r>
        <w:rPr>
          <w:rFonts w:eastAsia="Times New Roman"/>
          <w:bCs/>
        </w:rPr>
        <w:t>ντιπολίτευση. Και θα είμαι πάρα πολύ συγκεκριμένος για το φάσμα των αναπτυξιακών πρωτοβουλιών που περιλαμβάνονται</w:t>
      </w:r>
      <w:r>
        <w:rPr>
          <w:rFonts w:eastAsia="Times New Roman"/>
          <w:bCs/>
        </w:rPr>
        <w:t xml:space="preserve"> στη λίστα, αλλά δεν περιλαμβάνονται και στη λίστα των </w:t>
      </w:r>
      <w:proofErr w:type="spellStart"/>
      <w:r>
        <w:rPr>
          <w:rFonts w:eastAsia="Times New Roman"/>
          <w:bCs/>
        </w:rPr>
        <w:t>μνημονιακών</w:t>
      </w:r>
      <w:proofErr w:type="spellEnd"/>
      <w:r>
        <w:rPr>
          <w:rFonts w:eastAsia="Times New Roman"/>
          <w:bCs/>
        </w:rPr>
        <w:t xml:space="preserve"> δεσμεύσεων. </w:t>
      </w:r>
    </w:p>
    <w:p w14:paraId="069971E1" w14:textId="77777777" w:rsidR="00A71BAC" w:rsidRDefault="00367035">
      <w:pPr>
        <w:spacing w:line="600" w:lineRule="auto"/>
        <w:ind w:firstLine="720"/>
        <w:jc w:val="both"/>
        <w:rPr>
          <w:rFonts w:eastAsia="Times New Roman"/>
          <w:bCs/>
        </w:rPr>
      </w:pPr>
      <w:r>
        <w:rPr>
          <w:rFonts w:eastAsia="Times New Roman"/>
          <w:bCs/>
        </w:rPr>
        <w:t xml:space="preserve">Νομίζω ότι οι πρωτοβουλίες της Κυβέρνησης σε όλο αυτό το φάσμα περιλαμβάνουν: </w:t>
      </w:r>
    </w:p>
    <w:p w14:paraId="069971E2" w14:textId="77777777" w:rsidR="00A71BAC" w:rsidRDefault="00367035">
      <w:pPr>
        <w:spacing w:line="600" w:lineRule="auto"/>
        <w:ind w:firstLine="720"/>
        <w:jc w:val="both"/>
        <w:rPr>
          <w:rFonts w:eastAsia="Times New Roman"/>
          <w:bCs/>
        </w:rPr>
      </w:pPr>
      <w:r>
        <w:rPr>
          <w:rFonts w:eastAsia="Times New Roman"/>
          <w:bCs/>
        </w:rPr>
        <w:t>Πρώτον</w:t>
      </w:r>
      <w:r>
        <w:rPr>
          <w:rFonts w:eastAsia="Times New Roman"/>
          <w:bCs/>
        </w:rPr>
        <w:t>,</w:t>
      </w:r>
      <w:r>
        <w:rPr>
          <w:rFonts w:eastAsia="Times New Roman"/>
          <w:bCs/>
        </w:rPr>
        <w:t xml:space="preserve"> τον αναπτυξιακό νόμο που κλείνει η διαβούλευση αυτή την εβδομάδα, μια μεγάλη τομή στην αν</w:t>
      </w:r>
      <w:r>
        <w:rPr>
          <w:rFonts w:eastAsia="Times New Roman"/>
          <w:bCs/>
        </w:rPr>
        <w:t xml:space="preserve">απτυξιακή νομοθεσία της χώρας. </w:t>
      </w:r>
    </w:p>
    <w:p w14:paraId="069971E3" w14:textId="77777777" w:rsidR="00A71BAC" w:rsidRDefault="00367035">
      <w:pPr>
        <w:spacing w:line="600" w:lineRule="auto"/>
        <w:ind w:firstLine="720"/>
        <w:jc w:val="both"/>
        <w:rPr>
          <w:rFonts w:eastAsia="Times New Roman"/>
          <w:bCs/>
        </w:rPr>
      </w:pPr>
      <w:r>
        <w:rPr>
          <w:rFonts w:eastAsia="Times New Roman"/>
          <w:bCs/>
        </w:rPr>
        <w:lastRenderedPageBreak/>
        <w:t>Δεύτερον, την ολοκλήρωση του αναπτυξιακού σχεδίου, το οποίο αποτελεί δέσμευση, η οποία πρέπει να ολοκληρωθεί τον Απρίλιο ή το</w:t>
      </w:r>
      <w:r>
        <w:rPr>
          <w:rFonts w:eastAsia="Times New Roman"/>
          <w:bCs/>
        </w:rPr>
        <w:t>ν</w:t>
      </w:r>
      <w:r>
        <w:rPr>
          <w:rFonts w:eastAsia="Times New Roman"/>
          <w:bCs/>
        </w:rPr>
        <w:t xml:space="preserve"> Μάιο, τώρα που συζητάμε ήταν ο αρχικός σχεδιασμός, όπου έχει ολοκληρωθεί η αρχική μελέτη από το Κ</w:t>
      </w:r>
      <w:r>
        <w:rPr>
          <w:rFonts w:eastAsia="Times New Roman"/>
          <w:bCs/>
        </w:rPr>
        <w:t>ΕΠΕ και συνεπώς βρισκόμαστε στο στάδιο των συζητήσεων και των διαπραγματεύσεων για το πώς θα ολοκληρωθεί η συζήτηση γύρω απ’ αυτό, σε συζήτηση φυσικά και με τους θεσμούς.</w:t>
      </w:r>
    </w:p>
    <w:p w14:paraId="069971E4" w14:textId="77777777" w:rsidR="00A71BAC" w:rsidRDefault="00367035">
      <w:pPr>
        <w:spacing w:line="600" w:lineRule="auto"/>
        <w:ind w:firstLine="720"/>
        <w:jc w:val="both"/>
        <w:rPr>
          <w:rFonts w:eastAsia="Times New Roman"/>
          <w:bCs/>
        </w:rPr>
      </w:pPr>
      <w:r>
        <w:rPr>
          <w:rFonts w:eastAsia="Times New Roman"/>
          <w:bCs/>
        </w:rPr>
        <w:t>Το τρίτο θέμα είναι η αναβάθμιση των αναπτυξιακών θεσμών, όπως είναι το ΕΤΕΑΝ και άλλ</w:t>
      </w:r>
      <w:r>
        <w:rPr>
          <w:rFonts w:eastAsia="Times New Roman"/>
          <w:bCs/>
        </w:rPr>
        <w:t xml:space="preserve">οι θεσμοί, όπου και εκεί η νομοθεσία είναι έτοιμη, καθώς και οι μεγάλες αλλαγές που νομοθετικά είναι έτοιμες και αφορούν είτε τις δημόσιες συμβάσεις, ένα ενιαίο καθεστώς δημοσίων συμβάσεων με ένα τεράστιο αντίκτυπο στην οικονομία, οι δημόσιες παραχωρήσεις </w:t>
      </w:r>
      <w:r>
        <w:rPr>
          <w:rFonts w:eastAsia="Times New Roman"/>
          <w:bCs/>
        </w:rPr>
        <w:t xml:space="preserve">και άλλες πρωτοβουλίες που υπάρχουν, είτε με την αξιοποίηση των εργαλείων του νέου ΕΣΠΑ, όπως και το σχέδιο </w:t>
      </w:r>
      <w:proofErr w:type="spellStart"/>
      <w:r>
        <w:rPr>
          <w:rFonts w:eastAsia="Times New Roman"/>
          <w:bCs/>
        </w:rPr>
        <w:t>Γιούνγκερ</w:t>
      </w:r>
      <w:proofErr w:type="spellEnd"/>
      <w:r>
        <w:rPr>
          <w:rFonts w:eastAsia="Times New Roman"/>
          <w:bCs/>
        </w:rPr>
        <w:t xml:space="preserve">, το οποίο ξεκίνησε ουσιαστικά πριν από λίγες εβδομάδες. </w:t>
      </w:r>
    </w:p>
    <w:p w14:paraId="069971E5" w14:textId="77777777" w:rsidR="00A71BAC" w:rsidRDefault="00367035">
      <w:pPr>
        <w:spacing w:line="600" w:lineRule="auto"/>
        <w:ind w:firstLine="720"/>
        <w:jc w:val="both"/>
        <w:rPr>
          <w:rFonts w:eastAsia="Times New Roman" w:cs="Times New Roman"/>
          <w:szCs w:val="24"/>
        </w:rPr>
      </w:pPr>
      <w:r>
        <w:rPr>
          <w:rFonts w:eastAsia="Times New Roman"/>
          <w:bCs/>
        </w:rPr>
        <w:lastRenderedPageBreak/>
        <w:t>(Στο σημείο αυτό κτυπάει το κουδούνι λήξεως του χρόνου ομιλίας του κυρίου Υπουργο</w:t>
      </w:r>
      <w:r>
        <w:rPr>
          <w:rFonts w:eastAsia="Times New Roman"/>
          <w:bCs/>
        </w:rPr>
        <w:t>ύ)</w:t>
      </w:r>
    </w:p>
    <w:p w14:paraId="069971E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Έρχομαι τώρα στα θέματα του ΟΟΣΑ. </w:t>
      </w:r>
      <w:r>
        <w:rPr>
          <w:rFonts w:eastAsia="Times New Roman" w:cs="Times New Roman"/>
          <w:szCs w:val="24"/>
        </w:rPr>
        <w:t xml:space="preserve">Όπως ξέρετε ο </w:t>
      </w:r>
      <w:r>
        <w:rPr>
          <w:rFonts w:eastAsia="Times New Roman" w:cs="Times New Roman"/>
          <w:szCs w:val="24"/>
        </w:rPr>
        <w:t>ΟΟΣΑ έχει τρεις ενότητες, «εργαλειοθήκη πρώτη», «εργαλειοθήκη δεύτερη», «εργαλειοθήκη τρίτη». Την πρώτη, ένα μέρος της, το εφάρμοσε στη μεγάλη πλειοψηφία η προηγούμενη κυβέρνηση. Αυτό το οποίο έχουμε κάνει</w:t>
      </w:r>
      <w:r>
        <w:rPr>
          <w:rFonts w:eastAsia="Times New Roman" w:cs="Times New Roman"/>
          <w:szCs w:val="24"/>
        </w:rPr>
        <w:t xml:space="preserve"> σε σχέση με την «εργαλειοθήκη» αυτή, στην οποία αναφέρεται η κριτική που ασκήσαμε τότε, είναι ότι στην παρούσα συμφωνία </w:t>
      </w:r>
      <w:proofErr w:type="spellStart"/>
      <w:r>
        <w:rPr>
          <w:rFonts w:eastAsia="Times New Roman" w:cs="Times New Roman"/>
          <w:szCs w:val="24"/>
        </w:rPr>
        <w:t>επανααξιολογούνται</w:t>
      </w:r>
      <w:proofErr w:type="spellEnd"/>
      <w:r>
        <w:rPr>
          <w:rFonts w:eastAsia="Times New Roman" w:cs="Times New Roman"/>
          <w:szCs w:val="24"/>
        </w:rPr>
        <w:t xml:space="preserve"> δύο χρόνια μετά οι μεταρρυθμίσεις που έγιναν με βάση την «εργαλειοθήκη του ΟΟΣΑ 1», πώς υλοποιήθηκαν και τι αποτελέσ</w:t>
      </w:r>
      <w:r>
        <w:rPr>
          <w:rFonts w:eastAsia="Times New Roman" w:cs="Times New Roman"/>
          <w:szCs w:val="24"/>
        </w:rPr>
        <w:t>ματα είχαν στην πράξη.</w:t>
      </w:r>
    </w:p>
    <w:p w14:paraId="069971E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Άρα, μέρος της τεχνικής των μελετών, που γίνονται αυτήν τη στιγμή με βάση τις συζητήσεις με τους θεσμούς, είναι να αξιολογήσουμε αυτές τις μεταρρυθμίσεις της «εργαλειοθήκης 1». Υπενθυμίζω τσιμέντο, βιβλίο και μερικοί άλλοι τομείς στο</w:t>
      </w:r>
      <w:r>
        <w:rPr>
          <w:rFonts w:eastAsia="Times New Roman" w:cs="Times New Roman"/>
          <w:szCs w:val="24"/>
        </w:rPr>
        <w:t>υς οποίους εφαρμόστηκε η «εργαλειοθήκη», προκειμένου να έχουμε μια καλύτερη και αντικειμενική εικόνα για τα αποτελέσματα αυτών των αλλαγών.</w:t>
      </w:r>
    </w:p>
    <w:p w14:paraId="069971E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Δεύτερον, την «εργαλειοθήκη 2» του ΟΟΣΑ, όπως ξέρετε, την έχουμε εφαρμόσει και σε εξέλιξη πλέον βρίσκεται η «εργαλει</w:t>
      </w:r>
      <w:r>
        <w:rPr>
          <w:rFonts w:eastAsia="Times New Roman" w:cs="Times New Roman"/>
          <w:szCs w:val="24"/>
        </w:rPr>
        <w:t xml:space="preserve">οθήκη 3» του ΟΟΣΑ, η οποία επιδιώκει να αρθούν τα εμπόδια του ανταγωνισμού σε πέντε κλάδους της οικονομίας: Πρώτον, στο ηλεκτρονικό εμπόριο, δεύτερον, στο χονδρεμπόριο, τρίτον, στις κατασκευές, τέταρτον, στις μεταποιήσεις και </w:t>
      </w:r>
      <w:proofErr w:type="spellStart"/>
      <w:r>
        <w:rPr>
          <w:rFonts w:eastAsia="Times New Roman" w:cs="Times New Roman"/>
          <w:szCs w:val="24"/>
        </w:rPr>
        <w:t>πέμπτον</w:t>
      </w:r>
      <w:proofErr w:type="spellEnd"/>
      <w:r>
        <w:rPr>
          <w:rFonts w:eastAsia="Times New Roman" w:cs="Times New Roman"/>
          <w:szCs w:val="24"/>
        </w:rPr>
        <w:t xml:space="preserve"> στα μέσα μαζικής ενημέ</w:t>
      </w:r>
      <w:r>
        <w:rPr>
          <w:rFonts w:eastAsia="Times New Roman" w:cs="Times New Roman"/>
          <w:szCs w:val="24"/>
        </w:rPr>
        <w:t>ρωσης.</w:t>
      </w:r>
    </w:p>
    <w:p w14:paraId="069971E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Έχει ολοκληρωθεί η πρώτη φάση σε σχέση με την «τρίτη εργαλειοθήκη», που έχει πλήρη χαρτογράφηση της νομοθεσίας και περνάει στη φάση της αξιολόγησής της.</w:t>
      </w:r>
    </w:p>
    <w:p w14:paraId="069971E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εικόνα συνεπώς είναι ότι, αλλάζοντας τους όρους και τις μακροοικονομικές προϋποθέσεις της οικο</w:t>
      </w:r>
      <w:r>
        <w:rPr>
          <w:rFonts w:eastAsia="Times New Roman" w:cs="Times New Roman"/>
          <w:szCs w:val="24"/>
        </w:rPr>
        <w:t>νομίας, ολοκληρώνονται στην πρώτη αξιολόγηση τα αναπτυξιακά χρηματοδοτικά εργαλεία και οι θεσμικές αλλαγές σε σχέση με το επιχειρηματικό περιβάλλον είναι πλήρως ή βρίσκονται σε πλήρη ολοκλήρωση τις επόμενες εβδομάδες.</w:t>
      </w:r>
    </w:p>
    <w:p w14:paraId="069971E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Πριν </w:t>
      </w:r>
      <w:r>
        <w:rPr>
          <w:rFonts w:eastAsia="Times New Roman" w:cs="Times New Roman"/>
          <w:szCs w:val="24"/>
        </w:rPr>
        <w:t>δώσω τον λόγο στην κ. Ασημακοπούλου, θα ήθελα να κάνω μια ανακοίνωση.</w:t>
      </w:r>
    </w:p>
    <w:p w14:paraId="069971EC" w14:textId="77777777" w:rsidR="00A71BAC" w:rsidRDefault="00367035">
      <w:pPr>
        <w:spacing w:line="600" w:lineRule="auto"/>
        <w:ind w:left="-181"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xml:space="preserve">, αφού προηγουμένως ξεναγήθηκαν στην έκθεση της </w:t>
      </w:r>
      <w:r>
        <w:rPr>
          <w:rFonts w:eastAsia="Times New Roman"/>
          <w:szCs w:val="24"/>
        </w:rPr>
        <w:t>αίθουσας «ΕΛΕΥΘΕΡΙΟΣ ΒΕΝΙΖΕΛΟΣ» και ενημερώθηκαν για την ιστορία του κτηρίου και τον τρόπο οργάνωσης και λειτουργίας της Βουλής, πενήντα πέντε φοιτητές Κοινοβουλευτικού Δικαίου της Νομικής Σχολής του Πανεπιστημίου Αθηνών, καθώς και δεκαεννέα μαθητές και μα</w:t>
      </w:r>
      <w:r>
        <w:rPr>
          <w:rFonts w:eastAsia="Times New Roman"/>
          <w:szCs w:val="24"/>
        </w:rPr>
        <w:t>θήτριες και τρεις  συνοδοί καθηγητές από το Ιδιωτικό Δημοτικό Ναυστάθμου Κρήτης.</w:t>
      </w:r>
    </w:p>
    <w:p w14:paraId="069971ED"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069971EE" w14:textId="77777777" w:rsidR="00A71BAC" w:rsidRDefault="00367035">
      <w:pPr>
        <w:tabs>
          <w:tab w:val="left" w:pos="6787"/>
        </w:tabs>
        <w:spacing w:line="600" w:lineRule="auto"/>
        <w:ind w:left="-181"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69971EF"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t>Κυρία Ασημακοπούλου, έχετε τον λόγο για τρία λεπτά.</w:t>
      </w:r>
    </w:p>
    <w:p w14:paraId="069971F0" w14:textId="77777777" w:rsidR="00A71BAC" w:rsidRDefault="00367035">
      <w:pPr>
        <w:tabs>
          <w:tab w:val="left" w:pos="6787"/>
        </w:tabs>
        <w:spacing w:line="600" w:lineRule="auto"/>
        <w:ind w:left="-181" w:firstLine="720"/>
        <w:jc w:val="both"/>
        <w:rPr>
          <w:rFonts w:eastAsia="Times New Roman"/>
          <w:szCs w:val="24"/>
        </w:rPr>
      </w:pPr>
      <w:r>
        <w:rPr>
          <w:rFonts w:eastAsia="Times New Roman"/>
          <w:b/>
          <w:szCs w:val="24"/>
        </w:rPr>
        <w:lastRenderedPageBreak/>
        <w:t>ΑΝΝΑ-ΜΙΣΕΛ ΑΣΗΜΑΚΟΠΟΥΛΟΥ:</w:t>
      </w:r>
      <w:r>
        <w:rPr>
          <w:rFonts w:eastAsia="Times New Roman"/>
          <w:szCs w:val="24"/>
        </w:rPr>
        <w:t xml:space="preserve"> Ευχαριστώ.</w:t>
      </w:r>
    </w:p>
    <w:p w14:paraId="069971F1"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t>Δεν διέκρι</w:t>
      </w:r>
      <w:r>
        <w:rPr>
          <w:rFonts w:eastAsia="Times New Roman"/>
          <w:szCs w:val="24"/>
        </w:rPr>
        <w:t>να μεγάλο ενθουσιασμό, κύριε Υπουργέ, στην αναφορά σας στην «εργαλειοθήκη», ούτε βεβαίως ήσασταν όσο συγκεκριμένος θα ήθελα. Αυτό, όμως, είναι δικαίωμά σας, ο τρόπος με τον οποίο απαντάτε στις ερωτήσεις. Εγώ σας είπα να μου πείτε ορισμένα συγκεκριμένα πράγ</w:t>
      </w:r>
      <w:r>
        <w:rPr>
          <w:rFonts w:eastAsia="Times New Roman"/>
          <w:szCs w:val="24"/>
        </w:rPr>
        <w:t>ματα, τα οποία εσείς πραγματικά σαν Υπουργός θέλετε να βγάλετε μπροστά και να πείτε ότι εσείς μεταρρυθμίσατε από την «εργαλειοθήκη», την οποία αξιολογήσατε και όλα αυτά τα πράγματα τα οποία θέλετε να τα βγάλετε μπροστά.</w:t>
      </w:r>
    </w:p>
    <w:p w14:paraId="069971F2"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t>Εγώ νομίζω ότι είστε φειδωλός, διότι</w:t>
      </w:r>
      <w:r>
        <w:rPr>
          <w:rFonts w:eastAsia="Times New Roman"/>
          <w:szCs w:val="24"/>
        </w:rPr>
        <w:t xml:space="preserve"> πολλά από αυτά τα πράγματα δεν τα πιστεύετε. Δεν μιλάω προσωπικά -προφανώς- αλλά πολιτικά, σαν Κυβέρνηση και σαν παράταξη. Όταν έρθει η ώρα να τα παρουσιάσετε με λεπτομέρεια, επειδή θα θίγονται αναμφισβήτητα συγκεκριμένα κεκτημένα και συμφέροντα, θα είναι</w:t>
      </w:r>
      <w:r>
        <w:rPr>
          <w:rFonts w:eastAsia="Times New Roman"/>
          <w:szCs w:val="24"/>
        </w:rPr>
        <w:t xml:space="preserve"> δύσκολα τα πράγματα. Θα δούμε, όμως, ποιος από τους δύο θα επιβεβαιωθεί.</w:t>
      </w:r>
    </w:p>
    <w:p w14:paraId="069971F3"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lastRenderedPageBreak/>
        <w:t>Εγώ θέλω να κλείσω και να σας ρωτήσω κάτι επ’ ευκαιρίας της συζήτησης που κάνουμε. Ξέρετε, στη Νέα Δημοκρατία -και ο Κυριάκος Μητσοτάκης το έχει πει- έχουμε μία πολύ συγκεκριμένη άπο</w:t>
      </w:r>
      <w:r>
        <w:rPr>
          <w:rFonts w:eastAsia="Times New Roman"/>
          <w:szCs w:val="24"/>
        </w:rPr>
        <w:t>ψη για το από πού θα έρθει η ανάπτυξη. Ξέρω ότι το αφήγημα του ΣΥΡΙΖΑ και της Κυβέρνησης αυτήν την περίοδο είναι πως έρχεται η ανάπτυξη, απογειωνόμαστε και θα πρέπει εδώ στη Βουλή να βάλουμε ζώνες ασφαλείας, για να μην εκτιναχθούμε στην απογείωση στην ανάπ</w:t>
      </w:r>
      <w:r>
        <w:rPr>
          <w:rFonts w:eastAsia="Times New Roman"/>
          <w:szCs w:val="24"/>
        </w:rPr>
        <w:t>τυξη.</w:t>
      </w:r>
    </w:p>
    <w:p w14:paraId="069971F4"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t xml:space="preserve">Όλοι θέλουμε το καλό της πατρίδας και βεβαίως θέλουμε την ανάπτυξη. Για εμάς, όμως, αυτό βασίζεται σε τρία πράγματα: το ένα βεβαίως είναι να μην αυξάνονται οι φόροι. Αυτό το είδαμε το περασμένο </w:t>
      </w:r>
      <w:r>
        <w:rPr>
          <w:rFonts w:eastAsia="Times New Roman"/>
          <w:szCs w:val="24"/>
        </w:rPr>
        <w:t>Σ</w:t>
      </w:r>
      <w:r>
        <w:rPr>
          <w:rFonts w:eastAsia="Times New Roman"/>
          <w:szCs w:val="24"/>
        </w:rPr>
        <w:t>αββατοκύριακο. Θα δούμε από ό,τι κατάλαβα και πολύ σύντ</w:t>
      </w:r>
      <w:r>
        <w:rPr>
          <w:rFonts w:eastAsia="Times New Roman"/>
          <w:szCs w:val="24"/>
        </w:rPr>
        <w:t>ομα άλλα 1,8 δισεκατομμύρια έμμεσους φόρους να προστίθενται στην αύξηση των ασφαλιστικών εισφορών και τη λυσσαλέα επίθεση στην επιχειρηματικότητα, ιδίως με την αύξηση των φόρων, αλλά σε όλους τους Έλληνες.</w:t>
      </w:r>
    </w:p>
    <w:p w14:paraId="069971F5" w14:textId="77777777" w:rsidR="00A71BAC" w:rsidRDefault="00367035">
      <w:pPr>
        <w:tabs>
          <w:tab w:val="left" w:pos="6787"/>
        </w:tabs>
        <w:spacing w:line="600" w:lineRule="auto"/>
        <w:ind w:left="-181" w:firstLine="720"/>
        <w:jc w:val="both"/>
        <w:rPr>
          <w:rFonts w:eastAsia="Times New Roman"/>
          <w:szCs w:val="24"/>
        </w:rPr>
      </w:pPr>
      <w:r>
        <w:rPr>
          <w:rFonts w:eastAsia="Times New Roman"/>
          <w:szCs w:val="24"/>
        </w:rPr>
        <w:lastRenderedPageBreak/>
        <w:t>Ένα, λοιπόν, είναι οι φόροι. Δεν μπορεί να έρθει α</w:t>
      </w:r>
      <w:r>
        <w:rPr>
          <w:rFonts w:eastAsia="Times New Roman"/>
          <w:szCs w:val="24"/>
        </w:rPr>
        <w:t>νάπτυξη με αυτό το επίπεδο φόρων. Εμείς, λοιπόν, είμαστε υπέρ της μείωσης των φόρων.</w:t>
      </w:r>
    </w:p>
    <w:p w14:paraId="069971F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είναι η προσέλκυση επενδύσεων. Στην Κυβέρνησή σας έχετε κάποια θέματα μεταξύ σας. Ένας κούκος δεν φέρνει την άνοιξη. Ό,τι θέλετε, αλλά μεταξύ σας έχετε κάποιες δ</w:t>
      </w:r>
      <w:r>
        <w:rPr>
          <w:rFonts w:eastAsia="Times New Roman" w:cs="Times New Roman"/>
          <w:szCs w:val="24"/>
        </w:rPr>
        <w:t xml:space="preserve">ιαφωνίες για το θέμα των επενδύσεων. Το αφήνω κι αυτό. </w:t>
      </w:r>
    </w:p>
    <w:p w14:paraId="069971F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Σήμερα, λοιπόν, μ’ αυτή την ερώτηση συζητάμε για τις μεταρρυθμίσεις. Οι μεταρρυθμίσεις είναι το δύσκολο κομμάτι. Δεν είναι οι φόροι, τους οποίους νομοθετούν οι Βουλευτές που σηκώνουν το χέρι και λένε </w:t>
      </w:r>
      <w:r>
        <w:rPr>
          <w:rFonts w:eastAsia="Times New Roman" w:cs="Times New Roman"/>
          <w:szCs w:val="24"/>
        </w:rPr>
        <w:t xml:space="preserve">«ναι» σε όλα. Πρέπει και να τις πιστεύεις και να θέλεις να τις κάνεις και να είσαι πάρα πολύ συγκεκριμένος. </w:t>
      </w:r>
    </w:p>
    <w:p w14:paraId="069971F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Ειλικρινά, κύριε Υπουργέ, δεν είμαι καθόλου σίγουρη γι’ αυτό. Αν δεν συντρέχουν και αυτές οι τρεις</w:t>
      </w:r>
      <w:r>
        <w:rPr>
          <w:rFonts w:eastAsia="Times New Roman" w:cs="Times New Roman"/>
          <w:szCs w:val="24"/>
        </w:rPr>
        <w:t>,</w:t>
      </w:r>
      <w:r>
        <w:rPr>
          <w:rFonts w:eastAsia="Times New Roman" w:cs="Times New Roman"/>
          <w:szCs w:val="24"/>
        </w:rPr>
        <w:t xml:space="preserve"> αλληλένδετες μεταξύ τους</w:t>
      </w:r>
      <w:r>
        <w:rPr>
          <w:rFonts w:eastAsia="Times New Roman" w:cs="Times New Roman"/>
          <w:szCs w:val="24"/>
        </w:rPr>
        <w:t>,</w:t>
      </w:r>
      <w:r>
        <w:rPr>
          <w:rFonts w:eastAsia="Times New Roman" w:cs="Times New Roman"/>
          <w:szCs w:val="24"/>
        </w:rPr>
        <w:t xml:space="preserve"> προϋποθέσεις, ενεργοπ</w:t>
      </w:r>
      <w:r>
        <w:rPr>
          <w:rFonts w:eastAsia="Times New Roman" w:cs="Times New Roman"/>
          <w:szCs w:val="24"/>
        </w:rPr>
        <w:t xml:space="preserve">οιείται απ’ ό, τι κατάλαβα ο περίφημος κόφτης. Δεν </w:t>
      </w:r>
      <w:r>
        <w:rPr>
          <w:rFonts w:eastAsia="Times New Roman" w:cs="Times New Roman"/>
          <w:szCs w:val="24"/>
        </w:rPr>
        <w:lastRenderedPageBreak/>
        <w:t>έχουμε δει τον μηχανισμό ακόμα. Διαβάζω σήμερα, όμως, για παράδειγμα, ότι ο κόφτης δεν θα εξαιρεί κάποια πράγματα, αλλά δεν θα εξαιρεί το Πρόγραμμα Δημοσίων Επενδύσεων. Αναρωτιέμαι αν αυτό είναι κάτι για τ</w:t>
      </w:r>
      <w:r>
        <w:rPr>
          <w:rFonts w:eastAsia="Times New Roman" w:cs="Times New Roman"/>
          <w:szCs w:val="24"/>
        </w:rPr>
        <w:t xml:space="preserve">ο οποίο θα θέλατε να δεσμευθείτε. Βέβαια διαβάζω και μεταγενέστερα ρεπορτάζ και δέχομαι ότι δεν έχει κλείσει αυτό και θα το δούμε. Λέει κάποια πράγματα για το πώς θα λειτουργεί. </w:t>
      </w:r>
    </w:p>
    <w:p w14:paraId="069971F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Νομίζω ότι είναι μια ευκαιρία να δεσμευθείτε, γιατί νομίζω ότι δεν μπορεί να </w:t>
      </w:r>
      <w:r>
        <w:rPr>
          <w:rFonts w:eastAsia="Times New Roman" w:cs="Times New Roman"/>
          <w:szCs w:val="24"/>
        </w:rPr>
        <w:t>λέει κανείς σοβαρά ότι θα υπάρξει περικοπή του Προγράμματος Δημοσίων Επενδύσεων και ότι μετά θα γίνουν επενδύσεις και θα έρθει η ανάπτυξη απ’ αυτό. Αυτό είναι ένα πράγμα στο οποίο ίσως θέλετε να δώσετε μια διευκρίνιση. Γιατί στην τελική, όλη αυτή η συζήτησ</w:t>
      </w:r>
      <w:r>
        <w:rPr>
          <w:rFonts w:eastAsia="Times New Roman" w:cs="Times New Roman"/>
          <w:szCs w:val="24"/>
        </w:rPr>
        <w:t>η γίνεται για να κλείσει η αξιολόγηση, αλλά και για το χρέος. Αν γίνουν οι μεταρρυθμίσεις και αν υπάρξουν οι επενδύσεις, τότε θα αυξηθεί το ΑΕΠ. Και στην τελική αυτό είναι το ζητούμενο. Αυτό θα λύσει και το θέμα του χρέους, αυτό θα λύσει και το θέμα της αν</w:t>
      </w:r>
      <w:r>
        <w:rPr>
          <w:rFonts w:eastAsia="Times New Roman" w:cs="Times New Roman"/>
          <w:szCs w:val="24"/>
        </w:rPr>
        <w:t xml:space="preserve">εργίας, αυτό θα λύσει διάφορα θέματα. </w:t>
      </w:r>
    </w:p>
    <w:p w14:paraId="069971F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Γι’ αυτό, αν έχετε την καλοσύνη, κύριε Υπουργέ, λίγες διευκρινίσεις ακόμα θα ήθελα.</w:t>
      </w:r>
    </w:p>
    <w:p w14:paraId="069971F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w:t>
      </w:r>
    </w:p>
    <w:p w14:paraId="069971F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έχετε τον λόγο. </w:t>
      </w:r>
    </w:p>
    <w:p w14:paraId="069971F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w:t>
      </w:r>
      <w:r>
        <w:rPr>
          <w:rFonts w:eastAsia="Times New Roman" w:cs="Times New Roman"/>
          <w:b/>
          <w:szCs w:val="24"/>
        </w:rPr>
        <w:t xml:space="preserve">ρισμού): </w:t>
      </w:r>
      <w:r>
        <w:rPr>
          <w:rFonts w:eastAsia="Times New Roman" w:cs="Times New Roman"/>
          <w:szCs w:val="24"/>
        </w:rPr>
        <w:t>Δεν ξέρω αν δοκιμαζόμαστε ανάλογα με την ένταση με την οποία υποστηρίζουμε ή όχι κάποιες κατηγορίες μεταρρυθμίσεων. Το βασικό στοιχείο</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είναι ότι υπάρχει μια μεγάλη συζήτηση για το αναπτυξιακό πρόβλημα της χώρας. Ως προς τη συζήτηση αυτή έ</w:t>
      </w:r>
      <w:r>
        <w:rPr>
          <w:rFonts w:eastAsia="Times New Roman" w:cs="Times New Roman"/>
          <w:szCs w:val="24"/>
        </w:rPr>
        <w:t>χω τη φοβία -αν όχι τη βεβαιότητα- ότι η προηγούμενη κυβέρνηση επέμεινε πάρα πολύ στην ιδέα ότι η ανάπτυξη θα έρθει μέσα από συνδυασμό τριών πραγμάτων: χαμηλότεροι μισθοί, μικρή φορολογία και πλήρης απελευθέρωση των αγορών. Επαναλαμβάνω ότι έχω αυτή τη φοβ</w:t>
      </w:r>
      <w:r>
        <w:rPr>
          <w:rFonts w:eastAsia="Times New Roman" w:cs="Times New Roman"/>
          <w:szCs w:val="24"/>
        </w:rPr>
        <w:t xml:space="preserve">ία -αν όχι τη βεβαιότητα- ότι προς τα εκεί προσανατολίζονταν οι σκέψεις της προηγούμενης κυβέρνησης. </w:t>
      </w:r>
    </w:p>
    <w:p w14:paraId="069971F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Οι σκέψεις της παρούσας Κυβέρνησης, το διατυπώνω ευθέως, είναι ότι το αναπτυξιακό μας σχέδιο κινείται προς την αντίθετη </w:t>
      </w:r>
      <w:r>
        <w:rPr>
          <w:rFonts w:eastAsia="Times New Roman" w:cs="Times New Roman"/>
          <w:szCs w:val="24"/>
        </w:rPr>
        <w:t xml:space="preserve">ακριβώς </w:t>
      </w:r>
      <w:r>
        <w:rPr>
          <w:rFonts w:eastAsia="Times New Roman" w:cs="Times New Roman"/>
          <w:szCs w:val="24"/>
        </w:rPr>
        <w:t>κατεύθυνση. Δεν πιστεύουμε</w:t>
      </w:r>
      <w:r>
        <w:rPr>
          <w:rFonts w:eastAsia="Times New Roman" w:cs="Times New Roman"/>
          <w:szCs w:val="24"/>
        </w:rPr>
        <w:t xml:space="preserve"> στην ανάπτυξη μέσω χαμηλών μισθών. Πιστεύουμε στην ανάπτυξη μέσω υψηλών μισθών. Έχουμε ένα ισχυρό επιπρόσθετο επιχείρημα. Η Ελλάδα διαθέτει πλέον ανθρώπινο δυναμικό με πολύ υψηλές δυνατότητες, ικανότητες και επίπεδο μόρφωσης. Ο ένας στους δύο νέους Έλληνε</w:t>
      </w:r>
      <w:r>
        <w:rPr>
          <w:rFonts w:eastAsia="Times New Roman" w:cs="Times New Roman"/>
          <w:szCs w:val="24"/>
        </w:rPr>
        <w:t>ς είναι απόφοιτος πανεπιστημ</w:t>
      </w:r>
      <w:r>
        <w:rPr>
          <w:rFonts w:eastAsia="Times New Roman" w:cs="Times New Roman"/>
          <w:szCs w:val="24"/>
        </w:rPr>
        <w:t>ίου</w:t>
      </w:r>
      <w:r>
        <w:rPr>
          <w:rFonts w:eastAsia="Times New Roman" w:cs="Times New Roman"/>
          <w:szCs w:val="24"/>
        </w:rPr>
        <w:t xml:space="preserve">. Συνεπώς η στρατηγική της ανάπτυξης πρέπει να στηριχθεί στο πραγματικό ανθρώπινο δυναμικό και να μην εμπλακεί σε μια διαδικασία </w:t>
      </w:r>
      <w:r>
        <w:rPr>
          <w:rFonts w:eastAsia="Times New Roman" w:cs="Times New Roman"/>
          <w:szCs w:val="24"/>
        </w:rPr>
        <w:t xml:space="preserve">ανώφελου ανταγωνισμού με χώρες –ανάμεσά τους και γειτονικές- οι οποίες έχουν πολύ χαμηλότερους μισθούς και χαμηλότερες συνθήκες κοινωνικής ασφάλισης και κοινωνικού κράτους. </w:t>
      </w:r>
    </w:p>
    <w:p w14:paraId="069971F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δεύτερο στοιχείο έχει να κάνει με το ότι θέλουμε και επιδιώκουμε και απλοποίηση</w:t>
      </w:r>
      <w:r>
        <w:rPr>
          <w:rFonts w:eastAsia="Times New Roman" w:cs="Times New Roman"/>
          <w:szCs w:val="24"/>
        </w:rPr>
        <w:t xml:space="preserve"> του επιχειρηματικού περιβάλλοντος, απλοποίηση γραφειοκρατίας, αυτοματοποίηση μηχανισμών </w:t>
      </w:r>
      <w:proofErr w:type="spellStart"/>
      <w:r>
        <w:rPr>
          <w:rFonts w:eastAsia="Times New Roman" w:cs="Times New Roman"/>
          <w:szCs w:val="24"/>
        </w:rPr>
        <w:t>αδειοδότησης</w:t>
      </w:r>
      <w:proofErr w:type="spellEnd"/>
      <w:r>
        <w:rPr>
          <w:rFonts w:eastAsia="Times New Roman" w:cs="Times New Roman"/>
          <w:szCs w:val="24"/>
        </w:rPr>
        <w:t xml:space="preserve">, διευκόλυνση όλων των δραστηριοτήτων και ταυτόχρονα αγορές που θα λειτουργούν ανταγωνιστικά και θα </w:t>
      </w:r>
      <w:r>
        <w:rPr>
          <w:rFonts w:eastAsia="Times New Roman" w:cs="Times New Roman"/>
          <w:szCs w:val="24"/>
        </w:rPr>
        <w:lastRenderedPageBreak/>
        <w:t>διευκολύνουν την είσοδο νέων επιχειρήσεων σ’ αυτές. Άρα</w:t>
      </w:r>
      <w:r>
        <w:rPr>
          <w:rFonts w:eastAsia="Times New Roman" w:cs="Times New Roman"/>
          <w:szCs w:val="24"/>
        </w:rPr>
        <w:t xml:space="preserve"> προς αυτή την κατεύθυνση εμείς είμαστε δεσμευμένοι και θα κινηθούμε. </w:t>
      </w:r>
    </w:p>
    <w:p w14:paraId="0699720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τρίτο και βασικότερο είναι ότι η προσέλκυση ξένων επενδύσεων έχει ταυτιστεί παραπλανητικά με την ιδέα ότι εξαρτάται από πολύ μειωμένη φορολογία ή άλλα κριτήρια. Εντούτοις, οποιαδήποτ</w:t>
      </w:r>
      <w:r>
        <w:rPr>
          <w:rFonts w:eastAsia="Times New Roman" w:cs="Times New Roman"/>
          <w:szCs w:val="24"/>
        </w:rPr>
        <w:t>ε ματιά στην Ευρώπη θα καταδείξει το απλό και προφανές</w:t>
      </w:r>
      <w:r>
        <w:rPr>
          <w:rFonts w:eastAsia="Times New Roman" w:cs="Times New Roman"/>
          <w:szCs w:val="24"/>
        </w:rPr>
        <w:t>,</w:t>
      </w:r>
      <w:r>
        <w:rPr>
          <w:rFonts w:eastAsia="Times New Roman" w:cs="Times New Roman"/>
          <w:szCs w:val="24"/>
        </w:rPr>
        <w:t xml:space="preserve"> ότι οι χώρες που έχουν υψηλή φορολογία, η Γερμανία, η Γαλλία και δεκάδες άλλες χώρες</w:t>
      </w:r>
      <w:r>
        <w:rPr>
          <w:rFonts w:eastAsia="Times New Roman" w:cs="Times New Roman"/>
          <w:szCs w:val="24"/>
        </w:rPr>
        <w:t>,</w:t>
      </w:r>
      <w:r>
        <w:rPr>
          <w:rFonts w:eastAsia="Times New Roman" w:cs="Times New Roman"/>
          <w:szCs w:val="24"/>
        </w:rPr>
        <w:t xml:space="preserve"> είναι οι πόλοι προσέλκυσης ξένων επενδύσεων. Άρα το φορολογικό θέμα είναι δευτερεύον έναντι όλων των άλλων πραγμάτ</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τα οποία κατά τη γνώμη μου είναι πολύ πιο ισχυρά, όπως το επιχειρηματικό περιβάλλον, η σταθερότητα των θεσμών, το μέγεθος της αγοράς, η αποτελεσματικότητα στη λειτουργία του κράτους κι άλλοι παράγοντες, οι οποίοι βρίσκονται στο επίκεντρο της δικής μας </w:t>
      </w:r>
      <w:r>
        <w:rPr>
          <w:rFonts w:eastAsia="Times New Roman" w:cs="Times New Roman"/>
          <w:szCs w:val="24"/>
        </w:rPr>
        <w:t xml:space="preserve">προσέγγισης. </w:t>
      </w:r>
    </w:p>
    <w:p w14:paraId="06997201"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Θα ήθελα να επισημάνω και ένα τελευταίο θέμα. Η επαναξιολόγηση των μεταρρυθμίσεων του ΟΟΣΑ και η τρίτη εργαλειοθήκη είναι μέρος μιας ευρύτερης συζήτησης που κάναμε με τον ΟΟΣΑ, διότι αναβαθμίσαμε τις σχέσεις μας με τον ΟΟΣΑ, αφότου γίναμε </w:t>
      </w:r>
      <w:r>
        <w:rPr>
          <w:rFonts w:eastAsia="Times New Roman"/>
          <w:szCs w:val="24"/>
        </w:rPr>
        <w:t>Κυβέρνηση και έχουμε ένα νέο προγραμματικό πλαίσιο συμφωνιών με τον ΟΟΣΑ, το οποίο έχει διευρύνει την ατζέντα των συζητήσεων, καλύπτει μια σειρά από μελέτες</w:t>
      </w:r>
      <w:r>
        <w:rPr>
          <w:rFonts w:eastAsia="Times New Roman"/>
          <w:szCs w:val="24"/>
        </w:rPr>
        <w:t>,</w:t>
      </w:r>
      <w:r>
        <w:rPr>
          <w:rFonts w:eastAsia="Times New Roman"/>
          <w:szCs w:val="24"/>
        </w:rPr>
        <w:t xml:space="preserve"> με τις οποίες έχουμε συμφωνήσει να προχωρήσουμε, καθώς και τη λειτουργία σε επίπεδο αναζητήσεων γι</w:t>
      </w:r>
      <w:r>
        <w:rPr>
          <w:rFonts w:eastAsia="Times New Roman"/>
          <w:szCs w:val="24"/>
        </w:rPr>
        <w:t>α ευρύτερες μεταρρυθμίσεις, τις οποίες έχει ανάγκη η ελληνική οικονομία.</w:t>
      </w:r>
    </w:p>
    <w:p w14:paraId="06997202" w14:textId="77777777" w:rsidR="00A71BAC" w:rsidRDefault="00367035">
      <w:pPr>
        <w:spacing w:line="600" w:lineRule="auto"/>
        <w:ind w:firstLine="720"/>
        <w:jc w:val="both"/>
        <w:rPr>
          <w:rFonts w:eastAsia="Times New Roman"/>
          <w:szCs w:val="24"/>
        </w:rPr>
      </w:pPr>
      <w:r>
        <w:rPr>
          <w:rFonts w:eastAsia="Times New Roman"/>
          <w:szCs w:val="24"/>
        </w:rPr>
        <w:t>Άρα η προσπάθεια και με τον ΟΟΣΑ έχει αναβαθμιστεί από την παρούσα Κυβέρνηση</w:t>
      </w:r>
      <w:r>
        <w:rPr>
          <w:rFonts w:eastAsia="Times New Roman"/>
          <w:szCs w:val="24"/>
        </w:rPr>
        <w:t>,</w:t>
      </w:r>
      <w:r>
        <w:rPr>
          <w:rFonts w:eastAsia="Times New Roman"/>
          <w:szCs w:val="24"/>
        </w:rPr>
        <w:t xml:space="preserve"> ακριβώς επειδή επιδιώκουμε</w:t>
      </w:r>
      <w:r>
        <w:rPr>
          <w:rFonts w:eastAsia="Times New Roman"/>
          <w:szCs w:val="24"/>
        </w:rPr>
        <w:t>,</w:t>
      </w:r>
      <w:r>
        <w:rPr>
          <w:rFonts w:eastAsia="Times New Roman"/>
          <w:szCs w:val="24"/>
        </w:rPr>
        <w:t xml:space="preserve"> πέρα από την πρακτική της εργαλειοθήκης, που αποτελούσε το βασικό σημείο επαφ</w:t>
      </w:r>
      <w:r>
        <w:rPr>
          <w:rFonts w:eastAsia="Times New Roman"/>
          <w:szCs w:val="24"/>
        </w:rPr>
        <w:t>ής με τον ΟΟΣΑ, να συμβάλλουμε σε ένα πλαίσιο διαλόγου συζήτησης και κατάληξης σε αναπτυξιακά εργαλεία και αναπτυξιακά θέματα</w:t>
      </w:r>
      <w:r>
        <w:rPr>
          <w:rFonts w:eastAsia="Times New Roman"/>
          <w:szCs w:val="24"/>
        </w:rPr>
        <w:t>,</w:t>
      </w:r>
      <w:r>
        <w:rPr>
          <w:rFonts w:eastAsia="Times New Roman"/>
          <w:szCs w:val="24"/>
        </w:rPr>
        <w:t xml:space="preserve"> που αφορούν ένα ευρύτερο φάσμα παρεμβάσεων.</w:t>
      </w:r>
    </w:p>
    <w:p w14:paraId="06997203" w14:textId="77777777" w:rsidR="00A71BAC" w:rsidRDefault="00367035">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b/>
          <w:bCs/>
          <w:szCs w:val="24"/>
        </w:rPr>
        <w:t xml:space="preserve">  </w:t>
      </w:r>
      <w:r>
        <w:rPr>
          <w:rFonts w:eastAsia="Times New Roman"/>
          <w:bCs/>
          <w:szCs w:val="24"/>
        </w:rPr>
        <w:t>Συνεχίζουμε με την</w:t>
      </w:r>
      <w:r>
        <w:rPr>
          <w:rFonts w:eastAsia="Times New Roman"/>
          <w:b/>
          <w:bCs/>
          <w:szCs w:val="24"/>
        </w:rPr>
        <w:t xml:space="preserve"> </w:t>
      </w:r>
      <w:r>
        <w:rPr>
          <w:rFonts w:eastAsia="Times New Roman" w:cs="Times New Roman"/>
          <w:szCs w:val="24"/>
        </w:rPr>
        <w:t xml:space="preserve">τέταρτη με αριθμό 811/19-4-2016 </w:t>
      </w:r>
      <w:r>
        <w:rPr>
          <w:rFonts w:eastAsia="Times New Roman" w:cs="Times New Roman"/>
          <w:szCs w:val="24"/>
        </w:rPr>
        <w:t xml:space="preserve">επίκαιρη ερώτηση δεύτερου κύκλου της Βουλευτού Β΄ Αθηνών της Νέας Δημοκρατίας κ. </w:t>
      </w:r>
      <w:r>
        <w:rPr>
          <w:rFonts w:eastAsia="Times New Roman" w:cs="Times New Roman"/>
          <w:bCs/>
          <w:szCs w:val="24"/>
        </w:rPr>
        <w:t>Άννας-Μισέλ Ασημακοπούλου</w:t>
      </w:r>
      <w:r>
        <w:rPr>
          <w:rFonts w:eastAsia="Times New Roman" w:cs="Times New Roman"/>
          <w:b/>
          <w:bCs/>
          <w:szCs w:val="24"/>
        </w:rPr>
        <w:t xml:space="preserve"> </w:t>
      </w:r>
      <w:r>
        <w:rPr>
          <w:rFonts w:eastAsia="Times New Roman" w:cs="Times New Roman"/>
          <w:szCs w:val="24"/>
        </w:rPr>
        <w:t>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 χρηματοδότηση των έργων ΕΣΠΑ 2007-2013 που βρίσκονται </w:t>
      </w:r>
      <w:r>
        <w:rPr>
          <w:rFonts w:eastAsia="Times New Roman" w:cs="Times New Roman"/>
          <w:szCs w:val="24"/>
        </w:rPr>
        <w:t>«</w:t>
      </w:r>
      <w:r>
        <w:rPr>
          <w:rFonts w:eastAsia="Times New Roman" w:cs="Times New Roman"/>
          <w:szCs w:val="24"/>
        </w:rPr>
        <w:t>σε κίνδυνο</w:t>
      </w:r>
      <w:r>
        <w:rPr>
          <w:rFonts w:eastAsia="Times New Roman" w:cs="Times New Roman"/>
          <w:szCs w:val="24"/>
        </w:rPr>
        <w:t>»</w:t>
      </w:r>
      <w:r>
        <w:rPr>
          <w:rFonts w:eastAsia="Times New Roman" w:cs="Times New Roman"/>
          <w:szCs w:val="24"/>
        </w:rPr>
        <w:t>.</w:t>
      </w:r>
    </w:p>
    <w:p w14:paraId="0699720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Κυρία Ασημακο</w:t>
      </w:r>
      <w:r>
        <w:rPr>
          <w:rFonts w:eastAsia="Times New Roman" w:cs="Times New Roman"/>
          <w:szCs w:val="24"/>
        </w:rPr>
        <w:t>πούλου, έχετε τον λόγο για δύο λεπτά.</w:t>
      </w:r>
    </w:p>
    <w:p w14:paraId="06997205" w14:textId="77777777" w:rsidR="00A71BAC" w:rsidRDefault="00367035">
      <w:pPr>
        <w:spacing w:line="600" w:lineRule="auto"/>
        <w:ind w:firstLine="720"/>
        <w:jc w:val="both"/>
        <w:rPr>
          <w:rFonts w:eastAsia="Times New Roman" w:cs="Times New Roman"/>
          <w:bCs/>
          <w:szCs w:val="24"/>
        </w:rPr>
      </w:pPr>
      <w:r>
        <w:rPr>
          <w:rFonts w:eastAsia="Times New Roman" w:cs="Times New Roman"/>
          <w:b/>
          <w:bCs/>
          <w:szCs w:val="24"/>
        </w:rPr>
        <w:t xml:space="preserve">ΑΝΝΑ–ΜΙΣΕΛ ΑΣΗΜΑΚΟΠΟΥΛΟΥ: </w:t>
      </w:r>
      <w:r>
        <w:rPr>
          <w:rFonts w:eastAsia="Times New Roman" w:cs="Times New Roman"/>
          <w:bCs/>
          <w:szCs w:val="24"/>
        </w:rPr>
        <w:t>Ευχαριστώ, κύριε Πρόεδρε.</w:t>
      </w:r>
    </w:p>
    <w:p w14:paraId="06997206"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Κύριε Υπουργέ, συνεχίζουμε με ένα άλλο θέμα. Εδώ θα σας θυμίσω κάτι</w:t>
      </w:r>
      <w:r>
        <w:rPr>
          <w:rFonts w:eastAsia="Times New Roman" w:cs="Times New Roman"/>
          <w:bCs/>
          <w:szCs w:val="24"/>
        </w:rPr>
        <w:t>,</w:t>
      </w:r>
      <w:r>
        <w:rPr>
          <w:rFonts w:eastAsia="Times New Roman" w:cs="Times New Roman"/>
          <w:bCs/>
          <w:szCs w:val="24"/>
        </w:rPr>
        <w:t xml:space="preserve"> αν και οι δυο μας έχουμε προσλαμβάνουσες παραστάσεις από το εξωτερικό, αλλά θα το πω για όλο τον κόσμο που καταλαβαίνει. Έχετε δει στην τηλεόραση που είναι ο μάρτυρας στο δικαστήριο και βάζει το χέρι στο </w:t>
      </w:r>
      <w:r>
        <w:rPr>
          <w:rFonts w:eastAsia="Times New Roman" w:cs="Times New Roman"/>
          <w:bCs/>
          <w:szCs w:val="24"/>
        </w:rPr>
        <w:t>ε</w:t>
      </w:r>
      <w:r>
        <w:rPr>
          <w:rFonts w:eastAsia="Times New Roman" w:cs="Times New Roman"/>
          <w:bCs/>
          <w:szCs w:val="24"/>
        </w:rPr>
        <w:t>υαγγέλιο και δεν λέει «θα πω την αλήθεια», λέει «θ</w:t>
      </w:r>
      <w:r>
        <w:rPr>
          <w:rFonts w:eastAsia="Times New Roman" w:cs="Times New Roman"/>
          <w:bCs/>
          <w:szCs w:val="24"/>
        </w:rPr>
        <w:t xml:space="preserve">α πω την αλήθεια και μόνο την αλήθεια και όλη την αλήθεια». </w:t>
      </w:r>
    </w:p>
    <w:p w14:paraId="06997207"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lastRenderedPageBreak/>
        <w:t>Κάνω αυτή την χαριτωμένη αναφορά, γιατί ο Πρωθυπουργός εδώ μας εκμυστηρεύτηκε ότι ενδεχομένως πριν από ένα διάστημα να είχε αυταπάτες. Εγώ προσωπικά νομίζω ότι δεν είχε αυταπάτες. Εγώ προσωπικά ν</w:t>
      </w:r>
      <w:r>
        <w:rPr>
          <w:rFonts w:eastAsia="Times New Roman" w:cs="Times New Roman"/>
          <w:bCs/>
          <w:szCs w:val="24"/>
        </w:rPr>
        <w:t xml:space="preserve">ομίζω ότι απλά έλεγε ψέματα για ορισμένα πράγματα. </w:t>
      </w:r>
    </w:p>
    <w:p w14:paraId="06997208"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 xml:space="preserve">Και επειδή θέλω να έχω την αλήθεια και όλη την αλήθεια και μόνο την αλήθεια για ένα συγκεκριμένο θέμα, αναφέρομαι πολύ σύντομα στο ιστορικό </w:t>
      </w:r>
      <w:r>
        <w:rPr>
          <w:rFonts w:eastAsia="Times New Roman" w:cs="Times New Roman"/>
          <w:bCs/>
          <w:szCs w:val="24"/>
        </w:rPr>
        <w:t>της επίκαιρης</w:t>
      </w:r>
      <w:r>
        <w:rPr>
          <w:rFonts w:eastAsia="Times New Roman" w:cs="Times New Roman"/>
          <w:bCs/>
          <w:szCs w:val="24"/>
        </w:rPr>
        <w:t xml:space="preserve"> αυτής</w:t>
      </w:r>
      <w:r>
        <w:rPr>
          <w:rFonts w:eastAsia="Times New Roman" w:cs="Times New Roman"/>
          <w:bCs/>
          <w:szCs w:val="24"/>
        </w:rPr>
        <w:t xml:space="preserve"> </w:t>
      </w:r>
      <w:r>
        <w:rPr>
          <w:rFonts w:eastAsia="Times New Roman" w:cs="Times New Roman"/>
          <w:bCs/>
          <w:szCs w:val="24"/>
        </w:rPr>
        <w:t>ερώτησ</w:t>
      </w:r>
      <w:r>
        <w:rPr>
          <w:rFonts w:eastAsia="Times New Roman" w:cs="Times New Roman"/>
          <w:bCs/>
          <w:szCs w:val="24"/>
        </w:rPr>
        <w:t>η</w:t>
      </w:r>
      <w:r>
        <w:rPr>
          <w:rFonts w:eastAsia="Times New Roman" w:cs="Times New Roman"/>
          <w:bCs/>
          <w:szCs w:val="24"/>
        </w:rPr>
        <w:t xml:space="preserve">ς. Τον Δεκέμβριο του 2015 ήρθε μια </w:t>
      </w:r>
      <w:r>
        <w:rPr>
          <w:rFonts w:eastAsia="Times New Roman" w:cs="Times New Roman"/>
          <w:bCs/>
          <w:szCs w:val="24"/>
        </w:rPr>
        <w:t>ε</w:t>
      </w:r>
      <w:r>
        <w:rPr>
          <w:rFonts w:eastAsia="Times New Roman" w:cs="Times New Roman"/>
          <w:bCs/>
          <w:szCs w:val="24"/>
        </w:rPr>
        <w:t>π</w:t>
      </w:r>
      <w:r>
        <w:rPr>
          <w:rFonts w:eastAsia="Times New Roman" w:cs="Times New Roman"/>
          <w:bCs/>
          <w:szCs w:val="24"/>
        </w:rPr>
        <w:t xml:space="preserve">ιτροπή και κοίταξε λίγο τα έργα του ΕΣΠΑ και έβαλε κάποια έργα προτεραιότητες και μας είπε ότι υπάρχουν κάποια έργα που είναι «σε κίνδυνο», δεκατέσσερα για την ακρίβεια. </w:t>
      </w:r>
    </w:p>
    <w:p w14:paraId="06997209"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Μετά η Ευρωβουλευτής μας, η κ. Σπυράκη, λίγες μέρες αργότερα έκανε μια γραπτή ερώτηση</w:t>
      </w:r>
      <w:r>
        <w:rPr>
          <w:rFonts w:eastAsia="Times New Roman" w:cs="Times New Roman"/>
          <w:bCs/>
          <w:szCs w:val="24"/>
        </w:rPr>
        <w:t xml:space="preserve"> στην κ. Κρέτσου και ρώτησε τι γίνεται με αυτά τα έργα. Γιατί το ρώτησε αυτό; Γιατί</w:t>
      </w:r>
      <w:r>
        <w:rPr>
          <w:rFonts w:eastAsia="Times New Roman" w:cs="Times New Roman"/>
          <w:bCs/>
          <w:szCs w:val="24"/>
        </w:rPr>
        <w:t>,</w:t>
      </w:r>
      <w:r>
        <w:rPr>
          <w:rFonts w:eastAsia="Times New Roman" w:cs="Times New Roman"/>
          <w:bCs/>
          <w:szCs w:val="24"/>
        </w:rPr>
        <w:t xml:space="preserve"> αν αυτά τα έργα δεν είχαν ολοκληρωθεί μέχρι το τέλος του 2015</w:t>
      </w:r>
      <w:r>
        <w:rPr>
          <w:rFonts w:eastAsia="Times New Roman" w:cs="Times New Roman"/>
          <w:bCs/>
          <w:szCs w:val="24"/>
        </w:rPr>
        <w:t>,</w:t>
      </w:r>
      <w:r>
        <w:rPr>
          <w:rFonts w:eastAsia="Times New Roman" w:cs="Times New Roman"/>
          <w:bCs/>
          <w:szCs w:val="24"/>
        </w:rPr>
        <w:t xml:space="preserve"> τότε έπρεπε να χρηματοδοτηθούν από τον εθνικό μας προϋπολογισμό, από το Πρόγραμμα Δημοσίων Επενδύσεων.</w:t>
      </w:r>
    </w:p>
    <w:p w14:paraId="0699720A"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Ο κ. </w:t>
      </w:r>
      <w:proofErr w:type="spellStart"/>
      <w:r>
        <w:rPr>
          <w:rFonts w:eastAsia="Times New Roman" w:cs="Times New Roman"/>
          <w:bCs/>
          <w:szCs w:val="24"/>
        </w:rPr>
        <w:t>Χαρίτσης</w:t>
      </w:r>
      <w:proofErr w:type="spellEnd"/>
      <w:r>
        <w:rPr>
          <w:rFonts w:eastAsia="Times New Roman" w:cs="Times New Roman"/>
          <w:bCs/>
          <w:szCs w:val="24"/>
        </w:rPr>
        <w:t xml:space="preserve"> την ίδια μέρα βγήκε με μια απάντηση και είπε: «Μην ανησυχείτε, δεν υπάρχει κανένα θέμα με αυτό</w:t>
      </w:r>
      <w:r>
        <w:rPr>
          <w:rFonts w:eastAsia="Times New Roman" w:cs="Times New Roman"/>
          <w:bCs/>
          <w:szCs w:val="24"/>
        </w:rPr>
        <w:t>.</w:t>
      </w:r>
      <w:r>
        <w:rPr>
          <w:rFonts w:eastAsia="Times New Roman" w:cs="Times New Roman"/>
          <w:bCs/>
          <w:szCs w:val="24"/>
        </w:rPr>
        <w:t>». Απάντησε η κ. Κρέτσου ότι έτσι είναι, όντως</w:t>
      </w:r>
      <w:r>
        <w:rPr>
          <w:rFonts w:eastAsia="Times New Roman" w:cs="Times New Roman"/>
          <w:bCs/>
          <w:szCs w:val="24"/>
        </w:rPr>
        <w:t>,</w:t>
      </w:r>
      <w:r>
        <w:rPr>
          <w:rFonts w:eastAsia="Times New Roman" w:cs="Times New Roman"/>
          <w:bCs/>
          <w:szCs w:val="24"/>
        </w:rPr>
        <w:t xml:space="preserve"> αν δεν ολοκληρωθούν μέχρι 31 Δεκεμβρίου</w:t>
      </w:r>
      <w:r>
        <w:rPr>
          <w:rFonts w:eastAsia="Times New Roman" w:cs="Times New Roman"/>
          <w:bCs/>
          <w:szCs w:val="24"/>
        </w:rPr>
        <w:t>,</w:t>
      </w:r>
      <w:r>
        <w:rPr>
          <w:rFonts w:eastAsia="Times New Roman" w:cs="Times New Roman"/>
          <w:bCs/>
          <w:szCs w:val="24"/>
        </w:rPr>
        <w:t xml:space="preserve"> τότε θα έχουμε την </w:t>
      </w:r>
      <w:proofErr w:type="spellStart"/>
      <w:r>
        <w:rPr>
          <w:rFonts w:eastAsia="Times New Roman" w:cs="Times New Roman"/>
          <w:bCs/>
          <w:szCs w:val="24"/>
        </w:rPr>
        <w:t>απένταξή</w:t>
      </w:r>
      <w:proofErr w:type="spellEnd"/>
      <w:r>
        <w:rPr>
          <w:rFonts w:eastAsia="Times New Roman" w:cs="Times New Roman"/>
          <w:bCs/>
          <w:szCs w:val="24"/>
        </w:rPr>
        <w:t xml:space="preserve"> τους ουσιαστικά και θα πρέπει να κα</w:t>
      </w:r>
      <w:r>
        <w:rPr>
          <w:rFonts w:eastAsia="Times New Roman" w:cs="Times New Roman"/>
          <w:bCs/>
          <w:szCs w:val="24"/>
        </w:rPr>
        <w:t>λυφθούν από εθνικούς πόρους.</w:t>
      </w:r>
    </w:p>
    <w:p w14:paraId="0699720B"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Ερχόμαστε εγώ και συνάδελφοι από τη Νέα Δημοκρατία να ρωτήσουμε: Ποια είναι αυτά τα έργα και ποιος είναι ο συνολικός προϋπολογισμός και από πού θα τα βρείτε αυτά τα χρήματα</w:t>
      </w:r>
      <w:r>
        <w:rPr>
          <w:rFonts w:eastAsia="Times New Roman" w:cs="Times New Roman"/>
          <w:bCs/>
          <w:szCs w:val="24"/>
        </w:rPr>
        <w:t>,</w:t>
      </w:r>
      <w:r>
        <w:rPr>
          <w:rFonts w:eastAsia="Times New Roman" w:cs="Times New Roman"/>
          <w:bCs/>
          <w:szCs w:val="24"/>
        </w:rPr>
        <w:t xml:space="preserve"> σε περίπτωση που </w:t>
      </w:r>
      <w:proofErr w:type="spellStart"/>
      <w:r>
        <w:rPr>
          <w:rFonts w:eastAsia="Times New Roman" w:cs="Times New Roman"/>
          <w:bCs/>
          <w:szCs w:val="24"/>
        </w:rPr>
        <w:t>απενταχθούν</w:t>
      </w:r>
      <w:proofErr w:type="spellEnd"/>
      <w:r>
        <w:rPr>
          <w:rFonts w:eastAsia="Times New Roman" w:cs="Times New Roman"/>
          <w:bCs/>
          <w:szCs w:val="24"/>
        </w:rPr>
        <w:t>; Και επιτρέψτε μου να πω</w:t>
      </w:r>
      <w:r>
        <w:rPr>
          <w:rFonts w:eastAsia="Times New Roman" w:cs="Times New Roman"/>
          <w:bCs/>
          <w:szCs w:val="24"/>
        </w:rPr>
        <w:t xml:space="preserve"> ότι έχουμε μια λίγο γενικόλογη απάντηση</w:t>
      </w:r>
      <w:r>
        <w:rPr>
          <w:rFonts w:eastAsia="Times New Roman" w:cs="Times New Roman"/>
          <w:bCs/>
          <w:szCs w:val="24"/>
        </w:rPr>
        <w:t>.</w:t>
      </w:r>
      <w:r>
        <w:rPr>
          <w:rFonts w:eastAsia="Times New Roman" w:cs="Times New Roman"/>
          <w:bCs/>
          <w:szCs w:val="24"/>
        </w:rPr>
        <w:t xml:space="preserve"> </w:t>
      </w:r>
    </w:p>
    <w:p w14:paraId="0699720C"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Εγώ</w:t>
      </w:r>
      <w:r>
        <w:rPr>
          <w:rFonts w:eastAsia="Times New Roman" w:cs="Times New Roman"/>
          <w:bCs/>
          <w:szCs w:val="24"/>
        </w:rPr>
        <w:t>,</w:t>
      </w:r>
      <w:r>
        <w:rPr>
          <w:rFonts w:eastAsia="Times New Roman" w:cs="Times New Roman"/>
          <w:bCs/>
          <w:szCs w:val="24"/>
        </w:rPr>
        <w:t xml:space="preserve"> για να είμαι </w:t>
      </w:r>
      <w:r>
        <w:rPr>
          <w:rFonts w:eastAsia="Times New Roman" w:cs="Times New Roman"/>
          <w:bCs/>
          <w:szCs w:val="24"/>
          <w:lang w:val="en-US"/>
        </w:rPr>
        <w:t>fair</w:t>
      </w:r>
      <w:r>
        <w:rPr>
          <w:rFonts w:eastAsia="Times New Roman" w:cs="Times New Roman"/>
          <w:bCs/>
          <w:szCs w:val="24"/>
        </w:rPr>
        <w:t xml:space="preserve"> και σωστή</w:t>
      </w:r>
      <w:r>
        <w:rPr>
          <w:rFonts w:eastAsia="Times New Roman" w:cs="Times New Roman"/>
          <w:bCs/>
          <w:szCs w:val="24"/>
        </w:rPr>
        <w:t>,</w:t>
      </w:r>
      <w:r>
        <w:rPr>
          <w:rFonts w:eastAsia="Times New Roman" w:cs="Times New Roman"/>
          <w:bCs/>
          <w:szCs w:val="24"/>
        </w:rPr>
        <w:t xml:space="preserve"> να υποθέσω ότι δεν είχατε ακόμα πλήρη εικόνα, όμως έχετε βγάλει δύο εγκυκλίους -και χάριν συντομίας δεν αναφέρομαι, γιατί ξέρετε ποιες είναι-</w:t>
      </w:r>
      <w:r>
        <w:rPr>
          <w:rFonts w:eastAsia="Times New Roman" w:cs="Times New Roman"/>
          <w:bCs/>
          <w:szCs w:val="24"/>
        </w:rPr>
        <w:t>,</w:t>
      </w:r>
      <w:r>
        <w:rPr>
          <w:rFonts w:eastAsia="Times New Roman" w:cs="Times New Roman"/>
          <w:bCs/>
          <w:szCs w:val="24"/>
        </w:rPr>
        <w:t xml:space="preserve"> με τις οποίες, λοιπόν, ζητάτε εσείς </w:t>
      </w:r>
      <w:r>
        <w:rPr>
          <w:rFonts w:eastAsia="Times New Roman" w:cs="Times New Roman"/>
          <w:bCs/>
          <w:szCs w:val="24"/>
        </w:rPr>
        <w:t xml:space="preserve">από το Υπουργείο και σας έχουν απαντήσει οι υπηρεσιακοί παράγοντες πλήρως. Τώρα έχετε πλήρη εικόνα του τι συμβαίνει με τα έργα του προηγούμενου ΕΣΠΑ. </w:t>
      </w:r>
    </w:p>
    <w:p w14:paraId="0699720D"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lastRenderedPageBreak/>
        <w:t>Με βάση, λοιπόν, αυτή την πλήρη εικόνα εγώ μπαίνω στην ιστοσελίδα του Υπουργείου και κοιτάζω -και θα το δ</w:t>
      </w:r>
      <w:r>
        <w:rPr>
          <w:rFonts w:eastAsia="Times New Roman" w:cs="Times New Roman"/>
          <w:bCs/>
          <w:szCs w:val="24"/>
        </w:rPr>
        <w:t>ώσω στα Πρακτικά- ότι στα έργα προτεραιότητας έχουν μείνει έξι. Εκεί, λοιπόν, η απάντηση που μου δώσατε και η ιστοσελίδα συμφωνούν. Είναι έξι, λοιπόν, τα έργα προτεραιότητας, τα οποία βρίσκονται «σε κίνδυνο».</w:t>
      </w:r>
    </w:p>
    <w:p w14:paraId="0699720E" w14:textId="77777777" w:rsidR="00A71BAC" w:rsidRDefault="00367035">
      <w:pPr>
        <w:spacing w:line="600" w:lineRule="auto"/>
        <w:ind w:firstLine="720"/>
        <w:jc w:val="both"/>
        <w:rPr>
          <w:rFonts w:eastAsia="Times New Roman"/>
          <w:szCs w:val="24"/>
        </w:rPr>
      </w:pPr>
      <w:r>
        <w:rPr>
          <w:rFonts w:eastAsia="Times New Roman" w:cs="Times New Roman"/>
          <w:bCs/>
          <w:szCs w:val="24"/>
        </w:rPr>
        <w:t>Στην απάντηση που μου δώσατε μου λέτε ότι οι δε</w:t>
      </w:r>
      <w:r>
        <w:rPr>
          <w:rFonts w:eastAsia="Times New Roman" w:cs="Times New Roman"/>
          <w:bCs/>
          <w:szCs w:val="24"/>
        </w:rPr>
        <w:t>σμεύσεις είναι 211,66 εκατομμύρια ευρώ και οι πληρωμές 168,84, δηλαδή ένα ποσοστό απορρόφησης 79,98%</w:t>
      </w:r>
      <w:r>
        <w:rPr>
          <w:rFonts w:eastAsia="Times New Roman" w:cs="Times New Roman"/>
          <w:bCs/>
          <w:szCs w:val="24"/>
        </w:rPr>
        <w:t>,</w:t>
      </w:r>
      <w:r>
        <w:rPr>
          <w:rFonts w:eastAsia="Times New Roman" w:cs="Times New Roman"/>
          <w:bCs/>
          <w:szCs w:val="24"/>
        </w:rPr>
        <w:t xml:space="preserve"> για να καταλάβω τι γίνεται. Στην ιστοσελίδα τώρα έχει τελείως διαφορετικά νούμερα, λέει 1.257,92 εκατομμύρια ευρώ οι δεσμεύσεις και οι πληρωμές 360,03</w:t>
      </w:r>
      <w:r>
        <w:rPr>
          <w:rFonts w:eastAsia="Times New Roman" w:cs="Times New Roman"/>
          <w:bCs/>
          <w:szCs w:val="24"/>
        </w:rPr>
        <w:t>,</w:t>
      </w:r>
      <w:r>
        <w:rPr>
          <w:rFonts w:eastAsia="Times New Roman" w:cs="Times New Roman"/>
          <w:bCs/>
          <w:szCs w:val="24"/>
        </w:rPr>
        <w:t xml:space="preserve"> δη</w:t>
      </w:r>
      <w:r>
        <w:rPr>
          <w:rFonts w:eastAsia="Times New Roman" w:cs="Times New Roman"/>
          <w:bCs/>
          <w:szCs w:val="24"/>
        </w:rPr>
        <w:t>λαδή ποσοστό απορρόφησης 28,60%. Αυτό λέει η ιστοσελίδα σας, το τύπωσα για να το δούμε.</w:t>
      </w:r>
    </w:p>
    <w:p w14:paraId="0699720F" w14:textId="77777777" w:rsidR="00A71BAC" w:rsidRDefault="00367035">
      <w:pPr>
        <w:spacing w:line="600" w:lineRule="auto"/>
        <w:ind w:firstLine="720"/>
        <w:jc w:val="both"/>
        <w:rPr>
          <w:rFonts w:eastAsia="Times New Roman"/>
          <w:szCs w:val="24"/>
        </w:rPr>
      </w:pPr>
      <w:r>
        <w:rPr>
          <w:rFonts w:eastAsia="Times New Roman"/>
          <w:szCs w:val="24"/>
        </w:rPr>
        <w:t xml:space="preserve">Κατ’ αρχάς, τώρα που έχετε την πλήρη εικόνα, θέλω τις εξής διευκρινίσεις. Πόσα είναι τα έργα; Ποια είναι τα έργα; Εδώ δεν έχουμε πολλές ασυμφωνίες. </w:t>
      </w:r>
    </w:p>
    <w:p w14:paraId="06997210" w14:textId="77777777" w:rsidR="00A71BAC" w:rsidRDefault="00367035">
      <w:pPr>
        <w:spacing w:line="600" w:lineRule="auto"/>
        <w:ind w:firstLine="720"/>
        <w:jc w:val="both"/>
        <w:rPr>
          <w:rFonts w:eastAsia="Times New Roman"/>
          <w:szCs w:val="24"/>
        </w:rPr>
      </w:pPr>
      <w:r>
        <w:rPr>
          <w:rFonts w:eastAsia="Times New Roman"/>
          <w:b/>
          <w:bCs/>
          <w:szCs w:val="24"/>
        </w:rPr>
        <w:lastRenderedPageBreak/>
        <w:t>ΠΡΟΕΔΡΕΥΩΝ (Γεώργιο</w:t>
      </w:r>
      <w:r>
        <w:rPr>
          <w:rFonts w:eastAsia="Times New Roman"/>
          <w:b/>
          <w:bCs/>
          <w:szCs w:val="24"/>
        </w:rPr>
        <w:t>ς Βαρεμένος):</w:t>
      </w:r>
      <w:r>
        <w:rPr>
          <w:rFonts w:eastAsia="Times New Roman"/>
          <w:b/>
          <w:szCs w:val="24"/>
        </w:rPr>
        <w:t xml:space="preserve"> </w:t>
      </w:r>
      <w:r>
        <w:rPr>
          <w:rFonts w:eastAsia="Times New Roman"/>
          <w:szCs w:val="24"/>
        </w:rPr>
        <w:t>Κυρία Ασημακοπούλου, έχετε και δευτερολογία.</w:t>
      </w:r>
    </w:p>
    <w:p w14:paraId="06997211" w14:textId="77777777" w:rsidR="00A71BAC" w:rsidRDefault="00367035">
      <w:pPr>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Σε τι ποσοστό απορρόφησης είναι και πώς αυτά</w:t>
      </w:r>
      <w:r>
        <w:rPr>
          <w:rFonts w:eastAsia="Times New Roman"/>
          <w:szCs w:val="24"/>
        </w:rPr>
        <w:t>,</w:t>
      </w:r>
      <w:r>
        <w:rPr>
          <w:rFonts w:eastAsia="Times New Roman"/>
          <w:szCs w:val="24"/>
        </w:rPr>
        <w:t xml:space="preserve"> εάν χρειαστεί</w:t>
      </w:r>
      <w:r>
        <w:rPr>
          <w:rFonts w:eastAsia="Times New Roman"/>
          <w:szCs w:val="24"/>
        </w:rPr>
        <w:t>,</w:t>
      </w:r>
      <w:r>
        <w:rPr>
          <w:rFonts w:eastAsia="Times New Roman"/>
          <w:szCs w:val="24"/>
        </w:rPr>
        <w:t xml:space="preserve"> θα καλυφθούν;</w:t>
      </w:r>
    </w:p>
    <w:p w14:paraId="06997212" w14:textId="77777777" w:rsidR="00A71BAC" w:rsidRDefault="00367035">
      <w:pPr>
        <w:spacing w:line="600" w:lineRule="auto"/>
        <w:ind w:firstLine="720"/>
        <w:jc w:val="both"/>
        <w:rPr>
          <w:rFonts w:eastAsia="Times New Roman"/>
          <w:szCs w:val="24"/>
        </w:rPr>
      </w:pPr>
      <w:r>
        <w:rPr>
          <w:rFonts w:eastAsia="Times New Roman"/>
          <w:szCs w:val="24"/>
        </w:rPr>
        <w:t>Ευχαριστώ.</w:t>
      </w:r>
    </w:p>
    <w:p w14:paraId="06997213" w14:textId="77777777" w:rsidR="00A71BAC" w:rsidRDefault="0036703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ο κύριος Υπουργός.</w:t>
      </w:r>
    </w:p>
    <w:p w14:paraId="06997214" w14:textId="77777777" w:rsidR="00A71BAC" w:rsidRDefault="00367035">
      <w:pPr>
        <w:spacing w:line="600" w:lineRule="auto"/>
        <w:ind w:firstLine="720"/>
        <w:jc w:val="both"/>
        <w:rPr>
          <w:rFonts w:eastAsia="Times New Roman"/>
          <w:szCs w:val="24"/>
        </w:rPr>
      </w:pPr>
      <w:r>
        <w:rPr>
          <w:rFonts w:eastAsia="Times New Roman"/>
          <w:b/>
          <w:szCs w:val="24"/>
        </w:rPr>
        <w:t xml:space="preserve">ΓΕΩΡΓΙΟΣ ΣΤΑΘΑΚΗΣ </w:t>
      </w:r>
      <w:r>
        <w:rPr>
          <w:rFonts w:eastAsia="Times New Roman"/>
          <w:b/>
          <w:szCs w:val="24"/>
        </w:rPr>
        <w:t>(Υπουργός Οικονομίας, Ανάπτυξης και Τουρισμού):</w:t>
      </w:r>
      <w:r>
        <w:rPr>
          <w:rFonts w:eastAsia="Times New Roman"/>
          <w:szCs w:val="24"/>
        </w:rPr>
        <w:t xml:space="preserve"> Ευχαριστώ.</w:t>
      </w:r>
    </w:p>
    <w:p w14:paraId="06997215" w14:textId="77777777" w:rsidR="00A71BAC" w:rsidRDefault="00367035">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επίκαιρη</w:t>
      </w:r>
      <w:r>
        <w:rPr>
          <w:rFonts w:eastAsia="Times New Roman"/>
          <w:szCs w:val="24"/>
        </w:rPr>
        <w:t xml:space="preserve"> ερώτηση είναι πάρα πολύ συγκεκριμένη και θα παραμείνω στο συγκεκριμένο της ερώτησης. Υπενθυμίζω το πρόβλημα. Έχει κλείσει η προγραμματική περίοδος του προηγούμενου ΕΣΠΑ. Ήταν  μέχρι τις </w:t>
      </w:r>
      <w:r>
        <w:rPr>
          <w:rFonts w:eastAsia="Times New Roman"/>
          <w:szCs w:val="24"/>
        </w:rPr>
        <w:t>31</w:t>
      </w:r>
      <w:r>
        <w:rPr>
          <w:rFonts w:eastAsia="Times New Roman"/>
          <w:szCs w:val="24"/>
        </w:rPr>
        <w:t>-</w:t>
      </w:r>
      <w:r>
        <w:rPr>
          <w:rFonts w:eastAsia="Times New Roman"/>
          <w:szCs w:val="24"/>
        </w:rPr>
        <w:t>12. Κλείνοντας απορροφήσαμε περίπου το 99% του παλιού ΕΣΠΑ, για να ολοκληρωθούν αυτά τα έργα. Όσα δεν ολοκληρώθηκαν, επιβαρύνουν τον εθνικό προϋπολογισμό</w:t>
      </w:r>
      <w:r>
        <w:rPr>
          <w:rFonts w:eastAsia="Times New Roman"/>
          <w:szCs w:val="24"/>
        </w:rPr>
        <w:t>,</w:t>
      </w:r>
      <w:r>
        <w:rPr>
          <w:rFonts w:eastAsia="Times New Roman"/>
          <w:szCs w:val="24"/>
        </w:rPr>
        <w:t xml:space="preserve"> για να τελειώσουν. </w:t>
      </w:r>
    </w:p>
    <w:p w14:paraId="06997216"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Κάθε τρίμηνο υποβάλλουμε την τριμηνιαία έκθεση προόδου. Τον Μάρτιο, στη </w:t>
      </w:r>
      <w:r>
        <w:rPr>
          <w:rFonts w:eastAsia="Times New Roman"/>
          <w:szCs w:val="24"/>
        </w:rPr>
        <w:t>δέκατη</w:t>
      </w:r>
      <w:r>
        <w:rPr>
          <w:rFonts w:eastAsia="Times New Roman"/>
          <w:szCs w:val="24"/>
        </w:rPr>
        <w:t xml:space="preserve"> έβδομη</w:t>
      </w:r>
      <w:r>
        <w:rPr>
          <w:rFonts w:eastAsia="Times New Roman"/>
          <w:szCs w:val="24"/>
        </w:rPr>
        <w:t xml:space="preserve"> τριμηνιαία έκθεση προόδου προς την Ευρωπαϊκή Ένωση, αναλυόταν η κατάσταση των έργων, το ποσοστό υλοποίησης, οι εμπλοκές και τα προβλήματα που αντιμετώπιζαν κάποια απ’ αυτά</w:t>
      </w:r>
      <w:r>
        <w:rPr>
          <w:rFonts w:eastAsia="Times New Roman"/>
          <w:szCs w:val="24"/>
        </w:rPr>
        <w:t xml:space="preserve"> τα έργα</w:t>
      </w:r>
      <w:r>
        <w:rPr>
          <w:rFonts w:eastAsia="Times New Roman"/>
          <w:szCs w:val="24"/>
        </w:rPr>
        <w:t>.</w:t>
      </w:r>
    </w:p>
    <w:p w14:paraId="06997217" w14:textId="77777777" w:rsidR="00A71BAC" w:rsidRDefault="00367035">
      <w:pPr>
        <w:spacing w:line="600" w:lineRule="auto"/>
        <w:ind w:firstLine="720"/>
        <w:jc w:val="both"/>
        <w:rPr>
          <w:rFonts w:eastAsia="Times New Roman"/>
          <w:szCs w:val="24"/>
        </w:rPr>
      </w:pPr>
      <w:r>
        <w:rPr>
          <w:rFonts w:eastAsia="Times New Roman"/>
          <w:szCs w:val="24"/>
        </w:rPr>
        <w:t>Έχουν πραγματοποιηθεί πολλές τεχνικές συναντήσεις με όλους τους εμπ</w:t>
      </w:r>
      <w:r>
        <w:rPr>
          <w:rFonts w:eastAsia="Times New Roman"/>
          <w:szCs w:val="24"/>
        </w:rPr>
        <w:t>λεκόμενους φορείς</w:t>
      </w:r>
      <w:r>
        <w:rPr>
          <w:rFonts w:eastAsia="Times New Roman"/>
          <w:szCs w:val="24"/>
        </w:rPr>
        <w:t>,</w:t>
      </w:r>
      <w:r>
        <w:rPr>
          <w:rFonts w:eastAsia="Times New Roman"/>
          <w:szCs w:val="24"/>
        </w:rPr>
        <w:t xml:space="preserve"> με σκοπό την επιτάχυνση της υλοποίησης και της επίλυσης των εμπλοκών. Για ορισμένα έργα, παρά τις συνεχείς επισημάνσεις, δεν κατέστη δυνατό να επιλυθούν τα προβλήματα. Βασικός στόχος του Υπουργείου παραμένει να δούμε για αυτά τα έργα τι </w:t>
      </w:r>
      <w:r>
        <w:rPr>
          <w:rFonts w:eastAsia="Times New Roman"/>
          <w:szCs w:val="24"/>
        </w:rPr>
        <w:t>περιθώρια υπάρχουν και πώς μπορούν να ολοκληρωθούν.</w:t>
      </w:r>
    </w:p>
    <w:p w14:paraId="06997218" w14:textId="77777777" w:rsidR="00A71BAC" w:rsidRDefault="00367035">
      <w:pPr>
        <w:spacing w:line="600" w:lineRule="auto"/>
        <w:ind w:firstLine="720"/>
        <w:jc w:val="both"/>
        <w:rPr>
          <w:rFonts w:eastAsia="Times New Roman"/>
          <w:szCs w:val="24"/>
        </w:rPr>
      </w:pPr>
      <w:r>
        <w:rPr>
          <w:rFonts w:eastAsia="Times New Roman"/>
          <w:szCs w:val="24"/>
        </w:rPr>
        <w:t>Απ’ αυτά τα έργα υπάρχουν έξι</w:t>
      </w:r>
      <w:r>
        <w:rPr>
          <w:rFonts w:eastAsia="Times New Roman"/>
          <w:szCs w:val="24"/>
        </w:rPr>
        <w:t>,</w:t>
      </w:r>
      <w:r>
        <w:rPr>
          <w:rFonts w:eastAsia="Times New Roman"/>
          <w:szCs w:val="24"/>
        </w:rPr>
        <w:t xml:space="preserve"> τα οποία στην έκθεση </w:t>
      </w:r>
      <w:r>
        <w:rPr>
          <w:rFonts w:eastAsia="Times New Roman"/>
          <w:szCs w:val="24"/>
        </w:rPr>
        <w:t>στι</w:t>
      </w:r>
      <w:r>
        <w:rPr>
          <w:rFonts w:eastAsia="Times New Roman"/>
          <w:szCs w:val="24"/>
        </w:rPr>
        <w:t>ς 29</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2016 χαρακτηρίζονται </w:t>
      </w:r>
      <w:r>
        <w:rPr>
          <w:rFonts w:eastAsia="Times New Roman"/>
          <w:szCs w:val="24"/>
        </w:rPr>
        <w:t>«</w:t>
      </w:r>
      <w:r>
        <w:rPr>
          <w:rFonts w:eastAsia="Times New Roman"/>
          <w:szCs w:val="24"/>
        </w:rPr>
        <w:t>σε κίνδυνο</w:t>
      </w:r>
      <w:r>
        <w:rPr>
          <w:rFonts w:eastAsia="Times New Roman"/>
          <w:szCs w:val="24"/>
        </w:rPr>
        <w:t>»</w:t>
      </w:r>
      <w:r>
        <w:rPr>
          <w:rFonts w:eastAsia="Times New Roman"/>
          <w:szCs w:val="24"/>
        </w:rPr>
        <w:t>. Έχω πέντε έργα</w:t>
      </w:r>
      <w:r>
        <w:rPr>
          <w:rFonts w:eastAsia="Times New Roman"/>
          <w:szCs w:val="24"/>
        </w:rPr>
        <w:t>,</w:t>
      </w:r>
      <w:r>
        <w:rPr>
          <w:rFonts w:eastAsia="Times New Roman"/>
          <w:szCs w:val="24"/>
        </w:rPr>
        <w:t xml:space="preserve"> που είναι ο τελικός κατάλογος. Θα σας τον δώσω και θα τον καταθέσω στα Πρακτικά. Με βάση αυ</w:t>
      </w:r>
      <w:r>
        <w:rPr>
          <w:rFonts w:eastAsia="Times New Roman"/>
          <w:szCs w:val="24"/>
        </w:rPr>
        <w:t>τά τα δεδομένα</w:t>
      </w:r>
      <w:r>
        <w:rPr>
          <w:rFonts w:eastAsia="Times New Roman"/>
          <w:szCs w:val="24"/>
        </w:rPr>
        <w:t>,</w:t>
      </w:r>
      <w:r>
        <w:rPr>
          <w:rFonts w:eastAsia="Times New Roman"/>
          <w:szCs w:val="24"/>
        </w:rPr>
        <w:t xml:space="preserve"> ένα έργο θα </w:t>
      </w:r>
      <w:proofErr w:type="spellStart"/>
      <w:r>
        <w:rPr>
          <w:rFonts w:eastAsia="Times New Roman"/>
          <w:szCs w:val="24"/>
        </w:rPr>
        <w:t>απενταχθεί</w:t>
      </w:r>
      <w:proofErr w:type="spellEnd"/>
      <w:r>
        <w:rPr>
          <w:rFonts w:eastAsia="Times New Roman"/>
          <w:szCs w:val="24"/>
        </w:rPr>
        <w:t>,</w:t>
      </w:r>
      <w:r>
        <w:rPr>
          <w:rFonts w:eastAsia="Times New Roman"/>
          <w:szCs w:val="24"/>
        </w:rPr>
        <w:t xml:space="preserve"> στο πλαίσιο της εξυγίανσης, της </w:t>
      </w:r>
      <w:proofErr w:type="spellStart"/>
      <w:r>
        <w:rPr>
          <w:rFonts w:eastAsia="Times New Roman"/>
          <w:szCs w:val="24"/>
        </w:rPr>
        <w:t>συνδιαχείρισης</w:t>
      </w:r>
      <w:proofErr w:type="spellEnd"/>
      <w:r>
        <w:rPr>
          <w:rFonts w:eastAsia="Times New Roman"/>
          <w:szCs w:val="24"/>
        </w:rPr>
        <w:t xml:space="preserve"> </w:t>
      </w:r>
      <w:r>
        <w:rPr>
          <w:rFonts w:eastAsia="Times New Roman"/>
          <w:szCs w:val="24"/>
        </w:rPr>
        <w:lastRenderedPageBreak/>
        <w:t>των πόρων</w:t>
      </w:r>
      <w:r>
        <w:rPr>
          <w:rFonts w:eastAsia="Times New Roman"/>
          <w:szCs w:val="24"/>
        </w:rPr>
        <w:t>,</w:t>
      </w:r>
      <w:r>
        <w:rPr>
          <w:rFonts w:eastAsia="Times New Roman"/>
          <w:szCs w:val="24"/>
        </w:rPr>
        <w:t xml:space="preserve"> εξαιτίας σημαντικών καθυστερήσεων. Αυτό είναι η </w:t>
      </w:r>
      <w:r>
        <w:rPr>
          <w:rFonts w:eastAsia="Times New Roman"/>
          <w:szCs w:val="24"/>
        </w:rPr>
        <w:t>«</w:t>
      </w:r>
      <w:r>
        <w:rPr>
          <w:rFonts w:eastAsia="Times New Roman"/>
          <w:szCs w:val="24"/>
        </w:rPr>
        <w:t xml:space="preserve">Οδός </w:t>
      </w:r>
      <w:proofErr w:type="spellStart"/>
      <w:r>
        <w:rPr>
          <w:rFonts w:eastAsia="Times New Roman"/>
          <w:szCs w:val="24"/>
        </w:rPr>
        <w:t>Ραπταίοι-Στύρα</w:t>
      </w:r>
      <w:proofErr w:type="spellEnd"/>
      <w:r>
        <w:rPr>
          <w:rFonts w:eastAsia="Times New Roman"/>
          <w:szCs w:val="24"/>
        </w:rPr>
        <w:t>»</w:t>
      </w:r>
      <w:r>
        <w:rPr>
          <w:rFonts w:eastAsia="Times New Roman"/>
          <w:szCs w:val="24"/>
        </w:rPr>
        <w:t xml:space="preserve">, το οποίο θα </w:t>
      </w:r>
      <w:proofErr w:type="spellStart"/>
      <w:r>
        <w:rPr>
          <w:rFonts w:eastAsia="Times New Roman"/>
          <w:szCs w:val="24"/>
        </w:rPr>
        <w:t>απενταχθεί</w:t>
      </w:r>
      <w:proofErr w:type="spellEnd"/>
      <w:r>
        <w:rPr>
          <w:rFonts w:eastAsia="Times New Roman"/>
          <w:szCs w:val="24"/>
        </w:rPr>
        <w:t xml:space="preserve">. </w:t>
      </w:r>
    </w:p>
    <w:p w14:paraId="06997219" w14:textId="77777777" w:rsidR="00A71BAC" w:rsidRDefault="00367035">
      <w:pPr>
        <w:spacing w:line="600" w:lineRule="auto"/>
        <w:ind w:firstLine="720"/>
        <w:jc w:val="both"/>
        <w:rPr>
          <w:rFonts w:eastAsia="Times New Roman"/>
          <w:szCs w:val="24"/>
        </w:rPr>
      </w:pPr>
      <w:r>
        <w:rPr>
          <w:rFonts w:eastAsia="Times New Roman"/>
          <w:szCs w:val="24"/>
        </w:rPr>
        <w:t xml:space="preserve">Τρία έργα θα πρέπει να ολοκληρωθούν μέχρι το 2019 με εθνικούς </w:t>
      </w:r>
      <w:r>
        <w:rPr>
          <w:rFonts w:eastAsia="Times New Roman"/>
          <w:szCs w:val="24"/>
        </w:rPr>
        <w:t>πόρους. Αναφέρομαι στην κατασκευή του μετρό Θεσσαλονίκης -που υπάρχει δέσμευση για 79 εκατομμύρια και 31 εκατομμύρια-</w:t>
      </w:r>
      <w:r>
        <w:rPr>
          <w:rFonts w:eastAsia="Times New Roman"/>
          <w:szCs w:val="24"/>
        </w:rPr>
        <w:t>,</w:t>
      </w:r>
      <w:r>
        <w:rPr>
          <w:rFonts w:eastAsia="Times New Roman"/>
          <w:szCs w:val="24"/>
        </w:rPr>
        <w:t xml:space="preserve"> στη σιδηροδρομική γραμμή Θεσσαλονίκης-</w:t>
      </w:r>
      <w:proofErr w:type="spellStart"/>
      <w:r>
        <w:rPr>
          <w:rFonts w:eastAsia="Times New Roman"/>
          <w:szCs w:val="24"/>
        </w:rPr>
        <w:t>Ειδομένης</w:t>
      </w:r>
      <w:proofErr w:type="spellEnd"/>
      <w:r>
        <w:rPr>
          <w:rFonts w:eastAsia="Times New Roman"/>
          <w:szCs w:val="24"/>
        </w:rPr>
        <w:t>,</w:t>
      </w:r>
      <w:r>
        <w:rPr>
          <w:rFonts w:eastAsia="Times New Roman"/>
          <w:szCs w:val="24"/>
        </w:rPr>
        <w:t xml:space="preserve"> με 29 εκατομμύρια</w:t>
      </w:r>
      <w:r>
        <w:rPr>
          <w:rFonts w:eastAsia="Times New Roman"/>
          <w:szCs w:val="24"/>
        </w:rPr>
        <w:t>,</w:t>
      </w:r>
      <w:r>
        <w:rPr>
          <w:rFonts w:eastAsia="Times New Roman"/>
          <w:szCs w:val="24"/>
        </w:rPr>
        <w:t xml:space="preserve"> και σε ένα μέρος του προαστιακού, στις </w:t>
      </w:r>
      <w:r>
        <w:rPr>
          <w:rFonts w:eastAsia="Times New Roman"/>
          <w:szCs w:val="24"/>
        </w:rPr>
        <w:t>Τ</w:t>
      </w:r>
      <w:r>
        <w:rPr>
          <w:rFonts w:eastAsia="Times New Roman"/>
          <w:szCs w:val="24"/>
        </w:rPr>
        <w:t xml:space="preserve">ρεις </w:t>
      </w:r>
      <w:r>
        <w:rPr>
          <w:rFonts w:eastAsia="Times New Roman"/>
          <w:szCs w:val="24"/>
        </w:rPr>
        <w:t>Γ</w:t>
      </w:r>
      <w:r>
        <w:rPr>
          <w:rFonts w:eastAsia="Times New Roman"/>
          <w:szCs w:val="24"/>
        </w:rPr>
        <w:t xml:space="preserve">έφυρες, με 16 </w:t>
      </w:r>
      <w:r>
        <w:rPr>
          <w:rFonts w:eastAsia="Times New Roman"/>
          <w:szCs w:val="24"/>
        </w:rPr>
        <w:t>εκατομμύρια.</w:t>
      </w:r>
    </w:p>
    <w:p w14:paraId="0699721A" w14:textId="77777777" w:rsidR="00A71BAC" w:rsidRDefault="00367035">
      <w:pPr>
        <w:spacing w:line="600" w:lineRule="auto"/>
        <w:ind w:firstLine="720"/>
        <w:jc w:val="both"/>
        <w:rPr>
          <w:rFonts w:eastAsia="Times New Roman"/>
          <w:szCs w:val="24"/>
        </w:rPr>
      </w:pPr>
      <w:r>
        <w:rPr>
          <w:rFonts w:eastAsia="Times New Roman"/>
          <w:szCs w:val="24"/>
        </w:rPr>
        <w:t>Δύο έργα θα ολοκληρωθούν εντός του 2016 με εθνικούς πόρους. Αναφέρομαι στο θέατρο Ζακύνθου</w:t>
      </w:r>
      <w:r>
        <w:rPr>
          <w:rFonts w:eastAsia="Times New Roman"/>
          <w:szCs w:val="24"/>
        </w:rPr>
        <w:t>,</w:t>
      </w:r>
      <w:r>
        <w:rPr>
          <w:rFonts w:eastAsia="Times New Roman"/>
          <w:szCs w:val="24"/>
        </w:rPr>
        <w:t xml:space="preserve"> με 2.700.000</w:t>
      </w:r>
      <w:r>
        <w:rPr>
          <w:rFonts w:eastAsia="Times New Roman"/>
          <w:szCs w:val="24"/>
        </w:rPr>
        <w:t>,</w:t>
      </w:r>
      <w:r>
        <w:rPr>
          <w:rFonts w:eastAsia="Times New Roman"/>
          <w:szCs w:val="24"/>
        </w:rPr>
        <w:t xml:space="preserve"> και σε ένα άλλο έργο</w:t>
      </w:r>
      <w:r>
        <w:rPr>
          <w:rFonts w:eastAsia="Times New Roman"/>
          <w:szCs w:val="24"/>
        </w:rPr>
        <w:t>,</w:t>
      </w:r>
      <w:r>
        <w:rPr>
          <w:rFonts w:eastAsia="Times New Roman"/>
          <w:szCs w:val="24"/>
        </w:rPr>
        <w:t xml:space="preserve"> το οποίο έχει ήδη τεθεί σε τροχιά ολοκλήρωσης.</w:t>
      </w:r>
    </w:p>
    <w:p w14:paraId="0699721B" w14:textId="77777777" w:rsidR="00A71BAC" w:rsidRDefault="00367035">
      <w:pPr>
        <w:spacing w:line="600" w:lineRule="auto"/>
        <w:ind w:firstLine="720"/>
        <w:jc w:val="both"/>
        <w:rPr>
          <w:rFonts w:eastAsia="Times New Roman"/>
          <w:szCs w:val="24"/>
        </w:rPr>
      </w:pPr>
      <w:r>
        <w:rPr>
          <w:rFonts w:eastAsia="Times New Roman"/>
          <w:szCs w:val="24"/>
        </w:rPr>
        <w:t>Με αυτά τα δεδομένα θα υπάρξει επιβάρυνση του εθνικού σκέλους του Πρ</w:t>
      </w:r>
      <w:r>
        <w:rPr>
          <w:rFonts w:eastAsia="Times New Roman"/>
          <w:szCs w:val="24"/>
        </w:rPr>
        <w:t>ογράμματος Δημοσίων Επενδύσεων με 160 εκατομμύρια.</w:t>
      </w:r>
    </w:p>
    <w:p w14:paraId="0699721C" w14:textId="77777777" w:rsidR="00A71BAC" w:rsidRDefault="00367035">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Υπουργός Οικονομίας, Ανάπτυξης και Τουρισμού κ.  Γεώργιος Σταθάκης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w:t>
      </w:r>
      <w:r>
        <w:rPr>
          <w:rFonts w:eastAsia="Times New Roman" w:cs="Times New Roman"/>
          <w:szCs w:val="24"/>
        </w:rPr>
        <w:t>ης Στενογραφίας και Πρακτικών της Βουλής)</w:t>
      </w:r>
    </w:p>
    <w:p w14:paraId="0699721D" w14:textId="77777777" w:rsidR="00A71BAC" w:rsidRDefault="0036703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η κ. Ασημακοπούλου.</w:t>
      </w:r>
    </w:p>
    <w:p w14:paraId="0699721E" w14:textId="77777777" w:rsidR="00A71BAC" w:rsidRDefault="00367035">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Ήσασταν συγκεκριμένος, κύριε Υπουργέ, και ευχαριστώ. Και σε ένα εύλογο χρονικό διάστημα θα δούμε τι ακριβώς θα γίνει με </w:t>
      </w:r>
      <w:r>
        <w:rPr>
          <w:rFonts w:eastAsia="Times New Roman"/>
          <w:szCs w:val="24"/>
        </w:rPr>
        <w:t>την ολοκλήρωση των έργων και κατά πόσον αυτά που είπατε συνάδουν με την πραγματικότητα.</w:t>
      </w:r>
    </w:p>
    <w:p w14:paraId="0699721F" w14:textId="77777777" w:rsidR="00A71BAC" w:rsidRDefault="00367035">
      <w:pPr>
        <w:spacing w:line="600" w:lineRule="auto"/>
        <w:ind w:firstLine="720"/>
        <w:jc w:val="both"/>
        <w:rPr>
          <w:rFonts w:eastAsia="Times New Roman"/>
          <w:szCs w:val="24"/>
        </w:rPr>
      </w:pPr>
      <w:r>
        <w:rPr>
          <w:rFonts w:eastAsia="Times New Roman"/>
          <w:szCs w:val="24"/>
        </w:rPr>
        <w:t>Και με βλέπετε λίγο διστακτική. Πρέπει να το ομολογήσω. Είπα ότι χρειάζεται η αλήθεια, όλη η αλήθεια και μόνον η αλήθεια. Θα καταθέσω και εγώ έναν πίνακα και θα δείτε -</w:t>
      </w:r>
      <w:r>
        <w:rPr>
          <w:rFonts w:eastAsia="Times New Roman"/>
          <w:szCs w:val="24"/>
        </w:rPr>
        <w:t xml:space="preserve">ενδεχομένως να είναι διαδικαστικό το πρόβλημα, να πρέπει να φτιάξετε τον πίνακα στο ίντερνετ- ότι είναι τελείως διαφορετικός ως </w:t>
      </w:r>
      <w:r>
        <w:rPr>
          <w:rFonts w:eastAsia="Times New Roman"/>
          <w:szCs w:val="24"/>
        </w:rPr>
        <w:lastRenderedPageBreak/>
        <w:t>προς τα ποσοστά απορρόφησης και βγαίνει ένα πολύ μεγαλύτερο ποσό. Οπότε αυτή είναι και η ανησυχία μας και ο λόγος που αυτή η ερώ</w:t>
      </w:r>
      <w:r>
        <w:rPr>
          <w:rFonts w:eastAsia="Times New Roman"/>
          <w:szCs w:val="24"/>
        </w:rPr>
        <w:t>τηση είναι επίκαιρη.</w:t>
      </w:r>
    </w:p>
    <w:p w14:paraId="06997220" w14:textId="77777777" w:rsidR="00A71BAC" w:rsidRDefault="00367035">
      <w:pPr>
        <w:spacing w:line="600" w:lineRule="auto"/>
        <w:ind w:firstLine="720"/>
        <w:jc w:val="both"/>
        <w:rPr>
          <w:rFonts w:eastAsia="Times New Roman"/>
          <w:szCs w:val="24"/>
        </w:rPr>
      </w:pPr>
      <w:r>
        <w:rPr>
          <w:rFonts w:eastAsia="Times New Roman"/>
          <w:szCs w:val="24"/>
        </w:rPr>
        <w:t>Θέλω, όμως, αφού έχω τον χρόνο της δευτερολογίας μου, να πω ότι στα ποσοστά απορρόφησης έχετε γενικώς μία ευρηματικότητα. Είπατε και εσείς –το ακούω και από τον κ. Τσίπρα και απ’ όλα τα στελέχη σας- ότι είμαστε οι πρώτοι στην Ευρώπη στ</w:t>
      </w:r>
      <w:r>
        <w:rPr>
          <w:rFonts w:eastAsia="Times New Roman"/>
          <w:szCs w:val="24"/>
        </w:rPr>
        <w:t>ην απορρόφηση του ΕΣΠΑ, έχουμε απορροφήσει κατά 100% το ΕΣΠΑ. Εδώ είναι που λέμε:  «Η αλήθεια, όλη η αλήθεια και μόνον η αλήθεια</w:t>
      </w:r>
      <w:r>
        <w:rPr>
          <w:rFonts w:eastAsia="Times New Roman"/>
          <w:szCs w:val="24"/>
        </w:rPr>
        <w:t>.</w:t>
      </w:r>
      <w:r>
        <w:rPr>
          <w:rFonts w:eastAsia="Times New Roman"/>
          <w:szCs w:val="24"/>
        </w:rPr>
        <w:t>». Και τώρα εσείς ξέρετε γιατί</w:t>
      </w:r>
      <w:r>
        <w:rPr>
          <w:rFonts w:eastAsia="Times New Roman"/>
          <w:szCs w:val="24"/>
        </w:rPr>
        <w:t>,</w:t>
      </w:r>
      <w:r>
        <w:rPr>
          <w:rFonts w:eastAsia="Times New Roman"/>
          <w:szCs w:val="24"/>
        </w:rPr>
        <w:t xml:space="preserve"> όταν εγώ το ακούω αυτό</w:t>
      </w:r>
      <w:r>
        <w:rPr>
          <w:rFonts w:eastAsia="Times New Roman"/>
          <w:szCs w:val="24"/>
        </w:rPr>
        <w:t>,</w:t>
      </w:r>
      <w:r>
        <w:rPr>
          <w:rFonts w:eastAsia="Times New Roman"/>
          <w:szCs w:val="24"/>
        </w:rPr>
        <w:t xml:space="preserve"> εξοργίζομαι.</w:t>
      </w:r>
    </w:p>
    <w:p w14:paraId="06997221" w14:textId="77777777" w:rsidR="00A71BAC" w:rsidRDefault="00367035">
      <w:pPr>
        <w:spacing w:line="600" w:lineRule="auto"/>
        <w:ind w:firstLine="720"/>
        <w:jc w:val="both"/>
        <w:rPr>
          <w:rFonts w:eastAsia="Times New Roman"/>
          <w:szCs w:val="24"/>
        </w:rPr>
      </w:pPr>
      <w:r>
        <w:rPr>
          <w:rFonts w:eastAsia="Times New Roman"/>
          <w:szCs w:val="24"/>
        </w:rPr>
        <w:t>Διότι η πραγματικότητα, κύριε Υπουργέ, είναι ότι το 2015 χ</w:t>
      </w:r>
      <w:r>
        <w:rPr>
          <w:rFonts w:eastAsia="Times New Roman"/>
          <w:szCs w:val="24"/>
        </w:rPr>
        <w:t>άθηκαν 6,8 εκατομμύρια ευρώ</w:t>
      </w:r>
      <w:r>
        <w:rPr>
          <w:rFonts w:eastAsia="Times New Roman"/>
          <w:szCs w:val="24"/>
        </w:rPr>
        <w:t>,</w:t>
      </w:r>
      <w:r>
        <w:rPr>
          <w:rFonts w:eastAsia="Times New Roman"/>
          <w:szCs w:val="24"/>
        </w:rPr>
        <w:t xml:space="preserve"> που θα μπορούσαν να είχαν </w:t>
      </w:r>
      <w:proofErr w:type="spellStart"/>
      <w:r>
        <w:rPr>
          <w:rFonts w:eastAsia="Times New Roman"/>
          <w:szCs w:val="24"/>
        </w:rPr>
        <w:t>απορροφηθεί</w:t>
      </w:r>
      <w:proofErr w:type="spellEnd"/>
      <w:r>
        <w:rPr>
          <w:rFonts w:eastAsia="Times New Roman"/>
          <w:szCs w:val="24"/>
        </w:rPr>
        <w:t xml:space="preserve"> από το ΕΣΠΑ. Και επειδή μου αρέσει και εμένα να είμαι απολύτως συγκεκριμένη, εξηγώ το νούμερο. Ήταν διαθέσιμα 12 δισεκατομμύρια ευρώ στην ελληνική οικονομία έως το τέλος του 2015. Τα 4,2 δι</w:t>
      </w:r>
      <w:r>
        <w:rPr>
          <w:rFonts w:eastAsia="Times New Roman"/>
          <w:szCs w:val="24"/>
        </w:rPr>
        <w:t xml:space="preserve">σεκατομμύρια ήταν από το ΕΣΠΑ 2007-2013, τα 4,9 δισεκατομμύρια ήταν </w:t>
      </w:r>
      <w:r>
        <w:rPr>
          <w:rFonts w:eastAsia="Times New Roman"/>
          <w:szCs w:val="24"/>
        </w:rPr>
        <w:lastRenderedPageBreak/>
        <w:t xml:space="preserve">από </w:t>
      </w:r>
      <w:proofErr w:type="spellStart"/>
      <w:r>
        <w:rPr>
          <w:rFonts w:eastAsia="Times New Roman"/>
          <w:szCs w:val="24"/>
        </w:rPr>
        <w:t>εμπροσθοβαρείς</w:t>
      </w:r>
      <w:proofErr w:type="spellEnd"/>
      <w:r>
        <w:rPr>
          <w:rFonts w:eastAsia="Times New Roman"/>
          <w:szCs w:val="24"/>
        </w:rPr>
        <w:t xml:space="preserve"> δράσεις του νέου ΕΣΠΑ και 2,9 δισεκατομμύρια από έργα </w:t>
      </w:r>
      <w:r>
        <w:rPr>
          <w:rFonts w:eastAsia="Times New Roman"/>
          <w:szCs w:val="24"/>
          <w:lang w:val="en-US"/>
        </w:rPr>
        <w:t>phasing</w:t>
      </w:r>
      <w:r>
        <w:rPr>
          <w:rFonts w:eastAsia="Times New Roman"/>
          <w:szCs w:val="24"/>
        </w:rPr>
        <w:t xml:space="preserve">. Τι έγινε, λοιπόν; Ήρθατε εσείς και πήρατε όλα τα ταμειακά διαθέσιμα. </w:t>
      </w:r>
    </w:p>
    <w:p w14:paraId="06997222" w14:textId="77777777" w:rsidR="00A71BAC" w:rsidRDefault="00367035">
      <w:pPr>
        <w:spacing w:line="600" w:lineRule="auto"/>
        <w:ind w:firstLine="720"/>
        <w:jc w:val="both"/>
        <w:rPr>
          <w:rFonts w:eastAsia="Times New Roman"/>
          <w:szCs w:val="24"/>
        </w:rPr>
      </w:pPr>
      <w:r>
        <w:rPr>
          <w:rFonts w:eastAsia="Times New Roman"/>
          <w:szCs w:val="24"/>
        </w:rPr>
        <w:t>Υπήρχε κίνδυνος για την απορρόφηση τ</w:t>
      </w:r>
      <w:r>
        <w:rPr>
          <w:rFonts w:eastAsia="Times New Roman"/>
          <w:szCs w:val="24"/>
        </w:rPr>
        <w:t>ου ΕΣΠΑ. Διότι υπενθυμίζω ότι στο τέλος του 2014, επί δικής μας κυβερνήσεως</w:t>
      </w:r>
      <w:r>
        <w:rPr>
          <w:rFonts w:eastAsia="Times New Roman"/>
          <w:szCs w:val="24"/>
        </w:rPr>
        <w:t>,</w:t>
      </w:r>
      <w:r>
        <w:rPr>
          <w:rFonts w:eastAsia="Times New Roman"/>
          <w:szCs w:val="24"/>
        </w:rPr>
        <w:t xml:space="preserve"> δηλαδή, ο ρυθμός απορρόφησης ήταν στο 85% και πήγαινε 5% το εξάμηνο. Άρα δεν υπήρχε θέμα να φτάσουμε στο ποσοστό απορρόφησης.</w:t>
      </w:r>
    </w:p>
    <w:p w14:paraId="0699722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Τι έγινε, λοιπόν, όταν «σκουπίσατε» εσείς τα ταμειακά</w:t>
      </w:r>
      <w:r>
        <w:rPr>
          <w:rFonts w:eastAsia="Times New Roman" w:cs="Times New Roman"/>
          <w:szCs w:val="24"/>
        </w:rPr>
        <w:t xml:space="preserve"> διαθέσιμα; Χρειάστηκε σαν έκτακτο μέτρο η Ευρωπαϊκή Επιτροπή να μας δώσει την πρόωρη εκταμίευση 5% του ποσοστού. Δηλαδή, μας έδωσε 5,2 δισεκατομμύρια το τελευταίο τρίμηνο. Έτσι έγινε και έχουμε το 100% απορρόφησης</w:t>
      </w:r>
      <w:r>
        <w:rPr>
          <w:rFonts w:eastAsia="Times New Roman" w:cs="Times New Roman"/>
          <w:szCs w:val="24"/>
        </w:rPr>
        <w:t>,</w:t>
      </w:r>
      <w:r>
        <w:rPr>
          <w:rFonts w:eastAsia="Times New Roman" w:cs="Times New Roman"/>
          <w:szCs w:val="24"/>
        </w:rPr>
        <w:t xml:space="preserve"> που δεν το έχουν οι άλλες χώρες, οι οποί</w:t>
      </w:r>
      <w:r>
        <w:rPr>
          <w:rFonts w:eastAsia="Times New Roman" w:cs="Times New Roman"/>
          <w:szCs w:val="24"/>
        </w:rPr>
        <w:t>ες δεν χρηματοδοτούνται με 100% του προϋπολογισμού στο ΕΣΠΑ. Το αποτέλεσμα, λοιπόν, είναι το νούμερο 6,8 να βγαίνει όπως σας είπα, δηλαδή 12 δισεκατομμύρια μείον 5,2 δισεκατομμύρια.</w:t>
      </w:r>
    </w:p>
    <w:p w14:paraId="0699722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καλό είναι να κοιτάμε και το μέλλον, γιατί αυτό που μόλις σας είπα </w:t>
      </w:r>
      <w:r>
        <w:rPr>
          <w:rFonts w:eastAsia="Times New Roman" w:cs="Times New Roman"/>
          <w:szCs w:val="24"/>
        </w:rPr>
        <w:t>είναι ένα ψέμα</w:t>
      </w:r>
      <w:r>
        <w:rPr>
          <w:rFonts w:eastAsia="Times New Roman" w:cs="Times New Roman"/>
          <w:szCs w:val="24"/>
        </w:rPr>
        <w:t>,</w:t>
      </w:r>
      <w:r>
        <w:rPr>
          <w:rFonts w:eastAsia="Times New Roman" w:cs="Times New Roman"/>
          <w:szCs w:val="24"/>
        </w:rPr>
        <w:t xml:space="preserve"> το οποίο λέτε διαχρονικά για το ποσοστό απορρόφησης, επειδή δεν είναι ολοκληρωμένο και δεν είναι σωστό, θέλω να μου αποσαφηνίσετε και κάτι άλλο. Έχουμε ακούσει από εσάς, από τον κ. </w:t>
      </w:r>
      <w:proofErr w:type="spellStart"/>
      <w:r>
        <w:rPr>
          <w:rFonts w:eastAsia="Times New Roman" w:cs="Times New Roman"/>
          <w:szCs w:val="24"/>
        </w:rPr>
        <w:t>Χαρίτση</w:t>
      </w:r>
      <w:proofErr w:type="spellEnd"/>
      <w:r>
        <w:rPr>
          <w:rFonts w:eastAsia="Times New Roman" w:cs="Times New Roman"/>
          <w:szCs w:val="24"/>
        </w:rPr>
        <w:t>, εδώ και καιρό ότι θα πέσουν φέτος από το ΕΣΠΑ 8 δι</w:t>
      </w:r>
      <w:r>
        <w:rPr>
          <w:rFonts w:eastAsia="Times New Roman" w:cs="Times New Roman"/>
          <w:szCs w:val="24"/>
        </w:rPr>
        <w:t>σεκατομμύρια στην ελληνική οικονομία. Ο Πρωθυπουργός προχθές που τον άκουσα στον ΣΕΤΕ είπε 9 με 12 δισεκατομμύρια. Μας είπε ότι τα 6,2 δισεκατομμύρια είναι από το ΕΣΠΑ. Και αυτά όλα μέσα στο δεύτερο εξάμηνο του 2016. Ο κ. Δραγασάκης μάς είπε για 9 δισεκατο</w:t>
      </w:r>
      <w:r>
        <w:rPr>
          <w:rFonts w:eastAsia="Times New Roman" w:cs="Times New Roman"/>
          <w:szCs w:val="24"/>
        </w:rPr>
        <w:t>μμύρια.</w:t>
      </w:r>
    </w:p>
    <w:p w14:paraId="0699722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Δεν τα βλέπω τα δισεκατομμύρια, κύριε Υπουργέ, πρέπει να σας ομολογήσω. Εγώ αυτό που βλέπω είναι μία προκήρυξη με τέσσερις δράσεις</w:t>
      </w:r>
      <w:r>
        <w:rPr>
          <w:rFonts w:eastAsia="Times New Roman" w:cs="Times New Roman"/>
          <w:szCs w:val="24"/>
        </w:rPr>
        <w:t>,</w:t>
      </w:r>
      <w:r>
        <w:rPr>
          <w:rFonts w:eastAsia="Times New Roman" w:cs="Times New Roman"/>
          <w:szCs w:val="24"/>
        </w:rPr>
        <w:t xml:space="preserve"> που είναι από το ΕΠΑ</w:t>
      </w:r>
      <w:r>
        <w:rPr>
          <w:rFonts w:eastAsia="Times New Roman" w:cs="Times New Roman"/>
          <w:szCs w:val="24"/>
        </w:rPr>
        <w:t>Ν</w:t>
      </w:r>
      <w:r>
        <w:rPr>
          <w:rFonts w:eastAsia="Times New Roman" w:cs="Times New Roman"/>
          <w:szCs w:val="24"/>
        </w:rPr>
        <w:t>ΕΚ</w:t>
      </w:r>
      <w:r>
        <w:rPr>
          <w:rFonts w:eastAsia="Times New Roman" w:cs="Times New Roman"/>
          <w:szCs w:val="24"/>
        </w:rPr>
        <w:t>,</w:t>
      </w:r>
      <w:r>
        <w:rPr>
          <w:rFonts w:eastAsia="Times New Roman" w:cs="Times New Roman"/>
          <w:szCs w:val="24"/>
        </w:rPr>
        <w:t xml:space="preserve"> 370 εκατομμυρίων ευρώ, η οποία ακόμη τρέχει</w:t>
      </w:r>
      <w:r>
        <w:rPr>
          <w:rFonts w:eastAsia="Times New Roman" w:cs="Times New Roman"/>
          <w:szCs w:val="24"/>
        </w:rPr>
        <w:t xml:space="preserve"> και δεν βλέπω καν να εκταμιεύονται προκαταβολές. Ακούω την κ. </w:t>
      </w:r>
      <w:proofErr w:type="spellStart"/>
      <w:r>
        <w:rPr>
          <w:rFonts w:eastAsia="Times New Roman" w:cs="Times New Roman"/>
          <w:szCs w:val="24"/>
        </w:rPr>
        <w:t>Τζάκρη</w:t>
      </w:r>
      <w:proofErr w:type="spellEnd"/>
      <w:r>
        <w:rPr>
          <w:rFonts w:eastAsia="Times New Roman" w:cs="Times New Roman"/>
          <w:szCs w:val="24"/>
        </w:rPr>
        <w:t xml:space="preserve">, η οποία κάτι έχει εξαγγείλει γι’ αργότερα, που είναι 170 εκατομμύρια ευρώ. Κάτι είπατε εσείς σε μία συνέντευξη </w:t>
      </w:r>
      <w:r>
        <w:rPr>
          <w:rFonts w:eastAsia="Times New Roman" w:cs="Times New Roman"/>
          <w:szCs w:val="24"/>
        </w:rPr>
        <w:t>Τ</w:t>
      </w:r>
      <w:r>
        <w:rPr>
          <w:rFonts w:eastAsia="Times New Roman" w:cs="Times New Roman"/>
          <w:szCs w:val="24"/>
        </w:rPr>
        <w:t xml:space="preserve">ύπου για </w:t>
      </w:r>
      <w:r>
        <w:rPr>
          <w:rFonts w:eastAsia="Times New Roman" w:cs="Times New Roman"/>
          <w:szCs w:val="24"/>
        </w:rPr>
        <w:lastRenderedPageBreak/>
        <w:t>κάποια έργα υποδομών, τα οποία απ’ ό,τι κοίταξα στους πίνακες -γ</w:t>
      </w:r>
      <w:r>
        <w:rPr>
          <w:rFonts w:eastAsia="Times New Roman" w:cs="Times New Roman"/>
          <w:szCs w:val="24"/>
        </w:rPr>
        <w:t xml:space="preserve">ια να μη νομίζετε ότι δεν παρακολουθούμε- είναι μεταφερόμενα έργα και έργα </w:t>
      </w:r>
      <w:r>
        <w:rPr>
          <w:rFonts w:eastAsia="Times New Roman" w:cs="Times New Roman"/>
          <w:szCs w:val="24"/>
          <w:lang w:val="en-US"/>
        </w:rPr>
        <w:t>phasing</w:t>
      </w:r>
      <w:r>
        <w:rPr>
          <w:rFonts w:eastAsia="Times New Roman" w:cs="Times New Roman"/>
          <w:szCs w:val="24"/>
        </w:rPr>
        <w:t>. Δηλαδή, δεν είναι κάτι καινούργιο, αλλά δεν το εξαγγείλατε</w:t>
      </w:r>
      <w:r>
        <w:rPr>
          <w:rFonts w:eastAsia="Times New Roman" w:cs="Times New Roman"/>
          <w:szCs w:val="24"/>
        </w:rPr>
        <w:t>,</w:t>
      </w:r>
      <w:r>
        <w:rPr>
          <w:rFonts w:eastAsia="Times New Roman" w:cs="Times New Roman"/>
          <w:szCs w:val="24"/>
        </w:rPr>
        <w:t xml:space="preserve"> λόγω της διαπραγμάτευσης. Εγώ δυσκολεύομαι να βρω πώς θα πέσουν στην πραγματική οικονομία από το ΕΣΠΑ 8 ή 9 ή 12</w:t>
      </w:r>
      <w:r>
        <w:rPr>
          <w:rFonts w:eastAsia="Times New Roman" w:cs="Times New Roman"/>
          <w:szCs w:val="24"/>
        </w:rPr>
        <w:t xml:space="preserve"> δισεκατομμύρια μέσα στους επόμενους έξι μήνες. Οπότε, για να μη βρισκόμαστε εδώ, μήπως να μας πείτε κάτι γι’ αυτό;</w:t>
      </w:r>
    </w:p>
    <w:p w14:paraId="0699722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0699722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Ασημακοπούλου, έχετε και</w:t>
      </w:r>
      <w:r>
        <w:rPr>
          <w:rFonts w:eastAsia="Times New Roman" w:cs="Times New Roman"/>
          <w:szCs w:val="24"/>
        </w:rPr>
        <w:t xml:space="preserve"> ως Κοινοβουλευτική Ομάδα επίκαιρη επερώτηση.</w:t>
      </w:r>
    </w:p>
    <w:p w14:paraId="0699722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Δεν θέλατε να τοποθετηθείτε συγκεκριμένα για τον κόφτη πριν. Μήπως, όμως, θέλετε να πείτε μία κουβέντα για τα μεγάλα οδικά έργα, για τα οποία υπάρχουν αυτά τα </w:t>
      </w:r>
      <w:r>
        <w:rPr>
          <w:rFonts w:eastAsia="Times New Roman" w:cs="Times New Roman"/>
          <w:szCs w:val="24"/>
        </w:rPr>
        <w:lastRenderedPageBreak/>
        <w:t xml:space="preserve">δημοσιεύματα, ότι δηλαδή </w:t>
      </w:r>
      <w:r>
        <w:rPr>
          <w:rFonts w:eastAsia="Times New Roman" w:cs="Times New Roman"/>
          <w:szCs w:val="24"/>
        </w:rPr>
        <w:t>αυτή τη στιγμή κινδυνεύουν να πέσουν έξω και να ζητούν από τη χώρα μας 4 δισεκατομμύρια ευρώ; Γιατί και αυτό είναι ένα θέμα ΕΣΠΑ.</w:t>
      </w:r>
    </w:p>
    <w:p w14:paraId="0699722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99722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0699722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w:t>
      </w:r>
      <w:r>
        <w:rPr>
          <w:rFonts w:eastAsia="Times New Roman" w:cs="Times New Roman"/>
          <w:b/>
          <w:szCs w:val="24"/>
        </w:rPr>
        <w:t xml:space="preserve">ξης και Τουρισμού): </w:t>
      </w:r>
      <w:r>
        <w:rPr>
          <w:rFonts w:eastAsia="Times New Roman" w:cs="Times New Roman"/>
          <w:szCs w:val="24"/>
        </w:rPr>
        <w:t xml:space="preserve">Κυρία Ασημακοπούλου, κανείς δεν μπορεί να αμφισβητήσει το γεγονός ότι το 2015, μια δύσκολη οικονομική χρονιά και ενώ οι φωνές έλεγαν ότι δεν θα </w:t>
      </w:r>
      <w:proofErr w:type="spellStart"/>
      <w:r>
        <w:rPr>
          <w:rFonts w:eastAsia="Times New Roman" w:cs="Times New Roman"/>
          <w:szCs w:val="24"/>
        </w:rPr>
        <w:t>απορροφηθούν</w:t>
      </w:r>
      <w:proofErr w:type="spellEnd"/>
      <w:r>
        <w:rPr>
          <w:rFonts w:eastAsia="Times New Roman" w:cs="Times New Roman"/>
          <w:szCs w:val="24"/>
        </w:rPr>
        <w:t xml:space="preserve"> τα χρήματα για να κλείσει το παλιό ΕΣΠΑ, η Κυβέρνηση είχε μία μεγάλη επιτυχία. </w:t>
      </w:r>
      <w:r>
        <w:rPr>
          <w:rFonts w:eastAsia="Times New Roman" w:cs="Times New Roman"/>
          <w:szCs w:val="24"/>
        </w:rPr>
        <w:t xml:space="preserve">Απορρόφησε τους πόρους, έφτασε στο 100% και με τον τρόπο που είπατε, αλλά αυτό ήταν αίτημα της </w:t>
      </w:r>
      <w:r>
        <w:rPr>
          <w:rFonts w:eastAsia="Times New Roman" w:cs="Times New Roman"/>
          <w:szCs w:val="24"/>
        </w:rPr>
        <w:t>ε</w:t>
      </w:r>
      <w:r>
        <w:rPr>
          <w:rFonts w:eastAsia="Times New Roman" w:cs="Times New Roman"/>
          <w:szCs w:val="24"/>
        </w:rPr>
        <w:t xml:space="preserve">λληνικής Κυβέρνησης τον Ιούλιο του 2015, όπως αίτημα της </w:t>
      </w:r>
      <w:r>
        <w:rPr>
          <w:rFonts w:eastAsia="Times New Roman" w:cs="Times New Roman"/>
          <w:szCs w:val="24"/>
        </w:rPr>
        <w:t>ε</w:t>
      </w:r>
      <w:r>
        <w:rPr>
          <w:rFonts w:eastAsia="Times New Roman" w:cs="Times New Roman"/>
          <w:szCs w:val="24"/>
        </w:rPr>
        <w:t>λληνικής Κυβέρνησης σε συμφωνία –και ικανοποιήθηκε- ήταν η αύξηση των προκαταβολών για το επόμενο ΕΣΠΑ</w:t>
      </w:r>
      <w:r>
        <w:rPr>
          <w:rFonts w:eastAsia="Times New Roman" w:cs="Times New Roman"/>
          <w:szCs w:val="24"/>
        </w:rPr>
        <w:t xml:space="preserve"> από το 7% στο 14%. </w:t>
      </w:r>
    </w:p>
    <w:p w14:paraId="0699722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Άρα πετύχαμε δύο κατ’ εξαίρεση θετικά μέτρα, αλλά η επιτυχία παραμένει και δεν τίθεται θέμα εν αμφιβόλω, διότι δημοσιοποιήθηκαν από την Κομισιόν τα στοιχεία απορροφητικότητας του προηγούμενου ΕΣΠΑ. Δεν είναι δικά μας στοιχεία, δεν είνα</w:t>
      </w:r>
      <w:r>
        <w:rPr>
          <w:rFonts w:eastAsia="Times New Roman" w:cs="Times New Roman"/>
          <w:szCs w:val="24"/>
        </w:rPr>
        <w:t xml:space="preserve">ι θέμα οποιασδήποτε λογιστικής, είναι απλά δεδομένα. </w:t>
      </w:r>
    </w:p>
    <w:p w14:paraId="0699722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Υπενθυμίζω ότι σε όλη τη διάρκεια του 2015 η απορρόφηση το δεύτερο εξάμηνο και κυρίως το τελευταίο τρίμηνο του χρόνου πόρων</w:t>
      </w:r>
      <w:r>
        <w:rPr>
          <w:rFonts w:eastAsia="Times New Roman" w:cs="Times New Roman"/>
          <w:szCs w:val="24"/>
        </w:rPr>
        <w:t>,</w:t>
      </w:r>
      <w:r>
        <w:rPr>
          <w:rFonts w:eastAsia="Times New Roman" w:cs="Times New Roman"/>
          <w:szCs w:val="24"/>
        </w:rPr>
        <w:t xml:space="preserve"> που έφτασαν τα 5,6 δισεκατομμύρια</w:t>
      </w:r>
      <w:r>
        <w:rPr>
          <w:rFonts w:eastAsia="Times New Roman" w:cs="Times New Roman"/>
          <w:szCs w:val="24"/>
        </w:rPr>
        <w:t>,</w:t>
      </w:r>
      <w:r>
        <w:rPr>
          <w:rFonts w:eastAsia="Times New Roman" w:cs="Times New Roman"/>
          <w:szCs w:val="24"/>
        </w:rPr>
        <w:t xml:space="preserve"> όντως ήταν ένα πολύ μεγάλο επίτευγμα. Κανε</w:t>
      </w:r>
      <w:r>
        <w:rPr>
          <w:rFonts w:eastAsia="Times New Roman" w:cs="Times New Roman"/>
          <w:szCs w:val="24"/>
        </w:rPr>
        <w:t>ίς δεν πίστευε ότι θα γινόταν αυτό χωρίς παράταση του παλιού ΕΣΠΑ. Το πετύχαμε. Δεν ζητήσαμε παράταση, θεωρώντας ότι μπορεί να ολοκληρωθεί αυτή η διαδικασία. Επαναλαμβάνω ότι τα αποτελέσματα είναι απόλυτα δεδομένα, μιας και η Κομισιόν δημοσιοποίησε την απο</w:t>
      </w:r>
      <w:r>
        <w:rPr>
          <w:rFonts w:eastAsia="Times New Roman" w:cs="Times New Roman"/>
          <w:szCs w:val="24"/>
        </w:rPr>
        <w:t>ρροφητικότητα και την ολοκλήρωση που είχε στο προηγούμενο ΕΣΠΑ.</w:t>
      </w:r>
    </w:p>
    <w:p w14:paraId="0699722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Τώρα, για την κατάσταση στο νέο ΕΣΠΑ. Όπως ξέρετε, φέτος το 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w:t>
      </w:r>
      <w:r>
        <w:rPr>
          <w:rFonts w:eastAsia="Times New Roman" w:cs="Times New Roman"/>
          <w:szCs w:val="24"/>
        </w:rPr>
        <w:t xml:space="preserve">, από κοινού με τους πόρους του ΕΣΠΑ, είναι αυξημένο σε σχέση με πέρυσι. Ανατρέψαμε την παλιά, </w:t>
      </w:r>
      <w:r>
        <w:rPr>
          <w:rFonts w:eastAsia="Times New Roman" w:cs="Times New Roman"/>
          <w:szCs w:val="24"/>
        </w:rPr>
        <w:lastRenderedPageBreak/>
        <w:t>την προη</w:t>
      </w:r>
      <w:r>
        <w:rPr>
          <w:rFonts w:eastAsia="Times New Roman" w:cs="Times New Roman"/>
          <w:szCs w:val="24"/>
        </w:rPr>
        <w:t>γούμενη κατάσταση, στην οποία κάθε χρόνο το 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w:t>
      </w:r>
      <w:r>
        <w:rPr>
          <w:rFonts w:eastAsia="Times New Roman" w:cs="Times New Roman"/>
          <w:szCs w:val="24"/>
        </w:rPr>
        <w:t xml:space="preserve"> ήταν ένας προνομιακός χώρος περικοπών. </w:t>
      </w:r>
    </w:p>
    <w:p w14:paraId="0699722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Εμείς, λοιπόν, έχουμε αυξήσει το 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w:t>
      </w:r>
      <w:r>
        <w:rPr>
          <w:rFonts w:eastAsia="Times New Roman" w:cs="Times New Roman"/>
          <w:szCs w:val="24"/>
        </w:rPr>
        <w:t xml:space="preserve"> μαζί με τους πόρους του ΕΣΠΑ και έχουν εγγραφεί περίπου 6,7 δισεκατομμύρια για </w:t>
      </w:r>
      <w:r>
        <w:rPr>
          <w:rFonts w:eastAsia="Times New Roman" w:cs="Times New Roman"/>
          <w:szCs w:val="24"/>
        </w:rPr>
        <w:t>τη φετινή χρονιά. Πέρυσι υπενθυμίζω –το ξέχασα και ήθελα να το υπογραμμίσω- αυξήθηκε το 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w:t>
      </w:r>
      <w:r>
        <w:rPr>
          <w:rFonts w:eastAsia="Times New Roman" w:cs="Times New Roman"/>
          <w:szCs w:val="24"/>
        </w:rPr>
        <w:t xml:space="preserve"> στη διάρκεια του 2015 σε σχέση με τον προϋπολογισμό που υπήρχε κατά 250 εκατομμύρια, ακριβώς επειδή βελτιώθηκαν το 5% και άλλοι παράγοντες.</w:t>
      </w:r>
    </w:p>
    <w:p w14:paraId="0699723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Φέτος έχουμε δεδομένο το Πρόγραμμα Δημοσίων Επενδύσεων. Είναι σε αυτό το επίπεδο και υπάρχει και όλο το φάσμα των ε</w:t>
      </w:r>
      <w:r>
        <w:rPr>
          <w:rFonts w:eastAsia="Times New Roman" w:cs="Times New Roman"/>
          <w:szCs w:val="24"/>
        </w:rPr>
        <w:t>πιπρόσθετων πόρων</w:t>
      </w:r>
      <w:r>
        <w:rPr>
          <w:rFonts w:eastAsia="Times New Roman" w:cs="Times New Roman"/>
          <w:szCs w:val="24"/>
        </w:rPr>
        <w:t>,</w:t>
      </w:r>
      <w:r>
        <w:rPr>
          <w:rFonts w:eastAsia="Times New Roman" w:cs="Times New Roman"/>
          <w:szCs w:val="24"/>
        </w:rPr>
        <w:t xml:space="preserve"> που έρχονται από διάφορες πηγές, οι οποίες αυξάνουν αυτό το μέγεθος ακόμα περισσότερο. </w:t>
      </w:r>
    </w:p>
    <w:p w14:paraId="0699723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Συνεπώς οι χρηματοδοτήσεις και οι προβλέψεις για το σύνολο των  εργαλείων, αναπτυξιακών νόμων και άλλα χρηματοδοτικά εργαλεία</w:t>
      </w:r>
      <w:r>
        <w:rPr>
          <w:rFonts w:eastAsia="Times New Roman" w:cs="Times New Roman"/>
          <w:szCs w:val="24"/>
        </w:rPr>
        <w:t>,</w:t>
      </w:r>
      <w:r>
        <w:rPr>
          <w:rFonts w:eastAsia="Times New Roman" w:cs="Times New Roman"/>
          <w:szCs w:val="24"/>
        </w:rPr>
        <w:t xml:space="preserve"> που έχουν ξεκινήσει ή </w:t>
      </w:r>
      <w:r>
        <w:rPr>
          <w:rFonts w:eastAsia="Times New Roman" w:cs="Times New Roman"/>
          <w:szCs w:val="24"/>
        </w:rPr>
        <w:t>ξεκινούν τώρα, διαμορφώνουν μια εικόνα αποτύπωσης</w:t>
      </w:r>
      <w:r>
        <w:rPr>
          <w:rFonts w:eastAsia="Times New Roman" w:cs="Times New Roman"/>
          <w:szCs w:val="24"/>
        </w:rPr>
        <w:t>,</w:t>
      </w:r>
      <w:r>
        <w:rPr>
          <w:rFonts w:eastAsia="Times New Roman" w:cs="Times New Roman"/>
          <w:szCs w:val="24"/>
        </w:rPr>
        <w:t xml:space="preserve"> που φτάνει αυτά τα μεγέθη</w:t>
      </w:r>
      <w:r>
        <w:rPr>
          <w:rFonts w:eastAsia="Times New Roman" w:cs="Times New Roman"/>
          <w:szCs w:val="24"/>
        </w:rPr>
        <w:t>,</w:t>
      </w:r>
      <w:r>
        <w:rPr>
          <w:rFonts w:eastAsia="Times New Roman" w:cs="Times New Roman"/>
          <w:szCs w:val="24"/>
        </w:rPr>
        <w:t xml:space="preserve"> τα οποία υπονοήσατε για φέτος, τα 9 δισεκατομμύρια. </w:t>
      </w:r>
    </w:p>
    <w:p w14:paraId="0699723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Υπενθυμίζω ότι συνυπολογίζουμε τα χρήματα και τις ροές που έρχονται ή που γίνονται και από άλλους αναπτυξιακούς θεσμούς και τ</w:t>
      </w:r>
      <w:r>
        <w:rPr>
          <w:rFonts w:eastAsia="Times New Roman" w:cs="Times New Roman"/>
          <w:szCs w:val="24"/>
        </w:rPr>
        <w:t xml:space="preserve">ράπεζες, η Ευρωπαϊκή Τράπεζα Επενδύσεων, η </w:t>
      </w:r>
      <w:r>
        <w:rPr>
          <w:rFonts w:eastAsia="Times New Roman" w:cs="Times New Roman"/>
          <w:szCs w:val="24"/>
          <w:lang w:val="en-US"/>
        </w:rPr>
        <w:t>EBRD</w:t>
      </w:r>
      <w:r>
        <w:rPr>
          <w:rFonts w:eastAsia="Times New Roman" w:cs="Times New Roman"/>
          <w:szCs w:val="24"/>
        </w:rPr>
        <w:t xml:space="preserve"> και άλλοι αναπτυξιακοί θεσμοί</w:t>
      </w:r>
      <w:r>
        <w:rPr>
          <w:rFonts w:eastAsia="Times New Roman" w:cs="Times New Roman"/>
          <w:szCs w:val="24"/>
        </w:rPr>
        <w:t>,</w:t>
      </w:r>
      <w:r>
        <w:rPr>
          <w:rFonts w:eastAsia="Times New Roman" w:cs="Times New Roman"/>
          <w:szCs w:val="24"/>
        </w:rPr>
        <w:t xml:space="preserve"> που αυτή τη στιγμή έχουν δεσμεύσει προϋπολογισμούς με επενδυτικά χρήματα για την Ελλάδα. </w:t>
      </w:r>
    </w:p>
    <w:p w14:paraId="0699723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Είμαστε αισιόδοξοι, λοιπόν, ότι με μεγέθη της τάξεως των 9-10 δισεκατομμυρίων</w:t>
      </w:r>
      <w:r>
        <w:rPr>
          <w:rFonts w:eastAsia="Times New Roman" w:cs="Times New Roman"/>
          <w:szCs w:val="24"/>
        </w:rPr>
        <w:t>,</w:t>
      </w:r>
      <w:r>
        <w:rPr>
          <w:rFonts w:eastAsia="Times New Roman" w:cs="Times New Roman"/>
          <w:szCs w:val="24"/>
        </w:rPr>
        <w:t xml:space="preserve"> που έχου</w:t>
      </w:r>
      <w:r>
        <w:rPr>
          <w:rFonts w:eastAsia="Times New Roman" w:cs="Times New Roman"/>
          <w:szCs w:val="24"/>
        </w:rPr>
        <w:t xml:space="preserve">ν αυτή την πηγή χρηματοδότησης -δεν αναφερόμαστε στην ιδιωτική χρηματοδότηση των ιδιωτικών τραπεζών ή άλλων πηγών- θα έχουμε ένα καλό αποτύπωμα, ένα καλό αποτέλεσμα για τη χρήση επενδυτικών πόρων το 2016. </w:t>
      </w:r>
    </w:p>
    <w:p w14:paraId="0699723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Θα συζητηθεί τώρα</w:t>
      </w:r>
      <w:r>
        <w:rPr>
          <w:rFonts w:eastAsia="Times New Roman" w:cs="Times New Roman"/>
          <w:szCs w:val="24"/>
        </w:rPr>
        <w:t xml:space="preserve"> η πέμπτη με αριθμό 798/18-4-2016 επίκαιρη ερώτηση δεύτερου κύκλου του Βουλευτή Β</w:t>
      </w:r>
      <w:r>
        <w:rPr>
          <w:rFonts w:eastAsia="Times New Roman" w:cs="Times New Roman"/>
          <w:szCs w:val="24"/>
        </w:rPr>
        <w:t>΄</w:t>
      </w:r>
      <w:r>
        <w:rPr>
          <w:rFonts w:eastAsia="Times New Roman" w:cs="Times New Roman"/>
          <w:szCs w:val="24"/>
        </w:rPr>
        <w:t xml:space="preserve"> Αθηνών της Δημοκρατικής Συμπαράταξης ΠΑΣΟΚ-ΔΗΜΑΡ κ. Ανδρέα Λοβέρδου, προς τον Υπουργό Οικονομίας</w:t>
      </w:r>
      <w:r>
        <w:rPr>
          <w:rFonts w:eastAsia="Times New Roman" w:cs="Times New Roman"/>
          <w:szCs w:val="24"/>
        </w:rPr>
        <w:t>,</w:t>
      </w:r>
      <w:r>
        <w:rPr>
          <w:rFonts w:eastAsia="Times New Roman" w:cs="Times New Roman"/>
          <w:szCs w:val="24"/>
        </w:rPr>
        <w:t xml:space="preserve"> Ανάπτυξης και Τουρισμού, σχετικά με τα μη εξυπηρετούμενα δάνεια. </w:t>
      </w:r>
    </w:p>
    <w:p w14:paraId="0699723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Ο κ. Λοβέ</w:t>
      </w:r>
      <w:r>
        <w:rPr>
          <w:rFonts w:eastAsia="Times New Roman" w:cs="Times New Roman"/>
          <w:szCs w:val="24"/>
        </w:rPr>
        <w:t xml:space="preserve">ρδος έχει τον λόγο για δύο λεπτά. </w:t>
      </w:r>
    </w:p>
    <w:p w14:paraId="0699723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0699723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Ψηφίσαμε πριν από λίγους μήνες το</w:t>
      </w:r>
      <w:r>
        <w:rPr>
          <w:rFonts w:eastAsia="Times New Roman" w:cs="Times New Roman"/>
          <w:szCs w:val="24"/>
        </w:rPr>
        <w:t>ν</w:t>
      </w:r>
      <w:r>
        <w:rPr>
          <w:rFonts w:eastAsia="Times New Roman" w:cs="Times New Roman"/>
          <w:szCs w:val="24"/>
        </w:rPr>
        <w:t xml:space="preserve"> ν.4354/2015, όπου</w:t>
      </w:r>
      <w:r>
        <w:rPr>
          <w:rFonts w:eastAsia="Times New Roman" w:cs="Times New Roman"/>
          <w:szCs w:val="24"/>
        </w:rPr>
        <w:t>,</w:t>
      </w:r>
      <w:r>
        <w:rPr>
          <w:rFonts w:eastAsia="Times New Roman" w:cs="Times New Roman"/>
          <w:szCs w:val="24"/>
        </w:rPr>
        <w:t xml:space="preserve"> στο άρθρο 9 παράγραφος 3</w:t>
      </w:r>
      <w:r>
        <w:rPr>
          <w:rFonts w:eastAsia="Times New Roman" w:cs="Times New Roman"/>
          <w:szCs w:val="24"/>
        </w:rPr>
        <w:t>,</w:t>
      </w:r>
      <w:r>
        <w:rPr>
          <w:rFonts w:eastAsia="Times New Roman" w:cs="Times New Roman"/>
          <w:szCs w:val="24"/>
        </w:rPr>
        <w:t xml:space="preserve"> οριζόταν από τον κ. Σταθάκη ποια μη εξυπηρετούμενα δάνεια προστατεύονται και ποια δεν προστατεύο</w:t>
      </w:r>
      <w:r>
        <w:rPr>
          <w:rFonts w:eastAsia="Times New Roman" w:cs="Times New Roman"/>
          <w:szCs w:val="24"/>
        </w:rPr>
        <w:t>νται. Στα δάνεια που δεν προστατεύονται συγκαταλέγονταν τα μεγάλα δάνεια μεγάλων επιχειρήσεων</w:t>
      </w:r>
      <w:r>
        <w:rPr>
          <w:rFonts w:eastAsia="Times New Roman" w:cs="Times New Roman"/>
          <w:szCs w:val="24"/>
        </w:rPr>
        <w:t>,</w:t>
      </w:r>
      <w:r>
        <w:rPr>
          <w:rFonts w:eastAsia="Times New Roman" w:cs="Times New Roman"/>
          <w:szCs w:val="24"/>
        </w:rPr>
        <w:t xml:space="preserve"> μεγάλων επιχειρηματικών ομίλων και όσα ήταν συνδεδεμένα με κατοικία μεν, αλλά όχι την πρώτη –από δεύτερη και κάτω. Ως προς αυτά υπήρχε απελευθέρωση. </w:t>
      </w:r>
    </w:p>
    <w:p w14:paraId="0699723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w:t>
      </w:r>
      <w:r>
        <w:rPr>
          <w:rFonts w:eastAsia="Times New Roman" w:cs="Times New Roman"/>
          <w:szCs w:val="24"/>
        </w:rPr>
        <w:t xml:space="preserve">υπόλοιπα –δηλαδή καταναλωτικά, στεγαστικά πρώτης, επιχειρηματικά που είχαν δοθεί σε μικρομεσαίες επιχειρήσεις- υπήρχε μια δέσμευση μέχρι 15 Φεβρουαρίου του 2016, ώστε μέχρι τότε η Κυβέρνηση να έχει δώσει λύση. </w:t>
      </w:r>
    </w:p>
    <w:p w14:paraId="0699723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Έκτοτε ψηφίσαμε μια σειρά από αναβολές, η </w:t>
      </w:r>
      <w:r>
        <w:rPr>
          <w:rFonts w:eastAsia="Times New Roman" w:cs="Times New Roman"/>
          <w:szCs w:val="24"/>
        </w:rPr>
        <w:t>τελευταία την περασμένη Πέμπτη -κι εμείς την ψηφίσαμε, διότι ποτέ δεν μας δόθηκε η εξήγηση γιατί- και η τελευταία καταλαμβάνει το</w:t>
      </w:r>
      <w:r>
        <w:rPr>
          <w:rFonts w:eastAsia="Times New Roman" w:cs="Times New Roman"/>
          <w:szCs w:val="24"/>
        </w:rPr>
        <w:t>ν</w:t>
      </w:r>
      <w:r>
        <w:rPr>
          <w:rFonts w:eastAsia="Times New Roman" w:cs="Times New Roman"/>
          <w:szCs w:val="24"/>
        </w:rPr>
        <w:t xml:space="preserve"> χρόνο μέχρι 15 Ιουνίου. Άρα μέχρι 15 Ιουνίου –κι εμείς το στηρίξαμε αυτό- παράταση στην προστασία πάλι καταναλωτικών -και οι </w:t>
      </w:r>
      <w:r>
        <w:rPr>
          <w:rFonts w:eastAsia="Times New Roman" w:cs="Times New Roman"/>
          <w:szCs w:val="24"/>
        </w:rPr>
        <w:t xml:space="preserve">κάρτες μέσα εκεί-, στεγαστικών με εξασφάλιση πρώτης κατοικίας και δανείων σε μικρομεσαίες επιχειρήσεις. </w:t>
      </w:r>
    </w:p>
    <w:p w14:paraId="0699723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Υπάρχουν από τότε μια σειρά ερωτήσεων δικών μας και αγωνίες, δημοσιογράφων, αλλά πρωτίστως κομμάτων και πολιτικών</w:t>
      </w:r>
      <w:r>
        <w:rPr>
          <w:rFonts w:eastAsia="Times New Roman" w:cs="Times New Roman"/>
          <w:szCs w:val="24"/>
        </w:rPr>
        <w:t>,</w:t>
      </w:r>
      <w:r>
        <w:rPr>
          <w:rFonts w:eastAsia="Times New Roman" w:cs="Times New Roman"/>
          <w:szCs w:val="24"/>
        </w:rPr>
        <w:t xml:space="preserve"> που απευθύνονται στον κύριο Υπουργό </w:t>
      </w:r>
      <w:r>
        <w:rPr>
          <w:rFonts w:eastAsia="Times New Roman" w:cs="Times New Roman"/>
          <w:szCs w:val="24"/>
        </w:rPr>
        <w:t>για ενημέρωση πού βρίσκεται η διαπραγμάτευση και ποιο είναι το θέμα, πού πρέπει εμείς δηλαδή</w:t>
      </w:r>
      <w:r>
        <w:rPr>
          <w:rFonts w:eastAsia="Times New Roman" w:cs="Times New Roman"/>
          <w:szCs w:val="24"/>
        </w:rPr>
        <w:t>,</w:t>
      </w:r>
      <w:r>
        <w:rPr>
          <w:rFonts w:eastAsia="Times New Roman" w:cs="Times New Roman"/>
          <w:szCs w:val="24"/>
        </w:rPr>
        <w:t xml:space="preserve"> ως άλλα κόμματα</w:t>
      </w:r>
      <w:r>
        <w:rPr>
          <w:rFonts w:eastAsia="Times New Roman" w:cs="Times New Roman"/>
          <w:szCs w:val="24"/>
        </w:rPr>
        <w:t>,</w:t>
      </w:r>
      <w:r>
        <w:rPr>
          <w:rFonts w:eastAsia="Times New Roman" w:cs="Times New Roman"/>
          <w:szCs w:val="24"/>
        </w:rPr>
        <w:t xml:space="preserve"> να βάλουμε και πλάτη, πού πρέπει να είμαστε ήσυχοι ότι κάτι πάει καλά. </w:t>
      </w:r>
    </w:p>
    <w:p w14:paraId="0699723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Ήταν περιφρονητική η στάση του Υπουργού. Δεν μπορούσε, διότι προφανώς </w:t>
      </w:r>
      <w:r>
        <w:rPr>
          <w:rFonts w:eastAsia="Times New Roman" w:cs="Times New Roman"/>
          <w:szCs w:val="24"/>
        </w:rPr>
        <w:t xml:space="preserve">έχει τα </w:t>
      </w:r>
      <w:proofErr w:type="spellStart"/>
      <w:r>
        <w:rPr>
          <w:rFonts w:eastAsia="Times New Roman" w:cs="Times New Roman"/>
          <w:szCs w:val="24"/>
        </w:rPr>
        <w:t>τρεξίματ</w:t>
      </w:r>
      <w:r>
        <w:rPr>
          <w:rFonts w:eastAsia="Times New Roman" w:cs="Times New Roman"/>
          <w:szCs w:val="24"/>
        </w:rPr>
        <w:t>ά</w:t>
      </w:r>
      <w:proofErr w:type="spellEnd"/>
      <w:r>
        <w:rPr>
          <w:rFonts w:eastAsia="Times New Roman" w:cs="Times New Roman"/>
          <w:szCs w:val="24"/>
        </w:rPr>
        <w:t xml:space="preserve"> του εντός και εκτός Ελλάδος, αλλά έχει μια σειρά Υφυπουργών. Διαμαρτυρόμασταν γι’ αυτό. Γιατί δεν έστελνε έναν Υφυπουργό, μέλος της Κυβέρνησης -όχι του Υπουργικού Συμβουλίου-, μέλος της συλλογικής ηγεσίας ενός Υπουργείου; </w:t>
      </w:r>
    </w:p>
    <w:p w14:paraId="0699723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Πρέπει να ξέρει</w:t>
      </w:r>
      <w:r>
        <w:rPr>
          <w:rFonts w:eastAsia="Times New Roman" w:cs="Times New Roman"/>
          <w:szCs w:val="24"/>
        </w:rPr>
        <w:t xml:space="preserve"> ότι στις μέρες μας, όταν δεν μπορούσαμε ως Υπουργοί, οι Υφυπουργοί έπαιρναν τον φάκελο </w:t>
      </w:r>
      <w:r>
        <w:rPr>
          <w:rFonts w:eastAsia="Times New Roman" w:cs="Times New Roman"/>
          <w:szCs w:val="24"/>
        </w:rPr>
        <w:t>–</w:t>
      </w:r>
      <w:r>
        <w:rPr>
          <w:rFonts w:eastAsia="Times New Roman" w:cs="Times New Roman"/>
          <w:szCs w:val="24"/>
        </w:rPr>
        <w:t>είχαν</w:t>
      </w:r>
      <w:r>
        <w:rPr>
          <w:rFonts w:eastAsia="Times New Roman" w:cs="Times New Roman"/>
          <w:szCs w:val="24"/>
        </w:rPr>
        <w:t xml:space="preserve">, </w:t>
      </w:r>
      <w:r>
        <w:rPr>
          <w:rFonts w:eastAsia="Times New Roman" w:cs="Times New Roman"/>
          <w:szCs w:val="24"/>
        </w:rPr>
        <w:t>δεν είχαν σχετική αρμοδιότητα</w:t>
      </w:r>
      <w:r>
        <w:rPr>
          <w:rFonts w:eastAsia="Times New Roman" w:cs="Times New Roman"/>
          <w:szCs w:val="24"/>
        </w:rPr>
        <w:t>–</w:t>
      </w:r>
      <w:r>
        <w:rPr>
          <w:rFonts w:eastAsia="Times New Roman" w:cs="Times New Roman"/>
          <w:szCs w:val="24"/>
        </w:rPr>
        <w:t xml:space="preserve"> και σέβονταν τη Βουλή. Κατ’ εξαίρεση, αυστηρά εξαίρεση, θα υπήρχε ερώτηση επίκαιρη που δεν θα απαντάτο. </w:t>
      </w:r>
    </w:p>
    <w:p w14:paraId="0699723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Φτάνουμε τώρα στις παραμ</w:t>
      </w:r>
      <w:r>
        <w:rPr>
          <w:rFonts w:eastAsia="Times New Roman" w:cs="Times New Roman"/>
          <w:szCs w:val="24"/>
        </w:rPr>
        <w:t>ονές –εάν είναι της λύσης του θέματος θα μας το πει ο Υπουργός- και δεν έχουμε ιδέα. Έχουμε, όμως, κύριε Υπουργέ, από άλλον Υπουργό, τον Υπουργό Οικονομικών</w:t>
      </w:r>
      <w:r>
        <w:rPr>
          <w:rFonts w:eastAsia="Times New Roman" w:cs="Times New Roman"/>
          <w:szCs w:val="24"/>
        </w:rPr>
        <w:t>,</w:t>
      </w:r>
      <w:r>
        <w:rPr>
          <w:rFonts w:eastAsia="Times New Roman" w:cs="Times New Roman"/>
          <w:szCs w:val="24"/>
        </w:rPr>
        <w:t xml:space="preserve"> μια διευκρίνιση. Λέω ένα κομμάτι από την επιστολή και ένα </w:t>
      </w:r>
      <w:r w:rsidRPr="00A4278C">
        <w:rPr>
          <w:rFonts w:eastAsia="Times New Roman" w:cs="Times New Roman"/>
          <w:szCs w:val="24"/>
        </w:rPr>
        <w:t>κομμάτι από τα λόγια.</w:t>
      </w:r>
      <w:r>
        <w:rPr>
          <w:rFonts w:eastAsia="Times New Roman" w:cs="Times New Roman"/>
          <w:szCs w:val="24"/>
        </w:rPr>
        <w:t xml:space="preserve"> </w:t>
      </w:r>
    </w:p>
    <w:p w14:paraId="0699723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Είπε ότι όλα απελ</w:t>
      </w:r>
      <w:r>
        <w:rPr>
          <w:rFonts w:eastAsia="Times New Roman" w:cs="Times New Roman"/>
          <w:szCs w:val="24"/>
        </w:rPr>
        <w:t>ευθερώνονται –αυτή θα είναι η ρύθμιση- εκτός από ορισμένα που αφορούν δάνεια συνδεδεμένα με εξασφάλιση, υποθήκη, προσημείωση πρώτης κατοικίας, αλλά που δεν ξεπερνούν τις 140.000 ευρώ μέχρι τέλος του 2017 και μετά και αυτά ελεύθερα.</w:t>
      </w:r>
    </w:p>
    <w:p w14:paraId="0699723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ερώτηση είναι η εξής: </w:t>
      </w:r>
      <w:r>
        <w:rPr>
          <w:rFonts w:eastAsia="Times New Roman" w:cs="Times New Roman"/>
          <w:szCs w:val="24"/>
        </w:rPr>
        <w:t>Είναι αληθής και ακριβής αυτή η διευκρίνιση; Είναι η πρώτη και η βασική ερώτηση</w:t>
      </w:r>
    </w:p>
    <w:p w14:paraId="0699724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 xml:space="preserve">ει </w:t>
      </w:r>
      <w:r>
        <w:rPr>
          <w:rFonts w:eastAsia="Times New Roman" w:cs="Times New Roman"/>
          <w:szCs w:val="24"/>
        </w:rPr>
        <w:t>το κουδούνι λήξ</w:t>
      </w:r>
      <w:r>
        <w:rPr>
          <w:rFonts w:eastAsia="Times New Roman" w:cs="Times New Roman"/>
          <w:szCs w:val="24"/>
        </w:rPr>
        <w:t>εω</w:t>
      </w:r>
      <w:r>
        <w:rPr>
          <w:rFonts w:eastAsia="Times New Roman" w:cs="Times New Roman"/>
          <w:szCs w:val="24"/>
        </w:rPr>
        <w:t>ς του χρόνου ομιλίας του κυρίου Βουλευτή)</w:t>
      </w:r>
    </w:p>
    <w:p w14:paraId="0699724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Κλείνω με τη δεύτερη ερώτηση που είναι η εξής: Είναι αληθές ότι στη συζήτηση υπάρχουν σκέψει</w:t>
      </w:r>
      <w:r>
        <w:rPr>
          <w:rFonts w:eastAsia="Times New Roman" w:cs="Times New Roman"/>
          <w:szCs w:val="24"/>
        </w:rPr>
        <w:t xml:space="preserve">ς από εσάς ή από την άλλη πλευρά που συμπεριλαμβάνει και τα εξυπηρετούμενα δάνεια; Εμείς, ας πούμε, </w:t>
      </w:r>
      <w:r>
        <w:rPr>
          <w:rFonts w:eastAsia="Times New Roman" w:cs="Times New Roman"/>
          <w:szCs w:val="24"/>
        </w:rPr>
        <w:lastRenderedPageBreak/>
        <w:t>στην τρέχουσα καθομιλουμένη της πολιτικής μιλάμε πια για «</w:t>
      </w:r>
      <w:proofErr w:type="spellStart"/>
      <w:r>
        <w:rPr>
          <w:rFonts w:eastAsia="Times New Roman" w:cs="Times New Roman"/>
          <w:szCs w:val="24"/>
        </w:rPr>
        <w:t>κοκκινοπράσινα</w:t>
      </w:r>
      <w:proofErr w:type="spellEnd"/>
      <w:r>
        <w:rPr>
          <w:rFonts w:eastAsia="Times New Roman" w:cs="Times New Roman"/>
          <w:szCs w:val="24"/>
        </w:rPr>
        <w:t xml:space="preserve">». Αληθεύει ή δεν αληθεύει και ο διάλογος είναι παρελκυστικός και άσχετος; </w:t>
      </w:r>
    </w:p>
    <w:p w14:paraId="0699724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Βαρεμένος): </w:t>
      </w:r>
      <w:r>
        <w:rPr>
          <w:rFonts w:eastAsia="Times New Roman" w:cs="Times New Roman"/>
          <w:szCs w:val="24"/>
        </w:rPr>
        <w:t xml:space="preserve">Ολοκληρώστε, κύριε Λοβέρδο. Έχετε </w:t>
      </w:r>
      <w:r>
        <w:rPr>
          <w:rFonts w:eastAsia="Times New Roman" w:cs="Times New Roman"/>
          <w:szCs w:val="24"/>
        </w:rPr>
        <w:t xml:space="preserve">και </w:t>
      </w:r>
      <w:r>
        <w:rPr>
          <w:rFonts w:eastAsia="Times New Roman" w:cs="Times New Roman"/>
          <w:szCs w:val="24"/>
        </w:rPr>
        <w:t>τη δευτερολογία σας.</w:t>
      </w:r>
    </w:p>
    <w:p w14:paraId="0699724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τέλος, η όποια ρύθμιση συμπεριλαμβάνεται στο σχέδιο νόμου του Σαββατοκύριακου; Ή δεν συμπεριλαμβάνεται και πάμε αργότερα; Γιατί η παράταση μέχρι 15 </w:t>
      </w:r>
      <w:r>
        <w:rPr>
          <w:rFonts w:eastAsia="Times New Roman" w:cs="Times New Roman"/>
          <w:szCs w:val="24"/>
        </w:rPr>
        <w:t>Ιο</w:t>
      </w:r>
      <w:r>
        <w:rPr>
          <w:rFonts w:eastAsia="Times New Roman" w:cs="Times New Roman"/>
          <w:szCs w:val="24"/>
        </w:rPr>
        <w:t>υνίου</w:t>
      </w:r>
      <w:r>
        <w:rPr>
          <w:rFonts w:eastAsia="Times New Roman" w:cs="Times New Roman"/>
          <w:szCs w:val="24"/>
        </w:rPr>
        <w:t xml:space="preserve"> βάζει στο μυαλό μας τη σκέψη ότι θα έρθει μετά. </w:t>
      </w:r>
    </w:p>
    <w:p w14:paraId="0699724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Σας ευχαριστώ.</w:t>
      </w:r>
    </w:p>
    <w:p w14:paraId="0699724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0699724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Να ξεκινήσω από το τελευταίο. Όλα τα θέματα για τα κόκκι</w:t>
      </w:r>
      <w:r>
        <w:rPr>
          <w:rFonts w:eastAsia="Times New Roman" w:cs="Times New Roman"/>
          <w:szCs w:val="24"/>
        </w:rPr>
        <w:t xml:space="preserve">να δάνεια περιλαμβάνονται στο τρέχον νομοσχέδιο αυτή την εβδομάδα. </w:t>
      </w:r>
    </w:p>
    <w:p w14:paraId="0699724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θέμα, υπενθυμίζω ότι η διαπραγμάτευση ξεκινούσε από μια αφετηρία </w:t>
      </w:r>
      <w:r>
        <w:rPr>
          <w:rFonts w:eastAsia="Times New Roman" w:cs="Times New Roman"/>
          <w:szCs w:val="24"/>
        </w:rPr>
        <w:t>-</w:t>
      </w:r>
      <w:r>
        <w:rPr>
          <w:rFonts w:eastAsia="Times New Roman" w:cs="Times New Roman"/>
          <w:szCs w:val="24"/>
        </w:rPr>
        <w:t>από την πλευρά των θεσμών</w:t>
      </w:r>
      <w:r>
        <w:rPr>
          <w:rFonts w:eastAsia="Times New Roman" w:cs="Times New Roman"/>
          <w:szCs w:val="24"/>
        </w:rPr>
        <w:t>-</w:t>
      </w:r>
      <w:r>
        <w:rPr>
          <w:rFonts w:eastAsia="Times New Roman" w:cs="Times New Roman"/>
          <w:szCs w:val="24"/>
        </w:rPr>
        <w:t xml:space="preserve"> για πλήρη απελευθέρωση και «πράσινων» και «κόκκινων» δανείων, όπως ισχύει</w:t>
      </w:r>
      <w:r>
        <w:rPr>
          <w:rFonts w:eastAsia="Times New Roman" w:cs="Times New Roman"/>
          <w:szCs w:val="24"/>
        </w:rPr>
        <w:t xml:space="preserve"> στο σύνολο των ευρωπαϊκών χωρών, μιας και αυτή η αγορά, δηλαδή εξυπηρέτησης δανείων και από μη τραπεζικά ιδρύματα χωρίς περιορισμούς, είναι ο κανόνας στις ευρωπαϊκές χώρες.</w:t>
      </w:r>
    </w:p>
    <w:p w14:paraId="0699724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Εμείς από την αρχή υπερασπιστήκαμε, με βάση τη συμφωνία του Δεκεμβρίου, το να υπάρ</w:t>
      </w:r>
      <w:r>
        <w:rPr>
          <w:rFonts w:eastAsia="Times New Roman" w:cs="Times New Roman"/>
          <w:szCs w:val="24"/>
        </w:rPr>
        <w:t xml:space="preserve">χει ένα ισχυρό προστατευτικό πλαίσιο για την πρώτη κατοικία, το οποίο το πετύχαμε με την αλλαγή της νομοθεσίας για την πρώτη κατοικία και την προστασία του 25% με κρατική υποστήριξη και επιδότηση των πιο </w:t>
      </w:r>
      <w:r>
        <w:rPr>
          <w:rFonts w:eastAsia="Times New Roman" w:cs="Times New Roman"/>
          <w:szCs w:val="24"/>
        </w:rPr>
        <w:lastRenderedPageBreak/>
        <w:t>φτωχών νοικοκυριών και 35% των νοικοκυριών, που βρίσ</w:t>
      </w:r>
      <w:r>
        <w:rPr>
          <w:rFonts w:eastAsia="Times New Roman" w:cs="Times New Roman"/>
          <w:szCs w:val="24"/>
        </w:rPr>
        <w:t xml:space="preserve">κονται στην ενδιάμεση ζώνη, στην οποία υπάρχει ισχυρός βαθμός προστασίας. </w:t>
      </w:r>
    </w:p>
    <w:p w14:paraId="0699724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Κατά δεύτερο λόγο ελευθερώσαμε τα επιχειρηματικά δάνεια με βάση τη νομοθεσία του Δεκεμβρίου, όμως ταυτόχρονα διαμορφώσαμε ένα ρυθμιστικό πλαίσιο για το πώς </w:t>
      </w:r>
      <w:proofErr w:type="spellStart"/>
      <w:r>
        <w:rPr>
          <w:rFonts w:eastAsia="Times New Roman" w:cs="Times New Roman"/>
          <w:szCs w:val="24"/>
        </w:rPr>
        <w:t>αδειοδοτούνται</w:t>
      </w:r>
      <w:proofErr w:type="spellEnd"/>
      <w:r>
        <w:rPr>
          <w:rFonts w:eastAsia="Times New Roman" w:cs="Times New Roman"/>
          <w:szCs w:val="24"/>
        </w:rPr>
        <w:t xml:space="preserve"> οι επιχειρ</w:t>
      </w:r>
      <w:r>
        <w:rPr>
          <w:rFonts w:eastAsia="Times New Roman" w:cs="Times New Roman"/>
          <w:szCs w:val="24"/>
        </w:rPr>
        <w:t>ήσεις και υπό τι καθεστώς λειτουργούν, το οποίο διαμορφώνει ένα πλαίσιο ρυθμιστικό, που ικανοποιεί το κριτήριο το</w:t>
      </w:r>
      <w:r>
        <w:rPr>
          <w:rFonts w:eastAsia="Times New Roman" w:cs="Times New Roman"/>
          <w:szCs w:val="24"/>
        </w:rPr>
        <w:t xml:space="preserve">ύ </w:t>
      </w:r>
      <w:r>
        <w:rPr>
          <w:rFonts w:eastAsia="Times New Roman" w:cs="Times New Roman"/>
          <w:szCs w:val="24"/>
        </w:rPr>
        <w:t>να είναι μια αγορά, η οποία θα λειτουργεί με πολύ ισχυρούς κανόνες υπό την Τράπεζα της Ελλάδος.</w:t>
      </w:r>
    </w:p>
    <w:p w14:paraId="0699724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Τρίτον, υπάρχει η κλιμάκωση να υπάρξει ένας ισχυρός κώδικας δεοντολογίας των τραπεζών, ο οποίος θα περιλαμβάνει τις εύλογες δαπάνες διαβίωσης ενός νοικοκυριού και ο οποίος θα αποτελεί οδηγό για τις τράπεζες, για τον καθορισμό των δόσεων με βάση την πραγματ</w:t>
      </w:r>
      <w:r>
        <w:rPr>
          <w:rFonts w:eastAsia="Times New Roman" w:cs="Times New Roman"/>
          <w:szCs w:val="24"/>
        </w:rPr>
        <w:t xml:space="preserve">ική δυνατότητα αποπληρωμής που έχει ένα υπερχρεωμένο νοικοκυριό και μια σειρά από άλλα μέτρα, όπως είναι η ίδρυση Γενικής Γραμματείας Διαχείρισης Ιδιωτικού Χρέους και τριάντα κέντρα πληροφόρησης δανειοληπτών σε όλη την Ελλάδα, </w:t>
      </w:r>
      <w:r>
        <w:rPr>
          <w:rFonts w:eastAsia="Times New Roman" w:cs="Times New Roman"/>
          <w:szCs w:val="24"/>
        </w:rPr>
        <w:lastRenderedPageBreak/>
        <w:t>προκειμένου να στηρίξουμε του</w:t>
      </w:r>
      <w:r>
        <w:rPr>
          <w:rFonts w:eastAsia="Times New Roman" w:cs="Times New Roman"/>
          <w:szCs w:val="24"/>
        </w:rPr>
        <w:t>ς δανειολήπτες στο νέο πλαίσιο</w:t>
      </w:r>
      <w:r>
        <w:rPr>
          <w:rFonts w:eastAsia="Times New Roman" w:cs="Times New Roman"/>
          <w:szCs w:val="24"/>
        </w:rPr>
        <w:t>,</w:t>
      </w:r>
      <w:r>
        <w:rPr>
          <w:rFonts w:eastAsia="Times New Roman" w:cs="Times New Roman"/>
          <w:szCs w:val="24"/>
        </w:rPr>
        <w:t xml:space="preserve"> το οποίο διαμορφώνεται. Άρα έχουμε διαμορφώσει αυτά τα δεδομένα με βάση τη νομοθεσία του Δεκεμβρίου. </w:t>
      </w:r>
    </w:p>
    <w:p w14:paraId="0699724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Επίσης, είχε τεθεί υπό συζήτηση για τον επόμενο κύκλο διαπραγματεύσεων αυτό που είπατε, τρεις κατηγορίες δανείων: τα στεγα</w:t>
      </w:r>
      <w:r>
        <w:rPr>
          <w:rFonts w:eastAsia="Times New Roman" w:cs="Times New Roman"/>
          <w:szCs w:val="24"/>
        </w:rPr>
        <w:t xml:space="preserve">στικά, των μικρομεσαίων επιχειρήσεων και τα καταναλωτικά. </w:t>
      </w:r>
    </w:p>
    <w:p w14:paraId="0699724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το οποίο επιτεύχθηκε μετά από τις διαπραγματεύσεις –επαναλαμβάνω οι θέσεις των θεσμών από την άλλη μεριά μιλούσαν για την πλήρη απελευθέρωση σε όλες τις κατηγορίες δανείων- και βασικός επιδιωκ</w:t>
      </w:r>
      <w:r>
        <w:rPr>
          <w:rFonts w:eastAsia="Times New Roman" w:cs="Times New Roman"/>
          <w:szCs w:val="24"/>
        </w:rPr>
        <w:t>όμενος στόχος μας ήταν να ανασταλεί για ένα χρονικό διάστημα μέχρι αρχές του 2018 η πώληση και «πράσινων» και «κόκκινων» δανείων, που συνδέονται με την πρώτη κατοικία, όχι μόνο τα στεγαστικά της πρώτης κατοικίας, αλλά και το σύνολο των μικρομεσαίων επιχειρ</w:t>
      </w:r>
      <w:r>
        <w:rPr>
          <w:rFonts w:eastAsia="Times New Roman" w:cs="Times New Roman"/>
          <w:szCs w:val="24"/>
        </w:rPr>
        <w:t xml:space="preserve">ηματικών δανείων ή και καταναλωτικών δανείων, τα οποία συνδέονται με την πρώτη κατοικία. </w:t>
      </w:r>
    </w:p>
    <w:p w14:paraId="0699724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Άρ</w:t>
      </w:r>
      <w:r>
        <w:rPr>
          <w:rFonts w:eastAsia="Times New Roman" w:cs="Times New Roman"/>
          <w:szCs w:val="24"/>
        </w:rPr>
        <w:t>α</w:t>
      </w:r>
      <w:r>
        <w:rPr>
          <w:rFonts w:eastAsia="Times New Roman" w:cs="Times New Roman"/>
          <w:szCs w:val="24"/>
        </w:rPr>
        <w:t xml:space="preserve"> στις τρεις κατηγορίες έχουμε: Πρώτον, τα στεγαστικά δάνεια, 140.000 ευρώ αντικειμενική αξία. Κανένα άλλο κριτήριο. Με αντικειμενική αξία ακινήτου 140.000 ευρώ καλ</w:t>
      </w:r>
      <w:r>
        <w:rPr>
          <w:rFonts w:eastAsia="Times New Roman" w:cs="Times New Roman"/>
          <w:szCs w:val="24"/>
        </w:rPr>
        <w:t xml:space="preserve">ύπτεται το 93% των δανειοληπτών στεγαστικών δανείων. Το επαναλαμβάνω, το 93%. </w:t>
      </w:r>
    </w:p>
    <w:p w14:paraId="0699724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Δεύτερον, σύνδεση με την πρώτη κατοικία όλων των </w:t>
      </w:r>
      <w:proofErr w:type="spellStart"/>
      <w:r>
        <w:rPr>
          <w:rFonts w:eastAsia="Times New Roman" w:cs="Times New Roman"/>
          <w:szCs w:val="24"/>
        </w:rPr>
        <w:t>μικροεπιχειρηματικών</w:t>
      </w:r>
      <w:proofErr w:type="spellEnd"/>
      <w:r>
        <w:rPr>
          <w:rFonts w:eastAsia="Times New Roman" w:cs="Times New Roman"/>
          <w:szCs w:val="24"/>
        </w:rPr>
        <w:t xml:space="preserve">, </w:t>
      </w:r>
      <w:proofErr w:type="spellStart"/>
      <w:r>
        <w:rPr>
          <w:rFonts w:eastAsia="Times New Roman" w:cs="Times New Roman"/>
          <w:szCs w:val="24"/>
        </w:rPr>
        <w:t>μικροεμπορικών</w:t>
      </w:r>
      <w:proofErr w:type="spellEnd"/>
      <w:r>
        <w:rPr>
          <w:rFonts w:eastAsia="Times New Roman" w:cs="Times New Roman"/>
          <w:szCs w:val="24"/>
        </w:rPr>
        <w:t xml:space="preserve">, καταναλωτικών και άλλων δανείων, στα οποία έχει μπει η πρώτη κατοικία ως εγγύηση. </w:t>
      </w:r>
    </w:p>
    <w:p w14:paraId="0699724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Αυτή εί</w:t>
      </w:r>
      <w:r>
        <w:rPr>
          <w:rFonts w:eastAsia="Times New Roman" w:cs="Times New Roman"/>
          <w:szCs w:val="24"/>
        </w:rPr>
        <w:t>ναι η βασική συμφωνία. Σας είπα ότι θα νομοθετηθεί αυτή την εβδομάδα. Ταυτόχρονα, θα υπάρξει συμπληρωματική νομοθεσία για τον τρόπο με τον οποίο θα λειτουργήσ</w:t>
      </w:r>
      <w:r>
        <w:rPr>
          <w:rFonts w:eastAsia="Times New Roman" w:cs="Times New Roman"/>
          <w:szCs w:val="24"/>
        </w:rPr>
        <w:t>ει</w:t>
      </w:r>
      <w:r>
        <w:rPr>
          <w:rFonts w:eastAsia="Times New Roman" w:cs="Times New Roman"/>
          <w:szCs w:val="24"/>
        </w:rPr>
        <w:t xml:space="preserve"> αυτό το πλαίσιο.</w:t>
      </w:r>
    </w:p>
    <w:p w14:paraId="0699725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Να υπενθυμίσω στο σημείο αυτό ότι ο τρόπος λειτουργίας αυτής της αγοράς εξαρτά</w:t>
      </w:r>
      <w:r>
        <w:rPr>
          <w:rFonts w:eastAsia="Times New Roman" w:cs="Times New Roman"/>
          <w:szCs w:val="24"/>
        </w:rPr>
        <w:t>ται από το ρυθμιστικό πλαίσιο. Αυτό είναι πάρα πολύ σημαντικό. Εμείς προσεγγίζουμε,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πιο ρυθμιζόμενες αγορές που υπάρχουν αυτή τη στιγμή σε ευρωπαϊκό επίπεδο, ενσωματώνοντας καλύτερες πρακτικές που διασφαλίζουν ότι δεν θα υπάρξουν α</w:t>
      </w:r>
      <w:r>
        <w:rPr>
          <w:rFonts w:eastAsia="Times New Roman" w:cs="Times New Roman"/>
          <w:szCs w:val="24"/>
        </w:rPr>
        <w:t xml:space="preserve">ρνητικά φαινόμενα. </w:t>
      </w:r>
    </w:p>
    <w:p w14:paraId="0699725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699725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0699725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Παρακαλώ, κάνετε προσπάθεια να είστε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χρόνου. </w:t>
      </w:r>
    </w:p>
    <w:p w14:paraId="0699725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0699725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με την παρέμβαση-απάντηση του κυρίου Υπουργού, η Εθνική Αντιπροσωπεία πια γνωρίζει ότι το σχέδιο νόμου, που θα έρθει τις επόμενες ώρες, μέρες στη Βουλή και εν πάση </w:t>
      </w:r>
      <w:proofErr w:type="spellStart"/>
      <w:r>
        <w:rPr>
          <w:rFonts w:eastAsia="Times New Roman" w:cs="Times New Roman"/>
          <w:szCs w:val="24"/>
        </w:rPr>
        <w:t>περιπτώσει</w:t>
      </w:r>
      <w:proofErr w:type="spellEnd"/>
      <w:r>
        <w:rPr>
          <w:rFonts w:eastAsia="Times New Roman" w:cs="Times New Roman"/>
          <w:szCs w:val="24"/>
        </w:rPr>
        <w:t>, αυτή την εβδομάδα θα ψηφιστεί, συμπεριλαμβάνει και τις ρυθμίσεις για τα «κόκκιν</w:t>
      </w:r>
      <w:r>
        <w:rPr>
          <w:rFonts w:eastAsia="Times New Roman" w:cs="Times New Roman"/>
          <w:szCs w:val="24"/>
        </w:rPr>
        <w:t xml:space="preserve">α» και τα «πράσινα» δάνεια. Αυτό είναι το πρώτο. </w:t>
      </w:r>
    </w:p>
    <w:p w14:paraId="0699725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Δεύτερον, ήδη ειπώθηκε από τον Υπουργό –το ανέφερα κι εγώ- και για τα «πράσινα» δάνεια. Συνεπώς η </w:t>
      </w:r>
      <w:proofErr w:type="spellStart"/>
      <w:r>
        <w:rPr>
          <w:rFonts w:eastAsia="Times New Roman" w:cs="Times New Roman"/>
          <w:szCs w:val="24"/>
        </w:rPr>
        <w:t>ασκηθείσα</w:t>
      </w:r>
      <w:proofErr w:type="spellEnd"/>
      <w:r>
        <w:rPr>
          <w:rFonts w:eastAsia="Times New Roman" w:cs="Times New Roman"/>
          <w:szCs w:val="24"/>
        </w:rPr>
        <w:t xml:space="preserve"> κριτική μέχρι στιγμής αληθεύει. </w:t>
      </w:r>
    </w:p>
    <w:p w14:paraId="0699725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Τρίτον, ο Υπουργός επιβεβαίωσε ότι αυτά τα οποία έχουν μπει στο σ</w:t>
      </w:r>
      <w:r>
        <w:rPr>
          <w:rFonts w:eastAsia="Times New Roman" w:cs="Times New Roman"/>
          <w:szCs w:val="24"/>
        </w:rPr>
        <w:t xml:space="preserve">τόμα του κ. </w:t>
      </w:r>
      <w:proofErr w:type="spellStart"/>
      <w:r>
        <w:rPr>
          <w:rFonts w:eastAsia="Times New Roman" w:cs="Times New Roman"/>
          <w:szCs w:val="24"/>
        </w:rPr>
        <w:t>Τσακαλώτου</w:t>
      </w:r>
      <w:proofErr w:type="spellEnd"/>
      <w:r>
        <w:rPr>
          <w:rFonts w:eastAsia="Times New Roman" w:cs="Times New Roman"/>
          <w:szCs w:val="24"/>
        </w:rPr>
        <w:t xml:space="preserve"> –ή ο ίδιος έχει γράψει γι’ αυτά-, σχετικά με το τι απελευθερώνεται από την 1</w:t>
      </w:r>
      <w:r>
        <w:rPr>
          <w:rFonts w:eastAsia="Times New Roman" w:cs="Times New Roman"/>
          <w:szCs w:val="24"/>
          <w:vertAlign w:val="superscript"/>
        </w:rPr>
        <w:t>η</w:t>
      </w:r>
      <w:r>
        <w:rPr>
          <w:rFonts w:eastAsia="Times New Roman" w:cs="Times New Roman"/>
          <w:szCs w:val="24"/>
        </w:rPr>
        <w:t xml:space="preserve"> Ιανουαρίου 2018 και τι προστατεύεται μέχρι τότε, δηλαδή μόνο ό,τι συνδέεται με εξασφάλιση, υποθήκη, προσημείωση πρώτης κατοικίας μέχρι 140.000 ευρώ, είναι </w:t>
      </w:r>
      <w:r>
        <w:rPr>
          <w:rFonts w:eastAsia="Times New Roman" w:cs="Times New Roman"/>
          <w:szCs w:val="24"/>
        </w:rPr>
        <w:t xml:space="preserve">μέσα στο πλαίσιο της συμφωνίας που η Κυβέρνηση έχει κάνει. </w:t>
      </w:r>
    </w:p>
    <w:p w14:paraId="0699725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Συνεπώς από εδώ και πέρα, κύριε Υπουργέ, περιμένουμε το σχέδιο νόμου. Και περιμένουμε –πέραν της δικής μας σήμερα συζήτησης, που είναι ανιχνευτική από την πλευρά μας- και από εσάς και από την Αντι</w:t>
      </w:r>
      <w:r>
        <w:rPr>
          <w:rFonts w:eastAsia="Times New Roman" w:cs="Times New Roman"/>
          <w:szCs w:val="24"/>
        </w:rPr>
        <w:t xml:space="preserve">πολίτευση, τη Δημοκρατική Συμπαράταξη και τα άλλα κόμματα, σκέψεις και προτάσεις και προφανώς κριτική. Διότι δεν ξεχνάμε –εσείς προφανώς πρώτος, αλλά μετά όλοι εμείς- ότι ανήκετε σε εκείνο το πολιτικό κόμμα, σύνθημα του οποίου ήταν «κανένα σπίτι στα χέρια </w:t>
      </w:r>
      <w:r>
        <w:rPr>
          <w:rFonts w:eastAsia="Times New Roman" w:cs="Times New Roman"/>
          <w:szCs w:val="24"/>
        </w:rPr>
        <w:t xml:space="preserve">τραπεζίτη»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Και τι δεν είχατε πει τέσσερα χρόνια για το θέμα αυτό και τι είπατε –όχι εσείς προσωπικά, αλλά όλοι μαζί- προ των εκλογών του Σεπτεμβρίου και τι έλεγαν οι συνάδελφοι του ΣΥΡΙΖΑ που έβγαιναν στα μέσα ενημέρωσης αλλά και στη Βουλή μέχρι κα</w:t>
      </w:r>
      <w:r>
        <w:rPr>
          <w:rFonts w:eastAsia="Times New Roman" w:cs="Times New Roman"/>
          <w:szCs w:val="24"/>
        </w:rPr>
        <w:t xml:space="preserve">ι χθες. </w:t>
      </w:r>
    </w:p>
    <w:p w14:paraId="0699725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Θέλω να κάνω δύο παρατηρήσεις-πρελούδιο σκέψεων που θα διατυπώσουμε</w:t>
      </w:r>
      <w:r>
        <w:rPr>
          <w:rFonts w:eastAsia="Times New Roman" w:cs="Times New Roman"/>
          <w:szCs w:val="24"/>
        </w:rPr>
        <w:t>,</w:t>
      </w:r>
      <w:r>
        <w:rPr>
          <w:rFonts w:eastAsia="Times New Roman" w:cs="Times New Roman"/>
          <w:szCs w:val="24"/>
        </w:rPr>
        <w:t xml:space="preserve"> ασκώντας και τη σχετική μας μαχητική κριτική, όταν θα έρθει το σχέδιο νόμου στην </w:t>
      </w:r>
      <w:r>
        <w:rPr>
          <w:rFonts w:eastAsia="Times New Roman" w:cs="Times New Roman"/>
          <w:szCs w:val="24"/>
        </w:rPr>
        <w:t>ε</w:t>
      </w:r>
      <w:r>
        <w:rPr>
          <w:rFonts w:eastAsia="Times New Roman" w:cs="Times New Roman"/>
          <w:szCs w:val="24"/>
        </w:rPr>
        <w:t xml:space="preserve">πιτροπή και στην Ολομέλεια. </w:t>
      </w:r>
    </w:p>
    <w:p w14:paraId="0699725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Πρώτον, όσον αφορά τα θέματα της ανάπτυξης, από την οποία περιμένου</w:t>
      </w:r>
      <w:r>
        <w:rPr>
          <w:rFonts w:eastAsia="Times New Roman" w:cs="Times New Roman"/>
          <w:szCs w:val="24"/>
        </w:rPr>
        <w:t>με όλοι τις λύσεις –και αυτοί που θα χάσουν τις επιχειρήσεις τους και αυτοί που θα χάσουν τα σπίτια τους και το ένα και το άλλο-, όλος ο κόσμος ξέρει και έχει συνειδητοποιήσει ότι μάγοι δεν υπάρχουν πια, αλλά η ανάπτυξη λύνει προβλήματα. Ή δεν υπάρχει ανάπ</w:t>
      </w:r>
      <w:r>
        <w:rPr>
          <w:rFonts w:eastAsia="Times New Roman" w:cs="Times New Roman"/>
          <w:szCs w:val="24"/>
        </w:rPr>
        <w:t xml:space="preserve">τυξη και δεν λύνονται τα προβλήματα. </w:t>
      </w:r>
    </w:p>
    <w:p w14:paraId="0699725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Πείτε μου μια κυβέρνηση που είναι σε </w:t>
      </w:r>
      <w:r>
        <w:rPr>
          <w:rFonts w:eastAsia="Times New Roman" w:cs="Times New Roman"/>
          <w:szCs w:val="24"/>
          <w:lang w:val="en-US"/>
        </w:rPr>
        <w:t>slow</w:t>
      </w:r>
      <w:r>
        <w:rPr>
          <w:rFonts w:eastAsia="Times New Roman" w:cs="Times New Roman"/>
          <w:szCs w:val="24"/>
        </w:rPr>
        <w:t xml:space="preserve"> </w:t>
      </w:r>
      <w:r>
        <w:rPr>
          <w:rFonts w:eastAsia="Times New Roman" w:cs="Times New Roman"/>
          <w:szCs w:val="24"/>
          <w:lang w:val="en-US"/>
        </w:rPr>
        <w:t>motion</w:t>
      </w:r>
      <w:r>
        <w:rPr>
          <w:rFonts w:eastAsia="Times New Roman" w:cs="Times New Roman"/>
          <w:szCs w:val="24"/>
        </w:rPr>
        <w:t xml:space="preserve"> και στα αναπτυξιακά, σκέφτεται κάτι για το Πτωχευτικό; Θα το συνδυάσετε με μια αλλαγή στο Πτωχευτικό Δίκαιο της χώρας; Θα υπάρξει δεύτερη ευκαιρία </w:t>
      </w:r>
      <w:r>
        <w:rPr>
          <w:rFonts w:eastAsia="Times New Roman" w:cs="Times New Roman"/>
          <w:szCs w:val="24"/>
        </w:rPr>
        <w:t xml:space="preserve">για τον πτωχό; Δεκάδες χιλιάδες άνθρωποι είναι σε οικονομικό μαρασμό. Δεν μιλάω για τους δολίους </w:t>
      </w:r>
      <w:proofErr w:type="spellStart"/>
      <w:r>
        <w:rPr>
          <w:rFonts w:eastAsia="Times New Roman" w:cs="Times New Roman"/>
          <w:szCs w:val="24"/>
        </w:rPr>
        <w:t>πτωχεύοντες</w:t>
      </w:r>
      <w:proofErr w:type="spellEnd"/>
      <w:r>
        <w:rPr>
          <w:rFonts w:eastAsia="Times New Roman" w:cs="Times New Roman"/>
          <w:szCs w:val="24"/>
        </w:rPr>
        <w:t xml:space="preserve">. Αυτούς τους αντιμετωπίζει ο </w:t>
      </w:r>
      <w:r>
        <w:rPr>
          <w:rFonts w:eastAsia="Times New Roman" w:cs="Times New Roman"/>
          <w:szCs w:val="24"/>
        </w:rPr>
        <w:t>κ</w:t>
      </w:r>
      <w:r>
        <w:rPr>
          <w:rFonts w:eastAsia="Times New Roman" w:cs="Times New Roman"/>
          <w:szCs w:val="24"/>
        </w:rPr>
        <w:t xml:space="preserve">ώδικας και η νομοθεσία και η ποινική. Μιλώ για τους άλλους. </w:t>
      </w:r>
      <w:r>
        <w:rPr>
          <w:rFonts w:eastAsia="Times New Roman" w:cs="Times New Roman"/>
          <w:szCs w:val="24"/>
        </w:rPr>
        <w:lastRenderedPageBreak/>
        <w:t>Θα υπάρξει παράλληλη ρύθμιση για το Πτωχευτικό Δίκαιο, γι</w:t>
      </w:r>
      <w:r>
        <w:rPr>
          <w:rFonts w:eastAsia="Times New Roman" w:cs="Times New Roman"/>
          <w:szCs w:val="24"/>
        </w:rPr>
        <w:t xml:space="preserve">α την αλλαγή του και για την οικονομική πολιτική της δεύτερης ευκαιρίας στους ανθρώπους; Αυτό είναι το ένα. </w:t>
      </w:r>
    </w:p>
    <w:p w14:paraId="0699725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Δεύτερον, σκέφτεστε να κάνετε Γενική Γραμματεία ή αναφερθήκατε σε κάποια που υπάρχει και δεν κατάλαβα; Θα κάνετε καινούρια Γενική Γραμματεία για αυ</w:t>
      </w:r>
      <w:r>
        <w:rPr>
          <w:rFonts w:eastAsia="Times New Roman" w:cs="Times New Roman"/>
          <w:szCs w:val="24"/>
        </w:rPr>
        <w:t xml:space="preserve">τά τα θέματα; Πάλι κράτος για να μας λύσει προβλήματα; Αποδείχθηκε ότι με το κράτος δεν λύνεις προβλήματα. Άλλο είναι να μετασχηματίσεις ένα κομμάτι του ή να του δώσεις μία αρμοδιότητα. Θα κάνετε καινούριο κράτος; Έτσι είπατε ή εγώ έχω καταλάβει λάθος; </w:t>
      </w:r>
    </w:p>
    <w:p w14:paraId="0699725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του κυρίου Βουλευτή)</w:t>
      </w:r>
    </w:p>
    <w:p w14:paraId="0699725E"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Τρίτο και τελευταίο -κι έκλεισα, κύριε Πρόεδρε- θέλω να μάθω, κύριε Υπουργέ –και νομίζω ότι αυτό πρέπει να είναι και μια σωστή μέθοδος πολιτικής εργασίας κυβερνητικής, αλλά κ</w:t>
      </w:r>
      <w:r>
        <w:rPr>
          <w:rFonts w:eastAsia="Times New Roman"/>
          <w:szCs w:val="24"/>
        </w:rPr>
        <w:t xml:space="preserve">αι κοινοβουλευτικής- βάσει της ρυθμίσεως που εισηγηθήκατε στη Βουλή και ψηφίσατε οι Βουλευτές της Πλειοψηφίας για τα </w:t>
      </w:r>
      <w:r>
        <w:rPr>
          <w:rFonts w:eastAsia="Times New Roman"/>
          <w:szCs w:val="24"/>
        </w:rPr>
        <w:lastRenderedPageBreak/>
        <w:t>δάνεια των μεγάλων επιχειρήσεων και των ομίλων, καθώς και για τα δάνεια τα συνδεδεμένα με κατοικία, αλλά όχι την πρωτεύουσα, αν υπάρχει εφα</w:t>
      </w:r>
      <w:r>
        <w:rPr>
          <w:rFonts w:eastAsia="Times New Roman"/>
          <w:szCs w:val="24"/>
        </w:rPr>
        <w:t>ρμογή. Σε τι επίπεδο έχει υπάρξει εφαρμογή; Υπήρξε ενδιαφέρον γι’ αυτή την πλευρά της επιχειρηματικής αγοράς; Υπάρχει πρακτική, ώστε να την αξιολογήσουμε ως θετική ή αρνητική, εν τω μεταξύ;</w:t>
      </w:r>
    </w:p>
    <w:p w14:paraId="0699725F"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06997260"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w:t>
      </w:r>
      <w:r>
        <w:rPr>
          <w:rFonts w:eastAsia="Times New Roman"/>
          <w:szCs w:val="24"/>
        </w:rPr>
        <w:t>πουργέ, παρακαλώ, έχετε τον λόγο.</w:t>
      </w:r>
    </w:p>
    <w:p w14:paraId="06997261"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 xml:space="preserve">ΓΕΩΡΓΙΟΣ ΣΤΑΘΑΚΗΣ (Υπουργός Οικονομίας, </w:t>
      </w:r>
      <w:r>
        <w:rPr>
          <w:rFonts w:eastAsia="Times New Roman"/>
          <w:b/>
          <w:szCs w:val="24"/>
        </w:rPr>
        <w:t xml:space="preserve">Ανάπτυξης </w:t>
      </w:r>
      <w:r>
        <w:rPr>
          <w:rFonts w:eastAsia="Times New Roman"/>
          <w:b/>
          <w:szCs w:val="24"/>
        </w:rPr>
        <w:t>και Τουρισμού):</w:t>
      </w:r>
      <w:r>
        <w:rPr>
          <w:rFonts w:eastAsia="Times New Roman"/>
          <w:szCs w:val="24"/>
        </w:rPr>
        <w:t xml:space="preserve"> Λοιπόν, να γίνω σαφής. Νομίζω ότι αυτό για το οποίο είχε δεσμευτεί η Κυβέρνηση το πέτυχε, όσον αφορά την πρώτη κατοικία. Αυτή ήταν η δέσμευσή μας. Δεν θέλου</w:t>
      </w:r>
      <w:r>
        <w:rPr>
          <w:rFonts w:eastAsia="Times New Roman"/>
          <w:szCs w:val="24"/>
        </w:rPr>
        <w:t>με να υπάρξει κανένα φαινόμενο σαν αυτά που υπονοείτε. Και το ρυθμιστικό πλαίσιο ψηφίστηκε το</w:t>
      </w:r>
      <w:r>
        <w:rPr>
          <w:rFonts w:eastAsia="Times New Roman"/>
          <w:szCs w:val="24"/>
        </w:rPr>
        <w:t>ν</w:t>
      </w:r>
      <w:r>
        <w:rPr>
          <w:rFonts w:eastAsia="Times New Roman"/>
          <w:szCs w:val="24"/>
        </w:rPr>
        <w:t xml:space="preserve"> Δεκέμβρη με προστασία της πρώτης κατοικίας κατά 60% και η αναστολή για στεγαστικά δάνεια και όλα τα συνδεδεμένα, επαναλαμβάνω, σε επίπεδο 93% διασφαλίζουν </w:t>
      </w:r>
      <w:r>
        <w:rPr>
          <w:rFonts w:eastAsia="Times New Roman"/>
          <w:szCs w:val="24"/>
        </w:rPr>
        <w:lastRenderedPageBreak/>
        <w:t>ότι κα</w:t>
      </w:r>
      <w:r>
        <w:rPr>
          <w:rFonts w:eastAsia="Times New Roman"/>
          <w:szCs w:val="24"/>
        </w:rPr>
        <w:t xml:space="preserve">νένα σπίτι ελληνικού νοικοκυριού δεν θα βρεθεί στην κατάσταση αυτή που υπονοήσατε εκποίησης, πλειστηριασμού ή οτιδήποτε άλλο. Αυτός ακριβώς ήταν ο στόχος της Κυβέρνησης και αυτόν τον στόχο επιδιώξαμε και πετύχαμε και σε αυτή τη διαπραγμάτευση. </w:t>
      </w:r>
    </w:p>
    <w:p w14:paraId="06997262"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Τώρα, για τ</w:t>
      </w:r>
      <w:r>
        <w:rPr>
          <w:rFonts w:eastAsia="Times New Roman"/>
          <w:szCs w:val="24"/>
        </w:rPr>
        <w:t xml:space="preserve">ο δεύτερο θέμα, το νομοσχέδιο περιλαμβάνει και το τι θα συμβεί με τα επιχειρηματικά δάνεια, τα </w:t>
      </w:r>
      <w:proofErr w:type="spellStart"/>
      <w:r>
        <w:rPr>
          <w:rFonts w:eastAsia="Times New Roman"/>
          <w:szCs w:val="24"/>
        </w:rPr>
        <w:t>μικροεπιχειρηματικά</w:t>
      </w:r>
      <w:proofErr w:type="spellEnd"/>
      <w:r>
        <w:rPr>
          <w:rFonts w:eastAsia="Times New Roman"/>
          <w:szCs w:val="24"/>
        </w:rPr>
        <w:t xml:space="preserve">, τα μεσαία και τα μεγάλα, κυρίως για τις επιχειρήσεις εκείνες οι οποίες έχουν πολλαπλά χρέη προς τις τράπεζες, προς το </w:t>
      </w:r>
      <w:r>
        <w:rPr>
          <w:rFonts w:eastAsia="Times New Roman"/>
          <w:szCs w:val="24"/>
        </w:rPr>
        <w:t>δ</w:t>
      </w:r>
      <w:r>
        <w:rPr>
          <w:rFonts w:eastAsia="Times New Roman"/>
          <w:szCs w:val="24"/>
        </w:rPr>
        <w:t xml:space="preserve">ημόσιο και προς τους </w:t>
      </w:r>
      <w:r>
        <w:rPr>
          <w:rFonts w:eastAsia="Times New Roman"/>
          <w:szCs w:val="24"/>
        </w:rPr>
        <w:t xml:space="preserve">ασφαλιστικούς οργανισμούς. </w:t>
      </w:r>
    </w:p>
    <w:p w14:paraId="06997263"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Ο νόμος </w:t>
      </w:r>
      <w:proofErr w:type="spellStart"/>
      <w:r>
        <w:rPr>
          <w:rFonts w:eastAsia="Times New Roman"/>
          <w:szCs w:val="24"/>
        </w:rPr>
        <w:t>Δένδια</w:t>
      </w:r>
      <w:proofErr w:type="spellEnd"/>
      <w:r>
        <w:rPr>
          <w:rFonts w:eastAsia="Times New Roman"/>
          <w:szCs w:val="24"/>
        </w:rPr>
        <w:t xml:space="preserve"> ήταν το πρώτο νομοθέτημα, το οποίο είχε φτιαχτεί που απέβλεπε σε αυτή τη μεγάλη κατηγορία επιχειρήσεων. Τώρα εισάγεται στο παρόν νομοσχέδιο ένα ρυθμιστικό πλαίσιο για το πώς το σύνολο των επιχειρήσεων ανεξαρτήτως </w:t>
      </w:r>
      <w:r>
        <w:rPr>
          <w:rFonts w:eastAsia="Times New Roman"/>
          <w:szCs w:val="24"/>
        </w:rPr>
        <w:t xml:space="preserve">μεγέθους που έχει πολλαπλά χρέη προς αυτές τις τρεις κατηγορίες, πώς εισάγεται ένας θεσμός κι ένας μηχανισμός και μια διαδικασία ταυτόχρονης ρύθμισης αυτών των χρεών, επαναλαμβάνω και για μικρές και για μεσαίες και για μεγάλες επιχειρήσεις, προφανώς για </w:t>
      </w:r>
      <w:r>
        <w:rPr>
          <w:rFonts w:eastAsia="Times New Roman"/>
          <w:szCs w:val="24"/>
        </w:rPr>
        <w:lastRenderedPageBreak/>
        <w:t>τι</w:t>
      </w:r>
      <w:r>
        <w:rPr>
          <w:rFonts w:eastAsia="Times New Roman"/>
          <w:szCs w:val="24"/>
        </w:rPr>
        <w:t xml:space="preserve">ς βιώσιμες, γι’ αυτές οι οποίες έχουν ισχυρή δυνατότητα βιωσιμότητας και των οποίων η ρύθμιση αυτή από κοινού θα διευκολύνει το σύνολο των επιχειρήσεων αυτών να προχωρήσουν στην επόμενη μέρα. </w:t>
      </w:r>
    </w:p>
    <w:p w14:paraId="06997264"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Το λέω αυτό γιατί προηγουμένως έγινε η συζήτηση για τα γενικότε</w:t>
      </w:r>
      <w:r>
        <w:rPr>
          <w:rFonts w:eastAsia="Times New Roman"/>
          <w:szCs w:val="24"/>
        </w:rPr>
        <w:t>ρα αναπτυξιακά, αλλά –όπως ξέρετε- αυτό αποτελεί ένα κατ</w:t>
      </w:r>
      <w:r>
        <w:rPr>
          <w:rFonts w:eastAsia="Times New Roman"/>
          <w:szCs w:val="24"/>
        </w:rPr>
        <w:t xml:space="preserve">’ </w:t>
      </w:r>
      <w:r>
        <w:rPr>
          <w:rFonts w:eastAsia="Times New Roman"/>
          <w:szCs w:val="24"/>
        </w:rPr>
        <w:t>εξοχήν πεδίο</w:t>
      </w:r>
      <w:r>
        <w:rPr>
          <w:rFonts w:eastAsia="Times New Roman"/>
          <w:szCs w:val="24"/>
        </w:rPr>
        <w:t>,</w:t>
      </w:r>
      <w:r>
        <w:rPr>
          <w:rFonts w:eastAsia="Times New Roman"/>
          <w:szCs w:val="24"/>
        </w:rPr>
        <w:t xml:space="preserve"> το οποίο μπορεί να απομπλέξει ένα σύστημα το οποίο σήμερα, όπως είναι, είναι μπλοκαρισμένο πλήρως. Τα κόκκινα δάνεια στις τράπεζες είναι υπερβολικά μεγάλο ποσοστό. Αυτό πρέπει να </w:t>
      </w:r>
      <w:proofErr w:type="spellStart"/>
      <w:r>
        <w:rPr>
          <w:rFonts w:eastAsia="Times New Roman"/>
          <w:szCs w:val="24"/>
        </w:rPr>
        <w:t>απομε</w:t>
      </w:r>
      <w:r>
        <w:rPr>
          <w:rFonts w:eastAsia="Times New Roman"/>
          <w:szCs w:val="24"/>
        </w:rPr>
        <w:t>ιωθεί</w:t>
      </w:r>
      <w:proofErr w:type="spellEnd"/>
      <w:r>
        <w:rPr>
          <w:rFonts w:eastAsia="Times New Roman"/>
          <w:szCs w:val="24"/>
        </w:rPr>
        <w:t xml:space="preserve"> γρήγορα. Πρέπει να υπάρξει μηχανισμός που να διευκολύνει το σύνολο των βιώσιμων επιχειρήσεων να κάνουν εκείνες τις ρυθμίσεις που θα τους επιτρέψουν να έχουν μια ισχυρή εξέλιξη, μια ισχυρή ανάπτυξη τα επόμενα χρόνια. </w:t>
      </w:r>
    </w:p>
    <w:p w14:paraId="06997265"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Άρα μέρος υπάρχει και στο παρόν ν</w:t>
      </w:r>
      <w:r>
        <w:rPr>
          <w:rFonts w:eastAsia="Times New Roman"/>
          <w:szCs w:val="24"/>
        </w:rPr>
        <w:t xml:space="preserve">ομοσχέδιο και θα μας δοθεί η ευκαιρία να συζητήσουμε επί μακρόν αυτές τις λεπτομέρειες. </w:t>
      </w:r>
    </w:p>
    <w:p w14:paraId="06997266"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Θα κλείσω λέγοντας ότι το θέμα των επιχειρηματικών δανείων και των επιχειρήσεων περιλαμβάνει και τη δυνατότητα που δίνεται και στο τραπεζικό σύστημα το ίδιο με τη νομο</w:t>
      </w:r>
      <w:r>
        <w:rPr>
          <w:rFonts w:eastAsia="Times New Roman"/>
          <w:szCs w:val="24"/>
        </w:rPr>
        <w:t>θεσία αυτή, προκειμένου να επιταχύνει το ίδιο χωρίς να μεταφέρει δάνεια, επιχειρηματικά ή άλλα, προς τρίτους, χωρίς να χρειάζεται κατ’ ανάγκη να τα δώσει σε εταιρείες εξυπηρέτησης διαχείρισης των δανείων, όχι τους τίτλους –κι αυτή είναι η τρίτη δομή που φέ</w:t>
      </w:r>
      <w:r>
        <w:rPr>
          <w:rFonts w:eastAsia="Times New Roman"/>
          <w:szCs w:val="24"/>
        </w:rPr>
        <w:t xml:space="preserve">ρνει- να αναδιαρθρώνει το ίδιο τα δάνειά του, τα δάνεια των επιχειρήσεων και των καταναλωτών. </w:t>
      </w:r>
    </w:p>
    <w:p w14:paraId="06997267"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Μέχρι τώρα οι τράπεζες είχαν τεράστιους περιορισμούς στη δυνατότητά τους να αναδιαρθρώνουν αυτά τα δάνεια. Τώρα διαμορφώνεται ένα σύστημα και φορολογικό και θεσμ</w:t>
      </w:r>
      <w:r>
        <w:rPr>
          <w:rFonts w:eastAsia="Times New Roman"/>
          <w:szCs w:val="24"/>
        </w:rPr>
        <w:t>ικό, το οποίο πλέον επιτρέπει στις τράπεζες να έχουν μεγαλύτερη ευελιξία κινήσεων, να μπορούν να προχωρούν στις αναδιαρθρώσεις με μεγαλύτερους βαθμούς ελευθερίας και με καλύτερο αποτέλεσμα και προς όφελος όλων των πλευρών.</w:t>
      </w:r>
    </w:p>
    <w:p w14:paraId="06997268"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 xml:space="preserve">Ευχαριστούμε, κύριε Υπουργέ. </w:t>
      </w:r>
    </w:p>
    <w:p w14:paraId="06997269"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Γίνεται γνωστό στο Σώμα ότι δεν </w:t>
      </w:r>
      <w:r>
        <w:rPr>
          <w:rFonts w:eastAsia="UB-Helvetica" w:cs="Times New Roman"/>
          <w:szCs w:val="24"/>
        </w:rPr>
        <w:t>συζητούνται</w:t>
      </w:r>
      <w:r>
        <w:rPr>
          <w:rFonts w:eastAsia="UB-Helvetica" w:cs="Times New Roman"/>
          <w:szCs w:val="24"/>
        </w:rPr>
        <w:t xml:space="preserve"> λόγω κωλύματος των αρμοδίων Υπουργών και θα επαναπροσδιοριστούν για συζήτηση σε επόμενη συνεδρίαση οι </w:t>
      </w:r>
      <w:r>
        <w:rPr>
          <w:rFonts w:eastAsia="UB-Helvetica" w:cs="Times New Roman"/>
          <w:szCs w:val="24"/>
        </w:rPr>
        <w:t xml:space="preserve">παρακάτω </w:t>
      </w:r>
      <w:r>
        <w:rPr>
          <w:rFonts w:eastAsia="UB-Helvetica" w:cs="Times New Roman"/>
          <w:szCs w:val="24"/>
        </w:rPr>
        <w:t>ερωτήσεις</w:t>
      </w:r>
      <w:r>
        <w:rPr>
          <w:rFonts w:eastAsia="UB-Helvetica" w:cs="Times New Roman"/>
          <w:szCs w:val="24"/>
        </w:rPr>
        <w:t>:</w:t>
      </w:r>
    </w:p>
    <w:p w14:paraId="0699726A" w14:textId="77777777" w:rsidR="00A71BAC" w:rsidRDefault="00367035">
      <w:pPr>
        <w:tabs>
          <w:tab w:val="left" w:pos="2096"/>
        </w:tabs>
        <w:spacing w:after="0" w:line="600" w:lineRule="auto"/>
        <w:ind w:firstLine="720"/>
        <w:jc w:val="both"/>
        <w:rPr>
          <w:rFonts w:eastAsia="Times New Roman"/>
          <w:color w:val="000000"/>
          <w:szCs w:val="24"/>
        </w:rPr>
      </w:pPr>
      <w:r>
        <w:rPr>
          <w:rFonts w:eastAsia="UB-Helvetica"/>
          <w:szCs w:val="24"/>
        </w:rPr>
        <w:t xml:space="preserve">Η πρώτη με αριθμό </w:t>
      </w:r>
      <w:r>
        <w:rPr>
          <w:rFonts w:eastAsia="Times New Roman"/>
          <w:color w:val="000000"/>
          <w:szCs w:val="24"/>
        </w:rPr>
        <w:t xml:space="preserve">851/10-5-2016 επίκαιρη ερώτηση πρώτου </w:t>
      </w:r>
      <w:r>
        <w:rPr>
          <w:rFonts w:eastAsia="Times New Roman"/>
          <w:color w:val="000000"/>
          <w:szCs w:val="24"/>
        </w:rPr>
        <w:t>κύκλου της Βουλευτού Β΄ Αθηνών της Νέας Δημοκρατίας κ.</w:t>
      </w:r>
      <w:r>
        <w:rPr>
          <w:rFonts w:eastAsia="Times New Roman"/>
          <w:bCs/>
          <w:color w:val="000000"/>
          <w:szCs w:val="24"/>
        </w:rPr>
        <w:t xml:space="preserve"> Αικατερίνης Παπακώστα – Σιδηροπούλου </w:t>
      </w:r>
      <w:r>
        <w:rPr>
          <w:rFonts w:eastAsia="Times New Roman"/>
          <w:color w:val="000000"/>
          <w:szCs w:val="24"/>
        </w:rPr>
        <w:t xml:space="preserve">προς τον Υπουργό </w:t>
      </w:r>
      <w:r>
        <w:rPr>
          <w:rFonts w:eastAsia="Times New Roman"/>
          <w:bCs/>
          <w:color w:val="000000"/>
          <w:szCs w:val="24"/>
        </w:rPr>
        <w:t xml:space="preserve">Οικονομικών, </w:t>
      </w:r>
      <w:r>
        <w:rPr>
          <w:rFonts w:eastAsia="Times New Roman"/>
          <w:color w:val="000000"/>
          <w:szCs w:val="24"/>
        </w:rPr>
        <w:t xml:space="preserve">σχετικά με την αλλαγή στάσης της </w:t>
      </w:r>
      <w:r>
        <w:rPr>
          <w:rFonts w:eastAsia="Times New Roman"/>
          <w:color w:val="000000"/>
          <w:szCs w:val="24"/>
        </w:rPr>
        <w:t>ε</w:t>
      </w:r>
      <w:r>
        <w:rPr>
          <w:rFonts w:eastAsia="Times New Roman"/>
          <w:color w:val="000000"/>
          <w:szCs w:val="24"/>
        </w:rPr>
        <w:t>λληνικής Κυβέρνησης προς το Διεθνές Νομισματικό Ταμείο (ΔΝΤ).</w:t>
      </w:r>
    </w:p>
    <w:p w14:paraId="0699726B"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t>Η δεύτερη με αριθμό 855/10-5-2016 επίκ</w:t>
      </w:r>
      <w:r>
        <w:rPr>
          <w:rFonts w:eastAsia="Times New Roman"/>
          <w:color w:val="000000"/>
          <w:szCs w:val="24"/>
        </w:rPr>
        <w:t>αιρη ερώτηση δεύτερου κύκλου του 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Αθανάσιου </w:t>
      </w:r>
      <w:proofErr w:type="spellStart"/>
      <w:r>
        <w:rPr>
          <w:rFonts w:eastAsia="Times New Roman"/>
          <w:color w:val="000000"/>
          <w:szCs w:val="24"/>
        </w:rPr>
        <w:t>Β</w:t>
      </w:r>
      <w:r>
        <w:rPr>
          <w:rFonts w:eastAsia="Times New Roman"/>
          <w:bCs/>
          <w:color w:val="000000"/>
          <w:szCs w:val="24"/>
        </w:rPr>
        <w:t>αρδαλή</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την Ελληνική Βιομηχανία Οχημάτων («ΕΛΒΟ Α</w:t>
      </w:r>
      <w:r>
        <w:rPr>
          <w:rFonts w:eastAsia="Times New Roman"/>
          <w:color w:val="000000"/>
          <w:szCs w:val="24"/>
        </w:rPr>
        <w:t>.</w:t>
      </w:r>
      <w:r>
        <w:rPr>
          <w:rFonts w:eastAsia="Times New Roman"/>
          <w:color w:val="000000"/>
          <w:szCs w:val="24"/>
        </w:rPr>
        <w:t>Β</w:t>
      </w:r>
      <w:r>
        <w:rPr>
          <w:rFonts w:eastAsia="Times New Roman"/>
          <w:color w:val="000000"/>
          <w:szCs w:val="24"/>
        </w:rPr>
        <w:t>.</w:t>
      </w:r>
      <w:r>
        <w:rPr>
          <w:rFonts w:eastAsia="Times New Roman"/>
          <w:color w:val="000000"/>
          <w:szCs w:val="24"/>
        </w:rPr>
        <w:t>Ε</w:t>
      </w:r>
      <w:r>
        <w:rPr>
          <w:rFonts w:eastAsia="Times New Roman"/>
          <w:color w:val="000000"/>
          <w:szCs w:val="24"/>
        </w:rPr>
        <w:t>.</w:t>
      </w:r>
      <w:r>
        <w:rPr>
          <w:rFonts w:eastAsia="Times New Roman"/>
          <w:color w:val="000000"/>
          <w:szCs w:val="24"/>
        </w:rPr>
        <w:t>»).</w:t>
      </w:r>
    </w:p>
    <w:p w14:paraId="0699726C"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t>Επίσης, λόγω κωλύματος του Υφυπουργού Εξωτερικών κ</w:t>
      </w:r>
      <w:r>
        <w:rPr>
          <w:rFonts w:eastAsia="Times New Roman"/>
          <w:color w:val="000000"/>
          <w:szCs w:val="24"/>
        </w:rPr>
        <w:t xml:space="preserve">. Αμανατίδη δεν </w:t>
      </w:r>
      <w:r>
        <w:rPr>
          <w:rFonts w:eastAsia="Times New Roman"/>
          <w:color w:val="000000"/>
          <w:szCs w:val="24"/>
        </w:rPr>
        <w:t>συζητείται</w:t>
      </w:r>
      <w:r>
        <w:rPr>
          <w:rFonts w:eastAsia="Times New Roman"/>
          <w:color w:val="000000"/>
          <w:szCs w:val="24"/>
        </w:rPr>
        <w:t xml:space="preserve"> η πρώτη με αριθμό 852/10-5-2016 επίκαιρη ερώτηση δεύτερου κύκλου του Βουλευτή Χαλκιδικής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Βαγιωνά</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Εξωτερικών, </w:t>
      </w:r>
      <w:r>
        <w:rPr>
          <w:rFonts w:eastAsia="Times New Roman"/>
          <w:color w:val="000000"/>
          <w:szCs w:val="24"/>
        </w:rPr>
        <w:t>σχετικά με τους άταφους πεσόντες του έπους του ΄40 και η σημερινή ανήθ</w:t>
      </w:r>
      <w:r>
        <w:rPr>
          <w:rFonts w:eastAsia="Times New Roman"/>
          <w:color w:val="000000"/>
          <w:szCs w:val="24"/>
        </w:rPr>
        <w:t xml:space="preserve">ικη απαίτηση του </w:t>
      </w:r>
      <w:r>
        <w:rPr>
          <w:rFonts w:eastAsia="Times New Roman"/>
          <w:color w:val="000000"/>
          <w:szCs w:val="24"/>
        </w:rPr>
        <w:t>α</w:t>
      </w:r>
      <w:r>
        <w:rPr>
          <w:rFonts w:eastAsia="Times New Roman"/>
          <w:color w:val="000000"/>
          <w:szCs w:val="24"/>
        </w:rPr>
        <w:t xml:space="preserve">λβανικού Υπουργείου Εξωτερικών. </w:t>
      </w:r>
    </w:p>
    <w:p w14:paraId="0699726D"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lastRenderedPageBreak/>
        <w:t xml:space="preserve">Επίσης, λόγω απουσίας του αρμόδιου Υπουργού στο εξωτερικό δεν </w:t>
      </w:r>
      <w:r>
        <w:rPr>
          <w:rFonts w:eastAsia="Times New Roman"/>
          <w:color w:val="000000"/>
          <w:szCs w:val="24"/>
        </w:rPr>
        <w:t xml:space="preserve">συζητείται </w:t>
      </w:r>
      <w:r>
        <w:rPr>
          <w:rFonts w:eastAsia="Times New Roman"/>
          <w:color w:val="000000"/>
          <w:szCs w:val="24"/>
        </w:rPr>
        <w:t>η τρίτη με αριθμό 854/10-5-2016 επίκαιρη ερώτηση πρώτου κύκλου του Ζ΄ Αντιπροέδρου της Βουλής και Βουλευτή Λ</w:t>
      </w:r>
      <w:r>
        <w:rPr>
          <w:rFonts w:eastAsia="Times New Roman"/>
          <w:color w:val="000000"/>
          <w:szCs w:val="24"/>
        </w:rPr>
        <w:t>αρίσης</w:t>
      </w:r>
      <w:r>
        <w:rPr>
          <w:rFonts w:eastAsia="Times New Roman"/>
          <w:color w:val="000000"/>
          <w:szCs w:val="24"/>
        </w:rPr>
        <w:t xml:space="preserve">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Γεωργίου </w:t>
      </w:r>
      <w:proofErr w:type="spellStart"/>
      <w:r>
        <w:rPr>
          <w:rFonts w:eastAsia="Times New Roman"/>
          <w:bCs/>
          <w:color w:val="000000"/>
          <w:szCs w:val="24"/>
        </w:rPr>
        <w:t>Λαμπρούλη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Αγροτικής Ανάπτυξης και Τροφίμων, </w:t>
      </w:r>
      <w:r>
        <w:rPr>
          <w:rFonts w:eastAsia="Times New Roman"/>
          <w:color w:val="000000"/>
          <w:szCs w:val="24"/>
        </w:rPr>
        <w:t>σχετικά με την καταβολή αποζημιώσεων στους δενδροκαλλιεργητές του Νομού Λάρισας για την παραγωγή τους που καταστράφηκε από πρόσφατο παγετό.</w:t>
      </w:r>
    </w:p>
    <w:p w14:paraId="0699726E" w14:textId="77777777" w:rsidR="00A71BAC" w:rsidRDefault="00367035">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Τέλος, δεν συζητείται λόγω κωλύματος του Βουλευτή η έκτη </w:t>
      </w:r>
      <w:r>
        <w:rPr>
          <w:rFonts w:eastAsia="Times New Roman"/>
          <w:color w:val="000000"/>
          <w:szCs w:val="24"/>
          <w:shd w:val="clear" w:color="auto" w:fill="FFFFFF"/>
        </w:rPr>
        <w:t>με αριθμό 841/9-5-2016 επίκαιρη ερώτηση δεύτερου κύκλου του Βουλευτή Λ</w:t>
      </w:r>
      <w:r>
        <w:rPr>
          <w:rFonts w:eastAsia="Times New Roman"/>
          <w:color w:val="000000"/>
          <w:szCs w:val="24"/>
          <w:shd w:val="clear" w:color="auto" w:fill="FFFFFF"/>
        </w:rPr>
        <w:t>αρίσης</w:t>
      </w:r>
      <w:r>
        <w:rPr>
          <w:rFonts w:eastAsia="Times New Roman"/>
          <w:color w:val="000000"/>
          <w:szCs w:val="24"/>
          <w:shd w:val="clear" w:color="auto" w:fill="FFFFFF"/>
        </w:rPr>
        <w:t xml:space="preserve"> των Ανεξαρτήτων Ελλήνων κ. </w:t>
      </w:r>
      <w:r>
        <w:rPr>
          <w:rFonts w:eastAsia="Times New Roman"/>
          <w:bCs/>
          <w:color w:val="000000"/>
          <w:szCs w:val="24"/>
          <w:shd w:val="clear" w:color="auto" w:fill="FFFFFF"/>
        </w:rPr>
        <w:t xml:space="preserve">Βασιλείου Κόκκαλη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Περιβάλλοντος και Ενέργειας, </w:t>
      </w:r>
      <w:r>
        <w:rPr>
          <w:rFonts w:eastAsia="Times New Roman"/>
          <w:color w:val="000000"/>
          <w:szCs w:val="24"/>
          <w:shd w:val="clear" w:color="auto" w:fill="FFFFFF"/>
        </w:rPr>
        <w:t xml:space="preserve">σχετικά με την καθυστέρηση της </w:t>
      </w:r>
      <w:r>
        <w:rPr>
          <w:rFonts w:eastAsia="Times New Roman"/>
          <w:color w:val="000000"/>
          <w:szCs w:val="24"/>
          <w:shd w:val="clear" w:color="auto" w:fill="FFFFFF"/>
        </w:rPr>
        <w:t xml:space="preserve">έκδοσης </w:t>
      </w:r>
      <w:r>
        <w:rPr>
          <w:rFonts w:eastAsia="Times New Roman"/>
          <w:color w:val="000000"/>
          <w:szCs w:val="24"/>
          <w:shd w:val="clear" w:color="auto" w:fill="FFFFFF"/>
        </w:rPr>
        <w:t>κ</w:t>
      </w:r>
      <w:r>
        <w:rPr>
          <w:rFonts w:eastAsia="Times New Roman"/>
          <w:color w:val="000000"/>
          <w:szCs w:val="24"/>
          <w:shd w:val="clear" w:color="auto" w:fill="FFFFFF"/>
        </w:rPr>
        <w:t xml:space="preserve">οινής </w:t>
      </w:r>
      <w:r>
        <w:rPr>
          <w:rFonts w:eastAsia="Times New Roman"/>
          <w:color w:val="000000"/>
          <w:szCs w:val="24"/>
          <w:shd w:val="clear" w:color="auto" w:fill="FFFFFF"/>
        </w:rPr>
        <w:t>υ</w:t>
      </w:r>
      <w:r>
        <w:rPr>
          <w:rFonts w:eastAsia="Times New Roman"/>
          <w:color w:val="000000"/>
          <w:szCs w:val="24"/>
          <w:shd w:val="clear" w:color="auto" w:fill="FFFFFF"/>
        </w:rPr>
        <w:t xml:space="preserve">πουργικής </w:t>
      </w:r>
      <w:r>
        <w:rPr>
          <w:rFonts w:eastAsia="Times New Roman"/>
          <w:color w:val="000000"/>
          <w:szCs w:val="24"/>
          <w:shd w:val="clear" w:color="auto" w:fill="FFFFFF"/>
        </w:rPr>
        <w:t>α</w:t>
      </w:r>
      <w:r>
        <w:rPr>
          <w:rFonts w:eastAsia="Times New Roman"/>
          <w:color w:val="000000"/>
          <w:szCs w:val="24"/>
          <w:shd w:val="clear" w:color="auto" w:fill="FFFFFF"/>
        </w:rPr>
        <w:t>πόφασης, σύμφωνα με τις διατάξεις της παρ</w:t>
      </w:r>
      <w:r>
        <w:rPr>
          <w:rFonts w:eastAsia="Times New Roman"/>
          <w:color w:val="000000"/>
          <w:szCs w:val="24"/>
          <w:shd w:val="clear" w:color="auto" w:fill="FFFFFF"/>
        </w:rPr>
        <w:t>αγράφου</w:t>
      </w:r>
      <w:r>
        <w:rPr>
          <w:rFonts w:eastAsia="Times New Roman"/>
          <w:color w:val="000000"/>
          <w:szCs w:val="24"/>
          <w:shd w:val="clear" w:color="auto" w:fill="FFFFFF"/>
        </w:rPr>
        <w:t xml:space="preserve"> 11 του άρθρου 42 του ν. 4280/2014 (ΦΕΚ 159Α), με συνέπεια την πρόκληση σοβαρών προβλημάτων στους αγρότες που έχουν τη χρήση των </w:t>
      </w:r>
      <w:proofErr w:type="spellStart"/>
      <w:r>
        <w:rPr>
          <w:rFonts w:eastAsia="Times New Roman"/>
          <w:color w:val="000000"/>
          <w:szCs w:val="24"/>
          <w:shd w:val="clear" w:color="auto" w:fill="FFFFFF"/>
        </w:rPr>
        <w:t>καστανοτεμαχίων</w:t>
      </w:r>
      <w:proofErr w:type="spellEnd"/>
      <w:r>
        <w:rPr>
          <w:rFonts w:eastAsia="Times New Roman"/>
          <w:color w:val="000000"/>
          <w:szCs w:val="24"/>
          <w:shd w:val="clear" w:color="auto" w:fill="FFFFFF"/>
        </w:rPr>
        <w:t xml:space="preserve"> ή σε όσους επιθυμούν να ασκήσουν το </w:t>
      </w:r>
      <w:r>
        <w:rPr>
          <w:rFonts w:eastAsia="Times New Roman"/>
          <w:color w:val="000000"/>
          <w:szCs w:val="24"/>
          <w:shd w:val="clear" w:color="auto" w:fill="FFFFFF"/>
        </w:rPr>
        <w:t xml:space="preserve">σχετικό δικαίωμα. </w:t>
      </w:r>
    </w:p>
    <w:p w14:paraId="0699726F"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shd w:val="clear" w:color="auto" w:fill="FFFFFF"/>
        </w:rPr>
        <w:lastRenderedPageBreak/>
        <w:t xml:space="preserve">Τώρα θα συζητηθεί η έβδομη </w:t>
      </w:r>
      <w:r>
        <w:rPr>
          <w:rFonts w:eastAsia="Times New Roman"/>
          <w:color w:val="000000"/>
          <w:szCs w:val="24"/>
        </w:rPr>
        <w:t xml:space="preserve">με αριθμό 848/10-5-2016 επίκαιρη ερώτηση δεύτερου κύκλου της Βουλευτού Χαλκιδικής του Συνασπισμού Ριζοσπαστικής Αριστεράς κ. </w:t>
      </w:r>
      <w:r>
        <w:rPr>
          <w:rFonts w:eastAsia="Times New Roman"/>
          <w:bCs/>
          <w:color w:val="000000"/>
          <w:szCs w:val="24"/>
        </w:rPr>
        <w:t xml:space="preserve">Αικατερίνης </w:t>
      </w:r>
      <w:proofErr w:type="spellStart"/>
      <w:r>
        <w:rPr>
          <w:rFonts w:eastAsia="Times New Roman"/>
          <w:bCs/>
          <w:color w:val="000000"/>
          <w:szCs w:val="24"/>
        </w:rPr>
        <w:t>Ιγγλέζη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Περιβάλλοντος και Ενέργειας, </w:t>
      </w:r>
      <w:r>
        <w:rPr>
          <w:rFonts w:eastAsia="Times New Roman"/>
          <w:color w:val="000000"/>
          <w:szCs w:val="24"/>
        </w:rPr>
        <w:t>σχετικά με την προε</w:t>
      </w:r>
      <w:r>
        <w:rPr>
          <w:rFonts w:eastAsia="Times New Roman"/>
          <w:color w:val="000000"/>
          <w:szCs w:val="24"/>
        </w:rPr>
        <w:t>τοιμασία για την αντιμετώπιση των κινδύνων από τις δασικές πυρκαγιές.</w:t>
      </w:r>
    </w:p>
    <w:p w14:paraId="06997270" w14:textId="77777777" w:rsidR="00A71BAC" w:rsidRDefault="00367035">
      <w:pPr>
        <w:tabs>
          <w:tab w:val="left" w:pos="2096"/>
        </w:tabs>
        <w:spacing w:after="0" w:line="600" w:lineRule="auto"/>
        <w:ind w:firstLine="720"/>
        <w:jc w:val="both"/>
        <w:rPr>
          <w:rFonts w:eastAsia="Times New Roman"/>
          <w:color w:val="000000" w:themeColor="text1"/>
          <w:szCs w:val="24"/>
        </w:rPr>
      </w:pPr>
      <w:r w:rsidRPr="00C01B59">
        <w:rPr>
          <w:rFonts w:eastAsia="Times New Roman"/>
          <w:color w:val="000000" w:themeColor="text1"/>
          <w:szCs w:val="24"/>
        </w:rPr>
        <w:t xml:space="preserve">Κυρία </w:t>
      </w:r>
      <w:proofErr w:type="spellStart"/>
      <w:r w:rsidRPr="00C01B59">
        <w:rPr>
          <w:rFonts w:eastAsia="Times New Roman"/>
          <w:color w:val="000000" w:themeColor="text1"/>
          <w:szCs w:val="24"/>
        </w:rPr>
        <w:t>Ιγγλέζη</w:t>
      </w:r>
      <w:proofErr w:type="spellEnd"/>
      <w:r w:rsidRPr="00C01B59">
        <w:rPr>
          <w:rFonts w:eastAsia="Times New Roman"/>
          <w:color w:val="000000" w:themeColor="text1"/>
          <w:szCs w:val="24"/>
        </w:rPr>
        <w:t xml:space="preserve">, έχετε τον λόγο. </w:t>
      </w:r>
    </w:p>
    <w:p w14:paraId="06997271" w14:textId="77777777" w:rsidR="00A71BAC" w:rsidRDefault="00367035">
      <w:pPr>
        <w:tabs>
          <w:tab w:val="left" w:pos="2096"/>
        </w:tabs>
        <w:spacing w:after="0" w:line="600" w:lineRule="auto"/>
        <w:ind w:firstLine="720"/>
        <w:jc w:val="both"/>
        <w:rPr>
          <w:rFonts w:eastAsia="Times New Roman"/>
          <w:color w:val="000000"/>
          <w:szCs w:val="24"/>
        </w:rPr>
      </w:pPr>
      <w:r w:rsidRPr="00C01B59">
        <w:rPr>
          <w:rFonts w:eastAsia="Times New Roman"/>
          <w:b/>
          <w:color w:val="000000" w:themeColor="text1"/>
          <w:szCs w:val="24"/>
        </w:rPr>
        <w:t>ΑΙΚΑΤΕΡΙΝΗ ΙΓΓΛΕΖΗ:</w:t>
      </w:r>
      <w:r w:rsidRPr="00C01B59">
        <w:rPr>
          <w:rFonts w:eastAsia="Times New Roman"/>
          <w:color w:val="000000" w:themeColor="text1"/>
          <w:szCs w:val="24"/>
        </w:rPr>
        <w:t xml:space="preserve"> Ευχαριστώ πολύ, κύριε Πρόεδρε</w:t>
      </w:r>
      <w:r>
        <w:rPr>
          <w:rFonts w:eastAsia="Times New Roman"/>
          <w:color w:val="000000"/>
          <w:szCs w:val="24"/>
        </w:rPr>
        <w:t xml:space="preserve">. </w:t>
      </w:r>
    </w:p>
    <w:p w14:paraId="06997272"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t>Κύριε Υπουργέ, η αντιπυρική περίοδος έχει ξεκινήσει από την 1</w:t>
      </w:r>
      <w:r>
        <w:rPr>
          <w:rFonts w:eastAsia="Times New Roman"/>
          <w:color w:val="000000"/>
          <w:szCs w:val="24"/>
          <w:vertAlign w:val="superscript"/>
        </w:rPr>
        <w:t>η</w:t>
      </w:r>
      <w:r>
        <w:rPr>
          <w:rFonts w:eastAsia="Times New Roman"/>
          <w:color w:val="000000"/>
          <w:szCs w:val="24"/>
        </w:rPr>
        <w:t xml:space="preserve"> Μαΐου και ο κρατικός μηχανισμός φαντάζο</w:t>
      </w:r>
      <w:r>
        <w:rPr>
          <w:rFonts w:eastAsia="Times New Roman"/>
          <w:color w:val="000000"/>
          <w:szCs w:val="24"/>
        </w:rPr>
        <w:t xml:space="preserve">μαι ότι θα πρέπει να έχει πλέον ολοκληρώσει τις προβλεπόμενες διαδικασίες για την προστασία από ενδεχόμενες δασικές πυρκαγιές. </w:t>
      </w:r>
    </w:p>
    <w:p w14:paraId="06997273"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t>Είναι σαφές ότι στην πρόληψη και καταστολή των δασικών πυρκαγιών δεν εμπλέκεται μόνο το Υπουργείο Περιβάλλοντος και Ενέργειας, κ</w:t>
      </w:r>
      <w:r>
        <w:rPr>
          <w:rFonts w:eastAsia="Times New Roman"/>
          <w:color w:val="000000"/>
          <w:szCs w:val="24"/>
        </w:rPr>
        <w:t xml:space="preserve">αθώς υπάρχουν και άλλα Υπουργεία που εμπλέκονται, αλλά είναι δική του η ευθύνη για τη χάραξη και τον σχεδιασμό της δασικής πολιτικής. </w:t>
      </w:r>
    </w:p>
    <w:p w14:paraId="06997274"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lastRenderedPageBreak/>
        <w:t>Είναι πάγια τοποθέτηση όχι μόνο δική μου αλλά και του ΣΥΡΙΖΑ ότι η πρόληψη είναι το σπουδαιότερο μέτρο για να αποφευχθούν</w:t>
      </w:r>
      <w:r>
        <w:rPr>
          <w:rFonts w:eastAsia="Times New Roman"/>
          <w:color w:val="000000"/>
          <w:szCs w:val="24"/>
        </w:rPr>
        <w:t xml:space="preserve"> οι δασικές πυρκαγιές. Είναι σημαντικότερο να εξαλείψουμε τους κινδύνους</w:t>
      </w:r>
      <w:r>
        <w:rPr>
          <w:rFonts w:eastAsia="Times New Roman"/>
          <w:color w:val="000000"/>
          <w:szCs w:val="24"/>
        </w:rPr>
        <w:t>,</w:t>
      </w:r>
      <w:r>
        <w:rPr>
          <w:rFonts w:eastAsia="Times New Roman"/>
          <w:color w:val="000000"/>
          <w:szCs w:val="24"/>
        </w:rPr>
        <w:t xml:space="preserve"> που τις προκαλούν, παρά να προσπαθούμε να τις καταστείλουμε όταν ξεσπάσουν. </w:t>
      </w:r>
    </w:p>
    <w:p w14:paraId="06997275"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t>Για τον λόγο αυτό είναι σημαντική η έγκυρη αλλά και η έγκαιρη λήψη μέτρων για την προστασία των δασών. Ειδικότερα αναφέρομαι στην έκδοση οδηγιών και τεχνικών προδιαγραφών έργων και εργασιών αντιπυρικής προστασίας, δασών και δασικών εκτάσεων αλλά και στην ε</w:t>
      </w:r>
      <w:r>
        <w:rPr>
          <w:rFonts w:eastAsia="Times New Roman"/>
          <w:color w:val="000000"/>
          <w:szCs w:val="24"/>
        </w:rPr>
        <w:t>ξασφάλιση χρηματοδότησης έργων και δράσεων</w:t>
      </w:r>
      <w:r>
        <w:rPr>
          <w:rFonts w:eastAsia="Times New Roman"/>
          <w:color w:val="000000"/>
          <w:szCs w:val="24"/>
        </w:rPr>
        <w:t>,</w:t>
      </w:r>
      <w:r>
        <w:rPr>
          <w:rFonts w:eastAsia="Times New Roman"/>
          <w:color w:val="000000"/>
          <w:szCs w:val="24"/>
        </w:rPr>
        <w:t xml:space="preserve"> που κρίνονται άμεσης προτεραιότητας για την αντιπυρική προστασία. </w:t>
      </w:r>
    </w:p>
    <w:p w14:paraId="06997276" w14:textId="77777777" w:rsidR="00A71BAC" w:rsidRDefault="00367035">
      <w:pPr>
        <w:tabs>
          <w:tab w:val="left" w:pos="2096"/>
        </w:tabs>
        <w:spacing w:after="0" w:line="600" w:lineRule="auto"/>
        <w:ind w:firstLine="720"/>
        <w:jc w:val="both"/>
        <w:rPr>
          <w:rFonts w:eastAsia="Times New Roman"/>
          <w:color w:val="000000"/>
          <w:szCs w:val="24"/>
        </w:rPr>
      </w:pPr>
      <w:r>
        <w:rPr>
          <w:rFonts w:eastAsia="Times New Roman"/>
          <w:color w:val="000000"/>
          <w:szCs w:val="24"/>
        </w:rPr>
        <w:t>Ακόμα, η εκπόνηση προγραμμάτων προστασίας από τον κίνδυνο των πυρκαγιών, η μέριμνα για χρηματοδότηση της συντήρησης και του καθαρισμού του δασικο</w:t>
      </w:r>
      <w:r>
        <w:rPr>
          <w:rFonts w:eastAsia="Times New Roman"/>
          <w:color w:val="000000"/>
          <w:szCs w:val="24"/>
        </w:rPr>
        <w:t>ύ οδικού δικτύου και των αντιπυρικών ζωνών σε περιοχές που προσδιορίζονται ως υψηλού κινδύνου, η εκπόνηση έργων δασικής οδοποιίας για λόγους διαχείρισης δασικών οικοσυστημάτων</w:t>
      </w:r>
      <w:r>
        <w:rPr>
          <w:rFonts w:eastAsia="Times New Roman"/>
          <w:color w:val="000000"/>
          <w:szCs w:val="24"/>
        </w:rPr>
        <w:t>,</w:t>
      </w:r>
      <w:r>
        <w:rPr>
          <w:rFonts w:eastAsia="Times New Roman"/>
          <w:color w:val="000000"/>
          <w:szCs w:val="24"/>
        </w:rPr>
        <w:t xml:space="preserve"> είναι πολύ σημαντικά για την πρόληψη των δασικών πυρκαγιών. </w:t>
      </w:r>
    </w:p>
    <w:p w14:paraId="06997277" w14:textId="77777777" w:rsidR="00A71BAC" w:rsidRDefault="00367035">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Γνωρίζετε και εσεί</w:t>
      </w:r>
      <w:r>
        <w:rPr>
          <w:rFonts w:eastAsia="Times New Roman"/>
          <w:color w:val="000000"/>
          <w:szCs w:val="24"/>
        </w:rPr>
        <w:t xml:space="preserve">ς πολύ καλά ότι η κλιματική αλλαγή αλλά και η εισχώρηση εύφλεκτων δασικών ειδών στα ορεινά δάση έχει αντίκτυπο στην εξέλιξη των δασικών στη χώρα μας. Διευρύνονται οι επικίνδυνες προς ανάφλεξη </w:t>
      </w:r>
      <w:r>
        <w:rPr>
          <w:rFonts w:eastAsia="Times New Roman"/>
          <w:color w:val="000000"/>
          <w:szCs w:val="24"/>
          <w:shd w:val="clear" w:color="auto" w:fill="FFFFFF"/>
        </w:rPr>
        <w:t>εκτάσεις και αυξάνονται οι περίοδοι διάρκειας των πυρκαγιών λόγω</w:t>
      </w:r>
      <w:r>
        <w:rPr>
          <w:rFonts w:eastAsia="Times New Roman"/>
          <w:color w:val="000000"/>
          <w:szCs w:val="24"/>
          <w:shd w:val="clear" w:color="auto" w:fill="FFFFFF"/>
        </w:rPr>
        <w:t xml:space="preserve"> των παρατεταμένων περιόδων ξηρασίας. </w:t>
      </w:r>
    </w:p>
    <w:p w14:paraId="06997278" w14:textId="77777777" w:rsidR="00A71BAC" w:rsidRDefault="00367035">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αντιμετώπιση, λοιπόν, των δασικών πυρκαγιών κάτω από αυτές τις συνθήκες καθίσταται πολύ δύσκολη και γι’ αυτό κρίνεται σκόπιμο να επενδύουμε περισσότερο στην πρόληψη παρά στην καταστολή για καλύτερα αποτελέσματα με ε</w:t>
      </w:r>
      <w:r>
        <w:rPr>
          <w:rFonts w:eastAsia="Times New Roman"/>
          <w:color w:val="000000"/>
          <w:szCs w:val="24"/>
          <w:shd w:val="clear" w:color="auto" w:fill="FFFFFF"/>
        </w:rPr>
        <w:t xml:space="preserve">λάχιστο συγκριτικά κόστος. </w:t>
      </w:r>
    </w:p>
    <w:p w14:paraId="06997279" w14:textId="77777777" w:rsidR="00A71BAC" w:rsidRDefault="00367035">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Ερωτάται, λοιπόν, ο αρμόδιος Υπουργός: </w:t>
      </w:r>
    </w:p>
    <w:p w14:paraId="0699727A" w14:textId="77777777" w:rsidR="00A71BAC" w:rsidRDefault="00367035">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Ποια είναι η κατανομή των πόρων πρόληψης των δασικών πυρκαγιών κατά την τρέχουσα αντιπυρική περίοδο;</w:t>
      </w:r>
    </w:p>
    <w:p w14:paraId="0699727B" w14:textId="77777777" w:rsidR="00A71BAC" w:rsidRDefault="00367035">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Ποιος είναι ο σχεδιασμός και η προετοιμασία για την πρόληψη των δασικών πυρκαγιών στο π</w:t>
      </w:r>
      <w:r>
        <w:rPr>
          <w:rFonts w:eastAsia="Times New Roman"/>
          <w:color w:val="000000"/>
          <w:szCs w:val="24"/>
          <w:shd w:val="clear" w:color="auto" w:fill="FFFFFF"/>
        </w:rPr>
        <w:t>λαίσιο της ολοκληρωμένης διαχείρισης και προστασίας των δασικών οικοσυστημάτων;</w:t>
      </w:r>
    </w:p>
    <w:p w14:paraId="0699727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Τσιρώνη, έχετε τον λόγο.</w:t>
      </w:r>
    </w:p>
    <w:p w14:paraId="0699727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Ευχαριστώ, κύριε Πρόεδρε.</w:t>
      </w:r>
    </w:p>
    <w:p w14:paraId="0699727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Κυρία Βουλευτ</w:t>
      </w:r>
      <w:r>
        <w:rPr>
          <w:rFonts w:eastAsia="Times New Roman" w:cs="Times New Roman"/>
          <w:szCs w:val="24"/>
        </w:rPr>
        <w:t>ά</w:t>
      </w:r>
      <w:r>
        <w:rPr>
          <w:rFonts w:eastAsia="Times New Roman" w:cs="Times New Roman"/>
          <w:szCs w:val="24"/>
        </w:rPr>
        <w:t>, σ</w:t>
      </w:r>
      <w:r>
        <w:rPr>
          <w:rFonts w:eastAsia="Times New Roman" w:cs="Times New Roman"/>
          <w:szCs w:val="24"/>
        </w:rPr>
        <w:t>υμμερίζομαι την ανησυχία και την επικαιρότητα της ερώτησης. Όπως όλοι γνωρίζουμε, τα τελευταία χρόνια διανύσαμε χρονιές ξηρές και μάλιστα χρονιές που την άνοιξη είχαμε βροχοπτώσεις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και φέτος. Είναι ό,τι χειρότερο, διότι από τη μια μεριά η ξη</w:t>
      </w:r>
      <w:r>
        <w:rPr>
          <w:rFonts w:eastAsia="Times New Roman" w:cs="Times New Roman"/>
          <w:szCs w:val="24"/>
        </w:rPr>
        <w:t>ρασία επιτείνει τον κίνδυνο στα μεγάλα φυτά, όπως είναι τα δέντρα και από την άλλη μεριά οι εαρινές βροχοπτώσεις αυξάνουν την καύσιμη ύλη, με τα μονοετή φυτά, τις πόες, οι οποίες ξέρετε ότι γίνονται «πυριτιδαποθήκες» όταν ξεραθούν κατά τη διάρκεια του καλο</w:t>
      </w:r>
      <w:r>
        <w:rPr>
          <w:rFonts w:eastAsia="Times New Roman" w:cs="Times New Roman"/>
          <w:szCs w:val="24"/>
        </w:rPr>
        <w:t>καιριού.</w:t>
      </w:r>
    </w:p>
    <w:p w14:paraId="0699727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Πέρσι, για δεύτερη συνεχή χρονιά, δώσαμε πολύ έγκαιρα τις πιστώσεις. Αυτό φάνηκε κατά την περσινή αντιπυρική περίοδο, με εξαίρεση δύο πυρκαγιές, τη μία στον Υμηττό και την άλλη στη Νεάπολη, για </w:t>
      </w:r>
      <w:r>
        <w:rPr>
          <w:rFonts w:eastAsia="Times New Roman" w:cs="Times New Roman"/>
          <w:szCs w:val="24"/>
        </w:rPr>
        <w:lastRenderedPageBreak/>
        <w:t xml:space="preserve">την οποία οφείλω να πω ότι την ώρα που ξέσπασε, στις </w:t>
      </w:r>
      <w:r>
        <w:rPr>
          <w:rFonts w:eastAsia="Times New Roman" w:cs="Times New Roman"/>
          <w:szCs w:val="24"/>
        </w:rPr>
        <w:t>3.00΄ το πρωί, από κολόνα της ΔΕΗ, σε μια δύσβατη περιοχή, ήταν ακατόρθωτο να επέμβουν αεροπλάνα ούτε πολύ περισσότερο επίγειες δυνάμεις. Όταν ξεκίνησε η κατάσβεση, ήταν πραγματικά ανθρωπίνως αδύνατον. Ήταν τόσο δύσκολες οι καιρικές συνθήκες -χάσαμε και έν</w:t>
      </w:r>
      <w:r>
        <w:rPr>
          <w:rFonts w:eastAsia="Times New Roman" w:cs="Times New Roman"/>
          <w:szCs w:val="24"/>
        </w:rPr>
        <w:t>α αεροπλάνο, όπως ξέρετε, ευτυχώς χωρίς θάνατο-, που η πυρκαγιά είχε πάρει πολύ μεγάλες διαστάσεις πριν ακόμα ανατείλει ο ήλιος.</w:t>
      </w:r>
    </w:p>
    <w:p w14:paraId="0699728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Παρά αυτές τις δύο εξαιρέσεις, νομίζω ότι η χρονιά πήγε πολύ καλύτερα από τις προηγούμενες</w:t>
      </w:r>
      <w:r>
        <w:rPr>
          <w:rFonts w:eastAsia="Times New Roman" w:cs="Times New Roman"/>
          <w:szCs w:val="24"/>
        </w:rPr>
        <w:t>,</w:t>
      </w:r>
      <w:r>
        <w:rPr>
          <w:rFonts w:eastAsia="Times New Roman" w:cs="Times New Roman"/>
          <w:szCs w:val="24"/>
        </w:rPr>
        <w:t xml:space="preserve"> ακριβώς γιατί είχαμε πολύ έγκαιρο σ</w:t>
      </w:r>
      <w:r>
        <w:rPr>
          <w:rFonts w:eastAsia="Times New Roman" w:cs="Times New Roman"/>
          <w:szCs w:val="24"/>
        </w:rPr>
        <w:t xml:space="preserve">υντονισμό και πολύ έγκαιρα τις χρηματοδοτήσεις. </w:t>
      </w:r>
    </w:p>
    <w:p w14:paraId="0699728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Φέτος –για να γίνω συγκεκριμένος- έχουμε 1.854.000 ευρώ από το Πράσινο Ταμείο, περιμένουμε να υπογραφεί 1.865.000 ευρώ από το Πρόγραμμα Δημοσίων Επενδύσεων, έχουμε τη μερίδα του λέοντος –πάντα έτσι είναι- τα</w:t>
      </w:r>
      <w:r>
        <w:rPr>
          <w:rFonts w:eastAsia="Times New Roman" w:cs="Times New Roman"/>
          <w:szCs w:val="24"/>
        </w:rPr>
        <w:t xml:space="preserve"> 16.890.000 ευρώ από το Υπουργείο Εσωτερικών στους </w:t>
      </w:r>
      <w:r>
        <w:rPr>
          <w:rFonts w:eastAsia="Times New Roman" w:cs="Times New Roman"/>
          <w:szCs w:val="24"/>
        </w:rPr>
        <w:t xml:space="preserve">τετρακόσιους δεκαοκτώ </w:t>
      </w:r>
      <w:r>
        <w:rPr>
          <w:rFonts w:eastAsia="Times New Roman" w:cs="Times New Roman"/>
          <w:szCs w:val="24"/>
        </w:rPr>
        <w:t>δήμους και φυσικά αναμένουμε τα 4.500.000 ευρώ, τα οποία θα υπογραφούν άμεσα για τις υπερωρίες.</w:t>
      </w:r>
    </w:p>
    <w:p w14:paraId="0699728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Πέρα από αυτά, πρέπει να ρίξουμε το βάρος ακριβώς σε αυτό που είπατε, στον καλύτερο συν</w:t>
      </w:r>
      <w:r>
        <w:rPr>
          <w:rFonts w:eastAsia="Times New Roman" w:cs="Times New Roman"/>
          <w:szCs w:val="24"/>
        </w:rPr>
        <w:t xml:space="preserve">τονισμό. Ήδη έχουν γίνει συσκέψεις για τον καλύτερο συντονισμό. Να αναφέρω ότι έχουν γίνει αρκετές παρατηρήσεις. Για παράδειγμα, περιμένουμε την αγορά –ελπίζω να προλάβουμε τη φετινή περίοδο- για τα είκοσι </w:t>
      </w:r>
      <w:proofErr w:type="spellStart"/>
      <w:r>
        <w:rPr>
          <w:rFonts w:eastAsia="Times New Roman" w:cs="Times New Roman"/>
          <w:szCs w:val="24"/>
        </w:rPr>
        <w:t>διπλοκάμπινα</w:t>
      </w:r>
      <w:proofErr w:type="spellEnd"/>
      <w:r>
        <w:rPr>
          <w:rFonts w:eastAsia="Times New Roman" w:cs="Times New Roman"/>
          <w:szCs w:val="24"/>
        </w:rPr>
        <w:t xml:space="preserve"> ημιφορτηγά, τα οποία θα μπορούν να φέ</w:t>
      </w:r>
      <w:r>
        <w:rPr>
          <w:rFonts w:eastAsia="Times New Roman" w:cs="Times New Roman"/>
          <w:szCs w:val="24"/>
        </w:rPr>
        <w:t xml:space="preserve">ρουν πίσω εν ανάγκη και δεξαμενή, με τα οποία θα εφοδιαστούν βεβαίως οι υπηρεσίες. </w:t>
      </w:r>
    </w:p>
    <w:p w14:paraId="0699728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Πολύ περισσότερο έχουμε μεγάλη συζήτηση ακόμα και για το θεσμικό πλαίσιο. </w:t>
      </w:r>
    </w:p>
    <w:p w14:paraId="0699728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Να φέρω ένα απλό παράδειγμα: Πέρσι διαπιστώσαμε ότι υπάρχει τεράστια έλλειψη στελεχικού δυναμικού</w:t>
      </w:r>
      <w:r>
        <w:rPr>
          <w:rFonts w:eastAsia="Times New Roman" w:cs="Times New Roman"/>
          <w:szCs w:val="24"/>
        </w:rPr>
        <w:t>,</w:t>
      </w:r>
      <w:r>
        <w:rPr>
          <w:rFonts w:eastAsia="Times New Roman" w:cs="Times New Roman"/>
          <w:szCs w:val="24"/>
        </w:rPr>
        <w:t xml:space="preserve"> που να μπορεί να οδηγήσει τα οχήματα έργου, επειδή έχουν αποψιλωθεί οι υπηρεσίες.</w:t>
      </w:r>
    </w:p>
    <w:p w14:paraId="0699728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0699728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Σε ένα λεπτό, ολοκληρώνω, κύριε Πρόεδρε.</w:t>
      </w:r>
    </w:p>
    <w:p w14:paraId="0699728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Λέμε, λοιπόν, φέτος οι εθελοντές ή </w:t>
      </w:r>
      <w:r>
        <w:rPr>
          <w:rFonts w:eastAsia="Times New Roman" w:cs="Times New Roman"/>
          <w:szCs w:val="24"/>
        </w:rPr>
        <w:t>οι επαγγελματίες</w:t>
      </w:r>
      <w:r>
        <w:rPr>
          <w:rFonts w:eastAsia="Times New Roman" w:cs="Times New Roman"/>
          <w:szCs w:val="24"/>
        </w:rPr>
        <w:t>,</w:t>
      </w:r>
      <w:r>
        <w:rPr>
          <w:rFonts w:eastAsia="Times New Roman" w:cs="Times New Roman"/>
          <w:szCs w:val="24"/>
        </w:rPr>
        <w:t xml:space="preserve"> που δεν ανήκουν στον ευρύτερο δημόσιο τομέα</w:t>
      </w:r>
      <w:r>
        <w:rPr>
          <w:rFonts w:eastAsia="Times New Roman" w:cs="Times New Roman"/>
          <w:szCs w:val="24"/>
        </w:rPr>
        <w:t>,</w:t>
      </w:r>
      <w:r>
        <w:rPr>
          <w:rFonts w:eastAsia="Times New Roman" w:cs="Times New Roman"/>
          <w:szCs w:val="24"/>
        </w:rPr>
        <w:t xml:space="preserve"> να </w:t>
      </w:r>
      <w:proofErr w:type="spellStart"/>
      <w:r>
        <w:rPr>
          <w:rFonts w:eastAsia="Times New Roman" w:cs="Times New Roman"/>
          <w:szCs w:val="24"/>
        </w:rPr>
        <w:t>αδειοδοτούνται</w:t>
      </w:r>
      <w:proofErr w:type="spellEnd"/>
      <w:r>
        <w:rPr>
          <w:rFonts w:eastAsia="Times New Roman" w:cs="Times New Roman"/>
          <w:szCs w:val="24"/>
        </w:rPr>
        <w:t xml:space="preserve"> για να οδηγούν και να χειρίζονται αυτά τα οχήματα, ώστε να έχουμε πολλαπλάσιο ανθρώπινο δυναμικό. Έχουμε, δηλαδή, επαγγελματίες οδηγούς – χειριστές, που όμως δεν ανήκουν στο </w:t>
      </w:r>
      <w:r>
        <w:rPr>
          <w:rFonts w:eastAsia="Times New Roman" w:cs="Times New Roman"/>
          <w:szCs w:val="24"/>
        </w:rPr>
        <w:t>δ</w:t>
      </w:r>
      <w:r>
        <w:rPr>
          <w:rFonts w:eastAsia="Times New Roman" w:cs="Times New Roman"/>
          <w:szCs w:val="24"/>
        </w:rPr>
        <w:t xml:space="preserve">ημόσιο και δεν είναι ασφαλισμένοι να οδηγούν τα οχήματα του </w:t>
      </w:r>
      <w:r>
        <w:rPr>
          <w:rFonts w:eastAsia="Times New Roman" w:cs="Times New Roman"/>
          <w:szCs w:val="24"/>
        </w:rPr>
        <w:t>δ</w:t>
      </w:r>
      <w:r>
        <w:rPr>
          <w:rFonts w:eastAsia="Times New Roman" w:cs="Times New Roman"/>
          <w:szCs w:val="24"/>
        </w:rPr>
        <w:t xml:space="preserve">ημοσίου. Τέτοιες αγκυλώσεις πρέπει να τις λύσουμε. </w:t>
      </w:r>
    </w:p>
    <w:p w14:paraId="0699728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Επίσης, για πρώτη φορά θα χρησιμοποιήσουμε την τηλεματική. Θα έχουμε εποπτεία τουλάχιστον σε κάποιες περιοχές από δορυφόρους, αλλά και από κάμε</w:t>
      </w:r>
      <w:r>
        <w:rPr>
          <w:rFonts w:eastAsia="Times New Roman" w:cs="Times New Roman"/>
          <w:szCs w:val="24"/>
        </w:rPr>
        <w:t xml:space="preserve">ρες ευρείας τεχνολογίας, όπως επίσης θα έχουμε και κάποια </w:t>
      </w:r>
      <w:r>
        <w:rPr>
          <w:rFonts w:eastAsia="Times New Roman" w:cs="Times New Roman"/>
          <w:szCs w:val="24"/>
          <w:lang w:val="en-US"/>
        </w:rPr>
        <w:t>drones</w:t>
      </w:r>
      <w:r>
        <w:rPr>
          <w:rFonts w:eastAsia="Times New Roman" w:cs="Times New Roman"/>
          <w:szCs w:val="24"/>
        </w:rPr>
        <w:t xml:space="preserve">, ώστε να μπορέσουμε να έχουμε κατά το δυνατόν την πρόληψη. </w:t>
      </w:r>
    </w:p>
    <w:p w14:paraId="0699728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Ξέρω ότι αυτή τη στιγμή η δημόσια μηχανή λόγω του μνημονίου και της τεράστιας αποψίλωσης είναι δραματικά </w:t>
      </w:r>
      <w:proofErr w:type="spellStart"/>
      <w:r>
        <w:rPr>
          <w:rFonts w:eastAsia="Times New Roman" w:cs="Times New Roman"/>
          <w:szCs w:val="24"/>
        </w:rPr>
        <w:t>υποστελεχωμένη</w:t>
      </w:r>
      <w:proofErr w:type="spellEnd"/>
      <w:r>
        <w:rPr>
          <w:rFonts w:eastAsia="Times New Roman" w:cs="Times New Roman"/>
          <w:szCs w:val="24"/>
        </w:rPr>
        <w:t>, αλλά με αυ</w:t>
      </w:r>
      <w:r>
        <w:rPr>
          <w:rFonts w:eastAsia="Times New Roman" w:cs="Times New Roman"/>
          <w:szCs w:val="24"/>
        </w:rPr>
        <w:t xml:space="preserve">τές τις ελάχιστες δυνάμεις πέρσι καταφέραμε το καλύτερο και </w:t>
      </w:r>
      <w:r>
        <w:rPr>
          <w:rFonts w:eastAsia="Times New Roman" w:cs="Times New Roman"/>
          <w:szCs w:val="24"/>
        </w:rPr>
        <w:lastRenderedPageBreak/>
        <w:t>νομίζω και φέτος θα τα καταφέρουμε καλά, γιατί είμαστε όλοι πεπεισμένοι ότι με τον καλύτερο συντονισμό πολλαπλασιάζουμε τα αποτελέσματα.</w:t>
      </w:r>
    </w:p>
    <w:p w14:paraId="0699728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w:t>
      </w:r>
      <w:proofErr w:type="spellStart"/>
      <w:r>
        <w:rPr>
          <w:rFonts w:eastAsia="Times New Roman" w:cs="Times New Roman"/>
          <w:szCs w:val="24"/>
        </w:rPr>
        <w:t>Ιγγλέζη</w:t>
      </w:r>
      <w:proofErr w:type="spellEnd"/>
      <w:r>
        <w:rPr>
          <w:rFonts w:eastAsia="Times New Roman" w:cs="Times New Roman"/>
          <w:szCs w:val="24"/>
        </w:rPr>
        <w:t>, έχετε τον λ</w:t>
      </w:r>
      <w:r>
        <w:rPr>
          <w:rFonts w:eastAsia="Times New Roman" w:cs="Times New Roman"/>
          <w:szCs w:val="24"/>
        </w:rPr>
        <w:t>όγο.</w:t>
      </w:r>
    </w:p>
    <w:p w14:paraId="0699728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Κύριε Υπουργέ, ευχαριστώ πολύ για την απάντησή σας, αλλά και για τις πληροφορίες που μας δώσατε.</w:t>
      </w:r>
    </w:p>
    <w:p w14:paraId="0699728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Είναι πολύ σημαντικό ο κρατικός μηχανισμός να μεριμνά έγκαιρα για την προστασία του φυσικού πλούτου της χώρας. Δυστυχώς, άκουσα ότι «π</w:t>
      </w:r>
      <w:r>
        <w:rPr>
          <w:rFonts w:eastAsia="Times New Roman" w:cs="Times New Roman"/>
          <w:szCs w:val="24"/>
        </w:rPr>
        <w:t>εριμένουμε και περιμένουμε». Να φροντίσουμε να μην περιμένουμε άλλο. Έχουμε μπει στην αντιπυρική περίοδο. Θα πρέπει τα χρήματα –δεν εξαρτάται μόνο από εσάς αλλά και από το Υπουργείο Οικονομικών- πολύ γρήγορα να δοθούν εκεί που πρέπει να δοθούν για να ξεκιν</w:t>
      </w:r>
      <w:r>
        <w:rPr>
          <w:rFonts w:eastAsia="Times New Roman" w:cs="Times New Roman"/>
          <w:szCs w:val="24"/>
        </w:rPr>
        <w:t xml:space="preserve">ήσει η προστασία των δασών της χώρας. </w:t>
      </w:r>
    </w:p>
    <w:p w14:paraId="0699728D" w14:textId="77777777" w:rsidR="00A71BAC" w:rsidRDefault="00367035">
      <w:pPr>
        <w:spacing w:line="600" w:lineRule="auto"/>
        <w:ind w:firstLine="720"/>
        <w:jc w:val="both"/>
        <w:rPr>
          <w:rFonts w:eastAsia="Times New Roman" w:cs="Times New Roman"/>
          <w:b/>
          <w:szCs w:val="24"/>
        </w:rPr>
      </w:pPr>
      <w:r>
        <w:rPr>
          <w:rFonts w:eastAsia="Times New Roman" w:cs="Times New Roman"/>
          <w:szCs w:val="24"/>
        </w:rPr>
        <w:lastRenderedPageBreak/>
        <w:t xml:space="preserve">Επίσης, είναι πολύ σημαντικό να στελεχωθούν οι υπηρεσίες. Δεν μπορούμε να βασιζόμαστε για τόσο σοβαρά θέματα σε εθελοντές. </w:t>
      </w:r>
    </w:p>
    <w:p w14:paraId="0699728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Επίσης, εξίσου σημαντική είναι η αξιοποίηση των νέων τεχνολογιών για το</w:t>
      </w:r>
      <w:r>
        <w:rPr>
          <w:rFonts w:eastAsia="Times New Roman" w:cs="Times New Roman"/>
          <w:szCs w:val="24"/>
        </w:rPr>
        <w:t>ν</w:t>
      </w:r>
      <w:r>
        <w:rPr>
          <w:rFonts w:eastAsia="Times New Roman" w:cs="Times New Roman"/>
          <w:szCs w:val="24"/>
        </w:rPr>
        <w:t xml:space="preserve"> σκοπό αυτό. Άκουσα γ</w:t>
      </w:r>
      <w:r>
        <w:rPr>
          <w:rFonts w:eastAsia="Times New Roman" w:cs="Times New Roman"/>
          <w:szCs w:val="24"/>
        </w:rPr>
        <w:t xml:space="preserve">ια </w:t>
      </w:r>
      <w:r>
        <w:rPr>
          <w:rFonts w:eastAsia="Times New Roman" w:cs="Times New Roman"/>
          <w:szCs w:val="24"/>
          <w:lang w:val="en-US"/>
        </w:rPr>
        <w:t>drones</w:t>
      </w:r>
      <w:r>
        <w:rPr>
          <w:rFonts w:eastAsia="Times New Roman" w:cs="Times New Roman"/>
          <w:szCs w:val="24"/>
        </w:rPr>
        <w:t xml:space="preserve"> και αυτό πραγματικά είναι πάρα πολύ σημαντικό. Γνωρίζω όμως και από προσωπική εμπειρία, ως δασολόγος, ότι τα φαινόμενα υπογραφής συμβάσεων για τα έργα αντιπυρικής προστασίας στο τέλος Αυγούστου και τον Σεπτέμβρη δεν εξαλείφονται εύκολα και παρατη</w:t>
      </w:r>
      <w:r>
        <w:rPr>
          <w:rFonts w:eastAsia="Times New Roman" w:cs="Times New Roman"/>
          <w:szCs w:val="24"/>
        </w:rPr>
        <w:t xml:space="preserve">ρούνται μέχρι και σήμερα. </w:t>
      </w:r>
    </w:p>
    <w:p w14:paraId="0699728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επιτήρηση της υπαίθρου και η επίβλεψη του χώρου είναι σημαντικό να χρηματοδοτούνται, αλλά θεωρώ ότι η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των δασών μας είναι το καλύτερο μέτρο πρόληψης. Η δασοπονία πολλαπλών σκοπών, η διατήρηση του δάσους ως </w:t>
      </w:r>
      <w:r>
        <w:rPr>
          <w:rFonts w:eastAsia="Times New Roman" w:cs="Times New Roman"/>
          <w:szCs w:val="24"/>
        </w:rPr>
        <w:t xml:space="preserve">φυσικού οικοσυστήματος και η ικανότητα παραγωγής και </w:t>
      </w:r>
      <w:r>
        <w:rPr>
          <w:rFonts w:eastAsia="Times New Roman" w:cs="Times New Roman"/>
          <w:szCs w:val="24"/>
        </w:rPr>
        <w:lastRenderedPageBreak/>
        <w:t>προσφοράς πολλαπλών αγαθών και υπηρεσιών προς τον άνθρωπο, συντηρεί τον πολυδιάστατο χαρακτήρα και τη βιοποικιλότητα του δάσους και συμβάλλει αποδοτικότερα στην κοινωνική ευημερία και ανάπτυξη.</w:t>
      </w:r>
    </w:p>
    <w:p w14:paraId="0699729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βασική </w:t>
      </w:r>
      <w:r>
        <w:rPr>
          <w:rFonts w:eastAsia="Times New Roman" w:cs="Times New Roman"/>
          <w:szCs w:val="24"/>
        </w:rPr>
        <w:t>απειλή υποβάθμισης και καταστροφής των δασών είναι κυρίως η αποσπασματική και απρογραμμάτιστη παρέμβαση στα δασικά οικοσυστήματα. Για τον λόγο αυτό χρειάζεται από την πλευρά της πολιτείας σαφής και συγκροτημένη δασική πολιτική. Και αυτή η πολιτική σαφώς θα</w:t>
      </w:r>
      <w:r>
        <w:rPr>
          <w:rFonts w:eastAsia="Times New Roman" w:cs="Times New Roman"/>
          <w:szCs w:val="24"/>
        </w:rPr>
        <w:t xml:space="preserve"> πρέπει να αντικατοπτρίζεται σε μια επαρκώς και διεπιστημονικά στελεχωμένη Δασική Υπηρεσία, μια υπηρεσία που θα μπορεί να ανταποκριθεί στην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των δασών, αλλά και να λαμβάνει όλα τα αναγκαία μέτρα και να εκπονεί τις δράσεις που θα αναπτύσ</w:t>
      </w:r>
      <w:r>
        <w:rPr>
          <w:rFonts w:eastAsia="Times New Roman" w:cs="Times New Roman"/>
          <w:szCs w:val="24"/>
        </w:rPr>
        <w:t>σουν και θα προστατεύουν τα δασικά οικοσυστήματα.</w:t>
      </w:r>
    </w:p>
    <w:p w14:paraId="0699729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Ακόμα, ζητούμενο είναι η θεσμοθετημένη συνεργασία των Δασικών Υπηρεσιών και της Πυροσβεστικής, ώστε να μπορεί να γίνει καλύτερη διαχείριση ανθρώπινου δυναμικού και να αντιμετωπίζονται αποτελεσματικά οι δασι</w:t>
      </w:r>
      <w:r>
        <w:rPr>
          <w:rFonts w:eastAsia="Times New Roman" w:cs="Times New Roman"/>
          <w:szCs w:val="24"/>
        </w:rPr>
        <w:t xml:space="preserve">κές πυρκαγιές, με βάση τα κριτήρια που θέτει η </w:t>
      </w:r>
      <w:r>
        <w:rPr>
          <w:rFonts w:eastAsia="Times New Roman" w:cs="Times New Roman"/>
          <w:szCs w:val="24"/>
        </w:rPr>
        <w:t>δ</w:t>
      </w:r>
      <w:r>
        <w:rPr>
          <w:rFonts w:eastAsia="Times New Roman" w:cs="Times New Roman"/>
          <w:szCs w:val="24"/>
        </w:rPr>
        <w:t xml:space="preserve">ασοπονία. </w:t>
      </w:r>
    </w:p>
    <w:p w14:paraId="0699729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συνεργασία </w:t>
      </w:r>
      <w:r>
        <w:rPr>
          <w:rFonts w:eastAsia="Times New Roman" w:cs="Times New Roman"/>
          <w:szCs w:val="24"/>
        </w:rPr>
        <w:t>δ</w:t>
      </w:r>
      <w:r>
        <w:rPr>
          <w:rFonts w:eastAsia="Times New Roman" w:cs="Times New Roman"/>
          <w:szCs w:val="24"/>
        </w:rPr>
        <w:t xml:space="preserve">ασικών </w:t>
      </w:r>
      <w:r>
        <w:rPr>
          <w:rFonts w:eastAsia="Times New Roman" w:cs="Times New Roman"/>
          <w:szCs w:val="24"/>
        </w:rPr>
        <w:t>υ</w:t>
      </w:r>
      <w:r>
        <w:rPr>
          <w:rFonts w:eastAsia="Times New Roman" w:cs="Times New Roman"/>
          <w:szCs w:val="24"/>
        </w:rPr>
        <w:t xml:space="preserve">πηρεσιών και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είναι κρίσιμη για την ύπαρξη σωστής πρόληψης αλλά και καταστολής των δασικών πυρκαγιών. Η έγκαιρη εξασφάλιση από το Υπουργείο Περιβάλλον</w:t>
      </w:r>
      <w:r>
        <w:rPr>
          <w:rFonts w:eastAsia="Times New Roman" w:cs="Times New Roman"/>
          <w:szCs w:val="24"/>
        </w:rPr>
        <w:t>τος και Ενέργειας της χρηματοδότησης για τα έργα δασοπροστασίας</w:t>
      </w:r>
      <w:r>
        <w:rPr>
          <w:rFonts w:eastAsia="Times New Roman" w:cs="Times New Roman"/>
          <w:szCs w:val="24"/>
        </w:rPr>
        <w:t>,</w:t>
      </w:r>
      <w:r>
        <w:rPr>
          <w:rFonts w:eastAsia="Times New Roman" w:cs="Times New Roman"/>
          <w:szCs w:val="24"/>
        </w:rPr>
        <w:t xml:space="preserve"> που εκτελούνται από τους ΟΤΑ</w:t>
      </w:r>
      <w:r>
        <w:rPr>
          <w:rFonts w:eastAsia="Times New Roman" w:cs="Times New Roman"/>
          <w:szCs w:val="24"/>
        </w:rPr>
        <w:t>,</w:t>
      </w:r>
      <w:r>
        <w:rPr>
          <w:rFonts w:eastAsia="Times New Roman" w:cs="Times New Roman"/>
          <w:szCs w:val="24"/>
        </w:rPr>
        <w:t xml:space="preserve"> είναι σημαντική, αλλά και η έγκαιρη εφαρμογή των μέτρων αυτών από τους ΟΤΑ και η διάθεση του συνόλου των κονδυλίων αυτών για τον σκοπό της προστασίας από τις δασ</w:t>
      </w:r>
      <w:r>
        <w:rPr>
          <w:rFonts w:eastAsia="Times New Roman" w:cs="Times New Roman"/>
          <w:szCs w:val="24"/>
        </w:rPr>
        <w:t xml:space="preserve">ικές πυρκαγιές είναι καθοριστικής σημασίας. </w:t>
      </w:r>
    </w:p>
    <w:p w14:paraId="0699729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Ο συντονισμός όλων αυτών των υπηρεσιών</w:t>
      </w:r>
      <w:r>
        <w:rPr>
          <w:rFonts w:eastAsia="Times New Roman" w:cs="Times New Roman"/>
          <w:szCs w:val="24"/>
        </w:rPr>
        <w:t>,</w:t>
      </w:r>
      <w:r>
        <w:rPr>
          <w:rFonts w:eastAsia="Times New Roman" w:cs="Times New Roman"/>
          <w:szCs w:val="24"/>
        </w:rPr>
        <w:t xml:space="preserve"> όλων αυτών των διαφορετικών Υπουργείων</w:t>
      </w:r>
      <w:r>
        <w:rPr>
          <w:rFonts w:eastAsia="Times New Roman" w:cs="Times New Roman"/>
          <w:szCs w:val="24"/>
        </w:rPr>
        <w:t>,</w:t>
      </w:r>
      <w:r>
        <w:rPr>
          <w:rFonts w:eastAsia="Times New Roman" w:cs="Times New Roman"/>
          <w:szCs w:val="24"/>
        </w:rPr>
        <w:t xml:space="preserve"> είναι το ζητούμενο. Μήπως αυτό προβληματίζει το Υπουργείο σας αναφορικά με το μοντέλο διοίκησης των δασικών υπηρεσιών αλλά και το μ</w:t>
      </w:r>
      <w:r>
        <w:rPr>
          <w:rFonts w:eastAsia="Times New Roman" w:cs="Times New Roman"/>
          <w:szCs w:val="24"/>
        </w:rPr>
        <w:t xml:space="preserve">οντέλο πρόληψης και καταστολής των δασικών πυρκαγιών που εφαρμόζεται σήμερα; </w:t>
      </w:r>
    </w:p>
    <w:p w14:paraId="06997294" w14:textId="77777777" w:rsidR="00A71BAC" w:rsidRDefault="00367035">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6997295" w14:textId="77777777" w:rsidR="00A71BAC" w:rsidRDefault="00367035">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0699729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σ’ ένα θέμα για το οποίο δεν έχω κουραστεί να </w:t>
      </w:r>
      <w:r>
        <w:rPr>
          <w:rFonts w:eastAsia="Times New Roman" w:cs="Times New Roman"/>
          <w:szCs w:val="24"/>
        </w:rPr>
        <w:t>μιλάω συνέχεια, αλλά δεν παρατηρείται και καμ</w:t>
      </w:r>
      <w:r>
        <w:rPr>
          <w:rFonts w:eastAsia="Times New Roman" w:cs="Times New Roman"/>
          <w:szCs w:val="24"/>
        </w:rPr>
        <w:t>μ</w:t>
      </w:r>
      <w:r>
        <w:rPr>
          <w:rFonts w:eastAsia="Times New Roman" w:cs="Times New Roman"/>
          <w:szCs w:val="24"/>
        </w:rPr>
        <w:t xml:space="preserve">ία πρόοδος. Αυτό είναι η σύνταξη και εφαρμογή ολοκληρωμένων διαχειριστικών σχεδίων για το σύνολο των δασικών συμπλεγμάτων της χώρας, οι γνωστές διαχειριστικές μελέτες. </w:t>
      </w:r>
    </w:p>
    <w:p w14:paraId="0699729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Σήμερα δεν υπάρχουν σχέδια διαχείρισης γι</w:t>
      </w:r>
      <w:r>
        <w:rPr>
          <w:rFonts w:eastAsia="Times New Roman" w:cs="Times New Roman"/>
          <w:szCs w:val="24"/>
        </w:rPr>
        <w:t xml:space="preserve">α το 80% των δασικών συμπλεγμάτων των ελληνικών δασών. Τα αποτελέσματα αυτής της κατάστασης, εκτός από τη στέρηση της οικονομίας από σημαντικούς </w:t>
      </w:r>
      <w:r>
        <w:rPr>
          <w:rFonts w:eastAsia="Times New Roman" w:cs="Times New Roman"/>
          <w:szCs w:val="24"/>
        </w:rPr>
        <w:lastRenderedPageBreak/>
        <w:t>πόρους και τη σημαντική υποβάθμιση του περιβάλλοντος, είναι και η αδυναμία προστασίας των μη διαχειριζόμενων δα</w:t>
      </w:r>
      <w:r>
        <w:rPr>
          <w:rFonts w:eastAsia="Times New Roman" w:cs="Times New Roman"/>
          <w:szCs w:val="24"/>
        </w:rPr>
        <w:t xml:space="preserve">σών. </w:t>
      </w:r>
    </w:p>
    <w:p w14:paraId="0699729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πιο αποτελεσματική προστασία, κύριε Υπουργέ, από πυρκαγιές είναι η ορθή, επιστημονική και ολοκληρωμένη διαχείριση του δασικού οικοσυστήματος.</w:t>
      </w:r>
    </w:p>
    <w:p w14:paraId="0699729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w:t>
      </w:r>
    </w:p>
    <w:p w14:paraId="0699729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Τσιρώνης.</w:t>
      </w:r>
    </w:p>
    <w:p w14:paraId="0699729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w:t>
      </w:r>
      <w:r>
        <w:rPr>
          <w:rFonts w:eastAsia="Times New Roman" w:cs="Times New Roman"/>
          <w:b/>
          <w:szCs w:val="24"/>
        </w:rPr>
        <w:t>υργός Περιβάλλοντος και Ενέργειας):</w:t>
      </w:r>
      <w:r>
        <w:rPr>
          <w:rFonts w:eastAsia="Times New Roman" w:cs="Times New Roman"/>
          <w:szCs w:val="24"/>
        </w:rPr>
        <w:t xml:space="preserve"> Ευχαριστώ, κύριε Πρόεδρε.</w:t>
      </w:r>
    </w:p>
    <w:p w14:paraId="0699729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συμφωνήσω μαζί σας και ξέρετε ότι έχουμε ξεκινήσει και θεσμικές αλλαγές, όπως ο νέος νόμος για τους δασικούς συνεταιρισμούς, αλλά και στο καινούργιο ΕΣΠΑ</w:t>
      </w:r>
      <w:r>
        <w:rPr>
          <w:rFonts w:eastAsia="Times New Roman" w:cs="Times New Roman"/>
          <w:szCs w:val="24"/>
        </w:rPr>
        <w:t>,</w:t>
      </w:r>
      <w:r>
        <w:rPr>
          <w:rFonts w:eastAsia="Times New Roman" w:cs="Times New Roman"/>
          <w:szCs w:val="24"/>
        </w:rPr>
        <w:t xml:space="preserve"> έχουμε εντάξει τέτοιες διαχειριστικέ</w:t>
      </w:r>
      <w:r>
        <w:rPr>
          <w:rFonts w:eastAsia="Times New Roman" w:cs="Times New Roman"/>
          <w:szCs w:val="24"/>
        </w:rPr>
        <w:t xml:space="preserve">ς μελέτες, για να μπορέσουμε επιτέλους να απαλλαγούμε από το να τρέχουμε πίσω από τα γεγονότα. Άρα </w:t>
      </w:r>
      <w:r>
        <w:rPr>
          <w:rFonts w:eastAsia="Times New Roman" w:cs="Times New Roman"/>
          <w:szCs w:val="24"/>
        </w:rPr>
        <w:lastRenderedPageBreak/>
        <w:t xml:space="preserve">νομίζω ότι εκεί δεν υπάρχει κάποια διαφωνία. Η βούληση της Κυβέρνησης είναι να κινηθούμε ακριβώς σ’ αυτή την κατεύθυνση. </w:t>
      </w:r>
    </w:p>
    <w:p w14:paraId="0699729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Δεν θέλω να παραλείψω να δώσω συγχα</w:t>
      </w:r>
      <w:r>
        <w:rPr>
          <w:rFonts w:eastAsia="Times New Roman" w:cs="Times New Roman"/>
          <w:szCs w:val="24"/>
        </w:rPr>
        <w:t>ρητήρια –δράττομαι της ευκαιρίας της ερώτησης- στις πυροσβεστικές δυνάμεις πέρυσι, οι οποίες είχαν μια καλή συνεργασία με τις δασικές υπηρεσίες. Φέτος σε σύσκεψη είχαμε ακριβώς αυτό το αντικείμενο, τη βελτιστοποίηση και τη συμμετοχή των δασικών υπηρεσιών σ</w:t>
      </w:r>
      <w:r>
        <w:rPr>
          <w:rFonts w:eastAsia="Times New Roman" w:cs="Times New Roman"/>
          <w:szCs w:val="24"/>
        </w:rPr>
        <w:t xml:space="preserve">ε όλες τις φάσεις, και στην πρόληψη και στην εξεύρεση των ημερών κινδύνου, αλλά φυσικά και την ώρα της κατάσβεσης. Άρα πιστεύω ότι φέτος θα έχουμε τον βέλτιστο συντονισμό. </w:t>
      </w:r>
    </w:p>
    <w:p w14:paraId="0699729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Θέλω να επισημάνω όμως κάτι, γιατί προηγουμένως είπατε για τα «αναμένουμε». Πράγματ</w:t>
      </w:r>
      <w:r>
        <w:rPr>
          <w:rFonts w:eastAsia="Times New Roman" w:cs="Times New Roman"/>
          <w:szCs w:val="24"/>
        </w:rPr>
        <w:t>ι</w:t>
      </w:r>
      <w:r>
        <w:rPr>
          <w:rFonts w:eastAsia="Times New Roman" w:cs="Times New Roman"/>
          <w:szCs w:val="24"/>
        </w:rPr>
        <w:t>,</w:t>
      </w:r>
      <w:r>
        <w:rPr>
          <w:rFonts w:eastAsia="Times New Roman" w:cs="Times New Roman"/>
          <w:szCs w:val="24"/>
        </w:rPr>
        <w:t xml:space="preserve"> τα περισσότερα κονδύλια</w:t>
      </w:r>
      <w:r>
        <w:rPr>
          <w:rFonts w:eastAsia="Times New Roman" w:cs="Times New Roman"/>
          <w:szCs w:val="24"/>
        </w:rPr>
        <w:t>,</w:t>
      </w:r>
      <w:r>
        <w:rPr>
          <w:rFonts w:eastAsia="Times New Roman" w:cs="Times New Roman"/>
          <w:szCs w:val="24"/>
        </w:rPr>
        <w:t xml:space="preserve"> από αυτά που σας ανέφερα</w:t>
      </w:r>
      <w:r>
        <w:rPr>
          <w:rFonts w:eastAsia="Times New Roman" w:cs="Times New Roman"/>
          <w:szCs w:val="24"/>
        </w:rPr>
        <w:t>,</w:t>
      </w:r>
      <w:r>
        <w:rPr>
          <w:rFonts w:eastAsia="Times New Roman" w:cs="Times New Roman"/>
          <w:szCs w:val="24"/>
        </w:rPr>
        <w:t xml:space="preserve"> είναι ήδη εκταμιευμένα και είναι έτοιμα να αξιοποιηθούν. Είπαμε ότι είχαμε την πλέον έγκαιρη χρονιά πέρυσι και φέτος θα είναι ακόμα πιο έγκαιρη ως προς την αξιοποίηση. </w:t>
      </w:r>
    </w:p>
    <w:p w14:paraId="0699729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όμως ότι το οικονομικό </w:t>
      </w:r>
      <w:r>
        <w:rPr>
          <w:rFonts w:eastAsia="Times New Roman" w:cs="Times New Roman"/>
          <w:szCs w:val="24"/>
        </w:rPr>
        <w:t xml:space="preserve">πλαίσιο της Ελλάδας επιβάλλει μονοετείς συμβάσεις, που είναι ο απόλυτος παραλογισμός. Όσο γρήγορα και αν θέλουμε να κάνουμε έναν διαγωνισμό και μια επένδυση, όταν ξεκινάμε να εξειδικεύουμε τον Γενάρη -και δεν έχουμε αυτό που είναι αυτονόητο και που ισχύει </w:t>
      </w:r>
      <w:r>
        <w:rPr>
          <w:rFonts w:eastAsia="Times New Roman" w:cs="Times New Roman"/>
          <w:szCs w:val="24"/>
        </w:rPr>
        <w:t xml:space="preserve">για τα συγχρηματοδοτούμενα, δηλαδή τριετείς και πενταετείς συμβάσεις- φτάνουμε αναγκαστικά να κάνουμε τους διαγωνισμούς τον Μάη και να μπει τελικά ο ανάδοχος τον Αύγουστο για μια συντήρηση δασικού δρόμου. Το γνωρίζετε και το γνωρίζω. </w:t>
      </w:r>
    </w:p>
    <w:p w14:paraId="069972A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ήταν παράνομο να γ</w:t>
      </w:r>
      <w:r>
        <w:rPr>
          <w:rFonts w:eastAsia="Times New Roman" w:cs="Times New Roman"/>
          <w:szCs w:val="24"/>
        </w:rPr>
        <w:t>ίνει πιο νωρίς. Δεν προλαβαίνει να γίνει με βάση το διοικητικό δίκαιο. Η μόνη λύση είναι οι πολυετείς συμβάσεις. Στην Ελλάδα δεν έχουμε πολυετείς συμβάσεις. Είναι ένα αίτημα το οποίο έχω θέσει στο ΚΥΣΟΙΠ για να συζητηθεί, ώστε επιτέλους οι συμβάσεις σε έργ</w:t>
      </w:r>
      <w:r>
        <w:rPr>
          <w:rFonts w:eastAsia="Times New Roman" w:cs="Times New Roman"/>
          <w:szCs w:val="24"/>
        </w:rPr>
        <w:t>α που ούτως ή άλλως ανανεώνονται κάθε χρόνο, όπως έργα πυρόσβεσης και συντήρησης δασικών δρόμων, να είναι πολυετείς.</w:t>
      </w:r>
    </w:p>
    <w:p w14:paraId="069972A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Ένα ζήτημα</w:t>
      </w:r>
      <w:r>
        <w:rPr>
          <w:rFonts w:eastAsia="Times New Roman" w:cs="Times New Roman"/>
          <w:szCs w:val="24"/>
        </w:rPr>
        <w:t>,</w:t>
      </w:r>
      <w:r>
        <w:rPr>
          <w:rFonts w:eastAsia="Times New Roman" w:cs="Times New Roman"/>
          <w:szCs w:val="24"/>
        </w:rPr>
        <w:t xml:space="preserve"> που θέσατε και με το οποίο πραγματικά συμφωνώ απόλυτα</w:t>
      </w:r>
      <w:r>
        <w:rPr>
          <w:rFonts w:eastAsia="Times New Roman" w:cs="Times New Roman"/>
          <w:szCs w:val="24"/>
        </w:rPr>
        <w:t>,</w:t>
      </w:r>
      <w:r>
        <w:rPr>
          <w:rFonts w:eastAsia="Times New Roman" w:cs="Times New Roman"/>
          <w:szCs w:val="24"/>
        </w:rPr>
        <w:t xml:space="preserve"> είναι η αξιοποίηση της βιομάζας. Να μπουν, επιτέλους, μέσα οι συνεταιρισμοί να χρησιμοποιήσουν τη βιομάζα, ώστε να αξιοποιηθεί και να ζωντανέψει το δάσος. </w:t>
      </w:r>
    </w:p>
    <w:p w14:paraId="069972A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Επιμένω βέβαια -κι εδώ, χωρίς να αμφισβητώ αυτό που είπατε, συμφωνώ μαζί σας ότι ο κορμός είναι οι </w:t>
      </w:r>
      <w:r>
        <w:rPr>
          <w:rFonts w:eastAsia="Times New Roman" w:cs="Times New Roman"/>
          <w:szCs w:val="24"/>
        </w:rPr>
        <w:t>δασικοί- ότι ο εθελοντισμός δίνει κι αυτός πολύτιμο έργο και πρέπει να επεκταθεί ο εθελοντισμός στην Ελλάδα. Στον υπόλοιπο κόσμο ο εθελοντισμός είναι ένας σημαντικός πυλώνας και δεν είναι ένας πυλώνας ηθικολογικός. Υπάρχουν χώρες, όπως οι Ηνωμένες Πολιτείε</w:t>
      </w:r>
      <w:r>
        <w:rPr>
          <w:rFonts w:eastAsia="Times New Roman" w:cs="Times New Roman"/>
          <w:szCs w:val="24"/>
        </w:rPr>
        <w:t>ς, όπου υπάρχουν ολόκληρες πυροσβεστικές που συντηρούνται από εθελοντές και όχι μονάχα ένα πάρεργο. Αυτό δεν σημαίνει, βέβαια, ότι οι επιστήμονες και αυτοί που θα αναλάβουν τον κορμό του έργου και ιδιαίτερα την πρόληψη, δεν είναι οι δασικοί, οι δασοφύλακες</w:t>
      </w:r>
      <w:r>
        <w:rPr>
          <w:rFonts w:eastAsia="Times New Roman" w:cs="Times New Roman"/>
          <w:szCs w:val="24"/>
        </w:rPr>
        <w:t>, οι δασοπόνοι και οι δασολόγοι.</w:t>
      </w:r>
    </w:p>
    <w:p w14:paraId="069972A3" w14:textId="77777777" w:rsidR="00A71BAC" w:rsidRDefault="00367035">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Αναπληρωτή Υπουργού)</w:t>
      </w:r>
    </w:p>
    <w:p w14:paraId="069972A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69972A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Επομένως νομίζω ότι ξεκινήσαμε καλύτερα πέρυσι και φέτος εκτιμώ ότι θα πάμε ακόμη καλύτερα, τουλάχιστον</w:t>
      </w:r>
      <w:r>
        <w:rPr>
          <w:rFonts w:eastAsia="Times New Roman" w:cs="Times New Roman"/>
          <w:szCs w:val="24"/>
        </w:rPr>
        <w:t xml:space="preserve"> στην πρόληψη. Όσον αφορά, όμως, αυτά που αναφέρατε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σχετικά με τις πραγματικά μεγάλες θεσμικές αλλαγές, νομίζω ότι θα δούμε τα αποτελέσματά τους τα επόμενα χρόνια, καθώς είναι αδύνατον να πραγματοποιηθούν μέσα σε λίγους μήνες.</w:t>
      </w:r>
    </w:p>
    <w:p w14:paraId="069972A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w:t>
      </w:r>
    </w:p>
    <w:p w14:paraId="069972A7" w14:textId="77777777" w:rsidR="00A71BAC" w:rsidRDefault="0036703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Εμείς ευχαριστούμε.</w:t>
      </w:r>
    </w:p>
    <w:p w14:paraId="069972A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Περνάμε στη συζήτηση της δεύτερης με αριθμό 853/10-5-2016 επίκαιρης ερώτησης πρώτου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Υπ</w:t>
      </w:r>
      <w:r>
        <w:rPr>
          <w:rFonts w:eastAsia="Times New Roman" w:cs="Times New Roman"/>
          <w:bCs/>
          <w:szCs w:val="24"/>
        </w:rPr>
        <w:t>οδομών, Μεταφορών και</w:t>
      </w:r>
      <w:r>
        <w:rPr>
          <w:rFonts w:eastAsia="Times New Roman" w:cs="Times New Roman"/>
          <w:b/>
          <w:szCs w:val="24"/>
        </w:rPr>
        <w:t xml:space="preserve"> </w:t>
      </w:r>
      <w:r>
        <w:rPr>
          <w:rFonts w:eastAsia="Times New Roman" w:cs="Times New Roman"/>
          <w:bCs/>
          <w:szCs w:val="24"/>
        </w:rPr>
        <w:t>Δικτύων,</w:t>
      </w:r>
      <w:r>
        <w:rPr>
          <w:rFonts w:eastAsia="Times New Roman" w:cs="Times New Roman"/>
          <w:b/>
          <w:szCs w:val="24"/>
        </w:rPr>
        <w:t xml:space="preserve"> </w:t>
      </w:r>
      <w:r>
        <w:rPr>
          <w:rFonts w:eastAsia="Times New Roman" w:cs="Times New Roman"/>
          <w:szCs w:val="24"/>
        </w:rPr>
        <w:t>σχετικά με τη δημοπράτηση του νέου αεροδρομίου στο Καστέλι Κρήτης.</w:t>
      </w:r>
    </w:p>
    <w:p w14:paraId="069972A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069972A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Όπως είπατε, κύριε Πρόεδρε, η επίκαιρη ερώτηση αφορά το θέμα του διεθνούς αεροδρομίου </w:t>
      </w:r>
      <w:r>
        <w:rPr>
          <w:rFonts w:eastAsia="Times New Roman" w:cs="Times New Roman"/>
          <w:szCs w:val="24"/>
        </w:rPr>
        <w:t>στο Καστέλι Ηρακλείου Κρήτης, το οποίο ως πρόταση και ιδέα ξεκίνησε το 2003 και κάποια χρόνια μετά ωρίμασε και σε τεχνικό επίπεδο.</w:t>
      </w:r>
    </w:p>
    <w:p w14:paraId="069972A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Από το 2010, που νομίζω ότι έγινε η πρώτη απόπειρα δημοπράτησης, μέχρι το 2014</w:t>
      </w:r>
      <w:r>
        <w:rPr>
          <w:rFonts w:eastAsia="Times New Roman" w:cs="Times New Roman"/>
          <w:szCs w:val="24"/>
        </w:rPr>
        <w:t>,</w:t>
      </w:r>
      <w:r>
        <w:rPr>
          <w:rFonts w:eastAsia="Times New Roman" w:cs="Times New Roman"/>
          <w:szCs w:val="24"/>
        </w:rPr>
        <w:t xml:space="preserve"> υπήρξαν τροποποιήσεις στην τεχνική προμελέτη,</w:t>
      </w:r>
      <w:r>
        <w:rPr>
          <w:rFonts w:eastAsia="Times New Roman" w:cs="Times New Roman"/>
          <w:szCs w:val="24"/>
        </w:rPr>
        <w:t xml:space="preserve"> ούτως ώστε να προσαρμοστεί στην πραγματικότητα σχετικά με το ενδιαφέρον των κατασκευαστών αλλά και γενικότερα των ανθρώπων</w:t>
      </w:r>
      <w:r>
        <w:rPr>
          <w:rFonts w:eastAsia="Times New Roman" w:cs="Times New Roman"/>
          <w:szCs w:val="24"/>
        </w:rPr>
        <w:t>,</w:t>
      </w:r>
      <w:r>
        <w:rPr>
          <w:rFonts w:eastAsia="Times New Roman" w:cs="Times New Roman"/>
          <w:szCs w:val="24"/>
        </w:rPr>
        <w:t xml:space="preserve"> που θα έπαιρναν μέρος στις δημοπρασίες, σύμφωνα με τις λεγόμενες «παρατηρήσεις». </w:t>
      </w:r>
    </w:p>
    <w:p w14:paraId="069972A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προβλέπεται και με την τελευταία αν</w:t>
      </w:r>
      <w:r>
        <w:rPr>
          <w:rFonts w:eastAsia="Times New Roman" w:cs="Times New Roman"/>
          <w:szCs w:val="24"/>
        </w:rPr>
        <w:t>αβολή της 6</w:t>
      </w:r>
      <w:r>
        <w:rPr>
          <w:rFonts w:eastAsia="Times New Roman" w:cs="Times New Roman"/>
          <w:szCs w:val="24"/>
          <w:vertAlign w:val="superscript"/>
        </w:rPr>
        <w:t>ης</w:t>
      </w:r>
      <w:r>
        <w:rPr>
          <w:rFonts w:eastAsia="Times New Roman" w:cs="Times New Roman"/>
          <w:szCs w:val="24"/>
        </w:rPr>
        <w:t xml:space="preserve"> Μαΐου –πέντε νομίζω ότι έχουν γίνει στη διάρκεια της δικής σας θητείας, κύριε Υπουργέ- η δυνατότητα συμπλήρωσης, τροποποίησης και ενσωμάτωσης παρατηρήσεων και άλλων στοιχείων</w:t>
      </w:r>
      <w:r>
        <w:rPr>
          <w:rFonts w:eastAsia="Times New Roman" w:cs="Times New Roman"/>
          <w:szCs w:val="24"/>
        </w:rPr>
        <w:t>,</w:t>
      </w:r>
      <w:r>
        <w:rPr>
          <w:rFonts w:eastAsia="Times New Roman" w:cs="Times New Roman"/>
          <w:szCs w:val="24"/>
        </w:rPr>
        <w:t xml:space="preserve"> που θα έκαναν τη δημοπρασία θελκτικότερη ως προς το τεχνικό αντικε</w:t>
      </w:r>
      <w:r>
        <w:rPr>
          <w:rFonts w:eastAsia="Times New Roman" w:cs="Times New Roman"/>
          <w:szCs w:val="24"/>
        </w:rPr>
        <w:t xml:space="preserve">ίμενο. Διότι τα οικονομικά στοιχεία είναι δεδομένα και εξαρτώνται βέβαια και από την προσφορά της κάθε εταιρείας ή κοινοπραξίας. </w:t>
      </w:r>
    </w:p>
    <w:p w14:paraId="069972A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ερώτηση έχει σκοπό να δούμε εάν στις 27 του μήνα, που έχετε μεταθέσει την ημερομηνία δημοπράτησης, υπάρχει η εκτίμηση από πλ</w:t>
      </w:r>
      <w:r>
        <w:rPr>
          <w:rFonts w:eastAsia="Times New Roman" w:cs="Times New Roman"/>
          <w:szCs w:val="24"/>
        </w:rPr>
        <w:t>ευράς Υπουργείου ή και η βεβαιότητα –αυτό θα ήταν καλύτερο- ότι θα υπάρξει ενδιαφέρον και ότι θα έχουν λυθεί τα τεχνικά προβλήματα</w:t>
      </w:r>
      <w:r>
        <w:rPr>
          <w:rFonts w:eastAsia="Times New Roman" w:cs="Times New Roman"/>
          <w:szCs w:val="24"/>
        </w:rPr>
        <w:t>,</w:t>
      </w:r>
      <w:r>
        <w:rPr>
          <w:rFonts w:eastAsia="Times New Roman" w:cs="Times New Roman"/>
          <w:szCs w:val="24"/>
        </w:rPr>
        <w:t xml:space="preserve"> τα οποία παρατηρήθηκαν το προηγούμενο διάστημα, ούτως ώστε να δούμε να λύνονται μια σειρά από θέματα.</w:t>
      </w:r>
    </w:p>
    <w:p w14:paraId="069972A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όπως γν</w:t>
      </w:r>
      <w:r>
        <w:rPr>
          <w:rFonts w:eastAsia="Times New Roman" w:cs="Times New Roman"/>
          <w:szCs w:val="24"/>
        </w:rPr>
        <w:t xml:space="preserve">ωρίζετε –σας έχει ενημερώσει και ο </w:t>
      </w:r>
      <w:r>
        <w:rPr>
          <w:rFonts w:eastAsia="Times New Roman" w:cs="Times New Roman"/>
          <w:szCs w:val="24"/>
        </w:rPr>
        <w:t>δ</w:t>
      </w:r>
      <w:r>
        <w:rPr>
          <w:rFonts w:eastAsia="Times New Roman" w:cs="Times New Roman"/>
          <w:szCs w:val="24"/>
        </w:rPr>
        <w:t xml:space="preserve">ήμος της περιοχής μας εκεί- ο κόσμος νιώθει όμηρος, όπως βέβαια και όλοι οι φορείς, λόγω του ότι θα πρέπει να υπάρξει ένα τελικό αποτέλεσμα </w:t>
      </w:r>
      <w:r>
        <w:rPr>
          <w:rFonts w:eastAsia="Times New Roman" w:cs="Times New Roman"/>
          <w:szCs w:val="24"/>
        </w:rPr>
        <w:lastRenderedPageBreak/>
        <w:t>σε αυτή την προσπάθεια, για να δουν πού επενδύουν, πού δεν επενδύουν, με τι ασχο</w:t>
      </w:r>
      <w:r>
        <w:rPr>
          <w:rFonts w:eastAsia="Times New Roman" w:cs="Times New Roman"/>
          <w:szCs w:val="24"/>
        </w:rPr>
        <w:t>λούνται και με τι δεν ασχολούνται οι άνθρωποι. Αυτό είναι το ένα θέμα.</w:t>
      </w:r>
    </w:p>
    <w:p w14:paraId="069972A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δεύτερο θέμα είναι ότι έχει ήδη επηρεάσει -νομίζω ότι φέτος ξεπεράστηκαν κάποια από τα προβλήματα, αλλά συνεχίζουν να υπάρχουν- τη δραστηριότητα του νυν </w:t>
      </w:r>
      <w:r>
        <w:rPr>
          <w:rFonts w:eastAsia="Times New Roman" w:cs="Times New Roman"/>
          <w:szCs w:val="24"/>
        </w:rPr>
        <w:t>α</w:t>
      </w:r>
      <w:r>
        <w:rPr>
          <w:rFonts w:eastAsia="Times New Roman" w:cs="Times New Roman"/>
          <w:szCs w:val="24"/>
        </w:rPr>
        <w:t>εροδρομίου «</w:t>
      </w:r>
      <w:r>
        <w:rPr>
          <w:rFonts w:eastAsia="Times New Roman" w:cs="Times New Roman"/>
          <w:szCs w:val="24"/>
        </w:rPr>
        <w:t>ΝΙΚΟΣ ΚΑΖΑΝΤΖΑΚΗ</w:t>
      </w:r>
      <w:r>
        <w:rPr>
          <w:rFonts w:eastAsia="Times New Roman" w:cs="Times New Roman"/>
          <w:szCs w:val="24"/>
        </w:rPr>
        <w:t>Σ</w:t>
      </w:r>
      <w:r>
        <w:rPr>
          <w:rFonts w:eastAsia="Times New Roman" w:cs="Times New Roman"/>
          <w:szCs w:val="24"/>
        </w:rPr>
        <w:t>», το οποίο σηκώνει ένα μεγάλο φορτίο και δεν πρέπει να υπάρχει παραμέλησή του.</w:t>
      </w:r>
    </w:p>
    <w:p w14:paraId="069972B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τρίτο θέμα είναι ότι ήδη έχουν ξεκινήσει κάποιοι από το Ηράκλειο και λένε</w:t>
      </w:r>
      <w:r>
        <w:rPr>
          <w:rFonts w:eastAsia="Times New Roman" w:cs="Times New Roman"/>
          <w:szCs w:val="24"/>
        </w:rPr>
        <w:t>:</w:t>
      </w:r>
      <w:r>
        <w:rPr>
          <w:rFonts w:eastAsia="Times New Roman" w:cs="Times New Roman"/>
          <w:szCs w:val="24"/>
        </w:rPr>
        <w:t xml:space="preserve"> «Μήπως θα πρέπει να επισκεφθούμε τον Υπουργό, τους Υπουργούς γενικότερα και τον κύριο Πρωθυπουργό</w:t>
      </w:r>
      <w:r>
        <w:rPr>
          <w:rFonts w:eastAsia="Times New Roman" w:cs="Times New Roman"/>
          <w:szCs w:val="24"/>
        </w:rPr>
        <w:t xml:space="preserve"> και να τους θέσουμε το θέμα της μη διενέργειας δημοπρασίας, για να μη δημιουργηθεί το νέο διεθνές αεροδρόμιο, αλλά να αναβαθμιστεί το νυν;».</w:t>
      </w:r>
    </w:p>
    <w:p w14:paraId="069972B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Υπάρχουν κάποιοι που ξεκίνησαν ήδη από τον Δήμο Ηρακλείου και θα πρέπει να σας έχουν ήδη ενοχλήσει.</w:t>
      </w:r>
    </w:p>
    <w:p w14:paraId="069972B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τα </w:t>
      </w:r>
      <w:r>
        <w:rPr>
          <w:rFonts w:eastAsia="Times New Roman" w:cs="Times New Roman"/>
          <w:szCs w:val="24"/>
        </w:rPr>
        <w:t>θέματα.</w:t>
      </w:r>
    </w:p>
    <w:p w14:paraId="069972B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9972B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069972B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συνάδελφε, </w:t>
      </w:r>
      <w:r>
        <w:rPr>
          <w:rFonts w:eastAsia="Times New Roman" w:cs="Times New Roman"/>
          <w:szCs w:val="24"/>
        </w:rPr>
        <w:t xml:space="preserve">κατ’ αρχάς </w:t>
      </w:r>
      <w:r>
        <w:rPr>
          <w:rFonts w:eastAsia="Times New Roman" w:cs="Times New Roman"/>
          <w:szCs w:val="24"/>
        </w:rPr>
        <w:t>ευχαριστώ για την επίκαιρη ερώτηση. Είναι και εύλογη, οπότε με την ευ</w:t>
      </w:r>
      <w:r>
        <w:rPr>
          <w:rFonts w:eastAsia="Times New Roman" w:cs="Times New Roman"/>
          <w:szCs w:val="24"/>
        </w:rPr>
        <w:t>καιρία θα ήθελα να σας κάνω μια γενικότερη ενημέρωση.</w:t>
      </w:r>
    </w:p>
    <w:p w14:paraId="069972B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Όταν πήγα στο Υπουργείο, βρήκαμε αυτό το έργο με συγκεκριμένα κωλύματα -αν θέλετε και καθυστερήσεις- και με έναν συγκεκριμένο τρόπο δημοπράτησης, των συμπράξεων του δημόσιου και ιδιωτικού τομέα, τον οπο</w:t>
      </w:r>
      <w:r>
        <w:rPr>
          <w:rFonts w:eastAsia="Times New Roman" w:cs="Times New Roman"/>
          <w:szCs w:val="24"/>
        </w:rPr>
        <w:t>ίο θέλαμε να αλλάξουμε. Θα γίνω πιο συγκεκριμένος στη συνέχεια</w:t>
      </w:r>
      <w:r>
        <w:rPr>
          <w:rFonts w:eastAsia="Times New Roman" w:cs="Times New Roman"/>
          <w:szCs w:val="24"/>
        </w:rPr>
        <w:t>,</w:t>
      </w:r>
      <w:r>
        <w:rPr>
          <w:rFonts w:eastAsia="Times New Roman" w:cs="Times New Roman"/>
          <w:szCs w:val="24"/>
        </w:rPr>
        <w:t xml:space="preserve"> όσον αφορά το γιατί θέλαμε να τον αλλάξουμε. Θέλαμε να τον αλλάξουμε γιατί δεν υπήρχε η σύνδεση του έργου με την τοπική κοινωνία, όπως την αντιλαμβανόμαστε εμείς.</w:t>
      </w:r>
    </w:p>
    <w:p w14:paraId="069972B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λοιπόν, που κάναμε </w:t>
      </w:r>
      <w:r>
        <w:rPr>
          <w:rFonts w:eastAsia="Times New Roman" w:cs="Times New Roman"/>
          <w:szCs w:val="24"/>
        </w:rPr>
        <w:t>ήταν να αλλάξουμε τελείως αρκετούς όρους των τευχών δημοπράτησης σε μια άλλη λογική, σε μια άλλη κατεύθυνση. Ποιοι είναι αυτοί; Αλλάξαμε το ποσό των αντισταθμιστικών οφελών στην τοπική κοινωνία και από 1% έγινε 2,5%. Πιστεύω ότι αυτό είναι σε πολύ θετική κ</w:t>
      </w:r>
      <w:r>
        <w:rPr>
          <w:rFonts w:eastAsia="Times New Roman" w:cs="Times New Roman"/>
          <w:szCs w:val="24"/>
        </w:rPr>
        <w:t xml:space="preserve">ατεύθυνση. Αλλάξαμε το ότι προβλέπεται μέσα στον χώρο του αεροδρομίου να υπάρχει χώρος που θα κατασκευαστεί εκθεσιακό κέντρο, το οποίο θα το διαχειρίζεται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τοπικά δηλαδή, για την έκθεση και την προβολή τοπικών </w:t>
      </w:r>
      <w:r>
        <w:rPr>
          <w:rFonts w:eastAsia="Times New Roman" w:cs="Times New Roman"/>
          <w:szCs w:val="24"/>
        </w:rPr>
        <w:t>προϊόντων της Κρήτης.</w:t>
      </w:r>
    </w:p>
    <w:p w14:paraId="069972B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Δεσμευθήκαμε -και ισχύει αυτή η δέσμευση, γι’ αυτό και την καταθέτω στη Βουλή- ότι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εταιρείας που θα δημιουργηθεί για τη σύμπραξη δημόσιου και ιδιωτικού τομέα θα μετέχει ο εκάστοτε δήμαρχος του δήμου που θα</w:t>
      </w:r>
      <w:r>
        <w:rPr>
          <w:rFonts w:eastAsia="Times New Roman" w:cs="Times New Roman"/>
          <w:szCs w:val="24"/>
        </w:rPr>
        <w:t xml:space="preserve"> φιλοξενεί αυτές τις εγκαταστάσεις. Δεσμευθήκαμε, επίσης, ότι θα υπάρχει χρηματοδότηση, ώστε να βγει μια μελέτη για έναν συνολικό χωροταξικό και πολεοδομικό σχεδιασμό της περιοχής, για να μην έχουμε άναρχη δόμηση και άναρχη ανάπτυξη δραστηριοτήτων γύρω από</w:t>
      </w:r>
      <w:r>
        <w:rPr>
          <w:rFonts w:eastAsia="Times New Roman" w:cs="Times New Roman"/>
          <w:szCs w:val="24"/>
        </w:rPr>
        <w:t xml:space="preserve"> το νέο αεροδρόμιο.</w:t>
      </w:r>
    </w:p>
    <w:p w14:paraId="069972B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Τα υπόλοιπα που αλλάξαμε είναι τεχνικά θέματα που έχουν να κάνουν με την αρχιτεκτονική του κτηρίου και τις επιτροπές που έπρεπε να γίνουν, ώστε να διασφαλίσουμε και να μην υπάρχει καθυστέρηση, αλλά να σεβόμαστε και την αρχιτεκτονική της</w:t>
      </w:r>
      <w:r>
        <w:rPr>
          <w:rFonts w:eastAsia="Times New Roman" w:cs="Times New Roman"/>
          <w:szCs w:val="24"/>
        </w:rPr>
        <w:t xml:space="preserve"> Κρήτης, επίσης θέματα με την εξοικονόμηση ενέργειας και την ενεργειακή αναβάθμιση του κτηρίου και πολλά άλλα.</w:t>
      </w:r>
    </w:p>
    <w:p w14:paraId="069972B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Βέβαια, το πιο σημαντικό είναι τα θέματα βαθμολογίας για τον διαγωνισμό, δηλαδή τα κριτήρια με τα οποία θα επιλεγεί το ανάδοχο σχήμα για τη σύμπρ</w:t>
      </w:r>
      <w:r>
        <w:rPr>
          <w:rFonts w:eastAsia="Times New Roman" w:cs="Times New Roman"/>
          <w:szCs w:val="24"/>
        </w:rPr>
        <w:t xml:space="preserve">αξη. Το σημαντικότερο, κατά τη γνώμη μου, από αυτά είναι ότι τη χρηματοδοτική συμβολή του </w:t>
      </w:r>
      <w:r>
        <w:rPr>
          <w:rFonts w:eastAsia="Times New Roman" w:cs="Times New Roman"/>
          <w:szCs w:val="24"/>
        </w:rPr>
        <w:t>δ</w:t>
      </w:r>
      <w:r>
        <w:rPr>
          <w:rFonts w:eastAsia="Times New Roman" w:cs="Times New Roman"/>
          <w:szCs w:val="24"/>
        </w:rPr>
        <w:t>ημοσίου μπορεί να την προσφέρει το ανάδοχο σχήμα. Βγάλαμε σε διαβούλευση τα τεύχη δημοπράτησης και για να ολοκληρωθεί αυτή η διαδικασία δεχθήκαμε τις παρατηρήσεις…</w:t>
      </w:r>
    </w:p>
    <w:p w14:paraId="069972BB" w14:textId="77777777" w:rsidR="00A71BAC" w:rsidRDefault="00367035">
      <w:pPr>
        <w:spacing w:line="600" w:lineRule="auto"/>
        <w:ind w:firstLine="720"/>
        <w:jc w:val="both"/>
        <w:rPr>
          <w:rFonts w:eastAsia="Times New Roman"/>
          <w:bCs/>
        </w:rPr>
      </w:pPr>
      <w:r>
        <w:rPr>
          <w:rFonts w:eastAsia="Times New Roman"/>
          <w:bCs/>
        </w:rPr>
        <w:t>(</w:t>
      </w:r>
      <w:r>
        <w:rPr>
          <w:rFonts w:eastAsia="Times New Roman"/>
          <w:bCs/>
        </w:rPr>
        <w:t>Στο σημείο αυτό κτυπάει το κουδούνι λήξεως του χρόνου ομιλίας του κυρίου Υπουργού)</w:t>
      </w:r>
    </w:p>
    <w:p w14:paraId="069972B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ανοχή σας για λίγο. Είναι πολύ θετικό αυτό που ρωτάει ο κ. </w:t>
      </w:r>
      <w:proofErr w:type="spellStart"/>
      <w:r>
        <w:rPr>
          <w:rFonts w:eastAsia="Times New Roman" w:cs="Times New Roman"/>
          <w:szCs w:val="24"/>
        </w:rPr>
        <w:t>Κεγκέρογλου</w:t>
      </w:r>
      <w:proofErr w:type="spellEnd"/>
      <w:r>
        <w:rPr>
          <w:rFonts w:eastAsia="Times New Roman" w:cs="Times New Roman"/>
          <w:szCs w:val="24"/>
        </w:rPr>
        <w:t>.</w:t>
      </w:r>
    </w:p>
    <w:p w14:paraId="069972B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Απ’ ό,τι γνωρίζουμε, λοιπόν, για να έχετε την ενημέρωση, ενδιαφέρονται έξι όμιλοι </w:t>
      </w:r>
      <w:r>
        <w:rPr>
          <w:rFonts w:eastAsia="Times New Roman" w:cs="Times New Roman"/>
          <w:szCs w:val="24"/>
        </w:rPr>
        <w:t>εταιρειών. Οι πέντε συμμετείχαν στη διαβούλευση και τα περισσότερα από αυτά τα σχήματα λόγω αυτών των αλλαγών ζήτησαν την αναβολή της καταληκτικής ημερομηνίας του διαγωνισμού, ώστε να μπορούν να συνεργαστούν με τις τράπεζες που τα χρηματοδοτούν, για να αξι</w:t>
      </w:r>
      <w:r>
        <w:rPr>
          <w:rFonts w:eastAsia="Times New Roman" w:cs="Times New Roman"/>
          <w:szCs w:val="24"/>
        </w:rPr>
        <w:t>ολογήσουν όλα αυτά τα στοιχεία τα οποία έχουμε αλλάξει.</w:t>
      </w:r>
    </w:p>
    <w:p w14:paraId="069972B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Εμείς, κύριε </w:t>
      </w:r>
      <w:proofErr w:type="spellStart"/>
      <w:r>
        <w:rPr>
          <w:rFonts w:eastAsia="Times New Roman" w:cs="Times New Roman"/>
          <w:szCs w:val="24"/>
        </w:rPr>
        <w:t>Κεγκέρογλου</w:t>
      </w:r>
      <w:proofErr w:type="spellEnd"/>
      <w:r>
        <w:rPr>
          <w:rFonts w:eastAsia="Times New Roman" w:cs="Times New Roman"/>
          <w:szCs w:val="24"/>
        </w:rPr>
        <w:t>, δεν θέλουμε να πάμε πρόχειρα σε έναν διαγωνισμό και να μειώσουμε τον ανταγωνισμό στο έργο. Πιστεύω ότι συμφωνείτε και εσείς σε αυτό. Πρέπει για έναν μήνα, όπως δόθηκε παράτασ</w:t>
      </w:r>
      <w:r>
        <w:rPr>
          <w:rFonts w:eastAsia="Times New Roman" w:cs="Times New Roman"/>
          <w:szCs w:val="24"/>
        </w:rPr>
        <w:t>η, -αντί να είναι μέχρι τέλος Μαΐου να είναι στις 27 Ιουνίου, όπως έχουν ζητήσει και τα ενδιαφερόμενα σχήματα- να δώσουμε τον απαραίτητο χρόνο, για να προετοιμαστούν όσο το δυνατόν περισσότεροι που θέλουν να συμμετάσχουν, για να έχουμε περισσότερα οφέλη κα</w:t>
      </w:r>
      <w:r>
        <w:rPr>
          <w:rFonts w:eastAsia="Times New Roman" w:cs="Times New Roman"/>
          <w:szCs w:val="24"/>
        </w:rPr>
        <w:t xml:space="preserve">ι για τον πολίτη της Κρήτης αλλά και για τα συμφέροντα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w:t>
      </w:r>
    </w:p>
    <w:p w14:paraId="069972B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Αυτός είναι και ο λόγος που δεχθήκαμε να πάει έναν μήνα περίπου πίσω η δημοπράτηση του έργου. Η δημοπράτηση του έργου θα γίνει στις 27 Ιουνίου.</w:t>
      </w:r>
    </w:p>
    <w:p w14:paraId="069972C0" w14:textId="77777777" w:rsidR="00A71BAC" w:rsidRDefault="00367035">
      <w:pPr>
        <w:spacing w:line="600" w:lineRule="auto"/>
        <w:jc w:val="both"/>
        <w:rPr>
          <w:rFonts w:eastAsia="Times New Roman"/>
          <w:szCs w:val="24"/>
        </w:rPr>
      </w:pPr>
      <w:r>
        <w:rPr>
          <w:rFonts w:eastAsia="Times New Roman"/>
          <w:szCs w:val="24"/>
        </w:rPr>
        <w:t xml:space="preserve">Όπως θα δείτε και στο υπηρεσιακό </w:t>
      </w:r>
      <w:r>
        <w:rPr>
          <w:rFonts w:eastAsia="Times New Roman"/>
          <w:szCs w:val="24"/>
        </w:rPr>
        <w:t xml:space="preserve">σημείωμα, αυτή τη στιγμή έχει τελειώσει η διαβούλευση με τον τεχνικό σύμβουλο και τις </w:t>
      </w:r>
      <w:r>
        <w:rPr>
          <w:rFonts w:eastAsia="Times New Roman"/>
          <w:szCs w:val="24"/>
        </w:rPr>
        <w:t>υ</w:t>
      </w:r>
      <w:r>
        <w:rPr>
          <w:rFonts w:eastAsia="Times New Roman"/>
          <w:szCs w:val="24"/>
        </w:rPr>
        <w:t>πηρεσίες…</w:t>
      </w:r>
    </w:p>
    <w:p w14:paraId="069972C1" w14:textId="77777777" w:rsidR="00A71BAC" w:rsidRDefault="0036703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8"/>
        </w:rPr>
        <w:t xml:space="preserve">Κύριε Υπουργέ, </w:t>
      </w:r>
      <w:r>
        <w:rPr>
          <w:rFonts w:eastAsia="Times New Roman"/>
          <w:szCs w:val="24"/>
        </w:rPr>
        <w:t>έχετε και δευτερολογία.</w:t>
      </w:r>
    </w:p>
    <w:p w14:paraId="069972C2"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Όχι, όχι. Ολοκληρώνω. Δεν </w:t>
      </w:r>
      <w:r>
        <w:rPr>
          <w:rFonts w:eastAsia="Times New Roman"/>
          <w:szCs w:val="24"/>
        </w:rPr>
        <w:t>θα χρειαστεί μάλλον δευτερολογία.</w:t>
      </w:r>
    </w:p>
    <w:p w14:paraId="069972C3" w14:textId="77777777" w:rsidR="00A71BAC" w:rsidRDefault="00367035">
      <w:pPr>
        <w:spacing w:line="600" w:lineRule="auto"/>
        <w:ind w:firstLine="720"/>
        <w:jc w:val="both"/>
        <w:rPr>
          <w:rFonts w:eastAsia="Times New Roman"/>
          <w:szCs w:val="24"/>
        </w:rPr>
      </w:pPr>
      <w:r>
        <w:rPr>
          <w:rFonts w:eastAsia="Times New Roman"/>
          <w:szCs w:val="24"/>
        </w:rPr>
        <w:t>Ολοκληρώνονται οι παρατηρήσεις και το πώς θα βγουν τελικά τα τεύχη δημοπράτησης, ώστε μέσα στον Μάιο να βγει ο διαγωνισμός και στις 27 Ιουνίου να έχουμε τελειώσει.</w:t>
      </w:r>
    </w:p>
    <w:p w14:paraId="069972C4" w14:textId="77777777" w:rsidR="00A71BAC" w:rsidRDefault="00367035">
      <w:pPr>
        <w:spacing w:line="600" w:lineRule="auto"/>
        <w:ind w:firstLine="720"/>
        <w:jc w:val="both"/>
        <w:rPr>
          <w:rFonts w:eastAsia="Times New Roman"/>
          <w:szCs w:val="24"/>
        </w:rPr>
      </w:pPr>
      <w:r>
        <w:rPr>
          <w:rFonts w:eastAsia="Times New Roman"/>
          <w:szCs w:val="24"/>
        </w:rPr>
        <w:t>Ευχαριστώ πολύ.</w:t>
      </w:r>
    </w:p>
    <w:p w14:paraId="069972C5" w14:textId="77777777" w:rsidR="00A71BAC" w:rsidRDefault="0036703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κ</w:t>
      </w:r>
      <w:r>
        <w:rPr>
          <w:rFonts w:eastAsia="Times New Roman"/>
          <w:szCs w:val="24"/>
        </w:rPr>
        <w:t xml:space="preserve">ύριε </w:t>
      </w:r>
      <w:proofErr w:type="spellStart"/>
      <w:r>
        <w:rPr>
          <w:rFonts w:eastAsia="Times New Roman"/>
          <w:szCs w:val="24"/>
        </w:rPr>
        <w:t>Κεγκέρογλου</w:t>
      </w:r>
      <w:proofErr w:type="spellEnd"/>
      <w:r>
        <w:rPr>
          <w:rFonts w:eastAsia="Times New Roman"/>
          <w:szCs w:val="24"/>
        </w:rPr>
        <w:t>, έχετε τον λόγο.</w:t>
      </w:r>
    </w:p>
    <w:p w14:paraId="069972C6" w14:textId="77777777" w:rsidR="00A71BAC" w:rsidRDefault="00367035">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Ευχαριστώ, κύριε Πρόεδρε.</w:t>
      </w:r>
    </w:p>
    <w:p w14:paraId="069972C7" w14:textId="77777777" w:rsidR="00A71BAC" w:rsidRDefault="00367035">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 xml:space="preserve">είχα καταθέσει δέκα προτάσεις το 2010, όταν ξεκίνησε επί της ουσίας η συζήτηση για το θέμα της δημοπράτησης. Βεβαίως, εκτός από το θέμα των αντισταθμιστικών, </w:t>
      </w:r>
      <w:r>
        <w:rPr>
          <w:rFonts w:eastAsia="Times New Roman"/>
          <w:szCs w:val="24"/>
        </w:rPr>
        <w:t xml:space="preserve">είχε γίνει δεκτό και το θέμα του εκθεσιακού κέντρου, δηλαδή η πρόταση για την προβολή των τοπικών προϊόντων. Αυτό είναι πάρα πολύ σημαντικό. Εφόσον πάρει και μεγαλύτερη δυναμική μέσα από τη νέα προκήρυξη, αυτό θα είναι καλό. </w:t>
      </w:r>
    </w:p>
    <w:p w14:paraId="069972C8" w14:textId="77777777" w:rsidR="00A71BAC" w:rsidRDefault="00367035">
      <w:pPr>
        <w:spacing w:line="600" w:lineRule="auto"/>
        <w:ind w:firstLine="720"/>
        <w:jc w:val="both"/>
        <w:rPr>
          <w:rFonts w:eastAsia="Times New Roman"/>
          <w:szCs w:val="24"/>
        </w:rPr>
      </w:pPr>
      <w:r>
        <w:rPr>
          <w:rFonts w:eastAsia="Times New Roman"/>
          <w:szCs w:val="24"/>
        </w:rPr>
        <w:t>Όσον αφορά το θέμα του χωροταξ</w:t>
      </w:r>
      <w:r>
        <w:rPr>
          <w:rFonts w:eastAsia="Times New Roman"/>
          <w:szCs w:val="24"/>
        </w:rPr>
        <w:t>ικού, δυστυχώς λόγω του ότι υπήρχε διαφοροποίηση στη στάση κάποιων εκ των δήμων πριν το 2010</w:t>
      </w:r>
      <w:r>
        <w:rPr>
          <w:rFonts w:eastAsia="Times New Roman"/>
          <w:szCs w:val="24"/>
        </w:rPr>
        <w:t>,</w:t>
      </w:r>
      <w:r>
        <w:rPr>
          <w:rFonts w:eastAsia="Times New Roman"/>
          <w:szCs w:val="24"/>
        </w:rPr>
        <w:t xml:space="preserve"> που ήταν χωριστοί δήμοι, δεν είχε καταστεί δυνατό να γίνει το ΣΧΟΑΠ. Θεωρώ ότι το ΣΧΟΑΠ είναι απαραίτητη προϋπόθεση –μιλώ για το ΣΧΟΑΠ, όχι γενικότερα για το χωρο</w:t>
      </w:r>
      <w:r>
        <w:rPr>
          <w:rFonts w:eastAsia="Times New Roman"/>
          <w:szCs w:val="24"/>
        </w:rPr>
        <w:t xml:space="preserve">ταξικό, πρέπει να πούμε, δηλαδή και το επίπεδο του σχεδιασμού- γιατί ακριβώς αυτό θα επιτρέψει </w:t>
      </w:r>
      <w:r>
        <w:rPr>
          <w:rFonts w:eastAsia="Times New Roman"/>
          <w:szCs w:val="24"/>
        </w:rPr>
        <w:lastRenderedPageBreak/>
        <w:t xml:space="preserve">την ανάπτυξη της περιοχής με βάση κάποιους κανόνες και τον σεβασμό στα χαρακτηριστικά της ευρύτερης περιοχής που είναι γεωργική. Βεβαίως, θα δώσει τη δυνατότητα </w:t>
      </w:r>
      <w:r>
        <w:rPr>
          <w:rFonts w:eastAsia="Times New Roman"/>
          <w:szCs w:val="24"/>
        </w:rPr>
        <w:t>να αναπτυχθούν και άλλες δραστηριότητες, αλλά με έναν τρόπο που θα σέβονται το περιβάλλον, αλλά και τους ίδιους τους ανθρώπους, τον ίδιο τον τόπο.</w:t>
      </w:r>
    </w:p>
    <w:p w14:paraId="069972C9" w14:textId="77777777" w:rsidR="00A71BAC" w:rsidRDefault="00367035">
      <w:pPr>
        <w:spacing w:line="600" w:lineRule="auto"/>
        <w:ind w:firstLine="720"/>
        <w:jc w:val="both"/>
        <w:rPr>
          <w:rFonts w:eastAsia="Times New Roman"/>
          <w:szCs w:val="24"/>
        </w:rPr>
      </w:pPr>
      <w:r>
        <w:rPr>
          <w:rFonts w:eastAsia="Times New Roman"/>
          <w:szCs w:val="24"/>
        </w:rPr>
        <w:t>Είναι πάρα πολύ σημαντικό το ότι σήμερα έχετε εκτίμηση ότι στις 27 Ιουνίου θα πραγματοποιηθεί τελικά η δημοπρ</w:t>
      </w:r>
      <w:r>
        <w:rPr>
          <w:rFonts w:eastAsia="Times New Roman"/>
          <w:szCs w:val="24"/>
        </w:rPr>
        <w:t>άτηση. Από το ενδιαφέρον των εταιρειών θεωρώ ότι αυτό θα είναι κάτι παραπάνω από σίγουρο. Βεβαίως, υπάρχουν ορισμένα ερωτηματικά. Αφού από την αρχή θέλατε συγκεκριμένα πράγματα να αλλάξετε και να βελτιωθούν –και καλώς, όπως λέω εγώ, γιατί μπορεί να υπάρχου</w:t>
      </w:r>
      <w:r>
        <w:rPr>
          <w:rFonts w:eastAsia="Times New Roman"/>
          <w:szCs w:val="24"/>
        </w:rPr>
        <w:t>ν κι άλλα που δεν τα έχει δει το μάτι της Υπηρεσίας ή οποιουδήποτε άλλου, να φανούν στην πορεία και να γίνουν με τη μελέτη, γιατί τώρα νομίζω ότι πρόκειται περί προμελέτης- γιατί έγιναν τέσσερις αναβολές για να γίνει αυτό και δεν γινόταν μια και καλή μία α</w:t>
      </w:r>
      <w:r>
        <w:rPr>
          <w:rFonts w:eastAsia="Times New Roman"/>
          <w:szCs w:val="24"/>
        </w:rPr>
        <w:t xml:space="preserve">ναβολή για έναν χρόνο ή για έξι μήνες, για παράδειγμα, για να έχουμε ολοκληρωμένη αυτή την πρόταση; </w:t>
      </w:r>
    </w:p>
    <w:p w14:paraId="069972CA" w14:textId="77777777" w:rsidR="00A71BAC" w:rsidRDefault="00367035">
      <w:pPr>
        <w:spacing w:line="600" w:lineRule="auto"/>
        <w:ind w:firstLine="720"/>
        <w:jc w:val="both"/>
        <w:rPr>
          <w:rFonts w:eastAsia="Times New Roman"/>
          <w:szCs w:val="24"/>
        </w:rPr>
      </w:pPr>
      <w:r>
        <w:rPr>
          <w:rFonts w:eastAsia="Times New Roman"/>
          <w:szCs w:val="24"/>
        </w:rPr>
        <w:lastRenderedPageBreak/>
        <w:t>Αυτό το λέω γιατί υπάρχει συνεχής απογοήτευση στους ανθρώπους</w:t>
      </w:r>
      <w:r>
        <w:rPr>
          <w:rFonts w:eastAsia="Times New Roman"/>
          <w:szCs w:val="24"/>
        </w:rPr>
        <w:t>,</w:t>
      </w:r>
      <w:r>
        <w:rPr>
          <w:rFonts w:eastAsia="Times New Roman"/>
          <w:szCs w:val="24"/>
        </w:rPr>
        <w:t xml:space="preserve"> οι οποίοι λένε «</w:t>
      </w:r>
      <w:r>
        <w:rPr>
          <w:rFonts w:eastAsia="Times New Roman"/>
          <w:szCs w:val="24"/>
        </w:rPr>
        <w:t>μ</w:t>
      </w:r>
      <w:r>
        <w:rPr>
          <w:rFonts w:eastAsia="Times New Roman"/>
          <w:szCs w:val="24"/>
        </w:rPr>
        <w:t>α, πάλι αναβλήθηκε η δημοπράτηση, πάλι δεν γίνεται το έργο». Είναι ένα θέμα</w:t>
      </w:r>
      <w:r>
        <w:rPr>
          <w:rFonts w:eastAsia="Times New Roman"/>
          <w:szCs w:val="24"/>
        </w:rPr>
        <w:t xml:space="preserve"> πάρα πολύ σημαντικό και γι’ αυτό σας ρώτησα τι εκτίμηση έχετε για τις 27 Ιουνίου.</w:t>
      </w:r>
    </w:p>
    <w:p w14:paraId="069972CB" w14:textId="77777777" w:rsidR="00A71BAC" w:rsidRDefault="00367035">
      <w:pPr>
        <w:spacing w:line="600" w:lineRule="auto"/>
        <w:ind w:firstLine="720"/>
        <w:jc w:val="both"/>
        <w:rPr>
          <w:rFonts w:eastAsia="Times New Roman"/>
          <w:szCs w:val="24"/>
        </w:rPr>
      </w:pPr>
      <w:r>
        <w:rPr>
          <w:rFonts w:eastAsia="Times New Roman"/>
          <w:szCs w:val="24"/>
        </w:rPr>
        <w:t>Απ’ αυτά που είπατε, εγώ εκτιμώ ότι το θεωρείτε σχεδόν βέβαιο ότι θα υπάρξει δημοπράτηση. Αν είστε σε θέση, μάλιστα, θα ήθελα μ</w:t>
      </w:r>
      <w:r>
        <w:rPr>
          <w:rFonts w:eastAsia="Times New Roman"/>
          <w:szCs w:val="24"/>
        </w:rPr>
        <w:t>ε</w:t>
      </w:r>
      <w:r>
        <w:rPr>
          <w:rFonts w:eastAsia="Times New Roman"/>
          <w:szCs w:val="24"/>
        </w:rPr>
        <w:t xml:space="preserve"> αυτό το δεδομένο για την αξιολόγηση στη συνέ</w:t>
      </w:r>
      <w:r>
        <w:rPr>
          <w:rFonts w:eastAsia="Times New Roman"/>
          <w:szCs w:val="24"/>
        </w:rPr>
        <w:t xml:space="preserve">χεια και την υπογραφή της σύμβασης –με το καλό- αν μπορείτε να μας προσδιορίσετε το χρονοδιάγραμμα ή αν προβλέπετε ένα χρονοδιάγραμμα για το πότε πρέπει να έχει ολοκληρώσει τις οριστικές μελέτες αυτός που θα αναδειχθεί και πότε ξεκινούν τα έργα. </w:t>
      </w:r>
    </w:p>
    <w:p w14:paraId="069972CC" w14:textId="77777777" w:rsidR="00A71BAC" w:rsidRDefault="00367035">
      <w:pPr>
        <w:spacing w:line="600" w:lineRule="auto"/>
        <w:ind w:firstLine="720"/>
        <w:jc w:val="both"/>
        <w:rPr>
          <w:rFonts w:eastAsia="Times New Roman"/>
          <w:szCs w:val="24"/>
        </w:rPr>
      </w:pPr>
      <w:r>
        <w:rPr>
          <w:rFonts w:eastAsia="Times New Roman"/>
          <w:szCs w:val="24"/>
        </w:rPr>
        <w:t>Αυτό είνα</w:t>
      </w:r>
      <w:r>
        <w:rPr>
          <w:rFonts w:eastAsia="Times New Roman"/>
          <w:szCs w:val="24"/>
        </w:rPr>
        <w:t>ι κάτι πολύ σημαντικό να το ξέρουμε.</w:t>
      </w:r>
    </w:p>
    <w:p w14:paraId="069972CD" w14:textId="77777777" w:rsidR="00A71BAC" w:rsidRDefault="0036703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κύριε Υπουργέ, έχετε τον λόγο.</w:t>
      </w:r>
    </w:p>
    <w:p w14:paraId="069972CE" w14:textId="77777777" w:rsidR="00A71BAC" w:rsidRDefault="00367035">
      <w:pPr>
        <w:tabs>
          <w:tab w:val="right" w:pos="8787"/>
        </w:tabs>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δεν έγιναν πέντε αναβολές όσο είμαι εγώ στο Υπουργείο.</w:t>
      </w:r>
    </w:p>
    <w:p w14:paraId="069972CF" w14:textId="77777777" w:rsidR="00A71BAC" w:rsidRDefault="00367035">
      <w:pPr>
        <w:spacing w:line="600" w:lineRule="auto"/>
        <w:ind w:firstLine="720"/>
        <w:jc w:val="both"/>
        <w:rPr>
          <w:rFonts w:eastAsia="Times New Roman"/>
          <w:szCs w:val="24"/>
        </w:rPr>
      </w:pPr>
      <w:r>
        <w:rPr>
          <w:rFonts w:eastAsia="Times New Roman"/>
          <w:b/>
          <w:szCs w:val="24"/>
        </w:rPr>
        <w:t>ΒΑΣΙΛΕΙΟΣ ΚΕ</w:t>
      </w:r>
      <w:r>
        <w:rPr>
          <w:rFonts w:eastAsia="Times New Roman"/>
          <w:b/>
          <w:szCs w:val="24"/>
        </w:rPr>
        <w:t xml:space="preserve">ΓΚΕΡΟΓΛΟΥ: </w:t>
      </w:r>
      <w:r>
        <w:rPr>
          <w:rFonts w:eastAsia="Times New Roman"/>
          <w:szCs w:val="24"/>
        </w:rPr>
        <w:t>«Τέσσερις» είπα.</w:t>
      </w:r>
    </w:p>
    <w:p w14:paraId="069972D0"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Όσο είναι αυτή η Κυβέρνηση, έγιναν, αν θυμάμαι καλά, τρεις. Η μία έχει γίνει από την προηγούμενη </w:t>
      </w:r>
      <w:r>
        <w:rPr>
          <w:rFonts w:eastAsia="Times New Roman"/>
          <w:szCs w:val="24"/>
        </w:rPr>
        <w:t>κ</w:t>
      </w:r>
      <w:r>
        <w:rPr>
          <w:rFonts w:eastAsia="Times New Roman"/>
          <w:szCs w:val="24"/>
        </w:rPr>
        <w:t>υβέρνηση. Ήταν τους πρώτους μήνες που είχαμε αναλάβει εμείς, όταν έγι</w:t>
      </w:r>
      <w:r>
        <w:rPr>
          <w:rFonts w:eastAsia="Times New Roman"/>
          <w:szCs w:val="24"/>
        </w:rPr>
        <w:t>νε η πρώτη. Εμείς δώσαμε αναβολή. Αυτή επί της ουσίας είναι η δεύτερη.</w:t>
      </w:r>
    </w:p>
    <w:p w14:paraId="069972D1" w14:textId="77777777" w:rsidR="00A71BAC" w:rsidRDefault="00367035">
      <w:pPr>
        <w:spacing w:line="600" w:lineRule="auto"/>
        <w:ind w:firstLine="720"/>
        <w:jc w:val="both"/>
        <w:rPr>
          <w:rFonts w:eastAsia="Times New Roman"/>
          <w:szCs w:val="24"/>
        </w:rPr>
      </w:pPr>
      <w:r>
        <w:rPr>
          <w:rFonts w:eastAsia="Times New Roman"/>
          <w:szCs w:val="24"/>
        </w:rPr>
        <w:t>Το δεύτερο που θέλω να πω είναι ότι οι αλλαγές που κάναμε έχουν να κάνουν και με την εμπειρία των υπολοίπων παραχωρήσεων που «τρέχουν» στη χώρα, για να μην έχουμε πάλι τις ίδιες καθυστε</w:t>
      </w:r>
      <w:r>
        <w:rPr>
          <w:rFonts w:eastAsia="Times New Roman"/>
          <w:szCs w:val="24"/>
        </w:rPr>
        <w:t xml:space="preserve">ρήσεις ή διεκδικήσεις και από τους εργολήπτες, αλλά και από τους </w:t>
      </w:r>
      <w:proofErr w:type="spellStart"/>
      <w:r>
        <w:rPr>
          <w:rFonts w:eastAsia="Times New Roman"/>
          <w:szCs w:val="24"/>
        </w:rPr>
        <w:t>παραχωρησιούχους</w:t>
      </w:r>
      <w:proofErr w:type="spellEnd"/>
      <w:r>
        <w:rPr>
          <w:rFonts w:eastAsia="Times New Roman"/>
          <w:szCs w:val="24"/>
        </w:rPr>
        <w:t xml:space="preserve"> και να προστατεύεται το δημόσιο συμφέρον.</w:t>
      </w:r>
    </w:p>
    <w:p w14:paraId="069972D2" w14:textId="77777777" w:rsidR="00A71BAC" w:rsidRDefault="00367035">
      <w:pPr>
        <w:spacing w:line="600" w:lineRule="auto"/>
        <w:ind w:firstLine="720"/>
        <w:jc w:val="both"/>
        <w:rPr>
          <w:rFonts w:eastAsia="Times New Roman"/>
          <w:szCs w:val="24"/>
        </w:rPr>
      </w:pPr>
      <w:r>
        <w:rPr>
          <w:rFonts w:eastAsia="Times New Roman"/>
          <w:szCs w:val="24"/>
        </w:rPr>
        <w:lastRenderedPageBreak/>
        <w:t>Έχετε δίκιο ότι ο χωροταξικός σχεδιασμός πρέπει να γίνει σε επίπεδο ΣΧΟΑΠ. Σ</w:t>
      </w:r>
      <w:r>
        <w:rPr>
          <w:rFonts w:eastAsia="Times New Roman"/>
          <w:szCs w:val="24"/>
        </w:rPr>
        <w:t>ε</w:t>
      </w:r>
      <w:r>
        <w:rPr>
          <w:rFonts w:eastAsia="Times New Roman"/>
          <w:szCs w:val="24"/>
        </w:rPr>
        <w:t xml:space="preserve"> αυτό έχετε απόλυτο δίκιο. Όμως, αυτό έχει να κάνει και</w:t>
      </w:r>
      <w:r>
        <w:rPr>
          <w:rFonts w:eastAsia="Times New Roman"/>
          <w:szCs w:val="24"/>
        </w:rPr>
        <w:t xml:space="preserve"> με τις διαδικασίες που θα «τρέξουν» οι Οργανισμοί Τοπικής Αυτοδιοίκησης. Πιστεύω ότι κι εκείνοι το θέλουν.</w:t>
      </w:r>
    </w:p>
    <w:p w14:paraId="069972D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δεύτερο, για το οποίο δεν πρόλαβα στην </w:t>
      </w:r>
      <w:proofErr w:type="spellStart"/>
      <w:r>
        <w:rPr>
          <w:rFonts w:eastAsia="Times New Roman" w:cs="Times New Roman"/>
          <w:szCs w:val="24"/>
        </w:rPr>
        <w:t>πρωτομιλία</w:t>
      </w:r>
      <w:proofErr w:type="spellEnd"/>
      <w:r>
        <w:rPr>
          <w:rFonts w:eastAsia="Times New Roman" w:cs="Times New Roman"/>
          <w:szCs w:val="24"/>
        </w:rPr>
        <w:t xml:space="preserve"> μου να σας ενημερώσω είναι ότι έχουν ενημερωθεί και οι πολίτες και οι πολεοδομικές υπηρεσίες πω</w:t>
      </w:r>
      <w:r>
        <w:rPr>
          <w:rFonts w:eastAsia="Times New Roman" w:cs="Times New Roman"/>
          <w:szCs w:val="24"/>
        </w:rPr>
        <w:t xml:space="preserve">ς είναι οριστική η περιοχή και η δέσμευση της Κυβέρνησης ότι θα γίνει αυτό το έργο. Άρα έχει σταματήσει, έχει ανασταλεί η έκδοση οικοδομικών αδειών. Έχουν ξεκινήσει οι διαδικασίες απαλλοτρίωσης. Έχει ενταχθεί το έργο στην </w:t>
      </w:r>
      <w:r>
        <w:rPr>
          <w:rFonts w:eastAsia="Times New Roman" w:cs="Times New Roman"/>
          <w:szCs w:val="24"/>
        </w:rPr>
        <w:t>π</w:t>
      </w:r>
      <w:r>
        <w:rPr>
          <w:rFonts w:eastAsia="Times New Roman" w:cs="Times New Roman"/>
          <w:szCs w:val="24"/>
        </w:rPr>
        <w:t xml:space="preserve">ράξη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στ</w:t>
      </w:r>
      <w:r>
        <w:rPr>
          <w:rFonts w:eastAsia="Times New Roman" w:cs="Times New Roman"/>
          <w:szCs w:val="24"/>
        </w:rPr>
        <w:t>ο άρθρο 7</w:t>
      </w:r>
      <w:r>
        <w:rPr>
          <w:rFonts w:eastAsia="Times New Roman" w:cs="Times New Roman"/>
          <w:szCs w:val="24"/>
        </w:rPr>
        <w:t>α</w:t>
      </w:r>
      <w:r>
        <w:rPr>
          <w:rFonts w:eastAsia="Times New Roman" w:cs="Times New Roman"/>
          <w:szCs w:val="24"/>
        </w:rPr>
        <w:t xml:space="preserve">, για να γίνουν πολύ γρήγορα οι απαλλοτριώσεις ως έργο εθνικής σημασίας. Δυστυχώς η απεργία των δικηγόρων δεν μας επιτρέπει να ορίσουμε τις ημερομηνίες. </w:t>
      </w:r>
    </w:p>
    <w:p w14:paraId="069972D4" w14:textId="77777777" w:rsidR="00A71BAC" w:rsidRDefault="00367035">
      <w:pPr>
        <w:spacing w:line="600" w:lineRule="auto"/>
        <w:ind w:firstLine="720"/>
        <w:jc w:val="both"/>
        <w:rPr>
          <w:rFonts w:eastAsia="Times New Roman" w:cs="Times New Roman"/>
          <w:bCs/>
          <w:szCs w:val="24"/>
        </w:rPr>
      </w:pPr>
      <w:r>
        <w:rPr>
          <w:rFonts w:eastAsia="Times New Roman" w:cs="Times New Roman"/>
          <w:szCs w:val="24"/>
        </w:rPr>
        <w:lastRenderedPageBreak/>
        <w:t>Βέβαια, το πολύ σημαντικό είναι ότι έχει προβλεφθεί το κόστος των αρχαιολογικών εργασιών και</w:t>
      </w:r>
      <w:r>
        <w:rPr>
          <w:rFonts w:eastAsia="Times New Roman" w:cs="Times New Roman"/>
          <w:szCs w:val="24"/>
        </w:rPr>
        <w:t xml:space="preserve"> κάποιων συνοδών έργων μέσα στις διαπραγματεύσεις που κάναμε με την Ευρωπαϊκή </w:t>
      </w:r>
      <w:r>
        <w:rPr>
          <w:rFonts w:eastAsia="Times New Roman" w:cs="Times New Roman"/>
          <w:bCs/>
          <w:szCs w:val="24"/>
        </w:rPr>
        <w:t>Τράπεζα Επενδύσεων.</w:t>
      </w:r>
    </w:p>
    <w:p w14:paraId="069972D5"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 xml:space="preserve">Η γνώμη μου είναι -και το έχω ξαναπεί- ότι δεν πρόκειται να κάνω χρονικές προβλέψεις, σε σχέση με το πώς θα εξελιχθεί, αλλά δεν θα έχουμε καθυστερήσεις στις </w:t>
      </w:r>
      <w:proofErr w:type="spellStart"/>
      <w:r>
        <w:rPr>
          <w:rFonts w:eastAsia="Times New Roman" w:cs="Times New Roman"/>
          <w:bCs/>
          <w:szCs w:val="24"/>
        </w:rPr>
        <w:t>α</w:t>
      </w:r>
      <w:r>
        <w:rPr>
          <w:rFonts w:eastAsia="Times New Roman" w:cs="Times New Roman"/>
          <w:bCs/>
          <w:szCs w:val="24"/>
        </w:rPr>
        <w:t>δειοδοτικές</w:t>
      </w:r>
      <w:proofErr w:type="spellEnd"/>
      <w:r>
        <w:rPr>
          <w:rFonts w:eastAsia="Times New Roman" w:cs="Times New Roman"/>
          <w:bCs/>
          <w:szCs w:val="24"/>
        </w:rPr>
        <w:t xml:space="preserve"> διαδικασίες, δεν θα έχουμε καθυστερήσεις για τις απαλλοτριώσεις, δεν θα έχουμε καθυστερήσεις για τις αρχαιολογικές εργασίες.</w:t>
      </w:r>
    </w:p>
    <w:p w14:paraId="069972D6"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Στις 27 Ιουνίου θα γίνει η δημοπράτηση, μέσα στο καλοκαίρι. Ελπίζω οι δημόσιες υπηρεσίες</w:t>
      </w:r>
      <w:r>
        <w:rPr>
          <w:rFonts w:eastAsia="Times New Roman" w:cs="Times New Roman"/>
          <w:bCs/>
          <w:szCs w:val="24"/>
        </w:rPr>
        <w:t>,</w:t>
      </w:r>
      <w:r>
        <w:rPr>
          <w:rFonts w:eastAsia="Times New Roman" w:cs="Times New Roman"/>
          <w:bCs/>
          <w:szCs w:val="24"/>
        </w:rPr>
        <w:t xml:space="preserve"> που έχουμε</w:t>
      </w:r>
      <w:r>
        <w:rPr>
          <w:rFonts w:eastAsia="Times New Roman" w:cs="Times New Roman"/>
          <w:bCs/>
          <w:szCs w:val="24"/>
        </w:rPr>
        <w:t>,</w:t>
      </w:r>
      <w:r>
        <w:rPr>
          <w:rFonts w:eastAsia="Times New Roman" w:cs="Times New Roman"/>
          <w:bCs/>
          <w:szCs w:val="24"/>
        </w:rPr>
        <w:t xml:space="preserve"> να ανταποκριθούν και να υπογράψουμε αμέσως μετά την οριστική σύμβαση, για να έχει η Κρήτη </w:t>
      </w:r>
      <w:r>
        <w:rPr>
          <w:rFonts w:eastAsia="Times New Roman" w:cs="Times New Roman"/>
          <w:bCs/>
          <w:szCs w:val="24"/>
        </w:rPr>
        <w:t>-</w:t>
      </w:r>
      <w:r>
        <w:rPr>
          <w:rFonts w:eastAsia="Times New Roman" w:cs="Times New Roman"/>
          <w:bCs/>
          <w:szCs w:val="24"/>
        </w:rPr>
        <w:t>αλλά και η Ελλάδα</w:t>
      </w:r>
      <w:r>
        <w:rPr>
          <w:rFonts w:eastAsia="Times New Roman" w:cs="Times New Roman"/>
          <w:bCs/>
          <w:szCs w:val="24"/>
        </w:rPr>
        <w:t>-</w:t>
      </w:r>
      <w:r>
        <w:rPr>
          <w:rFonts w:eastAsia="Times New Roman" w:cs="Times New Roman"/>
          <w:bCs/>
          <w:szCs w:val="24"/>
        </w:rPr>
        <w:t xml:space="preserve"> ένα διεθνές αεροδρόμιο, ένα μεγάλο αεροδρόμιο</w:t>
      </w:r>
      <w:r>
        <w:rPr>
          <w:rFonts w:eastAsia="Times New Roman" w:cs="Times New Roman"/>
          <w:bCs/>
          <w:szCs w:val="24"/>
        </w:rPr>
        <w:t>,</w:t>
      </w:r>
      <w:r>
        <w:rPr>
          <w:rFonts w:eastAsia="Times New Roman" w:cs="Times New Roman"/>
          <w:bCs/>
          <w:szCs w:val="24"/>
        </w:rPr>
        <w:t xml:space="preserve"> που θα εξυπηρετήσει τις ανάγκες και του Ηρακλείου και της Κρήτης.</w:t>
      </w:r>
    </w:p>
    <w:p w14:paraId="069972D7" w14:textId="77777777" w:rsidR="00A71BAC" w:rsidRDefault="00367035">
      <w:pPr>
        <w:spacing w:line="600" w:lineRule="auto"/>
        <w:ind w:firstLine="720"/>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Ευχαριστούμε. </w:t>
      </w:r>
    </w:p>
    <w:p w14:paraId="069972D8"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lastRenderedPageBreak/>
        <w:t>Περνάμε στη</w:t>
      </w:r>
      <w:r>
        <w:rPr>
          <w:rFonts w:eastAsia="Times New Roman" w:cs="Times New Roman"/>
          <w:bCs/>
          <w:szCs w:val="24"/>
        </w:rPr>
        <w:t>ν πρώτη</w:t>
      </w:r>
      <w:r>
        <w:rPr>
          <w:rFonts w:eastAsia="Times New Roman" w:cs="Times New Roman"/>
          <w:bCs/>
          <w:szCs w:val="24"/>
        </w:rPr>
        <w:t xml:space="preserve"> με αριθμό 3784/267/8-3-2016 ερώτηση και αίτηση κατάθεσης εγγράφων του Βουλευτή Β΄ Αθηνών του Ποταμιού κ. Γεωργίου </w:t>
      </w:r>
      <w:proofErr w:type="spellStart"/>
      <w:r>
        <w:rPr>
          <w:rFonts w:eastAsia="Times New Roman" w:cs="Times New Roman"/>
          <w:bCs/>
          <w:szCs w:val="24"/>
        </w:rPr>
        <w:t>Αμυρά</w:t>
      </w:r>
      <w:proofErr w:type="spellEnd"/>
      <w:r>
        <w:rPr>
          <w:rFonts w:eastAsia="Times New Roman" w:cs="Times New Roman"/>
          <w:bCs/>
          <w:szCs w:val="24"/>
        </w:rPr>
        <w:t xml:space="preserve"> προς τον Υπουργό Υποδομών, Μεταφορών και Δικτύων, σχετικά με την καθυστέρηση της Κυβέρνησης στην προώ</w:t>
      </w:r>
      <w:r>
        <w:rPr>
          <w:rFonts w:eastAsia="Times New Roman" w:cs="Times New Roman"/>
          <w:bCs/>
          <w:szCs w:val="24"/>
        </w:rPr>
        <w:t xml:space="preserve">θηση των δράσεων και την ανάπτυξη της </w:t>
      </w:r>
      <w:proofErr w:type="spellStart"/>
      <w:r>
        <w:rPr>
          <w:rFonts w:eastAsia="Times New Roman" w:cs="Times New Roman"/>
          <w:bCs/>
          <w:szCs w:val="24"/>
        </w:rPr>
        <w:t>ευρυζωνικότητας</w:t>
      </w:r>
      <w:proofErr w:type="spellEnd"/>
      <w:r>
        <w:rPr>
          <w:rFonts w:eastAsia="Times New Roman" w:cs="Times New Roman"/>
          <w:bCs/>
          <w:szCs w:val="24"/>
        </w:rPr>
        <w:t>, στερώντας 1,5% από το ΑΕΠ.</w:t>
      </w:r>
    </w:p>
    <w:p w14:paraId="069972D9"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Αμυρά</w:t>
      </w:r>
      <w:proofErr w:type="spellEnd"/>
      <w:r>
        <w:rPr>
          <w:rFonts w:eastAsia="Times New Roman" w:cs="Times New Roman"/>
          <w:bCs/>
          <w:szCs w:val="24"/>
        </w:rPr>
        <w:t>, έχετε τον λόγο για δύο λεπτά.</w:t>
      </w:r>
    </w:p>
    <w:p w14:paraId="069972DA" w14:textId="77777777" w:rsidR="00A71BAC" w:rsidRDefault="00367035">
      <w:pPr>
        <w:spacing w:line="600" w:lineRule="auto"/>
        <w:ind w:firstLine="720"/>
        <w:jc w:val="both"/>
        <w:rPr>
          <w:rFonts w:eastAsia="Times New Roman" w:cs="Times New Roman"/>
          <w:bCs/>
          <w:szCs w:val="24"/>
        </w:rPr>
      </w:pPr>
      <w:r>
        <w:rPr>
          <w:rFonts w:eastAsia="Times New Roman" w:cs="Times New Roman"/>
          <w:b/>
          <w:bCs/>
          <w:szCs w:val="24"/>
        </w:rPr>
        <w:t xml:space="preserve">ΓΕΩΡΓΙΟΣ ΑΜΥΡΑΣ: </w:t>
      </w:r>
      <w:r>
        <w:rPr>
          <w:rFonts w:eastAsia="Times New Roman"/>
          <w:bCs/>
          <w:color w:val="000000"/>
          <w:szCs w:val="24"/>
        </w:rPr>
        <w:t>Ευχαριστώ, κύριε Πρόεδρε.</w:t>
      </w:r>
      <w:r>
        <w:rPr>
          <w:rFonts w:eastAsia="Times New Roman" w:cs="Times New Roman"/>
          <w:bCs/>
          <w:szCs w:val="24"/>
        </w:rPr>
        <w:t xml:space="preserve"> </w:t>
      </w:r>
    </w:p>
    <w:p w14:paraId="069972DB"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Αγαπητέ κύριε Υπουργέ, κάθε εποχή έχει την ανάγκη των δικών της τεχνολογικών εργαλείων.</w:t>
      </w:r>
      <w:r>
        <w:rPr>
          <w:rFonts w:eastAsia="Times New Roman" w:cs="Times New Roman"/>
          <w:bCs/>
          <w:szCs w:val="24"/>
        </w:rPr>
        <w:t xml:space="preserve"> Στις αρχές δεκαετίας του ’90, εγώ ήμουν νεαρός συντάκτης στην οικονομική </w:t>
      </w:r>
      <w:r>
        <w:rPr>
          <w:rFonts w:eastAsia="Times New Roman" w:cs="Times New Roman"/>
          <w:bCs/>
          <w:szCs w:val="24"/>
        </w:rPr>
        <w:t>εφημερίδα</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ΕΞΠΡΕΣ</w:t>
      </w:r>
      <w:r>
        <w:rPr>
          <w:rFonts w:eastAsia="Times New Roman" w:cs="Times New Roman"/>
          <w:bCs/>
          <w:szCs w:val="24"/>
        </w:rPr>
        <w:t>»</w:t>
      </w:r>
      <w:r>
        <w:rPr>
          <w:rFonts w:eastAsia="Times New Roman" w:cs="Times New Roman"/>
          <w:bCs/>
          <w:szCs w:val="24"/>
        </w:rPr>
        <w:t xml:space="preserve"> και τότε έγινε μεγάλη επανάσταση, όταν μας φέρανε τα φαξ. Την πρώτη δεκαετία του 2000 μεγάλη επανάσταση, όσον αφορά, για παράδειγμα, στον τουρισμό, ήταν τα κλιματι</w:t>
      </w:r>
      <w:r>
        <w:rPr>
          <w:rFonts w:eastAsia="Times New Roman" w:cs="Times New Roman"/>
          <w:bCs/>
          <w:szCs w:val="24"/>
        </w:rPr>
        <w:t xml:space="preserve">στικά. Δεν έκλεινες δωμάτιο αν δεν είχε κλιματιστικό. </w:t>
      </w:r>
    </w:p>
    <w:p w14:paraId="069972DC"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Σήμερα, εν </w:t>
      </w:r>
      <w:proofErr w:type="spellStart"/>
      <w:r>
        <w:rPr>
          <w:rFonts w:eastAsia="Times New Roman" w:cs="Times New Roman"/>
          <w:bCs/>
          <w:szCs w:val="24"/>
        </w:rPr>
        <w:t>έτει</w:t>
      </w:r>
      <w:proofErr w:type="spellEnd"/>
      <w:r>
        <w:rPr>
          <w:rFonts w:eastAsia="Times New Roman" w:cs="Times New Roman"/>
          <w:bCs/>
          <w:szCs w:val="24"/>
        </w:rPr>
        <w:t xml:space="preserve"> 2016, είναι όχι απλώς επιθυμία, αλλά ανάγκη για όλους τους Έλληνες να έχουν ένα αξιόπιστο και γρήγορο διαδίκτυο. Εδώ, όμως, σε </w:t>
      </w:r>
      <w:r w:rsidRPr="00A14F89">
        <w:rPr>
          <w:rFonts w:eastAsia="Times New Roman" w:cs="Times New Roman"/>
          <w:color w:val="000000" w:themeColor="text1"/>
          <w:szCs w:val="24"/>
        </w:rPr>
        <w:t xml:space="preserve">σχέση με την </w:t>
      </w:r>
      <w:proofErr w:type="spellStart"/>
      <w:r w:rsidRPr="00A14F89">
        <w:rPr>
          <w:rFonts w:eastAsia="Times New Roman" w:cs="Times New Roman"/>
          <w:color w:val="000000" w:themeColor="text1"/>
          <w:szCs w:val="24"/>
        </w:rPr>
        <w:t>ευρυζωνικότητα</w:t>
      </w:r>
      <w:proofErr w:type="spellEnd"/>
      <w:r w:rsidRPr="00A14F89">
        <w:rPr>
          <w:rFonts w:eastAsia="Times New Roman" w:cs="Times New Roman"/>
          <w:color w:val="000000" w:themeColor="text1"/>
          <w:szCs w:val="24"/>
        </w:rPr>
        <w:t xml:space="preserve"> και τη διείσδυσή της στην ελλη</w:t>
      </w:r>
      <w:r w:rsidRPr="00A14F89">
        <w:rPr>
          <w:rFonts w:eastAsia="Times New Roman" w:cs="Times New Roman"/>
          <w:color w:val="000000" w:themeColor="text1"/>
          <w:szCs w:val="24"/>
        </w:rPr>
        <w:t xml:space="preserve">νική πραγματικότητα, έχουμε πολλές καθυστερήσεις. </w:t>
      </w:r>
    </w:p>
    <w:p w14:paraId="069972DD" w14:textId="77777777" w:rsidR="00A71BAC" w:rsidRDefault="00367035">
      <w:pPr>
        <w:spacing w:line="600" w:lineRule="auto"/>
        <w:ind w:firstLine="720"/>
        <w:jc w:val="both"/>
        <w:rPr>
          <w:rFonts w:eastAsia="Times New Roman" w:cs="Times New Roman"/>
          <w:bCs/>
          <w:szCs w:val="24"/>
        </w:rPr>
      </w:pPr>
      <w:r w:rsidRPr="00270534">
        <w:rPr>
          <w:rFonts w:eastAsia="Times New Roman" w:cs="Times New Roman"/>
          <w:szCs w:val="24"/>
        </w:rPr>
        <w:t xml:space="preserve">Σύμφωνα με μελέτη της Διεθνούς Ενώσεως </w:t>
      </w:r>
      <w:r>
        <w:rPr>
          <w:rFonts w:eastAsia="Times New Roman" w:cs="Times New Roman"/>
          <w:bCs/>
          <w:szCs w:val="24"/>
        </w:rPr>
        <w:t xml:space="preserve">Τηλεπικοινωνιών, την </w:t>
      </w:r>
      <w:r>
        <w:rPr>
          <w:rFonts w:eastAsia="Times New Roman" w:cs="Times New Roman"/>
          <w:bCs/>
          <w:szCs w:val="24"/>
          <w:lang w:val="en-US"/>
        </w:rPr>
        <w:t>ITU</w:t>
      </w:r>
      <w:r>
        <w:rPr>
          <w:rFonts w:eastAsia="Times New Roman" w:cs="Times New Roman"/>
          <w:bCs/>
          <w:szCs w:val="24"/>
        </w:rPr>
        <w:t xml:space="preserve">, μόλις το 68% των ελληνικών νοικοκυριών διαθέτει </w:t>
      </w:r>
      <w:proofErr w:type="spellStart"/>
      <w:r>
        <w:rPr>
          <w:rFonts w:eastAsia="Times New Roman" w:cs="Times New Roman"/>
          <w:bCs/>
          <w:szCs w:val="24"/>
        </w:rPr>
        <w:t>ευρυζωνική</w:t>
      </w:r>
      <w:proofErr w:type="spellEnd"/>
      <w:r>
        <w:rPr>
          <w:rFonts w:eastAsia="Times New Roman" w:cs="Times New Roman"/>
          <w:bCs/>
          <w:szCs w:val="24"/>
        </w:rPr>
        <w:t xml:space="preserve"> πρόσβαση, ενώ ο μέσος όρος της Ευρωπαϊκής Ένωσης είναι 85%. Είμαστε, δηλαδή, πολύ</w:t>
      </w:r>
      <w:r>
        <w:rPr>
          <w:rFonts w:eastAsia="Times New Roman" w:cs="Times New Roman"/>
          <w:bCs/>
          <w:szCs w:val="24"/>
        </w:rPr>
        <w:t xml:space="preserve"> πίσω.</w:t>
      </w:r>
    </w:p>
    <w:p w14:paraId="069972DE"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 xml:space="preserve">Ένα δεύτερο στοιχείο που είναι το πιο σημαντικό, βάσει της ίδιας μελέτης που είναι μια κοινή παραδοχή στα διεθνή πράγματα, είναι ότι υπάρχει ισχυρή συσχέτιση μεταξύ της </w:t>
      </w:r>
      <w:proofErr w:type="spellStart"/>
      <w:r>
        <w:rPr>
          <w:rFonts w:eastAsia="Times New Roman" w:cs="Times New Roman"/>
          <w:bCs/>
          <w:szCs w:val="24"/>
        </w:rPr>
        <w:t>ευρυζωνικής</w:t>
      </w:r>
      <w:proofErr w:type="spellEnd"/>
      <w:r>
        <w:rPr>
          <w:rFonts w:eastAsia="Times New Roman" w:cs="Times New Roman"/>
          <w:bCs/>
          <w:szCs w:val="24"/>
        </w:rPr>
        <w:t xml:space="preserve"> διείσδυσης και της αύξησης του ΑΕΠ. Δηλαδή όταν η </w:t>
      </w:r>
      <w:proofErr w:type="spellStart"/>
      <w:r>
        <w:rPr>
          <w:rFonts w:eastAsia="Times New Roman" w:cs="Times New Roman"/>
          <w:bCs/>
          <w:szCs w:val="24"/>
        </w:rPr>
        <w:t>ευρυζωνική</w:t>
      </w:r>
      <w:proofErr w:type="spellEnd"/>
      <w:r>
        <w:rPr>
          <w:rFonts w:eastAsia="Times New Roman" w:cs="Times New Roman"/>
          <w:bCs/>
          <w:szCs w:val="24"/>
        </w:rPr>
        <w:t xml:space="preserve"> διείσδυ</w:t>
      </w:r>
      <w:r>
        <w:rPr>
          <w:rFonts w:eastAsia="Times New Roman" w:cs="Times New Roman"/>
          <w:bCs/>
          <w:szCs w:val="24"/>
        </w:rPr>
        <w:t>ση αυξάνεται κατά 10%, αυτομάτως σχεδόν οδηγεί σε αύξηση του ΑΕΠ κατά 1,5 μονάδα. Αυτό σημαίνει καλύτερα αμειβόμενοι άνθρωποι, περισσότερες θέσεις εργασίας εξειδικευμένου προσωπικού.</w:t>
      </w:r>
    </w:p>
    <w:p w14:paraId="069972DF"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Σας ερωτώ, λοιπόν, βάσει του </w:t>
      </w:r>
      <w:r>
        <w:rPr>
          <w:rFonts w:eastAsia="Times New Roman" w:cs="Times New Roman"/>
          <w:bCs/>
          <w:szCs w:val="24"/>
        </w:rPr>
        <w:t>ε</w:t>
      </w:r>
      <w:r>
        <w:rPr>
          <w:rFonts w:eastAsia="Times New Roman" w:cs="Times New Roman"/>
          <w:bCs/>
          <w:szCs w:val="24"/>
        </w:rPr>
        <w:t xml:space="preserve">θνικού </w:t>
      </w:r>
      <w:proofErr w:type="spellStart"/>
      <w:r>
        <w:rPr>
          <w:rFonts w:eastAsia="Times New Roman" w:cs="Times New Roman"/>
          <w:bCs/>
          <w:szCs w:val="24"/>
        </w:rPr>
        <w:t>ε</w:t>
      </w:r>
      <w:r>
        <w:rPr>
          <w:rFonts w:eastAsia="Times New Roman" w:cs="Times New Roman"/>
          <w:bCs/>
          <w:szCs w:val="24"/>
        </w:rPr>
        <w:t>υρυζωνικού</w:t>
      </w:r>
      <w:proofErr w:type="spellEnd"/>
      <w:r>
        <w:rPr>
          <w:rFonts w:eastAsia="Times New Roman" w:cs="Times New Roman"/>
          <w:bCs/>
          <w:szCs w:val="24"/>
        </w:rPr>
        <w:t xml:space="preserve"> </w:t>
      </w:r>
      <w:r>
        <w:rPr>
          <w:rFonts w:eastAsia="Times New Roman" w:cs="Times New Roman"/>
          <w:bCs/>
          <w:szCs w:val="24"/>
        </w:rPr>
        <w:t>σ</w:t>
      </w:r>
      <w:r>
        <w:rPr>
          <w:rFonts w:eastAsia="Times New Roman" w:cs="Times New Roman"/>
          <w:bCs/>
          <w:szCs w:val="24"/>
        </w:rPr>
        <w:t>χεδίου που καταθέσατε ω</w:t>
      </w:r>
      <w:r>
        <w:rPr>
          <w:rFonts w:eastAsia="Times New Roman" w:cs="Times New Roman"/>
          <w:bCs/>
          <w:szCs w:val="24"/>
        </w:rPr>
        <w:t>ς Υπουργείο πέρ</w:t>
      </w:r>
      <w:r>
        <w:rPr>
          <w:rFonts w:eastAsia="Times New Roman" w:cs="Times New Roman"/>
          <w:bCs/>
          <w:szCs w:val="24"/>
        </w:rPr>
        <w:t>υ</w:t>
      </w:r>
      <w:r>
        <w:rPr>
          <w:rFonts w:eastAsia="Times New Roman" w:cs="Times New Roman"/>
          <w:bCs/>
          <w:szCs w:val="24"/>
        </w:rPr>
        <w:t>σι τον Ιούνιο στην Ευρωπαϊκή Ένωση και περιλαμβάνατε είκοσι δύο δράσεις</w:t>
      </w:r>
      <w:r>
        <w:rPr>
          <w:rFonts w:eastAsia="Times New Roman" w:cs="Times New Roman"/>
          <w:bCs/>
          <w:szCs w:val="24"/>
        </w:rPr>
        <w:t>.</w:t>
      </w:r>
      <w:r>
        <w:rPr>
          <w:rFonts w:eastAsia="Times New Roman" w:cs="Times New Roman"/>
          <w:bCs/>
          <w:szCs w:val="24"/>
        </w:rPr>
        <w:t xml:space="preserve"> Ποιες ή πόσες, εν πάση </w:t>
      </w:r>
      <w:proofErr w:type="spellStart"/>
      <w:r>
        <w:rPr>
          <w:rFonts w:eastAsia="Times New Roman" w:cs="Times New Roman"/>
          <w:bCs/>
          <w:szCs w:val="24"/>
        </w:rPr>
        <w:t>περιπτώσει</w:t>
      </w:r>
      <w:proofErr w:type="spellEnd"/>
      <w:r>
        <w:rPr>
          <w:rFonts w:eastAsia="Times New Roman" w:cs="Times New Roman"/>
          <w:bCs/>
          <w:szCs w:val="24"/>
        </w:rPr>
        <w:t xml:space="preserve">, από αυτές τις είκοσι δύο δράσεις έχουν ολοκληρωθεί εντός του 2015; Πού οφείλονται οι καθυστερήσεις για τις υπόλοιπες; </w:t>
      </w:r>
    </w:p>
    <w:p w14:paraId="069972E0"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Θα αναφέρω έν</w:t>
      </w:r>
      <w:r>
        <w:rPr>
          <w:rFonts w:eastAsia="Times New Roman" w:cs="Times New Roman"/>
          <w:bCs/>
          <w:szCs w:val="24"/>
        </w:rPr>
        <w:t>α τρίτο και πολύ σημαντικό ερώτημα, κατά την άποψή μου. Θα ήθελα να σας ρωτήσω</w:t>
      </w:r>
      <w:r>
        <w:rPr>
          <w:rFonts w:eastAsia="Times New Roman" w:cs="Times New Roman"/>
          <w:bCs/>
          <w:szCs w:val="24"/>
        </w:rPr>
        <w:t>,</w:t>
      </w:r>
      <w:r>
        <w:rPr>
          <w:rFonts w:eastAsia="Times New Roman" w:cs="Times New Roman"/>
          <w:bCs/>
          <w:szCs w:val="24"/>
        </w:rPr>
        <w:t xml:space="preserve"> αν έχουν εκδοθεί οι προσκλήσεις από τη διαχειριστική αρχή των έργων «Έκδοση σύνταξης σε μία ημέρα», ψηφιακή οικονομία, ψηφιακό έργο, «Έργο αστέγων» και «Ψηφιακό ΚΕΠ». </w:t>
      </w:r>
    </w:p>
    <w:p w14:paraId="069972E1" w14:textId="77777777" w:rsidR="00A71BAC" w:rsidRDefault="00367035">
      <w:pPr>
        <w:spacing w:line="600" w:lineRule="auto"/>
        <w:ind w:firstLine="720"/>
        <w:jc w:val="both"/>
        <w:rPr>
          <w:rFonts w:eastAsia="Times New Roman" w:cs="Times New Roman"/>
          <w:bCs/>
          <w:szCs w:val="24"/>
        </w:rPr>
      </w:pPr>
      <w:r>
        <w:rPr>
          <w:rFonts w:eastAsia="Times New Roman" w:cs="Times New Roman"/>
          <w:bCs/>
          <w:szCs w:val="24"/>
        </w:rPr>
        <w:t xml:space="preserve">Σας </w:t>
      </w:r>
      <w:r>
        <w:rPr>
          <w:rFonts w:eastAsia="Times New Roman" w:cs="Times New Roman"/>
          <w:bCs/>
          <w:szCs w:val="24"/>
        </w:rPr>
        <w:t>ευχαριστώ.</w:t>
      </w:r>
    </w:p>
    <w:p w14:paraId="069972E2" w14:textId="77777777" w:rsidR="00A71BAC" w:rsidRDefault="00367035">
      <w:pPr>
        <w:spacing w:line="600" w:lineRule="auto"/>
        <w:ind w:firstLine="720"/>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Κύριε Υπουργέ, έχετε τον λόγο.</w:t>
      </w:r>
    </w:p>
    <w:p w14:paraId="069972E3" w14:textId="77777777" w:rsidR="00A71BAC" w:rsidRDefault="00367035">
      <w:pPr>
        <w:spacing w:line="600" w:lineRule="auto"/>
        <w:ind w:firstLine="720"/>
        <w:jc w:val="both"/>
        <w:rPr>
          <w:rFonts w:eastAsia="Times New Roman" w:cs="Times New Roman"/>
          <w:b/>
          <w:szCs w:val="24"/>
        </w:rPr>
      </w:pPr>
      <w:r>
        <w:rPr>
          <w:rFonts w:eastAsia="Times New Roman" w:cs="Times New Roman"/>
          <w:b/>
          <w:szCs w:val="24"/>
        </w:rPr>
        <w:t>ΧΡΗΣΤΟΣ ΣΠΙΡΤΖΗΣ (Υπουργός Υποδομών, Μεταφορών και Δικτύων):</w:t>
      </w:r>
    </w:p>
    <w:p w14:paraId="069972E4" w14:textId="77777777" w:rsidR="00A71BAC" w:rsidRDefault="00367035">
      <w:pPr>
        <w:spacing w:line="600" w:lineRule="auto"/>
        <w:ind w:firstLine="720"/>
        <w:jc w:val="both"/>
        <w:rPr>
          <w:rFonts w:eastAsia="Times New Roman" w:cs="Times New Roman"/>
          <w:bCs/>
          <w:szCs w:val="24"/>
        </w:rPr>
      </w:pPr>
      <w:r>
        <w:rPr>
          <w:rFonts w:eastAsia="Times New Roman"/>
          <w:bCs/>
          <w:color w:val="000000"/>
          <w:szCs w:val="24"/>
        </w:rPr>
        <w:t>Ευχαριστώ πολύ.</w:t>
      </w:r>
      <w:r>
        <w:rPr>
          <w:rFonts w:eastAsia="Times New Roman" w:cs="Times New Roman"/>
          <w:bCs/>
          <w:szCs w:val="24"/>
        </w:rPr>
        <w:t xml:space="preserve"> </w:t>
      </w:r>
    </w:p>
    <w:p w14:paraId="069972E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Αξιότιμε συνάδελφε, δυστυχώς, αυτό που παραλάβαμε για τις τηλεπικοινωνίες της χώρας και την </w:t>
      </w:r>
      <w:proofErr w:type="spellStart"/>
      <w:r>
        <w:rPr>
          <w:rFonts w:eastAsia="Times New Roman" w:cs="Times New Roman"/>
          <w:szCs w:val="24"/>
        </w:rPr>
        <w:t>ευρυζωνικότ</w:t>
      </w:r>
      <w:r>
        <w:rPr>
          <w:rFonts w:eastAsia="Times New Roman" w:cs="Times New Roman"/>
          <w:szCs w:val="24"/>
        </w:rPr>
        <w:t>ητα</w:t>
      </w:r>
      <w:proofErr w:type="spellEnd"/>
      <w:r>
        <w:rPr>
          <w:rFonts w:eastAsia="Times New Roman" w:cs="Times New Roman"/>
          <w:szCs w:val="24"/>
        </w:rPr>
        <w:t>,</w:t>
      </w:r>
      <w:r>
        <w:rPr>
          <w:rFonts w:eastAsia="Times New Roman" w:cs="Times New Roman"/>
          <w:szCs w:val="24"/>
        </w:rPr>
        <w:t xml:space="preserve"> είναι κάτι που δεν συνηθιζόταν στη χώρα μας. Γενικά η χώρα μας ήταν σε μια πολύ καλή θέση, σε σχέση με τις τεχνολογικές εξελίξεις στον χώρο των τηλεπικοινωνιών και των δικτύων.</w:t>
      </w:r>
    </w:p>
    <w:p w14:paraId="069972E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Θεωρώ, λοιπόν, ότι εμείς αυτό που κάναμε και άρα γι’ αυτό δεν μπορούμε να </w:t>
      </w:r>
      <w:r>
        <w:rPr>
          <w:rFonts w:eastAsia="Times New Roman" w:cs="Times New Roman"/>
          <w:szCs w:val="24"/>
        </w:rPr>
        <w:t xml:space="preserve">εγκαλούμαστε για καθυστερήσεις, είναι ότι καταθέσαμε το </w:t>
      </w:r>
      <w:r>
        <w:rPr>
          <w:rFonts w:eastAsia="Times New Roman" w:cs="Times New Roman"/>
          <w:bCs/>
          <w:szCs w:val="24"/>
        </w:rPr>
        <w:t xml:space="preserve">Εθνικό Σχέδιο </w:t>
      </w:r>
      <w:proofErr w:type="spellStart"/>
      <w:r>
        <w:rPr>
          <w:rFonts w:eastAsia="Times New Roman" w:cs="Times New Roman"/>
          <w:bCs/>
          <w:szCs w:val="24"/>
        </w:rPr>
        <w:t>Ευρυζωνικής</w:t>
      </w:r>
      <w:proofErr w:type="spellEnd"/>
      <w:r>
        <w:rPr>
          <w:rFonts w:eastAsia="Times New Roman" w:cs="Times New Roman"/>
          <w:bCs/>
          <w:szCs w:val="24"/>
        </w:rPr>
        <w:t xml:space="preserve"> Πρόσβασης της Νέας Γενιάς το καλοκαίρι του 2015, προσπαθώντας να καλύψουμε πολλά από τα προβλήματα που είχαν ήδη σωρευτεί επί θητείας των προηγούμενων Κυβερνήσεων στον τομέα </w:t>
      </w:r>
      <w:r>
        <w:rPr>
          <w:rFonts w:eastAsia="Times New Roman" w:cs="Times New Roman"/>
          <w:bCs/>
          <w:szCs w:val="24"/>
        </w:rPr>
        <w:t>των τηλεπικοινωνιών. Με αυτά ακόμα σήμερα παλεύουμε, όχι μόνο εμείς, αλλά και όσοι δραστηριοποιούνται σε αυτόν τον χώρο.</w:t>
      </w:r>
    </w:p>
    <w:p w14:paraId="069972E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Αν διαβάσει κανείς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χέδιο </w:t>
      </w:r>
      <w:proofErr w:type="spellStart"/>
      <w:r>
        <w:rPr>
          <w:rFonts w:eastAsia="Times New Roman" w:cs="Times New Roman"/>
          <w:szCs w:val="24"/>
        </w:rPr>
        <w:t>ε</w:t>
      </w:r>
      <w:r>
        <w:rPr>
          <w:rFonts w:eastAsia="Times New Roman" w:cs="Times New Roman"/>
          <w:szCs w:val="24"/>
        </w:rPr>
        <w:t>υρυζωνικότητας</w:t>
      </w:r>
      <w:proofErr w:type="spellEnd"/>
      <w:r>
        <w:rPr>
          <w:rFonts w:eastAsia="Times New Roman" w:cs="Times New Roman"/>
          <w:szCs w:val="24"/>
        </w:rPr>
        <w:t xml:space="preserve">, θα καταλάβει πολύ εύκολα ότι οι </w:t>
      </w:r>
      <w:proofErr w:type="spellStart"/>
      <w:r>
        <w:rPr>
          <w:rFonts w:eastAsia="Times New Roman" w:cs="Times New Roman"/>
          <w:szCs w:val="24"/>
        </w:rPr>
        <w:t>ευρυζωνικές</w:t>
      </w:r>
      <w:proofErr w:type="spellEnd"/>
      <w:r>
        <w:rPr>
          <w:rFonts w:eastAsia="Times New Roman" w:cs="Times New Roman"/>
          <w:szCs w:val="24"/>
        </w:rPr>
        <w:t xml:space="preserve"> υποδομές δεν είναι ένα αυτοτελές αγαθό</w:t>
      </w:r>
      <w:r>
        <w:rPr>
          <w:rFonts w:eastAsia="Times New Roman" w:cs="Times New Roman"/>
          <w:szCs w:val="24"/>
        </w:rPr>
        <w:t xml:space="preserve"> αλλά είναι ένα μέσο για την εξασφάλιση ποιοτικών υπηρεσιών προς τους καταναλωτές και τη βελτίωση της καθημερινότητας και εν γένει της βελτίωσης της ποιότητας </w:t>
      </w:r>
      <w:r>
        <w:rPr>
          <w:rFonts w:eastAsia="Times New Roman" w:cs="Times New Roman"/>
          <w:szCs w:val="24"/>
        </w:rPr>
        <w:lastRenderedPageBreak/>
        <w:t>ζωής των πολιτών. Εάν το ρυθμιστικό πλαίσιο τηλεπικοινωνιών δεν κινείται εντός αυτού του σκεπτικο</w:t>
      </w:r>
      <w:r>
        <w:rPr>
          <w:rFonts w:eastAsia="Times New Roman" w:cs="Times New Roman"/>
          <w:szCs w:val="24"/>
        </w:rPr>
        <w:t xml:space="preserve">ύ, τότε έχουμε πρόβλημα και έχουμε πρόβλημα ως κοινωνία. </w:t>
      </w:r>
    </w:p>
    <w:p w14:paraId="069972E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ισχύει πολύ περισσότερο τα δύο τελευταία χρόνια</w:t>
      </w:r>
      <w:r>
        <w:rPr>
          <w:rFonts w:eastAsia="Times New Roman" w:cs="Times New Roman"/>
          <w:szCs w:val="24"/>
        </w:rPr>
        <w:t>,</w:t>
      </w:r>
      <w:r>
        <w:rPr>
          <w:rFonts w:eastAsia="Times New Roman" w:cs="Times New Roman"/>
          <w:szCs w:val="24"/>
        </w:rPr>
        <w:t xml:space="preserve"> που η ελληνική αγορά τηλεπικοινωνιών έχει δείξει πολύ έντονα σημάδια συγκέντρωσης και, ουσιαστικά, έχουμε μόνο πέντε εταιρείες που δραστηριοποιο</w:t>
      </w:r>
      <w:r>
        <w:rPr>
          <w:rFonts w:eastAsia="Times New Roman" w:cs="Times New Roman"/>
          <w:szCs w:val="24"/>
        </w:rPr>
        <w:t>ύνται σε αυτόν τον χώρο, με ενδείξεις ακόμη μεγαλύτερης συγκέντρωσης αυτών των υπηρεσιών και αυτό είναι πρόβλημα. Αυτό σημαίνει ότι χρειαζόμαστε ένα ρυθμιστικό πλαίσιο</w:t>
      </w:r>
      <w:r>
        <w:rPr>
          <w:rFonts w:eastAsia="Times New Roman" w:cs="Times New Roman"/>
          <w:szCs w:val="24"/>
        </w:rPr>
        <w:t>,</w:t>
      </w:r>
      <w:r>
        <w:rPr>
          <w:rFonts w:eastAsia="Times New Roman" w:cs="Times New Roman"/>
          <w:szCs w:val="24"/>
        </w:rPr>
        <w:t xml:space="preserve"> που αφ</w:t>
      </w:r>
      <w:r>
        <w:rPr>
          <w:rFonts w:eastAsia="Times New Roman" w:cs="Times New Roman"/>
          <w:szCs w:val="24"/>
        </w:rPr>
        <w:t xml:space="preserve">’ </w:t>
      </w:r>
      <w:r>
        <w:rPr>
          <w:rFonts w:eastAsia="Times New Roman" w:cs="Times New Roman"/>
          <w:szCs w:val="24"/>
        </w:rPr>
        <w:t>ενός να υποστηρίζει τις ιδιωτικές επενδύσεις και αφ</w:t>
      </w:r>
      <w:r>
        <w:rPr>
          <w:rFonts w:eastAsia="Times New Roman" w:cs="Times New Roman"/>
          <w:szCs w:val="24"/>
        </w:rPr>
        <w:t xml:space="preserve">’ </w:t>
      </w:r>
      <w:r>
        <w:rPr>
          <w:rFonts w:eastAsia="Times New Roman" w:cs="Times New Roman"/>
          <w:szCs w:val="24"/>
        </w:rPr>
        <w:t xml:space="preserve">ετέρου να προστατεύει τον </w:t>
      </w:r>
      <w:r>
        <w:rPr>
          <w:rFonts w:eastAsia="Times New Roman" w:cs="Times New Roman"/>
          <w:szCs w:val="24"/>
        </w:rPr>
        <w:t>καταναλωτή και να διασφαλίζει τον μεγαλύτερο δυνατό ανταγωνισμό μεταξύ των ιδιωτών που δραστηριοποιούνται στη σχετική αγορά. Αυτός είναι και ο στόχος της Κυβέρνησής μας. Παρακάτω θα σας καταθέσω και το τι έχουμε κάνει, για να μη μείνει κάτι αναπάντητο.</w:t>
      </w:r>
    </w:p>
    <w:p w14:paraId="069972E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κτυπάει το κουδούνι λήξεως του χρόνου ομιλίας του κυρίου Υπουργού) </w:t>
      </w:r>
    </w:p>
    <w:p w14:paraId="069972EA" w14:textId="77777777" w:rsidR="00A71BAC" w:rsidRDefault="00367035">
      <w:pPr>
        <w:spacing w:line="600" w:lineRule="auto"/>
        <w:jc w:val="both"/>
        <w:rPr>
          <w:rFonts w:eastAsia="Times New Roman" w:cs="Times New Roman"/>
          <w:szCs w:val="24"/>
        </w:rPr>
      </w:pPr>
      <w:r>
        <w:rPr>
          <w:rFonts w:eastAsia="Times New Roman" w:cs="Times New Roman"/>
          <w:szCs w:val="24"/>
        </w:rPr>
        <w:lastRenderedPageBreak/>
        <w:tab/>
        <w:t>Κύριε Πρόεδρε, θα ήθελα λίγο την ανοχή σας, γιατί η επίκαιρη ερώτηση έχει είκοσι δύο σημεία</w:t>
      </w:r>
      <w:r>
        <w:rPr>
          <w:rFonts w:eastAsia="Times New Roman" w:cs="Times New Roman"/>
          <w:szCs w:val="24"/>
        </w:rPr>
        <w:t>,</w:t>
      </w:r>
      <w:r>
        <w:rPr>
          <w:rFonts w:eastAsia="Times New Roman" w:cs="Times New Roman"/>
          <w:szCs w:val="24"/>
        </w:rPr>
        <w:t xml:space="preserve"> σχετικά με αυτά για τα οποία πρέπει να ενημερωθεί το Κοινοβούλιο. </w:t>
      </w:r>
    </w:p>
    <w:p w14:paraId="069972E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Από ό,τι βλέπ</w:t>
      </w:r>
      <w:r>
        <w:rPr>
          <w:rFonts w:eastAsia="Times New Roman" w:cs="Times New Roman"/>
          <w:szCs w:val="24"/>
        </w:rPr>
        <w:t>ω, λοιπόν, έχουμε είκοσι δύο σημεία που ερωτάτε. Σ’ αυτά τα είκοσι δύο σημεία είναι:</w:t>
      </w:r>
    </w:p>
    <w:p w14:paraId="069972E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Πρώτον, η ενσωμάτωση της </w:t>
      </w:r>
      <w:r>
        <w:rPr>
          <w:rFonts w:eastAsia="Times New Roman" w:cs="Times New Roman"/>
          <w:szCs w:val="24"/>
        </w:rPr>
        <w:t>ο</w:t>
      </w:r>
      <w:r>
        <w:rPr>
          <w:rFonts w:eastAsia="Times New Roman" w:cs="Times New Roman"/>
          <w:szCs w:val="24"/>
        </w:rPr>
        <w:t xml:space="preserve">δηγίας για μέτρα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Έχουμε συστήσει ειδική ομάδα εργασίας γι’ αυτήν την ενσωμάτωση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και 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νομοθετικού πλαισίου</w:t>
      </w:r>
      <w:r>
        <w:rPr>
          <w:rFonts w:eastAsia="Times New Roman" w:cs="Times New Roman"/>
          <w:szCs w:val="24"/>
        </w:rPr>
        <w:t>,</w:t>
      </w:r>
      <w:r>
        <w:rPr>
          <w:rFonts w:eastAsia="Times New Roman" w:cs="Times New Roman"/>
          <w:szCs w:val="24"/>
        </w:rPr>
        <w:t xml:space="preserve"> σχετικά με τη χορήγηση δικαιωμάτων διέλευσης. Οι εργασίες της ομάδας αυτής έχουν ολοκληρωθεί από τις αρχές Μαΐου φέτος και σύμφωνα με τον προγραμματισμό, αναμένεται η δημοσίευση του σχετικού σχεδίου νόμου, που αφορά την ενσωμάτωση, για να έχουμε την απαρα</w:t>
      </w:r>
      <w:r>
        <w:rPr>
          <w:rFonts w:eastAsia="Times New Roman" w:cs="Times New Roman"/>
          <w:szCs w:val="24"/>
        </w:rPr>
        <w:t>ίτητη διαβούλευση.</w:t>
      </w:r>
    </w:p>
    <w:p w14:paraId="069972E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Στο δεύτερο θέμα</w:t>
      </w:r>
      <w:r>
        <w:rPr>
          <w:rFonts w:eastAsia="Times New Roman" w:cs="Times New Roman"/>
          <w:szCs w:val="24"/>
        </w:rPr>
        <w:t>.</w:t>
      </w:r>
      <w:r>
        <w:rPr>
          <w:rFonts w:eastAsia="Times New Roman" w:cs="Times New Roman"/>
          <w:szCs w:val="24"/>
        </w:rPr>
        <w:t xml:space="preserve"> Υποχρεωτική υιοθέτηση παράλληλης εγκατάστασης υποδομών. Έχει ήδη εκδοθεί ο κανονισμός της </w:t>
      </w:r>
      <w:proofErr w:type="spellStart"/>
      <w:r>
        <w:rPr>
          <w:rFonts w:eastAsia="Times New Roman" w:cs="Times New Roman"/>
          <w:szCs w:val="24"/>
        </w:rPr>
        <w:t>συνεγκατάστασης</w:t>
      </w:r>
      <w:proofErr w:type="spellEnd"/>
      <w:r>
        <w:rPr>
          <w:rFonts w:eastAsia="Times New Roman" w:cs="Times New Roman"/>
          <w:szCs w:val="24"/>
        </w:rPr>
        <w:t xml:space="preserve"> της ΕΕΤΤ, που αφορά εγκαταστάσεις τηλεπικοινωνιακών υποδομών. </w:t>
      </w:r>
      <w:r>
        <w:rPr>
          <w:rFonts w:eastAsia="Times New Roman" w:cs="Times New Roman"/>
          <w:szCs w:val="24"/>
        </w:rPr>
        <w:lastRenderedPageBreak/>
        <w:t xml:space="preserve">Στο πλαίσιο της ενσωμάτωσης της </w:t>
      </w:r>
      <w:r>
        <w:rPr>
          <w:rFonts w:eastAsia="Times New Roman" w:cs="Times New Roman"/>
          <w:szCs w:val="24"/>
        </w:rPr>
        <w:t>ο</w:t>
      </w:r>
      <w:r>
        <w:rPr>
          <w:rFonts w:eastAsia="Times New Roman" w:cs="Times New Roman"/>
          <w:szCs w:val="24"/>
        </w:rPr>
        <w:t>δηγίας που αναφέρα</w:t>
      </w:r>
      <w:r>
        <w:rPr>
          <w:rFonts w:eastAsia="Times New Roman" w:cs="Times New Roman"/>
          <w:szCs w:val="24"/>
        </w:rPr>
        <w:t>τε στο προηγούμενο θέμα που ερωτάτε, επεκτείνονται οι προβλέψεις του κανονισμού και σε άλλου είδους υποδομές.</w:t>
      </w:r>
    </w:p>
    <w:p w14:paraId="069972E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Στο τρίτο θέμα</w:t>
      </w:r>
      <w:r>
        <w:rPr>
          <w:rFonts w:eastAsia="Times New Roman" w:cs="Times New Roman"/>
          <w:szCs w:val="24"/>
        </w:rPr>
        <w:t>.</w:t>
      </w:r>
      <w:r>
        <w:rPr>
          <w:rFonts w:eastAsia="Times New Roman" w:cs="Times New Roman"/>
          <w:szCs w:val="24"/>
        </w:rPr>
        <w:t xml:space="preserve"> Καταγραφή και παραχώρηση δημοσίων κτηρίων για την εγκατάσταση </w:t>
      </w:r>
      <w:proofErr w:type="spellStart"/>
      <w:r>
        <w:rPr>
          <w:rFonts w:eastAsia="Times New Roman" w:cs="Times New Roman"/>
          <w:szCs w:val="24"/>
        </w:rPr>
        <w:t>κεραιοσυστημάτων</w:t>
      </w:r>
      <w:proofErr w:type="spellEnd"/>
      <w:r>
        <w:rPr>
          <w:rFonts w:eastAsia="Times New Roman" w:cs="Times New Roman"/>
          <w:szCs w:val="24"/>
        </w:rPr>
        <w:t>. Στις 23 Ιουλίου 2014</w:t>
      </w:r>
      <w:r>
        <w:rPr>
          <w:rFonts w:eastAsia="Times New Roman" w:cs="Times New Roman"/>
          <w:szCs w:val="24"/>
        </w:rPr>
        <w:t>,</w:t>
      </w:r>
      <w:r>
        <w:rPr>
          <w:rFonts w:eastAsia="Times New Roman" w:cs="Times New Roman"/>
          <w:szCs w:val="24"/>
          <w:vertAlign w:val="superscript"/>
        </w:rPr>
        <w:t xml:space="preserve"> </w:t>
      </w:r>
      <w:r>
        <w:rPr>
          <w:rFonts w:eastAsia="Times New Roman" w:cs="Times New Roman"/>
          <w:szCs w:val="24"/>
        </w:rPr>
        <w:t xml:space="preserve">η ΔΕΔΔΗΕ προκήρυξε πιλοτικό </w:t>
      </w:r>
      <w:r>
        <w:rPr>
          <w:rFonts w:eastAsia="Times New Roman" w:cs="Times New Roman"/>
          <w:szCs w:val="24"/>
        </w:rPr>
        <w:t>έργο -δεν έγινε στο δικό μας Υπουργείο η συνεδρία- που αφορά στην αγορά διακοσίων χιλιάδων έξυπνων μετρητών. Ο προϋπολογισμός είναι 86 εκατομμύρια ευρώ. Μέχρι το 2018</w:t>
      </w:r>
      <w:r>
        <w:rPr>
          <w:rFonts w:eastAsia="Times New Roman" w:cs="Times New Roman"/>
          <w:szCs w:val="24"/>
        </w:rPr>
        <w:t>,</w:t>
      </w:r>
      <w:r>
        <w:rPr>
          <w:rFonts w:eastAsia="Times New Roman" w:cs="Times New Roman"/>
          <w:szCs w:val="24"/>
        </w:rPr>
        <w:t xml:space="preserve"> θα πρέπει να έχουν αντικατασταθεί τα παλιά ρολόγια και να τα αντικαταστήσουμε με επτά εκ</w:t>
      </w:r>
      <w:r>
        <w:rPr>
          <w:rFonts w:eastAsia="Times New Roman" w:cs="Times New Roman"/>
          <w:szCs w:val="24"/>
        </w:rPr>
        <w:t xml:space="preserve">ατομμύρια έξυπνους μετρητές, το οποίο πρόκειται να ολοκληρωθεί μέχρι το τέλος του 2016. Η καταμέτρηση της κατανάλωσης θα γίνεται </w:t>
      </w:r>
      <w:r>
        <w:rPr>
          <w:rFonts w:eastAsia="Times New Roman" w:cs="Times New Roman"/>
          <w:szCs w:val="24"/>
          <w:lang w:val="en-GB"/>
        </w:rPr>
        <w:t>online</w:t>
      </w:r>
      <w:r>
        <w:rPr>
          <w:rFonts w:eastAsia="Times New Roman" w:cs="Times New Roman"/>
          <w:szCs w:val="24"/>
        </w:rPr>
        <w:t xml:space="preserve"> και ο μετρητής θα συγκεντρώνει στοιχεία κάθε δεκαπέντε λεπτά, τα οποία αποστέλλονται μέσω κινητής τηλεφωνίας ή δικτύου τ</w:t>
      </w:r>
      <w:r>
        <w:rPr>
          <w:rFonts w:eastAsia="Times New Roman" w:cs="Times New Roman"/>
          <w:szCs w:val="24"/>
        </w:rPr>
        <w:t xml:space="preserve">ης ΔΕΗ σε κάποιο υποσταθμό και από εκεί θα αποστέλλονται στις κεντρικές υπηρεσίες του ΔΕΔΔΗΕ. Στην προκήρυξη του έργου δεν υπάρχει πρόβλεψη για μεταφορά δεδομένων μέσω άλλων τεχνολογιών, όπως η χρήση σταθερών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στις οποίες η χώρα είχε ε</w:t>
      </w:r>
      <w:r>
        <w:rPr>
          <w:rFonts w:eastAsia="Times New Roman" w:cs="Times New Roman"/>
          <w:szCs w:val="24"/>
        </w:rPr>
        <w:t>πενδύσει.</w:t>
      </w:r>
    </w:p>
    <w:p w14:paraId="069972E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Επίσης στο τρίτο θέμα θα ήθελα να πω ότι …</w:t>
      </w:r>
    </w:p>
    <w:p w14:paraId="069972F0"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και δευτερολογία.</w:t>
      </w:r>
    </w:p>
    <w:p w14:paraId="069972F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είναι είκοσι δύο σημεία. Και δευτερολογία και </w:t>
      </w:r>
      <w:proofErr w:type="spellStart"/>
      <w:r>
        <w:rPr>
          <w:rFonts w:eastAsia="Times New Roman" w:cs="Times New Roman"/>
          <w:szCs w:val="24"/>
        </w:rPr>
        <w:t>τριτομιλία</w:t>
      </w:r>
      <w:proofErr w:type="spellEnd"/>
      <w:r>
        <w:rPr>
          <w:rFonts w:eastAsia="Times New Roman" w:cs="Times New Roman"/>
          <w:szCs w:val="24"/>
        </w:rPr>
        <w:t xml:space="preserve"> να μου δώσετε, δεν μου φτάνει. Ειλικρινά δεν φτάνει ο χρόνος. Θα προσπαθήσω να τα κωδικοποιήσω.</w:t>
      </w:r>
    </w:p>
    <w:p w14:paraId="069972F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 Όμως έχουν ενδιαφέρον αυτά που λέει ο κύριος Υπουργός.</w:t>
      </w:r>
    </w:p>
    <w:p w14:paraId="069972F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Βαρεμένος):</w:t>
      </w:r>
      <w:r>
        <w:rPr>
          <w:rFonts w:eastAsia="Times New Roman" w:cs="Times New Roman"/>
          <w:szCs w:val="24"/>
        </w:rPr>
        <w:t xml:space="preserve"> Συνεχίστε.</w:t>
      </w:r>
    </w:p>
    <w:p w14:paraId="069972F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Τώρα στο Ψηφιακό Μητρώο που έχει ενταχθεί στο </w:t>
      </w:r>
      <w:r>
        <w:rPr>
          <w:rFonts w:eastAsia="Times New Roman" w:cs="Times New Roman"/>
          <w:szCs w:val="24"/>
          <w:lang w:val="en-GB"/>
        </w:rPr>
        <w:t>GIS</w:t>
      </w:r>
      <w:r>
        <w:rPr>
          <w:rFonts w:eastAsia="Times New Roman" w:cs="Times New Roman"/>
          <w:szCs w:val="24"/>
        </w:rPr>
        <w:t xml:space="preserve"> σε όλα τα κτήρια του δημοσίου, πρέπει να ολοκληρωθεί.</w:t>
      </w:r>
    </w:p>
    <w:p w14:paraId="069972F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Για να μην πείτε και για τα είκοσι δύο σημεί</w:t>
      </w:r>
      <w:r>
        <w:rPr>
          <w:rFonts w:eastAsia="Times New Roman" w:cs="Times New Roman"/>
          <w:szCs w:val="24"/>
        </w:rPr>
        <w:t xml:space="preserve">α, κύριε Υπουργέ, να σας πω εγώ κάποια βασικά; </w:t>
      </w:r>
    </w:p>
    <w:p w14:paraId="069972F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Βεβαίως.</w:t>
      </w:r>
    </w:p>
    <w:p w14:paraId="069972F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 Ευχαριστώ, κύριε Υπουργέ.</w:t>
      </w:r>
    </w:p>
    <w:p w14:paraId="069972F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έκτο</w:t>
      </w:r>
      <w:r>
        <w:rPr>
          <w:rFonts w:eastAsia="Times New Roman" w:cs="Times New Roman"/>
          <w:szCs w:val="24"/>
          <w:vertAlign w:val="superscript"/>
        </w:rPr>
        <w:t xml:space="preserve"> </w:t>
      </w:r>
      <w:r>
        <w:rPr>
          <w:rFonts w:eastAsia="Times New Roman" w:cs="Times New Roman"/>
          <w:szCs w:val="24"/>
        </w:rPr>
        <w:t>σημείο είναι σημαντικό: «Ηλεκτρονική διασύνδεση στο Σύστημα Ηλεκτρονικής Υποβολής Αιτή</w:t>
      </w:r>
      <w:r>
        <w:rPr>
          <w:rFonts w:eastAsia="Times New Roman" w:cs="Times New Roman"/>
          <w:szCs w:val="24"/>
        </w:rPr>
        <w:t xml:space="preserve">σεων Κατασκευών Κεραιών». </w:t>
      </w:r>
    </w:p>
    <w:p w14:paraId="069972F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δέκατο έκτο σημείο είναι, επίσης, σημαντικό: «Σχέδιο νόμου με ρυθμίσεις θεμάτων τηλεπικοινωνιών και δημοσίων έργων».</w:t>
      </w:r>
    </w:p>
    <w:p w14:paraId="069972F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κόμη το δέκατο ένατο σημείο «Εξέταση μείωσης φορολογίας για υπηρεσίες κινητής </w:t>
      </w:r>
      <w:proofErr w:type="spellStart"/>
      <w:r>
        <w:rPr>
          <w:rFonts w:eastAsia="Times New Roman" w:cs="Times New Roman"/>
          <w:szCs w:val="24"/>
        </w:rPr>
        <w:t>ευρυζωνικότητας</w:t>
      </w:r>
      <w:proofErr w:type="spellEnd"/>
      <w:r>
        <w:rPr>
          <w:rFonts w:eastAsia="Times New Roman" w:cs="Times New Roman"/>
          <w:szCs w:val="24"/>
        </w:rPr>
        <w:t>».</w:t>
      </w:r>
    </w:p>
    <w:p w14:paraId="069972F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Αυτά, εάν θέ</w:t>
      </w:r>
      <w:r>
        <w:rPr>
          <w:rFonts w:eastAsia="Times New Roman" w:cs="Times New Roman"/>
          <w:szCs w:val="24"/>
        </w:rPr>
        <w:t>λετε, να μου αναφέρετε, κύριε Υπουργέ.</w:t>
      </w:r>
    </w:p>
    <w:p w14:paraId="069972F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Ωραία.</w:t>
      </w:r>
    </w:p>
    <w:p w14:paraId="069972F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Ξεκινώ με το έκτο σημείο: «Ηλεκτρονική διασύνδεση στο Σύστημα Ηλεκτρονικής Υποβολής Αιτήσεων Κατασκευών Κεραιών (ΣΗΛΥΑ)». Αυτό, όπως γνωρίζετε, είναι</w:t>
      </w:r>
      <w:r>
        <w:rPr>
          <w:rFonts w:eastAsia="Times New Roman" w:cs="Times New Roman"/>
          <w:szCs w:val="24"/>
        </w:rPr>
        <w:t xml:space="preserve"> ένα ηλεκτρονικό αποθετήριο επί της ουσίας των απαιτούμενων εγκρίσεων και μελετών που απαιτούνται για την έκδοση μίας άδειας </w:t>
      </w:r>
      <w:proofErr w:type="spellStart"/>
      <w:r>
        <w:rPr>
          <w:rFonts w:eastAsia="Times New Roman" w:cs="Times New Roman"/>
          <w:szCs w:val="24"/>
        </w:rPr>
        <w:t>κεραιοσυστήματος</w:t>
      </w:r>
      <w:proofErr w:type="spellEnd"/>
      <w:r>
        <w:rPr>
          <w:rFonts w:eastAsia="Times New Roman" w:cs="Times New Roman"/>
          <w:szCs w:val="24"/>
        </w:rPr>
        <w:t xml:space="preserve"> για την κινητή τηλεφωνία.</w:t>
      </w:r>
    </w:p>
    <w:p w14:paraId="069972F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Αυτό, κύριε </w:t>
      </w:r>
      <w:proofErr w:type="spellStart"/>
      <w:r>
        <w:rPr>
          <w:rFonts w:eastAsia="Times New Roman" w:cs="Times New Roman"/>
          <w:szCs w:val="24"/>
        </w:rPr>
        <w:t>Αμυρά</w:t>
      </w:r>
      <w:proofErr w:type="spellEnd"/>
      <w:r>
        <w:rPr>
          <w:rFonts w:eastAsia="Times New Roman" w:cs="Times New Roman"/>
          <w:szCs w:val="24"/>
        </w:rPr>
        <w:t>, δυστυχώς είναι αποθετήριο, δεν είναι σύστημα έκδοσης αδειών και είναι</w:t>
      </w:r>
      <w:r>
        <w:rPr>
          <w:rFonts w:eastAsia="Times New Roman" w:cs="Times New Roman"/>
          <w:szCs w:val="24"/>
        </w:rPr>
        <w:t xml:space="preserve"> στην Ε</w:t>
      </w:r>
      <w:r>
        <w:rPr>
          <w:rFonts w:eastAsia="Times New Roman" w:cs="Times New Roman"/>
          <w:szCs w:val="24"/>
          <w:lang w:val="en-US"/>
        </w:rPr>
        <w:t>ET</w:t>
      </w:r>
      <w:r>
        <w:rPr>
          <w:rFonts w:eastAsia="Times New Roman" w:cs="Times New Roman"/>
          <w:szCs w:val="24"/>
        </w:rPr>
        <w:t xml:space="preserve">Τ. Δεν έχει λειτουργήσει ως όφειλε να λειτουργήσει, δηλαδή να ενταχθούν όλες οι δημόσιες υπηρεσίες -αν θυμάμαι καλά τον αριθμό, είναι από επτά έως εννιά- που εμπλέκονται στην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κεραιοσυστημάτων</w:t>
      </w:r>
      <w:proofErr w:type="spellEnd"/>
      <w:r>
        <w:rPr>
          <w:rFonts w:eastAsia="Times New Roman" w:cs="Times New Roman"/>
          <w:szCs w:val="24"/>
        </w:rPr>
        <w:t xml:space="preserve"> και, κατά τη γνώμη μου, είναι τελείως λ</w:t>
      </w:r>
      <w:r>
        <w:rPr>
          <w:rFonts w:eastAsia="Times New Roman" w:cs="Times New Roman"/>
          <w:szCs w:val="24"/>
        </w:rPr>
        <w:t>άθος. Δεν μπορεί, δηλαδή, να έχουμε μια νομοθεσία, η οποία λέει ότι, από τη στιγμή που δεν μου απάντησε η αρμόδια υπηρεσία μέσα σε εξήντα μέρες, το θεωρούμε έγκυρο. Άλλο πρέπει να κάνουμε. Αυτό που πρέπει να κάνουμε</w:t>
      </w:r>
      <w:r>
        <w:rPr>
          <w:rFonts w:eastAsia="Times New Roman" w:cs="Times New Roman"/>
          <w:szCs w:val="24"/>
        </w:rPr>
        <w:t>,</w:t>
      </w:r>
      <w:r>
        <w:rPr>
          <w:rFonts w:eastAsia="Times New Roman" w:cs="Times New Roman"/>
          <w:szCs w:val="24"/>
        </w:rPr>
        <w:t xml:space="preserve"> είναι να αναβαθμιστεί το </w:t>
      </w:r>
      <w:r>
        <w:rPr>
          <w:rFonts w:eastAsia="Times New Roman" w:cs="Times New Roman"/>
          <w:szCs w:val="24"/>
        </w:rPr>
        <w:lastRenderedPageBreak/>
        <w:t xml:space="preserve">ΣΗΛΥΑ. Γι’ </w:t>
      </w:r>
      <w:r>
        <w:rPr>
          <w:rFonts w:eastAsia="Times New Roman" w:cs="Times New Roman"/>
          <w:szCs w:val="24"/>
        </w:rPr>
        <w:t>αυτό έχουμε έρθει σε επικοινωνία με τις τηλεπικοινωνιακές εταιρείες και θα το χρηματοδοτήσουν.</w:t>
      </w:r>
    </w:p>
    <w:p w14:paraId="069972F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-για να συνδεθούμε με το ερώτημα που κάνατε- στο σημείο δεκαέξι. Στο σχέδιο νόμου, λοιπόν, για τα δημόσια έργα και τις τηλεπικοινωνίες…</w:t>
      </w:r>
    </w:p>
    <w:p w14:paraId="06997300" w14:textId="77777777" w:rsidR="00A71BAC" w:rsidRDefault="00367035">
      <w:pPr>
        <w:spacing w:line="600" w:lineRule="auto"/>
        <w:ind w:firstLine="720"/>
        <w:jc w:val="both"/>
        <w:rPr>
          <w:rFonts w:eastAsia="Times New Roman" w:cs="Times New Roman"/>
          <w:b/>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Άρα, κύριε </w:t>
      </w:r>
      <w:proofErr w:type="spellStart"/>
      <w:r>
        <w:rPr>
          <w:rFonts w:eastAsia="Times New Roman" w:cs="Times New Roman"/>
          <w:szCs w:val="24"/>
        </w:rPr>
        <w:t>Αμυρά</w:t>
      </w:r>
      <w:proofErr w:type="spellEnd"/>
      <w:r>
        <w:rPr>
          <w:rFonts w:eastAsia="Times New Roman" w:cs="Times New Roman"/>
          <w:szCs w:val="24"/>
        </w:rPr>
        <w:t>, και εσείς δεν θα χρειαστείτε δευτερολογία και ο κύριος Υπουργός δεν θα χρειαστεί.</w:t>
      </w:r>
    </w:p>
    <w:p w14:paraId="0699730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Εγώ μισό λεπτό θα κάνω.</w:t>
      </w:r>
    </w:p>
    <w:p w14:paraId="0699730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Προβλέπουμε να γίνει κεντρικό ηλεκτρονικό</w:t>
      </w:r>
      <w:r>
        <w:rPr>
          <w:rFonts w:eastAsia="Times New Roman" w:cs="Times New Roman"/>
          <w:szCs w:val="24"/>
        </w:rPr>
        <w:t xml:space="preserve"> σύστημα για όλες τις </w:t>
      </w:r>
      <w:proofErr w:type="spellStart"/>
      <w:r>
        <w:rPr>
          <w:rFonts w:eastAsia="Times New Roman" w:cs="Times New Roman"/>
          <w:szCs w:val="24"/>
        </w:rPr>
        <w:t>αδειοδοτήσεις</w:t>
      </w:r>
      <w:proofErr w:type="spellEnd"/>
      <w:r>
        <w:rPr>
          <w:rFonts w:eastAsia="Times New Roman" w:cs="Times New Roman"/>
          <w:szCs w:val="24"/>
        </w:rPr>
        <w:t>, που θα εμπλέκονται όλες οι δημόσιες υπηρε</w:t>
      </w:r>
      <w:r>
        <w:rPr>
          <w:rFonts w:eastAsia="Times New Roman" w:cs="Times New Roman"/>
          <w:szCs w:val="24"/>
        </w:rPr>
        <w:lastRenderedPageBreak/>
        <w:t xml:space="preserve">σίες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ώστε να υπάρχει επιτήρηση σε πολλά επίπεδα, γιατί αργούν οι δημόσιες υπηρεσίες να δώσουν </w:t>
      </w:r>
      <w:proofErr w:type="spellStart"/>
      <w:r>
        <w:rPr>
          <w:rFonts w:eastAsia="Times New Roman" w:cs="Times New Roman"/>
          <w:szCs w:val="24"/>
        </w:rPr>
        <w:t>αδειοδότηση</w:t>
      </w:r>
      <w:proofErr w:type="spellEnd"/>
      <w:r>
        <w:rPr>
          <w:rFonts w:eastAsia="Times New Roman" w:cs="Times New Roman"/>
          <w:szCs w:val="24"/>
        </w:rPr>
        <w:t>, για ποιους λόγους</w:t>
      </w:r>
      <w:r>
        <w:rPr>
          <w:rFonts w:eastAsia="Times New Roman" w:cs="Times New Roman"/>
          <w:szCs w:val="24"/>
        </w:rPr>
        <w:t>;</w:t>
      </w:r>
      <w:r>
        <w:rPr>
          <w:rFonts w:eastAsia="Times New Roman" w:cs="Times New Roman"/>
          <w:szCs w:val="24"/>
        </w:rPr>
        <w:t xml:space="preserve"> Για να μη λέει άλλα η μία δημ</w:t>
      </w:r>
      <w:r>
        <w:rPr>
          <w:rFonts w:eastAsia="Times New Roman" w:cs="Times New Roman"/>
          <w:szCs w:val="24"/>
        </w:rPr>
        <w:t>όσια υπηρεσία και άλλα η άλλη και να είμαστε εντός χρονοδιαγραμμάτων.</w:t>
      </w:r>
    </w:p>
    <w:p w14:paraId="0699730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Επομένως ούτε τις καθυστερήσεις που έχουμε από την πλευρά του </w:t>
      </w:r>
      <w:r>
        <w:rPr>
          <w:rFonts w:eastAsia="Times New Roman" w:cs="Times New Roman"/>
          <w:szCs w:val="24"/>
        </w:rPr>
        <w:t>δ</w:t>
      </w:r>
      <w:r>
        <w:rPr>
          <w:rFonts w:eastAsia="Times New Roman" w:cs="Times New Roman"/>
          <w:szCs w:val="24"/>
        </w:rPr>
        <w:t>ημοσίου, να έχουμε, αλλά ούτε και την απαξίωση του θεσμικού πλαισίου, θεωρώντας ότι αν δεν απαντήσει εγκαίρως η δημόσια υπη</w:t>
      </w:r>
      <w:r>
        <w:rPr>
          <w:rFonts w:eastAsia="Times New Roman" w:cs="Times New Roman"/>
          <w:szCs w:val="24"/>
        </w:rPr>
        <w:t>ρεσία, άντε και ό,τι να ’ναι μέσα. Το προβλέπουμε αυτό και πιστεύω ότι η συνεργασία με τις τηλεπικοινωνιακές εταιρείες για αυτό το σύστημα πάει καλά. Προαναγγέλλω μαζί με αυτό που θα χρηματοδοτήσουν οι τηλεπικοινωνιακές εταιρείες, ότι θα δώσουμε και παράτα</w:t>
      </w:r>
      <w:r>
        <w:rPr>
          <w:rFonts w:eastAsia="Times New Roman" w:cs="Times New Roman"/>
          <w:szCs w:val="24"/>
        </w:rPr>
        <w:t xml:space="preserve">ση στις χιλιάδες κεραίες, που δεν έχουν μέχρι σήμερα </w:t>
      </w:r>
      <w:proofErr w:type="spellStart"/>
      <w:r>
        <w:rPr>
          <w:rFonts w:eastAsia="Times New Roman" w:cs="Times New Roman"/>
          <w:szCs w:val="24"/>
        </w:rPr>
        <w:t>αδειοδοτηθεί</w:t>
      </w:r>
      <w:proofErr w:type="spellEnd"/>
      <w:r>
        <w:rPr>
          <w:rFonts w:eastAsia="Times New Roman" w:cs="Times New Roman"/>
          <w:szCs w:val="24"/>
        </w:rPr>
        <w:t xml:space="preserve">. </w:t>
      </w:r>
    </w:p>
    <w:p w14:paraId="0699730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Εξετάζουμε με το Υπουργείο Οικονομικών τη μείωση της φορολογίας για υπηρεσίες όχι μόνο της κινητής </w:t>
      </w:r>
      <w:proofErr w:type="spellStart"/>
      <w:r>
        <w:rPr>
          <w:rFonts w:eastAsia="Times New Roman" w:cs="Times New Roman"/>
          <w:szCs w:val="24"/>
        </w:rPr>
        <w:t>ευρυζωνικότητας</w:t>
      </w:r>
      <w:proofErr w:type="spellEnd"/>
      <w:r>
        <w:rPr>
          <w:rFonts w:eastAsia="Times New Roman" w:cs="Times New Roman"/>
          <w:szCs w:val="24"/>
        </w:rPr>
        <w:t xml:space="preserve"> αλλά όλων των νέων επενδύσεων όπως προανήγγειλε και ο Πρωθυπουργός. </w:t>
      </w:r>
      <w:r>
        <w:rPr>
          <w:rFonts w:eastAsia="Times New Roman" w:cs="Times New Roman"/>
          <w:szCs w:val="24"/>
        </w:rPr>
        <w:lastRenderedPageBreak/>
        <w:t>Θα εί</w:t>
      </w:r>
      <w:r>
        <w:rPr>
          <w:rFonts w:eastAsia="Times New Roman" w:cs="Times New Roman"/>
          <w:szCs w:val="24"/>
        </w:rPr>
        <w:t>ναι για επενδύσεις πάνω από 20 εκατομμ</w:t>
      </w:r>
      <w:r>
        <w:rPr>
          <w:rFonts w:eastAsia="Times New Roman" w:cs="Times New Roman"/>
          <w:szCs w:val="24"/>
        </w:rPr>
        <w:t>ύρια</w:t>
      </w:r>
      <w:r>
        <w:rPr>
          <w:rFonts w:eastAsia="Times New Roman" w:cs="Times New Roman"/>
          <w:szCs w:val="24"/>
        </w:rPr>
        <w:t>. Αυτό, όμως, σημαίνει ότι και οι τηλεπικοινωνιακές εταιρείες της χώρας μας θα αλλάξουν ρότα. Δεν θα δημιουργούν εκείνες τις συνθήκες για να έχουμε συγκέντρωση σε λίγες εταιρείες όλου του τομέα των τηλεπικοινωνιών.</w:t>
      </w:r>
      <w:r>
        <w:rPr>
          <w:rFonts w:eastAsia="Times New Roman" w:cs="Times New Roman"/>
          <w:szCs w:val="24"/>
        </w:rPr>
        <w:t xml:space="preserve"> Αυτό θα πρέπει κάποια στιγμή να το συζητήσουμε.</w:t>
      </w:r>
    </w:p>
    <w:p w14:paraId="0699730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6997306" w14:textId="77777777" w:rsidR="00A71BAC" w:rsidRDefault="00367035">
      <w:pPr>
        <w:spacing w:line="600" w:lineRule="auto"/>
        <w:ind w:firstLine="720"/>
        <w:jc w:val="both"/>
        <w:rPr>
          <w:rFonts w:eastAsia="Times New Roman" w:cs="Times New Roman"/>
          <w:b/>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θα χρειαστείτε δευτερολογία;</w:t>
      </w:r>
    </w:p>
    <w:p w14:paraId="0699730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Μάλιστα, κύριε Πρόεδρε. Ευχαριστώ.</w:t>
      </w:r>
    </w:p>
    <w:p w14:paraId="0699730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για την πρώτη απάντηση. Αφού το έφερε η </w:t>
      </w:r>
      <w:r>
        <w:rPr>
          <w:rFonts w:eastAsia="Times New Roman" w:cs="Times New Roman"/>
          <w:szCs w:val="24"/>
        </w:rPr>
        <w:t>κουβέντα και αφού η ΕΕΤΤ συνδέεται με αρκετά από αυτά τα σημεία, θα ήθελα να πω</w:t>
      </w:r>
      <w:r>
        <w:rPr>
          <w:rFonts w:eastAsia="Times New Roman" w:cs="Times New Roman"/>
          <w:szCs w:val="24"/>
        </w:rPr>
        <w:t>,</w:t>
      </w:r>
      <w:r>
        <w:rPr>
          <w:rFonts w:eastAsia="Times New Roman" w:cs="Times New Roman"/>
          <w:szCs w:val="24"/>
        </w:rPr>
        <w:t xml:space="preserve"> πως αυτή είναι μια ανεξάρτητη αρχή σε χειμερία νάρκη από πέρυσι τον Φλεβάρη. Τι θα γίνει με αυτήν την περίπτωση;</w:t>
      </w:r>
    </w:p>
    <w:p w14:paraId="0699730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ήθελα μόνο να πω. Ευχαριστώ.</w:t>
      </w:r>
    </w:p>
    <w:p w14:paraId="0699730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w:t>
      </w:r>
      <w:r>
        <w:rPr>
          <w:rFonts w:eastAsia="Times New Roman" w:cs="Times New Roman"/>
          <w:b/>
          <w:szCs w:val="24"/>
        </w:rPr>
        <w:t>ος):</w:t>
      </w:r>
      <w:r>
        <w:rPr>
          <w:rFonts w:eastAsia="Times New Roman" w:cs="Times New Roman"/>
          <w:szCs w:val="24"/>
        </w:rPr>
        <w:t xml:space="preserve"> Κύριε Υπουργέ, έχετε τον λόγο.</w:t>
      </w:r>
    </w:p>
    <w:p w14:paraId="0699730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Έχετε απόλυτο δίκιο ότι είναι σε χειμερία νάρκη. </w:t>
      </w:r>
      <w:r>
        <w:rPr>
          <w:rFonts w:eastAsia="Times New Roman" w:cs="Times New Roman"/>
          <w:szCs w:val="24"/>
        </w:rPr>
        <w:t>Ε</w:t>
      </w:r>
      <w:r>
        <w:rPr>
          <w:rFonts w:eastAsia="Times New Roman" w:cs="Times New Roman"/>
          <w:szCs w:val="24"/>
        </w:rPr>
        <w:t>ίναι σε χειμερία νάρκη για δύο λόγους. Ο πρώτος είναι θεσμικός λόγος</w:t>
      </w:r>
      <w:r>
        <w:rPr>
          <w:rFonts w:eastAsia="Times New Roman" w:cs="Times New Roman"/>
          <w:szCs w:val="24"/>
        </w:rPr>
        <w:t>.</w:t>
      </w:r>
      <w:r>
        <w:rPr>
          <w:rFonts w:eastAsia="Times New Roman" w:cs="Times New Roman"/>
          <w:szCs w:val="24"/>
        </w:rPr>
        <w:t xml:space="preserve"> Δεν μπορεί η ρυθμιστική αρχή που πρέπει</w:t>
      </w:r>
      <w:r>
        <w:rPr>
          <w:rFonts w:eastAsia="Times New Roman" w:cs="Times New Roman"/>
          <w:szCs w:val="24"/>
        </w:rPr>
        <w:t xml:space="preserve"> να ελέγχει τις δημόσιες υπηρεσίες αν λειτουργούν, σύμφωνα με το εθνικό και ευρωπαϊκό πλαίσιο και τη νομοθεσία, αν δημιουργούν συνθήκες αθέμιτου ανταγωνισμού σε σχέση μιας εταιρ</w:t>
      </w:r>
      <w:r>
        <w:rPr>
          <w:rFonts w:eastAsia="Times New Roman" w:cs="Times New Roman"/>
          <w:szCs w:val="24"/>
        </w:rPr>
        <w:t>ε</w:t>
      </w:r>
      <w:r>
        <w:rPr>
          <w:rFonts w:eastAsia="Times New Roman" w:cs="Times New Roman"/>
          <w:szCs w:val="24"/>
        </w:rPr>
        <w:t>ίας έναντι μιας άλλης, αν προστατεύουν τον πολίτη, «αν, αν, αν», η ίδια ρυθμισ</w:t>
      </w:r>
      <w:r>
        <w:rPr>
          <w:rFonts w:eastAsia="Times New Roman" w:cs="Times New Roman"/>
          <w:szCs w:val="24"/>
        </w:rPr>
        <w:t xml:space="preserve">τική αρχή με ανεξάρτητη λειτουργία να έχει και τις </w:t>
      </w:r>
      <w:proofErr w:type="spellStart"/>
      <w:r>
        <w:rPr>
          <w:rFonts w:eastAsia="Times New Roman" w:cs="Times New Roman"/>
          <w:szCs w:val="24"/>
        </w:rPr>
        <w:t>αδειοδοτήσεις</w:t>
      </w:r>
      <w:proofErr w:type="spellEnd"/>
      <w:r>
        <w:rPr>
          <w:rFonts w:eastAsia="Times New Roman" w:cs="Times New Roman"/>
          <w:szCs w:val="24"/>
        </w:rPr>
        <w:t>.</w:t>
      </w:r>
    </w:p>
    <w:p w14:paraId="0699730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Αυτό είναι ένα τέχνασμα των προηγούμενων κυβερνήσεων, για να μην έχουν ευθύνη στα Υπουργεία και στις </w:t>
      </w:r>
      <w:r>
        <w:rPr>
          <w:rFonts w:eastAsia="Times New Roman" w:cs="Times New Roman"/>
          <w:szCs w:val="24"/>
        </w:rPr>
        <w:t>γ</w:t>
      </w:r>
      <w:r>
        <w:rPr>
          <w:rFonts w:eastAsia="Times New Roman" w:cs="Times New Roman"/>
          <w:szCs w:val="24"/>
        </w:rPr>
        <w:t xml:space="preserve">ενικές </w:t>
      </w:r>
      <w:r>
        <w:rPr>
          <w:rFonts w:eastAsia="Times New Roman" w:cs="Times New Roman"/>
          <w:szCs w:val="24"/>
        </w:rPr>
        <w:t>γ</w:t>
      </w:r>
      <w:r>
        <w:rPr>
          <w:rFonts w:eastAsia="Times New Roman" w:cs="Times New Roman"/>
          <w:szCs w:val="24"/>
        </w:rPr>
        <w:t>ραμματείες. Αυτός είναι και ο λόγος</w:t>
      </w:r>
      <w:r>
        <w:rPr>
          <w:rFonts w:eastAsia="Times New Roman" w:cs="Times New Roman"/>
          <w:szCs w:val="24"/>
        </w:rPr>
        <w:t>,</w:t>
      </w:r>
      <w:r>
        <w:rPr>
          <w:rFonts w:eastAsia="Times New Roman" w:cs="Times New Roman"/>
          <w:szCs w:val="24"/>
        </w:rPr>
        <w:t xml:space="preserve"> που το σύστημα ΣΗΛΥΑ αναβαθμισμένο και η αρ</w:t>
      </w:r>
      <w:r>
        <w:rPr>
          <w:rFonts w:eastAsia="Times New Roman" w:cs="Times New Roman"/>
          <w:szCs w:val="24"/>
        </w:rPr>
        <w:t xml:space="preserve">μοδιότητα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κεραιοσυστημάτων</w:t>
      </w:r>
      <w:proofErr w:type="spellEnd"/>
      <w:r>
        <w:rPr>
          <w:rFonts w:eastAsia="Times New Roman" w:cs="Times New Roman"/>
          <w:szCs w:val="24"/>
        </w:rPr>
        <w:t xml:space="preserve"> θα επιστρέψει στο Υπουργείο και η ΕΕΤΤ θα </w:t>
      </w:r>
      <w:r>
        <w:rPr>
          <w:rFonts w:eastAsia="Times New Roman" w:cs="Times New Roman"/>
          <w:szCs w:val="24"/>
        </w:rPr>
        <w:lastRenderedPageBreak/>
        <w:t>κληθεί, ως ρυθμιστική αρχή, να ελέγχει το Υπουργείο και τις δημόσιες υπηρεσίες αν κάνουν σωστά και ανεξάρτητα τη δουλειά τους, όπως πρέπει να είναι ο ρόλος που έχο</w:t>
      </w:r>
      <w:r>
        <w:rPr>
          <w:rFonts w:eastAsia="Times New Roman" w:cs="Times New Roman"/>
          <w:szCs w:val="24"/>
        </w:rPr>
        <w:t>υν οι ρυθμιστικές αρχές.</w:t>
      </w:r>
    </w:p>
    <w:p w14:paraId="0699730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Επειδή, όμως, δεν κρύβομαι, κύριε </w:t>
      </w:r>
      <w:proofErr w:type="spellStart"/>
      <w:r>
        <w:rPr>
          <w:rFonts w:eastAsia="Times New Roman" w:cs="Times New Roman"/>
          <w:szCs w:val="24"/>
        </w:rPr>
        <w:t>Αμυρά</w:t>
      </w:r>
      <w:proofErr w:type="spellEnd"/>
      <w:r>
        <w:rPr>
          <w:rFonts w:eastAsia="Times New Roman" w:cs="Times New Roman"/>
          <w:szCs w:val="24"/>
        </w:rPr>
        <w:t xml:space="preserve">, να σας πω πως η ΕΕΤΤ είναι σε χειμερία νάρκη για άλλους λόγους. Όπως γνωρίζετε, έχω καταθέσει στον εισαγγελέα τα στοιχεία για τον διαγωνισμό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Όπως γνωρίζετε, είχε πέσει «μαύρο» </w:t>
      </w:r>
      <w:r>
        <w:rPr>
          <w:rFonts w:eastAsia="Times New Roman" w:cs="Times New Roman"/>
          <w:szCs w:val="24"/>
        </w:rPr>
        <w:t xml:space="preserve">και στα ιδιωτικά τηλεοπτικά κανάλια και είχαν ζητήσει από τα υπόλοιπα μέλη της ΕΕΤΤ, γιατί ο Πρόεδρος της ΕΕΤΤ είχε παραιτηθεί, να παραιτηθούν επίσης </w:t>
      </w:r>
      <w:r>
        <w:rPr>
          <w:rFonts w:eastAsia="Times New Roman" w:cs="Times New Roman"/>
          <w:szCs w:val="24"/>
        </w:rPr>
        <w:t>κ</w:t>
      </w:r>
      <w:r>
        <w:rPr>
          <w:rFonts w:eastAsia="Times New Roman" w:cs="Times New Roman"/>
          <w:szCs w:val="24"/>
        </w:rPr>
        <w:t>αι ζήτησαν να παραιτηθούν, γιατί η ΕΕΤΤ δεν ήταν μια ρυθμιστική αρχή ανεξάρτητου χαρακτήρα. Ήταν μια ρυθμ</w:t>
      </w:r>
      <w:r>
        <w:rPr>
          <w:rFonts w:eastAsia="Times New Roman" w:cs="Times New Roman"/>
          <w:szCs w:val="24"/>
        </w:rPr>
        <w:t>ιστική αρχή</w:t>
      </w:r>
      <w:r>
        <w:rPr>
          <w:rFonts w:eastAsia="Times New Roman" w:cs="Times New Roman"/>
          <w:szCs w:val="24"/>
        </w:rPr>
        <w:t>,</w:t>
      </w:r>
      <w:r>
        <w:rPr>
          <w:rFonts w:eastAsia="Times New Roman" w:cs="Times New Roman"/>
          <w:szCs w:val="24"/>
        </w:rPr>
        <w:t xml:space="preserve"> που είχε </w:t>
      </w:r>
      <w:r>
        <w:rPr>
          <w:rFonts w:eastAsia="Times New Roman" w:cs="Times New Roman"/>
          <w:szCs w:val="24"/>
        </w:rPr>
        <w:t>α</w:t>
      </w:r>
      <w:r>
        <w:rPr>
          <w:rFonts w:eastAsia="Times New Roman" w:cs="Times New Roman"/>
          <w:szCs w:val="24"/>
        </w:rPr>
        <w:t>ντιπρόεδρο τον σύμβουλο του προηγούμενου Γενικού Γραμματέα Τηλεπικοινωνιών, της Νέας Δημοκρατίας, του κ. Δασκαλάκη.</w:t>
      </w:r>
    </w:p>
    <w:p w14:paraId="0699730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Είχε μέλη της ολομέλειας συμβούλους Υπουργών της Νέας Δημοκρατίας. Έχουμε πολύ μεγάλα προβλήματα με τον διαγωνισμό πο</w:t>
      </w:r>
      <w:r>
        <w:rPr>
          <w:rFonts w:eastAsia="Times New Roman" w:cs="Times New Roman"/>
          <w:szCs w:val="24"/>
        </w:rPr>
        <w:t xml:space="preserve">υ έγινε με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σε σχέση με αθέμιτο ανταγωνισμό.</w:t>
      </w:r>
    </w:p>
    <w:p w14:paraId="0699730F"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Κλείστε, κύριε Υπουργέ.</w:t>
      </w:r>
    </w:p>
    <w:p w14:paraId="06997310"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Θεωρούμε, λοιπόν, ότι οφείλουμε να περιμένουμε το πόρισμα των εισαγγελέων και στη </w:t>
      </w:r>
      <w:r>
        <w:rPr>
          <w:rFonts w:eastAsia="Times New Roman" w:cs="Times New Roman"/>
          <w:szCs w:val="24"/>
        </w:rPr>
        <w:t>συνέχεια να λειτουργήσει η ρυθμιστική αρχή όπως πρέπει να λειτουργήσει και να είναι πραγματικά ανεξάρτητη.</w:t>
      </w:r>
    </w:p>
    <w:p w14:paraId="0699731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w:t>
      </w:r>
    </w:p>
    <w:p w14:paraId="0699731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τη συνεδρίασή μας</w:t>
      </w:r>
      <w:r>
        <w:rPr>
          <w:rFonts w:eastAsia="Times New Roman" w:cs="Times New Roman"/>
          <w:szCs w:val="24"/>
        </w:rPr>
        <w:t xml:space="preserve"> παρακολουθούν </w:t>
      </w:r>
      <w:r>
        <w:rPr>
          <w:rFonts w:eastAsia="Times New Roman" w:cs="Times New Roman"/>
          <w:szCs w:val="24"/>
        </w:rPr>
        <w:t xml:space="preserve">από τα άνω δυτικά θεωρεία </w:t>
      </w:r>
      <w:r>
        <w:rPr>
          <w:rFonts w:eastAsia="Times New Roman" w:cs="Times New Roman"/>
          <w:szCs w:val="24"/>
        </w:rPr>
        <w:t>της Βουλής</w:t>
      </w:r>
      <w:r>
        <w:rPr>
          <w:rFonts w:eastAsia="Times New Roman" w:cs="Times New Roman"/>
          <w:szCs w:val="24"/>
        </w:rPr>
        <w:t>,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δεκαεννέα μαθήτριες και μαθητές και τέσσερ</w:t>
      </w:r>
      <w:r>
        <w:rPr>
          <w:rFonts w:eastAsia="Times New Roman" w:cs="Times New Roman"/>
          <w:szCs w:val="24"/>
        </w:rPr>
        <w:t>ις συνοδοί εκπαιδευτικοί από το 3</w:t>
      </w:r>
      <w:r>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Αριδαίας</w:t>
      </w:r>
      <w:proofErr w:type="spellEnd"/>
      <w:r>
        <w:rPr>
          <w:rFonts w:eastAsia="Times New Roman" w:cs="Times New Roman"/>
          <w:szCs w:val="24"/>
        </w:rPr>
        <w:t xml:space="preserve"> Πέλλας.</w:t>
      </w:r>
    </w:p>
    <w:p w14:paraId="0699731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Τους καλωσορίζουμε.</w:t>
      </w:r>
    </w:p>
    <w:p w14:paraId="06997314" w14:textId="77777777" w:rsidR="00A71BAC" w:rsidRDefault="00367035">
      <w:pPr>
        <w:spacing w:line="600" w:lineRule="auto"/>
        <w:ind w:left="1440" w:firstLine="720"/>
        <w:jc w:val="both"/>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699731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06997316" w14:textId="77777777" w:rsidR="00A71BAC" w:rsidRDefault="00367035">
      <w:pPr>
        <w:spacing w:line="600" w:lineRule="auto"/>
        <w:ind w:firstLine="720"/>
        <w:jc w:val="both"/>
        <w:rPr>
          <w:rFonts w:eastAsia="Times New Roman" w:cs="Times New Roman"/>
          <w:color w:val="FF0000"/>
          <w:szCs w:val="24"/>
        </w:rPr>
      </w:pPr>
      <w:r w:rsidRPr="0021244D">
        <w:rPr>
          <w:rFonts w:eastAsia="Times New Roman" w:cs="Times New Roman"/>
          <w:color w:val="FF0000"/>
          <w:szCs w:val="24"/>
        </w:rPr>
        <w:t xml:space="preserve">              </w:t>
      </w:r>
      <w:r w:rsidRPr="0021244D">
        <w:rPr>
          <w:rFonts w:eastAsia="Times New Roman" w:cs="Times New Roman"/>
          <w:color w:val="FF0000"/>
          <w:szCs w:val="24"/>
        </w:rPr>
        <w:t xml:space="preserve">  ( </w:t>
      </w:r>
      <w:r w:rsidRPr="0021244D">
        <w:rPr>
          <w:rFonts w:eastAsia="Times New Roman" w:cs="Times New Roman"/>
          <w:color w:val="FF0000"/>
          <w:szCs w:val="24"/>
        </w:rPr>
        <w:t>ΑΛΛΑΓΗ ΣΕΛΙΔΑΣ ΛΟΓΩ</w:t>
      </w:r>
      <w:r w:rsidRPr="0021244D">
        <w:rPr>
          <w:rFonts w:eastAsia="Times New Roman" w:cs="Times New Roman"/>
          <w:color w:val="FF0000"/>
          <w:szCs w:val="24"/>
        </w:rPr>
        <w:t xml:space="preserve"> ΑΛΛΑΓΗΣ ΘΕΜΑΤΟΣ</w:t>
      </w:r>
      <w:r w:rsidRPr="0021244D">
        <w:rPr>
          <w:rFonts w:eastAsia="Times New Roman" w:cs="Times New Roman"/>
          <w:color w:val="FF0000"/>
          <w:szCs w:val="24"/>
        </w:rPr>
        <w:t xml:space="preserve"> )</w:t>
      </w:r>
    </w:p>
    <w:p w14:paraId="0699731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xml:space="preserve"> εισερχόμ</w:t>
      </w:r>
      <w:r>
        <w:rPr>
          <w:rFonts w:eastAsia="Times New Roman" w:cs="Times New Roman"/>
          <w:szCs w:val="24"/>
        </w:rPr>
        <w:t>αστε</w:t>
      </w:r>
      <w:r>
        <w:rPr>
          <w:rFonts w:eastAsia="Times New Roman" w:cs="Times New Roman"/>
          <w:szCs w:val="24"/>
        </w:rPr>
        <w:t xml:space="preserve"> στην ημερήσια διάταξη των </w:t>
      </w:r>
    </w:p>
    <w:p w14:paraId="06997318" w14:textId="77777777" w:rsidR="00A71BAC" w:rsidRDefault="00367035">
      <w:pPr>
        <w:spacing w:line="600" w:lineRule="auto"/>
        <w:ind w:firstLine="720"/>
        <w:jc w:val="both"/>
        <w:rPr>
          <w:rFonts w:eastAsia="Times New Roman" w:cs="Times New Roman"/>
          <w:b/>
          <w:szCs w:val="24"/>
        </w:rPr>
      </w:pP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ab/>
      </w:r>
      <w:r>
        <w:rPr>
          <w:rFonts w:eastAsia="Times New Roman" w:cs="Times New Roman"/>
          <w:b/>
          <w:szCs w:val="24"/>
        </w:rPr>
        <w:t xml:space="preserve">ΕΠΕΡΩΤΗΣΕΩΝ </w:t>
      </w:r>
    </w:p>
    <w:p w14:paraId="0699731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συζητηθεί η υπ’ αριθμόν 23/17/22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επίκαιρη επερώτηση </w:t>
      </w:r>
      <w:r>
        <w:rPr>
          <w:rFonts w:eastAsia="Times New Roman" w:cs="Times New Roman"/>
          <w:szCs w:val="24"/>
        </w:rPr>
        <w:t>των</w:t>
      </w:r>
      <w:r>
        <w:rPr>
          <w:rFonts w:eastAsia="Times New Roman" w:cs="Times New Roman"/>
          <w:szCs w:val="24"/>
        </w:rPr>
        <w:t xml:space="preserve"> Βουλευτών της Νέας Δημ</w:t>
      </w:r>
      <w:r>
        <w:rPr>
          <w:rFonts w:eastAsia="Times New Roman" w:cs="Times New Roman"/>
          <w:szCs w:val="24"/>
        </w:rPr>
        <w:t>οκρατίας κ</w:t>
      </w:r>
      <w:r>
        <w:rPr>
          <w:rFonts w:eastAsia="Times New Roman" w:cs="Times New Roman"/>
          <w:szCs w:val="24"/>
        </w:rPr>
        <w:t>υρίων</w:t>
      </w:r>
      <w:r>
        <w:rPr>
          <w:rFonts w:eastAsia="Times New Roman" w:cs="Times New Roman"/>
          <w:szCs w:val="24"/>
        </w:rPr>
        <w:t xml:space="preserve"> Ιωάννη </w:t>
      </w:r>
      <w:proofErr w:type="spellStart"/>
      <w:r>
        <w:rPr>
          <w:rFonts w:eastAsia="Times New Roman" w:cs="Times New Roman"/>
          <w:szCs w:val="24"/>
        </w:rPr>
        <w:t>Πλακιωτάκη</w:t>
      </w:r>
      <w:proofErr w:type="spellEnd"/>
      <w:r>
        <w:rPr>
          <w:rFonts w:eastAsia="Times New Roman" w:cs="Times New Roman"/>
          <w:szCs w:val="24"/>
        </w:rPr>
        <w:t xml:space="preserve">, Κωνσταντίνου Αχ. Καραμανλή, Εμμανουήλ </w:t>
      </w:r>
      <w:proofErr w:type="spellStart"/>
      <w:r>
        <w:rPr>
          <w:rFonts w:eastAsia="Times New Roman" w:cs="Times New Roman"/>
          <w:szCs w:val="24"/>
        </w:rPr>
        <w:t>Κόνσολα</w:t>
      </w:r>
      <w:proofErr w:type="spellEnd"/>
      <w:r>
        <w:rPr>
          <w:rFonts w:eastAsia="Times New Roman" w:cs="Times New Roman"/>
          <w:szCs w:val="24"/>
        </w:rPr>
        <w:t xml:space="preserve">, Ιωάννη </w:t>
      </w:r>
      <w:proofErr w:type="spellStart"/>
      <w:r>
        <w:rPr>
          <w:rFonts w:eastAsia="Times New Roman" w:cs="Times New Roman"/>
          <w:szCs w:val="24"/>
        </w:rPr>
        <w:t>Βρούτση</w:t>
      </w:r>
      <w:proofErr w:type="spellEnd"/>
      <w:r>
        <w:rPr>
          <w:rFonts w:eastAsia="Times New Roman" w:cs="Times New Roman"/>
          <w:szCs w:val="24"/>
        </w:rPr>
        <w:t xml:space="preserve">, Χαράλαμπου Αθανασίου, Παναγιώτη </w:t>
      </w:r>
      <w:proofErr w:type="spellStart"/>
      <w:r>
        <w:rPr>
          <w:rFonts w:eastAsia="Times New Roman" w:cs="Times New Roman"/>
          <w:szCs w:val="24"/>
        </w:rPr>
        <w:t>Μηταράκη</w:t>
      </w:r>
      <w:proofErr w:type="spellEnd"/>
      <w:r>
        <w:rPr>
          <w:rFonts w:eastAsia="Times New Roman" w:cs="Times New Roman"/>
          <w:szCs w:val="24"/>
        </w:rPr>
        <w:t xml:space="preserve">, Αθανασίου </w:t>
      </w:r>
      <w:proofErr w:type="spellStart"/>
      <w:r>
        <w:rPr>
          <w:rFonts w:eastAsia="Times New Roman" w:cs="Times New Roman"/>
          <w:szCs w:val="24"/>
        </w:rPr>
        <w:t>Καββαδά</w:t>
      </w:r>
      <w:proofErr w:type="spellEnd"/>
      <w:r>
        <w:rPr>
          <w:rFonts w:eastAsia="Times New Roman" w:cs="Times New Roman"/>
          <w:szCs w:val="24"/>
        </w:rPr>
        <w:t xml:space="preserve">,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τον Υπουργό Υποδομών, Μεταφορών και Δικτύων, σχετικά με την καθυστέρηση στ</w:t>
      </w:r>
      <w:r>
        <w:rPr>
          <w:rFonts w:eastAsia="Times New Roman" w:cs="Times New Roman"/>
          <w:szCs w:val="24"/>
        </w:rPr>
        <w:t>ην προκήρυξη και υλοποίηση του διαγωνισμού για τις άγονες αεροπορικές γραμμές.</w:t>
      </w:r>
    </w:p>
    <w:p w14:paraId="0699731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πρώτος επερωτών Βουλευτής της Νέας Δημοκρατίας κ. Ιωάννης </w:t>
      </w:r>
      <w:proofErr w:type="spellStart"/>
      <w:r>
        <w:rPr>
          <w:rFonts w:eastAsia="Times New Roman" w:cs="Times New Roman"/>
          <w:szCs w:val="24"/>
        </w:rPr>
        <w:t>Πλακιωτάκης</w:t>
      </w:r>
      <w:proofErr w:type="spellEnd"/>
      <w:r>
        <w:rPr>
          <w:rFonts w:eastAsia="Times New Roman" w:cs="Times New Roman"/>
          <w:szCs w:val="24"/>
        </w:rPr>
        <w:t xml:space="preserve"> για δέκα λεπτά.</w:t>
      </w:r>
    </w:p>
    <w:p w14:paraId="0699731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Πλακιωτάκη</w:t>
      </w:r>
      <w:proofErr w:type="spellEnd"/>
      <w:r>
        <w:rPr>
          <w:rFonts w:eastAsia="Times New Roman" w:cs="Times New Roman"/>
          <w:szCs w:val="24"/>
        </w:rPr>
        <w:t xml:space="preserve">. </w:t>
      </w:r>
    </w:p>
    <w:p w14:paraId="0699731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Ευχαριστώ πολύ, κύρ</w:t>
      </w:r>
      <w:r>
        <w:rPr>
          <w:rFonts w:eastAsia="Times New Roman" w:cs="Times New Roman"/>
          <w:szCs w:val="24"/>
        </w:rPr>
        <w:t>ιε Πρόεδρε.</w:t>
      </w:r>
    </w:p>
    <w:p w14:paraId="0699731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συγχωρέστε</w:t>
      </w:r>
      <w:proofErr w:type="spellEnd"/>
      <w:r>
        <w:rPr>
          <w:rFonts w:eastAsia="Times New Roman" w:cs="Times New Roman"/>
          <w:szCs w:val="24"/>
        </w:rPr>
        <w:t xml:space="preserve"> με που θα χαλάσω το πανηγυρικό κλίμα που έχετε εσείς και τα στελέχη της Κυβέρνησής σας την τελευταία εβδομάδα. Θα σας προσγειώσω στη ζοφερή πραγματικότητα που βιώνει ο ελληνικός λαός από την αλόγιστη και καιροσκοπική π</w:t>
      </w:r>
      <w:r>
        <w:rPr>
          <w:rFonts w:eastAsia="Times New Roman" w:cs="Times New Roman"/>
          <w:szCs w:val="24"/>
        </w:rPr>
        <w:t xml:space="preserve">ολιτική σας. </w:t>
      </w:r>
    </w:p>
    <w:p w14:paraId="0699731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Λυπάμαι που θα σας υπενθυμίσω την πραγματικότητα εκείνη που σας στενοχωρεί και που με μεθοδικό αλλά και συστηματικό τρόπο αποκρύπτετε ή προσπαθείτε να παραποιήσετε μέσω της κυβερνητικής σας προπαγάνδας. </w:t>
      </w:r>
    </w:p>
    <w:p w14:paraId="0699731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w:t>
      </w:r>
      <w:r>
        <w:rPr>
          <w:rFonts w:eastAsia="Times New Roman" w:cs="Times New Roman"/>
          <w:szCs w:val="24"/>
        </w:rPr>
        <w:t xml:space="preserve">ταλαμβάνει ο Ζ΄ Αντιπρόεδρος της Βουλής κ. </w:t>
      </w:r>
      <w:r w:rsidRPr="003B7E99">
        <w:rPr>
          <w:rFonts w:eastAsia="Times New Roman" w:cs="Times New Roman"/>
          <w:b/>
          <w:szCs w:val="24"/>
        </w:rPr>
        <w:t>ΓΕΩΡΓΙΟΣ ΛΑΜΠΡΟΥΛΗΣ)</w:t>
      </w:r>
    </w:p>
    <w:p w14:paraId="0699732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Δυστυχώς, όμως, για εσάς, παρά τις φιλότιμες και άοκνες προπαγανδιστικές σας προσπάθειες, το ζήτημα της αεροπορικής σύνδεσης των άγονων νησιών μας είναι και υπαρκτό και χρήζει άμεσης αντιμετώπ</w:t>
      </w:r>
      <w:r>
        <w:rPr>
          <w:rFonts w:eastAsia="Times New Roman" w:cs="Times New Roman"/>
          <w:szCs w:val="24"/>
        </w:rPr>
        <w:t>ισης. Οι ακρίτες μας είναι αυτοί</w:t>
      </w:r>
      <w:r>
        <w:rPr>
          <w:rFonts w:eastAsia="Times New Roman" w:cs="Times New Roman"/>
          <w:szCs w:val="24"/>
        </w:rPr>
        <w:t>,</w:t>
      </w:r>
      <w:r>
        <w:rPr>
          <w:rFonts w:eastAsia="Times New Roman" w:cs="Times New Roman"/>
          <w:szCs w:val="24"/>
        </w:rPr>
        <w:t xml:space="preserve"> που σ’ αυτές τις δύσκολες περιόδους για την πατρίδα μας κρατούν ψηλά την ελληνική σημαία και είναι αναγκαίο να μην αποκοπούν από την ηπειρωτική Ελλάδα και να μην τεθεί σε κίνδυνο η ποιότητα αλλά και η ασφάλειά τους. </w:t>
      </w:r>
    </w:p>
    <w:p w14:paraId="0699732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Αγαπη</w:t>
      </w:r>
      <w:r>
        <w:rPr>
          <w:rFonts w:eastAsia="Times New Roman" w:cs="Times New Roman"/>
          <w:szCs w:val="24"/>
        </w:rPr>
        <w:t xml:space="preserve">τέ κύριε Υπουργέ, είναι τοις </w:t>
      </w:r>
      <w:proofErr w:type="spellStart"/>
      <w:r>
        <w:rPr>
          <w:rFonts w:eastAsia="Times New Roman" w:cs="Times New Roman"/>
          <w:szCs w:val="24"/>
        </w:rPr>
        <w:t>πάσι</w:t>
      </w:r>
      <w:proofErr w:type="spellEnd"/>
      <w:r>
        <w:rPr>
          <w:rFonts w:eastAsia="Times New Roman" w:cs="Times New Roman"/>
          <w:szCs w:val="24"/>
        </w:rPr>
        <w:t xml:space="preserve"> γνωστό ότι στις 31 Μαρτίου 2016</w:t>
      </w:r>
      <w:r>
        <w:rPr>
          <w:rFonts w:eastAsia="Times New Roman" w:cs="Times New Roman"/>
          <w:szCs w:val="24"/>
        </w:rPr>
        <w:t>,</w:t>
      </w:r>
      <w:r>
        <w:rPr>
          <w:rFonts w:eastAsia="Times New Roman" w:cs="Times New Roman"/>
          <w:szCs w:val="24"/>
        </w:rPr>
        <w:t xml:space="preserve"> έληξε η σύμβαση για την εκτέλεση δρομολογίων στις λεγόμενες άγονες αεροπορικές γραμμές</w:t>
      </w:r>
      <w:r>
        <w:rPr>
          <w:rFonts w:eastAsia="Times New Roman" w:cs="Times New Roman"/>
          <w:szCs w:val="24"/>
        </w:rPr>
        <w:t>,</w:t>
      </w:r>
      <w:r>
        <w:rPr>
          <w:rFonts w:eastAsia="Times New Roman" w:cs="Times New Roman"/>
          <w:szCs w:val="24"/>
        </w:rPr>
        <w:t xml:space="preserve"> λόγω της αδυναμίας σας να μην προκηρύξετε έγκαιρα και εντός του απαιτούμενου χρονικού διαστήματος τον συγκεκριμένο διαγωνισμό για την επόμενη περίοδο. </w:t>
      </w:r>
    </w:p>
    <w:p w14:paraId="0699732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Αξιοπερίεργο είναι το γεγονός ότι ενώ γνωρίζατε ποιες είναι ακριβώς οι διαδικασίες λόγω του Ευρωπαϊκού </w:t>
      </w:r>
      <w:r>
        <w:rPr>
          <w:rFonts w:eastAsia="Times New Roman" w:cs="Times New Roman"/>
          <w:szCs w:val="24"/>
        </w:rPr>
        <w:t>Κανονισμού με αριθμό 1008/2008</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επαναπροκήρυξη</w:t>
      </w:r>
      <w:proofErr w:type="spellEnd"/>
      <w:r>
        <w:rPr>
          <w:rFonts w:eastAsia="Times New Roman" w:cs="Times New Roman"/>
          <w:szCs w:val="24"/>
        </w:rPr>
        <w:t xml:space="preserve"> του συγκεκριμένου διαγωνισμού γνωρίζετε πολύ καλά ότι απαιτεί έξι μήνες πριν από τη λήξη της υπάρχουσας σύμβασης. Εσείς και οι αρμόδιες υπηρεσίες της πολιτικής αεροπορίας δεν προβήκατε σε καμμία απολύτως ενέ</w:t>
      </w:r>
      <w:r>
        <w:rPr>
          <w:rFonts w:eastAsia="Times New Roman" w:cs="Times New Roman"/>
          <w:szCs w:val="24"/>
        </w:rPr>
        <w:t xml:space="preserve">ργεια εντός του 2015, ώστε να αντιμετωπίσετε το συγκεκριμένο ζήτημα. </w:t>
      </w:r>
    </w:p>
    <w:p w14:paraId="0699732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Υπουργέ, κανονικά η διαδικασία θα έπρεπε να είχε ήδη αρχίσει από πέρυσι τέτοιον καιρό. Εν πάση </w:t>
      </w:r>
      <w:proofErr w:type="spellStart"/>
      <w:r>
        <w:rPr>
          <w:rFonts w:eastAsia="Times New Roman" w:cs="Times New Roman"/>
          <w:szCs w:val="24"/>
        </w:rPr>
        <w:t>περιπτώσει</w:t>
      </w:r>
      <w:proofErr w:type="spellEnd"/>
      <w:r>
        <w:rPr>
          <w:rFonts w:eastAsia="Times New Roman" w:cs="Times New Roman"/>
          <w:szCs w:val="24"/>
        </w:rPr>
        <w:t>, από τον Σεπτέμβριο του 2015 θα έπρεπε να ξεκινήσετε τη διαδικασία. Κωλυσι</w:t>
      </w:r>
      <w:r>
        <w:rPr>
          <w:rFonts w:eastAsia="Times New Roman" w:cs="Times New Roman"/>
          <w:szCs w:val="24"/>
        </w:rPr>
        <w:t>εργήσατε εγκληματικά, με αποτέλεσμα στις 2 Μαρτίου 2016</w:t>
      </w:r>
      <w:r>
        <w:rPr>
          <w:rFonts w:eastAsia="Times New Roman" w:cs="Times New Roman"/>
          <w:szCs w:val="24"/>
        </w:rPr>
        <w:t>,</w:t>
      </w:r>
      <w:r>
        <w:rPr>
          <w:rFonts w:eastAsia="Times New Roman" w:cs="Times New Roman"/>
          <w:szCs w:val="24"/>
        </w:rPr>
        <w:t xml:space="preserve"> να προκηρύξετε έναν υποτυπώδη διαγωνισμό για την ανακήρυξη αναδόχων είκοσι έξι άγονων γραμμών για το διάστημα μεταξύ 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w:t>
      </w:r>
      <w:r>
        <w:rPr>
          <w:rFonts w:eastAsia="Times New Roman" w:cs="Times New Roman"/>
          <w:szCs w:val="24"/>
        </w:rPr>
        <w:t xml:space="preserve"> έως</w:t>
      </w:r>
      <w:r>
        <w:rPr>
          <w:rFonts w:eastAsia="Times New Roman" w:cs="Times New Roman"/>
          <w:szCs w:val="24"/>
        </w:rPr>
        <w:t xml:space="preserve"> </w:t>
      </w:r>
      <w:r>
        <w:rPr>
          <w:rFonts w:eastAsia="Times New Roman" w:cs="Times New Roman"/>
          <w:szCs w:val="24"/>
        </w:rPr>
        <w:t>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με μια πραγματικά απίστευτη πρωτοτυπία που ούτε σε τριτοκοσμ</w:t>
      </w:r>
      <w:r>
        <w:rPr>
          <w:rFonts w:eastAsia="Times New Roman" w:cs="Times New Roman"/>
          <w:szCs w:val="24"/>
        </w:rPr>
        <w:t xml:space="preserve">ικές χώρες δεν συναντάται. </w:t>
      </w:r>
    </w:p>
    <w:p w14:paraId="0699732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Συγκεκριμένα στις 2 Μαρτίου 2016, κύριε Υπουργέ, ξεκινήσατε μια αστεία, κυριολεκτικά, διαδικασία διαπραγμάτευσης χαρακτηρίζοντάς την «εξαιρετικά επείγουσα». Προσέξτε. Δώσατε το χρονικό περιθώριο στους υποψήφιους αναδόχους για τη</w:t>
      </w:r>
      <w:r>
        <w:rPr>
          <w:rFonts w:eastAsia="Times New Roman" w:cs="Times New Roman"/>
          <w:szCs w:val="24"/>
        </w:rPr>
        <w:t>ν κατάθεση των προσφορών τους μόνο μέσα σε είκοσι τέσσερις ώρες.</w:t>
      </w:r>
    </w:p>
    <w:p w14:paraId="06997325" w14:textId="77777777" w:rsidR="00A71BAC" w:rsidRDefault="00367035">
      <w:pPr>
        <w:spacing w:line="600" w:lineRule="auto"/>
        <w:ind w:firstLine="720"/>
        <w:jc w:val="both"/>
        <w:rPr>
          <w:rFonts w:eastAsia="Times New Roman"/>
          <w:szCs w:val="24"/>
        </w:rPr>
      </w:pPr>
      <w:r>
        <w:rPr>
          <w:rFonts w:eastAsia="Times New Roman"/>
          <w:szCs w:val="24"/>
        </w:rPr>
        <w:t>Παράλληλα είπατε και αποκαλέσατε τον συγκεκριμένο διαγωνισμό «διεθνή διαγωνισμό», όταν την ίδια ώρα αποκλείσατε εσκεμμένα από τη διαδικασία διαπραγμάτευσης οποιοδήποτε άλλο ανάδοχο πλην των τ</w:t>
      </w:r>
      <w:r>
        <w:rPr>
          <w:rFonts w:eastAsia="Times New Roman"/>
          <w:szCs w:val="24"/>
        </w:rPr>
        <w:t>εσσάρων υπαρχόντων αναδόχων.</w:t>
      </w:r>
    </w:p>
    <w:p w14:paraId="06997326" w14:textId="77777777" w:rsidR="00A71BAC" w:rsidRDefault="00367035">
      <w:pPr>
        <w:spacing w:line="600" w:lineRule="auto"/>
        <w:ind w:firstLine="720"/>
        <w:jc w:val="both"/>
        <w:rPr>
          <w:rFonts w:eastAsia="Times New Roman"/>
          <w:szCs w:val="24"/>
        </w:rPr>
      </w:pPr>
      <w:r>
        <w:rPr>
          <w:rFonts w:eastAsia="Times New Roman"/>
          <w:szCs w:val="24"/>
        </w:rPr>
        <w:t xml:space="preserve">Επιπροσθέτως ο διοικητής της ΥΠΑ, ο κ. </w:t>
      </w:r>
      <w:proofErr w:type="spellStart"/>
      <w:r>
        <w:rPr>
          <w:rFonts w:eastAsia="Times New Roman"/>
          <w:szCs w:val="24"/>
        </w:rPr>
        <w:t>Λιντζεράκος</w:t>
      </w:r>
      <w:proofErr w:type="spellEnd"/>
      <w:r>
        <w:rPr>
          <w:rFonts w:eastAsia="Times New Roman"/>
          <w:szCs w:val="24"/>
        </w:rPr>
        <w:t xml:space="preserve">, γνωστοποίησε τη συγκρότηση της επιτροπής αξιολόγησης των προσφορών όχι πριν από την προκήρυξη της διαδικασίας, όπως είθισται φυσικά, αλλά μετά την προκήρυξή της. Στη συνέχεια </w:t>
      </w:r>
      <w:r>
        <w:rPr>
          <w:rFonts w:eastAsia="Times New Roman"/>
          <w:szCs w:val="24"/>
        </w:rPr>
        <w:t>τι καταπληκτικό έγινε;</w:t>
      </w:r>
    </w:p>
    <w:p w14:paraId="06997327" w14:textId="77777777" w:rsidR="00A71BAC" w:rsidRDefault="00367035">
      <w:pPr>
        <w:spacing w:line="600" w:lineRule="auto"/>
        <w:ind w:firstLine="720"/>
        <w:jc w:val="both"/>
        <w:rPr>
          <w:rFonts w:eastAsia="Times New Roman"/>
          <w:szCs w:val="24"/>
        </w:rPr>
      </w:pPr>
      <w:r>
        <w:rPr>
          <w:rFonts w:eastAsia="Times New Roman"/>
          <w:szCs w:val="24"/>
        </w:rPr>
        <w:lastRenderedPageBreak/>
        <w:t>Στις 17</w:t>
      </w:r>
      <w:r>
        <w:rPr>
          <w:rFonts w:eastAsia="Times New Roman"/>
          <w:szCs w:val="24"/>
        </w:rPr>
        <w:t>-</w:t>
      </w:r>
      <w:r>
        <w:rPr>
          <w:rFonts w:eastAsia="Times New Roman"/>
          <w:szCs w:val="24"/>
        </w:rPr>
        <w:t>03</w:t>
      </w:r>
      <w:r>
        <w:rPr>
          <w:rFonts w:eastAsia="Times New Roman"/>
          <w:szCs w:val="24"/>
        </w:rPr>
        <w:t>-</w:t>
      </w:r>
      <w:r>
        <w:rPr>
          <w:rFonts w:eastAsia="Times New Roman"/>
          <w:szCs w:val="24"/>
        </w:rPr>
        <w:t>2016</w:t>
      </w:r>
      <w:r>
        <w:rPr>
          <w:rFonts w:eastAsia="Times New Roman"/>
          <w:szCs w:val="24"/>
        </w:rPr>
        <w:t>,</w:t>
      </w:r>
      <w:r>
        <w:rPr>
          <w:rFonts w:eastAsia="Times New Roman"/>
          <w:szCs w:val="24"/>
        </w:rPr>
        <w:t xml:space="preserve"> αποφασίσατε την παράταση για ακόμη έξι μήνες των είκοσι έξι υπαρχουσών αεροπορικών συμβάσεων έναντι του συνολικού τιμήματος 19,7 εκατομμυρίων ευρώ. Η απόφαση, όμως, αυτή δεν υλοποιήθηκε ποτέ παρά, βεβαίως, τις εξαγγελίες σας. Βεβαίως εγείρονται πολύ σημαν</w:t>
      </w:r>
      <w:r>
        <w:rPr>
          <w:rFonts w:eastAsia="Times New Roman"/>
          <w:szCs w:val="24"/>
        </w:rPr>
        <w:t>τικά ζητήματα</w:t>
      </w:r>
      <w:r>
        <w:rPr>
          <w:rFonts w:eastAsia="Times New Roman"/>
          <w:szCs w:val="24"/>
        </w:rPr>
        <w:t>,</w:t>
      </w:r>
      <w:r>
        <w:rPr>
          <w:rFonts w:eastAsia="Times New Roman"/>
          <w:szCs w:val="24"/>
        </w:rPr>
        <w:t xml:space="preserve"> όσον αφορά και τη νομιμότητα της συγκεκριμένης διαδικασίας όσο βεβαίως και την αποτελεσματικότητά της στο να αντιμετωπισθεί το μείζον θέμα, όπως είναι η αεροπορική σύνδεση των ακριτικών νησιών της πατρίδας μας.</w:t>
      </w:r>
    </w:p>
    <w:p w14:paraId="06997328" w14:textId="77777777" w:rsidR="00A71BAC" w:rsidRDefault="00367035">
      <w:pPr>
        <w:spacing w:line="600" w:lineRule="auto"/>
        <w:ind w:firstLine="720"/>
        <w:jc w:val="both"/>
        <w:rPr>
          <w:rFonts w:eastAsia="Times New Roman"/>
          <w:szCs w:val="24"/>
        </w:rPr>
      </w:pPr>
      <w:r>
        <w:rPr>
          <w:rFonts w:eastAsia="Times New Roman"/>
          <w:szCs w:val="24"/>
        </w:rPr>
        <w:t>Γ</w:t>
      </w:r>
      <w:r>
        <w:rPr>
          <w:rFonts w:eastAsia="Times New Roman"/>
          <w:szCs w:val="24"/>
        </w:rPr>
        <w:t>ιατί έγινε αυτό; Διότι έπειτα</w:t>
      </w:r>
      <w:r>
        <w:rPr>
          <w:rFonts w:eastAsia="Times New Roman"/>
          <w:szCs w:val="24"/>
        </w:rPr>
        <w:t xml:space="preserve"> από τις ενστάσεις που ήγειρε το Ελεγκτικό Συνέδριο σε σχέση με τη νομιμότητα της όλης διαδικασίας ο διοικητής τι έκανε; Αναίρεσε σιωπηρός την απόφαση που λάβατε στις 17/03 και προχώρησε -προσέξτε με- σε πρόχειρο διαγωνισμό δίμηνο, όπως επίσης αντί της μια</w:t>
      </w:r>
      <w:r>
        <w:rPr>
          <w:rFonts w:eastAsia="Times New Roman"/>
          <w:szCs w:val="24"/>
        </w:rPr>
        <w:t>ς προκήρυξης συνολικά για τις είκοσι έξι άγονες αεροπορικές γραμμές</w:t>
      </w:r>
      <w:r>
        <w:rPr>
          <w:rFonts w:eastAsia="Times New Roman"/>
          <w:szCs w:val="24"/>
        </w:rPr>
        <w:t>,</w:t>
      </w:r>
      <w:r>
        <w:rPr>
          <w:rFonts w:eastAsia="Times New Roman"/>
          <w:szCs w:val="24"/>
        </w:rPr>
        <w:t xml:space="preserve"> προχώρησε στην κατάτμησή τους, δηλαδή ενέκρινε είκοσι έξι ξεχωριστές αποφάσεις μία για κάθε άγονο προορισμό με δίμηνη ισχύ.</w:t>
      </w:r>
    </w:p>
    <w:p w14:paraId="06997329"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Επιπρόσθετα, είναι απορίας άξιο ότι ενώ ο διοικητής απαντώντας </w:t>
      </w:r>
      <w:r>
        <w:rPr>
          <w:rFonts w:eastAsia="Times New Roman"/>
          <w:szCs w:val="24"/>
        </w:rPr>
        <w:t>εδώ στη Βουλή σε κοινοβουλευτική ερώτηση με ημερομηνία 19/02, ανέφερε ότι δεν υπάρχει δυνατότητα παράτασης των υπαρχουσών συμβάσεων μετά την ημερομηνία λήξης τους στις 31</w:t>
      </w:r>
      <w:r>
        <w:rPr>
          <w:rFonts w:eastAsia="Times New Roman"/>
          <w:szCs w:val="24"/>
        </w:rPr>
        <w:t>-</w:t>
      </w:r>
      <w:r>
        <w:rPr>
          <w:rFonts w:eastAsia="Times New Roman"/>
          <w:szCs w:val="24"/>
        </w:rPr>
        <w:t>03</w:t>
      </w:r>
      <w:r>
        <w:rPr>
          <w:rFonts w:eastAsia="Times New Roman"/>
          <w:szCs w:val="24"/>
        </w:rPr>
        <w:t>-</w:t>
      </w:r>
      <w:r>
        <w:rPr>
          <w:rFonts w:eastAsia="Times New Roman"/>
          <w:szCs w:val="24"/>
        </w:rPr>
        <w:t xml:space="preserve">2016, στις 2 Μαρτίου τι έκανε; </w:t>
      </w:r>
    </w:p>
    <w:p w14:paraId="0699732A" w14:textId="77777777" w:rsidR="00A71BAC" w:rsidRDefault="00367035">
      <w:pPr>
        <w:spacing w:line="600" w:lineRule="auto"/>
        <w:ind w:firstLine="720"/>
        <w:jc w:val="both"/>
        <w:rPr>
          <w:rFonts w:eastAsia="Times New Roman"/>
          <w:szCs w:val="24"/>
        </w:rPr>
      </w:pPr>
      <w:r>
        <w:rPr>
          <w:rFonts w:eastAsia="Times New Roman"/>
          <w:szCs w:val="24"/>
        </w:rPr>
        <w:t>Κάλεσε τις αεροπορικές εταιρείες σε κλειστή διαπρα</w:t>
      </w:r>
      <w:r>
        <w:rPr>
          <w:rFonts w:eastAsia="Times New Roman"/>
          <w:szCs w:val="24"/>
        </w:rPr>
        <w:t xml:space="preserve">γμάτευση για την παράταση των συμβάσεων τους </w:t>
      </w:r>
      <w:r>
        <w:rPr>
          <w:rFonts w:eastAsia="Times New Roman"/>
          <w:szCs w:val="24"/>
        </w:rPr>
        <w:t>κ</w:t>
      </w:r>
      <w:r>
        <w:rPr>
          <w:rFonts w:eastAsia="Times New Roman"/>
          <w:szCs w:val="24"/>
        </w:rPr>
        <w:t xml:space="preserve">αι προσέξτε με. Η απόφαση παράτασης των υπαρχουσών συμβάσεων είναι παράνομη και καταστρατηγεί τον </w:t>
      </w:r>
      <w:r>
        <w:rPr>
          <w:rFonts w:eastAsia="Times New Roman"/>
          <w:szCs w:val="24"/>
        </w:rPr>
        <w:t>κ</w:t>
      </w:r>
      <w:r>
        <w:rPr>
          <w:rFonts w:eastAsia="Times New Roman"/>
          <w:szCs w:val="24"/>
        </w:rPr>
        <w:t xml:space="preserve">ανονισμό 1008/ 2008, διότι η μόνη δυνατότητα που δίδει το άρθρο 16 του </w:t>
      </w:r>
      <w:r>
        <w:rPr>
          <w:rFonts w:eastAsia="Times New Roman"/>
          <w:szCs w:val="24"/>
        </w:rPr>
        <w:t>κ</w:t>
      </w:r>
      <w:r>
        <w:rPr>
          <w:rFonts w:eastAsia="Times New Roman"/>
          <w:szCs w:val="24"/>
        </w:rPr>
        <w:t>ανονισμού παράγραφος 12, σε περίπτωση ε</w:t>
      </w:r>
      <w:r>
        <w:rPr>
          <w:rFonts w:eastAsia="Times New Roman"/>
          <w:szCs w:val="24"/>
        </w:rPr>
        <w:t xml:space="preserve">κτάκτου ανάγκης, αιφνίδιας διακοπής αεροπορικής γραμμής, είναι η επιλογή διαφορετικού αερομεταφορέα για μέγιστη περίοδο επτά μηνών μη </w:t>
      </w:r>
      <w:proofErr w:type="spellStart"/>
      <w:r>
        <w:rPr>
          <w:rFonts w:eastAsia="Times New Roman"/>
          <w:szCs w:val="24"/>
        </w:rPr>
        <w:t>ανανεούμενη</w:t>
      </w:r>
      <w:proofErr w:type="spellEnd"/>
      <w:r>
        <w:rPr>
          <w:rFonts w:eastAsia="Times New Roman"/>
          <w:szCs w:val="24"/>
        </w:rPr>
        <w:t xml:space="preserve">. </w:t>
      </w:r>
    </w:p>
    <w:p w14:paraId="0699732B" w14:textId="77777777" w:rsidR="00A71BAC" w:rsidRDefault="00367035">
      <w:pPr>
        <w:spacing w:line="600" w:lineRule="auto"/>
        <w:ind w:firstLine="720"/>
        <w:jc w:val="both"/>
        <w:rPr>
          <w:rFonts w:eastAsia="Times New Roman"/>
          <w:szCs w:val="24"/>
        </w:rPr>
      </w:pPr>
      <w:r>
        <w:rPr>
          <w:rFonts w:eastAsia="Times New Roman"/>
          <w:szCs w:val="24"/>
        </w:rPr>
        <w:t>Π</w:t>
      </w:r>
      <w:r>
        <w:rPr>
          <w:rFonts w:eastAsia="Times New Roman"/>
          <w:szCs w:val="24"/>
        </w:rPr>
        <w:t xml:space="preserve">είτε μου εσείς, κύριε Υπουργέ, πού είναι το αιφνίδιο στη συγκεκριμένη περίπτωση, που, ενώ γνωρίζατε ότι </w:t>
      </w:r>
      <w:r>
        <w:rPr>
          <w:rFonts w:eastAsia="Times New Roman"/>
          <w:szCs w:val="24"/>
        </w:rPr>
        <w:t>λήγει η συγκεκριμένη σύμβαση στις 31/3, εσείς δεν προβήκατε σε καμμία απολύτως ενέργεια;</w:t>
      </w:r>
    </w:p>
    <w:p w14:paraId="0699732C"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Λαμβάνοντας υπ’ </w:t>
      </w:r>
      <w:proofErr w:type="spellStart"/>
      <w:r>
        <w:rPr>
          <w:rFonts w:eastAsia="Times New Roman"/>
          <w:szCs w:val="24"/>
        </w:rPr>
        <w:t>όψιν</w:t>
      </w:r>
      <w:proofErr w:type="spellEnd"/>
      <w:r>
        <w:rPr>
          <w:rFonts w:eastAsia="Times New Roman"/>
          <w:szCs w:val="24"/>
        </w:rPr>
        <w:t>, κύριε Υπουργέ, ότι ως σήμερα ούτε εσείς αλλά ούτε και ο διοικητής της ΥΠΑ έχετε φιλοτιμηθεί να ενημερώσετε κανέναν για τη συγκεκριμένη διαδικασία</w:t>
      </w:r>
      <w:r>
        <w:rPr>
          <w:rFonts w:eastAsia="Times New Roman"/>
          <w:szCs w:val="24"/>
        </w:rPr>
        <w:t>,</w:t>
      </w:r>
      <w:r>
        <w:rPr>
          <w:rFonts w:eastAsia="Times New Roman"/>
          <w:szCs w:val="24"/>
        </w:rPr>
        <w:t xml:space="preserve"> αναρωτιέμαι το εξής: Δεν γνωρίζετε ότι η συγκεκριμένη διαδικασία είναι έωλη; </w:t>
      </w:r>
    </w:p>
    <w:p w14:paraId="0699732D" w14:textId="77777777" w:rsidR="00A71BAC" w:rsidRDefault="00367035">
      <w:pPr>
        <w:spacing w:line="600" w:lineRule="auto"/>
        <w:ind w:firstLine="720"/>
        <w:jc w:val="both"/>
        <w:rPr>
          <w:rFonts w:eastAsia="Times New Roman"/>
          <w:szCs w:val="24"/>
        </w:rPr>
      </w:pPr>
      <w:r>
        <w:rPr>
          <w:rFonts w:eastAsia="Times New Roman"/>
          <w:szCs w:val="24"/>
        </w:rPr>
        <w:t>Κύριε Υπουργέ, σας ρωτώ ευθέως</w:t>
      </w:r>
      <w:r>
        <w:rPr>
          <w:rFonts w:eastAsia="Times New Roman"/>
          <w:szCs w:val="24"/>
        </w:rPr>
        <w:t>.</w:t>
      </w:r>
      <w:r>
        <w:rPr>
          <w:rFonts w:eastAsia="Times New Roman"/>
          <w:szCs w:val="24"/>
        </w:rPr>
        <w:t xml:space="preserve"> Οι εν λόγω μεθοδεύσεις σας έγιναν υπό την έγκρισή σας ή την άγνοιά σας; </w:t>
      </w:r>
      <w:r>
        <w:rPr>
          <w:rFonts w:eastAsia="Times New Roman"/>
          <w:szCs w:val="24"/>
        </w:rPr>
        <w:t>Α</w:t>
      </w:r>
      <w:r>
        <w:rPr>
          <w:rFonts w:eastAsia="Times New Roman"/>
          <w:szCs w:val="24"/>
        </w:rPr>
        <w:t>ν έγιναν εν αγνοία σας, μόλις ενημερωθήκατε για τα ανδραγαθήματα του δι</w:t>
      </w:r>
      <w:r>
        <w:rPr>
          <w:rFonts w:eastAsia="Times New Roman"/>
          <w:szCs w:val="24"/>
        </w:rPr>
        <w:t>οικητή σας, τι πράξατε για να αποκαταστήσετε τη νομιμότητα;</w:t>
      </w:r>
    </w:p>
    <w:p w14:paraId="0699732E" w14:textId="77777777" w:rsidR="00A71BAC" w:rsidRDefault="00367035">
      <w:pPr>
        <w:spacing w:line="600" w:lineRule="auto"/>
        <w:ind w:firstLine="720"/>
        <w:jc w:val="both"/>
        <w:rPr>
          <w:rFonts w:eastAsia="Times New Roman"/>
          <w:szCs w:val="24"/>
        </w:rPr>
      </w:pPr>
      <w:r>
        <w:rPr>
          <w:rFonts w:eastAsia="Times New Roman"/>
          <w:szCs w:val="24"/>
        </w:rPr>
        <w:t>Απ’ ό,τι γνωρίζουμε δεν πράξατε τίποτα. Και</w:t>
      </w:r>
      <w:r>
        <w:rPr>
          <w:rFonts w:eastAsia="Times New Roman"/>
          <w:szCs w:val="24"/>
        </w:rPr>
        <w:t>,</w:t>
      </w:r>
      <w:r>
        <w:rPr>
          <w:rFonts w:eastAsia="Times New Roman"/>
          <w:szCs w:val="24"/>
        </w:rPr>
        <w:t xml:space="preserve"> πραγματικά, απόψε είναι μια πρώτης τάξεως ευκαιρία να ενημερώσετε επισήμως και το ελληνικό Κοινοβούλιο αλλά και τον ελληνικό λαό</w:t>
      </w:r>
      <w:r>
        <w:rPr>
          <w:rFonts w:eastAsia="Times New Roman"/>
          <w:szCs w:val="24"/>
        </w:rPr>
        <w:t>,</w:t>
      </w:r>
      <w:r>
        <w:rPr>
          <w:rFonts w:eastAsia="Times New Roman"/>
          <w:szCs w:val="24"/>
        </w:rPr>
        <w:t xml:space="preserve"> για ποιο</w:t>
      </w:r>
      <w:r>
        <w:rPr>
          <w:rFonts w:eastAsia="Times New Roman"/>
          <w:szCs w:val="24"/>
        </w:rPr>
        <w:t>ν</w:t>
      </w:r>
      <w:r>
        <w:rPr>
          <w:rFonts w:eastAsia="Times New Roman"/>
          <w:szCs w:val="24"/>
        </w:rPr>
        <w:t xml:space="preserve"> λόγο κινηθή</w:t>
      </w:r>
      <w:r>
        <w:rPr>
          <w:rFonts w:eastAsia="Times New Roman"/>
          <w:szCs w:val="24"/>
        </w:rPr>
        <w:t xml:space="preserve">κατε εν </w:t>
      </w:r>
      <w:proofErr w:type="spellStart"/>
      <w:r>
        <w:rPr>
          <w:rFonts w:eastAsia="Times New Roman"/>
          <w:szCs w:val="24"/>
        </w:rPr>
        <w:t>κρυπτώ</w:t>
      </w:r>
      <w:proofErr w:type="spellEnd"/>
      <w:r>
        <w:rPr>
          <w:rFonts w:eastAsia="Times New Roman"/>
          <w:szCs w:val="24"/>
        </w:rPr>
        <w:t xml:space="preserve"> και παράτυπα. Δεν θέλω να πιστεύω, κύριε Υπουργέ, ότι εξυπηρετείτε καμμία άλλη σκοπιμότητα, αλλά μήπως και αυτή η πρακτική σας εντάσσεται στην πρωτοφανή καθεστωτική λογική του ΣΥΡΙΖΑ και των στελεχών του;</w:t>
      </w:r>
    </w:p>
    <w:p w14:paraId="0699732F" w14:textId="77777777" w:rsidR="00A71BAC" w:rsidRDefault="00367035">
      <w:pPr>
        <w:spacing w:line="600" w:lineRule="auto"/>
        <w:ind w:firstLine="720"/>
        <w:jc w:val="both"/>
        <w:rPr>
          <w:rFonts w:eastAsia="Times New Roman"/>
          <w:szCs w:val="24"/>
        </w:rPr>
      </w:pPr>
      <w:r>
        <w:rPr>
          <w:rFonts w:eastAsia="Times New Roman"/>
          <w:szCs w:val="24"/>
        </w:rPr>
        <w:lastRenderedPageBreak/>
        <w:t>Κύριε Υπουργέ, προ ημερών προχωρήσατ</w:t>
      </w:r>
      <w:r>
        <w:rPr>
          <w:rFonts w:eastAsia="Times New Roman"/>
          <w:szCs w:val="24"/>
        </w:rPr>
        <w:t>ε στη δημοσίευση ενός προσχεδίου διαγωνισμού</w:t>
      </w:r>
      <w:r>
        <w:rPr>
          <w:rFonts w:eastAsia="Times New Roman"/>
          <w:szCs w:val="24"/>
        </w:rPr>
        <w:t>,</w:t>
      </w:r>
      <w:r>
        <w:rPr>
          <w:rFonts w:eastAsia="Times New Roman"/>
          <w:szCs w:val="24"/>
        </w:rPr>
        <w:t xml:space="preserve"> για την κατάθεση προσφορών για τις είκοσι οκτώ άγονες αεροπορικές γραμμές της περιόδου από 1</w:t>
      </w:r>
      <w:r>
        <w:rPr>
          <w:rFonts w:eastAsia="Times New Roman"/>
          <w:szCs w:val="24"/>
          <w:vertAlign w:val="superscript"/>
        </w:rPr>
        <w:t>η</w:t>
      </w:r>
      <w:r>
        <w:rPr>
          <w:rFonts w:eastAsia="Times New Roman"/>
          <w:szCs w:val="24"/>
        </w:rPr>
        <w:t xml:space="preserve"> Οκτωβρίου του 2016 έως τις 30 Σεπτεμβρίου του 2020. Στο προσχέδιο αυτό καταγράφεται η πρόθεσή </w:t>
      </w:r>
      <w:r>
        <w:rPr>
          <w:rFonts w:eastAsia="Times New Roman"/>
          <w:szCs w:val="24"/>
        </w:rPr>
        <w:t>σας,</w:t>
      </w:r>
      <w:r>
        <w:rPr>
          <w:rFonts w:eastAsia="Times New Roman"/>
          <w:szCs w:val="24"/>
        </w:rPr>
        <w:t xml:space="preserve"> να περικόψετε σημ</w:t>
      </w:r>
      <w:r>
        <w:rPr>
          <w:rFonts w:eastAsia="Times New Roman"/>
          <w:szCs w:val="24"/>
        </w:rPr>
        <w:t>αντικό αριθμό δρομολογίων στα νησιά της Δωδεκανήσου, του Αιγαίου αλλά και συνολικά σε διάφορες περιοχές της χώρας, παραγνωρίζοντας το γεγονός ότι οι ακριτικές περιοχές της πατρίδας μας είναι αυτές που τελικά θα πληγούν περισσότερο ως προς την οικονομική κα</w:t>
      </w:r>
      <w:r>
        <w:rPr>
          <w:rFonts w:eastAsia="Times New Roman"/>
          <w:szCs w:val="24"/>
        </w:rPr>
        <w:t>ι τουριστική τους ανάπτυξη.</w:t>
      </w:r>
    </w:p>
    <w:p w14:paraId="06997330" w14:textId="77777777" w:rsidR="00A71BAC" w:rsidRDefault="00367035">
      <w:pPr>
        <w:spacing w:line="600" w:lineRule="auto"/>
        <w:jc w:val="both"/>
        <w:rPr>
          <w:rFonts w:eastAsia="Times New Roman"/>
          <w:szCs w:val="24"/>
        </w:rPr>
      </w:pPr>
      <w:r>
        <w:rPr>
          <w:rFonts w:eastAsia="Times New Roman"/>
          <w:szCs w:val="24"/>
        </w:rPr>
        <w:tab/>
        <w:t>Δεν λαμβάνετε, βεβαίως, καθόλου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 γεγονός ότι στη σημερινή εποχή, όπου δεσπόζει η παγκόσμια οικονομική κρίση, οι απομονωμένες και ακριτικές περιοχές της πατρίδας μας τελικά θα πληγούν ανεπανόρθωτα από τη συγκεκριμένη </w:t>
      </w:r>
      <w:r>
        <w:rPr>
          <w:rFonts w:eastAsia="Times New Roman"/>
          <w:szCs w:val="24"/>
        </w:rPr>
        <w:t>επιλογή.</w:t>
      </w:r>
    </w:p>
    <w:p w14:paraId="06997331" w14:textId="77777777" w:rsidR="00A71BAC" w:rsidRDefault="00367035">
      <w:pPr>
        <w:spacing w:line="600" w:lineRule="auto"/>
        <w:ind w:firstLine="720"/>
        <w:jc w:val="both"/>
        <w:rPr>
          <w:rFonts w:eastAsia="Times New Roman"/>
          <w:szCs w:val="24"/>
        </w:rPr>
      </w:pPr>
      <w:r>
        <w:rPr>
          <w:rFonts w:eastAsia="Times New Roman"/>
          <w:szCs w:val="24"/>
        </w:rPr>
        <w:t xml:space="preserve">Κύριε Υπουργέ, συνεχίζετε το καταστροφικό έργο της </w:t>
      </w:r>
      <w:r>
        <w:rPr>
          <w:rFonts w:eastAsia="Times New Roman"/>
          <w:szCs w:val="24"/>
        </w:rPr>
        <w:t>Κ</w:t>
      </w:r>
      <w:r>
        <w:rPr>
          <w:rFonts w:eastAsia="Times New Roman"/>
          <w:szCs w:val="24"/>
        </w:rPr>
        <w:t xml:space="preserve">υβέρνησής σας και με τις επιλογές καταδικάζετε στην απομόνωση τις εν λόγω περιοχές. Αγνοείτε, επίσης –και θέλω να το προσέξετε αυτό- το πόσο </w:t>
      </w:r>
      <w:r>
        <w:rPr>
          <w:rFonts w:eastAsia="Times New Roman"/>
          <w:szCs w:val="24"/>
        </w:rPr>
        <w:lastRenderedPageBreak/>
        <w:t>ζωτικής σημασίας είναι για τους κατοίκους αυτών των πε</w:t>
      </w:r>
      <w:r>
        <w:rPr>
          <w:rFonts w:eastAsia="Times New Roman"/>
          <w:szCs w:val="24"/>
        </w:rPr>
        <w:t>ριοχών</w:t>
      </w:r>
      <w:r>
        <w:rPr>
          <w:rFonts w:eastAsia="Times New Roman"/>
          <w:szCs w:val="24"/>
        </w:rPr>
        <w:t>,</w:t>
      </w:r>
      <w:r>
        <w:rPr>
          <w:rFonts w:eastAsia="Times New Roman"/>
          <w:szCs w:val="24"/>
        </w:rPr>
        <w:t xml:space="preserve"> να έχουν συχνή αεροπορική σύνδεση με την ηπειρωτική Ελλάδα</w:t>
      </w:r>
      <w:r>
        <w:rPr>
          <w:rFonts w:eastAsia="Times New Roman"/>
          <w:szCs w:val="24"/>
        </w:rPr>
        <w:t>,</w:t>
      </w:r>
      <w:r>
        <w:rPr>
          <w:rFonts w:eastAsia="Times New Roman"/>
          <w:szCs w:val="24"/>
        </w:rPr>
        <w:t xml:space="preserve"> σήμερα που καθημερινά δεχόμαστε προκλήσεις από την Τουρκία, που υπάρχουν πολλά ανοιχτά θέματα και η εθνική μας κυριαρχία και ασφάλεια δοκιμάζονται.</w:t>
      </w:r>
    </w:p>
    <w:p w14:paraId="06997332" w14:textId="77777777" w:rsidR="00A71BAC" w:rsidRDefault="00367035">
      <w:pPr>
        <w:spacing w:line="600" w:lineRule="auto"/>
        <w:ind w:firstLine="720"/>
        <w:jc w:val="both"/>
        <w:rPr>
          <w:rFonts w:eastAsia="Times New Roman"/>
          <w:szCs w:val="24"/>
        </w:rPr>
      </w:pPr>
      <w:r>
        <w:rPr>
          <w:rFonts w:eastAsia="Times New Roman"/>
          <w:szCs w:val="24"/>
        </w:rPr>
        <w:t>Παράλληλα, κύριε Υπουργέ, εσείς είχατε δ</w:t>
      </w:r>
      <w:r>
        <w:rPr>
          <w:rFonts w:eastAsia="Times New Roman"/>
          <w:szCs w:val="24"/>
        </w:rPr>
        <w:t xml:space="preserve">ηλώσει εδώ στη Βουλή, απαντώντας σε επίκαιρη ερώτηση του συνάδελφου Βουλευτή, κ. Σταμάτη, ότι θα προχωρούσατε στην αναδιάρθρωση του ισχύοντος καθεστώτος για τις άγονες γραμμές. </w:t>
      </w:r>
      <w:r>
        <w:rPr>
          <w:rFonts w:eastAsia="Times New Roman"/>
          <w:szCs w:val="24"/>
        </w:rPr>
        <w:t>Θ</w:t>
      </w:r>
      <w:r>
        <w:rPr>
          <w:rFonts w:eastAsia="Times New Roman"/>
          <w:szCs w:val="24"/>
        </w:rPr>
        <w:t>έλω και απόψε να μας ενημερώσετε</w:t>
      </w:r>
      <w:r>
        <w:rPr>
          <w:rFonts w:eastAsia="Times New Roman"/>
          <w:szCs w:val="24"/>
        </w:rPr>
        <w:t>,</w:t>
      </w:r>
      <w:r>
        <w:rPr>
          <w:rFonts w:eastAsia="Times New Roman"/>
          <w:szCs w:val="24"/>
        </w:rPr>
        <w:t xml:space="preserve"> εάν τελικά προτίθεστε να προχωρήσετε στην αν</w:t>
      </w:r>
      <w:r>
        <w:rPr>
          <w:rFonts w:eastAsia="Times New Roman"/>
          <w:szCs w:val="24"/>
        </w:rPr>
        <w:t>αδιάρθρωση του ισχύοντος καθεστώτος.</w:t>
      </w:r>
    </w:p>
    <w:p w14:paraId="06997333" w14:textId="77777777" w:rsidR="00A71BAC" w:rsidRDefault="00367035">
      <w:pPr>
        <w:spacing w:line="600" w:lineRule="auto"/>
        <w:ind w:firstLine="720"/>
        <w:jc w:val="both"/>
        <w:rPr>
          <w:rFonts w:eastAsia="Times New Roman"/>
          <w:szCs w:val="24"/>
        </w:rPr>
      </w:pPr>
      <w:r>
        <w:rPr>
          <w:rFonts w:eastAsia="Times New Roman"/>
          <w:szCs w:val="24"/>
        </w:rPr>
        <w:t>Σύμφωνα με όσα είχατε πει τον Φεβρουάριο στη συγκεκριμένη επίκαιρη ερώτηση, είχατε μιλήσει για εποχικότητα γραμμών, για επιβατική κίνηση της κάθε γραμμής, για τον διαχωρισμό της επιδότησης των μόνιμων κατοίκων των άγονω</w:t>
      </w:r>
      <w:r>
        <w:rPr>
          <w:rFonts w:eastAsia="Times New Roman"/>
          <w:szCs w:val="24"/>
        </w:rPr>
        <w:t>ν περιοχών. Τελικά, κύριε Υπουργέ, τι απ’ όλα αυτά λάβατε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 και προχωρήσατε στον συγκεκριμένο διαγωνισμό;</w:t>
      </w:r>
    </w:p>
    <w:p w14:paraId="0699733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6997335" w14:textId="77777777" w:rsidR="00A71BAC" w:rsidRDefault="00367035">
      <w:pPr>
        <w:spacing w:line="600" w:lineRule="auto"/>
        <w:ind w:firstLine="720"/>
        <w:jc w:val="both"/>
        <w:rPr>
          <w:rFonts w:eastAsia="Times New Roman"/>
          <w:szCs w:val="24"/>
        </w:rPr>
      </w:pPr>
      <w:r>
        <w:rPr>
          <w:rFonts w:eastAsia="Times New Roman"/>
          <w:szCs w:val="24"/>
        </w:rPr>
        <w:t>Ένα λεπτό, κύριε Πρόεδρε.</w:t>
      </w:r>
    </w:p>
    <w:p w14:paraId="06997336" w14:textId="77777777" w:rsidR="00A71BAC" w:rsidRDefault="00367035">
      <w:pPr>
        <w:spacing w:line="600" w:lineRule="auto"/>
        <w:ind w:firstLine="720"/>
        <w:jc w:val="both"/>
        <w:rPr>
          <w:rFonts w:eastAsia="Times New Roman"/>
          <w:szCs w:val="24"/>
        </w:rPr>
      </w:pPr>
      <w:r>
        <w:rPr>
          <w:rFonts w:eastAsia="Times New Roman"/>
          <w:szCs w:val="24"/>
        </w:rPr>
        <w:t>Επίσης, θέλω να τονίσω και να</w:t>
      </w:r>
      <w:r>
        <w:rPr>
          <w:rFonts w:eastAsia="Times New Roman"/>
          <w:szCs w:val="24"/>
        </w:rPr>
        <w:t xml:space="preserve"> καταστεί αυτό σαφές, ότι η Νέα Δημοκρατία δεν είναι αντίθετη στην αναδιάρθρωση του ισχύοντος καθεστώτος. Αρκεί βεβαίως, να μην </w:t>
      </w:r>
      <w:proofErr w:type="spellStart"/>
      <w:r>
        <w:rPr>
          <w:rFonts w:eastAsia="Times New Roman"/>
          <w:szCs w:val="24"/>
        </w:rPr>
        <w:t>παραβλεφθούν</w:t>
      </w:r>
      <w:proofErr w:type="spellEnd"/>
      <w:r>
        <w:rPr>
          <w:rFonts w:eastAsia="Times New Roman"/>
          <w:szCs w:val="24"/>
        </w:rPr>
        <w:t xml:space="preserve"> παράγοντες υψίστης εθνικής σημασίας, όπως η αναπτυξιακή και η τουριστική πολιτική των ακριτικών περιοχών και ζητήμα</w:t>
      </w:r>
      <w:r>
        <w:rPr>
          <w:rFonts w:eastAsia="Times New Roman"/>
          <w:szCs w:val="24"/>
        </w:rPr>
        <w:t>τα που άπτονται της εθνικής κυριαρχίας μας.</w:t>
      </w:r>
    </w:p>
    <w:p w14:paraId="06997337" w14:textId="77777777" w:rsidR="00A71BAC" w:rsidRDefault="00367035">
      <w:pPr>
        <w:spacing w:line="600" w:lineRule="auto"/>
        <w:ind w:firstLine="720"/>
        <w:jc w:val="both"/>
        <w:rPr>
          <w:rFonts w:eastAsia="Times New Roman"/>
          <w:szCs w:val="24"/>
        </w:rPr>
      </w:pPr>
      <w:r>
        <w:rPr>
          <w:rFonts w:eastAsia="Times New Roman"/>
          <w:szCs w:val="24"/>
        </w:rPr>
        <w:t xml:space="preserve">Επιπλέον </w:t>
      </w:r>
      <w:r>
        <w:rPr>
          <w:rFonts w:eastAsia="Times New Roman"/>
          <w:szCs w:val="24"/>
        </w:rPr>
        <w:t>ένα άλλο ζήτημα που θέλω να θέσω, κύριε Υπουργέ, αφορά τη μείωση του προϋπολογισμού, διότι προτίθεστε να μειώσετε την κρατική επιδότηση από τα 45 εκατομμύρια ευρώ στα 12 εκατομμύρια ευρώ. Τα ερωτήματα εί</w:t>
      </w:r>
      <w:r>
        <w:rPr>
          <w:rFonts w:eastAsia="Times New Roman"/>
          <w:szCs w:val="24"/>
        </w:rPr>
        <w:t>ναι δύο. Γιατί 12 εκατομμύρια ευρώ; Από πού προκύπτει η μείωση της κρατικής δαπάνης από τα 45 εκατομμύρια ευρώ στα 12 εκατομμύρια ευρώ, λαμβάνοντας επίσης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lastRenderedPageBreak/>
        <w:t>την απώλεια των κρατικών εσόδων έπειτα από την παραχώρηση των δεκατεσσάρων περιφερειακών αερ</w:t>
      </w:r>
      <w:r>
        <w:rPr>
          <w:rFonts w:eastAsia="Times New Roman"/>
          <w:szCs w:val="24"/>
        </w:rPr>
        <w:t xml:space="preserve">οδρομίων; </w:t>
      </w:r>
    </w:p>
    <w:p w14:paraId="06997338" w14:textId="77777777" w:rsidR="00A71BAC" w:rsidRDefault="00367035">
      <w:pPr>
        <w:spacing w:line="600" w:lineRule="auto"/>
        <w:ind w:firstLine="720"/>
        <w:jc w:val="both"/>
        <w:rPr>
          <w:rFonts w:eastAsia="Times New Roman"/>
          <w:szCs w:val="24"/>
        </w:rPr>
      </w:pPr>
      <w:r>
        <w:rPr>
          <w:rFonts w:eastAsia="Times New Roman"/>
          <w:szCs w:val="24"/>
        </w:rPr>
        <w:t>Εγώ θα ήθελα πραγματικά να μας ενημερώσετε από πού θα αντλήσετε πόρους για την χρηματοδότηση των άγονων αεροπορικών γραμμών. Και το σημαντικότερο απ’ όλα είναι το εάν μπορείτε να μας εγγυηθείτε ότι θα συνεχιστεί και στο μέλλον η χρηματοδότηση τω</w:t>
      </w:r>
      <w:r>
        <w:rPr>
          <w:rFonts w:eastAsia="Times New Roman"/>
          <w:szCs w:val="24"/>
        </w:rPr>
        <w:t>ν άγονων αεροπορικών γραμμών ή θα επικαλεστείτε και πάλι τα αδιέξοδα της οικονομικής πολιτικής και τις επιταγές του τρίτου μνημονίου που εφαρμόζετε, για να περιορίσετε στο ελάχιστο το ύψος του απαιτούμενου προϋπολογισμού.</w:t>
      </w:r>
    </w:p>
    <w:p w14:paraId="06997339" w14:textId="77777777" w:rsidR="00A71BAC" w:rsidRDefault="00367035">
      <w:pPr>
        <w:spacing w:line="600" w:lineRule="auto"/>
        <w:ind w:firstLine="720"/>
        <w:jc w:val="both"/>
        <w:rPr>
          <w:rFonts w:eastAsia="Times New Roman"/>
          <w:szCs w:val="24"/>
        </w:rPr>
      </w:pPr>
      <w:r>
        <w:rPr>
          <w:rFonts w:eastAsia="Times New Roman"/>
          <w:szCs w:val="24"/>
        </w:rPr>
        <w:t>Κύριε Υπουργέ, στα τέλη Μαΐου ολοκ</w:t>
      </w:r>
      <w:r>
        <w:rPr>
          <w:rFonts w:eastAsia="Times New Roman"/>
          <w:szCs w:val="24"/>
        </w:rPr>
        <w:t xml:space="preserve">ληρώνεται η δίμηνη παράταση της υπάρχουσας σύμβασης και ο κίνδυνος να παραμείνουν τα ακριτικά νησιά μας χωρίς αεροπορική σύνδεση εντός του καλοκαιριού είναι υπαρκτός. Ο </w:t>
      </w:r>
      <w:r>
        <w:rPr>
          <w:rFonts w:eastAsia="Times New Roman"/>
          <w:szCs w:val="24"/>
        </w:rPr>
        <w:t>Ευρωπαϊκός</w:t>
      </w:r>
      <w:r>
        <w:rPr>
          <w:rFonts w:eastAsia="Times New Roman"/>
          <w:szCs w:val="24"/>
        </w:rPr>
        <w:t xml:space="preserve"> </w:t>
      </w:r>
      <w:r>
        <w:rPr>
          <w:rFonts w:eastAsia="Times New Roman"/>
          <w:szCs w:val="24"/>
        </w:rPr>
        <w:t xml:space="preserve">Κανονισμός </w:t>
      </w:r>
      <w:r>
        <w:rPr>
          <w:rFonts w:eastAsia="Times New Roman"/>
          <w:szCs w:val="24"/>
        </w:rPr>
        <w:t>–όπως είπα λίγο πιο πριν- προβλέπει διαδικασίες έξι μηνών. Επίσης</w:t>
      </w:r>
      <w:r>
        <w:rPr>
          <w:rFonts w:eastAsia="Times New Roman"/>
          <w:szCs w:val="24"/>
        </w:rPr>
        <w:t xml:space="preserve">, προκύπτει ζήτημα ανασχεδιασμού και </w:t>
      </w:r>
      <w:proofErr w:type="spellStart"/>
      <w:r>
        <w:rPr>
          <w:rFonts w:eastAsia="Times New Roman"/>
          <w:szCs w:val="24"/>
        </w:rPr>
        <w:t>επικαιροποίησης</w:t>
      </w:r>
      <w:proofErr w:type="spellEnd"/>
      <w:r>
        <w:rPr>
          <w:rFonts w:eastAsia="Times New Roman"/>
          <w:szCs w:val="24"/>
        </w:rPr>
        <w:t xml:space="preserve"> των δρομολογίων.</w:t>
      </w:r>
    </w:p>
    <w:p w14:paraId="0699733A"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Θέλω να μας απαντήσετε ρητά και σαφώς </w:t>
      </w:r>
      <w:r>
        <w:rPr>
          <w:rFonts w:eastAsia="Times New Roman"/>
          <w:szCs w:val="24"/>
        </w:rPr>
        <w:t>όπως</w:t>
      </w:r>
      <w:r>
        <w:rPr>
          <w:rFonts w:eastAsia="Times New Roman"/>
          <w:szCs w:val="24"/>
        </w:rPr>
        <w:t xml:space="preserve"> επίσης με χρονοδιάγραμμα στα εξής: Για ποιο λόγο δεν προχωρήσατε έγκαιρα στην προκήρυξη του διαγωνισμού, αν και γνωρίζατε ότι οι υφιστάμενες συ</w:t>
      </w:r>
      <w:r>
        <w:rPr>
          <w:rFonts w:eastAsia="Times New Roman"/>
          <w:szCs w:val="24"/>
        </w:rPr>
        <w:t>μβάσεις λήγουν στις 31 Μαρτίου; Σκοπεύετε να δώσετε δίμηνη παράταση στην υπάρχουσα σύμβαση μετά τη λήξη της στις 31 Μαΐου; Και το σημαντικό ερώτημα είναι το εξής: Τι θα κάνετε, κύριε Υπουργέ, αν μπλοκάρει εκ νέου την διαδικασία το Ελεγκτικό Συνέδριο; Περιμ</w:t>
      </w:r>
      <w:r>
        <w:rPr>
          <w:rFonts w:eastAsia="Times New Roman"/>
          <w:szCs w:val="24"/>
        </w:rPr>
        <w:t>ένουμε σαφή απάντηση.</w:t>
      </w:r>
    </w:p>
    <w:p w14:paraId="0699733B" w14:textId="77777777" w:rsidR="00A71BAC" w:rsidRDefault="00367035">
      <w:pPr>
        <w:spacing w:line="600" w:lineRule="auto"/>
        <w:ind w:firstLine="720"/>
        <w:jc w:val="both"/>
        <w:rPr>
          <w:rFonts w:eastAsia="Times New Roman"/>
          <w:szCs w:val="24"/>
        </w:rPr>
      </w:pPr>
      <w:r>
        <w:rPr>
          <w:rFonts w:eastAsia="Times New Roman"/>
          <w:szCs w:val="24"/>
        </w:rPr>
        <w:t>Επίσης, δεσμεύεστε ότι μέχρι τις 30 Σεπτεμβρίου του 2016 θα έχει ολοκληρωθεί η διαδικασία του διαγωνισμού; Και εάν, κύριε Υπουργέ, δεν έχει ολοκληρωθεί, τι θα κάνετε; Ποιες είναι οι προθέσεις σας για τον ανασχεδιασμό των άγονων αεροπο</w:t>
      </w:r>
      <w:r>
        <w:rPr>
          <w:rFonts w:eastAsia="Times New Roman"/>
          <w:szCs w:val="24"/>
        </w:rPr>
        <w:t>ρικών γραμμών; Και με ποια κριτήρια σκοπεύετε να αυξήσετε τα ναύλα σε κάποιες άγονες γραμμές;</w:t>
      </w:r>
    </w:p>
    <w:p w14:paraId="0699733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Με ποια κριτήρια έγιναν αυτά; Γιατί εδώ βλέπουμε ιδιαίτερα τη θερινή περίοδο υπερβολικές αυξήσεις στις τιμές των ναύλων. </w:t>
      </w:r>
      <w:r>
        <w:rPr>
          <w:rFonts w:eastAsia="Times New Roman" w:cs="Times New Roman"/>
          <w:szCs w:val="24"/>
          <w:lang w:val="en-US"/>
        </w:rPr>
        <w:t>K</w:t>
      </w:r>
      <w:r>
        <w:rPr>
          <w:rFonts w:eastAsia="Times New Roman" w:cs="Times New Roman"/>
          <w:szCs w:val="24"/>
        </w:rPr>
        <w:t>αι γνωρίζετε πολύ καλά, κύριε Υπουργέ, ό</w:t>
      </w:r>
      <w:r>
        <w:rPr>
          <w:rFonts w:eastAsia="Times New Roman" w:cs="Times New Roman"/>
          <w:szCs w:val="24"/>
        </w:rPr>
        <w:t>τι η δημιουργία των άγονων αεροπορικών γραμμών ήταν προφανώς για να βελτιωθεί η πρόσβαση στους ακρίτες μας. Βεβαίως, ήταν και για να ωφεληθεί η τουριστική και η οικονομική ανάπτυξη –εξ ου βεβαίως και τα υψηλά ναύλα κατά τη διάρκεια της θερινής περιόδου- αλ</w:t>
      </w:r>
      <w:r>
        <w:rPr>
          <w:rFonts w:eastAsia="Times New Roman" w:cs="Times New Roman"/>
          <w:szCs w:val="24"/>
        </w:rPr>
        <w:t xml:space="preserve">λά κυρίως ήταν για τη διασύνδεση των ακριτών μας με την ηπειρωτική Ελλάδα. Έχετε στα χέρια σας, κύριε Υπουργέ, κάποια μελέτη </w:t>
      </w:r>
      <w:proofErr w:type="spellStart"/>
      <w:r>
        <w:rPr>
          <w:rFonts w:eastAsia="Times New Roman" w:cs="Times New Roman"/>
          <w:szCs w:val="24"/>
        </w:rPr>
        <w:t>εξορθολογισμού</w:t>
      </w:r>
      <w:proofErr w:type="spellEnd"/>
      <w:r>
        <w:rPr>
          <w:rFonts w:eastAsia="Times New Roman" w:cs="Times New Roman"/>
          <w:szCs w:val="24"/>
        </w:rPr>
        <w:t xml:space="preserve"> ή όλα τελικά έγιναν στο πόδι και πρόχειρα; Περιμένουμε, κύριε Υπουργέ, συγκεκριμένες και σαφείς απαντήσεις. </w:t>
      </w:r>
    </w:p>
    <w:p w14:paraId="0699733D"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Η Νέα Δ</w:t>
      </w:r>
      <w:r>
        <w:rPr>
          <w:rFonts w:eastAsia="Times New Roman" w:cs="Times New Roman"/>
          <w:szCs w:val="24"/>
        </w:rPr>
        <w:t xml:space="preserve">ημοκρατία θα είναι παρούσα σε οποιαδήποτε μελέτη, αναδιάρθρωση ή </w:t>
      </w:r>
      <w:proofErr w:type="spellStart"/>
      <w:r>
        <w:rPr>
          <w:rFonts w:eastAsia="Times New Roman" w:cs="Times New Roman"/>
          <w:szCs w:val="24"/>
        </w:rPr>
        <w:t>εξορθολογισμό</w:t>
      </w:r>
      <w:proofErr w:type="spellEnd"/>
      <w:r>
        <w:rPr>
          <w:rFonts w:eastAsia="Times New Roman" w:cs="Times New Roman"/>
          <w:szCs w:val="24"/>
        </w:rPr>
        <w:t xml:space="preserve"> και αν απαιτηθεί, σε κάθε όμως περίπτωση αυτό που μας ενδιαφέρει είναι να συνεχιστεί απρόσκοπτα η διασύνδεση των ακριτικών μας περιοχών με την ηπειρωτική Ελλάδα. </w:t>
      </w:r>
    </w:p>
    <w:p w14:paraId="0699733E"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w:t>
      </w:r>
    </w:p>
    <w:p w14:paraId="0699733F" w14:textId="77777777" w:rsidR="00A71BAC" w:rsidRDefault="00367035">
      <w:pPr>
        <w:spacing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06997340"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δεύτερος στη σειρά επερωτών Βουλευτής της Νέας Δημοκρατίας, ο κ. </w:t>
      </w:r>
      <w:proofErr w:type="spellStart"/>
      <w:r>
        <w:rPr>
          <w:rFonts w:eastAsia="Times New Roman" w:cs="Times New Roman"/>
          <w:szCs w:val="24"/>
        </w:rPr>
        <w:t>Κόνσολας</w:t>
      </w:r>
      <w:proofErr w:type="spellEnd"/>
      <w:r>
        <w:rPr>
          <w:rFonts w:eastAsia="Times New Roman" w:cs="Times New Roman"/>
          <w:szCs w:val="24"/>
        </w:rPr>
        <w:t xml:space="preserve">. </w:t>
      </w:r>
    </w:p>
    <w:p w14:paraId="06997341" w14:textId="77777777" w:rsidR="00A71BAC" w:rsidRDefault="00367035">
      <w:pPr>
        <w:spacing w:line="600" w:lineRule="auto"/>
        <w:ind w:firstLine="567"/>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 </w:t>
      </w:r>
    </w:p>
    <w:p w14:paraId="06997342"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 xml:space="preserve">Κύριε Υπουργέ, κυρίες και </w:t>
      </w:r>
      <w:r>
        <w:rPr>
          <w:rFonts w:eastAsia="Times New Roman" w:cs="Times New Roman"/>
          <w:szCs w:val="24"/>
        </w:rPr>
        <w:t xml:space="preserve">κύριοι συνάδελφοι, η συζήτηση της επίκαιρης επερώτησης που είχαμε καταθέσει μαζί με άλλους συναδέλφους Βουλευτές της Νέας Δημοκρατίας πραγματοποιείται δυστυχώς δυο μήνες μετά, αφότου είχε κατατεθεί στην Εθνική Αντιπροσωπεία. Αυτό, βέβαια, λέει πολλά και ο </w:t>
      </w:r>
      <w:r>
        <w:rPr>
          <w:rFonts w:eastAsia="Times New Roman" w:cs="Times New Roman"/>
          <w:szCs w:val="24"/>
        </w:rPr>
        <w:t xml:space="preserve">κ. </w:t>
      </w:r>
      <w:proofErr w:type="spellStart"/>
      <w:r>
        <w:rPr>
          <w:rFonts w:eastAsia="Times New Roman" w:cs="Times New Roman"/>
          <w:szCs w:val="24"/>
        </w:rPr>
        <w:t>Πλακιωτάκης</w:t>
      </w:r>
      <w:proofErr w:type="spellEnd"/>
      <w:r>
        <w:rPr>
          <w:rFonts w:eastAsia="Times New Roman" w:cs="Times New Roman"/>
          <w:szCs w:val="24"/>
        </w:rPr>
        <w:t xml:space="preserve"> πολύ εύστοχα περιέγραψε και αυτούς τους λόγους για τους οποίους ενδεχομένως δεν συζητήθηκε μέχρι τώρα. </w:t>
      </w:r>
    </w:p>
    <w:p w14:paraId="06997343"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Περισσότερο, όμως, κυρίες και κύριοι συνάδελφοι, κύριε Πρόεδρε, θέλω να ξεκαθαρίσω ότι αυτή η συζήτηση δεν γίνεται για λόγους άσκησης αντ</w:t>
      </w:r>
      <w:r>
        <w:rPr>
          <w:rFonts w:eastAsia="Times New Roman" w:cs="Times New Roman"/>
          <w:szCs w:val="24"/>
        </w:rPr>
        <w:t xml:space="preserve">ιπολίτευσης. Μακριά από εμάς αυτή η λογική. Και πρέπει </w:t>
      </w:r>
      <w:r>
        <w:rPr>
          <w:rFonts w:eastAsia="Times New Roman" w:cs="Times New Roman"/>
          <w:szCs w:val="24"/>
        </w:rPr>
        <w:lastRenderedPageBreak/>
        <w:t>να σας θυμίσω ότι τουλάχιστον εγώ αλλά και πολλοί άλλοι συνάδελφοι που βλέπω εδώ απ’ όλες τις πτέρυγες εκλέγονται από νησιωτικές περιοχές, όπως κι εγώ. Η Δωδεκάνησος είναι μια νησιωτική περιοχή, εξόχως</w:t>
      </w:r>
      <w:r>
        <w:rPr>
          <w:rFonts w:eastAsia="Times New Roman" w:cs="Times New Roman"/>
          <w:szCs w:val="24"/>
        </w:rPr>
        <w:t xml:space="preserve"> πολυνησιακή, απομονωμένη και ασυνεχής. Κινείται, λοιπόν, αυτή η λογική σε διαφορετικό επίπεδο και τα κίνητρά μας δεν έχουν ιδιοτέλεια, ούτε σκοπιμότητα πολιτική. Αντιθέτως, μάλιστα, κύριε Υπουργέ, κύριε Πρόεδρε, εμείς θέλουμε να συμβάλουμε σε ένα γόνιμο δ</w:t>
      </w:r>
      <w:r>
        <w:rPr>
          <w:rFonts w:eastAsia="Times New Roman" w:cs="Times New Roman"/>
          <w:szCs w:val="24"/>
        </w:rPr>
        <w:t xml:space="preserve">ιάλογο, να έχουμε μια θετική συμβολή, προκειμένου να μπορέσουμε να </w:t>
      </w:r>
      <w:proofErr w:type="spellStart"/>
      <w:r>
        <w:rPr>
          <w:rFonts w:eastAsia="Times New Roman" w:cs="Times New Roman"/>
          <w:szCs w:val="24"/>
        </w:rPr>
        <w:t>συνδιαμορφώσουμε</w:t>
      </w:r>
      <w:proofErr w:type="spellEnd"/>
      <w:r>
        <w:rPr>
          <w:rFonts w:eastAsia="Times New Roman" w:cs="Times New Roman"/>
          <w:szCs w:val="24"/>
        </w:rPr>
        <w:t xml:space="preserve"> ένα πλαίσιο ουσιαστικό και βιώσιμο για τις αεροπορικές γραμμές, ιδιαίτερα όταν πρόκειται για επιδοτούμενες γραμμές που πολύ ανάγκη έχει η χώρα. </w:t>
      </w:r>
    </w:p>
    <w:p w14:paraId="06997344"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Ξέρετε, η Κυβέρνηση επαίρετ</w:t>
      </w:r>
      <w:r>
        <w:rPr>
          <w:rFonts w:eastAsia="Times New Roman" w:cs="Times New Roman"/>
          <w:szCs w:val="24"/>
        </w:rPr>
        <w:t xml:space="preserve">αι -και το είδα και σε δημόσιο λόγο από εσάς, κύριε Υπουργέ αλλά και από άλλα στελέχη της Κυβέρνησης- ότι το ποσό της επιδότησης για τις άγονες αεροπορικές γραμμές μειώνεται κατά 50%. Μα, κύριε Υπουργέ, είναι φυσικό, όταν μειώνονται τα δρομολόγια κατά 70% </w:t>
      </w:r>
      <w:r>
        <w:rPr>
          <w:rFonts w:eastAsia="Times New Roman" w:cs="Times New Roman"/>
          <w:szCs w:val="24"/>
        </w:rPr>
        <w:t xml:space="preserve">σε μερικές περιπτώσεις, ίσως και παραπάνω, αλλά τουλάχιστον 50% κατά μέσο όρο, να επαίρεστε ότι μειώνετε τις δαπάνες για τις άγονες γραμμές. </w:t>
      </w:r>
    </w:p>
    <w:p w14:paraId="06997345"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lastRenderedPageBreak/>
        <w:t>Μετά απ’ όλα αυτά είναι παράλογο να μην υπάρχει ένα συγκεκριμένο πλαίσιο, στο οποίο θα έπρεπε να είχε κινηθεί η Κυ</w:t>
      </w:r>
      <w:r>
        <w:rPr>
          <w:rFonts w:eastAsia="Times New Roman" w:cs="Times New Roman"/>
          <w:szCs w:val="24"/>
        </w:rPr>
        <w:t xml:space="preserve">βέρνηση πολύ νωρίς. </w:t>
      </w:r>
    </w:p>
    <w:p w14:paraId="06997346"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Επιτρέψτε μου, κύριε Υπουργέ, να πάρουμε τα πράγματα από την αρχή. Εδώ και δεκαέξι μήνες είστε Κυβέρνηση. Γνωρίζατε ότι οι συμβάσεις είκοσι έξι αεροπορικών γραμμών έληγαν. Μέσα, όμως, στο 2015 δεν πραγματοποιήσατε το ελάχιστο, να μπορέ</w:t>
      </w:r>
      <w:r>
        <w:rPr>
          <w:rFonts w:eastAsia="Times New Roman" w:cs="Times New Roman"/>
          <w:szCs w:val="24"/>
        </w:rPr>
        <w:t>σετε να δρομολογήσετε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τις διαδικασίες και να μπορέσει να προχωρήσει η διαγωνιστική διαδικασία. Είναι ένα ερώτημα, κύριε Υπουργέ, που πρέπει να απαντήσετε σήμερα. </w:t>
      </w:r>
    </w:p>
    <w:p w14:paraId="06997347"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Κύριε Υπουργέ, στις 2 Μαρτίου εσείς μας είχατε γνωστοποιήσει την έναρξη της διαπραγμ</w:t>
      </w:r>
      <w:r>
        <w:rPr>
          <w:rFonts w:eastAsia="Times New Roman" w:cs="Times New Roman"/>
          <w:szCs w:val="24"/>
        </w:rPr>
        <w:t xml:space="preserve">άτευσης με τις ανάδοχες εταιρείες. Το πράξατε στις 2 Μαρτίου του 2016, ενώ στις 31 Μαρτίου έληγε η σύμβαση. Και έγινε αυτό που είπε ο κ. </w:t>
      </w:r>
      <w:proofErr w:type="spellStart"/>
      <w:r>
        <w:rPr>
          <w:rFonts w:eastAsia="Times New Roman" w:cs="Times New Roman"/>
          <w:szCs w:val="24"/>
        </w:rPr>
        <w:t>Πλακιωτάκης</w:t>
      </w:r>
      <w:proofErr w:type="spellEnd"/>
      <w:r>
        <w:rPr>
          <w:rFonts w:eastAsia="Times New Roman" w:cs="Times New Roman"/>
          <w:szCs w:val="24"/>
        </w:rPr>
        <w:t xml:space="preserve"> πριν. Τι δηλαδή; Θέσατε, μάλιστα, προθεσμία 31 Μαρτίου, αλλά </w:t>
      </w:r>
      <w:r>
        <w:rPr>
          <w:rFonts w:eastAsia="Times New Roman" w:cs="Times New Roman"/>
          <w:szCs w:val="24"/>
        </w:rPr>
        <w:lastRenderedPageBreak/>
        <w:t>στις 3 Μαρτίου, δηλαδή είκοσι τέσσερις ώρες με</w:t>
      </w:r>
      <w:r>
        <w:rPr>
          <w:rFonts w:eastAsia="Times New Roman" w:cs="Times New Roman"/>
          <w:szCs w:val="24"/>
        </w:rPr>
        <w:t xml:space="preserve">τά, έληγε η διαδικασία. Είχαμε επισημάνει έγκαιρα, κύριε Υπουργέ, το θέμα της νομιμότητας. Πρέπει και γι’ αυτό να απαντήσετε. </w:t>
      </w:r>
    </w:p>
    <w:p w14:paraId="06997348"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Όλα αυτά, κύριε Υπουργέ, θα είχαν αποφευχθεί, εάν είχαν ακολουθήσει από την αρχή και δικά σας στελέχη</w:t>
      </w:r>
      <w:r>
        <w:rPr>
          <w:rFonts w:eastAsia="Times New Roman" w:cs="Times New Roman"/>
          <w:szCs w:val="24"/>
        </w:rPr>
        <w:t xml:space="preserve"> αλλά και προσωπικά εσείς τη διαγωνιστική διαδικασία, έχοντας δεκατρείς μήνες στη διάθεσή σας. Δεν έγινε. </w:t>
      </w:r>
    </w:p>
    <w:p w14:paraId="06997349" w14:textId="77777777" w:rsidR="00A71BAC" w:rsidRDefault="00367035">
      <w:pPr>
        <w:spacing w:line="600" w:lineRule="auto"/>
        <w:ind w:firstLine="567"/>
        <w:jc w:val="both"/>
        <w:rPr>
          <w:rFonts w:eastAsia="Times New Roman" w:cs="Times New Roman"/>
          <w:szCs w:val="24"/>
        </w:rPr>
      </w:pPr>
      <w:r>
        <w:rPr>
          <w:rFonts w:eastAsia="Times New Roman" w:cs="Times New Roman"/>
          <w:szCs w:val="24"/>
        </w:rPr>
        <w:t xml:space="preserve">Παράλληλα, βέβαια, κύριε Υπουργέ, θα έπρεπε να είχε διαμορφωθεί μια διαδικασία ορθολογιστική σε ό,τι αφορά το μοντέλο </w:t>
      </w:r>
      <w:proofErr w:type="spellStart"/>
      <w:r>
        <w:rPr>
          <w:rFonts w:eastAsia="Times New Roman" w:cs="Times New Roman"/>
          <w:szCs w:val="24"/>
        </w:rPr>
        <w:t>εξορθολογισμού</w:t>
      </w:r>
      <w:proofErr w:type="spellEnd"/>
      <w:r>
        <w:rPr>
          <w:rFonts w:eastAsia="Times New Roman" w:cs="Times New Roman"/>
          <w:szCs w:val="24"/>
        </w:rPr>
        <w:t xml:space="preserve"> για την εξυπηρέτ</w:t>
      </w:r>
      <w:r>
        <w:rPr>
          <w:rFonts w:eastAsia="Times New Roman" w:cs="Times New Roman"/>
          <w:szCs w:val="24"/>
        </w:rPr>
        <w:t>ηση των άγονων αεροπορικών γραμμών, κάτι το οποίο δεν έγινε. Εσείς, βέβαια, ισχυρίζεστε ότι έχει γίνει. Όμως, κύριε Υπουργέ, μάλλον δεν έχει γίνει, γιατί κυριολεκτικά στο παρά πέντε έρχεστε να κλείσετε μια διαδικασία όπως-όπως, για να υπάρχει η συνέχεια αυ</w:t>
      </w:r>
      <w:r>
        <w:rPr>
          <w:rFonts w:eastAsia="Times New Roman" w:cs="Times New Roman"/>
          <w:szCs w:val="24"/>
        </w:rPr>
        <w:t xml:space="preserve">τής της επιδοτούμενης γραμμής, αλλά και επιδοτούμενες θέσεις. </w:t>
      </w:r>
    </w:p>
    <w:p w14:paraId="0699734A" w14:textId="77777777" w:rsidR="00A71BAC" w:rsidRDefault="00367035">
      <w:pPr>
        <w:spacing w:line="600" w:lineRule="auto"/>
        <w:jc w:val="both"/>
        <w:rPr>
          <w:rFonts w:eastAsia="Times New Roman" w:cs="Times New Roman"/>
          <w:szCs w:val="24"/>
        </w:rPr>
      </w:pPr>
      <w:r>
        <w:rPr>
          <w:rFonts w:eastAsia="Times New Roman" w:cs="Times New Roman"/>
          <w:szCs w:val="24"/>
        </w:rPr>
        <w:lastRenderedPageBreak/>
        <w:tab/>
        <w:t>Θέλω αναλυτικά σε αυτό το σημείο, κύριε Υπουργέ, να μου επιτρέψετε καλόπιστα μόνο, σύμφωνα με την εξαγγελία τη δική σας, να διατυπώσω μερικά νούμερα και να διαπιστώσουμε όλοι εάν από το σύνολο</w:t>
      </w:r>
      <w:r>
        <w:rPr>
          <w:rFonts w:eastAsia="Times New Roman" w:cs="Times New Roman"/>
          <w:szCs w:val="24"/>
        </w:rPr>
        <w:t xml:space="preserve"> των ετησίων συχνοτήτων σε κάθε νησί της Δωδεκανήσου –να μην πάω στα άλλα νησιά, υπάρχουν συνάδελφοι που θα αναπτύξουν ενδεχόμενα- για τη μέχρι τώρα επιβολή σε σχέση με τη νέα…</w:t>
      </w:r>
    </w:p>
    <w:p w14:paraId="0699734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προειδοποιητικό κουδούνι λήξεως του χρόνου ομιλίας </w:t>
      </w:r>
      <w:r>
        <w:rPr>
          <w:rFonts w:eastAsia="Times New Roman" w:cs="Times New Roman"/>
          <w:szCs w:val="24"/>
        </w:rPr>
        <w:t>του κυρίου Βουλευτή)</w:t>
      </w:r>
    </w:p>
    <w:p w14:paraId="0699734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Πρόεδρε, αν έχετε την καλοσύνη λίγη ανοχή, γιατί είναι πολύ σημαντικό το θέμα. Εξάλλου, δεν νομίζω να διαφωνήσει κανείς για να πάρουμε λίγο χρόνο παραπάνω.</w:t>
      </w:r>
    </w:p>
    <w:p w14:paraId="0699734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Αθήνα-Αστυπάλαια, κύριε Υπουργέ, η μέχρι τώρα επιβολή ήταν </w:t>
      </w:r>
      <w:r>
        <w:rPr>
          <w:rFonts w:eastAsia="Times New Roman" w:cs="Times New Roman"/>
          <w:szCs w:val="24"/>
        </w:rPr>
        <w:t>διακόσιες εξήν</w:t>
      </w:r>
      <w:r>
        <w:rPr>
          <w:rFonts w:eastAsia="Times New Roman" w:cs="Times New Roman"/>
          <w:szCs w:val="24"/>
        </w:rPr>
        <w:t>τα οχτώ</w:t>
      </w:r>
      <w:r>
        <w:rPr>
          <w:rFonts w:eastAsia="Times New Roman" w:cs="Times New Roman"/>
          <w:szCs w:val="24"/>
        </w:rPr>
        <w:t xml:space="preserve">, σε ό,τι αφορά την ετήσια συχνότητα και πάμε </w:t>
      </w:r>
      <w:r>
        <w:rPr>
          <w:rFonts w:eastAsia="Times New Roman" w:cs="Times New Roman"/>
          <w:szCs w:val="24"/>
        </w:rPr>
        <w:t xml:space="preserve">στις </w:t>
      </w:r>
      <w:proofErr w:type="spellStart"/>
      <w:r>
        <w:rPr>
          <w:rFonts w:eastAsia="Times New Roman" w:cs="Times New Roman"/>
          <w:szCs w:val="24"/>
        </w:rPr>
        <w:t>εκατόν</w:t>
      </w:r>
      <w:proofErr w:type="spellEnd"/>
      <w:r>
        <w:rPr>
          <w:rFonts w:eastAsia="Times New Roman" w:cs="Times New Roman"/>
          <w:szCs w:val="24"/>
        </w:rPr>
        <w:t xml:space="preserve"> ογδόντα πέντε</w:t>
      </w:r>
      <w:r>
        <w:rPr>
          <w:rFonts w:eastAsia="Times New Roman" w:cs="Times New Roman"/>
          <w:szCs w:val="24"/>
        </w:rPr>
        <w:t xml:space="preserve">, μία μείωση </w:t>
      </w:r>
      <w:r>
        <w:rPr>
          <w:rFonts w:eastAsia="Times New Roman" w:cs="Times New Roman"/>
          <w:szCs w:val="24"/>
        </w:rPr>
        <w:t xml:space="preserve">ογδόντα τριών </w:t>
      </w:r>
      <w:r>
        <w:rPr>
          <w:rFonts w:eastAsia="Times New Roman" w:cs="Times New Roman"/>
          <w:szCs w:val="24"/>
        </w:rPr>
        <w:t xml:space="preserve">πτήσεων. </w:t>
      </w:r>
    </w:p>
    <w:p w14:paraId="0699734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Αθήνα- Κάλυμνος, από τις </w:t>
      </w:r>
      <w:r>
        <w:rPr>
          <w:rFonts w:eastAsia="Times New Roman" w:cs="Times New Roman"/>
          <w:szCs w:val="24"/>
        </w:rPr>
        <w:t xml:space="preserve">τετρακόσιες πενήντα τέσσερις </w:t>
      </w:r>
      <w:r>
        <w:rPr>
          <w:rFonts w:eastAsia="Times New Roman" w:cs="Times New Roman"/>
          <w:szCs w:val="24"/>
        </w:rPr>
        <w:t xml:space="preserve">πτήσεις, πάμε στις </w:t>
      </w:r>
      <w:r>
        <w:rPr>
          <w:rFonts w:eastAsia="Times New Roman" w:cs="Times New Roman"/>
          <w:szCs w:val="24"/>
        </w:rPr>
        <w:t>διακόσιες πενήντα</w:t>
      </w:r>
      <w:r>
        <w:rPr>
          <w:rFonts w:eastAsia="Times New Roman" w:cs="Times New Roman"/>
          <w:szCs w:val="24"/>
        </w:rPr>
        <w:t xml:space="preserve">, δηλαδή, μία μείωση </w:t>
      </w:r>
      <w:r>
        <w:rPr>
          <w:rFonts w:eastAsia="Times New Roman" w:cs="Times New Roman"/>
          <w:szCs w:val="24"/>
        </w:rPr>
        <w:t xml:space="preserve">διακοσίων τεσσάρων </w:t>
      </w:r>
      <w:r>
        <w:rPr>
          <w:rFonts w:eastAsia="Times New Roman" w:cs="Times New Roman"/>
          <w:szCs w:val="24"/>
        </w:rPr>
        <w:t>πτήσεων.</w:t>
      </w:r>
    </w:p>
    <w:p w14:paraId="0699734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Αθ</w:t>
      </w:r>
      <w:r>
        <w:rPr>
          <w:rFonts w:eastAsia="Times New Roman" w:cs="Times New Roman"/>
          <w:szCs w:val="24"/>
        </w:rPr>
        <w:t xml:space="preserve">ήνα-Κάρπαθος, από τις </w:t>
      </w:r>
      <w:r>
        <w:rPr>
          <w:rFonts w:eastAsia="Times New Roman" w:cs="Times New Roman"/>
          <w:szCs w:val="24"/>
        </w:rPr>
        <w:t>τετρακόσιες πενήντα τέσσερις</w:t>
      </w:r>
      <w:r>
        <w:rPr>
          <w:rFonts w:eastAsia="Times New Roman" w:cs="Times New Roman"/>
          <w:szCs w:val="24"/>
        </w:rPr>
        <w:t xml:space="preserve">, πάμε στις </w:t>
      </w:r>
      <w:r>
        <w:rPr>
          <w:rFonts w:eastAsia="Times New Roman" w:cs="Times New Roman"/>
          <w:szCs w:val="24"/>
        </w:rPr>
        <w:t>διακόσιες πενήντα</w:t>
      </w:r>
      <w:r>
        <w:rPr>
          <w:rFonts w:eastAsia="Times New Roman" w:cs="Times New Roman"/>
          <w:szCs w:val="24"/>
        </w:rPr>
        <w:t xml:space="preserve">, δηλαδή, </w:t>
      </w:r>
      <w:r>
        <w:rPr>
          <w:rFonts w:eastAsia="Times New Roman" w:cs="Times New Roman"/>
          <w:szCs w:val="24"/>
        </w:rPr>
        <w:t xml:space="preserve">διακόσιες τέσσερις </w:t>
      </w:r>
      <w:r>
        <w:rPr>
          <w:rFonts w:eastAsia="Times New Roman" w:cs="Times New Roman"/>
          <w:szCs w:val="24"/>
        </w:rPr>
        <w:t>πτήσεις μείον.</w:t>
      </w:r>
    </w:p>
    <w:p w14:paraId="0699735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Αθήνα- Λέρος, </w:t>
      </w:r>
      <w:r>
        <w:rPr>
          <w:rFonts w:eastAsia="Times New Roman" w:cs="Times New Roman"/>
          <w:szCs w:val="24"/>
        </w:rPr>
        <w:t>πεντακόσιες</w:t>
      </w:r>
      <w:r>
        <w:rPr>
          <w:rFonts w:eastAsia="Times New Roman" w:cs="Times New Roman"/>
          <w:szCs w:val="24"/>
        </w:rPr>
        <w:t xml:space="preserve"> </w:t>
      </w:r>
      <w:r>
        <w:rPr>
          <w:rFonts w:eastAsia="Times New Roman" w:cs="Times New Roman"/>
          <w:szCs w:val="24"/>
        </w:rPr>
        <w:t>δεκατέ</w:t>
      </w:r>
      <w:r>
        <w:rPr>
          <w:rFonts w:eastAsia="Times New Roman" w:cs="Times New Roman"/>
          <w:szCs w:val="24"/>
        </w:rPr>
        <w:t>σσερις</w:t>
      </w:r>
      <w:r>
        <w:rPr>
          <w:rFonts w:eastAsia="Times New Roman" w:cs="Times New Roman"/>
          <w:szCs w:val="24"/>
        </w:rPr>
        <w:t xml:space="preserve"> </w:t>
      </w:r>
      <w:r>
        <w:rPr>
          <w:rFonts w:eastAsia="Times New Roman" w:cs="Times New Roman"/>
          <w:szCs w:val="24"/>
        </w:rPr>
        <w:t xml:space="preserve">πριν, </w:t>
      </w:r>
      <w:r>
        <w:rPr>
          <w:rFonts w:eastAsia="Times New Roman" w:cs="Times New Roman"/>
          <w:szCs w:val="24"/>
        </w:rPr>
        <w:t xml:space="preserve">διακόσιες εβδομήντα δύο </w:t>
      </w:r>
      <w:r>
        <w:rPr>
          <w:rFonts w:eastAsia="Times New Roman" w:cs="Times New Roman"/>
          <w:szCs w:val="24"/>
        </w:rPr>
        <w:t>τώρα.</w:t>
      </w:r>
    </w:p>
    <w:p w14:paraId="0699735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Ας </w:t>
      </w:r>
      <w:r>
        <w:rPr>
          <w:rFonts w:eastAsia="Times New Roman" w:cs="Times New Roman"/>
          <w:szCs w:val="24"/>
        </w:rPr>
        <w:t xml:space="preserve">πάμε τώρα στα </w:t>
      </w:r>
      <w:proofErr w:type="spellStart"/>
      <w:r>
        <w:rPr>
          <w:rFonts w:eastAsia="Times New Roman" w:cs="Times New Roman"/>
          <w:szCs w:val="24"/>
        </w:rPr>
        <w:t>ενδοδωδεκανησιακά</w:t>
      </w:r>
      <w:proofErr w:type="spellEnd"/>
      <w:r>
        <w:rPr>
          <w:rFonts w:eastAsia="Times New Roman" w:cs="Times New Roman"/>
          <w:szCs w:val="24"/>
        </w:rPr>
        <w:t>, εκεί τα πράγματα είναι</w:t>
      </w:r>
      <w:r>
        <w:rPr>
          <w:rFonts w:eastAsia="Times New Roman" w:cs="Times New Roman"/>
          <w:szCs w:val="24"/>
        </w:rPr>
        <w:t xml:space="preserve"> εξίσου προς το χειρότερο, αφού στη Ρόδο, Κάρπαθο, Κάσο πάμε στις </w:t>
      </w:r>
      <w:r>
        <w:rPr>
          <w:rFonts w:eastAsia="Times New Roman" w:cs="Times New Roman"/>
          <w:szCs w:val="24"/>
        </w:rPr>
        <w:t>τρακόσιες</w:t>
      </w:r>
      <w:r>
        <w:rPr>
          <w:rFonts w:eastAsia="Times New Roman" w:cs="Times New Roman"/>
          <w:szCs w:val="24"/>
        </w:rPr>
        <w:t xml:space="preserve"> </w:t>
      </w:r>
      <w:r>
        <w:rPr>
          <w:rFonts w:eastAsia="Times New Roman" w:cs="Times New Roman"/>
          <w:szCs w:val="24"/>
        </w:rPr>
        <w:t xml:space="preserve">σαράντα έξι </w:t>
      </w:r>
      <w:r>
        <w:rPr>
          <w:rFonts w:eastAsia="Times New Roman" w:cs="Times New Roman"/>
          <w:szCs w:val="24"/>
        </w:rPr>
        <w:t xml:space="preserve">λιγότερες πτήσεις και μάλιστα, κύριε Υπουργέ, και φοβάμαι ό,τι έγινε με δική σας εντολή, δεν υπάρχει δυνατότητα διασύνδεσης Δωδεκανήσου με τη Σητεία, με την Κρήτη. </w:t>
      </w:r>
      <w:r>
        <w:rPr>
          <w:rFonts w:eastAsia="Times New Roman" w:cs="Times New Roman"/>
          <w:szCs w:val="24"/>
        </w:rPr>
        <w:t>Γιατί; Οφείλετε μία απάντηση.</w:t>
      </w:r>
    </w:p>
    <w:p w14:paraId="0699735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699735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Ξ</w:t>
      </w:r>
      <w:r>
        <w:rPr>
          <w:rFonts w:eastAsia="Times New Roman" w:cs="Times New Roman"/>
          <w:szCs w:val="24"/>
        </w:rPr>
        <w:t xml:space="preserve">έρετε, το ίδιο συμβαίνει και για τα άλλα </w:t>
      </w:r>
      <w:proofErr w:type="spellStart"/>
      <w:r>
        <w:rPr>
          <w:rFonts w:eastAsia="Times New Roman" w:cs="Times New Roman"/>
          <w:szCs w:val="24"/>
        </w:rPr>
        <w:t>ενδοδωδεκανησιακά</w:t>
      </w:r>
      <w:proofErr w:type="spellEnd"/>
      <w:r>
        <w:rPr>
          <w:rFonts w:eastAsia="Times New Roman" w:cs="Times New Roman"/>
          <w:szCs w:val="24"/>
        </w:rPr>
        <w:t xml:space="preserve"> αεροδρόμια Ρόδο-Κω-Κάλυμνο-Λέρο-Αστυπάλαια, αλλά και κάτι πολύ σημαντικό</w:t>
      </w:r>
      <w:r>
        <w:rPr>
          <w:rFonts w:eastAsia="Times New Roman" w:cs="Times New Roman"/>
          <w:szCs w:val="24"/>
        </w:rPr>
        <w:t>,</w:t>
      </w:r>
      <w:r>
        <w:rPr>
          <w:rFonts w:eastAsia="Times New Roman" w:cs="Times New Roman"/>
          <w:szCs w:val="24"/>
        </w:rPr>
        <w:t xml:space="preserve"> κύριε Υπ</w:t>
      </w:r>
      <w:r>
        <w:rPr>
          <w:rFonts w:eastAsia="Times New Roman" w:cs="Times New Roman"/>
          <w:szCs w:val="24"/>
        </w:rPr>
        <w:t xml:space="preserve">ουργέ. Είπε προηγουμένως ο κ. </w:t>
      </w:r>
      <w:proofErr w:type="spellStart"/>
      <w:r>
        <w:rPr>
          <w:rFonts w:eastAsia="Times New Roman" w:cs="Times New Roman"/>
          <w:szCs w:val="24"/>
        </w:rPr>
        <w:t>Πλακιωτάκης</w:t>
      </w:r>
      <w:proofErr w:type="spellEnd"/>
      <w:r>
        <w:rPr>
          <w:rFonts w:eastAsia="Times New Roman" w:cs="Times New Roman"/>
          <w:szCs w:val="24"/>
        </w:rPr>
        <w:t xml:space="preserve"> «για εθνικούς λόγους». Θα σημειώσω μόνο την εθνικής σημασίας γραμμή, Λήμνο-Μυτιλήνη-Χίο-Σάμο-Ρόδο και επιστροφή, που μειώνονται κατά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πενήντα έξι</w:t>
      </w:r>
      <w:r>
        <w:rPr>
          <w:rFonts w:eastAsia="Times New Roman" w:cs="Times New Roman"/>
          <w:szCs w:val="24"/>
        </w:rPr>
        <w:t xml:space="preserve"> πτήσεις, σε μία μεθοριακή γραμμή πολύ σημαντική κύριε Υπουργέ,</w:t>
      </w:r>
      <w:r>
        <w:rPr>
          <w:rFonts w:eastAsia="Times New Roman" w:cs="Times New Roman"/>
          <w:szCs w:val="24"/>
        </w:rPr>
        <w:t xml:space="preserve"> και μάλιστα σε μία περιοχή που οι δύο περιφέρειες </w:t>
      </w:r>
      <w:r>
        <w:rPr>
          <w:rFonts w:eastAsia="Times New Roman" w:cs="Times New Roman"/>
          <w:szCs w:val="24"/>
        </w:rPr>
        <w:t xml:space="preserve">βορείου </w:t>
      </w:r>
      <w:r>
        <w:rPr>
          <w:rFonts w:eastAsia="Times New Roman" w:cs="Times New Roman"/>
          <w:szCs w:val="24"/>
        </w:rPr>
        <w:t xml:space="preserve">και </w:t>
      </w:r>
      <w:r>
        <w:rPr>
          <w:rFonts w:eastAsia="Times New Roman" w:cs="Times New Roman"/>
          <w:szCs w:val="24"/>
        </w:rPr>
        <w:t>νότιου</w:t>
      </w:r>
      <w:r>
        <w:rPr>
          <w:rFonts w:eastAsia="Times New Roman" w:cs="Times New Roman"/>
          <w:szCs w:val="24"/>
        </w:rPr>
        <w:t xml:space="preserve"> Αιγαίου έχουν άξονα σύνδεσής τους το Πανεπιστήμιο Αιγαίου. Ακούστε: Υπάρχει μείωση στη δυνατότητα να διασυνδεθούν οι έδρες του πανεπιστημίου από Ρόδο-Σάμο-Χίο-Μυτιλήνη και Λήμνο, κατά </w:t>
      </w:r>
      <w:proofErr w:type="spellStart"/>
      <w:r>
        <w:rPr>
          <w:rFonts w:eastAsia="Times New Roman" w:cs="Times New Roman"/>
          <w:szCs w:val="24"/>
        </w:rPr>
        <w:t>εκ</w:t>
      </w:r>
      <w:r>
        <w:rPr>
          <w:rFonts w:eastAsia="Times New Roman" w:cs="Times New Roman"/>
          <w:szCs w:val="24"/>
        </w:rPr>
        <w:t>ατόν</w:t>
      </w:r>
      <w:proofErr w:type="spellEnd"/>
      <w:r>
        <w:rPr>
          <w:rFonts w:eastAsia="Times New Roman" w:cs="Times New Roman"/>
          <w:szCs w:val="24"/>
        </w:rPr>
        <w:t xml:space="preserve"> πενήντα έξι </w:t>
      </w:r>
      <w:r>
        <w:rPr>
          <w:rFonts w:eastAsia="Times New Roman" w:cs="Times New Roman"/>
          <w:szCs w:val="24"/>
        </w:rPr>
        <w:t>συνδέσεις.</w:t>
      </w:r>
    </w:p>
    <w:p w14:paraId="0699735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 Είναι πάρα πολύ </w:t>
      </w:r>
      <w:r>
        <w:rPr>
          <w:rFonts w:eastAsia="Times New Roman" w:cs="Times New Roman"/>
          <w:szCs w:val="24"/>
        </w:rPr>
        <w:t>δυσμενής</w:t>
      </w:r>
      <w:r>
        <w:rPr>
          <w:rFonts w:eastAsia="Times New Roman" w:cs="Times New Roman"/>
          <w:szCs w:val="24"/>
        </w:rPr>
        <w:t xml:space="preserve"> αυτή η απόφαση που πήρατε, γιατί δεν μπορεί να ξεγελάσει κανέναν απολύτως η μεθόδευση με τον διαγωνισμό της σαιζόν με τρεις περιόδους, αφού επί της ουσίας αποτυπώνονται διαφορετικά αποτελέσματα.</w:t>
      </w:r>
    </w:p>
    <w:p w14:paraId="0699735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Κύριε Υ</w:t>
      </w:r>
      <w:r>
        <w:rPr>
          <w:rFonts w:eastAsia="Times New Roman" w:cs="Times New Roman"/>
          <w:szCs w:val="24"/>
        </w:rPr>
        <w:t>πουργέ, με βάση αυτό το σχέδιο, η κοινή λογική καταγράφεται μόνο με ένα συμπέρασμα, ότι επιχειρείτε να δώσετε μία λύση την τελευταία στιγμή και επίσης, το συγκεκριμένο σχέδιο καταδεικνύει την αδυναμία της Κυβέρνησης να διακρίνει ποια είναι σημαντικά δρομολ</w:t>
      </w:r>
      <w:r>
        <w:rPr>
          <w:rFonts w:eastAsia="Times New Roman" w:cs="Times New Roman"/>
          <w:szCs w:val="24"/>
        </w:rPr>
        <w:t>όγια, ποια πρέπει να επιδοτηθούν και ποιες πραγματικά είναι οι άγονες αεροπορικές γραμμές, οι οποίες πρέπει να στηριχθούν.</w:t>
      </w:r>
    </w:p>
    <w:p w14:paraId="0699735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Ξέρετε, εκτός αυτών, κύριε Υπουργέ, η αεροπορική συγκοινωνία δεν εξυπηρετεί μόνο τις ανάγκες της άρσης της γεωγραφικής απομόνωσης.</w:t>
      </w:r>
    </w:p>
    <w:p w14:paraId="0699735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Επιτρέψτε μου να σας παραθέσω κάποια στοιχεία που αφορούν την προβολή στο μέλλον, την οικονομική και κοινωνική ανάπτυξη των νησιών.</w:t>
      </w:r>
    </w:p>
    <w:p w14:paraId="0699735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καταθέσω στα Πρακτικά τα δρομολόγια τα οποία υπάρχουν. Ένα νησί μόνο να πάρω, ενδεικτικά την Κάρπαθο, από το 2012 μέχρι τ</w:t>
      </w:r>
      <w:r>
        <w:rPr>
          <w:rFonts w:eastAsia="Times New Roman" w:cs="Times New Roman"/>
          <w:szCs w:val="24"/>
        </w:rPr>
        <w:t>ο 2015…</w:t>
      </w:r>
    </w:p>
    <w:p w14:paraId="06997359"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συγγνώμη, σας διακόπτω, για να σας ενημερώσω ότι ήδη κάνετε χρήση της δευτερολογίας σας. Άρα, να το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w:t>
      </w:r>
    </w:p>
    <w:p w14:paraId="0699735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Επιτρέψτε μου, λοιπόν, σύντομα να κλείσω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 xml:space="preserve"> και να πω, κύριε Υπουργέ, ότι από το 2012 μέχρι το 2015, </w:t>
      </w:r>
      <w:r>
        <w:rPr>
          <w:rFonts w:eastAsia="Times New Roman" w:cs="Times New Roman"/>
          <w:szCs w:val="24"/>
        </w:rPr>
        <w:t xml:space="preserve">τα συνολικά δρομολόγια </w:t>
      </w:r>
      <w:r>
        <w:rPr>
          <w:rFonts w:eastAsia="Times New Roman" w:cs="Times New Roman"/>
          <w:szCs w:val="24"/>
        </w:rPr>
        <w:t xml:space="preserve">στην Κάρπαθο ήταν πάνω από </w:t>
      </w:r>
      <w:r>
        <w:rPr>
          <w:rFonts w:eastAsia="Times New Roman" w:cs="Times New Roman"/>
          <w:szCs w:val="24"/>
        </w:rPr>
        <w:t>επτά</w:t>
      </w:r>
      <w:r>
        <w:rPr>
          <w:rFonts w:eastAsia="Times New Roman" w:cs="Times New Roman"/>
          <w:szCs w:val="24"/>
        </w:rPr>
        <w:t xml:space="preserve"> χιλιάδες τριακόσι</w:t>
      </w:r>
      <w:r>
        <w:rPr>
          <w:rFonts w:eastAsia="Times New Roman" w:cs="Times New Roman"/>
          <w:szCs w:val="24"/>
        </w:rPr>
        <w:t>α</w:t>
      </w:r>
      <w:r>
        <w:rPr>
          <w:rFonts w:eastAsia="Times New Roman" w:cs="Times New Roman"/>
          <w:szCs w:val="24"/>
        </w:rPr>
        <w:t xml:space="preserve"> εβδομήντα οχτώ </w:t>
      </w:r>
      <w:r>
        <w:rPr>
          <w:rFonts w:eastAsia="Times New Roman" w:cs="Times New Roman"/>
          <w:szCs w:val="24"/>
        </w:rPr>
        <w:t xml:space="preserve">και όσο για τους </w:t>
      </w:r>
      <w:r>
        <w:rPr>
          <w:rFonts w:eastAsia="Times New Roman" w:cs="Times New Roman"/>
          <w:szCs w:val="24"/>
        </w:rPr>
        <w:t xml:space="preserve">επιβάτες σε </w:t>
      </w:r>
      <w:r>
        <w:rPr>
          <w:rFonts w:eastAsia="Times New Roman" w:cs="Times New Roman"/>
          <w:szCs w:val="24"/>
        </w:rPr>
        <w:t xml:space="preserve">ένα </w:t>
      </w:r>
      <w:r>
        <w:rPr>
          <w:rFonts w:eastAsia="Times New Roman" w:cs="Times New Roman"/>
          <w:szCs w:val="24"/>
        </w:rPr>
        <w:t xml:space="preserve">σύνολο δρομολογίων υπήρχε μία τεράστια αύξηση </w:t>
      </w:r>
      <w:r>
        <w:rPr>
          <w:rFonts w:eastAsia="Times New Roman" w:cs="Times New Roman"/>
          <w:szCs w:val="24"/>
        </w:rPr>
        <w:t xml:space="preserve">της τάξεως των </w:t>
      </w:r>
      <w:r>
        <w:rPr>
          <w:rFonts w:eastAsia="Times New Roman" w:cs="Times New Roman"/>
          <w:szCs w:val="24"/>
        </w:rPr>
        <w:t xml:space="preserve">ογδόντα πέντε </w:t>
      </w:r>
      <w:r>
        <w:rPr>
          <w:rFonts w:eastAsia="Times New Roman" w:cs="Times New Roman"/>
          <w:szCs w:val="24"/>
        </w:rPr>
        <w:t>χιλιάδων</w:t>
      </w:r>
      <w:r>
        <w:rPr>
          <w:rFonts w:eastAsia="Times New Roman" w:cs="Times New Roman"/>
          <w:szCs w:val="24"/>
        </w:rPr>
        <w:t xml:space="preserve"> </w:t>
      </w:r>
      <w:r>
        <w:rPr>
          <w:rFonts w:eastAsia="Times New Roman" w:cs="Times New Roman"/>
          <w:szCs w:val="24"/>
        </w:rPr>
        <w:t xml:space="preserve">επισκεπτών τα τελευταία χρόνια. Άρα, αύξηση του τουριστικού ρεύματος που σημαίνει έσοδα στο δημόσιο λογιστικό, που σημαίνει ότι θα έχουμε και τη δυνατότητα έτσι να γεμίσει ο δημόσιος κορβανάς </w:t>
      </w:r>
      <w:r>
        <w:rPr>
          <w:rFonts w:eastAsia="Times New Roman" w:cs="Times New Roman"/>
          <w:szCs w:val="24"/>
        </w:rPr>
        <w:t xml:space="preserve">με αποτέλεσμα </w:t>
      </w:r>
      <w:r>
        <w:rPr>
          <w:rFonts w:eastAsia="Times New Roman" w:cs="Times New Roman"/>
          <w:szCs w:val="24"/>
        </w:rPr>
        <w:t xml:space="preserve">οι </w:t>
      </w:r>
      <w:r>
        <w:rPr>
          <w:rFonts w:eastAsia="Times New Roman" w:cs="Times New Roman"/>
          <w:szCs w:val="24"/>
        </w:rPr>
        <w:t xml:space="preserve">δυσμενείς </w:t>
      </w:r>
      <w:r>
        <w:rPr>
          <w:rFonts w:eastAsia="Times New Roman" w:cs="Times New Roman"/>
          <w:szCs w:val="24"/>
        </w:rPr>
        <w:t xml:space="preserve">συνέπειες θα αποφευχθούν σε </w:t>
      </w:r>
      <w:r>
        <w:rPr>
          <w:rFonts w:eastAsia="Times New Roman" w:cs="Times New Roman"/>
          <w:szCs w:val="24"/>
        </w:rPr>
        <w:t>ό,τι αφορά τους στόχους που έχει θέσει η Κυβέρνηση για τα δημόσια έσοδα.</w:t>
      </w:r>
    </w:p>
    <w:p w14:paraId="0699735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Παράλληλα, κύριε Υπουργέ, πρέπει να πω ότι με αυτή σας την απόφαση ακυρώνεται ουσιαστικά η ρήτρα </w:t>
      </w:r>
      <w:proofErr w:type="spellStart"/>
      <w:r>
        <w:rPr>
          <w:rFonts w:eastAsia="Times New Roman" w:cs="Times New Roman"/>
          <w:szCs w:val="24"/>
        </w:rPr>
        <w:t>νησιωτικότητας</w:t>
      </w:r>
      <w:proofErr w:type="spellEnd"/>
      <w:r>
        <w:rPr>
          <w:rFonts w:eastAsia="Times New Roman" w:cs="Times New Roman"/>
          <w:szCs w:val="24"/>
        </w:rPr>
        <w:t xml:space="preserve"> που πολύς λόγος γίνεται στην Εθνική Αντιπροσωπεία. Και ξέρετε, δεν είνα</w:t>
      </w:r>
      <w:r>
        <w:rPr>
          <w:rFonts w:eastAsia="Times New Roman" w:cs="Times New Roman"/>
          <w:szCs w:val="24"/>
        </w:rPr>
        <w:t xml:space="preserve">ι δική </w:t>
      </w:r>
      <w:r>
        <w:rPr>
          <w:rFonts w:eastAsia="Times New Roman" w:cs="Times New Roman"/>
          <w:szCs w:val="24"/>
        </w:rPr>
        <w:lastRenderedPageBreak/>
        <w:t>μου ανησυχία, κύριε Υπουργέ, για τη μείωση των δρομολογίων που ξεπερνά το 5</w:t>
      </w:r>
      <w:r>
        <w:rPr>
          <w:rFonts w:eastAsia="Times New Roman" w:cs="Times New Roman"/>
          <w:szCs w:val="24"/>
        </w:rPr>
        <w:t>0</w:t>
      </w:r>
      <w:r>
        <w:rPr>
          <w:rFonts w:eastAsia="Times New Roman" w:cs="Times New Roman"/>
          <w:szCs w:val="24"/>
        </w:rPr>
        <w:t>%. Είναι η αγωνία όλων των νησιωτών που εκφράζεται μέσα από την απόφαση της ΚΕΔΕ. Μέσα από την απόφαση του Δήμου Καρπάθου, μέσα από την απόφαση του Δήμου Κάσου, μέσα από την</w:t>
      </w:r>
      <w:r>
        <w:rPr>
          <w:rFonts w:eastAsia="Times New Roman" w:cs="Times New Roman"/>
          <w:szCs w:val="24"/>
        </w:rPr>
        <w:t xml:space="preserve"> απόφαση του Δήμου Καλύμνου, μέσα από την απόφαση του Δήμου Λέρου, μέσα από την απόφαση του </w:t>
      </w:r>
      <w:proofErr w:type="spellStart"/>
      <w:r>
        <w:rPr>
          <w:rFonts w:eastAsia="Times New Roman" w:cs="Times New Roman"/>
          <w:szCs w:val="24"/>
        </w:rPr>
        <w:t>Αντιπεριφερειάρχη</w:t>
      </w:r>
      <w:proofErr w:type="spellEnd"/>
      <w:r>
        <w:rPr>
          <w:rFonts w:eastAsia="Times New Roman" w:cs="Times New Roman"/>
          <w:szCs w:val="24"/>
        </w:rPr>
        <w:t xml:space="preserve"> του Νοτίου Αιγαίου και όλων των άλλων επιχειρηματικών και μη κυβερνητικών φορέων, που καταθέτουν σήμερα μαζί με τη δική μας αγωνία και τη δική του</w:t>
      </w:r>
      <w:r>
        <w:rPr>
          <w:rFonts w:eastAsia="Times New Roman" w:cs="Times New Roman"/>
          <w:szCs w:val="24"/>
        </w:rPr>
        <w:t>ς.</w:t>
      </w:r>
    </w:p>
    <w:p w14:paraId="0699735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Θέλω να πιστεύω, κύριε Υπουργέ, ότι σήμερα θα θεραπεύσετε αυτήν την παθογένεια και θα δώσετε μία οριστική απάντηση σε αυτό το οποίο είναι ζήτημα όλων, δηλαδή, ενίσχυση και όχι αποδυνάμωση των αεροπορικών συνδέσεων.</w:t>
      </w:r>
    </w:p>
    <w:p w14:paraId="0699735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w:t>
      </w:r>
    </w:p>
    <w:p w14:paraId="0699735E" w14:textId="77777777" w:rsidR="00A71BAC" w:rsidRDefault="0036703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Νέας Δημοκρατίας)</w:t>
      </w:r>
    </w:p>
    <w:p w14:paraId="0699735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Στο </w:t>
      </w:r>
      <w:r>
        <w:rPr>
          <w:rFonts w:eastAsia="Times New Roman" w:cs="Times New Roman"/>
          <w:szCs w:val="24"/>
        </w:rPr>
        <w:t xml:space="preserve">σημείο αυτό ο Βουλευτής κ.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6997360" w14:textId="77777777" w:rsidR="00A71BAC" w:rsidRDefault="00367035">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(Γεώργιος </w:t>
      </w:r>
      <w:proofErr w:type="spellStart"/>
      <w:r>
        <w:rPr>
          <w:rFonts w:eastAsia="Times New Roman" w:cs="Times New Roman"/>
          <w:b/>
          <w:szCs w:val="24"/>
        </w:rPr>
        <w:t>Λα</w:t>
      </w:r>
      <w:r>
        <w:rPr>
          <w:rFonts w:eastAsia="Times New Roman" w:cs="Times New Roman"/>
          <w:b/>
          <w:szCs w:val="24"/>
        </w:rPr>
        <w:t>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Αθανασίου. </w:t>
      </w:r>
    </w:p>
    <w:p w14:paraId="0699736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Κύριε Πρόεδρε, θα πάρω τον λόγο από τη θέση μου και θα είμαι πιο σύντομος. </w:t>
      </w:r>
    </w:p>
    <w:p w14:paraId="0699736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Όπως επιθυμείτε. </w:t>
      </w:r>
    </w:p>
    <w:p w14:paraId="0699736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Σας ευχαριστώ πολύ. </w:t>
      </w:r>
    </w:p>
    <w:p w14:paraId="0699736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όπως ε</w:t>
      </w:r>
      <w:r>
        <w:rPr>
          <w:rFonts w:eastAsia="Times New Roman" w:cs="Times New Roman"/>
          <w:szCs w:val="24"/>
        </w:rPr>
        <w:t xml:space="preserve">ίναι γνωστό, ο Ευρωπαϊκός Κανονισμός 1008 του Σεπτεμβρίου του 2008 της Ευρωπαϊκής Επιτροπής καθορίζει την δυνατότητα των κρατών-μελών να διενεργούν διαγωνισμούς για </w:t>
      </w:r>
      <w:r>
        <w:rPr>
          <w:rFonts w:eastAsia="Times New Roman" w:cs="Times New Roman"/>
          <w:szCs w:val="24"/>
        </w:rPr>
        <w:lastRenderedPageBreak/>
        <w:t>τις αεροπορικές γραμμές και στην προκειμένη περίπτωση μας ενδιαφέρουν οι άγονες αεροπορικές</w:t>
      </w:r>
      <w:r>
        <w:rPr>
          <w:rFonts w:eastAsia="Times New Roman" w:cs="Times New Roman"/>
          <w:szCs w:val="24"/>
        </w:rPr>
        <w:t xml:space="preserve"> γραμμές και βεβαίως, δίνει τη δυνατότητα να καθορίζονται οι όροι σύμφωνα με τους οποίους πραγματοποιούνται οι διαγωνισμοί αυτοί. </w:t>
      </w:r>
    </w:p>
    <w:p w14:paraId="0699736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επίκαιρη ε</w:t>
      </w:r>
      <w:r>
        <w:rPr>
          <w:rFonts w:eastAsia="Times New Roman" w:cs="Times New Roman"/>
          <w:szCs w:val="24"/>
        </w:rPr>
        <w:t>πε</w:t>
      </w:r>
      <w:r>
        <w:rPr>
          <w:rFonts w:eastAsia="Times New Roman" w:cs="Times New Roman"/>
          <w:szCs w:val="24"/>
        </w:rPr>
        <w:t>ρώτησή μας, κύριε Υπουργέ, αντικατοπτρίζει τις ανησυχίες των τοπικών κοινωνιών, κυρίως των νησιών μας, για την μεγάλη καθυστέρηση διενέργειας των νησιωτικών διαγωνισμών. Ήδη, σήμερα έχει εκδοθεί το σχέδιο της σχετικής ΚΥΑ για πρόσκληση για τον νέο διαγωνισ</w:t>
      </w:r>
      <w:r>
        <w:rPr>
          <w:rFonts w:eastAsia="Times New Roman" w:cs="Times New Roman"/>
          <w:szCs w:val="24"/>
        </w:rPr>
        <w:t xml:space="preserve">μό αλλά υπάρχουν ερωτήματα για τα οποία θα θέλαμε τις απαντήσεις σας. </w:t>
      </w:r>
    </w:p>
    <w:p w14:paraId="0699736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πρώτο ερώτημα είναι το εξής: Γιατί καθυστερήσατε εσείς τόσο πολύ στην έκδοση της ΚΥΑ και την διενέργεια του διαγωνισμού, αφού γνωρίζετε ότι στο τέλος Μαρτίου του 2016 έληγαν οι υπάρχ</w:t>
      </w:r>
      <w:r>
        <w:rPr>
          <w:rFonts w:eastAsia="Times New Roman" w:cs="Times New Roman"/>
          <w:szCs w:val="24"/>
        </w:rPr>
        <w:t xml:space="preserve">ουσες συμβάσεις; </w:t>
      </w:r>
    </w:p>
    <w:p w14:paraId="0699736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Το δεύτερο ερώτημα: Ελέγξατε τη νομιμότητα του διαγωνισμού, που πραγματοποιήσατε τον Μάρτιο, που αφορούσε την παράταση των ήδη υπαρχουσών συμβάσεων; Αν ναι, γιατί το Ελεγκτικό Συνέδριο έκρινε ότι η παράταση, που υπερβαίνει τους δύο μήνες,</w:t>
      </w:r>
      <w:r>
        <w:rPr>
          <w:rFonts w:eastAsia="Times New Roman" w:cs="Times New Roman"/>
          <w:szCs w:val="24"/>
        </w:rPr>
        <w:t xml:space="preserve"> δεν είναι νομικά ανεκτή και συμβατή και με το </w:t>
      </w:r>
      <w:r>
        <w:rPr>
          <w:rFonts w:eastAsia="Times New Roman" w:cs="Times New Roman"/>
          <w:szCs w:val="24"/>
        </w:rPr>
        <w:t xml:space="preserve">Ευρωπαϊκό </w:t>
      </w:r>
      <w:r>
        <w:rPr>
          <w:rFonts w:eastAsia="Times New Roman" w:cs="Times New Roman"/>
          <w:szCs w:val="24"/>
        </w:rPr>
        <w:t xml:space="preserve">αλλά και με το </w:t>
      </w:r>
      <w:r>
        <w:rPr>
          <w:rFonts w:eastAsia="Times New Roman" w:cs="Times New Roman"/>
          <w:szCs w:val="24"/>
        </w:rPr>
        <w:t xml:space="preserve">Ελληνικό </w:t>
      </w:r>
      <w:r>
        <w:rPr>
          <w:rFonts w:eastAsia="Times New Roman" w:cs="Times New Roman"/>
          <w:szCs w:val="24"/>
        </w:rPr>
        <w:t>Δίκαιο</w:t>
      </w:r>
      <w:r>
        <w:rPr>
          <w:rFonts w:eastAsia="Times New Roman" w:cs="Times New Roman"/>
          <w:szCs w:val="24"/>
        </w:rPr>
        <w:t xml:space="preserve">; Μάλιστα, δε είχατε μια τοποθέτηση παλαιότερα και εσείς, που, αν δεν </w:t>
      </w:r>
      <w:proofErr w:type="spellStart"/>
      <w:r>
        <w:rPr>
          <w:rFonts w:eastAsia="Times New Roman" w:cs="Times New Roman"/>
          <w:szCs w:val="24"/>
        </w:rPr>
        <w:t>απατώμαι</w:t>
      </w:r>
      <w:proofErr w:type="spellEnd"/>
      <w:r>
        <w:rPr>
          <w:rFonts w:eastAsia="Times New Roman" w:cs="Times New Roman"/>
          <w:szCs w:val="24"/>
        </w:rPr>
        <w:t>, είχατε ισχυριστεί την ίδια άποψη, ότι δεν μπορούν οι παρατάσεις να υπερβαίνουν τους δύο μ</w:t>
      </w:r>
      <w:r>
        <w:rPr>
          <w:rFonts w:eastAsia="Times New Roman" w:cs="Times New Roman"/>
          <w:szCs w:val="24"/>
        </w:rPr>
        <w:t xml:space="preserve">ήνες. Με επιφύλαξη το λέω αυτό. Αν κάνω λάθος, διαψεύστε με, αλλά κάπου το έχω διαβάσει, το έχω δει. </w:t>
      </w:r>
    </w:p>
    <w:p w14:paraId="0699736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Ας δεχθούμε τώρα ότι καθυστέρησε λίγο αυτό το νέο αυτό σύστημα, που εισηγείστε, για τις άγονες γραμμές. Τότε γιατί χρειάζονταν άλλοι έξι μήνες για να το σ</w:t>
      </w:r>
      <w:r>
        <w:rPr>
          <w:rFonts w:eastAsia="Times New Roman" w:cs="Times New Roman"/>
          <w:szCs w:val="24"/>
        </w:rPr>
        <w:t>χεδιάσετε και να το δρομολογήσετε; Δεν αρκούσαν ένας, δύο μήνες; Μήπως τον Φεβρουάριο δεν υπήρχε κανένας σχεδιασμός; Επίσης, τι θα γίνει με τους υπόλοιπους μήνες για τους οποίους έχουν παραταθεί οι συμβάσεις; Θα γίνουν νόμιμες πληρωμές ή θα σταματήσει το π</w:t>
      </w:r>
      <w:r>
        <w:rPr>
          <w:rFonts w:eastAsia="Times New Roman" w:cs="Times New Roman"/>
          <w:szCs w:val="24"/>
        </w:rPr>
        <w:t xml:space="preserve">τητικό έργο; </w:t>
      </w:r>
    </w:p>
    <w:p w14:paraId="0699736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ίδια την ανάθεση για τους έξι μήνες. Καλέσατε τελευταία στιγμή σε μια κλειστή διαδικασία τέσσερις εταιρείες με προθεσμία είκοσι τεσσάρων ωρών για να υποβάλουν τις προσφορές και τελικά υπογράψατε τις συμβάσεις, τις οποίες, όπως </w:t>
      </w:r>
      <w:r>
        <w:rPr>
          <w:rFonts w:eastAsia="Times New Roman" w:cs="Times New Roman"/>
          <w:szCs w:val="24"/>
        </w:rPr>
        <w:t xml:space="preserve">είπα, το Ελεγκτικό Συνέδριο θεωρεί ευλόγως προβληματικές. Όμως, έχουν αυτές οι διαδικασίες τα εχέγγυα διαφάνειας και αποτελεσματικότητας; </w:t>
      </w:r>
    </w:p>
    <w:p w14:paraId="0699736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Πάμε τώρα στο νέο σύστημα που εισηγείστε. Απαντώντας στις 5 Φεβρουαρίου του 2016 σε σχετική ερώτηση του Βουλευτή μας </w:t>
      </w:r>
      <w:r>
        <w:rPr>
          <w:rFonts w:eastAsia="Times New Roman" w:cs="Times New Roman"/>
          <w:szCs w:val="24"/>
        </w:rPr>
        <w:t>κ. Δημήτρη Σταμάτη</w:t>
      </w:r>
      <w:r>
        <w:rPr>
          <w:rFonts w:eastAsia="Times New Roman" w:cs="Times New Roman"/>
          <w:szCs w:val="24"/>
        </w:rPr>
        <w:t>,</w:t>
      </w:r>
      <w:r>
        <w:rPr>
          <w:rFonts w:eastAsia="Times New Roman" w:cs="Times New Roman"/>
          <w:szCs w:val="24"/>
        </w:rPr>
        <w:t xml:space="preserve"> προχωρήσατε σε μια εξαγγελία των προθέσεών σας για το νέο σύστημα ανάθεσης των δρομολογίων στις άγονες γραμμές. Μάλιστα, εκεί κάνατε –θα μου επιτρέψετε την έκφραση- ένα μάθημα για το πώς λειτουργεί ο καπιταλισμός και ο ανταγωνισμός προκ</w:t>
      </w:r>
      <w:r>
        <w:rPr>
          <w:rFonts w:eastAsia="Times New Roman" w:cs="Times New Roman"/>
          <w:szCs w:val="24"/>
        </w:rPr>
        <w:t xml:space="preserve">ειμένου να υπερασπιστείτε την πρόθεσή σας να καταργήσετε κάποια δρομολόγια. </w:t>
      </w:r>
    </w:p>
    <w:p w14:paraId="0699736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Σήμερα έρχεστε και τα διατηρείτε όλα τα δρομολόγια. Τελικά τι συνέβη, κύριε Υπουργέ; Θέλω να πω, για να κλείσουμε το ζήτημα αυτό, του δήθεν μειωμένου κόστους, ότι μειώνεται το κόσ</w:t>
      </w:r>
      <w:r>
        <w:rPr>
          <w:rFonts w:eastAsia="Times New Roman" w:cs="Times New Roman"/>
          <w:szCs w:val="24"/>
        </w:rPr>
        <w:t xml:space="preserve">τος. Το ανέφερε και ο κ. </w:t>
      </w:r>
      <w:proofErr w:type="spellStart"/>
      <w:r>
        <w:rPr>
          <w:rFonts w:eastAsia="Times New Roman" w:cs="Times New Roman"/>
          <w:szCs w:val="24"/>
        </w:rPr>
        <w:t>Πλακιωτάκης</w:t>
      </w:r>
      <w:proofErr w:type="spellEnd"/>
      <w:r>
        <w:rPr>
          <w:rFonts w:eastAsia="Times New Roman" w:cs="Times New Roman"/>
          <w:szCs w:val="24"/>
        </w:rPr>
        <w:t xml:space="preserve"> και πριν από λίγο και ο κ. </w:t>
      </w:r>
      <w:proofErr w:type="spellStart"/>
      <w:r>
        <w:rPr>
          <w:rFonts w:eastAsia="Times New Roman" w:cs="Times New Roman"/>
          <w:szCs w:val="24"/>
        </w:rPr>
        <w:t>Κόνσολας</w:t>
      </w:r>
      <w:proofErr w:type="spellEnd"/>
      <w:r>
        <w:rPr>
          <w:rFonts w:eastAsia="Times New Roman" w:cs="Times New Roman"/>
          <w:szCs w:val="24"/>
        </w:rPr>
        <w:t xml:space="preserve">. </w:t>
      </w:r>
    </w:p>
    <w:p w14:paraId="0699736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θα έπρεπε να κάνουμε όλοι μας –και εσείς κυρίως- λίγη υπομονή μέχρι να ολοκληρωθεί ο διαγωνισμός για να δούμε αν θα γίνει ο διαγωνισμός, γιατί ενδεχομένως μπορεί να αποβ</w:t>
      </w:r>
      <w:r>
        <w:rPr>
          <w:rFonts w:eastAsia="Times New Roman" w:cs="Times New Roman"/>
          <w:szCs w:val="24"/>
        </w:rPr>
        <w:t xml:space="preserve">εί άγονος, αλλά μπορεί και να αναβληθεί ή να ματαιωθεί. Σε αυτές τις περιπτώσεις τι θα γίνει; Και τότε θα μπορούσαμε να μιλήσουμε για το αν θα υπάρχει εξοικονόμηση χρημάτων και όχι τώρα. </w:t>
      </w:r>
    </w:p>
    <w:p w14:paraId="0699736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Φοβάμαι ότι η Κυβέρνηση θα πέσει έξω σε μια ακόμη εξαγγελία της. Όμω</w:t>
      </w:r>
      <w:r>
        <w:rPr>
          <w:rFonts w:eastAsia="Times New Roman" w:cs="Times New Roman"/>
          <w:szCs w:val="24"/>
        </w:rPr>
        <w:t xml:space="preserve">ς, διερωτώμαι το εξής: Αν κάτι πάει στραβά και κηρυχθεί ο διαγωνισμός άγονος ή αναβληθεί, τι σχέδιο έχετε; Πώς θα καλυφθούν τα νησιά αυτά; </w:t>
      </w:r>
    </w:p>
    <w:p w14:paraId="0699736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πρέπει να επισημανθεί ότι αυτή η μείωση του κόστους προκύπτει κυρίως από τη μείωση των δρομολογίων. Στην </w:t>
      </w:r>
      <w:r>
        <w:rPr>
          <w:rFonts w:eastAsia="Times New Roman" w:cs="Times New Roman"/>
          <w:szCs w:val="24"/>
        </w:rPr>
        <w:t xml:space="preserve">δευτερολογία μου θα αναφερθώ ειδικότερα στα νησιά, τα οποία με απασχολούν και για τα οποία έχω αγωνία, τα νησιά του </w:t>
      </w:r>
      <w:r>
        <w:rPr>
          <w:rFonts w:eastAsia="Times New Roman" w:cs="Times New Roman"/>
          <w:szCs w:val="24"/>
        </w:rPr>
        <w:t xml:space="preserve">βορείου </w:t>
      </w:r>
      <w:r>
        <w:rPr>
          <w:rFonts w:eastAsia="Times New Roman" w:cs="Times New Roman"/>
          <w:szCs w:val="24"/>
        </w:rPr>
        <w:t>Αιγαίου. Το να μειωθούν τα δρομολόγια, το ξέραμε και εμείς ως προηγουμένη κυβέρνηση και ήταν εύκολο να το κάνουμε, δηλαδή να συμβάλο</w:t>
      </w:r>
      <w:r>
        <w:rPr>
          <w:rFonts w:eastAsia="Times New Roman" w:cs="Times New Roman"/>
          <w:szCs w:val="24"/>
        </w:rPr>
        <w:t>υμε στην απομόνωση των ακριτικών περιοχών, μειώνοντας τις δυνατότητες διασύνδεσής τους με τα αστικά κέντρα. Όμως, αυτό δεν είναι ένα ζήτημα για το οποίο μπορεί να επαίρεται κ</w:t>
      </w:r>
      <w:r>
        <w:rPr>
          <w:rFonts w:eastAsia="Times New Roman" w:cs="Times New Roman"/>
          <w:szCs w:val="24"/>
        </w:rPr>
        <w:t>άποιος</w:t>
      </w:r>
      <w:r>
        <w:rPr>
          <w:rFonts w:eastAsia="Times New Roman" w:cs="Times New Roman"/>
          <w:szCs w:val="24"/>
        </w:rPr>
        <w:t xml:space="preserve"> ότι μειώνεται το κόστος. </w:t>
      </w:r>
    </w:p>
    <w:p w14:paraId="0699736F" w14:textId="77777777" w:rsidR="00A71BAC" w:rsidRDefault="00367035">
      <w:pPr>
        <w:spacing w:line="600" w:lineRule="auto"/>
        <w:jc w:val="both"/>
        <w:rPr>
          <w:rFonts w:eastAsia="Times New Roman" w:cs="Times New Roman"/>
          <w:szCs w:val="24"/>
        </w:rPr>
      </w:pPr>
      <w:r>
        <w:rPr>
          <w:rFonts w:eastAsia="Times New Roman" w:cs="Times New Roman"/>
          <w:b/>
          <w:szCs w:val="24"/>
        </w:rPr>
        <w:tab/>
      </w:r>
      <w:r>
        <w:rPr>
          <w:rFonts w:eastAsia="Times New Roman" w:cs="Times New Roman"/>
          <w:szCs w:val="24"/>
        </w:rPr>
        <w:t xml:space="preserve">(Στο σημείο αυτό κτυπάει το κουδούνι λήξεως του </w:t>
      </w:r>
      <w:r>
        <w:rPr>
          <w:rFonts w:eastAsia="Times New Roman" w:cs="Times New Roman"/>
          <w:szCs w:val="24"/>
        </w:rPr>
        <w:t xml:space="preserve">χρόνου ομιλίας του κυρίου Βουλευτή) </w:t>
      </w:r>
    </w:p>
    <w:p w14:paraId="0699737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699737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Για να συνοψίσω, αφού δεν είχαμε νέα σας για δυο μήνες, δεν ήρθαμε εδώ για να πούμε ότι το νέο πόνημά σας είναι ό,τι καλύτερο έχετε κάνει. Κι αυτό, γιατί έχετε πολλά για τα οποία πρέπει να </w:t>
      </w:r>
      <w:r>
        <w:rPr>
          <w:rFonts w:eastAsia="Times New Roman" w:cs="Times New Roman"/>
          <w:szCs w:val="24"/>
        </w:rPr>
        <w:t>δώσετε εξηγήσεις.</w:t>
      </w:r>
    </w:p>
    <w:p w14:paraId="0699737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 Πρέπει όμως να μας εξηγήσετε με σαφήνεια τι συνέβη τους μήνες πριν από την έκδοση της κοινής υπουργικής απόφασης. Το νέο σας σχέδιο ανάθεσης των δρομολογίων προκαλεί πολλά ερωτηματικά, τόσο για τη δυνατότητα υλοποίησης όσο και για το κόσ</w:t>
      </w:r>
      <w:r>
        <w:rPr>
          <w:rFonts w:eastAsia="Times New Roman" w:cs="Times New Roman"/>
          <w:szCs w:val="24"/>
        </w:rPr>
        <w:t>τος που θα έχει στην καθημερινότητα και την οικονομία των ακριτικών μας περιοχών, πολύ περισσότερο, διότι όπως γνωρίζετε από την 1</w:t>
      </w:r>
      <w:r>
        <w:rPr>
          <w:rFonts w:eastAsia="Times New Roman" w:cs="Times New Roman"/>
          <w:szCs w:val="24"/>
          <w:vertAlign w:val="superscript"/>
        </w:rPr>
        <w:t>η</w:t>
      </w:r>
      <w:r>
        <w:rPr>
          <w:rFonts w:eastAsia="Times New Roman" w:cs="Times New Roman"/>
          <w:szCs w:val="24"/>
        </w:rPr>
        <w:t xml:space="preserve"> Ιουνίου 2016 καταργείται ο μειωμένος ΦΠΑ, με ό,τι αυτό συνεπάγεται για τα ακριτικά νησιά και ειδικά τα νησιά του </w:t>
      </w:r>
      <w:r>
        <w:rPr>
          <w:rFonts w:eastAsia="Times New Roman" w:cs="Times New Roman"/>
          <w:szCs w:val="24"/>
        </w:rPr>
        <w:t xml:space="preserve">βορείου </w:t>
      </w:r>
      <w:r>
        <w:rPr>
          <w:rFonts w:eastAsia="Times New Roman" w:cs="Times New Roman"/>
          <w:szCs w:val="24"/>
        </w:rPr>
        <w:t>Αιγ</w:t>
      </w:r>
      <w:r>
        <w:rPr>
          <w:rFonts w:eastAsia="Times New Roman" w:cs="Times New Roman"/>
          <w:szCs w:val="24"/>
        </w:rPr>
        <w:t xml:space="preserve">αίου. </w:t>
      </w:r>
    </w:p>
    <w:p w14:paraId="0699737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Συνεπώς θα θέλαμε απαντήσεις, κύριε Υπουργέ, στα ερωτήματα τα οποία θέσαμε. Επιφυλάσσομαι στη δευτερολογία μου να απαντήσω στην τοποθέτησή σας. </w:t>
      </w:r>
    </w:p>
    <w:p w14:paraId="0699737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r>
        <w:rPr>
          <w:rFonts w:eastAsia="Times New Roman" w:cs="Times New Roman"/>
          <w:szCs w:val="24"/>
        </w:rPr>
        <w:t>Αθανασίου</w:t>
      </w:r>
      <w:r>
        <w:rPr>
          <w:rFonts w:eastAsia="Times New Roman" w:cs="Times New Roman"/>
          <w:szCs w:val="24"/>
        </w:rPr>
        <w:t xml:space="preserve">. </w:t>
      </w:r>
    </w:p>
    <w:p w14:paraId="0699737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 xml:space="preserve">. </w:t>
      </w:r>
    </w:p>
    <w:p w14:paraId="0699737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ΠΑΝΑΓΙ</w:t>
      </w:r>
      <w:r>
        <w:rPr>
          <w:rFonts w:eastAsia="Times New Roman" w:cs="Times New Roman"/>
          <w:b/>
          <w:szCs w:val="24"/>
        </w:rPr>
        <w:t xml:space="preserve">ΩΤΗΣ ΜΗΤΑΡΑΚΗΣ: </w:t>
      </w:r>
      <w:r>
        <w:rPr>
          <w:rFonts w:eastAsia="Times New Roman" w:cs="Times New Roman"/>
          <w:szCs w:val="24"/>
        </w:rPr>
        <w:t xml:space="preserve">Ευχαριστώ, κύριε Πρόεδρε. </w:t>
      </w:r>
    </w:p>
    <w:p w14:paraId="0699737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δεκαέξι μήνες διακυβέρνηση Αριστεράς και πλέον πρέπει να προχωρήσετε από το αφήγημα των προηγούμενων και να βρεθείτε αντιμέτωποι με τα προβλήματα του ελληνικού λαού, να φέρετε λύσεις και όχι να σχολιάζετε απλώς το τι έγινε στο</w:t>
      </w:r>
      <w:r>
        <w:rPr>
          <w:rFonts w:eastAsia="Times New Roman" w:cs="Times New Roman"/>
          <w:szCs w:val="24"/>
        </w:rPr>
        <w:t xml:space="preserve"> παρελθόν. Ο λαός –υποτίθεται- σας εμπιστεύθηκε για να κάνετε κάτι καλύτερο. Εδώ, θα ήθελα να θέσω το θέμα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γενικότερα. </w:t>
      </w:r>
    </w:p>
    <w:p w14:paraId="0699737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Σε δεκαέξι μήνες Κυβέρνηση ΣΥΡΙΖΑ, ο ελληνικός λαός και κυρίως οι νησιώτες μας έχουν μόνο αρνητικά νέα δεχθεί. Θα πω </w:t>
      </w:r>
      <w:r>
        <w:rPr>
          <w:rFonts w:eastAsia="Times New Roman" w:cs="Times New Roman"/>
          <w:szCs w:val="24"/>
        </w:rPr>
        <w:t>δύο παραδείγματα τα οποία θα έρθουν πολύ σύντομα. Πρώτον, η κατάργηση του μειωμένου συντελεστή ΦΠΑ στα νησιά, η οποία θα ολοκληρωθεί την 1</w:t>
      </w:r>
      <w:r>
        <w:rPr>
          <w:rFonts w:eastAsia="Times New Roman" w:cs="Times New Roman"/>
          <w:szCs w:val="24"/>
          <w:vertAlign w:val="superscript"/>
        </w:rPr>
        <w:t>η</w:t>
      </w:r>
      <w:r>
        <w:rPr>
          <w:rFonts w:eastAsia="Times New Roman" w:cs="Times New Roman"/>
          <w:szCs w:val="24"/>
        </w:rPr>
        <w:t xml:space="preserve"> Ιανουαρίου 2017 και θα επηρεάσει σημαντικά το κόστος ζωής αλλά και την ανταγωνιστικότητα αυτών των νησιών. Ακούμε ότ</w:t>
      </w:r>
      <w:r>
        <w:rPr>
          <w:rFonts w:eastAsia="Times New Roman" w:cs="Times New Roman"/>
          <w:szCs w:val="24"/>
        </w:rPr>
        <w:t xml:space="preserve">ι η Κυβέρνηση θα νομοθετήσει να βάλει επιπλέον φορολογία στον τουρισμό, επιβαρύνοντας τα ξενοδοχεία, δημιουργώντας ένα ακόμα πλήγμα στα νησιά μας. </w:t>
      </w:r>
    </w:p>
    <w:p w14:paraId="0699737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Το μεγάλο πρόβλημα που αντιμετωπίζουν τα νησιά είναι το θέμα της πρόσβασης, αυτό που ονομάζουμε «μεταφορικό </w:t>
      </w:r>
      <w:r>
        <w:rPr>
          <w:rFonts w:eastAsia="Times New Roman" w:cs="Times New Roman"/>
          <w:szCs w:val="24"/>
        </w:rPr>
        <w:t>ισοδύναμο». Είναι πολύ πιο ακριβό να μετακινηθείς από την πρωτεύουσα, από τον διεθνή αερολιμένα της Αθήνας, παραδείγματος χάρη, προς οποιοδήποτε νησί, απ’ ό,τι να μεταφερθείς στην ηπειρωτική Ελλάδα. Για το</w:t>
      </w:r>
      <w:r>
        <w:rPr>
          <w:rFonts w:eastAsia="Times New Roman" w:cs="Times New Roman"/>
          <w:szCs w:val="24"/>
        </w:rPr>
        <w:t>ν</w:t>
      </w:r>
      <w:r>
        <w:rPr>
          <w:rFonts w:eastAsia="Times New Roman" w:cs="Times New Roman"/>
          <w:szCs w:val="24"/>
        </w:rPr>
        <w:t xml:space="preserve"> λόγο αυτό, το ίδιο το ελληνικό Σύνταγμα προβλέπει</w:t>
      </w:r>
      <w:r>
        <w:rPr>
          <w:rFonts w:eastAsia="Times New Roman" w:cs="Times New Roman"/>
          <w:szCs w:val="24"/>
        </w:rPr>
        <w:t xml:space="preserve"> μια ρήτρα </w:t>
      </w:r>
      <w:proofErr w:type="spellStart"/>
      <w:r>
        <w:rPr>
          <w:rFonts w:eastAsia="Times New Roman" w:cs="Times New Roman"/>
          <w:szCs w:val="24"/>
        </w:rPr>
        <w:t>νησιωτικότητας</w:t>
      </w:r>
      <w:proofErr w:type="spellEnd"/>
      <w:r>
        <w:rPr>
          <w:rFonts w:eastAsia="Times New Roman" w:cs="Times New Roman"/>
          <w:szCs w:val="24"/>
        </w:rPr>
        <w:t xml:space="preserve">, η οποία εξειδικεύθηκε ακόμα περισσότερο με νομοθεσία την περίοδο 2012-2015. </w:t>
      </w:r>
    </w:p>
    <w:p w14:paraId="0699737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στήριξη των άγονων γραμμών αποτελεί μια ειδική περίπτωση που εμπίπτει στην ρήτρα και στην έννοια της </w:t>
      </w:r>
      <w:proofErr w:type="spellStart"/>
      <w:r>
        <w:rPr>
          <w:rFonts w:eastAsia="Times New Roman" w:cs="Times New Roman"/>
          <w:szCs w:val="24"/>
        </w:rPr>
        <w:t>νησιωτικότητας</w:t>
      </w:r>
      <w:proofErr w:type="spellEnd"/>
      <w:r>
        <w:rPr>
          <w:rFonts w:eastAsia="Times New Roman" w:cs="Times New Roman"/>
          <w:szCs w:val="24"/>
        </w:rPr>
        <w:t xml:space="preserve">. Υπάρχει ανάγκη να συνδέσουμε όχι </w:t>
      </w:r>
      <w:r>
        <w:rPr>
          <w:rFonts w:eastAsia="Times New Roman" w:cs="Times New Roman"/>
          <w:szCs w:val="24"/>
        </w:rPr>
        <w:t>μόνο την πρωτεύουσα αλλά κυρίως άλλες περιοχές της χώρας και να νησιά μεταξύ τους, αυτά τα νησιά που λόγω του μικρού μεγέθους του πληθυσμού, του μικρού αριθμού τουριστών που τα επισκέπτονται δεν είναι απόλυτα οικονομικό να λειτουργήσουν οι αεροπορικές εται</w:t>
      </w:r>
      <w:r>
        <w:rPr>
          <w:rFonts w:eastAsia="Times New Roman" w:cs="Times New Roman"/>
          <w:szCs w:val="24"/>
        </w:rPr>
        <w:t xml:space="preserve">ρείες και να προσφέρουν τις υπηρεσίες που χρειάζονται, υπηρεσίες που χρειάζονται, πρώτον, για οικονομικούς λόγους, αλλά και δεύτερον, όπως πολύ σωστά είπε ο Πρόεδρος ο κ. </w:t>
      </w:r>
      <w:proofErr w:type="spellStart"/>
      <w:r>
        <w:rPr>
          <w:rFonts w:eastAsia="Times New Roman" w:cs="Times New Roman"/>
          <w:szCs w:val="24"/>
        </w:rPr>
        <w:t>Πλακιωτάκης</w:t>
      </w:r>
      <w:proofErr w:type="spellEnd"/>
      <w:r>
        <w:rPr>
          <w:rFonts w:eastAsia="Times New Roman" w:cs="Times New Roman"/>
          <w:szCs w:val="24"/>
        </w:rPr>
        <w:t xml:space="preserve">, χρειάζονται και για εθνικούς λόγους. </w:t>
      </w:r>
    </w:p>
    <w:p w14:paraId="0699737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Έρχεται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Κυβέρνηση καθυσ</w:t>
      </w:r>
      <w:r>
        <w:rPr>
          <w:rFonts w:eastAsia="Times New Roman" w:cs="Times New Roman"/>
          <w:szCs w:val="24"/>
        </w:rPr>
        <w:t xml:space="preserve">τερημένα και προχωράει σε έναν διαγωνισμό για την κάλυψη των άγονων γραμμών. Ενώ αρχικά έλεγε ότι δεν είναι εφικτό να δώσει παράταση, έδωσε και τελικά προχωράει σε έναν διαγωνισμό, κάτι το οποίο δείχνει σημαντική μείωση των δρομολογίων. </w:t>
      </w:r>
    </w:p>
    <w:p w14:paraId="0699737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Υπουργέ, τα </w:t>
      </w:r>
      <w:r>
        <w:rPr>
          <w:rFonts w:eastAsia="Times New Roman" w:cs="Times New Roman"/>
          <w:szCs w:val="24"/>
        </w:rPr>
        <w:t>νησιά μας, θα δεχθούν τα δύο πλήγματα που σας είπα πριν από λίγο, τον ΦΠΑ, το τέλος στα ξενοδοχεία, ενώ κάποια από αυτά παράλληλα αντιμετωπίζουν και το πολύ μεγάλο προσφυγικό ρεύμα του 2015, το οποίο δημιούργησε τεράστια προβλήματα. Τα νησιά αυτά δεν μπορο</w:t>
      </w:r>
      <w:r>
        <w:rPr>
          <w:rFonts w:eastAsia="Times New Roman" w:cs="Times New Roman"/>
          <w:szCs w:val="24"/>
        </w:rPr>
        <w:t>ύν να αντέξουν και τη μείωση των δρομολογίων των άγονων γραμμών. Αντιμετωπίζουν έναν έντονο τουριστικό ανταγωνισμό. Αντιμετωπίζουν την ανάγκη οι κάτοικοι να συνδεθούν με όμορα νησιά και με άλλες περιοχές της χώρας. Αυτό απαιτεί τη στήριξη αυτών των γραμμών</w:t>
      </w:r>
      <w:r>
        <w:rPr>
          <w:rFonts w:eastAsia="Times New Roman" w:cs="Times New Roman"/>
          <w:szCs w:val="24"/>
        </w:rPr>
        <w:t xml:space="preserve">. </w:t>
      </w:r>
    </w:p>
    <w:p w14:paraId="0699737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Είπατε στην ομιλία σας στη Βουλή στις 5 Φεβρουαρίου ότι το υπάρχον σύστημα είναι στρεβλό και προτείνατε πολλαπλές αλλαγές. </w:t>
      </w:r>
    </w:p>
    <w:p w14:paraId="0699737E"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Θέλω να σας ρωτήσω, κύριε Υπουργέ, αν τελικά θα αλλάξετε κάτι στις άγονες γραμμές. Γιατί, απ’ ό,τι φαίνεται, ο διαγωνισμός που πρ</w:t>
      </w:r>
      <w:r>
        <w:rPr>
          <w:rFonts w:eastAsia="Times New Roman"/>
          <w:szCs w:val="24"/>
        </w:rPr>
        <w:t>οκηρύξατε ως προς τις βασικές λογικές δεν αλλάζει κάτι, δεν προσφέρει κάτι. Το μόνο που προσφέρει τελικά είναι η μείωση των δρομολογίων. Προσφέρει, επίσης, μια μεγάλη αβεβαιότητα</w:t>
      </w:r>
      <w:r>
        <w:rPr>
          <w:rFonts w:eastAsia="Times New Roman"/>
          <w:szCs w:val="24"/>
        </w:rPr>
        <w:t>,</w:t>
      </w:r>
      <w:r>
        <w:rPr>
          <w:rFonts w:eastAsia="Times New Roman"/>
          <w:szCs w:val="24"/>
        </w:rPr>
        <w:t xml:space="preserve"> κατά πόσο ο διαγωνισμός θα μπορέσει να ολοκληρωθεί στο χρόνο του, κατά πόσο,</w:t>
      </w:r>
      <w:r>
        <w:rPr>
          <w:rFonts w:eastAsia="Times New Roman"/>
          <w:szCs w:val="24"/>
        </w:rPr>
        <w:t xml:space="preserve"> δηλαδή, δεν θα υπάρξει διακοπή δρομολογίων, κάτι που θα έχει πολύ μεγάλη, αρνητική επίπτωση.</w:t>
      </w:r>
    </w:p>
    <w:p w14:paraId="0699737F"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Κι επειδή μιλάτε για ένα άλλο σχέδιο, κύριε Υπουργέ, θα ήθελα να ρωτήσω κατά πόσο θα πρέπει ίσως να δούμε κάποια στιγμή το θέμα της προσβασιμότητας συνολικά -της </w:t>
      </w:r>
      <w:r>
        <w:rPr>
          <w:rFonts w:eastAsia="Times New Roman"/>
          <w:szCs w:val="24"/>
        </w:rPr>
        <w:t>θαλάσσιας προσβασιμότητας, της εναέριας προσβασιμότητας- και της έννοιας «νέων μέσων», όπως τα υδροπλάνα, τα οποία έρχονται στην ελληνική επικράτεια, κατά πόσο θα πρέπει να υπάρξει μια καλύτερη στρατηγική</w:t>
      </w:r>
      <w:r>
        <w:rPr>
          <w:rFonts w:eastAsia="Times New Roman"/>
          <w:szCs w:val="24"/>
        </w:rPr>
        <w:t>,</w:t>
      </w:r>
      <w:r>
        <w:rPr>
          <w:rFonts w:eastAsia="Times New Roman"/>
          <w:szCs w:val="24"/>
        </w:rPr>
        <w:t xml:space="preserve"> η οποία φυσικά και θα απαιτήσει πόρους, που είναι </w:t>
      </w:r>
      <w:r>
        <w:rPr>
          <w:rFonts w:eastAsia="Times New Roman"/>
          <w:szCs w:val="24"/>
        </w:rPr>
        <w:t>απαραίτητοι και για οικονομικούς και για εθνικούς λόγους, στηρίζοντας περιοχές της χώρας</w:t>
      </w:r>
      <w:r>
        <w:rPr>
          <w:rFonts w:eastAsia="Times New Roman"/>
          <w:szCs w:val="24"/>
        </w:rPr>
        <w:t>,</w:t>
      </w:r>
      <w:r>
        <w:rPr>
          <w:rFonts w:eastAsia="Times New Roman"/>
          <w:szCs w:val="24"/>
        </w:rPr>
        <w:t xml:space="preserve"> οι οποίες βρίσκονται αντιμέτωπες με μεγάλα προβλήματα.</w:t>
      </w:r>
    </w:p>
    <w:p w14:paraId="06997380"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Τέλος, θα ήθελα να ρωτήσω το εξής: Με το δημοσιονομικό κόφτη</w:t>
      </w:r>
      <w:r>
        <w:rPr>
          <w:rFonts w:eastAsia="Times New Roman"/>
          <w:szCs w:val="24"/>
        </w:rPr>
        <w:t>,</w:t>
      </w:r>
      <w:r>
        <w:rPr>
          <w:rFonts w:eastAsia="Times New Roman"/>
          <w:szCs w:val="24"/>
        </w:rPr>
        <w:t xml:space="preserve"> που αναμένεται να νομοθετήσει η Κυβέρνηση, πώς θα</w:t>
      </w:r>
      <w:r>
        <w:rPr>
          <w:rFonts w:eastAsia="Times New Roman"/>
          <w:szCs w:val="24"/>
        </w:rPr>
        <w:t xml:space="preserve"> επηρεαστούν οι νησιώτες; Παραδείγματος χάρ</w:t>
      </w:r>
      <w:r>
        <w:rPr>
          <w:rFonts w:eastAsia="Times New Roman"/>
          <w:szCs w:val="24"/>
        </w:rPr>
        <w:t>ιν</w:t>
      </w:r>
      <w:r>
        <w:rPr>
          <w:rFonts w:eastAsia="Times New Roman"/>
          <w:szCs w:val="24"/>
        </w:rPr>
        <w:t>, τα δρομολόγια των άγονων γραμμών στα καράβια και στα αεροπλάνα, θα βρίσκονται σε αυτόν τον δημοσιονομικό κόφτη; Δηλαδή, αν η Κυβέρνηση δεν καταφέρει να πετύχει τους δημοσιονομικούς της στόχους, το 2018 υπάρχει</w:t>
      </w:r>
      <w:r>
        <w:rPr>
          <w:rFonts w:eastAsia="Times New Roman"/>
          <w:szCs w:val="24"/>
        </w:rPr>
        <w:t xml:space="preserve"> κίνδυνος ξαφνικά αυτά τα νησιά να μην συνδέονται;</w:t>
      </w:r>
    </w:p>
    <w:p w14:paraId="06997381"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Σας ευχαριστώ.</w:t>
      </w:r>
    </w:p>
    <w:p w14:paraId="06997382" w14:textId="77777777" w:rsidR="00A71BAC" w:rsidRDefault="00367035">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6997383"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Μηταράκη</w:t>
      </w:r>
      <w:proofErr w:type="spellEnd"/>
      <w:r>
        <w:rPr>
          <w:rFonts w:eastAsia="Times New Roman"/>
          <w:szCs w:val="24"/>
        </w:rPr>
        <w:t>.</w:t>
      </w:r>
    </w:p>
    <w:p w14:paraId="06997384"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Καββαδάς</w:t>
      </w:r>
      <w:proofErr w:type="spellEnd"/>
      <w:r>
        <w:rPr>
          <w:rFonts w:eastAsia="Times New Roman"/>
          <w:szCs w:val="24"/>
        </w:rPr>
        <w:t>.</w:t>
      </w:r>
    </w:p>
    <w:p w14:paraId="06997385"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Ευχαριστώ, κύριε Πρόεδ</w:t>
      </w:r>
      <w:r>
        <w:rPr>
          <w:rFonts w:eastAsia="Times New Roman"/>
          <w:szCs w:val="24"/>
        </w:rPr>
        <w:t>ρε.</w:t>
      </w:r>
    </w:p>
    <w:p w14:paraId="06997386"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Κύριε Υπουργέ, όπως τόνισαν και οι αξιότιμοι συνάδελφοι, θεωρώ κι εγώ ότι δεν έχετε καταλάβει τη ζημιά που προκαλείτε με το να ριψοκινδυνεύσετε την ομαλή λειτουργία των αεροπορικών άγονων γραμμών. Δεν λέει τίποτα στους πολίτες το ότι διατηρείτε τον ίδι</w:t>
      </w:r>
      <w:r>
        <w:rPr>
          <w:rFonts w:eastAsia="Times New Roman"/>
          <w:szCs w:val="24"/>
        </w:rPr>
        <w:t xml:space="preserve">ο αριθμό άγονων γραμμών. Αυτό που έχει σημασία είναι ότι μειώνετε τη συχνότητα των επιδοτούμενων δρομολογίων, την επιβατική κίνηση, αλλά και το ενδιαφέρον των αεροπορικών εταιρειών για το διαγωνισμό. </w:t>
      </w:r>
    </w:p>
    <w:p w14:paraId="06997387"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Κύριε Υπουργέ, είναι κρίσιμο να ολοκληρώσετε το διαγωνι</w:t>
      </w:r>
      <w:r>
        <w:rPr>
          <w:rFonts w:eastAsia="Times New Roman"/>
          <w:szCs w:val="24"/>
        </w:rPr>
        <w:t xml:space="preserve">σμό για την επιλογή αναδόχων έγκαιρα. Δεν μπορείτε να καθυστερείτε άλλο, γιατί πλέον κινδυνεύουν με απομόνωση τα νησιά μας από την υπόλοιπη Ελλάδα. </w:t>
      </w:r>
    </w:p>
    <w:p w14:paraId="06997388"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Δυστυχώς, δεν σας έχουμε καμ</w:t>
      </w:r>
      <w:r>
        <w:rPr>
          <w:rFonts w:eastAsia="Times New Roman"/>
          <w:szCs w:val="24"/>
        </w:rPr>
        <w:t>μ</w:t>
      </w:r>
      <w:r>
        <w:rPr>
          <w:rFonts w:eastAsia="Times New Roman"/>
          <w:szCs w:val="24"/>
        </w:rPr>
        <w:t>ία εμπιστοσύνη</w:t>
      </w:r>
      <w:r>
        <w:rPr>
          <w:rFonts w:eastAsia="Times New Roman"/>
          <w:szCs w:val="24"/>
        </w:rPr>
        <w:t>,</w:t>
      </w:r>
      <w:r>
        <w:rPr>
          <w:rFonts w:eastAsia="Times New Roman"/>
          <w:szCs w:val="24"/>
        </w:rPr>
        <w:t xml:space="preserve"> γιατί ήδη δεν πετύχατε να ολοκληρώσετε το διαγωνισμό στην ώρα </w:t>
      </w:r>
      <w:r>
        <w:rPr>
          <w:rFonts w:eastAsia="Times New Roman"/>
          <w:szCs w:val="24"/>
        </w:rPr>
        <w:t>του. Οι συμβάσεις έληγαν στις 31 Μαρτίου και τρέχατε τελευταία στιγμή και αναγκαστήκατε να δώσετε παράταση λίγων μηνών</w:t>
      </w:r>
      <w:r>
        <w:rPr>
          <w:rFonts w:eastAsia="Times New Roman"/>
          <w:szCs w:val="24"/>
        </w:rPr>
        <w:t>,</w:t>
      </w:r>
      <w:r>
        <w:rPr>
          <w:rFonts w:eastAsia="Times New Roman"/>
          <w:szCs w:val="24"/>
        </w:rPr>
        <w:t xml:space="preserve"> για να μην διακοπεί η σύνδεση σε άγονες γραμμές. </w:t>
      </w:r>
    </w:p>
    <w:p w14:paraId="06997389"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Ήδη</w:t>
      </w:r>
      <w:r>
        <w:rPr>
          <w:rFonts w:eastAsia="Times New Roman"/>
          <w:szCs w:val="24"/>
        </w:rPr>
        <w:t>,</w:t>
      </w:r>
      <w:r>
        <w:rPr>
          <w:rFonts w:eastAsia="Times New Roman"/>
          <w:szCs w:val="24"/>
        </w:rPr>
        <w:t xml:space="preserve"> το Ελεγκτικό Συνέδριο απέρριψε την παράταση και ζήτησε διευκρινήσεις</w:t>
      </w:r>
      <w:r>
        <w:rPr>
          <w:rFonts w:eastAsia="Times New Roman"/>
          <w:szCs w:val="24"/>
        </w:rPr>
        <w:t>,</w:t>
      </w:r>
      <w:r>
        <w:rPr>
          <w:rFonts w:eastAsia="Times New Roman"/>
          <w:szCs w:val="24"/>
        </w:rPr>
        <w:t xml:space="preserve"> κόβοντας την εξάμηνη επέκταση της σύμβασης σε δίμηνη. </w:t>
      </w:r>
    </w:p>
    <w:p w14:paraId="0699738A"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Μας οφείλετε, λοιπόν, μια εξήγηση και για την καθυστέρηση του διαγωνισμού και για την απόφαση του Ελεγκτικού Συνεδρίου. Οι νησιώτες μας πρέπει να ξέρουν γιατί υπήρξε αυτή η ολιγωρία. </w:t>
      </w:r>
    </w:p>
    <w:p w14:paraId="0699738B"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Επίσης, πρέπει να μας πείτε για το νέο διαγωνισμό, εάν κάνατε διαβούλευση με τους εμπλεκόμενους φορείς για τον ανασχεδιασμό των δρομολογίων. Αλήθεια, μιλήσατε με τις τοπικές κοινωνίες των νησιών που εξυπηρετούνται χρόνια τώρα από τις γραμμές αυτές; Ακούσατ</w:t>
      </w:r>
      <w:r>
        <w:rPr>
          <w:rFonts w:eastAsia="Times New Roman"/>
          <w:szCs w:val="24"/>
        </w:rPr>
        <w:t xml:space="preserve">ε τι έχουν να σας πουν; Μιλήσατε με τις αεροπορικές εταιρείες που λειτουργούν τα δρομολόγια; Έχετε καταλάβει τις ανάγκες που πρέπει να καλύψετε και πού χρειάζεται να υπάρξει επανασχεδιασμός και βελτίωση; </w:t>
      </w:r>
    </w:p>
    <w:p w14:paraId="0699738C"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Πολύ φοβάμαι ότι δεν έχετε κάνει καμ</w:t>
      </w:r>
      <w:r>
        <w:rPr>
          <w:rFonts w:eastAsia="Times New Roman"/>
          <w:szCs w:val="24"/>
        </w:rPr>
        <w:t>μ</w:t>
      </w:r>
      <w:r>
        <w:rPr>
          <w:rFonts w:eastAsia="Times New Roman"/>
          <w:szCs w:val="24"/>
        </w:rPr>
        <w:t xml:space="preserve">ία προσπάθεια </w:t>
      </w:r>
      <w:r>
        <w:rPr>
          <w:rFonts w:eastAsia="Times New Roman"/>
          <w:szCs w:val="24"/>
        </w:rPr>
        <w:t xml:space="preserve">να ακούσετε κανέναν. Πολύ φοβάμαι, επίσης, ότι και εκτός χρόνου θα είστε για ακόμη μία φορά και λάθη σοβαρά κάνετε στο σχεδιασμό των δρομολογίων. </w:t>
      </w:r>
    </w:p>
    <w:p w14:paraId="0699738D"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Επιτρέψτε μου στο σημείο αυτό μια συγκεκριμένη αναφορά στη γραμμή Κέρκυρα-Άκτιο-Κεφαλονιά-Ζάκυνθο-Κύθηρα. Είν</w:t>
      </w:r>
      <w:r>
        <w:rPr>
          <w:rFonts w:eastAsia="Times New Roman"/>
          <w:szCs w:val="24"/>
        </w:rPr>
        <w:t xml:space="preserve">αι σημαντικό να προστατευτεί αυτή η γραμμή, κύριε Υπουργέ, γιατί στηρίζει τον τουρισμό και τις αναγκαίες μετακινήσεις του τοπικού πληθυσμού. </w:t>
      </w:r>
    </w:p>
    <w:p w14:paraId="0699738E"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Ειδικά για τα Κύθηρα και τη γραμμή αυτή, με τις αλλαγές που προωθείτε, καταργείται η προσέγγιση αεροσκάφους στα Κύ</w:t>
      </w:r>
      <w:r>
        <w:rPr>
          <w:rFonts w:eastAsia="Times New Roman"/>
          <w:szCs w:val="24"/>
        </w:rPr>
        <w:t>θηρα, γεγονός αδικαιολόγητο που προκαλεί μεγάλη οικονομική και τουριστική ζημιά.</w:t>
      </w:r>
    </w:p>
    <w:p w14:paraId="0699738F"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lang w:val="en-US"/>
        </w:rPr>
        <w:t>H</w:t>
      </w:r>
      <w:r>
        <w:rPr>
          <w:rFonts w:eastAsia="UB-Helvetica" w:cs="Times New Roman"/>
          <w:szCs w:val="24"/>
        </w:rPr>
        <w:t xml:space="preserve"> γραμμή αυτή, κύριε Υπουργέ, ενώνει τα Επτάνησα και αποτελεί σημαντική πηγή τουρισμού. Εσείς, όμως, πετάτε έξω τα Κύθηρα, λες και αυτά δεν ανήκουν ιστορικά στα Επτάνησα. Και </w:t>
      </w:r>
      <w:r>
        <w:rPr>
          <w:rFonts w:eastAsia="UB-Helvetica" w:cs="Times New Roman"/>
          <w:szCs w:val="24"/>
        </w:rPr>
        <w:t xml:space="preserve">αναρωτιέμαι: Πώς </w:t>
      </w:r>
      <w:r>
        <w:rPr>
          <w:rFonts w:eastAsia="UB-Helvetica" w:cs="Times New Roman"/>
          <w:szCs w:val="24"/>
        </w:rPr>
        <w:lastRenderedPageBreak/>
        <w:t>θα συνδεθούν τα Κύθηρα με τα υπόλοιπα Επτάνησα; Μήπως σχεδιάζετε να κάνετε τα Επτάνησα, «</w:t>
      </w:r>
      <w:proofErr w:type="spellStart"/>
      <w:r>
        <w:rPr>
          <w:rFonts w:eastAsia="UB-Helvetica" w:cs="Times New Roman"/>
          <w:szCs w:val="24"/>
        </w:rPr>
        <w:t>ε</w:t>
      </w:r>
      <w:r>
        <w:rPr>
          <w:rFonts w:eastAsia="UB-Helvetica" w:cs="Times New Roman"/>
          <w:szCs w:val="24"/>
        </w:rPr>
        <w:t>ξάνησα</w:t>
      </w:r>
      <w:proofErr w:type="spellEnd"/>
      <w:r>
        <w:rPr>
          <w:rFonts w:eastAsia="UB-Helvetica" w:cs="Times New Roman"/>
          <w:szCs w:val="24"/>
        </w:rPr>
        <w:t>» και να πάτε τα Κύθηρα στις Κυκλάδες;</w:t>
      </w:r>
    </w:p>
    <w:p w14:paraId="06997390"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Επίσης, από δύο χειμερινά και τρία θερινά δρομολόγια τα μειώνετε σε δύο για όλες τις περιόδους. Η σύνδεσ</w:t>
      </w:r>
      <w:r>
        <w:rPr>
          <w:rFonts w:eastAsia="UB-Helvetica" w:cs="Times New Roman"/>
          <w:szCs w:val="24"/>
        </w:rPr>
        <w:t>η του νησιού των Κυθήρων με την Αθήνα υποβαθμίζεται σε τεράστιο βαθμό, αφού οι χειμερινές προσεγγίσεις μειώνονται από έξι δρομολόγια, που είναι σήμερα, σε δύο.</w:t>
      </w:r>
    </w:p>
    <w:p w14:paraId="06997391"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Θέλω εδώ να θυμίσω ότι τα Κύθηρα διοικητικά ανήκουν στον Πειραιά και πρέπει να διασφαλιστεί η κα</w:t>
      </w:r>
      <w:r>
        <w:rPr>
          <w:rFonts w:eastAsia="UB-Helvetica" w:cs="Times New Roman"/>
          <w:szCs w:val="24"/>
        </w:rPr>
        <w:t xml:space="preserve">θημερινή μετακίνηση των κατοίκων. </w:t>
      </w:r>
    </w:p>
    <w:p w14:paraId="06997392"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Μας λέτε, λοιπόν, σε ποια βάση προκύπτουν αυτές οι περικοπές; Ξέρουμε ότι η κίνηση το καλοκαίρι είναι αυξημένη και </w:t>
      </w:r>
      <w:proofErr w:type="spellStart"/>
      <w:r>
        <w:rPr>
          <w:rFonts w:eastAsia="UB-Helvetica" w:cs="Times New Roman"/>
          <w:szCs w:val="24"/>
        </w:rPr>
        <w:t>παρ</w:t>
      </w:r>
      <w:r>
        <w:rPr>
          <w:rFonts w:eastAsia="UB-Helvetica" w:cs="Times New Roman"/>
          <w:szCs w:val="24"/>
        </w:rPr>
        <w:t>’</w:t>
      </w:r>
      <w:r>
        <w:rPr>
          <w:rFonts w:eastAsia="UB-Helvetica" w:cs="Times New Roman"/>
          <w:szCs w:val="24"/>
        </w:rPr>
        <w:t>όλα</w:t>
      </w:r>
      <w:proofErr w:type="spellEnd"/>
      <w:r>
        <w:rPr>
          <w:rFonts w:eastAsia="UB-Helvetica" w:cs="Times New Roman"/>
          <w:szCs w:val="24"/>
        </w:rPr>
        <w:t xml:space="preserve"> αυτά</w:t>
      </w:r>
      <w:r>
        <w:rPr>
          <w:rFonts w:eastAsia="UB-Helvetica" w:cs="Times New Roman"/>
          <w:szCs w:val="24"/>
        </w:rPr>
        <w:t>,</w:t>
      </w:r>
      <w:r>
        <w:rPr>
          <w:rFonts w:eastAsia="UB-Helvetica" w:cs="Times New Roman"/>
          <w:szCs w:val="24"/>
        </w:rPr>
        <w:t xml:space="preserve"> εσείς κόβετε δρομολόγια από τη θερινή περίοδο. Και όλα αυτά</w:t>
      </w:r>
      <w:r>
        <w:rPr>
          <w:rFonts w:eastAsia="UB-Helvetica" w:cs="Times New Roman"/>
          <w:szCs w:val="24"/>
        </w:rPr>
        <w:t>,</w:t>
      </w:r>
      <w:r>
        <w:rPr>
          <w:rFonts w:eastAsia="UB-Helvetica" w:cs="Times New Roman"/>
          <w:szCs w:val="24"/>
        </w:rPr>
        <w:t xml:space="preserve"> συμβαίνουν την ώρα που ο Πρωθυπ</w:t>
      </w:r>
      <w:r>
        <w:rPr>
          <w:rFonts w:eastAsia="UB-Helvetica" w:cs="Times New Roman"/>
          <w:szCs w:val="24"/>
        </w:rPr>
        <w:t xml:space="preserve">ουργός δηλώνει στο ΣΕΤΕ ότι φέτος περιμένει αύξηση του τουρισμού. Αναρωτιέμαι: Τα Επτάνησα δεν δικαιούνται μερίδιο από την αύξηση αυτή; </w:t>
      </w:r>
    </w:p>
    <w:p w14:paraId="06997393"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Ξέρω ότι έχετε λάβει επιστολή του Δημάρχου Κυθήρων με συγκεκριμένα αιτήματα που αφορούν την αεροπορική σύνδεση των Κυθή</w:t>
      </w:r>
      <w:r>
        <w:rPr>
          <w:rFonts w:eastAsia="UB-Helvetica" w:cs="Times New Roman"/>
          <w:szCs w:val="24"/>
        </w:rPr>
        <w:t xml:space="preserve">ρων μεταξύ άλλων με την Αθήνα και τα Επτάνησα. </w:t>
      </w:r>
    </w:p>
    <w:p w14:paraId="06997394"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Δυστυχώς, όπως φαίνεται, αγνοήσατε τα αιτήματα και τις ανάγκες και άλλων τοπικών κοινωνιών</w:t>
      </w:r>
      <w:r>
        <w:rPr>
          <w:rFonts w:eastAsia="UB-Helvetica" w:cs="Times New Roman"/>
          <w:szCs w:val="24"/>
        </w:rPr>
        <w:t>,</w:t>
      </w:r>
      <w:r>
        <w:rPr>
          <w:rFonts w:eastAsia="UB-Helvetica" w:cs="Times New Roman"/>
          <w:szCs w:val="24"/>
        </w:rPr>
        <w:t xml:space="preserve"> που συνδέουν έως σήμερα οι αεροπορικές άγονες γραμμές. </w:t>
      </w:r>
    </w:p>
    <w:p w14:paraId="06997395"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06997396" w14:textId="77777777" w:rsidR="00A71BAC" w:rsidRDefault="00367035">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w:t>
      </w:r>
      <w:r>
        <w:rPr>
          <w:rFonts w:eastAsia="UB-Helvetica" w:cs="Times New Roman"/>
          <w:szCs w:val="24"/>
        </w:rPr>
        <w:t>τίας)</w:t>
      </w:r>
    </w:p>
    <w:p w14:paraId="06997397"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 xml:space="preserve">): </w:t>
      </w:r>
      <w:r>
        <w:rPr>
          <w:rFonts w:eastAsia="UB-Helvetica" w:cs="Times New Roman"/>
          <w:szCs w:val="24"/>
        </w:rPr>
        <w:t xml:space="preserve">Ευχαριστούμε τον κ. </w:t>
      </w:r>
      <w:proofErr w:type="spellStart"/>
      <w:r>
        <w:rPr>
          <w:rFonts w:eastAsia="UB-Helvetica" w:cs="Times New Roman"/>
          <w:szCs w:val="24"/>
        </w:rPr>
        <w:t>Καββαδά</w:t>
      </w:r>
      <w:proofErr w:type="spellEnd"/>
      <w:r>
        <w:rPr>
          <w:rFonts w:eastAsia="UB-Helvetica" w:cs="Times New Roman"/>
          <w:szCs w:val="24"/>
        </w:rPr>
        <w:t xml:space="preserve">. </w:t>
      </w:r>
    </w:p>
    <w:p w14:paraId="06997398"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Τον λόγο έχει ο κ. Χρήστος </w:t>
      </w:r>
      <w:proofErr w:type="spellStart"/>
      <w:r>
        <w:rPr>
          <w:rFonts w:eastAsia="UB-Helvetica" w:cs="Times New Roman"/>
          <w:szCs w:val="24"/>
        </w:rPr>
        <w:t>Μπουκώρος</w:t>
      </w:r>
      <w:proofErr w:type="spellEnd"/>
      <w:r>
        <w:rPr>
          <w:rFonts w:eastAsia="UB-Helvetica" w:cs="Times New Roman"/>
          <w:szCs w:val="24"/>
        </w:rPr>
        <w:t xml:space="preserve">. </w:t>
      </w:r>
    </w:p>
    <w:p w14:paraId="06997399"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ΧΡΗΣΤΟΣ ΜΠΟΥΚΩΡΟΣ:</w:t>
      </w:r>
      <w:r>
        <w:rPr>
          <w:rFonts w:eastAsia="UB-Helvetica" w:cs="Times New Roman"/>
          <w:szCs w:val="24"/>
        </w:rPr>
        <w:t xml:space="preserve"> Ευχαριστώ, κύριε Πρόεδρε. </w:t>
      </w:r>
    </w:p>
    <w:p w14:paraId="0699739A"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Κύριε Υπουργέ, οι συνάδελφοι που προηγήθηκαν, ανέπτυξαν επαρκώς τα ζητήματα που έχουν να κάνουν με τη</w:t>
      </w:r>
      <w:r>
        <w:rPr>
          <w:rFonts w:eastAsia="UB-Helvetica" w:cs="Times New Roman"/>
          <w:szCs w:val="24"/>
        </w:rPr>
        <w:t xml:space="preserve">ν ανάπτυξη των νησιωτικών περιοχών και κατά πόσο αυτή επηρεάζεται από τις αποφάσεις </w:t>
      </w:r>
      <w:r>
        <w:rPr>
          <w:rFonts w:eastAsia="UB-Helvetica" w:cs="Times New Roman"/>
          <w:szCs w:val="24"/>
        </w:rPr>
        <w:lastRenderedPageBreak/>
        <w:t>σας. Επίσης, ανέπτυξαν και τα συγκοινωνιακά και τα εθνικά και τα τουριστικά ζητήματα</w:t>
      </w:r>
      <w:r>
        <w:rPr>
          <w:rFonts w:eastAsia="UB-Helvetica" w:cs="Times New Roman"/>
          <w:szCs w:val="24"/>
        </w:rPr>
        <w:t>,</w:t>
      </w:r>
      <w:r>
        <w:rPr>
          <w:rFonts w:eastAsia="UB-Helvetica" w:cs="Times New Roman"/>
          <w:szCs w:val="24"/>
        </w:rPr>
        <w:t xml:space="preserve"> που έχουν να κάνουν με το θέμα της επιδότησης των άγονων γραμμών. </w:t>
      </w:r>
    </w:p>
    <w:p w14:paraId="0699739B"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Κύριε Υπουργέ, θα ή</w:t>
      </w:r>
      <w:r>
        <w:rPr>
          <w:rFonts w:eastAsia="UB-Helvetica" w:cs="Times New Roman"/>
          <w:szCs w:val="24"/>
        </w:rPr>
        <w:t>θελα μια περισσότερο πολιτική προσέγγιση, με την έννοια ότι είμαι υποχρεωμένος να σας υπενθυμίσω</w:t>
      </w:r>
      <w:r>
        <w:rPr>
          <w:rFonts w:eastAsia="UB-Helvetica" w:cs="Times New Roman"/>
          <w:szCs w:val="24"/>
        </w:rPr>
        <w:t>,</w:t>
      </w:r>
      <w:r>
        <w:rPr>
          <w:rFonts w:eastAsia="UB-Helvetica" w:cs="Times New Roman"/>
          <w:szCs w:val="24"/>
        </w:rPr>
        <w:t xml:space="preserve"> μέσα και από αυτό το </w:t>
      </w:r>
      <w:proofErr w:type="spellStart"/>
      <w:r>
        <w:rPr>
          <w:rFonts w:eastAsia="UB-Helvetica" w:cs="Times New Roman"/>
          <w:szCs w:val="24"/>
        </w:rPr>
        <w:t>ζήτημα,</w:t>
      </w:r>
      <w:r>
        <w:rPr>
          <w:rFonts w:eastAsia="UB-Helvetica" w:cs="Times New Roman"/>
          <w:szCs w:val="24"/>
        </w:rPr>
        <w:t>την</w:t>
      </w:r>
      <w:proofErr w:type="spellEnd"/>
      <w:r>
        <w:rPr>
          <w:rFonts w:eastAsia="UB-Helvetica" w:cs="Times New Roman"/>
          <w:szCs w:val="24"/>
        </w:rPr>
        <w:t xml:space="preserve"> απόλυτη </w:t>
      </w:r>
      <w:proofErr w:type="spellStart"/>
      <w:r>
        <w:rPr>
          <w:rFonts w:eastAsia="UB-Helvetica" w:cs="Times New Roman"/>
          <w:szCs w:val="24"/>
        </w:rPr>
        <w:t>μνημονιακή</w:t>
      </w:r>
      <w:proofErr w:type="spellEnd"/>
      <w:r>
        <w:rPr>
          <w:rFonts w:eastAsia="UB-Helvetica" w:cs="Times New Roman"/>
          <w:szCs w:val="24"/>
        </w:rPr>
        <w:t xml:space="preserve"> σας μετάλλαξη, αλλά και την πολιτική σας ασυνέπεια. </w:t>
      </w:r>
    </w:p>
    <w:p w14:paraId="0699739C"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Ακούστε, κύριε Υπουργέ: Δεν πρόκειται για έναν ανασχεδ</w:t>
      </w:r>
      <w:r>
        <w:rPr>
          <w:rFonts w:eastAsia="UB-Helvetica" w:cs="Times New Roman"/>
          <w:szCs w:val="24"/>
        </w:rPr>
        <w:t>ιασμό του ζητήματος της επιδότησης των άγονων γραμμών. Εδώ πρόκειται για μια καθυστέρηση στην υπογραφή των συμβάσεων, που σας οδηγεί σε οριζόντιες περικοπές δρομολογίων προς τις νησιωτικές περιοχές της χώρας. Μειώνεται το πτητικό έργο και μειώνονται βεβαίω</w:t>
      </w:r>
      <w:r>
        <w:rPr>
          <w:rFonts w:eastAsia="UB-Helvetica" w:cs="Times New Roman"/>
          <w:szCs w:val="24"/>
        </w:rPr>
        <w:t xml:space="preserve">ς και τα έξοδα της επιδότησης. Εάν αυτή η οριζόντια περικοπή δεν είναι </w:t>
      </w:r>
      <w:proofErr w:type="spellStart"/>
      <w:r>
        <w:rPr>
          <w:rFonts w:eastAsia="UB-Helvetica" w:cs="Times New Roman"/>
          <w:szCs w:val="24"/>
        </w:rPr>
        <w:t>μνημονιακή</w:t>
      </w:r>
      <w:proofErr w:type="spellEnd"/>
      <w:r>
        <w:rPr>
          <w:rFonts w:eastAsia="UB-Helvetica" w:cs="Times New Roman"/>
          <w:szCs w:val="24"/>
        </w:rPr>
        <w:t xml:space="preserve"> πολιτική, αναρωτιέμαι τι είναι.</w:t>
      </w:r>
    </w:p>
    <w:p w14:paraId="0699739D"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Από την άλλη μεριά, εσείς ο ίδιος δεν χάνετε την ευκαιρία να εκφράζετε κάθε φορά την αντίθεσή σας για την παραχώρηση των δεκατεσσάρων περιφερε</w:t>
      </w:r>
      <w:r>
        <w:rPr>
          <w:rFonts w:eastAsia="UB-Helvetica" w:cs="Times New Roman"/>
          <w:szCs w:val="24"/>
        </w:rPr>
        <w:t xml:space="preserve">ιακών αεροδρομίων. Κι ενώ θα είχατε την ευκαιρία να </w:t>
      </w:r>
      <w:r>
        <w:rPr>
          <w:rFonts w:eastAsia="UB-Helvetica" w:cs="Times New Roman"/>
          <w:szCs w:val="24"/>
        </w:rPr>
        <w:lastRenderedPageBreak/>
        <w:t>ενισχύσετε με κάθε τρόπο τα αεροδρόμια που παραμένουν σε κρατικό έλεγχο, κάνετε οτιδήποτε μέσα από αυτές τις αποφάσεις σας και τον τρόπο με τον οποίο διαχειρίζεστε τις άγονες γραμμές</w:t>
      </w:r>
      <w:r>
        <w:rPr>
          <w:rFonts w:eastAsia="UB-Helvetica" w:cs="Times New Roman"/>
          <w:szCs w:val="24"/>
        </w:rPr>
        <w:t>,</w:t>
      </w:r>
      <w:r>
        <w:rPr>
          <w:rFonts w:eastAsia="UB-Helvetica" w:cs="Times New Roman"/>
          <w:szCs w:val="24"/>
        </w:rPr>
        <w:t xml:space="preserve"> για να τα αποδυναμώσ</w:t>
      </w:r>
      <w:r>
        <w:rPr>
          <w:rFonts w:eastAsia="UB-Helvetica" w:cs="Times New Roman"/>
          <w:szCs w:val="24"/>
        </w:rPr>
        <w:t xml:space="preserve">ετε. </w:t>
      </w:r>
    </w:p>
    <w:p w14:paraId="0699739E"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Επαναλαμβάνω ότι δεν πρόκειται για έναν νέο σχεδιασμό, όπως είχατε απαντήσει σε συνάδελφό μας τον προηγούμενο Φεβρουάριο. Αφήσατε να παρέλθει ο χρόνος, δεν δίνατε καμμία εξήγηση</w:t>
      </w:r>
      <w:r>
        <w:rPr>
          <w:rFonts w:eastAsia="UB-Helvetica" w:cs="Times New Roman"/>
          <w:szCs w:val="24"/>
        </w:rPr>
        <w:t>,</w:t>
      </w:r>
      <w:r>
        <w:rPr>
          <w:rFonts w:eastAsia="UB-Helvetica" w:cs="Times New Roman"/>
          <w:szCs w:val="24"/>
        </w:rPr>
        <w:t xml:space="preserve"> γιατί υπήρξε αυτή η καθυστέρηση και τώρα τα πράγματα είναι στον αέρα. Δ</w:t>
      </w:r>
      <w:r>
        <w:rPr>
          <w:rFonts w:eastAsia="UB-Helvetica" w:cs="Times New Roman"/>
          <w:szCs w:val="24"/>
        </w:rPr>
        <w:t xml:space="preserve">εν ξέρουμε τι θα πει το Ελεγκτικό Συνέδριο, δεν ξέρουμε πώς θα εξελιχθεί η όλη υπόθεση και είναι σαφής πλέον ο κίνδυνος να μείνουν με πολύ λιγότερα δρομολόγια όλα τα νησιά των λεγόμενων άγονων γραμμών. </w:t>
      </w:r>
    </w:p>
    <w:p w14:paraId="0699739F"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Θα σας έλεγα, κύριε Υπουργέ, ότι το τουριστικό προϊόν</w:t>
      </w:r>
      <w:r>
        <w:rPr>
          <w:rFonts w:eastAsia="UB-Helvetica" w:cs="Times New Roman"/>
          <w:szCs w:val="24"/>
        </w:rPr>
        <w:t>, για το οποίο κάνετε πάρα πολύ θετικές εκτιμήσεις, δεν έχει να κάνει με το πόσοι τουρίστες έχουν εκφράσει την πρόθεση να επισκεφτούν την Ελλάδα, αλλά με το πόσοι, τελικά, θα την επισκεφτούν. Και αυτό, βεβαίως, θα το δούμε στο τέλος της σεζόν, όταν οι αριθ</w:t>
      </w:r>
      <w:r>
        <w:rPr>
          <w:rFonts w:eastAsia="UB-Helvetica" w:cs="Times New Roman"/>
          <w:szCs w:val="24"/>
        </w:rPr>
        <w:t xml:space="preserve">μοί θα είναι αψευδείς μάρτυρες της τουριστικής κίνησης για τη φετινή χρονιά. </w:t>
      </w:r>
    </w:p>
    <w:p w14:paraId="069973A0"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Επίσης, θα σας έλεγα ότι πρόκειται για ένα πολύ ευαίσθητο προϊόν, το οποίο πλήττεται και με την απόφαση για την οποία συζητάμε και με όλες τις διαδικασίες</w:t>
      </w:r>
      <w:r>
        <w:rPr>
          <w:rFonts w:eastAsia="UB-Helvetica" w:cs="Times New Roman"/>
          <w:szCs w:val="24"/>
        </w:rPr>
        <w:t>,</w:t>
      </w:r>
      <w:r>
        <w:rPr>
          <w:rFonts w:eastAsia="UB-Helvetica" w:cs="Times New Roman"/>
          <w:szCs w:val="24"/>
        </w:rPr>
        <w:t xml:space="preserve"> έτσι όπως τις έχετε διαχειριστεί, αλλά και με την κατάργηση του μειωμένου ΦΠΑ κατά 30% στις νησιωτικές περιοχές -ήδη τον επόμενο μήνα εντάσσονται και όλες οι υπόλοιπες- με το καθεστώς της </w:t>
      </w:r>
      <w:proofErr w:type="spellStart"/>
      <w:r>
        <w:rPr>
          <w:rFonts w:eastAsia="UB-Helvetica" w:cs="Times New Roman"/>
          <w:szCs w:val="24"/>
        </w:rPr>
        <w:t>ημιμόνιμης</w:t>
      </w:r>
      <w:proofErr w:type="spellEnd"/>
      <w:r>
        <w:rPr>
          <w:rFonts w:eastAsia="UB-Helvetica" w:cs="Times New Roman"/>
          <w:szCs w:val="24"/>
        </w:rPr>
        <w:t xml:space="preserve"> παραμονής προσφύγων σε πολλά νησιά</w:t>
      </w:r>
      <w:r>
        <w:rPr>
          <w:rFonts w:eastAsia="UB-Helvetica" w:cs="Times New Roman"/>
          <w:szCs w:val="24"/>
        </w:rPr>
        <w:t>,</w:t>
      </w:r>
      <w:r>
        <w:rPr>
          <w:rFonts w:eastAsia="UB-Helvetica" w:cs="Times New Roman"/>
          <w:szCs w:val="24"/>
        </w:rPr>
        <w:t xml:space="preserve"> που αποτέλεσαν και α</w:t>
      </w:r>
      <w:r>
        <w:rPr>
          <w:rFonts w:eastAsia="UB-Helvetica" w:cs="Times New Roman"/>
          <w:szCs w:val="24"/>
        </w:rPr>
        <w:t xml:space="preserve">ποτελούν τουριστικούς πνεύμονες της χώρας και με μια πληθώρα άλλων αποφάσεων. Μέχρι και οι </w:t>
      </w:r>
      <w:r>
        <w:rPr>
          <w:rFonts w:eastAsia="UB-Helvetica" w:cs="Times New Roman"/>
          <w:szCs w:val="24"/>
        </w:rPr>
        <w:t xml:space="preserve">κοινές υπουργικές αποφάσεις </w:t>
      </w:r>
      <w:r>
        <w:rPr>
          <w:rFonts w:eastAsia="UB-Helvetica" w:cs="Times New Roman"/>
          <w:szCs w:val="24"/>
        </w:rPr>
        <w:t xml:space="preserve">για την παραχώρηση των ακτών καθυστέρησαν και πέρυσι, καθυστερούν και φέτος. </w:t>
      </w:r>
    </w:p>
    <w:p w14:paraId="069973A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Επίσης, σε ό,τι αφορά την εκλογική μου περιφέρεια, τη Μαγνη</w:t>
      </w:r>
      <w:r>
        <w:rPr>
          <w:rFonts w:eastAsia="Times New Roman" w:cs="Times New Roman"/>
          <w:szCs w:val="24"/>
        </w:rPr>
        <w:t xml:space="preserve">σία, περιορίζονται κατά πενήντα τα δρομολόγια στη Σκιάθο, όπως βλέπουμε στον σχετικό πίνακα. </w:t>
      </w:r>
    </w:p>
    <w:p w14:paraId="069973A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το αεροδρόμιο της Σκιάθου δεν εξυπηρετεί μόνο τους </w:t>
      </w:r>
      <w:proofErr w:type="spellStart"/>
      <w:r>
        <w:rPr>
          <w:rFonts w:eastAsia="Times New Roman" w:cs="Times New Roman"/>
          <w:szCs w:val="24"/>
        </w:rPr>
        <w:t>Σκιαθίτες</w:t>
      </w:r>
      <w:proofErr w:type="spellEnd"/>
      <w:r>
        <w:rPr>
          <w:rFonts w:eastAsia="Times New Roman" w:cs="Times New Roman"/>
          <w:szCs w:val="24"/>
        </w:rPr>
        <w:t>. Εξυπηρετεί και τους κατοίκους της Σκοπέλου και της Αλοννήσου. Ξέρετε ότι η προσ</w:t>
      </w:r>
      <w:r>
        <w:rPr>
          <w:rFonts w:eastAsia="Times New Roman" w:cs="Times New Roman"/>
          <w:szCs w:val="24"/>
        </w:rPr>
        <w:t>έγγιση ενός κατοίκου της Αλοννήσου από το νησί στο κέντρο με ακτοπλοϊκή και χερσαία συγκοινωνία είναι πάνω από δέκα ώρες, οπότε εξυπηρετούνται με το αεροδρόμιο της Σκιάθου.</w:t>
      </w:r>
    </w:p>
    <w:p w14:paraId="069973A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 Τέλος, λόγω περιορισμένου χρόνου, θα ήθελα να κάνω μια απλή αναφορά σε αεροδρόμια </w:t>
      </w:r>
      <w:r>
        <w:rPr>
          <w:rFonts w:eastAsia="Times New Roman" w:cs="Times New Roman"/>
          <w:szCs w:val="24"/>
        </w:rPr>
        <w:t>που δεν ανήκουν ούτε στην άγονη γραμμή, αλλά ούτε και στα αεροδρόμια τα οποία παραχωρήθηκαν, δεκατέσσερα τον αριθμό.</w:t>
      </w:r>
    </w:p>
    <w:p w14:paraId="069973A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Ένα τέτοιο αεροδρόμιο, κύριε Υπουργέ -μια σπουδαία υποδομή- είναι αυτό της Νέας Αγχιάλου, το αεροδρόμιο του Βόλου, που είναι αεροδρόμιο ολό</w:t>
      </w:r>
      <w:r>
        <w:rPr>
          <w:rFonts w:eastAsia="Times New Roman" w:cs="Times New Roman"/>
          <w:szCs w:val="24"/>
        </w:rPr>
        <w:t>κληρης της Κεντρικής Ελλάδος και ευρύτερα. Εξυπηρετεί, δηλαδή, περιοχές πληθυσμού ενός εκατομμυρίου περίπου. Δεν έχουμε ακούσει κανέναν στρατη</w:t>
      </w:r>
      <w:r>
        <w:rPr>
          <w:rFonts w:eastAsia="Times New Roman" w:cs="Times New Roman"/>
          <w:szCs w:val="24"/>
        </w:rPr>
        <w:lastRenderedPageBreak/>
        <w:t>γικό σχεδιασμό, δεν έχουμε ακούσει κα</w:t>
      </w:r>
      <w:r>
        <w:rPr>
          <w:rFonts w:eastAsia="Times New Roman" w:cs="Times New Roman"/>
          <w:szCs w:val="24"/>
        </w:rPr>
        <w:t>μ</w:t>
      </w:r>
      <w:r>
        <w:rPr>
          <w:rFonts w:eastAsia="Times New Roman" w:cs="Times New Roman"/>
          <w:szCs w:val="24"/>
        </w:rPr>
        <w:t>μία άποψη της πολιτικής ηγεσίας. Κατά καιρούς έχετε κάνει συναντήσεις με του</w:t>
      </w:r>
      <w:r>
        <w:rPr>
          <w:rFonts w:eastAsia="Times New Roman" w:cs="Times New Roman"/>
          <w:szCs w:val="24"/>
        </w:rPr>
        <w:t>ς τοπικούς φορείς, δίνετε διάφορες υποσχέσεις. Δεκαέξι μήνες μετά και εφόσον οι ξένες αεροπορικές εταιρείες χαμηλού κόστους εγκατέλειψαν το αεροδρόμιο, μένει να μαραζώνει</w:t>
      </w:r>
      <w:r>
        <w:rPr>
          <w:rFonts w:eastAsia="Times New Roman" w:cs="Times New Roman"/>
          <w:szCs w:val="24"/>
        </w:rPr>
        <w:t>,</w:t>
      </w:r>
      <w:r>
        <w:rPr>
          <w:rFonts w:eastAsia="Times New Roman" w:cs="Times New Roman"/>
          <w:szCs w:val="24"/>
        </w:rPr>
        <w:t xml:space="preserve"> με ελάχιστη κίνηση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Αναφέρομαι δε, σε</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υποδομή πολλών δεκάδων εκατομμυρίων ευρώ, </w:t>
      </w:r>
      <w:r>
        <w:rPr>
          <w:rFonts w:eastAsia="Times New Roman" w:cs="Times New Roman"/>
          <w:szCs w:val="24"/>
        </w:rPr>
        <w:t>που μπορεί να τονώσει τουριστικά την Κεντρική Ελλάδα. Βεβαίως, δεν έχει να κάνει με το θέμα των άγονων γραμμών το συγκεκριμένο αεροδρόμιο, αλλά εφόσον σήμερα γίνεται συζήτηση, θα θέλαμε να ακούσουμε την άποψή σας και γι’ αυτό.</w:t>
      </w:r>
    </w:p>
    <w:p w14:paraId="069973A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Κατά τα λοιπά, προχειρότητα κ</w:t>
      </w:r>
      <w:r>
        <w:rPr>
          <w:rFonts w:eastAsia="Times New Roman" w:cs="Times New Roman"/>
          <w:szCs w:val="24"/>
        </w:rPr>
        <w:t xml:space="preserve">αι έλλειψη σχεδιασμού, κύριε Υπουργέ. Και, δυστυχώς, δεν είναι το μόνο θέμα αυτό. Σε όλα τα μείζονα ζητήματα η Κυβέρνηση λειτουργεί κατά τον ίδιο τρόπο. Αυτή ήταν και η αφορμή για να κάνουμε την ερώτηση, γιατί μιλάμε για πολύ ευαίσθητες και οικονομικά και </w:t>
      </w:r>
      <w:r>
        <w:rPr>
          <w:rFonts w:eastAsia="Times New Roman" w:cs="Times New Roman"/>
          <w:szCs w:val="24"/>
        </w:rPr>
        <w:t>εθνικά περιοχές, όπως είναι οι νησιωτικές περιοχές της χώρας.</w:t>
      </w:r>
    </w:p>
    <w:p w14:paraId="069973A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69973A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Μπουκώρο</w:t>
      </w:r>
      <w:proofErr w:type="spellEnd"/>
      <w:r>
        <w:rPr>
          <w:rFonts w:eastAsia="Times New Roman" w:cs="Times New Roman"/>
          <w:szCs w:val="24"/>
        </w:rPr>
        <w:t>.</w:t>
      </w:r>
    </w:p>
    <w:p w14:paraId="069973A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Και με τον κ. </w:t>
      </w:r>
      <w:proofErr w:type="spellStart"/>
      <w:r>
        <w:rPr>
          <w:rFonts w:eastAsia="Times New Roman" w:cs="Times New Roman"/>
          <w:szCs w:val="24"/>
        </w:rPr>
        <w:t>Μπουκώρο</w:t>
      </w:r>
      <w:proofErr w:type="spellEnd"/>
      <w:r>
        <w:rPr>
          <w:rFonts w:eastAsia="Times New Roman" w:cs="Times New Roman"/>
          <w:szCs w:val="24"/>
        </w:rPr>
        <w:t xml:space="preserve"> ολοκληρώθηκε ο κατάλογος των επερωτώντων Βουλευτών της Νέας Δημοκρατίας. </w:t>
      </w:r>
    </w:p>
    <w:p w14:paraId="069973A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Πριν δώσω τον λόγο στο</w:t>
      </w:r>
      <w:r>
        <w:rPr>
          <w:rFonts w:eastAsia="Times New Roman" w:cs="Times New Roman"/>
          <w:szCs w:val="24"/>
        </w:rPr>
        <w:t xml:space="preserve">ν Υπουργό Μεταφορών, Υποδομών και Δικτύων, τον κ. </w:t>
      </w:r>
      <w:proofErr w:type="spellStart"/>
      <w:r>
        <w:rPr>
          <w:rFonts w:eastAsia="Times New Roman" w:cs="Times New Roman"/>
          <w:szCs w:val="24"/>
        </w:rPr>
        <w:t>Σπίρτζη</w:t>
      </w:r>
      <w:proofErr w:type="spellEnd"/>
      <w:r>
        <w:rPr>
          <w:rFonts w:eastAsia="Times New Roman" w:cs="Times New Roman"/>
          <w:szCs w:val="24"/>
        </w:rPr>
        <w:t>, εκ μέρους της Κυβέρνησης για την πρώτη του τοποθέτηση, επιτρέψτε μου μία ανακοίνωση.</w:t>
      </w:r>
    </w:p>
    <w:p w14:paraId="069973A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επίκαιρη επερώτηση δεκαπέντε Βουλευτών της Κοινοβουλευτικής Ομάδας της Δημοκρατικής Συμπαράταξης ΠΑΣΟΚ-ΔΗΜΑΡ (</w:t>
      </w:r>
      <w:r>
        <w:rPr>
          <w:rFonts w:eastAsia="Times New Roman" w:cs="Times New Roman"/>
          <w:szCs w:val="24"/>
        </w:rPr>
        <w:t xml:space="preserve">Α.Π. 25/19/14-4-2016) αρμοδιότητας του Υπουργείου Οικονομίας, Ανάπτυξης και Τουρισμού, με θέμα «Από αναβολή σε αναβολή το αναπτυξιακό σχέδιο για τη </w:t>
      </w:r>
      <w:r>
        <w:rPr>
          <w:rFonts w:eastAsia="Times New Roman" w:cs="Times New Roman"/>
          <w:szCs w:val="24"/>
        </w:rPr>
        <w:t>χώρα</w:t>
      </w:r>
      <w:r>
        <w:rPr>
          <w:rFonts w:eastAsia="Times New Roman" w:cs="Times New Roman"/>
          <w:szCs w:val="24"/>
        </w:rPr>
        <w:t>», που είχε προγραμματιστεί για την Παρασκευή 20 Μαΐου 2016, αναβάλλεται.</w:t>
      </w:r>
    </w:p>
    <w:p w14:paraId="069973A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σας ενημερώνω ότι από </w:t>
      </w:r>
      <w:r>
        <w:rPr>
          <w:rFonts w:eastAsia="Times New Roman" w:cs="Times New Roman"/>
          <w:szCs w:val="24"/>
        </w:rPr>
        <w:t xml:space="preserve">τις Κοινοβουλευτικές Ομάδες όλων των κομμάτων έχουν </w:t>
      </w:r>
      <w:r>
        <w:rPr>
          <w:rFonts w:eastAsia="Times New Roman" w:cs="Times New Roman"/>
          <w:szCs w:val="24"/>
        </w:rPr>
        <w:t>σταλεί</w:t>
      </w:r>
      <w:r>
        <w:rPr>
          <w:rFonts w:eastAsia="Times New Roman" w:cs="Times New Roman"/>
          <w:szCs w:val="24"/>
        </w:rPr>
        <w:t xml:space="preserve"> επιστολές</w:t>
      </w:r>
      <w:r>
        <w:rPr>
          <w:rFonts w:eastAsia="Times New Roman" w:cs="Times New Roman"/>
          <w:szCs w:val="24"/>
        </w:rPr>
        <w:t>,</w:t>
      </w:r>
      <w:r>
        <w:rPr>
          <w:rFonts w:eastAsia="Times New Roman" w:cs="Times New Roman"/>
          <w:szCs w:val="24"/>
        </w:rPr>
        <w:t xml:space="preserve"> με τις οποίες ενημερώνουν το Προεδρείο σε ό,τι αφορά τους </w:t>
      </w:r>
      <w:r>
        <w:rPr>
          <w:rFonts w:eastAsia="Times New Roman" w:cs="Times New Roman"/>
          <w:szCs w:val="24"/>
        </w:rPr>
        <w:t>Κοινοβουλευτικούς Εκπροσώπους</w:t>
      </w:r>
      <w:r>
        <w:rPr>
          <w:rFonts w:eastAsia="Times New Roman" w:cs="Times New Roman"/>
          <w:szCs w:val="24"/>
        </w:rPr>
        <w:t>. Από τη Νέα Δημοκρατία ορίζεται ως Κοινοβουλευτικός Εκπρόσωπος ο κ. Κωνσταντίνος Αχ. Καραμανλής, α</w:t>
      </w:r>
      <w:r>
        <w:rPr>
          <w:rFonts w:eastAsia="Times New Roman" w:cs="Times New Roman"/>
          <w:szCs w:val="24"/>
        </w:rPr>
        <w:t xml:space="preserve">πό τον ΣΥΡΙΖΑ ο κ. Απόστολος </w:t>
      </w:r>
      <w:proofErr w:type="spellStart"/>
      <w:r>
        <w:rPr>
          <w:rFonts w:eastAsia="Times New Roman" w:cs="Times New Roman"/>
          <w:szCs w:val="24"/>
        </w:rPr>
        <w:t>Καραναστάσης</w:t>
      </w:r>
      <w:proofErr w:type="spellEnd"/>
      <w:r>
        <w:rPr>
          <w:rFonts w:eastAsia="Times New Roman" w:cs="Times New Roman"/>
          <w:szCs w:val="24"/>
        </w:rPr>
        <w:t xml:space="preserve">, από τον Λαϊκό Σύνδεσμο-Χρυσή Αυγή 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Επίσης, από τη Δημοκρατική Συμπαράταξη ΠΑΣΟΚ-ΔΗΜΑΡ Κοινοβουλευτικός Εκπρόσωπος ορίζεται ο κ. Δημήτριος Κωνσταντόπουλος, από το Κομμουνιστικό Κόμμα Ελλάδας </w:t>
      </w:r>
      <w:r>
        <w:rPr>
          <w:rFonts w:eastAsia="Times New Roman" w:cs="Times New Roman"/>
          <w:szCs w:val="24"/>
        </w:rPr>
        <w:t xml:space="preserve">ο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Ποτάμι ο κ. Γεώργιος </w:t>
      </w:r>
      <w:proofErr w:type="spellStart"/>
      <w:r>
        <w:rPr>
          <w:rFonts w:eastAsia="Times New Roman" w:cs="Times New Roman"/>
          <w:szCs w:val="24"/>
        </w:rPr>
        <w:t>Αμυράς</w:t>
      </w:r>
      <w:proofErr w:type="spellEnd"/>
      <w:r>
        <w:rPr>
          <w:rFonts w:eastAsia="Times New Roman" w:cs="Times New Roman"/>
          <w:szCs w:val="24"/>
        </w:rPr>
        <w:t xml:space="preserve">, από τους Ανεξάρτητους Έλληνες ο κ. Γεώργιος Λαζαρίδης και από την Ένωση Κεντρώων ο κ. Ιωάννης </w:t>
      </w:r>
      <w:proofErr w:type="spellStart"/>
      <w:r>
        <w:rPr>
          <w:rFonts w:eastAsia="Times New Roman" w:cs="Times New Roman"/>
          <w:szCs w:val="24"/>
        </w:rPr>
        <w:t>Σαρίδης</w:t>
      </w:r>
      <w:proofErr w:type="spellEnd"/>
      <w:r>
        <w:rPr>
          <w:rFonts w:eastAsia="Times New Roman" w:cs="Times New Roman"/>
          <w:szCs w:val="24"/>
        </w:rPr>
        <w:t>.</w:t>
      </w:r>
    </w:p>
    <w:p w14:paraId="069973A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69973A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w:t>
      </w:r>
      <w:r>
        <w:rPr>
          <w:rFonts w:eastAsia="Times New Roman" w:cs="Times New Roman"/>
          <w:b/>
          <w:szCs w:val="24"/>
        </w:rPr>
        <w:t xml:space="preserve">τύων): </w:t>
      </w:r>
      <w:r>
        <w:rPr>
          <w:rFonts w:eastAsia="Times New Roman" w:cs="Times New Roman"/>
          <w:szCs w:val="24"/>
        </w:rPr>
        <w:t>Ευχαριστώ πολύ, κύριε Πρόεδρε.</w:t>
      </w:r>
    </w:p>
    <w:p w14:paraId="069973A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Αξιότιμοι κύριοι συνάδελφοι της Νέας Δημοκρατίας, θα ήθελα να σας ευχαριστήσω πραγματικά για την επίκαιρη ερώτηση που καταθέσατε. Σας ευχαριστώ πραγματικά, γιατί τα συστημικά μέσα μαζικής ενημέρωσης δεν αναφέρονται στο</w:t>
      </w:r>
      <w:r>
        <w:rPr>
          <w:rFonts w:eastAsia="Times New Roman" w:cs="Times New Roman"/>
          <w:szCs w:val="24"/>
        </w:rPr>
        <w:t xml:space="preserve"> τι κάνει η Κυβέρνηση. Και εσείς μας δίνετε σήμερα την ευκαιρία να αναδείξουμε και το έργο της Κυβέρνησης και κυρίως να αναδειχθούν οι πραγματικές διαφορές ανάμεσα στην πολιτική που ασκήθηκε επί τόσα χρόνια στις άγονες γραμμές των αερομεταφορών -ποιοι είνα</w:t>
      </w:r>
      <w:r>
        <w:rPr>
          <w:rFonts w:eastAsia="Times New Roman" w:cs="Times New Roman"/>
          <w:szCs w:val="24"/>
        </w:rPr>
        <w:t>ι οι ευνοημένοι από αυτήν την πολιτική- σε σχέση με αυτήν την Κυβέρνηση, μέσα σε αυτές τις δύσκολες καταστάσεις.</w:t>
      </w:r>
    </w:p>
    <w:p w14:paraId="069973A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Οφείλω, λοιπόν, να σας ευχαριστήσω. Και δεν είναι ειρωνικό αυτό, είναι πραγματικό. Και με την ευκαιρία, απ’ ό,τι κατάλαβα από τις τοποθετήσεις </w:t>
      </w:r>
      <w:r>
        <w:rPr>
          <w:rFonts w:eastAsia="Times New Roman" w:cs="Times New Roman"/>
          <w:szCs w:val="24"/>
        </w:rPr>
        <w:t xml:space="preserve">σας, μάλλον θα πρέπει να ενημερωθείτε για τα πεπραγμένα της Κυβέρνησης της Νέας Δημοκρατίας, τι είχε κάνει, πού το πήγαινε και πού δέσμευσε τη χώρα και με τις δεσμεύσεις της σε σχέση με τους δανειστές και με τη νομοθεσία. Από τις τοποθετήσεις </w:t>
      </w:r>
      <w:r>
        <w:rPr>
          <w:rFonts w:eastAsia="Times New Roman" w:cs="Times New Roman"/>
          <w:szCs w:val="24"/>
        </w:rPr>
        <w:t>που</w:t>
      </w:r>
      <w:r>
        <w:rPr>
          <w:rFonts w:eastAsia="Times New Roman" w:cs="Times New Roman"/>
          <w:szCs w:val="24"/>
        </w:rPr>
        <w:t xml:space="preserve"> άκουσα, κ</w:t>
      </w:r>
      <w:r>
        <w:rPr>
          <w:rFonts w:eastAsia="Times New Roman" w:cs="Times New Roman"/>
          <w:szCs w:val="24"/>
        </w:rPr>
        <w:t>αταλήγω στο συμπέρασμα ότι δεν είστε ενημερωμένοι για το τι κάνατε.</w:t>
      </w:r>
    </w:p>
    <w:p w14:paraId="069973B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είμαι πολύ συγκεκριμένος. Τι παραλάβαμε; Παραλάβαμε είκοσι οκτώ άγονες γραμμές με κόστος 47 εκατομμύρια στους Έλληνες πολίτες. Αυτά δεν τα παίρνουμε ούτε από το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ούτε απ</w:t>
      </w:r>
      <w:r>
        <w:rPr>
          <w:rFonts w:eastAsia="Times New Roman" w:cs="Times New Roman"/>
          <w:szCs w:val="24"/>
        </w:rPr>
        <w:t xml:space="preserve">ό αλλού. Πολύ ωραία! Καλό θα είναι να φρεσκάρετε λίγο τη μνήμη σας, γιατί δεν είναι δεκαοκτώ μήνες. Είχαμε εκλογές τον Σεπτέμβρη. Οκτώ είναι. Αυτή η Κυβέρνηση έχει ζωή οκτώ μηνών. </w:t>
      </w:r>
    </w:p>
    <w:p w14:paraId="069973B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Όταν αναλάβαμε, λοιπόν, αναζητήσαμε την τεκμηρίωση -θέλετε να το ξεχνάτε, </w:t>
      </w:r>
      <w:r>
        <w:rPr>
          <w:rFonts w:eastAsia="Times New Roman" w:cs="Times New Roman"/>
          <w:szCs w:val="24"/>
        </w:rPr>
        <w:t>αλλά δεν πειράζει, καλό είναι να σας το θυμίζουμε εμείς- και το σχεδιασμό των άγονων γραμμών. Ποιος ήταν αυτός ο σχεδιασμός; Μηδενικός. Μηδέν.</w:t>
      </w:r>
    </w:p>
    <w:p w14:paraId="069973B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Αναζητήσαμε το συνολικό σχεδιασμό σε σχέση με τις άγονες γραμμές της ακτοπλοΐας. Κανένας σχεδιασμός. Μηδενικός. Α</w:t>
      </w:r>
      <w:r>
        <w:rPr>
          <w:rFonts w:eastAsia="Times New Roman" w:cs="Times New Roman"/>
          <w:szCs w:val="24"/>
        </w:rPr>
        <w:t>ν δει οποιοσδήποτε ποιες είναι οι άγονες γραμμές, θα καταλήξει στο συμπέρασμα ότι έχουμε έναν ακόμα σχεδιασμό εκλογικής πελατείας, χωρίς να το χρειάζονται οι τοπικές κοινωνίες και βέβαια</w:t>
      </w:r>
      <w:r>
        <w:rPr>
          <w:rFonts w:eastAsia="Times New Roman" w:cs="Times New Roman"/>
          <w:szCs w:val="24"/>
        </w:rPr>
        <w:t>,</w:t>
      </w:r>
      <w:r>
        <w:rPr>
          <w:rFonts w:eastAsia="Times New Roman" w:cs="Times New Roman"/>
          <w:szCs w:val="24"/>
        </w:rPr>
        <w:t xml:space="preserve"> ένα σχεδιασμό επιδότησης των αεροπορικών εταιρειών, όχι των τοπικών </w:t>
      </w:r>
      <w:r>
        <w:rPr>
          <w:rFonts w:eastAsia="Times New Roman" w:cs="Times New Roman"/>
          <w:szCs w:val="24"/>
        </w:rPr>
        <w:t xml:space="preserve">κοινωνιών. </w:t>
      </w:r>
    </w:p>
    <w:p w14:paraId="069973B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αναφέρω άγονες γραμμές: Αθήνα-Πάρος. Άγονη. Μέσα στην απομόνωση είναι. Αθήνα-Ζάκυνθος, Θεσσαλονίκη-Κέρκυρα, Θεσσαλονίκη-Καλαμάτα. Άγονες γραμμές. </w:t>
      </w:r>
    </w:p>
    <w:p w14:paraId="069973B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Αν δει κανείς ποιος είναι ο αριθμός των θέσεων που πληρώνει ο ελληνικός λαός για κάθε </w:t>
      </w:r>
      <w:r>
        <w:rPr>
          <w:rFonts w:eastAsia="Times New Roman" w:cs="Times New Roman"/>
          <w:szCs w:val="24"/>
        </w:rPr>
        <w:t>άγονη γραμμή και ποιος είναι ο πραγματικός αριθμός των επιβατών -γιατί αυτό πρέπει να είναι το κριτήριο στις άγονες γραμμές, ποιος είναι ο πραγματικός αριθμός των επιβατών- θα καταλήξει στο συμπέρασμα ότι οι άγονες αεροπορικές γραμμές και ο αριθμός των πτή</w:t>
      </w:r>
      <w:r>
        <w:rPr>
          <w:rFonts w:eastAsia="Times New Roman" w:cs="Times New Roman"/>
          <w:szCs w:val="24"/>
        </w:rPr>
        <w:t xml:space="preserve">σεων έγιναν για να πληρώνει ο ελληνικός λαός συγκεκριμένη εταιρεία, την οποία ιδιωτικοποιήσατε -ήταν κρατική- και την αγόρασε ο κ. </w:t>
      </w:r>
      <w:proofErr w:type="spellStart"/>
      <w:r>
        <w:rPr>
          <w:rFonts w:eastAsia="Times New Roman" w:cs="Times New Roman"/>
          <w:szCs w:val="24"/>
        </w:rPr>
        <w:t>Βγενόπουλος</w:t>
      </w:r>
      <w:proofErr w:type="spellEnd"/>
      <w:r>
        <w:rPr>
          <w:rFonts w:eastAsia="Times New Roman" w:cs="Times New Roman"/>
          <w:szCs w:val="24"/>
        </w:rPr>
        <w:t xml:space="preserve">. Και το λέω αυτό ιστορικά. Τυχαίο! </w:t>
      </w:r>
    </w:p>
    <w:p w14:paraId="069973B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Στη συνέχεια διατηρήθηκε το ίδιο καθεστώς ως σήμερα και προσθέσατε και άλλες </w:t>
      </w:r>
      <w:r>
        <w:rPr>
          <w:rFonts w:eastAsia="Times New Roman" w:cs="Times New Roman"/>
          <w:szCs w:val="24"/>
        </w:rPr>
        <w:t xml:space="preserve">δυο αεροπορικές εταιρείες και κάποιες άγονες γραμμές, στην ίδια όμως λογική. </w:t>
      </w:r>
    </w:p>
    <w:p w14:paraId="069973B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Θα καταθέσω τον πίνακα για να γνωρίζει το Κοινοβούλιο και ο ελληνικός λαός. </w:t>
      </w:r>
    </w:p>
    <w:p w14:paraId="069973B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ελληνικός λαός πλήρωσε</w:t>
      </w:r>
      <w:r>
        <w:rPr>
          <w:rFonts w:eastAsia="Times New Roman" w:cs="Times New Roman"/>
          <w:szCs w:val="24"/>
        </w:rPr>
        <w:t xml:space="preserve"> συνολικά</w:t>
      </w:r>
      <w:r>
        <w:rPr>
          <w:rFonts w:eastAsia="Times New Roman" w:cs="Times New Roman"/>
          <w:szCs w:val="24"/>
        </w:rPr>
        <w:t xml:space="preserve">, με ευθύνη της Νέας Δημοκρατίας, 47 εκατομμύρια το 2014 για </w:t>
      </w:r>
      <w:r>
        <w:rPr>
          <w:rFonts w:eastAsia="Times New Roman" w:cs="Times New Roman"/>
          <w:szCs w:val="24"/>
        </w:rPr>
        <w:t>ένα εκα</w:t>
      </w:r>
      <w:r>
        <w:rPr>
          <w:rFonts w:eastAsia="Times New Roman" w:cs="Times New Roman"/>
          <w:szCs w:val="24"/>
        </w:rPr>
        <w:t>τομμύριο ογδόντα χιλιάδες πεντακόσιες μία</w:t>
      </w:r>
      <w:r>
        <w:rPr>
          <w:rFonts w:eastAsia="Times New Roman" w:cs="Times New Roman"/>
          <w:szCs w:val="24"/>
        </w:rPr>
        <w:t xml:space="preserve"> θέσεις. Πόσοι πολίτες κάθονταν σε αυτές τις θέσεις και μετακινήθηκαν; Η Νέα Δημοκρατία δεν έχει αναρωτηθεί ποτέ. Να σας λύσουμε αυτή την απορία. Μετακινήθηκαν </w:t>
      </w:r>
      <w:r>
        <w:rPr>
          <w:rFonts w:eastAsia="Times New Roman" w:cs="Times New Roman"/>
          <w:szCs w:val="24"/>
        </w:rPr>
        <w:t>πεντακόσιες εξήντα πέντε χιλιάδες εξακόσιους εξήντα επτ</w:t>
      </w:r>
      <w:r>
        <w:rPr>
          <w:rFonts w:eastAsia="Times New Roman" w:cs="Times New Roman"/>
          <w:szCs w:val="24"/>
        </w:rPr>
        <w:t xml:space="preserve">ά </w:t>
      </w:r>
      <w:r>
        <w:rPr>
          <w:rFonts w:eastAsia="Times New Roman" w:cs="Times New Roman"/>
          <w:szCs w:val="24"/>
        </w:rPr>
        <w:t xml:space="preserve">πολίτες και τουρίστες. Αυτοί είναι οι επιβάτες, σχεδόν το 50%. </w:t>
      </w:r>
    </w:p>
    <w:p w14:paraId="069973B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Αναλυτικά, ανά άγονη γραμμή, αναφέρω τα εξής: Μπορείτε να μου λέτε σε ποιες περιοχές εκλέγεστε για να σας λέω τα αντίστοιχα. Υπάρχουν μερικά ενδεικτικά. Ζάκυνθος…</w:t>
      </w:r>
    </w:p>
    <w:p w14:paraId="069973B9"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Ο κ. </w:t>
      </w:r>
      <w:r>
        <w:rPr>
          <w:rFonts w:eastAsia="Times New Roman" w:cs="Times New Roman"/>
          <w:szCs w:val="24"/>
        </w:rPr>
        <w:t>Κοντονής.</w:t>
      </w:r>
    </w:p>
    <w:p w14:paraId="069973B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Ο κ. Κοντονής, ναι. Ο κ. Κοντονής το έκανε αυτό. Επιβατική κίνηση το 2014, </w:t>
      </w:r>
      <w:r>
        <w:rPr>
          <w:rFonts w:eastAsia="Times New Roman" w:cs="Times New Roman"/>
          <w:szCs w:val="24"/>
        </w:rPr>
        <w:t xml:space="preserve">τριάντα έξι χιλιάδες τριακόσιοι δεκαπέντε </w:t>
      </w:r>
      <w:r>
        <w:rPr>
          <w:rFonts w:eastAsia="Times New Roman" w:cs="Times New Roman"/>
          <w:szCs w:val="24"/>
        </w:rPr>
        <w:t xml:space="preserve">επιβάτες. </w:t>
      </w:r>
      <w:r>
        <w:rPr>
          <w:rFonts w:eastAsia="Times New Roman" w:cs="Times New Roman"/>
          <w:szCs w:val="24"/>
        </w:rPr>
        <w:lastRenderedPageBreak/>
        <w:t xml:space="preserve">Πόσες θέσεις πλήρωσε ο ελληνικός λαός; Πλήρωσε </w:t>
      </w:r>
      <w:r>
        <w:rPr>
          <w:rFonts w:eastAsia="Times New Roman" w:cs="Times New Roman"/>
          <w:szCs w:val="24"/>
        </w:rPr>
        <w:t>πενήντα οκτ</w:t>
      </w:r>
      <w:r>
        <w:rPr>
          <w:rFonts w:eastAsia="Times New Roman" w:cs="Times New Roman"/>
          <w:szCs w:val="24"/>
        </w:rPr>
        <w:t xml:space="preserve">ώ χιλιάδες πεντακόσιες ογδόντα τέσσερις </w:t>
      </w:r>
      <w:r>
        <w:rPr>
          <w:rFonts w:eastAsia="Times New Roman" w:cs="Times New Roman"/>
          <w:szCs w:val="24"/>
        </w:rPr>
        <w:t>θέσεις. Πόσο δίναμε γι</w:t>
      </w:r>
      <w:r>
        <w:rPr>
          <w:rFonts w:eastAsia="Times New Roman" w:cs="Times New Roman"/>
          <w:szCs w:val="24"/>
        </w:rPr>
        <w:t>’</w:t>
      </w:r>
      <w:r>
        <w:rPr>
          <w:rFonts w:eastAsia="Times New Roman" w:cs="Times New Roman"/>
          <w:szCs w:val="24"/>
        </w:rPr>
        <w:t xml:space="preserve"> αυτό; Δίναμε </w:t>
      </w:r>
      <w:r>
        <w:rPr>
          <w:rFonts w:eastAsia="Times New Roman" w:cs="Times New Roman"/>
          <w:szCs w:val="24"/>
        </w:rPr>
        <w:t>ένα εκατομμύριο εβδομήντα οκτώ χιλιάδες.</w:t>
      </w:r>
      <w:r>
        <w:rPr>
          <w:rFonts w:eastAsia="Times New Roman" w:cs="Times New Roman"/>
          <w:szCs w:val="24"/>
        </w:rPr>
        <w:t xml:space="preserve"> Τσάμπα πράμα! </w:t>
      </w:r>
    </w:p>
    <w:p w14:paraId="069973B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τρενάκι, Ρόδος-Κως-Κάλυμνος-Λέρος-Αστυπάλαια. Επιβατική κίνηση του 2014, </w:t>
      </w:r>
      <w:r>
        <w:rPr>
          <w:rFonts w:eastAsia="Times New Roman" w:cs="Times New Roman"/>
          <w:szCs w:val="24"/>
        </w:rPr>
        <w:t xml:space="preserve">πέντε χιλιάδες επτακόσιοι ενενήντα ένας </w:t>
      </w:r>
      <w:r>
        <w:rPr>
          <w:rFonts w:eastAsia="Times New Roman" w:cs="Times New Roman"/>
          <w:szCs w:val="24"/>
        </w:rPr>
        <w:t>επιβάτε</w:t>
      </w:r>
      <w:r>
        <w:rPr>
          <w:rFonts w:eastAsia="Times New Roman" w:cs="Times New Roman"/>
          <w:szCs w:val="24"/>
        </w:rPr>
        <w:t xml:space="preserve">ς. Πόσες θέσεις πλήρωσε ο ελληνικός λαός; Πλήρωσε </w:t>
      </w:r>
      <w:r>
        <w:rPr>
          <w:rFonts w:eastAsia="Times New Roman" w:cs="Times New Roman"/>
          <w:szCs w:val="24"/>
        </w:rPr>
        <w:t>εννέα χιλιάδες οκτακόσιες ογδόντα τρεις</w:t>
      </w:r>
      <w:r>
        <w:rPr>
          <w:rFonts w:eastAsia="Times New Roman" w:cs="Times New Roman"/>
          <w:szCs w:val="24"/>
        </w:rPr>
        <w:t xml:space="preserve"> θέσεις. Τι δίναμε εδώ; Δίναμε </w:t>
      </w:r>
      <w:r>
        <w:rPr>
          <w:rFonts w:eastAsia="Times New Roman" w:cs="Times New Roman"/>
          <w:szCs w:val="24"/>
        </w:rPr>
        <w:t>ένα εκατομμύριο επτακόσιες δεκατέσσερις χιλιάδες</w:t>
      </w:r>
      <w:r>
        <w:rPr>
          <w:rFonts w:eastAsia="Times New Roman" w:cs="Times New Roman"/>
          <w:szCs w:val="24"/>
        </w:rPr>
        <w:t xml:space="preserve">. </w:t>
      </w:r>
    </w:p>
    <w:p w14:paraId="069973B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Αθήνα-Σητεία. Επιβατική κίνηση </w:t>
      </w:r>
      <w:r>
        <w:rPr>
          <w:rFonts w:eastAsia="Times New Roman" w:cs="Times New Roman"/>
          <w:szCs w:val="24"/>
        </w:rPr>
        <w:t>είκοσι χιλιάδες διακόσιοι ενενήντα πέντε</w:t>
      </w:r>
      <w:r>
        <w:rPr>
          <w:rFonts w:eastAsia="Times New Roman" w:cs="Times New Roman"/>
          <w:szCs w:val="24"/>
        </w:rPr>
        <w:t xml:space="preserve"> επιβάτες. Προ</w:t>
      </w:r>
      <w:r>
        <w:rPr>
          <w:rFonts w:eastAsia="Times New Roman" w:cs="Times New Roman"/>
          <w:szCs w:val="24"/>
        </w:rPr>
        <w:t xml:space="preserve">σφερόμενες θέσεις, δηλαδή τι πληρώναμε για να μετακινηθούν </w:t>
      </w:r>
      <w:r>
        <w:rPr>
          <w:rFonts w:eastAsia="Times New Roman" w:cs="Times New Roman"/>
          <w:szCs w:val="24"/>
        </w:rPr>
        <w:t>αυτοί οι</w:t>
      </w:r>
      <w:r>
        <w:rPr>
          <w:rFonts w:eastAsia="Times New Roman" w:cs="Times New Roman"/>
          <w:szCs w:val="24"/>
        </w:rPr>
        <w:t xml:space="preserve"> πολίτες; Πληρώναμε </w:t>
      </w:r>
      <w:r>
        <w:rPr>
          <w:rFonts w:eastAsia="Times New Roman" w:cs="Times New Roman"/>
          <w:szCs w:val="24"/>
        </w:rPr>
        <w:t xml:space="preserve">εβδομήντα πέντε χιλιάδες </w:t>
      </w:r>
      <w:proofErr w:type="spellStart"/>
      <w:r>
        <w:rPr>
          <w:rFonts w:eastAsia="Times New Roman" w:cs="Times New Roman"/>
          <w:szCs w:val="24"/>
        </w:rPr>
        <w:t>εκατόν</w:t>
      </w:r>
      <w:proofErr w:type="spellEnd"/>
      <w:r>
        <w:rPr>
          <w:rFonts w:eastAsia="Times New Roman" w:cs="Times New Roman"/>
          <w:szCs w:val="24"/>
        </w:rPr>
        <w:t xml:space="preserve"> επτά</w:t>
      </w:r>
      <w:r>
        <w:rPr>
          <w:rFonts w:eastAsia="Times New Roman" w:cs="Times New Roman"/>
          <w:szCs w:val="24"/>
        </w:rPr>
        <w:t xml:space="preserve"> θέσεις. Φοβερό σχεδιασμό είχε η Νέα Δημοκρατία όχι στους δεκαέξι μήνες, στα σαράντα έξι χρόνια! </w:t>
      </w:r>
    </w:p>
    <w:p w14:paraId="069973B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Αθήνα-Καστοριά-Κοζάνη, </w:t>
      </w:r>
      <w:r>
        <w:rPr>
          <w:rFonts w:eastAsia="Times New Roman" w:cs="Times New Roman"/>
          <w:szCs w:val="24"/>
        </w:rPr>
        <w:t>έξι χιλιάδες</w:t>
      </w:r>
      <w:r>
        <w:rPr>
          <w:rFonts w:eastAsia="Times New Roman" w:cs="Times New Roman"/>
          <w:szCs w:val="24"/>
        </w:rPr>
        <w:t xml:space="preserve"> τετρακόσιοι πενήντα δύο</w:t>
      </w:r>
      <w:r>
        <w:rPr>
          <w:rFonts w:eastAsia="Times New Roman" w:cs="Times New Roman"/>
          <w:szCs w:val="24"/>
        </w:rPr>
        <w:t xml:space="preserve"> οι επιβάτες που μετακινήθηκαν. Οι θέσεις που πληρώναμε ήταν </w:t>
      </w:r>
      <w:r>
        <w:rPr>
          <w:rFonts w:eastAsia="Times New Roman" w:cs="Times New Roman"/>
          <w:szCs w:val="24"/>
        </w:rPr>
        <w:t>είκοσι χιλιάδες πενήντα δύο</w:t>
      </w:r>
      <w:r>
        <w:rPr>
          <w:rFonts w:eastAsia="Times New Roman" w:cs="Times New Roman"/>
          <w:szCs w:val="24"/>
        </w:rPr>
        <w:t xml:space="preserve">. </w:t>
      </w:r>
    </w:p>
    <w:p w14:paraId="069973B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Συνεχίζω με τη γραμμή Θεσσαλονίκη-Λήμνος-Ικαρία. Ήταν </w:t>
      </w:r>
      <w:r>
        <w:rPr>
          <w:rFonts w:eastAsia="Times New Roman" w:cs="Times New Roman"/>
          <w:szCs w:val="24"/>
        </w:rPr>
        <w:t>δεκατέσσερις χιλιάδες εξακόσιοι τριάντα πέντε</w:t>
      </w:r>
      <w:r>
        <w:rPr>
          <w:rFonts w:eastAsia="Times New Roman" w:cs="Times New Roman"/>
          <w:szCs w:val="24"/>
        </w:rPr>
        <w:t xml:space="preserve"> οι επιβάτες που μετακινούνταν και </w:t>
      </w:r>
      <w:r>
        <w:rPr>
          <w:rFonts w:eastAsia="Times New Roman" w:cs="Times New Roman"/>
          <w:szCs w:val="24"/>
        </w:rPr>
        <w:t xml:space="preserve">σαράντα πέντε χιλιάδες πεντακόσιες εβδομήντα </w:t>
      </w:r>
      <w:r>
        <w:rPr>
          <w:rFonts w:eastAsia="Times New Roman" w:cs="Times New Roman"/>
          <w:szCs w:val="24"/>
        </w:rPr>
        <w:t xml:space="preserve">οι θέσεις που πληρώνονταν. </w:t>
      </w:r>
    </w:p>
    <w:p w14:paraId="069973B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Στη γραμμή Αλεξανδρούπολη-Σητεία ήταν </w:t>
      </w:r>
      <w:r>
        <w:rPr>
          <w:rFonts w:eastAsia="Times New Roman" w:cs="Times New Roman"/>
          <w:szCs w:val="24"/>
        </w:rPr>
        <w:t xml:space="preserve">δύο χιλιάδες επτακόσιοι δέκα </w:t>
      </w:r>
      <w:r>
        <w:rPr>
          <w:rFonts w:eastAsia="Times New Roman" w:cs="Times New Roman"/>
          <w:szCs w:val="24"/>
        </w:rPr>
        <w:t xml:space="preserve">οι επιβάτες που μετακινούνταν και </w:t>
      </w:r>
      <w:r>
        <w:rPr>
          <w:rFonts w:eastAsia="Times New Roman" w:cs="Times New Roman"/>
          <w:szCs w:val="24"/>
        </w:rPr>
        <w:t xml:space="preserve">επτά χιλιάδες οκτακόσιες εξήντα </w:t>
      </w:r>
      <w:r>
        <w:rPr>
          <w:rFonts w:eastAsia="Times New Roman" w:cs="Times New Roman"/>
          <w:szCs w:val="24"/>
        </w:rPr>
        <w:t xml:space="preserve">οι θέσεις που πληρώνονταν. </w:t>
      </w:r>
    </w:p>
    <w:p w14:paraId="069973C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Μερικά από αυτά είναι </w:t>
      </w:r>
      <w:r>
        <w:rPr>
          <w:rFonts w:eastAsia="Times New Roman" w:cs="Times New Roman"/>
          <w:szCs w:val="24"/>
        </w:rPr>
        <w:t xml:space="preserve">ιδιαίτερα ενδιαφέροντα. </w:t>
      </w:r>
    </w:p>
    <w:p w14:paraId="069973C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Αθανασίου, περιλαμβάνει και την περιοχή σας αυτό. Στη γραμμή Λήμνος-Μυτιλήνη-Χίος-Σάμος-Ρόδος ήταν </w:t>
      </w:r>
      <w:r>
        <w:rPr>
          <w:rFonts w:eastAsia="Times New Roman" w:cs="Times New Roman"/>
          <w:szCs w:val="24"/>
        </w:rPr>
        <w:t>οκτώ χιλιάδες τριακόσιες πενήντα εννέα</w:t>
      </w:r>
      <w:r>
        <w:rPr>
          <w:rFonts w:eastAsia="Times New Roman" w:cs="Times New Roman"/>
          <w:szCs w:val="24"/>
        </w:rPr>
        <w:t xml:space="preserve"> οι συνολικοί επιβάτες που μετακινούνταν και </w:t>
      </w:r>
      <w:r>
        <w:rPr>
          <w:rFonts w:eastAsia="Times New Roman" w:cs="Times New Roman"/>
          <w:szCs w:val="24"/>
        </w:rPr>
        <w:lastRenderedPageBreak/>
        <w:t xml:space="preserve">είκοσι έξι χιλιάδες </w:t>
      </w:r>
      <w:proofErr w:type="spellStart"/>
      <w:r>
        <w:rPr>
          <w:rFonts w:eastAsia="Times New Roman" w:cs="Times New Roman"/>
          <w:szCs w:val="24"/>
        </w:rPr>
        <w:t>εκατόν</w:t>
      </w:r>
      <w:proofErr w:type="spellEnd"/>
      <w:r>
        <w:rPr>
          <w:rFonts w:eastAsia="Times New Roman" w:cs="Times New Roman"/>
          <w:szCs w:val="24"/>
        </w:rPr>
        <w:t xml:space="preserve"> έξι </w:t>
      </w:r>
      <w:r>
        <w:rPr>
          <w:rFonts w:eastAsia="Times New Roman" w:cs="Times New Roman"/>
          <w:szCs w:val="24"/>
        </w:rPr>
        <w:t>οι θέσεις πο</w:t>
      </w:r>
      <w:r>
        <w:rPr>
          <w:rFonts w:eastAsia="Times New Roman" w:cs="Times New Roman"/>
          <w:szCs w:val="24"/>
        </w:rPr>
        <w:t xml:space="preserve">υ πληρώνονταν. Συνολικά -τα είπα πριν τα νούμερα- ούτε το 50%! </w:t>
      </w:r>
    </w:p>
    <w:p w14:paraId="069973C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καταθέσω μετά τον πίνακα για τα Πρακτικά.</w:t>
      </w:r>
    </w:p>
    <w:p w14:paraId="069973C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Αυτά τα πλήρωνε ο ελληνικός λαός για πάρα πολλά χρόνια. Και όλη την περίοδο, βεβαίως, των τελευταίων χρόνων, που κόβατε -και προτείνετε και σήμερα </w:t>
      </w:r>
      <w:r>
        <w:rPr>
          <w:rFonts w:eastAsia="Times New Roman" w:cs="Times New Roman"/>
          <w:szCs w:val="24"/>
        </w:rPr>
        <w:t xml:space="preserve">να κοπούν- τις συντάξεις και τους μισθούς, που δήθεν μειώνατε τις δαπάνες για την </w:t>
      </w:r>
      <w:r>
        <w:rPr>
          <w:rFonts w:eastAsia="Times New Roman" w:cs="Times New Roman"/>
          <w:szCs w:val="24"/>
        </w:rPr>
        <w:t xml:space="preserve">υγεία </w:t>
      </w:r>
      <w:r>
        <w:rPr>
          <w:rFonts w:eastAsia="Times New Roman" w:cs="Times New Roman"/>
          <w:szCs w:val="24"/>
        </w:rPr>
        <w:t xml:space="preserve">και την </w:t>
      </w:r>
      <w:r>
        <w:rPr>
          <w:rFonts w:eastAsia="Times New Roman" w:cs="Times New Roman"/>
          <w:szCs w:val="24"/>
        </w:rPr>
        <w:t>παιδεία</w:t>
      </w:r>
      <w:r>
        <w:rPr>
          <w:rFonts w:eastAsia="Times New Roman" w:cs="Times New Roman"/>
          <w:szCs w:val="24"/>
        </w:rPr>
        <w:t>, που κάνατε απολύσεις και δήθεν θέλατε τη μείωση των δαπανών -και αυτά προτείνετε και σήμερα, ως μια άλλη πολιτική σε σχέση με τη δική μας Κυβέρνηση- τι</w:t>
      </w:r>
      <w:r>
        <w:rPr>
          <w:rFonts w:eastAsia="Times New Roman" w:cs="Times New Roman"/>
          <w:szCs w:val="24"/>
        </w:rPr>
        <w:t>ς άγονες γραμμές, αυτές τις ανορθολογικές, δεν τις είδε κανείς. Μάλλον</w:t>
      </w:r>
      <w:r>
        <w:rPr>
          <w:rFonts w:eastAsia="Times New Roman" w:cs="Times New Roman"/>
          <w:szCs w:val="24"/>
        </w:rPr>
        <w:t>,</w:t>
      </w:r>
      <w:r>
        <w:rPr>
          <w:rFonts w:eastAsia="Times New Roman" w:cs="Times New Roman"/>
          <w:szCs w:val="24"/>
        </w:rPr>
        <w:t xml:space="preserve"> θα έπρεπε λίγο να το ξαναδείτε αυτό και να κάνετε και την αυτοκριτική </w:t>
      </w:r>
      <w:r>
        <w:rPr>
          <w:rFonts w:eastAsia="Times New Roman" w:cs="Times New Roman"/>
          <w:szCs w:val="24"/>
        </w:rPr>
        <w:t>σας,</w:t>
      </w:r>
      <w:r>
        <w:rPr>
          <w:rFonts w:eastAsia="Times New Roman" w:cs="Times New Roman"/>
          <w:szCs w:val="24"/>
        </w:rPr>
        <w:t xml:space="preserve"> γιατί όταν κάνατε τέτοια προσπάθεια να μειώσετε το κόστος λειτουργίας του κράτους, αυτά δεν τα είδε ποτέ κανε</w:t>
      </w:r>
      <w:r>
        <w:rPr>
          <w:rFonts w:eastAsia="Times New Roman" w:cs="Times New Roman"/>
          <w:szCs w:val="24"/>
        </w:rPr>
        <w:t xml:space="preserve">ίς. </w:t>
      </w:r>
    </w:p>
    <w:p w14:paraId="069973C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επανέλθω σε αυτά που είπατε.</w:t>
      </w:r>
    </w:p>
    <w:p w14:paraId="069973C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Αξιότιμοι κύριοι συνάδελφοι, και ο κ. Σταμάτης τον Φεβρουάριο κι εσείς σήμερα</w:t>
      </w:r>
      <w:r>
        <w:rPr>
          <w:rFonts w:eastAsia="Times New Roman" w:cs="Times New Roman"/>
          <w:szCs w:val="24"/>
        </w:rPr>
        <w:t>,</w:t>
      </w:r>
      <w:r>
        <w:rPr>
          <w:rFonts w:eastAsia="Times New Roman" w:cs="Times New Roman"/>
          <w:szCs w:val="24"/>
        </w:rPr>
        <w:t xml:space="preserve"> καταθέσατε την αγωνία σας για τις άγονες γραμμές, καλλιεργώντας και τον Φεβρουάριο και σήμερα ανασφάλεια στις τοπικές κοινωνίες, στους δημάρ</w:t>
      </w:r>
      <w:r>
        <w:rPr>
          <w:rFonts w:eastAsia="Times New Roman" w:cs="Times New Roman"/>
          <w:szCs w:val="24"/>
        </w:rPr>
        <w:t xml:space="preserve">χους στους πολίτες, ότι δεν θα υπάρχουν τα δρομολόγια και ότι οι περιοχές αυτές θα αποκοπούν. </w:t>
      </w:r>
    </w:p>
    <w:p w14:paraId="069973C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Σήμερα επιβεβαιωνόμαστε για όσα απαντήσαμε τον Φεβρουάριο, ότι θα υπάρχουν άγονες γραμμές, ότι έχει μεριμνήσει η Ελληνική Κυβέρνηση να υπάρχουν άγονες γραμμές. Δ</w:t>
      </w:r>
      <w:r>
        <w:rPr>
          <w:rFonts w:eastAsia="Times New Roman" w:cs="Times New Roman"/>
          <w:szCs w:val="24"/>
        </w:rPr>
        <w:t>εν κόπηκε κα</w:t>
      </w:r>
      <w:r>
        <w:rPr>
          <w:rFonts w:eastAsia="Times New Roman" w:cs="Times New Roman"/>
          <w:szCs w:val="24"/>
        </w:rPr>
        <w:t>μ</w:t>
      </w:r>
      <w:r>
        <w:rPr>
          <w:rFonts w:eastAsia="Times New Roman" w:cs="Times New Roman"/>
          <w:szCs w:val="24"/>
        </w:rPr>
        <w:t xml:space="preserve">μιά άγονη γραμμή. Κόπηκε, όμως, η σπατάλη. </w:t>
      </w:r>
    </w:p>
    <w:p w14:paraId="069973C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Υπηρεσία Πολιτικής Αεροπορίας και το Υπουργείο προχώρησε για το μεσοδιάστημα σε διαπραγμάτευση και διαδικασίες ως την ολοκλήρωση του διαγωνισμού. Και θα σας πω τι πετύχαμε</w:t>
      </w:r>
      <w:r>
        <w:rPr>
          <w:rFonts w:eastAsia="Times New Roman" w:cs="Times New Roman"/>
          <w:szCs w:val="24"/>
        </w:rPr>
        <w:t>. Γ</w:t>
      </w:r>
      <w:r>
        <w:rPr>
          <w:rFonts w:eastAsia="Times New Roman" w:cs="Times New Roman"/>
          <w:szCs w:val="24"/>
        </w:rPr>
        <w:t>ιατί με ρωτήσατε για τι</w:t>
      </w:r>
      <w:r>
        <w:rPr>
          <w:rFonts w:eastAsia="Times New Roman" w:cs="Times New Roman"/>
          <w:szCs w:val="24"/>
        </w:rPr>
        <w:t xml:space="preserve">ς διαδικασίες και τι πετύχαμε. Για να δούμε, λοιπόν, τι πετύχαμε, γιατί αναφέρετε μόνο το πόσο κοστίζει. Το πόσο κόστιζε πριν από τις 31 Μαρτίου δεν το αναφέρετε! </w:t>
      </w:r>
    </w:p>
    <w:p w14:paraId="069973C8" w14:textId="77777777" w:rsidR="00A71BAC" w:rsidRDefault="00367035">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Μεσοσταθμικά</w:t>
      </w:r>
      <w:proofErr w:type="spellEnd"/>
      <w:r>
        <w:rPr>
          <w:rFonts w:eastAsia="Times New Roman" w:cs="Times New Roman"/>
          <w:szCs w:val="24"/>
        </w:rPr>
        <w:t>, λοιπόν, πετύχαμε 25% μείωση για τις τρεις-τέσσερις αεροπορικές εταιρείες που μ</w:t>
      </w:r>
      <w:r>
        <w:rPr>
          <w:rFonts w:eastAsia="Times New Roman" w:cs="Times New Roman"/>
          <w:szCs w:val="24"/>
        </w:rPr>
        <w:t xml:space="preserve">ετέχουν σε σχέση με τα 47 εκατομμύρια. Και για την </w:t>
      </w:r>
      <w:r>
        <w:rPr>
          <w:rFonts w:eastAsia="Times New Roman" w:cs="Times New Roman"/>
          <w:szCs w:val="24"/>
          <w:lang w:val="en-US"/>
        </w:rPr>
        <w:t>OLYMPIC</w:t>
      </w:r>
      <w:r>
        <w:rPr>
          <w:rFonts w:eastAsia="Times New Roman" w:cs="Times New Roman"/>
          <w:szCs w:val="24"/>
        </w:rPr>
        <w:t xml:space="preserve"> </w:t>
      </w:r>
      <w:r>
        <w:rPr>
          <w:rFonts w:eastAsia="Times New Roman" w:cs="Times New Roman"/>
          <w:szCs w:val="24"/>
          <w:lang w:val="en-US"/>
        </w:rPr>
        <w:t>AIRWAYS</w:t>
      </w:r>
      <w:r>
        <w:rPr>
          <w:rFonts w:eastAsia="Times New Roman" w:cs="Times New Roman"/>
          <w:szCs w:val="24"/>
        </w:rPr>
        <w:t xml:space="preserve"> πετύχαμε μείωση ύψους 33%, που έχει το μεγαλύτερο ποσοστό από τις άγονες γραμμές. Επιπρόσθετα, η εταιρεία έκανε δωρεά το μισό κτήριο και τις υποδομές του νέου αερολιμένα Πάρου που θα ολοκλη</w:t>
      </w:r>
      <w:r>
        <w:rPr>
          <w:rFonts w:eastAsia="Times New Roman" w:cs="Times New Roman"/>
          <w:szCs w:val="24"/>
        </w:rPr>
        <w:t xml:space="preserve">ρωθεί ως έργο στο σύνολό του σε μια τριετία, αλλά θα λειτουργήσει με το μισό κτήριο από φέτος τον Ιούλιο. </w:t>
      </w:r>
    </w:p>
    <w:p w14:paraId="069973C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Αντιλαμβάνεστε με τι σπατάλη προχωρούσατε όλες τις προηγούμενες δεκαετίες; Αυτά ήταν για ένα εξάμηνο, δηλαδή. Το αντιλαμβάνεστε; Στην άγονη γραμμή Αθ</w:t>
      </w:r>
      <w:r>
        <w:rPr>
          <w:rFonts w:eastAsia="Times New Roman" w:cs="Times New Roman"/>
          <w:szCs w:val="24"/>
        </w:rPr>
        <w:t xml:space="preserve">ήνα-Πάρος δίναμε τον χρόνο 4,5 εκατομμύρια. Όλο το νέο αεροδρόμιο, μαζί με τον αεροδιάδρομο, κόστιζε λιγότερο από 20 εκατομμύρια. Δηλαδή, τέσσερα χρόνια επιδοτήσεων έκανε το αεροδρόμιο! </w:t>
      </w:r>
    </w:p>
    <w:p w14:paraId="069973C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 θέλατε να εξυπηρετήσετε τους πολίτες, θα φτιάχνατε το νέο αεροδρόμ</w:t>
      </w:r>
      <w:r>
        <w:rPr>
          <w:rFonts w:eastAsia="Times New Roman" w:cs="Times New Roman"/>
          <w:szCs w:val="24"/>
        </w:rPr>
        <w:t xml:space="preserve">ιο και δεν θα δίνατε 4,5 εκατομμύρια τον χρόνο στην άγονη γραμμή Αθήνα-Πάρος. Αυτό άλλον ευνοεί. </w:t>
      </w:r>
    </w:p>
    <w:p w14:paraId="069973C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Εσείς το φτιάξατε το αεροδρόμιο;</w:t>
      </w:r>
    </w:p>
    <w:p w14:paraId="069973CC" w14:textId="77777777" w:rsidR="00A71BAC" w:rsidRDefault="00367035">
      <w:pPr>
        <w:spacing w:line="600" w:lineRule="auto"/>
        <w:ind w:firstLine="709"/>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Θα σας αναφέρω, επίσης -για να κλείσω την ενη</w:t>
      </w:r>
      <w:r>
        <w:rPr>
          <w:rFonts w:eastAsia="Times New Roman" w:cs="Times New Roman"/>
          <w:szCs w:val="24"/>
        </w:rPr>
        <w:t>μέρωση του τι παραλάβαμε και να πάμε στο τι κάνουμε- τον αριθμό επιβατών ανά πτήση, για τον οποίο είχατε και συγκεκριμένα παραδείγματα.</w:t>
      </w:r>
      <w:r w:rsidDel="00E0112D">
        <w:rPr>
          <w:rFonts w:eastAsia="Times New Roman" w:cs="Times New Roman"/>
          <w:szCs w:val="24"/>
        </w:rPr>
        <w:t xml:space="preserve"> </w:t>
      </w:r>
      <w:r>
        <w:rPr>
          <w:rFonts w:eastAsia="Times New Roman" w:cs="Times New Roman"/>
          <w:szCs w:val="24"/>
        </w:rPr>
        <w:t>Θα πω μερικά παραδείγματα</w:t>
      </w:r>
      <w:r>
        <w:rPr>
          <w:rFonts w:eastAsia="Times New Roman" w:cs="Times New Roman"/>
          <w:szCs w:val="24"/>
        </w:rPr>
        <w:t>,</w:t>
      </w:r>
      <w:r>
        <w:rPr>
          <w:rFonts w:eastAsia="Times New Roman" w:cs="Times New Roman"/>
          <w:szCs w:val="24"/>
        </w:rPr>
        <w:t xml:space="preserve"> για να γίνει απολύτως κατανοητό ότι υπήρχαν </w:t>
      </w:r>
      <w:r>
        <w:rPr>
          <w:rFonts w:eastAsia="Times New Roman" w:cs="Times New Roman"/>
          <w:szCs w:val="24"/>
        </w:rPr>
        <w:t>πτήσεις</w:t>
      </w:r>
      <w:r>
        <w:rPr>
          <w:rFonts w:eastAsia="Times New Roman" w:cs="Times New Roman"/>
          <w:szCs w:val="24"/>
        </w:rPr>
        <w:t xml:space="preserve"> που ο ελληνικός λαός πλήρωνε, πλήρωνε πτήσεις.</w:t>
      </w:r>
    </w:p>
    <w:p w14:paraId="069973C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Πρόεδρε, στις άγονες γραμμές δεν πληρώνουμε τους επιβάτες που μετακινούνται, αλλά πληρώνουμε όλες τις θέσεις του αεροπλάνου που πηγαίνει. Πλήρωνε, λοιπόν, ο ελληνικός λαός πτήσεις για να μετακινούνται ο</w:t>
      </w:r>
      <w:r>
        <w:rPr>
          <w:rFonts w:eastAsia="Times New Roman" w:cs="Times New Roman"/>
          <w:szCs w:val="24"/>
        </w:rPr>
        <w:t>ι πιλότοι και οι αεροσυνοδοί, για να πίνουν καφέ στα αεροδρόμια που πήγαιναν, γιατί οι επιβάτες ήταν μηδέν.</w:t>
      </w:r>
    </w:p>
    <w:p w14:paraId="069973C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Ακούστε σχεδιασμό γραμμών. Κάποιος ανέφερε τα Επτάνησα: Ένα αεροπλάνο ξεκινούσε από Κέρκυρα, πήγαινε στο Άκτιο, στην Κεφαλονιά, στη Ζάκυνθο, στα Κύθ</w:t>
      </w:r>
      <w:r>
        <w:rPr>
          <w:rFonts w:eastAsia="Times New Roman" w:cs="Times New Roman"/>
          <w:szCs w:val="24"/>
        </w:rPr>
        <w:t xml:space="preserve">ηρα και στον γυρισμό ακολουθούσε </w:t>
      </w:r>
      <w:r>
        <w:rPr>
          <w:rFonts w:eastAsia="Times New Roman" w:cs="Times New Roman"/>
          <w:szCs w:val="24"/>
        </w:rPr>
        <w:lastRenderedPageBreak/>
        <w:t>ακριβώς την αντίστροφη πορεία. Προσγειωνόταν, δηλαδή, πάλι ανάποδα στη Ζάκυνθο, στην Κεφαλονιά, στο Άκτιο, στην Κέρκυρα. Δέκα προσγειώσεις και απογειώσεις. Αυτό κόστιζε 2,5 εκατομμύρια ευρώ. Θέλει πολύ μυαλό, δηλαδή, για να</w:t>
      </w:r>
      <w:r>
        <w:rPr>
          <w:rFonts w:eastAsia="Times New Roman" w:cs="Times New Roman"/>
          <w:szCs w:val="24"/>
        </w:rPr>
        <w:t xml:space="preserve"> πει κανείς ότι θα γυρνούσε απευθείας στο αρχικό αεροδρόμιο; Όχι. Άλλο σχεδιασμό υπηρετούσε, πώς ανεβάζουμε την επιδότηση.</w:t>
      </w:r>
    </w:p>
    <w:p w14:paraId="069973C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Λήμνος-Μυτιλήνη-Χίος-Σάμος-Ρόδος και στον γυρισμό το ανάποδο, 3,5 εκατομμύρια ευρώ. Δέκα προσγειώσεις και απογειώσεις, επίσης.</w:t>
      </w:r>
    </w:p>
    <w:p w14:paraId="069973D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Ρόδος-</w:t>
      </w:r>
      <w:r>
        <w:rPr>
          <w:rFonts w:eastAsia="Times New Roman" w:cs="Times New Roman"/>
          <w:szCs w:val="24"/>
        </w:rPr>
        <w:t>Κάρπαθος-Κάσος-Σητεία και πίσω πάλι τα ίδια, Σητεία-Κάσος-Κάρπαθος-Ρόδος, 4,1 εκατομμύρια ευρώ. Οκτώ προσγειώσεις και απογειώσεις. Ανεβάζουμε το κόστος σε κάθε πτήση. Μια χαρά!</w:t>
      </w:r>
    </w:p>
    <w:p w14:paraId="069973D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Τι είναι, συνάδελφοι; Λεωφορείο Κολιάτσου-Παγκράτι;</w:t>
      </w:r>
    </w:p>
    <w:p w14:paraId="069973D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Είναι τ</w:t>
      </w:r>
      <w:r>
        <w:rPr>
          <w:rFonts w:eastAsia="Times New Roman" w:cs="Times New Roman"/>
          <w:szCs w:val="24"/>
        </w:rPr>
        <w:t>ο λεωφορείο της θάλασσας, κύριε Υπουργέ.</w:t>
      </w:r>
    </w:p>
    <w:p w14:paraId="069973D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Το λεωφορείο της θάλασσας, αλλά κάποιος πληρώνει για το λεωφορείο της θάλασσας και είναι ο ελληνικός λαός και αυτός που κερδίζει είναι οι αεροπορικές εται</w:t>
      </w:r>
      <w:r>
        <w:rPr>
          <w:rFonts w:eastAsia="Times New Roman" w:cs="Times New Roman"/>
          <w:szCs w:val="24"/>
        </w:rPr>
        <w:t>ρείες, οι συγκεκριμένες, όχι άλλες. Δεν εξυπηρετεί τους πολίτες αυτό.</w:t>
      </w:r>
    </w:p>
    <w:p w14:paraId="069973D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Απορώ, δηλαδή, γιατί αναστατώνετε έτσι τον κόσμο. Θα δώσω παράδειγμα. Τελείως τυχαία έχω ένα παράδειγμα για την κριτική που έγινε πριν. Ζάκυνθος-Κύθηρα: Ιανουάριος, εννιά αφίξεις </w:t>
      </w:r>
      <w:r>
        <w:rPr>
          <w:rFonts w:eastAsia="Times New Roman" w:cs="Times New Roman"/>
          <w:szCs w:val="24"/>
        </w:rPr>
        <w:t>αεροσκαφών, οκτώ επιβάτες. Φεβρουάριος, οκτώ αφίξεις αεροσκαφών, μηδέν επιβάτες. Μάρτιος, τέσσερις αφίξεις αεροσκαφών, ένας επιβάτης. Απρίλιος, δεκατρείς αφίξεις αεροσκαφών, ένας επιβάτης. Πλήρωνε ο ελληνικός λαός. Μάιος, δεκατρείς αφίξεις αεροσκαφών, τέσσ</w:t>
      </w:r>
      <w:r>
        <w:rPr>
          <w:rFonts w:eastAsia="Times New Roman" w:cs="Times New Roman"/>
          <w:szCs w:val="24"/>
        </w:rPr>
        <w:t>ερις επιβάτες.</w:t>
      </w:r>
    </w:p>
    <w:p w14:paraId="069973D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Πάμε στο καλοκαίρι. Ιούνιος, δεκατρείς αφίξεις αεροσκαφών, δέκα επιβάτες. Ιούλιος, δεκατέσσερις αφίξεις αεροσκαφών, τριάντα εννιά επιβάτες. Για όσους χωρούν σε ένα αεροπλάνο</w:t>
      </w:r>
      <w:r>
        <w:rPr>
          <w:rFonts w:eastAsia="Times New Roman" w:cs="Times New Roman"/>
          <w:szCs w:val="24"/>
        </w:rPr>
        <w:t>,</w:t>
      </w:r>
      <w:r>
        <w:rPr>
          <w:rFonts w:eastAsia="Times New Roman" w:cs="Times New Roman"/>
          <w:szCs w:val="24"/>
        </w:rPr>
        <w:t xml:space="preserve"> σε μια πτήση</w:t>
      </w:r>
      <w:r>
        <w:rPr>
          <w:rFonts w:eastAsia="Times New Roman" w:cs="Times New Roman"/>
          <w:szCs w:val="24"/>
        </w:rPr>
        <w:t>,</w:t>
      </w:r>
      <w:r>
        <w:rPr>
          <w:rFonts w:eastAsia="Times New Roman" w:cs="Times New Roman"/>
          <w:szCs w:val="24"/>
        </w:rPr>
        <w:t xml:space="preserve"> πληρώναμε άλλες δώδεκα έτσι.</w:t>
      </w:r>
    </w:p>
    <w:p w14:paraId="069973D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τ</w:t>
      </w:r>
      <w:r>
        <w:rPr>
          <w:rFonts w:eastAsia="Times New Roman" w:cs="Times New Roman"/>
          <w:szCs w:val="24"/>
        </w:rPr>
        <w:t>ους πάμε όλους μαζί…</w:t>
      </w:r>
    </w:p>
    <w:p w14:paraId="069973D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θα τα ακούσετε όλα, όλους τους μήνες, γιατί το είπατε. Μας κάνατε κριτική αν θέλουμε να κάνουμε «</w:t>
      </w:r>
      <w:proofErr w:type="spellStart"/>
      <w:r>
        <w:rPr>
          <w:rFonts w:eastAsia="Times New Roman" w:cs="Times New Roman"/>
          <w:szCs w:val="24"/>
        </w:rPr>
        <w:t>Εξάνησα</w:t>
      </w:r>
      <w:proofErr w:type="spellEnd"/>
      <w:r>
        <w:rPr>
          <w:rFonts w:eastAsia="Times New Roman" w:cs="Times New Roman"/>
          <w:szCs w:val="24"/>
        </w:rPr>
        <w:t>»</w:t>
      </w:r>
      <w:r>
        <w:rPr>
          <w:rFonts w:eastAsia="Times New Roman" w:cs="Times New Roman"/>
          <w:szCs w:val="24"/>
        </w:rPr>
        <w:t xml:space="preserve"> τα Επτάνησα.</w:t>
      </w:r>
    </w:p>
    <w:p w14:paraId="069973D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Όγδοος μήνας, Αύγουστος, στην καρδιά της τουριστικ</w:t>
      </w:r>
      <w:r>
        <w:rPr>
          <w:rFonts w:eastAsia="Times New Roman" w:cs="Times New Roman"/>
          <w:szCs w:val="24"/>
        </w:rPr>
        <w:t>ής περιόδου, δεκατέσσερις πτήσεις αεροσκαφών -εδώ προσθέσαμε και μία- τριάντα εννιά επιβάτες. Σεπτέμβριος, δώδεκα πτήσεις αεροσκαφών, είκοσι τρεις επιβάτες. Οκτώβριος, δεκατρείς πτήσεις αεροσκαφών, πέντε επιβάτες. Νοέμβριος, επτά πτή</w:t>
      </w:r>
      <w:r>
        <w:rPr>
          <w:rFonts w:eastAsia="Times New Roman" w:cs="Times New Roman"/>
          <w:szCs w:val="24"/>
        </w:rPr>
        <w:lastRenderedPageBreak/>
        <w:t>σεις αεροσκαφών -εδώ κά</w:t>
      </w:r>
      <w:r>
        <w:rPr>
          <w:rFonts w:eastAsia="Times New Roman" w:cs="Times New Roman"/>
          <w:szCs w:val="24"/>
        </w:rPr>
        <w:t xml:space="preserve">τι έγινε, αρρώστησε ο πιλότος, δεν κάναμε πολλές πτήσεις- δύο επιβάτες. Δεκέμβριος, εννιά πτήσεις αεροσκαφών, τέσσερις επιβάτες. Πλήρωνε ο ελληνικός λαός. Μια χαρά! Κατά τα λοιπά, η τοπική κοινωνία! Ποια τοπική κοινωνία; Πού είδατε ότι βοηθάμε με αυτό την </w:t>
      </w:r>
      <w:r>
        <w:rPr>
          <w:rFonts w:eastAsia="Times New Roman" w:cs="Times New Roman"/>
          <w:szCs w:val="24"/>
        </w:rPr>
        <w:t xml:space="preserve">τοπική κοινωνία; </w:t>
      </w:r>
    </w:p>
    <w:p w14:paraId="069973D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Τι κάναμε αυτούς τους μήνες, τι κάνουμε σήμερα και τι σχεδιάζουμε για το μέλλον; Πρώτον, μέχρι την ολοκλήρωση του διαγωνισμού πετύχαμε 25% μείωση στο σύνολο των άγονων γραμμών και δωρεά τα έργα του αεροδρομίου της Πάρου που θα αρχίσουν απ</w:t>
      </w:r>
      <w:r>
        <w:rPr>
          <w:rFonts w:eastAsia="Times New Roman" w:cs="Times New Roman"/>
          <w:szCs w:val="24"/>
        </w:rPr>
        <w:t>ό τον Ιούλιο και θα ολοκληρωθεί σε τρία χρόνια από το ΠΔΕ το υπόλοιπο έργο.</w:t>
      </w:r>
    </w:p>
    <w:p w14:paraId="069973D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Δεύτερον, δώσαμε </w:t>
      </w:r>
      <w:r>
        <w:rPr>
          <w:rFonts w:eastAsia="Times New Roman" w:cs="Times New Roman"/>
          <w:szCs w:val="24"/>
        </w:rPr>
        <w:t>-</w:t>
      </w:r>
      <w:r>
        <w:rPr>
          <w:rFonts w:eastAsia="Times New Roman" w:cs="Times New Roman"/>
          <w:szCs w:val="24"/>
        </w:rPr>
        <w:t>και ολοκληρώθηκε η διαβούλευση για τις άγονες γραμμές</w:t>
      </w:r>
      <w:r>
        <w:rPr>
          <w:rFonts w:eastAsia="Times New Roman" w:cs="Times New Roman"/>
          <w:szCs w:val="24"/>
        </w:rPr>
        <w:t>-</w:t>
      </w:r>
      <w:r>
        <w:rPr>
          <w:rFonts w:eastAsia="Times New Roman" w:cs="Times New Roman"/>
          <w:szCs w:val="24"/>
        </w:rPr>
        <w:t xml:space="preserve"> τα εξής κριτήρια. Πρώτον, να μην κοπεί κα</w:t>
      </w:r>
      <w:r>
        <w:rPr>
          <w:rFonts w:eastAsia="Times New Roman" w:cs="Times New Roman"/>
          <w:szCs w:val="24"/>
        </w:rPr>
        <w:t>μ</w:t>
      </w:r>
      <w:r>
        <w:rPr>
          <w:rFonts w:eastAsia="Times New Roman" w:cs="Times New Roman"/>
          <w:szCs w:val="24"/>
        </w:rPr>
        <w:t>μία γραμμή. Διότι ανησυχούσε και ο κ. Σταμάτης αν θα κόψουμε κάπο</w:t>
      </w:r>
      <w:r>
        <w:rPr>
          <w:rFonts w:eastAsia="Times New Roman" w:cs="Times New Roman"/>
          <w:szCs w:val="24"/>
        </w:rPr>
        <w:t>ια γραμμή από τη Θεσσαλονίκη ή το Θεσσαλονίκη-Καλαμάτα. Δεν την κόβουμε.</w:t>
      </w:r>
    </w:p>
    <w:p w14:paraId="069973DB" w14:textId="77777777" w:rsidR="00A71BAC" w:rsidRDefault="00367035">
      <w:pPr>
        <w:spacing w:line="600" w:lineRule="auto"/>
        <w:ind w:firstLine="720"/>
        <w:jc w:val="both"/>
        <w:rPr>
          <w:rFonts w:eastAsia="Times New Roman"/>
          <w:szCs w:val="28"/>
        </w:rPr>
      </w:pPr>
      <w:r>
        <w:rPr>
          <w:rFonts w:eastAsia="Times New Roman"/>
          <w:szCs w:val="24"/>
        </w:rPr>
        <w:lastRenderedPageBreak/>
        <w:t xml:space="preserve">Δεύτερον, όσον αφορά </w:t>
      </w:r>
      <w:r>
        <w:rPr>
          <w:rFonts w:eastAsia="Times New Roman"/>
          <w:szCs w:val="24"/>
        </w:rPr>
        <w:t>σ</w:t>
      </w:r>
      <w:r>
        <w:rPr>
          <w:rFonts w:eastAsia="Times New Roman"/>
          <w:szCs w:val="24"/>
        </w:rPr>
        <w:t>το να υπάρχουν συχνότητες δρομολογίων που θα εξυπηρετούν τις πραγματικές μετακινήσεις και τις ανάγκες, σημειώνω –για να μην ανησυχούν οι τοπικές κοινωνίες- ότι δ</w:t>
      </w:r>
      <w:r>
        <w:rPr>
          <w:rFonts w:eastAsia="Times New Roman"/>
          <w:szCs w:val="24"/>
        </w:rPr>
        <w:t>εν θα υπάρχει άγονη γραμμή με λιγότερα από τρία εβδομαδιαία δρομολόγια τους χειμερινούς μήνες. Το σχέδιο διαβούλευσης που βγήκε έχει δύο σε μερικές περιπτώσεις, γιατί η ΥΠΑ έκανε τους υπολογισμούς ανάλογα με τις κινήσεις των επιβατών.</w:t>
      </w:r>
      <w:r>
        <w:rPr>
          <w:rFonts w:eastAsia="Times New Roman"/>
          <w:szCs w:val="28"/>
        </w:rPr>
        <w:t xml:space="preserve"> Εμείς εκτιμούμε ότι γ</w:t>
      </w:r>
      <w:r>
        <w:rPr>
          <w:rFonts w:eastAsia="Times New Roman"/>
          <w:szCs w:val="28"/>
        </w:rPr>
        <w:t>ια να στηρίξουμε τις τοπικές κοινωνίες, θα βάλουμε το ελάχιστο τρεις και μάλιστα Δευτέρα, Τετάρτη και Παρασκευή, με τρόπο που να μπορούν να πηγαίνουν και Σαββατοκύριακο και να επιστρέφουν τη Δευτέρα το πρωί.</w:t>
      </w:r>
    </w:p>
    <w:p w14:paraId="069973DC" w14:textId="77777777" w:rsidR="00A71BAC" w:rsidRDefault="00367035">
      <w:pPr>
        <w:spacing w:line="600" w:lineRule="auto"/>
        <w:ind w:firstLine="720"/>
        <w:jc w:val="both"/>
        <w:rPr>
          <w:rFonts w:eastAsia="Times New Roman"/>
          <w:szCs w:val="28"/>
        </w:rPr>
      </w:pPr>
      <w:r>
        <w:rPr>
          <w:rFonts w:eastAsia="Times New Roman"/>
          <w:szCs w:val="28"/>
        </w:rPr>
        <w:t>Έχουμε χωρίσει το</w:t>
      </w:r>
      <w:r>
        <w:rPr>
          <w:rFonts w:eastAsia="Times New Roman"/>
          <w:szCs w:val="28"/>
        </w:rPr>
        <w:t>ν</w:t>
      </w:r>
      <w:r>
        <w:rPr>
          <w:rFonts w:eastAsia="Times New Roman"/>
          <w:szCs w:val="28"/>
        </w:rPr>
        <w:t xml:space="preserve"> χρόνο σε τρεις ζώνες. Αυτά τα</w:t>
      </w:r>
      <w:r>
        <w:rPr>
          <w:rFonts w:eastAsia="Times New Roman"/>
          <w:szCs w:val="28"/>
        </w:rPr>
        <w:t xml:space="preserve"> δρομολόγια θα αυξάνονται τους εαρινούς μήνες και περαιτέρω τους θερινούς. Εκεί που δεν θα μειώσουμε τη συχνότητα, είναι εκεί που το κόστος είναι μηδενικό και απλώς η αεροπορική γραμμή παίρνει μόνο την αποκλειστικότητα του να υπηρετεί αυτό το δρομολόγιο. </w:t>
      </w:r>
    </w:p>
    <w:p w14:paraId="069973DD" w14:textId="77777777" w:rsidR="00A71BAC" w:rsidRDefault="00367035">
      <w:pPr>
        <w:spacing w:line="600" w:lineRule="auto"/>
        <w:ind w:firstLine="720"/>
        <w:jc w:val="both"/>
        <w:rPr>
          <w:rFonts w:eastAsia="Times New Roman"/>
          <w:szCs w:val="28"/>
        </w:rPr>
      </w:pPr>
      <w:r>
        <w:rPr>
          <w:rFonts w:eastAsia="Times New Roman"/>
          <w:szCs w:val="28"/>
        </w:rPr>
        <w:lastRenderedPageBreak/>
        <w:t xml:space="preserve">Σημειώνω, επίσης, ότι </w:t>
      </w:r>
      <w:proofErr w:type="spellStart"/>
      <w:r>
        <w:rPr>
          <w:rFonts w:eastAsia="Times New Roman"/>
          <w:szCs w:val="28"/>
        </w:rPr>
        <w:t>εξορθολογίζουμε</w:t>
      </w:r>
      <w:proofErr w:type="spellEnd"/>
      <w:r>
        <w:rPr>
          <w:rFonts w:eastAsia="Times New Roman"/>
          <w:szCs w:val="28"/>
        </w:rPr>
        <w:t xml:space="preserve"> τα δρομολόγια σειράς που περιλαμβάνουν πολλές προσγειώσεις και απογειώσεις με απευθείας επιστροφή στο αρχικό αεροδρόμιο. Δεν ισχύει, δηλαδή, αυτό που είχαμε</w:t>
      </w:r>
      <w:r>
        <w:rPr>
          <w:rFonts w:eastAsia="Times New Roman"/>
          <w:szCs w:val="28"/>
        </w:rPr>
        <w:t>,</w:t>
      </w:r>
      <w:r>
        <w:rPr>
          <w:rFonts w:eastAsia="Times New Roman"/>
          <w:szCs w:val="28"/>
        </w:rPr>
        <w:t xml:space="preserve"> που πήγαιναν πέντε και γύριζαν πέντε, λες και το αεροπλάνο ή</w:t>
      </w:r>
      <w:r>
        <w:rPr>
          <w:rFonts w:eastAsia="Times New Roman"/>
          <w:szCs w:val="28"/>
        </w:rPr>
        <w:t>ταν τρόλεϊ.</w:t>
      </w:r>
    </w:p>
    <w:p w14:paraId="069973DE" w14:textId="77777777" w:rsidR="00A71BAC" w:rsidRDefault="00367035">
      <w:pPr>
        <w:spacing w:line="600" w:lineRule="auto"/>
        <w:ind w:firstLine="720"/>
        <w:jc w:val="both"/>
        <w:rPr>
          <w:rFonts w:eastAsia="Times New Roman"/>
          <w:szCs w:val="28"/>
        </w:rPr>
      </w:pPr>
      <w:r>
        <w:rPr>
          <w:rFonts w:eastAsia="Times New Roman"/>
          <w:szCs w:val="28"/>
        </w:rPr>
        <w:t xml:space="preserve">Επίσης, </w:t>
      </w:r>
      <w:proofErr w:type="spellStart"/>
      <w:r>
        <w:rPr>
          <w:rFonts w:eastAsia="Times New Roman"/>
          <w:szCs w:val="28"/>
        </w:rPr>
        <w:t>εξορθολογίζουμε</w:t>
      </w:r>
      <w:proofErr w:type="spellEnd"/>
      <w:r>
        <w:rPr>
          <w:rFonts w:eastAsia="Times New Roman"/>
          <w:szCs w:val="28"/>
        </w:rPr>
        <w:t xml:space="preserve"> τις αποζημιώσεις των εταιρειών. Λύσσαξαν για μείωση του εργατικού κόστους. Πώς θα φανεί αυτό στις αερομεταφορές; Μειώθηκαν –εσείς τα λέτε- τα καύσιμα. Σας ρωτώ το εξής: Δεν θα μειώσουμε την αμοιβή των τεσσάρων αεροπορικώ</w:t>
      </w:r>
      <w:r>
        <w:rPr>
          <w:rFonts w:eastAsia="Times New Roman"/>
          <w:szCs w:val="28"/>
        </w:rPr>
        <w:t>ν εταιρειών; Αυθαίρετα γίνεται ο υπολογισμός από τις Υπηρεσίες;</w:t>
      </w:r>
    </w:p>
    <w:p w14:paraId="069973DF"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t>(Στο σημείο αυτό χτυπά προειδοποιητικά το κουδούνι λήξεως του χρόνου ομιλίας του κυρίου Υπουργού)</w:t>
      </w:r>
    </w:p>
    <w:p w14:paraId="069973E0" w14:textId="77777777" w:rsidR="00A71BAC" w:rsidRDefault="00367035">
      <w:pPr>
        <w:spacing w:line="600" w:lineRule="auto"/>
        <w:ind w:firstLine="720"/>
        <w:jc w:val="both"/>
        <w:rPr>
          <w:rFonts w:eastAsia="Times New Roman"/>
          <w:szCs w:val="28"/>
        </w:rPr>
      </w:pPr>
      <w:r>
        <w:rPr>
          <w:rFonts w:eastAsia="Times New Roman"/>
          <w:szCs w:val="28"/>
        </w:rPr>
        <w:t>Τελειώνω, κύριε Πρόεδρε.</w:t>
      </w:r>
    </w:p>
    <w:p w14:paraId="069973E1" w14:textId="77777777" w:rsidR="00A71BAC" w:rsidRDefault="00367035">
      <w:pPr>
        <w:spacing w:line="600" w:lineRule="auto"/>
        <w:ind w:firstLine="720"/>
        <w:jc w:val="both"/>
        <w:rPr>
          <w:rFonts w:eastAsia="Times New Roman"/>
          <w:szCs w:val="28"/>
        </w:rPr>
      </w:pPr>
      <w:r>
        <w:rPr>
          <w:rFonts w:eastAsia="Times New Roman"/>
          <w:szCs w:val="28"/>
        </w:rPr>
        <w:lastRenderedPageBreak/>
        <w:t xml:space="preserve">Σημειώνω –τα έχουμε πει ξανά, τα είπαμε πάλι στην απάντηση του κ. </w:t>
      </w:r>
      <w:r>
        <w:rPr>
          <w:rFonts w:eastAsia="Times New Roman"/>
          <w:szCs w:val="28"/>
        </w:rPr>
        <w:t>Σταμάτη, αλλά μάλλον δεν τα έχετε αποδεχθεί- ότι η πτήση για Λονδίνο με τις τούρκικες αερογραμμές κοστίζει 158 ευρώ, με ελληνικές αερογραμμές 204 ευρώ, με γερμανικές αερογραμμές 213 ευρώ. Η πτήση για Μόσχα κοστίζει 178 ευρώ με ρωσικές αερογραμμές, 192 ευρώ</w:t>
      </w:r>
      <w:r>
        <w:rPr>
          <w:rFonts w:eastAsia="Times New Roman"/>
          <w:szCs w:val="28"/>
        </w:rPr>
        <w:t xml:space="preserve"> με τις τούρκικες και 261 ευρώ με τις ελληνικές κ</w:t>
      </w:r>
      <w:r>
        <w:rPr>
          <w:rFonts w:eastAsia="Times New Roman"/>
          <w:szCs w:val="28"/>
        </w:rPr>
        <w:t>αι ούτω καθεξής</w:t>
      </w:r>
      <w:r>
        <w:rPr>
          <w:rFonts w:eastAsia="Times New Roman"/>
          <w:szCs w:val="28"/>
        </w:rPr>
        <w:t>.</w:t>
      </w:r>
    </w:p>
    <w:p w14:paraId="069973E2" w14:textId="77777777" w:rsidR="00A71BAC" w:rsidRDefault="00367035">
      <w:pPr>
        <w:spacing w:line="600" w:lineRule="auto"/>
        <w:ind w:firstLine="720"/>
        <w:jc w:val="both"/>
        <w:rPr>
          <w:rFonts w:eastAsia="Times New Roman"/>
          <w:szCs w:val="28"/>
        </w:rPr>
      </w:pPr>
      <w:r>
        <w:rPr>
          <w:rFonts w:eastAsia="Times New Roman"/>
          <w:szCs w:val="28"/>
        </w:rPr>
        <w:t>Ας δούμε τώρα το αντιστάθμισμα των δικών μας εδώ, των άγονων γραμμών. Για τη γραμμή Άκτιο-Σητεία το κόστος είναι 547,83 ευρώ, για Θεσσαλονίκη-Σκύρος 419 ευρώ, για Λήμνος-Μυτιλήνη-Χίος-Σάμος-</w:t>
      </w:r>
      <w:r>
        <w:rPr>
          <w:rFonts w:eastAsia="Times New Roman"/>
          <w:szCs w:val="28"/>
        </w:rPr>
        <w:t>Ρόδος 413 ευρώ και για Αλεξανδρούπολη-Σητεία 365 ευρώ. Με δύο λόγια, δηλαδή, τα λεφτά που δίνουμε σ’ αυτές τις γραμμές είναι περισσότερα από το να πάει κάποιος στη Νέα Υόρκη και να γυρίσει. Δεν ξέρω αν καταλαβαίνετε τι έκαναν τόσα χρόνια.</w:t>
      </w:r>
    </w:p>
    <w:p w14:paraId="069973E3" w14:textId="77777777" w:rsidR="00A71BAC" w:rsidRDefault="00367035">
      <w:pPr>
        <w:spacing w:line="600" w:lineRule="auto"/>
        <w:ind w:firstLine="720"/>
        <w:jc w:val="both"/>
        <w:rPr>
          <w:rFonts w:eastAsia="Times New Roman"/>
          <w:szCs w:val="24"/>
        </w:rPr>
      </w:pPr>
      <w:r>
        <w:rPr>
          <w:rFonts w:eastAsia="Times New Roman"/>
          <w:szCs w:val="28"/>
        </w:rPr>
        <w:t>Μ’ αυτές τις αλλα</w:t>
      </w:r>
      <w:r>
        <w:rPr>
          <w:rFonts w:eastAsia="Times New Roman"/>
          <w:szCs w:val="28"/>
        </w:rPr>
        <w:t>γές, λοιπόν</w:t>
      </w:r>
      <w:r>
        <w:rPr>
          <w:rFonts w:eastAsia="Times New Roman"/>
          <w:szCs w:val="28"/>
        </w:rPr>
        <w:t>,</w:t>
      </w:r>
      <w:r>
        <w:rPr>
          <w:rFonts w:eastAsia="Times New Roman"/>
          <w:szCs w:val="28"/>
        </w:rPr>
        <w:t xml:space="preserve"> και χωρίς να καταργήσουμε κα</w:t>
      </w:r>
      <w:r>
        <w:rPr>
          <w:rFonts w:eastAsia="Times New Roman"/>
          <w:szCs w:val="28"/>
        </w:rPr>
        <w:t>μ</w:t>
      </w:r>
      <w:r>
        <w:rPr>
          <w:rFonts w:eastAsia="Times New Roman"/>
          <w:szCs w:val="28"/>
        </w:rPr>
        <w:t xml:space="preserve">μία γραμμή, με το ελάχιστο που είπα, έχουμε μείωση από τα 47 εκατομμύρια ευρώ στα 14 εκατομμύρια ευρώ –στα 12 εκατομμύρια ευρώ έχει </w:t>
      </w:r>
      <w:r>
        <w:rPr>
          <w:rFonts w:eastAsia="Times New Roman"/>
          <w:szCs w:val="28"/>
        </w:rPr>
        <w:lastRenderedPageBreak/>
        <w:t>βγει στη διαβούλευση, όπως είπατε σωστά- δηλαδή πάνω από 70%. Πιθανόν με την ολοκλ</w:t>
      </w:r>
      <w:r>
        <w:rPr>
          <w:rFonts w:eastAsia="Times New Roman"/>
          <w:szCs w:val="28"/>
        </w:rPr>
        <w:t>ήρωση της διαβούλευσης –νομίζω ότι σήμερα τελείωσε η διαβούλευση ή την Παρασκευή- να χρειαστεί να αυξηθεί μέχρι και τα 15 εκατομμύρια ευρώ, αλλά αυτό δεν έχει κα</w:t>
      </w:r>
      <w:r>
        <w:rPr>
          <w:rFonts w:eastAsia="Times New Roman"/>
          <w:szCs w:val="28"/>
        </w:rPr>
        <w:t>μ</w:t>
      </w:r>
      <w:r>
        <w:rPr>
          <w:rFonts w:eastAsia="Times New Roman"/>
          <w:szCs w:val="28"/>
        </w:rPr>
        <w:t>μία σχέση με τα 47 εκατομμύρια ευρώ που πλήρωνε ο ελληνικός λαός.</w:t>
      </w:r>
    </w:p>
    <w:p w14:paraId="069973E4"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t>(Στο σημείο αυτό χτυπά το κο</w:t>
      </w:r>
      <w:r>
        <w:rPr>
          <w:rFonts w:eastAsia="Times New Roman" w:cs="Times New Roman"/>
          <w:szCs w:val="28"/>
        </w:rPr>
        <w:t>υδούνι λήξεως του χρόνου ομιλίας του κυρίου Υπουργού)</w:t>
      </w:r>
    </w:p>
    <w:p w14:paraId="069973E5"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t xml:space="preserve">Ποιο είναι το επόμενο βήμα; Στη συνέχεια, σε συνεργασία με τους ΟΤΑ –και συνεργαζόμαστε με τους ΟΤΑ- μιλήσαμε με τον Δήμαρχο των Κυθήρων. Μίλησα και με όποιον ήθελε να μιλήσει μαζί μου, όπως και με τις </w:t>
      </w:r>
      <w:r>
        <w:rPr>
          <w:rFonts w:eastAsia="Times New Roman" w:cs="Times New Roman"/>
          <w:szCs w:val="28"/>
        </w:rPr>
        <w:t xml:space="preserve">αεροπορικές εταιρείες. Ξεκινάμε διαδικασίες για νέες άγονες γραμμές που έχει ανάγκη ο τόπος. </w:t>
      </w:r>
    </w:p>
    <w:p w14:paraId="069973E6"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t>Με ρωτήσατε για την Αγχίαλο. Δεν βρήκαμε ούτε μία. Τι με ρωτάτε; Εσείς δεν βάλατε ούτε μία για σαράντα χρόνια. Είναι η διαδικασία πολύ μεγάλη, για να εντάξεις νέα</w:t>
      </w:r>
      <w:r>
        <w:rPr>
          <w:rFonts w:eastAsia="Times New Roman" w:cs="Times New Roman"/>
          <w:szCs w:val="28"/>
        </w:rPr>
        <w:t xml:space="preserve"> άγονη γραμμή.</w:t>
      </w:r>
    </w:p>
    <w:p w14:paraId="069973E7"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lastRenderedPageBreak/>
        <w:t>Τέταρτον, έχουμε ήδη ξεκινήσει τον συνολικό ανασχεδιασμό των αεροπορικών άγονων γραμμών, όχι μόνες τους, αλλά σε συνεργασία με το Υπουργείο Ναυτιλίας, για να υπάρχει επιτέλους αντιστοίχιση όλων των άγονων γραμμών που υπάρχουν, προκειμένου να</w:t>
      </w:r>
      <w:r>
        <w:rPr>
          <w:rFonts w:eastAsia="Times New Roman" w:cs="Times New Roman"/>
          <w:szCs w:val="28"/>
        </w:rPr>
        <w:t xml:space="preserve"> μην υπάρχει αυτό το χάος που γίνεται σήμερα –άλλο οι αεροπορικές, άλλο οι ακτοπλοϊκές- και, βέβαια, για να έχουμε και έναν σχεδιασμό με τα </w:t>
      </w:r>
      <w:proofErr w:type="spellStart"/>
      <w:r>
        <w:rPr>
          <w:rFonts w:eastAsia="Times New Roman" w:cs="Times New Roman"/>
          <w:szCs w:val="28"/>
        </w:rPr>
        <w:t>υδατοδρόμια</w:t>
      </w:r>
      <w:proofErr w:type="spellEnd"/>
      <w:r>
        <w:rPr>
          <w:rFonts w:eastAsia="Times New Roman" w:cs="Times New Roman"/>
          <w:szCs w:val="28"/>
        </w:rPr>
        <w:t xml:space="preserve"> που θα γίνουν, ώστε να υπάρχει ένας συνολικός σχεδιασμός για τις άγονες γραμμές της χώρας μας. </w:t>
      </w:r>
    </w:p>
    <w:p w14:paraId="069973E8"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t>Η διαφορ</w:t>
      </w:r>
      <w:r>
        <w:rPr>
          <w:rFonts w:eastAsia="Times New Roman" w:cs="Times New Roman"/>
          <w:szCs w:val="28"/>
        </w:rPr>
        <w:t>ά, λοιπόν, είναι ότι αυτή τη φορά, αυτός ο σχεδιασμός θα εξυπηρετεί τον πολίτη, τον επιβάτη, την ανάπτυξη και το δημόσιο συμφέρον και όχι τα συμφέροντα μίας εταιρείας ή συνέχεια τεσσάρων εταιρειών. Αυτή είναι η μεγάλη διαφορά.</w:t>
      </w:r>
    </w:p>
    <w:p w14:paraId="069973E9"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t>Ευχαριστώ, κύριε Πρόεδρε.</w:t>
      </w:r>
    </w:p>
    <w:p w14:paraId="069973EA" w14:textId="77777777" w:rsidR="00A71BAC" w:rsidRDefault="00367035">
      <w:pPr>
        <w:spacing w:line="600" w:lineRule="auto"/>
        <w:ind w:firstLine="720"/>
        <w:jc w:val="both"/>
        <w:rPr>
          <w:rFonts w:eastAsia="Times New Roman" w:cs="Times New Roman"/>
          <w:szCs w:val="28"/>
        </w:rPr>
      </w:pPr>
      <w:r>
        <w:rPr>
          <w:rFonts w:eastAsia="Times New Roman" w:cs="Times New Roman"/>
          <w:szCs w:val="28"/>
        </w:rPr>
        <w:lastRenderedPageBreak/>
        <w:t>(Στ</w:t>
      </w:r>
      <w:r>
        <w:rPr>
          <w:rFonts w:eastAsia="Times New Roman" w:cs="Times New Roman"/>
          <w:szCs w:val="28"/>
        </w:rPr>
        <w:t xml:space="preserve">ο σημείο αυτό ο Υπουργός Υποδομών, Μεταφορών και Δικτύων κ. Χρήστος </w:t>
      </w:r>
      <w:proofErr w:type="spellStart"/>
      <w:r>
        <w:rPr>
          <w:rFonts w:eastAsia="Times New Roman" w:cs="Times New Roman"/>
          <w:szCs w:val="28"/>
        </w:rPr>
        <w:t>Σπίρτζης</w:t>
      </w:r>
      <w:proofErr w:type="spellEnd"/>
      <w:r>
        <w:rPr>
          <w:rFonts w:eastAsia="Times New Roman" w:cs="Times New Roman"/>
          <w:szCs w:val="28"/>
        </w:rPr>
        <w:t xml:space="preserve"> καταθέτει για τα Πρακτικά το προαναφερθέν έγγραφο, το οποίο βρίσκεται στο αρχείο της Διεύθυνσης Στενογραφίας και Πρακτικών της Βουλής)</w:t>
      </w:r>
    </w:p>
    <w:p w14:paraId="069973E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w:t>
      </w:r>
      <w:r>
        <w:rPr>
          <w:rFonts w:eastAsia="Times New Roman" w:cs="Times New Roman"/>
          <w:szCs w:val="24"/>
        </w:rPr>
        <w:t>με τον κύριο Υπουργό.</w:t>
      </w:r>
    </w:p>
    <w:p w14:paraId="069973EC" w14:textId="77777777" w:rsidR="00A71BAC" w:rsidRDefault="00367035">
      <w:pPr>
        <w:spacing w:line="600" w:lineRule="auto"/>
        <w:ind w:firstLine="720"/>
        <w:jc w:val="both"/>
        <w:rPr>
          <w:rFonts w:eastAsia="Times New Roman" w:cs="Times New Roman"/>
        </w:rPr>
      </w:pPr>
      <w:r>
        <w:rPr>
          <w:rFonts w:eastAsia="Times New Roman" w:cs="Times New Roman"/>
          <w:szCs w:val="24"/>
        </w:rPr>
        <w:t>Πριν περάσουμε στις τοποθετήσεις των Κοινοβουλευτικών Εκπροσώπων,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w:t>
      </w:r>
      <w:r>
        <w:rPr>
          <w:rFonts w:eastAsia="Times New Roman" w:cs="Times New Roman"/>
        </w:rPr>
        <w:t xml:space="preserve">ν στην έκθεση της </w:t>
      </w:r>
      <w:r>
        <w:rPr>
          <w:rFonts w:eastAsia="Times New Roman" w:cs="Times New Roman"/>
        </w:rPr>
        <w:t>α</w:t>
      </w:r>
      <w:r>
        <w:rPr>
          <w:rFonts w:eastAsia="Times New Roman" w:cs="Times New Roman"/>
        </w:rPr>
        <w:t>ίθουσας «ΕΛΕΥΘΕΡΙΟΣ ΒΕΝΙΖΕΛΟΣ» και ενημερώθηκαν για την ιστορία του κτηρίου και τον τρόπο οργάνωσης και λειτουργίας της Βουλής, τριάντα επτά μαθήτριες και μαθητές και τέσσερις εκπαιδευτικοί συνοδοί τους από το 11</w:t>
      </w:r>
      <w:r>
        <w:rPr>
          <w:rFonts w:eastAsia="Times New Roman" w:cs="Times New Roman"/>
          <w:vertAlign w:val="superscript"/>
        </w:rPr>
        <w:t>ο</w:t>
      </w:r>
      <w:r>
        <w:rPr>
          <w:rFonts w:eastAsia="Times New Roman" w:cs="Times New Roman"/>
        </w:rPr>
        <w:t xml:space="preserve"> Δημοτικό Σχολείο Αλεξαν</w:t>
      </w:r>
      <w:r>
        <w:rPr>
          <w:rFonts w:eastAsia="Times New Roman" w:cs="Times New Roman"/>
        </w:rPr>
        <w:t xml:space="preserve">δρούπολης και από το Δημοτικό Σχολείο </w:t>
      </w:r>
      <w:proofErr w:type="spellStart"/>
      <w:r>
        <w:rPr>
          <w:rFonts w:eastAsia="Times New Roman" w:cs="Times New Roman"/>
        </w:rPr>
        <w:t>Αγκαιριάς</w:t>
      </w:r>
      <w:proofErr w:type="spellEnd"/>
      <w:r>
        <w:rPr>
          <w:rFonts w:eastAsia="Times New Roman" w:cs="Times New Roman"/>
        </w:rPr>
        <w:t xml:space="preserve"> Πάρου. </w:t>
      </w:r>
    </w:p>
    <w:p w14:paraId="069973ED" w14:textId="77777777" w:rsidR="00A71BAC" w:rsidRDefault="00367035">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069973EE" w14:textId="77777777" w:rsidR="00A71BAC" w:rsidRDefault="00367035">
      <w:pPr>
        <w:spacing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069973EF" w14:textId="77777777" w:rsidR="00A71BAC" w:rsidRDefault="00367035">
      <w:pPr>
        <w:spacing w:line="600" w:lineRule="auto"/>
        <w:ind w:firstLine="720"/>
        <w:jc w:val="both"/>
        <w:rPr>
          <w:rFonts w:eastAsia="Times New Roman"/>
          <w:szCs w:val="24"/>
        </w:rPr>
      </w:pPr>
      <w:r>
        <w:rPr>
          <w:rFonts w:eastAsia="Times New Roman"/>
          <w:szCs w:val="24"/>
        </w:rPr>
        <w:t xml:space="preserve">Ξεκινούμε με τον πρώτο Κοινοβουλευτικό Εκπρόσωπο, τον κ. Καραμανλή Κωνσταντίνο, από τη Νέα Δημοκρατία. </w:t>
      </w:r>
    </w:p>
    <w:p w14:paraId="069973F0" w14:textId="77777777" w:rsidR="00A71BAC" w:rsidRDefault="00367035">
      <w:pPr>
        <w:spacing w:line="600" w:lineRule="auto"/>
        <w:ind w:firstLine="720"/>
        <w:jc w:val="both"/>
        <w:rPr>
          <w:rFonts w:eastAsia="Times New Roman"/>
          <w:szCs w:val="24"/>
        </w:rPr>
      </w:pPr>
      <w:r>
        <w:rPr>
          <w:rFonts w:eastAsia="Times New Roman"/>
          <w:b/>
          <w:szCs w:val="24"/>
        </w:rPr>
        <w:t>ΚΩΝΣΤΑΝΤΙΝΟΣ ΑΧ</w:t>
      </w:r>
      <w:r>
        <w:rPr>
          <w:rFonts w:eastAsia="Times New Roman"/>
          <w:b/>
          <w:szCs w:val="24"/>
        </w:rPr>
        <w:t>.</w:t>
      </w:r>
      <w:r>
        <w:rPr>
          <w:rFonts w:eastAsia="Times New Roman"/>
          <w:b/>
          <w:szCs w:val="24"/>
        </w:rPr>
        <w:t xml:space="preserve"> ΚΑΡΑΜΑΝΛΗΣ: </w:t>
      </w:r>
      <w:r>
        <w:rPr>
          <w:rFonts w:eastAsia="Times New Roman"/>
          <w:szCs w:val="24"/>
        </w:rPr>
        <w:t xml:space="preserve">Σας </w:t>
      </w:r>
      <w:r>
        <w:rPr>
          <w:rFonts w:eastAsia="Times New Roman"/>
          <w:color w:val="000000"/>
          <w:szCs w:val="24"/>
        </w:rPr>
        <w:t>ευχαριστώ, κύριε Πρόεδρε.</w:t>
      </w:r>
      <w:r>
        <w:rPr>
          <w:rFonts w:eastAsia="Times New Roman"/>
          <w:szCs w:val="24"/>
        </w:rPr>
        <w:t xml:space="preserve"> </w:t>
      </w:r>
    </w:p>
    <w:p w14:paraId="069973F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παρακολουθώ με προσοχή το έργο σας και δεν διστάζω να επισημάνω όταν κάνετε κάτι το οποίο με βρίσκει σύμφωνο.</w:t>
      </w:r>
    </w:p>
    <w:p w14:paraId="069973F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Νομίζω ότι πρέπει όλοι μας εδώ να φύγουμε από τις αντιλήψεις περί πολιτ</w:t>
      </w:r>
      <w:r>
        <w:rPr>
          <w:rFonts w:eastAsia="Times New Roman" w:cs="Times New Roman"/>
          <w:szCs w:val="24"/>
        </w:rPr>
        <w:t>ικών παλαιάς κοπής που διαφωνούν πάντα και με τα πάντα. Δυστυχώς, όμως, αυτήν την τακτική θα μου επιτρέψετε να πω ότι δεν την ακολουθήσατε εσείς σήμερα.</w:t>
      </w:r>
    </w:p>
    <w:p w14:paraId="069973F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Σήμερα συζητάμε για ένα φλέγον και πολύ σημαντικό ζήτημα, για τις λεγόμενες άγονες αεροπορικές γραμμές.</w:t>
      </w:r>
      <w:r>
        <w:rPr>
          <w:rFonts w:eastAsia="Times New Roman" w:cs="Times New Roman"/>
          <w:szCs w:val="24"/>
        </w:rPr>
        <w:t xml:space="preserve"> Και όπως είπαν και οι άλλοι Βουλευτές, τα ερωτήματα είναι πολλά. </w:t>
      </w:r>
    </w:p>
    <w:p w14:paraId="069973F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μου επιτρέψετε εδώ να απαντήσω σε αυτό το οποίο είπατε, ότι με λίγα λόγια κατηγορείτε τις προηγούμενες </w:t>
      </w:r>
      <w:r>
        <w:rPr>
          <w:rFonts w:eastAsia="Times New Roman" w:cs="Times New Roman"/>
          <w:szCs w:val="24"/>
        </w:rPr>
        <w:t>κ</w:t>
      </w:r>
      <w:r>
        <w:rPr>
          <w:rFonts w:eastAsia="Times New Roman" w:cs="Times New Roman"/>
          <w:szCs w:val="24"/>
        </w:rPr>
        <w:t>υβερνήσεις και κατηγορείτε την προηγούμενη σύμβαση ότι ξοδεύονταν αλόγιστα χρ</w:t>
      </w:r>
      <w:r>
        <w:rPr>
          <w:rFonts w:eastAsia="Times New Roman" w:cs="Times New Roman"/>
          <w:szCs w:val="24"/>
        </w:rPr>
        <w:t xml:space="preserve">ήματα για τις άγονες γραμμές. </w:t>
      </w:r>
    </w:p>
    <w:p w14:paraId="069973F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Ας υποθέσουμε, για οικονομία χρόνου, ότι κάτι τέτοιο συνέβαινε. Με ποια λογική εσείς, κύριε Υπουργέ, έρχεστε και παρατείνετε αυτό το καθεστώς; Διότι σε έξι μήνες έρχεστε και δίνετε 19,7 εκατομμύρια ευρώ, δηλαδή ακριβώς το μισ</w:t>
      </w:r>
      <w:r>
        <w:rPr>
          <w:rFonts w:eastAsia="Times New Roman" w:cs="Times New Roman"/>
          <w:szCs w:val="24"/>
        </w:rPr>
        <w:t xml:space="preserve">ό ποσό της συνολικής επιδότησης, και μάλιστα με διαδικασίες </w:t>
      </w:r>
      <w:r>
        <w:rPr>
          <w:rFonts w:eastAsia="Times New Roman"/>
          <w:szCs w:val="24"/>
        </w:rPr>
        <w:t>οι οποίες</w:t>
      </w:r>
      <w:r>
        <w:rPr>
          <w:rFonts w:eastAsia="Times New Roman" w:cs="Times New Roman"/>
          <w:szCs w:val="24"/>
        </w:rPr>
        <w:t>, όπως σας είπαν και οι προηγούμενοι Βουλευτές, είναι προβληματικές.</w:t>
      </w:r>
    </w:p>
    <w:p w14:paraId="069973F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ξεκινήσω κατευθείαν με το σημαντικότερο ερώτημα της επερώτησής μας, το οποίο έχει να κάνει με την καθυστέρηση που έ</w:t>
      </w:r>
      <w:r>
        <w:rPr>
          <w:rFonts w:eastAsia="Times New Roman" w:cs="Times New Roman"/>
          <w:szCs w:val="24"/>
        </w:rPr>
        <w:t xml:space="preserve">χετε δείξει. Και αυτό είναι κάτι το οποίο πρωτίστως σας ρωτήσαμε στην επερώτησή μας, διότι από την πρώτη μέρα που αναλάβατε –και ξέρετε, εδώ το επιχείρημα ότι «εμείς ήμασταν </w:t>
      </w:r>
      <w:r>
        <w:rPr>
          <w:rFonts w:eastAsia="Times New Roman" w:cs="Times New Roman"/>
          <w:szCs w:val="24"/>
        </w:rPr>
        <w:lastRenderedPageBreak/>
        <w:t>οκτώ μήνες Κυβέρνηση» δεν ισχύει, και στην προηγούμενη φάση εσείς ήσασταν Κυβέρνησ</w:t>
      </w:r>
      <w:r>
        <w:rPr>
          <w:rFonts w:eastAsia="Times New Roman" w:cs="Times New Roman"/>
          <w:szCs w:val="24"/>
        </w:rPr>
        <w:t xml:space="preserve">η, κύριε Υπουργέ, και αν θυμάμαι καλά, ήσασταν και Αναπληρωτής Υπουργός, υπεύθυνος για το ίδιο </w:t>
      </w:r>
      <w:proofErr w:type="spellStart"/>
      <w:r>
        <w:rPr>
          <w:rFonts w:eastAsia="Times New Roman" w:cs="Times New Roman"/>
          <w:szCs w:val="24"/>
        </w:rPr>
        <w:t>πορτφόλιο</w:t>
      </w:r>
      <w:proofErr w:type="spellEnd"/>
      <w:r>
        <w:rPr>
          <w:rFonts w:eastAsia="Times New Roman" w:cs="Times New Roman"/>
          <w:szCs w:val="24"/>
        </w:rPr>
        <w:t>- γνωρίζατε ότι στις 31 Μαρτίου του 2016 λήγει η σύμβαση για την εκτέλεση των δρομολογίων και γνωρίζατε και από την ελληνική νομοθεσία και από την ευρωπ</w:t>
      </w:r>
      <w:r>
        <w:rPr>
          <w:rFonts w:eastAsia="Times New Roman" w:cs="Times New Roman"/>
          <w:szCs w:val="24"/>
        </w:rPr>
        <w:t>αϊκή νομοθεσία ότι έχετε διάστημα έξι μηνών για να ολοκληρώσετε τις διαδικασίες.</w:t>
      </w:r>
    </w:p>
    <w:p w14:paraId="069973F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Όπως σας είπε και ο κ. </w:t>
      </w:r>
      <w:proofErr w:type="spellStart"/>
      <w:r>
        <w:rPr>
          <w:rFonts w:eastAsia="Times New Roman" w:cs="Times New Roman"/>
          <w:szCs w:val="24"/>
        </w:rPr>
        <w:t>Πλακιωτάκης</w:t>
      </w:r>
      <w:proofErr w:type="spellEnd"/>
      <w:r>
        <w:rPr>
          <w:rFonts w:eastAsia="Times New Roman" w:cs="Times New Roman"/>
          <w:szCs w:val="24"/>
        </w:rPr>
        <w:t xml:space="preserve"> και οι άλλοι Βουλευτές της Αντιπολίτευσης, θα έπρεπε να είχατε ξεκινήσει, αν όχι το καλοκαίρι, μετά τον Σεπτέμβριο που αναλάβατε ξανά, τη δι</w:t>
      </w:r>
      <w:r>
        <w:rPr>
          <w:rFonts w:eastAsia="Times New Roman" w:cs="Times New Roman"/>
          <w:szCs w:val="24"/>
        </w:rPr>
        <w:t xml:space="preserve">αδικασία. Εσείς, όμως, τι κάνατε; Νομίζω ότι είναι πλέον σαφές ότι καθυστερήσατε. </w:t>
      </w:r>
    </w:p>
    <w:p w14:paraId="069973F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Στις 2 Μαρτίου τι κάνει ο Υπουργός, κυρίες και κύριοι Βουλευτές; Κηρύσσει την έναρξη της διαπραγμάτευσης για την ανακήρυξη αναδόχου ή αναδόχων είκοσι έξι άγονων γραμμών. Και</w:t>
      </w:r>
      <w:r>
        <w:rPr>
          <w:rFonts w:eastAsia="Times New Roman" w:cs="Times New Roman"/>
          <w:szCs w:val="24"/>
        </w:rPr>
        <w:t xml:space="preserve"> προθεσμία κατάθεσης προσφορών ορίζει την επομένη. Ούτε διεθνής ανοιχτός διαγωνισμός, όπως προβλέπεται από τη </w:t>
      </w:r>
      <w:r>
        <w:rPr>
          <w:rFonts w:eastAsia="Times New Roman" w:cs="Times New Roman"/>
          <w:szCs w:val="24"/>
        </w:rPr>
        <w:lastRenderedPageBreak/>
        <w:t>νομοθεσία, ούτε άλλο θεσμικό σύστημα. Διαδικασία που, όπως εσείς συνήθως ονομάζετε, είναι διαδικασία με διαπραγμάτευση χωρίς δημοσίευση. Στην ουσί</w:t>
      </w:r>
      <w:r>
        <w:rPr>
          <w:rFonts w:eastAsia="Times New Roman" w:cs="Times New Roman"/>
          <w:szCs w:val="24"/>
        </w:rPr>
        <w:t>α, λοιπόν, σας ρωτάμε: Αυτό δεν είναι μια μορφή απευθείας ανάθεσης;</w:t>
      </w:r>
    </w:p>
    <w:p w14:paraId="069973F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Επειδή κατηγορείτε τις προηγούμενες </w:t>
      </w:r>
      <w:r>
        <w:rPr>
          <w:rFonts w:eastAsia="Times New Roman" w:cs="Times New Roman"/>
          <w:szCs w:val="24"/>
        </w:rPr>
        <w:t>κ</w:t>
      </w:r>
      <w:r>
        <w:rPr>
          <w:rFonts w:eastAsia="Times New Roman" w:cs="Times New Roman"/>
          <w:szCs w:val="24"/>
        </w:rPr>
        <w:t xml:space="preserve">υβερνήσεις για το γεγονός ότι </w:t>
      </w:r>
      <w:r>
        <w:rPr>
          <w:rFonts w:eastAsia="Times New Roman" w:cs="Times New Roman"/>
          <w:szCs w:val="24"/>
        </w:rPr>
        <w:t>έδωσαν</w:t>
      </w:r>
      <w:r>
        <w:rPr>
          <w:rFonts w:eastAsia="Times New Roman" w:cs="Times New Roman"/>
          <w:szCs w:val="24"/>
        </w:rPr>
        <w:t xml:space="preserve"> αυτά τα χρήματα για τις άγονες γραμμές, να σας ρωτήσω και κάτι άλλο: Ποιες εταιρείες ήταν αυτές που πήραν τα 19,8 </w:t>
      </w:r>
      <w:r>
        <w:rPr>
          <w:rFonts w:eastAsia="Times New Roman" w:cs="Times New Roman"/>
          <w:szCs w:val="24"/>
        </w:rPr>
        <w:t>εκατομμύρια ευρώ, και εάν θέλετε, επειδή η εξάμηνη σύμβαση έχει γίνει δίμηνη, τα 6,6 εκατομμύρια ευρώ; Οι ίδιες εταιρείες δεν ήταν; Συμμετείχε κάποια άλλη εταιρεία, ελληνική ή ξένη, σε αυτή</w:t>
      </w:r>
      <w:r>
        <w:rPr>
          <w:rFonts w:eastAsia="Times New Roman" w:cs="Times New Roman"/>
          <w:szCs w:val="24"/>
        </w:rPr>
        <w:t>ν</w:t>
      </w:r>
      <w:r>
        <w:rPr>
          <w:rFonts w:eastAsia="Times New Roman" w:cs="Times New Roman"/>
          <w:szCs w:val="24"/>
        </w:rPr>
        <w:t xml:space="preserve"> τη διαδικασία; Αυτή, λοιπόν, ήταν μια </w:t>
      </w:r>
      <w:proofErr w:type="spellStart"/>
      <w:r>
        <w:rPr>
          <w:rFonts w:eastAsia="Times New Roman" w:cs="Times New Roman"/>
          <w:szCs w:val="24"/>
        </w:rPr>
        <w:t>εξωθεσμική</w:t>
      </w:r>
      <w:proofErr w:type="spellEnd"/>
      <w:r>
        <w:rPr>
          <w:rFonts w:eastAsia="Times New Roman" w:cs="Times New Roman"/>
          <w:szCs w:val="24"/>
        </w:rPr>
        <w:t xml:space="preserve"> διαδικασία, και </w:t>
      </w:r>
      <w:r>
        <w:rPr>
          <w:rFonts w:eastAsia="Times New Roman" w:cs="Times New Roman"/>
          <w:szCs w:val="24"/>
        </w:rPr>
        <w:t xml:space="preserve">αυτό νομίζω ότι το γνωρίζουμε όλοι. </w:t>
      </w:r>
    </w:p>
    <w:p w14:paraId="069973F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Πού βρισκόμαστε τώρα; Αυτή τη στιγμή που μιλάμε η εξάμηνη παράταση είναι στον αέρα. </w:t>
      </w:r>
    </w:p>
    <w:p w14:paraId="069973F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Και εξηγούμαι: Το Ελεγκτικό Συνέδριο σας ανάγκασε να «κουρέψετε» την εξάμηνη σύμβαση και να την κάνετε δίμηνη, οπότε, εάν δεν βρείτε μ</w:t>
      </w:r>
      <w:r>
        <w:rPr>
          <w:rFonts w:eastAsia="Times New Roman" w:cs="Times New Roman"/>
          <w:szCs w:val="24"/>
        </w:rPr>
        <w:t xml:space="preserve">έσα σε δεκαπέντε μέρες μία λύση, κινδυνεύουν οι άγονες </w:t>
      </w:r>
      <w:r>
        <w:rPr>
          <w:rFonts w:eastAsia="Times New Roman" w:cs="Times New Roman"/>
          <w:szCs w:val="24"/>
        </w:rPr>
        <w:lastRenderedPageBreak/>
        <w:t>γραμμές να μείνουν στον αέρα. Και αυτό δεν είναι κινδυνολογία. Και ο σκοπός της ερώτησής μας, όπως σας είπαν και οι άλλοι Βουλευτές, δεν είναι ούτε να κινδυνολογήσουμε ούτε να τρομάξουμε τις τοπικές κο</w:t>
      </w:r>
      <w:r>
        <w:rPr>
          <w:rFonts w:eastAsia="Times New Roman" w:cs="Times New Roman"/>
          <w:szCs w:val="24"/>
        </w:rPr>
        <w:t xml:space="preserve">ινωνίες. Οι δικές σας παραλείψεις, κύριε Υπουργέ, είναι αυτές που προφανώς δημιουργούν αυτά τα συναισθήματα. </w:t>
      </w:r>
    </w:p>
    <w:p w14:paraId="069973F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Με λίγα λόγια τι κάνατε; Κάνατε κατάτμηση του έργου ανά αεροδρόμιο για δύο μήνες, ώστε να μην προκύπτει συμβατικό τίμημα άνω του 1.000.000 ευρώ κα</w:t>
      </w:r>
      <w:r>
        <w:rPr>
          <w:rFonts w:eastAsia="Times New Roman" w:cs="Times New Roman"/>
          <w:szCs w:val="24"/>
        </w:rPr>
        <w:t>ι άρα δεν περνάει ούτε από το Ελεγκτικό Συνέδριο ούτε από εσάς ως Υπουργό, αλλά από τον Διοικητική της ΥΠΑ. Αυτό, κύριε Υπουργέ, όπως ξέρετε καλύτερα από εμένα, σας δημιουργεί ένα πραγματικό πρόβλημα και πραγματικά ευχόμαστε και ελπίζουμε, κύριε Υπουργέ, ν</w:t>
      </w:r>
      <w:r>
        <w:rPr>
          <w:rFonts w:eastAsia="Times New Roman" w:cs="Times New Roman"/>
          <w:szCs w:val="24"/>
        </w:rPr>
        <w:t>α μην έχετε άλλα ζητήματα με το Ελεγκτικό Συνέδριο, διότι οι μόνοι χαμένοι δεν θα είναι η Κυβέρνηση, δεν θα είμαστε μόνο εμείς, θα είναι οι πολίτες στα ακριτικά νησιά και στις απομακρυσμένες περιοχές.</w:t>
      </w:r>
    </w:p>
    <w:p w14:paraId="069973F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Επισήμως, λοιπόν, έρχεστε και πριν από μερικές μέρες</w:t>
      </w:r>
      <w:r>
        <w:rPr>
          <w:rFonts w:eastAsia="Times New Roman" w:cs="Times New Roman"/>
          <w:szCs w:val="24"/>
        </w:rPr>
        <w:t>,</w:t>
      </w:r>
      <w:r>
        <w:rPr>
          <w:rFonts w:eastAsia="Times New Roman" w:cs="Times New Roman"/>
          <w:szCs w:val="24"/>
        </w:rPr>
        <w:t xml:space="preserve"> σ</w:t>
      </w:r>
      <w:r>
        <w:rPr>
          <w:rFonts w:eastAsia="Times New Roman" w:cs="Times New Roman"/>
          <w:szCs w:val="24"/>
        </w:rPr>
        <w:t>τις 11 Μαΐου έληγε η κλήση της ΥΠΑ</w:t>
      </w:r>
      <w:r>
        <w:rPr>
          <w:rFonts w:eastAsia="Times New Roman" w:cs="Times New Roman"/>
          <w:szCs w:val="24"/>
        </w:rPr>
        <w:t>,</w:t>
      </w:r>
      <w:r>
        <w:rPr>
          <w:rFonts w:eastAsia="Times New Roman" w:cs="Times New Roman"/>
          <w:szCs w:val="24"/>
        </w:rPr>
        <w:t xml:space="preserve"> για παρατηρήσεις επί του διαγωνισμού. Όμως μέχρι σήμερα</w:t>
      </w:r>
      <w:r>
        <w:rPr>
          <w:rFonts w:eastAsia="Times New Roman" w:cs="Times New Roman"/>
          <w:szCs w:val="24"/>
        </w:rPr>
        <w:t>,</w:t>
      </w:r>
      <w:r>
        <w:rPr>
          <w:rFonts w:eastAsia="Times New Roman" w:cs="Times New Roman"/>
          <w:szCs w:val="24"/>
        </w:rPr>
        <w:t xml:space="preserve"> δεν έχει προκηρυχθεί ο νέος διαγωνισμός για την επόμενη τετραετία. Επομένως, για άλλη μια φορά έχετε καθυστερήσει, διότι, ακόμη και αν λύσετε το θέμα με το Ελεγκτι</w:t>
      </w:r>
      <w:r>
        <w:rPr>
          <w:rFonts w:eastAsia="Times New Roman" w:cs="Times New Roman"/>
          <w:szCs w:val="24"/>
        </w:rPr>
        <w:t>κό Συνέδριο, πάλι πολύ φοβόμαστε ότι θα έχετε προβλήματα με τις διαδικασίες. Άρα βλέπουμε ότι έχετε έναν πραγματικά οριακό προγραμματισμό και εάν αυτός ο οριακός προγραμματισμός πέσει έξω, τότε θα υπάρχουν πολύ μεγάλα ζητήματα. Δεν θέλουμε να γίνουμε μάντε</w:t>
      </w:r>
      <w:r>
        <w:rPr>
          <w:rFonts w:eastAsia="Times New Roman" w:cs="Times New Roman"/>
          <w:szCs w:val="24"/>
        </w:rPr>
        <w:t xml:space="preserve">ις κακών, απλώς προσπαθούμε να καταλάβουμε ποιος ήταν ο λόγος της καθυστέρησης. </w:t>
      </w:r>
    </w:p>
    <w:p w14:paraId="069973F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Εσείς, κύριε Υπουργέ, είστε κατά τεκμήριο πρακτικός άνθρωπος και μηχανικός -και από όσο γνωρίζω</w:t>
      </w:r>
      <w:r>
        <w:rPr>
          <w:rFonts w:eastAsia="Times New Roman" w:cs="Times New Roman"/>
          <w:szCs w:val="24"/>
        </w:rPr>
        <w:t>-</w:t>
      </w:r>
      <w:r>
        <w:rPr>
          <w:rFonts w:eastAsia="Times New Roman" w:cs="Times New Roman"/>
          <w:szCs w:val="24"/>
        </w:rPr>
        <w:t xml:space="preserve"> και καλός μηχανικός. Εάν σας ανέθεταν στη δουλειά σας ένα έργο με συγκεκριμένε</w:t>
      </w:r>
      <w:r>
        <w:rPr>
          <w:rFonts w:eastAsia="Times New Roman" w:cs="Times New Roman"/>
          <w:szCs w:val="24"/>
        </w:rPr>
        <w:t xml:space="preserve">ς απαιτήσεις και συγκεκριμένες προθεσμίες θα αφήνατε τον καιρό να τρέχει έτσι; Δε νομίζω. </w:t>
      </w:r>
    </w:p>
    <w:p w14:paraId="069973F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Μάλιστα, θα σας υπενθυμίσω και κάτι άλλο</w:t>
      </w:r>
      <w:r>
        <w:rPr>
          <w:rFonts w:eastAsia="Times New Roman" w:cs="Times New Roman"/>
          <w:szCs w:val="24"/>
        </w:rPr>
        <w:t>. Ε</w:t>
      </w:r>
      <w:r>
        <w:rPr>
          <w:rFonts w:eastAsia="Times New Roman" w:cs="Times New Roman"/>
          <w:szCs w:val="24"/>
        </w:rPr>
        <w:t>μείς από τον Ιανουάριο του 2016 είχαμε επισημάνει το πρόβλημα. Και τι μας είχατε πει τότε στην επίκαιρη ερώτηση του τότε Υ</w:t>
      </w:r>
      <w:r>
        <w:rPr>
          <w:rFonts w:eastAsia="Times New Roman" w:cs="Times New Roman"/>
          <w:szCs w:val="24"/>
        </w:rPr>
        <w:t xml:space="preserve">πουργού, του κ. Σταμάτη; Είχατε πει ότι καθυστερείτε γιατί θέλετε να αναμορφώσετε το μοντέλο των άγονων γραμμών και τονίζατε ότι υπάρχουν κάποιες γραμμές που δεν έπρεπε να συμπεριληφθούν σε αυτή την κατηγορία και κατηγορούσατε τις προηγούμενες </w:t>
      </w:r>
      <w:r>
        <w:rPr>
          <w:rFonts w:eastAsia="Times New Roman" w:cs="Times New Roman"/>
          <w:szCs w:val="24"/>
        </w:rPr>
        <w:t>κ</w:t>
      </w:r>
      <w:r>
        <w:rPr>
          <w:rFonts w:eastAsia="Times New Roman" w:cs="Times New Roman"/>
          <w:szCs w:val="24"/>
        </w:rPr>
        <w:t xml:space="preserve">υβερνήσεις </w:t>
      </w:r>
      <w:r>
        <w:rPr>
          <w:rFonts w:eastAsia="Times New Roman" w:cs="Times New Roman"/>
          <w:szCs w:val="24"/>
        </w:rPr>
        <w:t xml:space="preserve">ότι αυτά ήταν ρουσφέτια των προηγούμενων </w:t>
      </w:r>
      <w:r>
        <w:rPr>
          <w:rFonts w:eastAsia="Times New Roman" w:cs="Times New Roman"/>
          <w:szCs w:val="24"/>
        </w:rPr>
        <w:t>κ</w:t>
      </w:r>
      <w:r>
        <w:rPr>
          <w:rFonts w:eastAsia="Times New Roman" w:cs="Times New Roman"/>
          <w:szCs w:val="24"/>
        </w:rPr>
        <w:t xml:space="preserve">υβερνήσεων στις αεροπορικές εταιρείες. </w:t>
      </w:r>
    </w:p>
    <w:p w14:paraId="0699740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Να δούμε τώρα τι κάνατε εσείς. Προκηρύξατε διαγωνισμό για τις ίδιες ακριβώς είκοσι οκτώ γραμμές. Άρα δεν υπήρξε καμία μελέτη, κύριε Υπουργέ. Και μάλιστα με διαδικασίες εξπρές</w:t>
      </w:r>
      <w:r>
        <w:rPr>
          <w:rFonts w:eastAsia="Times New Roman" w:cs="Times New Roman"/>
          <w:szCs w:val="24"/>
        </w:rPr>
        <w:t xml:space="preserve"> δώσατε 20.000.000 στις ίδιες εταιρείες. Ο προηγούμενος διαγωνισμός που ήταν το 2011 τουλάχιστον, κύριε Υπουργέ, ήταν μειοδοτικός. Ο δικός σας ήταν απευθείας ανάθεση επί της ουσίας. Άρα εδώ πέρα κάτι συμβαίνει. Ήταν τελικά τα δικά μας ρουσφέτια, τα δικά σα</w:t>
      </w:r>
      <w:r>
        <w:rPr>
          <w:rFonts w:eastAsia="Times New Roman" w:cs="Times New Roman"/>
          <w:szCs w:val="24"/>
        </w:rPr>
        <w:t xml:space="preserve">ς; Αυτό δεν είναι ένα πολύ μεγάλο ρουσφέτι στις ίδιες αεροπορικές εταιρείες, που δίνετε αυτή τη στιγμή 20.000.000 ευρώ, χωρίς καμία διαφανή διαδικασία; </w:t>
      </w:r>
    </w:p>
    <w:p w14:paraId="0699740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Και επιπλέον, ποια είναι η φιλοσοφία την οποία είχατε προαναγγείλει πριν από μερικούς μήνες σε αυτό το Κοινοβούλιο; Πού είναι αυτές οι μελέτες και οι εφαρμογές; Η βασική σας θέση, το βασικό σας επιχείρημα για την καθυστέρηση και την παράδοση ήταν ότι έπρεπ</w:t>
      </w:r>
      <w:r>
        <w:rPr>
          <w:rFonts w:eastAsia="Times New Roman" w:cs="Times New Roman"/>
          <w:szCs w:val="24"/>
        </w:rPr>
        <w:t>ε να επαναξιολογηθούν τα δρομολόγια. Και εδώ θα συμφωνήσω εγώ απολύτως μαζί σας. Ο σχεδιασμός αυτών των αεροπορικών συνδέσεων όλοι γνωρίζουμε ότι είναι ένας σχεδιασμός της δεκαετίας του 1980. Είναι απολύτως φυσιολογικό να έχουν αλλάξει οι ανάγκες και οι συ</w:t>
      </w:r>
      <w:r>
        <w:rPr>
          <w:rFonts w:eastAsia="Times New Roman" w:cs="Times New Roman"/>
          <w:szCs w:val="24"/>
        </w:rPr>
        <w:t>νθήκες. Άλλωστε, ο Ευρωπαϊκός Κανονισμός, στον οποίο αναφερθήκαμε εδώ, απαιτεί για κάθε δρομολόγιο άγονης γραμμής να υπάρχει εμπεριστατωμένη μελέτη. Άρα η δικαιολογία για την παράταση αυτή</w:t>
      </w:r>
      <w:r>
        <w:rPr>
          <w:rFonts w:eastAsia="Times New Roman" w:cs="Times New Roman"/>
          <w:szCs w:val="24"/>
        </w:rPr>
        <w:t>ν</w:t>
      </w:r>
      <w:r>
        <w:rPr>
          <w:rFonts w:eastAsia="Times New Roman" w:cs="Times New Roman"/>
          <w:szCs w:val="24"/>
        </w:rPr>
        <w:t xml:space="preserve"> τη στιγμή δεν ισχύει. Διότι μελέτες μέχρι στιγμής</w:t>
      </w:r>
      <w:r>
        <w:rPr>
          <w:rFonts w:eastAsia="Times New Roman" w:cs="Times New Roman"/>
          <w:szCs w:val="24"/>
        </w:rPr>
        <w:t>,</w:t>
      </w:r>
      <w:r>
        <w:rPr>
          <w:rFonts w:eastAsia="Times New Roman" w:cs="Times New Roman"/>
          <w:szCs w:val="24"/>
        </w:rPr>
        <w:t xml:space="preserve"> κανένας δεν έχε</w:t>
      </w:r>
      <w:r>
        <w:rPr>
          <w:rFonts w:eastAsia="Times New Roman" w:cs="Times New Roman"/>
          <w:szCs w:val="24"/>
        </w:rPr>
        <w:t xml:space="preserve">ι δει από την πλευρά του Υπουργείου σας ή από την πλευρά της Πολιτικής Αεροπορίας. </w:t>
      </w:r>
    </w:p>
    <w:p w14:paraId="0699740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Παράλληλα, αυτό που επίσης μας λέτε στην απάντησή σας είναι ότι τα αεροπλάνα πηγαινοερχόντουσαν άδεια. Μα, γι’ αυτό είναι οι άγονες γραμμές, κύριε Υπουργέ. Διότι σε πολλές </w:t>
      </w:r>
      <w:r>
        <w:rPr>
          <w:rFonts w:eastAsia="Times New Roman" w:cs="Times New Roman"/>
          <w:szCs w:val="24"/>
        </w:rPr>
        <w:t xml:space="preserve">περιπτώσεις, λόγω </w:t>
      </w:r>
      <w:r>
        <w:rPr>
          <w:rFonts w:eastAsia="Times New Roman" w:cs="Times New Roman"/>
          <w:szCs w:val="24"/>
        </w:rPr>
        <w:lastRenderedPageBreak/>
        <w:t xml:space="preserve">καιρού και λόγω συνθηκών, σε μερικές από τις πτήσεις που θα γίνουν δεν θα είναι όλες οι θέσεις κατειλημμένες. Αυτό είναι κάτι που γίνεται και σε άλλες χώρες της Ευρώπης.    </w:t>
      </w:r>
    </w:p>
    <w:p w14:paraId="0699740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Είπατε ένα χαρακτηριστικό παράδειγμα για το εισιτήριο της Νέας Υ</w:t>
      </w:r>
      <w:r>
        <w:rPr>
          <w:rFonts w:eastAsia="Times New Roman" w:cs="Times New Roman"/>
          <w:szCs w:val="24"/>
        </w:rPr>
        <w:t>όρκης και μας δώσατε κάποια στοιχεία. Εσείς ξέρετε καλύτερα μαθηματικά από εμένα, γιατί είστε μηχανικός, αλλά 47 εκατομμύρια δια πεντακόσιες πενήντα χιλιάδες επιβάτες, κύριε Υπουργέ, ο μέσος όρος του εισιτηρίου είναι 85 ευρώ. Αν μου βρείτε εισιτήριο για να</w:t>
      </w:r>
      <w:r>
        <w:rPr>
          <w:rFonts w:eastAsia="Times New Roman" w:cs="Times New Roman"/>
          <w:szCs w:val="24"/>
        </w:rPr>
        <w:t xml:space="preserve"> πάω στη Νέα Υόρκη με 85 ευρώ, παρακαλώ να μου το πείτε και θα σας πληρώσω για να πάμε μαζί. Άρα για μια ακόμη φορά σας αποδεικνύουμε εδώ ότι αυτά που λέτε δεν έχουν δυστυχώς σχέση με ανασφάλεια.</w:t>
      </w:r>
    </w:p>
    <w:p w14:paraId="0699740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Τώρα, το επιχείρημα ότι εμείς καλλιεργήσαμε την ανασφάλεια ν</w:t>
      </w:r>
      <w:r>
        <w:rPr>
          <w:rFonts w:eastAsia="Times New Roman" w:cs="Times New Roman"/>
          <w:szCs w:val="24"/>
        </w:rPr>
        <w:t xml:space="preserve">ομίζω ότι είναι έωλο, κύριε Υπουργέ, διότι εμείς, όπως είδατε και από τις </w:t>
      </w:r>
      <w:proofErr w:type="spellStart"/>
      <w:r>
        <w:rPr>
          <w:rFonts w:eastAsia="Times New Roman" w:cs="Times New Roman"/>
          <w:szCs w:val="24"/>
        </w:rPr>
        <w:t>πρωτολογίες</w:t>
      </w:r>
      <w:proofErr w:type="spellEnd"/>
      <w:r>
        <w:rPr>
          <w:rFonts w:eastAsia="Times New Roman" w:cs="Times New Roman"/>
          <w:szCs w:val="24"/>
        </w:rPr>
        <w:t xml:space="preserve"> των Βουλευτών, δεν σηκώσαμε τους τόνους. Σας είπαμε ότι υπάρχει ένα ζωτικό πρόβλημα και περιμένουμε κάποιες λύσεις. Η απάντησή σας είναι η προσφιλής </w:t>
      </w:r>
      <w:r>
        <w:rPr>
          <w:rFonts w:eastAsia="Times New Roman" w:cs="Times New Roman"/>
          <w:szCs w:val="24"/>
        </w:rPr>
        <w:lastRenderedPageBreak/>
        <w:t>δυστυχώς απάντηση της</w:t>
      </w:r>
      <w:r>
        <w:rPr>
          <w:rFonts w:eastAsia="Times New Roman" w:cs="Times New Roman"/>
          <w:szCs w:val="24"/>
        </w:rPr>
        <w:t xml:space="preserve"> Αριστεράς, δηλαδή να πετάει τη μπάλα στην εξέδρα και να μας λέει πάρα πολύ απλά: «Τι κάνατε εσείς τα προηγούμενα χρόνια;». Το πρόβλημα, όμως, σήμερα, κύριε Υπουργέ, είναι ότι εσείς κυβερνάτε και δεν κυβερνάει κάποιος άλλος.</w:t>
      </w:r>
    </w:p>
    <w:p w14:paraId="0699740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Η πρώτη μας σκέψη είναι ότι ιδί</w:t>
      </w:r>
      <w:r>
        <w:rPr>
          <w:rFonts w:eastAsia="Times New Roman" w:cs="Times New Roman"/>
          <w:szCs w:val="24"/>
        </w:rPr>
        <w:t>ως στις μέρες μας πρέπει να καταλάβουμε ότι η διασύνδεση με τις ακριτικές αυτές περιοχές, για πολλούς λόγους, είναι πολύ σημαντική. Εσείς τι κάνετε; Κρατάτε τις άγονες γραμμές, αλλά πετσοκόβετε τα δρομολόγια. Με αυτήν τη λογική, ρίχνετε το τίμημα. Άρα συγκ</w:t>
      </w:r>
      <w:r>
        <w:rPr>
          <w:rFonts w:eastAsia="Times New Roman" w:cs="Times New Roman"/>
          <w:szCs w:val="24"/>
        </w:rPr>
        <w:t>ρίνουμε ανόμοια πράγματα. Το μεταφορικό έργο, το πτητικό έργο των δύο συμβάσεων είναι εντελώς διαφορετικό.</w:t>
      </w:r>
    </w:p>
    <w:p w14:paraId="0699740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Στην Κάλυμνο, για παράδειγμα, συνολικά κόβετε </w:t>
      </w:r>
      <w:proofErr w:type="spellStart"/>
      <w:r>
        <w:rPr>
          <w:rFonts w:eastAsia="Times New Roman" w:cs="Times New Roman"/>
          <w:szCs w:val="24"/>
        </w:rPr>
        <w:t>εκατόν</w:t>
      </w:r>
      <w:proofErr w:type="spellEnd"/>
      <w:r>
        <w:rPr>
          <w:rFonts w:eastAsia="Times New Roman" w:cs="Times New Roman"/>
          <w:szCs w:val="24"/>
        </w:rPr>
        <w:t xml:space="preserve"> εξήντα πτήσεις τον χρόνο. Στην Κάρπαθο, μόνο τον χειμώνα, από τις επτά πτήσεις Αθήνα-Κάρπαθο την</w:t>
      </w:r>
      <w:r>
        <w:rPr>
          <w:rFonts w:eastAsia="Times New Roman" w:cs="Times New Roman"/>
          <w:szCs w:val="24"/>
        </w:rPr>
        <w:t xml:space="preserve"> εβδομάδα, πάμε στις τρεις. Στην Αστυπάλαια από τέσσερα δρομολόγια προς Αθήνα τον χειμώνα, πάμε στα δύο. Στην Ικαρία το ίδιο, στη Λέρο το </w:t>
      </w:r>
      <w:r>
        <w:rPr>
          <w:rFonts w:eastAsia="Times New Roman" w:cs="Times New Roman"/>
          <w:szCs w:val="24"/>
        </w:rPr>
        <w:lastRenderedPageBreak/>
        <w:t>ίδιο, στα Κύθηρα το ίδιο. Έτσι, μειώνω κι εγώ το κόστος, κύριε Υπουργέ. Η ουσία είναι αν αυτές οι περιοχές εξασφαλίζον</w:t>
      </w:r>
      <w:r>
        <w:rPr>
          <w:rFonts w:eastAsia="Times New Roman" w:cs="Times New Roman"/>
          <w:szCs w:val="24"/>
        </w:rPr>
        <w:t>ται.</w:t>
      </w:r>
    </w:p>
    <w:p w14:paraId="0699740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Και τελειώνω, κύριε Πρόεδρε, λέγοντας δυο λόγια για την ιδιομορφία που έχει η χώρα μας και δεν τη συναντάμε σε καμ</w:t>
      </w:r>
      <w:r>
        <w:rPr>
          <w:rFonts w:eastAsia="Times New Roman" w:cs="Times New Roman"/>
          <w:szCs w:val="24"/>
        </w:rPr>
        <w:t>μ</w:t>
      </w:r>
      <w:r>
        <w:rPr>
          <w:rFonts w:eastAsia="Times New Roman" w:cs="Times New Roman"/>
          <w:szCs w:val="24"/>
        </w:rPr>
        <w:t>ία άλλη χώρα της Ευρώπης. Ο νησιωτικός χαρακτήρας της Ελλάδας, κύριε Υπουργέ, καλύπτει το 19% της συνολικής επικράτειας. Διαμορφώνεται α</w:t>
      </w:r>
      <w:r>
        <w:rPr>
          <w:rFonts w:eastAsia="Times New Roman" w:cs="Times New Roman"/>
          <w:szCs w:val="24"/>
        </w:rPr>
        <w:t xml:space="preserve">πό τη μεγαλύτερη, στη Μεσόγειο, παράκτια ζώνη δεκαπέντε χιλιάδων χιλιομέτρων και από τα περίπου τρεις χιλιάδες νησιά και νησίδες κατοικούνται τα διακόσια εννιά. Υπάρχει όρος στην </w:t>
      </w:r>
      <w:r>
        <w:rPr>
          <w:rFonts w:eastAsia="Times New Roman" w:cs="Times New Roman"/>
          <w:szCs w:val="24"/>
        </w:rPr>
        <w:t>Ε</w:t>
      </w:r>
      <w:r>
        <w:rPr>
          <w:rFonts w:eastAsia="Times New Roman" w:cs="Times New Roman"/>
          <w:szCs w:val="24"/>
        </w:rPr>
        <w:t xml:space="preserve">υρωπαϊκή Ένωση, που μιλάει για τη </w:t>
      </w:r>
      <w:proofErr w:type="spellStart"/>
      <w:r>
        <w:rPr>
          <w:rFonts w:eastAsia="Times New Roman" w:cs="Times New Roman"/>
          <w:szCs w:val="24"/>
        </w:rPr>
        <w:t>νησιωτικότητα</w:t>
      </w:r>
      <w:proofErr w:type="spellEnd"/>
      <w:r>
        <w:rPr>
          <w:rFonts w:eastAsia="Times New Roman" w:cs="Times New Roman"/>
          <w:szCs w:val="24"/>
        </w:rPr>
        <w:t>. Η κατάσταση, λοιπόν, αυτή α</w:t>
      </w:r>
      <w:r>
        <w:rPr>
          <w:rFonts w:eastAsia="Times New Roman" w:cs="Times New Roman"/>
          <w:szCs w:val="24"/>
        </w:rPr>
        <w:t xml:space="preserve">παιτεί τη χάραξη μιας ολοκληρωμένης στρατηγικής ανάπτυξης, όχι </w:t>
      </w:r>
      <w:proofErr w:type="spellStart"/>
      <w:r>
        <w:rPr>
          <w:rFonts w:eastAsia="Times New Roman" w:cs="Times New Roman"/>
          <w:szCs w:val="24"/>
        </w:rPr>
        <w:t>αθηνοκεντρικής</w:t>
      </w:r>
      <w:proofErr w:type="spellEnd"/>
      <w:r>
        <w:rPr>
          <w:rFonts w:eastAsia="Times New Roman" w:cs="Times New Roman"/>
          <w:szCs w:val="24"/>
        </w:rPr>
        <w:t>, αλλά βλέποντας το μάτι μας την περιφέρεια.</w:t>
      </w:r>
    </w:p>
    <w:p w14:paraId="0699740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Μια τέτοιου είδους εθνική στρατηγική δεν μπορεί να υλοποιηθεί με τα επιχειρήματα, και αυτό το έχετε πει εσείς. Το εισιτήριο προς </w:t>
      </w:r>
      <w:r>
        <w:rPr>
          <w:rFonts w:eastAsia="Times New Roman" w:cs="Times New Roman"/>
          <w:szCs w:val="24"/>
        </w:rPr>
        <w:t xml:space="preserve">Λονδίνο κοστίζει σήμερα 213 ευρώ, όταν η πτήση Θεσσαλονίκη-Σκύρος </w:t>
      </w:r>
      <w:r>
        <w:rPr>
          <w:rFonts w:eastAsia="Times New Roman" w:cs="Times New Roman"/>
          <w:szCs w:val="24"/>
        </w:rPr>
        <w:lastRenderedPageBreak/>
        <w:t>επιδοτείται με 459 ευρώ. Ιδιαίτερα στη σημερινή εποχή οι νησιωτικές μας περιοχές αποτελούν συνοριακές περιοχές, όχι μόνο της χώρας μας αλλά και της Ευρώπης.</w:t>
      </w:r>
    </w:p>
    <w:p w14:paraId="0699740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Σταματώ εδώ και περιμένω με ιδιαί</w:t>
      </w:r>
      <w:r>
        <w:rPr>
          <w:rFonts w:eastAsia="Times New Roman" w:cs="Times New Roman"/>
          <w:szCs w:val="24"/>
        </w:rPr>
        <w:t>τερο ενδιαφέρον τις απαντήσεις σας.</w:t>
      </w:r>
    </w:p>
    <w:p w14:paraId="0699740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99740B" w14:textId="77777777" w:rsidR="00A71BAC" w:rsidRDefault="0036703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99740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κι εμείς.</w:t>
      </w:r>
    </w:p>
    <w:p w14:paraId="0699740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w:t>
      </w:r>
      <w:proofErr w:type="spellStart"/>
      <w:r>
        <w:rPr>
          <w:rFonts w:eastAsia="Times New Roman" w:cs="Times New Roman"/>
          <w:szCs w:val="24"/>
        </w:rPr>
        <w:t>Καραναστάσης</w:t>
      </w:r>
      <w:proofErr w:type="spellEnd"/>
      <w:r>
        <w:rPr>
          <w:rFonts w:eastAsia="Times New Roman" w:cs="Times New Roman"/>
          <w:szCs w:val="24"/>
        </w:rPr>
        <w:t>.</w:t>
      </w:r>
    </w:p>
    <w:p w14:paraId="0699740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ΑΠΟΣΤΟΛΟΣ ΚΑΡΑΝΑΣΤΑΣΗ</w:t>
      </w:r>
      <w:r>
        <w:rPr>
          <w:rFonts w:eastAsia="Times New Roman" w:cs="Times New Roman"/>
          <w:b/>
          <w:szCs w:val="24"/>
        </w:rPr>
        <w:t>Σ:</w:t>
      </w:r>
      <w:r>
        <w:rPr>
          <w:rFonts w:eastAsia="Times New Roman" w:cs="Times New Roman"/>
          <w:szCs w:val="24"/>
        </w:rPr>
        <w:t xml:space="preserve"> Κύριε Πρόεδρε, κύριε Υπουργέ, κυρίες και κύριοι συνάδελφοι, στη συγκεκριμένη επίκαιρη ερώτηση που συζητάμε τόσο ως προς το περιεχόμενο όσο και ως προς το είδος της –είναι επερώτηση, δηλαδή ερώτηση με τη μορφή καταγγελίας- οι επερωτώντες συνάδελφοι μάς δ</w:t>
      </w:r>
      <w:r>
        <w:rPr>
          <w:rFonts w:eastAsia="Times New Roman" w:cs="Times New Roman"/>
          <w:szCs w:val="24"/>
        </w:rPr>
        <w:t xml:space="preserve">ίνουν την ευκαιρία να αναπτύξουμε τις θέσεις μας στο θέμα και να καταδείξουμε τη διαφορά αντίληψης ανάμεσα </w:t>
      </w:r>
      <w:r>
        <w:rPr>
          <w:rFonts w:eastAsia="Times New Roman" w:cs="Times New Roman"/>
          <w:szCs w:val="24"/>
        </w:rPr>
        <w:lastRenderedPageBreak/>
        <w:t>στη δική μας λογική και πρακτική και στην αντίστοιχη του κόμματός σας. Μια πρακτική που, ακολουθούμενη επί δεκαετίες, οδήγησε σε απώλεια τεράστιων πο</w:t>
      </w:r>
      <w:r>
        <w:rPr>
          <w:rFonts w:eastAsia="Times New Roman" w:cs="Times New Roman"/>
          <w:szCs w:val="24"/>
        </w:rPr>
        <w:t xml:space="preserve">σών στο ελληνικό </w:t>
      </w:r>
      <w:r>
        <w:rPr>
          <w:rFonts w:eastAsia="Times New Roman" w:cs="Times New Roman"/>
          <w:szCs w:val="24"/>
        </w:rPr>
        <w:t>δ</w:t>
      </w:r>
      <w:r>
        <w:rPr>
          <w:rFonts w:eastAsia="Times New Roman" w:cs="Times New Roman"/>
          <w:szCs w:val="24"/>
        </w:rPr>
        <w:t>ημόσιο και το χειρότερο καθήλωσε τις λεγόμενες δυσπρόσιτες περιοχές μακριά από την ανάπτυξη. Δεν είδαμε κα</w:t>
      </w:r>
      <w:r>
        <w:rPr>
          <w:rFonts w:eastAsia="Times New Roman" w:cs="Times New Roman"/>
          <w:szCs w:val="24"/>
        </w:rPr>
        <w:t>μ</w:t>
      </w:r>
      <w:r>
        <w:rPr>
          <w:rFonts w:eastAsia="Times New Roman" w:cs="Times New Roman"/>
          <w:szCs w:val="24"/>
        </w:rPr>
        <w:t>μιά ανάπτυξη στις περιοχές αυτές.</w:t>
      </w:r>
    </w:p>
    <w:p w14:paraId="0699740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Πριν από τρεις περίπου μήνες άλλος συνάδελφος της Νέας Δημοκρατίας έθεσε, εκείνος με τη μορφή επί</w:t>
      </w:r>
      <w:r>
        <w:rPr>
          <w:rFonts w:eastAsia="Times New Roman" w:cs="Times New Roman"/>
          <w:szCs w:val="24"/>
        </w:rPr>
        <w:t>καιρης ερώτησης, περίπου το ίδιο ερώτημα που θέτουν και σήμερα οι συνάδελφοι. Συγκεκριμένα, εκείνος ανησυχούσε γιατί στις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έληγαν οι συμβάσεις για τις άγονες γραμμές. Σήμερα οι συνάδελφοι με την ερώτησή τους ανησυχούν ότι δεν θα προλάβουμε να ολοκ</w:t>
      </w:r>
      <w:r>
        <w:rPr>
          <w:rFonts w:eastAsia="Times New Roman" w:cs="Times New Roman"/>
          <w:szCs w:val="24"/>
        </w:rPr>
        <w:t>ληρώσουμε στον χρόνο της παράτασης τον διαγωνισμό για τις νέες συμβάσεις.</w:t>
      </w:r>
    </w:p>
    <w:p w14:paraId="0699741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Να μην ανησυχείτε, κύριοι συνάδελφοι, ο διαγωνισμός θα γίνει μέσα στις προβλεπόμενες προθεσμίες και σύμφωνα με τους κανονισμούς της Ευρωπαϊκής Ένωσης.</w:t>
      </w:r>
    </w:p>
    <w:p w14:paraId="0699741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Μάλιστα, ο σχεδιασμός της επιβο</w:t>
      </w:r>
      <w:r>
        <w:rPr>
          <w:rFonts w:eastAsia="Times New Roman" w:cs="Times New Roman"/>
          <w:szCs w:val="24"/>
        </w:rPr>
        <w:t>λής υποχρεώσεων, προσαρμοσμένος στα νέα οικονομικά δεδομένα, διαμορφώνει μείωση του συνολικού καταβλητέου οικονομικού αντισταθμίσματος περίπου στο 70% προς όφελος του ελληνικού δημοσίου.</w:t>
      </w:r>
    </w:p>
    <w:p w14:paraId="0699741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Για το τεχνικό μέρος της προετοιμασίας της διαγωνιστικής διαδικασίας,</w:t>
      </w:r>
      <w:r>
        <w:rPr>
          <w:rFonts w:eastAsia="Times New Roman" w:cs="Times New Roman"/>
          <w:szCs w:val="24"/>
        </w:rPr>
        <w:t xml:space="preserve"> σας μίλησε ο κύριος Υπουργός και νομίζω ότι αυτό το οποίο μένει είναι πόσοι μετακινούνται και πόσα έχει πληρώσει ο ελληνικός λαός για τις μετακινήσεις αυτές. </w:t>
      </w:r>
    </w:p>
    <w:p w14:paraId="0699741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Επειδή όμως στην επερώτησή σας ανακαλύψατε ξαφνικά την Αμερική ως αν δεν ήσασταν εσείς και το κό</w:t>
      </w:r>
      <w:r>
        <w:rPr>
          <w:rFonts w:eastAsia="Times New Roman" w:cs="Times New Roman"/>
          <w:szCs w:val="24"/>
        </w:rPr>
        <w:t xml:space="preserve">μμα σας υπεύθυνοι για την κατάσταση στο συγκεκριμένο θέμα και θέτετε ζήτημα ανασχεδιασμού και επανακαθορισμού των άγονων γραμμών, των ποσών που διατίθενται σχετικά, καλό είναι να δούμε πώς φτάσαμε ως εδώ. Ποια είναι η πάγια πρακτική των </w:t>
      </w:r>
      <w:proofErr w:type="spellStart"/>
      <w:r>
        <w:rPr>
          <w:rFonts w:eastAsia="Times New Roman" w:cs="Times New Roman"/>
          <w:szCs w:val="24"/>
        </w:rPr>
        <w:t>κυβερνήσεών</w:t>
      </w:r>
      <w:proofErr w:type="spellEnd"/>
      <w:r>
        <w:rPr>
          <w:rFonts w:eastAsia="Times New Roman" w:cs="Times New Roman"/>
          <w:szCs w:val="24"/>
        </w:rPr>
        <w:t xml:space="preserve"> σας επί</w:t>
      </w:r>
      <w:r>
        <w:rPr>
          <w:rFonts w:eastAsia="Times New Roman" w:cs="Times New Roman"/>
          <w:szCs w:val="24"/>
        </w:rPr>
        <w:t xml:space="preserve"> δεκαετίες και γιατί η ξαφνική </w:t>
      </w:r>
      <w:r>
        <w:rPr>
          <w:rFonts w:eastAsia="Times New Roman" w:cs="Times New Roman"/>
          <w:szCs w:val="24"/>
        </w:rPr>
        <w:lastRenderedPageBreak/>
        <w:t>ανησυχία σας και τα κροκοδείλια δάκρυα για την τύχη των νησιών που αποκόπτονται από την υπόλοιπη Ελλάδα, για την επιβάρυνση του προϋπολογισμού και άλλων τέτοιων θεμάτων.</w:t>
      </w:r>
    </w:p>
    <w:p w14:paraId="0699741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Πρώτα να δούμε γιατί φτάσαμε στην παράταση των συμβάσεω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Το ανέφερε πριν ο </w:t>
      </w:r>
      <w:r>
        <w:rPr>
          <w:rFonts w:eastAsia="Times New Roman" w:cs="Times New Roman"/>
          <w:szCs w:val="24"/>
        </w:rPr>
        <w:t>Κοινοβουλευτικός Εκπρόσωπος</w:t>
      </w:r>
      <w:r>
        <w:rPr>
          <w:rFonts w:eastAsia="Times New Roman" w:cs="Times New Roman"/>
          <w:szCs w:val="24"/>
        </w:rPr>
        <w:t xml:space="preserve">. Είναι γνωστό ότι η Κυβέρνησή σας συμφώνησε στην παραχώρηση δεκατεσσάρων αεροδρομίων της χώρας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Η σχετική σύμβαση υπογράφηκε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και περί τα τέλη Ιανουαρίου 2016 ορίστηκε ως ημερομη</w:t>
      </w:r>
      <w:r>
        <w:rPr>
          <w:rFonts w:eastAsia="Times New Roman" w:cs="Times New Roman"/>
          <w:szCs w:val="24"/>
        </w:rPr>
        <w:t xml:space="preserve">νία παραλαβής των αεροδρομίων από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η 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Οι ημερομηνίες αυτές που δεν ήταν γνωστές εκ των προτέρων δημιούργησαν ένα ασφυκτικό χρονικό πλαίσιο μέχρι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για τη σύναψη νέων συμβάσεων για τις άγονες γραμμές με συνέπεια </w:t>
      </w:r>
      <w:r>
        <w:rPr>
          <w:rFonts w:eastAsia="Times New Roman" w:cs="Times New Roman"/>
          <w:szCs w:val="24"/>
        </w:rPr>
        <w:t>-</w:t>
      </w:r>
      <w:r>
        <w:rPr>
          <w:rFonts w:eastAsia="Times New Roman" w:cs="Times New Roman"/>
          <w:szCs w:val="24"/>
        </w:rPr>
        <w:t xml:space="preserve">εύλογο- την </w:t>
      </w:r>
      <w:r>
        <w:rPr>
          <w:rFonts w:eastAsia="Times New Roman" w:cs="Times New Roman"/>
          <w:szCs w:val="24"/>
        </w:rPr>
        <w:t>παράταση των παλαιών. Έτσι προέκυψε και η παράταση. Απαξιώσατε την ΥΠΑ, την Υπηρεσία Πολιτικής Αεροπορίας, κάνατε τη συμφωνία για την πώληση των δεκατεσσάρων αεροδρομίων και νίψατε τας χείρας σας. Η ιστορία, κύριοι συνάδελφοι, δεν δικαίωσε τον Πόντιο Πιλάτ</w:t>
      </w:r>
      <w:r>
        <w:rPr>
          <w:rFonts w:eastAsia="Times New Roman" w:cs="Times New Roman"/>
          <w:szCs w:val="24"/>
        </w:rPr>
        <w:t>ο.</w:t>
      </w:r>
    </w:p>
    <w:p w14:paraId="0699741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Ας έρθουμε τώρα και σε όσα ξαφνικά ανακαλύψατε και μας τα υποδεικνύετε ενώ έπρεπε ήδη να τα έχετε κάνει από δεκαετίες. Μας λέτε ότι κάποιες από τις είκοσι έξι υφιστάμενες άγονες γραμμές δεν μπορούν να συνεχίσουν να υφίστανται και να επιβαρύνουν τον προϋ</w:t>
      </w:r>
      <w:r>
        <w:rPr>
          <w:rFonts w:eastAsia="Times New Roman" w:cs="Times New Roman"/>
          <w:szCs w:val="24"/>
        </w:rPr>
        <w:t>πολογισμό και ότι πρέπει να υπάρξει αξιολόγηση ώστε το ποσό που διατίθεται για τις γραμμές αυτές να κατανέμεται με βάση πραγματικές ανάγκες και αντικειμενικά κριτήρια. Μάλιστα. Δεν μας λέτε όμως ποια Κυβέρνηση καθόρισε ως άγονες γραμμές τα δρομολόγια Αθήνα</w:t>
      </w:r>
      <w:r>
        <w:rPr>
          <w:rFonts w:eastAsia="Times New Roman" w:cs="Times New Roman"/>
          <w:szCs w:val="24"/>
        </w:rPr>
        <w:t xml:space="preserve">-Σύρος, Θεσσαλονίκη-Καλαμάτα, Αθήνα-Ζάκυνθος, Θεσσαλονίκη-Κέρκυρα και τις πληρώνει χρόνια ο ελληνικός λαός από το υστέρημά του. Τι ήταν αν όχι ρουσφέτι των </w:t>
      </w:r>
      <w:proofErr w:type="spellStart"/>
      <w:r>
        <w:rPr>
          <w:rFonts w:eastAsia="Times New Roman" w:cs="Times New Roman"/>
          <w:szCs w:val="24"/>
        </w:rPr>
        <w:t>κυβερνήσεών</w:t>
      </w:r>
      <w:proofErr w:type="spellEnd"/>
      <w:r>
        <w:rPr>
          <w:rFonts w:eastAsia="Times New Roman" w:cs="Times New Roman"/>
          <w:szCs w:val="24"/>
        </w:rPr>
        <w:t xml:space="preserve"> σας προς τις αεροπορικές εταιρείες;</w:t>
      </w:r>
    </w:p>
    <w:p w14:paraId="0699741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Κύριοι συνάδελφοι, με τις προτάσεις αυτές παραβιάζετ</w:t>
      </w:r>
      <w:r>
        <w:rPr>
          <w:rFonts w:eastAsia="Times New Roman" w:cs="Times New Roman"/>
          <w:szCs w:val="24"/>
        </w:rPr>
        <w:t xml:space="preserve">ε ανοιχτές θύρες. Βεβαίως, πρέπει να αναθεωρηθεί όλος ο σχετικός σχεδιασμός και αυτό κάνουμε. Είστε όμως οι τελευταίοι που δικαιούστε να μας </w:t>
      </w:r>
      <w:r>
        <w:rPr>
          <w:rFonts w:eastAsia="Times New Roman" w:cs="Times New Roman"/>
          <w:szCs w:val="24"/>
        </w:rPr>
        <w:lastRenderedPageBreak/>
        <w:t>κάνετε υποδείξεις γι’ αυτό, εκτός αν η επερώτησή σας είχε σκοπό να μας δώσει την ευκαιρία να αναπτύξουμε τις θέσεις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οπότε ευχαρίστως να το κάνουμε τώρα. Προγραμματίζουμε, λοιπόν, κύριοι συνάδελφοι, μια ριζική αναδιάρθρωση των άγονων γραμμών με συγκεκριμένα κριτήρια που είναι τα εξής.</w:t>
      </w:r>
    </w:p>
    <w:p w14:paraId="0699741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πρώτο κριτήριο είναι η εποχή. Δεν μπορεί ακόμα και σε νησιά ή σε περιοχές που </w:t>
      </w:r>
      <w:r>
        <w:rPr>
          <w:rFonts w:eastAsia="Times New Roman" w:cs="Times New Roman"/>
          <w:szCs w:val="24"/>
        </w:rPr>
        <w:t xml:space="preserve">δεν έχουν κίνηση να έχουμε χειμώνα καλοκαίρι το ίδιο αντιστάθμισμα. </w:t>
      </w:r>
    </w:p>
    <w:p w14:paraId="0699741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επιβατική κίνηση. </w:t>
      </w:r>
    </w:p>
    <w:p w14:paraId="0699741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τρίτο είναι οι προορισμοί και οι ιδιαιτερότητές τους, όπως η χιλιομετρική απόσταση, τα τεχνικά χαρακτηριστικά των αεροδρομίων, τα πληθυσμιακά και </w:t>
      </w:r>
      <w:r>
        <w:rPr>
          <w:rFonts w:eastAsia="Times New Roman" w:cs="Times New Roman"/>
          <w:szCs w:val="24"/>
        </w:rPr>
        <w:t xml:space="preserve">οικονομικά χαρακτηριστικά του τόπου, η τουριστική πολιτική, οι εθνικοί λόγοι, οι ανάγκες εκσυγχρονισμού των αεροδρομίων και το ιδιοκτησιακό, πλέον, καθεστώς των αεροδρομίων. </w:t>
      </w:r>
    </w:p>
    <w:p w14:paraId="0699741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μέσα απ’ αυτή τη </w:t>
      </w:r>
      <w:proofErr w:type="spellStart"/>
      <w:r>
        <w:rPr>
          <w:rFonts w:eastAsia="Times New Roman" w:cs="Times New Roman"/>
          <w:szCs w:val="24"/>
        </w:rPr>
        <w:t>διαδιακασία</w:t>
      </w:r>
      <w:proofErr w:type="spellEnd"/>
      <w:r>
        <w:rPr>
          <w:rFonts w:eastAsia="Times New Roman" w:cs="Times New Roman"/>
          <w:szCs w:val="24"/>
        </w:rPr>
        <w:t xml:space="preserve"> κάποιες περιοχές θα συνεχίσουν να βοηθιούντ</w:t>
      </w:r>
      <w:r>
        <w:rPr>
          <w:rFonts w:eastAsia="Times New Roman" w:cs="Times New Roman"/>
          <w:szCs w:val="24"/>
        </w:rPr>
        <w:t>αι με επιχορήγηση των αεροπορικών γραμμών. Θα είναι όμως αυτές που πραγματικά έχουν ανάγκη. Η επιδότηση θα είναι για το συμφέρον των κατοίκων και όχι των αεροπορικών εταιρειών. Σκοπός μας είναι να μην υπάρχει κομμάτι της ελληνικής επικράτειας αποκομμένο απ</w:t>
      </w:r>
      <w:r>
        <w:rPr>
          <w:rFonts w:eastAsia="Times New Roman" w:cs="Times New Roman"/>
          <w:szCs w:val="24"/>
        </w:rPr>
        <w:t xml:space="preserve">ό το σύνολο. Αυτό θα γίνει με τη συνολική επανεξέταση των λεγόμενων δυσπρόσιτων περιοχών αφού βάλαμε στο τραπέζι και την ακτοπλοΐα, φυσικά σε συνεργασία με τις τοπικές κοινωνίες, την </w:t>
      </w:r>
      <w:r>
        <w:rPr>
          <w:rFonts w:eastAsia="Times New Roman" w:cs="Times New Roman"/>
          <w:szCs w:val="24"/>
        </w:rPr>
        <w:t xml:space="preserve">τοπική αυτοδιοίκηση </w:t>
      </w:r>
      <w:r>
        <w:rPr>
          <w:rFonts w:eastAsia="Times New Roman" w:cs="Times New Roman"/>
          <w:szCs w:val="24"/>
        </w:rPr>
        <w:t xml:space="preserve">και τις εταιρείες. </w:t>
      </w:r>
    </w:p>
    <w:p w14:paraId="0699741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w:t>
      </w:r>
      <w:r>
        <w:rPr>
          <w:rFonts w:eastAsia="Times New Roman" w:cs="Times New Roman"/>
          <w:szCs w:val="24"/>
        </w:rPr>
        <w:t xml:space="preserve">οιητικά το κουδούνι </w:t>
      </w:r>
      <w:r>
        <w:rPr>
          <w:rFonts w:eastAsia="Times New Roman" w:cs="Times New Roman"/>
          <w:szCs w:val="24"/>
        </w:rPr>
        <w:t xml:space="preserve">λήξεως </w:t>
      </w:r>
      <w:r>
        <w:rPr>
          <w:rFonts w:eastAsia="Times New Roman" w:cs="Times New Roman"/>
          <w:szCs w:val="24"/>
        </w:rPr>
        <w:t>της ομιλίας του κυρίου Βουλευτή)</w:t>
      </w:r>
    </w:p>
    <w:p w14:paraId="0699741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699741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Δεν μπορεί όμως να επιδοτείται και η ακτοπλοϊκή και η αεροπορική σύνδεση ενός τόπου και μάλιστα εις διπλούν, με Αθήνα και Θεσσαλονίκη και για τους δυο τρόπους σύνδεσης εν</w:t>
      </w:r>
      <w:r>
        <w:rPr>
          <w:rFonts w:eastAsia="Times New Roman" w:cs="Times New Roman"/>
          <w:szCs w:val="24"/>
        </w:rPr>
        <w:t xml:space="preserve">ώ άλλες περιοχές είναι χωρίς συγκοινωνία. </w:t>
      </w:r>
    </w:p>
    <w:p w14:paraId="0699741E" w14:textId="77777777" w:rsidR="00A71BAC" w:rsidRDefault="00367035">
      <w:pPr>
        <w:spacing w:line="600" w:lineRule="auto"/>
        <w:ind w:firstLine="720"/>
        <w:jc w:val="both"/>
        <w:rPr>
          <w:rFonts w:eastAsia="Times New Roman"/>
          <w:szCs w:val="24"/>
        </w:rPr>
      </w:pPr>
      <w:r>
        <w:rPr>
          <w:rFonts w:eastAsia="Times New Roman"/>
          <w:szCs w:val="24"/>
        </w:rPr>
        <w:lastRenderedPageBreak/>
        <w:t>Από εκεί και πέρα προτεραιότητες προφανώς θα υπάρχουν, θα στηριχτεί η τουριστική ανάπτυξη των περιοχών που προσφέρουν αυτή τη δυνατότητα, θα διασφαλιστούν τα εθνικά συμφέροντα, όπως αυτά συναρτώνται με το πρόβλημα</w:t>
      </w:r>
      <w:r>
        <w:rPr>
          <w:rFonts w:eastAsia="Times New Roman"/>
          <w:szCs w:val="24"/>
        </w:rPr>
        <w:t>. Θα κοπούν, όμως, οι σπατάλες στις οποίες το πελατειακό κράτος που επί δεκαετίες εκτρέψατε είχε καλομάθει τους προνομιακούς του εταίρους.</w:t>
      </w:r>
    </w:p>
    <w:p w14:paraId="0699741F" w14:textId="77777777" w:rsidR="00A71BAC" w:rsidRDefault="00367035">
      <w:pPr>
        <w:spacing w:line="600" w:lineRule="auto"/>
        <w:ind w:firstLine="720"/>
        <w:jc w:val="both"/>
        <w:rPr>
          <w:rFonts w:eastAsia="Times New Roman"/>
          <w:szCs w:val="24"/>
        </w:rPr>
      </w:pPr>
      <w:r>
        <w:rPr>
          <w:rFonts w:eastAsia="Times New Roman"/>
          <w:szCs w:val="24"/>
        </w:rPr>
        <w:t>Είναι γνωστή η υπόθεση της Πάρου, αγαπητοί συνάδελφοι, όπου η επιδότηση των τεσσάρων τελευταίων ετών, τέσσερα έτη επί</w:t>
      </w:r>
      <w:r>
        <w:rPr>
          <w:rFonts w:eastAsia="Times New Roman"/>
          <w:szCs w:val="24"/>
        </w:rPr>
        <w:t xml:space="preserve"> 4,2 εκατομμύρια, 16,8 εκατομμύρια θα κάλυπτε το σύνολο της δαπάνης της εκτέλεσης του έργου, γιατί ήταν άγονη γραμμή γιατί δεν υπήρχε επαρκής αεροδιάδρομος.</w:t>
      </w:r>
    </w:p>
    <w:p w14:paraId="06997420" w14:textId="77777777" w:rsidR="00A71BAC" w:rsidRDefault="00367035">
      <w:pPr>
        <w:spacing w:line="600" w:lineRule="auto"/>
        <w:ind w:firstLine="720"/>
        <w:jc w:val="both"/>
        <w:rPr>
          <w:rFonts w:eastAsia="Times New Roman"/>
          <w:szCs w:val="24"/>
        </w:rPr>
      </w:pPr>
      <w:r>
        <w:rPr>
          <w:rFonts w:eastAsia="Times New Roman"/>
          <w:szCs w:val="24"/>
        </w:rPr>
        <w:t>Αγαπητοί συνάδελφοι, σκοπός μας είναι μέσα από ένα στρατηγικό σχέδιο με ιεράρχηση προτεραιοτήτων αν</w:t>
      </w:r>
      <w:r>
        <w:rPr>
          <w:rFonts w:eastAsia="Times New Roman"/>
          <w:szCs w:val="24"/>
        </w:rPr>
        <w:t xml:space="preserve">άλογα με τις ιδιαιτερότητες κάθε περιοχής να εκσυγχρονίσουμε τα αεροδρόμια αυτά, ώστε εκμεταλλευόμενα τον ανταγωνισμό και όχι το προνομιακό μονοπώλιο των αεροπορικών εταιρειών να </w:t>
      </w:r>
      <w:r>
        <w:rPr>
          <w:rFonts w:eastAsia="Times New Roman"/>
          <w:szCs w:val="24"/>
        </w:rPr>
        <w:lastRenderedPageBreak/>
        <w:t>στηρίξουμε αποτελεσματικά τη ζωή των κατοίκων στις περιοχές αυτές συμβάλλοντα</w:t>
      </w:r>
      <w:r>
        <w:rPr>
          <w:rFonts w:eastAsia="Times New Roman"/>
          <w:szCs w:val="24"/>
        </w:rPr>
        <w:t xml:space="preserve">ς στην ανάπτυξή τους. </w:t>
      </w:r>
    </w:p>
    <w:p w14:paraId="06997421" w14:textId="77777777" w:rsidR="00A71BAC" w:rsidRDefault="00367035">
      <w:pPr>
        <w:spacing w:line="600" w:lineRule="auto"/>
        <w:ind w:firstLine="720"/>
        <w:jc w:val="both"/>
        <w:rPr>
          <w:rFonts w:eastAsia="Times New Roman"/>
          <w:szCs w:val="24"/>
        </w:rPr>
      </w:pPr>
      <w:r>
        <w:rPr>
          <w:rFonts w:eastAsia="Times New Roman"/>
          <w:szCs w:val="24"/>
        </w:rPr>
        <w:t>Αυτό είναι το δικό μας παράλληλο πρόγραμμα στο θέμα αυτό. Μέσα στη κρίση χωρίς σπατάλες, χωρίς μεγαλύτερες δαπάνες, μέσα από νέα θεώρηση των πραγμάτων με δουλειά και επιστημονική προσέγγιση να μπορέσουμε να αλλάξουμε το μέλλον του τό</w:t>
      </w:r>
      <w:r>
        <w:rPr>
          <w:rFonts w:eastAsia="Times New Roman"/>
          <w:szCs w:val="24"/>
        </w:rPr>
        <w:t>που.</w:t>
      </w:r>
    </w:p>
    <w:p w14:paraId="06997422" w14:textId="77777777" w:rsidR="00A71BAC" w:rsidRDefault="00367035">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Καραναστάση</w:t>
      </w:r>
      <w:proofErr w:type="spellEnd"/>
      <w:r>
        <w:rPr>
          <w:rFonts w:eastAsia="Times New Roman"/>
          <w:szCs w:val="24"/>
        </w:rPr>
        <w:t>, σας παρακαλώ να ολοκληρώσετε.</w:t>
      </w:r>
    </w:p>
    <w:p w14:paraId="06997423" w14:textId="77777777" w:rsidR="00A71BAC" w:rsidRDefault="00367035">
      <w:pPr>
        <w:spacing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Θα ολοκληρώσω.</w:t>
      </w:r>
    </w:p>
    <w:p w14:paraId="06997424" w14:textId="77777777" w:rsidR="00A71BAC" w:rsidRDefault="00367035">
      <w:pPr>
        <w:spacing w:line="600" w:lineRule="auto"/>
        <w:ind w:firstLine="720"/>
        <w:jc w:val="both"/>
        <w:rPr>
          <w:rFonts w:eastAsia="Times New Roman"/>
          <w:szCs w:val="24"/>
        </w:rPr>
      </w:pPr>
      <w:r>
        <w:rPr>
          <w:rFonts w:eastAsia="Times New Roman"/>
          <w:szCs w:val="24"/>
        </w:rPr>
        <w:t xml:space="preserve">Και μια και αναφέρθηκα στην κρίση, πρέπει να σημειώσω με ιδιαίτερη έμφαση ότι σε όλα αυτά τα δύσκολα χρόνια που ο κόσμος είδε το </w:t>
      </w:r>
      <w:r>
        <w:rPr>
          <w:rFonts w:eastAsia="Times New Roman"/>
          <w:szCs w:val="24"/>
        </w:rPr>
        <w:t>εισόδημά του να μειώνεται δραματικά, που οι οικογένειες πείνασαν, που οι επιχειρήσεις έκλεισαν</w:t>
      </w:r>
      <w:r>
        <w:rPr>
          <w:rFonts w:eastAsia="Times New Roman"/>
          <w:szCs w:val="24"/>
        </w:rPr>
        <w:t>,</w:t>
      </w:r>
      <w:r>
        <w:rPr>
          <w:rFonts w:eastAsia="Times New Roman"/>
          <w:szCs w:val="24"/>
        </w:rPr>
        <w:t xml:space="preserve"> ένα από τα ελάχιστα οικονομικά μεγέθη που δεν μειώθηκαν ήταν το ποσό </w:t>
      </w:r>
      <w:r>
        <w:rPr>
          <w:rFonts w:eastAsia="Times New Roman"/>
          <w:szCs w:val="24"/>
        </w:rPr>
        <w:lastRenderedPageBreak/>
        <w:t>της επιχορήγησης</w:t>
      </w:r>
      <w:r>
        <w:rPr>
          <w:rFonts w:eastAsia="Times New Roman"/>
          <w:szCs w:val="24"/>
        </w:rPr>
        <w:t>,</w:t>
      </w:r>
      <w:r>
        <w:rPr>
          <w:rFonts w:eastAsia="Times New Roman"/>
          <w:szCs w:val="24"/>
        </w:rPr>
        <w:t xml:space="preserve"> </w:t>
      </w:r>
      <w:r>
        <w:rPr>
          <w:rFonts w:eastAsia="Times New Roman"/>
          <w:szCs w:val="24"/>
        </w:rPr>
        <w:t>το οποίο</w:t>
      </w:r>
      <w:r>
        <w:rPr>
          <w:rFonts w:eastAsia="Times New Roman"/>
          <w:szCs w:val="24"/>
        </w:rPr>
        <w:t xml:space="preserve"> οι κυβερνήσεις σας έδιναν σε αεροπορικές εταιρείες για τις άγονε</w:t>
      </w:r>
      <w:r>
        <w:rPr>
          <w:rFonts w:eastAsia="Times New Roman"/>
          <w:szCs w:val="24"/>
        </w:rPr>
        <w:t>ς γραμμές. Αυτό ήταν το δικό σας παράλληλο πρόγραμμα.</w:t>
      </w:r>
    </w:p>
    <w:p w14:paraId="06997425" w14:textId="77777777" w:rsidR="00A71BAC" w:rsidRDefault="00367035">
      <w:pPr>
        <w:spacing w:line="600" w:lineRule="auto"/>
        <w:ind w:firstLine="720"/>
        <w:jc w:val="both"/>
        <w:rPr>
          <w:rFonts w:eastAsia="Times New Roman"/>
          <w:szCs w:val="24"/>
        </w:rPr>
      </w:pPr>
      <w:r>
        <w:rPr>
          <w:rFonts w:eastAsia="Times New Roman"/>
          <w:szCs w:val="24"/>
        </w:rPr>
        <w:t xml:space="preserve">Θα κλείσω με το μάλλον ρητορικό ερώτημα: Γιατί η επερώτηση; </w:t>
      </w:r>
    </w:p>
    <w:p w14:paraId="06997426" w14:textId="77777777" w:rsidR="00A71BAC" w:rsidRDefault="00367035">
      <w:pPr>
        <w:spacing w:line="600" w:lineRule="auto"/>
        <w:ind w:firstLine="720"/>
        <w:jc w:val="both"/>
        <w:rPr>
          <w:rFonts w:eastAsia="Times New Roman"/>
          <w:szCs w:val="24"/>
        </w:rPr>
      </w:pPr>
      <w:r>
        <w:rPr>
          <w:rFonts w:eastAsia="Times New Roman"/>
          <w:szCs w:val="24"/>
        </w:rPr>
        <w:t xml:space="preserve">Αν ρίξουμε, κύριοι συνάδελφοι, μια ματιά στους ισολογισμούς των εμπλεκομένων αεροπορικών εταιρειών, εύκολα θα συμπεράνουμε ότι το μεγαλύτερο </w:t>
      </w:r>
      <w:r>
        <w:rPr>
          <w:rFonts w:eastAsia="Times New Roman"/>
          <w:szCs w:val="24"/>
        </w:rPr>
        <w:t>μέρος της κερδοφορίας τους οφείλεται ακριβώς στην εμπλοκή τους στις άγονες γραμμές. Από εκεί και πέρα δεν είναι δύσκολο να ακολουθήσει κανείς τη διαδρομή από τις εταιρείες στις τοπικές αρχές και από εκεί στους τοπικούς Βουλευτές και ιδού η επερώτηση.</w:t>
      </w:r>
    </w:p>
    <w:p w14:paraId="06997427" w14:textId="77777777" w:rsidR="00A71BAC" w:rsidRDefault="00367035">
      <w:pPr>
        <w:spacing w:line="600" w:lineRule="auto"/>
        <w:ind w:firstLine="720"/>
        <w:jc w:val="both"/>
        <w:rPr>
          <w:rFonts w:eastAsia="Times New Roman"/>
          <w:szCs w:val="24"/>
        </w:rPr>
      </w:pPr>
      <w:r>
        <w:rPr>
          <w:rFonts w:eastAsia="Times New Roman"/>
          <w:szCs w:val="24"/>
        </w:rPr>
        <w:t>Εμείς</w:t>
      </w:r>
      <w:r>
        <w:rPr>
          <w:rFonts w:eastAsia="Times New Roman"/>
          <w:szCs w:val="24"/>
        </w:rPr>
        <w:t>, όμως, δεν έχουμε λόγο να ασχολούμαστε με την κερδοφορία των εταιρειών. Βεβαίως, αναγνωρίζουμε την κερδοφορία ως στοιχείο της υγιούς επιχειρηματικότητας, αλλά πρέπει η κερδοφορία αυτή να προέρχεται από τον υγιή ανταγωνισμό και όχι από την κρατική επιχορήγ</w:t>
      </w:r>
      <w:r>
        <w:rPr>
          <w:rFonts w:eastAsia="Times New Roman"/>
          <w:szCs w:val="24"/>
        </w:rPr>
        <w:t>ηση.</w:t>
      </w:r>
    </w:p>
    <w:p w14:paraId="06997428" w14:textId="77777777" w:rsidR="00A71BAC" w:rsidRDefault="00367035">
      <w:pPr>
        <w:spacing w:line="600" w:lineRule="auto"/>
        <w:ind w:firstLine="720"/>
        <w:jc w:val="both"/>
        <w:rPr>
          <w:rFonts w:eastAsia="Times New Roman"/>
          <w:szCs w:val="24"/>
        </w:rPr>
      </w:pPr>
      <w:r>
        <w:rPr>
          <w:rFonts w:eastAsia="Times New Roman"/>
          <w:szCs w:val="24"/>
        </w:rPr>
        <w:lastRenderedPageBreak/>
        <w:t>Προς αυτή την κατεύθυνση θα κινηθούμε και μόνος γνώμονας θα είναι το συμφέρον των τοπικών κοινωνιών και ολόκληρου του ελληνικού λαού.</w:t>
      </w:r>
    </w:p>
    <w:p w14:paraId="06997429" w14:textId="77777777" w:rsidR="00A71BAC" w:rsidRDefault="00367035">
      <w:pPr>
        <w:spacing w:line="600" w:lineRule="auto"/>
        <w:ind w:firstLine="720"/>
        <w:jc w:val="both"/>
        <w:rPr>
          <w:rFonts w:eastAsia="Times New Roman"/>
          <w:szCs w:val="24"/>
        </w:rPr>
      </w:pPr>
      <w:r>
        <w:rPr>
          <w:rFonts w:eastAsia="Times New Roman"/>
          <w:szCs w:val="24"/>
        </w:rPr>
        <w:t>Σας ευχαριστώ.</w:t>
      </w:r>
    </w:p>
    <w:p w14:paraId="0699742A" w14:textId="77777777" w:rsidR="00A71BAC" w:rsidRDefault="00367035">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Κοινοβουλευτικός Εκπρόσωπος του Λαϊκού Συνδέσμου</w:t>
      </w:r>
      <w:r>
        <w:rPr>
          <w:rFonts w:eastAsia="Times New Roman"/>
          <w:szCs w:val="24"/>
        </w:rPr>
        <w:t>-</w:t>
      </w:r>
      <w:r>
        <w:rPr>
          <w:rFonts w:eastAsia="Times New Roman"/>
          <w:szCs w:val="24"/>
        </w:rPr>
        <w:t xml:space="preserve">Χρυσή Αυγή, ο κ. </w:t>
      </w:r>
      <w:proofErr w:type="spellStart"/>
      <w:r>
        <w:rPr>
          <w:rFonts w:eastAsia="Times New Roman"/>
          <w:szCs w:val="24"/>
        </w:rPr>
        <w:t>Σαχινίδης</w:t>
      </w:r>
      <w:proofErr w:type="spellEnd"/>
      <w:r>
        <w:rPr>
          <w:rFonts w:eastAsia="Times New Roman"/>
          <w:szCs w:val="24"/>
        </w:rPr>
        <w:t>.</w:t>
      </w:r>
    </w:p>
    <w:p w14:paraId="0699742B" w14:textId="77777777" w:rsidR="00A71BAC" w:rsidRDefault="00367035">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Κύριε Υπουργέ, πραγματικά, ακούγοντας την εισαγωγή της ομιλίας σας, επειδή σας παρακολουθούσα μόνο με ακουστικά και όχι οπτικά, κάποια στιγμή είχα την εντύπωση ότι άκουγα κάποιο συναγωνιστή δικό μου. Σας άκουσ</w:t>
      </w:r>
      <w:r>
        <w:rPr>
          <w:rFonts w:eastAsia="Times New Roman"/>
          <w:szCs w:val="24"/>
        </w:rPr>
        <w:t>α να παραπονιέστε στους Βουλευτές της Νέας Δημοκρατίας και να μιλάτε για συστημικά μέσα. Μάλλον έχετε ξεχάσει ότι κυβερνάτε, κύριε Υπουργέ. Αν θέλετε αλλάζουμε θέση, για να δείτε τι εστί πραγματικά συστημικά μέσα και γενικά να έχεις απέναντι σου ολόκληρο τ</w:t>
      </w:r>
      <w:r>
        <w:rPr>
          <w:rFonts w:eastAsia="Times New Roman"/>
          <w:szCs w:val="24"/>
        </w:rPr>
        <w:t>ο σύστημα.</w:t>
      </w:r>
    </w:p>
    <w:p w14:paraId="0699742C"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Πριν μπω στην επίκαιρη επερώτηση θα ήθελα να αναφερθώ στο σχέδιο νόμου, το οποίο βρίσκεται σε διαβούλευση και αφορά τις ενισχύσεις, όπου υπάρχει ένας πίνακας και αναφέρεται στο ποιοι δήμοι και περιοχές χαρακτηρίζονται παραμεθόριες περιοχές. Αν, </w:t>
      </w:r>
      <w:r>
        <w:rPr>
          <w:rFonts w:eastAsia="Times New Roman"/>
          <w:szCs w:val="24"/>
        </w:rPr>
        <w:t xml:space="preserve">κύριε Υπουργέ, κρίνω από αυτόν τον πίνακα, αντιλαμβάνομαι ποιες είναι πραγματικά οι προθέσεις σας σε σχέση με τις άγονες γραμμές. </w:t>
      </w:r>
    </w:p>
    <w:p w14:paraId="0699742D" w14:textId="77777777" w:rsidR="00A71BAC" w:rsidRDefault="00367035">
      <w:pPr>
        <w:spacing w:line="600" w:lineRule="auto"/>
        <w:ind w:firstLine="720"/>
        <w:jc w:val="both"/>
        <w:rPr>
          <w:rFonts w:eastAsia="Times New Roman"/>
          <w:szCs w:val="24"/>
        </w:rPr>
      </w:pPr>
      <w:r>
        <w:rPr>
          <w:rFonts w:eastAsia="Times New Roman"/>
          <w:szCs w:val="24"/>
        </w:rPr>
        <w:t xml:space="preserve">Σήμερα το πρωί στην αίθουσα της Γερουσίας συνεδρίαζε η </w:t>
      </w:r>
      <w:r>
        <w:rPr>
          <w:rFonts w:eastAsia="Times New Roman"/>
          <w:szCs w:val="24"/>
        </w:rPr>
        <w:t xml:space="preserve">επιτροπή </w:t>
      </w:r>
      <w:r>
        <w:rPr>
          <w:rFonts w:eastAsia="Times New Roman"/>
          <w:szCs w:val="24"/>
        </w:rPr>
        <w:t>με τίτλο «Ευρωπαϊκή Διακοινοβουλευτική Διάσκεψη για τον Τουρι</w:t>
      </w:r>
      <w:r>
        <w:rPr>
          <w:rFonts w:eastAsia="Times New Roman"/>
          <w:szCs w:val="24"/>
        </w:rPr>
        <w:t xml:space="preserve">σμό» και το θέμα ήταν: «Τριακόσιες εξήντα πέντε </w:t>
      </w:r>
      <w:r>
        <w:rPr>
          <w:rFonts w:eastAsia="Times New Roman"/>
          <w:szCs w:val="24"/>
        </w:rPr>
        <w:t>ημέρες τουρισμός</w:t>
      </w:r>
      <w:r>
        <w:rPr>
          <w:rFonts w:eastAsia="Times New Roman"/>
          <w:szCs w:val="24"/>
        </w:rPr>
        <w:t xml:space="preserve"> </w:t>
      </w:r>
      <w:r>
        <w:rPr>
          <w:rFonts w:eastAsia="Times New Roman"/>
          <w:szCs w:val="24"/>
        </w:rPr>
        <w:t>πολλαπλών προορισμών</w:t>
      </w:r>
      <w:r>
        <w:rPr>
          <w:rFonts w:eastAsia="Times New Roman"/>
          <w:szCs w:val="24"/>
        </w:rPr>
        <w:t xml:space="preserve">». Μάλλον ήταν λάθος το θέμα. Θα έπρεπε να αλλάξει και να μπει: «Τριακόσιες εξήντα πέντε </w:t>
      </w:r>
      <w:r>
        <w:rPr>
          <w:rFonts w:eastAsia="Times New Roman"/>
          <w:szCs w:val="24"/>
        </w:rPr>
        <w:t>ημέρες τουρισμός περιορισμένων προορισμών</w:t>
      </w:r>
      <w:r>
        <w:rPr>
          <w:rFonts w:eastAsia="Times New Roman"/>
          <w:szCs w:val="24"/>
        </w:rPr>
        <w:t xml:space="preserve"> σε ό,τι αφορά την Ελλάδα». </w:t>
      </w:r>
    </w:p>
    <w:p w14:paraId="0699742E" w14:textId="77777777" w:rsidR="00A71BAC" w:rsidRDefault="00367035">
      <w:pPr>
        <w:spacing w:line="600" w:lineRule="auto"/>
        <w:ind w:firstLine="720"/>
        <w:jc w:val="both"/>
        <w:rPr>
          <w:rFonts w:eastAsia="Times New Roman"/>
          <w:szCs w:val="24"/>
        </w:rPr>
      </w:pPr>
      <w:r>
        <w:rPr>
          <w:rFonts w:eastAsia="Times New Roman"/>
          <w:szCs w:val="24"/>
        </w:rPr>
        <w:t>Σύμφωνα, λοι</w:t>
      </w:r>
      <w:r>
        <w:rPr>
          <w:rFonts w:eastAsia="Times New Roman"/>
          <w:szCs w:val="24"/>
        </w:rPr>
        <w:t xml:space="preserve">πόν, με τον </w:t>
      </w:r>
      <w:r>
        <w:rPr>
          <w:rFonts w:eastAsia="Times New Roman"/>
          <w:szCs w:val="24"/>
        </w:rPr>
        <w:t xml:space="preserve">ευρωπαϊκό κανονισμό </w:t>
      </w:r>
      <w:r>
        <w:rPr>
          <w:rFonts w:eastAsia="Times New Roman"/>
          <w:szCs w:val="24"/>
        </w:rPr>
        <w:t xml:space="preserve">προβλέπονται εξάμηνες διαδικασίες για την προκήρυξη και ολοκλήρωση τέτοιων διαγωνισμών. Η παράταση της σύμβασης για την εκτέλεση δρομολογίων </w:t>
      </w:r>
      <w:r>
        <w:rPr>
          <w:rFonts w:eastAsia="Times New Roman"/>
          <w:szCs w:val="24"/>
        </w:rPr>
        <w:lastRenderedPageBreak/>
        <w:t>των λεγόμενων άγονων γραμμών δημιουργεί, κύριε Υπουργέ, δυσπιστία στις εταιρείες κα</w:t>
      </w:r>
      <w:r>
        <w:rPr>
          <w:rFonts w:eastAsia="Times New Roman"/>
          <w:szCs w:val="24"/>
        </w:rPr>
        <w:t xml:space="preserve">ι επιφύλαξη, εταιρείες οι οποίες δραστηριοποιούνται στον κλάδο του τουρισμό. </w:t>
      </w:r>
    </w:p>
    <w:p w14:paraId="0699742F" w14:textId="77777777" w:rsidR="00A71BAC" w:rsidRDefault="00367035">
      <w:pPr>
        <w:spacing w:line="600" w:lineRule="auto"/>
        <w:ind w:firstLine="720"/>
        <w:jc w:val="both"/>
        <w:rPr>
          <w:rFonts w:eastAsia="Times New Roman"/>
          <w:szCs w:val="24"/>
        </w:rPr>
      </w:pPr>
      <w:r>
        <w:rPr>
          <w:rFonts w:eastAsia="Times New Roman"/>
          <w:szCs w:val="24"/>
        </w:rPr>
        <w:t>Αυτό -που σας ανέφερα και πριν- θα λειτουργήσει φυσικά αποτρεπτικά για πολλά μεγάλα ταξιδιωτικά γραφεία. Διότι, όπως γνωρίζετε, διαπραγματεύονται και κλείνουν εισιτήρια έως και δ</w:t>
      </w:r>
      <w:r>
        <w:rPr>
          <w:rFonts w:eastAsia="Times New Roman"/>
          <w:szCs w:val="24"/>
        </w:rPr>
        <w:t>ώδεκα μήνες πριν. Οπότε εύκολα καταλαβαίνετε το αν θα επιλέξουν άλλους προορισμούς όπου θα έχουν να κάνουν με πολύ πιο σοβαρά κράτη. Οι άγονες γραμμές, λοιπόν, δεν έχουν φυσικά να κάνουν μόνο με τουριστικούς προορισμούς, αλλά και με άλλες απομακρυσμένες πε</w:t>
      </w:r>
      <w:r>
        <w:rPr>
          <w:rFonts w:eastAsia="Times New Roman"/>
          <w:szCs w:val="24"/>
        </w:rPr>
        <w:t>ριοχές</w:t>
      </w:r>
      <w:r>
        <w:rPr>
          <w:rFonts w:eastAsia="Times New Roman"/>
          <w:szCs w:val="24"/>
        </w:rPr>
        <w:t>,</w:t>
      </w:r>
      <w:r>
        <w:rPr>
          <w:rFonts w:eastAsia="Times New Roman"/>
          <w:szCs w:val="24"/>
        </w:rPr>
        <w:t xml:space="preserve"> οι οποίες αντιμετωπίζουν και τα ίδια προβλήματα.</w:t>
      </w:r>
    </w:p>
    <w:p w14:paraId="06997430" w14:textId="77777777" w:rsidR="00A71BAC" w:rsidRDefault="00367035">
      <w:pPr>
        <w:spacing w:line="600" w:lineRule="auto"/>
        <w:ind w:firstLine="720"/>
        <w:jc w:val="both"/>
        <w:rPr>
          <w:rFonts w:eastAsia="Times New Roman"/>
          <w:szCs w:val="24"/>
        </w:rPr>
      </w:pPr>
      <w:r>
        <w:rPr>
          <w:rFonts w:eastAsia="Times New Roman"/>
          <w:szCs w:val="24"/>
        </w:rPr>
        <w:t>Όσον αφορά την αντιμετώπιση του προβλήματος γι’ αυτές τις περιοχές, η Κυβέρνηση σας δείχνει για άλλη μια φορά την προχειρότητα με την οποία αντιμετωπίζει το πρόβλημα αυτό. Η σημερινή συγκυβέρνηση αυτ</w:t>
      </w:r>
      <w:r>
        <w:rPr>
          <w:rFonts w:eastAsia="Times New Roman"/>
          <w:szCs w:val="24"/>
        </w:rPr>
        <w:t xml:space="preserve">ά τα σοβαρά ζητήματα και προβλήματα δεν τα αντιμετωπίζει με τον πρέπον τρόπο. </w:t>
      </w:r>
    </w:p>
    <w:p w14:paraId="06997431" w14:textId="77777777" w:rsidR="00A71BAC" w:rsidRDefault="00367035">
      <w:pPr>
        <w:spacing w:line="600" w:lineRule="auto"/>
        <w:ind w:firstLine="720"/>
        <w:jc w:val="both"/>
        <w:rPr>
          <w:rFonts w:eastAsia="Times New Roman"/>
          <w:szCs w:val="24"/>
        </w:rPr>
      </w:pPr>
      <w:r>
        <w:rPr>
          <w:rFonts w:eastAsia="Times New Roman"/>
          <w:szCs w:val="24"/>
        </w:rPr>
        <w:lastRenderedPageBreak/>
        <w:t>Η πώληση των εθνικών περιφερειακών αεροδρομίων θα επιδεινώσει, κύριε Υπουργέ, αυτή την κατάσταση, αφού οι ξένοι επενδυτές εύκολα και με μοναδικό γνώμονα το κέρδος θα κόψουν πάρα</w:t>
      </w:r>
      <w:r>
        <w:rPr>
          <w:rFonts w:eastAsia="Times New Roman"/>
          <w:szCs w:val="24"/>
        </w:rPr>
        <w:t xml:space="preserve"> πολλές από τις άγονες γραμμές οι οποίες υφίστανται σήμερα.</w:t>
      </w:r>
    </w:p>
    <w:p w14:paraId="06997432" w14:textId="77777777" w:rsidR="00A71BAC" w:rsidRDefault="00367035">
      <w:pPr>
        <w:spacing w:line="600" w:lineRule="auto"/>
        <w:ind w:firstLine="720"/>
        <w:jc w:val="both"/>
        <w:rPr>
          <w:rFonts w:eastAsia="Times New Roman"/>
          <w:szCs w:val="24"/>
        </w:rPr>
      </w:pPr>
      <w:r>
        <w:rPr>
          <w:rFonts w:eastAsia="Times New Roman"/>
          <w:szCs w:val="24"/>
        </w:rPr>
        <w:t xml:space="preserve">Το ζήτημα, λοιπόν, που προκύπτει είναι ένα και μοναδικό για εμάς. Υπάρχουν για εσάς πολίτες </w:t>
      </w:r>
      <w:r>
        <w:rPr>
          <w:rFonts w:eastAsia="Times New Roman"/>
          <w:szCs w:val="24"/>
        </w:rPr>
        <w:t>α΄</w:t>
      </w:r>
      <w:r>
        <w:rPr>
          <w:rFonts w:eastAsia="Times New Roman"/>
          <w:szCs w:val="24"/>
        </w:rPr>
        <w:t xml:space="preserve">, </w:t>
      </w:r>
      <w:r>
        <w:rPr>
          <w:rFonts w:eastAsia="Times New Roman"/>
          <w:szCs w:val="24"/>
        </w:rPr>
        <w:t xml:space="preserve">β΄ </w:t>
      </w:r>
      <w:r>
        <w:rPr>
          <w:rFonts w:eastAsia="Times New Roman"/>
          <w:szCs w:val="24"/>
        </w:rPr>
        <w:t xml:space="preserve">και </w:t>
      </w:r>
      <w:r>
        <w:rPr>
          <w:rFonts w:eastAsia="Times New Roman"/>
          <w:szCs w:val="24"/>
        </w:rPr>
        <w:t xml:space="preserve">γ΄ </w:t>
      </w:r>
      <w:r>
        <w:rPr>
          <w:rFonts w:eastAsia="Times New Roman"/>
          <w:szCs w:val="24"/>
        </w:rPr>
        <w:t>κατηγορίας; Μιλάτε για ανάπτυξη και έξοδο από την κρίση. Πώς, κύριε Υπουργέ; Δημιουργώντας</w:t>
      </w:r>
      <w:r>
        <w:rPr>
          <w:rFonts w:eastAsia="Times New Roman"/>
          <w:szCs w:val="24"/>
        </w:rPr>
        <w:t xml:space="preserve"> κύμα αστυφιλίας από τα ακριτικά μας νησιά; Μήπως υπάρχει κάποιος άλλος λόγος, κύριε Υπουργέ; Για ποιο</w:t>
      </w:r>
      <w:r>
        <w:rPr>
          <w:rFonts w:eastAsia="Times New Roman"/>
          <w:szCs w:val="24"/>
        </w:rPr>
        <w:t>ν</w:t>
      </w:r>
      <w:r>
        <w:rPr>
          <w:rFonts w:eastAsia="Times New Roman"/>
          <w:szCs w:val="24"/>
        </w:rPr>
        <w:t xml:space="preserve"> λόγο επιδιώκετε την ερήμωση ακριτικών περιοχών της πατρίδας μας; Αυτό μας το αποδείξατε και σε προηγούμενα νομοσχέδια, όπως αυτό με τους αγροτικούς συνε</w:t>
      </w:r>
      <w:r>
        <w:rPr>
          <w:rFonts w:eastAsia="Times New Roman"/>
          <w:szCs w:val="24"/>
        </w:rPr>
        <w:t>ταιρισμούς που οι τρεις από τους τέσσερις αγροτικούς συνεταιρισμούς ήταν νησιωτικοί.</w:t>
      </w:r>
    </w:p>
    <w:p w14:paraId="06997433" w14:textId="77777777" w:rsidR="00A71BAC" w:rsidRDefault="00367035">
      <w:pPr>
        <w:spacing w:line="600" w:lineRule="auto"/>
        <w:ind w:firstLine="720"/>
        <w:jc w:val="both"/>
        <w:rPr>
          <w:rFonts w:eastAsia="Times New Roman"/>
          <w:szCs w:val="24"/>
        </w:rPr>
      </w:pPr>
      <w:r>
        <w:rPr>
          <w:rFonts w:eastAsia="Times New Roman"/>
          <w:szCs w:val="24"/>
        </w:rPr>
        <w:t>Μήπως τελικά υπάρχει κάποια κρυφή διπλωματία όπου έχουν συμφωνηθεί άλλα πράγματα, όπως η δημιουργία γκρίζων ζωνών στο Αιγαίο; Είναι κάτι που βολεύει τους ξένους τοκογλύφου</w:t>
      </w:r>
      <w:r>
        <w:rPr>
          <w:rFonts w:eastAsia="Times New Roman"/>
          <w:szCs w:val="24"/>
        </w:rPr>
        <w:t xml:space="preserve">ς; Ειδικά στις </w:t>
      </w:r>
      <w:r>
        <w:rPr>
          <w:rFonts w:eastAsia="Times New Roman"/>
          <w:szCs w:val="24"/>
        </w:rPr>
        <w:lastRenderedPageBreak/>
        <w:t xml:space="preserve">νησιωτικές περιοχές με την αύξηση του ΦΠΑ, με την κατάργηση του αφορολογήτου, με την κατάργηση του 50% στα αλκοολούχα, με την επιβολή τέλους διανυκτέρευσης ακόμα και σε ενοικιαζόμενα δωμάτια, δείχνετε ποιες είναι πραγματικά οι προθέσεις σας </w:t>
      </w:r>
      <w:r>
        <w:rPr>
          <w:rFonts w:eastAsia="Times New Roman"/>
          <w:szCs w:val="24"/>
        </w:rPr>
        <w:t>στην ελληνική κοινωνία. Όχι πως οι προκάτοχοί σας είχαν και έχουν άλλες προθέσεις, αλλά το κάνουν απλά για να δείξουν ότι κάνουν κάποια αντίσταση από τον καναπέ.</w:t>
      </w:r>
    </w:p>
    <w:p w14:paraId="06997434" w14:textId="77777777" w:rsidR="00A71BAC" w:rsidRDefault="00367035">
      <w:pPr>
        <w:spacing w:line="600" w:lineRule="auto"/>
        <w:ind w:firstLine="720"/>
        <w:jc w:val="both"/>
        <w:rPr>
          <w:rFonts w:eastAsia="Times New Roman"/>
          <w:szCs w:val="24"/>
        </w:rPr>
      </w:pPr>
      <w:r>
        <w:rPr>
          <w:rFonts w:eastAsia="Times New Roman"/>
          <w:szCs w:val="24"/>
        </w:rPr>
        <w:t>Θα πρέπει, λοιπόν, να υπάρχει κρατική μέριμνα για όλες τις απομακρυσμένες περιοχές της πατρίδα</w:t>
      </w:r>
      <w:r>
        <w:rPr>
          <w:rFonts w:eastAsia="Times New Roman"/>
          <w:szCs w:val="24"/>
        </w:rPr>
        <w:t>ς μας. Είναι άλλωστε κάτι το οποίο, κύριε Υπουργέ, το επιβάλλει και το Σύνταγμά μας.</w:t>
      </w:r>
    </w:p>
    <w:p w14:paraId="06997435" w14:textId="77777777" w:rsidR="00A71BAC" w:rsidRDefault="00367035">
      <w:pPr>
        <w:spacing w:line="600" w:lineRule="auto"/>
        <w:ind w:firstLine="720"/>
        <w:jc w:val="both"/>
        <w:rPr>
          <w:rFonts w:eastAsia="Times New Roman"/>
          <w:szCs w:val="24"/>
        </w:rPr>
      </w:pPr>
      <w:r>
        <w:rPr>
          <w:rFonts w:eastAsia="Times New Roman"/>
          <w:szCs w:val="24"/>
        </w:rPr>
        <w:t>Το ελληνικό κράτος, λοιπόν, πρέπει έμπρακτα να δείξει ότι είναι στο πλευρό και του τελευταίου Έλληνα. Δεν μπορεί να υπάρχει μέριμνα να ξοδεύονται εκατομμύρια ευρώ για όλου</w:t>
      </w:r>
      <w:r>
        <w:rPr>
          <w:rFonts w:eastAsia="Times New Roman"/>
          <w:szCs w:val="24"/>
        </w:rPr>
        <w:t xml:space="preserve">ς πλην των Ελλήνων. Σύμφωνα με τα λεγόμενά σας, χρήματα για άγονες γραμμές δεν υπάρχουν. Μάλιστα κατηγορούσατε </w:t>
      </w:r>
      <w:r>
        <w:rPr>
          <w:rFonts w:eastAsia="Times New Roman"/>
          <w:szCs w:val="24"/>
        </w:rPr>
        <w:lastRenderedPageBreak/>
        <w:t>τους προκάτοχούς σας ότι ξόδευαν 47 εκατομμύρια. Εάν χρειαστεί, κύριε Υπουργέ, να ξοδευτούν και 90 εκατομμύρια. Υπάρχουν πόροι. Κόψτε από τα συσσ</w:t>
      </w:r>
      <w:r>
        <w:rPr>
          <w:rFonts w:eastAsia="Times New Roman"/>
          <w:szCs w:val="24"/>
        </w:rPr>
        <w:t xml:space="preserve">ίτια των </w:t>
      </w:r>
      <w:proofErr w:type="spellStart"/>
      <w:r>
        <w:rPr>
          <w:rFonts w:eastAsia="Times New Roman"/>
          <w:szCs w:val="24"/>
        </w:rPr>
        <w:t>λαθροεισβολέων</w:t>
      </w:r>
      <w:proofErr w:type="spellEnd"/>
      <w:r>
        <w:rPr>
          <w:rFonts w:eastAsia="Times New Roman"/>
          <w:szCs w:val="24"/>
        </w:rPr>
        <w:t>.</w:t>
      </w:r>
    </w:p>
    <w:p w14:paraId="06997436" w14:textId="77777777" w:rsidR="00A71BAC" w:rsidRDefault="00367035">
      <w:pPr>
        <w:spacing w:line="600" w:lineRule="auto"/>
        <w:ind w:firstLine="720"/>
        <w:jc w:val="both"/>
        <w:rPr>
          <w:rFonts w:eastAsia="Times New Roman"/>
          <w:szCs w:val="24"/>
        </w:rPr>
      </w:pPr>
      <w:r>
        <w:rPr>
          <w:rFonts w:eastAsia="Times New Roman"/>
          <w:szCs w:val="24"/>
        </w:rPr>
        <w:t xml:space="preserve">Έχουμε γύρω στα έξι χιλιάδες νησιά από τα οποία </w:t>
      </w:r>
      <w:proofErr w:type="spellStart"/>
      <w:r>
        <w:rPr>
          <w:rFonts w:eastAsia="Times New Roman"/>
          <w:szCs w:val="24"/>
        </w:rPr>
        <w:t>εκατόν</w:t>
      </w:r>
      <w:proofErr w:type="spellEnd"/>
      <w:r>
        <w:rPr>
          <w:rFonts w:eastAsia="Times New Roman"/>
          <w:szCs w:val="24"/>
        </w:rPr>
        <w:t xml:space="preserve"> δεκαεφτά είναι κατοικήσιμα και απ’ αυτά τα πενήντα εννιά αριθμούν πάνω από εκατό κατοίκους. Θα πρέπει με κάθε τρόπο, κύριε Υπουργέ, να μην μείνει χωρίς εξυπηρέτηση ούτε ένας κά</w:t>
      </w:r>
      <w:r>
        <w:rPr>
          <w:rFonts w:eastAsia="Times New Roman"/>
          <w:szCs w:val="24"/>
        </w:rPr>
        <w:t xml:space="preserve">τοικος απ’ αυτά τα νησιά. </w:t>
      </w:r>
    </w:p>
    <w:p w14:paraId="06997437" w14:textId="77777777" w:rsidR="00A71BAC" w:rsidRDefault="00367035">
      <w:pPr>
        <w:spacing w:line="600" w:lineRule="auto"/>
        <w:ind w:firstLine="720"/>
        <w:jc w:val="both"/>
        <w:rPr>
          <w:rFonts w:eastAsia="Times New Roman"/>
          <w:szCs w:val="24"/>
        </w:rPr>
      </w:pPr>
      <w:r>
        <w:rPr>
          <w:rFonts w:eastAsia="Times New Roman"/>
          <w:szCs w:val="24"/>
        </w:rPr>
        <w:t xml:space="preserve">Άλλωστε όσον αφορά τον τουρισμό -για τον οποίο αναμένετε φέτος αύξηση απ’ ότι άκουσα και σε άλλες επιτροπές- σύμφωνα με τα δικά σας στοιχεία από το αεροδρόμιο Ελευθέριος Βενιζέλος για τον μήνα Μάρτιο αναφέρουν ότι για πρώτη φορά </w:t>
      </w:r>
      <w:r>
        <w:rPr>
          <w:rFonts w:eastAsia="Times New Roman"/>
          <w:szCs w:val="24"/>
        </w:rPr>
        <w:t xml:space="preserve">μετά από τρία ολόκληρα χρόνια είχαμε πτώση στις αφίξεις εξωτερικού κατά 1,8%. </w:t>
      </w:r>
    </w:p>
    <w:p w14:paraId="06997438"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«ΟΛΥΜΠΙΑΚΗ»</w:t>
      </w:r>
      <w:r>
        <w:rPr>
          <w:rFonts w:eastAsia="Times New Roman"/>
          <w:szCs w:val="24"/>
        </w:rPr>
        <w:t>, κύριε Υπουργέ, έως και το 2009 κάλυπτε όχι μόνο τις ανάγκες του επιβατικού κοινού, αλλά και περιστατικά ασθενών με επιληψία, νεφροπαθείς, καρκινοπαθείς. Η διακομι</w:t>
      </w:r>
      <w:r>
        <w:rPr>
          <w:rFonts w:eastAsia="Times New Roman"/>
          <w:szCs w:val="24"/>
        </w:rPr>
        <w:t xml:space="preserve">δή τους γινόταν με πτήσεις των εξής τύπων αεροσκαφών: Πρώτον, με </w:t>
      </w:r>
      <w:r>
        <w:rPr>
          <w:rFonts w:eastAsia="Times New Roman"/>
          <w:szCs w:val="24"/>
          <w:lang w:val="en-US"/>
        </w:rPr>
        <w:t>ATR</w:t>
      </w:r>
      <w:r>
        <w:rPr>
          <w:rFonts w:eastAsia="Times New Roman"/>
          <w:szCs w:val="24"/>
        </w:rPr>
        <w:t xml:space="preserve">42 το οποίο αριθμούσε πενήντα θέσεις και είχε μία αεροσυνοδό. Δεύτερον, με σκάφη </w:t>
      </w:r>
      <w:r>
        <w:rPr>
          <w:rFonts w:eastAsia="Times New Roman"/>
          <w:szCs w:val="24"/>
          <w:lang w:val="en-US"/>
        </w:rPr>
        <w:t>ATR</w:t>
      </w:r>
      <w:r>
        <w:rPr>
          <w:rFonts w:eastAsia="Times New Roman"/>
          <w:szCs w:val="24"/>
        </w:rPr>
        <w:t xml:space="preserve">72 με εβδομήντα θέσεις και δύο αεροσυνοδούς. Και τρίτον, με σκάφη τύπου </w:t>
      </w:r>
      <w:r>
        <w:rPr>
          <w:rFonts w:eastAsia="Times New Roman"/>
          <w:szCs w:val="24"/>
          <w:lang w:val="en-US"/>
        </w:rPr>
        <w:t>DASH</w:t>
      </w:r>
      <w:r>
        <w:rPr>
          <w:rFonts w:eastAsia="Times New Roman"/>
          <w:szCs w:val="24"/>
        </w:rPr>
        <w:t xml:space="preserve"> τα οποία ήταν τριάντα επτά </w:t>
      </w:r>
      <w:r>
        <w:rPr>
          <w:rFonts w:eastAsia="Times New Roman"/>
          <w:szCs w:val="24"/>
        </w:rPr>
        <w:t xml:space="preserve">θέσεων με έναν αεροσυνοδό. Οι αεροσυνοδοί, κύριε Υπουργέ, παρείχαν μέχρι και εξειδικευμένες πρώτες βοήθειες. Επίσης, με αυτά τα δρομολόγια </w:t>
      </w:r>
      <w:r>
        <w:rPr>
          <w:rFonts w:eastAsia="Times New Roman"/>
          <w:szCs w:val="24"/>
        </w:rPr>
        <w:t>-</w:t>
      </w:r>
      <w:r>
        <w:rPr>
          <w:rFonts w:eastAsia="Times New Roman"/>
          <w:szCs w:val="24"/>
        </w:rPr>
        <w:t>αν δεν το ξέρετε- τα ακριτικά μας νησιά προμηθεύονταν μέχρι και τις εφημερίδες.</w:t>
      </w:r>
    </w:p>
    <w:p w14:paraId="06997439" w14:textId="77777777" w:rsidR="00A71BAC" w:rsidRDefault="00367035">
      <w:pPr>
        <w:spacing w:line="600" w:lineRule="auto"/>
        <w:ind w:firstLine="720"/>
        <w:jc w:val="both"/>
        <w:rPr>
          <w:rFonts w:eastAsia="Times New Roman"/>
          <w:szCs w:val="24"/>
        </w:rPr>
      </w:pPr>
      <w:r>
        <w:rPr>
          <w:rFonts w:eastAsia="Times New Roman"/>
          <w:szCs w:val="24"/>
        </w:rPr>
        <w:t xml:space="preserve">Σε ό,τι αφορά το δρομολόγιο </w:t>
      </w:r>
      <w:r>
        <w:rPr>
          <w:rFonts w:eastAsia="Times New Roman"/>
          <w:szCs w:val="24"/>
        </w:rPr>
        <w:t>-</w:t>
      </w:r>
      <w:r>
        <w:rPr>
          <w:rFonts w:eastAsia="Times New Roman"/>
          <w:szCs w:val="24"/>
        </w:rPr>
        <w:t>που άκο</w:t>
      </w:r>
      <w:r>
        <w:rPr>
          <w:rFonts w:eastAsia="Times New Roman"/>
          <w:szCs w:val="24"/>
        </w:rPr>
        <w:t xml:space="preserve">υσα προηγουμένως- για Σητεία-Αθήνα-Αλεξανδρούπολη και ακριβώς το αντίστροφο, η δική μου ενημέρωση, κύριε Υπουργέ, είναι ότι τα αεροπλάνα ήταν πάντα γεμάτα με φοιτητές και με στρατιωτικούς. </w:t>
      </w:r>
    </w:p>
    <w:p w14:paraId="0699743A" w14:textId="77777777" w:rsidR="00A71BAC" w:rsidRDefault="00367035">
      <w:pPr>
        <w:spacing w:line="600" w:lineRule="auto"/>
        <w:ind w:firstLine="709"/>
        <w:jc w:val="both"/>
        <w:rPr>
          <w:rFonts w:eastAsia="Times New Roman" w:cs="Times New Roman"/>
          <w:szCs w:val="24"/>
        </w:rPr>
      </w:pPr>
      <w:r>
        <w:rPr>
          <w:rFonts w:eastAsia="Times New Roman"/>
          <w:szCs w:val="24"/>
        </w:rPr>
        <w:lastRenderedPageBreak/>
        <w:t>Και σε ό,τι αφορά την υποδοχή των πληρωμάτων όταν έφταναν στους τό</w:t>
      </w:r>
      <w:r>
        <w:rPr>
          <w:rFonts w:eastAsia="Times New Roman"/>
          <w:szCs w:val="24"/>
        </w:rPr>
        <w:t xml:space="preserve">πους προορισμού -θα έπρεπε, κύριε Υπουργέ, να κάνετε πραγματικά ένα ταξίδι- θέλω να πω μία προσωπική μου εμπειρία πριν από πολλά χρόνια στο νησί της Κάσου. Την ώρα που κατέβαινε το αεροπλάνο μας υποδέχθηκε ο ίδιος ο παπάς. </w:t>
      </w:r>
      <w:r>
        <w:rPr>
          <w:rFonts w:eastAsia="Times New Roman" w:cs="Times New Roman"/>
          <w:szCs w:val="24"/>
        </w:rPr>
        <w:t>Δεν μπορείτε να φανταστείτε πώς ή</w:t>
      </w:r>
      <w:r>
        <w:rPr>
          <w:rFonts w:eastAsia="Times New Roman" w:cs="Times New Roman"/>
          <w:szCs w:val="24"/>
        </w:rPr>
        <w:t xml:space="preserve">ταν. Αυτό που μου έχει μείνει είναι η έκφραση της ελπίδας και της σιγουριάς που ένιωθαν αυτοί οι κάτοικοι. </w:t>
      </w:r>
    </w:p>
    <w:p w14:paraId="0699743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w:t>
      </w:r>
    </w:p>
    <w:p w14:paraId="0699743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της Δημοκρατικής Συμπαράταξης, ο κ. Κωνσταντόπουλος.</w:t>
      </w:r>
    </w:p>
    <w:p w14:paraId="0699743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Κυρίες και κύριοι συνάδελφοι, κύριε Υπουργέ, άλλη μία κατεπείγουσα απόφαση της Κυβέρνησης, αυτή τη φορά του Υπουργού Μεταφορών, Υποδομών και Δικτύων, </w:t>
      </w:r>
      <w:r>
        <w:rPr>
          <w:rFonts w:eastAsia="Times New Roman" w:cs="Times New Roman"/>
          <w:szCs w:val="24"/>
        </w:rPr>
        <w:lastRenderedPageBreak/>
        <w:t xml:space="preserve">που αφορά την καθυστέρηση στην προκήρυξη και υλοποίηση του διαγωνισμού για τις </w:t>
      </w:r>
      <w:r>
        <w:rPr>
          <w:rFonts w:eastAsia="Times New Roman" w:cs="Times New Roman"/>
          <w:szCs w:val="24"/>
        </w:rPr>
        <w:t xml:space="preserve">άγονες αεροπορικές γραμμές. Τι επιβεβαιώνει; Το </w:t>
      </w:r>
      <w:r>
        <w:rPr>
          <w:rFonts w:eastAsia="Times New Roman" w:cs="Times New Roman"/>
          <w:szCs w:val="24"/>
          <w:lang w:val="en-GB"/>
        </w:rPr>
        <w:t>vertigo</w:t>
      </w:r>
      <w:r>
        <w:rPr>
          <w:rFonts w:eastAsia="Times New Roman" w:cs="Times New Roman"/>
          <w:szCs w:val="24"/>
        </w:rPr>
        <w:t xml:space="preserve"> της κυβερνητικής σύγχυσης. Χωρίς σχέδιο, χωρίς στόχευση και εντελώς αποσπασματικά αντιμετωπίζονται ζητήματα μείζονος σημασίας, όπως είναι η σύνδεση των νησιών μας με την υπόλοιπη Ελλάδα.</w:t>
      </w:r>
    </w:p>
    <w:p w14:paraId="0699743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το Υπουργείο γνώριζε το πρόβλημα για τις αερομεταφορές στα άγονα νησιά, λόγω της λήξης της σύμβασης της 31</w:t>
      </w:r>
      <w:r w:rsidRPr="00B159A7">
        <w:rPr>
          <w:rFonts w:eastAsia="Times New Roman" w:cs="Times New Roman"/>
          <w:szCs w:val="24"/>
          <w:vertAlign w:val="superscript"/>
        </w:rPr>
        <w:t>ης</w:t>
      </w:r>
      <w:r>
        <w:rPr>
          <w:rFonts w:eastAsia="Times New Roman" w:cs="Times New Roman"/>
          <w:szCs w:val="24"/>
        </w:rPr>
        <w:t xml:space="preserve"> Μαρτίου. Σας το είχε επισημάνει και ο Αντιπρόεδρος της Βουλής, ο κ. Κρεμαστινός. </w:t>
      </w:r>
    </w:p>
    <w:p w14:paraId="0699743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Άρα, το γνωρίζατε και είχατε δεσμευτεί για άμεση επίλυσή του. Ο</w:t>
      </w:r>
      <w:r>
        <w:rPr>
          <w:rFonts w:eastAsia="Times New Roman" w:cs="Times New Roman"/>
          <w:szCs w:val="24"/>
        </w:rPr>
        <w:t>φείλατε, λοιπόν, έγκαιρα να είχατε προχωρήσει στη διαδικασία του διαγωνισμού. Τώρα, άρον-άρον δίνετε χωρίς τεκμηρίωση νέα παράταση μέχρι το τέλος του Σεπτεμβρίου. Και αυτή με πολλά ερωτηματικά και λέτε για την ανάγκη διασφάλισης επαρκούς εξυπηρέτησης στα σ</w:t>
      </w:r>
      <w:r>
        <w:rPr>
          <w:rFonts w:eastAsia="Times New Roman" w:cs="Times New Roman"/>
          <w:szCs w:val="24"/>
        </w:rPr>
        <w:t xml:space="preserve">υγκεκριμένα δρομολόγια που είναι ζωτικής σημασίας. </w:t>
      </w:r>
    </w:p>
    <w:p w14:paraId="0699744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Ωστόσο, με αυτές τις πράξεις σας διαλύετε την ύπαιθρο, τη νησιωτική Ελλάδα, καθώς και τις άγονες γραμμές μας. Τι κάνετε, λοιπόν, σήμερα; Απλώς, μεταθέτετε το πρόβλημα στο μέλλον.</w:t>
      </w:r>
    </w:p>
    <w:p w14:paraId="0699744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Δηλώσατε, κύριε Υπουργέ, </w:t>
      </w:r>
      <w:r>
        <w:rPr>
          <w:rFonts w:eastAsia="Times New Roman" w:cs="Times New Roman"/>
          <w:szCs w:val="24"/>
        </w:rPr>
        <w:t xml:space="preserve">ότι θα προχωρήσετε σε ριζική αναδιάρθρωση των άγονων γραμμών με τέσσερα κριτήρια. Πρώτον, την εποχικότητα, δεύτερον, την επιβατική κίνηση, τρίτον, την επιδότηση των μόνιμων κατοίκων και τέταρτον, τις χιλιομετρικές αποστάσεις και τις υπάρχουσες υποδομές. </w:t>
      </w:r>
    </w:p>
    <w:p w14:paraId="0699744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 xml:space="preserve">ρα, δίνετε απλώς μια παράταση. Εδώ, λοιπόν, η Κυβέρνηση παραβιάζει συστηματικά το άρθρο 101 του Συντάγματος, το οποίο επιτάσσει ιδιαίτερη μέριμνα για τις νησιωτικές και ορεινές περιοχές της χώρας μας. </w:t>
      </w:r>
    </w:p>
    <w:p w14:paraId="0699744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Αναφέρατε πολλά παραδείγματα για τον σχεδιασμό που κάν</w:t>
      </w:r>
      <w:r>
        <w:rPr>
          <w:rFonts w:eastAsia="Times New Roman" w:cs="Times New Roman"/>
          <w:szCs w:val="24"/>
        </w:rPr>
        <w:t>ετε για τις άγονες περιοχές. Όμως, έως τώρα δεν έχετε κανένα αποτέλεσμα και κα</w:t>
      </w:r>
      <w:r>
        <w:rPr>
          <w:rFonts w:eastAsia="Times New Roman" w:cs="Times New Roman"/>
          <w:szCs w:val="24"/>
        </w:rPr>
        <w:t>μ</w:t>
      </w:r>
      <w:r>
        <w:rPr>
          <w:rFonts w:eastAsia="Times New Roman" w:cs="Times New Roman"/>
          <w:szCs w:val="24"/>
        </w:rPr>
        <w:t>μία αξιολόγηση.</w:t>
      </w:r>
    </w:p>
    <w:p w14:paraId="0699744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Επισημαίνω, επίσης, ότι το νέο πρόγραμμα κοινωφελούς εργασίας που εφαρμόζεται σε πενήντα δήμους έχει ένα μόνο νησιωτικό δήμο και δύο ορεινούς. Όλοι οι υπόλοιποι </w:t>
      </w:r>
      <w:r>
        <w:rPr>
          <w:rFonts w:eastAsia="Times New Roman" w:cs="Times New Roman"/>
          <w:szCs w:val="24"/>
        </w:rPr>
        <w:t xml:space="preserve">δήμοι, δηλαδή, στον Καιάδα; Απορώ και διερωτώμαι: Δεν έχουν άνεργους αυτές οι περιοχές; Δεν έχουν ανάγκη από στελέχωση οι ορεινοί δήμοι; </w:t>
      </w:r>
    </w:p>
    <w:p w14:paraId="0699744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Εξαιρεί, βέβαια, το Υπουργείο Εσωτερικών τους δήμους κάτω από δέκα χιλιάδες κατοίκους για τη δημιουργία των </w:t>
      </w:r>
      <w:r>
        <w:rPr>
          <w:rFonts w:eastAsia="Times New Roman" w:cs="Times New Roman"/>
          <w:szCs w:val="24"/>
        </w:rPr>
        <w:t>κέντρων κο</w:t>
      </w:r>
      <w:r>
        <w:rPr>
          <w:rFonts w:eastAsia="Times New Roman" w:cs="Times New Roman"/>
          <w:szCs w:val="24"/>
        </w:rPr>
        <w:t>ινότητας</w:t>
      </w:r>
      <w:r>
        <w:rPr>
          <w:rFonts w:eastAsia="Times New Roman" w:cs="Times New Roman"/>
          <w:szCs w:val="24"/>
        </w:rPr>
        <w:t>, οι οποίοι κατά τεκμήριο είναι νησιωτικοί και ορεινοί. Και σας ερωτώ: Δεν έχουμε άτομα με αναπηρία και ευπαθείς ομάδες στις ορεινές περιοχές; Τι κάνει το Υπουργείο Εμπορικής Ναυτιλίας, που είναι και αρμόδιο, για την πλήρη ακτοπλοϊκή κάλυψη των νησ</w:t>
      </w:r>
      <w:r>
        <w:rPr>
          <w:rFonts w:eastAsia="Times New Roman" w:cs="Times New Roman"/>
          <w:szCs w:val="24"/>
        </w:rPr>
        <w:t>ιών μας; Είναι ερωτήματα που χρήζουν απαντήσεων.</w:t>
      </w:r>
    </w:p>
    <w:p w14:paraId="0699744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καταργήσατε όλα τα κίνητρα για την ανάπτυξη των νησιών. Το μειωμένο ΦΠΑ για τον τουρισμό από 6,5% το κάνατε 24%. Καταργείτε σταδιακά το μειωμένο ΦΠΑ για τα νησιά στα </w:t>
      </w:r>
      <w:r>
        <w:rPr>
          <w:rFonts w:eastAsia="Times New Roman" w:cs="Times New Roman"/>
          <w:szCs w:val="24"/>
        </w:rPr>
        <w:lastRenderedPageBreak/>
        <w:t>προϊόντα και τις υ</w:t>
      </w:r>
      <w:r>
        <w:rPr>
          <w:rFonts w:eastAsia="Times New Roman" w:cs="Times New Roman"/>
          <w:szCs w:val="24"/>
        </w:rPr>
        <w:t>πηρεσίες που προσφέρουν για τις ορεινές περιοχές και όλες τις περιοχές της ενδοχώρας. Αυξάνετε κατακόρυφα τις ασφαλιστικές εισφορές και τη φορολογία. Τα καφενεία, τα μπακάλικα και κάθε επαγγελματική δραστηριότητα στα μικρά χωριά έχουν μπει στο στόχαστρο τη</w:t>
      </w:r>
      <w:r>
        <w:rPr>
          <w:rFonts w:eastAsia="Times New Roman" w:cs="Times New Roman"/>
          <w:szCs w:val="24"/>
        </w:rPr>
        <w:t>ς Κυβέρνησης ΣΥΡΙΖΑ-ΑΝΕΛ.</w:t>
      </w:r>
    </w:p>
    <w:p w14:paraId="0699744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μεγάλη αύξηση της φορολογίας των αγροτών θα πλήξει την παραγωγικότητα των περιοχών της υπαίθρου. Τελικά, πού στοχεύετε, κύριοι της Κυβέρνησης; Μπορεί μια χώρα να επιβιώσει μόνο με τον κρατικό τομέα; </w:t>
      </w:r>
    </w:p>
    <w:p w14:paraId="0699744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Εσείς, ωστόσο, αυξήσατε τους</w:t>
      </w:r>
      <w:r>
        <w:rPr>
          <w:rFonts w:eastAsia="Times New Roman" w:cs="Times New Roman"/>
          <w:szCs w:val="24"/>
        </w:rPr>
        <w:t xml:space="preserve"> μισθούς των γενικών γραμματέων και των μετακλητών των υπουργικών σας γραφείων, θέλοντας να δημιουργήστε το κράτος των «ημετέρων» με προνόμια και μεγάλους μισθούς. </w:t>
      </w:r>
    </w:p>
    <w:p w14:paraId="0699744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κύριε Υπουργέ, αγνοείτε τους αγρότες, τους παραγωγούς, τους αλιείς, τους ανθρώπους </w:t>
      </w:r>
      <w:r>
        <w:rPr>
          <w:rFonts w:eastAsia="Times New Roman" w:cs="Times New Roman"/>
          <w:szCs w:val="24"/>
        </w:rPr>
        <w:t xml:space="preserve">που μοχθούν στον πρωτογενή τομέα. Αγνοείτε τις μικρές επιχειρήσεις. Και το οξύμωρο για μία αριστερή Κυβέρνηση είναι ότι κανένα μέτρο της Κυβέρνησης δεν αφορά και δεν αγγίζει τον μεγάλο πλούτο. </w:t>
      </w:r>
    </w:p>
    <w:p w14:paraId="0699744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Καταστρέφετε τα χαμηλά και μεσαία εισοδήματα. Έτσι η χώρα </w:t>
      </w:r>
      <w:proofErr w:type="spellStart"/>
      <w:r>
        <w:rPr>
          <w:rFonts w:eastAsia="Times New Roman" w:cs="Times New Roman"/>
          <w:szCs w:val="24"/>
        </w:rPr>
        <w:t>φτωχ</w:t>
      </w:r>
      <w:r>
        <w:rPr>
          <w:rFonts w:eastAsia="Times New Roman" w:cs="Times New Roman"/>
          <w:szCs w:val="24"/>
        </w:rPr>
        <w:t>οποιείται</w:t>
      </w:r>
      <w:proofErr w:type="spellEnd"/>
      <w:r>
        <w:rPr>
          <w:rFonts w:eastAsia="Times New Roman" w:cs="Times New Roman"/>
          <w:szCs w:val="24"/>
        </w:rPr>
        <w:t xml:space="preserve">. Ρευστότητα στην αγορά βέβαια δεν υφίσταται. Η ραχοκοκαλιά της εθνικής μας οικονομίας, οι μικρές επιχειρήσεις στενάζουν. Τους πνίγουν οι φόροι και τα δάνεια. Τους έχετε βάλει μια θηλιά στο λαιμό και τους οδηγείτε σε απόγνωση. Πολλές επιχειρήσεις </w:t>
      </w:r>
      <w:r>
        <w:rPr>
          <w:rFonts w:eastAsia="Times New Roman" w:cs="Times New Roman"/>
          <w:szCs w:val="24"/>
        </w:rPr>
        <w:t xml:space="preserve">κλείνουν, άλλες ψάχνουν τρόπο να μεταφερθούν εκτός </w:t>
      </w:r>
      <w:r>
        <w:rPr>
          <w:rFonts w:eastAsia="Times New Roman" w:cs="Times New Roman"/>
          <w:szCs w:val="24"/>
        </w:rPr>
        <w:t>Ελλάδας</w:t>
      </w:r>
      <w:r>
        <w:rPr>
          <w:rFonts w:eastAsia="Times New Roman" w:cs="Times New Roman"/>
          <w:szCs w:val="24"/>
        </w:rPr>
        <w:t xml:space="preserve">. Αποτέλεσμα; Στη Βουλγαρία να έχουν μεταφέρει την έδρα τους εξήντα πέντε χιλιάδες ελληνικές επιχειρήσεις. </w:t>
      </w:r>
    </w:p>
    <w:p w14:paraId="0699744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ο τουρισμός για όλους μας είναι η βαριά μας β</w:t>
      </w:r>
      <w:r>
        <w:rPr>
          <w:rFonts w:eastAsia="Times New Roman" w:cs="Times New Roman"/>
          <w:szCs w:val="24"/>
        </w:rPr>
        <w:t xml:space="preserve">ιομηχανία. Κοινός στόχος; Η στήριξή του. Εθνικοί λόγοι επιβάλλουν τη στήριξη των νησιωτικών μας περιοχών, με ενίσχυση των υποδομών για την αξιοπρεπή ζωή των κατοίκων και των περιοχών αυτών, με συνέχιση </w:t>
      </w:r>
      <w:r>
        <w:rPr>
          <w:rFonts w:eastAsia="Times New Roman" w:cs="Times New Roman"/>
          <w:szCs w:val="24"/>
        </w:rPr>
        <w:lastRenderedPageBreak/>
        <w:t>των αερομεταφορών για την ανάπτυξη του τουρισμού. Αυτή</w:t>
      </w:r>
      <w:r>
        <w:rPr>
          <w:rFonts w:eastAsia="Times New Roman" w:cs="Times New Roman"/>
          <w:szCs w:val="24"/>
        </w:rPr>
        <w:t xml:space="preserve"> η πολιτική είναι εθνική πολιτική και αποτελεί προτεραιότητα για την Κυβέρνησή σας. Όμως, δεν το έχετε δείξει. Απλώς μέχρι σήμερα το λέτε. Το ζητούμενο για όλους μας είναι η ανάπτυξη. Ανάπτυξη παντού. Αυτό περιμένουμε. </w:t>
      </w:r>
    </w:p>
    <w:p w14:paraId="0699744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Και μιας και μιλάμε για τα νησιά, κύ</w:t>
      </w:r>
      <w:r>
        <w:rPr>
          <w:rFonts w:eastAsia="Times New Roman" w:cs="Times New Roman"/>
          <w:szCs w:val="24"/>
        </w:rPr>
        <w:t xml:space="preserve">ριε Υπουργέ, ιδού η Ρόδος, ιδού λοιπόν και το στοίχημα! </w:t>
      </w:r>
    </w:p>
    <w:p w14:paraId="0699744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Σας ευχαριστώ.</w:t>
      </w:r>
    </w:p>
    <w:p w14:paraId="0699744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Κωνσταντόπουλο.</w:t>
      </w:r>
    </w:p>
    <w:p w14:paraId="0699744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Κοινοβουλευτικός Εκπρόσωπος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proofErr w:type="spellStart"/>
      <w:r>
        <w:rPr>
          <w:rFonts w:eastAsia="Times New Roman" w:cs="Times New Roman"/>
          <w:szCs w:val="24"/>
        </w:rPr>
        <w:t>Καραθανασόπουλος</w:t>
      </w:r>
      <w:proofErr w:type="spellEnd"/>
      <w:r>
        <w:rPr>
          <w:rFonts w:eastAsia="Times New Roman" w:cs="Times New Roman"/>
          <w:szCs w:val="24"/>
        </w:rPr>
        <w:t>.</w:t>
      </w:r>
    </w:p>
    <w:p w14:paraId="06997450"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ΝΙΚΟΛΑΟΣ ΚΑΡΑ</w:t>
      </w:r>
      <w:r>
        <w:rPr>
          <w:rFonts w:eastAsia="Times New Roman" w:cs="Times New Roman"/>
          <w:b/>
          <w:szCs w:val="24"/>
        </w:rPr>
        <w:t xml:space="preserve">ΘΑΝΑΣΟΠΟΥΛΟΣ: </w:t>
      </w:r>
      <w:r>
        <w:rPr>
          <w:rFonts w:eastAsia="Times New Roman" w:cs="Times New Roman"/>
          <w:szCs w:val="24"/>
        </w:rPr>
        <w:t>Ευχαριστώ πολύ, κύριε Πρόεδρε.</w:t>
      </w:r>
    </w:p>
    <w:p w14:paraId="0699745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Κατ’ αρχάς, έχουμε έναν προβληματισμό. Τι σημαίνει «άγονες γραμμές»; Υπάρχουν άγονες περιοχές και άγονοι άνθρωποι; Από πού προκύπτει αυτός ο όρος «άγονη γραμμή»; Ποια είναι η αιτία; Την είπε </w:t>
      </w:r>
      <w:r>
        <w:rPr>
          <w:rFonts w:eastAsia="Times New Roman" w:cs="Times New Roman"/>
          <w:szCs w:val="24"/>
        </w:rPr>
        <w:lastRenderedPageBreak/>
        <w:t xml:space="preserve">καθαρά ο κ. </w:t>
      </w:r>
      <w:proofErr w:type="spellStart"/>
      <w:r>
        <w:rPr>
          <w:rFonts w:eastAsia="Times New Roman" w:cs="Times New Roman"/>
          <w:szCs w:val="24"/>
        </w:rPr>
        <w:t>Μηταράκη</w:t>
      </w:r>
      <w:r>
        <w:rPr>
          <w:rFonts w:eastAsia="Times New Roman" w:cs="Times New Roman"/>
          <w:szCs w:val="24"/>
        </w:rPr>
        <w:t>ς</w:t>
      </w:r>
      <w:proofErr w:type="spellEnd"/>
      <w:r>
        <w:rPr>
          <w:rFonts w:eastAsia="Times New Roman" w:cs="Times New Roman"/>
          <w:szCs w:val="24"/>
        </w:rPr>
        <w:t xml:space="preserve"> ότι για κάποιες γραμμές μεταφορικές, αεροπορικές ή ακτοπλοϊκές, δεν μπορούν οι εταιρείες να καλύψουν το κόστος και να έχουν κέρδος. Άρα, λοιπόν, άγονες γραμμές βαπτίστηκαν για να έχουν κέρδος, να αποκομίζουν κέρδη, να χρηματοδοτούνται οι αεροπορικές και </w:t>
      </w:r>
      <w:r>
        <w:rPr>
          <w:rFonts w:eastAsia="Times New Roman" w:cs="Times New Roman"/>
          <w:szCs w:val="24"/>
        </w:rPr>
        <w:t>ναυτιλιακές εταιρείες. Γι’ αυτό βαπτίστηκαν άγονες γραμμές.</w:t>
      </w:r>
    </w:p>
    <w:p w14:paraId="0699745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Άρα, λοιπόν, εδώ έχουμε να κάνουμε με μία άνιση κρατική στήριξη σε αυτές τις συγκεκριμένες εταιρείες. Έχουμε να κάνουμε με ένα φαγοπότι, που το κράτος ακριβώς για να διασφαλιστεί και να θωρακιστεί</w:t>
      </w:r>
      <w:r>
        <w:rPr>
          <w:rFonts w:eastAsia="Times New Roman" w:cs="Times New Roman"/>
          <w:szCs w:val="24"/>
        </w:rPr>
        <w:t xml:space="preserve"> η ανταγωνιστικότητα και η κερδοφορία αυτών των μεταφορέων, έδινε ζεστό χρήμα και όχι για να ικανοποιηθούν οι ανάγκες των απομακρυσμένων περιοχών και οι μεταφορικές ανάγκες των κατοίκων αυτών των περιοχών. Δεν τους έπιασε κανένας τέτοιος πόνος. Αλλά με πρό</w:t>
      </w:r>
      <w:r>
        <w:rPr>
          <w:rFonts w:eastAsia="Times New Roman" w:cs="Times New Roman"/>
          <w:szCs w:val="24"/>
        </w:rPr>
        <w:t>σχημα αυτό, χρηματοδοτούσαν αδρά τους επιχειρηματικούς ομίλους.</w:t>
      </w:r>
    </w:p>
    <w:p w14:paraId="0699745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Και εδώ αποκαλύπτεται και ο ρόλος της Χρυσής Αυγής που ήταν ιδιαίτερα κουβαρντάδες. Ας δώσουμε λέει και 90 και 100 εκατομμύρια, δεν χάθηκε ο κόσμος στις άγονες γραμμές. Ποιοι θα τα πάρουν αυτά</w:t>
      </w:r>
      <w:r>
        <w:rPr>
          <w:rFonts w:eastAsia="Times New Roman" w:cs="Times New Roman"/>
          <w:szCs w:val="24"/>
        </w:rPr>
        <w:t xml:space="preserve"> και για ποιον σκοπό; Άρα, λοιπόν, επιβεβαιώνεται ότι το μόνο που ενδιαφέρει -και τη Χρυσή Αυγή πολύ περισσότερο- είναι πώς ακριβώς θα στηριχθούν οι επιχειρηματικοί όμιλοι.</w:t>
      </w:r>
    </w:p>
    <w:p w14:paraId="0699745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Κι αλήθεια, πού είναι η διαφορετική αντίληψη που έχετε, κύριε Κοινοβουλευτικέ Εκπρό</w:t>
      </w:r>
      <w:r>
        <w:rPr>
          <w:rFonts w:eastAsia="Times New Roman" w:cs="Times New Roman"/>
          <w:szCs w:val="24"/>
        </w:rPr>
        <w:t xml:space="preserve">σωπε του ΣΥΡΙΖΑ; Δεν έχετε διαφορετική αντίληψη. Την ίδια αντίληψη έχετε, αλλά την προσαρμόζετε αυτή την αντίληψη με νέες συνθήκες. Κι εσείς για άγονες γραμμές και για την ανάγκη επιδότησής τους μιλάτε. Προσαρμόζετε την ίδια λογική στις νέες συνθήκες, που </w:t>
      </w:r>
      <w:r>
        <w:rPr>
          <w:rFonts w:eastAsia="Times New Roman" w:cs="Times New Roman"/>
          <w:szCs w:val="24"/>
        </w:rPr>
        <w:t xml:space="preserve">στο όνομα της ικανοποίησης των αναγκών των κατοίκων αυτών των περιοχών θα ικανοποιήσετε την κερδοφορία των αερομεταφορέων. Βεβαίως, όσον αφορά αυτή τη μείωση την οποία λέτε ότι επιδιώκετε να κάνετε στη χρηματοδότηση από τα 47 εκατομμύρια στα 14 </w:t>
      </w:r>
      <w:r>
        <w:rPr>
          <w:rFonts w:eastAsia="Times New Roman" w:cs="Times New Roman"/>
          <w:szCs w:val="24"/>
        </w:rPr>
        <w:t>-</w:t>
      </w:r>
      <w:r>
        <w:rPr>
          <w:rFonts w:eastAsia="Times New Roman" w:cs="Times New Roman"/>
          <w:szCs w:val="24"/>
        </w:rPr>
        <w:t>μέχρι 15 π</w:t>
      </w:r>
      <w:r>
        <w:rPr>
          <w:rFonts w:eastAsia="Times New Roman" w:cs="Times New Roman"/>
          <w:szCs w:val="24"/>
        </w:rPr>
        <w:t xml:space="preserve">ου είπε ο κύριος Υπουργός- να τη δεχθούμε. Υπάρχει ένα ζήτημα. Θα καλύψει τις πραγματικές ανάγκες ή στο όνομα να περιορίσουμε το κόστος, όχι όμως το κέρδος των επιχειρηματικών </w:t>
      </w:r>
      <w:r>
        <w:rPr>
          <w:rFonts w:eastAsia="Times New Roman" w:cs="Times New Roman"/>
          <w:szCs w:val="24"/>
        </w:rPr>
        <w:lastRenderedPageBreak/>
        <w:t>ομίλων, διαμορφωθούν οι προϋποθέσεις και οι κίνδυνοι -λέμε εμείς ενδεχόμενα- για</w:t>
      </w:r>
      <w:r>
        <w:rPr>
          <w:rFonts w:eastAsia="Times New Roman" w:cs="Times New Roman"/>
          <w:szCs w:val="24"/>
        </w:rPr>
        <w:t xml:space="preserve"> μεγαλύτερα εμπόδια στις μετακινήσεις των κατοίκων αυτών των περιοχών και στις ανάγκες του εμπορίου</w:t>
      </w:r>
      <w:r>
        <w:rPr>
          <w:rFonts w:eastAsia="Times New Roman" w:cs="Times New Roman"/>
          <w:szCs w:val="24"/>
        </w:rPr>
        <w:t>,</w:t>
      </w:r>
      <w:r>
        <w:rPr>
          <w:rFonts w:eastAsia="Times New Roman" w:cs="Times New Roman"/>
          <w:szCs w:val="24"/>
        </w:rPr>
        <w:t xml:space="preserve"> το οποίο έχουν και των μεταφορών; Κατά τη γνώμη μας, είναι υπαρκτός αυτός ο κίνδυνος, να μειωθεί ακόμη περισσότερο το μεταφορικό έργο.</w:t>
      </w:r>
    </w:p>
    <w:p w14:paraId="0699745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δεύτερο κομμάτι</w:t>
      </w:r>
      <w:r>
        <w:rPr>
          <w:rFonts w:eastAsia="Times New Roman" w:cs="Times New Roman"/>
          <w:szCs w:val="24"/>
        </w:rPr>
        <w:t>,</w:t>
      </w:r>
      <w:r>
        <w:rPr>
          <w:rFonts w:eastAsia="Times New Roman" w:cs="Times New Roman"/>
          <w:szCs w:val="24"/>
        </w:rPr>
        <w:t xml:space="preserve"> που θέλουμε να βάλουμε στη λογική της συζήτησης, για να αναδείξουμε τη δική μας τοποθέτηση, είναι ότι εδώ πρόκειται για μία καραμπινάτη επιβεβαίωση της τεράστιας καπιταλιστικής σπατάλης, της σπατάλης, δηλαδή, της καπιταλιστικής οικονομίας. Τι έχουμε; Αντα</w:t>
      </w:r>
      <w:r>
        <w:rPr>
          <w:rFonts w:eastAsia="Times New Roman" w:cs="Times New Roman"/>
          <w:szCs w:val="24"/>
        </w:rPr>
        <w:t xml:space="preserve">γωνιστικούς σχεδιασμούς έχουμε. Άλλους σχεδιασμούς κάνουν οι αερομεταφορείς, άλλους σχεδιασμούς κάνουν οι ακτοπλόοι, άλλους σχεδιασμούς άμα έχουμε χερσαία ηπειρωτική περιοχή. Έχουν αερομεταφορείς, σιδηρόδρομοι, οδικές μεταφορές και ο καθένας για το κέρδος </w:t>
      </w:r>
      <w:r>
        <w:rPr>
          <w:rFonts w:eastAsia="Times New Roman" w:cs="Times New Roman"/>
          <w:szCs w:val="24"/>
        </w:rPr>
        <w:t>του.</w:t>
      </w:r>
    </w:p>
    <w:p w14:paraId="06997456"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lastRenderedPageBreak/>
        <w:t xml:space="preserve">Να σας θυμίσω γεγονότα. Είπατε για τη Ζάκυνθο. Μπήκε νέο καράβι στη Ζάκυνθο για να φεύγει πέντε λεπτά νωρίτερα και είναι και λίγο πιο ταχύ από το προηγούμενο αλλά φεύγουν τις ίδιες ώρες. Δυο καράβια φεύγουν τις ίδιες ώρες με αποτέλεσμα να γίνονται </w:t>
      </w:r>
      <w:r>
        <w:rPr>
          <w:rFonts w:eastAsia="Times New Roman" w:cs="Times New Roman"/>
          <w:szCs w:val="24"/>
        </w:rPr>
        <w:t>στην πράξη –πόσα δρομολόγια γίνονται;- δ</w:t>
      </w:r>
      <w:r>
        <w:rPr>
          <w:rFonts w:eastAsia="Times New Roman" w:cs="Times New Roman"/>
          <w:szCs w:val="24"/>
        </w:rPr>
        <w:t>έ</w:t>
      </w:r>
      <w:r>
        <w:rPr>
          <w:rFonts w:eastAsia="Times New Roman" w:cs="Times New Roman"/>
          <w:szCs w:val="24"/>
        </w:rPr>
        <w:t>κα</w:t>
      </w:r>
      <w:r>
        <w:rPr>
          <w:rFonts w:eastAsia="Times New Roman" w:cs="Times New Roman"/>
          <w:szCs w:val="24"/>
        </w:rPr>
        <w:t xml:space="preserve">, </w:t>
      </w:r>
      <w:r>
        <w:rPr>
          <w:rFonts w:eastAsia="Times New Roman" w:cs="Times New Roman"/>
          <w:szCs w:val="24"/>
        </w:rPr>
        <w:t>έξι, επτά, οκτώ δρομολόγια την ημέρα, αλλά να γίνονται τις ίδιες ώρες και όχι αυτά τα οκτώ δρομολόγια</w:t>
      </w:r>
      <w:r>
        <w:rPr>
          <w:rFonts w:eastAsia="Times New Roman" w:cs="Times New Roman"/>
          <w:szCs w:val="24"/>
        </w:rPr>
        <w:t>,</w:t>
      </w:r>
      <w:r>
        <w:rPr>
          <w:rFonts w:eastAsia="Times New Roman" w:cs="Times New Roman"/>
          <w:szCs w:val="24"/>
        </w:rPr>
        <w:t xml:space="preserve"> που γίνονται, να κατανεμηθούν στο σύνολο των δεκαοχτώ, των πόσων δρομολογίων είναι ανάγκη να υπάρχουν, μόνο </w:t>
      </w:r>
      <w:r>
        <w:rPr>
          <w:rFonts w:eastAsia="Times New Roman" w:cs="Times New Roman"/>
          <w:szCs w:val="24"/>
        </w:rPr>
        <w:t xml:space="preserve">και μόνο για το ποιος θα προλάβει να αρπάξει την ώρα της αιχμής ενδεχομένως τον πελάτη. </w:t>
      </w:r>
    </w:p>
    <w:p w14:paraId="06997457"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Να, λοιπόν, ποια είναι η σπατάλη. Αυτή είναι η σπατάλη, η οποία γίνεται. Και εσείς αυτήν την σπατάλη την επιβραβεύετε και όχι να πάμε στη λογική ότι η κάθε μορφή μεταφ</w:t>
      </w:r>
      <w:r>
        <w:rPr>
          <w:rFonts w:eastAsia="Times New Roman" w:cs="Times New Roman"/>
          <w:szCs w:val="24"/>
        </w:rPr>
        <w:t>οράς αεροπορική, ακτοπλοϊκή, θαλάσσια ή χερσαία, οδική και σιδηροδρομική πρέπει να είναι συμπληρωματική και να υπάρχει μια συμπληρωματικότητα μεταξύ τους, για να μπορούν πραγματικά να καλύπτουν το σύνολο των αναγκών και όχι να λειτουργούν ανταγωνιστικά. Όμ</w:t>
      </w:r>
      <w:r>
        <w:rPr>
          <w:rFonts w:eastAsia="Times New Roman" w:cs="Times New Roman"/>
          <w:szCs w:val="24"/>
        </w:rPr>
        <w:t xml:space="preserve">ως, αυτό δεν μπορείτε να το πετύχετε, γιατί υπάρχουν εταιρείες, ανταγωνιστικά συμφέροντα και σχεδιασμοί διαφορετικοί. </w:t>
      </w:r>
    </w:p>
    <w:p w14:paraId="06997458"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lastRenderedPageBreak/>
        <w:t>Απ’ αυτήν την άποψη, λοιπόν, αναδεικνύεται για μια ακόμη φορά η υπεροχή της θέσης του ΚΚΕ, το οποίο μιλάει για ενιαίο κρατικό οργανισμό μ</w:t>
      </w:r>
      <w:r>
        <w:rPr>
          <w:rFonts w:eastAsia="Times New Roman" w:cs="Times New Roman"/>
          <w:szCs w:val="24"/>
        </w:rPr>
        <w:t xml:space="preserve">εταφορών. Ο φορέας αυτός θα έχει την ευθύνη της λειτουργίας σε συμπληρωματική και </w:t>
      </w:r>
      <w:proofErr w:type="spellStart"/>
      <w:r>
        <w:rPr>
          <w:rFonts w:eastAsia="Times New Roman" w:cs="Times New Roman"/>
          <w:szCs w:val="24"/>
        </w:rPr>
        <w:t>αλληλοεξαρτώμενη</w:t>
      </w:r>
      <w:proofErr w:type="spellEnd"/>
      <w:r>
        <w:rPr>
          <w:rFonts w:eastAsia="Times New Roman" w:cs="Times New Roman"/>
          <w:szCs w:val="24"/>
        </w:rPr>
        <w:t xml:space="preserve"> βάση όλων των επιμέρους κρατικών φορέων οδικού, σιδηροδρομικού, αεροπορικού και ακτοπλοϊκού και οι οποίοι θα έχουν το αποκλειστικό δικαίωμα χρησιμοποίησης τω</w:t>
      </w:r>
      <w:r>
        <w:rPr>
          <w:rFonts w:eastAsia="Times New Roman" w:cs="Times New Roman"/>
          <w:szCs w:val="24"/>
        </w:rPr>
        <w:t xml:space="preserve">ν εσωτερικών γραμμών και αξιοποίησης των υποδομών. </w:t>
      </w:r>
    </w:p>
    <w:p w14:paraId="06997459"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 xml:space="preserve">Ειδικότερα για τις αερομεταφορές απαιτείται ένας λαϊκός, κρατικός, καθετοποιημένος εθνικός φορέας αερομεταφορών, στον οποίο θα ανήκει το σύνολο των </w:t>
      </w:r>
      <w:proofErr w:type="spellStart"/>
      <w:r>
        <w:rPr>
          <w:rFonts w:eastAsia="Times New Roman" w:cs="Times New Roman"/>
          <w:szCs w:val="24"/>
        </w:rPr>
        <w:t>αερομεταφορικών</w:t>
      </w:r>
      <w:proofErr w:type="spellEnd"/>
      <w:r>
        <w:rPr>
          <w:rFonts w:eastAsia="Times New Roman" w:cs="Times New Roman"/>
          <w:szCs w:val="24"/>
        </w:rPr>
        <w:t xml:space="preserve"> λειτουργειών από την επίγεια εξυπηρέτηση</w:t>
      </w:r>
      <w:r>
        <w:rPr>
          <w:rFonts w:eastAsia="Times New Roman" w:cs="Times New Roman"/>
          <w:szCs w:val="24"/>
        </w:rPr>
        <w:t xml:space="preserve"> και τις υπηρεσίες τροφοδοσίας στην τεχνική βάση και το πτητικό έργο και θα έχει την αποκλειστικότητα χρήσης των εσωτερικών γραμμών, την αποκλειστικότητα χρήσης των εγχώριων αεροδρομίων και τις υποδομές της λαϊκής περιουσίας.</w:t>
      </w:r>
    </w:p>
    <w:p w14:paraId="0699745A"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lastRenderedPageBreak/>
        <w:t>Με αυτήν την πρόταση του ΚΚΕ τ</w:t>
      </w:r>
      <w:r>
        <w:rPr>
          <w:rFonts w:eastAsia="Times New Roman" w:cs="Times New Roman"/>
          <w:szCs w:val="24"/>
        </w:rPr>
        <w:t>ι έχουμε; Έχουμε συνδυασμένη ικανοποίηση ποιων αναγκών; Πρώτον, ότι βασική πολιτική, λογική και οικονομική πρόταση του ΚΚΕ είναι ότι πρέπει να είναι σε προτεραιότητα οι μαζικές μεταφορές σε σχέση με τις ατομικές μεταφορές. Δεύτερον, ότι πρέπει να υπάρχει σ</w:t>
      </w:r>
      <w:r>
        <w:rPr>
          <w:rFonts w:eastAsia="Times New Roman" w:cs="Times New Roman"/>
          <w:szCs w:val="24"/>
        </w:rPr>
        <w:t>υνδεδεμένη και συμπληρωματική δράση όλων των μορφών. Τρίτον, να υπάρχει εξοικονόμηση και προστασία του περιβάλλοντος. Τέταρτον, να υπάρχει σχεδιασμένη οικονομική ανάπτυξη</w:t>
      </w:r>
      <w:r>
        <w:rPr>
          <w:rFonts w:eastAsia="Times New Roman" w:cs="Times New Roman"/>
          <w:szCs w:val="24"/>
        </w:rPr>
        <w:t>,</w:t>
      </w:r>
      <w:r>
        <w:rPr>
          <w:rFonts w:eastAsia="Times New Roman" w:cs="Times New Roman"/>
          <w:szCs w:val="24"/>
        </w:rPr>
        <w:t xml:space="preserve"> με στόχο την εξάλειψη της περιφερειακής ανισομετρίας και πέμπτο στοιχείο, ότι πρέπει</w:t>
      </w:r>
      <w:r>
        <w:rPr>
          <w:rFonts w:eastAsia="Times New Roman" w:cs="Times New Roman"/>
          <w:szCs w:val="24"/>
        </w:rPr>
        <w:t xml:space="preserve"> να διασφαλίζεται μέσα από τις πτήσεις αυτές, η ασφάλεια συνολικότερα των πτήσεων. </w:t>
      </w:r>
    </w:p>
    <w:p w14:paraId="0699745B"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Αυτά έχουν σχέση με τις ανάγκες της άμυνας και της ασφάλειας της χώρας. Η ασφάλεια των πτήσεων και οι ανάγκες άμυνας και ασφάλειας της χώρας δεν μπορούν να παραδίδονται και</w:t>
      </w:r>
      <w:r>
        <w:rPr>
          <w:rFonts w:eastAsia="Times New Roman" w:cs="Times New Roman"/>
          <w:szCs w:val="24"/>
        </w:rPr>
        <w:t xml:space="preserve"> να εκχωρούνται ως αρμοδιότητες στο ΝΑΤΟ, όπως γίνεται με τους διάφορους σχεδιασμούς, όπως το σχέδιο </w:t>
      </w:r>
      <w:proofErr w:type="spellStart"/>
      <w:r>
        <w:rPr>
          <w:rFonts w:eastAsia="Times New Roman" w:cs="Times New Roman"/>
          <w:szCs w:val="24"/>
        </w:rPr>
        <w:t>Ρενεγκέητ</w:t>
      </w:r>
      <w:proofErr w:type="spellEnd"/>
      <w:r>
        <w:rPr>
          <w:rFonts w:eastAsia="Times New Roman" w:cs="Times New Roman"/>
          <w:szCs w:val="24"/>
        </w:rPr>
        <w:t>, που έχει εκχωρηθεί στο ΝΑΤΟ.</w:t>
      </w:r>
    </w:p>
    <w:p w14:paraId="0699745C"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lastRenderedPageBreak/>
        <w:t>Αυτές είναι οι προτεραιότητες του ΚΚΕ. Μέσα απ’ αυτή τη λογική μπορούμε να διασφαλίσουμε τις πτήσεις, να προστατεύσ</w:t>
      </w:r>
      <w:r>
        <w:rPr>
          <w:rFonts w:eastAsia="Times New Roman" w:cs="Times New Roman"/>
          <w:szCs w:val="24"/>
        </w:rPr>
        <w:t xml:space="preserve">ουμε την ανθρώπινη ζωή και να ικανοποιήσουμε το σύνολο, την πλήρη κάλυψη των συγκοινωνιακών αναγκών και των πιο απομακρυσμένων περιοχών που να είναι φτηνή για τους κατοίκους αυτών των περιοχών και να καλύπτουν τις ανάγκες τους. </w:t>
      </w:r>
    </w:p>
    <w:p w14:paraId="0699745D"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Όμως, αυτό χρειάζεται αλλαγ</w:t>
      </w:r>
      <w:r>
        <w:rPr>
          <w:rFonts w:eastAsia="Times New Roman" w:cs="Times New Roman"/>
          <w:szCs w:val="24"/>
        </w:rPr>
        <w:t>ή εξουσίας. Χρειάζεται να περάσει σε άλλα χέρια η οικονομία και τα κλειδιά της οικονομίας, δηλαδή</w:t>
      </w:r>
      <w:r>
        <w:rPr>
          <w:rFonts w:eastAsia="Times New Roman" w:cs="Times New Roman"/>
          <w:szCs w:val="24"/>
        </w:rPr>
        <w:t>,</w:t>
      </w:r>
      <w:r>
        <w:rPr>
          <w:rFonts w:eastAsia="Times New Roman" w:cs="Times New Roman"/>
          <w:szCs w:val="24"/>
        </w:rPr>
        <w:t xml:space="preserve"> να γίνει κοινωνικοποίηση των μέσων παραγωγής, να υπάρχει λαϊκή εξουσία και συνολικότερα ανατροπή. </w:t>
      </w:r>
    </w:p>
    <w:p w14:paraId="0699745E"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Απ’ αυτήν την άποψη, αυτά τα οποία λέμε σήμερα είναι ότι δ</w:t>
      </w:r>
      <w:r>
        <w:rPr>
          <w:rFonts w:eastAsia="Times New Roman" w:cs="Times New Roman"/>
          <w:szCs w:val="24"/>
        </w:rPr>
        <w:t>εν πρέπει να συμβιβαστούμε με αυτά τα οποία βρήκαν οι εργαζόμενοι και οι κάτοικοι αυτών των περιοχών, δηλαδή</w:t>
      </w:r>
      <w:r>
        <w:rPr>
          <w:rFonts w:eastAsia="Times New Roman" w:cs="Times New Roman"/>
          <w:szCs w:val="24"/>
        </w:rPr>
        <w:t>,</w:t>
      </w:r>
      <w:r>
        <w:rPr>
          <w:rFonts w:eastAsia="Times New Roman" w:cs="Times New Roman"/>
          <w:szCs w:val="24"/>
        </w:rPr>
        <w:t xml:space="preserve"> με τη λογική του ενιαίου ευρωπαϊκού ουρανού, με τη λογική των ιδιωτικοποιήσεων, αλλά να απορρίψουν την πολιτική της απελευθέρωσης των μεταφορών κα</w:t>
      </w:r>
      <w:r>
        <w:rPr>
          <w:rFonts w:eastAsia="Times New Roman" w:cs="Times New Roman"/>
          <w:szCs w:val="24"/>
        </w:rPr>
        <w:t xml:space="preserve">ι να μην έχουν αποσπασματικές διεκδικήσεις σε επιμέρους σημεία, όπως το </w:t>
      </w:r>
      <w:r>
        <w:rPr>
          <w:rFonts w:eastAsia="Times New Roman" w:cs="Times New Roman"/>
          <w:szCs w:val="24"/>
        </w:rPr>
        <w:lastRenderedPageBreak/>
        <w:t>ΦΠΑ ή η επιδότηση των άγονων γραμμών, λες και από εκεί θα λυθεί το πρόβλημα. Το πρόβλημα θα λυθεί από το πώς θα ικανοποιηθούν συνολικά σήμερα οι ανάγκες</w:t>
      </w:r>
      <w:r>
        <w:rPr>
          <w:rFonts w:eastAsia="Times New Roman" w:cs="Times New Roman"/>
          <w:szCs w:val="24"/>
        </w:rPr>
        <w:t>,</w:t>
      </w:r>
      <w:r>
        <w:rPr>
          <w:rFonts w:eastAsia="Times New Roman" w:cs="Times New Roman"/>
          <w:szCs w:val="24"/>
        </w:rPr>
        <w:t xml:space="preserve"> που έχει το σύνολο των κατοίκω</w:t>
      </w:r>
      <w:r>
        <w:rPr>
          <w:rFonts w:eastAsia="Times New Roman" w:cs="Times New Roman"/>
          <w:szCs w:val="24"/>
        </w:rPr>
        <w:t>ν αυτών των απομακρυσμένων περιοχών, το σύνολο της εργατικής τάξης αλλά και των λαϊκών στρωμάτων. Αυτό θα γίνει μόνο με την πάλη σε λογική ρήξης και ανατροπής με τα συμφέροντα του κεφαλαίου και της Ευρωπαϊκής Ένωσης.</w:t>
      </w:r>
    </w:p>
    <w:p w14:paraId="0699745F"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 xml:space="preserve">Ευχαριστώ πολύ, κύριε Πρόεδρε, και για </w:t>
      </w:r>
      <w:r>
        <w:rPr>
          <w:rFonts w:eastAsia="Times New Roman" w:cs="Times New Roman"/>
          <w:szCs w:val="24"/>
        </w:rPr>
        <w:t xml:space="preserve">την ανοχή. </w:t>
      </w:r>
    </w:p>
    <w:p w14:paraId="06997460"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14:paraId="06997461" w14:textId="77777777" w:rsidR="00A71BAC" w:rsidRDefault="00367035">
      <w:pPr>
        <w:tabs>
          <w:tab w:val="left" w:pos="1659"/>
        </w:tabs>
        <w:spacing w:line="600" w:lineRule="auto"/>
        <w:ind w:firstLine="567"/>
        <w:jc w:val="both"/>
        <w:rPr>
          <w:rFonts w:eastAsia="Times New Roman" w:cs="Times New Roman"/>
          <w:szCs w:val="24"/>
        </w:rPr>
      </w:pPr>
      <w:r>
        <w:rPr>
          <w:rFonts w:eastAsia="Times New Roman" w:cs="Times New Roman"/>
          <w:szCs w:val="24"/>
        </w:rPr>
        <w:t>Τον λόγο έχει ο Κοινοβουλευτικός Εκπρόσωπος του Ποταμιού</w:t>
      </w:r>
      <w:r>
        <w:rPr>
          <w:rFonts w:eastAsia="Times New Roman" w:cs="Times New Roman"/>
          <w:szCs w:val="24"/>
        </w:rPr>
        <w:t>, ο</w:t>
      </w:r>
      <w:r>
        <w:rPr>
          <w:rFonts w:eastAsia="Times New Roman" w:cs="Times New Roman"/>
          <w:szCs w:val="24"/>
        </w:rPr>
        <w:t xml:space="preserve"> κ. </w:t>
      </w:r>
      <w:proofErr w:type="spellStart"/>
      <w:r>
        <w:rPr>
          <w:rFonts w:eastAsia="Times New Roman" w:cs="Times New Roman"/>
          <w:szCs w:val="24"/>
        </w:rPr>
        <w:t>Αμυράς</w:t>
      </w:r>
      <w:proofErr w:type="spellEnd"/>
      <w:r>
        <w:rPr>
          <w:rFonts w:eastAsia="Times New Roman" w:cs="Times New Roman"/>
          <w:szCs w:val="24"/>
        </w:rPr>
        <w:t xml:space="preserve">. </w:t>
      </w:r>
    </w:p>
    <w:p w14:paraId="0699746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0699746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πολύ ενδιαφέρουσα η </w:t>
      </w:r>
      <w:r>
        <w:rPr>
          <w:rFonts w:eastAsia="Times New Roman" w:cs="Times New Roman"/>
          <w:szCs w:val="24"/>
        </w:rPr>
        <w:t xml:space="preserve">επερώτηση της Νέας Δημοκρατίας. Ενδιαφέρουσες είναι και οι απαντήσεις του Υπουργού. Εγώ θα αρχίσω λίγο διαφορετικά, λέγοντας πόσο </w:t>
      </w:r>
      <w:r>
        <w:rPr>
          <w:rFonts w:eastAsia="Times New Roman" w:cs="Times New Roman"/>
          <w:szCs w:val="24"/>
        </w:rPr>
        <w:lastRenderedPageBreak/>
        <w:t>σφάλμα έχουμε ως πολιτικό σύστημα, αλλά και ως κοινωνίες, είτε τοπικές είτε περιφερειακές, που έχουμε εγγράψει –να το πω έτσι-</w:t>
      </w:r>
      <w:r>
        <w:rPr>
          <w:rFonts w:eastAsia="Times New Roman" w:cs="Times New Roman"/>
          <w:szCs w:val="24"/>
        </w:rPr>
        <w:t xml:space="preserve"> στο συλλογικό υποσυνείδητο –για να μην πω και στο συνειδητό- τον όρο «άγονες γραμμές». Αναφερόμαστε σε κάποιες εκπληκτικές περιοχές της Ελλάδος, σε κάποια κύτταρα δυναμισμού με μεγάλη πολιτισμική και οικονομική υπεραξία. </w:t>
      </w:r>
    </w:p>
    <w:p w14:paraId="0699746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Ωστόσο </w:t>
      </w:r>
      <w:proofErr w:type="spellStart"/>
      <w:r>
        <w:rPr>
          <w:rFonts w:eastAsia="Times New Roman" w:cs="Times New Roman"/>
          <w:szCs w:val="24"/>
        </w:rPr>
        <w:t>είμεθα</w:t>
      </w:r>
      <w:proofErr w:type="spellEnd"/>
      <w:r>
        <w:rPr>
          <w:rFonts w:eastAsia="Times New Roman" w:cs="Times New Roman"/>
          <w:szCs w:val="24"/>
        </w:rPr>
        <w:t xml:space="preserve"> όλοι υπεύθυνοι για </w:t>
      </w:r>
      <w:r>
        <w:rPr>
          <w:rFonts w:eastAsia="Times New Roman" w:cs="Times New Roman"/>
          <w:szCs w:val="24"/>
        </w:rPr>
        <w:t>το ότι μιλάμε για άγονες γραμμές. Και πώς να αποφύγεις αυτόν τον όρο όταν, για παράδειγμα, σε δυο βδομάδες από τώρα –φαντάζομαι και ο Υπουργός- με πόνο ψυχής θα παρακολουθήσουμε από την 1</w:t>
      </w:r>
      <w:r>
        <w:rPr>
          <w:rFonts w:eastAsia="Times New Roman" w:cs="Times New Roman"/>
          <w:szCs w:val="24"/>
          <w:vertAlign w:val="superscript"/>
        </w:rPr>
        <w:t>η</w:t>
      </w:r>
      <w:r>
        <w:rPr>
          <w:rFonts w:eastAsia="Times New Roman" w:cs="Times New Roman"/>
          <w:szCs w:val="24"/>
        </w:rPr>
        <w:t xml:space="preserve"> Ιουνίου την αύξηση του ΦΠΑ, την ακρίβεια προϊόντων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υπη</w:t>
      </w:r>
      <w:r>
        <w:rPr>
          <w:rFonts w:eastAsia="Times New Roman" w:cs="Times New Roman"/>
          <w:szCs w:val="24"/>
        </w:rPr>
        <w:t>ρεσιών, σε οκτώ νησιά και μετά από έξι μήνες, την αύξηση του ΦΠΑ από 16% σε 24%, κατά οκτώ μονάδες, στα υπόλοιπα νησιά; Και είναι και κάποια από αυτά τα νησιά</w:t>
      </w:r>
      <w:r>
        <w:rPr>
          <w:rFonts w:eastAsia="Times New Roman" w:cs="Times New Roman"/>
          <w:szCs w:val="24"/>
        </w:rPr>
        <w:t>,</w:t>
      </w:r>
      <w:r>
        <w:rPr>
          <w:rFonts w:eastAsia="Times New Roman" w:cs="Times New Roman"/>
          <w:szCs w:val="24"/>
        </w:rPr>
        <w:t xml:space="preserve"> που δεν είναι και «καλοταϊσμένα», ας μου επιτραπεί η έκφραση. Είναι η Αλόννησος, είναι η Θάσος, </w:t>
      </w:r>
      <w:r>
        <w:rPr>
          <w:rFonts w:eastAsia="Times New Roman" w:cs="Times New Roman"/>
          <w:szCs w:val="24"/>
        </w:rPr>
        <w:t xml:space="preserve">είναι η Κάρπαθος. </w:t>
      </w:r>
    </w:p>
    <w:p w14:paraId="0699746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Ωστόσο, εάν προσθέσουμε και τον φόρο στα ξενοδοχεία</w:t>
      </w:r>
      <w:r>
        <w:rPr>
          <w:rFonts w:eastAsia="Times New Roman" w:cs="Times New Roman"/>
          <w:szCs w:val="24"/>
        </w:rPr>
        <w:t>,</w:t>
      </w:r>
      <w:r>
        <w:rPr>
          <w:rFonts w:eastAsia="Times New Roman" w:cs="Times New Roman"/>
          <w:szCs w:val="24"/>
        </w:rPr>
        <w:t xml:space="preserve"> που έρχεται και αυτός, το τέλος </w:t>
      </w:r>
      <w:proofErr w:type="spellStart"/>
      <w:r>
        <w:rPr>
          <w:rFonts w:eastAsia="Times New Roman" w:cs="Times New Roman"/>
          <w:szCs w:val="24"/>
        </w:rPr>
        <w:t>πληρότητος</w:t>
      </w:r>
      <w:proofErr w:type="spellEnd"/>
      <w:r>
        <w:rPr>
          <w:rFonts w:eastAsia="Times New Roman" w:cs="Times New Roman"/>
          <w:szCs w:val="24"/>
        </w:rPr>
        <w:t>, τότε είναι να απορείς πώς οι νησιώτες θα ανταπεξέλθουν στις δυσκολίες και στη μείωση του ανταγωνιστικού πλεονεκτήματός τους έναντι άλλων περ</w:t>
      </w:r>
      <w:r>
        <w:rPr>
          <w:rFonts w:eastAsia="Times New Roman" w:cs="Times New Roman"/>
          <w:szCs w:val="24"/>
        </w:rPr>
        <w:t xml:space="preserve">ιοχών, κυρίως εκτός Ελλάδος. </w:t>
      </w:r>
    </w:p>
    <w:p w14:paraId="0699746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Όσον αφορά το προσχέδιο της Υπηρεσίας Πολιτικής Αεροπορίας για τη μείωση των δρομολογίων, το διαβάζω πια διαφορετικά μετά τις απαντήσεις του Υπουργού. Η μείωση των πτήσεων γίνεται για να υπάρξει μία αντιστοίχιση με το πραγματι</w:t>
      </w:r>
      <w:r>
        <w:rPr>
          <w:rFonts w:eastAsia="Times New Roman" w:cs="Times New Roman"/>
          <w:szCs w:val="24"/>
        </w:rPr>
        <w:t xml:space="preserve">κό μεταφερόμενο επιβατικό έργο. Εγώ αυτό το βρίσκω θετικό. </w:t>
      </w:r>
    </w:p>
    <w:p w14:paraId="0699746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 υπερκαλύπτει…</w:t>
      </w:r>
    </w:p>
    <w:p w14:paraId="0699746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 υπερκαλύπτει κιόλας. Μάλιστα. </w:t>
      </w:r>
    </w:p>
    <w:p w14:paraId="0699746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εγώ το βρίσκω θετικό, παρά το γεγονός, βέβαια</w:t>
      </w:r>
      <w:r>
        <w:rPr>
          <w:rFonts w:eastAsia="Times New Roman" w:cs="Times New Roman"/>
          <w:szCs w:val="24"/>
        </w:rPr>
        <w:t>,</w:t>
      </w:r>
      <w:r>
        <w:rPr>
          <w:rFonts w:eastAsia="Times New Roman" w:cs="Times New Roman"/>
          <w:szCs w:val="24"/>
        </w:rPr>
        <w:t xml:space="preserve"> ότι θα χάσουν κάποιοι τυχεροί ταξιδιώτες –σπάνιοι μεν- τη σπουδαία εμπειρία, να ταξιδεύεις μόνος στο αεροπλάνο. Νιώθεις μεγιστάνας. Νιώθεις </w:t>
      </w:r>
      <w:r>
        <w:rPr>
          <w:rFonts w:eastAsia="Times New Roman" w:cs="Times New Roman"/>
          <w:szCs w:val="24"/>
        </w:rPr>
        <w:lastRenderedPageBreak/>
        <w:t>Ωνάσης. Μου έχει συμβεί</w:t>
      </w:r>
      <w:r>
        <w:rPr>
          <w:rFonts w:eastAsia="Times New Roman" w:cs="Times New Roman"/>
          <w:szCs w:val="24"/>
        </w:rPr>
        <w:t>,</w:t>
      </w:r>
      <w:r>
        <w:rPr>
          <w:rFonts w:eastAsia="Times New Roman" w:cs="Times New Roman"/>
          <w:szCs w:val="24"/>
        </w:rPr>
        <w:t xml:space="preserve"> μ</w:t>
      </w:r>
      <w:r>
        <w:rPr>
          <w:rFonts w:eastAsia="Times New Roman" w:cs="Times New Roman"/>
          <w:szCs w:val="24"/>
        </w:rPr>
        <w:t>ία-</w:t>
      </w:r>
      <w:r>
        <w:rPr>
          <w:rFonts w:eastAsia="Times New Roman" w:cs="Times New Roman"/>
          <w:szCs w:val="24"/>
        </w:rPr>
        <w:t>δ</w:t>
      </w:r>
      <w:r>
        <w:rPr>
          <w:rFonts w:eastAsia="Times New Roman" w:cs="Times New Roman"/>
          <w:szCs w:val="24"/>
        </w:rPr>
        <w:t>ύ</w:t>
      </w:r>
      <w:r>
        <w:rPr>
          <w:rFonts w:eastAsia="Times New Roman" w:cs="Times New Roman"/>
          <w:szCs w:val="24"/>
        </w:rPr>
        <w:t>ο φορές</w:t>
      </w:r>
      <w:r>
        <w:rPr>
          <w:rFonts w:eastAsia="Times New Roman" w:cs="Times New Roman"/>
          <w:szCs w:val="24"/>
        </w:rPr>
        <w:t>,</w:t>
      </w:r>
      <w:r>
        <w:rPr>
          <w:rFonts w:eastAsia="Times New Roman" w:cs="Times New Roman"/>
          <w:szCs w:val="24"/>
        </w:rPr>
        <w:t xml:space="preserve"> σε τέτοιου είδους λεγόμενες «άγονες γραμμές» και ήταν πραγματικά διφορούμεν</w:t>
      </w:r>
      <w:r>
        <w:rPr>
          <w:rFonts w:eastAsia="Times New Roman" w:cs="Times New Roman"/>
          <w:szCs w:val="24"/>
        </w:rPr>
        <w:t xml:space="preserve">α τα συναισθήματα. </w:t>
      </w:r>
    </w:p>
    <w:p w14:paraId="0699746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Ωστόσο, θα ήθελα να ρωτήσω τον κύριο Υπουργό δ</w:t>
      </w:r>
      <w:r>
        <w:rPr>
          <w:rFonts w:eastAsia="Times New Roman" w:cs="Times New Roman"/>
          <w:szCs w:val="24"/>
        </w:rPr>
        <w:t>ύ</w:t>
      </w:r>
      <w:r>
        <w:rPr>
          <w:rFonts w:eastAsia="Times New Roman" w:cs="Times New Roman"/>
          <w:szCs w:val="24"/>
        </w:rPr>
        <w:t>ο</w:t>
      </w:r>
      <w:r>
        <w:rPr>
          <w:rFonts w:eastAsia="Times New Roman" w:cs="Times New Roman"/>
          <w:szCs w:val="24"/>
        </w:rPr>
        <w:t>-</w:t>
      </w:r>
      <w:r>
        <w:rPr>
          <w:rFonts w:eastAsia="Times New Roman" w:cs="Times New Roman"/>
          <w:szCs w:val="24"/>
        </w:rPr>
        <w:t>τρία πράγματα. Πρώτα απ’ όλα, δεν βρίσκω πολύ πειστική την απάντηση ότι είστε οκτώ μήνες Κυβέρνηση. Είστε δ</w:t>
      </w:r>
      <w:r>
        <w:rPr>
          <w:rFonts w:eastAsia="Times New Roman" w:cs="Times New Roman"/>
          <w:szCs w:val="24"/>
        </w:rPr>
        <w:t>ε</w:t>
      </w:r>
      <w:r>
        <w:rPr>
          <w:rFonts w:eastAsia="Times New Roman" w:cs="Times New Roman"/>
          <w:szCs w:val="24"/>
        </w:rPr>
        <w:t>κα</w:t>
      </w:r>
      <w:r>
        <w:rPr>
          <w:rFonts w:eastAsia="Times New Roman" w:cs="Times New Roman"/>
          <w:szCs w:val="24"/>
        </w:rPr>
        <w:t>έ</w:t>
      </w:r>
      <w:r>
        <w:rPr>
          <w:rFonts w:eastAsia="Times New Roman" w:cs="Times New Roman"/>
          <w:szCs w:val="24"/>
        </w:rPr>
        <w:t>ξι μήνες Κυβέρνηση και δεν κάνατε το διαγωνισμό. Για ποιο λόγο καθυστέρησε α</w:t>
      </w:r>
      <w:r>
        <w:rPr>
          <w:rFonts w:eastAsia="Times New Roman" w:cs="Times New Roman"/>
          <w:szCs w:val="24"/>
        </w:rPr>
        <w:t>υτός ο διαγωνισμός; Αυτό είναι το πρώτο</w:t>
      </w:r>
      <w:r>
        <w:rPr>
          <w:rFonts w:eastAsia="Times New Roman" w:cs="Times New Roman"/>
          <w:szCs w:val="24"/>
        </w:rPr>
        <w:t>,</w:t>
      </w:r>
      <w:r>
        <w:rPr>
          <w:rFonts w:eastAsia="Times New Roman" w:cs="Times New Roman"/>
          <w:szCs w:val="24"/>
        </w:rPr>
        <w:t xml:space="preserve"> που θέλω να σας ρωτήσω. Δεύτερον, θα ολοκληρωθεί έως τις 30 Σεπτεμβρίου</w:t>
      </w:r>
      <w:r>
        <w:rPr>
          <w:rFonts w:eastAsia="Times New Roman" w:cs="Times New Roman"/>
          <w:szCs w:val="24"/>
        </w:rPr>
        <w:t>,</w:t>
      </w:r>
      <w:r>
        <w:rPr>
          <w:rFonts w:eastAsia="Times New Roman" w:cs="Times New Roman"/>
          <w:szCs w:val="24"/>
        </w:rPr>
        <w:t xml:space="preserve"> που λήγει η παράταση ή όχι; Τρίτο ερώτημα: Το προσυπολογιζόμενο κόστος των αεροπορικών εταιρειών είναι το ίδιο, είναι σταθερό στα 157.000.000 </w:t>
      </w:r>
      <w:r>
        <w:rPr>
          <w:rFonts w:eastAsia="Times New Roman" w:cs="Times New Roman"/>
          <w:szCs w:val="24"/>
        </w:rPr>
        <w:t xml:space="preserve">ή αλλάζει όπως της προηγούμενης τετραετούς σύμβασης; </w:t>
      </w:r>
    </w:p>
    <w:p w14:paraId="0699746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Σαράντα επτά λέτε; Σαράντα επτά ήταν. </w:t>
      </w:r>
    </w:p>
    <w:p w14:paraId="0699746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Θα είναι το ίδιο ή θα είναι λιγότερο ή αυξημένο; </w:t>
      </w:r>
    </w:p>
    <w:p w14:paraId="0699746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w:t>
      </w:r>
      <w:r>
        <w:rPr>
          <w:rFonts w:eastAsia="Times New Roman" w:cs="Times New Roman"/>
          <w:b/>
          <w:szCs w:val="24"/>
        </w:rPr>
        <w:t xml:space="preserve">δομών, Μεταφορών και Δικτύων): </w:t>
      </w:r>
      <w:r>
        <w:rPr>
          <w:rFonts w:eastAsia="Times New Roman" w:cs="Times New Roman"/>
          <w:szCs w:val="24"/>
        </w:rPr>
        <w:t xml:space="preserve">Πολύ λιγότερο. </w:t>
      </w:r>
    </w:p>
    <w:p w14:paraId="0699746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Μάλιστα, θα είναι λιγότερο. </w:t>
      </w:r>
    </w:p>
    <w:p w14:paraId="0699746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Οι αεροπορικές εταιρείες πώς θα εκτιμήσουν το κόστος της μεταφοράς και τα άλλα τα δικά τους στοιχεία τα οικονομικά</w:t>
      </w:r>
      <w:r>
        <w:rPr>
          <w:rFonts w:eastAsia="Times New Roman" w:cs="Times New Roman"/>
          <w:szCs w:val="24"/>
        </w:rPr>
        <w:t>,</w:t>
      </w:r>
      <w:r>
        <w:rPr>
          <w:rFonts w:eastAsia="Times New Roman" w:cs="Times New Roman"/>
          <w:szCs w:val="24"/>
        </w:rPr>
        <w:t xml:space="preserve"> που πρέπει να ξέρουν για να καταθέσουν μία προσ</w:t>
      </w:r>
      <w:r>
        <w:rPr>
          <w:rFonts w:eastAsia="Times New Roman" w:cs="Times New Roman"/>
          <w:szCs w:val="24"/>
        </w:rPr>
        <w:t>φορά, όταν ακόμη τα δεκατέσσερα περιφερειακά αεροδρόμια δεν έχουν ανακοινώσει τα τέλη, τους ναύλους και τι θα χρεώνουν; Αυτό είναι ένα στοιχείο. Θα ήθελα</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μία διευκρίνιση επ’ αυτού. </w:t>
      </w:r>
    </w:p>
    <w:p w14:paraId="0699747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βασικό ζήτημα, βέβαια, νομίζω το έθεσε ο κ. </w:t>
      </w:r>
      <w:proofErr w:type="spellStart"/>
      <w:r>
        <w:rPr>
          <w:rFonts w:eastAsia="Times New Roman" w:cs="Times New Roman"/>
          <w:szCs w:val="24"/>
        </w:rPr>
        <w:t>Πλακιωτάκης</w:t>
      </w:r>
      <w:proofErr w:type="spellEnd"/>
      <w:r>
        <w:rPr>
          <w:rFonts w:eastAsia="Times New Roman" w:cs="Times New Roman"/>
          <w:szCs w:val="24"/>
        </w:rPr>
        <w:t>. Στα</w:t>
      </w:r>
      <w:r>
        <w:rPr>
          <w:rFonts w:eastAsia="Times New Roman" w:cs="Times New Roman"/>
          <w:szCs w:val="24"/>
        </w:rPr>
        <w:t xml:space="preserve"> νησιά όντως, εκτός από αυτό</w:t>
      </w:r>
      <w:r>
        <w:rPr>
          <w:rFonts w:eastAsia="Times New Roman" w:cs="Times New Roman"/>
          <w:szCs w:val="24"/>
        </w:rPr>
        <w:t>,</w:t>
      </w:r>
      <w:r>
        <w:rPr>
          <w:rFonts w:eastAsia="Times New Roman" w:cs="Times New Roman"/>
          <w:szCs w:val="24"/>
        </w:rPr>
        <w:t xml:space="preserve"> που βλέπουμε, υπάρχουν και πάρα πολλά άλλα θέματα, τα οποία δεν τα βλέπουμε. Είναι εθνικό θέμα το πώς αντιμετωπίζεις τα νησιά, το πώς τα διασυνδέεις, το πώς τα υποστηρίζεις, το πώς τα βοηθάς να αναπτυχθούν. </w:t>
      </w:r>
    </w:p>
    <w:p w14:paraId="0699747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Επομένως, το βασικ</w:t>
      </w:r>
      <w:r>
        <w:rPr>
          <w:rFonts w:eastAsia="Times New Roman" w:cs="Times New Roman"/>
          <w:szCs w:val="24"/>
        </w:rPr>
        <w:t xml:space="preserve">ό μου ερώτημα είναι: Πότε θα αποκτήσει αυτή η χώρα έναν στρατηγικό σχεδιασμό σοβαρό για την ανάπτυξη των νησιών; Τι θα γίνει με τα </w:t>
      </w:r>
      <w:proofErr w:type="spellStart"/>
      <w:r>
        <w:rPr>
          <w:rFonts w:eastAsia="Times New Roman" w:cs="Times New Roman"/>
          <w:szCs w:val="24"/>
        </w:rPr>
        <w:t>υδατοδρόμια</w:t>
      </w:r>
      <w:proofErr w:type="spellEnd"/>
      <w:r>
        <w:rPr>
          <w:rFonts w:eastAsia="Times New Roman" w:cs="Times New Roman"/>
          <w:szCs w:val="24"/>
        </w:rPr>
        <w:t xml:space="preserve"> και τα υδροπλάνα; Τι θα γίνει με τη δυνατότητα των τοπικών επιχειρηματικών κοινωνιών και κοινοτήτων για ακτοπλοϊκ</w:t>
      </w:r>
      <w:r>
        <w:rPr>
          <w:rFonts w:eastAsia="Times New Roman" w:cs="Times New Roman"/>
          <w:szCs w:val="24"/>
        </w:rPr>
        <w:t>ή τοπική διασύνδεση μεταξύ νησιών;</w:t>
      </w:r>
    </w:p>
    <w:p w14:paraId="0699747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τυχαίνει να έχω πολλούς δεσμούς με τη Φολέγανδρο. Βλέπω τη Σίκινο απέναντι και νομίζεις «έτσι» θα κάνεις και θα την ακουμπήσεις, αλλά για να πάω από τη Φολέγανδρο στη Σίκινο, μπορώ να πάω μόνο δύο φορ</w:t>
      </w:r>
      <w:r>
        <w:rPr>
          <w:rFonts w:eastAsia="Times New Roman" w:cs="Times New Roman"/>
          <w:szCs w:val="24"/>
        </w:rPr>
        <w:t xml:space="preserve">ές την εβδομάδα μέσα στο καλοκαίρι. Ακτοπλοϊκά μιλάω τώρα. </w:t>
      </w:r>
    </w:p>
    <w:p w14:paraId="0699747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Αυτά είναι τα προβλήματα, τα οποία περιμένουν οι νησιώτες –και όχι μόνο- να επιλυθούν. Τι θα κάνει η Κυβέρνησή σας γι’ αυτά τα ζητήματα; </w:t>
      </w:r>
    </w:p>
    <w:p w14:paraId="0699747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Μην ξεχάσω να σας αναφέρω για τη Σκύρο. Είδα ότι η Σκύρος </w:t>
      </w:r>
      <w:r>
        <w:rPr>
          <w:rFonts w:eastAsia="Times New Roman" w:cs="Times New Roman"/>
          <w:szCs w:val="24"/>
        </w:rPr>
        <w:t xml:space="preserve">με το νέο πρόγραμμα θα έχει δύο πτήσεις. Είπατε τρεις θα είναι το μίνιμουμ. Μην την ξεχάστε τη Σκύρο. Έκαναν αγώνα να αναπτυχθεί. Τη βοηθάμε. Είναι ένα νησί πράσινο και πραγματικά ελπιδοφόρο. </w:t>
      </w:r>
    </w:p>
    <w:p w14:paraId="0699747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Τέλος, κύριε Υπουργέ –κι εγώ, όπως βλέπετε, είμαι πιο σύντομος-</w:t>
      </w:r>
      <w:r>
        <w:rPr>
          <w:rFonts w:eastAsia="Times New Roman" w:cs="Times New Roman"/>
          <w:szCs w:val="24"/>
        </w:rPr>
        <w:t xml:space="preserve"> το θέμα είναι ότι ζητήματα καθυστερήσεων, ζητήματα γραφειοκρατίας, ζητήματα σύγκρουσης επιχειρηματικών συμφερόντων συνήθως ως θύμα έχουν τον απλό πολίτη. Είναι αυτό που λένε «χτυπιούνται τα βουβάλια και την πληρώνουν τα βατράχια». </w:t>
      </w:r>
    </w:p>
    <w:p w14:paraId="06997476" w14:textId="77777777" w:rsidR="00A71BAC" w:rsidRDefault="00367035">
      <w:pPr>
        <w:tabs>
          <w:tab w:val="left" w:pos="2820"/>
        </w:tabs>
        <w:spacing w:line="600" w:lineRule="auto"/>
        <w:ind w:firstLine="720"/>
        <w:jc w:val="both"/>
        <w:rPr>
          <w:rFonts w:eastAsia="Times New Roman"/>
          <w:szCs w:val="24"/>
        </w:rPr>
      </w:pPr>
      <w:r>
        <w:rPr>
          <w:rFonts w:eastAsia="Times New Roman" w:cs="Times New Roman"/>
          <w:szCs w:val="24"/>
        </w:rPr>
        <w:t>Εμείς πιστεύουμε ότι απ</w:t>
      </w:r>
      <w:r>
        <w:rPr>
          <w:rFonts w:eastAsia="Times New Roman" w:cs="Times New Roman"/>
          <w:szCs w:val="24"/>
        </w:rPr>
        <w:t>ό τη στιγμή</w:t>
      </w:r>
      <w:r>
        <w:rPr>
          <w:rFonts w:eastAsia="Times New Roman" w:cs="Times New Roman"/>
          <w:szCs w:val="24"/>
        </w:rPr>
        <w:t>,</w:t>
      </w:r>
      <w:r>
        <w:rPr>
          <w:rFonts w:eastAsia="Times New Roman" w:cs="Times New Roman"/>
          <w:szCs w:val="24"/>
        </w:rPr>
        <w:t xml:space="preserve"> που αφορά η διασύνδεση και η επιδότηση των γραμμών λεφτά του Έλληνα φορολογούμενου, φυσικά τα πάντα πρέπει να είναι πεντακάθαρα, με όλες τις νόμιμες διαδικασίες, </w:t>
      </w:r>
      <w:r>
        <w:rPr>
          <w:rFonts w:eastAsia="Times New Roman"/>
          <w:szCs w:val="24"/>
        </w:rPr>
        <w:t>όχι μόνο ως προς το τυπικό τους σκέλος, νομιμότητα, προθεσμίες κ.λπ., αλλά και επ</w:t>
      </w:r>
      <w:r>
        <w:rPr>
          <w:rFonts w:eastAsia="Times New Roman"/>
          <w:szCs w:val="24"/>
        </w:rPr>
        <w:t xml:space="preserve">ί της ουσίας, </w:t>
      </w:r>
      <w:r>
        <w:rPr>
          <w:rFonts w:eastAsia="Times New Roman"/>
          <w:szCs w:val="24"/>
        </w:rPr>
        <w:lastRenderedPageBreak/>
        <w:t>στο οικονομικό κόστος, αλλά κυρίως οι εναλλακτικές</w:t>
      </w:r>
      <w:r>
        <w:rPr>
          <w:rFonts w:eastAsia="Times New Roman"/>
          <w:szCs w:val="24"/>
        </w:rPr>
        <w:t>,</w:t>
      </w:r>
      <w:r>
        <w:rPr>
          <w:rFonts w:eastAsia="Times New Roman"/>
          <w:szCs w:val="24"/>
        </w:rPr>
        <w:t xml:space="preserve"> που ανοίγονται για την ανάπτυξη αυτού του θαυμαστού κόσμου της </w:t>
      </w:r>
      <w:proofErr w:type="spellStart"/>
      <w:r>
        <w:rPr>
          <w:rFonts w:eastAsia="Times New Roman"/>
          <w:szCs w:val="24"/>
        </w:rPr>
        <w:t>πολυνησίας</w:t>
      </w:r>
      <w:proofErr w:type="spellEnd"/>
      <w:r>
        <w:rPr>
          <w:rFonts w:eastAsia="Times New Roman"/>
          <w:szCs w:val="24"/>
        </w:rPr>
        <w:t>, των νησιών, που είναι θησαυροί πολιτισμού και θησαυροί ανάπτυξης.</w:t>
      </w:r>
    </w:p>
    <w:p w14:paraId="06997477"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Ευχαριστώ πολύ.</w:t>
      </w:r>
    </w:p>
    <w:p w14:paraId="06997478"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Αμυρά</w:t>
      </w:r>
      <w:proofErr w:type="spellEnd"/>
      <w:r>
        <w:rPr>
          <w:rFonts w:eastAsia="Times New Roman"/>
          <w:szCs w:val="24"/>
        </w:rPr>
        <w:t>.</w:t>
      </w:r>
    </w:p>
    <w:p w14:paraId="06997479"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Θα περάσουμε τώρα στις δευτερολογίες των επερωτώντων Βουλευτών, με πρώτο τον κ. </w:t>
      </w:r>
      <w:proofErr w:type="spellStart"/>
      <w:r>
        <w:rPr>
          <w:rFonts w:eastAsia="Times New Roman"/>
          <w:szCs w:val="24"/>
        </w:rPr>
        <w:t>Πλακιωτάκη</w:t>
      </w:r>
      <w:proofErr w:type="spellEnd"/>
      <w:r>
        <w:rPr>
          <w:rFonts w:eastAsia="Times New Roman"/>
          <w:szCs w:val="24"/>
        </w:rPr>
        <w:t>.</w:t>
      </w:r>
    </w:p>
    <w:p w14:paraId="0699747A"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Θα σας παρακαλέσω να είστε σύντομος στο χρόνο, κύριε </w:t>
      </w:r>
      <w:proofErr w:type="spellStart"/>
      <w:r>
        <w:rPr>
          <w:rFonts w:eastAsia="Times New Roman"/>
          <w:szCs w:val="24"/>
        </w:rPr>
        <w:t>Πλακιωτάκη</w:t>
      </w:r>
      <w:proofErr w:type="spellEnd"/>
      <w:r>
        <w:rPr>
          <w:rFonts w:eastAsia="Times New Roman"/>
          <w:szCs w:val="24"/>
        </w:rPr>
        <w:t xml:space="preserve">. Κάνατε χρήση της δευτερολογίας. Ανοχή </w:t>
      </w:r>
      <w:r>
        <w:rPr>
          <w:rFonts w:eastAsia="Times New Roman"/>
          <w:szCs w:val="24"/>
        </w:rPr>
        <w:t>από το Προεδρείο υπάρχει, δεν νομίζω ότι έχετε παράπονο, όλοι. Δεν το λέω σε εσάς.</w:t>
      </w:r>
    </w:p>
    <w:p w14:paraId="0699747B"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Πλακιωτάκη</w:t>
      </w:r>
      <w:proofErr w:type="spellEnd"/>
      <w:r>
        <w:rPr>
          <w:rFonts w:eastAsia="Times New Roman"/>
          <w:szCs w:val="24"/>
        </w:rPr>
        <w:t>, έχετε τον λόγο.</w:t>
      </w:r>
    </w:p>
    <w:p w14:paraId="0699747C"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Ευχαριστώ πολύ, κύριε Πρόεδρε.</w:t>
      </w:r>
    </w:p>
    <w:p w14:paraId="0699747D"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Κύριε Υπουργέ, σίγουρα και μετά την τοποθέτησή σας ούτε σοφότεροι γίναμε ούτε π</w:t>
      </w:r>
      <w:r>
        <w:rPr>
          <w:rFonts w:eastAsia="Times New Roman"/>
          <w:szCs w:val="24"/>
        </w:rPr>
        <w:t>ροφανώς αντιλαμβάνεστε το μέγεθος του προβλήματος, το οποίο έχετε δημιουργήσει και με την άφρονα πολιτική σας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προσπαθείτε σκοπίμως να αποπροσανατολίσετε για μια ακόμα φορά το ελληνικό Κοινοβούλιο και να αποκρύψετε τις αδυναμίες της πολιτικής </w:t>
      </w:r>
      <w:r>
        <w:rPr>
          <w:rFonts w:eastAsia="Times New Roman"/>
          <w:szCs w:val="24"/>
        </w:rPr>
        <w:t xml:space="preserve">σας. </w:t>
      </w:r>
    </w:p>
    <w:p w14:paraId="0699747E"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Και όλα αυτά τα κάνατε πότε; </w:t>
      </w:r>
      <w:proofErr w:type="spellStart"/>
      <w:r>
        <w:rPr>
          <w:rFonts w:eastAsia="Times New Roman"/>
          <w:szCs w:val="24"/>
        </w:rPr>
        <w:t>Μεσούσης</w:t>
      </w:r>
      <w:proofErr w:type="spellEnd"/>
      <w:r>
        <w:rPr>
          <w:rFonts w:eastAsia="Times New Roman"/>
          <w:szCs w:val="24"/>
        </w:rPr>
        <w:t xml:space="preserve"> της τουριστικής περιόδου. Σας έθεσα ένα συγκεκριμένο ερώτημα και σας είπα: Εφόσον το Ελεγκτικό Συνέδριο σας απαγορεύσει να προχωρήσετε στην επόμενη δίμηνη παράταση, εσείς τι θα πράξετε; </w:t>
      </w:r>
      <w:r>
        <w:rPr>
          <w:rFonts w:eastAsia="Times New Roman"/>
          <w:szCs w:val="24"/>
        </w:rPr>
        <w:t>Β</w:t>
      </w:r>
      <w:r>
        <w:rPr>
          <w:rFonts w:eastAsia="Times New Roman"/>
          <w:szCs w:val="24"/>
        </w:rPr>
        <w:t>εβαίως, η στάση αυτή, κύρ</w:t>
      </w:r>
      <w:r>
        <w:rPr>
          <w:rFonts w:eastAsia="Times New Roman"/>
          <w:szCs w:val="24"/>
        </w:rPr>
        <w:t xml:space="preserve">ιε Υπουργέ, δημιουργεί πάρα πολλά ερωτηματικά και επιβεβαιώνει και εντείνει, θα έλεγα εγώ, τις ανησυχίες των ακριτών μας, των νησιωτών μας. </w:t>
      </w:r>
    </w:p>
    <w:p w14:paraId="0699747F"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Βεβαίως</w:t>
      </w:r>
      <w:r>
        <w:rPr>
          <w:rFonts w:eastAsia="Times New Roman"/>
          <w:szCs w:val="24"/>
        </w:rPr>
        <w:t>,</w:t>
      </w:r>
      <w:r>
        <w:rPr>
          <w:rFonts w:eastAsia="Times New Roman"/>
          <w:szCs w:val="24"/>
        </w:rPr>
        <w:t xml:space="preserve"> η θέσπιση των άγονων γραμμών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γίνεται για λόγους ενίσχυσης της εθνικής ασφάλειας, ενίσχυσης των εθ</w:t>
      </w:r>
      <w:r>
        <w:rPr>
          <w:rFonts w:eastAsia="Times New Roman"/>
          <w:szCs w:val="24"/>
        </w:rPr>
        <w:t xml:space="preserve">νικών και κυριαρχικών μας δικαιωμάτων. Εσείς επικαλεστήκατε, κύριε Υπουργέ, </w:t>
      </w:r>
      <w:r>
        <w:rPr>
          <w:rFonts w:eastAsia="Times New Roman"/>
          <w:szCs w:val="24"/>
        </w:rPr>
        <w:lastRenderedPageBreak/>
        <w:t>πρωτίστως οικονομικούς λόγους και θα συμφωνήσω μαζί σας εν μέρει. Αλλά δεν μπορείτε να κατηγορείτε τη Νέα Δημοκρατία για κατασπατάληση πόρων κι εσείς ο ίδιος όχι με μειοδοτικό ανοι</w:t>
      </w:r>
      <w:r>
        <w:rPr>
          <w:rFonts w:eastAsia="Times New Roman"/>
          <w:szCs w:val="24"/>
        </w:rPr>
        <w:t>χτό διαγωνισμό, αλλά με απευθείας ανάθεση, 20 εκατομμύρια ευρώ να δίνετε...</w:t>
      </w:r>
    </w:p>
    <w:p w14:paraId="06997480"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ΧΡΗΣΤΟΣ ΣΠΙΡΤΖΗΣ (Αναπληρωτής Υπουργός Υποδομών, Μεταφορών και Δικτύων):</w:t>
      </w:r>
      <w:r>
        <w:rPr>
          <w:rFonts w:eastAsia="Times New Roman"/>
          <w:szCs w:val="24"/>
        </w:rPr>
        <w:t xml:space="preserve"> Σκεφτείτε να το κάναμε κανονικά με 39 εκατομμύρια και πάνω…</w:t>
      </w:r>
    </w:p>
    <w:p w14:paraId="06997481" w14:textId="77777777" w:rsidR="00A71BAC" w:rsidRDefault="00367035">
      <w:pPr>
        <w:tabs>
          <w:tab w:val="left" w:pos="2820"/>
        </w:tabs>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Απευθείας ανάθεση είναι, κ</w:t>
      </w:r>
      <w:r>
        <w:rPr>
          <w:rFonts w:eastAsia="Times New Roman"/>
          <w:szCs w:val="24"/>
        </w:rPr>
        <w:t>ύριε Υπουργέ. Κλειστό διαγωνισμό κάνατε. Πρόχειρο διαγωνισμό κάνατε και δώσατε 20 εκατομμύρια στις ίδιες εταιρείες</w:t>
      </w:r>
      <w:r>
        <w:rPr>
          <w:rFonts w:eastAsia="Times New Roman"/>
          <w:szCs w:val="24"/>
        </w:rPr>
        <w:t>,</w:t>
      </w:r>
      <w:r>
        <w:rPr>
          <w:rFonts w:eastAsia="Times New Roman"/>
          <w:szCs w:val="24"/>
        </w:rPr>
        <w:t xml:space="preserve"> που κατηγορείτε ότι η Νέα Δημοκρατία έδωσε πριν από τέσσερα χρόνια. Έλεος! Θέλει, ξέρετε, πάρα πολύ θράσος να κατηγορείτε την Νέα Δημοκρατία</w:t>
      </w:r>
      <w:r>
        <w:rPr>
          <w:rFonts w:eastAsia="Times New Roman"/>
          <w:szCs w:val="24"/>
        </w:rPr>
        <w:t xml:space="preserve">. </w:t>
      </w:r>
    </w:p>
    <w:p w14:paraId="06997482"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Εδώ θέλω να πούμε</w:t>
      </w:r>
      <w:r>
        <w:rPr>
          <w:rFonts w:eastAsia="Times New Roman"/>
          <w:szCs w:val="24"/>
        </w:rPr>
        <w:t>,</w:t>
      </w:r>
      <w:r>
        <w:rPr>
          <w:rFonts w:eastAsia="Times New Roman"/>
          <w:szCs w:val="24"/>
        </w:rPr>
        <w:t xml:space="preserve"> από πού προκύπτει η χρηματοδότηση των άγονων γραμμών. Από το «</w:t>
      </w:r>
      <w:proofErr w:type="spellStart"/>
      <w:r>
        <w:rPr>
          <w:rFonts w:eastAsia="Times New Roman"/>
          <w:szCs w:val="24"/>
        </w:rPr>
        <w:t>σπατόσημο</w:t>
      </w:r>
      <w:proofErr w:type="spellEnd"/>
      <w:r>
        <w:rPr>
          <w:rFonts w:eastAsia="Times New Roman"/>
          <w:szCs w:val="24"/>
        </w:rPr>
        <w:t xml:space="preserve">», κύριε Υπουργέ, το τέλος εκσυγχρονισμού και ανάπτυξης αεροδρομίων. </w:t>
      </w:r>
    </w:p>
    <w:p w14:paraId="06997483"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Και το ερώτημα είναι το εξής: Αφού, λοιπόν, λέτε ότι υπάρχουν συγκεκριμένα προβλήματα γιατί σ</w:t>
      </w:r>
      <w:r>
        <w:rPr>
          <w:rFonts w:eastAsia="Times New Roman"/>
          <w:szCs w:val="24"/>
        </w:rPr>
        <w:t xml:space="preserve">ύμφωνα με το έγγραφο που αναρτήσατε στη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xml:space="preserve"> το κριτήριο επιλογής των ενδιαφερόμενων ήταν το χαμηλότερο αιτούμενο οικονομικό αντιστάθμισμα, γιατί δεν δώσετε τη δυνατότητα σε περισσότερες εταιρείες να συμμετέχουν στο συγκεκριμένο διαγωνισμό, έτσι ώστε</w:t>
      </w:r>
      <w:r>
        <w:rPr>
          <w:rFonts w:eastAsia="Times New Roman"/>
          <w:szCs w:val="24"/>
        </w:rPr>
        <w:t xml:space="preserve"> να επιτύχετε χαμηλότερο οικονομικό αντιστάθμισμα; </w:t>
      </w:r>
    </w:p>
    <w:p w14:paraId="06997484"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Εγώ αναρωτιέμαι πραγματικά, κύριε Υπουργέ, αν είστε υπερήφανος με αυτή την πολιτική. Διότι το νέο ήθος και το νέο ύφος, που ευαγγελίζεται ο ΣΥΡΙΖΑ προφανώς και δεν είναι λογικές και πολιτικές τύπου </w:t>
      </w:r>
      <w:proofErr w:type="spellStart"/>
      <w:r>
        <w:rPr>
          <w:rFonts w:eastAsia="Times New Roman"/>
          <w:szCs w:val="24"/>
        </w:rPr>
        <w:t>Πολάκη</w:t>
      </w:r>
      <w:proofErr w:type="spellEnd"/>
      <w:r>
        <w:rPr>
          <w:rFonts w:eastAsia="Times New Roman"/>
          <w:szCs w:val="24"/>
        </w:rPr>
        <w:t xml:space="preserve">, εκτός κι αν θέλετε να εγκαθιδρύσετε μια καινούργια πολιτική με το νέο ήθος και το νέο ύφος, το καθεστωτικό ύφος ΣΥΡΙΖΑ. </w:t>
      </w:r>
    </w:p>
    <w:p w14:paraId="0699748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w:t>
      </w:r>
      <w:r w:rsidRPr="003631C0">
        <w:rPr>
          <w:rFonts w:eastAsia="Times New Roman" w:cs="Times New Roman"/>
          <w:b/>
          <w:szCs w:val="24"/>
        </w:rPr>
        <w:t>.</w:t>
      </w:r>
      <w:r>
        <w:rPr>
          <w:rFonts w:eastAsia="Times New Roman" w:cs="Times New Roman"/>
          <w:b/>
          <w:szCs w:val="24"/>
        </w:rPr>
        <w:t xml:space="preserve"> </w:t>
      </w:r>
      <w:r w:rsidRPr="003631C0">
        <w:rPr>
          <w:rFonts w:eastAsia="Times New Roman" w:cs="Times New Roman"/>
          <w:b/>
          <w:szCs w:val="24"/>
        </w:rPr>
        <w:t>ΑΝΑΣΤΑΣΙΑ ΧΡΙΣΤΟΔΟΥΛΟΠΟΥΛΟΥ</w:t>
      </w:r>
      <w:r>
        <w:rPr>
          <w:rFonts w:eastAsia="Times New Roman" w:cs="Times New Roman"/>
          <w:szCs w:val="24"/>
        </w:rPr>
        <w:t>)</w:t>
      </w:r>
    </w:p>
    <w:p w14:paraId="06997486"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lastRenderedPageBreak/>
        <w:t>Κύριε Υπουργέ, πραγματι</w:t>
      </w:r>
      <w:r>
        <w:rPr>
          <w:rFonts w:eastAsia="Times New Roman"/>
          <w:szCs w:val="24"/>
        </w:rPr>
        <w:t>κά θέλω να μου εξηγήσετε αν έχετε αντιληφθεί ότι με τη συγκεκριμένη μείωση δρομολογίων</w:t>
      </w:r>
      <w:r>
        <w:rPr>
          <w:rFonts w:eastAsia="Times New Roman"/>
          <w:szCs w:val="24"/>
        </w:rPr>
        <w:t>,</w:t>
      </w:r>
      <w:r>
        <w:rPr>
          <w:rFonts w:eastAsia="Times New Roman"/>
          <w:szCs w:val="24"/>
        </w:rPr>
        <w:t xml:space="preserve"> ιδιαίτερα</w:t>
      </w:r>
      <w:r>
        <w:rPr>
          <w:rFonts w:eastAsia="Times New Roman"/>
          <w:szCs w:val="24"/>
        </w:rPr>
        <w:t>,</w:t>
      </w:r>
      <w:r>
        <w:rPr>
          <w:rFonts w:eastAsia="Times New Roman"/>
          <w:szCs w:val="24"/>
        </w:rPr>
        <w:t xml:space="preserve"> στα νησιά της Δωδεκανήσου και του Αιγαίου, καταργείται και η ρήτρα </w:t>
      </w:r>
      <w:proofErr w:type="spellStart"/>
      <w:r>
        <w:rPr>
          <w:rFonts w:eastAsia="Times New Roman"/>
          <w:szCs w:val="24"/>
        </w:rPr>
        <w:t>νησιωτικότητας</w:t>
      </w:r>
      <w:proofErr w:type="spellEnd"/>
      <w:r>
        <w:rPr>
          <w:rFonts w:eastAsia="Times New Roman"/>
          <w:szCs w:val="24"/>
        </w:rPr>
        <w:t xml:space="preserve"> και αντιλαμβάνεστε ότι αυτό θα επιφέρει ένα σημαντικό, καίριο πλήγμα στην οικονομική και κοινωνική ανάπτυξη των νησιών μας.</w:t>
      </w:r>
    </w:p>
    <w:p w14:paraId="06997487" w14:textId="77777777" w:rsidR="00A71BAC" w:rsidRDefault="00367035">
      <w:pPr>
        <w:tabs>
          <w:tab w:val="left" w:pos="2820"/>
        </w:tabs>
        <w:spacing w:line="600" w:lineRule="auto"/>
        <w:ind w:firstLine="720"/>
        <w:jc w:val="both"/>
        <w:rPr>
          <w:rFonts w:eastAsia="Times New Roman"/>
          <w:szCs w:val="24"/>
        </w:rPr>
      </w:pPr>
      <w:r>
        <w:rPr>
          <w:rFonts w:eastAsia="Times New Roman"/>
          <w:szCs w:val="24"/>
        </w:rPr>
        <w:t xml:space="preserve">Έρχομαι τώρα στο ζήτημα της μείωσης της κρατικής </w:t>
      </w:r>
      <w:r>
        <w:rPr>
          <w:rFonts w:eastAsia="Times New Roman"/>
          <w:szCs w:val="24"/>
        </w:rPr>
        <w:t>επιδότησης από 47 εκατομμύρια ευρώ στα 12 ή 14 εκατομμύρια ευρώ. Φαντάζομαι ότι ήδη όπως έχω πληροφορηθεί οι υπηρεσίες της Πολιτικής Αεροπορίας επεξεργάζονται αύξηση του συγκεκριμένου ποσού.</w:t>
      </w:r>
    </w:p>
    <w:p w14:paraId="06997488"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Θέλω να μου πείτε το εξής: Κατ’ αρχάς, πώς προέκυψε η μείωση; Θα </w:t>
      </w:r>
      <w:r>
        <w:rPr>
          <w:rFonts w:eastAsia="UB-Helvetica" w:cs="Times New Roman"/>
          <w:szCs w:val="24"/>
        </w:rPr>
        <w:t>σας πω εγώ, πώς προέκυψε η μείωση της κρατικής χρηματοδότησης. Προφανώς, κύριε Υπουργέ, επειδή περιμένατε εάν θα καταλήξει ή δεν θα καταλήξει η αποκρατικοποίηση των αεροδρομίων κι εσείς ο ίδιος δηλώσ</w:t>
      </w:r>
      <w:r>
        <w:rPr>
          <w:rFonts w:eastAsia="UB-Helvetica" w:cs="Times New Roman"/>
          <w:szCs w:val="24"/>
        </w:rPr>
        <w:t>α</w:t>
      </w:r>
      <w:r>
        <w:rPr>
          <w:rFonts w:eastAsia="UB-Helvetica" w:cs="Times New Roman"/>
          <w:szCs w:val="24"/>
        </w:rPr>
        <w:t>τε, όταν υπογράψατε τελικά τη συγκεκριμένη παραχώρηση, ό</w:t>
      </w:r>
      <w:r>
        <w:rPr>
          <w:rFonts w:eastAsia="UB-Helvetica" w:cs="Times New Roman"/>
          <w:szCs w:val="24"/>
        </w:rPr>
        <w:t xml:space="preserve">τι δεν την πιστεύετε αλλά δυστυχώς πρέπει να την προχωρήσετε. </w:t>
      </w:r>
    </w:p>
    <w:p w14:paraId="06997489"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Τελικά, αποφασίστε: Είστε ή δεν είστε υπέρ των αποκρατικοποιήσεων; Είστε ή δεν είστε υπέρ των ιδιωτικοποιήσεων; Περιμένουμε μια ξεκάθαρη και σαφή απάντηση. </w:t>
      </w:r>
    </w:p>
    <w:p w14:paraId="0699748A"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Εμείς, κύριε Υπουργέ, πιστεύουμε στι</w:t>
      </w:r>
      <w:r>
        <w:rPr>
          <w:rFonts w:eastAsia="UB-Helvetica" w:cs="Times New Roman"/>
          <w:szCs w:val="24"/>
        </w:rPr>
        <w:t>ς αποκρατικοποιήσεις και στις ιδιωτικοποιήσεις διότι διασφαλίζουν και το δημόσιο συμφέρον, διασφαλίζουν και επενδύσεις για τη χώρα. Την ώρα</w:t>
      </w:r>
      <w:r>
        <w:rPr>
          <w:rFonts w:eastAsia="UB-Helvetica" w:cs="Times New Roman"/>
          <w:szCs w:val="24"/>
        </w:rPr>
        <w:t>,</w:t>
      </w:r>
      <w:r>
        <w:rPr>
          <w:rFonts w:eastAsia="UB-Helvetica" w:cs="Times New Roman"/>
          <w:szCs w:val="24"/>
        </w:rPr>
        <w:t xml:space="preserve"> που δεν υπάρχουν κρατικές χρηματοδοτήσεις, πώς αλλιώς μπορείς να εκσυγχρονίσεις τις δημόσιες υποδομές της χώρας;   </w:t>
      </w:r>
      <w:r>
        <w:rPr>
          <w:rFonts w:eastAsia="UB-Helvetica" w:cs="Times New Roman"/>
          <w:szCs w:val="24"/>
        </w:rPr>
        <w:t xml:space="preserve"> </w:t>
      </w:r>
    </w:p>
    <w:p w14:paraId="0699748B"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Βεβαίως, πείτε μου εσείς πώς θα διασφαλίσετε την επιχορήγηση των άγονων γραμμών. Πείτε μου συγκεκριμένα. Και θέλω απόψε να διασφαλίσετε εδώ την Εθνική Αντιπροσωπεία και τους ακρίτες και τους νησιώτες, που μας ακούν, εάν θα τελεσφορήσει ο διαγωνισμός στις</w:t>
      </w:r>
      <w:r>
        <w:rPr>
          <w:rFonts w:eastAsia="UB-Helvetica" w:cs="Times New Roman"/>
          <w:szCs w:val="24"/>
        </w:rPr>
        <w:t xml:space="preserve"> 30 Σεπτεμβρίου. Πείτε μας συγκεκριμένο χρονοδιάγραμμα! </w:t>
      </w:r>
    </w:p>
    <w:p w14:paraId="0699748C"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ΧΡΗΣΤΟΣ ΣΠΙΡΤΖΗΣ (Υπουργός Υποδομών, Μεταφορών και Δικτύων):</w:t>
      </w:r>
      <w:r>
        <w:rPr>
          <w:rFonts w:eastAsia="UB-Helvetica" w:cs="Times New Roman"/>
          <w:szCs w:val="24"/>
        </w:rPr>
        <w:t xml:space="preserve"> Εσείς πώς θα το διασφαλίσετε;</w:t>
      </w:r>
    </w:p>
    <w:p w14:paraId="0699748D"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ΙΩΑΝΝΗΣ ΠΛΑΚΙΩΤΑΚΗΣ:</w:t>
      </w:r>
      <w:r>
        <w:rPr>
          <w:rFonts w:eastAsia="UB-Helvetica" w:cs="Times New Roman"/>
          <w:szCs w:val="24"/>
        </w:rPr>
        <w:t xml:space="preserve"> Όταν θα γίνουμε κυβέρνηση εμείς, θα σας πούμε!</w:t>
      </w:r>
    </w:p>
    <w:p w14:paraId="0699748E"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Πείτε μας </w:t>
      </w:r>
      <w:r>
        <w:rPr>
          <w:rFonts w:eastAsia="UB-Helvetica" w:cs="Times New Roman"/>
          <w:szCs w:val="24"/>
        </w:rPr>
        <w:t>εσείς,</w:t>
      </w:r>
      <w:r>
        <w:rPr>
          <w:rFonts w:eastAsia="UB-Helvetica" w:cs="Times New Roman"/>
          <w:szCs w:val="24"/>
        </w:rPr>
        <w:t xml:space="preserve"> που είστε σήμερα ο αρμό</w:t>
      </w:r>
      <w:r>
        <w:rPr>
          <w:rFonts w:eastAsia="UB-Helvetica" w:cs="Times New Roman"/>
          <w:szCs w:val="24"/>
        </w:rPr>
        <w:t>διος Υπουργός εάν θα έχουμε σύμβαση στις 30 Σεπτεμβρίου. Και εάν δεν έχουμε σύμβαση, τι θα γίνει; Να δεσμευτείτε εδώ</w:t>
      </w:r>
      <w:r>
        <w:rPr>
          <w:rFonts w:eastAsia="UB-Helvetica" w:cs="Times New Roman"/>
          <w:szCs w:val="24"/>
        </w:rPr>
        <w:t>,</w:t>
      </w:r>
      <w:r>
        <w:rPr>
          <w:rFonts w:eastAsia="UB-Helvetica" w:cs="Times New Roman"/>
          <w:szCs w:val="24"/>
        </w:rPr>
        <w:t xml:space="preserve"> απόψε ξεκάθαρα</w:t>
      </w:r>
      <w:r>
        <w:rPr>
          <w:rFonts w:eastAsia="UB-Helvetica" w:cs="Times New Roman"/>
          <w:szCs w:val="24"/>
        </w:rPr>
        <w:t>,</w:t>
      </w:r>
      <w:r>
        <w:rPr>
          <w:rFonts w:eastAsia="UB-Helvetica" w:cs="Times New Roman"/>
          <w:szCs w:val="24"/>
        </w:rPr>
        <w:t xml:space="preserve"> εάν θα υπάρχει σύμβαση στις 30 Σεπτεμβρίου!</w:t>
      </w:r>
    </w:p>
    <w:p w14:paraId="0699748F"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Εμείς ως Νέα Δημοκρατία είπαμε –το είπα και εγώ στην </w:t>
      </w:r>
      <w:proofErr w:type="spellStart"/>
      <w:r>
        <w:rPr>
          <w:rFonts w:eastAsia="UB-Helvetica" w:cs="Times New Roman"/>
          <w:szCs w:val="24"/>
        </w:rPr>
        <w:t>πρωτολογία</w:t>
      </w:r>
      <w:proofErr w:type="spellEnd"/>
      <w:r>
        <w:rPr>
          <w:rFonts w:eastAsia="UB-Helvetica" w:cs="Times New Roman"/>
          <w:szCs w:val="24"/>
        </w:rPr>
        <w:t xml:space="preserve"> μου αλλά και ό</w:t>
      </w:r>
      <w:r>
        <w:rPr>
          <w:rFonts w:eastAsia="UB-Helvetica" w:cs="Times New Roman"/>
          <w:szCs w:val="24"/>
        </w:rPr>
        <w:t xml:space="preserve">λοι οι συνάδελφοι Βουλευτές- ότι δεν είμαστε αρνητικοί στο να συζητήσουμε κάποιες χρήσιμες αλλαγές στο υπάρχον νομικό πλαίσιο. </w:t>
      </w:r>
    </w:p>
    <w:p w14:paraId="06997490"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Προφανώς και θα πρέπει να υπάρχει </w:t>
      </w:r>
      <w:proofErr w:type="spellStart"/>
      <w:r>
        <w:rPr>
          <w:rFonts w:eastAsia="UB-Helvetica" w:cs="Times New Roman"/>
          <w:szCs w:val="24"/>
        </w:rPr>
        <w:t>εξορθολογισμός</w:t>
      </w:r>
      <w:proofErr w:type="spellEnd"/>
      <w:r>
        <w:rPr>
          <w:rFonts w:eastAsia="UB-Helvetica" w:cs="Times New Roman"/>
          <w:szCs w:val="24"/>
        </w:rPr>
        <w:t xml:space="preserve"> και διασύνδεση και με την ακτοπλοΐα και </w:t>
      </w:r>
      <w:proofErr w:type="spellStart"/>
      <w:r>
        <w:rPr>
          <w:rFonts w:eastAsia="UB-Helvetica" w:cs="Times New Roman"/>
          <w:szCs w:val="24"/>
        </w:rPr>
        <w:t>υδατοδρόμιο</w:t>
      </w:r>
      <w:proofErr w:type="spellEnd"/>
      <w:r>
        <w:rPr>
          <w:rFonts w:eastAsia="UB-Helvetica" w:cs="Times New Roman"/>
          <w:szCs w:val="24"/>
        </w:rPr>
        <w:t>, στα οποία αναφέρθηκαν συνά</w:t>
      </w:r>
      <w:r>
        <w:rPr>
          <w:rFonts w:eastAsia="UB-Helvetica" w:cs="Times New Roman"/>
          <w:szCs w:val="24"/>
        </w:rPr>
        <w:t xml:space="preserve">δελφοι από όλες τις πτέρυγες της Βουλής. Προφανώς και πρέπει να συνεννοηθούμε. </w:t>
      </w:r>
    </w:p>
    <w:p w14:paraId="06997491"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Όμως, μην ισχυρίζεστε ότι εσείς </w:t>
      </w:r>
      <w:proofErr w:type="spellStart"/>
      <w:r>
        <w:rPr>
          <w:rFonts w:eastAsia="UB-Helvetica" w:cs="Times New Roman"/>
          <w:szCs w:val="24"/>
        </w:rPr>
        <w:t>εξορθολογίζετε</w:t>
      </w:r>
      <w:proofErr w:type="spellEnd"/>
      <w:r>
        <w:rPr>
          <w:rFonts w:eastAsia="UB-Helvetica" w:cs="Times New Roman"/>
          <w:szCs w:val="24"/>
        </w:rPr>
        <w:t>, την ώρα που δίνετε απ’ ευθείας 20 εκατομμύρια στις ίδιες εταιρίες! Και μην μας κατηγορείτε όταν με καθεστωτικές πρακτικές και αν</w:t>
      </w:r>
      <w:r>
        <w:rPr>
          <w:rFonts w:eastAsia="UB-Helvetica" w:cs="Times New Roman"/>
          <w:szCs w:val="24"/>
        </w:rPr>
        <w:t xml:space="preserve">τιλήψεις παρατύπως δίνετε παράταση έξι μηνών, προχωρείτε σε πρόχειρους διαγωνισμούς δύο μηνών, έρχεται το Ελεγκτικό </w:t>
      </w:r>
      <w:r>
        <w:rPr>
          <w:rFonts w:eastAsia="UB-Helvetica" w:cs="Times New Roman"/>
          <w:szCs w:val="24"/>
        </w:rPr>
        <w:lastRenderedPageBreak/>
        <w:t xml:space="preserve">Συνέδριο και σας ελέγχει για τις συγκεκριμένες συμβάσεις. Αυτή την ώρα η συμβάσεις των δύο μηνών είναι έωλες και δεν δίνετε καμμία απολύτως </w:t>
      </w:r>
      <w:r>
        <w:rPr>
          <w:rFonts w:eastAsia="UB-Helvetica" w:cs="Times New Roman"/>
          <w:szCs w:val="24"/>
        </w:rPr>
        <w:t xml:space="preserve">συγκεκριμένη απάντηση. Πείτε μας, κύριε Υπουργέ, συγκεκριμένες απαντήσεις. </w:t>
      </w:r>
    </w:p>
    <w:p w14:paraId="06997492"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Τελειώνοντας, αυτό που θέλω να τονίσω είναι ότι το ζήτημα των άγονων γραμμών δεν είναι μόνο οικονομικό. Γιατί εσείς στην </w:t>
      </w:r>
      <w:proofErr w:type="spellStart"/>
      <w:r>
        <w:rPr>
          <w:rFonts w:eastAsia="UB-Helvetica" w:cs="Times New Roman"/>
          <w:szCs w:val="24"/>
        </w:rPr>
        <w:t>πρωτολογία</w:t>
      </w:r>
      <w:proofErr w:type="spellEnd"/>
      <w:r>
        <w:rPr>
          <w:rFonts w:eastAsia="UB-Helvetica" w:cs="Times New Roman"/>
          <w:szCs w:val="24"/>
        </w:rPr>
        <w:t xml:space="preserve"> σας αναφερθήκατε μόνο στον </w:t>
      </w:r>
      <w:proofErr w:type="spellStart"/>
      <w:r>
        <w:rPr>
          <w:rFonts w:eastAsia="UB-Helvetica" w:cs="Times New Roman"/>
          <w:szCs w:val="24"/>
        </w:rPr>
        <w:t>εξορθολογισμό</w:t>
      </w:r>
      <w:proofErr w:type="spellEnd"/>
      <w:r>
        <w:rPr>
          <w:rFonts w:eastAsia="UB-Helvetica" w:cs="Times New Roman"/>
          <w:szCs w:val="24"/>
        </w:rPr>
        <w:t xml:space="preserve"> και τη </w:t>
      </w:r>
      <w:r>
        <w:rPr>
          <w:rFonts w:eastAsia="UB-Helvetica" w:cs="Times New Roman"/>
          <w:szCs w:val="24"/>
        </w:rPr>
        <w:t xml:space="preserve">μείωση της κρατικής δαπάνης. Κύριε Υπουργέ, το ζήτημα δεν είναι μόνο οικονομικό. Είναι κυρίως εθνικό. </w:t>
      </w:r>
    </w:p>
    <w:p w14:paraId="06997493"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πολύ. </w:t>
      </w:r>
    </w:p>
    <w:p w14:paraId="06997494" w14:textId="77777777" w:rsidR="00A71BAC" w:rsidRDefault="00367035">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06997495"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Ο κ. </w:t>
      </w:r>
      <w:proofErr w:type="spellStart"/>
      <w:r>
        <w:rPr>
          <w:rFonts w:eastAsia="UB-Helvetica" w:cs="Times New Roman"/>
          <w:szCs w:val="24"/>
        </w:rPr>
        <w:t>Κόνσολας</w:t>
      </w:r>
      <w:proofErr w:type="spellEnd"/>
      <w:r>
        <w:rPr>
          <w:rFonts w:eastAsia="UB-Helvetica" w:cs="Times New Roman"/>
          <w:szCs w:val="24"/>
        </w:rPr>
        <w:t xml:space="preserve"> έχει τον λόγο. </w:t>
      </w:r>
    </w:p>
    <w:p w14:paraId="06997496"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Κό</w:t>
      </w:r>
      <w:r>
        <w:rPr>
          <w:rFonts w:eastAsia="UB-Helvetica" w:cs="Times New Roman"/>
          <w:szCs w:val="24"/>
        </w:rPr>
        <w:t>νσολα</w:t>
      </w:r>
      <w:proofErr w:type="spellEnd"/>
      <w:r>
        <w:rPr>
          <w:rFonts w:eastAsia="UB-Helvetica" w:cs="Times New Roman"/>
          <w:szCs w:val="24"/>
        </w:rPr>
        <w:t xml:space="preserve">, θα μιλήσετε από τη θέση σας; </w:t>
      </w:r>
    </w:p>
    <w:p w14:paraId="06997497"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ΕΜΜΑΝΟΥΗΛ ΚΟΝΣΟΛΑΣ:</w:t>
      </w:r>
      <w:r>
        <w:rPr>
          <w:rFonts w:eastAsia="UB-Helvetica" w:cs="Times New Roman"/>
          <w:szCs w:val="24"/>
        </w:rPr>
        <w:t xml:space="preserve"> Ναι, κυρία Πρόεδρε. </w:t>
      </w:r>
    </w:p>
    <w:p w14:paraId="06997498"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Έχετε τρία λεπτά.</w:t>
      </w:r>
    </w:p>
    <w:p w14:paraId="06997499"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ΕΜΜΑΝΟΥΗΛ ΚΟΝΣΟΛΑΣ:</w:t>
      </w:r>
      <w:r>
        <w:rPr>
          <w:rFonts w:eastAsia="UB-Helvetica" w:cs="Times New Roman"/>
          <w:szCs w:val="24"/>
        </w:rPr>
        <w:t xml:space="preserve"> Ευχαριστώ, κυρία Πρόεδρε. </w:t>
      </w:r>
    </w:p>
    <w:p w14:paraId="0699749A"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Κύριε Υπουργέ, σας άκουσα με προσοχή</w:t>
      </w:r>
      <w:r>
        <w:rPr>
          <w:rFonts w:eastAsia="UB-Helvetica" w:cs="Times New Roman"/>
          <w:szCs w:val="24"/>
        </w:rPr>
        <w:t>,</w:t>
      </w:r>
      <w:r>
        <w:rPr>
          <w:rFonts w:eastAsia="UB-Helvetica" w:cs="Times New Roman"/>
          <w:szCs w:val="24"/>
        </w:rPr>
        <w:t xml:space="preserve"> στην εισήγησή </w:t>
      </w:r>
      <w:r>
        <w:rPr>
          <w:rFonts w:eastAsia="UB-Helvetica" w:cs="Times New Roman"/>
          <w:szCs w:val="24"/>
        </w:rPr>
        <w:t>σας,</w:t>
      </w:r>
      <w:r>
        <w:rPr>
          <w:rFonts w:eastAsia="UB-Helvetica" w:cs="Times New Roman"/>
          <w:szCs w:val="24"/>
        </w:rPr>
        <w:t xml:space="preserve"> και περίμενα</w:t>
      </w:r>
      <w:r>
        <w:rPr>
          <w:rFonts w:eastAsia="UB-Helvetica" w:cs="Times New Roman"/>
          <w:szCs w:val="24"/>
        </w:rPr>
        <w:t xml:space="preserve"> μετά την παρότρυνσή μου να δώσετε μια απάντηση στις παθογένειες</w:t>
      </w:r>
      <w:r>
        <w:rPr>
          <w:rFonts w:eastAsia="UB-Helvetica" w:cs="Times New Roman"/>
          <w:szCs w:val="24"/>
        </w:rPr>
        <w:t>,</w:t>
      </w:r>
      <w:r>
        <w:rPr>
          <w:rFonts w:eastAsia="UB-Helvetica" w:cs="Times New Roman"/>
          <w:szCs w:val="24"/>
        </w:rPr>
        <w:t xml:space="preserve"> που δημιουργεί η δική σας πολιτική. Δυστυχώς, δεν το πράξατε και ατυχώς διαπιστώσαμε όλοι, κύριε Υπουργέ, ότι προσπαθείτε να ανακαλύψετε ενόχους και ανθρώπους</w:t>
      </w:r>
      <w:r>
        <w:rPr>
          <w:rFonts w:eastAsia="UB-Helvetica" w:cs="Times New Roman"/>
          <w:szCs w:val="24"/>
        </w:rPr>
        <w:t>,</w:t>
      </w:r>
      <w:r>
        <w:rPr>
          <w:rFonts w:eastAsia="UB-Helvetica" w:cs="Times New Roman"/>
          <w:szCs w:val="24"/>
        </w:rPr>
        <w:t xml:space="preserve"> που καταδιώκουν την Κυβέρνηση,</w:t>
      </w:r>
      <w:r>
        <w:rPr>
          <w:rFonts w:eastAsia="UB-Helvetica" w:cs="Times New Roman"/>
          <w:szCs w:val="24"/>
        </w:rPr>
        <w:t xml:space="preserve"> εχθρούς της Κυβέρνησης. </w:t>
      </w:r>
    </w:p>
    <w:p w14:paraId="0699749B"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Κύριε Υπουργέ, δεν ξέρω εάν είμαστε εμείς, οι Βουλευτές</w:t>
      </w:r>
      <w:r>
        <w:rPr>
          <w:rFonts w:eastAsia="UB-Helvetica" w:cs="Times New Roman"/>
          <w:szCs w:val="24"/>
        </w:rPr>
        <w:t>,</w:t>
      </w:r>
      <w:r>
        <w:rPr>
          <w:rFonts w:eastAsia="UB-Helvetica" w:cs="Times New Roman"/>
          <w:szCs w:val="24"/>
        </w:rPr>
        <w:t xml:space="preserve"> που καταθέσαμε αυτή την επίκαιρη επερώτηση, εχθροί σας. Μάλλον θα υπονοείτε ότι εχθροί είναι και οι τοπικές κοινωνίες, γιατί μας ρωτήσατε γιατί αναστατώνουμε τον κόσμο! Εμεί</w:t>
      </w:r>
      <w:r>
        <w:rPr>
          <w:rFonts w:eastAsia="UB-Helvetica" w:cs="Times New Roman"/>
          <w:szCs w:val="24"/>
        </w:rPr>
        <w:t>ς αναστατώνουμε τον κόσμο, κύριε Υπουργέ;</w:t>
      </w:r>
    </w:p>
    <w:p w14:paraId="0699749C"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Σας κατέθεσα μια σειρά αποφάσεων δημοτικών συμβουλίων, που πιστοποιούν την αγωνία, την ανησυχία τους και την αντίθεσή τους. </w:t>
      </w:r>
    </w:p>
    <w:p w14:paraId="0699749D"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Κύριε Υπουργέ, μας βλέπει το πανελλήνιο. Σας πληροφορώ ότι αύριο σχεδόν στο σύνολό τους στα νησιά του Αιγαίου και της Δωδεκανήσου συνεδριάζουν τα δημοτικά συμβούλια για να αποφασίσουν σχετικά και να σας δώσουν ένα άλλο μήνυμα. </w:t>
      </w:r>
    </w:p>
    <w:p w14:paraId="0699749E"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Όμως, φαίνεται, κύριε Υπουργ</w:t>
      </w:r>
      <w:r>
        <w:rPr>
          <w:rFonts w:eastAsia="UB-Helvetica" w:cs="Times New Roman"/>
          <w:szCs w:val="24"/>
        </w:rPr>
        <w:t xml:space="preserve">έ, ότι συνεχίζετε τις αυταπάτες. Και τις συνεχίζετε γιατί μάλλον έχετε αποφασίσει μονομερώς, χωρίς να συζητήσετε με τις τοπικές κοινωνίες, χωρίς να πάρετε καμμία απόφαση με τη συνεννόηση και με τη συναίνεση των τοπικών κοινωνιών. </w:t>
      </w:r>
    </w:p>
    <w:p w14:paraId="0699749F" w14:textId="77777777" w:rsidR="00A71BAC" w:rsidRDefault="00367035">
      <w:pPr>
        <w:tabs>
          <w:tab w:val="left" w:pos="2096"/>
        </w:tabs>
        <w:spacing w:after="0" w:line="600" w:lineRule="auto"/>
        <w:ind w:firstLine="720"/>
        <w:jc w:val="both"/>
        <w:rPr>
          <w:rFonts w:eastAsia="UB-Helvetica" w:cs="Times New Roman"/>
          <w:szCs w:val="24"/>
        </w:rPr>
      </w:pPr>
      <w:r>
        <w:rPr>
          <w:rFonts w:eastAsia="UB-Helvetica" w:cs="Times New Roman"/>
          <w:szCs w:val="24"/>
        </w:rPr>
        <w:t>Δεν δώσατε καμμία απάντησ</w:t>
      </w:r>
      <w:r>
        <w:rPr>
          <w:rFonts w:eastAsia="UB-Helvetica" w:cs="Times New Roman"/>
          <w:szCs w:val="24"/>
        </w:rPr>
        <w:t xml:space="preserve">η, κύριε Υπουργέ, από αυτές που σας έχω καταθέσει στην </w:t>
      </w:r>
      <w:proofErr w:type="spellStart"/>
      <w:r>
        <w:rPr>
          <w:rFonts w:eastAsia="UB-Helvetica" w:cs="Times New Roman"/>
          <w:szCs w:val="24"/>
        </w:rPr>
        <w:t>πρωτολογία</w:t>
      </w:r>
      <w:proofErr w:type="spellEnd"/>
      <w:r>
        <w:rPr>
          <w:rFonts w:eastAsia="UB-Helvetica" w:cs="Times New Roman"/>
          <w:szCs w:val="24"/>
        </w:rPr>
        <w:t xml:space="preserve"> μου. </w:t>
      </w:r>
    </w:p>
    <w:p w14:paraId="069974A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Πρέπει να δώσετε απάντηση στους </w:t>
      </w:r>
      <w:proofErr w:type="spellStart"/>
      <w:r>
        <w:rPr>
          <w:rFonts w:eastAsia="Times New Roman" w:cs="Times New Roman"/>
          <w:szCs w:val="24"/>
        </w:rPr>
        <w:t>Καστελοριζιούς</w:t>
      </w:r>
      <w:proofErr w:type="spellEnd"/>
      <w:r>
        <w:rPr>
          <w:rFonts w:eastAsia="Times New Roman" w:cs="Times New Roman"/>
          <w:szCs w:val="24"/>
        </w:rPr>
        <w:t xml:space="preserve">, γιατί μειώνετε κατά </w:t>
      </w:r>
      <w:r>
        <w:rPr>
          <w:rFonts w:eastAsia="Times New Roman" w:cs="Times New Roman"/>
          <w:szCs w:val="24"/>
        </w:rPr>
        <w:t>εβδομήντα οκτώ</w:t>
      </w:r>
      <w:r>
        <w:rPr>
          <w:rFonts w:eastAsia="Times New Roman" w:cs="Times New Roman"/>
          <w:szCs w:val="24"/>
        </w:rPr>
        <w:t xml:space="preserve"> τα δρομολόγια τον χρόνο, κύριε Υπουργέ. Από τα </w:t>
      </w:r>
      <w:r>
        <w:rPr>
          <w:rFonts w:eastAsia="Times New Roman" w:cs="Times New Roman"/>
          <w:szCs w:val="24"/>
        </w:rPr>
        <w:t>διακόσια ενενήντα οκτώ</w:t>
      </w:r>
      <w:r>
        <w:rPr>
          <w:rFonts w:eastAsia="Times New Roman" w:cs="Times New Roman"/>
          <w:szCs w:val="24"/>
        </w:rPr>
        <w:t xml:space="preserve"> δρομολόγια φτάνετε στο σύνολο</w:t>
      </w:r>
      <w:r>
        <w:rPr>
          <w:rFonts w:eastAsia="Times New Roman" w:cs="Times New Roman"/>
          <w:szCs w:val="24"/>
        </w:rPr>
        <w:t xml:space="preserve"> στα </w:t>
      </w:r>
      <w:r>
        <w:rPr>
          <w:rFonts w:eastAsia="Times New Roman" w:cs="Times New Roman"/>
          <w:szCs w:val="24"/>
        </w:rPr>
        <w:t>διακόσια είκοσι</w:t>
      </w:r>
      <w:r>
        <w:rPr>
          <w:rFonts w:eastAsia="Times New Roman" w:cs="Times New Roman"/>
          <w:szCs w:val="24"/>
        </w:rPr>
        <w:t>. Σ</w:t>
      </w:r>
      <w:r>
        <w:rPr>
          <w:rFonts w:eastAsia="Times New Roman" w:cs="Times New Roman"/>
          <w:szCs w:val="24"/>
        </w:rPr>
        <w:t>υνολικά</w:t>
      </w:r>
      <w:r>
        <w:rPr>
          <w:rFonts w:eastAsia="Times New Roman" w:cs="Times New Roman"/>
          <w:szCs w:val="24"/>
        </w:rPr>
        <w:t xml:space="preserve"> μειώνονται</w:t>
      </w:r>
      <w:r>
        <w:rPr>
          <w:rFonts w:eastAsia="Times New Roman" w:cs="Times New Roman"/>
          <w:szCs w:val="24"/>
        </w:rPr>
        <w:t xml:space="preserve"> </w:t>
      </w:r>
      <w:r>
        <w:rPr>
          <w:rFonts w:eastAsia="Times New Roman" w:cs="Times New Roman"/>
          <w:szCs w:val="24"/>
        </w:rPr>
        <w:t>εβδομήντα οκτώ</w:t>
      </w:r>
      <w:r>
        <w:rPr>
          <w:rFonts w:eastAsia="Times New Roman" w:cs="Times New Roman"/>
          <w:szCs w:val="24"/>
        </w:rPr>
        <w:t xml:space="preserve">. </w:t>
      </w:r>
    </w:p>
    <w:p w14:paraId="069974A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πού τους ωθείτε; Να πηγαίνουν απέναντι να παίρνουν το αεροπλάνο της </w:t>
      </w:r>
      <w:r>
        <w:rPr>
          <w:rFonts w:eastAsia="Times New Roman" w:cs="Times New Roman"/>
          <w:szCs w:val="24"/>
        </w:rPr>
        <w:t>«</w:t>
      </w:r>
      <w:r>
        <w:rPr>
          <w:rFonts w:eastAsia="Times New Roman" w:cs="Times New Roman"/>
          <w:szCs w:val="24"/>
          <w:lang w:val="en-US"/>
        </w:rPr>
        <w:t>TURKISH</w:t>
      </w:r>
      <w:r>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w:t>
      </w:r>
      <w:r>
        <w:rPr>
          <w:rFonts w:eastAsia="Times New Roman" w:cs="Times New Roman"/>
          <w:szCs w:val="24"/>
        </w:rPr>
        <w:t xml:space="preserve"> για να έρχονται στην ηπειρωτική χώρα; </w:t>
      </w:r>
    </w:p>
    <w:p w14:paraId="069974A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Μεταφορών, Υποδομών και Δικτύων): </w:t>
      </w:r>
      <w:r>
        <w:rPr>
          <w:rFonts w:eastAsia="Times New Roman" w:cs="Times New Roman"/>
          <w:szCs w:val="24"/>
        </w:rPr>
        <w:t>Ένα την εβδομάδα.</w:t>
      </w:r>
    </w:p>
    <w:p w14:paraId="069974A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Αυτό το μήνυμα τους στέλνετε; Είναι περιττές αυτές οι δρομολογήσεις; </w:t>
      </w:r>
    </w:p>
    <w:p w14:paraId="069974A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Αλήθεια, τι είδους συνεννόηση υπήρξε πριν από τη δημοσιοποίηση του συγκεκριμένου σχεδίου της Υπηρεσίας Πολιτικής Αεροπορίας; Υπήρξε διαβούλευση; Υπή</w:t>
      </w:r>
      <w:r>
        <w:rPr>
          <w:rFonts w:eastAsia="Times New Roman" w:cs="Times New Roman"/>
          <w:szCs w:val="24"/>
        </w:rPr>
        <w:t xml:space="preserve">ρξε διαβούλευση με την Αυτοδιοίκηση; </w:t>
      </w:r>
    </w:p>
    <w:p w14:paraId="069974A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Και ξέρετε κάτι, ακόμα και έτσι να είναι, να μας διαψεύδετε συνολικά, πείτε μας σε ποια μελέτη στηρίχθηκε αυτή η μονομερής απόφαση της Κυβέρνησης με όλα αυτά τα οποία έχετε καταθέσει. </w:t>
      </w:r>
    </w:p>
    <w:p w14:paraId="069974A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Εμείς, όπως σας είπα προηγουμένως</w:t>
      </w:r>
      <w:r>
        <w:rPr>
          <w:rFonts w:eastAsia="Times New Roman" w:cs="Times New Roman"/>
          <w:szCs w:val="24"/>
        </w:rPr>
        <w:t xml:space="preserve">, καλόπιστα ξεκινήσαμε αυτήν την κατάθεση </w:t>
      </w:r>
      <w:r>
        <w:rPr>
          <w:rFonts w:eastAsia="Times New Roman" w:cs="Times New Roman"/>
          <w:szCs w:val="24"/>
        </w:rPr>
        <w:t>της ερώτησης.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αυτήν την κριτική ενδεχομένως -αν την χαρακτηρίσουμε έτσι- την είχαμε </w:t>
      </w:r>
      <w:r>
        <w:rPr>
          <w:rFonts w:eastAsia="Times New Roman" w:cs="Times New Roman"/>
          <w:szCs w:val="24"/>
        </w:rPr>
        <w:t>ασκήσει</w:t>
      </w:r>
      <w:r>
        <w:rPr>
          <w:rFonts w:eastAsia="Times New Roman" w:cs="Times New Roman"/>
          <w:szCs w:val="24"/>
        </w:rPr>
        <w:t xml:space="preserve"> και στην προηγούμενη περίοδο, όταν ήμασταν συμπολιτευόμενοι Βουλευτές. Και σας καταθέτω σχετική επίκαιρη ερώτηση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w:t>
      </w:r>
      <w:r>
        <w:rPr>
          <w:rFonts w:eastAsia="Times New Roman" w:cs="Times New Roman"/>
          <w:szCs w:val="24"/>
        </w:rPr>
        <w:t>υ είχα καταθέσει για τη διασφάλιση της λειτουργίας των περιφερειακών δρομολογίων σε σχέση με τα έσοδα και το «</w:t>
      </w:r>
      <w:proofErr w:type="spellStart"/>
      <w:r>
        <w:rPr>
          <w:rFonts w:eastAsia="Times New Roman" w:cs="Times New Roman"/>
          <w:szCs w:val="24"/>
        </w:rPr>
        <w:t>σπατόσημο</w:t>
      </w:r>
      <w:proofErr w:type="spellEnd"/>
      <w:r>
        <w:rPr>
          <w:rFonts w:eastAsia="Times New Roman" w:cs="Times New Roman"/>
          <w:szCs w:val="24"/>
        </w:rPr>
        <w:t>».</w:t>
      </w:r>
    </w:p>
    <w:p w14:paraId="069974A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w:t>
      </w:r>
      <w:r>
        <w:rPr>
          <w:rFonts w:eastAsia="Times New Roman" w:cs="Times New Roman"/>
          <w:szCs w:val="24"/>
        </w:rPr>
        <w:t>υ Τμήματος Γραμματείας της Διεύθυνσης Στενογραφίας και Πρακτικών της Βουλής)</w:t>
      </w:r>
    </w:p>
    <w:p w14:paraId="069974A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Θέλω, λοιπόν, να σας θυμίσω ότι ένα μέρος των εσόδων</w:t>
      </w:r>
      <w:r>
        <w:rPr>
          <w:rFonts w:eastAsia="Times New Roman" w:cs="Times New Roman"/>
          <w:szCs w:val="24"/>
        </w:rPr>
        <w:t>,</w:t>
      </w:r>
      <w:r>
        <w:rPr>
          <w:rFonts w:eastAsia="Times New Roman" w:cs="Times New Roman"/>
          <w:szCs w:val="24"/>
        </w:rPr>
        <w:t xml:space="preserve"> που σήμερα εξοικονομούνται από την κατάθεση του «</w:t>
      </w:r>
      <w:proofErr w:type="spellStart"/>
      <w:r>
        <w:rPr>
          <w:rFonts w:eastAsia="Times New Roman" w:cs="Times New Roman"/>
          <w:szCs w:val="24"/>
        </w:rPr>
        <w:t>σπατόσημου</w:t>
      </w:r>
      <w:proofErr w:type="spellEnd"/>
      <w:r>
        <w:rPr>
          <w:rFonts w:eastAsia="Times New Roman" w:cs="Times New Roman"/>
          <w:szCs w:val="24"/>
        </w:rPr>
        <w:t>» μέχρι το 2024 θα πηγαίνει στον κρατικό κορβανά, στην εταιρεία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διαχειρίζεται τα περιφερειακά αεροδρόμια και αυτό το μέρος των εσόδων μπορεί η Κυβέρνηση</w:t>
      </w:r>
      <w:r>
        <w:rPr>
          <w:rFonts w:eastAsia="Times New Roman" w:cs="Times New Roman"/>
          <w:szCs w:val="24"/>
        </w:rPr>
        <w:t>,</w:t>
      </w:r>
      <w:r>
        <w:rPr>
          <w:rFonts w:eastAsia="Times New Roman" w:cs="Times New Roman"/>
          <w:szCs w:val="24"/>
        </w:rPr>
        <w:t xml:space="preserve"> εάν το επιθυμεί</w:t>
      </w:r>
      <w:r>
        <w:rPr>
          <w:rFonts w:eastAsia="Times New Roman" w:cs="Times New Roman"/>
          <w:szCs w:val="24"/>
        </w:rPr>
        <w:t>,</w:t>
      </w:r>
      <w:r>
        <w:rPr>
          <w:rFonts w:eastAsia="Times New Roman" w:cs="Times New Roman"/>
          <w:szCs w:val="24"/>
        </w:rPr>
        <w:t xml:space="preserve"> να στηρίξει τα περιφερειακά αεροδρόμια και τις άγονες γραμμές. Θα το πράξετε, κύριε Υπουργέ;</w:t>
      </w:r>
    </w:p>
    <w:p w14:paraId="069974A9"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Μεταφορών, Υποδομών και Δικτύων): </w:t>
      </w:r>
      <w:r>
        <w:rPr>
          <w:rFonts w:eastAsia="Times New Roman" w:cs="Times New Roman"/>
          <w:szCs w:val="24"/>
        </w:rPr>
        <w:t>Για ποιο λέτε;</w:t>
      </w:r>
    </w:p>
    <w:p w14:paraId="069974A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ΚΟΝΣΟΛΑΣ: </w:t>
      </w:r>
      <w:r>
        <w:rPr>
          <w:rFonts w:eastAsia="Times New Roman" w:cs="Times New Roman"/>
          <w:szCs w:val="24"/>
        </w:rPr>
        <w:t>Αναφέρομαι, κύριε Υπουργέ, στο τέλος εκσυγχρονισμού και ανάπτυξης των αερολιμένων. Γι’ αυτό λέω. Και δεν ξέρω εάν σκόπιμα αποφύγατε να το τονίσετε. Προηγουμένως</w:t>
      </w:r>
      <w:r>
        <w:rPr>
          <w:rFonts w:eastAsia="Times New Roman" w:cs="Times New Roman"/>
          <w:szCs w:val="24"/>
        </w:rPr>
        <w:t xml:space="preserve"> ο κ. </w:t>
      </w:r>
      <w:proofErr w:type="spellStart"/>
      <w:r>
        <w:rPr>
          <w:rFonts w:eastAsia="Times New Roman" w:cs="Times New Roman"/>
          <w:szCs w:val="24"/>
        </w:rPr>
        <w:t>Πλακιωτάκης</w:t>
      </w:r>
      <w:proofErr w:type="spellEnd"/>
      <w:r>
        <w:rPr>
          <w:rFonts w:eastAsia="Times New Roman" w:cs="Times New Roman"/>
          <w:szCs w:val="24"/>
        </w:rPr>
        <w:t xml:space="preserve"> το είπε. Μήπως και δεν το πιστεύετε ακόμα; Δεν το γνωρίζω. </w:t>
      </w:r>
    </w:p>
    <w:p w14:paraId="069974A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Εμείς, κύριε Υπουργέ, θέλουμε να σας θυμίσουμε ότι για μας είναι πολύ σημαντικός, σε ό,τι αφορά τον σχεδιασμό ή τον ανασχεδιασμό των δρομολογίων πτήσεων σε επίπεδο «άγονων γραμμώ</w:t>
      </w:r>
      <w:r>
        <w:rPr>
          <w:rFonts w:eastAsia="Times New Roman" w:cs="Times New Roman"/>
          <w:szCs w:val="24"/>
        </w:rPr>
        <w:t xml:space="preserve">ν», ο γεωπολιτικός και εθνικός χαρακτήρας. Δεν απαντήσατε ούτε γι’ αυτήν τη συνοριακή γραμμή σύνδεσης των αεροπορικών γραμμών από Μυτιλήνη μέχρι Ρόδο τι προτίθεστε να κάνετε. Έχει εθνικό συμβολισμό, κύριε Υπουργέ. </w:t>
      </w:r>
    </w:p>
    <w:p w14:paraId="069974A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Επίσης δεν συμπεριλάβατε</w:t>
      </w:r>
      <w:r>
        <w:rPr>
          <w:rFonts w:eastAsia="Times New Roman" w:cs="Times New Roman"/>
          <w:szCs w:val="24"/>
        </w:rPr>
        <w:t>,</w:t>
      </w:r>
      <w:r>
        <w:rPr>
          <w:rFonts w:eastAsia="Times New Roman" w:cs="Times New Roman"/>
          <w:szCs w:val="24"/>
        </w:rPr>
        <w:t xml:space="preserve"> απ’ ό,τι φαίνετ</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τα οικονομικά και τα ανθρωπογεωγραφικά χαρακτηριστικά κάθε νησιού, όπως δεν συμπεριλάβατε και τον διαχωρισμό επιδότησης για τους μόνιμους κατοίκους, κύριε Υπουργέ, και τους επισκέπτες, τις συνθήκες της γεωγραφικής απομόνωσης, αλλά και τα προβλήματα που</w:t>
      </w:r>
      <w:r>
        <w:rPr>
          <w:rFonts w:eastAsia="Times New Roman" w:cs="Times New Roman"/>
          <w:szCs w:val="24"/>
        </w:rPr>
        <w:t xml:space="preserve"> σχετίζονται με αυτήν. </w:t>
      </w:r>
    </w:p>
    <w:p w14:paraId="069974A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Να σας θυμίσω ότι πολλές φορές και εγώ και ο κ. Σαντορινιός και άλλοι νησιώτες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είμαστε εδώ,</w:t>
      </w:r>
      <w:r>
        <w:rPr>
          <w:rFonts w:eastAsia="Times New Roman" w:cs="Times New Roman"/>
          <w:szCs w:val="24"/>
        </w:rPr>
        <w:t xml:space="preserve"> έχουμε αποκλειστεί στα νησιά για μέρες, για εβδομάδες. Το μόνο μέσον ήταν το αεροπλάνο, όταν υπήρχε δυνατότητα, αλλά και αυτό πολλές φο</w:t>
      </w:r>
      <w:r>
        <w:rPr>
          <w:rFonts w:eastAsia="Times New Roman" w:cs="Times New Roman"/>
          <w:szCs w:val="24"/>
        </w:rPr>
        <w:t>ρές δεν ίπταται</w:t>
      </w:r>
      <w:r>
        <w:rPr>
          <w:rFonts w:eastAsia="Times New Roman" w:cs="Times New Roman"/>
          <w:szCs w:val="24"/>
        </w:rPr>
        <w:t>,</w:t>
      </w:r>
      <w:r>
        <w:rPr>
          <w:rFonts w:eastAsia="Times New Roman" w:cs="Times New Roman"/>
          <w:szCs w:val="24"/>
        </w:rPr>
        <w:t xml:space="preserve"> λόγω των καιρικών συνθηκών. </w:t>
      </w:r>
    </w:p>
    <w:p w14:paraId="069974A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Αυτές τις γραμμές πάτε να καταργήσετε, που είναι η ανάσα και η ελπίδα των νησιωτών; Και συν τοις </w:t>
      </w:r>
      <w:proofErr w:type="spellStart"/>
      <w:r>
        <w:rPr>
          <w:rFonts w:eastAsia="Times New Roman" w:cs="Times New Roman"/>
          <w:szCs w:val="24"/>
        </w:rPr>
        <w:t>άλλοις</w:t>
      </w:r>
      <w:proofErr w:type="spellEnd"/>
      <w:r>
        <w:rPr>
          <w:rFonts w:eastAsia="Times New Roman" w:cs="Times New Roman"/>
          <w:szCs w:val="24"/>
        </w:rPr>
        <w:t>, κύριε Υπουργέ, σας θυμίζω και το έγγραφο</w:t>
      </w:r>
      <w:r>
        <w:rPr>
          <w:rFonts w:eastAsia="Times New Roman" w:cs="Times New Roman"/>
          <w:szCs w:val="24"/>
        </w:rPr>
        <w:t>,</w:t>
      </w:r>
      <w:r>
        <w:rPr>
          <w:rFonts w:eastAsia="Times New Roman" w:cs="Times New Roman"/>
          <w:szCs w:val="24"/>
        </w:rPr>
        <w:t xml:space="preserve"> που κατέθεσα ως παράδειγμα για την Κάρπαθο. Υπάρχει αυξητική τά</w:t>
      </w:r>
      <w:r>
        <w:rPr>
          <w:rFonts w:eastAsia="Times New Roman" w:cs="Times New Roman"/>
          <w:szCs w:val="24"/>
        </w:rPr>
        <w:t xml:space="preserve">ση στις πτήσεις και στους επισκέπτες. </w:t>
      </w:r>
    </w:p>
    <w:p w14:paraId="069974A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Με την πολιτική</w:t>
      </w:r>
      <w:r>
        <w:rPr>
          <w:rFonts w:eastAsia="Times New Roman" w:cs="Times New Roman"/>
          <w:szCs w:val="24"/>
        </w:rPr>
        <w:t>,</w:t>
      </w:r>
      <w:r>
        <w:rPr>
          <w:rFonts w:eastAsia="Times New Roman" w:cs="Times New Roman"/>
          <w:szCs w:val="24"/>
        </w:rPr>
        <w:t xml:space="preserve"> που ακολουθείτε, φοβάμαι ότι στον λογαριασμό</w:t>
      </w:r>
      <w:r>
        <w:rPr>
          <w:rFonts w:eastAsia="Times New Roman" w:cs="Times New Roman"/>
          <w:szCs w:val="24"/>
        </w:rPr>
        <w:t>,</w:t>
      </w:r>
      <w:r>
        <w:rPr>
          <w:rFonts w:eastAsia="Times New Roman" w:cs="Times New Roman"/>
          <w:szCs w:val="24"/>
        </w:rPr>
        <w:t xml:space="preserve"> που θα κάνουμε στα επόμενα χρόνια θα είστε </w:t>
      </w:r>
      <w:r>
        <w:rPr>
          <w:rFonts w:eastAsia="Times New Roman" w:cs="Times New Roman"/>
          <w:szCs w:val="24"/>
        </w:rPr>
        <w:t xml:space="preserve">στη </w:t>
      </w:r>
      <w:r>
        <w:rPr>
          <w:rFonts w:eastAsia="Times New Roman" w:cs="Times New Roman"/>
          <w:szCs w:val="24"/>
        </w:rPr>
        <w:t xml:space="preserve">δυσχερή θέση </w:t>
      </w:r>
      <w:r>
        <w:rPr>
          <w:rFonts w:eastAsia="Times New Roman" w:cs="Times New Roman"/>
          <w:szCs w:val="24"/>
        </w:rPr>
        <w:t xml:space="preserve">τότε γιατί </w:t>
      </w:r>
      <w:r>
        <w:rPr>
          <w:rFonts w:eastAsia="Times New Roman" w:cs="Times New Roman"/>
          <w:szCs w:val="24"/>
        </w:rPr>
        <w:t>υπογράψ</w:t>
      </w:r>
      <w:r>
        <w:rPr>
          <w:rFonts w:eastAsia="Times New Roman" w:cs="Times New Roman"/>
          <w:szCs w:val="24"/>
        </w:rPr>
        <w:t>α</w:t>
      </w:r>
      <w:r>
        <w:rPr>
          <w:rFonts w:eastAsia="Times New Roman" w:cs="Times New Roman"/>
          <w:szCs w:val="24"/>
        </w:rPr>
        <w:t xml:space="preserve">τε την ταφόπλακα της ανάπτυξης και της κοινωνικής ανάταξης, </w:t>
      </w:r>
      <w:r>
        <w:rPr>
          <w:rFonts w:eastAsia="Times New Roman" w:cs="Times New Roman"/>
          <w:szCs w:val="24"/>
        </w:rPr>
        <w:t>αφού αυτό</w:t>
      </w:r>
      <w:r>
        <w:rPr>
          <w:rFonts w:eastAsia="Times New Roman" w:cs="Times New Roman"/>
          <w:szCs w:val="24"/>
        </w:rPr>
        <w:t xml:space="preserve"> χρειά</w:t>
      </w:r>
      <w:r>
        <w:rPr>
          <w:rFonts w:eastAsia="Times New Roman" w:cs="Times New Roman"/>
          <w:szCs w:val="24"/>
        </w:rPr>
        <w:t>ζεται αυτή τη στιγμή η Δωδεκάνησος και τα νησιά.</w:t>
      </w:r>
    </w:p>
    <w:p w14:paraId="069974B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69974B1" w14:textId="77777777" w:rsidR="00A71BAC" w:rsidRDefault="0036703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9974B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Λίγη προσοχή στον χρόνο παρακαλώ.</w:t>
      </w:r>
    </w:p>
    <w:p w14:paraId="069974B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Αθανασίου, έχετε τον λόγο για τρία λεπτά.</w:t>
      </w:r>
    </w:p>
    <w:p w14:paraId="069974B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 xml:space="preserve">ΑΡΑΛΑΜΠΟΣ ΑΘΑΝΑΣΙΟΥ: </w:t>
      </w:r>
      <w:r>
        <w:rPr>
          <w:rFonts w:eastAsia="Times New Roman" w:cs="Times New Roman"/>
          <w:szCs w:val="24"/>
        </w:rPr>
        <w:t xml:space="preserve"> Ευχαριστώ, κυρία Πρόεδρε.</w:t>
      </w:r>
    </w:p>
    <w:p w14:paraId="069974B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κατ’ αρχάς πρέπει να συμφωνήσω μαζί σας, που τις δύο περιόδους, χειμερινή και θερινή, τις κάνετε τρεις. Προσωπικά νομίζω ότι είναι σωστό το μέτρο αυτό. Βέβαια, δεν πήρα απαντήσεις στα ερωτήματα</w:t>
      </w:r>
      <w:r>
        <w:rPr>
          <w:rFonts w:eastAsia="Times New Roman" w:cs="Times New Roman"/>
          <w:szCs w:val="24"/>
        </w:rPr>
        <w:t>,</w:t>
      </w:r>
      <w:r>
        <w:rPr>
          <w:rFonts w:eastAsia="Times New Roman" w:cs="Times New Roman"/>
          <w:szCs w:val="24"/>
        </w:rPr>
        <w:t xml:space="preserve"> που έθεσα και θα σας παρακαλούσα αν μπορείτε να απαντήσετε στη συνέχεια.</w:t>
      </w:r>
    </w:p>
    <w:p w14:paraId="069974B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Θα ήθελα να πω ότι η ελεύθερη διακίνηση των πολιτών και η απρόσκοπτη πρόσβαση στις ιδιαίτερες πατρίδες τους αποτελεί ένα κοινωνικό αγαθό και συνεπώς είναι υποχρέωση του κοινωνικού κ</w:t>
      </w:r>
      <w:r>
        <w:rPr>
          <w:rFonts w:eastAsia="Times New Roman" w:cs="Times New Roman"/>
          <w:szCs w:val="24"/>
        </w:rPr>
        <w:t xml:space="preserve">ράτους να διευκολύνει αυτήν την πρόσβαση, πολύ περισσότερο για τα νησιά για τα οποία υπάρχει και η συνταγματική ρήτρα-υποχρέωση για την πολιτεία, να λαμβάνει ιδιαίτερα μέτρα για να εξυπηρετούνται οι νησιωτικές περιοχές. </w:t>
      </w:r>
    </w:p>
    <w:p w14:paraId="069974B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Βέβαια, το κόστος ήταν μεγάλο. Εξαρ</w:t>
      </w:r>
      <w:r>
        <w:rPr>
          <w:rFonts w:eastAsia="Times New Roman" w:cs="Times New Roman"/>
          <w:szCs w:val="24"/>
        </w:rPr>
        <w:t>τάται όμως από τη συμμετοχή των εταιρειών, που παίρνουν μέρος στον διαγωνισμό, αφού είναι μειοδοτικός. Δεν είναι ορθό αυτό που είπατε –το αναφέρω ακριβώς όπως το είπατε- ότι «για τις άγονες αυτές γραμμές επελέγησαν συγκεκριμένες εταιρείες» γιατί ενδεχομένω</w:t>
      </w:r>
      <w:r>
        <w:rPr>
          <w:rFonts w:eastAsia="Times New Roman" w:cs="Times New Roman"/>
          <w:szCs w:val="24"/>
        </w:rPr>
        <w:t>ς δημιουργείτε την εντύπωση ότι υπήρχε κάποια διαπλοκή του Υπουργείου που έκανε τότε τον διαγωνισμό με τις εταιρείες. Αφού υπάρχει μειοδοτικός διαγωνισμός, θα μπορούσε κάλλιστα να μειωθεί το κόστος.</w:t>
      </w:r>
    </w:p>
    <w:p w14:paraId="069974B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Είπε και ο Πρόεδρος κ. </w:t>
      </w:r>
      <w:proofErr w:type="spellStart"/>
      <w:r>
        <w:rPr>
          <w:rFonts w:eastAsia="Times New Roman" w:cs="Times New Roman"/>
          <w:szCs w:val="24"/>
        </w:rPr>
        <w:t>Πλακιωτάκης</w:t>
      </w:r>
      <w:proofErr w:type="spellEnd"/>
      <w:r>
        <w:rPr>
          <w:rFonts w:eastAsia="Times New Roman" w:cs="Times New Roman"/>
          <w:szCs w:val="24"/>
        </w:rPr>
        <w:t>, ότι το κόστος ήταν με</w:t>
      </w:r>
      <w:r>
        <w:rPr>
          <w:rFonts w:eastAsia="Times New Roman" w:cs="Times New Roman"/>
          <w:szCs w:val="24"/>
        </w:rPr>
        <w:t xml:space="preserve">γαλύτερο επί των ημερών μας. Πράγματι, ήταν μεγαλύτερο επί των ημερών μας, αλλά ήταν πολύ περισσότερες οι πτήσεις. </w:t>
      </w:r>
    </w:p>
    <w:p w14:paraId="069974B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Να σας αναφέρω</w:t>
      </w:r>
      <w:r w:rsidRPr="005C29AD">
        <w:rPr>
          <w:rFonts w:eastAsia="Times New Roman" w:cs="Times New Roman"/>
          <w:szCs w:val="24"/>
        </w:rPr>
        <w:t>,</w:t>
      </w:r>
      <w:r>
        <w:rPr>
          <w:rFonts w:eastAsia="Times New Roman" w:cs="Times New Roman"/>
          <w:szCs w:val="24"/>
        </w:rPr>
        <w:t xml:space="preserve"> και εγώ για την ιδιαίτερη πατρίδα μου</w:t>
      </w:r>
      <w:r w:rsidRPr="005C29AD">
        <w:rPr>
          <w:rFonts w:eastAsia="Times New Roman" w:cs="Times New Roman"/>
          <w:szCs w:val="24"/>
        </w:rPr>
        <w:t>,</w:t>
      </w:r>
      <w:r>
        <w:rPr>
          <w:rFonts w:eastAsia="Times New Roman" w:cs="Times New Roman"/>
          <w:szCs w:val="24"/>
        </w:rPr>
        <w:t xml:space="preserve"> ότι στην άγονη γραμμή Θεσσαλονίκη-Λήμνος-Ικαρία γίνονταν έντεκα πτήσεις εβδομαδιαία, </w:t>
      </w:r>
      <w:r>
        <w:rPr>
          <w:rFonts w:eastAsia="Times New Roman" w:cs="Times New Roman"/>
          <w:szCs w:val="24"/>
        </w:rPr>
        <w:t xml:space="preserve">πέντε στη χαμηλή περίοδο, έξι στην υψηλή περίοδο και τώρα έχουν γίνει εννιά, αντίστοιχα δύο, τρεις και τέσσερις. Να, λοιπόν, γιατί μειώνεται το κόστος. </w:t>
      </w:r>
    </w:p>
    <w:p w14:paraId="069974B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Στην άλλη άγονη γραμμή, Λήμνος-Μυτιλήνη-Χίος-Σάμος-Ρόδος, ήταν δέκα οι πτήσεις, πέντε στη χαμηλή και πέντε στην υψηλή περίοδο και έχουν γίνει μόνο έξι. Να, γιατί έχει μειωθεί το κόστος. Πολύ περισσότερο αναφέρομαι στη Λήμνο, όπου υπάρχει τεράστιο πρόβλημα </w:t>
      </w:r>
      <w:r>
        <w:rPr>
          <w:rFonts w:eastAsia="Times New Roman" w:cs="Times New Roman"/>
          <w:szCs w:val="24"/>
        </w:rPr>
        <w:t xml:space="preserve">και για την οικονομία του τόπου αλλά και για την πρόσβαση. Το πρόβλημα αυτό το είχαμε όσον αφορά </w:t>
      </w:r>
      <w:r>
        <w:rPr>
          <w:rFonts w:eastAsia="Times New Roman" w:cs="Times New Roman"/>
          <w:szCs w:val="24"/>
        </w:rPr>
        <w:t>σ</w:t>
      </w:r>
      <w:r>
        <w:rPr>
          <w:rFonts w:eastAsia="Times New Roman" w:cs="Times New Roman"/>
          <w:szCs w:val="24"/>
        </w:rPr>
        <w:t xml:space="preserve">την ακτοπλοϊκή συγκοινωνία. </w:t>
      </w:r>
    </w:p>
    <w:p w14:paraId="069974B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υτυχώς οι προηγούμενοι Υπουργοί, τόσο ο κ. Βαρβιτσιώτης όσο και ο κ. </w:t>
      </w:r>
      <w:proofErr w:type="spellStart"/>
      <w:r>
        <w:rPr>
          <w:rFonts w:eastAsia="Times New Roman" w:cs="Times New Roman"/>
          <w:szCs w:val="24"/>
        </w:rPr>
        <w:t>Δρίτσας</w:t>
      </w:r>
      <w:proofErr w:type="spellEnd"/>
      <w:r>
        <w:rPr>
          <w:rFonts w:eastAsia="Times New Roman" w:cs="Times New Roman"/>
          <w:szCs w:val="24"/>
        </w:rPr>
        <w:t xml:space="preserve">, επέλυσαν το θέμα αυτό. Νομίζω ότι και εσείς μπορείτε με την κατάλληλη ευαισθησία να λύσετε το θέμα αυτό για τα </w:t>
      </w:r>
      <w:r>
        <w:rPr>
          <w:rFonts w:eastAsia="Times New Roman" w:cs="Times New Roman"/>
          <w:szCs w:val="24"/>
        </w:rPr>
        <w:t xml:space="preserve">συγκεκριμένα </w:t>
      </w:r>
      <w:r>
        <w:rPr>
          <w:rFonts w:eastAsia="Times New Roman" w:cs="Times New Roman"/>
          <w:szCs w:val="24"/>
        </w:rPr>
        <w:t xml:space="preserve">νησιά. </w:t>
      </w:r>
    </w:p>
    <w:p w14:paraId="069974B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Αναφερθήκατε επίσης στο κόστος των διεθνών πτή</w:t>
      </w:r>
      <w:r>
        <w:rPr>
          <w:rFonts w:eastAsia="Times New Roman" w:cs="Times New Roman"/>
          <w:szCs w:val="24"/>
        </w:rPr>
        <w:t xml:space="preserve">σεων συγκρίνοντας τις ελληνικές αερογραμμές με τις ξένες. Είναι αλήθεια, αλλά έχει σχέση με διάφορες παραμέτρους. Ποιες είναι αυτές οι παράμετροι; Κατ’ αρχάς, αν είναι απευθείας η πτήση ή με ανταπόκριση, είναι η ποιότητα των </w:t>
      </w:r>
      <w:proofErr w:type="spellStart"/>
      <w:r>
        <w:rPr>
          <w:rFonts w:eastAsia="Times New Roman" w:cs="Times New Roman"/>
          <w:szCs w:val="24"/>
        </w:rPr>
        <w:t>προσφερομένων</w:t>
      </w:r>
      <w:proofErr w:type="spellEnd"/>
      <w:r>
        <w:rPr>
          <w:rFonts w:eastAsia="Times New Roman" w:cs="Times New Roman"/>
          <w:szCs w:val="24"/>
        </w:rPr>
        <w:t xml:space="preserve"> υπηρεσιών, το είδ</w:t>
      </w:r>
      <w:r>
        <w:rPr>
          <w:rFonts w:eastAsia="Times New Roman" w:cs="Times New Roman"/>
          <w:szCs w:val="24"/>
        </w:rPr>
        <w:t xml:space="preserve">ος του αεροσκάφους και βεβαίως το αίσθημα </w:t>
      </w:r>
      <w:r>
        <w:rPr>
          <w:rFonts w:eastAsia="Times New Roman" w:cs="Times New Roman"/>
          <w:szCs w:val="24"/>
        </w:rPr>
        <w:t xml:space="preserve">ασφάλειας </w:t>
      </w:r>
      <w:r>
        <w:rPr>
          <w:rFonts w:eastAsia="Times New Roman" w:cs="Times New Roman"/>
          <w:szCs w:val="24"/>
        </w:rPr>
        <w:t xml:space="preserve">που δημιουργείται από εταιρεία σε εταιρεία. </w:t>
      </w:r>
    </w:p>
    <w:p w14:paraId="069974B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Ανέτρεξα και είδα τις τιμές αυτές. Είπατε για τη Μόσχα, ας πούμε, ότι οι ρωσικές αερογραμμές έχουν κόστος 178 ευρώ, οι τουρκικές 192 ευρώ και η ελληνική 261 ευ</w:t>
      </w:r>
      <w:r>
        <w:rPr>
          <w:rFonts w:eastAsia="Times New Roman" w:cs="Times New Roman"/>
          <w:szCs w:val="24"/>
        </w:rPr>
        <w:t>ρώ. Ναι, αλλά η γαλλική έχει 300 ευρώ, που είναι απευθείας πτήσεις, ενώ οι άλλες είναι με ανταπόκριση. Παρίσι. Είπατε 178 οι τουρκικές…</w:t>
      </w:r>
    </w:p>
    <w:p w14:paraId="069974B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Δεν ισχύει αυτό. Απλά η τουρκική επιδοτεί τις αεροπορικές ε</w:t>
      </w:r>
      <w:r>
        <w:rPr>
          <w:rFonts w:eastAsia="Times New Roman" w:cs="Times New Roman"/>
          <w:szCs w:val="24"/>
        </w:rPr>
        <w:t xml:space="preserve">ταιρείες. </w:t>
      </w:r>
    </w:p>
    <w:p w14:paraId="069974BF"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Και έτσι να είναι, αναφερθήκατε μόνο στις εταιρείες που έχουν μικρότερο κόστος από τις ελληνικές. Υπάρχουν και με υψηλότερο κόστος. Για το Λονδίνο η τουρκική έχει 158 ευρώ, η ελληνική 204 ευρώ, η γερμανική όμως έχει 213 ευρ</w:t>
      </w:r>
      <w:r>
        <w:rPr>
          <w:rFonts w:eastAsia="Times New Roman" w:cs="Times New Roman"/>
          <w:szCs w:val="24"/>
        </w:rPr>
        <w:t xml:space="preserve">ώ.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στον επιβάτη εναπόκειται να επιλέξει με ποια εταιρεία θα ταξιδέψει. </w:t>
      </w:r>
    </w:p>
    <w:p w14:paraId="069974C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που είπατε για το αν επιδοτείται η γραμμή Θεσσαλονίκη-Καλαμάτα, νομίζω ότι είναι με μηδέν κόστος, χωρίς αντιστάθμισμα. Αναφέρατε στη συνέχεια ότι σε δεκατέσσερ</w:t>
      </w:r>
      <w:r>
        <w:rPr>
          <w:rFonts w:eastAsia="Times New Roman" w:cs="Times New Roman"/>
          <w:szCs w:val="24"/>
        </w:rPr>
        <w:t xml:space="preserve">ις πτήσεις σε </w:t>
      </w:r>
      <w:r>
        <w:rPr>
          <w:rFonts w:eastAsia="Times New Roman" w:cs="Times New Roman"/>
          <w:szCs w:val="24"/>
        </w:rPr>
        <w:t xml:space="preserve">μία </w:t>
      </w:r>
      <w:r>
        <w:rPr>
          <w:rFonts w:eastAsia="Times New Roman" w:cs="Times New Roman"/>
          <w:szCs w:val="24"/>
        </w:rPr>
        <w:t xml:space="preserve">συγκεκριμένη γραμμή ταξίδεψαν τριάντα εννέα επιβάτες, σε δώδεκα πτήσεις είκοσι τρεις επιβάτες, σε δεκατρείς πτήσεις πέντε επιβάτες. </w:t>
      </w:r>
    </w:p>
    <w:p w14:paraId="069974C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Τι πρέπει να γίνει δηλαδή αν κάποιος έχει ανάγκη να ταξιδέψει από το νησί του στην Αθήνα, γιατί ενδεχομέν</w:t>
      </w:r>
      <w:r>
        <w:rPr>
          <w:rFonts w:eastAsia="Times New Roman" w:cs="Times New Roman"/>
          <w:szCs w:val="24"/>
        </w:rPr>
        <w:t xml:space="preserve">ως θέλει να παρασταθεί σε μια κοινωνική εκδήλωση, που μπορεί να είναι μια κηδεία ενός συγγενικού προσώπου ή για </w:t>
      </w:r>
      <w:r>
        <w:rPr>
          <w:rFonts w:eastAsia="Times New Roman" w:cs="Times New Roman"/>
          <w:szCs w:val="24"/>
        </w:rPr>
        <w:t xml:space="preserve">μία </w:t>
      </w:r>
      <w:r>
        <w:rPr>
          <w:rFonts w:eastAsia="Times New Roman" w:cs="Times New Roman"/>
          <w:szCs w:val="24"/>
        </w:rPr>
        <w:t>ασθένεια</w:t>
      </w:r>
      <w:r>
        <w:rPr>
          <w:rFonts w:eastAsia="Times New Roman" w:cs="Times New Roman"/>
          <w:szCs w:val="24"/>
        </w:rPr>
        <w:t xml:space="preserve"> -</w:t>
      </w:r>
      <w:r>
        <w:rPr>
          <w:rFonts w:eastAsia="Times New Roman" w:cs="Times New Roman"/>
          <w:szCs w:val="24"/>
        </w:rPr>
        <w:t xml:space="preserve">που δεν έχει τον κατεπείγοντα χαρακτήρα για να πάει μια </w:t>
      </w:r>
      <w:proofErr w:type="spellStart"/>
      <w:r>
        <w:rPr>
          <w:rFonts w:eastAsia="Times New Roman" w:cs="Times New Roman"/>
          <w:szCs w:val="24"/>
        </w:rPr>
        <w:t>Ντακότα</w:t>
      </w:r>
      <w:proofErr w:type="spellEnd"/>
      <w:r>
        <w:rPr>
          <w:rFonts w:eastAsia="Times New Roman" w:cs="Times New Roman"/>
          <w:szCs w:val="24"/>
        </w:rPr>
        <w:t xml:space="preserve"> να τον πάρει</w:t>
      </w:r>
      <w:r>
        <w:rPr>
          <w:rFonts w:eastAsia="Times New Roman" w:cs="Times New Roman"/>
          <w:szCs w:val="24"/>
        </w:rPr>
        <w:t>-</w:t>
      </w:r>
      <w:r>
        <w:rPr>
          <w:rFonts w:eastAsia="Times New Roman" w:cs="Times New Roman"/>
          <w:szCs w:val="24"/>
        </w:rPr>
        <w:t xml:space="preserve"> ή γιατί πρέπει να ταξιδέψει στο εξωτερικό; Πρέπει να</w:t>
      </w:r>
      <w:r>
        <w:rPr>
          <w:rFonts w:eastAsia="Times New Roman" w:cs="Times New Roman"/>
          <w:szCs w:val="24"/>
        </w:rPr>
        <w:t xml:space="preserve"> περιμένουν αυτοί οι επιβάτες σε ένα ακριτικό νησί να συγκεντρωθούν τόσοι, ούτως ώστε να γεμίσει ένα αεροπλάνο; Νομίζω ότι είναι υπερβολικό το παράδειγμα που χρησιμοποιήσατε. </w:t>
      </w:r>
    </w:p>
    <w:p w14:paraId="069974C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Θα ήθελα να κλείσω, κύριε Υπουργέ, το ζήτημα των ακριτικών νησιών και αναφέρομαι</w:t>
      </w:r>
      <w:r>
        <w:rPr>
          <w:rFonts w:eastAsia="Times New Roman" w:cs="Times New Roman"/>
          <w:szCs w:val="24"/>
        </w:rPr>
        <w:t xml:space="preserve"> ειδικά στα νησιά του </w:t>
      </w:r>
      <w:r>
        <w:rPr>
          <w:rFonts w:eastAsia="Times New Roman" w:cs="Times New Roman"/>
          <w:szCs w:val="24"/>
        </w:rPr>
        <w:t xml:space="preserve">βορείου </w:t>
      </w:r>
      <w:r>
        <w:rPr>
          <w:rFonts w:eastAsia="Times New Roman" w:cs="Times New Roman"/>
          <w:szCs w:val="24"/>
        </w:rPr>
        <w:t xml:space="preserve">και του </w:t>
      </w:r>
      <w:r>
        <w:rPr>
          <w:rFonts w:eastAsia="Times New Roman" w:cs="Times New Roman"/>
          <w:szCs w:val="24"/>
        </w:rPr>
        <w:t xml:space="preserve">νοτίου </w:t>
      </w:r>
      <w:r>
        <w:rPr>
          <w:rFonts w:eastAsia="Times New Roman" w:cs="Times New Roman"/>
          <w:szCs w:val="24"/>
        </w:rPr>
        <w:t xml:space="preserve">Αιγαίου. Είναι ευαίσθητες περιοχές. Υπάρχει προστασία από το Σύνταγμα. Θα θέλαμε να υπάρχει </w:t>
      </w:r>
      <w:r>
        <w:rPr>
          <w:rFonts w:eastAsia="Times New Roman" w:cs="Times New Roman"/>
          <w:szCs w:val="24"/>
        </w:rPr>
        <w:t xml:space="preserve">μία </w:t>
      </w:r>
      <w:r>
        <w:rPr>
          <w:rFonts w:eastAsia="Times New Roman" w:cs="Times New Roman"/>
          <w:szCs w:val="24"/>
        </w:rPr>
        <w:t>μεγαλύτερη ευαισθησία από πλευράς πολιτείας, ευαισθησία ανάλογη με αυτήν που έδειχναν και οι κυβερνήσεις της Νέας Δ</w:t>
      </w:r>
      <w:r>
        <w:rPr>
          <w:rFonts w:eastAsia="Times New Roman" w:cs="Times New Roman"/>
          <w:szCs w:val="24"/>
        </w:rPr>
        <w:t xml:space="preserve">ημοκρατίας. </w:t>
      </w:r>
    </w:p>
    <w:p w14:paraId="069974C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Κυρίες και κύριοι συνάδελφοι, θα κάνουμε ένα διάλειμμα τριών λεπτών, μετά από αίτημα του κυρίου Υπουργού. </w:t>
      </w:r>
    </w:p>
    <w:p w14:paraId="069974C4" w14:textId="77777777" w:rsidR="00A71BAC" w:rsidRDefault="00367035">
      <w:pPr>
        <w:spacing w:line="600" w:lineRule="auto"/>
        <w:ind w:firstLine="720"/>
        <w:jc w:val="center"/>
        <w:rPr>
          <w:rFonts w:eastAsia="Times New Roman" w:cs="Times New Roman"/>
          <w:szCs w:val="24"/>
        </w:rPr>
      </w:pPr>
      <w:r>
        <w:rPr>
          <w:rFonts w:eastAsia="Times New Roman" w:cs="Times New Roman"/>
          <w:szCs w:val="24"/>
        </w:rPr>
        <w:t>(ΔΙΑΚΟΠΗ)</w:t>
      </w:r>
    </w:p>
    <w:p w14:paraId="069974C5" w14:textId="77777777" w:rsidR="00A71BAC" w:rsidRDefault="00367035">
      <w:pPr>
        <w:spacing w:line="600" w:lineRule="auto"/>
        <w:ind w:firstLine="720"/>
        <w:jc w:val="center"/>
        <w:rPr>
          <w:rFonts w:eastAsia="Times New Roman" w:cs="Times New Roman"/>
          <w:szCs w:val="24"/>
        </w:rPr>
      </w:pPr>
      <w:r w:rsidDel="004A26C7">
        <w:rPr>
          <w:rFonts w:eastAsia="Times New Roman" w:cs="Times New Roman"/>
          <w:szCs w:val="24"/>
        </w:rPr>
        <w:t xml:space="preserve"> </w:t>
      </w:r>
      <w:r>
        <w:rPr>
          <w:rFonts w:eastAsia="Times New Roman" w:cs="Times New Roman"/>
          <w:szCs w:val="24"/>
        </w:rPr>
        <w:t>(ΜΕΤΑ ΤΗ ΔΙΑΚΟΠΗ)</w:t>
      </w:r>
    </w:p>
    <w:p w14:paraId="069974C6" w14:textId="77777777" w:rsidR="00A71BAC" w:rsidRDefault="00367035">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w:t>
      </w:r>
      <w:r>
        <w:rPr>
          <w:rFonts w:eastAsia="Times New Roman" w:cs="Times New Roman"/>
          <w:szCs w:val="24"/>
        </w:rPr>
        <w:t xml:space="preserve">υνάδελφοι, συνεχίζουμε με τις δευτερολογίες των επερωτώντων Βουλευτών. </w:t>
      </w:r>
    </w:p>
    <w:p w14:paraId="069974C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 για τρία λεπτά.</w:t>
      </w:r>
    </w:p>
    <w:p w14:paraId="069974C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κυρία Πρόεδρε.</w:t>
      </w:r>
    </w:p>
    <w:p w14:paraId="069974C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ομιλία του κυρίου Υπουργού, αλλά και του Κοινοβουλευτικού </w:t>
      </w:r>
      <w:r>
        <w:rPr>
          <w:rFonts w:eastAsia="Times New Roman" w:cs="Times New Roman"/>
          <w:szCs w:val="24"/>
        </w:rPr>
        <w:t xml:space="preserve">Εκπροσώπου του ΣΥΡΙΖΑ ήταν ιδιαίτερα αποκαλυπτική. Έδειξε </w:t>
      </w:r>
      <w:r>
        <w:rPr>
          <w:rFonts w:eastAsia="Times New Roman" w:cs="Times New Roman"/>
          <w:szCs w:val="24"/>
        </w:rPr>
        <w:t>μία</w:t>
      </w:r>
      <w:r>
        <w:rPr>
          <w:rFonts w:eastAsia="Times New Roman" w:cs="Times New Roman"/>
          <w:szCs w:val="24"/>
        </w:rPr>
        <w:t xml:space="preserve"> </w:t>
      </w:r>
      <w:proofErr w:type="spellStart"/>
      <w:r>
        <w:rPr>
          <w:rFonts w:eastAsia="Times New Roman" w:cs="Times New Roman"/>
          <w:szCs w:val="24"/>
        </w:rPr>
        <w:t>αθηνοκεντρική</w:t>
      </w:r>
      <w:proofErr w:type="spellEnd"/>
      <w:r>
        <w:rPr>
          <w:rFonts w:eastAsia="Times New Roman" w:cs="Times New Roman"/>
          <w:szCs w:val="24"/>
        </w:rPr>
        <w:t xml:space="preserve"> νοοτροπία, παραγνωρίζοντας την έννοια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τα ιδιαίτερα ζητήματα που οι νησιώτες βιώνουν στην καθημερινή τους ζωή. </w:t>
      </w:r>
    </w:p>
    <w:p w14:paraId="069974C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που μου έκανε περισσότερο εντύπωση ήταν η</w:t>
      </w:r>
      <w:r>
        <w:rPr>
          <w:rFonts w:eastAsia="Times New Roman" w:cs="Times New Roman"/>
          <w:szCs w:val="24"/>
        </w:rPr>
        <w:t xml:space="preserve"> επιμονή του κυρίου Υπουργού στα λογιστικά στοιχεία, τα οποία δεν αμφισβητώ. Πρόκειται για </w:t>
      </w:r>
      <w:r>
        <w:rPr>
          <w:rFonts w:eastAsia="Times New Roman" w:cs="Times New Roman"/>
          <w:szCs w:val="24"/>
        </w:rPr>
        <w:t xml:space="preserve">μία </w:t>
      </w:r>
      <w:r>
        <w:rPr>
          <w:rFonts w:eastAsia="Times New Roman" w:cs="Times New Roman"/>
          <w:szCs w:val="24"/>
        </w:rPr>
        <w:t xml:space="preserve">καθαρά </w:t>
      </w:r>
      <w:proofErr w:type="spellStart"/>
      <w:r>
        <w:rPr>
          <w:rFonts w:eastAsia="Times New Roman" w:cs="Times New Roman"/>
          <w:szCs w:val="24"/>
        </w:rPr>
        <w:t>μνημονιακή</w:t>
      </w:r>
      <w:proofErr w:type="spellEnd"/>
      <w:r>
        <w:rPr>
          <w:rFonts w:eastAsia="Times New Roman" w:cs="Times New Roman"/>
          <w:szCs w:val="24"/>
        </w:rPr>
        <w:t xml:space="preserve"> λογική, η οποία δεν μας εκπλήσσει μετά </w:t>
      </w:r>
      <w:r>
        <w:rPr>
          <w:rFonts w:eastAsia="Times New Roman" w:cs="Times New Roman"/>
          <w:szCs w:val="24"/>
        </w:rPr>
        <w:t xml:space="preserve">από </w:t>
      </w:r>
      <w:r>
        <w:rPr>
          <w:rFonts w:eastAsia="Times New Roman" w:cs="Times New Roman"/>
          <w:szCs w:val="24"/>
        </w:rPr>
        <w:t xml:space="preserve">τη μεταστροφή του ΣΥΡΙΖΑ σε </w:t>
      </w:r>
      <w:proofErr w:type="spellStart"/>
      <w:r>
        <w:rPr>
          <w:rFonts w:eastAsia="Times New Roman" w:cs="Times New Roman"/>
          <w:szCs w:val="24"/>
        </w:rPr>
        <w:t>μνημονιακό</w:t>
      </w:r>
      <w:proofErr w:type="spellEnd"/>
      <w:r>
        <w:rPr>
          <w:rFonts w:eastAsia="Times New Roman" w:cs="Times New Roman"/>
          <w:szCs w:val="24"/>
        </w:rPr>
        <w:t xml:space="preserve"> κόμμα, αλλά και πάλι, ως προς το λογιστικό θέμα, </w:t>
      </w:r>
      <w:r>
        <w:rPr>
          <w:rFonts w:eastAsia="Times New Roman" w:cs="Times New Roman"/>
          <w:szCs w:val="24"/>
        </w:rPr>
        <w:t xml:space="preserve">θέλω </w:t>
      </w:r>
      <w:r>
        <w:rPr>
          <w:rFonts w:eastAsia="Times New Roman" w:cs="Times New Roman"/>
          <w:szCs w:val="24"/>
        </w:rPr>
        <w:t>να πω ό</w:t>
      </w:r>
      <w:r>
        <w:rPr>
          <w:rFonts w:eastAsia="Times New Roman" w:cs="Times New Roman"/>
          <w:szCs w:val="24"/>
        </w:rPr>
        <w:t xml:space="preserve">τι η χώρα μας πρέπει να κάνει κάποιες επιλογές. Και είναι σημαντική εθνική και οικονομική επιλογή η </w:t>
      </w:r>
      <w:proofErr w:type="spellStart"/>
      <w:r>
        <w:rPr>
          <w:rFonts w:eastAsia="Times New Roman" w:cs="Times New Roman"/>
          <w:szCs w:val="24"/>
        </w:rPr>
        <w:t>νησιωτικότητα</w:t>
      </w:r>
      <w:proofErr w:type="spellEnd"/>
      <w:r>
        <w:rPr>
          <w:rFonts w:eastAsia="Times New Roman" w:cs="Times New Roman"/>
          <w:szCs w:val="24"/>
        </w:rPr>
        <w:t>.</w:t>
      </w:r>
    </w:p>
    <w:p w14:paraId="069974C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Σας θυμίζω, κύριε Υπουργέ, ότι υπήρξαν κάποιες ακραίες φωνές του Διεθνούς Νομισματικού Ταμείου πριν από χρόνια, που απορούσαν γιατί κατοικούν</w:t>
      </w:r>
      <w:r>
        <w:rPr>
          <w:rFonts w:eastAsia="Times New Roman" w:cs="Times New Roman"/>
          <w:szCs w:val="24"/>
        </w:rPr>
        <w:t xml:space="preserve">ται τα μικρά νησιά αφού οικονομικά δεν συμφέρει. </w:t>
      </w:r>
      <w:r>
        <w:rPr>
          <w:rFonts w:eastAsia="Times New Roman" w:cs="Times New Roman"/>
          <w:szCs w:val="24"/>
        </w:rPr>
        <w:lastRenderedPageBreak/>
        <w:t xml:space="preserve">Είναι επικίνδυνο αυτό. </w:t>
      </w:r>
      <w:r>
        <w:rPr>
          <w:rFonts w:eastAsia="Times New Roman" w:cs="Times New Roman"/>
          <w:szCs w:val="24"/>
        </w:rPr>
        <w:t>Αντιλαμβάνομαι</w:t>
      </w:r>
      <w:r>
        <w:rPr>
          <w:rFonts w:eastAsia="Times New Roman" w:cs="Times New Roman"/>
          <w:szCs w:val="24"/>
        </w:rPr>
        <w:t xml:space="preserve"> ότι κοστίζει 47 εκατομμύρια να συνδέσουμε αυτά τα νησιά και ότι αποτελεί ένα κόστος στη σημερινή πραγματικότητα, αλλά δεν μπορούμε να παραγνωρίσουμε αυτούς τους εθνικούς</w:t>
      </w:r>
      <w:r>
        <w:rPr>
          <w:rFonts w:eastAsia="Times New Roman" w:cs="Times New Roman"/>
          <w:szCs w:val="24"/>
        </w:rPr>
        <w:t xml:space="preserve"> λόγους.</w:t>
      </w:r>
    </w:p>
    <w:p w14:paraId="069974C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Επίσης, μου έκανε ιδιαίτερα εντύπωση αυτό που είπατε και για το οποίο σας προειδοποίησα στην ομιλία μου ώστε να αλλάξετε το αφήγημα -είστε πλέον Κυβέρνηση- και όχι απλώς να σχολιάζετε το παρελθόν. Είπατε κάτι πρωτότυπο, ότι κυβερνάτε μόνο οκτώ μήν</w:t>
      </w:r>
      <w:r>
        <w:rPr>
          <w:rFonts w:eastAsia="Times New Roman" w:cs="Times New Roman"/>
          <w:szCs w:val="24"/>
        </w:rPr>
        <w:t xml:space="preserve">ες. Μου θυμίζει, κυρία Πρόεδρε, κάτι που είχε πει ο </w:t>
      </w:r>
      <w:proofErr w:type="spellStart"/>
      <w:r>
        <w:rPr>
          <w:rFonts w:eastAsia="Times New Roman" w:cs="Times New Roman"/>
          <w:szCs w:val="24"/>
        </w:rPr>
        <w:t>Χάρρυ</w:t>
      </w:r>
      <w:proofErr w:type="spellEnd"/>
      <w:r>
        <w:rPr>
          <w:rFonts w:eastAsia="Times New Roman" w:cs="Times New Roman"/>
          <w:szCs w:val="24"/>
        </w:rPr>
        <w:t xml:space="preserve"> </w:t>
      </w:r>
      <w:proofErr w:type="spellStart"/>
      <w:r>
        <w:rPr>
          <w:rFonts w:eastAsia="Times New Roman" w:cs="Times New Roman"/>
          <w:szCs w:val="24"/>
        </w:rPr>
        <w:t>Κλυνν</w:t>
      </w:r>
      <w:proofErr w:type="spellEnd"/>
      <w:r>
        <w:rPr>
          <w:rFonts w:eastAsia="Times New Roman" w:cs="Times New Roman"/>
          <w:szCs w:val="24"/>
        </w:rPr>
        <w:t xml:space="preserve"> τη δεκαετία του 1980: «Με </w:t>
      </w:r>
      <w:proofErr w:type="spellStart"/>
      <w:r>
        <w:rPr>
          <w:rFonts w:eastAsia="Times New Roman" w:cs="Times New Roman"/>
          <w:szCs w:val="24"/>
        </w:rPr>
        <w:t>συγχωρείτε</w:t>
      </w:r>
      <w:proofErr w:type="spellEnd"/>
      <w:r>
        <w:rPr>
          <w:rFonts w:eastAsia="Times New Roman" w:cs="Times New Roman"/>
          <w:szCs w:val="24"/>
        </w:rPr>
        <w:t xml:space="preserve">, αλλά πριν από εσάς πάλι εσείς ήσασταν». Και δεκαέξι μήνες έχετε </w:t>
      </w:r>
      <w:r>
        <w:rPr>
          <w:rFonts w:eastAsia="Times New Roman" w:cs="Times New Roman"/>
          <w:szCs w:val="24"/>
        </w:rPr>
        <w:t>μία</w:t>
      </w:r>
      <w:r>
        <w:rPr>
          <w:rFonts w:eastAsia="Times New Roman" w:cs="Times New Roman"/>
          <w:szCs w:val="24"/>
        </w:rPr>
        <w:t xml:space="preserve"> ευθύνη </w:t>
      </w:r>
      <w:r>
        <w:rPr>
          <w:rFonts w:eastAsia="Times New Roman" w:cs="Times New Roman"/>
          <w:szCs w:val="24"/>
        </w:rPr>
        <w:t xml:space="preserve">για </w:t>
      </w:r>
      <w:r>
        <w:rPr>
          <w:rFonts w:eastAsia="Times New Roman" w:cs="Times New Roman"/>
          <w:szCs w:val="24"/>
        </w:rPr>
        <w:t xml:space="preserve">αυτό το θέμα που συζητάμε σήμερα. </w:t>
      </w:r>
    </w:p>
    <w:p w14:paraId="069974C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Λέτε ότι εμείς κάνουμε τον κόσμο να ανησ</w:t>
      </w:r>
      <w:r>
        <w:rPr>
          <w:rFonts w:eastAsia="Times New Roman" w:cs="Times New Roman"/>
          <w:szCs w:val="24"/>
        </w:rPr>
        <w:t xml:space="preserve">υχεί. Έχετε δίκιο. Εμείς είπαμε στον κόσμο ότι θα υπογραφεί νέο μνημόνιο και ότι θα καταργηθεί ο μειωμένος ΦΠΑ στα νησιά. Και έγινε και το ένα και το άλλο. Είπαμε ότι θα καταργηθεί η </w:t>
      </w:r>
      <w:proofErr w:type="spellStart"/>
      <w:r>
        <w:rPr>
          <w:rFonts w:eastAsia="Times New Roman" w:cs="Times New Roman"/>
          <w:szCs w:val="24"/>
        </w:rPr>
        <w:t>αναγκαστικότητα</w:t>
      </w:r>
      <w:proofErr w:type="spellEnd"/>
      <w:r>
        <w:rPr>
          <w:rFonts w:eastAsia="Times New Roman" w:cs="Times New Roman"/>
          <w:szCs w:val="24"/>
        </w:rPr>
        <w:t xml:space="preserve"> των συνεταιρισμών, το οποίο συζητάγαμε εδώ πριν από </w:t>
      </w:r>
      <w:r>
        <w:rPr>
          <w:rFonts w:eastAsia="Times New Roman" w:cs="Times New Roman"/>
          <w:szCs w:val="24"/>
        </w:rPr>
        <w:lastRenderedPageBreak/>
        <w:t>μερικ</w:t>
      </w:r>
      <w:r>
        <w:rPr>
          <w:rFonts w:eastAsia="Times New Roman" w:cs="Times New Roman"/>
          <w:szCs w:val="24"/>
        </w:rPr>
        <w:t xml:space="preserve">ές εβδομάδες, και ήδη καταργήθηκε </w:t>
      </w:r>
      <w:r>
        <w:rPr>
          <w:rFonts w:eastAsia="Times New Roman" w:cs="Times New Roman"/>
          <w:szCs w:val="24"/>
        </w:rPr>
        <w:t xml:space="preserve">στη </w:t>
      </w:r>
      <w:r>
        <w:rPr>
          <w:rFonts w:eastAsia="Times New Roman" w:cs="Times New Roman"/>
          <w:szCs w:val="24"/>
        </w:rPr>
        <w:t>Σάμο. Εμείς είμαστε αυτοί που τρομάζαμε τον κόσμο! Είπαμε ότι θα μπουν νέοι φόροι και μπαίνουν φόροι στα ξενοδοχεία, που και αυτό επηρεάζει τα νησιά. Εμείς τρομάζαμε τον κόσμο!</w:t>
      </w:r>
    </w:p>
    <w:p w14:paraId="069974C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Είπατε, κύριε Υπουργέ, να μιλήσουμε για δ</w:t>
      </w:r>
      <w:r>
        <w:rPr>
          <w:rFonts w:eastAsia="Times New Roman" w:cs="Times New Roman"/>
          <w:szCs w:val="24"/>
        </w:rPr>
        <w:t xml:space="preserve">ιαφορές. Να μιλήσουμε για διαφορές. Επί των δικών μας ημερών λειτουργούσαν οι είκοσι οκτώ άγονες γραμμές και χρηματοδοτούνταν κανονικά. Αυτή είναι συγκεκριμένη διαφορά. Γιατί στη δική σας ομιλία δεν είπατε τίποτα που να μας δώσει </w:t>
      </w:r>
      <w:r>
        <w:rPr>
          <w:rFonts w:eastAsia="Times New Roman" w:cs="Times New Roman"/>
          <w:szCs w:val="24"/>
        </w:rPr>
        <w:t xml:space="preserve">μία </w:t>
      </w:r>
      <w:r>
        <w:rPr>
          <w:rFonts w:eastAsia="Times New Roman" w:cs="Times New Roman"/>
          <w:szCs w:val="24"/>
        </w:rPr>
        <w:t xml:space="preserve">ασφάλεια ότι θα γίνει </w:t>
      </w:r>
      <w:r>
        <w:rPr>
          <w:rFonts w:eastAsia="Times New Roman" w:cs="Times New Roman"/>
          <w:szCs w:val="24"/>
        </w:rPr>
        <w:t xml:space="preserve">ο διαγωνισμός. </w:t>
      </w:r>
    </w:p>
    <w:p w14:paraId="069974C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Μιλήσατε για μείωση δαπανών. Εγώ αντιλέγω, κύριε Υπουργέ, ότι η σύμβαση που κάνατε είναι πολύ ακριβότερη από τη δική μας. Το Υπουργείο σήμερα πληρώνει πολύ περισσότερα, ουσιαστικά, γιατί έχει καταρρεύσει το κόστος των καυσίμων. Και όταν υπο</w:t>
      </w:r>
      <w:r>
        <w:rPr>
          <w:rFonts w:eastAsia="Times New Roman" w:cs="Times New Roman"/>
          <w:szCs w:val="24"/>
        </w:rPr>
        <w:t xml:space="preserve">γράφηκαν αυτές οι συμβάσεις, πριν από πολλά χρόνια, ήταν σε ένα εντελώς διαφορετικό κόστος καυσίμων. Και σήμερα, με αυτά τα μειωμένα ποσά που </w:t>
      </w:r>
      <w:r>
        <w:rPr>
          <w:rFonts w:eastAsia="Times New Roman" w:cs="Times New Roman"/>
          <w:szCs w:val="24"/>
        </w:rPr>
        <w:lastRenderedPageBreak/>
        <w:t>λέτε, η κερδοφορία των δρομολογίων, χωρίς να έχω τα επίσημα στοιχεία –να μας τα δώσετε εσείς- είναι σίγουρα πιο αν</w:t>
      </w:r>
      <w:r>
        <w:rPr>
          <w:rFonts w:eastAsia="Times New Roman" w:cs="Times New Roman"/>
          <w:szCs w:val="24"/>
        </w:rPr>
        <w:t>εβασμένη.</w:t>
      </w:r>
    </w:p>
    <w:p w14:paraId="069974D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Αυτό που μου έκανε, επίσης, εντύπωση είναι το σχόλιο που κάνατε για τα δρομολόγια που έχουν πολλές στάσεις. Πάρτε για παράδειγμα το δρομολόγιο Ρόδος-Σάμος-Χίος-Μυτιλήνη-Λήμνος. </w:t>
      </w:r>
    </w:p>
    <w:p w14:paraId="069974D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Αν κατάλαβα καλά αυτό που είπατε, κύριε Υπουργέ, ο πολίτης της Χίου </w:t>
      </w:r>
      <w:r>
        <w:rPr>
          <w:rFonts w:eastAsia="Times New Roman" w:cs="Times New Roman"/>
          <w:szCs w:val="24"/>
        </w:rPr>
        <w:t xml:space="preserve">που πρέπει να πάει στη Μυτιλήνη, γιατί εκεί είναι η έδρα της </w:t>
      </w:r>
      <w:r>
        <w:rPr>
          <w:rFonts w:eastAsia="Times New Roman" w:cs="Times New Roman"/>
          <w:szCs w:val="24"/>
        </w:rPr>
        <w:t>περιφέρειας</w:t>
      </w:r>
      <w:r>
        <w:rPr>
          <w:rFonts w:eastAsia="Times New Roman" w:cs="Times New Roman"/>
          <w:szCs w:val="24"/>
        </w:rPr>
        <w:t xml:space="preserve">, η έδρα της ΔΟΥ, η έδρα του ΙΚΑ -όλες οι μεγάλες δημόσιες υπηρεσίες στο </w:t>
      </w:r>
      <w:r>
        <w:rPr>
          <w:rFonts w:eastAsia="Times New Roman" w:cs="Times New Roman"/>
          <w:szCs w:val="24"/>
        </w:rPr>
        <w:t xml:space="preserve">βόρειο </w:t>
      </w:r>
      <w:r>
        <w:rPr>
          <w:rFonts w:eastAsia="Times New Roman" w:cs="Times New Roman"/>
          <w:szCs w:val="24"/>
        </w:rPr>
        <w:t>Αιγαίο εδρεύουν στη Μυτιλήνη- θα πετάξει με αυτό το αεροπλάνο από τη Χίο στη Μυτιλήνη και μετά θα πρέπει</w:t>
      </w:r>
      <w:r>
        <w:rPr>
          <w:rFonts w:eastAsia="Times New Roman" w:cs="Times New Roman"/>
          <w:szCs w:val="24"/>
        </w:rPr>
        <w:t xml:space="preserve"> από τη Μυτιλήνη να πάει πίσω στη Ρόδο και να περιμένει μία-</w:t>
      </w:r>
      <w:r>
        <w:rPr>
          <w:rFonts w:eastAsia="Times New Roman" w:cs="Times New Roman"/>
          <w:szCs w:val="24"/>
        </w:rPr>
        <w:t xml:space="preserve">δύο </w:t>
      </w:r>
      <w:r>
        <w:rPr>
          <w:rFonts w:eastAsia="Times New Roman" w:cs="Times New Roman"/>
          <w:szCs w:val="24"/>
        </w:rPr>
        <w:t>ημέρες να ξαναρχίσει αυτό το δρομολόγιο, για να πάει Ρόδο-Σάμο και πίσω στο σπίτι του. Πιο γρήγορα θα πάει κολυμπώντας, κύριε Υπουργέ! Και αυτή η έννοια των άγονων γραμμών, που σωστά είπατε ότ</w:t>
      </w:r>
      <w:r>
        <w:rPr>
          <w:rFonts w:eastAsia="Times New Roman" w:cs="Times New Roman"/>
          <w:szCs w:val="24"/>
        </w:rPr>
        <w:t xml:space="preserve">ι έχουν πληρότητα 50%, είναι να εξυπηρετήσει αυτή τη </w:t>
      </w:r>
      <w:proofErr w:type="spellStart"/>
      <w:r>
        <w:rPr>
          <w:rFonts w:eastAsia="Times New Roman" w:cs="Times New Roman"/>
          <w:szCs w:val="24"/>
        </w:rPr>
        <w:t>νησιωτικότητα</w:t>
      </w:r>
      <w:proofErr w:type="spellEnd"/>
      <w:r>
        <w:rPr>
          <w:rFonts w:eastAsia="Times New Roman" w:cs="Times New Roman"/>
          <w:szCs w:val="24"/>
        </w:rPr>
        <w:t>.</w:t>
      </w:r>
    </w:p>
    <w:p w14:paraId="069974D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Κλείνοντας, πριν με προειδοποιήσετε, κυρία Πρόεδρε, για τον χρόνο, να επανέλθω σε ένα θέμα που το έχουμε συζητήσει πάρα πολλές φορές σε αυτή</w:t>
      </w:r>
      <w:r>
        <w:rPr>
          <w:rFonts w:eastAsia="Times New Roman" w:cs="Times New Roman"/>
          <w:szCs w:val="24"/>
        </w:rPr>
        <w:t>ν</w:t>
      </w:r>
      <w:r>
        <w:rPr>
          <w:rFonts w:eastAsia="Times New Roman" w:cs="Times New Roman"/>
          <w:szCs w:val="24"/>
        </w:rPr>
        <w:t xml:space="preserve"> την Αίθουσα οι </w:t>
      </w:r>
      <w:r>
        <w:rPr>
          <w:rFonts w:eastAsia="Times New Roman" w:cs="Times New Roman"/>
          <w:szCs w:val="24"/>
        </w:rPr>
        <w:t xml:space="preserve">δύο </w:t>
      </w:r>
      <w:r>
        <w:rPr>
          <w:rFonts w:eastAsia="Times New Roman" w:cs="Times New Roman"/>
          <w:szCs w:val="24"/>
        </w:rPr>
        <w:t>μας σε πολλές επίκαιρες ερω</w:t>
      </w:r>
      <w:r>
        <w:rPr>
          <w:rFonts w:eastAsia="Times New Roman" w:cs="Times New Roman"/>
          <w:szCs w:val="24"/>
        </w:rPr>
        <w:t xml:space="preserve">τήσεις, στις οποίες μου κάνετε την τιμή να απαντήσετε, σχετικά με το αεροδρόμιο της Χίου. </w:t>
      </w:r>
    </w:p>
    <w:p w14:paraId="069974D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ολοκληρώθηκε η απαλλοτρίωση τον Δεκέμβριο του 2014, ακόμη δεν έχει υλοποιηθεί ο διαγωνισμός για να δημιουργηθεί ο νέος διάδρομος προσγείωσης. Εξαιτίας αυτού</w:t>
      </w:r>
      <w:r>
        <w:rPr>
          <w:rFonts w:eastAsia="Times New Roman" w:cs="Times New Roman"/>
          <w:szCs w:val="24"/>
        </w:rPr>
        <w:t xml:space="preserve">, σχεδόν όλες οι πτήσεις </w:t>
      </w:r>
      <w:r>
        <w:rPr>
          <w:rFonts w:eastAsia="Times New Roman" w:cs="Times New Roman"/>
          <w:szCs w:val="24"/>
          <w:lang w:val="en-US"/>
        </w:rPr>
        <w:t>charter</w:t>
      </w:r>
      <w:r>
        <w:rPr>
          <w:rFonts w:eastAsia="Times New Roman" w:cs="Times New Roman"/>
          <w:szCs w:val="24"/>
        </w:rPr>
        <w:t xml:space="preserve"> έχουν ακυρωθεί </w:t>
      </w:r>
      <w:r>
        <w:rPr>
          <w:rFonts w:eastAsia="Times New Roman" w:cs="Times New Roman"/>
          <w:szCs w:val="24"/>
        </w:rPr>
        <w:t xml:space="preserve">για </w:t>
      </w:r>
      <w:r>
        <w:rPr>
          <w:rFonts w:eastAsia="Times New Roman" w:cs="Times New Roman"/>
          <w:szCs w:val="24"/>
        </w:rPr>
        <w:t xml:space="preserve">αυτό το καλοκαίρι. </w:t>
      </w:r>
    </w:p>
    <w:p w14:paraId="069974D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Η Χίος φέτος δεν θα έχει τουρισμό από το εξωτερικό, μόνο από τις εσωτερικές γραμμές, και </w:t>
      </w:r>
      <w:r>
        <w:rPr>
          <w:rFonts w:eastAsia="Times New Roman" w:cs="Times New Roman"/>
          <w:szCs w:val="24"/>
        </w:rPr>
        <w:t xml:space="preserve">για </w:t>
      </w:r>
      <w:r>
        <w:rPr>
          <w:rFonts w:eastAsia="Times New Roman" w:cs="Times New Roman"/>
          <w:szCs w:val="24"/>
        </w:rPr>
        <w:t xml:space="preserve">αυτό είναι κρίσιμο και για τη Χίο, όπως και για τα άλλα νησιά του Αιγαίου, να διατηρηθούν </w:t>
      </w:r>
      <w:r>
        <w:rPr>
          <w:rFonts w:eastAsia="Times New Roman" w:cs="Times New Roman"/>
          <w:szCs w:val="24"/>
        </w:rPr>
        <w:t>αυτές οι άγονες γραμμές.</w:t>
      </w:r>
    </w:p>
    <w:p w14:paraId="069974D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Διαβεβαιώστε μας, κύριε Υπουργέ, ότι ο διαγωνισμός θα γίνει.</w:t>
      </w:r>
    </w:p>
    <w:p w14:paraId="069974D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w:t>
      </w:r>
    </w:p>
    <w:p w14:paraId="069974D7" w14:textId="77777777" w:rsidR="00A71BAC" w:rsidRDefault="00367035">
      <w:pPr>
        <w:spacing w:line="600" w:lineRule="auto"/>
        <w:jc w:val="center"/>
        <w:rPr>
          <w:rFonts w:eastAsia="Times New Roman"/>
          <w:bCs/>
        </w:rPr>
      </w:pPr>
      <w:r>
        <w:rPr>
          <w:rFonts w:eastAsia="Times New Roman"/>
          <w:bCs/>
        </w:rPr>
        <w:lastRenderedPageBreak/>
        <w:t>(Χειροκροτήματα από την πτέρυγα της Νέας Δημοκρατίας)</w:t>
      </w:r>
    </w:p>
    <w:p w14:paraId="069974D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Μηταράκη</w:t>
      </w:r>
      <w:proofErr w:type="spellEnd"/>
      <w:r>
        <w:rPr>
          <w:rFonts w:eastAsia="Times New Roman" w:cs="Times New Roman"/>
          <w:szCs w:val="24"/>
        </w:rPr>
        <w:t>.</w:t>
      </w:r>
    </w:p>
    <w:p w14:paraId="069974D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Καββαδάς</w:t>
      </w:r>
      <w:proofErr w:type="spellEnd"/>
      <w:r>
        <w:rPr>
          <w:rFonts w:eastAsia="Times New Roman" w:cs="Times New Roman"/>
          <w:szCs w:val="24"/>
        </w:rPr>
        <w:t xml:space="preserve"> έχει τον λόγο.</w:t>
      </w:r>
    </w:p>
    <w:p w14:paraId="069974D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ΑΝΑΣΙΟΣ ΚΑΒΒΑΔΑΣ:</w:t>
      </w:r>
      <w:r>
        <w:rPr>
          <w:rFonts w:eastAsia="Times New Roman" w:cs="Times New Roman"/>
          <w:szCs w:val="24"/>
        </w:rPr>
        <w:t xml:space="preserve"> Ευχαριστώ, κυρία Πρόεδρε.</w:t>
      </w:r>
    </w:p>
    <w:p w14:paraId="069974D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Υπουργέ, στην </w:t>
      </w:r>
      <w:proofErr w:type="spellStart"/>
      <w:r>
        <w:rPr>
          <w:rFonts w:eastAsia="Times New Roman" w:cs="Times New Roman"/>
          <w:szCs w:val="24"/>
        </w:rPr>
        <w:t>πρωτολογία</w:t>
      </w:r>
      <w:proofErr w:type="spellEnd"/>
      <w:r>
        <w:rPr>
          <w:rFonts w:eastAsia="Times New Roman" w:cs="Times New Roman"/>
          <w:szCs w:val="24"/>
        </w:rPr>
        <w:t xml:space="preserve"> σας μ</w:t>
      </w:r>
      <w:r>
        <w:rPr>
          <w:rFonts w:eastAsia="Times New Roman" w:cs="Times New Roman"/>
          <w:szCs w:val="24"/>
        </w:rPr>
        <w:t>ά</w:t>
      </w:r>
      <w:r>
        <w:rPr>
          <w:rFonts w:eastAsia="Times New Roman" w:cs="Times New Roman"/>
          <w:szCs w:val="24"/>
        </w:rPr>
        <w:t xml:space="preserve">ς εκθέσατε οικονομικά επιχειρήματα για τις περικοπές δρομολογίων. Εμείς δεν διαφωνούμε με την ανάγκη </w:t>
      </w:r>
      <w:proofErr w:type="spellStart"/>
      <w:r>
        <w:rPr>
          <w:rFonts w:eastAsia="Times New Roman" w:cs="Times New Roman"/>
          <w:szCs w:val="24"/>
        </w:rPr>
        <w:t>εξορθολογισμού</w:t>
      </w:r>
      <w:proofErr w:type="spellEnd"/>
      <w:r>
        <w:rPr>
          <w:rFonts w:eastAsia="Times New Roman" w:cs="Times New Roman"/>
          <w:szCs w:val="24"/>
        </w:rPr>
        <w:t xml:space="preserve"> των αεροπορικών άγονων γραμμών. Όμως, δεν είναι μόνο οικονο</w:t>
      </w:r>
      <w:r>
        <w:rPr>
          <w:rFonts w:eastAsia="Times New Roman" w:cs="Times New Roman"/>
          <w:szCs w:val="24"/>
        </w:rPr>
        <w:t>μικά τα επιχειρήματα. Οι αεροπορικές άγονες γραμμές είναι και ζήτημα εθνικής σημασίας. Δεν μπορούμε να αφήσουμε αποκομμένα τα νησιά μας και τους νησιώτες μας.</w:t>
      </w:r>
    </w:p>
    <w:p w14:paraId="069974D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σωστά ανέφερε ο Κοινοβουλευτικός μας Εκπρόσωπος, ο κ. Κωνσταντίνος Καραμανλής, είμαστε </w:t>
      </w:r>
      <w:r>
        <w:rPr>
          <w:rFonts w:eastAsia="Times New Roman" w:cs="Times New Roman"/>
          <w:szCs w:val="24"/>
        </w:rPr>
        <w:t xml:space="preserve">μία </w:t>
      </w:r>
      <w:r>
        <w:rPr>
          <w:rFonts w:eastAsia="Times New Roman" w:cs="Times New Roman"/>
          <w:szCs w:val="24"/>
        </w:rPr>
        <w:t>μ</w:t>
      </w:r>
      <w:r>
        <w:rPr>
          <w:rFonts w:eastAsia="Times New Roman" w:cs="Times New Roman"/>
          <w:szCs w:val="24"/>
        </w:rPr>
        <w:t>οναδική νησιωτική χώρα με εκατοντάδες κατοικημένα νησιά που δεν πρέπει να μείνουν αποκομμένα. Πρέπει να συνεχίσουμε να τα στηρίζουμε και ειδικά στις μέρες μας, που η πολιτική της Τουρκίας είναι πιο έντονη στο Αιγαίο και υπάρχει πρόβλημα με τις μεταναστευτι</w:t>
      </w:r>
      <w:r>
        <w:rPr>
          <w:rFonts w:eastAsia="Times New Roman" w:cs="Times New Roman"/>
          <w:szCs w:val="24"/>
        </w:rPr>
        <w:t>κές ροές.</w:t>
      </w:r>
    </w:p>
    <w:p w14:paraId="069974D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Είπε προηγουμένως ο Κοινοβουλευτικός σας Εκπρόσωπος να μην ανησυχούμε για τον διαγωνισμό. Δεν ακούσαμε, όμως, να δεσμεύεστε ότι θα προλάβετε τις προθεσμίες για τον διαγωνισμό. Εγγυάστε ότι δεν θα τιναχθούν στον αέρα όλες οι γραμμές;</w:t>
      </w:r>
    </w:p>
    <w:p w14:paraId="069974D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Θα επαναλάβω </w:t>
      </w:r>
      <w:r>
        <w:rPr>
          <w:rFonts w:eastAsia="Times New Roman" w:cs="Times New Roman"/>
          <w:szCs w:val="24"/>
        </w:rPr>
        <w:t xml:space="preserve">και αυτό που είπε προηγουμένως ο κ. </w:t>
      </w:r>
      <w:proofErr w:type="spellStart"/>
      <w:r>
        <w:rPr>
          <w:rFonts w:eastAsia="Times New Roman" w:cs="Times New Roman"/>
          <w:szCs w:val="24"/>
        </w:rPr>
        <w:t>Πλακιωτάκης</w:t>
      </w:r>
      <w:proofErr w:type="spellEnd"/>
      <w:r>
        <w:rPr>
          <w:rFonts w:eastAsia="Times New Roman" w:cs="Times New Roman"/>
          <w:szCs w:val="24"/>
        </w:rPr>
        <w:t>: Μας εγγυάστε, κύριε Υπουργέ, ότι την 1</w:t>
      </w:r>
      <w:r>
        <w:rPr>
          <w:rFonts w:eastAsia="Times New Roman" w:cs="Times New Roman"/>
          <w:szCs w:val="24"/>
          <w:vertAlign w:val="superscript"/>
        </w:rPr>
        <w:t>η</w:t>
      </w:r>
      <w:r>
        <w:rPr>
          <w:rFonts w:eastAsia="Times New Roman" w:cs="Times New Roman"/>
          <w:szCs w:val="24"/>
        </w:rPr>
        <w:t xml:space="preserve"> Οκτωβρίου θα υπάρχουν ανάδοχοι; Ξέρετε ότι πρόκειται για διεθνή διαγωνισμό και οι διαδικασίες απαιτούν χρόνο. Χρειάζονται τουλάχιστον έξι μήνες για την ολοκλήρωση του διαγωνισμού και αν </w:t>
      </w:r>
      <w:r>
        <w:rPr>
          <w:rFonts w:eastAsia="Times New Roman" w:cs="Times New Roman"/>
          <w:szCs w:val="24"/>
        </w:rPr>
        <w:lastRenderedPageBreak/>
        <w:t>κάποιος κάνει ένσταση, τότε τι γίνεται; Δεσμεύεστε ότι τα νησιά μας δ</w:t>
      </w:r>
      <w:r>
        <w:rPr>
          <w:rFonts w:eastAsia="Times New Roman" w:cs="Times New Roman"/>
          <w:szCs w:val="24"/>
        </w:rPr>
        <w:t>εν θα είναι απομονωμένα από την υπόλοιπη χώρα;</w:t>
      </w:r>
    </w:p>
    <w:p w14:paraId="069974D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Δεν άκουσα, επίσης, να πείτε τίποτα για τα ναύλα. Θα αυξηθούν τα ναύλα;</w:t>
      </w:r>
    </w:p>
    <w:p w14:paraId="069974E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Επιτρέψτε μου και </w:t>
      </w:r>
      <w:r>
        <w:rPr>
          <w:rFonts w:eastAsia="Times New Roman" w:cs="Times New Roman"/>
          <w:szCs w:val="24"/>
        </w:rPr>
        <w:t xml:space="preserve">μία </w:t>
      </w:r>
      <w:r>
        <w:rPr>
          <w:rFonts w:eastAsia="Times New Roman" w:cs="Times New Roman"/>
          <w:szCs w:val="24"/>
        </w:rPr>
        <w:t>σημαντική επισήμανση για τη γραμμή Άκτιο-Σητεία στην περιοχή μου. Από δύο δρομολόγια τον χειμώνα και τρία το καλοκα</w:t>
      </w:r>
      <w:r>
        <w:rPr>
          <w:rFonts w:eastAsia="Times New Roman" w:cs="Times New Roman"/>
          <w:szCs w:val="24"/>
        </w:rPr>
        <w:t>ίρι, τα κόβετε σε δύο δρομολόγια και χειμώνα και καλοκαίρι. Κόβετε, δηλαδή, ένα δρομολόγιο το καλοκαίρι, τους πιο σημαντικούς μήνες, από μ</w:t>
      </w:r>
      <w:r>
        <w:rPr>
          <w:rFonts w:eastAsia="Times New Roman" w:cs="Times New Roman"/>
          <w:szCs w:val="24"/>
        </w:rPr>
        <w:t>ί</w:t>
      </w:r>
      <w:r>
        <w:rPr>
          <w:rFonts w:eastAsia="Times New Roman" w:cs="Times New Roman"/>
          <w:szCs w:val="24"/>
        </w:rPr>
        <w:t xml:space="preserve">α γραμμή που εξυπηρετεί τη Λευκάδα, την Αιτωλοακαρνανία και ένα μεγάλο μέρος της Ηπείρου. Απομονώνετε, δηλαδή, ακόμα </w:t>
      </w:r>
      <w:r>
        <w:rPr>
          <w:rFonts w:eastAsia="Times New Roman" w:cs="Times New Roman"/>
          <w:szCs w:val="24"/>
        </w:rPr>
        <w:t>περισσότερο τουριστικά την περιοχή.</w:t>
      </w:r>
    </w:p>
    <w:p w14:paraId="069974E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τελειώνοντας, θέλω να δείτε το θέμα σοβαρά και να δείτε όλες τις παρατηρήσεις και τις δικές μου, αλλά και όλων των συναδέλφων, γιατί το θέμα είναι εξαιρετικά κρίσιμο.</w:t>
      </w:r>
    </w:p>
    <w:p w14:paraId="069974E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9974E3" w14:textId="77777777" w:rsidR="00A71BAC" w:rsidRDefault="00367035">
      <w:pPr>
        <w:spacing w:line="600" w:lineRule="auto"/>
        <w:ind w:firstLine="709"/>
        <w:jc w:val="center"/>
        <w:rPr>
          <w:rFonts w:eastAsia="Times New Roman"/>
          <w:bCs/>
        </w:rPr>
      </w:pPr>
      <w:r>
        <w:rPr>
          <w:rFonts w:eastAsia="Times New Roman"/>
          <w:bCs/>
        </w:rPr>
        <w:lastRenderedPageBreak/>
        <w:t>(Χειροκροτήματα από τη</w:t>
      </w:r>
      <w:r>
        <w:rPr>
          <w:rFonts w:eastAsia="Times New Roman"/>
          <w:bCs/>
        </w:rPr>
        <w:t>ν πτέρυγα της Νέας Δημοκρατίας)</w:t>
      </w:r>
    </w:p>
    <w:p w14:paraId="069974E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w:t>
      </w:r>
    </w:p>
    <w:p w14:paraId="069974E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είστε ο τελευταίος. Έχετε τρία λεπτά.</w:t>
      </w:r>
    </w:p>
    <w:p w14:paraId="069974E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ξέρετε ότι </w:t>
      </w:r>
      <w:r>
        <w:rPr>
          <w:rFonts w:eastAsia="Times New Roman" w:cs="Times New Roman"/>
          <w:szCs w:val="24"/>
        </w:rPr>
        <w:t xml:space="preserve">μία </w:t>
      </w:r>
      <w:r>
        <w:rPr>
          <w:rFonts w:eastAsia="Times New Roman" w:cs="Times New Roman"/>
          <w:szCs w:val="24"/>
        </w:rPr>
        <w:t xml:space="preserve">επίκαιρη επερώτηση είναι </w:t>
      </w:r>
      <w:r>
        <w:rPr>
          <w:rFonts w:eastAsia="Times New Roman" w:cs="Times New Roman"/>
          <w:szCs w:val="24"/>
        </w:rPr>
        <w:t xml:space="preserve">μία </w:t>
      </w:r>
      <w:r>
        <w:rPr>
          <w:rFonts w:eastAsia="Times New Roman" w:cs="Times New Roman"/>
          <w:szCs w:val="24"/>
        </w:rPr>
        <w:t xml:space="preserve">θαυμάσια ευκαιρία </w:t>
      </w:r>
      <w:r>
        <w:rPr>
          <w:rFonts w:eastAsia="Times New Roman" w:cs="Times New Roman"/>
          <w:szCs w:val="24"/>
        </w:rPr>
        <w:t>για βαθύ κοινοβουλευτικό έλεγχο, αλλά και για γόνιμη συζήτηση για σπουδαία ζητήματα που απασχολούν τους Έλληνες πολίτες.</w:t>
      </w:r>
    </w:p>
    <w:p w14:paraId="069974E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Εσείς επιλέξατε τη γνώριμη τακτική των Υπουργών του ΣΥΡΙΖΑ, την </w:t>
      </w:r>
      <w:r>
        <w:rPr>
          <w:rFonts w:eastAsia="Times New Roman" w:cs="Times New Roman"/>
          <w:szCs w:val="24"/>
        </w:rPr>
        <w:t>«</w:t>
      </w:r>
      <w:proofErr w:type="spellStart"/>
      <w:r>
        <w:rPr>
          <w:rFonts w:eastAsia="Times New Roman" w:cs="Times New Roman"/>
          <w:szCs w:val="24"/>
        </w:rPr>
        <w:t>εντυπωσιοθηρία</w:t>
      </w:r>
      <w:proofErr w:type="spellEnd"/>
      <w:r>
        <w:rPr>
          <w:rFonts w:eastAsia="Times New Roman" w:cs="Times New Roman"/>
          <w:szCs w:val="24"/>
        </w:rPr>
        <w:t>»</w:t>
      </w:r>
      <w:r>
        <w:rPr>
          <w:rFonts w:eastAsia="Times New Roman" w:cs="Times New Roman"/>
          <w:szCs w:val="24"/>
        </w:rPr>
        <w:t>. Αυτό κυνηγήσατε, αυτό κάνατε με επιλεκτική χρήση αριθ</w:t>
      </w:r>
      <w:r>
        <w:rPr>
          <w:rFonts w:eastAsia="Times New Roman" w:cs="Times New Roman"/>
          <w:szCs w:val="24"/>
        </w:rPr>
        <w:t>μών και στοιχείων, προσπάθεια συκοφάντησης των προκατόχων σας και προσαρμογή της πραγματικότητας στα δικά σας μέτρα.</w:t>
      </w:r>
    </w:p>
    <w:p w14:paraId="069974E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Κύριε Υπουργέ, δεν απαντήσατε στα βασικά σημεία της επ</w:t>
      </w:r>
      <w:r>
        <w:rPr>
          <w:rFonts w:eastAsia="Times New Roman" w:cs="Times New Roman"/>
          <w:szCs w:val="24"/>
        </w:rPr>
        <w:t xml:space="preserve">ίκαιρης </w:t>
      </w:r>
      <w:r>
        <w:rPr>
          <w:rFonts w:eastAsia="Times New Roman" w:cs="Times New Roman"/>
          <w:szCs w:val="24"/>
        </w:rPr>
        <w:t>ε</w:t>
      </w:r>
      <w:r>
        <w:rPr>
          <w:rFonts w:eastAsia="Times New Roman" w:cs="Times New Roman"/>
          <w:szCs w:val="24"/>
        </w:rPr>
        <w:t>πε</w:t>
      </w:r>
      <w:r>
        <w:rPr>
          <w:rFonts w:eastAsia="Times New Roman" w:cs="Times New Roman"/>
          <w:szCs w:val="24"/>
        </w:rPr>
        <w:t>ρώτησης. Τα βασικά σημεία της επερώτησης είναι αν θα έχουν την ίδια εξυπηρ</w:t>
      </w:r>
      <w:r>
        <w:rPr>
          <w:rFonts w:eastAsia="Times New Roman" w:cs="Times New Roman"/>
          <w:szCs w:val="24"/>
        </w:rPr>
        <w:t xml:space="preserve">έτηση οι νησιώτες μας, αν δεν θα πληγεί η μετακίνηση </w:t>
      </w:r>
      <w:r>
        <w:rPr>
          <w:rFonts w:eastAsia="Times New Roman" w:cs="Times New Roman"/>
          <w:szCs w:val="24"/>
        </w:rPr>
        <w:lastRenderedPageBreak/>
        <w:t xml:space="preserve">και η προσβασιμότητα στα νησιά μας, αν θα αυξηθούν τα ναύλα με τη νέα συμφωνία που φέρνετε. Εν πάση </w:t>
      </w:r>
      <w:proofErr w:type="spellStart"/>
      <w:r>
        <w:rPr>
          <w:rFonts w:eastAsia="Times New Roman" w:cs="Times New Roman"/>
          <w:szCs w:val="24"/>
        </w:rPr>
        <w:t>περιπτώσει</w:t>
      </w:r>
      <w:proofErr w:type="spellEnd"/>
      <w:r>
        <w:rPr>
          <w:rFonts w:eastAsia="Times New Roman" w:cs="Times New Roman"/>
          <w:szCs w:val="24"/>
        </w:rPr>
        <w:t>, περιοριστήκατε στη δημιουργία εντυπώσεων.</w:t>
      </w:r>
    </w:p>
    <w:p w14:paraId="069974E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Ούτε λίγο ούτε πολύ είπατε ότι η προηγούμενη </w:t>
      </w:r>
      <w:r>
        <w:rPr>
          <w:rFonts w:eastAsia="Times New Roman" w:cs="Times New Roman"/>
          <w:szCs w:val="24"/>
        </w:rPr>
        <w:t>κυβέ</w:t>
      </w:r>
      <w:r>
        <w:rPr>
          <w:rFonts w:eastAsia="Times New Roman" w:cs="Times New Roman"/>
          <w:szCs w:val="24"/>
        </w:rPr>
        <w:t xml:space="preserve">ρνηση </w:t>
      </w:r>
      <w:r>
        <w:rPr>
          <w:rFonts w:eastAsia="Times New Roman" w:cs="Times New Roman"/>
          <w:szCs w:val="24"/>
        </w:rPr>
        <w:t xml:space="preserve">χρηματοδοτούσε και συγκεκριμένο επιχειρηματία, κύριε Υπουργέ. Αναφέρατε τον κ. </w:t>
      </w:r>
      <w:proofErr w:type="spellStart"/>
      <w:r>
        <w:rPr>
          <w:rFonts w:eastAsia="Times New Roman" w:cs="Times New Roman"/>
          <w:szCs w:val="24"/>
        </w:rPr>
        <w:t>Βγενόπουλο</w:t>
      </w:r>
      <w:proofErr w:type="spellEnd"/>
      <w:r>
        <w:rPr>
          <w:rFonts w:eastAsia="Times New Roman" w:cs="Times New Roman"/>
          <w:szCs w:val="24"/>
        </w:rPr>
        <w:t>. Σας θυμίζω ότι όσο ήταν κρατική η Ολυμπιακή Αεροπορία πραγματοποιούσε πτήσεις με ζημιά στην άγονη γραμμή προκειμένου να εξυπηρετούνται οι κάτοικοι. Με την ιδιω</w:t>
      </w:r>
      <w:r>
        <w:rPr>
          <w:rFonts w:eastAsia="Times New Roman" w:cs="Times New Roman"/>
          <w:szCs w:val="24"/>
        </w:rPr>
        <w:t>τικοποίηση η επιδότηση της άγονης γραμμής συνέχισε με τον συγκεκριμένο επιχειρηματία που αναφέρατε και όχι ότι ήταν επιλογή της προηγούμενης κυβέρνησης ο συγκεκριμένος επιχειρηματίας. Διότι αυτό αφήσατε να εννοηθεί.</w:t>
      </w:r>
    </w:p>
    <w:p w14:paraId="069974E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Στη συνέχεια, εμφανίστηκαν τρεις καινούρ</w:t>
      </w:r>
      <w:r>
        <w:rPr>
          <w:rFonts w:eastAsia="Times New Roman" w:cs="Times New Roman"/>
          <w:szCs w:val="24"/>
        </w:rPr>
        <w:t>γιες αεροπορικές εταιρείες, συμμετέχουν σε αυτόν τον διαγωνισμό τα τελευταία χρόνια. Το ίδιο γίνεται και με τον δικό σας διαγωνισμό. Όμως, από πού προκύπτουν οικονομίες, όταν για έξι μήνες πληρώνετε 20 εκατομμύρια ευρώ, ενώ για ετήσια επιδότηση το συνολικό</w:t>
      </w:r>
      <w:r>
        <w:rPr>
          <w:rFonts w:eastAsia="Times New Roman" w:cs="Times New Roman"/>
          <w:szCs w:val="24"/>
        </w:rPr>
        <w:t xml:space="preserve"> κόστος ήταν 47 εκατομμύρια ευρώ;</w:t>
      </w:r>
    </w:p>
    <w:p w14:paraId="069974EB" w14:textId="77777777" w:rsidR="00A71BAC" w:rsidRDefault="00367035">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είπατε ότι επιδοτήθηκαν ένα εκατομμύριο εκατό χιλιάδες θέσεις και τελικά πληρότητα παρουσίασαν οι πεντακόσιες εξήντα πέντε χιλιάδες θέσεις. Τα δικά μου στοιχεία είναι διαφορετικά. Έχω στοιχεία –δεν είμαι πρό</w:t>
      </w:r>
      <w:r>
        <w:rPr>
          <w:rFonts w:eastAsia="Times New Roman"/>
          <w:szCs w:val="24"/>
        </w:rPr>
        <w:t xml:space="preserve">χειρος να σας τα παρουσιάσω αυτήν την ώρα- ότι στην άγονη γραμμή μετακινήθηκαν επτακόσιες πενήντα χιλιάδες επιβάτες. Αυτό σημαίνει επιδότηση 62 ευρώ και όχι 460 ευρώ, όπως εσείς λέγατε για να δημιουργήσετε εντυπώσεις κατά την </w:t>
      </w:r>
      <w:proofErr w:type="spellStart"/>
      <w:r>
        <w:rPr>
          <w:rFonts w:eastAsia="Times New Roman"/>
          <w:szCs w:val="24"/>
        </w:rPr>
        <w:t>πρωτολογία</w:t>
      </w:r>
      <w:proofErr w:type="spellEnd"/>
      <w:r>
        <w:rPr>
          <w:rFonts w:eastAsia="Times New Roman"/>
          <w:szCs w:val="24"/>
        </w:rPr>
        <w:t xml:space="preserve"> σας. Βεβαίως, το να</w:t>
      </w:r>
      <w:r>
        <w:rPr>
          <w:rFonts w:eastAsia="Times New Roman"/>
          <w:szCs w:val="24"/>
        </w:rPr>
        <w:t xml:space="preserve"> κάνεις επιλεκτική χρήση στοιχείων χάριν των εντυπώσεων είναι εύκολο, αλλά δεν προσφέρει στην ουσία της συζήτησης. </w:t>
      </w:r>
    </w:p>
    <w:p w14:paraId="069974EC" w14:textId="77777777" w:rsidR="00A71BAC" w:rsidRDefault="00367035">
      <w:pPr>
        <w:spacing w:line="600" w:lineRule="auto"/>
        <w:ind w:firstLine="720"/>
        <w:jc w:val="both"/>
        <w:rPr>
          <w:rFonts w:eastAsia="Times New Roman"/>
          <w:szCs w:val="24"/>
        </w:rPr>
      </w:pPr>
      <w:r>
        <w:rPr>
          <w:rFonts w:eastAsia="Times New Roman"/>
          <w:szCs w:val="24"/>
        </w:rPr>
        <w:lastRenderedPageBreak/>
        <w:t xml:space="preserve">Δεν μας είπατε τίποτα για τον νέο σχεδιασμό σας, παρά τις επίμονες ερωτήσεις των συναδέλφων και τα ερωτήματα που σας θέσαμε τα προσπεράσατε </w:t>
      </w:r>
      <w:r>
        <w:rPr>
          <w:rFonts w:eastAsia="Times New Roman"/>
          <w:szCs w:val="24"/>
        </w:rPr>
        <w:t xml:space="preserve">δείχνοντας ότι τα αντιλαμβάνεστε με έναν άλλο τρόπο. Σας είπα για την εκλογική μου περιφέρεια, τη Σκιάθο, ότι αυτή η γραμμή εξυπηρετεί τρία νησιά. Στον σχεδιασμό σας, τα δρομολόγια από διακόσια πενήντα δύο γίνονται διακόσια. Άρα, έχουμε περικοπές. </w:t>
      </w:r>
    </w:p>
    <w:p w14:paraId="069974ED" w14:textId="77777777" w:rsidR="00A71BAC" w:rsidRDefault="00367035">
      <w:pPr>
        <w:spacing w:line="600" w:lineRule="auto"/>
        <w:ind w:firstLine="720"/>
        <w:jc w:val="both"/>
        <w:rPr>
          <w:rFonts w:eastAsia="Times New Roman"/>
          <w:szCs w:val="24"/>
        </w:rPr>
      </w:pPr>
      <w:r>
        <w:rPr>
          <w:rFonts w:eastAsia="Times New Roman"/>
          <w:szCs w:val="24"/>
        </w:rPr>
        <w:t>Μαζί με</w:t>
      </w:r>
      <w:r>
        <w:rPr>
          <w:rFonts w:eastAsia="Times New Roman"/>
          <w:szCs w:val="24"/>
        </w:rPr>
        <w:t xml:space="preserve"> όλα τα υπόλοιπα μέτρα που έχετε λάβει, όπως την κατάργηση του μειωμένου ΦΠΑ, την αύξηση του τέλους διανυκτέρευσης –το μετέθεσε ο κύριος Πρωθυπουργός για το 2018-  εξαφανίζετε τη </w:t>
      </w:r>
      <w:proofErr w:type="spellStart"/>
      <w:r>
        <w:rPr>
          <w:rFonts w:eastAsia="Times New Roman"/>
          <w:szCs w:val="24"/>
        </w:rPr>
        <w:t>νησιωτικότητα</w:t>
      </w:r>
      <w:proofErr w:type="spellEnd"/>
      <w:r>
        <w:rPr>
          <w:rFonts w:eastAsia="Times New Roman"/>
          <w:szCs w:val="24"/>
        </w:rPr>
        <w:t>. Γενικώς, πνίγετε την τουριστική ανάπτυξη.</w:t>
      </w:r>
    </w:p>
    <w:p w14:paraId="069974EE" w14:textId="77777777" w:rsidR="00A71BAC" w:rsidRDefault="00367035">
      <w:pPr>
        <w:spacing w:line="600" w:lineRule="auto"/>
        <w:ind w:firstLine="720"/>
        <w:jc w:val="both"/>
        <w:rPr>
          <w:rFonts w:eastAsia="Times New Roman"/>
          <w:szCs w:val="28"/>
        </w:rPr>
      </w:pPr>
      <w:r>
        <w:rPr>
          <w:rFonts w:eastAsia="Times New Roman"/>
          <w:szCs w:val="24"/>
        </w:rPr>
        <w:t xml:space="preserve">Όσον αφορά </w:t>
      </w:r>
      <w:r>
        <w:rPr>
          <w:rFonts w:eastAsia="Times New Roman"/>
          <w:szCs w:val="24"/>
        </w:rPr>
        <w:t>σ</w:t>
      </w:r>
      <w:r>
        <w:rPr>
          <w:rFonts w:eastAsia="Times New Roman"/>
          <w:szCs w:val="24"/>
        </w:rPr>
        <w:t xml:space="preserve">το Αεροδρόμιο Αγχιάλου, </w:t>
      </w:r>
      <w:r>
        <w:rPr>
          <w:rFonts w:eastAsia="Times New Roman"/>
          <w:szCs w:val="28"/>
        </w:rPr>
        <w:t xml:space="preserve">κύριε Υπουργέ, </w:t>
      </w:r>
      <w:r>
        <w:rPr>
          <w:rFonts w:eastAsia="Times New Roman"/>
          <w:szCs w:val="24"/>
        </w:rPr>
        <w:t xml:space="preserve">δεν είναι το αίτημα της τοπικής κοινωνίας ούτε εγώ διατύπωσα κάποιο αίτημα για εσωτερική σύνδεση. Ζήτησα να μάθω –γιατί δεν είναι εντελώς </w:t>
      </w:r>
      <w:r>
        <w:rPr>
          <w:rFonts w:eastAsia="Times New Roman"/>
          <w:szCs w:val="24"/>
        </w:rPr>
        <w:lastRenderedPageBreak/>
        <w:t>άσχετη η συζήτηση- ποιοι είναι οι σχεδιασμοί σας για την ανάπτυξη μίας σπουδαίας υποδομής που εξυπηρετεί τουριστικά έν</w:t>
      </w:r>
      <w:r>
        <w:rPr>
          <w:rFonts w:eastAsia="Times New Roman"/>
          <w:szCs w:val="24"/>
        </w:rPr>
        <w:t xml:space="preserve">α εκατομμύριο κόσμο, τη Θεσσαλία, την Πιερία, την Εύβοια και τόσες περιοχές. Εσείς μου απαντήσατε «Σαράντα χρόνια δεν βάλατε ούτε μία γραμμή». Μα, δεν είναι αυτό το αίτημα, </w:t>
      </w:r>
      <w:r>
        <w:rPr>
          <w:rFonts w:eastAsia="Times New Roman"/>
          <w:szCs w:val="28"/>
        </w:rPr>
        <w:t>κύριε Υπουργέ. Αυτό το αίτημα αντιληφθήκατε εσείς στις συναντήσεις σας με τους τοπι</w:t>
      </w:r>
      <w:r>
        <w:rPr>
          <w:rFonts w:eastAsia="Times New Roman"/>
          <w:szCs w:val="28"/>
        </w:rPr>
        <w:t xml:space="preserve">κούς φορείς και από τη δική μου τοποθέτηση; </w:t>
      </w:r>
    </w:p>
    <w:p w14:paraId="069974EF" w14:textId="77777777" w:rsidR="00A71BAC" w:rsidRDefault="00367035">
      <w:pPr>
        <w:spacing w:line="600" w:lineRule="auto"/>
        <w:ind w:firstLine="720"/>
        <w:jc w:val="both"/>
        <w:rPr>
          <w:rFonts w:eastAsia="Times New Roman"/>
          <w:szCs w:val="24"/>
        </w:rPr>
      </w:pPr>
      <w:r>
        <w:rPr>
          <w:rFonts w:eastAsia="Times New Roman"/>
          <w:szCs w:val="28"/>
        </w:rPr>
        <w:t xml:space="preserve">Εν πάση </w:t>
      </w:r>
      <w:proofErr w:type="spellStart"/>
      <w:r>
        <w:rPr>
          <w:rFonts w:eastAsia="Times New Roman"/>
          <w:szCs w:val="28"/>
        </w:rPr>
        <w:t>περιπτώσει</w:t>
      </w:r>
      <w:proofErr w:type="spellEnd"/>
      <w:r>
        <w:rPr>
          <w:rFonts w:eastAsia="Times New Roman"/>
          <w:szCs w:val="28"/>
        </w:rPr>
        <w:t>, μην πετροβολάτε τόσο εύκολα αυτά τα σαράντα χρόνια. Επί σειρά ετών, τεχνικός σύμβουλος της πολιτείας ήσασταν κι εσείς ο ίδιος.</w:t>
      </w:r>
    </w:p>
    <w:p w14:paraId="069974F0"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 Άλ</w:t>
      </w:r>
      <w:r>
        <w:rPr>
          <w:rFonts w:eastAsia="Times New Roman"/>
          <w:szCs w:val="24"/>
        </w:rPr>
        <w:t>λα λέγαμε. Ποιος μας άκουγε;</w:t>
      </w:r>
    </w:p>
    <w:p w14:paraId="069974F1"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Άλλα λέγατε, εντάξει. Τώρα, το τι λέγατε και το τι έγινε έχει κι αυτό τη σημασία του.</w:t>
      </w:r>
    </w:p>
    <w:p w14:paraId="069974F2" w14:textId="77777777" w:rsidR="00A71BAC" w:rsidRDefault="00367035">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Ολοκληρώστε, κύριε </w:t>
      </w:r>
      <w:proofErr w:type="spellStart"/>
      <w:r>
        <w:rPr>
          <w:rFonts w:eastAsia="Times New Roman"/>
          <w:szCs w:val="24"/>
        </w:rPr>
        <w:t>Μπουκώρο</w:t>
      </w:r>
      <w:proofErr w:type="spellEnd"/>
      <w:r>
        <w:rPr>
          <w:rFonts w:eastAsia="Times New Roman"/>
          <w:szCs w:val="24"/>
        </w:rPr>
        <w:t>.</w:t>
      </w:r>
    </w:p>
    <w:p w14:paraId="069974F3"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Ολοκληρώνω, κυρία Πρόεδρε.</w:t>
      </w:r>
    </w:p>
    <w:p w14:paraId="069974F4" w14:textId="77777777" w:rsidR="00A71BAC" w:rsidRDefault="00367035">
      <w:pPr>
        <w:spacing w:line="600" w:lineRule="auto"/>
        <w:ind w:firstLine="720"/>
        <w:jc w:val="both"/>
        <w:rPr>
          <w:rFonts w:eastAsia="Times New Roman"/>
          <w:szCs w:val="24"/>
        </w:rPr>
      </w:pPr>
      <w:r>
        <w:rPr>
          <w:rFonts w:eastAsia="Times New Roman"/>
          <w:szCs w:val="28"/>
        </w:rPr>
        <w:t>Κύρ</w:t>
      </w:r>
      <w:r>
        <w:rPr>
          <w:rFonts w:eastAsia="Times New Roman"/>
          <w:szCs w:val="28"/>
        </w:rPr>
        <w:t xml:space="preserve">ιε Υπουργέ, </w:t>
      </w:r>
      <w:r>
        <w:rPr>
          <w:rFonts w:eastAsia="Times New Roman"/>
          <w:szCs w:val="24"/>
        </w:rPr>
        <w:t>σας επισημαίνω με λύπη ότι δεν αδράξατε την ευκαιρία να γίνει μία γόνιμη συζήτηση για τους νησιώτες μας, για τα διακόσια εννέα κατοικημένα νησιά που δεν παίζουν μόνο οικονομικό ρόλο, αλλά και εθνικό, ιδιαίτερα αυτήν την εποχή. Πρέπει να είμαστε</w:t>
      </w:r>
      <w:r>
        <w:rPr>
          <w:rFonts w:eastAsia="Times New Roman"/>
          <w:szCs w:val="24"/>
        </w:rPr>
        <w:t xml:space="preserve"> πολύ προσεκτικοί στους σχεδιασμούς μας, ιδιαίτερα όταν αυτοί αποκόπτουν από τον κορμό με κάθε τρόπο αυτά τα νησιά.</w:t>
      </w:r>
    </w:p>
    <w:p w14:paraId="069974F5" w14:textId="77777777" w:rsidR="00A71BAC" w:rsidRDefault="00367035">
      <w:pPr>
        <w:spacing w:line="600" w:lineRule="auto"/>
        <w:ind w:firstLine="720"/>
        <w:jc w:val="both"/>
        <w:rPr>
          <w:rFonts w:eastAsia="Times New Roman"/>
          <w:szCs w:val="24"/>
        </w:rPr>
      </w:pPr>
      <w:r>
        <w:rPr>
          <w:rFonts w:eastAsia="Times New Roman"/>
          <w:szCs w:val="24"/>
        </w:rPr>
        <w:t>Σας ευχαριστώ.</w:t>
      </w:r>
    </w:p>
    <w:p w14:paraId="069974F6" w14:textId="77777777" w:rsidR="00A71BAC" w:rsidRDefault="00367035">
      <w:pPr>
        <w:spacing w:line="600" w:lineRule="auto"/>
        <w:ind w:firstLine="720"/>
        <w:jc w:val="center"/>
        <w:rPr>
          <w:rFonts w:eastAsia="Times New Roman"/>
          <w:szCs w:val="24"/>
        </w:rPr>
      </w:pPr>
      <w:r>
        <w:rPr>
          <w:rFonts w:eastAsia="Times New Roman" w:cs="Times New Roman"/>
          <w:szCs w:val="28"/>
        </w:rPr>
        <w:t>(Χειροκροτήματα από την πτέρυγα της Νέας Δημοκρατίας)</w:t>
      </w:r>
      <w:r>
        <w:rPr>
          <w:rFonts w:eastAsia="Times New Roman"/>
          <w:szCs w:val="24"/>
        </w:rPr>
        <w:t xml:space="preserve"> </w:t>
      </w:r>
    </w:p>
    <w:p w14:paraId="069974F7" w14:textId="77777777" w:rsidR="00A71BAC" w:rsidRDefault="00367035">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069974F8" w14:textId="77777777" w:rsidR="00A71BAC" w:rsidRDefault="00367035">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w:t>
      </w:r>
      <w:r>
        <w:rPr>
          <w:rFonts w:eastAsia="Times New Roman"/>
          <w:szCs w:val="24"/>
        </w:rPr>
        <w:t>ι ο κύριος Υπουργός για πέντε λεπτά.</w:t>
      </w:r>
    </w:p>
    <w:p w14:paraId="069974F9" w14:textId="77777777" w:rsidR="00A71BAC" w:rsidRDefault="00367035">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 xml:space="preserve"> Αγαπητοί συνάδελφοι, κάποιος από εσάς είπε ότι είμαστε εχθροί. Εμείς δεν αισθανόμαστε έτσι, ιδιαίτερα με τους παριστάμενους Βουλευτές της Νέας Δημοκρατίας. Ά</w:t>
      </w:r>
      <w:r>
        <w:rPr>
          <w:rFonts w:eastAsia="Times New Roman"/>
          <w:szCs w:val="24"/>
        </w:rPr>
        <w:t xml:space="preserve">λλωστε, δεν πιστεύω να έχει ζητήσει ποτέ κάποιος ενημέρωση ή συνεργασία στο Υπουργείο και να την έχουμε αρνηθεί. </w:t>
      </w:r>
    </w:p>
    <w:p w14:paraId="069974FA" w14:textId="77777777" w:rsidR="00A71BAC" w:rsidRDefault="00367035">
      <w:pPr>
        <w:spacing w:line="600" w:lineRule="auto"/>
        <w:ind w:firstLine="720"/>
        <w:jc w:val="both"/>
        <w:rPr>
          <w:rFonts w:eastAsia="Times New Roman"/>
          <w:szCs w:val="24"/>
        </w:rPr>
      </w:pPr>
      <w:r>
        <w:rPr>
          <w:rFonts w:eastAsia="Times New Roman"/>
          <w:szCs w:val="24"/>
        </w:rPr>
        <w:t>Όμως, θέλω να σας ευχαριστήσω και για έναν πρόσθετο λόγο. Για μία ακόμα φορά δείχνετε στον ελληνικό λαό ότι έπραξε σωστά που ψήφισε τον ΣΥΡΙΖΑ</w:t>
      </w:r>
      <w:r>
        <w:rPr>
          <w:rFonts w:eastAsia="Times New Roman"/>
          <w:szCs w:val="24"/>
        </w:rPr>
        <w:t xml:space="preserve"> και βγήκε αυτή η Κυβέρνηση και θα εξηγήσω το γιατί. Ευτυχώς που κάθε φορά του το θυμίζετε.</w:t>
      </w:r>
    </w:p>
    <w:p w14:paraId="069974FB"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Κάντε εκλογές πάλι.</w:t>
      </w:r>
    </w:p>
    <w:p w14:paraId="069974FC"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 Μπορεί να μην έχουμε τα μέσα μαζικής ενημέρωσης να το θυμίζουν,</w:t>
      </w:r>
      <w:r>
        <w:rPr>
          <w:rFonts w:eastAsia="Times New Roman"/>
          <w:szCs w:val="24"/>
        </w:rPr>
        <w:t xml:space="preserve"> αλλά –δόξα τω </w:t>
      </w:r>
      <w:r>
        <w:rPr>
          <w:rFonts w:eastAsia="Times New Roman"/>
          <w:szCs w:val="24"/>
        </w:rPr>
        <w:t>θεώ</w:t>
      </w:r>
      <w:r>
        <w:rPr>
          <w:rFonts w:eastAsia="Times New Roman"/>
          <w:szCs w:val="24"/>
        </w:rPr>
        <w:t>- είστε εσείς που λέτε τι πιστεύετε και πώς θα πάμε παρακάτω.</w:t>
      </w:r>
    </w:p>
    <w:p w14:paraId="069974FD" w14:textId="77777777" w:rsidR="00A71BAC" w:rsidRDefault="00367035">
      <w:pPr>
        <w:spacing w:line="600" w:lineRule="auto"/>
        <w:ind w:firstLine="720"/>
        <w:jc w:val="both"/>
        <w:rPr>
          <w:rFonts w:eastAsia="Times New Roman"/>
          <w:szCs w:val="24"/>
        </w:rPr>
      </w:pPr>
      <w:r>
        <w:rPr>
          <w:rFonts w:eastAsia="Times New Roman"/>
          <w:szCs w:val="24"/>
        </w:rPr>
        <w:lastRenderedPageBreak/>
        <w:t>Κάνατε και αναφορά στον Κωνσταντίνο Καραμανλή. Μόνο που ο Κωνσταντίνος Καραμανλής δεν πούλησε ούτε την Ολυμπιακή ούτε τα αεροδρόμια. Έκανε κρατικοποιήσεις. Σας το θυμίζω για τη</w:t>
      </w:r>
      <w:r>
        <w:rPr>
          <w:rFonts w:eastAsia="Times New Roman"/>
          <w:szCs w:val="24"/>
        </w:rPr>
        <w:t xml:space="preserve"> δική σας ιστορική μνήμη. Εμείς δεν έχουμε κάποια σχέση.</w:t>
      </w:r>
    </w:p>
    <w:p w14:paraId="069974FE" w14:textId="77777777" w:rsidR="00A71BAC" w:rsidRDefault="00367035">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Να απαντήσει ο Κώστας Καραμανλής.</w:t>
      </w:r>
    </w:p>
    <w:p w14:paraId="069974FF" w14:textId="77777777" w:rsidR="00A71BAC" w:rsidRDefault="00367035">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Βεβαίως. Να απαντήσει ο Κώστας Καραμανλής. Εύχομαι να επηρεάσει τον κ. Μητσοτ</w:t>
      </w:r>
      <w:r>
        <w:rPr>
          <w:rFonts w:eastAsia="Times New Roman"/>
          <w:szCs w:val="24"/>
        </w:rPr>
        <w:t xml:space="preserve">άκη </w:t>
      </w:r>
      <w:r>
        <w:rPr>
          <w:rFonts w:eastAsia="Times New Roman"/>
          <w:szCs w:val="24"/>
        </w:rPr>
        <w:t xml:space="preserve">σε </w:t>
      </w:r>
      <w:r>
        <w:rPr>
          <w:rFonts w:eastAsia="Times New Roman"/>
          <w:szCs w:val="24"/>
        </w:rPr>
        <w:t>αυτήν την κατεύθυνση, γιατί είναι σε άλλη.</w:t>
      </w:r>
    </w:p>
    <w:p w14:paraId="06997500" w14:textId="77777777" w:rsidR="00A71BAC" w:rsidRDefault="00367035">
      <w:pPr>
        <w:spacing w:line="600" w:lineRule="auto"/>
        <w:ind w:firstLine="720"/>
        <w:jc w:val="both"/>
        <w:rPr>
          <w:rFonts w:eastAsia="Times New Roman"/>
          <w:szCs w:val="24"/>
        </w:rPr>
      </w:pPr>
      <w:r>
        <w:rPr>
          <w:rFonts w:eastAsia="Times New Roman"/>
          <w:szCs w:val="24"/>
        </w:rPr>
        <w:t xml:space="preserve">Δεύτερον, κάνατε ερώτηση για τις διαδικασίες. Ακούστε. Δεν είναι η πρώτη φορά που το Ελεγκτικό Συνέδριο σε πρώτο βαθμό ζητάει πρόσθετα στοιχεία. Υπάρχει, όμως, ένα θέμα, όταν το </w:t>
      </w:r>
      <w:r>
        <w:rPr>
          <w:rFonts w:eastAsia="Times New Roman"/>
          <w:szCs w:val="24"/>
        </w:rPr>
        <w:t>επικαλείστε</w:t>
      </w:r>
      <w:r>
        <w:rPr>
          <w:rFonts w:eastAsia="Times New Roman"/>
          <w:szCs w:val="24"/>
        </w:rPr>
        <w:t xml:space="preserve"> εσείς. Είναι απε</w:t>
      </w:r>
      <w:r>
        <w:rPr>
          <w:rFonts w:eastAsia="Times New Roman"/>
          <w:szCs w:val="24"/>
        </w:rPr>
        <w:t>υθείας ανάθεση η διαδικασία της διαπραγμάτευσης; Είναι απευθείας ανάθεση η παράταση;</w:t>
      </w:r>
    </w:p>
    <w:p w14:paraId="0699750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Κάνετε κριτική λέγοντας ότι πήγαν 19 εκατομμύρια ευρώ για έξι μήνες με αυτή</w:t>
      </w:r>
      <w:r>
        <w:rPr>
          <w:rFonts w:eastAsia="Times New Roman" w:cs="Times New Roman"/>
          <w:szCs w:val="24"/>
        </w:rPr>
        <w:t>ν</w:t>
      </w:r>
      <w:r>
        <w:rPr>
          <w:rFonts w:eastAsia="Times New Roman" w:cs="Times New Roman"/>
          <w:szCs w:val="24"/>
        </w:rPr>
        <w:t xml:space="preserve"> τη διαδικασία. Σας έχει προβληματίσει ότι με αυτή</w:t>
      </w:r>
      <w:r>
        <w:rPr>
          <w:rFonts w:eastAsia="Times New Roman" w:cs="Times New Roman"/>
          <w:szCs w:val="24"/>
        </w:rPr>
        <w:t>ν</w:t>
      </w:r>
      <w:r>
        <w:rPr>
          <w:rFonts w:eastAsia="Times New Roman" w:cs="Times New Roman"/>
          <w:szCs w:val="24"/>
        </w:rPr>
        <w:t xml:space="preserve"> τη διαδικασία είμαστε 33% φθηνότερα και ένα</w:t>
      </w:r>
      <w:r>
        <w:rPr>
          <w:rFonts w:eastAsia="Times New Roman" w:cs="Times New Roman"/>
          <w:szCs w:val="24"/>
        </w:rPr>
        <w:t xml:space="preserve"> αεροδρόμιο, όταν εσείς με τη διαγωνιστική διαδικασία ήσασταν ακριβότεροι; Σας προβλημάτισε αυτό ποτέ πραγματικά; Ειλικρινά απαντήστε μου. Σας έχει προβληματίσει ότι με </w:t>
      </w:r>
      <w:r>
        <w:rPr>
          <w:rFonts w:eastAsia="Times New Roman" w:cs="Times New Roman"/>
          <w:szCs w:val="24"/>
        </w:rPr>
        <w:t>ανοικτή</w:t>
      </w:r>
      <w:r>
        <w:rPr>
          <w:rFonts w:eastAsia="Times New Roman" w:cs="Times New Roman"/>
          <w:szCs w:val="24"/>
        </w:rPr>
        <w:t>, δημόσια διαδικασία ήσασταν ακριβότεροι από ό,τι με την απευθείας διαπραγμάτευσ</w:t>
      </w:r>
      <w:r>
        <w:rPr>
          <w:rFonts w:eastAsia="Times New Roman" w:cs="Times New Roman"/>
          <w:szCs w:val="24"/>
        </w:rPr>
        <w:t>η, και με ένα αεροδρόμιο, όχι μόνο το τίμημα, το οποίο δεν θέλετε να το αναφέρετε; Θα το αναφέρουμε ξανά εμείς, μιας και με τη δωρεά που έκανε η μία εταιρεία, που έκανε 33% μικρότερη τιμή με τη διαπραγμάτευση, τον Ιούλιο θα λειτουργεί και το αεροδρόμιο στη</w:t>
      </w:r>
      <w:r>
        <w:rPr>
          <w:rFonts w:eastAsia="Times New Roman" w:cs="Times New Roman"/>
          <w:szCs w:val="24"/>
        </w:rPr>
        <w:t>ν Πάρο.  Για λίγο το έχετε; Εκεί που εσείς δίνατε 4,5 εκατομμύρια με την κανονική διαδικασία! Δεν σας έχει προβληματίσει; Δεν πειράζει. Έχει προβληματίσει τον ελληνικό λαό.</w:t>
      </w:r>
    </w:p>
    <w:p w14:paraId="0699750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Νομιμότατα!</w:t>
      </w:r>
    </w:p>
    <w:p w14:paraId="0699750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w:t>
      </w:r>
      <w:r>
        <w:rPr>
          <w:rFonts w:eastAsia="Times New Roman" w:cs="Times New Roman"/>
          <w:b/>
          <w:szCs w:val="24"/>
        </w:rPr>
        <w:t xml:space="preserve"> Δικτύων): </w:t>
      </w:r>
      <w:r>
        <w:rPr>
          <w:rFonts w:eastAsia="Times New Roman" w:cs="Times New Roman"/>
          <w:szCs w:val="24"/>
        </w:rPr>
        <w:t xml:space="preserve"> Νομιμότατα! Αυτές τις διαδικασίες και αυτό το θεσμικό πλαίσιο δεν το έχουμε αλλάξει, από εσάς το κληρονομήσαμε. Τώρα θα το αλλάξουμε, με τα δύο νομοσχέδια που έρχονται για τις δημόσιες συμβάσεις και τα δημόσια έργα.</w:t>
      </w:r>
    </w:p>
    <w:p w14:paraId="0699750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Κάνατε μερικές αναφορές. Και</w:t>
      </w:r>
      <w:r>
        <w:rPr>
          <w:rFonts w:eastAsia="Times New Roman" w:cs="Times New Roman"/>
          <w:szCs w:val="24"/>
        </w:rPr>
        <w:t xml:space="preserve"> είναι πραγματικά χρήσιμο να γίνει μια τέτοια συζήτηση στο Κοινοβούλιο. Να σας θυμίσω τι κάνατε ή να σας ενημερώσω για το τι κάνατε με το νομοθετικό σας έργο και με τις διαδικασίες που είχατε προγραμματίσει.</w:t>
      </w:r>
    </w:p>
    <w:p w14:paraId="0699750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Μόνο που εμείς…(δεν ακούστηκε</w:t>
      </w:r>
      <w:r>
        <w:rPr>
          <w:rFonts w:eastAsia="Times New Roman" w:cs="Times New Roman"/>
          <w:szCs w:val="24"/>
        </w:rPr>
        <w:t>)</w:t>
      </w:r>
    </w:p>
    <w:p w14:paraId="0699750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Ευχαριστώ πάρα πολύ! Εγώ σας άκουγα σαν Παναγία!</w:t>
      </w:r>
    </w:p>
    <w:p w14:paraId="0699750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Προβλέψατε την ιδιωτικοποίηση των δεκατεσσάρων κερδοφόρων αεροδρομίων της χώρας, δηλαδή θα χάσει η ΥΠΑ έσοδα πάνω από 160 εκατομμύρια ευρώ τον χ</w:t>
      </w:r>
      <w:r>
        <w:rPr>
          <w:rFonts w:eastAsia="Times New Roman" w:cs="Times New Roman"/>
          <w:szCs w:val="24"/>
        </w:rPr>
        <w:t xml:space="preserve">ρόνο. Όχι </w:t>
      </w:r>
      <w:r>
        <w:rPr>
          <w:rFonts w:eastAsia="Times New Roman" w:cs="Times New Roman"/>
          <w:szCs w:val="24"/>
        </w:rPr>
        <w:t>–</w:t>
      </w: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προς το συμφέρον </w:t>
      </w:r>
      <w:r>
        <w:rPr>
          <w:rFonts w:eastAsia="Times New Roman" w:cs="Times New Roman"/>
          <w:szCs w:val="24"/>
        </w:rPr>
        <w:lastRenderedPageBreak/>
        <w:t xml:space="preserve">του Δημοσίου! Και έρχεστε σήμερα, αφού έχουμε βρει τη σύμβαση έτοιμη και οι δανειστές έχουν επιβάλει ότι θα συνεχίσουμε με την ίδια σύμβαση, με το ίδιο σχέδιο σύμβασης που εσείς ετοιμάσατε, και μας λέτε «πού θα βρείτε </w:t>
      </w:r>
      <w:r>
        <w:rPr>
          <w:rFonts w:eastAsia="Times New Roman" w:cs="Times New Roman"/>
          <w:szCs w:val="24"/>
        </w:rPr>
        <w:t xml:space="preserve">λεφτά για τις άγονες γραμμές;». Καταπληκτικό! </w:t>
      </w:r>
    </w:p>
    <w:p w14:paraId="0699750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Το δεύτερο που βάζετε είναι το εξής. Λέτε: «το </w:t>
      </w:r>
      <w:proofErr w:type="spellStart"/>
      <w:r>
        <w:rPr>
          <w:rFonts w:eastAsia="Times New Roman" w:cs="Times New Roman"/>
          <w:szCs w:val="24"/>
        </w:rPr>
        <w:t>Καστελλόριζο</w:t>
      </w:r>
      <w:proofErr w:type="spellEnd"/>
      <w:r>
        <w:rPr>
          <w:rFonts w:eastAsia="Times New Roman" w:cs="Times New Roman"/>
          <w:szCs w:val="24"/>
        </w:rPr>
        <w:t xml:space="preserve">», «τα εθνικά θέματα» </w:t>
      </w:r>
      <w:r>
        <w:rPr>
          <w:rFonts w:eastAsia="Times New Roman" w:cs="Times New Roman"/>
          <w:szCs w:val="24"/>
        </w:rPr>
        <w:t>και ούτω καθεξής</w:t>
      </w:r>
      <w:r>
        <w:rPr>
          <w:rFonts w:eastAsia="Times New Roman" w:cs="Times New Roman"/>
          <w:szCs w:val="24"/>
        </w:rPr>
        <w:t xml:space="preserve">. Να σας θυμίσω ότι εκτός από την ιδιωτικοποίηση των περιφερειακών αεροδρομίων, έχετε ψηφίσει και ένα νομοσχέδιο για την ΥΠΑ. Αυτό το νομοσχέδιο προβλέπει ότι τα υπόλοιπα είκοσι πέντε αεροδρόμια, που είναι ελλειμματικά, θα πρέπει να πάνε σε </w:t>
      </w:r>
      <w:r>
        <w:rPr>
          <w:rFonts w:eastAsia="Times New Roman" w:cs="Times New Roman"/>
          <w:szCs w:val="24"/>
        </w:rPr>
        <w:t xml:space="preserve">μία </w:t>
      </w:r>
      <w:r>
        <w:rPr>
          <w:rFonts w:eastAsia="Times New Roman" w:cs="Times New Roman"/>
          <w:szCs w:val="24"/>
        </w:rPr>
        <w:t>ανώνυμη ετα</w:t>
      </w:r>
      <w:r>
        <w:rPr>
          <w:rFonts w:eastAsia="Times New Roman" w:cs="Times New Roman"/>
          <w:szCs w:val="24"/>
        </w:rPr>
        <w:t>ιρεία που, σύμφωνα με αυτά που εσείς έχετε ψηφίσει, δεν μπορούν να επιδοτηθούν. Δεν μπορεί να υπάρχει ανώνυμη εταιρεία του Δημοσίου που θα επιδοτείται -που θα είναι ελλειμματική- ούτε με 1 ευρώ. Εσείς το έχετε ψηφίσει αυτό. Άρα, εσείς τι προβλέπετε; Προβλέ</w:t>
      </w:r>
      <w:r>
        <w:rPr>
          <w:rFonts w:eastAsia="Times New Roman" w:cs="Times New Roman"/>
          <w:szCs w:val="24"/>
        </w:rPr>
        <w:t xml:space="preserve">πετε να κλείσει το </w:t>
      </w:r>
      <w:proofErr w:type="spellStart"/>
      <w:r>
        <w:rPr>
          <w:rFonts w:eastAsia="Times New Roman" w:cs="Times New Roman"/>
          <w:szCs w:val="24"/>
        </w:rPr>
        <w:t>Καστελλόριζο</w:t>
      </w:r>
      <w:proofErr w:type="spellEnd"/>
      <w:r>
        <w:rPr>
          <w:rFonts w:eastAsia="Times New Roman" w:cs="Times New Roman"/>
          <w:szCs w:val="24"/>
        </w:rPr>
        <w:t xml:space="preserve">, να κλείσουν τα υπόλοιπα περιφερειακά αεροδρόμια των ακριτικών νησιών και να μείνουν άλλα τρία-τέσσερα που μπορούν να είναι βιώσιμα. </w:t>
      </w:r>
    </w:p>
    <w:p w14:paraId="0699750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έχετε ψηφίσει εσείς στην προηγούμενη περίοδο που ήσασταν </w:t>
      </w:r>
      <w:r>
        <w:rPr>
          <w:rFonts w:eastAsia="Times New Roman" w:cs="Times New Roman"/>
          <w:szCs w:val="24"/>
        </w:rPr>
        <w:t>κυβέρνηση</w:t>
      </w:r>
      <w:r>
        <w:rPr>
          <w:rFonts w:eastAsia="Times New Roman" w:cs="Times New Roman"/>
          <w:szCs w:val="24"/>
        </w:rPr>
        <w:t>. Και έρχεστε κα</w:t>
      </w:r>
      <w:r>
        <w:rPr>
          <w:rFonts w:eastAsia="Times New Roman" w:cs="Times New Roman"/>
          <w:szCs w:val="24"/>
        </w:rPr>
        <w:t>ι μας λέτε σήμερα πραγματικά για τα εθνικά θέματα; Δηλαδή</w:t>
      </w:r>
      <w:r>
        <w:rPr>
          <w:rFonts w:eastAsia="Times New Roman" w:cs="Times New Roman"/>
          <w:szCs w:val="24"/>
        </w:rPr>
        <w:t>,</w:t>
      </w:r>
      <w:r>
        <w:rPr>
          <w:rFonts w:eastAsia="Times New Roman" w:cs="Times New Roman"/>
          <w:szCs w:val="24"/>
        </w:rPr>
        <w:t xml:space="preserve"> έχετε φτιάξει όλο το πλαίσιο να κλείσουν είκοσι πέντε περιφερειακά αεροδρόμια που έμειναν στο Δημόσιο και μας εγκαλείτε για αυτό; </w:t>
      </w:r>
    </w:p>
    <w:p w14:paraId="0699750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Και για να μην υπάρχει κα</w:t>
      </w:r>
      <w:r>
        <w:rPr>
          <w:rFonts w:eastAsia="Times New Roman" w:cs="Times New Roman"/>
          <w:szCs w:val="24"/>
        </w:rPr>
        <w:t>μ</w:t>
      </w:r>
      <w:r>
        <w:rPr>
          <w:rFonts w:eastAsia="Times New Roman" w:cs="Times New Roman"/>
          <w:szCs w:val="24"/>
        </w:rPr>
        <w:t xml:space="preserve">μία παρανόηση, σε σχέση με όλα αυτά που </w:t>
      </w:r>
      <w:r>
        <w:rPr>
          <w:rFonts w:eastAsia="Times New Roman" w:cs="Times New Roman"/>
          <w:szCs w:val="24"/>
        </w:rPr>
        <w:t xml:space="preserve">έχουν ανησυχήσει τις τοπικές κοινωνίες, θα πω τα εξής: </w:t>
      </w:r>
    </w:p>
    <w:p w14:paraId="0699750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Πρώτον, κα</w:t>
      </w:r>
      <w:r>
        <w:rPr>
          <w:rFonts w:eastAsia="Times New Roman" w:cs="Times New Roman"/>
          <w:szCs w:val="24"/>
        </w:rPr>
        <w:t>μ</w:t>
      </w:r>
      <w:r>
        <w:rPr>
          <w:rFonts w:eastAsia="Times New Roman" w:cs="Times New Roman"/>
          <w:szCs w:val="24"/>
        </w:rPr>
        <w:t xml:space="preserve">μία αύξηση των ναύλων δεν πρόκειται να γίνει, γιατί όταν βάζεις τις άγονες γραμμές έχεις πλαφόν στο τι πληρώνει ο πολίτης. </w:t>
      </w:r>
    </w:p>
    <w:p w14:paraId="0699750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Δεύτερον -τα ξαναλέω και θα απαντήσω και στα άλλα ερωτήματα που έ</w:t>
      </w:r>
      <w:r>
        <w:rPr>
          <w:rFonts w:eastAsia="Times New Roman" w:cs="Times New Roman"/>
          <w:szCs w:val="24"/>
        </w:rPr>
        <w:t>χετε θέσει-, σχετικά με το ποιες είναι οι δεσμεύσεις μας: Πρώτον, δώσαμε και ολοκληρώθηκε το σχέδιο διαβούλευσης –η Υπηρεσία Πολιτικής Αεροπορίας το έκανε αυτό- για τις άγονες γραμμές. Με ποια κριτήρια έγινε; Πρώτον, να μην κοπεί κα</w:t>
      </w:r>
      <w:r>
        <w:rPr>
          <w:rFonts w:eastAsia="Times New Roman" w:cs="Times New Roman"/>
          <w:szCs w:val="24"/>
        </w:rPr>
        <w:t>μ</w:t>
      </w:r>
      <w:r>
        <w:rPr>
          <w:rFonts w:eastAsia="Times New Roman" w:cs="Times New Roman"/>
          <w:szCs w:val="24"/>
        </w:rPr>
        <w:t>μία άγονη γραμμή. Έχετε</w:t>
      </w:r>
      <w:r>
        <w:rPr>
          <w:rFonts w:eastAsia="Times New Roman" w:cs="Times New Roman"/>
          <w:szCs w:val="24"/>
        </w:rPr>
        <w:t xml:space="preserve"> δει εσείς στο σχέδιο διαβούλευσης να σταματάμε κάποια γραμμή;</w:t>
      </w:r>
    </w:p>
    <w:p w14:paraId="0699750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ΕΜΜΑΝΟΥΗΛ ΚΟΝΣΟΛΑΣ:</w:t>
      </w:r>
      <w:r>
        <w:rPr>
          <w:rFonts w:eastAsia="Times New Roman" w:cs="Times New Roman"/>
          <w:szCs w:val="24"/>
        </w:rPr>
        <w:t xml:space="preserve"> Κάρπαθος-Σητεία.</w:t>
      </w:r>
    </w:p>
    <w:p w14:paraId="0699750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Κάρπαθος-Σητεία! Δηλαδή, ακούστε τι λέτε. Προσέξτε!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Το «τρενάκ</w:t>
      </w:r>
      <w:r>
        <w:rPr>
          <w:rFonts w:eastAsia="Times New Roman" w:cs="Times New Roman"/>
          <w:szCs w:val="24"/>
        </w:rPr>
        <w:t xml:space="preserve">ι» των Επτανήσων και Ζάκυνθος-Κύθηρα, τρεις φορές πάνω η επιδότηση, μηδενικοί επιβάτες. </w:t>
      </w:r>
    </w:p>
    <w:p w14:paraId="0699750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Ρόδος-Σητεία: Να δούμε το Ρόδος-Σητεία τι έχει και γιατί γίνεται. Μήπως γίνεται -ρωτάω εγώ!- γιατί κάποιες εταιρείες έχουν «σταθμούς βάσης» σε μέρη που στα «τρενάκια»,</w:t>
      </w:r>
      <w:r>
        <w:rPr>
          <w:rFonts w:eastAsia="Times New Roman" w:cs="Times New Roman"/>
          <w:szCs w:val="24"/>
        </w:rPr>
        <w:t xml:space="preserve"> που είναι τα υψηλότερα επιδοτούμενα, τις εξυπηρετούν; Έχετε δει τους φόρτους, δηλαδή τις μεταφορές που έχουν οι επιβάτες, σε αυτά που έχετε βάλει;</w:t>
      </w:r>
    </w:p>
    <w:p w14:paraId="0699751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Λέμε για τη σύνδεση με τα νησιά του </w:t>
      </w:r>
      <w:r>
        <w:rPr>
          <w:rFonts w:eastAsia="Times New Roman" w:cs="Times New Roman"/>
          <w:szCs w:val="24"/>
        </w:rPr>
        <w:t>β</w:t>
      </w:r>
      <w:r>
        <w:rPr>
          <w:rFonts w:eastAsia="Times New Roman" w:cs="Times New Roman"/>
          <w:szCs w:val="24"/>
        </w:rPr>
        <w:t xml:space="preserve">ορείου Αιγαίου. Δεν καταργείται, κύριε Αθανασίου. Αυτό που καταργείται </w:t>
      </w:r>
      <w:r>
        <w:rPr>
          <w:rFonts w:eastAsia="Times New Roman" w:cs="Times New Roman"/>
          <w:szCs w:val="24"/>
        </w:rPr>
        <w:t xml:space="preserve">είναι η Ρόδος μετά, με πολύ μικρή κίνηση, γιατί εξυπηρετείται κάποια εταιρεία να έχει εκεί βάση στάθμευσης. </w:t>
      </w:r>
    </w:p>
    <w:p w14:paraId="0699751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Για να καθίσουμε να δούμε, λοιπόν, σε ποιες μελέτες στηριχθήκαμε; Στηριχθήκαμε στην επιβατική κίνηση, στους επιβάτες, στους πολίτες, στους τουρίστε</w:t>
      </w:r>
      <w:r>
        <w:rPr>
          <w:rFonts w:eastAsia="Times New Roman" w:cs="Times New Roman"/>
          <w:szCs w:val="24"/>
        </w:rPr>
        <w:t xml:space="preserve">ς, σε όλους όσους μετακινήθηκαν πέρυσι και </w:t>
      </w:r>
      <w:proofErr w:type="spellStart"/>
      <w:r>
        <w:rPr>
          <w:rFonts w:eastAsia="Times New Roman" w:cs="Times New Roman"/>
          <w:szCs w:val="24"/>
        </w:rPr>
        <w:t>πρόπερσι</w:t>
      </w:r>
      <w:proofErr w:type="spellEnd"/>
      <w:r>
        <w:rPr>
          <w:rFonts w:eastAsia="Times New Roman" w:cs="Times New Roman"/>
          <w:szCs w:val="24"/>
        </w:rPr>
        <w:t xml:space="preserve">. </w:t>
      </w:r>
    </w:p>
    <w:p w14:paraId="0699751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ίπαμε, πρώτον -και δεσμευόμαστε για αυτό- ότι δεν κόβεται καμμία γραμμή.</w:t>
      </w:r>
    </w:p>
    <w:p w14:paraId="0699751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Δεύτερον, θα υπερκαλύπτονται, με τις συχνότητες που θα δώσουμε, τα δρομολόγια που θα εξυπηρετούν τις πραγματικές μετακινήσεις. </w:t>
      </w:r>
      <w:r>
        <w:rPr>
          <w:rFonts w:eastAsia="Times New Roman" w:cs="Times New Roman"/>
          <w:szCs w:val="24"/>
        </w:rPr>
        <w:t>Σ</w:t>
      </w:r>
      <w:r>
        <w:rPr>
          <w:rFonts w:eastAsia="Times New Roman" w:cs="Times New Roman"/>
          <w:szCs w:val="24"/>
        </w:rPr>
        <w:t xml:space="preserve">ημειώνω ότι δεν θα υπάρχει άγονη γραμμή με λιγότερες από τρεις μετακινήσεις την εβδομάδα τον χειμώνα. Το καλοκαίρι μιλάμε για έξι μετακινήσεις τη βδομάδα. Εσείς είχατε πολύ ωραίο πρόγραμμα: Επτά, επτά, έξι. Δηλαδή -ποιος το είπε; Ο κ. </w:t>
      </w:r>
      <w:proofErr w:type="spellStart"/>
      <w:r>
        <w:rPr>
          <w:rFonts w:eastAsia="Times New Roman" w:cs="Times New Roman"/>
          <w:szCs w:val="24"/>
        </w:rPr>
        <w:t>Αμυράς</w:t>
      </w:r>
      <w:proofErr w:type="spellEnd"/>
      <w:r>
        <w:rPr>
          <w:rFonts w:eastAsia="Times New Roman" w:cs="Times New Roman"/>
          <w:szCs w:val="24"/>
        </w:rPr>
        <w:t>!- είναι πραγμα</w:t>
      </w:r>
      <w:r>
        <w:rPr>
          <w:rFonts w:eastAsia="Times New Roman" w:cs="Times New Roman"/>
          <w:szCs w:val="24"/>
        </w:rPr>
        <w:t xml:space="preserve">τικά, πολύ ωραίο να ταξιδεύεις μόνος σου στα αεροπλάνα, αλλά εάν πληρώνεις εσύ, όχι ο ελληνικός λαός. </w:t>
      </w:r>
    </w:p>
    <w:p w14:paraId="0699751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Φαντάζομαι εσείς, σαν Βουλευτές της Νέας Δημοκρατίας, το έχετε ζήσει πάρα πολύ συχνά, και οι υπόλοιποι Βουλευτές, εάν μετακινείστε σε αυτές τις γραμμές, </w:t>
      </w:r>
      <w:r>
        <w:rPr>
          <w:rFonts w:eastAsia="Times New Roman" w:cs="Times New Roman"/>
          <w:szCs w:val="24"/>
        </w:rPr>
        <w:t>να είστε μόνοι σας στο αεροπλάνο. Σε λίγο ούτε η αεροσυνοδός δεν θα είναι. Θα έχουν μόνο τον πιλότο, με μηδέν επιβάτες!</w:t>
      </w:r>
    </w:p>
    <w:p w14:paraId="0699751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Αφήστε αυτά! Οι επιβάτες πληρώνουν. </w:t>
      </w:r>
    </w:p>
    <w:p w14:paraId="0699751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(Αναπληρωτής Υπουργός Υποδομών, Μεταφορών και Δικτύων): </w:t>
      </w:r>
      <w:r>
        <w:rPr>
          <w:rFonts w:eastAsia="Times New Roman" w:cs="Times New Roman"/>
          <w:szCs w:val="24"/>
        </w:rPr>
        <w:t>Τα δρομ</w:t>
      </w:r>
      <w:r>
        <w:rPr>
          <w:rFonts w:eastAsia="Times New Roman" w:cs="Times New Roman"/>
          <w:szCs w:val="24"/>
        </w:rPr>
        <w:t>ολόγια αυτά….</w:t>
      </w:r>
    </w:p>
    <w:p w14:paraId="0699751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πληρώνει ο νησιώτης; </w:t>
      </w:r>
    </w:p>
    <w:p w14:paraId="0699751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(Αναπληρωτής Υπουργός Υποδομών, Μεταφορών και Δικτύων): </w:t>
      </w:r>
      <w:r>
        <w:rPr>
          <w:rFonts w:eastAsia="Times New Roman" w:cs="Times New Roman"/>
          <w:szCs w:val="24"/>
        </w:rPr>
        <w:t>Όχι στα δρομολόγια αυτά ο ελληνικός λαός πληρώνει και οι τρεις εταιρείες κερδίζουν.</w:t>
      </w:r>
    </w:p>
    <w:p w14:paraId="06997519"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Δεν είναι έτσι!</w:t>
      </w:r>
    </w:p>
    <w:p w14:paraId="0699751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w:t>
      </w:r>
      <w:r>
        <w:rPr>
          <w:rFonts w:eastAsia="Times New Roman" w:cs="Times New Roman"/>
          <w:b/>
          <w:szCs w:val="24"/>
        </w:rPr>
        <w:t xml:space="preserve">ΟΣ ΣΠΙΡΤΖΗΣ (Αναπληρωτής Υπουργός Υποδομών, Μεταφορών και Δικτύων): </w:t>
      </w:r>
      <w:r>
        <w:rPr>
          <w:rFonts w:eastAsia="Times New Roman" w:cs="Times New Roman"/>
          <w:szCs w:val="24"/>
        </w:rPr>
        <w:t>Και ο ελληνικός λαός περιλαμβάνει τον λαό που είναι στις ακριτικές περιοχές και στη νησιωτική Ελλάδα. Είναι έτσι!</w:t>
      </w:r>
    </w:p>
    <w:p w14:paraId="0699751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είναι έτσι, δεν πληρώνει όλος ο ελληνικός λαός! </w:t>
      </w:r>
    </w:p>
    <w:p w14:paraId="0699751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(Αναπληρωτής Υπουργός Υποδομών, Μεταφορών και Δικτύων): </w:t>
      </w:r>
      <w:r>
        <w:rPr>
          <w:rFonts w:eastAsia="Times New Roman" w:cs="Times New Roman"/>
          <w:szCs w:val="24"/>
        </w:rPr>
        <w:t xml:space="preserve">Αυτή νομίζετε ότι είναι 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Άλλα είναι! Θα σας τα πω μετά. </w:t>
      </w:r>
    </w:p>
    <w:p w14:paraId="0699751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Τα δρομολόγια θα αυξάνονται τους εαρινούς μήνες και θα αυξάνονται περαιτέρω, τους θερινούς. Αυτές είναι </w:t>
      </w:r>
      <w:r>
        <w:rPr>
          <w:rFonts w:eastAsia="Times New Roman" w:cs="Times New Roman"/>
          <w:szCs w:val="24"/>
        </w:rPr>
        <w:t>οι δεσμεύσεις μας.</w:t>
      </w:r>
    </w:p>
    <w:p w14:paraId="0699751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Σημειώνω, επίσης, ότι </w:t>
      </w:r>
      <w:proofErr w:type="spellStart"/>
      <w:r>
        <w:rPr>
          <w:rFonts w:eastAsia="Times New Roman" w:cs="Times New Roman"/>
          <w:szCs w:val="24"/>
        </w:rPr>
        <w:t>εξορθολογίζουμε</w:t>
      </w:r>
      <w:proofErr w:type="spellEnd"/>
      <w:r>
        <w:rPr>
          <w:rFonts w:eastAsia="Times New Roman" w:cs="Times New Roman"/>
          <w:szCs w:val="24"/>
        </w:rPr>
        <w:t xml:space="preserve"> τα δρομολόγια της σειράς, δηλαδή δεν κάνει τέσσερις προσγειώσεις και απογειώσεις σε μια σειρά νησιών και μετά άλλες τόσες προς τα πίσω. Δεν υπάρχει λόγος για να γίνεται αυτό. Δεν υπάρχει κανένας λόγο</w:t>
      </w:r>
      <w:r>
        <w:rPr>
          <w:rFonts w:eastAsia="Times New Roman" w:cs="Times New Roman"/>
          <w:szCs w:val="24"/>
        </w:rPr>
        <w:t xml:space="preserve">ς να γίνεται αυτό! </w:t>
      </w:r>
    </w:p>
    <w:p w14:paraId="0699751F"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Πώς θα επιστρέψει ο επιβάτης που κάνει το δρομολόγιο από το άλφα στο βήτα; Θα κάνει όλο τον κύκλο, ας πούμε, όταν πηγαίνει στη Λήμνο; </w:t>
      </w:r>
    </w:p>
    <w:p w14:paraId="06997520"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(Αναπληρωτής Υπουργός Υποδομών, Μεταφορών και Δικτύων): </w:t>
      </w:r>
      <w:r>
        <w:rPr>
          <w:rFonts w:eastAsia="Times New Roman" w:cs="Times New Roman"/>
          <w:szCs w:val="24"/>
        </w:rPr>
        <w:t>Όχι, θ</w:t>
      </w:r>
      <w:r>
        <w:rPr>
          <w:rFonts w:eastAsia="Times New Roman" w:cs="Times New Roman"/>
          <w:szCs w:val="24"/>
        </w:rPr>
        <w:t xml:space="preserve">α πηγαίνει απευθείας. </w:t>
      </w:r>
    </w:p>
    <w:p w14:paraId="0699752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όχι διάλογο, γιατί περνάει ο χρόνος έτσι! </w:t>
      </w:r>
    </w:p>
    <w:p w14:paraId="0699752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(Αναπληρωτής Υπουργός Υποδομών, Μεταφορών και Δικτύων): </w:t>
      </w:r>
      <w:r>
        <w:rPr>
          <w:rFonts w:eastAsia="Times New Roman" w:cs="Times New Roman"/>
          <w:szCs w:val="24"/>
        </w:rPr>
        <w:t xml:space="preserve">Δεν είναι δύσκολο, κύριε </w:t>
      </w:r>
      <w:proofErr w:type="spellStart"/>
      <w:r>
        <w:rPr>
          <w:rFonts w:eastAsia="Times New Roman" w:cs="Times New Roman"/>
          <w:szCs w:val="24"/>
        </w:rPr>
        <w:t>Μηταράκη</w:t>
      </w:r>
      <w:proofErr w:type="spellEnd"/>
      <w:r>
        <w:rPr>
          <w:rFonts w:eastAsia="Times New Roman" w:cs="Times New Roman"/>
          <w:szCs w:val="24"/>
        </w:rPr>
        <w:t>, να το αντιληφθείτε. Δεν θα κ</w:t>
      </w:r>
      <w:r>
        <w:rPr>
          <w:rFonts w:eastAsia="Times New Roman" w:cs="Times New Roman"/>
          <w:szCs w:val="24"/>
        </w:rPr>
        <w:t xml:space="preserve">άνει άλλες πέντε προσγειώσεις και απογειώσεις ή τέσσερις ή όσες είναι. Δεν είναι δύσκολο! </w:t>
      </w:r>
    </w:p>
    <w:p w14:paraId="0699752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Λοιπόν, σημειώνω ότι με την εξοικονόμηση που κάνουμε έχουμε 70% μείωση στο κόστος του ελληνικού δημοσίου, δηλαδή σε αυτό που πληρώνει ο ελληνικός λαός, χωρίς να κόψο</w:t>
      </w:r>
      <w:r>
        <w:rPr>
          <w:rFonts w:eastAsia="Times New Roman" w:cs="Times New Roman"/>
          <w:szCs w:val="24"/>
        </w:rPr>
        <w:t>υμε ούτε μ</w:t>
      </w:r>
      <w:r>
        <w:rPr>
          <w:rFonts w:eastAsia="Times New Roman" w:cs="Times New Roman"/>
          <w:szCs w:val="24"/>
        </w:rPr>
        <w:t>ί</w:t>
      </w:r>
      <w:r>
        <w:rPr>
          <w:rFonts w:eastAsia="Times New Roman" w:cs="Times New Roman"/>
          <w:szCs w:val="24"/>
        </w:rPr>
        <w:t>α άγονη γραμμή από αυτές που εσείς έχετε σχεδιάσει ως άγονες γραμμές.</w:t>
      </w:r>
    </w:p>
    <w:p w14:paraId="0699752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είναι απολύτως αντιληπτό, για να μπει μια νέα άγονη γραμμή -που είναι η δεύτερη φάση που δεσμευόμαστε ότι θα τα κάνουμε αυτά-, ένα νέο δρομολόγιο δηλαδή εκεί που πραγματικά υπάρχει ανάγκη, τότε πρέπει να πάει στην κοινότητα με μελέτη και να πάρει έγκ</w:t>
      </w:r>
      <w:r>
        <w:rPr>
          <w:rFonts w:eastAsia="Times New Roman" w:cs="Times New Roman"/>
          <w:szCs w:val="24"/>
        </w:rPr>
        <w:t xml:space="preserve">ριση. </w:t>
      </w:r>
    </w:p>
    <w:p w14:paraId="0699752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Άρα σήμερα μιλάμε για τις υφιστάμενες άγονες γραμμές, που θα ολοκληρωθεί ο διαγωνισμός, το φθινόπωρο θα έχουμε τα τελικά αποτελέσματα και τις εταιρείες που θα έχουν κερδίσει και, βέβαια, με πολύ μικρότερο κόστος.</w:t>
      </w:r>
    </w:p>
    <w:p w14:paraId="0699752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Το τέταρτο που υπενθυμίζω -το είπα κ</w:t>
      </w:r>
      <w:r>
        <w:rPr>
          <w:rFonts w:eastAsia="Times New Roman" w:cs="Times New Roman"/>
          <w:szCs w:val="24"/>
        </w:rPr>
        <w:t xml:space="preserve">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γιατί μου είπαν ότι δεν είπες τι θα κάνετε, και τι δεσμευθήκατε;- είναι ότι έχουμε ήδη ξεκινήσει με δικό μας σχεδιασμό, όχι μόνο των άγονων </w:t>
      </w:r>
      <w:r>
        <w:rPr>
          <w:rFonts w:eastAsia="Times New Roman" w:cs="Times New Roman"/>
          <w:szCs w:val="24"/>
        </w:rPr>
        <w:lastRenderedPageBreak/>
        <w:t xml:space="preserve">αεροπορικών γραμμών, αλλά σε συνδυασμό και σε συνεργασία με το Υπουργείο Ναυτιλίας σε σχέση </w:t>
      </w:r>
      <w:r>
        <w:rPr>
          <w:rFonts w:eastAsia="Times New Roman" w:cs="Times New Roman"/>
          <w:szCs w:val="24"/>
        </w:rPr>
        <w:t xml:space="preserve">με τις άγονες γραμμές της ακτοπλοΐας. Δεν μπορεί να είναι ασύνδετο το ένα με το άλλο, όπως το κληρονομήσαμε. </w:t>
      </w:r>
    </w:p>
    <w:p w14:paraId="0699752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να υπάρχει μ</w:t>
      </w:r>
      <w:r>
        <w:rPr>
          <w:rFonts w:eastAsia="Times New Roman" w:cs="Times New Roman"/>
          <w:szCs w:val="24"/>
        </w:rPr>
        <w:t>ί</w:t>
      </w:r>
      <w:r>
        <w:rPr>
          <w:rFonts w:eastAsia="Times New Roman" w:cs="Times New Roman"/>
          <w:szCs w:val="24"/>
        </w:rPr>
        <w:t xml:space="preserve">α εποπτική σχέση σε σχέση με τα </w:t>
      </w:r>
      <w:proofErr w:type="spellStart"/>
      <w:r>
        <w:rPr>
          <w:rFonts w:eastAsia="Times New Roman" w:cs="Times New Roman"/>
          <w:szCs w:val="24"/>
        </w:rPr>
        <w:t>υδατοδρόμια</w:t>
      </w:r>
      <w:proofErr w:type="spellEnd"/>
      <w:r>
        <w:rPr>
          <w:rFonts w:eastAsia="Times New Roman" w:cs="Times New Roman"/>
          <w:szCs w:val="24"/>
        </w:rPr>
        <w:t xml:space="preserve">. Με ρωτάτε τι έγινε με τα </w:t>
      </w:r>
      <w:proofErr w:type="spellStart"/>
      <w:r>
        <w:rPr>
          <w:rFonts w:eastAsia="Times New Roman" w:cs="Times New Roman"/>
          <w:szCs w:val="24"/>
        </w:rPr>
        <w:t>υδατοδρόμια</w:t>
      </w:r>
      <w:proofErr w:type="spellEnd"/>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Είχαν βγει μηδέν άδειες και δε</w:t>
      </w:r>
      <w:r>
        <w:rPr>
          <w:rFonts w:eastAsia="Times New Roman" w:cs="Times New Roman"/>
          <w:szCs w:val="24"/>
        </w:rPr>
        <w:t xml:space="preserve">ν είχαν προχωρήσει οι διαδικασίες. Τώρα, και προχωρούν οι διαδικασίες -έχουν βγει ήδη κάποιες άδειες- και φέρνουμε και σχέδιο νόμου για τα </w:t>
      </w:r>
      <w:proofErr w:type="spellStart"/>
      <w:r>
        <w:rPr>
          <w:rFonts w:eastAsia="Times New Roman" w:cs="Times New Roman"/>
          <w:szCs w:val="24"/>
        </w:rPr>
        <w:t>υδατοδρόμια</w:t>
      </w:r>
      <w:proofErr w:type="spellEnd"/>
      <w:r>
        <w:rPr>
          <w:rFonts w:eastAsia="Times New Roman" w:cs="Times New Roman"/>
          <w:szCs w:val="24"/>
        </w:rPr>
        <w:t xml:space="preserve">. </w:t>
      </w:r>
    </w:p>
    <w:p w14:paraId="0699752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Μια στιγμή, γιατί θέλω να βρω στις σημειώσεις μου για τις ερωτήσεις και τις τοποθετήσεις που έχετε κάνε</w:t>
      </w:r>
      <w:r>
        <w:rPr>
          <w:rFonts w:eastAsia="Times New Roman" w:cs="Times New Roman"/>
          <w:szCs w:val="24"/>
        </w:rPr>
        <w:t>ι μήπως έχει μείνει κάτι αναπάντητο.</w:t>
      </w:r>
    </w:p>
    <w:p w14:paraId="06997529"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τον διαγωνισμό θα ήθελα να ρωτήσω. </w:t>
      </w:r>
    </w:p>
    <w:p w14:paraId="0699752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(Αναπληρωτής Υπουργός Υποδομών, Μεταφορών και Δικτύων): </w:t>
      </w:r>
      <w:r>
        <w:rPr>
          <w:rFonts w:eastAsia="Times New Roman" w:cs="Times New Roman"/>
          <w:szCs w:val="24"/>
        </w:rPr>
        <w:t xml:space="preserve">Για το διαγωνισμό; </w:t>
      </w:r>
    </w:p>
    <w:p w14:paraId="0699752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Ο διαγωνισμός θα έχει ολοκληρωθεί ως τις 30 Σεπτεμβρ</w:t>
      </w:r>
      <w:r>
        <w:rPr>
          <w:rFonts w:eastAsia="Times New Roman" w:cs="Times New Roman"/>
          <w:szCs w:val="24"/>
        </w:rPr>
        <w:t xml:space="preserve">ίου; </w:t>
      </w:r>
    </w:p>
    <w:p w14:paraId="0699752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(Αναπληρωτής Υπουργός Υποδομών, Μεταφορών και Δικτύων): </w:t>
      </w:r>
      <w:r>
        <w:rPr>
          <w:rFonts w:eastAsia="Times New Roman" w:cs="Times New Roman"/>
          <w:szCs w:val="24"/>
        </w:rPr>
        <w:t>Βεβαίως, θα έχει ολοκληρωθεί ως τις 30 Σεπτέμβρη και θα είναι διεθνής, δημόσιος, μειοδοτικός διαγωνισμός. Ολοκληρώθηκε η διαβούλευση την Παρασκευή, τώρα. Με ρωτάτε αν έγινε διαβ</w:t>
      </w:r>
      <w:r>
        <w:rPr>
          <w:rFonts w:eastAsia="Times New Roman" w:cs="Times New Roman"/>
          <w:szCs w:val="24"/>
        </w:rPr>
        <w:t xml:space="preserve">ούλευση; Η Υπηρεσία Πολιτικής Αεροπορίας δεν τα έβγαλε στον αέρα; Κάνατε εσείς άλλη διαβούλευση με τους πολίτες και άλλη με τους δήμους; </w:t>
      </w:r>
      <w:proofErr w:type="spellStart"/>
      <w:r>
        <w:rPr>
          <w:rFonts w:eastAsia="Times New Roman" w:cs="Times New Roman"/>
          <w:szCs w:val="24"/>
        </w:rPr>
        <w:t>Kατ</w:t>
      </w:r>
      <w:proofErr w:type="spellEnd"/>
      <w:r>
        <w:rPr>
          <w:rFonts w:eastAsia="Times New Roman" w:cs="Times New Roman"/>
          <w:szCs w:val="24"/>
        </w:rPr>
        <w:t>’ αρχάς, θυμάστε να κάνατε διαβούλευση,</w:t>
      </w:r>
      <w:r>
        <w:rPr>
          <w:rFonts w:eastAsia="Times New Roman" w:cs="Times New Roman"/>
          <w:szCs w:val="24"/>
        </w:rPr>
        <w:t xml:space="preserve"> </w:t>
      </w:r>
      <w:r>
        <w:rPr>
          <w:rFonts w:eastAsia="Times New Roman" w:cs="Times New Roman"/>
          <w:szCs w:val="24"/>
        </w:rPr>
        <w:t>γιατί εγώ θυμάμαι ότι δεν κάνατε διαβούλευση στην προηγούμενη κυβέρνηση ούτε</w:t>
      </w:r>
      <w:r>
        <w:rPr>
          <w:rFonts w:eastAsia="Times New Roman" w:cs="Times New Roman"/>
          <w:szCs w:val="24"/>
        </w:rPr>
        <w:t xml:space="preserve"> σε σχέδια νόμου πολύ σημαντικά.</w:t>
      </w:r>
    </w:p>
    <w:p w14:paraId="0699752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Για την ιδιωτικοποίηση τα έχω ξαναπεί αν είμαι υπέρ ή κατά. Είμαι κατά, αλλά έχουμε δεσμευτεί ως Κυβέρνηση, για να βγάλουμε τη χώρα από αυτήν την κρίση. </w:t>
      </w:r>
    </w:p>
    <w:p w14:paraId="0699752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Είπε κάτι ο κ. Αθανασίου, αυτό είναι πολύ σημαντικό θέμα, για τη σύγκ</w:t>
      </w:r>
      <w:r>
        <w:rPr>
          <w:rFonts w:eastAsia="Times New Roman" w:cs="Times New Roman"/>
          <w:szCs w:val="24"/>
        </w:rPr>
        <w:t xml:space="preserve">ριση που έκανε με το κόστος των εισιτηρίων τούρκικων αερογραμμών σε σχέση με τις ελληνικές ή με τις γαλλικές, που είναι ακόμη ψηλότερο. Αυτό τέθηκε και στην προτελευταία σύνοδο των Υπουργών Μεταφορών. </w:t>
      </w:r>
      <w:r>
        <w:rPr>
          <w:rFonts w:eastAsia="Times New Roman" w:cs="Times New Roman"/>
          <w:szCs w:val="24"/>
        </w:rPr>
        <w:t>Ε</w:t>
      </w:r>
      <w:r>
        <w:rPr>
          <w:rFonts w:eastAsia="Times New Roman" w:cs="Times New Roman"/>
          <w:szCs w:val="24"/>
        </w:rPr>
        <w:t>ίναι ένα πολύ σημαντικό θέμα, γιατί εκεί πραγματικά φα</w:t>
      </w:r>
      <w:r>
        <w:rPr>
          <w:rFonts w:eastAsia="Times New Roman" w:cs="Times New Roman"/>
          <w:szCs w:val="24"/>
        </w:rPr>
        <w:t>ίνεται πώς έχει ναυαγήσει ο νεοφιλελευθερισμός σε ευρωπαϊκό επίπεδο.</w:t>
      </w:r>
    </w:p>
    <w:p w14:paraId="0699752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Μέχρι πρόσφατα, λοιπόν, ποιο ήταν το δόγμα που όλα αυτά τα χρόνια μας έφερε εδώ; Να μειώσουμε το εργασιακό κόστος, την ανταγωνιστικότητα, να μην έχουμε κρατικές επιδοτήσεις, αυτά όλα. Εμά</w:t>
      </w:r>
      <w:r>
        <w:rPr>
          <w:rFonts w:eastAsia="Times New Roman" w:cs="Times New Roman"/>
          <w:szCs w:val="24"/>
        </w:rPr>
        <w:t>ς μας έβαλαν και πουλήσαμε –εσείς συμφωνείτε, εμείς διαφωνούμε- την Ολυμπιακή εκεί που την πουλήσατε, να πουλήσουμε και τα δεκατέσσερα αεροδρόμια. Πάρα πολύ ωραία! Έρχεται, λοιπόν, τώρα ο πυρήνας της Ευρώπης και λέει: «Παιδιά, πρόβλημα, να γίνεται κεντρική</w:t>
      </w:r>
      <w:r>
        <w:rPr>
          <w:rFonts w:eastAsia="Times New Roman" w:cs="Times New Roman"/>
          <w:szCs w:val="24"/>
        </w:rPr>
        <w:t xml:space="preserve"> διαπραγμάτευση με τους ξένους αερομεταφορείς για το ποιος έρχεται στην Ευρώπη, να μην έχουμε, δηλαδή, διμερείς διαπραγματεύσεις με τις τρίτες χώρες, γιατί παρατηρείται το εξής φαινόμενο: Η Τουρκία επιδοτεί και τα αεροδρόμια –βλέπετε πού </w:t>
      </w:r>
      <w:r>
        <w:rPr>
          <w:rFonts w:eastAsia="Times New Roman" w:cs="Times New Roman"/>
          <w:szCs w:val="24"/>
        </w:rPr>
        <w:lastRenderedPageBreak/>
        <w:t>έχει φτάσει η Κωνσ</w:t>
      </w:r>
      <w:r>
        <w:rPr>
          <w:rFonts w:eastAsia="Times New Roman" w:cs="Times New Roman"/>
          <w:szCs w:val="24"/>
        </w:rPr>
        <w:t>ταντινούπολη- και τις αεροπορικές εταιρείες της. Η Κίνα κάνει το ίδιο. Οι χώρες του Κόλπου κάνουν το ίδιο. Άρα και τα αεροδρόμια και οι αεροπορικές εταιρείες της Ευρώπης δεν…»</w:t>
      </w:r>
    </w:p>
    <w:p w14:paraId="0699753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Δηλαδή, η ουσία της πολιτικής σας, αυτό που προτείνετε και αυτό που πιστεύετε, έ</w:t>
      </w:r>
      <w:r>
        <w:rPr>
          <w:rFonts w:eastAsia="Times New Roman" w:cs="Times New Roman"/>
          <w:szCs w:val="24"/>
        </w:rPr>
        <w:t>χει αποτύχει σε ευρωπαϊκό επίπεδο και είναι ώρα, πραγματικά, να κάτσουμε να δούμε πώς ως ευρωπαϊκή κοινωνία πρέπει να γυρίσουμε στις παλιές αρχές και αξίες που είχε η Ευρώπη, πώς δηλαδή προστατεύουμε τον πολίτη, πώς προστατεύουμε τους λαούς, πώς προστατεύο</w:t>
      </w:r>
      <w:r>
        <w:rPr>
          <w:rFonts w:eastAsia="Times New Roman" w:cs="Times New Roman"/>
          <w:szCs w:val="24"/>
        </w:rPr>
        <w:t>υμε και άλλα πράγματα, για να μην φτάσουμε εδώ που έχουμε φτάσει και ακόμα χειρότερα με τις νεοφιλελεύθερες λογικές.</w:t>
      </w:r>
    </w:p>
    <w:p w14:paraId="06997531"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Με ρωτάτε από πού θα αντλήσουμε τους πόρους. Τους πόρους θα τους αντλήσουμε από την ανάπτυξη των περιφερικών αεροδρομίων, που μένουν δημόσι</w:t>
      </w:r>
      <w:r>
        <w:rPr>
          <w:rFonts w:eastAsia="Times New Roman" w:cs="Times New Roman"/>
          <w:szCs w:val="24"/>
        </w:rPr>
        <w:t xml:space="preserve">α και μπορούν να αναπτυχθούν, όπως είναι της Πάρου, όπως είναι της Σύρου, που υπογράψαμε την επέκτασή του και την αναβάθμισή του, όπως είναι των υπόλοιπων νησιών των Κυκλάδων, όπως είναι της Καστοριάς, που είναι ένα αεροδρόμιο που </w:t>
      </w:r>
      <w:r>
        <w:rPr>
          <w:rFonts w:eastAsia="Times New Roman" w:cs="Times New Roman"/>
          <w:szCs w:val="24"/>
        </w:rPr>
        <w:lastRenderedPageBreak/>
        <w:t>μπορεί να αξιοποιηθεί, όπ</w:t>
      </w:r>
      <w:r>
        <w:rPr>
          <w:rFonts w:eastAsia="Times New Roman" w:cs="Times New Roman"/>
          <w:szCs w:val="24"/>
        </w:rPr>
        <w:t>ως είναι της Χίου, όχι όμως με την επέκταση των</w:t>
      </w:r>
      <w:r>
        <w:rPr>
          <w:rFonts w:eastAsia="Times New Roman" w:cs="Times New Roman"/>
          <w:b/>
          <w:szCs w:val="24"/>
        </w:rPr>
        <w:t xml:space="preserve"> </w:t>
      </w:r>
      <w:r>
        <w:rPr>
          <w:rFonts w:eastAsia="Times New Roman" w:cs="Times New Roman"/>
          <w:szCs w:val="24"/>
        </w:rPr>
        <w:t>αερ</w:t>
      </w:r>
      <w:r>
        <w:rPr>
          <w:rFonts w:eastAsia="Times New Roman" w:cs="Times New Roman"/>
          <w:szCs w:val="24"/>
        </w:rPr>
        <w:t>ο</w:t>
      </w:r>
      <w:r>
        <w:rPr>
          <w:rFonts w:eastAsia="Times New Roman" w:cs="Times New Roman"/>
          <w:szCs w:val="24"/>
        </w:rPr>
        <w:t>διαδρόμων. Με το να γίνουν οι κατεδαφίσεις αυτές που έχουμε πει και λόγω της γνωστής απεργίας που υπάρχει, δεν μπορούμε να κάνουμε κάποιες κινήσεις. Αυτά για τα οποία έχουμε δεσμευτεί, θα γίνουν. Είναι πρ</w:t>
      </w:r>
      <w:r>
        <w:rPr>
          <w:rFonts w:eastAsia="Times New Roman" w:cs="Times New Roman"/>
          <w:szCs w:val="24"/>
        </w:rPr>
        <w:t>ογραμματισμένα, έχουμε δεσμευτεί και τα προχωράμε. Δεν είμαστε, όμως, της λογικής να καταργούμε εμείς απεργίες. Τις σεβόμαστε και ας διαφωνούμε.</w:t>
      </w:r>
    </w:p>
    <w:p w14:paraId="0699753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με ρωτάτε από πού θα αντλήσουμε τους πόρους και μάλιστα μιλάτε για το </w:t>
      </w:r>
      <w:proofErr w:type="spellStart"/>
      <w:r>
        <w:rPr>
          <w:rFonts w:eastAsia="Times New Roman" w:cs="Times New Roman"/>
          <w:szCs w:val="24"/>
        </w:rPr>
        <w:t>σπατόσημο</w:t>
      </w:r>
      <w:proofErr w:type="spellEnd"/>
      <w:r>
        <w:rPr>
          <w:rFonts w:eastAsia="Times New Roman" w:cs="Times New Roman"/>
          <w:szCs w:val="24"/>
        </w:rPr>
        <w:t>, όταν στη σύμβαση που ε</w:t>
      </w:r>
      <w:r>
        <w:rPr>
          <w:rFonts w:eastAsia="Times New Roman" w:cs="Times New Roman"/>
          <w:szCs w:val="24"/>
        </w:rPr>
        <w:t xml:space="preserve">ίχατε ετοιμάσει για το </w:t>
      </w:r>
      <w:proofErr w:type="spellStart"/>
      <w:r>
        <w:rPr>
          <w:rFonts w:eastAsia="Times New Roman" w:cs="Times New Roman"/>
          <w:szCs w:val="24"/>
        </w:rPr>
        <w:t>σπατόσημο</w:t>
      </w:r>
      <w:proofErr w:type="spellEnd"/>
      <w:r>
        <w:rPr>
          <w:rFonts w:eastAsia="Times New Roman" w:cs="Times New Roman"/>
          <w:szCs w:val="24"/>
        </w:rPr>
        <w:t xml:space="preserve">, για τα δεκατέσσερα περιφερειακά αεροδρόμια, δεν είχατε εξαιρέσει τις άγονες γραμμές. </w:t>
      </w:r>
      <w:r>
        <w:rPr>
          <w:rFonts w:eastAsia="Times New Roman" w:cs="Times New Roman"/>
          <w:szCs w:val="24"/>
        </w:rPr>
        <w:t>Π</w:t>
      </w:r>
      <w:r>
        <w:rPr>
          <w:rFonts w:eastAsia="Times New Roman" w:cs="Times New Roman"/>
          <w:szCs w:val="24"/>
        </w:rPr>
        <w:t>ραγματικά, αν ξέρει κανείς τι γίνεται σε αυτόν τον χώρο, αναρωτιέται με αυτά που λέτε, αν αυτά που είχατε κάνει έναν χρόνο πριν, τα γνωρ</w:t>
      </w:r>
      <w:r>
        <w:rPr>
          <w:rFonts w:eastAsia="Times New Roman" w:cs="Times New Roman"/>
          <w:szCs w:val="24"/>
        </w:rPr>
        <w:t>ίζετε. Εγώ είμαι βέβαιος ότι οι Βουλευτές της Νέας Δημοκρατίας, που είναι εδώ, δεν τα γνώριζαν καν. Δεσμεύσατε τη χώρα σε άθλιες συμβάσεις, σε άθλιες πραγματικά, και έρχεστε τώρα και μας ζητάτε και τα ρέστα.</w:t>
      </w:r>
    </w:p>
    <w:p w14:paraId="06997533"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ΙΩΑΝΝΗΣ ΠΛΑΚΙΩΤΑΚΗΣ:</w:t>
      </w:r>
      <w:r>
        <w:rPr>
          <w:rFonts w:eastAsia="Times New Roman" w:cs="Times New Roman"/>
          <w:szCs w:val="24"/>
        </w:rPr>
        <w:t xml:space="preserve"> Εσείς τις υπογράψατε.</w:t>
      </w:r>
    </w:p>
    <w:p w14:paraId="0699753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Σας ευχαριστούμε, κύριε </w:t>
      </w:r>
      <w:proofErr w:type="spellStart"/>
      <w:r>
        <w:rPr>
          <w:rFonts w:eastAsia="Times New Roman" w:cs="Times New Roman"/>
          <w:szCs w:val="24"/>
        </w:rPr>
        <w:t>Πλακιωτάκη</w:t>
      </w:r>
      <w:proofErr w:type="spellEnd"/>
      <w:r>
        <w:rPr>
          <w:rFonts w:eastAsia="Times New Roman" w:cs="Times New Roman"/>
          <w:szCs w:val="24"/>
        </w:rPr>
        <w:t>, για την τιμή που μας κάνατε, που τις ετοιμάσατε.</w:t>
      </w:r>
    </w:p>
    <w:p w14:paraId="06997535"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Γιατί δεν τις αλλάξατε;</w:t>
      </w:r>
    </w:p>
    <w:p w14:paraId="06997536"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Σας </w:t>
      </w:r>
      <w:r>
        <w:rPr>
          <w:rFonts w:eastAsia="Times New Roman" w:cs="Times New Roman"/>
          <w:szCs w:val="24"/>
        </w:rPr>
        <w:t>ευχαριστούμε, πραγματικά.</w:t>
      </w:r>
    </w:p>
    <w:p w14:paraId="0699753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υπερβεί όλους τους χρόνους.</w:t>
      </w:r>
    </w:p>
    <w:p w14:paraId="0699753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Τελειώνω, όπως τελείωσα και την </w:t>
      </w:r>
      <w:proofErr w:type="spellStart"/>
      <w:r>
        <w:rPr>
          <w:rFonts w:eastAsia="Times New Roman" w:cs="Times New Roman"/>
          <w:szCs w:val="24"/>
        </w:rPr>
        <w:t>πρωτομιλία</w:t>
      </w:r>
      <w:proofErr w:type="spellEnd"/>
      <w:r>
        <w:rPr>
          <w:rFonts w:eastAsia="Times New Roman" w:cs="Times New Roman"/>
          <w:szCs w:val="24"/>
        </w:rPr>
        <w:t xml:space="preserve"> μου.</w:t>
      </w:r>
    </w:p>
    <w:p w14:paraId="06997539"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w:t>
      </w:r>
      <w:r>
        <w:rPr>
          <w:rFonts w:eastAsia="Times New Roman" w:cs="Times New Roman"/>
          <w:b/>
          <w:szCs w:val="24"/>
        </w:rPr>
        <w:t>τοδουλοπούλου):</w:t>
      </w:r>
      <w:r>
        <w:rPr>
          <w:rFonts w:eastAsia="Times New Roman" w:cs="Times New Roman"/>
          <w:szCs w:val="24"/>
        </w:rPr>
        <w:t xml:space="preserve"> Όχι, και την δευτερολογία. Ήταν δέκα λεπτά συν τα έξι λεπτά, σύνολο δεκαέξι λεπτά.</w:t>
      </w:r>
    </w:p>
    <w:p w14:paraId="0699753A"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Έχετε απόλυτο δίκιο, κυρία Πρόεδρε.</w:t>
      </w:r>
    </w:p>
    <w:p w14:paraId="0699753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καλύψει πλ</w:t>
      </w:r>
      <w:r>
        <w:rPr>
          <w:rFonts w:eastAsia="Times New Roman" w:cs="Times New Roman"/>
          <w:szCs w:val="24"/>
        </w:rPr>
        <w:t>ήρως τον χρόνο με τα δεκαέξι, δεκαεπτά λεπτά.</w:t>
      </w:r>
    </w:p>
    <w:p w14:paraId="0699753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Εμείς δεσμευόμαστε όχι μόνο για την διατήρηση των συγκεκριμένων άγονων γραμμών που έχουμε, αλλά και για την επέκτασή τους. Δεσμευόμαστε για έναν συνο</w:t>
      </w:r>
      <w:r>
        <w:rPr>
          <w:rFonts w:eastAsia="Times New Roman" w:cs="Times New Roman"/>
          <w:szCs w:val="24"/>
        </w:rPr>
        <w:t xml:space="preserve">λικό σχεδιασμό για τις άγονες γραμμές της χώρας, μόνο που αυτή τη φορά θα εξυπηρετεί τον πολίτη, τον επιβάτη, την ανάπτυξη των τοπικών κοινωνιών και της χώρας και το </w:t>
      </w:r>
      <w:r>
        <w:rPr>
          <w:rFonts w:eastAsia="Times New Roman" w:cs="Times New Roman"/>
          <w:szCs w:val="24"/>
        </w:rPr>
        <w:lastRenderedPageBreak/>
        <w:t>δημόσιο συμφέρον και όχι τα συμφέροντα των τεσσάρων εταιρειών που δραστηριοποιούνται στη χ</w:t>
      </w:r>
      <w:r>
        <w:rPr>
          <w:rFonts w:eastAsia="Times New Roman" w:cs="Times New Roman"/>
          <w:szCs w:val="24"/>
        </w:rPr>
        <w:t>ώρα μας.</w:t>
      </w:r>
    </w:p>
    <w:p w14:paraId="0699753D" w14:textId="77777777" w:rsidR="00A71BAC" w:rsidRDefault="0036703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99753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Νομίζω ότι τελειώσαμε.</w:t>
      </w:r>
    </w:p>
    <w:p w14:paraId="0699753F"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Κυρία Πρόεδρε, τον λόγο.</w:t>
      </w:r>
    </w:p>
    <w:p w14:paraId="06997540"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κύριε Καραμανλή</w:t>
      </w:r>
      <w:r>
        <w:rPr>
          <w:rFonts w:eastAsia="Times New Roman" w:cs="Times New Roman"/>
          <w:szCs w:val="24"/>
        </w:rPr>
        <w:t>…</w:t>
      </w:r>
    </w:p>
    <w:p w14:paraId="0699754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ΜΗΤΑΡΑΚΗΣ:</w:t>
      </w:r>
      <w:r>
        <w:rPr>
          <w:rFonts w:eastAsia="Times New Roman" w:cs="Times New Roman"/>
          <w:szCs w:val="24"/>
        </w:rPr>
        <w:t xml:space="preserve"> Έχει δευτερολογία, </w:t>
      </w:r>
      <w:proofErr w:type="spellStart"/>
      <w:r>
        <w:rPr>
          <w:rFonts w:eastAsia="Times New Roman" w:cs="Times New Roman"/>
          <w:szCs w:val="24"/>
        </w:rPr>
        <w:t>τριτολογία</w:t>
      </w:r>
      <w:proofErr w:type="spellEnd"/>
      <w:r>
        <w:rPr>
          <w:rFonts w:eastAsia="Times New Roman" w:cs="Times New Roman"/>
          <w:szCs w:val="24"/>
        </w:rPr>
        <w:t>…</w:t>
      </w:r>
    </w:p>
    <w:p w14:paraId="0699754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w:t>
      </w:r>
      <w:proofErr w:type="spellStart"/>
      <w:r>
        <w:rPr>
          <w:rFonts w:eastAsia="Times New Roman" w:cs="Times New Roman"/>
          <w:szCs w:val="24"/>
        </w:rPr>
        <w:t>τριτολογία</w:t>
      </w:r>
      <w:proofErr w:type="spellEnd"/>
      <w:r>
        <w:rPr>
          <w:rFonts w:eastAsia="Times New Roman" w:cs="Times New Roman"/>
          <w:szCs w:val="24"/>
        </w:rPr>
        <w:t xml:space="preserve"> δεν θα ξαναγίνει. Να έχουμε και μ</w:t>
      </w:r>
      <w:r>
        <w:rPr>
          <w:rFonts w:eastAsia="Times New Roman" w:cs="Times New Roman"/>
          <w:szCs w:val="24"/>
        </w:rPr>
        <w:t>ί</w:t>
      </w:r>
      <w:r>
        <w:rPr>
          <w:rFonts w:eastAsia="Times New Roman" w:cs="Times New Roman"/>
          <w:szCs w:val="24"/>
        </w:rPr>
        <w:t>α αίσθηση του μέτρου.</w:t>
      </w:r>
    </w:p>
    <w:p w14:paraId="0699754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Ορίστε, κύριε Καραμανλή, έχετε τον λόγο.</w:t>
      </w:r>
    </w:p>
    <w:p w14:paraId="06997544"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Δεν θα σας κουράσω σε αντίθε</w:t>
      </w:r>
      <w:r>
        <w:rPr>
          <w:rFonts w:eastAsia="Times New Roman" w:cs="Times New Roman"/>
          <w:szCs w:val="24"/>
        </w:rPr>
        <w:t>ση με τον Υπουργό. Διαισθάνομαι την αμηχανία του. Γι’ αυτό πήρε τόσο πολύ χρόνο για να απαντήσει. Θα προσπαθήσω να είμαι σύντομος, λιτός και περιεκτικός.</w:t>
      </w:r>
    </w:p>
    <w:p w14:paraId="0699754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Κατ’ αρχάς, να βάλουμε τα πράγματα σε μία σειρά. Κύριε Υπουργέ, δεν μιλάμε για ιδιωτικοποίηση των περι</w:t>
      </w:r>
      <w:r>
        <w:rPr>
          <w:rFonts w:eastAsia="Times New Roman" w:cs="Times New Roman"/>
          <w:szCs w:val="24"/>
        </w:rPr>
        <w:t xml:space="preserve">φερειακών αεροδρομίων. Μιλάμε για παραχώρηση. Να βάλουμε, λοιπόν, τα πράγματα σε μία σειρά.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Υπουργέ -σας άκουσα με πολλή προσοχή και δεν σας διέκοψα-, όπως πολύ σωστά είπε και ο κ. </w:t>
      </w:r>
      <w:proofErr w:type="spellStart"/>
      <w:r>
        <w:rPr>
          <w:rFonts w:eastAsia="Times New Roman" w:cs="Times New Roman"/>
          <w:szCs w:val="24"/>
        </w:rPr>
        <w:t>Πλακιωτάκης</w:t>
      </w:r>
      <w:proofErr w:type="spellEnd"/>
      <w:r>
        <w:rPr>
          <w:rFonts w:eastAsia="Times New Roman" w:cs="Times New Roman"/>
          <w:szCs w:val="24"/>
        </w:rPr>
        <w:t xml:space="preserve">, εάν τελικά είναι τόσο κακή αυτή </w:t>
      </w:r>
      <w:r>
        <w:rPr>
          <w:rFonts w:eastAsia="Times New Roman" w:cs="Times New Roman"/>
          <w:szCs w:val="24"/>
        </w:rPr>
        <w:t>η σύμβαση, γιατί δεν την αλλάξατε; Είναι πολύ απλό το ερώτημα και καλό είναι κάποτε οι Βουλευτές της Αριστεράς να καταλάβουν ότι δεν αντιπολιτεύονται και ότι κυβερνούν.</w:t>
      </w:r>
    </w:p>
    <w:p w14:paraId="0699754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Θέλω, επίσης, να σας πω και δύο άλλα πράγματα. Επί της ουσίας δεν μας έχετε απαντήσει γ</w:t>
      </w:r>
      <w:r>
        <w:rPr>
          <w:rFonts w:eastAsia="Times New Roman" w:cs="Times New Roman"/>
          <w:szCs w:val="24"/>
        </w:rPr>
        <w:t xml:space="preserve">ι’ αυτήν την </w:t>
      </w:r>
      <w:proofErr w:type="spellStart"/>
      <w:r>
        <w:rPr>
          <w:rFonts w:eastAsia="Times New Roman" w:cs="Times New Roman"/>
          <w:szCs w:val="24"/>
        </w:rPr>
        <w:t>εξωθεσμική</w:t>
      </w:r>
      <w:proofErr w:type="spellEnd"/>
      <w:r>
        <w:rPr>
          <w:rFonts w:eastAsia="Times New Roman" w:cs="Times New Roman"/>
          <w:szCs w:val="24"/>
        </w:rPr>
        <w:t xml:space="preserve"> διαδικασία. Εδώ υπάρχει μ</w:t>
      </w:r>
      <w:r>
        <w:rPr>
          <w:rFonts w:eastAsia="Times New Roman" w:cs="Times New Roman"/>
          <w:szCs w:val="24"/>
        </w:rPr>
        <w:t>ί</w:t>
      </w:r>
      <w:r>
        <w:rPr>
          <w:rFonts w:eastAsia="Times New Roman" w:cs="Times New Roman"/>
          <w:szCs w:val="24"/>
        </w:rPr>
        <w:t xml:space="preserve">α διαφωνία. Να την βάλουμε στη σωστή της βάση. Εσείς λέτε ότι ήταν μια διαδικασία με διαπραγμάτευση χωρίς δημοσίευση. </w:t>
      </w:r>
    </w:p>
    <w:p w14:paraId="0699754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χωρίς δημοσίευση.</w:t>
      </w:r>
    </w:p>
    <w:p w14:paraId="0699754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Το ότι δημοσιεύτηκε για είκοσι τέσσερις ώρες είναι πρακτικά χωρίς δημοσίευση. </w:t>
      </w:r>
    </w:p>
    <w:p w14:paraId="0699754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Εγώ θαυμάζω πάντα την αριστερά, γιατί βρίσκει πολύ έξυπνους τρόπους να λέει τα πράγματα με έναν διαφορετικό τρόπο.</w:t>
      </w:r>
    </w:p>
    <w:p w14:paraId="0699754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Αυτό στην ουσία, στη δική μας γλώσσα </w:t>
      </w:r>
      <w:r>
        <w:rPr>
          <w:rFonts w:eastAsia="Times New Roman" w:cs="Times New Roman"/>
          <w:szCs w:val="24"/>
        </w:rPr>
        <w:t>και στο δικό μας μυαλό, είναι απευθείας ανάθεση. Και αυτό θα σας πω, κύριε Υπουργέ, ότι το έχετε στηλιτεύσει και εσείς ο ίδιος. Ξέρετε πότε;</w:t>
      </w:r>
    </w:p>
    <w:p w14:paraId="0699754B"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Πότε; </w:t>
      </w:r>
    </w:p>
    <w:p w14:paraId="0699754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w:t>
      </w:r>
      <w:r>
        <w:rPr>
          <w:rFonts w:eastAsia="Times New Roman" w:cs="Times New Roman"/>
          <w:b/>
          <w:szCs w:val="24"/>
        </w:rPr>
        <w:t xml:space="preserve"> ΑΧ.</w:t>
      </w:r>
      <w:r>
        <w:rPr>
          <w:rFonts w:eastAsia="Times New Roman" w:cs="Times New Roman"/>
          <w:b/>
          <w:szCs w:val="24"/>
        </w:rPr>
        <w:t xml:space="preserve"> ΚΑΡΑΜΑΝΛΗΣ:</w:t>
      </w:r>
      <w:r>
        <w:rPr>
          <w:rFonts w:eastAsia="Times New Roman" w:cs="Times New Roman"/>
          <w:szCs w:val="24"/>
        </w:rPr>
        <w:t xml:space="preserve"> Στην ερώτηση που ε</w:t>
      </w:r>
      <w:r>
        <w:rPr>
          <w:rFonts w:eastAsia="Times New Roman" w:cs="Times New Roman"/>
          <w:szCs w:val="24"/>
        </w:rPr>
        <w:t xml:space="preserve">ίχε καταθέσει ο κ. Θεοχαρόπουλος πριν από μερικούς μήνες. Είχατε απαντήσει στις 29/02 μέσω του διοικητή του ΥΠΑ, κ. </w:t>
      </w:r>
      <w:proofErr w:type="spellStart"/>
      <w:r>
        <w:rPr>
          <w:rFonts w:eastAsia="Times New Roman" w:cs="Times New Roman"/>
          <w:szCs w:val="24"/>
        </w:rPr>
        <w:t>Λιντζεράκου</w:t>
      </w:r>
      <w:proofErr w:type="spellEnd"/>
      <w:r>
        <w:rPr>
          <w:rFonts w:eastAsia="Times New Roman" w:cs="Times New Roman"/>
          <w:szCs w:val="24"/>
        </w:rPr>
        <w:t>, και είχατε πει τα εξής</w:t>
      </w:r>
      <w:r>
        <w:rPr>
          <w:rFonts w:eastAsia="Times New Roman" w:cs="Times New Roman"/>
          <w:szCs w:val="24"/>
        </w:rPr>
        <w:t>:</w:t>
      </w:r>
      <w:r>
        <w:rPr>
          <w:rFonts w:eastAsia="Times New Roman" w:cs="Times New Roman"/>
          <w:szCs w:val="24"/>
        </w:rPr>
        <w:t xml:space="preserve"> «Για την εκμετάλλευση των 26 τακτικών αεροπορικών γραμμών στις οποίες έχουν επιβληθεί υποχρεώσεις παροχ</w:t>
      </w:r>
      <w:r>
        <w:rPr>
          <w:rFonts w:eastAsia="Times New Roman" w:cs="Times New Roman"/>
          <w:szCs w:val="24"/>
        </w:rPr>
        <w:t>ής δημόσιας υπηρεσίας ανετέθη η εκμετάλλευσή τους σε ελληνικές αεροπορικές εταιρείες και υπεγράφησαν οι σχετικές συμβάσεις, η ισχύς των οποίων λήγει στις 31</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2016 χωρίς δυνατότητα παράτασης.»</w:t>
      </w:r>
      <w:r>
        <w:rPr>
          <w:rFonts w:eastAsia="Times New Roman" w:cs="Times New Roman"/>
          <w:szCs w:val="24"/>
        </w:rPr>
        <w:t xml:space="preserve">. </w:t>
      </w:r>
      <w:r>
        <w:rPr>
          <w:rFonts w:eastAsia="Times New Roman" w:cs="Times New Roman"/>
          <w:szCs w:val="24"/>
        </w:rPr>
        <w:t xml:space="preserve"> Καταθέτω στα Πρακτικά την απάντησή σας.</w:t>
      </w:r>
    </w:p>
    <w:p w14:paraId="0699754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(Στο σημείο αυτό ο Β</w:t>
      </w:r>
      <w:r>
        <w:rPr>
          <w:rFonts w:eastAsia="Times New Roman" w:cs="Times New Roman"/>
          <w:szCs w:val="24"/>
        </w:rPr>
        <w:t>ουλευτής κ. Κωνσταντίνος</w:t>
      </w:r>
      <w:r>
        <w:rPr>
          <w:rFonts w:eastAsia="Times New Roman" w:cs="Times New Roman"/>
          <w:szCs w:val="24"/>
        </w:rPr>
        <w:t xml:space="preserve"> Αχ.</w:t>
      </w:r>
      <w:r>
        <w:rPr>
          <w:rFonts w:eastAsia="Times New Roman" w:cs="Times New Roman"/>
          <w:szCs w:val="24"/>
        </w:rPr>
        <w:t xml:space="preserve"> Καραμανλής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699754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σείς, κύριε Υπουργέ, και η Κυβέρνησή σας τι κάνετε; </w:t>
      </w:r>
      <w:r>
        <w:rPr>
          <w:rFonts w:eastAsia="Times New Roman" w:cs="Times New Roman"/>
          <w:szCs w:val="24"/>
        </w:rPr>
        <w:t>Έρχεστε και στην ουσία αναιρείτε αυτό που είχατε πει πριν από λίγους μήνες, πριν από λίγες εβδομάδες. Δίνετε, δηλαδή, την παράταση.</w:t>
      </w:r>
    </w:p>
    <w:p w14:paraId="0699754F"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Λέτε ότι εμείς σπαταλήσαμε στο παρελθόν τα χρήματα των φορολογουμένων. Κατ’ αρχ</w:t>
      </w:r>
      <w:r>
        <w:rPr>
          <w:rFonts w:eastAsia="Times New Roman" w:cs="Times New Roman"/>
          <w:szCs w:val="24"/>
        </w:rPr>
        <w:t>άς</w:t>
      </w:r>
      <w:r>
        <w:rPr>
          <w:rFonts w:eastAsia="Times New Roman" w:cs="Times New Roman"/>
          <w:szCs w:val="24"/>
        </w:rPr>
        <w:t xml:space="preserve"> μιλάμε για τέλος. Θα σας πω για ποιο λόγο </w:t>
      </w:r>
      <w:r>
        <w:rPr>
          <w:rFonts w:eastAsia="Times New Roman" w:cs="Times New Roman"/>
          <w:szCs w:val="24"/>
        </w:rPr>
        <w:t>θα βγει πιο φθηνά, εάν ευοδωθούν όλες οι διαδικασίες για την καινούρ</w:t>
      </w:r>
      <w:r>
        <w:rPr>
          <w:rFonts w:eastAsia="Times New Roman" w:cs="Times New Roman"/>
          <w:szCs w:val="24"/>
        </w:rPr>
        <w:t>γ</w:t>
      </w:r>
      <w:r>
        <w:rPr>
          <w:rFonts w:eastAsia="Times New Roman" w:cs="Times New Roman"/>
          <w:szCs w:val="24"/>
        </w:rPr>
        <w:t>ια σύμβαση. Πρώτ</w:t>
      </w:r>
      <w:r>
        <w:rPr>
          <w:rFonts w:eastAsia="Times New Roman" w:cs="Times New Roman"/>
          <w:szCs w:val="24"/>
        </w:rPr>
        <w:t>α</w:t>
      </w:r>
      <w:r>
        <w:rPr>
          <w:rFonts w:eastAsia="Times New Roman" w:cs="Times New Roman"/>
          <w:szCs w:val="24"/>
        </w:rPr>
        <w:t xml:space="preserve"> απ’ όλα υπάρχει σημαντική μείωση των τιμών των καυσίμων και του διαθέσιμου ποσού από τα έσοδα του </w:t>
      </w:r>
      <w:proofErr w:type="spellStart"/>
      <w:r>
        <w:rPr>
          <w:rFonts w:eastAsia="Times New Roman" w:cs="Times New Roman"/>
          <w:szCs w:val="24"/>
        </w:rPr>
        <w:t>σπατόσημου</w:t>
      </w:r>
      <w:proofErr w:type="spellEnd"/>
      <w:r>
        <w:rPr>
          <w:rFonts w:eastAsia="Times New Roman" w:cs="Times New Roman"/>
          <w:szCs w:val="24"/>
        </w:rPr>
        <w:t>. Εκεί είναι το 33%, που λέτε ότι είναι η έκπτωσή σας.</w:t>
      </w:r>
    </w:p>
    <w:p w14:paraId="0699755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άλι, </w:t>
      </w:r>
      <w:r>
        <w:rPr>
          <w:rFonts w:eastAsia="Times New Roman" w:cs="Times New Roman"/>
          <w:szCs w:val="24"/>
        </w:rPr>
        <w:t xml:space="preserve">όμως, δεν μας απαντάτε στο προφανές. Η σύμβαση του 2011 που ήταν μία σύμβαση η οποία είχε προετοιμαστεί από την κυβέρνηση του ΠΑΣΟΚ και την οποία είχε υπογράψει ο κ. Βορίδης -διότι δεν είχε άλλη δυνατότητα- ως Υπουργός Μεταφορών της κυβέρνησης </w:t>
      </w:r>
      <w:proofErr w:type="spellStart"/>
      <w:r>
        <w:rPr>
          <w:rFonts w:eastAsia="Times New Roman" w:cs="Times New Roman"/>
          <w:szCs w:val="24"/>
        </w:rPr>
        <w:t>Παπαδήμου</w:t>
      </w:r>
      <w:proofErr w:type="spellEnd"/>
      <w:r>
        <w:rPr>
          <w:rFonts w:eastAsia="Times New Roman" w:cs="Times New Roman"/>
          <w:szCs w:val="24"/>
        </w:rPr>
        <w:t>, π</w:t>
      </w:r>
      <w:r>
        <w:rPr>
          <w:rFonts w:eastAsia="Times New Roman" w:cs="Times New Roman"/>
          <w:szCs w:val="24"/>
        </w:rPr>
        <w:t>αρά τα προβλήματά της –και εγώ σας είπα ότι είμαι εδώ και να κάνω όση αυτοκριτική θέλετε, η δική σας πλευρά δεν κάνει αυτοκριτική- υπεγράφη και έγινε με μειοδοτικό διαγωνισμό. Δόθηκαν, λοιπόν, αυτά τα 45 εκατομμύρια με διαφανείς διαδικασίες.</w:t>
      </w:r>
    </w:p>
    <w:p w14:paraId="06997551" w14:textId="77777777" w:rsidR="00A71BAC" w:rsidRDefault="00367035">
      <w:pPr>
        <w:spacing w:line="600" w:lineRule="auto"/>
        <w:ind w:firstLine="720"/>
        <w:jc w:val="both"/>
        <w:rPr>
          <w:rFonts w:eastAsia="Times New Roman"/>
          <w:szCs w:val="24"/>
        </w:rPr>
      </w:pPr>
      <w:r>
        <w:rPr>
          <w:rFonts w:eastAsia="Times New Roman" w:cs="Times New Roman"/>
          <w:szCs w:val="24"/>
        </w:rPr>
        <w:lastRenderedPageBreak/>
        <w:t>Μπορούμε να κα</w:t>
      </w:r>
      <w:r>
        <w:rPr>
          <w:rFonts w:eastAsia="Times New Roman" w:cs="Times New Roman"/>
          <w:szCs w:val="24"/>
        </w:rPr>
        <w:t xml:space="preserve">θόμαστε και να τσακωνόμαστε για το εάν αυτά τα λεφτά ήταν λίγα, για το εάν αυτά τα λεφτά ήταν πολλά. Τουλάχιστον, όμως, υπήρξε μία διαδικασία η οποία ήταν νόμιμη. </w:t>
      </w:r>
    </w:p>
    <w:p w14:paraId="06997552"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Στη δική σας περίπτωση, κύριε Υπουργέ, αυτό που κάνετε είναι μία διαδικασία του τύπου –και λ</w:t>
      </w:r>
      <w:r>
        <w:rPr>
          <w:rFonts w:eastAsia="Times New Roman" w:cs="Times New Roman"/>
          <w:szCs w:val="24"/>
        </w:rPr>
        <w:t xml:space="preserve">υπάμαι που θα το πω- «αποφασίζουμε και διατάζουμε». Στην ουσία δίνετε 19,8 εκατομμύρια ευρώ με διαδικασίες οι οποίες είναι αδιαφανείς. </w:t>
      </w:r>
    </w:p>
    <w:p w14:paraId="0699755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Ρητορικό ερώτημα, λοιπόν: Πώς κατηγορείτε τους προηγούμενους, όταν εσείς κάνετε ακριβώς το ίδιο και χειρότερο; </w:t>
      </w:r>
    </w:p>
    <w:p w14:paraId="0699755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Ένα άλλο</w:t>
      </w:r>
      <w:r>
        <w:rPr>
          <w:rFonts w:eastAsia="Times New Roman" w:cs="Times New Roman"/>
          <w:szCs w:val="24"/>
        </w:rPr>
        <w:t xml:space="preserve"> ερώτημα, στο οποίο ίσως θα έπρεπε να μας απαντούσε ο Υπουργός Οικονομικών ή κάποιος από το Γενικό Λογιστήριο του Κράτους: Αυτή η διαδικασία συνάδει με τις διατάξεις του δημοσίου λογισμικού για τον έλεγχο των δαπανών του κράτους ή θα έχουμε προβλήματα; </w:t>
      </w:r>
    </w:p>
    <w:p w14:paraId="0699755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Κύ</w:t>
      </w:r>
      <w:r>
        <w:rPr>
          <w:rFonts w:eastAsia="Times New Roman" w:cs="Times New Roman"/>
          <w:szCs w:val="24"/>
        </w:rPr>
        <w:t xml:space="preserve">ριε Υπουργέ, αυτό όμως το οποίο είναι ευχάριστο από τη συζήτηση –γιατί θέλω να κλείσω με ένα θετικό τόνο- είναι ότι έγινε ένας διάλογος, που αν και πολλές φορές διαφωνήσαμε, πιστεύω ότι ήταν εποικοδομητικός στο μεγαλύτερό του σημείο, διότι εδώ υπάρχει μία </w:t>
      </w:r>
      <w:r>
        <w:rPr>
          <w:rFonts w:eastAsia="Times New Roman" w:cs="Times New Roman"/>
          <w:szCs w:val="24"/>
        </w:rPr>
        <w:t xml:space="preserve">ανησυχία για το τι θα γίνει με την καινούργια σύμβαση. </w:t>
      </w:r>
    </w:p>
    <w:p w14:paraId="0699755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Μας διαβεβαιώνετε ότι δεν θα υπάρξει πρόβλημα. Πραγματικά εγώ θέλω να πιστέψω την διαβεβαίωσή σας, αλλά κρατήστε στο πίσω μέρος του μυαλού σας ότι μιλάμε για καλοκαιρινούς μήνες, για απεργίες των δικη</w:t>
      </w:r>
      <w:r>
        <w:rPr>
          <w:rFonts w:eastAsia="Times New Roman" w:cs="Times New Roman"/>
          <w:szCs w:val="24"/>
        </w:rPr>
        <w:t xml:space="preserve">γόρων και μία διαδικασία που είναι πραγματικά στο όριο και κανείς μας, μα κανείς μας δεν θέλει να φτάσουμε στο σημείο σε δύο, τρεις ή τέσσερις μήνες να μιλάμε γι’ αυτά τα προβλήματα. </w:t>
      </w:r>
    </w:p>
    <w:p w14:paraId="06997557"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w:t>
      </w:r>
      <w:r>
        <w:rPr>
          <w:rFonts w:eastAsia="Times New Roman" w:cs="Times New Roman"/>
          <w:szCs w:val="24"/>
        </w:rPr>
        <w:t>τή)</w:t>
      </w:r>
    </w:p>
    <w:p w14:paraId="06997558"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0699755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 xml:space="preserve">Εμάς, κύριε Υπουργέ, δεν μας ενδιαφέρουν οι κοκορομαχίες. Μας ενδιαφέρει να λυθεί το πρόβλημα και να διορθώσουμε από κοινού τα λάθη του παρελθόντος. Επανασχεδιασμό, λοιπόν, όλης της διαδικασίας, μακάρι, να κάνετε και εδώ θα </w:t>
      </w:r>
      <w:r>
        <w:rPr>
          <w:rFonts w:eastAsia="Times New Roman" w:cs="Times New Roman"/>
          <w:szCs w:val="24"/>
        </w:rPr>
        <w:t>είμαστε εμείς και εγώ ως υπεύθυνος τομεάρχης, για να σας βοηθήσω και να σας προτείνω πρακτικές λύσεις.</w:t>
      </w:r>
    </w:p>
    <w:p w14:paraId="0699755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99755B" w14:textId="77777777" w:rsidR="00A71BAC" w:rsidRDefault="0036703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99755C"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εμείς ευχαριστούμε, κύριε Καραμανλή.</w:t>
      </w:r>
    </w:p>
    <w:p w14:paraId="0699755D"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Κυρία Πρόεδρε, παρακαλώ τον λόγο.</w:t>
      </w:r>
    </w:p>
    <w:p w14:paraId="0699755E"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να κλείσετε τη συνεδρίαση.</w:t>
      </w:r>
    </w:p>
    <w:p w14:paraId="0699755F"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w:t>
      </w:r>
      <w:r>
        <w:rPr>
          <w:rFonts w:eastAsia="Times New Roman" w:cs="Times New Roman"/>
          <w:b/>
          <w:szCs w:val="24"/>
        </w:rPr>
        <w:t>ΖΗΣ (Υπουργός Υποδομών, Μεταφορών και Δικτύων):</w:t>
      </w:r>
      <w:r>
        <w:rPr>
          <w:rFonts w:eastAsia="Times New Roman" w:cs="Times New Roman"/>
          <w:szCs w:val="24"/>
        </w:rPr>
        <w:t xml:space="preserve"> Πάμε ξανά για τις διαδικασίες και γι’ αυτό που καταθέσατε. </w:t>
      </w:r>
    </w:p>
    <w:p w14:paraId="0699756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Βεβαίως, ο διαγωνισμός που υπογράφτηκε από τον κ. Βορίδη και έληξε στις 31 Μαρτίου, όπως έχουμε απαντήσει, είναι χωρίς δυνατότητα παράτασης. Εάν είχ</w:t>
      </w:r>
      <w:r>
        <w:rPr>
          <w:rFonts w:eastAsia="Times New Roman" w:cs="Times New Roman"/>
          <w:szCs w:val="24"/>
        </w:rPr>
        <w:t>ε μέσα τη δυνατότητα παράτασης, δεν θα μιλούσαμε, θα είχαμε δώσει παράταση και θα είχε τελειώσει.</w:t>
      </w:r>
    </w:p>
    <w:p w14:paraId="06997561"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Το ξέρατε ότι ήταν μέχρι τις 31 Μαρτίου. Δεν απαντάτε.</w:t>
      </w:r>
    </w:p>
    <w:p w14:paraId="0699756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 σας απαντήσουμε ξα</w:t>
      </w:r>
      <w:r>
        <w:rPr>
          <w:rFonts w:eastAsia="Times New Roman" w:cs="Times New Roman"/>
          <w:szCs w:val="24"/>
        </w:rPr>
        <w:t xml:space="preserve">νά. Τα είπε και ο Κοινοβουλευτικός Εκπρόσωπος του ΣΥΡΙΖΑ. </w:t>
      </w:r>
    </w:p>
    <w:p w14:paraId="0699756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Υπογράψατε μία σύμβαση για την παραχώρηση και όχι για την ιδιωτικοποίηση των δεκατεσσάρων περιφερειακών αεροδρομίων για σαράντα συν δέκα χρόνια. Δηλαδή, από εμάς εδώ μάλλον δεν θα υπάρχει κανείς. Π</w:t>
      </w:r>
      <w:r>
        <w:rPr>
          <w:rFonts w:eastAsia="Times New Roman" w:cs="Times New Roman"/>
          <w:szCs w:val="24"/>
        </w:rPr>
        <w:t>ολύ ωραίο αυτό. Άρα δεν είναι ιδιωτικοποίηση, είναι παραχώρηση.</w:t>
      </w:r>
    </w:p>
    <w:p w14:paraId="06997564"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lastRenderedPageBreak/>
        <w:t>Δεύτερον, σ’ αυτή</w:t>
      </w:r>
      <w:r>
        <w:rPr>
          <w:rFonts w:eastAsia="Times New Roman" w:cs="Times New Roman"/>
          <w:szCs w:val="24"/>
        </w:rPr>
        <w:t>ν</w:t>
      </w:r>
      <w:r>
        <w:rPr>
          <w:rFonts w:eastAsia="Times New Roman" w:cs="Times New Roman"/>
          <w:szCs w:val="24"/>
        </w:rPr>
        <w:t xml:space="preserve"> τη διαδικασία που υπογράφτηκε ορίζεται ότι κάποια στιγμή -είναι τόσο καλοί οι όροι του διαγωνισμού!- θα πρέπει να παραδοθούν στην κοινοπραξία που πλειοδότησε. </w:t>
      </w:r>
    </w:p>
    <w:p w14:paraId="06997565"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Αυτό το ορίζε</w:t>
      </w:r>
      <w:r>
        <w:rPr>
          <w:rFonts w:eastAsia="Times New Roman" w:cs="Times New Roman"/>
          <w:szCs w:val="24"/>
        </w:rPr>
        <w:t>ι η κοινοπραξία. Η κοινοπραξία το όρισε τον Ιανουάριο και όρισε ότι θα είναι το Νοέμβρη του 2016. Εάν, λοιπόν, εμείς θέλαμε να κάνουμε έναν διαγωνισμό για τις άγονες γραμμές, αυτό ήταν το πρώτο που έπρεπε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Αυτό είναι το πρώτο. </w:t>
      </w:r>
    </w:p>
    <w:p w14:paraId="06997566"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λέω και για τα άλλα προβλήματα. Δεν λέω πώς βρήκαμε την Υπηρεσία Πολιτικής Αεροπορίας, πώς την παραδώσατε δηλαδή. Δεν λέω ποια ήταν τα προβλήματα των έργων των αεροδρομίων, ότι δεν είχαμε ούτε ελεγκτές στην Υπηρεσία Πολιτικής Αεροπορίας ούτε τεχνικό προσωπ</w:t>
      </w:r>
      <w:r>
        <w:rPr>
          <w:rFonts w:eastAsia="Times New Roman" w:cs="Times New Roman"/>
          <w:szCs w:val="24"/>
        </w:rPr>
        <w:t xml:space="preserve">ικό. Αυτά στην άκρη. Τα ξέρουν οι εργαζόμενοι της Υπηρεσίας Πολιτικής Αεροπορίας και τα ξέρουν και οι πολίτες που ζούσαν την εγκατάλειψη των αεροδρομίων όλα αυτά τα χρόνια. </w:t>
      </w:r>
    </w:p>
    <w:p w14:paraId="06997567"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Ενώ τώρα, που δεν έχει ούτε χαρτί τουαλέτας;</w:t>
      </w:r>
    </w:p>
    <w:p w14:paraId="06997568"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w:t>
      </w:r>
      <w:r>
        <w:rPr>
          <w:rFonts w:eastAsia="Times New Roman" w:cs="Times New Roman"/>
          <w:b/>
          <w:szCs w:val="24"/>
        </w:rPr>
        <w:t xml:space="preserve"> (Υπουργός Υποδομών, Μεταφορών και Δικτύων):</w:t>
      </w:r>
      <w:r>
        <w:rPr>
          <w:rFonts w:eastAsia="Times New Roman" w:cs="Times New Roman"/>
          <w:szCs w:val="24"/>
        </w:rPr>
        <w:t xml:space="preserve"> Ακούστε να σας πω. Χαρτί τουαλέτας μπορεί να μην έχει, αλλά το σύστημα </w:t>
      </w:r>
      <w:r>
        <w:rPr>
          <w:rFonts w:eastAsia="Times New Roman" w:cs="Times New Roman"/>
          <w:szCs w:val="24"/>
          <w:lang w:val="en-US"/>
        </w:rPr>
        <w:t>Pallas</w:t>
      </w:r>
      <w:r>
        <w:rPr>
          <w:rFonts w:eastAsia="Times New Roman" w:cs="Times New Roman"/>
          <w:szCs w:val="24"/>
        </w:rPr>
        <w:t xml:space="preserve"> υπογράφτηκε ότι αναβαθμίστηκε, τα </w:t>
      </w:r>
      <w:proofErr w:type="spellStart"/>
      <w:r>
        <w:rPr>
          <w:rFonts w:eastAsia="Times New Roman" w:cs="Times New Roman"/>
          <w:szCs w:val="24"/>
        </w:rPr>
        <w:t>ραδιοβοηθήματα</w:t>
      </w:r>
      <w:proofErr w:type="spellEnd"/>
      <w:r>
        <w:rPr>
          <w:rFonts w:eastAsia="Times New Roman" w:cs="Times New Roman"/>
          <w:szCs w:val="24"/>
        </w:rPr>
        <w:t xml:space="preserve"> λειτουργούν, τα αεροδρόμια που πιστοποιούν υπάρχουν και λειτουργούν. Όλα αυτά ήταν σ</w:t>
      </w:r>
      <w:r>
        <w:rPr>
          <w:rFonts w:eastAsia="Times New Roman" w:cs="Times New Roman"/>
          <w:szCs w:val="24"/>
        </w:rPr>
        <w:t xml:space="preserve">ταματημένα, κύριε </w:t>
      </w:r>
      <w:proofErr w:type="spellStart"/>
      <w:r>
        <w:rPr>
          <w:rFonts w:eastAsia="Times New Roman" w:cs="Times New Roman"/>
          <w:szCs w:val="24"/>
        </w:rPr>
        <w:t>Πλακιωτάκη</w:t>
      </w:r>
      <w:proofErr w:type="spellEnd"/>
      <w:r>
        <w:rPr>
          <w:rFonts w:eastAsia="Times New Roman" w:cs="Times New Roman"/>
          <w:szCs w:val="24"/>
        </w:rPr>
        <w:t xml:space="preserve">. Όλα αυτά ήταν </w:t>
      </w:r>
      <w:proofErr w:type="spellStart"/>
      <w:r>
        <w:rPr>
          <w:rFonts w:eastAsia="Times New Roman" w:cs="Times New Roman"/>
          <w:szCs w:val="24"/>
        </w:rPr>
        <w:t>απαξιωμένα</w:t>
      </w:r>
      <w:proofErr w:type="spellEnd"/>
      <w:r>
        <w:rPr>
          <w:rFonts w:eastAsia="Times New Roman" w:cs="Times New Roman"/>
          <w:szCs w:val="24"/>
        </w:rPr>
        <w:t xml:space="preserve">. Ούτε τα αεροπλάνα δεν μπορούσαν να πετάξουν. </w:t>
      </w:r>
    </w:p>
    <w:p w14:paraId="06997569"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Κάποια στιγμή πραγματικά πρέπει να μάθει ο ελληνικός λαός τι βρήκαμε και σας ευχαριστούμε πάρα πολύ που αναδεικνύετε το τι βρήκαμε και το τι κάνουμε.</w:t>
      </w:r>
    </w:p>
    <w:p w14:paraId="0699756A"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Δεύτ</w:t>
      </w:r>
      <w:r>
        <w:rPr>
          <w:rFonts w:eastAsia="Times New Roman" w:cs="Times New Roman"/>
          <w:szCs w:val="24"/>
        </w:rPr>
        <w:t xml:space="preserve">ερον, κύριε Καραμανλή, έχετε ανοιχτή πρόσκληση από το </w:t>
      </w:r>
      <w:r>
        <w:rPr>
          <w:rFonts w:eastAsia="Times New Roman" w:cs="Times New Roman"/>
          <w:szCs w:val="24"/>
        </w:rPr>
        <w:t>υ</w:t>
      </w:r>
      <w:r>
        <w:rPr>
          <w:rFonts w:eastAsia="Times New Roman" w:cs="Times New Roman"/>
          <w:szCs w:val="24"/>
        </w:rPr>
        <w:t>πουργείο όποτε θέλετε για συνεργασία σε όλα τα θέματα αρμοδιότητας του Υπουργείου Υποδομών που παρακολουθείτε και έχετε στην υπευθυνότητά σας. Άλλωστε, έτσι και αλλιώς, την ερχόμενη εβδομάδα θα κληθείτ</w:t>
      </w:r>
      <w:r>
        <w:rPr>
          <w:rFonts w:eastAsia="Times New Roman" w:cs="Times New Roman"/>
          <w:szCs w:val="24"/>
        </w:rPr>
        <w:t xml:space="preserve">ε και εσείς και οι υπόλοιποι συνάδελφοι που παρακολουθούν το </w:t>
      </w:r>
      <w:r>
        <w:rPr>
          <w:rFonts w:eastAsia="Times New Roman" w:cs="Times New Roman"/>
          <w:szCs w:val="24"/>
        </w:rPr>
        <w:t>υ</w:t>
      </w:r>
      <w:r>
        <w:rPr>
          <w:rFonts w:eastAsia="Times New Roman" w:cs="Times New Roman"/>
          <w:szCs w:val="24"/>
        </w:rPr>
        <w:t xml:space="preserve">πουργείο από τα άλλα κόμματα να συνεργαστούμε και να </w:t>
      </w:r>
      <w:r>
        <w:rPr>
          <w:rFonts w:eastAsia="Times New Roman" w:cs="Times New Roman"/>
          <w:szCs w:val="24"/>
        </w:rPr>
        <w:lastRenderedPageBreak/>
        <w:t>σας ενημερώσουμε για τα δύο σχέδια νόμου που έχουμε και για τα δημόσια έργα και για τις δημόσιες συμβάσεις.</w:t>
      </w:r>
    </w:p>
    <w:p w14:paraId="0699756B"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Έχουμε και ένα σχέδιο νόμου για τ</w:t>
      </w:r>
      <w:r>
        <w:rPr>
          <w:rFonts w:eastAsia="Times New Roman" w:cs="Times New Roman"/>
          <w:szCs w:val="24"/>
        </w:rPr>
        <w:t xml:space="preserve">ην Υπηρεσία Πολιτικής Αεροπορίας στη συνέχεια που θα προκύψει μετά την απαραίτητη επεξεργασία. </w:t>
      </w:r>
    </w:p>
    <w:p w14:paraId="0699756C"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 xml:space="preserve">Εγώ εύχομαι πραγματικά να ανατρέψουμε από κοινού τα λάθη του παρελθόντος της προηγούμενης </w:t>
      </w:r>
      <w:r>
        <w:rPr>
          <w:rFonts w:eastAsia="Times New Roman" w:cs="Times New Roman"/>
          <w:szCs w:val="24"/>
        </w:rPr>
        <w:t>κ</w:t>
      </w:r>
      <w:r>
        <w:rPr>
          <w:rFonts w:eastAsia="Times New Roman" w:cs="Times New Roman"/>
          <w:szCs w:val="24"/>
        </w:rPr>
        <w:t>υβέρνησης. Αν δεν πάμε σε αναθεώρηση του θεσμικού πλαισίου, θα οδηγηθ</w:t>
      </w:r>
      <w:r>
        <w:rPr>
          <w:rFonts w:eastAsia="Times New Roman" w:cs="Times New Roman"/>
          <w:szCs w:val="24"/>
        </w:rPr>
        <w:t xml:space="preserve">ούμε σε κλείσιμο του αεροδρομίου του </w:t>
      </w:r>
      <w:proofErr w:type="spellStart"/>
      <w:r>
        <w:rPr>
          <w:rFonts w:eastAsia="Times New Roman" w:cs="Times New Roman"/>
          <w:szCs w:val="24"/>
        </w:rPr>
        <w:t>Καστελλόριζου</w:t>
      </w:r>
      <w:proofErr w:type="spellEnd"/>
      <w:r>
        <w:rPr>
          <w:rFonts w:eastAsia="Times New Roman" w:cs="Times New Roman"/>
          <w:szCs w:val="24"/>
        </w:rPr>
        <w:t>, τουλάχιστον.</w:t>
      </w:r>
    </w:p>
    <w:p w14:paraId="0699756D"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Κάνω έκκληση στους Βουλευτές της Δωδεκανήσου. Δεν είναι δυνατόν να έρχεστε και να υποστηρίζετε τι καθεστώς έχουμε βρει, όταν έχετε ψηφίσει πράγματα που θα οδηγούσαν σε κλείσιμο των περιφερεια</w:t>
      </w:r>
      <w:r>
        <w:rPr>
          <w:rFonts w:eastAsia="Times New Roman" w:cs="Times New Roman"/>
          <w:szCs w:val="24"/>
        </w:rPr>
        <w:t xml:space="preserve">κών αεροδρομίων. </w:t>
      </w:r>
      <w:r>
        <w:rPr>
          <w:rFonts w:eastAsia="Times New Roman" w:cs="Times New Roman"/>
          <w:szCs w:val="24"/>
        </w:rPr>
        <w:t>Ν</w:t>
      </w:r>
      <w:r>
        <w:rPr>
          <w:rFonts w:eastAsia="Times New Roman" w:cs="Times New Roman"/>
          <w:szCs w:val="24"/>
        </w:rPr>
        <w:t xml:space="preserve">α μας λέτε, επιπλέον, για τους εθνικούς λόγους. Εκεί, λοιπόν, πρέπει η Νέα </w:t>
      </w:r>
      <w:r>
        <w:rPr>
          <w:rFonts w:eastAsia="Times New Roman" w:cs="Times New Roman"/>
          <w:szCs w:val="24"/>
        </w:rPr>
        <w:lastRenderedPageBreak/>
        <w:t>Δημοκρατία να βάλει ουσιαστικά πλάτη στην Κυβέρνηση, για να ανατρέψουμε ουσιαστικά αυτά για τα οποία έχετε δεσμευθεί για τη χώρα. Και γι’ αυτό είναι ανοιχτή η πρόσ</w:t>
      </w:r>
      <w:r>
        <w:rPr>
          <w:rFonts w:eastAsia="Times New Roman" w:cs="Times New Roman"/>
          <w:szCs w:val="24"/>
        </w:rPr>
        <w:t xml:space="preserve">κληση. </w:t>
      </w:r>
    </w:p>
    <w:p w14:paraId="0699756E"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99756F"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Κύριοι συνάδελφοι, κηρύσσεται περαιωμένη η συζήτηση επί της υπ’ αριθμόν 23/17/22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w:t>
      </w:r>
      <w:r>
        <w:rPr>
          <w:rFonts w:eastAsia="Times New Roman" w:cs="Times New Roman"/>
          <w:szCs w:val="24"/>
        </w:rPr>
        <w:t>ε</w:t>
      </w:r>
      <w:r>
        <w:rPr>
          <w:rFonts w:eastAsia="Times New Roman" w:cs="Times New Roman"/>
          <w:szCs w:val="24"/>
        </w:rPr>
        <w:t xml:space="preserve">πίκαιρης </w:t>
      </w:r>
      <w:r>
        <w:rPr>
          <w:rFonts w:eastAsia="Times New Roman" w:cs="Times New Roman"/>
          <w:szCs w:val="24"/>
        </w:rPr>
        <w:t>ε</w:t>
      </w:r>
      <w:r>
        <w:rPr>
          <w:rFonts w:eastAsia="Times New Roman" w:cs="Times New Roman"/>
          <w:szCs w:val="24"/>
        </w:rPr>
        <w:t xml:space="preserve">περώτησης οκτώ Βουλευτών της Νέας Δημοκρατίας προς τον Υπουργό Υποδομών, Μεταφορών και </w:t>
      </w:r>
      <w:r>
        <w:rPr>
          <w:rFonts w:eastAsia="Times New Roman" w:cs="Times New Roman"/>
          <w:szCs w:val="24"/>
        </w:rPr>
        <w:t>Δικτύων, σχετικά με την καθυστέρηση στην προκήρυξη και υλοποίηση του διαγωνισμού για τις άγονες αεροπορικές γραμμές.</w:t>
      </w:r>
    </w:p>
    <w:p w14:paraId="06997570"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Κύριοι συνάδελφοι, έχουν διανεμηθεί τα Πρακτικά της Παρασκευής 12 Φεβρουαρίου 20</w:t>
      </w:r>
      <w:r>
        <w:rPr>
          <w:rFonts w:eastAsia="Times New Roman" w:cs="Times New Roman"/>
          <w:szCs w:val="24"/>
        </w:rPr>
        <w:t>16</w:t>
      </w:r>
      <w:r>
        <w:rPr>
          <w:rFonts w:eastAsia="Times New Roman" w:cs="Times New Roman"/>
          <w:szCs w:val="24"/>
        </w:rPr>
        <w:t xml:space="preserve"> και της Τετάρτης 24 Φεβρουαρίου 2016 και ερωτάται το Σώμ</w:t>
      </w:r>
      <w:r>
        <w:rPr>
          <w:rFonts w:eastAsia="Times New Roman" w:cs="Times New Roman"/>
          <w:szCs w:val="24"/>
        </w:rPr>
        <w:t xml:space="preserve">α αν τα επικυρώνει. </w:t>
      </w:r>
    </w:p>
    <w:p w14:paraId="06997571" w14:textId="77777777" w:rsidR="00A71BAC" w:rsidRDefault="00367035">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06997572" w14:textId="77777777" w:rsidR="00A71BAC" w:rsidRDefault="0036703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b/>
          <w:bCs/>
          <w:szCs w:val="24"/>
        </w:rPr>
        <w:t xml:space="preserve"> </w:t>
      </w:r>
      <w:r>
        <w:rPr>
          <w:rFonts w:eastAsia="Times New Roman" w:cs="Times New Roman"/>
          <w:szCs w:val="24"/>
        </w:rPr>
        <w:t xml:space="preserve">Συνεπώς τα Πρακτικά της Παρασκευής 12 Φεβρουαρίου </w:t>
      </w:r>
      <w:r>
        <w:rPr>
          <w:rFonts w:eastAsia="Times New Roman" w:cs="Times New Roman"/>
          <w:szCs w:val="24"/>
        </w:rPr>
        <w:t xml:space="preserve">2016 </w:t>
      </w:r>
      <w:r>
        <w:rPr>
          <w:rFonts w:eastAsia="Times New Roman" w:cs="Times New Roman"/>
          <w:szCs w:val="24"/>
        </w:rPr>
        <w:t>και της Τετάρτης 24 Φεβρουαρίου 2016 επικυρώθηκαν.</w:t>
      </w:r>
    </w:p>
    <w:p w14:paraId="06997573" w14:textId="77777777" w:rsidR="00A71BAC" w:rsidRDefault="0036703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w:t>
      </w:r>
      <w:r>
        <w:rPr>
          <w:rFonts w:eastAsia="Times New Roman" w:cs="Times New Roman"/>
          <w:szCs w:val="24"/>
        </w:rPr>
        <w:t xml:space="preserve"> αυτό να λύσουμε τη συνεδρίαση;</w:t>
      </w:r>
    </w:p>
    <w:p w14:paraId="06997574" w14:textId="77777777" w:rsidR="00A71BAC" w:rsidRDefault="0036703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6997575" w14:textId="77777777" w:rsidR="00A71BAC" w:rsidRDefault="00367035">
      <w:pPr>
        <w:spacing w:line="600" w:lineRule="auto"/>
        <w:ind w:firstLine="720"/>
        <w:jc w:val="both"/>
        <w:rPr>
          <w:rFonts w:eastAsia="Times New Roman" w:cs="Times New Roman"/>
          <w:szCs w:val="24"/>
        </w:rPr>
      </w:pPr>
      <w:r w:rsidRPr="0033139B">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Με τη συναίνεση του Σώματος και ώρα 23.04’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Τρίτη 17 Μαΐου </w:t>
      </w:r>
      <w:r>
        <w:rPr>
          <w:rFonts w:eastAsia="Times New Roman" w:cs="Times New Roman"/>
          <w:szCs w:val="24"/>
        </w:rPr>
        <w:t xml:space="preserve">2016 </w:t>
      </w:r>
      <w:r>
        <w:rPr>
          <w:rFonts w:eastAsia="Times New Roman" w:cs="Times New Roman"/>
          <w:szCs w:val="24"/>
        </w:rPr>
        <w:t xml:space="preserve">και ώρα 18.00΄, με αντικείμενο εργασιών του </w:t>
      </w:r>
      <w:r>
        <w:rPr>
          <w:rFonts w:eastAsia="Times New Roman" w:cs="Times New Roman"/>
          <w:szCs w:val="24"/>
        </w:rPr>
        <w:t xml:space="preserve">Σώματος νομοθετική εργασία, σύμφωνα με την ημερήσια διάταξη που έχει διανεμηθεί. </w:t>
      </w:r>
    </w:p>
    <w:p w14:paraId="06997576" w14:textId="77777777" w:rsidR="00A71BAC" w:rsidRDefault="00367035">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A71B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G8rNNzFCt1nj0QU5ke2AGSyDW4c=" w:salt="oNVQ9JrinHf4ZEODnzXd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AC"/>
    <w:rsid w:val="00367035"/>
    <w:rsid w:val="00A71BAC"/>
    <w:rsid w:val="00F66A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719D"/>
  <w15:docId w15:val="{412DE3D1-B2D6-4314-AE8A-936985B3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4C2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44C2F"/>
    <w:rPr>
      <w:rFonts w:ascii="Segoe UI" w:hAnsi="Segoe UI" w:cs="Segoe UI"/>
      <w:sz w:val="18"/>
      <w:szCs w:val="18"/>
    </w:rPr>
  </w:style>
  <w:style w:type="paragraph" w:styleId="a4">
    <w:name w:val="Revision"/>
    <w:hidden/>
    <w:uiPriority w:val="99"/>
    <w:semiHidden/>
    <w:rsid w:val="00BC1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242</MetadataID>
    <Session xmlns="641f345b-441b-4b81-9152-adc2e73ba5e1">Α´</Session>
    <Date xmlns="641f345b-441b-4b81-9152-adc2e73ba5e1">2016-05-15T21:00:00+00:00</Date>
    <Status xmlns="641f345b-441b-4b81-9152-adc2e73ba5e1">
      <Url>http://srv-sp1/praktika/Lists/Incoming_Metadata/EditForm.aspx?ID=242&amp;Source=/praktika/Recordings_Library/Forms/AllItems.aspx</Url>
      <Description>Δημοσιεύτηκε</Description>
    </Status>
    <Meeting xmlns="641f345b-441b-4b81-9152-adc2e73ba5e1">ΡΚΣΤ´</Meeting>
  </documentManagement>
</p:properties>
</file>

<file path=customXml/itemProps1.xml><?xml version="1.0" encoding="utf-8"?>
<ds:datastoreItem xmlns:ds="http://schemas.openxmlformats.org/officeDocument/2006/customXml" ds:itemID="{F6432617-D3A1-4F7E-A820-EFAAE783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0FC10C-4833-45DA-8346-30D62E0F2912}">
  <ds:schemaRefs>
    <ds:schemaRef ds:uri="http://schemas.microsoft.com/sharepoint/v3/contenttype/forms"/>
  </ds:schemaRefs>
</ds:datastoreItem>
</file>

<file path=customXml/itemProps3.xml><?xml version="1.0" encoding="utf-8"?>
<ds:datastoreItem xmlns:ds="http://schemas.openxmlformats.org/officeDocument/2006/customXml" ds:itemID="{4B468065-C885-4537-AE08-A7E7BC89A7E2}">
  <ds:schemaRefs>
    <ds:schemaRef ds:uri="http://schemas.microsoft.com/office/2006/metadata/properties"/>
    <ds:schemaRef ds:uri="641f345b-441b-4b81-9152-adc2e73ba5e1"/>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221</Pages>
  <Words>40222</Words>
  <Characters>217205</Characters>
  <Application>Microsoft Office Word</Application>
  <DocSecurity>0</DocSecurity>
  <Lines>1810</Lines>
  <Paragraphs>513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256914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2016-05-23T07:14:00Z</dcterms:created>
  <dcterms:modified xsi:type="dcterms:W3CDTF">2016-05-23T07:14:00Z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