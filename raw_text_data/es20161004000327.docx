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57A649" w14:textId="77777777" w:rsidR="00427EAB" w:rsidRPr="00427EAB" w:rsidRDefault="00427EAB" w:rsidP="00427EAB">
      <w:pPr>
        <w:spacing w:after="200" w:line="360" w:lineRule="auto"/>
        <w:rPr>
          <w:ins w:id="0" w:author="Φλούδα Χριστίνα" w:date="2016-10-17T12:10:00Z"/>
          <w:rFonts w:eastAsia="Times New Roman"/>
          <w:szCs w:val="24"/>
          <w:lang w:eastAsia="en-US"/>
        </w:rPr>
      </w:pPr>
      <w:ins w:id="1" w:author="Φλούδα Χριστίνα" w:date="2016-10-17T12:10:00Z">
        <w:r w:rsidRPr="00427EA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69328B1" w14:textId="77777777" w:rsidR="00427EAB" w:rsidRPr="00427EAB" w:rsidRDefault="00427EAB" w:rsidP="00427EAB">
      <w:pPr>
        <w:spacing w:after="200" w:line="360" w:lineRule="auto"/>
        <w:rPr>
          <w:ins w:id="2" w:author="Φλούδα Χριστίνα" w:date="2016-10-17T12:10:00Z"/>
          <w:rFonts w:eastAsia="Times New Roman"/>
          <w:szCs w:val="24"/>
          <w:lang w:eastAsia="en-US"/>
        </w:rPr>
      </w:pPr>
    </w:p>
    <w:p w14:paraId="668CF6F9" w14:textId="77777777" w:rsidR="00427EAB" w:rsidRPr="00427EAB" w:rsidRDefault="00427EAB" w:rsidP="00427EAB">
      <w:pPr>
        <w:spacing w:after="200" w:line="360" w:lineRule="auto"/>
        <w:rPr>
          <w:ins w:id="3" w:author="Φλούδα Χριστίνα" w:date="2016-10-17T12:10:00Z"/>
          <w:rFonts w:eastAsia="Times New Roman"/>
          <w:szCs w:val="24"/>
          <w:lang w:eastAsia="en-US"/>
        </w:rPr>
      </w:pPr>
      <w:ins w:id="4" w:author="Φλούδα Χριστίνα" w:date="2016-10-17T12:10:00Z">
        <w:r w:rsidRPr="00427EAB">
          <w:rPr>
            <w:rFonts w:eastAsia="Times New Roman"/>
            <w:szCs w:val="24"/>
            <w:lang w:eastAsia="en-US"/>
          </w:rPr>
          <w:t>ΠΙΝΑΚΑΣ ΠΕΡΙΕΧΟΜΕΝΩΝ</w:t>
        </w:r>
      </w:ins>
    </w:p>
    <w:p w14:paraId="48EBA525" w14:textId="77777777" w:rsidR="00427EAB" w:rsidRPr="00427EAB" w:rsidRDefault="00427EAB" w:rsidP="00427EAB">
      <w:pPr>
        <w:spacing w:after="200" w:line="360" w:lineRule="auto"/>
        <w:rPr>
          <w:ins w:id="5" w:author="Φλούδα Χριστίνα" w:date="2016-10-17T12:10:00Z"/>
          <w:rFonts w:eastAsia="Times New Roman"/>
          <w:szCs w:val="24"/>
          <w:lang w:eastAsia="en-US"/>
        </w:rPr>
      </w:pPr>
      <w:ins w:id="6" w:author="Φλούδα Χριστίνα" w:date="2016-10-17T12:10:00Z">
        <w:r w:rsidRPr="00427EAB">
          <w:rPr>
            <w:rFonts w:eastAsia="Times New Roman"/>
            <w:szCs w:val="24"/>
            <w:lang w:eastAsia="en-US"/>
          </w:rPr>
          <w:t xml:space="preserve">ΙΖ’ ΠΕΡΙΟΔΟΣ </w:t>
        </w:r>
      </w:ins>
    </w:p>
    <w:p w14:paraId="132B4B7E" w14:textId="77777777" w:rsidR="00427EAB" w:rsidRPr="00427EAB" w:rsidRDefault="00427EAB" w:rsidP="00427EAB">
      <w:pPr>
        <w:spacing w:after="200" w:line="360" w:lineRule="auto"/>
        <w:rPr>
          <w:ins w:id="7" w:author="Φλούδα Χριστίνα" w:date="2016-10-17T12:10:00Z"/>
          <w:rFonts w:eastAsia="Times New Roman"/>
          <w:szCs w:val="24"/>
          <w:lang w:eastAsia="en-US"/>
        </w:rPr>
      </w:pPr>
      <w:ins w:id="8" w:author="Φλούδα Χριστίνα" w:date="2016-10-17T12:10:00Z">
        <w:r w:rsidRPr="00427EAB">
          <w:rPr>
            <w:rFonts w:eastAsia="Times New Roman"/>
            <w:szCs w:val="24"/>
            <w:lang w:eastAsia="en-US"/>
          </w:rPr>
          <w:t>ΠΡΟΕΔΡΕΥΟΜΕΝΗΣ ΚΟΙΝΟΒΟΥΛΕΥΤΙΚΗΣ ΔΗΜΟΚΡΑΤΙΑΣ</w:t>
        </w:r>
      </w:ins>
    </w:p>
    <w:p w14:paraId="7EFBEC73" w14:textId="77777777" w:rsidR="00427EAB" w:rsidRPr="00427EAB" w:rsidRDefault="00427EAB" w:rsidP="00427EAB">
      <w:pPr>
        <w:spacing w:after="200" w:line="360" w:lineRule="auto"/>
        <w:rPr>
          <w:ins w:id="9" w:author="Φλούδα Χριστίνα" w:date="2016-10-17T12:10:00Z"/>
          <w:rFonts w:eastAsia="Times New Roman"/>
          <w:szCs w:val="24"/>
          <w:lang w:eastAsia="en-US"/>
        </w:rPr>
      </w:pPr>
      <w:ins w:id="10" w:author="Φλούδα Χριστίνα" w:date="2016-10-17T12:10:00Z">
        <w:r w:rsidRPr="00427EAB">
          <w:rPr>
            <w:rFonts w:eastAsia="Times New Roman"/>
            <w:szCs w:val="24"/>
            <w:lang w:eastAsia="en-US"/>
          </w:rPr>
          <w:t>ΣΥΝΟΔΟΣ Β΄</w:t>
        </w:r>
      </w:ins>
    </w:p>
    <w:p w14:paraId="21AAE327" w14:textId="77777777" w:rsidR="00427EAB" w:rsidRPr="00427EAB" w:rsidRDefault="00427EAB" w:rsidP="00427EAB">
      <w:pPr>
        <w:spacing w:after="200" w:line="360" w:lineRule="auto"/>
        <w:rPr>
          <w:ins w:id="11" w:author="Φλούδα Χριστίνα" w:date="2016-10-17T12:10:00Z"/>
          <w:rFonts w:eastAsia="Times New Roman"/>
          <w:szCs w:val="24"/>
          <w:lang w:eastAsia="en-US"/>
        </w:rPr>
      </w:pPr>
    </w:p>
    <w:p w14:paraId="33D90DE2" w14:textId="77777777" w:rsidR="00427EAB" w:rsidRPr="00427EAB" w:rsidRDefault="00427EAB" w:rsidP="00427EAB">
      <w:pPr>
        <w:spacing w:after="200" w:line="360" w:lineRule="auto"/>
        <w:rPr>
          <w:ins w:id="12" w:author="Φλούδα Χριστίνα" w:date="2016-10-17T12:10:00Z"/>
          <w:rFonts w:eastAsia="Times New Roman"/>
          <w:szCs w:val="24"/>
          <w:lang w:eastAsia="en-US"/>
        </w:rPr>
      </w:pPr>
      <w:ins w:id="13" w:author="Φλούδα Χριστίνα" w:date="2016-10-17T12:10:00Z">
        <w:r w:rsidRPr="00427EAB">
          <w:rPr>
            <w:rFonts w:eastAsia="Times New Roman"/>
            <w:szCs w:val="24"/>
            <w:lang w:eastAsia="en-US"/>
          </w:rPr>
          <w:t>ΣΥΝΕΔΡΙΑΣΗ Β΄</w:t>
        </w:r>
      </w:ins>
    </w:p>
    <w:p w14:paraId="28F67237" w14:textId="77777777" w:rsidR="00427EAB" w:rsidRPr="00427EAB" w:rsidRDefault="00427EAB" w:rsidP="00427EAB">
      <w:pPr>
        <w:spacing w:after="200" w:line="360" w:lineRule="auto"/>
        <w:rPr>
          <w:ins w:id="14" w:author="Φλούδα Χριστίνα" w:date="2016-10-17T12:10:00Z"/>
          <w:rFonts w:eastAsia="Times New Roman"/>
          <w:szCs w:val="24"/>
          <w:lang w:eastAsia="en-US"/>
        </w:rPr>
      </w:pPr>
      <w:ins w:id="15" w:author="Φλούδα Χριστίνα" w:date="2016-10-17T12:10:00Z">
        <w:r w:rsidRPr="00427EAB">
          <w:rPr>
            <w:rFonts w:eastAsia="Times New Roman"/>
            <w:szCs w:val="24"/>
            <w:lang w:eastAsia="en-US"/>
          </w:rPr>
          <w:t>Τρίτη  4 Οκτωβρίου 2016</w:t>
        </w:r>
      </w:ins>
    </w:p>
    <w:p w14:paraId="11887D07" w14:textId="77777777" w:rsidR="00427EAB" w:rsidRPr="00427EAB" w:rsidRDefault="00427EAB" w:rsidP="00427EAB">
      <w:pPr>
        <w:spacing w:after="200" w:line="360" w:lineRule="auto"/>
        <w:rPr>
          <w:ins w:id="16" w:author="Φλούδα Χριστίνα" w:date="2016-10-17T12:10:00Z"/>
          <w:rFonts w:eastAsia="Times New Roman"/>
          <w:szCs w:val="24"/>
          <w:lang w:eastAsia="en-US"/>
        </w:rPr>
      </w:pPr>
    </w:p>
    <w:p w14:paraId="3C312F3D" w14:textId="77777777" w:rsidR="00427EAB" w:rsidRPr="00427EAB" w:rsidRDefault="00427EAB" w:rsidP="00427EAB">
      <w:pPr>
        <w:spacing w:after="200" w:line="360" w:lineRule="auto"/>
        <w:rPr>
          <w:ins w:id="17" w:author="Φλούδα Χριστίνα" w:date="2016-10-17T12:10:00Z"/>
          <w:rFonts w:eastAsia="Times New Roman"/>
          <w:szCs w:val="24"/>
          <w:lang w:eastAsia="en-US"/>
        </w:rPr>
      </w:pPr>
      <w:ins w:id="18" w:author="Φλούδα Χριστίνα" w:date="2016-10-17T12:10:00Z">
        <w:r w:rsidRPr="00427EAB">
          <w:rPr>
            <w:rFonts w:eastAsia="Times New Roman"/>
            <w:szCs w:val="24"/>
            <w:lang w:eastAsia="en-US"/>
          </w:rPr>
          <w:t>ΘΕΜΑΤΑ</w:t>
        </w:r>
      </w:ins>
    </w:p>
    <w:p w14:paraId="45EE0BC1" w14:textId="77777777" w:rsidR="00427EAB" w:rsidRPr="00427EAB" w:rsidRDefault="00427EAB" w:rsidP="00427EAB">
      <w:pPr>
        <w:spacing w:after="200" w:line="360" w:lineRule="auto"/>
        <w:rPr>
          <w:ins w:id="19" w:author="Φλούδα Χριστίνα" w:date="2016-10-17T12:10:00Z"/>
          <w:rFonts w:eastAsia="Times New Roman"/>
          <w:szCs w:val="24"/>
          <w:lang w:eastAsia="en-US"/>
        </w:rPr>
      </w:pPr>
      <w:ins w:id="20" w:author="Φλούδα Χριστίνα" w:date="2016-10-17T12:10:00Z">
        <w:r w:rsidRPr="00427EAB">
          <w:rPr>
            <w:rFonts w:eastAsia="Times New Roman"/>
            <w:szCs w:val="24"/>
            <w:lang w:eastAsia="en-US"/>
          </w:rPr>
          <w:t xml:space="preserve"> </w:t>
        </w:r>
        <w:r w:rsidRPr="00427EAB">
          <w:rPr>
            <w:rFonts w:eastAsia="Times New Roman"/>
            <w:szCs w:val="24"/>
            <w:lang w:eastAsia="en-US"/>
          </w:rPr>
          <w:br/>
          <w:t xml:space="preserve">Α. ΕΙΔΙΚΑ ΘΕΜΑΤΑ </w:t>
        </w:r>
        <w:r w:rsidRPr="00427EAB">
          <w:rPr>
            <w:rFonts w:eastAsia="Times New Roman"/>
            <w:szCs w:val="24"/>
            <w:lang w:eastAsia="en-US"/>
          </w:rPr>
          <w:br/>
          <w:t xml:space="preserve">1. Επικύρωση Πρακτικών, σελ. </w:t>
        </w:r>
        <w:r w:rsidRPr="00427EAB">
          <w:rPr>
            <w:rFonts w:eastAsia="Times New Roman"/>
            <w:szCs w:val="24"/>
            <w:lang w:eastAsia="en-US"/>
          </w:rPr>
          <w:br/>
          <w:t xml:space="preserve">2. Ανακοινώνεται ότι τη συνεδρίαση παρακολουθούν μαθητές από το 5ο Δημοτικό Σχολείο Ζωγράφου και το 2ο Γενικό Λύκειο Μοσχάτου, σελ. </w:t>
        </w:r>
        <w:r w:rsidRPr="00427EAB">
          <w:rPr>
            <w:rFonts w:eastAsia="Times New Roman"/>
            <w:szCs w:val="24"/>
            <w:lang w:eastAsia="en-US"/>
          </w:rPr>
          <w:br/>
          <w:t xml:space="preserve">3. Ανακοινώνεται η κατάθεση του προσχεδίου του Κρατικού Προϋπολογισμού του έτους 2017, σελ. </w:t>
        </w:r>
        <w:r w:rsidRPr="00427EAB">
          <w:rPr>
            <w:rFonts w:eastAsia="Times New Roman"/>
            <w:szCs w:val="24"/>
            <w:lang w:eastAsia="en-US"/>
          </w:rPr>
          <w:br/>
          <w:t xml:space="preserve">4. Ειδική Ημερήσια Διάταξη:                                                                                        Εκλογή δύο κοσμητόρων από την πρώτη σε δύναμη Κοινοβουλευτική Ομάδα, ενός Κοσμήτορα από τη δεύτερη σε δύναμη Κοινοβουλευτική Ομάδα, καθώς και τεσσάρων Γραμματέων από την πρώτη σε δύναμη Κοινοβουλευτική Ομάδα, ενός από τη δεύτερη σε δύναμη Κοινοβουλευτική Ομάδα και ενός από την τρίτη σε δύναμη Κοινοβουλευτική Ομάδα, σελ. </w:t>
        </w:r>
        <w:r w:rsidRPr="00427EAB">
          <w:rPr>
            <w:rFonts w:eastAsia="Times New Roman"/>
            <w:szCs w:val="24"/>
            <w:lang w:eastAsia="en-US"/>
          </w:rPr>
          <w:br/>
          <w:t xml:space="preserve">5. Αποχώρηση των Βουλευτών της Χρυσής Αυγής, σελ. </w:t>
        </w:r>
        <w:r w:rsidRPr="00427EAB">
          <w:rPr>
            <w:rFonts w:eastAsia="Times New Roman"/>
            <w:szCs w:val="24"/>
            <w:lang w:eastAsia="en-US"/>
          </w:rPr>
          <w:br/>
          <w:t xml:space="preserve">6. Επί διαδικαστικού θέματος, σελ. </w:t>
        </w:r>
        <w:r w:rsidRPr="00427EAB">
          <w:rPr>
            <w:rFonts w:eastAsia="Times New Roman"/>
            <w:szCs w:val="24"/>
            <w:lang w:eastAsia="en-US"/>
          </w:rPr>
          <w:br/>
          <w:t xml:space="preserve">7. Ονομαστική μυστική ψηφοφορία επί της Ειδικής Ημερήσιας Διάταξης, σελ. </w:t>
        </w:r>
        <w:r w:rsidRPr="00427EAB">
          <w:rPr>
            <w:rFonts w:eastAsia="Times New Roman"/>
            <w:szCs w:val="24"/>
            <w:lang w:eastAsia="en-US"/>
          </w:rPr>
          <w:br/>
          <w:t xml:space="preserve">8. Επιστολικές ψήφοι (σε σφραγισμένο φάκελο) επί της Ειδικής Ημερήσιας Διάταξης, σελ. </w:t>
        </w:r>
        <w:r w:rsidRPr="00427EAB">
          <w:rPr>
            <w:rFonts w:eastAsia="Times New Roman"/>
            <w:szCs w:val="24"/>
            <w:lang w:eastAsia="en-US"/>
          </w:rPr>
          <w:br/>
          <w:t xml:space="preserve"> </w:t>
        </w:r>
        <w:r w:rsidRPr="00427EAB">
          <w:rPr>
            <w:rFonts w:eastAsia="Times New Roman"/>
            <w:szCs w:val="24"/>
            <w:lang w:eastAsia="en-US"/>
          </w:rPr>
          <w:br/>
          <w:t xml:space="preserve">Β. ΝΟΜΟΘΕΤΙΚΗ ΕΡΓΑΣΙΑ </w:t>
        </w:r>
        <w:r w:rsidRPr="00427EAB">
          <w:rPr>
            <w:rFonts w:eastAsia="Times New Roman"/>
            <w:szCs w:val="24"/>
            <w:lang w:eastAsia="en-US"/>
          </w:rPr>
          <w:br/>
          <w:t xml:space="preserve">Κατάθεση Εκθέσεως Διαρκούς Επιτροπής:                                                                         Η Διαρκής Επιτροπή Οικονομικών Υποθέσεων καταθέτει την  Έκθεσή της στο σχέδιο νόμου του Υπουργείου Οικονομικών:  "Κύρωση της Πολυμερούς Συμφωνίας Αρμοδίων Αρχών για την Αυτόματη Ανταλλαγή Πληροφοριών Χρηματοοικονομικών Λογαριασμών και διατάξεις εφαρμογής", σελ. </w:t>
        </w:r>
        <w:r w:rsidRPr="00427EAB">
          <w:rPr>
            <w:rFonts w:eastAsia="Times New Roman"/>
            <w:szCs w:val="24"/>
            <w:lang w:eastAsia="en-US"/>
          </w:rPr>
          <w:br/>
        </w:r>
      </w:ins>
    </w:p>
    <w:p w14:paraId="5845C7B9" w14:textId="77777777" w:rsidR="00427EAB" w:rsidRPr="00427EAB" w:rsidRDefault="00427EAB" w:rsidP="00427EAB">
      <w:pPr>
        <w:spacing w:after="200" w:line="360" w:lineRule="auto"/>
        <w:rPr>
          <w:ins w:id="21" w:author="Φλούδα Χριστίνα" w:date="2016-10-17T12:10:00Z"/>
          <w:rFonts w:eastAsia="Times New Roman"/>
          <w:szCs w:val="24"/>
          <w:lang w:eastAsia="en-US"/>
        </w:rPr>
      </w:pPr>
      <w:ins w:id="22" w:author="Φλούδα Χριστίνα" w:date="2016-10-17T12:10:00Z">
        <w:r w:rsidRPr="00427EAB">
          <w:rPr>
            <w:rFonts w:eastAsia="Times New Roman"/>
            <w:szCs w:val="24"/>
            <w:lang w:eastAsia="en-US"/>
          </w:rPr>
          <w:t>ΠΡΟΕΔΡΟΣ                                                                                                   ΒΟΥΤΣΗΣ Ν. , σελ.</w:t>
        </w:r>
      </w:ins>
    </w:p>
    <w:p w14:paraId="080BF188" w14:textId="77777777" w:rsidR="00427EAB" w:rsidRPr="00427EAB" w:rsidRDefault="00427EAB" w:rsidP="00427EAB">
      <w:pPr>
        <w:spacing w:after="200" w:line="360" w:lineRule="auto"/>
        <w:rPr>
          <w:ins w:id="23" w:author="Φλούδα Χριστίνα" w:date="2016-10-17T12:10:00Z"/>
          <w:rFonts w:eastAsia="Times New Roman"/>
          <w:szCs w:val="24"/>
          <w:lang w:eastAsia="en-US"/>
        </w:rPr>
      </w:pPr>
      <w:ins w:id="24" w:author="Φλούδα Χριστίνα" w:date="2016-10-17T12:10:00Z">
        <w:r w:rsidRPr="00427EAB">
          <w:rPr>
            <w:rFonts w:eastAsia="Times New Roman"/>
            <w:szCs w:val="24"/>
            <w:lang w:eastAsia="en-US"/>
          </w:rPr>
          <w:t>ΠΡΟΕΔΡΕΥΩΝ                                                                                            ΚΟΥΡΑΚΗΣ Α. , σελ.</w:t>
        </w:r>
        <w:r w:rsidRPr="00427EAB">
          <w:rPr>
            <w:rFonts w:eastAsia="Times New Roman"/>
            <w:szCs w:val="24"/>
            <w:lang w:eastAsia="en-US"/>
          </w:rPr>
          <w:br/>
        </w:r>
        <w:r w:rsidRPr="00427EAB">
          <w:rPr>
            <w:rFonts w:eastAsia="Times New Roman"/>
            <w:szCs w:val="24"/>
            <w:lang w:eastAsia="en-US"/>
          </w:rPr>
          <w:br/>
          <w:t>ΟΜΙΛΗΤΕΣ</w:t>
        </w:r>
      </w:ins>
    </w:p>
    <w:p w14:paraId="64D8D45B" w14:textId="4D3DA268" w:rsidR="00427EAB" w:rsidRDefault="00427EAB" w:rsidP="00427EAB">
      <w:pPr>
        <w:spacing w:after="0" w:line="600" w:lineRule="auto"/>
        <w:ind w:firstLine="709"/>
        <w:jc w:val="both"/>
        <w:rPr>
          <w:ins w:id="25" w:author="Φλούδα Χριστίνα" w:date="2016-10-17T12:10:00Z"/>
          <w:rFonts w:eastAsia="Times New Roman"/>
          <w:szCs w:val="24"/>
        </w:rPr>
        <w:pPrChange w:id="26" w:author="Φλούδα Χριστίνα" w:date="2016-10-17T12:10:00Z">
          <w:pPr>
            <w:spacing w:after="0" w:line="600" w:lineRule="auto"/>
            <w:jc w:val="center"/>
          </w:pPr>
        </w:pPrChange>
      </w:pPr>
      <w:ins w:id="27" w:author="Φλούδα Χριστίνα" w:date="2016-10-17T12:10:00Z">
        <w:r w:rsidRPr="00427EAB">
          <w:rPr>
            <w:rFonts w:eastAsia="Times New Roman"/>
            <w:szCs w:val="24"/>
            <w:lang w:eastAsia="en-US"/>
          </w:rPr>
          <w:br/>
          <w:t>Επί διαδικαστικού θέματος:</w:t>
        </w:r>
        <w:r w:rsidRPr="00427EAB">
          <w:rPr>
            <w:rFonts w:eastAsia="Times New Roman"/>
            <w:szCs w:val="24"/>
            <w:lang w:eastAsia="en-US"/>
          </w:rPr>
          <w:br/>
          <w:t>ΒΟΥΤΣΗΣ Ν. , σελ.</w:t>
        </w:r>
        <w:r w:rsidRPr="00427EAB">
          <w:rPr>
            <w:rFonts w:eastAsia="Times New Roman"/>
            <w:szCs w:val="24"/>
            <w:lang w:eastAsia="en-US"/>
          </w:rPr>
          <w:br/>
          <w:t>ΚΟΥΡΑΚΗΣ Α. , σελ.</w:t>
        </w:r>
        <w:r w:rsidRPr="00427EAB">
          <w:rPr>
            <w:rFonts w:eastAsia="Times New Roman"/>
            <w:szCs w:val="24"/>
            <w:lang w:eastAsia="en-US"/>
          </w:rPr>
          <w:br/>
          <w:t>ΠΑΠΠΑΣ Χ. , σελ.</w:t>
        </w:r>
        <w:r w:rsidRPr="00427EAB">
          <w:rPr>
            <w:rFonts w:eastAsia="Times New Roman"/>
            <w:szCs w:val="24"/>
            <w:lang w:eastAsia="en-US"/>
          </w:rPr>
          <w:br/>
        </w:r>
        <w:bookmarkStart w:id="28" w:name="_GoBack"/>
        <w:bookmarkEnd w:id="28"/>
      </w:ins>
    </w:p>
    <w:p w14:paraId="24432EB0" w14:textId="77777777" w:rsidR="006229CC" w:rsidRDefault="00427EAB" w:rsidP="00767C4B">
      <w:pPr>
        <w:spacing w:after="0" w:line="600" w:lineRule="auto"/>
        <w:ind w:firstLine="709"/>
        <w:jc w:val="center"/>
        <w:rPr>
          <w:rFonts w:eastAsia="Times New Roman"/>
          <w:szCs w:val="24"/>
        </w:rPr>
        <w:pPrChange w:id="29" w:author="Φλούδα Χριστίνα" w:date="2016-10-17T12:05:00Z">
          <w:pPr>
            <w:spacing w:after="0" w:line="600" w:lineRule="auto"/>
            <w:jc w:val="center"/>
          </w:pPr>
        </w:pPrChange>
      </w:pPr>
      <w:r>
        <w:rPr>
          <w:rFonts w:eastAsia="Times New Roman"/>
          <w:szCs w:val="24"/>
        </w:rPr>
        <w:t>ΠΡΑΚΤΙΚΑ ΒΟΥΛΗΣ</w:t>
      </w:r>
    </w:p>
    <w:p w14:paraId="24432EB1" w14:textId="77777777" w:rsidR="006229CC" w:rsidRDefault="00427EAB" w:rsidP="00767C4B">
      <w:pPr>
        <w:spacing w:after="0" w:line="600" w:lineRule="auto"/>
        <w:ind w:firstLine="709"/>
        <w:jc w:val="center"/>
        <w:rPr>
          <w:rFonts w:eastAsia="Times New Roman"/>
          <w:szCs w:val="24"/>
        </w:rPr>
        <w:pPrChange w:id="30" w:author="Φλούδα Χριστίνα" w:date="2016-10-17T12:05:00Z">
          <w:pPr>
            <w:spacing w:after="0" w:line="600" w:lineRule="auto"/>
            <w:jc w:val="center"/>
          </w:pPr>
        </w:pPrChange>
      </w:pPr>
      <w:r>
        <w:rPr>
          <w:rFonts w:eastAsia="Times New Roman"/>
          <w:szCs w:val="24"/>
        </w:rPr>
        <w:t>ΙΖ΄ ΠΕΡΙΟΔΟΣ</w:t>
      </w:r>
    </w:p>
    <w:p w14:paraId="24432EB2" w14:textId="77777777" w:rsidR="006229CC" w:rsidRDefault="00427EAB" w:rsidP="00767C4B">
      <w:pPr>
        <w:spacing w:after="0" w:line="600" w:lineRule="auto"/>
        <w:ind w:firstLine="709"/>
        <w:jc w:val="center"/>
        <w:rPr>
          <w:rFonts w:eastAsia="Times New Roman"/>
          <w:szCs w:val="24"/>
        </w:rPr>
        <w:pPrChange w:id="31" w:author="Φλούδα Χριστίνα" w:date="2016-10-17T12:05:00Z">
          <w:pPr>
            <w:spacing w:after="0" w:line="600" w:lineRule="auto"/>
            <w:jc w:val="center"/>
          </w:pPr>
        </w:pPrChange>
      </w:pPr>
      <w:r>
        <w:rPr>
          <w:rFonts w:eastAsia="Times New Roman"/>
          <w:szCs w:val="24"/>
        </w:rPr>
        <w:t>ΠΡΟΕΔΡΕΥΟΜΕΝΗΣ ΚΟΙΝΟΒΟΥΛΕΥΤΙΚΗΣ ΔΗΜΟΚΡΑΤΙΑΣ</w:t>
      </w:r>
    </w:p>
    <w:p w14:paraId="24432EB3" w14:textId="77777777" w:rsidR="006229CC" w:rsidRDefault="00427EAB" w:rsidP="00767C4B">
      <w:pPr>
        <w:spacing w:after="0" w:line="600" w:lineRule="auto"/>
        <w:ind w:firstLine="709"/>
        <w:jc w:val="center"/>
        <w:rPr>
          <w:rFonts w:eastAsia="Times New Roman"/>
          <w:szCs w:val="24"/>
        </w:rPr>
        <w:pPrChange w:id="32" w:author="Φλούδα Χριστίνα" w:date="2016-10-17T12:05:00Z">
          <w:pPr>
            <w:spacing w:after="0" w:line="600" w:lineRule="auto"/>
            <w:jc w:val="center"/>
          </w:pPr>
        </w:pPrChange>
      </w:pPr>
      <w:r>
        <w:rPr>
          <w:rFonts w:eastAsia="Times New Roman"/>
          <w:szCs w:val="24"/>
        </w:rPr>
        <w:t>ΣΥΝΟΔΟΣ Β΄</w:t>
      </w:r>
    </w:p>
    <w:p w14:paraId="24432EB4" w14:textId="77777777" w:rsidR="006229CC" w:rsidRDefault="00427EAB" w:rsidP="00767C4B">
      <w:pPr>
        <w:spacing w:after="0" w:line="600" w:lineRule="auto"/>
        <w:ind w:firstLine="709"/>
        <w:jc w:val="center"/>
        <w:rPr>
          <w:rFonts w:eastAsia="Times New Roman"/>
          <w:szCs w:val="24"/>
        </w:rPr>
        <w:pPrChange w:id="33" w:author="Φλούδα Χριστίνα" w:date="2016-10-17T12:05:00Z">
          <w:pPr>
            <w:spacing w:after="0" w:line="600" w:lineRule="auto"/>
            <w:jc w:val="center"/>
          </w:pPr>
        </w:pPrChange>
      </w:pPr>
      <w:r>
        <w:rPr>
          <w:rFonts w:eastAsia="Times New Roman"/>
          <w:szCs w:val="24"/>
        </w:rPr>
        <w:t>ΣΥΝΕΔΡΙΑΣΗ Β΄</w:t>
      </w:r>
    </w:p>
    <w:p w14:paraId="24432EB5" w14:textId="77777777" w:rsidR="006229CC" w:rsidRDefault="00427EAB" w:rsidP="00767C4B">
      <w:pPr>
        <w:spacing w:after="0" w:line="600" w:lineRule="auto"/>
        <w:ind w:firstLine="709"/>
        <w:jc w:val="center"/>
        <w:rPr>
          <w:rFonts w:eastAsia="Times New Roman"/>
          <w:szCs w:val="24"/>
        </w:rPr>
        <w:pPrChange w:id="34" w:author="Φλούδα Χριστίνα" w:date="2016-10-17T12:05:00Z">
          <w:pPr>
            <w:spacing w:after="0" w:line="600" w:lineRule="auto"/>
            <w:jc w:val="center"/>
          </w:pPr>
        </w:pPrChange>
      </w:pPr>
      <w:r>
        <w:rPr>
          <w:rFonts w:eastAsia="Times New Roman"/>
          <w:szCs w:val="24"/>
        </w:rPr>
        <w:t>Τρίτη 4 Οκτωβρίου 2016</w:t>
      </w:r>
    </w:p>
    <w:p w14:paraId="24432EB6" w14:textId="77777777" w:rsidR="006229CC" w:rsidRDefault="00427EAB">
      <w:pPr>
        <w:spacing w:after="0" w:line="600" w:lineRule="auto"/>
        <w:ind w:firstLine="720"/>
        <w:jc w:val="both"/>
        <w:rPr>
          <w:rFonts w:eastAsia="Times New Roman"/>
          <w:szCs w:val="24"/>
        </w:rPr>
      </w:pPr>
      <w:r>
        <w:rPr>
          <w:rFonts w:eastAsia="Times New Roman"/>
          <w:szCs w:val="24"/>
        </w:rPr>
        <w:t>Αθήνα, σήμερα στις 4 Οκτωβρίου 2016, ημέρα Τρίτη και ώρα 11.20΄</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Προέδρου αυτής κ. </w:t>
      </w:r>
      <w:r w:rsidRPr="00BA3BAC">
        <w:rPr>
          <w:rFonts w:eastAsia="Times New Roman"/>
          <w:b/>
          <w:szCs w:val="24"/>
        </w:rPr>
        <w:t>ΝΙΚΟΛΑΟΥ ΒΟΥΤΣΗ</w:t>
      </w:r>
      <w:r w:rsidRPr="008A7B08">
        <w:rPr>
          <w:rFonts w:eastAsia="Times New Roman"/>
          <w:szCs w:val="24"/>
        </w:rPr>
        <w:t>.</w:t>
      </w:r>
    </w:p>
    <w:p w14:paraId="24432EB7" w14:textId="77777777" w:rsidR="006229CC" w:rsidRDefault="00427EAB">
      <w:pPr>
        <w:spacing w:after="0" w:line="600" w:lineRule="auto"/>
        <w:ind w:firstLine="720"/>
        <w:jc w:val="both"/>
        <w:rPr>
          <w:rFonts w:eastAsia="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szCs w:val="24"/>
        </w:rPr>
        <w:t xml:space="preserve">Κυρίες και κύριοι συνάδελφοι, αρχίζει η συνεδρίαση. </w:t>
      </w:r>
    </w:p>
    <w:p w14:paraId="24432EB8" w14:textId="77777777" w:rsidR="006229CC" w:rsidRDefault="00427EAB">
      <w:pPr>
        <w:spacing w:after="0" w:line="600" w:lineRule="auto"/>
        <w:ind w:firstLine="720"/>
        <w:jc w:val="both"/>
        <w:rPr>
          <w:rFonts w:eastAsia="Times New Roman"/>
          <w:szCs w:val="24"/>
        </w:rPr>
      </w:pPr>
      <w:r>
        <w:rPr>
          <w:rFonts w:eastAsia="Times New Roman"/>
          <w:szCs w:val="24"/>
        </w:rPr>
        <w:lastRenderedPageBreak/>
        <w:t xml:space="preserve">Πριν εισέλθουμε στην </w:t>
      </w:r>
      <w:r>
        <w:rPr>
          <w:rFonts w:eastAsia="Times New Roman"/>
          <w:szCs w:val="24"/>
        </w:rPr>
        <w:t>ε</w:t>
      </w:r>
      <w:r>
        <w:rPr>
          <w:rFonts w:eastAsia="Times New Roman"/>
          <w:szCs w:val="24"/>
        </w:rPr>
        <w:t xml:space="preserve">ιδική </w:t>
      </w:r>
      <w:r>
        <w:rPr>
          <w:rFonts w:eastAsia="Times New Roman"/>
          <w:szCs w:val="24"/>
        </w:rPr>
        <w:t>η</w:t>
      </w:r>
      <w:r>
        <w:rPr>
          <w:rFonts w:eastAsia="Times New Roman"/>
          <w:szCs w:val="24"/>
        </w:rPr>
        <w:t xml:space="preserve">μερήσια </w:t>
      </w:r>
      <w:r>
        <w:rPr>
          <w:rFonts w:eastAsia="Times New Roman"/>
          <w:szCs w:val="24"/>
        </w:rPr>
        <w:t>δ</w:t>
      </w:r>
      <w:r>
        <w:rPr>
          <w:rFonts w:eastAsia="Times New Roman"/>
          <w:szCs w:val="24"/>
        </w:rPr>
        <w:t xml:space="preserve">ιάταξη της Ολομέλειας της Βουλής, με αντικείμενο την </w:t>
      </w:r>
      <w:r>
        <w:rPr>
          <w:rFonts w:eastAsia="Times New Roman"/>
          <w:szCs w:val="24"/>
        </w:rPr>
        <w:t>ε</w:t>
      </w:r>
      <w:r>
        <w:rPr>
          <w:rFonts w:eastAsia="Times New Roman"/>
          <w:szCs w:val="24"/>
        </w:rPr>
        <w:t xml:space="preserve">κλογή Κοσμητόρων και Γραμματέων, σύμφωνα με τα άρθρα 6 και 8 του Κανονισμού της Βουλής, να σας ενημερώσω ότι έγινε η κατάθεση του προσχεδίου του </w:t>
      </w:r>
      <w:r>
        <w:rPr>
          <w:rFonts w:eastAsia="Times New Roman"/>
          <w:szCs w:val="24"/>
        </w:rPr>
        <w:t>κ</w:t>
      </w:r>
      <w:r>
        <w:rPr>
          <w:rFonts w:eastAsia="Times New Roman"/>
          <w:szCs w:val="24"/>
        </w:rPr>
        <w:t xml:space="preserve">ρατικού </w:t>
      </w:r>
      <w:r>
        <w:rPr>
          <w:rFonts w:eastAsia="Times New Roman"/>
          <w:szCs w:val="24"/>
        </w:rPr>
        <w:t>π</w:t>
      </w:r>
      <w:r>
        <w:rPr>
          <w:rFonts w:eastAsia="Times New Roman"/>
          <w:szCs w:val="24"/>
        </w:rPr>
        <w:t>ροϋπολογισμού του έτους 2017.</w:t>
      </w:r>
    </w:p>
    <w:p w14:paraId="24432EB9" w14:textId="77777777" w:rsidR="006229CC" w:rsidRDefault="00427EAB">
      <w:pPr>
        <w:spacing w:after="0" w:line="600" w:lineRule="auto"/>
        <w:ind w:firstLine="720"/>
        <w:jc w:val="both"/>
        <w:rPr>
          <w:rFonts w:eastAsia="Times New Roman"/>
          <w:szCs w:val="24"/>
        </w:rPr>
      </w:pPr>
      <w:r>
        <w:rPr>
          <w:rFonts w:eastAsia="Times New Roman"/>
          <w:szCs w:val="24"/>
        </w:rPr>
        <w:t>Σ</w:t>
      </w:r>
      <w:r>
        <w:rPr>
          <w:rFonts w:eastAsia="Times New Roman"/>
          <w:szCs w:val="24"/>
        </w:rPr>
        <w:t xml:space="preserve">ας διαβάζω σχετικά την επιστολή του κ. </w:t>
      </w:r>
      <w:proofErr w:type="spellStart"/>
      <w:r>
        <w:rPr>
          <w:rFonts w:eastAsia="Times New Roman"/>
          <w:szCs w:val="24"/>
        </w:rPr>
        <w:t>Τσακαλώτου</w:t>
      </w:r>
      <w:proofErr w:type="spellEnd"/>
      <w:r>
        <w:rPr>
          <w:rFonts w:eastAsia="Times New Roman"/>
          <w:szCs w:val="24"/>
        </w:rPr>
        <w:t>:</w:t>
      </w:r>
    </w:p>
    <w:p w14:paraId="24432EBA" w14:textId="77777777" w:rsidR="006229CC" w:rsidRDefault="00427EAB">
      <w:pPr>
        <w:spacing w:after="0" w:line="600" w:lineRule="auto"/>
        <w:ind w:firstLine="720"/>
        <w:jc w:val="both"/>
        <w:rPr>
          <w:rFonts w:eastAsia="Times New Roman"/>
          <w:szCs w:val="24"/>
        </w:rPr>
      </w:pPr>
      <w:r>
        <w:rPr>
          <w:rFonts w:eastAsia="Times New Roman"/>
          <w:szCs w:val="24"/>
        </w:rPr>
        <w:t xml:space="preserve">«Σας καταθέτω το προσχέδιο του </w:t>
      </w:r>
      <w:r>
        <w:rPr>
          <w:rFonts w:eastAsia="Times New Roman"/>
          <w:szCs w:val="24"/>
        </w:rPr>
        <w:t>κ</w:t>
      </w:r>
      <w:r>
        <w:rPr>
          <w:rFonts w:eastAsia="Times New Roman"/>
          <w:szCs w:val="24"/>
        </w:rPr>
        <w:t xml:space="preserve">ρατικού </w:t>
      </w:r>
      <w:r>
        <w:rPr>
          <w:rFonts w:eastAsia="Times New Roman"/>
          <w:szCs w:val="24"/>
        </w:rPr>
        <w:t>π</w:t>
      </w:r>
      <w:r>
        <w:rPr>
          <w:rFonts w:eastAsia="Times New Roman"/>
          <w:szCs w:val="24"/>
        </w:rPr>
        <w:t xml:space="preserve">ροϋπολογισμού έτους 2017, σύμφωνα με το άρθρο 79 παράγραφος 3 του Συντάγματος και το άρθρο 121 παράγραφοι 2, 3 και 4 του Κανονισμού της Βουλής και παρακαλώ για την </w:t>
      </w:r>
      <w:r>
        <w:rPr>
          <w:rFonts w:eastAsia="Times New Roman"/>
          <w:szCs w:val="24"/>
        </w:rPr>
        <w:t>εισαγωγή του στη Διαρκή Επιτροπή Οικονομικών Υποθέσεων για συζήτηση».</w:t>
      </w:r>
    </w:p>
    <w:p w14:paraId="24432EBB" w14:textId="77777777" w:rsidR="006229CC" w:rsidRDefault="00427EAB">
      <w:pPr>
        <w:spacing w:after="0" w:line="600" w:lineRule="auto"/>
        <w:ind w:firstLine="720"/>
        <w:jc w:val="both"/>
        <w:rPr>
          <w:rFonts w:eastAsia="Times New Roman"/>
          <w:szCs w:val="24"/>
        </w:rPr>
      </w:pPr>
      <w:r>
        <w:rPr>
          <w:rFonts w:eastAsia="Times New Roman"/>
          <w:szCs w:val="24"/>
        </w:rPr>
        <w:t xml:space="preserve">Το προσχέδιο αναρτήθηκε και στη </w:t>
      </w:r>
      <w:r>
        <w:rPr>
          <w:rFonts w:eastAsia="Times New Roman"/>
          <w:szCs w:val="24"/>
        </w:rPr>
        <w:t>ν</w:t>
      </w:r>
      <w:r>
        <w:rPr>
          <w:rFonts w:eastAsia="Times New Roman"/>
          <w:szCs w:val="24"/>
        </w:rPr>
        <w:t>ομοθετική, για να είναι σε γνώση σας.</w:t>
      </w:r>
    </w:p>
    <w:p w14:paraId="24432EBC" w14:textId="77777777" w:rsidR="006229CC" w:rsidRDefault="00427EA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εισερχόμαστε στην</w:t>
      </w:r>
    </w:p>
    <w:p w14:paraId="24432EBD" w14:textId="77777777" w:rsidR="006229CC" w:rsidRDefault="00427EAB">
      <w:pPr>
        <w:spacing w:after="0" w:line="600" w:lineRule="auto"/>
        <w:ind w:firstLine="720"/>
        <w:jc w:val="center"/>
        <w:rPr>
          <w:rFonts w:eastAsia="Times New Roman" w:cs="Times New Roman"/>
          <w:b/>
          <w:szCs w:val="24"/>
        </w:rPr>
      </w:pPr>
      <w:r>
        <w:rPr>
          <w:rFonts w:eastAsia="Times New Roman" w:cs="Times New Roman"/>
          <w:b/>
          <w:szCs w:val="24"/>
        </w:rPr>
        <w:t>ΕΙΔΙΚΗ ΗΜΕΡΗΣΙΑ ΔΙΑΤΑΞΗ</w:t>
      </w:r>
    </w:p>
    <w:p w14:paraId="24432EBE" w14:textId="77777777" w:rsidR="006229CC" w:rsidRDefault="00427EAB">
      <w:pPr>
        <w:spacing w:after="0" w:line="600" w:lineRule="auto"/>
        <w:ind w:firstLine="720"/>
        <w:jc w:val="both"/>
        <w:rPr>
          <w:rFonts w:eastAsia="Times New Roman" w:cs="Times New Roman"/>
          <w:szCs w:val="24"/>
        </w:rPr>
      </w:pPr>
      <w:r>
        <w:rPr>
          <w:rFonts w:eastAsia="Times New Roman" w:cs="Times New Roman"/>
          <w:szCs w:val="24"/>
        </w:rPr>
        <w:t>Αντικείμενο της σημερινής ειδικής ημερήσιας</w:t>
      </w:r>
      <w:r>
        <w:rPr>
          <w:rFonts w:eastAsia="Times New Roman" w:cs="Times New Roman"/>
          <w:szCs w:val="24"/>
        </w:rPr>
        <w:t xml:space="preserve"> διάταξης είναι η εκλογή δύο Κοσμητόρων από την πρώτη σε δύναμη Κοινοβουλευτική Ομάδα, ενός Κοσμήτορα από τη δεύτερη σε δύναμη Κοινοβουλευτική </w:t>
      </w:r>
      <w:r>
        <w:rPr>
          <w:rFonts w:eastAsia="Times New Roman" w:cs="Times New Roman"/>
          <w:szCs w:val="24"/>
        </w:rPr>
        <w:lastRenderedPageBreak/>
        <w:t>Ομάδα, καθώς και τεσσάρων Γραμματέων από την πρώτη σε δύναμη Κοινοβουλευτική Ομάδα, ενός από τη δεύτερη σε δύναμη</w:t>
      </w:r>
      <w:r>
        <w:rPr>
          <w:rFonts w:eastAsia="Times New Roman" w:cs="Times New Roman"/>
          <w:szCs w:val="24"/>
        </w:rPr>
        <w:t xml:space="preserve"> Κοινοβουλευτική Ομάδα και ενός από την τρίτη σε δύναμη Κοινοβουλευτική Ομάδα.</w:t>
      </w:r>
    </w:p>
    <w:p w14:paraId="24432EBF" w14:textId="77777777" w:rsidR="006229CC" w:rsidRDefault="00427EAB">
      <w:pPr>
        <w:spacing w:after="0" w:line="600" w:lineRule="auto"/>
        <w:ind w:firstLine="720"/>
        <w:jc w:val="both"/>
        <w:rPr>
          <w:rFonts w:eastAsia="Times New Roman" w:cs="Times New Roman"/>
          <w:szCs w:val="24"/>
        </w:rPr>
      </w:pPr>
      <w:r>
        <w:rPr>
          <w:rFonts w:eastAsia="Times New Roman" w:cs="Times New Roman"/>
          <w:szCs w:val="24"/>
        </w:rPr>
        <w:t>Σύμφωνα με το άρθρο 8 του Κανονισμού, η εκλογή αυτών των μελών του Προεδρείου γίνεται με διαδοχικές χωριστές ψηφοφορίες. Για την οικονομία του χρόνου, προτείνεται να γίνει μία α</w:t>
      </w:r>
      <w:r>
        <w:rPr>
          <w:rFonts w:eastAsia="Times New Roman" w:cs="Times New Roman"/>
          <w:szCs w:val="24"/>
        </w:rPr>
        <w:t>νάγνωση του καταλόγου. Η ψηφοφορία γίνεται δι</w:t>
      </w:r>
      <w:r>
        <w:rPr>
          <w:rFonts w:eastAsia="Times New Roman" w:cs="Times New Roman"/>
          <w:szCs w:val="24"/>
        </w:rPr>
        <w:t>ά</w:t>
      </w:r>
      <w:r>
        <w:rPr>
          <w:rFonts w:eastAsia="Times New Roman" w:cs="Times New Roman"/>
          <w:szCs w:val="24"/>
        </w:rPr>
        <w:t xml:space="preserve"> ψηφοδελτίων και είναι μυστική.</w:t>
      </w:r>
    </w:p>
    <w:p w14:paraId="24432EC0" w14:textId="77777777" w:rsidR="006229CC" w:rsidRDefault="00427EAB">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ο Σώμα</w:t>
      </w:r>
      <w:r>
        <w:rPr>
          <w:rFonts w:eastAsia="Times New Roman" w:cs="Times New Roman"/>
          <w:szCs w:val="24"/>
        </w:rPr>
        <w:t xml:space="preserve"> συμφωνεί</w:t>
      </w:r>
      <w:r>
        <w:rPr>
          <w:rFonts w:eastAsia="Times New Roman" w:cs="Times New Roman"/>
          <w:szCs w:val="24"/>
        </w:rPr>
        <w:t>;</w:t>
      </w:r>
    </w:p>
    <w:p w14:paraId="24432EC1" w14:textId="77777777" w:rsidR="006229CC" w:rsidRDefault="00427EAB">
      <w:pPr>
        <w:spacing w:after="0"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24432EC2" w14:textId="77777777" w:rsidR="006229CC" w:rsidRDefault="00427EA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Συνεπώς η </w:t>
      </w:r>
      <w:r>
        <w:rPr>
          <w:rFonts w:eastAsia="Times New Roman" w:cs="Times New Roman"/>
          <w:szCs w:val="24"/>
        </w:rPr>
        <w:t xml:space="preserve">Βουλή </w:t>
      </w:r>
      <w:proofErr w:type="spellStart"/>
      <w:r>
        <w:rPr>
          <w:rFonts w:eastAsia="Times New Roman" w:cs="Times New Roman"/>
          <w:szCs w:val="24"/>
        </w:rPr>
        <w:t>συνεφώνησε</w:t>
      </w:r>
      <w:proofErr w:type="spellEnd"/>
      <w:r>
        <w:rPr>
          <w:rFonts w:eastAsia="Times New Roman" w:cs="Times New Roman"/>
          <w:szCs w:val="24"/>
        </w:rPr>
        <w:t xml:space="preserve"> </w:t>
      </w:r>
      <w:r>
        <w:rPr>
          <w:rFonts w:eastAsia="Times New Roman" w:cs="Times New Roman"/>
          <w:szCs w:val="24"/>
        </w:rPr>
        <w:t>ομοφώνως.</w:t>
      </w:r>
    </w:p>
    <w:p w14:paraId="24432EC3" w14:textId="77777777" w:rsidR="006229CC" w:rsidRDefault="00427EAB">
      <w:pPr>
        <w:spacing w:after="0"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με την ομόφωνη απόφαση του Σώματος θα γίνει μία ψηφοφορία με δύο κάλπες.</w:t>
      </w:r>
    </w:p>
    <w:p w14:paraId="24432EC4" w14:textId="77777777" w:rsidR="006229CC" w:rsidRDefault="00427EAB">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Κύριε Πρόεδρε, πριν ξεκινήσουμε, θα ήθελα τον λόγο.</w:t>
      </w:r>
    </w:p>
    <w:p w14:paraId="24432EC5" w14:textId="77777777" w:rsidR="006229CC" w:rsidRDefault="00427EA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Κύριοι συνάδελφοι, θα δώσουμε τον λόγο στον κ. Παππά να πει κάτι, ακριβώς για να διευ</w:t>
      </w:r>
      <w:r>
        <w:rPr>
          <w:rFonts w:eastAsia="Times New Roman" w:cs="Times New Roman"/>
          <w:szCs w:val="24"/>
        </w:rPr>
        <w:t>κρινίσουμε τον αριθμό των καλπών.</w:t>
      </w:r>
    </w:p>
    <w:p w14:paraId="24432EC6" w14:textId="77777777" w:rsidR="006229CC" w:rsidRDefault="00427EAB">
      <w:pPr>
        <w:spacing w:after="0" w:line="600" w:lineRule="auto"/>
        <w:ind w:firstLine="720"/>
        <w:jc w:val="both"/>
        <w:rPr>
          <w:rFonts w:eastAsia="Times New Roman" w:cs="Times New Roman"/>
          <w:szCs w:val="24"/>
        </w:rPr>
      </w:pPr>
      <w:r>
        <w:rPr>
          <w:rFonts w:eastAsia="Times New Roman" w:cs="Times New Roman"/>
          <w:szCs w:val="24"/>
        </w:rPr>
        <w:lastRenderedPageBreak/>
        <w:t>Ορίστε, κύριε Παππά, έχετε τον λόγο.</w:t>
      </w:r>
    </w:p>
    <w:p w14:paraId="24432EC7" w14:textId="77777777" w:rsidR="006229CC" w:rsidRDefault="00427EAB">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Κύριε Πρόεδρε, κυρίες και κύριοι, στη σημερινή διαδικασία για την εκλογή Γραμματέα από το τρίτο κόμμα η Χρυσή Αυγή δεν θα συμμετέχει και δεν θα προτείνει υποψήφιο. Μας λ</w:t>
      </w:r>
      <w:r>
        <w:rPr>
          <w:rFonts w:eastAsia="Times New Roman" w:cs="Times New Roman"/>
          <w:szCs w:val="24"/>
        </w:rPr>
        <w:t xml:space="preserve">έτε για εκλογή Γραμματέα από το τρίτο κόμμα και είστε έτοιμοι να κάνετε ακριβώς τα ίδια που κάνατε εσείς, αλλά και η προηγούμενη </w:t>
      </w:r>
      <w:proofErr w:type="spellStart"/>
      <w:r>
        <w:rPr>
          <w:rFonts w:eastAsia="Times New Roman" w:cs="Times New Roman"/>
          <w:szCs w:val="24"/>
        </w:rPr>
        <w:t>μνημονιακή</w:t>
      </w:r>
      <w:proofErr w:type="spellEnd"/>
      <w:r>
        <w:rPr>
          <w:rFonts w:eastAsia="Times New Roman" w:cs="Times New Roman"/>
          <w:szCs w:val="24"/>
        </w:rPr>
        <w:t xml:space="preserve"> συγκυβέρνηση, στην περίπτωση εκλογής Αντιπροέδρου του Προεδρείου της Βουλής από τη Χρυσή Αυγή. Είστε σύμφωνοι όλοι σ</w:t>
      </w:r>
      <w:r>
        <w:rPr>
          <w:rFonts w:eastAsia="Times New Roman" w:cs="Times New Roman"/>
          <w:szCs w:val="24"/>
        </w:rPr>
        <w:t xml:space="preserve">ας να στερήσετε από το τρίτο κόμμα ό,τι δικαιούται και να υφαρπάξετε τη θέση με τρόπο εντελώς παράνομο και αντιδεοντολογικό, αλλά και ανήθικο, θα έλεγα. Το έχετε κάνει και πάλι στον πόλεμο που έχετε κηρύξει όλοι εσείς εναντίον του εθνικισμού, του λαού και </w:t>
      </w:r>
      <w:r>
        <w:rPr>
          <w:rFonts w:eastAsia="Times New Roman" w:cs="Times New Roman"/>
          <w:szCs w:val="24"/>
        </w:rPr>
        <w:t>της πατρίδας.</w:t>
      </w:r>
    </w:p>
    <w:p w14:paraId="24432EC8" w14:textId="77777777" w:rsidR="006229CC" w:rsidRDefault="00427EAB">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24432EC9" w14:textId="77777777" w:rsidR="006229CC" w:rsidRDefault="00427EA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Σας παρακαλώ, κύριοι συνάδελφοι, κάντε ησυχία, προκειμένου να ακούσουμε τον </w:t>
      </w:r>
      <w:r>
        <w:rPr>
          <w:rFonts w:eastAsia="Times New Roman" w:cs="Times New Roman"/>
          <w:szCs w:val="24"/>
        </w:rPr>
        <w:t>ε</w:t>
      </w:r>
      <w:r>
        <w:rPr>
          <w:rFonts w:eastAsia="Times New Roman" w:cs="Times New Roman"/>
          <w:szCs w:val="24"/>
        </w:rPr>
        <w:t>κπρόσωπο της Χρυσής Αυγής.</w:t>
      </w:r>
    </w:p>
    <w:p w14:paraId="24432ECA" w14:textId="77777777" w:rsidR="006229CC" w:rsidRDefault="00427EA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ΧΡΗΣΤΟΣ ΠΑΠΠΑΣ: </w:t>
      </w:r>
      <w:r>
        <w:rPr>
          <w:rFonts w:eastAsia="Times New Roman" w:cs="Times New Roman"/>
          <w:szCs w:val="24"/>
        </w:rPr>
        <w:t xml:space="preserve">Αποχωρούμε και δεν θέτουμε όνομα υποψηφίου για δύο επιπλέον </w:t>
      </w:r>
      <w:r>
        <w:rPr>
          <w:rFonts w:eastAsia="Times New Roman" w:cs="Times New Roman"/>
          <w:szCs w:val="24"/>
        </w:rPr>
        <w:t xml:space="preserve">σημαντικούς λόγους. Η Χρυσή Αυγή, το κίνημα της εθνικής και λαϊκής αντίστασης, δεν ήρθε να παίξει τον ρόλο του κομπάρσου στην πολιτική ζωή αλλά τον ρόλο του πρωταγωνιστή. </w:t>
      </w:r>
    </w:p>
    <w:p w14:paraId="24432ECB" w14:textId="77777777" w:rsidR="006229CC" w:rsidRDefault="00427EAB">
      <w:pPr>
        <w:spacing w:after="0" w:line="600" w:lineRule="auto"/>
        <w:ind w:firstLine="720"/>
        <w:jc w:val="both"/>
        <w:rPr>
          <w:rFonts w:eastAsia="Times New Roman" w:cs="Times New Roman"/>
          <w:szCs w:val="24"/>
        </w:rPr>
      </w:pPr>
      <w:r>
        <w:rPr>
          <w:rFonts w:eastAsia="Times New Roman" w:cs="Times New Roman"/>
          <w:szCs w:val="24"/>
        </w:rPr>
        <w:t>Ήδη η Χρυσή Αυγή στην κοινοβουλευτική διαδικασία αλλά και στη συνείδηση του ελληνικο</w:t>
      </w:r>
      <w:r>
        <w:rPr>
          <w:rFonts w:eastAsia="Times New Roman" w:cs="Times New Roman"/>
          <w:szCs w:val="24"/>
        </w:rPr>
        <w:t>ύ λαού, έχει πάρει τη θέση της πραγματικής εθνικής αντιπολίτευσης.</w:t>
      </w:r>
    </w:p>
    <w:p w14:paraId="24432ECC" w14:textId="77777777" w:rsidR="006229CC" w:rsidRDefault="00427EAB">
      <w:pPr>
        <w:spacing w:after="0" w:line="600" w:lineRule="auto"/>
        <w:ind w:firstLine="720"/>
        <w:jc w:val="both"/>
        <w:rPr>
          <w:rFonts w:eastAsia="Times New Roman" w:cs="Times New Roman"/>
          <w:szCs w:val="24"/>
        </w:rPr>
      </w:pPr>
      <w:r>
        <w:rPr>
          <w:rFonts w:eastAsia="Times New Roman" w:cs="Times New Roman"/>
          <w:szCs w:val="24"/>
        </w:rPr>
        <w:t>Επίσης δεν συμμετέχουμε</w:t>
      </w:r>
      <w:r>
        <w:rPr>
          <w:rFonts w:eastAsia="Times New Roman" w:cs="Times New Roman"/>
          <w:szCs w:val="24"/>
        </w:rPr>
        <w:t>,</w:t>
      </w:r>
      <w:r>
        <w:rPr>
          <w:rFonts w:eastAsia="Times New Roman" w:cs="Times New Roman"/>
          <w:szCs w:val="24"/>
        </w:rPr>
        <w:t xml:space="preserve"> διότι πέρα από όλα τα άλλα που μας χωρίζουν, υπάρχει και κάτι σημαντικό, η ειδοποιός διαφορά, θα έλεγα, μεταξύ ημών και υμών, ο εθνικιστής τοποθετεί πάνω από όλα πά</w:t>
      </w:r>
      <w:r>
        <w:rPr>
          <w:rFonts w:eastAsia="Times New Roman" w:cs="Times New Roman"/>
          <w:szCs w:val="24"/>
        </w:rPr>
        <w:t>νω από οτιδήποτε την τιμή και την πατρίδα, ενώ ο πολιτικάντης Βουλευτής την καρέκλα και το χρήμα.</w:t>
      </w:r>
    </w:p>
    <w:p w14:paraId="24432ECD" w14:textId="77777777" w:rsidR="006229CC" w:rsidRDefault="00427EAB">
      <w:pPr>
        <w:spacing w:after="0" w:line="600" w:lineRule="auto"/>
        <w:ind w:firstLine="720"/>
        <w:jc w:val="both"/>
        <w:rPr>
          <w:rFonts w:eastAsia="Times New Roman" w:cs="Times New Roman"/>
          <w:szCs w:val="24"/>
        </w:rPr>
      </w:pPr>
      <w:r>
        <w:rPr>
          <w:rFonts w:eastAsia="Times New Roman" w:cs="Times New Roman"/>
          <w:szCs w:val="24"/>
        </w:rPr>
        <w:t xml:space="preserve">Συνεπώς, κύριε Πρόεδρε, ευχαριστούμε, αλλά δεν θα πάρουμε! Τι να πω. Βρείτε τα, όπως τα βρίσκετε σαράντα δύο χρόνια τώρα. </w:t>
      </w:r>
    </w:p>
    <w:p w14:paraId="24432ECE" w14:textId="77777777" w:rsidR="006229CC" w:rsidRDefault="00427EAB">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 Να γνωρίζε</w:t>
      </w:r>
      <w:r>
        <w:rPr>
          <w:rFonts w:eastAsia="Times New Roman" w:cs="Times New Roman"/>
          <w:szCs w:val="24"/>
        </w:rPr>
        <w:t>τε ότι η Χρυσή Αυγή, όχι μόνο δεν συμμετέχει αλλά και δεν συνεργάζεται με τα «τρωκτικά» της εξουσίας</w:t>
      </w:r>
      <w:r>
        <w:rPr>
          <w:rFonts w:eastAsia="Times New Roman" w:cs="Times New Roman"/>
          <w:szCs w:val="24"/>
        </w:rPr>
        <w:t>,</w:t>
      </w:r>
      <w:r>
        <w:rPr>
          <w:rFonts w:eastAsia="Times New Roman" w:cs="Times New Roman"/>
          <w:szCs w:val="24"/>
        </w:rPr>
        <w:t xml:space="preserve"> που </w:t>
      </w:r>
      <w:proofErr w:type="spellStart"/>
      <w:r>
        <w:rPr>
          <w:rFonts w:eastAsia="Times New Roman" w:cs="Times New Roman"/>
          <w:szCs w:val="24"/>
        </w:rPr>
        <w:t>φτωχοποίησαν</w:t>
      </w:r>
      <w:proofErr w:type="spellEnd"/>
      <w:r>
        <w:rPr>
          <w:rFonts w:eastAsia="Times New Roman" w:cs="Times New Roman"/>
          <w:szCs w:val="24"/>
        </w:rPr>
        <w:t xml:space="preserve"> τον ελληνικό λαό. Όποιο χρώμα και αν </w:t>
      </w:r>
      <w:r>
        <w:rPr>
          <w:rFonts w:eastAsia="Times New Roman" w:cs="Times New Roman"/>
          <w:szCs w:val="24"/>
        </w:rPr>
        <w:lastRenderedPageBreak/>
        <w:t xml:space="preserve">έχουν, γαλάζιο, πράσινο ή ροζ, είμαστε σταθερά ενάντιοι στο τόξο σας, το αντιλαϊκό, </w:t>
      </w:r>
      <w:proofErr w:type="spellStart"/>
      <w:r>
        <w:rPr>
          <w:rFonts w:eastAsia="Times New Roman" w:cs="Times New Roman"/>
          <w:szCs w:val="24"/>
        </w:rPr>
        <w:t>μνημονιακό</w:t>
      </w:r>
      <w:proofErr w:type="spellEnd"/>
      <w:r>
        <w:rPr>
          <w:rFonts w:eastAsia="Times New Roman" w:cs="Times New Roman"/>
          <w:szCs w:val="24"/>
        </w:rPr>
        <w:t xml:space="preserve"> τόξο </w:t>
      </w:r>
      <w:r>
        <w:rPr>
          <w:rFonts w:eastAsia="Times New Roman" w:cs="Times New Roman"/>
          <w:szCs w:val="24"/>
        </w:rPr>
        <w:t>που βασανίζει και θέτει σε κίνδυνο την πατρίδα και τον λαό.</w:t>
      </w:r>
    </w:p>
    <w:p w14:paraId="24432ECF" w14:textId="77777777" w:rsidR="006229CC" w:rsidRDefault="00427EAB">
      <w:pPr>
        <w:spacing w:after="0" w:line="600" w:lineRule="auto"/>
        <w:ind w:firstLine="720"/>
        <w:jc w:val="both"/>
        <w:rPr>
          <w:rFonts w:eastAsia="Times New Roman" w:cs="Times New Roman"/>
          <w:szCs w:val="24"/>
        </w:rPr>
      </w:pPr>
      <w:r>
        <w:rPr>
          <w:rFonts w:eastAsia="Times New Roman" w:cs="Times New Roman"/>
          <w:szCs w:val="24"/>
        </w:rPr>
        <w:t>Εμείς η Χρυσή Αυγή, ο Λαϊκός Σύνδεσμος, το κίνημα της ελευθερίας, θέλουμε την πατρίδα μας πίσω και θα την πάρουμε.</w:t>
      </w:r>
    </w:p>
    <w:p w14:paraId="24432ED0" w14:textId="77777777" w:rsidR="006229CC" w:rsidRDefault="00427EAB">
      <w:pPr>
        <w:spacing w:after="0" w:line="600" w:lineRule="auto"/>
        <w:ind w:firstLine="720"/>
        <w:jc w:val="both"/>
        <w:rPr>
          <w:rFonts w:eastAsia="Times New Roman" w:cs="Times New Roman"/>
          <w:szCs w:val="24"/>
        </w:rPr>
      </w:pPr>
      <w:r>
        <w:rPr>
          <w:rFonts w:eastAsia="Times New Roman" w:cs="Times New Roman"/>
          <w:szCs w:val="24"/>
        </w:rPr>
        <w:t>Αποχωρούμε, κύριε Πρόεδρε.</w:t>
      </w:r>
    </w:p>
    <w:p w14:paraId="24432ED1" w14:textId="77777777" w:rsidR="006229CC" w:rsidRDefault="00427EAB">
      <w:pPr>
        <w:spacing w:after="0" w:line="600" w:lineRule="auto"/>
        <w:ind w:firstLine="720"/>
        <w:jc w:val="both"/>
        <w:rPr>
          <w:rFonts w:eastAsia="Times New Roman" w:cs="Times New Roman"/>
          <w:szCs w:val="24"/>
        </w:rPr>
      </w:pPr>
      <w:r>
        <w:rPr>
          <w:rFonts w:eastAsia="Times New Roman" w:cs="Times New Roman"/>
          <w:szCs w:val="24"/>
        </w:rPr>
        <w:t>(Στο σημείο αυτό οι Βουλευτές της Χρυσής Αυγής αποχωρο</w:t>
      </w:r>
      <w:r>
        <w:rPr>
          <w:rFonts w:eastAsia="Times New Roman" w:cs="Times New Roman"/>
          <w:szCs w:val="24"/>
        </w:rPr>
        <w:t>ύν από την Αίθουσα)</w:t>
      </w:r>
    </w:p>
    <w:p w14:paraId="24432ED2" w14:textId="77777777" w:rsidR="006229CC" w:rsidRDefault="00427EAB">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Κυρίες και κύριοι συνάδελφοι, επειδή η τρίτη σε δύναμη Κοινοβουλευτική Ομάδα δεν πρότεινε υποψήφιο για το αξίωμα του Γραμματέα, θα γίνει μια ψηφοφορία σε δύο κάλπες ως ακολούθως:</w:t>
      </w:r>
    </w:p>
    <w:p w14:paraId="24432ED3" w14:textId="77777777" w:rsidR="006229CC" w:rsidRDefault="00427EAB">
      <w:pPr>
        <w:spacing w:after="0" w:line="600" w:lineRule="auto"/>
        <w:ind w:firstLine="720"/>
        <w:jc w:val="both"/>
        <w:rPr>
          <w:rFonts w:eastAsia="Times New Roman" w:cs="Times New Roman"/>
          <w:szCs w:val="24"/>
        </w:rPr>
      </w:pPr>
      <w:r>
        <w:rPr>
          <w:rFonts w:eastAsia="Times New Roman" w:cs="Times New Roman"/>
          <w:szCs w:val="24"/>
        </w:rPr>
        <w:t>Η πρώτη κάλπη φέρει την ένδε</w:t>
      </w:r>
      <w:r>
        <w:rPr>
          <w:rFonts w:eastAsia="Times New Roman" w:cs="Times New Roman"/>
          <w:szCs w:val="24"/>
        </w:rPr>
        <w:t xml:space="preserve">ιξη </w:t>
      </w:r>
      <w:r>
        <w:rPr>
          <w:rFonts w:eastAsia="Times New Roman" w:cs="Times New Roman"/>
          <w:szCs w:val="24"/>
        </w:rPr>
        <w:t>«</w:t>
      </w:r>
      <w:r>
        <w:rPr>
          <w:rFonts w:eastAsia="Times New Roman" w:cs="Times New Roman"/>
          <w:szCs w:val="24"/>
        </w:rPr>
        <w:t>Κοσμήτορες και Γραμματείς από τον Συνασπισμό Ριζοσπαστικής Αριστεράς</w:t>
      </w:r>
      <w:r>
        <w:rPr>
          <w:rFonts w:eastAsia="Times New Roman" w:cs="Times New Roman"/>
          <w:szCs w:val="24"/>
        </w:rPr>
        <w:t>»</w:t>
      </w:r>
      <w:r>
        <w:rPr>
          <w:rFonts w:eastAsia="Times New Roman" w:cs="Times New Roman"/>
          <w:szCs w:val="24"/>
        </w:rPr>
        <w:t>.</w:t>
      </w:r>
    </w:p>
    <w:p w14:paraId="24432ED4" w14:textId="77777777" w:rsidR="006229CC" w:rsidRDefault="00427EAB">
      <w:pPr>
        <w:spacing w:after="0" w:line="600" w:lineRule="auto"/>
        <w:ind w:firstLine="720"/>
        <w:jc w:val="both"/>
        <w:rPr>
          <w:rFonts w:eastAsia="Times New Roman" w:cs="Times New Roman"/>
          <w:szCs w:val="24"/>
        </w:rPr>
      </w:pPr>
      <w:r>
        <w:rPr>
          <w:rFonts w:eastAsia="Times New Roman" w:cs="Times New Roman"/>
          <w:szCs w:val="24"/>
        </w:rPr>
        <w:t xml:space="preserve">Η δεύτερη κάλπη φέρει την ένδειξη </w:t>
      </w:r>
      <w:r>
        <w:rPr>
          <w:rFonts w:eastAsia="Times New Roman" w:cs="Times New Roman"/>
          <w:szCs w:val="24"/>
        </w:rPr>
        <w:t>«</w:t>
      </w:r>
      <w:r>
        <w:rPr>
          <w:rFonts w:eastAsia="Times New Roman" w:cs="Times New Roman"/>
          <w:color w:val="000000" w:themeColor="text1"/>
          <w:szCs w:val="24"/>
        </w:rPr>
        <w:t xml:space="preserve">Κοσμήτορας </w:t>
      </w:r>
      <w:r>
        <w:rPr>
          <w:rFonts w:eastAsia="Times New Roman" w:cs="Times New Roman"/>
          <w:szCs w:val="24"/>
        </w:rPr>
        <w:t>και Γραμματέας από τη Νέα Δημοκρατία</w:t>
      </w:r>
      <w:r>
        <w:rPr>
          <w:rFonts w:eastAsia="Times New Roman" w:cs="Times New Roman"/>
          <w:szCs w:val="24"/>
        </w:rPr>
        <w:t>»</w:t>
      </w:r>
      <w:r>
        <w:rPr>
          <w:rFonts w:eastAsia="Times New Roman" w:cs="Times New Roman"/>
          <w:szCs w:val="24"/>
        </w:rPr>
        <w:t>.</w:t>
      </w:r>
    </w:p>
    <w:p w14:paraId="24432ED5" w14:textId="77777777" w:rsidR="006229CC" w:rsidRDefault="00427EA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έχουν διανεμηθεί δύο ψηφοδέλτια ως εξής: </w:t>
      </w:r>
    </w:p>
    <w:p w14:paraId="24432ED6" w14:textId="77777777" w:rsidR="006229CC" w:rsidRDefault="00427EAB">
      <w:pPr>
        <w:spacing w:after="0" w:line="600" w:lineRule="auto"/>
        <w:ind w:firstLine="720"/>
        <w:jc w:val="both"/>
        <w:rPr>
          <w:rFonts w:eastAsia="Times New Roman" w:cs="Times New Roman"/>
          <w:szCs w:val="24"/>
        </w:rPr>
      </w:pPr>
      <w:r>
        <w:rPr>
          <w:rFonts w:eastAsia="Times New Roman" w:cs="Times New Roman"/>
          <w:szCs w:val="24"/>
        </w:rPr>
        <w:t xml:space="preserve">Ένα ψηφοδέλτιο με τα ονόματα των προτεινομένων </w:t>
      </w:r>
      <w:r>
        <w:rPr>
          <w:rFonts w:eastAsia="Times New Roman" w:cs="Times New Roman"/>
          <w:szCs w:val="24"/>
        </w:rPr>
        <w:t>για τα αξιώματα των δύο Κοσμητόρων και των τεσσάρων Γραμματέων από την πρώτη σε δύναμη Κοινοβουλευτική Ομάδα, ένα ψηφοδέλτιο με τα ονόματα των προτεινομένων για τα αξιώματα ενός Κοσμήτορα και ενός Γραμματέα από τη δεύτερη σε δύναμη Κοινοβουλευτική Ομάδα.</w:t>
      </w:r>
    </w:p>
    <w:p w14:paraId="24432ED7" w14:textId="77777777" w:rsidR="006229CC" w:rsidRDefault="00427EAB">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πίσης υπάρχουν και ισάριθμα λευκά ψηφοδέλτια.</w:t>
      </w:r>
    </w:p>
    <w:p w14:paraId="24432ED8" w14:textId="77777777" w:rsidR="006229CC" w:rsidRDefault="00427EAB">
      <w:pPr>
        <w:spacing w:after="0" w:line="600" w:lineRule="auto"/>
        <w:ind w:firstLine="720"/>
        <w:jc w:val="both"/>
        <w:rPr>
          <w:rFonts w:eastAsia="Times New Roman" w:cs="Times New Roman"/>
          <w:szCs w:val="24"/>
        </w:rPr>
      </w:pPr>
      <w:r>
        <w:rPr>
          <w:rFonts w:eastAsia="Times New Roman" w:cs="Times New Roman"/>
          <w:szCs w:val="24"/>
        </w:rPr>
        <w:t>Θα γίνει εκφώνηση του καταλόγου και όποιος συνάδελφος ακούει το όνομά του</w:t>
      </w:r>
      <w:r>
        <w:rPr>
          <w:rFonts w:eastAsia="Times New Roman" w:cs="Times New Roman"/>
          <w:szCs w:val="24"/>
        </w:rPr>
        <w:t>,</w:t>
      </w:r>
      <w:r>
        <w:rPr>
          <w:rFonts w:eastAsia="Times New Roman" w:cs="Times New Roman"/>
          <w:szCs w:val="24"/>
        </w:rPr>
        <w:t xml:space="preserve"> θα προσέρχεται και θα ρίχνει το ψηφοδέλτιο της προτίμησής του στην αντίστοιχη κάλπη. Εννοείται ότι μπορεί να ρίξει ψηφοδέλτιο</w:t>
      </w:r>
      <w:r>
        <w:rPr>
          <w:rFonts w:eastAsia="Times New Roman" w:cs="Times New Roman"/>
          <w:szCs w:val="24"/>
        </w:rPr>
        <w:t>,</w:t>
      </w:r>
      <w:r>
        <w:rPr>
          <w:rFonts w:eastAsia="Times New Roman" w:cs="Times New Roman"/>
          <w:szCs w:val="24"/>
        </w:rPr>
        <w:t xml:space="preserve"> που φέρε</w:t>
      </w:r>
      <w:r>
        <w:rPr>
          <w:rFonts w:eastAsia="Times New Roman" w:cs="Times New Roman"/>
          <w:szCs w:val="24"/>
        </w:rPr>
        <w:t>ι τα ονόματα των προτεινομένων συναδέλφων ή λευκό στην αντίστοιχη κάλπη.</w:t>
      </w:r>
    </w:p>
    <w:p w14:paraId="24432ED9" w14:textId="77777777" w:rsidR="006229CC" w:rsidRDefault="00427EAB">
      <w:pPr>
        <w:spacing w:after="0" w:line="600" w:lineRule="auto"/>
        <w:ind w:firstLine="720"/>
        <w:jc w:val="both"/>
        <w:rPr>
          <w:rFonts w:eastAsia="Times New Roman" w:cs="Times New Roman"/>
          <w:szCs w:val="24"/>
        </w:rPr>
      </w:pPr>
      <w:r>
        <w:rPr>
          <w:rFonts w:eastAsia="Times New Roman" w:cs="Times New Roman"/>
          <w:szCs w:val="24"/>
        </w:rPr>
        <w:t>Εάν βρεθεί ψηφοδέλτιο σε άλλη κάλπη από αυτή που προορίζεται, θα θεωρηθεί άκυρο.</w:t>
      </w:r>
    </w:p>
    <w:p w14:paraId="24432EDA" w14:textId="77777777" w:rsidR="006229CC" w:rsidRDefault="00427EAB">
      <w:pPr>
        <w:spacing w:after="0" w:line="600" w:lineRule="auto"/>
        <w:ind w:firstLine="720"/>
        <w:jc w:val="both"/>
        <w:rPr>
          <w:rFonts w:eastAsia="Times New Roman" w:cs="Times New Roman"/>
          <w:szCs w:val="24"/>
        </w:rPr>
      </w:pPr>
      <w:r>
        <w:rPr>
          <w:rFonts w:eastAsia="Times New Roman" w:cs="Times New Roman"/>
          <w:szCs w:val="24"/>
        </w:rPr>
        <w:t>Καλούνται επί του καταλόγου οι συνάδελφοι κ. Βασίλειος Τσίρκας από τον Συνασπισμό Ριζοσπαστικής Αριστε</w:t>
      </w:r>
      <w:r>
        <w:rPr>
          <w:rFonts w:eastAsia="Times New Roman" w:cs="Times New Roman"/>
          <w:szCs w:val="24"/>
        </w:rPr>
        <w:t>ράς και η κ. Μαρία Αντωνίου από τη Νέα Δημοκρατία.</w:t>
      </w:r>
    </w:p>
    <w:p w14:paraId="24432EDB" w14:textId="77777777" w:rsidR="006229CC" w:rsidRDefault="00427EA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Καλούνται ως ψηφολέκτες για την πρώτη κάλπη για τα αξιώματα των δύο Κοσμητόρων και των τεσσάρων Γραμματέων από την πρώτη σε δύναμη Κοινοβουλευτική Ομάδα η κ. Ελισσάβετ </w:t>
      </w:r>
      <w:proofErr w:type="spellStart"/>
      <w:r>
        <w:rPr>
          <w:rFonts w:eastAsia="Times New Roman" w:cs="Times New Roman"/>
          <w:szCs w:val="24"/>
        </w:rPr>
        <w:t>Σκούφα</w:t>
      </w:r>
      <w:proofErr w:type="spellEnd"/>
      <w:r>
        <w:rPr>
          <w:rFonts w:eastAsia="Times New Roman" w:cs="Times New Roman"/>
          <w:szCs w:val="24"/>
        </w:rPr>
        <w:t xml:space="preserve"> από τον Συνασπισμό Ριζοσπαστικ</w:t>
      </w:r>
      <w:r>
        <w:rPr>
          <w:rFonts w:eastAsia="Times New Roman" w:cs="Times New Roman"/>
          <w:szCs w:val="24"/>
        </w:rPr>
        <w:t xml:space="preserve">ής Αριστεράς και ο κ. Βασίλειος </w:t>
      </w:r>
      <w:proofErr w:type="spellStart"/>
      <w:r>
        <w:rPr>
          <w:rFonts w:eastAsia="Times New Roman" w:cs="Times New Roman"/>
          <w:szCs w:val="24"/>
        </w:rPr>
        <w:t>Γιόγακας</w:t>
      </w:r>
      <w:proofErr w:type="spellEnd"/>
      <w:r>
        <w:rPr>
          <w:rFonts w:eastAsia="Times New Roman" w:cs="Times New Roman"/>
          <w:szCs w:val="24"/>
        </w:rPr>
        <w:t xml:space="preserve"> από τη Νέα Δημοκρατία.</w:t>
      </w:r>
    </w:p>
    <w:p w14:paraId="24432EDC" w14:textId="77777777" w:rsidR="006229CC" w:rsidRDefault="00427EAB">
      <w:pPr>
        <w:spacing w:after="0" w:line="600" w:lineRule="auto"/>
        <w:ind w:firstLine="720"/>
        <w:jc w:val="both"/>
        <w:rPr>
          <w:rFonts w:eastAsia="Times New Roman" w:cs="Times New Roman"/>
          <w:szCs w:val="24"/>
        </w:rPr>
      </w:pPr>
      <w:r>
        <w:rPr>
          <w:rFonts w:eastAsia="Times New Roman" w:cs="Times New Roman"/>
          <w:szCs w:val="24"/>
        </w:rPr>
        <w:t xml:space="preserve">Καλούνται ως ψηφολέκτες για τη δεύτερη κάλπη για τα αξιώματα του ενός Κοσμήτορα και του ενός Γραμματέως από τη δεύτερη σε δύναμη Κοινοβουλευτική Ομάδα η κ. Παναγιώτα </w:t>
      </w:r>
      <w:proofErr w:type="spellStart"/>
      <w:r>
        <w:rPr>
          <w:rFonts w:eastAsia="Times New Roman" w:cs="Times New Roman"/>
          <w:szCs w:val="24"/>
        </w:rPr>
        <w:t>Βράντζα</w:t>
      </w:r>
      <w:proofErr w:type="spellEnd"/>
      <w:r>
        <w:rPr>
          <w:rFonts w:eastAsia="Times New Roman" w:cs="Times New Roman"/>
          <w:szCs w:val="24"/>
        </w:rPr>
        <w:t xml:space="preserve"> από τον Συνασπισμό</w:t>
      </w:r>
      <w:r>
        <w:rPr>
          <w:rFonts w:eastAsia="Times New Roman" w:cs="Times New Roman"/>
          <w:szCs w:val="24"/>
        </w:rPr>
        <w:t xml:space="preserve"> Ριζοσπαστικής Αριστεράς και ο κ. Χρήστος </w:t>
      </w:r>
      <w:proofErr w:type="spellStart"/>
      <w:r>
        <w:rPr>
          <w:rFonts w:eastAsia="Times New Roman" w:cs="Times New Roman"/>
          <w:szCs w:val="24"/>
        </w:rPr>
        <w:t>Μπουκώρος</w:t>
      </w:r>
      <w:proofErr w:type="spellEnd"/>
      <w:r>
        <w:rPr>
          <w:rFonts w:eastAsia="Times New Roman" w:cs="Times New Roman"/>
          <w:szCs w:val="24"/>
        </w:rPr>
        <w:t xml:space="preserve"> από την Νέα Δημοκρατία. </w:t>
      </w:r>
    </w:p>
    <w:p w14:paraId="24432EDD" w14:textId="77777777" w:rsidR="006229CC" w:rsidRDefault="00427EAB">
      <w:pPr>
        <w:spacing w:after="0" w:line="600" w:lineRule="auto"/>
        <w:ind w:firstLine="720"/>
        <w:jc w:val="both"/>
        <w:rPr>
          <w:rFonts w:eastAsia="Times New Roman" w:cs="Times New Roman"/>
          <w:szCs w:val="24"/>
        </w:rPr>
      </w:pPr>
      <w:r>
        <w:rPr>
          <w:rFonts w:eastAsia="Times New Roman" w:cs="Times New Roman"/>
          <w:szCs w:val="24"/>
        </w:rPr>
        <w:t xml:space="preserve">Πρόεδροι των εφορευτικών επιτροπών ορίζονται κατά κάλπη οι συνάδελφοι κ. Αικατερίνη </w:t>
      </w:r>
      <w:proofErr w:type="spellStart"/>
      <w:r>
        <w:rPr>
          <w:rFonts w:eastAsia="Times New Roman" w:cs="Times New Roman"/>
          <w:szCs w:val="24"/>
        </w:rPr>
        <w:t>Παπανάτσιου</w:t>
      </w:r>
      <w:proofErr w:type="spellEnd"/>
      <w:r>
        <w:rPr>
          <w:rFonts w:eastAsia="Times New Roman" w:cs="Times New Roman"/>
          <w:szCs w:val="24"/>
        </w:rPr>
        <w:t xml:space="preserve"> για την πρώτη κάλπη και κ. Πέτρος </w:t>
      </w:r>
      <w:proofErr w:type="spellStart"/>
      <w:r>
        <w:rPr>
          <w:rFonts w:eastAsia="Times New Roman" w:cs="Times New Roman"/>
          <w:szCs w:val="24"/>
        </w:rPr>
        <w:t>Κωνσταντινέας</w:t>
      </w:r>
      <w:proofErr w:type="spellEnd"/>
      <w:r>
        <w:rPr>
          <w:rFonts w:eastAsia="Times New Roman" w:cs="Times New Roman"/>
          <w:szCs w:val="24"/>
        </w:rPr>
        <w:t xml:space="preserve"> για τη δεύτερη κάλπη. </w:t>
      </w:r>
    </w:p>
    <w:p w14:paraId="24432EDE" w14:textId="77777777" w:rsidR="006229CC" w:rsidRDefault="00427EAB">
      <w:pPr>
        <w:spacing w:after="0" w:line="600" w:lineRule="auto"/>
        <w:ind w:firstLine="720"/>
        <w:jc w:val="both"/>
        <w:rPr>
          <w:rFonts w:eastAsia="Times New Roman" w:cs="Times New Roman"/>
          <w:szCs w:val="24"/>
        </w:rPr>
      </w:pPr>
      <w:r>
        <w:rPr>
          <w:rFonts w:eastAsia="Times New Roman" w:cs="Times New Roman"/>
          <w:szCs w:val="24"/>
        </w:rPr>
        <w:t>Παρακαλώ του</w:t>
      </w:r>
      <w:r>
        <w:rPr>
          <w:rFonts w:eastAsia="Times New Roman" w:cs="Times New Roman"/>
          <w:szCs w:val="24"/>
        </w:rPr>
        <w:t xml:space="preserve">ς κυρίους ψηφολέκτες και τους </w:t>
      </w:r>
      <w:r>
        <w:rPr>
          <w:rFonts w:eastAsia="Times New Roman" w:cs="Times New Roman"/>
          <w:szCs w:val="24"/>
        </w:rPr>
        <w:t>π</w:t>
      </w:r>
      <w:r>
        <w:rPr>
          <w:rFonts w:eastAsia="Times New Roman" w:cs="Times New Roman"/>
          <w:szCs w:val="24"/>
        </w:rPr>
        <w:t>ροέδρους των εφορευτικών επιτροπών να προσέλθουν στις κάλπες, για να αρχίσει η ψηφοφορία.</w:t>
      </w:r>
    </w:p>
    <w:p w14:paraId="24432EDF" w14:textId="77777777" w:rsidR="006229CC" w:rsidRDefault="00427EA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Έχει δοθεί μια λίστα των μελών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«Για τη διερεύνηση της νομιμότητας της δανειοδότησης των πολιτικών κομμάτων, κ</w:t>
      </w:r>
      <w:r>
        <w:rPr>
          <w:rFonts w:eastAsia="Times New Roman" w:cs="Times New Roman"/>
          <w:szCs w:val="24"/>
        </w:rPr>
        <w:t xml:space="preserve">αθώς και των ιδιοκτητριών εταιρειών μέσων μαζικής ενημέρωσης από τα τραπεζικά ιδρύματα της χώρας». Αυτή η λίστα θα προηγηθεί. Θα παρακαλούσα όσους διαβάζουν τον κατάλογο να ξεκινήσουν με αυτή τη λίστα των μελών της </w:t>
      </w:r>
      <w:r>
        <w:rPr>
          <w:rFonts w:eastAsia="Times New Roman" w:cs="Times New Roman"/>
          <w:szCs w:val="24"/>
        </w:rPr>
        <w:t>ε</w:t>
      </w:r>
      <w:r>
        <w:rPr>
          <w:rFonts w:eastAsia="Times New Roman" w:cs="Times New Roman"/>
          <w:szCs w:val="24"/>
        </w:rPr>
        <w:t xml:space="preserve">πιτροπής, για να ξεκινήσουν και εκείνοι </w:t>
      </w:r>
      <w:r>
        <w:rPr>
          <w:rFonts w:eastAsia="Times New Roman" w:cs="Times New Roman"/>
          <w:szCs w:val="24"/>
        </w:rPr>
        <w:t>τη διαδικασία τους.</w:t>
      </w:r>
    </w:p>
    <w:p w14:paraId="24432EE0" w14:textId="77777777" w:rsidR="006229CC" w:rsidRDefault="00427EAB">
      <w:pPr>
        <w:spacing w:after="0" w:line="600" w:lineRule="auto"/>
        <w:ind w:firstLine="720"/>
        <w:jc w:val="both"/>
        <w:rPr>
          <w:rFonts w:eastAsia="Times New Roman" w:cs="Times New Roman"/>
          <w:szCs w:val="24"/>
        </w:rPr>
      </w:pPr>
      <w:r>
        <w:rPr>
          <w:rFonts w:eastAsia="Times New Roman" w:cs="Times New Roman"/>
          <w:szCs w:val="24"/>
        </w:rPr>
        <w:t>Παρακαλώ να αρχίσει η ανάγνωση του καταλόγου.</w:t>
      </w:r>
    </w:p>
    <w:p w14:paraId="24432EE1" w14:textId="77777777" w:rsidR="006229CC" w:rsidRDefault="00427EAB">
      <w:pPr>
        <w:spacing w:after="0"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ΨΗΦΟΦΟΡΙΑ)</w:t>
      </w:r>
    </w:p>
    <w:p w14:paraId="24432EE2" w14:textId="77777777" w:rsidR="006229CC" w:rsidRDefault="00427EAB">
      <w:pPr>
        <w:tabs>
          <w:tab w:val="left" w:pos="2454"/>
        </w:tabs>
        <w:spacing w:after="0" w:line="600" w:lineRule="auto"/>
        <w:ind w:firstLine="720"/>
        <w:jc w:val="both"/>
        <w:rPr>
          <w:rFonts w:eastAsia="Times New Roman" w:cs="Times New Roman"/>
          <w:szCs w:val="24"/>
        </w:rPr>
      </w:pPr>
      <w:r>
        <w:rPr>
          <w:rFonts w:eastAsia="Times New Roman" w:cs="Times New Roman"/>
          <w:szCs w:val="24"/>
        </w:rPr>
        <w:t xml:space="preserve">(Κατά τη διάρκεια της ψηφοφορίας την Προεδρική Έδρα καταλαμβάνει ο Α΄ Αντιπρόεδρος της Βουλής κ. </w:t>
      </w:r>
      <w:r w:rsidRPr="006F0097">
        <w:rPr>
          <w:rFonts w:eastAsia="Times New Roman" w:cs="Times New Roman"/>
          <w:b/>
          <w:szCs w:val="24"/>
        </w:rPr>
        <w:t>ΑΝΑΣΤΑΣΙΟΣ ΚΟΥΡΑΚΗΣ</w:t>
      </w:r>
      <w:r>
        <w:rPr>
          <w:rFonts w:eastAsia="Times New Roman" w:cs="Times New Roman"/>
          <w:szCs w:val="24"/>
        </w:rPr>
        <w:t>)</w:t>
      </w:r>
    </w:p>
    <w:p w14:paraId="24432EE3" w14:textId="77777777" w:rsidR="006229CC" w:rsidRDefault="00427EAB">
      <w:pPr>
        <w:spacing w:after="0" w:line="600" w:lineRule="auto"/>
        <w:ind w:firstLine="720"/>
        <w:jc w:val="both"/>
        <w:rPr>
          <w:rFonts w:eastAsia="Times New Roman" w:cs="Times New Roman"/>
        </w:rPr>
      </w:pPr>
      <w:r>
        <w:rPr>
          <w:rFonts w:eastAsia="Times New Roman"/>
          <w:b/>
          <w:szCs w:val="24"/>
        </w:rPr>
        <w:t xml:space="preserve">ΠΡΟΕΔΡΕΥΩΝ (Αναστάσιος Κουράκης): </w:t>
      </w:r>
      <w:r>
        <w:rPr>
          <w:rFonts w:eastAsia="Times New Roman" w:cs="Times New Roman"/>
        </w:rPr>
        <w:t xml:space="preserve">Κυρίες και κύριοι </w:t>
      </w:r>
      <w:r>
        <w:rPr>
          <w:rFonts w:eastAsia="Times New Roman" w:cs="Times New Roman"/>
        </w:rPr>
        <w:t xml:space="preserve">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«Εργαστήρι Δημοκρατίας» που οργανώνει το Ίδρυμα της </w:t>
      </w:r>
      <w:r>
        <w:rPr>
          <w:rFonts w:eastAsia="Times New Roman" w:cs="Times New Roman"/>
        </w:rPr>
        <w:lastRenderedPageBreak/>
        <w:t>Βουλής, είκοσι δύο μαθήτριες και μαθ</w:t>
      </w:r>
      <w:r>
        <w:rPr>
          <w:rFonts w:eastAsia="Times New Roman" w:cs="Times New Roman"/>
        </w:rPr>
        <w:t>ητές και δύο εκπαιδευτικοί συνοδοί από το 5</w:t>
      </w:r>
      <w:r>
        <w:rPr>
          <w:rFonts w:eastAsia="Times New Roman" w:cs="Times New Roman"/>
          <w:vertAlign w:val="superscript"/>
        </w:rPr>
        <w:t>ο</w:t>
      </w:r>
      <w:r>
        <w:rPr>
          <w:rFonts w:eastAsia="Times New Roman" w:cs="Times New Roman"/>
        </w:rPr>
        <w:t xml:space="preserve"> Δημοτικό Σχολείο Ζωγράφου. </w:t>
      </w:r>
    </w:p>
    <w:p w14:paraId="24432EE4" w14:textId="77777777" w:rsidR="006229CC" w:rsidRDefault="00427EAB">
      <w:pPr>
        <w:spacing w:after="0" w:line="600" w:lineRule="auto"/>
        <w:ind w:left="360" w:firstLine="360"/>
        <w:jc w:val="both"/>
        <w:rPr>
          <w:rFonts w:eastAsia="Times New Roman" w:cs="Times New Roman"/>
        </w:rPr>
      </w:pPr>
      <w:r>
        <w:rPr>
          <w:rFonts w:eastAsia="Times New Roman" w:cs="Times New Roman"/>
        </w:rPr>
        <w:t xml:space="preserve">Η Βουλή σάς καλωσορίζει. </w:t>
      </w:r>
    </w:p>
    <w:p w14:paraId="24432EE5" w14:textId="77777777" w:rsidR="006229CC" w:rsidRDefault="00427EAB">
      <w:pPr>
        <w:spacing w:after="0"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24432EE6" w14:textId="77777777" w:rsidR="006229CC" w:rsidRDefault="00427EAB">
      <w:pPr>
        <w:spacing w:after="0" w:line="600" w:lineRule="auto"/>
        <w:ind w:firstLine="720"/>
        <w:jc w:val="both"/>
        <w:rPr>
          <w:rFonts w:eastAsia="Times New Roman" w:cs="Times New Roman"/>
        </w:rPr>
      </w:pPr>
      <w:r>
        <w:rPr>
          <w:rFonts w:eastAsia="Times New Roman" w:cs="Times New Roman"/>
        </w:rPr>
        <w:t xml:space="preserve">Επίσης, κυρίες και κύριοι συνάδελφοι, στο σημείο αυτό θα ήθελα να ανακοινώσω στο Σώμα ότι η Διαρκής Επιτροπή Οικονομικών Υποθέσεων καταθέτει την </w:t>
      </w:r>
      <w:r>
        <w:rPr>
          <w:rFonts w:eastAsia="Times New Roman" w:cs="Times New Roman"/>
        </w:rPr>
        <w:t>έ</w:t>
      </w:r>
      <w:r>
        <w:rPr>
          <w:rFonts w:eastAsia="Times New Roman" w:cs="Times New Roman"/>
        </w:rPr>
        <w:t>κθεσή της στο σχέδιο νόμου του Υπουργείου Οικονομικών</w:t>
      </w:r>
      <w:r>
        <w:rPr>
          <w:rFonts w:eastAsia="Times New Roman" w:cs="Times New Roman"/>
        </w:rPr>
        <w:t>:</w:t>
      </w:r>
      <w:r>
        <w:rPr>
          <w:rFonts w:eastAsia="Times New Roman" w:cs="Times New Roman"/>
        </w:rPr>
        <w:t xml:space="preserve"> «Κύρωση της Πολυμερούς Συμφωνίας Αρμοδίων Αρχών για την</w:t>
      </w:r>
      <w:r>
        <w:rPr>
          <w:rFonts w:eastAsia="Times New Roman" w:cs="Times New Roman"/>
        </w:rPr>
        <w:t xml:space="preserve"> Αυτόματη Ανταλλαγή Πληροφοριών Χρηματοοικονομικών Λογαριασμών και διατάξεις εφαρμογής». </w:t>
      </w:r>
    </w:p>
    <w:p w14:paraId="24432EE7" w14:textId="77777777" w:rsidR="006229CC" w:rsidRDefault="00427EAB">
      <w:pPr>
        <w:tabs>
          <w:tab w:val="left" w:pos="2454"/>
        </w:tabs>
        <w:spacing w:after="0" w:line="600" w:lineRule="auto"/>
        <w:ind w:firstLine="720"/>
        <w:jc w:val="center"/>
        <w:rPr>
          <w:rFonts w:eastAsia="Times New Roman" w:cs="Times New Roman"/>
          <w:szCs w:val="24"/>
        </w:rPr>
      </w:pPr>
      <w:r>
        <w:rPr>
          <w:rFonts w:eastAsia="Times New Roman" w:cs="Times New Roman"/>
          <w:szCs w:val="24"/>
        </w:rPr>
        <w:t>(ΜΕΤΑ ΚΑΙ ΤΗ ΔΕΥΤΕΡΗ ΑΝΑΓΝΩΣΗ ΤΟΥ ΚΑΤΑΛΟΓΟΥ)</w:t>
      </w:r>
    </w:p>
    <w:p w14:paraId="24432EE8" w14:textId="77777777" w:rsidR="006229CC" w:rsidRDefault="00427EAB">
      <w:pPr>
        <w:tabs>
          <w:tab w:val="left" w:pos="2454"/>
        </w:tabs>
        <w:spacing w:after="0"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 xml:space="preserve">Υπάρχει </w:t>
      </w:r>
      <w:r>
        <w:rPr>
          <w:rFonts w:eastAsia="Times New Roman" w:cs="Times New Roman"/>
          <w:szCs w:val="24"/>
        </w:rPr>
        <w:t xml:space="preserve">κάποιος </w:t>
      </w:r>
      <w:r>
        <w:rPr>
          <w:rFonts w:eastAsia="Times New Roman" w:cs="Times New Roman"/>
          <w:szCs w:val="24"/>
        </w:rPr>
        <w:t xml:space="preserve">συνάδελφος που δεν άκουσε το όνομά του; Κανείς. </w:t>
      </w:r>
    </w:p>
    <w:p w14:paraId="24432EE9" w14:textId="77777777" w:rsidR="006229CC" w:rsidRDefault="00427EAB">
      <w:pPr>
        <w:tabs>
          <w:tab w:val="left" w:pos="2454"/>
        </w:tabs>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w:t>
      </w:r>
      <w:r>
        <w:rPr>
          <w:rFonts w:eastAsia="Times New Roman" w:cs="Times New Roman"/>
          <w:szCs w:val="24"/>
        </w:rPr>
        <w:t xml:space="preserve">δελφοι, σας ενημερώνω ότι έχουν έρθει στο Προεδρείο σφραγισμένες επιστολές συναδέλφων, σύμφωνα με το άρθρο 70Α του Κανονισμού της Βουλής, που βρίσκονται σε αποστολές της Κυβέρνησης ή της Βουλής στο εξωτερικό. </w:t>
      </w:r>
    </w:p>
    <w:p w14:paraId="24432EEA" w14:textId="77777777" w:rsidR="006229CC" w:rsidRDefault="00427EAB">
      <w:pPr>
        <w:tabs>
          <w:tab w:val="left" w:pos="2454"/>
        </w:tabs>
        <w:spacing w:after="0" w:line="600" w:lineRule="auto"/>
        <w:ind w:firstLine="720"/>
        <w:jc w:val="both"/>
        <w:rPr>
          <w:rFonts w:eastAsia="Times New Roman" w:cs="Times New Roman"/>
          <w:szCs w:val="24"/>
        </w:rPr>
      </w:pPr>
      <w:r>
        <w:rPr>
          <w:rFonts w:eastAsia="Times New Roman" w:cs="Times New Roman"/>
          <w:szCs w:val="24"/>
        </w:rPr>
        <w:t>Οι ψήφοι αυτές θα ανακοινωθούν και θα συνυπολο</w:t>
      </w:r>
      <w:r>
        <w:rPr>
          <w:rFonts w:eastAsia="Times New Roman" w:cs="Times New Roman"/>
          <w:szCs w:val="24"/>
        </w:rPr>
        <w:t xml:space="preserve">γιστούν στην καταμέτρηση, η οποία θα ακολουθήσει. </w:t>
      </w:r>
    </w:p>
    <w:p w14:paraId="24432EEB" w14:textId="77777777" w:rsidR="006229CC" w:rsidRDefault="00427EAB">
      <w:pPr>
        <w:tabs>
          <w:tab w:val="left" w:pos="2454"/>
        </w:tabs>
        <w:spacing w:after="0" w:line="600" w:lineRule="auto"/>
        <w:ind w:firstLine="720"/>
        <w:jc w:val="both"/>
        <w:rPr>
          <w:rFonts w:eastAsia="Times New Roman" w:cs="Times New Roman"/>
          <w:szCs w:val="24"/>
        </w:rPr>
      </w:pPr>
      <w:r>
        <w:rPr>
          <w:rFonts w:eastAsia="Times New Roman" w:cs="Times New Roman"/>
          <w:szCs w:val="24"/>
        </w:rPr>
        <w:t>Οι επιστολές</w:t>
      </w:r>
      <w:r>
        <w:rPr>
          <w:rFonts w:eastAsia="Times New Roman" w:cs="Times New Roman"/>
          <w:szCs w:val="24"/>
        </w:rPr>
        <w:t>,</w:t>
      </w:r>
      <w:r>
        <w:rPr>
          <w:rFonts w:eastAsia="Times New Roman" w:cs="Times New Roman"/>
          <w:szCs w:val="24"/>
        </w:rPr>
        <w:t xml:space="preserve"> οι οποίες απεστάλησαν στο Προεδρείο από τους συναδέλφους σύμφωνα με το άρθρο 70Α του Κανονισμού της Βουλής, καταχωρίζονται στα Πρακτικά.</w:t>
      </w:r>
    </w:p>
    <w:p w14:paraId="24432EEC" w14:textId="77777777" w:rsidR="006229CC" w:rsidRDefault="00427EAB">
      <w:pPr>
        <w:tabs>
          <w:tab w:val="left" w:pos="2454"/>
        </w:tabs>
        <w:spacing w:after="0" w:line="600" w:lineRule="auto"/>
        <w:ind w:firstLine="720"/>
        <w:jc w:val="both"/>
        <w:rPr>
          <w:rFonts w:eastAsia="Times New Roman" w:cs="Times New Roman"/>
          <w:szCs w:val="24"/>
        </w:rPr>
      </w:pPr>
      <w:r>
        <w:rPr>
          <w:rFonts w:eastAsia="Times New Roman" w:cs="Times New Roman"/>
          <w:szCs w:val="24"/>
        </w:rPr>
        <w:t>(Οι προαναφερθείσες επιστολές έχουν ως εξής:</w:t>
      </w:r>
    </w:p>
    <w:p w14:paraId="24432EED" w14:textId="77777777" w:rsidR="006229CC" w:rsidRDefault="00427EAB">
      <w:pPr>
        <w:tabs>
          <w:tab w:val="left" w:pos="2454"/>
        </w:tabs>
        <w:spacing w:after="0" w:line="600" w:lineRule="auto"/>
        <w:ind w:firstLine="720"/>
        <w:jc w:val="center"/>
        <w:rPr>
          <w:rFonts w:eastAsia="Times New Roman" w:cs="Times New Roman"/>
          <w:color w:val="FF0000"/>
          <w:szCs w:val="24"/>
        </w:rPr>
      </w:pPr>
      <w:r w:rsidRPr="00804698">
        <w:rPr>
          <w:rFonts w:eastAsia="Times New Roman" w:cs="Times New Roman"/>
          <w:color w:val="FF0000"/>
          <w:szCs w:val="24"/>
        </w:rPr>
        <w:t>(ΑΛΛΑΓΗ Σ</w:t>
      </w:r>
      <w:r w:rsidRPr="00804698">
        <w:rPr>
          <w:rFonts w:eastAsia="Times New Roman" w:cs="Times New Roman"/>
          <w:color w:val="FF0000"/>
          <w:szCs w:val="24"/>
        </w:rPr>
        <w:t>ΕΛΙΔΑΣ)</w:t>
      </w:r>
    </w:p>
    <w:p w14:paraId="24432EEE" w14:textId="77777777" w:rsidR="006229CC" w:rsidRDefault="00427EAB">
      <w:pPr>
        <w:tabs>
          <w:tab w:val="left" w:pos="2454"/>
        </w:tabs>
        <w:spacing w:after="0" w:line="600" w:lineRule="auto"/>
        <w:ind w:firstLine="720"/>
        <w:jc w:val="center"/>
        <w:rPr>
          <w:rFonts w:eastAsia="Times New Roman" w:cs="Times New Roman"/>
          <w:color w:val="FF0000"/>
          <w:szCs w:val="24"/>
        </w:rPr>
      </w:pPr>
      <w:r w:rsidRPr="00804698">
        <w:rPr>
          <w:rFonts w:eastAsia="Times New Roman" w:cs="Times New Roman"/>
          <w:color w:val="FF0000"/>
          <w:szCs w:val="24"/>
        </w:rPr>
        <w:t>(Να μπουν οι σελίδες 11-17)</w:t>
      </w:r>
    </w:p>
    <w:p w14:paraId="24432EEF" w14:textId="77777777" w:rsidR="006229CC" w:rsidRDefault="00427EAB">
      <w:pPr>
        <w:tabs>
          <w:tab w:val="left" w:pos="2454"/>
        </w:tabs>
        <w:spacing w:after="0" w:line="600" w:lineRule="auto"/>
        <w:ind w:firstLine="720"/>
        <w:jc w:val="center"/>
        <w:rPr>
          <w:rFonts w:eastAsia="Times New Roman" w:cs="Times New Roman"/>
          <w:color w:val="FF0000"/>
          <w:szCs w:val="24"/>
        </w:rPr>
      </w:pPr>
      <w:r w:rsidRPr="00804698">
        <w:rPr>
          <w:rFonts w:eastAsia="Times New Roman" w:cs="Times New Roman"/>
          <w:color w:val="FF0000"/>
          <w:szCs w:val="24"/>
        </w:rPr>
        <w:t>(ΑΛΛΑΓΗ ΣΕΛΙΔΑΣ</w:t>
      </w:r>
      <w:r w:rsidRPr="00804698">
        <w:rPr>
          <w:rFonts w:eastAsia="Times New Roman" w:cs="Times New Roman"/>
          <w:color w:val="FF0000"/>
          <w:szCs w:val="24"/>
        </w:rPr>
        <w:t>)</w:t>
      </w:r>
    </w:p>
    <w:p w14:paraId="24432EF0" w14:textId="77777777" w:rsidR="006229CC" w:rsidRDefault="00427EAB">
      <w:pPr>
        <w:tabs>
          <w:tab w:val="left" w:pos="2454"/>
        </w:tabs>
        <w:spacing w:after="0" w:line="600" w:lineRule="auto"/>
        <w:ind w:firstLine="720"/>
        <w:jc w:val="both"/>
        <w:rPr>
          <w:rFonts w:eastAsia="Times New Roman" w:cs="Times New Roman"/>
          <w:szCs w:val="24"/>
        </w:rPr>
      </w:pPr>
      <w:r>
        <w:rPr>
          <w:rFonts w:eastAsia="Times New Roman"/>
          <w:b/>
          <w:szCs w:val="24"/>
        </w:rPr>
        <w:lastRenderedPageBreak/>
        <w:t>ΠΡΟΕΔΡΕΥΩΝ (Αναστάσιος Κουράκης):</w:t>
      </w:r>
      <w:r>
        <w:rPr>
          <w:rFonts w:eastAsia="Times New Roman"/>
          <w:szCs w:val="24"/>
        </w:rPr>
        <w:t xml:space="preserve"> </w:t>
      </w:r>
      <w:r>
        <w:rPr>
          <w:rFonts w:eastAsia="Times New Roman" w:cs="Times New Roman"/>
          <w:szCs w:val="24"/>
        </w:rPr>
        <w:t xml:space="preserve">Κηρύσσεται περαιωμένη η ψηφοφορία και παρακαλώ τους κυρίους ψηφολέκτες να προβούν στην καταμέτρηση και διαλογή των ψηφοδελτίων και την εξαγωγή του αποτελέσματος. </w:t>
      </w:r>
    </w:p>
    <w:p w14:paraId="24432EF1" w14:textId="77777777" w:rsidR="006229CC" w:rsidRDefault="00427EAB">
      <w:pPr>
        <w:tabs>
          <w:tab w:val="left" w:pos="2454"/>
        </w:tabs>
        <w:spacing w:after="0" w:line="600" w:lineRule="auto"/>
        <w:ind w:firstLine="720"/>
        <w:jc w:val="center"/>
        <w:rPr>
          <w:rFonts w:eastAsia="Times New Roman" w:cs="Times New Roman"/>
          <w:szCs w:val="24"/>
        </w:rPr>
      </w:pPr>
      <w:r w:rsidRPr="00A71FB4">
        <w:rPr>
          <w:rFonts w:eastAsia="Times New Roman" w:cs="Times New Roman"/>
          <w:szCs w:val="24"/>
        </w:rPr>
        <w:t>(</w:t>
      </w:r>
      <w:r w:rsidRPr="00B972D3">
        <w:rPr>
          <w:rFonts w:eastAsia="Times New Roman" w:cs="Times New Roman"/>
          <w:szCs w:val="24"/>
        </w:rPr>
        <w:t>ΚΑΤΑΜ</w:t>
      </w:r>
      <w:r w:rsidRPr="00B972D3">
        <w:rPr>
          <w:rFonts w:eastAsia="Times New Roman" w:cs="Times New Roman"/>
          <w:szCs w:val="24"/>
        </w:rPr>
        <w:t>ΕΤΡΗΣΗ-ΔΙΑΛΟΓΗ</w:t>
      </w:r>
      <w:r w:rsidRPr="00A12266">
        <w:rPr>
          <w:rFonts w:eastAsia="Times New Roman" w:cs="Times New Roman"/>
          <w:szCs w:val="24"/>
        </w:rPr>
        <w:t>)</w:t>
      </w:r>
    </w:p>
    <w:p w14:paraId="24432EF2" w14:textId="77777777" w:rsidR="006229CC" w:rsidRDefault="00427EAB">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τριάντα έξι μαθητές και μαθήτριες και δύο εκπαιδευτικοί τους, από το 2</w:t>
      </w:r>
      <w:r>
        <w:rPr>
          <w:rFonts w:eastAsia="Times New Roman" w:cs="Times New Roman"/>
          <w:szCs w:val="24"/>
          <w:vertAlign w:val="superscript"/>
        </w:rPr>
        <w:t>ο</w:t>
      </w:r>
      <w:r>
        <w:rPr>
          <w:rFonts w:eastAsia="Times New Roman" w:cs="Times New Roman"/>
          <w:szCs w:val="24"/>
        </w:rPr>
        <w:t xml:space="preserve"> Γενικό Σχολείο </w:t>
      </w:r>
      <w:r>
        <w:rPr>
          <w:rFonts w:eastAsia="Times New Roman" w:cs="Times New Roman"/>
          <w:szCs w:val="24"/>
        </w:rPr>
        <w:t xml:space="preserve">Μοσχάτου. </w:t>
      </w:r>
    </w:p>
    <w:p w14:paraId="24432EF3" w14:textId="77777777" w:rsidR="006229CC" w:rsidRDefault="00427EAB">
      <w:pPr>
        <w:tabs>
          <w:tab w:val="left" w:pos="4290"/>
        </w:tabs>
        <w:spacing w:after="0"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24432EF4" w14:textId="77777777" w:rsidR="006229CC" w:rsidRDefault="00427EAB">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24432EF5" w14:textId="77777777" w:rsidR="006229CC" w:rsidRDefault="00427EA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σας πω ότι είμαστε στο τέλος μιας διαδικασίας ψηφοφορίας, επειδή έχουμε μπει σε μια νέα Σύνοδο της Βουλής, κατά την οποία εκλέγονται ορισμένοι και ορισμένες που </w:t>
      </w:r>
      <w:r>
        <w:rPr>
          <w:rFonts w:eastAsia="Times New Roman" w:cs="Times New Roman"/>
          <w:szCs w:val="24"/>
        </w:rPr>
        <w:t xml:space="preserve">ανήκουν σε όργανα της Βουλής, όπως είναι η Γραμματεία, η Κοσμητεία. Σήμερα ψηφίσαμε πριν από λίγο με μυστική ψηφοφορία. Σε λίγο θα ανακοινώσουμε τα αποτελέσματα. Έχει γίνει η καταμέτρηση των ψήφων. </w:t>
      </w:r>
    </w:p>
    <w:p w14:paraId="24432EF6" w14:textId="77777777" w:rsidR="006229CC" w:rsidRDefault="00427EAB">
      <w:pPr>
        <w:spacing w:after="0" w:line="600" w:lineRule="auto"/>
        <w:ind w:firstLine="720"/>
        <w:contextualSpacing/>
        <w:jc w:val="both"/>
        <w:rPr>
          <w:rFonts w:eastAsia="Times New Roman" w:cs="Times New Roman"/>
          <w:szCs w:val="24"/>
        </w:rPr>
      </w:pPr>
      <w:r>
        <w:rPr>
          <w:rFonts w:eastAsia="Times New Roman" w:cs="Times New Roman"/>
          <w:szCs w:val="24"/>
        </w:rPr>
        <w:t xml:space="preserve">Κρίμα που δεν </w:t>
      </w:r>
      <w:r w:rsidRPr="004234C4">
        <w:rPr>
          <w:rFonts w:eastAsia="Times New Roman" w:cs="Times New Roman"/>
          <w:color w:val="000000" w:themeColor="text1"/>
          <w:szCs w:val="24"/>
        </w:rPr>
        <w:t xml:space="preserve">ήρθατε σε </w:t>
      </w:r>
      <w:r>
        <w:rPr>
          <w:rFonts w:eastAsia="Times New Roman" w:cs="Times New Roman"/>
          <w:color w:val="000000" w:themeColor="text1"/>
          <w:szCs w:val="24"/>
        </w:rPr>
        <w:t xml:space="preserve">συνήθη </w:t>
      </w:r>
      <w:r w:rsidRPr="004234C4">
        <w:rPr>
          <w:rFonts w:eastAsia="Times New Roman" w:cs="Times New Roman"/>
          <w:color w:val="000000" w:themeColor="text1"/>
          <w:szCs w:val="24"/>
        </w:rPr>
        <w:t>ημέρα εργασιών</w:t>
      </w:r>
      <w:r w:rsidRPr="004234C4">
        <w:rPr>
          <w:rFonts w:eastAsia="Times New Roman" w:cs="Times New Roman"/>
          <w:color w:val="000000" w:themeColor="text1"/>
          <w:szCs w:val="24"/>
        </w:rPr>
        <w:t xml:space="preserve"> της </w:t>
      </w:r>
      <w:r>
        <w:rPr>
          <w:rFonts w:eastAsia="Times New Roman" w:cs="Times New Roman"/>
          <w:szCs w:val="24"/>
        </w:rPr>
        <w:t>Βουλή</w:t>
      </w:r>
      <w:r>
        <w:rPr>
          <w:rFonts w:eastAsia="Times New Roman" w:cs="Times New Roman"/>
          <w:szCs w:val="24"/>
        </w:rPr>
        <w:t>ς</w:t>
      </w:r>
      <w:r>
        <w:rPr>
          <w:rFonts w:eastAsia="Times New Roman" w:cs="Times New Roman"/>
          <w:szCs w:val="24"/>
        </w:rPr>
        <w:t>.</w:t>
      </w:r>
      <w:r>
        <w:rPr>
          <w:rFonts w:eastAsia="Times New Roman" w:cs="Times New Roman"/>
          <w:szCs w:val="24"/>
        </w:rPr>
        <w:t xml:space="preserve"> Όπως ξέρετε, η Βουλή έχει δύο κύρια καθήκοντα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ο ένα είναι η νομοθετική εργασία, κατά την οποία ψηφίζονται οι νόμοι του κράτους και η δεύτερη πολύ ουσιαστική διαδικασία είναι αυτή που ονομάζεται </w:t>
      </w:r>
      <w:r>
        <w:rPr>
          <w:rFonts w:eastAsia="Times New Roman" w:cs="Times New Roman"/>
          <w:szCs w:val="24"/>
        </w:rPr>
        <w:t>κοινοβουλευτικός έ</w:t>
      </w:r>
      <w:r>
        <w:rPr>
          <w:rFonts w:eastAsia="Times New Roman" w:cs="Times New Roman"/>
          <w:szCs w:val="24"/>
        </w:rPr>
        <w:t>λεγχος, ελέγχουν</w:t>
      </w:r>
      <w:r>
        <w:rPr>
          <w:rFonts w:eastAsia="Times New Roman" w:cs="Times New Roman"/>
          <w:szCs w:val="24"/>
        </w:rPr>
        <w:t>,</w:t>
      </w:r>
      <w:r>
        <w:rPr>
          <w:rFonts w:eastAsia="Times New Roman" w:cs="Times New Roman"/>
          <w:szCs w:val="24"/>
        </w:rPr>
        <w:t xml:space="preserve"> δηλαδή, οι Βουλευτές τη</w:t>
      </w:r>
      <w:r>
        <w:rPr>
          <w:rFonts w:eastAsia="Times New Roman" w:cs="Times New Roman"/>
          <w:szCs w:val="24"/>
        </w:rPr>
        <w:t xml:space="preserve">ν Κυβέρνηση για τα πεπραγμένα. </w:t>
      </w:r>
      <w:r>
        <w:rPr>
          <w:rFonts w:eastAsia="Times New Roman" w:cs="Times New Roman"/>
          <w:szCs w:val="24"/>
        </w:rPr>
        <w:t>Α</w:t>
      </w:r>
      <w:r>
        <w:rPr>
          <w:rFonts w:eastAsia="Times New Roman" w:cs="Times New Roman"/>
          <w:szCs w:val="24"/>
        </w:rPr>
        <w:t>υτό γίνεται με μια ορισμένη διαδικασία, όπου μπορεί ένας Βουλευτής να υποβάλει μια γραπτή ερώτηση, έρχεται ο αντίστοιχος Υπουργός και γίνεται ένας διάλογος στη Βουλή με καθορισμένη διαδικασία.</w:t>
      </w:r>
    </w:p>
    <w:p w14:paraId="24432EF7" w14:textId="77777777" w:rsidR="006229CC" w:rsidRDefault="00427EA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Επίσης μπορούν να υποβάλουν ομά</w:t>
      </w:r>
      <w:r>
        <w:rPr>
          <w:rFonts w:eastAsia="Times New Roman" w:cs="Times New Roman"/>
          <w:szCs w:val="24"/>
        </w:rPr>
        <w:t xml:space="preserve">δα Βουλευτών ερώτηση σε Υπουργούς ή στον Πρωθυπουργό και να γίνεται πιο εκτεταμένη η συζήτηση. </w:t>
      </w:r>
      <w:r>
        <w:rPr>
          <w:rFonts w:eastAsia="Times New Roman" w:cs="Times New Roman"/>
          <w:szCs w:val="24"/>
        </w:rPr>
        <w:t>Ε</w:t>
      </w:r>
      <w:r>
        <w:rPr>
          <w:rFonts w:eastAsia="Times New Roman" w:cs="Times New Roman"/>
          <w:szCs w:val="24"/>
        </w:rPr>
        <w:t xml:space="preserve">πίσης γίνεται -έξω από την </w:t>
      </w:r>
      <w:r>
        <w:rPr>
          <w:rFonts w:eastAsia="Times New Roman" w:cs="Times New Roman"/>
          <w:szCs w:val="24"/>
        </w:rPr>
        <w:t>η</w:t>
      </w:r>
      <w:r>
        <w:rPr>
          <w:rFonts w:eastAsia="Times New Roman" w:cs="Times New Roman"/>
          <w:szCs w:val="24"/>
        </w:rPr>
        <w:t xml:space="preserve">μερήσια </w:t>
      </w:r>
      <w:r>
        <w:rPr>
          <w:rFonts w:eastAsia="Times New Roman" w:cs="Times New Roman"/>
          <w:szCs w:val="24"/>
        </w:rPr>
        <w:t>δ</w:t>
      </w:r>
      <w:r>
        <w:rPr>
          <w:rFonts w:eastAsia="Times New Roman" w:cs="Times New Roman"/>
          <w:szCs w:val="24"/>
        </w:rPr>
        <w:t xml:space="preserve">ιάταξη που υπάρχει- η συζήτηση των Αρχηγών των κομμάτων. Αυτές είναι λίγο πολύ οι διαδικασίες. </w:t>
      </w:r>
    </w:p>
    <w:p w14:paraId="24432EF8" w14:textId="77777777" w:rsidR="006229CC" w:rsidRDefault="00427EAB">
      <w:pPr>
        <w:spacing w:after="0" w:line="600" w:lineRule="auto"/>
        <w:ind w:firstLine="720"/>
        <w:contextualSpacing/>
        <w:jc w:val="both"/>
        <w:rPr>
          <w:rFonts w:eastAsia="Times New Roman" w:cs="Times New Roman"/>
          <w:szCs w:val="24"/>
        </w:rPr>
      </w:pPr>
      <w:r>
        <w:rPr>
          <w:rFonts w:eastAsia="Times New Roman" w:cs="Times New Roman"/>
          <w:szCs w:val="24"/>
        </w:rPr>
        <w:t xml:space="preserve">Ελπίζω να σας δούμε σε μία </w:t>
      </w:r>
      <w:r>
        <w:rPr>
          <w:rFonts w:eastAsia="Times New Roman" w:cs="Times New Roman"/>
          <w:szCs w:val="24"/>
        </w:rPr>
        <w:t>από αυτές τις διαδικασίες, οι οποίες είναι και πιο ουσιαστικές, γιατί σήμερα σας λέω ότι είμαστε στο τέλος και είναι λίγο άχαρο αυτό, το να ακούσετε μόνο την εκφώνηση του αποτελέσματος της ψηφοφορία</w:t>
      </w:r>
      <w:r>
        <w:rPr>
          <w:rFonts w:eastAsia="Times New Roman" w:cs="Times New Roman"/>
          <w:szCs w:val="24"/>
        </w:rPr>
        <w:t>ς</w:t>
      </w:r>
      <w:r>
        <w:rPr>
          <w:rFonts w:eastAsia="Times New Roman" w:cs="Times New Roman"/>
          <w:szCs w:val="24"/>
        </w:rPr>
        <w:t xml:space="preserve"> που μόλις προηγήθηκε.</w:t>
      </w:r>
    </w:p>
    <w:p w14:paraId="24432EF9" w14:textId="77777777" w:rsidR="006229CC" w:rsidRDefault="00427EAB">
      <w:pPr>
        <w:spacing w:after="0" w:line="600" w:lineRule="auto"/>
        <w:ind w:firstLine="720"/>
        <w:jc w:val="both"/>
        <w:rPr>
          <w:rFonts w:eastAsia="Times New Roman"/>
          <w:szCs w:val="24"/>
        </w:rPr>
      </w:pPr>
      <w:r>
        <w:rPr>
          <w:rFonts w:eastAsia="Times New Roman"/>
          <w:szCs w:val="24"/>
        </w:rPr>
        <w:t>Να σας πω, επίσης, ότι οι θέσεις σ</w:t>
      </w:r>
      <w:r>
        <w:rPr>
          <w:rFonts w:eastAsia="Times New Roman"/>
          <w:szCs w:val="24"/>
        </w:rPr>
        <w:t xml:space="preserve">τα έδρανα του Κοινοβουλίου είναι καθορισμένες και δεν κάθεται καθένας όπου να </w:t>
      </w:r>
      <w:r>
        <w:rPr>
          <w:rFonts w:eastAsia="Times New Roman"/>
          <w:szCs w:val="24"/>
        </w:rPr>
        <w:t>‘</w:t>
      </w:r>
      <w:r>
        <w:rPr>
          <w:rFonts w:eastAsia="Times New Roman"/>
          <w:szCs w:val="24"/>
        </w:rPr>
        <w:t>ναι. Υπάρχουν θέσεις καθορισμένες για τα διάφορα κόμματα. Όπως βλέπω εγώ, στα δεξιά μου και στον διπλανό χώρο είναι τα έδρανα της Νέας Δημοκρατίας. Πίσω δεξιά στον τοίχο είναι τα έδρανα της Χρυσής Αυγής. Ο ΣΥΡΙΖΑ καταλαμβάνει τα δύο μπροστινά έδρανα και λί</w:t>
      </w:r>
      <w:r>
        <w:rPr>
          <w:rFonts w:eastAsia="Times New Roman"/>
          <w:szCs w:val="24"/>
        </w:rPr>
        <w:t xml:space="preserve">γο προς τα πίσω. Αριστερά είναι τα έδρανα των Βουλευτών του Κομμουνιστικού Κόμματος Ελλάδας. Πιο πίσω είναι τα έδρανα από το Ποτάμι. Δίπλα είναι τα έδρανα της Δημοκρατικής Συμπαράταξης, που είναι η σύμπραξη </w:t>
      </w:r>
      <w:r>
        <w:rPr>
          <w:rFonts w:eastAsia="Times New Roman"/>
          <w:szCs w:val="24"/>
        </w:rPr>
        <w:lastRenderedPageBreak/>
        <w:t>ΠΑΣΟΚ-ΔΗΜΑΡ, πιο δίπλα είναι των Ανεξαρτήτων Ελλή</w:t>
      </w:r>
      <w:r>
        <w:rPr>
          <w:rFonts w:eastAsia="Times New Roman"/>
          <w:szCs w:val="24"/>
        </w:rPr>
        <w:t xml:space="preserve">νων και ακόμα πιο δίπλα είναι της Ένωσης Κεντρώων. </w:t>
      </w:r>
      <w:r>
        <w:rPr>
          <w:rFonts w:eastAsia="Times New Roman"/>
          <w:szCs w:val="24"/>
        </w:rPr>
        <w:t>Ό</w:t>
      </w:r>
      <w:r>
        <w:rPr>
          <w:rFonts w:eastAsia="Times New Roman"/>
          <w:szCs w:val="24"/>
        </w:rPr>
        <w:t xml:space="preserve">πως ξέρετε, ο αριθμός των Βουλευτών στην </w:t>
      </w:r>
      <w:r>
        <w:rPr>
          <w:rFonts w:eastAsia="Times New Roman"/>
          <w:szCs w:val="24"/>
        </w:rPr>
        <w:t>ε</w:t>
      </w:r>
      <w:r>
        <w:rPr>
          <w:rFonts w:eastAsia="Times New Roman"/>
          <w:szCs w:val="24"/>
        </w:rPr>
        <w:t>λληνική Βουλή είναι τριακόσιοι.</w:t>
      </w:r>
    </w:p>
    <w:p w14:paraId="24432EFA" w14:textId="77777777" w:rsidR="006229CC" w:rsidRDefault="00427EAB">
      <w:pPr>
        <w:spacing w:after="0" w:line="600" w:lineRule="auto"/>
        <w:ind w:firstLine="720"/>
        <w:jc w:val="center"/>
        <w:rPr>
          <w:rFonts w:eastAsia="Times New Roman"/>
          <w:szCs w:val="24"/>
        </w:rPr>
      </w:pPr>
      <w:r>
        <w:rPr>
          <w:rFonts w:eastAsia="Times New Roman"/>
          <w:szCs w:val="24"/>
        </w:rPr>
        <w:t>(ΜΕΤΑ ΤΗ</w:t>
      </w:r>
      <w:r>
        <w:rPr>
          <w:rFonts w:eastAsia="Times New Roman"/>
          <w:szCs w:val="24"/>
        </w:rPr>
        <w:t xml:space="preserve"> ΔΙΑΛΟΓΗ)</w:t>
      </w:r>
    </w:p>
    <w:p w14:paraId="24432EFB" w14:textId="77777777" w:rsidR="006229CC" w:rsidRDefault="00427EAB">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szCs w:val="24"/>
        </w:rPr>
        <w:t>Κυρίες και κύριοι συνάδελφοι, έχω την τιμή να ανακοινώσω στο Σώμα το αποτέλεσμ</w:t>
      </w:r>
      <w:r>
        <w:rPr>
          <w:rFonts w:eastAsia="Times New Roman"/>
          <w:szCs w:val="24"/>
        </w:rPr>
        <w:t>α της διεξαχθείσης μυστικής ψηφοφορίας για την εκλογή των Κοσμητόρων και Γραμματέων του Σώματος.</w:t>
      </w:r>
    </w:p>
    <w:p w14:paraId="24432EFC" w14:textId="77777777" w:rsidR="006229CC" w:rsidRDefault="00427EAB">
      <w:pPr>
        <w:spacing w:after="0" w:line="600" w:lineRule="auto"/>
        <w:ind w:firstLine="720"/>
        <w:jc w:val="both"/>
        <w:rPr>
          <w:rFonts w:eastAsia="Times New Roman"/>
          <w:szCs w:val="24"/>
        </w:rPr>
      </w:pPr>
      <w:r>
        <w:rPr>
          <w:rFonts w:eastAsia="Times New Roman"/>
          <w:szCs w:val="24"/>
        </w:rPr>
        <w:t>Ψήφισαν συνολικά 211 συνάδελφοι.</w:t>
      </w:r>
    </w:p>
    <w:p w14:paraId="24432EFD" w14:textId="77777777" w:rsidR="006229CC" w:rsidRDefault="00427EAB">
      <w:pPr>
        <w:spacing w:after="0" w:line="600" w:lineRule="auto"/>
        <w:ind w:firstLine="720"/>
        <w:jc w:val="both"/>
        <w:rPr>
          <w:rFonts w:eastAsia="Times New Roman"/>
          <w:szCs w:val="24"/>
        </w:rPr>
      </w:pPr>
      <w:r>
        <w:rPr>
          <w:rFonts w:eastAsia="Times New Roman"/>
          <w:szCs w:val="24"/>
        </w:rPr>
        <w:t>Για το αξίωμα των Κοσμητόρων από την πρώτη σε δύναμη Κοινοβουλευτική Ομάδα έλαβαν:</w:t>
      </w:r>
    </w:p>
    <w:p w14:paraId="24432EFE" w14:textId="77777777" w:rsidR="006229CC" w:rsidRDefault="00427EAB">
      <w:pPr>
        <w:spacing w:after="0" w:line="600" w:lineRule="auto"/>
        <w:ind w:firstLine="720"/>
        <w:jc w:val="both"/>
        <w:rPr>
          <w:rFonts w:eastAsia="Times New Roman"/>
          <w:szCs w:val="24"/>
        </w:rPr>
      </w:pPr>
      <w:r>
        <w:rPr>
          <w:rFonts w:eastAsia="Times New Roman"/>
          <w:szCs w:val="24"/>
        </w:rPr>
        <w:t xml:space="preserve">Ο κ. Αθανάσιος Αθανασίου ψήφους 174, λευκά </w:t>
      </w:r>
      <w:r>
        <w:rPr>
          <w:rFonts w:eastAsia="Times New Roman"/>
          <w:szCs w:val="24"/>
        </w:rPr>
        <w:t>31 και άκυρα 6.</w:t>
      </w:r>
    </w:p>
    <w:p w14:paraId="24432EFF" w14:textId="77777777" w:rsidR="006229CC" w:rsidRDefault="00427EAB">
      <w:pPr>
        <w:spacing w:after="0" w:line="600" w:lineRule="auto"/>
        <w:ind w:firstLine="720"/>
        <w:jc w:val="center"/>
        <w:rPr>
          <w:rFonts w:eastAsia="Times New Roman"/>
          <w:szCs w:val="24"/>
        </w:rPr>
      </w:pPr>
      <w:r>
        <w:rPr>
          <w:rFonts w:eastAsia="Times New Roman"/>
          <w:szCs w:val="24"/>
        </w:rPr>
        <w:t>(Χειροκροτήματα)</w:t>
      </w:r>
    </w:p>
    <w:p w14:paraId="24432F00" w14:textId="77777777" w:rsidR="006229CC" w:rsidRDefault="00427EAB">
      <w:pPr>
        <w:spacing w:after="0" w:line="600" w:lineRule="auto"/>
        <w:ind w:firstLine="720"/>
        <w:jc w:val="both"/>
        <w:rPr>
          <w:rFonts w:eastAsia="Times New Roman"/>
          <w:szCs w:val="24"/>
        </w:rPr>
      </w:pPr>
      <w:r>
        <w:rPr>
          <w:rFonts w:eastAsia="Times New Roman"/>
          <w:szCs w:val="24"/>
        </w:rPr>
        <w:t xml:space="preserve">Ο κ. Γεώργιος </w:t>
      </w:r>
      <w:proofErr w:type="spellStart"/>
      <w:r>
        <w:rPr>
          <w:rFonts w:eastAsia="Times New Roman"/>
          <w:szCs w:val="24"/>
        </w:rPr>
        <w:t>Πάντζας</w:t>
      </w:r>
      <w:proofErr w:type="spellEnd"/>
      <w:r>
        <w:rPr>
          <w:rFonts w:eastAsia="Times New Roman"/>
          <w:szCs w:val="24"/>
        </w:rPr>
        <w:t xml:space="preserve"> ψήφους 168, λευκά 37 και άκυρα 6.</w:t>
      </w:r>
    </w:p>
    <w:p w14:paraId="24432F01" w14:textId="77777777" w:rsidR="006229CC" w:rsidRDefault="00427EAB">
      <w:pPr>
        <w:spacing w:after="0" w:line="600" w:lineRule="auto"/>
        <w:ind w:firstLine="720"/>
        <w:jc w:val="center"/>
        <w:rPr>
          <w:rFonts w:eastAsia="Times New Roman"/>
          <w:szCs w:val="24"/>
        </w:rPr>
      </w:pPr>
      <w:r>
        <w:rPr>
          <w:rFonts w:eastAsia="Times New Roman"/>
          <w:szCs w:val="24"/>
        </w:rPr>
        <w:t>(Χειροκροτήματα)</w:t>
      </w:r>
    </w:p>
    <w:p w14:paraId="24432F02" w14:textId="77777777" w:rsidR="006229CC" w:rsidRDefault="00427EAB">
      <w:pPr>
        <w:spacing w:after="0" w:line="600" w:lineRule="auto"/>
        <w:ind w:firstLine="720"/>
        <w:jc w:val="both"/>
        <w:rPr>
          <w:rFonts w:eastAsia="Times New Roman"/>
          <w:szCs w:val="24"/>
        </w:rPr>
      </w:pPr>
      <w:r>
        <w:rPr>
          <w:rFonts w:eastAsia="Times New Roman"/>
          <w:szCs w:val="24"/>
        </w:rPr>
        <w:lastRenderedPageBreak/>
        <w:t>Για το αξίωμα των Γραμματέων από την πρώτη σε δύναμη Κοινοβουλευτική Ομάδα έλαβαν:</w:t>
      </w:r>
    </w:p>
    <w:p w14:paraId="24432F03" w14:textId="77777777" w:rsidR="006229CC" w:rsidRDefault="00427EAB">
      <w:pPr>
        <w:spacing w:after="0" w:line="600" w:lineRule="auto"/>
        <w:ind w:firstLine="720"/>
        <w:jc w:val="both"/>
        <w:rPr>
          <w:rFonts w:eastAsia="Times New Roman"/>
          <w:szCs w:val="24"/>
        </w:rPr>
      </w:pPr>
      <w:r>
        <w:rPr>
          <w:rFonts w:eastAsia="Times New Roman"/>
          <w:szCs w:val="24"/>
        </w:rPr>
        <w:t xml:space="preserve">Η κ. Αναστασία </w:t>
      </w:r>
      <w:proofErr w:type="spellStart"/>
      <w:r>
        <w:rPr>
          <w:rFonts w:eastAsia="Times New Roman"/>
          <w:szCs w:val="24"/>
        </w:rPr>
        <w:t>Γκαρά</w:t>
      </w:r>
      <w:proofErr w:type="spellEnd"/>
      <w:r>
        <w:rPr>
          <w:rFonts w:eastAsia="Times New Roman"/>
          <w:szCs w:val="24"/>
        </w:rPr>
        <w:t xml:space="preserve"> ψήφους 172, λευκά 33 και άκυρα 6.</w:t>
      </w:r>
    </w:p>
    <w:p w14:paraId="24432F04" w14:textId="77777777" w:rsidR="006229CC" w:rsidRDefault="00427EAB">
      <w:pPr>
        <w:spacing w:after="0" w:line="600" w:lineRule="auto"/>
        <w:ind w:firstLine="720"/>
        <w:jc w:val="center"/>
        <w:rPr>
          <w:rFonts w:eastAsia="Times New Roman"/>
          <w:szCs w:val="24"/>
        </w:rPr>
      </w:pPr>
      <w:r>
        <w:rPr>
          <w:rFonts w:eastAsia="Times New Roman"/>
          <w:szCs w:val="24"/>
        </w:rPr>
        <w:t>(Χειροκροτήμ</w:t>
      </w:r>
      <w:r>
        <w:rPr>
          <w:rFonts w:eastAsia="Times New Roman"/>
          <w:szCs w:val="24"/>
        </w:rPr>
        <w:t>ατα)</w:t>
      </w:r>
    </w:p>
    <w:p w14:paraId="24432F05" w14:textId="77777777" w:rsidR="006229CC" w:rsidRDefault="00427EAB">
      <w:pPr>
        <w:spacing w:after="0" w:line="600" w:lineRule="auto"/>
        <w:ind w:firstLine="720"/>
        <w:jc w:val="both"/>
        <w:rPr>
          <w:rFonts w:eastAsia="Times New Roman"/>
          <w:szCs w:val="24"/>
        </w:rPr>
      </w:pPr>
      <w:r>
        <w:rPr>
          <w:rFonts w:eastAsia="Times New Roman"/>
          <w:szCs w:val="24"/>
        </w:rPr>
        <w:t xml:space="preserve">Ο κ. Μάριος </w:t>
      </w:r>
      <w:proofErr w:type="spellStart"/>
      <w:r>
        <w:rPr>
          <w:rFonts w:eastAsia="Times New Roman"/>
          <w:szCs w:val="24"/>
        </w:rPr>
        <w:t>Κάτσης</w:t>
      </w:r>
      <w:proofErr w:type="spellEnd"/>
      <w:r>
        <w:rPr>
          <w:rFonts w:eastAsia="Times New Roman"/>
          <w:szCs w:val="24"/>
        </w:rPr>
        <w:t xml:space="preserve"> ψήφους 170, λευκά 35 και άκυρα 6.</w:t>
      </w:r>
    </w:p>
    <w:p w14:paraId="24432F06" w14:textId="77777777" w:rsidR="006229CC" w:rsidRDefault="00427EAB">
      <w:pPr>
        <w:spacing w:after="0" w:line="600" w:lineRule="auto"/>
        <w:ind w:firstLine="720"/>
        <w:jc w:val="center"/>
        <w:rPr>
          <w:rFonts w:eastAsia="Times New Roman"/>
          <w:szCs w:val="24"/>
        </w:rPr>
      </w:pPr>
      <w:r>
        <w:rPr>
          <w:rFonts w:eastAsia="Times New Roman"/>
          <w:szCs w:val="24"/>
        </w:rPr>
        <w:t>(Χειροκροτήματα)</w:t>
      </w:r>
    </w:p>
    <w:p w14:paraId="24432F07" w14:textId="77777777" w:rsidR="006229CC" w:rsidRDefault="00427EAB">
      <w:pPr>
        <w:spacing w:after="0" w:line="600" w:lineRule="auto"/>
        <w:ind w:firstLine="720"/>
        <w:jc w:val="both"/>
        <w:rPr>
          <w:rFonts w:eastAsia="Times New Roman"/>
          <w:szCs w:val="24"/>
        </w:rPr>
      </w:pPr>
      <w:r>
        <w:rPr>
          <w:rFonts w:eastAsia="Times New Roman"/>
          <w:szCs w:val="24"/>
        </w:rPr>
        <w:t xml:space="preserve">Ο κ. Ιωάννης </w:t>
      </w:r>
      <w:proofErr w:type="spellStart"/>
      <w:r>
        <w:rPr>
          <w:rFonts w:eastAsia="Times New Roman"/>
          <w:szCs w:val="24"/>
        </w:rPr>
        <w:t>Σαρακιώτης</w:t>
      </w:r>
      <w:proofErr w:type="spellEnd"/>
      <w:r>
        <w:rPr>
          <w:rFonts w:eastAsia="Times New Roman"/>
          <w:szCs w:val="24"/>
        </w:rPr>
        <w:t xml:space="preserve"> ψήφους 171, λευκά 34 και άκυρα 6.</w:t>
      </w:r>
    </w:p>
    <w:p w14:paraId="24432F08" w14:textId="77777777" w:rsidR="006229CC" w:rsidRDefault="00427EAB">
      <w:pPr>
        <w:spacing w:after="0" w:line="600" w:lineRule="auto"/>
        <w:ind w:firstLine="720"/>
        <w:jc w:val="center"/>
        <w:rPr>
          <w:rFonts w:eastAsia="Times New Roman"/>
          <w:szCs w:val="24"/>
        </w:rPr>
      </w:pPr>
      <w:r>
        <w:rPr>
          <w:rFonts w:eastAsia="Times New Roman"/>
          <w:szCs w:val="24"/>
        </w:rPr>
        <w:t>(Χειροκροτήματα)</w:t>
      </w:r>
    </w:p>
    <w:p w14:paraId="24432F09" w14:textId="77777777" w:rsidR="006229CC" w:rsidRDefault="00427EAB">
      <w:pPr>
        <w:spacing w:after="0" w:line="600" w:lineRule="auto"/>
        <w:ind w:firstLine="720"/>
        <w:jc w:val="both"/>
        <w:rPr>
          <w:rFonts w:eastAsia="Times New Roman"/>
          <w:szCs w:val="24"/>
        </w:rPr>
      </w:pPr>
      <w:r>
        <w:rPr>
          <w:rFonts w:eastAsia="Times New Roman"/>
          <w:szCs w:val="24"/>
        </w:rPr>
        <w:t>Ο κ. Γεώργιος Ψυχογιός ψήφους 170, λευκά 35 και άκυρα 6.</w:t>
      </w:r>
    </w:p>
    <w:p w14:paraId="24432F0A" w14:textId="77777777" w:rsidR="006229CC" w:rsidRDefault="00427EAB">
      <w:pPr>
        <w:spacing w:after="0" w:line="600" w:lineRule="auto"/>
        <w:ind w:firstLine="720"/>
        <w:jc w:val="center"/>
        <w:rPr>
          <w:rFonts w:eastAsia="Times New Roman"/>
          <w:szCs w:val="24"/>
        </w:rPr>
      </w:pPr>
      <w:r>
        <w:rPr>
          <w:rFonts w:eastAsia="Times New Roman"/>
          <w:szCs w:val="24"/>
        </w:rPr>
        <w:t>(Χειροκροτήματα)</w:t>
      </w:r>
    </w:p>
    <w:p w14:paraId="24432F0B" w14:textId="77777777" w:rsidR="006229CC" w:rsidRDefault="00427EAB">
      <w:pPr>
        <w:spacing w:after="0" w:line="600" w:lineRule="auto"/>
        <w:ind w:firstLine="720"/>
        <w:jc w:val="both"/>
        <w:rPr>
          <w:rFonts w:eastAsia="Times New Roman"/>
          <w:szCs w:val="24"/>
        </w:rPr>
      </w:pPr>
      <w:r>
        <w:rPr>
          <w:rFonts w:eastAsia="Times New Roman"/>
          <w:szCs w:val="24"/>
        </w:rPr>
        <w:t xml:space="preserve">Για το αξίωμα του Κοσμήτορα από </w:t>
      </w:r>
      <w:r>
        <w:rPr>
          <w:rFonts w:eastAsia="Times New Roman"/>
          <w:szCs w:val="24"/>
        </w:rPr>
        <w:t>τη δεύτερη σε δύναμη Κοινοβουλευτική Ομάδα έλαβε:</w:t>
      </w:r>
    </w:p>
    <w:p w14:paraId="24432F0C" w14:textId="77777777" w:rsidR="006229CC" w:rsidRDefault="00427EAB">
      <w:pPr>
        <w:spacing w:after="0" w:line="600" w:lineRule="auto"/>
        <w:ind w:firstLine="720"/>
        <w:jc w:val="both"/>
        <w:rPr>
          <w:rFonts w:eastAsia="Times New Roman"/>
          <w:szCs w:val="24"/>
        </w:rPr>
      </w:pPr>
      <w:r>
        <w:rPr>
          <w:rFonts w:eastAsia="Times New Roman"/>
          <w:szCs w:val="24"/>
        </w:rPr>
        <w:t>Ο κ. Κωνσταντίνος Κουκοδήμος ψήφους 191, λευκά 14 και άκυρα 6.</w:t>
      </w:r>
    </w:p>
    <w:p w14:paraId="24432F0D" w14:textId="77777777" w:rsidR="006229CC" w:rsidRDefault="00427EAB">
      <w:pPr>
        <w:spacing w:after="0" w:line="600" w:lineRule="auto"/>
        <w:ind w:firstLine="720"/>
        <w:jc w:val="center"/>
        <w:rPr>
          <w:rFonts w:eastAsia="Times New Roman"/>
          <w:szCs w:val="24"/>
        </w:rPr>
      </w:pPr>
      <w:r>
        <w:rPr>
          <w:rFonts w:eastAsia="Times New Roman"/>
          <w:szCs w:val="24"/>
        </w:rPr>
        <w:t>(Χειροκροτήματα)</w:t>
      </w:r>
    </w:p>
    <w:p w14:paraId="24432F0E" w14:textId="77777777" w:rsidR="006229CC" w:rsidRDefault="00427EAB">
      <w:pPr>
        <w:spacing w:after="0" w:line="600" w:lineRule="auto"/>
        <w:ind w:firstLine="720"/>
        <w:jc w:val="both"/>
        <w:rPr>
          <w:rFonts w:eastAsia="Times New Roman"/>
          <w:szCs w:val="24"/>
        </w:rPr>
      </w:pPr>
      <w:r>
        <w:rPr>
          <w:rFonts w:eastAsia="Times New Roman"/>
          <w:szCs w:val="24"/>
        </w:rPr>
        <w:lastRenderedPageBreak/>
        <w:t>Για το αξίωμα του Γραμματέα από τη δεύτερη σε δύναμη Κοινοβουλευτική Ομάδα έλαβε:</w:t>
      </w:r>
    </w:p>
    <w:p w14:paraId="24432F0F" w14:textId="77777777" w:rsidR="006229CC" w:rsidRDefault="00427EAB">
      <w:pPr>
        <w:spacing w:after="0" w:line="600" w:lineRule="auto"/>
        <w:ind w:firstLine="720"/>
        <w:jc w:val="both"/>
        <w:rPr>
          <w:rFonts w:eastAsia="Times New Roman"/>
          <w:szCs w:val="24"/>
        </w:rPr>
      </w:pPr>
      <w:r>
        <w:rPr>
          <w:rFonts w:eastAsia="Times New Roman"/>
          <w:szCs w:val="24"/>
        </w:rPr>
        <w:t>Ο κ. Ιωάννης Κεφαλογιάννης ψήφους 191, λευκά</w:t>
      </w:r>
      <w:r>
        <w:rPr>
          <w:rFonts w:eastAsia="Times New Roman"/>
          <w:szCs w:val="24"/>
        </w:rPr>
        <w:t xml:space="preserve"> 14 και άκυρα 6.</w:t>
      </w:r>
    </w:p>
    <w:p w14:paraId="24432F10" w14:textId="77777777" w:rsidR="006229CC" w:rsidRDefault="00427EAB">
      <w:pPr>
        <w:spacing w:after="0" w:line="600" w:lineRule="auto"/>
        <w:ind w:firstLine="720"/>
        <w:jc w:val="center"/>
        <w:rPr>
          <w:rFonts w:eastAsia="Times New Roman"/>
          <w:szCs w:val="24"/>
        </w:rPr>
      </w:pPr>
      <w:r>
        <w:rPr>
          <w:rFonts w:eastAsia="Times New Roman"/>
          <w:szCs w:val="24"/>
        </w:rPr>
        <w:t>(Χειροκροτήματα)</w:t>
      </w:r>
    </w:p>
    <w:p w14:paraId="24432F11" w14:textId="77777777" w:rsidR="006229CC" w:rsidRDefault="00427EAB">
      <w:pPr>
        <w:spacing w:after="0" w:line="600" w:lineRule="auto"/>
        <w:ind w:firstLine="720"/>
        <w:jc w:val="both"/>
        <w:rPr>
          <w:rFonts w:eastAsia="Times New Roman"/>
          <w:szCs w:val="24"/>
        </w:rPr>
      </w:pPr>
      <w:r>
        <w:rPr>
          <w:rFonts w:eastAsia="Times New Roman"/>
          <w:szCs w:val="24"/>
        </w:rPr>
        <w:t>Επομένως</w:t>
      </w:r>
      <w:r>
        <w:rPr>
          <w:rFonts w:eastAsia="Times New Roman"/>
          <w:szCs w:val="24"/>
        </w:rPr>
        <w:t>,</w:t>
      </w:r>
      <w:r>
        <w:rPr>
          <w:rFonts w:eastAsia="Times New Roman"/>
          <w:szCs w:val="24"/>
        </w:rPr>
        <w:t xml:space="preserve"> σύμφωνα με το Σύνταγμα και τον Κανονισμό της Βουλής, εκλέγονται άπαντες οι </w:t>
      </w:r>
      <w:proofErr w:type="spellStart"/>
      <w:r>
        <w:rPr>
          <w:rFonts w:eastAsia="Times New Roman"/>
          <w:szCs w:val="24"/>
        </w:rPr>
        <w:t>προταθέντες</w:t>
      </w:r>
      <w:proofErr w:type="spellEnd"/>
      <w:r>
        <w:rPr>
          <w:rFonts w:eastAsia="Times New Roman"/>
          <w:szCs w:val="24"/>
        </w:rPr>
        <w:t xml:space="preserve"> ως υποψήφιοι για </w:t>
      </w:r>
      <w:r>
        <w:rPr>
          <w:rFonts w:eastAsia="Times New Roman"/>
          <w:szCs w:val="24"/>
        </w:rPr>
        <w:t xml:space="preserve">τις θέσεις </w:t>
      </w:r>
      <w:r>
        <w:rPr>
          <w:rFonts w:eastAsia="Times New Roman"/>
          <w:szCs w:val="24"/>
        </w:rPr>
        <w:t>των Κοσμητόρων και των Γραμματέων.</w:t>
      </w:r>
    </w:p>
    <w:p w14:paraId="24432F12" w14:textId="77777777" w:rsidR="006229CC" w:rsidRDefault="00427EAB">
      <w:pPr>
        <w:spacing w:after="0" w:line="600" w:lineRule="auto"/>
        <w:ind w:firstLine="720"/>
        <w:jc w:val="both"/>
        <w:rPr>
          <w:rFonts w:eastAsia="Times New Roman"/>
          <w:szCs w:val="24"/>
        </w:rPr>
      </w:pPr>
      <w:r>
        <w:rPr>
          <w:rFonts w:eastAsia="Times New Roman"/>
          <w:szCs w:val="24"/>
        </w:rPr>
        <w:t>Θα ήθελα να δώσω συγχαρητήρια στους εκλεγέντες. Καλή δύναμη στ</w:t>
      </w:r>
      <w:r>
        <w:rPr>
          <w:rFonts w:eastAsia="Times New Roman"/>
          <w:szCs w:val="24"/>
        </w:rPr>
        <w:t>α νέα τους καθήκοντα.</w:t>
      </w:r>
    </w:p>
    <w:p w14:paraId="24432F13" w14:textId="77777777" w:rsidR="006229CC" w:rsidRDefault="00427EAB">
      <w:pPr>
        <w:spacing w:after="0" w:line="600" w:lineRule="auto"/>
        <w:ind w:firstLine="720"/>
        <w:jc w:val="both"/>
        <w:rPr>
          <w:rFonts w:eastAsia="Times New Roman"/>
          <w:szCs w:val="24"/>
        </w:rPr>
      </w:pPr>
      <w:r>
        <w:rPr>
          <w:rFonts w:eastAsia="Times New Roman"/>
          <w:szCs w:val="24"/>
        </w:rPr>
        <w:t xml:space="preserve">Κυρίες και κύριοι συνάδελφοι, παρακαλώ </w:t>
      </w:r>
      <w:r>
        <w:rPr>
          <w:rFonts w:eastAsia="Times New Roman"/>
          <w:szCs w:val="24"/>
        </w:rPr>
        <w:t xml:space="preserve">το Σώμα </w:t>
      </w:r>
      <w:r>
        <w:rPr>
          <w:rFonts w:eastAsia="Times New Roman"/>
          <w:szCs w:val="24"/>
        </w:rPr>
        <w:t xml:space="preserve">να </w:t>
      </w:r>
      <w:r>
        <w:rPr>
          <w:rFonts w:eastAsia="Times New Roman"/>
          <w:szCs w:val="24"/>
        </w:rPr>
        <w:t xml:space="preserve">εξουσιοδοτήσει </w:t>
      </w:r>
      <w:r>
        <w:rPr>
          <w:rFonts w:eastAsia="Times New Roman"/>
          <w:szCs w:val="24"/>
        </w:rPr>
        <w:t>το Προεδρείο για την υπ’ ευθύνη του επικύρωση των Πρακτικών της σημερινής συνεδρίασης.</w:t>
      </w:r>
    </w:p>
    <w:p w14:paraId="24432F14" w14:textId="77777777" w:rsidR="006229CC" w:rsidRDefault="00427EAB">
      <w:pPr>
        <w:spacing w:after="0" w:line="600" w:lineRule="auto"/>
        <w:ind w:firstLine="720"/>
        <w:jc w:val="both"/>
        <w:rPr>
          <w:rFonts w:eastAsia="Times New Roman"/>
          <w:szCs w:val="24"/>
        </w:rPr>
      </w:pPr>
      <w:r>
        <w:rPr>
          <w:rFonts w:eastAsia="Times New Roman"/>
          <w:b/>
          <w:szCs w:val="24"/>
        </w:rPr>
        <w:t xml:space="preserve">ΟΛΟΙ ΟΙ ΒΟΥΛΕΥΤΕΣ: </w:t>
      </w:r>
      <w:r>
        <w:rPr>
          <w:rFonts w:eastAsia="Times New Roman"/>
          <w:szCs w:val="24"/>
        </w:rPr>
        <w:t>Μάλιστα, μάλιστα.</w:t>
      </w:r>
    </w:p>
    <w:p w14:paraId="24432F15" w14:textId="77777777" w:rsidR="006229CC" w:rsidRDefault="00427EAB">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szCs w:val="24"/>
        </w:rPr>
        <w:t xml:space="preserve">Συνεπώς το Σώμα παρέσχε τη </w:t>
      </w:r>
      <w:r>
        <w:rPr>
          <w:rFonts w:eastAsia="Times New Roman"/>
          <w:szCs w:val="24"/>
        </w:rPr>
        <w:t>ζητηθείσα εξουσιοδότηση.</w:t>
      </w:r>
    </w:p>
    <w:p w14:paraId="24432F16" w14:textId="77777777" w:rsidR="006229CC" w:rsidRDefault="00427EAB">
      <w:pPr>
        <w:spacing w:after="0" w:line="600" w:lineRule="auto"/>
        <w:ind w:firstLine="720"/>
        <w:jc w:val="both"/>
        <w:rPr>
          <w:rFonts w:eastAsia="Times New Roman"/>
          <w:szCs w:val="24"/>
        </w:rPr>
      </w:pPr>
      <w:r>
        <w:rPr>
          <w:rFonts w:eastAsia="Times New Roman"/>
          <w:szCs w:val="24"/>
        </w:rPr>
        <w:t>Κ</w:t>
      </w:r>
      <w:r>
        <w:rPr>
          <w:rFonts w:eastAsia="Times New Roman"/>
          <w:szCs w:val="24"/>
        </w:rPr>
        <w:t>υρίες και κ</w:t>
      </w:r>
      <w:r>
        <w:rPr>
          <w:rFonts w:eastAsia="Times New Roman"/>
          <w:szCs w:val="24"/>
        </w:rPr>
        <w:t>ύριοι συνάδελφοι, δέχεστε στο σημείο αυτό να λύσουμε τη συνεδρίαση;</w:t>
      </w:r>
    </w:p>
    <w:p w14:paraId="24432F17" w14:textId="77777777" w:rsidR="006229CC" w:rsidRDefault="00427EAB">
      <w:pPr>
        <w:spacing w:after="0" w:line="600" w:lineRule="auto"/>
        <w:ind w:firstLine="720"/>
        <w:jc w:val="both"/>
        <w:rPr>
          <w:rFonts w:eastAsia="Times New Roman"/>
          <w:szCs w:val="24"/>
        </w:rPr>
      </w:pPr>
      <w:r>
        <w:rPr>
          <w:rFonts w:eastAsia="Times New Roman"/>
          <w:b/>
          <w:szCs w:val="24"/>
        </w:rPr>
        <w:lastRenderedPageBreak/>
        <w:t xml:space="preserve">ΟΛΟΙ ΟΙ ΒΟΥΛΕΥΤΕΣ: </w:t>
      </w:r>
      <w:r>
        <w:rPr>
          <w:rFonts w:eastAsia="Times New Roman"/>
          <w:szCs w:val="24"/>
        </w:rPr>
        <w:t>Μάλιστα, μάλιστα.</w:t>
      </w:r>
    </w:p>
    <w:p w14:paraId="24432F18" w14:textId="77777777" w:rsidR="006229CC" w:rsidRDefault="00427EAB">
      <w:pPr>
        <w:spacing w:after="0" w:line="600" w:lineRule="auto"/>
        <w:ind w:firstLine="720"/>
        <w:jc w:val="both"/>
        <w:rPr>
          <w:rFonts w:eastAsia="Times New Roman"/>
          <w:b/>
          <w:bCs/>
          <w:szCs w:val="24"/>
        </w:rPr>
      </w:pPr>
      <w:r>
        <w:rPr>
          <w:rFonts w:eastAsia="Times New Roman"/>
          <w:b/>
          <w:szCs w:val="24"/>
        </w:rPr>
        <w:t xml:space="preserve">ΠΡΟΕΔΡΕΥΩΝ (Αναστάσιος Κουράκης): </w:t>
      </w:r>
      <w:r>
        <w:rPr>
          <w:rFonts w:eastAsia="Times New Roman"/>
          <w:szCs w:val="24"/>
        </w:rPr>
        <w:t xml:space="preserve">Με τη συναίνεση του Σώματος και ώρα 12.50΄ </w:t>
      </w:r>
      <w:proofErr w:type="spellStart"/>
      <w:r>
        <w:rPr>
          <w:rFonts w:eastAsia="Times New Roman"/>
          <w:szCs w:val="24"/>
        </w:rPr>
        <w:t>λύεται</w:t>
      </w:r>
      <w:proofErr w:type="spellEnd"/>
      <w:r>
        <w:rPr>
          <w:rFonts w:eastAsia="Times New Roman"/>
          <w:szCs w:val="24"/>
        </w:rPr>
        <w:t xml:space="preserve"> η σ</w:t>
      </w:r>
      <w:r>
        <w:rPr>
          <w:rFonts w:eastAsia="Times New Roman"/>
          <w:szCs w:val="24"/>
        </w:rPr>
        <w:t>υνεδρίαση για αύριο</w:t>
      </w:r>
      <w:r>
        <w:rPr>
          <w:rFonts w:eastAsia="Times New Roman"/>
          <w:szCs w:val="24"/>
        </w:rPr>
        <w:t>,</w:t>
      </w:r>
      <w:r>
        <w:rPr>
          <w:rFonts w:eastAsia="Times New Roman"/>
          <w:szCs w:val="24"/>
        </w:rPr>
        <w:t xml:space="preserve"> ημέρα Τετάρτη 5 Οκτωβρίου 2016 και ώρα 10.00΄, με αντικείμενο εργασιών του Σώματος νομοθετική εργασία, σύμφωνα με την ημερήσια διάταξη που έχει διανεμηθεί.</w:t>
      </w:r>
    </w:p>
    <w:p w14:paraId="24432F19" w14:textId="77777777" w:rsidR="006229CC" w:rsidRDefault="00427EAB">
      <w:pPr>
        <w:spacing w:after="0" w:line="600" w:lineRule="auto"/>
        <w:jc w:val="both"/>
        <w:rPr>
          <w:rFonts w:eastAsia="Times New Roman"/>
          <w:szCs w:val="24"/>
        </w:rPr>
      </w:pPr>
      <w:r>
        <w:rPr>
          <w:rFonts w:eastAsia="Times New Roman"/>
          <w:b/>
          <w:bCs/>
          <w:szCs w:val="24"/>
        </w:rPr>
        <w:t xml:space="preserve">Ο ΠΡΟΕΔΡΟΣ                      </w:t>
      </w:r>
      <w:r>
        <w:rPr>
          <w:rFonts w:eastAsia="Times New Roman"/>
          <w:b/>
          <w:bCs/>
          <w:szCs w:val="24"/>
        </w:rPr>
        <w:t xml:space="preserve">                  </w:t>
      </w:r>
      <w:r>
        <w:rPr>
          <w:rFonts w:eastAsia="Times New Roman"/>
          <w:b/>
          <w:bCs/>
          <w:szCs w:val="24"/>
        </w:rPr>
        <w:t xml:space="preserve">                             </w:t>
      </w:r>
      <w:r>
        <w:rPr>
          <w:rFonts w:eastAsia="Times New Roman"/>
          <w:b/>
          <w:bCs/>
          <w:szCs w:val="24"/>
        </w:rPr>
        <w:t xml:space="preserve">     ΟΙ ΓΡΑΜΜΑΤΕΙΣ</w:t>
      </w:r>
      <w:r>
        <w:rPr>
          <w:rFonts w:eastAsia="Times New Roman"/>
          <w:szCs w:val="24"/>
        </w:rPr>
        <w:t xml:space="preserve"> </w:t>
      </w:r>
    </w:p>
    <w:p w14:paraId="24432F1A" w14:textId="77777777" w:rsidR="006229CC" w:rsidRDefault="006229CC">
      <w:pPr>
        <w:spacing w:after="0" w:line="600" w:lineRule="auto"/>
        <w:jc w:val="both"/>
        <w:rPr>
          <w:rFonts w:eastAsia="Times New Roman"/>
          <w:b/>
          <w:szCs w:val="24"/>
        </w:rPr>
      </w:pPr>
    </w:p>
    <w:sectPr w:rsidR="006229C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V6+5c+tAUb48dhuT6r9gc7MW+dg=" w:salt="rhieixr4hl8LqB6NLngMP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9CC"/>
    <w:rsid w:val="00427EAB"/>
    <w:rsid w:val="006229CC"/>
    <w:rsid w:val="00767C4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32EB0"/>
  <w15:docId w15:val="{F3685FAA-049D-4A76-9E61-2F247FF6A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A3BA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A3B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327</MetadataID>
    <Session xmlns="641f345b-441b-4b81-9152-adc2e73ba5e1">Β´</Session>
    <Date xmlns="641f345b-441b-4b81-9152-adc2e73ba5e1">2016-10-03T21:00:00+00:00</Date>
    <Status xmlns="641f345b-441b-4b81-9152-adc2e73ba5e1">
      <Url>http://srv-sp1/praktika/Lists/Incoming_Metadata/EditForm.aspx?ID=327&amp;Source=/praktika/Recordings_Library/Forms/AllItems.aspx</Url>
      <Description>Δημοσιεύτηκε</Description>
    </Status>
    <Meeting xmlns="641f345b-441b-4b81-9152-adc2e73ba5e1">Β´</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60A7B0-865C-4D46-8509-41D617FC0D7E}">
  <ds:schemaRefs>
    <ds:schemaRef ds:uri="http://purl.org/dc/dcmitype/"/>
    <ds:schemaRef ds:uri="http://schemas.openxmlformats.org/package/2006/metadata/core-properties"/>
    <ds:schemaRef ds:uri="641f345b-441b-4b81-9152-adc2e73ba5e1"/>
    <ds:schemaRef ds:uri="http://purl.org/dc/elements/1.1/"/>
    <ds:schemaRef ds:uri="http://schemas.microsoft.com/office/2006/documentManagement/types"/>
    <ds:schemaRef ds:uri="http://schemas.microsoft.com/office/infopath/2007/PartnerControls"/>
    <ds:schemaRef ds:uri="http://purl.org/dc/term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71D135B5-D823-4D79-94AB-ED4630E2C8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847B03-687C-4DD1-B2F0-6FEA009AF4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2467</Words>
  <Characters>13326</Characters>
  <Application>Microsoft Office Word</Application>
  <DocSecurity>0</DocSecurity>
  <Lines>111</Lines>
  <Paragraphs>31</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15762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2016-10-17T09:10:00Z</dcterms:created>
  <dcterms:modified xsi:type="dcterms:W3CDTF">2016-10-17T09:10:00Z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