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5874A" w14:textId="77777777" w:rsidR="00734353" w:rsidRDefault="00947540">
      <w:pPr>
        <w:spacing w:line="600" w:lineRule="auto"/>
        <w:ind w:firstLine="720"/>
        <w:jc w:val="center"/>
        <w:rPr>
          <w:rFonts w:eastAsia="Times New Roman"/>
          <w:szCs w:val="24"/>
        </w:rPr>
      </w:pPr>
      <w:r>
        <w:rPr>
          <w:rFonts w:eastAsia="Times New Roman"/>
          <w:szCs w:val="24"/>
        </w:rPr>
        <w:t>ΠΡΑΚΤΙΚΑ ΒΟΥΛΗΣ</w:t>
      </w:r>
    </w:p>
    <w:p w14:paraId="53A88709" w14:textId="77777777" w:rsidR="00947540" w:rsidRPr="00947540" w:rsidRDefault="00947540" w:rsidP="00947540">
      <w:pPr>
        <w:spacing w:after="0" w:line="360" w:lineRule="auto"/>
        <w:rPr>
          <w:ins w:id="0" w:author="Φλούδα Χριστίνα" w:date="2018-02-08T10:15:00Z"/>
          <w:rFonts w:eastAsia="Times New Roman"/>
          <w:szCs w:val="24"/>
          <w:lang w:eastAsia="en-US"/>
        </w:rPr>
      </w:pPr>
      <w:ins w:id="1" w:author="Φλούδα Χριστίνα" w:date="2018-02-08T10:15:00Z">
        <w:r w:rsidRPr="0094754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3514096" w14:textId="77777777" w:rsidR="00947540" w:rsidRPr="00947540" w:rsidRDefault="00947540" w:rsidP="00947540">
      <w:pPr>
        <w:spacing w:after="0" w:line="360" w:lineRule="auto"/>
        <w:rPr>
          <w:ins w:id="2" w:author="Φλούδα Χριστίνα" w:date="2018-02-08T10:15:00Z"/>
          <w:rFonts w:eastAsia="Times New Roman"/>
          <w:szCs w:val="24"/>
          <w:lang w:eastAsia="en-US"/>
        </w:rPr>
      </w:pPr>
    </w:p>
    <w:p w14:paraId="5F277C94" w14:textId="77777777" w:rsidR="00947540" w:rsidRPr="00947540" w:rsidRDefault="00947540" w:rsidP="00947540">
      <w:pPr>
        <w:spacing w:after="0" w:line="360" w:lineRule="auto"/>
        <w:rPr>
          <w:ins w:id="3" w:author="Φλούδα Χριστίνα" w:date="2018-02-08T10:15:00Z"/>
          <w:rFonts w:eastAsia="Times New Roman"/>
          <w:szCs w:val="24"/>
          <w:lang w:eastAsia="en-US"/>
        </w:rPr>
      </w:pPr>
      <w:ins w:id="4" w:author="Φλούδα Χριστίνα" w:date="2018-02-08T10:15:00Z">
        <w:r w:rsidRPr="00947540">
          <w:rPr>
            <w:rFonts w:eastAsia="Times New Roman"/>
            <w:szCs w:val="24"/>
            <w:lang w:eastAsia="en-US"/>
          </w:rPr>
          <w:t>ΠΙΝΑΚΑΣ ΠΕΡΙΕΧΟΜΕΝΩΝ</w:t>
        </w:r>
      </w:ins>
    </w:p>
    <w:p w14:paraId="08E31B8E" w14:textId="77777777" w:rsidR="00947540" w:rsidRPr="00947540" w:rsidRDefault="00947540" w:rsidP="00947540">
      <w:pPr>
        <w:spacing w:after="0" w:line="360" w:lineRule="auto"/>
        <w:rPr>
          <w:ins w:id="5" w:author="Φλούδα Χριστίνα" w:date="2018-02-08T10:15:00Z"/>
          <w:rFonts w:eastAsia="Times New Roman"/>
          <w:szCs w:val="24"/>
          <w:lang w:eastAsia="en-US"/>
        </w:rPr>
      </w:pPr>
      <w:ins w:id="6" w:author="Φλούδα Χριστίνα" w:date="2018-02-08T10:15:00Z">
        <w:r w:rsidRPr="00947540">
          <w:rPr>
            <w:rFonts w:eastAsia="Times New Roman"/>
            <w:szCs w:val="24"/>
            <w:lang w:eastAsia="en-US"/>
          </w:rPr>
          <w:t xml:space="preserve">ΙΖ΄ ΠΕΡΙΟΔΟΣ </w:t>
        </w:r>
      </w:ins>
    </w:p>
    <w:p w14:paraId="0BA4BC47" w14:textId="77777777" w:rsidR="00947540" w:rsidRPr="00947540" w:rsidRDefault="00947540" w:rsidP="00947540">
      <w:pPr>
        <w:spacing w:after="0" w:line="360" w:lineRule="auto"/>
        <w:rPr>
          <w:ins w:id="7" w:author="Φλούδα Χριστίνα" w:date="2018-02-08T10:15:00Z"/>
          <w:rFonts w:eastAsia="Times New Roman"/>
          <w:szCs w:val="24"/>
          <w:lang w:eastAsia="en-US"/>
        </w:rPr>
      </w:pPr>
      <w:ins w:id="8" w:author="Φλούδα Χριστίνα" w:date="2018-02-08T10:15:00Z">
        <w:r w:rsidRPr="00947540">
          <w:rPr>
            <w:rFonts w:eastAsia="Times New Roman"/>
            <w:szCs w:val="24"/>
            <w:lang w:eastAsia="en-US"/>
          </w:rPr>
          <w:t>ΠΡΟΕΔΡΕΥΟΜΕΝΗΣ ΚΟΙΝΟΒΟΥΛΕΥΤΙΚΗΣ ΔΗΜΟΚΡΑΤΙΑΣ</w:t>
        </w:r>
      </w:ins>
    </w:p>
    <w:p w14:paraId="49D7B148" w14:textId="77777777" w:rsidR="00947540" w:rsidRPr="00947540" w:rsidRDefault="00947540" w:rsidP="00947540">
      <w:pPr>
        <w:spacing w:after="0" w:line="360" w:lineRule="auto"/>
        <w:rPr>
          <w:ins w:id="9" w:author="Φλούδα Χριστίνα" w:date="2018-02-08T10:15:00Z"/>
          <w:rFonts w:eastAsia="Times New Roman"/>
          <w:szCs w:val="24"/>
          <w:lang w:eastAsia="en-US"/>
        </w:rPr>
      </w:pPr>
      <w:ins w:id="10" w:author="Φλούδα Χριστίνα" w:date="2018-02-08T10:15:00Z">
        <w:r w:rsidRPr="00947540">
          <w:rPr>
            <w:rFonts w:eastAsia="Times New Roman"/>
            <w:szCs w:val="24"/>
            <w:lang w:eastAsia="en-US"/>
          </w:rPr>
          <w:t>ΣΥΝΟΔΟΣ Γ΄</w:t>
        </w:r>
      </w:ins>
    </w:p>
    <w:p w14:paraId="72B8E78D" w14:textId="77777777" w:rsidR="00947540" w:rsidRPr="00947540" w:rsidRDefault="00947540" w:rsidP="00947540">
      <w:pPr>
        <w:spacing w:after="0" w:line="360" w:lineRule="auto"/>
        <w:rPr>
          <w:ins w:id="11" w:author="Φλούδα Χριστίνα" w:date="2018-02-08T10:15:00Z"/>
          <w:rFonts w:eastAsia="Times New Roman"/>
          <w:szCs w:val="24"/>
          <w:lang w:eastAsia="en-US"/>
        </w:rPr>
      </w:pPr>
    </w:p>
    <w:p w14:paraId="3A98089B" w14:textId="77777777" w:rsidR="00947540" w:rsidRPr="00947540" w:rsidRDefault="00947540" w:rsidP="00947540">
      <w:pPr>
        <w:spacing w:after="0" w:line="360" w:lineRule="auto"/>
        <w:rPr>
          <w:ins w:id="12" w:author="Φλούδα Χριστίνα" w:date="2018-02-08T10:15:00Z"/>
          <w:rFonts w:eastAsia="Times New Roman"/>
          <w:szCs w:val="24"/>
          <w:lang w:eastAsia="en-US"/>
        </w:rPr>
      </w:pPr>
      <w:ins w:id="13" w:author="Φλούδα Χριστίνα" w:date="2018-02-08T10:15:00Z">
        <w:r w:rsidRPr="00947540">
          <w:rPr>
            <w:rFonts w:eastAsia="Times New Roman"/>
            <w:szCs w:val="24"/>
            <w:lang w:eastAsia="en-US"/>
          </w:rPr>
          <w:t>ΣΥΝΕΔΡΙΑΣΗ ΞΣΤ΄</w:t>
        </w:r>
      </w:ins>
    </w:p>
    <w:p w14:paraId="758EE9DD" w14:textId="77777777" w:rsidR="00947540" w:rsidRPr="00947540" w:rsidRDefault="00947540" w:rsidP="00947540">
      <w:pPr>
        <w:spacing w:after="0" w:line="360" w:lineRule="auto"/>
        <w:rPr>
          <w:ins w:id="14" w:author="Φλούδα Χριστίνα" w:date="2018-02-08T10:15:00Z"/>
          <w:rFonts w:eastAsia="Times New Roman"/>
          <w:szCs w:val="24"/>
          <w:lang w:eastAsia="en-US"/>
        </w:rPr>
      </w:pPr>
      <w:ins w:id="15" w:author="Φλούδα Χριστίνα" w:date="2018-02-08T10:15:00Z">
        <w:r w:rsidRPr="00947540">
          <w:rPr>
            <w:rFonts w:eastAsia="Times New Roman"/>
            <w:szCs w:val="24"/>
            <w:lang w:eastAsia="en-US"/>
          </w:rPr>
          <w:t>Πέμπτη  1 Φεβρουαρίου 2018</w:t>
        </w:r>
      </w:ins>
    </w:p>
    <w:p w14:paraId="06AEAF09" w14:textId="77777777" w:rsidR="00947540" w:rsidRPr="00947540" w:rsidRDefault="00947540" w:rsidP="00947540">
      <w:pPr>
        <w:spacing w:after="0" w:line="360" w:lineRule="auto"/>
        <w:rPr>
          <w:ins w:id="16" w:author="Φλούδα Χριστίνα" w:date="2018-02-08T10:15:00Z"/>
          <w:rFonts w:eastAsia="Times New Roman"/>
          <w:szCs w:val="24"/>
          <w:lang w:eastAsia="en-US"/>
        </w:rPr>
      </w:pPr>
    </w:p>
    <w:p w14:paraId="767DA789" w14:textId="77777777" w:rsidR="00947540" w:rsidRPr="00947540" w:rsidRDefault="00947540" w:rsidP="00947540">
      <w:pPr>
        <w:spacing w:after="0" w:line="360" w:lineRule="auto"/>
        <w:rPr>
          <w:ins w:id="17" w:author="Φλούδα Χριστίνα" w:date="2018-02-08T10:15:00Z"/>
          <w:rFonts w:eastAsia="Times New Roman"/>
          <w:szCs w:val="24"/>
          <w:lang w:eastAsia="en-US"/>
        </w:rPr>
      </w:pPr>
      <w:ins w:id="18" w:author="Φλούδα Χριστίνα" w:date="2018-02-08T10:15:00Z">
        <w:r w:rsidRPr="00947540">
          <w:rPr>
            <w:rFonts w:eastAsia="Times New Roman"/>
            <w:szCs w:val="24"/>
            <w:lang w:eastAsia="en-US"/>
          </w:rPr>
          <w:t>ΘΕΜΑΤΑ</w:t>
        </w:r>
      </w:ins>
    </w:p>
    <w:p w14:paraId="4D91269C" w14:textId="77777777" w:rsidR="00947540" w:rsidRPr="00947540" w:rsidRDefault="00947540" w:rsidP="00947540">
      <w:pPr>
        <w:spacing w:after="0" w:line="360" w:lineRule="auto"/>
        <w:rPr>
          <w:ins w:id="19" w:author="Φλούδα Χριστίνα" w:date="2018-02-08T10:15:00Z"/>
          <w:rFonts w:eastAsia="Times New Roman"/>
          <w:szCs w:val="24"/>
          <w:lang w:eastAsia="en-US"/>
        </w:rPr>
      </w:pPr>
      <w:ins w:id="20" w:author="Φλούδα Χριστίνα" w:date="2018-02-08T10:15:00Z">
        <w:r w:rsidRPr="00947540">
          <w:rPr>
            <w:rFonts w:eastAsia="Times New Roman"/>
            <w:szCs w:val="24"/>
            <w:lang w:eastAsia="en-US"/>
          </w:rPr>
          <w:t xml:space="preserve"> </w:t>
        </w:r>
        <w:r w:rsidRPr="00947540">
          <w:rPr>
            <w:rFonts w:eastAsia="Times New Roman"/>
            <w:szCs w:val="24"/>
            <w:lang w:eastAsia="en-US"/>
          </w:rPr>
          <w:br/>
          <w:t xml:space="preserve">Α. ΕΙΔΙΚΑ ΘΕΜΑΤΑ </w:t>
        </w:r>
        <w:r w:rsidRPr="00947540">
          <w:rPr>
            <w:rFonts w:eastAsia="Times New Roman"/>
            <w:szCs w:val="24"/>
            <w:lang w:eastAsia="en-US"/>
          </w:rPr>
          <w:br/>
          <w:t xml:space="preserve">1. Επικύρωση Πρακτικών, σελ. </w:t>
        </w:r>
        <w:r w:rsidRPr="00947540">
          <w:rPr>
            <w:rFonts w:eastAsia="Times New Roman"/>
            <w:szCs w:val="24"/>
            <w:lang w:eastAsia="en-US"/>
          </w:rPr>
          <w:br/>
          <w:t xml:space="preserve">2.  Άδεια απουσίας του Βουλευτή κ. Ν. Νικολόπουλου, σελ. </w:t>
        </w:r>
        <w:r w:rsidRPr="00947540">
          <w:rPr>
            <w:rFonts w:eastAsia="Times New Roman"/>
            <w:szCs w:val="24"/>
            <w:lang w:eastAsia="en-US"/>
          </w:rPr>
          <w:br/>
          <w:t xml:space="preserve">3. Ανακοινώνεται ότι τη συνεδρίαση παρακολουθούν μαθητές από το 21ο Γενικό Λύκειο Αθήνας, το 4ο και 3ο Γενικό Λύκειο Θήβας, </w:t>
        </w:r>
        <w:r w:rsidRPr="00947540">
          <w:rPr>
            <w:rFonts w:eastAsia="Times New Roman"/>
            <w:szCs w:val="24"/>
            <w:lang w:eastAsia="en-US"/>
          </w:rPr>
          <w:lastRenderedPageBreak/>
          <w:t xml:space="preserve">το 1ο Γενικό Λύκειο  Άνω Λιοσίων, την Ιόνιο Σχολή, το Ειδικό Επαγγελματικό Γυμνάσιο - Λύκειο Ελευσίνας, το 2ο Γενικό Λύκειο Αγρινίου, το Γυμνάσιο </w:t>
        </w:r>
        <w:proofErr w:type="spellStart"/>
        <w:r w:rsidRPr="00947540">
          <w:rPr>
            <w:rFonts w:eastAsia="Times New Roman"/>
            <w:szCs w:val="24"/>
            <w:lang w:eastAsia="en-US"/>
          </w:rPr>
          <w:t>Αντίσσας</w:t>
        </w:r>
        <w:proofErr w:type="spellEnd"/>
        <w:r w:rsidRPr="00947540">
          <w:rPr>
            <w:rFonts w:eastAsia="Times New Roman"/>
            <w:szCs w:val="24"/>
            <w:lang w:eastAsia="en-US"/>
          </w:rPr>
          <w:t xml:space="preserve"> Λέσβου, το 62ο Γυμνάσιο Αθήνας και το Γενικό Λύκειο Ξυλοκάστρου, σελ. </w:t>
        </w:r>
        <w:r w:rsidRPr="00947540">
          <w:rPr>
            <w:rFonts w:eastAsia="Times New Roman"/>
            <w:szCs w:val="24"/>
            <w:lang w:eastAsia="en-US"/>
          </w:rPr>
          <w:br/>
          <w:t xml:space="preserve">4. Επί διαδικαστικού θέματος, σελ. </w:t>
        </w:r>
        <w:r w:rsidRPr="00947540">
          <w:rPr>
            <w:rFonts w:eastAsia="Times New Roman"/>
            <w:szCs w:val="24"/>
            <w:lang w:eastAsia="en-US"/>
          </w:rPr>
          <w:br/>
          <w:t xml:space="preserve">5. Αναφορά στο θέμα της ονομασίας των Σκοπίων, σελ. </w:t>
        </w:r>
        <w:r w:rsidRPr="00947540">
          <w:rPr>
            <w:rFonts w:eastAsia="Times New Roman"/>
            <w:szCs w:val="24"/>
            <w:lang w:eastAsia="en-US"/>
          </w:rPr>
          <w:br/>
          <w:t xml:space="preserve">6. Ανακοινώνεται επιστολή του Πρωθυπουργού Αλέξη Τσίπρα προς τον Πρόεδρο της Βουλής κ. Νικόλαο </w:t>
        </w:r>
        <w:proofErr w:type="spellStart"/>
        <w:r w:rsidRPr="00947540">
          <w:rPr>
            <w:rFonts w:eastAsia="Times New Roman"/>
            <w:szCs w:val="24"/>
            <w:lang w:eastAsia="en-US"/>
          </w:rPr>
          <w:t>Βούτση</w:t>
        </w:r>
        <w:proofErr w:type="spellEnd"/>
        <w:r w:rsidRPr="00947540">
          <w:rPr>
            <w:rFonts w:eastAsia="Times New Roman"/>
            <w:szCs w:val="24"/>
            <w:lang w:eastAsia="en-US"/>
          </w:rPr>
          <w:t xml:space="preserve">, με την οποία ενημερώνει ότι με το 8/29-1-2018 προεδρικό διάταγμα, που δημοσιεύθηκε στο ΦΕΚ 13/29-1-2018 (τεύχος Α’ ), έγινε αποδεκτή η παραίτηση του υπέβαλε ο Κωνσταντίνος </w:t>
        </w:r>
        <w:proofErr w:type="spellStart"/>
        <w:r w:rsidRPr="00947540">
          <w:rPr>
            <w:rFonts w:eastAsia="Times New Roman"/>
            <w:szCs w:val="24"/>
            <w:lang w:eastAsia="en-US"/>
          </w:rPr>
          <w:t>Ζουράρις</w:t>
        </w:r>
        <w:proofErr w:type="spellEnd"/>
        <w:r w:rsidRPr="00947540">
          <w:rPr>
            <w:rFonts w:eastAsia="Times New Roman"/>
            <w:szCs w:val="24"/>
            <w:lang w:eastAsia="en-US"/>
          </w:rPr>
          <w:t xml:space="preserve"> του Γεωργίου από τη θέση του Υφυπουργού Παιδείας,  Έρευνας και Θρησκευμάτων και απαλλάχθηκε από τα καθήκοντά του», σελ. </w:t>
        </w:r>
        <w:r w:rsidRPr="00947540">
          <w:rPr>
            <w:rFonts w:eastAsia="Times New Roman"/>
            <w:szCs w:val="24"/>
            <w:lang w:eastAsia="en-US"/>
          </w:rPr>
          <w:br/>
          <w:t xml:space="preserve"> </w:t>
        </w:r>
        <w:r w:rsidRPr="00947540">
          <w:rPr>
            <w:rFonts w:eastAsia="Times New Roman"/>
            <w:szCs w:val="24"/>
            <w:lang w:eastAsia="en-US"/>
          </w:rPr>
          <w:br/>
          <w:t xml:space="preserve">Β. ΚΟΙΝΟΒΟΥΛΕΥΤΙΚΟΣ ΕΛΕΓΧΟΣ </w:t>
        </w:r>
        <w:r w:rsidRPr="00947540">
          <w:rPr>
            <w:rFonts w:eastAsia="Times New Roman"/>
            <w:szCs w:val="24"/>
            <w:lang w:eastAsia="en-US"/>
          </w:rPr>
          <w:br/>
          <w:t xml:space="preserve">1. Ανακοίνωση του δελτίου επικαίρων ερωτήσεων της Παρασκευής 2 Φεβρουαρίου 2018, σελ. </w:t>
        </w:r>
        <w:r w:rsidRPr="00947540">
          <w:rPr>
            <w:rFonts w:eastAsia="Times New Roman"/>
            <w:szCs w:val="24"/>
            <w:lang w:eastAsia="en-US"/>
          </w:rPr>
          <w:br/>
          <w:t>2. Συζήτηση επικαίρων ερωτήσεων:</w:t>
        </w:r>
        <w:r w:rsidRPr="00947540">
          <w:rPr>
            <w:rFonts w:eastAsia="Times New Roman"/>
            <w:szCs w:val="24"/>
            <w:lang w:eastAsia="en-US"/>
          </w:rPr>
          <w:br/>
          <w:t xml:space="preserve">     α) Προς τον Υπουργό Εσωτερικών, με θέμα: « Άμεση ανάγκη καθαρισμού και αντιπλημμυρικών έργων στον ποταμό </w:t>
        </w:r>
        <w:proofErr w:type="spellStart"/>
        <w:r w:rsidRPr="00947540">
          <w:rPr>
            <w:rFonts w:eastAsia="Times New Roman"/>
            <w:szCs w:val="24"/>
            <w:lang w:eastAsia="en-US"/>
          </w:rPr>
          <w:t>Γιόφυρο</w:t>
        </w:r>
        <w:proofErr w:type="spellEnd"/>
        <w:r w:rsidRPr="00947540">
          <w:rPr>
            <w:rFonts w:eastAsia="Times New Roman"/>
            <w:szCs w:val="24"/>
            <w:lang w:eastAsia="en-US"/>
          </w:rPr>
          <w:t xml:space="preserve"> και τα ρέματα της περιοχής </w:t>
        </w:r>
        <w:proofErr w:type="spellStart"/>
        <w:r w:rsidRPr="00947540">
          <w:rPr>
            <w:rFonts w:eastAsia="Times New Roman"/>
            <w:szCs w:val="24"/>
            <w:lang w:eastAsia="en-US"/>
          </w:rPr>
          <w:t>Ξηροποτάμου</w:t>
        </w:r>
        <w:proofErr w:type="spellEnd"/>
        <w:r w:rsidRPr="00947540">
          <w:rPr>
            <w:rFonts w:eastAsia="Times New Roman"/>
            <w:szCs w:val="24"/>
            <w:lang w:eastAsia="en-US"/>
          </w:rPr>
          <w:t xml:space="preserve"> -  </w:t>
        </w:r>
        <w:proofErr w:type="spellStart"/>
        <w:r w:rsidRPr="00947540">
          <w:rPr>
            <w:rFonts w:eastAsia="Times New Roman"/>
            <w:szCs w:val="24"/>
            <w:lang w:eastAsia="en-US"/>
          </w:rPr>
          <w:t>Άη</w:t>
        </w:r>
        <w:proofErr w:type="spellEnd"/>
        <w:r w:rsidRPr="00947540">
          <w:rPr>
            <w:rFonts w:eastAsia="Times New Roman"/>
            <w:szCs w:val="24"/>
            <w:lang w:eastAsia="en-US"/>
          </w:rPr>
          <w:t xml:space="preserve"> Γιάννη Χωστού - </w:t>
        </w:r>
        <w:proofErr w:type="spellStart"/>
        <w:r w:rsidRPr="00947540">
          <w:rPr>
            <w:rFonts w:eastAsia="Times New Roman"/>
            <w:szCs w:val="24"/>
            <w:lang w:eastAsia="en-US"/>
          </w:rPr>
          <w:t>Μαλάδων</w:t>
        </w:r>
        <w:proofErr w:type="spellEnd"/>
        <w:r w:rsidRPr="00947540">
          <w:rPr>
            <w:rFonts w:eastAsia="Times New Roman"/>
            <w:szCs w:val="24"/>
            <w:lang w:eastAsia="en-US"/>
          </w:rPr>
          <w:t xml:space="preserve"> - Φοινικιάς του Δήμου Ηρακλείου», σελ. </w:t>
        </w:r>
        <w:r w:rsidRPr="00947540">
          <w:rPr>
            <w:rFonts w:eastAsia="Times New Roman"/>
            <w:szCs w:val="24"/>
            <w:lang w:eastAsia="en-US"/>
          </w:rPr>
          <w:br/>
        </w:r>
        <w:r w:rsidRPr="00947540">
          <w:rPr>
            <w:rFonts w:eastAsia="Times New Roman"/>
            <w:szCs w:val="24"/>
            <w:lang w:eastAsia="en-US"/>
          </w:rPr>
          <w:lastRenderedPageBreak/>
          <w:t xml:space="preserve">     β) Προς τον Υπουργό Πολιτισμού και Αθλητισμού:</w:t>
        </w:r>
        <w:r w:rsidRPr="00947540">
          <w:rPr>
            <w:rFonts w:eastAsia="Times New Roman"/>
            <w:szCs w:val="24"/>
            <w:lang w:eastAsia="en-US"/>
          </w:rPr>
          <w:br/>
          <w:t xml:space="preserve">         i. με θέμα: «Αδικαιολόγητη καθυστέρηση στην έναρξη λειτουργίας του νέου Εθνικού Μουσείου Σύγχρονης Τέχνης (ΕΜΣΤ)», σελ. </w:t>
        </w:r>
        <w:r w:rsidRPr="00947540">
          <w:rPr>
            <w:rFonts w:eastAsia="Times New Roman"/>
            <w:szCs w:val="24"/>
            <w:lang w:eastAsia="en-US"/>
          </w:rPr>
          <w:br/>
          <w:t xml:space="preserve">         </w:t>
        </w:r>
        <w:proofErr w:type="spellStart"/>
        <w:r w:rsidRPr="00947540">
          <w:rPr>
            <w:rFonts w:eastAsia="Times New Roman"/>
            <w:szCs w:val="24"/>
            <w:lang w:eastAsia="en-US"/>
          </w:rPr>
          <w:t>ii</w:t>
        </w:r>
        <w:proofErr w:type="spellEnd"/>
        <w:r w:rsidRPr="00947540">
          <w:rPr>
            <w:rFonts w:eastAsia="Times New Roman"/>
            <w:szCs w:val="24"/>
            <w:lang w:eastAsia="en-US"/>
          </w:rPr>
          <w:t xml:space="preserve">. με θέμα: «Να διασφαλιστούν τα πνευματικά δικαιώματα των δημιουργών και τα εργασιακά δικαιώματα των εργαζομένων της ΑΕΠΙ», σελ. </w:t>
        </w:r>
        <w:r w:rsidRPr="00947540">
          <w:rPr>
            <w:rFonts w:eastAsia="Times New Roman"/>
            <w:szCs w:val="24"/>
            <w:lang w:eastAsia="en-US"/>
          </w:rPr>
          <w:br/>
          <w:t xml:space="preserve">         </w:t>
        </w:r>
        <w:proofErr w:type="spellStart"/>
        <w:r w:rsidRPr="00947540">
          <w:rPr>
            <w:rFonts w:eastAsia="Times New Roman"/>
            <w:szCs w:val="24"/>
            <w:lang w:eastAsia="en-US"/>
          </w:rPr>
          <w:t>iii</w:t>
        </w:r>
        <w:proofErr w:type="spellEnd"/>
        <w:r w:rsidRPr="00947540">
          <w:rPr>
            <w:rFonts w:eastAsia="Times New Roman"/>
            <w:szCs w:val="24"/>
            <w:lang w:eastAsia="en-US"/>
          </w:rPr>
          <w:t xml:space="preserve">. με θέμα: «Συμβασιούχοι Πωλητές του Ταμείου Αρχαιολογικών Πόρων», σελ. </w:t>
        </w:r>
        <w:r w:rsidRPr="00947540">
          <w:rPr>
            <w:rFonts w:eastAsia="Times New Roman"/>
            <w:szCs w:val="24"/>
            <w:lang w:eastAsia="en-US"/>
          </w:rPr>
          <w:br/>
          <w:t xml:space="preserve">         </w:t>
        </w:r>
        <w:proofErr w:type="spellStart"/>
        <w:r w:rsidRPr="00947540">
          <w:rPr>
            <w:rFonts w:eastAsia="Times New Roman"/>
            <w:szCs w:val="24"/>
            <w:lang w:eastAsia="en-US"/>
          </w:rPr>
          <w:t>iv</w:t>
        </w:r>
        <w:proofErr w:type="spellEnd"/>
        <w:r w:rsidRPr="00947540">
          <w:rPr>
            <w:rFonts w:eastAsia="Times New Roman"/>
            <w:szCs w:val="24"/>
            <w:lang w:eastAsia="en-US"/>
          </w:rPr>
          <w:t xml:space="preserve">. με θέμα: «Οξυμμένα παραμένουν τα προβλήματα στο Ταμείο Αρχαιολογικών Πόρων και Απαλλοτριώσεων (ΤΑΠΑ) - Συνεχής </w:t>
        </w:r>
        <w:proofErr w:type="spellStart"/>
        <w:r w:rsidRPr="00947540">
          <w:rPr>
            <w:rFonts w:eastAsia="Times New Roman"/>
            <w:szCs w:val="24"/>
            <w:lang w:eastAsia="en-US"/>
          </w:rPr>
          <w:t>απομείωση</w:t>
        </w:r>
        <w:proofErr w:type="spellEnd"/>
        <w:r w:rsidRPr="00947540">
          <w:rPr>
            <w:rFonts w:eastAsia="Times New Roman"/>
            <w:szCs w:val="24"/>
            <w:lang w:eastAsia="en-US"/>
          </w:rPr>
          <w:t xml:space="preserve"> των δημοσίων εσόδων εξαιτίας της διοικητικής ανεπάρκειας και έλλειψης πολιτικής βούλησης του Υπουργείου Πολιτισμού και Αθλητισμού (ΥΠΠΟΑ)», σελ. </w:t>
        </w:r>
        <w:r w:rsidRPr="00947540">
          <w:rPr>
            <w:rFonts w:eastAsia="Times New Roman"/>
            <w:szCs w:val="24"/>
            <w:lang w:eastAsia="en-US"/>
          </w:rPr>
          <w:br/>
          <w:t xml:space="preserve"> </w:t>
        </w:r>
        <w:r w:rsidRPr="00947540">
          <w:rPr>
            <w:rFonts w:eastAsia="Times New Roman"/>
            <w:szCs w:val="24"/>
            <w:lang w:eastAsia="en-US"/>
          </w:rPr>
          <w:br/>
          <w:t xml:space="preserve">Γ. ΝΟΜΟΘΕΤΙΚΗ ΕΡΓΑΣΙΑ </w:t>
        </w:r>
        <w:r w:rsidRPr="00947540">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Υγείας: «Κύρωση της πράξης ολοκλήρωσης της σύμβασης δωρεάς Εθνικής Τράπεζας της Ελλάδας υπέρ του Ελληνικού Δημοσίου και του Ν.Π.Δ.Δ. Γ.Ν.Α. «Ο Ευαγγελισμός - Οφθαλμιατρείο Αθηνών - Πολυκλινική»», σελ. </w:t>
        </w:r>
        <w:r w:rsidRPr="00947540">
          <w:rPr>
            <w:rFonts w:eastAsia="Times New Roman"/>
            <w:szCs w:val="24"/>
            <w:lang w:eastAsia="en-US"/>
          </w:rPr>
          <w:br/>
        </w:r>
        <w:r w:rsidRPr="00947540">
          <w:rPr>
            <w:rFonts w:eastAsia="Times New Roman"/>
            <w:szCs w:val="24"/>
            <w:lang w:eastAsia="en-US"/>
          </w:rPr>
          <w:lastRenderedPageBreak/>
          <w:t>2. Κατάθεση σχεδίων νόμων:</w:t>
        </w:r>
        <w:r w:rsidRPr="00947540">
          <w:rPr>
            <w:rFonts w:eastAsia="Times New Roman"/>
            <w:szCs w:val="24"/>
            <w:lang w:eastAsia="en-US"/>
          </w:rPr>
          <w:br/>
          <w:t xml:space="preserve">    α) Οι Υπουργοί Παιδείας,  Έρευνας και Θρησκευμάτων, Οικονομικών, Υγείας και Διοικητικής Ανασυγκρότησης, καθώς και οι Αναπληρωτές Υπουργοί Παιδείας,  Έρευνας και Θρησκευμάτων, Οικονομικών και Υγείας κατέθεσαν στις 31-1-2018 σχέδιο νόμου: «Κύρωση Σύμβασης για τη λειτουργία του Ελληνικού Ινστιτούτου Παστέρ», σελ. </w:t>
        </w:r>
        <w:r w:rsidRPr="00947540">
          <w:rPr>
            <w:rFonts w:eastAsia="Times New Roman"/>
            <w:szCs w:val="24"/>
            <w:lang w:eastAsia="en-US"/>
          </w:rPr>
          <w:br/>
          <w:t xml:space="preserve">    β) Οι Υπουργοί Οικονομίας και Ανάπτυξης, Δικαιοσύνης, Διαφάνειας και Ανθρωπίνων Δικαιωμάτων και Οικονομικών, καθώς και ο Αναπληρωτής Υπουργός Οικονομικών, κατέθεσαν στις 31-1-2018 σχέδιο νόμου: «Ενσωμάτωση στην ελληνική νομοθεσία της Οδηγίας 2014/104/ΕΕ του Ευρωπαϊκού Κοινοβουλίου και του Συμβουλίου της 26ης Νοεμβρίου 2014, σχετικά με ορισμένους κανόνες που διέπουν τις αγωγές αποζημίωσης βάσει του εθνικού δικαίου για παραβάσεις των διατάξεων του δικαίου ανταγωνισμού των κρατών-μελών και της Ευρωπαϊκής  Ένωσης», σελ. </w:t>
        </w:r>
        <w:r w:rsidRPr="00947540">
          <w:rPr>
            <w:rFonts w:eastAsia="Times New Roman"/>
            <w:szCs w:val="24"/>
            <w:lang w:eastAsia="en-US"/>
          </w:rPr>
          <w:br/>
        </w:r>
      </w:ins>
    </w:p>
    <w:p w14:paraId="5483019E" w14:textId="77777777" w:rsidR="00947540" w:rsidRPr="00947540" w:rsidRDefault="00947540" w:rsidP="00947540">
      <w:pPr>
        <w:spacing w:after="0" w:line="360" w:lineRule="auto"/>
        <w:rPr>
          <w:ins w:id="21" w:author="Φλούδα Χριστίνα" w:date="2018-02-08T10:15:00Z"/>
          <w:rFonts w:eastAsia="Times New Roman"/>
          <w:szCs w:val="24"/>
          <w:lang w:eastAsia="en-US"/>
        </w:rPr>
      </w:pPr>
    </w:p>
    <w:p w14:paraId="40E1E729" w14:textId="77777777" w:rsidR="00947540" w:rsidRPr="00947540" w:rsidRDefault="00947540" w:rsidP="00947540">
      <w:pPr>
        <w:spacing w:after="0" w:line="360" w:lineRule="auto"/>
        <w:rPr>
          <w:ins w:id="22" w:author="Φλούδα Χριστίνα" w:date="2018-02-08T10:15:00Z"/>
          <w:rFonts w:eastAsia="Times New Roman"/>
          <w:szCs w:val="24"/>
          <w:lang w:eastAsia="en-US"/>
        </w:rPr>
      </w:pPr>
      <w:ins w:id="23" w:author="Φλούδα Χριστίνα" w:date="2018-02-08T10:15:00Z">
        <w:r w:rsidRPr="00947540">
          <w:rPr>
            <w:rFonts w:eastAsia="Times New Roman"/>
            <w:szCs w:val="24"/>
            <w:lang w:eastAsia="en-US"/>
          </w:rPr>
          <w:t>ΠΡΟΕΔΡΕΥΟΝΤΕΣ</w:t>
        </w:r>
      </w:ins>
    </w:p>
    <w:p w14:paraId="356DE4CA" w14:textId="77777777" w:rsidR="00947540" w:rsidRPr="00947540" w:rsidRDefault="00947540" w:rsidP="00947540">
      <w:pPr>
        <w:spacing w:after="0" w:line="360" w:lineRule="auto"/>
        <w:rPr>
          <w:ins w:id="24" w:author="Φλούδα Χριστίνα" w:date="2018-02-08T10:15:00Z"/>
          <w:rFonts w:eastAsia="Times New Roman"/>
          <w:szCs w:val="24"/>
          <w:lang w:eastAsia="en-US"/>
        </w:rPr>
      </w:pPr>
    </w:p>
    <w:p w14:paraId="53EEEB81" w14:textId="77777777" w:rsidR="00947540" w:rsidRPr="00947540" w:rsidRDefault="00947540" w:rsidP="00947540">
      <w:pPr>
        <w:spacing w:after="0" w:line="360" w:lineRule="auto"/>
        <w:rPr>
          <w:ins w:id="25" w:author="Φλούδα Χριστίνα" w:date="2018-02-08T10:15:00Z"/>
          <w:rFonts w:eastAsia="Times New Roman"/>
          <w:szCs w:val="24"/>
          <w:lang w:eastAsia="en-US"/>
        </w:rPr>
      </w:pPr>
      <w:ins w:id="26" w:author="Φλούδα Χριστίνα" w:date="2018-02-08T10:15:00Z">
        <w:r w:rsidRPr="00947540">
          <w:rPr>
            <w:rFonts w:eastAsia="Times New Roman"/>
            <w:szCs w:val="24"/>
            <w:lang w:eastAsia="en-US"/>
          </w:rPr>
          <w:t>ΓΕΩΡΓΙΑΔΗΣ Σ. , σελ.</w:t>
        </w:r>
        <w:r w:rsidRPr="00947540">
          <w:rPr>
            <w:rFonts w:eastAsia="Times New Roman"/>
            <w:szCs w:val="24"/>
            <w:lang w:eastAsia="en-US"/>
          </w:rPr>
          <w:br/>
          <w:t>ΚΑΜΜΕΝΟΣ Δ. , σελ.</w:t>
        </w:r>
        <w:r w:rsidRPr="00947540">
          <w:rPr>
            <w:rFonts w:eastAsia="Times New Roman"/>
            <w:szCs w:val="24"/>
            <w:lang w:eastAsia="en-US"/>
          </w:rPr>
          <w:br/>
        </w:r>
        <w:r w:rsidRPr="00947540">
          <w:rPr>
            <w:rFonts w:eastAsia="Times New Roman"/>
            <w:szCs w:val="24"/>
            <w:lang w:eastAsia="en-US"/>
          </w:rPr>
          <w:lastRenderedPageBreak/>
          <w:t>ΧΡΙΣΤΟΔΟΥΛΟΠΟΥΛΟΥ Α. , σελ.</w:t>
        </w:r>
        <w:r w:rsidRPr="00947540">
          <w:rPr>
            <w:rFonts w:eastAsia="Times New Roman"/>
            <w:szCs w:val="24"/>
            <w:lang w:eastAsia="en-US"/>
          </w:rPr>
          <w:br/>
        </w:r>
      </w:ins>
    </w:p>
    <w:p w14:paraId="0FCD90B4" w14:textId="77777777" w:rsidR="00947540" w:rsidRPr="00947540" w:rsidRDefault="00947540" w:rsidP="00947540">
      <w:pPr>
        <w:spacing w:after="0" w:line="360" w:lineRule="auto"/>
        <w:rPr>
          <w:ins w:id="27" w:author="Φλούδα Χριστίνα" w:date="2018-02-08T10:15:00Z"/>
          <w:rFonts w:eastAsia="Times New Roman"/>
          <w:szCs w:val="24"/>
          <w:lang w:eastAsia="en-US"/>
        </w:rPr>
      </w:pPr>
    </w:p>
    <w:p w14:paraId="5C34FEE3" w14:textId="77777777" w:rsidR="00947540" w:rsidRPr="00947540" w:rsidRDefault="00947540" w:rsidP="00947540">
      <w:pPr>
        <w:spacing w:after="0" w:line="360" w:lineRule="auto"/>
        <w:rPr>
          <w:ins w:id="28" w:author="Φλούδα Χριστίνα" w:date="2018-02-08T10:15:00Z"/>
          <w:rFonts w:eastAsia="Times New Roman"/>
          <w:szCs w:val="24"/>
          <w:lang w:eastAsia="en-US"/>
        </w:rPr>
      </w:pPr>
      <w:ins w:id="29" w:author="Φλούδα Χριστίνα" w:date="2018-02-08T10:15:00Z">
        <w:r w:rsidRPr="00947540">
          <w:rPr>
            <w:rFonts w:eastAsia="Times New Roman"/>
            <w:szCs w:val="24"/>
            <w:lang w:eastAsia="en-US"/>
          </w:rPr>
          <w:t>ΟΜΙΛΗΤΕΣ</w:t>
        </w:r>
      </w:ins>
    </w:p>
    <w:p w14:paraId="01B68F6A" w14:textId="78233ED3" w:rsidR="00947540" w:rsidRDefault="00947540" w:rsidP="00947540">
      <w:pPr>
        <w:spacing w:line="600" w:lineRule="auto"/>
        <w:ind w:firstLine="720"/>
        <w:jc w:val="center"/>
        <w:rPr>
          <w:ins w:id="30" w:author="Φλούδα Χριστίνα" w:date="2018-02-08T10:15:00Z"/>
          <w:rFonts w:eastAsia="Times New Roman"/>
          <w:szCs w:val="24"/>
        </w:rPr>
      </w:pPr>
      <w:ins w:id="31" w:author="Φλούδα Χριστίνα" w:date="2018-02-08T10:15:00Z">
        <w:r w:rsidRPr="00947540">
          <w:rPr>
            <w:rFonts w:eastAsia="Times New Roman"/>
            <w:szCs w:val="24"/>
            <w:lang w:eastAsia="en-US"/>
          </w:rPr>
          <w:br/>
          <w:t>Α. Επί διαδικαστικού θέματος:</w:t>
        </w:r>
        <w:r w:rsidRPr="00947540">
          <w:rPr>
            <w:rFonts w:eastAsia="Times New Roman"/>
            <w:szCs w:val="24"/>
            <w:lang w:eastAsia="en-US"/>
          </w:rPr>
          <w:br/>
          <w:t>ΑΪΒΑΤΙΔΗΣ Ι. , σελ.</w:t>
        </w:r>
        <w:r w:rsidRPr="00947540">
          <w:rPr>
            <w:rFonts w:eastAsia="Times New Roman"/>
            <w:szCs w:val="24"/>
            <w:lang w:eastAsia="en-US"/>
          </w:rPr>
          <w:br/>
          <w:t>ΒΛΑΧΟΥ Σ. , σελ.</w:t>
        </w:r>
        <w:r w:rsidRPr="00947540">
          <w:rPr>
            <w:rFonts w:eastAsia="Times New Roman"/>
            <w:szCs w:val="24"/>
            <w:lang w:eastAsia="en-US"/>
          </w:rPr>
          <w:br/>
          <w:t>ΓΕΡΜΕΝΗΣ Γ. , σελ.</w:t>
        </w:r>
        <w:r w:rsidRPr="00947540">
          <w:rPr>
            <w:rFonts w:eastAsia="Times New Roman"/>
            <w:szCs w:val="24"/>
            <w:lang w:eastAsia="en-US"/>
          </w:rPr>
          <w:br/>
          <w:t>ΓΕΩΡΓΙΑΔΗΣ Σ. , σελ.</w:t>
        </w:r>
        <w:r w:rsidRPr="00947540">
          <w:rPr>
            <w:rFonts w:eastAsia="Times New Roman"/>
            <w:szCs w:val="24"/>
            <w:lang w:eastAsia="en-US"/>
          </w:rPr>
          <w:br/>
          <w:t>ΔΕΔΕΣ Ι. , σελ.</w:t>
        </w:r>
        <w:r w:rsidRPr="00947540">
          <w:rPr>
            <w:rFonts w:eastAsia="Times New Roman"/>
            <w:szCs w:val="24"/>
            <w:lang w:eastAsia="en-US"/>
          </w:rPr>
          <w:br/>
          <w:t>ΚΑΜΜΕΝΟΣ Δ. , σελ.</w:t>
        </w:r>
        <w:r w:rsidRPr="00947540">
          <w:rPr>
            <w:rFonts w:eastAsia="Times New Roman"/>
            <w:szCs w:val="24"/>
            <w:lang w:eastAsia="en-US"/>
          </w:rPr>
          <w:br/>
          <w:t>ΚΕΦΑΛΟΓΙΑΝΝΗΣ Ι. , σελ.</w:t>
        </w:r>
        <w:r w:rsidRPr="00947540">
          <w:rPr>
            <w:rFonts w:eastAsia="Times New Roman"/>
            <w:szCs w:val="24"/>
            <w:lang w:eastAsia="en-US"/>
          </w:rPr>
          <w:br/>
          <w:t>ΛΑΜΠΡΟΥΛΗΣ Γ. , σελ.</w:t>
        </w:r>
        <w:r w:rsidRPr="00947540">
          <w:rPr>
            <w:rFonts w:eastAsia="Times New Roman"/>
            <w:szCs w:val="24"/>
            <w:lang w:eastAsia="en-US"/>
          </w:rPr>
          <w:br/>
          <w:t>ΜΑΝΤΑΣ Χ. , σελ.</w:t>
        </w:r>
        <w:r w:rsidRPr="00947540">
          <w:rPr>
            <w:rFonts w:eastAsia="Times New Roman"/>
            <w:szCs w:val="24"/>
            <w:lang w:eastAsia="en-US"/>
          </w:rPr>
          <w:br/>
        </w:r>
        <w:r w:rsidRPr="00947540">
          <w:rPr>
            <w:rFonts w:eastAsia="Times New Roman"/>
            <w:szCs w:val="24"/>
            <w:lang w:eastAsia="en-US"/>
          </w:rPr>
          <w:lastRenderedPageBreak/>
          <w:t>ΠΑΠΑΧΡΙΣΤΟΠΟΥΛΟΣ Α. , σελ.</w:t>
        </w:r>
        <w:r w:rsidRPr="00947540">
          <w:rPr>
            <w:rFonts w:eastAsia="Times New Roman"/>
            <w:szCs w:val="24"/>
            <w:lang w:eastAsia="en-US"/>
          </w:rPr>
          <w:br/>
          <w:t>ΠΑΠΠΑΣ Χ. , σελ.</w:t>
        </w:r>
        <w:r w:rsidRPr="00947540">
          <w:rPr>
            <w:rFonts w:eastAsia="Times New Roman"/>
            <w:szCs w:val="24"/>
            <w:lang w:eastAsia="en-US"/>
          </w:rPr>
          <w:br/>
          <w:t>ΦΩΤΗΛΑΣ Ι. , σελ.</w:t>
        </w:r>
        <w:r w:rsidRPr="00947540">
          <w:rPr>
            <w:rFonts w:eastAsia="Times New Roman"/>
            <w:szCs w:val="24"/>
            <w:lang w:eastAsia="en-US"/>
          </w:rPr>
          <w:br/>
          <w:t>ΧΡΙΣΤΟΔΟΥΛΟΠΟΥΛΟΥ Α. , σελ.</w:t>
        </w:r>
        <w:r w:rsidRPr="00947540">
          <w:rPr>
            <w:rFonts w:eastAsia="Times New Roman"/>
            <w:szCs w:val="24"/>
            <w:lang w:eastAsia="en-US"/>
          </w:rPr>
          <w:br/>
        </w:r>
        <w:r w:rsidRPr="00947540">
          <w:rPr>
            <w:rFonts w:eastAsia="Times New Roman"/>
            <w:szCs w:val="24"/>
            <w:lang w:eastAsia="en-US"/>
          </w:rPr>
          <w:br/>
          <w:t>Β. Επί της αναφοράς στο θέμα της ονομασίας των Σκοπίων:</w:t>
        </w:r>
        <w:r w:rsidRPr="00947540">
          <w:rPr>
            <w:rFonts w:eastAsia="Times New Roman"/>
            <w:szCs w:val="24"/>
            <w:lang w:eastAsia="en-US"/>
          </w:rPr>
          <w:br/>
          <w:t>ΑΪΒΑΤΙΔΗΣ Ι. , σελ.</w:t>
        </w:r>
        <w:r w:rsidRPr="00947540">
          <w:rPr>
            <w:rFonts w:eastAsia="Times New Roman"/>
            <w:szCs w:val="24"/>
            <w:lang w:eastAsia="en-US"/>
          </w:rPr>
          <w:br/>
          <w:t>ΔΑΝΕΛΛΗΣ Σ. , σελ.</w:t>
        </w:r>
        <w:r w:rsidRPr="00947540">
          <w:rPr>
            <w:rFonts w:eastAsia="Times New Roman"/>
            <w:szCs w:val="24"/>
            <w:lang w:eastAsia="en-US"/>
          </w:rPr>
          <w:br/>
          <w:t>ΚΕΦΑΛΟΓΙΑΝΝΗΣ Ι. , σελ.</w:t>
        </w:r>
        <w:r w:rsidRPr="00947540">
          <w:rPr>
            <w:rFonts w:eastAsia="Times New Roman"/>
            <w:szCs w:val="24"/>
            <w:lang w:eastAsia="en-US"/>
          </w:rPr>
          <w:br/>
          <w:t>ΛΟΒΕΡΔΟΣ Α. , σελ.</w:t>
        </w:r>
        <w:r w:rsidRPr="00947540">
          <w:rPr>
            <w:rFonts w:eastAsia="Times New Roman"/>
            <w:szCs w:val="24"/>
            <w:lang w:eastAsia="en-US"/>
          </w:rPr>
          <w:br/>
          <w:t>ΠΑΠΠΑΣ Χ. , σελ.</w:t>
        </w:r>
        <w:r w:rsidRPr="00947540">
          <w:rPr>
            <w:rFonts w:eastAsia="Times New Roman"/>
            <w:szCs w:val="24"/>
            <w:lang w:eastAsia="en-US"/>
          </w:rPr>
          <w:br/>
          <w:t>ΠΟΛΑΚΗΣ Π. , σελ.</w:t>
        </w:r>
        <w:r w:rsidRPr="00947540">
          <w:rPr>
            <w:rFonts w:eastAsia="Times New Roman"/>
            <w:szCs w:val="24"/>
            <w:lang w:eastAsia="en-US"/>
          </w:rPr>
          <w:br/>
        </w:r>
        <w:r w:rsidRPr="00947540">
          <w:rPr>
            <w:rFonts w:eastAsia="Times New Roman"/>
            <w:szCs w:val="24"/>
            <w:lang w:eastAsia="en-US"/>
          </w:rPr>
          <w:br/>
        </w:r>
        <w:r w:rsidRPr="00947540">
          <w:rPr>
            <w:rFonts w:eastAsia="Times New Roman"/>
            <w:szCs w:val="24"/>
            <w:lang w:eastAsia="en-US"/>
          </w:rPr>
          <w:lastRenderedPageBreak/>
          <w:t>Γ. Επί των επικαίρων ερωτήσεων:</w:t>
        </w:r>
        <w:r w:rsidRPr="00947540">
          <w:rPr>
            <w:rFonts w:eastAsia="Times New Roman"/>
            <w:szCs w:val="24"/>
            <w:lang w:eastAsia="en-US"/>
          </w:rPr>
          <w:br/>
          <w:t>ΔΕΛΗΣ Ι. , σελ.</w:t>
        </w:r>
        <w:r w:rsidRPr="00947540">
          <w:rPr>
            <w:rFonts w:eastAsia="Times New Roman"/>
            <w:szCs w:val="24"/>
            <w:lang w:eastAsia="en-US"/>
          </w:rPr>
          <w:br/>
          <w:t>ΚΑΚΛΑΜΑΝΗΣ Ν. , σελ.</w:t>
        </w:r>
        <w:r w:rsidRPr="00947540">
          <w:rPr>
            <w:rFonts w:eastAsia="Times New Roman"/>
            <w:szCs w:val="24"/>
            <w:lang w:eastAsia="en-US"/>
          </w:rPr>
          <w:br/>
          <w:t>ΚΕΦΑΛΟΓΙΑΝΝΗ  Ό. , σελ.</w:t>
        </w:r>
        <w:r w:rsidRPr="00947540">
          <w:rPr>
            <w:rFonts w:eastAsia="Times New Roman"/>
            <w:szCs w:val="24"/>
            <w:lang w:eastAsia="en-US"/>
          </w:rPr>
          <w:br/>
          <w:t>ΚΟΝΙΟΡΔΟΥ Λ. , σελ.</w:t>
        </w:r>
        <w:r w:rsidRPr="00947540">
          <w:rPr>
            <w:rFonts w:eastAsia="Times New Roman"/>
            <w:szCs w:val="24"/>
            <w:lang w:eastAsia="en-US"/>
          </w:rPr>
          <w:br/>
          <w:t>ΣΑΡΙΔΗΣ Ι. , σελ.</w:t>
        </w:r>
        <w:r w:rsidRPr="00947540">
          <w:rPr>
            <w:rFonts w:eastAsia="Times New Roman"/>
            <w:szCs w:val="24"/>
            <w:lang w:eastAsia="en-US"/>
          </w:rPr>
          <w:br/>
          <w:t>ΣΚΟΥΡΛΕΤΗΣ Π. , σελ.</w:t>
        </w:r>
        <w:r w:rsidRPr="00947540">
          <w:rPr>
            <w:rFonts w:eastAsia="Times New Roman"/>
            <w:szCs w:val="24"/>
            <w:lang w:eastAsia="en-US"/>
          </w:rPr>
          <w:br/>
          <w:t>ΣΥΝΤΥΧΑΚΗΣ Ε. , σελ.</w:t>
        </w:r>
        <w:r w:rsidRPr="00947540">
          <w:rPr>
            <w:rFonts w:eastAsia="Times New Roman"/>
            <w:szCs w:val="24"/>
            <w:lang w:eastAsia="en-US"/>
          </w:rPr>
          <w:br/>
        </w:r>
        <w:r w:rsidRPr="00947540">
          <w:rPr>
            <w:rFonts w:eastAsia="Times New Roman"/>
            <w:szCs w:val="24"/>
            <w:lang w:eastAsia="en-US"/>
          </w:rPr>
          <w:br/>
          <w:t>Δ. Επί του σχεδίου νόμου του Υπουργείου Υγείας:</w:t>
        </w:r>
        <w:r w:rsidRPr="00947540">
          <w:rPr>
            <w:rFonts w:eastAsia="Times New Roman"/>
            <w:szCs w:val="24"/>
            <w:lang w:eastAsia="en-US"/>
          </w:rPr>
          <w:br/>
          <w:t>ΑΪΒΑΤΙΔΗΣ Ι. , σελ.</w:t>
        </w:r>
        <w:r w:rsidRPr="00947540">
          <w:rPr>
            <w:rFonts w:eastAsia="Times New Roman"/>
            <w:szCs w:val="24"/>
            <w:lang w:eastAsia="en-US"/>
          </w:rPr>
          <w:br/>
          <w:t>ΑΜΥΡΑΣ Γ. , σελ.</w:t>
        </w:r>
        <w:r w:rsidRPr="00947540">
          <w:rPr>
            <w:rFonts w:eastAsia="Times New Roman"/>
            <w:szCs w:val="24"/>
            <w:lang w:eastAsia="en-US"/>
          </w:rPr>
          <w:br/>
          <w:t>ΔΑΝΕΛΛΗΣ Σ. , σελ.</w:t>
        </w:r>
        <w:r w:rsidRPr="00947540">
          <w:rPr>
            <w:rFonts w:eastAsia="Times New Roman"/>
            <w:szCs w:val="24"/>
            <w:lang w:eastAsia="en-US"/>
          </w:rPr>
          <w:br/>
        </w:r>
        <w:r w:rsidRPr="00947540">
          <w:rPr>
            <w:rFonts w:eastAsia="Times New Roman"/>
            <w:szCs w:val="24"/>
            <w:lang w:eastAsia="en-US"/>
          </w:rPr>
          <w:lastRenderedPageBreak/>
          <w:t>ΔΕΔΕΣ Ι. , σελ.</w:t>
        </w:r>
        <w:r w:rsidRPr="00947540">
          <w:rPr>
            <w:rFonts w:eastAsia="Times New Roman"/>
            <w:szCs w:val="24"/>
            <w:lang w:eastAsia="en-US"/>
          </w:rPr>
          <w:br/>
          <w:t>ΚΕΦΑΛΟΓΙΑΝΝΗΣ Ι. , σελ.</w:t>
        </w:r>
        <w:r w:rsidRPr="00947540">
          <w:rPr>
            <w:rFonts w:eastAsia="Times New Roman"/>
            <w:szCs w:val="24"/>
            <w:lang w:eastAsia="en-US"/>
          </w:rPr>
          <w:br/>
          <w:t>ΛΑΜΠΡΟΥΛΗΣ Γ. , σελ.</w:t>
        </w:r>
        <w:r w:rsidRPr="00947540">
          <w:rPr>
            <w:rFonts w:eastAsia="Times New Roman"/>
            <w:szCs w:val="24"/>
            <w:lang w:eastAsia="en-US"/>
          </w:rPr>
          <w:br/>
          <w:t>ΛΟΒΕΡΔΟΣ Α. , σελ.</w:t>
        </w:r>
        <w:r w:rsidRPr="00947540">
          <w:rPr>
            <w:rFonts w:eastAsia="Times New Roman"/>
            <w:szCs w:val="24"/>
            <w:lang w:eastAsia="en-US"/>
          </w:rPr>
          <w:br/>
          <w:t>ΜΑΝΤΑΣ Χ. , σελ.</w:t>
        </w:r>
        <w:r w:rsidRPr="00947540">
          <w:rPr>
            <w:rFonts w:eastAsia="Times New Roman"/>
            <w:szCs w:val="24"/>
            <w:lang w:eastAsia="en-US"/>
          </w:rPr>
          <w:br/>
          <w:t>ΜΠΑΡΓΙΩΤΑΣ Κ. , σελ.</w:t>
        </w:r>
        <w:r w:rsidRPr="00947540">
          <w:rPr>
            <w:rFonts w:eastAsia="Times New Roman"/>
            <w:szCs w:val="24"/>
            <w:lang w:eastAsia="en-US"/>
          </w:rPr>
          <w:br/>
          <w:t>ΞΑΝΘΟΣ Α. , σελ.</w:t>
        </w:r>
        <w:r w:rsidRPr="00947540">
          <w:rPr>
            <w:rFonts w:eastAsia="Times New Roman"/>
            <w:szCs w:val="24"/>
            <w:lang w:eastAsia="en-US"/>
          </w:rPr>
          <w:br/>
          <w:t>ΠΑΠΑΔΟΠΟΥΛΟΣ Α. , σελ.</w:t>
        </w:r>
        <w:r w:rsidRPr="00947540">
          <w:rPr>
            <w:rFonts w:eastAsia="Times New Roman"/>
            <w:szCs w:val="24"/>
            <w:lang w:eastAsia="en-US"/>
          </w:rPr>
          <w:br/>
          <w:t>ΠΑΠΑΝΑΤΣΙΟΥ Α. , σελ.</w:t>
        </w:r>
        <w:r w:rsidRPr="00947540">
          <w:rPr>
            <w:rFonts w:eastAsia="Times New Roman"/>
            <w:szCs w:val="24"/>
            <w:lang w:eastAsia="en-US"/>
          </w:rPr>
          <w:br/>
          <w:t>ΠΑΠΑΧΡΙΣΤΟΠΟΥΛΟΣ Α. , σελ.</w:t>
        </w:r>
        <w:r w:rsidRPr="00947540">
          <w:rPr>
            <w:rFonts w:eastAsia="Times New Roman"/>
            <w:szCs w:val="24"/>
            <w:lang w:eastAsia="en-US"/>
          </w:rPr>
          <w:br/>
          <w:t>ΠΑΠΠΑΣ Χ. , σελ.</w:t>
        </w:r>
        <w:r w:rsidRPr="00947540">
          <w:rPr>
            <w:rFonts w:eastAsia="Times New Roman"/>
            <w:szCs w:val="24"/>
            <w:lang w:eastAsia="en-US"/>
          </w:rPr>
          <w:br/>
          <w:t>ΠΟΛΑΚΗΣ Π. , σελ.</w:t>
        </w:r>
        <w:r w:rsidRPr="00947540">
          <w:rPr>
            <w:rFonts w:eastAsia="Times New Roman"/>
            <w:szCs w:val="24"/>
            <w:lang w:eastAsia="en-US"/>
          </w:rPr>
          <w:br/>
          <w:t>ΦΩΚΑΣ Α. , σελ.</w:t>
        </w:r>
        <w:r w:rsidRPr="00947540">
          <w:rPr>
            <w:rFonts w:eastAsia="Times New Roman"/>
            <w:szCs w:val="24"/>
            <w:lang w:eastAsia="en-US"/>
          </w:rPr>
          <w:br/>
        </w:r>
        <w:r w:rsidRPr="00947540">
          <w:rPr>
            <w:rFonts w:eastAsia="Times New Roman"/>
            <w:szCs w:val="24"/>
            <w:lang w:eastAsia="en-US"/>
          </w:rPr>
          <w:lastRenderedPageBreak/>
          <w:t>ΦΩΤΗΛΑΣ Ι. , σελ.</w:t>
        </w:r>
        <w:r w:rsidRPr="00947540">
          <w:rPr>
            <w:rFonts w:eastAsia="Times New Roman"/>
            <w:szCs w:val="24"/>
            <w:lang w:eastAsia="en-US"/>
          </w:rPr>
          <w:br/>
        </w:r>
      </w:ins>
    </w:p>
    <w:p w14:paraId="1B95874B" w14:textId="77777777" w:rsidR="00734353" w:rsidRDefault="00947540">
      <w:pPr>
        <w:spacing w:line="600" w:lineRule="auto"/>
        <w:ind w:firstLine="720"/>
        <w:jc w:val="center"/>
        <w:rPr>
          <w:rFonts w:eastAsia="Times New Roman"/>
          <w:szCs w:val="24"/>
        </w:rPr>
      </w:pPr>
      <w:r>
        <w:rPr>
          <w:rFonts w:eastAsia="Times New Roman"/>
          <w:szCs w:val="24"/>
        </w:rPr>
        <w:t xml:space="preserve">ΙΖ΄ ΠΕΡΙΟΔΟΣ </w:t>
      </w:r>
    </w:p>
    <w:p w14:paraId="1B95874C" w14:textId="77777777" w:rsidR="00734353" w:rsidRDefault="00947540">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B95874D" w14:textId="77777777" w:rsidR="00734353" w:rsidRDefault="00947540">
      <w:pPr>
        <w:spacing w:line="600" w:lineRule="auto"/>
        <w:ind w:firstLine="720"/>
        <w:jc w:val="center"/>
        <w:rPr>
          <w:rFonts w:eastAsia="Times New Roman"/>
          <w:szCs w:val="24"/>
        </w:rPr>
      </w:pPr>
      <w:r>
        <w:rPr>
          <w:rFonts w:eastAsia="Times New Roman"/>
          <w:szCs w:val="24"/>
        </w:rPr>
        <w:t>ΣΥΝΟΔΟΣ Γ΄</w:t>
      </w:r>
    </w:p>
    <w:p w14:paraId="1B95874E" w14:textId="77777777" w:rsidR="00734353" w:rsidRDefault="00947540">
      <w:pPr>
        <w:spacing w:line="600" w:lineRule="auto"/>
        <w:ind w:firstLine="720"/>
        <w:jc w:val="center"/>
        <w:rPr>
          <w:rFonts w:eastAsia="Times New Roman"/>
          <w:szCs w:val="24"/>
        </w:rPr>
      </w:pPr>
      <w:r>
        <w:rPr>
          <w:rFonts w:eastAsia="Times New Roman"/>
          <w:szCs w:val="24"/>
        </w:rPr>
        <w:t>ΣΥΝΕΔΡΙΑΣΗ ΞΣΤ΄</w:t>
      </w:r>
    </w:p>
    <w:p w14:paraId="1B95874F" w14:textId="77777777" w:rsidR="00734353" w:rsidRDefault="00947540">
      <w:pPr>
        <w:spacing w:line="600" w:lineRule="auto"/>
        <w:ind w:firstLine="720"/>
        <w:jc w:val="center"/>
        <w:rPr>
          <w:rFonts w:eastAsia="Times New Roman"/>
          <w:szCs w:val="24"/>
        </w:rPr>
      </w:pPr>
      <w:r>
        <w:rPr>
          <w:rFonts w:eastAsia="Times New Roman"/>
          <w:szCs w:val="24"/>
        </w:rPr>
        <w:t>Πέμπτη 1 Φεβρουαρίου 2018</w:t>
      </w:r>
    </w:p>
    <w:p w14:paraId="1B958750" w14:textId="45CDD627" w:rsidR="00734353" w:rsidDel="0006589A" w:rsidRDefault="00734353">
      <w:pPr>
        <w:spacing w:line="600" w:lineRule="auto"/>
        <w:ind w:firstLine="720"/>
        <w:jc w:val="center"/>
        <w:rPr>
          <w:del w:id="32" w:author="Φλούδα Χριστίνα" w:date="2018-02-08T10:14:00Z"/>
          <w:rFonts w:eastAsia="Times New Roman"/>
          <w:szCs w:val="24"/>
        </w:rPr>
      </w:pPr>
    </w:p>
    <w:p w14:paraId="1B958751" w14:textId="2EF0A666" w:rsidR="00734353" w:rsidRDefault="00947540">
      <w:pPr>
        <w:spacing w:line="600" w:lineRule="auto"/>
        <w:ind w:firstLine="720"/>
        <w:jc w:val="both"/>
        <w:rPr>
          <w:rFonts w:eastAsia="Times New Roman"/>
          <w:szCs w:val="24"/>
        </w:rPr>
      </w:pPr>
      <w:r>
        <w:rPr>
          <w:rFonts w:eastAsia="Times New Roman"/>
          <w:szCs w:val="24"/>
        </w:rPr>
        <w:t xml:space="preserve">Αθήνα, σήμερα </w:t>
      </w:r>
      <w:ins w:id="33" w:author="Φλούδα Χριστίνα" w:date="2018-02-08T10:19:00Z">
        <w:r w:rsidR="00E551B6">
          <w:rPr>
            <w:rFonts w:eastAsia="Times New Roman"/>
            <w:szCs w:val="24"/>
          </w:rPr>
          <w:t xml:space="preserve">την </w:t>
        </w:r>
      </w:ins>
      <w:bookmarkStart w:id="34" w:name="_GoBack"/>
      <w:bookmarkEnd w:id="34"/>
      <w:r>
        <w:rPr>
          <w:rFonts w:eastAsia="Times New Roman"/>
          <w:szCs w:val="24"/>
        </w:rPr>
        <w:t>1</w:t>
      </w:r>
      <w:r>
        <w:rPr>
          <w:rFonts w:eastAsia="Times New Roman"/>
          <w:szCs w:val="24"/>
          <w:vertAlign w:val="superscript"/>
        </w:rPr>
        <w:t>η</w:t>
      </w:r>
      <w:r>
        <w:rPr>
          <w:rFonts w:eastAsia="Times New Roman"/>
          <w:szCs w:val="24"/>
        </w:rPr>
        <w:t xml:space="preserve"> Φεβρουαρίου 2018, ημέρα Πέμπτη και ώρα </w:t>
      </w:r>
      <w:del w:id="35" w:author="Φλούδα Χριστίνα" w:date="2018-02-08T10:14:00Z">
        <w:r w:rsidDel="0006589A">
          <w:rPr>
            <w:rFonts w:eastAsia="Times New Roman"/>
            <w:szCs w:val="24"/>
          </w:rPr>
          <w:delText>0</w:delText>
        </w:r>
      </w:del>
      <w:r>
        <w:rPr>
          <w:rFonts w:eastAsia="Times New Roman"/>
          <w:szCs w:val="24"/>
        </w:rPr>
        <w:t>9.55΄, συνήλθε στην Αίθουσα των συνεδριάσεων του Βουλευτηρίου η Βουλή σε ολομέλεια για να συνεδριάσει υπό την προεδρία του Η΄ Αντιπροέδρου αυτής κ</w:t>
      </w:r>
      <w:r w:rsidRPr="00D37621">
        <w:rPr>
          <w:rFonts w:eastAsia="Times New Roman"/>
          <w:szCs w:val="24"/>
        </w:rPr>
        <w:t>.</w:t>
      </w:r>
      <w:r>
        <w:rPr>
          <w:rFonts w:eastAsia="Times New Roman"/>
          <w:szCs w:val="24"/>
        </w:rPr>
        <w:t xml:space="preserve"> </w:t>
      </w:r>
      <w:r w:rsidRPr="00D37621">
        <w:rPr>
          <w:rFonts w:eastAsia="Times New Roman"/>
          <w:b/>
          <w:szCs w:val="24"/>
        </w:rPr>
        <w:t>ΔΗΜΗΤΡΙΟΥ ΚΑΜΜΕΝΟΥ</w:t>
      </w:r>
      <w:r>
        <w:rPr>
          <w:rFonts w:eastAsia="Times New Roman"/>
          <w:szCs w:val="24"/>
        </w:rPr>
        <w:t>.</w:t>
      </w:r>
    </w:p>
    <w:p w14:paraId="1B958752" w14:textId="77777777" w:rsidR="00734353" w:rsidRDefault="00947540">
      <w:pPr>
        <w:spacing w:line="600" w:lineRule="auto"/>
        <w:ind w:firstLine="720"/>
        <w:jc w:val="both"/>
        <w:rPr>
          <w:rFonts w:eastAsia="Times New Roman"/>
          <w:szCs w:val="24"/>
        </w:rPr>
      </w:pPr>
      <w:r>
        <w:rPr>
          <w:rFonts w:eastAsia="Times New Roman"/>
          <w:b/>
          <w:szCs w:val="24"/>
        </w:rPr>
        <w:lastRenderedPageBreak/>
        <w:t xml:space="preserve">ΠΡΟΕΔΡΕΥΩΝ (Δημήτριος Καμμένος): </w:t>
      </w:r>
      <w:r>
        <w:rPr>
          <w:rFonts w:eastAsia="Times New Roman"/>
          <w:szCs w:val="24"/>
        </w:rPr>
        <w:t>Κυρίες και κύριοι συνάδελφοι, αρχίζει η συνεδρίαση.</w:t>
      </w:r>
    </w:p>
    <w:p w14:paraId="1B958753" w14:textId="049D5F9A" w:rsidR="00734353" w:rsidRDefault="00947540">
      <w:pPr>
        <w:spacing w:line="600" w:lineRule="auto"/>
        <w:ind w:firstLine="720"/>
        <w:jc w:val="both"/>
        <w:rPr>
          <w:rFonts w:eastAsia="Times New Roman"/>
          <w:szCs w:val="24"/>
        </w:rPr>
      </w:pPr>
      <w:r>
        <w:rPr>
          <w:rFonts w:eastAsia="Times New Roman"/>
          <w:szCs w:val="24"/>
        </w:rPr>
        <w:t>(ΕΠΙΚΥΡΩΣΗ ΠΡΑΚΤΙΚΩΝ: Σύμφωνα με την από 31</w:t>
      </w:r>
      <w:r w:rsidRPr="00D37621">
        <w:rPr>
          <w:rFonts w:eastAsia="Times New Roman"/>
          <w:szCs w:val="24"/>
        </w:rPr>
        <w:t>-</w:t>
      </w:r>
      <w:r>
        <w:rPr>
          <w:rFonts w:eastAsia="Times New Roman"/>
          <w:szCs w:val="24"/>
        </w:rPr>
        <w:t>01</w:t>
      </w:r>
      <w:r w:rsidRPr="00D37621">
        <w:rPr>
          <w:rFonts w:eastAsia="Times New Roman"/>
          <w:szCs w:val="24"/>
        </w:rPr>
        <w:t>-</w:t>
      </w:r>
      <w:r>
        <w:rPr>
          <w:rFonts w:eastAsia="Times New Roman"/>
          <w:szCs w:val="24"/>
        </w:rPr>
        <w:t>2018 εξουσιοδότηση του Σώματος επικυρώθηκαν με ευθύνη του Προεδρείου τα Πρακτικά της ΞΕ΄ συνεδριάσε</w:t>
      </w:r>
      <w:ins w:id="36" w:author="Φλούδα Χριστίνα" w:date="2018-02-08T10:14:00Z">
        <w:r w:rsidR="0006589A">
          <w:rPr>
            <w:rFonts w:eastAsia="Times New Roman"/>
            <w:szCs w:val="24"/>
          </w:rPr>
          <w:t>ώ</w:t>
        </w:r>
      </w:ins>
      <w:del w:id="37" w:author="Φλούδα Χριστίνα" w:date="2018-02-08T10:14:00Z">
        <w:r w:rsidDel="0006589A">
          <w:rPr>
            <w:rFonts w:eastAsia="Times New Roman"/>
            <w:szCs w:val="24"/>
          </w:rPr>
          <w:delText>ω</w:delText>
        </w:r>
      </w:del>
      <w:r>
        <w:rPr>
          <w:rFonts w:eastAsia="Times New Roman"/>
          <w:szCs w:val="24"/>
        </w:rPr>
        <w:t>ς του, της Τετάρτης 31 Ιανουαρίου 2018 σε ό,τι αφορά την ψήφιση στο σύνολο των σχεδίων νόμου:</w:t>
      </w:r>
    </w:p>
    <w:p w14:paraId="1B958754" w14:textId="77777777" w:rsidR="00734353" w:rsidRDefault="00947540">
      <w:pPr>
        <w:spacing w:line="600" w:lineRule="auto"/>
        <w:ind w:firstLine="720"/>
        <w:jc w:val="both"/>
        <w:rPr>
          <w:rFonts w:eastAsia="Times New Roman"/>
          <w:szCs w:val="24"/>
        </w:rPr>
      </w:pPr>
      <w:r>
        <w:rPr>
          <w:rFonts w:eastAsia="Times New Roman"/>
          <w:szCs w:val="24"/>
        </w:rPr>
        <w:t xml:space="preserve">1. «Κύρωση του Τροποποιητικού Πρωτοκόλλου της Συμφωνίας μεταξύ της Ευρωπαϊκής Κοινότητας και της Δημοκρατίας του Αγίου Μαρίνου που προβλέπει μέτρα ισοδύναμα με τα θεσπιζόμενα στην Οδηγία 2003/48/ΕΚ του Συμβουλίου για τη φορολόγηση των υπό μορφή τόκων εισοδημάτων από αποταμιεύσεις και των κοινών δηλώσεων των συμβαλλόμενων μερών και διατάξεις εφαρμογής». </w:t>
      </w:r>
    </w:p>
    <w:p w14:paraId="1B958755" w14:textId="77777777" w:rsidR="00734353" w:rsidRDefault="00947540">
      <w:pPr>
        <w:spacing w:line="600" w:lineRule="auto"/>
        <w:ind w:firstLine="720"/>
        <w:jc w:val="both"/>
        <w:rPr>
          <w:rFonts w:eastAsia="Times New Roman"/>
          <w:szCs w:val="24"/>
        </w:rPr>
      </w:pPr>
      <w:r>
        <w:rPr>
          <w:rFonts w:eastAsia="Times New Roman"/>
          <w:szCs w:val="24"/>
        </w:rPr>
        <w:lastRenderedPageBreak/>
        <w:t>2. «Κύρωση του Τροποποιητικού Πρωτοκόλλου της Συμφωνίας μεταξύ της Ευρωπαϊκής Κοινότητας και του Πριγκιπάτου του Λιχτενστάιν που προβλέπει μέτρα ισοδύναμα με τα θεσπιζόμενα στην Οδηγία 2003/48/ΕΚ του Συμβουλίου για τη φορολόγηση των υπό μορφή τόκων εισοδημάτων από αποταμιεύσεις και των κοινών δηλώσεων των συμβαλλόμενων μερών και διατάξεις εφαρμογής».)</w:t>
      </w:r>
    </w:p>
    <w:p w14:paraId="1B95875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το δελτίο επικαίρων ερωτήσεων της Παρασκευής 2 Φεβρουαρίου 2018.</w:t>
      </w:r>
    </w:p>
    <w:p w14:paraId="1B958757" w14:textId="77777777" w:rsidR="00734353" w:rsidRDefault="00947540">
      <w:pPr>
        <w:spacing w:line="600" w:lineRule="auto"/>
        <w:ind w:firstLine="720"/>
        <w:jc w:val="both"/>
        <w:rPr>
          <w:rFonts w:eastAsia="Times New Roman"/>
          <w:szCs w:val="24"/>
        </w:rPr>
      </w:pPr>
      <w:r>
        <w:rPr>
          <w:rFonts w:eastAsia="Times New Roman"/>
          <w:bCs/>
          <w:szCs w:val="24"/>
        </w:rPr>
        <w:t>Α. ΕΠΙΚΑΙΡΕΣ ΕΡΩΤΗΣΕΙΣ Πρώτου Κύκλου (Άρθρο 130 παράγραφοι 2 και 3 του Κανονισμού της Βουλής)</w:t>
      </w:r>
    </w:p>
    <w:p w14:paraId="1B958758" w14:textId="77777777" w:rsidR="00734353" w:rsidRDefault="00947540">
      <w:pPr>
        <w:spacing w:line="600" w:lineRule="auto"/>
        <w:ind w:firstLine="720"/>
        <w:jc w:val="both"/>
        <w:rPr>
          <w:rFonts w:eastAsia="Times New Roman"/>
          <w:szCs w:val="24"/>
        </w:rPr>
      </w:pPr>
      <w:r>
        <w:rPr>
          <w:rFonts w:eastAsia="Times New Roman"/>
          <w:szCs w:val="24"/>
        </w:rPr>
        <w:lastRenderedPageBreak/>
        <w:t xml:space="preserve">1. Η με αριθμό 946/30-1-2018 επίκαιρη ερώτηση του Βουλευτή Αττικής της Νέας Δημοκρατίας κ. Γεωργίου Βλάχου προς τον Υπουργό </w:t>
      </w:r>
      <w:r>
        <w:rPr>
          <w:rFonts w:eastAsia="Times New Roman"/>
          <w:bCs/>
          <w:szCs w:val="24"/>
        </w:rPr>
        <w:t>Ναυτιλίας και Νησιωτικής Πολιτικής,</w:t>
      </w:r>
      <w:r>
        <w:rPr>
          <w:rFonts w:eastAsia="Times New Roman"/>
          <w:b/>
          <w:bCs/>
          <w:szCs w:val="24"/>
        </w:rPr>
        <w:t xml:space="preserve"> </w:t>
      </w:r>
      <w:r>
        <w:rPr>
          <w:rFonts w:eastAsia="Times New Roman"/>
          <w:szCs w:val="24"/>
        </w:rPr>
        <w:t>με θέμα: «Απόδοση παραλιακού μετώπου Ελευσίνας στους πολίτες της πόλης».</w:t>
      </w:r>
    </w:p>
    <w:p w14:paraId="1B958759" w14:textId="77777777" w:rsidR="00734353" w:rsidRDefault="00947540">
      <w:pPr>
        <w:spacing w:line="600" w:lineRule="auto"/>
        <w:ind w:firstLine="720"/>
        <w:jc w:val="both"/>
        <w:rPr>
          <w:rFonts w:eastAsia="Times New Roman"/>
          <w:szCs w:val="24"/>
        </w:rPr>
      </w:pPr>
      <w:r>
        <w:rPr>
          <w:rFonts w:eastAsia="Times New Roman"/>
          <w:szCs w:val="24"/>
        </w:rPr>
        <w:t>2. Η με αριθμό 922/24-1-2018 επίκαιρη ερώτηση του Βουλευτή Αρκαδίας της Δημοκρατικής Συμπαράταξης ΠΑΣΟΚ - ΔΗΜΑΡ κ. Οδυσσέα Κωνσταντινόπουλου προς τον Υπουργό Οικονομίας και Ανάπτυξης, με θέμα: «Εξαγγελίες του ΥΠΕΘΑ για την εξαγορά των κόκκινων δανείων των στελεχών των ενόπλων δυνάμεων με χρήματα του δημοσίου».</w:t>
      </w:r>
    </w:p>
    <w:p w14:paraId="1B95875A" w14:textId="77777777" w:rsidR="00734353" w:rsidRDefault="00947540">
      <w:pPr>
        <w:spacing w:line="600" w:lineRule="auto"/>
        <w:ind w:firstLine="720"/>
        <w:jc w:val="both"/>
        <w:rPr>
          <w:rFonts w:eastAsia="Times New Roman"/>
          <w:szCs w:val="24"/>
        </w:rPr>
      </w:pPr>
      <w:r>
        <w:rPr>
          <w:rFonts w:eastAsia="Times New Roman"/>
          <w:szCs w:val="24"/>
        </w:rPr>
        <w:t xml:space="preserve">3. Η με αριθμό 955/30-1-2018 επίκαιρη ερώτηση του Βουλευτή Ηρακλείου του Κομμουνιστικού Κόμματος Ελλάδας κ. Εμμανουήλ Συντυχάκη προς τον Υπουργό Περιβάλλοντος και Ενέργειας, με </w:t>
      </w:r>
      <w:r>
        <w:rPr>
          <w:rFonts w:eastAsia="Times New Roman"/>
          <w:szCs w:val="24"/>
        </w:rPr>
        <w:lastRenderedPageBreak/>
        <w:t xml:space="preserve">θέμα: «Απομάκρυνση ρυπογόνων εγκαταστάσεων από την περιοχή των </w:t>
      </w:r>
      <w:proofErr w:type="spellStart"/>
      <w:r>
        <w:rPr>
          <w:rFonts w:eastAsia="Times New Roman"/>
          <w:szCs w:val="24"/>
        </w:rPr>
        <w:t>Λινοπεραμάτων</w:t>
      </w:r>
      <w:proofErr w:type="spellEnd"/>
      <w:r>
        <w:rPr>
          <w:rFonts w:eastAsia="Times New Roman"/>
          <w:szCs w:val="24"/>
        </w:rPr>
        <w:t xml:space="preserve"> του Δήμου </w:t>
      </w:r>
      <w:proofErr w:type="spellStart"/>
      <w:r>
        <w:rPr>
          <w:rFonts w:eastAsia="Times New Roman"/>
          <w:szCs w:val="24"/>
        </w:rPr>
        <w:t>Μαλεβιζίου</w:t>
      </w:r>
      <w:proofErr w:type="spellEnd"/>
      <w:r>
        <w:rPr>
          <w:rFonts w:eastAsia="Times New Roman"/>
          <w:szCs w:val="24"/>
        </w:rPr>
        <w:t>».</w:t>
      </w:r>
    </w:p>
    <w:p w14:paraId="1B95875B" w14:textId="77777777" w:rsidR="00734353" w:rsidRDefault="00947540">
      <w:pPr>
        <w:spacing w:line="600" w:lineRule="auto"/>
        <w:ind w:firstLine="720"/>
        <w:jc w:val="both"/>
        <w:rPr>
          <w:rFonts w:eastAsia="Times New Roman"/>
          <w:bCs/>
          <w:szCs w:val="24"/>
        </w:rPr>
      </w:pPr>
      <w:r>
        <w:rPr>
          <w:rFonts w:eastAsia="Times New Roman"/>
          <w:bCs/>
          <w:szCs w:val="24"/>
        </w:rPr>
        <w:t>Β. ΕΠΙΚΑΙΡΕΣ ΕΡΩΤΗΣΕΙΣ Δεύτερου Κύκλου (Άρθρο 130 παράγραφοι 2 και 3 του Κανονισμού της Βουλής)</w:t>
      </w:r>
    </w:p>
    <w:p w14:paraId="1B95875C" w14:textId="77777777" w:rsidR="00734353" w:rsidRDefault="00947540">
      <w:pPr>
        <w:spacing w:line="600" w:lineRule="auto"/>
        <w:ind w:firstLine="720"/>
        <w:jc w:val="both"/>
        <w:rPr>
          <w:rFonts w:eastAsia="Times New Roman"/>
          <w:bCs/>
          <w:szCs w:val="24"/>
        </w:rPr>
      </w:pPr>
      <w:r>
        <w:rPr>
          <w:rFonts w:eastAsia="Times New Roman"/>
          <w:bCs/>
          <w:szCs w:val="24"/>
        </w:rPr>
        <w:t xml:space="preserve">1. Η με αριθμό 947/30-1-2018 επίκαιρη ερώτηση του Βουλευτή Αχαΐας της Νέας Δημοκρατίας κ. Ανδρέα </w:t>
      </w:r>
      <w:proofErr w:type="spellStart"/>
      <w:r>
        <w:rPr>
          <w:rFonts w:eastAsia="Times New Roman"/>
          <w:bCs/>
          <w:szCs w:val="24"/>
        </w:rPr>
        <w:t>Κατσανιώτη</w:t>
      </w:r>
      <w:proofErr w:type="spellEnd"/>
      <w:r>
        <w:rPr>
          <w:rFonts w:eastAsia="Times New Roman"/>
          <w:bCs/>
          <w:szCs w:val="24"/>
        </w:rPr>
        <w:t xml:space="preserve"> προς τον Υπουργό Περιβάλλοντος και Ενέργειας, με θέμα: «Διάβρωση αιγιαλού και επιπτώσεις σε παράκτιες περιοχές του Νομού Αχαΐας».</w:t>
      </w:r>
    </w:p>
    <w:p w14:paraId="1B95875D" w14:textId="77777777" w:rsidR="00734353" w:rsidRDefault="00947540">
      <w:pPr>
        <w:spacing w:line="600" w:lineRule="auto"/>
        <w:ind w:firstLine="720"/>
        <w:jc w:val="both"/>
        <w:rPr>
          <w:rFonts w:eastAsia="Times New Roman"/>
          <w:bCs/>
          <w:szCs w:val="24"/>
        </w:rPr>
      </w:pPr>
      <w:r>
        <w:rPr>
          <w:rFonts w:eastAsia="Times New Roman"/>
          <w:bCs/>
          <w:szCs w:val="24"/>
        </w:rPr>
        <w:t>2. Η με αριθμό 951/30-1-2018 επίκαιρη ερώτηση του Βουλευτή Αχαΐας της Δημοκρατικής Συμπαράταξης ΠΑΣΟΚ - ΔΗΜΑΡ κ. Θεόδωρου Παπαθεοδώρου προς τον Υπουργό Μεταναστευτικής Πο</w:t>
      </w:r>
      <w:r>
        <w:rPr>
          <w:rFonts w:eastAsia="Times New Roman"/>
          <w:bCs/>
          <w:szCs w:val="24"/>
        </w:rPr>
        <w:lastRenderedPageBreak/>
        <w:t>λιτικής, σχετικά με την «μετεγκατάσταση των αντικανονικών μεταναστών σε δομές φιλοξενίας και την άμεση εκκένωση των δύο άτυπων καταυλισμών».</w:t>
      </w:r>
    </w:p>
    <w:p w14:paraId="1B95875E" w14:textId="77777777" w:rsidR="00734353" w:rsidRDefault="00947540">
      <w:pPr>
        <w:spacing w:line="600" w:lineRule="auto"/>
        <w:ind w:firstLine="720"/>
        <w:jc w:val="both"/>
        <w:rPr>
          <w:rFonts w:eastAsia="Times New Roman"/>
          <w:bCs/>
          <w:szCs w:val="24"/>
        </w:rPr>
      </w:pPr>
      <w:r>
        <w:rPr>
          <w:rFonts w:eastAsia="Times New Roman"/>
          <w:bCs/>
          <w:szCs w:val="24"/>
        </w:rPr>
        <w:t xml:space="preserve">3. Η με αριθμό 874/22-1-2018 επίκαιρη ερώτηση του Βουλευτή Αρκαδίας της Δημοκρατικής Συμπαράταξης ΠΑΣΟΚ - ΔΗΜΑΡ κ. Οδυσσέα Κωνσταντινόπουλου προς τον Υπουργό Περιβάλλοντος και Ενέργειας, με θέμα: «Χρηματοδότηση από τη ΔΕΗ Α.Ε. του έργου βελτίωσης του δρόμου </w:t>
      </w:r>
      <w:proofErr w:type="spellStart"/>
      <w:r>
        <w:rPr>
          <w:rFonts w:eastAsia="Times New Roman"/>
          <w:bCs/>
          <w:szCs w:val="24"/>
        </w:rPr>
        <w:t>Πουρναριά</w:t>
      </w:r>
      <w:proofErr w:type="spellEnd"/>
      <w:r>
        <w:rPr>
          <w:rFonts w:eastAsia="Times New Roman"/>
          <w:bCs/>
          <w:szCs w:val="24"/>
        </w:rPr>
        <w:t xml:space="preserve"> - Γεφύρι Κυράς - Μυγδαλιά, ύψους 500.000 ευρώ».</w:t>
      </w:r>
    </w:p>
    <w:p w14:paraId="1B95875F" w14:textId="77777777" w:rsidR="00734353" w:rsidRDefault="00947540">
      <w:pPr>
        <w:spacing w:line="600" w:lineRule="auto"/>
        <w:ind w:firstLine="720"/>
        <w:jc w:val="both"/>
        <w:rPr>
          <w:rFonts w:eastAsia="Times New Roman"/>
          <w:bCs/>
          <w:szCs w:val="24"/>
        </w:rPr>
      </w:pPr>
      <w:r>
        <w:rPr>
          <w:rFonts w:eastAsia="Times New Roman"/>
          <w:bCs/>
          <w:szCs w:val="24"/>
        </w:rPr>
        <w:t xml:space="preserve">4. Η με αριθμό 801/11-1-2018 επίκαιρη ερώτηση του Βουλευτή Σερρών της Δημοκρατικής Συμπαράταξης ΠΑΣΟΚ - ΔΗΜΑΡ κ. Μιχαήλ Τζελέπη προς τον Υπουργό Οικονομίας και Ανάπτυξης, με </w:t>
      </w:r>
      <w:r>
        <w:rPr>
          <w:rFonts w:eastAsia="Times New Roman"/>
          <w:bCs/>
          <w:szCs w:val="24"/>
        </w:rPr>
        <w:lastRenderedPageBreak/>
        <w:t xml:space="preserve">θέμα: «Αποπληρωμή </w:t>
      </w:r>
      <w:proofErr w:type="spellStart"/>
      <w:r>
        <w:rPr>
          <w:rFonts w:eastAsia="Times New Roman"/>
          <w:bCs/>
          <w:szCs w:val="24"/>
        </w:rPr>
        <w:t>Τευτλοπαραγωγών</w:t>
      </w:r>
      <w:proofErr w:type="spellEnd"/>
      <w:r>
        <w:rPr>
          <w:rFonts w:eastAsia="Times New Roman"/>
          <w:bCs/>
          <w:szCs w:val="24"/>
        </w:rPr>
        <w:t xml:space="preserve"> - Σχέδιο Ανασυγκρότησης της Ελληνικής Βιομηχανίας Ζάχαρης (ΕΒΖ)».</w:t>
      </w:r>
    </w:p>
    <w:p w14:paraId="1B958760" w14:textId="77777777" w:rsidR="00734353" w:rsidRDefault="00947540">
      <w:pPr>
        <w:spacing w:line="600" w:lineRule="auto"/>
        <w:ind w:firstLine="720"/>
        <w:jc w:val="both"/>
        <w:rPr>
          <w:rFonts w:eastAsia="Times New Roman"/>
          <w:bCs/>
          <w:szCs w:val="24"/>
        </w:rPr>
      </w:pPr>
      <w:r>
        <w:rPr>
          <w:rFonts w:eastAsia="Times New Roman"/>
          <w:bCs/>
          <w:szCs w:val="24"/>
        </w:rPr>
        <w:t xml:space="preserve">5. Η με αριθμό 758/8-1-2018 επίκαιρη ερώτηση του Βουλευτή Αρκαδίας της Δημοκρατικής Συμπαράταξης ΠΑΣΟΚ - ΔΗΜΑΡ κ. Οδυσσέα Κωνσταντινόπουλου προς τον Υπουργό Οικονομίας και Ανάπτυξης, με θέμα: «Ένταξη έργων αποχετευτικών δικτύων και επεξεργασίας λυμάτων </w:t>
      </w:r>
      <w:proofErr w:type="spellStart"/>
      <w:r>
        <w:rPr>
          <w:rFonts w:eastAsia="Times New Roman"/>
          <w:bCs/>
          <w:szCs w:val="24"/>
        </w:rPr>
        <w:t>Κοντοβάζαινας</w:t>
      </w:r>
      <w:proofErr w:type="spellEnd"/>
      <w:r>
        <w:rPr>
          <w:rFonts w:eastAsia="Times New Roman"/>
          <w:bCs/>
          <w:szCs w:val="24"/>
        </w:rPr>
        <w:t xml:space="preserve">, </w:t>
      </w:r>
      <w:proofErr w:type="spellStart"/>
      <w:r>
        <w:rPr>
          <w:rFonts w:eastAsia="Times New Roman"/>
          <w:bCs/>
          <w:szCs w:val="24"/>
        </w:rPr>
        <w:t>Λεβιδίου</w:t>
      </w:r>
      <w:proofErr w:type="spellEnd"/>
      <w:r>
        <w:rPr>
          <w:rFonts w:eastAsia="Times New Roman"/>
          <w:bCs/>
          <w:szCs w:val="24"/>
        </w:rPr>
        <w:t xml:space="preserve"> και </w:t>
      </w:r>
      <w:proofErr w:type="spellStart"/>
      <w:r>
        <w:rPr>
          <w:rFonts w:eastAsia="Times New Roman"/>
          <w:bCs/>
          <w:szCs w:val="24"/>
        </w:rPr>
        <w:t>Καλλιανίου</w:t>
      </w:r>
      <w:proofErr w:type="spellEnd"/>
      <w:r>
        <w:rPr>
          <w:rFonts w:eastAsia="Times New Roman"/>
          <w:bCs/>
          <w:szCs w:val="24"/>
        </w:rPr>
        <w:t xml:space="preserve"> Αρκαδίας».</w:t>
      </w:r>
    </w:p>
    <w:p w14:paraId="1B958761" w14:textId="77777777" w:rsidR="00734353" w:rsidRDefault="00947540">
      <w:pPr>
        <w:spacing w:line="600" w:lineRule="auto"/>
        <w:ind w:firstLine="720"/>
        <w:jc w:val="both"/>
        <w:rPr>
          <w:rFonts w:eastAsia="Times New Roman"/>
          <w:b/>
          <w:szCs w:val="24"/>
        </w:rPr>
      </w:pPr>
      <w:r>
        <w:rPr>
          <w:rFonts w:eastAsia="Times New Roman"/>
          <w:bCs/>
          <w:szCs w:val="24"/>
        </w:rPr>
        <w:t>6. Η με αριθμό 752/8-1-2018 επίκαιρη ερώτηση του Βουλευτή Α΄ Πειραιά της Νέας Δημοκρατίας κ. Κωνσταντίνου Κατσαφάδου προς τον Υπουργό Περιβάλλοντος και Ενέργειας, με θέμα: «Ποιους στόχους έχει πιάσει η χώρα μας στη μάχη για την κλιματική αλλαγή;».</w:t>
      </w:r>
    </w:p>
    <w:p w14:paraId="1B958762" w14:textId="77777777" w:rsidR="00734353" w:rsidRDefault="00947540">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εισερχόμαστε στη συζήτηση των </w:t>
      </w:r>
    </w:p>
    <w:p w14:paraId="1B958763" w14:textId="77777777" w:rsidR="00734353" w:rsidRDefault="00947540">
      <w:pPr>
        <w:spacing w:line="600" w:lineRule="auto"/>
        <w:ind w:firstLine="720"/>
        <w:jc w:val="center"/>
        <w:rPr>
          <w:rFonts w:eastAsia="Times New Roman"/>
          <w:b/>
          <w:szCs w:val="24"/>
        </w:rPr>
      </w:pPr>
      <w:r>
        <w:rPr>
          <w:rFonts w:eastAsia="Times New Roman"/>
          <w:b/>
          <w:szCs w:val="24"/>
        </w:rPr>
        <w:t>ΕΠΙΚΑΙΡΩΝ ΕΡΩΤΗΣΕΩΝ</w:t>
      </w:r>
    </w:p>
    <w:p w14:paraId="1B95876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Πρώτη θα συζητηθεί η όγδοη με αριθμό 916/23-1-2018 επίκαιρη ερώτηση δευτέρου κύκλου του Βουλευτή Ηρακλείου του Κομμουνιστικού Κόμματος Ελλάδας κ. </w:t>
      </w:r>
      <w:r>
        <w:rPr>
          <w:rFonts w:eastAsia="Times New Roman" w:cs="Times New Roman"/>
          <w:bCs/>
          <w:szCs w:val="24"/>
        </w:rPr>
        <w:t>Εμμανουήλ</w:t>
      </w:r>
      <w:r>
        <w:rPr>
          <w:rFonts w:eastAsia="Times New Roman" w:cs="Times New Roman"/>
          <w:b/>
          <w:bCs/>
          <w:szCs w:val="24"/>
        </w:rPr>
        <w:t xml:space="preserve"> </w:t>
      </w:r>
      <w:r>
        <w:rPr>
          <w:rFonts w:eastAsia="Times New Roman" w:cs="Times New Roman"/>
          <w:bCs/>
          <w:szCs w:val="24"/>
        </w:rPr>
        <w:t>Συντυχάκη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με θέμα: «Άμεση ανάγκη καθαρισμού και αντιπλημμυρικών έργων στον ποταμό </w:t>
      </w:r>
      <w:proofErr w:type="spellStart"/>
      <w:r>
        <w:rPr>
          <w:rFonts w:eastAsia="Times New Roman" w:cs="Times New Roman"/>
          <w:szCs w:val="24"/>
        </w:rPr>
        <w:t>Γιόφυρο</w:t>
      </w:r>
      <w:proofErr w:type="spellEnd"/>
      <w:r>
        <w:rPr>
          <w:rFonts w:eastAsia="Times New Roman" w:cs="Times New Roman"/>
          <w:szCs w:val="24"/>
        </w:rPr>
        <w:t xml:space="preserve"> και τα ρέματα της περιοχής </w:t>
      </w:r>
      <w:proofErr w:type="spellStart"/>
      <w:r>
        <w:rPr>
          <w:rFonts w:eastAsia="Times New Roman" w:cs="Times New Roman"/>
          <w:szCs w:val="24"/>
        </w:rPr>
        <w:t>Ξηροποτάμου</w:t>
      </w:r>
      <w:proofErr w:type="spellEnd"/>
      <w:r>
        <w:rPr>
          <w:rFonts w:eastAsia="Times New Roman" w:cs="Times New Roman"/>
          <w:szCs w:val="24"/>
        </w:rPr>
        <w:t xml:space="preserve"> - </w:t>
      </w:r>
      <w:proofErr w:type="spellStart"/>
      <w:r>
        <w:rPr>
          <w:rFonts w:eastAsia="Times New Roman" w:cs="Times New Roman"/>
          <w:szCs w:val="24"/>
        </w:rPr>
        <w:t>Άη</w:t>
      </w:r>
      <w:proofErr w:type="spellEnd"/>
      <w:r>
        <w:rPr>
          <w:rFonts w:eastAsia="Times New Roman" w:cs="Times New Roman"/>
          <w:szCs w:val="24"/>
        </w:rPr>
        <w:t xml:space="preserve"> Γιάννη Χωστού - </w:t>
      </w:r>
      <w:proofErr w:type="spellStart"/>
      <w:r>
        <w:rPr>
          <w:rFonts w:eastAsia="Times New Roman" w:cs="Times New Roman"/>
          <w:szCs w:val="24"/>
        </w:rPr>
        <w:t>Μαλάδων</w:t>
      </w:r>
      <w:proofErr w:type="spellEnd"/>
      <w:r>
        <w:rPr>
          <w:rFonts w:eastAsia="Times New Roman" w:cs="Times New Roman"/>
          <w:szCs w:val="24"/>
        </w:rPr>
        <w:t xml:space="preserve"> - Φοινικιάς του Δήμου Ηρακλείου».</w:t>
      </w:r>
    </w:p>
    <w:p w14:paraId="1B958765" w14:textId="77777777" w:rsidR="00734353" w:rsidRDefault="00947540">
      <w:pPr>
        <w:spacing w:line="600" w:lineRule="auto"/>
        <w:ind w:firstLine="720"/>
        <w:jc w:val="both"/>
        <w:rPr>
          <w:rFonts w:eastAsia="Times New Roman"/>
          <w:szCs w:val="24"/>
        </w:rPr>
      </w:pPr>
      <w:r>
        <w:rPr>
          <w:rFonts w:eastAsia="Times New Roman" w:cs="Times New Roman"/>
          <w:szCs w:val="24"/>
        </w:rPr>
        <w:t>Κύριε Συντυχάκη, έχετε τον λόγο για δύο λεπτά.</w:t>
      </w:r>
    </w:p>
    <w:p w14:paraId="1B958766"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14:paraId="1B95876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Κύριε Υπουργέ, η κατάσταση που επικρατεί στον ποταμό </w:t>
      </w:r>
      <w:proofErr w:type="spellStart"/>
      <w:r>
        <w:rPr>
          <w:rFonts w:eastAsia="Times New Roman" w:cs="Times New Roman"/>
          <w:szCs w:val="24"/>
        </w:rPr>
        <w:t>Γιόφυρο</w:t>
      </w:r>
      <w:proofErr w:type="spellEnd"/>
      <w:r>
        <w:rPr>
          <w:rFonts w:eastAsia="Times New Roman" w:cs="Times New Roman"/>
          <w:szCs w:val="24"/>
        </w:rPr>
        <w:t xml:space="preserve"> και τα υπόλοιπα ρέματα των δυτικών συνοικιών του Δήμου </w:t>
      </w:r>
      <w:r>
        <w:rPr>
          <w:rFonts w:eastAsia="Times New Roman" w:cs="Times New Roman"/>
          <w:szCs w:val="24"/>
        </w:rPr>
        <w:lastRenderedPageBreak/>
        <w:t xml:space="preserve">Ηρακλείου εγκυμονεί σοβαρό κίνδυνο για καταστροφές από πιθανά </w:t>
      </w:r>
      <w:proofErr w:type="spellStart"/>
      <w:r>
        <w:rPr>
          <w:rFonts w:eastAsia="Times New Roman" w:cs="Times New Roman"/>
          <w:szCs w:val="24"/>
        </w:rPr>
        <w:t>πλημμυρικά</w:t>
      </w:r>
      <w:proofErr w:type="spellEnd"/>
      <w:r>
        <w:rPr>
          <w:rFonts w:eastAsia="Times New Roman" w:cs="Times New Roman"/>
          <w:szCs w:val="24"/>
        </w:rPr>
        <w:t xml:space="preserve"> φαινόμενα μέσα στον χειμώνα, αλλά και για την υγεία και ασφάλεια των κατοίκων και των παιδιών τους.</w:t>
      </w:r>
    </w:p>
    <w:p w14:paraId="1B958768" w14:textId="77777777" w:rsidR="00734353" w:rsidRDefault="00947540">
      <w:pPr>
        <w:tabs>
          <w:tab w:val="left" w:pos="5815"/>
        </w:tabs>
        <w:spacing w:line="600" w:lineRule="auto"/>
        <w:ind w:firstLine="720"/>
        <w:jc w:val="both"/>
        <w:rPr>
          <w:rFonts w:eastAsia="Times New Roman" w:cs="Times New Roman"/>
          <w:szCs w:val="24"/>
        </w:rPr>
      </w:pPr>
      <w:r>
        <w:rPr>
          <w:rFonts w:eastAsia="Times New Roman" w:cs="Times New Roman"/>
          <w:szCs w:val="24"/>
        </w:rPr>
        <w:t xml:space="preserve">Επικρατεί βρωμιά και δυσωδία. Τα δάση από καλάμια αποτελούν εστίες τρωκτικών, χαβούζες μέσα στα ρέματα με λύματα, μπάζα, άλλα δομικά υλικά και σκουπίδια μολύνουν την περιοχή και εμποδίζουν τη ροή του νερού, αυξάνοντας τον </w:t>
      </w:r>
      <w:proofErr w:type="spellStart"/>
      <w:r>
        <w:rPr>
          <w:rFonts w:eastAsia="Times New Roman" w:cs="Times New Roman"/>
          <w:szCs w:val="24"/>
        </w:rPr>
        <w:t>πλημμυρικό</w:t>
      </w:r>
      <w:proofErr w:type="spellEnd"/>
      <w:r>
        <w:rPr>
          <w:rFonts w:eastAsia="Times New Roman" w:cs="Times New Roman"/>
          <w:szCs w:val="24"/>
        </w:rPr>
        <w:t xml:space="preserve"> κίνδυνο και όλα αυτά δίπλα σε σπίτια, κοντά σε σχολεία, παιδικούς σταθμούς και άλλους δημόσιους χώρους συνάθροισης.</w:t>
      </w:r>
    </w:p>
    <w:p w14:paraId="1B958769" w14:textId="77777777" w:rsidR="00734353" w:rsidRDefault="00947540">
      <w:pPr>
        <w:tabs>
          <w:tab w:val="left" w:pos="5815"/>
        </w:tabs>
        <w:spacing w:line="600" w:lineRule="auto"/>
        <w:ind w:firstLine="720"/>
        <w:jc w:val="both"/>
        <w:rPr>
          <w:rFonts w:eastAsia="Times New Roman" w:cs="Times New Roman"/>
          <w:szCs w:val="24"/>
        </w:rPr>
      </w:pPr>
      <w:r>
        <w:rPr>
          <w:rFonts w:eastAsia="Times New Roman" w:cs="Times New Roman"/>
          <w:szCs w:val="24"/>
        </w:rPr>
        <w:t xml:space="preserve">Λαμβάνοντας υπ’ </w:t>
      </w:r>
      <w:proofErr w:type="spellStart"/>
      <w:r>
        <w:rPr>
          <w:rFonts w:eastAsia="Times New Roman" w:cs="Times New Roman"/>
          <w:szCs w:val="24"/>
        </w:rPr>
        <w:t>όψιν</w:t>
      </w:r>
      <w:proofErr w:type="spellEnd"/>
      <w:r>
        <w:rPr>
          <w:rFonts w:eastAsia="Times New Roman" w:cs="Times New Roman"/>
          <w:szCs w:val="24"/>
        </w:rPr>
        <w:t xml:space="preserve"> τα δραματικά γεγονότα στη Μάνδρα Αττικής αλλά και το ιστορικό επαναλαμβανόμενων καταστροφικών </w:t>
      </w:r>
      <w:proofErr w:type="spellStart"/>
      <w:r>
        <w:rPr>
          <w:rFonts w:eastAsia="Times New Roman" w:cs="Times New Roman"/>
          <w:szCs w:val="24"/>
        </w:rPr>
        <w:t>πλημμυρικών</w:t>
      </w:r>
      <w:proofErr w:type="spellEnd"/>
      <w:r>
        <w:rPr>
          <w:rFonts w:eastAsia="Times New Roman" w:cs="Times New Roman"/>
          <w:szCs w:val="24"/>
        </w:rPr>
        <w:t xml:space="preserve"> φαινομένων από την υπερχείλιση του ποταμού </w:t>
      </w:r>
      <w:proofErr w:type="spellStart"/>
      <w:r>
        <w:rPr>
          <w:rFonts w:eastAsia="Times New Roman" w:cs="Times New Roman"/>
          <w:szCs w:val="24"/>
        </w:rPr>
        <w:t>Γιό</w:t>
      </w:r>
      <w:r>
        <w:rPr>
          <w:rFonts w:eastAsia="Times New Roman" w:cs="Times New Roman"/>
          <w:szCs w:val="24"/>
        </w:rPr>
        <w:lastRenderedPageBreak/>
        <w:t>φυρου</w:t>
      </w:r>
      <w:proofErr w:type="spellEnd"/>
      <w:r>
        <w:rPr>
          <w:rFonts w:eastAsia="Times New Roman" w:cs="Times New Roman"/>
          <w:szCs w:val="24"/>
        </w:rPr>
        <w:t xml:space="preserve">, κυρίως στο πολεοδομικό συγκρότημα των δυτικών περιοχών του Δήμου Ηρακλείου, </w:t>
      </w:r>
      <w:proofErr w:type="spellStart"/>
      <w:r>
        <w:rPr>
          <w:rFonts w:eastAsia="Times New Roman" w:cs="Times New Roman"/>
          <w:szCs w:val="24"/>
        </w:rPr>
        <w:t>Ξηροποτάμου</w:t>
      </w:r>
      <w:proofErr w:type="spellEnd"/>
      <w:r>
        <w:rPr>
          <w:rFonts w:eastAsia="Times New Roman" w:cs="Times New Roman"/>
          <w:szCs w:val="24"/>
        </w:rPr>
        <w:t xml:space="preserve">, </w:t>
      </w:r>
      <w:proofErr w:type="spellStart"/>
      <w:r>
        <w:rPr>
          <w:rFonts w:eastAsia="Times New Roman" w:cs="Times New Roman"/>
          <w:szCs w:val="24"/>
        </w:rPr>
        <w:t>Άη</w:t>
      </w:r>
      <w:proofErr w:type="spellEnd"/>
      <w:r>
        <w:rPr>
          <w:rFonts w:eastAsia="Times New Roman" w:cs="Times New Roman"/>
          <w:szCs w:val="24"/>
        </w:rPr>
        <w:t xml:space="preserve"> Γιάννη Χωστού, </w:t>
      </w:r>
      <w:proofErr w:type="spellStart"/>
      <w:r>
        <w:rPr>
          <w:rFonts w:eastAsia="Times New Roman" w:cs="Times New Roman"/>
          <w:szCs w:val="24"/>
        </w:rPr>
        <w:t>Μαλάδων</w:t>
      </w:r>
      <w:proofErr w:type="spellEnd"/>
      <w:r>
        <w:rPr>
          <w:rFonts w:eastAsia="Times New Roman" w:cs="Times New Roman"/>
          <w:szCs w:val="24"/>
        </w:rPr>
        <w:t xml:space="preserve">, Φοινικιάς και του Δήμου </w:t>
      </w:r>
      <w:proofErr w:type="spellStart"/>
      <w:r>
        <w:rPr>
          <w:rFonts w:eastAsia="Times New Roman" w:cs="Times New Roman"/>
          <w:szCs w:val="24"/>
        </w:rPr>
        <w:t>Μαλεβιζίου</w:t>
      </w:r>
      <w:proofErr w:type="spellEnd"/>
      <w:r>
        <w:rPr>
          <w:rFonts w:eastAsia="Times New Roman" w:cs="Times New Roman"/>
          <w:szCs w:val="24"/>
        </w:rPr>
        <w:t xml:space="preserve"> κατά τα έτη 1994, 2004, 2014, 2015 με ανυπολόγιστες ζημιές σε σπίτια, φυτικό και ζωικό κεφάλαιο, βιοτεχνίες, οδικό δίκτυο και δίκτυα ΟΤΕ και ΔΕΗ, -οι οποίες </w:t>
      </w:r>
      <w:proofErr w:type="spellStart"/>
      <w:r>
        <w:rPr>
          <w:rFonts w:eastAsia="Times New Roman" w:cs="Times New Roman"/>
          <w:szCs w:val="24"/>
        </w:rPr>
        <w:t>σημειωτέον</w:t>
      </w:r>
      <w:proofErr w:type="spellEnd"/>
      <w:r>
        <w:rPr>
          <w:rFonts w:eastAsia="Times New Roman" w:cs="Times New Roman"/>
          <w:szCs w:val="24"/>
        </w:rPr>
        <w:t xml:space="preserve"> δεν αποζημιώθηκαν ποτέ ενώ ως εκ θαύματος δεν έχουμε θρηνήσει ανθρώπινες ζωές- καθίσταται επιτακτική η ανάγκη να ληφθούν όλα τα απαραίτητα μέτρα αντιπλημμυρικής θωράκισης του Ηρακλείου, των ευάλωτων περιοχών, με μεγάλα αντιπλημμυρικά έργα, οριοθέτηση των ποταμών, καθαρισμό ρεμάτων. Υπάρχει επίσης και το μεγάλο ζήτημα του πολεοδομικού σχεδιασμού και η άρνηση όλα τα προηγούμενα χρόνια να σχεδιαστεί η επέκταση του σχεδίου πόλεως στα δυτικά προάστια με ό,τι αυτό </w:t>
      </w:r>
      <w:r>
        <w:rPr>
          <w:rFonts w:eastAsia="Times New Roman" w:cs="Times New Roman"/>
          <w:szCs w:val="24"/>
        </w:rPr>
        <w:lastRenderedPageBreak/>
        <w:t xml:space="preserve">πρακτικά συνεπάγεται για τα δίκτυα όμβριων υδάτων, αποχετεύσεις, πεζοδρόμια και άλλα. </w:t>
      </w:r>
    </w:p>
    <w:p w14:paraId="1B95876A" w14:textId="77777777" w:rsidR="00734353" w:rsidRDefault="00947540">
      <w:pPr>
        <w:tabs>
          <w:tab w:val="left" w:pos="5815"/>
        </w:tabs>
        <w:spacing w:line="600" w:lineRule="auto"/>
        <w:ind w:firstLine="720"/>
        <w:jc w:val="both"/>
        <w:rPr>
          <w:rFonts w:eastAsia="Times New Roman" w:cs="Times New Roman"/>
          <w:szCs w:val="24"/>
        </w:rPr>
      </w:pPr>
      <w:r>
        <w:rPr>
          <w:rFonts w:eastAsia="Times New Roman" w:cs="Times New Roman"/>
          <w:szCs w:val="24"/>
        </w:rPr>
        <w:t xml:space="preserve">Υπάρχουν, λοιπόν, χρόνιες σοβαρές ευθύνες για αυτήν την καθυστέρηση, πριν από όλα των προηγούμενων κυβερνήσεων της Νέας Δημοκρατίας και του ΠΑΣΟΚ. Πιστεύουμε ότι η ίδια κατάσταση επικρατεί και σήμερα. Ευθύνες έχει η τοπική και περιφερειακή διοίκηση λόγω της έλλειψης σχεδιασμού για τη λαϊκή στέγη, για τη νόμιμη και αυθαίρετη δόμηση </w:t>
      </w:r>
      <w:proofErr w:type="spellStart"/>
      <w:r>
        <w:rPr>
          <w:rFonts w:eastAsia="Times New Roman" w:cs="Times New Roman"/>
          <w:szCs w:val="24"/>
        </w:rPr>
        <w:t>οχλουσών</w:t>
      </w:r>
      <w:proofErr w:type="spellEnd"/>
      <w:r>
        <w:rPr>
          <w:rFonts w:eastAsia="Times New Roman" w:cs="Times New Roman"/>
          <w:szCs w:val="24"/>
        </w:rPr>
        <w:t xml:space="preserve"> βιομηχανικών μονάδων, παντελή έλλειψη αποτελεσματικών αντιπλημμυρικών έργων, για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των δήμων και των περιφερειών, αλλά και μετάθεση ευθυνών σε σχέση με τη μελέτη, συντήρηση και αστυνόμευση των </w:t>
      </w:r>
      <w:proofErr w:type="spellStart"/>
      <w:r>
        <w:rPr>
          <w:rFonts w:eastAsia="Times New Roman" w:cs="Times New Roman"/>
          <w:szCs w:val="24"/>
        </w:rPr>
        <w:t>υδατορεμάτων</w:t>
      </w:r>
      <w:proofErr w:type="spellEnd"/>
      <w:r>
        <w:rPr>
          <w:rFonts w:eastAsia="Times New Roman" w:cs="Times New Roman"/>
          <w:szCs w:val="24"/>
        </w:rPr>
        <w:t xml:space="preserve"> στις περιφέρειες ή στους δήμους χωρίς πόρους, χωρίς στελέχωση των τεχνικών υπηρεσιών και επάρκεια </w:t>
      </w:r>
      <w:r>
        <w:rPr>
          <w:rFonts w:eastAsia="Times New Roman" w:cs="Times New Roman"/>
          <w:szCs w:val="24"/>
        </w:rPr>
        <w:lastRenderedPageBreak/>
        <w:t>μηχανημάτων. Το αποτέλεσμα αυτού είναι πολλές φορές να διαγκωνίζεται η κυβέρνηση την περιφέρεια ή τον δήμο για το ποιος έχει την αποκλειστική ευθύνη για τις αρμοδιότητες κάθε υπηρεσίας, με αποτέλεσμα να την πληρώνουν τα μόνιμα υποζύγια και ο αντιπλημμυρικός σχεδιασμός.</w:t>
      </w:r>
    </w:p>
    <w:p w14:paraId="1B95876B" w14:textId="77777777" w:rsidR="00734353" w:rsidRDefault="00947540">
      <w:pPr>
        <w:tabs>
          <w:tab w:val="left" w:pos="5815"/>
        </w:tabs>
        <w:spacing w:line="600" w:lineRule="auto"/>
        <w:ind w:firstLine="720"/>
        <w:jc w:val="both"/>
        <w:rPr>
          <w:rFonts w:eastAsia="Times New Roman" w:cs="Times New Roman"/>
          <w:szCs w:val="24"/>
        </w:rPr>
      </w:pPr>
      <w:r>
        <w:rPr>
          <w:rFonts w:eastAsia="Times New Roman" w:cs="Times New Roman"/>
          <w:szCs w:val="24"/>
        </w:rPr>
        <w:t xml:space="preserve">Κύριε Υπουργέ, σας ρωτάμε: Κατ’ αρχάς, ποια μέτρα άμεσα και μακροπρόθεσμα προτίθεται να πάρει η Κυβέρνηση για τον καθαρισμό του </w:t>
      </w:r>
      <w:proofErr w:type="spellStart"/>
      <w:r>
        <w:rPr>
          <w:rFonts w:eastAsia="Times New Roman" w:cs="Times New Roman"/>
          <w:szCs w:val="24"/>
        </w:rPr>
        <w:t>Γιόφυρου</w:t>
      </w:r>
      <w:proofErr w:type="spellEnd"/>
      <w:r>
        <w:rPr>
          <w:rFonts w:eastAsia="Times New Roman" w:cs="Times New Roman"/>
          <w:szCs w:val="24"/>
        </w:rPr>
        <w:t xml:space="preserve"> ποταμού και των υπολοίπων ρεμάτων της περιοχής; Πρέπει να ξεκαθαριστεί οριστικά πλέον ποιος έχει την ευθύνη και να αποσαφηνιστεί η ασάφεια του νόμου, ενδεχομένως με μια νομοθετική τροποποίηση που θα μπορούσατε να κάνετε. Είναι το πιο απλό. </w:t>
      </w:r>
    </w:p>
    <w:p w14:paraId="1B95876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Γνωρίζετε ότι είχε καταθέσει η Περιφέρεια Κρήτης στο Συμβούλιο της Επικρατείας αίτημα για να ξεκαθαριστεί αυτό το ζήτημα. </w:t>
      </w:r>
    </w:p>
    <w:p w14:paraId="1B95876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Το δεύτερο ερώτημα είναι αν και πότε και πώς προτίθεται να προχωρήσει η Κυβέρνηση σε όλα τα απαραίτητα αντιπλημμυρικά έργα στην περιοχή, τη γενναία χρηματοδότηση αυτών στο πλαίσιο ενός ολοκληρωμένου αντιπλημμυρικού σχεδιασμού για όλο το πολεοδομικό συγκρότημα του Ηρακλείου και της Κρήτης συνολικότερα, βέβαια. </w:t>
      </w:r>
    </w:p>
    <w:p w14:paraId="1B95876E"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B95876F"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Ευχαριστώ, κύριε Συντυχάκη. </w:t>
      </w:r>
    </w:p>
    <w:p w14:paraId="1B95877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1B958771" w14:textId="77777777" w:rsidR="00734353" w:rsidRDefault="00947540">
      <w:pPr>
        <w:spacing w:line="600" w:lineRule="auto"/>
        <w:ind w:firstLine="720"/>
        <w:jc w:val="both"/>
        <w:rPr>
          <w:rFonts w:eastAsia="Times New Roman" w:cs="Times New Roman"/>
          <w:szCs w:val="24"/>
        </w:rPr>
      </w:pPr>
      <w:r w:rsidRPr="008333C9">
        <w:rPr>
          <w:rFonts w:eastAsia="Times New Roman" w:cs="Times New Roman"/>
          <w:b/>
          <w:szCs w:val="24"/>
        </w:rPr>
        <w:lastRenderedPageBreak/>
        <w:t>ΠΑΝΑΓΙΩΤΗΣ</w:t>
      </w:r>
      <w:r>
        <w:rPr>
          <w:rFonts w:eastAsia="Times New Roman" w:cs="Times New Roman"/>
          <w:b/>
          <w:szCs w:val="24"/>
        </w:rPr>
        <w:t xml:space="preserve"> (ΠΑΝΟΣ) ΣΚΟΥΡΛΕΤΗΣ (Υπουργός Εσωτερικών):</w:t>
      </w:r>
      <w:r>
        <w:rPr>
          <w:rFonts w:eastAsia="Times New Roman" w:cs="Times New Roman"/>
          <w:szCs w:val="24"/>
        </w:rPr>
        <w:t xml:space="preserve"> Ευχαριστώ, κύριε Πρόεδρε. </w:t>
      </w:r>
    </w:p>
    <w:p w14:paraId="1B95877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Κύριε Συντυχάκη, με αφορμή την ερώτηση για τις δυτικές συνοικίες του Δήμου Ηρακλείου βρισκόμαστε μπροστά σε ένα πρόβλημα το οποίο δεν εντοπίζεται μόνο στη συγκεκριμένη περιοχή. Το ζήσαμε και με δραματικό τρόπο στην περίπτωση της Μάνδρας αλλά και σε άλλες περιοχές, με μικρότερη ένταση με λιγότερες ευτυχώς ανθρώπινες απώλειες. Βρισκόμαστε μπροστά σε ένα χωροταξικό χάος, σε μια διαρκή ανομία, σε έναν παράλογο τρόπο που χτίστηκαν και σχεδιάστηκαν οι πόλεις.</w:t>
      </w:r>
    </w:p>
    <w:p w14:paraId="1B95877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Το ερώτημα είναι αν θα εξακολουθήσουμε να κινούμαστε με αυτόν τον τρόπο ή θα αρχίσουμε σιγά σιγά να αλλάζουμε τη φορά </w:t>
      </w:r>
      <w:r>
        <w:rPr>
          <w:rFonts w:eastAsia="Times New Roman" w:cs="Times New Roman"/>
          <w:szCs w:val="24"/>
        </w:rPr>
        <w:lastRenderedPageBreak/>
        <w:t xml:space="preserve">των πραγμάτων. Να προσπαθούμε δηλαδή να βελτιώνουμε καταστάσεις οι οποίες είναι παγιωμένες εδώ και δεκαετίες. </w:t>
      </w:r>
    </w:p>
    <w:p w14:paraId="1B95877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Προφανώς αυτή η συζήτηση γίνεται με τους δυσμενέστερους όρους γιατί γίνεται σε μία χρονική περίοδο που η πολιτεία, οι μηχανισμοί της, οι αυστηρές δημοσιονομικές πολιτικές θέτουν και συγκεκριμένα όρια. Αυτό δεν σημαίνει βέβαια ότι δεν θα πρέπει να αξιοποιήσουμε με τον καλύτερο δυνατό τρόπο τα μέσα που έχουμε.</w:t>
      </w:r>
    </w:p>
    <w:p w14:paraId="1B95877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Θέλω προηγουμένως να σταθώ σε κάποια απολογιστικά στοιχεία για τη συγκεκριμένη περιοχή που μας έδωσε ο Δήμος Ηρακλείου.</w:t>
      </w:r>
    </w:p>
    <w:p w14:paraId="1B95877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Πρώτα απ’ όλα για την περίοδο του Μαρτίου και Δεκεμβρίου 2017 από το Γραφείο Πολιτικής Προστασίας του Δήμου Ηρακλείου </w:t>
      </w:r>
      <w:r>
        <w:rPr>
          <w:rFonts w:eastAsia="Times New Roman" w:cs="Times New Roman"/>
          <w:szCs w:val="24"/>
        </w:rPr>
        <w:lastRenderedPageBreak/>
        <w:t xml:space="preserve">μας ενημέρωσαν ότι στο διάστημα αυτό υπήρξε προμήθεια σκαπτικών μηχανημάτων, ότι η ΔΕΥΑ Ηρακλείου προχώρησε σε καθαρισμό φραγμάτων, ότι υπήρξε ένας καλός συντονισμός και επικοινωνία με τη Γενική Γραμματεία Πολιτικής Προστασίας και καθαρισμός χιλίων μέτρων της κοίτης του ποταμού σε συνεννόηση με την Περιφέρεια. </w:t>
      </w:r>
    </w:p>
    <w:p w14:paraId="1B95877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Επιπλέον, η ΔΕΥΑ Ηρακλείου έχει προχωρήσει σε κατασκευή όμβριων αγωγών μήκους εβδομήντα πέντε χιλιάδων μέτρων εντός των ορίων του δήμου. Έχει υπάρξει αυτή τη στιγμή μία μελέτη και ένταξη αντίστοιχη στο επιχειρησιακό πρόγραμμα της Κρήτης της περιόδου 2014 - 2020, αντιπλημμυρικά έργα ύψους 2.180.000 ευρώ. Έχουν καθαριστεί δώδεκα χιλιάδες φρεάτια εντός της πόλης και της ευρύτερης περιοχής του Δήμου Ηρακλείου.</w:t>
      </w:r>
    </w:p>
    <w:p w14:paraId="1B95877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Φτάνουν αυτά; Φαντάζομαι πως όχι, γιατί υπάρχουν όλα αυτά που είπαμε πριν. Θεωρώ ότι αυτό που πρέπει να κάνουμε αυτή τη στιγμή είναι να προσπαθήσουμε να ξεδιαλύνουμε αυτό το κουβάρι των </w:t>
      </w:r>
      <w:proofErr w:type="spellStart"/>
      <w:r>
        <w:rPr>
          <w:rFonts w:eastAsia="Times New Roman" w:cs="Times New Roman"/>
          <w:szCs w:val="24"/>
        </w:rPr>
        <w:t>αλληλοκαλυπτόμενων</w:t>
      </w:r>
      <w:proofErr w:type="spellEnd"/>
      <w:r>
        <w:rPr>
          <w:rFonts w:eastAsia="Times New Roman" w:cs="Times New Roman"/>
          <w:szCs w:val="24"/>
        </w:rPr>
        <w:t xml:space="preserve"> αρμοδιοτήτων που υπάρχουν και αποτελούν αιτία έτσι ώστε είτε ο πρώτος, είτε ο δεύτερος βαθμός, είτε η πολιτεία από μεριάς της να μην αναλαμβάνει την ευθύνη.</w:t>
      </w:r>
    </w:p>
    <w:p w14:paraId="1B95877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Το βέβαιο είναι ότι σε κάθε περίπτωση για την αντιμετώπιση τέτοιων καταστάσεων χρειάζεται μία πολύ καλή συνεργασία και ένας συντονισμός. Είναι όλα αυτά που μελετάμε, επαναλαμβάνω και στην κυοφορούμενη θεσμική μεταρρύθμιση που πολύ σύντομα θα μπορέσουμε να συζητήσουμε στη Βουλή στο πλαίσιο των αρμοδιοτήτων που προβλέπονται για την αυτοδιοίκηση.</w:t>
      </w:r>
    </w:p>
    <w:p w14:paraId="1B95877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Ευχαριστώ.</w:t>
      </w:r>
    </w:p>
    <w:p w14:paraId="1B95877B"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Καμμένος):</w:t>
      </w:r>
      <w:r>
        <w:rPr>
          <w:rFonts w:eastAsia="Times New Roman" w:cs="Times New Roman"/>
          <w:szCs w:val="24"/>
        </w:rPr>
        <w:t xml:space="preserve"> Κύριε Συντυχάκη, παρακαλώ, έχετε τον λόγο για τρία λεπτά για την δευτερολογία σας. </w:t>
      </w:r>
    </w:p>
    <w:p w14:paraId="1B95877C"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Κύριε Υπουργέ, τα όσα διαβάσατε από το έγγραφο του Δήμου Ηρακλείου αποτελούν σταγόνα στον ωκεανό μπροστά στο συνολικό πρόβλημα που έχει αυτή τη στιγμή ο Δήμος Ηρακλείου. </w:t>
      </w:r>
    </w:p>
    <w:p w14:paraId="1B95877D" w14:textId="77777777" w:rsidR="00734353" w:rsidRDefault="00947540">
      <w:pPr>
        <w:spacing w:line="600" w:lineRule="auto"/>
        <w:ind w:firstLine="720"/>
        <w:jc w:val="both"/>
        <w:rPr>
          <w:rFonts w:eastAsia="Times New Roman"/>
          <w:szCs w:val="24"/>
        </w:rPr>
      </w:pPr>
      <w:r>
        <w:rPr>
          <w:rFonts w:eastAsia="Times New Roman"/>
          <w:szCs w:val="24"/>
        </w:rPr>
        <w:t xml:space="preserve">Δεν μας είπατε, όμως, τι λέει η περιφέρεια γι’ αυτό. Γιατί αν μας λέγατε τι λέει και η περιφέρεια, θα δείτε ότι είναι σε εντελώς διαφορετική κατεύθυνση από αυτά τα οποία λέει ο Δήμος Ηρακλείου και αποδεικνύεται αυτό που λέει το ΚΚΕ, ότι τελικά όταν τσακώνονται τα βουβάλια την πληρώνει ο απλός κοσμάκης. Ακριβώς αυτό εδώ συμβαίνει. </w:t>
      </w:r>
    </w:p>
    <w:p w14:paraId="1B95877E" w14:textId="77777777" w:rsidR="00734353" w:rsidRDefault="00947540">
      <w:pPr>
        <w:spacing w:line="600" w:lineRule="auto"/>
        <w:ind w:firstLine="720"/>
        <w:jc w:val="both"/>
        <w:rPr>
          <w:rFonts w:eastAsia="Times New Roman"/>
          <w:szCs w:val="24"/>
        </w:rPr>
      </w:pPr>
      <w:r>
        <w:rPr>
          <w:rFonts w:eastAsia="Times New Roman"/>
          <w:szCs w:val="24"/>
        </w:rPr>
        <w:lastRenderedPageBreak/>
        <w:t xml:space="preserve">Κοιτάξτε να δείτε, εμείς δεν μπορούμε να παίξουμε με τις ανθρώπινες ζωές και ούτε μπορούμε να δικαιολογήσουμε τα </w:t>
      </w:r>
      <w:proofErr w:type="spellStart"/>
      <w:r>
        <w:rPr>
          <w:rFonts w:eastAsia="Times New Roman"/>
          <w:szCs w:val="24"/>
        </w:rPr>
        <w:t>πλημμυρικά</w:t>
      </w:r>
      <w:proofErr w:type="spellEnd"/>
      <w:r>
        <w:rPr>
          <w:rFonts w:eastAsia="Times New Roman"/>
          <w:szCs w:val="24"/>
        </w:rPr>
        <w:t xml:space="preserve"> φαινόμενα με τις λεγόμενες περιοριστικές πολιτικές αυτής της περιόδου που διανύουμε ούτε με την κλιματική αλλαγή, που σε άλλες περιπτώσεις έχετε πει κι εσείς ο ίδιος. Αυτές οι ευθύνες είναι διαχρονικές, είναι κυβερνητικές, είναι πολιτικές, των προηγούμενων, των δικών σας. Δεν μπορούν να λυθούν τα προβλήματα με ημίμετρα και προσωρινά μπαλώματα.</w:t>
      </w:r>
    </w:p>
    <w:p w14:paraId="1B95877F" w14:textId="77777777" w:rsidR="00734353" w:rsidRDefault="00947540">
      <w:pPr>
        <w:spacing w:line="600" w:lineRule="auto"/>
        <w:ind w:firstLine="720"/>
        <w:jc w:val="both"/>
        <w:rPr>
          <w:rFonts w:eastAsia="Times New Roman"/>
          <w:szCs w:val="24"/>
        </w:rPr>
      </w:pPr>
      <w:r>
        <w:rPr>
          <w:rFonts w:eastAsia="Times New Roman"/>
          <w:szCs w:val="24"/>
        </w:rPr>
        <w:t xml:space="preserve">Με χίλια βάσανα το 2016 έγιναν καθαρισμοί σε κάποια τμήματα των ποταμών καθώς και περιορισμένοι καθαρισμοί φρεατίων, λόγω ελλιπούς χρηματοδότησης, φυσικά, του δήμου και της περιφέρειας και αυτό γιατί ήταν ακόμη νωπές οι μνήμες από τις καταστροφές του 2015. Το 2017 δεν έγιναν παρά κάποιοι ελάχιστοι καθαρισμοί </w:t>
      </w:r>
      <w:r>
        <w:rPr>
          <w:rFonts w:eastAsia="Times New Roman"/>
          <w:szCs w:val="24"/>
        </w:rPr>
        <w:lastRenderedPageBreak/>
        <w:t xml:space="preserve">φρεάτων, διότι δεν είχε ο δήμος και η περιφέρεια τους αναγκαίους πόρους. Και το λένε αυτό. Το λέει και η περιφέρεια και ο Δήμος Ηρακλείου ότι δεν έχουν τους αναγκαίους πόρους, δεν έχουν το προσωπικό, δεν έχουν τα αναγκαία μηχανήματα. Το 2018, απ’ ό,τι φαίνεται, θα είναι ίδια και χειρότερη η κατάσταση, παρά τα όποια φειδωλά σχέδια έχει βγάλει η περιφέρεια, αφού το κριτήριο του σχεδιασμού είναι πάντα το ύψος της χρηματοδότησης, δηλαδή τα χρήματα που παίρνουν. </w:t>
      </w:r>
    </w:p>
    <w:p w14:paraId="1B958780" w14:textId="77777777" w:rsidR="00734353" w:rsidRDefault="00947540">
      <w:pPr>
        <w:spacing w:line="600" w:lineRule="auto"/>
        <w:ind w:firstLine="720"/>
        <w:jc w:val="both"/>
        <w:rPr>
          <w:rFonts w:eastAsia="Times New Roman"/>
          <w:szCs w:val="24"/>
        </w:rPr>
      </w:pPr>
      <w:proofErr w:type="spellStart"/>
      <w:r>
        <w:rPr>
          <w:rFonts w:eastAsia="Times New Roman"/>
          <w:szCs w:val="24"/>
        </w:rPr>
        <w:t>Σημειωτέον</w:t>
      </w:r>
      <w:proofErr w:type="spellEnd"/>
      <w:r>
        <w:rPr>
          <w:rFonts w:eastAsia="Times New Roman"/>
          <w:szCs w:val="24"/>
        </w:rPr>
        <w:t xml:space="preserve">, η περιφέρεια έχει προσφύγει στο Συμβούλιο της Επικρατείας κατά του ελληνικού δημοσίου με το αίτημα ακύρωσης αποφάσεων της αποκεντρωμένης που αναθέτει αρμοδιότητες μελέτης εκτέλεσης αντιπλημμυρικής προστασίας, χωρίς να γίνεται καμία αναγκαία μεταφορά πόρων. Θα το καταθέσω στα Πρακτικά. </w:t>
      </w:r>
    </w:p>
    <w:p w14:paraId="1B958781" w14:textId="77777777" w:rsidR="00734353" w:rsidRDefault="00947540">
      <w:pPr>
        <w:spacing w:line="600" w:lineRule="auto"/>
        <w:ind w:firstLine="720"/>
        <w:jc w:val="both"/>
        <w:rPr>
          <w:rFonts w:eastAsia="Times New Roman"/>
          <w:szCs w:val="24"/>
        </w:rPr>
      </w:pPr>
      <w:r>
        <w:rPr>
          <w:rFonts w:eastAsia="Times New Roman"/>
          <w:szCs w:val="24"/>
        </w:rPr>
        <w:lastRenderedPageBreak/>
        <w:t>Η Περιφέρεια Κρήτης και ο Δήμος Ηρακλείου δεν απαλλάσσονται από τις ευθύνες, κι ας έχουν προσφύγει στο Συμβούλιο της Επικρατείας και ας φωνάζουν ως προς το θέμα των αρμοδιοτήτων, διότι έχουν συμφωνήσει να πάρουν αυτές τις αρμοδιότητες των αντιπλημμυρικών έργων, οι οποίες όχι μόνο δεν συνοδεύτηκαν  με ανάλογη χρηματοδότηση, αλλά κυρίως γιατί τα έργα αυτά -μελέτη, κατασκευή, χρηματοδότηση- πρέπει να είναι στην αποκλειστική ευθύνη του κράτους. Η Κυβέρνηση με τη σειρά της το αξιοποιεί και σαν τον Πόντιο Πιλάτο πετάει το μπαλάκι αλλού, όπως το κάνατε κι εσείς προηγουμένως διαβάζοντας το έγγραφο του Δήμου Ηρακλείου. Εσείς τι θα κάνετε;</w:t>
      </w:r>
    </w:p>
    <w:p w14:paraId="1B958782" w14:textId="77777777" w:rsidR="00734353" w:rsidRDefault="00947540">
      <w:pPr>
        <w:spacing w:line="600" w:lineRule="auto"/>
        <w:ind w:firstLine="720"/>
        <w:jc w:val="both"/>
        <w:rPr>
          <w:rFonts w:eastAsia="Times New Roman"/>
          <w:szCs w:val="24"/>
        </w:rPr>
      </w:pPr>
      <w:r>
        <w:rPr>
          <w:rFonts w:eastAsia="Times New Roman"/>
          <w:szCs w:val="24"/>
        </w:rPr>
        <w:t xml:space="preserve">Υπάρχει ένα πολύ πλούσιο υλικό για τον εντοπισμό αιτιών και μέτρα αντιμετώπισης και αυτό το υλικό σας εκθέτει, κύριε Υπουργέ. </w:t>
      </w:r>
      <w:r>
        <w:rPr>
          <w:rFonts w:eastAsia="Times New Roman"/>
          <w:szCs w:val="24"/>
        </w:rPr>
        <w:lastRenderedPageBreak/>
        <w:t xml:space="preserve">Μάλιστα, σας είχαμε υπενθυμίσει σε αντίστοιχη συζήτηση που είχε γίνει για τις πλημμύρες στα Χανιά πριν λίγους μήνες, ότι υπάρχει αξιόλογο, κατά τη γνώμη μας, σχέδιο διαχείρισης κινδύνων πλημμύρας του υδατικού διαμερίσματος Κρήτης που έχει εκπονηθεί από την Ειδική Γραμματεία Υδάτων του Υπουργείου Περιβάλλοντος, διακοσίων εβδομήντα σελίδων -το οποίο θα καταθέσω στα Πρακτικά- με τεχνική μελέτη για τα </w:t>
      </w:r>
      <w:proofErr w:type="spellStart"/>
      <w:r>
        <w:rPr>
          <w:rFonts w:eastAsia="Times New Roman"/>
          <w:szCs w:val="24"/>
        </w:rPr>
        <w:t>πλημμυρικά</w:t>
      </w:r>
      <w:proofErr w:type="spellEnd"/>
      <w:r>
        <w:rPr>
          <w:rFonts w:eastAsia="Times New Roman"/>
          <w:szCs w:val="24"/>
        </w:rPr>
        <w:t xml:space="preserve"> χαρακτηριστικά της περιοχής, τον μηχανισμό πλημμύρας, το ιστορικό και τις αιτίες εμφάνισης πιθανών μελλοντικών </w:t>
      </w:r>
      <w:proofErr w:type="spellStart"/>
      <w:r>
        <w:rPr>
          <w:rFonts w:eastAsia="Times New Roman"/>
          <w:szCs w:val="24"/>
        </w:rPr>
        <w:t>πλημμυρικών</w:t>
      </w:r>
      <w:proofErr w:type="spellEnd"/>
      <w:r>
        <w:rPr>
          <w:rFonts w:eastAsia="Times New Roman"/>
          <w:szCs w:val="24"/>
        </w:rPr>
        <w:t xml:space="preserve"> φαινομένων, τις αρνητικές συνέπειες που θα έχει στους κατοίκους. Αυτά τα γνωρίζετε. Σας είχαμε ενημερώσει. Βέβαια, δεν τα λαμβάνετε υπ’ </w:t>
      </w:r>
      <w:proofErr w:type="spellStart"/>
      <w:r>
        <w:rPr>
          <w:rFonts w:eastAsia="Times New Roman"/>
          <w:szCs w:val="24"/>
        </w:rPr>
        <w:t>όψιν</w:t>
      </w:r>
      <w:proofErr w:type="spellEnd"/>
      <w:r>
        <w:rPr>
          <w:rFonts w:eastAsia="Times New Roman"/>
          <w:szCs w:val="24"/>
        </w:rPr>
        <w:t xml:space="preserve">, διότι εάν εφαρμοστεί αυτό, θα σημαίνει κόστος, σημαίνει γενναία χρηματοδότηση και </w:t>
      </w:r>
      <w:r>
        <w:rPr>
          <w:rFonts w:eastAsia="Times New Roman"/>
          <w:szCs w:val="24"/>
        </w:rPr>
        <w:lastRenderedPageBreak/>
        <w:t xml:space="preserve">στους δήμους και στις περιφέρειες, αλλά και στην κατασκευή των μεγάλων έργων, που έχει ανάγκη η περιοχή. </w:t>
      </w:r>
    </w:p>
    <w:p w14:paraId="1B958783" w14:textId="77777777" w:rsidR="00734353" w:rsidRDefault="00947540">
      <w:pPr>
        <w:spacing w:line="600" w:lineRule="auto"/>
        <w:ind w:firstLine="720"/>
        <w:jc w:val="both"/>
        <w:rPr>
          <w:rFonts w:eastAsia="Times New Roman"/>
          <w:szCs w:val="24"/>
        </w:rPr>
      </w:pPr>
      <w:r>
        <w:rPr>
          <w:rFonts w:eastAsia="Times New Roman"/>
          <w:szCs w:val="24"/>
        </w:rPr>
        <w:t xml:space="preserve">Επιτρέψτε μου να σας πω το εξής: Υπάρχουν μελέτες από το 1999 που έχουν μπει στα συρτάρια και αφορούν: Το φράγμα του </w:t>
      </w:r>
      <w:proofErr w:type="spellStart"/>
      <w:r>
        <w:rPr>
          <w:rFonts w:eastAsia="Times New Roman"/>
          <w:szCs w:val="24"/>
        </w:rPr>
        <w:t>Λαδούκου</w:t>
      </w:r>
      <w:proofErr w:type="spellEnd"/>
      <w:r>
        <w:rPr>
          <w:rFonts w:eastAsia="Times New Roman"/>
          <w:szCs w:val="24"/>
        </w:rPr>
        <w:t xml:space="preserve">, μικρότερα φράγματα ανάσχεσης και συγκράτησης φερτών, το φράγμα των </w:t>
      </w:r>
      <w:proofErr w:type="spellStart"/>
      <w:r>
        <w:rPr>
          <w:rFonts w:eastAsia="Times New Roman"/>
          <w:szCs w:val="24"/>
        </w:rPr>
        <w:t>Ασιτών</w:t>
      </w:r>
      <w:proofErr w:type="spellEnd"/>
      <w:r>
        <w:rPr>
          <w:rFonts w:eastAsia="Times New Roman"/>
          <w:szCs w:val="24"/>
        </w:rPr>
        <w:t xml:space="preserve"> και των Δαφνών, που βοηθάει και για αρδευτικούς λόγους αλλά και για την ανάσχεση των υδάτων προς την οικιστική ζώνη των δυτικών συνοικιών στην περιοχή του </w:t>
      </w:r>
      <w:proofErr w:type="spellStart"/>
      <w:r>
        <w:rPr>
          <w:rFonts w:eastAsia="Times New Roman"/>
          <w:szCs w:val="24"/>
        </w:rPr>
        <w:t>Ξηροποτάμου</w:t>
      </w:r>
      <w:proofErr w:type="spellEnd"/>
      <w:r>
        <w:rPr>
          <w:rFonts w:eastAsia="Times New Roman"/>
          <w:szCs w:val="24"/>
        </w:rPr>
        <w:t xml:space="preserve">. </w:t>
      </w:r>
    </w:p>
    <w:p w14:paraId="1B958784" w14:textId="77777777" w:rsidR="00734353" w:rsidRDefault="00947540">
      <w:pPr>
        <w:spacing w:line="600" w:lineRule="auto"/>
        <w:ind w:firstLine="720"/>
        <w:jc w:val="both"/>
        <w:rPr>
          <w:rFonts w:eastAsia="Times New Roman"/>
          <w:szCs w:val="24"/>
        </w:rPr>
      </w:pPr>
      <w:r>
        <w:rPr>
          <w:rFonts w:eastAsia="Times New Roman"/>
          <w:szCs w:val="24"/>
        </w:rPr>
        <w:t xml:space="preserve">Σε αυτά πρέπει να δώσετε απαντήσεις. Δηλαδή τι; Αν είστε διατεθειμένοι με χρονοδιάγραμμα, αναγκαία χρηματοδότηση και όχι με ψίχουλα, να προχωρήσετε σε έργα πνοής για τις περιοχές </w:t>
      </w:r>
      <w:proofErr w:type="spellStart"/>
      <w:r>
        <w:rPr>
          <w:rFonts w:eastAsia="Times New Roman"/>
          <w:szCs w:val="24"/>
        </w:rPr>
        <w:t>Ξηροποτάμου</w:t>
      </w:r>
      <w:proofErr w:type="spellEnd"/>
      <w:r>
        <w:rPr>
          <w:rFonts w:eastAsia="Times New Roman"/>
          <w:szCs w:val="24"/>
        </w:rPr>
        <w:t xml:space="preserve">, </w:t>
      </w:r>
      <w:proofErr w:type="spellStart"/>
      <w:r>
        <w:rPr>
          <w:rFonts w:eastAsia="Times New Roman"/>
          <w:szCs w:val="24"/>
        </w:rPr>
        <w:t>Άη</w:t>
      </w:r>
      <w:proofErr w:type="spellEnd"/>
      <w:r>
        <w:rPr>
          <w:rFonts w:eastAsia="Times New Roman"/>
          <w:szCs w:val="24"/>
        </w:rPr>
        <w:t xml:space="preserve"> Γιάννη Χωστού, </w:t>
      </w:r>
      <w:proofErr w:type="spellStart"/>
      <w:r>
        <w:rPr>
          <w:rFonts w:eastAsia="Times New Roman"/>
          <w:szCs w:val="24"/>
        </w:rPr>
        <w:t>Μαλάδων</w:t>
      </w:r>
      <w:proofErr w:type="spellEnd"/>
      <w:r>
        <w:rPr>
          <w:rFonts w:eastAsia="Times New Roman"/>
          <w:szCs w:val="24"/>
        </w:rPr>
        <w:t xml:space="preserve">, Φοινικιάς, τα οποία σας </w:t>
      </w:r>
      <w:r>
        <w:rPr>
          <w:rFonts w:eastAsia="Times New Roman"/>
          <w:szCs w:val="24"/>
        </w:rPr>
        <w:lastRenderedPageBreak/>
        <w:t>ανέλυσα καθαρά και να σταματήσει αυτό το παιχνίδι της ανάθεσης ευθυνών πότε εδώ και πότε εκεί, καλυπτόμενοι στις ασάφειες του άρθρου 4 του ν.4071/2012.</w:t>
      </w:r>
    </w:p>
    <w:p w14:paraId="1B958785" w14:textId="77777777" w:rsidR="00734353" w:rsidRDefault="00947540">
      <w:pPr>
        <w:spacing w:after="0" w:line="600" w:lineRule="auto"/>
        <w:ind w:firstLine="964"/>
        <w:jc w:val="both"/>
        <w:rPr>
          <w:rFonts w:eastAsia="Times New Roman"/>
          <w:szCs w:val="24"/>
        </w:rPr>
      </w:pPr>
      <w:r>
        <w:rPr>
          <w:rFonts w:eastAsia="Times New Roman"/>
          <w:szCs w:val="24"/>
        </w:rPr>
        <w:t>Ευχαριστώ, κύριε Πρόεδρε.</w:t>
      </w:r>
    </w:p>
    <w:p w14:paraId="1B958786" w14:textId="77777777" w:rsidR="00734353" w:rsidRDefault="00947540">
      <w:pPr>
        <w:spacing w:after="0" w:line="600" w:lineRule="auto"/>
        <w:ind w:firstLine="720"/>
        <w:jc w:val="both"/>
        <w:rPr>
          <w:rFonts w:eastAsia="Times New Roman"/>
          <w:szCs w:val="24"/>
        </w:rPr>
      </w:pPr>
      <w:r>
        <w:rPr>
          <w:rFonts w:eastAsia="Times New Roman" w:cs="Times New Roman"/>
          <w:szCs w:val="24"/>
        </w:rPr>
        <w:t>(Στο σημείο αυτό ο Βουλευτής κ. Εμμανουήλ Συντυχάκης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B958787" w14:textId="77777777" w:rsidR="00734353" w:rsidRDefault="00947540">
      <w:pPr>
        <w:spacing w:line="600" w:lineRule="auto"/>
        <w:ind w:firstLine="720"/>
        <w:jc w:val="both"/>
        <w:rPr>
          <w:rFonts w:eastAsia="Times New Roman"/>
          <w:szCs w:val="24"/>
        </w:rPr>
      </w:pPr>
      <w:r>
        <w:rPr>
          <w:rFonts w:eastAsia="Times New Roman" w:cs="Times New Roman"/>
          <w:b/>
        </w:rPr>
        <w:t>ΠΡΟΕΔΡΕΥΩΝ (Δημήτριος Καμμένος):</w:t>
      </w:r>
      <w:r>
        <w:rPr>
          <w:rFonts w:eastAsia="Times New Roman" w:cs="Times New Roman"/>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w:t>
      </w:r>
      <w:r>
        <w:rPr>
          <w:rFonts w:eastAsia="Times New Roman" w:cs="Times New Roman"/>
        </w:rPr>
        <w:lastRenderedPageBreak/>
        <w:t>τρόπο οργάνωσης και λειτουργίας της Βουλής, πενήντα ένα μαθητές και μαθήτριες και τέσσερις εκπαιδευτικοί συνοδοί τους από το 21</w:t>
      </w:r>
      <w:r>
        <w:rPr>
          <w:rFonts w:eastAsia="Times New Roman" w:cs="Times New Roman"/>
          <w:vertAlign w:val="superscript"/>
        </w:rPr>
        <w:t>ο</w:t>
      </w:r>
      <w:r>
        <w:rPr>
          <w:rFonts w:eastAsia="Times New Roman" w:cs="Times New Roman"/>
        </w:rPr>
        <w:t xml:space="preserve"> Γενικό Λύκειο Αθήνας. </w:t>
      </w:r>
    </w:p>
    <w:p w14:paraId="1B958788" w14:textId="77777777" w:rsidR="00734353" w:rsidRDefault="00947540">
      <w:pPr>
        <w:spacing w:line="600" w:lineRule="auto"/>
        <w:ind w:left="360" w:firstLine="720"/>
        <w:jc w:val="both"/>
        <w:rPr>
          <w:rFonts w:eastAsia="Times New Roman" w:cs="Times New Roman"/>
        </w:rPr>
      </w:pPr>
      <w:r>
        <w:rPr>
          <w:rFonts w:eastAsia="Times New Roman" w:cs="Times New Roman"/>
        </w:rPr>
        <w:t xml:space="preserve">Η Βουλή τούς καλωσορίζει. </w:t>
      </w:r>
    </w:p>
    <w:p w14:paraId="1B958789" w14:textId="77777777" w:rsidR="00734353" w:rsidRDefault="00947540">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1B95878A" w14:textId="77777777" w:rsidR="00734353" w:rsidRDefault="00947540">
      <w:pPr>
        <w:spacing w:line="600" w:lineRule="auto"/>
        <w:ind w:left="360" w:firstLine="720"/>
        <w:jc w:val="both"/>
        <w:rPr>
          <w:rFonts w:eastAsia="Times New Roman" w:cs="Times New Roman"/>
        </w:rPr>
      </w:pPr>
      <w:r>
        <w:rPr>
          <w:rFonts w:eastAsia="Times New Roman" w:cs="Times New Roman"/>
        </w:rPr>
        <w:t>Κύριε Υπουργέ, έχετε τον λόγο για τη δευτερολογία σας.</w:t>
      </w:r>
    </w:p>
    <w:p w14:paraId="1B95878B" w14:textId="77777777" w:rsidR="00734353" w:rsidRDefault="00947540">
      <w:pPr>
        <w:spacing w:line="600" w:lineRule="auto"/>
        <w:ind w:left="360" w:firstLine="720"/>
        <w:jc w:val="both"/>
        <w:rPr>
          <w:rFonts w:eastAsia="Times New Roman" w:cs="Times New Roman"/>
        </w:rPr>
      </w:pPr>
      <w:r>
        <w:rPr>
          <w:rFonts w:eastAsia="Times New Roman" w:cs="Times New Roman"/>
          <w:b/>
        </w:rPr>
        <w:t xml:space="preserve">ΠΑΝΑΓΙΩΤΗΣ (ΠΑΝΟΣ) ΣΚΟΥΡΛΕΤΗΣ (Υπουργός Εσωτερικών): </w:t>
      </w:r>
      <w:r>
        <w:rPr>
          <w:rFonts w:eastAsia="Times New Roman" w:cs="Times New Roman"/>
        </w:rPr>
        <w:t xml:space="preserve">Κύριε Συντυχάκη, το πιο απλό από όλα είναι να περιγράφουμε την κατάσταση και μάλιστα να πηγαίνουμε στο βάθος χρόνου να εντοπίζουμε τα ζητήματα. Αυτό είναι εύκολο και ασφαλές να το κάνει κάποιος. </w:t>
      </w:r>
    </w:p>
    <w:p w14:paraId="1B95878C" w14:textId="77777777" w:rsidR="00734353" w:rsidRDefault="00947540">
      <w:pPr>
        <w:spacing w:line="600" w:lineRule="auto"/>
        <w:ind w:left="360" w:firstLine="720"/>
        <w:jc w:val="both"/>
        <w:rPr>
          <w:rFonts w:eastAsia="Times New Roman" w:cs="Times New Roman"/>
        </w:rPr>
      </w:pPr>
      <w:r>
        <w:rPr>
          <w:rFonts w:eastAsia="Times New Roman" w:cs="Times New Roman"/>
        </w:rPr>
        <w:t xml:space="preserve">Το δύσκολο είναι να διαχειρίζεσαι μία κατάσταση που διαχρονικά έχει διαμορφωθεί, που όπως εν τη ρύμη του λόγου σας </w:t>
      </w:r>
      <w:r>
        <w:rPr>
          <w:rFonts w:eastAsia="Times New Roman" w:cs="Times New Roman"/>
        </w:rPr>
        <w:lastRenderedPageBreak/>
        <w:t xml:space="preserve">-και φαντάζομαι και ότι το εννοείτε, δεν σας ξέφυγε- αποδίδετε στις προηγούμενες κυβερνήσεις, στις προηγούμενες δεκαετίες, τις δεκαετίες της ισχυρής Ελλάδας, όπου τα έργα παρ’ όλο ότι ήταν διπλάσια, τριπλάσια, πενταπλάσια τιμή απ’ ό,τι στην πραγματικότητα, δεν έπιαναν τόπο. </w:t>
      </w:r>
    </w:p>
    <w:p w14:paraId="1B95878D" w14:textId="77777777" w:rsidR="00734353" w:rsidRDefault="00947540">
      <w:pPr>
        <w:spacing w:line="600" w:lineRule="auto"/>
        <w:ind w:left="360" w:firstLine="720"/>
        <w:jc w:val="both"/>
        <w:rPr>
          <w:rFonts w:eastAsia="Times New Roman" w:cs="Times New Roman"/>
        </w:rPr>
      </w:pPr>
      <w:r>
        <w:rPr>
          <w:rFonts w:eastAsia="Times New Roman" w:cs="Times New Roman"/>
        </w:rPr>
        <w:t xml:space="preserve">Αυτά, λοιπόν, περιμένω από τον εκάστοτε εκπρόσωπο του Κομμουνιστικού Κόμματος Ελλάδας να λέγονται και όχι γενικώς να τσαλαβουτάμε και να κάνουμε μια ισοπεδωτική προσέγγιση σε σχέση με τις ευθύνες για το πώς χτιστήκαν οι πόλεις. Γιατί μην μου πείτε, λοιπόν, ότι μέσα στα ρέματα χτιστήκαν τα τελευταία τρία χρόνια τα σπίτια, μπαζωθήκαν τα ρέματα καταπατηθήκαν σχέδια πόλης, υπήρξαν πρώτα παρανομίες και μετά υπήρξε νομιμοποίηση των παρανομιών. </w:t>
      </w:r>
    </w:p>
    <w:p w14:paraId="1B95878E" w14:textId="77777777" w:rsidR="00734353" w:rsidRDefault="00947540">
      <w:pPr>
        <w:spacing w:line="600" w:lineRule="auto"/>
        <w:ind w:left="360" w:firstLine="720"/>
        <w:jc w:val="both"/>
        <w:rPr>
          <w:rFonts w:eastAsia="Times New Roman" w:cs="Times New Roman"/>
        </w:rPr>
      </w:pPr>
      <w:r>
        <w:rPr>
          <w:rFonts w:eastAsia="Times New Roman" w:cs="Times New Roman"/>
        </w:rPr>
        <w:lastRenderedPageBreak/>
        <w:t xml:space="preserve">Η Μάντρα είναι πολύ νωπή, όπως είπατε. Το 2003 υπήρξε η νομιμοποίηση της πιο παράνομης σχεδιαστικής πολιτικής, όπου πάνω στο ρέμα οργανώθηκαν όλα αυτά τα </w:t>
      </w:r>
      <w:r>
        <w:rPr>
          <w:rFonts w:eastAsia="Times New Roman" w:cs="Times New Roman"/>
          <w:lang w:val="en-US"/>
        </w:rPr>
        <w:t>logistics</w:t>
      </w:r>
      <w:r>
        <w:rPr>
          <w:rFonts w:eastAsia="Times New Roman" w:cs="Times New Roman"/>
        </w:rPr>
        <w:t xml:space="preserve"> που υπάρχουν εκεί και οι εγκαταστάσεις. Δυστυχώς, δεν είναι το μοναδικό παράδειγμα. Είναι παντού.</w:t>
      </w:r>
    </w:p>
    <w:p w14:paraId="1B95878F" w14:textId="77777777" w:rsidR="00734353" w:rsidRDefault="00947540">
      <w:pPr>
        <w:spacing w:line="600" w:lineRule="auto"/>
        <w:ind w:left="360" w:firstLine="720"/>
        <w:jc w:val="both"/>
        <w:rPr>
          <w:rFonts w:eastAsia="Times New Roman" w:cs="Times New Roman"/>
        </w:rPr>
      </w:pPr>
      <w:r>
        <w:rPr>
          <w:rFonts w:eastAsia="Times New Roman" w:cs="Times New Roman"/>
        </w:rPr>
        <w:t xml:space="preserve">Όσον αφορά το θέμα των αρμοδιοτήτων, εδώ θα διαφωνήσουμε. Θέλουμε μία αυτοδιοίκηση με αρμοδιότητες, με συνταγματική αυτοτέλεια, με ευθύνες. Εσείς δεν το θέλετε. Θέλετε ένα κεντρικό κράτος. Έχετε μία άλλη αντίληψη για την αυτοδιοίκηση κατά τα πρότυπα των καθεστώτων που κατέρρευσαν για τους δικούς τους λόγους, δεν το συζητάμε αυτό. Βασικά δεν έχετε </w:t>
      </w:r>
      <w:proofErr w:type="spellStart"/>
      <w:r>
        <w:rPr>
          <w:rFonts w:eastAsia="Times New Roman" w:cs="Times New Roman"/>
        </w:rPr>
        <w:t>αυτοδιοικητική</w:t>
      </w:r>
      <w:proofErr w:type="spellEnd"/>
      <w:r>
        <w:rPr>
          <w:rFonts w:eastAsia="Times New Roman" w:cs="Times New Roman"/>
        </w:rPr>
        <w:t xml:space="preserve"> αντίληψη. </w:t>
      </w:r>
    </w:p>
    <w:p w14:paraId="1B958790" w14:textId="77777777" w:rsidR="00734353" w:rsidRDefault="00947540">
      <w:pPr>
        <w:spacing w:line="600" w:lineRule="auto"/>
        <w:ind w:left="360" w:firstLine="720"/>
        <w:jc w:val="both"/>
        <w:rPr>
          <w:rFonts w:eastAsia="Times New Roman" w:cs="Times New Roman"/>
        </w:rPr>
      </w:pPr>
      <w:r>
        <w:rPr>
          <w:rFonts w:eastAsia="Times New Roman" w:cs="Times New Roman"/>
        </w:rPr>
        <w:lastRenderedPageBreak/>
        <w:t>Οι νόμοι, όμως, μέσα από την ασάφειά τους, κυρίως καθιστούν υπεύθυνες -και έτσι πρέπει να είναι- τις τοπικές αρχές για τη διαχείριση των ρεμάτων και των ποταμών. Υπάρχει αυτήν τη στιγμή αλληλοεπικάλυψη; Υπάρχει, σας το είπα εγώ, διότι πράγματι εάν κανείς κοιτάξει και τον ν.4171/2012, αλλά και παλιότερα τον Καλλικράτη, τον ν.4258/2010, θα διαπιστώσει ότι για ορεινές περιοχές αρμόδιοι είναι οι δήμοι, για πεδινές είναι οι περιφέρειες και πώς ορίζεται και τι συμβαίνει σε εκείνες τις περιπτώσεις που ένας δήμος έχει και ορεινές και πεδινές περιοχές. Υπάρχουν αυτές οι ασάφειες.</w:t>
      </w:r>
    </w:p>
    <w:p w14:paraId="1B958791" w14:textId="77777777" w:rsidR="00734353" w:rsidRDefault="00947540">
      <w:pPr>
        <w:spacing w:line="600" w:lineRule="auto"/>
        <w:ind w:left="360" w:firstLine="720"/>
        <w:jc w:val="both"/>
        <w:rPr>
          <w:rFonts w:eastAsia="Times New Roman" w:cs="Times New Roman"/>
        </w:rPr>
      </w:pPr>
      <w:r>
        <w:rPr>
          <w:rFonts w:eastAsia="Times New Roman" w:cs="Times New Roman"/>
        </w:rPr>
        <w:t xml:space="preserve">Και για αυτό σας λέω ότι μία από τις συστηματικές, επίπονες δουλειές που αυτήν τη στιγμή κάνει το Υπουργείο Εσωτερικών είναι να μπορέσει να ξεδιαλύνει αυτό το πεδίο των αρμοδιοτήτων. </w:t>
      </w:r>
      <w:r>
        <w:rPr>
          <w:rFonts w:eastAsia="Times New Roman" w:cs="Times New Roman"/>
        </w:rPr>
        <w:lastRenderedPageBreak/>
        <w:t xml:space="preserve">Εκεί πάνω θα θέλαμε προτάσεις. Εκεί, λοιπόν, πάνω με την όποια </w:t>
      </w:r>
      <w:proofErr w:type="spellStart"/>
      <w:r>
        <w:rPr>
          <w:rFonts w:eastAsia="Times New Roman" w:cs="Times New Roman"/>
        </w:rPr>
        <w:t>αυτοδιοικητική</w:t>
      </w:r>
      <w:proofErr w:type="spellEnd"/>
      <w:r>
        <w:rPr>
          <w:rFonts w:eastAsia="Times New Roman" w:cs="Times New Roman"/>
        </w:rPr>
        <w:t xml:space="preserve"> εμπειρία διαθέτει ο χώρος σας ελάτε να δούμε το πεδίο ευθύνης, αρμοδιοτήτων του πρώτου βαθμού, του δεύτερου βαθμού και της πολιτείας, αλλά η πολιτεία κατά κύριο λόγο έχει την ευθύνη της για τα μεγάλα έργα εθνικής εμβέλειας. </w:t>
      </w:r>
    </w:p>
    <w:p w14:paraId="1B958792" w14:textId="77777777" w:rsidR="00734353" w:rsidRDefault="00947540">
      <w:pPr>
        <w:spacing w:line="600" w:lineRule="auto"/>
        <w:ind w:left="360" w:firstLine="720"/>
        <w:jc w:val="both"/>
        <w:rPr>
          <w:rFonts w:eastAsia="Times New Roman" w:cs="Times New Roman"/>
        </w:rPr>
      </w:pPr>
      <w:r>
        <w:rPr>
          <w:rFonts w:eastAsia="Times New Roman" w:cs="Times New Roman"/>
        </w:rPr>
        <w:t xml:space="preserve">Εμείς θέλουμε μία αυτοδιοίκηση η οποία να έχει αρμοδιότητες τις οποίες βέβαια να μπορούμε και να τις στηρίξουμε. Μπορούμε μετά το 2010 να στηρίξουμε στον βαθμό που θέλουμε με πόρους και προσωπικό την αυτοδιοίκηση; Πρώτο θα έχετε ακούσει εμένα να λέω ότι δεν το μπορούμε. Είναι οι επιπτώσεις μιας ισοπεδωτικής </w:t>
      </w:r>
      <w:proofErr w:type="spellStart"/>
      <w:r>
        <w:rPr>
          <w:rFonts w:eastAsia="Times New Roman" w:cs="Times New Roman"/>
        </w:rPr>
        <w:t>μνημονιακής</w:t>
      </w:r>
      <w:proofErr w:type="spellEnd"/>
      <w:r>
        <w:rPr>
          <w:rFonts w:eastAsia="Times New Roman" w:cs="Times New Roman"/>
        </w:rPr>
        <w:t xml:space="preserve"> πολιτικής, για την οποία ο καθένας -</w:t>
      </w:r>
      <w:r>
        <w:rPr>
          <w:rFonts w:eastAsia="Times New Roman" w:cs="Times New Roman"/>
        </w:rPr>
        <w:lastRenderedPageBreak/>
        <w:t>και δεν θέλω τώρα να το συζητήσουμε- έχει τη δικιά του ανάγνωση, τη δικιά του προσέγγιση και τον δικό του σχέδιο να ξεφύγει από αυτήν.</w:t>
      </w:r>
    </w:p>
    <w:p w14:paraId="1B958793" w14:textId="77777777" w:rsidR="00734353" w:rsidRDefault="00947540">
      <w:pPr>
        <w:spacing w:line="600" w:lineRule="auto"/>
        <w:ind w:left="360" w:firstLine="720"/>
        <w:jc w:val="both"/>
        <w:rPr>
          <w:rFonts w:eastAsia="Times New Roman" w:cs="Times New Roman"/>
        </w:rPr>
      </w:pPr>
      <w:r>
        <w:rPr>
          <w:rFonts w:eastAsia="Times New Roman" w:cs="Times New Roman"/>
        </w:rPr>
        <w:t>Όσον αφορά, για να μιλάμε και πιο συγκεκριμένα, για τον Δήμο Ηρακλείου 1.781.970 ευρώ πήρε από τους ΚΑΠ για την υλοποίηση τέτοιων και άλλων παρόμοιων έργων το 2017 και άλλα τόσα θα πάρει το 2018, πέρα από τις έκτακτες χρηματοδοτήσεις των 230.000 ευρώ που μας ζητήθηκαν από τον δήμο για την αντιμετώπιση έκτακτων θεομηνιών.</w:t>
      </w:r>
    </w:p>
    <w:p w14:paraId="1B958794" w14:textId="77777777" w:rsidR="00734353" w:rsidRDefault="00947540">
      <w:pPr>
        <w:spacing w:line="600" w:lineRule="auto"/>
        <w:ind w:left="360" w:firstLine="720"/>
        <w:jc w:val="both"/>
        <w:rPr>
          <w:rFonts w:eastAsia="Times New Roman" w:cs="Times New Roman"/>
        </w:rPr>
      </w:pPr>
      <w:r>
        <w:rPr>
          <w:rFonts w:eastAsia="Times New Roman" w:cs="Times New Roman"/>
        </w:rPr>
        <w:t>Για το Υδατικό Διαμέρισμα Κρήτης ΥΔ13, το οποίο είναι αυτό που συζητάμε αυτήν τη στιγμή, εκπονείται σχέδιο διαχείρισης πλημμύρας και αντιμετώπισης έκτακτων καταστάσεων και κινδύ</w:t>
      </w:r>
      <w:r>
        <w:rPr>
          <w:rFonts w:eastAsia="Times New Roman" w:cs="Times New Roman"/>
        </w:rPr>
        <w:lastRenderedPageBreak/>
        <w:t>νων επικινδυνότητας από την Ειδική Γραμματεία Υδάτων του ΥΠΕΝ. Είναι σε διαβούλευση και αναμένεται μέσα στο πρώτο τρίμηνο με βάση την ενημέρωση που έχω από το Υπουργείο Περιβάλλοντος να εγκριθεί, επιτέλους, για να έχουμε μία βάση αντιμετώπισης και να μην τσαλαβουτάμε δεξιά και αριστερά, να μην αναθέτουμε σε «ημετέρους» έργα, αλλά να υπάρξει ένας ολιστικός σχεδιασμός για κάθε περιοχή για να μπορέσουμε σιγά σιγά να αλλάξουμε αυτό το τοπίο, το οποίο προφανώς είναι εις βάρος των πόλεων, εγκυμονεί κινδύνους, αλλά είναι και γνωστό το πώς φτάσαμε μέχρι εδώ.</w:t>
      </w:r>
    </w:p>
    <w:p w14:paraId="1B958795" w14:textId="77777777" w:rsidR="00734353" w:rsidRDefault="00947540">
      <w:pPr>
        <w:spacing w:line="600" w:lineRule="auto"/>
        <w:ind w:left="360" w:firstLine="720"/>
        <w:jc w:val="both"/>
        <w:rPr>
          <w:rFonts w:eastAsia="Times New Roman" w:cs="Times New Roman"/>
        </w:rPr>
      </w:pPr>
      <w:r>
        <w:rPr>
          <w:rFonts w:eastAsia="Times New Roman" w:cs="Times New Roman"/>
        </w:rPr>
        <w:t>Αυτά και σας ευχαριστώ.</w:t>
      </w:r>
    </w:p>
    <w:p w14:paraId="1B958796"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κύριε Υπουργέ. </w:t>
      </w:r>
    </w:p>
    <w:p w14:paraId="1B95879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Θα προχωρήσουμε στην πρώτη αναφορά – ερώτηση με αριθμό 2002/12-12-2017 του Δ΄ Αντιπροέδρου της Βουλής και Βουλευτή Α΄ Αθηνών της Νέας Δημοκρατίας κ. Νικήτα Κακλαμάνη προς την Υπουργό Πολιτισμού και Αθλητισμού, με θέμα: «Αδικαιολόγητη καθυστέρηση στην έναρξη λειτουργίας του νέου Εθνικού Μουσείου Σύγχρονης Τέχνης (ΕΜΣΤ)».</w:t>
      </w:r>
    </w:p>
    <w:p w14:paraId="1B95879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Στην ερώτηση του κ. Κακλαμάνη θα απαντήσει η Υπουργός Πολιτισμού και Αθλητισμού κ. Λυδία </w:t>
      </w:r>
      <w:proofErr w:type="spellStart"/>
      <w:r>
        <w:rPr>
          <w:rFonts w:eastAsia="Times New Roman" w:cs="Times New Roman"/>
          <w:szCs w:val="24"/>
        </w:rPr>
        <w:t>Κονιόρδου</w:t>
      </w:r>
      <w:proofErr w:type="spellEnd"/>
      <w:r>
        <w:rPr>
          <w:rFonts w:eastAsia="Times New Roman" w:cs="Times New Roman"/>
          <w:szCs w:val="24"/>
        </w:rPr>
        <w:t xml:space="preserve">. </w:t>
      </w:r>
    </w:p>
    <w:p w14:paraId="1B95879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Παρακαλώ, κύριε Αντιπρόεδρε,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1B95879A"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ΝΙΚΗΤΑΣ ΚΑΚΛΑΜΑΝΗΣ (Δ΄ Αντιπρόεδρος της Βουλής): </w:t>
      </w:r>
      <w:r>
        <w:rPr>
          <w:rFonts w:eastAsia="Times New Roman" w:cs="Times New Roman"/>
          <w:szCs w:val="24"/>
        </w:rPr>
        <w:t xml:space="preserve">Κυρία Υπουργέ, το ζήτημα που επιθυμώ να συζητήσουμε σήμερα απασχολεί το σύνολο των Αθηναίων, οι οποίοι βλέπουν την πόλη </w:t>
      </w:r>
      <w:r>
        <w:rPr>
          <w:rFonts w:eastAsia="Times New Roman" w:cs="Times New Roman"/>
          <w:szCs w:val="24"/>
        </w:rPr>
        <w:lastRenderedPageBreak/>
        <w:t xml:space="preserve">τους, την πρωτεύουσα της πατρίδας -από τη στιγμή μάλιστα που υπάρχουν καθυστερήσεις και στην επέκταση της Εθνικής Πινακοθήκης- να έχει μείνει στην ουσία χωρίς κανέναν κρατικό χώρο σύγχρονης τέχνης. Πρόκειται, κατά την άποψή μου, για αδικαιολόγητη πλέον καθυστέρηση στην έναρξη της κανονικής λειτουργίας του Μουσείου Σύγχρονης Τέχνης, όπως επισημάνθηκε με πρόσφατα δημοσιεύματα στον ημερήσιο Τύπο. </w:t>
      </w:r>
    </w:p>
    <w:p w14:paraId="1B95879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Συγκεκριμένα, το Εθνικό Μουσείο Σύγχρονης Τέχνης θα λειτουργήσει, όπως όλοι ξέρουμε, στην πλήρη βέβαια ανάπτυξή του, στον πρώην εργοστασιακό χώρο ζυθοποιίας Φιξ στη Λεωφόρο Συγγρού, η ανακατασκευή του οποίου ολοκληρώθηκε τον Φεβρουάριο του 2014. </w:t>
      </w:r>
    </w:p>
    <w:p w14:paraId="1B95879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αν και το κτήριο μετά και την τελευταία διαμόρφωσή του αποτελεί έναν σύγχρονο εκθεσιακό χώρο με όλες τις απαραίτητες υποδομές για να φιλοξενήσει πάσης φύσεως πολιτιστικά και όχι μόνο, δρώμενα στους χώρους του, ακόμη δεν έχει ανοίξει επίσημα με ολόκληρη τη μόνιμη συλλογή του και μέχρι σήμερα φιλοξενεί αποσπασματικά κάποιες περιοδικές εκθέσεις. </w:t>
      </w:r>
    </w:p>
    <w:p w14:paraId="1B95879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Οι τελευταίες πληροφορίες -που περιμένω να τις επιβεβαιώσετε ή να τις διαψεύσετε- αναφέρουν πως έχει από το παρελθόν εξασφαλισθεί η </w:t>
      </w:r>
      <w:proofErr w:type="spellStart"/>
      <w:r>
        <w:rPr>
          <w:rFonts w:eastAsia="Times New Roman" w:cs="Times New Roman"/>
          <w:szCs w:val="24"/>
        </w:rPr>
        <w:t>μουσειολογική</w:t>
      </w:r>
      <w:proofErr w:type="spellEnd"/>
      <w:r>
        <w:rPr>
          <w:rFonts w:eastAsia="Times New Roman" w:cs="Times New Roman"/>
          <w:szCs w:val="24"/>
        </w:rPr>
        <w:t xml:space="preserve"> και </w:t>
      </w:r>
      <w:proofErr w:type="spellStart"/>
      <w:r>
        <w:rPr>
          <w:rFonts w:eastAsia="Times New Roman" w:cs="Times New Roman"/>
          <w:szCs w:val="24"/>
        </w:rPr>
        <w:t>μουσειογραφική</w:t>
      </w:r>
      <w:proofErr w:type="spellEnd"/>
      <w:r>
        <w:rPr>
          <w:rFonts w:eastAsia="Times New Roman" w:cs="Times New Roman"/>
          <w:szCs w:val="24"/>
        </w:rPr>
        <w:t xml:space="preserve"> μελέτη του μουσείου, αλλά ακόμη δεν έχει υλοποιηθεί, ενώ παραμένει άγνωστη η «τύχη» της χορηγίας των 3 εκατομμυρίων ευρώ από το Ίδρυμα «Σταύρος Νιάρχος» για τον μηχανολογικό εξοπλισμό του μουσείου.</w:t>
      </w:r>
    </w:p>
    <w:p w14:paraId="1B95879E"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σχεδόν τρία χρόνια μετά την ολοκλήρωση των εργασιών ανακατασκευής του κτηρίου, δεν υπάρχει ακόμη ένα σαφές και δεσμευτικό χρονοδιάγραμμα έναρξης πλήρους λειτουργίας του μουσείου και όλων των τμημάτων του. Κατά συνέπεια αυτό το στολίδι για την πόλη των Αθηνών παραμένει ουσιαστικά ανενεργό, στερώντας από τους Έλληνες πολίτες έναν χώρο για τον οποίο τόσος λόγος έχει γίνει μέχρι σήμερα και περιμένουμε να δούμε τι θα γίνει, πότε θα λυθεί ο γρίφος. </w:t>
      </w:r>
    </w:p>
    <w:p w14:paraId="1B95879F"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Ωστόσο, οφείλω να το πω αυτό, γιατί εγώ το έχω επισκεφθεί κι έχω ενημερωθεί από τους ανθρώπους του μουσείου, παρά τα προβλήματα με πετυχημένες ενέργειες της σημερινής διοίκησης του </w:t>
      </w:r>
      <w:r>
        <w:rPr>
          <w:rFonts w:eastAsia="Times New Roman" w:cs="Times New Roman"/>
          <w:szCs w:val="24"/>
        </w:rPr>
        <w:lastRenderedPageBreak/>
        <w:t xml:space="preserve">μουσείου, αυτό το μουσείο δραστηριοποιείται στο εξωτερικό, έχοντας συγκεντρώσει περισσότερους από ένα εκατομμύριο οχτακόσιες χιλιάδες επισκέπτες και έχει αποσπάσει πολύ θετικές κριτικές. </w:t>
      </w:r>
    </w:p>
    <w:p w14:paraId="1B9587A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Με βάση, λοιπόν, τα παραπάνω σας ερωτώ: </w:t>
      </w:r>
    </w:p>
    <w:p w14:paraId="1B9587A1"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Πότε πρόκειται να λειτουργήσει επίσημα το μουσείο; Στο σύνολό του εννοώ. Υπάρχει χρονοδιάγραμμα ενεργειών μέχρι τα επίσημα εγκαίνια του και ποιο είναι αυτό; </w:t>
      </w:r>
    </w:p>
    <w:p w14:paraId="1B9587A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Δεύτερον, ποιος είναι ο προϋπολογισμός των εργασιών που υπολείπονται να εκτελεστούν, προκειμένου να ξεκινήσει η πλήρης λειτουργία του μουσείου; Έχει εξασφαλισθεί η χρηματοδότηση του; Έχει </w:t>
      </w:r>
      <w:proofErr w:type="spellStart"/>
      <w:r>
        <w:rPr>
          <w:rFonts w:eastAsia="Times New Roman" w:cs="Times New Roman"/>
          <w:szCs w:val="24"/>
        </w:rPr>
        <w:t>απορροφηθεί</w:t>
      </w:r>
      <w:proofErr w:type="spellEnd"/>
      <w:r>
        <w:rPr>
          <w:rFonts w:eastAsia="Times New Roman" w:cs="Times New Roman"/>
          <w:szCs w:val="24"/>
        </w:rPr>
        <w:t xml:space="preserve"> η χορηγία του Ιδρύματος «Σταύρος Νιάρχος» για τον μηχανολογικό εξοπλισμό του μουσείου;</w:t>
      </w:r>
    </w:p>
    <w:p w14:paraId="1B9587A3"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Ευχαριστώ πολύ, κύριε Αντιπρόεδρε. </w:t>
      </w:r>
    </w:p>
    <w:p w14:paraId="1B9587A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Τον λόγο έχει η Υπουργός Πολιτισμού και Αθλητισμού κ. Λυδία </w:t>
      </w:r>
      <w:proofErr w:type="spellStart"/>
      <w:r>
        <w:rPr>
          <w:rFonts w:eastAsia="Times New Roman" w:cs="Times New Roman"/>
          <w:szCs w:val="24"/>
        </w:rPr>
        <w:t>Κονιόρδου</w:t>
      </w:r>
      <w:proofErr w:type="spellEnd"/>
      <w:r>
        <w:rPr>
          <w:rFonts w:eastAsia="Times New Roman" w:cs="Times New Roman"/>
          <w:szCs w:val="24"/>
        </w:rPr>
        <w:t xml:space="preserve"> για την </w:t>
      </w:r>
      <w:proofErr w:type="spellStart"/>
      <w:r>
        <w:rPr>
          <w:rFonts w:eastAsia="Times New Roman" w:cs="Times New Roman"/>
          <w:szCs w:val="24"/>
        </w:rPr>
        <w:t>πρωτολογία</w:t>
      </w:r>
      <w:proofErr w:type="spellEnd"/>
      <w:r>
        <w:rPr>
          <w:rFonts w:eastAsia="Times New Roman" w:cs="Times New Roman"/>
          <w:szCs w:val="24"/>
        </w:rPr>
        <w:t xml:space="preserve"> της. </w:t>
      </w:r>
    </w:p>
    <w:p w14:paraId="1B9587A5"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Ευχαριστώ, κύριε Πρόεδρε. </w:t>
      </w:r>
    </w:p>
    <w:p w14:paraId="1B9587A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Κύριε Κακλαμάνη, αναφέρεστε στο θέμα του ΕΜΣΤ σαν ένα μείζον ζήτημα πολιτιστικού, πολιτικού περιεχομένου και δεν μπορώ παρά απόλυτα να συμφωνήσω μαζί σας. Γι’ αυτό και τη χρονιά που μας πέρασε, καταβάλαμε κάθε δυνατή προσπάθεια από μεριάς του Υπουργείου Πολιτισμού και Αθλητισμού, ώστε το μουσείο να εγκαινιαστεί επίσημα όσο πιο γρήγορα γίνεται. </w:t>
      </w:r>
    </w:p>
    <w:p w14:paraId="1B9587A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Τα προβλήματα για τη μη λειτουργία του μουσείου ήταν τα εξής: Δεν υπήρχε εγκεκριμένος εσωτερικός κανονισμός λειτουργίας. Δεν υπήρχε εγκεκριμένη οριστική </w:t>
      </w:r>
      <w:proofErr w:type="spellStart"/>
      <w:r>
        <w:rPr>
          <w:rFonts w:eastAsia="Times New Roman" w:cs="Times New Roman"/>
          <w:szCs w:val="24"/>
        </w:rPr>
        <w:t>μουσειογραφική</w:t>
      </w:r>
      <w:proofErr w:type="spellEnd"/>
      <w:r>
        <w:rPr>
          <w:rFonts w:eastAsia="Times New Roman" w:cs="Times New Roman"/>
          <w:szCs w:val="24"/>
        </w:rPr>
        <w:t xml:space="preserve"> μελέτη εφαρμογής. </w:t>
      </w:r>
    </w:p>
    <w:p w14:paraId="1B9587A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Σήμερα, όμως, οι παραπάνω προϋποθέσεις, είμαι στην ευχάριστη θέση να σας πω ότι έχουν εκπληρωθεί κι έτσι μπορεί να ενεργοποιηθεί η δωρεά του Ιδρύματος «Σταύρος Νιάρχος» που αντιστοιχεί σε 3 εκατομμύρια ευρώ. Το Ίδρυμα «Σταύρος Νιάρχος», ως γνωστόν, θέτει ως </w:t>
      </w:r>
      <w:proofErr w:type="spellStart"/>
      <w:r>
        <w:rPr>
          <w:rFonts w:eastAsia="Times New Roman" w:cs="Times New Roman"/>
          <w:szCs w:val="24"/>
        </w:rPr>
        <w:t>προαπαιτούμενο</w:t>
      </w:r>
      <w:proofErr w:type="spellEnd"/>
      <w:r>
        <w:rPr>
          <w:rFonts w:eastAsia="Times New Roman" w:cs="Times New Roman"/>
          <w:szCs w:val="24"/>
        </w:rPr>
        <w:t xml:space="preserve"> την εύρυθμη λειτουργία του μουσείου τόσο σε επίπεδο προσωπικού όσο και σε επίπεδο κάλυψης λειτουργικών εξόδων. </w:t>
      </w:r>
    </w:p>
    <w:p w14:paraId="1B9587A9" w14:textId="77777777" w:rsidR="00734353" w:rsidRDefault="00947540">
      <w:pPr>
        <w:spacing w:line="600" w:lineRule="auto"/>
        <w:ind w:firstLine="720"/>
        <w:jc w:val="both"/>
        <w:rPr>
          <w:rFonts w:eastAsia="Times New Roman"/>
          <w:szCs w:val="24"/>
        </w:rPr>
      </w:pPr>
      <w:r>
        <w:rPr>
          <w:rFonts w:eastAsia="Times New Roman"/>
          <w:szCs w:val="24"/>
        </w:rPr>
        <w:lastRenderedPageBreak/>
        <w:t xml:space="preserve">Να αναφέρω σε αυτό το σημείο ότι η δωρεά του ιδρύματος θα επιτρέψει την εφαρμογή της </w:t>
      </w:r>
      <w:proofErr w:type="spellStart"/>
      <w:r>
        <w:rPr>
          <w:rFonts w:eastAsia="Times New Roman"/>
          <w:szCs w:val="24"/>
        </w:rPr>
        <w:t>μουσειογραφικής</w:t>
      </w:r>
      <w:proofErr w:type="spellEnd"/>
      <w:r>
        <w:rPr>
          <w:rFonts w:eastAsia="Times New Roman"/>
          <w:szCs w:val="24"/>
        </w:rPr>
        <w:t xml:space="preserve"> μελέτης για την εγκατάσταση της μόνιμης συλλογής στον δεύτερο, τρίτο και τέταρτο όροφο του κτηρίου, καθώς και για τον περαιτέρω αναγκαίο εξοπλισμό σε μηχανοργάνωση, σε οπτικοακουστικά, των εγκαταστάσεων και μέρος του μηχανολογικού εξοπλισμού. Όλα αυτά είναι απαραίτητα για την πλήρη  έναρξη του μουσείου. Με την ενεργοποίηση της δωρεάς αυτής το κτήριο θα είναι πλήρως λειτουργικό. </w:t>
      </w:r>
    </w:p>
    <w:p w14:paraId="1B9587AA" w14:textId="77777777" w:rsidR="00734353" w:rsidRDefault="00947540">
      <w:pPr>
        <w:spacing w:line="600" w:lineRule="auto"/>
        <w:ind w:firstLine="720"/>
        <w:jc w:val="both"/>
        <w:rPr>
          <w:rFonts w:eastAsia="Times New Roman"/>
          <w:szCs w:val="24"/>
        </w:rPr>
      </w:pPr>
      <w:r>
        <w:rPr>
          <w:rFonts w:eastAsia="Times New Roman"/>
          <w:szCs w:val="24"/>
        </w:rPr>
        <w:t>Μπορούμε, λοιπόν, να πούμε με βεβαιότητα ότι εξασφαλίσαμε τα εξής πολύ σημαντικά δεδομένα, ώστε μέσα στο 2019 να είμαστε όλοι παρόντες στα εγκαίνια του ΕΜΣΤ:</w:t>
      </w:r>
    </w:p>
    <w:p w14:paraId="1B9587AB" w14:textId="77777777" w:rsidR="00734353" w:rsidRDefault="00947540">
      <w:pPr>
        <w:spacing w:line="600" w:lineRule="auto"/>
        <w:ind w:firstLine="720"/>
        <w:jc w:val="both"/>
        <w:rPr>
          <w:rFonts w:eastAsia="Times New Roman"/>
          <w:szCs w:val="24"/>
        </w:rPr>
      </w:pPr>
      <w:r>
        <w:rPr>
          <w:rFonts w:eastAsia="Times New Roman"/>
          <w:szCs w:val="24"/>
        </w:rPr>
        <w:lastRenderedPageBreak/>
        <w:t xml:space="preserve">Τη δημοσίευση, με Προεδρικό Διάταγμα, του εσωτερικού κανονισμού λειτουργίας του μουσείου. Ο εσωτερικός κανονισμός εγκρίθηκε με προεδρικό διάταγμα που εκδόθηκε την 1-8-2017. Είναι αποτέλεσμα μακρόχρονης επεξεργασίας και συνεργασίας με τις αρμόδιες υπηρεσίες των Υπουργείων Πολιτισμού και Αθλητισμού, Διοικητικής Ανασυγκρότησης και Οικονομικών και αποτελεί ένα πολύ σημαντικό βήμα για τη στελέχωση του μουσείου μέσω διαδικασιών ΑΣΕΠ, καθώς είναι το βασικό </w:t>
      </w:r>
      <w:proofErr w:type="spellStart"/>
      <w:r>
        <w:rPr>
          <w:rFonts w:eastAsia="Times New Roman"/>
          <w:szCs w:val="24"/>
        </w:rPr>
        <w:t>προαπαιτούμενο</w:t>
      </w:r>
      <w:proofErr w:type="spellEnd"/>
      <w:r>
        <w:rPr>
          <w:rFonts w:eastAsia="Times New Roman"/>
          <w:szCs w:val="24"/>
        </w:rPr>
        <w:t xml:space="preserve">.  </w:t>
      </w:r>
    </w:p>
    <w:p w14:paraId="1B9587AC" w14:textId="77777777" w:rsidR="00734353" w:rsidRDefault="00947540">
      <w:pPr>
        <w:spacing w:line="600" w:lineRule="auto"/>
        <w:ind w:firstLine="720"/>
        <w:jc w:val="both"/>
        <w:rPr>
          <w:rFonts w:eastAsia="Times New Roman"/>
          <w:szCs w:val="24"/>
        </w:rPr>
      </w:pPr>
      <w:r>
        <w:rPr>
          <w:rFonts w:eastAsia="Times New Roman"/>
          <w:szCs w:val="24"/>
        </w:rPr>
        <w:t xml:space="preserve">Ως προς τη στελέχωση, λοιπόν, του μουσείου, έχουμε ήδη επιτύχει αύξηση του υφιστάμενου τακτικού προσωπικού των δεκαοκτώ ατόμων του ΕΜΣΤ, με τη διαδικασία των αποσπάσεων, με πέντε ακόμα άτομα. Προστέθηκαν άλλοι δεκαεννέα υπάλληλοι που </w:t>
      </w:r>
      <w:r>
        <w:rPr>
          <w:rFonts w:eastAsia="Times New Roman"/>
          <w:szCs w:val="24"/>
        </w:rPr>
        <w:lastRenderedPageBreak/>
        <w:t xml:space="preserve">μετατάχθηκαν, με υπουργική απόφαση, από τον </w:t>
      </w:r>
      <w:proofErr w:type="spellStart"/>
      <w:r>
        <w:rPr>
          <w:rFonts w:eastAsia="Times New Roman"/>
          <w:szCs w:val="24"/>
        </w:rPr>
        <w:t>καταργηθέντα</w:t>
      </w:r>
      <w:proofErr w:type="spellEnd"/>
      <w:r>
        <w:rPr>
          <w:rFonts w:eastAsia="Times New Roman"/>
          <w:szCs w:val="24"/>
        </w:rPr>
        <w:t xml:space="preserve"> ΟΔΙΕ σε κενές οργανικές θέσεις διοικητικών, φυλάκων, καθαριστών, του ΕΜΣΤ. Επίσης, με την από 4-4-2017 απόφαση, εγκρίθηκε η πρόσληψη δεκατεσσάρων ατόμων διαφόρων ειδικοτήτων με σχέση εργασίας ιδιωτικού δικαίου ορισμένου χρόνου. Με αυτές τις ενέργειες το Υπουργείο εξασφάλισε έναν ικανό αριθμό προσωπικού πενήντα έξι ατόμων, ώστε να καθίσταται πλέον δυνατή η ορθή και απρόσκοπτη λειτουργία όλου του κτηρίου. </w:t>
      </w:r>
    </w:p>
    <w:p w14:paraId="1B9587AD" w14:textId="77777777" w:rsidR="00734353" w:rsidRDefault="00947540">
      <w:pPr>
        <w:spacing w:line="600" w:lineRule="auto"/>
        <w:ind w:firstLine="720"/>
        <w:jc w:val="both"/>
        <w:rPr>
          <w:rFonts w:eastAsia="Times New Roman"/>
          <w:szCs w:val="24"/>
        </w:rPr>
      </w:pPr>
      <w:r>
        <w:rPr>
          <w:rFonts w:eastAsia="Times New Roman"/>
          <w:szCs w:val="24"/>
        </w:rPr>
        <w:t xml:space="preserve">Η ολοκλήρωση των μελετών εφαρμογής της </w:t>
      </w:r>
      <w:proofErr w:type="spellStart"/>
      <w:r>
        <w:rPr>
          <w:rFonts w:eastAsia="Times New Roman"/>
          <w:szCs w:val="24"/>
        </w:rPr>
        <w:t>μουσειογραφικής</w:t>
      </w:r>
      <w:proofErr w:type="spellEnd"/>
      <w:r>
        <w:rPr>
          <w:rFonts w:eastAsia="Times New Roman"/>
          <w:szCs w:val="24"/>
        </w:rPr>
        <w:t xml:space="preserve"> μελέτης, ο πλήρης φάκελος της μελέτης, καθώς και η έκθεση της Επιτροπής Παραλαβής και Εποπτείας των μελετών του ΕΜΣΤ που συγκροτήθηκε, εγκρίθηκε στις 8-11-2017 με απόφαση του ΔΣ και </w:t>
      </w:r>
      <w:r>
        <w:rPr>
          <w:rFonts w:eastAsia="Times New Roman"/>
          <w:szCs w:val="24"/>
        </w:rPr>
        <w:lastRenderedPageBreak/>
        <w:t xml:space="preserve">κατατέθηκε στη Διεύθυνση Μελετών και Εκτέλεσης Έργων Μουσείων και Πολιτιστικών Κτηρίων. Άμεσα, η Διεύθυνσή μας έκανε τις σχετικές παρατηρήσεις και διορθώσεις για να </w:t>
      </w:r>
      <w:proofErr w:type="spellStart"/>
      <w:r>
        <w:rPr>
          <w:rFonts w:eastAsia="Times New Roman"/>
          <w:szCs w:val="24"/>
        </w:rPr>
        <w:t>επανυποβάλουν</w:t>
      </w:r>
      <w:proofErr w:type="spellEnd"/>
      <w:r>
        <w:rPr>
          <w:rFonts w:eastAsia="Times New Roman"/>
          <w:szCs w:val="24"/>
        </w:rPr>
        <w:t xml:space="preserve"> και να εγκριθούν οι μελέτες σε επίπεδο οριστικής μελέτης εφαρμογής. </w:t>
      </w:r>
    </w:p>
    <w:p w14:paraId="1B9587AE" w14:textId="77777777" w:rsidR="00734353" w:rsidRDefault="00947540">
      <w:pPr>
        <w:spacing w:line="600" w:lineRule="auto"/>
        <w:ind w:firstLine="720"/>
        <w:jc w:val="both"/>
        <w:rPr>
          <w:rFonts w:eastAsia="Times New Roman"/>
          <w:szCs w:val="24"/>
        </w:rPr>
      </w:pPr>
      <w:r>
        <w:rPr>
          <w:rFonts w:eastAsia="Times New Roman"/>
          <w:szCs w:val="24"/>
        </w:rPr>
        <w:t xml:space="preserve">Κατά συνέπεια, ήδη προσχωρήσαμε στην επίλυση των δύο βασικών προβλημάτων που ανέφερα, που εμπόδιζαν την επίσημη λειτουργία του Εθνικού μας Μουσείου και αυτό δεν ήταν απλή και εύκολη υπόθεση. Είμαστε, λοιπόν, έτοιμοι για την άμεση ενεργοποίηση της δωρεάς, ώστε να προχωρήσει στο επόμενο στάδιο το μουσείο. Έτσι, έχει εξασφαλιστεί το προσωπικό και θα εγκριθεί η </w:t>
      </w:r>
      <w:proofErr w:type="spellStart"/>
      <w:r>
        <w:rPr>
          <w:rFonts w:eastAsia="Times New Roman"/>
          <w:szCs w:val="24"/>
        </w:rPr>
        <w:t>μουσειογραφική</w:t>
      </w:r>
      <w:proofErr w:type="spellEnd"/>
      <w:r>
        <w:rPr>
          <w:rFonts w:eastAsia="Times New Roman"/>
          <w:szCs w:val="24"/>
        </w:rPr>
        <w:t xml:space="preserve"> μελέτη, η οποία θα υλοποιηθεί στο επόμενο διάστημα. </w:t>
      </w:r>
    </w:p>
    <w:p w14:paraId="1B9587AF" w14:textId="77777777" w:rsidR="00734353" w:rsidRDefault="00947540">
      <w:pPr>
        <w:spacing w:line="600" w:lineRule="auto"/>
        <w:ind w:firstLine="720"/>
        <w:jc w:val="both"/>
        <w:rPr>
          <w:rFonts w:eastAsia="Times New Roman"/>
          <w:szCs w:val="24"/>
        </w:rPr>
      </w:pPr>
      <w:r>
        <w:rPr>
          <w:rFonts w:eastAsia="Times New Roman"/>
          <w:szCs w:val="24"/>
        </w:rPr>
        <w:t xml:space="preserve">Ως προς τον προϋπολογισμό, θα αναφερθώ στη δευτερολογία μου. </w:t>
      </w:r>
    </w:p>
    <w:p w14:paraId="1B9587B0" w14:textId="77777777" w:rsidR="00734353" w:rsidRDefault="00947540">
      <w:pPr>
        <w:spacing w:line="600" w:lineRule="auto"/>
        <w:ind w:firstLine="720"/>
        <w:jc w:val="both"/>
        <w:rPr>
          <w:rFonts w:eastAsia="Times New Roman"/>
          <w:szCs w:val="24"/>
        </w:rPr>
      </w:pPr>
      <w:r>
        <w:rPr>
          <w:rFonts w:eastAsia="Times New Roman"/>
          <w:szCs w:val="24"/>
        </w:rPr>
        <w:lastRenderedPageBreak/>
        <w:t>Ευχαριστώ πολύ.</w:t>
      </w:r>
    </w:p>
    <w:p w14:paraId="1B9587B1" w14:textId="77777777" w:rsidR="00734353" w:rsidRDefault="00947540">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Κύριε Κακλαμάνη, έχετε τον λόγο για τη δευτερολογία σας. </w:t>
      </w:r>
    </w:p>
    <w:p w14:paraId="1B9587B2" w14:textId="77777777" w:rsidR="00734353" w:rsidRDefault="00947540">
      <w:pPr>
        <w:spacing w:line="600" w:lineRule="auto"/>
        <w:ind w:firstLine="720"/>
        <w:jc w:val="both"/>
        <w:rPr>
          <w:rFonts w:eastAsia="Times New Roman"/>
          <w:szCs w:val="24"/>
        </w:rPr>
      </w:pPr>
      <w:r>
        <w:rPr>
          <w:rFonts w:eastAsia="Times New Roman"/>
          <w:b/>
          <w:szCs w:val="24"/>
        </w:rPr>
        <w:t xml:space="preserve">ΝΙΚΗΤΑΣ ΚΑΚΛΑΜΑΝΗΣ (Δ΄ Αντιπρόεδρος της Βουλής): </w:t>
      </w:r>
      <w:r>
        <w:rPr>
          <w:rFonts w:eastAsia="Times New Roman"/>
          <w:szCs w:val="24"/>
        </w:rPr>
        <w:t xml:space="preserve">Κυρία Υπουργέ, κατ’ αρχάς άκουσα, εκτός αν ήταν εκ παραδρομής, ότι μέσα στο 2019 θα δούμε τα εγκαίνια του μουσείου. </w:t>
      </w:r>
    </w:p>
    <w:p w14:paraId="1B9587B3" w14:textId="77777777" w:rsidR="00734353" w:rsidRDefault="00947540">
      <w:pPr>
        <w:spacing w:line="600" w:lineRule="auto"/>
        <w:ind w:firstLine="720"/>
        <w:jc w:val="both"/>
        <w:rPr>
          <w:rFonts w:eastAsia="Times New Roman"/>
          <w:szCs w:val="24"/>
        </w:rPr>
      </w:pPr>
      <w:r>
        <w:rPr>
          <w:rFonts w:eastAsia="Times New Roman"/>
          <w:szCs w:val="24"/>
        </w:rPr>
        <w:t>Ξέρετε, στην ουσία είναι 1</w:t>
      </w:r>
      <w:r>
        <w:rPr>
          <w:rFonts w:eastAsia="Times New Roman"/>
          <w:szCs w:val="24"/>
          <w:vertAlign w:val="superscript"/>
        </w:rPr>
        <w:t>η</w:t>
      </w:r>
      <w:r>
        <w:rPr>
          <w:rFonts w:eastAsia="Times New Roman"/>
          <w:szCs w:val="24"/>
        </w:rPr>
        <w:t xml:space="preserve"> Φεβρουαρίου 2018. Αν μου απαντάτε για εντός του 2019 και παραδείγματος χάριν είναι ο Νοέμβριος του 2019, μιλάμε για μετά από ενάμιση χρόνο. Θα ήθελα, λοιπόν, να γίνετε πιο σαφής. </w:t>
      </w:r>
    </w:p>
    <w:p w14:paraId="1B9587B4" w14:textId="77777777" w:rsidR="00734353" w:rsidRDefault="00947540">
      <w:pPr>
        <w:spacing w:line="600" w:lineRule="auto"/>
        <w:ind w:firstLine="720"/>
        <w:jc w:val="both"/>
        <w:rPr>
          <w:rFonts w:eastAsia="Times New Roman"/>
          <w:szCs w:val="24"/>
        </w:rPr>
      </w:pPr>
      <w:r>
        <w:rPr>
          <w:rFonts w:eastAsia="Times New Roman"/>
          <w:szCs w:val="24"/>
        </w:rPr>
        <w:t xml:space="preserve">Εφόσον ισχύουν όλα αυτά που μου είπατε, εγώ θα ήθελα να πω στην ελληνική αντιπροσωπεία ότι πράγματι, ο εσωτερικός κανονισμός λειτουργίας, όπως είπατε, εγκρίθηκε. Άργησε, βέβαια, </w:t>
      </w:r>
      <w:r>
        <w:rPr>
          <w:rFonts w:eastAsia="Times New Roman"/>
          <w:szCs w:val="24"/>
        </w:rPr>
        <w:lastRenderedPageBreak/>
        <w:t xml:space="preserve">πάρα πολύ. Γιατί, όπως συνήθως συμβαίνει στην Ελλάδα –κι αυτό είναι διαχρονικό κακό- για να συνεργαστούν πάνω από μία υπηρεσίες δεν ξέρω πόσος καιρός χρειάζεται. Εάν τώρα έχουν την ατυχία να πρέπει να συνεργαστούν δύο και τρεις υπηρεσίες, άστα να πάνε. </w:t>
      </w:r>
    </w:p>
    <w:p w14:paraId="1B9587B5" w14:textId="77777777" w:rsidR="00734353" w:rsidRDefault="00947540">
      <w:pPr>
        <w:spacing w:line="600" w:lineRule="auto"/>
        <w:ind w:firstLine="720"/>
        <w:jc w:val="both"/>
        <w:rPr>
          <w:rFonts w:eastAsia="Times New Roman"/>
          <w:szCs w:val="24"/>
        </w:rPr>
      </w:pPr>
      <w:r>
        <w:rPr>
          <w:rFonts w:eastAsia="Times New Roman"/>
          <w:szCs w:val="24"/>
        </w:rPr>
        <w:t xml:space="preserve">Θα ήθελα, όμως, στη δευτερολογία σας να είστε πιο συγκεκριμένη για το χρονοδιάγραμμα. Εντός του 2019 τι σημαίνει; Στο τέλος του 2019; Του χρόνου τέτοια εποχή του 2019; Άρα, μιλάμε για μετά από έναν χρόνο; Και γιατί να πάμε έναν χρόνο πίσω, εφόσον έχουν συμβεί όλα αυτά που λέτε; </w:t>
      </w:r>
    </w:p>
    <w:p w14:paraId="1B9587B6" w14:textId="77777777" w:rsidR="00734353" w:rsidRDefault="00947540">
      <w:pPr>
        <w:spacing w:line="600" w:lineRule="auto"/>
        <w:ind w:firstLine="720"/>
        <w:jc w:val="both"/>
        <w:rPr>
          <w:rFonts w:eastAsia="Times New Roman"/>
          <w:szCs w:val="24"/>
        </w:rPr>
      </w:pPr>
      <w:r>
        <w:rPr>
          <w:rFonts w:eastAsia="Times New Roman"/>
          <w:szCs w:val="24"/>
        </w:rPr>
        <w:t xml:space="preserve">Διότι κι εγώ έκανα μία έρευνα και θέλω να πω ότι πράγματι, επίσης είπατε αλήθεια, ολοκληρώθηκε η μελέτη εφαρμογής της </w:t>
      </w:r>
      <w:proofErr w:type="spellStart"/>
      <w:r>
        <w:rPr>
          <w:rFonts w:eastAsia="Times New Roman"/>
          <w:szCs w:val="24"/>
        </w:rPr>
        <w:t>μουσειογραφικής</w:t>
      </w:r>
      <w:proofErr w:type="spellEnd"/>
      <w:r>
        <w:rPr>
          <w:rFonts w:eastAsia="Times New Roman"/>
          <w:szCs w:val="24"/>
        </w:rPr>
        <w:t xml:space="preserve"> μελέτης. Ήταν ένα δεύτερο αγκάθι. Κατά κάποιον τρόπο ελπίζω το Ίδρυμα Νιάρχος να λειτουργεί καλύτερα από το </w:t>
      </w:r>
      <w:r>
        <w:rPr>
          <w:rFonts w:eastAsia="Times New Roman"/>
          <w:szCs w:val="24"/>
        </w:rPr>
        <w:lastRenderedPageBreak/>
        <w:t>ελληνικό δημόσιο και σε σύντομο σχετικά διάστημα να έχει απελευθερώσει την πολύ σημαντική δωρεά για την οποία είπα και είπατε κι εσείς.</w:t>
      </w:r>
    </w:p>
    <w:p w14:paraId="1B9587B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Παραδείγματος χάριν ο πλήρης φάκελος της μελέτης και η σχετική έκθεση της Επιτροπής Παραλαβής και Εποπτείας των μελετών του μουσείου, </w:t>
      </w:r>
      <w:proofErr w:type="spellStart"/>
      <w:r>
        <w:rPr>
          <w:rFonts w:eastAsia="Times New Roman" w:cs="Times New Roman"/>
          <w:szCs w:val="24"/>
        </w:rPr>
        <w:t>ενεκρίθη</w:t>
      </w:r>
      <w:proofErr w:type="spellEnd"/>
      <w:r>
        <w:rPr>
          <w:rFonts w:eastAsia="Times New Roman" w:cs="Times New Roman"/>
          <w:szCs w:val="24"/>
        </w:rPr>
        <w:t xml:space="preserve"> στις 28 Νοεμβρίου του 2017. Στις 29 Νοεμβρίου κατατέθηκε στη Διεύθυνση Μελετών και Εκτέλεσης Έργων Μουσείων και Πολιτιστικών Κτηρίων του Υπουργείου σας. </w:t>
      </w:r>
    </w:p>
    <w:p w14:paraId="1B9587B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Μέχρι στιγμής δεν ξέρω -γιατί έχω καταθέσει την ερώτηση εδώ και δέκα με δεκαπέντε μέρες- εάν έγινε. Μέχρι τότε, όμως, δεν υπήρχε σχετική έγκριση της υπηρεσίας. Εκκρεμεί ακόμη αυτό, ενώ το έχετε στο Υπουργείο. Πρέπει επομένως εκεί να πιέσετε εσείς να προχωρήσει.</w:t>
      </w:r>
    </w:p>
    <w:p w14:paraId="1B9587B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Για το Ίδρυμα Νιάρχου τα είπαμε. Άκουσα για το προσωπικό. Είναι έτσι. Λέτε αλήθεια. Προσέξτε, όμως, όσον αφορά τα λεφτά που δίνετε. Θα μου το πείτε –είπατε- στη δευτερολογία. Γιατί η πληροφορία που έχω εγώ είναι ότι η επιχορήγηση που δίνει το Υπουργείο Πολιτισμού με την αύξηση του προσωπικού –η οποία είναι αναγκαία για να λειτουργήσει το μουσείο σε πλήρη έκταση- δεν φτάνει ούτε για την πληρωμή των λειτουργικών εξόδων των ανθρώπων που θα δουλεύουν εκεί. Γιατί, ξέρετε ότι τα 3 εκατομμύρια του Νιάρχου είναι χρυσάφι, είναι θαυμάσιο. Αλλά θα τελειώσουν κάποτε. Πρέπει επομένως να υπάρχει ένας προγραμματισμός από τώρα για το πώς επιχορηγείται αυτό το μουσείο για να λειτουργεί. Και δεν λέω για τη μισθοδοσία, αλλά για τις δραστηριότητές του.</w:t>
      </w:r>
    </w:p>
    <w:p w14:paraId="1B9587B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Ελπίζω –δεν ελπίζω, είμαι σίγουρος- ότι θα έχει και κάποια έσοδα. Δεν νομίζω ότι θα πρέπει να είναι δωρεάν η είσοδος. Εγώ είμαι κάθετος σε αυτό, κυρία Υπουργέ. Δεν λέω βέβαια για τις ακρότητες της Ιταλίας, που για να μπεις να δεις έναν κίονα σου ζητάνε 15 ευρώ. Εν πάση </w:t>
      </w:r>
      <w:proofErr w:type="spellStart"/>
      <w:r>
        <w:rPr>
          <w:rFonts w:eastAsia="Times New Roman" w:cs="Times New Roman"/>
          <w:szCs w:val="24"/>
        </w:rPr>
        <w:t>περιπτώσει</w:t>
      </w:r>
      <w:proofErr w:type="spellEnd"/>
      <w:r>
        <w:rPr>
          <w:rFonts w:eastAsia="Times New Roman" w:cs="Times New Roman"/>
          <w:szCs w:val="24"/>
        </w:rPr>
        <w:t xml:space="preserve">, όμως, ένα έσοδο πρέπει να διασφαλιστεί με το εισιτήριο που θα μπει. </w:t>
      </w:r>
    </w:p>
    <w:p w14:paraId="1B9587B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Επομένως θα ήθελα να είστε πιο συγκεκριμένη όσο μπορείτε για το χρονοδιάγραμμα. Και δεύτερον, να μου πείτε για την επιχορήγηση, γιατί αυτή τη στιγμή μπορεί να μην υπάρχει ιδιαίτερο πρόβλημα, αλλά σε έναν χρόνο, εφόσον έχουν πάει και οι καινούργιοι εργαζόμενοι, θα υπάρχει, γιατί η παρούσα δεν επαρκεί.</w:t>
      </w:r>
    </w:p>
    <w:p w14:paraId="1B9587BC" w14:textId="77777777" w:rsidR="00734353" w:rsidRDefault="00947540">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Ευχαριστώ πολύ, κύριε Αντιπρόεδρε.</w:t>
      </w:r>
    </w:p>
    <w:p w14:paraId="1B9587BD" w14:textId="77777777" w:rsidR="00734353" w:rsidRDefault="00947540">
      <w:pPr>
        <w:spacing w:line="600" w:lineRule="auto"/>
        <w:ind w:firstLine="720"/>
        <w:jc w:val="both"/>
        <w:rPr>
          <w:rFonts w:eastAsia="Times New Roman"/>
          <w:bCs/>
          <w:szCs w:val="24"/>
        </w:rPr>
      </w:pPr>
      <w:r>
        <w:rPr>
          <w:rFonts w:eastAsia="Times New Roman"/>
          <w:bCs/>
          <w:szCs w:val="24"/>
        </w:rPr>
        <w:lastRenderedPageBreak/>
        <w:t>Τον λόγο έχει η κυρία Υπουργός για τη δευτερολογία της.</w:t>
      </w:r>
    </w:p>
    <w:p w14:paraId="1B9587BE" w14:textId="77777777" w:rsidR="00734353" w:rsidRDefault="00947540">
      <w:pPr>
        <w:spacing w:line="600" w:lineRule="auto"/>
        <w:ind w:firstLine="720"/>
        <w:jc w:val="both"/>
        <w:rPr>
          <w:rFonts w:eastAsia="Times New Roman"/>
          <w:bCs/>
          <w:szCs w:val="24"/>
        </w:rPr>
      </w:pPr>
      <w:r>
        <w:rPr>
          <w:rFonts w:eastAsia="Times New Roman"/>
          <w:b/>
          <w:bCs/>
          <w:szCs w:val="24"/>
        </w:rPr>
        <w:t xml:space="preserve">ΛΥΔΙΑ ΚΟΝΙΟΡΔΟΥ (Υπουργός Πολιτισμού και Αθλητισμού): </w:t>
      </w:r>
      <w:r>
        <w:rPr>
          <w:rFonts w:eastAsia="Times New Roman"/>
          <w:bCs/>
          <w:szCs w:val="24"/>
        </w:rPr>
        <w:t>Κύριε Κακλαμάνη, ως προς το σκέλος του προϋπολογισμού, εκτός από τα 3 εκατομμύρια, βεβαίως θα εξασφαλιστεί η λειτουργία του ΕΜΣΤ ήδη με την επιχορήγηση από το Πρόγραμμα Δημοσίων Επενδύσεων 2015-2017 και με την αύξηση του 2017 του τακτικού προϋπολογισμού με έκτακτες επιχορηγήσεις. Το μουσείο αυτή τη στιγμή βρίσκεται στην καλύτερη οικονομική κατάσταση των τελευταίων ετών.</w:t>
      </w:r>
    </w:p>
    <w:p w14:paraId="1B9587BF" w14:textId="77777777" w:rsidR="00734353" w:rsidRDefault="00947540">
      <w:pPr>
        <w:spacing w:line="600" w:lineRule="auto"/>
        <w:ind w:firstLine="720"/>
        <w:jc w:val="both"/>
        <w:rPr>
          <w:rFonts w:eastAsia="Times New Roman"/>
          <w:bCs/>
          <w:szCs w:val="24"/>
        </w:rPr>
      </w:pPr>
      <w:r>
        <w:rPr>
          <w:rFonts w:eastAsia="Times New Roman"/>
          <w:bCs/>
          <w:szCs w:val="24"/>
        </w:rPr>
        <w:t>Αναλυτικά, από το Πρόγραμμα Δημοσίων Επενδύσεων για την τριετία 2015-2017 δόθηκαν 4,5 εκατομμύρια ευρώ. Η τακτική επιχορήγηση του ΥΠΟΑ για το 2017 ήταν 400.000 ευρώ. Η έκτακτη επι</w:t>
      </w:r>
      <w:r>
        <w:rPr>
          <w:rFonts w:eastAsia="Times New Roman"/>
          <w:bCs/>
          <w:szCs w:val="24"/>
        </w:rPr>
        <w:lastRenderedPageBreak/>
        <w:t>χορήγηση ήταν γύρω στις 303.000 ευρώ και πάλι η έκτακτη επιχορήγηση μέσα στο 2017 ήταν άλλες 300.000 ευρώ και άλλη μία έκτακτη επιχορήγηση εντός του 2017 ήταν 800.000 ευρώ. Το σύνολο είναι 6.291.000 ευρώ.</w:t>
      </w:r>
    </w:p>
    <w:p w14:paraId="1B9587C0" w14:textId="77777777" w:rsidR="00734353" w:rsidRDefault="00947540">
      <w:pPr>
        <w:spacing w:line="600" w:lineRule="auto"/>
        <w:ind w:firstLine="720"/>
        <w:jc w:val="both"/>
        <w:rPr>
          <w:rFonts w:eastAsia="Times New Roman"/>
          <w:bCs/>
          <w:szCs w:val="24"/>
        </w:rPr>
      </w:pPr>
      <w:r>
        <w:rPr>
          <w:rFonts w:eastAsia="Times New Roman"/>
          <w:bCs/>
          <w:szCs w:val="24"/>
        </w:rPr>
        <w:t>Επίσης σύμφωνα με το εγκεκριμένο τεχνικό δελτίο για το έργο δράσης και τις δραστηριότητες του Εθνικού Μουσείου Σύγχρονης Τέχνης εν όψει της μετεγκατάστασής του, εγκρίθηκε -ακριβώς αυτά που σας είπα στην αρχή- για την τριετία 2015-2017 το ποσό των 4,5 εκατομμύριων.</w:t>
      </w:r>
    </w:p>
    <w:p w14:paraId="1B9587C1" w14:textId="77777777" w:rsidR="00734353" w:rsidRDefault="00947540">
      <w:pPr>
        <w:spacing w:line="600" w:lineRule="auto"/>
        <w:ind w:firstLine="720"/>
        <w:jc w:val="both"/>
        <w:rPr>
          <w:rFonts w:eastAsia="Times New Roman"/>
          <w:bCs/>
          <w:szCs w:val="24"/>
        </w:rPr>
      </w:pPr>
      <w:r>
        <w:rPr>
          <w:rFonts w:eastAsia="Times New Roman"/>
          <w:bCs/>
          <w:szCs w:val="24"/>
        </w:rPr>
        <w:t xml:space="preserve">Είμαστε δίπλα στο μουσείο, κύριε Κακλαμάνη, σε κάθε του βήμα και σε κάθε δυσκολία που αντιμετωπίζει. Αυτό το κτήριο, δυστυχώς, σχεδιάστηκε χωρίς να έχει γίνει η </w:t>
      </w:r>
      <w:proofErr w:type="spellStart"/>
      <w:r>
        <w:rPr>
          <w:rFonts w:eastAsia="Times New Roman"/>
          <w:bCs/>
          <w:szCs w:val="24"/>
        </w:rPr>
        <w:t>μουσειογραφική</w:t>
      </w:r>
      <w:proofErr w:type="spellEnd"/>
      <w:r>
        <w:rPr>
          <w:rFonts w:eastAsia="Times New Roman"/>
          <w:bCs/>
          <w:szCs w:val="24"/>
        </w:rPr>
        <w:t xml:space="preserve"> μελέτη. Είναι ένα σφάλμα. Και αυτή τη στιγμή έχουμε ένα τεράστιο κτήριο </w:t>
      </w:r>
      <w:r>
        <w:rPr>
          <w:rFonts w:eastAsia="Times New Roman"/>
          <w:bCs/>
          <w:szCs w:val="24"/>
        </w:rPr>
        <w:lastRenderedPageBreak/>
        <w:t xml:space="preserve">με σοβαρά προβλήματα ενεργειακής απώλειας. Και βεβαίως, δεν ξέρουμε την ταχύτητα με την οποία θα εφαρμοστεί η </w:t>
      </w:r>
      <w:proofErr w:type="spellStart"/>
      <w:r>
        <w:rPr>
          <w:rFonts w:eastAsia="Times New Roman"/>
          <w:bCs/>
          <w:szCs w:val="24"/>
        </w:rPr>
        <w:t>μουσειογραφική</w:t>
      </w:r>
      <w:proofErr w:type="spellEnd"/>
      <w:r>
        <w:rPr>
          <w:rFonts w:eastAsia="Times New Roman"/>
          <w:bCs/>
          <w:szCs w:val="24"/>
        </w:rPr>
        <w:t xml:space="preserve"> μελέτη και πόσο γρήγορα θα μπορέσει να αξιοποιηθεί η πολύτιμη δωρεά του Ιδρύματος Σταύρος Νιάρχος.</w:t>
      </w:r>
    </w:p>
    <w:p w14:paraId="1B9587C2" w14:textId="77777777" w:rsidR="00734353" w:rsidRDefault="00947540">
      <w:pPr>
        <w:spacing w:line="600" w:lineRule="auto"/>
        <w:ind w:firstLine="720"/>
        <w:jc w:val="both"/>
        <w:rPr>
          <w:rFonts w:eastAsia="Times New Roman"/>
          <w:bCs/>
          <w:szCs w:val="24"/>
        </w:rPr>
      </w:pPr>
      <w:r>
        <w:rPr>
          <w:rFonts w:eastAsia="Times New Roman"/>
          <w:bCs/>
          <w:szCs w:val="24"/>
        </w:rPr>
        <w:t xml:space="preserve">Επομένως θέλουμε να είστε σίγουρος ότι θα προσπαθήσουμε να ανοίξει το μουσείο στο πιο σύντομο δυνατό διάστημα. Δεν μπορούμε, όμως, να εξαγγέλλουμε τα ακριβή χρονοδιαγράμματα, γιατί εξαρτάται από τις εργασίες και με την ταχύτητα με την οποία αυτές θα εφαρμοστούν. </w:t>
      </w:r>
    </w:p>
    <w:p w14:paraId="1B9587C3" w14:textId="77777777" w:rsidR="00734353" w:rsidRDefault="00947540">
      <w:pPr>
        <w:spacing w:line="600" w:lineRule="auto"/>
        <w:ind w:firstLine="720"/>
        <w:jc w:val="both"/>
        <w:rPr>
          <w:rFonts w:eastAsia="Times New Roman" w:cs="Times New Roman"/>
          <w:szCs w:val="24"/>
        </w:rPr>
      </w:pPr>
      <w:r>
        <w:rPr>
          <w:rFonts w:eastAsia="Times New Roman"/>
          <w:bCs/>
          <w:szCs w:val="24"/>
        </w:rPr>
        <w:t xml:space="preserve">Επίσης ήθελα να σας πω ότι δεν αφήνουμε κανέναν φορέα -όπως το έχουμε κάνει και με τους άλλους εποπτευόμενους φορείς, όπως το Μέγαρο Βορείου Ελλάδος, όπως το Κρατικό- χωρίς να τον </w:t>
      </w:r>
      <w:r>
        <w:rPr>
          <w:rFonts w:eastAsia="Times New Roman"/>
          <w:bCs/>
          <w:szCs w:val="24"/>
        </w:rPr>
        <w:lastRenderedPageBreak/>
        <w:t xml:space="preserve">ενισχύσουμε έγκαιρα, ώστε να είναι ομαλές οι λειτουργίες του και να μπορεί να κάνει τον προγραμματισμό του. </w:t>
      </w:r>
    </w:p>
    <w:p w14:paraId="1B9587C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Άλλωστε το ΕΜΣΤ, παρ’ όλο που δεν έχει ανοίξει επίσημα, έχει κάνει πολύ σοβαρές δραστηριότητες, κάνει κοινωνικό έργο, κάνει εκπαιδευτικά προγράμματα, βεβαίως ήταν το κύριο κτήριο για τη «</w:t>
      </w:r>
      <w:proofErr w:type="spellStart"/>
      <w:r>
        <w:rPr>
          <w:rFonts w:eastAsia="Times New Roman" w:cs="Times New Roman"/>
          <w:szCs w:val="24"/>
          <w:lang w:val="en-US"/>
        </w:rPr>
        <w:t>Documenta</w:t>
      </w:r>
      <w:proofErr w:type="spellEnd"/>
      <w:r>
        <w:rPr>
          <w:rFonts w:eastAsia="Times New Roman" w:cs="Times New Roman"/>
          <w:szCs w:val="24"/>
        </w:rPr>
        <w:t>», έκανε τις εκθέσεις στη συνεργασία για το «Έτος Κίνας» και προετοιμάζει άλλα πολλά, προκειμένου να παραμείνει ενεργό και ένας ζωντανός πόλος στην πόλη.</w:t>
      </w:r>
    </w:p>
    <w:p w14:paraId="1B9587C5"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Το πρόβλημα της διοίκησης του μουσείου έχει λυθεί, κυρία Υπουργέ; Ξέρω ότι είχαν κάποια προβλήματα εκεί.</w:t>
      </w:r>
    </w:p>
    <w:p w14:paraId="1B9587C6"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lastRenderedPageBreak/>
        <w:t>ΛΥΔΙΑ ΚΟΝΙΟΡΔΟΥ (Υπουργός Πολιτισμού και Αθλητισμού):</w:t>
      </w:r>
      <w:r>
        <w:rPr>
          <w:rFonts w:eastAsia="Times New Roman" w:cs="Times New Roman"/>
          <w:szCs w:val="24"/>
        </w:rPr>
        <w:t xml:space="preserve"> Όχι, δεν υπάρχει κανένα πρόβλημα. Η λειτουργία του μουσείου είναι ομαλή.</w:t>
      </w:r>
    </w:p>
    <w:p w14:paraId="1B9587C7"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Καλώς. Ευχαριστώ. </w:t>
      </w:r>
    </w:p>
    <w:p w14:paraId="1B9587C8"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w:t>
      </w:r>
    </w:p>
    <w:p w14:paraId="1B9587C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Προχωρούμε στην πέμπτη με αριθμό 924/26-1-2018 επίκαιρη ερώτηση πρώτου κύκλου του Βουλευτή Α΄ Θεσσαλονίκης του Κομμουνιστικού Κόμματος Ελλάδας κ. </w:t>
      </w:r>
      <w:r>
        <w:rPr>
          <w:rFonts w:eastAsia="Times New Roman" w:cs="Times New Roman"/>
          <w:bCs/>
          <w:szCs w:val="24"/>
        </w:rPr>
        <w:t>Ιωάννη Δελή</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με θέμα: «Να διασφαλιστούν τα πνευματικά δικαιώματα των δημιουργών και τα εργασιακά δικαιώματα των εργαζομένων της ΑΕΠΙ».</w:t>
      </w:r>
    </w:p>
    <w:p w14:paraId="1B9587C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Τον λόγο έχει ο κ. Δελής.</w:t>
      </w:r>
    </w:p>
    <w:p w14:paraId="1B9587CB"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Ευχαριστώ πολύ, κύριε Πρόεδρε.</w:t>
      </w:r>
    </w:p>
    <w:p w14:paraId="1B9587C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Κυρία Υπουργέ, φέρνουμε σήμερα στη Βουλή το ζήτημα της ΑΕΠΙ, της Ανώνυμης Εταιρείας Πνευματικής Ιδιοκτησίας, που, όπως ξέρουμε όλοι, βουλιάζει μέσα στον βάλτο των οικονομικών της σκανδάλων. Βρίσκεται σε ιδιαίτερα δεινή θέση, αφού οι χρήστες και ιδιαίτερα οι μεγάλοι χρήστες, ανάμεσά τους βεβαίως και η ΕΡΤ, έχουν πάψει να καταβάλλουν τις οφειλόμενες αμοιβές για τα πνευματικά δικαιώματα.</w:t>
      </w:r>
    </w:p>
    <w:p w14:paraId="1B9587C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Αυτό έχει ως συνέπεια τη μείωση των εισπράξεων της εταιρείας και φυσικά οδηγεί στη μείωση των αποδιδόμενων δικαιωμάτων στους δημιουργούς και άλλους δικαιούχους και ταυτόχρονα στη μη καταβολή των μισθών για τους εργαζόμενους της ΑΕΠΙ.</w:t>
      </w:r>
    </w:p>
    <w:p w14:paraId="1B9587CE"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Γνωρίζετε, όπως γνωρίζουμε όλοι, ότι υπάρχει πολύ μεγάλος κίνδυνος να χάσουν τελικά τις αμοιβές τους και οι δημιουργοί, αλλά και οι εργαζόμενοι στην ΑΕΠΙ, και μιλάω για τους οφειλόμενους μισθούς. Μάλιστα, από ό,τι παρακολουθούμε όλοι, σύμφωνα και με τα δημοσιεύματα του Τύπου, έχουμε αρκετές αποχωρήσεις δημιουργών από την ΑΕΠΙ με ό,τι αυτό σημαίνει για αυτήν την εταιρεία. </w:t>
      </w:r>
    </w:p>
    <w:p w14:paraId="1B9587CF"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Η αλήθεια είναι πως το Υπουργείο Πολιτισμού και εσείς προχωρήσατε και διαφημίσατε την τοποθέτηση της προσωρινής επιτρόπου, διορίσατε προσωρινή επίτροπο στην ΑΕΠΙ. Όμως, απ’ όσο ξέρουμε, από τότε μέχρι τώρα –και πέρασαν αρκετοί μήνες- δεν έχει δοθεί κάποια λύση, δεν έχουμε βγει ακόμα από το αδιέξοδο. </w:t>
      </w:r>
      <w:r>
        <w:rPr>
          <w:rFonts w:eastAsia="Times New Roman" w:cs="Times New Roman"/>
          <w:szCs w:val="24"/>
        </w:rPr>
        <w:lastRenderedPageBreak/>
        <w:t>Θα μπορούσε να πει κανείς ότι αυτή η κυβερνητική κίνηση αποδείχτηκε αναποτελεσματική και ίσως και πρόσθεσε και νέα προβλήματα.</w:t>
      </w:r>
    </w:p>
    <w:p w14:paraId="1B9587D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Να πούμε εδώ ότι αυτό μάλλον ήταν φυσικό και αναμενόμενο από τη στιγμή που εξακολουθεί να υπάρχει το καθεστώς της διαρχίας μέσα στη συγκεκριμένη εταιρεία με τους μεγαλομετόχους και με την επίτροπο, αλλά και λόγω των περιορισμένων αρμοδιοτήτων που εξαρχής δώσατε στην προσωρινή επίτροπο.</w:t>
      </w:r>
    </w:p>
    <w:p w14:paraId="1B9587D1"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αυτό που θέλω να σας ρωτήσω, κυρία Υπουργέ, και θέλουμε να το ακούσουμε, είναι τι μέτρα σκοπεύετε να πάρετε εσείς τώρα, έτσι ώστε αφ’ ενός να διασφαλιστούν τα </w:t>
      </w:r>
      <w:r>
        <w:rPr>
          <w:rFonts w:eastAsia="Times New Roman" w:cs="Times New Roman"/>
          <w:szCs w:val="24"/>
        </w:rPr>
        <w:lastRenderedPageBreak/>
        <w:t>πνευματικά δικαιώματα των δημιουργών και βεβαίως και τα εργασιακά δικαιώματα των εργαζομένων στην ΑΕΠΙ, που κινδυνεύουν άμεσα να βρεθούν χωρίς μισθό και να απολυθούν.</w:t>
      </w:r>
    </w:p>
    <w:p w14:paraId="1B9587D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Ευχαριστούμε.</w:t>
      </w:r>
    </w:p>
    <w:p w14:paraId="1B9587D3"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 Δελή.</w:t>
      </w:r>
    </w:p>
    <w:p w14:paraId="1B9587D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Τον λόγο έχει η κυρία Υπουργός.</w:t>
      </w:r>
    </w:p>
    <w:p w14:paraId="1B9587D5"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Σας ευχαριστώ.</w:t>
      </w:r>
    </w:p>
    <w:p w14:paraId="1B9587D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Για την κατάσταση στην οποία βρίσκεται σήμερα η ΑΕΠΙ ευθύνεται αποκλειστικά η διοίκησή της, η οποία, όπως προκύπτει και από την έκθεση του διαχειριστικού ελέγχου της εταιρείας ορκωτών </w:t>
      </w:r>
      <w:r>
        <w:rPr>
          <w:rFonts w:eastAsia="Times New Roman" w:cs="Times New Roman"/>
          <w:szCs w:val="24"/>
        </w:rPr>
        <w:lastRenderedPageBreak/>
        <w:t xml:space="preserve">ελεγκτών λογιστών </w:t>
      </w:r>
      <w:r>
        <w:rPr>
          <w:rFonts w:eastAsia="Times New Roman" w:cs="Times New Roman"/>
          <w:szCs w:val="24"/>
          <w:lang w:val="en-US"/>
        </w:rPr>
        <w:t>Ernst</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Young</w:t>
      </w:r>
      <w:r>
        <w:rPr>
          <w:rFonts w:eastAsia="Times New Roman" w:cs="Times New Roman"/>
          <w:szCs w:val="24"/>
        </w:rPr>
        <w:t xml:space="preserve">, προέβη σε ατασθαλίες και καταχρήσεις όλα τα προηγούμενα έτη, όπως άλλωστε καταγγέλθηκε πρόσφατα και από τους ίδιους τους εργαζόμενους μετά από τη συνάντηση που είχαν με τους ιδιοκτήτες. </w:t>
      </w:r>
    </w:p>
    <w:p w14:paraId="1B9587D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Ο διορισμός της προσωρινής επιτρόπου, καθώς και η πρόσφατη ανανέωση της θητείας της είχε σαν σκοπό την αποτύπωση της οικονομικής κατάστασης του οργανισμού και τη διασφάλιση της είσπραξης και απόδοσης στους δικαιούχους των ποσών που εισπράττονται για λογαριασμό τους. Δεν μπορεί κανείς να αρνηθεί το γεγονός ωστόσο ότι ο διορισμός της επιτρόπου συνέβαλε παράλληλα και στην κατά το δυνατό ομαλή συνέχιση εργασίας των εργαζομένων της ΑΕΠΙ σε αυτήν.</w:t>
      </w:r>
    </w:p>
    <w:p w14:paraId="1B9587D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Το μέτρο, που λέτε ότι διαφημίστηκε, δεν διαφημίστηκε παράλογα, αλλά είναι παραπληροφόρησή σας το γεγονός που επικαλείστε, ότι διαφημίστηκε από κύκλους μεγάλων χρηστών. Διαφημίστηκε από την πλειοψηφία των δημιουργών και εκ των πραγμάτων ήταν μια απαραίτητη κίνηση για την εξυγίανση του τοπίου των πνευματικών δικαιωμάτων. </w:t>
      </w:r>
    </w:p>
    <w:p w14:paraId="1B9587D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Η μείωση των εισπράξεων της εταιρείας συνδέεται, λοιπόν, με την κακοδιαχείριση της ΑΕΠΙ και όχι με τον διορισμό της επιτρόπου, η οποία κράτησε με νύχια και με δόντια με την ομάδα της την αγορά του πνευματικού δικαιώματος και κατόρθωσε να κάνει τον Δεκέμβριο του 2017 έστω και μερική διανομή, γεγονός που σας διαβεβαιώ ότι δεν θα είχε συντελεστεί από τη διοίκηση της εταιρείας. </w:t>
      </w:r>
    </w:p>
    <w:p w14:paraId="1B9587D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τα πεπραγμένα εξαμήνου της προσωρινής επιτρόπου προς το Υπουργείο Πολιτισμού προκύπτει ότι αναχαιτίστηκαν αλόγιστες δαπάνες της διοίκησης σε συγγενικά πρόσωπα και συνδεδεμένες εταιρείες και συγχρόνως, αυξήθηκαν οι εισπράξεις σε σχέση με τους προηγούμενους μήνες του διορισμού τους. </w:t>
      </w:r>
    </w:p>
    <w:p w14:paraId="1B9587D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Επίσης οι καταγγελίες, όπως αναφέρεται, των συμβάσεων από μέλη της ΑΕΠΙ, ξένα σημαντικά ρεπερτόρια και σχεδόν όλους τους εκδότες, δυσχεραίνουν αυτή τη στιγμή το έργο της είσπραξης των δικαιωμάτων, το οποίο αποτελεί μια εκ των προβλεπόμενων αρμοδιοτήτων του προσωρινού επιτρόπου.</w:t>
      </w:r>
    </w:p>
    <w:p w14:paraId="1B9587D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Το εκπροσωπούμενο ρεπερτόριο της ΑΕΠΙ συρρικνώνεται εξαιτίας της καταγγελίας των συμβάσεων και κυρίως, μεγάλων αλλοδαπών οργανισμών συλλογικής διαχείρισης, που η εταιρεία τούς </w:t>
      </w:r>
      <w:r>
        <w:rPr>
          <w:rFonts w:eastAsia="Times New Roman" w:cs="Times New Roman"/>
          <w:szCs w:val="24"/>
        </w:rPr>
        <w:lastRenderedPageBreak/>
        <w:t xml:space="preserve">οφείλει χρήματα από το 2014. Για τη μείωση των εισπράξεων υπάρχει η εξέλιξη του προβλήματος, με αποτέλεσμα οι χρήστες να αρνούνται να πληρώσουν. </w:t>
      </w:r>
    </w:p>
    <w:p w14:paraId="1B9587D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Επίσης επειδή η εταιρεία από τις αρχές του Οκτωβρίου του 2017 δεν διαθέτει φορολογική ενημερότητα, δεν μπορεί να εισπράξει από φορείς του δημοσίου. Παρά τη δεινή αυτή κατάσταση, για τη διανομή του δεύτερου εξαμήνου του 2017 έγινε κατορθωτό να πληρωθεί ποσό 5.500.000 ευρώ περίπου στους δικαιούχους, διότι αποδεσμεύτηκαν από το ελληνικό δημόσιο και κατέστησαν ακατάσχετα τα χρήματα που υπήρχαν στους εταιρικούς λογαριασμούς, γεγονός πάρα πολύ σημαντικό, κατόπιν προώθησης από την Κυβέρνηση και της ψήφισης της σχετικής διάταξης από τη Βουλή με τροπολογία του Υπουργείου Πολιτισμού. </w:t>
      </w:r>
    </w:p>
    <w:p w14:paraId="1B9587DE" w14:textId="77777777" w:rsidR="00734353" w:rsidRDefault="00947540">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της κυρίας Υπουργού)</w:t>
      </w:r>
    </w:p>
    <w:p w14:paraId="1B9587DF"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για το θέμα του χρόνου.</w:t>
      </w:r>
    </w:p>
    <w:p w14:paraId="1B9587E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Επιπλέον θα ήθελα να τονίσω ότι η προσωρινή επίτροπος για όλα αυτά που έγιναν κατορθωτά, άσκησε φορτικές πιέσεις στη διοίκηση της εταιρείας για να πραγματοποιηθεί αυτή η διανομή. Το Υπουργείο Πολιτισμού έχει στενή συνεργασία και τακτική ενημέρωση και παρακολουθεί στενά την υπόθεση, ώστε έγκαιρα να παίρνει τα κατάλληλα μέτρα. </w:t>
      </w:r>
    </w:p>
    <w:p w14:paraId="1B9587E1"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Τα υπόλοιπα θα τα πω στη δευτερολογία μου. </w:t>
      </w:r>
    </w:p>
    <w:p w14:paraId="1B9587E2" w14:textId="77777777" w:rsidR="00734353" w:rsidRDefault="00947540">
      <w:pPr>
        <w:spacing w:line="600" w:lineRule="auto"/>
        <w:ind w:firstLine="720"/>
        <w:jc w:val="both"/>
        <w:rPr>
          <w:rFonts w:eastAsia="Times New Roman" w:cs="Times New Roman"/>
          <w:szCs w:val="24"/>
        </w:rPr>
      </w:pPr>
      <w:r>
        <w:rPr>
          <w:rFonts w:eastAsia="Times New Roman"/>
          <w:b/>
          <w:bCs/>
        </w:rPr>
        <w:t>ΠΡΟΕΔΡΕΥΩΝ (Δημήτριος Καμμένος):</w:t>
      </w:r>
      <w:r>
        <w:rPr>
          <w:rFonts w:eastAsia="Times New Roman" w:cs="Times New Roman"/>
          <w:szCs w:val="24"/>
        </w:rPr>
        <w:t xml:space="preserve"> Σας ευχαριστούμε πολύ, κυρία Υπουργέ. </w:t>
      </w:r>
    </w:p>
    <w:p w14:paraId="1B9587E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Κύριε Δελή, έχετε τον λόγο. </w:t>
      </w:r>
    </w:p>
    <w:p w14:paraId="1B9587E4"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Ευχαριστώ, κύριε Πρόεδρε. </w:t>
      </w:r>
    </w:p>
    <w:p w14:paraId="1B9587E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Πάντως, στην ερώτηση που σας κάναμε, κυρία Υπουργέ, για το τι θα κάνετε για να διασφαλιστούν τα δικαιώματα των δημιουργών και των εργαζομένων σήμερα, δεν δώσατε απάντηση. Ελπίζω να τη δώσετε στη δευτερολογία σας. </w:t>
      </w:r>
    </w:p>
    <w:p w14:paraId="1B9587E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Ρίξατε όλες τις ευθύνες, μα όλες, στη διοίκηση της ΑΕΠΙ. Μόνο που, ξέρετε, ασφαλώς και υπάρχουν αυτές οι ευθύνες και είναι βαρύτατες για τη συγκεκριμένη διοίκηση, ωστόσο ευθύνες έχει και η δική σας Κυβέρνηση, κυρία Υπουργέ, που ενώ εδώ και μεγάλο χρονικό διάστημα γνωρίζει το πρόβλημα, απλώς παρακολουθεί και δεν παίρνει εκείνα τα μέτρα που πρέπει να πάρει, έτσι ώστε να διασφαλιστεί η δουλειά των εργαζομένων, οι μισθοί των εργαζομένων –και </w:t>
      </w:r>
      <w:r>
        <w:rPr>
          <w:rFonts w:eastAsia="Times New Roman" w:cs="Times New Roman"/>
          <w:szCs w:val="24"/>
        </w:rPr>
        <w:lastRenderedPageBreak/>
        <w:t xml:space="preserve">θα σας πω σε λίγο σε ποια κατάσταση βρίσκονται- και βεβαίως, τα πνευματικά δικαιώματα των δημιουργών. </w:t>
      </w:r>
    </w:p>
    <w:p w14:paraId="1B9587E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Μας είπατε για την προσωρινή επίτροπο ότι τοποθετήθηκε εκεί για να αποτυπώσει την οικονομική κατάσταση της εταιρείας και να διασφαλίσει την ομαλή συνέχιση της εργασίας. Εξωραΐζετε μια πραγματικότητα, όμως, πρέπει να γνωρίζετε ότι οι εργαζόμενοι στη συγκεκριμένη εταιρεία έχουν να πληρωθούν πάνω από έναν μήνα, οι αντιπρόσωποι αυτής της εταιρείας έχουν να πληρωθούν πάνω από δυο μήνες και βεβαίως, δεν μιλάμε για τους εκπροσώπους οι οποίοι -</w:t>
      </w:r>
      <w:proofErr w:type="spellStart"/>
      <w:r>
        <w:rPr>
          <w:rFonts w:eastAsia="Times New Roman" w:cs="Times New Roman"/>
          <w:szCs w:val="24"/>
        </w:rPr>
        <w:t>αλίμονό</w:t>
      </w:r>
      <w:proofErr w:type="spellEnd"/>
      <w:r>
        <w:rPr>
          <w:rFonts w:eastAsia="Times New Roman" w:cs="Times New Roman"/>
          <w:szCs w:val="24"/>
        </w:rPr>
        <w:t xml:space="preserve"> τους!- αν μπλέξουν σε δικαστικές διαμάχες, τότε θα πρέπει να βάλουν οι ίδιοι το χέρι στην τσέπη για τα δικαστικά τους έξοδα. </w:t>
      </w:r>
    </w:p>
    <w:p w14:paraId="1B9587E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αυτό που βλέπουμε και αυτό που θα θέλαμε να ακούσουμε από εσάς, κυρία Υπουργέ, είναι τι μέτρα συγκεκριμένα θα πάρετε για αυτούς τους εκατό περίπου εργαζόμενους, για να διασφαλιστεί η εργασία τους. Τι μέτρα θα πάρετε για να διασφαλιστούν τα δικαιώματα των δημιουργών. </w:t>
      </w:r>
    </w:p>
    <w:p w14:paraId="1B9587E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Και το καλοκαίρι στη συζήτηση που είχαμε για το νομοσχέδιο σάς είχαμε πει ότι αν πραγματικά θέλατε να δώσετε μία λύση στη συγκεκριμένη εταιρεία συζητώντας για το νομοσχέδιο των συλλογικών οντοτήτων διαχείρισης, θα μπορούσατε αφού εξυγιάνετε τη συγκεκριμένη ΑΕΠΙ, τότε να παραχωρήσετε τη λειτουργία της στους ίδιους τους δημιουργούς, ώστε να την </w:t>
      </w:r>
      <w:proofErr w:type="spellStart"/>
      <w:r>
        <w:rPr>
          <w:rFonts w:eastAsia="Times New Roman" w:cs="Times New Roman"/>
          <w:szCs w:val="24"/>
        </w:rPr>
        <w:t>αυτοδιαχειριστούν</w:t>
      </w:r>
      <w:proofErr w:type="spellEnd"/>
      <w:r>
        <w:rPr>
          <w:rFonts w:eastAsia="Times New Roman" w:cs="Times New Roman"/>
          <w:szCs w:val="24"/>
        </w:rPr>
        <w:t>, εξασφα</w:t>
      </w:r>
      <w:r>
        <w:rPr>
          <w:rFonts w:eastAsia="Times New Roman" w:cs="Times New Roman"/>
          <w:szCs w:val="24"/>
        </w:rPr>
        <w:lastRenderedPageBreak/>
        <w:t xml:space="preserve">λίζοντας βεβαίως και τα δικαιώματά τους και τη συνέχιση της εργασίας των εργαζομένων. Κάτι τέτοιο δεν έχετε κάνει και δεν έχετε απαντήσει πάνω σε αυτό που σας είπαμε. </w:t>
      </w:r>
    </w:p>
    <w:p w14:paraId="1B9587E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θα ήθελα να θυμίσω -το είπα και στην </w:t>
      </w:r>
      <w:proofErr w:type="spellStart"/>
      <w:r>
        <w:rPr>
          <w:rFonts w:eastAsia="Times New Roman" w:cs="Times New Roman"/>
          <w:szCs w:val="24"/>
        </w:rPr>
        <w:t>πρωτολογία</w:t>
      </w:r>
      <w:proofErr w:type="spellEnd"/>
      <w:r>
        <w:rPr>
          <w:rFonts w:eastAsia="Times New Roman" w:cs="Times New Roman"/>
          <w:szCs w:val="24"/>
        </w:rPr>
        <w:t>, θα το ξαναπώ- ότι αυτό που κάνατε στην πραγματικότητα με το νομοσχέδιο ήταν να ανοίξετε την αγορά των πνευματικών δικαιωμάτων. Έχουμε και μια διαφορά εδώ. Εμείς μιλάμε για πνευματικά δικαιώματα, εσείς μιλάτε για πνευματική ιδιοκτησία. Δεν είναι ακριβώς το ίδιο. Ήδη έχουν εμφανιστεί και λειτουργούν εταιρείες εισαγόμενες από την υπόλοιπη Ευρώπη, οι οποίες βεβαίως σιγά-σιγά παίρνουν το πελατολόγιο που είχε η ΑΕΠΙ.</w:t>
      </w:r>
    </w:p>
    <w:p w14:paraId="1B9587E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B9587E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κατάσταση. Αυτό είναι το αποτέλεσμα της δική σας πολιτικής και αυτό θα πρέπει να το δείτε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το διορθώσετε. </w:t>
      </w:r>
    </w:p>
    <w:p w14:paraId="1B9587E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Κλείνοντας, θα ήθελα να πω πως σε κάθε περίπτωση αυτό που πρέπει να κάνουν οι εργαζόμενοι στη συγκεκριμένη εταιρεία, αλλά και οι δημιουργοί, είναι ότι θα πρέπει να εντείνουν τον αγώνα τους και τις διεκδικήσεις τους, γιατί με την πολιτική σας παίρνει θάρρος και η σημερινή διοίκηση της εταιρείας και οι μεγαλομέτοχοι να φορτώνουν τα δεινά της επιχείρησης και την τραγική της κατάσταση στους ίδιους τους εργαζόμενους. Εκεί έχουμε φτάσει.</w:t>
      </w:r>
    </w:p>
    <w:p w14:paraId="1B9587EE"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Περιμένουμε να ακούσουμε τις απαντήσεις σας, κυρία Υπουργέ. </w:t>
      </w:r>
    </w:p>
    <w:p w14:paraId="1B9587EF"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Ευχαριστούμε πολύ, κύριε Δελή.</w:t>
      </w:r>
    </w:p>
    <w:p w14:paraId="1B9587F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Η κυρία Υπουργός έχει τον λόγο για τρία λεπτά για να δευτερολογήσει.</w:t>
      </w:r>
    </w:p>
    <w:p w14:paraId="1B9587F1"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 xml:space="preserve">Ευχαριστώ, κύριε Πρόεδρε. </w:t>
      </w:r>
    </w:p>
    <w:p w14:paraId="1B9587F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Το μέτρο του διορισμού του προσωρινού επιτρόπου απεδείχθη αποτελεσματικό στην πράξη, γιατί σε σύντομο χρονικό διάστημα καταγράφηκαν όλες οι παθογένειες της ΑΕΠΙ. Είναι ένα φαινόμενο δεκαετιών που κανείς δεν είχε τολμήσει να το αγγίξει. Είναι η πρώτη φορά που όλη η εικόνα της ΑΕΠΙ βγαίνει στο φως. Αυτό είναι μια πολύ μεγάλη τομή στο τοπίο αυτό και χωρίς την παρουσία της επι</w:t>
      </w:r>
      <w:r>
        <w:rPr>
          <w:rFonts w:eastAsia="Times New Roman" w:cs="Times New Roman"/>
          <w:szCs w:val="24"/>
        </w:rPr>
        <w:lastRenderedPageBreak/>
        <w:t>τρόπου αυτό δεν θα είχε πραγματοποιηθεί. Δεν είναι μόνο στο οικονομικό επίπεδο, αλλά και στο επίπεδο της πραγματικής λειτουργίας της σε σχέση με τον εταιρικό της σκοπό που είναι η διαχείριση, η είσπραξη και η διανομή των πνευματικών δικαιωμάτων.</w:t>
      </w:r>
    </w:p>
    <w:p w14:paraId="1B9587F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είναι ότι διερευνώνται και θέματα και ευρήματα που άπτονται ποινικής περαιτέρω αξιολόγησης. Όπως αντιλαμβάνεστε, χωρίς το μέτρο όλα αυτά δεν θα είχαν καταγραφεί. Επίσης, χωρίς την προσωρινή επίτροπο η διοίκηση της εταιρείας δεν υπήρχε καμία περίπτωση, όπως και αντιστεκόταν σθεναρά, να προβεί σε διαχωρισμό των τραπεζικών λογαριασμών, σε λογαριασμούς, δηλαδή, δικαιούχων που προορίζονται μόνο για τη διανομή και σε εταιρικούς λογαριασμούς που κατατίθεται η προμήθεια σύμφωνα με τον νόμο. </w:t>
      </w:r>
    </w:p>
    <w:p w14:paraId="1B9587F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Θα πρέπει δε να τονιστεί ότι η διάταξη αυτή αποτελεί ορόσημο στο πνευματικό δικαίωμα, καθώς για πρώτη φορά θωρακίστηκαν τα χρήματα των δημιουργών και χαρακτηρίστηκαν ακατάσχετα, πράγμα το οποίο απετέλεσε επίτευγμα αυτής της Κυβέρνησης. </w:t>
      </w:r>
    </w:p>
    <w:p w14:paraId="1B9587F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Θα πρέπει να καταλάβετε ότι η διανομή του Δεκεμβρίου του ’17 δεν θα είχε πραγματοποιηθεί, όπως πραγματοποιήθηκε, γιατί τα λεφτά των δημιουργών θα τα έπαιρνε η Ε</w:t>
      </w:r>
      <w:r>
        <w:rPr>
          <w:rFonts w:eastAsia="Times New Roman" w:cs="Times New Roman"/>
          <w:szCs w:val="24"/>
          <w:lang w:val="en-US"/>
        </w:rPr>
        <w:t>UROBANK</w:t>
      </w:r>
      <w:r>
        <w:rPr>
          <w:rFonts w:eastAsia="Times New Roman" w:cs="Times New Roman"/>
          <w:szCs w:val="24"/>
        </w:rPr>
        <w:t xml:space="preserve"> που είχε ήδη επιβάλει κατάσχεση στους εταιρικούς λογαριασμούς.</w:t>
      </w:r>
    </w:p>
    <w:p w14:paraId="1B9587F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Η διανομή του </w:t>
      </w:r>
      <w:proofErr w:type="spellStart"/>
      <w:r>
        <w:rPr>
          <w:rFonts w:eastAsia="Times New Roman" w:cs="Times New Roman"/>
          <w:szCs w:val="24"/>
        </w:rPr>
        <w:t>αποδεσμευθέντος</w:t>
      </w:r>
      <w:proofErr w:type="spellEnd"/>
      <w:r>
        <w:rPr>
          <w:rFonts w:eastAsia="Times New Roman" w:cs="Times New Roman"/>
          <w:szCs w:val="24"/>
        </w:rPr>
        <w:t xml:space="preserve"> ποσού έναντι των δικαιωμάτων του δευτέρου εξαμήνου ήταν συνειδητή επιλογή να δοθεί αντί για την εξόφληση των δικαιωμάτων του πρώτου εξαμήνου με κοινωνικά κριτήρια, ώστε να εξαλειφθούν πλήρως οι δημιουργοί εκείνοι που έχουν τα μικρότερα εισοδήματα μέχρι 2.000 ευρώ. Όλοι δε οι </w:t>
      </w:r>
      <w:r>
        <w:rPr>
          <w:rFonts w:eastAsia="Times New Roman" w:cs="Times New Roman"/>
          <w:szCs w:val="24"/>
        </w:rPr>
        <w:lastRenderedPageBreak/>
        <w:t>υπόλοιποι δικαιούχοι, Έλληνες δημιουργοί εκδότες και αλλοδαποί οργανισμοί συλλογικής διαχείρισης, να λάβουν ισομερώς και δίκαια ένα μεγάλο ποσοστό των υπολειπομένων δικαιωμάτων τους. Κάθε άλλη επιλογή θα κατέληγε στο να μην λάβουν ούτε ένα ευρώ οι χαμηλόμισθοι δημιουργοί.</w:t>
      </w:r>
    </w:p>
    <w:p w14:paraId="1B9587F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Η Κυβέρνηση έχουσα πλήρη επίγνωση τόσο της οικονομικής κατάστασης της εταιρείας, που είναι οικτρή, όσο και της εν γένει αδιαφανούς λειτουργίας της διαβλέπει ως μονόδρομο την αναγκαιότητα να ρυθμίσει άμεσα την αγορά του πνευματικού δικαιώματος και πολύ σύντομα επεξεργάζεται και θα παρουσιάσει λύσεις, ώστε με επαρκή και κατάλληλα νομοθετικά μέτρα, που θα πρέπει όλοι εδώ στη Βουλή να ψηφίσετε, να διασφαλιστεί το συνταγματικά κατοχυρωμένο δικαίωμα της πνευματικής ιδιοκτησίας.</w:t>
      </w:r>
    </w:p>
    <w:p w14:paraId="1B9587F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Πρόκειται, δηλαδή, να κάνουμε επιτέλους πράξη το διαχρονικό αίτημα των πνευματικών δημιουργών προς όλες τις κυβερνήσεις για εξυγίανση του χώρου, για αξιοκρατία, διαφάνεια, αντικειμενικότητα και </w:t>
      </w:r>
      <w:proofErr w:type="spellStart"/>
      <w:r>
        <w:rPr>
          <w:rFonts w:eastAsia="Times New Roman" w:cs="Times New Roman"/>
          <w:szCs w:val="24"/>
        </w:rPr>
        <w:t>εξορθολογισμό</w:t>
      </w:r>
      <w:proofErr w:type="spellEnd"/>
      <w:r>
        <w:rPr>
          <w:rFonts w:eastAsia="Times New Roman" w:cs="Times New Roman"/>
          <w:szCs w:val="24"/>
        </w:rPr>
        <w:t xml:space="preserve">. Κερδοσκοπικές ανώνυμες εταιρείες ιδιωτικών συμφερόντων στη συλλογική διαχείριση των πνευματικών δικαιωμάτων δεν έχουν καμμία θέση στην αγορά, πολύ περισσότερο που αποδείχθηκε ότι δεν εξασφαλίζουν τους πνευματικούς δημιουργούς, δεν προάγουν τον πολιτισμό και δεν προσδίδουν συναλλακτική ασφάλεια στους χρήστες. </w:t>
      </w:r>
    </w:p>
    <w:p w14:paraId="1B9587F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Στόχος μας, λοιπόν, είναι να προκύψει ένας υγιής οργανισμός συλλογικής διαχείρισης, μη κερδοσκοπικός, ένα πραγματικό σπίτι των πνευματικών δημιουργών κατά τα σύγχρονα ευρωπαϊκά και διεθνή πρότυπα και όχι μια ακόμη κερδοσκοπική ανώνυμη εταιρεία </w:t>
      </w:r>
      <w:r>
        <w:rPr>
          <w:rFonts w:eastAsia="Times New Roman" w:cs="Times New Roman"/>
          <w:szCs w:val="24"/>
        </w:rPr>
        <w:lastRenderedPageBreak/>
        <w:t xml:space="preserve">των λίγων εις βάρος των πολλών. Με αυτόν τον τρόπο να είστε σίγουροι ότι θα εξασφαλιστούν όλοι, και οι εργαζόμενοι οι οποίοι αυτή τη στιγμή έχουν τα προβλήματα που αναφέραμε και οι πραγματικοί δημιουργοί, αλλά και οι χρήστες μουσικών έργων. </w:t>
      </w:r>
    </w:p>
    <w:p w14:paraId="1B9587F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B9587FB"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την κυρία Υπουργό. </w:t>
      </w:r>
    </w:p>
    <w:p w14:paraId="1B9587F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έβδομη με αριθμό 925/26-1-2018 επίκαιρη ερώτηση πρώτου κύκλου του Βουλευτή της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την Υπουργό Πολιτισμού και Αθλητισμού, με θέμα: «Συμβασιούχοι Πωλητές του Ταμείου Αρχαιολογικών Πόρων». </w:t>
      </w:r>
    </w:p>
    <w:p w14:paraId="1B9587F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Σαρίδη</w:t>
      </w:r>
      <w:proofErr w:type="spellEnd"/>
      <w:r>
        <w:rPr>
          <w:rFonts w:eastAsia="Times New Roman" w:cs="Times New Roman"/>
          <w:szCs w:val="24"/>
        </w:rPr>
        <w:t xml:space="preserve">, έχετε τον λόγο για δύο λεπτά, προκειμένου να </w:t>
      </w:r>
      <w:proofErr w:type="spellStart"/>
      <w:r>
        <w:rPr>
          <w:rFonts w:eastAsia="Times New Roman" w:cs="Times New Roman"/>
          <w:szCs w:val="24"/>
        </w:rPr>
        <w:t>πρωτολογήσετε</w:t>
      </w:r>
      <w:proofErr w:type="spellEnd"/>
      <w:r>
        <w:rPr>
          <w:rFonts w:eastAsia="Times New Roman" w:cs="Times New Roman"/>
          <w:szCs w:val="24"/>
        </w:rPr>
        <w:t xml:space="preserve">. </w:t>
      </w:r>
    </w:p>
    <w:p w14:paraId="1B9587FE"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Ευχαριστώ πολύ, κύριε Πρόεδρε. </w:t>
      </w:r>
    </w:p>
    <w:p w14:paraId="1B9587FF"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Κυρία Υπουργέ, η αύξηση της τουριστικής κίνησης στην Ελλάδα τα τελευταία χρόνια είχε σαν ευχάριστη συνέπεια την αύξηση της </w:t>
      </w:r>
      <w:proofErr w:type="spellStart"/>
      <w:r>
        <w:rPr>
          <w:rFonts w:eastAsia="Times New Roman" w:cs="Times New Roman"/>
          <w:szCs w:val="24"/>
        </w:rPr>
        <w:t>επισκεψιμότητας</w:t>
      </w:r>
      <w:proofErr w:type="spellEnd"/>
      <w:r>
        <w:rPr>
          <w:rFonts w:eastAsia="Times New Roman" w:cs="Times New Roman"/>
          <w:szCs w:val="24"/>
        </w:rPr>
        <w:t xml:space="preserve"> στους αρχαιολογικούς χώρους και στα μουσεία και περαιτέρω αποτέλεσμα όλου αυτού ήταν μια σημαντική άνοδος στα έσοδα. </w:t>
      </w:r>
    </w:p>
    <w:p w14:paraId="1B95880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Σημαντικό τμήμα της ανόδου των εσόδων προς όφελος του δημοσίου προέρχεται ή θα έπρεπε να προέρχεται από τα πωλητήρια των μουσείων και των αρχαιολογικών χώρων. Δυστυχώς, όμως, τα προβλήματα </w:t>
      </w:r>
      <w:proofErr w:type="spellStart"/>
      <w:r>
        <w:rPr>
          <w:rFonts w:eastAsia="Times New Roman" w:cs="Times New Roman"/>
          <w:szCs w:val="24"/>
        </w:rPr>
        <w:t>υποστελέχωσης</w:t>
      </w:r>
      <w:proofErr w:type="spellEnd"/>
      <w:r>
        <w:rPr>
          <w:rFonts w:eastAsia="Times New Roman" w:cs="Times New Roman"/>
          <w:szCs w:val="24"/>
        </w:rPr>
        <w:t xml:space="preserve"> αυτών των χώρων, όπως </w:t>
      </w:r>
      <w:r>
        <w:rPr>
          <w:rFonts w:eastAsia="Times New Roman" w:cs="Times New Roman"/>
          <w:szCs w:val="24"/>
        </w:rPr>
        <w:lastRenderedPageBreak/>
        <w:t xml:space="preserve">επίσης και πλημμελούς ανανέωσης των συμβάσεων των ανθρώπων που εργάζονται σ’ αυτά, είχαν οδηγήσει στη μη ουσιαστική αξιοποίηση αυτών των πωλητηρίων. Όλα αυτά, σε συνδυασμό με το γεγονός ότι στο επόμενο διάστημα λήγουν, όπως γνωρίζετε, οι συμβάσεις των εργαζομένων στο Ταμείο Αρχαιολογικών Πόρων, δηλαδή σε λιγότερο από έναν μήνα, δημιουργούν κάποια προβλήματα. </w:t>
      </w:r>
    </w:p>
    <w:p w14:paraId="1B958801"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Το ίδιο φαινόμενο φυσικά απασχολεί και την πόλη μου, τη Θεσσαλονίκη και γι’ αυτόν τον λόγο γίνεται η συγκεκριμένη ερώτηση, καθόσον έχουμε πέντε πωλητήρια, τα οποία θα μείνουν στον αέρα. </w:t>
      </w:r>
    </w:p>
    <w:p w14:paraId="1B95880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Με βάση τα παραπάνω, κυρία Υπουργέ, σας ερωτώ: Προτίθεστε να προχωρήσετε στη σύναψη συμβάσεων διάρκειας δεκαοκτώ </w:t>
      </w:r>
      <w:r>
        <w:rPr>
          <w:rFonts w:eastAsia="Times New Roman" w:cs="Times New Roman"/>
          <w:szCs w:val="24"/>
        </w:rPr>
        <w:lastRenderedPageBreak/>
        <w:t xml:space="preserve">μηνών με τους πωλητές του ΤΑΠ κατά το πρότυπο των εργαζομένων στον τομέα της καθαριότητας, σύμφωνα με το ν.4506/2017, άρθρα 8 έως 10, ώστε να καλυφθούν οι πάγιες και διαρκείς ανάγκες των πωλητηρίων και των μουσείων της χώρας μας; Σχεδιάζετε να προχωρήσετε ενδεχομένως σε μια μικρή παράταση των υπαρχουσών συμβάσεων κατά αναλογική εφαρμογή του άρθρου 9 του ανωτέρω νόμου, ώστε να μην υπάρξει πρόβλημα λειτουργίας στα πωλητήρια μέχρι την προκήρυξη για αναπλήρωση αυτών των θέσεων; </w:t>
      </w:r>
    </w:p>
    <w:p w14:paraId="1B95880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1B958804"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Ευχαριστώ, κύριε </w:t>
      </w:r>
      <w:proofErr w:type="spellStart"/>
      <w:r>
        <w:rPr>
          <w:rFonts w:eastAsia="Times New Roman" w:cs="Times New Roman"/>
          <w:szCs w:val="24"/>
        </w:rPr>
        <w:t>Σαρίδη</w:t>
      </w:r>
      <w:proofErr w:type="spellEnd"/>
      <w:r>
        <w:rPr>
          <w:rFonts w:eastAsia="Times New Roman" w:cs="Times New Roman"/>
          <w:szCs w:val="24"/>
        </w:rPr>
        <w:t xml:space="preserve">. </w:t>
      </w:r>
    </w:p>
    <w:p w14:paraId="1B95880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για να </w:t>
      </w:r>
      <w:proofErr w:type="spellStart"/>
      <w:r>
        <w:rPr>
          <w:rFonts w:eastAsia="Times New Roman" w:cs="Times New Roman"/>
          <w:szCs w:val="24"/>
        </w:rPr>
        <w:t>πρωτολογήσετε</w:t>
      </w:r>
      <w:proofErr w:type="spellEnd"/>
      <w:r>
        <w:rPr>
          <w:rFonts w:eastAsia="Times New Roman" w:cs="Times New Roman"/>
          <w:szCs w:val="24"/>
        </w:rPr>
        <w:t xml:space="preserve">. </w:t>
      </w:r>
    </w:p>
    <w:p w14:paraId="1B958806"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lastRenderedPageBreak/>
        <w:t xml:space="preserve">ΛΥΔΙΑ ΚΟΝΙΟΡΔΟΥ (Υπουργός Πολιτισμού και Αθλητισμού): </w:t>
      </w: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xml:space="preserve">, ο ν.4506/2017, που εκδόθηκε στις 12-12-2017 από το Υπουργείο Διοικητικής Ανασυγκρότησης, με συνδρομή και του Υπουργείου Πολιτισμού, στοχεύει στην αντιμετώπιση της αδυναμίας των Υπουργείων και των φορέων του δημοσίου να καλύψουν στο σύνολό τους επείγουσες ανάγκες στον τομέα της καθαριότητας, για να αποφύγουμε τον άμεσο κίνδυνο υποβάθμισης της υγιεινής στους χώρους εργασίας, που έχει προκύψει από τους περιορισμούς που υπάρχουν στην πρόσληψη στο δημόσιο μόνιμου προσωπικού ή προσωπικού με άλλη σχέση εργασίας. </w:t>
      </w:r>
    </w:p>
    <w:p w14:paraId="1B95880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Είναι μια διαφανής, αξιοκρατική διαδικασία, υπό τον έλεγχο του ΑΣΕΠ. Πρόκειται για μια εξαιρετική μεταβατική διάταξη, με συγκεκριμένες προϋποθέσεις που έχει θέσει ο νομοθέτης και προβλέπει </w:t>
      </w:r>
      <w:r>
        <w:rPr>
          <w:rFonts w:eastAsia="Times New Roman" w:cs="Times New Roman"/>
          <w:szCs w:val="24"/>
        </w:rPr>
        <w:lastRenderedPageBreak/>
        <w:t xml:space="preserve">άλλη διαδικασία απ’ αυτήν που απαιτείται για τις υπόλοιπες προσλήψεις στο δημόσιο, δηλαδή υπογραφή διυπουργικής απόφασης, ΚΥΑ. Με βάση αυτή την πρόσφατη ΚΥΑ που έχει υπογραφεί, οι φορείς και τα Υπουργεία μπορούν να εκδίδουν προκηρύξεις μέσω ΑΣΕΠ για την πρόσληψη του προσωπικού καθαριότητας ορισμένου χρόνου, διάρκειας έως δεκαοκτώ μηνών. </w:t>
      </w:r>
    </w:p>
    <w:p w14:paraId="1B95880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Στις επόμενες ημέρες, είναι επίσης αναγκαία η ύπαρξη σχετικών πιστώσεων στον προϋπολογισμό του Υπουργείου. Η διαδικασία αυτή δεν αφορά τους συμβασιούχους πωλητές του Ταμείου Αρχαιολογικών Πόρων και επίσης, δεν μπορεί να εφαρμοστεί αναλογικά σε άλλες κατηγορίες προσωπικού του δημοσίου. </w:t>
      </w:r>
    </w:p>
    <w:p w14:paraId="1B95880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το Υπουργείο, μέσα στα πλαίσια της γενικότερής κυβερνητικής πολιτικής, θα εξετάσει –και εξετάζει- προσεκτικά το ζήτημα και αυτής της κατηγορίας προσωπικού μαζί με το συνολικότερο θέμα της ρύθμισης του καθεστώτος του εκτάκτου προσωπικού, όπως άλλωστε κάνει και με άλλες κατηγορίες εργαζομένων. </w:t>
      </w:r>
    </w:p>
    <w:p w14:paraId="1B95880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Τέλος, στο άρθρο 9 του νόμου προβλέπεται η δυνατότητα ανανέωσης των συμβάσεων που έληγαν στις 31 Δεκεμβρίου, μόνο εφόσον εκδοθεί προκήρυξη με τη διαδικασία που περιγράψαμε έως τις 31 Ιανουαρίου 2018. Ωστόσο, το Υπουργείο Πολιτισμού έχει την ιδιαιτερότητα ότι οι προκηρύξεις εκδίδονται αποκεντρωμένα από κάθε εφορία ξεχωριστά. </w:t>
      </w:r>
    </w:p>
    <w:p w14:paraId="1B95880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Συνεπώς, εάν δεν προλάβαιναν να εκδοθούν οι σχετικές προκηρύξεις, το προσωπικό που θα εργαζόταν από την 1</w:t>
      </w:r>
      <w:r>
        <w:rPr>
          <w:rFonts w:eastAsia="Times New Roman" w:cs="Times New Roman"/>
          <w:szCs w:val="24"/>
          <w:vertAlign w:val="superscript"/>
        </w:rPr>
        <w:t>η</w:t>
      </w:r>
      <w:r>
        <w:rPr>
          <w:rFonts w:eastAsia="Times New Roman" w:cs="Times New Roman"/>
          <w:szCs w:val="24"/>
        </w:rPr>
        <w:t xml:space="preserve"> Ιανουαρίου </w:t>
      </w:r>
      <w:r>
        <w:rPr>
          <w:rFonts w:eastAsia="Times New Roman" w:cs="Times New Roman"/>
          <w:szCs w:val="24"/>
        </w:rPr>
        <w:lastRenderedPageBreak/>
        <w:t xml:space="preserve">2018 και έκτοτε δεν θα μπορούσε να πληρωθεί. Για τον λόγο αυτό, προτιμήσαμε να εξασφαλίσουμε ότι θα υπογραφεί πολύ άμεσα η κοινή υπουργική απόφαση και θα προχωρήσει γρήγορα η διαδικασία των προκηρύξεων για την πρόσληψη προσωπικού καθαριότητος με δεκαοκτάμηνες συμβάσεις. Προς αυτή την κατεύθυνση εργαζόμαστε. Υπολογίζουμε ότι όλη η διαδικασία θα έχει ολοκληρωθεί μέχρι τα μέσα Μαρτίου. Έτσι, εξασφαλίζονται θέσεις για δεκαοκτώ μήνες αντί για οκτάμηνες και πεντάμηνες συμβάσεις που ίσχυαν μέχρι τώρα, χωρίς άλλωστε να αποκλείονται και αυτές. </w:t>
      </w:r>
    </w:p>
    <w:p w14:paraId="1B95880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Τα υπόλοιπα θα τα πω στη δευτερολογία μου, κύριε Πρόεδρε. </w:t>
      </w:r>
    </w:p>
    <w:p w14:paraId="1B95880D"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Ευχαριστώ πολύ, κυρία Υπουργέ. </w:t>
      </w:r>
    </w:p>
    <w:p w14:paraId="1B95880E"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έχετε τον λόγο για τη δευτερολογία σας.</w:t>
      </w:r>
    </w:p>
    <w:p w14:paraId="1B95880F"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Κύριε Πρόεδρε, θα είμαι σύντομος.</w:t>
      </w:r>
    </w:p>
    <w:p w14:paraId="1B95881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Κυρία Υπουργέ, αν κατάλαβα καλά, οι συμβάσεις των ανθρώπων οι οποίες λήγουν στις 25 Φεβρουαρίου δεν πρόκειται να ανανεωθούν. Αυτό τουλάχιστον κατάλαβα εγώ από τη δική μου την πλευρά. Θα πρέπει να περιμένουμε τη διαδικασία της πρόσληψης, η οποία ουσιαστικά θα έχει λήξει μέχρι τα τέλη Μαρτίου.</w:t>
      </w:r>
    </w:p>
    <w:p w14:paraId="1B958811"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Οι άνθρωποι αυτοί, οι οποίοι έχουν αυτή τη στιγμή μια δουλειά και πληρώνονται, όπως είπατε, θα είναι άνεργοι από τις 25 Φεβρουάριου και μετά, κυρία Υπουργέ; Θα </w:t>
      </w:r>
      <w:proofErr w:type="spellStart"/>
      <w:r>
        <w:rPr>
          <w:rFonts w:eastAsia="Times New Roman" w:cs="Times New Roman"/>
          <w:szCs w:val="24"/>
        </w:rPr>
        <w:t>μοριοδοτηθούν</w:t>
      </w:r>
      <w:proofErr w:type="spellEnd"/>
      <w:r>
        <w:rPr>
          <w:rFonts w:eastAsia="Times New Roman" w:cs="Times New Roman"/>
          <w:szCs w:val="24"/>
        </w:rPr>
        <w:t xml:space="preserve"> σε σχέση με κάποιους άλλους ανθρώπους στην καινούργια διαδικασία συμβάσεως, η οποία είπατε ότι θα είναι δεκαοκτώ μηνών; Θέλω να το ξέρω αυτό. Ποιο είναι το μέλλον αυτών των ανθρώπων για να μπορέσουν να συνεχίσουν με αξιοπρέπεια τη ζωή τους, κυρία Υπουργέ; </w:t>
      </w:r>
    </w:p>
    <w:p w14:paraId="1B95881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1B958813"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κύριε </w:t>
      </w:r>
      <w:proofErr w:type="spellStart"/>
      <w:r>
        <w:rPr>
          <w:rFonts w:eastAsia="Times New Roman" w:cs="Times New Roman"/>
          <w:szCs w:val="24"/>
        </w:rPr>
        <w:t>Σαρίδη</w:t>
      </w:r>
      <w:proofErr w:type="spellEnd"/>
      <w:r>
        <w:rPr>
          <w:rFonts w:eastAsia="Times New Roman" w:cs="Times New Roman"/>
          <w:szCs w:val="24"/>
        </w:rPr>
        <w:t>.</w:t>
      </w:r>
    </w:p>
    <w:p w14:paraId="1B95881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Ορίστε, κυρία Υπουργέ, έχετε τον λόγο. </w:t>
      </w:r>
    </w:p>
    <w:p w14:paraId="1B958815"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 xml:space="preserve">Στην επόμενη προκήρυξη οι άνθρωποι που εργάζονταν πριν θα </w:t>
      </w:r>
      <w:proofErr w:type="spellStart"/>
      <w:r>
        <w:rPr>
          <w:rFonts w:eastAsia="Times New Roman" w:cs="Times New Roman"/>
          <w:szCs w:val="24"/>
        </w:rPr>
        <w:t>μοριοδοτηθούν</w:t>
      </w:r>
      <w:proofErr w:type="spellEnd"/>
      <w:r>
        <w:rPr>
          <w:rFonts w:eastAsia="Times New Roman" w:cs="Times New Roman"/>
          <w:szCs w:val="24"/>
        </w:rPr>
        <w:t xml:space="preserve"> και θα έχουν μια προτεραιότητα έναντι των υπολοίπων.</w:t>
      </w:r>
    </w:p>
    <w:p w14:paraId="1B95881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Θα ήθελα να τονίσω ότι το Υπουργείο Πολιτισμού, στο πλαίσιο της προσπάθειας για τη σωστή φύλαξη όλων των χώρων, κάνει μια πολύ μεγάλη προσπάθεια. Έχει καταφέρει την πρόσληψη τετρακοσίων ατόμων με πεντάμηνες συμβάσεις. Αυτό έχει ολοκληρωθεί. Έχει αποστείλει στο ΑΣΕΠ για δημοσίευση προκήρυξη για διακόσιες </w:t>
      </w:r>
      <w:r>
        <w:rPr>
          <w:rFonts w:eastAsia="Times New Roman" w:cs="Times New Roman"/>
          <w:szCs w:val="24"/>
        </w:rPr>
        <w:lastRenderedPageBreak/>
        <w:t xml:space="preserve">θέσεις μόνιμων αρχαιοφυλάκων. Ολοκληρώνει την προσπάθεια για την </w:t>
      </w:r>
      <w:proofErr w:type="spellStart"/>
      <w:r>
        <w:rPr>
          <w:rFonts w:eastAsia="Times New Roman" w:cs="Times New Roman"/>
          <w:szCs w:val="24"/>
        </w:rPr>
        <w:t>επαναπρόσληψη</w:t>
      </w:r>
      <w:proofErr w:type="spellEnd"/>
      <w:r>
        <w:rPr>
          <w:rFonts w:eastAsia="Times New Roman" w:cs="Times New Roman"/>
          <w:szCs w:val="24"/>
        </w:rPr>
        <w:t xml:space="preserve"> τετρακοσίων ατόμων διαφόρων ειδικοτήτων που έχουν θετικές δικαστικές αποφάσεις. Και αυτό βρίσκεται στο τέλος. Τα αναφέρω αυτά για να δείτε το μεγάλο ενδιαφέρον μας να προσφέρουμε θέσεις εργασίας και να καλύψουμε τις ανάγκες των χώρων.</w:t>
      </w:r>
    </w:p>
    <w:p w14:paraId="1B95881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Επίσης, τον Μάιο θα εκδώσει νέα προκήρυξη για την πρόσληψη προσωπικού διαφόρων ειδικοτήτων με επτάμηνες συμβάσεις, όπως έγινε και την περσινή χρονιά. Επομένως, η προσπάθειά μας είναι να προσφέρουμε το καλύτερο δυνατό μέσα στις παρούσες συνθήκες, τόσο στους εργαζόμενους όσο και στην ομαλή λειτουργία των αρχαιολογικών χώρων και των μουσείων.</w:t>
      </w:r>
    </w:p>
    <w:p w14:paraId="1B958818"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w:t>
      </w:r>
    </w:p>
    <w:p w14:paraId="1B95881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σαράντα επτά μαθήτριες και μαθητές και συνοδοί εκπαιδευτικοί από το 4</w:t>
      </w:r>
      <w:r>
        <w:rPr>
          <w:rFonts w:eastAsia="Times New Roman" w:cs="Times New Roman"/>
          <w:szCs w:val="24"/>
          <w:vertAlign w:val="superscript"/>
        </w:rPr>
        <w:t>ο</w:t>
      </w:r>
      <w:r>
        <w:rPr>
          <w:rFonts w:eastAsia="Times New Roman" w:cs="Times New Roman"/>
          <w:szCs w:val="24"/>
        </w:rPr>
        <w:t xml:space="preserve"> και 3</w:t>
      </w:r>
      <w:r>
        <w:rPr>
          <w:rFonts w:eastAsia="Times New Roman" w:cs="Times New Roman"/>
          <w:szCs w:val="24"/>
          <w:vertAlign w:val="superscript"/>
        </w:rPr>
        <w:t>ο</w:t>
      </w:r>
      <w:r>
        <w:rPr>
          <w:rFonts w:eastAsia="Times New Roman" w:cs="Times New Roman"/>
          <w:szCs w:val="24"/>
        </w:rPr>
        <w:t xml:space="preserve"> Γενικό Λύκειο Θήβας και από το 1</w:t>
      </w:r>
      <w:r>
        <w:rPr>
          <w:rFonts w:eastAsia="Times New Roman" w:cs="Times New Roman"/>
          <w:szCs w:val="24"/>
          <w:vertAlign w:val="superscript"/>
        </w:rPr>
        <w:t>ο</w:t>
      </w:r>
      <w:r>
        <w:rPr>
          <w:rFonts w:eastAsia="Times New Roman" w:cs="Times New Roman"/>
          <w:szCs w:val="24"/>
        </w:rPr>
        <w:t xml:space="preserve"> Γενικό Λύκειο Άνω Λιοσίων.</w:t>
      </w:r>
    </w:p>
    <w:p w14:paraId="1B95881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1B95881B" w14:textId="77777777" w:rsidR="00734353" w:rsidRDefault="00947540">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B95881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Στη συνέχεια θα συζητηθεί η με αριθμό 945/30-1-2018 επίκαιρη ερώτηση δευτέρου κύκλου της Βουλευτού Α΄ Αθηνών της Νέας Δημοκρατίας κ. Όλγας Κεφαλογιάννη προς την Υπουργό Πολιτισμού </w:t>
      </w:r>
      <w:r>
        <w:rPr>
          <w:rFonts w:eastAsia="Times New Roman" w:cs="Times New Roman"/>
          <w:szCs w:val="24"/>
        </w:rPr>
        <w:lastRenderedPageBreak/>
        <w:t xml:space="preserve">και Αθλητισμού, με θέμα: «Οξυμμένα παραμένουν τα προβλήματα στο Ταμείο Αρχαιολογικών Πόρων και Απαλλοτριώσεων (ΤΑΠΑ) - Συνεχής </w:t>
      </w:r>
      <w:proofErr w:type="spellStart"/>
      <w:r>
        <w:rPr>
          <w:rFonts w:eastAsia="Times New Roman" w:cs="Times New Roman"/>
          <w:szCs w:val="24"/>
        </w:rPr>
        <w:t>απομείωση</w:t>
      </w:r>
      <w:proofErr w:type="spellEnd"/>
      <w:r>
        <w:rPr>
          <w:rFonts w:eastAsia="Times New Roman" w:cs="Times New Roman"/>
          <w:szCs w:val="24"/>
        </w:rPr>
        <w:t xml:space="preserve"> των δημοσίων εσόδων εξαιτίας της διοικητικής ανεπάρκειας και έλλειψης πολιτικής βούλησης του Υπουργείου Πολιτισμού και Αθλητισμού (ΥΠΠΟΑ)».</w:t>
      </w:r>
    </w:p>
    <w:p w14:paraId="1B95881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Κυρία Κεφαλογιάννη,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1B95881E" w14:textId="77777777" w:rsidR="00734353" w:rsidRDefault="00947540">
      <w:pPr>
        <w:spacing w:after="0" w:line="600" w:lineRule="auto"/>
        <w:ind w:firstLine="720"/>
        <w:jc w:val="both"/>
        <w:rPr>
          <w:rFonts w:eastAsia="Times New Roman"/>
          <w:szCs w:val="24"/>
        </w:rPr>
      </w:pPr>
      <w:r>
        <w:rPr>
          <w:rFonts w:eastAsia="Times New Roman"/>
          <w:b/>
          <w:szCs w:val="24"/>
        </w:rPr>
        <w:t>ΟΛΓΑ ΚΕΦΑΛΟΓΙΑΝΝΗ:</w:t>
      </w:r>
      <w:r>
        <w:rPr>
          <w:rFonts w:eastAsia="Times New Roman"/>
          <w:szCs w:val="24"/>
        </w:rPr>
        <w:t xml:space="preserve"> Ευχαριστώ πολύ, κύριε Πρόεδρε. </w:t>
      </w:r>
    </w:p>
    <w:p w14:paraId="1B95881F" w14:textId="77777777" w:rsidR="00734353" w:rsidRDefault="00947540">
      <w:pPr>
        <w:spacing w:after="0" w:line="600" w:lineRule="auto"/>
        <w:ind w:firstLine="720"/>
        <w:jc w:val="both"/>
        <w:rPr>
          <w:rFonts w:eastAsia="Times New Roman"/>
          <w:szCs w:val="24"/>
        </w:rPr>
      </w:pPr>
      <w:r>
        <w:rPr>
          <w:rFonts w:eastAsia="Times New Roman"/>
          <w:szCs w:val="24"/>
        </w:rPr>
        <w:t>Κυρία Υπουργέ, σήμερα επιτέλους αποφασίσατε να έρθετε στη Βουλή και να μας απαντήσετε, γιατί το προηγούμενο διάστημα λάμψατε διά της απουσίας σας.</w:t>
      </w:r>
    </w:p>
    <w:p w14:paraId="1B958820" w14:textId="77777777" w:rsidR="00734353" w:rsidRDefault="00947540">
      <w:pPr>
        <w:spacing w:after="0" w:line="600" w:lineRule="auto"/>
        <w:ind w:firstLine="720"/>
        <w:jc w:val="both"/>
        <w:rPr>
          <w:rFonts w:eastAsia="Times New Roman"/>
          <w:szCs w:val="24"/>
        </w:rPr>
      </w:pPr>
      <w:r>
        <w:rPr>
          <w:rFonts w:eastAsia="Times New Roman"/>
          <w:szCs w:val="24"/>
        </w:rPr>
        <w:t xml:space="preserve">Βέβαια, αυτό που παρατηρώ είναι ότι και πάλι εξαγγέλλετε συνέχεια τα ίδια. Και αναφέρομαι στις απαντήσεις που δώσατε πριν </w:t>
      </w:r>
      <w:r>
        <w:rPr>
          <w:rFonts w:eastAsia="Times New Roman"/>
          <w:szCs w:val="24"/>
        </w:rPr>
        <w:lastRenderedPageBreak/>
        <w:t>από λίγο στον συνάδελφο κ. Νικήτα Κακλαμάνη για το θέμα της λειτουργίας του ΕΜΣΤ. Είναι τα ίδια ακριβώς πράγματα που είχατε πει και σε εμένα στις 5 Μαΐου 2017, δηλαδή αοριστίες και ευχολόγια.</w:t>
      </w:r>
    </w:p>
    <w:p w14:paraId="1B958821" w14:textId="77777777" w:rsidR="00734353" w:rsidRDefault="00947540">
      <w:pPr>
        <w:spacing w:after="0" w:line="600" w:lineRule="auto"/>
        <w:ind w:firstLine="720"/>
        <w:jc w:val="both"/>
        <w:rPr>
          <w:rFonts w:eastAsia="Times New Roman"/>
          <w:szCs w:val="24"/>
        </w:rPr>
      </w:pPr>
      <w:r>
        <w:rPr>
          <w:rFonts w:eastAsia="Times New Roman"/>
          <w:szCs w:val="24"/>
        </w:rPr>
        <w:t xml:space="preserve">Μένω, λοιπόν, στο θέμα για το οποίο σας έχουμε καταθέσει σήμερα την επίκαιρη ερώτηση και αφορά στην προβληματική λειτουργία του Ταμείου Αρχαιολογικών Πόρων και Απαλλοτριώσεων (ΤΑΠΑ), που οφείλεται στον τρόπο που έχετε λειτουργήσει το προηγούμενο διάστημα, και που δυστυχώς έχει αποτέλεσμα την υποβάθμιση του πολιτιστικού αποθέματος της χώρας. </w:t>
      </w:r>
    </w:p>
    <w:p w14:paraId="1B958822" w14:textId="77777777" w:rsidR="00734353" w:rsidRDefault="00947540">
      <w:pPr>
        <w:spacing w:after="0" w:line="600" w:lineRule="auto"/>
        <w:ind w:firstLine="720"/>
        <w:jc w:val="both"/>
        <w:rPr>
          <w:rFonts w:eastAsia="Times New Roman"/>
          <w:szCs w:val="24"/>
        </w:rPr>
      </w:pPr>
      <w:r>
        <w:rPr>
          <w:rFonts w:eastAsia="Times New Roman"/>
          <w:szCs w:val="24"/>
        </w:rPr>
        <w:t xml:space="preserve">Τα προβλήματα, κυρία Υπουργέ, δεν λύνονται με προθέσεις και με λόγια. Τον Αύγουστο του 2017 καρατομήσατε μέλη της διοίκησης του ΤΑΠΑ, που είχαν τοποθετηθεί από τη δική σας Κυβέρνηση. Είχατε δηλώσει τότε ότι με την προηγούμενη διοίκηση υπήρχε </w:t>
      </w:r>
      <w:r>
        <w:rPr>
          <w:rFonts w:eastAsia="Times New Roman"/>
          <w:szCs w:val="24"/>
        </w:rPr>
        <w:lastRenderedPageBreak/>
        <w:t>συνεργασία και στήριξη, αλλά δεν υπήρχε η ίδια προσέγγιση στην επίλυση των θεμάτων.</w:t>
      </w:r>
    </w:p>
    <w:p w14:paraId="1B958823" w14:textId="77777777" w:rsidR="00734353" w:rsidRDefault="00947540">
      <w:pPr>
        <w:spacing w:after="0" w:line="600" w:lineRule="auto"/>
        <w:ind w:firstLine="720"/>
        <w:jc w:val="both"/>
        <w:rPr>
          <w:rFonts w:eastAsia="Times New Roman"/>
          <w:szCs w:val="24"/>
        </w:rPr>
      </w:pPr>
      <w:r>
        <w:rPr>
          <w:rFonts w:eastAsia="Times New Roman"/>
          <w:szCs w:val="24"/>
        </w:rPr>
        <w:t>Έκτοτε, αν και έχουμε καταθέσει επίκαιρη επερώτηση, δεν έχουμε λάβει καμμία απάντηση για το τι πραγματικά συνέβη. Μπορείτε, λοιπόν, να μας εξηγήσετε –έστω και με καθυστέρηση πέντε μηνών- τι ακριβώς έχει συμβεί; Σε ποια θέματα συμφωνούσατε και σε ποια διαφωνούσατε; Για ποια θέματα είχατε διαφορετικές προσεγγίσεις;</w:t>
      </w:r>
    </w:p>
    <w:p w14:paraId="1B958824" w14:textId="77777777" w:rsidR="00734353" w:rsidRDefault="00947540">
      <w:pPr>
        <w:spacing w:after="0" w:line="600" w:lineRule="auto"/>
        <w:ind w:firstLine="720"/>
        <w:jc w:val="both"/>
        <w:rPr>
          <w:rFonts w:eastAsia="Times New Roman"/>
          <w:szCs w:val="24"/>
        </w:rPr>
      </w:pPr>
      <w:r>
        <w:rPr>
          <w:rFonts w:eastAsia="Times New Roman"/>
          <w:szCs w:val="24"/>
        </w:rPr>
        <w:t>Να αναφέρω ότι το ΤΑΠΑ δεν έχει περάσει ακόμη το καινούργιο του οργανόγραμμα. Έχετε αποφασίσει ποια είναι τα σημεία, στα οποία διαφωνούσατε με το οργανόγραμμα; Γιατί από ό,τι ξέρουμε ήταν δύο σημεία.</w:t>
      </w:r>
    </w:p>
    <w:p w14:paraId="1B958825" w14:textId="77777777" w:rsidR="00734353" w:rsidRDefault="00947540">
      <w:pPr>
        <w:spacing w:after="0" w:line="600" w:lineRule="auto"/>
        <w:ind w:firstLine="720"/>
        <w:jc w:val="both"/>
        <w:rPr>
          <w:rFonts w:eastAsia="Times New Roman"/>
          <w:szCs w:val="24"/>
        </w:rPr>
      </w:pPr>
      <w:r>
        <w:rPr>
          <w:rFonts w:eastAsia="Times New Roman"/>
          <w:szCs w:val="24"/>
        </w:rPr>
        <w:lastRenderedPageBreak/>
        <w:t>Τι έχει γίνει; Τι περιμένετε και σε ποια φάση βρίσκεται το οργανόγραμμα;</w:t>
      </w:r>
    </w:p>
    <w:p w14:paraId="1B958826" w14:textId="77777777" w:rsidR="00734353" w:rsidRDefault="00947540">
      <w:pPr>
        <w:spacing w:after="0" w:line="600" w:lineRule="auto"/>
        <w:ind w:firstLine="720"/>
        <w:jc w:val="both"/>
        <w:rPr>
          <w:rFonts w:eastAsia="Times New Roman"/>
          <w:szCs w:val="24"/>
        </w:rPr>
      </w:pPr>
      <w:r>
        <w:rPr>
          <w:rFonts w:eastAsia="Times New Roman"/>
          <w:szCs w:val="24"/>
        </w:rPr>
        <w:t>Με το να μην έχετε προχωρήσει, δεν θεσμοθετείται και δεν τοποθετείται γενικός διευθυντής στον οργανισμό, με αποτέλεσμα το διοικητικό συμβούλιο να έχει αναλάβει όλο το εκτελεστικό κομμάτι.</w:t>
      </w:r>
    </w:p>
    <w:p w14:paraId="1B958827" w14:textId="77777777" w:rsidR="00734353" w:rsidRDefault="00947540">
      <w:pPr>
        <w:spacing w:after="0" w:line="600" w:lineRule="auto"/>
        <w:ind w:firstLine="720"/>
        <w:jc w:val="both"/>
        <w:rPr>
          <w:rFonts w:eastAsia="Times New Roman"/>
          <w:szCs w:val="24"/>
        </w:rPr>
      </w:pPr>
      <w:r>
        <w:rPr>
          <w:rFonts w:eastAsia="Times New Roman"/>
          <w:szCs w:val="24"/>
        </w:rPr>
        <w:t>Αυτή την εκκρεμότητα, κυρία Υπουργέ, πότε θα την λύσετε;</w:t>
      </w:r>
    </w:p>
    <w:p w14:paraId="1B958828" w14:textId="77777777" w:rsidR="00734353" w:rsidRDefault="00947540">
      <w:pPr>
        <w:spacing w:after="0" w:line="600" w:lineRule="auto"/>
        <w:ind w:firstLine="720"/>
        <w:jc w:val="both"/>
        <w:rPr>
          <w:rFonts w:eastAsia="Times New Roman"/>
          <w:szCs w:val="24"/>
        </w:rPr>
      </w:pPr>
      <w:r>
        <w:rPr>
          <w:rFonts w:eastAsia="Times New Roman"/>
          <w:szCs w:val="24"/>
        </w:rPr>
        <w:t>Σε ό,τι αφορά δε στο αναγκαίο ανθρώπινο δυναμικό, έχετε κάνει ενέργειες μέσω ΑΣΕΠ, έστω και με οκτάμηνες συμβάσεις για να καλυφθούν βασικές ανάγκες, όπως είναι αυτές του λογιστηρίου και της λειτουργίας των ψηφιακών υποδομών;</w:t>
      </w:r>
    </w:p>
    <w:p w14:paraId="1B958829" w14:textId="77777777" w:rsidR="00734353" w:rsidRDefault="00947540">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1B95882A" w14:textId="77777777" w:rsidR="00734353" w:rsidRDefault="00947540">
      <w:pPr>
        <w:spacing w:after="0" w:line="600" w:lineRule="auto"/>
        <w:ind w:firstLine="720"/>
        <w:jc w:val="both"/>
        <w:rPr>
          <w:rFonts w:eastAsia="Times New Roman"/>
          <w:szCs w:val="24"/>
        </w:rPr>
      </w:pPr>
      <w:r>
        <w:rPr>
          <w:rFonts w:eastAsia="Times New Roman"/>
          <w:szCs w:val="24"/>
        </w:rPr>
        <w:lastRenderedPageBreak/>
        <w:t>Να πω επίσης ότι η προηγούμενη κυβέρνηση είχε προετοιμάσει προτάσεις που έπρεπε να είχατε αξιοποιήσει. Και αναρωτιέμαι: Πόσα χρόνια χρειάζονται σε εσάς και στους προηγούμενους Υπουργούς Πολιτισμού της Κυβέρνησης ΣΥΡΙΖΑ - ΑΝΕΛ για να τις ανακαλύψετε; Πώς τις αξιοποιείτε;</w:t>
      </w:r>
    </w:p>
    <w:p w14:paraId="1B95882B" w14:textId="77777777" w:rsidR="00734353" w:rsidRDefault="00947540">
      <w:pPr>
        <w:spacing w:after="0" w:line="600" w:lineRule="auto"/>
        <w:ind w:firstLine="720"/>
        <w:jc w:val="both"/>
        <w:rPr>
          <w:rFonts w:eastAsia="Times New Roman"/>
          <w:szCs w:val="24"/>
        </w:rPr>
      </w:pPr>
      <w:r>
        <w:rPr>
          <w:rFonts w:eastAsia="Times New Roman"/>
          <w:szCs w:val="24"/>
        </w:rPr>
        <w:t>Και επίσης αναρωτιέμαι: Ο τρόπος αξιοποίησης είναι το να μας ανακοινώνετε τις προτάσεις αυτές με συνεντεύξεις Τύπου μετά από αφωνία μηνών;</w:t>
      </w:r>
    </w:p>
    <w:p w14:paraId="1B95882C" w14:textId="77777777" w:rsidR="00734353" w:rsidRDefault="00947540">
      <w:pPr>
        <w:spacing w:after="0" w:line="600" w:lineRule="auto"/>
        <w:ind w:firstLine="720"/>
        <w:jc w:val="both"/>
        <w:rPr>
          <w:rFonts w:eastAsia="Times New Roman"/>
          <w:szCs w:val="24"/>
        </w:rPr>
      </w:pPr>
      <w:r>
        <w:rPr>
          <w:rFonts w:eastAsia="Times New Roman"/>
          <w:szCs w:val="24"/>
        </w:rPr>
        <w:t xml:space="preserve">Μείζον θέμα αποτελεί και το θέμα του ολοκληρωμένου συστήματος ηλεκτρονικού εισιτηρίου. Ανακοινώσατε πάλι ότι «θα» γίνει. Θέλω απλώς να θυμίσω ότι ο κ. </w:t>
      </w:r>
      <w:proofErr w:type="spellStart"/>
      <w:r>
        <w:rPr>
          <w:rFonts w:eastAsia="Times New Roman"/>
          <w:szCs w:val="24"/>
        </w:rPr>
        <w:t>Ξυδάκης</w:t>
      </w:r>
      <w:proofErr w:type="spellEnd"/>
      <w:r>
        <w:rPr>
          <w:rFonts w:eastAsia="Times New Roman"/>
          <w:szCs w:val="24"/>
        </w:rPr>
        <w:t xml:space="preserve"> τον Φεβρουάριο του 2015 είχε πει ότι θα γίνει τον Ιούνιο του 2015. Σε λίγο φθάνουμε περίπου στον τέταρτο Ιούνιο.</w:t>
      </w:r>
    </w:p>
    <w:p w14:paraId="1B95882D" w14:textId="77777777" w:rsidR="00734353" w:rsidRDefault="00947540">
      <w:pPr>
        <w:spacing w:after="0" w:line="600" w:lineRule="auto"/>
        <w:ind w:firstLine="720"/>
        <w:jc w:val="both"/>
        <w:rPr>
          <w:rFonts w:eastAsia="Times New Roman"/>
          <w:szCs w:val="24"/>
        </w:rPr>
      </w:pPr>
      <w:r>
        <w:rPr>
          <w:rFonts w:eastAsia="Times New Roman"/>
          <w:szCs w:val="24"/>
        </w:rPr>
        <w:lastRenderedPageBreak/>
        <w:t>Επιτρέπεται να υπάρχει αυτή η απώλεια σημαντικών εσόδων για την εθνική οικονομία; Πείτε μας τι έχετε πράξει για να αποτρέψετε την κατάρρευση των εσόδων; Τι έχετε κάνει με τα πωλητήρια, που στην ουσία είναι κενά από προϊόντα; Αντιλαμβάνεστε τις αρνητικές συνέπειες που έχει η δυσλειτουργία του ΤΑΠΑ σε βάρος της τουριστικής εικόνας της χώρας μας, που επιτείνεται ακόμη περισσότερο από κλειστά μουσεία και αρχαιολογικούς χώρους;</w:t>
      </w:r>
    </w:p>
    <w:p w14:paraId="1B95882E" w14:textId="77777777" w:rsidR="00734353" w:rsidRDefault="00947540">
      <w:pPr>
        <w:spacing w:after="0" w:line="600" w:lineRule="auto"/>
        <w:ind w:firstLine="720"/>
        <w:jc w:val="both"/>
        <w:rPr>
          <w:rFonts w:eastAsia="Times New Roman"/>
          <w:szCs w:val="24"/>
        </w:rPr>
      </w:pPr>
      <w:r>
        <w:rPr>
          <w:rFonts w:eastAsia="Times New Roman"/>
          <w:szCs w:val="24"/>
        </w:rPr>
        <w:t>Αυτό είναι ένα ξεχωριστό μεγάλο θέμα, για το οποίο θα επανέλθουμε σε επόμενη επίκαιρη ερώτηση.</w:t>
      </w:r>
    </w:p>
    <w:p w14:paraId="1B95882F" w14:textId="77777777" w:rsidR="00734353" w:rsidRDefault="00947540">
      <w:pPr>
        <w:spacing w:after="0" w:line="600" w:lineRule="auto"/>
        <w:ind w:firstLine="720"/>
        <w:jc w:val="both"/>
        <w:rPr>
          <w:rFonts w:eastAsia="Times New Roman"/>
          <w:szCs w:val="24"/>
        </w:rPr>
      </w:pPr>
      <w:r>
        <w:rPr>
          <w:rFonts w:eastAsia="Times New Roman"/>
          <w:szCs w:val="24"/>
        </w:rPr>
        <w:t xml:space="preserve">Πείτε μας με συγκεκριμένα και μετρήσιμα στοιχεία, τι έχετε κάνει με όλα τα παραπάνω. </w:t>
      </w:r>
    </w:p>
    <w:p w14:paraId="1B958830" w14:textId="77777777" w:rsidR="00734353" w:rsidRDefault="00947540">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την κ. Κεφαλογιάννη. </w:t>
      </w:r>
    </w:p>
    <w:p w14:paraId="1B958831" w14:textId="77777777" w:rsidR="00734353" w:rsidRDefault="00947540">
      <w:pPr>
        <w:spacing w:after="0" w:line="600" w:lineRule="auto"/>
        <w:ind w:firstLine="720"/>
        <w:jc w:val="both"/>
        <w:rPr>
          <w:rFonts w:eastAsia="Times New Roman"/>
          <w:szCs w:val="24"/>
        </w:rPr>
      </w:pPr>
      <w:r>
        <w:rPr>
          <w:rFonts w:eastAsia="Times New Roman"/>
          <w:szCs w:val="24"/>
        </w:rPr>
        <w:lastRenderedPageBreak/>
        <w:t xml:space="preserve">Κυρία Υπουργέ,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14:paraId="1B958832" w14:textId="77777777" w:rsidR="00734353" w:rsidRDefault="00947540">
      <w:pPr>
        <w:spacing w:after="0" w:line="600" w:lineRule="auto"/>
        <w:ind w:firstLine="720"/>
        <w:jc w:val="both"/>
        <w:rPr>
          <w:rFonts w:eastAsia="Times New Roman"/>
          <w:szCs w:val="24"/>
        </w:rPr>
      </w:pPr>
      <w:r>
        <w:rPr>
          <w:rFonts w:eastAsia="Times New Roman"/>
          <w:b/>
          <w:szCs w:val="24"/>
        </w:rPr>
        <w:t>ΛΥΔΙΑ ΚΟΝΙΟΡΔΟΥ (Υπουργός Πολιτισμού και Αθλητισμού):</w:t>
      </w:r>
      <w:r>
        <w:rPr>
          <w:rFonts w:eastAsia="Times New Roman"/>
          <w:szCs w:val="24"/>
        </w:rPr>
        <w:t xml:space="preserve"> Σας ευχαριστώ. </w:t>
      </w:r>
    </w:p>
    <w:p w14:paraId="1B958833" w14:textId="77777777" w:rsidR="00734353" w:rsidRDefault="00947540">
      <w:pPr>
        <w:spacing w:after="0" w:line="600" w:lineRule="auto"/>
        <w:ind w:firstLine="720"/>
        <w:jc w:val="both"/>
        <w:rPr>
          <w:rFonts w:eastAsia="Times New Roman"/>
          <w:szCs w:val="24"/>
        </w:rPr>
      </w:pPr>
      <w:r>
        <w:rPr>
          <w:rFonts w:eastAsia="Times New Roman"/>
          <w:szCs w:val="24"/>
        </w:rPr>
        <w:t xml:space="preserve">Αγαπητή κυρία Κεφαλογιάννη, νομίζω ότι δεν παρακολουθήσατε ή δεν αναγνώσατε σωστά τη συνέντευξη Τύπου που δόθηκε την προηγούμενη εβδομάδα στα εργαστήρια του Ρέντη του Ταμείου Αρχαιολογικών Πόρων και Απαλλοτριώσεων. </w:t>
      </w:r>
    </w:p>
    <w:p w14:paraId="1B958834" w14:textId="77777777" w:rsidR="00734353" w:rsidRDefault="00947540">
      <w:pPr>
        <w:spacing w:after="0" w:line="600" w:lineRule="auto"/>
        <w:ind w:firstLine="720"/>
        <w:jc w:val="both"/>
        <w:rPr>
          <w:rFonts w:eastAsia="Times New Roman"/>
          <w:szCs w:val="24"/>
        </w:rPr>
      </w:pPr>
      <w:proofErr w:type="spellStart"/>
      <w:r>
        <w:rPr>
          <w:rFonts w:eastAsia="Times New Roman"/>
          <w:szCs w:val="24"/>
        </w:rPr>
        <w:t>Σημειωτέον</w:t>
      </w:r>
      <w:proofErr w:type="spellEnd"/>
      <w:r>
        <w:rPr>
          <w:rFonts w:eastAsia="Times New Roman"/>
          <w:szCs w:val="24"/>
        </w:rPr>
        <w:t xml:space="preserve"> ότι είδα προσωπικά τη σημαντική δουλειά που συντελείται εκεί από πολύ αφοσιωμένους ανθρώπους, που επί πάρα πολλά χρόνια συνεχίζουν αυτή την παράδοση και τέχνη, θα μπορούσα να πω.</w:t>
      </w:r>
    </w:p>
    <w:p w14:paraId="1B958835" w14:textId="77777777" w:rsidR="00734353" w:rsidRDefault="00947540">
      <w:pPr>
        <w:spacing w:after="0" w:line="600" w:lineRule="auto"/>
        <w:ind w:firstLine="720"/>
        <w:jc w:val="both"/>
        <w:rPr>
          <w:rFonts w:eastAsia="Times New Roman"/>
          <w:szCs w:val="24"/>
        </w:rPr>
      </w:pPr>
      <w:r>
        <w:rPr>
          <w:rFonts w:eastAsia="Times New Roman"/>
          <w:szCs w:val="24"/>
        </w:rPr>
        <w:t xml:space="preserve">Το ΤΑΠΑ έχει νέο αξιόλογο διοικητικό συμβούλιο με μία δυναμική πρόεδρο και είναι έτοιμο να αντιμετωπίσει τις προκλήσεις του </w:t>
      </w:r>
      <w:r>
        <w:rPr>
          <w:rFonts w:eastAsia="Times New Roman"/>
          <w:szCs w:val="24"/>
        </w:rPr>
        <w:lastRenderedPageBreak/>
        <w:t>μέλλοντος καθώς και να αποκαλύψει και να σβήσει τα κακώς κείμενα του παρελθόντος.</w:t>
      </w:r>
    </w:p>
    <w:p w14:paraId="1B958836" w14:textId="77777777" w:rsidR="00734353" w:rsidRDefault="00947540">
      <w:pPr>
        <w:spacing w:after="0" w:line="600" w:lineRule="auto"/>
        <w:ind w:firstLine="720"/>
        <w:jc w:val="both"/>
        <w:rPr>
          <w:rFonts w:eastAsia="Times New Roman"/>
          <w:szCs w:val="24"/>
        </w:rPr>
      </w:pPr>
      <w:r>
        <w:rPr>
          <w:rFonts w:eastAsia="Times New Roman"/>
          <w:szCs w:val="24"/>
        </w:rPr>
        <w:t>Επίσης, δεν σας έχουν δοθεί τα σωστά νούμερα. Για ποια κατάρρευση εσόδων μιλάτε; Το ταμείο είχε συνολικά το 2017 έσοδα 113 εκατομμύρια, ενώ το 2014 και 2015 έκλεισε στα 66 εκατομμύρια.</w:t>
      </w:r>
    </w:p>
    <w:p w14:paraId="1B958837" w14:textId="77777777" w:rsidR="00734353" w:rsidRDefault="00947540">
      <w:pPr>
        <w:spacing w:after="0" w:line="600" w:lineRule="auto"/>
        <w:ind w:firstLine="720"/>
        <w:jc w:val="both"/>
        <w:rPr>
          <w:rFonts w:eastAsia="Times New Roman"/>
          <w:szCs w:val="24"/>
        </w:rPr>
      </w:pPr>
      <w:r>
        <w:rPr>
          <w:rFonts w:eastAsia="Times New Roman"/>
          <w:szCs w:val="24"/>
        </w:rPr>
        <w:t>Να αναλύσω τα εισιτήρια: Το 2013 ήταν 43 εκατομμύρια, το 2014 και 2015 ήταν 50 εκατομμύρια, το 2016 ήταν 80 εκατομμύρια, δηλαδή υπήρχε αύξηση 63% και το 2017 ήταν 96 εκατομμύρια.</w:t>
      </w:r>
    </w:p>
    <w:p w14:paraId="1B958838"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το επιχείρημα που συχνά ακούγεται, ότι αυτή η αύξηση οφείλεται μόνο στην αύξηση του εισιτηρίου, δεν ευσταθεί. Δεν ισχύει διότι η σταθεροποίηση της χώρας από το 2015, όπως και το υψηλό </w:t>
      </w:r>
      <w:r>
        <w:rPr>
          <w:rFonts w:eastAsia="Times New Roman" w:cs="Times New Roman"/>
          <w:szCs w:val="24"/>
        </w:rPr>
        <w:lastRenderedPageBreak/>
        <w:t xml:space="preserve">επίπεδο των αρχαιολογικών μας χώρων και των μουσείων μας, έφεραν αύξηση του τουρισμού και της </w:t>
      </w:r>
      <w:proofErr w:type="spellStart"/>
      <w:r>
        <w:rPr>
          <w:rFonts w:eastAsia="Times New Roman" w:cs="Times New Roman"/>
          <w:szCs w:val="24"/>
        </w:rPr>
        <w:t>επισκεψιμότητας</w:t>
      </w:r>
      <w:proofErr w:type="spellEnd"/>
      <w:r>
        <w:rPr>
          <w:rFonts w:eastAsia="Times New Roman" w:cs="Times New Roman"/>
          <w:szCs w:val="24"/>
        </w:rPr>
        <w:t>. Όμως και ο έλεγχος των εισιτηρίων έχει ενταθεί και είναι μέλημά μας.</w:t>
      </w:r>
    </w:p>
    <w:p w14:paraId="1B958839"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Θέλω να σημειώσετε ότι η αύξηση των εσόδων και της </w:t>
      </w:r>
      <w:proofErr w:type="spellStart"/>
      <w:r>
        <w:rPr>
          <w:rFonts w:eastAsia="Times New Roman" w:cs="Times New Roman"/>
          <w:szCs w:val="24"/>
        </w:rPr>
        <w:t>επισκεψιμότητας</w:t>
      </w:r>
      <w:proofErr w:type="spellEnd"/>
      <w:r>
        <w:rPr>
          <w:rFonts w:eastAsia="Times New Roman" w:cs="Times New Roman"/>
          <w:szCs w:val="24"/>
        </w:rPr>
        <w:t xml:space="preserve"> το 2017 ήταν στα ίδια επίπεδα, δηλαδή στο 17%, κάτι που δεν συνέβαινε παλιά.</w:t>
      </w:r>
    </w:p>
    <w:p w14:paraId="1B95883A"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Αύξηση έχουμε και στα έσοδα από τα πωλητήρια, με το 2015 να κλείνουμε στα 4 εκατομμύρια ευρώ, ενώ το 2013 και το 2014 ήταν στα 2 εκατομμύρια ευρώ, στο μισό δηλαδή. Δεν μπορούμε να πούμε ότι μας καλύπτει η εικόνα των πωλητηρίων. Όμως, εκτός από τα εκμαγεία θέλουμε να τα εμπλουτίσουμε και με προϊόντα που έχουν ταυτότητα από κάθε χώρο και μουσείο.</w:t>
      </w:r>
    </w:p>
    <w:p w14:paraId="1B95883B"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Από τα αναψυκτήρια που αναφέρατε, δυστυχώς, όπως και από τα λοιπά ακίνητα που διαχειρίζεται το ΤΑΠΑ, δεν έχουμε αύξηση εσόδων. Έχουν μείνει σταθερά. Όμως, αυτό -και το τονίζω- οφείλεται στις προβληματικές συμβάσεις που είχαν καταρτισθεί εδώ και πάρα πολλά χρόνια, πολύ πριν από το 2015 και οι οποίες όχι μόνο δεν βοηθούν στην αποδοτικότερη εκμετάλλευση των χώρων, αλλά και σέρνουν χρόνια το ταμείο στα δικαστήρια. Δεν είναι εύκολο να απαλλαγούμε από αυτά τα «φαντάσματα» τα οποία, δυστυχώς, δεν δημιούργησε αυτή η Κυβέρνηση. </w:t>
      </w:r>
    </w:p>
    <w:p w14:paraId="1B95883C"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είναι προβληματικές αυτές οι μισθώσεις, διότι τα μίσθια δεν είναι </w:t>
      </w:r>
      <w:proofErr w:type="spellStart"/>
      <w:r>
        <w:rPr>
          <w:rFonts w:eastAsia="Times New Roman" w:cs="Times New Roman"/>
          <w:szCs w:val="24"/>
        </w:rPr>
        <w:t>εξορθολογισμένα</w:t>
      </w:r>
      <w:proofErr w:type="spellEnd"/>
      <w:r>
        <w:rPr>
          <w:rFonts w:eastAsia="Times New Roman" w:cs="Times New Roman"/>
          <w:szCs w:val="24"/>
        </w:rPr>
        <w:t xml:space="preserve"> -ενώ η </w:t>
      </w:r>
      <w:proofErr w:type="spellStart"/>
      <w:r>
        <w:rPr>
          <w:rFonts w:eastAsia="Times New Roman" w:cs="Times New Roman"/>
          <w:szCs w:val="24"/>
        </w:rPr>
        <w:t>επισκεψιμότητα</w:t>
      </w:r>
      <w:proofErr w:type="spellEnd"/>
      <w:r>
        <w:rPr>
          <w:rFonts w:eastAsia="Times New Roman" w:cs="Times New Roman"/>
          <w:szCs w:val="24"/>
        </w:rPr>
        <w:t xml:space="preserve"> αυξάνεται- και διαφέρουν ανά χώρο, χωρίς κριτήρια, χωρίς προδιαγραφές και χωρίς συγκεκριμένες μελέτες. Η διάρκεια, επίσης, αυτών των συμβάσεων </w:t>
      </w:r>
      <w:r>
        <w:rPr>
          <w:rFonts w:eastAsia="Times New Roman" w:cs="Times New Roman"/>
          <w:szCs w:val="24"/>
        </w:rPr>
        <w:lastRenderedPageBreak/>
        <w:t>δεν είναι σαφής και οι ανάδοχοι παραμένουν για χρόνια μέσα σε παράνομες παρατάσεις. Επίσης, τα προϊόντα που πωλούνται σε αυτά δεν είναι πάντα ποιοτικά και αυτό μειώνει την εικόνα μας προς τους επισκέπτες.</w:t>
      </w:r>
    </w:p>
    <w:p w14:paraId="1B95883D"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14:paraId="1B95883E"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Παράλληλα, έχουμε σαράντα πέντε κλειστά αναψυκτήρια πάνω από τέσσερα χρόνια. Για παράδειγμα, για το αναψυκτήριο του Αρχαιολογικού Μουσείου Πατρών είχε γίνει προκήρυξη πέντε φορές τα προηγούμενα χρόνια και όλες τις φορές ο διαγωνισμός είχε αποβεί άγονος. Τώρα υπάρχει σχέδιο περαιτέρω ανάπτυξης του ΤΑΠ, δομημένο και καταγεγραμμένο με συγκεκριμένα χρονοδιαγράμματα.</w:t>
      </w:r>
    </w:p>
    <w:p w14:paraId="1B95883F"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Αναφέρετε κενά πωλητήρια. Τα πωλητήρια ήδη εμπλουτίζονται με νέα προϊόντα και προγραμματίζουμε παρακαταθήκες με τοπικά προϊόντα, με ταυτότητα.</w:t>
      </w:r>
    </w:p>
    <w:p w14:paraId="1B958840"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λειτουργήσει σύντομα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shop</w:t>
      </w:r>
      <w:r>
        <w:rPr>
          <w:rFonts w:eastAsia="Times New Roman" w:cs="Times New Roman"/>
          <w:szCs w:val="24"/>
        </w:rPr>
        <w:t xml:space="preserve"> το οποίο θα επιτρέπει στον επισκέπτη να παραγγείλει </w:t>
      </w:r>
      <w:r>
        <w:rPr>
          <w:rFonts w:eastAsia="Times New Roman" w:cs="Times New Roman"/>
          <w:szCs w:val="24"/>
          <w:lang w:val="en-US"/>
        </w:rPr>
        <w:t>online</w:t>
      </w:r>
      <w:r>
        <w:rPr>
          <w:rFonts w:eastAsia="Times New Roman" w:cs="Times New Roman"/>
          <w:szCs w:val="24"/>
        </w:rPr>
        <w:t xml:space="preserve"> τα προϊόντα του ΤΑΠ και θα γίνει ένα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κρατικό, υψηλής ποιότητας και μεγάλης καλλιτεχνικής αξίας, το οποίο και στηρίζουμε.</w:t>
      </w:r>
    </w:p>
    <w:p w14:paraId="1B958841"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τα αναψυκτήρια, θα βγει σύντομα ο επόμενος διαγωνισμός με προδιαγραφές που πραγματικά ανταποκρίνονται στην αγορά. Δεν νοείται να μην υπάρχει κάποιος στη βόρεια Ελλάδα που να μπορεί να ανταποκριθεί, όπως προέκυψε από τον τελευταίο διαγωνισμό, για τους όρους του οποίου εγώ προσωπικά είχα διαφω</w:t>
      </w:r>
      <w:r>
        <w:rPr>
          <w:rFonts w:eastAsia="Times New Roman" w:cs="Times New Roman"/>
          <w:szCs w:val="24"/>
        </w:rPr>
        <w:lastRenderedPageBreak/>
        <w:t>νήσει. Αυτό δεν θα επαναληφθεί. Τα αναψυκτήρια θα έχουν αναδόχους, οι οποίοι με σεβασμό στον χώρο, αλλά και στην τοπική παραγωγή θα συμβάλλουν στην καλύτερη δυνατή εμπειρία του επισκέπτη.</w:t>
      </w:r>
    </w:p>
    <w:p w14:paraId="1B958842"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Αναφέρεστε σε έλλειψη αναδιοργάνωσης. Σήμερα έχουμε εξαιρετική συνεργασία με το νέο διοικητικό συμβούλιο του ΤΑΠ. Έχουμε καθορίσει μαζί τους στρατηγικούς σκοπούς και το αναπτυξιακό όραμα, όπως αυτό έχει ήδη αποτυπωθεί στον οδικό χάρτη που παρουσιάστηκε στη συνέντευξη Τύπου.</w:t>
      </w:r>
    </w:p>
    <w:p w14:paraId="1B958843"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Αφήνω για το τέλος το ηλεκτρονικό εισιτήριο, που εσείς ως κυβέρνηση το 2008 παραλάβατε και πληρώσατε από το Γ΄ Κοινοτικό Πλαίσιο Στήριξης και τον υπό εκκαθάριση πλέον από το 2011 ΟΠΕΠ που ποτέ δεν θέσατε σε λειτουργία.</w:t>
      </w:r>
    </w:p>
    <w:p w14:paraId="1B958844"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μπορώ να συνεχίσω στη δευτερολογία μου. </w:t>
      </w:r>
    </w:p>
    <w:p w14:paraId="1B958845" w14:textId="77777777" w:rsidR="00734353" w:rsidRDefault="00947540">
      <w:pPr>
        <w:spacing w:line="600" w:lineRule="auto"/>
        <w:ind w:left="357" w:firstLine="363"/>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την κυρία Υπουργό. </w:t>
      </w:r>
    </w:p>
    <w:p w14:paraId="1B958846" w14:textId="77777777" w:rsidR="00734353" w:rsidRDefault="00947540">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είκοσι τέσσερις μαθήτριες και μαθητές και δύο εκπαιδευτικοί συνοδοί τους από την «Ιόνιο Σχολή».</w:t>
      </w:r>
    </w:p>
    <w:p w14:paraId="1B958847" w14:textId="77777777" w:rsidR="00734353" w:rsidRDefault="00947540">
      <w:pPr>
        <w:spacing w:line="600" w:lineRule="auto"/>
        <w:ind w:firstLine="720"/>
        <w:jc w:val="both"/>
        <w:rPr>
          <w:rFonts w:eastAsia="Times New Roman" w:cs="Times New Roman"/>
        </w:rPr>
      </w:pPr>
      <w:r>
        <w:rPr>
          <w:rFonts w:eastAsia="Times New Roman" w:cs="Times New Roman"/>
        </w:rPr>
        <w:t>Παιδιά, σάς καλωσορίζουμε στη Βουλή.</w:t>
      </w:r>
    </w:p>
    <w:p w14:paraId="1B958848" w14:textId="77777777" w:rsidR="00734353" w:rsidRDefault="00947540">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1B958849" w14:textId="77777777" w:rsidR="00734353" w:rsidRDefault="00947540">
      <w:pPr>
        <w:spacing w:line="600" w:lineRule="auto"/>
        <w:ind w:firstLine="720"/>
        <w:jc w:val="both"/>
        <w:rPr>
          <w:rFonts w:eastAsia="Times New Roman" w:cs="Times New Roman"/>
        </w:rPr>
      </w:pPr>
      <w:r>
        <w:rPr>
          <w:rFonts w:eastAsia="Times New Roman" w:cs="Times New Roman"/>
        </w:rPr>
        <w:t xml:space="preserve">Ορίστε, κυρία Κεφαλογιάννη, έχετε τον λόγο για τη δευτερολογία σας για τρία λεπτά. </w:t>
      </w:r>
    </w:p>
    <w:p w14:paraId="1B95884A" w14:textId="77777777" w:rsidR="00734353" w:rsidRDefault="00947540">
      <w:pPr>
        <w:spacing w:line="600" w:lineRule="auto"/>
        <w:ind w:firstLine="720"/>
        <w:jc w:val="both"/>
        <w:rPr>
          <w:rFonts w:eastAsia="Times New Roman" w:cs="Times New Roman"/>
          <w:szCs w:val="24"/>
        </w:rPr>
      </w:pPr>
      <w:r>
        <w:rPr>
          <w:rFonts w:eastAsia="Times New Roman" w:cs="Times New Roman"/>
          <w:b/>
        </w:rPr>
        <w:lastRenderedPageBreak/>
        <w:t>ΟΛΓΑ ΚΕΦΑΛΟΓΙΑΝΝΗ:</w:t>
      </w:r>
      <w:r>
        <w:rPr>
          <w:rFonts w:eastAsia="Times New Roman" w:cs="Times New Roman"/>
          <w:b/>
          <w:szCs w:val="24"/>
        </w:rPr>
        <w:t xml:space="preserve"> </w:t>
      </w:r>
      <w:r>
        <w:rPr>
          <w:rFonts w:eastAsia="Times New Roman" w:cs="Times New Roman"/>
          <w:szCs w:val="24"/>
        </w:rPr>
        <w:t>Κυρία Υπουργέ, αν σας άκουγε κανείς, δεν θα φανταζόταν ότι είστε στη θέση της Υπουργού Πολιτισμού εδώ και δεκαπέντε μήνες, γιατί για άλλη μια φορά επαναλαμβάνετε -όπως, άλλωστε και σε όλες τις άλλες περιπτώσεις- γενικά ευχολόγια, χωρίς αρχή, μέση και τέλος.</w:t>
      </w:r>
    </w:p>
    <w:p w14:paraId="1B95884B" w14:textId="77777777" w:rsidR="00734353" w:rsidRDefault="00947540">
      <w:pPr>
        <w:tabs>
          <w:tab w:val="left" w:pos="3873"/>
        </w:tabs>
        <w:spacing w:line="600" w:lineRule="auto"/>
        <w:ind w:firstLine="720"/>
        <w:jc w:val="both"/>
        <w:rPr>
          <w:rFonts w:eastAsia="Times New Roman" w:cs="Times New Roman"/>
          <w:szCs w:val="24"/>
        </w:rPr>
      </w:pPr>
      <w:r>
        <w:rPr>
          <w:rFonts w:eastAsia="Times New Roman" w:cs="Times New Roman"/>
          <w:szCs w:val="24"/>
        </w:rPr>
        <w:t>Για δε το θέμα της αύξησης των εσόδων από τα εισιτήρια, θέλω να σας πω ότι πρώτα από όλα διπλασιάσατε τις τιμές των εισιτηρίων. Υπάρχει αυξημένη τουριστική κίνηση. Το πρόβλημα, θα έλεγα, που θα πρέπει να μας απαντήσετε είναι γιατί έχουν αυξηθεί τόσο πολύ τα ελευθέρας.</w:t>
      </w:r>
    </w:p>
    <w:p w14:paraId="1B95884C" w14:textId="77777777" w:rsidR="00734353" w:rsidRDefault="00947540">
      <w:pPr>
        <w:tabs>
          <w:tab w:val="left" w:pos="3873"/>
        </w:tabs>
        <w:spacing w:line="600" w:lineRule="auto"/>
        <w:ind w:firstLine="720"/>
        <w:jc w:val="both"/>
        <w:rPr>
          <w:rFonts w:eastAsia="Times New Roman" w:cs="Times New Roman"/>
          <w:szCs w:val="24"/>
        </w:rPr>
      </w:pPr>
      <w:r>
        <w:rPr>
          <w:rFonts w:eastAsia="Times New Roman" w:cs="Times New Roman"/>
          <w:szCs w:val="24"/>
        </w:rPr>
        <w:t>Εμείς μιλάμε για το ηλεκτρονικό εισιτήριο. Μας είπατε για τη συνέντευξη Τύπου. Εδώ μπροστά έχω τα αποτελέσματα και τα δη</w:t>
      </w:r>
      <w:r>
        <w:rPr>
          <w:rFonts w:eastAsia="Times New Roman" w:cs="Times New Roman"/>
          <w:szCs w:val="24"/>
        </w:rPr>
        <w:lastRenderedPageBreak/>
        <w:t>μοσιεύματα που βγήκαν μετά από αυτή τη συνέντευξη Τύπου, όπως και ό,τι γράφτηκε στον Τύπο ότι το ηλεκτρονικό εισιτήριο είναι και πάλι έτοιμο. Αυτό επαναλαμβάνουμε και εμείς, ότι ουσιαστικά στη συνέντευξη Τύπου που δώσατε πριν από μερικές ημέρες, για άλλη μια φορά κάνατε μια εξαγγελία, όπως έχει γίνει από τους Υπουργούς Πολιτισμού της Κυβέρνησής σας εδώ και τρία χρόνια.</w:t>
      </w:r>
    </w:p>
    <w:p w14:paraId="1B95884D" w14:textId="77777777" w:rsidR="00734353" w:rsidRDefault="00947540">
      <w:pPr>
        <w:tabs>
          <w:tab w:val="left" w:pos="3873"/>
        </w:tabs>
        <w:spacing w:line="600" w:lineRule="auto"/>
        <w:ind w:firstLine="720"/>
        <w:jc w:val="both"/>
        <w:rPr>
          <w:rFonts w:eastAsia="Times New Roman" w:cs="Times New Roman"/>
          <w:szCs w:val="24"/>
        </w:rPr>
      </w:pPr>
      <w:r>
        <w:rPr>
          <w:rFonts w:eastAsia="Times New Roman" w:cs="Times New Roman"/>
          <w:szCs w:val="24"/>
        </w:rPr>
        <w:t>Κυρία Υπουργέ, μένετε σε γενικές διαπιστώσεις, σε αόριστες καταγγελίες και ποτέ δεν προχωράτε σε συγκεκριμένες πράξεις. Το μόνο που κάνετε είναι τελικά να δημιουργείτε διαρκώς μικρές ή μεγάλες κρίσεις στον χώρο του πολιτισμού. Θα μπορούσατε, ξέρετε, να έχετε κτίσει πάνω στα θετικά που βρήκατε. Όμως, λόγω ιδεολη</w:t>
      </w:r>
      <w:r>
        <w:rPr>
          <w:rFonts w:eastAsia="Times New Roman" w:cs="Times New Roman"/>
          <w:szCs w:val="24"/>
        </w:rPr>
        <w:lastRenderedPageBreak/>
        <w:t>ψιών και εμμονών, κατεδαφίζετε έργο που χρειάστηκε πολύς κόπος, όχι μόνο από τις πολιτικές ηγεσίες, αλλά και από τους υπαλλήλους για να γίνει.</w:t>
      </w:r>
    </w:p>
    <w:p w14:paraId="1B95884E" w14:textId="77777777" w:rsidR="00734353" w:rsidRDefault="00947540">
      <w:pPr>
        <w:tabs>
          <w:tab w:val="left" w:pos="3873"/>
        </w:tabs>
        <w:spacing w:line="600" w:lineRule="auto"/>
        <w:ind w:firstLine="720"/>
        <w:jc w:val="both"/>
        <w:rPr>
          <w:rFonts w:eastAsia="Times New Roman" w:cs="Times New Roman"/>
          <w:szCs w:val="24"/>
        </w:rPr>
      </w:pPr>
      <w:r>
        <w:rPr>
          <w:rFonts w:eastAsia="Times New Roman" w:cs="Times New Roman"/>
          <w:szCs w:val="24"/>
        </w:rPr>
        <w:t>Επειδή σας άκουσα προσεκτικά να μας λέτε πάλι τις θεωρητικές αναλύσεις και να επαναλαμβάνετε τι είπατε στη συνέντευξη Τύπου και την υποτιθέμενη στρατηγική, θέλω να σας ρωτήσω ποιο είναι τελικά το όραμά σας για τον σημαντικό οργανισμό του Υπουργείου που λέγεται: «Ταμείο Αρχαιολογικών Χώρων και Απαλλοτριώσεων»; Τι προτίθεστε να κάνετε, πώς και πότε; Οφείλετε σήμερα εδώ, στο Κοινοβούλιο, να δεσμευτείτε με συγκεκριμένες προτάσεις και αναλυτικό χρονοδιάγραμμα.</w:t>
      </w:r>
    </w:p>
    <w:p w14:paraId="1B95884F" w14:textId="77777777" w:rsidR="00734353" w:rsidRDefault="00947540">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Εσείς παραδεχτήκατε ότι ο άξονας των εσόδων από εισιτήρια -και παίρνω ακριβώς τα δικά σας λόγια από τη συνέντευξη- «παραμένει ευάλωτος λόγω προβλημάτων που διαπιστώθηκαν, καταγράφηκαν και </w:t>
      </w:r>
      <w:proofErr w:type="spellStart"/>
      <w:r>
        <w:rPr>
          <w:rFonts w:eastAsia="Times New Roman" w:cs="Times New Roman"/>
          <w:szCs w:val="24"/>
        </w:rPr>
        <w:t>επικοινωνήθηκαν</w:t>
      </w:r>
      <w:proofErr w:type="spellEnd"/>
      <w:r>
        <w:rPr>
          <w:rFonts w:eastAsia="Times New Roman" w:cs="Times New Roman"/>
          <w:szCs w:val="24"/>
        </w:rPr>
        <w:t xml:space="preserve">, ήδη από το 2016, και παραμένουν σε μηδενικό ποσοστό επίλυσής του». Άρα τι έχει κάνει η Κυβέρνησή σας και εσείς για να λυθεί το ζήτημα; Έχετε μετρήσιμους στόχους; </w:t>
      </w:r>
    </w:p>
    <w:p w14:paraId="1B958850" w14:textId="77777777" w:rsidR="00734353" w:rsidRDefault="0094754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Επιμένουμε να μας πείτε πού συμφωνήσατε και πού διαφωνήσατε με την προηγούμενη διοίκηση, αυτή που εσείς ξηλώσατε και γιατί; Έχετε σχέδιο; Γιατί καθυστερείτε -το επαναλαμβάνουμε συνέχεια - στην εφαρμογή του ολοκληρωμένου συστήματος ηλεκτρονικού εισιτηρίου; Τι ισχύει από αυτά που ανακοινώθηκαν στη συνέντευξη Τύπου; Ή πιστεύετε ότι σε πέντε μήνες από τώρα θα μας </w:t>
      </w:r>
      <w:r>
        <w:rPr>
          <w:rFonts w:eastAsia="Times New Roman" w:cs="Times New Roman"/>
          <w:szCs w:val="24"/>
        </w:rPr>
        <w:lastRenderedPageBreak/>
        <w:t>πείτε ότι στους επόμενους μήνες πάλι θα εφαρμοστεί το ηλεκτρονικό εισιτήριο; Και θέλω σε αυτό το σημείο να γίνετε πιο σαφής και πιο συγκεκριμένη.</w:t>
      </w:r>
    </w:p>
    <w:p w14:paraId="1B958851" w14:textId="77777777" w:rsidR="00734353" w:rsidRDefault="00947540">
      <w:pPr>
        <w:tabs>
          <w:tab w:val="left" w:pos="3873"/>
        </w:tabs>
        <w:spacing w:line="600" w:lineRule="auto"/>
        <w:ind w:firstLine="720"/>
        <w:jc w:val="both"/>
        <w:rPr>
          <w:rFonts w:eastAsia="Times New Roman" w:cs="Times New Roman"/>
          <w:szCs w:val="24"/>
        </w:rPr>
      </w:pPr>
      <w:r>
        <w:rPr>
          <w:rFonts w:eastAsia="Times New Roman" w:cs="Times New Roman"/>
          <w:szCs w:val="24"/>
        </w:rPr>
        <w:t>Τι ισχύει με την πρώτη φάση του προγράμματος, δηλαδή την εγκατάσταση ολοκληρωμένου Πληροφοριακού Συστήματος Διαχείρισης Επιχειρησιακών Πόρων και ολοκληρωμένου Συστήματος Διαχείρισης Εισιτηρίων και Πρόσβασης σε αρχαιολογικούς χώρους και μουσεία που είχε αναλάβει ως χορηγός η Εθνική Τράπεζα; Τι ακριβώς ισχύει με την κοινή χορηγία της Εθνικής Τράπεζας και του Ιδρύματος «Σταύρος Νιάρχος»; Απαντήστε μας πώς κατανεμήθηκαν τα χρήματα που πληρώνει το ΤΑΠΑ στο Υπουργείο. Σε ποιους κωδικούς πήγαν; Ποιο είναι το επίπεδο της ηλεκτρονικής κατάστασης του ΤΑΠΑ;</w:t>
      </w:r>
    </w:p>
    <w:p w14:paraId="1B958852" w14:textId="77777777" w:rsidR="00734353" w:rsidRDefault="00947540">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Μπορείτε να μας εξηγήσετε τι σημαίνει η φράση σας από τη συνέντευξη Τύπου στις 17-1-2018 «στην παρούσα φάση υφίσταται σημαντική αδυναμία στη λειτουργία των πωλητηρίων μας»; Γνωρίζουμε ήδη ότι τα πωλητήρια είναι ουσιαστικά κενά. Τι ισχύει σχετικά με την παραγωγή και τη διάθεση αναμνηστικών ειδών υψηλής αισθητικής και αποκλειστικής διάθεσης στα πωλητήρια αρχαιολογικών χώρων και στις εκθέσεις του εξωτερικού;</w:t>
      </w:r>
    </w:p>
    <w:p w14:paraId="1B958853" w14:textId="77777777" w:rsidR="00734353" w:rsidRDefault="0094754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Γιατί δεν έχετε προχωρήσει με την ηλεκτρονική πλατφόρμα δημοσιευμάτων που παραδόθηκε το 2015 και έχει χρηματοδοτηθεί από το ΕΣΠΑ; Σε ποια φάση βρίσκονται οι διαγωνισμοί για την παροχή ποιοτικών υπηρεσιών στα αναψυκτήρια των αρχαιολογικών </w:t>
      </w:r>
      <w:r>
        <w:rPr>
          <w:rFonts w:eastAsia="Times New Roman" w:cs="Times New Roman"/>
          <w:szCs w:val="24"/>
        </w:rPr>
        <w:lastRenderedPageBreak/>
        <w:t>χώρων και των μουσείων; Είναι αδιανόητο να μη μπορούν οι επισκέπτες να έχουν τις απαραίτητες υπηρεσίες, καθώς οι προκηρύξεις των διαγωνισμών του 2017 ήταν άγονες.</w:t>
      </w:r>
    </w:p>
    <w:p w14:paraId="1B958854" w14:textId="77777777" w:rsidR="00734353" w:rsidRDefault="00947540">
      <w:pPr>
        <w:tabs>
          <w:tab w:val="left" w:pos="3873"/>
        </w:tabs>
        <w:spacing w:line="600" w:lineRule="auto"/>
        <w:ind w:firstLine="720"/>
        <w:jc w:val="both"/>
        <w:rPr>
          <w:rFonts w:eastAsia="Times New Roman" w:cs="Times New Roman"/>
          <w:szCs w:val="24"/>
        </w:rPr>
      </w:pPr>
      <w:r>
        <w:rPr>
          <w:rFonts w:eastAsia="Times New Roman" w:cs="Times New Roman"/>
          <w:szCs w:val="24"/>
        </w:rPr>
        <w:t>Να μας, πείτε επίσης, αν έχετε μεριμνήσει αναφορικά με την επανεκκίνηση και ενίσχυση της εκδοτικής παραγωγής των οδηγών που συνήθως βρίσκονται σε έλλειψη, καθώς επίσης και των επιστημονικών δημοσιευμάτων. Επιμένω να μας πείτε πώς οραματίζεστε τη λειτουργία του ΤΑΠΑ, που θα έπρεπε να έχετε διαμορφώσει μετά και τις απαραίτητες συζητήσεις με τα θεσμικά όργανα των εργαζομένων.</w:t>
      </w:r>
    </w:p>
    <w:p w14:paraId="1B958855" w14:textId="77777777" w:rsidR="00734353" w:rsidRDefault="0094754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Κυρία Υπουργέ, το να προσπαθείτε να δικαιολογηθείτε είναι το απλό. Το να προσπαθείτε να μετατοπίσετε ευθύνες στο παρελθόν είναι επίσης πολύ βολικό, αλλά ταυτόχρονα είναι ξεπερασμένο και </w:t>
      </w:r>
      <w:r>
        <w:rPr>
          <w:rFonts w:eastAsia="Times New Roman" w:cs="Times New Roman"/>
          <w:szCs w:val="24"/>
        </w:rPr>
        <w:lastRenderedPageBreak/>
        <w:t>προβλέψιμο. Το δύσκολο, το υπεύθυνο και ουσιαστικό είναι αυτό που, δυστυχώς, έχετε την ευθύνη να πράξετε.</w:t>
      </w:r>
    </w:p>
    <w:p w14:paraId="1B958856" w14:textId="77777777" w:rsidR="00734353" w:rsidRDefault="00947540">
      <w:pPr>
        <w:tabs>
          <w:tab w:val="left" w:pos="3873"/>
        </w:tabs>
        <w:spacing w:line="600" w:lineRule="auto"/>
        <w:ind w:firstLine="720"/>
        <w:jc w:val="both"/>
        <w:rPr>
          <w:rFonts w:eastAsia="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w:t>
      </w:r>
      <w:r>
        <w:rPr>
          <w:rFonts w:eastAsia="Times New Roman"/>
          <w:szCs w:val="24"/>
        </w:rPr>
        <w:t>Ευχαριστούμε πολύ, κυρία Κεφαλογιάννη.</w:t>
      </w:r>
    </w:p>
    <w:p w14:paraId="1B958857" w14:textId="77777777" w:rsidR="00734353" w:rsidRDefault="00947540">
      <w:pPr>
        <w:tabs>
          <w:tab w:val="left" w:pos="3873"/>
        </w:tabs>
        <w:spacing w:line="600" w:lineRule="auto"/>
        <w:ind w:firstLine="720"/>
        <w:jc w:val="both"/>
        <w:rPr>
          <w:rFonts w:eastAsia="Times New Roman" w:cs="Times New Roman"/>
          <w:szCs w:val="24"/>
        </w:rPr>
      </w:pPr>
      <w:r>
        <w:rPr>
          <w:rFonts w:eastAsia="Times New Roman" w:cs="Times New Roman"/>
          <w:szCs w:val="24"/>
        </w:rPr>
        <w:t>Παρακαλώ, κυρία Υπουργέ, έχετε τον λόγο για τη δευτερολογία σας για τρία λεπτά.</w:t>
      </w:r>
    </w:p>
    <w:p w14:paraId="1B958858"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 xml:space="preserve">Κυρία Κεφαλογιάννη, θα ήθελα να φρεσκάρω τη μνήμη σας. Στην κεντρική είσοδο του αρχαιολογικού χώρου της Ακρόπολης, όπως και σε δώδεκα άλλα μουσεία και αρχαιολογικούς χώρους της χώρας, εγκαταστάθηκε το 2008 ένα σύστημα έκδοσης εισιτηρίων και ελέγχου πρόσβασης επισκεπτών από τον ΟΠΕΠ. Το σύστημα </w:t>
      </w:r>
      <w:r>
        <w:rPr>
          <w:rFonts w:eastAsia="Times New Roman" w:cs="Times New Roman"/>
          <w:szCs w:val="24"/>
        </w:rPr>
        <w:lastRenderedPageBreak/>
        <w:t>δεν τέθηκε σε παραγωγική λειτουργία μετά την ολοκλήρωση της παραλαβής του από τον ΟΠΕΠ.</w:t>
      </w:r>
    </w:p>
    <w:p w14:paraId="1B95885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Τον Νοέμβριο του 2011 και αφού ο ΟΠΕΠ είχε μπει σε εκκαθάριση, το ΤΑΠΑ ενημερώθηκε ότι θα διενεργηθεί έλεγχος από την αρμόδια διαχειριστική αρχή τόσο στο οικονομικό όσο και στο φυσικό αντικείμενο του έργου. Μπροστά στον κίνδυνο συνολικής </w:t>
      </w:r>
      <w:proofErr w:type="spellStart"/>
      <w:r>
        <w:rPr>
          <w:rFonts w:eastAsia="Times New Roman" w:cs="Times New Roman"/>
          <w:szCs w:val="24"/>
        </w:rPr>
        <w:t>απένταξης</w:t>
      </w:r>
      <w:proofErr w:type="spellEnd"/>
      <w:r>
        <w:rPr>
          <w:rFonts w:eastAsia="Times New Roman" w:cs="Times New Roman"/>
          <w:szCs w:val="24"/>
        </w:rPr>
        <w:t xml:space="preserve"> του έργου, το ΤΑΠΑ έθεσε φαινομενικά σε λειτουργία το σύστημα στους δεκατρείς χώρους.</w:t>
      </w:r>
    </w:p>
    <w:p w14:paraId="1B95885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Έτυχε να βρίσκομαι στην Επίδαυρο, κυρία Κεφαλογιάννη, και γελούσαμε όλοι με αυτό που βλέπαμε να συμβαίνει μπροστά μας.</w:t>
      </w:r>
    </w:p>
    <w:p w14:paraId="1B95885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Μέχρι και το τέλος του 2014 η λειτουργία του συστήματος κόστισε περίπου 250.000 επιπλέον της αρχικής επιδότησης με συνε</w:t>
      </w:r>
      <w:r>
        <w:rPr>
          <w:rFonts w:eastAsia="Times New Roman" w:cs="Times New Roman"/>
          <w:szCs w:val="24"/>
        </w:rPr>
        <w:lastRenderedPageBreak/>
        <w:t>χείς βλάβες στα τουρνικέ λόγω πεπαλαιωμένου εξοπλισμού, χαμηλής διαθεσιμότητας συστήματος, απώλειας δεδομένων πωλήσεων. Επιπλέον, λόγω εσφαλμένου αρχικού σχεδιασμού, το σύστημα εγκαταστάθηκε μόνο στην κεντρική είσοδο του αρχαιολογικού χώρου της Ακρόπολης και όχι και στις δύο παράπλευρες εισόδους, με αποτέλεσμα να μην είναι εφικτός ο ενιαίος έλεγχος εγκυρότητας των εισιτηρίων.</w:t>
      </w:r>
    </w:p>
    <w:p w14:paraId="1B95885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Αυτά κάνατε εσείς και τώρα κατηγορείτε εμάς που έχουμε ήδη δρομολογήσει, με εξασφάλιση μιας σημαντικής δωρεάς, την εγκατάσταση και την πραγματική, επί της ουσίας, λειτουργία του έργου. Έχουμε κάνει συγκεκριμένες ενέργειες. Και δεν είναι εξαγγελίες. Το νέο διοικητικό συμβούλιο του ΤΑΠΑ αποφάσισε στις 21 Νοεμβρίου </w:t>
      </w:r>
      <w:r>
        <w:rPr>
          <w:rFonts w:eastAsia="Times New Roman" w:cs="Times New Roman"/>
          <w:szCs w:val="24"/>
        </w:rPr>
        <w:lastRenderedPageBreak/>
        <w:t>και σε απόλυτη προτεραιότητα από τον διορισμό της νέας προέδρου και των μελών, στις 8 Νοεμβρίου 2017, τον ορισμό δύο εκπροσώπων, ώστε να γίνει εφικτή η συγκρότηση της επιτροπής παρακολούθησης του έργου στις 6 Δεκεμβρίου 2017.</w:t>
      </w:r>
    </w:p>
    <w:p w14:paraId="1B95885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Έκτοτε και με συχνότητα δύο και τρεις φορές την εβδομάδα γίνονται συναντήσεις των ομάδων εργασίας, γίνονται επιτόπιες αυτοψίες και χαρτογραφήσεις των αναγκών. Προχθές, δεκαμελής ομάδα από το ΤΑΠΑ με την πρόεδρο και μέλη του διοικητικού συμβουλίου, τον ανάδοχο, την «</w:t>
      </w:r>
      <w:r>
        <w:rPr>
          <w:rFonts w:eastAsia="Times New Roman" w:cs="Times New Roman"/>
          <w:szCs w:val="24"/>
          <w:lang w:val="en-US"/>
        </w:rPr>
        <w:t>COSMOTE</w:t>
      </w:r>
      <w:r>
        <w:rPr>
          <w:rFonts w:eastAsia="Times New Roman" w:cs="Times New Roman"/>
          <w:szCs w:val="24"/>
        </w:rPr>
        <w:t xml:space="preserve">», τους συμβούλους των δωρητών και στελέχη του Υπουργείου Πολιτισμού και Αθλητισμού βρέθηκαν στο Μουσείο Ηρακλείου και στην Κνωσό και κατέγραψαν τις κοινά αποδεκτές προτάσεις. Την άλλη εβδομάδα το ίδιο κλιμάκιο </w:t>
      </w:r>
      <w:r>
        <w:rPr>
          <w:rFonts w:eastAsia="Times New Roman" w:cs="Times New Roman"/>
          <w:szCs w:val="24"/>
        </w:rPr>
        <w:lastRenderedPageBreak/>
        <w:t>θα βρεθεί στη Μεσσήνη. Και φυσικά έχει ήδη προηγηθεί η Ακρόπολη.</w:t>
      </w:r>
    </w:p>
    <w:p w14:paraId="1B95885E"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Όλα αυτά θα ενσωματωθούν στη μελέτη εφαρμογής που θα ολοκληρωθεί στις 26 Φεβρουαρίου, σύμφωνα με το κοινά συμφωνημένο αναλυτικό πλάνο. Κατηγορείτε για σφάλματα, παραλείψεις, ενώ υπάρχει εγκληματική εγκατάλειψη του ΤΑΠΑ στα χρόνια της δικής σας κυβέρνησης.</w:t>
      </w:r>
    </w:p>
    <w:p w14:paraId="1B95885F"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Θα ήθελα να σας απαντήσω και στα θέματα που θέσατε:</w:t>
      </w:r>
    </w:p>
    <w:p w14:paraId="1B95886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Για τα ελευθέρας ισχύουν ακριβώς τα ίδια που ισχύουν και στη Γαλλία, μετά από έρευνα που κάναμε.</w:t>
      </w:r>
    </w:p>
    <w:p w14:paraId="1B958861"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Ο οργανισμός του ΤΑΠΑ είναι στο τελικό του στάδιο, μετά από μια εκτενή διαβούλευση. Υπήρχε κάθετη διαφωνία με την προηγούμενη πρόεδρο για αρκετά θέματα που αφορούσαν τον οργανισμό, </w:t>
      </w:r>
      <w:r>
        <w:rPr>
          <w:rFonts w:eastAsia="Times New Roman" w:cs="Times New Roman"/>
          <w:szCs w:val="24"/>
        </w:rPr>
        <w:lastRenderedPageBreak/>
        <w:t>τα οποία έπρεπε να διορθωθούν. Αυτή τη στιγμή, μετά τη δημόσια διαβούλευση που έγινε, είμαστε στη φάση να ολοκληρωθεί.</w:t>
      </w:r>
    </w:p>
    <w:p w14:paraId="1B95886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Υπήρχαν διαφωνίες ως προς το θέμα της αποκέντρωσης. Υπήρχαν διαφωνίες ως προς την απόφαση του ποιος διαχειρίζεται και ποιος παράγει πολιτιστική πολιτική, το οποίο προέβλεπε ο προηγούμενος οργανισμός που είχε προταθεί. Υπήρχε, επίσης, ένα σοβαρό θέμα αναποτελεσματικότητας, το οποίο μας ανάγκασε να αλλάξουμε την πρόεδρο, όχι τη διοίκηση, όχι τα μέλη. Τα μέλη αποφάσισαν τα ίδια να παραιτηθούν.</w:t>
      </w:r>
    </w:p>
    <w:p w14:paraId="1B95886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Σχετικά με αυτό που αναφέρατε για τη βοήθεια των πωλητηρίων, αυτό που εγώ έλεγα είναι ότι δεν υπάρχει βοήθεια στους πωλητές. Οι πωλητές είναι μόνοι τους. Γι’ αυτό θέλουμε να εξασφαλί</w:t>
      </w:r>
      <w:r>
        <w:rPr>
          <w:rFonts w:eastAsia="Times New Roman" w:cs="Times New Roman"/>
          <w:szCs w:val="24"/>
        </w:rPr>
        <w:lastRenderedPageBreak/>
        <w:t>σουμε την παρουσία τεχνολογικού εξοπλισμού, όπως κάμερες, κομπιούτερ, POS, για να μπορούν να κάνουν καλύτερα τη δουλειά τους.</w:t>
      </w:r>
    </w:p>
    <w:p w14:paraId="1B95886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Επίσης, αυτό που οραματιζόμαστε για το ΤΑΠΑ είναι να υπάρχει μια αποκέντρωση, να δώσει ο κάθε αρχαιολογικός χώρος τη δυνατότητα στην τοπική κοινωνία να αναδείξει τις υγιείς επιχειρηματικές δυνάμεις. Θέλουμε να υπάρξουν οι τεχνίτες, οι οποίοι με την πιστοποίηση του ΤΑΠΑ θα παρέχουν προϊόντα με ταυτότητα και στα πωλητήρια και στα αναψυκτήρια, κάτι που δεν συνέβαινε στο παρελθόν, να επιταχυνθούν οι διαδικασίες της απαλλοτρίωσης, να υπάρξει αποκέντρωση, ώστε να μην συμβαίνουν όλα από το κέντρο και έτσι να κατανεμηθούν δίκαια οι πόροι του ΤΑΠΑ σε όλη την επικράτεια.</w:t>
      </w:r>
    </w:p>
    <w:p w14:paraId="1B95886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Είμαστε πολύ αισιόδοξοι διότι η φετινή χρονιά προγραμματίζεται πάρα πολύ καλά και έτσι θα μπορέσουμε να καλύψουμε ακόμη μεγαλύτερες ανάγκες στους αρχαιολογικούς χώρους και στα μουσεία, αλλά και ανάγκες του Υπουργείου Πολιτισμού.</w:t>
      </w:r>
    </w:p>
    <w:p w14:paraId="1B95886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B958867" w14:textId="77777777" w:rsidR="00734353" w:rsidRDefault="00947540">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κυρία Υπουργέ.</w:t>
      </w:r>
    </w:p>
    <w:p w14:paraId="1B958868" w14:textId="77777777" w:rsidR="00734353" w:rsidRDefault="00947540">
      <w:pPr>
        <w:spacing w:line="600" w:lineRule="auto"/>
        <w:ind w:firstLine="720"/>
        <w:jc w:val="both"/>
        <w:rPr>
          <w:rFonts w:eastAsia="Times New Roman"/>
          <w:szCs w:val="24"/>
        </w:rPr>
      </w:pPr>
      <w:r>
        <w:rPr>
          <w:rFonts w:eastAsia="Times New Roman"/>
          <w:szCs w:val="24"/>
        </w:rPr>
        <w:t>Η έκτη με αριθμό 950/30-1-2018 επίκαιρη ερώτηση πρώτου κύκλου του Η΄ Αντιπροέδρου της Βουλής και Βουλευτή Β΄ Πειραιώς των Ανεξαρτήτων Ελλήνων κ.</w:t>
      </w:r>
      <w:r>
        <w:rPr>
          <w:rFonts w:eastAsia="Times New Roman"/>
          <w:bCs/>
          <w:szCs w:val="24"/>
        </w:rPr>
        <w:t xml:space="preserve"> Δημητρίου Καμμένου </w:t>
      </w:r>
      <w:r>
        <w:rPr>
          <w:rFonts w:eastAsia="Times New Roman"/>
          <w:szCs w:val="24"/>
        </w:rPr>
        <w:t xml:space="preserve">προς την Υπουργό </w:t>
      </w:r>
      <w:r>
        <w:rPr>
          <w:rFonts w:eastAsia="Times New Roman"/>
          <w:bCs/>
          <w:szCs w:val="24"/>
        </w:rPr>
        <w:t xml:space="preserve">Πολιτισμού και Αθλητισμού, </w:t>
      </w:r>
      <w:r>
        <w:rPr>
          <w:rFonts w:eastAsia="Times New Roman"/>
          <w:szCs w:val="24"/>
        </w:rPr>
        <w:t>σχετικά με το ταφικό μνημείο της Αμφίπολης, δεν συζητείται διότι παράλληλα ο ερωτών Βουλευτής προεδρεύει της σημερινής συνεδρίασης της Ολομέλειας.</w:t>
      </w:r>
    </w:p>
    <w:p w14:paraId="1B958869" w14:textId="77777777" w:rsidR="00734353" w:rsidRDefault="00947540">
      <w:pPr>
        <w:spacing w:line="600" w:lineRule="auto"/>
        <w:ind w:firstLine="720"/>
        <w:jc w:val="both"/>
        <w:rPr>
          <w:rFonts w:eastAsia="Times New Roman"/>
          <w:szCs w:val="24"/>
        </w:rPr>
      </w:pPr>
      <w:r>
        <w:rPr>
          <w:rFonts w:eastAsia="Times New Roman"/>
          <w:szCs w:val="24"/>
        </w:rPr>
        <w:lastRenderedPageBreak/>
        <w:t>Η έβδομη με αριθμό 875/22-1-2018 επίκαιρη ερώτηση δευτέρου κύκλου του Βουλευτή Αρκαδίας της Δημοκρατικής Συμπαράταξης ΠΑΣΟΚ – ΔΗΜΑΡ κ.</w:t>
      </w:r>
      <w:r>
        <w:rPr>
          <w:rFonts w:eastAsia="Times New Roman"/>
          <w:b/>
          <w:bCs/>
          <w:szCs w:val="24"/>
        </w:rPr>
        <w:t xml:space="preserve"> </w:t>
      </w:r>
      <w:r>
        <w:rPr>
          <w:rFonts w:eastAsia="Times New Roman"/>
          <w:bCs/>
          <w:szCs w:val="24"/>
        </w:rPr>
        <w:t>Οδυσσέα Κωνσταντινόπουλου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Εσωτερικών,</w:t>
      </w:r>
      <w:r>
        <w:rPr>
          <w:rFonts w:eastAsia="Times New Roman"/>
          <w:szCs w:val="24"/>
        </w:rPr>
        <w:t xml:space="preserve"> με θέμα: «Το έργο προσέλκυσης επισκεπτών στη λίμνη Λάδωνα ύψους 1.289.618 ευρώ και το έργο βελτίωσης του δρόμου </w:t>
      </w:r>
      <w:proofErr w:type="spellStart"/>
      <w:r>
        <w:rPr>
          <w:rFonts w:eastAsia="Times New Roman"/>
          <w:szCs w:val="24"/>
        </w:rPr>
        <w:t>Πουρναριά</w:t>
      </w:r>
      <w:proofErr w:type="spellEnd"/>
      <w:r>
        <w:rPr>
          <w:rFonts w:eastAsia="Times New Roman"/>
          <w:szCs w:val="24"/>
        </w:rPr>
        <w:t>-Γεφύρι Κυράς-Μυγδαλιά, ύψους 500.000 ευρώ αναμένουν να προκηρυχθούν», δεν θα συζητηθεί λόγω αναρμοδιότητας. Αρμόδιο Υπουργείο είναι το Υπουργείο Περιβάλλοντος και Ενέργειας.</w:t>
      </w:r>
    </w:p>
    <w:p w14:paraId="1B95886A" w14:textId="77777777" w:rsidR="00734353" w:rsidRDefault="00947540">
      <w:pPr>
        <w:spacing w:line="600" w:lineRule="auto"/>
        <w:ind w:firstLine="720"/>
        <w:jc w:val="both"/>
        <w:rPr>
          <w:rFonts w:eastAsia="Times New Roman"/>
          <w:szCs w:val="24"/>
        </w:rPr>
      </w:pPr>
      <w:r>
        <w:rPr>
          <w:rFonts w:eastAsia="Times New Roman"/>
          <w:szCs w:val="24"/>
        </w:rPr>
        <w:t>Λόγω κωλύματος του Υπουργού Αγροτικής Ανάπτυξης και Τροφίμων κ. Ευάγγελου Αποστόλου, καθώς βρίσκεται στην έκθεση «</w:t>
      </w:r>
      <w:r>
        <w:rPr>
          <w:rFonts w:eastAsia="Times New Roman"/>
          <w:szCs w:val="24"/>
          <w:lang w:val="en-US"/>
        </w:rPr>
        <w:t>AGROTICA</w:t>
      </w:r>
      <w:r>
        <w:rPr>
          <w:rFonts w:eastAsia="Times New Roman"/>
          <w:szCs w:val="24"/>
        </w:rPr>
        <w:t>», δεν θα συζητηθούν οι εξής επίκαιρες ερωτήσεις:</w:t>
      </w:r>
    </w:p>
    <w:p w14:paraId="1B95886B" w14:textId="77777777" w:rsidR="00734353" w:rsidRDefault="00947540">
      <w:pPr>
        <w:spacing w:line="600" w:lineRule="auto"/>
        <w:ind w:firstLine="720"/>
        <w:jc w:val="both"/>
        <w:rPr>
          <w:rFonts w:eastAsia="Times New Roman"/>
          <w:szCs w:val="24"/>
        </w:rPr>
      </w:pPr>
      <w:r>
        <w:rPr>
          <w:rFonts w:eastAsia="Times New Roman"/>
          <w:szCs w:val="24"/>
        </w:rPr>
        <w:lastRenderedPageBreak/>
        <w:t xml:space="preserve">Η πρώτη με αριθμό 928/29-1-2018 επίκαιρη ερώτηση πρώτου κύκλου του Βουλευτή Ηρακλείου του Συνασπισμού Ριζοσπαστικής Αριστεράς κ. </w:t>
      </w:r>
      <w:r>
        <w:rPr>
          <w:rFonts w:eastAsia="Times New Roman"/>
          <w:bCs/>
          <w:szCs w:val="24"/>
        </w:rPr>
        <w:t xml:space="preserve">Νικολάου </w:t>
      </w:r>
      <w:proofErr w:type="spellStart"/>
      <w:r>
        <w:rPr>
          <w:rFonts w:eastAsia="Times New Roman"/>
          <w:bCs/>
          <w:szCs w:val="24"/>
        </w:rPr>
        <w:t>Ηγουμενίδη</w:t>
      </w:r>
      <w:proofErr w:type="spellEnd"/>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b/>
          <w:bCs/>
          <w:szCs w:val="24"/>
        </w:rPr>
        <w:t xml:space="preserve"> </w:t>
      </w:r>
      <w:r>
        <w:rPr>
          <w:rFonts w:eastAsia="Times New Roman"/>
          <w:szCs w:val="24"/>
        </w:rPr>
        <w:t>με θέμα: «Αξιοποίηση των υδάτινων πόρων και υλοποίηση των εγγειοβελτιωτικών έργων στον Νομό Ηρακλείου».</w:t>
      </w:r>
    </w:p>
    <w:p w14:paraId="1B95886C" w14:textId="77777777" w:rsidR="00734353" w:rsidRDefault="00947540">
      <w:pPr>
        <w:spacing w:line="600" w:lineRule="auto"/>
        <w:ind w:firstLine="720"/>
        <w:jc w:val="both"/>
        <w:rPr>
          <w:rFonts w:eastAsia="Times New Roman"/>
          <w:szCs w:val="24"/>
        </w:rPr>
      </w:pPr>
      <w:r>
        <w:rPr>
          <w:rFonts w:eastAsia="Times New Roman"/>
          <w:szCs w:val="24"/>
        </w:rPr>
        <w:t xml:space="preserve">Η τρίτη με αριθμό 943/30-1-2018 επίκαιρη ερώτηση πρώτου κύκλου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 xml:space="preserve">Αγροτικής Ανάπτυξης και Τροφίμων, </w:t>
      </w:r>
      <w:r>
        <w:rPr>
          <w:rFonts w:eastAsia="Times New Roman"/>
          <w:szCs w:val="24"/>
        </w:rPr>
        <w:t>με θέμα: «Τεράστιες ζημιές στην Κρήτη σε φυτικό κεφάλαιο, δημόσιες – δημοτικές και ιδιωτικές υποδομές κ.λπ. – Άμεση αποζημίωση των παραγωγών και στήριξη των πληγέντων – Κατάσταση έκτακτης ανάγκης».</w:t>
      </w:r>
    </w:p>
    <w:p w14:paraId="1B95886D" w14:textId="77777777" w:rsidR="00734353" w:rsidRDefault="00947540">
      <w:pPr>
        <w:spacing w:line="600" w:lineRule="auto"/>
        <w:ind w:firstLine="720"/>
        <w:jc w:val="both"/>
        <w:rPr>
          <w:rFonts w:eastAsia="Times New Roman"/>
          <w:szCs w:val="24"/>
        </w:rPr>
      </w:pPr>
      <w:r>
        <w:rPr>
          <w:rFonts w:eastAsia="Times New Roman"/>
          <w:szCs w:val="24"/>
        </w:rPr>
        <w:lastRenderedPageBreak/>
        <w:t xml:space="preserve">Η πέμπτη με αριθμό 956/30-1-2018 επίκαιρη ερώτηση δευτέρου κύκλου του Βουλευτή Ηρακλείου του Κομμουνιστικού Κόμματος Ελλάδας κ. </w:t>
      </w:r>
      <w:r>
        <w:rPr>
          <w:rFonts w:eastAsia="Times New Roman"/>
          <w:bCs/>
          <w:szCs w:val="24"/>
        </w:rPr>
        <w:t xml:space="preserve">Εμμανουήλ Συντυχάκη </w:t>
      </w:r>
      <w:r>
        <w:rPr>
          <w:rFonts w:eastAsia="Times New Roman"/>
          <w:szCs w:val="24"/>
        </w:rPr>
        <w:t xml:space="preserve">προς τον Υπουργό </w:t>
      </w:r>
      <w:r>
        <w:rPr>
          <w:rFonts w:eastAsia="Times New Roman"/>
          <w:bCs/>
          <w:szCs w:val="24"/>
        </w:rPr>
        <w:t>Αγροτικής Ανάπτυξης και Τροφίμων,</w:t>
      </w:r>
      <w:r>
        <w:rPr>
          <w:rFonts w:eastAsia="Times New Roman"/>
          <w:b/>
          <w:bCs/>
          <w:szCs w:val="24"/>
        </w:rPr>
        <w:t xml:space="preserve"> </w:t>
      </w:r>
      <w:r>
        <w:rPr>
          <w:rFonts w:eastAsia="Times New Roman"/>
          <w:szCs w:val="24"/>
        </w:rPr>
        <w:t>με θέμα: «Ζημιές που έχουν προκληθεί σε αγροτικές καλλιέργειες σε διάφορες περιοχές της Κρήτης εξαιτίας ακραίων καιρικών συνθηκών»</w:t>
      </w:r>
    </w:p>
    <w:p w14:paraId="1B95886E" w14:textId="77777777" w:rsidR="00734353" w:rsidRDefault="00947540">
      <w:pPr>
        <w:spacing w:line="600" w:lineRule="auto"/>
        <w:ind w:firstLine="720"/>
        <w:jc w:val="both"/>
        <w:rPr>
          <w:rFonts w:eastAsia="Times New Roman"/>
          <w:szCs w:val="24"/>
        </w:rPr>
      </w:pPr>
      <w:r>
        <w:rPr>
          <w:rFonts w:eastAsia="Times New Roman"/>
          <w:szCs w:val="24"/>
        </w:rPr>
        <w:t xml:space="preserve">Η έκτη με αριθμό 927/26-1-2018 επίκαιρη ερώτηση δευτέρου κύκλου του Ανεξάρτητου Βουλευτή Μεσσηνίας κ. </w:t>
      </w:r>
      <w:r>
        <w:rPr>
          <w:rFonts w:eastAsia="Times New Roman"/>
          <w:bCs/>
          <w:szCs w:val="24"/>
        </w:rPr>
        <w:t>Δημητρίου</w:t>
      </w:r>
      <w:r>
        <w:rPr>
          <w:rFonts w:eastAsia="Times New Roman"/>
          <w:szCs w:val="24"/>
        </w:rPr>
        <w:t xml:space="preserve"> </w:t>
      </w:r>
      <w:proofErr w:type="spellStart"/>
      <w:r>
        <w:rPr>
          <w:rFonts w:eastAsia="Times New Roman"/>
          <w:bCs/>
          <w:szCs w:val="24"/>
        </w:rPr>
        <w:t>Κουκούτση</w:t>
      </w:r>
      <w:proofErr w:type="spellEnd"/>
      <w:r>
        <w:rPr>
          <w:rFonts w:eastAsia="Times New Roman"/>
          <w:szCs w:val="24"/>
        </w:rPr>
        <w:t xml:space="preserve"> προς τον Υπουργό </w:t>
      </w:r>
      <w:r>
        <w:rPr>
          <w:rFonts w:eastAsia="Times New Roman"/>
          <w:bCs/>
          <w:szCs w:val="24"/>
        </w:rPr>
        <w:t xml:space="preserve">Αγροτικής Ανάπτυξης και Τροφίμων, </w:t>
      </w:r>
      <w:r>
        <w:rPr>
          <w:rFonts w:eastAsia="Times New Roman"/>
          <w:szCs w:val="24"/>
        </w:rPr>
        <w:t>με θέμα: «Ελιές τύπου Καλαμών εισάγονται και “βαφτίζονται” ως ελιές ΠΟΠ Καλαμάτας».</w:t>
      </w:r>
    </w:p>
    <w:p w14:paraId="1B95886F" w14:textId="77777777" w:rsidR="00734353" w:rsidRDefault="00947540">
      <w:pPr>
        <w:spacing w:line="600" w:lineRule="auto"/>
        <w:ind w:firstLine="720"/>
        <w:jc w:val="both"/>
        <w:rPr>
          <w:rFonts w:eastAsia="Times New Roman"/>
          <w:szCs w:val="24"/>
        </w:rPr>
      </w:pPr>
      <w:r>
        <w:rPr>
          <w:rFonts w:eastAsia="Times New Roman"/>
          <w:szCs w:val="24"/>
        </w:rPr>
        <w:t xml:space="preserve">Επίσης, η δεύτερη με αριθμό 944/30-1-2018 επίκαιρη ερώτηση πρώτου κύκλου του Βουλευτή Λασιθίου της Νέας Δημοκρατίας κ. </w:t>
      </w:r>
      <w:r>
        <w:rPr>
          <w:rFonts w:eastAsia="Times New Roman"/>
          <w:bCs/>
          <w:szCs w:val="24"/>
        </w:rPr>
        <w:lastRenderedPageBreak/>
        <w:t xml:space="preserve">Ιωάννη </w:t>
      </w:r>
      <w:proofErr w:type="spellStart"/>
      <w:r>
        <w:rPr>
          <w:rFonts w:eastAsia="Times New Roman"/>
          <w:bCs/>
          <w:szCs w:val="24"/>
        </w:rPr>
        <w:t>Πλακιωτάκη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Υποδομών και</w:t>
      </w:r>
      <w:r>
        <w:rPr>
          <w:rFonts w:eastAsia="Times New Roman"/>
          <w:szCs w:val="24"/>
        </w:rPr>
        <w:t xml:space="preserve"> </w:t>
      </w:r>
      <w:r>
        <w:rPr>
          <w:rFonts w:eastAsia="Times New Roman"/>
          <w:bCs/>
          <w:szCs w:val="24"/>
        </w:rPr>
        <w:t>Μεταφορών,</w:t>
      </w:r>
      <w:r>
        <w:rPr>
          <w:rFonts w:eastAsia="Times New Roman"/>
          <w:szCs w:val="24"/>
        </w:rPr>
        <w:t xml:space="preserve"> με θέμα: «Εξαίρεση της κατασκευής του Βορείου Οδικού Άξονα Κρήτης (ΒΟΑΚ) στον Νομό Λασιθίου», δεν θα συζητηθεί λόγω κωλύματος του Υπουργού Μεταφορών και Υποδομών κ. Χρήστου </w:t>
      </w:r>
      <w:proofErr w:type="spellStart"/>
      <w:r>
        <w:rPr>
          <w:rFonts w:eastAsia="Times New Roman"/>
          <w:szCs w:val="24"/>
        </w:rPr>
        <w:t>Σπίρτζη</w:t>
      </w:r>
      <w:proofErr w:type="spellEnd"/>
      <w:r>
        <w:rPr>
          <w:rFonts w:eastAsia="Times New Roman"/>
          <w:szCs w:val="24"/>
        </w:rPr>
        <w:t xml:space="preserve">, εξαιτίας φόρτου εργασίας. </w:t>
      </w:r>
    </w:p>
    <w:p w14:paraId="1B958870" w14:textId="77777777" w:rsidR="00734353" w:rsidRDefault="00947540">
      <w:pPr>
        <w:spacing w:line="600" w:lineRule="auto"/>
        <w:ind w:firstLine="720"/>
        <w:jc w:val="both"/>
        <w:rPr>
          <w:rFonts w:eastAsia="Times New Roman"/>
          <w:szCs w:val="24"/>
        </w:rPr>
      </w:pPr>
      <w:r>
        <w:rPr>
          <w:rFonts w:eastAsia="Times New Roman"/>
          <w:szCs w:val="24"/>
        </w:rPr>
        <w:t xml:space="preserve">Η πρώτη με αριθμό 929/29-1-2018 επίκαιρη ερώτηση δευτέρου κύκλου του Βουλευτή Ηρακλείου του Συνασπισμού Ριζοσπαστικής Αριστεράς κ. </w:t>
      </w:r>
      <w:r>
        <w:rPr>
          <w:rFonts w:eastAsia="Times New Roman"/>
          <w:bCs/>
          <w:szCs w:val="24"/>
        </w:rPr>
        <w:t xml:space="preserve">Νικολάου </w:t>
      </w:r>
      <w:proofErr w:type="spellStart"/>
      <w:r>
        <w:rPr>
          <w:rFonts w:eastAsia="Times New Roman"/>
          <w:bCs/>
          <w:szCs w:val="24"/>
        </w:rPr>
        <w:t>Ηγουμενίδη</w:t>
      </w:r>
      <w:proofErr w:type="spellEnd"/>
      <w:r>
        <w:rPr>
          <w:rFonts w:eastAsia="Times New Roman"/>
          <w:szCs w:val="24"/>
        </w:rPr>
        <w:t xml:space="preserve"> προς την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με θέμα: «Άμεση επίλυση ζητήματος που αφορά μακροχρόνια ανέργους», δεν θα συζητηθεί λόγω κωλύματος της Αναπληρώτριας Υπουργού Εργασίας, Κοινωνικής Ασφάλισης και Κοινωνικής Αλληλεγγύης κ. Ουρανίας Αντωνοπούλου, για λόγους υγείας.</w:t>
      </w:r>
    </w:p>
    <w:p w14:paraId="1B958871" w14:textId="77777777" w:rsidR="00734353" w:rsidRDefault="00947540">
      <w:pPr>
        <w:spacing w:line="600" w:lineRule="auto"/>
        <w:ind w:firstLine="720"/>
        <w:jc w:val="both"/>
        <w:rPr>
          <w:rFonts w:eastAsia="Times New Roman"/>
          <w:szCs w:val="24"/>
        </w:rPr>
      </w:pPr>
      <w:r>
        <w:rPr>
          <w:rFonts w:eastAsia="Times New Roman"/>
          <w:szCs w:val="24"/>
        </w:rPr>
        <w:lastRenderedPageBreak/>
        <w:t xml:space="preserve">Εξαιτίας κωλύματος του Αναπληρωτή Υπουργού Εσωτερικών κ. Νικολάου </w:t>
      </w:r>
      <w:proofErr w:type="spellStart"/>
      <w:r>
        <w:rPr>
          <w:rFonts w:eastAsia="Times New Roman"/>
          <w:szCs w:val="24"/>
        </w:rPr>
        <w:t>Τόσκα</w:t>
      </w:r>
      <w:proofErr w:type="spellEnd"/>
      <w:r>
        <w:rPr>
          <w:rFonts w:eastAsia="Times New Roman"/>
          <w:szCs w:val="24"/>
        </w:rPr>
        <w:t>, λόγω ανειλημμένων υποχρεώσεων, δεν θα συζητηθούν οι εξής δύο ερωτήσεις:</w:t>
      </w:r>
    </w:p>
    <w:p w14:paraId="1B958872" w14:textId="77777777" w:rsidR="00734353" w:rsidRDefault="00947540">
      <w:pPr>
        <w:spacing w:line="600" w:lineRule="auto"/>
        <w:ind w:firstLine="720"/>
        <w:jc w:val="both"/>
        <w:rPr>
          <w:rFonts w:eastAsia="Times New Roman"/>
          <w:szCs w:val="24"/>
        </w:rPr>
      </w:pPr>
      <w:r>
        <w:rPr>
          <w:rFonts w:eastAsia="Times New Roman"/>
          <w:szCs w:val="24"/>
        </w:rPr>
        <w:t xml:space="preserve">Η τέταρτη με αριθμό 921/23-1-2018 επίκαιρη ερώτηση πρώτου κύκλου του Βουλευτή Κιλκίς του Λαϊκού Συνδέσμου - Χρυσή Αυγή κ. </w:t>
      </w:r>
      <w:r>
        <w:rPr>
          <w:rFonts w:eastAsia="Times New Roman"/>
          <w:bCs/>
          <w:szCs w:val="24"/>
        </w:rPr>
        <w:t>Χρήστου Χατζησάββα</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 xml:space="preserve">Εσωτερικών, </w:t>
      </w:r>
      <w:r>
        <w:rPr>
          <w:rFonts w:eastAsia="Times New Roman"/>
          <w:szCs w:val="24"/>
        </w:rPr>
        <w:t>με θέμα: «Ερωτήματα σχετικώς με την υπόθεση πράκτορα βάσει αποκαλύψεων του Π. Καμμένου».</w:t>
      </w:r>
    </w:p>
    <w:p w14:paraId="1B958873" w14:textId="77777777" w:rsidR="00734353" w:rsidRDefault="00947540">
      <w:pPr>
        <w:spacing w:line="600" w:lineRule="auto"/>
        <w:ind w:firstLine="720"/>
        <w:jc w:val="both"/>
        <w:rPr>
          <w:rFonts w:eastAsia="Times New Roman"/>
          <w:szCs w:val="24"/>
        </w:rPr>
      </w:pPr>
      <w:r>
        <w:rPr>
          <w:rFonts w:eastAsia="Times New Roman"/>
          <w:szCs w:val="24"/>
        </w:rPr>
        <w:t xml:space="preserve">Και η δεύτερη με αριθμό 907/2-11-2017 ερώτηση από τον κύκλο αναφορών και ερωτήσεων του Βουλευτή Β΄ Αθηνών του Λαϊκού Συνδέσμου - Χρυσή Αυγή κ. </w:t>
      </w:r>
      <w:r>
        <w:rPr>
          <w:rFonts w:eastAsia="Times New Roman"/>
          <w:bCs/>
          <w:szCs w:val="24"/>
        </w:rPr>
        <w:t xml:space="preserve">Ηλία </w:t>
      </w:r>
      <w:proofErr w:type="spellStart"/>
      <w:r>
        <w:rPr>
          <w:rFonts w:eastAsia="Times New Roman"/>
          <w:bCs/>
          <w:szCs w:val="24"/>
        </w:rPr>
        <w:t>Παναγιώταρου</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 xml:space="preserve">Εσωτερικών, </w:t>
      </w:r>
      <w:r>
        <w:rPr>
          <w:rFonts w:eastAsia="Times New Roman"/>
          <w:szCs w:val="24"/>
        </w:rPr>
        <w:t>με θέμα: «Γιάφκα υποκλοπών στο Παλαιό Φάληρο».</w:t>
      </w:r>
    </w:p>
    <w:p w14:paraId="1B958874" w14:textId="77777777" w:rsidR="00734353" w:rsidRDefault="00947540">
      <w:pPr>
        <w:spacing w:line="600" w:lineRule="auto"/>
        <w:ind w:firstLine="720"/>
        <w:jc w:val="both"/>
        <w:rPr>
          <w:rFonts w:eastAsia="Times New Roman"/>
          <w:szCs w:val="24"/>
        </w:rPr>
      </w:pPr>
      <w:r>
        <w:rPr>
          <w:rFonts w:eastAsia="Times New Roman"/>
          <w:szCs w:val="24"/>
        </w:rPr>
        <w:lastRenderedPageBreak/>
        <w:t xml:space="preserve">Εξαιτίας κωλύματος της Υπουργού Εργασίας, Κοινωνικής Ασφάλισης και Κοινωνικής Αλληλεγγύης κ. Έφης </w:t>
      </w:r>
      <w:proofErr w:type="spellStart"/>
      <w:r>
        <w:rPr>
          <w:rFonts w:eastAsia="Times New Roman"/>
          <w:szCs w:val="24"/>
        </w:rPr>
        <w:t>Αχτσιόγλου</w:t>
      </w:r>
      <w:proofErr w:type="spellEnd"/>
      <w:r>
        <w:rPr>
          <w:rFonts w:eastAsia="Times New Roman"/>
          <w:szCs w:val="24"/>
        </w:rPr>
        <w:t>, λόγω ανειλημμένων υποχρεώσεων, δεν θα συζητηθούν οι εξής δύο επίκαιρες ερωτήσεις:</w:t>
      </w:r>
    </w:p>
    <w:p w14:paraId="1B958875" w14:textId="77777777" w:rsidR="00734353" w:rsidRDefault="00947540">
      <w:pPr>
        <w:spacing w:line="600" w:lineRule="auto"/>
        <w:ind w:firstLine="720"/>
        <w:jc w:val="both"/>
        <w:rPr>
          <w:rFonts w:eastAsia="Times New Roman"/>
          <w:szCs w:val="24"/>
        </w:rPr>
      </w:pPr>
      <w:r>
        <w:rPr>
          <w:rFonts w:eastAsia="Times New Roman"/>
          <w:szCs w:val="24"/>
        </w:rPr>
        <w:t xml:space="preserve">Η τρίτη με αριθμό 930/29-1-2018 επίκαιρη ερώτηση δευτέρου κύκλου του Βουλευτή Β΄ Αθηνών του Κομμουνιστικού Κόμματος Ελλάδας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bCs/>
          <w:szCs w:val="24"/>
        </w:rPr>
        <w:t xml:space="preserve"> </w:t>
      </w:r>
      <w:r>
        <w:rPr>
          <w:rFonts w:eastAsia="Times New Roman"/>
          <w:szCs w:val="24"/>
        </w:rPr>
        <w:t xml:space="preserve">προς την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με θέμα: «Εργαζόμενοι της “Ένωσης –Αγροτικός Συνεταιρισμός Τρικάλων” (ΕΑΣΤ)».</w:t>
      </w:r>
    </w:p>
    <w:p w14:paraId="1B958876" w14:textId="77777777" w:rsidR="00734353" w:rsidRDefault="00947540">
      <w:pPr>
        <w:spacing w:line="600" w:lineRule="auto"/>
        <w:ind w:firstLine="720"/>
        <w:jc w:val="both"/>
        <w:rPr>
          <w:rFonts w:eastAsia="Times New Roman"/>
          <w:szCs w:val="24"/>
        </w:rPr>
      </w:pPr>
      <w:r>
        <w:rPr>
          <w:rFonts w:eastAsia="Times New Roman"/>
          <w:szCs w:val="24"/>
        </w:rPr>
        <w:t xml:space="preserve">Και η ένατη με αριθμό 917/23-1-2018 επίκαιρη ερώτηση δευτέρου κύκλου της Βουλευτού Β΄ Πειραιώς του Κομμουνιστικού Κόμματος Ελλάδας κ. </w:t>
      </w:r>
      <w:r>
        <w:rPr>
          <w:rFonts w:eastAsia="Times New Roman"/>
          <w:bCs/>
          <w:szCs w:val="24"/>
        </w:rPr>
        <w:t xml:space="preserve">Διαμάντως </w:t>
      </w:r>
      <w:proofErr w:type="spellStart"/>
      <w:r>
        <w:rPr>
          <w:rFonts w:eastAsia="Times New Roman"/>
          <w:bCs/>
          <w:szCs w:val="24"/>
        </w:rPr>
        <w:t>Μανωλάκου</w:t>
      </w:r>
      <w:proofErr w:type="spellEnd"/>
      <w:r>
        <w:rPr>
          <w:rFonts w:eastAsia="Times New Roman"/>
          <w:b/>
          <w:bCs/>
          <w:szCs w:val="24"/>
        </w:rPr>
        <w:t xml:space="preserve"> </w:t>
      </w:r>
      <w:r>
        <w:rPr>
          <w:rFonts w:eastAsia="Times New Roman"/>
          <w:szCs w:val="24"/>
        </w:rPr>
        <w:t xml:space="preserve">προς την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 xml:space="preserve">με </w:t>
      </w:r>
      <w:r>
        <w:rPr>
          <w:rFonts w:eastAsia="Times New Roman"/>
          <w:szCs w:val="24"/>
        </w:rPr>
        <w:lastRenderedPageBreak/>
        <w:t>θέμα: «Μέτρα προστασίας και ασφάλειας για τη ζωή και την υγεία των εργαζομένων στη ναυπηγοεπισκευαστική ζώνη».</w:t>
      </w:r>
    </w:p>
    <w:p w14:paraId="1B958877" w14:textId="77777777" w:rsidR="00734353" w:rsidRDefault="00947540">
      <w:pPr>
        <w:spacing w:line="600" w:lineRule="auto"/>
        <w:ind w:firstLine="720"/>
        <w:jc w:val="both"/>
        <w:rPr>
          <w:rFonts w:eastAsia="Times New Roman"/>
          <w:szCs w:val="24"/>
        </w:rPr>
      </w:pPr>
      <w:r>
        <w:rPr>
          <w:rFonts w:eastAsia="Times New Roman"/>
          <w:szCs w:val="24"/>
        </w:rPr>
        <w:t xml:space="preserve">Τέλος, η τέταρτη με αριθμό 926/26-1-2018 επίκαιρη ερώτηση δευτέρου κύκλου του Βουλευτή Α΄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Εξωτερικών, </w:t>
      </w:r>
      <w:r>
        <w:rPr>
          <w:rFonts w:eastAsia="Times New Roman"/>
          <w:szCs w:val="24"/>
        </w:rPr>
        <w:t>με θέμα: «Εμπιστεύεσθε τον κ. Μάθιου Νίμιτς ως ειδικό διαμεσολαβητή των Ηνωμένων Εθνών για το σκοπιανό ζήτημα;», δεν θα συζητηθεί λόγω κωλύματος του Υπουργού Εξωτερικών κ. Ιωάννη Αμανατίδη, εξαιτίας φόρτου εργασίας.</w:t>
      </w:r>
    </w:p>
    <w:p w14:paraId="1B958878" w14:textId="77777777" w:rsidR="00734353" w:rsidRDefault="00947540">
      <w:pPr>
        <w:spacing w:line="600" w:lineRule="auto"/>
        <w:ind w:firstLine="720"/>
        <w:jc w:val="both"/>
        <w:rPr>
          <w:rFonts w:eastAsia="Times New Roman" w:cs="Times New Roman"/>
          <w:szCs w:val="24"/>
        </w:rPr>
      </w:pPr>
      <w:r w:rsidRPr="009553CD">
        <w:rPr>
          <w:rFonts w:eastAsia="Times New Roman" w:cs="Times New Roman"/>
          <w:szCs w:val="24"/>
        </w:rPr>
        <w:t>Κυρίες και κύριοι συνάδελφοι, έχουν διανεμηθεί τα Πρακτικά της Τετάρτης 29 Νοεμβρίου 2017, της Πέμπτης 30 Νοεμβρίου 2017, της Παρασκευής 1</w:t>
      </w:r>
      <w:r w:rsidRPr="00ED1AC0">
        <w:rPr>
          <w:rFonts w:eastAsia="Times New Roman" w:cs="Times New Roman"/>
          <w:szCs w:val="24"/>
          <w:vertAlign w:val="superscript"/>
        </w:rPr>
        <w:t>ης</w:t>
      </w:r>
      <w:r w:rsidRPr="009553CD">
        <w:rPr>
          <w:rFonts w:eastAsia="Times New Roman" w:cs="Times New Roman"/>
          <w:szCs w:val="24"/>
        </w:rPr>
        <w:t xml:space="preserve"> Δεκεμβρίου 2017 και της Δευτέρας 4 Δεκεμβρίου 2017 και ερωτάται το Σώμα αν τα επικυρώνει.</w:t>
      </w:r>
    </w:p>
    <w:p w14:paraId="1B958879" w14:textId="77777777" w:rsidR="00734353" w:rsidRDefault="00947540">
      <w:pPr>
        <w:spacing w:line="600" w:lineRule="auto"/>
        <w:ind w:firstLine="720"/>
        <w:jc w:val="both"/>
        <w:rPr>
          <w:rFonts w:eastAsia="Times New Roman" w:cs="Times New Roman"/>
          <w:szCs w:val="24"/>
        </w:rPr>
      </w:pPr>
      <w:r w:rsidRPr="009553CD">
        <w:rPr>
          <w:rFonts w:eastAsia="Times New Roman" w:cs="Times New Roman"/>
          <w:b/>
          <w:szCs w:val="24"/>
        </w:rPr>
        <w:lastRenderedPageBreak/>
        <w:t xml:space="preserve">ΟΛΟΙ ΟΙ ΒΟΥΛΕΥΤΕΣ: </w:t>
      </w:r>
      <w:r w:rsidRPr="009553CD">
        <w:rPr>
          <w:rFonts w:eastAsia="Times New Roman" w:cs="Times New Roman"/>
          <w:szCs w:val="24"/>
        </w:rPr>
        <w:t>Μάλιστα, μάλιστα.</w:t>
      </w:r>
    </w:p>
    <w:p w14:paraId="1B95887A"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Συνεπώς τα Πρακτικά της Τετάρτης 29 Νοεμβρίου 2017, της Πέμπτης 30 Νοεμβρίου 2017, της Παρασκευής 1</w:t>
      </w:r>
      <w:r w:rsidRPr="00ED1AC0">
        <w:rPr>
          <w:rFonts w:eastAsia="Times New Roman" w:cs="Times New Roman"/>
          <w:szCs w:val="24"/>
          <w:vertAlign w:val="superscript"/>
        </w:rPr>
        <w:t>ης</w:t>
      </w:r>
      <w:r>
        <w:rPr>
          <w:rFonts w:eastAsia="Times New Roman" w:cs="Times New Roman"/>
          <w:szCs w:val="24"/>
        </w:rPr>
        <w:t xml:space="preserve"> Δεκεμβρίου 2017 και της Δευτέρας 4 Δεκεμβρίου 2017 επικυρώθηκαν.</w:t>
      </w:r>
    </w:p>
    <w:p w14:paraId="1B95887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14:paraId="1B95887C" w14:textId="77777777" w:rsidR="00734353" w:rsidRDefault="00947540">
      <w:pPr>
        <w:spacing w:line="600" w:lineRule="auto"/>
        <w:ind w:firstLine="709"/>
        <w:jc w:val="center"/>
        <w:rPr>
          <w:rFonts w:eastAsia="Times New Roman" w:cs="Times New Roman"/>
          <w:color w:val="FF0000"/>
          <w:szCs w:val="24"/>
        </w:rPr>
      </w:pPr>
      <w:r w:rsidRPr="0071064A">
        <w:rPr>
          <w:rFonts w:eastAsia="Times New Roman" w:cs="Times New Roman"/>
          <w:color w:val="FF0000"/>
          <w:szCs w:val="24"/>
        </w:rPr>
        <w:t>(ΑΛΛΑΓΗ ΣΕΛΙΔΑΣ ΛΟΓΩ ΑΛΛΑΓΗΣ ΘΕΜΑΤΟΣ)</w:t>
      </w:r>
    </w:p>
    <w:p w14:paraId="1B95887D"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Εισερχόμαστε στην ημερήσια διάταξη της</w:t>
      </w:r>
    </w:p>
    <w:p w14:paraId="1B95887E" w14:textId="77777777" w:rsidR="00734353" w:rsidRDefault="00947540">
      <w:pPr>
        <w:spacing w:line="600" w:lineRule="auto"/>
        <w:jc w:val="center"/>
        <w:rPr>
          <w:rFonts w:eastAsia="Times New Roman" w:cs="Times New Roman"/>
          <w:b/>
          <w:szCs w:val="24"/>
        </w:rPr>
      </w:pPr>
      <w:r>
        <w:rPr>
          <w:rFonts w:eastAsia="Times New Roman" w:cs="Times New Roman"/>
          <w:b/>
          <w:szCs w:val="24"/>
        </w:rPr>
        <w:t>ΝΟΜΟΘΕΤΙΚΗΣ ΕΡΓΑΣΙΑΣ</w:t>
      </w:r>
    </w:p>
    <w:p w14:paraId="1B95887F"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Μόνη συζήτηση και ψήφιση επί της αρχής, των άρθρων και του συνόλου του σχεδίου νόμου του Υπουργείου Υγείας: «Κύρωση της πράξης ολοκλήρωσης της Σύμβασης Δωρεάς Εθνικής Τράπεζας της Ελλάδος υπέρ του Ελληνικού Δημοσίου και του Ν.Π.Δ.Δ. Γ.Ν.Α. «Ο Ευαγγελισμός - Οφθαλμιατρείο Αθηνών - Πολυκλινική»».</w:t>
      </w:r>
    </w:p>
    <w:p w14:paraId="1B95888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στην συνεδρίασή της στις 25 Ιανουαρίου 2018, τη συζήτηση του νομοσχεδίου σε μια συνεδρίαση ενιαία επί της αρχής, των άρθρων και των τροπολογιών. Το Σώμα συμφωνεί;</w:t>
      </w:r>
    </w:p>
    <w:p w14:paraId="1B958881"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1B958882"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Συνεπώς το Σώμα συμφώνησε.</w:t>
      </w:r>
    </w:p>
    <w:p w14:paraId="1B95888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Παρακαλώ τους συναδέλφους να γνωρίζουν ότι όποιος επιθυμεί να ομιλήσει, θα πρέπει να εγγραφεί με τον παραδοσιακό τρόπο, γιατί δεν λειτουργεί ακόμα το σύστημα για να πάρουμε τη σειρά.</w:t>
      </w:r>
    </w:p>
    <w:p w14:paraId="1B95888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Πριν δώσω τον λόγο στον εισηγητή του ΣΥΡΙΖΑ, έχω την τιμή να κάνω τις εξής ανακοινώσεις προς το Σώμα.</w:t>
      </w:r>
    </w:p>
    <w:p w14:paraId="1B95888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Οι Υπουργοί Παιδείας, Έρευνας και Θρησκευμάτων, Οικονομικών, Υγείας και Διοικητικής Ανασυγκρότησης, καθώς και οι Αναπληρωτές Υπουργοί Παιδείας, Έρευνας και Θρησκευμάτων, Οικονομικών και Υγείας κατέθεσαν στις 31-1-2018 σχέδιο νόμου: «Κύρωση Σύμβασης για τη λειτουργία του Ελληνικού Ινστιτούτου Παστέρ».</w:t>
      </w:r>
    </w:p>
    <w:p w14:paraId="1B95888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Οι Υπουργοί Οικονομίας και Ανάπτυξης, Δικαιοσύνης, Διαφάνειας και Ανθρωπίνων Δικαιωμάτων και Οικονομικών, καθώς και ο Αναπληρωτής Υπουργός Οικονομικών, κατέθεσαν στις 31-1-2018 </w:t>
      </w:r>
      <w:r>
        <w:rPr>
          <w:rFonts w:eastAsia="Times New Roman" w:cs="Times New Roman"/>
          <w:szCs w:val="24"/>
        </w:rPr>
        <w:lastRenderedPageBreak/>
        <w:t>σχέδιο νόμου: «Ενσωμάτωση στην ελληνική νομοθεσία της Οδηγίας 2014/104/ΕΕ του Ευρωπαϊκού Κοινοβουλίου και του Συμβουλίου της 26ης Νοεμβρίου 2014, σχετικά με ορισμένους κανόνες που διέπουν τις αγωγές αποζημίωσης βάσει του εθνικού δικαίου για παραβάσεις των διατάξεων του δικαίου ανταγωνισμού των κρατών μελών και της Ευρωπαϊκής Ένωσης».</w:t>
      </w:r>
    </w:p>
    <w:p w14:paraId="1B95888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Παραπέμπονται στις αρμόδιες Διαρκείς Επιτροπές.</w:t>
      </w:r>
    </w:p>
    <w:p w14:paraId="1B95888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Ο Βουλευτής Αχαΐας κ. Νικόλαος Νικολόπουλος ζητεί άδεια ολιγοήμερης απουσίας. Συγκεκριμένα, αναφέρει: «Παρακαλώ όπως μου εγκρίνετε άδεια για τις εργασίες της Βουλής των Ελλήνων -Ολομέλεια, συμμετοχή σε επιτροπές και στην εξεταστική για την υγεία- από Δευτέρα 29 Ιανουαρίου έως την Παρασκευή 2 Φεβρουαρίου για λόγους υγείας, αφού λόγω κάποιου προβλήματος στις </w:t>
      </w:r>
      <w:r>
        <w:rPr>
          <w:rFonts w:eastAsia="Times New Roman" w:cs="Times New Roman"/>
          <w:szCs w:val="24"/>
        </w:rPr>
        <w:lastRenderedPageBreak/>
        <w:t>φωνητικές χορδές, πρόκειται την Τρίτη 30 Ιανουαρίου να υποβληθώ σε επέμβαση στο Πανεπιστημιακό Γενικό Νοσοκομείο Πατρών». Η Βουλή εγκρίνει;</w:t>
      </w:r>
    </w:p>
    <w:p w14:paraId="1B958889"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1B95888A"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sidRPr="00CD0D3F">
        <w:rPr>
          <w:rFonts w:eastAsia="Times New Roman" w:cs="Times New Roman"/>
          <w:szCs w:val="24"/>
        </w:rPr>
        <w:t>Συνεπώς η</w:t>
      </w:r>
      <w:r>
        <w:rPr>
          <w:rFonts w:eastAsia="Times New Roman" w:cs="Times New Roman"/>
          <w:b/>
          <w:szCs w:val="24"/>
        </w:rPr>
        <w:t xml:space="preserve"> </w:t>
      </w:r>
      <w:r>
        <w:rPr>
          <w:rFonts w:eastAsia="Times New Roman" w:cs="Times New Roman"/>
          <w:szCs w:val="24"/>
        </w:rPr>
        <w:t xml:space="preserve"> Βουλή ενέκρινε τη ζητηθείσα άδεια.</w:t>
      </w:r>
    </w:p>
    <w:p w14:paraId="1B95888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του ΣΥΡΙΖΑ κ. Ιωάννης </w:t>
      </w:r>
      <w:proofErr w:type="spellStart"/>
      <w:r>
        <w:rPr>
          <w:rFonts w:eastAsia="Times New Roman" w:cs="Times New Roman"/>
          <w:szCs w:val="24"/>
        </w:rPr>
        <w:t>Δέδες</w:t>
      </w:r>
      <w:proofErr w:type="spellEnd"/>
      <w:r>
        <w:rPr>
          <w:rFonts w:eastAsia="Times New Roman" w:cs="Times New Roman"/>
          <w:szCs w:val="24"/>
        </w:rPr>
        <w:t xml:space="preserve"> για δεκαπέντε λεπτά.</w:t>
      </w:r>
    </w:p>
    <w:p w14:paraId="1B95888C"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ΙΩΑΝΝΗΣ ΔΕΔΕΣ:</w:t>
      </w:r>
      <w:r>
        <w:rPr>
          <w:rFonts w:eastAsia="Times New Roman" w:cs="Times New Roman"/>
          <w:szCs w:val="24"/>
        </w:rPr>
        <w:t xml:space="preserve"> Ευχαριστώ, κύριε Πρόεδρε.</w:t>
      </w:r>
    </w:p>
    <w:p w14:paraId="1B95888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Είναι πάρα πολλά τα δεκαπέντε λεπτά. Νομίζω ότι πέντε λεπτά μου αρκούν.</w:t>
      </w:r>
    </w:p>
    <w:p w14:paraId="1B95888E"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lastRenderedPageBreak/>
        <w:t>ΓΕΩΡΓΙΟΣ ΓΕΡΜΕΝΗΣ:</w:t>
      </w:r>
      <w:r>
        <w:rPr>
          <w:rFonts w:eastAsia="Times New Roman" w:cs="Times New Roman"/>
          <w:szCs w:val="24"/>
        </w:rPr>
        <w:t xml:space="preserve"> Κύριε Πρόεδρε, είναι κύρωση. Δεν είναι πεντάλεπτα; </w:t>
      </w:r>
    </w:p>
    <w:p w14:paraId="1B95888F"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Είναι νομοσχέδιο, κύριε συνάδελφε. Ο χρόνος είναι δεκαπέντε λεπτά.</w:t>
      </w:r>
    </w:p>
    <w:p w14:paraId="1B95889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Ορίστε, κύριε συνάδελφε.</w:t>
      </w:r>
    </w:p>
    <w:p w14:paraId="1B958891"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ΙΩΑΝΝΗΣ ΔΕΔΕΣ:</w:t>
      </w:r>
      <w:r>
        <w:rPr>
          <w:rFonts w:eastAsia="Times New Roman" w:cs="Times New Roman"/>
          <w:szCs w:val="24"/>
        </w:rPr>
        <w:t xml:space="preserve"> Πρόκειται για μια κύρωση της πράξης ολοκλήρωσης της σύμβασης δωρεάς της Εθνικής Τράπεζας της Ελλάδος υπέρ του ελληνικού δημοσίου και του Νομικού Προσώπου Δημοσίου Δικαίου Γενικό Νοσοκομείο Αθηνών «Ο Ευαγγελισμός - Οφθαλμιατρείο Αθηνών - Πολυκλινική».</w:t>
      </w:r>
    </w:p>
    <w:p w14:paraId="1B95889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κυρίες και κύριοι συνάδελφοι, μέρος των στόχων της Κυβέρνησης για τη στήριξη του κοινωνικού κράτους είναι η βελτίωση της παροχής δημόσιας υγείας μέσω της στήριξης </w:t>
      </w:r>
      <w:r>
        <w:rPr>
          <w:rFonts w:eastAsia="Times New Roman" w:cs="Times New Roman"/>
          <w:szCs w:val="24"/>
        </w:rPr>
        <w:lastRenderedPageBreak/>
        <w:t>του ΕΣΥ και των δομών του. Κυρίως σε αυτή την περίοδο νοικοκυρεύτηκαν τα οικονομικά των δημοσίων νοσοκομείων, αφού κατέθεσαν ισοσκελισμένους ισολογισμούς και πολλά από αυτά τα νοσοκομεία με πλεόνασμα.</w:t>
      </w:r>
    </w:p>
    <w:p w14:paraId="1B95889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Βεβαίως ο στόχος της Κυβέρνησης ήταν η καλή και άρτια στελέχωση με ιατρικό και νοσηλευτικό προσωπικό, με επικουρικούς γιατρούς αλλά και μόνιμους. Με την πλήρη ανάπτυξη, λοιπόν, της λειτουργίας της πρωτοβάθμιας περίθαλψης και φροντίδας υγείας μέσω των τοπικών μονάδων υγείας θα ολοκληρωθεί το Εθνικό Σύστημα Υγείας.</w:t>
      </w:r>
    </w:p>
    <w:p w14:paraId="1B95889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Αυτές οι προσπάθειες που γίνονται από την Κυβέρνηση επικουρούνται, και από άλλους φορείς όπως και ιδρύματα προς αυτή την κατεύθυνση. Η Εθνική Τράπεζα, λοιπόν, ως φορέας και ίδρυμα, </w:t>
      </w:r>
      <w:r>
        <w:rPr>
          <w:rFonts w:eastAsia="Times New Roman" w:cs="Times New Roman"/>
          <w:szCs w:val="24"/>
        </w:rPr>
        <w:lastRenderedPageBreak/>
        <w:t xml:space="preserve">όπως και το Ίδρυμα </w:t>
      </w:r>
      <w:proofErr w:type="spellStart"/>
      <w:r>
        <w:rPr>
          <w:rFonts w:eastAsia="Times New Roman" w:cs="Times New Roman"/>
          <w:szCs w:val="24"/>
        </w:rPr>
        <w:t>Λάτση</w:t>
      </w:r>
      <w:proofErr w:type="spellEnd"/>
      <w:r>
        <w:rPr>
          <w:rFonts w:eastAsia="Times New Roman" w:cs="Times New Roman"/>
          <w:szCs w:val="24"/>
        </w:rPr>
        <w:t xml:space="preserve"> και άλλοι φορείς έχουν συμβάλει σημαντικά με την κατάθεση σήμερα αυτού του σχεδίου νόμου του Υπουργείου Υγείας: «Κύρωση της πράξης ολοκλήρωσης της σύμβασης δωρεάς Εθνικής Τράπεζας της Ελλάδας υπέρ του ελληνικού δημοσίου και του Γενικού Νοσοκομείου Αθηνών «Ο Ευαγγελισμός».</w:t>
      </w:r>
    </w:p>
    <w:p w14:paraId="1B958895" w14:textId="77777777" w:rsidR="00734353" w:rsidRDefault="00947540">
      <w:pPr>
        <w:spacing w:line="600" w:lineRule="auto"/>
        <w:ind w:firstLine="720"/>
        <w:jc w:val="both"/>
        <w:rPr>
          <w:rFonts w:eastAsia="Times New Roman"/>
          <w:szCs w:val="24"/>
        </w:rPr>
      </w:pPr>
      <w:r>
        <w:rPr>
          <w:rFonts w:eastAsia="Times New Roman"/>
          <w:szCs w:val="24"/>
        </w:rPr>
        <w:t xml:space="preserve">Με αυτή τη σύμβαση ολοκληρώνεται ένα έργο των 30 εκατομμυρίων ευρώ περίπου για κατασκευή πτέρυγας, χειρουργείων και προμήθειας </w:t>
      </w:r>
      <w:proofErr w:type="spellStart"/>
      <w:r>
        <w:rPr>
          <w:rFonts w:eastAsia="Times New Roman"/>
          <w:szCs w:val="24"/>
        </w:rPr>
        <w:t>ιατροτεχνολογικού</w:t>
      </w:r>
      <w:proofErr w:type="spellEnd"/>
      <w:r>
        <w:rPr>
          <w:rFonts w:eastAsia="Times New Roman"/>
          <w:szCs w:val="24"/>
        </w:rPr>
        <w:t xml:space="preserve"> εξοπλισμού. </w:t>
      </w:r>
    </w:p>
    <w:p w14:paraId="1B958896" w14:textId="77777777" w:rsidR="00734353" w:rsidRDefault="00947540">
      <w:pPr>
        <w:spacing w:line="600" w:lineRule="auto"/>
        <w:ind w:firstLine="720"/>
        <w:jc w:val="both"/>
        <w:rPr>
          <w:rFonts w:eastAsia="Times New Roman"/>
          <w:szCs w:val="24"/>
        </w:rPr>
      </w:pPr>
      <w:r>
        <w:rPr>
          <w:rFonts w:eastAsia="Times New Roman"/>
          <w:szCs w:val="24"/>
        </w:rPr>
        <w:t xml:space="preserve">Συγκεκριμένα την 1η Δεκεμβρίου του 2010 υπεγράφη σύμβαση δωρεάς μεταξύ της Εθνικής Τραπέζης της Ελλάδος -αναφέρεται ως δωρητής- και του Γενικού Νοσοκομείου «Ευαγγελισμός», με την οποία ο δωρητής ανέλαβε την κατασκευή νέας πτέρυγας σύγχρονων </w:t>
      </w:r>
      <w:r>
        <w:rPr>
          <w:rFonts w:eastAsia="Times New Roman"/>
          <w:szCs w:val="24"/>
        </w:rPr>
        <w:lastRenderedPageBreak/>
        <w:t>χειρουργείων σε τμήμα του οικοπέδου του νοσοκομείου και προσέφερε προς τούτο το σκοπό το ποσό ύψους των 30 εκατομμυρίων ευρώ. Η σύμβαση αυτή κυρώθηκε με το άρθρο 78 του ν.3918/2011. Η κατασκευή, λοιπόν, της νέας πτέρυγας χειρουργείων έχει ολοκληρωθεί κατά το μείζον, σύμφωνα με όσα προέβλεπε η σύμβαση της δωρεάς.</w:t>
      </w:r>
    </w:p>
    <w:p w14:paraId="1B958897" w14:textId="77777777" w:rsidR="00734353" w:rsidRDefault="00947540">
      <w:pPr>
        <w:spacing w:line="600" w:lineRule="auto"/>
        <w:ind w:firstLine="720"/>
        <w:jc w:val="both"/>
        <w:rPr>
          <w:rFonts w:eastAsia="Times New Roman"/>
          <w:szCs w:val="24"/>
        </w:rPr>
      </w:pPr>
      <w:r>
        <w:rPr>
          <w:rFonts w:eastAsia="Times New Roman"/>
          <w:szCs w:val="24"/>
        </w:rPr>
        <w:t>Το παρόν σχέδιο νόμου του Υπουργείου Υγείας έρχεται να ολοκληρώσει τη συγκεκριμένη δωρεά, καθώς χάριν της χρηστής διαχείρισης που επετεύχθη, δεν εξαντλήθηκε το ποσό των 30 εκατομμυρίων ευρώ και περίσσεψε ένα σημαντικό κονδύλι, το οποίο ανέρχεται περίπου στα 3.151.700 ευρώ.</w:t>
      </w:r>
    </w:p>
    <w:p w14:paraId="1B958898" w14:textId="77777777" w:rsidR="00734353" w:rsidRDefault="00947540">
      <w:pPr>
        <w:spacing w:line="600" w:lineRule="auto"/>
        <w:ind w:firstLine="720"/>
        <w:jc w:val="both"/>
        <w:rPr>
          <w:rFonts w:eastAsia="Times New Roman"/>
          <w:szCs w:val="24"/>
        </w:rPr>
      </w:pPr>
      <w:r>
        <w:rPr>
          <w:rFonts w:eastAsia="Times New Roman"/>
          <w:szCs w:val="24"/>
        </w:rPr>
        <w:lastRenderedPageBreak/>
        <w:t xml:space="preserve">Στο πρώτο άρθρο, λοιπόν, της σύμβασης αυτής κυρώνεται και αποκτά ισχύ νόμου η από 17-7-2017 πράξη ολοκλήρωσης της σύμβασης δωρεάς, που αφορά την εγκατάσταση </w:t>
      </w:r>
      <w:proofErr w:type="spellStart"/>
      <w:r>
        <w:rPr>
          <w:rFonts w:eastAsia="Times New Roman"/>
          <w:szCs w:val="24"/>
        </w:rPr>
        <w:t>ιατροτεχνολογικού</w:t>
      </w:r>
      <w:proofErr w:type="spellEnd"/>
      <w:r>
        <w:rPr>
          <w:rFonts w:eastAsia="Times New Roman"/>
          <w:szCs w:val="24"/>
        </w:rPr>
        <w:t xml:space="preserve"> και νοσοκομειακού εξοπλισμού, καθώς και στη διαμόρφωση της πιλοτής κάτω από τα χειρουργεία για την ανάγκη στέγασης τμημάτων και εκπαιδευτικών κέντρων στο Γενικό Νοσοκομείο Αθηνών «Ευαγγελισμός».</w:t>
      </w:r>
    </w:p>
    <w:p w14:paraId="1B958899" w14:textId="77777777" w:rsidR="00734353" w:rsidRDefault="00947540">
      <w:pPr>
        <w:spacing w:line="600" w:lineRule="auto"/>
        <w:ind w:firstLine="720"/>
        <w:jc w:val="both"/>
        <w:rPr>
          <w:rFonts w:eastAsia="Times New Roman"/>
          <w:szCs w:val="24"/>
        </w:rPr>
      </w:pPr>
      <w:r>
        <w:rPr>
          <w:rFonts w:eastAsia="Times New Roman"/>
          <w:szCs w:val="24"/>
        </w:rPr>
        <w:t>Στο κείμενο της σύμβασης που ακολουθεί, περιγράφονται κατ’ αρχάς τα αντισυμβαλλόμενα μέρη και οι υπογράφοντες της πράξης ολοκλήρωσης αλλά και το ιστορικό της σύμβασης δωρεάς. Ακολούθως προβλέπεται η αγορά συγκεκριμένου εξοπλισμού για τα χει</w:t>
      </w:r>
      <w:r>
        <w:rPr>
          <w:rFonts w:eastAsia="Times New Roman"/>
          <w:szCs w:val="24"/>
        </w:rPr>
        <w:lastRenderedPageBreak/>
        <w:t xml:space="preserve">ρουργεία, όπως χειρουργική τράπεζα, προβολέας, κλίβανος κεντρικής αποστειρώσεως, σύστημα μεταφοράς ασθενών κ.α. με προϋπολογισμένα ποσά. </w:t>
      </w:r>
    </w:p>
    <w:p w14:paraId="1B95889A" w14:textId="77777777" w:rsidR="00734353" w:rsidRDefault="00947540">
      <w:pPr>
        <w:spacing w:line="600" w:lineRule="auto"/>
        <w:ind w:firstLine="720"/>
        <w:jc w:val="both"/>
        <w:rPr>
          <w:rFonts w:eastAsia="Times New Roman"/>
          <w:szCs w:val="24"/>
        </w:rPr>
      </w:pPr>
      <w:r>
        <w:rPr>
          <w:rFonts w:eastAsia="Times New Roman"/>
          <w:szCs w:val="24"/>
        </w:rPr>
        <w:t xml:space="preserve">Στη συνέχεια προβλέπεται να κατασκευαστούν με τη σειρά, τμήμα αιμοδοσίας, μαζί με τους χώρους που θα εξυπηρετούν το τμήμα αυτό, στο δυτικό μέρος του τμήματος της πιλοτής κυρία είσοδος στον κεντρικό άξονα της πιλοτής και ένα εκπαιδευτικό κέντρο στο ανατολικό τμήμα της πιλοτής με βιβλιοθήκη και αμφιθέατρο. </w:t>
      </w:r>
    </w:p>
    <w:p w14:paraId="1B95889B" w14:textId="77777777" w:rsidR="00734353" w:rsidRDefault="00947540">
      <w:pPr>
        <w:spacing w:line="600" w:lineRule="auto"/>
        <w:ind w:firstLine="720"/>
        <w:jc w:val="both"/>
        <w:rPr>
          <w:rFonts w:eastAsia="Times New Roman"/>
          <w:szCs w:val="24"/>
        </w:rPr>
      </w:pPr>
      <w:r>
        <w:rPr>
          <w:rFonts w:eastAsia="Times New Roman"/>
          <w:szCs w:val="24"/>
        </w:rPr>
        <w:t xml:space="preserve">Επίσης προβλέπονται προμήθεια και εγκατάσταση σύγχρονου </w:t>
      </w:r>
      <w:proofErr w:type="spellStart"/>
      <w:r>
        <w:rPr>
          <w:rFonts w:eastAsia="Times New Roman"/>
          <w:szCs w:val="24"/>
        </w:rPr>
        <w:t>στεφανιογράφου</w:t>
      </w:r>
      <w:proofErr w:type="spellEnd"/>
      <w:r>
        <w:rPr>
          <w:rFonts w:eastAsia="Times New Roman"/>
          <w:szCs w:val="24"/>
        </w:rPr>
        <w:t xml:space="preserve"> και εξοπλισμού ανάνηψης καρδιοχειρουργικών και νευροχειρουργικών περιστατικών. Εφόσον παραμένει αδιάθετο, λοιπόν, υπόλοιπο, όπως </w:t>
      </w:r>
      <w:proofErr w:type="spellStart"/>
      <w:r>
        <w:rPr>
          <w:rFonts w:eastAsia="Times New Roman"/>
          <w:szCs w:val="24"/>
        </w:rPr>
        <w:t>προείπα</w:t>
      </w:r>
      <w:proofErr w:type="spellEnd"/>
      <w:r>
        <w:rPr>
          <w:rFonts w:eastAsia="Times New Roman"/>
          <w:szCs w:val="24"/>
        </w:rPr>
        <w:t xml:space="preserve">, πέραν των 30 εκατομμυρίων, αυτό θα διατεθεί για την κάλυψη αναγκών του νοσοκομείου. Αυτό, </w:t>
      </w:r>
      <w:r>
        <w:rPr>
          <w:rFonts w:eastAsia="Times New Roman"/>
          <w:szCs w:val="24"/>
        </w:rPr>
        <w:lastRenderedPageBreak/>
        <w:t>λοιπόν, το ποσό είναι της τάξεως των 3.151.700 ευρώ συμπεριλαμβανομένου και του ΦΠΑ.</w:t>
      </w:r>
    </w:p>
    <w:p w14:paraId="1B95889C" w14:textId="77777777" w:rsidR="00734353" w:rsidRDefault="00947540">
      <w:pPr>
        <w:spacing w:line="600" w:lineRule="auto"/>
        <w:ind w:firstLine="720"/>
        <w:jc w:val="both"/>
        <w:rPr>
          <w:rFonts w:eastAsia="Times New Roman"/>
          <w:szCs w:val="24"/>
        </w:rPr>
      </w:pPr>
      <w:r>
        <w:rPr>
          <w:rFonts w:eastAsia="Times New Roman"/>
          <w:szCs w:val="24"/>
        </w:rPr>
        <w:t>Στο δεύτερο άρθρο, προβλέπεται η έναρξη ισχύος τους παρόντος από τη δημοσίευση στην Εφημερίδα της Κυβερνήσεως. Δεδομένου, κύριοι συνάδελφοι, ότι αυτές οι ενέργειες και οι δωρεές είναι σημαντικού οφέλους για τα δημόσια νοσοκομεία αφ’ ενός για τη λειτουργία τους, αλλά και αφ’ ετέρου για την καλύτερη περίθαλψη των ασθενών, προτείνουμε να υπερψηφίσετε τη σύμβαση αυτή.</w:t>
      </w:r>
    </w:p>
    <w:p w14:paraId="1B95889D" w14:textId="77777777" w:rsidR="00734353" w:rsidRDefault="00947540">
      <w:pPr>
        <w:spacing w:line="600" w:lineRule="auto"/>
        <w:ind w:firstLine="720"/>
        <w:jc w:val="both"/>
        <w:rPr>
          <w:rFonts w:eastAsia="Times New Roman"/>
          <w:szCs w:val="24"/>
        </w:rPr>
      </w:pPr>
      <w:r>
        <w:rPr>
          <w:rFonts w:eastAsia="Times New Roman"/>
          <w:szCs w:val="24"/>
        </w:rPr>
        <w:t>Ευχαριστώ πολύ.</w:t>
      </w:r>
    </w:p>
    <w:p w14:paraId="1B95889E" w14:textId="77777777" w:rsidR="00734353" w:rsidRDefault="00947540">
      <w:pPr>
        <w:spacing w:line="600" w:lineRule="auto"/>
        <w:ind w:firstLine="720"/>
        <w:jc w:val="center"/>
        <w:rPr>
          <w:rFonts w:eastAsia="Times New Roman"/>
          <w:bCs/>
        </w:rPr>
      </w:pPr>
      <w:r>
        <w:rPr>
          <w:rFonts w:eastAsia="Times New Roman"/>
          <w:bCs/>
        </w:rPr>
        <w:t>(Χειροκροτήματα από την πτέρυγα του ΣΥΡΙΖΑ)</w:t>
      </w:r>
    </w:p>
    <w:p w14:paraId="1B95889F" w14:textId="77777777" w:rsidR="00734353" w:rsidRDefault="00947540">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τον συνάδελφο κ. </w:t>
      </w:r>
      <w:proofErr w:type="spellStart"/>
      <w:r>
        <w:rPr>
          <w:rFonts w:eastAsia="Times New Roman"/>
          <w:szCs w:val="24"/>
        </w:rPr>
        <w:t>Δέδε</w:t>
      </w:r>
      <w:proofErr w:type="spellEnd"/>
      <w:r>
        <w:rPr>
          <w:rFonts w:eastAsia="Times New Roman"/>
          <w:szCs w:val="24"/>
        </w:rPr>
        <w:t>.</w:t>
      </w:r>
    </w:p>
    <w:p w14:paraId="1B9588A0" w14:textId="77777777" w:rsidR="00734353" w:rsidRDefault="00947540">
      <w:pPr>
        <w:spacing w:line="600" w:lineRule="auto"/>
        <w:ind w:firstLine="720"/>
        <w:jc w:val="both"/>
        <w:rPr>
          <w:rFonts w:eastAsia="Times New Roman"/>
          <w:szCs w:val="24"/>
        </w:rPr>
      </w:pPr>
      <w:r>
        <w:rPr>
          <w:rFonts w:eastAsia="Times New Roman"/>
          <w:szCs w:val="24"/>
        </w:rPr>
        <w:lastRenderedPageBreak/>
        <w:t xml:space="preserve">Θα παρακαλέσω την Υφυπουργό Οικονομικών κ. </w:t>
      </w:r>
      <w:proofErr w:type="spellStart"/>
      <w:r>
        <w:rPr>
          <w:rFonts w:eastAsia="Times New Roman"/>
          <w:szCs w:val="24"/>
        </w:rPr>
        <w:t>Παπανάτσιου</w:t>
      </w:r>
      <w:proofErr w:type="spellEnd"/>
      <w:r>
        <w:rPr>
          <w:rFonts w:eastAsia="Times New Roman"/>
          <w:szCs w:val="24"/>
        </w:rPr>
        <w:t>, να εισηγηθεί την τροπολογία για την τροποποίηση διατάξεων, σχετικά με το καθεστώς χορήγησης επιδόματος επικίνδυνης και ανθυγιεινής εργασίας, με γενικό αριθμό 1461 και ειδικό 111.</w:t>
      </w:r>
    </w:p>
    <w:p w14:paraId="1B9588A1" w14:textId="77777777" w:rsidR="00734353" w:rsidRDefault="00947540">
      <w:pPr>
        <w:spacing w:line="600" w:lineRule="auto"/>
        <w:ind w:firstLine="720"/>
        <w:jc w:val="both"/>
        <w:rPr>
          <w:rFonts w:eastAsia="Times New Roman"/>
          <w:szCs w:val="24"/>
        </w:rPr>
      </w:pPr>
      <w:r>
        <w:rPr>
          <w:rFonts w:eastAsia="Times New Roman"/>
          <w:szCs w:val="24"/>
        </w:rPr>
        <w:t>Κυρία Υπουργέ, έχετε τον λόγο.</w:t>
      </w:r>
    </w:p>
    <w:p w14:paraId="1B9588A2" w14:textId="77777777" w:rsidR="00734353" w:rsidRDefault="00947540">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Ευχαριστώ, κύριε Πρόεδρε.</w:t>
      </w:r>
    </w:p>
    <w:p w14:paraId="1B9588A3" w14:textId="77777777" w:rsidR="00734353" w:rsidRDefault="00947540">
      <w:pPr>
        <w:spacing w:line="600" w:lineRule="auto"/>
        <w:ind w:firstLine="720"/>
        <w:jc w:val="both"/>
        <w:rPr>
          <w:rFonts w:eastAsia="Times New Roman" w:cs="Times New Roman"/>
          <w:szCs w:val="24"/>
        </w:rPr>
      </w:pPr>
      <w:r>
        <w:rPr>
          <w:rFonts w:eastAsia="Times New Roman"/>
          <w:szCs w:val="24"/>
        </w:rPr>
        <w:t>Η τροπολογία με γενικό αριθμό 1461 και ειδικό 111 τροποποιεί την παράγραφο 13 του άρθρου 18 του ν.4354/2015. Έχουμε μια αλλαγή στις ημερομηνίες. Από 17 Μαρτίου του 2018 που ήταν στην προηγούμενη διάταξη, τώρα η προθεσμία είναι 14 Μαρτίου, για να έχουν συμπληρωθεί τα πεδία.</w:t>
      </w:r>
    </w:p>
    <w:p w14:paraId="1B9588A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lang w:val="en-US"/>
        </w:rPr>
        <w:lastRenderedPageBreak/>
        <w:t>K</w:t>
      </w:r>
      <w:r>
        <w:rPr>
          <w:rFonts w:eastAsia="Times New Roman" w:cs="Times New Roman"/>
          <w:szCs w:val="24"/>
        </w:rPr>
        <w:t xml:space="preserve">αι από τον Μάιο -αντί για τις 17-5-2018 και μετά- παύει η καταβολή των επιδομάτων. Αυτό γίνεται, για να μπορέσει η επιτροπή να υλοποιήσει πιο γρήγορα το έργο της. </w:t>
      </w:r>
    </w:p>
    <w:p w14:paraId="1B9588A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B9588A6"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την κυρία Υπουργό. </w:t>
      </w:r>
    </w:p>
    <w:p w14:paraId="1B9588A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Τον λόγο έχει ο κ. Ιάσων Φωτήλας, εισηγητής από τη Νέα Δημοκρατία, για δεκαπέντε λεπτά. </w:t>
      </w:r>
    </w:p>
    <w:p w14:paraId="1B9588A8"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ΙΑΣΩΝ ΦΩΤΗΛΑΣ:</w:t>
      </w:r>
      <w:r>
        <w:rPr>
          <w:rFonts w:eastAsia="Times New Roman" w:cs="Times New Roman"/>
          <w:szCs w:val="24"/>
        </w:rPr>
        <w:t xml:space="preserve"> Ευχαριστώ, κύριε Πρόεδρε.  </w:t>
      </w:r>
    </w:p>
    <w:p w14:paraId="1B9588A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Κατ’ αρχάς, όπως είπαμε και στην επιτροπή -να το επαναλάβουμε και σήμερα- ευχαριστούμε τον δωρητή, την Εθνική Τράπεζα </w:t>
      </w:r>
      <w:r>
        <w:rPr>
          <w:rFonts w:eastAsia="Times New Roman" w:cs="Times New Roman"/>
          <w:szCs w:val="24"/>
        </w:rPr>
        <w:lastRenderedPageBreak/>
        <w:t xml:space="preserve">της Ελλάδος, για μια δωρεά που πραγματικά είναι ζωτικής σημασίας και μπορεί να δώσει ανάσες τόσο στο ίδιο το Νοσοκομείο, τον «Ευαγγελισμό», αλλά και εν γένει στη δημόσια υγεία. </w:t>
      </w:r>
    </w:p>
    <w:p w14:paraId="1B9588A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Όντως έγινε μια χρηστή διαχείριση, με αποτέλεσμα να μείνει ένα ποσό το οποίο ολοκληρώνεται σήμερα και ολοκληρώνει τη σύμβαση. Βέβαια η χρηστή διαχείριση δεν έγινε από την Κυβέρνηση και τις κυβερνήσεις γενικότερα, αλλά έγινε από τον δωρητή. Γιατί σύμφωνα με τη σύμβαση της δωρεάς όλο το έργο το ανέλαβε ο ίδιος ο δωρητής, ο ίδιος επέλεξε τον εργολάβο και ο ίδιος επέλεξε πώς θα γίνουν οι εργασίες. Αυτό για εμάς είναι άλλο ένα παράδειγμα, τού πώς μπορούν να γίνουν καλύτερα, γρηγορότερα και φθηνότερα όλα τα πράγματα, όταν το δημόσιο συνεργάζεται με τον ιδιωτικό τομέα.</w:t>
      </w:r>
    </w:p>
    <w:p w14:paraId="1B9588A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Η μόνη ένσταση που έχουμε καταθέσει στην επιτροπή -και την επαναλαμβάνουμε και σήμερα- είναι ότι δεν ξέρουμε ακριβώς, πώς θα επανδρωθεί όλο αυτό το καινούργιο τμήμα, τη στιγμή που ο «Ευαγγελισμός» ήδη στενάζει όσον αφορά σε νοσηλευτικό, ιατρικό, διοικητικό, παραϊατρικό προσωπικό και δεν προβλέπονται από κάπου θέσεις εργασίας, που θα επανδρώσουν όλο αυτό το καινούργιο τμήμα. Κατά τα λοιπά ευχαριστούμε και πάλι τον δωρητή.</w:t>
      </w:r>
    </w:p>
    <w:p w14:paraId="1B9588A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Όσον αφορά τις τροπολογίες, θα τα πει και ο Κοινοβουλευτικός μας Εκπρόσωπος, τις μελετάμε και εμείς. Κατά τη γνώμη μας δεν θα έπρεπε και δεν υπάρχει λόγος, να έρχονται τροπολογίες σε μια άσχετη κύρωση δωρεάς όπως είναι η σημερινή. </w:t>
      </w:r>
    </w:p>
    <w:p w14:paraId="1B9588A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Ευχαριστούμε. </w:t>
      </w:r>
    </w:p>
    <w:p w14:paraId="1B9588AE"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Ευχαριστώ πολύ τον κ. Φωτήλα. </w:t>
      </w:r>
    </w:p>
    <w:p w14:paraId="1B9588AF"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από τη Δημοκρατική Συμπαράταξη κ. Κωνσταντίνος </w:t>
      </w:r>
      <w:proofErr w:type="spellStart"/>
      <w:r>
        <w:rPr>
          <w:rFonts w:eastAsia="Times New Roman" w:cs="Times New Roman"/>
          <w:szCs w:val="24"/>
        </w:rPr>
        <w:t>Μπαργιώτας</w:t>
      </w:r>
      <w:proofErr w:type="spellEnd"/>
      <w:r>
        <w:rPr>
          <w:rFonts w:eastAsia="Times New Roman" w:cs="Times New Roman"/>
          <w:szCs w:val="24"/>
        </w:rPr>
        <w:t xml:space="preserve">. </w:t>
      </w:r>
    </w:p>
    <w:p w14:paraId="1B9588B0"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Ευχαριστώ, κύριε Πρόεδρε.</w:t>
      </w:r>
    </w:p>
    <w:p w14:paraId="1B9588B1"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Όπως είπα και την προηγούμενη φορά και συμφώνησε κι ο παριστάμενος Αναπληρωτής Υπουργός, η συζήτηση της σημερινής συμφωνίας στη Βουλή ως νομοσχέδιο, η κύρωση μιας δωρεάς σε ένα νοσοκομείο και το γεγονός ότι φτάνει στη Βουλή, λέει πολλά για το επίπεδο της γραφειοκρατίας που ταλανίζει τη χώρα και για το πόσα λίγα έχουν γίνει όλα τα προηγούμενα χρόνια αλλά και αυτά τα τρία που πέρασαν, για την καταπολέμηση μιας ακατανόητης γραφειοκρατίας. </w:t>
      </w:r>
    </w:p>
    <w:p w14:paraId="1B9588B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UB-Helvetica" w:cs="Times New Roman"/>
          <w:szCs w:val="24"/>
        </w:rPr>
        <w:t xml:space="preserve">(Στο σημείο αυτό την Προεδρική Έδρα καταλαμβάνει η Γ΄ Αντιπρόεδρος της Βουλής κ. </w:t>
      </w:r>
      <w:r w:rsidRPr="00413198">
        <w:rPr>
          <w:rFonts w:eastAsia="Times New Roman" w:cs="Times New Roman"/>
          <w:b/>
          <w:szCs w:val="24"/>
        </w:rPr>
        <w:t>ΑΝΑΣΤΑΣΙΑ ΧΡΙΣΤΟΔΟΥΛΟΠΟΥΛΟΥ</w:t>
      </w:r>
      <w:r>
        <w:rPr>
          <w:rFonts w:eastAsia="Times New Roman" w:cs="Times New Roman"/>
          <w:szCs w:val="24"/>
        </w:rPr>
        <w:t>)</w:t>
      </w:r>
    </w:p>
    <w:p w14:paraId="1B9588B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Ήμασταν και είμαστε υπέρ της αποκέντρωσης. Ήμασταν και είμαστε υπέρ της αυτονόμησης των νοσοκομείων από το Υπουργείο. Θα καλούσα τον Υπουργό σε αυτό το επίπεδο, να αναλογιστεί με τον όλο και αυξανόμενο συγκεντρωτισμό, τι προβλήματα δημιουργούνται και πόσο επιτείνεται η γραφειοκρατία και μοιραία και η αδιαφάνεια. </w:t>
      </w:r>
    </w:p>
    <w:p w14:paraId="1B9588B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Επί της ουσίας είναι μια συμφωνία, η οποία έχει την έγκριση και την ενθάρρυνση όλων μας. Νομίζω ότι όλοι μας θεωρούμε -έτσι έχει διατυπωθεί τουλάχιστον στην προηγούμενη επιτροπή- πολύ σημαντική αυτή τη δωρεά και τη στήριξη ενός μεγάλου νοσοκομείου </w:t>
      </w:r>
      <w:r>
        <w:rPr>
          <w:rFonts w:eastAsia="Times New Roman" w:cs="Times New Roman"/>
          <w:szCs w:val="24"/>
        </w:rPr>
        <w:lastRenderedPageBreak/>
        <w:t xml:space="preserve">από την Εθνική Τράπεζα και την ευχαριστούμε για αυτό. Είναι μια θετική ενέργεια. </w:t>
      </w:r>
    </w:p>
    <w:p w14:paraId="1B9588B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Για τις τροπολογίες θα περιμένω κάποια σχόλια από τον Υπουργό, όταν θα πάρει τον λόγο για να τις υποστηρίξει. Πραγματικά είναι πολύ κακό σε μια τέτοιου είδους συζήτηση ενός τέτοιου νομοσχεδίου, για την ποιότητα -αν θέλετε- και για το είδος των τροπολογιών να κατατίθενται στις 9 το βράδυ της προηγούμενης, χωρίς να υπάρχει κανένα χρονικό περιθώριο, πρακτικά, να συζητηθούν, να διερευνηθούν και να υπάρξει μια στοιχειώδης διαβούλευση. Η εικόνα που διαμορφώνουμε, αναγκαστικά εκ του προχείρου, για τις τροπολογίες, είναι το γνωστό: παρατάσεις και «φωτογραφίες». Αυτά τα δύο είναι. Έχει πολύ ενδιαφέρον ότι στο ΕΚΕΠΥ μπορούν με αναδρομική ισχύ να διορίζονται στη διοίκηση και στρατιωτικοί </w:t>
      </w:r>
      <w:r>
        <w:rPr>
          <w:rFonts w:eastAsia="Times New Roman" w:cs="Times New Roman"/>
          <w:szCs w:val="24"/>
        </w:rPr>
        <w:lastRenderedPageBreak/>
        <w:t xml:space="preserve">γιατροί. Λείπει το ονοματεπώνυμο, αλλά προφανώς είναι «φωτογραφία». Δεν είναι κακό να τα λέμε. </w:t>
      </w:r>
    </w:p>
    <w:p w14:paraId="1B9588B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Όσον αφορά τις παρατάσεις των προθεσμιών, είναι γνωστό πρόβλημα, διαχρονικό. Θα ήθελα μόνο να ακούσω για λόγους ενημέρωσης -δεν έχει κανέναν υπαινιγμό- γιατί καθυστέρησε ο διαγωνισμός για τα αντιδραστήρια των μοριακών ελέγχων. Είναι ένα καλό παράδειγμα ο προηγούμενος διαγωνισμός, αυτός που ισχύει. Γιατί καθυστέρησε και δεν έγινε καινούργιος και αναγκαζόμαστε να δώσουμε παράταση στον υφιστάμενο; </w:t>
      </w:r>
    </w:p>
    <w:p w14:paraId="1B9588B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Έχει ένα ενδιαφέρον. Υπήρξαν ανάλογα προβλήματα, θυμίζω, με τον διαγωνισμό των αντιδραστηρίων για τις ουρολογικές εξετάσεις στο ίδιο κέντρο πριν από ένα ενάμιση χρόνο, ο οποίος νομίζω ότι στο μεταξύ έχει ολοκληρωθεί. </w:t>
      </w:r>
    </w:p>
    <w:p w14:paraId="1B9588B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τα υπόλοιπα δεν έχω να πω τίποτε άλλο. </w:t>
      </w:r>
    </w:p>
    <w:p w14:paraId="1B9588B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Επαναλαμβάνω ότι θα ήταν καλό, τουλάχιστον οι τροπολογίες που δεν είναι επείγουσες, που δεν έχουν κανέναν χαρακτήρα επείγοντος, να κατατίθενται εγκαίρως, για να μπορούν να συζητηθούν καλύτερα. </w:t>
      </w:r>
    </w:p>
    <w:p w14:paraId="1B9588B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Αυτά προς το παρόν. </w:t>
      </w:r>
    </w:p>
    <w:p w14:paraId="1B9588B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Σας ευχαριστώ.</w:t>
      </w:r>
    </w:p>
    <w:p w14:paraId="1B9588BC"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w:t>
      </w:r>
      <w:r>
        <w:rPr>
          <w:rFonts w:eastAsia="Times New Roman" w:cs="Times New Roman"/>
          <w:szCs w:val="24"/>
        </w:rPr>
        <w:lastRenderedPageBreak/>
        <w:t xml:space="preserve">στην έκθεση της αίθουσας «ΕΛΕΥΘΕΡΙΟΣ ΒΕΝΙΖΕΛΟΣ», δεκατέσσερις μαθήτριες και  μαθητές και έξι συνοδοί εκπαιδευτικοί από το Ειδικό Επαγγελματικό Γυμνάσιο - Λύκειο Ελευσίνας. </w:t>
      </w:r>
    </w:p>
    <w:p w14:paraId="1B9588B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Σάς καλωσορίζουμε στη Βουλή.</w:t>
      </w:r>
    </w:p>
    <w:p w14:paraId="1B9588BE" w14:textId="77777777" w:rsidR="00734353" w:rsidRDefault="00947540">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B9588BF"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ειδικός αγορητής του Λαϊκού Συνδέσμου - Χρυσή Αυγή κ. </w:t>
      </w:r>
      <w:proofErr w:type="spellStart"/>
      <w:r>
        <w:rPr>
          <w:rFonts w:eastAsia="Times New Roman" w:cs="Times New Roman"/>
          <w:szCs w:val="24"/>
        </w:rPr>
        <w:t>Αϊβατίδης</w:t>
      </w:r>
      <w:proofErr w:type="spellEnd"/>
      <w:r>
        <w:rPr>
          <w:rFonts w:eastAsia="Times New Roman" w:cs="Times New Roman"/>
          <w:szCs w:val="24"/>
        </w:rPr>
        <w:t xml:space="preserve">. </w:t>
      </w:r>
    </w:p>
    <w:p w14:paraId="1B9588C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Πόσο χρόνο θέλετε, κύριε </w:t>
      </w:r>
      <w:proofErr w:type="spellStart"/>
      <w:r>
        <w:rPr>
          <w:rFonts w:eastAsia="Times New Roman" w:cs="Times New Roman"/>
          <w:szCs w:val="24"/>
        </w:rPr>
        <w:t>Αϊβατίδη</w:t>
      </w:r>
      <w:proofErr w:type="spellEnd"/>
      <w:r>
        <w:rPr>
          <w:rFonts w:eastAsia="Times New Roman" w:cs="Times New Roman"/>
          <w:szCs w:val="24"/>
        </w:rPr>
        <w:t xml:space="preserve">; </w:t>
      </w:r>
    </w:p>
    <w:p w14:paraId="1B9588C1"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Όσο έχει οριστεί εξαρχής. </w:t>
      </w:r>
    </w:p>
    <w:p w14:paraId="1B9588C2"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Όσο κάνετε. </w:t>
      </w:r>
    </w:p>
    <w:p w14:paraId="1B9588C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1B9588C4"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lastRenderedPageBreak/>
        <w:t>ΙΩΑΝΝΗΣ ΑΪΒΑΤΙΔΗΣ:</w:t>
      </w:r>
      <w:r>
        <w:rPr>
          <w:rFonts w:eastAsia="Times New Roman" w:cs="Times New Roman"/>
          <w:szCs w:val="24"/>
        </w:rPr>
        <w:t xml:space="preserve"> Ευχαριστώ, κυρία Πρόεδρε. Με το συγκεκριμένο σχέδιο νόμου η Κυβέρνηση επιθυμεί να αποκτήσει ισχύ η πράξη ολοκλήρωσης της σύμβασης δωρεάς της Εθνικής Τράπεζας υπέρ του ελληνικού δημοσίου και του Γενικού Νοσοκομείου Αθηνών «Ο Ευαγγελισμός - Οφθαλμιατρείο Αθηνών - Πολυκλινική». </w:t>
      </w:r>
    </w:p>
    <w:p w14:paraId="1B9588C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Η συγκεκριμένη πράξη ολοκλήρωσης υπογράφηκε στις 17 Ιουλίου 2017 και ένας από τους υπογράφοντες ήταν ο Αναπληρωτής Υπουργός Υγείας κ. </w:t>
      </w:r>
      <w:proofErr w:type="spellStart"/>
      <w:r>
        <w:rPr>
          <w:rFonts w:eastAsia="Times New Roman" w:cs="Times New Roman"/>
          <w:szCs w:val="24"/>
        </w:rPr>
        <w:t>Πολάκης</w:t>
      </w:r>
      <w:proofErr w:type="spellEnd"/>
      <w:r>
        <w:rPr>
          <w:rFonts w:eastAsia="Times New Roman" w:cs="Times New Roman"/>
          <w:szCs w:val="24"/>
        </w:rPr>
        <w:t xml:space="preserve">. </w:t>
      </w:r>
    </w:p>
    <w:p w14:paraId="1B9588C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Η συγκεκριμένη δωρεά η οποία αρχικώς </w:t>
      </w:r>
      <w:proofErr w:type="spellStart"/>
      <w:r>
        <w:rPr>
          <w:rFonts w:eastAsia="Times New Roman" w:cs="Times New Roman"/>
          <w:szCs w:val="24"/>
        </w:rPr>
        <w:t>ανήρχετο</w:t>
      </w:r>
      <w:proofErr w:type="spellEnd"/>
      <w:r>
        <w:rPr>
          <w:rFonts w:eastAsia="Times New Roman" w:cs="Times New Roman"/>
          <w:szCs w:val="24"/>
        </w:rPr>
        <w:t xml:space="preserve"> στα 30 εκατομμύρια ευρώ, λόγω χρηστής διαχείρισης από πλευράς της Εθνικής Τράπεζας της Ελλάδος οδήγησε σε ένα περαιτέρω απόθεμα, το οποίο μπορεί να αξιοποιηθεί. Πράγματι με βάση τις αναφορές που γίνονται στη συγκεκριμένη σύμβαση, θα έχει μια σημαντική </w:t>
      </w:r>
      <w:r>
        <w:rPr>
          <w:rFonts w:eastAsia="Times New Roman" w:cs="Times New Roman"/>
          <w:szCs w:val="24"/>
        </w:rPr>
        <w:lastRenderedPageBreak/>
        <w:t>συμβολή στον τομέα υγείας που αφορά στο Γενικό Νοσοκομείο Αθηνών, το μεγαλύτερο νοσηλευτικό ίδρυμα της χώρας, τον «Ευαγγελισμό».</w:t>
      </w:r>
    </w:p>
    <w:p w14:paraId="1B9588C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Αφορά σε </w:t>
      </w:r>
      <w:proofErr w:type="spellStart"/>
      <w:r>
        <w:rPr>
          <w:rFonts w:eastAsia="Times New Roman" w:cs="Times New Roman"/>
          <w:szCs w:val="24"/>
        </w:rPr>
        <w:t>ιατροτεχνολογικό</w:t>
      </w:r>
      <w:proofErr w:type="spellEnd"/>
      <w:r>
        <w:rPr>
          <w:rFonts w:eastAsia="Times New Roman" w:cs="Times New Roman"/>
          <w:szCs w:val="24"/>
        </w:rPr>
        <w:t xml:space="preserve"> και νοσοκομειακό εξοπλισμό, σε τμήμα αιμοδοσίας του νοσοκομείου, σε εκπαιδευτικό κέντρο που περιλαμβάνει αμφιθέατρο και βιβλιοθήκη, σε εγκατάσταση σύγχρονου </w:t>
      </w:r>
      <w:proofErr w:type="spellStart"/>
      <w:r>
        <w:rPr>
          <w:rFonts w:eastAsia="Times New Roman" w:cs="Times New Roman"/>
          <w:szCs w:val="24"/>
        </w:rPr>
        <w:t>στεφανιογράφου</w:t>
      </w:r>
      <w:proofErr w:type="spellEnd"/>
      <w:r>
        <w:rPr>
          <w:rFonts w:eastAsia="Times New Roman" w:cs="Times New Roman"/>
          <w:szCs w:val="24"/>
        </w:rPr>
        <w:t xml:space="preserve"> και σε προμήθεια και εγκατάσταση εξοπλισμού ανάνηψης </w:t>
      </w:r>
      <w:proofErr w:type="spellStart"/>
      <w:r>
        <w:rPr>
          <w:rFonts w:eastAsia="Times New Roman" w:cs="Times New Roman"/>
          <w:szCs w:val="24"/>
        </w:rPr>
        <w:t>καρδιονευροχειρουργικών</w:t>
      </w:r>
      <w:proofErr w:type="spellEnd"/>
      <w:r>
        <w:rPr>
          <w:rFonts w:eastAsia="Times New Roman" w:cs="Times New Roman"/>
          <w:szCs w:val="24"/>
        </w:rPr>
        <w:t xml:space="preserve"> περιστατικών. </w:t>
      </w:r>
    </w:p>
    <w:p w14:paraId="1B9588C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Πράγματι η συγκεκριμένη σύμβαση βρίθει, θα έλεγα, θετικών στοιχείων και η Χρυσή Αυγή θα μπορούσε να είναι θετική. Στην επιτροπή είχαμε επιφυλαχθεί, κυρία Πρόεδρε. Σήμερα σας δηλώνουμε ότι θα ψηφίσουμε «Παρών». Δεν θα υπερψηφίσουμε το συγκεκριμένο σχέδιο νόμου επί της αρχής για έναν πολύ συγκεκριμένο </w:t>
      </w:r>
      <w:r>
        <w:rPr>
          <w:rFonts w:eastAsia="Times New Roman" w:cs="Times New Roman"/>
          <w:szCs w:val="24"/>
        </w:rPr>
        <w:lastRenderedPageBreak/>
        <w:t xml:space="preserve">λόγο. Αυτός ο λόγος αφορά στην πολιτικά </w:t>
      </w:r>
      <w:proofErr w:type="spellStart"/>
      <w:r>
        <w:rPr>
          <w:rFonts w:eastAsia="Times New Roman" w:cs="Times New Roman"/>
          <w:szCs w:val="24"/>
        </w:rPr>
        <w:t>φονταμενταλιστική</w:t>
      </w:r>
      <w:proofErr w:type="spellEnd"/>
      <w:r>
        <w:rPr>
          <w:rFonts w:eastAsia="Times New Roman" w:cs="Times New Roman"/>
          <w:szCs w:val="24"/>
        </w:rPr>
        <w:t xml:space="preserve"> συμπεριφορά των κυρίων Υπουργών της Υγείας, οι οποίοι αρνούνται πεισματικά και αναιτιολόγητα, να απαντούν σε ερωτήματα που τίθενται εγγράφως από Βουλευτές της Χρυσής Αυγής και αφορούν σε ζητήματα υγείας. </w:t>
      </w:r>
    </w:p>
    <w:p w14:paraId="1B9588C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Ενημερώνω το Σώμα αλλά και τους παριστάμενους Υπουργούς ότι παρ’ ότι διατείνονται ότι αυτό αποτελεί μια έκφανση μιας «δημοκρατικής» ευαισθησίας, ευθυγραμμίζονται με την πολιτική συμπεριφορά του κ. </w:t>
      </w:r>
      <w:proofErr w:type="spellStart"/>
      <w:r>
        <w:rPr>
          <w:rFonts w:eastAsia="Times New Roman" w:cs="Times New Roman"/>
          <w:szCs w:val="24"/>
        </w:rPr>
        <w:t>Δένδια</w:t>
      </w:r>
      <w:proofErr w:type="spellEnd"/>
      <w:r>
        <w:rPr>
          <w:rFonts w:eastAsia="Times New Roman" w:cs="Times New Roman"/>
          <w:szCs w:val="24"/>
        </w:rPr>
        <w:t xml:space="preserve"> επί υπουργίας του, επί συγκυβέρνησης Νέας Δημοκρατίας, ΠΑΣΟΚ και ΔΗΜΑΡ.</w:t>
      </w:r>
    </w:p>
    <w:p w14:paraId="1B9588C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Αντιθέτως διαφοροποιούνται από άλλους συναδέλφους τους, </w:t>
      </w:r>
      <w:proofErr w:type="spellStart"/>
      <w:r>
        <w:rPr>
          <w:rFonts w:eastAsia="Times New Roman" w:cs="Times New Roman"/>
          <w:szCs w:val="24"/>
        </w:rPr>
        <w:t>προεξάρχοντος</w:t>
      </w:r>
      <w:proofErr w:type="spellEnd"/>
      <w:r>
        <w:rPr>
          <w:rFonts w:eastAsia="Times New Roman" w:cs="Times New Roman"/>
          <w:szCs w:val="24"/>
        </w:rPr>
        <w:t xml:space="preserve"> του Υπουργού Δικαιοσύνης κ. Σταύρου Κοντονή, ο </w:t>
      </w:r>
      <w:r>
        <w:rPr>
          <w:rFonts w:eastAsia="Times New Roman" w:cs="Times New Roman"/>
          <w:szCs w:val="24"/>
        </w:rPr>
        <w:lastRenderedPageBreak/>
        <w:t xml:space="preserve">οποίος -και έχει σημασία αυτό, γιατί το θέμα στο οποίο θα αναφερθώ σχετίζεται με τον τομέα της υγείας- αντιτίθεται με σφοδρότητα στη Χρυσή Αυγή -αυτό είναι πανθομολογούμενο- </w:t>
      </w:r>
      <w:r>
        <w:rPr>
          <w:rFonts w:eastAsia="Times New Roman"/>
          <w:bCs/>
        </w:rPr>
        <w:t>και</w:t>
      </w:r>
      <w:r>
        <w:rPr>
          <w:rFonts w:eastAsia="Times New Roman" w:cs="Times New Roman"/>
          <w:szCs w:val="24"/>
        </w:rPr>
        <w:t xml:space="preserve"> έχει δηλώσει λενινιστής. </w:t>
      </w:r>
      <w:r>
        <w:rPr>
          <w:rFonts w:eastAsia="Times New Roman" w:cs="Times New Roman"/>
          <w:szCs w:val="24"/>
          <w:lang w:val="en-US"/>
        </w:rPr>
        <w:t>E</w:t>
      </w:r>
      <w:r>
        <w:rPr>
          <w:rFonts w:eastAsia="Times New Roman" w:cs="Times New Roman"/>
          <w:szCs w:val="24"/>
        </w:rPr>
        <w:t xml:space="preserve">μείς τον σεβόμαστε. Για ποιον λόγο; Διότι μπαίνει στη διαδικασία του δημοκρατικού διαλόγου και όχι μόνο αυτό. Τον Δεκέμβριο, λοιπόν, σε ένα συγκεκριμένο σχέδιο νόμου και μάλιστα σε άρθρο που αφορούσε τροποποίηση του νόμου περί ναρκωτικών, ο κ. Σταύρος Κοντονής, ο Υπουργός Δικαιοσύνης, Διαφάνειας και Ανθρωπίνων Δικαιωμάτων, με νομοτεχνική του βελτίωση υιοθέτησε πλήρως την άποψη που εξέφρασε η Χρυσή Αυγή. </w:t>
      </w:r>
    </w:p>
    <w:p w14:paraId="1B9588C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Αυτό αφορούσε, κύριοι Υπουργοί, στο θέμα της βιομηχανικής κάνναβης. Ο κ. Κοντονής, είχε εισηγηθεί ένα ανώτατο όριο της τάξεως του 0,8% για τη βιομηχανική κάνναβη </w:t>
      </w:r>
      <w:r>
        <w:rPr>
          <w:rFonts w:eastAsia="Times New Roman"/>
          <w:bCs/>
        </w:rPr>
        <w:t>και</w:t>
      </w:r>
      <w:r>
        <w:rPr>
          <w:rFonts w:eastAsia="Times New Roman" w:cs="Times New Roman"/>
          <w:szCs w:val="24"/>
        </w:rPr>
        <w:t xml:space="preserve"> μετά την παρέμβαση </w:t>
      </w:r>
      <w:r>
        <w:rPr>
          <w:rFonts w:eastAsia="Times New Roman" w:cs="Times New Roman"/>
          <w:szCs w:val="24"/>
        </w:rPr>
        <w:lastRenderedPageBreak/>
        <w:t xml:space="preserve">του υποφαινομένου, ο κ. Κοντονής αμέσως με παρρησία ευθαρσώς υιοθέτησε την άποψή μας και το όριο αντί για 0,8% πήγε στο 0,3%. Έκανε, δηλαδή, μια νομοτεχνική βελτίωση, υιοθετώντας άποψη της Χρυσής Αυγής -επιστημονικής βεβαίως- προς τιμήν του. Εσείς δεν εναρμονίζεστε με τον κ. Κοντονή αλλά με τον κ. </w:t>
      </w:r>
      <w:proofErr w:type="spellStart"/>
      <w:r>
        <w:rPr>
          <w:rFonts w:eastAsia="Times New Roman" w:cs="Times New Roman"/>
          <w:szCs w:val="24"/>
        </w:rPr>
        <w:t>Δένδια</w:t>
      </w:r>
      <w:proofErr w:type="spellEnd"/>
      <w:r>
        <w:rPr>
          <w:rFonts w:eastAsia="Times New Roman" w:cs="Times New Roman"/>
          <w:szCs w:val="24"/>
        </w:rPr>
        <w:t xml:space="preserve">. </w:t>
      </w:r>
    </w:p>
    <w:p w14:paraId="1B9588C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κάτι ακόμη πολύ σημαντικό </w:t>
      </w:r>
      <w:r>
        <w:rPr>
          <w:rFonts w:eastAsia="Times New Roman"/>
          <w:bCs/>
        </w:rPr>
        <w:t>είναι</w:t>
      </w:r>
      <w:r>
        <w:rPr>
          <w:rFonts w:eastAsia="Times New Roman" w:cs="Times New Roman"/>
          <w:szCs w:val="24"/>
        </w:rPr>
        <w:t xml:space="preserve"> </w:t>
      </w:r>
      <w:r>
        <w:rPr>
          <w:rFonts w:eastAsia="Times New Roman"/>
          <w:bCs/>
          <w:shd w:val="clear" w:color="auto" w:fill="FFFFFF"/>
        </w:rPr>
        <w:t>ότι</w:t>
      </w:r>
      <w:r>
        <w:rPr>
          <w:rFonts w:eastAsia="Times New Roman" w:cs="Times New Roman"/>
          <w:szCs w:val="24"/>
        </w:rPr>
        <w:t xml:space="preserve"> χθες ο </w:t>
      </w:r>
      <w:proofErr w:type="spellStart"/>
      <w:r>
        <w:rPr>
          <w:rFonts w:eastAsia="Times New Roman" w:cs="Times New Roman"/>
          <w:szCs w:val="24"/>
        </w:rPr>
        <w:t>Προεδρεύων</w:t>
      </w:r>
      <w:proofErr w:type="spellEnd"/>
      <w:r>
        <w:rPr>
          <w:rFonts w:eastAsia="Times New Roman" w:cs="Times New Roman"/>
          <w:szCs w:val="24"/>
        </w:rPr>
        <w:t xml:space="preserve"> κ. Γεώργιος Βαρεμένος, υιοθέτησε επίσης μια πρόταση πολύ σημαντική της Χρυσής Αυγής, η οποία μάλιστα προκάλεσε, θα έλεγα, αμηχανία σε πολλούς κυβερνητικούς παράγοντες είτε εν τω </w:t>
      </w:r>
      <w:proofErr w:type="spellStart"/>
      <w:r>
        <w:rPr>
          <w:rFonts w:eastAsia="Times New Roman" w:cs="Times New Roman"/>
          <w:szCs w:val="24"/>
        </w:rPr>
        <w:t>γεννάσθαι</w:t>
      </w:r>
      <w:proofErr w:type="spellEnd"/>
      <w:r>
        <w:rPr>
          <w:rFonts w:eastAsia="Times New Roman" w:cs="Times New Roman"/>
          <w:szCs w:val="24"/>
        </w:rPr>
        <w:t xml:space="preserve"> είτε μεταγενέστερα. </w:t>
      </w:r>
    </w:p>
    <w:p w14:paraId="1B9588C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Τι συνέβη; Ο ειδικός αγορητής και συναγωνιστής Γεώργιος Γερμενής και ο Κοινοβουλευτικός μας Εκπρόσωπος κ. Χρήστος Παππάς εισηγήθηκαν, να τηρηθεί ενός λεπτού σιγή για τους ήρωες της </w:t>
      </w:r>
      <w:r>
        <w:rPr>
          <w:rFonts w:eastAsia="Times New Roman" w:cs="Times New Roman"/>
          <w:szCs w:val="24"/>
        </w:rPr>
        <w:lastRenderedPageBreak/>
        <w:t xml:space="preserve">νύχτας των Ιμίων. Ο κ. Γεώργιος Βαρεμένος έκανε αποδεκτό το αίτημα. Ίσως δυσαρέστησε κάποιους κυβερνητικούς παράγοντες. Όμως θεωρώ ότι έκανε το αυτονόητο και συγχρόνως το καθήκον του ως Έλλην και </w:t>
      </w:r>
      <w:proofErr w:type="spellStart"/>
      <w:r>
        <w:rPr>
          <w:rFonts w:eastAsia="Times New Roman" w:cs="Times New Roman"/>
          <w:szCs w:val="24"/>
        </w:rPr>
        <w:t>Προεδρεύων</w:t>
      </w:r>
      <w:proofErr w:type="spellEnd"/>
      <w:r>
        <w:rPr>
          <w:rFonts w:eastAsia="Times New Roman" w:cs="Times New Roman"/>
          <w:szCs w:val="24"/>
        </w:rPr>
        <w:t xml:space="preserve">. </w:t>
      </w:r>
    </w:p>
    <w:p w14:paraId="1B9588CE"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Εσείς, κύριοι Υπουργοί, συνεχίζετε με εμπάθεια, να εμμένετε στη συγκεκριμένη συμπεριφορά. Όμως ο κ. </w:t>
      </w:r>
      <w:proofErr w:type="spellStart"/>
      <w:r>
        <w:rPr>
          <w:rFonts w:eastAsia="Times New Roman" w:cs="Times New Roman"/>
          <w:szCs w:val="24"/>
        </w:rPr>
        <w:t>Πολάκης</w:t>
      </w:r>
      <w:proofErr w:type="spellEnd"/>
      <w:r>
        <w:rPr>
          <w:rFonts w:eastAsia="Times New Roman" w:cs="Times New Roman"/>
          <w:szCs w:val="24"/>
        </w:rPr>
        <w:t xml:space="preserve"> έκανε ένα μικρό βήμα μπροστά. Στην επιτροπή έστω και χωρίς να αναφερθεί στο ότι ήταν δική μας παρέμβαση, έκανε μια χρήσιμη διευκρίνιση για τις υπηρεσίες συμβούλων, οι οποίοι θα αμειφθούν με 114.400 ευρώ, όπως αναφέρει το παράρτημα του συγκεκριμένου σχεδίου νόμου. </w:t>
      </w:r>
    </w:p>
    <w:p w14:paraId="1B9588CF"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Σας καλώ, κύριοι Υπουργοί, να μην εξαντλείτε τη δημοκρατική -εντός ή εκτός εισαγωγικών- ευαισθησία σας στη Χρυσή Αυγή, διότι </w:t>
      </w:r>
      <w:r>
        <w:rPr>
          <w:rFonts w:eastAsia="Times New Roman" w:cs="Times New Roman"/>
          <w:szCs w:val="24"/>
        </w:rPr>
        <w:lastRenderedPageBreak/>
        <w:t xml:space="preserve">εκπροσωπούμε ένα τμήμα του ελληνικού λαού. Στα </w:t>
      </w:r>
      <w:proofErr w:type="spellStart"/>
      <w:r>
        <w:rPr>
          <w:rFonts w:eastAsia="Times New Roman" w:cs="Times New Roman"/>
          <w:szCs w:val="24"/>
        </w:rPr>
        <w:t>Σφακιά</w:t>
      </w:r>
      <w:proofErr w:type="spellEnd"/>
      <w:r>
        <w:rPr>
          <w:rFonts w:eastAsia="Times New Roman" w:cs="Times New Roman"/>
          <w:szCs w:val="24"/>
        </w:rPr>
        <w:t xml:space="preserve"> η Χρυσή Αυγή, επί παραδείγματι, έλαβε ποσοστό 7,21%. Στις επόμενες εκλογές θα λάβει πάνω από 10%, κύριε </w:t>
      </w:r>
      <w:proofErr w:type="spellStart"/>
      <w:r>
        <w:rPr>
          <w:rFonts w:eastAsia="Times New Roman" w:cs="Times New Roman"/>
          <w:szCs w:val="24"/>
        </w:rPr>
        <w:t>Πολάκη</w:t>
      </w:r>
      <w:proofErr w:type="spellEnd"/>
      <w:r>
        <w:rPr>
          <w:rFonts w:eastAsia="Times New Roman" w:cs="Times New Roman"/>
          <w:szCs w:val="24"/>
        </w:rPr>
        <w:t xml:space="preserve">. Καλό είναι να σέβεστε τουλάχιστον τους συντοπίτες σας. </w:t>
      </w:r>
    </w:p>
    <w:p w14:paraId="1B9588D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είναι πάρα πολύ σημαντικό ότι εμείς, ως Χρυσή Αυγή, έχουμε στηλιτεύσει χαρακτηρισμούς και συμπεριφορές της Νέας Δημοκρατίας -δεν θέλω να αναφέρω τα πρόσωπα, θα καταλάβετε- που χρησιμοποίησαν όρους ζωολογίας εναντίον σας, </w:t>
      </w:r>
      <w:proofErr w:type="spellStart"/>
      <w:r>
        <w:rPr>
          <w:rFonts w:eastAsia="Times New Roman" w:cs="Times New Roman"/>
          <w:szCs w:val="24"/>
        </w:rPr>
        <w:t>βαρείς</w:t>
      </w:r>
      <w:proofErr w:type="spellEnd"/>
      <w:r>
        <w:rPr>
          <w:rFonts w:eastAsia="Times New Roman" w:cs="Times New Roman"/>
          <w:szCs w:val="24"/>
        </w:rPr>
        <w:t xml:space="preserve"> χαρακτηρισμούς -δεν θέλω να τους επαναλάβω, δεν το επιτρέπει η Αίθουσα άλλωστε- </w:t>
      </w:r>
      <w:r>
        <w:rPr>
          <w:rFonts w:eastAsia="Times New Roman"/>
          <w:bCs/>
        </w:rPr>
        <w:t>και</w:t>
      </w:r>
      <w:r>
        <w:rPr>
          <w:rFonts w:eastAsia="Times New Roman" w:cs="Times New Roman"/>
          <w:szCs w:val="24"/>
        </w:rPr>
        <w:t xml:space="preserve"> τόνισαν ότι θα σας κλείσουν και φυλακή, κύριε </w:t>
      </w:r>
      <w:proofErr w:type="spellStart"/>
      <w:r>
        <w:rPr>
          <w:rFonts w:eastAsia="Times New Roman" w:cs="Times New Roman"/>
          <w:szCs w:val="24"/>
        </w:rPr>
        <w:t>Πολάκη</w:t>
      </w:r>
      <w:proofErr w:type="spellEnd"/>
      <w:r>
        <w:rPr>
          <w:rFonts w:eastAsia="Times New Roman" w:cs="Times New Roman"/>
          <w:szCs w:val="24"/>
        </w:rPr>
        <w:t xml:space="preserve">. Το εννοούν. </w:t>
      </w:r>
    </w:p>
    <w:p w14:paraId="1B9588D1"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γνωρίζουμε, επειδή λαμβάνουμε μέρος στην εξεταστική επιτροπή και είχα την τιμή και εγώ να αντικαταστήσω τον συναγωνιστή Ηλία Κασιδιάρη σε δυο από τις συνεδριάσεις, </w:t>
      </w:r>
      <w:r>
        <w:rPr>
          <w:rFonts w:eastAsia="Times New Roman"/>
          <w:bCs/>
          <w:shd w:val="clear" w:color="auto" w:fill="FFFFFF"/>
        </w:rPr>
        <w:t>ότι</w:t>
      </w:r>
      <w:r>
        <w:rPr>
          <w:rFonts w:eastAsia="Times New Roman" w:cs="Times New Roman"/>
          <w:szCs w:val="24"/>
        </w:rPr>
        <w:t xml:space="preserve"> σαφώς στο ΚΕΕΛΠΝΟ -και συμφωνούμε μαζί σας, κύριε </w:t>
      </w:r>
      <w:proofErr w:type="spellStart"/>
      <w:r>
        <w:rPr>
          <w:rFonts w:eastAsia="Times New Roman" w:cs="Times New Roman"/>
          <w:szCs w:val="24"/>
        </w:rPr>
        <w:t>Πολάκη</w:t>
      </w:r>
      <w:proofErr w:type="spellEnd"/>
      <w:r>
        <w:rPr>
          <w:rFonts w:eastAsia="Times New Roman" w:cs="Times New Roman"/>
          <w:szCs w:val="24"/>
        </w:rPr>
        <w:t xml:space="preserve">- γινόταν «πάρτι». </w:t>
      </w:r>
    </w:p>
    <w:p w14:paraId="1B9588D2" w14:textId="77777777" w:rsidR="00734353" w:rsidRDefault="00947540">
      <w:pPr>
        <w:spacing w:line="600" w:lineRule="auto"/>
        <w:ind w:firstLine="720"/>
        <w:jc w:val="both"/>
        <w:rPr>
          <w:rFonts w:eastAsia="Times New Roman"/>
          <w:szCs w:val="24"/>
        </w:rPr>
      </w:pPr>
      <w:r>
        <w:rPr>
          <w:rFonts w:eastAsia="Times New Roman"/>
          <w:szCs w:val="24"/>
        </w:rPr>
        <w:t xml:space="preserve">Και επειδή έχετε φέρει μια τροπολογία η οποία σχετίζεται με το ΕΚΕΠΥ -δεν γνωρίζω αν είστε γνώστης του συγκεκριμένου θέματος καθώς αφορά το παρελθόν- δεν ξέρω αν γνωρίζετε ποιες ήταν οι αμοιβές στο ΕΚΕΠΥ επί διακυβέρνησης της Νέας Δημοκρατίας. Η υπηρεσία, η εφημερία ας το πούμε, στο ΕΚΕΠΥ </w:t>
      </w:r>
      <w:proofErr w:type="spellStart"/>
      <w:r>
        <w:rPr>
          <w:rFonts w:eastAsia="Times New Roman"/>
          <w:szCs w:val="24"/>
        </w:rPr>
        <w:t>ανήρχετο</w:t>
      </w:r>
      <w:proofErr w:type="spellEnd"/>
      <w:r>
        <w:rPr>
          <w:rFonts w:eastAsia="Times New Roman"/>
          <w:szCs w:val="24"/>
        </w:rPr>
        <w:t xml:space="preserve"> περίπου στο ήμισυ ή τα 2/3 του σημερινού κατώτερου βασικού μισθού. Απίστευτα ποσά! Μιλάμε για διασπάθιση δημόσιου χρήματος και είναι ένα ζήτημα το οποίο θα πρέπει να εξεταστεί ενδελεχώς. </w:t>
      </w:r>
    </w:p>
    <w:p w14:paraId="1B9588D3" w14:textId="77777777" w:rsidR="00734353" w:rsidRDefault="00947540">
      <w:pPr>
        <w:spacing w:line="600" w:lineRule="auto"/>
        <w:ind w:firstLine="720"/>
        <w:jc w:val="both"/>
        <w:rPr>
          <w:rFonts w:eastAsia="Times New Roman"/>
          <w:szCs w:val="24"/>
        </w:rPr>
      </w:pPr>
      <w:r>
        <w:rPr>
          <w:rFonts w:eastAsia="Times New Roman"/>
          <w:szCs w:val="24"/>
        </w:rPr>
        <w:lastRenderedPageBreak/>
        <w:t>Βεβαίως σήμερα στο ΕΚΕΠΥ έχουν έρθει τα ποσά αυτά σε κάποια χαμηλότερη του κανονικού βάση, ίσως θα πρέπει να υπάρξει κάποια αύξηση…</w:t>
      </w:r>
    </w:p>
    <w:p w14:paraId="1B9588D4" w14:textId="77777777" w:rsidR="00734353" w:rsidRDefault="00947540">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Το ποσό έχει πάει στα 35.000 ευρώ τον μήνα. Όχι απλά χαμηλότερα, λοιπόν, αλλά στο 1/3.</w:t>
      </w:r>
    </w:p>
    <w:p w14:paraId="1B9588D5" w14:textId="77777777" w:rsidR="00734353" w:rsidRDefault="00947540">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Μάλιστα. Σίγουρα έχουν γίνει βήματα κατά της διαφθοράς αναντίρρητα στον τομέα αυτό. Γι’ αυτόν τον λόγο και επειδή φρονούμε ότι υπάρχουν βάσιμες ενδείξεις διασπάθισης δημοσίου χρήματος, είμαστε και πάρα πολύ δίκαιοι και προσεγγίζουμε με τη δέουσα προσοχή τα θέματα της εξεταστικής επιτροπής για την υγεία. </w:t>
      </w:r>
    </w:p>
    <w:p w14:paraId="1B9588D6" w14:textId="77777777" w:rsidR="00734353" w:rsidRDefault="00947540">
      <w:pPr>
        <w:spacing w:line="600" w:lineRule="auto"/>
        <w:ind w:firstLine="720"/>
        <w:jc w:val="both"/>
        <w:rPr>
          <w:rFonts w:eastAsia="Times New Roman"/>
          <w:szCs w:val="24"/>
        </w:rPr>
      </w:pPr>
      <w:r>
        <w:rPr>
          <w:rFonts w:eastAsia="Times New Roman"/>
          <w:szCs w:val="24"/>
        </w:rPr>
        <w:lastRenderedPageBreak/>
        <w:t xml:space="preserve">Θα διαφωνήσω με την άποψη που εξέφρασε η Νέα Δημοκρατία προηγουμένως ότι οι τροπολογίες οι οποίες εισήχθησαν είναι άσχετες με το σχέδιο νόμου. Κατά τη γνώμη μας είναι απολύτως σχετιζόμενες και έχουν άπασες αρκετά θετικά στοιχεία. </w:t>
      </w:r>
      <w:proofErr w:type="spellStart"/>
      <w:r>
        <w:rPr>
          <w:rFonts w:eastAsia="Times New Roman"/>
          <w:szCs w:val="24"/>
        </w:rPr>
        <w:t>Επιφυλασσόμεθα</w:t>
      </w:r>
      <w:proofErr w:type="spellEnd"/>
      <w:r>
        <w:rPr>
          <w:rFonts w:eastAsia="Times New Roman"/>
          <w:szCs w:val="24"/>
        </w:rPr>
        <w:t xml:space="preserve"> για την ψηφοφορία, για το αν θα τις υπερψηφίσουμε. Πάντως απ’ ό,τι φαίνεται, δεν θα καταψηφίσουμε καμμία εξ αυτών. </w:t>
      </w:r>
    </w:p>
    <w:p w14:paraId="1B9588D7" w14:textId="77777777" w:rsidR="00734353" w:rsidRDefault="00947540">
      <w:pPr>
        <w:spacing w:line="600" w:lineRule="auto"/>
        <w:ind w:firstLine="720"/>
        <w:jc w:val="both"/>
        <w:rPr>
          <w:rFonts w:eastAsia="Times New Roman"/>
          <w:szCs w:val="24"/>
        </w:rPr>
      </w:pPr>
      <w:r>
        <w:rPr>
          <w:rFonts w:eastAsia="Times New Roman"/>
          <w:szCs w:val="24"/>
        </w:rPr>
        <w:t xml:space="preserve">Τέλος θα ήθελα να αναφερθώ σε δύο θέματα. </w:t>
      </w:r>
    </w:p>
    <w:p w14:paraId="1B9588D8" w14:textId="77777777" w:rsidR="00734353" w:rsidRDefault="00947540">
      <w:pPr>
        <w:spacing w:line="600" w:lineRule="auto"/>
        <w:ind w:firstLine="720"/>
        <w:jc w:val="both"/>
        <w:rPr>
          <w:rFonts w:eastAsia="Times New Roman"/>
          <w:szCs w:val="24"/>
        </w:rPr>
      </w:pPr>
      <w:r>
        <w:rPr>
          <w:rFonts w:eastAsia="Times New Roman"/>
          <w:szCs w:val="24"/>
        </w:rPr>
        <w:t xml:space="preserve">Το πρώτο, αφορά το ότι χαιρετίζουμε την απόφαση της Διαρκούς Ιεράς Συνόδου της Ελλαδικής Εκκλησίας και του </w:t>
      </w:r>
      <w:proofErr w:type="spellStart"/>
      <w:r>
        <w:rPr>
          <w:rFonts w:eastAsia="Times New Roman"/>
          <w:szCs w:val="24"/>
        </w:rPr>
        <w:t>Μακαριωτάτου</w:t>
      </w:r>
      <w:proofErr w:type="spellEnd"/>
      <w:r>
        <w:rPr>
          <w:rFonts w:eastAsia="Times New Roman"/>
          <w:szCs w:val="24"/>
        </w:rPr>
        <w:t xml:space="preserve"> Αρχιεπισκόπου, να συμμετάσχει η Εκκλησία την Κυριακή στο συλλαλητήριο για την ελληνικότητα της Μακεδονίας.</w:t>
      </w:r>
    </w:p>
    <w:p w14:paraId="1B9588D9" w14:textId="77777777" w:rsidR="00734353" w:rsidRDefault="00947540">
      <w:pPr>
        <w:spacing w:line="600" w:lineRule="auto"/>
        <w:ind w:firstLine="720"/>
        <w:jc w:val="both"/>
        <w:rPr>
          <w:rFonts w:eastAsia="Times New Roman"/>
          <w:szCs w:val="24"/>
        </w:rPr>
      </w:pPr>
      <w:r>
        <w:rPr>
          <w:rFonts w:eastAsia="Times New Roman"/>
          <w:szCs w:val="24"/>
        </w:rPr>
        <w:lastRenderedPageBreak/>
        <w:t>Επίσης θα θέλαμε να καταγγείλουμε, πως το όνομα το οποίο φέρεται ότι προκρίνεται ως πρόταση της Ελλάδας, το «</w:t>
      </w:r>
      <w:proofErr w:type="spellStart"/>
      <w:r>
        <w:rPr>
          <w:rFonts w:eastAsia="Times New Roman"/>
          <w:szCs w:val="24"/>
          <w:lang w:val="en-US"/>
        </w:rPr>
        <w:t>Gorna</w:t>
      </w:r>
      <w:proofErr w:type="spellEnd"/>
      <w:r>
        <w:rPr>
          <w:rFonts w:eastAsia="Times New Roman"/>
          <w:szCs w:val="24"/>
        </w:rPr>
        <w:t xml:space="preserve"> </w:t>
      </w:r>
      <w:r>
        <w:rPr>
          <w:rFonts w:eastAsia="Times New Roman"/>
          <w:szCs w:val="24"/>
          <w:lang w:val="en-US"/>
        </w:rPr>
        <w:t>Macedonia</w:t>
      </w:r>
      <w:r>
        <w:rPr>
          <w:rFonts w:eastAsia="Times New Roman"/>
          <w:szCs w:val="24"/>
        </w:rPr>
        <w:t xml:space="preserve">», είναι διπλά μειοδοτικό και είναι διπλά </w:t>
      </w:r>
      <w:proofErr w:type="spellStart"/>
      <w:r>
        <w:rPr>
          <w:rFonts w:eastAsia="Times New Roman"/>
          <w:szCs w:val="24"/>
        </w:rPr>
        <w:t>αλυτρωτικό</w:t>
      </w:r>
      <w:proofErr w:type="spellEnd"/>
      <w:r>
        <w:rPr>
          <w:rFonts w:eastAsia="Times New Roman"/>
          <w:szCs w:val="24"/>
        </w:rPr>
        <w:t xml:space="preserve">. Πρώτον, διότι και μόνο η χρήση του όρου «Μακεδονία» της ελληνικής λέξης «Μακεδονία» έχει </w:t>
      </w:r>
      <w:proofErr w:type="spellStart"/>
      <w:r>
        <w:rPr>
          <w:rFonts w:eastAsia="Times New Roman"/>
          <w:szCs w:val="24"/>
        </w:rPr>
        <w:t>αλυτρωτικό</w:t>
      </w:r>
      <w:proofErr w:type="spellEnd"/>
      <w:r>
        <w:rPr>
          <w:rFonts w:eastAsia="Times New Roman"/>
          <w:szCs w:val="24"/>
        </w:rPr>
        <w:t xml:space="preserve"> χαρακτήρα και το «</w:t>
      </w:r>
      <w:proofErr w:type="spellStart"/>
      <w:r>
        <w:rPr>
          <w:rFonts w:eastAsia="Times New Roman"/>
          <w:szCs w:val="24"/>
          <w:lang w:val="en-US"/>
        </w:rPr>
        <w:t>Gorna</w:t>
      </w:r>
      <w:proofErr w:type="spellEnd"/>
      <w:r>
        <w:rPr>
          <w:rFonts w:eastAsia="Times New Roman"/>
          <w:szCs w:val="24"/>
        </w:rPr>
        <w:t xml:space="preserve">» στα σλάβικα σημαίνει είτε «Άνω» είτε «Ορεινή» Μακεδονία. Στα βουλγάρικα σημαίνει «Άνω», στα σέρβικα, στα </w:t>
      </w:r>
      <w:proofErr w:type="spellStart"/>
      <w:r>
        <w:rPr>
          <w:rFonts w:eastAsia="Times New Roman"/>
          <w:szCs w:val="24"/>
        </w:rPr>
        <w:t>ρώσικα</w:t>
      </w:r>
      <w:proofErr w:type="spellEnd"/>
      <w:r>
        <w:rPr>
          <w:rFonts w:eastAsia="Times New Roman"/>
          <w:szCs w:val="24"/>
        </w:rPr>
        <w:t xml:space="preserve"> και στη γλώσσα των Σκοπίων σημαίνει «Ορεινή». </w:t>
      </w:r>
    </w:p>
    <w:p w14:paraId="1B9588DA" w14:textId="77777777" w:rsidR="00734353" w:rsidRDefault="00947540">
      <w:pPr>
        <w:spacing w:line="600" w:lineRule="auto"/>
        <w:ind w:firstLine="720"/>
        <w:jc w:val="both"/>
        <w:rPr>
          <w:rFonts w:eastAsia="Times New Roman"/>
          <w:szCs w:val="24"/>
        </w:rPr>
      </w:pPr>
      <w:r>
        <w:rPr>
          <w:rFonts w:eastAsia="Times New Roman"/>
          <w:szCs w:val="24"/>
        </w:rPr>
        <w:t xml:space="preserve">Θα πρέπει, λοιπόν, η Κυβέρνηση να είναι ιδιαίτερα προσεκτική, διότι κινδυνεύει να γράψει μια μαύρη σελίδα στην ιστορία του τόπου, πέραν του ότι δήλωσε υποταγή στους διεθνείς τοκογλύφους και από </w:t>
      </w:r>
      <w:proofErr w:type="spellStart"/>
      <w:r>
        <w:rPr>
          <w:rFonts w:eastAsia="Times New Roman"/>
          <w:szCs w:val="24"/>
        </w:rPr>
        <w:t>αντιμνημονιακή</w:t>
      </w:r>
      <w:proofErr w:type="spellEnd"/>
      <w:r>
        <w:rPr>
          <w:rFonts w:eastAsia="Times New Roman"/>
          <w:szCs w:val="24"/>
        </w:rPr>
        <w:t xml:space="preserve"> έγινε </w:t>
      </w:r>
      <w:proofErr w:type="spellStart"/>
      <w:r>
        <w:rPr>
          <w:rFonts w:eastAsia="Times New Roman"/>
          <w:szCs w:val="24"/>
        </w:rPr>
        <w:t>μνημονιακή</w:t>
      </w:r>
      <w:proofErr w:type="spellEnd"/>
      <w:r>
        <w:rPr>
          <w:rFonts w:eastAsia="Times New Roman"/>
          <w:szCs w:val="24"/>
        </w:rPr>
        <w:t xml:space="preserve">. Ο λαός αντέχει τις οικονομικές </w:t>
      </w:r>
      <w:r>
        <w:rPr>
          <w:rFonts w:eastAsia="Times New Roman"/>
          <w:szCs w:val="24"/>
        </w:rPr>
        <w:lastRenderedPageBreak/>
        <w:t xml:space="preserve">δυσχέρειες, στην προκειμένη περίπτωση όμως θα αντιδράσει, νόμιμα και δημοκρατικά, σε αυτή την προσπάθεια εθνικής μειοδοσίας που γίνεται. Γιατί κατά τη γνώμη μας γίνεται μια τέτοια προσπάθεια έστω και εξ αμελείας. </w:t>
      </w:r>
    </w:p>
    <w:p w14:paraId="1B9588DB" w14:textId="77777777" w:rsidR="00734353" w:rsidRDefault="00947540">
      <w:pPr>
        <w:spacing w:line="600" w:lineRule="auto"/>
        <w:ind w:firstLine="720"/>
        <w:jc w:val="both"/>
        <w:rPr>
          <w:rFonts w:eastAsia="Times New Roman"/>
          <w:szCs w:val="24"/>
        </w:rPr>
      </w:pPr>
      <w:r>
        <w:rPr>
          <w:rFonts w:eastAsia="Times New Roman"/>
          <w:szCs w:val="24"/>
        </w:rPr>
        <w:t>Γι’ αυτό καλούμε όλους τους Έλληνες, όσους αισθάνονται Έλληνες, να είναι παρόντες στο συλλαλητήριο της Κυριακής.</w:t>
      </w:r>
    </w:p>
    <w:p w14:paraId="1B9588DC" w14:textId="77777777" w:rsidR="00734353" w:rsidRDefault="00947540">
      <w:pPr>
        <w:spacing w:line="600" w:lineRule="auto"/>
        <w:ind w:firstLine="720"/>
        <w:jc w:val="both"/>
        <w:rPr>
          <w:rFonts w:eastAsia="Times New Roman"/>
          <w:szCs w:val="24"/>
        </w:rPr>
      </w:pPr>
      <w:r>
        <w:rPr>
          <w:rFonts w:eastAsia="Times New Roman"/>
          <w:szCs w:val="24"/>
        </w:rPr>
        <w:t>Ευχαριστώ.</w:t>
      </w:r>
    </w:p>
    <w:p w14:paraId="1B9588DD" w14:textId="77777777" w:rsidR="00734353" w:rsidRDefault="0094754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τώρα ο κ. Γεώργιος </w:t>
      </w:r>
      <w:proofErr w:type="spellStart"/>
      <w:r>
        <w:rPr>
          <w:rFonts w:eastAsia="Times New Roman"/>
          <w:szCs w:val="24"/>
        </w:rPr>
        <w:t>Λαμπρούλης</w:t>
      </w:r>
      <w:proofErr w:type="spellEnd"/>
      <w:r>
        <w:rPr>
          <w:rFonts w:eastAsia="Times New Roman"/>
          <w:szCs w:val="24"/>
        </w:rPr>
        <w:t>, ειδικός αγορητής του ΚΚΕ.</w:t>
      </w:r>
    </w:p>
    <w:p w14:paraId="1B9588DE" w14:textId="77777777" w:rsidR="00734353" w:rsidRDefault="00947540">
      <w:pPr>
        <w:spacing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Ευχαριστώ, κυρία Πρόεδρε.</w:t>
      </w:r>
    </w:p>
    <w:p w14:paraId="1B9588DF" w14:textId="77777777" w:rsidR="00734353" w:rsidRDefault="00947540">
      <w:pPr>
        <w:spacing w:line="600" w:lineRule="auto"/>
        <w:ind w:firstLine="720"/>
        <w:jc w:val="both"/>
        <w:rPr>
          <w:rFonts w:eastAsia="Times New Roman"/>
          <w:szCs w:val="24"/>
        </w:rPr>
      </w:pPr>
      <w:r>
        <w:rPr>
          <w:rFonts w:eastAsia="Times New Roman"/>
          <w:szCs w:val="24"/>
        </w:rPr>
        <w:lastRenderedPageBreak/>
        <w:t xml:space="preserve">Θεωρούμε, πως η πρόταση για τα συγκεκριμένα έργα που αποτυπώνονται στη σύμβαση και για τα οποία θα αξιοποιηθεί το ποσό που υπάρχει, είναι αναγκαία για τον εκσυγχρονισμό και τη βελτίωση των παρεχόμενων υπηρεσιών αλλά και των συνθηκών δουλειάς του επιστημονικού και υπόλοιπου προσωπικού του Νοσοκομείου «Ευαγγελισμός» και τοποθετούμαστε θετικά. </w:t>
      </w:r>
    </w:p>
    <w:p w14:paraId="1B9588E0" w14:textId="77777777" w:rsidR="00734353" w:rsidRDefault="00947540">
      <w:pPr>
        <w:spacing w:line="600" w:lineRule="auto"/>
        <w:ind w:firstLine="720"/>
        <w:jc w:val="both"/>
        <w:rPr>
          <w:rFonts w:eastAsia="Times New Roman"/>
          <w:szCs w:val="24"/>
        </w:rPr>
      </w:pPr>
      <w:r>
        <w:rPr>
          <w:rFonts w:eastAsia="Times New Roman"/>
          <w:szCs w:val="24"/>
        </w:rPr>
        <w:t xml:space="preserve">Θέλουμε, όμως, να θέσουμε τις παρακάτω επισημάνεις, όπως εξάλλου τοποθετηθήκαμε και στην επιτροπή. Πρώτον, υπάρχει πρόβλημα σοβαρής </w:t>
      </w:r>
      <w:proofErr w:type="spellStart"/>
      <w:r>
        <w:rPr>
          <w:rFonts w:eastAsia="Times New Roman"/>
          <w:szCs w:val="24"/>
        </w:rPr>
        <w:t>υποστελέχωσης</w:t>
      </w:r>
      <w:proofErr w:type="spellEnd"/>
      <w:r>
        <w:rPr>
          <w:rFonts w:eastAsia="Times New Roman"/>
          <w:szCs w:val="24"/>
        </w:rPr>
        <w:t xml:space="preserve"> του νοσοκομείου, με αποτέλεσμα να μη λειτουργεί μέρος των νέων και σύγχρονων χειρουργικών αιθουσών. Από τα χειρουργικά κρεβάτια της πρώτης φάσης </w:t>
      </w:r>
      <w:r>
        <w:rPr>
          <w:rFonts w:eastAsia="Times New Roman"/>
          <w:szCs w:val="24"/>
        </w:rPr>
        <w:lastRenderedPageBreak/>
        <w:t xml:space="preserve">της σύμβασης λειτουργούν τα δεκατρία λόγω έλλειψης προσωπικού, ενώ οι οκτώ αίθουσες της δεύτερης φάσης δεν έχουν ούτε εξοπλισμό. Μόνο οι χώροι έχουν κατασκευαστεί και είναι έτοιμοι. </w:t>
      </w:r>
    </w:p>
    <w:p w14:paraId="1B9588E1" w14:textId="77777777" w:rsidR="00734353" w:rsidRDefault="00947540">
      <w:pPr>
        <w:spacing w:line="600" w:lineRule="auto"/>
        <w:ind w:firstLine="720"/>
        <w:jc w:val="both"/>
        <w:rPr>
          <w:rFonts w:eastAsia="Times New Roman"/>
          <w:szCs w:val="24"/>
        </w:rPr>
      </w:pPr>
      <w:r>
        <w:rPr>
          <w:rFonts w:eastAsia="Times New Roman"/>
          <w:szCs w:val="24"/>
        </w:rPr>
        <w:t xml:space="preserve">Άρα εδώ τι θα γίνει; Θα περιμένει το νοσοκομείο κάποια δωρεά για την προμήθεια του απαραίτητου εξοπλισμού, προκειμένου να λειτουργήσουν οι συγκεκριμένες χειρουργικές αίθουσες; </w:t>
      </w:r>
    </w:p>
    <w:p w14:paraId="1B9588E2" w14:textId="77777777" w:rsidR="00734353" w:rsidRDefault="00947540">
      <w:pPr>
        <w:spacing w:line="600" w:lineRule="auto"/>
        <w:ind w:firstLine="720"/>
        <w:jc w:val="both"/>
        <w:rPr>
          <w:rFonts w:eastAsia="Times New Roman"/>
          <w:szCs w:val="24"/>
        </w:rPr>
      </w:pPr>
      <w:r>
        <w:rPr>
          <w:rFonts w:eastAsia="Times New Roman"/>
          <w:szCs w:val="24"/>
        </w:rPr>
        <w:t>Αυτό σημαίνει, πως παραμένει το πρόβλημα της μη αξιοποίησης των δυνατοτήτων, προκειμένου το νοσοκομείο να ανταποκρίνεται στις ανάγκες των ασθενών για χειρουργικές επεμβάσεις. Ακόμα όμως και η πλήρης ανάπτυξη όλων των χειρουργικών κρεβατιών απαιτεί αντίστοιχη ενίσχυση της στελέχωσης όλων των τμημά</w:t>
      </w:r>
      <w:r>
        <w:rPr>
          <w:rFonts w:eastAsia="Times New Roman"/>
          <w:szCs w:val="24"/>
        </w:rPr>
        <w:lastRenderedPageBreak/>
        <w:t xml:space="preserve">των, που εμπλέκονται στη μετεγχειρητική αντιμετώπιση των ασθενών είτε αφορά στη μονάδα ή στις μονάδες εντατικής θεραπείας είτε στα χειρουργικά τμήματα νοσηλείας, κ.λπ.. </w:t>
      </w:r>
    </w:p>
    <w:p w14:paraId="1B9588E3" w14:textId="77777777" w:rsidR="00734353" w:rsidRDefault="00947540">
      <w:pPr>
        <w:spacing w:line="600" w:lineRule="auto"/>
        <w:ind w:firstLine="720"/>
        <w:jc w:val="both"/>
        <w:rPr>
          <w:rFonts w:eastAsia="Times New Roman"/>
          <w:szCs w:val="24"/>
        </w:rPr>
      </w:pPr>
      <w:r>
        <w:rPr>
          <w:rFonts w:eastAsia="Times New Roman"/>
          <w:szCs w:val="24"/>
        </w:rPr>
        <w:t xml:space="preserve">Εδώ είναι ευθύνη, κατά τη γνώμη μας, της Κυβέρνησης να λύσει τα προβλήματα αυτά με προσλήψεις μόνιμου προσωπικού πλήρους και αποκλειστικής απασχόλησης όπως και με την εξασφάλιση του αναγκαίου </w:t>
      </w:r>
      <w:proofErr w:type="spellStart"/>
      <w:r>
        <w:rPr>
          <w:rFonts w:eastAsia="Times New Roman"/>
          <w:szCs w:val="24"/>
        </w:rPr>
        <w:t>ιατρομηχανολογικού</w:t>
      </w:r>
      <w:proofErr w:type="spellEnd"/>
      <w:r>
        <w:rPr>
          <w:rFonts w:eastAsia="Times New Roman"/>
          <w:szCs w:val="24"/>
        </w:rPr>
        <w:t xml:space="preserve"> εξοπλισμού. </w:t>
      </w:r>
    </w:p>
    <w:p w14:paraId="1B9588E4" w14:textId="77777777" w:rsidR="00734353" w:rsidRDefault="00947540">
      <w:pPr>
        <w:spacing w:line="600" w:lineRule="auto"/>
        <w:ind w:firstLine="720"/>
        <w:jc w:val="both"/>
        <w:rPr>
          <w:rFonts w:eastAsia="Times New Roman"/>
          <w:szCs w:val="24"/>
        </w:rPr>
      </w:pPr>
      <w:r>
        <w:rPr>
          <w:rFonts w:eastAsia="Times New Roman"/>
          <w:szCs w:val="24"/>
        </w:rPr>
        <w:t>Θεωρούμε ουσιαστικά τα ζητήματα αυτά, διότι πολλές φορές και διαχρονικά από όλες τις κυβερνήσεις επιχειρείται να συσκοτίζονται πίσω από τις όποιες φιέστες των εγκαινίων που γίνονται και πολύ περισσότερο σήμερα που η Κυβέρνηση στο πλαίσιο της απα</w:t>
      </w:r>
      <w:r>
        <w:rPr>
          <w:rFonts w:eastAsia="Times New Roman"/>
          <w:szCs w:val="24"/>
        </w:rPr>
        <w:lastRenderedPageBreak/>
        <w:t>ρέγκλιτης τήρησης των αντιλαϊκών δημοσιονομικών στόχων περικόπτει την κρατική χρηματοδότηση του δημόσιου συστήματος υγείας.</w:t>
      </w:r>
    </w:p>
    <w:p w14:paraId="1B9588E5" w14:textId="77777777" w:rsidR="00734353" w:rsidRDefault="00947540">
      <w:pPr>
        <w:spacing w:line="600" w:lineRule="auto"/>
        <w:ind w:firstLine="720"/>
        <w:jc w:val="both"/>
        <w:rPr>
          <w:rFonts w:eastAsia="Times New Roman"/>
          <w:szCs w:val="24"/>
        </w:rPr>
      </w:pPr>
      <w:r>
        <w:rPr>
          <w:rFonts w:eastAsia="Times New Roman"/>
          <w:szCs w:val="24"/>
        </w:rPr>
        <w:t xml:space="preserve">Η δεύτερη επισήμανση αφορά το γεγονός της ανάπτυξης και στελέχωσης των δημόσιων μονάδων υγείας. Θεωρούμε, πως δεν μπορεί να εξαρτώνται από τη φιλανθρωπία, τον εθελοντισμό και την ατομική διάθεση προσφοράς. Αποτελούν λαϊκό δικαίωμα, πρέπει να αποτελούν αποκλειστική ευθύνη του κράτους, να χρηματοδοτούνται πλήρως από τον κρατικό προϋπολογισμό, να εξασφαλίζεται η στελέχωση με μόνιμο προσωπικό πλήρους και αποκλειστικής απασχόλησης αλλά και ο απαραίτητος αναγκαίος εξοπλισμός και αυτό, ακριβώς, απορρέει όχι μόνο από τον χαρακτήρα που πρέπει να έχουν οι συγκεκριμένες υπηρεσίες και δομές στην υγεία εν </w:t>
      </w:r>
      <w:r>
        <w:rPr>
          <w:rFonts w:eastAsia="Times New Roman"/>
          <w:szCs w:val="24"/>
        </w:rPr>
        <w:lastRenderedPageBreak/>
        <w:t>προκειμένω, αλλά επιπλέον από το γεγονός ότι οι εργαζόμενοι και τα άλλα λαϊκά στρώματα είναι οι αποκλειστικοί παραγωγοί του πλούτου ακόμα και μέσα, βεβαίως, στις συνθήκες της καπιταλιστικής οικονομικής κρίσης, που όμως εμποδίζονται να τον αξιοποιήσουν για την ικανοποίηση των σύγχρονων αναγκών τους και στα ζητήματα της υγείας, της αποκατάστασης κ.λπ..</w:t>
      </w:r>
    </w:p>
    <w:p w14:paraId="1B9588E6" w14:textId="77777777" w:rsidR="00734353" w:rsidRDefault="00947540">
      <w:pPr>
        <w:spacing w:line="600" w:lineRule="auto"/>
        <w:ind w:firstLine="720"/>
        <w:jc w:val="both"/>
        <w:rPr>
          <w:rFonts w:eastAsia="Times New Roman"/>
          <w:szCs w:val="24"/>
        </w:rPr>
      </w:pPr>
      <w:r>
        <w:rPr>
          <w:rFonts w:eastAsia="Times New Roman"/>
          <w:szCs w:val="24"/>
        </w:rPr>
        <w:t>Συνεπώς δεν μπορεί η ανάπτυξη, ο εξοπλισμός και η στελέχωση των δημόσιων μονάδων υγείας, να εξαρτώνται από τη διάθεση ή όχι των διάφορων τραπεζικών, επιχειρηματικών ομίλων, να διαθέτουν, δηλαδή, ένα πολύ μικρό μέρος από την τεράστια κερδοφορία τους, η οποία προέρχεται από την εκμετάλλευση των εργαζόμενων, του λαού μας.</w:t>
      </w:r>
    </w:p>
    <w:p w14:paraId="1B9588E7" w14:textId="77777777" w:rsidR="00734353" w:rsidRDefault="00947540">
      <w:pPr>
        <w:spacing w:line="600" w:lineRule="auto"/>
        <w:ind w:firstLine="720"/>
        <w:jc w:val="both"/>
        <w:rPr>
          <w:rFonts w:eastAsia="Times New Roman"/>
          <w:szCs w:val="24"/>
        </w:rPr>
      </w:pPr>
      <w:r>
        <w:rPr>
          <w:rFonts w:eastAsia="Times New Roman"/>
          <w:szCs w:val="24"/>
        </w:rPr>
        <w:lastRenderedPageBreak/>
        <w:t xml:space="preserve">Είναι, για παράδειγμα, σχήμα οξύμωρο, από τη μια οι τράπεζες να ξεζουμίζουν τον λαό είτε με τον εξαναγκασμό σε υψηλότοκους δανεισμούς είτε με κατασχέσεις από </w:t>
      </w:r>
      <w:proofErr w:type="spellStart"/>
      <w:r>
        <w:rPr>
          <w:rFonts w:eastAsia="Times New Roman"/>
          <w:szCs w:val="24"/>
        </w:rPr>
        <w:t>φτωχοποιημένους</w:t>
      </w:r>
      <w:proofErr w:type="spellEnd"/>
      <w:r>
        <w:rPr>
          <w:rFonts w:eastAsia="Times New Roman"/>
          <w:szCs w:val="24"/>
        </w:rPr>
        <w:t xml:space="preserve"> ανθρώπους και άλλα και από την άλλη να παρουσιάζονται σαν φιλάνθρωποι, που ενδιαφέρονται για την υγεία του.</w:t>
      </w:r>
    </w:p>
    <w:p w14:paraId="1B9588E8" w14:textId="77777777" w:rsidR="00734353" w:rsidRDefault="00947540">
      <w:pPr>
        <w:spacing w:line="600" w:lineRule="auto"/>
        <w:ind w:firstLine="720"/>
        <w:jc w:val="both"/>
        <w:rPr>
          <w:rFonts w:eastAsia="Times New Roman"/>
          <w:szCs w:val="24"/>
        </w:rPr>
      </w:pPr>
      <w:r>
        <w:rPr>
          <w:rFonts w:eastAsia="Times New Roman"/>
          <w:szCs w:val="24"/>
        </w:rPr>
        <w:t xml:space="preserve">Συγχρόνως, όμως, αυτές οι δωρεές, προσφορές, κ.λπ., έχουν ως κίνητρο και αξιοποιούνται φυσικά στις σύγχρονες συνθήκες και στο πλαίσιο της εταιρικής κοινωνικής ευθύνης, με βαθύτερο στόχο την ιδεολογική επίδραση στους εργαζόμενους, προκειμένου να προωθείται η διαστρεβλωμένη αντίληψη για το δήθεν ανθρώπινο πρόσωπο των επιχειρηματικών ομίλων, η καλλιέργεια της αντίληψης για την ανθρώπινη, ευαίσθητη και κοινωνικά υπεύθυνη πλευρά </w:t>
      </w:r>
      <w:r>
        <w:rPr>
          <w:rFonts w:eastAsia="Times New Roman"/>
          <w:szCs w:val="24"/>
        </w:rPr>
        <w:lastRenderedPageBreak/>
        <w:t>των καπιταλιστικών επιχειρήσεων και φυσικά του ίδιου του καπιταλιστικού συστήματος.</w:t>
      </w:r>
    </w:p>
    <w:p w14:paraId="1B9588E9" w14:textId="77777777" w:rsidR="00734353" w:rsidRDefault="00947540">
      <w:pPr>
        <w:spacing w:line="600" w:lineRule="auto"/>
        <w:ind w:firstLine="720"/>
        <w:jc w:val="both"/>
        <w:rPr>
          <w:rFonts w:eastAsia="Times New Roman"/>
          <w:szCs w:val="24"/>
        </w:rPr>
      </w:pPr>
      <w:r>
        <w:rPr>
          <w:rFonts w:eastAsia="Times New Roman"/>
          <w:szCs w:val="24"/>
        </w:rPr>
        <w:t>Ακριβώς πατώντας στο έδαφος των σοβαρών προβλημάτων των λαϊκών οικογενειών προβάλλεται το ανθρώπινο πρόσωπο του συστήματος, ενός συστήματος βαθιά εκμεταλλευτικού, προκειμένου να συμφιλιωθεί η πλειοψηφία του λαού μας με την αντίληψη ότι όσο καλύτερα πάει η κερδοφορία των τραπεζών, επιχειρηματιών, εφοπλιστών τόσο θα περισσεύει και κανένα ψίχουλο για δωρεές, παροχές κ.λπ..</w:t>
      </w:r>
    </w:p>
    <w:p w14:paraId="1B9588E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Πρόκειται, λοιπόν, για προσπάθεια συσκότισης της ταξικής εκμετάλλευσης, συμβάλλοντας παράλληλα στην ενσωμάτωση και στον συμβιβασμό των εργαζομένων. Από την άλλη, σε πολιτικό επίπεδο συμβάλλει ώστε να περιορίζονται οι κραυγαλέες ελλείψεις </w:t>
      </w:r>
      <w:r>
        <w:rPr>
          <w:rFonts w:eastAsia="Times New Roman" w:cs="Times New Roman"/>
          <w:szCs w:val="24"/>
        </w:rPr>
        <w:lastRenderedPageBreak/>
        <w:t xml:space="preserve">τους κράτους, να εκτονώνονται οι ακραίες κοινωνικές αντιθέσεις και να εξασφαλίζεται σε ένα βαθμό η πολιτική σταθερότητα. </w:t>
      </w:r>
    </w:p>
    <w:p w14:paraId="1B9588E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Σε ό,τι αφορά, κυρία Πρόεδρε, τις τροπολογίες, θα περιμένουμε και τους Υπουργούς να τοποθετηθούν και αν χρειαστεί, θα υπάρξει διαθέσιμος χρόνος, πιστεύω, στους εισηγητές, αγορητές να κάνουν κάποιες παρεμβάσεις. </w:t>
      </w:r>
    </w:p>
    <w:p w14:paraId="1B9588E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B9588ED"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w:t>
      </w:r>
      <w:proofErr w:type="spellStart"/>
      <w:r>
        <w:rPr>
          <w:rFonts w:eastAsia="Times New Roman" w:cs="Times New Roman"/>
          <w:szCs w:val="24"/>
        </w:rPr>
        <w:t>Λαμπρούλη</w:t>
      </w:r>
      <w:proofErr w:type="spellEnd"/>
      <w:r>
        <w:rPr>
          <w:rFonts w:eastAsia="Times New Roman" w:cs="Times New Roman"/>
          <w:szCs w:val="24"/>
        </w:rPr>
        <w:t xml:space="preserve">. </w:t>
      </w:r>
    </w:p>
    <w:p w14:paraId="1B9588EE"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Κυρία Πρόεδρε, μπορώ να έχω τον λόγο για είκοσι δευτερόλεπτα επί της διαδικασίας; </w:t>
      </w:r>
    </w:p>
    <w:p w14:paraId="1B9588EF"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Παρακαλώ, κύριε Κεφαλογιάννη. </w:t>
      </w:r>
    </w:p>
    <w:p w14:paraId="1B9588F0"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Κυρία Πρόεδρε, βλέπω ότι τελειώνει γενικά η διαδικασία όσον αφορά τους εισηγητές. Προχωρούμε πολύ γρήγορα. Μια παράκληση προς τους κυρίους Υπουργούς: Αφού τελειώσουν οι εισηγητές, να τοποθετηθούν επί των τροπολογιών, να μας πουν ποιες από τις βουλευτικές κάνουν δεκτές, να ξεκινήσουν και τις κατατεθειμένες υπουργικές, ώστε να μπορέσουμε κι εμείς να τοποθετηθούμε επί των τροπολογιών. </w:t>
      </w:r>
    </w:p>
    <w:p w14:paraId="1B9588F1"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Έχουμε μόνο έναν ομιλητή, θα μιλήσει και θα συνεχίσουμε όπως είπαμε. </w:t>
      </w:r>
    </w:p>
    <w:p w14:paraId="1B9588F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θα ανακοινώσω στο Σώμα επιστολή την οποία υπογράφει ο Πρωθυπουργός με θέμα: «Κυβερνητική μεταβολή»</w:t>
      </w:r>
      <w:r w:rsidDel="002A4C92">
        <w:rPr>
          <w:rFonts w:eastAsia="Times New Roman" w:cs="Times New Roman"/>
          <w:szCs w:val="24"/>
        </w:rPr>
        <w:t xml:space="preserve"> </w:t>
      </w:r>
    </w:p>
    <w:p w14:paraId="1B9588F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«Κύριε Πρόεδρε, </w:t>
      </w:r>
    </w:p>
    <w:p w14:paraId="1B9588F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Έχουμε την τιμή να παρακαλέσουμε όπως ανακοινώσετε στο Σώμα ότι με το 8/29-1-2018 προεδρικό διάταγμα, που δημοσιεύθηκε στο ΦΕΚ 13/29-1-2018 (τεύχος Α΄), έγινε αποδεκτή η παραίτηση που υπέβαλε ο Κωνσταντίνος </w:t>
      </w:r>
      <w:proofErr w:type="spellStart"/>
      <w:r>
        <w:rPr>
          <w:rFonts w:eastAsia="Times New Roman" w:cs="Times New Roman"/>
          <w:szCs w:val="24"/>
        </w:rPr>
        <w:t>Ζουράρις</w:t>
      </w:r>
      <w:proofErr w:type="spellEnd"/>
      <w:r>
        <w:rPr>
          <w:rFonts w:eastAsia="Times New Roman" w:cs="Times New Roman"/>
          <w:szCs w:val="24"/>
        </w:rPr>
        <w:t xml:space="preserve"> του Γεωργίου από τη θέση του Υφυπουργού Παιδείας, Έρευνας και Θρησκευμάτων και απαλλάχθηκε από τα καθήκοντά του». </w:t>
      </w:r>
    </w:p>
    <w:p w14:paraId="1B9588F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(Στο σημείο αυτό κατατίθεται στα Πρακτικά η προαναφερθείσα επιστολή η οποία έχει ως εξής:</w:t>
      </w:r>
    </w:p>
    <w:p w14:paraId="1B9588F6" w14:textId="77777777" w:rsidR="00734353" w:rsidRDefault="00947540">
      <w:pPr>
        <w:spacing w:line="600" w:lineRule="auto"/>
        <w:ind w:firstLine="720"/>
        <w:jc w:val="center"/>
        <w:rPr>
          <w:rFonts w:eastAsia="Times New Roman" w:cs="Times New Roman"/>
          <w:color w:val="FF0000"/>
          <w:szCs w:val="24"/>
        </w:rPr>
      </w:pPr>
      <w:r w:rsidRPr="001B7750">
        <w:rPr>
          <w:rFonts w:eastAsia="Times New Roman" w:cs="Times New Roman"/>
          <w:color w:val="FF0000"/>
          <w:szCs w:val="24"/>
        </w:rPr>
        <w:t>(ΑΛΛΑΓΗ ΣΕΛΙΔΑΣ)</w:t>
      </w:r>
    </w:p>
    <w:p w14:paraId="1B9588F7" w14:textId="77777777" w:rsidR="00734353" w:rsidRDefault="00947540">
      <w:pPr>
        <w:spacing w:line="600" w:lineRule="auto"/>
        <w:ind w:firstLine="720"/>
        <w:jc w:val="center"/>
        <w:rPr>
          <w:rFonts w:eastAsia="Times New Roman" w:cs="Times New Roman"/>
          <w:color w:val="FF0000"/>
          <w:szCs w:val="24"/>
        </w:rPr>
      </w:pPr>
      <w:r w:rsidRPr="001B7750">
        <w:rPr>
          <w:rFonts w:eastAsia="Times New Roman" w:cs="Times New Roman"/>
          <w:color w:val="FF0000"/>
          <w:szCs w:val="24"/>
        </w:rPr>
        <w:t>(ΝΑ ΜΠΕΙ Η ΣΕΛΙΔΑ 101)</w:t>
      </w:r>
    </w:p>
    <w:p w14:paraId="1B9588F8" w14:textId="77777777" w:rsidR="00734353" w:rsidRDefault="00947540">
      <w:pPr>
        <w:spacing w:line="600" w:lineRule="auto"/>
        <w:ind w:firstLine="720"/>
        <w:jc w:val="center"/>
        <w:rPr>
          <w:rFonts w:eastAsia="Times New Roman" w:cs="Times New Roman"/>
          <w:color w:val="FF0000"/>
          <w:szCs w:val="24"/>
        </w:rPr>
      </w:pPr>
      <w:r w:rsidRPr="001B7750">
        <w:rPr>
          <w:rFonts w:eastAsia="Times New Roman" w:cs="Times New Roman"/>
          <w:color w:val="FF0000"/>
          <w:szCs w:val="24"/>
        </w:rPr>
        <w:lastRenderedPageBreak/>
        <w:t>(ΑΛΛΑΓΗ ΣΕΛΙΔΑΣ)</w:t>
      </w:r>
    </w:p>
    <w:p w14:paraId="1B9588F9"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w:t>
      </w:r>
    </w:p>
    <w:p w14:paraId="1B9588FA"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κυρία Πρόεδρε. </w:t>
      </w:r>
    </w:p>
    <w:p w14:paraId="1B9588F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Θέλω να κάνω ένα σχόλιο. Χθες έγινε μία -ας το πούμε- γιορτή για τα εκατό χρόνια ίδρυσης του Υπουργείου Υγείας. Έχω τη γνώμη, χωρίς να μονοπωλώ την αλήθεια, ότι δεν αφορά ένα κόμμα αυτή η ιστορία, αφορά όλα τα κόμματα και με τον ένα ή τον άλλο τρόπο όλοι πιστεύω ότι έβαλαν ένα λιθαράκι. Και πραγματικά μου έκανε κακή εντύπωση -δεν θέλω να ανεβάσω τους τόνους- που ενώ εκλήθησαν όλοι οι πρώην Υπουργοί, όλοι -δεν έχω κανέναν λόγο να αμφισβητήσω αυτό που είπε ο Υπουργός, κ. Ξανθός- κάποιοι δεν </w:t>
      </w:r>
      <w:r>
        <w:rPr>
          <w:rFonts w:eastAsia="Times New Roman" w:cs="Times New Roman"/>
          <w:szCs w:val="24"/>
        </w:rPr>
        <w:lastRenderedPageBreak/>
        <w:t xml:space="preserve">ήρθαν, δεν έδωσαν το παρών. Δικαίωμά τους, κρίνονται. Το λέω αυτό, γιατί πιστεύω ότι σε τέτοια θέματα το κράτος πρέπει να έχει συνέχεια. </w:t>
      </w:r>
    </w:p>
    <w:p w14:paraId="1B9588F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Χειροπιαστό παράδειγμα είναι αυτό που συζητάμε τώρα. Τα 30 εκατομμύρια δεν έγιναν σε αυτήν την Κυβέρνηση. Εγώ ήμουν στον «Ευαγγελισμό» και η Εθνική Τράπεζα προσφέρθηκε. Για όνομα του Θεού! Και χαίρομαι, γιατί βλέπω ότι υπάρχει μια συναίνεση, μια μετριοπάθεια. Καλώς δόθηκαν, γιατί πραγματικά λύνονται πάρα πολλά ζωτικά προβλήματα σε ένα νοσοκομείο και ίσως χρειαζόμαστε κι άλλα. </w:t>
      </w:r>
    </w:p>
    <w:p w14:paraId="1B9588F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Δεν μπορώ, όμως, να αντισταθώ στον πειρασμό να πω κάτι. Έστω μια καλή κουβέντα περιμένω κάποιες φορές να την ακούσω. </w:t>
      </w:r>
      <w:r>
        <w:rPr>
          <w:rFonts w:eastAsia="Times New Roman" w:cs="Times New Roman"/>
          <w:szCs w:val="24"/>
        </w:rPr>
        <w:lastRenderedPageBreak/>
        <w:t xml:space="preserve">Τι θέλω να πω; Πρόσφατα η </w:t>
      </w:r>
      <w:r>
        <w:rPr>
          <w:rFonts w:eastAsia="Times New Roman" w:cs="Times New Roman"/>
          <w:szCs w:val="24"/>
          <w:lang w:val="en-US"/>
        </w:rPr>
        <w:t>OXFAM</w:t>
      </w:r>
      <w:r>
        <w:rPr>
          <w:rFonts w:eastAsia="Times New Roman" w:cs="Times New Roman"/>
          <w:szCs w:val="24"/>
        </w:rPr>
        <w:t>, μια μη κυβερνητική οργάνωση, βασισμένη σε μια έρευνα της ελβετικής τράπεζας «</w:t>
      </w:r>
      <w:proofErr w:type="spellStart"/>
      <w:r>
        <w:rPr>
          <w:rFonts w:eastAsia="Times New Roman" w:cs="Times New Roman"/>
          <w:szCs w:val="24"/>
        </w:rPr>
        <w:t>Credit</w:t>
      </w:r>
      <w:proofErr w:type="spellEnd"/>
      <w:r>
        <w:rPr>
          <w:rFonts w:eastAsia="Times New Roman" w:cs="Times New Roman"/>
          <w:szCs w:val="24"/>
        </w:rPr>
        <w:t xml:space="preserve"> </w:t>
      </w:r>
      <w:proofErr w:type="spellStart"/>
      <w:r>
        <w:rPr>
          <w:rFonts w:eastAsia="Times New Roman" w:cs="Times New Roman"/>
          <w:szCs w:val="24"/>
        </w:rPr>
        <w:t>Suisse</w:t>
      </w:r>
      <w:proofErr w:type="spellEnd"/>
      <w:r>
        <w:rPr>
          <w:rFonts w:eastAsia="Times New Roman" w:cs="Times New Roman"/>
          <w:szCs w:val="24"/>
        </w:rPr>
        <w:t xml:space="preserve">», λέει τα εξής: Τα περιουσιακά στοιχεία οχτώ μόνο μεγιστάνων του πλούτου αντιστοιχούν στα 3,6 φτωχότερα δισεκατομμύρια του πλανήτη. </w:t>
      </w:r>
    </w:p>
    <w:p w14:paraId="1B9588FE"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Το ακούει κανείς και δεν το πιστεύει, αναρωτιέται τι είναι αυτό το πράγμα, δεν μπορεί να ισχύει. Κι όμως, ισχύει. Εδώ δεν μιλάμε για αδικία, μιλάμε για διαστροφή της πραγματικότητας. Και είναι μια χειροπιαστή απόδειξη για το πού οδηγεί η κακώς εννοούμενη επιχειρηματικότητα, ο ακραίος νεοφιλελευθερισμός. </w:t>
      </w:r>
    </w:p>
    <w:p w14:paraId="1B9588FF" w14:textId="77777777" w:rsidR="00734353" w:rsidRDefault="00947540">
      <w:pPr>
        <w:spacing w:line="600" w:lineRule="auto"/>
        <w:ind w:firstLine="720"/>
        <w:jc w:val="both"/>
        <w:rPr>
          <w:rFonts w:eastAsia="Times New Roman"/>
          <w:szCs w:val="24"/>
        </w:rPr>
      </w:pPr>
      <w:r>
        <w:rPr>
          <w:rFonts w:eastAsia="Times New Roman"/>
          <w:szCs w:val="24"/>
        </w:rPr>
        <w:t xml:space="preserve">Έχει καμμία σχέση με το θέμα μας; Για μένα έχει. Εγώ υπηρέτησα στον «Ευαγγελισμό» πάρα πολλά χρόνια, τριάντα πέντε. Όνειρο ζωής ήταν αυτό που έγινε ήδη πράξη. Πριν από μερικές μέρες </w:t>
      </w:r>
      <w:r>
        <w:rPr>
          <w:rFonts w:eastAsia="Times New Roman"/>
          <w:szCs w:val="24"/>
        </w:rPr>
        <w:lastRenderedPageBreak/>
        <w:t xml:space="preserve">η διοικήτρια του «Ευαγγελισμού» υπέγραψε διακόσιες ογδόντα ατομικές συμβάσεις για την καθαριότητα, οι οποίες θα στοιχίζουν 1 εκατομμύριο λιγότερο τον χρόνο για το δημόσιο και διπλασιάζεται ο μισθός των εργαζομένων. Είναι ένα μικρό, αλλά χειροπιαστό παράδειγμα, που κανείς δεν μπορεί να το αγνοήσει. </w:t>
      </w:r>
    </w:p>
    <w:p w14:paraId="1B958900" w14:textId="77777777" w:rsidR="00734353" w:rsidRDefault="00947540">
      <w:pPr>
        <w:spacing w:line="600" w:lineRule="auto"/>
        <w:ind w:firstLine="720"/>
        <w:jc w:val="both"/>
        <w:rPr>
          <w:rFonts w:eastAsia="Times New Roman"/>
          <w:szCs w:val="24"/>
        </w:rPr>
      </w:pPr>
      <w:r>
        <w:rPr>
          <w:rFonts w:eastAsia="Times New Roman"/>
          <w:szCs w:val="24"/>
        </w:rPr>
        <w:t xml:space="preserve">Η λέξη «κοινωνικό κράτος» η οποία αφορά υγεία, παιδεία, πρόνοια που τόσο πολύ έχει συμπιεστεί από τον ακραίο νεοφιλελευθερισμό, όπου στον βωμό του κέρδους «γαία </w:t>
      </w:r>
      <w:proofErr w:type="spellStart"/>
      <w:r>
        <w:rPr>
          <w:rFonts w:eastAsia="Times New Roman"/>
          <w:szCs w:val="24"/>
        </w:rPr>
        <w:t>πυρί</w:t>
      </w:r>
      <w:proofErr w:type="spellEnd"/>
      <w:r>
        <w:rPr>
          <w:rFonts w:eastAsia="Times New Roman"/>
          <w:szCs w:val="24"/>
        </w:rPr>
        <w:t xml:space="preserve"> </w:t>
      </w:r>
      <w:proofErr w:type="spellStart"/>
      <w:r>
        <w:rPr>
          <w:rFonts w:eastAsia="Times New Roman"/>
          <w:szCs w:val="24"/>
        </w:rPr>
        <w:t>μειχθήτω</w:t>
      </w:r>
      <w:proofErr w:type="spellEnd"/>
      <w:r>
        <w:rPr>
          <w:rFonts w:eastAsia="Times New Roman"/>
          <w:szCs w:val="24"/>
        </w:rPr>
        <w:t>», είναι ένα μικρό λιθαράκι και θα περίμενα να το χαιρετίσουν κάποιοι οι οποίοι ξέρουν και πρόσωπα και πράγματα. Θα μπορούσα να πω κι άλλα πολλά παραδείγματα. Αυτό, όμως, είναι χειροπιαστό. Και μάλιστα, τραβιέται αυτή η διοικήτρια στα δικαστήρια. Θα τα κερδίσει τα δικαστήρια, γιατί ο κόσμος πάει μπροστά, δεν πάει πίσω.</w:t>
      </w:r>
    </w:p>
    <w:p w14:paraId="1B958901" w14:textId="77777777" w:rsidR="00734353" w:rsidRDefault="00947540">
      <w:pPr>
        <w:spacing w:line="600" w:lineRule="auto"/>
        <w:ind w:firstLine="720"/>
        <w:jc w:val="both"/>
        <w:rPr>
          <w:rFonts w:eastAsia="Times New Roman"/>
          <w:szCs w:val="24"/>
        </w:rPr>
      </w:pPr>
      <w:r>
        <w:rPr>
          <w:rFonts w:eastAsia="Times New Roman"/>
          <w:szCs w:val="24"/>
        </w:rPr>
        <w:lastRenderedPageBreak/>
        <w:t xml:space="preserve">Θέλω να πω και να τελειώσω για το κοινωνικό κράτος, γιατί περί αυτού πρόκειται, ότι το δημόσιο νοσοκομείο του «Ευαγγελισμού» δέχεται αυτή τη στιγμή 30% περισσότερο από τα περιστατικά που είχαμε πριν από δεκαπέντε χρόνια, όταν σαν τα μανιτάρια πεταγόντουσαν τα ιδιωτικά νοσοκομεία. Δεν έχω τίποτα με την ιδιωτική πρωτοβουλία, αλλά επειδή ήμουν συντονιστής εφημερίας κι όλα τα επιλεγμένα περιστατικά των </w:t>
      </w:r>
      <w:r>
        <w:rPr>
          <w:rFonts w:eastAsia="Times New Roman"/>
          <w:szCs w:val="24"/>
          <w:lang w:val="en-US"/>
        </w:rPr>
        <w:t>glamorous</w:t>
      </w:r>
      <w:r>
        <w:rPr>
          <w:rFonts w:eastAsia="Times New Roman"/>
          <w:szCs w:val="24"/>
        </w:rPr>
        <w:t xml:space="preserve"> νοσοκομείων τα έστελναν στον «Ευαγγελισμό», στους «σκλάβους» του «Ευαγγελισμού», στους γιατρούς με τεράστια εμπειρία. Είχε πληρώσει μια περιουσία ο άρρωστος να πάει στο </w:t>
      </w:r>
      <w:r>
        <w:rPr>
          <w:rFonts w:eastAsia="Times New Roman"/>
          <w:szCs w:val="24"/>
          <w:lang w:val="en-US"/>
        </w:rPr>
        <w:t>glamorous</w:t>
      </w:r>
      <w:r>
        <w:rPr>
          <w:rFonts w:eastAsia="Times New Roman"/>
          <w:szCs w:val="24"/>
        </w:rPr>
        <w:t xml:space="preserve"> νοσοκομείο. Δεν έχω τίποτα, ειλικρινά σας το λέω, με την ιδιωτική πρωτοβουλία, αλλά πρέπει κι αυτή να έχει κανόνες. Όλα τα δύσκολα περιστατικά στις τρεις η ώρα στον «Ευαγγελισμό». </w:t>
      </w:r>
    </w:p>
    <w:p w14:paraId="1B958902" w14:textId="77777777" w:rsidR="00734353" w:rsidRDefault="00947540">
      <w:pPr>
        <w:spacing w:line="600" w:lineRule="auto"/>
        <w:ind w:firstLine="720"/>
        <w:jc w:val="both"/>
        <w:rPr>
          <w:rFonts w:eastAsia="Times New Roman"/>
          <w:szCs w:val="24"/>
        </w:rPr>
      </w:pPr>
      <w:r>
        <w:rPr>
          <w:rFonts w:eastAsia="Times New Roman"/>
          <w:szCs w:val="24"/>
        </w:rPr>
        <w:lastRenderedPageBreak/>
        <w:t xml:space="preserve">Είναι, λοιπόν, ένα παράδειγμα ότι το κοινωνικό κράτος πρέπει να αναστηθεί. Ένα μεγάλο κομμάτι των Ελλήνων πολιτών, το ένα τρίτο, είναι κάτω από τα όρια της φτώχειας. Δεν θριαμβολόγησα ποτέ εγώ. Μπορεί η </w:t>
      </w:r>
      <w:proofErr w:type="spellStart"/>
      <w:r>
        <w:rPr>
          <w:rFonts w:eastAsia="Times New Roman"/>
          <w:szCs w:val="24"/>
        </w:rPr>
        <w:t>μακροοικονομία</w:t>
      </w:r>
      <w:proofErr w:type="spellEnd"/>
      <w:r>
        <w:rPr>
          <w:rFonts w:eastAsia="Times New Roman"/>
          <w:szCs w:val="24"/>
        </w:rPr>
        <w:t xml:space="preserve"> να πηγαίνει καλά, αλλά η καθημερινότητα θέλει ακόμα δουλειά. Αυτό είναι χρέος και υποχρέωση όλων μας σε αυτή την Αίθουσα. Νομίζω ότι εδώ δεν μπορεί να διαφωνήσει κανείς. </w:t>
      </w:r>
    </w:p>
    <w:p w14:paraId="1B958903" w14:textId="77777777" w:rsidR="00734353" w:rsidRDefault="00947540">
      <w:pPr>
        <w:spacing w:line="600" w:lineRule="auto"/>
        <w:ind w:firstLine="720"/>
        <w:jc w:val="both"/>
        <w:rPr>
          <w:rFonts w:eastAsia="Times New Roman"/>
          <w:szCs w:val="24"/>
        </w:rPr>
      </w:pPr>
      <w:r>
        <w:rPr>
          <w:rFonts w:eastAsia="Times New Roman"/>
          <w:szCs w:val="24"/>
        </w:rPr>
        <w:t xml:space="preserve">Καλοδεχούμενα, λοιπόν, τα 30 εκατομμύρια της Εθνικής Τράπεζας. Δεν έχω να πω τίποτα. Δεν πρόκειται να πει κανείς κάτι αντιτίθετο. Όλοι, όμως, να βάλουμε πλάτη για να </w:t>
      </w:r>
      <w:proofErr w:type="spellStart"/>
      <w:r>
        <w:rPr>
          <w:rFonts w:eastAsia="Times New Roman"/>
          <w:szCs w:val="24"/>
        </w:rPr>
        <w:t>ξαναστηθεί</w:t>
      </w:r>
      <w:proofErr w:type="spellEnd"/>
      <w:r>
        <w:rPr>
          <w:rFonts w:eastAsia="Times New Roman"/>
          <w:szCs w:val="24"/>
        </w:rPr>
        <w:t xml:space="preserve"> το κοινωνικό κράτος στη χώρα. Δεν είναι παρίες οι φτωχοί άνθρωποι! </w:t>
      </w:r>
    </w:p>
    <w:p w14:paraId="1B958904" w14:textId="77777777" w:rsidR="00734353" w:rsidRDefault="00947540">
      <w:pPr>
        <w:spacing w:line="600" w:lineRule="auto"/>
        <w:ind w:firstLine="720"/>
        <w:jc w:val="both"/>
        <w:rPr>
          <w:rFonts w:eastAsia="Times New Roman"/>
          <w:szCs w:val="24"/>
        </w:rPr>
      </w:pPr>
      <w:r>
        <w:rPr>
          <w:rFonts w:eastAsia="Times New Roman"/>
          <w:szCs w:val="24"/>
        </w:rPr>
        <w:t xml:space="preserve">Τελειώνω με ένα παράδειγμα για τη Σουηδία. Μπορεί να είμαι και </w:t>
      </w:r>
      <w:proofErr w:type="spellStart"/>
      <w:r>
        <w:rPr>
          <w:rFonts w:eastAsia="Times New Roman"/>
          <w:szCs w:val="24"/>
        </w:rPr>
        <w:t>εμμονικός</w:t>
      </w:r>
      <w:proofErr w:type="spellEnd"/>
      <w:r>
        <w:rPr>
          <w:rFonts w:eastAsia="Times New Roman"/>
          <w:szCs w:val="24"/>
        </w:rPr>
        <w:t xml:space="preserve">, αλλά θέλω να σας θυμίσω ότι και ο </w:t>
      </w:r>
      <w:proofErr w:type="spellStart"/>
      <w:r>
        <w:rPr>
          <w:rFonts w:eastAsia="Times New Roman"/>
          <w:szCs w:val="24"/>
        </w:rPr>
        <w:t>Ερλάγκερ</w:t>
      </w:r>
      <w:proofErr w:type="spellEnd"/>
      <w:r>
        <w:rPr>
          <w:rFonts w:eastAsia="Times New Roman"/>
          <w:szCs w:val="24"/>
        </w:rPr>
        <w:t xml:space="preserve"> και ο </w:t>
      </w:r>
      <w:proofErr w:type="spellStart"/>
      <w:r>
        <w:rPr>
          <w:rFonts w:eastAsia="Times New Roman"/>
          <w:szCs w:val="24"/>
        </w:rPr>
        <w:lastRenderedPageBreak/>
        <w:t>Ούλωφ</w:t>
      </w:r>
      <w:proofErr w:type="spellEnd"/>
      <w:r>
        <w:rPr>
          <w:rFonts w:eastAsia="Times New Roman"/>
          <w:szCs w:val="24"/>
        </w:rPr>
        <w:t xml:space="preserve"> </w:t>
      </w:r>
      <w:proofErr w:type="spellStart"/>
      <w:r>
        <w:rPr>
          <w:rFonts w:eastAsia="Times New Roman"/>
          <w:szCs w:val="24"/>
        </w:rPr>
        <w:t>Πάλμε</w:t>
      </w:r>
      <w:proofErr w:type="spellEnd"/>
      <w:r>
        <w:rPr>
          <w:rFonts w:eastAsia="Times New Roman"/>
          <w:szCs w:val="24"/>
        </w:rPr>
        <w:t xml:space="preserve"> έκαναν αυτή τη χώρα προσιτή σε όλον τον πλανήτη. Είχαν κανόνες στην αγορά κι ένα κοινωνικό κράτος σημείο αναφοράς για όλους. Τριάντα χρόνια μετά τον θάνατο του </w:t>
      </w:r>
      <w:proofErr w:type="spellStart"/>
      <w:r>
        <w:rPr>
          <w:rFonts w:eastAsia="Times New Roman"/>
          <w:szCs w:val="24"/>
        </w:rPr>
        <w:t>Πάλμε</w:t>
      </w:r>
      <w:proofErr w:type="spellEnd"/>
      <w:r>
        <w:rPr>
          <w:rFonts w:eastAsia="Times New Roman"/>
          <w:szCs w:val="24"/>
        </w:rPr>
        <w:t xml:space="preserve">, σήμερα που σας μιλάω, οι σοβαροί επιχειρηματίες απ’ όλον τον κόσμο θέλουν να επενδύσουν σε αυτή τη χώρα. Δεν έχει διαφθορά, δεν έχει διαπλοκή, δεν έχει φοροδιαφυγή, δεν έχει </w:t>
      </w:r>
      <w:proofErr w:type="spellStart"/>
      <w:r>
        <w:rPr>
          <w:rFonts w:eastAsia="Times New Roman"/>
          <w:szCs w:val="24"/>
        </w:rPr>
        <w:t>μιντιακές</w:t>
      </w:r>
      <w:proofErr w:type="spellEnd"/>
      <w:r>
        <w:rPr>
          <w:rFonts w:eastAsia="Times New Roman"/>
          <w:szCs w:val="24"/>
        </w:rPr>
        <w:t xml:space="preserve"> δικτατορίες. Μία Υπουργός έχασε τη θέση της για 100 ευρώ που έκανε ο σύζυγός της. </w:t>
      </w:r>
    </w:p>
    <w:p w14:paraId="1B958905" w14:textId="77777777" w:rsidR="00734353" w:rsidRDefault="00947540">
      <w:pPr>
        <w:spacing w:line="600" w:lineRule="auto"/>
        <w:ind w:firstLine="720"/>
        <w:jc w:val="both"/>
        <w:rPr>
          <w:rFonts w:eastAsia="Times New Roman"/>
          <w:szCs w:val="24"/>
        </w:rPr>
      </w:pPr>
      <w:r>
        <w:rPr>
          <w:rFonts w:eastAsia="Times New Roman"/>
          <w:szCs w:val="24"/>
        </w:rPr>
        <w:t>Αυτά πιστεύω ότι μπορούμε όλοι να τα παλέψουμε μαζί.</w:t>
      </w:r>
    </w:p>
    <w:p w14:paraId="1B958906" w14:textId="77777777" w:rsidR="00734353" w:rsidRDefault="00947540">
      <w:pPr>
        <w:spacing w:line="600" w:lineRule="auto"/>
        <w:ind w:firstLine="720"/>
        <w:jc w:val="both"/>
        <w:rPr>
          <w:rFonts w:eastAsia="Times New Roman"/>
          <w:szCs w:val="24"/>
        </w:rPr>
      </w:pPr>
      <w:r>
        <w:rPr>
          <w:rFonts w:eastAsia="Times New Roman"/>
          <w:szCs w:val="24"/>
        </w:rPr>
        <w:t xml:space="preserve">Ευχαριστώ. </w:t>
      </w:r>
    </w:p>
    <w:p w14:paraId="1B958907" w14:textId="77777777" w:rsidR="00734353" w:rsidRDefault="00947540">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B958908" w14:textId="77777777" w:rsidR="00734353" w:rsidRDefault="0094754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Τον λόγο έχει ο κ. Φωκάς, από την Ένωση Κεντρώων. </w:t>
      </w:r>
    </w:p>
    <w:p w14:paraId="1B958909" w14:textId="77777777" w:rsidR="00734353" w:rsidRDefault="00947540">
      <w:pPr>
        <w:spacing w:line="600" w:lineRule="auto"/>
        <w:ind w:firstLine="720"/>
        <w:jc w:val="both"/>
        <w:rPr>
          <w:rFonts w:eastAsia="Times New Roman"/>
          <w:szCs w:val="24"/>
        </w:rPr>
      </w:pPr>
      <w:r>
        <w:rPr>
          <w:rFonts w:eastAsia="Times New Roman"/>
          <w:b/>
          <w:szCs w:val="24"/>
        </w:rPr>
        <w:lastRenderedPageBreak/>
        <w:t xml:space="preserve">ΑΡΙΣΤΕΙΔΗΣ ΦΩΚΑΣ: </w:t>
      </w:r>
      <w:r>
        <w:rPr>
          <w:rFonts w:eastAsia="Times New Roman"/>
          <w:szCs w:val="24"/>
        </w:rPr>
        <w:t xml:space="preserve">Ευχαριστώ, κυρία Πρόεδρε. </w:t>
      </w:r>
    </w:p>
    <w:p w14:paraId="1B95890A" w14:textId="77777777" w:rsidR="00734353" w:rsidRDefault="00947540">
      <w:pPr>
        <w:spacing w:line="600" w:lineRule="auto"/>
        <w:ind w:firstLine="720"/>
        <w:jc w:val="both"/>
        <w:rPr>
          <w:rFonts w:eastAsia="Times New Roman"/>
          <w:szCs w:val="24"/>
        </w:rPr>
      </w:pPr>
      <w:r>
        <w:rPr>
          <w:rFonts w:eastAsia="Times New Roman"/>
          <w:szCs w:val="24"/>
        </w:rPr>
        <w:t xml:space="preserve">Αγαπητοί συνάδελφοι, για άλλη μια φορά συγχαίρουμε την Εθνική Τράπεζα για τη μεγάλη συνεισφορά της στο ελληνικό δημόσιο, στο ΝΠΔΔ ΓΝΑ «ο Ευαγγελισμός – Οφθαλμιατρείο Αθηνών – Πολυκλινική». </w:t>
      </w:r>
    </w:p>
    <w:p w14:paraId="1B95890B" w14:textId="77777777" w:rsidR="00734353" w:rsidRDefault="00947540">
      <w:pPr>
        <w:spacing w:line="600" w:lineRule="auto"/>
        <w:ind w:firstLine="720"/>
        <w:jc w:val="both"/>
        <w:rPr>
          <w:rFonts w:eastAsia="Times New Roman"/>
          <w:szCs w:val="24"/>
        </w:rPr>
      </w:pPr>
      <w:r>
        <w:rPr>
          <w:rFonts w:eastAsia="Times New Roman"/>
          <w:szCs w:val="24"/>
        </w:rPr>
        <w:t xml:space="preserve">Αδιαμφισβήτητα η δωρεά των 30 εκατομμυρίων ευρώ έδωσε μία τεράστια ανάσα πνοής στο νοσοκομείο, το οποίο έχρηζε </w:t>
      </w:r>
      <w:proofErr w:type="spellStart"/>
      <w:r>
        <w:rPr>
          <w:rFonts w:eastAsia="Times New Roman"/>
          <w:szCs w:val="24"/>
        </w:rPr>
        <w:t>ιατροτεχνολογικού</w:t>
      </w:r>
      <w:proofErr w:type="spellEnd"/>
      <w:r>
        <w:rPr>
          <w:rFonts w:eastAsia="Times New Roman"/>
          <w:szCs w:val="24"/>
        </w:rPr>
        <w:t xml:space="preserve"> και νοσοκομειακού εξοπλισμού. Η κατασκευή νέας πτέρυγας σύγχρονων χειρουργείων, καθώς και πυλωτής για την ανάγκη στέγασης τμημάτων και εκπαιδευτικών κέντρων, είναι κάποια από τα έργα τα οποία ανανέωσαν και αναβάθμισαν τον χώρο του νοσοκομείου. </w:t>
      </w:r>
    </w:p>
    <w:p w14:paraId="1B95890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Όσο και να θέλουμε πολλές φορές να ωραιοποιούμε τα δημόσια νοσοκομεία, γνωρίζουμε πολύ καλά όλοι μας ότι έχουν περιέλθει σε δύσκολη κατάσταση λόγω των επτά και πλέον ετών οικονομικής κρίσεως που διανύουμε. Λόγω ελλείψεων βασικού εξοπλισμού τα περισσότερα, εάν όχι όλα, οι ασθενείς ταλαιπωρούνται εξαιτίας αυτών των ελλείψεων.</w:t>
      </w:r>
    </w:p>
    <w:p w14:paraId="1B95890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Θέλω να ευχαριστήσουμε για άλλη μια φορά την Εθνική Τράπεζα. Είμαστε θετικοί στην κύρωση της δωρεάς της Εθνικής. Για τις τροπολογίες θα τοποθετηθεί ο Κοινοβουλευτικός Εκπρόσωπος.</w:t>
      </w:r>
    </w:p>
    <w:p w14:paraId="1B95890E"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Ευχαριστώ πολύ.</w:t>
      </w:r>
    </w:p>
    <w:p w14:paraId="1B95890F" w14:textId="77777777" w:rsidR="00734353" w:rsidRDefault="00947540">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Ευχαριστούμε και εμείς.</w:t>
      </w:r>
    </w:p>
    <w:p w14:paraId="1B958910" w14:textId="77777777" w:rsidR="00734353" w:rsidRDefault="00947540">
      <w:pPr>
        <w:spacing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Δανέλλης</w:t>
      </w:r>
      <w:proofErr w:type="spellEnd"/>
      <w:r>
        <w:rPr>
          <w:rFonts w:eastAsia="Times New Roman"/>
          <w:bCs/>
          <w:szCs w:val="24"/>
        </w:rPr>
        <w:t xml:space="preserve"> από το Ποτάμι.</w:t>
      </w:r>
    </w:p>
    <w:p w14:paraId="1B958911" w14:textId="77777777" w:rsidR="00734353" w:rsidRDefault="00947540">
      <w:pPr>
        <w:spacing w:line="600" w:lineRule="auto"/>
        <w:ind w:firstLine="720"/>
        <w:jc w:val="both"/>
        <w:rPr>
          <w:rFonts w:eastAsia="Times New Roman"/>
          <w:bCs/>
          <w:szCs w:val="24"/>
        </w:rPr>
      </w:pPr>
      <w:r>
        <w:rPr>
          <w:rFonts w:eastAsia="Times New Roman"/>
          <w:b/>
          <w:bCs/>
          <w:szCs w:val="24"/>
        </w:rPr>
        <w:lastRenderedPageBreak/>
        <w:t>ΣΠΥΡΙΔΩΝ ΔΑΝΕΛΛΗΣ:</w:t>
      </w:r>
      <w:r>
        <w:rPr>
          <w:rFonts w:eastAsia="Times New Roman"/>
          <w:bCs/>
          <w:szCs w:val="24"/>
        </w:rPr>
        <w:t xml:space="preserve"> Ευχαριστώ, κυρία Πρόεδρε.</w:t>
      </w:r>
    </w:p>
    <w:p w14:paraId="1B958912" w14:textId="77777777" w:rsidR="00734353" w:rsidRDefault="00947540">
      <w:pPr>
        <w:spacing w:line="600" w:lineRule="auto"/>
        <w:ind w:firstLine="720"/>
        <w:jc w:val="both"/>
        <w:rPr>
          <w:rFonts w:eastAsia="Times New Roman"/>
          <w:bCs/>
          <w:szCs w:val="24"/>
        </w:rPr>
      </w:pPr>
      <w:r>
        <w:rPr>
          <w:rFonts w:eastAsia="Times New Roman"/>
          <w:bCs/>
          <w:szCs w:val="24"/>
        </w:rPr>
        <w:t xml:space="preserve">Όπως είπαμε και στη συζήτηση στην επιτροπή, εμείς υπερψηφίζουμε την κύρωση της δωρεάς της Εθνικής Τράπεζας της Ελλάδος προς το Γενικό Νοσοκομείο Αθηνών «Ευαγγελισμός». </w:t>
      </w:r>
    </w:p>
    <w:p w14:paraId="1B958913" w14:textId="77777777" w:rsidR="00734353" w:rsidRDefault="00947540">
      <w:pPr>
        <w:spacing w:line="600" w:lineRule="auto"/>
        <w:ind w:firstLine="720"/>
        <w:jc w:val="both"/>
        <w:rPr>
          <w:rFonts w:eastAsia="Times New Roman"/>
          <w:bCs/>
          <w:szCs w:val="24"/>
        </w:rPr>
      </w:pPr>
      <w:r>
        <w:rPr>
          <w:rFonts w:eastAsia="Times New Roman"/>
          <w:bCs/>
          <w:szCs w:val="24"/>
        </w:rPr>
        <w:t>Να παρατηρήσουμε μονάχα ότι ίσως πρέπει, κύριοι Υπουργοί, να ξαναδούμε το νομικό πλαίσιο που διέπει τις δωρεές αυτού του είδους, διότι και η έλευση επτά χρόνων μέχρι την ολοκλήρωση αυτής της δωρεάς δείχνει ότι υπάρχουν ζητήματα γραφειοκρατίας που πρέπει να αντιμετωπίσουμε.</w:t>
      </w:r>
    </w:p>
    <w:p w14:paraId="1B958914" w14:textId="77777777" w:rsidR="00734353" w:rsidRDefault="00947540">
      <w:pPr>
        <w:spacing w:line="600" w:lineRule="auto"/>
        <w:ind w:firstLine="720"/>
        <w:jc w:val="both"/>
        <w:rPr>
          <w:rFonts w:eastAsia="Times New Roman"/>
          <w:bCs/>
          <w:szCs w:val="24"/>
        </w:rPr>
      </w:pPr>
      <w:r>
        <w:rPr>
          <w:rFonts w:eastAsia="Times New Roman"/>
          <w:bCs/>
          <w:szCs w:val="24"/>
        </w:rPr>
        <w:t xml:space="preserve">Τέλος, θέλω να πω μια κουβέντα για το Μακεδονικό με την ευκαιρία της αναφοράς από τη Χρυσή Αυγή στο συλλαλητήριο της Κυριακής. Εγώ θέλω να απευθυνθώ στους αγνούς πατριώτες, των οποίων η άγνοια και η παραπληροφόρηση θα οδηγήσουν μεθαύριο </w:t>
      </w:r>
      <w:r>
        <w:rPr>
          <w:rFonts w:eastAsia="Times New Roman"/>
          <w:bCs/>
          <w:szCs w:val="24"/>
        </w:rPr>
        <w:lastRenderedPageBreak/>
        <w:t xml:space="preserve">στο συλλαλητήριο. Να υπενθυμίσω και να επισημάνω την πρόσκληση της Χρυσής Αυγής, η οποία βεβαίως είναι από τις δυνάμεις που απεργάζονται τον κοινοβουλευτισμό και τρίβουν τα χέρια τους, γιατί το πολιτικό σύστημα, δυστυχώς, και η κοινωνία, βεβαίως, δεν έχει την ψυχραιμία και δεν έχει τη βούληση, τη διάθεση να κάνει έναν </w:t>
      </w:r>
      <w:proofErr w:type="spellStart"/>
      <w:r>
        <w:rPr>
          <w:rFonts w:eastAsia="Times New Roman"/>
          <w:bCs/>
          <w:szCs w:val="24"/>
        </w:rPr>
        <w:t>αναστοχασμό</w:t>
      </w:r>
      <w:proofErr w:type="spellEnd"/>
      <w:r>
        <w:rPr>
          <w:rFonts w:eastAsia="Times New Roman"/>
          <w:bCs/>
          <w:szCs w:val="24"/>
        </w:rPr>
        <w:t>: τι κερδίσαμε και τι χάσαμε, ποιο είναι το εθνικό συμφέρον αντιμετώπισης ενός ζητήματος, για τη λύση του οποίου θα έπρεπε να είμαστε οι επισπεύδοντες εμείς, η Ελλάδα.</w:t>
      </w:r>
    </w:p>
    <w:p w14:paraId="1B958915" w14:textId="77777777" w:rsidR="00734353" w:rsidRDefault="00947540">
      <w:pPr>
        <w:spacing w:line="600" w:lineRule="auto"/>
        <w:ind w:firstLine="720"/>
        <w:jc w:val="both"/>
        <w:rPr>
          <w:rFonts w:eastAsia="Times New Roman"/>
          <w:bCs/>
          <w:szCs w:val="24"/>
        </w:rPr>
      </w:pPr>
      <w:r>
        <w:rPr>
          <w:rFonts w:eastAsia="Times New Roman"/>
          <w:bCs/>
          <w:szCs w:val="24"/>
        </w:rPr>
        <w:t>Πρέπει να σκεφτούμε ψύχραιμα και λογικά τι κερδίσαμε και τι χάσαμε αυτά τα είκοσι επτά χρόνια που θέλουμε να αντιμετωπίζουμε ένα μη πρόβλημα ως πρόβλημα. Και πρέπει να επισημάνω ότι κινδυνεύουμε για άλλη μια φορά –και αυτή τη φορά οριστικά- η ήττα μιας πολιτικής να μεταφραστεί σε πραγματική εθνική ήττα.</w:t>
      </w:r>
    </w:p>
    <w:p w14:paraId="1B958916" w14:textId="77777777" w:rsidR="00734353" w:rsidRDefault="00947540">
      <w:pPr>
        <w:spacing w:line="600" w:lineRule="auto"/>
        <w:ind w:firstLine="720"/>
        <w:jc w:val="both"/>
        <w:rPr>
          <w:rFonts w:eastAsia="Times New Roman"/>
          <w:bCs/>
          <w:szCs w:val="24"/>
        </w:rPr>
      </w:pPr>
      <w:r>
        <w:rPr>
          <w:rFonts w:eastAsia="Times New Roman"/>
          <w:bCs/>
          <w:szCs w:val="24"/>
        </w:rPr>
        <w:lastRenderedPageBreak/>
        <w:t>Σας ευχαριστώ πολύ.</w:t>
      </w:r>
    </w:p>
    <w:p w14:paraId="1B958917" w14:textId="77777777" w:rsidR="00734353" w:rsidRDefault="00947540">
      <w:pPr>
        <w:spacing w:line="600" w:lineRule="auto"/>
        <w:ind w:firstLine="720"/>
        <w:jc w:val="center"/>
        <w:rPr>
          <w:rFonts w:eastAsia="Times New Roman"/>
          <w:bCs/>
          <w:szCs w:val="24"/>
        </w:rPr>
      </w:pPr>
      <w:r>
        <w:rPr>
          <w:rFonts w:eastAsia="Times New Roman"/>
          <w:bCs/>
          <w:szCs w:val="24"/>
        </w:rPr>
        <w:t>(Χειροκροτήματα)</w:t>
      </w:r>
    </w:p>
    <w:p w14:paraId="1B958918" w14:textId="77777777" w:rsidR="00734353" w:rsidRDefault="00947540">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Ευχαριστούμε και εμείς, κύριε </w:t>
      </w:r>
      <w:proofErr w:type="spellStart"/>
      <w:r>
        <w:rPr>
          <w:rFonts w:eastAsia="Times New Roman"/>
          <w:bCs/>
          <w:szCs w:val="24"/>
        </w:rPr>
        <w:t>Δανέλλη</w:t>
      </w:r>
      <w:proofErr w:type="spellEnd"/>
      <w:r>
        <w:rPr>
          <w:rFonts w:eastAsia="Times New Roman"/>
          <w:bCs/>
          <w:szCs w:val="24"/>
        </w:rPr>
        <w:t>.</w:t>
      </w:r>
    </w:p>
    <w:p w14:paraId="1B958919" w14:textId="77777777" w:rsidR="00734353" w:rsidRDefault="00947540">
      <w:pPr>
        <w:spacing w:line="600" w:lineRule="auto"/>
        <w:ind w:firstLine="720"/>
        <w:jc w:val="both"/>
        <w:rPr>
          <w:rFonts w:eastAsia="Times New Roman"/>
          <w:bCs/>
          <w:szCs w:val="24"/>
        </w:rPr>
      </w:pPr>
      <w:r>
        <w:rPr>
          <w:rFonts w:eastAsia="Times New Roman"/>
          <w:bCs/>
          <w:szCs w:val="24"/>
        </w:rPr>
        <w:t xml:space="preserve">Όπως </w:t>
      </w:r>
      <w:proofErr w:type="spellStart"/>
      <w:r>
        <w:rPr>
          <w:rFonts w:eastAsia="Times New Roman"/>
          <w:bCs/>
          <w:szCs w:val="24"/>
        </w:rPr>
        <w:t>προείπα</w:t>
      </w:r>
      <w:proofErr w:type="spellEnd"/>
      <w:r>
        <w:rPr>
          <w:rFonts w:eastAsia="Times New Roman"/>
          <w:bCs/>
          <w:szCs w:val="24"/>
        </w:rPr>
        <w:t xml:space="preserve">, θα δώσω τον λόγο στον μοναδικό ομιλητή που έχει γραφτεί, τον κ. Παπαδόπουλο από τον ΣΥΡΙΖΑ και μετά στον κ. </w:t>
      </w:r>
      <w:proofErr w:type="spellStart"/>
      <w:r>
        <w:rPr>
          <w:rFonts w:eastAsia="Times New Roman"/>
          <w:bCs/>
          <w:szCs w:val="24"/>
        </w:rPr>
        <w:t>Πολάκη</w:t>
      </w:r>
      <w:proofErr w:type="spellEnd"/>
      <w:r>
        <w:rPr>
          <w:rFonts w:eastAsia="Times New Roman"/>
          <w:bCs/>
          <w:szCs w:val="24"/>
        </w:rPr>
        <w:t xml:space="preserve"> για τις τροπολογίες.</w:t>
      </w:r>
    </w:p>
    <w:p w14:paraId="1B95891A" w14:textId="77777777" w:rsidR="00734353" w:rsidRDefault="00947540">
      <w:pPr>
        <w:spacing w:line="600" w:lineRule="auto"/>
        <w:ind w:firstLine="720"/>
        <w:jc w:val="both"/>
        <w:rPr>
          <w:rFonts w:eastAsia="Times New Roman"/>
          <w:bCs/>
          <w:szCs w:val="24"/>
        </w:rPr>
      </w:pPr>
      <w:r>
        <w:rPr>
          <w:rFonts w:eastAsia="Times New Roman"/>
          <w:bCs/>
          <w:szCs w:val="24"/>
        </w:rPr>
        <w:t>Ορίστε, κύριε Παπαδόπουλε, έχετε τον λόγο.</w:t>
      </w:r>
    </w:p>
    <w:p w14:paraId="1B95891B" w14:textId="77777777" w:rsidR="00734353" w:rsidRDefault="00947540">
      <w:pPr>
        <w:spacing w:line="600" w:lineRule="auto"/>
        <w:ind w:firstLine="720"/>
        <w:jc w:val="both"/>
        <w:rPr>
          <w:rFonts w:eastAsia="Times New Roman"/>
          <w:bCs/>
          <w:szCs w:val="24"/>
        </w:rPr>
      </w:pPr>
      <w:r>
        <w:rPr>
          <w:rFonts w:eastAsia="Times New Roman"/>
          <w:b/>
          <w:bCs/>
          <w:szCs w:val="24"/>
        </w:rPr>
        <w:t xml:space="preserve">ΑΘΑΝΑΣΙΟΣ ΠΑΠΑΔΟΠΟΥΛΟΣ: </w:t>
      </w:r>
      <w:r>
        <w:rPr>
          <w:rFonts w:eastAsia="Times New Roman"/>
          <w:bCs/>
          <w:szCs w:val="24"/>
        </w:rPr>
        <w:t xml:space="preserve">Η κύρωση της σύμβασης δωρεάς, αγαπητοί συνάδελφοι, μας δίνει μια καλή δυνατότητα, πρώτον, να ευχαριστήσουμε τη δωρήτρια τράπεζα. Γιατί νομίζουμε ότι σε όλες τις προσπάθειες που κάνει το Υπουργείο Υγείας, η Κυβέρνηση, για να μπορέσουμε να έχουμε μια ποιοτική βελτίωση των </w:t>
      </w:r>
      <w:r>
        <w:rPr>
          <w:rFonts w:eastAsia="Times New Roman"/>
          <w:bCs/>
          <w:szCs w:val="24"/>
        </w:rPr>
        <w:lastRenderedPageBreak/>
        <w:t>υποδομών, του εξοπλισμού, του Εθνικού Συστήματος Υγείας και οι δωρεές συμβάλλουν.</w:t>
      </w:r>
    </w:p>
    <w:p w14:paraId="1B95891C" w14:textId="77777777" w:rsidR="00734353" w:rsidRDefault="00947540">
      <w:pPr>
        <w:spacing w:line="600" w:lineRule="auto"/>
        <w:ind w:firstLine="720"/>
        <w:jc w:val="both"/>
        <w:rPr>
          <w:rFonts w:eastAsia="Times New Roman"/>
          <w:bCs/>
          <w:szCs w:val="24"/>
        </w:rPr>
      </w:pPr>
      <w:r>
        <w:rPr>
          <w:rFonts w:eastAsia="Times New Roman"/>
          <w:bCs/>
          <w:szCs w:val="24"/>
        </w:rPr>
        <w:t>Δεύτερον, να κάνουμε μια αναφορά και σε άλλες δωρεές. Νομίζω ότι είναι πάρα πολύ καλό, τώρα που συζητάμε για τη χρησιμότητα και του ιδιωτικού τομέα σε κάποιες προσπάθειες οι οποίες γίνονται από το Πρόγραμμα Δημοσίων Επενδύσεων, από το ΕΣΠΑ, από την αξιοποίηση Ευρωπαϊκών Διαρθρωτικών Ταμείων, να μπορέσουμε να μιλήσουμε για τη χρησιμότητα και της δωρεάς που κάνει το Ίδρυμα «Σταύρος Νιάρχος» και προς τον «Ευαγγελισμό» –να μην το ξεχνάμε αυτό- αλλά και δωρεών που γίνονται από το Ίδρυμα «Ωνάση», από την κ. Βαρδινογιάννη.</w:t>
      </w:r>
    </w:p>
    <w:p w14:paraId="1B95891D" w14:textId="77777777" w:rsidR="00734353" w:rsidRDefault="00947540">
      <w:pPr>
        <w:spacing w:line="600" w:lineRule="auto"/>
        <w:ind w:firstLine="720"/>
        <w:jc w:val="both"/>
        <w:rPr>
          <w:rFonts w:eastAsia="Times New Roman"/>
          <w:bCs/>
          <w:szCs w:val="24"/>
        </w:rPr>
      </w:pPr>
      <w:r>
        <w:rPr>
          <w:rFonts w:eastAsia="Times New Roman"/>
          <w:bCs/>
          <w:szCs w:val="24"/>
        </w:rPr>
        <w:t xml:space="preserve">Και να μην ξεχνιόμαστε. Η μεγάλη προσπάθειά μας νομίζω ότι πρέπει να είναι παράλληλα με την εθνική συμβολή που γίνεται από </w:t>
      </w:r>
      <w:r>
        <w:rPr>
          <w:rFonts w:eastAsia="Times New Roman"/>
          <w:bCs/>
          <w:szCs w:val="24"/>
        </w:rPr>
        <w:lastRenderedPageBreak/>
        <w:t>τους πόρους που έχουμε, αλλά και από την εξοικονόμηση πόρων και από την καλή διαχείριση των πόρων να μπορέσουμε να δούμε ένα ευρωπαϊκό σύστημα υγείας, το οποίο να αισθάνεται ότι όλα αυτά τα ζητήματα των υποδομών, του εξοπλισμού, της στελέχωσης, των συστημάτων υγείας σε όλη την Ευρώπη είναι και υπόθεση δική της, υπόθεση της Ενωμένης Ευρώπης.</w:t>
      </w:r>
    </w:p>
    <w:p w14:paraId="1B95891E"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Θέλω να επισημάνω ότι χθες μας δίνονταν μία ευκαιρία να συζητήσουμε τη διαχρονική πορεία του Υπουργείου Υγείας και τη συμβολή πάρα πολλών και σημαντικών παρεμβάσεων οι οποίες έγιναν διαχρονικά, ώστε να μπορέσουμε να ελπίζουμε ότι το Εθνικό Σύστημα Υγείας θα έχει την ποιοτική του ολοκλήρωση με τις προσπάθειες που κάνουμε, με τις μεταρρυθμίσεις που κάνουμε, με τις αλλαγές που κάνουμε. </w:t>
      </w:r>
    </w:p>
    <w:p w14:paraId="1B95891F"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Θεωρώ ότι είναι και δική μου ευθύνη να αναφερθώ στο ότι η απουσία επίσημα και της Νέας Δημοκρατίας και του Κινήματος Αλλαγής είναι σοβαρή έλλειψη. Γιατί εμείς δεν ξεχνάμε ούτε τις προσπάθειες του Σπύρου Δοξιάδη ούτε και άλλων Υπουργών που συνέβαλαν από τον χώρο τους, όπως και τις προσπάθειες που έχει κάνει το ΠΑΣΟΚ στην έναρξη των προσπαθειών για τη δημιουργία του Εθνικού Συστήματος Υγείας, την προσπάθεια του Παρασκευά Αυγερινού, που είχε οριστεί κιόλας να είναι ο ομιλητής, του αείμνηστου Γεννηματά και άλλων Υπουργών. Ακόμα και ο Ανδρέας Λοβέρδος, που βρίσκεται εδώ, αναφέρθηκε χθες στη συμβολή του στη συγκρότηση του ΕΟΠΥΥ, που δεν ξεχνάμε βέβαια και τι πρέπει άλλο να κάνουμε για να ολοκληρώσουμε το έργο του ΕΟΠΥΥ σε όλα αυτά τα ζητήματα στα οποία καλείται να κάνει παρέμβαση.</w:t>
      </w:r>
    </w:p>
    <w:p w14:paraId="1B95892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και οι τροπολογίες που έρχονται εδώ –τόσο οι δύο βουλευτικές τροπολογίες που καταθέτουμε, όπως και οι υπουργικές– μας δίνουν τη δυνατότητα κάποιων συμπληρωματικών παρεμβάσεων που να βελτιώνουν λειτουργίες του συστήματος υγείας. </w:t>
      </w:r>
    </w:p>
    <w:p w14:paraId="1B958921"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Σχετικά με την πρώτη τροπολογία γνωρίζετε ότι υπάρχουν κρίσεις ιατρών ΕΣΥ που δεν είχαν ολοκληρωθεί μέχρι την ψήφιση του ν.4498/2017 ή καθυστερούσαν, ενώ η προκήρυξη είχε εγκριθεί πριν από την έναρξη του νόμου. Αυτό που κάνει η προσθήκη είναι να ρυθμίζει ότι αν δεν υπηρετεί συντονιστής διευθυντής στο νοσοκομείο της ίδιας ειδικότητας ή στην υγειονομική περιφέρεια, τότε να χρησιμοποιείται συντονιστής διευθυντής και από άλλη υγειονομική περιφέρεια, ώστε να διεκπεραιωθούν όλες αυτές οι κρίσεις.</w:t>
      </w:r>
    </w:p>
    <w:p w14:paraId="1B95892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Η δεύτερη τροπολογία αφορά το ζήτημα ότι ο ν.4498/2017 όριζε ότι μετά την έγκριση προκήρυξης θέσεων ιατρών ΕΣΥ το Υπουργείο Υγείας υποχρεούνταν να αρχίσει την ηλεκτρονική υποβολή υποψηφιοτήτων εντός δεκαπέντε ημερών. Τώρα η ρύθμιση δίνει τη δυνατότητα καλύτερης προετοιμασίας αυτής της ηλεκτρονικής υποβολής των υποψηφιοτήτων εντός προθεσμίας η οποία θα ορίζεται ρητά ταυτόχρονα με την απόφαση έγκρισης της προκήρυξης.</w:t>
      </w:r>
    </w:p>
    <w:p w14:paraId="1B95892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Ευχαριστώ πολύ.</w:t>
      </w:r>
    </w:p>
    <w:p w14:paraId="1B958924" w14:textId="77777777" w:rsidR="00734353" w:rsidRDefault="009475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B958925"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 κύριε Παπαδόπουλε.</w:t>
      </w:r>
    </w:p>
    <w:p w14:paraId="1B95892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Πολάκης</w:t>
      </w:r>
      <w:proofErr w:type="spellEnd"/>
      <w:r>
        <w:rPr>
          <w:rFonts w:eastAsia="Times New Roman" w:cs="Times New Roman"/>
          <w:szCs w:val="24"/>
        </w:rPr>
        <w:t>. Μπορείτε να μιλήσετε δεκαοκτώ λεπτά.</w:t>
      </w:r>
    </w:p>
    <w:p w14:paraId="1B958927"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Ευχαριστώ, κυρία Πρόεδρε.</w:t>
      </w:r>
    </w:p>
    <w:p w14:paraId="1B95892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Κυρώνουμε σήμερα το νομοσχέδιο για την ολοκλήρωση της σύμβασης δωρεάς της Εθνικής Τράπεζας της Ελλάδος υπέρ του ελληνικού δημοσίου και του ΝΠΔΔ ΓΝΑ «ο Ευαγγελισμός - Οφθαλμιατρείο Αθηνών – Πολυκλινική». Βέβαια στον τίτλο πρέπει να προστεθεί και «άλλες διατάξεις» από τη στιγμή που κατατίθενται και μια σειρά υπουργικές και βουλευτικές τροπολογίες, που θα κάνουμε δεκτές.</w:t>
      </w:r>
    </w:p>
    <w:p w14:paraId="1B95892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Αναφέρθηκαν οι εισηγητές των κομμάτων και νομίζω ότι υπάρχει μια ομόθυμη στήριξη έγκρισης της κύρωσης της σύμβασης που </w:t>
      </w:r>
      <w:r>
        <w:rPr>
          <w:rFonts w:eastAsia="Times New Roman" w:cs="Times New Roman"/>
          <w:szCs w:val="24"/>
        </w:rPr>
        <w:lastRenderedPageBreak/>
        <w:t xml:space="preserve">υπογράφτηκε το 2010. Αφορούσε 30 εκατομμύρια ευρώ και ολοκληρώθηκε σε δύο φάσεις. Στην πρώτη φάση, που διήρκησε από τον Μάιο του 2013 μέχρι τον Νοέμβριο του 2014, έχουμε περίπου 17,5 εκατομμύρια ευρώ με εξοπλισμό 4,5 εκατομμύρια. Και η δεύτερη φάση, από τον Ιούνιο του 2015 μέχρι τον Σεπτέμβριο του 2016, κόστισε περίπου 9,4 εκατομμύρια ευρώ με τον εξοπλισμό. </w:t>
      </w:r>
    </w:p>
    <w:p w14:paraId="1B95892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Στην πρώτη φάση κατασκευάστηκαν δεκαπέντε χειρουργικές αίθουσες, χώροι ανάνηψης, αποστείρωσης και κεντρικά μηχανοστάσια. Στη δεύτερη φάση το </w:t>
      </w:r>
      <w:proofErr w:type="spellStart"/>
      <w:r>
        <w:rPr>
          <w:rFonts w:eastAsia="Times New Roman" w:cs="Times New Roman"/>
          <w:szCs w:val="24"/>
        </w:rPr>
        <w:t>αιμοδυναμικό</w:t>
      </w:r>
      <w:proofErr w:type="spellEnd"/>
      <w:r>
        <w:rPr>
          <w:rFonts w:eastAsia="Times New Roman" w:cs="Times New Roman"/>
          <w:szCs w:val="24"/>
        </w:rPr>
        <w:t xml:space="preserve"> τμήμα, η ανάνηψη καρδιοχειρουργικών και νευροχειρουργικών περιστατικών και άλλες οκτώ χειρουργικές αίθουσες. </w:t>
      </w:r>
    </w:p>
    <w:p w14:paraId="1B95892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Να πω εδώ ότι δεκατέσσερις χειρουργικές αίθουσες λειτουργούν ήδη από τον Νοέμβρη του 2014, δεν είναι στον αέρα.</w:t>
      </w:r>
    </w:p>
    <w:p w14:paraId="1B95892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επειδή περίσσεψαν λόγω καλής και χρηστής διαχείρισης 3 εκατομμύρια ευρώ, υπογράφουμε σήμερα αυτή τη συμπληρωματική σύμβαση, που νομιμοποιεί και απαραίτητους εξοπλισμούς και εργασίες οι οποίες έγιναν στις πρώτες δύο πρώτες φάσεις της κατασκευής για πρόδρομα έργα αλλά και εξοπλισμό που ζητήθηκαν, προκειμένου να συνεχίσει να λειτουργεί το νοσοκομείο στη φάση της κατασκευής με βάση τη μετακίνηση που έγινε ανάμεσα σε τμήματα και εξοπλισμούς για να μπορέσουν να ενταχθούν και στο νέο κτήριο. </w:t>
      </w:r>
    </w:p>
    <w:p w14:paraId="1B95892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Υπάρχουν -και περιγράφονται με την πράξη ολοκλήρωσης- μια σειρά από πολύ σοβαρές παρεμβάσεις που έχουν να κάνουν με το τμήμα αιμοδοσίας, που θα κατασκευαστεί στον ισόγειο χώρο του </w:t>
      </w:r>
      <w:r>
        <w:rPr>
          <w:rFonts w:eastAsia="Times New Roman" w:cs="Times New Roman"/>
          <w:szCs w:val="24"/>
        </w:rPr>
        <w:lastRenderedPageBreak/>
        <w:t xml:space="preserve">καινούργιου κτηρίου, τη διαμόρφωση της νέας πτέρυγας στον κεντρικό άξονα της πυλωτής με βοηθητικούς κοινόχρηστους χώρους, το εκπαιδευτικό κέντρο στο ανατολικό τμήμα με βιβλιοθήκη και αμφιθέατρο και, βέβαια, την προμήθεια και την εγκατάσταση δεύτερου </w:t>
      </w:r>
      <w:proofErr w:type="spellStart"/>
      <w:r>
        <w:rPr>
          <w:rFonts w:eastAsia="Times New Roman" w:cs="Times New Roman"/>
          <w:szCs w:val="24"/>
        </w:rPr>
        <w:t>στεφανιογράφου</w:t>
      </w:r>
      <w:proofErr w:type="spellEnd"/>
      <w:r>
        <w:rPr>
          <w:rFonts w:eastAsia="Times New Roman" w:cs="Times New Roman"/>
          <w:szCs w:val="24"/>
        </w:rPr>
        <w:t xml:space="preserve"> για την κάλυψη επειγουσών αναγκών του νοσοκομείου, ο οποίος θα εγκατασταθεί σε ήδη διαμορφωμένο χώρο του τρίτου επιπέδου της νέας πτέρυγας. </w:t>
      </w:r>
    </w:p>
    <w:p w14:paraId="1B95892E"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Επίσης, θα ήθελα από τη δική μας την πλευρά να ευχαριστήσουμε την Εθνική Τράπεζα. Όμως, θα συμφωνήσω με τις παρατηρήσεις των συναδέλφων σε σχέση με την τρομερή πραγματικά γραφειοκρατία, την τρομερή διαδικασία, την οποία ζούμε και τώρα με δωρεές του Ιδρύματος «Σταύρος Νιάρχος», που είναι σε εξέλιξη η </w:t>
      </w:r>
      <w:r>
        <w:rPr>
          <w:rFonts w:eastAsia="Times New Roman" w:cs="Times New Roman"/>
          <w:szCs w:val="24"/>
        </w:rPr>
        <w:lastRenderedPageBreak/>
        <w:t xml:space="preserve">υπογραφή ενός συνολικού μνημονίου συνεργασίας που θα περιγράφει τις πέντε μεγάλες παρεμβάσεις κ.λπ.. </w:t>
      </w:r>
    </w:p>
    <w:p w14:paraId="1B95892F"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Δυστυχώς, κληρονομήσαμε ένα θεσμικό πλαίσιο, το οποίο τελικά εξηγώ με δύο τρόπους, γιατί πρέπει κάπου να βγάζουμε και κάποια συμπεράσματα και πρέπει να συναποφασίσουμε και την αλλαγή του, διότι αυτή η τρομερή γραφειοκρατία έχει πολιτική και οικονομική λειτουργία. Δεν είναι τυχαίο ότι στο όνομα της νομιμότητας, στο όνομα του τρομερού ελέγχου των βημάτων και των αδειών που πρέπει να εκδοθούν, τελικά συμβαίνουν δύο πράγματα. Αυτό αφορά και τα δημόσια έργα και αφορά και άλλα έργα. Εδώ είναι διαφορετικού τύπου διαχείριση. Είναι σαφές. Δεν είναι συχνό το ότι πρέπει να έχω προϋπολογισμό τριάντα και μου περισσεύουν τρία και τα ξαναρίχνω για να το βελτιώσω. </w:t>
      </w:r>
    </w:p>
    <w:p w14:paraId="1B95893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Θυμάστε στο παρελθόν πάρα πολλά έργα τα οποία ξεκινούσαν. Εγώ θυμάμαι ένα αποτέλεσμα των δικών μας αγώνων στο Κρατικό της Νίκαιας, το οποίο ξεκίνησε από έναν προϋπολογισμό –δεν θυμάμαι ακριβώς τα νούμερα, θυμάμαι το τριπλάσιο τελικό κόστος, που ήταν τότε σε δραχμές- κάποιων εκατομμύριων δραχμών και στο τέλος κατέληξε στα τριπλάσια. Αυτό είναι πολύ συχνό. </w:t>
      </w:r>
    </w:p>
    <w:p w14:paraId="1B958931"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Αυτό το πράγμα, αυτή η πολυπλοκότητα της νομοθεσίας και της γραφειοκρατίας έχει πολιτική λειτουργία. Η μια ήταν ότι πρέπει να φτάσει στην κορυφή, στους Υπουργούς, στους πολιτικούς, «να έχω τον έλεγχο, εγώ το κάνω». Και το δεύτερο είναι ότι αυτό το πράγμα αναπαρήγαγε την παραοικονομία. Σε κάθε βήμα, σε κάθε γραφείο, σε κάθε συρτάρι μπορούσε να παραμείνει ένα έργο για έξι </w:t>
      </w:r>
      <w:r>
        <w:rPr>
          <w:rFonts w:eastAsia="Times New Roman" w:cs="Times New Roman"/>
          <w:szCs w:val="24"/>
        </w:rPr>
        <w:lastRenderedPageBreak/>
        <w:t xml:space="preserve">μήνες, έναν χρόνο μέχρι να μπει μια υπογραφή από κάποιους υπαλλήλους. Αυτό ήταν το λάδι που έπεφτε στη μηχανή. Αυτή η ιστορία γινόταν. Αυτό θέλει ανατίναξη. Εγώ το λέω έτσι. Δεν μπορεί να μιλάς για παραγωγική ανασυγκρότηση της χώρας και να θες, ας πούμε, για να πας μια πέτρα από εδώ εκεί, είκοσι τρείς εγκρίσεις. Δεν γίνεται αυτό το πράγμα. Θέλει άλλη πολιτική απόφαση συνολικά του πολιτικού συστήματος, αλλά αυτό σημαίνει διάρρηξη από το προηγούμενο κοινωνικό συμβόλαιο και του πολιτικού συστήματος και της οικονομικής λειτουργίας, αλλιώς δεν γίνεται. Και εκεί θα πάμε. </w:t>
      </w:r>
    </w:p>
    <w:p w14:paraId="1B95893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Επίσης, να απαντήσω σε δύο-τρία πράγματα. Είπα και προχθές, κύριε συνάδελφε, κύριε </w:t>
      </w:r>
      <w:proofErr w:type="spellStart"/>
      <w:r>
        <w:rPr>
          <w:rFonts w:eastAsia="Times New Roman" w:cs="Times New Roman"/>
          <w:szCs w:val="24"/>
        </w:rPr>
        <w:t>Λαμπρούλη</w:t>
      </w:r>
      <w:proofErr w:type="spellEnd"/>
      <w:r>
        <w:rPr>
          <w:rFonts w:eastAsia="Times New Roman" w:cs="Times New Roman"/>
          <w:szCs w:val="24"/>
        </w:rPr>
        <w:t>, ότι ήδη στον «Ευαγγελι</w:t>
      </w:r>
      <w:r>
        <w:rPr>
          <w:rFonts w:eastAsia="Times New Roman" w:cs="Times New Roman"/>
          <w:szCs w:val="24"/>
        </w:rPr>
        <w:lastRenderedPageBreak/>
        <w:t xml:space="preserve">σμό» έχουν αναλάβει διακόσια τριάντα άτομα υπηρεσία και αναμένονται άλλοι εβδομήντα τέσσερις από την 7Κ, που έχουν βγει τα αποτελέσματα. </w:t>
      </w:r>
    </w:p>
    <w:p w14:paraId="1B95893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Επίσης, υπάρχουν άλλοι δεκαοχτώ γιατροί σε προκήρυξη και είναι και η προκήρυξη των ΜΕΘ και είναι και η προκήρυξη των ΤΕΠ. Όπως έχω πει πολλές φορές το τελευταίο διάστημα, άνω των δώδεκα χιλιάδων ατόμων έχουν αναλάβει μέχρι στιγμής υπηρεσία στο Εθνικό Σύστημα Υγείας από τον Οκτώβριο του 2015 και μετά και είναι στη διαδρομή να έρθουν και άλλα </w:t>
      </w:r>
      <w:proofErr w:type="spellStart"/>
      <w:r>
        <w:rPr>
          <w:rFonts w:eastAsia="Times New Roman" w:cs="Times New Roman"/>
          <w:szCs w:val="24"/>
        </w:rPr>
        <w:t>εξίμισι</w:t>
      </w:r>
      <w:proofErr w:type="spellEnd"/>
      <w:r>
        <w:rPr>
          <w:rFonts w:eastAsia="Times New Roman" w:cs="Times New Roman"/>
          <w:szCs w:val="24"/>
        </w:rPr>
        <w:t xml:space="preserve"> χιλιάδες άτομα. Τέτοια ένεση το ΕΣΥ έχει να δει από τότε που φτιάχτηκε! </w:t>
      </w:r>
    </w:p>
    <w:p w14:paraId="1B95893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Δεν καλύψαμε όλες τις ανάγκες και ούτε θα τις καλύψουμε μόνο με αυτά. Όμως, βγαίνουμε από τα μνημόνια και θα </w:t>
      </w:r>
      <w:proofErr w:type="spellStart"/>
      <w:r>
        <w:rPr>
          <w:rFonts w:eastAsia="Times New Roman" w:cs="Times New Roman"/>
          <w:szCs w:val="24"/>
        </w:rPr>
        <w:t>επαναδιαπραγματευτούμε</w:t>
      </w:r>
      <w:proofErr w:type="spellEnd"/>
      <w:r>
        <w:rPr>
          <w:rFonts w:eastAsia="Times New Roman" w:cs="Times New Roman"/>
          <w:szCs w:val="24"/>
        </w:rPr>
        <w:t xml:space="preserve"> μια σειρά από άλλα πράγματα σε σχέση με το πώς θα </w:t>
      </w:r>
      <w:r>
        <w:rPr>
          <w:rFonts w:eastAsia="Times New Roman" w:cs="Times New Roman"/>
          <w:szCs w:val="24"/>
        </w:rPr>
        <w:lastRenderedPageBreak/>
        <w:t xml:space="preserve">τα καλύψουμε. Όμως, τέτοια ένεση έχει να δει από τότε. Νομίζω ότι καταλαβαίνετε πολύ καλά πού θα ήμασταν, αν δεν γινόταν αυτό. </w:t>
      </w:r>
    </w:p>
    <w:p w14:paraId="1B95893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σας ανακοινώσω τι θα συμβεί, επιτέλους, μετά από πολύ καιρό, μέσα στην επόμενη εβδομάδα και εδώ είναι, κύριε </w:t>
      </w:r>
      <w:proofErr w:type="spellStart"/>
      <w:r>
        <w:rPr>
          <w:rFonts w:eastAsia="Times New Roman" w:cs="Times New Roman"/>
          <w:szCs w:val="24"/>
        </w:rPr>
        <w:t>Δανέλλη</w:t>
      </w:r>
      <w:proofErr w:type="spellEnd"/>
      <w:r>
        <w:rPr>
          <w:rFonts w:eastAsia="Times New Roman" w:cs="Times New Roman"/>
          <w:szCs w:val="24"/>
        </w:rPr>
        <w:t xml:space="preserve">, πάλι το ίδιο πράγμα με αυτό που λέγαμε: Θυμάστε ότι από πέρυσι ανακοινώσαμε ότι η Περιφέρεια Αττικής δίνει 40 εκατομμύρια ευρώ από ίδιους πόρους για την ενίσχυση με σοβαρό εξοπλισμό σε όλα τα νοσοκομεία της Περιφέρειας Αττικής. </w:t>
      </w:r>
    </w:p>
    <w:p w14:paraId="1B95893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Ένα χρόνο σχεδόν φάγαμε πόλεμο για να φτάσουμε στη διακήρυξη την άλλη εβδομάδα. Ένα χρόνο! Νομοθετήσαμε δυο φορές, για να μπορεί να γίνει αυτό. Πέρασε από τον προληπτικό συμβατικό έλεγχο του Εκλεκτικού Συνεδρίου -και παραδόξως δεν καθυστέρησε πολύ εκεί, που συνήθως καθυστερεί πολύ- και μετά άρχισε ένας </w:t>
      </w:r>
      <w:r>
        <w:rPr>
          <w:rFonts w:eastAsia="Times New Roman" w:cs="Times New Roman"/>
          <w:szCs w:val="24"/>
        </w:rPr>
        <w:lastRenderedPageBreak/>
        <w:t xml:space="preserve">τρομερός πόλεμος σε σχέση με το πώς θα είναι οι προδιαγραφές. Γιατί ξέρετε, όπως τις φτιάχνω, είναι αυτό που θέλω να πάρω. </w:t>
      </w:r>
    </w:p>
    <w:p w14:paraId="1B95893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Θα μπορούσα να γράψω βιβλίο, επειδή το παρακολούθησα πολύ στενά κι από κοντά. Σας λέω, όμως, ότι το παρακολούθησα εγώ σε εβδομαδιαία βάση με δυο στελέχη μεγάλης εμπειρίας από τις υγειονομικές περιφέρειες, με αντίστοιχα στελέχη από την Περιφέρεια Αττικής. Από τη στιγμή της ανακοίνωσης μπορέσαμε να το φέρουμε να προκηρυχθεί την επόμενη εβδομάδα. Γιατί έπεσε «η σάρα, η μάρα και το κακό συναπάντημα» να μην πάρουμε αυτό, να περιγράψουμε κάτι άλλο. Εκεί που παίχτηκαν τα ρέστα τους, ήταν να μην μπορέσει να αποκτήσει το δημόσιο σύστημα υγείας τη δυνατότητα να παράγει το </w:t>
      </w:r>
      <w:proofErr w:type="spellStart"/>
      <w:r>
        <w:rPr>
          <w:rFonts w:eastAsia="Times New Roman" w:cs="Times New Roman"/>
          <w:szCs w:val="24"/>
        </w:rPr>
        <w:t>ραδιοφάρμακο</w:t>
      </w:r>
      <w:proofErr w:type="spellEnd"/>
      <w:r>
        <w:rPr>
          <w:rFonts w:eastAsia="Times New Roman" w:cs="Times New Roman"/>
          <w:szCs w:val="24"/>
        </w:rPr>
        <w:t xml:space="preserve"> και ειλικρινά το λέω, εάν δεν ήμασταν </w:t>
      </w:r>
      <w:proofErr w:type="spellStart"/>
      <w:r>
        <w:rPr>
          <w:rFonts w:eastAsia="Times New Roman" w:cs="Times New Roman"/>
          <w:szCs w:val="24"/>
        </w:rPr>
        <w:t>βαθείς</w:t>
      </w:r>
      <w:proofErr w:type="spellEnd"/>
      <w:r>
        <w:rPr>
          <w:rFonts w:eastAsia="Times New Roman" w:cs="Times New Roman"/>
          <w:szCs w:val="24"/>
        </w:rPr>
        <w:t xml:space="preserve"> γνώστες του συστήματος και της συγκεκριμένης </w:t>
      </w:r>
      <w:r>
        <w:rPr>
          <w:rFonts w:eastAsia="Times New Roman" w:cs="Times New Roman"/>
          <w:szCs w:val="24"/>
        </w:rPr>
        <w:lastRenderedPageBreak/>
        <w:t xml:space="preserve">του λειτουργίας, του πώς γίνεται και του πώς παράγεται αυτό το πράγμα, με δυο τρεις παραγράφους, θα μπορούσαν να μας είχαν τινάξει τον διαγωνισμό στον αέρα. Να μην πάρουμε αυτό που θέλουμε, που είναι και το οικονομικά </w:t>
      </w:r>
      <w:proofErr w:type="spellStart"/>
      <w:r>
        <w:rPr>
          <w:rFonts w:eastAsia="Times New Roman" w:cs="Times New Roman"/>
          <w:szCs w:val="24"/>
        </w:rPr>
        <w:t>συμφερότερο</w:t>
      </w:r>
      <w:proofErr w:type="spellEnd"/>
      <w:r>
        <w:rPr>
          <w:rFonts w:eastAsia="Times New Roman" w:cs="Times New Roman"/>
          <w:szCs w:val="24"/>
        </w:rPr>
        <w:t xml:space="preserve"> και δίνει και τη δυνατότητα, αλλά τελικά στο όνομα του να πάρουμε κάτι πολύ καλύτερο, να μην προσφέρει κανένας, για να παραμείνουμε στην κατάσταση που είμαστε σήμερα με το μονοπώλιο, ή αν κάναμε άλλα </w:t>
      </w:r>
      <w:r>
        <w:rPr>
          <w:rFonts w:eastAsia="Times New Roman" w:cs="Times New Roman"/>
          <w:szCs w:val="24"/>
          <w:lang w:val="en-US"/>
        </w:rPr>
        <w:t>deal</w:t>
      </w:r>
      <w:r>
        <w:rPr>
          <w:rFonts w:eastAsia="Times New Roman" w:cs="Times New Roman"/>
          <w:szCs w:val="24"/>
        </w:rPr>
        <w:t xml:space="preserve">. Αυτό έγινε κι αυτό πρέπει να αλλάξει βέβαια. </w:t>
      </w:r>
    </w:p>
    <w:p w14:paraId="1B95893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Ξεκίνησα από αυτό, κύριε </w:t>
      </w:r>
      <w:proofErr w:type="spellStart"/>
      <w:r>
        <w:rPr>
          <w:rFonts w:eastAsia="Times New Roman" w:cs="Times New Roman"/>
          <w:szCs w:val="24"/>
        </w:rPr>
        <w:t>Λαμπρούλη</w:t>
      </w:r>
      <w:proofErr w:type="spellEnd"/>
      <w:r>
        <w:rPr>
          <w:rFonts w:eastAsia="Times New Roman" w:cs="Times New Roman"/>
          <w:szCs w:val="24"/>
        </w:rPr>
        <w:t xml:space="preserve">, γιατί εδώ προβλέπονται 4,5 εκατομμύρια ευρώ εξοπλισμός για τον «Ευαγγελισμό». Μπορώ να σας δώσω και τον κατάλογο, για να τον δείτε από τον ψηφιακό </w:t>
      </w:r>
      <w:proofErr w:type="spellStart"/>
      <w:r>
        <w:rPr>
          <w:rFonts w:eastAsia="Times New Roman" w:cs="Times New Roman"/>
          <w:szCs w:val="24"/>
        </w:rPr>
        <w:t>λιθοτρίπτη</w:t>
      </w:r>
      <w:proofErr w:type="spellEnd"/>
      <w:r>
        <w:rPr>
          <w:rFonts w:eastAsia="Times New Roman" w:cs="Times New Roman"/>
          <w:szCs w:val="24"/>
        </w:rPr>
        <w:t xml:space="preserve"> ενδοσκοπικής λιθοτριψίας, νέο σύστημα αγγειογραφίας </w:t>
      </w:r>
      <w:r>
        <w:rPr>
          <w:rFonts w:eastAsia="Times New Roman" w:cs="Times New Roman"/>
          <w:szCs w:val="24"/>
        </w:rPr>
        <w:lastRenderedPageBreak/>
        <w:t xml:space="preserve">με σύστημα ανάρτησης μόνιτορ για το υβριδικό χειρουργείο, δεύτερο σύστημα </w:t>
      </w:r>
      <w:proofErr w:type="spellStart"/>
      <w:r>
        <w:rPr>
          <w:rFonts w:eastAsia="Times New Roman" w:cs="Times New Roman"/>
          <w:szCs w:val="24"/>
        </w:rPr>
        <w:t>στεφανιογραφίας</w:t>
      </w:r>
      <w:proofErr w:type="spellEnd"/>
      <w:r>
        <w:rPr>
          <w:rFonts w:eastAsia="Times New Roman" w:cs="Times New Roman"/>
          <w:szCs w:val="24"/>
        </w:rPr>
        <w:t xml:space="preserve">, αντικατάσταση εξοπλισμού στις δυο μονάδες εντατικής θεραπείας οι οποίες λειτουργούν και σε κρεβάτια και σε μόνιτορ και συστήματα παρακολούθησης, μαγνητικό τομογράφο 1,5-4, σύστημα ενδοσκοπικής </w:t>
      </w:r>
      <w:proofErr w:type="spellStart"/>
      <w:r>
        <w:rPr>
          <w:rFonts w:eastAsia="Times New Roman" w:cs="Times New Roman"/>
          <w:szCs w:val="24"/>
        </w:rPr>
        <w:t>υπερηχοτομογραφίας</w:t>
      </w:r>
      <w:proofErr w:type="spellEnd"/>
      <w:r>
        <w:rPr>
          <w:rFonts w:eastAsia="Times New Roman" w:cs="Times New Roman"/>
          <w:szCs w:val="24"/>
        </w:rPr>
        <w:t xml:space="preserve"> και δυο πλήρη ψηφιακά συστήματα </w:t>
      </w:r>
      <w:proofErr w:type="spellStart"/>
      <w:r>
        <w:rPr>
          <w:rFonts w:eastAsia="Times New Roman" w:cs="Times New Roman"/>
          <w:szCs w:val="24"/>
        </w:rPr>
        <w:t>βιντεοενδοσκόπησης</w:t>
      </w:r>
      <w:proofErr w:type="spellEnd"/>
      <w:r>
        <w:rPr>
          <w:rFonts w:eastAsia="Times New Roman" w:cs="Times New Roman"/>
          <w:szCs w:val="24"/>
        </w:rPr>
        <w:t xml:space="preserve"> κ.λπ.. Οπότε, δεν τα αφήνουμε μόνα τους και ούτε περιμένουμε…</w:t>
      </w:r>
    </w:p>
    <w:p w14:paraId="1B958939"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Κύριε Υπουργέ…</w:t>
      </w:r>
    </w:p>
    <w:p w14:paraId="1B95893A"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Λίγα σας φαίνονται, κύριε </w:t>
      </w:r>
      <w:proofErr w:type="spellStart"/>
      <w:r>
        <w:rPr>
          <w:rFonts w:eastAsia="Times New Roman" w:cs="Times New Roman"/>
          <w:szCs w:val="24"/>
        </w:rPr>
        <w:t>Λαμπρούλη</w:t>
      </w:r>
      <w:proofErr w:type="spellEnd"/>
      <w:r>
        <w:rPr>
          <w:rFonts w:eastAsia="Times New Roman" w:cs="Times New Roman"/>
          <w:szCs w:val="24"/>
        </w:rPr>
        <w:t xml:space="preserve">; Τα δίναν κι άλλες φορές αυτά έτσι; </w:t>
      </w:r>
    </w:p>
    <w:p w14:paraId="1B95893B"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ΛΑΜΠΡΟΥΛΗΣ (ΣΤ΄ Αντιπρόεδρος της Βουλής): </w:t>
      </w:r>
      <w:r>
        <w:rPr>
          <w:rFonts w:eastAsia="Times New Roman" w:cs="Times New Roman"/>
          <w:szCs w:val="24"/>
        </w:rPr>
        <w:t>Εγώ άλλα έλεγα από του Βήματος και στην επιτροπή. Ρώτησα…</w:t>
      </w:r>
    </w:p>
    <w:p w14:paraId="1B95893C"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Δεν αφήνουμε τίποτα στην τύχη του.</w:t>
      </w:r>
    </w:p>
    <w:p w14:paraId="1B95893D"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Εάν μου δώσει τον λόγο η κυρία Πρόεδρος, θα ήθελα να διευκρινίσω κάτι. Μην πετάτε λόγια χάριν εντυπώσεων.</w:t>
      </w:r>
    </w:p>
    <w:p w14:paraId="1B95893E"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Εμείς δεν φτιάχνουμε ντουβάρια.</w:t>
      </w:r>
    </w:p>
    <w:p w14:paraId="1B95893F"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Εγώ άλλο ρώτησα, εάν οι οκτώ αίθουσες που έχουν ήδη αποπερατωθεί θα εξοπλιστούν με κρεββάτια.  </w:t>
      </w:r>
    </w:p>
    <w:p w14:paraId="1B958940"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Ήδη έχουν εξοπλιστεί.</w:t>
      </w:r>
    </w:p>
    <w:p w14:paraId="1B958941"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Αυτό σας ρώτησα.</w:t>
      </w:r>
    </w:p>
    <w:p w14:paraId="1B958942"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Θα εξοπλιστούν, κύριε </w:t>
      </w:r>
      <w:proofErr w:type="spellStart"/>
      <w:r>
        <w:rPr>
          <w:rFonts w:eastAsia="Times New Roman" w:cs="Times New Roman"/>
          <w:szCs w:val="24"/>
        </w:rPr>
        <w:t>Λαμπρούλη</w:t>
      </w:r>
      <w:proofErr w:type="spellEnd"/>
      <w:r>
        <w:rPr>
          <w:rFonts w:eastAsia="Times New Roman" w:cs="Times New Roman"/>
          <w:szCs w:val="24"/>
        </w:rPr>
        <w:t xml:space="preserve"> μου, θα εξοπλιστούν, αυτό σας λέω. Ήδη οι τρεις έχουν εξοπλιστεί και θα εξοπλιστούν κι οι άλλες. Άντρα θέλω, τώρα τον θέλω! Θα εξοπλιστούν κι οι άλλες. </w:t>
      </w:r>
    </w:p>
    <w:p w14:paraId="1B95894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Δεν έχω να πω νομίζω πολλά πράγματα σε σχέση με την κύρωση της σύμβασης και περνάω στις τροπολογίες. </w:t>
      </w:r>
    </w:p>
    <w:p w14:paraId="1B95894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Η πρώτη υπουργική τροπολογία με αριθμό 1456 και ειδικό 106 πρακτικά είναι η εναρμόνιση με ευρωπαϊκή οδηγία της 25</w:t>
      </w:r>
      <w:r>
        <w:rPr>
          <w:rFonts w:eastAsia="Times New Roman" w:cs="Times New Roman"/>
          <w:szCs w:val="24"/>
          <w:vertAlign w:val="superscript"/>
        </w:rPr>
        <w:t>ης</w:t>
      </w:r>
      <w:r>
        <w:rPr>
          <w:rFonts w:eastAsia="Times New Roman" w:cs="Times New Roman"/>
          <w:szCs w:val="24"/>
        </w:rPr>
        <w:t xml:space="preserve"> Ιουλίου 2016 ότι πρέπει όλες οι μονάδες αιμοδοσίας της χώρας να τηρούν </w:t>
      </w:r>
      <w:r>
        <w:rPr>
          <w:rFonts w:eastAsia="Times New Roman" w:cs="Times New Roman"/>
          <w:szCs w:val="24"/>
        </w:rPr>
        <w:lastRenderedPageBreak/>
        <w:t xml:space="preserve">κάποιες συγκεκριμένες κατευθυντήριες γραμμές ορθής πρακτικής, τις οποίες ήδη έχει </w:t>
      </w:r>
      <w:proofErr w:type="spellStart"/>
      <w:r>
        <w:rPr>
          <w:rFonts w:eastAsia="Times New Roman" w:cs="Times New Roman"/>
          <w:szCs w:val="24"/>
        </w:rPr>
        <w:t>παράξει</w:t>
      </w:r>
      <w:proofErr w:type="spellEnd"/>
      <w:r>
        <w:rPr>
          <w:rFonts w:eastAsia="Times New Roman" w:cs="Times New Roman"/>
          <w:szCs w:val="24"/>
        </w:rPr>
        <w:t xml:space="preserve"> το Εθνικό Κέντρο Αιμοδοσίας, προκειμένου να πιστοποιείται η ασφαλής διαδικασία της αιμοδοσίας. </w:t>
      </w:r>
    </w:p>
    <w:p w14:paraId="1B95894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Η δεύτερη τροπολογία με αριθμό 1459 και ειδικό 109, πρώτον, ουσιαστικά παρατείνει τη διαδικασία εκκαθάρισης από τον ΕΟΠΥΥ με το νέο σύστημα για τα δημόσια νοσοκομεία, τα στρατιωτικά νοσοκομεία και τα φαρμακεία για τους ασφαλισμένους του ΕΟΠΥΥ. Επειδή δεν έχουν ολοκληρωθεί οι διαδικασίες για την εκκίνηση του συστήματος εκκαθάρισης, όπως έχει γίνει στο σύνολο του ιδιωτικού τομέα και των ιδιωτών </w:t>
      </w:r>
      <w:proofErr w:type="spellStart"/>
      <w:r>
        <w:rPr>
          <w:rFonts w:eastAsia="Times New Roman" w:cs="Times New Roman"/>
          <w:szCs w:val="24"/>
        </w:rPr>
        <w:t>παρόχων</w:t>
      </w:r>
      <w:proofErr w:type="spellEnd"/>
      <w:r>
        <w:rPr>
          <w:rFonts w:eastAsia="Times New Roman" w:cs="Times New Roman"/>
          <w:szCs w:val="24"/>
        </w:rPr>
        <w:t>, παρατείνουμε τη διαδικασία αυτή. Δηλαδή συνεχίζεται να γίνεται ο έλεγχος με τον σημερινό τρόπο και όχι με το νέο τρόπο, με την εκκαθάριση του 100% των υποβολών μέχρι 31-12-2018.</w:t>
      </w:r>
    </w:p>
    <w:p w14:paraId="1B95894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Το δεύτερο άρθρο, ουσιαστικά κάνει μια νομοτεχνικού χαρακτήρα βελτίωση στη διαδικασία που είχαμε ορίσει με τον τελευταίο νόμο για τα φαρμακεία, σε σχέση με τις διημερεύσεις και τις διανυκτερεύσεις. Υπήρχε ένα λάθος στις ώρες που είχαν μπει, δηλαδή στις 8 και 9 το βράδυ. Ουσιαστικά, δεν τους απαλλάσσει, δεν μπορούν δηλαδή να εξαιρούνται από τη διαδικασία της εφημέρευσης, απλώς ορίζει καλύτερα το ωράριο το οποίο γίνεται. Αυτό γίνεται, γιατί υπήρχε ένα λάθος στην πρώτη διατύπωση.</w:t>
      </w:r>
    </w:p>
    <w:p w14:paraId="1B95894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Όσον αφορά το τρίτο άρθρο αυτής της τροπολογίας, θα ήθελα να πω ότι ουσιαστικά, δίνουμε τη δυνατότητα στο ΚΕΕΛΠΝΟ να μπορεί να προμηθεύεται φάρμακα και εμβόλια στη νοσοκομειακή τιμή και όχι στη λιανική τιμή, όπως ήταν καθιερωμένη πρακτική τα </w:t>
      </w:r>
      <w:r>
        <w:rPr>
          <w:rFonts w:eastAsia="Times New Roman" w:cs="Times New Roman"/>
          <w:szCs w:val="24"/>
        </w:rPr>
        <w:lastRenderedPageBreak/>
        <w:t xml:space="preserve">παλαιότερα χρόνια, όταν με απευθείας αγορές από ιδιωτικά φαρμακεία ή από άλλους προμηθευτές τα προμηθευόταν σε ακριβότερες τιμές, αν και τα χρειαζόταν, προκειμένου να αντιμετωπίσει ευπαθείς ομάδες, προσφυγικούς πληθυσμούς, των οποίων έχει την ευθύνη του χειρισμού τους κ.λπ.. Συνεπώς, λοιπόν, του δίνουμε τη δυνατότητα να προμηθεύεται φάρμακα στις νοσοκομειακές τιμές, κάνοντας μια πολύ μεγάλη εξοικονόμηση. </w:t>
      </w:r>
    </w:p>
    <w:p w14:paraId="1B95894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Έρχομαι στην τρίτη τροπολογία με γενικό αριθμό 1460 και ειδικό 110. Με την παράγραφο 1 παρατείνουμε μέχρι την ολοκλήρωση των διαγωνισμών, που έχουν προκηρυχθεί στις υγειονομικές περιφέρειες για την προμήθεια υγειονομικού υλικού, φαρμάκων και αντιδραστηρίων στα εργαστήρια και στα ιατρεία της πρωτοβάθμιας τις συμβάσεις, που υπήρχαν από τα νοσοκομεία. Δίδεται παράταση </w:t>
      </w:r>
      <w:r>
        <w:rPr>
          <w:rFonts w:eastAsia="Times New Roman" w:cs="Times New Roman"/>
          <w:szCs w:val="24"/>
        </w:rPr>
        <w:lastRenderedPageBreak/>
        <w:t>μέχρι να ολοκληρωθούν οι καινούργιοι διαγωνισμοί, που θα υλοποιούν οι ΥΠΕ, για να μπορούν να προμηθεύονται οι πρωτοβάθμιες δομές από εκεί.</w:t>
      </w:r>
    </w:p>
    <w:p w14:paraId="1B95894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Με την παράγραφο 2 παρατείνουμε για ένα έτος την καταβολή του επιδόματος στολής στα πληρώματα του Εθνικού Κέντρου Άμεσης Βοήθειας, του ΕΚΑΒ, ικανοποιώντας ένα αίτημα των εργαζομένων εκεί. Είμαστε σε αναμονή της προκήρυξης του διαγωνισμού που θα κάνουμε για την προμήθεια στολών μέσω της Εθνικής Κεντρικής Αρχής Προμηθειών.</w:t>
      </w:r>
    </w:p>
    <w:p w14:paraId="1B95894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Έρχομαι στην παράγραφο 3 και απαντώ και στον κ. </w:t>
      </w:r>
      <w:proofErr w:type="spellStart"/>
      <w:r>
        <w:rPr>
          <w:rFonts w:eastAsia="Times New Roman" w:cs="Times New Roman"/>
          <w:szCs w:val="24"/>
        </w:rPr>
        <w:t>Μπαργιώτα</w:t>
      </w:r>
      <w:proofErr w:type="spellEnd"/>
      <w:r>
        <w:rPr>
          <w:rFonts w:eastAsia="Times New Roman" w:cs="Times New Roman"/>
          <w:szCs w:val="24"/>
        </w:rPr>
        <w:t xml:space="preserve">. </w:t>
      </w:r>
    </w:p>
    <w:p w14:paraId="1B95894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xml:space="preserve">, ξέρετε την ιστορία του μοριακού ελέγχου από παλιά και το πώς ξεκίνησε. Όταν η Πολωνία και η Ουγγαρία </w:t>
      </w:r>
      <w:r>
        <w:rPr>
          <w:rFonts w:eastAsia="Times New Roman" w:cs="Times New Roman"/>
          <w:szCs w:val="24"/>
        </w:rPr>
        <w:lastRenderedPageBreak/>
        <w:t xml:space="preserve">πλήρωναν 7, 8 και 9 ευρώ την εξέταση, εμείς εδώ το 2006, το 2007 και το 2008 –και είναι και αυτό ένα κομμάτι του σκανδάλου του ΚΕΕΛΠΝΟ- την πληρώναμε 50, 55 55, 60 και 80 ευρώ την εξέταση. Έγινε ο προηγούμενος διαγωνισμός. Δυστυχώς, είχαμε μια καθυστέρηση από την προηγούμενη Επιτροπή Προμηθειών, σε σχέση με την έγκριση της διακήρυξης των όρων του διαγωνισμού. Μια αντίστοιχη καθυστέρηση είχαμε και για τον ορολογικό έλεγχο του αίματος, τον οποίο βέβαια, υλοποιήσαμε. Επειδή λήγει η προηγούμενη σύμβαση τον Απρίλιο-Μάιο και δεν θα έχει ολοκληρωθεί η διαδικασία μέχρι τότε, για να μην βρεθούμε σε κενό χωρίς σύμβαση και ανοίξει η όρεξη σε κάποιες εταιρείες να μας πουν «τώρα δεν έχετε σύμβαση, πληρώστε τα μαλλιά της κεφαλής σας», ουσιαστικά </w:t>
      </w:r>
      <w:r>
        <w:rPr>
          <w:rFonts w:eastAsia="Times New Roman" w:cs="Times New Roman"/>
          <w:szCs w:val="24"/>
        </w:rPr>
        <w:lastRenderedPageBreak/>
        <w:t xml:space="preserve">επεκτείνουμε την προηγούμενη σύμβαση, μέχρι να ολοκληρωθεί η νέα σύμβαση, που πιστεύω ότι θα πετύχει ακόμη καλύτερες τιμές. </w:t>
      </w:r>
    </w:p>
    <w:p w14:paraId="1B95894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Η επόμενη τροπολογία είναι η τροπολογία με γενικό αριθμό 1462. Να απαντήσω και γι’ αυτήν την τροπολογία. Εδώ έχει δύο πράγματα. Αφορά το ΕΚΕΠΥ. Ναι, στο ΕΚΕΠΥ –αναφέρθηκαν πριν και οι συνάδελφοι από τη Χρυσή Αυγή- έχουν γίνει δύο έλεγχοι του ΣΕΥΠ. Έχει πάει και στον εισαγγελέα η υπόθεση. Ο προηγούμενος διοικητής του ΕΚΕΠΥ, προκειμένου να βάζει και τον εαυτό του εφημερεύοντα, είχε φθάσει το κόστος της μηνιαίας εφημέρευσης για το κέντρο περίπου στις 100.000 έως 120.000 το μήνα. Από </w:t>
      </w:r>
      <w:proofErr w:type="spellStart"/>
      <w:r>
        <w:rPr>
          <w:rFonts w:eastAsia="Times New Roman" w:cs="Times New Roman"/>
          <w:szCs w:val="24"/>
        </w:rPr>
        <w:t>πρόπερσι</w:t>
      </w:r>
      <w:proofErr w:type="spellEnd"/>
      <w:r>
        <w:rPr>
          <w:rFonts w:eastAsia="Times New Roman" w:cs="Times New Roman"/>
          <w:szCs w:val="24"/>
        </w:rPr>
        <w:t xml:space="preserve"> αυτό το κόστος το έχουμε κατεβάσει στις 35.000 έως 40.000 ευρώ το μήνα, γιατί αλλάξαμε την τιμολόγηση και αμείβονται σαν εφημερίες ιατρών του ΕΣΥ και όχι με τα ειδικά τιμολόγια των οκταώρων </w:t>
      </w:r>
      <w:r>
        <w:rPr>
          <w:rFonts w:eastAsia="Times New Roman" w:cs="Times New Roman"/>
          <w:szCs w:val="24"/>
        </w:rPr>
        <w:lastRenderedPageBreak/>
        <w:t xml:space="preserve">κ.λπ.. Βεβαίως, μιλάμε για πραγματικούς ανθρώπους και πραγματικούς εφημερεύοντες, είτε γιατρούς είτε διοικητικούς και όχι αυτό το οποίο γινόταν παλιότερα, το οποίο περιγράφεται στα πορίσματα του ΣΕΥΠ και θα πρέπει και οι εισαγγελείς να προχωρήσουν πιο γρήγορα, διότι κάποιοι πήγαιναν και έπαιρναν μηνιάτικο από εκεί, λέγοντας και καλά ότι εφημερεύουν και δεν τους ήξερε άνθρωπος γεννημένος ότι είχαν πατήσει εκεί μέσα. </w:t>
      </w:r>
    </w:p>
    <w:p w14:paraId="1B95894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Με την πρόσφατη ρύθμιση, λοιπόν, για το ΕΚΕΠΥ, ουσιαστικά διορθώνουμε δυο σημεία της προηγούμενης ρύθμισης. Να σας ενημερώσω ότι ήδη το ΕΚΕΠΥ έφυγε από εκείνο το αμαρτωλό κτήριο της </w:t>
      </w:r>
      <w:proofErr w:type="spellStart"/>
      <w:r>
        <w:rPr>
          <w:rFonts w:eastAsia="Times New Roman" w:cs="Times New Roman"/>
          <w:szCs w:val="24"/>
        </w:rPr>
        <w:t>Κηφισίας</w:t>
      </w:r>
      <w:proofErr w:type="spellEnd"/>
      <w:r>
        <w:rPr>
          <w:rFonts w:eastAsia="Times New Roman" w:cs="Times New Roman"/>
          <w:szCs w:val="24"/>
        </w:rPr>
        <w:t xml:space="preserve">. Έχει μεταφερθεί στο κτήριο της Μακεδονίας, κοντά στο Υπουργείο Υγείας. Διαμορφώθηκαν οι υποδομές. Φεύγει η υποχρέωση από το Υπουργείο Υγείας να πληρώνει εκείνα τα 3,5 </w:t>
      </w:r>
      <w:r>
        <w:rPr>
          <w:rFonts w:eastAsia="Times New Roman" w:cs="Times New Roman"/>
          <w:szCs w:val="24"/>
        </w:rPr>
        <w:lastRenderedPageBreak/>
        <w:t xml:space="preserve">εκατομμύρια ευρώ τον χρόνο νοίκι σε αυτό το κτήριο, το οποίο ήταν ένα κτήριο φάντασμα. Ήταν από το σκάνδαλο του ΤΑΙΠΕΔ με εκείνα τα ακίνητα, που τα πουλούσαμε και τα ξανανοικιάζαμε κατευθείαν. Τα αγοράσαμε με τα δικά μας λεφτά, από τα νοίκια. Ήταν αυτά που είχε κάνει ο Σαμαράς λίγο πριν φύγει το 2015. </w:t>
      </w:r>
    </w:p>
    <w:p w14:paraId="1B95894E"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Ουσιαστικά, διορθώνουμε εδώ δυο σημεία. Το ένα έχει να κάνει με τη διοίκηση, στην οποία λέμε ότι ο διοικητής θα είναι πλήρους και αποκλειστικής απασχόλησης, ενώ ο υποδιοικητής μπορεί να είναι πλήρους απασχόλησης. Δίνουμε τη δυνατότητα με αυτό τον τρόπο να μπορούν και γιατροί διευθυντές του ΕΣΥ να αναλάβουν διοικητές. Δεν υπήρχε αυτή η δυνατότητα, έτσι όπως είχε διατυπωθεί ο νόμος.</w:t>
      </w:r>
    </w:p>
    <w:p w14:paraId="1B95894F"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παράγραφος έχει να κάνει με το εξής, ότι δίνουμε τη δυνατότητα σε στρατιωτικούς γιατρούς να μπορούν να εφημερεύουν στο ΕΚΕΠΥ. Γινόταν παλιότερα με τη ρύθμιση που περάσαμε και λέγαμε ότι μπορεί να συμμετέχουν γιατροί του ΕΣΥ, γιατροί δημόσιας υγείας κ.λπ., αλλά από λάθος είχαν εξαιρεθεί οι στρατιωτικοί γιατροί, οι οποίοι θέλουν να κάνουν εφημερίες και έχουν προβλήματα συμπλήρωσης του μηνιαίου καταλόγου των εφημερευόντων. Αυτό βάζουμε και αμείβονται πρακτικά με τις εφημερίες και το αντίτιμο του επιμελητή </w:t>
      </w:r>
      <w:r>
        <w:rPr>
          <w:rFonts w:eastAsia="Times New Roman"/>
          <w:bCs/>
        </w:rPr>
        <w:t>Β</w:t>
      </w:r>
      <w:r>
        <w:rPr>
          <w:rFonts w:eastAsia="Times New Roman" w:cs="Times New Roman"/>
          <w:szCs w:val="24"/>
        </w:rPr>
        <w:t xml:space="preserve">΄. Αυτές είναι οι υπουργικές τροπολογίες. </w:t>
      </w:r>
    </w:p>
    <w:p w14:paraId="1B95895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Κάνουμε δεκτές τις βουλευτικές τροπολογίες, που κατέθεσαν οι συνάδελφοι. Λύνουν κάποια συγκεκριμένα προβλήματα. Μιλάω για την τροπολογία που κατέθεσε ο κ. Παπαδόπουλος, ο κ. Μαντάς </w:t>
      </w:r>
      <w:r>
        <w:rPr>
          <w:rFonts w:eastAsia="Times New Roman" w:cs="Times New Roman"/>
          <w:szCs w:val="24"/>
        </w:rPr>
        <w:lastRenderedPageBreak/>
        <w:t xml:space="preserve">και η κ. </w:t>
      </w:r>
      <w:proofErr w:type="spellStart"/>
      <w:r>
        <w:rPr>
          <w:rFonts w:eastAsia="Times New Roman" w:cs="Times New Roman"/>
          <w:szCs w:val="24"/>
        </w:rPr>
        <w:t>Τζούφη</w:t>
      </w:r>
      <w:proofErr w:type="spellEnd"/>
      <w:r>
        <w:rPr>
          <w:rFonts w:eastAsia="Times New Roman" w:cs="Times New Roman"/>
          <w:szCs w:val="24"/>
        </w:rPr>
        <w:t xml:space="preserve"> σχετικά με τον τρόπο της υποβολής των υποψηφιοτήτων για τις νέες θέσεις των γιατρών του ΕΣΥ, με βάση τον νέο τρόπο για την προθεσμία. Κάνει αυτή τη διευκρίνιση. </w:t>
      </w:r>
    </w:p>
    <w:p w14:paraId="1B958951"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Κάναμε δεκτή και την τροπολογία με γενικό αριθμό 1458 και ειδικό 108, που κατέθεσαν πάλι οι ίδιοι τρεις Βουλευτές και που πρακτικά λύνει ένα πρόβλημα στις ήδη προκηρυγμένες θέσεις, που δεν μπορούσαν να συμπληρωθούν τα συμβούλια, γιατί δεν υπήρχαν συντονιστές διευθυντές σε αυτή την υγειονομική περιφέρεια. Γίνονται δεκτές και οι δυο. </w:t>
      </w:r>
    </w:p>
    <w:p w14:paraId="1B95895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Θα ήθελα να πω μια κουβέντα -θα την ξαναπώ άλλη μια φορά- γιατί νιώθω την ανάγκη, σε σχέση με αυτά που είπε η Χρυσή Αυγή προηγουμένως. Λοιπόν, πρώτον, έχουμε πει ότι δεν σας απαντάμε, </w:t>
      </w:r>
      <w:r>
        <w:rPr>
          <w:rFonts w:eastAsia="Times New Roman" w:cs="Times New Roman"/>
          <w:szCs w:val="24"/>
        </w:rPr>
        <w:lastRenderedPageBreak/>
        <w:t xml:space="preserve">γιατί είστε υπόδικοι για σύσταση εγκληματικής οργάνωσης για τη δολοφονία του Παύλου Φύσσα. </w:t>
      </w:r>
    </w:p>
    <w:p w14:paraId="1B958953"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ΣΩΤΗΡΙΑ ΒΛΑΧΟΥ: </w:t>
      </w:r>
      <w:r>
        <w:rPr>
          <w:rFonts w:eastAsia="Times New Roman" w:cs="Times New Roman"/>
          <w:szCs w:val="24"/>
        </w:rPr>
        <w:t xml:space="preserve">Δεν είμαστε όλοι. </w:t>
      </w:r>
    </w:p>
    <w:p w14:paraId="1B958954"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Το έχω ξαναπεί. Θέλετε να το ξανακούσετε.</w:t>
      </w:r>
    </w:p>
    <w:p w14:paraId="1B958955"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Τι σχέση έχει αυτό; </w:t>
      </w:r>
    </w:p>
    <w:p w14:paraId="1B958956"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Δεύτερον, είχα γράψει κάποια πράγματα και πρέπει να απαντήσω. Σας άκουσα προσεκτικά και δεν διέκοψα. </w:t>
      </w:r>
    </w:p>
    <w:p w14:paraId="1B958957"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Ο κ. Κοντονής γιατί απαντά, που είναι Υπουργός Δικαιοσύνης; </w:t>
      </w:r>
    </w:p>
    <w:p w14:paraId="1B958958"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Ρωτήστε τον Υπουργό Δικαιοσύνης. Εγώ σας λέω ποια είναι η θέση μου. </w:t>
      </w:r>
    </w:p>
    <w:p w14:paraId="1B958959"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Ρωτάω εσάς. </w:t>
      </w:r>
    </w:p>
    <w:p w14:paraId="1B95895A"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 σας είπα ποια είναι η θέση μου. </w:t>
      </w:r>
    </w:p>
    <w:p w14:paraId="1B95895B"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Είστε σαν τον </w:t>
      </w:r>
      <w:proofErr w:type="spellStart"/>
      <w:r>
        <w:rPr>
          <w:rFonts w:eastAsia="Times New Roman" w:cs="Times New Roman"/>
          <w:szCs w:val="24"/>
        </w:rPr>
        <w:t>Δένδια</w:t>
      </w:r>
      <w:proofErr w:type="spellEnd"/>
      <w:r>
        <w:rPr>
          <w:rFonts w:eastAsia="Times New Roman" w:cs="Times New Roman"/>
          <w:szCs w:val="24"/>
        </w:rPr>
        <w:t xml:space="preserve">. </w:t>
      </w:r>
    </w:p>
    <w:p w14:paraId="1B95895C"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Δεν έχουμε καμμία σχέση. </w:t>
      </w:r>
    </w:p>
    <w:p w14:paraId="1B95895D"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Απόλυτη, σε αυτά ταυτίζεστε. </w:t>
      </w:r>
    </w:p>
    <w:p w14:paraId="1B95895E"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Αϊβατίδη</w:t>
      </w:r>
      <w:proofErr w:type="spellEnd"/>
      <w:r>
        <w:rPr>
          <w:rFonts w:eastAsia="Times New Roman" w:cs="Times New Roman"/>
          <w:szCs w:val="24"/>
        </w:rPr>
        <w:t xml:space="preserve">, σας παρακαλώ. Ολοκληρώστε, κύριε </w:t>
      </w:r>
      <w:proofErr w:type="spellStart"/>
      <w:r>
        <w:rPr>
          <w:rFonts w:eastAsia="Times New Roman" w:cs="Times New Roman"/>
          <w:szCs w:val="24"/>
        </w:rPr>
        <w:t>Πολάκη</w:t>
      </w:r>
      <w:proofErr w:type="spellEnd"/>
      <w:r>
        <w:rPr>
          <w:rFonts w:eastAsia="Times New Roman" w:cs="Times New Roman"/>
          <w:szCs w:val="24"/>
        </w:rPr>
        <w:t xml:space="preserve">. </w:t>
      </w:r>
    </w:p>
    <w:p w14:paraId="1B95895F"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Νομίζω -και θα συνηγορήσω σε αυτό που είπε ο κ. </w:t>
      </w:r>
      <w:proofErr w:type="spellStart"/>
      <w:r>
        <w:rPr>
          <w:rFonts w:eastAsia="Times New Roman" w:cs="Times New Roman"/>
          <w:szCs w:val="24"/>
        </w:rPr>
        <w:t>Δανέλλης</w:t>
      </w:r>
      <w:proofErr w:type="spellEnd"/>
      <w:r>
        <w:rPr>
          <w:rFonts w:eastAsia="Times New Roman" w:cs="Times New Roman"/>
          <w:szCs w:val="24"/>
        </w:rPr>
        <w:t xml:space="preserve">- </w:t>
      </w:r>
      <w:r>
        <w:rPr>
          <w:rFonts w:eastAsia="Times New Roman"/>
          <w:bCs/>
          <w:shd w:val="clear" w:color="auto" w:fill="FFFFFF"/>
        </w:rPr>
        <w:t>ότι</w:t>
      </w:r>
      <w:r>
        <w:rPr>
          <w:rFonts w:eastAsia="Times New Roman" w:cs="Times New Roman"/>
          <w:szCs w:val="24"/>
        </w:rPr>
        <w:t xml:space="preserve"> σε σχέση με το Μακεδονικό, το Σκοπιανό, ανοίγεται ένα παράθυρο ευκαιρίας, μετά από είκοσι επτά χρόνια. Αυτά τα είκοσι επτά χρόνια έχουμε διανύσει μια διαδρομή. Δεν πέσαμε από τον ουρανό. </w:t>
      </w:r>
    </w:p>
    <w:p w14:paraId="1B95896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Αυτή την κατάσταση που διαχειριζόμαστε σήμερα, κάποιοι την διαμόρφωσαν. Έπεσε μια εθνικιστική κυβέρνηση εκεί, η οποία άρχισε να στήνει αγάλματα, να ονοματίζει δρόμους και να κάνει διάφορα. Τότε, δεν ξέρω πού ήταν όλοι αυτοί, που σήμερα ξεσηκώνονται, για να τους σταματήσουν. Τότε δεν μίλαγε κανένας, όταν γινόταν αυτό. Ποιος κυβερνούσε τότε; Η Αριστερά κυβερνούσε τότε; Οι ΑΝΕΛ κυβερνούσαν τότε; Ποιος κυβερνούσε τότε; </w:t>
      </w:r>
    </w:p>
    <w:p w14:paraId="1B958961"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εμείς πάντως. </w:t>
      </w:r>
    </w:p>
    <w:p w14:paraId="1B958962"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Ούτε εσείς φανήκατε πουθενά τότε. Καμμία αντίδραση. </w:t>
      </w:r>
    </w:p>
    <w:p w14:paraId="1B958963"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Από την πρώτη στιγμή αντιδράσαμε. Κάνετε λάθος. </w:t>
      </w:r>
    </w:p>
    <w:p w14:paraId="1B958964"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Αυτή τη στιγμή υπάρχει ένα παράθυρο ευκαιρίας, με βάση την ένδειξη καλής θέλησης, που φαίνεται. Θα υπάρξει μια συνολική διαπραγμάτευση, η οποία το πρώτο που θα λήξει </w:t>
      </w:r>
      <w:r>
        <w:rPr>
          <w:rFonts w:eastAsia="Times New Roman"/>
          <w:bCs/>
          <w:shd w:val="clear" w:color="auto" w:fill="FFFFFF"/>
        </w:rPr>
        <w:t>θα</w:t>
      </w:r>
      <w:r>
        <w:rPr>
          <w:rFonts w:eastAsia="Times New Roman" w:cs="Times New Roman"/>
          <w:szCs w:val="24"/>
        </w:rPr>
        <w:t xml:space="preserve"> είναι η απάλειψη των οποιονδήποτε </w:t>
      </w:r>
      <w:proofErr w:type="spellStart"/>
      <w:r>
        <w:rPr>
          <w:rFonts w:eastAsia="Times New Roman" w:cs="Times New Roman"/>
          <w:szCs w:val="24"/>
        </w:rPr>
        <w:t>αλυτρωτικών</w:t>
      </w:r>
      <w:proofErr w:type="spellEnd"/>
      <w:r>
        <w:rPr>
          <w:rFonts w:eastAsia="Times New Roman" w:cs="Times New Roman"/>
          <w:szCs w:val="24"/>
        </w:rPr>
        <w:t xml:space="preserve"> στοιχείων είτε του Συντάγματος είτε των ονομασιών των δρόμων είτε των θεσμικών εκφράσεων του κράτους.</w:t>
      </w:r>
    </w:p>
    <w:p w14:paraId="1B95896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Πρέπει να πάμε σε μια σύνθετη ονομασία με χωρικό ή χρονικό προσδιορισμό έναντι όλων. Διότι υπάρχει μια διαδρομή μέχρι τώρα. </w:t>
      </w:r>
      <w:r>
        <w:rPr>
          <w:rFonts w:eastAsia="Times New Roman" w:cs="Times New Roman"/>
          <w:szCs w:val="24"/>
        </w:rPr>
        <w:lastRenderedPageBreak/>
        <w:t xml:space="preserve">Δεν ξεκινάς από το μηδέν. Δεν πέσαμε από τον ουρανό. Έχουν </w:t>
      </w:r>
      <w:proofErr w:type="spellStart"/>
      <w:r>
        <w:rPr>
          <w:rFonts w:eastAsia="Times New Roman" w:cs="Times New Roman"/>
          <w:szCs w:val="24"/>
        </w:rPr>
        <w:t>διανυθεί</w:t>
      </w:r>
      <w:proofErr w:type="spellEnd"/>
      <w:r>
        <w:rPr>
          <w:rFonts w:eastAsia="Times New Roman" w:cs="Times New Roman"/>
          <w:szCs w:val="24"/>
        </w:rPr>
        <w:t xml:space="preserve"> είκοσι επτά χρόνια. </w:t>
      </w:r>
      <w:proofErr w:type="spellStart"/>
      <w:r>
        <w:rPr>
          <w:rFonts w:eastAsia="Times New Roman" w:cs="Times New Roman"/>
          <w:szCs w:val="24"/>
        </w:rPr>
        <w:t>Εκατόν</w:t>
      </w:r>
      <w:proofErr w:type="spellEnd"/>
      <w:r>
        <w:rPr>
          <w:rFonts w:eastAsia="Times New Roman" w:cs="Times New Roman"/>
          <w:szCs w:val="24"/>
        </w:rPr>
        <w:t xml:space="preserve"> σαράντα χώρες την έχουν αναγνωρίσει με το συνταγματικό της όνομα. Το πρόβλημα δεν είναι των τελευταίων είκοσι πέντε ετών. Είναι των τελευταίων εβδομήντα. </w:t>
      </w:r>
    </w:p>
    <w:p w14:paraId="1B95896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Όταν την αναγνώριζαν ως «Σοσιαλιστική Δημοκρατία της Μακεδονίας», τότε γιατί ήταν «άκρα του τάφου σιωπή στον κάμπο βασιλεύει»; Το ’90 έφυγε το «Σοσιαλιστική» κι έμεινε το «Δημοκρατία της Μακεδονίας». </w:t>
      </w:r>
    </w:p>
    <w:p w14:paraId="1B95896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Δεν θέλω να αναφερθώ τώρα στα βίντεο και στα διάφορα που έχουν βγει. Εδώ υπάρχει ένα ζήτημα με τη Νέα Δημοκρατία. Τι στάση κρατάει; Θα μας πει τι στάση κρατάει, πέρα από το ότι εμείς δεν τα χειριζόμαστε καλά κ.λπ.;</w:t>
      </w:r>
    </w:p>
    <w:p w14:paraId="1B95896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Εσείς τι λέτε τώρα; Ποιος το λέει; Το λέει ο Αρχηγός σας; </w:t>
      </w:r>
    </w:p>
    <w:p w14:paraId="1B958969"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lastRenderedPageBreak/>
        <w:t xml:space="preserve">ΙΑΣΟΝΑΣ ΦΩΤΗΛΑΣ: </w:t>
      </w:r>
      <w:r>
        <w:rPr>
          <w:rFonts w:eastAsia="Times New Roman" w:cs="Times New Roman"/>
          <w:szCs w:val="24"/>
        </w:rPr>
        <w:t xml:space="preserve">Θα το συζητήσουμε σήμερα εδώ αυτό στην Κύρωση της δωρεάς της Εθνικής Τράπεζας; </w:t>
      </w:r>
    </w:p>
    <w:p w14:paraId="1B95896A"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Απαντάω, γιατί ακούστηκαν κάποια πράγματα. </w:t>
      </w:r>
    </w:p>
    <w:p w14:paraId="1B95896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Το λέει ο Αρχηγός σας; Το λέει η κ. Μπακογιάννη; Το λέει ο κ. Καραμανλής; Το λέει ο κ. Γεωργιάδης, που τους έλεγε εθνικά επικίνδυνους και δεν ξέρω εγώ τι άλλο; Από την στιγμή που ακούγονται κάποια πράγματα, πρέπει να απαντώνται. </w:t>
      </w:r>
    </w:p>
    <w:p w14:paraId="1B95896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Με σύνεση, λοιπόν και σοβαρότητας, με αίσθημα ευθύνης και πατριωτικού καθήκοντος, αυτή η Κυβέρνηση θα διαφυλάξει τα εθνικά μας συμφέροντα, έτσι όπως πρέπει και θα οδηγήσει στη λύση ενός προβλήματος, που θα ανοίξει άλλους δρόμους συνολικά για τη Βαλκανική χερσόνησο. </w:t>
      </w:r>
    </w:p>
    <w:p w14:paraId="1B95896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1B95896E" w14:textId="77777777" w:rsidR="00734353" w:rsidRDefault="009475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B95896F"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μαθητές και μαθήτριες και τέσσερις συνοδοί εκπαιδευτικοί από το 2</w:t>
      </w:r>
      <w:r>
        <w:rPr>
          <w:rFonts w:eastAsia="Times New Roman" w:cs="Times New Roman"/>
          <w:szCs w:val="24"/>
          <w:vertAlign w:val="superscript"/>
        </w:rPr>
        <w:t>ο</w:t>
      </w:r>
      <w:r>
        <w:rPr>
          <w:rFonts w:eastAsia="Times New Roman" w:cs="Times New Roman"/>
          <w:szCs w:val="24"/>
        </w:rPr>
        <w:t xml:space="preserve"> Γενικό Λύκειο Αγρινίου. </w:t>
      </w:r>
    </w:p>
    <w:p w14:paraId="1B95897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 Η Βουλή τούς καλωσορίζει.</w:t>
      </w:r>
    </w:p>
    <w:p w14:paraId="1B958971" w14:textId="77777777" w:rsidR="00734353" w:rsidRDefault="00947540">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B95897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Σειρά έχουν να μιλήσουν οι Κοινοβουλευτικοί Εκπρόσωποι. </w:t>
      </w:r>
    </w:p>
    <w:p w14:paraId="1B95897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Μαντά, θα λάβετε τον λόγο; </w:t>
      </w:r>
    </w:p>
    <w:p w14:paraId="1B958974"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Στο τέλος, κυρία Πρόεδρε. </w:t>
      </w:r>
    </w:p>
    <w:p w14:paraId="1B958975"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Κεφαλογιάννης από τη Νέα Δημοκρατία; </w:t>
      </w:r>
    </w:p>
    <w:p w14:paraId="1B958976"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 xml:space="preserve">Επειδή βρίσκεται έξω, να μιλήσει λίγο αργότερα. </w:t>
      </w:r>
    </w:p>
    <w:p w14:paraId="1B958977"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Κοινοβουλευτικός Εκπρόσωπος της Δημοκρατικής Συμπαράταξης ΠΑΣΟΚ -ΔΗΜΑΡ κ. Ανδρέας Λοβέρδος. </w:t>
      </w:r>
    </w:p>
    <w:p w14:paraId="1B958978"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14:paraId="1B95897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Πρόεδρε, ο κ. </w:t>
      </w:r>
      <w:proofErr w:type="spellStart"/>
      <w:r>
        <w:rPr>
          <w:rFonts w:eastAsia="Times New Roman" w:cs="Times New Roman"/>
          <w:szCs w:val="24"/>
        </w:rPr>
        <w:t>Μπαργιώτας</w:t>
      </w:r>
      <w:proofErr w:type="spellEnd"/>
      <w:r>
        <w:rPr>
          <w:rFonts w:eastAsia="Times New Roman" w:cs="Times New Roman"/>
          <w:szCs w:val="24"/>
        </w:rPr>
        <w:t xml:space="preserve"> για το σχέδιο νόμου τοποθετήθηκε στην επιτροπή με πάρα πολύ συνοπτικό τρόπο, αλλά ουσιώδη. Το ίδιο έκανε και σήμερα στην Ολομέλεια. Συνεπώς, σε ό,τι αφορά την κύρωση της πράξης με την οποία ολοκληρώνεται η σύμβαση δωρεάς της Εθνικής Τράπεζας προς το γενικό νοσοκομείο «Ευαγγελισμός», Οφθαλμιατρείο Αθηνών και την Πολυκλινική, νομίζω ότι δεν υπάρχει άλλος λόγος από τον λόγο της συμφωνίας. </w:t>
      </w:r>
    </w:p>
    <w:p w14:paraId="1B95897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Δεν ξέρω αν έγινε συγκεκριμένη αναφορά, αλλά την επέκταση του νοσοκομείου «Ευαγγελισμός» με το δάνειο πάλι της Εθνικής Τράπεζας την είχα υπογράψει νομίζω στα τέλη του 2010 και το έργο προχώρησε. Προφανώς, είμαστε σύμφωνοι. Καλά κάνει η Κυβέρνηση που δέχεται αυτή τη δωρεά. </w:t>
      </w:r>
    </w:p>
    <w:p w14:paraId="1B95897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κάνω δύο επισημάνσεις για γενικότερα θέματα, ως Κοινοβουλευτικός Εκπρόσωπος. Το πρώτο δεν αφορά την Κυβέρνηση, αλλά το κόμμα της Πλειοψηφίας, τον ΣΥΡΙΖΑ, σε σχέση με τα όσα διατυπώθηκαν από δύο πλευρές στον Ευρωπαϊκό χώρο από τον Γάλλο πολιτικό κ. </w:t>
      </w:r>
      <w:proofErr w:type="spellStart"/>
      <w:r>
        <w:rPr>
          <w:rFonts w:eastAsia="Times New Roman" w:cs="Times New Roman"/>
          <w:szCs w:val="24"/>
        </w:rPr>
        <w:t>Μελανσόν</w:t>
      </w:r>
      <w:proofErr w:type="spellEnd"/>
      <w:r>
        <w:rPr>
          <w:rFonts w:eastAsia="Times New Roman" w:cs="Times New Roman"/>
          <w:szCs w:val="24"/>
        </w:rPr>
        <w:t xml:space="preserve">, ο οποίος πρότεινε την αποβολή του ΣΥΡΙΖΑ από το ευρωπαϊκό κόμμα της Αριστεράς. </w:t>
      </w:r>
    </w:p>
    <w:p w14:paraId="1B95897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Εγώ, με τον άνθρωπο αυτόν δεν έχω καμμία συμφωνία και η Δημοκρατική Συμπαράταξη επίσης. Απ’ ό,τι γνωρίζω, και κανένα κόμμα στη Βουλή. Ρώτησα, μάλιστα -μιας και είχα κάποιες απορίες- κι έμαθα ότι δεν έχει αδελφικές σχέσεις. Είναι ένας πολιτικός, που αν είχαμε παρακολουθήσει αυτά που έλεγε, η Ελλάδα θα είχε πτωχεύσει και θα είχε πέσει στον γκρεμό. Είναι ένας πολιτικός, που συμβάδισε με το </w:t>
      </w:r>
      <w:proofErr w:type="spellStart"/>
      <w:r>
        <w:rPr>
          <w:rFonts w:eastAsia="Times New Roman" w:cs="Times New Roman"/>
          <w:szCs w:val="24"/>
        </w:rPr>
        <w:t>πλειοψηφόν</w:t>
      </w:r>
      <w:proofErr w:type="spellEnd"/>
      <w:r>
        <w:rPr>
          <w:rFonts w:eastAsia="Times New Roman" w:cs="Times New Roman"/>
          <w:szCs w:val="24"/>
        </w:rPr>
        <w:t xml:space="preserve"> σήμερα κόμμα, στο πρώτο εξάμηνο </w:t>
      </w:r>
      <w:r>
        <w:rPr>
          <w:rFonts w:eastAsia="Times New Roman" w:cs="Times New Roman"/>
          <w:szCs w:val="24"/>
        </w:rPr>
        <w:lastRenderedPageBreak/>
        <w:t xml:space="preserve">της θητείας του, με τις πολιτικές </w:t>
      </w:r>
      <w:proofErr w:type="spellStart"/>
      <w:r>
        <w:rPr>
          <w:rFonts w:eastAsia="Times New Roman" w:cs="Times New Roman"/>
          <w:szCs w:val="24"/>
        </w:rPr>
        <w:t>Βαρουφάκη</w:t>
      </w:r>
      <w:proofErr w:type="spellEnd"/>
      <w:r>
        <w:rPr>
          <w:rFonts w:eastAsia="Times New Roman" w:cs="Times New Roman"/>
          <w:szCs w:val="24"/>
        </w:rPr>
        <w:t>. Συνεπώς, δεν στηρίζω κανένα επιχείρημα στη γνώμη του. Απλώς, το επισημαίνω ως ένα ζήτημα, που θέτει θέματα πολιτικών ταυτοτήτων και του πόσο απατηλά είναι αυτά τα θέματα πάρα πολλές φορές, όταν μιλάει για νεοφιλελεύθερους και μη. Αυτά είναι «άλλα λόγια να αγαπιόμαστε». Δεν έχουν σχέση με τις ασκούμενες πολιτικές. Οι ασκούμενες πολιτικές αποκαλύπτουν στην πράξη ποιο είναι το στίγμα στην πολιτική βιογραφία</w:t>
      </w:r>
      <w:r>
        <w:rPr>
          <w:rFonts w:eastAsia="Times New Roman" w:cs="Times New Roman"/>
          <w:color w:val="FF0000"/>
          <w:szCs w:val="24"/>
        </w:rPr>
        <w:t xml:space="preserve"> </w:t>
      </w:r>
      <w:r>
        <w:rPr>
          <w:rFonts w:eastAsia="Times New Roman" w:cs="Times New Roman"/>
          <w:szCs w:val="24"/>
        </w:rPr>
        <w:t xml:space="preserve">αυτού που τις ασκεί. </w:t>
      </w:r>
    </w:p>
    <w:p w14:paraId="1B95897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Ωστόσο, είναι αξιόλογη, τουλάχιστον προς σχολιασμό, μια σκέψη που διατύπωσε ο επικεφαλής του </w:t>
      </w:r>
      <w:proofErr w:type="spellStart"/>
      <w:r>
        <w:rPr>
          <w:rFonts w:eastAsia="Times New Roman" w:cs="Times New Roman"/>
          <w:szCs w:val="24"/>
          <w:lang w:val="en-US"/>
        </w:rPr>
        <w:t>Euroworking</w:t>
      </w:r>
      <w:proofErr w:type="spellEnd"/>
      <w:r>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xml:space="preserve"> κ. </w:t>
      </w:r>
      <w:proofErr w:type="spellStart"/>
      <w:r>
        <w:rPr>
          <w:rFonts w:eastAsia="Times New Roman" w:cs="Times New Roman"/>
          <w:szCs w:val="24"/>
        </w:rPr>
        <w:t>Βίζερ</w:t>
      </w:r>
      <w:proofErr w:type="spellEnd"/>
      <w:r>
        <w:rPr>
          <w:rFonts w:eastAsia="Times New Roman" w:cs="Times New Roman"/>
          <w:szCs w:val="24"/>
        </w:rPr>
        <w:t xml:space="preserve">, σχετικά με το ποια από τις κυβερνήσεις που χρειάστηκε να υιοθετήσουν μνημόνια τα αγκάλιασε περισσότερο. Εκτιμάει ότι η παρούσα Κυβέρνηση είναι αυτή που αγκάλιασε περισσότερο τα </w:t>
      </w:r>
      <w:r>
        <w:rPr>
          <w:rFonts w:eastAsia="Times New Roman" w:cs="Times New Roman"/>
          <w:szCs w:val="24"/>
        </w:rPr>
        <w:lastRenderedPageBreak/>
        <w:t xml:space="preserve">μνημόνια. Συνεπώς, τα επιχειρήματα «δεν θέλω, αλλά ψηφίζω» δεν μπορούν πια να </w:t>
      </w:r>
      <w:proofErr w:type="spellStart"/>
      <w:r>
        <w:rPr>
          <w:rFonts w:eastAsia="Times New Roman" w:cs="Times New Roman"/>
          <w:szCs w:val="24"/>
        </w:rPr>
        <w:t>ευσταθούν</w:t>
      </w:r>
      <w:proofErr w:type="spellEnd"/>
      <w:r>
        <w:rPr>
          <w:rFonts w:eastAsia="Times New Roman" w:cs="Times New Roman"/>
          <w:szCs w:val="24"/>
        </w:rPr>
        <w:t xml:space="preserve">. Υπάρχει μαρτυρία από ευρωπαϊκής πλευράς ότι δεν έχουν σχέση με την αλήθεια. </w:t>
      </w:r>
    </w:p>
    <w:p w14:paraId="1B95897E"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Έκαναν όλοι αναφορά στο θέμα της </w:t>
      </w:r>
      <w:r>
        <w:rPr>
          <w:rFonts w:eastAsia="Times New Roman" w:cs="Times New Roman"/>
          <w:szCs w:val="24"/>
          <w:lang w:val="en-US"/>
        </w:rPr>
        <w:t>FYROM</w:t>
      </w:r>
      <w:r>
        <w:rPr>
          <w:rFonts w:eastAsia="Times New Roman" w:cs="Times New Roman"/>
          <w:szCs w:val="24"/>
        </w:rPr>
        <w:t>. Εμείς δεν είχαμε σκοπό να κάνουμε σήμερα αναφορά. Είχαμε χθες έναν λόγο να κάνουμε, γιατί ορισμένοι και πολιτικοί και από τον Τύπο, εκμεταλλεύτηκαν τη συνεπή στάση μας για την υπεράσπιση των συμφερόντων της πατρίδας και μας θεώρησαν ενδεχόμενους συγκυβερνήτες με τον ΣΥΡΙΖΑ.</w:t>
      </w:r>
    </w:p>
    <w:p w14:paraId="1B95897F" w14:textId="77777777" w:rsidR="00734353" w:rsidRDefault="00947540">
      <w:pPr>
        <w:spacing w:after="0" w:line="600" w:lineRule="auto"/>
        <w:ind w:firstLine="720"/>
        <w:jc w:val="both"/>
        <w:rPr>
          <w:rFonts w:eastAsia="Times New Roman"/>
          <w:szCs w:val="24"/>
        </w:rPr>
      </w:pPr>
      <w:r>
        <w:rPr>
          <w:rFonts w:eastAsia="Times New Roman"/>
          <w:szCs w:val="24"/>
        </w:rPr>
        <w:t xml:space="preserve">Το καταδικάσαμε αυτό και είμαστε ικανοποιημένοι που, στην καταδίκη μας αυτή, εχθές συνηγόρησε και ο </w:t>
      </w:r>
      <w:proofErr w:type="spellStart"/>
      <w:r>
        <w:rPr>
          <w:rFonts w:eastAsia="Times New Roman"/>
          <w:szCs w:val="24"/>
        </w:rPr>
        <w:t>Προεδρεύων</w:t>
      </w:r>
      <w:proofErr w:type="spellEnd"/>
      <w:r>
        <w:rPr>
          <w:rFonts w:eastAsia="Times New Roman"/>
          <w:szCs w:val="24"/>
        </w:rPr>
        <w:t xml:space="preserve"> της Βουλής κ. Βαρεμένος. Δεν είναι σοβαρά πράγματα αυτά. </w:t>
      </w:r>
    </w:p>
    <w:p w14:paraId="1B958980" w14:textId="77777777" w:rsidR="00734353" w:rsidRDefault="00947540">
      <w:pPr>
        <w:spacing w:after="0" w:line="600" w:lineRule="auto"/>
        <w:ind w:firstLine="720"/>
        <w:jc w:val="both"/>
        <w:rPr>
          <w:rFonts w:eastAsia="Times New Roman"/>
          <w:szCs w:val="24"/>
        </w:rPr>
      </w:pPr>
      <w:r>
        <w:rPr>
          <w:rFonts w:eastAsia="Times New Roman"/>
          <w:szCs w:val="24"/>
        </w:rPr>
        <w:lastRenderedPageBreak/>
        <w:t xml:space="preserve">Δεν είχαμε σκοπό, λοιπόν, σήμερα να κάνουμε άλλη αναφορά. Όμως, έκαναν αναφορά όλοι. Άρα, είναι σκόπιμο και από τη δική μας πλευρά να καταθέσουμε κάποιες παραπάνω σκέψεις:  </w:t>
      </w:r>
    </w:p>
    <w:p w14:paraId="1B958981" w14:textId="77777777" w:rsidR="00734353" w:rsidRDefault="00947540">
      <w:pPr>
        <w:spacing w:after="0" w:line="600" w:lineRule="auto"/>
        <w:ind w:firstLine="720"/>
        <w:jc w:val="both"/>
        <w:rPr>
          <w:rFonts w:eastAsia="Times New Roman"/>
          <w:szCs w:val="24"/>
        </w:rPr>
      </w:pPr>
      <w:r>
        <w:rPr>
          <w:rFonts w:eastAsia="Times New Roman"/>
          <w:szCs w:val="24"/>
        </w:rPr>
        <w:t xml:space="preserve">Από τον Δεκέμβριο, με τις δικές μου ανακοινώσεις και στη συνέχεια με τις ανακοινώσεις που έκανε η κ. Γεννηματά δύο και τρεις φορές και με την ανακοίνωση, που έκανε μετά τη συνάντησή της με τον Πρωθυπουργό το περασμένο Σάββατο, αποδείξαμε ότι στο μυαλό μας και στις πολιτικές μας συμπεριφορές έχουμε μόνο τα συμφέροντα της χώρας και αυτά θα υπερασπιστούμε. Σε αυτή την κατεύθυνση λειτούργησαν και όσα είπε ο κ. Σημίτης και όσα είπε ο κ. Βενιζέλος. Αυτό είναι αναμφισβήτητο. </w:t>
      </w:r>
    </w:p>
    <w:p w14:paraId="1B958982" w14:textId="77777777" w:rsidR="00734353" w:rsidRDefault="00947540">
      <w:pPr>
        <w:spacing w:after="0" w:line="600" w:lineRule="auto"/>
        <w:ind w:firstLine="720"/>
        <w:jc w:val="both"/>
        <w:rPr>
          <w:rFonts w:eastAsia="Times New Roman"/>
          <w:szCs w:val="24"/>
        </w:rPr>
      </w:pPr>
      <w:r>
        <w:rPr>
          <w:rFonts w:eastAsia="Times New Roman"/>
          <w:szCs w:val="24"/>
        </w:rPr>
        <w:t xml:space="preserve">Κρατήσαμε, κρατάμε και θα κρατάμε μία στάση, που δεν θα υπονομεύει την πατρίδα μας, όποιος και εάν κυβερνάει. Οι απόψεις </w:t>
      </w:r>
      <w:r>
        <w:rPr>
          <w:rFonts w:eastAsia="Times New Roman"/>
          <w:szCs w:val="24"/>
        </w:rPr>
        <w:lastRenderedPageBreak/>
        <w:t xml:space="preserve">μας είναι καθαρές, είναι σταθερές, μας βοηθάει και το αρχείο του Υπουργείου Εξωτερικών σε ό,τι αφορά τη μέχρι σήμερα διαπραγμάτευση και δεν θα κουραστούμε να τις επαναλαμβάνουμε. </w:t>
      </w:r>
    </w:p>
    <w:p w14:paraId="1B958983" w14:textId="77777777" w:rsidR="00734353" w:rsidRDefault="00947540">
      <w:pPr>
        <w:spacing w:after="0" w:line="600" w:lineRule="auto"/>
        <w:ind w:firstLine="720"/>
        <w:jc w:val="both"/>
        <w:rPr>
          <w:rFonts w:eastAsia="Times New Roman"/>
          <w:szCs w:val="24"/>
        </w:rPr>
      </w:pPr>
      <w:r>
        <w:rPr>
          <w:rFonts w:eastAsia="Times New Roman"/>
          <w:szCs w:val="24"/>
        </w:rPr>
        <w:t xml:space="preserve">Ωστόσο, σε αυτό ακριβώς το πλαίσιο, θέλω να υπογραμμίσω σήμερα, με την ευκαιρία που μου δίνεται, μία φράση από την ανακοίνωση της κ. Γεννηματά το περασμένο Σάββατο. Είπε ότι όλοι εμείς, που συγκροτούμε το «Κίνημα Αλλαγής» θεωρούμε αναγκαία μία συνολική λύση. Και μέσα στη συνολική αυτή λύση προφανέστατα συμπεριλαμβάνουμε και την αναθεώρηση του συντάγματος της </w:t>
      </w:r>
      <w:r>
        <w:rPr>
          <w:rFonts w:eastAsia="Times New Roman"/>
          <w:szCs w:val="24"/>
          <w:lang w:val="en-US"/>
        </w:rPr>
        <w:t>FYROM</w:t>
      </w:r>
      <w:r>
        <w:rPr>
          <w:rFonts w:eastAsia="Times New Roman"/>
          <w:szCs w:val="24"/>
        </w:rPr>
        <w:t xml:space="preserve">. </w:t>
      </w:r>
    </w:p>
    <w:p w14:paraId="1B958984" w14:textId="77777777" w:rsidR="00734353" w:rsidRDefault="00947540">
      <w:pPr>
        <w:spacing w:after="0" w:line="600" w:lineRule="auto"/>
        <w:ind w:firstLine="720"/>
        <w:jc w:val="both"/>
        <w:rPr>
          <w:rFonts w:eastAsia="Times New Roman"/>
          <w:szCs w:val="24"/>
        </w:rPr>
      </w:pPr>
      <w:r>
        <w:rPr>
          <w:rFonts w:eastAsia="Times New Roman"/>
          <w:szCs w:val="24"/>
        </w:rPr>
        <w:t xml:space="preserve">Και επειδή πολλοί ρωτούν «τι είναι αυτό που σας ενοχλεί σε εκείνο το σύνταγμα;», ανεξαρτήτως του τι πιστεύω προσωπικά και ως επιστήμονας και κατά καιρούς έχω εκφράσει, σας λέω ποια είναι </w:t>
      </w:r>
      <w:r>
        <w:rPr>
          <w:rFonts w:eastAsia="Times New Roman"/>
          <w:szCs w:val="24"/>
        </w:rPr>
        <w:lastRenderedPageBreak/>
        <w:t xml:space="preserve">η θέση της χώρας. Η θέση της χώρας, όπως </w:t>
      </w:r>
      <w:proofErr w:type="spellStart"/>
      <w:r>
        <w:rPr>
          <w:rFonts w:eastAsia="Times New Roman"/>
          <w:szCs w:val="24"/>
        </w:rPr>
        <w:t>συνδιαμορφώθηκε</w:t>
      </w:r>
      <w:proofErr w:type="spellEnd"/>
      <w:r>
        <w:rPr>
          <w:rFonts w:eastAsia="Times New Roman"/>
          <w:szCs w:val="24"/>
        </w:rPr>
        <w:t xml:space="preserve"> από πολλές κυβερνήσεις, είναι ότι πρέπει να γίνουν αλλαγές στο σύνταγμα της </w:t>
      </w:r>
      <w:r>
        <w:rPr>
          <w:rFonts w:eastAsia="Times New Roman"/>
          <w:szCs w:val="24"/>
          <w:lang w:val="en-US"/>
        </w:rPr>
        <w:t>FYRO</w:t>
      </w:r>
      <w:r>
        <w:rPr>
          <w:rFonts w:eastAsia="Times New Roman"/>
          <w:szCs w:val="24"/>
        </w:rPr>
        <w:t xml:space="preserve">Μ. Για παράδειγμα, πρέπει να αλλάξει το άρθρο 7, που αναφέρεται στη γλώσσα τους ως «μακεδονική». </w:t>
      </w:r>
    </w:p>
    <w:p w14:paraId="1B958985" w14:textId="77777777" w:rsidR="00734353" w:rsidRDefault="00947540">
      <w:pPr>
        <w:spacing w:after="0" w:line="600" w:lineRule="auto"/>
        <w:ind w:firstLine="720"/>
        <w:jc w:val="both"/>
        <w:rPr>
          <w:rFonts w:eastAsia="Times New Roman"/>
          <w:szCs w:val="24"/>
        </w:rPr>
      </w:pPr>
      <w:r>
        <w:rPr>
          <w:rFonts w:eastAsia="Times New Roman"/>
          <w:szCs w:val="24"/>
        </w:rPr>
        <w:t xml:space="preserve">Πρέπει να αλλάξει –και εδώ θα τελειώσω, κυρίες και κύριοι συνάδελφοι- το άρθρο 49, του οποίου το μισό της πρώτης παραγράφου θέλω να μεταφράσω σε αυτή την Αίθουσα: Λένε ότι η δημοκρατία –το κράτος τους δηλαδή- φροντίζει για το καθεστώς και τα δικαιώματα εκείνων των προσώπων που ανήκουν στον μακεδονικό λαό, σε γειτονικές χώρες. Και δεν εννοεί τους αποδήμους, γιατί στους αποδήμους αναφέρεται παρακάτω. </w:t>
      </w:r>
    </w:p>
    <w:p w14:paraId="1B958986" w14:textId="77777777" w:rsidR="00734353" w:rsidRDefault="00947540">
      <w:pPr>
        <w:spacing w:after="0" w:line="600" w:lineRule="auto"/>
        <w:ind w:firstLine="720"/>
        <w:jc w:val="both"/>
        <w:rPr>
          <w:rFonts w:eastAsia="Times New Roman"/>
          <w:szCs w:val="24"/>
        </w:rPr>
      </w:pPr>
      <w:r>
        <w:rPr>
          <w:rFonts w:eastAsia="Times New Roman"/>
          <w:szCs w:val="24"/>
        </w:rPr>
        <w:lastRenderedPageBreak/>
        <w:t xml:space="preserve">Αυτό το άρθρο δεν μπορεί να σταθεί σε ένα πλαίσιο συμφωνίας, όπως την προϋποθέτει η συνολική λύση. Ζητάμε, αυτό το οποίο θα συμφωνήσουν, να αποτυπωθεί και στο σύνταγμά τους. Και αυτή δεν είναι η θέση της Δημοκρατικής Συμπαράταξης, αλλά η θέση των προηγούμενων κυβερνήσεων και της παρούσας. Γιατί εγώ άκουσα με προσοχή τον Υπουργό Εξωτερικών. </w:t>
      </w:r>
    </w:p>
    <w:p w14:paraId="1B958987" w14:textId="77777777" w:rsidR="00734353" w:rsidRDefault="00947540">
      <w:pPr>
        <w:spacing w:after="0" w:line="600" w:lineRule="auto"/>
        <w:ind w:firstLine="720"/>
        <w:jc w:val="both"/>
        <w:rPr>
          <w:rFonts w:eastAsia="Times New Roman"/>
          <w:szCs w:val="24"/>
        </w:rPr>
      </w:pPr>
      <w:r>
        <w:rPr>
          <w:rFonts w:eastAsia="Times New Roman"/>
          <w:szCs w:val="24"/>
        </w:rPr>
        <w:t xml:space="preserve">Συνεπώς, η λύση προκύπτει, όχι μόνο από το ονοματολογικό, αλλά είναι συνολική, όπως αναφέραμε και θα προκύψει από μία συνολική συμφωνία, η οποία θα έχει δύο μέρη, το δικό μας και εκείνο της ΠΠΓΔΜ και φυσικά, θα αναγνωριστεί από τον ΟΗΕ, ο οποίος αυτή τη στιγμή κάνει τη διαμεσολάβηση. </w:t>
      </w:r>
    </w:p>
    <w:p w14:paraId="1B958988" w14:textId="77777777" w:rsidR="00734353" w:rsidRDefault="00947540">
      <w:pPr>
        <w:spacing w:after="0" w:line="600" w:lineRule="auto"/>
        <w:ind w:firstLine="720"/>
        <w:jc w:val="both"/>
        <w:rPr>
          <w:rFonts w:eastAsia="Times New Roman"/>
          <w:szCs w:val="24"/>
        </w:rPr>
      </w:pPr>
      <w:r>
        <w:rPr>
          <w:rFonts w:eastAsia="Times New Roman"/>
          <w:szCs w:val="24"/>
        </w:rPr>
        <w:lastRenderedPageBreak/>
        <w:t xml:space="preserve">Αυτές είναι οι απόψεις μας, κυρία Πρόεδρε και σε αυτές επιμένουμε. Αυτές υποστηρίξαμε, υποστηρίζουμε και θα υποστηρίξουμε, χωρίς να μας επηρεάζει το οτιδήποτε άλλο. </w:t>
      </w:r>
    </w:p>
    <w:p w14:paraId="1B958989" w14:textId="77777777" w:rsidR="00734353" w:rsidRDefault="00947540">
      <w:pPr>
        <w:spacing w:after="0" w:line="600" w:lineRule="auto"/>
        <w:ind w:firstLine="720"/>
        <w:jc w:val="both"/>
        <w:rPr>
          <w:rFonts w:eastAsia="Times New Roman"/>
          <w:szCs w:val="24"/>
        </w:rPr>
      </w:pPr>
      <w:r>
        <w:rPr>
          <w:rFonts w:eastAsia="Times New Roman"/>
          <w:szCs w:val="24"/>
        </w:rPr>
        <w:t xml:space="preserve">Την πατρίδα μας την αγαπάμε και εμείς, όπως και οι άλλοι και θα την στηρίξουμε, με τον τρόπο που διαμόρφωσε η ίδια μέσα από την πάροδο του χρόνου και από πολλές κυβερνήσεις, σε ό,τι αφορά το συγκεκριμένο θέμα εξωτερικής πολιτικής της. </w:t>
      </w:r>
    </w:p>
    <w:p w14:paraId="1B95898A" w14:textId="77777777" w:rsidR="00734353" w:rsidRDefault="00947540">
      <w:pPr>
        <w:spacing w:after="0" w:line="600" w:lineRule="auto"/>
        <w:ind w:firstLine="720"/>
        <w:jc w:val="both"/>
        <w:rPr>
          <w:rFonts w:eastAsia="Times New Roman"/>
          <w:szCs w:val="24"/>
        </w:rPr>
      </w:pPr>
      <w:r>
        <w:rPr>
          <w:rFonts w:eastAsia="Times New Roman"/>
          <w:szCs w:val="24"/>
        </w:rPr>
        <w:t xml:space="preserve">Ευχαριστώ. </w:t>
      </w:r>
    </w:p>
    <w:p w14:paraId="1B95898B" w14:textId="77777777" w:rsidR="00734353" w:rsidRDefault="00947540">
      <w:pPr>
        <w:spacing w:after="0" w:line="600" w:lineRule="auto"/>
        <w:ind w:firstLine="720"/>
        <w:jc w:val="both"/>
        <w:rPr>
          <w:rFonts w:eastAsia="Times New Roman"/>
          <w:szCs w:val="24"/>
        </w:rPr>
      </w:pPr>
      <w:r>
        <w:rPr>
          <w:rFonts w:eastAsia="Times New Roman"/>
          <w:szCs w:val="24"/>
        </w:rPr>
        <w:t>(Χειροκροτήματα από τις πτέρυγες της Δημοκρατικής Συμπαράταξης ΠΑΣΟΚ - ΔΗΜΑΡ και του Ποταμιού)</w:t>
      </w:r>
    </w:p>
    <w:p w14:paraId="1B95898C" w14:textId="77777777" w:rsidR="00734353" w:rsidRDefault="0094754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Κι εμείς ευχαριστούμε, κύριε Λοβέρδο. </w:t>
      </w:r>
    </w:p>
    <w:p w14:paraId="1B95898D" w14:textId="77777777" w:rsidR="00734353" w:rsidRDefault="00947540">
      <w:pPr>
        <w:spacing w:after="0" w:line="600" w:lineRule="auto"/>
        <w:ind w:firstLine="720"/>
        <w:jc w:val="both"/>
        <w:rPr>
          <w:rFonts w:eastAsia="Times New Roman"/>
          <w:szCs w:val="24"/>
        </w:rPr>
      </w:pPr>
      <w:r>
        <w:rPr>
          <w:rFonts w:eastAsia="Times New Roman"/>
          <w:szCs w:val="24"/>
        </w:rPr>
        <w:t>Κύριε Κεφαλογιάννη, θέλετε να μιλήσετε ή να συνεχίσω;</w:t>
      </w:r>
    </w:p>
    <w:p w14:paraId="1B95898E" w14:textId="77777777" w:rsidR="00734353" w:rsidRDefault="00947540">
      <w:pPr>
        <w:spacing w:after="0" w:line="600" w:lineRule="auto"/>
        <w:ind w:firstLine="720"/>
        <w:jc w:val="both"/>
        <w:rPr>
          <w:rFonts w:eastAsia="Times New Roman"/>
          <w:szCs w:val="24"/>
        </w:rPr>
      </w:pPr>
      <w:r>
        <w:rPr>
          <w:rFonts w:eastAsia="Times New Roman"/>
          <w:b/>
          <w:szCs w:val="24"/>
        </w:rPr>
        <w:lastRenderedPageBreak/>
        <w:t>ΙΩΑΝΝΗΣ ΚΕΦΑΛΟΓΙΑΝΝΗΣ:</w:t>
      </w:r>
      <w:r>
        <w:rPr>
          <w:rFonts w:eastAsia="Times New Roman"/>
          <w:szCs w:val="24"/>
        </w:rPr>
        <w:t xml:space="preserve"> Συνεχίστε. </w:t>
      </w:r>
    </w:p>
    <w:p w14:paraId="1B95898F" w14:textId="77777777" w:rsidR="00734353" w:rsidRDefault="0094754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 κ. Παππάς και ο κ. Λαζαρίδης απουσιάζουν. Δεν υπάρχει Κοινοβουλευτικός Εκπρόσωπος από το ΚΚΕ και από τους ΑΝΕΛ. </w:t>
      </w:r>
    </w:p>
    <w:p w14:paraId="1B958990" w14:textId="77777777" w:rsidR="00734353" w:rsidRDefault="00947540">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Αμυρά</w:t>
      </w:r>
      <w:proofErr w:type="spellEnd"/>
      <w:r>
        <w:rPr>
          <w:rFonts w:eastAsia="Times New Roman"/>
          <w:szCs w:val="24"/>
        </w:rPr>
        <w:t xml:space="preserve">, φθάσαμε σε εσάς. Έχετε τον λόγο. </w:t>
      </w:r>
    </w:p>
    <w:p w14:paraId="1B958991" w14:textId="77777777" w:rsidR="00734353" w:rsidRDefault="0094754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Ευχαριστώ, κυρία Πρόεδρε. </w:t>
      </w:r>
    </w:p>
    <w:p w14:paraId="1B958992" w14:textId="77777777" w:rsidR="00734353" w:rsidRDefault="00947540">
      <w:pPr>
        <w:spacing w:after="0" w:line="600" w:lineRule="auto"/>
        <w:ind w:firstLine="720"/>
        <w:jc w:val="both"/>
        <w:rPr>
          <w:rFonts w:eastAsia="Times New Roman"/>
          <w:szCs w:val="24"/>
        </w:rPr>
      </w:pPr>
      <w:r>
        <w:rPr>
          <w:rFonts w:eastAsia="Times New Roman"/>
          <w:szCs w:val="24"/>
        </w:rPr>
        <w:t xml:space="preserve">Κυρίες και κύριοι συνάδελφοι, συζητάμε για τη δωρεά της Εθνικής Τράπεζας της Ελλάδος προς το δημόσιο σύστημα υγείας, η οποία βεβαίως και είναι ευπρόσδεκτη. </w:t>
      </w:r>
    </w:p>
    <w:p w14:paraId="1B958993"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Ορθά ακούστηκε από πολλούς εισηγητές και ιδιαιτέρως, βεβαίως, από τον δικό μας εισηγητή, τον κ. </w:t>
      </w:r>
      <w:proofErr w:type="spellStart"/>
      <w:r>
        <w:rPr>
          <w:rFonts w:eastAsia="Times New Roman" w:cs="Times New Roman"/>
          <w:szCs w:val="24"/>
        </w:rPr>
        <w:t>Δανέλλη</w:t>
      </w:r>
      <w:proofErr w:type="spellEnd"/>
      <w:r>
        <w:rPr>
          <w:rFonts w:eastAsia="Times New Roman" w:cs="Times New Roman"/>
          <w:szCs w:val="24"/>
        </w:rPr>
        <w:t xml:space="preserve">, το θέμα της γραφειοκρατίας που σκαλώνει τέτοιου είδους καλές προθέσεις. </w:t>
      </w:r>
    </w:p>
    <w:p w14:paraId="1B958994"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Εγώ, αγαπητέ Υπουργέ, μιας που έχω την ευκαιρία, θα θέσω σε ένα τέτοιο σοβαρό θέμα κάποια ερωτήματα, όχι για την Εθνική, αλλά για το πώς εξελίσσεται η συμφωνία του εξωδικαστικού διακανονισμού μεταξύ της ελληνικής Κυβέρνησης και της «</w:t>
      </w:r>
      <w:r>
        <w:rPr>
          <w:rFonts w:eastAsia="Times New Roman" w:cs="Times New Roman"/>
          <w:szCs w:val="24"/>
          <w:lang w:val="en-US"/>
        </w:rPr>
        <w:t>SIEMENS</w:t>
      </w:r>
      <w:r>
        <w:rPr>
          <w:rFonts w:eastAsia="Times New Roman" w:cs="Times New Roman"/>
          <w:szCs w:val="24"/>
        </w:rPr>
        <w:t>». Ως γνωστόν, τον Αύγουστο του 2012 υπήρξε αυτή η συμφωνία συμβιβασμού μεταξύ των δύο πλευρών, της Ελληνικής Δημοκρατίας και της «</w:t>
      </w:r>
      <w:r>
        <w:rPr>
          <w:rFonts w:eastAsia="Times New Roman" w:cs="Times New Roman"/>
          <w:szCs w:val="24"/>
          <w:lang w:val="en-US"/>
        </w:rPr>
        <w:t>SIEMENS</w:t>
      </w:r>
      <w:r>
        <w:rPr>
          <w:rFonts w:eastAsia="Times New Roman" w:cs="Times New Roman"/>
          <w:szCs w:val="24"/>
        </w:rPr>
        <w:t>». Μεταξύ άλλων, αυτός ο διακανονισμός προέβλεπε ότι θα έπρεπε η «</w:t>
      </w:r>
      <w:r>
        <w:rPr>
          <w:rFonts w:eastAsia="Times New Roman" w:cs="Times New Roman"/>
          <w:szCs w:val="24"/>
          <w:lang w:val="en-US"/>
        </w:rPr>
        <w:t>SIEMENS</w:t>
      </w:r>
      <w:r>
        <w:rPr>
          <w:rFonts w:eastAsia="Times New Roman" w:cs="Times New Roman"/>
          <w:szCs w:val="24"/>
        </w:rPr>
        <w:t xml:space="preserve">» να πληρώσει 90 εκατομμύρια ευρώ μέσα σε πέντε χρόνια, δηλαδή μέχρι τις 29 Αυγούστου 2017, για παράδειγμα για βοήθεια στα νοσοκομεία. </w:t>
      </w:r>
    </w:p>
    <w:p w14:paraId="1B958995"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Θέλω να ρωτήσω, λοιπόν, όσον αφορά τα νοσοκομεία, πόσα από αυτά απέστειλαν αιτήματα γι’ αυτό το πρόγραμμα παροχής, σε </w:t>
      </w:r>
      <w:r>
        <w:rPr>
          <w:rFonts w:eastAsia="Times New Roman" w:cs="Times New Roman"/>
          <w:szCs w:val="24"/>
        </w:rPr>
        <w:lastRenderedPageBreak/>
        <w:t xml:space="preserve">ποια νοσοκομεία παραδόθηκε ιατρικός εξοπλισμός και σε τι ποσοστό ικανοποιήθηκαν αυτά τα αιτήματα. </w:t>
      </w:r>
    </w:p>
    <w:p w14:paraId="1B958996"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Σας θυμίζω ότι ο διακανονισμός μεταξύ «</w:t>
      </w:r>
      <w:r>
        <w:rPr>
          <w:rFonts w:eastAsia="Times New Roman" w:cs="Times New Roman"/>
          <w:szCs w:val="24"/>
          <w:lang w:val="en-US"/>
        </w:rPr>
        <w:t>SIEMENS</w:t>
      </w:r>
      <w:r>
        <w:rPr>
          <w:rFonts w:eastAsia="Times New Roman" w:cs="Times New Roman"/>
          <w:szCs w:val="24"/>
        </w:rPr>
        <w:t xml:space="preserve">» και ελληνικού δημοσίου έλεγε ότι θα είχαμε έναν συμψηφισμό 80 εκατομμυρίων ευρώ από προηγούμενες ή  μελλοντικές απαιτήσεις της γερμανικής εταιρείας, σε βάρος του ελληνικού δημοσίου και την καταβολή, όπως σας είπα, 90 εκατομμυρίων ευρώ μέσα σε πέντε χρόνια. Μέρος αυτών των χρημάτων προορίζονταν για την υγεία. Θα μπορούσαν τα νοσοκομεία να καταθέσουν αιτήματα και να απορροφήσουν χρήματα. </w:t>
      </w:r>
    </w:p>
    <w:p w14:paraId="1B958997"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σας ερωτώ απολογιστικά πόσα νοσοκομεία κατέθεσαν τέτοια αιτήματα, εάν τους παραδόθηκε ιατρικός εξοπλισμός και εάν </w:t>
      </w:r>
      <w:r>
        <w:rPr>
          <w:rFonts w:eastAsia="Times New Roman" w:cs="Times New Roman"/>
          <w:szCs w:val="24"/>
        </w:rPr>
        <w:lastRenderedPageBreak/>
        <w:t>η «</w:t>
      </w:r>
      <w:r>
        <w:rPr>
          <w:rFonts w:eastAsia="Times New Roman" w:cs="Times New Roman"/>
          <w:szCs w:val="24"/>
          <w:lang w:val="en-US"/>
        </w:rPr>
        <w:t>SIEMENS</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έχει εφαρμόσει αυτή τη συμφωνία, αυτόν τον εξωδικαστικό συμβιβασμό. </w:t>
      </w:r>
    </w:p>
    <w:p w14:paraId="1B958998"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 είναι το πρώτο που θέλω να σας ρωτήσω, κύριοι Υπουργοί. </w:t>
      </w:r>
    </w:p>
    <w:p w14:paraId="1B958999"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Τώρα θα σας πάω σε τρία υπέροχα μέρη της Ελλάδος, στη Φλώρινα, στην Καλαμπάκα και στην Ικαρία. Είναι θέματα για τα οποία σας έχω ρωτήσει </w:t>
      </w:r>
      <w:proofErr w:type="spellStart"/>
      <w:r>
        <w:rPr>
          <w:rFonts w:eastAsia="Times New Roman" w:cs="Times New Roman"/>
          <w:szCs w:val="24"/>
        </w:rPr>
        <w:t>πολλάκις</w:t>
      </w:r>
      <w:proofErr w:type="spellEnd"/>
      <w:r>
        <w:rPr>
          <w:rFonts w:eastAsia="Times New Roman" w:cs="Times New Roman"/>
          <w:szCs w:val="24"/>
        </w:rPr>
        <w:t xml:space="preserve"> και με γραπτές ερωτήσεις. </w:t>
      </w:r>
    </w:p>
    <w:p w14:paraId="1B95899A"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και όσες φορές σας έχω απέναντί μου –με την καλή έννοια- στην Ολομέλεια ή στις επιτροπές σάς θέτω κάποια ερωτήματα για συγκεκριμένα θέματα, όπως είναι αυτό που σας έχω πει για το Γενικό Νοσοκομείο Φλώρινας. Εκεί, ως γνωστόν, έχουν ανασταλεί οι τοκετοί ελλείψει παιδιάτρων. Οι έγκυοι αναγκάζονται να πηγαί</w:t>
      </w:r>
      <w:r>
        <w:rPr>
          <w:rFonts w:eastAsia="Times New Roman" w:cs="Times New Roman"/>
          <w:szCs w:val="24"/>
        </w:rPr>
        <w:lastRenderedPageBreak/>
        <w:t xml:space="preserve">νουν από τη Φλώρινα στην Πτολεμαΐδα ή στην Κοζάνη ή στη Θεσσαλονίκη. Θέλω να ρωτήσω τι θα γίνει με την Παιδιατρική Κλινική, που έχει κλείσει, λόγω έλλειψης παιδιάτρων. Εκεί σωρευτικά δεν γίνονται οι τοκετοί. </w:t>
      </w:r>
    </w:p>
    <w:p w14:paraId="1B95899B"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το Κέντρο Υγείας Καλαμπάκας, ενώ υπάρχει θέση παιδιάτρου, ο παιδίατρος πηγαίνει μία ή δύο φορές την εβδομάδα στην Καλαμπάκα από το Νοσοκομείο Τρικάλων. Πέραν του παιδιάτρου, σας θυμίζω ότι στην Καλαμπάκα υπάρχουν χίλια τετρακόσια εβδομήντα έξι παιδιά κάτω των δεκατεσσάρων ετών και βρέφη. Δεν έχει ακόμα πληρωθεί η θέση του ακτινολόγου. Είχε λήξει η θητεία του τον Απρίλιο του 2017, οπότε θα ήθελα, παρακαλώ, να μου δώσετε κάποιες πληροφορίες και γι’ αυτό το θέμα. </w:t>
      </w:r>
    </w:p>
    <w:p w14:paraId="1B95899C"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Και τελειώνω με την Ικαρία και τη Μονάδα Τεχνητού Νεφρού. Από τον Σεπτέμβριο του 2016 το Υπουργείο Υγείας δρομολογεί και προσπαθεί να ολοκληρώσει την κατασκευή της μονάδας τεχνητού νεφρού. Οι άνθρωποι αναγκάζονται και παίρνουν το καράβι και πηγαίνουν σε γειτονικά νησιά ή έρχονται στον Πειραιά και στην Αθήνα, για να κάνουν τις αιμοκαθάρσεις τους. Θα ήθελα, λοιπόν, ένα χρονοδιάγραμμα για τη λειτουργία της μονάδας τεχνητού νεφρού στην Ικαρία. Σας είχα καταθέσει σχετική ερώτηση και μου είχατε απαντήσει –για να σας διευκολύνω- ότι βρίσκεστε στο στάδιο της συλλογής των υπογραφών. Είναι άλλη μια γραφειοκρατική, φυσικά, δυσκολία, ένα βουνό γραφειοκρατίας, που εμποδίζει να γίνονται τα αυτονόητα. </w:t>
      </w:r>
    </w:p>
    <w:p w14:paraId="1B95899D"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Καταλήγω λέγοντας –επειδή βλέπω εδώ τον καλό συνάδελφο κ. </w:t>
      </w:r>
      <w:proofErr w:type="spellStart"/>
      <w:r>
        <w:rPr>
          <w:rFonts w:eastAsia="Times New Roman" w:cs="Times New Roman"/>
          <w:szCs w:val="24"/>
        </w:rPr>
        <w:t>Παπαχριστόπουλο</w:t>
      </w:r>
      <w:proofErr w:type="spellEnd"/>
      <w:r>
        <w:rPr>
          <w:rFonts w:eastAsia="Times New Roman" w:cs="Times New Roman"/>
          <w:szCs w:val="24"/>
        </w:rPr>
        <w:t xml:space="preserve">- ότι παρακολουθώ, φυσικά, κύριε </w:t>
      </w:r>
      <w:proofErr w:type="spellStart"/>
      <w:r>
        <w:rPr>
          <w:rFonts w:eastAsia="Times New Roman" w:cs="Times New Roman"/>
          <w:szCs w:val="24"/>
        </w:rPr>
        <w:t>Παπαχριστόπουλε</w:t>
      </w:r>
      <w:proofErr w:type="spellEnd"/>
      <w:r>
        <w:rPr>
          <w:rFonts w:eastAsia="Times New Roman" w:cs="Times New Roman"/>
          <w:szCs w:val="24"/>
        </w:rPr>
        <w:t xml:space="preserve">, τις ομιλίες σας και έχετε πολλές φορές αναφερθεί στη συγκέντρωση πλούτου σε λίγα άτομα στον πλανήτη. Εάν το δεις από την πλευρά, βεβαίως, του ΚΚΕ, ναι, είναι πρόβλημα αυτό. Εάν το δούμε από την άλλη πλευρά, όμως, θα σας καλούσα –γιατί είστε καλόπιστος άνθρωπος- να αναλογιστείτε τον πλούτο που κατέχει ο Μπιλ Γκέιτς, ο πλουσιότερος άνθρωπος του πλανήτη, αλλά και τον πλούτο που έχει δημιουργήσει. Θυμηθείτε πώς ήταν πριν από τριάντα και σαράντα χρόνια η παγκόσμια οικονομία, η τοπική οικονομία, η ελληνική οικονομία, όταν δεν υπήρχαν οι ηλεκτρονικοί υπολογιστές και θυμηθείτε το σήμερα και κάντε τις συγκρίσεις. Βελτιώνεται και η θέση καθενός ανθρώπου με το δημιούργημα –να το πω έτσι- </w:t>
      </w:r>
      <w:r>
        <w:rPr>
          <w:rFonts w:eastAsia="Times New Roman" w:cs="Times New Roman"/>
          <w:szCs w:val="24"/>
        </w:rPr>
        <w:lastRenderedPageBreak/>
        <w:t xml:space="preserve">του Μπιλ Γκέιτς και άλλων. Δημιουργήθηκαν εκατομμύρια νέες θέσεις εργασίας, σε διάφορους τομείς της οικονομίας, διότι η οικονομία επιταχύνθηκε, ζεστάθηκε, βρήκε νέες διεξόδους για να εκφραστεί. </w:t>
      </w:r>
    </w:p>
    <w:p w14:paraId="1B95899E" w14:textId="77777777" w:rsidR="00734353" w:rsidRDefault="0094754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Επομένως, θα έλεγα να σκεφτείτε και το τελευταίο, αγαπητέ κύριε </w:t>
      </w:r>
      <w:proofErr w:type="spellStart"/>
      <w:r>
        <w:rPr>
          <w:rFonts w:eastAsia="Times New Roman" w:cs="Times New Roman"/>
          <w:szCs w:val="24"/>
        </w:rPr>
        <w:t>Παπαχριστόπουλε</w:t>
      </w:r>
      <w:proofErr w:type="spellEnd"/>
      <w:r>
        <w:rPr>
          <w:rFonts w:eastAsia="Times New Roman" w:cs="Times New Roman"/>
          <w:szCs w:val="24"/>
        </w:rPr>
        <w:t>, ότι ο Μπιλ Γκέιτς έχει δωρίσει το σύνολο της περιουσίας του σε φιλανθρωπικούς σκοπούς, αλλά και σε αναπτυξιακούς. Αυτά ήθελα να πω.</w:t>
      </w:r>
    </w:p>
    <w:p w14:paraId="1B95899F" w14:textId="77777777" w:rsidR="00734353" w:rsidRDefault="0094754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szCs w:val="24"/>
        </w:rPr>
        <w:t>ευχαριστώ.</w:t>
      </w:r>
    </w:p>
    <w:p w14:paraId="1B9589A0" w14:textId="77777777" w:rsidR="00734353" w:rsidRDefault="00947540">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Κεφαλογιάννη, έχετε τον λόγο.</w:t>
      </w:r>
    </w:p>
    <w:p w14:paraId="1B9589A1" w14:textId="77777777" w:rsidR="00734353" w:rsidRDefault="00947540">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olor w:val="000000"/>
          <w:szCs w:val="24"/>
        </w:rPr>
        <w:t>Ευχαριστώ, κυρία Πρόεδρε.</w:t>
      </w:r>
      <w:r>
        <w:rPr>
          <w:rFonts w:eastAsia="Times New Roman" w:cs="Times New Roman"/>
          <w:szCs w:val="24"/>
        </w:rPr>
        <w:t xml:space="preserve"> </w:t>
      </w:r>
    </w:p>
    <w:p w14:paraId="1B9589A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Νομίζω, κυρίες και κύριοι συνάδελφοι, ότι είναι από τις λίγες ευχάριστες στιγμές του Κοινοβουλίου που τουλάχιστον όλα τα κόμματα ομονοούν στο περιεχόμενο μιας νομοθετικής πρωτοβουλίας. Γι’ αυτό νομίζω ότι δεν υπάρχει λόγος να υπεισέλθω σε λεπτομέρειες. Εξάλλου και ο εισηγητής μας τοποθετήθηκε πολύ συγκεκριμένα. Και σίγουρα δεν επιδέχεται μια ιδιαίτερη ανάλυση η συζήτηση στο θέμα.</w:t>
      </w:r>
    </w:p>
    <w:p w14:paraId="1B9589A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Αν όμως πρέπει να κρατήσουμε κάτι ως βίωμα από τη συγκεκριμένη διαδικασία, είναι η συνεργασία ενός ιδιωτικού φορέα, όπως είναι αυτός της Εθνικής Τράπεζας με το δημόσιο, εν </w:t>
      </w:r>
      <w:r>
        <w:rPr>
          <w:rFonts w:eastAsia="Times New Roman"/>
          <w:bCs/>
        </w:rPr>
        <w:t>προκειμένω δηλαδή με το Υπουργείο Υγείας. Όταν υπάρχει μια καλή συνεργασία και χρηστή διοίκηση των πόρων, τότε ίσως μπορούμε να κά</w:t>
      </w:r>
      <w:r>
        <w:rPr>
          <w:rFonts w:eastAsia="Times New Roman"/>
          <w:bCs/>
        </w:rPr>
        <w:lastRenderedPageBreak/>
        <w:t>νουμε πολλά περισσότερα από αυτά, τα οποία αρχικά είχαμε προγραμματίσει.</w:t>
      </w:r>
      <w:r>
        <w:rPr>
          <w:rFonts w:eastAsia="Times New Roman" w:cs="Times New Roman"/>
          <w:szCs w:val="24"/>
        </w:rPr>
        <w:t xml:space="preserve"> Και νομίζω ότι αυτή, αγαπητοί συνάδελφοι, είναι η ουσία της συζήτησης σήμερα. </w:t>
      </w:r>
    </w:p>
    <w:p w14:paraId="1B9589A4" w14:textId="77777777" w:rsidR="00734353" w:rsidRDefault="00947540">
      <w:pPr>
        <w:spacing w:line="600" w:lineRule="auto"/>
        <w:ind w:firstLine="720"/>
        <w:jc w:val="both"/>
        <w:rPr>
          <w:rFonts w:eastAsia="Times New Roman" w:cs="Times New Roman"/>
          <w:bCs/>
          <w:szCs w:val="24"/>
        </w:rPr>
      </w:pPr>
      <w:r>
        <w:rPr>
          <w:rFonts w:eastAsia="Times New Roman" w:cs="Times New Roman"/>
          <w:szCs w:val="24"/>
        </w:rPr>
        <w:t xml:space="preserve">Με λύπη ωστόσο, πρέπει να πω ότι θα χρειαστούμε πάρα πολλά παραδείγματα τέτοιας συνεργασίας, τέτοια παραδείγματα χρηστής διοίκησης και διαχείρισης των πόρων, ώστε αυτό το πράγμα να γίνει κυρίαρχο στη δημόσια διοίκηση. Το λέω με λύπη, γιατί δυστυχώς, στο ίδιο νομοσχέδιο των δύο άρθρων έχουν υπεισέλθει επίσης επτά </w:t>
      </w:r>
      <w:r>
        <w:rPr>
          <w:rFonts w:eastAsia="Times New Roman" w:cs="Times New Roman"/>
          <w:bCs/>
          <w:szCs w:val="24"/>
        </w:rPr>
        <w:t xml:space="preserve">τροπολογίες με πολλαπλάσια άρθρα, μερικά από τα οποία αφορούν διαχείριση δημοσίου χρήματος, και δυστυχώς επιβεβαιώνουν αυτό που λέει ο λαός μας «Τι είχες </w:t>
      </w:r>
      <w:proofErr w:type="spellStart"/>
      <w:r>
        <w:rPr>
          <w:rFonts w:eastAsia="Times New Roman" w:cs="Times New Roman"/>
          <w:bCs/>
          <w:szCs w:val="24"/>
        </w:rPr>
        <w:t>Γιάννη;τα</w:t>
      </w:r>
      <w:proofErr w:type="spellEnd"/>
      <w:r>
        <w:rPr>
          <w:rFonts w:eastAsia="Times New Roman" w:cs="Times New Roman"/>
          <w:bCs/>
          <w:szCs w:val="24"/>
        </w:rPr>
        <w:t xml:space="preserve"> Τι είχα πάντα». </w:t>
      </w:r>
    </w:p>
    <w:p w14:paraId="1B9589A5" w14:textId="77777777" w:rsidR="00734353" w:rsidRDefault="00947540">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Το λέω αυτό -ακούστηκε και από τον εισηγητή μας- γιατί θέλω να δώσω μια απάντηση προς τον αντίστοιχο εισηγητή της Χρυσής Αυγής, ότι όταν λέμε «άσχετες τροπολογίες», δεν λέμε άσχετες με τον χώρο της υγείας, άσχετες τροπολογίες με το νομοσχέδιο. Δεν σημαίνει, λοιπόν, ότι όταν φέρουμε τροπολογίες, που αφορούν συνολικά τον χώρο της υγείας, δεν πρέπει να το καταγγέλλουμε αυτό σαν νομοθετική πρωτοβουλία. </w:t>
      </w:r>
    </w:p>
    <w:p w14:paraId="1B9589A6" w14:textId="77777777" w:rsidR="00734353" w:rsidRDefault="00947540">
      <w:pPr>
        <w:spacing w:line="600" w:lineRule="auto"/>
        <w:ind w:firstLine="720"/>
        <w:jc w:val="both"/>
        <w:rPr>
          <w:rFonts w:eastAsia="Times New Roman" w:cs="Times New Roman"/>
          <w:bCs/>
          <w:szCs w:val="24"/>
        </w:rPr>
      </w:pPr>
      <w:r>
        <w:rPr>
          <w:rFonts w:eastAsia="Times New Roman" w:cs="Times New Roman"/>
          <w:bCs/>
          <w:szCs w:val="24"/>
        </w:rPr>
        <w:t>Το καταγγέλλατε και εσείς, κύριοι Υπουργοί, όταν ήσασταν στην αντιπολίτευση. Δυστυχώς, βλέπουμε ότι αυτό το πράγμα επαναλαμβάνεται. Αυτό είναι ίσως και μια προτροπή προς όλους μας και για το μέλλον, πώς θα μπορέσουμε τουλάχιστον αυτό το πράγμα να το εξαλείψουμε στο μέλλον.</w:t>
      </w:r>
    </w:p>
    <w:p w14:paraId="1B9589A7" w14:textId="77777777" w:rsidR="00734353" w:rsidRDefault="00947540">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Θα ήθελα, επίσης, να δούμε μερικές από τις τροπολογίες αυτές και να καταγγείλουμε άλλη μια πρακτική, το γεγονός δηλαδή ότι σε κάποιες από αυτές τις τροπολογίες, πράγματι φέρνετε θετικές ρυθμίσεις, αλλά τις βάζετε μέσα σε κάποιες άλλες διατάξεις. Δυστυχώς, αυτό μας αναγκάζει να τις καταψηφίσουμε, γιατί, ενώ είμαστε θετικοί σε μια παράγραφο ή σε ένα άρθρο της συγκεκριμένης τροπολογίας, είμαστε αρνητικοί σε κάτι άλλο. </w:t>
      </w:r>
    </w:p>
    <w:p w14:paraId="1B9589A8" w14:textId="77777777" w:rsidR="00734353" w:rsidRDefault="00947540">
      <w:pPr>
        <w:spacing w:line="600" w:lineRule="auto"/>
        <w:ind w:firstLine="720"/>
        <w:jc w:val="both"/>
        <w:rPr>
          <w:rFonts w:eastAsia="Times New Roman" w:cs="Times New Roman"/>
          <w:bCs/>
          <w:szCs w:val="24"/>
        </w:rPr>
      </w:pPr>
      <w:r>
        <w:rPr>
          <w:rFonts w:eastAsia="Times New Roman" w:cs="Times New Roman"/>
          <w:bCs/>
          <w:szCs w:val="24"/>
        </w:rPr>
        <w:t xml:space="preserve">Για παράδειγμα, στην τροπολογία με γενικό αριθμό 1459 βεβαίως και θα μπορούσαμε να συμφωνήσουμε στο άρθρο 3, όσον αφορά την προμήθεια φαρμάκων από το ΚΕΕΛΠΝΟ. Θέλω να καταγραφεί αυτό. Είμαστε θετικοί στη συγκεκριμένη ρύθμιση, κύριε </w:t>
      </w:r>
      <w:r>
        <w:rPr>
          <w:rFonts w:eastAsia="Times New Roman" w:cs="Times New Roman"/>
          <w:bCs/>
          <w:szCs w:val="24"/>
        </w:rPr>
        <w:lastRenderedPageBreak/>
        <w:t>Υπουργέ. Σε καμμία, όμως, περίπτωση δεν μπορούμε να συμφωνήσουμε με την παράταση των προθεσμιών, που έχετε στο άρθρο 1 και αφορά την εκκαθάριση των δαπανών του ΕΟΠΥΥ.</w:t>
      </w:r>
    </w:p>
    <w:p w14:paraId="1B9589A9" w14:textId="77777777" w:rsidR="00734353" w:rsidRDefault="00947540">
      <w:pPr>
        <w:spacing w:line="600" w:lineRule="auto"/>
        <w:ind w:firstLine="720"/>
        <w:jc w:val="both"/>
        <w:rPr>
          <w:rFonts w:eastAsia="Times New Roman" w:cs="Times New Roman"/>
          <w:bCs/>
          <w:szCs w:val="24"/>
        </w:rPr>
      </w:pPr>
      <w:r>
        <w:rPr>
          <w:rFonts w:eastAsia="Times New Roman" w:cs="Times New Roman"/>
          <w:bCs/>
          <w:szCs w:val="24"/>
        </w:rPr>
        <w:t xml:space="preserve">Επίσης, όσον αφορά την τροπολογία με γενικό αριθμό 1460, δεν μπορούμε να συμφωνήσουμε με την παράταση της ισχύος των συμβάσεων προς τους προμηθευτές των νοσοκομείων, ενώ βεβαίως, είμαστε θετικοί -και θέλω και αυτό να καταγραφεί- με την παράγραφο 2, που αφορά την καταβολή του επιδόματος για τα πληρώματα του ΕΚΑΒ. </w:t>
      </w:r>
    </w:p>
    <w:p w14:paraId="1B9589AA" w14:textId="77777777" w:rsidR="00734353" w:rsidRDefault="00947540">
      <w:pPr>
        <w:spacing w:line="600" w:lineRule="auto"/>
        <w:ind w:firstLine="720"/>
        <w:jc w:val="both"/>
        <w:rPr>
          <w:rFonts w:eastAsia="Times New Roman" w:cs="Times New Roman"/>
          <w:bCs/>
          <w:szCs w:val="24"/>
        </w:rPr>
      </w:pPr>
      <w:r>
        <w:rPr>
          <w:rFonts w:eastAsia="Times New Roman" w:cs="Times New Roman"/>
          <w:bCs/>
          <w:szCs w:val="24"/>
        </w:rPr>
        <w:t xml:space="preserve">Σας κάνω μια πολύ συγκεκριμένη πρόταση, αν πραγματικά, θέλετε και εσείς να συμβάλετε: Αποσύρετε τις τροπολογίες, σπάστε τις, φέρτε ξεχωριστά το κάθε άρθρο, όσον αφορά τις συγκεκριμένες </w:t>
      </w:r>
      <w:r>
        <w:rPr>
          <w:rFonts w:eastAsia="Times New Roman" w:cs="Times New Roman"/>
          <w:bCs/>
          <w:szCs w:val="24"/>
        </w:rPr>
        <w:lastRenderedPageBreak/>
        <w:t xml:space="preserve">ρυθμίσεις, και εμείς είμαστε θετικοί σε αυτά που σας είπα και αρνητικοί βεβαίως, στα άρθρα και στις παραγράφους που αναφέρθηκα. </w:t>
      </w:r>
    </w:p>
    <w:p w14:paraId="1B9589AB" w14:textId="77777777" w:rsidR="00734353" w:rsidRDefault="00947540">
      <w:pPr>
        <w:spacing w:line="600" w:lineRule="auto"/>
        <w:ind w:firstLine="720"/>
        <w:jc w:val="both"/>
        <w:rPr>
          <w:rFonts w:eastAsia="Times New Roman" w:cs="Times New Roman"/>
          <w:bCs/>
          <w:szCs w:val="24"/>
        </w:rPr>
      </w:pPr>
      <w:r>
        <w:rPr>
          <w:rFonts w:eastAsia="Times New Roman" w:cs="Times New Roman"/>
          <w:bCs/>
          <w:szCs w:val="24"/>
        </w:rPr>
        <w:t xml:space="preserve">Θα σταθώ λίγο παραπάνω. Θα αναφερθώ στην τροπολογία με γενικό αριθμό 1460 και ειδικό 110 που ρυθμίζει διάφορα ζητήματα του Υπουργείου Υγείας. Με την παράγραφο 3 δίνετε παράταση στις συμβάσεις για τον μοριακό έλεγχο των μονάδων αίματος. </w:t>
      </w:r>
    </w:p>
    <w:p w14:paraId="1B9589AC" w14:textId="77777777" w:rsidR="00734353" w:rsidRDefault="00947540">
      <w:pPr>
        <w:spacing w:line="600" w:lineRule="auto"/>
        <w:ind w:firstLine="720"/>
        <w:jc w:val="both"/>
        <w:rPr>
          <w:rFonts w:eastAsia="Times New Roman" w:cs="Times New Roman"/>
          <w:bCs/>
          <w:szCs w:val="24"/>
        </w:rPr>
      </w:pPr>
      <w:r>
        <w:rPr>
          <w:rFonts w:eastAsia="Times New Roman" w:cs="Times New Roman"/>
          <w:bCs/>
          <w:szCs w:val="24"/>
        </w:rPr>
        <w:t xml:space="preserve">Βεβαίως, ξέρετε πολύ καλά, αναφερθήκατε και εσείς, κύριε Υπουργέ, ότι αυτές οι συμβάσεις δεν είναι χθεσινές, υπεγράφησαν πριν από τέσσερα χρόνια. Και πολύ καλά γνωρίζετε ότι η δική σας Κυβέρνηση αυτή τη στιγμή κυβερνάει ήδη τρία χρόνια. Παρ’ όλα αυτά, ενώ γνωρίζατε ότι ολοκληρώνονται </w:t>
      </w:r>
      <w:proofErr w:type="spellStart"/>
      <w:r>
        <w:rPr>
          <w:rFonts w:eastAsia="Times New Roman" w:cs="Times New Roman"/>
          <w:bCs/>
          <w:szCs w:val="24"/>
        </w:rPr>
        <w:t>οσονούπω</w:t>
      </w:r>
      <w:proofErr w:type="spellEnd"/>
      <w:r>
        <w:rPr>
          <w:rFonts w:eastAsia="Times New Roman" w:cs="Times New Roman"/>
          <w:bCs/>
          <w:szCs w:val="24"/>
        </w:rPr>
        <w:t>, δεν καταφέρατε εμπρόθεσμα να κηρύξετε τον διαγωνισμό. Και σαν να μη φτά</w:t>
      </w:r>
      <w:r>
        <w:rPr>
          <w:rFonts w:eastAsia="Times New Roman" w:cs="Times New Roman"/>
          <w:bCs/>
          <w:szCs w:val="24"/>
        </w:rPr>
        <w:lastRenderedPageBreak/>
        <w:t xml:space="preserve">νει αυτό, κύριε Υπουργέ, δίνετε παράταση, προσέξτε, όχι τρεις μήνες ή έξι μήνες, αλλά ένα ολόκληρο έτος. Αυτό, δυστυχώς, μας κάνει να πιστεύουμε ότι ο διαχωρισμός βρίσκεται σε πολύ πρώιμο στάδιο, πάρα πολύ πίσω και γι’ αυτό και αναγκάζεστε να δώσετε αυτή την παράταση. </w:t>
      </w:r>
    </w:p>
    <w:p w14:paraId="1B9589AD" w14:textId="77777777" w:rsidR="00734353" w:rsidRDefault="00947540">
      <w:pPr>
        <w:spacing w:line="600" w:lineRule="auto"/>
        <w:ind w:firstLine="720"/>
        <w:jc w:val="both"/>
        <w:rPr>
          <w:rFonts w:eastAsia="Times New Roman" w:cs="Times New Roman"/>
          <w:bCs/>
          <w:szCs w:val="24"/>
        </w:rPr>
      </w:pPr>
      <w:r>
        <w:rPr>
          <w:rFonts w:eastAsia="Times New Roman" w:cs="Times New Roman"/>
          <w:bCs/>
          <w:szCs w:val="24"/>
        </w:rPr>
        <w:t xml:space="preserve">Δεύτερον, προβλέπεται στη διάταξη ότι η αξία αυτών των συμβάσεων δεν δύναται να ξεπερνά το 25% της συνολικής αξίας των ισχυουσών συμβάσεων. </w:t>
      </w:r>
    </w:p>
    <w:p w14:paraId="1B9589AE"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Είναι για τέσσερα χρόνια.</w:t>
      </w:r>
    </w:p>
    <w:p w14:paraId="1B9589AF"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Σε κάθε περίπτωση αυτό ας αποτελέσει ένα μέτρο σύγκρισης -αυτό που είπαμε στην αρχή- της </w:t>
      </w:r>
      <w:r>
        <w:rPr>
          <w:rFonts w:eastAsia="Times New Roman" w:cs="Times New Roman"/>
          <w:szCs w:val="24"/>
        </w:rPr>
        <w:lastRenderedPageBreak/>
        <w:t>χρηστής διαχείρισης των πόρων που γίνεται στη συνεργασία ιδιωτικού και δημοσίου τομέα, σε σχέση με αυτό το οποίο τουλάχιστον εμάς μας προκαλεί πάρα πολλά ερωτηματικά.</w:t>
      </w:r>
    </w:p>
    <w:p w14:paraId="1B9589B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Θα κλείσω με ένα σχόλιο ως προς την τροπολογία με γενικό αριθμό 1457 και ειδικό 107, όπου θα ήθελα μια διευκρίνιση, κύριε Υπουργέ, στη δευτερολογία σας, γιατί το ερώτημα είναι πώς συνδέεται ο χρόνος επεξεργασίας μιας υποψηφιότητας με την προθεσμία για την υποβολή αυτής. Δηλαδή, θέλω να πω ότι αυτές οι δυο είναι δυο διαφορετικές, ξεχωριστές διαδικασίες. Οι αγαπητοί συνάδελφοι του ΣΥΡΙΖΑ, με την προτεινόμενη αυτή τροπολογία, δεν ρυθμίζουν τον χρόνο επεξεργασίας από τις υπηρεσίες, αλλά την προθεσμία για την ηλεκτρονική υποβολή των υποψηφίων για θέση ιατρών του ΕΣΥ.</w:t>
      </w:r>
    </w:p>
    <w:p w14:paraId="1B9589B1"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Θα ήθελα έναν σχολιασμό επί αυτού, κύριε Υπουργέ.</w:t>
      </w:r>
    </w:p>
    <w:p w14:paraId="1B9589B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Θα κλείσω με δύο γενικά σχόλια που άκουσα. Δεν είχα σκοπό να αναφερθώ, αλλά μου δόθηκε η αφορμή. Το ένα είναι από τον αγαπητό συνάδελφο, τον κ. </w:t>
      </w:r>
      <w:proofErr w:type="spellStart"/>
      <w:r>
        <w:rPr>
          <w:rFonts w:eastAsia="Times New Roman" w:cs="Times New Roman"/>
          <w:szCs w:val="24"/>
        </w:rPr>
        <w:t>Παπαχριστόπουλο</w:t>
      </w:r>
      <w:proofErr w:type="spellEnd"/>
      <w:r>
        <w:rPr>
          <w:rFonts w:eastAsia="Times New Roman" w:cs="Times New Roman"/>
          <w:szCs w:val="24"/>
        </w:rPr>
        <w:t>, που μίλησε για το κοινωνικό κράτος και χαίρομαι που σ’ αυτή την Αίθουσα κάνουμε και μια ιδεολογική και πολιτική συζήτηση.</w:t>
      </w:r>
    </w:p>
    <w:p w14:paraId="1B9589B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κοινωνικό κράτος, μια και αναφέρθηκε ο αγαπητός συνάδελφος και στην Ευρωπαϊκή Ένωση, προχώρησε τις τελευταίες δεκαετίες, γιατί υπήρξαν δυο πολιτικές ομάδες, κυρίαρχα ιδεολογικά ρεύματα, τα οποία προχώρησαν μπροστά την ευρωπαϊκή ολοκλήρωση. Αυτά τα δυο ιδεολογικά ρεύματα ήταν από τη μια η </w:t>
      </w:r>
      <w:proofErr w:type="spellStart"/>
      <w:r>
        <w:rPr>
          <w:rFonts w:eastAsia="Times New Roman" w:cs="Times New Roman"/>
          <w:szCs w:val="24"/>
        </w:rPr>
        <w:t>Χριστιανοδημοκρατία</w:t>
      </w:r>
      <w:proofErr w:type="spellEnd"/>
      <w:r>
        <w:rPr>
          <w:rFonts w:eastAsia="Times New Roman" w:cs="Times New Roman"/>
          <w:szCs w:val="24"/>
        </w:rPr>
        <w:t>, η Κεντροδεξιά, και από την άλλη η Σοσιαλδημοκρατία, η Κεντροαριστερά.</w:t>
      </w:r>
    </w:p>
    <w:p w14:paraId="1B9589B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Πολέμιοι αυτής της διαδικασίας ήταν, βεβαίως, τα άκρα και πολλές φορές δυστυχώς υπήρξε και κάποιος </w:t>
      </w:r>
      <w:proofErr w:type="spellStart"/>
      <w:r>
        <w:rPr>
          <w:rFonts w:eastAsia="Times New Roman" w:cs="Times New Roman"/>
          <w:szCs w:val="24"/>
        </w:rPr>
        <w:t>ευρωσκεπτικισμός</w:t>
      </w:r>
      <w:proofErr w:type="spellEnd"/>
      <w:r>
        <w:rPr>
          <w:rFonts w:eastAsia="Times New Roman" w:cs="Times New Roman"/>
          <w:szCs w:val="24"/>
        </w:rPr>
        <w:t>, που προήλθε και από την Αριστερά κατά καιρούς. Είναι γνωστή βεβαίως και η τοποθέτηση και του Κομμουνιστικού Κόμματος εναντίον της Ευρωπαϊκής Ένωσης. Δυστυχώς, υπήρξε και ο άκρατος νεοφιλελευθερισμός -ο οποίος εμάς δεν μας βρίσκει σύμφωνους- το ακραίο κέντρο που λέμε πολλές φορές, το οποίο σε κάθε περίπτωση ήταν ενάντια στο κοινωνικό κράτος.</w:t>
      </w:r>
    </w:p>
    <w:p w14:paraId="1B9589B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Δεν πρέπει, όμως, να ξεχνάμε και πρέπει να είμαστε δίκαιοι σ’ αυτή την Αίθουσα ότι αυτές οι δυο μεγάλες ευρωπαϊκές πολιτικές ομάδες είναι που πήγαν μπροστά το κοινωνικό κράτος στην Ευρώπη: Κεντροδεξιά και Κεντροαριστερά. Βεβαίως, χαίρομαι που </w:t>
      </w:r>
      <w:r>
        <w:rPr>
          <w:rFonts w:eastAsia="Times New Roman" w:cs="Times New Roman"/>
          <w:szCs w:val="24"/>
        </w:rPr>
        <w:lastRenderedPageBreak/>
        <w:t>πολλοί σ’ αυτή την Αίθουσα έκαναν μια πολιτική στροφή, μια ιδεολογική στροφή και εκεί που ήταν αντίθετοι στην Ευρωπαϊκή Ένωση, έχουν συμμορφωθεί πλήρως.</w:t>
      </w:r>
    </w:p>
    <w:p w14:paraId="1B9589B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Εγώ θα πω με πολύ μεγάλη χαρά ότι βλέπω και τον Πρωθυπουργό, τον κ. Τσίπρα, να συμμετέχει στις διαδικασίες του Σοσιαλδημοκρατικού Κόμματος στην Ευρώπη, έστω ως παρατηρητής -είναι θετικό- εκεί που ήταν αντίθετος -το γνωρίζαμε κατά τη διάρκεια της πορείας του στην Αντιπολίτευση- και με την Ευρωπαϊκή Ένωση σε πολλά σημεία. Βεβαίως και το κόμμα το οποίο ανήκει στην ομάδα της </w:t>
      </w:r>
      <w:proofErr w:type="spellStart"/>
      <w:r>
        <w:rPr>
          <w:rFonts w:eastAsia="Times New Roman" w:cs="Times New Roman"/>
          <w:szCs w:val="24"/>
        </w:rPr>
        <w:t>Ευρωαριστεράς</w:t>
      </w:r>
      <w:proofErr w:type="spellEnd"/>
      <w:r>
        <w:rPr>
          <w:rFonts w:eastAsia="Times New Roman" w:cs="Times New Roman"/>
          <w:szCs w:val="24"/>
        </w:rPr>
        <w:t xml:space="preserve"> πολλές φορές έχει εκφράσει </w:t>
      </w:r>
      <w:proofErr w:type="spellStart"/>
      <w:r>
        <w:rPr>
          <w:rFonts w:eastAsia="Times New Roman" w:cs="Times New Roman"/>
          <w:szCs w:val="24"/>
        </w:rPr>
        <w:t>ευρωσκεπτικιστικές</w:t>
      </w:r>
      <w:proofErr w:type="spellEnd"/>
      <w:r>
        <w:rPr>
          <w:rFonts w:eastAsia="Times New Roman" w:cs="Times New Roman"/>
          <w:szCs w:val="24"/>
        </w:rPr>
        <w:t xml:space="preserve"> θέσεις.</w:t>
      </w:r>
    </w:p>
    <w:p w14:paraId="1B9589B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Θα κλείσω με την αναφορά που έγινε και στο θέμα του Σκοπιανού, που νομίζω ότι αφορά και την ελληνική κοινωνία.</w:t>
      </w:r>
    </w:p>
    <w:p w14:paraId="1B9589B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μια και αναφερθήκατε στις θέσεις της Νέας Δημοκρατίας, οι θέσεις μας είναι ξεκάθαρες. Σας έχουμε πει ότι, πρώτον, επιδιώκουμε μια λύση η οποία θα είναι ενιαία και αδιαίρετη, όχι αυτό το οποίο δυστυχώς φαίνεται ότι πάει να κάνει η Κυβέρνηση, δηλαδή να συμφωνήσουμε στο όνομα, να συμφωνήσουμε να μπει στο ΝΑΤΟ το γειτονικό κρατίδιο και μετά τα υπόλοιπα τα βλέπουμε στην πορεία.</w:t>
      </w:r>
    </w:p>
    <w:p w14:paraId="1B9589B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Δυστυχώς, έχει καεί η γούνα μας από παρόμοιες διαδικασίες. Σας λέω το παράδειγμα της Αλβανίας, όπου συμφωνήσαμε να μπει στο ΝΑΤΟ και αργότερα είδαμε ότι υπήρξε μια αναθεώρηση όσον αφορά τη διευθέτηση των θαλασσίων ζωνών μέσω του Συνταγμα</w:t>
      </w:r>
      <w:r>
        <w:rPr>
          <w:rFonts w:eastAsia="Times New Roman" w:cs="Times New Roman"/>
          <w:szCs w:val="24"/>
        </w:rPr>
        <w:lastRenderedPageBreak/>
        <w:t>τικού Δικαστηρίου της Αλβανίας. Αν δεν υπάρξει μια ενιαία, αδιαίρετη συμφωνία, φοβόμαστε ότι, δυστυχώς, μπορεί να επαναληφθεί το ίδιο σενάριο.</w:t>
      </w:r>
    </w:p>
    <w:p w14:paraId="1B9589B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Βεβαίως, δεύτερη βασική προϋπόθεση είναι η εξάλειψη κάθε αλυτρωτισμού από τη γειτονική χώρα. Το έχουμε επαναλάβει και χαίρομαι πολύ που και τα λοιπά κόμματα, αφού το έθεσε πρώτη η Νέα Δημοκρατία στον δημόσιο διάλογο, ακολούθησαν τη συγκεκριμένη θέση και τουλάχιστον σε αυτό το σημείο αρχίζει και σχηματίζεται μια εθνική γραμμή.</w:t>
      </w:r>
    </w:p>
    <w:p w14:paraId="1B9589B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Νομίζω ότι είναι αυταπόδεικτο να πω ότι πρέπει να υπάρχει μια ονομασία που να είναι αποδεκτή και από την Ελλάδα και βεβαίως αυτή η ονομασία να είναι </w:t>
      </w:r>
      <w:proofErr w:type="spellStart"/>
      <w:r>
        <w:rPr>
          <w:rFonts w:eastAsia="Times New Roman" w:cs="Times New Roman"/>
          <w:szCs w:val="24"/>
          <w:lang w:val="en-US"/>
        </w:rPr>
        <w:t>erga</w:t>
      </w:r>
      <w:proofErr w:type="spellEnd"/>
      <w:r>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w:t>
      </w:r>
    </w:p>
    <w:p w14:paraId="1B9589B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Θα κλείσω, όμως, με ένα σχόλιο. Το 2008 στο Βουκουρέστι, πράγματι, πετύχαμε πάρα πολλά και κυρίως πετύχαμε το γεγονός ότι υπήρξε μια ομόφωνη απόφαση από τη Συμμαχία του ΝΑΤΟ -δεν υπήρχε βέτο, υπήρχε μια ομόφωνη απόφαση- η οποία έλεγε ότι αν δεν λυθεί το θέμα του ονοματολογικού, το γειτονικό κρατίδιο δεν εισέρχεται στον οργανισμό. Νομίζω ότι αυτό θα πρέπει να αποτελεί για μας μια πολύ σημαντική παρακαταθήκη.</w:t>
      </w:r>
    </w:p>
    <w:p w14:paraId="1B9589B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Επειδή, όμως, οι διαπραγματεύσεις στο θέμα της εξωτερικής πολιτικής είναι μια διαδικασία η οποία δεν είναι στατική, αλλά είναι μια διαδικασία η οποία εξελίσσεται και επειδή εμείς, ως Νέα Δημοκρατία, θεωρούμε ότι οι παρούσες συνθήκες, δηλαδή το 2018, είναι πιο ευνοϊκές για τη χώρα μας σε σχέση με το 2008 και με τις ιδέες που ασκήθηκαν τότε από την αντίστοιχη κυβέρνηση, θεωρούμε ότι </w:t>
      </w:r>
      <w:r>
        <w:rPr>
          <w:rFonts w:eastAsia="Times New Roman" w:cs="Times New Roman"/>
          <w:szCs w:val="24"/>
        </w:rPr>
        <w:lastRenderedPageBreak/>
        <w:t>το κεκτημένο του Βουκουρεστίου το οποίο πρέπει να διαφυλάξουμε είναι, αν θέλετε, όχι η βάση, αλλά το ταβάνι εκείνο το οποίο θα πρέπει να συμφωνηθεί μεταξύ των δυο κρατών.</w:t>
      </w:r>
    </w:p>
    <w:p w14:paraId="1B9589BE"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Θεωρούμε, λοιπόν, ότι από τη στιγμή που οι παρούσες συνθήκες είναι ιδιαίτερα ευνοϊκές, δεν θα πρέπει η Κυβέρνηση να πηγαίνει με βάση το Βουκουρέστι, αλλά με ταβάνι το Βουκουρέστι.</w:t>
      </w:r>
    </w:p>
    <w:p w14:paraId="1B9589BF"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Για να κλείσουμε, λοιπόν, το σύνθετο ζήτημα, η θέση της Νέας Δημοκρατίας είναι κρυστάλλινη, συγκεκριμένη..</w:t>
      </w:r>
    </w:p>
    <w:p w14:paraId="1B9589C0"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Με βάση ή με ταβάνι;</w:t>
      </w:r>
    </w:p>
    <w:p w14:paraId="1B9589C1"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Με ταβάνι, κύριε Υπουργέ. Θα σας το εξηγήσω για να το καταλάβετε καλύτερα. Είναι το ανώτατο το οποίο μπορεί να περιμένει το γειτονικό κρατίδιο ότι μπορεί να </w:t>
      </w:r>
      <w:r>
        <w:rPr>
          <w:rFonts w:eastAsia="Times New Roman" w:cs="Times New Roman"/>
          <w:szCs w:val="24"/>
        </w:rPr>
        <w:lastRenderedPageBreak/>
        <w:t xml:space="preserve">επακολουθήσει και όχι η βάση. Γιατί όταν είναι η βάση, σημαίνει ότι ενδεχομένως στην πορεία μπορεί να δώσεις και περισσότερα. Αυτή είναι η διαφορά της βάσης και του ταβανιού. </w:t>
      </w:r>
    </w:p>
    <w:p w14:paraId="1B9589C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Αλλά σας λέω ότι αν δεν υπάρξει –και κλείνω με αυτό- μια ενιαία, μια συγκεκριμένη και αδιαίρετη συμφωνία, η Νέα Δημοκρατία δεν υπάρχει περίπτωση να δώσει θετική ψήφο στη συγκεκριμένη διαδικασία.</w:t>
      </w:r>
    </w:p>
    <w:p w14:paraId="1B9589C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Ευχαριστώ πολύ.</w:t>
      </w:r>
    </w:p>
    <w:p w14:paraId="1B9589C4" w14:textId="77777777" w:rsidR="00734353" w:rsidRDefault="009475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B9589C5"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κι εμείς.</w:t>
      </w:r>
    </w:p>
    <w:p w14:paraId="1B9589C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Κύριε Παππά, έχετε τον λόγο.</w:t>
      </w:r>
    </w:p>
    <w:p w14:paraId="1B9589C7"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Ευχαριστώ, κυρία Πρόεδρε.</w:t>
      </w:r>
    </w:p>
    <w:p w14:paraId="1B9589C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Έκλεισε την ομιλία του ο προηγούμενος αγορητής εκ μέρους της Νέας Δημοκρατίας λέγοντας για το σκοπιανό ζήτημα και για το ιερό εθνικό μας θέμα του ονόματος της Μακεδονίας. </w:t>
      </w:r>
    </w:p>
    <w:p w14:paraId="1B9589C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Σας εκτιμώ όχι λόγω πολιτικής θέσης. Σας εκτιμώ λόγω καταγωγής, επειδή αγαπώ την Κρήτη, κύριε Κεφαλογιάννη. Θέλω, όμως, να σας πω ότι είπατε κάποια πράγματα και στην ουσία δεν είπατε τίποτα. Είπατε ότι η Νέα Δημοκρατία έχει κρυστάλλινη θέση πάνω στο σκοπιανό. Ποια είναι η κρυστάλλινη θέση; Η αποδοχή της σύνθετης ονομασίας. Είπατε ότι δεν δέχεστε καμία ονομασία, αν δεν είναι ενιαία και αδιαίρετη. </w:t>
      </w:r>
    </w:p>
    <w:p w14:paraId="1B9589CA"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Η συμφωνία.</w:t>
      </w:r>
    </w:p>
    <w:p w14:paraId="1B9589CB"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 xml:space="preserve">Βερμπαλισμός. Τι αδιαίρετη και ενιαία; Αυτή είναι η σημαντική διαφορά μας. Εμείς λέμε: «Μία και αδιαίρετη ελληνική Μακεδονία». Αυτός είναι ο εθνικός σκοπός. Αυτή είναι η διαφορά μας. Κι εσείς έχετε δώσει την ονομασία, όχι τώρα που μιλάτε και λέτε για σύνθετη ονομασία, αλλά πολύ πριν. Να σας θυμίσω την ημέρα -7 Ιουλίου 2012, αν δεν </w:t>
      </w:r>
      <w:proofErr w:type="spellStart"/>
      <w:r>
        <w:rPr>
          <w:rFonts w:eastAsia="Times New Roman" w:cs="Times New Roman"/>
          <w:szCs w:val="24"/>
        </w:rPr>
        <w:t>απατώμαι</w:t>
      </w:r>
      <w:proofErr w:type="spellEnd"/>
      <w:r>
        <w:rPr>
          <w:rFonts w:eastAsia="Times New Roman" w:cs="Times New Roman"/>
          <w:szCs w:val="24"/>
        </w:rPr>
        <w:t xml:space="preserve">- που εδώ, από το Βήμα αυτό, ο Δημήτρης Αβραμόπουλος -το έχω ξαναπεί από το Βήμα αυτό- είπε ότι κάναμε τον μεγάλο συμβιβασμό και δεχόμαστε τη σύνθετη ονομασία; </w:t>
      </w:r>
    </w:p>
    <w:p w14:paraId="1B9589C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Συγκεκριμένα: «Σε ό,τι αφορά τη </w:t>
      </w:r>
      <w:r>
        <w:rPr>
          <w:rFonts w:eastAsia="Times New Roman" w:cs="Times New Roman"/>
          <w:szCs w:val="24"/>
          <w:lang w:val="en-US"/>
        </w:rPr>
        <w:t>FYROM</w:t>
      </w:r>
      <w:r>
        <w:rPr>
          <w:rFonts w:eastAsia="Times New Roman" w:cs="Times New Roman"/>
          <w:szCs w:val="24"/>
        </w:rPr>
        <w:t xml:space="preserve">, την Πρώην Γιουγκοσλαβική Δημοκρατία της Μακεδονίας –που και αυτό για εμάς είναι μειοδοσία- η αποδοχή να υπάρχει το όνομα Μακεδονία σε αυτή τη σύνθετη ονομασία της </w:t>
      </w:r>
      <w:r>
        <w:rPr>
          <w:rFonts w:eastAsia="Times New Roman" w:cs="Times New Roman"/>
          <w:szCs w:val="24"/>
          <w:lang w:val="en-US"/>
        </w:rPr>
        <w:t>FYROM</w:t>
      </w:r>
      <w:r>
        <w:rPr>
          <w:rFonts w:eastAsia="Times New Roman" w:cs="Times New Roman"/>
          <w:szCs w:val="24"/>
        </w:rPr>
        <w:t xml:space="preserve"> δεν είναι απλά μια διαφορά -λέει </w:t>
      </w:r>
      <w:r>
        <w:rPr>
          <w:rFonts w:eastAsia="Times New Roman" w:cs="Times New Roman"/>
          <w:szCs w:val="24"/>
        </w:rPr>
        <w:lastRenderedPageBreak/>
        <w:t>ο Αβραμόπουλος- περί ιστορικών γεγονότων και συμβόλων. Σίγουρα έχει την αξία του. Είναι θέμα σεβασμού του διεθνούς δικαίου και της διεθνούς νομιμότητας. Η Ελλάδα –η Νέα Δημοκρατία τώρα- επιδεικνύοντας το απαιτούμενο εποικοδομητικό πνεύμα -το εθνικό μας θέμα για εσάς είναι εποικοδομητικό θέμα και πνεύμα- προέβη σε ένα μείζον –ευτυχώς που το παραδέχεστε- συμβιβαστικό βήμα, αποδεχόμενη σύνθετη ονομασία με γεωγραφικό προσδιορισμό και χρήση έναντι όλων». Αυτό που έχετε καραμέλα εσείς μέσα εδώ και λέτε e</w:t>
      </w:r>
      <w:proofErr w:type="spellStart"/>
      <w:r>
        <w:rPr>
          <w:rFonts w:eastAsia="Times New Roman" w:cs="Times New Roman"/>
          <w:szCs w:val="24"/>
          <w:lang w:val="en-US"/>
        </w:rPr>
        <w:t>rga</w:t>
      </w:r>
      <w:proofErr w:type="spellEnd"/>
      <w:r>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Με το λατινικό, για να παραμυθιάζετε τον ελληνικό λαό που μας ακούει. Πετάει ο κάθε πολιτικός εδώ ένα </w:t>
      </w:r>
      <w:proofErr w:type="spellStart"/>
      <w:r>
        <w:rPr>
          <w:rFonts w:eastAsia="Times New Roman" w:cs="Times New Roman"/>
          <w:szCs w:val="24"/>
          <w:lang w:val="en-US"/>
        </w:rPr>
        <w:t>erga</w:t>
      </w:r>
      <w:proofErr w:type="spellEnd"/>
      <w:r>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και κάτι τρέχει στα γύφτικα.</w:t>
      </w:r>
    </w:p>
    <w:p w14:paraId="1B9589C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Να σας πω κι άλλα; Έτος 2005. Δικός σας Υπουργός με τον «μακεδονομάχο» Σαμαρά, της κυβέρνησης Σαμαρά. Ο Βενιζέλος </w:t>
      </w:r>
      <w:r>
        <w:rPr>
          <w:rFonts w:eastAsia="Times New Roman" w:cs="Times New Roman"/>
          <w:szCs w:val="24"/>
        </w:rPr>
        <w:lastRenderedPageBreak/>
        <w:t xml:space="preserve">στον ΟΗΕ αποδέχεται τη σύνθετη ονομασία και λέει στη Γενική Συνέλευση του ΟΗΕ ότι ακόμα και αυτή η ονομασία –λόγια του Βενιζέλου- δεν είναι πρόβλημα για την εισδοχή των Σκοπίων στην Ευρωπαϊκή Ένωση και την εισδοχή τους στο ΝΑΤΟ.  </w:t>
      </w:r>
    </w:p>
    <w:p w14:paraId="1B9589CE"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Έτος 2014. Να σας πάω πιο πίσω; Βγήκανε </w:t>
      </w:r>
      <w:proofErr w:type="spellStart"/>
      <w:r>
        <w:rPr>
          <w:rFonts w:eastAsia="Times New Roman" w:cs="Times New Roman"/>
          <w:szCs w:val="24"/>
          <w:lang w:val="en-US"/>
        </w:rPr>
        <w:t>WikiL</w:t>
      </w:r>
      <w:r>
        <w:rPr>
          <w:rFonts w:eastAsia="Times New Roman" w:cs="Times New Roman"/>
          <w:szCs w:val="24"/>
        </w:rPr>
        <w:t>ea</w:t>
      </w:r>
      <w:r>
        <w:rPr>
          <w:rFonts w:eastAsia="Times New Roman" w:cs="Times New Roman"/>
          <w:szCs w:val="24"/>
          <w:lang w:val="en-US"/>
        </w:rPr>
        <w:t>ks</w:t>
      </w:r>
      <w:proofErr w:type="spellEnd"/>
      <w:r>
        <w:rPr>
          <w:rFonts w:eastAsia="Times New Roman" w:cs="Times New Roman"/>
          <w:szCs w:val="24"/>
        </w:rPr>
        <w:t>. Τα έχετε δει. Αν δεν τα έχετε δει, πάρτε τα από τα Πρακτικά. Τα καταθέτω για να τα δουν κι αυτοί που εθελοτυφλούν.</w:t>
      </w:r>
    </w:p>
    <w:p w14:paraId="1B9589CF"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Παππάς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B9589D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lastRenderedPageBreak/>
        <w:t xml:space="preserve">Και δεν παρουσιάζουν μια κρυστάλλινη άποψη, αλλά παραμυθιάζουν τον κόσμο και προσπαθούν να καπηλευθούν την αγνή εξέγερση του ελληνικού λαού, το συλλαλητήριο της Θεσσαλονίκης, το μεθαυριανό συλλαλητήριο των Αθηνών, προκειμένου να αποκομίσουν </w:t>
      </w:r>
      <w:proofErr w:type="spellStart"/>
      <w:r>
        <w:rPr>
          <w:rFonts w:eastAsia="Times New Roman" w:cs="Times New Roman"/>
          <w:szCs w:val="24"/>
        </w:rPr>
        <w:t>ψηφαλάκια</w:t>
      </w:r>
      <w:proofErr w:type="spellEnd"/>
      <w:r>
        <w:rPr>
          <w:rFonts w:eastAsia="Times New Roman" w:cs="Times New Roman"/>
          <w:szCs w:val="24"/>
        </w:rPr>
        <w:t xml:space="preserve"> και κομματικά οφέλη. Αυτό κάνετε. Κάνετε κάτι άλλο; Ή κάνετε το </w:t>
      </w:r>
      <w:proofErr w:type="spellStart"/>
      <w:r>
        <w:rPr>
          <w:rFonts w:eastAsia="Times New Roman" w:cs="Times New Roman"/>
          <w:szCs w:val="24"/>
          <w:lang w:val="en-US"/>
        </w:rPr>
        <w:t>erga</w:t>
      </w:r>
      <w:proofErr w:type="spellEnd"/>
      <w:r>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Όλα τα ηγετικά στελέχη της Νέας Δημοκρατίας. Ποιον να </w:t>
      </w:r>
      <w:proofErr w:type="spellStart"/>
      <w:r>
        <w:rPr>
          <w:rFonts w:eastAsia="Times New Roman" w:cs="Times New Roman"/>
          <w:szCs w:val="24"/>
        </w:rPr>
        <w:t>πρωτοπιάσω</w:t>
      </w:r>
      <w:proofErr w:type="spellEnd"/>
      <w:r>
        <w:rPr>
          <w:rFonts w:eastAsia="Times New Roman" w:cs="Times New Roman"/>
          <w:szCs w:val="24"/>
        </w:rPr>
        <w:t xml:space="preserve">; Την Ντόρα Μπακογιάννη, τον Σαμαρά, τον Αβραμόπουλο, που έλεγα προηγουμένως; Όλοι το έχετε αποδεχθεί. Τον Μητσοτάκη, τον μικρό Μητσοτάκη, τον πολύ μικρό Μητσοτάκη του 1993. Ακούστε συνέντευξη του Μητσοτάκη το 1993 -μικρού τότε, μικρού και τώρα, γιατί εάν ήσουν πατριδοκάπηλος τότε, είσαι και τώρα- που δίνει συνέντευξη στο περιοδικό «Ε» </w:t>
      </w:r>
      <w:r>
        <w:rPr>
          <w:rFonts w:eastAsia="Times New Roman" w:cs="Times New Roman"/>
          <w:szCs w:val="24"/>
        </w:rPr>
        <w:lastRenderedPageBreak/>
        <w:t xml:space="preserve">της «Κυριακάτικης Ελευθεροτυπίας». Υπάρχουν αρχεία, τα μαζεύουμε. Σας ξέρουμε ποιοι είστε. </w:t>
      </w:r>
    </w:p>
    <w:p w14:paraId="1B9589D1"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«Δημοσιογράφος: Την έξαρση του εθνικισμού –ή πατριωτισμού κατ’ άλλους- γύρω από το Μακεδονικό πώς την κρίνετε;». </w:t>
      </w:r>
    </w:p>
    <w:p w14:paraId="1B9589D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Απάντηση Μητσοτάκη: «Το θέμα έχει μεγάλη σημασία για την Ελλάδα και δικαίως. Έχει μεγάλη σημασία και για μένα. Αλλά δεν είναι δυνατόν να μην εντάσσεται σε ένα γενικότερο πλαίσιο εξωτερικής πολιτικής. Η δική μου εντύπωση –και το λέω με βαριά καρδιά- είναι ότι το μακεδονικό δεν μπορεί να είναι το πρώτο θέμα της εξωτερικής μας πολιτικής.». </w:t>
      </w:r>
    </w:p>
    <w:p w14:paraId="1B9589D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Μπα, τι μας λες, Μητσοτάκη; Δεν είναι το εθνικό μας θέμα, δεν είναι η Μακεδονία μας πρώτο θέμα για την Ελλάδα, πρώτο θέμα για την εξωτερική πολιτική; Από τότε τα έλεγε: «Η ένταξη μας στο </w:t>
      </w:r>
      <w:r>
        <w:rPr>
          <w:rFonts w:eastAsia="Times New Roman" w:cs="Times New Roman"/>
          <w:szCs w:val="24"/>
        </w:rPr>
        <w:lastRenderedPageBreak/>
        <w:t xml:space="preserve">πλαίσιο της ενωμένη Ευρώπης είναι, κατά τη γνώμη μου, το πρώτο θέμα». </w:t>
      </w:r>
    </w:p>
    <w:p w14:paraId="1B9589D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Πουλάτε για την Ευρώπη, εσείς οι «</w:t>
      </w:r>
      <w:proofErr w:type="spellStart"/>
      <w:r>
        <w:rPr>
          <w:rFonts w:eastAsia="Times New Roman" w:cs="Times New Roman"/>
          <w:szCs w:val="24"/>
        </w:rPr>
        <w:t>μένουμεευρώπηδες</w:t>
      </w:r>
      <w:proofErr w:type="spellEnd"/>
      <w:r>
        <w:rPr>
          <w:rFonts w:eastAsia="Times New Roman" w:cs="Times New Roman"/>
          <w:szCs w:val="24"/>
        </w:rPr>
        <w:t>», εσείς οι «</w:t>
      </w:r>
      <w:proofErr w:type="spellStart"/>
      <w:r>
        <w:rPr>
          <w:rFonts w:eastAsia="Times New Roman" w:cs="Times New Roman"/>
          <w:szCs w:val="24"/>
        </w:rPr>
        <w:t>ευρωπολάγνοι</w:t>
      </w:r>
      <w:proofErr w:type="spellEnd"/>
      <w:r>
        <w:rPr>
          <w:rFonts w:eastAsia="Times New Roman" w:cs="Times New Roman"/>
          <w:szCs w:val="24"/>
        </w:rPr>
        <w:t xml:space="preserve">», πουλάτε την Ελλάδα μας, πουλάτε τη Μακεδονία μας χάριν της Ευρώπης και των ανθρώπων που σας προστατεύουν. Και όλοι γνωρίζουμε το πολιτικό κατεστημένο της Ελλάδος από ποιους προστατεύεται και από ποιες πρεσβείες προστατεύεται. </w:t>
      </w:r>
    </w:p>
    <w:p w14:paraId="1B9589D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Συνεχίζει ο Μητσοτάκης: «Το μακεδονικό είναι σημαντικό όχι αυτό καθ’ αυτό, αλλά για τη </w:t>
      </w:r>
      <w:proofErr w:type="spellStart"/>
      <w:r>
        <w:rPr>
          <w:rFonts w:eastAsia="Times New Roman" w:cs="Times New Roman"/>
          <w:szCs w:val="24"/>
        </w:rPr>
        <w:t>συμβολικότητά</w:t>
      </w:r>
      <w:proofErr w:type="spellEnd"/>
      <w:r>
        <w:rPr>
          <w:rFonts w:eastAsia="Times New Roman" w:cs="Times New Roman"/>
          <w:szCs w:val="24"/>
        </w:rPr>
        <w:t xml:space="preserve"> του. Δεν μπορώ να δω τη δημοκρατία των Σκοπίων να αποτελεί ουσιαστικό γεωπολιτικό κίνδυνο για την Ελλάδα». Μπα; Σκόπια που θα έχουν μια από τις μεγαλύτερες αμερικανικές και νατοϊκές βάσεις, αυτής της συμμορίας της νατοϊκής στα βόρεια σύνορά μας, δεν είναι απειλή για την Ελλάδα; «Το επιχείρημα ότι το όνομα μπορεί να επιφέρει επεκτατικές τάσεις των Σκοπίων προς το νότο έχει κάποια βάση, αλλά εγώ δεν το βλέπω ως ορατό ενδεχόμενο». </w:t>
      </w:r>
    </w:p>
    <w:p w14:paraId="1B9589D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Να συνεχίσω, λέει και άλλα πιο χοντρά, να σας δώσω τα Πρακτικά να τα δείτε; Το 1993, μικρό παιδάκι ήσασταν τότε. Μην σας παραμυθιάζει, λοιπόν, ο Αρχηγός σας και εσάς τους ιδίους και μην κάνετε πίσω για την πατρίδα χάριν της καρέκλας και για το βουλευτιλίκι. Τα καταθέτω για τα Πρακτικά. </w:t>
      </w:r>
    </w:p>
    <w:p w14:paraId="1B9589D7" w14:textId="77777777" w:rsidR="00734353" w:rsidRDefault="00947540">
      <w:pPr>
        <w:spacing w:line="600" w:lineRule="auto"/>
        <w:ind w:firstLine="720"/>
        <w:jc w:val="both"/>
        <w:rPr>
          <w:rFonts w:eastAsia="Times New Roman" w:cs="Times New Roman"/>
        </w:rPr>
      </w:pPr>
      <w:r>
        <w:rPr>
          <w:rFonts w:eastAsia="Times New Roman" w:cs="Times New Roman"/>
        </w:rPr>
        <w:t>(Στο σημείο αυτό ο Βουλευτής κ. Χρήστος Παππάς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B9589D8" w14:textId="77777777" w:rsidR="00734353" w:rsidRDefault="00947540">
      <w:pPr>
        <w:spacing w:line="600" w:lineRule="auto"/>
        <w:ind w:firstLine="720"/>
        <w:jc w:val="both"/>
        <w:rPr>
          <w:rFonts w:eastAsia="Times New Roman" w:cs="Times New Roman"/>
        </w:rPr>
      </w:pPr>
      <w:r>
        <w:rPr>
          <w:rFonts w:eastAsia="Times New Roman" w:cs="Times New Roman"/>
        </w:rPr>
        <w:t>Μέσα σε όλα αυτά έχουμε και τα μέσα μαζικής ενημέρωσης που έφριξαν χθες, τα μέσα παραπληροφόρησης, στο ψέμα για άλλη μια φορά, ξέρετε, αυτά τα μέσα που αποκλείουν τη Χρυσή Αυγή, την τρίτη πολιτική δύναμη της χώρας. Και δεν το λέω αυτό με παράπονο επειδή αποκλείουν εμάς. Είναι τα ίδια μέσα που δεν έδειξαν εικόνα και ήχο από το μεγάλο συλλαλητήριο του μισού εκατομμυρίου Ελλήνων στη Θεσσαλονίκη. Τα μέσα λοιπόν έφριξαν και έλεγαν: «Ματαιώθηκε η εκδήλωση της Χρυσής Αυγής στη Χίο». Φωτογραφίες από την εκδήλωση της Χρυσής Αυγής στη Χίο, που πραγματοποιήθηκε με θερμό κλίμα. Το καταθέτω για τα Πρακτικά.</w:t>
      </w:r>
    </w:p>
    <w:p w14:paraId="1B9589D9" w14:textId="77777777" w:rsidR="00734353" w:rsidRDefault="00947540">
      <w:pPr>
        <w:spacing w:line="600" w:lineRule="auto"/>
        <w:ind w:firstLine="720"/>
        <w:jc w:val="both"/>
        <w:rPr>
          <w:rFonts w:eastAsia="Times New Roman" w:cs="Times New Roman"/>
        </w:rPr>
      </w:pPr>
      <w:r>
        <w:rPr>
          <w:rFonts w:eastAsia="Times New Roman" w:cs="Times New Roman"/>
        </w:rPr>
        <w:t>(Στο σημείο αυτό ο Βουλευτής κ. Χρήστος Παππάς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B9589DA" w14:textId="77777777" w:rsidR="00734353" w:rsidRDefault="00947540">
      <w:pPr>
        <w:spacing w:line="600" w:lineRule="auto"/>
        <w:ind w:firstLine="720"/>
        <w:jc w:val="both"/>
        <w:rPr>
          <w:rFonts w:eastAsia="Times New Roman" w:cs="Times New Roman"/>
        </w:rPr>
      </w:pPr>
      <w:r>
        <w:rPr>
          <w:rFonts w:eastAsia="Times New Roman" w:cs="Times New Roman"/>
          <w:b/>
        </w:rPr>
        <w:t>ΠΡΟΕΔΡΕΥΟΥΣΑ (Αναστασία Χριστοδουλοπούλου):</w:t>
      </w:r>
      <w:r>
        <w:rPr>
          <w:rFonts w:eastAsia="Times New Roman" w:cs="Times New Roman"/>
        </w:rPr>
        <w:t xml:space="preserve"> Κύριε Παππά, στο θέμα θα μπείτε; </w:t>
      </w:r>
    </w:p>
    <w:p w14:paraId="1B9589DB" w14:textId="77777777" w:rsidR="00734353" w:rsidRDefault="00947540">
      <w:pPr>
        <w:spacing w:line="600" w:lineRule="auto"/>
        <w:ind w:firstLine="720"/>
        <w:jc w:val="both"/>
        <w:rPr>
          <w:rFonts w:eastAsia="Times New Roman" w:cs="Times New Roman"/>
        </w:rPr>
      </w:pPr>
      <w:r>
        <w:rPr>
          <w:rFonts w:eastAsia="Times New Roman" w:cs="Times New Roman"/>
          <w:b/>
        </w:rPr>
        <w:t xml:space="preserve">ΧΡΗΣΤΟΣ ΠΑΠΠΑΣ: </w:t>
      </w:r>
      <w:r>
        <w:rPr>
          <w:rFonts w:eastAsia="Times New Roman" w:cs="Times New Roman"/>
        </w:rPr>
        <w:t xml:space="preserve">Παρακαλώ, κυρία Πρόεδρε. </w:t>
      </w:r>
    </w:p>
    <w:p w14:paraId="1B9589DC" w14:textId="77777777" w:rsidR="00734353" w:rsidRDefault="00947540">
      <w:pPr>
        <w:spacing w:line="600" w:lineRule="auto"/>
        <w:ind w:firstLine="720"/>
        <w:jc w:val="both"/>
        <w:rPr>
          <w:rFonts w:eastAsia="Times New Roman" w:cs="Times New Roman"/>
        </w:rPr>
      </w:pPr>
      <w:r>
        <w:rPr>
          <w:rFonts w:eastAsia="Times New Roman" w:cs="Times New Roman"/>
          <w:b/>
        </w:rPr>
        <w:t>ΠΡΟΕΔΡΕΥΟΥΣΑ (Αναστασία Χριστοδουλοπούλου):</w:t>
      </w:r>
      <w:r>
        <w:rPr>
          <w:rFonts w:eastAsia="Times New Roman" w:cs="Times New Roman"/>
        </w:rPr>
        <w:t xml:space="preserve"> Στο θέμα λέω της ημερήσιας διάταξης. </w:t>
      </w:r>
    </w:p>
    <w:p w14:paraId="1B9589DD" w14:textId="77777777" w:rsidR="00734353" w:rsidRDefault="00947540">
      <w:pPr>
        <w:spacing w:line="600" w:lineRule="auto"/>
        <w:ind w:firstLine="720"/>
        <w:jc w:val="both"/>
        <w:rPr>
          <w:rFonts w:eastAsia="Times New Roman" w:cs="Times New Roman"/>
        </w:rPr>
      </w:pPr>
      <w:r>
        <w:rPr>
          <w:rFonts w:eastAsia="Times New Roman" w:cs="Times New Roman"/>
          <w:b/>
        </w:rPr>
        <w:t xml:space="preserve">ΧΡΗΣΤΟΣ ΠΑΠΠΑΣ: </w:t>
      </w:r>
      <w:r>
        <w:rPr>
          <w:rFonts w:eastAsia="Times New Roman" w:cs="Times New Roman"/>
        </w:rPr>
        <w:t xml:space="preserve">Έχω άλλα πέντε λεπτά για το θέμα, θα έρθω σε αυτό. </w:t>
      </w:r>
    </w:p>
    <w:p w14:paraId="1B9589DE" w14:textId="77777777" w:rsidR="00734353" w:rsidRDefault="00947540">
      <w:pPr>
        <w:spacing w:line="600" w:lineRule="auto"/>
        <w:ind w:firstLine="720"/>
        <w:jc w:val="both"/>
        <w:rPr>
          <w:rFonts w:eastAsia="Times New Roman" w:cs="Times New Roman"/>
        </w:rPr>
      </w:pPr>
      <w:r>
        <w:rPr>
          <w:rFonts w:eastAsia="Times New Roman" w:cs="Times New Roman"/>
          <w:b/>
        </w:rPr>
        <w:t>ΠΡΟΕΔΡΕΥΟΥΣΑ (Αναστασία Χριστοδουλοπούλου):</w:t>
      </w:r>
      <w:r>
        <w:rPr>
          <w:rFonts w:eastAsia="Times New Roman" w:cs="Times New Roman"/>
        </w:rPr>
        <w:t xml:space="preserve"> Α, θα το μοιράσετε. Έχετε λιγότερο πάντως. </w:t>
      </w:r>
    </w:p>
    <w:p w14:paraId="1B9589DF" w14:textId="77777777" w:rsidR="00734353" w:rsidRDefault="00947540">
      <w:pPr>
        <w:spacing w:line="600" w:lineRule="auto"/>
        <w:ind w:firstLine="720"/>
        <w:jc w:val="both"/>
        <w:rPr>
          <w:rFonts w:eastAsia="Times New Roman" w:cs="Times New Roman"/>
        </w:rPr>
      </w:pPr>
      <w:r>
        <w:rPr>
          <w:rFonts w:eastAsia="Times New Roman" w:cs="Times New Roman"/>
          <w:b/>
        </w:rPr>
        <w:t xml:space="preserve">ΧΡΗΣΤΟΣ ΠΑΠΠΑΣ: </w:t>
      </w:r>
      <w:r>
        <w:rPr>
          <w:rFonts w:eastAsia="Times New Roman" w:cs="Times New Roman"/>
        </w:rPr>
        <w:t xml:space="preserve">Θα το μοιράσω. </w:t>
      </w:r>
    </w:p>
    <w:p w14:paraId="1B9589E0" w14:textId="77777777" w:rsidR="00734353" w:rsidRDefault="00947540">
      <w:pPr>
        <w:spacing w:line="600" w:lineRule="auto"/>
        <w:ind w:firstLine="720"/>
        <w:jc w:val="both"/>
        <w:rPr>
          <w:rFonts w:eastAsia="Times New Roman" w:cs="Times New Roman"/>
        </w:rPr>
      </w:pPr>
      <w:r>
        <w:rPr>
          <w:rFonts w:eastAsia="Times New Roman" w:cs="Times New Roman"/>
        </w:rPr>
        <w:t xml:space="preserve">Η εκδήλωση όχι μόνο έγινε, αλλά είχε μεγάλη επιτυχία. Και όπως αναφέρει και το </w:t>
      </w:r>
      <w:proofErr w:type="spellStart"/>
      <w:r>
        <w:rPr>
          <w:rFonts w:eastAsia="Times New Roman" w:cs="Times New Roman"/>
          <w:lang w:val="en-US"/>
        </w:rPr>
        <w:t>ch</w:t>
      </w:r>
      <w:r>
        <w:rPr>
          <w:rFonts w:eastAsia="Times New Roman" w:cs="Times New Roman"/>
        </w:rPr>
        <w:t>ios</w:t>
      </w:r>
      <w:proofErr w:type="spellEnd"/>
      <w:r>
        <w:rPr>
          <w:rFonts w:eastAsia="Times New Roman" w:cs="Times New Roman"/>
          <w:lang w:val="en-US"/>
        </w:rPr>
        <w:t>press</w:t>
      </w:r>
      <w:r>
        <w:rPr>
          <w:rFonts w:eastAsia="Times New Roman" w:cs="Times New Roman"/>
        </w:rPr>
        <w:t>.</w:t>
      </w:r>
      <w:r>
        <w:rPr>
          <w:rFonts w:eastAsia="Times New Roman" w:cs="Times New Roman"/>
          <w:lang w:val="en-US"/>
        </w:rPr>
        <w:t>gr</w:t>
      </w:r>
      <w:r w:rsidRPr="00E50943">
        <w:rPr>
          <w:rFonts w:eastAsia="Times New Roman" w:cs="Times New Roman"/>
        </w:rPr>
        <w:t xml:space="preserve">, </w:t>
      </w:r>
      <w:r>
        <w:rPr>
          <w:rFonts w:eastAsia="Times New Roman" w:cs="Times New Roman"/>
        </w:rPr>
        <w:t xml:space="preserve">εκεί ήρθαν και οικογένειες με τα παιδιά τους για να παρακολουθήσουν την εκδήλωση. Ήρθε και νεολαία, που είναι η ελπίδα αυτού του τόπου. Θα γεμίσει μεθαύριο με νεολαία το Σύνταγμα. </w:t>
      </w:r>
    </w:p>
    <w:p w14:paraId="1B9589E1" w14:textId="77777777" w:rsidR="00734353" w:rsidRDefault="00947540">
      <w:pPr>
        <w:spacing w:line="600" w:lineRule="auto"/>
        <w:ind w:firstLine="720"/>
        <w:jc w:val="both"/>
        <w:rPr>
          <w:rFonts w:eastAsia="Times New Roman" w:cs="Times New Roman"/>
        </w:rPr>
      </w:pPr>
      <w:r>
        <w:rPr>
          <w:rFonts w:eastAsia="Times New Roman" w:cs="Times New Roman"/>
        </w:rPr>
        <w:t xml:space="preserve">Και στο Σύνταγμα θα είμαστε, όχι με κομματικές σημαίες, όχι με κομματικά πανό, θα είμαστε με την γαλανόλευκη, γιατί η πατρίδα ενώνει και τα κόμματα διχάζουν. Γιατί στην αίθουσα αυτή πριν από λίγο -λείπει τώρα- ο κ. </w:t>
      </w:r>
      <w:proofErr w:type="spellStart"/>
      <w:r>
        <w:rPr>
          <w:rFonts w:eastAsia="Times New Roman" w:cs="Times New Roman"/>
        </w:rPr>
        <w:t>Δανέλλης</w:t>
      </w:r>
      <w:proofErr w:type="spellEnd"/>
      <w:r>
        <w:rPr>
          <w:rFonts w:eastAsia="Times New Roman" w:cs="Times New Roman"/>
        </w:rPr>
        <w:t xml:space="preserve">, έκανε ένα τεράστιο ατόπημα, προσπάθησε να αποκλείσει τη Χρυσή Αυγή από το συλλαλητήριο. </w:t>
      </w:r>
      <w:r>
        <w:rPr>
          <w:rFonts w:eastAsia="Times New Roman" w:cs="Times New Roman"/>
          <w:lang w:val="en-US"/>
        </w:rPr>
        <w:t>K</w:t>
      </w:r>
      <w:r>
        <w:rPr>
          <w:rFonts w:eastAsia="Times New Roman" w:cs="Times New Roman"/>
        </w:rPr>
        <w:t xml:space="preserve">αι μάλιστα είπε για το σκοπιανό «τι κερδίσαμε και τι χάσαμε». Βάζει δηλαδή και αυτός, όπως και το υπόλοιπο συνταγματικό τόξο, το δημοκρατικό τόξο, το όνομα της Μακεδονίας μας στο ζύγι. </w:t>
      </w:r>
    </w:p>
    <w:p w14:paraId="1B9589E2" w14:textId="77777777" w:rsidR="00734353" w:rsidRDefault="00947540">
      <w:pPr>
        <w:spacing w:line="600" w:lineRule="auto"/>
        <w:ind w:firstLine="720"/>
        <w:jc w:val="both"/>
        <w:rPr>
          <w:rFonts w:eastAsia="Times New Roman"/>
          <w:szCs w:val="24"/>
        </w:rPr>
      </w:pPr>
      <w:r>
        <w:rPr>
          <w:rFonts w:eastAsia="Times New Roman"/>
          <w:szCs w:val="24"/>
        </w:rPr>
        <w:t xml:space="preserve">Μεγάλο φάουλ εκ μέρους του κ. </w:t>
      </w:r>
      <w:proofErr w:type="spellStart"/>
      <w:r>
        <w:rPr>
          <w:rFonts w:eastAsia="Times New Roman"/>
          <w:szCs w:val="24"/>
        </w:rPr>
        <w:t>Δανέλλη</w:t>
      </w:r>
      <w:proofErr w:type="spellEnd"/>
      <w:r>
        <w:rPr>
          <w:rFonts w:eastAsia="Times New Roman"/>
          <w:szCs w:val="24"/>
        </w:rPr>
        <w:t xml:space="preserve">, αλλά τον δικαιολογώ διότι το Ποτάμι έγινε ποταμάκι και πλέον ο καθείς προσπαθεί να κερδίσει το πεντάλεπτο της αντιφασιστικής δημοσιότητας. Τα λόγια που είπε τα αντιπαρέρχομαι, λοιπόν, και πιστεύω ότι δεν αξίζει τον κόπο να ασχοληθούμε περαιτέρω.  </w:t>
      </w:r>
    </w:p>
    <w:p w14:paraId="1B9589E3" w14:textId="77777777" w:rsidR="00734353" w:rsidRDefault="00947540">
      <w:pPr>
        <w:spacing w:line="600" w:lineRule="auto"/>
        <w:ind w:firstLine="720"/>
        <w:jc w:val="both"/>
        <w:rPr>
          <w:rFonts w:eastAsia="Times New Roman"/>
          <w:szCs w:val="24"/>
        </w:rPr>
      </w:pPr>
      <w:r>
        <w:rPr>
          <w:rFonts w:eastAsia="Times New Roman"/>
          <w:szCs w:val="24"/>
        </w:rPr>
        <w:t xml:space="preserve">Κυρία Πρόεδρε, σε πενήντα λεπτά περίπου θα βρίσκομαι στην επιτροπή δεοντολογίας της ελληνικής Βουλής. Είναι μία επιτροπή η οποία συνεδριάζει χωρίς τηλεοπτική κάλυψη. Για ποιον λόγο; Θα βρίσκομαι γιατί εγκαλείται ο συναγωνιστής Κασιδιάρης από την επιτροπή δεοντολογίας, με πρόταση του Προέδρου της Βουλής, του κ. </w:t>
      </w:r>
      <w:proofErr w:type="spellStart"/>
      <w:r>
        <w:rPr>
          <w:rFonts w:eastAsia="Times New Roman"/>
          <w:szCs w:val="24"/>
        </w:rPr>
        <w:t>Βούτση</w:t>
      </w:r>
      <w:proofErr w:type="spellEnd"/>
      <w:r>
        <w:rPr>
          <w:rFonts w:eastAsia="Times New Roman"/>
          <w:szCs w:val="24"/>
        </w:rPr>
        <w:t xml:space="preserve">, για αντικοινοβουλευτική συμπεριφορά. </w:t>
      </w:r>
    </w:p>
    <w:p w14:paraId="1B9589E4" w14:textId="77777777" w:rsidR="00734353" w:rsidRDefault="00947540">
      <w:pPr>
        <w:spacing w:line="600" w:lineRule="auto"/>
        <w:ind w:firstLine="720"/>
        <w:jc w:val="both"/>
        <w:rPr>
          <w:rFonts w:eastAsia="Times New Roman"/>
          <w:szCs w:val="24"/>
        </w:rPr>
      </w:pPr>
      <w:r>
        <w:rPr>
          <w:rFonts w:eastAsia="Times New Roman"/>
          <w:szCs w:val="24"/>
        </w:rPr>
        <w:t xml:space="preserve">Τι είπε ο κ. Κασιδιάρης, λοιπόν, σε λόγο του; Τώρα πια ξεκινάτε να μας λογοκρίνετε και για το τι λέμε μέσα εδώ. Θα λογοκρίνετε και τον ελληνικό λαό, που την Κυριακή θα σας πει: «Η Μακεδονία είναι ελληνική, αλήτες, προδότες πολιτικοί;». Θα το πάτε σε επιτροπή δεοντολογίας; </w:t>
      </w:r>
    </w:p>
    <w:p w14:paraId="1B9589E5" w14:textId="77777777" w:rsidR="00734353" w:rsidRDefault="00947540">
      <w:pPr>
        <w:spacing w:line="600" w:lineRule="auto"/>
        <w:ind w:firstLine="720"/>
        <w:jc w:val="both"/>
        <w:rPr>
          <w:rFonts w:eastAsia="Times New Roman"/>
          <w:szCs w:val="24"/>
        </w:rPr>
      </w:pPr>
      <w:r>
        <w:rPr>
          <w:rFonts w:eastAsia="Times New Roman"/>
          <w:szCs w:val="24"/>
        </w:rPr>
        <w:t>Κασιδιάρης, λοιπόν, προς κ. Αναστάσιο Κουράκη, Πρόεδρο της Ειδικής Μόνιμης Επιτροπής Κοινοβουλευτικής Δεοντολογίας: «Αθήνα, 1/2…</w:t>
      </w:r>
    </w:p>
    <w:p w14:paraId="1B9589E6" w14:textId="77777777" w:rsidR="00734353" w:rsidRDefault="0094754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Παππά, θεωρείτε ότι αυτό πρέπει να διαβαστεί εδώ τώρα; </w:t>
      </w:r>
    </w:p>
    <w:p w14:paraId="1B9589E7" w14:textId="77777777" w:rsidR="00734353" w:rsidRDefault="00947540">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Ναι. </w:t>
      </w:r>
    </w:p>
    <w:p w14:paraId="1B9589E8" w14:textId="77777777" w:rsidR="00734353" w:rsidRDefault="0094754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Τι νόημα έχει; </w:t>
      </w:r>
    </w:p>
    <w:p w14:paraId="1B9589E9" w14:textId="77777777" w:rsidR="00734353" w:rsidRDefault="00947540">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Ναι, πρέπει να διαβαστεί, κυρία Πρόεδρε.</w:t>
      </w:r>
    </w:p>
    <w:p w14:paraId="1B9589EA" w14:textId="77777777" w:rsidR="00734353" w:rsidRDefault="0094754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Γιατί, κύριε Παππά; Επειδή είναι μυστική η συνεδρίαση; </w:t>
      </w:r>
    </w:p>
    <w:p w14:paraId="1B9589EB" w14:textId="77777777" w:rsidR="00734353" w:rsidRDefault="00947540">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Έτσι, γιατί είναι ένα υπόμνημα ενός Βουλευτού, ο οποίος δεν έχει κανένα δικαίωμα και καμμία δυνατότητα να βγει σε μέσο ενημέρωσης να το πει..</w:t>
      </w:r>
    </w:p>
    <w:p w14:paraId="1B9589EC" w14:textId="77777777" w:rsidR="00734353" w:rsidRDefault="0094754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Από το Βήμα της Βουλής δεν εξαντλούμε…</w:t>
      </w:r>
    </w:p>
    <w:p w14:paraId="1B9589ED" w14:textId="77777777" w:rsidR="00734353" w:rsidRDefault="00947540">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…και το μόνο βήμα είναι το Βήμα αυτό. </w:t>
      </w:r>
    </w:p>
    <w:p w14:paraId="1B9589EE" w14:textId="77777777" w:rsidR="00734353" w:rsidRDefault="0094754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…τον κομματισμό μας. Σας παρακαλώ! Μιλήστε για το θέμα.</w:t>
      </w:r>
    </w:p>
    <w:p w14:paraId="1B9589EF" w14:textId="77777777" w:rsidR="00734353" w:rsidRDefault="00947540">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Καταγγέλλω τον Πρόεδρο της Βουλής…</w:t>
      </w:r>
    </w:p>
    <w:p w14:paraId="1B9589F0" w14:textId="77777777" w:rsidR="00734353" w:rsidRDefault="00947540">
      <w:pPr>
        <w:spacing w:line="600" w:lineRule="auto"/>
        <w:ind w:firstLine="720"/>
        <w:jc w:val="both"/>
        <w:rPr>
          <w:rFonts w:eastAsia="Times New Roman"/>
          <w:szCs w:val="24"/>
        </w:rPr>
      </w:pPr>
      <w:r>
        <w:rPr>
          <w:rFonts w:eastAsia="Times New Roman"/>
          <w:b/>
          <w:szCs w:val="24"/>
        </w:rPr>
        <w:t>ΑΘΑΝΑΣΙΟΣ ΠΑΠΑΔΟΠΟΥΛΟΣ:</w:t>
      </w:r>
      <w:r>
        <w:rPr>
          <w:rFonts w:eastAsia="Times New Roman"/>
          <w:szCs w:val="24"/>
        </w:rPr>
        <w:t xml:space="preserve"> Ο Μίκης Θεοδωράκης να σας ακούσει.</w:t>
      </w:r>
    </w:p>
    <w:p w14:paraId="1B9589F1" w14:textId="77777777" w:rsidR="00734353" w:rsidRDefault="00947540">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Με το καλό να έρθει ο Μίκης Θεοδωράκης στο συλλαλητήριο. Σας είπα, η πατρίδα ενώνει, τα κόμματα διχάζουν. Και σίγουρα στους διαδηλωτές του συλλαλητηρίου θα είναι αριστεροί, που θα ψάχνετε την ψήφο τους στις επερχόμενες εκλογές. </w:t>
      </w:r>
    </w:p>
    <w:p w14:paraId="1B9589F2" w14:textId="77777777" w:rsidR="00734353" w:rsidRDefault="00947540">
      <w:pPr>
        <w:spacing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szCs w:val="24"/>
        </w:rPr>
        <w:t>Κύριε Παππά, το διαβάζετε και εσείς. Έχει ζητήματα αυτό το υπόμνημα.</w:t>
      </w:r>
    </w:p>
    <w:p w14:paraId="1B9589F3" w14:textId="77777777" w:rsidR="00734353" w:rsidRDefault="00947540">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Είναι αριστεροί μετανοήσαντες, γιατί είδαν τι είστε και ποιοι είστε και πόσο </w:t>
      </w:r>
      <w:proofErr w:type="spellStart"/>
      <w:r>
        <w:rPr>
          <w:rFonts w:eastAsia="Times New Roman"/>
          <w:szCs w:val="24"/>
        </w:rPr>
        <w:t>εθνοπροδότες</w:t>
      </w:r>
      <w:proofErr w:type="spellEnd"/>
      <w:r>
        <w:rPr>
          <w:rFonts w:eastAsia="Times New Roman"/>
          <w:szCs w:val="24"/>
        </w:rPr>
        <w:t xml:space="preserve"> μπορείτε να γίνετε χάριν των αφεντικών σας. </w:t>
      </w:r>
    </w:p>
    <w:p w14:paraId="1B9589F4" w14:textId="77777777" w:rsidR="00734353" w:rsidRDefault="0094754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 κάνετε μέσα στην Ολομέλεια της Βουλής. </w:t>
      </w:r>
    </w:p>
    <w:p w14:paraId="1B9589F5" w14:textId="77777777" w:rsidR="00734353" w:rsidRDefault="00947540">
      <w:pPr>
        <w:spacing w:line="600" w:lineRule="auto"/>
        <w:ind w:firstLine="720"/>
        <w:jc w:val="both"/>
        <w:rPr>
          <w:rFonts w:eastAsia="Times New Roman"/>
          <w:szCs w:val="24"/>
        </w:rPr>
      </w:pPr>
      <w:r>
        <w:rPr>
          <w:rFonts w:eastAsia="Times New Roman"/>
          <w:b/>
          <w:szCs w:val="24"/>
        </w:rPr>
        <w:t xml:space="preserve">ΧΡΗΣΤΟΣ ΠΑΠΠΑΣ: </w:t>
      </w:r>
      <w:proofErr w:type="spellStart"/>
      <w:r>
        <w:rPr>
          <w:rFonts w:eastAsia="Times New Roman"/>
          <w:szCs w:val="24"/>
        </w:rPr>
        <w:t>Αμερικανομπολσεβίκοι</w:t>
      </w:r>
      <w:proofErr w:type="spellEnd"/>
      <w:r>
        <w:rPr>
          <w:rFonts w:eastAsia="Times New Roman"/>
          <w:szCs w:val="24"/>
        </w:rPr>
        <w:t xml:space="preserve"> έχετε γίνει. </w:t>
      </w:r>
    </w:p>
    <w:p w14:paraId="1B9589F6" w14:textId="77777777" w:rsidR="00734353" w:rsidRDefault="00947540">
      <w:pPr>
        <w:spacing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szCs w:val="24"/>
        </w:rPr>
        <w:t>Με ακούτε τώρα τι λέω;</w:t>
      </w:r>
    </w:p>
    <w:p w14:paraId="1B9589F7" w14:textId="77777777" w:rsidR="00734353" w:rsidRDefault="00947540">
      <w:pPr>
        <w:spacing w:line="600" w:lineRule="auto"/>
        <w:ind w:firstLine="720"/>
        <w:jc w:val="both"/>
        <w:rPr>
          <w:rFonts w:eastAsia="Times New Roman"/>
          <w:szCs w:val="24"/>
        </w:rPr>
      </w:pPr>
      <w:r>
        <w:rPr>
          <w:rFonts w:eastAsia="Times New Roman"/>
          <w:b/>
          <w:szCs w:val="24"/>
        </w:rPr>
        <w:t>ΧΡΗΣΤΟΣ ΠΑΠΠΑΣ: «</w:t>
      </w:r>
      <w:r>
        <w:rPr>
          <w:rFonts w:eastAsia="Times New Roman"/>
          <w:szCs w:val="24"/>
        </w:rPr>
        <w:t xml:space="preserve">Διχαστικό παραλήρημα λέει ο…. </w:t>
      </w:r>
    </w:p>
    <w:p w14:paraId="1B9589F8" w14:textId="77777777" w:rsidR="00734353" w:rsidRDefault="0094754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Αν αναγνώσετε αυτό μέσα στην Ολομέλεια της Βουλής, επειδή περιέχει υβριστικές φράσεις, θα υποχρεωθώ να πάρω μέτρα.</w:t>
      </w:r>
    </w:p>
    <w:p w14:paraId="1B9589F9" w14:textId="77777777" w:rsidR="00734353" w:rsidRDefault="00947540">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Ωραία. Να με πάτε και εμένα στην επιτροπή δεοντολογίας. </w:t>
      </w:r>
    </w:p>
    <w:p w14:paraId="1B9589FA" w14:textId="77777777" w:rsidR="00734353" w:rsidRDefault="0094754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Σας παρακαλώ! Απευθύνεστε σε συγκεκριμένο Όργανο. Δεν τα κάνουμε όλα ίσωμα εδώ. </w:t>
      </w:r>
    </w:p>
    <w:p w14:paraId="1B9589FB" w14:textId="77777777" w:rsidR="00734353" w:rsidRDefault="00947540">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Μού τρώτε το χρόνο μου, κυρία Πρόεδρε. Όταν ακούσετε τις υβριστικές φράσεις, γιατί δεν έχει καμμία υβριστική φράση αυτό το κείμενο…</w:t>
      </w:r>
    </w:p>
    <w:p w14:paraId="1B9589FC" w14:textId="77777777" w:rsidR="00734353" w:rsidRDefault="0094754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Θέλετε να πω εγώ τι φράσεις είπε ο κ. Κασιδιάρης; </w:t>
      </w:r>
    </w:p>
    <w:p w14:paraId="1B9589FD" w14:textId="77777777" w:rsidR="00734353" w:rsidRDefault="00947540">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Εγώ δεν θα πω τη φράση που είπε ο Κασιδιάρης.</w:t>
      </w:r>
    </w:p>
    <w:p w14:paraId="1B9589FE" w14:textId="77777777" w:rsidR="00734353" w:rsidRDefault="0094754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Τις έχω εδώ.</w:t>
      </w:r>
    </w:p>
    <w:p w14:paraId="1B9589FF" w14:textId="77777777" w:rsidR="00734353" w:rsidRDefault="00947540">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Α, ωραία. Ο κ. Κασιδιάρης είπε…</w:t>
      </w:r>
    </w:p>
    <w:p w14:paraId="1B958A00" w14:textId="77777777" w:rsidR="00734353" w:rsidRDefault="0094754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Πείτε κάτι για το θέμα, γιατί θα σας αφαιρέσω τον λόγο. Έχει περάσει μισό λεπτό.</w:t>
      </w:r>
    </w:p>
    <w:p w14:paraId="1B958A01" w14:textId="77777777" w:rsidR="00734353" w:rsidRDefault="00947540">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Είπε όλους τους </w:t>
      </w:r>
      <w:proofErr w:type="spellStart"/>
      <w:r>
        <w:rPr>
          <w:rFonts w:eastAsia="Times New Roman"/>
          <w:szCs w:val="24"/>
        </w:rPr>
        <w:t>εθνομηδενιστές</w:t>
      </w:r>
      <w:proofErr w:type="spellEnd"/>
      <w:r>
        <w:rPr>
          <w:rFonts w:eastAsia="Times New Roman"/>
          <w:szCs w:val="24"/>
        </w:rPr>
        <w:t xml:space="preserve"> και τους προδότες της Μακεδονίας μας «σκουπίδια», «πολιτικά σκουπίδια», που θα πάνε στον πάτο της πολιτικής ιστορίας του τόπου, διότι ο λαός αποφασίζει. Διότι εσείς δεν είστε Βουλή εκλεγμένη με σκοπό να παραδώσετε το όνομα της Μακεδονίας, δεν είστε Βουλή εκλεγμένη για αυτόν τον σκοπό. Έγιναν οι εκλογές του Σεπτεμβρίου του 2015 για οικονομικό θέμα. Έγιναν για το μνημόνιο.</w:t>
      </w:r>
    </w:p>
    <w:p w14:paraId="1B958A02" w14:textId="77777777" w:rsidR="00734353" w:rsidRDefault="0094754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Παππά, σας ανακαλώ στην τάξη. </w:t>
      </w:r>
    </w:p>
    <w:p w14:paraId="1B958A03" w14:textId="77777777" w:rsidR="00734353" w:rsidRDefault="00947540">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Έγιναν για την τρίτη αξιολόγηση.</w:t>
      </w:r>
    </w:p>
    <w:p w14:paraId="1B958A04" w14:textId="77777777" w:rsidR="00734353" w:rsidRDefault="0094754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Σας ανακαλώ στην τάξη!</w:t>
      </w:r>
    </w:p>
    <w:p w14:paraId="1B958A05" w14:textId="77777777" w:rsidR="00734353" w:rsidRDefault="00947540">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Η Βουλή αυτή είναι παράνομη να ψηφίσει…</w:t>
      </w:r>
    </w:p>
    <w:p w14:paraId="1B958A06" w14:textId="77777777" w:rsidR="00734353" w:rsidRDefault="0094754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Σταματήστε όλη αυτή τη μισαλλοδοξία μέσα στο χώρο του Κοινοβουλίου. Εντάξει;</w:t>
      </w:r>
    </w:p>
    <w:p w14:paraId="1B958A07" w14:textId="77777777" w:rsidR="00734353" w:rsidRDefault="00947540">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Μισαλλοδοξία είναι η Μακεδονία μας, κυρία Πρόεδρε; Μισαλλοδοξία είναι το εθνικό όνομα, η ψυχή μας;</w:t>
      </w:r>
    </w:p>
    <w:p w14:paraId="1B958A08" w14:textId="77777777" w:rsidR="00734353" w:rsidRDefault="0094754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Σας παρακαλώ, δεν θα κάνετε εδώ κομματική προπαγάνδα. </w:t>
      </w:r>
    </w:p>
    <w:p w14:paraId="1B958A09" w14:textId="77777777" w:rsidR="00734353" w:rsidRDefault="00947540">
      <w:pPr>
        <w:spacing w:line="600" w:lineRule="auto"/>
        <w:ind w:firstLine="720"/>
        <w:jc w:val="both"/>
        <w:rPr>
          <w:rFonts w:eastAsia="Times New Roman"/>
          <w:b/>
          <w:szCs w:val="24"/>
        </w:rPr>
      </w:pPr>
      <w:r>
        <w:rPr>
          <w:rFonts w:eastAsia="Times New Roman"/>
          <w:b/>
          <w:szCs w:val="24"/>
        </w:rPr>
        <w:t xml:space="preserve">ΧΡΗΣΤΟΣ ΠΑΠΠΑΣ: </w:t>
      </w:r>
      <w:r>
        <w:rPr>
          <w:rFonts w:eastAsia="Times New Roman"/>
          <w:szCs w:val="24"/>
        </w:rPr>
        <w:t>Μισαλλόδοξος ήταν ο Παύλος Μελάς, ο Ίων Δραγούμης;</w:t>
      </w:r>
    </w:p>
    <w:p w14:paraId="1B958A0A" w14:textId="77777777" w:rsidR="00734353" w:rsidRDefault="0094754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 Κοινοβούλιο είναι για διακίνηση ιδεών, όχι για μονοφωνία.</w:t>
      </w:r>
    </w:p>
    <w:p w14:paraId="1B958A0B" w14:textId="77777777" w:rsidR="00734353" w:rsidRDefault="00947540">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Μισαλλόδοξοι είναι τα εκατομμύρια Ελλήνων που ξεσηκώνονται; Όχι λοιπόν!</w:t>
      </w:r>
    </w:p>
    <w:p w14:paraId="1B958A0C" w14:textId="77777777" w:rsidR="00734353" w:rsidRDefault="0094754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Σας παρακαλώ, σας ανακαλώ στην τάξη.</w:t>
      </w:r>
    </w:p>
    <w:p w14:paraId="1B958A0D" w14:textId="77777777" w:rsidR="00734353" w:rsidRDefault="00947540">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Κανένας συμβιβασμός, λοιπόν, για τη Μακεδονία μας.</w:t>
      </w:r>
    </w:p>
    <w:p w14:paraId="1B958A0E" w14:textId="77777777" w:rsidR="00734353" w:rsidRDefault="00947540">
      <w:pPr>
        <w:spacing w:line="600" w:lineRule="auto"/>
        <w:ind w:firstLine="720"/>
        <w:jc w:val="both"/>
        <w:rPr>
          <w:rFonts w:eastAsia="Times New Roman"/>
          <w:szCs w:val="24"/>
        </w:rPr>
      </w:pPr>
      <w:r>
        <w:rPr>
          <w:rFonts w:eastAsia="Times New Roman"/>
          <w:szCs w:val="24"/>
        </w:rPr>
        <w:t>Τελειώνω, κυρία Πρόεδρε. Ευχαριστώ πολύ…</w:t>
      </w:r>
    </w:p>
    <w:p w14:paraId="1B958A0F" w14:textId="77777777" w:rsidR="00734353" w:rsidRDefault="00947540">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cs="Times New Roman"/>
          <w:szCs w:val="24"/>
        </w:rPr>
        <w:t xml:space="preserve"> Ξέρετε τι σημαίνει «ανάκληση στην τάξη»;</w:t>
      </w:r>
    </w:p>
    <w:p w14:paraId="1B958A10" w14:textId="77777777" w:rsidR="00734353" w:rsidRDefault="00947540">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Είστε καλός εκπρόσωπος της νέας τάξης που με εγκαλείτε στη νέα τάξη…</w:t>
      </w:r>
    </w:p>
    <w:p w14:paraId="1B958A11" w14:textId="77777777" w:rsidR="00734353" w:rsidRDefault="0094754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Ζητήστε, λοιπόν, συγγνώμη, γιατί θα προχωρήσω.</w:t>
      </w:r>
    </w:p>
    <w:p w14:paraId="1B958A12" w14:textId="77777777" w:rsidR="00734353" w:rsidRDefault="00947540">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Προχωρήστε, λοιπόν. Εγώ θέλω να σας πω ότι όταν το 1993 ο Μητσοτάκης με βαριά καρδιά ξεπουλούσε το όνομα της Μακεδονίας, όπως ανέγνωσα και στη συνέντευξη προηγουμένως που είχε δώσει στην «Κυριακάτικη Ελευθεροτυπία», τότε υπήρχε μία άλλη εφημερίδα που συνεχίζει και βγαίνει κάθε Τετάρτη, η «Χρυσή Αυγή», που έβγαινε με πρωτοσέλιδο: «Κανένας συμβιβασμός για τη Μακεδονία μας». </w:t>
      </w:r>
    </w:p>
    <w:p w14:paraId="1B958A13" w14:textId="77777777" w:rsidR="00734353" w:rsidRDefault="0094754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Παππά, Βουλευτής που αναφέρεται σε ζητήματα άσχετα και έξω από το συζητούμενο θέμα…</w:t>
      </w:r>
    </w:p>
    <w:p w14:paraId="1B958A14" w14:textId="77777777" w:rsidR="00734353" w:rsidRDefault="00947540">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Είκοσι πέντε χρόνια μετά η Χρυσή Αυγή έχει κρυστάλλινη θέση και λέει τα ίδια: «Κανένας συμβιβασμός για τη Μακεδονία μας, η Μακεδονία είναι μόνο μία και είναι ελληνική».</w:t>
      </w:r>
    </w:p>
    <w:p w14:paraId="1B958A15" w14:textId="77777777" w:rsidR="00734353" w:rsidRDefault="00947540">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1B958A16" w14:textId="77777777" w:rsidR="00734353" w:rsidRDefault="0094754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…του αφαιρούμε τον λόγο! </w:t>
      </w:r>
    </w:p>
    <w:p w14:paraId="1B958A17" w14:textId="77777777" w:rsidR="00734353" w:rsidRDefault="00947540">
      <w:pPr>
        <w:spacing w:line="600" w:lineRule="auto"/>
        <w:ind w:firstLine="720"/>
        <w:jc w:val="both"/>
        <w:rPr>
          <w:rFonts w:eastAsia="Times New Roman"/>
          <w:szCs w:val="24"/>
        </w:rPr>
      </w:pPr>
      <w:r>
        <w:rPr>
          <w:rFonts w:eastAsia="Times New Roman"/>
          <w:szCs w:val="24"/>
        </w:rPr>
        <w:t xml:space="preserve">Κρίμα, λοιπόν, που χρησιμοποιείτε τη Βουλή για να κάνετε κομματική προπαγάνδα και να ξεφτιλίσετε και το συλλαλητήριο, το οποίο τόσο υπερασπίζεστε. Διότι αυτός είναι εξευτελισμός του συλλαλητηρίου, να χρησιμοποιείτε αυτόν τον τρόπο για να μαζέψετε κόσμο. Ελπίζω, όμως, ότι ο ελληνικός  λαός παρακολουθεί και κάτι θα καταλάβει σε σχέση με τα </w:t>
      </w:r>
      <w:proofErr w:type="spellStart"/>
      <w:r>
        <w:rPr>
          <w:rFonts w:eastAsia="Times New Roman"/>
          <w:szCs w:val="24"/>
        </w:rPr>
        <w:t>τεκταινόμενα</w:t>
      </w:r>
      <w:proofErr w:type="spellEnd"/>
      <w:r>
        <w:rPr>
          <w:rFonts w:eastAsia="Times New Roman"/>
          <w:szCs w:val="24"/>
        </w:rPr>
        <w:t xml:space="preserve"> της Κυριακής.</w:t>
      </w:r>
    </w:p>
    <w:p w14:paraId="1B958A18" w14:textId="77777777" w:rsidR="00734353" w:rsidRDefault="00947540">
      <w:pPr>
        <w:spacing w:line="600" w:lineRule="auto"/>
        <w:ind w:firstLine="720"/>
        <w:jc w:val="both"/>
        <w:rPr>
          <w:rFonts w:eastAsia="Times New Roman"/>
          <w:szCs w:val="24"/>
        </w:rPr>
      </w:pPr>
      <w:r>
        <w:rPr>
          <w:rFonts w:eastAsia="Times New Roman"/>
          <w:b/>
          <w:szCs w:val="24"/>
        </w:rPr>
        <w:t>ΑΝΤΩΝΙΟΣ ΓΡΕΓΟΣ:</w:t>
      </w:r>
      <w:r>
        <w:rPr>
          <w:rFonts w:eastAsia="Times New Roman"/>
          <w:szCs w:val="24"/>
        </w:rPr>
        <w:t xml:space="preserve"> Σας έχει καταλάβει.</w:t>
      </w:r>
    </w:p>
    <w:p w14:paraId="1B958A19" w14:textId="77777777" w:rsidR="00734353" w:rsidRDefault="0094754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Πηγαίντε τώρα.</w:t>
      </w:r>
    </w:p>
    <w:p w14:paraId="1B958A1A" w14:textId="77777777" w:rsidR="00734353" w:rsidRDefault="00947540">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μαθήτριες και μαθητές και τρεις εκπαιδευτικοί από το Γυμνάσιο </w:t>
      </w:r>
      <w:proofErr w:type="spellStart"/>
      <w:r>
        <w:rPr>
          <w:rFonts w:eastAsia="Times New Roman"/>
          <w:szCs w:val="24"/>
        </w:rPr>
        <w:t>Αντίσσας</w:t>
      </w:r>
      <w:proofErr w:type="spellEnd"/>
      <w:r>
        <w:rPr>
          <w:rFonts w:eastAsia="Times New Roman"/>
          <w:szCs w:val="24"/>
        </w:rPr>
        <w:t xml:space="preserve"> Λέσβου, το οποίο φιλοξενείται στην Αθήνα στο πλαίσιο του εκπαιδευτικού προγράμματος που οργανώνει το Ίδρυμα της Βουλής.</w:t>
      </w:r>
    </w:p>
    <w:p w14:paraId="1B958A1B" w14:textId="77777777" w:rsidR="00734353" w:rsidRDefault="00947540">
      <w:pPr>
        <w:spacing w:line="600" w:lineRule="auto"/>
        <w:ind w:firstLine="720"/>
        <w:jc w:val="both"/>
        <w:rPr>
          <w:rFonts w:eastAsia="Times New Roman"/>
          <w:szCs w:val="24"/>
        </w:rPr>
      </w:pPr>
      <w:r>
        <w:rPr>
          <w:rFonts w:eastAsia="Times New Roman"/>
          <w:szCs w:val="24"/>
        </w:rPr>
        <w:t>Σάς καλωσορίζουμε στο ελληνικό Κοινοβούλιο.</w:t>
      </w:r>
    </w:p>
    <w:p w14:paraId="1B958A1C" w14:textId="77777777" w:rsidR="00734353" w:rsidRDefault="00947540">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1B958A1D" w14:textId="77777777" w:rsidR="00734353" w:rsidRDefault="00947540">
      <w:pPr>
        <w:spacing w:line="600" w:lineRule="auto"/>
        <w:ind w:firstLine="720"/>
        <w:jc w:val="both"/>
        <w:rPr>
          <w:rFonts w:eastAsia="Times New Roman"/>
          <w:szCs w:val="24"/>
        </w:rPr>
      </w:pPr>
      <w:r>
        <w:rPr>
          <w:rFonts w:eastAsia="Times New Roman"/>
          <w:szCs w:val="24"/>
        </w:rPr>
        <w:t>Είδατε, παιδιά μου, εδώ πώς διαμορφώνονται οι συζητήσεις στο Κοινοβούλιο. Και να μάθετε τι είναι δημοκρατία και πώς απειλείται από οτιδήποτε.</w:t>
      </w:r>
    </w:p>
    <w:p w14:paraId="1B958A1E" w14:textId="77777777" w:rsidR="00734353" w:rsidRDefault="00947540">
      <w:pPr>
        <w:spacing w:line="600" w:lineRule="auto"/>
        <w:ind w:firstLine="720"/>
        <w:jc w:val="both"/>
        <w:rPr>
          <w:rFonts w:eastAsia="Times New Roman"/>
          <w:szCs w:val="24"/>
        </w:rPr>
      </w:pPr>
      <w:r>
        <w:rPr>
          <w:rFonts w:eastAsia="Times New Roman"/>
          <w:szCs w:val="24"/>
        </w:rPr>
        <w:t>Τον λόγο τώρα έχει ο κ. Μαντάς, Κοινοβουλευτικός Εκπρόσωπος του ΣΥΡΙΖΑ, για δώδεκα λεπτά.</w:t>
      </w:r>
    </w:p>
    <w:p w14:paraId="1B958A1F" w14:textId="77777777" w:rsidR="00734353" w:rsidRDefault="00947540">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Κύριε Πρόεδρε, κυρίες και κύριοι Βουλευτές, θέλω να ξεκινήσω λέγοντας ότι σε αυτό το νομοσχέδιο, προφανώς, έχουμε έναν βασικό κοινό τόπο κι αυτό είναι θετικό, αναμφίβολα. Νομίζω ότι στα ζητήματα της υγείας μπορούμε να βρούμε και άλλους κοινούς τόπους, εάν μιλήσουμε με ειλικρίνεια, εάν μιλήσουμε πάνω στα προβλήματα, εάν μιλήσουμε με έναν, θα έλεγα, προσανατολισμό υπεράσπισης της δημόσιας υγείας.</w:t>
      </w:r>
    </w:p>
    <w:p w14:paraId="1B958A20" w14:textId="77777777" w:rsidR="00734353" w:rsidRDefault="00947540">
      <w:pPr>
        <w:spacing w:line="600" w:lineRule="auto"/>
        <w:ind w:firstLine="720"/>
        <w:jc w:val="both"/>
        <w:rPr>
          <w:rFonts w:eastAsia="Times New Roman"/>
          <w:szCs w:val="24"/>
        </w:rPr>
      </w:pPr>
      <w:r>
        <w:rPr>
          <w:rFonts w:eastAsia="Times New Roman"/>
          <w:szCs w:val="24"/>
        </w:rPr>
        <w:t xml:space="preserve">Βεβαίως, δεν συμφωνώ με διάφορα πράγματα που ακούστηκαν σε αυτήν την Αίθουσα που είναι λίγο ιδεολογικά και πολιτικά, όπως για παράδειγμα ότι οι δύο μεγάλες πολιτικές οικογένειες της Ευρώπης συνέκλιναν στο κοινωνικό κράτος. </w:t>
      </w:r>
    </w:p>
    <w:p w14:paraId="1B958A21" w14:textId="77777777" w:rsidR="00734353" w:rsidRDefault="00947540">
      <w:pPr>
        <w:spacing w:line="600" w:lineRule="auto"/>
        <w:ind w:firstLine="720"/>
        <w:jc w:val="both"/>
        <w:rPr>
          <w:rFonts w:eastAsia="Times New Roman"/>
          <w:szCs w:val="24"/>
        </w:rPr>
      </w:pPr>
      <w:r>
        <w:rPr>
          <w:rFonts w:eastAsia="Times New Roman"/>
          <w:szCs w:val="24"/>
        </w:rPr>
        <w:t xml:space="preserve">Θέλω εδώ να θυμίσω σε όσους αναφέρθηκαν, με τον έναν ή τον άλλο τρόπο, στους </w:t>
      </w:r>
      <w:proofErr w:type="spellStart"/>
      <w:r>
        <w:rPr>
          <w:rFonts w:eastAsia="Times New Roman"/>
          <w:szCs w:val="24"/>
        </w:rPr>
        <w:t>υπερπλούσιους</w:t>
      </w:r>
      <w:proofErr w:type="spellEnd"/>
      <w:r>
        <w:rPr>
          <w:rFonts w:eastAsia="Times New Roman"/>
          <w:szCs w:val="24"/>
        </w:rPr>
        <w:t xml:space="preserve"> -θέλω κι αυτό να το σχολιάσω-, ότι από τη δεκαετία του ΄90 και με τα σκληρά δόγματα του νεοφιλελευθερισμού, που εκφράστηκαν κυρίως με τις πολιτικές του Ρέιγκαν και της Θάτσερ –και κάποιοι έχουμε εμπειρία, και βιωματική εμπειρία, ειδικά από το εθνικό σύστημα υγείας της Βρετανίας-, η κατεύθυνση του νεοφιλελευθερισμού, στην οποία δυστυχώς μπήκε για μια μεγάλη εποχή και το σοσιαλδημοκρατικό ρεύμα, ήταν αυτή που αποδιοργάνωσε τα εθνικά συστήματα υγείας, ιδιαίτερα το εθνικό σύστημα υγείας της Μεγάλης Βρετανίας. Και δεν είναι καθόλου τυχαίο που το εργατικό κόμμα της Μεγάλης Βρετανίας υπό τον </w:t>
      </w:r>
      <w:proofErr w:type="spellStart"/>
      <w:r>
        <w:rPr>
          <w:rFonts w:eastAsia="Times New Roman"/>
          <w:szCs w:val="24"/>
        </w:rPr>
        <w:t>Κόρμπιν</w:t>
      </w:r>
      <w:proofErr w:type="spellEnd"/>
      <w:r>
        <w:rPr>
          <w:rFonts w:eastAsia="Times New Roman"/>
          <w:szCs w:val="24"/>
        </w:rPr>
        <w:t xml:space="preserve"> έβαλε, σαν ένα από τα πρώτα ζητήματα στο γενικό του σύνθημα: «Για τους πολλούς κι όχι για τους λίγους», το θέμα του εθνικού συστήματος υγείας. Άρα για να μην ξεχνιόμαστε, η σύγκρουση αυτή παραμένει.</w:t>
      </w:r>
    </w:p>
    <w:p w14:paraId="1B958A22" w14:textId="77777777" w:rsidR="00734353" w:rsidRDefault="00947540">
      <w:pPr>
        <w:spacing w:line="600" w:lineRule="auto"/>
        <w:ind w:firstLine="720"/>
        <w:jc w:val="both"/>
        <w:rPr>
          <w:rFonts w:eastAsia="Times New Roman"/>
          <w:szCs w:val="24"/>
        </w:rPr>
      </w:pPr>
      <w:r>
        <w:rPr>
          <w:rFonts w:eastAsia="Times New Roman"/>
          <w:szCs w:val="24"/>
        </w:rPr>
        <w:t xml:space="preserve">Εγώ μίλησα για κοινούς τόπους που μπορούμε να βρούμε, αλλά ταυτόχρονα θέλω να μιλήσω και θέλω να επισημάνω ότι το δόγμα του νεοφιλελευθερισμού, κατά τη δική μας άποψη, κι έτσι όπως εκφράστηκε πρακτικά, ξαναλέω, και στις Ηνωμένες Πολιτείες και εκφράζεται σήμερα με την επιθετική στάση της νέας αμερικάνικης ηγεσίας απέναντι σε ό,τι προσπάθησε να χτίσει ο Μπαράκ Ομπάμα, είναι μια σύγκρουση ανάμεσα στις απόψεις -κι έρχομαι και σε αυτό με τον Μπιλ Γκέιτς- που πιστεύουν ότι το κοινωνικό αγαθό θα προκύπτει μόνο όταν υπερχειλίσουμε από πλούτο κι ότι κάποιοι </w:t>
      </w:r>
      <w:proofErr w:type="spellStart"/>
      <w:r>
        <w:rPr>
          <w:rFonts w:eastAsia="Times New Roman"/>
          <w:szCs w:val="24"/>
        </w:rPr>
        <w:t>υπερπλούσιοι</w:t>
      </w:r>
      <w:proofErr w:type="spellEnd"/>
      <w:r>
        <w:rPr>
          <w:rFonts w:eastAsia="Times New Roman"/>
          <w:szCs w:val="24"/>
        </w:rPr>
        <w:t xml:space="preserve"> θα σώσουν, με τον έναν ή τον άλλον τρόπο, αυτό το κοινωνικό αγαθό. Είναι εντελώς διαφορετική, ριζικά διαφορετική, η άποψή μας. Είναι η άποψη ότι το κοινωνικό αγαθό της υγείας, όπως και τα κοινωνικά αγαθά που συμπεριλαμβάνονται στο κοινωνικό κράτος, είναι στοιχείο ανάπτυξης και αναδιανομής από την πρώτη στιγμή και όχι αν περισσεύουν. Δεν περισσεύουν. Είναι ριζική διαφορά αυτό στην αντίληψη και στη λειτουργία μας. </w:t>
      </w:r>
    </w:p>
    <w:p w14:paraId="1B958A23" w14:textId="77777777" w:rsidR="00734353" w:rsidRDefault="00947540">
      <w:pPr>
        <w:spacing w:line="600" w:lineRule="auto"/>
        <w:ind w:firstLine="720"/>
        <w:jc w:val="both"/>
        <w:rPr>
          <w:rFonts w:eastAsia="Times New Roman"/>
          <w:szCs w:val="24"/>
        </w:rPr>
      </w:pPr>
      <w:r>
        <w:rPr>
          <w:rFonts w:eastAsia="Times New Roman"/>
          <w:szCs w:val="24"/>
        </w:rPr>
        <w:t xml:space="preserve">Συνεπώς θα έλεγα τούτων δοθέντων, συνεχίζουμε και πάντα είμαστε ανήσυχοι για τον χώρο της δημόσιας υγείας. Άρα όποιες δυνατότητες έχουμε σε συνεργασίες, σε προγραμματικές συμφωνίες, οφείλουμε και πρέπει να τις εκμεταλλευόμαστε, με την καλή έννοια του όρου, με όρους διαφάνειας, ορθής διαχείρισης, συνετής πολιτικής, έτσι ώστε να ενισχύσουμε ένα σύστημα το οποίο πράγματι, όταν το παραλάβαμε ως Κυβέρνηση, ήταν στα πρόθυρα της κατάρρευσης. </w:t>
      </w:r>
    </w:p>
    <w:p w14:paraId="1B958A24" w14:textId="77777777" w:rsidR="00734353" w:rsidRDefault="00947540">
      <w:pPr>
        <w:spacing w:line="600" w:lineRule="auto"/>
        <w:ind w:firstLine="720"/>
        <w:jc w:val="both"/>
        <w:rPr>
          <w:rFonts w:eastAsia="Times New Roman"/>
          <w:szCs w:val="24"/>
        </w:rPr>
      </w:pPr>
      <w:r>
        <w:rPr>
          <w:rFonts w:eastAsia="Times New Roman"/>
          <w:szCs w:val="24"/>
        </w:rPr>
        <w:t>Τώρα, έχουμε σαφείς ενδείξεις -αποδείξεις θα έλεγα-, σταθεροποίησης και νέου ξεκινήματος. Και αυτό δεν μπορούμε να το υποτιμάμε καθόλου, αν πάρουμε και θυμηθούμε δύο κορυφαίες επιλογές που έκανε αυτή η Κυβέρνηση: Πρώτον με την καθολική κάλυψη όλων των ανασφαλίστων, όπου δυόμισι εκατομμύρια άνθρωποι έχουν πρόσβαση στο δημόσιο σύστημα υγείας και δεύτερον, τη μεγάλη θεσμική τομή που είναι σε εξέλιξη, της πρωτοβάθμιας φροντίδας υγείας. Και πάρα πολλά ακόμη πράγματα, που θέλουμε μέρες να τα πούμε. Πολλά πράγματα, τα οποία είναι θεμελιακή συμβολή αυτής της Κυβέρνησης για τη σταθεροποίηση και το ξεκίνημα της δημόσιας υγείας και γενικότερα του κοινωνικού κράτους.</w:t>
      </w:r>
    </w:p>
    <w:p w14:paraId="1B958A25" w14:textId="77777777" w:rsidR="00734353" w:rsidRDefault="00947540">
      <w:pPr>
        <w:spacing w:line="600" w:lineRule="auto"/>
        <w:ind w:firstLine="720"/>
        <w:jc w:val="both"/>
        <w:rPr>
          <w:rFonts w:eastAsia="Times New Roman"/>
          <w:szCs w:val="24"/>
        </w:rPr>
      </w:pPr>
      <w:r>
        <w:rPr>
          <w:rFonts w:eastAsia="Times New Roman"/>
          <w:szCs w:val="24"/>
        </w:rPr>
        <w:t xml:space="preserve">Θα ήθελα να αναφερθώ και στα ζητήματα της επικαιρότητας, κυρία Πρόεδρε, κύριοι Υπουργοί και κύριοι Βουλευτές, λέγοντας δυο-τρεις κουβέντες, αυτά τα οποία έχουν διαμειφθεί στη σημερινή συζήτηση. Εγώ προσωπικά δεν μπορώ πια να παρακολουθήσω το σλάλομ της Νέας Δημοκρατίας. Πρόκειται για σλάλομ. Αν δει κανείς, τότε που ξεκίνησε η πρωτοβουλία αυτής της Κυβέρνησης -θυμίζω ότι το είχαμε ψηφίσει στις προγραμματικές μας θέσεις, την πρωτοβουλία αυτήν που πήραμε, την έχουμε ψηφίσει στις προγραμματικές μας θέσεις, δεν ήλθε ως κεραυνός εν αιθρία- όταν υπήρξε -και υπάρχει- ένα ευνοϊκό πεδίο, ένα παράθυρο ευκαιρίας, όπως λέγεται, ξεκινήσαμε αυτήν την πρωτοβουλία. </w:t>
      </w:r>
    </w:p>
    <w:p w14:paraId="1B958A26" w14:textId="77777777" w:rsidR="00734353" w:rsidRDefault="00947540">
      <w:pPr>
        <w:spacing w:line="600" w:lineRule="auto"/>
        <w:ind w:firstLine="720"/>
        <w:jc w:val="both"/>
        <w:rPr>
          <w:rFonts w:eastAsia="Times New Roman"/>
          <w:szCs w:val="24"/>
        </w:rPr>
      </w:pPr>
      <w:r>
        <w:rPr>
          <w:rFonts w:eastAsia="Times New Roman"/>
          <w:szCs w:val="24"/>
        </w:rPr>
        <w:t xml:space="preserve">Αναρωτηθείτε, κυρία Πρόεδρε, και κύριοι συνάδελφοι, πώς ακριβώς έχει συμπεριφερθεί σε όλη αυτήν τη διαδρομή η Νέα Δημοκρατία: «Όχι δεν είναι κατάλληλη ώρα», «όχι θα πάμε ή δεν θα πάμε να ενημερωθούμε», «όχι» το ένα, «όχι» το άλλο. Γιατί; Γιατί φοβάται το εξής ολοφάνερο σε όλους: Ότι αν μπορέσουμε -και ελπίζω ότι θα το καταφέρουμε- να φέρουμε σε αυτήν την Αίθουσα μια λύση συνολική όπως λέμε, -θα πω και γι’ αυτό ορισμένα πράγματα-, τότε θα βρεθεί σε πάρα πολύ δύσκολη θέση. Διότι, μέσα στους κόλπους της, η ακροδεξιά της συνιστώσα, που δυστυχώς φαίνεται να έχει επικρατήσει σε αυτήν τη φάση, δεν θα ξέρει από πού να φύγει και τι να πει. Και θα βρεθεί σε πάρα πολύ δύσκολη θέση. </w:t>
      </w:r>
    </w:p>
    <w:p w14:paraId="1B958A27" w14:textId="77777777" w:rsidR="00734353" w:rsidRDefault="00947540">
      <w:pPr>
        <w:spacing w:line="600" w:lineRule="auto"/>
        <w:ind w:firstLine="720"/>
        <w:jc w:val="both"/>
        <w:rPr>
          <w:rFonts w:eastAsia="Times New Roman"/>
          <w:szCs w:val="24"/>
        </w:rPr>
      </w:pPr>
      <w:r>
        <w:rPr>
          <w:rFonts w:eastAsia="Times New Roman"/>
          <w:szCs w:val="24"/>
        </w:rPr>
        <w:t>Είναι, όμως, ένα θέμα -και εδώ κάνω την έκκληση-, το οποίο δεν πρέπει να αντιμετωπίσουμε ως ελληνικό πολιτικό σύστημα ούτε ευκαιριακά, ούτε χωρίς σύνεση, ούτε χωρίς ψυχραιμία. Και κυρίως, να το χρησιμοποιήσουμε ως μοχλό για πολιτικές εξελίξεις που φαντασιωνόμαστε, δηλαδή την πτώση της Κυβέρνησης ΣΥΡΙΖΑ - ΑΝΕΛ. Ξεχάστε το αυτό. Δεν υπάρχει περίπτωση να συμβεί κάτι τέτοιο. Ξεχάστε οποιοδήποτε σχεδιασμό, στον οποίον να χρησιμοποιείτε ως μοχλό αυτό το κρίσιμο θέμα για να ρίξετε την Κυβέρνηση. Ξεχάστε το.</w:t>
      </w:r>
    </w:p>
    <w:p w14:paraId="1B958A2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Αν κάνετε αυτήν την παραδοχή και το ξεχάσετε, έχω την εντύπωση ότι πολλές δυνάμεις μέσα στη Νέα Δημοκρατία –και έγινε φανερό αυτό στη διαδρομή αυτών των ημερών- μπορούν πράγματι να σκεφτούν ψύχραιμα, συνετά και με βάση τη σταθερότητα και την ειρήνη στην περιοχή και το εθνικό συμφέρον και να προχωρήσουμε σε αυτό το οποίο μπορεί πράγματι το πολιτικό σύστημα να συμφωνήσει. </w:t>
      </w:r>
    </w:p>
    <w:p w14:paraId="1B958A2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Εγώ νομίζω ότι εάν ξεφύγουμε από αυτό, έχουμε αυτήν τη δυνατότητα, να συμφωνήσουμε επιτέλους σε μία λύση σε αυτό το πρόβλημα που έχει κακοφορμίσει πάνω από είκοσι πέντε χρόνια. </w:t>
      </w:r>
    </w:p>
    <w:p w14:paraId="1B958A2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Δηλαδή, τι θέλουμε; Θέλουμε να κρύβουμε το κεφάλι μας στην άμμο σαν στρουθοκάμηλοι και να μην βλέπουμε ότι </w:t>
      </w:r>
      <w:proofErr w:type="spellStart"/>
      <w:r>
        <w:rPr>
          <w:rFonts w:eastAsia="Times New Roman" w:cs="Times New Roman"/>
          <w:szCs w:val="24"/>
        </w:rPr>
        <w:t>εκατόν</w:t>
      </w:r>
      <w:proofErr w:type="spellEnd"/>
      <w:r>
        <w:rPr>
          <w:rFonts w:eastAsia="Times New Roman" w:cs="Times New Roman"/>
          <w:szCs w:val="24"/>
        </w:rPr>
        <w:t xml:space="preserve"> τριάντα ή </w:t>
      </w:r>
      <w:proofErr w:type="spellStart"/>
      <w:r>
        <w:rPr>
          <w:rFonts w:eastAsia="Times New Roman" w:cs="Times New Roman"/>
          <w:szCs w:val="24"/>
        </w:rPr>
        <w:t>εκατόν</w:t>
      </w:r>
      <w:proofErr w:type="spellEnd"/>
      <w:r>
        <w:rPr>
          <w:rFonts w:eastAsia="Times New Roman" w:cs="Times New Roman"/>
          <w:szCs w:val="24"/>
        </w:rPr>
        <w:t xml:space="preserve"> σαράντα χώρες σήμερα, που αναγνωρίζουν τη γειτονική χώρα με το συνταγματικό της όνομα -ανάμεσα σε αυτές και τέσσερα μέλη του Συμβουλίου Ασφαλείας, Ηνωμένες Πολιτείες, Κίνα, Ρωσία- δεν θα γίνουν σε λίγο χρονικό διάστημα </w:t>
      </w:r>
      <w:proofErr w:type="spellStart"/>
      <w:r>
        <w:rPr>
          <w:rFonts w:eastAsia="Times New Roman" w:cs="Times New Roman"/>
          <w:szCs w:val="24"/>
        </w:rPr>
        <w:t>εκατόν</w:t>
      </w:r>
      <w:proofErr w:type="spellEnd"/>
      <w:r>
        <w:rPr>
          <w:rFonts w:eastAsia="Times New Roman" w:cs="Times New Roman"/>
          <w:szCs w:val="24"/>
        </w:rPr>
        <w:t xml:space="preserve"> πενήντα, </w:t>
      </w:r>
      <w:proofErr w:type="spellStart"/>
      <w:r>
        <w:rPr>
          <w:rFonts w:eastAsia="Times New Roman" w:cs="Times New Roman"/>
          <w:szCs w:val="24"/>
        </w:rPr>
        <w:t>εκατόν</w:t>
      </w:r>
      <w:proofErr w:type="spellEnd"/>
      <w:r>
        <w:rPr>
          <w:rFonts w:eastAsia="Times New Roman" w:cs="Times New Roman"/>
          <w:szCs w:val="24"/>
        </w:rPr>
        <w:t xml:space="preserve"> εξήντα ή </w:t>
      </w:r>
      <w:proofErr w:type="spellStart"/>
      <w:r>
        <w:rPr>
          <w:rFonts w:eastAsia="Times New Roman" w:cs="Times New Roman"/>
          <w:szCs w:val="24"/>
        </w:rPr>
        <w:t>εκατόν</w:t>
      </w:r>
      <w:proofErr w:type="spellEnd"/>
      <w:r>
        <w:rPr>
          <w:rFonts w:eastAsia="Times New Roman" w:cs="Times New Roman"/>
          <w:szCs w:val="24"/>
        </w:rPr>
        <w:t xml:space="preserve"> εβδομήντα; Δεν το καταλαβαίνουμε αυτό; Δεν καταλαβαίνουμε ότι είναι προς το συμφέρον της χώρας και για πάρα πολλούς ακόμη λόγους να μπορέσουμε αυτήν τη στιγμή, που έχουμε μια μετριοπαθή κυβέρνηση, που συζητάει, που θα προχωρήσει αύριο μεθαύριο στην αλλαγή του βασικού άξονα και στην αλλαγή του ονόματος του αεροδρομίου; Είναι συμβολικές κινήσεις, ναι, αλλά δεν καταλαβαίνουμε ότι σε αυτήν τη γραμμή πρέπει να πάμε και όχι στις ακρότητες και τον επιχειρούμενο εναγκαλισμό, με ό,τι πιο ακροδεξιό, απωθητικό και ακραία εθνικιστικό, το οποίο έχει κοστίσει στην ιστορία και στη διαδρομή της χώρας μας και στον εναγκαλισμό με αυτήν την άποψη; </w:t>
      </w:r>
    </w:p>
    <w:p w14:paraId="1B958A2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Συνεπώς, νομίζω ότι είναι μια στιγμή που πρέπει να σκεφτούμε ψύχραιμα, νηφάλια. Νομίζω ότι έχουμε περιθώρια να προχωρήσουμε με έναν συνετό τρόπο στη λύση αυτού του προβλήματος. Ξαναλέω ότι θα είναι προς το συμφέρον του ελληνικού λαού, θα είναι προς το συμφέρον της ειρήνης και της σταθερότητας της περιοχής. </w:t>
      </w:r>
    </w:p>
    <w:p w14:paraId="1B958A2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Αλλιώς, σε μια άλλη λογική, διαφορετική, που πάει να την εκφράσει το ναζιστικό μόρφωμα της Χρυσής Αυγής μέσα σε αυτήν την Αίθουσα, θα οδηγηθούμε σε περιπέτειες. Αυτό να το καταλάβουμε, αυτό να το έχουμε υπόψιν μας. Νομίζω ότι είναι στιγμές που πρέπει να λειτουργήσουμε με ψυχραιμία και νηφαλιότητα. </w:t>
      </w:r>
    </w:p>
    <w:p w14:paraId="1B958A2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B958A2E" w14:textId="77777777" w:rsidR="00734353" w:rsidRDefault="00947540">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B958A2F"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Πριν δώσω τον λόγο στους Υπουργούς για τις νομοτεχνικές βελτιώσεις, θα ήθελα να διαβάσω μια ανακοίνωση.</w:t>
      </w:r>
    </w:p>
    <w:p w14:paraId="1B958A30" w14:textId="77777777" w:rsidR="00734353" w:rsidRDefault="00947540">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«Ερευνάμε και συζητάμε για τον Κυβερνήτη Ιωάννη Καποδίστρια» που οργανώνει το Ίδρυμα της Βουλής, είκοσι τέσσερις μαθητές και μαθήτριες και τρεις εκπαιδευτικοί συνοδοί από το 62</w:t>
      </w:r>
      <w:r>
        <w:rPr>
          <w:rFonts w:eastAsia="Times New Roman"/>
          <w:szCs w:val="24"/>
          <w:vertAlign w:val="superscript"/>
        </w:rPr>
        <w:t>ο</w:t>
      </w:r>
      <w:r>
        <w:rPr>
          <w:rFonts w:eastAsia="Times New Roman"/>
          <w:szCs w:val="24"/>
        </w:rPr>
        <w:t xml:space="preserve"> Γυμνάσιο Αθήνας.</w:t>
      </w:r>
    </w:p>
    <w:p w14:paraId="1B958A31" w14:textId="77777777" w:rsidR="00734353" w:rsidRDefault="00947540">
      <w:pPr>
        <w:spacing w:line="600" w:lineRule="auto"/>
        <w:ind w:firstLine="720"/>
        <w:jc w:val="both"/>
        <w:rPr>
          <w:rFonts w:eastAsia="Times New Roman"/>
          <w:szCs w:val="24"/>
        </w:rPr>
      </w:pPr>
      <w:r>
        <w:rPr>
          <w:rFonts w:eastAsia="Times New Roman"/>
          <w:szCs w:val="24"/>
        </w:rPr>
        <w:t>Η Βουλή τούς καλωσορίζει.</w:t>
      </w:r>
    </w:p>
    <w:p w14:paraId="1B958A32" w14:textId="77777777" w:rsidR="00734353" w:rsidRDefault="00947540">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1B958A33" w14:textId="77777777" w:rsidR="00734353" w:rsidRDefault="00947540">
      <w:pPr>
        <w:spacing w:line="600" w:lineRule="auto"/>
        <w:ind w:firstLine="720"/>
        <w:jc w:val="both"/>
        <w:rPr>
          <w:rFonts w:eastAsia="Times New Roman"/>
          <w:szCs w:val="24"/>
        </w:rPr>
      </w:pPr>
      <w:r>
        <w:rPr>
          <w:rFonts w:eastAsia="Times New Roman"/>
          <w:szCs w:val="24"/>
        </w:rPr>
        <w:t>Αυτό που ήθελα να πω σε σχέση με το συμβάν που έγινε με τον κ. Παππά, τον Κοινοβουλευτικό Εκπρόσωπο της Χρυσής Αυγής, είναι ότι δεν μπορεί, όπως ορίζει ο Κανονισμός, να μην μιλάμε με βάση την ημερήσια διάταξη, αλλά να μιλάμε για ό,τι νομίζουμε. Και εδώ συγκεκριμένα ο κ. Παππάς χρησιμοποίησε το Βήμα της Βουλής για να κάνει προπαγάνδα για το συλλαλητήριο, άλλες φορές για διαφορετικούς λόγους, πάντα, όμως, μη σεβόμενος ούτε τη λειτουργία του Κοινοβουλίου ούτε τον Κανονισμό της Βουλής.</w:t>
      </w:r>
    </w:p>
    <w:p w14:paraId="1B958A34" w14:textId="77777777" w:rsidR="00734353" w:rsidRDefault="00947540">
      <w:pPr>
        <w:spacing w:after="0" w:line="600" w:lineRule="auto"/>
        <w:ind w:firstLine="720"/>
        <w:jc w:val="both"/>
        <w:rPr>
          <w:rFonts w:eastAsia="Times New Roman" w:cs="Times New Roman"/>
          <w:szCs w:val="24"/>
        </w:rPr>
      </w:pPr>
      <w:r>
        <w:rPr>
          <w:rFonts w:eastAsia="Times New Roman"/>
          <w:szCs w:val="24"/>
        </w:rPr>
        <w:t xml:space="preserve">Επιφυλάσσομαι για τα Πρακτικά, όταν τυπωθούν, για το τι θα ακολουθήσει, γιατί επιτέλους πρέπει εδώ όλοι να αντιδρούμε και όχι να περιμένουμε μόνο από τον Πρόεδρο. Δεν είναι δυνατόν η Βουλή να γίνεται βήμα για ρητορική μίσους. </w:t>
      </w:r>
      <w:r>
        <w:rPr>
          <w:rFonts w:eastAsia="Times New Roman" w:cs="Times New Roman"/>
          <w:szCs w:val="24"/>
        </w:rPr>
        <w:t xml:space="preserve">Γιατί περί αυτού πρόκειται. Ούτε για να ικανοποιεί ο καθένας τις κομματικές του ανάγκες και τις ανάγκες της επικαιρότητας που θέλει να προβάλει, γιατί νομίζει ότι βρήκε τη μεγάλη ευκαιρία, μέσω του συλλαλητηρίου, να οργανωθεί ξανά το κόμμα της Χρυσής Αυγής. </w:t>
      </w:r>
    </w:p>
    <w:p w14:paraId="1B958A3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Σας παρακαλώ, κύριοι. Σας το λέω κι από αυτό το Βήμα. Θα το βάλω και στη Διάσκεψη των Προέδρων. Δεν είναι δυνατόν να γίνεται εδώ φασιστικό κήρυγμα. Είναι ο ναός της δημοκρατίας. Ξέρουμε ότι μισείτε το Κοινοβούλιο, ότι είστε εδώ για να το υπονομεύετε, αλλά υπάρχουν και κάποιοι κανόνες, ειδικά όταν έρχεστε και τα λέτε αυτά παρουσία μαθητών, οι οποίοι με δέος έρχονται στο Κοινοβούλιο, που είναι ο ναός της δημοκρατίας. Σήμερα είχαμε πληθώρα επισκέψεων. Δεν είναι δυνατόν να γίνονται αυτά. </w:t>
      </w:r>
    </w:p>
    <w:p w14:paraId="1B958A36"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Εσείς κάνετε προπαγάνδα τώρα.</w:t>
      </w:r>
    </w:p>
    <w:p w14:paraId="1B958A37"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παρακαλώ, κύριε </w:t>
      </w:r>
      <w:proofErr w:type="spellStart"/>
      <w:r>
        <w:rPr>
          <w:rFonts w:eastAsia="Times New Roman" w:cs="Times New Roman"/>
          <w:szCs w:val="24"/>
        </w:rPr>
        <w:t>Αϊβατίδη</w:t>
      </w:r>
      <w:proofErr w:type="spellEnd"/>
      <w:r>
        <w:rPr>
          <w:rFonts w:eastAsia="Times New Roman" w:cs="Times New Roman"/>
          <w:szCs w:val="24"/>
        </w:rPr>
        <w:t xml:space="preserve">. Μην θέτετε ζητήματα. </w:t>
      </w:r>
    </w:p>
    <w:p w14:paraId="1B958A38"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Μέγα σφάλμα. Κάνετε προπαγάνδα κατά της Χρυσής Αυγής. </w:t>
      </w:r>
    </w:p>
    <w:p w14:paraId="1B958A39"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Είστε φασιστικό κόμμα, περιμένετε να ολοκληρωθεί η δίκη σας και κατηγορείστε για συγκεκριμένα πράγματα.</w:t>
      </w:r>
    </w:p>
    <w:p w14:paraId="1B958A3A"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Δώστε μου τον λόγο, σας παρακαλώ.</w:t>
      </w:r>
    </w:p>
    <w:p w14:paraId="1B958A3B"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θα μου παρουσιαστείτε τώρα εδώ σαν αθώες περιστερές, που χρησιμοποιείτε το Βήμα του Κοινοβουλίου. Δεν σας δίνω τον λόγο.</w:t>
      </w:r>
    </w:p>
    <w:p w14:paraId="1B958A3C"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Ρητορική μίσους είναι αυτό που κάνετε εσείς και ο κ. Μαντάς που μας αποκαλεί φασιστικό μόρφωμα. </w:t>
      </w:r>
    </w:p>
    <w:p w14:paraId="1B958A3D"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Απέναντι σε ποιον, κύριε; Απέναντι σε εσάς που ήδη το Κοινοβούλιο έχει σειρά αποφάσεων;</w:t>
      </w:r>
    </w:p>
    <w:p w14:paraId="1B958A3E"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Απλώς πρέπει να έχετε αυτογνωσία και εγκράτεια.</w:t>
      </w:r>
    </w:p>
    <w:p w14:paraId="1B958A3F"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παρακαλώ. Κάντε αναφορά, λοιπόν, εσείς να μου πείτε ότι χρησιμοποιώ ρητορική μίσους. </w:t>
      </w:r>
    </w:p>
    <w:p w14:paraId="1B958A40"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Εκτίθεστε. </w:t>
      </w:r>
    </w:p>
    <w:p w14:paraId="1B958A41"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Εσείς, κύριε </w:t>
      </w:r>
      <w:proofErr w:type="spellStart"/>
      <w:r>
        <w:rPr>
          <w:rFonts w:eastAsia="Times New Roman" w:cs="Times New Roman"/>
          <w:szCs w:val="24"/>
        </w:rPr>
        <w:t>Αϊβατίδη</w:t>
      </w:r>
      <w:proofErr w:type="spellEnd"/>
      <w:r>
        <w:rPr>
          <w:rFonts w:eastAsia="Times New Roman" w:cs="Times New Roman"/>
          <w:szCs w:val="24"/>
        </w:rPr>
        <w:t xml:space="preserve">, και το κόμμα σας, τολμήστε να κάνετε κινήσεις για την αποκατάσταση αυτής της </w:t>
      </w:r>
      <w:proofErr w:type="spellStart"/>
      <w:r>
        <w:rPr>
          <w:rFonts w:eastAsia="Times New Roman" w:cs="Times New Roman"/>
          <w:szCs w:val="24"/>
        </w:rPr>
        <w:t>αθλίας</w:t>
      </w:r>
      <w:proofErr w:type="spellEnd"/>
      <w:r>
        <w:rPr>
          <w:rFonts w:eastAsia="Times New Roman" w:cs="Times New Roman"/>
          <w:szCs w:val="24"/>
        </w:rPr>
        <w:t xml:space="preserve"> κατάστασης στην οποία έχετε οδηγήσει το Κοινοβούλιο. </w:t>
      </w:r>
    </w:p>
    <w:p w14:paraId="1B958A42"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Εκτίθεστε. </w:t>
      </w:r>
    </w:p>
    <w:p w14:paraId="1B958A43"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Εκτίθεμαι; Σε εσάς μου αρέσει να εκτίθεμαι γιατί δεν έχω καμμία σχέση με τον φασισμό.</w:t>
      </w:r>
    </w:p>
    <w:p w14:paraId="1B958A44" w14:textId="77777777" w:rsidR="00734353" w:rsidRDefault="00947540">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1B958A45"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Εμένα δεν μου αρέσει γιατί σας εκτιμώ. </w:t>
      </w:r>
    </w:p>
    <w:p w14:paraId="1B958A46"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Με τον φασισμό δεν έχω καμμία σχέση. </w:t>
      </w:r>
    </w:p>
    <w:p w14:paraId="1B958A47"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Ούτε εμείς. </w:t>
      </w:r>
    </w:p>
    <w:p w14:paraId="1B958A48"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Υπουργός Υγείας έχει τον λόγο.</w:t>
      </w:r>
    </w:p>
    <w:p w14:paraId="1B958A49"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Ευχαριστώ πολύ.</w:t>
      </w:r>
    </w:p>
    <w:p w14:paraId="1B958A4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Ήταν αναμενόμενο ότι δεν θα μπορούσε κανείς να διαφωνήσει με την ουσία της προτεινόμενης σύμβασης, η οποία είναι σε συνέχεια μιας πολύ σημαντικής δωρεάς από την Εθνική Τράπεζα στο μεγαλύτερο νοσοκομείο της χώρας, τον Ευαγγελισμό. Είναι ένα νοσοκομείο το οποίο και στη διάρκεια της κρίσης λειτούργησε ως κρίσιμος πυλώνας του δημόσιου συστήματος υγείας. </w:t>
      </w:r>
    </w:p>
    <w:p w14:paraId="1B958A4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Υπάρχουν πολύ σημαντικά δεδομένα τα οποία δείχνουν μια αύξηση της </w:t>
      </w:r>
      <w:proofErr w:type="spellStart"/>
      <w:r>
        <w:rPr>
          <w:rFonts w:eastAsia="Times New Roman" w:cs="Times New Roman"/>
          <w:szCs w:val="24"/>
        </w:rPr>
        <w:t>επισκεψιμότητας</w:t>
      </w:r>
      <w:proofErr w:type="spellEnd"/>
      <w:r>
        <w:rPr>
          <w:rFonts w:eastAsia="Times New Roman" w:cs="Times New Roman"/>
          <w:szCs w:val="24"/>
        </w:rPr>
        <w:t xml:space="preserve">, μια αύξηση των νοσηλειών, μια πολύ μεγάλη πληρότητα στις κλίνες, 92%-97%, αύξηση των εισαγωγών την τελευταία διετία γύρω στο 9%-10%. Είναι λοιπόν, ένα νοσοκομείο καθοριστικό για την επάρκεια, την ποιότητα του δημόσιου συστήματος υγείας στη χώρα μας και νομίζω ότι πολύ σωστά η Εθνική Τράπεζα επενδύει στην αναβάθμιση των υποδομών του. </w:t>
      </w:r>
    </w:p>
    <w:p w14:paraId="1B958A4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Υπήρξαν οι αναφορές για την σύμπραξη με τον ιδιωτικό τομέα, για τη φιλανθρωπία. Από την πλευρά των συναδέλφων του ΚΚΕ υπήρξε και η γνωστή κριτική ότι υπάρχει μια γραμμή συσκότισης της ταξικής εκμετάλλευσης και προσπάθεια να φιλοτεχνήσουμε ένα φιλολαϊκό προσωπείο για τους ιδιωτικούς φορείς, για το κεφάλαιο κλπ.</w:t>
      </w:r>
    </w:p>
    <w:p w14:paraId="1B958A4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Η ουσία του θέματος κατά την άποψή μου, κύριοι συνάδελφοι, είναι η εξής. Σήμερα στη χώρα μας έχουμε μια ασυμμετρία ανάμεσα στις πολύ μεγάλες υγειονομικές ανάγκες της κοινωνίας, των πολιτών και στους διαθέσιμους πόρους, ανθρώπινους και υλικούς. Αυτή είναι η αλήθεια. </w:t>
      </w:r>
    </w:p>
    <w:p w14:paraId="1B958A4E" w14:textId="77777777" w:rsidR="00734353" w:rsidRDefault="00947540">
      <w:pPr>
        <w:spacing w:line="600" w:lineRule="auto"/>
        <w:ind w:firstLine="720"/>
        <w:jc w:val="both"/>
        <w:rPr>
          <w:rFonts w:eastAsia="Times New Roman"/>
          <w:szCs w:val="24"/>
        </w:rPr>
      </w:pPr>
      <w:r>
        <w:rPr>
          <w:rFonts w:eastAsia="Times New Roman"/>
          <w:szCs w:val="24"/>
        </w:rPr>
        <w:t xml:space="preserve">Πώς μπορούμε να το αντιμετωπίσουμε αυτό; Κατά την άποψή μας μόνο με ένα σοβαρό πολιτικό σχέδιο, το οποίο θα έχει τέσσερις, πέντε βασικούς άξονες. Θα έχει τον κύριο άξονα που είναι η δημοσιονομική εξυγίανση του συστήματος και η συνέργεια πόρων από διάφορες κατευθύνσεις. </w:t>
      </w:r>
    </w:p>
    <w:p w14:paraId="1B958A4F" w14:textId="77777777" w:rsidR="00734353" w:rsidRDefault="00947540">
      <w:pPr>
        <w:spacing w:line="600" w:lineRule="auto"/>
        <w:ind w:firstLine="720"/>
        <w:jc w:val="both"/>
        <w:rPr>
          <w:rFonts w:eastAsia="Times New Roman"/>
          <w:szCs w:val="24"/>
        </w:rPr>
      </w:pPr>
      <w:r>
        <w:rPr>
          <w:rFonts w:eastAsia="Times New Roman"/>
          <w:szCs w:val="24"/>
        </w:rPr>
        <w:t xml:space="preserve">Αυτό ακριβώς γίνεται αυτήν την περίοδο στη χώρα μας με πολύ μεγάλη πληρότητα και πραγματικά ακολουθούμε μια γραμμή που λέει ότι πέραν του κρατικού προϋπολογισμού, ο οποίος είναι δεδομένος και περιορισμένος, πολύ συνειδητά, παίρνουμε δημόσιους πόρους που είναι οι πόροι της κοινωνικής ασφάλισης και τους αναπροσανατολίζουμε και τους επενδύουμε στο δημόσιο σύστημα υγείας και δεν αγοράζουμε απλώς υπηρεσίες από τον ιδιωτικό τομέα, όπως γινόταν μέχρι τώρα. </w:t>
      </w:r>
    </w:p>
    <w:p w14:paraId="1B958A50" w14:textId="77777777" w:rsidR="00734353" w:rsidRDefault="00947540">
      <w:pPr>
        <w:spacing w:line="600" w:lineRule="auto"/>
        <w:ind w:firstLine="720"/>
        <w:jc w:val="both"/>
        <w:rPr>
          <w:rFonts w:eastAsia="Times New Roman"/>
          <w:szCs w:val="24"/>
        </w:rPr>
      </w:pPr>
      <w:r>
        <w:rPr>
          <w:rFonts w:eastAsia="Times New Roman"/>
          <w:szCs w:val="24"/>
        </w:rPr>
        <w:t xml:space="preserve">Είναι πολύ σημαντική η μεταβίβαση πόρων από τον ΕΟΠΥΥ που έχει επισυμβεί τα τελευταία χρόνια προς το ΕΣΥ. Φέτος πλησίασε περίπου τα 600 εκατομμύρια ευρώ, πέρυσι τα 530 εκατομμύρια και όλα τα προηγούμενα χρόνια δεν ξεπερνούσε τα 100 εκατομμύρια ευρώ τον χρόνο. Πενταπλασιάσαμε, εξαπλασιάσαμε, λοιπόν, αυτήν τη μεταφορά που είναι ένας μηχανισμός, ουσιαστικά, αναδιανομής πόρων υπέρ της δημόσιας περίθαλψης. </w:t>
      </w:r>
    </w:p>
    <w:p w14:paraId="1B958A51" w14:textId="77777777" w:rsidR="00734353" w:rsidRDefault="00947540">
      <w:pPr>
        <w:spacing w:line="600" w:lineRule="auto"/>
        <w:ind w:firstLine="720"/>
        <w:jc w:val="both"/>
        <w:rPr>
          <w:rFonts w:eastAsia="Times New Roman"/>
          <w:szCs w:val="24"/>
        </w:rPr>
      </w:pPr>
      <w:r>
        <w:rPr>
          <w:rFonts w:eastAsia="Times New Roman"/>
          <w:szCs w:val="24"/>
        </w:rPr>
        <w:t xml:space="preserve">Υπάρχει, όμως, και το θέμα των ευρωπαϊκών προγραμμάτων, των ευρωπαϊκών διαρθρωτικών ταμείων, όπου κάνουμε μια πολύ συστηματική προσπάθεια να αξιοποιήσουμε όλες τις διαθέσιμες χρηματοδοτήσεις για να στηρίξουμε κατά προτεραιότητα τη δημόσια περίθαλψη στην πατρίδα μας. </w:t>
      </w:r>
    </w:p>
    <w:p w14:paraId="1B958A52" w14:textId="77777777" w:rsidR="00734353" w:rsidRDefault="00947540">
      <w:pPr>
        <w:spacing w:line="600" w:lineRule="auto"/>
        <w:ind w:firstLine="720"/>
        <w:jc w:val="both"/>
        <w:rPr>
          <w:rFonts w:eastAsia="Times New Roman"/>
          <w:szCs w:val="24"/>
        </w:rPr>
      </w:pPr>
      <w:r>
        <w:rPr>
          <w:rFonts w:eastAsia="Times New Roman"/>
          <w:szCs w:val="24"/>
        </w:rPr>
        <w:t xml:space="preserve">Υπάρχει το πρόγραμμα δημοσίων επενδύσεων, το οποίο φέτος είναι διπλάσιο από πέρυσι -είναι 20 εκατομμύρια ευρώ- και εκεί θα εντάξουμε -ήδη εκτελέστηκαν μέσα στο 2017- και τώρα στο 2018 πάρα πολλά έργα αναβάθμισης εξοπλισμού και υποδομών με μια ιεράρχηση που έχουμε κάνει από όλο το σύστημα υγείας. </w:t>
      </w:r>
    </w:p>
    <w:p w14:paraId="1B958A53" w14:textId="77777777" w:rsidR="00734353" w:rsidRDefault="00947540">
      <w:pPr>
        <w:spacing w:line="600" w:lineRule="auto"/>
        <w:ind w:firstLine="720"/>
        <w:jc w:val="both"/>
        <w:rPr>
          <w:rFonts w:eastAsia="Times New Roman"/>
          <w:szCs w:val="24"/>
        </w:rPr>
      </w:pPr>
      <w:r>
        <w:rPr>
          <w:rFonts w:eastAsia="Times New Roman"/>
          <w:szCs w:val="24"/>
        </w:rPr>
        <w:t xml:space="preserve">Είναι το αποθεματικό του Υπουργείου, το οποίο όντως εδώ και δύο χρόνια προσπαθούμε να το αξιοποιούμε στο έπακρον και να μην είναι ένα ταμείο πελατειακής διαχείρισης, αλλά να επενδύουμε σε υποδομές και σε αναβάθμιση του συστήματος υγείας συνολικά. </w:t>
      </w:r>
    </w:p>
    <w:p w14:paraId="1B958A54" w14:textId="77777777" w:rsidR="00734353" w:rsidRDefault="00947540">
      <w:pPr>
        <w:spacing w:line="600" w:lineRule="auto"/>
        <w:ind w:firstLine="720"/>
        <w:jc w:val="both"/>
        <w:rPr>
          <w:rFonts w:eastAsia="Times New Roman"/>
          <w:szCs w:val="24"/>
        </w:rPr>
      </w:pPr>
      <w:r>
        <w:rPr>
          <w:rFonts w:eastAsia="Times New Roman"/>
          <w:szCs w:val="24"/>
        </w:rPr>
        <w:t xml:space="preserve">Και φυσικά έχουμε και το μεγάλο πεδίο των δωρεών που μπορούν να ξεκινάνε από την αυτοδιοίκηση. Αναφέρθηκε προηγουμένως ο Αναπληρωτής Υπουργός στη μεγάλη ενίσχυση από την Περιφέρεια Αττικής, των 40 εκατομμυρίων ευρώ, που με όλη αυτήν τη γραφειοκρατική ταλαιπωρία φτάνουμε στη φάση της προκήρυξης αυτών των σημαντικών έργων που θα αναβαθμίσουν τον εξοπλισμό υψηλής τεχνολογίας στο δημόσιο σύστημα υγείας για να μπορεί, πραγματικά, να είναι απολύτως ανταγωνιστικό και απολύτως πρωτοπόρο στις τεχνολογικές αλλαγές και τις εξελίξεις που υπάρχουν στον χώρο της υγείας. </w:t>
      </w:r>
    </w:p>
    <w:p w14:paraId="1B958A55" w14:textId="77777777" w:rsidR="00734353" w:rsidRDefault="00947540">
      <w:pPr>
        <w:spacing w:line="600" w:lineRule="auto"/>
        <w:ind w:firstLine="720"/>
        <w:jc w:val="both"/>
        <w:rPr>
          <w:rFonts w:eastAsia="Times New Roman"/>
          <w:szCs w:val="24"/>
        </w:rPr>
      </w:pPr>
      <w:r>
        <w:rPr>
          <w:rFonts w:eastAsia="Times New Roman"/>
          <w:szCs w:val="24"/>
        </w:rPr>
        <w:t xml:space="preserve">Είναι οι δωρεές ιδρυμάτων. Έχουμε πολλές φορές αναφερθεί σε αυτά, όπως το Ίδρυμα «Σταύρος Νιάρχος» από το οποίο βρίσκεται σε εξέλιξη μια πολύ σημαντική δωρεά που θα υπερβεί τα 250 εκατομμύρια ευρώ, με την οποία θα αναβαθμιστούν σε πολύ μεγάλο βαθμό υποδομές στη χώρα μας. Θα φτιαχτεί ένα νέο νοσοκομείο στην Κομοτηνή, θα γίνει ένα νέο νοσοκομείο </w:t>
      </w:r>
      <w:proofErr w:type="spellStart"/>
      <w:r>
        <w:rPr>
          <w:rFonts w:eastAsia="Times New Roman"/>
          <w:szCs w:val="24"/>
        </w:rPr>
        <w:t>Παίδων</w:t>
      </w:r>
      <w:proofErr w:type="spellEnd"/>
      <w:r>
        <w:rPr>
          <w:rFonts w:eastAsia="Times New Roman"/>
          <w:szCs w:val="24"/>
        </w:rPr>
        <w:t xml:space="preserve"> που δεν υπήρχε στη βόρεια Ελλάδα, θα γίνει μεγάλη βελτίωση σε μηχανήματα υψηλής τεχνολογίας, όπως τα </w:t>
      </w:r>
      <w:r>
        <w:rPr>
          <w:rFonts w:eastAsia="Times New Roman"/>
          <w:szCs w:val="24"/>
          <w:lang w:val="en-US"/>
        </w:rPr>
        <w:t>pet</w:t>
      </w:r>
      <w:r>
        <w:rPr>
          <w:rFonts w:eastAsia="Times New Roman"/>
          <w:szCs w:val="24"/>
        </w:rPr>
        <w:t xml:space="preserve"> </w:t>
      </w:r>
      <w:r>
        <w:rPr>
          <w:rFonts w:eastAsia="Times New Roman"/>
          <w:szCs w:val="24"/>
          <w:lang w:val="en-US"/>
        </w:rPr>
        <w:t>scan</w:t>
      </w:r>
      <w:r>
        <w:rPr>
          <w:rFonts w:eastAsia="Times New Roman"/>
          <w:szCs w:val="24"/>
        </w:rPr>
        <w:t xml:space="preserve">, στα πτητικά μέσα του ΕΚΑΒ κ.λπ.. </w:t>
      </w:r>
    </w:p>
    <w:p w14:paraId="1B958A56" w14:textId="77777777" w:rsidR="00734353" w:rsidRDefault="00947540">
      <w:pPr>
        <w:spacing w:line="600" w:lineRule="auto"/>
        <w:ind w:firstLine="720"/>
        <w:jc w:val="both"/>
        <w:rPr>
          <w:rFonts w:eastAsia="Times New Roman"/>
          <w:szCs w:val="24"/>
        </w:rPr>
      </w:pPr>
      <w:r>
        <w:rPr>
          <w:rFonts w:eastAsia="Times New Roman"/>
          <w:szCs w:val="24"/>
        </w:rPr>
        <w:t xml:space="preserve">Και φυσικά έχουμε και τις δωρεές τραπεζών, απλών ιδιωτών, μέσω των οποίων επίσης προσπαθούμε να χτίσουμε ένα παζλ βιώσιμης χρηματοδότησης του συστήματος υγείας, που θα επιτρέψει όχι απλώς την ευστάθειά του και τη σταθεροποιημένη λειτουργία του -που νομίζουμε ότι αυτό έχει επιτευχθεί-, αλλά τη διαρκώς αναβαθμιζόμενη παροχή υπηρεσιών προς τον κόσμο. </w:t>
      </w:r>
    </w:p>
    <w:p w14:paraId="1B958A57" w14:textId="77777777" w:rsidR="00734353" w:rsidRDefault="00947540">
      <w:pPr>
        <w:spacing w:line="600" w:lineRule="auto"/>
        <w:ind w:firstLine="720"/>
        <w:jc w:val="both"/>
        <w:rPr>
          <w:rFonts w:eastAsia="Times New Roman"/>
          <w:szCs w:val="24"/>
        </w:rPr>
      </w:pPr>
      <w:r>
        <w:rPr>
          <w:rFonts w:eastAsia="Times New Roman"/>
          <w:szCs w:val="24"/>
        </w:rPr>
        <w:t>Είναι πολύ σημαντικό ότι φέτος στο πεδίο αυτό της δημοσιονομικής εξυγίανσης έχουμε να παρουσιάσουμε εξαιρετικά αποτελέσματα. Τα έχουμε πει κι άλλες φορές, αλλά είναι ευκαιρία να τα πούμε και σήμερα στην Εθνική Αντιπροσωπεία: Έχουμε 745 εκατομμύρια ευρώ, ποσό στο οποίο έκλεισε το 2017, ταμειακά διαθέσιμα στα νοσοκομεία και συνολικές ληξιπρόθεσμες και ανεξόφλητες υποχρεώσεις 647 εκατομμύρια ευρώ.</w:t>
      </w:r>
    </w:p>
    <w:p w14:paraId="1B958A58" w14:textId="77777777" w:rsidR="00734353" w:rsidRDefault="00947540">
      <w:pPr>
        <w:spacing w:line="600" w:lineRule="auto"/>
        <w:ind w:firstLine="720"/>
        <w:jc w:val="both"/>
        <w:rPr>
          <w:rFonts w:eastAsia="Times New Roman"/>
          <w:szCs w:val="24"/>
        </w:rPr>
      </w:pPr>
      <w:r>
        <w:rPr>
          <w:rFonts w:eastAsia="Times New Roman"/>
          <w:szCs w:val="24"/>
        </w:rPr>
        <w:t xml:space="preserve">Αμέσως-αμέσως, δηλαδή, έχουμε ένα καθαρό ταμειακό πλεόνασμα πάνω από 100 εκατομμύρια ευρώ στα δημόσια νοσοκομεία. Πέρυσι, θυμίζω ότι έκλεισε με 35 εκατομμύρια ευρώ και </w:t>
      </w:r>
      <w:proofErr w:type="spellStart"/>
      <w:r>
        <w:rPr>
          <w:rFonts w:eastAsia="Times New Roman"/>
          <w:szCs w:val="24"/>
        </w:rPr>
        <w:t>πρόπερσι</w:t>
      </w:r>
      <w:proofErr w:type="spellEnd"/>
      <w:r>
        <w:rPr>
          <w:rFonts w:eastAsia="Times New Roman"/>
          <w:szCs w:val="24"/>
        </w:rPr>
        <w:t xml:space="preserve"> υπήρχε έλλειμα 800 εκατομμύρια ευρώ. Είναι τεράστια αυτή η αλλαγή. Και αν συνυπολογίσουμε και πάνω από 200 εκατομμύρια ευρώ που έχουμε να λαμβάνουμε από το </w:t>
      </w:r>
      <w:proofErr w:type="spellStart"/>
      <w:r>
        <w:rPr>
          <w:rFonts w:eastAsia="Times New Roman"/>
          <w:szCs w:val="24"/>
          <w:lang w:val="en-US"/>
        </w:rPr>
        <w:t>clawback</w:t>
      </w:r>
      <w:proofErr w:type="spellEnd"/>
      <w:r>
        <w:rPr>
          <w:rFonts w:eastAsia="Times New Roman"/>
          <w:szCs w:val="24"/>
        </w:rPr>
        <w:t xml:space="preserve"> στον τομέα του φαρμάκου, έχουμε ουσιαστικά ένα πλεόνασμα πάνω από 300 εκατομμύρια ευρώ. Είναι μια ένδειξη σοβαρής δημοσιονομικής εξυγίανσης αυτό το πράγμα.</w:t>
      </w:r>
    </w:p>
    <w:p w14:paraId="1B958A59" w14:textId="77777777" w:rsidR="00734353" w:rsidRDefault="00947540">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Τα νούμερα είναι 270 και 500.</w:t>
      </w:r>
    </w:p>
    <w:p w14:paraId="1B958A5A" w14:textId="77777777" w:rsidR="00734353" w:rsidRDefault="00947540">
      <w:pPr>
        <w:spacing w:line="600" w:lineRule="auto"/>
        <w:ind w:firstLine="720"/>
        <w:jc w:val="both"/>
        <w:rPr>
          <w:rFonts w:eastAsia="Times New Roman"/>
          <w:b/>
          <w:szCs w:val="24"/>
        </w:rPr>
      </w:pPr>
      <w:r>
        <w:rPr>
          <w:rFonts w:eastAsia="Times New Roman"/>
          <w:b/>
          <w:szCs w:val="24"/>
        </w:rPr>
        <w:t xml:space="preserve">ΑΝΔΡΕΑΣ ΞΑΝΘΟΣ (Υπουργός Υγείας): </w:t>
      </w:r>
      <w:r>
        <w:rPr>
          <w:rFonts w:eastAsia="Times New Roman"/>
          <w:szCs w:val="24"/>
        </w:rPr>
        <w:t>Ναι.</w:t>
      </w:r>
      <w:r>
        <w:rPr>
          <w:rFonts w:eastAsia="Times New Roman"/>
          <w:b/>
          <w:szCs w:val="24"/>
        </w:rPr>
        <w:t xml:space="preserve"> </w:t>
      </w:r>
    </w:p>
    <w:p w14:paraId="1B958A5B" w14:textId="77777777" w:rsidR="00734353" w:rsidRDefault="00947540">
      <w:pPr>
        <w:spacing w:line="600" w:lineRule="auto"/>
        <w:ind w:firstLine="720"/>
        <w:jc w:val="both"/>
        <w:rPr>
          <w:rFonts w:eastAsia="Times New Roman"/>
          <w:szCs w:val="24"/>
        </w:rPr>
      </w:pPr>
      <w:r>
        <w:rPr>
          <w:rFonts w:eastAsia="Times New Roman"/>
          <w:szCs w:val="24"/>
        </w:rPr>
        <w:t xml:space="preserve">Η ουσία είναι ότι φέτος δαπανήσαμε στο σύστημα υγείας 1.820.000.000 δισεκατομμύρια με αρχικό προϋπολογισμό 1.654.000.000, γιατί αυτή η Κυβέρνηση σε συνθήκες λιτότητας, επειδή ακριβώς υπήρξε πρωτογενές </w:t>
      </w:r>
      <w:proofErr w:type="spellStart"/>
      <w:r>
        <w:rPr>
          <w:rFonts w:eastAsia="Times New Roman"/>
          <w:szCs w:val="24"/>
        </w:rPr>
        <w:t>υπερπλεόνασμα</w:t>
      </w:r>
      <w:proofErr w:type="spellEnd"/>
      <w:r>
        <w:rPr>
          <w:rFonts w:eastAsia="Times New Roman"/>
          <w:szCs w:val="24"/>
        </w:rPr>
        <w:t xml:space="preserve">, επενδύσαμε στο σύστημα υγείας και αυξήσαμε τη δυνατότητά του να προμηθεύεται φάρμακα υψηλού κόστους, να προμηθεύεται υλικό, να προσλαμβάνει επικουρικό προσωπικό. </w:t>
      </w:r>
    </w:p>
    <w:p w14:paraId="1B958A5C" w14:textId="77777777" w:rsidR="00734353" w:rsidRDefault="00947540">
      <w:pPr>
        <w:spacing w:line="600" w:lineRule="auto"/>
        <w:ind w:firstLine="720"/>
        <w:jc w:val="both"/>
        <w:rPr>
          <w:rFonts w:eastAsia="Times New Roman"/>
          <w:szCs w:val="24"/>
        </w:rPr>
      </w:pPr>
      <w:r>
        <w:rPr>
          <w:rFonts w:eastAsia="Times New Roman"/>
          <w:szCs w:val="24"/>
        </w:rPr>
        <w:t>Και οι πληρωμές που κάναμε ήταν πολύ μεγαλύτερες, ήταν 1,9 δισεκατομμύρια ευρώ. Πληρώσαμε περισσότερα από αυτά που αγοράσαμε, επειδή ακριβώς αξιοποιήσαμε και το ταμειακό διαθέσιμο από την προηγούμενη χρονιά. Έχει σταματήσει πια το δημόσιο σύστημα υγείας να παράγει ελλείματα. Και αυτό δεν έγινε τυχαία, δεν ήταν αυτονόητο, ούτε ήταν δεδομένο. Ήταν αποτέλεσμα μιας πολύ συστηματικής προσπάθειας, στην οποία έπαιξε ρόλο φυσικά και το Υπουργείο Υγείας και όλος ο μηχανισμός διοίκησης στο σύστημα, οι υγειονομικές περιφέρειες, οι διοικήσεις των νοσοκομείων, κ.λπ.</w:t>
      </w:r>
    </w:p>
    <w:p w14:paraId="1B958A5D" w14:textId="77777777" w:rsidR="00734353" w:rsidRDefault="00947540">
      <w:pPr>
        <w:spacing w:line="600" w:lineRule="auto"/>
        <w:ind w:firstLine="720"/>
        <w:jc w:val="both"/>
        <w:rPr>
          <w:rFonts w:eastAsia="Times New Roman"/>
          <w:szCs w:val="24"/>
        </w:rPr>
      </w:pPr>
      <w:r>
        <w:rPr>
          <w:rFonts w:eastAsia="Times New Roman"/>
          <w:szCs w:val="24"/>
        </w:rPr>
        <w:t>Νομίζω, λοιπόν, ότι για να ξεπεράσουμε αυτό που είπα από την αρχή, δηλαδή την ασυμμετρία αναγκών και πόρων, χρειάζεται, πρώτον, ένα σοβαρό δημοσιονομικό σχέδιο εξυγίανσης, το οποίο είναι σε εξέλιξη. Δεύτερον, χρειάζεται αυτή η αναβάθμιση των υποδομών που συντελείται με όλες αυτές τις παρεμβάσεις. Αυτήν την περίοδο αναζητούμε μια συνολική βελτιωτική αλλαγή στον τομέα της πρωτοβάθμιας φροντίδας υγείας, στις υποδομές του ΕΣΥ, που είναι όντως απαρχαιωμένες. Έχουμε κέντρα υγείας της δεκαετίας του ’80 που χρειάζονται βελτίωση και στον εξοπλισμό τους και στα κτήριά τους και στις εγκαταστάσεις τους και προσπαθούμε να βρούμε ένα χρηματοδοτικό εργαλείο με τη βοήθεια της Ευρωπαϊκής Τράπεζας Επενδύσεων. Όταν θα καταλήξουμε, θα το παρουσιάσουμε.</w:t>
      </w:r>
    </w:p>
    <w:p w14:paraId="1B958A5E" w14:textId="77777777" w:rsidR="00734353" w:rsidRDefault="00947540">
      <w:pPr>
        <w:spacing w:line="600" w:lineRule="auto"/>
        <w:ind w:firstLine="720"/>
        <w:jc w:val="both"/>
        <w:rPr>
          <w:rFonts w:eastAsia="Times New Roman"/>
          <w:szCs w:val="24"/>
        </w:rPr>
      </w:pPr>
      <w:r>
        <w:rPr>
          <w:rFonts w:eastAsia="Times New Roman"/>
          <w:szCs w:val="24"/>
        </w:rPr>
        <w:t xml:space="preserve">Το τρίτο πεδίο είναι η ενίσχυση του προσωπικού. Αυτό, κατά την άποψή μου, είναι η μεγάλη πρόκληση. Η μεγάλη πρόκληση σήμερα στο σύστημα υγείας είναι να επενδύσουμε σε αξιόπιστο, καλά καταρτισμένο και προφανώς όσο γίνεται περισσότερο αξιοπρεπώς αμειβόμενο ανθρώπινο δυναμικό. Αυτό είναι το κλειδί για τη βελτιωμένη λειτουργία του συστήματος. </w:t>
      </w:r>
    </w:p>
    <w:p w14:paraId="1B958A5F" w14:textId="77777777" w:rsidR="00734353" w:rsidRDefault="00947540">
      <w:pPr>
        <w:spacing w:line="600" w:lineRule="auto"/>
        <w:ind w:firstLine="720"/>
        <w:jc w:val="both"/>
        <w:rPr>
          <w:rFonts w:eastAsia="Times New Roman"/>
          <w:szCs w:val="24"/>
        </w:rPr>
      </w:pPr>
      <w:r>
        <w:rPr>
          <w:rFonts w:eastAsia="Times New Roman"/>
          <w:szCs w:val="24"/>
        </w:rPr>
        <w:t xml:space="preserve">Φυσικά, χρειάζονται και ορισμένες κρίσιμες θεσμικές αλλαγές και μεταρρυθμίσεις που θα διασφαλίζουν την άρση των στρεβλώσεων, των παθογενειών, των εστιών διαφθοράς, </w:t>
      </w:r>
      <w:proofErr w:type="spellStart"/>
      <w:r>
        <w:rPr>
          <w:rFonts w:eastAsia="Times New Roman"/>
          <w:szCs w:val="24"/>
        </w:rPr>
        <w:t>προκλητής</w:t>
      </w:r>
      <w:proofErr w:type="spellEnd"/>
      <w:r>
        <w:rPr>
          <w:rFonts w:eastAsia="Times New Roman"/>
          <w:szCs w:val="24"/>
        </w:rPr>
        <w:t xml:space="preserve"> ζήτησης, σπατάλης και εκμετάλλευσης του αρρώστου που υπήρχαν διαχρονικά στο σύστημα υγείας.</w:t>
      </w:r>
    </w:p>
    <w:p w14:paraId="1B958A60" w14:textId="77777777" w:rsidR="00734353" w:rsidRDefault="00947540">
      <w:pPr>
        <w:spacing w:line="600" w:lineRule="auto"/>
        <w:ind w:firstLine="720"/>
        <w:jc w:val="both"/>
        <w:rPr>
          <w:rFonts w:eastAsia="Times New Roman"/>
          <w:szCs w:val="24"/>
        </w:rPr>
      </w:pPr>
      <w:r>
        <w:rPr>
          <w:rFonts w:eastAsia="Times New Roman"/>
          <w:szCs w:val="24"/>
        </w:rPr>
        <w:t>Νομίζω ότι σε αυτό το πεδίο προτεραιότητα είναι η πρωτοβάθμια φροντίδα, οι κεντρικές προμήθειες στο σύστημα, οι αλλαγές στον τομέα του φαρμάκου, στην αξιολόγηση, στη διαπραγμάτευση τιμών, στα θεραπευτικά πρωτόκολλα. Κάνουμε μια πάρα πολύ συστηματική προσπάθεια, η οποία πιστεύω ότι σιγά-σιγά θα αρχίσει να αποδίδει.</w:t>
      </w:r>
    </w:p>
    <w:p w14:paraId="1B958A61" w14:textId="77777777" w:rsidR="00734353" w:rsidRDefault="00947540">
      <w:pPr>
        <w:spacing w:line="600" w:lineRule="auto"/>
        <w:ind w:firstLine="720"/>
        <w:jc w:val="both"/>
        <w:rPr>
          <w:rFonts w:eastAsia="Times New Roman"/>
          <w:szCs w:val="24"/>
        </w:rPr>
      </w:pPr>
      <w:r>
        <w:rPr>
          <w:rFonts w:eastAsia="Times New Roman"/>
          <w:szCs w:val="24"/>
        </w:rPr>
        <w:t xml:space="preserve">Επιτρέψτε μου να κλείσω κάνοντας δύο αναφορές. Η μια αφορά την παρέμβαση του Κοινοβουλευτικού Εκπροσώπου της Νέας Δημοκρατίας για το κοινωνικό κράτος στην Ευρώπη, κ.λπ.. Είναι αλήθεια ότι το κοινωνικό κράτος στην Ευρώπη </w:t>
      </w:r>
      <w:proofErr w:type="spellStart"/>
      <w:r>
        <w:rPr>
          <w:rFonts w:eastAsia="Times New Roman"/>
          <w:szCs w:val="24"/>
        </w:rPr>
        <w:t>οικοδομήθηκε</w:t>
      </w:r>
      <w:proofErr w:type="spellEnd"/>
      <w:r>
        <w:rPr>
          <w:rFonts w:eastAsia="Times New Roman"/>
          <w:szCs w:val="24"/>
        </w:rPr>
        <w:t xml:space="preserve"> τα μεταπολεμικά χρόνια, </w:t>
      </w:r>
      <w:proofErr w:type="spellStart"/>
      <w:r>
        <w:rPr>
          <w:rFonts w:eastAsia="Times New Roman"/>
          <w:szCs w:val="24"/>
        </w:rPr>
        <w:t>οικοδομήθηκε</w:t>
      </w:r>
      <w:proofErr w:type="spellEnd"/>
      <w:r>
        <w:rPr>
          <w:rFonts w:eastAsia="Times New Roman"/>
          <w:szCs w:val="24"/>
        </w:rPr>
        <w:t xml:space="preserve"> και εδραιώθηκε συνήθως με πρωτοβουλία σοσιαλδημοκρατικών κυβερνήσεων. Υπήρχαν δύο βασικοί λόγοι. Ο ένας ήταν ότι υπήρξε η συνειδητοποίηση ότι η Ευρώπη μετά τα ερείπια του Β΄ Παγκοσμίου Πολέμου έπρεπε να ανασυγκροτηθεί σε μια βάση που θα είχε μεγαλύτερη κοινωνική συνοχή και μηχανισμούς κοινωνικής υποστήριξης και πρόνοιας από την μια πλευρά.</w:t>
      </w:r>
    </w:p>
    <w:p w14:paraId="1B958A6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Και από την άλλη, νομίζω ότι λειτούργησε πάρα πολύ η ανάγκη να υπάρξει ένα αντίβαρο στην ιδεολογική επιρροή του σοσιαλιστικού εγχειρήματος των χωρών του υπαρκτού σοσιαλισμού, που στον τομέα της κοινωνικής πολιτικής, στον τομέα της υγείας, της εκπαίδευσης, της κοινωνικής μέριμνας είχαν αρχίσει να έχουν πολύ μετρήσιμα θετικά βήματα. Βεβαίως, αυτά τα βήματα στην πορεία ακυρώθηκαν, υπήρξαν στρεβλώσεις, υπήρξε αυταρχική εκτροπή αυτών των καθεστώτων και γι’ αυτό και κατέρρευσαν, άλλωστε. Όμως, ειδικά στη μεταπολεμική περίοδο ήταν πολύ ισχυρή η επιρροή αυτή και νομίζω ότι υπήρξε μια ανάγκη από το ευρωπαϊκό πολιτικό σύστημα να μπορέσει να παρουσιάσει αυτό το αντίβαρο. </w:t>
      </w:r>
    </w:p>
    <w:p w14:paraId="1B958A6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Η ουσία όμως, αγαπητοί συνάδελφοι, είναι ότι το κοινωνικό κράτος, αυτό το οποίο ήταν μια πολύ σημαντική κατάκτηση για την Ευρώπη και ένα στοιχείο συνοχής της ιδέας της Ευρώπης, άρχισε να υπονομεύεται από αυτές ακριβώς και τις δύο πολιτικές ομάδες και των δύο ιδεολογικών ρευμάτων κυβερνήσεις, και τις χριστιανοδημοκρατικές και τις σοσιαλδημοκρατικές, ήδη από τη δεκαετία του ΄80, με την άνοδο του </w:t>
      </w:r>
      <w:proofErr w:type="spellStart"/>
      <w:r>
        <w:rPr>
          <w:rFonts w:eastAsia="Times New Roman" w:cs="Times New Roman"/>
          <w:szCs w:val="24"/>
        </w:rPr>
        <w:t>Θατσερισμού</w:t>
      </w:r>
      <w:proofErr w:type="spellEnd"/>
      <w:r>
        <w:rPr>
          <w:rFonts w:eastAsia="Times New Roman" w:cs="Times New Roman"/>
          <w:szCs w:val="24"/>
        </w:rPr>
        <w:t xml:space="preserve">, με τα πρώτα δείγματα επιρροής του νεοφιλελευθερισμού και ιδιαίτερα μετά τη δεκαετία του ΄90 με πιο εκτεταμένο τρόπο και φυσικά στη διάρκεια της κρίσης, όπου η βασική ιδέα είναι ότι το κοινωνικό κράτος είναι ένα βαρίδι δημοσιονομικό, το οποίο εμποδίζει την έξοδο από την κρίση και ότι αυτό που είναι σήμερα προτεραιότητα είναι να αυξήσουμε την πίτα και αν βρεθεί από την αύξηση της πίτας κάποιο περιθώριο, τότε θα επενδύσουμε στο κοινωνικό κράτος και την κοινωνική συνοχή. </w:t>
      </w:r>
    </w:p>
    <w:p w14:paraId="1B958A6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Αυτό νομίζω ότι είναι μια κρίσιμη διαφορά. Η υπεράσπιση του κοινωνικού κράτους σήμερα, κατά την άποψή μας, προαπαιτεί μια </w:t>
      </w:r>
      <w:proofErr w:type="spellStart"/>
      <w:r>
        <w:rPr>
          <w:rFonts w:eastAsia="Times New Roman" w:cs="Times New Roman"/>
          <w:szCs w:val="24"/>
        </w:rPr>
        <w:t>αντινεοφιλελεύθερη</w:t>
      </w:r>
      <w:proofErr w:type="spellEnd"/>
      <w:r>
        <w:rPr>
          <w:rFonts w:eastAsia="Times New Roman" w:cs="Times New Roman"/>
          <w:szCs w:val="24"/>
        </w:rPr>
        <w:t xml:space="preserve"> οπτική και προαπαιτεί πολιτικές κοινωνικής αναδιανομής, άρσης των ανισοτήτων και φυσικά εξυγίανσης θεσμικής και λειτουργικής του κοινωνικού κράτους. Διότι -εδώ ανοίγω μια σύντομη παρένθεση- ειδικά το κοινωνικό κράτος στις χώρες της νότιας Ευρώπης είχε την ιδιαιτερότητα ότι είχε ενσωματώσει στοιχεία πελατειακής οργάνωσης και λειτουργίας και εστιών διαφθοράς. Και αυτό το ξέρει όλος ο κόσμος. </w:t>
      </w:r>
    </w:p>
    <w:p w14:paraId="1B958A6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Θ΄ Αντιπρόεδρος της Βουλής κ. </w:t>
      </w:r>
      <w:r w:rsidRPr="00C630DD">
        <w:rPr>
          <w:rFonts w:eastAsia="Times New Roman" w:cs="Times New Roman"/>
          <w:b/>
          <w:szCs w:val="24"/>
        </w:rPr>
        <w:t>ΜΑΡΙΟΣ ΓΕΩΡΓΙΑΔΗΣ</w:t>
      </w:r>
      <w:r>
        <w:rPr>
          <w:rFonts w:eastAsia="Times New Roman" w:cs="Times New Roman"/>
          <w:szCs w:val="24"/>
        </w:rPr>
        <w:t>)</w:t>
      </w:r>
    </w:p>
    <w:p w14:paraId="1B958A6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Άρα, για να υποστηρίζουμε σήμερα με σοβαρό και βιώσιμο τρόπο τη λειτουργία του κοινωνικού κράτους, πρώτον, χρειαζόμαστε παρεμβάσεις που ενισχύουν την ιδέα της καθολικότητας και της ισότητας στην υγειονομική και στην κοινωνική φροντίδα. Αυτό σημαίνει ότι έχουμε πραγματικά στην ιδεολογική και την πολιτική μας αφετηρία την κυρίαρχη ιδέα της ισότητας. Και δεν μπορούμε να πιστεύουμε ότι οι ανισότητες είναι σύμφυτες με τη φύση του ανθρώπου και την οργάνωση των κοινωνιών. </w:t>
      </w:r>
    </w:p>
    <w:p w14:paraId="1B958A6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αυτό είναι περίπου το πεδίο. Το κοινωνικό κράτος είναι, κατά την άποψή μου, ένα ισχυρό πεδίο ιδεολογικών και πολιτικών συγκρούσεων και θεωρώ ότι θα είναι και το </w:t>
      </w:r>
      <w:proofErr w:type="spellStart"/>
      <w:r>
        <w:rPr>
          <w:rFonts w:eastAsia="Times New Roman" w:cs="Times New Roman"/>
          <w:szCs w:val="24"/>
        </w:rPr>
        <w:t>διακύβευμα</w:t>
      </w:r>
      <w:proofErr w:type="spellEnd"/>
      <w:r>
        <w:rPr>
          <w:rFonts w:eastAsia="Times New Roman" w:cs="Times New Roman"/>
          <w:szCs w:val="24"/>
        </w:rPr>
        <w:t xml:space="preserve"> της συζήτησης για την περίοδο μετά το μνημόνιο και τον τρόπο ανάπτυξης αυτής της χώρας. </w:t>
      </w:r>
    </w:p>
    <w:p w14:paraId="1B958A6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1B958A6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Η ιδέα της Κυβέρνησης περί δίκαιης ανάπτυξης, αυτό ακριβώς υποδηλώνει: Ότι η συζήτηση για την ανάπτυξη δεν μπορεί να αφορά μόνο δείκτες, δεν μπορεί να αφορά μόνο κατά κεφαλήν ΑΕΠ, δεν μπορεί να αφορά μόνο αριθμητικά δεδομένα. Πρέπει να αφορά και να εμπεριέχει πολύ σημαντικούς συντελεστές για την κοινωνική συνοχή και ευημερία, όπως είναι η δημόσια περίθαλψη, η δημόσια εκπαίδευση, το κοινωνικό κράτος, η </w:t>
      </w:r>
      <w:proofErr w:type="spellStart"/>
      <w:r>
        <w:rPr>
          <w:rFonts w:eastAsia="Times New Roman" w:cs="Times New Roman"/>
          <w:szCs w:val="24"/>
        </w:rPr>
        <w:t>προνοιακή</w:t>
      </w:r>
      <w:proofErr w:type="spellEnd"/>
      <w:r>
        <w:rPr>
          <w:rFonts w:eastAsia="Times New Roman" w:cs="Times New Roman"/>
          <w:szCs w:val="24"/>
        </w:rPr>
        <w:t xml:space="preserve"> πολιτική. Αυτή είναι η άποψή μας. </w:t>
      </w:r>
    </w:p>
    <w:p w14:paraId="1B958A6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Κλείνω και με μία τελευταία παρατήρηση για τη Χρυσή Αυγή, γιατί ήταν πραγματικά προκλητική σήμερα η παρουσία της. </w:t>
      </w:r>
    </w:p>
    <w:p w14:paraId="1B958A6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Ο εισηγητής της μίλησε για φονταμενταλισμό των Υπουργών, επειδή απαξιώνουμε -λέει- να απαντήσουμε σε μια πολιτική δύναμη που εκπροσωπεί ένα 6% με 7% του πληθυσμού. </w:t>
      </w:r>
    </w:p>
    <w:p w14:paraId="1B958A6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Η απάντηση, λοιπόν, είναι η εξής. Δεν κάνουμε πολιτικό διάλογο με μορφώματα τα οποία ελέγχονται για τη συνδρομή τους σε εγκληματικού χαρακτήρα ενέργειες από τη μια και από την άλλη έχουν στην ιδεολογική τους αποσκευή την ιδέα του «υπανθρώπου», την ιδέα δηλαδή ότι υπάρχουν άνθρωποι που δεν είναι ισότιμοι με τους άλλους, που είναι οι μετανάστες, που είναι οι </w:t>
      </w:r>
      <w:proofErr w:type="spellStart"/>
      <w:r>
        <w:rPr>
          <w:rFonts w:eastAsia="Times New Roman" w:cs="Times New Roman"/>
          <w:szCs w:val="24"/>
        </w:rPr>
        <w:t>Ρομά</w:t>
      </w:r>
      <w:proofErr w:type="spellEnd"/>
      <w:r>
        <w:rPr>
          <w:rFonts w:eastAsia="Times New Roman" w:cs="Times New Roman"/>
          <w:szCs w:val="24"/>
        </w:rPr>
        <w:t>, και τους οποίους πρέπει να τους βάζουμε στο περιθώριο της κοινωνίας, δεν πρέπει να τους φροντίζουμε, αλλά πρέπει να τους αντιμετωπίζουμε ως μια κατηγορία ανθρώπων δεύτερης ταχύτητας.</w:t>
      </w:r>
    </w:p>
    <w:p w14:paraId="1B958A6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Επειδή, λοιπόν, ο τομέας της υγείας είναι ένας κατ’ εξοχήν τομέας επιρροής ιδεών και αξιών, ανθρωπισμού, ισότητας και κοινωνικής αλληλεγγύης δεν είναι συμβατός με τη φασιστική, ρατσιστική, </w:t>
      </w:r>
      <w:proofErr w:type="spellStart"/>
      <w:r>
        <w:rPr>
          <w:rFonts w:eastAsia="Times New Roman" w:cs="Times New Roman"/>
          <w:szCs w:val="24"/>
        </w:rPr>
        <w:t>ξενοφοβική</w:t>
      </w:r>
      <w:proofErr w:type="spellEnd"/>
      <w:r>
        <w:rPr>
          <w:rFonts w:eastAsia="Times New Roman" w:cs="Times New Roman"/>
          <w:szCs w:val="24"/>
        </w:rPr>
        <w:t xml:space="preserve"> και μισαλλόδοξη ρητορεία της Χρυσής Αυγής και γι’ αυτό και δεν κάνουμε πολιτικό διάλογο μαζί της.</w:t>
      </w:r>
    </w:p>
    <w:p w14:paraId="1B958A6E" w14:textId="77777777" w:rsidR="00734353" w:rsidRDefault="00947540">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B958A6F" w14:textId="77777777" w:rsidR="00734353" w:rsidRDefault="00947540">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κύριο Υπουργό.</w:t>
      </w:r>
    </w:p>
    <w:p w14:paraId="1B958A70" w14:textId="77777777" w:rsidR="00734353" w:rsidRDefault="00947540">
      <w:pPr>
        <w:spacing w:line="600" w:lineRule="auto"/>
        <w:ind w:firstLine="720"/>
        <w:jc w:val="both"/>
        <w:rPr>
          <w:rFonts w:eastAsia="Times New Roman"/>
          <w:bCs/>
          <w:szCs w:val="24"/>
        </w:rPr>
      </w:pPr>
      <w:r>
        <w:rPr>
          <w:rFonts w:eastAsia="Times New Roman"/>
          <w:bCs/>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τέσσερις μαθητές και μαθήτριες και τρεις συνοδοί εκπαιδευτικοί από το 2ο Γενικό Λύκειο Αγρινίου, (δεύτερο τμήμα).</w:t>
      </w:r>
    </w:p>
    <w:p w14:paraId="1B958A71" w14:textId="77777777" w:rsidR="00734353" w:rsidRDefault="00947540">
      <w:pPr>
        <w:spacing w:line="600" w:lineRule="auto"/>
        <w:ind w:firstLine="720"/>
        <w:jc w:val="both"/>
        <w:rPr>
          <w:rFonts w:eastAsia="Times New Roman"/>
          <w:bCs/>
          <w:szCs w:val="24"/>
        </w:rPr>
      </w:pPr>
      <w:r>
        <w:rPr>
          <w:rFonts w:eastAsia="Times New Roman"/>
          <w:bCs/>
          <w:szCs w:val="24"/>
        </w:rPr>
        <w:t>Η Βουλή σάς καλωσορίζει.</w:t>
      </w:r>
    </w:p>
    <w:p w14:paraId="1B958A72" w14:textId="77777777" w:rsidR="00734353" w:rsidRDefault="00947540">
      <w:pPr>
        <w:spacing w:line="600" w:lineRule="auto"/>
        <w:ind w:firstLine="720"/>
        <w:jc w:val="center"/>
        <w:rPr>
          <w:rFonts w:eastAsia="Times New Roman"/>
          <w:bCs/>
          <w:szCs w:val="24"/>
        </w:rPr>
      </w:pPr>
      <w:r>
        <w:rPr>
          <w:rFonts w:eastAsia="Times New Roman"/>
          <w:bCs/>
          <w:szCs w:val="24"/>
        </w:rPr>
        <w:t>(Χειροκροτήματα απ’ όλες τις πτέρυγες της Βουλής)</w:t>
      </w:r>
    </w:p>
    <w:p w14:paraId="1B958A73" w14:textId="77777777" w:rsidR="00734353" w:rsidRDefault="00947540">
      <w:pPr>
        <w:spacing w:line="600" w:lineRule="auto"/>
        <w:ind w:firstLine="720"/>
        <w:jc w:val="both"/>
        <w:rPr>
          <w:rFonts w:eastAsia="Times New Roman"/>
          <w:bCs/>
          <w:szCs w:val="24"/>
        </w:rPr>
      </w:pPr>
      <w:r>
        <w:rPr>
          <w:rFonts w:eastAsia="Times New Roman"/>
          <w:bCs/>
          <w:szCs w:val="24"/>
        </w:rPr>
        <w:t xml:space="preserve">Έχουμε ολοκληρώσει με τη λίστα των ομιλητών. Είμαστε στη διαδικασία των δευτερολογιών από τους εισηγητές και τους ειδικούς αγορητές. Εάν κάποιος επιθυμεί, μπορεί να τοποθετηθεί. </w:t>
      </w:r>
    </w:p>
    <w:p w14:paraId="1B958A74" w14:textId="77777777" w:rsidR="00734353" w:rsidRDefault="00947540">
      <w:pPr>
        <w:spacing w:line="600" w:lineRule="auto"/>
        <w:ind w:firstLine="720"/>
        <w:jc w:val="both"/>
        <w:rPr>
          <w:rFonts w:eastAsia="Times New Roman"/>
          <w:bCs/>
          <w:szCs w:val="24"/>
        </w:rPr>
      </w:pPr>
      <w:r>
        <w:rPr>
          <w:rFonts w:eastAsia="Times New Roman"/>
          <w:bCs/>
          <w:szCs w:val="24"/>
        </w:rPr>
        <w:t>Τον λόγο έχει ο κ. Φωτήλας.</w:t>
      </w:r>
    </w:p>
    <w:p w14:paraId="1B958A75" w14:textId="77777777" w:rsidR="00734353" w:rsidRDefault="00947540">
      <w:pPr>
        <w:spacing w:line="600" w:lineRule="auto"/>
        <w:ind w:firstLine="720"/>
        <w:jc w:val="both"/>
        <w:rPr>
          <w:rFonts w:eastAsia="Times New Roman"/>
          <w:bCs/>
          <w:szCs w:val="24"/>
        </w:rPr>
      </w:pPr>
      <w:r>
        <w:rPr>
          <w:rFonts w:eastAsia="Times New Roman"/>
          <w:b/>
          <w:bCs/>
          <w:szCs w:val="24"/>
        </w:rPr>
        <w:t>ΙΑΣΟΝΑΣ ΦΩΤΗΛΑΣ:</w:t>
      </w:r>
      <w:r>
        <w:rPr>
          <w:rFonts w:eastAsia="Times New Roman"/>
          <w:bCs/>
          <w:szCs w:val="24"/>
        </w:rPr>
        <w:t xml:space="preserve"> Όσον αφορά τις τροπολογίες, εμείς δηλώσαμε απλά ότι δεν μπορούμε να δεχθούμε τέτοιου είδους εκβιασμούς. Και επί της ουσίας ενώ θέλουμε να ψηφίσουμε κάποια άρθρα από τις τροπολογίες που πραγματικά κινούνται προς τη σωστή κατεύθυνση, δεν μας δίνετε τη δυνατότητα διότι τα βάζετε με άλλα άρθρα τα οποία θεωρούμε ότι είναι απαράδεκτα και δεν μπορούμε να τα ψηφίσουμε.</w:t>
      </w:r>
    </w:p>
    <w:p w14:paraId="1B958A76" w14:textId="77777777" w:rsidR="00734353" w:rsidRDefault="00947540">
      <w:pPr>
        <w:spacing w:line="600" w:lineRule="auto"/>
        <w:ind w:firstLine="720"/>
        <w:jc w:val="both"/>
        <w:rPr>
          <w:rFonts w:eastAsia="Times New Roman"/>
          <w:bCs/>
          <w:szCs w:val="24"/>
        </w:rPr>
      </w:pPr>
      <w:r>
        <w:rPr>
          <w:rFonts w:eastAsia="Times New Roman"/>
          <w:bCs/>
          <w:szCs w:val="24"/>
        </w:rPr>
        <w:t>Ζητήσαμε, λοιπόν, να «σπάσουν» οι τροπολογίες, ούτως ώστε να δοθεί η δυνατότητα στην Αξιωματική Αντιπολίτευση, αλλά και στην υπόλοιπη Αντιπολίτευση και σε όλους τους άλλους να τις ψηφίσουν. Αυτό δεν έγινε δεκτό, οπότε δεν έχουμε να πούμε κάτι άλλο.</w:t>
      </w:r>
    </w:p>
    <w:p w14:paraId="1B958A77" w14:textId="77777777" w:rsidR="00734353" w:rsidRDefault="00947540">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 Φωτήλα.</w:t>
      </w:r>
    </w:p>
    <w:p w14:paraId="1B958A78" w14:textId="77777777" w:rsidR="00734353" w:rsidRDefault="00947540">
      <w:pPr>
        <w:spacing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Μπαργιώτας</w:t>
      </w:r>
      <w:proofErr w:type="spellEnd"/>
      <w:r>
        <w:rPr>
          <w:rFonts w:eastAsia="Times New Roman"/>
          <w:bCs/>
          <w:szCs w:val="24"/>
        </w:rPr>
        <w:t xml:space="preserve"> για πέντε λεπτά.</w:t>
      </w:r>
    </w:p>
    <w:p w14:paraId="1B958A79" w14:textId="77777777" w:rsidR="00734353" w:rsidRDefault="00947540">
      <w:pPr>
        <w:spacing w:line="600" w:lineRule="auto"/>
        <w:ind w:firstLine="720"/>
        <w:jc w:val="both"/>
        <w:rPr>
          <w:rFonts w:eastAsia="Times New Roman"/>
          <w:bCs/>
          <w:szCs w:val="24"/>
        </w:rPr>
      </w:pPr>
      <w:r>
        <w:rPr>
          <w:rFonts w:eastAsia="Times New Roman"/>
          <w:b/>
          <w:bCs/>
          <w:szCs w:val="24"/>
        </w:rPr>
        <w:t>ΚΩΝΣΤΑΝΤΙΝΟΣ ΜΠΑΡΓΙΩΤΑΣ:</w:t>
      </w:r>
      <w:r>
        <w:rPr>
          <w:rFonts w:eastAsia="Times New Roman"/>
          <w:bCs/>
          <w:szCs w:val="24"/>
        </w:rPr>
        <w:t xml:space="preserve"> Θα προσπαθήσω να είμαι παρακάτω στον χρόνο.</w:t>
      </w:r>
    </w:p>
    <w:p w14:paraId="1B958A7A" w14:textId="77777777" w:rsidR="00734353" w:rsidRDefault="00947540">
      <w:pPr>
        <w:spacing w:line="600" w:lineRule="auto"/>
        <w:ind w:firstLine="720"/>
        <w:jc w:val="both"/>
        <w:rPr>
          <w:rFonts w:eastAsia="Times New Roman"/>
          <w:bCs/>
          <w:szCs w:val="24"/>
        </w:rPr>
      </w:pPr>
      <w:r>
        <w:rPr>
          <w:rFonts w:eastAsia="Times New Roman"/>
          <w:bCs/>
          <w:szCs w:val="24"/>
        </w:rPr>
        <w:t xml:space="preserve">Νομίζω πως ό,τι είχαμε να πούμε, το είπαμε για το νομοσχέδιο και τις τροπολογίες. Με αναγκάζει, κυρίως, να </w:t>
      </w:r>
      <w:proofErr w:type="spellStart"/>
      <w:r>
        <w:rPr>
          <w:rFonts w:eastAsia="Times New Roman"/>
          <w:bCs/>
          <w:szCs w:val="24"/>
        </w:rPr>
        <w:t>ξανατοποθετηθώ</w:t>
      </w:r>
      <w:proofErr w:type="spellEnd"/>
      <w:r>
        <w:rPr>
          <w:rFonts w:eastAsia="Times New Roman"/>
          <w:bCs/>
          <w:szCs w:val="24"/>
        </w:rPr>
        <w:t xml:space="preserve"> η συνολική τοποθέτηση του κυρίου Υπουργού επί του έργου του στο Υπουργείο Υγείας. Είχα πει και τις προάλλες στην Επιτροπή ότι θα ήταν καλό αφού υπάρχει τέτοια αγωνία από τη μεριά του Υπουργείου να αποδείξει σώνει και καλά ότι το σύστημα υγείας έχει περίπου σωθεί και περνάει σε μια φάση ανάπτυξης, να κάνουμε μια συνεδρίαση στην Επιτροπή Κοινωνικών Υποθέσεων ειδικά γι’ αυτό και να το συζητήσουμε εμπεριστατωμένα.</w:t>
      </w:r>
    </w:p>
    <w:p w14:paraId="1B958A7B" w14:textId="77777777" w:rsidR="00734353" w:rsidRDefault="00947540">
      <w:pPr>
        <w:spacing w:line="600" w:lineRule="auto"/>
        <w:ind w:firstLine="720"/>
        <w:jc w:val="both"/>
        <w:rPr>
          <w:rFonts w:eastAsia="Times New Roman"/>
          <w:bCs/>
          <w:szCs w:val="24"/>
        </w:rPr>
      </w:pPr>
      <w:r>
        <w:rPr>
          <w:rFonts w:eastAsia="Times New Roman"/>
          <w:bCs/>
          <w:szCs w:val="24"/>
        </w:rPr>
        <w:t xml:space="preserve">Φαίνεται, όμως, ότι πραγματικά ακόμη και χωρίς αφορμή -γιατί το σημερινό νομοσχέδιο δεν είναι αφορμή για να συζητήσουμε γενικώς τα περί της υγείας- το Υπουργείο προσπαθεί να μας πείσει για πράγματα τα οποία δεν έχουν και πολύ σχέση με την πραγματικότητα. </w:t>
      </w:r>
    </w:p>
    <w:p w14:paraId="1B958A7C" w14:textId="77777777" w:rsidR="00734353" w:rsidRDefault="00947540">
      <w:pPr>
        <w:spacing w:line="600" w:lineRule="auto"/>
        <w:ind w:firstLine="720"/>
        <w:jc w:val="both"/>
        <w:rPr>
          <w:rFonts w:eastAsia="Times New Roman"/>
          <w:bCs/>
          <w:szCs w:val="24"/>
        </w:rPr>
      </w:pPr>
      <w:r>
        <w:rPr>
          <w:rFonts w:eastAsia="Times New Roman"/>
          <w:bCs/>
          <w:szCs w:val="24"/>
        </w:rPr>
        <w:t xml:space="preserve">Είμαι αναγκασμένος, λοιπόν, να επισημάνω ότι ο προϋπολογισμός του 2018, όπως είναι αποτυπωμένος και ήδη ψηφισμένος, περιλαμβάνει 600 εκατομμύρια περικοπές από τον προϋπολογισμό της υγείας. Έχουν φύγει 600 εκατομμύρια ευρώ από την υγεία και έχουν κατευθυνθεί «Κύριος οίδε πού». </w:t>
      </w:r>
    </w:p>
    <w:p w14:paraId="1B958A7D" w14:textId="77777777" w:rsidR="00734353" w:rsidRDefault="00947540">
      <w:pPr>
        <w:spacing w:line="600" w:lineRule="auto"/>
        <w:ind w:firstLine="720"/>
        <w:jc w:val="both"/>
        <w:rPr>
          <w:rFonts w:eastAsia="Times New Roman" w:cs="Times New Roman"/>
          <w:szCs w:val="24"/>
        </w:rPr>
      </w:pPr>
      <w:r>
        <w:rPr>
          <w:rFonts w:eastAsia="Times New Roman"/>
          <w:bCs/>
          <w:szCs w:val="24"/>
        </w:rPr>
        <w:t>Ελπίζω παρεμπιπτόντως ότι οι αριθμοί που άκουσα σήμερα να είναι οι τελικοί. Γατί κάθε φορά που ακούμε περί πλεονάσματος στα νοσοκομεία, ακούμε άλλα νούμερα. Ελπίζω τα σημερινά 100 εκατομμύρια να είναι τα πραγματικά. Έχουμε ακούσει και για 350 εκατομμύρια και για 450 εκατομμύρια. Έχουμε ακούσει διάφορα.</w:t>
      </w:r>
    </w:p>
    <w:p w14:paraId="1B958A7E" w14:textId="77777777" w:rsidR="00734353" w:rsidRDefault="00947540">
      <w:pPr>
        <w:spacing w:line="600" w:lineRule="auto"/>
        <w:ind w:firstLine="720"/>
        <w:jc w:val="both"/>
        <w:rPr>
          <w:rFonts w:eastAsia="Times New Roman" w:cs="Times New Roman"/>
          <w:szCs w:val="24"/>
        </w:rPr>
      </w:pPr>
      <w:r>
        <w:rPr>
          <w:rFonts w:eastAsia="Times New Roman"/>
          <w:bCs/>
          <w:szCs w:val="24"/>
        </w:rPr>
        <w:t>Ακόμα και εάν δεχθούμε τον ισχυρισμό ότι τα νοσοκομεία δεν έχουν πλέον ανάγκη χρημάτων και τον ισχυρισμό για την εκλογίκευση και το νοικοκύρεμα των οικονομικών της υγείας –θα δούμε στην πραγματικότητα από πού προέρχονται τα παραπάνω λεφτά-, συμφωνούμε όλοι σε αυτήν την Αίθουσα ότι το σύστημα υγείας έχει ανάγκη χρηματοδότησης, επενδύσεων και περαιτέρω στήριξης. Το είπε και ο κύριος Υπουργός.</w:t>
      </w:r>
    </w:p>
    <w:p w14:paraId="1B958A7F"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Αν συμφωνήσουμε, νομίζω, ότι όσο καλά και να είναι τα 40 εκατομμύρια της κ. Δούρου, τα ελάχιστα 20 εκατομμύρια από το Πρόγραμμα Δημοσίων Επενδύσεων τα οποία είναι αστείο ποσό -αυξήθηκαν όντως, αλλά εξακολουθούν να είναι ελάχιστα-, αν συμφωνήσουμε ότι οι δωρεές όσο ευπρόσδεκτες και να είναι και σημαντικές δεν φτάνουν ούτε κατά διάνοια για να καλύψουν τις ανάγκες που έχει το ΕΣΥ και θα παρουσιάσει τα επόμενα χρόνια λόγω </w:t>
      </w:r>
      <w:proofErr w:type="spellStart"/>
      <w:r>
        <w:rPr>
          <w:rFonts w:eastAsia="Times New Roman" w:cs="Times New Roman"/>
          <w:szCs w:val="24"/>
        </w:rPr>
        <w:t>αποεπένδυσης</w:t>
      </w:r>
      <w:proofErr w:type="spellEnd"/>
      <w:r>
        <w:rPr>
          <w:rFonts w:eastAsia="Times New Roman" w:cs="Times New Roman"/>
          <w:szCs w:val="24"/>
        </w:rPr>
        <w:t xml:space="preserve"> συστηματικής τα προηγούμενα, αλλά και λόγω εξέλιξης και της τεχνολογίας και των αναγκών, τότε κάποιος πρέπει να μας εξηγήσει γιατί αυτά τα 600 εκατομμύρια -που περισσεύουν από τις αγορές, υποτίθεται, των νοσοκομείων και τις παροχές προς τους ασφαλισμένους- έπρεπε να φύγουν από τον γενικότερο προϋπολογισμό της υγείας και γιατί δεν κατευθύνθηκαν σε άλλες επενδύσεις. </w:t>
      </w:r>
    </w:p>
    <w:p w14:paraId="1B958A8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έφυγαν γιατί έπρεπε να καταρτιστούν, να βγουν </w:t>
      </w:r>
      <w:proofErr w:type="spellStart"/>
      <w:r>
        <w:rPr>
          <w:rFonts w:eastAsia="Times New Roman" w:cs="Times New Roman"/>
          <w:szCs w:val="24"/>
        </w:rPr>
        <w:t>υπερπλεονάσματα</w:t>
      </w:r>
      <w:proofErr w:type="spellEnd"/>
      <w:r>
        <w:rPr>
          <w:rFonts w:eastAsia="Times New Roman" w:cs="Times New Roman"/>
          <w:szCs w:val="24"/>
        </w:rPr>
        <w:t xml:space="preserve"> τα οποία δεν γυρίζουν στο Υπουργείο Υγείας, κύριε Υπουργέ. Δυστυχώς δεν γυρίζουν στο Υπουργείο Υγείας. </w:t>
      </w:r>
    </w:p>
    <w:p w14:paraId="1B958A81"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Ο μόνος πόρος που μπήκε στο σύστημα τα τελευταία χρόνια σε βαθμούς που δεν γνωρίζουμε και σε ρυθμούς που δεν ξέρουμε είναι το 6% επί των συντάξεων που έχει ψηφίσει αυτή η Κυβέρνηση και το οποίο εισπράττεται από τους συνταξιούχους υπέρ του δημοσίου συστήματος υγείας. Αυτός είναι ο μοναδικός καινούργιος πόρος. Σε απλά ελληνικά, οι συνταξιούχοι πληρώνουν και τους ανασφάλιστους και τις επενδύσεις σε έναν τρόπο και σε έναν βαθμό –επαναλαμβάνω- για τον οποίο αναλυτικά στοιχεία δεν υπάρχουν. Πώς, ποιο μέρος του 6% εισπράττεται όντως από τον ΕΟΠΥΥ σήμερα και πού ακριβώς κατευθύνεται είναι ένα ερώτημα το οποίο γενικώς δεν απαντάται. </w:t>
      </w:r>
    </w:p>
    <w:p w14:paraId="1B958A8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Είπα και προηγουμένως, σας προκάλεσα και στην Επιτροπή Κοινωνικών Υποθέσεων, ότι έχετε ένα θέμα με τους αριθμούς. Σήμερα ο κ. </w:t>
      </w:r>
      <w:proofErr w:type="spellStart"/>
      <w:r>
        <w:rPr>
          <w:rFonts w:eastAsia="Times New Roman" w:cs="Times New Roman"/>
          <w:szCs w:val="24"/>
        </w:rPr>
        <w:t>Πολάκης</w:t>
      </w:r>
      <w:proofErr w:type="spellEnd"/>
      <w:r>
        <w:rPr>
          <w:rFonts w:eastAsia="Times New Roman" w:cs="Times New Roman"/>
          <w:szCs w:val="24"/>
        </w:rPr>
        <w:t xml:space="preserve"> ανέφερε δώδεκα χιλιάδες διορισμούς. Από το Βήμα της Γερουσίας, έναν χρόνο πίσω, είχε μιλήσει για </w:t>
      </w:r>
      <w:proofErr w:type="spellStart"/>
      <w:r>
        <w:rPr>
          <w:rFonts w:eastAsia="Times New Roman" w:cs="Times New Roman"/>
          <w:szCs w:val="24"/>
        </w:rPr>
        <w:t>δεκαοκτώμισι</w:t>
      </w:r>
      <w:proofErr w:type="spellEnd"/>
      <w:r>
        <w:rPr>
          <w:rFonts w:eastAsia="Times New Roman" w:cs="Times New Roman"/>
          <w:szCs w:val="24"/>
        </w:rPr>
        <w:t xml:space="preserve"> χιλιάδες διορισμούς. Προχθές ακούσαμε για πέντε χιλιάδες διορισμούς. Το ίδιο ακούμε και για τα χρήματα. Τη μία είναι 450 εκατομμύρια, την άλλη 380, την επόμενη είναι 100. Υπάρχει ένα μεγάλο θέμα με τους αριθμούς και την αξιοπιστία τους. Θα ήταν καλό να αποσαφηνιστεί όσον αφορά το προσωπικό. </w:t>
      </w:r>
    </w:p>
    <w:p w14:paraId="1B958A8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Όμως, σε κάθε περίπτωση απομένει ένα μεγάλο ερώτημα. Δεν θα μιλήσω για την κατάσταση του εθνικού συστήματος υγείας, για το αν έχει βελτιωθεί, αν η κατάσταση στα νοσοκομεία είναι καλύτερη ή χειρότερη. Οι πολίτες ξέρουν. Όπως ξέρουν όλοι οι πολίτες, και το ξέρουν από την εμπειρία τους, ότι αγοράζουν πλέον φάρμακα όλο και περισσότερο. Τα στοιχεία είναι δεδομένα, παρ’ όλο που αυξάνονται οι συνταγές. Ένα πολύ μεγάλο μέρος της δαπάνης, που υποτίθεται ότι εξοικονομήθηκε, στη φαρμακευτική αγορά στην πραγματικότητα είναι αγορές με </w:t>
      </w:r>
      <w:r>
        <w:rPr>
          <w:rFonts w:eastAsia="Times New Roman" w:cs="Times New Roman"/>
          <w:szCs w:val="24"/>
          <w:lang w:val="en-US"/>
        </w:rPr>
        <w:t>pocket</w:t>
      </w:r>
      <w:r>
        <w:rPr>
          <w:rFonts w:eastAsia="Times New Roman" w:cs="Times New Roman"/>
          <w:szCs w:val="24"/>
        </w:rPr>
        <w:t xml:space="preserve"> </w:t>
      </w:r>
      <w:r>
        <w:rPr>
          <w:rFonts w:eastAsia="Times New Roman" w:cs="Times New Roman"/>
          <w:szCs w:val="24"/>
          <w:lang w:val="en-US"/>
        </w:rPr>
        <w:t>money</w:t>
      </w:r>
      <w:r>
        <w:rPr>
          <w:rFonts w:eastAsia="Times New Roman" w:cs="Times New Roman"/>
          <w:szCs w:val="24"/>
        </w:rPr>
        <w:t xml:space="preserve">, με χρήματα που βγαίνουν κατευθείαν από την τσέπη. Αυτό δεν είναι περιορισμός των δαπανών, είναι </w:t>
      </w:r>
      <w:proofErr w:type="spellStart"/>
      <w:r>
        <w:rPr>
          <w:rFonts w:eastAsia="Times New Roman" w:cs="Times New Roman"/>
          <w:szCs w:val="24"/>
        </w:rPr>
        <w:t>μετακύληση</w:t>
      </w:r>
      <w:proofErr w:type="spellEnd"/>
      <w:r>
        <w:rPr>
          <w:rFonts w:eastAsia="Times New Roman" w:cs="Times New Roman"/>
          <w:szCs w:val="24"/>
        </w:rPr>
        <w:t xml:space="preserve"> των δαπανών στους ιδιώτες, στη μεσαία τάξη και στους συνταξιούχους, οι οποίοι δεν γράφουν πλέον τα φάρμακά τους, αλλά τα αγοράζουν. Αυτό είναι ένα θέμα που πρέπει επίσης να λυθεί και δεν μπορεί κανείς να καμαρώνει ότι μείωσε τη δαπάνη τη φαρμακευτική σπρώχνοντας ουσιαστικά τις δαπάνες στην τσέπη αυτών που πληρώνουν ασφάλεια. </w:t>
      </w:r>
    </w:p>
    <w:p w14:paraId="1B958A8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B958A8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Αυτό που εμφανίζεται στη χώρα τον τελευταίο καιρό με τις ρυθμίσεις είναι ότι αυτοί που πληρώνουν ασφαλιστικές εισφορές, δηλαδή κυρίως οι μισθωτοί και οι συνταξιούχοι, ταυτοχρόνως όλο και περισσότερο αναγκάζονται όταν οι ίδιοι έχουν πρόβλημα υγείας να το πληρώνουν από την τσέπη τους. </w:t>
      </w:r>
    </w:p>
    <w:p w14:paraId="1B958A8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Και αυτό, μια και αναφέρατε έναν σωρό πράγματα ιδεολογικά, ουσιαστικά υπονομεύει την πιθανότητα να αποκτήσουμε ένα ενιαίο, καθολικό σύστημα υγείας για όλον τον πληθυσμό και μετατρέπει όλο και περισσότερο το σύστημά μας σε </w:t>
      </w:r>
      <w:proofErr w:type="spellStart"/>
      <w:r>
        <w:rPr>
          <w:rFonts w:eastAsia="Times New Roman" w:cs="Times New Roman"/>
          <w:szCs w:val="24"/>
        </w:rPr>
        <w:t>προνοιακό</w:t>
      </w:r>
      <w:proofErr w:type="spellEnd"/>
      <w:r>
        <w:rPr>
          <w:rFonts w:eastAsia="Times New Roman" w:cs="Times New Roman"/>
          <w:szCs w:val="24"/>
        </w:rPr>
        <w:t xml:space="preserve">, για τον απλούστατο λόγο ότι οι άνθρωποι που το στηρίζουν οικονομικά, οι άνθρωποι που το στήριξαν ιδεολογικά και πολιτικά όλα τα προηγούμενα χρόνια βρίσκονται μπροστά σε έναν διχασμό. Αναγκάζονται να πληρώνουν υπηρεσίες τις οποίες δεν μπορούν να απολαύσουν. </w:t>
      </w:r>
    </w:p>
    <w:p w14:paraId="1B958A8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Αυτό είναι ένα από τα μεγαλύτερα προβλήματα αυτής της περιόδου, της οποίας δυστυχώς το σύστημα από την προηγούμενη, πριν αναλάβετε, είχε αρχίσει να γίνεται εκ των πραγμάτων σύστημα </w:t>
      </w:r>
      <w:proofErr w:type="spellStart"/>
      <w:r>
        <w:rPr>
          <w:rFonts w:eastAsia="Times New Roman" w:cs="Times New Roman"/>
          <w:szCs w:val="24"/>
        </w:rPr>
        <w:t>προνοιακό</w:t>
      </w:r>
      <w:proofErr w:type="spellEnd"/>
      <w:r>
        <w:rPr>
          <w:rFonts w:eastAsia="Times New Roman" w:cs="Times New Roman"/>
          <w:szCs w:val="24"/>
        </w:rPr>
        <w:t xml:space="preserve">, δηλαδή σύστημα για τους πολύ φτωχούς, για τους μη έχοντες εναλλακτική, πράγμα το οποίο δυστυχώς ενισχύεται. Κάποια στιγμή αυτοί που έχουν εναλλακτική θα διεκδικήσουν το δικαίωμα να μην το πληρώνουν. </w:t>
      </w:r>
    </w:p>
    <w:p w14:paraId="1B958A8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Ανάμεσα στην ελεύθερη αγορά, που περιγράψατε, και στον αδιάλλακτο κρατισμό, που πρεσβεύετε και εφαρμόζετε, υπάρχει όντως το κοινωνικό κράτος που εφάρμοσε η σοσιαλδημοκρατία. </w:t>
      </w:r>
    </w:p>
    <w:p w14:paraId="1B958A8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Κλείνοντας, θα ήθελα να σας καλέσω να σκεφτείτε ότι από το σημείο που σταματήσατε την ανάλυσή σας, σχετικά με το γιατί η σοσιαλδημοκρατία αμέσως μετά τον πόλεμο ξεκίνησε και εφάρμοσε το κοινωνικό κράτος στην Ευρώπη με τα αποτελέσματα που είχε, έχουν περάσει πάρα πολλά χρόνια και έχουν μεσολαβήσει εξελίξεις τόσο στη σύγχρονη σοσιαλδημοκρατία όσο και στον σοσιαλισμό.</w:t>
      </w:r>
    </w:p>
    <w:p w14:paraId="1B958A8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Καλά θα ήταν, όταν μιλάμε για συστήματα υγείας, να μην ξεχνάμε ότι η σοσιαλδημοκρατία όντως τα εφάρμοσε και ότι εξακολουθεί να είναι υπέρ της δημιουργίας ενός κοινωνικού δικτύου, το οποίο να καλύπτει όλους τους πολίτες με ενιαίους κανόνες και ενιαίες παροχές.</w:t>
      </w:r>
    </w:p>
    <w:p w14:paraId="1B958A8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Σας ευχαριστώ.</w:t>
      </w:r>
    </w:p>
    <w:p w14:paraId="1B958A8C"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Μπαργιώτα</w:t>
      </w:r>
      <w:proofErr w:type="spellEnd"/>
      <w:r>
        <w:rPr>
          <w:rFonts w:eastAsia="Times New Roman" w:cs="Times New Roman"/>
          <w:szCs w:val="24"/>
        </w:rPr>
        <w:t>.</w:t>
      </w:r>
    </w:p>
    <w:p w14:paraId="1B958A8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Αϊβατίδη</w:t>
      </w:r>
      <w:proofErr w:type="spellEnd"/>
      <w:r>
        <w:rPr>
          <w:rFonts w:eastAsia="Times New Roman" w:cs="Times New Roman"/>
          <w:szCs w:val="24"/>
        </w:rPr>
        <w:t>, έχετε τον λόγο για πέντε λεπτά.</w:t>
      </w:r>
    </w:p>
    <w:p w14:paraId="1B958A8E"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Ευχαριστώ, κύριε Πρόεδρε.</w:t>
      </w:r>
    </w:p>
    <w:p w14:paraId="1B958A8F"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Παρακολουθήσαμε το τελευταίο ημίωρο μια ομοβροντία λόγων διαφόρων παρισταμένων και μη στην Αίθουσα εναντίον της Χρυσής Αυγής για το δήθεν μισαλλόδοξο λόγο που εκφράζει το εθνικιστικό κίνημα στην Ελλάδα με αφορμή, βέβαια, την ομιλία του Κοινοβουλευτικού Εκπροσώπου μας, του κ. Χρήστου Παππά. </w:t>
      </w:r>
    </w:p>
    <w:p w14:paraId="1B958A9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Τελικώς, νομίζω ότι ο λαός που παρακολουθεί, άγεται σε ένα και μόνο συμπέρασμα, ότι η άποψη που εξέφρασα το πρωί περί πολιτικού φονταμενταλισμού, εκφραζόμενη δια των κυρίων Υπουργών, τελικά επεκτείνεται και σε άλλους στην Αίθουσα αυτή. </w:t>
      </w:r>
    </w:p>
    <w:p w14:paraId="1B958A91"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Πράγματι, η ρήση του Αρχηγού της Χρυσής Αυγής, του Νικόλαου </w:t>
      </w:r>
      <w:proofErr w:type="spellStart"/>
      <w:r>
        <w:rPr>
          <w:rFonts w:eastAsia="Times New Roman" w:cs="Times New Roman"/>
          <w:szCs w:val="24"/>
        </w:rPr>
        <w:t>Μιχαλολιάκου</w:t>
      </w:r>
      <w:proofErr w:type="spellEnd"/>
      <w:r>
        <w:rPr>
          <w:rFonts w:eastAsia="Times New Roman" w:cs="Times New Roman"/>
          <w:szCs w:val="24"/>
        </w:rPr>
        <w:t xml:space="preserve">, ότι στο ελληνικό Κοινοβούλιο υπάρχει η Χρυσή Αυγή και το κόμμα των κομμάτων του ψευδεπίγραφου συνταγματικού τόξου είναι απολύτως ακριβής. Τελείως αναίτια η κ. Χριστοδουλοπούλου, ακολουθώντας </w:t>
      </w:r>
      <w:proofErr w:type="spellStart"/>
      <w:r>
        <w:rPr>
          <w:rFonts w:eastAsia="Times New Roman" w:cs="Times New Roman"/>
          <w:szCs w:val="24"/>
        </w:rPr>
        <w:t>λεχθέντα</w:t>
      </w:r>
      <w:proofErr w:type="spellEnd"/>
      <w:r>
        <w:rPr>
          <w:rFonts w:eastAsia="Times New Roman" w:cs="Times New Roman"/>
          <w:szCs w:val="24"/>
        </w:rPr>
        <w:t xml:space="preserve"> από τον κ. Μαντά, επιτέθηκε με ανοίκειους –θεωρώ- χαρακτηρισμούς για το εθνικιστικό κίνημα στην Ελλάδα και επαναλαμβάνω ότι ο λαός ευτυχώς παρακολουθεί και άπαντες κρίνονται.</w:t>
      </w:r>
    </w:p>
    <w:p w14:paraId="1B958A9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Οι απειλές αυτές, βέβαια, δεν μας πτοούν. Προσπαθούμε να αντιμετωπίσουμε πολιτικά το πρόβλημα που υπάρχει, γιατί, όπως αναπτύσσεται η επιχειρηματολογία αυτή, χαρακτηρίζοντας το εθνικιστικό κίνημα της Χρυσής Αυγής ως νέο ναζιστικό μόρφωμα ή ως φασιστικό μόρφωμα ή οτιδήποτε άλλο, δεν είναι τίποτε άλλο παρά ένας τυπικά διχαστικός και μισαλλόδοξος λόγος, ο οποίος εκφράζεται από πολλές από τις πτέρυγες του Κοινοβουλίου.</w:t>
      </w:r>
    </w:p>
    <w:p w14:paraId="1B958A9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Είναι, πράγματι, αυτή μια εικόνα θλιβερή και δεν μπορώ παρά να αναφερθώ σε μια ανάρτηση, που έγινε από κάποιο άτομο που ανήκει στον αναρχοαυτόνομο χώρο, ο οποίος είπε ότι θα χυθεί αίμα ή μπορεί να χυθεί αίμα την Κυριακή στο συλλαλητήριο.</w:t>
      </w:r>
    </w:p>
    <w:p w14:paraId="1B958A9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Θέτω ένα ερώτημα: Μήπως αυτές οι επιθέσεις, οι οποίες έγιναν σήμερα αναίτια –επαναλαμβάνω- εναντίον της Χρυσής Αυγής, έχουν στόχο τον Έλληνα πατριώτη, ο οποίος θα παραστεί την Κυριακή στο συλλαλητήριο; Μήπως δίνουν ένα ηθικό έρεισμα σε επιθέσεις ανθρώπων, οι οποίοι ανήκουν στον χώρο του αναρχισμού και αφορούν, βεβαίως, στο συλλαλητήριο της Κυριακής;</w:t>
      </w:r>
    </w:p>
    <w:p w14:paraId="1B958A9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Άκουσα ότι ο ΣΥΡΙΖΑ –αυτό είναι, βέβαια, μια υπόθεση- ακολουθεί μια πατριωτική πολιτική στο θέμα των Σκοπίων, στο σκοπιανό ζήτημα. Τίθεται ένα ερώτημα: Είναι πατριωτικό κίνημα ο ΣΥΡΙΖΑ; Μήπως δεν γνωρίζουν τι σημαίνει πατριωτισμός; </w:t>
      </w:r>
    </w:p>
    <w:p w14:paraId="1B958A9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Εκχωρείται εθνική κυριαρχία με το μνημόνιο και τώρα εκχωρείται το όνομα της Μακεδονίας σε κάποιους –τους Σκοπιανούς εννοώ- οι οποίοι είναι και Σλάβοι σε ένα ποσοστό περίπου 60% με 65%, αλλά είναι και Αλβανοί 30% με 35%. Εκχωρείται, λοιπόν, το όνομα της Μακεδονίας στους σφετεριστές της ιστορίας, της ελληνικότητας της Μακεδονίας; </w:t>
      </w:r>
    </w:p>
    <w:p w14:paraId="1B958A9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Αυτό, κύριοι του ΣΥΡΙΖΑ, δεν είναι πατριωτισμός. Λυπάμαι που το λέω, αλλά αφού πρεσβεύετε τη συγκεκριμένη θέση, δεν είστε πατριώτες. Μην επικαλείστε τον πατριωτισμό των Ελλήνων. Ο ΣΥΡΙΖΑ με τη θέση αυτή δεν είναι πατριωτικό κίνημα. </w:t>
      </w:r>
    </w:p>
    <w:p w14:paraId="1B958A9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B958A99"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Αϊβατίδη</w:t>
      </w:r>
      <w:proofErr w:type="spellEnd"/>
      <w:r>
        <w:rPr>
          <w:rFonts w:eastAsia="Times New Roman" w:cs="Times New Roman"/>
          <w:szCs w:val="24"/>
        </w:rPr>
        <w:t xml:space="preserve">. </w:t>
      </w:r>
    </w:p>
    <w:p w14:paraId="1B958A9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Λαμπρούλης</w:t>
      </w:r>
      <w:proofErr w:type="spellEnd"/>
      <w:r>
        <w:rPr>
          <w:rFonts w:eastAsia="Times New Roman" w:cs="Times New Roman"/>
          <w:szCs w:val="24"/>
        </w:rPr>
        <w:t xml:space="preserve"> έχει τον λόγο.</w:t>
      </w:r>
    </w:p>
    <w:p w14:paraId="1B958A9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Μετά θα ακολουθήσει ο κ. </w:t>
      </w:r>
      <w:proofErr w:type="spellStart"/>
      <w:r>
        <w:rPr>
          <w:rFonts w:eastAsia="Times New Roman" w:cs="Times New Roman"/>
          <w:szCs w:val="24"/>
        </w:rPr>
        <w:t>Δέδες</w:t>
      </w:r>
      <w:proofErr w:type="spellEnd"/>
      <w:r>
        <w:rPr>
          <w:rFonts w:eastAsia="Times New Roman" w:cs="Times New Roman"/>
          <w:szCs w:val="24"/>
        </w:rPr>
        <w:t xml:space="preserve"> και κλείνουμε με τους ομιλητές, για να προχωρήσουμε στη διαδικασία της ψηφοφορίας.   </w:t>
      </w:r>
    </w:p>
    <w:p w14:paraId="1B958A9C" w14:textId="77777777" w:rsidR="00734353" w:rsidRDefault="00947540">
      <w:pPr>
        <w:spacing w:line="600" w:lineRule="auto"/>
        <w:ind w:firstLine="720"/>
        <w:jc w:val="both"/>
        <w:rPr>
          <w:rFonts w:eastAsia="Times New Roman" w:cs="Times New Roman"/>
          <w:szCs w:val="24"/>
        </w:rPr>
      </w:pPr>
      <w:r>
        <w:rPr>
          <w:rFonts w:eastAsia="Times New Roman"/>
          <w:b/>
          <w:bCs/>
        </w:rPr>
        <w:t>ΓΕΩΡΓΙΟΣ ΛΑΜΠΡΟΥΛΗΣ (ΣΤ΄ Αντιπρόεδρος της Βουλής):</w:t>
      </w:r>
      <w:r>
        <w:rPr>
          <w:rFonts w:eastAsia="Times New Roman" w:cs="Times New Roman"/>
          <w:szCs w:val="24"/>
        </w:rPr>
        <w:t xml:space="preserve"> Ευχαριστώ, κύριε Πρόεδρε. </w:t>
      </w:r>
    </w:p>
    <w:p w14:paraId="1B958A9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Εν τάχει, θα θέλαμε να τοποθετηθούμε με δυο κουβέντες για τις τροπολογίες. Γι’ αυτό ζητήσαμε και τον χρόνο της δευτερολογίας μας. </w:t>
      </w:r>
    </w:p>
    <w:p w14:paraId="1B958A9E"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Σε ό,τι αφορά την 1460, εμείς την υπερψηφίζουμε. Στεκόμαστε θετικά. Σε ό,τι αφορά δηλαδή τον εφοδιασμό των μονάδων του ΠΕΔΥ, κέντρων υγείας κ.λπ., να υπάρχει η δυνατότητα να εφοδιάζονται από προμηθευτές των νοσοκομείων. Δεν έχουμε αντίρρηση. Το ζήτημα είναι στους προϋπολογισμούς, οι οποίοι είναι πετσοκομμένοι. Βεβαίως συμφωνούμε στην καταβολή του επιδόματος στολής για τα πληρώματα του ΕΚΑΒ, αλλά και με την τρίτη παράγραφο, που έχει να κάνει με τον μοριακό έλεγχο. </w:t>
      </w:r>
    </w:p>
    <w:p w14:paraId="1B958A9F"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Σε ό,τι αφορά τον ΕΚΕΠΥ, εμείς θα ψηφίσουμε «παρών», γιατί θεωρούμε ότι θα πρέπει να προσληφθεί προσωπικό και όχι να μετατίθεται προσωπικό ή να μεταφέρεται από τους δημόσιους οργανισμούς –το δημόσιο γενικότερα, αν θέλετε- προσωπικό για να αξιοποιείται για τις ανάγκες εκεί, όπως επίσης και προσωπικό από τον στρατό, στρατιωτικοί γιατροί, οι οποίοι περισσεύουν; Κάθε άλλο! </w:t>
      </w:r>
    </w:p>
    <w:p w14:paraId="1B958AA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Σε ό,τι αφορά την τροπολογία 1459, θα ψηφίσουμε «παρών». Εδώ μπαίνει ένα ζήτημα. Είναι τρία άρθρα. Συμφωνούμε, για παράδειγμα, θετικά στο τρίτο κατά σειρά άρθρο, έτσι όπως είναι, για την προμήθεια φαρμάκων του ΚΕΕΛΠΝΟ, να τα παίρνει, δηλαδή, όπως αναφέρει το άρθρο, φθηνότερα, στο κόστος αγοράς των νοσοκομειακών φαρμάκων. Θα μπορούσαμε εδώ, εάν ήταν ξεχωριστά, να το υπερψηφίσουμε.</w:t>
      </w:r>
    </w:p>
    <w:p w14:paraId="1B958AA1"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Έσπασε τελικά αυτό. Μπήκαν ως τρία άρθρα. </w:t>
      </w:r>
    </w:p>
    <w:p w14:paraId="1B958AA2" w14:textId="77777777" w:rsidR="00734353" w:rsidRDefault="00947540">
      <w:pPr>
        <w:spacing w:line="600" w:lineRule="auto"/>
        <w:ind w:firstLine="720"/>
        <w:jc w:val="both"/>
        <w:rPr>
          <w:rFonts w:eastAsia="Times New Roman" w:cs="Times New Roman"/>
          <w:szCs w:val="24"/>
        </w:rPr>
      </w:pPr>
      <w:r>
        <w:rPr>
          <w:rFonts w:eastAsia="Times New Roman"/>
          <w:b/>
          <w:bCs/>
        </w:rPr>
        <w:t>ΓΕΩΡΓΙΟΣ ΛΑΜΠΡΟΥΛΗΣ (ΣΤ΄ Αντιπρόεδρος της Βουλής):</w:t>
      </w:r>
      <w:r>
        <w:rPr>
          <w:rFonts w:eastAsia="Times New Roman" w:cs="Times New Roman"/>
          <w:szCs w:val="24"/>
        </w:rPr>
        <w:t xml:space="preserve"> Καλώς. Άρα, ισχύει αυτό που σας είπα. </w:t>
      </w:r>
    </w:p>
    <w:p w14:paraId="1B958AA3"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Ποια έσπασε; </w:t>
      </w:r>
    </w:p>
    <w:p w14:paraId="1B958AA4" w14:textId="77777777" w:rsidR="00734353" w:rsidRDefault="00947540">
      <w:pPr>
        <w:spacing w:line="600" w:lineRule="auto"/>
        <w:ind w:firstLine="720"/>
        <w:jc w:val="both"/>
        <w:rPr>
          <w:rFonts w:eastAsia="Times New Roman" w:cs="Times New Roman"/>
          <w:szCs w:val="24"/>
        </w:rPr>
      </w:pPr>
      <w:r>
        <w:rPr>
          <w:rFonts w:eastAsia="Times New Roman"/>
          <w:b/>
          <w:bCs/>
        </w:rPr>
        <w:t>ΓΕΩΡΓΙΟΣ ΛΑΜΠΡΟΥΛΗΣ (ΣΤ΄ Αντιπρόεδρος της Βουλής):</w:t>
      </w:r>
      <w:r>
        <w:rPr>
          <w:rFonts w:eastAsia="Times New Roman" w:cs="Times New Roman"/>
          <w:szCs w:val="24"/>
        </w:rPr>
        <w:t xml:space="preserve"> Η τροπολογία 1459.</w:t>
      </w:r>
    </w:p>
    <w:p w14:paraId="1B958AA5" w14:textId="77777777" w:rsidR="00734353" w:rsidRDefault="00947540">
      <w:pPr>
        <w:spacing w:line="600" w:lineRule="auto"/>
        <w:ind w:firstLine="720"/>
        <w:jc w:val="both"/>
        <w:rPr>
          <w:rFonts w:eastAsia="Times New Roman" w:cs="Times New Roman"/>
          <w:szCs w:val="24"/>
        </w:rPr>
      </w:pPr>
      <w:r>
        <w:rPr>
          <w:rFonts w:eastAsia="Times New Roman"/>
          <w:b/>
          <w:bCs/>
        </w:rPr>
        <w:t xml:space="preserve">ΠΡΟΕΔΡΕΥΩΝ (Μάριος Γεωργιάδης): </w:t>
      </w:r>
      <w:r>
        <w:rPr>
          <w:rFonts w:eastAsia="Times New Roman"/>
          <w:bCs/>
        </w:rPr>
        <w:t>Δεν έχει σπάσει καμμία τροπολογία, από ό,τι ενημερώνομαι.</w:t>
      </w:r>
    </w:p>
    <w:p w14:paraId="1B958AA6"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Η τροπολογία αυτή μπήκε ως…</w:t>
      </w:r>
    </w:p>
    <w:p w14:paraId="1B958AA7" w14:textId="77777777" w:rsidR="00734353" w:rsidRDefault="00947540">
      <w:pPr>
        <w:spacing w:line="600" w:lineRule="auto"/>
        <w:ind w:firstLine="720"/>
        <w:jc w:val="both"/>
        <w:rPr>
          <w:rFonts w:eastAsia="Times New Roman" w:cs="Times New Roman"/>
          <w:szCs w:val="24"/>
        </w:rPr>
      </w:pPr>
      <w:r>
        <w:rPr>
          <w:rFonts w:eastAsia="Times New Roman"/>
          <w:b/>
          <w:bCs/>
        </w:rPr>
        <w:t>ΓΕΩΡΓΙΟΣ ΛΑΜΠΡΟΥΛΗΣ (ΣΤ΄ Αντιπρόεδρος της Βουλής):</w:t>
      </w:r>
      <w:r>
        <w:rPr>
          <w:rFonts w:eastAsia="Times New Roman" w:cs="Times New Roman"/>
          <w:szCs w:val="24"/>
        </w:rPr>
        <w:t xml:space="preserve"> Η ψηφοφορία θα γίνει ενιαία ή χωριστά στη συγκεκριμένη τροπολογία; Αυτό είναι το ερώτημα. Ας το διασαφηνίσουμε μετά. </w:t>
      </w:r>
    </w:p>
    <w:p w14:paraId="1B958AA8"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ΙΑΣΟΝΑΣ ΦΩΤΗΛΑΣ:</w:t>
      </w:r>
      <w:r>
        <w:rPr>
          <w:rFonts w:eastAsia="Times New Roman" w:cs="Times New Roman"/>
          <w:szCs w:val="24"/>
        </w:rPr>
        <w:t xml:space="preserve"> Είναι άρθρα 4, 5 και 6. </w:t>
      </w:r>
    </w:p>
    <w:p w14:paraId="1B958AA9" w14:textId="77777777" w:rsidR="00734353" w:rsidRDefault="00947540">
      <w:pPr>
        <w:spacing w:line="600" w:lineRule="auto"/>
        <w:ind w:firstLine="720"/>
        <w:jc w:val="both"/>
        <w:rPr>
          <w:rFonts w:eastAsia="Times New Roman" w:cs="Times New Roman"/>
          <w:szCs w:val="24"/>
        </w:rPr>
      </w:pPr>
      <w:r>
        <w:rPr>
          <w:rFonts w:eastAsia="Times New Roman"/>
          <w:b/>
          <w:bCs/>
        </w:rPr>
        <w:t>ΓΕΩΡΓΙΟΣ ΛΑΜΠΡΟΥΛΗΣ (ΣΤ΄ Αντιπρόεδρος της Βουλής):</w:t>
      </w:r>
      <w:r>
        <w:rPr>
          <w:rFonts w:eastAsia="Times New Roman" w:cs="Times New Roman"/>
          <w:szCs w:val="24"/>
        </w:rPr>
        <w:t xml:space="preserve"> Εντάξει, θα τα διευκρινίσουμε στη διαδικασία της ψηφοφορίας. </w:t>
      </w:r>
    </w:p>
    <w:p w14:paraId="1B958AA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Σε ό,τι αφορά την τροπολογία 1456 για το Εθνικό Κέντρο Αιμοδοσίας, υπάρχει προεδρικό διάταγμα. Χρειάζεται να εναρμονισθούν κάποια ζητήματα που αφορούν προδιαγραφές κ.λπ.. Εντάξει, εμείς δεν έχουμε αντίρρηση σε ό,τι αφορά να υπάρχουν προδιαγραφές, να υπάρχουν όλα αυτά τα δεδομένα, ούτως ώστε να εξασφαλίζεται η όσο το δυνατόν καλύτερη λειτουργία αυτών των μονάδων. Το ζήτημα είναι με την ακολουθούμενη πολιτική, οι χώροι, το προσωπικό κ.λπ., θα εξασφαλισθούν; Αυτό είναι το ερώτημα.</w:t>
      </w:r>
    </w:p>
    <w:p w14:paraId="1B958AA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Καταψηφίζουμε την τροπολογία 1461. Αφορά το Υπουργείο Διοικητικής Ανασυγκρότησης. Πέρα από το ότι καταψηφίσαμε τον νόμο κι η συγκεκριμένη ρύθμιση, που έρχεται να παρατείνει το διάστημα σε ό,τι αφορά τη συγκρότηση, αν δεν κάνω λάθος, της επιτροπής, τί θα εξετάσει; Το πώς θα κατακρεουργηθούν και θα </w:t>
      </w:r>
      <w:proofErr w:type="spellStart"/>
      <w:r>
        <w:rPr>
          <w:rFonts w:eastAsia="Times New Roman" w:cs="Times New Roman"/>
          <w:szCs w:val="24"/>
        </w:rPr>
        <w:t>κατασφαγιασθούν</w:t>
      </w:r>
      <w:proofErr w:type="spellEnd"/>
      <w:r>
        <w:rPr>
          <w:rFonts w:eastAsia="Times New Roman" w:cs="Times New Roman"/>
          <w:szCs w:val="24"/>
        </w:rPr>
        <w:t xml:space="preserve"> τα ανθυγιεινά επιδόματα των εργαζομένων.</w:t>
      </w:r>
    </w:p>
    <w:p w14:paraId="1B958AA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Και κλείνω, κύριε Πρόεδρε, με το εξής. Επειδή ακούστηκαν πολλά, το ερώτημα που βάζουμε εμείς είναι: Η υγεία είναι κοινωνικό αγαθό σήμερα; Κι αν είναι κοινωνικό αγαθό, που κατά τη γνώμη σας θα πρέπει να προσφέρεται απρόσκοπτα σε όλους ανεξαιρέτως χρώματος, φυλής, φύλου, ηλικίας κ.λπ., θα πρέπει να προσφέρεται δωρεάν σε όλη τη γκάμα των δυνατοτήτων που προσφέρουν η τεχνολογία και η επιστήμη. Γίνεται σήμερα αυτό στη χώρα μας; Όχι. </w:t>
      </w:r>
    </w:p>
    <w:p w14:paraId="1B958AA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Και δεν έγινε κατάρρευση του σοσιαλιστικού συστήματος. Ανατράπηκε, κύριε Υπουργέ. Αυτές οι αναλύσεις θα πρέπει να γίνονται με καλύτερο, κατά τη γνώμη μας, στοχασμό. Εμείς, βεβαίως, έχουμε κάνει αναλύσεις για τα ζητήματα που συνετέλεσαν στην ανατροπή. Και αν θέλετε, αν και δεν το επιτρέπουν ούτε ο χώρος ούτε ο χρόνος τώρα, το ότι συντελέστηκαν αυτές οι ανατροπές είναι γιατί όντως στις σοσιαλιστικές σχέσεις παραγωγής πήγαν να εφαρμόσουν τι; Τους νόμους της καπιταλιστικής αγοράς. Ε, δεν γίνεται αυτό! Είτε το ένα θα υπάρχει είτε το άλλο. </w:t>
      </w:r>
    </w:p>
    <w:p w14:paraId="1B958AAE"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Όμως, στον τομέα της υγείας και όχι μόνο, τι απέδειξε αυτό το σύστημα; Ότι με εργατικό έλεγχο και κεντρικό σχεδιασμό της οικονομίας μπορεί ο λαός να απολαμβάνει πλήρως, σε όλο το φάσμα, τις υπηρεσίες υγείας: Πρόληψη, αποκατάσταση, θεραπεία κ.λπ., χωρίς να στερείται, χωρίς να βάζει το χέρι στην τσέπη. Γιατί σήμερα, μην </w:t>
      </w:r>
      <w:proofErr w:type="spellStart"/>
      <w:r>
        <w:rPr>
          <w:rFonts w:eastAsia="Times New Roman" w:cs="Times New Roman"/>
          <w:szCs w:val="24"/>
        </w:rPr>
        <w:t>κοροϊδευόμαστε</w:t>
      </w:r>
      <w:proofErr w:type="spellEnd"/>
      <w:r>
        <w:rPr>
          <w:rFonts w:eastAsia="Times New Roman" w:cs="Times New Roman"/>
          <w:szCs w:val="24"/>
        </w:rPr>
        <w:t>, το ξέρετε όλοι ότι αν δεν έχεις να πληρώσεις, δεν έχεις υπηρεσίες είτε στο δημόσιο κατά ένα μέρος, το οποίο εμπορευματοποιείται με αυτή την πολιτική που ακολουθείτε και ακολουθεί η παρούσα Κυβέρνηση, όπως και οι προηγούμενες, αλλά και στο πλαίσιο ενός συστήματος, το οποίο γίνεται πιο επιθετικό απέναντι στα δικαιώματα του συνόλου των εργαζομένων, όχι μόνο στη χώρα μας, αλλά και σε όλο τον κόσμο, το οποίο αναιρεί συνεχώς κατακτήσεις και δικαιώματα και ανάμεσα σ’ αυτά, βεβαίως, και στην υγεία.</w:t>
      </w:r>
    </w:p>
    <w:p w14:paraId="1B958AAF"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Βεβαίως, λέτε ότι γίνονται προσπάθειες βελτίωσης. Εντάξει, αλλά δείτε αυτό το θέμα και με αφορμή τη δωρεά που συζητούμε για τον «Ευαγγελισμό». Ο Υπουργός, ο κ. </w:t>
      </w:r>
      <w:proofErr w:type="spellStart"/>
      <w:r>
        <w:rPr>
          <w:rFonts w:eastAsia="Times New Roman" w:cs="Times New Roman"/>
          <w:szCs w:val="24"/>
        </w:rPr>
        <w:t>Πολάκης</w:t>
      </w:r>
      <w:proofErr w:type="spellEnd"/>
      <w:r>
        <w:rPr>
          <w:rFonts w:eastAsia="Times New Roman" w:cs="Times New Roman"/>
          <w:szCs w:val="24"/>
        </w:rPr>
        <w:t xml:space="preserve">, είπε προηγουμένως κάποιους αριθμούς, είπε και στην επιτροπή, λέτε, ξαναλέτε κ.λπ.. </w:t>
      </w:r>
    </w:p>
    <w:p w14:paraId="1B958AB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Χθες, για παράδειγμα, ή προχθές είδα τη συνάντηση με την Ομοσπονδία Νοσοκομειακών Ιατρών. Έθεταν ζητήματα, όπως ότι σε σύντομο διάστημα –μόνο αυτό λέω- επικουρικοί γιατροί θα απολυθούν, γιατί λήγει η σύμβασή τους, η θητεία τους κ.λπ.. Άρα, λοιπόν, πώς θα γίνει; Στον «Ευαγγελισμό» επτά στα ΤΕΠ είναι επικουρικοί και ένας είναι μόνιμος. Πώς θα γίνει αυτό; </w:t>
      </w:r>
    </w:p>
    <w:p w14:paraId="1B958AB1"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Αναφερθήκαμε συγκεκριμένα και στην επιτροπή και προηγουμένως στην </w:t>
      </w:r>
      <w:proofErr w:type="spellStart"/>
      <w:r>
        <w:rPr>
          <w:rFonts w:eastAsia="Times New Roman" w:cs="Times New Roman"/>
          <w:szCs w:val="24"/>
        </w:rPr>
        <w:t>πρωτολογία</w:t>
      </w:r>
      <w:proofErr w:type="spellEnd"/>
      <w:r>
        <w:rPr>
          <w:rFonts w:eastAsia="Times New Roman" w:cs="Times New Roman"/>
          <w:szCs w:val="24"/>
        </w:rPr>
        <w:t xml:space="preserve"> μου για τα χειρουργεία. Είπε ο κ. </w:t>
      </w:r>
      <w:proofErr w:type="spellStart"/>
      <w:r>
        <w:rPr>
          <w:rFonts w:eastAsia="Times New Roman" w:cs="Times New Roman"/>
          <w:szCs w:val="24"/>
        </w:rPr>
        <w:t>Πολάκης</w:t>
      </w:r>
      <w:proofErr w:type="spellEnd"/>
      <w:r>
        <w:rPr>
          <w:rFonts w:eastAsia="Times New Roman" w:cs="Times New Roman"/>
          <w:szCs w:val="24"/>
        </w:rPr>
        <w:t xml:space="preserve"> για τα οκτώ χειρουργεία της δεύτερης φάσης κ.λπ.. Είπε, επίσης, ότι για τις τρεις αίθουσες από τις οκτώ ο εξοπλισμός υπάρχει, δηλαδή χειρουργικά τραπέζια και ό,τι άλλο απαιτείται και θα εγκατασταθούν ή εγκαταστάθηκαν. Τα υπόλοιπα; </w:t>
      </w:r>
    </w:p>
    <w:p w14:paraId="1B958AB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Βάλαμε και ένα άλλο ερώτημα, γιατί δεν είναι μόνο να κάνεις αυτές τις δομές, που χρειάζονται; Ναι, χρειάζονται, αλλά είναι και το πώς θα στελεχωθούν και πώς θα συνδυαστεί η λειτουργία αυτών των μονάδων και συγκεκριμένα οι χειρουργικές αίθουσες με τις μετεγχειρητικές ανάγκες των ασθενών, που έχουν να κάνουν με στελέχωση, με υποδομές σε ΜΕΘ και τμήματα, κλινικές, με αντίστοιχο προσωπικό κ.λπ..</w:t>
      </w:r>
    </w:p>
    <w:p w14:paraId="1B958AB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B958AB4"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κύριε </w:t>
      </w:r>
      <w:proofErr w:type="spellStart"/>
      <w:r>
        <w:rPr>
          <w:rFonts w:eastAsia="Times New Roman" w:cs="Times New Roman"/>
          <w:szCs w:val="24"/>
        </w:rPr>
        <w:t>Λαμπρούλη</w:t>
      </w:r>
      <w:proofErr w:type="spellEnd"/>
      <w:r>
        <w:rPr>
          <w:rFonts w:eastAsia="Times New Roman" w:cs="Times New Roman"/>
          <w:szCs w:val="24"/>
        </w:rPr>
        <w:t>.</w:t>
      </w:r>
    </w:p>
    <w:p w14:paraId="1B958AB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Δέδες</w:t>
      </w:r>
      <w:proofErr w:type="spellEnd"/>
      <w:r>
        <w:rPr>
          <w:rFonts w:eastAsia="Times New Roman" w:cs="Times New Roman"/>
          <w:szCs w:val="24"/>
        </w:rPr>
        <w:t xml:space="preserve"> έχει ζητήσει τον λόγο και αμέσως μετά ο Αναπληρωτής Υπουργός, ο κ. </w:t>
      </w:r>
      <w:proofErr w:type="spellStart"/>
      <w:r>
        <w:rPr>
          <w:rFonts w:eastAsia="Times New Roman" w:cs="Times New Roman"/>
          <w:szCs w:val="24"/>
        </w:rPr>
        <w:t>Πολάκης</w:t>
      </w:r>
      <w:proofErr w:type="spellEnd"/>
      <w:r>
        <w:rPr>
          <w:rFonts w:eastAsia="Times New Roman" w:cs="Times New Roman"/>
          <w:szCs w:val="24"/>
        </w:rPr>
        <w:t>, θα κλείσει τη συνεδρίαση.</w:t>
      </w:r>
    </w:p>
    <w:p w14:paraId="1B958AB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Δέδε</w:t>
      </w:r>
      <w:proofErr w:type="spellEnd"/>
      <w:r>
        <w:rPr>
          <w:rFonts w:eastAsia="Times New Roman" w:cs="Times New Roman"/>
          <w:szCs w:val="24"/>
        </w:rPr>
        <w:t>, έχετε τον λόγο.</w:t>
      </w:r>
    </w:p>
    <w:p w14:paraId="1B958AB7"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ΙΩΑΝΝΗΣ ΔΕΔΕΣ: </w:t>
      </w:r>
      <w:r>
        <w:rPr>
          <w:rFonts w:eastAsia="Times New Roman" w:cs="Times New Roman"/>
          <w:szCs w:val="24"/>
        </w:rPr>
        <w:t>Ευχαριστώ, κύριε Πρόεδρε.</w:t>
      </w:r>
    </w:p>
    <w:p w14:paraId="1B958AB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βλέπω μια </w:t>
      </w:r>
      <w:proofErr w:type="spellStart"/>
      <w:r>
        <w:rPr>
          <w:rFonts w:eastAsia="Times New Roman" w:cs="Times New Roman"/>
          <w:szCs w:val="24"/>
        </w:rPr>
        <w:t>ομαδόν</w:t>
      </w:r>
      <w:proofErr w:type="spellEnd"/>
      <w:r>
        <w:rPr>
          <w:rFonts w:eastAsia="Times New Roman" w:cs="Times New Roman"/>
          <w:szCs w:val="24"/>
        </w:rPr>
        <w:t xml:space="preserve"> επίθεση επί των θεμάτων κοινωνικής πρόνοιας στο Υπουργείο Υγείας, αλλά και το Υπουργείο της αγαπητής κ. Θεανώς Φωτίου.</w:t>
      </w:r>
    </w:p>
    <w:p w14:paraId="1B958AB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Το κοινωνικό κράτος εμείς, ως Κυβέρνηση, τα τελευταία τρία χρόνια που κυβερνούμε αυτόν τον τόπο, όχι μόνο το διατηρήσαμε αφ’ ενός, αλλά επαυξήσαμε ουσιαστικά τη δραστηριότητά του και όχι μόνο όσον αφορά τα ζητήματα του Υπουργείου Υγείας, αγαπητέ κύριε Πρόεδρε, αλλά και στα άλλα θέματα, που καλύπτουν την πρόνοια στον πληθυσμό, όπως είναι παραδείγματος χάριν τα σχολικά γεύματα που επεκτάθηκαν και αυτή τη χρονιά θα μπουν σε εφαρμογή σε όλα τα σχολεία. </w:t>
      </w:r>
    </w:p>
    <w:p w14:paraId="1B958AB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Είναι σημαντικό αυτό που σας λέω. Πρέπει να το γνωρίζει η ελληνική κοινωνία, διότι δεν είναι μόνο, όπως διατείνεται ουσιαστικά η Νέα Δημοκρατία και οι εκπρόσωποί της, όταν βγαίνουν στα </w:t>
      </w:r>
      <w:proofErr w:type="spellStart"/>
      <w:r>
        <w:rPr>
          <w:rFonts w:eastAsia="Times New Roman" w:cs="Times New Roman"/>
          <w:szCs w:val="24"/>
        </w:rPr>
        <w:t>τηλεπαράθυρα</w:t>
      </w:r>
      <w:proofErr w:type="spellEnd"/>
      <w:r>
        <w:rPr>
          <w:rFonts w:eastAsia="Times New Roman" w:cs="Times New Roman"/>
          <w:szCs w:val="24"/>
        </w:rPr>
        <w:t xml:space="preserve">, ένα πιάτο φαΐ στα φτωχά παιδάκια. Δεν είναι έτσι. Είναι μια κοινωνική παροχή. </w:t>
      </w:r>
    </w:p>
    <w:p w14:paraId="1B958AB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Επιπλέον, αυτό καθαυτό το γεύμα δεν είναι ότι προσθέτει μόνο ένα ζεστό γεύμα στα σχολεία, από τη μια πλευρά, αλλά προσφέρει και μια συνοχή των παιδιών και κοινωνικοποίηση μέσα στο σχολείο, διότι είναι το </w:t>
      </w:r>
      <w:r>
        <w:rPr>
          <w:rFonts w:eastAsia="Times New Roman" w:cs="Times New Roman"/>
          <w:szCs w:val="24"/>
          <w:lang w:val="en-US"/>
        </w:rPr>
        <w:t>slow</w:t>
      </w:r>
      <w:r>
        <w:rPr>
          <w:rFonts w:eastAsia="Times New Roman" w:cs="Times New Roman"/>
          <w:szCs w:val="24"/>
        </w:rPr>
        <w:t xml:space="preserve"> </w:t>
      </w:r>
      <w:r>
        <w:rPr>
          <w:rFonts w:eastAsia="Times New Roman" w:cs="Times New Roman"/>
          <w:szCs w:val="24"/>
          <w:lang w:val="en-US"/>
        </w:rPr>
        <w:t>food</w:t>
      </w:r>
      <w:r>
        <w:rPr>
          <w:rFonts w:eastAsia="Times New Roman" w:cs="Times New Roman"/>
          <w:szCs w:val="24"/>
        </w:rPr>
        <w:t xml:space="preserve">, που κάθεται το παιδί μαζί με τους άλλους συμμαθητές στο τραπέζι και τρώει και όχι το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food</w:t>
      </w:r>
      <w:r>
        <w:rPr>
          <w:rFonts w:eastAsia="Times New Roman" w:cs="Times New Roman"/>
          <w:szCs w:val="24"/>
        </w:rPr>
        <w:t xml:space="preserve">, το οποίο θα πάρει από το κυλικείο. Αυτό είναι ένα μεγάλο κομμάτι και πρέπει να το καταλάβει και να το ενστερνιστεί η ελληνική κοινωνία. </w:t>
      </w:r>
    </w:p>
    <w:p w14:paraId="1B958AB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Το δεύτερο και σημαντικό είναι ότι αυξήσαμε κατά 50% τις θέσεις των βρεφονηπιακών σταθμών σε όλη τη χώρα, μάλιστα με ταχύτατο ρυθμό αυτά τα τελευταία δύο χρόνια. </w:t>
      </w:r>
    </w:p>
    <w:p w14:paraId="1B958AB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Βεβαίως, θα πρέπει οπωσδήποτε να κουβεντιάσουμε και να πούμε ότι κατά τη διάρκεια της ψήφισης και της συζήτησης του προϋπολογισμού τον περασμένο μήνα χύθηκαν πάρα πολλά δάκρυα από την Αντιπολίτευση και δη από τη Νέα Δημοκρατία, όσον αφορά τη στέρηση ουσιαστικά της χρηματοδότησης από τον κρατικό προϋπολογισμό στο Υπουργείο Υγείας. Αυτό είναι ακραία αναληθές. Το έχουν διευκρινίσει και οι Υπουργοί, αλλά το έχουμε πει πολλές φορές σε αυτήν την Αίθουσα. Πρέπει να το καταλάβει και ο ελληνικός λαός. </w:t>
      </w:r>
    </w:p>
    <w:p w14:paraId="1B958ABE"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Εκείνο το οποίο ουσιαστικά, κυρίες και κύριοι συνάδελφοι, απολαμβάνει ο πολίτης σαν επιστέγασμα της φροντίδας του Υπουργείου απέναντι στον Έλληνα πολίτη, όσον αφορά τα θέματα υγείας, είναι αυτό που θα πάρει τελικά. Αυτό δεν μειώνεται. </w:t>
      </w:r>
    </w:p>
    <w:p w14:paraId="1B958ABF"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Βεβαίως, υπάρχει αυτή η διαφορά των εξακοσίων εκατομμυρίων ευρώ. Αυτά όμως ουσιαστικά τα συμπλήρωσε το Υπουργείο Υγείας, αφού τα απέδωσε ο ΕΟΠΥΥ, δηλαδή ο ΕΦΚΑ στο σύστημα υγείας από τη μία πλευρά και από τα αποθεματικά των νοσοκομείων, όπως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κατά την εισήγηση του νομοσχεδίου, που συζητείται σήμερα, γιατί για πρώτη φορά ουσιαστικά, οι ισολογισμοί των νοσοκομείων της χώρας κατά μείζονα λόγο έχουν ισοσκελιστεί. Άρα, λοιπόν, υπάρχει ένα νοικοκύρεμα σε αυτήν τη φάση. </w:t>
      </w:r>
    </w:p>
    <w:p w14:paraId="1B958AC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Βεβαίως, μπορεί να πει κανείς πάρα πολλά πράγματα, όσον αφορά τα θέματα υγείας. Όπως είπε ο Κοινοβουλευτικός μας Εκπρόσωπος, μπορεί να μιλάμε για μέρες γι’ αυτά τα ζητήματα. Βεβαίως, είναι τεράστια ζητήματα και είναι εκείνα τα οποία ουσιαστικά πρέπει να τα γνωρίζει ο λαός. </w:t>
      </w:r>
    </w:p>
    <w:p w14:paraId="1B958AC1"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Ουσιαστικά, τα θέματα πρόνοιας και κοινωνικού κράτους αυτή η Κυβέρνηση τα πρόσεξε ιδιαίτερα. Το Υπουργείο Υγείας πήρε τα περισσότερα χρήματα, όπως και το Υπουργείο Εργασίας μέσω του Υπουργείου Κοινωνικής Ασφάλισης. </w:t>
      </w:r>
    </w:p>
    <w:p w14:paraId="1B958AC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Θέλω να πω όμως –και τελειώνω με αυτό- ότι περισσεύει σε αυτή την Αίθουσα, αλλά και στην ελληνική κοινωνία τελευταίως, η έννοια του πατριωτισμού. Όλοι γνωρίζουμε ότι δεν υπάρχει ειδική στάθμη που να μετράει αυτήν την έννοια του πατριωτισμού. Δυστυχώς, όμως, υπάρχει πάρα πολλή πατριδοκαπηλία. Έχει ξεχειλίσει ο τόπος. </w:t>
      </w:r>
    </w:p>
    <w:p w14:paraId="1B958AC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Παρ’ όλο που η χώρα μας είναι σε μια περίοδο μη κανονικότητας, στην περίοδο των μνημονίων και τα πολιτικά γεγονότα είναι πάρα πολλά και μάλιστα, είναι πολύ περισσότερα απ’ όσο μπορεί να καταναλώσει η ελληνική κοινωνία και να διεκπεραιώσει μια κυβέρνηση, παρά τα προβλήματα αυτά, αυτή η Κυβέρνηση ουσιαστικά είναι η μακροβιότερη στην περίοδο των μνημονίων. </w:t>
      </w:r>
    </w:p>
    <w:p w14:paraId="1B958AC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Θα πρέπει, όμως, να ξεχωρίσει ο ελληνικός λαός συγκεκριμένα πράγματα. Η Κυβέρνηση αυτή αποφάσισε στις προγραμματικές δηλώσεις να φέρει όλα τα ζητήματα. Σιγά-σιγά όλα αυτά τώρα υλοποιούνται, ακόμα και τα ζέοντα θέματα της εξωτερικής πολιτικής. </w:t>
      </w:r>
    </w:p>
    <w:p w14:paraId="1B958AC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Ζητάμε ακόμα χρόνο και τόπο, έτσι ώστε να προχωρήσουμε ως Κυβέρνηση, να λύσουμε όλα τα προβλήματα και να εξαντλήσουμε τη θητεία μας μέχρι το τέλος της τετραετίας. Και θα τα λύσουμε αυτά τα προβλήματα. Θα πρέπει να γνωρίζει, όμως, ο ελληνικός λαός ότι όλα τα προβλήματα αυτή η Κυβέρνηση θα τα λύσει με δίκαιο και </w:t>
      </w:r>
      <w:proofErr w:type="spellStart"/>
      <w:r>
        <w:rPr>
          <w:rFonts w:eastAsia="Times New Roman" w:cs="Times New Roman"/>
          <w:szCs w:val="24"/>
        </w:rPr>
        <w:t>δικαιοκρατικό</w:t>
      </w:r>
      <w:proofErr w:type="spellEnd"/>
      <w:r>
        <w:rPr>
          <w:rFonts w:eastAsia="Times New Roman" w:cs="Times New Roman"/>
          <w:szCs w:val="24"/>
        </w:rPr>
        <w:t xml:space="preserve"> τρόπο. </w:t>
      </w:r>
    </w:p>
    <w:p w14:paraId="1B958AC6" w14:textId="77777777" w:rsidR="00734353" w:rsidRDefault="00947540">
      <w:pPr>
        <w:spacing w:after="0" w:line="600" w:lineRule="auto"/>
        <w:ind w:firstLine="720"/>
        <w:jc w:val="both"/>
        <w:rPr>
          <w:rFonts w:eastAsia="Times New Roman"/>
          <w:szCs w:val="24"/>
        </w:rPr>
      </w:pPr>
      <w:r>
        <w:rPr>
          <w:rFonts w:eastAsia="Times New Roman"/>
          <w:szCs w:val="24"/>
        </w:rPr>
        <w:t xml:space="preserve">Γι’ αυτό εμείς πηγαίνουμε ουσιαστικά στις περιφέρειες, όλα τα Υπουργεία και δημιουργούμε τα αναπτυξιακά συνέδρια. Σε δεκαπέντε ημέρες έχουμε το συνέδριο στην ανατολική Αττική και καλούμε όλους τους φορείς να καταθέσουν τις προτάσεις τους για τη βελτίωση της ζωής, αλλά και της παραγωγικής διαδικασίας της περιοχής αυτής. Πρώτη φορά, λοιπόν, οι Υπουργοί πηγαίνουν στον τόπο ενδιαφέροντος και δεν χτυπάνε οι διάφοροι φορείς την πόρτα των Υπουργείων. </w:t>
      </w:r>
    </w:p>
    <w:p w14:paraId="1B958AC7" w14:textId="77777777" w:rsidR="00734353" w:rsidRDefault="00947540">
      <w:pPr>
        <w:spacing w:after="0" w:line="600" w:lineRule="auto"/>
        <w:ind w:firstLine="720"/>
        <w:jc w:val="both"/>
        <w:rPr>
          <w:rFonts w:eastAsia="Times New Roman"/>
          <w:szCs w:val="24"/>
        </w:rPr>
      </w:pPr>
      <w:r>
        <w:rPr>
          <w:rFonts w:eastAsia="Times New Roman"/>
          <w:szCs w:val="24"/>
        </w:rPr>
        <w:t xml:space="preserve">Θα ήθελα, λοιπόν, να προσθέσω και να τελειώσω ότι δίνουμε θετική ψήφο στο σχέδιο νόμου επί της αρχής, των άρθρων και στο σύνολο και υπερψηφίζουμε τις τροπολογίες, τόσο τις βουλευτικές όσο και τις υπουργικές, για την καλύτερη διευκόλυνση και προαγωγή του έργου της Κυβέρνησης. </w:t>
      </w:r>
    </w:p>
    <w:p w14:paraId="1B958AC8" w14:textId="77777777" w:rsidR="00734353" w:rsidRDefault="00947540">
      <w:pPr>
        <w:spacing w:after="0" w:line="600" w:lineRule="auto"/>
        <w:ind w:firstLine="720"/>
        <w:jc w:val="both"/>
        <w:rPr>
          <w:rFonts w:eastAsia="Times New Roman"/>
          <w:szCs w:val="24"/>
        </w:rPr>
      </w:pPr>
      <w:r>
        <w:rPr>
          <w:rFonts w:eastAsia="Times New Roman"/>
          <w:szCs w:val="24"/>
        </w:rPr>
        <w:t xml:space="preserve">Ευχαριστώ. </w:t>
      </w:r>
    </w:p>
    <w:p w14:paraId="1B958AC9" w14:textId="77777777" w:rsidR="00734353" w:rsidRDefault="0094754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1B958ACA" w14:textId="77777777" w:rsidR="00734353" w:rsidRDefault="00947540">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Δέδε</w:t>
      </w:r>
      <w:proofErr w:type="spellEnd"/>
      <w:r>
        <w:rPr>
          <w:rFonts w:eastAsia="Times New Roman"/>
          <w:szCs w:val="24"/>
        </w:rPr>
        <w:t xml:space="preserve">. </w:t>
      </w:r>
    </w:p>
    <w:p w14:paraId="1B958ACB" w14:textId="77777777" w:rsidR="00734353" w:rsidRDefault="00947540">
      <w:pPr>
        <w:spacing w:after="0" w:line="600" w:lineRule="auto"/>
        <w:ind w:firstLine="720"/>
        <w:jc w:val="both"/>
        <w:rPr>
          <w:rFonts w:eastAsia="Times New Roman"/>
          <w:szCs w:val="24"/>
        </w:rPr>
      </w:pPr>
      <w:r>
        <w:rPr>
          <w:rFonts w:eastAsia="Times New Roman"/>
          <w:szCs w:val="24"/>
        </w:rPr>
        <w:t xml:space="preserve">Ο Αναπληρωτής Υπουργός Υγείας κ. </w:t>
      </w:r>
      <w:proofErr w:type="spellStart"/>
      <w:r>
        <w:rPr>
          <w:rFonts w:eastAsia="Times New Roman"/>
          <w:szCs w:val="24"/>
        </w:rPr>
        <w:t>Πολάκης</w:t>
      </w:r>
      <w:proofErr w:type="spellEnd"/>
      <w:r>
        <w:rPr>
          <w:rFonts w:eastAsia="Times New Roman"/>
          <w:szCs w:val="24"/>
        </w:rPr>
        <w:t xml:space="preserve">, έχει τον λόγο για δέκα λεπτά. </w:t>
      </w:r>
    </w:p>
    <w:p w14:paraId="1B958ACC" w14:textId="77777777" w:rsidR="00734353" w:rsidRDefault="00947540">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Ευχαριστώ, κύριε Πρόεδρε.</w:t>
      </w:r>
    </w:p>
    <w:p w14:paraId="1B958ACD" w14:textId="77777777" w:rsidR="00734353" w:rsidRDefault="00947540">
      <w:pPr>
        <w:spacing w:after="0" w:line="600" w:lineRule="auto"/>
        <w:ind w:firstLine="720"/>
        <w:jc w:val="both"/>
        <w:rPr>
          <w:rFonts w:eastAsia="Times New Roman"/>
          <w:szCs w:val="24"/>
        </w:rPr>
      </w:pPr>
      <w:r>
        <w:rPr>
          <w:rFonts w:eastAsia="Times New Roman"/>
          <w:szCs w:val="24"/>
        </w:rPr>
        <w:t>Πραγματικά, εάν εξαιρέσει κανείς τις μελανές στιγμές με τις προκλήσεις από τη Χρυσή Αυγή, νομίζω ότι σήμερα συζητήσαμε καλά. Με αφορμή και την παρέμβαση του κ. Κεφαλογιάννη για το θέμα των αντιπαρατιθέμενων συστημάτων και της ιδιοκτησίας του κράτους πρόνοιας και το με ποια λογική πρέπει να πάμε, θεωρώ ότι αυτές οι κουβέντες πρέπει να γίνονται, καθώς κατοχυρώνουν τον θεσμό και την αξία του Κοινοβουλίου. Γιατί πραγματικά εδώ μέσα συγκρούονται ιδέες, αντιλήψεις, πολιτικές και έτσι πρέπει να συμβαίνει.</w:t>
      </w:r>
    </w:p>
    <w:p w14:paraId="1B958ACE" w14:textId="77777777" w:rsidR="00734353" w:rsidRDefault="00947540">
      <w:pPr>
        <w:spacing w:after="0" w:line="600" w:lineRule="auto"/>
        <w:ind w:firstLine="720"/>
        <w:jc w:val="both"/>
        <w:rPr>
          <w:rFonts w:eastAsia="Times New Roman"/>
          <w:szCs w:val="24"/>
        </w:rPr>
      </w:pPr>
      <w:r>
        <w:rPr>
          <w:rFonts w:eastAsia="Times New Roman"/>
          <w:szCs w:val="24"/>
        </w:rPr>
        <w:t xml:space="preserve">Νιώθω την ανάγκη να δώσω κάποιες απαντήσεις, γιατί νομίζω ότι το θέμα του νομοσχεδίου με την κύρωση της σύμβασης συναντά την ομόθυμη θετική ψήφο της πλειοψηφίας του Κοινοβουλίου. Είπε αρκετά πράγματα ο Υπουργός Υγείας, ο κ. Ξανθός, αλλά νομίζω ότι χρειάζονται και κάποιες περαιτέρω διευκρινίσεις και στο ιδεολογικό και πολιτικό κομμάτι της επόμενης περιόδου. Επίσης, θα δώσω και μερικές συγκεκριμένες απαντήσεις σε ερωτήματα, που τέθηκαν και από τον κ. </w:t>
      </w:r>
      <w:proofErr w:type="spellStart"/>
      <w:r>
        <w:rPr>
          <w:rFonts w:eastAsia="Times New Roman"/>
          <w:szCs w:val="24"/>
        </w:rPr>
        <w:t>Αμυρά</w:t>
      </w:r>
      <w:proofErr w:type="spellEnd"/>
      <w:r>
        <w:rPr>
          <w:rFonts w:eastAsia="Times New Roman"/>
          <w:szCs w:val="24"/>
        </w:rPr>
        <w:t xml:space="preserve"> και από τον κ. </w:t>
      </w:r>
      <w:proofErr w:type="spellStart"/>
      <w:r>
        <w:rPr>
          <w:rFonts w:eastAsia="Times New Roman"/>
          <w:szCs w:val="24"/>
        </w:rPr>
        <w:t>Μπαργιώτα</w:t>
      </w:r>
      <w:proofErr w:type="spellEnd"/>
      <w:r>
        <w:rPr>
          <w:rFonts w:eastAsia="Times New Roman"/>
          <w:szCs w:val="24"/>
        </w:rPr>
        <w:t xml:space="preserve"> κ.λπ.. </w:t>
      </w:r>
    </w:p>
    <w:p w14:paraId="1B958ACF" w14:textId="77777777" w:rsidR="00734353" w:rsidRDefault="00947540">
      <w:pPr>
        <w:spacing w:after="0" w:line="600" w:lineRule="auto"/>
        <w:ind w:firstLine="720"/>
        <w:jc w:val="both"/>
        <w:rPr>
          <w:rFonts w:eastAsia="Times New Roman"/>
          <w:szCs w:val="24"/>
        </w:rPr>
      </w:pPr>
      <w:r>
        <w:rPr>
          <w:rFonts w:eastAsia="Times New Roman"/>
          <w:szCs w:val="24"/>
        </w:rPr>
        <w:t xml:space="preserve">Είναι προφανές ότι μετά τον Β΄ Παγκόσμιο Πόλεμο το δυτικό στρατόπεδο έπρεπε να αντιπαρατεθεί στο σοσιαλιστικό στρατόπεδο. Ήταν μία άλλη εποχή τότε, που εμείς δεν τη ζήσαμε. Κανείς από εμάς, που βλέπω εδώ δεν ήταν τότε σε ηλικία που να έχει ενεργό συμμετοχή στα κοινά εκείνης της περιόδου. Υπήρχε όμως ένα επαναστατικό ρεύμα αλλαγής του κόσμου. </w:t>
      </w:r>
    </w:p>
    <w:p w14:paraId="1B958AD0" w14:textId="77777777" w:rsidR="00734353" w:rsidRDefault="00947540">
      <w:pPr>
        <w:spacing w:after="0" w:line="600" w:lineRule="auto"/>
        <w:ind w:firstLine="720"/>
        <w:jc w:val="both"/>
        <w:rPr>
          <w:rFonts w:eastAsia="Times New Roman"/>
          <w:szCs w:val="24"/>
        </w:rPr>
      </w:pPr>
      <w:r>
        <w:rPr>
          <w:rFonts w:eastAsia="Times New Roman"/>
          <w:szCs w:val="24"/>
        </w:rPr>
        <w:t>Απέναντι σε αυτό, έπρεπε να αντιπαρατεθεί ο παλιός κόσμος. Και ένας από τους τρόπους που αντιπαρατέθηκε, όχι μόνο με τη στρατιωτική ισχύ και τον Ψυχρό Πόλεμο, ήταν και με τη δημιουργία ενός κοινωνικού κράτους σε μία σειρά από δυτικές χώρες, όχι σε όλες. Η έννοια του κοινωνικού κράτους στις Ηνωμένες Πολιτείες πρακτικά δεν υπήρξε ποτέ, με την καθολικότητα που πήρε σε αρκετές χώρες της Ευρώπης που ήταν και δίπλα στον εχθρό.</w:t>
      </w:r>
    </w:p>
    <w:p w14:paraId="1B958AD1" w14:textId="77777777" w:rsidR="00734353" w:rsidRDefault="00947540">
      <w:pPr>
        <w:spacing w:after="0" w:line="600" w:lineRule="auto"/>
        <w:ind w:firstLine="720"/>
        <w:jc w:val="both"/>
        <w:rPr>
          <w:rFonts w:eastAsia="Times New Roman"/>
          <w:szCs w:val="24"/>
        </w:rPr>
      </w:pPr>
      <w:r>
        <w:rPr>
          <w:rFonts w:eastAsia="Times New Roman"/>
          <w:szCs w:val="24"/>
        </w:rPr>
        <w:t xml:space="preserve">Το θέμα είναι ότι στην πορεία του χρόνου αυτό το πράγμα, λόγω της διαχείρισης που είχε, άρχισε να γεννάει ελλείμματα. Και αυτό ήταν παγκόσμιο πρόβλημα του καπιταλισμού. Και τότε εμφανίστηκε η Σχολή του </w:t>
      </w:r>
      <w:proofErr w:type="spellStart"/>
      <w:r>
        <w:rPr>
          <w:rFonts w:eastAsia="Times New Roman"/>
          <w:szCs w:val="24"/>
        </w:rPr>
        <w:t>Σικάγου</w:t>
      </w:r>
      <w:proofErr w:type="spellEnd"/>
      <w:r>
        <w:rPr>
          <w:rFonts w:eastAsia="Times New Roman"/>
          <w:szCs w:val="24"/>
        </w:rPr>
        <w:t>, που είπε ότι η σοσιαλδημοκρατική μορφή διαχείρισης, η οποία κατευθύνει πόρους προς το κοινωνικό κράτος, τη δημόσια υγεία, τη δημόσια παιδεία, τις συντάξεις, γεννά ελλείμματα, μειώνει το ποσοστό κέρδους, μειώνει την ιδιοποιούμενη υπεραξία αυτών που έχουν την οικονομική εξουσία του κόσμου. Και έβαλε τη γραμμή της μείωσης των ελλειμμάτων, των πολιτικών οι οποίες δεν θα βασίζονταν πια στη συλλογική ευθύνη, αλλά στην ατομική ευθύνη του κάθε ανθρώπου να επιλαμβάνεται της υγείας του και της εκπαίδευσής του, για να απελευθερώσει πόρους.</w:t>
      </w:r>
    </w:p>
    <w:p w14:paraId="1B958AD2" w14:textId="77777777" w:rsidR="00734353" w:rsidRDefault="00947540">
      <w:pPr>
        <w:spacing w:after="0" w:line="600" w:lineRule="auto"/>
        <w:ind w:firstLine="720"/>
        <w:jc w:val="both"/>
        <w:rPr>
          <w:rFonts w:eastAsia="Times New Roman"/>
          <w:szCs w:val="24"/>
        </w:rPr>
      </w:pPr>
      <w:r>
        <w:rPr>
          <w:rFonts w:eastAsia="Times New Roman"/>
          <w:szCs w:val="24"/>
        </w:rPr>
        <w:t xml:space="preserve">Παράλληλα, υπήρξε ένας έντονος ανταγωνισμός ανάμεσα στα διάφορα κέντρα, στις Ηνωμένες Πολιτείες, στην Ευρώπη, στην Ιαπωνία και στην Κίνα, μετά την πτώση του σοσιαλισμού, αλλά και πιο πριν, η κεντρική ιδέα του οποίου ήταν η μείωση του μισθολογικού, αλλά και του μη μισθολογικού κόστους εργασίας. </w:t>
      </w:r>
    </w:p>
    <w:p w14:paraId="1B958AD3"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μη μισθολογικό κόστος εργασίας ήταν το κοινωνικό κράτος, του οποίου οι πόροι έπρεπε να παρθούν από εδώ και να πάνε από την άλλη μεριά, για να τονώσουν επενδύσεις, δάνεια, θαλασσοδάνεια, να αυξήσουν το ποσοστό κέρδους. Εκεί προσκύνησε η σοσιαλδημοκρατία, σε αυτό προσκύνησε. </w:t>
      </w:r>
    </w:p>
    <w:p w14:paraId="1B958AD4"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όταν άρχισε η σοσιαλδημοκρατία να προσκυνάει σε αυτό –γιατί πλέον αυτό επιταχύνθηκε και μετά τη δεκαετία του 1990 με την πτώση του Τείχους και τη συμβολική πτώση του σοσιαλιστικού στρατοπέδου, αφού η ουσιαστική είχε επέλθει και νωρίτερα- δεν υπήρχε εχθρός, δεν υπήρχε αντίπαλο δέος. Άρα, αυτό το πράγμα επιταχύνθηκε. </w:t>
      </w:r>
    </w:p>
    <w:p w14:paraId="1B958AD5"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σοσιαλδημοκρατία της δυτικής Ευρώπης τη δεκαετία του 1990 άρχισε να υποστηρίζει αυτά τα πράγματα και να παίρνει πίσω μια σειρά από κατακτήσεις –εργατικές και λαϊκές κατακτήσεις- των προηγούμενων χρόνων, που ήταν και παραχωρήσεις και κατακτήσεις, γιατί έτσι γράφεται η ιστορία και με την κίνηση των μαζών και με την υποταγή των πολιτικών ηγεσιών στις κινήσεις που γίνονται. Αυτή ήταν η πραγματικότητα. </w:t>
      </w:r>
    </w:p>
    <w:p w14:paraId="1B958AD6"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φθάσαμε εδώ όπου φθάσαμε, διότι την ίδια στιγμή υπήρχε και μια αντίρροπη τάση. Δηλαδή, ενώ υπήρχε η τάση την οποία «καβάλησε» ο νεοφιλελευθερισμός, την επέβαλε, την έντυσε ιδεολογικά, την κίνησαν τα ΜΜΕ, στράτευσε ανώτερα μεσαία στρώματα σε αυτή την κατεύθυνση, η οποία έλεγε «μειώνω το μισθολογικό κόστος, οι πιο άξιοι θα προχωράνε. Και τι να κάνουμε; Θα υπάρχει ένας πάτος στην κοινωνία. Τι να κάνουμε; Έτσι είναι η ζωή, έτσι είναι η κοινωνία, δεν είμαστε όλοι ίδιοι, δεν είναι το </w:t>
      </w:r>
      <w:r>
        <w:rPr>
          <w:rFonts w:eastAsia="Times New Roman" w:cs="Times New Roman"/>
          <w:szCs w:val="24"/>
          <w:lang w:val="en-US"/>
        </w:rPr>
        <w:t>DNA</w:t>
      </w:r>
      <w:r>
        <w:rPr>
          <w:rFonts w:eastAsia="Times New Roman" w:cs="Times New Roman"/>
          <w:szCs w:val="24"/>
        </w:rPr>
        <w:t xml:space="preserve"> όλων το ίδιο, η ανισότητα είναι νόμος» -αυτά που ακούμε και σήμερα- υπήρχε και μια αντίρροπη τάση. </w:t>
      </w:r>
    </w:p>
    <w:p w14:paraId="1B958AD7"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πραγματικότητα διαμορφώνεται και από τις δυο αντίρροπες αυτές τάσεις. Και ποια ήταν η πραγματικότητα; Ήταν ότι υπήρξε μια τεράστια τεχνολογική  και επιστημονική έκρηξη, που ουσιαστικά αντικατέστησε τη διανοητική εργασία ή την τεχνική δεξιότητα ενός υγειονομικού επιστήμονα από ένα μηχάνημα, μια τεχνική, μια προχωρημένη τεχνολογική κατασκευή. Αυτό ήταν προϊόν υγείας. Αυτό τα παρήγαγαν κάποιες επιχειρήσεις, οι οποίες ήθελαν να μεγιστοποιήσουν το κέρδος τους. Αυτός ήταν ένας λόγος που από τη μία μεριά ήθελες να κόβεις -και προσκύναγε η σοσιαλδημοκρατία σε αυτό- και από την άλλη μεριά, έπρεπε να κερδίζουν και αυτοί. Και αυτό ήταν που οδήγησε στην έκρηξη των υπερτιμολογήσεων σε όλο το φάσμα του δυτικού κόσμου και όχι μόνο στην Ελλάδα. </w:t>
      </w:r>
    </w:p>
    <w:p w14:paraId="1B958AD8"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επειδή εδώ είχαμε και έναν βαλκανικό καπιταλισμό -με ό,τι έχουμε εισπράξει και μετά τον Εμφύλιο και τα λοιπά- και ένα πελατειακό κράτος, πήρε ακραίες μορφές, είχαμε μία έκρηξη των υπερτιμολογήσεων της πραγματικής δαπάνης, της ψεύτικης δαπάνης και των υπερκερδών της διαφθοράς και της παραοικονομίας στον χώρο της υγείας. Αυτό οδήγησε εδώ και έχουμε αποδείξει ότι από τα 320 δισεκατομμύρια ευρώ του δημόσιου χρέους τα 85 δισεκατομμύρια ευρώ ήταν από τον χώρο της υγείας. </w:t>
      </w:r>
    </w:p>
    <w:p w14:paraId="1B958AD9" w14:textId="77777777" w:rsidR="00734353" w:rsidRDefault="0094754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 ήταν ένα κοινωνικό συμβόλαιο το οποίο το διαχειρίστηκε στην Ελλάδα η σοσιαλδημοκρατία και εσείς το συνεχίσατε. Την περίοδο μετά το 2004 και μέχρι το 2009 το συνεχίσατε, γιατί ήταν μια –σε εισαγωγικά- «καλή» ρύθμιση κοινωνικών συμμαχιών και ψηφοθηρικών αποτελεσμάτων. Ποια ήταν αυτή η ρύθμιση; Ότι δεν σε αμείβω για την αξία της δουλειάς που κάνεις, δεν σε αμείβω με βάση αυτό το οποίο σπούδασες τόσα χρόνια για να γίνεις και να σου το ανταμείψω σαν πραγματική ζωντανή εργασία, αλλά σου επιτρέπω να παίρνεις «μαύρο» χρήμα από αυτό το προϊόν υγείας, το </w:t>
      </w:r>
      <w:proofErr w:type="spellStart"/>
      <w:r>
        <w:rPr>
          <w:rFonts w:eastAsia="Times New Roman" w:cs="Times New Roman"/>
          <w:szCs w:val="24"/>
        </w:rPr>
        <w:t>υπερτιμολογημένο</w:t>
      </w:r>
      <w:proofErr w:type="spellEnd"/>
      <w:r>
        <w:rPr>
          <w:rFonts w:eastAsia="Times New Roman" w:cs="Times New Roman"/>
          <w:szCs w:val="24"/>
        </w:rPr>
        <w:t xml:space="preserve">, το οποίο χρησιμοποιείς. Αυτό ήταν το κοινωνικό συμβόλαιο. Και έπαιρνε και άλλες διακλαδώσεις. Αυτό, όμως, μαζί με άλλα χρεοκόπησε τη χώρα. </w:t>
      </w:r>
    </w:p>
    <w:p w14:paraId="1B958ADA" w14:textId="77777777" w:rsidR="00734353" w:rsidRDefault="00947540">
      <w:pPr>
        <w:spacing w:line="600" w:lineRule="auto"/>
        <w:ind w:firstLine="709"/>
        <w:jc w:val="both"/>
        <w:rPr>
          <w:rFonts w:eastAsia="Times New Roman" w:cs="Times New Roman"/>
          <w:szCs w:val="24"/>
        </w:rPr>
      </w:pPr>
      <w:r>
        <w:rPr>
          <w:rFonts w:eastAsia="Times New Roman" w:cs="Times New Roman"/>
          <w:szCs w:val="24"/>
        </w:rPr>
        <w:t xml:space="preserve">Άρα, η επόμενη μέρα, η επόμενη φάση μετά τον Αύγουστο του 2018 δεν μπορεί να έχει επιστροφή σε αυτό το κοινωνικό συμβόλαιο. Θέλουμε άλλο κοινωνικό συμβόλαιο. Θέλουμε συμμαχία των χαμηλότερων κοινωνικών στρωμάτων –αυτά τα οποία πέταξε η κρίση απέξω, τα πέταξε εκτός κοινωνίας, εκτός οικονομίας, εκτός ζωής- μαζί με ένα μεγάλο τμήμα μεσαίων στρωμάτων διανόησης, αγροτιάς, νεολαίας, επιχειρηματικότητας, το οποίο, όμως, θα δεσμευτεί σε μια άλλη κατεύθυνση αυτής της κοινωνίας, που προφανώς δεν μπορεί να είναι το νεοφιλελεύθερο μοντέλο του χρηματοπιστωτικού καπιταλισμού, «όλα για τις μετοχές, όλα για τα υπερκέρδη, μείωση του μισθολογικού κόστους», αλλά σαφώς και δεν μπορεί να είναι η σοσιαλδημοκρατική ρύθμιση του «εντάξει, παιδιά, </w:t>
      </w:r>
      <w:proofErr w:type="spellStart"/>
      <w:r>
        <w:rPr>
          <w:rFonts w:eastAsia="Times New Roman" w:cs="Times New Roman"/>
          <w:szCs w:val="24"/>
        </w:rPr>
        <w:t>παραοικονομήστε</w:t>
      </w:r>
      <w:proofErr w:type="spellEnd"/>
      <w:r>
        <w:rPr>
          <w:rFonts w:eastAsia="Times New Roman" w:cs="Times New Roman"/>
          <w:szCs w:val="24"/>
        </w:rPr>
        <w:t xml:space="preserve"> και θα τη βγάλουμε». Πρέπει να αμείψουμε στα πραγματικά τους ύψη και στις πραγματικές τους αξίες τη ζωντανή εργασία, να τιμολογήσουμε εκεί που πρέπει το προϊόν, μειώνοντας το ποσοστό κέρδους -δεν υπάρχει άλλη λύση- και ό,τι αυτό γεννήσει στην πορεία.</w:t>
      </w:r>
    </w:p>
    <w:p w14:paraId="1B958AD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Η δίκαιη ανάπτυξη εμπεριέχει -όπως είπε και ο κ. Ξανθός πριν- και αυτή την διάσταση, ότι πρέπει να διανέμονται τα αγαθά στις πλειοψηφίες και όχι σε μια κλειστή ή μεγαλύτερη κάστα πελατειακών σχέσεων και συγκεκριμένων μεσαίων στρωμάτων, που λόγω της θέσης τους στην παραγωγή, μπορούν να ιδιοποιηθούν ένα τέτοιο «μαύρο» κοινωνικό εισόδημα, πρέπει να υπάρξει πολιτική αναδιανομής και πρέπει να οργανώσουμε μια κατάσταση στην οποία να καλύπτονται οι ανθρώπινες ανάγκες με βάση το επίπεδο που προσφέρει ή επιστήμη και η τεχνική στην εποχή μας. Αυτή είναι η ιστορία.</w:t>
      </w:r>
    </w:p>
    <w:p w14:paraId="1B958AD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Εμείς τι κάναμε δύο χρόνια; Πήγαμε να ισορροπήσουμε ένα σύστημα το οποίο κινδύνευε να μας σκάσει στα χέρια. Έτσι ήταν η πραγματικότητα. Κινδύνευε να μας σκάσει στα χέρια. Δεν έσκασε, ισορρόπησε, πάτησε και τώρα αρχίζουμε και χτίζουμε.</w:t>
      </w:r>
    </w:p>
    <w:p w14:paraId="1B958AD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Εγώ χαίρομαι για αυτά που μου λέει και με ρωτάει ο κ. </w:t>
      </w:r>
      <w:proofErr w:type="spellStart"/>
      <w:r>
        <w:rPr>
          <w:rFonts w:eastAsia="Times New Roman" w:cs="Times New Roman"/>
          <w:szCs w:val="24"/>
        </w:rPr>
        <w:t>Αμυράς</w:t>
      </w:r>
      <w:proofErr w:type="spellEnd"/>
      <w:r>
        <w:rPr>
          <w:rFonts w:eastAsia="Times New Roman" w:cs="Times New Roman"/>
          <w:szCs w:val="24"/>
        </w:rPr>
        <w:t>, γιατί πριν από δύο χρόνια αυτό, που κουβεντιάζαμε εδώ ήταν ότι δεν έχουν φάρμακα οι καρκινοπαθείς, δεν έχουν φάρμακα οι αιμορροφιλικοί, λείπουν από σύριγγες μέχρι βελόνες κ.λπ.. Είδατε πώς εξαφανίστηκαν αυτά από τη δημόσια εικόνα; Δεν έγινε έτσι αυτό. Από τις πλάτες μας πέρασε.</w:t>
      </w:r>
    </w:p>
    <w:p w14:paraId="1B958ADE"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Ως προς το ότι υπάρχουν ακόμη προβλήματα, υπάρχουν και θα υπάρχουν στο σύστημα υγείας, γιατί είναι τεράστιος ο όγκος των υπηρεσιών τον οποίο πρέπει να προσφέρει, αλλά δεν έχει καμμιά σχέση αυτό που υπάρχει τώρα, τον Γενάρη του 2018, με αυτό που υπήρχε τον Οκτώβριο του 2015. Απολύτως καμμία σχέση.</w:t>
      </w:r>
    </w:p>
    <w:p w14:paraId="1B958ADF"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Πρώτα από όλα, η καθολική υγειονομική κάλυψη των ανασφάλιστων τι μέτρο είναι; Επιβεβαίωσης και ανάπτυξης του επιθετικού καπιταλισμού ή σαφής πολιτική επιλογή στήριξης των χαμηλότερων κοινωνικών στρωμάτων, που η κρίση πέταξε στο περιθώριο; Ποια άλλη χώρα στον κόσμο έχει κάνει αυτό το πράγμα; Ο Ομπάμα πήγε να καλύψει το ένα τρίτο της φτώχειας του και του την έπεσε το σύμπαν και δεν το κατάφερε και πάει να το πάρει και ο </w:t>
      </w:r>
      <w:proofErr w:type="spellStart"/>
      <w:r>
        <w:rPr>
          <w:rFonts w:eastAsia="Times New Roman" w:cs="Times New Roman"/>
          <w:szCs w:val="24"/>
        </w:rPr>
        <w:t>Τραμπ</w:t>
      </w:r>
      <w:proofErr w:type="spellEnd"/>
      <w:r>
        <w:rPr>
          <w:rFonts w:eastAsia="Times New Roman" w:cs="Times New Roman"/>
          <w:szCs w:val="24"/>
        </w:rPr>
        <w:t xml:space="preserve"> πίσω, αλλά δεν μπορεί να το πάρει.</w:t>
      </w:r>
    </w:p>
    <w:p w14:paraId="1B958AE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Εδώ καλύψαμε δυόμισι εκατομμύρια ανθρώπους. Ξέρετε ποια είναι η μεγάλη επιτυχία; Η μεγάλη επιτυχία είναι ότι αυτό το κάναμε, καλύψαμε άλλα δυόμισι εκατομμύρια ανθρώπους με μια μικρή «αύξηση» των διαθέσιμων χρημάτων. Δώσαμε 300 εκατομμύρια ευρώ παραπάνω στον εφοδιασμό του δημόσιου συστήματος υγείας από αυτό που είχατε προγραμματίσει εσείς. Μιλώ για τη λειτουργία των δημόσιων νοσοκομείων και των κέντρων υγείας. Προσθέσαμε δυόμισι εκατομμύρια κόσμο, το 25% του ελληνικού πληθυσμού.</w:t>
      </w:r>
    </w:p>
    <w:p w14:paraId="1B958AE1"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Αυτό από μόνο του τι συμπέρασμα είναι; Ότι έχει μειωθεί η κλεψιά, ρε παιδιά, αλλιώς δεν θα γινόταν αυτό το πράγμα. Αν εμείς -εγώ, ο κ. Ξανθός, διοικητές νοσοκομείων κ.λπ., κ.λπ.- συνεχίζαμε κάποια πράγματα που γίνονταν στο παρελθόν, δεν θα περίσσευαν αυτά τα λεφτά. Τώρα περισσεύουν, όμως. Αυτό δεν σημαίνει ότι τη χτυπήσαμε εντελώς. Το έχω πει πολλές φορές: Αν αυτή είναι η πυραμίδα της διαφθοράς, εδώ και δύο χρόνια ισορροπώντας το σύστημα έχουμε φτάσει μέχρι εδώ. Φέτος θα φτάσουμε με τη λειτουργία της Εθνικής Κεντρικής Αρχής Προμηθειών παρακάτω και του χρόνου θα πάμε ακόμη πιο κάτω. Έχει ακόμη χιλιάδες κοριούς από κάτω -το ξέρουμε- αλλά έπρεπε να ισορροπήσει το σύστημα και ισορρόπησε. Θα χτυπήσουμε και θα πάμε και παρακάτω.</w:t>
      </w:r>
    </w:p>
    <w:p w14:paraId="1B958AE2"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Βέβαια, εννοείται ότι μετά τον Αύγουστο πρέπει να υπάρξει άλλη πολιτική αναδιανομής προς το προσωπικό, που στήριξε το σύστημα υγείας όλα αυτά τα χρόνια. Πρέπει να δει ότι αμείβεται η δουλειά του για αυτό που κάνει, όχι για αυτό που βγάζει από την πίσω μπάντα, αλλιώς δεν στρατεύεται σε μια υπόθεση στην οποία θα χτυπήσει τη διαφθορά και τη διαπλοκή. Θα το κάνουμε αυτό. Περισσότερες λεπτομέρειες στην πορεία του χρόνου.</w:t>
      </w:r>
    </w:p>
    <w:p w14:paraId="1B958AE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Μερικές απαντήσεις συγκεκριμένες τώρα. Πρώτον, κύριε </w:t>
      </w:r>
      <w:proofErr w:type="spellStart"/>
      <w:r>
        <w:rPr>
          <w:rFonts w:eastAsia="Times New Roman" w:cs="Times New Roman"/>
          <w:szCs w:val="24"/>
        </w:rPr>
        <w:t>Μπαργιώτα</w:t>
      </w:r>
      <w:proofErr w:type="spellEnd"/>
      <w:r>
        <w:rPr>
          <w:rFonts w:eastAsia="Times New Roman" w:cs="Times New Roman"/>
          <w:szCs w:val="24"/>
        </w:rPr>
        <w:t xml:space="preserve">, επειδή τα έχω πει καμμιά δεκαπενταριά φορές και άλλες τόσες εσείς όλο λέτε ότι δεν τα καταλαβαίνετε, ειλικρινά σας μιλάω -θα τα πω άλλη μια, δέκατη έκτη, σύντομα- και σας προσκαλούμε επισήμως μαζί με τον Ανδρέα Ξανθό μια μέρα στο Υπουργείο να σας δείξουμε σε διαφάνειες και σε </w:t>
      </w:r>
      <w:r>
        <w:rPr>
          <w:rFonts w:eastAsia="Times New Roman" w:cs="Times New Roman"/>
          <w:szCs w:val="24"/>
          <w:lang w:val="en-US"/>
        </w:rPr>
        <w:t>slides</w:t>
      </w:r>
      <w:r>
        <w:rPr>
          <w:rFonts w:eastAsia="Times New Roman" w:cs="Times New Roman"/>
          <w:szCs w:val="24"/>
        </w:rPr>
        <w:t xml:space="preserve"> τα πάντα με συγκεκριμένα στοιχεία για να σταματήσει πια όλο αυτό το «</w:t>
      </w:r>
      <w:proofErr w:type="spellStart"/>
      <w:r>
        <w:rPr>
          <w:rFonts w:eastAsia="Times New Roman" w:cs="Times New Roman"/>
          <w:szCs w:val="24"/>
        </w:rPr>
        <w:t>χάι</w:t>
      </w:r>
      <w:proofErr w:type="spellEnd"/>
      <w:r>
        <w:rPr>
          <w:rFonts w:eastAsia="Times New Roman" w:cs="Times New Roman"/>
          <w:szCs w:val="24"/>
        </w:rPr>
        <w:t xml:space="preserve"> χούι».</w:t>
      </w:r>
    </w:p>
    <w:p w14:paraId="1B958AE4"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Η διαφάνεια δεν γίνεται έτσι. Ανακοίνωσέ τα.</w:t>
      </w:r>
    </w:p>
    <w:p w14:paraId="1B958AE5"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w:t>
      </w:r>
      <w:proofErr w:type="spellStart"/>
      <w:r>
        <w:rPr>
          <w:rFonts w:eastAsia="Times New Roman" w:cs="Times New Roman"/>
          <w:szCs w:val="24"/>
        </w:rPr>
        <w:t>Μπαργιώτα</w:t>
      </w:r>
      <w:proofErr w:type="spellEnd"/>
      <w:r>
        <w:rPr>
          <w:rFonts w:eastAsia="Times New Roman" w:cs="Times New Roman"/>
          <w:szCs w:val="24"/>
        </w:rPr>
        <w:t>, δεν ακούγεστε.</w:t>
      </w:r>
    </w:p>
    <w:p w14:paraId="1B958AE6"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Τα ανακοινώνω με δελτία τύπου, την ομιλία μου στη Βουλή. Τα είπα στον προϋπολογισμό.</w:t>
      </w:r>
    </w:p>
    <w:p w14:paraId="1B958AE7" w14:textId="77777777" w:rsidR="00734353" w:rsidRDefault="0094754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Τα έδωσα ξανά με δελτίο Τύπου. Μπορεί να μη διαβάζετε τα </w:t>
      </w:r>
      <w:r>
        <w:rPr>
          <w:rFonts w:eastAsia="Times New Roman" w:cs="Times New Roman"/>
          <w:szCs w:val="24"/>
          <w:lang w:val="en-US"/>
        </w:rPr>
        <w:t>sites</w:t>
      </w:r>
      <w:r>
        <w:rPr>
          <w:rFonts w:eastAsia="Times New Roman" w:cs="Times New Roman"/>
          <w:szCs w:val="24"/>
        </w:rPr>
        <w:t xml:space="preserve">, που βγαίνουν και να διαβάζετε κάποια άλλα που δεν τα βγάζουν. Τι να κάνω; Δεν φταίω εγώ σε αυτό. </w:t>
      </w:r>
    </w:p>
    <w:p w14:paraId="1B958AE8" w14:textId="77777777" w:rsidR="00734353" w:rsidRDefault="00947540">
      <w:pPr>
        <w:tabs>
          <w:tab w:val="left" w:pos="3873"/>
        </w:tabs>
        <w:spacing w:line="600" w:lineRule="auto"/>
        <w:ind w:firstLine="720"/>
        <w:jc w:val="both"/>
        <w:rPr>
          <w:rFonts w:eastAsia="Times New Roman" w:cs="Times New Roman"/>
          <w:szCs w:val="24"/>
        </w:rPr>
      </w:pPr>
      <w:r>
        <w:rPr>
          <w:rFonts w:eastAsia="Times New Roman" w:cs="Times New Roman"/>
          <w:szCs w:val="24"/>
        </w:rPr>
        <w:t>Απλά να πω δυο, τρία νούμερα. Θα σας πω οικονομικά στοιχεία από το ΒΙ, το πληροφοριακό σύστημα των νοσοκομείων, 31-12-2017, για τα ταμειακά διαθέσιμα των νοσοκομείων.</w:t>
      </w:r>
    </w:p>
    <w:p w14:paraId="1B958AE9" w14:textId="77777777" w:rsidR="00734353" w:rsidRDefault="00947540">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Και τον Δεκέμβριο; </w:t>
      </w:r>
    </w:p>
    <w:p w14:paraId="1B958AEA"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Μπήκαν και τα στοιχεία του Δεκεμβρίου. Πριν, αν θυμάστε, λέγαμε τα στοιχεία του Οκτωβρίου και του Νοεμβρίου γιατί δεν είχαν αποτυπωθεί όλα. </w:t>
      </w:r>
    </w:p>
    <w:p w14:paraId="1B958AEB"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Λοιπόν, στοιχεία 31-12-2017: Εκκρεμείς υποχρεώσεις έως 31-12-2017, δηλαδή ληξιπρόθεσμα και ό,τι αγόρασαν μέχρι τότε, είναι 646.386.970 εκατομμύρια ευρώ. Αυτή είναι η καταγραφή. Ταμειακό διαθέσιμο, δηλαδή ρευστό στους λογαριασμούς των νοσοκομείων -όχι στο Υπουργείο, στα νοσοκομεία- είναι 908.590.611 εκατομμύρια ευρώ. Αυτό είναι το νούμερο. Πόσο μας κάνει αυτό; Από 908 εκατομμύρια βγάλτε τα 646 εκατομμύρια. Πόσο μας κάνει; Κάνει περίπου 265 εκατομμύρια. </w:t>
      </w:r>
    </w:p>
    <w:p w14:paraId="1B958AEC"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Πάμε παρακάτω: ΥΠΕ, ΠΕΔΥ.</w:t>
      </w:r>
    </w:p>
    <w:p w14:paraId="1B958AED"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Κύριε Υπουργέ, είπατε το ίδιο νούμερο; </w:t>
      </w:r>
    </w:p>
    <w:p w14:paraId="1B958AEE"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Αναφέρθηκα μόνο στα νοσοκομεία, όχι στο ΣΕΥΠ.</w:t>
      </w:r>
    </w:p>
    <w:p w14:paraId="1B958AEF"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Θα το τσεκάρω. Υπάρχει στα Πρακτικά.</w:t>
      </w:r>
    </w:p>
    <w:p w14:paraId="1B958AF0"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Υγειονομικές περιφέρειες, ΥΠΕ, ΠΕΔΥ, είναι άλλοι λογαριασμοί αυτοί.</w:t>
      </w:r>
    </w:p>
    <w:p w14:paraId="1B958AF1"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Είναι άλλοι λογαριασμοί αυτοί; </w:t>
      </w:r>
    </w:p>
    <w:p w14:paraId="1B958AF2"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Εννοείται. Αυτές είναι των νοσοκομείων. Είπαμε –κρατήστε το νούμερο- 265 εκατομμύρια καθαρό ταμειακό διαθέσιμο από τα νοσοκομεία. </w:t>
      </w:r>
    </w:p>
    <w:p w14:paraId="1B958AF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Πάμε παρακάτω, ΥΠΕ, ΠΕΔΥ, υγειονομικές περιφέρειες. Οι εκκρεμείς υποχρεώσεις έως 31-12-2017, όλα δηλαδή ληξιπρόθεσμα και μη ληξιπρόθεσμα 21.801.349,00 ευρώ. Ταμειακά διαθέσιμα πάλι 31-12-2017 στα ταμεία των ΥΠΕ, ΠΕΔΥ, των υγειονομικών περιφερειών, 119.536.137,00 ευρώ. Δηλαδή προσθέστε στα 265 εκατομμύρια 99 εκατομμύρια περίπου, θα βγάλετε το 365 που είναι το καθαρό ταμειακό διαθέσιμο που έχουν τα νοσοκομεία και οι υγειονομικές περιφέρειες της χώρας. </w:t>
      </w:r>
    </w:p>
    <w:p w14:paraId="1B958AF4"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Εδώ προστίθεται η είσπραξη από το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του φαρμάκου των νοσοκομείων. Εδώ προστίθεται, σ’ αυτό. Και προστίθενται 150 εκατομμύρια με 200 εκατομμύρια. Όμως, εγώ μιλάω γι’ αυτό που υπάρχει αυτήν τη στιγμή. Το  καταλάβαμε τώρα; Αποτέλεσμα: 1-0. </w:t>
      </w:r>
    </w:p>
    <w:p w14:paraId="1B958AF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Πάμε παρακάτω, για τους διορισμούς. Είπα στην ομιλία μου για τον προϋπολογισμό τότε ότι είχαν προσληφθεί δέκα χιλιάδες πεντακόσια πέντε άτομα στο σύστημα. Τώρα έχουν προστεθεί οι χίλιοι </w:t>
      </w:r>
      <w:proofErr w:type="spellStart"/>
      <w:r>
        <w:rPr>
          <w:rFonts w:eastAsia="Times New Roman" w:cs="Times New Roman"/>
          <w:szCs w:val="24"/>
        </w:rPr>
        <w:t>εκατόν</w:t>
      </w:r>
      <w:proofErr w:type="spellEnd"/>
      <w:r>
        <w:rPr>
          <w:rFonts w:eastAsia="Times New Roman" w:cs="Times New Roman"/>
          <w:szCs w:val="24"/>
        </w:rPr>
        <w:t xml:space="preserve"> τριάντα πέντε της δεύτερης φάσης του ΟΑΕΔ. Έχουν προσληφθεί και κάποιοι γιατροί και κάποιοι από την 7Κ. Έχουμε ξεπεράσει τους δώδεκα χιλιάδες που ανέλαβαν υπηρεσία. </w:t>
      </w:r>
    </w:p>
    <w:p w14:paraId="1B958AF6"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Πάλι στην ομιλία μου για τον προϋπολογισμό είπα, ότι υπάρχουν επτά χιλιάδες τέσσερα άτομα τα οποία ήταν με ολοκληρωμένες προκηρύξεις και ήταν στη διαδικασία να διοριστούν. Από αυτούς αφαιρούμε τους χίλιους </w:t>
      </w:r>
      <w:proofErr w:type="spellStart"/>
      <w:r>
        <w:rPr>
          <w:rFonts w:eastAsia="Times New Roman" w:cs="Times New Roman"/>
          <w:szCs w:val="24"/>
        </w:rPr>
        <w:t>εκατόν</w:t>
      </w:r>
      <w:proofErr w:type="spellEnd"/>
      <w:r>
        <w:rPr>
          <w:rFonts w:eastAsia="Times New Roman" w:cs="Times New Roman"/>
          <w:szCs w:val="24"/>
        </w:rPr>
        <w:t xml:space="preserve"> τριάντα πέντε και περίπου διακόσια άτομα, που είναι γιατροί και λοιπό προσωπικό, που είναι να αναλάβουν υπηρεσία. Και υπάρχουν άλλα δύο χιλιάδες εκατό άτομα που αφορούν: χίλιοι πεντακόσιοι εξήντα γιατροί, σαράντα για το ΕΚΑΒ που βγαίνει η προκήρυξη αυτή την εβδομάδα και άλλοι πεντακόσιοι επαναληπτικά για τις ΤΟΜΥ. </w:t>
      </w:r>
    </w:p>
    <w:p w14:paraId="1B958AF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Αυτό το άθροισμα των δέκα χιλιάδων πεντακοσίων που είχα πει στον προϋπολογισμό, των επτά χιλιάδων και των δύο χιλιάδων εκατό κάνει δεκαεννέα χιλιάδες εξακόσιοι. Έχουν προσληφθεί οι δώδεκα κάτι χιλιάδες, η πλειοψηφία τους είναι ολοκληρωμένες προκηρύξεις, και οι υπόλοιποι δύο χιλιάδες μένει να προκηρυχθούν. Αυτό θα γίνει τις επόμενες ημέρες, όπου βγαίνει η διακήρυξη για τους μόνιμους γιατρούς. Το καταλάβαμε και αυτό; Αποτέλεσμα 2-0.</w:t>
      </w:r>
    </w:p>
    <w:p w14:paraId="1B958AF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Πάμε παρακάτω εδώ, για να πω σ’ αυτό μια αντίρρηση που διατυπώθηκε για την τροπολογία που κατέθεσαν ο κ. Παπαδόπουλος και ο κ. Μαντάς για την ημερομηνία, τώρα άλλαξε ο τρόπος με τον οποίο θα γίνεται η κρίση των γιατρών. Δηλαδή, οι γιατροί ίδιας ειδικότητας σε διάφορα νοσοκομεία της ίδιας υγειονομικής περιφέρειας θα εξετάζονται όλοι μαζί και βαθμολογούμενοι θα τοποθετούνται σε μια σειρά.</w:t>
      </w:r>
    </w:p>
    <w:p w14:paraId="1B958AF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Υπήρχε ένα κενό στο νόμο ως προς το μέχρι πότε θα μπορούν να κάνουν αιτήσεις. Η  προηγούμενη διάταξη έλεγε «εντός είκοσι ημερών από την ανακοίνωση της Δ</w:t>
      </w:r>
      <w:r>
        <w:rPr>
          <w:rFonts w:eastAsia="Times New Roman" w:cs="Times New Roman"/>
          <w:szCs w:val="24"/>
          <w:lang w:val="en-US"/>
        </w:rPr>
        <w:t>Y</w:t>
      </w:r>
      <w:r>
        <w:rPr>
          <w:rFonts w:eastAsia="Times New Roman" w:cs="Times New Roman"/>
          <w:szCs w:val="24"/>
        </w:rPr>
        <w:t>ΠΕ». Για να πηγαίνουν όλοι μαζί και να μην υπάρχει το μπέρδεμα της μιας περιφέρειας με την άλλη κ.λπ., γι’ αυτό βάζουμε αυτό το πράγμα, ότι, όταν δίνουμε την έγκριση προκήρυξης, θα λέμε «μέχρι τότε» γι’ αυτές τις θέσεις που αφορούν, ας πούμε, χειρουργούς για Χανιά, Ηράκλειο, Άγιο Νικόλαο. Μέχρι τότε μπορείτε να καταθέσετε αιτήσεις, για να μπείτε στην ενιαία βαθμολόγηση όλοι μαζί. Αυτό το νόημα έχει αυτή η συγκεκριμένη τροπολογία.</w:t>
      </w:r>
    </w:p>
    <w:p w14:paraId="1B958AFA"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Επίσης να απαντήσω τώρα σε κάποια άλλα θέματα πιο συγκεκριμένα…</w:t>
      </w:r>
    </w:p>
    <w:p w14:paraId="1B958AFB"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Υπουργέ, επειδή μιλάτε ήδη είκοσι λεπτά, καταλαβαίνω ότι είναι σημαντικά αυτά που λέτε, αλλά θα σας παρακαλούσα να συντομεύσετε.</w:t>
      </w:r>
    </w:p>
    <w:p w14:paraId="1B958AFC"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Δεν θα μιλήσω. Πολύ απλά να απαντήσω σε κάποια ερωτήματα από συναδέλφους.</w:t>
      </w:r>
    </w:p>
    <w:p w14:paraId="1B958AFD"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Ρωτήσατε τρία πράγματα, κύριε </w:t>
      </w:r>
      <w:proofErr w:type="spellStart"/>
      <w:r>
        <w:rPr>
          <w:rFonts w:eastAsia="Times New Roman" w:cs="Times New Roman"/>
          <w:szCs w:val="24"/>
        </w:rPr>
        <w:t>Αμυρά</w:t>
      </w:r>
      <w:proofErr w:type="spellEnd"/>
      <w:r>
        <w:rPr>
          <w:rFonts w:eastAsia="Times New Roman" w:cs="Times New Roman"/>
          <w:szCs w:val="24"/>
        </w:rPr>
        <w:t>, για την Φλώρινα. Προκηρύχθηκε θέση. Εκεί το πρόβλημα δημιουργήθηκε όχι με σχεδιασμό, αλλά δημιουργήθηκε γιατί «έκατσε η μπίλια», να το πω έτσι. Παραιτήθηκε ο διευθυντής, πήρε άδεια λοχείας η μία παιδίατρος, δεν πήγε η επιμελήτρια Β΄ που είχε προκηρυχθεί. Αυτήν τη στιγμή το καλύπτουμε με γιατρούς που μετακινούμε από άλλα νοσοκομεία της περιοχής. Υπάρχει πρωινή βάρδια γιατρών με δύο γιατρούς και υπάρχει και απογευματινή βάρδια που καλύπτει εφημέρευση. Τα επείγοντα περιστατικά εξυπηρετούνται. Όσα είναι να νοσηλευτούν μέρες δεν εισάγονται, πάνε στην Πτολεμαΐδα που είναι πλήρως εξοπλισμένη Παιδιατρική Κλινική. Βραχεία νοσηλεία υπάρχει. Έχουμε αποφασίσει και προκηρύσσουμε. Δώσαμε και έγκριση για να πάρουν</w:t>
      </w:r>
      <w:r w:rsidRPr="00F87AEA">
        <w:rPr>
          <w:rFonts w:eastAsia="Times New Roman" w:cs="Times New Roman"/>
          <w:szCs w:val="24"/>
        </w:rPr>
        <w:t xml:space="preserve"> </w:t>
      </w:r>
      <w:r>
        <w:rPr>
          <w:rFonts w:eastAsia="Times New Roman" w:cs="Times New Roman"/>
          <w:szCs w:val="24"/>
        </w:rPr>
        <w:t xml:space="preserve">επικουρικό. Περιμένουμε να βρεθεί υποψήφιος. Και δίνουμε θέσεις. Θα προκηρύξουμε και θέση για διευθυντή, έχει δοθεί η έγκριση και για θέση επιμελητή Α΄ για να υπάρξει μια τέτοια λειτουργία ανά θέση. Αυτό μπορούμε να κάνουμε αυτήν τη στιγμή. Είναι κάτι το οποίο είναι ακραίο και σας είπα πριν πως διαμορφώθηκε. Έχουμε πάρει τα μέτρα μας. Υπάρχουν τρία ασθενοφόρα του ΕΚΑΒ εκεί απ’ έξω για να μπορούν να μεταφέρουν ό,τι υπάρχει σε άλλο νοσοκομείο γι’ αυτό το ζήτημα που λέτε. Η παιδιατρική της Πτολεμαΐδας είναι πλήρως επανδρωμένη και εξοπλισμένη. </w:t>
      </w:r>
    </w:p>
    <w:p w14:paraId="1B958AFE"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Δεύτερον, για την Καλαμπάκα πηγαίνει δυο ημέρες την εβδομάδα η παιδίατρος και τις άλλες μέρες βοηθάει στο Νοσοκομείο Τρικάλων. Θέλει η </w:t>
      </w:r>
      <w:proofErr w:type="spellStart"/>
      <w:r>
        <w:rPr>
          <w:rFonts w:eastAsia="Times New Roman" w:cs="Times New Roman"/>
          <w:szCs w:val="24"/>
        </w:rPr>
        <w:t>συναδέλφισσα</w:t>
      </w:r>
      <w:proofErr w:type="spellEnd"/>
      <w:r>
        <w:rPr>
          <w:rFonts w:eastAsia="Times New Roman" w:cs="Times New Roman"/>
          <w:szCs w:val="24"/>
        </w:rPr>
        <w:t xml:space="preserve">, και νομίζω καλό είναι αυτό και για τους ίδιους τους συναδέλφους που είναι και σε Κέντρα Υγείας από τη στιγμή που το επιθυμούν, να προσφέρουν και τις υπηρεσίες τους και στο νοσοκομείο και στη δευτεροβάθμια περίθαλψη. Και δεν νομίζω ότι μένει πίσω η παιδιατρική κάλυψη των παιδιών από την γύρω περιοχή όταν δυο φορές την βδομάδα πηγαίνει η παιδίατρος εκεί και παρακολουθεί την τακτική δουλειά, την οποία πρέπει να κάνει. </w:t>
      </w:r>
    </w:p>
    <w:p w14:paraId="1B958AFF"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Τρίτον, για την Ικαρία. Λοιπόν, κατ’ αρχάς έγινε δεύτερη μελέτη για τη Μονάδα Τεχνητού Νεφρού στην Ικαρία, γιατί η πρώτη που μας έστειλαν πρακτικά ήταν μη εφαρμόσιμη. Πέρα από τα πολεοδομικά θέματα που είχε κ.λπ., μίλαγε για κάποια πράγματα. Έληξε αυτό. Θα γίνει εκεί. Λύθηκε και το θέμα του οργανισμού, που θεωρείται παράρτημα της αντίστοιχης μονάδας της Σάμου. Τα καλύπτουμε όλα εμείς, δηλαδή εντάξαμε στο ΠΔΕ και την προμήθεια των μηχανημάτων της αιμοκάθαρσης και τις πολυθρόνες. Επειδή θα διαμορφωθεί ένας χώρος μέσα στο νοσοκομείο, φτιάχτηκε, κατεβάσαμε μηχανικό από την υγειονομική περιφέρεια που πήγε εκεί, τους έφτιαξε τη μελέτη -διότι η πρώτη που μας έστειλαν, δυστυχώς, δεν ήταν αυτή που έπρεπε- και η μετασκευή του χώρου θα καλυφθεί από ίδιους πόρους της υγειονομικής περιφέρειας. Και αυτό θα προχωρήσει.</w:t>
      </w:r>
    </w:p>
    <w:p w14:paraId="1B958B00"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Επίσης, σας ενημερώνω ότι η Μονάδα Τεχνητού Νεφρού της Νάξου πηγαίνει «σφαίρα». Άλλοι έντεκα άνθρωποι θέλουν να ενταχθούν πέρα από αυτούς που σήμερα εξυπηρετούνται εκεί. Και επίσης, να σας ενημερώσω ότι το ίδιο πράγμα θα γίνει και στα Κύθηρα. Γι’ αυτό ετοιμάζουμε και τη μελέτη για τον χώρο, έχουμε τον χώρο και έχουμε εντάξει και τον εξοπλισμό. Είμαστε πολύ ευαίσθητοι στο ζήτημα αυτό. Το έχουμε αποδείξει. Θέλουμε να το λύσουμε, το λύνουμε, σ’ αυτή την κατεύθυνση είμαστε. </w:t>
      </w:r>
    </w:p>
    <w:p w14:paraId="1B958B01"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Επίσης να σας ενημερώσω ότι στο Νοσοκομείο της Ικαρίας με το ΠΔΕ του 2017 που προκηρύσσεται μέσα στον Φεβρουάριο επιχορηγήθηκε με 250.000 ευρώ για αγορά αξονικού δεκαέξι τομών που υπήρχε όντως πρόβλημα εκεί λόγω και της απομόνωσης του νησιού. </w:t>
      </w:r>
    </w:p>
    <w:p w14:paraId="1B958B02" w14:textId="77777777" w:rsidR="00734353" w:rsidRDefault="00947540">
      <w:pPr>
        <w:spacing w:line="600" w:lineRule="auto"/>
        <w:ind w:firstLine="720"/>
        <w:jc w:val="both"/>
        <w:rPr>
          <w:rFonts w:eastAsia="Times New Roman"/>
          <w:szCs w:val="24"/>
        </w:rPr>
      </w:pPr>
      <w:r>
        <w:rPr>
          <w:rFonts w:eastAsia="Times New Roman"/>
          <w:szCs w:val="24"/>
        </w:rPr>
        <w:t xml:space="preserve">Οπότε, νομίζω ότι πραγματικά, όπως έχουμε πει πολλές φορές, στο δεδομένο πλαίσιο υλοποιούμε άλλο σχέδιο. Είναι σαφές αυτό το πράγμα. Θα μου πείτε τώρα –και θα τελειώσω μ’ αυτό- για τα ΠΔΕ κ.λπ.. Κοιτάξτε, εγώ έκανα δήμαρχος πριν, αλλά δεν έχουμε μάθει να κυβερνάμε από την κοιλιά της μάνας μας. Όλοι μαθαίνουμε. Κι όταν έχεις, ας πούμε, υπηρεσιακούς, γιατί το 2015 για το ΠΔΕ δεν είχαμε πάρει μυρωδιά. Είχαμε άλλο </w:t>
      </w:r>
      <w:proofErr w:type="spellStart"/>
      <w:r>
        <w:rPr>
          <w:rFonts w:eastAsia="Times New Roman"/>
          <w:szCs w:val="24"/>
        </w:rPr>
        <w:t>διγαβρέ</w:t>
      </w:r>
      <w:proofErr w:type="spellEnd"/>
      <w:r>
        <w:rPr>
          <w:rFonts w:eastAsia="Times New Roman"/>
          <w:szCs w:val="24"/>
        </w:rPr>
        <w:t xml:space="preserve"> τότε. Άλλο έπρεπε να ισορροπήσουμε.</w:t>
      </w:r>
    </w:p>
    <w:p w14:paraId="1B958B03" w14:textId="77777777" w:rsidR="00734353" w:rsidRDefault="00947540">
      <w:pPr>
        <w:spacing w:line="600" w:lineRule="auto"/>
        <w:ind w:firstLine="720"/>
        <w:jc w:val="both"/>
        <w:rPr>
          <w:rFonts w:eastAsia="Times New Roman"/>
          <w:szCs w:val="24"/>
        </w:rPr>
      </w:pPr>
      <w:r>
        <w:rPr>
          <w:rFonts w:eastAsia="Times New Roman"/>
          <w:szCs w:val="24"/>
        </w:rPr>
        <w:t>Το 2016 για εννέα μήνες η ενημέρωση που είχαμε από τους υπηρεσιακούς παράγοντες ήταν ότι «Έλα, μωρέ, αυτό δεν έχει λεφτά! Έτσι το βάζουμε.». Το ΠΔΕ είναι εθνικών πόρων. Μέχρι που μας τηλεφώνησαν από το Υπουργείο Οικονομικών και μας ρώτησαν: «Παιδιά, γιατί δεν καταθέτετε πρόταση; Γιατί δεν καταθέτετε;». Και έτσι προλάβαμε 4 εκατομμύρια το 2016, τον τελευταίο έναν μήνα, γιατί μας έλεγαν «αυτό δεν έχει λεφτά». Πέρυσι μας έδωσαν 10 εκατομμύρια και τα εντάξαμε και τα 10, με ΣΑΕ όλα. Γι’ αυτό έγιναν φέτος 20. Και δεν θα μείνουν 20, θα πάνε παραπάνω, γιατί ήδη τον Γενάρη, από πλευράς σκοπιμότητας και μελετών -γιατί τώρα μάθαμε και γκαζώνουμε όσο μαθαίνουμε- έχουμε εντάξει 7 εκατομμύρια από τα 20, όταν πέρυσι μέχρι τον Ιούνιο είχαμε εντάξει 3, 4 εκατομμύρια και από τον Αύγουστο και μετά τα υπόλοιπα, όταν στήσαμε έναν μηχανισμό για να μπορέσει να τα κυνηγήσει και να περάσει όλα τα σκαλοπάτια της γραφειοκρατίας.</w:t>
      </w:r>
    </w:p>
    <w:p w14:paraId="1B958B04" w14:textId="77777777" w:rsidR="00734353" w:rsidRDefault="00947540">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Κύριε Υπουργέ, θα πρέπει να ολοκληρώστε, παρακαλώ.</w:t>
      </w:r>
    </w:p>
    <w:p w14:paraId="1B958B05" w14:textId="77777777" w:rsidR="00734353" w:rsidRDefault="00947540">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Έτσι έγινε και με το αποθεματικό, το οποίο τα προηγούμενα χρόνια γινόταν κόλλυβα. Κόλλυβα το έκαναν. Το 2016 δώσαμε 6 εκατομμύρια και το 2017 δώσαμε παραπάνω από 11, γιατί βρήκαμε κι άλλον κρυμμένο κωδικό. Όσο ψάχνεις, βρίσκεις. Και έγινε αυτό το πράγμα, το οποίο μεταφράζεται σε συγκεκριμένες αντιστοιχίες μηχανημάτων, υποδομών κ.λπ..</w:t>
      </w:r>
    </w:p>
    <w:p w14:paraId="1B958B06" w14:textId="77777777" w:rsidR="00734353" w:rsidRDefault="00947540">
      <w:pPr>
        <w:spacing w:line="600" w:lineRule="auto"/>
        <w:ind w:firstLine="720"/>
        <w:jc w:val="both"/>
        <w:rPr>
          <w:rFonts w:eastAsia="Times New Roman"/>
          <w:szCs w:val="24"/>
        </w:rPr>
      </w:pPr>
      <w:r>
        <w:rPr>
          <w:rFonts w:eastAsia="Times New Roman"/>
          <w:szCs w:val="24"/>
        </w:rPr>
        <w:t xml:space="preserve">Είναι και αυτή η ιστορία με την Περιφέρεια Αττικής και την κ. Δούρου και πρέπει να την ευχαριστήσουμε γι’ αυτήν την κίνηση. Δύο περιφέρειες το έχουν κάνει αυτό, η Περιφέρεια Αττικής και η Περιφέρεια Δυτικής Μακεδονίας, του Θόδωρου Καρυπίδη, που έχουν δώσει δηλαδή από ίδιους πόρους, όχι από ΕΣΠΑ. Από ΕΣΠΑ έχουν δώσει όλες. Νομίζω ότι φέτος θα είναι μια μεγάλη χρονιά σ’ αυτό το επίπεδο. Θα φανούν δεκάδες έως εκατοντάδες παρεμβάσεις, ήδη σε εξέλιξη, </w:t>
      </w:r>
      <w:proofErr w:type="spellStart"/>
      <w:r>
        <w:rPr>
          <w:rFonts w:eastAsia="Times New Roman"/>
          <w:szCs w:val="24"/>
        </w:rPr>
        <w:t>προκηρυσσόμενες</w:t>
      </w:r>
      <w:proofErr w:type="spellEnd"/>
      <w:r>
        <w:rPr>
          <w:rFonts w:eastAsia="Times New Roman"/>
          <w:szCs w:val="24"/>
        </w:rPr>
        <w:t xml:space="preserve"> ή που θα ενταχθούν και που νομίζω ότι θα μιλάμε για άλλη κατάσταση στο τέλος της χρονιάς, σε σχέση με όλο αυτό το πράγμα της ανανέωσης των υποδομών, σε συνδυασμό και με όλες τις δωρεές και με όλα αυτά τα οποία εμείς τα αξιοποιούμε στην κατεύθυνση που σας περιέγραψα και στην αρχή.</w:t>
      </w:r>
    </w:p>
    <w:p w14:paraId="1B958B07" w14:textId="77777777" w:rsidR="00734353" w:rsidRDefault="00947540">
      <w:pPr>
        <w:spacing w:line="600" w:lineRule="auto"/>
        <w:ind w:firstLine="720"/>
        <w:jc w:val="both"/>
        <w:rPr>
          <w:rFonts w:eastAsia="Times New Roman"/>
          <w:szCs w:val="24"/>
        </w:rPr>
      </w:pPr>
      <w:r>
        <w:rPr>
          <w:rFonts w:eastAsia="Times New Roman"/>
          <w:szCs w:val="24"/>
        </w:rPr>
        <w:t>Ευχαριστώ πολύ.</w:t>
      </w:r>
    </w:p>
    <w:p w14:paraId="1B958B08" w14:textId="77777777" w:rsidR="00734353" w:rsidRDefault="00947540">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1B958B09" w14:textId="77777777" w:rsidR="00734353" w:rsidRDefault="00947540">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κύριε Υπουργέ.</w:t>
      </w:r>
    </w:p>
    <w:p w14:paraId="1B958B0A" w14:textId="77777777" w:rsidR="00734353" w:rsidRDefault="00947540">
      <w:pPr>
        <w:spacing w:line="600" w:lineRule="auto"/>
        <w:ind w:firstLine="720"/>
        <w:jc w:val="both"/>
        <w:rPr>
          <w:rFonts w:eastAsia="Times New Roman"/>
          <w:szCs w:val="24"/>
        </w:rPr>
      </w:pPr>
      <w:r>
        <w:rPr>
          <w:rFonts w:eastAsia="Times New Roman"/>
          <w:szCs w:val="24"/>
        </w:rPr>
        <w:t xml:space="preserve">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Υγείας: «Κύρωση της πράξης ολοκλήρωσης της Σύμβασης Δωρεάς Εθνικής Τράπεζας της Ελλάδος υπέρ του Ελληνικού Δημοσίου και του Ν.Π.Δ.Δ. Γ.Ν.Α. </w:t>
      </w:r>
      <w:r w:rsidRPr="0006589A">
        <w:rPr>
          <w:rFonts w:eastAsia="Times New Roman"/>
          <w:szCs w:val="24"/>
          <w:rPrChange w:id="38" w:author="Φλούδα Χριστίνα" w:date="2018-02-08T10:13:00Z">
            <w:rPr>
              <w:rFonts w:eastAsia="Times New Roman"/>
              <w:szCs w:val="24"/>
              <w:lang w:val="en-US"/>
            </w:rPr>
          </w:rPrChange>
        </w:rPr>
        <w:t>“</w:t>
      </w:r>
      <w:r>
        <w:rPr>
          <w:rFonts w:eastAsia="Times New Roman"/>
          <w:szCs w:val="24"/>
        </w:rPr>
        <w:t>Ο Ευαγγελισμός - Οφθαλμιατρείο Αθηνών – Πολυκλινική</w:t>
      </w:r>
      <w:r w:rsidRPr="0006589A">
        <w:rPr>
          <w:rFonts w:eastAsia="Times New Roman"/>
          <w:szCs w:val="24"/>
          <w:rPrChange w:id="39" w:author="Φλούδα Χριστίνα" w:date="2018-02-08T10:13:00Z">
            <w:rPr>
              <w:rFonts w:eastAsia="Times New Roman"/>
              <w:szCs w:val="24"/>
              <w:lang w:val="en-US"/>
            </w:rPr>
          </w:rPrChange>
        </w:rPr>
        <w:t>”</w:t>
      </w:r>
      <w:r>
        <w:rPr>
          <w:rFonts w:eastAsia="Times New Roman"/>
          <w:szCs w:val="24"/>
        </w:rPr>
        <w:t xml:space="preserve"> και άλλες διατάξεις».</w:t>
      </w:r>
    </w:p>
    <w:p w14:paraId="1B958B0B" w14:textId="77777777" w:rsidR="00734353" w:rsidRDefault="00947540">
      <w:pPr>
        <w:spacing w:line="600" w:lineRule="auto"/>
        <w:ind w:firstLine="720"/>
        <w:jc w:val="both"/>
        <w:rPr>
          <w:rFonts w:eastAsia="Times New Roman"/>
          <w:szCs w:val="24"/>
        </w:rPr>
      </w:pPr>
      <w:r>
        <w:rPr>
          <w:rFonts w:eastAsia="Times New Roman"/>
          <w:szCs w:val="24"/>
        </w:rPr>
        <w:t>Ερωτάται το Σώμα: Γίνεται δεκτό το νομοσχέδιο επί της αρχής;</w:t>
      </w:r>
    </w:p>
    <w:p w14:paraId="1B958B0C" w14:textId="77777777" w:rsidR="00734353" w:rsidRDefault="00947540">
      <w:pPr>
        <w:spacing w:line="600" w:lineRule="auto"/>
        <w:ind w:firstLine="720"/>
        <w:jc w:val="both"/>
        <w:rPr>
          <w:rFonts w:eastAsia="Times New Roman"/>
          <w:szCs w:val="24"/>
        </w:rPr>
      </w:pPr>
      <w:r>
        <w:rPr>
          <w:rFonts w:eastAsia="Times New Roman"/>
          <w:b/>
          <w:szCs w:val="24"/>
        </w:rPr>
        <w:t>ΙΩΑΝΝΗΣ ΔΕΔΕΣ:</w:t>
      </w:r>
      <w:r>
        <w:rPr>
          <w:rFonts w:eastAsia="Times New Roman"/>
          <w:szCs w:val="24"/>
        </w:rPr>
        <w:t xml:space="preserve"> Ναι.</w:t>
      </w:r>
    </w:p>
    <w:p w14:paraId="1B958B0D" w14:textId="77777777" w:rsidR="00734353" w:rsidRDefault="00947540">
      <w:pPr>
        <w:spacing w:line="600" w:lineRule="auto"/>
        <w:ind w:firstLine="720"/>
        <w:jc w:val="both"/>
        <w:rPr>
          <w:rFonts w:eastAsia="Times New Roman"/>
          <w:szCs w:val="24"/>
        </w:rPr>
      </w:pPr>
      <w:r>
        <w:rPr>
          <w:rFonts w:eastAsia="Times New Roman"/>
          <w:b/>
          <w:szCs w:val="24"/>
        </w:rPr>
        <w:t>ΙΑΣΟΝΑΣ ΦΩΤΗΛΑΣ:</w:t>
      </w:r>
      <w:r>
        <w:rPr>
          <w:rFonts w:eastAsia="Times New Roman"/>
          <w:szCs w:val="24"/>
        </w:rPr>
        <w:t xml:space="preserve"> Ναι.</w:t>
      </w:r>
    </w:p>
    <w:p w14:paraId="1B958B0E" w14:textId="77777777" w:rsidR="00734353" w:rsidRDefault="00947540">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Ναι.</w:t>
      </w:r>
    </w:p>
    <w:p w14:paraId="1B958B0F" w14:textId="77777777" w:rsidR="00734353" w:rsidRDefault="00947540">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Παρών.</w:t>
      </w:r>
    </w:p>
    <w:p w14:paraId="1B958B10" w14:textId="77777777" w:rsidR="00734353" w:rsidRDefault="00947540">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Ναι.</w:t>
      </w:r>
    </w:p>
    <w:p w14:paraId="1B958B11" w14:textId="77777777" w:rsidR="00734353" w:rsidRDefault="00947540">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1B958B12" w14:textId="77777777" w:rsidR="00734353" w:rsidRDefault="00947540">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1B958B13" w14:textId="77777777" w:rsidR="00734353" w:rsidRDefault="00947540">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1B958B14" w14:textId="77777777" w:rsidR="00734353" w:rsidRDefault="00947540">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Συνεπώς το νομοσχέδιο του Υπουργείου Υγείας: «Κύρωση της πράξης ολοκλήρωσης της Σύμβασης Δωρεάς Εθνικής Τράπεζας της Ελλάδος υπέρ του Ελληνικού Δημοσίου και του Ν.Π.Δ.Δ. Γ.Ν.Α. </w:t>
      </w:r>
      <w:r w:rsidRPr="00BA07DD">
        <w:rPr>
          <w:rFonts w:eastAsia="Times New Roman"/>
          <w:szCs w:val="24"/>
        </w:rPr>
        <w:t>“</w:t>
      </w:r>
      <w:r>
        <w:rPr>
          <w:rFonts w:eastAsia="Times New Roman"/>
          <w:szCs w:val="24"/>
        </w:rPr>
        <w:t>Ο Ευαγγελισμός - Οφθαλμιατρείο Αθηνών – Πολυκλινική</w:t>
      </w:r>
      <w:r w:rsidRPr="00BA07DD">
        <w:rPr>
          <w:rFonts w:eastAsia="Times New Roman"/>
          <w:szCs w:val="24"/>
        </w:rPr>
        <w:t>”</w:t>
      </w:r>
      <w:r>
        <w:rPr>
          <w:rFonts w:eastAsia="Times New Roman"/>
          <w:szCs w:val="24"/>
        </w:rPr>
        <w:t xml:space="preserve"> και άλλες διατάξεις» έγινε δεκτό επί της αρχής κατά πλειοψηφία. </w:t>
      </w:r>
    </w:p>
    <w:p w14:paraId="1B958B15" w14:textId="77777777" w:rsidR="00734353" w:rsidRDefault="00947540">
      <w:pPr>
        <w:spacing w:line="600" w:lineRule="auto"/>
        <w:ind w:firstLine="720"/>
        <w:jc w:val="both"/>
        <w:rPr>
          <w:rFonts w:eastAsia="Times New Roman"/>
          <w:szCs w:val="24"/>
        </w:rPr>
      </w:pPr>
      <w:r>
        <w:rPr>
          <w:rFonts w:eastAsia="Times New Roman"/>
          <w:szCs w:val="24"/>
        </w:rPr>
        <w:t>Εισερχόμαστε στην ψήφιση των άρθρων και η ψήφισή τους θα γίνει χωριστά.</w:t>
      </w:r>
    </w:p>
    <w:p w14:paraId="1B958B16" w14:textId="77777777" w:rsidR="00734353" w:rsidRDefault="00947540">
      <w:pPr>
        <w:spacing w:line="600" w:lineRule="auto"/>
        <w:ind w:firstLine="720"/>
        <w:jc w:val="both"/>
        <w:rPr>
          <w:rFonts w:eastAsia="Times New Roman"/>
          <w:szCs w:val="24"/>
        </w:rPr>
      </w:pPr>
      <w:r>
        <w:rPr>
          <w:rFonts w:eastAsia="Times New Roman"/>
          <w:szCs w:val="24"/>
        </w:rPr>
        <w:t>Ερωτάται το Σώμα: Γίνεται δεκτό το άρθρο πρώτο ως έχει;</w:t>
      </w:r>
    </w:p>
    <w:p w14:paraId="1B958B17" w14:textId="77777777" w:rsidR="00734353" w:rsidRDefault="00947540">
      <w:pPr>
        <w:spacing w:line="600" w:lineRule="auto"/>
        <w:ind w:firstLine="720"/>
        <w:jc w:val="both"/>
        <w:rPr>
          <w:rFonts w:eastAsia="Times New Roman"/>
          <w:szCs w:val="24"/>
        </w:rPr>
      </w:pPr>
      <w:r>
        <w:rPr>
          <w:rFonts w:eastAsia="Times New Roman"/>
          <w:b/>
          <w:szCs w:val="24"/>
        </w:rPr>
        <w:t>ΙΩΑΝΝΗΣ ΔΕΔΕΣ:</w:t>
      </w:r>
      <w:r>
        <w:rPr>
          <w:rFonts w:eastAsia="Times New Roman"/>
          <w:szCs w:val="24"/>
        </w:rPr>
        <w:t xml:space="preserve"> Ναι.</w:t>
      </w:r>
    </w:p>
    <w:p w14:paraId="1B958B18" w14:textId="77777777" w:rsidR="00734353" w:rsidRDefault="00947540">
      <w:pPr>
        <w:spacing w:line="600" w:lineRule="auto"/>
        <w:ind w:firstLine="720"/>
        <w:jc w:val="both"/>
        <w:rPr>
          <w:rFonts w:eastAsia="Times New Roman"/>
          <w:szCs w:val="24"/>
        </w:rPr>
      </w:pPr>
      <w:r>
        <w:rPr>
          <w:rFonts w:eastAsia="Times New Roman"/>
          <w:b/>
          <w:szCs w:val="24"/>
        </w:rPr>
        <w:t>ΙΑΣΟΝΑΣ ΦΩΤΗΛΑΣ:</w:t>
      </w:r>
      <w:r>
        <w:rPr>
          <w:rFonts w:eastAsia="Times New Roman"/>
          <w:szCs w:val="24"/>
        </w:rPr>
        <w:t xml:space="preserve"> Ναι.</w:t>
      </w:r>
    </w:p>
    <w:p w14:paraId="1B958B19" w14:textId="77777777" w:rsidR="00734353" w:rsidRDefault="00947540">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Ναι.</w:t>
      </w:r>
    </w:p>
    <w:p w14:paraId="1B958B1A" w14:textId="77777777" w:rsidR="00734353" w:rsidRDefault="00947540">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Παρών.</w:t>
      </w:r>
    </w:p>
    <w:p w14:paraId="1B958B1B" w14:textId="77777777" w:rsidR="00734353" w:rsidRDefault="00947540">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Ναι.</w:t>
      </w:r>
    </w:p>
    <w:p w14:paraId="1B958B1C" w14:textId="77777777" w:rsidR="00734353" w:rsidRDefault="00947540">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1B958B1D" w14:textId="77777777" w:rsidR="00734353" w:rsidRDefault="00947540">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1B958B1E" w14:textId="77777777" w:rsidR="00734353" w:rsidRDefault="00947540">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1B958B1F" w14:textId="77777777" w:rsidR="00734353" w:rsidRDefault="00947540">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Συνεπώς το άρθρο πρώτο έγινε δεκτό ως έχει κατά πλειοψηφία. </w:t>
      </w:r>
    </w:p>
    <w:p w14:paraId="1B958B20" w14:textId="77777777" w:rsidR="00734353" w:rsidRDefault="00947540">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1456 και ειδικό 106 ως έχει;</w:t>
      </w:r>
    </w:p>
    <w:p w14:paraId="1B958B21" w14:textId="77777777" w:rsidR="00734353" w:rsidRDefault="00947540">
      <w:pPr>
        <w:spacing w:line="600" w:lineRule="auto"/>
        <w:ind w:firstLine="720"/>
        <w:jc w:val="both"/>
        <w:rPr>
          <w:rFonts w:eastAsia="Times New Roman"/>
          <w:szCs w:val="24"/>
        </w:rPr>
      </w:pPr>
      <w:r>
        <w:rPr>
          <w:rFonts w:eastAsia="Times New Roman"/>
          <w:b/>
          <w:szCs w:val="24"/>
        </w:rPr>
        <w:t>ΙΩΑΝΝΗΣ ΔΕΔΕΣ:</w:t>
      </w:r>
      <w:r>
        <w:rPr>
          <w:rFonts w:eastAsia="Times New Roman"/>
          <w:szCs w:val="24"/>
        </w:rPr>
        <w:t xml:space="preserve"> Ναι.</w:t>
      </w:r>
    </w:p>
    <w:p w14:paraId="1B958B22" w14:textId="77777777" w:rsidR="00734353" w:rsidRDefault="00947540">
      <w:pPr>
        <w:spacing w:line="600" w:lineRule="auto"/>
        <w:ind w:firstLine="720"/>
        <w:jc w:val="both"/>
        <w:rPr>
          <w:rFonts w:eastAsia="Times New Roman"/>
          <w:szCs w:val="24"/>
        </w:rPr>
      </w:pPr>
      <w:r>
        <w:rPr>
          <w:rFonts w:eastAsia="Times New Roman"/>
          <w:b/>
          <w:szCs w:val="24"/>
        </w:rPr>
        <w:t>ΙΑΣΟΝΑΣ ΦΩΤΗΛΑΣ:</w:t>
      </w:r>
      <w:r>
        <w:rPr>
          <w:rFonts w:eastAsia="Times New Roman"/>
          <w:szCs w:val="24"/>
        </w:rPr>
        <w:t xml:space="preserve"> Ναι.</w:t>
      </w:r>
    </w:p>
    <w:p w14:paraId="1B958B23" w14:textId="77777777" w:rsidR="00734353" w:rsidRDefault="00947540">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Ναι.</w:t>
      </w:r>
    </w:p>
    <w:p w14:paraId="1B958B24" w14:textId="77777777" w:rsidR="00734353" w:rsidRDefault="00947540">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Παρών.</w:t>
      </w:r>
    </w:p>
    <w:p w14:paraId="1B958B25" w14:textId="77777777" w:rsidR="00734353" w:rsidRDefault="00947540">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Παρών.</w:t>
      </w:r>
    </w:p>
    <w:p w14:paraId="1B958B26" w14:textId="77777777" w:rsidR="00734353" w:rsidRDefault="00947540">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1B958B27" w14:textId="77777777" w:rsidR="00734353" w:rsidRDefault="00947540">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1B958B28" w14:textId="77777777" w:rsidR="00734353" w:rsidRDefault="00947540">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1B958B29" w14:textId="77777777" w:rsidR="00734353" w:rsidRDefault="00947540">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Συνεπώς η τροπολογία με γενικό αριθμό 1456 και ειδικό 106 έγινε δεκτή ως έχει κατά πλειοψηφία και εντάσσεται στο νομοσχέδιο ως ίδιο άρθρο.</w:t>
      </w:r>
    </w:p>
    <w:p w14:paraId="1B958B2A" w14:textId="77777777" w:rsidR="00734353" w:rsidRDefault="00947540">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1459 και ειδικό 109 ως έχει;</w:t>
      </w:r>
    </w:p>
    <w:p w14:paraId="1B958B2B" w14:textId="77777777" w:rsidR="00734353" w:rsidRDefault="00947540">
      <w:pPr>
        <w:spacing w:line="600" w:lineRule="auto"/>
        <w:ind w:firstLine="720"/>
        <w:jc w:val="both"/>
        <w:rPr>
          <w:rFonts w:eastAsia="Times New Roman"/>
          <w:b/>
          <w:szCs w:val="24"/>
        </w:rPr>
      </w:pPr>
      <w:r>
        <w:rPr>
          <w:rFonts w:eastAsia="Times New Roman"/>
          <w:b/>
          <w:szCs w:val="24"/>
        </w:rPr>
        <w:t xml:space="preserve">ΙΩΑΝΝΗΣ ΔΕΔΕΣ: </w:t>
      </w:r>
      <w:r>
        <w:rPr>
          <w:rFonts w:eastAsia="Times New Roman"/>
          <w:szCs w:val="24"/>
        </w:rPr>
        <w:t>Ναι.</w:t>
      </w:r>
    </w:p>
    <w:p w14:paraId="1B958B2C" w14:textId="77777777" w:rsidR="00734353" w:rsidRDefault="00947540">
      <w:pPr>
        <w:spacing w:line="600" w:lineRule="auto"/>
        <w:ind w:firstLine="720"/>
        <w:jc w:val="both"/>
        <w:rPr>
          <w:rFonts w:eastAsia="Times New Roman"/>
          <w:szCs w:val="24"/>
        </w:rPr>
      </w:pPr>
      <w:r>
        <w:rPr>
          <w:rFonts w:eastAsia="Times New Roman"/>
          <w:b/>
          <w:szCs w:val="24"/>
        </w:rPr>
        <w:t>ΙΑΣΟΝΑΣ ΦΩΤΗΛΑΣ:</w:t>
      </w:r>
      <w:r>
        <w:rPr>
          <w:rFonts w:eastAsia="Times New Roman"/>
          <w:szCs w:val="24"/>
        </w:rPr>
        <w:t xml:space="preserve"> Κύριε Πρόεδρε, νομίζω ότι είναι λάθος. Εδώ μιλάμε για άρθρα του νομοσχεδίου. Δεν μιλάμε για τροπολογίες.</w:t>
      </w:r>
    </w:p>
    <w:p w14:paraId="1B958B2D" w14:textId="77777777" w:rsidR="00734353" w:rsidRDefault="00947540">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Η 1459 έχει ενσωματωθεί και έχει γίνει τρία άρθρα.</w:t>
      </w:r>
    </w:p>
    <w:p w14:paraId="1B958B2E" w14:textId="77777777" w:rsidR="00734353" w:rsidRDefault="00947540">
      <w:pPr>
        <w:spacing w:line="600" w:lineRule="auto"/>
        <w:ind w:firstLine="720"/>
        <w:jc w:val="both"/>
        <w:rPr>
          <w:rFonts w:eastAsia="Times New Roman"/>
          <w:szCs w:val="24"/>
        </w:rPr>
      </w:pPr>
      <w:r>
        <w:rPr>
          <w:rFonts w:eastAsia="Times New Roman"/>
          <w:b/>
          <w:szCs w:val="24"/>
        </w:rPr>
        <w:t xml:space="preserve">ΙΑΣΟΝΑΣ ΦΩΤΗΛΑΣ: </w:t>
      </w:r>
      <w:r>
        <w:rPr>
          <w:rFonts w:eastAsia="Times New Roman"/>
          <w:szCs w:val="24"/>
        </w:rPr>
        <w:t>Άρα, δεν υπάρχουν τροπολογίες.</w:t>
      </w:r>
    </w:p>
    <w:p w14:paraId="1B958B2F" w14:textId="77777777" w:rsidR="00734353" w:rsidRDefault="00947540">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Αυτό που πήραμε στο τέλος, η 1459 που έχει τρεις επιμέρους εφαρμογές έχουν γίνει τρία επιμέρους άρθρα.</w:t>
      </w:r>
    </w:p>
    <w:p w14:paraId="1B958B30" w14:textId="77777777" w:rsidR="00734353" w:rsidRDefault="00947540">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w:t>
      </w:r>
      <w:proofErr w:type="spellStart"/>
      <w:r>
        <w:rPr>
          <w:rFonts w:eastAsia="Times New Roman"/>
          <w:szCs w:val="24"/>
        </w:rPr>
        <w:t>Μπαργιώτα</w:t>
      </w:r>
      <w:proofErr w:type="spellEnd"/>
      <w:r>
        <w:rPr>
          <w:rFonts w:eastAsia="Times New Roman"/>
          <w:szCs w:val="24"/>
        </w:rPr>
        <w:t>, ψηφίζουμε την τροπολογία αυτήν τη στιγμή.</w:t>
      </w:r>
    </w:p>
    <w:p w14:paraId="1B958B31" w14:textId="77777777" w:rsidR="00734353" w:rsidRDefault="00947540">
      <w:pPr>
        <w:spacing w:line="600" w:lineRule="auto"/>
        <w:ind w:firstLine="720"/>
        <w:jc w:val="both"/>
        <w:rPr>
          <w:rFonts w:eastAsia="Times New Roman"/>
          <w:szCs w:val="24"/>
        </w:rPr>
      </w:pPr>
      <w:r>
        <w:rPr>
          <w:rFonts w:eastAsia="Times New Roman"/>
          <w:b/>
          <w:szCs w:val="24"/>
        </w:rPr>
        <w:t xml:space="preserve">ΙΑΣΟΝΑΣ ΦΩΤΗΛΑΣ: </w:t>
      </w:r>
      <w:r>
        <w:rPr>
          <w:rFonts w:eastAsia="Times New Roman"/>
          <w:szCs w:val="24"/>
        </w:rPr>
        <w:t>Όχι, δεν ψηφίζουμε την τροπολογία, κύριε Πρόεδρε. Νομίζω ότι δεν έχουμε καταλάβει τότε. Εγώ βλέπω εδώ άρθρα του νομοσχεδίου. Δεν υπάρχουν τροπολογίες πλέον.</w:t>
      </w:r>
    </w:p>
    <w:p w14:paraId="1B958B32" w14:textId="77777777" w:rsidR="00734353" w:rsidRDefault="00947540">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Ενσωματώθηκαν ως άρθρα.</w:t>
      </w:r>
    </w:p>
    <w:p w14:paraId="1B958B33" w14:textId="77777777" w:rsidR="00734353" w:rsidRDefault="00947540">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Ως τροπολογία, με βάση τον Κανονισμό.</w:t>
      </w:r>
    </w:p>
    <w:p w14:paraId="1B958B34" w14:textId="77777777" w:rsidR="00734353" w:rsidRDefault="00947540">
      <w:pPr>
        <w:spacing w:line="600" w:lineRule="auto"/>
        <w:ind w:firstLine="720"/>
        <w:jc w:val="both"/>
        <w:rPr>
          <w:rFonts w:eastAsia="Times New Roman"/>
          <w:szCs w:val="24"/>
        </w:rPr>
      </w:pPr>
      <w:r>
        <w:rPr>
          <w:rFonts w:eastAsia="Times New Roman"/>
          <w:b/>
          <w:szCs w:val="24"/>
        </w:rPr>
        <w:t xml:space="preserve">ΙΑΣΟΝΑΣ ΦΩΤΗΛΑΣ: </w:t>
      </w:r>
      <w:r>
        <w:rPr>
          <w:rFonts w:eastAsia="Times New Roman"/>
          <w:szCs w:val="24"/>
        </w:rPr>
        <w:t>Να το διευκρινίσουμε αυτό, γιατί εγώ άλλο καταλαβαίνω. Εγώ βλέπω άρθρα νομοσχεδίου.</w:t>
      </w:r>
    </w:p>
    <w:p w14:paraId="1B958B35" w14:textId="77777777" w:rsidR="00734353" w:rsidRDefault="00947540">
      <w:pPr>
        <w:spacing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Κύριε Πρόεδρε, για τη συγκεκριμένη τροπολογία και στην παρέμβαση που κάναμε εμείς και οι άλλοι συνάδελφοι, εισηγητές, αγορητές, επειδή είδαμε ότι ήταν τρία άρθρα και επειδή κάποια κόμματα ή όλα τα κόμματα έχουν διαφορετική τοποθέτηση ψήφου για κάθε ένα από αυτά, μιλώντας και παρεμβαίνοντας ειπώθηκε ότι θα ψηφιστεί όπως μας μοιράστηκε στο λεγόμενο «σπλάχνο».</w:t>
      </w:r>
    </w:p>
    <w:p w14:paraId="1B958B36" w14:textId="77777777" w:rsidR="00734353" w:rsidRDefault="00947540">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Δεν έχει ενσωματωθεί σαν ξεχωριστό άρθρο. Ψηφίζουμε ξεχωριστά τις τροπολογίες.</w:t>
      </w:r>
    </w:p>
    <w:p w14:paraId="1B958B37" w14:textId="77777777" w:rsidR="00734353" w:rsidRDefault="00947540">
      <w:pPr>
        <w:spacing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Άρα, ψηφίζουμε ενιαία αυτήν την τροπολογία.</w:t>
      </w:r>
    </w:p>
    <w:p w14:paraId="1B958B38" w14:textId="77777777" w:rsidR="00734353" w:rsidRDefault="00947540">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Ναι. Έτσι είναι η ενημέρωση.</w:t>
      </w:r>
    </w:p>
    <w:p w14:paraId="1B958B39" w14:textId="77777777" w:rsidR="00734353" w:rsidRDefault="00947540">
      <w:pPr>
        <w:spacing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Τι λέγατε πριν, ότι «θα…», «και έτσι και αλλιώς…».</w:t>
      </w:r>
    </w:p>
    <w:p w14:paraId="1B958B3A" w14:textId="77777777" w:rsidR="00734353" w:rsidRDefault="00947540">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Αναφερόμαστε στην τροπολογία με γενικό αριθμό 1459 και ειδικό 109.</w:t>
      </w:r>
    </w:p>
    <w:p w14:paraId="1B958B3B" w14:textId="77777777" w:rsidR="00734353" w:rsidRDefault="00947540">
      <w:pPr>
        <w:spacing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Συγγνώμη, κύριε Πρόεδρε, διακόπτω τώρα και δεν το συνηθίζω…</w:t>
      </w:r>
    </w:p>
    <w:p w14:paraId="1B958B3C" w14:textId="77777777" w:rsidR="00734353" w:rsidRDefault="00947540">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Όχι, βοηθάτε τη διαδικασία. Προς θεού.</w:t>
      </w:r>
    </w:p>
    <w:p w14:paraId="1B958B3D" w14:textId="77777777" w:rsidR="00734353" w:rsidRDefault="00947540">
      <w:pPr>
        <w:spacing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Δείτε, συγκεκριμένα. Σ’ ό,τι μας αφορά -ενδεχομένως και άλλα κόμματα- σ’ ένα άρθρο από τα τρία της τροπολογίας είμαστε υπέρ. Λέω ένα παράδειγμα.</w:t>
      </w:r>
    </w:p>
    <w:p w14:paraId="1B958B3E" w14:textId="77777777" w:rsidR="00734353" w:rsidRDefault="00947540">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Ενιαία ψηφίζεται η τροπολογία.</w:t>
      </w:r>
    </w:p>
    <w:p w14:paraId="1B958B3F" w14:textId="77777777" w:rsidR="00734353" w:rsidRDefault="00947540">
      <w:pPr>
        <w:spacing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Ενιαία ψηφίζουμε, αλλά δεν καταγράφεται για παράδειγμα στα Πρακτικά ότι ψηφίζουμε. Αν το πούμε προφορικά, θα το δει ενδεχομένως όποιος ανατρέξει. Αλλά όποιος πάρει μετά, θα δει ότι το τάδε κόμμα, σ’ αυτήν την τροπολογία, σ’ αυτό το άρθρο ψήφισε παρών στο σύνολο. Γιατί το σύνολο θα φαίνεται, όχι το άρθρο.</w:t>
      </w:r>
    </w:p>
    <w:p w14:paraId="1B958B40" w14:textId="77777777" w:rsidR="00734353" w:rsidRDefault="00947540">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Το καταλαβαίνω.</w:t>
      </w:r>
    </w:p>
    <w:p w14:paraId="1B958B41" w14:textId="77777777" w:rsidR="00734353" w:rsidRDefault="00947540">
      <w:pPr>
        <w:spacing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Πώς θα γίνει; Είναι ζητήματα. Εγώ οφείλω να καταθέσω την άποψή μου.</w:t>
      </w:r>
    </w:p>
    <w:p w14:paraId="1B958B42" w14:textId="77777777" w:rsidR="00734353" w:rsidRDefault="00947540">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Καλώς κάνετε, για τα Πρακτικά.</w:t>
      </w:r>
    </w:p>
    <w:p w14:paraId="1B958B43" w14:textId="77777777" w:rsidR="00734353" w:rsidRDefault="00947540">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1459 και ειδικό 109 ως έχει;</w:t>
      </w:r>
    </w:p>
    <w:p w14:paraId="1B958B44" w14:textId="77777777" w:rsidR="00734353" w:rsidRDefault="00947540">
      <w:pPr>
        <w:spacing w:line="600" w:lineRule="auto"/>
        <w:ind w:firstLine="720"/>
        <w:jc w:val="both"/>
        <w:rPr>
          <w:rFonts w:eastAsia="Times New Roman"/>
          <w:szCs w:val="24"/>
        </w:rPr>
      </w:pPr>
      <w:r>
        <w:rPr>
          <w:rFonts w:eastAsia="Times New Roman"/>
          <w:b/>
          <w:szCs w:val="24"/>
        </w:rPr>
        <w:t xml:space="preserve">ΙΩΑΝΝΗΣ ΔΕΔΕΣ: </w:t>
      </w:r>
      <w:r>
        <w:rPr>
          <w:rFonts w:eastAsia="Times New Roman"/>
          <w:szCs w:val="24"/>
        </w:rPr>
        <w:t>Ναι.</w:t>
      </w:r>
    </w:p>
    <w:p w14:paraId="1B958B45" w14:textId="77777777" w:rsidR="00734353" w:rsidRDefault="00947540">
      <w:pPr>
        <w:spacing w:line="600" w:lineRule="auto"/>
        <w:ind w:firstLine="720"/>
        <w:jc w:val="both"/>
        <w:rPr>
          <w:rFonts w:eastAsia="Times New Roman"/>
          <w:szCs w:val="24"/>
        </w:rPr>
      </w:pPr>
      <w:r>
        <w:rPr>
          <w:rFonts w:eastAsia="Times New Roman"/>
          <w:b/>
          <w:szCs w:val="24"/>
        </w:rPr>
        <w:t>ΙΑΣΟΝΑΣ ΦΩΤΗΛΑΣ:</w:t>
      </w:r>
      <w:r>
        <w:rPr>
          <w:rFonts w:eastAsia="Times New Roman"/>
          <w:szCs w:val="24"/>
        </w:rPr>
        <w:t xml:space="preserve"> Εφόσον είναι ενιαία και δεν υπάρχουν άρθρα 3, 4 και 5 λέμε «όχι».</w:t>
      </w:r>
    </w:p>
    <w:p w14:paraId="1B958B46" w14:textId="77777777" w:rsidR="00734353" w:rsidRDefault="00947540">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Συγγνώμη. Έχει διαχωριστεί σε άρθρα: 3</w:t>
      </w:r>
      <w:r>
        <w:rPr>
          <w:rFonts w:eastAsia="Times New Roman"/>
          <w:szCs w:val="24"/>
          <w:vertAlign w:val="superscript"/>
        </w:rPr>
        <w:t>ο</w:t>
      </w:r>
      <w:r>
        <w:rPr>
          <w:rFonts w:eastAsia="Times New Roman"/>
          <w:szCs w:val="24"/>
        </w:rPr>
        <w:t>, 4</w:t>
      </w:r>
      <w:r>
        <w:rPr>
          <w:rFonts w:eastAsia="Times New Roman"/>
          <w:szCs w:val="24"/>
          <w:vertAlign w:val="superscript"/>
        </w:rPr>
        <w:t>ο</w:t>
      </w:r>
      <w:r>
        <w:rPr>
          <w:rFonts w:eastAsia="Times New Roman"/>
          <w:szCs w:val="24"/>
        </w:rPr>
        <w:t>, 5</w:t>
      </w:r>
      <w:r>
        <w:rPr>
          <w:rFonts w:eastAsia="Times New Roman"/>
          <w:szCs w:val="24"/>
          <w:vertAlign w:val="superscript"/>
        </w:rPr>
        <w:t>ο</w:t>
      </w:r>
      <w:r>
        <w:rPr>
          <w:rFonts w:eastAsia="Times New Roman"/>
          <w:szCs w:val="24"/>
        </w:rPr>
        <w:t>.</w:t>
      </w:r>
    </w:p>
    <w:p w14:paraId="1B958B47" w14:textId="77777777" w:rsidR="00734353" w:rsidRDefault="00947540">
      <w:pPr>
        <w:spacing w:line="600" w:lineRule="auto"/>
        <w:ind w:firstLine="720"/>
        <w:jc w:val="both"/>
        <w:rPr>
          <w:rFonts w:eastAsia="Times New Roman"/>
          <w:szCs w:val="24"/>
        </w:rPr>
      </w:pPr>
      <w:r>
        <w:rPr>
          <w:rFonts w:eastAsia="Times New Roman"/>
          <w:b/>
          <w:szCs w:val="24"/>
        </w:rPr>
        <w:t>ΙΑΣΟΝΑΣ ΦΩΤΗΛΑΣ:</w:t>
      </w:r>
      <w:r>
        <w:rPr>
          <w:rFonts w:eastAsia="Times New Roman"/>
          <w:szCs w:val="24"/>
        </w:rPr>
        <w:t xml:space="preserve"> Κι εγώ αυτό αντιλαμβάνομαι.</w:t>
      </w:r>
    </w:p>
    <w:p w14:paraId="1B958B48" w14:textId="77777777" w:rsidR="00734353" w:rsidRDefault="00947540">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Δεν έχει διαχωριστεί σε άρθρα.</w:t>
      </w:r>
    </w:p>
    <w:p w14:paraId="1B958B49" w14:textId="77777777" w:rsidR="00734353" w:rsidRDefault="00947540">
      <w:pPr>
        <w:spacing w:line="600" w:lineRule="auto"/>
        <w:ind w:firstLine="720"/>
        <w:jc w:val="both"/>
        <w:rPr>
          <w:rFonts w:eastAsia="Times New Roman"/>
          <w:szCs w:val="24"/>
        </w:rPr>
      </w:pPr>
      <w:r>
        <w:rPr>
          <w:rFonts w:eastAsia="Times New Roman"/>
          <w:b/>
          <w:szCs w:val="24"/>
        </w:rPr>
        <w:t>ΙΑΣΟΝΑΣ ΦΩΤΗΛΑΣ:</w:t>
      </w:r>
      <w:r>
        <w:rPr>
          <w:rFonts w:eastAsia="Times New Roman"/>
          <w:szCs w:val="24"/>
        </w:rPr>
        <w:t xml:space="preserve"> Συγγνώμη, αυτό που έχουμε λάβει εμείς στα χέρια μας τι είναι;</w:t>
      </w:r>
    </w:p>
    <w:p w14:paraId="1B958B4A" w14:textId="77777777" w:rsidR="00734353" w:rsidRDefault="00947540">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Στο «σπλάχνο» έχουν διαχωριστεί σε άρθρα.</w:t>
      </w:r>
    </w:p>
    <w:p w14:paraId="1B958B4B" w14:textId="77777777" w:rsidR="00734353" w:rsidRDefault="00947540">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 το κείμενο, το πως θα δημοσιευθεί στο ΦΕΚ.</w:t>
      </w:r>
    </w:p>
    <w:p w14:paraId="1B958B4C" w14:textId="77777777" w:rsidR="00734353" w:rsidRDefault="00947540">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Είναι διαφορετικά ζητήματα.</w:t>
      </w:r>
    </w:p>
    <w:p w14:paraId="1B958B4D" w14:textId="77777777" w:rsidR="00734353" w:rsidRDefault="00947540">
      <w:pPr>
        <w:spacing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Το ΦΕΚ, αυτό λέμε, Πρόεδρε, δεν είναι της παρούσης. Δεν πρόκειται να το λύσουμε εδώ.</w:t>
      </w:r>
    </w:p>
    <w:p w14:paraId="1B958B4E" w14:textId="77777777" w:rsidR="00734353" w:rsidRDefault="00947540">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Συνάδελφοι, δεν υπάρχει δόλος. Είναι διαδικαστικό το θέμα και επειδή πνιγόμαστε αυτήν τη στιγμή, να το τελειώσουμε, να φύγει. </w:t>
      </w:r>
    </w:p>
    <w:p w14:paraId="1B958B4F" w14:textId="77777777" w:rsidR="00734353" w:rsidRDefault="00947540">
      <w:pPr>
        <w:spacing w:line="600" w:lineRule="auto"/>
        <w:ind w:firstLine="720"/>
        <w:jc w:val="both"/>
        <w:rPr>
          <w:rFonts w:eastAsia="Times New Roman"/>
          <w:szCs w:val="24"/>
        </w:rPr>
      </w:pPr>
      <w:r>
        <w:rPr>
          <w:rFonts w:eastAsia="Times New Roman"/>
          <w:b/>
          <w:szCs w:val="24"/>
        </w:rPr>
        <w:t>ΙΑΣΟΝΑΣ ΦΩΤΗΛΑΣ:</w:t>
      </w:r>
      <w:r>
        <w:rPr>
          <w:rFonts w:eastAsia="Times New Roman"/>
          <w:szCs w:val="24"/>
        </w:rPr>
        <w:t xml:space="preserve"> Ναι, αλλά να ξέρουμε τι ψηφίζουμε.</w:t>
      </w:r>
    </w:p>
    <w:p w14:paraId="1B958B50" w14:textId="77777777" w:rsidR="00734353" w:rsidRDefault="00947540">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Δεν έχει ουσία. Δεν υπάρχει σκοπιμότητα.</w:t>
      </w:r>
    </w:p>
    <w:p w14:paraId="1B958B51" w14:textId="77777777" w:rsidR="00734353" w:rsidRDefault="00947540">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Είναι ενιαία τροπολογία, κύριε Φωτήλα.</w:t>
      </w:r>
    </w:p>
    <w:p w14:paraId="1B958B52" w14:textId="77777777" w:rsidR="00734353" w:rsidRDefault="00947540">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Κύριε Φωτήλα, δεν υπάρχει σκοπιμότητα. Δεν υπάρχει πονηριά.</w:t>
      </w:r>
    </w:p>
    <w:p w14:paraId="1B958B53" w14:textId="77777777" w:rsidR="00734353" w:rsidRDefault="00947540">
      <w:pPr>
        <w:spacing w:line="600" w:lineRule="auto"/>
        <w:ind w:firstLine="720"/>
        <w:jc w:val="both"/>
        <w:rPr>
          <w:rFonts w:eastAsia="Times New Roman"/>
          <w:szCs w:val="24"/>
        </w:rPr>
      </w:pPr>
      <w:r>
        <w:rPr>
          <w:rFonts w:eastAsia="Times New Roman"/>
          <w:b/>
          <w:szCs w:val="24"/>
        </w:rPr>
        <w:t>ΙΑΣΟΝΑΣ ΦΩΤΗΛΑΣ:</w:t>
      </w:r>
      <w:r>
        <w:rPr>
          <w:rFonts w:eastAsia="Times New Roman"/>
          <w:szCs w:val="24"/>
        </w:rPr>
        <w:t xml:space="preserve"> Δεν είπα εγώ ότι υπάρχει σκοπιμότητα. Να ξέρω τι ψηφίζω θέλω.</w:t>
      </w:r>
    </w:p>
    <w:p w14:paraId="1B958B54" w14:textId="77777777" w:rsidR="00734353" w:rsidRDefault="00947540">
      <w:pPr>
        <w:spacing w:line="600" w:lineRule="auto"/>
        <w:ind w:firstLine="720"/>
        <w:jc w:val="both"/>
        <w:rPr>
          <w:rFonts w:eastAsia="Times New Roman"/>
          <w:b/>
          <w:szCs w:val="24"/>
        </w:rPr>
      </w:pPr>
      <w:r>
        <w:rPr>
          <w:rFonts w:eastAsia="Times New Roman"/>
          <w:b/>
          <w:szCs w:val="24"/>
        </w:rPr>
        <w:t>ΙΩΑΝΝΗΣ ΔΕΔΕΣ:</w:t>
      </w:r>
      <w:r>
        <w:rPr>
          <w:rFonts w:eastAsia="Times New Roman"/>
          <w:szCs w:val="24"/>
        </w:rPr>
        <w:t xml:space="preserve"> Μπορείτε να διαφοροποιηθείτε ως προς ένα άρθρο.</w:t>
      </w:r>
    </w:p>
    <w:p w14:paraId="1B958B55" w14:textId="77777777" w:rsidR="00734353" w:rsidRDefault="00947540">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Ψηφίζουμε ενιαία την τροπολογία, κύριε Φωτήλα.</w:t>
      </w:r>
    </w:p>
    <w:p w14:paraId="1B958B56" w14:textId="77777777" w:rsidR="00734353" w:rsidRDefault="00947540">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1459 και ειδικό 109 ως έχει;</w:t>
      </w:r>
    </w:p>
    <w:p w14:paraId="1B958B57" w14:textId="77777777" w:rsidR="00734353" w:rsidRDefault="00947540">
      <w:pPr>
        <w:spacing w:line="600" w:lineRule="auto"/>
        <w:ind w:firstLine="720"/>
        <w:jc w:val="both"/>
        <w:rPr>
          <w:rFonts w:eastAsia="Times New Roman"/>
          <w:b/>
          <w:szCs w:val="24"/>
        </w:rPr>
      </w:pPr>
      <w:r>
        <w:rPr>
          <w:rFonts w:eastAsia="Times New Roman"/>
          <w:b/>
          <w:szCs w:val="24"/>
        </w:rPr>
        <w:t xml:space="preserve">ΙΩΑΝΝΗΣ ΔΕΔΕΣ: </w:t>
      </w:r>
      <w:r>
        <w:rPr>
          <w:rFonts w:eastAsia="Times New Roman"/>
          <w:szCs w:val="24"/>
        </w:rPr>
        <w:t>Ναι.</w:t>
      </w:r>
    </w:p>
    <w:p w14:paraId="1B958B58" w14:textId="77777777" w:rsidR="00734353" w:rsidRDefault="00947540">
      <w:pPr>
        <w:spacing w:line="600" w:lineRule="auto"/>
        <w:ind w:firstLine="720"/>
        <w:jc w:val="both"/>
        <w:rPr>
          <w:rFonts w:eastAsia="Times New Roman"/>
          <w:b/>
          <w:szCs w:val="24"/>
        </w:rPr>
      </w:pPr>
      <w:r>
        <w:rPr>
          <w:rFonts w:eastAsia="Times New Roman"/>
          <w:b/>
          <w:szCs w:val="24"/>
        </w:rPr>
        <w:t>ΙΑΣΟΝΑΣ ΦΩΤΗΛΑΣ:</w:t>
      </w:r>
      <w:r>
        <w:rPr>
          <w:rFonts w:eastAsia="Times New Roman"/>
          <w:szCs w:val="24"/>
        </w:rPr>
        <w:t xml:space="preserve"> Εφόσον ψηφίζουμε ενιαία την τροπολογία, λέμε «όχι».</w:t>
      </w:r>
    </w:p>
    <w:p w14:paraId="1B958B59" w14:textId="77777777" w:rsidR="00734353" w:rsidRDefault="00947540">
      <w:pPr>
        <w:spacing w:line="600" w:lineRule="auto"/>
        <w:ind w:firstLine="720"/>
        <w:jc w:val="both"/>
        <w:rPr>
          <w:rFonts w:eastAsia="Times New Roman"/>
          <w:b/>
          <w:szCs w:val="24"/>
        </w:rPr>
      </w:pPr>
      <w:r>
        <w:rPr>
          <w:rFonts w:eastAsia="Times New Roman"/>
          <w:b/>
          <w:szCs w:val="24"/>
        </w:rPr>
        <w:t>ΚΩΝΣΤΑΝΤΙΝΟΣ ΜΠΑΡΓΙΩΤΑΣ:</w:t>
      </w:r>
      <w:r>
        <w:rPr>
          <w:rFonts w:eastAsia="Times New Roman"/>
          <w:szCs w:val="24"/>
        </w:rPr>
        <w:t xml:space="preserve"> Ακριβώς με το ίδιο σκεπτικό, λέμε «όχι».</w:t>
      </w:r>
    </w:p>
    <w:p w14:paraId="1B958B5A" w14:textId="77777777" w:rsidR="00734353" w:rsidRDefault="00947540">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Άρθρα 3, 4, 5 «παρών».</w:t>
      </w:r>
    </w:p>
    <w:p w14:paraId="1B958B5B" w14:textId="77777777" w:rsidR="00734353" w:rsidRDefault="00947540">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Την τροπολογία, κύριε </w:t>
      </w:r>
      <w:proofErr w:type="spellStart"/>
      <w:r>
        <w:rPr>
          <w:rFonts w:eastAsia="Times New Roman"/>
          <w:szCs w:val="24"/>
        </w:rPr>
        <w:t>Αϊβατίδη</w:t>
      </w:r>
      <w:proofErr w:type="spellEnd"/>
      <w:r>
        <w:rPr>
          <w:rFonts w:eastAsia="Times New Roman"/>
          <w:szCs w:val="24"/>
        </w:rPr>
        <w:t>.</w:t>
      </w:r>
    </w:p>
    <w:p w14:paraId="1B958B5C" w14:textId="77777777" w:rsidR="00734353" w:rsidRDefault="00947540">
      <w:pPr>
        <w:spacing w:line="600" w:lineRule="auto"/>
        <w:ind w:firstLine="720"/>
        <w:jc w:val="both"/>
        <w:rPr>
          <w:rFonts w:eastAsia="Times New Roman"/>
          <w:b/>
          <w:szCs w:val="24"/>
        </w:rPr>
      </w:pPr>
      <w:r>
        <w:rPr>
          <w:rFonts w:eastAsia="Times New Roman"/>
          <w:b/>
          <w:szCs w:val="24"/>
        </w:rPr>
        <w:t>ΙΩΑΝΝΗΣ ΑΪΒΑΤΙΔΗΣ:</w:t>
      </w:r>
      <w:r>
        <w:rPr>
          <w:rFonts w:eastAsia="Times New Roman"/>
          <w:szCs w:val="24"/>
        </w:rPr>
        <w:t xml:space="preserve"> Παρών.</w:t>
      </w:r>
    </w:p>
    <w:p w14:paraId="1B958B5D" w14:textId="77777777" w:rsidR="00734353" w:rsidRDefault="00947540">
      <w:pPr>
        <w:spacing w:line="600" w:lineRule="auto"/>
        <w:ind w:firstLine="720"/>
        <w:jc w:val="both"/>
        <w:rPr>
          <w:rFonts w:eastAsia="Times New Roman"/>
          <w:b/>
          <w:szCs w:val="24"/>
        </w:rPr>
      </w:pPr>
      <w:r>
        <w:rPr>
          <w:rFonts w:eastAsia="Times New Roman"/>
          <w:b/>
          <w:szCs w:val="24"/>
        </w:rPr>
        <w:t>ΓΕΩΡΓΙΟΣ ΛΑΜΠΡΟΥΛΗΣ (ΣΤ΄ Αντιπρόεδρος της Βουλής):</w:t>
      </w:r>
      <w:r>
        <w:rPr>
          <w:rFonts w:eastAsia="Times New Roman"/>
          <w:szCs w:val="24"/>
        </w:rPr>
        <w:t xml:space="preserve"> Η τροπολογία, όπως μπαίνει στην ψηφοφορία, «παρών». Αλλά, είμαστε υπέρ σε κάποια άρθρα. Τι να σας πω τώρα. Το είπαμε δέκα φορές. Το ίδιο ισχύει για όλους.</w:t>
      </w:r>
    </w:p>
    <w:p w14:paraId="1B958B5E" w14:textId="77777777" w:rsidR="00734353" w:rsidRDefault="00947540">
      <w:pPr>
        <w:spacing w:line="600" w:lineRule="auto"/>
        <w:ind w:firstLine="720"/>
        <w:jc w:val="both"/>
        <w:rPr>
          <w:rFonts w:eastAsia="Times New Roman"/>
          <w:b/>
          <w:szCs w:val="24"/>
        </w:rPr>
      </w:pPr>
      <w:r>
        <w:rPr>
          <w:rFonts w:eastAsia="Times New Roman"/>
          <w:b/>
          <w:szCs w:val="24"/>
        </w:rPr>
        <w:t>ΑΘΑΝΑΣΙΟΣ ΠΑΠΑΧΡΙΣΤΟΠΟΥΛΟΣ:</w:t>
      </w:r>
      <w:r>
        <w:rPr>
          <w:rFonts w:eastAsia="Times New Roman"/>
          <w:szCs w:val="24"/>
        </w:rPr>
        <w:t xml:space="preserve"> Ναι.</w:t>
      </w:r>
    </w:p>
    <w:p w14:paraId="1B958B5F" w14:textId="77777777" w:rsidR="00734353" w:rsidRDefault="00947540">
      <w:pPr>
        <w:spacing w:line="600" w:lineRule="auto"/>
        <w:ind w:firstLine="720"/>
        <w:jc w:val="both"/>
        <w:rPr>
          <w:rFonts w:eastAsia="Times New Roman"/>
          <w:b/>
          <w:szCs w:val="24"/>
        </w:rPr>
      </w:pPr>
      <w:r>
        <w:rPr>
          <w:rFonts w:eastAsia="Times New Roman"/>
          <w:b/>
          <w:szCs w:val="24"/>
        </w:rPr>
        <w:t>ΑΡΙΣΤΕΙΔΗΣ ΦΩΚΑΣ:</w:t>
      </w:r>
      <w:r>
        <w:rPr>
          <w:rFonts w:eastAsia="Times New Roman"/>
          <w:szCs w:val="24"/>
        </w:rPr>
        <w:t xml:space="preserve"> Ναι.</w:t>
      </w:r>
    </w:p>
    <w:p w14:paraId="1B958B60" w14:textId="77777777" w:rsidR="00734353" w:rsidRDefault="00947540">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Όχι, αλλά με την διευκρίνιση που έκανε ο κ. </w:t>
      </w:r>
      <w:proofErr w:type="spellStart"/>
      <w:r>
        <w:rPr>
          <w:rFonts w:eastAsia="Times New Roman"/>
          <w:szCs w:val="24"/>
        </w:rPr>
        <w:t>Λαμπρούλης</w:t>
      </w:r>
      <w:proofErr w:type="spellEnd"/>
      <w:r>
        <w:rPr>
          <w:rFonts w:eastAsia="Times New Roman"/>
          <w:szCs w:val="24"/>
        </w:rPr>
        <w:t>. Νομίζω ότι είμαστε όλοι σ’ αυτήν τη θέση.</w:t>
      </w:r>
    </w:p>
    <w:p w14:paraId="1B958B61" w14:textId="77777777" w:rsidR="00734353" w:rsidRDefault="00947540">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Θα θέλαμε όλοι να ψηφίσουμε το άρθρο 5 και δεν μπορούμε. Το λέω για τα Πρακτικά.</w:t>
      </w:r>
    </w:p>
    <w:p w14:paraId="1B958B62" w14:textId="77777777" w:rsidR="00734353" w:rsidRDefault="00947540">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Ακριβώς.</w:t>
      </w:r>
    </w:p>
    <w:p w14:paraId="1B958B63" w14:textId="77777777" w:rsidR="00734353" w:rsidRDefault="00947540">
      <w:pPr>
        <w:spacing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Το άρθρο 5 το οποίο είναι το τρίτο άρθρο της τροπολογίας.</w:t>
      </w:r>
    </w:p>
    <w:p w14:paraId="1B958B64" w14:textId="77777777" w:rsidR="00734353" w:rsidRDefault="00947540">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Ακριβώς.</w:t>
      </w:r>
    </w:p>
    <w:p w14:paraId="1B958B65" w14:textId="77777777" w:rsidR="00734353" w:rsidRDefault="00947540">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 η τροπολογία με γενικό αριθμό 1459 και ειδικό 109 έγινε δεκτή ως έχει και εντάσσεται στο σχέδιο νόμου ως ίδια άρθρα.</w:t>
      </w:r>
    </w:p>
    <w:p w14:paraId="1B958B66" w14:textId="77777777" w:rsidR="00734353" w:rsidRDefault="00947540">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1460 και ειδικό 110 ως έχει;</w:t>
      </w:r>
    </w:p>
    <w:p w14:paraId="1B958B67" w14:textId="77777777" w:rsidR="00734353" w:rsidRDefault="00947540">
      <w:pPr>
        <w:spacing w:line="600" w:lineRule="auto"/>
        <w:ind w:firstLine="720"/>
        <w:jc w:val="both"/>
        <w:rPr>
          <w:rFonts w:eastAsia="Times New Roman"/>
          <w:b/>
          <w:szCs w:val="24"/>
        </w:rPr>
      </w:pPr>
      <w:r>
        <w:rPr>
          <w:rFonts w:eastAsia="Times New Roman"/>
          <w:b/>
          <w:szCs w:val="24"/>
        </w:rPr>
        <w:t xml:space="preserve">ΙΩΑΝΝΗΣ ΔΕΔΕΣ: </w:t>
      </w:r>
      <w:r>
        <w:rPr>
          <w:rFonts w:eastAsia="Times New Roman"/>
          <w:szCs w:val="24"/>
        </w:rPr>
        <w:t>Ναι.</w:t>
      </w:r>
    </w:p>
    <w:p w14:paraId="1B958B68" w14:textId="77777777" w:rsidR="00734353" w:rsidRDefault="00947540">
      <w:pPr>
        <w:spacing w:line="600" w:lineRule="auto"/>
        <w:ind w:firstLine="720"/>
        <w:jc w:val="both"/>
        <w:rPr>
          <w:rFonts w:eastAsia="Times New Roman"/>
          <w:szCs w:val="24"/>
        </w:rPr>
      </w:pPr>
      <w:r>
        <w:rPr>
          <w:rFonts w:eastAsia="Times New Roman"/>
          <w:b/>
          <w:szCs w:val="24"/>
        </w:rPr>
        <w:t xml:space="preserve">ΙΑΣΟΝΑΣ ΦΩΤΗΛΑΣ: </w:t>
      </w:r>
      <w:r>
        <w:rPr>
          <w:rFonts w:eastAsia="Times New Roman"/>
          <w:szCs w:val="24"/>
        </w:rPr>
        <w:t>Όχι.</w:t>
      </w:r>
    </w:p>
    <w:p w14:paraId="1B958B69" w14:textId="77777777" w:rsidR="00734353" w:rsidRDefault="00947540">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Παρών.</w:t>
      </w:r>
    </w:p>
    <w:p w14:paraId="1B958B6A" w14:textId="77777777" w:rsidR="00734353" w:rsidRDefault="00947540">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Παρών.</w:t>
      </w:r>
    </w:p>
    <w:p w14:paraId="1B958B6B" w14:textId="77777777" w:rsidR="00734353" w:rsidRDefault="00947540">
      <w:pPr>
        <w:spacing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Ναι.</w:t>
      </w:r>
    </w:p>
    <w:p w14:paraId="1B958B6C" w14:textId="77777777" w:rsidR="00734353" w:rsidRDefault="00947540">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1B958B6D" w14:textId="77777777" w:rsidR="00734353" w:rsidRDefault="00947540">
      <w:pPr>
        <w:spacing w:line="600" w:lineRule="auto"/>
        <w:ind w:firstLine="720"/>
        <w:jc w:val="both"/>
        <w:rPr>
          <w:rFonts w:eastAsia="Times New Roman"/>
          <w:b/>
          <w:szCs w:val="24"/>
        </w:rPr>
      </w:pPr>
      <w:r>
        <w:rPr>
          <w:rFonts w:eastAsia="Times New Roman"/>
          <w:b/>
          <w:szCs w:val="24"/>
        </w:rPr>
        <w:t>ΑΡΙΣΤΕΙΔΗΣ ΦΩΚΑΣ:</w:t>
      </w:r>
      <w:r>
        <w:rPr>
          <w:rFonts w:eastAsia="Times New Roman"/>
          <w:szCs w:val="24"/>
        </w:rPr>
        <w:t xml:space="preserve"> Ναι.</w:t>
      </w:r>
    </w:p>
    <w:p w14:paraId="1B958B6E" w14:textId="77777777" w:rsidR="00734353" w:rsidRDefault="00947540">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Παρών.</w:t>
      </w:r>
    </w:p>
    <w:p w14:paraId="1B958B6F" w14:textId="77777777" w:rsidR="00734353" w:rsidRDefault="00947540">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 η τροπολογία με γενικό αριθμό 1460 και ειδικό 110 έγινε δεκτή ως έχει και εντάσσεται στο σχέδιο νόμου ως ίδιο άρθρο.</w:t>
      </w:r>
    </w:p>
    <w:p w14:paraId="1B958B70" w14:textId="77777777" w:rsidR="00734353" w:rsidRDefault="00947540">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1461 και ειδικό 111 ως έχει;</w:t>
      </w:r>
    </w:p>
    <w:p w14:paraId="1B958B71" w14:textId="77777777" w:rsidR="00734353" w:rsidRDefault="00947540">
      <w:pPr>
        <w:spacing w:line="600" w:lineRule="auto"/>
        <w:ind w:firstLine="720"/>
        <w:jc w:val="both"/>
        <w:rPr>
          <w:rFonts w:eastAsia="Times New Roman"/>
          <w:szCs w:val="24"/>
        </w:rPr>
      </w:pPr>
      <w:r>
        <w:rPr>
          <w:rFonts w:eastAsia="Times New Roman"/>
          <w:b/>
          <w:szCs w:val="24"/>
        </w:rPr>
        <w:t xml:space="preserve">ΙΩΑΝΝΗΣ ΔΕΔΕΣ: </w:t>
      </w:r>
      <w:r>
        <w:rPr>
          <w:rFonts w:eastAsia="Times New Roman"/>
          <w:szCs w:val="24"/>
        </w:rPr>
        <w:t>Ναι.</w:t>
      </w:r>
    </w:p>
    <w:p w14:paraId="1B958B72" w14:textId="77777777" w:rsidR="00734353" w:rsidRDefault="00947540">
      <w:pPr>
        <w:spacing w:line="600" w:lineRule="auto"/>
        <w:ind w:firstLine="720"/>
        <w:jc w:val="both"/>
        <w:rPr>
          <w:rFonts w:eastAsia="Times New Roman"/>
          <w:b/>
          <w:szCs w:val="24"/>
        </w:rPr>
      </w:pPr>
      <w:r>
        <w:rPr>
          <w:rFonts w:eastAsia="Times New Roman"/>
          <w:b/>
          <w:szCs w:val="24"/>
        </w:rPr>
        <w:t>ΙΑΣΟΝΑΣ ΦΩΤΗΛΑΣ:</w:t>
      </w:r>
      <w:r>
        <w:rPr>
          <w:rFonts w:eastAsia="Times New Roman"/>
          <w:szCs w:val="24"/>
        </w:rPr>
        <w:t xml:space="preserve"> Όχι.</w:t>
      </w:r>
    </w:p>
    <w:p w14:paraId="1B958B73" w14:textId="77777777" w:rsidR="00734353" w:rsidRDefault="00947540">
      <w:pPr>
        <w:spacing w:line="600" w:lineRule="auto"/>
        <w:ind w:firstLine="720"/>
        <w:jc w:val="both"/>
        <w:rPr>
          <w:rFonts w:eastAsia="Times New Roman"/>
          <w:b/>
          <w:szCs w:val="24"/>
        </w:rPr>
      </w:pPr>
      <w:r>
        <w:rPr>
          <w:rFonts w:eastAsia="Times New Roman"/>
          <w:b/>
          <w:szCs w:val="24"/>
        </w:rPr>
        <w:t>ΚΩΝΣΤΑΝΤΙΝΟΣ ΜΠΑΡΓΙΩΤΑΣ:</w:t>
      </w:r>
      <w:r>
        <w:rPr>
          <w:rFonts w:eastAsia="Times New Roman"/>
          <w:szCs w:val="24"/>
        </w:rPr>
        <w:t xml:space="preserve"> Παρών.</w:t>
      </w:r>
    </w:p>
    <w:p w14:paraId="1B958B74" w14:textId="77777777" w:rsidR="00734353" w:rsidRDefault="00947540">
      <w:pPr>
        <w:spacing w:line="600" w:lineRule="auto"/>
        <w:ind w:firstLine="720"/>
        <w:jc w:val="both"/>
        <w:rPr>
          <w:rFonts w:eastAsia="Times New Roman"/>
          <w:b/>
          <w:szCs w:val="24"/>
        </w:rPr>
      </w:pPr>
      <w:r>
        <w:rPr>
          <w:rFonts w:eastAsia="Times New Roman"/>
          <w:b/>
          <w:szCs w:val="24"/>
        </w:rPr>
        <w:t>ΙΩΑΝΝΗΣ ΑΪΒΑΤΙΔΗΣ:</w:t>
      </w:r>
      <w:r>
        <w:rPr>
          <w:rFonts w:eastAsia="Times New Roman"/>
          <w:szCs w:val="24"/>
        </w:rPr>
        <w:t xml:space="preserve"> Όχι.</w:t>
      </w:r>
    </w:p>
    <w:p w14:paraId="1B958B75" w14:textId="77777777" w:rsidR="00734353" w:rsidRDefault="00947540">
      <w:pPr>
        <w:spacing w:line="600" w:lineRule="auto"/>
        <w:ind w:firstLine="720"/>
        <w:jc w:val="both"/>
        <w:rPr>
          <w:rFonts w:eastAsia="Times New Roman"/>
          <w:b/>
          <w:szCs w:val="24"/>
        </w:rPr>
      </w:pPr>
      <w:r>
        <w:rPr>
          <w:rFonts w:eastAsia="Times New Roman"/>
          <w:b/>
          <w:szCs w:val="24"/>
        </w:rPr>
        <w:t>ΓΕΩΡΓΙΟΣ ΛΑΜΠΡΟΥΛΗΣ (ΣΤ΄ Αντιπρόεδρος της Βουλής):</w:t>
      </w:r>
      <w:r>
        <w:rPr>
          <w:rFonts w:eastAsia="Times New Roman"/>
          <w:szCs w:val="24"/>
        </w:rPr>
        <w:t xml:space="preserve"> Όχι.</w:t>
      </w:r>
    </w:p>
    <w:p w14:paraId="1B958B76" w14:textId="77777777" w:rsidR="00734353" w:rsidRDefault="00947540">
      <w:pPr>
        <w:spacing w:line="600" w:lineRule="auto"/>
        <w:ind w:firstLine="720"/>
        <w:jc w:val="both"/>
        <w:rPr>
          <w:rFonts w:eastAsia="Times New Roman"/>
          <w:b/>
          <w:szCs w:val="24"/>
        </w:rPr>
      </w:pPr>
      <w:r>
        <w:rPr>
          <w:rFonts w:eastAsia="Times New Roman"/>
          <w:b/>
          <w:szCs w:val="24"/>
        </w:rPr>
        <w:t>ΑΘΑΝΑΣΙΟΣ ΠΑΠΑΧΡΙΣΤΟΠΟΥΛΟΣ:</w:t>
      </w:r>
      <w:r>
        <w:rPr>
          <w:rFonts w:eastAsia="Times New Roman"/>
          <w:szCs w:val="24"/>
        </w:rPr>
        <w:t xml:space="preserve"> Ναι.</w:t>
      </w:r>
    </w:p>
    <w:p w14:paraId="1B958B77" w14:textId="77777777" w:rsidR="00734353" w:rsidRDefault="00947540">
      <w:pPr>
        <w:spacing w:line="600" w:lineRule="auto"/>
        <w:ind w:firstLine="720"/>
        <w:jc w:val="both"/>
        <w:rPr>
          <w:rFonts w:eastAsia="Times New Roman"/>
          <w:b/>
          <w:szCs w:val="24"/>
        </w:rPr>
      </w:pPr>
      <w:r>
        <w:rPr>
          <w:rFonts w:eastAsia="Times New Roman"/>
          <w:b/>
          <w:szCs w:val="24"/>
        </w:rPr>
        <w:t>ΑΡΙΣΤΕΙΔΗΣ ΦΩΚΑΣ:</w:t>
      </w:r>
      <w:r>
        <w:rPr>
          <w:rFonts w:eastAsia="Times New Roman"/>
          <w:szCs w:val="24"/>
        </w:rPr>
        <w:t xml:space="preserve"> Ναι.</w:t>
      </w:r>
    </w:p>
    <w:p w14:paraId="1B958B78" w14:textId="77777777" w:rsidR="00734353" w:rsidRDefault="00947540">
      <w:pPr>
        <w:spacing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Παρών.</w:t>
      </w:r>
    </w:p>
    <w:p w14:paraId="1B958B79" w14:textId="77777777" w:rsidR="00734353" w:rsidRDefault="00947540">
      <w:pPr>
        <w:spacing w:line="600" w:lineRule="auto"/>
        <w:ind w:firstLine="720"/>
        <w:jc w:val="both"/>
        <w:rPr>
          <w:rFonts w:eastAsia="Times New Roman"/>
          <w:szCs w:val="24"/>
        </w:rPr>
      </w:pPr>
      <w:r>
        <w:rPr>
          <w:rFonts w:eastAsia="Times New Roman" w:cs="Times New Roman"/>
          <w:b/>
          <w:szCs w:val="24"/>
        </w:rPr>
        <w:t xml:space="preserve">ΠΡΟΕΔΡΟΣ (Μάριος Γεωργιάδης): </w:t>
      </w:r>
      <w:r>
        <w:rPr>
          <w:rFonts w:eastAsia="Times New Roman" w:cs="Times New Roman"/>
          <w:szCs w:val="24"/>
        </w:rPr>
        <w:t xml:space="preserve">Συνεπώς η τροπολογία με </w:t>
      </w:r>
      <w:r>
        <w:rPr>
          <w:rFonts w:eastAsia="Times New Roman"/>
          <w:szCs w:val="24"/>
        </w:rPr>
        <w:t>γενικό αριθμό 1461 και ειδικό 111 έγινε δεκτή ως έχει και εντάσσεται στο νομοσχέδιο ως ίδιο άρθρο.</w:t>
      </w:r>
    </w:p>
    <w:p w14:paraId="1B958B7A" w14:textId="77777777" w:rsidR="00734353" w:rsidRDefault="00947540">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1462 και ειδικό 112 ως έχει;</w:t>
      </w:r>
    </w:p>
    <w:p w14:paraId="1B958B7B" w14:textId="77777777" w:rsidR="00734353" w:rsidRDefault="00947540">
      <w:pPr>
        <w:spacing w:line="600" w:lineRule="auto"/>
        <w:ind w:firstLine="720"/>
        <w:jc w:val="both"/>
        <w:rPr>
          <w:rFonts w:eastAsia="Times New Roman"/>
          <w:szCs w:val="24"/>
        </w:rPr>
      </w:pPr>
      <w:r>
        <w:rPr>
          <w:rFonts w:eastAsia="Times New Roman"/>
          <w:b/>
          <w:szCs w:val="24"/>
        </w:rPr>
        <w:t xml:space="preserve">ΙΩΑΝΝΗΣ ΔΕΔΕΣ: </w:t>
      </w:r>
      <w:r>
        <w:rPr>
          <w:rFonts w:eastAsia="Times New Roman"/>
          <w:szCs w:val="24"/>
        </w:rPr>
        <w:t>Ναι.</w:t>
      </w:r>
    </w:p>
    <w:p w14:paraId="1B958B7C" w14:textId="77777777" w:rsidR="00734353" w:rsidRDefault="00947540">
      <w:pPr>
        <w:spacing w:line="600" w:lineRule="auto"/>
        <w:ind w:firstLine="720"/>
        <w:jc w:val="both"/>
        <w:rPr>
          <w:rFonts w:eastAsia="Times New Roman"/>
          <w:b/>
          <w:szCs w:val="24"/>
        </w:rPr>
      </w:pPr>
      <w:r>
        <w:rPr>
          <w:rFonts w:eastAsia="Times New Roman"/>
          <w:b/>
          <w:szCs w:val="24"/>
        </w:rPr>
        <w:t>ΙΑΣΟΝΑΣ ΦΩΤΗΛΑΣ:</w:t>
      </w:r>
      <w:r>
        <w:rPr>
          <w:rFonts w:eastAsia="Times New Roman"/>
          <w:szCs w:val="24"/>
        </w:rPr>
        <w:t xml:space="preserve"> Όχι.</w:t>
      </w:r>
    </w:p>
    <w:p w14:paraId="1B958B7D" w14:textId="77777777" w:rsidR="00734353" w:rsidRDefault="00947540">
      <w:pPr>
        <w:spacing w:line="600" w:lineRule="auto"/>
        <w:ind w:firstLine="720"/>
        <w:jc w:val="both"/>
        <w:rPr>
          <w:rFonts w:eastAsia="Times New Roman"/>
          <w:b/>
          <w:szCs w:val="24"/>
        </w:rPr>
      </w:pPr>
      <w:r>
        <w:rPr>
          <w:rFonts w:eastAsia="Times New Roman"/>
          <w:b/>
          <w:szCs w:val="24"/>
        </w:rPr>
        <w:t>ΚΩΝΣΤΑΝΤΙΝΟΣ ΜΠΑΡΓΙΩΤΑΣ:</w:t>
      </w:r>
      <w:r>
        <w:rPr>
          <w:rFonts w:eastAsia="Times New Roman"/>
          <w:szCs w:val="24"/>
        </w:rPr>
        <w:t xml:space="preserve"> Παρών.</w:t>
      </w:r>
    </w:p>
    <w:p w14:paraId="1B958B7E" w14:textId="77777777" w:rsidR="00734353" w:rsidRDefault="00947540">
      <w:pPr>
        <w:spacing w:line="600" w:lineRule="auto"/>
        <w:ind w:firstLine="720"/>
        <w:jc w:val="both"/>
        <w:rPr>
          <w:rFonts w:eastAsia="Times New Roman"/>
          <w:b/>
          <w:szCs w:val="24"/>
        </w:rPr>
      </w:pPr>
      <w:r>
        <w:rPr>
          <w:rFonts w:eastAsia="Times New Roman"/>
          <w:b/>
          <w:szCs w:val="24"/>
        </w:rPr>
        <w:t>ΙΩΑΝΝΗΣ ΑΪΒΑΤΙΔΗΣ:</w:t>
      </w:r>
      <w:r>
        <w:rPr>
          <w:rFonts w:eastAsia="Times New Roman"/>
          <w:szCs w:val="24"/>
        </w:rPr>
        <w:t xml:space="preserve"> Παρών.</w:t>
      </w:r>
    </w:p>
    <w:p w14:paraId="1B958B7F" w14:textId="77777777" w:rsidR="00734353" w:rsidRDefault="00947540">
      <w:pPr>
        <w:spacing w:line="600" w:lineRule="auto"/>
        <w:ind w:firstLine="720"/>
        <w:jc w:val="both"/>
        <w:rPr>
          <w:rFonts w:eastAsia="Times New Roman"/>
          <w:b/>
          <w:szCs w:val="24"/>
        </w:rPr>
      </w:pPr>
      <w:r>
        <w:rPr>
          <w:rFonts w:eastAsia="Times New Roman"/>
          <w:b/>
          <w:szCs w:val="24"/>
        </w:rPr>
        <w:t>ΓΕΩΡΓΙΟΣ ΛΑΜΠΡΟΥΛΗΣ (ΣΤ΄ Αντιπρόεδρος της Βουλής):</w:t>
      </w:r>
      <w:r>
        <w:rPr>
          <w:rFonts w:eastAsia="Times New Roman"/>
          <w:szCs w:val="24"/>
        </w:rPr>
        <w:t xml:space="preserve"> Παρών.</w:t>
      </w:r>
    </w:p>
    <w:p w14:paraId="1B958B80" w14:textId="77777777" w:rsidR="00734353" w:rsidRDefault="00947540">
      <w:pPr>
        <w:spacing w:line="600" w:lineRule="auto"/>
        <w:ind w:firstLine="720"/>
        <w:jc w:val="both"/>
        <w:rPr>
          <w:rFonts w:eastAsia="Times New Roman"/>
          <w:b/>
          <w:szCs w:val="24"/>
        </w:rPr>
      </w:pPr>
      <w:r>
        <w:rPr>
          <w:rFonts w:eastAsia="Times New Roman"/>
          <w:b/>
          <w:szCs w:val="24"/>
        </w:rPr>
        <w:t>ΑΘΑΝΑΣΙΟΣ ΠΑΠΑΧΡΙΣΤΟΠΟΥΛΟΣ:</w:t>
      </w:r>
      <w:r>
        <w:rPr>
          <w:rFonts w:eastAsia="Times New Roman"/>
          <w:szCs w:val="24"/>
        </w:rPr>
        <w:t xml:space="preserve"> Ναι.</w:t>
      </w:r>
    </w:p>
    <w:p w14:paraId="1B958B81" w14:textId="77777777" w:rsidR="00734353" w:rsidRDefault="00947540">
      <w:pPr>
        <w:spacing w:line="600" w:lineRule="auto"/>
        <w:ind w:firstLine="720"/>
        <w:jc w:val="both"/>
        <w:rPr>
          <w:rFonts w:eastAsia="Times New Roman"/>
          <w:b/>
          <w:szCs w:val="24"/>
        </w:rPr>
      </w:pPr>
      <w:r>
        <w:rPr>
          <w:rFonts w:eastAsia="Times New Roman"/>
          <w:b/>
          <w:szCs w:val="24"/>
        </w:rPr>
        <w:t>ΑΡΙΣΤΕΙΔΗΣ ΦΩΚΑΣ:</w:t>
      </w:r>
      <w:r>
        <w:rPr>
          <w:rFonts w:eastAsia="Times New Roman"/>
          <w:szCs w:val="24"/>
        </w:rPr>
        <w:t xml:space="preserve"> Παρών.</w:t>
      </w:r>
    </w:p>
    <w:p w14:paraId="1B958B82" w14:textId="77777777" w:rsidR="00734353" w:rsidRDefault="00947540">
      <w:pPr>
        <w:spacing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Παρών.</w:t>
      </w:r>
    </w:p>
    <w:p w14:paraId="1B958B83" w14:textId="77777777" w:rsidR="00734353" w:rsidRDefault="00947540">
      <w:pPr>
        <w:spacing w:line="600" w:lineRule="auto"/>
        <w:ind w:firstLine="720"/>
        <w:jc w:val="both"/>
        <w:rPr>
          <w:rFonts w:eastAsia="Times New Roman"/>
          <w:szCs w:val="24"/>
        </w:rPr>
      </w:pPr>
      <w:r>
        <w:rPr>
          <w:rFonts w:eastAsia="Times New Roman" w:cs="Times New Roman"/>
          <w:b/>
          <w:szCs w:val="24"/>
        </w:rPr>
        <w:t xml:space="preserve">ΠΡΟΕΔΡΟΣ (Μάριος Γεωργιάδης): </w:t>
      </w:r>
      <w:r>
        <w:rPr>
          <w:rFonts w:eastAsia="Times New Roman" w:cs="Times New Roman"/>
          <w:szCs w:val="24"/>
        </w:rPr>
        <w:t xml:space="preserve">Συνεπώς η τροπολογία με </w:t>
      </w:r>
      <w:r>
        <w:rPr>
          <w:rFonts w:eastAsia="Times New Roman"/>
          <w:szCs w:val="24"/>
        </w:rPr>
        <w:t>γενικό αριθμό 1462 και ειδικό 112 έγινε δεκτή ως έχει και εντάσσεται στο νομοσχέδιο ως ίδιο άρθρο.</w:t>
      </w:r>
    </w:p>
    <w:p w14:paraId="1B958B84" w14:textId="77777777" w:rsidR="00734353" w:rsidRDefault="00947540">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1457 και ειδικό 107 ως έχει;</w:t>
      </w:r>
    </w:p>
    <w:p w14:paraId="1B958B85" w14:textId="77777777" w:rsidR="00734353" w:rsidRDefault="00947540">
      <w:pPr>
        <w:spacing w:line="600" w:lineRule="auto"/>
        <w:ind w:firstLine="720"/>
        <w:jc w:val="both"/>
        <w:rPr>
          <w:rFonts w:eastAsia="Times New Roman"/>
          <w:szCs w:val="24"/>
        </w:rPr>
      </w:pPr>
      <w:r>
        <w:rPr>
          <w:rFonts w:eastAsia="Times New Roman"/>
          <w:b/>
          <w:szCs w:val="24"/>
        </w:rPr>
        <w:t xml:space="preserve">ΙΩΑΝΝΗΣ ΔΕΔΕΣ: </w:t>
      </w:r>
      <w:r>
        <w:rPr>
          <w:rFonts w:eastAsia="Times New Roman"/>
          <w:szCs w:val="24"/>
        </w:rPr>
        <w:t>Ναι.</w:t>
      </w:r>
    </w:p>
    <w:p w14:paraId="1B958B86" w14:textId="77777777" w:rsidR="00734353" w:rsidRDefault="00947540">
      <w:pPr>
        <w:spacing w:line="600" w:lineRule="auto"/>
        <w:ind w:firstLine="720"/>
        <w:jc w:val="both"/>
        <w:rPr>
          <w:rFonts w:eastAsia="Times New Roman"/>
          <w:b/>
          <w:szCs w:val="24"/>
        </w:rPr>
      </w:pPr>
      <w:r>
        <w:rPr>
          <w:rFonts w:eastAsia="Times New Roman"/>
          <w:b/>
          <w:szCs w:val="24"/>
        </w:rPr>
        <w:t>ΙΑΣΟΝΑΣ ΦΩΤΗΛΑΣ:</w:t>
      </w:r>
      <w:r>
        <w:rPr>
          <w:rFonts w:eastAsia="Times New Roman"/>
          <w:szCs w:val="24"/>
        </w:rPr>
        <w:t xml:space="preserve"> Όχι.</w:t>
      </w:r>
    </w:p>
    <w:p w14:paraId="1B958B87" w14:textId="77777777" w:rsidR="00734353" w:rsidRDefault="00947540">
      <w:pPr>
        <w:spacing w:line="600" w:lineRule="auto"/>
        <w:ind w:firstLine="720"/>
        <w:jc w:val="both"/>
        <w:rPr>
          <w:rFonts w:eastAsia="Times New Roman"/>
          <w:b/>
          <w:szCs w:val="24"/>
        </w:rPr>
      </w:pPr>
      <w:r>
        <w:rPr>
          <w:rFonts w:eastAsia="Times New Roman"/>
          <w:b/>
          <w:szCs w:val="24"/>
        </w:rPr>
        <w:t>ΚΩΝΣΤΑΝΤΙΝΟΣ ΜΠΑΡΓΙΩΤΑΣ:</w:t>
      </w:r>
      <w:r>
        <w:rPr>
          <w:rFonts w:eastAsia="Times New Roman"/>
          <w:szCs w:val="24"/>
        </w:rPr>
        <w:t xml:space="preserve"> Παρών.</w:t>
      </w:r>
    </w:p>
    <w:p w14:paraId="1B958B88" w14:textId="77777777" w:rsidR="00734353" w:rsidRDefault="00947540">
      <w:pPr>
        <w:spacing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1B958B89" w14:textId="77777777" w:rsidR="00734353" w:rsidRDefault="00947540">
      <w:pPr>
        <w:spacing w:line="600" w:lineRule="auto"/>
        <w:ind w:firstLine="720"/>
        <w:jc w:val="both"/>
        <w:rPr>
          <w:rFonts w:eastAsia="Times New Roman"/>
          <w:b/>
          <w:szCs w:val="24"/>
        </w:rPr>
      </w:pPr>
      <w:r>
        <w:rPr>
          <w:rFonts w:eastAsia="Times New Roman"/>
          <w:b/>
          <w:szCs w:val="24"/>
        </w:rPr>
        <w:t>ΓΕΩΡΓΙΟΣ ΛΑΜΠΡΟΥΛΗΣ (ΣΤ΄ Αντιπρόεδρος της Βουλής):</w:t>
      </w:r>
      <w:r>
        <w:rPr>
          <w:rFonts w:eastAsia="Times New Roman"/>
          <w:szCs w:val="24"/>
        </w:rPr>
        <w:t xml:space="preserve"> Παρών.</w:t>
      </w:r>
    </w:p>
    <w:p w14:paraId="1B958B8A" w14:textId="77777777" w:rsidR="00734353" w:rsidRDefault="00947540">
      <w:pPr>
        <w:spacing w:line="600" w:lineRule="auto"/>
        <w:ind w:firstLine="720"/>
        <w:jc w:val="both"/>
        <w:rPr>
          <w:rFonts w:eastAsia="Times New Roman"/>
          <w:b/>
          <w:szCs w:val="24"/>
        </w:rPr>
      </w:pPr>
      <w:r>
        <w:rPr>
          <w:rFonts w:eastAsia="Times New Roman"/>
          <w:b/>
          <w:szCs w:val="24"/>
        </w:rPr>
        <w:t>ΑΘΑΝΑΣΙΟΣ ΠΑΠΑΧΡΙΣΤΟΠΟΥΛΟΣ:</w:t>
      </w:r>
      <w:r>
        <w:rPr>
          <w:rFonts w:eastAsia="Times New Roman"/>
          <w:szCs w:val="24"/>
        </w:rPr>
        <w:t xml:space="preserve"> Ναι.</w:t>
      </w:r>
    </w:p>
    <w:p w14:paraId="1B958B8B" w14:textId="77777777" w:rsidR="00734353" w:rsidRDefault="00947540">
      <w:pPr>
        <w:spacing w:line="600" w:lineRule="auto"/>
        <w:ind w:firstLine="720"/>
        <w:jc w:val="both"/>
        <w:rPr>
          <w:rFonts w:eastAsia="Times New Roman"/>
          <w:b/>
          <w:szCs w:val="24"/>
        </w:rPr>
      </w:pPr>
      <w:r>
        <w:rPr>
          <w:rFonts w:eastAsia="Times New Roman"/>
          <w:b/>
          <w:szCs w:val="24"/>
        </w:rPr>
        <w:t>ΑΡΙΣΤΕΙΔΗΣ ΦΩΚΑΣ:</w:t>
      </w:r>
      <w:r>
        <w:rPr>
          <w:rFonts w:eastAsia="Times New Roman"/>
          <w:szCs w:val="24"/>
        </w:rPr>
        <w:t xml:space="preserve"> Παρών.</w:t>
      </w:r>
    </w:p>
    <w:p w14:paraId="1B958B8C" w14:textId="77777777" w:rsidR="00734353" w:rsidRDefault="00947540">
      <w:pPr>
        <w:spacing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Παρών.</w:t>
      </w:r>
    </w:p>
    <w:p w14:paraId="1B958B8D" w14:textId="77777777" w:rsidR="00734353" w:rsidRDefault="00947540">
      <w:pPr>
        <w:spacing w:line="600" w:lineRule="auto"/>
        <w:ind w:firstLine="720"/>
        <w:jc w:val="both"/>
        <w:rPr>
          <w:rFonts w:eastAsia="Times New Roman"/>
          <w:szCs w:val="24"/>
        </w:rPr>
      </w:pPr>
      <w:r>
        <w:rPr>
          <w:rFonts w:eastAsia="Times New Roman" w:cs="Times New Roman"/>
          <w:b/>
          <w:szCs w:val="24"/>
        </w:rPr>
        <w:t xml:space="preserve">ΠΡΟΕΔΡΟΣ (Μάριος Γεωργιάδης): </w:t>
      </w:r>
      <w:r>
        <w:rPr>
          <w:rFonts w:eastAsia="Times New Roman" w:cs="Times New Roman"/>
          <w:szCs w:val="24"/>
        </w:rPr>
        <w:t xml:space="preserve">Συνεπώς η τροπολογία με </w:t>
      </w:r>
      <w:r>
        <w:rPr>
          <w:rFonts w:eastAsia="Times New Roman"/>
          <w:szCs w:val="24"/>
        </w:rPr>
        <w:t>γενικό αριθμό 1457 και ειδικό 107 έγινε δεκτή ως έχει και εντάσσεται στο νομοσχέδιο ως ίδιο άρθρο.</w:t>
      </w:r>
    </w:p>
    <w:p w14:paraId="1B958B8E" w14:textId="77777777" w:rsidR="00734353" w:rsidRDefault="00947540">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1458 και ειδικό 108 ως έχει;</w:t>
      </w:r>
    </w:p>
    <w:p w14:paraId="1B958B8F" w14:textId="77777777" w:rsidR="00734353" w:rsidRDefault="00947540">
      <w:pPr>
        <w:spacing w:line="600" w:lineRule="auto"/>
        <w:ind w:firstLine="720"/>
        <w:jc w:val="both"/>
        <w:rPr>
          <w:rFonts w:eastAsia="Times New Roman"/>
          <w:szCs w:val="24"/>
        </w:rPr>
      </w:pPr>
      <w:r>
        <w:rPr>
          <w:rFonts w:eastAsia="Times New Roman"/>
          <w:b/>
          <w:szCs w:val="24"/>
        </w:rPr>
        <w:t xml:space="preserve">ΙΩΑΝΝΗΣ ΔΕΔΕΣ: </w:t>
      </w:r>
      <w:r>
        <w:rPr>
          <w:rFonts w:eastAsia="Times New Roman"/>
          <w:szCs w:val="24"/>
        </w:rPr>
        <w:t>Ναι.</w:t>
      </w:r>
    </w:p>
    <w:p w14:paraId="1B958B90" w14:textId="77777777" w:rsidR="00734353" w:rsidRDefault="00947540">
      <w:pPr>
        <w:spacing w:line="600" w:lineRule="auto"/>
        <w:ind w:firstLine="720"/>
        <w:jc w:val="both"/>
        <w:rPr>
          <w:rFonts w:eastAsia="Times New Roman"/>
          <w:b/>
          <w:szCs w:val="24"/>
        </w:rPr>
      </w:pPr>
      <w:r>
        <w:rPr>
          <w:rFonts w:eastAsia="Times New Roman"/>
          <w:b/>
          <w:szCs w:val="24"/>
        </w:rPr>
        <w:t>ΙΑΣΟΝΑΣ ΦΩΤΗΛΑΣ:</w:t>
      </w:r>
      <w:r>
        <w:rPr>
          <w:rFonts w:eastAsia="Times New Roman"/>
          <w:szCs w:val="24"/>
        </w:rPr>
        <w:t xml:space="preserve"> Όχι.</w:t>
      </w:r>
    </w:p>
    <w:p w14:paraId="1B958B91" w14:textId="77777777" w:rsidR="00734353" w:rsidRDefault="00947540">
      <w:pPr>
        <w:spacing w:line="600" w:lineRule="auto"/>
        <w:ind w:firstLine="720"/>
        <w:jc w:val="both"/>
        <w:rPr>
          <w:rFonts w:eastAsia="Times New Roman"/>
          <w:b/>
          <w:szCs w:val="24"/>
        </w:rPr>
      </w:pPr>
      <w:r>
        <w:rPr>
          <w:rFonts w:eastAsia="Times New Roman"/>
          <w:b/>
          <w:szCs w:val="24"/>
        </w:rPr>
        <w:t>ΚΩΝΣΤΑΝΤΙΝΟΣ ΜΠΑΡΓΙΩΤΑΣ:</w:t>
      </w:r>
      <w:r>
        <w:rPr>
          <w:rFonts w:eastAsia="Times New Roman"/>
          <w:szCs w:val="24"/>
        </w:rPr>
        <w:t xml:space="preserve"> Παρών.</w:t>
      </w:r>
    </w:p>
    <w:p w14:paraId="1B958B92" w14:textId="77777777" w:rsidR="00734353" w:rsidRDefault="00947540">
      <w:pPr>
        <w:spacing w:line="600" w:lineRule="auto"/>
        <w:ind w:firstLine="720"/>
        <w:jc w:val="both"/>
        <w:rPr>
          <w:rFonts w:eastAsia="Times New Roman"/>
          <w:b/>
          <w:szCs w:val="24"/>
        </w:rPr>
      </w:pPr>
      <w:r>
        <w:rPr>
          <w:rFonts w:eastAsia="Times New Roman"/>
          <w:b/>
          <w:szCs w:val="24"/>
        </w:rPr>
        <w:t>ΙΩΑΝΝΗΣ ΑΪΒΑΤΙΔΗΣ:</w:t>
      </w:r>
      <w:r>
        <w:rPr>
          <w:rFonts w:eastAsia="Times New Roman"/>
          <w:szCs w:val="24"/>
        </w:rPr>
        <w:t xml:space="preserve"> Όχι.</w:t>
      </w:r>
    </w:p>
    <w:p w14:paraId="1B958B93" w14:textId="77777777" w:rsidR="00734353" w:rsidRDefault="00947540">
      <w:pPr>
        <w:spacing w:line="600" w:lineRule="auto"/>
        <w:ind w:firstLine="720"/>
        <w:jc w:val="both"/>
        <w:rPr>
          <w:rFonts w:eastAsia="Times New Roman"/>
          <w:b/>
          <w:szCs w:val="24"/>
        </w:rPr>
      </w:pPr>
      <w:r>
        <w:rPr>
          <w:rFonts w:eastAsia="Times New Roman"/>
          <w:b/>
          <w:szCs w:val="24"/>
        </w:rPr>
        <w:t>ΓΕΩΡΓΙΟΣ ΛΑΜΠΡΟΥΛΗΣ (ΣΤ΄ Αντιπρόεδρος της Βουλής):</w:t>
      </w:r>
      <w:r>
        <w:rPr>
          <w:rFonts w:eastAsia="Times New Roman"/>
          <w:szCs w:val="24"/>
        </w:rPr>
        <w:t xml:space="preserve"> Παρών.</w:t>
      </w:r>
    </w:p>
    <w:p w14:paraId="1B958B94" w14:textId="77777777" w:rsidR="00734353" w:rsidRDefault="00947540">
      <w:pPr>
        <w:spacing w:line="600" w:lineRule="auto"/>
        <w:ind w:firstLine="720"/>
        <w:jc w:val="both"/>
        <w:rPr>
          <w:rFonts w:eastAsia="Times New Roman"/>
          <w:b/>
          <w:szCs w:val="24"/>
        </w:rPr>
      </w:pPr>
      <w:r>
        <w:rPr>
          <w:rFonts w:eastAsia="Times New Roman"/>
          <w:b/>
          <w:szCs w:val="24"/>
        </w:rPr>
        <w:t>ΑΘΑΝΑΣΙΟΣ ΠΑΠΑΧΡΙΣΤΟΠΟΥΛΟΣ:</w:t>
      </w:r>
      <w:r>
        <w:rPr>
          <w:rFonts w:eastAsia="Times New Roman"/>
          <w:szCs w:val="24"/>
        </w:rPr>
        <w:t xml:space="preserve"> Ναι.</w:t>
      </w:r>
    </w:p>
    <w:p w14:paraId="1B958B95" w14:textId="77777777" w:rsidR="00734353" w:rsidRDefault="00947540">
      <w:pPr>
        <w:spacing w:line="600" w:lineRule="auto"/>
        <w:ind w:firstLine="720"/>
        <w:jc w:val="both"/>
        <w:rPr>
          <w:rFonts w:eastAsia="Times New Roman"/>
          <w:b/>
          <w:szCs w:val="24"/>
        </w:rPr>
      </w:pPr>
      <w:r>
        <w:rPr>
          <w:rFonts w:eastAsia="Times New Roman"/>
          <w:b/>
          <w:szCs w:val="24"/>
        </w:rPr>
        <w:t>ΑΡΙΣΤΕΙΔΗΣ ΦΩΚΑΣ:</w:t>
      </w:r>
      <w:r>
        <w:rPr>
          <w:rFonts w:eastAsia="Times New Roman"/>
          <w:szCs w:val="24"/>
        </w:rPr>
        <w:t xml:space="preserve"> Παρών.</w:t>
      </w:r>
    </w:p>
    <w:p w14:paraId="1B958B96" w14:textId="77777777" w:rsidR="00734353" w:rsidRDefault="00947540">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Παρών.</w:t>
      </w:r>
    </w:p>
    <w:p w14:paraId="1B958B97" w14:textId="77777777" w:rsidR="00734353" w:rsidRDefault="00947540">
      <w:pPr>
        <w:spacing w:line="600" w:lineRule="auto"/>
        <w:ind w:firstLine="720"/>
        <w:jc w:val="both"/>
        <w:rPr>
          <w:rFonts w:eastAsia="Times New Roman"/>
          <w:szCs w:val="24"/>
        </w:rPr>
      </w:pPr>
      <w:r>
        <w:rPr>
          <w:rFonts w:eastAsia="Times New Roman" w:cs="Times New Roman"/>
          <w:b/>
          <w:szCs w:val="24"/>
        </w:rPr>
        <w:t xml:space="preserve">ΠΡΟΕΔΡΟΣ (Μάριος Γεωργιάδης): </w:t>
      </w:r>
      <w:r>
        <w:rPr>
          <w:rFonts w:eastAsia="Times New Roman" w:cs="Times New Roman"/>
          <w:szCs w:val="24"/>
        </w:rPr>
        <w:t xml:space="preserve">Συνεπώς η τροπολογία με </w:t>
      </w:r>
      <w:r>
        <w:rPr>
          <w:rFonts w:eastAsia="Times New Roman"/>
          <w:szCs w:val="24"/>
        </w:rPr>
        <w:t>γενικό αριθμό 1458 και ειδικό 108 έγινε δεκτή ως έχει και εντάσσεται στο νομοσχέδιο ως ίδιο άρθρο.</w:t>
      </w:r>
    </w:p>
    <w:p w14:paraId="1B958B98"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1B958B99"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1B958B9A" w14:textId="77777777" w:rsidR="00734353" w:rsidRDefault="00947540">
      <w:pPr>
        <w:spacing w:line="600" w:lineRule="auto"/>
        <w:ind w:firstLine="720"/>
        <w:jc w:val="both"/>
        <w:rPr>
          <w:rFonts w:eastAsia="Times New Roman"/>
          <w:szCs w:val="24"/>
        </w:rPr>
      </w:pPr>
      <w:r>
        <w:rPr>
          <w:rFonts w:eastAsia="Times New Roman"/>
          <w:b/>
          <w:szCs w:val="24"/>
        </w:rPr>
        <w:t xml:space="preserve">ΙΩΑΝΝΗΣ ΔΕΔΕΣ: </w:t>
      </w:r>
      <w:r>
        <w:rPr>
          <w:rFonts w:eastAsia="Times New Roman"/>
          <w:szCs w:val="24"/>
        </w:rPr>
        <w:t>Ναι.</w:t>
      </w:r>
    </w:p>
    <w:p w14:paraId="1B958B9B" w14:textId="77777777" w:rsidR="00734353" w:rsidRDefault="00947540">
      <w:pPr>
        <w:spacing w:line="600" w:lineRule="auto"/>
        <w:ind w:firstLine="720"/>
        <w:jc w:val="both"/>
        <w:rPr>
          <w:rFonts w:eastAsia="Times New Roman"/>
          <w:b/>
          <w:szCs w:val="24"/>
        </w:rPr>
      </w:pPr>
      <w:r>
        <w:rPr>
          <w:rFonts w:eastAsia="Times New Roman"/>
          <w:b/>
          <w:szCs w:val="24"/>
        </w:rPr>
        <w:t>ΙΑΣΟΝΑΣ ΦΩΤΗΛΑΣ:</w:t>
      </w:r>
      <w:r>
        <w:rPr>
          <w:rFonts w:eastAsia="Times New Roman"/>
          <w:szCs w:val="24"/>
        </w:rPr>
        <w:t xml:space="preserve"> Ναι.</w:t>
      </w:r>
    </w:p>
    <w:p w14:paraId="1B958B9C" w14:textId="77777777" w:rsidR="00734353" w:rsidRDefault="00947540">
      <w:pPr>
        <w:spacing w:line="600" w:lineRule="auto"/>
        <w:ind w:firstLine="720"/>
        <w:jc w:val="both"/>
        <w:rPr>
          <w:rFonts w:eastAsia="Times New Roman"/>
          <w:b/>
          <w:szCs w:val="24"/>
        </w:rPr>
      </w:pPr>
      <w:r>
        <w:rPr>
          <w:rFonts w:eastAsia="Times New Roman"/>
          <w:b/>
          <w:szCs w:val="24"/>
        </w:rPr>
        <w:t>ΚΩΝΣΤΑΝΤΙΝΟΣ ΜΠΑΡΓΙΩΤΑΣ:</w:t>
      </w:r>
      <w:r>
        <w:rPr>
          <w:rFonts w:eastAsia="Times New Roman"/>
          <w:szCs w:val="24"/>
        </w:rPr>
        <w:t xml:space="preserve"> Ναι.</w:t>
      </w:r>
    </w:p>
    <w:p w14:paraId="1B958B9D" w14:textId="77777777" w:rsidR="00734353" w:rsidRDefault="00947540">
      <w:pPr>
        <w:spacing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1B958B9E" w14:textId="77777777" w:rsidR="00734353" w:rsidRDefault="00947540">
      <w:pPr>
        <w:spacing w:line="600" w:lineRule="auto"/>
        <w:ind w:firstLine="720"/>
        <w:jc w:val="both"/>
        <w:rPr>
          <w:rFonts w:eastAsia="Times New Roman"/>
          <w:b/>
          <w:szCs w:val="24"/>
        </w:rPr>
      </w:pPr>
      <w:r>
        <w:rPr>
          <w:rFonts w:eastAsia="Times New Roman"/>
          <w:b/>
          <w:szCs w:val="24"/>
        </w:rPr>
        <w:t>ΓΕΩΡΓΙΟΣ ΛΑΜΠΡΟΥΛΗΣ (ΣΤ΄ Αντιπρόεδρος της Βουλής):</w:t>
      </w:r>
      <w:r>
        <w:rPr>
          <w:rFonts w:eastAsia="Times New Roman"/>
          <w:szCs w:val="24"/>
        </w:rPr>
        <w:t xml:space="preserve"> Ναι.</w:t>
      </w:r>
    </w:p>
    <w:p w14:paraId="1B958B9F" w14:textId="77777777" w:rsidR="00734353" w:rsidRDefault="00947540">
      <w:pPr>
        <w:spacing w:line="600" w:lineRule="auto"/>
        <w:ind w:firstLine="720"/>
        <w:jc w:val="both"/>
        <w:rPr>
          <w:rFonts w:eastAsia="Times New Roman"/>
          <w:b/>
          <w:szCs w:val="24"/>
        </w:rPr>
      </w:pPr>
      <w:r>
        <w:rPr>
          <w:rFonts w:eastAsia="Times New Roman"/>
          <w:b/>
          <w:szCs w:val="24"/>
        </w:rPr>
        <w:t>ΑΘΑΝΑΣΙΟΣ ΠΑΠΑΧΡΙΣΤΟΠΟΥΛΟΣ:</w:t>
      </w:r>
      <w:r>
        <w:rPr>
          <w:rFonts w:eastAsia="Times New Roman"/>
          <w:szCs w:val="24"/>
        </w:rPr>
        <w:t xml:space="preserve"> Ναι.</w:t>
      </w:r>
    </w:p>
    <w:p w14:paraId="1B958BA0" w14:textId="77777777" w:rsidR="00734353" w:rsidRDefault="00947540">
      <w:pPr>
        <w:spacing w:line="600" w:lineRule="auto"/>
        <w:ind w:firstLine="720"/>
        <w:jc w:val="both"/>
        <w:rPr>
          <w:rFonts w:eastAsia="Times New Roman"/>
          <w:b/>
          <w:szCs w:val="24"/>
        </w:rPr>
      </w:pPr>
      <w:r>
        <w:rPr>
          <w:rFonts w:eastAsia="Times New Roman"/>
          <w:b/>
          <w:szCs w:val="24"/>
        </w:rPr>
        <w:t>ΑΡΙΣΤΕΙΔΗΣ ΦΩΚΑΣ:</w:t>
      </w:r>
      <w:r>
        <w:rPr>
          <w:rFonts w:eastAsia="Times New Roman"/>
          <w:szCs w:val="24"/>
        </w:rPr>
        <w:t xml:space="preserve"> Ναι.</w:t>
      </w:r>
    </w:p>
    <w:p w14:paraId="1B958BA1" w14:textId="77777777" w:rsidR="00734353" w:rsidRDefault="00947540">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1B958BA2"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ΠΡΟΕΔΡΟΣ (Μάριος Γεωργιάδης): </w:t>
      </w:r>
      <w:r>
        <w:rPr>
          <w:rFonts w:eastAsia="Times New Roman" w:cs="Times New Roman"/>
          <w:szCs w:val="24"/>
        </w:rPr>
        <w:t>Το ακροτελεύτιο άρθρο έγινε δεκτό κατά πλειοψηφία.</w:t>
      </w:r>
    </w:p>
    <w:p w14:paraId="1B958BA3"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 xml:space="preserve">Συνεπώς το σχέδιο νόμου του Υπουργείου Υγείας: «Κύρωση της πράξης ολοκλήρωσης της </w:t>
      </w:r>
      <w:r>
        <w:rPr>
          <w:rFonts w:eastAsia="Times New Roman"/>
          <w:szCs w:val="24"/>
        </w:rPr>
        <w:t xml:space="preserve">Σύμβασης Δωρεάς Εθνικής Τράπεζας της Ελλάδος υπέρ του Ελληνικού Δημοσίου και του Ν.Π.Δ.Δ. Γ.Ν.Α. </w:t>
      </w:r>
      <w:r w:rsidRPr="00BA07DD">
        <w:rPr>
          <w:rFonts w:eastAsia="Times New Roman"/>
          <w:szCs w:val="24"/>
        </w:rPr>
        <w:t>“</w:t>
      </w:r>
      <w:r>
        <w:rPr>
          <w:rFonts w:eastAsia="Times New Roman"/>
          <w:szCs w:val="24"/>
        </w:rPr>
        <w:t>Ο Ευαγγελισμός - Οφθαλμιατρείο Αθηνών – Πολυκλινική</w:t>
      </w:r>
      <w:r w:rsidRPr="00BA07DD">
        <w:rPr>
          <w:rFonts w:eastAsia="Times New Roman"/>
          <w:szCs w:val="24"/>
        </w:rPr>
        <w:t>”</w:t>
      </w:r>
      <w:r>
        <w:rPr>
          <w:rFonts w:eastAsia="Times New Roman"/>
          <w:szCs w:val="24"/>
        </w:rPr>
        <w:t xml:space="preserve"> και άλλες διατάξεις</w:t>
      </w:r>
      <w:r>
        <w:rPr>
          <w:rFonts w:eastAsia="Times New Roman" w:cs="Times New Roman"/>
          <w:szCs w:val="24"/>
        </w:rPr>
        <w:t xml:space="preserve">» έγινε δεκτό επί της αρχής και επί των άρθρων. </w:t>
      </w:r>
    </w:p>
    <w:p w14:paraId="1B958BA4" w14:textId="77777777" w:rsidR="00734353" w:rsidRDefault="00947540">
      <w:pPr>
        <w:spacing w:line="600" w:lineRule="auto"/>
        <w:ind w:firstLine="720"/>
        <w:jc w:val="both"/>
        <w:rPr>
          <w:rFonts w:eastAsia="Times New Roman"/>
          <w:szCs w:val="24"/>
        </w:rPr>
      </w:pPr>
      <w:r>
        <w:rPr>
          <w:rFonts w:eastAsia="Times New Roman"/>
          <w:szCs w:val="24"/>
        </w:rPr>
        <w:t>Πριν εισέλθουμε στην ψήφιση του νομοσχεδίου και στο σύνολο,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μαθήτριες και μαθητές και τρεις εκπαιδευτικοί συνοδοί τους από το Γενικό Λύκειο Ξυλοκάστρου.</w:t>
      </w:r>
    </w:p>
    <w:p w14:paraId="1B958BA5" w14:textId="77777777" w:rsidR="00734353" w:rsidRDefault="00947540">
      <w:pPr>
        <w:spacing w:line="600" w:lineRule="auto"/>
        <w:ind w:firstLine="720"/>
        <w:jc w:val="both"/>
        <w:rPr>
          <w:rFonts w:eastAsia="Times New Roman"/>
          <w:szCs w:val="24"/>
        </w:rPr>
      </w:pPr>
      <w:r>
        <w:rPr>
          <w:rFonts w:eastAsia="Times New Roman"/>
          <w:szCs w:val="24"/>
        </w:rPr>
        <w:t>Η Βουλή τούς καλωσορίζει.</w:t>
      </w:r>
    </w:p>
    <w:p w14:paraId="1B958BA6" w14:textId="77777777" w:rsidR="00734353" w:rsidRDefault="00947540">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1B958BA7"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1B958BA8" w14:textId="77777777" w:rsidR="00734353" w:rsidRDefault="00947540">
      <w:pPr>
        <w:spacing w:line="600" w:lineRule="auto"/>
        <w:ind w:firstLine="720"/>
        <w:jc w:val="both"/>
        <w:rPr>
          <w:rFonts w:eastAsia="Times New Roman"/>
          <w:szCs w:val="24"/>
        </w:rPr>
      </w:pPr>
      <w:r>
        <w:rPr>
          <w:rFonts w:eastAsia="Times New Roman"/>
          <w:b/>
          <w:szCs w:val="24"/>
        </w:rPr>
        <w:t xml:space="preserve">ΙΩΑΝΝΗΣ ΔΕΔΕΣ: </w:t>
      </w:r>
      <w:r>
        <w:rPr>
          <w:rFonts w:eastAsia="Times New Roman"/>
          <w:szCs w:val="24"/>
        </w:rPr>
        <w:t>Ναι.</w:t>
      </w:r>
    </w:p>
    <w:p w14:paraId="1B958BA9" w14:textId="77777777" w:rsidR="00734353" w:rsidRDefault="00947540">
      <w:pPr>
        <w:spacing w:line="600" w:lineRule="auto"/>
        <w:ind w:firstLine="720"/>
        <w:jc w:val="both"/>
        <w:rPr>
          <w:rFonts w:eastAsia="Times New Roman"/>
          <w:b/>
          <w:szCs w:val="24"/>
        </w:rPr>
      </w:pPr>
      <w:r>
        <w:rPr>
          <w:rFonts w:eastAsia="Times New Roman"/>
          <w:b/>
          <w:szCs w:val="24"/>
        </w:rPr>
        <w:t>ΙΑΣΟΝΑΣ ΦΩΤΗΛΑΣ:</w:t>
      </w:r>
      <w:r>
        <w:rPr>
          <w:rFonts w:eastAsia="Times New Roman"/>
          <w:szCs w:val="24"/>
        </w:rPr>
        <w:t xml:space="preserve"> Ναι.</w:t>
      </w:r>
    </w:p>
    <w:p w14:paraId="1B958BAA" w14:textId="77777777" w:rsidR="00734353" w:rsidRDefault="00947540">
      <w:pPr>
        <w:spacing w:line="600" w:lineRule="auto"/>
        <w:ind w:firstLine="720"/>
        <w:jc w:val="both"/>
        <w:rPr>
          <w:rFonts w:eastAsia="Times New Roman"/>
          <w:b/>
          <w:szCs w:val="24"/>
        </w:rPr>
      </w:pPr>
      <w:r>
        <w:rPr>
          <w:rFonts w:eastAsia="Times New Roman"/>
          <w:b/>
          <w:szCs w:val="24"/>
        </w:rPr>
        <w:t>ΚΩΝΣΤΑΝΤΙΝΟΣ ΜΠΑΡΓΙΩΤΑΣ:</w:t>
      </w:r>
      <w:r>
        <w:rPr>
          <w:rFonts w:eastAsia="Times New Roman"/>
          <w:szCs w:val="24"/>
        </w:rPr>
        <w:t xml:space="preserve"> Ναι.</w:t>
      </w:r>
    </w:p>
    <w:p w14:paraId="1B958BAB" w14:textId="77777777" w:rsidR="00734353" w:rsidRDefault="00947540">
      <w:pPr>
        <w:spacing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Παρών.</w:t>
      </w:r>
    </w:p>
    <w:p w14:paraId="1B958BAC" w14:textId="77777777" w:rsidR="00734353" w:rsidRDefault="00947540">
      <w:pPr>
        <w:spacing w:line="600" w:lineRule="auto"/>
        <w:ind w:firstLine="720"/>
        <w:jc w:val="both"/>
        <w:rPr>
          <w:rFonts w:eastAsia="Times New Roman"/>
          <w:b/>
          <w:szCs w:val="24"/>
        </w:rPr>
      </w:pPr>
      <w:r>
        <w:rPr>
          <w:rFonts w:eastAsia="Times New Roman"/>
          <w:b/>
          <w:szCs w:val="24"/>
        </w:rPr>
        <w:t>ΓΕΩΡΓΙΟΣ ΛΑΜΠΡΟΥΛΗΣ (ΣΤ΄ Αντιπρόεδρος της Βουλής):</w:t>
      </w:r>
      <w:r>
        <w:rPr>
          <w:rFonts w:eastAsia="Times New Roman"/>
          <w:szCs w:val="24"/>
        </w:rPr>
        <w:t xml:space="preserve"> Ναι.</w:t>
      </w:r>
    </w:p>
    <w:p w14:paraId="1B958BAD" w14:textId="77777777" w:rsidR="00734353" w:rsidRDefault="00947540">
      <w:pPr>
        <w:spacing w:line="600" w:lineRule="auto"/>
        <w:ind w:firstLine="720"/>
        <w:jc w:val="both"/>
        <w:rPr>
          <w:rFonts w:eastAsia="Times New Roman"/>
          <w:b/>
          <w:szCs w:val="24"/>
        </w:rPr>
      </w:pPr>
      <w:r>
        <w:rPr>
          <w:rFonts w:eastAsia="Times New Roman"/>
          <w:b/>
          <w:szCs w:val="24"/>
        </w:rPr>
        <w:t>ΑΘΑΝΑΣΙΟΣ ΠΑΠΑΧΡΙΣΤΟΠΟΥΛΟΣ:</w:t>
      </w:r>
      <w:r>
        <w:rPr>
          <w:rFonts w:eastAsia="Times New Roman"/>
          <w:szCs w:val="24"/>
        </w:rPr>
        <w:t xml:space="preserve"> Ναι.</w:t>
      </w:r>
    </w:p>
    <w:p w14:paraId="1B958BAE" w14:textId="77777777" w:rsidR="00734353" w:rsidRDefault="00947540">
      <w:pPr>
        <w:spacing w:line="600" w:lineRule="auto"/>
        <w:ind w:firstLine="720"/>
        <w:jc w:val="both"/>
        <w:rPr>
          <w:rFonts w:eastAsia="Times New Roman"/>
          <w:b/>
          <w:szCs w:val="24"/>
        </w:rPr>
      </w:pPr>
      <w:r>
        <w:rPr>
          <w:rFonts w:eastAsia="Times New Roman"/>
          <w:b/>
          <w:szCs w:val="24"/>
        </w:rPr>
        <w:t>ΑΡΙΣΤΕΙΔΗΣ ΦΩΚΑΣ:</w:t>
      </w:r>
      <w:r>
        <w:rPr>
          <w:rFonts w:eastAsia="Times New Roman"/>
          <w:szCs w:val="24"/>
        </w:rPr>
        <w:t xml:space="preserve"> Ναι.</w:t>
      </w:r>
    </w:p>
    <w:p w14:paraId="1B958BAF" w14:textId="77777777" w:rsidR="00734353" w:rsidRDefault="00947540">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1B958BB0"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ΠΡΟΕΔΡΟΣ (Μάριος Γεωργιάδης): </w:t>
      </w:r>
      <w:r>
        <w:rPr>
          <w:rFonts w:eastAsia="Times New Roman" w:cs="Times New Roman"/>
          <w:szCs w:val="24"/>
        </w:rPr>
        <w:t xml:space="preserve">Συνεπώς το νομοσχέδιο του Υπουργείου Υγείας: «Κύρωση της πράξης ολοκλήρωσης της </w:t>
      </w:r>
      <w:r>
        <w:rPr>
          <w:rFonts w:eastAsia="Times New Roman"/>
          <w:szCs w:val="24"/>
        </w:rPr>
        <w:t xml:space="preserve">Σύμβασης Δωρεάς Εθνικής Τράπεζας της Ελλάδος υπέρ του Ελληνικού Δημοσίου και του Ν.Π.Δ.Δ. Γ.Ν.Α. </w:t>
      </w:r>
      <w:r w:rsidRPr="002562F1">
        <w:rPr>
          <w:rFonts w:eastAsia="Times New Roman"/>
          <w:szCs w:val="24"/>
        </w:rPr>
        <w:t>“</w:t>
      </w:r>
      <w:r>
        <w:rPr>
          <w:rFonts w:eastAsia="Times New Roman"/>
          <w:szCs w:val="24"/>
        </w:rPr>
        <w:t>Ο Ευαγγελισμός - Οφθαλμιατρείο Αθηνών – Πολυκλινική</w:t>
      </w:r>
      <w:r w:rsidRPr="002562F1">
        <w:rPr>
          <w:rFonts w:eastAsia="Times New Roman"/>
          <w:szCs w:val="24"/>
        </w:rPr>
        <w:t>”</w:t>
      </w:r>
      <w:r>
        <w:rPr>
          <w:rFonts w:eastAsia="Times New Roman"/>
          <w:szCs w:val="24"/>
        </w:rPr>
        <w:t xml:space="preserve"> και άλλες διατάξεις</w:t>
      </w:r>
      <w:r>
        <w:rPr>
          <w:rFonts w:eastAsia="Times New Roman" w:cs="Times New Roman"/>
          <w:szCs w:val="24"/>
        </w:rPr>
        <w:t xml:space="preserve">» έγινε δεκτό κατά πλειοψηφία, σε μόνη συζήτηση, επί της αρχής, των άρθρων και του συνόλου και έχει ως εξής: </w:t>
      </w:r>
    </w:p>
    <w:p w14:paraId="1B958BB1" w14:textId="77777777" w:rsidR="00734353" w:rsidRDefault="00947540">
      <w:pPr>
        <w:jc w:val="center"/>
        <w:rPr>
          <w:rFonts w:eastAsia="Times New Roman" w:cs="Times New Roman"/>
          <w:color w:val="FF0000"/>
          <w:szCs w:val="24"/>
        </w:rPr>
      </w:pPr>
      <w:r w:rsidRPr="000607B5">
        <w:rPr>
          <w:rFonts w:eastAsia="Times New Roman" w:cs="Times New Roman"/>
          <w:color w:val="FF0000"/>
          <w:szCs w:val="24"/>
        </w:rPr>
        <w:t xml:space="preserve"> (Να καταχωριστεί το κείμενο του νομοσχεδίου σελ. 245α΄)</w:t>
      </w:r>
    </w:p>
    <w:p w14:paraId="1B958BB2"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1B958BB3"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1B958BB4"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Σώμα παρέσχε τη ζητηθείσα εξουσιοδότηση. </w:t>
      </w:r>
    </w:p>
    <w:p w14:paraId="1B958BB5" w14:textId="77777777" w:rsidR="00734353" w:rsidRDefault="0094754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1B958BB6" w14:textId="77777777" w:rsidR="00734353" w:rsidRDefault="00947540">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B958BB7" w14:textId="77777777" w:rsidR="00734353" w:rsidRDefault="00947540">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Με τη συναίνεση του Σώματος και ώρα 14.58΄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2 Φεβρουαρίου και ώρα 10.00΄, με αντικείμενο εργασιών του Σώματος: κοινοβουλευτικό έλεγχο, συζήτηση επικαίρων ερωτήσεων.</w:t>
      </w:r>
    </w:p>
    <w:p w14:paraId="1B958BB8" w14:textId="77777777" w:rsidR="00734353" w:rsidRDefault="00947540">
      <w:pPr>
        <w:spacing w:line="600" w:lineRule="auto"/>
        <w:ind w:firstLine="720"/>
        <w:jc w:val="both"/>
        <w:rPr>
          <w:rFonts w:eastAsia="Times New Roman" w:cs="Times New Roman"/>
          <w:szCs w:val="24"/>
        </w:rPr>
      </w:pPr>
      <w:r>
        <w:rPr>
          <w:rFonts w:eastAsia="Times New Roman" w:cs="Times New Roman"/>
          <w:b/>
          <w:bCs/>
          <w:szCs w:val="24"/>
          <w:lang w:val="en-US"/>
        </w:rPr>
        <w:t>O</w:t>
      </w:r>
      <w:r>
        <w:rPr>
          <w:rFonts w:eastAsia="Times New Roman" w:cs="Times New Roman"/>
          <w:b/>
          <w:bCs/>
          <w:szCs w:val="24"/>
        </w:rPr>
        <w:t xml:space="preserve"> ΠΡΟΕΔΡΟΣ                                                        ΟΙ ΓΡΑΜΜΑΤΕΙΣ</w:t>
      </w:r>
      <w:r>
        <w:rPr>
          <w:rFonts w:eastAsia="Times New Roman" w:cs="Times New Roman"/>
          <w:szCs w:val="24"/>
        </w:rPr>
        <w:t xml:space="preserve"> </w:t>
      </w:r>
    </w:p>
    <w:sectPr w:rsidR="0073435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A43iO4Zj33Sj60vmKgLTjCbLspk=" w:salt="24RvvObxBXKApPQYMut0+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353"/>
    <w:rsid w:val="0006589A"/>
    <w:rsid w:val="00734353"/>
    <w:rsid w:val="00947540"/>
    <w:rsid w:val="00E551B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874A"/>
  <w15:docId w15:val="{1E840F28-BF06-4846-9E40-87935435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57B0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57B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580</MetadataID>
    <Session xmlns="641f345b-441b-4b81-9152-adc2e73ba5e1">Γ´</Session>
    <Date xmlns="641f345b-441b-4b81-9152-adc2e73ba5e1">2018-01-31T22:00:00+00:00</Date>
    <Status xmlns="641f345b-441b-4b81-9152-adc2e73ba5e1">
      <Url>http://srv-sp1/praktika/Lists/Incoming_Metadata/EditForm.aspx?ID=580&amp;Source=/praktika/Recordings_Library/Forms/AllItems.aspx</Url>
      <Description>Δημοσιεύτηκε</Description>
    </Status>
    <Meeting xmlns="641f345b-441b-4b81-9152-adc2e73ba5e1">ΞΣΤ´</Meeting>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12819C-38E7-4E58-8306-F731B038E724}">
  <ds:schemaRefs>
    <ds:schemaRef ds:uri="http://purl.org/dc/term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 ds:uri="http://schemas.openxmlformats.org/package/2006/metadata/core-properties"/>
    <ds:schemaRef ds:uri="641f345b-441b-4b81-9152-adc2e73ba5e1"/>
    <ds:schemaRef ds:uri="http://schemas.microsoft.com/office/infopath/2007/PartnerControls"/>
  </ds:schemaRefs>
</ds:datastoreItem>
</file>

<file path=customXml/itemProps2.xml><?xml version="1.0" encoding="utf-8"?>
<ds:datastoreItem xmlns:ds="http://schemas.openxmlformats.org/officeDocument/2006/customXml" ds:itemID="{ECA4BE25-4C29-450F-9D1B-FB3DF29488ED}">
  <ds:schemaRefs>
    <ds:schemaRef ds:uri="http://schemas.microsoft.com/sharepoint/v3/contenttype/forms"/>
  </ds:schemaRefs>
</ds:datastoreItem>
</file>

<file path=customXml/itemProps3.xml><?xml version="1.0" encoding="utf-8"?>
<ds:datastoreItem xmlns:ds="http://schemas.openxmlformats.org/officeDocument/2006/customXml" ds:itemID="{86BD9672-7646-4BB4-A3F6-40E40F28A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236</Pages>
  <Words>42097</Words>
  <Characters>227325</Characters>
  <Application>Microsoft Office Word</Application>
  <DocSecurity>0</DocSecurity>
  <Lines>1894</Lines>
  <Paragraphs>537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2018-02-08T08:16:00Z</dcterms:created>
  <dcterms:modified xsi:type="dcterms:W3CDTF">2018-02-08T08:19:00Z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