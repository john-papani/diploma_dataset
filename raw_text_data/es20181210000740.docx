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2D1AB" w14:textId="77777777" w:rsidR="00556F41" w:rsidRPr="00556F41" w:rsidRDefault="00556F41" w:rsidP="00556F41">
      <w:pPr>
        <w:spacing w:after="0" w:line="360" w:lineRule="auto"/>
        <w:rPr>
          <w:ins w:id="0" w:author="Φλούδα Χριστίνα" w:date="2018-12-18T11:56:00Z"/>
          <w:rFonts w:eastAsia="Times New Roman"/>
          <w:szCs w:val="24"/>
          <w:lang w:eastAsia="en-US"/>
        </w:rPr>
      </w:pPr>
      <w:bookmarkStart w:id="1" w:name="_GoBack"/>
      <w:bookmarkEnd w:id="1"/>
      <w:ins w:id="2" w:author="Φλούδα Χριστίνα" w:date="2018-12-18T11:56:00Z">
        <w:r w:rsidRPr="00556F4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DB2489D" w14:textId="77777777" w:rsidR="00556F41" w:rsidRPr="00556F41" w:rsidRDefault="00556F41" w:rsidP="00556F41">
      <w:pPr>
        <w:spacing w:after="0" w:line="360" w:lineRule="auto"/>
        <w:rPr>
          <w:ins w:id="3" w:author="Φλούδα Χριστίνα" w:date="2018-12-18T11:56:00Z"/>
          <w:rFonts w:eastAsia="Times New Roman"/>
          <w:szCs w:val="24"/>
          <w:lang w:eastAsia="en-US"/>
        </w:rPr>
      </w:pPr>
    </w:p>
    <w:p w14:paraId="7B98916A" w14:textId="77777777" w:rsidR="00556F41" w:rsidRPr="00556F41" w:rsidRDefault="00556F41" w:rsidP="00556F41">
      <w:pPr>
        <w:spacing w:after="0" w:line="360" w:lineRule="auto"/>
        <w:rPr>
          <w:ins w:id="4" w:author="Φλούδα Χριστίνα" w:date="2018-12-18T11:56:00Z"/>
          <w:rFonts w:eastAsia="Times New Roman"/>
          <w:szCs w:val="24"/>
          <w:lang w:eastAsia="en-US"/>
        </w:rPr>
      </w:pPr>
      <w:ins w:id="5" w:author="Φλούδα Χριστίνα" w:date="2018-12-18T11:56:00Z">
        <w:r w:rsidRPr="00556F41">
          <w:rPr>
            <w:rFonts w:eastAsia="Times New Roman"/>
            <w:szCs w:val="24"/>
            <w:lang w:eastAsia="en-US"/>
          </w:rPr>
          <w:t>ΠΙΝΑΚΑΣ ΠΕΡΙΕΧΟΜΕΝΩΝ</w:t>
        </w:r>
      </w:ins>
    </w:p>
    <w:p w14:paraId="270F7C4E" w14:textId="77777777" w:rsidR="00556F41" w:rsidRPr="00556F41" w:rsidRDefault="00556F41" w:rsidP="00556F41">
      <w:pPr>
        <w:spacing w:after="0" w:line="360" w:lineRule="auto"/>
        <w:rPr>
          <w:ins w:id="6" w:author="Φλούδα Χριστίνα" w:date="2018-12-18T11:56:00Z"/>
          <w:rFonts w:eastAsia="Times New Roman"/>
          <w:szCs w:val="24"/>
          <w:lang w:eastAsia="en-US"/>
        </w:rPr>
      </w:pPr>
      <w:ins w:id="7" w:author="Φλούδα Χριστίνα" w:date="2018-12-18T11:56:00Z">
        <w:r w:rsidRPr="00556F41">
          <w:rPr>
            <w:rFonts w:eastAsia="Times New Roman"/>
            <w:szCs w:val="24"/>
            <w:lang w:eastAsia="en-US"/>
          </w:rPr>
          <w:t xml:space="preserve">ΙΖ΄ ΠΕΡΙΟΔΟΣ </w:t>
        </w:r>
      </w:ins>
    </w:p>
    <w:p w14:paraId="18208C4A" w14:textId="77777777" w:rsidR="00556F41" w:rsidRPr="00556F41" w:rsidRDefault="00556F41" w:rsidP="00556F41">
      <w:pPr>
        <w:spacing w:after="0" w:line="360" w:lineRule="auto"/>
        <w:rPr>
          <w:ins w:id="8" w:author="Φλούδα Χριστίνα" w:date="2018-12-18T11:56:00Z"/>
          <w:rFonts w:eastAsia="Times New Roman"/>
          <w:szCs w:val="24"/>
          <w:lang w:eastAsia="en-US"/>
        </w:rPr>
      </w:pPr>
      <w:ins w:id="9" w:author="Φλούδα Χριστίνα" w:date="2018-12-18T11:56:00Z">
        <w:r w:rsidRPr="00556F41">
          <w:rPr>
            <w:rFonts w:eastAsia="Times New Roman"/>
            <w:szCs w:val="24"/>
            <w:lang w:eastAsia="en-US"/>
          </w:rPr>
          <w:t>ΠΡΟΕΔΡΕΥΟΜΕΝΗΣ ΚΟΙΝΟΒΟΥΛΕΥΤΙΚΗΣ ΔΗΜΟΚΡΑΤΙΑΣ</w:t>
        </w:r>
      </w:ins>
    </w:p>
    <w:p w14:paraId="33B29F17" w14:textId="77777777" w:rsidR="00556F41" w:rsidRPr="00556F41" w:rsidRDefault="00556F41" w:rsidP="00556F41">
      <w:pPr>
        <w:spacing w:after="0" w:line="360" w:lineRule="auto"/>
        <w:rPr>
          <w:ins w:id="10" w:author="Φλούδα Χριστίνα" w:date="2018-12-18T11:56:00Z"/>
          <w:rFonts w:eastAsia="Times New Roman"/>
          <w:szCs w:val="24"/>
          <w:lang w:eastAsia="en-US"/>
        </w:rPr>
      </w:pPr>
      <w:ins w:id="11" w:author="Φλούδα Χριστίνα" w:date="2018-12-18T11:56:00Z">
        <w:r w:rsidRPr="00556F41">
          <w:rPr>
            <w:rFonts w:eastAsia="Times New Roman"/>
            <w:szCs w:val="24"/>
            <w:lang w:eastAsia="en-US"/>
          </w:rPr>
          <w:t>ΣΥΝΟΔΟΣ Δ΄</w:t>
        </w:r>
      </w:ins>
    </w:p>
    <w:p w14:paraId="668E15A3" w14:textId="77777777" w:rsidR="00556F41" w:rsidRPr="00556F41" w:rsidRDefault="00556F41" w:rsidP="00556F41">
      <w:pPr>
        <w:spacing w:after="0" w:line="360" w:lineRule="auto"/>
        <w:rPr>
          <w:ins w:id="12" w:author="Φλούδα Χριστίνα" w:date="2018-12-18T11:56:00Z"/>
          <w:rFonts w:eastAsia="Times New Roman"/>
          <w:szCs w:val="24"/>
          <w:lang w:eastAsia="en-US"/>
        </w:rPr>
      </w:pPr>
    </w:p>
    <w:p w14:paraId="73E0F7B6" w14:textId="77777777" w:rsidR="00556F41" w:rsidRPr="00556F41" w:rsidRDefault="00556F41" w:rsidP="00556F41">
      <w:pPr>
        <w:spacing w:after="0" w:line="360" w:lineRule="auto"/>
        <w:rPr>
          <w:ins w:id="13" w:author="Φλούδα Χριστίνα" w:date="2018-12-18T11:56:00Z"/>
          <w:rFonts w:eastAsia="Times New Roman"/>
          <w:szCs w:val="24"/>
          <w:lang w:eastAsia="en-US"/>
        </w:rPr>
      </w:pPr>
      <w:ins w:id="14" w:author="Φλούδα Χριστίνα" w:date="2018-12-18T11:56:00Z">
        <w:r w:rsidRPr="00556F41">
          <w:rPr>
            <w:rFonts w:eastAsia="Times New Roman"/>
            <w:szCs w:val="24"/>
            <w:lang w:eastAsia="en-US"/>
          </w:rPr>
          <w:t>ΣΥΝΕΔΡΙΑΣΗ Μ΄</w:t>
        </w:r>
      </w:ins>
    </w:p>
    <w:p w14:paraId="188BF7BB" w14:textId="77777777" w:rsidR="00556F41" w:rsidRPr="00556F41" w:rsidRDefault="00556F41" w:rsidP="00556F41">
      <w:pPr>
        <w:spacing w:after="0" w:line="360" w:lineRule="auto"/>
        <w:rPr>
          <w:ins w:id="15" w:author="Φλούδα Χριστίνα" w:date="2018-12-18T11:56:00Z"/>
          <w:rFonts w:eastAsia="Times New Roman"/>
          <w:szCs w:val="24"/>
          <w:lang w:eastAsia="en-US"/>
        </w:rPr>
      </w:pPr>
      <w:ins w:id="16" w:author="Φλούδα Χριστίνα" w:date="2018-12-18T11:56:00Z">
        <w:r w:rsidRPr="00556F41">
          <w:rPr>
            <w:rFonts w:eastAsia="Times New Roman"/>
            <w:szCs w:val="24"/>
            <w:lang w:eastAsia="en-US"/>
          </w:rPr>
          <w:t>Δευτέρα  10 Δεκεμβρίου 2018</w:t>
        </w:r>
      </w:ins>
    </w:p>
    <w:p w14:paraId="4CAB8917" w14:textId="77777777" w:rsidR="00556F41" w:rsidRPr="00556F41" w:rsidRDefault="00556F41" w:rsidP="00556F41">
      <w:pPr>
        <w:spacing w:after="0" w:line="360" w:lineRule="auto"/>
        <w:rPr>
          <w:ins w:id="17" w:author="Φλούδα Χριστίνα" w:date="2018-12-18T11:56:00Z"/>
          <w:rFonts w:eastAsia="Times New Roman"/>
          <w:szCs w:val="24"/>
          <w:lang w:eastAsia="en-US"/>
        </w:rPr>
      </w:pPr>
    </w:p>
    <w:p w14:paraId="6BB70E1F" w14:textId="77777777" w:rsidR="00556F41" w:rsidRPr="00556F41" w:rsidRDefault="00556F41" w:rsidP="00556F41">
      <w:pPr>
        <w:spacing w:after="0" w:line="360" w:lineRule="auto"/>
        <w:rPr>
          <w:ins w:id="18" w:author="Φλούδα Χριστίνα" w:date="2018-12-18T11:56:00Z"/>
          <w:rFonts w:eastAsia="Times New Roman"/>
          <w:szCs w:val="24"/>
          <w:lang w:eastAsia="en-US"/>
        </w:rPr>
      </w:pPr>
      <w:ins w:id="19" w:author="Φλούδα Χριστίνα" w:date="2018-12-18T11:56:00Z">
        <w:r w:rsidRPr="00556F41">
          <w:rPr>
            <w:rFonts w:eastAsia="Times New Roman"/>
            <w:szCs w:val="24"/>
            <w:lang w:eastAsia="en-US"/>
          </w:rPr>
          <w:t>ΘΕΜΑΤΑ</w:t>
        </w:r>
      </w:ins>
    </w:p>
    <w:p w14:paraId="68A5A223" w14:textId="77777777" w:rsidR="00556F41" w:rsidRPr="00556F41" w:rsidRDefault="00556F41" w:rsidP="00556F41">
      <w:pPr>
        <w:spacing w:after="0" w:line="360" w:lineRule="auto"/>
        <w:rPr>
          <w:ins w:id="20" w:author="Φλούδα Χριστίνα" w:date="2018-12-18T11:56:00Z"/>
          <w:rFonts w:eastAsia="Times New Roman"/>
          <w:szCs w:val="24"/>
          <w:lang w:eastAsia="en-US"/>
        </w:rPr>
      </w:pPr>
      <w:ins w:id="21" w:author="Φλούδα Χριστίνα" w:date="2018-12-18T11:56:00Z">
        <w:r w:rsidRPr="00556F41">
          <w:rPr>
            <w:rFonts w:eastAsia="Times New Roman"/>
            <w:szCs w:val="24"/>
            <w:lang w:eastAsia="en-US"/>
          </w:rPr>
          <w:t xml:space="preserve"> </w:t>
        </w:r>
        <w:r w:rsidRPr="00556F41">
          <w:rPr>
            <w:rFonts w:eastAsia="Times New Roman"/>
            <w:szCs w:val="24"/>
            <w:lang w:eastAsia="en-US"/>
          </w:rPr>
          <w:br/>
          <w:t xml:space="preserve">Α. ΕΙΔΙΚΑ ΘΕΜΑΤΑ </w:t>
        </w:r>
        <w:r w:rsidRPr="00556F41">
          <w:rPr>
            <w:rFonts w:eastAsia="Times New Roman"/>
            <w:szCs w:val="24"/>
            <w:lang w:eastAsia="en-US"/>
          </w:rPr>
          <w:br/>
          <w:t xml:space="preserve">1. Επί διαδικαστικού θέματος, σελ. </w:t>
        </w:r>
        <w:r w:rsidRPr="00556F41">
          <w:rPr>
            <w:rFonts w:eastAsia="Times New Roman"/>
            <w:szCs w:val="24"/>
            <w:lang w:eastAsia="en-US"/>
          </w:rPr>
          <w:br/>
          <w:t xml:space="preserve">2. Η Επιτροπή Κανονισμού της Βουλής καταθέτει την έκθεσή της στην πρόταση του Προέδρου της Βουλής των Ελλήνων: «Για την τροποποίηση του Κανονισμού της Βουλής (Μέρος Κοινοβουλευτικό) και της υπ’ </w:t>
        </w:r>
        <w:proofErr w:type="spellStart"/>
        <w:r w:rsidRPr="00556F41">
          <w:rPr>
            <w:rFonts w:eastAsia="Times New Roman"/>
            <w:szCs w:val="24"/>
            <w:lang w:eastAsia="en-US"/>
          </w:rPr>
          <w:t>αριθμ</w:t>
        </w:r>
        <w:proofErr w:type="spellEnd"/>
        <w:r w:rsidRPr="00556F41">
          <w:rPr>
            <w:rFonts w:eastAsia="Times New Roman"/>
            <w:szCs w:val="24"/>
            <w:lang w:eastAsia="en-US"/>
          </w:rPr>
          <w:t xml:space="preserve">. 7876/6041/25-11-2002 (ΦΕΚ 1502/Β΄ 2002) απόφασης του Προέδρου της Βουλής», σελ. </w:t>
        </w:r>
        <w:r w:rsidRPr="00556F41">
          <w:rPr>
            <w:rFonts w:eastAsia="Times New Roman"/>
            <w:szCs w:val="24"/>
            <w:lang w:eastAsia="en-US"/>
          </w:rPr>
          <w:br/>
          <w:t xml:space="preserve"> </w:t>
        </w:r>
        <w:r w:rsidRPr="00556F41">
          <w:rPr>
            <w:rFonts w:eastAsia="Times New Roman"/>
            <w:szCs w:val="24"/>
            <w:lang w:eastAsia="en-US"/>
          </w:rPr>
          <w:br/>
          <w:t xml:space="preserve">Β. ΚΟΙΝΟΒΟΥΛΕΥΤΙΚΟΣ ΕΛΕΓΧΟΣ </w:t>
        </w:r>
        <w:r w:rsidRPr="00556F41">
          <w:rPr>
            <w:rFonts w:eastAsia="Times New Roman"/>
            <w:szCs w:val="24"/>
            <w:lang w:eastAsia="en-US"/>
          </w:rPr>
          <w:br/>
          <w:t xml:space="preserve">Συζήτηση επίκαιρης ερώτησης προς τον Υπουργό Δικαιοσύνης, Διαφάνειας και Ανθρώπινων Δικαιωμάτων, με θέμα: « Άμεση νομοθετική πρωτοβουλία για την τροποποίηση του ν. 1608/1950 περί καταχραστών του Δημοσίου», σελ. </w:t>
        </w:r>
        <w:r w:rsidRPr="00556F41">
          <w:rPr>
            <w:rFonts w:eastAsia="Times New Roman"/>
            <w:szCs w:val="24"/>
            <w:lang w:eastAsia="en-US"/>
          </w:rPr>
          <w:br/>
          <w:t xml:space="preserve"> </w:t>
        </w:r>
        <w:r w:rsidRPr="00556F41">
          <w:rPr>
            <w:rFonts w:eastAsia="Times New Roman"/>
            <w:szCs w:val="24"/>
            <w:lang w:eastAsia="en-US"/>
          </w:rPr>
          <w:br/>
          <w:t xml:space="preserve">Γ. ΝΟΜΟΘΕΤΙΚΗ ΕΡΓΑΣΙΑ </w:t>
        </w:r>
        <w:r w:rsidRPr="00556F41">
          <w:rPr>
            <w:rFonts w:eastAsia="Times New Roman"/>
            <w:szCs w:val="24"/>
            <w:lang w:eastAsia="en-US"/>
          </w:rPr>
          <w:br/>
          <w:t xml:space="preserve">Κατάθεση Εκθέσεων Διαρκών Επιτροπών: </w:t>
        </w:r>
      </w:ins>
    </w:p>
    <w:p w14:paraId="354A01B1" w14:textId="77777777" w:rsidR="00556F41" w:rsidRPr="00556F41" w:rsidRDefault="00556F41" w:rsidP="00556F41">
      <w:pPr>
        <w:spacing w:after="0" w:line="360" w:lineRule="auto"/>
        <w:rPr>
          <w:ins w:id="22" w:author="Φλούδα Χριστίνα" w:date="2018-12-18T11:56:00Z"/>
          <w:rFonts w:eastAsia="Times New Roman"/>
          <w:szCs w:val="24"/>
          <w:lang w:eastAsia="en-US"/>
        </w:rPr>
      </w:pPr>
      <w:ins w:id="23" w:author="Φλούδα Χριστίνα" w:date="2018-12-18T11:56:00Z">
        <w:r w:rsidRPr="00556F41">
          <w:rPr>
            <w:rFonts w:eastAsia="Times New Roman"/>
            <w:szCs w:val="24"/>
            <w:lang w:eastAsia="en-US"/>
          </w:rPr>
          <w:t xml:space="preserve">Η Διαρκής Επιτροπή Κοινωνικών Υποθέσεων και η Διαρκής Επιτροπή Οικονομικών Υποθέσεων καταθέτουν την  Έκθεσή τους στο σχέδιο νόμου του Υπουργείου Εργασίας, Κοινωνικής Ασφάλισης και Κοινωνικής Αλληλεγγύης και του Υπουργείου Οικονομικών «Κατάργηση των διατάξεων περί μείωσης των συντάξεων, ενσωμάτωση στην ελληνική νομοθεσία της Οδηγίας 2016/97/ΕΕ του Ευρωπαϊκού Κοινοβουλίου και του Συμβουλίου της 20ης Ιανουαρίου 2016 σχετικά με τη διανομή ασφαλιστικών προϊόντων και άλλες διατάξεις», σελ. </w:t>
        </w:r>
        <w:r w:rsidRPr="00556F41">
          <w:rPr>
            <w:rFonts w:eastAsia="Times New Roman"/>
            <w:szCs w:val="24"/>
            <w:lang w:eastAsia="en-US"/>
          </w:rPr>
          <w:br/>
        </w:r>
      </w:ins>
    </w:p>
    <w:p w14:paraId="732FA922" w14:textId="77777777" w:rsidR="00556F41" w:rsidRPr="00556F41" w:rsidRDefault="00556F41" w:rsidP="00556F41">
      <w:pPr>
        <w:spacing w:after="0" w:line="360" w:lineRule="auto"/>
        <w:rPr>
          <w:ins w:id="24" w:author="Φλούδα Χριστίνα" w:date="2018-12-18T11:56:00Z"/>
          <w:rFonts w:eastAsia="Times New Roman"/>
          <w:szCs w:val="24"/>
          <w:lang w:eastAsia="en-US"/>
        </w:rPr>
      </w:pPr>
      <w:ins w:id="25" w:author="Φλούδα Χριστίνα" w:date="2018-12-18T11:56:00Z">
        <w:r w:rsidRPr="00556F41">
          <w:rPr>
            <w:rFonts w:eastAsia="Times New Roman"/>
            <w:szCs w:val="24"/>
            <w:lang w:eastAsia="en-US"/>
          </w:rPr>
          <w:t>ΠΡΟΕΔΡΕΥΩΝ</w:t>
        </w:r>
      </w:ins>
    </w:p>
    <w:p w14:paraId="06786249" w14:textId="77777777" w:rsidR="00556F41" w:rsidRPr="00556F41" w:rsidRDefault="00556F41" w:rsidP="00556F41">
      <w:pPr>
        <w:spacing w:after="0" w:line="360" w:lineRule="auto"/>
        <w:rPr>
          <w:ins w:id="26" w:author="Φλούδα Χριστίνα" w:date="2018-12-18T11:56:00Z"/>
          <w:rFonts w:eastAsia="Times New Roman"/>
          <w:szCs w:val="24"/>
          <w:lang w:eastAsia="en-US"/>
        </w:rPr>
      </w:pPr>
      <w:ins w:id="27" w:author="Φλούδα Χριστίνα" w:date="2018-12-18T11:56:00Z">
        <w:r w:rsidRPr="00556F41">
          <w:rPr>
            <w:rFonts w:eastAsia="Times New Roman"/>
            <w:szCs w:val="24"/>
            <w:lang w:eastAsia="en-US"/>
          </w:rPr>
          <w:t>ΚΡΕΜΑΣΤΙΝΟΣ Δ. , σελ.</w:t>
        </w:r>
        <w:r w:rsidRPr="00556F41">
          <w:rPr>
            <w:rFonts w:eastAsia="Times New Roman"/>
            <w:szCs w:val="24"/>
            <w:lang w:eastAsia="en-US"/>
          </w:rPr>
          <w:br/>
        </w:r>
      </w:ins>
    </w:p>
    <w:p w14:paraId="535F3168" w14:textId="77777777" w:rsidR="00556F41" w:rsidRPr="00556F41" w:rsidRDefault="00556F41" w:rsidP="00556F41">
      <w:pPr>
        <w:spacing w:after="0" w:line="360" w:lineRule="auto"/>
        <w:rPr>
          <w:ins w:id="28" w:author="Φλούδα Χριστίνα" w:date="2018-12-18T11:56:00Z"/>
          <w:rFonts w:eastAsia="Times New Roman"/>
          <w:szCs w:val="24"/>
          <w:lang w:eastAsia="en-US"/>
        </w:rPr>
      </w:pPr>
    </w:p>
    <w:p w14:paraId="05F7470A" w14:textId="77777777" w:rsidR="00556F41" w:rsidRPr="00556F41" w:rsidRDefault="00556F41" w:rsidP="00556F41">
      <w:pPr>
        <w:spacing w:after="0" w:line="360" w:lineRule="auto"/>
        <w:rPr>
          <w:ins w:id="29" w:author="Φλούδα Χριστίνα" w:date="2018-12-18T11:56:00Z"/>
          <w:rFonts w:eastAsia="Times New Roman"/>
          <w:szCs w:val="24"/>
          <w:lang w:eastAsia="en-US"/>
        </w:rPr>
      </w:pPr>
      <w:ins w:id="30" w:author="Φλούδα Χριστίνα" w:date="2018-12-18T11:56:00Z">
        <w:r w:rsidRPr="00556F41">
          <w:rPr>
            <w:rFonts w:eastAsia="Times New Roman"/>
            <w:szCs w:val="24"/>
            <w:lang w:eastAsia="en-US"/>
          </w:rPr>
          <w:t>ΟΜΙΛΗΤΕΣ</w:t>
        </w:r>
      </w:ins>
    </w:p>
    <w:p w14:paraId="1DAD9D93" w14:textId="7A6CFF74" w:rsidR="00556F41" w:rsidRDefault="00556F41" w:rsidP="00556F41">
      <w:pPr>
        <w:spacing w:line="600" w:lineRule="auto"/>
        <w:ind w:firstLine="709"/>
        <w:jc w:val="center"/>
        <w:rPr>
          <w:ins w:id="31" w:author="Φλούδα Χριστίνα" w:date="2018-12-18T11:56:00Z"/>
          <w:rFonts w:eastAsia="Times New Roman" w:cs="Times New Roman"/>
          <w:szCs w:val="24"/>
        </w:rPr>
      </w:pPr>
      <w:ins w:id="32" w:author="Φλούδα Χριστίνα" w:date="2018-12-18T11:56:00Z">
        <w:r w:rsidRPr="00556F41">
          <w:rPr>
            <w:rFonts w:eastAsia="Times New Roman"/>
            <w:szCs w:val="24"/>
            <w:lang w:eastAsia="en-US"/>
          </w:rPr>
          <w:br/>
          <w:t>Α. Επί διαδικαστικού θέματος:</w:t>
        </w:r>
        <w:r w:rsidRPr="00556F41">
          <w:rPr>
            <w:rFonts w:eastAsia="Times New Roman"/>
            <w:szCs w:val="24"/>
            <w:lang w:eastAsia="en-US"/>
          </w:rPr>
          <w:br/>
          <w:t>ΚΡΕΜΑΣΤΙΝΟΣ Δ. , σελ.</w:t>
        </w:r>
        <w:r w:rsidRPr="00556F41">
          <w:rPr>
            <w:rFonts w:eastAsia="Times New Roman"/>
            <w:szCs w:val="24"/>
            <w:lang w:eastAsia="en-US"/>
          </w:rPr>
          <w:br/>
          <w:t>ΚΥΡΙΑΖΙΔΗΣ Δ. , σελ.</w:t>
        </w:r>
        <w:r w:rsidRPr="00556F41">
          <w:rPr>
            <w:rFonts w:eastAsia="Times New Roman"/>
            <w:szCs w:val="24"/>
            <w:lang w:eastAsia="en-US"/>
          </w:rPr>
          <w:br/>
        </w:r>
        <w:r w:rsidRPr="00556F41">
          <w:rPr>
            <w:rFonts w:eastAsia="Times New Roman"/>
            <w:szCs w:val="24"/>
            <w:lang w:eastAsia="en-US"/>
          </w:rPr>
          <w:br/>
          <w:t>Β. Επί της επίκαιρης ερώτησης:</w:t>
        </w:r>
        <w:r w:rsidRPr="00556F41">
          <w:rPr>
            <w:rFonts w:eastAsia="Times New Roman"/>
            <w:szCs w:val="24"/>
            <w:lang w:eastAsia="en-US"/>
          </w:rPr>
          <w:br/>
          <w:t>ΚΑΛΟΓΗΡΟΥ Μ. , σελ.</w:t>
        </w:r>
        <w:r w:rsidRPr="00556F41">
          <w:rPr>
            <w:rFonts w:eastAsia="Times New Roman"/>
            <w:szCs w:val="24"/>
            <w:lang w:eastAsia="en-US"/>
          </w:rPr>
          <w:br/>
          <w:t>ΚΥΡΙΑΖΙΔΗΣ Δ. , σελ.</w:t>
        </w:r>
        <w:r w:rsidRPr="00556F41">
          <w:rPr>
            <w:rFonts w:eastAsia="Times New Roman"/>
            <w:szCs w:val="24"/>
            <w:lang w:eastAsia="en-US"/>
          </w:rPr>
          <w:br/>
          <w:t>ΦΙΛΗΣ Ν. , σελ.</w:t>
        </w:r>
        <w:r w:rsidRPr="00556F41">
          <w:rPr>
            <w:rFonts w:eastAsia="Times New Roman"/>
            <w:szCs w:val="24"/>
            <w:lang w:eastAsia="en-US"/>
          </w:rPr>
          <w:br/>
        </w:r>
      </w:ins>
    </w:p>
    <w:p w14:paraId="01019CD3" w14:textId="6DDBA09D" w:rsidR="00E96CEB" w:rsidRDefault="00556F41">
      <w:pPr>
        <w:spacing w:line="600" w:lineRule="auto"/>
        <w:ind w:firstLine="709"/>
        <w:jc w:val="center"/>
        <w:rPr>
          <w:rFonts w:eastAsia="Times New Roman" w:cs="Times New Roman"/>
          <w:szCs w:val="24"/>
        </w:rPr>
      </w:pPr>
      <w:r w:rsidRPr="002B5A90">
        <w:rPr>
          <w:rFonts w:eastAsia="Times New Roman" w:cs="Times New Roman"/>
          <w:szCs w:val="24"/>
        </w:rPr>
        <w:t>ΠΡΑΚΤΙΚΑ ΒΟΥΛΗΣ</w:t>
      </w:r>
    </w:p>
    <w:p w14:paraId="01019CD4" w14:textId="77777777" w:rsidR="00E96CEB" w:rsidRDefault="00556F41">
      <w:pPr>
        <w:spacing w:line="600" w:lineRule="auto"/>
        <w:ind w:firstLine="709"/>
        <w:jc w:val="center"/>
        <w:rPr>
          <w:rFonts w:eastAsia="Times New Roman" w:cs="Times New Roman"/>
          <w:szCs w:val="24"/>
        </w:rPr>
      </w:pPr>
      <w:r>
        <w:rPr>
          <w:rFonts w:eastAsia="Times New Roman" w:cs="Times New Roman"/>
          <w:szCs w:val="24"/>
        </w:rPr>
        <w:t>Ι</w:t>
      </w:r>
      <w:r>
        <w:rPr>
          <w:rFonts w:eastAsia="Times New Roman" w:cs="Times New Roman"/>
          <w:szCs w:val="24"/>
        </w:rPr>
        <w:t>Ζ</w:t>
      </w:r>
      <w:r w:rsidRPr="002B5A90">
        <w:rPr>
          <w:rFonts w:eastAsia="Times New Roman" w:cs="Times New Roman"/>
          <w:szCs w:val="24"/>
        </w:rPr>
        <w:t>΄ ΠΕΡΙΟΔΟΣ</w:t>
      </w:r>
    </w:p>
    <w:p w14:paraId="01019CD5" w14:textId="77777777" w:rsidR="00E96CEB" w:rsidRDefault="00556F41">
      <w:pPr>
        <w:spacing w:line="600" w:lineRule="auto"/>
        <w:ind w:firstLine="709"/>
        <w:jc w:val="center"/>
        <w:rPr>
          <w:rFonts w:eastAsia="Times New Roman" w:cs="Times New Roman"/>
          <w:szCs w:val="24"/>
        </w:rPr>
      </w:pPr>
      <w:r w:rsidRPr="002B5A90">
        <w:rPr>
          <w:rFonts w:eastAsia="Times New Roman" w:cs="Times New Roman"/>
          <w:szCs w:val="24"/>
        </w:rPr>
        <w:t>ΠΡΟΕΔΡΕΥΟΜΕΝΗΣ ΚΟΙΝΟΒΟΥΛΕΥΤΙΚΗΣ ΔΗΜΟΚΡΑΤΙΑΣ</w:t>
      </w:r>
    </w:p>
    <w:p w14:paraId="01019CD6" w14:textId="77777777" w:rsidR="00E96CEB" w:rsidRDefault="00556F41">
      <w:pPr>
        <w:spacing w:line="600" w:lineRule="auto"/>
        <w:ind w:firstLine="709"/>
        <w:jc w:val="center"/>
        <w:rPr>
          <w:rFonts w:eastAsia="Times New Roman" w:cs="Times New Roman"/>
          <w:szCs w:val="24"/>
        </w:rPr>
      </w:pPr>
      <w:r>
        <w:rPr>
          <w:rFonts w:eastAsia="Times New Roman" w:cs="Times New Roman"/>
          <w:szCs w:val="24"/>
        </w:rPr>
        <w:t>ΣΥΝΟΔΟΣ Δ</w:t>
      </w:r>
      <w:r w:rsidRPr="002B5A90">
        <w:rPr>
          <w:rFonts w:eastAsia="Times New Roman" w:cs="Times New Roman"/>
          <w:szCs w:val="24"/>
        </w:rPr>
        <w:t>΄</w:t>
      </w:r>
    </w:p>
    <w:p w14:paraId="01019CD7" w14:textId="77777777" w:rsidR="00E96CEB" w:rsidRDefault="00556F41">
      <w:pPr>
        <w:spacing w:line="600" w:lineRule="auto"/>
        <w:ind w:firstLine="709"/>
        <w:jc w:val="center"/>
        <w:rPr>
          <w:rFonts w:eastAsia="Times New Roman" w:cs="Times New Roman"/>
          <w:szCs w:val="24"/>
        </w:rPr>
      </w:pPr>
      <w:r>
        <w:rPr>
          <w:rFonts w:eastAsia="Times New Roman" w:cs="Times New Roman"/>
          <w:szCs w:val="24"/>
        </w:rPr>
        <w:t>ΣΥΝΕΔΡΙΑΣΗ Μ</w:t>
      </w:r>
      <w:r w:rsidRPr="002B5A90">
        <w:rPr>
          <w:rFonts w:eastAsia="Times New Roman" w:cs="Times New Roman"/>
          <w:szCs w:val="24"/>
        </w:rPr>
        <w:t>΄</w:t>
      </w:r>
    </w:p>
    <w:p w14:paraId="01019CD8" w14:textId="77777777" w:rsidR="00E96CEB" w:rsidRDefault="00556F41">
      <w:pPr>
        <w:spacing w:line="600" w:lineRule="auto"/>
        <w:ind w:firstLine="709"/>
        <w:jc w:val="center"/>
        <w:rPr>
          <w:rFonts w:eastAsia="Times New Roman" w:cs="Times New Roman"/>
          <w:szCs w:val="24"/>
        </w:rPr>
      </w:pPr>
      <w:r>
        <w:rPr>
          <w:rFonts w:eastAsia="Times New Roman" w:cs="Times New Roman"/>
          <w:szCs w:val="24"/>
        </w:rPr>
        <w:t>Δευτέρα 10 Δεκεμβρίου 2018</w:t>
      </w:r>
    </w:p>
    <w:p w14:paraId="01019CD9" w14:textId="77777777" w:rsidR="00E96CEB" w:rsidRDefault="00556F41">
      <w:pPr>
        <w:spacing w:line="600" w:lineRule="auto"/>
        <w:ind w:firstLine="720"/>
        <w:jc w:val="both"/>
        <w:rPr>
          <w:rFonts w:eastAsia="Times New Roman" w:cs="Times New Roman"/>
          <w:szCs w:val="24"/>
        </w:rPr>
      </w:pPr>
      <w:r w:rsidRPr="002B5A90">
        <w:rPr>
          <w:rFonts w:eastAsia="Times New Roman" w:cs="Times New Roman"/>
          <w:szCs w:val="24"/>
        </w:rPr>
        <w:t xml:space="preserve">Αθήνα, σήμερα στις </w:t>
      </w:r>
      <w:r>
        <w:rPr>
          <w:rFonts w:eastAsia="Times New Roman" w:cs="Times New Roman"/>
          <w:szCs w:val="24"/>
        </w:rPr>
        <w:t>10 Δεκεμβρίου 2018</w:t>
      </w:r>
      <w:r w:rsidRPr="002B5A90">
        <w:rPr>
          <w:rFonts w:eastAsia="Times New Roman" w:cs="Times New Roman"/>
          <w:szCs w:val="24"/>
        </w:rPr>
        <w:t xml:space="preserve">, ημέρα </w:t>
      </w:r>
      <w:r>
        <w:rPr>
          <w:rFonts w:eastAsia="Times New Roman" w:cs="Times New Roman"/>
          <w:szCs w:val="24"/>
        </w:rPr>
        <w:t xml:space="preserve">Δευτέρα </w:t>
      </w:r>
      <w:r w:rsidRPr="002B5A90">
        <w:rPr>
          <w:rFonts w:eastAsia="Times New Roman" w:cs="Times New Roman"/>
          <w:szCs w:val="24"/>
        </w:rPr>
        <w:t xml:space="preserve">και ώρα </w:t>
      </w:r>
      <w:r>
        <w:rPr>
          <w:rFonts w:eastAsia="Times New Roman" w:cs="Times New Roman"/>
          <w:szCs w:val="24"/>
        </w:rPr>
        <w:t>17</w:t>
      </w:r>
      <w:r w:rsidRPr="002B5A90">
        <w:rPr>
          <w:rFonts w:eastAsia="Times New Roman" w:cs="Times New Roman"/>
          <w:szCs w:val="24"/>
        </w:rPr>
        <w:t>.</w:t>
      </w:r>
      <w:r>
        <w:rPr>
          <w:rFonts w:eastAsia="Times New Roman" w:cs="Times New Roman"/>
          <w:szCs w:val="24"/>
        </w:rPr>
        <w:t>59</w:t>
      </w:r>
      <w:r w:rsidRPr="002B5A90">
        <w:rPr>
          <w:rFonts w:eastAsia="Times New Roman" w:cs="Times New Roman"/>
          <w:szCs w:val="24"/>
        </w:rPr>
        <w:t>΄</w:t>
      </w:r>
      <w:r>
        <w:rPr>
          <w:rFonts w:eastAsia="Times New Roman" w:cs="Times New Roman"/>
          <w:szCs w:val="24"/>
        </w:rPr>
        <w:t>,</w:t>
      </w:r>
      <w:r w:rsidRPr="002B5A90">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Ε΄ Αντιπροέδρου</w:t>
      </w:r>
      <w:r w:rsidRPr="002B5A90">
        <w:rPr>
          <w:rFonts w:eastAsia="Times New Roman" w:cs="Times New Roman"/>
          <w:szCs w:val="24"/>
        </w:rPr>
        <w:t xml:space="preserve"> αυτής κ. </w:t>
      </w:r>
      <w:r w:rsidRPr="00CE1DD8">
        <w:rPr>
          <w:rFonts w:eastAsia="Times New Roman" w:cs="Times New Roman"/>
          <w:b/>
          <w:szCs w:val="24"/>
        </w:rPr>
        <w:t>ΔΗΜΗΤΡΙΟΥ ΚΡΕΜΑΣΤΙΝΟΥ</w:t>
      </w:r>
      <w:r>
        <w:rPr>
          <w:rFonts w:eastAsia="Times New Roman" w:cs="Times New Roman"/>
          <w:szCs w:val="24"/>
        </w:rPr>
        <w:t>.</w:t>
      </w:r>
    </w:p>
    <w:p w14:paraId="01019CDA" w14:textId="77777777" w:rsidR="00E96CEB" w:rsidRDefault="00556F41">
      <w:pPr>
        <w:spacing w:line="600" w:lineRule="auto"/>
        <w:ind w:firstLine="720"/>
        <w:jc w:val="both"/>
        <w:rPr>
          <w:rFonts w:eastAsia="Times New Roman"/>
          <w:szCs w:val="24"/>
        </w:rPr>
      </w:pPr>
      <w:r w:rsidRPr="003A2408">
        <w:rPr>
          <w:rFonts w:eastAsia="Times New Roman" w:cs="Times New Roman"/>
          <w:b/>
          <w:szCs w:val="24"/>
        </w:rPr>
        <w:t>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sidRPr="003A2408">
        <w:rPr>
          <w:rFonts w:eastAsia="Times New Roman" w:cs="Times New Roman"/>
          <w:b/>
          <w:szCs w:val="24"/>
        </w:rPr>
        <w:t>):</w:t>
      </w:r>
      <w:r w:rsidRPr="003A2408">
        <w:rPr>
          <w:rFonts w:eastAsia="Times New Roman" w:cs="Times New Roman"/>
          <w:szCs w:val="24"/>
        </w:rPr>
        <w:t xml:space="preserve"> </w:t>
      </w:r>
      <w:r w:rsidRPr="002B5A90">
        <w:rPr>
          <w:rFonts w:eastAsia="Times New Roman" w:cs="Times New Roman"/>
          <w:szCs w:val="24"/>
        </w:rPr>
        <w:t>Κυρίες και κύριοι σ</w:t>
      </w:r>
      <w:r>
        <w:rPr>
          <w:rFonts w:eastAsia="Times New Roman" w:cs="Times New Roman"/>
          <w:szCs w:val="24"/>
        </w:rPr>
        <w:t xml:space="preserve">υνάδελφοι, </w:t>
      </w:r>
      <w:r w:rsidRPr="00810473">
        <w:rPr>
          <w:rFonts w:eastAsia="Times New Roman"/>
          <w:szCs w:val="24"/>
        </w:rPr>
        <w:t>αρχίζει η συνεδρίαση.</w:t>
      </w:r>
    </w:p>
    <w:p w14:paraId="01019CDB" w14:textId="77777777" w:rsidR="00E96CEB" w:rsidRDefault="00556F41">
      <w:pPr>
        <w:spacing w:line="600" w:lineRule="auto"/>
        <w:ind w:firstLine="720"/>
        <w:jc w:val="both"/>
        <w:rPr>
          <w:rFonts w:eastAsia="Times New Roman"/>
          <w:szCs w:val="24"/>
        </w:rPr>
      </w:pPr>
      <w:r>
        <w:rPr>
          <w:rFonts w:eastAsia="Times New Roman" w:cs="Times New Roman"/>
          <w:bCs/>
          <w:szCs w:val="24"/>
        </w:rPr>
        <w:t>Εισ</w:t>
      </w:r>
      <w:r>
        <w:rPr>
          <w:rFonts w:eastAsia="Times New Roman" w:cs="Times New Roman"/>
          <w:bCs/>
          <w:szCs w:val="24"/>
        </w:rPr>
        <w:t>ερχόμα</w:t>
      </w:r>
      <w:r>
        <w:rPr>
          <w:rFonts w:eastAsia="Times New Roman" w:cs="Times New Roman"/>
          <w:bCs/>
          <w:szCs w:val="24"/>
        </w:rPr>
        <w:t>στε</w:t>
      </w:r>
      <w:r>
        <w:rPr>
          <w:rFonts w:eastAsia="Times New Roman" w:cs="Times New Roman"/>
          <w:bCs/>
          <w:szCs w:val="24"/>
        </w:rPr>
        <w:t xml:space="preserve"> στη συζήτηση των</w:t>
      </w:r>
    </w:p>
    <w:p w14:paraId="01019CDC" w14:textId="77777777" w:rsidR="00E96CEB" w:rsidRDefault="00556F41">
      <w:pPr>
        <w:spacing w:line="600" w:lineRule="auto"/>
        <w:ind w:firstLine="720"/>
        <w:jc w:val="center"/>
        <w:rPr>
          <w:rFonts w:eastAsia="Times New Roman"/>
          <w:b/>
          <w:szCs w:val="24"/>
        </w:rPr>
      </w:pPr>
      <w:r w:rsidRPr="009F056C">
        <w:rPr>
          <w:rFonts w:eastAsia="Times New Roman"/>
          <w:b/>
          <w:szCs w:val="24"/>
        </w:rPr>
        <w:t>ΕΠΙΚΑΙΡΩΝ ΕΡΩΤΗΣΕΩΝ</w:t>
      </w:r>
    </w:p>
    <w:p w14:paraId="01019CDD" w14:textId="77777777" w:rsidR="00E96CEB" w:rsidRDefault="00556F41">
      <w:pPr>
        <w:spacing w:line="600" w:lineRule="auto"/>
        <w:ind w:firstLine="720"/>
        <w:jc w:val="both"/>
        <w:rPr>
          <w:rFonts w:eastAsia="Times New Roman"/>
          <w:szCs w:val="24"/>
        </w:rPr>
      </w:pPr>
      <w:r>
        <w:rPr>
          <w:rFonts w:eastAsia="Times New Roman"/>
          <w:szCs w:val="24"/>
        </w:rPr>
        <w:lastRenderedPageBreak/>
        <w:t xml:space="preserve">Από το σημερινό δελτίο επικαίρων ερωτήσεων </w:t>
      </w:r>
      <w:r>
        <w:rPr>
          <w:rFonts w:eastAsia="Times New Roman"/>
          <w:szCs w:val="24"/>
        </w:rPr>
        <w:t>δ</w:t>
      </w:r>
      <w:r>
        <w:rPr>
          <w:rFonts w:eastAsia="Times New Roman"/>
          <w:szCs w:val="24"/>
        </w:rPr>
        <w:t xml:space="preserve">εν θα συζητηθούν οι ακόλουθες επίκαιρες ερωτήσεις λόγω φόρτου εργασίας του Αναπληρωτή Υπουργού Υγείας κ. </w:t>
      </w:r>
      <w:proofErr w:type="spellStart"/>
      <w:r>
        <w:rPr>
          <w:rFonts w:eastAsia="Times New Roman"/>
          <w:szCs w:val="24"/>
        </w:rPr>
        <w:t>Πολάκη</w:t>
      </w:r>
      <w:proofErr w:type="spellEnd"/>
      <w:r>
        <w:rPr>
          <w:rFonts w:eastAsia="Times New Roman"/>
          <w:szCs w:val="24"/>
        </w:rPr>
        <w:t>:</w:t>
      </w:r>
    </w:p>
    <w:p w14:paraId="01019CDE"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δεύτερη </w:t>
      </w:r>
      <w:r w:rsidRPr="00FB78A5">
        <w:rPr>
          <w:rFonts w:eastAsia="Times New Roman"/>
          <w:szCs w:val="24"/>
        </w:rPr>
        <w:t xml:space="preserve">με αριθμό 200/3-12-2018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πρώτου κύκλου του </w:t>
      </w:r>
      <w:r w:rsidRPr="00FB78A5">
        <w:rPr>
          <w:rFonts w:eastAsia="Times New Roman"/>
          <w:szCs w:val="24"/>
        </w:rPr>
        <w:t>Βουλευτή Β΄ Αθηνών της Νέας Δημοκρατίας κ. Σπυρίδωνος</w:t>
      </w:r>
      <w:r>
        <w:rPr>
          <w:rFonts w:eastAsia="Times New Roman"/>
          <w:szCs w:val="24"/>
        </w:rPr>
        <w:t xml:space="preserve"> </w:t>
      </w:r>
      <w:r w:rsidRPr="00FB78A5">
        <w:rPr>
          <w:rFonts w:eastAsia="Times New Roman"/>
          <w:szCs w:val="24"/>
        </w:rPr>
        <w:t>-</w:t>
      </w:r>
      <w:r>
        <w:rPr>
          <w:rFonts w:eastAsia="Times New Roman"/>
          <w:szCs w:val="24"/>
        </w:rPr>
        <w:t xml:space="preserve"> </w:t>
      </w:r>
      <w:proofErr w:type="spellStart"/>
      <w:r>
        <w:rPr>
          <w:rFonts w:eastAsia="Times New Roman"/>
          <w:szCs w:val="24"/>
        </w:rPr>
        <w:t>Αδώνιδος</w:t>
      </w:r>
      <w:proofErr w:type="spellEnd"/>
      <w:r>
        <w:rPr>
          <w:rFonts w:eastAsia="Times New Roman"/>
          <w:szCs w:val="24"/>
        </w:rPr>
        <w:t xml:space="preserve"> </w:t>
      </w:r>
      <w:r w:rsidRPr="00FB78A5">
        <w:rPr>
          <w:rFonts w:eastAsia="Times New Roman"/>
          <w:szCs w:val="24"/>
        </w:rPr>
        <w:t>Γεωργιάδη</w:t>
      </w:r>
      <w:r w:rsidRPr="00FB78A5">
        <w:rPr>
          <w:rFonts w:eastAsia="Times New Roman"/>
          <w:b/>
          <w:szCs w:val="24"/>
        </w:rPr>
        <w:t xml:space="preserve"> </w:t>
      </w:r>
      <w:r w:rsidRPr="00FB78A5">
        <w:rPr>
          <w:rFonts w:eastAsia="Times New Roman"/>
          <w:szCs w:val="24"/>
        </w:rPr>
        <w:t>προς τον Υπουργό Υγείας,</w:t>
      </w:r>
      <w:r w:rsidRPr="00FB78A5">
        <w:rPr>
          <w:rFonts w:eastAsia="Times New Roman"/>
          <w:b/>
          <w:szCs w:val="24"/>
        </w:rPr>
        <w:t xml:space="preserve"> </w:t>
      </w:r>
      <w:r w:rsidRPr="00FB78A5">
        <w:rPr>
          <w:rFonts w:eastAsia="Times New Roman"/>
          <w:szCs w:val="24"/>
        </w:rPr>
        <w:t xml:space="preserve">με θέμα: «Αναφορικά με το </w:t>
      </w:r>
      <w:proofErr w:type="spellStart"/>
      <w:r w:rsidRPr="00FB78A5">
        <w:rPr>
          <w:rFonts w:eastAsia="Times New Roman"/>
          <w:szCs w:val="24"/>
        </w:rPr>
        <w:t>ραδιοφάρμακο</w:t>
      </w:r>
      <w:proofErr w:type="spellEnd"/>
      <w:r w:rsidRPr="00FB78A5">
        <w:rPr>
          <w:rFonts w:eastAsia="Times New Roman"/>
          <w:szCs w:val="24"/>
        </w:rPr>
        <w:t>».</w:t>
      </w:r>
    </w:p>
    <w:p w14:paraId="01019CDF"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τρίτη </w:t>
      </w:r>
      <w:r w:rsidRPr="00FB78A5">
        <w:rPr>
          <w:rFonts w:eastAsia="Times New Roman"/>
          <w:szCs w:val="24"/>
        </w:rPr>
        <w:t xml:space="preserve">με αριθμό 192/30-11-2018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πρώτου κύκλου </w:t>
      </w:r>
      <w:r w:rsidRPr="00FB78A5">
        <w:rPr>
          <w:rFonts w:eastAsia="Times New Roman"/>
          <w:szCs w:val="24"/>
        </w:rPr>
        <w:t>του Βουλευτή Λακωνίας της Δη</w:t>
      </w:r>
      <w:r>
        <w:rPr>
          <w:rFonts w:eastAsia="Times New Roman"/>
          <w:szCs w:val="24"/>
        </w:rPr>
        <w:t>μοκρα</w:t>
      </w:r>
      <w:r>
        <w:rPr>
          <w:rFonts w:eastAsia="Times New Roman"/>
          <w:szCs w:val="24"/>
        </w:rPr>
        <w:t>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FB78A5">
        <w:rPr>
          <w:rFonts w:eastAsia="Times New Roman"/>
          <w:szCs w:val="24"/>
        </w:rPr>
        <w:t xml:space="preserve"> κ. Λεωνίδα Γρηγοράκου</w:t>
      </w:r>
      <w:r w:rsidRPr="00FB78A5">
        <w:rPr>
          <w:rFonts w:eastAsia="Times New Roman"/>
          <w:b/>
          <w:szCs w:val="24"/>
        </w:rPr>
        <w:t xml:space="preserve"> </w:t>
      </w:r>
      <w:r w:rsidRPr="00FB78A5">
        <w:rPr>
          <w:rFonts w:eastAsia="Times New Roman"/>
          <w:szCs w:val="24"/>
        </w:rPr>
        <w:t>προς τον Υπουργό Υγείας,</w:t>
      </w:r>
      <w:r w:rsidRPr="00FB78A5">
        <w:rPr>
          <w:rFonts w:eastAsia="Times New Roman"/>
          <w:b/>
          <w:szCs w:val="24"/>
        </w:rPr>
        <w:t xml:space="preserve"> </w:t>
      </w:r>
      <w:r w:rsidRPr="00FB78A5">
        <w:rPr>
          <w:rFonts w:eastAsia="Times New Roman"/>
          <w:szCs w:val="24"/>
        </w:rPr>
        <w:t>με θέμα: «Καθυστερήσεις στη διακομιδή ασθενών από το ΕΚΑΒ σε Μονάδες Εντατικής Θεραπείας λόγω έλλειψης ιατρικού προσωπικού».</w:t>
      </w:r>
    </w:p>
    <w:p w14:paraId="01019CE0"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πρώτη </w:t>
      </w:r>
      <w:r w:rsidRPr="00FB78A5">
        <w:rPr>
          <w:rFonts w:eastAsia="Times New Roman"/>
          <w:szCs w:val="24"/>
        </w:rPr>
        <w:t xml:space="preserve">με αριθμό 201/3-12-2018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δε</w:t>
      </w:r>
      <w:r>
        <w:rPr>
          <w:rFonts w:eastAsia="Times New Roman"/>
          <w:szCs w:val="24"/>
        </w:rPr>
        <w:t>ύτερου κύκλου του</w:t>
      </w:r>
      <w:r w:rsidRPr="00FB78A5">
        <w:rPr>
          <w:rFonts w:eastAsia="Times New Roman"/>
          <w:szCs w:val="24"/>
        </w:rPr>
        <w:t xml:space="preserve"> Βουλευτή Δράμας της Νέας Δημοκρατίας κ. </w:t>
      </w:r>
      <w:r w:rsidRPr="006D0321">
        <w:rPr>
          <w:rFonts w:eastAsia="Times New Roman"/>
          <w:szCs w:val="24"/>
        </w:rPr>
        <w:t>Δημητρίου Κυριαζίδη</w:t>
      </w:r>
      <w:r w:rsidRPr="00FB78A5">
        <w:rPr>
          <w:rFonts w:eastAsia="Times New Roman"/>
          <w:b/>
          <w:szCs w:val="24"/>
        </w:rPr>
        <w:t xml:space="preserve"> </w:t>
      </w:r>
      <w:r w:rsidRPr="00FB78A5">
        <w:rPr>
          <w:rFonts w:eastAsia="Times New Roman"/>
          <w:szCs w:val="24"/>
        </w:rPr>
        <w:t xml:space="preserve">προς τον Υπουργό </w:t>
      </w:r>
      <w:r w:rsidRPr="006D0321">
        <w:rPr>
          <w:rFonts w:eastAsia="Times New Roman"/>
          <w:szCs w:val="24"/>
        </w:rPr>
        <w:t>Υγείας,</w:t>
      </w:r>
      <w:r w:rsidRPr="00FB78A5">
        <w:rPr>
          <w:rFonts w:eastAsia="Times New Roman"/>
          <w:szCs w:val="24"/>
        </w:rPr>
        <w:t xml:space="preserve"> με θέμα: «Δημιουρ</w:t>
      </w:r>
      <w:r>
        <w:rPr>
          <w:rFonts w:eastAsia="Times New Roman"/>
          <w:szCs w:val="24"/>
        </w:rPr>
        <w:t>γία Τμήματος Βραχείας Νοσηλείας</w:t>
      </w:r>
      <w:r>
        <w:rPr>
          <w:rFonts w:eastAsia="Times New Roman"/>
          <w:szCs w:val="24"/>
        </w:rPr>
        <w:t xml:space="preserve"> </w:t>
      </w:r>
      <w:r w:rsidRPr="00FB78A5">
        <w:rPr>
          <w:rFonts w:eastAsia="Times New Roman"/>
          <w:szCs w:val="24"/>
        </w:rPr>
        <w:t>/Ογκολογικής Κλινικής στο Γενικό Νοσοκομείο Δράμας».</w:t>
      </w:r>
    </w:p>
    <w:p w14:paraId="01019CE1" w14:textId="77777777" w:rsidR="00E96CEB" w:rsidRDefault="00556F41">
      <w:pPr>
        <w:spacing w:line="600" w:lineRule="auto"/>
        <w:ind w:firstLine="720"/>
        <w:jc w:val="both"/>
        <w:rPr>
          <w:rFonts w:eastAsia="Times New Roman"/>
          <w:szCs w:val="24"/>
        </w:rPr>
      </w:pPr>
      <w:r>
        <w:rPr>
          <w:rFonts w:eastAsia="Times New Roman"/>
          <w:szCs w:val="24"/>
        </w:rPr>
        <w:lastRenderedPageBreak/>
        <w:t xml:space="preserve">Η τέταρτη </w:t>
      </w:r>
      <w:r w:rsidRPr="00FB78A5">
        <w:rPr>
          <w:rFonts w:eastAsia="Times New Roman"/>
          <w:szCs w:val="24"/>
        </w:rPr>
        <w:t xml:space="preserve">με αριθμό 210/4-12-2018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δεύτερου κύκλου </w:t>
      </w:r>
      <w:r w:rsidRPr="00FB78A5">
        <w:rPr>
          <w:rFonts w:eastAsia="Times New Roman"/>
          <w:szCs w:val="24"/>
        </w:rPr>
        <w:t>του Βουλευτή του Κομμουνιστικού Κόμματος Ελλάδ</w:t>
      </w:r>
      <w:r>
        <w:rPr>
          <w:rFonts w:eastAsia="Times New Roman"/>
          <w:szCs w:val="24"/>
        </w:rPr>
        <w:t>α</w:t>
      </w:r>
      <w:r w:rsidRPr="00FB78A5">
        <w:rPr>
          <w:rFonts w:eastAsia="Times New Roman"/>
          <w:szCs w:val="24"/>
        </w:rPr>
        <w:t xml:space="preserve">ς κ. </w:t>
      </w:r>
      <w:r w:rsidRPr="006D0321">
        <w:rPr>
          <w:rFonts w:eastAsia="Times New Roman"/>
          <w:szCs w:val="24"/>
        </w:rPr>
        <w:t>Εμμανουήλ Συντυχάκη</w:t>
      </w:r>
      <w:r w:rsidRPr="00FB78A5">
        <w:rPr>
          <w:rFonts w:eastAsia="Times New Roman"/>
          <w:b/>
          <w:szCs w:val="24"/>
        </w:rPr>
        <w:t xml:space="preserve"> </w:t>
      </w:r>
      <w:r w:rsidRPr="00FB78A5">
        <w:rPr>
          <w:rFonts w:eastAsia="Times New Roman"/>
          <w:szCs w:val="24"/>
        </w:rPr>
        <w:t xml:space="preserve"> προς τον Υπουργό </w:t>
      </w:r>
      <w:r w:rsidRPr="006D0321">
        <w:rPr>
          <w:rFonts w:eastAsia="Times New Roman"/>
          <w:szCs w:val="24"/>
        </w:rPr>
        <w:t>Υγείας,</w:t>
      </w:r>
      <w:r w:rsidRPr="00FB78A5">
        <w:rPr>
          <w:rFonts w:eastAsia="Times New Roman"/>
          <w:b/>
          <w:szCs w:val="24"/>
        </w:rPr>
        <w:t xml:space="preserve"> </w:t>
      </w:r>
      <w:r w:rsidRPr="00FB78A5">
        <w:rPr>
          <w:rFonts w:eastAsia="Times New Roman"/>
          <w:szCs w:val="24"/>
        </w:rPr>
        <w:t xml:space="preserve">σχετικά με τις επιπτώσεις στη λειτουργία των υπηρεσιών και των συνθηκών εργασίας σε υπηρεσίες του </w:t>
      </w:r>
      <w:proofErr w:type="spellStart"/>
      <w:r w:rsidRPr="00FB78A5">
        <w:rPr>
          <w:rFonts w:eastAsia="Times New Roman"/>
          <w:szCs w:val="24"/>
        </w:rPr>
        <w:t>Βενιζέλειου</w:t>
      </w:r>
      <w:proofErr w:type="spellEnd"/>
      <w:r w:rsidRPr="00FB78A5">
        <w:rPr>
          <w:rFonts w:eastAsia="Times New Roman"/>
          <w:szCs w:val="24"/>
        </w:rPr>
        <w:t xml:space="preserve"> </w:t>
      </w:r>
      <w:r>
        <w:rPr>
          <w:rFonts w:eastAsia="Times New Roman"/>
          <w:szCs w:val="24"/>
        </w:rPr>
        <w:t>Ν</w:t>
      </w:r>
      <w:r w:rsidRPr="00FB78A5">
        <w:rPr>
          <w:rFonts w:eastAsia="Times New Roman"/>
          <w:szCs w:val="24"/>
        </w:rPr>
        <w:t>οσοκομείου από την πυρκαγιά που</w:t>
      </w:r>
      <w:r w:rsidRPr="00FB78A5">
        <w:rPr>
          <w:rFonts w:eastAsia="Times New Roman"/>
          <w:szCs w:val="24"/>
        </w:rPr>
        <w:t xml:space="preserve"> εκδηλώθηκε στα πρώην κτήρια του </w:t>
      </w:r>
      <w:r>
        <w:rPr>
          <w:rFonts w:eastAsia="Times New Roman"/>
          <w:szCs w:val="24"/>
        </w:rPr>
        <w:t>Π</w:t>
      </w:r>
      <w:r w:rsidRPr="00FB78A5">
        <w:rPr>
          <w:rFonts w:eastAsia="Times New Roman"/>
          <w:szCs w:val="24"/>
        </w:rPr>
        <w:t>ανεπιστημίου Κρήτης στις 23</w:t>
      </w:r>
      <w:r>
        <w:rPr>
          <w:rFonts w:eastAsia="Times New Roman"/>
          <w:szCs w:val="24"/>
        </w:rPr>
        <w:t xml:space="preserve"> Σεπτεμβρίου</w:t>
      </w:r>
      <w:r w:rsidRPr="00FB78A5">
        <w:rPr>
          <w:rFonts w:eastAsia="Times New Roman"/>
          <w:szCs w:val="24"/>
        </w:rPr>
        <w:t>.</w:t>
      </w:r>
    </w:p>
    <w:p w14:paraId="01019CE2"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όγδοη </w:t>
      </w:r>
      <w:r w:rsidRPr="00FB78A5">
        <w:rPr>
          <w:rFonts w:eastAsia="Times New Roman"/>
          <w:szCs w:val="24"/>
        </w:rPr>
        <w:t xml:space="preserve">με αριθμό 190/27-11-2018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δεύτερου κύκλου </w:t>
      </w:r>
      <w:r w:rsidRPr="00FB78A5">
        <w:rPr>
          <w:rFonts w:eastAsia="Times New Roman"/>
          <w:szCs w:val="24"/>
        </w:rPr>
        <w:t>του ΣΤ΄ Αντιπροέδρου της Βουλής και Βουλευτή Λάρισας του Κομμουνιστικού Κόμματος Ελλάδ</w:t>
      </w:r>
      <w:r>
        <w:rPr>
          <w:rFonts w:eastAsia="Times New Roman"/>
          <w:szCs w:val="24"/>
        </w:rPr>
        <w:t>α</w:t>
      </w:r>
      <w:r w:rsidRPr="00FB78A5">
        <w:rPr>
          <w:rFonts w:eastAsia="Times New Roman"/>
          <w:szCs w:val="24"/>
        </w:rPr>
        <w:t xml:space="preserve">ς κ. </w:t>
      </w:r>
      <w:r w:rsidRPr="006D0321">
        <w:rPr>
          <w:rFonts w:eastAsia="Times New Roman"/>
          <w:szCs w:val="24"/>
        </w:rPr>
        <w:t xml:space="preserve">Γεωργίου </w:t>
      </w:r>
      <w:proofErr w:type="spellStart"/>
      <w:r w:rsidRPr="006D0321">
        <w:rPr>
          <w:rFonts w:eastAsia="Times New Roman"/>
          <w:szCs w:val="24"/>
        </w:rPr>
        <w:t>Λαμπρούλη</w:t>
      </w:r>
      <w:proofErr w:type="spellEnd"/>
      <w:r w:rsidRPr="00FB78A5">
        <w:rPr>
          <w:rFonts w:eastAsia="Times New Roman"/>
          <w:b/>
          <w:szCs w:val="24"/>
        </w:rPr>
        <w:t xml:space="preserve"> </w:t>
      </w:r>
      <w:r w:rsidRPr="00FB78A5">
        <w:rPr>
          <w:rFonts w:eastAsia="Times New Roman"/>
          <w:szCs w:val="24"/>
        </w:rPr>
        <w:t xml:space="preserve">προς τον Υπουργό </w:t>
      </w:r>
      <w:r w:rsidRPr="006D0321">
        <w:rPr>
          <w:rFonts w:eastAsia="Times New Roman"/>
          <w:szCs w:val="24"/>
        </w:rPr>
        <w:t>Υγείας,</w:t>
      </w:r>
      <w:r w:rsidRPr="00FB78A5">
        <w:rPr>
          <w:rFonts w:eastAsia="Times New Roman"/>
          <w:szCs w:val="24"/>
        </w:rPr>
        <w:t xml:space="preserve"> σχετικά με τα προβλήματα του Γενικού Νοσοκομείου Λάρισας.</w:t>
      </w:r>
    </w:p>
    <w:p w14:paraId="01019CE3" w14:textId="77777777" w:rsidR="00E96CEB" w:rsidRDefault="00556F41">
      <w:pPr>
        <w:spacing w:line="600" w:lineRule="auto"/>
        <w:ind w:firstLine="720"/>
        <w:jc w:val="both"/>
        <w:rPr>
          <w:rFonts w:eastAsia="Times New Roman"/>
          <w:szCs w:val="24"/>
        </w:rPr>
      </w:pPr>
      <w:r>
        <w:rPr>
          <w:rFonts w:eastAsia="Times New Roman"/>
          <w:szCs w:val="24"/>
        </w:rPr>
        <w:t xml:space="preserve">Η δωδέκατη </w:t>
      </w:r>
      <w:r w:rsidRPr="00FB78A5">
        <w:rPr>
          <w:rFonts w:eastAsia="Times New Roman"/>
          <w:szCs w:val="24"/>
        </w:rPr>
        <w:t xml:space="preserve">με αριθμό 191/27-11-2018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δεύτερου κύκλου </w:t>
      </w:r>
      <w:r w:rsidRPr="00FB78A5">
        <w:rPr>
          <w:rFonts w:eastAsia="Times New Roman"/>
          <w:szCs w:val="24"/>
        </w:rPr>
        <w:t>του Βουλευτή Αιτωλοακαρνανίας του Κομμουνιστικού Κόμματος Ελλάδ</w:t>
      </w:r>
      <w:r>
        <w:rPr>
          <w:rFonts w:eastAsia="Times New Roman"/>
          <w:szCs w:val="24"/>
        </w:rPr>
        <w:t>α</w:t>
      </w:r>
      <w:r w:rsidRPr="00FB78A5">
        <w:rPr>
          <w:rFonts w:eastAsia="Times New Roman"/>
          <w:szCs w:val="24"/>
        </w:rPr>
        <w:t xml:space="preserve">ς κ. </w:t>
      </w:r>
      <w:r w:rsidRPr="006D0321">
        <w:rPr>
          <w:rFonts w:eastAsia="Times New Roman"/>
          <w:szCs w:val="24"/>
        </w:rPr>
        <w:t>Νικολάου Μωραΐτη</w:t>
      </w:r>
      <w:r w:rsidRPr="00FB78A5">
        <w:rPr>
          <w:rFonts w:eastAsia="Times New Roman"/>
          <w:b/>
          <w:szCs w:val="24"/>
        </w:rPr>
        <w:t xml:space="preserve"> </w:t>
      </w:r>
      <w:r w:rsidRPr="00FB78A5">
        <w:rPr>
          <w:rFonts w:eastAsia="Times New Roman"/>
          <w:szCs w:val="24"/>
        </w:rPr>
        <w:t xml:space="preserve">προς τον Υπουργό </w:t>
      </w:r>
      <w:r w:rsidRPr="006D0321">
        <w:rPr>
          <w:rFonts w:eastAsia="Times New Roman"/>
          <w:szCs w:val="24"/>
        </w:rPr>
        <w:t>Υ</w:t>
      </w:r>
      <w:r w:rsidRPr="006D0321">
        <w:rPr>
          <w:rFonts w:eastAsia="Times New Roman"/>
          <w:szCs w:val="24"/>
        </w:rPr>
        <w:t>γείας,</w:t>
      </w:r>
      <w:r w:rsidRPr="00FB78A5">
        <w:rPr>
          <w:rFonts w:eastAsia="Times New Roman"/>
          <w:b/>
          <w:szCs w:val="24"/>
        </w:rPr>
        <w:t xml:space="preserve"> </w:t>
      </w:r>
      <w:r w:rsidRPr="00FB78A5">
        <w:rPr>
          <w:rFonts w:eastAsia="Times New Roman"/>
          <w:szCs w:val="24"/>
        </w:rPr>
        <w:t>με θέμα: «Προβλήματα στη λειτουργία του κέντρου Φυσικής Ιατρικής και Αποκατάστασης (ΚΕΦΙΑΠ) Αμφιλοχίας».</w:t>
      </w:r>
    </w:p>
    <w:p w14:paraId="01019CE4" w14:textId="77777777" w:rsidR="00E96CEB" w:rsidRDefault="00556F41">
      <w:pPr>
        <w:spacing w:line="600" w:lineRule="auto"/>
        <w:ind w:firstLine="720"/>
        <w:jc w:val="both"/>
        <w:rPr>
          <w:rFonts w:eastAsia="Times New Roman"/>
          <w:szCs w:val="24"/>
        </w:rPr>
      </w:pPr>
      <w:r>
        <w:rPr>
          <w:rFonts w:eastAsia="Times New Roman"/>
          <w:szCs w:val="24"/>
        </w:rPr>
        <w:lastRenderedPageBreak/>
        <w:t>Επιπλέον, κ</w:t>
      </w:r>
      <w:r>
        <w:rPr>
          <w:rFonts w:eastAsia="Times New Roman"/>
          <w:szCs w:val="24"/>
        </w:rPr>
        <w:t>υρίες και κύριοι συνάδελφοι</w:t>
      </w:r>
      <w:r>
        <w:rPr>
          <w:rFonts w:eastAsia="Times New Roman"/>
          <w:szCs w:val="24"/>
        </w:rPr>
        <w:t>, θα ήθελα να σας ενημερώσω ότι δ</w:t>
      </w:r>
      <w:r>
        <w:rPr>
          <w:rFonts w:eastAsia="Times New Roman"/>
          <w:szCs w:val="24"/>
        </w:rPr>
        <w:t>εν θα συζητηθούν οι ακόλουθες ερωτήσεις λόγω απουσίας του Υπουργού Οικονο</w:t>
      </w:r>
      <w:r>
        <w:rPr>
          <w:rFonts w:eastAsia="Times New Roman"/>
          <w:szCs w:val="24"/>
        </w:rPr>
        <w:t xml:space="preserve">μικών κ. </w:t>
      </w:r>
      <w:proofErr w:type="spellStart"/>
      <w:r>
        <w:rPr>
          <w:rFonts w:eastAsia="Times New Roman"/>
          <w:szCs w:val="24"/>
        </w:rPr>
        <w:t>Τσακαλώτου</w:t>
      </w:r>
      <w:proofErr w:type="spellEnd"/>
      <w:r>
        <w:rPr>
          <w:rFonts w:eastAsia="Times New Roman"/>
          <w:szCs w:val="24"/>
        </w:rPr>
        <w:t xml:space="preserve"> στο εξωτερικό:</w:t>
      </w:r>
    </w:p>
    <w:p w14:paraId="01019CE5"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τέταρτη </w:t>
      </w:r>
      <w:r w:rsidRPr="00FB78A5">
        <w:rPr>
          <w:rFonts w:eastAsia="Times New Roman"/>
          <w:szCs w:val="24"/>
        </w:rPr>
        <w:t xml:space="preserve">με αριθμό 208/4-12-2018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πρώτου κύκλου του </w:t>
      </w:r>
      <w:r w:rsidRPr="00FB78A5">
        <w:rPr>
          <w:rFonts w:eastAsia="Times New Roman"/>
          <w:szCs w:val="24"/>
        </w:rPr>
        <w:t>ΣΤ΄ Αντιπροέδρου της Βουλής και Βουλευτή Λ</w:t>
      </w:r>
      <w:r>
        <w:rPr>
          <w:rFonts w:eastAsia="Times New Roman"/>
          <w:szCs w:val="24"/>
        </w:rPr>
        <w:t>άρισας</w:t>
      </w:r>
      <w:r>
        <w:rPr>
          <w:rFonts w:eastAsia="Times New Roman"/>
          <w:szCs w:val="24"/>
        </w:rPr>
        <w:t xml:space="preserve"> </w:t>
      </w:r>
      <w:r w:rsidRPr="00FB78A5">
        <w:rPr>
          <w:rFonts w:eastAsia="Times New Roman"/>
          <w:szCs w:val="24"/>
        </w:rPr>
        <w:t>του Κομμουνιστικού Κόμματος Ελλάδ</w:t>
      </w:r>
      <w:r>
        <w:rPr>
          <w:rFonts w:eastAsia="Times New Roman"/>
          <w:szCs w:val="24"/>
        </w:rPr>
        <w:t>α</w:t>
      </w:r>
      <w:r w:rsidRPr="00FB78A5">
        <w:rPr>
          <w:rFonts w:eastAsia="Times New Roman"/>
          <w:szCs w:val="24"/>
        </w:rPr>
        <w:t xml:space="preserve">ς κ. Γεωργίου </w:t>
      </w:r>
      <w:proofErr w:type="spellStart"/>
      <w:r w:rsidRPr="00FB78A5">
        <w:rPr>
          <w:rFonts w:eastAsia="Times New Roman"/>
          <w:szCs w:val="24"/>
        </w:rPr>
        <w:t>Λαμπρούλη</w:t>
      </w:r>
      <w:proofErr w:type="spellEnd"/>
      <w:r w:rsidRPr="00FB78A5">
        <w:rPr>
          <w:rFonts w:eastAsia="Times New Roman"/>
          <w:szCs w:val="24"/>
        </w:rPr>
        <w:t xml:space="preserve"> προς τον Υπουργό Οικονομικών, σχετικά με τους</w:t>
      </w:r>
      <w:r w:rsidRPr="00FB78A5">
        <w:rPr>
          <w:rFonts w:eastAsia="Times New Roman"/>
          <w:szCs w:val="24"/>
        </w:rPr>
        <w:t xml:space="preserve"> απολυμένους εργαζόμενους των Ενώσεων Αγροτικών Συνεταιρισμών (ΕΑΣ) Λάρισας, Ελασσόνας, Φαρσάλων</w:t>
      </w:r>
      <w:r>
        <w:rPr>
          <w:rFonts w:eastAsia="Times New Roman"/>
          <w:szCs w:val="24"/>
        </w:rPr>
        <w:t xml:space="preserve">. </w:t>
      </w:r>
    </w:p>
    <w:p w14:paraId="01019CE6"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δεύτερη </w:t>
      </w:r>
      <w:r w:rsidRPr="00FB78A5">
        <w:rPr>
          <w:rFonts w:eastAsia="Times New Roman"/>
          <w:szCs w:val="24"/>
        </w:rPr>
        <w:t xml:space="preserve">με αριθμό 203/4-12-2018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δεύτερου κύκλου </w:t>
      </w:r>
      <w:r>
        <w:rPr>
          <w:rFonts w:eastAsia="Times New Roman"/>
          <w:szCs w:val="24"/>
        </w:rPr>
        <w:t xml:space="preserve">του </w:t>
      </w:r>
      <w:r>
        <w:rPr>
          <w:rFonts w:eastAsia="Times New Roman"/>
          <w:szCs w:val="24"/>
        </w:rPr>
        <w:t xml:space="preserve">Βουλευτή Ηλείας </w:t>
      </w:r>
      <w:r w:rsidRPr="00FB78A5">
        <w:rPr>
          <w:rFonts w:eastAsia="Times New Roman"/>
          <w:szCs w:val="24"/>
        </w:rPr>
        <w:t xml:space="preserve">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FB78A5">
        <w:rPr>
          <w:rFonts w:eastAsia="Times New Roman"/>
          <w:szCs w:val="24"/>
        </w:rPr>
        <w:t xml:space="preserve"> κ. </w:t>
      </w:r>
      <w:r w:rsidRPr="006D0321">
        <w:rPr>
          <w:rFonts w:eastAsia="Times New Roman"/>
          <w:szCs w:val="24"/>
        </w:rPr>
        <w:t>Ιωάννη Κουτσούκου</w:t>
      </w:r>
      <w:r w:rsidRPr="00FB78A5">
        <w:rPr>
          <w:rFonts w:eastAsia="Times New Roman"/>
          <w:szCs w:val="24"/>
        </w:rPr>
        <w:t xml:space="preserve"> προς τον Υπουργό </w:t>
      </w:r>
      <w:r w:rsidRPr="006D0321">
        <w:rPr>
          <w:rFonts w:eastAsia="Times New Roman"/>
          <w:szCs w:val="24"/>
        </w:rPr>
        <w:t>Οικονομικών,</w:t>
      </w:r>
      <w:r w:rsidRPr="00FB78A5">
        <w:rPr>
          <w:rFonts w:eastAsia="Times New Roman"/>
          <w:szCs w:val="24"/>
        </w:rPr>
        <w:t xml:space="preserve"> με θέμα: «Η σκοπιμότητα και η μεθόδευση της μεταφοράς στο </w:t>
      </w:r>
      <w:proofErr w:type="spellStart"/>
      <w:r>
        <w:rPr>
          <w:rFonts w:eastAsia="Times New Roman"/>
          <w:szCs w:val="24"/>
        </w:rPr>
        <w:t>υ</w:t>
      </w:r>
      <w:r w:rsidRPr="00FB78A5">
        <w:rPr>
          <w:rFonts w:eastAsia="Times New Roman"/>
          <w:szCs w:val="24"/>
        </w:rPr>
        <w:t>περταμείο</w:t>
      </w:r>
      <w:proofErr w:type="spellEnd"/>
      <w:r w:rsidRPr="00FB78A5">
        <w:rPr>
          <w:rFonts w:eastAsia="Times New Roman"/>
          <w:szCs w:val="24"/>
        </w:rPr>
        <w:t xml:space="preserve"> κατ' απαίτηση των δανειστών </w:t>
      </w:r>
      <w:r>
        <w:rPr>
          <w:rFonts w:eastAsia="Times New Roman"/>
          <w:szCs w:val="24"/>
        </w:rPr>
        <w:t xml:space="preserve">πενήντα ενός </w:t>
      </w:r>
      <w:r w:rsidRPr="00FB78A5">
        <w:rPr>
          <w:rFonts w:eastAsia="Times New Roman"/>
          <w:szCs w:val="24"/>
        </w:rPr>
        <w:t xml:space="preserve">ακινήτων του </w:t>
      </w:r>
      <w:r>
        <w:rPr>
          <w:rFonts w:eastAsia="Times New Roman"/>
          <w:szCs w:val="24"/>
        </w:rPr>
        <w:t>δ</w:t>
      </w:r>
      <w:r w:rsidRPr="00FB78A5">
        <w:rPr>
          <w:rFonts w:eastAsia="Times New Roman"/>
          <w:szCs w:val="24"/>
        </w:rPr>
        <w:t xml:space="preserve">ημοσίου στον Δήμο Πύργου». </w:t>
      </w:r>
    </w:p>
    <w:p w14:paraId="01019CE7" w14:textId="77777777" w:rsidR="00E96CEB" w:rsidRDefault="00556F41">
      <w:pPr>
        <w:spacing w:line="600" w:lineRule="auto"/>
        <w:ind w:firstLine="720"/>
        <w:jc w:val="both"/>
        <w:rPr>
          <w:rFonts w:eastAsia="Times New Roman" w:cs="Times New Roman"/>
          <w:szCs w:val="24"/>
        </w:rPr>
      </w:pPr>
      <w:r w:rsidRPr="00FB78A5">
        <w:rPr>
          <w:rFonts w:eastAsia="Times New Roman"/>
          <w:szCs w:val="24"/>
        </w:rPr>
        <w:lastRenderedPageBreak/>
        <w:t xml:space="preserve">Η </w:t>
      </w:r>
      <w:r>
        <w:rPr>
          <w:rFonts w:eastAsia="Times New Roman"/>
          <w:szCs w:val="24"/>
        </w:rPr>
        <w:t xml:space="preserve">τρίτη </w:t>
      </w:r>
      <w:r w:rsidRPr="00FB78A5">
        <w:rPr>
          <w:rFonts w:eastAsia="Times New Roman"/>
          <w:szCs w:val="24"/>
        </w:rPr>
        <w:t xml:space="preserve">με αριθμό </w:t>
      </w:r>
      <w:r>
        <w:rPr>
          <w:rFonts w:eastAsia="Times New Roman"/>
          <w:szCs w:val="24"/>
        </w:rPr>
        <w:t xml:space="preserve">209/4-12-2018 επίκαιρη ερώτηση δεύτερου κύκλου </w:t>
      </w:r>
      <w:r>
        <w:rPr>
          <w:rFonts w:eastAsia="Times New Roman"/>
          <w:szCs w:val="24"/>
        </w:rPr>
        <w:t>τ</w:t>
      </w:r>
      <w:r w:rsidRPr="00FB78A5">
        <w:rPr>
          <w:rFonts w:eastAsia="Times New Roman"/>
          <w:szCs w:val="24"/>
        </w:rPr>
        <w:t>ου Βουλ</w:t>
      </w:r>
      <w:r w:rsidRPr="00FB78A5">
        <w:rPr>
          <w:rFonts w:eastAsia="Times New Roman"/>
          <w:szCs w:val="24"/>
        </w:rPr>
        <w:t>ευτή Β</w:t>
      </w:r>
      <w:r>
        <w:rPr>
          <w:rFonts w:eastAsia="Times New Roman"/>
          <w:szCs w:val="24"/>
        </w:rPr>
        <w:t>΄</w:t>
      </w:r>
      <w:r w:rsidRPr="00FB78A5">
        <w:rPr>
          <w:rFonts w:eastAsia="Times New Roman"/>
          <w:szCs w:val="24"/>
        </w:rPr>
        <w:t xml:space="preserve"> Αθηνών του Κομμουνιστικού Κόμματος Ελλάδ</w:t>
      </w:r>
      <w:r>
        <w:rPr>
          <w:rFonts w:eastAsia="Times New Roman"/>
          <w:szCs w:val="24"/>
        </w:rPr>
        <w:t>α</w:t>
      </w:r>
      <w:r w:rsidRPr="00FB78A5">
        <w:rPr>
          <w:rFonts w:eastAsia="Times New Roman"/>
          <w:szCs w:val="24"/>
        </w:rPr>
        <w:t xml:space="preserve">ς κ. </w:t>
      </w:r>
      <w:r w:rsidRPr="006D0321">
        <w:rPr>
          <w:rFonts w:eastAsia="Times New Roman"/>
          <w:szCs w:val="24"/>
        </w:rPr>
        <w:t xml:space="preserve">Χρήστου </w:t>
      </w:r>
      <w:proofErr w:type="spellStart"/>
      <w:r w:rsidRPr="006D0321">
        <w:rPr>
          <w:rFonts w:eastAsia="Times New Roman"/>
          <w:szCs w:val="24"/>
        </w:rPr>
        <w:t>Κατσώτη</w:t>
      </w:r>
      <w:proofErr w:type="spellEnd"/>
      <w:r w:rsidRPr="00FB78A5">
        <w:rPr>
          <w:rFonts w:eastAsia="Times New Roman"/>
          <w:b/>
          <w:szCs w:val="24"/>
        </w:rPr>
        <w:t xml:space="preserve">  </w:t>
      </w:r>
      <w:r w:rsidRPr="00FB78A5">
        <w:rPr>
          <w:rFonts w:eastAsia="Times New Roman"/>
          <w:szCs w:val="24"/>
        </w:rPr>
        <w:t xml:space="preserve">προς τον Υπουργό </w:t>
      </w:r>
      <w:r w:rsidRPr="006D0321">
        <w:rPr>
          <w:rFonts w:eastAsia="Times New Roman"/>
          <w:szCs w:val="24"/>
        </w:rPr>
        <w:t>Οικονομικών,</w:t>
      </w:r>
      <w:r>
        <w:rPr>
          <w:rFonts w:eastAsia="Times New Roman"/>
          <w:szCs w:val="24"/>
        </w:rPr>
        <w:t xml:space="preserve"> </w:t>
      </w:r>
      <w:r w:rsidRPr="00FB78A5">
        <w:rPr>
          <w:rFonts w:eastAsia="Times New Roman"/>
          <w:szCs w:val="24"/>
        </w:rPr>
        <w:t>σχετικά με την εκχώρηση της ακίνητης δημόσιας περιουσίας σε Εταιρεί</w:t>
      </w:r>
      <w:r>
        <w:rPr>
          <w:rFonts w:eastAsia="Times New Roman"/>
          <w:szCs w:val="24"/>
        </w:rPr>
        <w:t xml:space="preserve">α Ακινήτων του Δημοσίου (ΕΤΑΔ) – </w:t>
      </w:r>
      <w:r w:rsidRPr="00FB78A5">
        <w:rPr>
          <w:rFonts w:eastAsia="Times New Roman"/>
          <w:szCs w:val="24"/>
        </w:rPr>
        <w:t>Ταμείο Αξιοποίησης Ιδιωτικής Περιουσίας του Δημοσίου (Τ</w:t>
      </w:r>
      <w:r w:rsidRPr="00FB78A5">
        <w:rPr>
          <w:rFonts w:eastAsia="Times New Roman"/>
          <w:szCs w:val="24"/>
        </w:rPr>
        <w:t>ΑΙΠΕΔ</w:t>
      </w:r>
      <w:r>
        <w:rPr>
          <w:rFonts w:eastAsia="Times New Roman"/>
          <w:szCs w:val="24"/>
        </w:rPr>
        <w:t>)</w:t>
      </w:r>
      <w:r w:rsidRPr="00FB78A5">
        <w:rPr>
          <w:rFonts w:eastAsia="Times New Roman"/>
          <w:szCs w:val="24"/>
        </w:rPr>
        <w:t xml:space="preserve">.  </w:t>
      </w:r>
      <w:r>
        <w:rPr>
          <w:rFonts w:eastAsia="Times New Roman" w:cs="Times New Roman"/>
          <w:szCs w:val="24"/>
        </w:rPr>
        <w:t xml:space="preserve"> </w:t>
      </w:r>
    </w:p>
    <w:p w14:paraId="01019CE8"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με αριθμό 2932/31-10-2018 </w:t>
      </w:r>
      <w:r>
        <w:rPr>
          <w:rFonts w:eastAsia="Times New Roman"/>
          <w:szCs w:val="24"/>
        </w:rPr>
        <w:t xml:space="preserve">ερώτηση του </w:t>
      </w:r>
      <w:r w:rsidRPr="00FB78A5">
        <w:rPr>
          <w:rFonts w:eastAsia="Times New Roman"/>
          <w:szCs w:val="24"/>
        </w:rPr>
        <w:t xml:space="preserve">Βουλευτή Β΄ Αθηνών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FB78A5">
        <w:rPr>
          <w:rFonts w:eastAsia="Times New Roman"/>
          <w:szCs w:val="24"/>
        </w:rPr>
        <w:t xml:space="preserve"> κ. </w:t>
      </w:r>
      <w:r w:rsidRPr="00FC604F">
        <w:rPr>
          <w:rFonts w:eastAsia="Times New Roman"/>
          <w:szCs w:val="24"/>
        </w:rPr>
        <w:t>Γεωργίου</w:t>
      </w:r>
      <w:r>
        <w:rPr>
          <w:rFonts w:eastAsia="Times New Roman"/>
          <w:szCs w:val="24"/>
        </w:rPr>
        <w:t xml:space="preserve"> </w:t>
      </w:r>
      <w:r w:rsidRPr="00FC604F">
        <w:rPr>
          <w:rFonts w:eastAsia="Times New Roman"/>
          <w:szCs w:val="24"/>
        </w:rPr>
        <w:t>-</w:t>
      </w:r>
      <w:r>
        <w:rPr>
          <w:rFonts w:eastAsia="Times New Roman"/>
          <w:szCs w:val="24"/>
        </w:rPr>
        <w:t xml:space="preserve"> </w:t>
      </w:r>
      <w:r w:rsidRPr="00FC604F">
        <w:rPr>
          <w:rFonts w:eastAsia="Times New Roman"/>
          <w:szCs w:val="24"/>
        </w:rPr>
        <w:t>Δημητρίου</w:t>
      </w:r>
      <w:r w:rsidRPr="00FB78A5">
        <w:rPr>
          <w:rFonts w:eastAsia="Times New Roman"/>
          <w:b/>
          <w:szCs w:val="24"/>
        </w:rPr>
        <w:t xml:space="preserve"> </w:t>
      </w:r>
      <w:r w:rsidRPr="00FC604F">
        <w:rPr>
          <w:rFonts w:eastAsia="Times New Roman"/>
          <w:szCs w:val="24"/>
        </w:rPr>
        <w:t xml:space="preserve">Καρρά </w:t>
      </w:r>
      <w:r w:rsidRPr="00FB78A5">
        <w:rPr>
          <w:rFonts w:eastAsia="Times New Roman"/>
          <w:szCs w:val="24"/>
        </w:rPr>
        <w:t xml:space="preserve">προς τον Υπουργό  </w:t>
      </w:r>
      <w:r w:rsidRPr="00FC604F">
        <w:rPr>
          <w:rFonts w:eastAsia="Times New Roman"/>
          <w:szCs w:val="24"/>
        </w:rPr>
        <w:t>Οικονομικών,</w:t>
      </w:r>
      <w:r w:rsidRPr="00FB78A5">
        <w:rPr>
          <w:rFonts w:eastAsia="Times New Roman"/>
          <w:szCs w:val="24"/>
        </w:rPr>
        <w:t xml:space="preserve"> με θέμα: «Αποδέσμευση του Δημοτικο</w:t>
      </w:r>
      <w:r>
        <w:rPr>
          <w:rFonts w:eastAsia="Times New Roman"/>
          <w:szCs w:val="24"/>
        </w:rPr>
        <w:t>ύ Κλειστού Γυμναστηρίου "Νίκης 2ου</w:t>
      </w:r>
      <w:r w:rsidRPr="00FB78A5">
        <w:rPr>
          <w:rFonts w:eastAsia="Times New Roman"/>
          <w:szCs w:val="24"/>
        </w:rPr>
        <w:t xml:space="preserve"> Λυκείου" Αγί</w:t>
      </w:r>
      <w:r w:rsidRPr="00FB78A5">
        <w:rPr>
          <w:rFonts w:eastAsia="Times New Roman"/>
          <w:szCs w:val="24"/>
        </w:rPr>
        <w:t xml:space="preserve">ας Βαρβάρας από το </w:t>
      </w:r>
      <w:proofErr w:type="spellStart"/>
      <w:r>
        <w:rPr>
          <w:rFonts w:eastAsia="Times New Roman"/>
          <w:szCs w:val="24"/>
        </w:rPr>
        <w:t>υ</w:t>
      </w:r>
      <w:r w:rsidRPr="00FB78A5">
        <w:rPr>
          <w:rFonts w:eastAsia="Times New Roman"/>
          <w:szCs w:val="24"/>
        </w:rPr>
        <w:t>περταμείο</w:t>
      </w:r>
      <w:proofErr w:type="spellEnd"/>
      <w:r w:rsidRPr="00FB78A5">
        <w:rPr>
          <w:rFonts w:eastAsia="Times New Roman"/>
          <w:szCs w:val="24"/>
        </w:rPr>
        <w:t xml:space="preserve">». </w:t>
      </w:r>
    </w:p>
    <w:p w14:paraId="01019CE9" w14:textId="77777777" w:rsidR="00E96CEB" w:rsidRDefault="00556F41">
      <w:pPr>
        <w:spacing w:line="600" w:lineRule="auto"/>
        <w:ind w:firstLine="720"/>
        <w:jc w:val="both"/>
        <w:rPr>
          <w:rFonts w:eastAsia="Times New Roman"/>
          <w:szCs w:val="24"/>
        </w:rPr>
      </w:pPr>
      <w:r>
        <w:rPr>
          <w:rFonts w:eastAsia="Times New Roman"/>
          <w:szCs w:val="24"/>
        </w:rPr>
        <w:t>Επίσης, θα ήθελα να σας πληροφορήσω ότι δ</w:t>
      </w:r>
      <w:r>
        <w:rPr>
          <w:rFonts w:eastAsia="Times New Roman"/>
          <w:szCs w:val="24"/>
        </w:rPr>
        <w:t>εν θα συζητηθούν οι ακόλουθες ερωτήσεις λόγω ανειλημμένων υποχρεώσεων της Υπουργού Προστασίας του Πολίτη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w:t>
      </w:r>
    </w:p>
    <w:p w14:paraId="01019CEA"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πέμπτη</w:t>
      </w:r>
      <w:r w:rsidRPr="001836E0">
        <w:rPr>
          <w:rFonts w:eastAsia="Times New Roman"/>
          <w:szCs w:val="24"/>
        </w:rPr>
        <w:t xml:space="preserve"> </w:t>
      </w:r>
      <w:r w:rsidRPr="00FB78A5">
        <w:rPr>
          <w:rFonts w:eastAsia="Times New Roman"/>
          <w:szCs w:val="24"/>
        </w:rPr>
        <w:t xml:space="preserve">με αριθμό 110/29-10-2018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ρώτηση</w:t>
      </w:r>
      <w:r>
        <w:rPr>
          <w:rFonts w:eastAsia="Times New Roman"/>
          <w:szCs w:val="24"/>
        </w:rPr>
        <w:t xml:space="preserve"> δεύτερου κύκλου </w:t>
      </w:r>
      <w:r w:rsidRPr="00FB78A5">
        <w:rPr>
          <w:rFonts w:eastAsia="Times New Roman"/>
          <w:szCs w:val="24"/>
        </w:rPr>
        <w:t>του Βουλευτή Λ</w:t>
      </w:r>
      <w:r>
        <w:rPr>
          <w:rFonts w:eastAsia="Times New Roman"/>
          <w:szCs w:val="24"/>
        </w:rPr>
        <w:t>άρισας</w:t>
      </w:r>
      <w:r w:rsidRPr="00FB78A5">
        <w:rPr>
          <w:rFonts w:eastAsia="Times New Roman"/>
          <w:szCs w:val="24"/>
        </w:rPr>
        <w:t xml:space="preserve"> της Νέας Δημοκρατίας κ. </w:t>
      </w:r>
      <w:r w:rsidRPr="006D0321">
        <w:rPr>
          <w:rFonts w:eastAsia="Times New Roman"/>
          <w:szCs w:val="24"/>
        </w:rPr>
        <w:lastRenderedPageBreak/>
        <w:t xml:space="preserve">Μάξιμου </w:t>
      </w:r>
      <w:proofErr w:type="spellStart"/>
      <w:r w:rsidRPr="006D0321">
        <w:rPr>
          <w:rFonts w:eastAsia="Times New Roman"/>
          <w:szCs w:val="24"/>
        </w:rPr>
        <w:t>Χαρακόπουλου</w:t>
      </w:r>
      <w:proofErr w:type="spellEnd"/>
      <w:r w:rsidRPr="00FB78A5">
        <w:rPr>
          <w:rFonts w:eastAsia="Times New Roman"/>
          <w:b/>
          <w:szCs w:val="24"/>
        </w:rPr>
        <w:t xml:space="preserve"> </w:t>
      </w:r>
      <w:r w:rsidRPr="00FB78A5">
        <w:rPr>
          <w:rFonts w:eastAsia="Times New Roman"/>
          <w:szCs w:val="24"/>
        </w:rPr>
        <w:t xml:space="preserve">προς την Υπουργό </w:t>
      </w:r>
      <w:r w:rsidRPr="006D0321">
        <w:rPr>
          <w:rFonts w:eastAsia="Times New Roman"/>
          <w:szCs w:val="24"/>
        </w:rPr>
        <w:t>Προστασίας του Πολίτη,</w:t>
      </w:r>
      <w:r w:rsidRPr="00FB78A5">
        <w:rPr>
          <w:rFonts w:eastAsia="Times New Roman"/>
          <w:szCs w:val="24"/>
        </w:rPr>
        <w:t xml:space="preserve"> με θέμα: «Νέα έξαρση των κρουσμάτων βίας από περιθωριακούς χώρους»</w:t>
      </w:r>
      <w:r>
        <w:rPr>
          <w:rFonts w:eastAsia="Times New Roman"/>
          <w:szCs w:val="24"/>
        </w:rPr>
        <w:t>.</w:t>
      </w:r>
    </w:p>
    <w:p w14:paraId="01019CEB"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έκτη </w:t>
      </w:r>
      <w:r w:rsidRPr="00FB78A5">
        <w:rPr>
          <w:rFonts w:eastAsia="Times New Roman"/>
          <w:szCs w:val="24"/>
        </w:rPr>
        <w:t xml:space="preserve">με αριθμό 177/22-11-2018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δεύτερου κύκλου </w:t>
      </w:r>
      <w:r w:rsidRPr="00FB78A5">
        <w:rPr>
          <w:rFonts w:eastAsia="Times New Roman"/>
          <w:szCs w:val="24"/>
        </w:rPr>
        <w:t xml:space="preserve">του Βουλευτή Σερρών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FB78A5">
        <w:rPr>
          <w:rFonts w:eastAsia="Times New Roman"/>
          <w:szCs w:val="24"/>
        </w:rPr>
        <w:t xml:space="preserve"> κ. </w:t>
      </w:r>
      <w:r w:rsidRPr="006D0321">
        <w:rPr>
          <w:rFonts w:eastAsia="Times New Roman"/>
          <w:szCs w:val="24"/>
        </w:rPr>
        <w:t>Μιχαήλ Τζελέπη</w:t>
      </w:r>
      <w:r w:rsidRPr="00FB78A5">
        <w:rPr>
          <w:rFonts w:eastAsia="Times New Roman"/>
          <w:b/>
          <w:szCs w:val="24"/>
        </w:rPr>
        <w:t xml:space="preserve"> </w:t>
      </w:r>
      <w:r w:rsidRPr="00FB78A5">
        <w:rPr>
          <w:rFonts w:eastAsia="Times New Roman"/>
          <w:szCs w:val="24"/>
        </w:rPr>
        <w:t xml:space="preserve">προς την Υπουργό </w:t>
      </w:r>
      <w:r w:rsidRPr="006D0321">
        <w:rPr>
          <w:rFonts w:eastAsia="Times New Roman"/>
          <w:szCs w:val="24"/>
        </w:rPr>
        <w:t>Προστασίας του Πολίτη,</w:t>
      </w:r>
      <w:r w:rsidRPr="00FB78A5">
        <w:rPr>
          <w:rFonts w:eastAsia="Times New Roman"/>
          <w:szCs w:val="24"/>
        </w:rPr>
        <w:t xml:space="preserve"> με θέμα: «Αυξημένη παραβατικότητα στον Νομό Σερρών και </w:t>
      </w:r>
      <w:proofErr w:type="spellStart"/>
      <w:r w:rsidRPr="00FB78A5">
        <w:rPr>
          <w:rFonts w:eastAsia="Times New Roman"/>
          <w:szCs w:val="24"/>
        </w:rPr>
        <w:t>υποστελεχωμένη</w:t>
      </w:r>
      <w:proofErr w:type="spellEnd"/>
      <w:r w:rsidRPr="00FB78A5">
        <w:rPr>
          <w:rFonts w:eastAsia="Times New Roman"/>
          <w:szCs w:val="24"/>
        </w:rPr>
        <w:t xml:space="preserve"> η Διεύθυνση Αστυνομίας Σερρών».</w:t>
      </w:r>
    </w:p>
    <w:p w14:paraId="01019CEC"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δέκατη τρίτη </w:t>
      </w:r>
      <w:r w:rsidRPr="00FB78A5">
        <w:rPr>
          <w:rFonts w:eastAsia="Times New Roman"/>
          <w:szCs w:val="24"/>
        </w:rPr>
        <w:t xml:space="preserve">με αριθμό 175/20-11-2018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δεύτερου κύκλου </w:t>
      </w:r>
      <w:r w:rsidRPr="00FB78A5">
        <w:rPr>
          <w:rFonts w:eastAsia="Times New Roman"/>
          <w:szCs w:val="24"/>
        </w:rPr>
        <w:t>της Βουλευτού Β΄ Πειραιώς του Κομμουνιστικού Κόμματος Ελλάδ</w:t>
      </w:r>
      <w:r>
        <w:rPr>
          <w:rFonts w:eastAsia="Times New Roman"/>
          <w:szCs w:val="24"/>
        </w:rPr>
        <w:t>α</w:t>
      </w:r>
      <w:r w:rsidRPr="00FB78A5">
        <w:rPr>
          <w:rFonts w:eastAsia="Times New Roman"/>
          <w:szCs w:val="24"/>
        </w:rPr>
        <w:t>ς κ</w:t>
      </w:r>
      <w:r>
        <w:rPr>
          <w:rFonts w:eastAsia="Times New Roman"/>
          <w:szCs w:val="24"/>
        </w:rPr>
        <w:t>.</w:t>
      </w:r>
      <w:r w:rsidRPr="00FB78A5">
        <w:rPr>
          <w:rFonts w:eastAsia="Times New Roman"/>
          <w:szCs w:val="24"/>
        </w:rPr>
        <w:t xml:space="preserve"> </w:t>
      </w:r>
      <w:r w:rsidRPr="006D0321">
        <w:rPr>
          <w:rFonts w:eastAsia="Times New Roman"/>
          <w:szCs w:val="24"/>
        </w:rPr>
        <w:t xml:space="preserve">Διαμάντως </w:t>
      </w:r>
      <w:proofErr w:type="spellStart"/>
      <w:r w:rsidRPr="006D0321">
        <w:rPr>
          <w:rFonts w:eastAsia="Times New Roman"/>
          <w:szCs w:val="24"/>
        </w:rPr>
        <w:t>Μανωλάκου</w:t>
      </w:r>
      <w:proofErr w:type="spellEnd"/>
      <w:r w:rsidRPr="00FB78A5">
        <w:rPr>
          <w:rFonts w:eastAsia="Times New Roman"/>
          <w:b/>
          <w:szCs w:val="24"/>
        </w:rPr>
        <w:t xml:space="preserve"> </w:t>
      </w:r>
      <w:r w:rsidRPr="00FB78A5">
        <w:rPr>
          <w:rFonts w:eastAsia="Times New Roman"/>
          <w:szCs w:val="24"/>
        </w:rPr>
        <w:t>προς την Υπουργό</w:t>
      </w:r>
      <w:r w:rsidRPr="00FB78A5">
        <w:rPr>
          <w:rFonts w:eastAsia="Times New Roman"/>
          <w:b/>
          <w:szCs w:val="24"/>
        </w:rPr>
        <w:t xml:space="preserve"> </w:t>
      </w:r>
      <w:r w:rsidRPr="006D0321">
        <w:rPr>
          <w:rFonts w:eastAsia="Times New Roman"/>
          <w:szCs w:val="24"/>
        </w:rPr>
        <w:t>Προστασίας του Πολίτη,</w:t>
      </w:r>
      <w:r w:rsidRPr="00FB78A5">
        <w:rPr>
          <w:rFonts w:eastAsia="Times New Roman"/>
          <w:szCs w:val="24"/>
        </w:rPr>
        <w:t xml:space="preserve"> με θέμα: «Για τις συνεχιζόμενες δολοφονικές επιθέσεις φασιστοειδών απέναν</w:t>
      </w:r>
      <w:r w:rsidRPr="00FB78A5">
        <w:rPr>
          <w:rFonts w:eastAsia="Times New Roman"/>
          <w:szCs w:val="24"/>
        </w:rPr>
        <w:t>τι σε μετανάστες εργάτες στους Δήμους Αχαρνών και Φυλής».</w:t>
      </w:r>
    </w:p>
    <w:p w14:paraId="01019CED"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δέκατη τέταρτη </w:t>
      </w:r>
      <w:r w:rsidRPr="00FB78A5">
        <w:rPr>
          <w:rFonts w:eastAsia="Times New Roman"/>
          <w:szCs w:val="24"/>
        </w:rPr>
        <w:t xml:space="preserve">με αριθμό 159/16-11-2018 </w:t>
      </w:r>
      <w:r>
        <w:rPr>
          <w:rFonts w:eastAsia="Times New Roman"/>
          <w:szCs w:val="24"/>
        </w:rPr>
        <w:t>ε</w:t>
      </w:r>
      <w:r w:rsidRPr="00FB78A5">
        <w:rPr>
          <w:rFonts w:eastAsia="Times New Roman"/>
          <w:szCs w:val="24"/>
        </w:rPr>
        <w:t xml:space="preserve">πίκαιρη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δεύτερου κύκλου </w:t>
      </w:r>
      <w:r w:rsidRPr="00FB78A5">
        <w:rPr>
          <w:rFonts w:eastAsia="Times New Roman"/>
          <w:szCs w:val="24"/>
        </w:rPr>
        <w:t>του Ανεξάρτητου Βουλευτή Β</w:t>
      </w:r>
      <w:r>
        <w:rPr>
          <w:rFonts w:eastAsia="Times New Roman"/>
          <w:szCs w:val="24"/>
        </w:rPr>
        <w:t>΄</w:t>
      </w:r>
      <w:r w:rsidRPr="00FB78A5">
        <w:rPr>
          <w:rFonts w:eastAsia="Times New Roman"/>
          <w:szCs w:val="24"/>
        </w:rPr>
        <w:t xml:space="preserve"> Θεσσαλονίκης κ. </w:t>
      </w:r>
      <w:r w:rsidRPr="006D0321">
        <w:rPr>
          <w:rFonts w:eastAsia="Times New Roman"/>
          <w:szCs w:val="24"/>
        </w:rPr>
        <w:t>Γεωργίου Λαζαρίδη</w:t>
      </w:r>
      <w:r w:rsidRPr="00FB78A5">
        <w:rPr>
          <w:rFonts w:eastAsia="Times New Roman"/>
          <w:b/>
          <w:szCs w:val="24"/>
        </w:rPr>
        <w:t xml:space="preserve"> </w:t>
      </w:r>
      <w:r w:rsidRPr="00FB78A5">
        <w:rPr>
          <w:rFonts w:eastAsia="Times New Roman"/>
          <w:szCs w:val="24"/>
        </w:rPr>
        <w:t xml:space="preserve">προς την Υπουργό </w:t>
      </w:r>
      <w:r w:rsidRPr="006D0321">
        <w:rPr>
          <w:rFonts w:eastAsia="Times New Roman"/>
          <w:szCs w:val="24"/>
        </w:rPr>
        <w:t xml:space="preserve">Προστασίας του </w:t>
      </w:r>
      <w:r w:rsidRPr="006D0321">
        <w:rPr>
          <w:rFonts w:eastAsia="Times New Roman"/>
          <w:szCs w:val="24"/>
        </w:rPr>
        <w:lastRenderedPageBreak/>
        <w:t xml:space="preserve">Πολίτη, </w:t>
      </w:r>
      <w:r w:rsidRPr="00FB78A5">
        <w:rPr>
          <w:rFonts w:eastAsia="Times New Roman"/>
          <w:szCs w:val="24"/>
        </w:rPr>
        <w:t xml:space="preserve">με θέμα: «Διερεύνηση </w:t>
      </w:r>
      <w:r w:rsidRPr="00FB78A5">
        <w:rPr>
          <w:rFonts w:eastAsia="Times New Roman"/>
          <w:szCs w:val="24"/>
        </w:rPr>
        <w:t xml:space="preserve">ευθυνών για τον χειρισμό και την εξέλιξη των ερευνών στις </w:t>
      </w:r>
      <w:proofErr w:type="spellStart"/>
      <w:r w:rsidRPr="00FB78A5">
        <w:rPr>
          <w:rFonts w:eastAsia="Times New Roman"/>
          <w:szCs w:val="24"/>
        </w:rPr>
        <w:t>Βουλιαράτες</w:t>
      </w:r>
      <w:proofErr w:type="spellEnd"/>
      <w:r w:rsidRPr="00FB78A5">
        <w:rPr>
          <w:rFonts w:eastAsia="Times New Roman"/>
          <w:szCs w:val="24"/>
        </w:rPr>
        <w:t>».</w:t>
      </w:r>
    </w:p>
    <w:p w14:paraId="01019CEE"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Θα ήθελα να σας γνωστοποιήσω, επίσης, ότι δ</w:t>
      </w:r>
      <w:r>
        <w:rPr>
          <w:rFonts w:eastAsia="Times New Roman" w:cs="Times New Roman"/>
          <w:szCs w:val="24"/>
        </w:rPr>
        <w:t>εν θα συζητηθούν οι ακόλουθες ερωτήσεις λόγω φόρτου εργασίας της Υφυπουργού Οικονομικών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01019CEF"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έβδομη </w:t>
      </w:r>
      <w:r w:rsidRPr="00FB78A5">
        <w:rPr>
          <w:rFonts w:eastAsia="Times New Roman"/>
          <w:szCs w:val="24"/>
        </w:rPr>
        <w:t xml:space="preserve">με αριθμό 183/26-11-2018 </w:t>
      </w:r>
      <w:r>
        <w:rPr>
          <w:rFonts w:eastAsia="Times New Roman"/>
          <w:szCs w:val="24"/>
        </w:rPr>
        <w:t>ε</w:t>
      </w:r>
      <w:r w:rsidRPr="00FB78A5">
        <w:rPr>
          <w:rFonts w:eastAsia="Times New Roman"/>
          <w:szCs w:val="24"/>
        </w:rPr>
        <w:t>π</w:t>
      </w:r>
      <w:r w:rsidRPr="00FB78A5">
        <w:rPr>
          <w:rFonts w:eastAsia="Times New Roman"/>
          <w:szCs w:val="24"/>
        </w:rPr>
        <w:t xml:space="preserve">ίκαιρη </w:t>
      </w:r>
      <w:r>
        <w:rPr>
          <w:rFonts w:eastAsia="Times New Roman"/>
          <w:szCs w:val="24"/>
        </w:rPr>
        <w:t>ε</w:t>
      </w:r>
      <w:r w:rsidRPr="00FB78A5">
        <w:rPr>
          <w:rFonts w:eastAsia="Times New Roman"/>
          <w:szCs w:val="24"/>
        </w:rPr>
        <w:t xml:space="preserve">ρώτηση </w:t>
      </w:r>
      <w:r>
        <w:rPr>
          <w:rFonts w:eastAsia="Times New Roman"/>
          <w:szCs w:val="24"/>
        </w:rPr>
        <w:t xml:space="preserve">δεύτερου κύκλου </w:t>
      </w:r>
      <w:r w:rsidRPr="00FB78A5">
        <w:rPr>
          <w:rFonts w:eastAsia="Times New Roman"/>
          <w:szCs w:val="24"/>
        </w:rPr>
        <w:t>της Βουλευτού Καστοριάς της Νέας Δημοκρατίας κ</w:t>
      </w:r>
      <w:r>
        <w:rPr>
          <w:rFonts w:eastAsia="Times New Roman"/>
          <w:szCs w:val="24"/>
        </w:rPr>
        <w:t>.</w:t>
      </w:r>
      <w:r w:rsidRPr="00FB78A5">
        <w:rPr>
          <w:rFonts w:eastAsia="Times New Roman"/>
          <w:szCs w:val="24"/>
        </w:rPr>
        <w:t xml:space="preserve"> </w:t>
      </w:r>
      <w:r w:rsidRPr="006D0321">
        <w:rPr>
          <w:rFonts w:eastAsia="Times New Roman"/>
          <w:szCs w:val="24"/>
        </w:rPr>
        <w:t>Μαρίας Αντωνίου</w:t>
      </w:r>
      <w:r w:rsidRPr="00FB78A5">
        <w:rPr>
          <w:rFonts w:eastAsia="Times New Roman"/>
          <w:b/>
          <w:szCs w:val="24"/>
        </w:rPr>
        <w:t xml:space="preserve"> </w:t>
      </w:r>
      <w:r w:rsidRPr="00FB78A5">
        <w:rPr>
          <w:rFonts w:eastAsia="Times New Roman"/>
          <w:szCs w:val="24"/>
        </w:rPr>
        <w:t xml:space="preserve">προς τον Υπουργό </w:t>
      </w:r>
      <w:r w:rsidRPr="006D0321">
        <w:rPr>
          <w:rFonts w:eastAsia="Times New Roman"/>
          <w:szCs w:val="24"/>
        </w:rPr>
        <w:t>Οικονομικών,</w:t>
      </w:r>
      <w:r w:rsidRPr="00FB78A5">
        <w:rPr>
          <w:rFonts w:eastAsia="Times New Roman"/>
          <w:b/>
          <w:szCs w:val="24"/>
        </w:rPr>
        <w:t xml:space="preserve"> </w:t>
      </w:r>
      <w:r w:rsidRPr="00FB78A5">
        <w:rPr>
          <w:rFonts w:eastAsia="Times New Roman"/>
          <w:szCs w:val="24"/>
        </w:rPr>
        <w:t xml:space="preserve">με θέμα: «Μεγάλη ζημία του </w:t>
      </w:r>
      <w:r>
        <w:rPr>
          <w:rFonts w:eastAsia="Times New Roman"/>
          <w:szCs w:val="24"/>
        </w:rPr>
        <w:t>ε</w:t>
      </w:r>
      <w:r w:rsidRPr="00FB78A5">
        <w:rPr>
          <w:rFonts w:eastAsia="Times New Roman"/>
          <w:szCs w:val="24"/>
        </w:rPr>
        <w:t xml:space="preserve">λληνικού </w:t>
      </w:r>
      <w:r>
        <w:rPr>
          <w:rFonts w:eastAsia="Times New Roman"/>
          <w:szCs w:val="24"/>
        </w:rPr>
        <w:t>δ</w:t>
      </w:r>
      <w:r w:rsidRPr="00FB78A5">
        <w:rPr>
          <w:rFonts w:eastAsia="Times New Roman"/>
          <w:szCs w:val="24"/>
        </w:rPr>
        <w:t>ημοσίου λόγω της μη μεταστέγασης της Δ</w:t>
      </w:r>
      <w:r w:rsidRPr="00FB78A5">
        <w:rPr>
          <w:rFonts w:eastAsia="Times New Roman"/>
          <w:szCs w:val="24"/>
          <w:lang w:val="en-US"/>
        </w:rPr>
        <w:t>OY</w:t>
      </w:r>
      <w:r w:rsidRPr="00FB78A5">
        <w:rPr>
          <w:rFonts w:eastAsia="Times New Roman"/>
          <w:szCs w:val="24"/>
        </w:rPr>
        <w:t xml:space="preserve"> Καστοριάς».</w:t>
      </w:r>
    </w:p>
    <w:p w14:paraId="01019CF0" w14:textId="77777777" w:rsidR="00E96CEB" w:rsidRDefault="00556F41">
      <w:pPr>
        <w:spacing w:line="600" w:lineRule="auto"/>
        <w:ind w:firstLine="720"/>
        <w:jc w:val="both"/>
        <w:rPr>
          <w:rFonts w:eastAsia="Times New Roman"/>
          <w:szCs w:val="24"/>
        </w:rPr>
      </w:pPr>
      <w:r w:rsidRPr="00FB78A5">
        <w:rPr>
          <w:rFonts w:eastAsia="Times New Roman"/>
          <w:szCs w:val="24"/>
        </w:rPr>
        <w:t xml:space="preserve">Η </w:t>
      </w:r>
      <w:r>
        <w:rPr>
          <w:rFonts w:eastAsia="Times New Roman"/>
          <w:szCs w:val="24"/>
        </w:rPr>
        <w:t xml:space="preserve">δέκατη </w:t>
      </w:r>
      <w:r w:rsidRPr="00FB78A5">
        <w:rPr>
          <w:rFonts w:eastAsia="Times New Roman"/>
          <w:szCs w:val="24"/>
        </w:rPr>
        <w:t xml:space="preserve">με αριθμό 178/23-11-2018 </w:t>
      </w:r>
      <w:r>
        <w:rPr>
          <w:rFonts w:eastAsia="Times New Roman"/>
          <w:szCs w:val="24"/>
        </w:rPr>
        <w:t>ε</w:t>
      </w:r>
      <w:r w:rsidRPr="00FB78A5">
        <w:rPr>
          <w:rFonts w:eastAsia="Times New Roman"/>
          <w:szCs w:val="24"/>
        </w:rPr>
        <w:t>πίκαι</w:t>
      </w:r>
      <w:r w:rsidRPr="00FB78A5">
        <w:rPr>
          <w:rFonts w:eastAsia="Times New Roman"/>
          <w:szCs w:val="24"/>
        </w:rPr>
        <w:t xml:space="preserve">ρη </w:t>
      </w:r>
      <w:r>
        <w:rPr>
          <w:rFonts w:eastAsia="Times New Roman"/>
          <w:szCs w:val="24"/>
        </w:rPr>
        <w:t>ε</w:t>
      </w:r>
      <w:r w:rsidRPr="00FB78A5">
        <w:rPr>
          <w:rFonts w:eastAsia="Times New Roman"/>
          <w:szCs w:val="24"/>
        </w:rPr>
        <w:t xml:space="preserve">ρώτηση </w:t>
      </w:r>
      <w:r>
        <w:rPr>
          <w:rFonts w:eastAsia="Times New Roman"/>
          <w:szCs w:val="24"/>
        </w:rPr>
        <w:t xml:space="preserve">δεύτερου κύκλου </w:t>
      </w:r>
      <w:r w:rsidRPr="00FB78A5">
        <w:rPr>
          <w:rFonts w:eastAsia="Times New Roman"/>
          <w:szCs w:val="24"/>
        </w:rPr>
        <w:t xml:space="preserve"> </w:t>
      </w:r>
      <w:r>
        <w:rPr>
          <w:rFonts w:eastAsia="Times New Roman"/>
          <w:szCs w:val="24"/>
        </w:rPr>
        <w:t xml:space="preserve">του </w:t>
      </w:r>
      <w:r w:rsidRPr="00FB78A5">
        <w:rPr>
          <w:rFonts w:eastAsia="Times New Roman"/>
          <w:szCs w:val="24"/>
        </w:rPr>
        <w:t xml:space="preserve">Βουλευτή Β΄ Αθηνών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FB78A5">
        <w:rPr>
          <w:rFonts w:eastAsia="Times New Roman"/>
          <w:szCs w:val="24"/>
        </w:rPr>
        <w:t xml:space="preserve"> κ. </w:t>
      </w:r>
      <w:r w:rsidRPr="006D0321">
        <w:rPr>
          <w:rFonts w:eastAsia="Times New Roman"/>
          <w:szCs w:val="24"/>
        </w:rPr>
        <w:t>Γεωργίου</w:t>
      </w:r>
      <w:r>
        <w:rPr>
          <w:rFonts w:eastAsia="Times New Roman"/>
          <w:szCs w:val="24"/>
        </w:rPr>
        <w:t xml:space="preserve"> </w:t>
      </w:r>
      <w:r w:rsidRPr="006D0321">
        <w:rPr>
          <w:rFonts w:eastAsia="Times New Roman"/>
          <w:szCs w:val="24"/>
        </w:rPr>
        <w:t>-</w:t>
      </w:r>
      <w:r>
        <w:rPr>
          <w:rFonts w:eastAsia="Times New Roman"/>
          <w:szCs w:val="24"/>
        </w:rPr>
        <w:t xml:space="preserve"> </w:t>
      </w:r>
      <w:r w:rsidRPr="006D0321">
        <w:rPr>
          <w:rFonts w:eastAsia="Times New Roman"/>
          <w:szCs w:val="24"/>
        </w:rPr>
        <w:t>Δημητρίου Καρρά</w:t>
      </w:r>
      <w:r w:rsidRPr="00FB78A5">
        <w:rPr>
          <w:rFonts w:eastAsia="Times New Roman"/>
          <w:szCs w:val="24"/>
        </w:rPr>
        <w:t xml:space="preserve"> προς τον Υπουργό </w:t>
      </w:r>
      <w:r w:rsidRPr="006D0321">
        <w:rPr>
          <w:rFonts w:eastAsia="Times New Roman"/>
          <w:szCs w:val="24"/>
        </w:rPr>
        <w:t>Οικονομικών,</w:t>
      </w:r>
      <w:r w:rsidRPr="00FB78A5">
        <w:rPr>
          <w:rFonts w:eastAsia="Times New Roman"/>
          <w:szCs w:val="24"/>
        </w:rPr>
        <w:t xml:space="preserve"> με θέμα: «Θα προστατεύσει τελικά το κράτος τους συμπολίτες μας ιδιοκτήτες κατοικιών, που ταλαιπωρούντ</w:t>
      </w:r>
      <w:r w:rsidRPr="00FB78A5">
        <w:rPr>
          <w:rFonts w:eastAsia="Times New Roman"/>
          <w:szCs w:val="24"/>
        </w:rPr>
        <w:t xml:space="preserve">αι από άδικες διεκδικήσεις του </w:t>
      </w:r>
      <w:r>
        <w:rPr>
          <w:rFonts w:eastAsia="Times New Roman"/>
          <w:szCs w:val="24"/>
        </w:rPr>
        <w:t>δ</w:t>
      </w:r>
      <w:r w:rsidRPr="00FB78A5">
        <w:rPr>
          <w:rFonts w:eastAsia="Times New Roman"/>
          <w:szCs w:val="24"/>
        </w:rPr>
        <w:t>ημοσίου, οι οποίες προ</w:t>
      </w:r>
      <w:r>
        <w:rPr>
          <w:rFonts w:eastAsia="Times New Roman"/>
          <w:szCs w:val="24"/>
        </w:rPr>
        <w:t xml:space="preserve">βάλλονται μέσω της </w:t>
      </w:r>
      <w:proofErr w:type="spellStart"/>
      <w:r>
        <w:rPr>
          <w:rFonts w:eastAsia="Times New Roman"/>
          <w:szCs w:val="24"/>
        </w:rPr>
        <w:t>κ</w:t>
      </w:r>
      <w:r w:rsidRPr="00FB78A5">
        <w:rPr>
          <w:rFonts w:eastAsia="Times New Roman"/>
          <w:szCs w:val="24"/>
        </w:rPr>
        <w:t>τηματογράφησης</w:t>
      </w:r>
      <w:proofErr w:type="spellEnd"/>
      <w:r w:rsidRPr="00FB78A5">
        <w:rPr>
          <w:rFonts w:eastAsia="Times New Roman"/>
          <w:szCs w:val="24"/>
        </w:rPr>
        <w:t>;».</w:t>
      </w:r>
    </w:p>
    <w:p w14:paraId="01019CF1"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lastRenderedPageBreak/>
        <w:t>Δεν θα συζητηθούν οι ακόλουθες ερωτήσεις λόγω κωλύματος του Υπουργού Υγείας κ. Ανδρέα Ξανθού, καθώς βρίσκεται εκτός Αθηνών:</w:t>
      </w:r>
    </w:p>
    <w:p w14:paraId="01019CF2"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Η ένατη</w:t>
      </w:r>
      <w:r w:rsidRPr="00FD410D">
        <w:rPr>
          <w:rFonts w:eastAsia="Times New Roman" w:cs="Times New Roman"/>
          <w:szCs w:val="24"/>
        </w:rPr>
        <w:t xml:space="preserve"> </w:t>
      </w:r>
      <w:r>
        <w:rPr>
          <w:rFonts w:eastAsia="Times New Roman" w:cs="Times New Roman"/>
          <w:szCs w:val="24"/>
        </w:rPr>
        <w:t>με αριθμό 184/26-11-2018</w:t>
      </w:r>
      <w:r w:rsidRPr="00DB4B71">
        <w:rPr>
          <w:rFonts w:eastAsia="Times New Roman" w:cs="Times New Roman"/>
          <w:szCs w:val="24"/>
        </w:rPr>
        <w:t xml:space="preserve"> </w:t>
      </w:r>
      <w:r>
        <w:rPr>
          <w:rFonts w:eastAsia="Times New Roman" w:cs="Times New Roman"/>
          <w:szCs w:val="24"/>
        </w:rPr>
        <w:t xml:space="preserve">επίκαιρη ερώτηση δεύτερου κύκλου του Βουλευτή Αχαΐας της Νέας Δημοκρατίας κ. </w:t>
      </w:r>
      <w:proofErr w:type="spellStart"/>
      <w:r w:rsidRPr="00FD410D">
        <w:rPr>
          <w:rFonts w:eastAsia="Times New Roman" w:cs="Times New Roman"/>
          <w:bCs/>
          <w:szCs w:val="24"/>
        </w:rPr>
        <w:t>Ιάσονα</w:t>
      </w:r>
      <w:proofErr w:type="spellEnd"/>
      <w:r w:rsidRPr="00FD410D">
        <w:rPr>
          <w:rFonts w:eastAsia="Times New Roman" w:cs="Times New Roman"/>
          <w:bCs/>
          <w:szCs w:val="24"/>
        </w:rPr>
        <w:t xml:space="preserve"> Φωτήλα</w:t>
      </w:r>
      <w:r>
        <w:rPr>
          <w:rFonts w:eastAsia="Times New Roman" w:cs="Times New Roman"/>
          <w:szCs w:val="24"/>
        </w:rPr>
        <w:t xml:space="preserve"> προς τον Υπουργό </w:t>
      </w:r>
      <w:r w:rsidRPr="00FD410D">
        <w:rPr>
          <w:rFonts w:eastAsia="Times New Roman" w:cs="Times New Roman"/>
          <w:bCs/>
          <w:szCs w:val="24"/>
        </w:rPr>
        <w:t>Υγείας,</w:t>
      </w:r>
      <w:r>
        <w:rPr>
          <w:rFonts w:eastAsia="Times New Roman" w:cs="Times New Roman"/>
          <w:szCs w:val="24"/>
        </w:rPr>
        <w:t xml:space="preserve"> με θέμα: «Πρωτοφανής αύξηση των κρουσμάτων και θυμάτων από τον ιό του </w:t>
      </w:r>
      <w:r>
        <w:rPr>
          <w:rFonts w:eastAsia="Times New Roman" w:cs="Times New Roman"/>
          <w:szCs w:val="24"/>
        </w:rPr>
        <w:t>δ</w:t>
      </w:r>
      <w:r>
        <w:rPr>
          <w:rFonts w:eastAsia="Times New Roman" w:cs="Times New Roman"/>
          <w:szCs w:val="24"/>
        </w:rPr>
        <w:t xml:space="preserve">υτικού Νείλου». </w:t>
      </w:r>
    </w:p>
    <w:p w14:paraId="01019CF3"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Η ενδέκατη με αριθμό 186/26-11-2018</w:t>
      </w:r>
      <w:r w:rsidRPr="00DB4B71">
        <w:rPr>
          <w:rFonts w:eastAsia="Times New Roman" w:cs="Times New Roman"/>
          <w:szCs w:val="24"/>
        </w:rPr>
        <w:t xml:space="preserve"> </w:t>
      </w:r>
      <w:r>
        <w:rPr>
          <w:rFonts w:eastAsia="Times New Roman" w:cs="Times New Roman"/>
          <w:szCs w:val="24"/>
        </w:rPr>
        <w:t>επίκαιρη ερώτηση</w:t>
      </w:r>
      <w:r>
        <w:rPr>
          <w:rFonts w:eastAsia="Times New Roman" w:cs="Times New Roman"/>
          <w:szCs w:val="24"/>
        </w:rPr>
        <w:t xml:space="preserve"> δεύτερου κύκλου του Βουλευτή Λακωνίας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FD410D">
        <w:rPr>
          <w:rFonts w:eastAsia="Times New Roman" w:cs="Times New Roman"/>
          <w:bCs/>
          <w:szCs w:val="24"/>
        </w:rPr>
        <w:t>Λεωνίδα Γρηγοράκου</w:t>
      </w:r>
      <w:r>
        <w:rPr>
          <w:rFonts w:eastAsia="Times New Roman" w:cs="Times New Roman"/>
          <w:szCs w:val="24"/>
        </w:rPr>
        <w:t xml:space="preserve"> προς τον Υπουργό </w:t>
      </w:r>
      <w:r w:rsidRPr="00FD410D">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«Οριακή η κατάσταση στο Εθνικό Σύστημα Υγείας».</w:t>
      </w:r>
    </w:p>
    <w:p w14:paraId="01019CF4"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Κύριοι συνάδελφοι, έχω την τιμή να ανακοινώσω στο Σώμα ότι η Επιτροπή</w:t>
      </w:r>
      <w:r>
        <w:rPr>
          <w:rFonts w:eastAsia="Times New Roman" w:cs="Times New Roman"/>
          <w:szCs w:val="24"/>
        </w:rPr>
        <w:t xml:space="preserve"> Κανονισμού της Βουλής καταθέτει την </w:t>
      </w:r>
      <w:r>
        <w:rPr>
          <w:rFonts w:eastAsia="Times New Roman" w:cs="Times New Roman"/>
          <w:szCs w:val="24"/>
        </w:rPr>
        <w:t>έ</w:t>
      </w:r>
      <w:r>
        <w:rPr>
          <w:rFonts w:eastAsia="Times New Roman" w:cs="Times New Roman"/>
          <w:szCs w:val="24"/>
        </w:rPr>
        <w:t>κθεσή της στην πρόταση του Προέδρου της Βουλής των Ελλήνων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την </w:t>
      </w:r>
      <w:r>
        <w:rPr>
          <w:rFonts w:eastAsia="Times New Roman" w:cs="Times New Roman"/>
          <w:szCs w:val="24"/>
        </w:rPr>
        <w:lastRenderedPageBreak/>
        <w:t xml:space="preserve">τροποποίηση του Κανονισμού της Βουλής (Μέρος Κοινοβουλευτικό) και της υπ’ </w:t>
      </w:r>
      <w:proofErr w:type="spellStart"/>
      <w:r>
        <w:rPr>
          <w:rFonts w:eastAsia="Times New Roman" w:cs="Times New Roman"/>
          <w:szCs w:val="24"/>
        </w:rPr>
        <w:t>αρ</w:t>
      </w:r>
      <w:proofErr w:type="spellEnd"/>
      <w:r>
        <w:rPr>
          <w:rFonts w:eastAsia="Times New Roman" w:cs="Times New Roman"/>
          <w:szCs w:val="24"/>
        </w:rPr>
        <w:t>. 7876/6041/25.11.2002 (ΦΕΚ 1502/Β΄</w:t>
      </w:r>
      <w:r>
        <w:rPr>
          <w:rFonts w:eastAsia="Times New Roman" w:cs="Times New Roman"/>
          <w:szCs w:val="24"/>
        </w:rPr>
        <w:t>/</w:t>
      </w:r>
      <w:r>
        <w:rPr>
          <w:rFonts w:eastAsia="Times New Roman" w:cs="Times New Roman"/>
          <w:szCs w:val="24"/>
        </w:rPr>
        <w:t>2002) απόφασης του Προέδρου της Βουλή</w:t>
      </w:r>
      <w:r>
        <w:rPr>
          <w:rFonts w:eastAsia="Times New Roman" w:cs="Times New Roman"/>
          <w:szCs w:val="24"/>
        </w:rPr>
        <w:t>ς».</w:t>
      </w:r>
    </w:p>
    <w:p w14:paraId="01019CF5"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 xml:space="preserve">Επίσης, η Διαρκής Επιτροπή Κοινωνικών Υποθέσεων και η Διαρκής Επιτροπή Οικονομικών Υποθέσεων καταθέτουν την </w:t>
      </w:r>
      <w:r>
        <w:rPr>
          <w:rFonts w:eastAsia="Times New Roman" w:cs="Times New Roman"/>
          <w:szCs w:val="24"/>
        </w:rPr>
        <w:t>έ</w:t>
      </w:r>
      <w:r>
        <w:rPr>
          <w:rFonts w:eastAsia="Times New Roman" w:cs="Times New Roman"/>
          <w:szCs w:val="24"/>
        </w:rPr>
        <w:t>κθεσή τους στο σχέδιο νόμου του Υπουργείου Εργασίας, Κοινωνικής Ασφάλισης και Κοινωνικής Αλληλεγγύης και του Υπουργείου Οικονομικών</w:t>
      </w:r>
      <w:r>
        <w:rPr>
          <w:rFonts w:eastAsia="Times New Roman" w:cs="Times New Roman"/>
          <w:szCs w:val="24"/>
        </w:rPr>
        <w:t>:</w:t>
      </w:r>
      <w:r>
        <w:rPr>
          <w:rFonts w:eastAsia="Times New Roman" w:cs="Times New Roman"/>
          <w:szCs w:val="24"/>
        </w:rPr>
        <w:t xml:space="preserve"> «Κατάργηση</w:t>
      </w:r>
      <w:r>
        <w:rPr>
          <w:rFonts w:eastAsia="Times New Roman" w:cs="Times New Roman"/>
          <w:szCs w:val="24"/>
        </w:rPr>
        <w:t xml:space="preserve"> των διατάξεων περί μείωσης των συντάξεων, ενσωμάτωση στην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Ν</w:t>
      </w:r>
      <w:r>
        <w:rPr>
          <w:rFonts w:eastAsia="Times New Roman" w:cs="Times New Roman"/>
          <w:szCs w:val="24"/>
        </w:rPr>
        <w:t>ομοθεσία της Οδηγίας 2016/97/ΕΕ του Ευρωπαϊκού Κοινοβουλίου και του Συμβουλίου της 20</w:t>
      </w:r>
      <w:r w:rsidRPr="003555FF">
        <w:rPr>
          <w:rFonts w:eastAsia="Times New Roman" w:cs="Times New Roman"/>
          <w:szCs w:val="24"/>
          <w:vertAlign w:val="superscript"/>
        </w:rPr>
        <w:t>ης</w:t>
      </w:r>
      <w:r>
        <w:rPr>
          <w:rFonts w:eastAsia="Times New Roman" w:cs="Times New Roman"/>
          <w:szCs w:val="24"/>
        </w:rPr>
        <w:t xml:space="preserve"> Ιανουαρίου 2016 σχετικά με τη διανομή ασφαλιστικών προϊόντων και άλλες διατάξεις».</w:t>
      </w:r>
    </w:p>
    <w:p w14:paraId="01019CF6"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 xml:space="preserve">Τέλος, δεν θα </w:t>
      </w:r>
      <w:r>
        <w:rPr>
          <w:rFonts w:eastAsia="Times New Roman" w:cs="Times New Roman"/>
          <w:szCs w:val="24"/>
        </w:rPr>
        <w:t>συζητηθούν οι ακόλουθες ερωτήσεις:</w:t>
      </w:r>
    </w:p>
    <w:p w14:paraId="01019CF7"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Η δέκατη πέμπτη με αριθμό 99/24-10-2018</w:t>
      </w:r>
      <w:r w:rsidRPr="00DB4B71">
        <w:rPr>
          <w:rFonts w:eastAsia="Times New Roman" w:cs="Times New Roman"/>
          <w:szCs w:val="24"/>
        </w:rPr>
        <w:t xml:space="preserve"> </w:t>
      </w:r>
      <w:r>
        <w:rPr>
          <w:rFonts w:eastAsia="Times New Roman" w:cs="Times New Roman"/>
          <w:szCs w:val="24"/>
        </w:rPr>
        <w:t>επίκαιρη ερώτηση δεύτερου κύκλου του Βουλευτή Επικρατείας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sidRPr="003555FF">
        <w:rPr>
          <w:rFonts w:eastAsia="Times New Roman" w:cs="Times New Roman"/>
          <w:bCs/>
          <w:szCs w:val="24"/>
        </w:rPr>
        <w:t>Χρήστου Παππά</w:t>
      </w:r>
      <w:r>
        <w:rPr>
          <w:rFonts w:eastAsia="Times New Roman" w:cs="Times New Roman"/>
          <w:szCs w:val="24"/>
        </w:rPr>
        <w:t xml:space="preserve"> προς τον Υπουργό </w:t>
      </w:r>
      <w:r w:rsidRPr="003555FF">
        <w:rPr>
          <w:rFonts w:eastAsia="Times New Roman" w:cs="Times New Roman"/>
          <w:bCs/>
          <w:szCs w:val="24"/>
        </w:rPr>
        <w:t>Εθνικής Άμυνας,</w:t>
      </w:r>
      <w:r>
        <w:rPr>
          <w:rFonts w:eastAsia="Times New Roman" w:cs="Times New Roman"/>
          <w:szCs w:val="24"/>
        </w:rPr>
        <w:t xml:space="preserve"> με θέμα: «Επιτακτική η ανάγκη αυξήσεως </w:t>
      </w:r>
      <w:r>
        <w:rPr>
          <w:rFonts w:eastAsia="Times New Roman" w:cs="Times New Roman"/>
          <w:szCs w:val="24"/>
        </w:rPr>
        <w:t>της στρατιωτικής θητείας».</w:t>
      </w:r>
    </w:p>
    <w:p w14:paraId="01019CF8"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lastRenderedPageBreak/>
        <w:t>Η δέκατη έκτη με αριθμό 55/11-10-2018</w:t>
      </w:r>
      <w:r w:rsidRPr="00DB4B71">
        <w:rPr>
          <w:rFonts w:eastAsia="Times New Roman" w:cs="Times New Roman"/>
          <w:szCs w:val="24"/>
        </w:rPr>
        <w:t xml:space="preserve"> </w:t>
      </w:r>
      <w:r>
        <w:rPr>
          <w:rFonts w:eastAsia="Times New Roman" w:cs="Times New Roman"/>
          <w:szCs w:val="24"/>
        </w:rPr>
        <w:t>επίκαιρη ερώτηση δεύτερου κύκλου του Βουλευτή Α΄ Πειραιώς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sidRPr="003555FF">
        <w:rPr>
          <w:rFonts w:eastAsia="Times New Roman" w:cs="Times New Roman"/>
          <w:bCs/>
          <w:szCs w:val="24"/>
        </w:rPr>
        <w:t xml:space="preserve">Νικολάου </w:t>
      </w:r>
      <w:proofErr w:type="spellStart"/>
      <w:r w:rsidRPr="003555FF">
        <w:rPr>
          <w:rFonts w:eastAsia="Times New Roman" w:cs="Times New Roman"/>
          <w:bCs/>
          <w:szCs w:val="24"/>
        </w:rPr>
        <w:t>Κούζηλου</w:t>
      </w:r>
      <w:proofErr w:type="spellEnd"/>
      <w:r>
        <w:rPr>
          <w:rFonts w:eastAsia="Times New Roman" w:cs="Times New Roman"/>
          <w:szCs w:val="24"/>
        </w:rPr>
        <w:t xml:space="preserve"> προς την Υπουργό </w:t>
      </w:r>
      <w:r w:rsidRPr="003555FF">
        <w:rPr>
          <w:rFonts w:eastAsia="Times New Roman" w:cs="Times New Roman"/>
          <w:bCs/>
          <w:szCs w:val="24"/>
        </w:rPr>
        <w:t>Προστασίας του Πολίτη,</w:t>
      </w:r>
      <w:r>
        <w:rPr>
          <w:rFonts w:eastAsia="Times New Roman" w:cs="Times New Roman"/>
          <w:szCs w:val="24"/>
        </w:rPr>
        <w:t xml:space="preserve"> με θέμα: «Ανεξέλεγκτη η κατάσταση στο </w:t>
      </w:r>
      <w:r>
        <w:rPr>
          <w:rFonts w:eastAsia="Times New Roman" w:cs="Times New Roman"/>
          <w:szCs w:val="24"/>
        </w:rPr>
        <w:t>κέντρο φιλοξενίας προσφύγων στο Σκαραμαγκά».</w:t>
      </w:r>
    </w:p>
    <w:p w14:paraId="01019CF9"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Η δέκατη έβδομη με αριθμό 2/1-10-2018</w:t>
      </w:r>
      <w:r w:rsidRPr="00DB4B71">
        <w:rPr>
          <w:rFonts w:eastAsia="Times New Roman" w:cs="Times New Roman"/>
          <w:szCs w:val="24"/>
        </w:rPr>
        <w:t xml:space="preserve"> </w:t>
      </w:r>
      <w:r>
        <w:rPr>
          <w:rFonts w:eastAsia="Times New Roman" w:cs="Times New Roman"/>
          <w:szCs w:val="24"/>
        </w:rPr>
        <w:t>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 </w:t>
      </w:r>
      <w:r>
        <w:rPr>
          <w:rFonts w:eastAsia="Times New Roman" w:cs="Times New Roman"/>
          <w:szCs w:val="24"/>
        </w:rPr>
        <w:t xml:space="preserve">Χρυσή Αυγή κ. </w:t>
      </w:r>
      <w:r w:rsidRPr="003555FF">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την Υπουργό </w:t>
      </w:r>
      <w:r w:rsidRPr="003555FF">
        <w:rPr>
          <w:rFonts w:eastAsia="Times New Roman" w:cs="Times New Roman"/>
          <w:bCs/>
          <w:szCs w:val="24"/>
        </w:rPr>
        <w:t>Προστασίας του Πολίτη,</w:t>
      </w:r>
      <w:r>
        <w:rPr>
          <w:rFonts w:eastAsia="Times New Roman" w:cs="Times New Roman"/>
          <w:b/>
          <w:bCs/>
          <w:szCs w:val="24"/>
        </w:rPr>
        <w:t xml:space="preserve"> </w:t>
      </w:r>
      <w:r>
        <w:rPr>
          <w:rFonts w:eastAsia="Times New Roman" w:cs="Times New Roman"/>
          <w:szCs w:val="24"/>
        </w:rPr>
        <w:t>με θέμα: «Αναίτια βία άσκ</w:t>
      </w:r>
      <w:r>
        <w:rPr>
          <w:rFonts w:eastAsia="Times New Roman" w:cs="Times New Roman"/>
          <w:szCs w:val="24"/>
        </w:rPr>
        <w:t>ησε η ΕΛ</w:t>
      </w:r>
      <w:r>
        <w:rPr>
          <w:rFonts w:eastAsia="Times New Roman" w:cs="Times New Roman"/>
          <w:szCs w:val="24"/>
        </w:rPr>
        <w:t>.</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στη διαδήλωση της Θεσσαλονίκης που διεξήχθη ενάντια στη </w:t>
      </w:r>
      <w:r>
        <w:rPr>
          <w:rFonts w:eastAsia="Times New Roman" w:cs="Times New Roman"/>
          <w:szCs w:val="24"/>
        </w:rPr>
        <w:t>Σ</w:t>
      </w:r>
      <w:r>
        <w:rPr>
          <w:rFonts w:eastAsia="Times New Roman" w:cs="Times New Roman"/>
          <w:szCs w:val="24"/>
        </w:rPr>
        <w:t>υμφωνία των Πρεσπών».</w:t>
      </w:r>
    </w:p>
    <w:p w14:paraId="01019CFA"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Εισερχόμαστε στη συζήτηση της μοναδικής για σήμερα επίκαιρης ερώτησης που θα απαντηθεί. Είναι η πρώτη με αριθμό 204/ 4-12-2018</w:t>
      </w:r>
      <w:r w:rsidRPr="00DB4B71">
        <w:rPr>
          <w:rFonts w:eastAsia="Times New Roman" w:cs="Times New Roman"/>
          <w:szCs w:val="24"/>
        </w:rPr>
        <w:t xml:space="preserve"> </w:t>
      </w:r>
      <w:r>
        <w:rPr>
          <w:rFonts w:eastAsia="Times New Roman" w:cs="Times New Roman"/>
          <w:szCs w:val="24"/>
        </w:rPr>
        <w:t>επίκαιρη ερώτηση πρώτου κύκλου του Βο</w:t>
      </w:r>
      <w:r>
        <w:rPr>
          <w:rFonts w:eastAsia="Times New Roman" w:cs="Times New Roman"/>
          <w:szCs w:val="24"/>
        </w:rPr>
        <w:t xml:space="preserve">υλευτή Α΄ Αθηνών του Συνασπισμού Ριζοσπαστικής Αριστεράς κ. </w:t>
      </w:r>
      <w:r w:rsidRPr="003555FF">
        <w:rPr>
          <w:rFonts w:eastAsia="Times New Roman" w:cs="Times New Roman"/>
          <w:bCs/>
          <w:szCs w:val="24"/>
        </w:rPr>
        <w:t>Νικολάου Φίλη</w:t>
      </w:r>
      <w:r>
        <w:rPr>
          <w:rFonts w:eastAsia="Times New Roman" w:cs="Times New Roman"/>
          <w:b/>
          <w:bCs/>
          <w:szCs w:val="24"/>
        </w:rPr>
        <w:t xml:space="preserve"> </w:t>
      </w:r>
      <w:r>
        <w:rPr>
          <w:rFonts w:eastAsia="Times New Roman" w:cs="Times New Roman"/>
          <w:szCs w:val="24"/>
        </w:rPr>
        <w:t xml:space="preserve">προς τον Υπουργό </w:t>
      </w:r>
      <w:r w:rsidRPr="003555FF">
        <w:rPr>
          <w:rFonts w:eastAsia="Times New Roman" w:cs="Times New Roman"/>
          <w:bCs/>
          <w:szCs w:val="24"/>
        </w:rPr>
        <w:t>Δικαιοσύνης, Διαφάνειας και Ανθρώπινων Δικαιωμάτων,</w:t>
      </w:r>
      <w:r w:rsidRPr="003555FF">
        <w:rPr>
          <w:rFonts w:eastAsia="Times New Roman" w:cs="Times New Roman"/>
          <w:b/>
          <w:szCs w:val="24"/>
        </w:rPr>
        <w:t xml:space="preserve"> </w:t>
      </w:r>
      <w:r>
        <w:rPr>
          <w:rFonts w:eastAsia="Times New Roman" w:cs="Times New Roman"/>
          <w:szCs w:val="24"/>
        </w:rPr>
        <w:t xml:space="preserve">με θέμα: «Άμεση νομοθετική πρωτοβουλία για την τροποποίηση του ν.1608/1950 περί καταχραστών του </w:t>
      </w:r>
      <w:r>
        <w:rPr>
          <w:rFonts w:eastAsia="Times New Roman" w:cs="Times New Roman"/>
          <w:szCs w:val="24"/>
        </w:rPr>
        <w:t>δ</w:t>
      </w:r>
      <w:r>
        <w:rPr>
          <w:rFonts w:eastAsia="Times New Roman" w:cs="Times New Roman"/>
          <w:szCs w:val="24"/>
        </w:rPr>
        <w:t xml:space="preserve">ημοσίου». </w:t>
      </w:r>
    </w:p>
    <w:p w14:paraId="01019CFB"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ερώτηση θα απαντήσει ο Υπουργός Δικαιοσύνης, Διαφάνειας και Ανθρωπίνων Δικαιωμάτων κ. Καλογήρου.</w:t>
      </w:r>
    </w:p>
    <w:p w14:paraId="01019CFC"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Τον λόγο έχει ο κ. Φίλης για δύο λεπτά.</w:t>
      </w:r>
    </w:p>
    <w:p w14:paraId="01019CFD" w14:textId="77777777" w:rsidR="00E96CEB" w:rsidRDefault="00556F41">
      <w:pPr>
        <w:spacing w:line="600" w:lineRule="auto"/>
        <w:ind w:firstLine="720"/>
        <w:jc w:val="both"/>
        <w:rPr>
          <w:rFonts w:eastAsia="Times New Roman" w:cs="Times New Roman"/>
          <w:szCs w:val="24"/>
        </w:rPr>
      </w:pPr>
      <w:r w:rsidRPr="000B34C4">
        <w:rPr>
          <w:rFonts w:eastAsia="Times New Roman" w:cs="Times New Roman"/>
          <w:b/>
          <w:szCs w:val="24"/>
        </w:rPr>
        <w:t>ΝΙΚΟΛΑΟΣ ΦΙΛΗΣ:</w:t>
      </w:r>
      <w:r>
        <w:rPr>
          <w:rFonts w:eastAsia="Times New Roman" w:cs="Times New Roman"/>
          <w:szCs w:val="24"/>
        </w:rPr>
        <w:t xml:space="preserve"> Ευχαριστώ, κύριε Πρόεδρε.</w:t>
      </w:r>
    </w:p>
    <w:p w14:paraId="01019CFE"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Κύριε Υπουργέ, αφορμή για τη σημερινή επίκαιρη ερώτηση είναι η πρόσφατη καταδ</w:t>
      </w:r>
      <w:r>
        <w:rPr>
          <w:rFonts w:eastAsia="Times New Roman" w:cs="Times New Roman"/>
          <w:szCs w:val="24"/>
        </w:rPr>
        <w:t xml:space="preserve">ίκη της συμπολίτισσάς μας, της καθαρίστριας, σε δεκαετή φυλάκιση με βάση τον νόμο περί καταχραστών του </w:t>
      </w:r>
      <w:r>
        <w:rPr>
          <w:rFonts w:eastAsia="Times New Roman" w:cs="Times New Roman"/>
          <w:szCs w:val="24"/>
        </w:rPr>
        <w:t>δ</w:t>
      </w:r>
      <w:r>
        <w:rPr>
          <w:rFonts w:eastAsia="Times New Roman" w:cs="Times New Roman"/>
          <w:szCs w:val="24"/>
        </w:rPr>
        <w:t xml:space="preserve">ημοσίου. </w:t>
      </w:r>
    </w:p>
    <w:p w14:paraId="01019CFF"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 xml:space="preserve">Εξαίρω εξ αρχής την ευαισθησία με την οποία χειριστήκατε και εσείς και η </w:t>
      </w:r>
      <w:r>
        <w:rPr>
          <w:rFonts w:eastAsia="Times New Roman" w:cs="Times New Roman"/>
          <w:szCs w:val="24"/>
        </w:rPr>
        <w:t>ε</w:t>
      </w:r>
      <w:r>
        <w:rPr>
          <w:rFonts w:eastAsia="Times New Roman" w:cs="Times New Roman"/>
          <w:szCs w:val="24"/>
        </w:rPr>
        <w:t xml:space="preserve">ισαγγελέας του Αρείου Πάγου το πρόβλημα αυτό. Βεβαίως, δεν αίρονται </w:t>
      </w:r>
      <w:r>
        <w:rPr>
          <w:rFonts w:eastAsia="Times New Roman" w:cs="Times New Roman"/>
          <w:szCs w:val="24"/>
        </w:rPr>
        <w:t>τα προβλήματα που αφορούν τον ίδιο τον νόμο, έναν νόμο μιας προηγούμενης εποχής, που δημιουργούν ένα σοβαρό κοινωνικό πρόβλημα με δεδομένο ότι εκκρεμούν και άλλες αποφάσεις για πολυετείς καθείρξεις εις βάρος συμπολιτών, οι οποίοι κατηγορούνται για κακουργη</w:t>
      </w:r>
      <w:r>
        <w:rPr>
          <w:rFonts w:eastAsia="Times New Roman" w:cs="Times New Roman"/>
          <w:szCs w:val="24"/>
        </w:rPr>
        <w:t xml:space="preserve">ματική απάτη και πλαστογραφία εις βάρος του </w:t>
      </w:r>
      <w:r>
        <w:rPr>
          <w:rFonts w:eastAsia="Times New Roman" w:cs="Times New Roman"/>
          <w:szCs w:val="24"/>
        </w:rPr>
        <w:t>δ</w:t>
      </w:r>
      <w:r>
        <w:rPr>
          <w:rFonts w:eastAsia="Times New Roman" w:cs="Times New Roman"/>
          <w:szCs w:val="24"/>
        </w:rPr>
        <w:t>ημοσίου.</w:t>
      </w:r>
    </w:p>
    <w:p w14:paraId="01019D00"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Τα δικαστήρια στηρίζονται στην υπ’ αριθμ</w:t>
      </w:r>
      <w:r>
        <w:rPr>
          <w:rFonts w:eastAsia="Times New Roman" w:cs="Times New Roman"/>
          <w:szCs w:val="24"/>
        </w:rPr>
        <w:t>όν</w:t>
      </w:r>
      <w:r>
        <w:rPr>
          <w:rFonts w:eastAsia="Times New Roman" w:cs="Times New Roman"/>
          <w:szCs w:val="24"/>
        </w:rPr>
        <w:t xml:space="preserve"> 196/2015 απόφαση του Ζ΄ Ποινικού Τμήματος του Αρείου Πάγου, το οποίο </w:t>
      </w:r>
      <w:proofErr w:type="spellStart"/>
      <w:r>
        <w:rPr>
          <w:rFonts w:eastAsia="Times New Roman" w:cs="Times New Roman"/>
          <w:szCs w:val="24"/>
        </w:rPr>
        <w:lastRenderedPageBreak/>
        <w:t>νομολόγησε</w:t>
      </w:r>
      <w:proofErr w:type="spellEnd"/>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«Ναι μεν δεν υπάρχει βλάβη όταν η ζημία που επήλθε από την απατηλή συμπερι</w:t>
      </w:r>
      <w:r>
        <w:rPr>
          <w:rFonts w:eastAsia="Times New Roman" w:cs="Times New Roman"/>
          <w:szCs w:val="24"/>
        </w:rPr>
        <w:t xml:space="preserve">φορά του </w:t>
      </w:r>
      <w:proofErr w:type="spellStart"/>
      <w:r>
        <w:rPr>
          <w:rFonts w:eastAsia="Times New Roman" w:cs="Times New Roman"/>
          <w:szCs w:val="24"/>
        </w:rPr>
        <w:t>εξαπατόντος</w:t>
      </w:r>
      <w:proofErr w:type="spellEnd"/>
      <w:r>
        <w:rPr>
          <w:rFonts w:eastAsia="Times New Roman" w:cs="Times New Roman"/>
          <w:szCs w:val="24"/>
        </w:rPr>
        <w:t xml:space="preserve"> ισοσταθμίζεται από μία ισάξια αντιπαροχή η οποία περιήλθε στον </w:t>
      </w:r>
      <w:proofErr w:type="spellStart"/>
      <w:r>
        <w:rPr>
          <w:rFonts w:eastAsia="Times New Roman" w:cs="Times New Roman"/>
          <w:szCs w:val="24"/>
        </w:rPr>
        <w:t>εξαπατηθέντα</w:t>
      </w:r>
      <w:proofErr w:type="spellEnd"/>
      <w:r>
        <w:rPr>
          <w:rFonts w:eastAsia="Times New Roman" w:cs="Times New Roman"/>
          <w:szCs w:val="24"/>
        </w:rPr>
        <w:t xml:space="preserve"> από την πράξη την οποία αυτός παραπείστηκε να διαπράξει, πλην όμως αυτό προϋποθέτει ότι η αντιπαροχή είναι νόμιμη». </w:t>
      </w:r>
    </w:p>
    <w:p w14:paraId="01019D01"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Πρόκειται για ερμηνεία σκοπιμότητας και μό</w:t>
      </w:r>
      <w:r>
        <w:rPr>
          <w:rFonts w:eastAsia="Times New Roman" w:cs="Times New Roman"/>
          <w:szCs w:val="24"/>
        </w:rPr>
        <w:t xml:space="preserve">νο. Για τα πλαστά πιστοποιητικά δεν γίνεται δεκτό ότι οι παρανόμως </w:t>
      </w:r>
      <w:proofErr w:type="spellStart"/>
      <w:r>
        <w:rPr>
          <w:rFonts w:eastAsia="Times New Roman" w:cs="Times New Roman"/>
          <w:szCs w:val="24"/>
        </w:rPr>
        <w:t>προσληφθέντες</w:t>
      </w:r>
      <w:proofErr w:type="spellEnd"/>
      <w:r>
        <w:rPr>
          <w:rFonts w:eastAsia="Times New Roman" w:cs="Times New Roman"/>
          <w:szCs w:val="24"/>
        </w:rPr>
        <w:t xml:space="preserve"> έχουν αξίωση για την καταβολή των μισθών με βάση διατάξεις περί </w:t>
      </w:r>
      <w:proofErr w:type="spellStart"/>
      <w:r>
        <w:rPr>
          <w:rFonts w:eastAsia="Times New Roman" w:cs="Times New Roman"/>
          <w:szCs w:val="24"/>
        </w:rPr>
        <w:t>αδικαιολογήτου</w:t>
      </w:r>
      <w:proofErr w:type="spellEnd"/>
      <w:r>
        <w:rPr>
          <w:rFonts w:eastAsia="Times New Roman" w:cs="Times New Roman"/>
          <w:szCs w:val="24"/>
        </w:rPr>
        <w:t xml:space="preserve"> πλουτισμού, όπως ισχύει άλλωστε κατά πάγια νομολογία στις περιπτώσεις άκυρης σύμβασης εργασίας γ</w:t>
      </w:r>
      <w:r>
        <w:rPr>
          <w:rFonts w:eastAsia="Times New Roman" w:cs="Times New Roman"/>
          <w:szCs w:val="24"/>
        </w:rPr>
        <w:t>ια οποιονδήποτε λόγο.</w:t>
      </w:r>
    </w:p>
    <w:p w14:paraId="01019D02"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Με βάση αυτή τη νομολογία του Αρείου Πάγου, καταδικάζονται σε πολυετείς φυλακίσεις και με τον νόμο</w:t>
      </w:r>
      <w:r>
        <w:rPr>
          <w:rFonts w:eastAsia="Times New Roman" w:cs="Times New Roman"/>
          <w:szCs w:val="24"/>
        </w:rPr>
        <w:t>,</w:t>
      </w:r>
      <w:r>
        <w:rPr>
          <w:rFonts w:eastAsia="Times New Roman" w:cs="Times New Roman"/>
          <w:szCs w:val="24"/>
        </w:rPr>
        <w:t xml:space="preserve"> που ισχύει βεβαίως, τον ν.1608/1950, συμπολίτες μας και θεωρείται αμάχητο τεκμήριο η χρήση πλαστών εγγράφων κατά τον διορισμό στο </w:t>
      </w:r>
      <w:r>
        <w:rPr>
          <w:rFonts w:eastAsia="Times New Roman" w:cs="Times New Roman"/>
          <w:szCs w:val="24"/>
        </w:rPr>
        <w:t>δ</w:t>
      </w:r>
      <w:r>
        <w:rPr>
          <w:rFonts w:eastAsia="Times New Roman" w:cs="Times New Roman"/>
          <w:szCs w:val="24"/>
        </w:rPr>
        <w:t>ημό</w:t>
      </w:r>
      <w:r>
        <w:rPr>
          <w:rFonts w:eastAsia="Times New Roman" w:cs="Times New Roman"/>
          <w:szCs w:val="24"/>
        </w:rPr>
        <w:t xml:space="preserve">σιο. Άλλως, απόδειξη ότι το ύψος της ζημίας του </w:t>
      </w:r>
      <w:r>
        <w:rPr>
          <w:rFonts w:eastAsia="Times New Roman" w:cs="Times New Roman"/>
          <w:szCs w:val="24"/>
        </w:rPr>
        <w:t>δ</w:t>
      </w:r>
      <w:r>
        <w:rPr>
          <w:rFonts w:eastAsia="Times New Roman" w:cs="Times New Roman"/>
          <w:szCs w:val="24"/>
        </w:rPr>
        <w:t>ημοσίου από την πρόσληψη του δράστη ισούται πάντοτε με το σύνολο των αποδοχών</w:t>
      </w:r>
      <w:r>
        <w:rPr>
          <w:rFonts w:eastAsia="Times New Roman" w:cs="Times New Roman"/>
          <w:szCs w:val="24"/>
        </w:rPr>
        <w:t>,</w:t>
      </w:r>
      <w:r>
        <w:rPr>
          <w:rFonts w:eastAsia="Times New Roman" w:cs="Times New Roman"/>
          <w:szCs w:val="24"/>
        </w:rPr>
        <w:t xml:space="preserve"> που του καταβλήθηκαν και οι οποίες εάν υπερβαίνουν </w:t>
      </w:r>
      <w:r>
        <w:rPr>
          <w:rFonts w:eastAsia="Times New Roman" w:cs="Times New Roman"/>
          <w:szCs w:val="24"/>
        </w:rPr>
        <w:lastRenderedPageBreak/>
        <w:t xml:space="preserve">το ποσό των 150.000 ευρώ –και αυτό πάντοτε ισχύει- οι </w:t>
      </w:r>
      <w:proofErr w:type="spellStart"/>
      <w:r>
        <w:rPr>
          <w:rFonts w:eastAsia="Times New Roman" w:cs="Times New Roman"/>
          <w:szCs w:val="24"/>
        </w:rPr>
        <w:t>προσληφθέντες</w:t>
      </w:r>
      <w:proofErr w:type="spellEnd"/>
      <w:r>
        <w:rPr>
          <w:rFonts w:eastAsia="Times New Roman" w:cs="Times New Roman"/>
          <w:szCs w:val="24"/>
        </w:rPr>
        <w:t xml:space="preserve"> διώκονται</w:t>
      </w:r>
      <w:r>
        <w:rPr>
          <w:rFonts w:eastAsia="Times New Roman" w:cs="Times New Roman"/>
          <w:szCs w:val="24"/>
        </w:rPr>
        <w:t xml:space="preserve"> σύμφωνα με τον νόμο στον οποίο αναφερθήκαμε και τελικώς καταδικάζονται. Ελάχιστο της ποινής είναι δέκα χρόνια κάθειρξη και εγκλεισμός στη φυλακή. </w:t>
      </w:r>
    </w:p>
    <w:p w14:paraId="01019D03"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είναι προφανές ότι με αυτές τις νομικές κατασκευές προσβάλλεται βάναυσα το περ</w:t>
      </w:r>
      <w:r>
        <w:rPr>
          <w:rFonts w:eastAsia="Times New Roman" w:cs="Times New Roman"/>
          <w:szCs w:val="24"/>
        </w:rPr>
        <w:t>ί δικαίου αίσθημα και καταλήγουν στις φυλακές άνθρωποι</w:t>
      </w:r>
      <w:r>
        <w:rPr>
          <w:rFonts w:eastAsia="Times New Roman" w:cs="Times New Roman"/>
          <w:szCs w:val="24"/>
        </w:rPr>
        <w:t>,</w:t>
      </w:r>
      <w:r>
        <w:rPr>
          <w:rFonts w:eastAsia="Times New Roman" w:cs="Times New Roman"/>
          <w:szCs w:val="24"/>
        </w:rPr>
        <w:t xml:space="preserve"> που συνήθως είναι χαμηλόμισθοι και χαμηλού, επίσης, οικονομικού επιπέδου. </w:t>
      </w:r>
    </w:p>
    <w:p w14:paraId="01019D04"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Με το ν.1608/1950 ήθελε ο νομοθέτης να τιμωρήσει ουσιαστικά τα οικονομικά εγκλήματα του λεγόμενου «λευκού κολάρου», με παράνο</w:t>
      </w:r>
      <w:r>
        <w:rPr>
          <w:rFonts w:eastAsia="Times New Roman" w:cs="Times New Roman"/>
          <w:szCs w:val="24"/>
        </w:rPr>
        <w:t>μη ωφέλεια μεγάλου ύψους και με χρήση ιδιαιτέρων τεχνασμάτων και μεθοδεύσεων, κατά κατάχρηση δε σχέσεων ιδιαιτέρας εμπιστοσύνης. Καταντήσαμε ο νόμος αυτός να ισχύει εις βάρος απλών φτωχών ανθρώπων, που έχουν διαπράξει αδικήματα και πρέπει να τιμωρηθούν, αλ</w:t>
      </w:r>
      <w:r>
        <w:rPr>
          <w:rFonts w:eastAsia="Times New Roman" w:cs="Times New Roman"/>
          <w:szCs w:val="24"/>
        </w:rPr>
        <w:t xml:space="preserve">λά όχι κατά τέτοιον τρόπο εξοντωτικό. </w:t>
      </w:r>
    </w:p>
    <w:p w14:paraId="01019D05"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 xml:space="preserve">Ρωτώ, συνεπώς, τον κύριο Υπουργό, εάν πρόκειται να αναλάβει άμεσα νομοθετική πρωτοβουλία και </w:t>
      </w:r>
      <w:proofErr w:type="spellStart"/>
      <w:r>
        <w:rPr>
          <w:rFonts w:eastAsia="Times New Roman" w:cs="Times New Roman"/>
          <w:szCs w:val="24"/>
        </w:rPr>
        <w:t>ποίου</w:t>
      </w:r>
      <w:proofErr w:type="spellEnd"/>
      <w:r>
        <w:rPr>
          <w:rFonts w:eastAsia="Times New Roman" w:cs="Times New Roman"/>
          <w:szCs w:val="24"/>
        </w:rPr>
        <w:t xml:space="preserve"> περιεχομένου, </w:t>
      </w:r>
      <w:r>
        <w:rPr>
          <w:rFonts w:eastAsia="Times New Roman" w:cs="Times New Roman"/>
          <w:szCs w:val="24"/>
        </w:rPr>
        <w:lastRenderedPageBreak/>
        <w:t>ώστε οι διωκόμενοι να τιμωρούνται μεν, αλλά όχι με την επιβολή εξοντωτικών ποινών του ν.1608/1950, να ισ</w:t>
      </w:r>
      <w:r>
        <w:rPr>
          <w:rFonts w:eastAsia="Times New Roman" w:cs="Times New Roman"/>
          <w:szCs w:val="24"/>
        </w:rPr>
        <w:t xml:space="preserve">χύσει επιτέλους η αρχή της </w:t>
      </w:r>
      <w:r>
        <w:rPr>
          <w:rFonts w:eastAsia="Times New Roman" w:cs="Times New Roman"/>
          <w:szCs w:val="24"/>
        </w:rPr>
        <w:t>αναλογικότητας</w:t>
      </w:r>
      <w:r>
        <w:rPr>
          <w:rFonts w:eastAsia="Times New Roman" w:cs="Times New Roman"/>
          <w:szCs w:val="24"/>
        </w:rPr>
        <w:t xml:space="preserve">, όπως ισχύει για όλους τους νόμους και για όλους τους πολίτες και εάν προτίθεται η Κυβέρνηση, πέρα από την ευαισθησία που επέδειξε, να εισέλθει στο κρίσιμο θέμα της διατήρησης αυτού του αναχρονιστικού πλαισίου, το </w:t>
      </w:r>
      <w:r>
        <w:rPr>
          <w:rFonts w:eastAsia="Times New Roman" w:cs="Times New Roman"/>
          <w:szCs w:val="24"/>
        </w:rPr>
        <w:t xml:space="preserve">οποίο, όπως εφαρμόστηκε και από τη </w:t>
      </w:r>
      <w:r>
        <w:rPr>
          <w:rFonts w:eastAsia="Times New Roman" w:cs="Times New Roman"/>
          <w:szCs w:val="24"/>
        </w:rPr>
        <w:t>δικαιοσύνη</w:t>
      </w:r>
      <w:r>
        <w:rPr>
          <w:rFonts w:eastAsia="Times New Roman" w:cs="Times New Roman"/>
          <w:szCs w:val="24"/>
        </w:rPr>
        <w:t xml:space="preserve">, μας θυμίζει την αρχαία παραβολή, σύμφωνα με την οποία η </w:t>
      </w:r>
      <w:r>
        <w:rPr>
          <w:rFonts w:eastAsia="Times New Roman" w:cs="Times New Roman"/>
          <w:szCs w:val="24"/>
        </w:rPr>
        <w:t xml:space="preserve">δικαιοσύνη </w:t>
      </w:r>
      <w:r>
        <w:rPr>
          <w:rFonts w:eastAsia="Times New Roman" w:cs="Times New Roman"/>
          <w:szCs w:val="24"/>
        </w:rPr>
        <w:t>μοιάζει με έναν ιστό της αράχνης, απ’ όπου περνάνε γιατί τον σπάνε τα ισχυρά έντομα, αλλά πιάνονται σε αυτόν τα ασθενή και μικρά έντομα.</w:t>
      </w:r>
    </w:p>
    <w:p w14:paraId="01019D06"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Ευχαρ</w:t>
      </w:r>
      <w:r>
        <w:rPr>
          <w:rFonts w:eastAsia="Times New Roman" w:cs="Times New Roman"/>
          <w:szCs w:val="24"/>
        </w:rPr>
        <w:t>ιστώ.</w:t>
      </w:r>
    </w:p>
    <w:p w14:paraId="01019D07" w14:textId="77777777" w:rsidR="00E96CEB" w:rsidRDefault="00556F4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B84D4C">
        <w:rPr>
          <w:rFonts w:eastAsia="Times New Roman" w:cs="Times New Roman"/>
          <w:b/>
          <w:szCs w:val="24"/>
        </w:rPr>
        <w:t>:</w:t>
      </w:r>
      <w:r>
        <w:rPr>
          <w:rFonts w:eastAsia="Times New Roman" w:cs="Times New Roman"/>
          <w:szCs w:val="24"/>
        </w:rPr>
        <w:t xml:space="preserve"> Ο κύριος Υπουργός έχει τον λόγο, κατά τον Κανονισμό, για τρία λεπτά. </w:t>
      </w:r>
    </w:p>
    <w:p w14:paraId="01019D08" w14:textId="77777777" w:rsidR="00E96CEB" w:rsidRDefault="00556F41">
      <w:pPr>
        <w:spacing w:line="600" w:lineRule="auto"/>
        <w:ind w:firstLine="720"/>
        <w:jc w:val="both"/>
        <w:rPr>
          <w:rFonts w:eastAsia="Times New Roman" w:cs="Times New Roman"/>
          <w:szCs w:val="24"/>
        </w:rPr>
      </w:pPr>
      <w:r>
        <w:rPr>
          <w:rFonts w:eastAsia="Times New Roman" w:cs="Times New Roman"/>
          <w:b/>
          <w:szCs w:val="24"/>
        </w:rPr>
        <w:t>ΜΙΧΑΗΛ ΚΑΛΟΓΗΡΟΥ (Υπουργός Δικαιοσύνης, Διαφάνειας και Ανθρωπίνων Δικαιωμάτων)</w:t>
      </w:r>
      <w:r w:rsidRPr="00B84D4C">
        <w:rPr>
          <w:rFonts w:eastAsia="Times New Roman" w:cs="Times New Roman"/>
          <w:b/>
          <w:szCs w:val="24"/>
        </w:rPr>
        <w:t>:</w:t>
      </w:r>
      <w:r>
        <w:rPr>
          <w:rFonts w:eastAsia="Times New Roman" w:cs="Times New Roman"/>
          <w:szCs w:val="24"/>
        </w:rPr>
        <w:t xml:space="preserve"> Κύριε Φίλη, ευχαριστώ για την ερώτηση. Είναι μια ερώτηση ουσιαστική, η οποία –κατά τη γνώμη μου- δεν προκύπτει μόνο περιπτωσιολογικά, απ’ </w:t>
      </w:r>
      <w:r>
        <w:rPr>
          <w:rFonts w:eastAsia="Times New Roman" w:cs="Times New Roman"/>
          <w:szCs w:val="24"/>
        </w:rPr>
        <w:lastRenderedPageBreak/>
        <w:t xml:space="preserve">αυτό δηλαδή που συνέβη και απασχόλησε την κοινή γνώμη, στην τελευταία περίπτωση στην οποία αναφερθήκατε. </w:t>
      </w:r>
    </w:p>
    <w:p w14:paraId="01019D09"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Είναι πάγιο</w:t>
      </w:r>
      <w:r>
        <w:rPr>
          <w:rFonts w:eastAsia="Times New Roman" w:cs="Times New Roman"/>
          <w:szCs w:val="24"/>
        </w:rPr>
        <w:t>ς και διαχρονικός ο προβληματισμός, ο οποίος έχει αναπτυχθεί από τον νομικό κόσμο της χώρας, από τις δικαστικές ενώσεις, από τους δικηγορικούς συλλόγους, από την ακαδημαϊκή κοινότητα, αναφορικά με τα προβλήματα που έχουν προκύψει κατά την εφαρμογή ενός νόμ</w:t>
      </w:r>
      <w:r>
        <w:rPr>
          <w:rFonts w:eastAsia="Times New Roman" w:cs="Times New Roman"/>
          <w:szCs w:val="24"/>
        </w:rPr>
        <w:t xml:space="preserve">ου, που πραγματικά είναι αναχρονιστικός και ασφαλώς χρειάζεται </w:t>
      </w:r>
      <w:proofErr w:type="spellStart"/>
      <w:r>
        <w:rPr>
          <w:rFonts w:eastAsia="Times New Roman" w:cs="Times New Roman"/>
          <w:szCs w:val="24"/>
        </w:rPr>
        <w:t>εξορθολογισμό</w:t>
      </w:r>
      <w:proofErr w:type="spellEnd"/>
      <w:r>
        <w:rPr>
          <w:rFonts w:eastAsia="Times New Roman" w:cs="Times New Roman"/>
          <w:szCs w:val="24"/>
        </w:rPr>
        <w:t xml:space="preserve">. Ο </w:t>
      </w:r>
      <w:proofErr w:type="spellStart"/>
      <w:r>
        <w:rPr>
          <w:rFonts w:eastAsia="Times New Roman" w:cs="Times New Roman"/>
          <w:szCs w:val="24"/>
        </w:rPr>
        <w:t>εξορθολογισμός</w:t>
      </w:r>
      <w:proofErr w:type="spellEnd"/>
      <w:r>
        <w:rPr>
          <w:rFonts w:eastAsia="Times New Roman" w:cs="Times New Roman"/>
          <w:szCs w:val="24"/>
        </w:rPr>
        <w:t xml:space="preserve"> προκύπτει από την εμπειρία πέντε και πλέον δεκαετιών, από τότε δηλαδή που ξεκίνησε να εφαρμόζεται ο νόμος περί καταχραστών του </w:t>
      </w:r>
      <w:r>
        <w:rPr>
          <w:rFonts w:eastAsia="Times New Roman" w:cs="Times New Roman"/>
          <w:szCs w:val="24"/>
        </w:rPr>
        <w:t>δημοσίου</w:t>
      </w:r>
      <w:r>
        <w:rPr>
          <w:rFonts w:eastAsia="Times New Roman" w:cs="Times New Roman"/>
          <w:szCs w:val="24"/>
        </w:rPr>
        <w:t>.</w:t>
      </w:r>
    </w:p>
    <w:p w14:paraId="01019D0A"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Σε σχέση με την περίπτωσ</w:t>
      </w:r>
      <w:r>
        <w:rPr>
          <w:rFonts w:eastAsia="Times New Roman" w:cs="Times New Roman"/>
          <w:szCs w:val="24"/>
        </w:rPr>
        <w:t xml:space="preserve">η, επιφυλασσόμαστε και ασφαλώς το καταλαβαίνετε και εσείς πρώτος, διότι υπάρχει μια διαδικασία, η οποία είναι ακόμη </w:t>
      </w:r>
      <w:r>
        <w:rPr>
          <w:rFonts w:eastAsia="Times New Roman" w:cs="Times New Roman"/>
          <w:szCs w:val="24"/>
        </w:rPr>
        <w:t>ανοικτή</w:t>
      </w:r>
      <w:r>
        <w:rPr>
          <w:rFonts w:eastAsia="Times New Roman" w:cs="Times New Roman"/>
          <w:szCs w:val="24"/>
        </w:rPr>
        <w:t xml:space="preserve">. Στη συγκεκριμένη περίπτωση, η υπόθεση αυτή εκκρεμεί ακόμη ενώπιον του Αρείου Πάγου, όσον αφορά </w:t>
      </w:r>
      <w:r>
        <w:rPr>
          <w:rFonts w:eastAsia="Times New Roman" w:cs="Times New Roman"/>
          <w:szCs w:val="24"/>
        </w:rPr>
        <w:t>σ</w:t>
      </w:r>
      <w:r>
        <w:rPr>
          <w:rFonts w:eastAsia="Times New Roman" w:cs="Times New Roman"/>
          <w:szCs w:val="24"/>
        </w:rPr>
        <w:t>τη συζήτηση της αιτήσεως αναιρέσεως</w:t>
      </w:r>
      <w:r>
        <w:rPr>
          <w:rFonts w:eastAsia="Times New Roman" w:cs="Times New Roman"/>
          <w:szCs w:val="24"/>
        </w:rPr>
        <w:t xml:space="preserve"> που έχει ασκήσει η εν λόγω κατηγορούμενη. </w:t>
      </w:r>
    </w:p>
    <w:p w14:paraId="01019D0B"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και εγώ προσωπικά, αλλά νομίζω ότι το αντιλαμβανόμαστε και όλοι, πέραν του κοινωνικού προβληματισμού και του κοινωνικού ζητήματος που δημιουργεί η υπόθεση αυτή, καθώς και του νομικού προβληματισμού, ο </w:t>
      </w:r>
      <w:r>
        <w:rPr>
          <w:rFonts w:eastAsia="Times New Roman" w:cs="Times New Roman"/>
          <w:szCs w:val="24"/>
        </w:rPr>
        <w:t>οποίος έχει να κάνει με την εφαρμογή του ν</w:t>
      </w:r>
      <w:r>
        <w:rPr>
          <w:rFonts w:eastAsia="Times New Roman" w:cs="Times New Roman"/>
          <w:szCs w:val="24"/>
        </w:rPr>
        <w:t>.</w:t>
      </w:r>
      <w:r>
        <w:rPr>
          <w:rFonts w:eastAsia="Times New Roman" w:cs="Times New Roman"/>
          <w:szCs w:val="24"/>
        </w:rPr>
        <w:t>1608/50, κάτι άλλο προς το παρόν δεν μπορούμε να πούμε, πέραν του ότι πράγματι δεν έχει να κάνει μόνο με την ανθρώπινη ευαισθησία και με τον τρόπο που η κοινή γνώμη αντιλαμβάνεται τέτοιου είδους υποθέσεις, έχει να</w:t>
      </w:r>
      <w:r>
        <w:rPr>
          <w:rFonts w:eastAsia="Times New Roman" w:cs="Times New Roman"/>
          <w:szCs w:val="24"/>
        </w:rPr>
        <w:t xml:space="preserve"> κάνει κυρίως –αυτό είναι το σημαντικό- με τις δικονομικές εγγυήσεις. Υπάρχουν εγγυήσεις ασφαλείας που αφορούν τους πολίτες, οι οποίοι σε κάθε περίπτωση, σ’ αυτές και σε άλλες περιπτώσεις μπορούν να εμπιστεύονται και τον κανόνα και τη </w:t>
      </w:r>
      <w:r>
        <w:rPr>
          <w:rFonts w:eastAsia="Times New Roman" w:cs="Times New Roman"/>
          <w:szCs w:val="24"/>
        </w:rPr>
        <w:t xml:space="preserve">δικαιοσύνη </w:t>
      </w:r>
      <w:r>
        <w:rPr>
          <w:rFonts w:eastAsia="Times New Roman" w:cs="Times New Roman"/>
          <w:szCs w:val="24"/>
        </w:rPr>
        <w:t>και να εξα</w:t>
      </w:r>
      <w:r>
        <w:rPr>
          <w:rFonts w:eastAsia="Times New Roman" w:cs="Times New Roman"/>
          <w:szCs w:val="24"/>
        </w:rPr>
        <w:t>ντλούν όλα τα δικονομικά περιθώρια και όλες τις εγγυήσεις που τους παρέχει ο νόμος, προκειμένου να δίνουν τη μάχη που δίνουν οι εμπλεκόμενοι σε ποινικές υποθέσεις. Αυτή είναι μια γενική τοποθέτηση, κατά τη γνώμη μου.</w:t>
      </w:r>
    </w:p>
    <w:p w14:paraId="01019D0C"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 xml:space="preserve">Δεύτερο και νομίζω </w:t>
      </w:r>
      <w:r>
        <w:rPr>
          <w:rFonts w:eastAsia="Times New Roman" w:cs="Times New Roman"/>
          <w:szCs w:val="24"/>
        </w:rPr>
        <w:t>σοβαρό</w:t>
      </w:r>
      <w:r>
        <w:rPr>
          <w:rFonts w:eastAsia="Times New Roman" w:cs="Times New Roman"/>
          <w:szCs w:val="24"/>
        </w:rPr>
        <w:t>, τα σημαντικά</w:t>
      </w:r>
      <w:r>
        <w:rPr>
          <w:rFonts w:eastAsia="Times New Roman" w:cs="Times New Roman"/>
          <w:szCs w:val="24"/>
        </w:rPr>
        <w:t xml:space="preserve"> προβλήματα που έχει ο ν.1608/1950 αφορούν κυρίως και όχι μόνο το </w:t>
      </w:r>
      <w:proofErr w:type="spellStart"/>
      <w:r>
        <w:rPr>
          <w:rFonts w:eastAsia="Times New Roman" w:cs="Times New Roman"/>
          <w:szCs w:val="24"/>
        </w:rPr>
        <w:t>ποινολογικό</w:t>
      </w:r>
      <w:proofErr w:type="spellEnd"/>
      <w:r>
        <w:rPr>
          <w:rFonts w:eastAsia="Times New Roman" w:cs="Times New Roman"/>
          <w:szCs w:val="24"/>
        </w:rPr>
        <w:t xml:space="preserve"> μέρος. Ο βασικός προβληματισμός, σε σχέση με τον 1608, </w:t>
      </w:r>
      <w:r>
        <w:rPr>
          <w:rFonts w:eastAsia="Times New Roman" w:cs="Times New Roman"/>
          <w:szCs w:val="24"/>
        </w:rPr>
        <w:lastRenderedPageBreak/>
        <w:t xml:space="preserve">είναι ότι έχουμε να κάνουμε με έναν νόμο περί καταχραστών του </w:t>
      </w:r>
      <w:r>
        <w:rPr>
          <w:rFonts w:eastAsia="Times New Roman" w:cs="Times New Roman"/>
          <w:szCs w:val="24"/>
        </w:rPr>
        <w:t>δημοσίου</w:t>
      </w:r>
      <w:r>
        <w:rPr>
          <w:rFonts w:eastAsia="Times New Roman" w:cs="Times New Roman"/>
          <w:szCs w:val="24"/>
        </w:rPr>
        <w:t>, που με τις επιβαρυντικές του περιπτώσεις τιμωρεί με</w:t>
      </w:r>
      <w:r>
        <w:rPr>
          <w:rFonts w:eastAsia="Times New Roman" w:cs="Times New Roman"/>
          <w:szCs w:val="24"/>
        </w:rPr>
        <w:t xml:space="preserve"> την ποινή της ισόβιας κάθειρξης οικονομικά αδικήματα. Και ο πάγιος νομικός προβληματισμός είναι εάν μπορούμε να εξακολουθούμε να έχουμε έναν ποινικό νόμο ο οποίος προβλέπει την ποινή της ισοβίου στα οικονομικά εγκλήματα, δηλαδή να τιμωρούνται με τον ίδιο </w:t>
      </w:r>
      <w:r>
        <w:rPr>
          <w:rFonts w:eastAsia="Times New Roman" w:cs="Times New Roman"/>
          <w:szCs w:val="24"/>
        </w:rPr>
        <w:t>τρόπο, με την ίδια ποινή, τα οικονομικά εγκλήματα με τα εγκλήματα κατά της ζωής και τα εγκλήματα κατά του πολιτεύματος. Αυτός ο αυστηρότατος τρόπος, με την αυστηρότερη ποινή, στα τρία αυτά αδικήματα έχει δημιουργήσει πολλές συζητήσεις και έντονους προβλημα</w:t>
      </w:r>
      <w:r>
        <w:rPr>
          <w:rFonts w:eastAsia="Times New Roman" w:cs="Times New Roman"/>
          <w:szCs w:val="24"/>
        </w:rPr>
        <w:t>τισμούς.</w:t>
      </w:r>
    </w:p>
    <w:p w14:paraId="01019D0D"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-και μετά θα επανέλθω και στη δευτερολογία σε σχέση με το δεύτερο σκέλος της ερώτησής σας, δηλαδή τι προτίθεται να κάνει η </w:t>
      </w:r>
      <w:r w:rsidRPr="001866BC">
        <w:rPr>
          <w:rFonts w:eastAsia="Times New Roman" w:cs="Times New Roman"/>
          <w:szCs w:val="24"/>
        </w:rPr>
        <w:t>Κυβέρνηση</w:t>
      </w:r>
      <w:r>
        <w:rPr>
          <w:rFonts w:eastAsia="Times New Roman" w:cs="Times New Roman"/>
          <w:szCs w:val="24"/>
        </w:rPr>
        <w:t xml:space="preserve"> και συγκεκριμένα το Υπουργείο, όσον αφορά στην επίλυση αυτού του ζητήματος- έχει να κάνει με ένα</w:t>
      </w:r>
      <w:r>
        <w:rPr>
          <w:rFonts w:eastAsia="Times New Roman" w:cs="Times New Roman"/>
          <w:szCs w:val="24"/>
        </w:rPr>
        <w:t xml:space="preserve"> βασικό πρόβλημα του 1608, ότι αρχικώς το πλαίσιο μιας κάθειρξης, που μπορεί να φτάσει τα είκοσι χρόνια κατ</w:t>
      </w:r>
      <w:r>
        <w:rPr>
          <w:rFonts w:eastAsia="Times New Roman" w:cs="Times New Roman"/>
          <w:szCs w:val="24"/>
        </w:rPr>
        <w:t xml:space="preserve">’ </w:t>
      </w:r>
      <w:r>
        <w:rPr>
          <w:rFonts w:eastAsia="Times New Roman" w:cs="Times New Roman"/>
          <w:szCs w:val="24"/>
        </w:rPr>
        <w:t xml:space="preserve">αρχήν, ορίζεται από το ποσό της ζημίας. Και εκεί είπατε, πράγματι, ένα πολύ σοβαρό θέμα που έχει να κάνει με την αντιπαροχή </w:t>
      </w:r>
      <w:r>
        <w:rPr>
          <w:rFonts w:eastAsia="Times New Roman" w:cs="Times New Roman"/>
          <w:szCs w:val="24"/>
        </w:rPr>
        <w:lastRenderedPageBreak/>
        <w:t xml:space="preserve">σε εργασία και με το </w:t>
      </w:r>
      <w:r>
        <w:rPr>
          <w:rFonts w:eastAsia="Times New Roman" w:cs="Times New Roman"/>
          <w:szCs w:val="24"/>
        </w:rPr>
        <w:t>πω</w:t>
      </w:r>
      <w:r>
        <w:rPr>
          <w:rFonts w:eastAsia="Times New Roman" w:cs="Times New Roman"/>
          <w:szCs w:val="24"/>
        </w:rPr>
        <w:t xml:space="preserve">ς </w:t>
      </w:r>
      <w:r>
        <w:rPr>
          <w:rFonts w:eastAsia="Times New Roman" w:cs="Times New Roman"/>
          <w:szCs w:val="24"/>
        </w:rPr>
        <w:t xml:space="preserve">έχει αξιολογηθεί με απόφαση του Αρείου Πάγου το 2015. </w:t>
      </w:r>
    </w:p>
    <w:p w14:paraId="01019D0E"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Ανοίγω παρένθεση και σας λέω ότι αυτή είναι η νομολογία. Αυτό δεν σημαίνει ότι όλα τα δικαστήρια κινούνται με τον ίδιο τρόπο. Πράγματι –και αυτό είναι ένα πολύ σοβαρό πρόβλημα- ότι τόσο ως προς την ά</w:t>
      </w:r>
      <w:r>
        <w:rPr>
          <w:rFonts w:eastAsia="Times New Roman" w:cs="Times New Roman"/>
          <w:szCs w:val="24"/>
        </w:rPr>
        <w:t xml:space="preserve">σκηση της ποινικής δίωξης όσο και ως προς την </w:t>
      </w:r>
      <w:proofErr w:type="spellStart"/>
      <w:r>
        <w:rPr>
          <w:rFonts w:eastAsia="Times New Roman" w:cs="Times New Roman"/>
          <w:szCs w:val="24"/>
        </w:rPr>
        <w:t>τιμώρηση</w:t>
      </w:r>
      <w:proofErr w:type="spellEnd"/>
      <w:r>
        <w:rPr>
          <w:rFonts w:eastAsia="Times New Roman" w:cs="Times New Roman"/>
          <w:szCs w:val="24"/>
        </w:rPr>
        <w:t xml:space="preserve"> και την τελική υπαγωγή μιας υπόθεσης στον συγκεκριμένο κανόνα έχουμε και διαφορετικές περιπτώσεις. Και εδώ είναι το πρόβλημα, ότι μπορεί να διαπιστώσουμε στην πράξη δύο μέτρα και δύο σταθμά σε περιπτώσ</w:t>
      </w:r>
      <w:r>
        <w:rPr>
          <w:rFonts w:eastAsia="Times New Roman" w:cs="Times New Roman"/>
          <w:szCs w:val="24"/>
        </w:rPr>
        <w:t xml:space="preserve">εις οι οποίες φαίνονται τουλάχιστον διά γυμνού οφθαλμού ή θα μπορούσαν να φαίνονται ως παρόμοιες, γιατί ποτέ δεν μπορούμε να έχουμε και επακριβώς ίδιες περιπτώσεις σε τέτοιες ποινικές υποθέσεις. </w:t>
      </w:r>
    </w:p>
    <w:p w14:paraId="01019D0F"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Κλείνω την παρένθεση και σας λέω ότι το πρόβλημα, λοιπόν, στ</w:t>
      </w:r>
      <w:r>
        <w:rPr>
          <w:rFonts w:eastAsia="Times New Roman" w:cs="Times New Roman"/>
          <w:szCs w:val="24"/>
        </w:rPr>
        <w:t>ην πρόσκαιρη κάθειρξη μέχρι είκοσι ετών είναι το ζήτημα της οικονομικής ζημίας, δηλαδή σε περίπτωση που υπερβαίνουμε τις 150.000 ευρώ. Από εκεί και πέρα, υπάρχουν ειδικές επιβαρυντικές περιστάσεις, που έχουν να κάνουν με την επί μακρό</w:t>
      </w:r>
      <w:r>
        <w:rPr>
          <w:rFonts w:eastAsia="Times New Roman" w:cs="Times New Roman"/>
          <w:szCs w:val="24"/>
        </w:rPr>
        <w:t>ν</w:t>
      </w:r>
      <w:r>
        <w:rPr>
          <w:rFonts w:eastAsia="Times New Roman" w:cs="Times New Roman"/>
          <w:szCs w:val="24"/>
        </w:rPr>
        <w:t xml:space="preserve"> χρόνο </w:t>
      </w:r>
      <w:r>
        <w:rPr>
          <w:rFonts w:eastAsia="Times New Roman" w:cs="Times New Roman"/>
          <w:szCs w:val="24"/>
        </w:rPr>
        <w:lastRenderedPageBreak/>
        <w:t>τέλεση του εγκ</w:t>
      </w:r>
      <w:r>
        <w:rPr>
          <w:rFonts w:eastAsia="Times New Roman" w:cs="Times New Roman"/>
          <w:szCs w:val="24"/>
        </w:rPr>
        <w:t xml:space="preserve">λήματος, όπως έγινε στη συγκεκριμένη περίπτωση ή το αντικείμενο να είναι ιδιαίτερα μεγάλης αξίας. </w:t>
      </w:r>
    </w:p>
    <w:p w14:paraId="01019D10"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 xml:space="preserve">Αυτά τα δύο είναι αξιολογικές κρίσεις του δικαστηρίου. Δηλαδή, το τι σημαίνει «επί μακρόν» και αν </w:t>
      </w:r>
      <w:proofErr w:type="spellStart"/>
      <w:r>
        <w:rPr>
          <w:rFonts w:eastAsia="Times New Roman" w:cs="Times New Roman"/>
          <w:szCs w:val="24"/>
        </w:rPr>
        <w:t>στοιχειοθετείται</w:t>
      </w:r>
      <w:proofErr w:type="spellEnd"/>
      <w:r>
        <w:rPr>
          <w:rFonts w:eastAsia="Times New Roman" w:cs="Times New Roman"/>
          <w:szCs w:val="24"/>
        </w:rPr>
        <w:t xml:space="preserve"> το επί μακρόν και τι είναι ιδιαίτερα μεγάλ</w:t>
      </w:r>
      <w:r>
        <w:rPr>
          <w:rFonts w:eastAsia="Times New Roman" w:cs="Times New Roman"/>
          <w:szCs w:val="24"/>
        </w:rPr>
        <w:t>ης αξίας, όταν φεύγουμε από το όριο των 150.000 ευρώ, είναι αξιολογικές κρίσεις του δικαστηρίου και εκεί το γεγονός ότι υπάρχει η ελευθερία του δικαστή να αξιολογήσει το συγκεκριμένο ζήτημα δημιουργεί πράγματι περιπτωσιολογικά προβλήματα που έχουν να κάνου</w:t>
      </w:r>
      <w:r>
        <w:rPr>
          <w:rFonts w:eastAsia="Times New Roman" w:cs="Times New Roman"/>
          <w:szCs w:val="24"/>
        </w:rPr>
        <w:t>ν με διαφορετικά μέτρα και διαφορετικά σταθμά σε αντίστοιχες υποθέσεις.</w:t>
      </w:r>
    </w:p>
    <w:p w14:paraId="01019D11"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 xml:space="preserve">Κλείνω αυτήν την πρώτη τοποθέτηση με μία επισήμανση, ότι πράγματι ο 1608 -και φαίνεται στην πράξη και γι’ αυτό είναι εξαιρετικά σημαντική η συζήτηση που θα ακολουθήσει και στο επόμενο </w:t>
      </w:r>
      <w:r>
        <w:rPr>
          <w:rFonts w:eastAsia="Times New Roman" w:cs="Times New Roman"/>
          <w:szCs w:val="24"/>
        </w:rPr>
        <w:t xml:space="preserve">διάστημα- ασφαλώς και δεν αφορά μόνο </w:t>
      </w:r>
      <w:r>
        <w:rPr>
          <w:rFonts w:eastAsia="Times New Roman" w:cs="Times New Roman"/>
          <w:szCs w:val="24"/>
        </w:rPr>
        <w:t>σ</w:t>
      </w:r>
      <w:r>
        <w:rPr>
          <w:rFonts w:eastAsia="Times New Roman" w:cs="Times New Roman"/>
          <w:szCs w:val="24"/>
        </w:rPr>
        <w:t>τα εγκλήματα «λευκού κολάρου», ασφαλώς αφορά όλους τους πολίτες και νομίζω ότι το τελευταίο περιστατικό ανέδειξε ακριβώς αυτό το πρόβλημα.</w:t>
      </w:r>
    </w:p>
    <w:p w14:paraId="01019D12" w14:textId="77777777" w:rsidR="00E96CEB" w:rsidRDefault="00556F41">
      <w:pPr>
        <w:spacing w:line="600" w:lineRule="auto"/>
        <w:ind w:firstLine="720"/>
        <w:jc w:val="both"/>
        <w:rPr>
          <w:rFonts w:eastAsia="Times New Roman"/>
          <w:szCs w:val="24"/>
        </w:rPr>
      </w:pPr>
      <w:r w:rsidRPr="00C27BC7">
        <w:rPr>
          <w:rFonts w:eastAsia="Times New Roman"/>
          <w:b/>
          <w:szCs w:val="24"/>
        </w:rPr>
        <w:lastRenderedPageBreak/>
        <w:t xml:space="preserve">ΠΡΟΕΔΡΕΥΩΝ (Δημήτριος </w:t>
      </w:r>
      <w:proofErr w:type="spellStart"/>
      <w:r w:rsidRPr="00C27BC7">
        <w:rPr>
          <w:rFonts w:eastAsia="Times New Roman"/>
          <w:b/>
          <w:szCs w:val="24"/>
        </w:rPr>
        <w:t>Κρεμαστινός</w:t>
      </w:r>
      <w:proofErr w:type="spellEnd"/>
      <w:r w:rsidRPr="00C27BC7">
        <w:rPr>
          <w:rFonts w:eastAsia="Times New Roman"/>
          <w:b/>
          <w:szCs w:val="24"/>
        </w:rPr>
        <w:t xml:space="preserve">): </w:t>
      </w:r>
      <w:r>
        <w:rPr>
          <w:rFonts w:eastAsia="Times New Roman"/>
          <w:szCs w:val="24"/>
        </w:rPr>
        <w:t xml:space="preserve">Κύριε Φίλη, έχετε τον λόγο για τρία λεπτά, </w:t>
      </w:r>
      <w:r>
        <w:rPr>
          <w:rFonts w:eastAsia="Times New Roman"/>
          <w:szCs w:val="24"/>
        </w:rPr>
        <w:t xml:space="preserve">για να δευτερολογήσετε. </w:t>
      </w:r>
    </w:p>
    <w:p w14:paraId="01019D13" w14:textId="77777777" w:rsidR="00E96CEB" w:rsidRDefault="00556F41">
      <w:pPr>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 xml:space="preserve">Ευχαριστώ, </w:t>
      </w:r>
      <w:r w:rsidRPr="008335B0">
        <w:rPr>
          <w:rFonts w:eastAsia="Times New Roman"/>
          <w:szCs w:val="24"/>
        </w:rPr>
        <w:t>κύριε Πρόεδρε</w:t>
      </w:r>
      <w:r>
        <w:rPr>
          <w:rFonts w:eastAsia="Times New Roman"/>
          <w:szCs w:val="24"/>
        </w:rPr>
        <w:t xml:space="preserve">. </w:t>
      </w:r>
    </w:p>
    <w:p w14:paraId="01019D14" w14:textId="77777777" w:rsidR="00E96CEB" w:rsidRDefault="00556F41">
      <w:pPr>
        <w:spacing w:line="600" w:lineRule="auto"/>
        <w:ind w:firstLine="720"/>
        <w:jc w:val="both"/>
        <w:rPr>
          <w:rFonts w:eastAsia="Times New Roman"/>
          <w:szCs w:val="24"/>
        </w:rPr>
      </w:pPr>
      <w:r w:rsidRPr="008335B0">
        <w:rPr>
          <w:rFonts w:eastAsia="Times New Roman"/>
          <w:szCs w:val="24"/>
        </w:rPr>
        <w:t>Κύριε Υπουργέ</w:t>
      </w:r>
      <w:r>
        <w:rPr>
          <w:rFonts w:eastAsia="Times New Roman"/>
          <w:szCs w:val="24"/>
        </w:rPr>
        <w:t xml:space="preserve">, όπως σωστά είπατε, είναι γεγονός ότι απειλείται μέχρι και με ισόβια κάθειρξη με το ν.1608/1950. Ακόμα και με αποδοχή όλων των ελαφρυντικών περιστάσεων, το ελάχιστο όριο της </w:t>
      </w:r>
      <w:r>
        <w:rPr>
          <w:rFonts w:eastAsia="Times New Roman"/>
          <w:szCs w:val="24"/>
        </w:rPr>
        <w:t xml:space="preserve">ποινής που επιβάλλεται είναι δέκα χρόνια, δηλαδή εγκλεισμός στις φυλακές. Αυτό δεν μπορεί να υπάρχει για μία φουκαριάρα, για έναν φτωχό συμπολίτη μας, ο οποίος μάλιστα πήρε ένα πλαστό πιστοποιητικό ότι έχει τελειώσει το δημοτικό και πήγε να πιάσει δουλειά </w:t>
      </w:r>
      <w:r>
        <w:rPr>
          <w:rFonts w:eastAsia="Times New Roman"/>
          <w:szCs w:val="24"/>
        </w:rPr>
        <w:t>καθαριστή ή καθαρίστριας σ’ ένα νοσοκομείο ή σ’ έναν δήμο. Να τιμωρηθεί, βεβαίως, αλλά όχι με δέκα χρόνια μέσα στη φυλακή, την ίδια ώρα που όχι εργαζόμενοι, έστω όχι παράνομο τρόπο, αλλά διάφορα συμφέροντα οικονομικά εισπράττουν 200</w:t>
      </w:r>
      <w:r>
        <w:rPr>
          <w:rFonts w:eastAsia="Times New Roman"/>
          <w:szCs w:val="24"/>
        </w:rPr>
        <w:t>.000.000</w:t>
      </w:r>
      <w:r>
        <w:rPr>
          <w:rFonts w:eastAsia="Times New Roman"/>
          <w:szCs w:val="24"/>
        </w:rPr>
        <w:t xml:space="preserve"> και 300</w:t>
      </w:r>
      <w:r>
        <w:rPr>
          <w:rFonts w:eastAsia="Times New Roman"/>
          <w:szCs w:val="24"/>
        </w:rPr>
        <w:t>.000.000</w:t>
      </w:r>
      <w:r>
        <w:rPr>
          <w:rFonts w:eastAsia="Times New Roman"/>
          <w:szCs w:val="24"/>
        </w:rPr>
        <w:t xml:space="preserve"> ευρώ</w:t>
      </w:r>
      <w:r>
        <w:rPr>
          <w:rFonts w:eastAsia="Times New Roman"/>
          <w:szCs w:val="24"/>
        </w:rPr>
        <w:t xml:space="preserve"> και δεν τα αποδίδουν στη ΔΕΗ, στο </w:t>
      </w:r>
      <w:r>
        <w:rPr>
          <w:rFonts w:eastAsia="Times New Roman"/>
          <w:szCs w:val="24"/>
        </w:rPr>
        <w:t xml:space="preserve">δημόσιο </w:t>
      </w:r>
      <w:r>
        <w:rPr>
          <w:rFonts w:eastAsia="Times New Roman"/>
          <w:szCs w:val="24"/>
        </w:rPr>
        <w:t>και στους δήμους όπως πρέπει και κυκλοφορούν ελεύθεροι ανάμεσά μας με διάφορους τρόπους που είδαμε στο πρόσφατο παρελθόν.</w:t>
      </w:r>
    </w:p>
    <w:p w14:paraId="01019D15" w14:textId="77777777" w:rsidR="00E96CEB" w:rsidRDefault="00556F41">
      <w:pPr>
        <w:spacing w:line="600" w:lineRule="auto"/>
        <w:ind w:firstLine="720"/>
        <w:jc w:val="both"/>
        <w:rPr>
          <w:rFonts w:eastAsia="Times New Roman"/>
          <w:szCs w:val="24"/>
        </w:rPr>
      </w:pPr>
      <w:r>
        <w:rPr>
          <w:rFonts w:eastAsia="Times New Roman"/>
          <w:szCs w:val="24"/>
        </w:rPr>
        <w:lastRenderedPageBreak/>
        <w:t xml:space="preserve">Επαναλαμβάνω, εδώ οι αρχαίοι ημών πρόγονοι είναι, πράγματι, προφητικοί. Μοιάζει η </w:t>
      </w:r>
      <w:r>
        <w:rPr>
          <w:rFonts w:eastAsia="Times New Roman"/>
          <w:szCs w:val="24"/>
        </w:rPr>
        <w:t>δ</w:t>
      </w:r>
      <w:r>
        <w:rPr>
          <w:rFonts w:eastAsia="Times New Roman"/>
          <w:szCs w:val="24"/>
        </w:rPr>
        <w:t>ικα</w:t>
      </w:r>
      <w:r>
        <w:rPr>
          <w:rFonts w:eastAsia="Times New Roman"/>
          <w:szCs w:val="24"/>
        </w:rPr>
        <w:t>ιοσύνη με τον ιστό της αράχνης. Τα μεγάλα έντομα σπάνε τον ιστό και φεύγουν και τα μικρά τα πιάνουν και τα «στραγγίζουν».</w:t>
      </w:r>
    </w:p>
    <w:p w14:paraId="01019D16" w14:textId="77777777" w:rsidR="00E96CEB" w:rsidRDefault="00556F41">
      <w:pPr>
        <w:spacing w:line="600" w:lineRule="auto"/>
        <w:ind w:firstLine="720"/>
        <w:jc w:val="both"/>
        <w:rPr>
          <w:rFonts w:eastAsia="Times New Roman" w:cs="Times New Roman"/>
          <w:szCs w:val="24"/>
        </w:rPr>
      </w:pPr>
      <w:r>
        <w:rPr>
          <w:rFonts w:eastAsia="Times New Roman"/>
          <w:szCs w:val="24"/>
        </w:rPr>
        <w:t>Είπατε ότι θα λάβετε πρωτοβουλία ενός διαλόγου. Δεν ξέρω εάν θα είναι στο πλαίσιο της αναμόρφωσης του Ποινικού Κώδικα ή για κάποιο ειδ</w:t>
      </w:r>
      <w:r>
        <w:rPr>
          <w:rFonts w:eastAsia="Times New Roman"/>
          <w:szCs w:val="24"/>
        </w:rPr>
        <w:t xml:space="preserve">ικό θέμα, εάν δηλαδή υπάρξει νομοθετική πρωτοβουλία. Πάντως, είναι αναγκαίο να γίνει γνωστό </w:t>
      </w:r>
      <w:r w:rsidRPr="00DA029F">
        <w:rPr>
          <w:rFonts w:eastAsia="Times New Roman" w:cs="Times New Roman"/>
          <w:szCs w:val="24"/>
        </w:rPr>
        <w:t xml:space="preserve">και κατανοητό </w:t>
      </w:r>
      <w:r>
        <w:rPr>
          <w:rFonts w:eastAsia="Times New Roman"/>
          <w:szCs w:val="24"/>
        </w:rPr>
        <w:t xml:space="preserve">στην κοινή γνώμη </w:t>
      </w:r>
      <w:r w:rsidRPr="00DA029F">
        <w:rPr>
          <w:rFonts w:eastAsia="Times New Roman" w:cs="Times New Roman"/>
          <w:szCs w:val="24"/>
        </w:rPr>
        <w:t xml:space="preserve">ότι ο νόμος αυτός σήμερα δεν προστατεύει το δημόσιο συμφέρον από </w:t>
      </w:r>
      <w:r>
        <w:rPr>
          <w:rFonts w:eastAsia="Times New Roman" w:cs="Times New Roman"/>
          <w:szCs w:val="24"/>
        </w:rPr>
        <w:t xml:space="preserve">φοβερούς </w:t>
      </w:r>
      <w:r w:rsidRPr="00DA029F">
        <w:rPr>
          <w:rFonts w:eastAsia="Times New Roman" w:cs="Times New Roman"/>
          <w:szCs w:val="24"/>
        </w:rPr>
        <w:t xml:space="preserve">και τρόμος καταχραστές του </w:t>
      </w:r>
      <w:r>
        <w:rPr>
          <w:rFonts w:eastAsia="Times New Roman" w:cs="Times New Roman"/>
          <w:szCs w:val="24"/>
        </w:rPr>
        <w:t>δ</w:t>
      </w:r>
      <w:r w:rsidRPr="00DA029F">
        <w:rPr>
          <w:rFonts w:eastAsia="Times New Roman" w:cs="Times New Roman"/>
          <w:szCs w:val="24"/>
        </w:rPr>
        <w:t>ημοσίου</w:t>
      </w:r>
      <w:r>
        <w:rPr>
          <w:rFonts w:eastAsia="Times New Roman" w:cs="Times New Roman"/>
          <w:szCs w:val="24"/>
        </w:rPr>
        <w:t>.</w:t>
      </w:r>
      <w:r w:rsidRPr="00DA029F">
        <w:rPr>
          <w:rFonts w:eastAsia="Times New Roman" w:cs="Times New Roman"/>
          <w:szCs w:val="24"/>
        </w:rPr>
        <w:t xml:space="preserve"> </w:t>
      </w:r>
      <w:r>
        <w:rPr>
          <w:rFonts w:eastAsia="Times New Roman" w:cs="Times New Roman"/>
          <w:szCs w:val="24"/>
        </w:rPr>
        <w:t>Ο νόμος αυτός κ</w:t>
      </w:r>
      <w:r w:rsidRPr="00DA029F">
        <w:rPr>
          <w:rFonts w:eastAsia="Times New Roman" w:cs="Times New Roman"/>
          <w:szCs w:val="24"/>
        </w:rPr>
        <w:t>αταδιώκει ανθρώπους</w:t>
      </w:r>
      <w:r>
        <w:rPr>
          <w:rFonts w:eastAsia="Times New Roman" w:cs="Times New Roman"/>
          <w:szCs w:val="24"/>
        </w:rPr>
        <w:t>,</w:t>
      </w:r>
      <w:r w:rsidRPr="00DA029F">
        <w:rPr>
          <w:rFonts w:eastAsia="Times New Roman" w:cs="Times New Roman"/>
          <w:szCs w:val="24"/>
        </w:rPr>
        <w:t xml:space="preserve"> οι οποίοι διέπραξαν αδικήματα</w:t>
      </w:r>
      <w:r>
        <w:rPr>
          <w:rFonts w:eastAsia="Times New Roman" w:cs="Times New Roman"/>
          <w:szCs w:val="24"/>
        </w:rPr>
        <w:t xml:space="preserve">, τα οποία ήταν ουσιαστικά </w:t>
      </w:r>
      <w:r w:rsidRPr="00DA029F">
        <w:rPr>
          <w:rFonts w:eastAsia="Times New Roman" w:cs="Times New Roman"/>
          <w:szCs w:val="24"/>
        </w:rPr>
        <w:t>αδικήματα επιβίωσης από ένα σημείο και πέρα</w:t>
      </w:r>
      <w:r>
        <w:rPr>
          <w:rFonts w:eastAsia="Times New Roman" w:cs="Times New Roman"/>
          <w:szCs w:val="24"/>
        </w:rPr>
        <w:t>.</w:t>
      </w:r>
      <w:r w:rsidRPr="00DA029F">
        <w:rPr>
          <w:rFonts w:eastAsia="Times New Roman" w:cs="Times New Roman"/>
          <w:szCs w:val="24"/>
        </w:rPr>
        <w:t xml:space="preserve"> </w:t>
      </w:r>
    </w:p>
    <w:p w14:paraId="01019D17" w14:textId="77777777" w:rsidR="00E96CEB" w:rsidRDefault="00556F41">
      <w:pPr>
        <w:spacing w:line="600" w:lineRule="auto"/>
        <w:ind w:firstLine="720"/>
        <w:jc w:val="both"/>
        <w:rPr>
          <w:rFonts w:eastAsia="Times New Roman" w:cs="Times New Roman"/>
          <w:szCs w:val="24"/>
        </w:rPr>
      </w:pPr>
      <w:r w:rsidRPr="00DA029F">
        <w:rPr>
          <w:rFonts w:eastAsia="Times New Roman" w:cs="Times New Roman"/>
          <w:szCs w:val="24"/>
        </w:rPr>
        <w:t>Δεν δυνατόν σήμερα</w:t>
      </w:r>
      <w:r>
        <w:rPr>
          <w:rFonts w:eastAsia="Times New Roman" w:cs="Times New Roman"/>
          <w:szCs w:val="24"/>
        </w:rPr>
        <w:t>,</w:t>
      </w:r>
      <w:r w:rsidRPr="00DA029F">
        <w:rPr>
          <w:rFonts w:eastAsia="Times New Roman" w:cs="Times New Roman"/>
          <w:szCs w:val="24"/>
        </w:rPr>
        <w:t xml:space="preserve"> </w:t>
      </w:r>
      <w:r>
        <w:rPr>
          <w:rFonts w:eastAsia="Times New Roman" w:cs="Times New Roman"/>
          <w:szCs w:val="24"/>
        </w:rPr>
        <w:t>με τέτοια έκταση ιδιωτικοποίηση</w:t>
      </w:r>
      <w:r w:rsidRPr="00DA029F">
        <w:rPr>
          <w:rFonts w:eastAsia="Times New Roman" w:cs="Times New Roman"/>
          <w:szCs w:val="24"/>
        </w:rPr>
        <w:t xml:space="preserve">ς δημόσιων λειτουργιών </w:t>
      </w:r>
      <w:r>
        <w:rPr>
          <w:rFonts w:eastAsia="Times New Roman" w:cs="Times New Roman"/>
          <w:szCs w:val="24"/>
        </w:rPr>
        <w:t>-</w:t>
      </w:r>
      <w:r w:rsidRPr="00DA029F">
        <w:rPr>
          <w:rFonts w:eastAsia="Times New Roman" w:cs="Times New Roman"/>
          <w:szCs w:val="24"/>
        </w:rPr>
        <w:t>που σημαίνει απόδοση στον ιδιωτικό τομέα με τα γνωστά τεχν</w:t>
      </w:r>
      <w:r w:rsidRPr="00DA029F">
        <w:rPr>
          <w:rFonts w:eastAsia="Times New Roman" w:cs="Times New Roman"/>
          <w:szCs w:val="24"/>
        </w:rPr>
        <w:t>άσματα κιόλας</w:t>
      </w:r>
      <w:r>
        <w:rPr>
          <w:rFonts w:eastAsia="Times New Roman" w:cs="Times New Roman"/>
          <w:szCs w:val="24"/>
        </w:rPr>
        <w:t xml:space="preserve"> </w:t>
      </w:r>
      <w:r w:rsidRPr="00DA029F">
        <w:rPr>
          <w:rFonts w:eastAsia="Times New Roman" w:cs="Times New Roman"/>
          <w:szCs w:val="24"/>
        </w:rPr>
        <w:t xml:space="preserve">και </w:t>
      </w:r>
      <w:r>
        <w:rPr>
          <w:rFonts w:eastAsia="Times New Roman" w:cs="Times New Roman"/>
          <w:szCs w:val="24"/>
        </w:rPr>
        <w:t xml:space="preserve">ανέφερα την ιστορία της </w:t>
      </w:r>
      <w:r>
        <w:rPr>
          <w:rFonts w:eastAsia="Times New Roman" w:cs="Times New Roman"/>
          <w:szCs w:val="24"/>
        </w:rPr>
        <w:t>«</w:t>
      </w:r>
      <w:r>
        <w:rPr>
          <w:rFonts w:eastAsia="Times New Roman" w:cs="Times New Roman"/>
          <w:szCs w:val="24"/>
          <w:lang w:val="en-US"/>
        </w:rPr>
        <w:t>ENERGA</w:t>
      </w:r>
      <w:r>
        <w:rPr>
          <w:rFonts w:eastAsia="Times New Roman" w:cs="Times New Roman"/>
          <w:szCs w:val="24"/>
        </w:rPr>
        <w:t>»</w:t>
      </w:r>
      <w:r w:rsidRPr="00DA029F">
        <w:rPr>
          <w:rFonts w:eastAsia="Times New Roman" w:cs="Times New Roman"/>
          <w:szCs w:val="24"/>
        </w:rPr>
        <w:t xml:space="preserve"> νωρίτερα</w:t>
      </w:r>
      <w:r>
        <w:rPr>
          <w:rFonts w:eastAsia="Times New Roman" w:cs="Times New Roman"/>
          <w:szCs w:val="24"/>
        </w:rPr>
        <w:t xml:space="preserve">- και </w:t>
      </w:r>
      <w:r w:rsidRPr="00DA029F">
        <w:rPr>
          <w:rFonts w:eastAsia="Times New Roman" w:cs="Times New Roman"/>
          <w:szCs w:val="24"/>
        </w:rPr>
        <w:t>απόδοσης δημόσιου έργου στον ιδιω</w:t>
      </w:r>
      <w:r w:rsidRPr="00DA029F">
        <w:rPr>
          <w:rFonts w:eastAsia="Times New Roman" w:cs="Times New Roman"/>
          <w:szCs w:val="24"/>
        </w:rPr>
        <w:lastRenderedPageBreak/>
        <w:t xml:space="preserve">τικό τομέα να δείχνουμε </w:t>
      </w:r>
      <w:r>
        <w:rPr>
          <w:rFonts w:eastAsia="Times New Roman" w:cs="Times New Roman"/>
          <w:szCs w:val="24"/>
        </w:rPr>
        <w:t xml:space="preserve">όλο το </w:t>
      </w:r>
      <w:r w:rsidRPr="00DA029F">
        <w:rPr>
          <w:rFonts w:eastAsia="Times New Roman" w:cs="Times New Roman"/>
          <w:szCs w:val="24"/>
        </w:rPr>
        <w:t xml:space="preserve">μένος της αντιμετώπισης των καταχραστών σε ανθρώπους που </w:t>
      </w:r>
      <w:r>
        <w:rPr>
          <w:rFonts w:eastAsia="Times New Roman" w:cs="Times New Roman"/>
          <w:szCs w:val="24"/>
        </w:rPr>
        <w:t xml:space="preserve">–επαναλαμβάνω- </w:t>
      </w:r>
      <w:r w:rsidRPr="00DA029F">
        <w:rPr>
          <w:rFonts w:eastAsia="Times New Roman" w:cs="Times New Roman"/>
          <w:szCs w:val="24"/>
        </w:rPr>
        <w:t>διαπράττουν αδικήματα</w:t>
      </w:r>
      <w:r>
        <w:rPr>
          <w:rFonts w:eastAsia="Times New Roman" w:cs="Times New Roman"/>
          <w:szCs w:val="24"/>
        </w:rPr>
        <w:t>,</w:t>
      </w:r>
      <w:r w:rsidRPr="00DA029F">
        <w:rPr>
          <w:rFonts w:eastAsia="Times New Roman" w:cs="Times New Roman"/>
          <w:szCs w:val="24"/>
        </w:rPr>
        <w:t xml:space="preserve"> στην ουσία</w:t>
      </w:r>
      <w:r>
        <w:rPr>
          <w:rFonts w:eastAsia="Times New Roman" w:cs="Times New Roman"/>
          <w:szCs w:val="24"/>
        </w:rPr>
        <w:t xml:space="preserve">, </w:t>
      </w:r>
      <w:r w:rsidRPr="00DA029F">
        <w:rPr>
          <w:rFonts w:eastAsia="Times New Roman" w:cs="Times New Roman"/>
          <w:szCs w:val="24"/>
        </w:rPr>
        <w:t>επιβίωσης</w:t>
      </w:r>
      <w:r>
        <w:rPr>
          <w:rFonts w:eastAsia="Times New Roman" w:cs="Times New Roman"/>
          <w:szCs w:val="24"/>
        </w:rPr>
        <w:t>.</w:t>
      </w:r>
    </w:p>
    <w:p w14:paraId="01019D18" w14:textId="77777777" w:rsidR="00E96CEB" w:rsidRDefault="00556F41">
      <w:pPr>
        <w:spacing w:line="600" w:lineRule="auto"/>
        <w:ind w:firstLine="720"/>
        <w:jc w:val="both"/>
        <w:rPr>
          <w:rFonts w:eastAsia="Times New Roman" w:cs="Times New Roman"/>
          <w:szCs w:val="24"/>
        </w:rPr>
      </w:pPr>
      <w:r w:rsidRPr="00DA029F">
        <w:rPr>
          <w:rFonts w:eastAsia="Times New Roman" w:cs="Times New Roman"/>
          <w:szCs w:val="24"/>
        </w:rPr>
        <w:t>Αναμένω ν</w:t>
      </w:r>
      <w:r w:rsidRPr="00DA029F">
        <w:rPr>
          <w:rFonts w:eastAsia="Times New Roman" w:cs="Times New Roman"/>
          <w:szCs w:val="24"/>
        </w:rPr>
        <w:t>α δω</w:t>
      </w:r>
      <w:r>
        <w:rPr>
          <w:rFonts w:eastAsia="Times New Roman" w:cs="Times New Roman"/>
          <w:szCs w:val="24"/>
        </w:rPr>
        <w:t xml:space="preserve"> ποια θα είναι η π</w:t>
      </w:r>
      <w:r w:rsidRPr="00DA029F">
        <w:rPr>
          <w:rFonts w:eastAsia="Times New Roman" w:cs="Times New Roman"/>
          <w:szCs w:val="24"/>
        </w:rPr>
        <w:t xml:space="preserve">ρωτοβουλία της </w:t>
      </w:r>
      <w:r>
        <w:rPr>
          <w:rFonts w:eastAsia="Times New Roman" w:cs="Times New Roman"/>
          <w:szCs w:val="24"/>
        </w:rPr>
        <w:t>Κυβέρνησης και -επαναλαμβάνω- μ</w:t>
      </w:r>
      <w:r>
        <w:rPr>
          <w:rFonts w:eastAsia="Times New Roman" w:cs="Times New Roman"/>
          <w:szCs w:val="24"/>
        </w:rPr>
        <w:t>ί</w:t>
      </w:r>
      <w:r>
        <w:rPr>
          <w:rFonts w:eastAsia="Times New Roman" w:cs="Times New Roman"/>
          <w:szCs w:val="24"/>
        </w:rPr>
        <w:t xml:space="preserve">α ευαισθησία </w:t>
      </w:r>
      <w:r w:rsidRPr="00DA029F">
        <w:rPr>
          <w:rFonts w:eastAsia="Times New Roman" w:cs="Times New Roman"/>
          <w:szCs w:val="24"/>
        </w:rPr>
        <w:t>και δικ</w:t>
      </w:r>
      <w:r>
        <w:rPr>
          <w:rFonts w:eastAsia="Times New Roman" w:cs="Times New Roman"/>
          <w:szCs w:val="24"/>
        </w:rPr>
        <w:t xml:space="preserve">ή σας και της κυρίας </w:t>
      </w:r>
      <w:r>
        <w:rPr>
          <w:rFonts w:eastAsia="Times New Roman" w:cs="Times New Roman"/>
          <w:szCs w:val="24"/>
        </w:rPr>
        <w:t>ε</w:t>
      </w:r>
      <w:r>
        <w:rPr>
          <w:rFonts w:eastAsia="Times New Roman" w:cs="Times New Roman"/>
          <w:szCs w:val="24"/>
        </w:rPr>
        <w:t xml:space="preserve">ισαγγελέως </w:t>
      </w:r>
      <w:r w:rsidRPr="00DA029F">
        <w:rPr>
          <w:rFonts w:eastAsia="Times New Roman" w:cs="Times New Roman"/>
          <w:szCs w:val="24"/>
        </w:rPr>
        <w:t>του Αρείου Πάγου</w:t>
      </w:r>
      <w:r>
        <w:rPr>
          <w:rFonts w:eastAsia="Times New Roman" w:cs="Times New Roman"/>
          <w:szCs w:val="24"/>
        </w:rPr>
        <w:t>.</w:t>
      </w:r>
    </w:p>
    <w:p w14:paraId="01019D19"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Όσον αφορά το ζήτημα που αναφέρα</w:t>
      </w:r>
      <w:r w:rsidRPr="00DA029F">
        <w:rPr>
          <w:rFonts w:eastAsia="Times New Roman" w:cs="Times New Roman"/>
          <w:szCs w:val="24"/>
        </w:rPr>
        <w:t xml:space="preserve">τε </w:t>
      </w:r>
      <w:r>
        <w:rPr>
          <w:rFonts w:eastAsia="Times New Roman" w:cs="Times New Roman"/>
          <w:szCs w:val="24"/>
        </w:rPr>
        <w:t>της αντικρουόμενη</w:t>
      </w:r>
      <w:r w:rsidRPr="00DA029F">
        <w:rPr>
          <w:rFonts w:eastAsia="Times New Roman" w:cs="Times New Roman"/>
          <w:szCs w:val="24"/>
        </w:rPr>
        <w:t>ς νομολογίας</w:t>
      </w:r>
      <w:r>
        <w:rPr>
          <w:rFonts w:eastAsia="Times New Roman" w:cs="Times New Roman"/>
          <w:szCs w:val="24"/>
        </w:rPr>
        <w:t>, ε</w:t>
      </w:r>
      <w:r w:rsidRPr="00DA029F">
        <w:rPr>
          <w:rFonts w:eastAsia="Times New Roman" w:cs="Times New Roman"/>
          <w:szCs w:val="24"/>
        </w:rPr>
        <w:t>ντάξει</w:t>
      </w:r>
      <w:r>
        <w:rPr>
          <w:rFonts w:eastAsia="Times New Roman" w:cs="Times New Roman"/>
          <w:szCs w:val="24"/>
        </w:rPr>
        <w:t>,</w:t>
      </w:r>
      <w:r w:rsidRPr="00DA029F">
        <w:rPr>
          <w:rFonts w:eastAsia="Times New Roman" w:cs="Times New Roman"/>
          <w:szCs w:val="24"/>
        </w:rPr>
        <w:t xml:space="preserve"> τα δικαστήρια στην Ελλάδα έχουν τη δυνατό</w:t>
      </w:r>
      <w:r w:rsidRPr="00DA029F">
        <w:rPr>
          <w:rFonts w:eastAsia="Times New Roman" w:cs="Times New Roman"/>
          <w:szCs w:val="24"/>
        </w:rPr>
        <w:t>τητα να</w:t>
      </w:r>
      <w:r>
        <w:rPr>
          <w:rFonts w:eastAsia="Times New Roman" w:cs="Times New Roman"/>
          <w:szCs w:val="24"/>
        </w:rPr>
        <w:t xml:space="preserve"> </w:t>
      </w:r>
      <w:proofErr w:type="spellStart"/>
      <w:r>
        <w:rPr>
          <w:rFonts w:eastAsia="Times New Roman" w:cs="Times New Roman"/>
          <w:szCs w:val="24"/>
        </w:rPr>
        <w:t>νομολογούν</w:t>
      </w:r>
      <w:proofErr w:type="spellEnd"/>
      <w:r>
        <w:rPr>
          <w:rFonts w:eastAsia="Times New Roman" w:cs="Times New Roman"/>
          <w:szCs w:val="24"/>
        </w:rPr>
        <w:t>,</w:t>
      </w:r>
      <w:r w:rsidRPr="00DA029F">
        <w:rPr>
          <w:rFonts w:eastAsia="Times New Roman" w:cs="Times New Roman"/>
          <w:szCs w:val="24"/>
        </w:rPr>
        <w:t xml:space="preserve"> να εκτιμούν τη συνταγματικότητα των νόμων </w:t>
      </w:r>
      <w:r>
        <w:rPr>
          <w:rFonts w:eastAsia="Times New Roman" w:cs="Times New Roman"/>
          <w:szCs w:val="24"/>
        </w:rPr>
        <w:t>κ.λπ. -</w:t>
      </w:r>
      <w:r w:rsidRPr="00DA029F">
        <w:rPr>
          <w:rFonts w:eastAsia="Times New Roman" w:cs="Times New Roman"/>
          <w:szCs w:val="24"/>
        </w:rPr>
        <w:t>κα</w:t>
      </w:r>
      <w:r>
        <w:rPr>
          <w:rFonts w:eastAsia="Times New Roman" w:cs="Times New Roman"/>
          <w:szCs w:val="24"/>
        </w:rPr>
        <w:t>μ</w:t>
      </w:r>
      <w:r w:rsidRPr="00DA029F">
        <w:rPr>
          <w:rFonts w:eastAsia="Times New Roman" w:cs="Times New Roman"/>
          <w:szCs w:val="24"/>
        </w:rPr>
        <w:t>μία αντίρρηση</w:t>
      </w:r>
      <w:r>
        <w:rPr>
          <w:rFonts w:eastAsia="Times New Roman" w:cs="Times New Roman"/>
          <w:szCs w:val="24"/>
        </w:rPr>
        <w:t xml:space="preserve">-, </w:t>
      </w:r>
      <w:r w:rsidRPr="00DA029F">
        <w:rPr>
          <w:rFonts w:eastAsia="Times New Roman" w:cs="Times New Roman"/>
          <w:szCs w:val="24"/>
        </w:rPr>
        <w:t xml:space="preserve">αλλά όταν υπάρχει απόφαση του </w:t>
      </w:r>
      <w:r>
        <w:rPr>
          <w:rFonts w:eastAsia="Times New Roman" w:cs="Times New Roman"/>
          <w:szCs w:val="24"/>
        </w:rPr>
        <w:t>π</w:t>
      </w:r>
      <w:r w:rsidRPr="00DA029F">
        <w:rPr>
          <w:rFonts w:eastAsia="Times New Roman" w:cs="Times New Roman"/>
          <w:szCs w:val="24"/>
        </w:rPr>
        <w:t xml:space="preserve">οινικού </w:t>
      </w:r>
      <w:r>
        <w:rPr>
          <w:rFonts w:eastAsia="Times New Roman" w:cs="Times New Roman"/>
          <w:szCs w:val="24"/>
        </w:rPr>
        <w:t>τ</w:t>
      </w:r>
      <w:r w:rsidRPr="00DA029F">
        <w:rPr>
          <w:rFonts w:eastAsia="Times New Roman" w:cs="Times New Roman"/>
          <w:szCs w:val="24"/>
        </w:rPr>
        <w:t>μήματος του Αρείου Πάγου</w:t>
      </w:r>
      <w:r>
        <w:rPr>
          <w:rFonts w:eastAsia="Times New Roman" w:cs="Times New Roman"/>
          <w:szCs w:val="24"/>
        </w:rPr>
        <w:t>, αυτό</w:t>
      </w:r>
      <w:r w:rsidRPr="00DA029F">
        <w:rPr>
          <w:rFonts w:eastAsia="Times New Roman" w:cs="Times New Roman"/>
          <w:szCs w:val="24"/>
        </w:rPr>
        <w:t xml:space="preserve"> είναι μία βάση νομολογίας</w:t>
      </w:r>
      <w:r>
        <w:rPr>
          <w:rFonts w:eastAsia="Times New Roman" w:cs="Times New Roman"/>
          <w:szCs w:val="24"/>
        </w:rPr>
        <w:t>,</w:t>
      </w:r>
      <w:r w:rsidRPr="00DA029F">
        <w:rPr>
          <w:rFonts w:eastAsia="Times New Roman" w:cs="Times New Roman"/>
          <w:szCs w:val="24"/>
        </w:rPr>
        <w:t xml:space="preserve"> </w:t>
      </w:r>
      <w:r>
        <w:rPr>
          <w:rFonts w:eastAsia="Times New Roman" w:cs="Times New Roman"/>
          <w:szCs w:val="24"/>
        </w:rPr>
        <w:t>που</w:t>
      </w:r>
      <w:r w:rsidRPr="00461579">
        <w:rPr>
          <w:rFonts w:eastAsia="Times New Roman" w:cs="Times New Roman"/>
          <w:szCs w:val="24"/>
        </w:rPr>
        <w:t>,</w:t>
      </w:r>
      <w:r w:rsidRPr="00DA029F">
        <w:rPr>
          <w:rFonts w:eastAsia="Times New Roman" w:cs="Times New Roman"/>
          <w:szCs w:val="24"/>
        </w:rPr>
        <w:t xml:space="preserve"> δυστυχώς</w:t>
      </w:r>
      <w:r w:rsidRPr="00461579">
        <w:rPr>
          <w:rFonts w:eastAsia="Times New Roman" w:cs="Times New Roman"/>
          <w:szCs w:val="24"/>
        </w:rPr>
        <w:t>,</w:t>
      </w:r>
      <w:r w:rsidRPr="00DA029F">
        <w:rPr>
          <w:rFonts w:eastAsia="Times New Roman" w:cs="Times New Roman"/>
          <w:szCs w:val="24"/>
        </w:rPr>
        <w:t xml:space="preserve"> αυτή η πραγματικότητα δεσμεύει και τα παρακάτω δικαστήρια και πρέπει να ανατραπεί με νομοθετική πρωτοβουλία</w:t>
      </w:r>
      <w:r w:rsidRPr="00461579">
        <w:rPr>
          <w:rFonts w:eastAsia="Times New Roman" w:cs="Times New Roman"/>
          <w:szCs w:val="24"/>
        </w:rPr>
        <w:t>.</w:t>
      </w:r>
      <w:r w:rsidRPr="00DA029F">
        <w:rPr>
          <w:rFonts w:eastAsia="Times New Roman" w:cs="Times New Roman"/>
          <w:szCs w:val="24"/>
        </w:rPr>
        <w:t xml:space="preserve"> Αλίμονο</w:t>
      </w:r>
      <w:r w:rsidRPr="00461579">
        <w:rPr>
          <w:rFonts w:eastAsia="Times New Roman" w:cs="Times New Roman"/>
          <w:szCs w:val="24"/>
        </w:rPr>
        <w:t xml:space="preserve"> </w:t>
      </w:r>
      <w:r>
        <w:rPr>
          <w:rFonts w:eastAsia="Times New Roman" w:cs="Times New Roman"/>
          <w:szCs w:val="24"/>
        </w:rPr>
        <w:t>αν</w:t>
      </w:r>
      <w:r w:rsidRPr="00DA029F">
        <w:rPr>
          <w:rFonts w:eastAsia="Times New Roman" w:cs="Times New Roman"/>
          <w:szCs w:val="24"/>
        </w:rPr>
        <w:t xml:space="preserve"> αφήνουμε στη </w:t>
      </w:r>
      <w:r>
        <w:rPr>
          <w:rFonts w:eastAsia="Times New Roman" w:cs="Times New Roman"/>
          <w:szCs w:val="24"/>
        </w:rPr>
        <w:t>δ</w:t>
      </w:r>
      <w:r w:rsidRPr="00DA029F">
        <w:rPr>
          <w:rFonts w:eastAsia="Times New Roman" w:cs="Times New Roman"/>
          <w:szCs w:val="24"/>
        </w:rPr>
        <w:t>ικαιοσύνη την ευθύνη τέτοιων πολιτικών πρωτοβουλιών</w:t>
      </w:r>
      <w:r>
        <w:rPr>
          <w:rFonts w:eastAsia="Times New Roman" w:cs="Times New Roman"/>
          <w:szCs w:val="24"/>
        </w:rPr>
        <w:t>.</w:t>
      </w:r>
    </w:p>
    <w:p w14:paraId="01019D1A" w14:textId="77777777" w:rsidR="00E96CEB" w:rsidRDefault="00556F41">
      <w:pPr>
        <w:spacing w:line="600" w:lineRule="auto"/>
        <w:ind w:firstLine="720"/>
        <w:jc w:val="both"/>
        <w:rPr>
          <w:rFonts w:eastAsia="Times New Roman" w:cs="Times New Roman"/>
          <w:szCs w:val="24"/>
        </w:rPr>
      </w:pPr>
      <w:r w:rsidRPr="00DA029F">
        <w:rPr>
          <w:rFonts w:eastAsia="Times New Roman" w:cs="Times New Roman"/>
          <w:szCs w:val="24"/>
        </w:rPr>
        <w:t>Ευχαριστώ</w:t>
      </w:r>
      <w:r>
        <w:rPr>
          <w:rFonts w:eastAsia="Times New Roman" w:cs="Times New Roman"/>
          <w:szCs w:val="24"/>
        </w:rPr>
        <w:t>.</w:t>
      </w:r>
      <w:r w:rsidRPr="00DA029F">
        <w:rPr>
          <w:rFonts w:eastAsia="Times New Roman" w:cs="Times New Roman"/>
          <w:szCs w:val="24"/>
        </w:rPr>
        <w:t xml:space="preserve"> </w:t>
      </w:r>
    </w:p>
    <w:p w14:paraId="01019D1B" w14:textId="77777777" w:rsidR="00E96CEB" w:rsidRDefault="00556F4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Παρακαλώ, κύριε Υπου</w:t>
      </w:r>
      <w:r>
        <w:rPr>
          <w:rFonts w:eastAsia="Times New Roman" w:cs="Times New Roman"/>
          <w:szCs w:val="24"/>
        </w:rPr>
        <w:t xml:space="preserve">ργέ, έχετε τον λόγο. </w:t>
      </w:r>
    </w:p>
    <w:p w14:paraId="01019D1C" w14:textId="77777777" w:rsidR="00E96CEB" w:rsidRDefault="00556F41">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ΚΑΛΟΓΗΡΟΥ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01019D1D"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Κύριε Φίλη, α</w:t>
      </w:r>
      <w:r w:rsidRPr="00DA029F">
        <w:rPr>
          <w:rFonts w:eastAsia="Times New Roman" w:cs="Times New Roman"/>
          <w:szCs w:val="24"/>
        </w:rPr>
        <w:t>σφαλώς υπάρχει νομολογία</w:t>
      </w:r>
      <w:r>
        <w:rPr>
          <w:rFonts w:eastAsia="Times New Roman" w:cs="Times New Roman"/>
          <w:szCs w:val="24"/>
        </w:rPr>
        <w:t xml:space="preserve">. </w:t>
      </w:r>
      <w:r w:rsidRPr="00DA029F">
        <w:rPr>
          <w:rFonts w:eastAsia="Times New Roman" w:cs="Times New Roman"/>
          <w:szCs w:val="24"/>
        </w:rPr>
        <w:t>Πολλές φορές</w:t>
      </w:r>
      <w:r>
        <w:rPr>
          <w:rFonts w:eastAsia="Times New Roman" w:cs="Times New Roman"/>
          <w:szCs w:val="24"/>
        </w:rPr>
        <w:t>,</w:t>
      </w:r>
      <w:r w:rsidRPr="00DA029F">
        <w:rPr>
          <w:rFonts w:eastAsia="Times New Roman" w:cs="Times New Roman"/>
          <w:szCs w:val="24"/>
        </w:rPr>
        <w:t xml:space="preserve"> υπάρχουν αντικρουόμενες νομολογίες</w:t>
      </w:r>
      <w:r>
        <w:rPr>
          <w:rFonts w:eastAsia="Times New Roman" w:cs="Times New Roman"/>
          <w:szCs w:val="24"/>
        </w:rPr>
        <w:t xml:space="preserve">. Υπάρχει και </w:t>
      </w:r>
      <w:r w:rsidRPr="00DA029F">
        <w:rPr>
          <w:rFonts w:eastAsia="Times New Roman" w:cs="Times New Roman"/>
          <w:szCs w:val="24"/>
        </w:rPr>
        <w:t>διαφορετική νομολογία</w:t>
      </w:r>
      <w:r>
        <w:rPr>
          <w:rFonts w:eastAsia="Times New Roman" w:cs="Times New Roman"/>
          <w:szCs w:val="24"/>
        </w:rPr>
        <w:t>.</w:t>
      </w:r>
      <w:r w:rsidRPr="00DA029F">
        <w:rPr>
          <w:rFonts w:eastAsia="Times New Roman" w:cs="Times New Roman"/>
          <w:szCs w:val="24"/>
        </w:rPr>
        <w:t xml:space="preserve"> </w:t>
      </w:r>
      <w:r>
        <w:rPr>
          <w:rFonts w:eastAsia="Times New Roman" w:cs="Times New Roman"/>
          <w:szCs w:val="24"/>
        </w:rPr>
        <w:t>Επί</w:t>
      </w:r>
      <w:r>
        <w:rPr>
          <w:rFonts w:eastAsia="Times New Roman" w:cs="Times New Roman"/>
          <w:szCs w:val="24"/>
        </w:rPr>
        <w:t>σης, η</w:t>
      </w:r>
      <w:r w:rsidRPr="00DA029F">
        <w:rPr>
          <w:rFonts w:eastAsia="Times New Roman" w:cs="Times New Roman"/>
          <w:szCs w:val="24"/>
        </w:rPr>
        <w:t xml:space="preserve"> νομολογία του δικαστηρίου αλλάζει</w:t>
      </w:r>
      <w:r>
        <w:rPr>
          <w:rFonts w:eastAsia="Times New Roman" w:cs="Times New Roman"/>
          <w:szCs w:val="24"/>
        </w:rPr>
        <w:t>,</w:t>
      </w:r>
      <w:r w:rsidRPr="00DA029F">
        <w:rPr>
          <w:rFonts w:eastAsia="Times New Roman" w:cs="Times New Roman"/>
          <w:szCs w:val="24"/>
        </w:rPr>
        <w:t xml:space="preserve"> αντιμετωπίζοντας καινούρια προβλήματα </w:t>
      </w:r>
      <w:r>
        <w:rPr>
          <w:rFonts w:eastAsia="Times New Roman" w:cs="Times New Roman"/>
          <w:szCs w:val="24"/>
        </w:rPr>
        <w:t xml:space="preserve">ή </w:t>
      </w:r>
      <w:r w:rsidRPr="00DA029F">
        <w:rPr>
          <w:rFonts w:eastAsia="Times New Roman" w:cs="Times New Roman"/>
          <w:szCs w:val="24"/>
        </w:rPr>
        <w:t>κάθε φορά που μπορεί να παρουσιαστεί ένα καινούργιο πρόβλημα</w:t>
      </w:r>
      <w:r>
        <w:rPr>
          <w:rFonts w:eastAsia="Times New Roman" w:cs="Times New Roman"/>
          <w:szCs w:val="24"/>
        </w:rPr>
        <w:t>.</w:t>
      </w:r>
    </w:p>
    <w:p w14:paraId="01019D1E" w14:textId="77777777" w:rsidR="00E96CEB" w:rsidRDefault="00556F41">
      <w:pPr>
        <w:spacing w:line="600" w:lineRule="auto"/>
        <w:ind w:firstLine="720"/>
        <w:jc w:val="both"/>
        <w:rPr>
          <w:rFonts w:eastAsia="Times New Roman" w:cs="Times New Roman"/>
          <w:szCs w:val="24"/>
        </w:rPr>
      </w:pPr>
      <w:r w:rsidRPr="00DA029F">
        <w:rPr>
          <w:rFonts w:eastAsia="Times New Roman" w:cs="Times New Roman"/>
          <w:szCs w:val="24"/>
        </w:rPr>
        <w:t>Το θέμα</w:t>
      </w:r>
      <w:r>
        <w:rPr>
          <w:rFonts w:eastAsia="Times New Roman" w:cs="Times New Roman"/>
          <w:szCs w:val="24"/>
        </w:rPr>
        <w:t>,</w:t>
      </w:r>
      <w:r w:rsidRPr="00DA029F">
        <w:rPr>
          <w:rFonts w:eastAsia="Times New Roman" w:cs="Times New Roman"/>
          <w:szCs w:val="24"/>
        </w:rPr>
        <w:t xml:space="preserve"> </w:t>
      </w:r>
      <w:r>
        <w:rPr>
          <w:rFonts w:eastAsia="Times New Roman" w:cs="Times New Roman"/>
          <w:szCs w:val="24"/>
        </w:rPr>
        <w:t>όμως, εδώ π</w:t>
      </w:r>
      <w:r w:rsidRPr="00DA029F">
        <w:rPr>
          <w:rFonts w:eastAsia="Times New Roman" w:cs="Times New Roman"/>
          <w:szCs w:val="24"/>
        </w:rPr>
        <w:t>ράγματι</w:t>
      </w:r>
      <w:r>
        <w:rPr>
          <w:rFonts w:eastAsia="Times New Roman" w:cs="Times New Roman"/>
          <w:szCs w:val="24"/>
        </w:rPr>
        <w:t>,</w:t>
      </w:r>
      <w:r w:rsidRPr="00DA029F">
        <w:rPr>
          <w:rFonts w:eastAsia="Times New Roman" w:cs="Times New Roman"/>
          <w:szCs w:val="24"/>
        </w:rPr>
        <w:t xml:space="preserve"> το οποίο αναδεικνύεται από την συγκε</w:t>
      </w:r>
      <w:r>
        <w:rPr>
          <w:rFonts w:eastAsia="Times New Roman" w:cs="Times New Roman"/>
          <w:szCs w:val="24"/>
        </w:rPr>
        <w:t>κριμένη ερώτηση, είναι τι κάνει η</w:t>
      </w:r>
      <w:r w:rsidRPr="00DA029F">
        <w:rPr>
          <w:rFonts w:eastAsia="Times New Roman" w:cs="Times New Roman"/>
          <w:szCs w:val="24"/>
        </w:rPr>
        <w:t xml:space="preserve"> </w:t>
      </w:r>
      <w:r>
        <w:rPr>
          <w:rFonts w:eastAsia="Times New Roman" w:cs="Times New Roman"/>
          <w:szCs w:val="24"/>
        </w:rPr>
        <w:t>π</w:t>
      </w:r>
      <w:r w:rsidRPr="00DA029F">
        <w:rPr>
          <w:rFonts w:eastAsia="Times New Roman" w:cs="Times New Roman"/>
          <w:szCs w:val="24"/>
        </w:rPr>
        <w:t>ολιτεία</w:t>
      </w:r>
      <w:r>
        <w:rPr>
          <w:rFonts w:eastAsia="Times New Roman" w:cs="Times New Roman"/>
          <w:szCs w:val="24"/>
        </w:rPr>
        <w:t>, τι</w:t>
      </w:r>
      <w:r w:rsidRPr="00DA029F">
        <w:rPr>
          <w:rFonts w:eastAsia="Times New Roman" w:cs="Times New Roman"/>
          <w:szCs w:val="24"/>
        </w:rPr>
        <w:t xml:space="preserve"> </w:t>
      </w:r>
      <w:r w:rsidRPr="00DA029F">
        <w:rPr>
          <w:rFonts w:eastAsia="Times New Roman" w:cs="Times New Roman"/>
          <w:szCs w:val="24"/>
        </w:rPr>
        <w:t>κάνει ο νομοθέτης</w:t>
      </w:r>
      <w:r>
        <w:rPr>
          <w:rFonts w:eastAsia="Times New Roman" w:cs="Times New Roman"/>
          <w:szCs w:val="24"/>
        </w:rPr>
        <w:t xml:space="preserve"> και</w:t>
      </w:r>
      <w:r w:rsidRPr="00DA029F">
        <w:rPr>
          <w:rFonts w:eastAsia="Times New Roman" w:cs="Times New Roman"/>
          <w:szCs w:val="24"/>
        </w:rPr>
        <w:t xml:space="preserve"> ποια είναι η νομοθετική πρωτοβουλία που μπορεί να πάρει μία κυβέρνηση για να αντιμετωπίσει αυτά τα προβλήματα</w:t>
      </w:r>
      <w:r>
        <w:rPr>
          <w:rFonts w:eastAsia="Times New Roman" w:cs="Times New Roman"/>
          <w:szCs w:val="24"/>
        </w:rPr>
        <w:t>,</w:t>
      </w:r>
      <w:r w:rsidRPr="00DA029F">
        <w:rPr>
          <w:rFonts w:eastAsia="Times New Roman" w:cs="Times New Roman"/>
          <w:szCs w:val="24"/>
        </w:rPr>
        <w:t xml:space="preserve"> τα οποία επισημάνθηκαν και από </w:t>
      </w:r>
      <w:r>
        <w:rPr>
          <w:rFonts w:eastAsia="Times New Roman" w:cs="Times New Roman"/>
          <w:szCs w:val="24"/>
        </w:rPr>
        <w:t>ε</w:t>
      </w:r>
      <w:r w:rsidRPr="00DA029F">
        <w:rPr>
          <w:rFonts w:eastAsia="Times New Roman" w:cs="Times New Roman"/>
          <w:szCs w:val="24"/>
        </w:rPr>
        <w:t xml:space="preserve">σάς και από </w:t>
      </w:r>
      <w:r>
        <w:rPr>
          <w:rFonts w:eastAsia="Times New Roman" w:cs="Times New Roman"/>
          <w:szCs w:val="24"/>
        </w:rPr>
        <w:t>εμένα σ</w:t>
      </w:r>
      <w:r w:rsidRPr="00DA029F">
        <w:rPr>
          <w:rFonts w:eastAsia="Times New Roman" w:cs="Times New Roman"/>
          <w:szCs w:val="24"/>
        </w:rPr>
        <w:t xml:space="preserve">την </w:t>
      </w:r>
      <w:proofErr w:type="spellStart"/>
      <w:r w:rsidRPr="00DA029F">
        <w:rPr>
          <w:rFonts w:eastAsia="Times New Roman" w:cs="Times New Roman"/>
          <w:szCs w:val="24"/>
        </w:rPr>
        <w:t>πρωτολογία</w:t>
      </w:r>
      <w:proofErr w:type="spellEnd"/>
      <w:r>
        <w:rPr>
          <w:rFonts w:eastAsia="Times New Roman" w:cs="Times New Roman"/>
          <w:szCs w:val="24"/>
        </w:rPr>
        <w:t>.</w:t>
      </w:r>
    </w:p>
    <w:p w14:paraId="01019D1F" w14:textId="77777777" w:rsidR="00E96CEB" w:rsidRDefault="00556F41">
      <w:pPr>
        <w:spacing w:line="600" w:lineRule="auto"/>
        <w:ind w:firstLine="720"/>
        <w:jc w:val="both"/>
        <w:rPr>
          <w:rFonts w:eastAsia="Times New Roman" w:cs="Times New Roman"/>
          <w:szCs w:val="24"/>
        </w:rPr>
      </w:pPr>
      <w:r w:rsidRPr="00DA029F">
        <w:rPr>
          <w:rFonts w:eastAsia="Times New Roman" w:cs="Times New Roman"/>
          <w:szCs w:val="24"/>
        </w:rPr>
        <w:t>Επιτρέψτε μου να πω ότι εγώ θα ήθελα να πιστεύω ότι τελι</w:t>
      </w:r>
      <w:r w:rsidRPr="00DA029F">
        <w:rPr>
          <w:rFonts w:eastAsia="Times New Roman" w:cs="Times New Roman"/>
          <w:szCs w:val="24"/>
        </w:rPr>
        <w:t xml:space="preserve">κά η </w:t>
      </w:r>
      <w:r>
        <w:rPr>
          <w:rFonts w:eastAsia="Times New Roman" w:cs="Times New Roman"/>
          <w:szCs w:val="24"/>
        </w:rPr>
        <w:t>δ</w:t>
      </w:r>
      <w:r w:rsidRPr="00DA029F">
        <w:rPr>
          <w:rFonts w:eastAsia="Times New Roman" w:cs="Times New Roman"/>
          <w:szCs w:val="24"/>
        </w:rPr>
        <w:t>ικαιοσύνη μπορεί να διαλύσει τον ιστό</w:t>
      </w:r>
      <w:r>
        <w:rPr>
          <w:rFonts w:eastAsia="Times New Roman" w:cs="Times New Roman"/>
          <w:szCs w:val="24"/>
        </w:rPr>
        <w:t>,</w:t>
      </w:r>
      <w:r w:rsidRPr="00DA029F">
        <w:rPr>
          <w:rFonts w:eastAsia="Times New Roman" w:cs="Times New Roman"/>
          <w:szCs w:val="24"/>
        </w:rPr>
        <w:t xml:space="preserve"> δηλαδή να καταρρίψει τον ιστό</w:t>
      </w:r>
      <w:r>
        <w:rPr>
          <w:rFonts w:eastAsia="Times New Roman" w:cs="Times New Roman"/>
          <w:szCs w:val="24"/>
        </w:rPr>
        <w:t>,</w:t>
      </w:r>
      <w:r w:rsidRPr="00DA029F">
        <w:rPr>
          <w:rFonts w:eastAsia="Times New Roman" w:cs="Times New Roman"/>
          <w:szCs w:val="24"/>
        </w:rPr>
        <w:t xml:space="preserve"> με τέτοιο τρόπο που να δημιουργήσει </w:t>
      </w:r>
      <w:r>
        <w:rPr>
          <w:rFonts w:eastAsia="Times New Roman" w:cs="Times New Roman"/>
          <w:szCs w:val="24"/>
        </w:rPr>
        <w:t>-</w:t>
      </w:r>
      <w:r w:rsidRPr="00DA029F">
        <w:rPr>
          <w:rFonts w:eastAsia="Times New Roman" w:cs="Times New Roman"/>
          <w:szCs w:val="24"/>
        </w:rPr>
        <w:t>ας πούμε</w:t>
      </w:r>
      <w:r>
        <w:rPr>
          <w:rFonts w:eastAsia="Times New Roman" w:cs="Times New Roman"/>
          <w:szCs w:val="24"/>
        </w:rPr>
        <w:t xml:space="preserve">- </w:t>
      </w:r>
      <w:r>
        <w:rPr>
          <w:rFonts w:eastAsia="Times New Roman" w:cs="Times New Roman"/>
          <w:szCs w:val="24"/>
        </w:rPr>
        <w:lastRenderedPageBreak/>
        <w:t>μία καθαρή δίοδο,</w:t>
      </w:r>
      <w:r w:rsidRPr="00DA029F">
        <w:rPr>
          <w:rFonts w:eastAsia="Times New Roman" w:cs="Times New Roman"/>
          <w:szCs w:val="24"/>
        </w:rPr>
        <w:t xml:space="preserve"> στην οποία μπορούν οι πολίτες</w:t>
      </w:r>
      <w:r>
        <w:rPr>
          <w:rFonts w:eastAsia="Times New Roman" w:cs="Times New Roman"/>
          <w:szCs w:val="24"/>
        </w:rPr>
        <w:t>,</w:t>
      </w:r>
      <w:r w:rsidRPr="00DA029F">
        <w:rPr>
          <w:rFonts w:eastAsia="Times New Roman" w:cs="Times New Roman"/>
          <w:szCs w:val="24"/>
        </w:rPr>
        <w:t xml:space="preserve"> τα </w:t>
      </w:r>
      <w:r>
        <w:rPr>
          <w:rFonts w:eastAsia="Times New Roman" w:cs="Times New Roman"/>
          <w:szCs w:val="24"/>
        </w:rPr>
        <w:t>«έντομα» -</w:t>
      </w:r>
      <w:r w:rsidRPr="00DA029F">
        <w:rPr>
          <w:rFonts w:eastAsia="Times New Roman" w:cs="Times New Roman"/>
          <w:szCs w:val="24"/>
        </w:rPr>
        <w:t>μικρά και μεγάλα</w:t>
      </w:r>
      <w:r>
        <w:rPr>
          <w:rFonts w:eastAsia="Times New Roman" w:cs="Times New Roman"/>
          <w:szCs w:val="24"/>
        </w:rPr>
        <w:t>-</w:t>
      </w:r>
      <w:r w:rsidRPr="00DA029F">
        <w:rPr>
          <w:rFonts w:eastAsia="Times New Roman" w:cs="Times New Roman"/>
          <w:szCs w:val="24"/>
        </w:rPr>
        <w:t xml:space="preserve"> να περπατούν ελεύθερα</w:t>
      </w:r>
      <w:r>
        <w:rPr>
          <w:rFonts w:eastAsia="Times New Roman" w:cs="Times New Roman"/>
          <w:szCs w:val="24"/>
        </w:rPr>
        <w:t>.</w:t>
      </w:r>
    </w:p>
    <w:p w14:paraId="01019D20" w14:textId="77777777" w:rsidR="00E96CEB" w:rsidRDefault="00556F41">
      <w:pPr>
        <w:spacing w:line="600" w:lineRule="auto"/>
        <w:ind w:firstLine="720"/>
        <w:jc w:val="both"/>
        <w:rPr>
          <w:rFonts w:eastAsia="Times New Roman" w:cs="Times New Roman"/>
          <w:szCs w:val="24"/>
        </w:rPr>
      </w:pPr>
      <w:r w:rsidRPr="00DA029F">
        <w:rPr>
          <w:rFonts w:eastAsia="Times New Roman" w:cs="Times New Roman"/>
          <w:szCs w:val="24"/>
        </w:rPr>
        <w:t>Παρ</w:t>
      </w:r>
      <w:r>
        <w:rPr>
          <w:rFonts w:eastAsia="Times New Roman" w:cs="Times New Roman"/>
          <w:szCs w:val="24"/>
        </w:rPr>
        <w:t xml:space="preserve">’ </w:t>
      </w:r>
      <w:r w:rsidRPr="00DA029F">
        <w:rPr>
          <w:rFonts w:eastAsia="Times New Roman" w:cs="Times New Roman"/>
          <w:szCs w:val="24"/>
        </w:rPr>
        <w:t>όλα αυτά</w:t>
      </w:r>
      <w:r>
        <w:rPr>
          <w:rFonts w:eastAsia="Times New Roman" w:cs="Times New Roman"/>
          <w:szCs w:val="24"/>
        </w:rPr>
        <w:t>,</w:t>
      </w:r>
      <w:r w:rsidRPr="00DA029F">
        <w:rPr>
          <w:rFonts w:eastAsia="Times New Roman" w:cs="Times New Roman"/>
          <w:szCs w:val="24"/>
        </w:rPr>
        <w:t xml:space="preserve"> </w:t>
      </w:r>
      <w:r>
        <w:rPr>
          <w:rFonts w:eastAsia="Times New Roman" w:cs="Times New Roman"/>
          <w:szCs w:val="24"/>
        </w:rPr>
        <w:t xml:space="preserve">με </w:t>
      </w:r>
      <w:r w:rsidRPr="00DA029F">
        <w:rPr>
          <w:rFonts w:eastAsia="Times New Roman" w:cs="Times New Roman"/>
          <w:szCs w:val="24"/>
        </w:rPr>
        <w:t xml:space="preserve">πρωτοβουλία </w:t>
      </w:r>
      <w:r w:rsidRPr="00DA029F">
        <w:rPr>
          <w:rFonts w:eastAsia="Times New Roman" w:cs="Times New Roman"/>
          <w:szCs w:val="24"/>
        </w:rPr>
        <w:t>της Κυβέρνησης</w:t>
      </w:r>
      <w:r>
        <w:rPr>
          <w:rFonts w:eastAsia="Times New Roman" w:cs="Times New Roman"/>
          <w:szCs w:val="24"/>
        </w:rPr>
        <w:t>,</w:t>
      </w:r>
      <w:r w:rsidRPr="00DA029F">
        <w:rPr>
          <w:rFonts w:eastAsia="Times New Roman" w:cs="Times New Roman"/>
          <w:szCs w:val="24"/>
        </w:rPr>
        <w:t xml:space="preserve"> στις 6 Νοεμβρίου εκδόθηκαν </w:t>
      </w:r>
      <w:r>
        <w:rPr>
          <w:rFonts w:eastAsia="Times New Roman" w:cs="Times New Roman"/>
          <w:szCs w:val="24"/>
        </w:rPr>
        <w:t>υ</w:t>
      </w:r>
      <w:r>
        <w:rPr>
          <w:rFonts w:eastAsia="Times New Roman" w:cs="Times New Roman"/>
          <w:szCs w:val="24"/>
        </w:rPr>
        <w:t xml:space="preserve">πουργικές αποφάσεις </w:t>
      </w:r>
      <w:r w:rsidRPr="00DA029F">
        <w:rPr>
          <w:rFonts w:eastAsia="Times New Roman" w:cs="Times New Roman"/>
          <w:szCs w:val="24"/>
        </w:rPr>
        <w:t xml:space="preserve">με </w:t>
      </w:r>
      <w:r>
        <w:rPr>
          <w:rFonts w:eastAsia="Times New Roman" w:cs="Times New Roman"/>
          <w:szCs w:val="24"/>
        </w:rPr>
        <w:t xml:space="preserve">τις οποίες </w:t>
      </w:r>
      <w:r w:rsidRPr="00DA029F">
        <w:rPr>
          <w:rFonts w:eastAsia="Times New Roman" w:cs="Times New Roman"/>
          <w:szCs w:val="24"/>
        </w:rPr>
        <w:t xml:space="preserve">έχουμε επανασύσταση των δύο νομοπαρασκευαστικών </w:t>
      </w:r>
      <w:r>
        <w:rPr>
          <w:rFonts w:eastAsia="Times New Roman" w:cs="Times New Roman"/>
          <w:szCs w:val="24"/>
        </w:rPr>
        <w:t>ε</w:t>
      </w:r>
      <w:r w:rsidRPr="00DA029F">
        <w:rPr>
          <w:rFonts w:eastAsia="Times New Roman" w:cs="Times New Roman"/>
          <w:szCs w:val="24"/>
        </w:rPr>
        <w:t>πιτροπών για τον Ποινικό Κώδικα και τον Κώδικα Ποινικής Δικονομίας</w:t>
      </w:r>
      <w:r>
        <w:rPr>
          <w:rFonts w:eastAsia="Times New Roman" w:cs="Times New Roman"/>
          <w:szCs w:val="24"/>
        </w:rPr>
        <w:t>.</w:t>
      </w:r>
      <w:r w:rsidRPr="00DA029F">
        <w:rPr>
          <w:rFonts w:eastAsia="Times New Roman" w:cs="Times New Roman"/>
          <w:szCs w:val="24"/>
        </w:rPr>
        <w:t xml:space="preserve"> Ο χρόνος που έχει δοθεί στις</w:t>
      </w:r>
      <w:r>
        <w:rPr>
          <w:rFonts w:eastAsia="Times New Roman" w:cs="Times New Roman"/>
          <w:szCs w:val="24"/>
        </w:rPr>
        <w:t xml:space="preserve"> δύο αυτές νομοπαρασκευαστικές, α</w:t>
      </w:r>
      <w:r w:rsidRPr="00DA029F">
        <w:rPr>
          <w:rFonts w:eastAsia="Times New Roman" w:cs="Times New Roman"/>
          <w:szCs w:val="24"/>
        </w:rPr>
        <w:t>ρχικά</w:t>
      </w:r>
      <w:r>
        <w:rPr>
          <w:rFonts w:eastAsia="Times New Roman" w:cs="Times New Roman"/>
          <w:szCs w:val="24"/>
        </w:rPr>
        <w:t>,</w:t>
      </w:r>
      <w:r w:rsidRPr="00DA029F">
        <w:rPr>
          <w:rFonts w:eastAsia="Times New Roman" w:cs="Times New Roman"/>
          <w:szCs w:val="24"/>
        </w:rPr>
        <w:t xml:space="preserve"> είναι δύο μήνες</w:t>
      </w:r>
      <w:r>
        <w:rPr>
          <w:rFonts w:eastAsia="Times New Roman" w:cs="Times New Roman"/>
          <w:szCs w:val="24"/>
        </w:rPr>
        <w:t>.</w:t>
      </w:r>
      <w:r w:rsidRPr="00DA029F">
        <w:rPr>
          <w:rFonts w:eastAsia="Times New Roman" w:cs="Times New Roman"/>
          <w:szCs w:val="24"/>
        </w:rPr>
        <w:t xml:space="preserve"> Αυτό που συνεννοηθήκαμε</w:t>
      </w:r>
      <w:r>
        <w:rPr>
          <w:rFonts w:eastAsia="Times New Roman" w:cs="Times New Roman"/>
          <w:szCs w:val="24"/>
        </w:rPr>
        <w:t>,</w:t>
      </w:r>
      <w:r w:rsidRPr="00DA029F">
        <w:rPr>
          <w:rFonts w:eastAsia="Times New Roman" w:cs="Times New Roman"/>
          <w:szCs w:val="24"/>
        </w:rPr>
        <w:t xml:space="preserve"> στο πλαίσιο θεσμικής συνεργασίας του Υπουργείου με τις δύο νομοπαρασκευαστικές</w:t>
      </w:r>
      <w:r>
        <w:rPr>
          <w:rFonts w:eastAsia="Times New Roman" w:cs="Times New Roman"/>
          <w:szCs w:val="24"/>
        </w:rPr>
        <w:t>,</w:t>
      </w:r>
      <w:r w:rsidRPr="00DA029F">
        <w:rPr>
          <w:rFonts w:eastAsia="Times New Roman" w:cs="Times New Roman"/>
          <w:szCs w:val="24"/>
        </w:rPr>
        <w:t xml:space="preserve"> είναι όταν ολοκληρώσουν σε ένα πρώτο στάδιο </w:t>
      </w:r>
      <w:r>
        <w:rPr>
          <w:rFonts w:eastAsia="Times New Roman" w:cs="Times New Roman"/>
          <w:szCs w:val="24"/>
        </w:rPr>
        <w:t>τις εργασίες τους, ό</w:t>
      </w:r>
      <w:r w:rsidRPr="00DA029F">
        <w:rPr>
          <w:rFonts w:eastAsia="Times New Roman" w:cs="Times New Roman"/>
          <w:szCs w:val="24"/>
        </w:rPr>
        <w:t>σον αφορά και τον Ποινικό Κώδικα και τον Κώδικα Ποινικής Δικονο</w:t>
      </w:r>
      <w:r w:rsidRPr="00DA029F">
        <w:rPr>
          <w:rFonts w:eastAsia="Times New Roman" w:cs="Times New Roman"/>
          <w:szCs w:val="24"/>
        </w:rPr>
        <w:t xml:space="preserve">μίας </w:t>
      </w:r>
      <w:r>
        <w:rPr>
          <w:rFonts w:eastAsia="Times New Roman" w:cs="Times New Roman"/>
          <w:szCs w:val="24"/>
        </w:rPr>
        <w:t>–</w:t>
      </w:r>
      <w:r w:rsidRPr="00DA029F">
        <w:rPr>
          <w:rFonts w:eastAsia="Times New Roman" w:cs="Times New Roman"/>
          <w:szCs w:val="24"/>
        </w:rPr>
        <w:t>δηλαδή</w:t>
      </w:r>
      <w:r>
        <w:rPr>
          <w:rFonts w:eastAsia="Times New Roman" w:cs="Times New Roman"/>
          <w:szCs w:val="24"/>
        </w:rPr>
        <w:t>,</w:t>
      </w:r>
      <w:r w:rsidRPr="00DA029F">
        <w:rPr>
          <w:rFonts w:eastAsia="Times New Roman" w:cs="Times New Roman"/>
          <w:szCs w:val="24"/>
        </w:rPr>
        <w:t xml:space="preserve"> περίπου στο μήνα και κάτι παραπάνω</w:t>
      </w:r>
      <w:r>
        <w:rPr>
          <w:rFonts w:eastAsia="Times New Roman" w:cs="Times New Roman"/>
          <w:szCs w:val="24"/>
        </w:rPr>
        <w:t>-</w:t>
      </w:r>
      <w:r w:rsidRPr="00DA029F">
        <w:rPr>
          <w:rFonts w:eastAsia="Times New Roman" w:cs="Times New Roman"/>
          <w:szCs w:val="24"/>
        </w:rPr>
        <w:t xml:space="preserve"> να τεθούν τα σχέδια των δύο </w:t>
      </w:r>
      <w:r>
        <w:rPr>
          <w:rFonts w:eastAsia="Times New Roman" w:cs="Times New Roman"/>
          <w:szCs w:val="24"/>
        </w:rPr>
        <w:t>κ</w:t>
      </w:r>
      <w:r>
        <w:rPr>
          <w:rFonts w:eastAsia="Times New Roman" w:cs="Times New Roman"/>
          <w:szCs w:val="24"/>
        </w:rPr>
        <w:t xml:space="preserve">ωδίκων </w:t>
      </w:r>
      <w:r w:rsidRPr="00DA029F">
        <w:rPr>
          <w:rFonts w:eastAsia="Times New Roman" w:cs="Times New Roman"/>
          <w:szCs w:val="24"/>
        </w:rPr>
        <w:t>σε δη</w:t>
      </w:r>
      <w:r>
        <w:rPr>
          <w:rFonts w:eastAsia="Times New Roman" w:cs="Times New Roman"/>
          <w:szCs w:val="24"/>
        </w:rPr>
        <w:t>μόσια διαβούλευση.</w:t>
      </w:r>
    </w:p>
    <w:p w14:paraId="01019D21"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Αυτή είναι η δ</w:t>
      </w:r>
      <w:r w:rsidRPr="00DA029F">
        <w:rPr>
          <w:rFonts w:eastAsia="Times New Roman" w:cs="Times New Roman"/>
          <w:szCs w:val="24"/>
        </w:rPr>
        <w:t xml:space="preserve">ημόσια </w:t>
      </w:r>
      <w:r>
        <w:rPr>
          <w:rFonts w:eastAsia="Times New Roman" w:cs="Times New Roman"/>
          <w:szCs w:val="24"/>
        </w:rPr>
        <w:t xml:space="preserve">συζήτηση, στην </w:t>
      </w:r>
      <w:r w:rsidRPr="00DA029F">
        <w:rPr>
          <w:rFonts w:eastAsia="Times New Roman" w:cs="Times New Roman"/>
          <w:szCs w:val="24"/>
        </w:rPr>
        <w:t>οποία αναφέρθηκα πριν</w:t>
      </w:r>
      <w:r>
        <w:rPr>
          <w:rFonts w:eastAsia="Times New Roman" w:cs="Times New Roman"/>
          <w:szCs w:val="24"/>
        </w:rPr>
        <w:t>. Είναι μ</w:t>
      </w:r>
      <w:r>
        <w:rPr>
          <w:rFonts w:eastAsia="Times New Roman" w:cs="Times New Roman"/>
          <w:szCs w:val="24"/>
        </w:rPr>
        <w:t>ί</w:t>
      </w:r>
      <w:r>
        <w:rPr>
          <w:rFonts w:eastAsia="Times New Roman" w:cs="Times New Roman"/>
          <w:szCs w:val="24"/>
        </w:rPr>
        <w:t>α</w:t>
      </w:r>
      <w:r w:rsidRPr="00DA029F">
        <w:rPr>
          <w:rFonts w:eastAsia="Times New Roman" w:cs="Times New Roman"/>
          <w:szCs w:val="24"/>
        </w:rPr>
        <w:t xml:space="preserve"> δημόσια διαβούλευση</w:t>
      </w:r>
      <w:r>
        <w:rPr>
          <w:rFonts w:eastAsia="Times New Roman" w:cs="Times New Roman"/>
          <w:szCs w:val="24"/>
        </w:rPr>
        <w:t>,</w:t>
      </w:r>
      <w:r w:rsidRPr="00DA029F">
        <w:rPr>
          <w:rFonts w:eastAsia="Times New Roman" w:cs="Times New Roman"/>
          <w:szCs w:val="24"/>
        </w:rPr>
        <w:t xml:space="preserve"> η οποία θα εμπλέξει όχι μόνο τις δικαστικές ενώσεις</w:t>
      </w:r>
      <w:r>
        <w:rPr>
          <w:rFonts w:eastAsia="Times New Roman" w:cs="Times New Roman"/>
          <w:szCs w:val="24"/>
        </w:rPr>
        <w:t>,</w:t>
      </w:r>
      <w:r w:rsidRPr="00DA029F">
        <w:rPr>
          <w:rFonts w:eastAsia="Times New Roman" w:cs="Times New Roman"/>
          <w:szCs w:val="24"/>
        </w:rPr>
        <w:t xml:space="preserve"> όχι</w:t>
      </w:r>
      <w:r w:rsidRPr="00DA029F">
        <w:rPr>
          <w:rFonts w:eastAsia="Times New Roman" w:cs="Times New Roman"/>
          <w:szCs w:val="24"/>
        </w:rPr>
        <w:t xml:space="preserve"> μόνο τους δικηγορικούς συλλόγους</w:t>
      </w:r>
      <w:r>
        <w:rPr>
          <w:rFonts w:eastAsia="Times New Roman" w:cs="Times New Roman"/>
          <w:szCs w:val="24"/>
        </w:rPr>
        <w:t>,</w:t>
      </w:r>
      <w:r w:rsidRPr="00DA029F">
        <w:rPr>
          <w:rFonts w:eastAsia="Times New Roman" w:cs="Times New Roman"/>
          <w:szCs w:val="24"/>
        </w:rPr>
        <w:t xml:space="preserve"> όχι μόνο τους πανεπιστημιακούς</w:t>
      </w:r>
      <w:r>
        <w:rPr>
          <w:rFonts w:eastAsia="Times New Roman" w:cs="Times New Roman"/>
          <w:szCs w:val="24"/>
        </w:rPr>
        <w:t>,</w:t>
      </w:r>
      <w:r w:rsidRPr="00DA029F">
        <w:rPr>
          <w:rFonts w:eastAsia="Times New Roman" w:cs="Times New Roman"/>
          <w:szCs w:val="24"/>
        </w:rPr>
        <w:t xml:space="preserve"> αλλά και εσάς και εμάς και όλα τα κόμματα</w:t>
      </w:r>
      <w:r>
        <w:rPr>
          <w:rFonts w:eastAsia="Times New Roman" w:cs="Times New Roman"/>
          <w:szCs w:val="24"/>
        </w:rPr>
        <w:t>,</w:t>
      </w:r>
      <w:r w:rsidRPr="00DA029F">
        <w:rPr>
          <w:rFonts w:eastAsia="Times New Roman" w:cs="Times New Roman"/>
          <w:szCs w:val="24"/>
        </w:rPr>
        <w:t xml:space="preserve"> γιατί πρόκειται για μία </w:t>
      </w:r>
      <w:r>
        <w:rPr>
          <w:rFonts w:eastAsia="Times New Roman" w:cs="Times New Roman"/>
          <w:szCs w:val="24"/>
        </w:rPr>
        <w:t xml:space="preserve">μεταρρύθμιση, </w:t>
      </w:r>
      <w:r w:rsidRPr="00DA029F">
        <w:rPr>
          <w:rFonts w:eastAsia="Times New Roman" w:cs="Times New Roman"/>
          <w:szCs w:val="24"/>
        </w:rPr>
        <w:t xml:space="preserve">η οποία </w:t>
      </w:r>
      <w:r w:rsidRPr="00DA029F">
        <w:rPr>
          <w:rFonts w:eastAsia="Times New Roman" w:cs="Times New Roman"/>
          <w:szCs w:val="24"/>
        </w:rPr>
        <w:lastRenderedPageBreak/>
        <w:t>είναι εξαιρετικά σημαντική</w:t>
      </w:r>
      <w:r>
        <w:rPr>
          <w:rFonts w:eastAsia="Times New Roman" w:cs="Times New Roman"/>
          <w:szCs w:val="24"/>
        </w:rPr>
        <w:t>.</w:t>
      </w:r>
      <w:r w:rsidRPr="00DA029F">
        <w:rPr>
          <w:rFonts w:eastAsia="Times New Roman" w:cs="Times New Roman"/>
          <w:szCs w:val="24"/>
        </w:rPr>
        <w:t xml:space="preserve"> Εκεί</w:t>
      </w:r>
      <w:r>
        <w:rPr>
          <w:rFonts w:eastAsia="Times New Roman" w:cs="Times New Roman"/>
          <w:szCs w:val="24"/>
        </w:rPr>
        <w:t>,</w:t>
      </w:r>
      <w:r w:rsidRPr="00DA029F">
        <w:rPr>
          <w:rFonts w:eastAsia="Times New Roman" w:cs="Times New Roman"/>
          <w:szCs w:val="24"/>
        </w:rPr>
        <w:t xml:space="preserve"> </w:t>
      </w:r>
      <w:r>
        <w:rPr>
          <w:rFonts w:eastAsia="Times New Roman" w:cs="Times New Roman"/>
          <w:szCs w:val="24"/>
        </w:rPr>
        <w:t>θ</w:t>
      </w:r>
      <w:r w:rsidRPr="00DA029F">
        <w:rPr>
          <w:rFonts w:eastAsia="Times New Roman" w:cs="Times New Roman"/>
          <w:szCs w:val="24"/>
        </w:rPr>
        <w:t>α πρέπει να σταθούμε με εξαιρετική προσοχή</w:t>
      </w:r>
      <w:r>
        <w:rPr>
          <w:rFonts w:eastAsia="Times New Roman" w:cs="Times New Roman"/>
          <w:szCs w:val="24"/>
        </w:rPr>
        <w:t>,</w:t>
      </w:r>
      <w:r w:rsidRPr="00DA029F">
        <w:rPr>
          <w:rFonts w:eastAsia="Times New Roman" w:cs="Times New Roman"/>
          <w:szCs w:val="24"/>
        </w:rPr>
        <w:t xml:space="preserve"> σοβαρότητα και νηφαλι</w:t>
      </w:r>
      <w:r w:rsidRPr="00DA029F">
        <w:rPr>
          <w:rFonts w:eastAsia="Times New Roman" w:cs="Times New Roman"/>
          <w:szCs w:val="24"/>
        </w:rPr>
        <w:t>ότητα</w:t>
      </w:r>
      <w:r>
        <w:rPr>
          <w:rFonts w:eastAsia="Times New Roman" w:cs="Times New Roman"/>
          <w:szCs w:val="24"/>
        </w:rPr>
        <w:t>,</w:t>
      </w:r>
      <w:r w:rsidRPr="00DA029F">
        <w:rPr>
          <w:rFonts w:eastAsia="Times New Roman" w:cs="Times New Roman"/>
          <w:szCs w:val="24"/>
        </w:rPr>
        <w:t xml:space="preserve"> μακριά από οποιαδήποτε </w:t>
      </w:r>
      <w:r>
        <w:rPr>
          <w:rFonts w:eastAsia="Times New Roman" w:cs="Times New Roman"/>
          <w:szCs w:val="24"/>
        </w:rPr>
        <w:t>-</w:t>
      </w:r>
      <w:r w:rsidRPr="00DA029F">
        <w:rPr>
          <w:rFonts w:eastAsia="Times New Roman" w:cs="Times New Roman"/>
          <w:szCs w:val="24"/>
        </w:rPr>
        <w:t>κατά τη γνώμη μου</w:t>
      </w:r>
      <w:r>
        <w:rPr>
          <w:rFonts w:eastAsia="Times New Roman" w:cs="Times New Roman"/>
          <w:szCs w:val="24"/>
        </w:rPr>
        <w:t>-</w:t>
      </w:r>
      <w:r w:rsidRPr="00DA029F">
        <w:rPr>
          <w:rFonts w:eastAsia="Times New Roman" w:cs="Times New Roman"/>
          <w:szCs w:val="24"/>
        </w:rPr>
        <w:t xml:space="preserve"> </w:t>
      </w:r>
      <w:proofErr w:type="spellStart"/>
      <w:r w:rsidRPr="00DA029F">
        <w:rPr>
          <w:rFonts w:eastAsia="Times New Roman" w:cs="Times New Roman"/>
          <w:szCs w:val="24"/>
        </w:rPr>
        <w:t>εργαλειοποίηση</w:t>
      </w:r>
      <w:proofErr w:type="spellEnd"/>
      <w:r w:rsidRPr="00DA029F">
        <w:rPr>
          <w:rFonts w:eastAsia="Times New Roman" w:cs="Times New Roman"/>
          <w:szCs w:val="24"/>
        </w:rPr>
        <w:t xml:space="preserve"> στη μία </w:t>
      </w:r>
      <w:r>
        <w:rPr>
          <w:rFonts w:eastAsia="Times New Roman" w:cs="Times New Roman"/>
          <w:szCs w:val="24"/>
        </w:rPr>
        <w:t xml:space="preserve">ή </w:t>
      </w:r>
      <w:r w:rsidRPr="00DA029F">
        <w:rPr>
          <w:rFonts w:eastAsia="Times New Roman" w:cs="Times New Roman"/>
          <w:szCs w:val="24"/>
        </w:rPr>
        <w:t>στην άλλη κατεύθυνση</w:t>
      </w:r>
      <w:r>
        <w:rPr>
          <w:rFonts w:eastAsia="Times New Roman" w:cs="Times New Roman"/>
          <w:szCs w:val="24"/>
        </w:rPr>
        <w:t>, προκειμένου α</w:t>
      </w:r>
      <w:r w:rsidRPr="00DA029F">
        <w:rPr>
          <w:rFonts w:eastAsia="Times New Roman" w:cs="Times New Roman"/>
          <w:szCs w:val="24"/>
        </w:rPr>
        <w:t>πό κοινού να δούμε μία τέτοια μεταρρύθμιση</w:t>
      </w:r>
      <w:r>
        <w:rPr>
          <w:rFonts w:eastAsia="Times New Roman" w:cs="Times New Roman"/>
          <w:szCs w:val="24"/>
        </w:rPr>
        <w:t>,</w:t>
      </w:r>
      <w:r w:rsidRPr="00DA029F">
        <w:rPr>
          <w:rFonts w:eastAsia="Times New Roman" w:cs="Times New Roman"/>
          <w:szCs w:val="24"/>
        </w:rPr>
        <w:t xml:space="preserve"> η οποία δεν επιχειρήθηκε για πολλές δεκαετίες τώρα</w:t>
      </w:r>
      <w:r>
        <w:rPr>
          <w:rFonts w:eastAsia="Times New Roman" w:cs="Times New Roman"/>
          <w:szCs w:val="24"/>
        </w:rPr>
        <w:t>.</w:t>
      </w:r>
      <w:r w:rsidRPr="00DA029F">
        <w:rPr>
          <w:rFonts w:eastAsia="Times New Roman" w:cs="Times New Roman"/>
          <w:szCs w:val="24"/>
        </w:rPr>
        <w:t xml:space="preserve"> </w:t>
      </w:r>
    </w:p>
    <w:p w14:paraId="01019D22" w14:textId="77777777" w:rsidR="00E96CEB" w:rsidRDefault="00556F41">
      <w:pPr>
        <w:spacing w:line="600" w:lineRule="auto"/>
        <w:ind w:firstLine="720"/>
        <w:jc w:val="both"/>
        <w:rPr>
          <w:rFonts w:eastAsia="Times New Roman" w:cs="Times New Roman"/>
          <w:szCs w:val="24"/>
        </w:rPr>
      </w:pPr>
      <w:r w:rsidRPr="00DA029F">
        <w:rPr>
          <w:rFonts w:eastAsia="Times New Roman" w:cs="Times New Roman"/>
          <w:szCs w:val="24"/>
        </w:rPr>
        <w:t>Έχει έρθει η ώρα</w:t>
      </w:r>
      <w:r>
        <w:rPr>
          <w:rFonts w:eastAsia="Times New Roman" w:cs="Times New Roman"/>
          <w:szCs w:val="24"/>
        </w:rPr>
        <w:t xml:space="preserve"> να δούμε και τον</w:t>
      </w:r>
      <w:r w:rsidRPr="00DA029F">
        <w:rPr>
          <w:rFonts w:eastAsia="Times New Roman" w:cs="Times New Roman"/>
          <w:szCs w:val="24"/>
        </w:rPr>
        <w:t xml:space="preserve"> </w:t>
      </w:r>
      <w:r>
        <w:rPr>
          <w:rFonts w:eastAsia="Times New Roman" w:cs="Times New Roman"/>
          <w:szCs w:val="24"/>
        </w:rPr>
        <w:t>Ποινικό Κώδικα</w:t>
      </w:r>
      <w:r w:rsidRPr="00DA029F">
        <w:rPr>
          <w:rFonts w:eastAsia="Times New Roman" w:cs="Times New Roman"/>
          <w:szCs w:val="24"/>
        </w:rPr>
        <w:t xml:space="preserve"> </w:t>
      </w:r>
      <w:r>
        <w:rPr>
          <w:rFonts w:eastAsia="Times New Roman" w:cs="Times New Roman"/>
          <w:szCs w:val="24"/>
        </w:rPr>
        <w:t>και σ</w:t>
      </w:r>
      <w:r w:rsidRPr="00DA029F">
        <w:rPr>
          <w:rFonts w:eastAsia="Times New Roman" w:cs="Times New Roman"/>
          <w:szCs w:val="24"/>
        </w:rPr>
        <w:t xml:space="preserve">υνεπώς και το θέμα του νόμου περί καταχραστών </w:t>
      </w:r>
      <w:r>
        <w:rPr>
          <w:rFonts w:eastAsia="Times New Roman" w:cs="Times New Roman"/>
          <w:szCs w:val="24"/>
        </w:rPr>
        <w:t xml:space="preserve">του </w:t>
      </w:r>
      <w:r>
        <w:rPr>
          <w:rFonts w:eastAsia="Times New Roman" w:cs="Times New Roman"/>
          <w:szCs w:val="24"/>
        </w:rPr>
        <w:t>δ</w:t>
      </w:r>
      <w:r w:rsidRPr="00DA029F">
        <w:rPr>
          <w:rFonts w:eastAsia="Times New Roman" w:cs="Times New Roman"/>
          <w:szCs w:val="24"/>
        </w:rPr>
        <w:t>ημοσίου</w:t>
      </w:r>
      <w:r>
        <w:rPr>
          <w:rFonts w:eastAsia="Times New Roman" w:cs="Times New Roman"/>
          <w:szCs w:val="24"/>
        </w:rPr>
        <w:t>, καθώς και</w:t>
      </w:r>
      <w:r w:rsidRPr="00DA029F">
        <w:rPr>
          <w:rFonts w:eastAsia="Times New Roman" w:cs="Times New Roman"/>
          <w:szCs w:val="24"/>
        </w:rPr>
        <w:t xml:space="preserve"> να συνεννοηθούμε για το πώς μπορούμε να λύσουμε τα προβλήματα που έχουν ανακύψει</w:t>
      </w:r>
      <w:r>
        <w:rPr>
          <w:rFonts w:eastAsia="Times New Roman" w:cs="Times New Roman"/>
          <w:szCs w:val="24"/>
        </w:rPr>
        <w:t>.</w:t>
      </w:r>
      <w:r w:rsidRPr="00DA029F">
        <w:rPr>
          <w:rFonts w:eastAsia="Times New Roman" w:cs="Times New Roman"/>
          <w:szCs w:val="24"/>
        </w:rPr>
        <w:t xml:space="preserve"> Βέβαια</w:t>
      </w:r>
      <w:r>
        <w:rPr>
          <w:rFonts w:eastAsia="Times New Roman" w:cs="Times New Roman"/>
          <w:szCs w:val="24"/>
        </w:rPr>
        <w:t>,</w:t>
      </w:r>
      <w:r w:rsidRPr="00DA029F">
        <w:rPr>
          <w:rFonts w:eastAsia="Times New Roman" w:cs="Times New Roman"/>
          <w:szCs w:val="24"/>
        </w:rPr>
        <w:t xml:space="preserve"> οι εργασίες </w:t>
      </w:r>
      <w:r>
        <w:rPr>
          <w:rFonts w:eastAsia="Times New Roman" w:cs="Times New Roman"/>
          <w:szCs w:val="24"/>
        </w:rPr>
        <w:t xml:space="preserve">των </w:t>
      </w:r>
      <w:r w:rsidRPr="00DA029F">
        <w:rPr>
          <w:rFonts w:eastAsia="Times New Roman" w:cs="Times New Roman"/>
          <w:szCs w:val="24"/>
        </w:rPr>
        <w:t xml:space="preserve">νομοπαρασκευαστικών </w:t>
      </w:r>
      <w:r>
        <w:rPr>
          <w:rFonts w:eastAsia="Times New Roman" w:cs="Times New Roman"/>
          <w:szCs w:val="24"/>
        </w:rPr>
        <w:t>ε</w:t>
      </w:r>
      <w:r w:rsidRPr="00DA029F">
        <w:rPr>
          <w:rFonts w:eastAsia="Times New Roman" w:cs="Times New Roman"/>
          <w:szCs w:val="24"/>
        </w:rPr>
        <w:t xml:space="preserve">πιτροπών </w:t>
      </w:r>
      <w:r>
        <w:rPr>
          <w:rFonts w:eastAsia="Times New Roman" w:cs="Times New Roman"/>
          <w:szCs w:val="24"/>
        </w:rPr>
        <w:t xml:space="preserve">πρέπει να </w:t>
      </w:r>
      <w:r w:rsidRPr="00DA029F">
        <w:rPr>
          <w:rFonts w:eastAsia="Times New Roman" w:cs="Times New Roman"/>
          <w:szCs w:val="24"/>
        </w:rPr>
        <w:t xml:space="preserve">αφορούν και άλλα ζητήματα ποινικού </w:t>
      </w:r>
      <w:r w:rsidRPr="00DA029F">
        <w:rPr>
          <w:rFonts w:eastAsia="Times New Roman" w:cs="Times New Roman"/>
          <w:szCs w:val="24"/>
        </w:rPr>
        <w:t>δικαίου κρίσιμα</w:t>
      </w:r>
      <w:r>
        <w:rPr>
          <w:rFonts w:eastAsia="Times New Roman" w:cs="Times New Roman"/>
          <w:szCs w:val="24"/>
        </w:rPr>
        <w:t>.</w:t>
      </w:r>
      <w:r w:rsidRPr="00DA029F">
        <w:rPr>
          <w:rFonts w:eastAsia="Times New Roman" w:cs="Times New Roman"/>
          <w:szCs w:val="24"/>
        </w:rPr>
        <w:t xml:space="preserve"> </w:t>
      </w:r>
      <w:r>
        <w:rPr>
          <w:rFonts w:eastAsia="Times New Roman" w:cs="Times New Roman"/>
          <w:szCs w:val="24"/>
        </w:rPr>
        <w:t xml:space="preserve">Διότι </w:t>
      </w:r>
      <w:r w:rsidRPr="00DA029F">
        <w:rPr>
          <w:rFonts w:eastAsia="Times New Roman" w:cs="Times New Roman"/>
          <w:szCs w:val="24"/>
        </w:rPr>
        <w:t>μπορεί την επόμενη εβδομάδα να βρισκόμαστε εδώ και να συζητούμε πάνω σε μία καινούρ</w:t>
      </w:r>
      <w:r>
        <w:rPr>
          <w:rFonts w:eastAsia="Times New Roman" w:cs="Times New Roman"/>
          <w:szCs w:val="24"/>
        </w:rPr>
        <w:t>γ</w:t>
      </w:r>
      <w:r w:rsidRPr="00DA029F">
        <w:rPr>
          <w:rFonts w:eastAsia="Times New Roman" w:cs="Times New Roman"/>
          <w:szCs w:val="24"/>
        </w:rPr>
        <w:t>ια περίπτωση</w:t>
      </w:r>
      <w:r>
        <w:rPr>
          <w:rFonts w:eastAsia="Times New Roman" w:cs="Times New Roman"/>
          <w:szCs w:val="24"/>
        </w:rPr>
        <w:t>, η</w:t>
      </w:r>
      <w:r w:rsidRPr="00DA029F">
        <w:rPr>
          <w:rFonts w:eastAsia="Times New Roman" w:cs="Times New Roman"/>
          <w:szCs w:val="24"/>
        </w:rPr>
        <w:t xml:space="preserve"> οποία επίσης να έχει πολύ έντονο κοινωνικό ενδιαφέρον</w:t>
      </w:r>
      <w:r>
        <w:rPr>
          <w:rFonts w:eastAsia="Times New Roman" w:cs="Times New Roman"/>
          <w:szCs w:val="24"/>
        </w:rPr>
        <w:t>.</w:t>
      </w:r>
    </w:p>
    <w:p w14:paraId="01019D23" w14:textId="77777777" w:rsidR="00E96CEB" w:rsidRDefault="00556F41">
      <w:pPr>
        <w:spacing w:line="600" w:lineRule="auto"/>
        <w:ind w:firstLine="720"/>
        <w:jc w:val="both"/>
        <w:rPr>
          <w:rFonts w:eastAsia="Times New Roman" w:cs="Times New Roman"/>
          <w:szCs w:val="24"/>
        </w:rPr>
      </w:pPr>
      <w:r w:rsidRPr="00DA029F">
        <w:rPr>
          <w:rFonts w:eastAsia="Times New Roman" w:cs="Times New Roman"/>
          <w:szCs w:val="24"/>
        </w:rPr>
        <w:t>Αμέσως μετά</w:t>
      </w:r>
      <w:r>
        <w:rPr>
          <w:rFonts w:eastAsia="Times New Roman" w:cs="Times New Roman"/>
          <w:szCs w:val="24"/>
        </w:rPr>
        <w:t>, θα υπάρχει έ</w:t>
      </w:r>
      <w:r w:rsidRPr="00DA029F">
        <w:rPr>
          <w:rFonts w:eastAsia="Times New Roman" w:cs="Times New Roman"/>
          <w:szCs w:val="24"/>
        </w:rPr>
        <w:t>να</w:t>
      </w:r>
      <w:r>
        <w:rPr>
          <w:rFonts w:eastAsia="Times New Roman" w:cs="Times New Roman"/>
          <w:szCs w:val="24"/>
        </w:rPr>
        <w:t xml:space="preserve"> χρονικό</w:t>
      </w:r>
      <w:r w:rsidRPr="00DA029F">
        <w:rPr>
          <w:rFonts w:eastAsia="Times New Roman" w:cs="Times New Roman"/>
          <w:szCs w:val="24"/>
        </w:rPr>
        <w:t xml:space="preserve"> διάστημα περίπου </w:t>
      </w:r>
      <w:r>
        <w:rPr>
          <w:rFonts w:eastAsia="Times New Roman" w:cs="Times New Roman"/>
          <w:szCs w:val="24"/>
        </w:rPr>
        <w:t>τριάντα ημερών, ό</w:t>
      </w:r>
      <w:r w:rsidRPr="00DA029F">
        <w:rPr>
          <w:rFonts w:eastAsia="Times New Roman" w:cs="Times New Roman"/>
          <w:szCs w:val="24"/>
        </w:rPr>
        <w:t>που θα ο</w:t>
      </w:r>
      <w:r w:rsidRPr="00DA029F">
        <w:rPr>
          <w:rFonts w:eastAsia="Times New Roman" w:cs="Times New Roman"/>
          <w:szCs w:val="24"/>
        </w:rPr>
        <w:t xml:space="preserve">λοκληρωθεί η δημόσια διαβούλευση και </w:t>
      </w:r>
      <w:r>
        <w:rPr>
          <w:rFonts w:eastAsia="Times New Roman" w:cs="Times New Roman"/>
          <w:szCs w:val="24"/>
        </w:rPr>
        <w:t xml:space="preserve">η </w:t>
      </w:r>
      <w:r w:rsidRPr="00DA029F">
        <w:rPr>
          <w:rFonts w:eastAsia="Times New Roman" w:cs="Times New Roman"/>
          <w:szCs w:val="24"/>
        </w:rPr>
        <w:t>διαβούλευση</w:t>
      </w:r>
      <w:r>
        <w:rPr>
          <w:rFonts w:eastAsia="Times New Roman" w:cs="Times New Roman"/>
          <w:szCs w:val="24"/>
        </w:rPr>
        <w:t>, β</w:t>
      </w:r>
      <w:r w:rsidRPr="00DA029F">
        <w:rPr>
          <w:rFonts w:eastAsia="Times New Roman" w:cs="Times New Roman"/>
          <w:szCs w:val="24"/>
        </w:rPr>
        <w:t>εβαίως</w:t>
      </w:r>
      <w:r>
        <w:rPr>
          <w:rFonts w:eastAsia="Times New Roman" w:cs="Times New Roman"/>
          <w:szCs w:val="24"/>
        </w:rPr>
        <w:t>,</w:t>
      </w:r>
      <w:r w:rsidRPr="00DA029F">
        <w:rPr>
          <w:rFonts w:eastAsia="Times New Roman" w:cs="Times New Roman"/>
          <w:szCs w:val="24"/>
        </w:rPr>
        <w:t xml:space="preserve"> με τα πολιτικά κόμματα</w:t>
      </w:r>
      <w:r>
        <w:rPr>
          <w:rFonts w:eastAsia="Times New Roman" w:cs="Times New Roman"/>
          <w:szCs w:val="24"/>
        </w:rPr>
        <w:t>,</w:t>
      </w:r>
      <w:r w:rsidRPr="00DA029F">
        <w:rPr>
          <w:rFonts w:eastAsia="Times New Roman" w:cs="Times New Roman"/>
          <w:szCs w:val="24"/>
        </w:rPr>
        <w:t xml:space="preserve"> προκειμένου </w:t>
      </w:r>
      <w:r>
        <w:rPr>
          <w:rFonts w:eastAsia="Times New Roman" w:cs="Times New Roman"/>
          <w:szCs w:val="24"/>
        </w:rPr>
        <w:t xml:space="preserve">να ολοκληρώσουμε </w:t>
      </w:r>
      <w:r w:rsidRPr="00DA029F">
        <w:rPr>
          <w:rFonts w:eastAsia="Times New Roman" w:cs="Times New Roman"/>
          <w:szCs w:val="24"/>
        </w:rPr>
        <w:t xml:space="preserve">το έργο της νομοπαρασκευαστικής και να </w:t>
      </w:r>
      <w:r w:rsidRPr="00DA029F">
        <w:rPr>
          <w:rFonts w:eastAsia="Times New Roman" w:cs="Times New Roman"/>
          <w:szCs w:val="24"/>
        </w:rPr>
        <w:lastRenderedPageBreak/>
        <w:t xml:space="preserve">μπορέσουμε να εισάγουμε τους δύο </w:t>
      </w:r>
      <w:r>
        <w:rPr>
          <w:rFonts w:eastAsia="Times New Roman" w:cs="Times New Roman"/>
          <w:szCs w:val="24"/>
        </w:rPr>
        <w:t>κ</w:t>
      </w:r>
      <w:r w:rsidRPr="00DA029F">
        <w:rPr>
          <w:rFonts w:eastAsia="Times New Roman" w:cs="Times New Roman"/>
          <w:szCs w:val="24"/>
        </w:rPr>
        <w:t>ώδικες με τη διαδικασία των κωδικών για ψήφιση στη Βουλή</w:t>
      </w:r>
      <w:r>
        <w:rPr>
          <w:rFonts w:eastAsia="Times New Roman" w:cs="Times New Roman"/>
          <w:szCs w:val="24"/>
        </w:rPr>
        <w:t>.</w:t>
      </w:r>
    </w:p>
    <w:p w14:paraId="01019D24" w14:textId="77777777" w:rsidR="00E96CEB" w:rsidRDefault="00556F41">
      <w:pPr>
        <w:spacing w:line="600" w:lineRule="auto"/>
        <w:ind w:firstLine="720"/>
        <w:jc w:val="both"/>
        <w:rPr>
          <w:rFonts w:eastAsia="Times New Roman" w:cs="Times New Roman"/>
          <w:szCs w:val="24"/>
        </w:rPr>
      </w:pPr>
      <w:r>
        <w:rPr>
          <w:rFonts w:eastAsia="Times New Roman" w:cs="Times New Roman"/>
          <w:szCs w:val="24"/>
        </w:rPr>
        <w:t>Κ</w:t>
      </w:r>
      <w:r w:rsidRPr="00DA029F">
        <w:rPr>
          <w:rFonts w:eastAsia="Times New Roman" w:cs="Times New Roman"/>
          <w:szCs w:val="24"/>
        </w:rPr>
        <w:t xml:space="preserve">ατά τη </w:t>
      </w:r>
      <w:r w:rsidRPr="00DA029F">
        <w:rPr>
          <w:rFonts w:eastAsia="Times New Roman" w:cs="Times New Roman"/>
          <w:szCs w:val="24"/>
        </w:rPr>
        <w:t>γνώμη μου</w:t>
      </w:r>
      <w:r>
        <w:rPr>
          <w:rFonts w:eastAsia="Times New Roman" w:cs="Times New Roman"/>
          <w:szCs w:val="24"/>
        </w:rPr>
        <w:t>,</w:t>
      </w:r>
      <w:r w:rsidRPr="00DA029F">
        <w:rPr>
          <w:rFonts w:eastAsia="Times New Roman" w:cs="Times New Roman"/>
          <w:szCs w:val="24"/>
        </w:rPr>
        <w:t xml:space="preserve"> </w:t>
      </w:r>
      <w:r>
        <w:rPr>
          <w:rFonts w:eastAsia="Times New Roman" w:cs="Times New Roman"/>
          <w:szCs w:val="24"/>
        </w:rPr>
        <w:t>ο</w:t>
      </w:r>
      <w:r w:rsidRPr="00DA029F">
        <w:rPr>
          <w:rFonts w:eastAsia="Times New Roman" w:cs="Times New Roman"/>
          <w:szCs w:val="24"/>
        </w:rPr>
        <w:t>ι εργασίες αυτές</w:t>
      </w:r>
      <w:r>
        <w:rPr>
          <w:rFonts w:eastAsia="Times New Roman" w:cs="Times New Roman"/>
          <w:szCs w:val="24"/>
        </w:rPr>
        <w:t xml:space="preserve"> θα είναι εξαιρετικά </w:t>
      </w:r>
      <w:r w:rsidRPr="00DA029F">
        <w:rPr>
          <w:rFonts w:eastAsia="Times New Roman" w:cs="Times New Roman"/>
          <w:szCs w:val="24"/>
        </w:rPr>
        <w:t xml:space="preserve">σημαντικές και </w:t>
      </w:r>
      <w:r>
        <w:rPr>
          <w:rFonts w:eastAsia="Times New Roman" w:cs="Times New Roman"/>
          <w:szCs w:val="24"/>
        </w:rPr>
        <w:t xml:space="preserve">πολύ έντονες και </w:t>
      </w:r>
      <w:r w:rsidRPr="00DA029F">
        <w:rPr>
          <w:rFonts w:eastAsia="Times New Roman" w:cs="Times New Roman"/>
          <w:szCs w:val="24"/>
        </w:rPr>
        <w:t>θα απαιτήσουν</w:t>
      </w:r>
      <w:r>
        <w:rPr>
          <w:rFonts w:eastAsia="Times New Roman" w:cs="Times New Roman"/>
          <w:szCs w:val="24"/>
        </w:rPr>
        <w:t>,</w:t>
      </w:r>
      <w:r w:rsidRPr="00DA029F">
        <w:rPr>
          <w:rFonts w:eastAsia="Times New Roman" w:cs="Times New Roman"/>
          <w:szCs w:val="24"/>
        </w:rPr>
        <w:t xml:space="preserve"> σε μία τέτοια μεγάλη μεταρρύθμιση</w:t>
      </w:r>
      <w:r>
        <w:rPr>
          <w:rFonts w:eastAsia="Times New Roman" w:cs="Times New Roman"/>
          <w:szCs w:val="24"/>
        </w:rPr>
        <w:t>, έ</w:t>
      </w:r>
      <w:r w:rsidRPr="00DA029F">
        <w:rPr>
          <w:rFonts w:eastAsia="Times New Roman" w:cs="Times New Roman"/>
          <w:szCs w:val="24"/>
        </w:rPr>
        <w:t>να κλίμα καλής</w:t>
      </w:r>
      <w:r>
        <w:rPr>
          <w:rFonts w:eastAsia="Times New Roman" w:cs="Times New Roman"/>
          <w:szCs w:val="24"/>
        </w:rPr>
        <w:t xml:space="preserve"> συνεργασίας και επιστημονικής, τ</w:t>
      </w:r>
      <w:r w:rsidRPr="00DA029F">
        <w:rPr>
          <w:rFonts w:eastAsia="Times New Roman" w:cs="Times New Roman"/>
          <w:szCs w:val="24"/>
        </w:rPr>
        <w:t>ουλάχιστον</w:t>
      </w:r>
      <w:r>
        <w:rPr>
          <w:rFonts w:eastAsia="Times New Roman" w:cs="Times New Roman"/>
          <w:szCs w:val="24"/>
        </w:rPr>
        <w:t>,</w:t>
      </w:r>
      <w:r w:rsidRPr="00DA029F">
        <w:rPr>
          <w:rFonts w:eastAsia="Times New Roman" w:cs="Times New Roman"/>
          <w:szCs w:val="24"/>
        </w:rPr>
        <w:t xml:space="preserve"> συναίνεσης</w:t>
      </w:r>
      <w:r>
        <w:rPr>
          <w:rFonts w:eastAsia="Times New Roman" w:cs="Times New Roman"/>
          <w:szCs w:val="24"/>
        </w:rPr>
        <w:t>.</w:t>
      </w:r>
    </w:p>
    <w:p w14:paraId="01019D25"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Σε σχέση με τον ν.1608</w:t>
      </w:r>
      <w:r>
        <w:rPr>
          <w:rFonts w:eastAsia="Times New Roman"/>
          <w:bCs/>
          <w:szCs w:val="24"/>
        </w:rPr>
        <w:t xml:space="preserve"> -</w:t>
      </w:r>
      <w:r w:rsidRPr="00BD06FF">
        <w:rPr>
          <w:rFonts w:eastAsia="Times New Roman"/>
          <w:bCs/>
          <w:szCs w:val="24"/>
        </w:rPr>
        <w:t>για να γίνω πιο συγκεκριμένος</w:t>
      </w:r>
      <w:r>
        <w:rPr>
          <w:rFonts w:eastAsia="Times New Roman"/>
          <w:bCs/>
          <w:szCs w:val="24"/>
        </w:rPr>
        <w:t>-</w:t>
      </w:r>
      <w:r w:rsidRPr="00BD06FF">
        <w:rPr>
          <w:rFonts w:eastAsia="Times New Roman"/>
          <w:bCs/>
          <w:szCs w:val="24"/>
        </w:rPr>
        <w:t xml:space="preserve">, κατά τη γνώμη μου, το πλαίσιο στο οποίο μπορεί να κινηθεί η </w:t>
      </w:r>
      <w:r>
        <w:rPr>
          <w:rFonts w:eastAsia="Times New Roman"/>
          <w:bCs/>
          <w:szCs w:val="24"/>
        </w:rPr>
        <w:t>ν</w:t>
      </w:r>
      <w:r w:rsidRPr="00BD06FF">
        <w:rPr>
          <w:rFonts w:eastAsia="Times New Roman"/>
          <w:bCs/>
          <w:szCs w:val="24"/>
        </w:rPr>
        <w:t>ομοπαρασκευαστική -και ασφαλώς αντιλαμβάνεστε ότι δεν μπορώ να πω τίποτα παραπάνω</w:t>
      </w:r>
      <w:r>
        <w:rPr>
          <w:rFonts w:eastAsia="Times New Roman"/>
          <w:bCs/>
          <w:szCs w:val="24"/>
        </w:rPr>
        <w:t>,</w:t>
      </w:r>
      <w:r w:rsidRPr="00BD06FF">
        <w:rPr>
          <w:rFonts w:eastAsia="Times New Roman"/>
          <w:bCs/>
          <w:szCs w:val="24"/>
        </w:rPr>
        <w:t xml:space="preserve"> γιατί αυτή τη στιγμή εργάζεται η </w:t>
      </w:r>
      <w:r>
        <w:rPr>
          <w:rFonts w:eastAsia="Times New Roman"/>
          <w:bCs/>
          <w:szCs w:val="24"/>
        </w:rPr>
        <w:t>ν</w:t>
      </w:r>
      <w:r w:rsidRPr="00BD06FF">
        <w:rPr>
          <w:rFonts w:eastAsia="Times New Roman"/>
          <w:bCs/>
          <w:szCs w:val="24"/>
        </w:rPr>
        <w:t xml:space="preserve">ομοπαρασκευαστική, συνεπώς αναμένουμε να δούμε ποια θα είναι τελικά η </w:t>
      </w:r>
      <w:r w:rsidRPr="00BD06FF">
        <w:rPr>
          <w:rFonts w:eastAsia="Times New Roman"/>
          <w:bCs/>
          <w:szCs w:val="24"/>
        </w:rPr>
        <w:t>πρότασ</w:t>
      </w:r>
      <w:r>
        <w:rPr>
          <w:rFonts w:eastAsia="Times New Roman"/>
          <w:bCs/>
          <w:szCs w:val="24"/>
        </w:rPr>
        <w:t>ή της</w:t>
      </w:r>
      <w:r w:rsidRPr="00BD06FF">
        <w:rPr>
          <w:rFonts w:eastAsia="Times New Roman"/>
          <w:bCs/>
          <w:szCs w:val="24"/>
        </w:rPr>
        <w:t xml:space="preserve">- για τον νόμο περί καταχραστών του </w:t>
      </w:r>
      <w:r>
        <w:rPr>
          <w:rFonts w:eastAsia="Times New Roman"/>
          <w:bCs/>
          <w:szCs w:val="24"/>
        </w:rPr>
        <w:t>δ</w:t>
      </w:r>
      <w:r w:rsidRPr="00BD06FF">
        <w:rPr>
          <w:rFonts w:eastAsia="Times New Roman"/>
          <w:bCs/>
          <w:szCs w:val="24"/>
        </w:rPr>
        <w:t>ημοσίου</w:t>
      </w:r>
      <w:r>
        <w:rPr>
          <w:rFonts w:eastAsia="Times New Roman"/>
          <w:bCs/>
          <w:szCs w:val="24"/>
        </w:rPr>
        <w:t xml:space="preserve"> είναι το εξής. Μ</w:t>
      </w:r>
      <w:r w:rsidRPr="00BD06FF">
        <w:rPr>
          <w:rFonts w:eastAsia="Times New Roman"/>
          <w:bCs/>
          <w:szCs w:val="24"/>
        </w:rPr>
        <w:t xml:space="preserve">πορεί να κινηθεί σε τρεις άξονες: </w:t>
      </w:r>
    </w:p>
    <w:p w14:paraId="01019D26"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Ο ένας θα έχει να κ</w:t>
      </w:r>
      <w:r>
        <w:rPr>
          <w:rFonts w:eastAsia="Times New Roman"/>
          <w:bCs/>
          <w:szCs w:val="24"/>
        </w:rPr>
        <w:t xml:space="preserve">άνει με την αντικειμενική, </w:t>
      </w:r>
      <w:r w:rsidRPr="00BD06FF">
        <w:rPr>
          <w:rFonts w:eastAsia="Times New Roman"/>
          <w:bCs/>
          <w:szCs w:val="24"/>
        </w:rPr>
        <w:t>υποκειμενική στοιχειοθέτηση των αδικημάτων. Δηλαδή θα κληθεί να αντιμετωπίσει ζητήματα τα οποία έχουν α</w:t>
      </w:r>
      <w:r w:rsidRPr="00BD06FF">
        <w:rPr>
          <w:rFonts w:eastAsia="Times New Roman"/>
          <w:bCs/>
          <w:szCs w:val="24"/>
        </w:rPr>
        <w:t>νακύψει σε σχέση με τον τρόπο υπαγωγής τόσο στο αντικειμενικό όσο και στο υποκειμενικό στοιχείο των αδικημάτων των οικονομικών εγκλημάτων.</w:t>
      </w:r>
    </w:p>
    <w:p w14:paraId="01019D27"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lastRenderedPageBreak/>
        <w:t xml:space="preserve">Δεύτερον, θα έχει να κάνει με τον </w:t>
      </w:r>
      <w:proofErr w:type="spellStart"/>
      <w:r w:rsidRPr="00BD06FF">
        <w:rPr>
          <w:rFonts w:eastAsia="Times New Roman"/>
          <w:bCs/>
          <w:szCs w:val="24"/>
        </w:rPr>
        <w:t>εξορθολογισμό</w:t>
      </w:r>
      <w:proofErr w:type="spellEnd"/>
      <w:r w:rsidRPr="00BD06FF">
        <w:rPr>
          <w:rFonts w:eastAsia="Times New Roman"/>
          <w:bCs/>
          <w:szCs w:val="24"/>
        </w:rPr>
        <w:t xml:space="preserve"> των ποινών και άλλων αδικημάτων, αλλά ασφαλώς και των οικονομικών αδι</w:t>
      </w:r>
      <w:r w:rsidRPr="00BD06FF">
        <w:rPr>
          <w:rFonts w:eastAsia="Times New Roman"/>
          <w:bCs/>
          <w:szCs w:val="24"/>
        </w:rPr>
        <w:t>κημάτων.</w:t>
      </w:r>
    </w:p>
    <w:p w14:paraId="01019D28"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 xml:space="preserve">Και τρίτον </w:t>
      </w:r>
      <w:r>
        <w:rPr>
          <w:rFonts w:eastAsia="Times New Roman"/>
          <w:bCs/>
          <w:szCs w:val="24"/>
        </w:rPr>
        <w:t>-</w:t>
      </w:r>
      <w:r w:rsidRPr="00BD06FF">
        <w:rPr>
          <w:rFonts w:eastAsia="Times New Roman"/>
          <w:bCs/>
          <w:szCs w:val="24"/>
        </w:rPr>
        <w:t xml:space="preserve">και πολύ σημαντικό -το ξέρετε καλά ότι και στη δημόσια συζήτηση, ιδίως σε σχέση με τα οικονομικά εγκλήματα και με τη διασπάθιση του δημόσιου χρήματος και σε περιπτώσεις διαφθοράς </w:t>
      </w:r>
      <w:r>
        <w:rPr>
          <w:rFonts w:eastAsia="Times New Roman"/>
          <w:bCs/>
          <w:szCs w:val="24"/>
        </w:rPr>
        <w:t>-</w:t>
      </w:r>
      <w:r w:rsidRPr="00BD06FF">
        <w:rPr>
          <w:rFonts w:eastAsia="Times New Roman"/>
          <w:bCs/>
          <w:szCs w:val="24"/>
        </w:rPr>
        <w:t>αφορά και τον πολιτικό κόσμο και συζητήσεις που γίνοντα</w:t>
      </w:r>
      <w:r w:rsidRPr="00BD06FF">
        <w:rPr>
          <w:rFonts w:eastAsia="Times New Roman"/>
          <w:bCs/>
          <w:szCs w:val="24"/>
        </w:rPr>
        <w:t>ι για τέτοιες υποθέσεις-</w:t>
      </w:r>
      <w:r>
        <w:rPr>
          <w:rFonts w:eastAsia="Times New Roman"/>
          <w:bCs/>
          <w:szCs w:val="24"/>
        </w:rPr>
        <w:t>,</w:t>
      </w:r>
      <w:r w:rsidRPr="00BD06FF">
        <w:rPr>
          <w:rFonts w:eastAsia="Times New Roman"/>
          <w:bCs/>
          <w:szCs w:val="24"/>
        </w:rPr>
        <w:t xml:space="preserve"> ο κόσμος αναρωτιέται για τα χρήματα. Δηλαδή ακούνε την ποινική τιμωρία, αλλά πολλές φορές η κοινωνία απαιτεί και την αποκατάσταση της ζημιά</w:t>
      </w:r>
      <w:r>
        <w:rPr>
          <w:rFonts w:eastAsia="Times New Roman"/>
          <w:bCs/>
          <w:szCs w:val="24"/>
        </w:rPr>
        <w:t xml:space="preserve">ς που έχει υποστεί το ελληνικό </w:t>
      </w:r>
      <w:r>
        <w:rPr>
          <w:rFonts w:eastAsia="Times New Roman"/>
          <w:bCs/>
          <w:szCs w:val="24"/>
        </w:rPr>
        <w:t>δ</w:t>
      </w:r>
      <w:r w:rsidRPr="00BD06FF">
        <w:rPr>
          <w:rFonts w:eastAsia="Times New Roman"/>
          <w:bCs/>
          <w:szCs w:val="24"/>
        </w:rPr>
        <w:t xml:space="preserve">ημόσιο από υποθέσεις </w:t>
      </w:r>
      <w:proofErr w:type="spellStart"/>
      <w:r w:rsidRPr="00BD06FF">
        <w:rPr>
          <w:rFonts w:eastAsia="Times New Roman"/>
          <w:bCs/>
          <w:szCs w:val="24"/>
        </w:rPr>
        <w:t>βαρέων</w:t>
      </w:r>
      <w:proofErr w:type="spellEnd"/>
      <w:r w:rsidRPr="00BD06FF">
        <w:rPr>
          <w:rFonts w:eastAsia="Times New Roman"/>
          <w:bCs/>
          <w:szCs w:val="24"/>
        </w:rPr>
        <w:t xml:space="preserve"> οικονομικών εγκλημάτων.</w:t>
      </w:r>
    </w:p>
    <w:p w14:paraId="01019D29"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Σε αυτή</w:t>
      </w:r>
      <w:r w:rsidRPr="00BD06FF">
        <w:rPr>
          <w:rFonts w:eastAsia="Times New Roman"/>
          <w:bCs/>
          <w:szCs w:val="24"/>
        </w:rPr>
        <w:t xml:space="preserve"> την περίπτωση τώρα, σ’ αυτόν τον τρίτο άξονα</w:t>
      </w:r>
      <w:r>
        <w:rPr>
          <w:rFonts w:eastAsia="Times New Roman"/>
          <w:bCs/>
          <w:szCs w:val="24"/>
        </w:rPr>
        <w:t>,</w:t>
      </w:r>
      <w:r w:rsidRPr="00BD06FF">
        <w:rPr>
          <w:rFonts w:eastAsia="Times New Roman"/>
          <w:bCs/>
          <w:szCs w:val="24"/>
        </w:rPr>
        <w:t xml:space="preserve"> το πλαίσιο μιας ποινικής συνδιαλλαγής η οποία θα δίνει τη δυνατότητα σε κατηγορούμενους για οικονομικά αδικήματα να αποκαταστήσουν τη ζημία με συγκεκριμένες διαδικασίες, συγκεκριμένους δικονομικούς κανόνες και</w:t>
      </w:r>
      <w:r w:rsidRPr="00BD06FF">
        <w:rPr>
          <w:rFonts w:eastAsia="Times New Roman"/>
          <w:bCs/>
          <w:szCs w:val="24"/>
        </w:rPr>
        <w:t xml:space="preserve"> ο τρόπος που θα αντιμετωπίζονται στις περιπτώσεις αυτές είναι ο τρίτος και πολύ σημαντικός άξονας, ο </w:t>
      </w:r>
      <w:r w:rsidRPr="00BD06FF">
        <w:rPr>
          <w:rFonts w:eastAsia="Times New Roman"/>
          <w:bCs/>
          <w:szCs w:val="24"/>
        </w:rPr>
        <w:lastRenderedPageBreak/>
        <w:t xml:space="preserve">οποίος θα δημιουργήσει ένα πλαίσιο </w:t>
      </w:r>
      <w:proofErr w:type="spellStart"/>
      <w:r w:rsidRPr="00BD06FF">
        <w:rPr>
          <w:rFonts w:eastAsia="Times New Roman"/>
          <w:bCs/>
          <w:szCs w:val="24"/>
        </w:rPr>
        <w:t>εξορθολογισμένο</w:t>
      </w:r>
      <w:proofErr w:type="spellEnd"/>
      <w:r w:rsidRPr="00BD06FF">
        <w:rPr>
          <w:rFonts w:eastAsia="Times New Roman"/>
          <w:bCs/>
          <w:szCs w:val="24"/>
        </w:rPr>
        <w:t xml:space="preserve"> όσον αφορά την αντιμετώπιση των οικονομικών αδικημάτων.</w:t>
      </w:r>
    </w:p>
    <w:p w14:paraId="01019D2A"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Ασφαλώς, η τροποποίηση αυτή του ν.1608 δεν μπορ</w:t>
      </w:r>
      <w:r w:rsidRPr="00BD06FF">
        <w:rPr>
          <w:rFonts w:eastAsia="Times New Roman"/>
          <w:bCs/>
          <w:szCs w:val="24"/>
        </w:rPr>
        <w:t xml:space="preserve">εί να μη λάβει υπ’ </w:t>
      </w:r>
      <w:proofErr w:type="spellStart"/>
      <w:r w:rsidRPr="00BD06FF">
        <w:rPr>
          <w:rFonts w:eastAsia="Times New Roman"/>
          <w:bCs/>
          <w:szCs w:val="24"/>
        </w:rPr>
        <w:t>όψιν</w:t>
      </w:r>
      <w:proofErr w:type="spellEnd"/>
      <w:r w:rsidRPr="00BD06FF">
        <w:rPr>
          <w:rFonts w:eastAsia="Times New Roman"/>
          <w:bCs/>
          <w:szCs w:val="24"/>
        </w:rPr>
        <w:t xml:space="preserve"> τους ασθενέστερους συμπολίτες μας, οι οποίοι ταλαιπωρούνται και μπορούν να βρεθούν ανά πάσα στιγμή εμπλεκόμενοι σε τέτοιου είδους περιπέτειες.</w:t>
      </w:r>
    </w:p>
    <w:p w14:paraId="01019D2B"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 xml:space="preserve">Κύριε Πρόεδρε, καταθέτω στα Πρακτικά </w:t>
      </w:r>
      <w:r>
        <w:rPr>
          <w:rFonts w:eastAsia="Times New Roman"/>
          <w:bCs/>
          <w:szCs w:val="24"/>
        </w:rPr>
        <w:t xml:space="preserve">και </w:t>
      </w:r>
      <w:r w:rsidRPr="00BD06FF">
        <w:rPr>
          <w:rFonts w:eastAsia="Times New Roman"/>
          <w:bCs/>
          <w:szCs w:val="24"/>
        </w:rPr>
        <w:t>την υπουργική απόφαση.</w:t>
      </w:r>
    </w:p>
    <w:p w14:paraId="01019D2C"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(Στο σημείο αυτό ο Υπουργ</w:t>
      </w:r>
      <w:r w:rsidRPr="00BD06FF">
        <w:rPr>
          <w:rFonts w:eastAsia="Times New Roman"/>
          <w:bCs/>
          <w:szCs w:val="24"/>
        </w:rPr>
        <w:t xml:space="preserve">ός κ. Μιχαήλ Καλογήρου καταθέτει για τα Πρακτικά την προαναφερθείσα υπουργική απόφαση, η οποία </w:t>
      </w:r>
      <w:r>
        <w:rPr>
          <w:rFonts w:eastAsia="Times New Roman"/>
          <w:bCs/>
          <w:szCs w:val="24"/>
        </w:rPr>
        <w:t>βρίσκεται στο αρχείο του Τμήματος Γραμματείας της Διεύθυνσης Στενογραφίας και Πρακτικών της Βουλής)</w:t>
      </w:r>
    </w:p>
    <w:p w14:paraId="01019D2D"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Σας ευχαριστώ πολύ.</w:t>
      </w:r>
    </w:p>
    <w:p w14:paraId="01019D2E"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
          <w:bCs/>
          <w:szCs w:val="24"/>
        </w:rPr>
        <w:t xml:space="preserve">ΔΗΜΗΤΡΙΟΣ ΚΥΡΙΑΖΙΔΗΣ: </w:t>
      </w:r>
      <w:r w:rsidRPr="00BD06FF">
        <w:rPr>
          <w:rFonts w:eastAsia="Times New Roman"/>
          <w:bCs/>
          <w:szCs w:val="24"/>
        </w:rPr>
        <w:t xml:space="preserve">Κύριε Πρόεδρε, </w:t>
      </w:r>
      <w:r>
        <w:rPr>
          <w:rFonts w:eastAsia="Times New Roman"/>
          <w:bCs/>
          <w:szCs w:val="24"/>
        </w:rPr>
        <w:t>υπάρ</w:t>
      </w:r>
      <w:r>
        <w:rPr>
          <w:rFonts w:eastAsia="Times New Roman"/>
          <w:bCs/>
          <w:szCs w:val="24"/>
        </w:rPr>
        <w:t>χει μια επίκαιρη ερώτησή μου</w:t>
      </w:r>
      <w:r w:rsidRPr="00BD06FF">
        <w:rPr>
          <w:rFonts w:eastAsia="Times New Roman"/>
          <w:bCs/>
          <w:szCs w:val="24"/>
        </w:rPr>
        <w:t xml:space="preserve"> αναφορικά με το ζήτημα που βασανίζει τη Δράμα. Παρακαλώ να έχω τον χρόνο μου για ένα λεπτό. </w:t>
      </w:r>
    </w:p>
    <w:p w14:paraId="01019D2F"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
          <w:bCs/>
          <w:szCs w:val="24"/>
        </w:rPr>
        <w:t xml:space="preserve">ΠΡΟΕΔΡΕΥΩΝ (Δημήτριος </w:t>
      </w:r>
      <w:proofErr w:type="spellStart"/>
      <w:r w:rsidRPr="00BD06FF">
        <w:rPr>
          <w:rFonts w:eastAsia="Times New Roman"/>
          <w:b/>
          <w:bCs/>
          <w:szCs w:val="24"/>
        </w:rPr>
        <w:t>Κρεμαστινός</w:t>
      </w:r>
      <w:proofErr w:type="spellEnd"/>
      <w:r w:rsidRPr="00BD06FF">
        <w:rPr>
          <w:rFonts w:eastAsia="Times New Roman"/>
          <w:b/>
          <w:bCs/>
          <w:szCs w:val="24"/>
        </w:rPr>
        <w:t>):</w:t>
      </w:r>
      <w:r w:rsidRPr="00BD06FF">
        <w:rPr>
          <w:rFonts w:eastAsia="Times New Roman"/>
          <w:bCs/>
          <w:szCs w:val="24"/>
        </w:rPr>
        <w:t xml:space="preserve"> Έπρεπε να μου το πείτε λίγο νωρίτερα.</w:t>
      </w:r>
    </w:p>
    <w:p w14:paraId="01019D30"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
          <w:bCs/>
          <w:szCs w:val="24"/>
        </w:rPr>
        <w:lastRenderedPageBreak/>
        <w:t xml:space="preserve">ΔΗΜΗΤΡΙΟΣ ΚΥΡΙΑΖΙΔΗΣ: </w:t>
      </w:r>
      <w:r w:rsidRPr="00BD06FF">
        <w:rPr>
          <w:rFonts w:eastAsia="Times New Roman"/>
          <w:bCs/>
          <w:szCs w:val="24"/>
        </w:rPr>
        <w:t>Γι’ αυτό ήμουν εγκαίρως, κύριε Πρόεδρε</w:t>
      </w:r>
      <w:r w:rsidRPr="00BD06FF">
        <w:rPr>
          <w:rFonts w:eastAsia="Times New Roman"/>
          <w:bCs/>
          <w:szCs w:val="24"/>
        </w:rPr>
        <w:t>, εδώ.</w:t>
      </w:r>
    </w:p>
    <w:p w14:paraId="01019D31"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
          <w:bCs/>
          <w:szCs w:val="24"/>
        </w:rPr>
        <w:t xml:space="preserve">ΠΡΟΕΔΡΕΥΩΝ (Δημήτριος </w:t>
      </w:r>
      <w:proofErr w:type="spellStart"/>
      <w:r w:rsidRPr="00BD06FF">
        <w:rPr>
          <w:rFonts w:eastAsia="Times New Roman"/>
          <w:b/>
          <w:bCs/>
          <w:szCs w:val="24"/>
        </w:rPr>
        <w:t>Κρεμαστινός</w:t>
      </w:r>
      <w:proofErr w:type="spellEnd"/>
      <w:r w:rsidRPr="00BD06FF">
        <w:rPr>
          <w:rFonts w:eastAsia="Times New Roman"/>
          <w:b/>
          <w:bCs/>
          <w:szCs w:val="24"/>
        </w:rPr>
        <w:t>):</w:t>
      </w:r>
      <w:r w:rsidRPr="00BD06FF">
        <w:rPr>
          <w:rFonts w:eastAsia="Times New Roman"/>
          <w:bCs/>
          <w:szCs w:val="24"/>
        </w:rPr>
        <w:t xml:space="preserve"> Ορίστε, κύριε συνάδελφε, έχετε τον λόγο.</w:t>
      </w:r>
    </w:p>
    <w:p w14:paraId="01019D32"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
          <w:bCs/>
          <w:szCs w:val="24"/>
        </w:rPr>
        <w:t xml:space="preserve">ΔΗΜΗΤΡΙΟΣ ΚΥΡΙΑΖΙΔΗΣ: </w:t>
      </w:r>
      <w:r w:rsidRPr="00BD06FF">
        <w:rPr>
          <w:rFonts w:eastAsia="Times New Roman"/>
          <w:bCs/>
          <w:szCs w:val="24"/>
        </w:rPr>
        <w:t xml:space="preserve">Μιλάμε για δημόσια λογοδοσία. </w:t>
      </w:r>
    </w:p>
    <w:p w14:paraId="01019D33"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Την Παρασκευή που μας πέρασε υπήρχαν έντεκα επίκαιρες</w:t>
      </w:r>
      <w:r>
        <w:rPr>
          <w:rFonts w:eastAsia="Times New Roman"/>
          <w:bCs/>
          <w:szCs w:val="24"/>
        </w:rPr>
        <w:t xml:space="preserve"> ερωτήσεις</w:t>
      </w:r>
      <w:r w:rsidRPr="00BD06FF">
        <w:rPr>
          <w:rFonts w:eastAsia="Times New Roman"/>
          <w:bCs/>
          <w:szCs w:val="24"/>
        </w:rPr>
        <w:t>, αλλά δεν απαντήθηκε κα</w:t>
      </w:r>
      <w:r>
        <w:rPr>
          <w:rFonts w:eastAsia="Times New Roman"/>
          <w:bCs/>
          <w:szCs w:val="24"/>
        </w:rPr>
        <w:t>μ</w:t>
      </w:r>
      <w:r w:rsidRPr="00BD06FF">
        <w:rPr>
          <w:rFonts w:eastAsia="Times New Roman"/>
          <w:bCs/>
          <w:szCs w:val="24"/>
        </w:rPr>
        <w:t>μία και σήμερα υπήρχαν είκοσι δ</w:t>
      </w:r>
      <w:r w:rsidRPr="00BD06FF">
        <w:rPr>
          <w:rFonts w:eastAsia="Times New Roman"/>
          <w:bCs/>
          <w:szCs w:val="24"/>
        </w:rPr>
        <w:t>ύο, αλλά απαντάται μία, κύριε Πρόεδρε.</w:t>
      </w:r>
    </w:p>
    <w:p w14:paraId="01019D34"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Το θέμα που από πλευράς μου έχει τεθεί είναι ένα ευαίσθητο, ανθρωπιστικού περιεχομένου ζήτημα. Αφορά τη Δράμα</w:t>
      </w:r>
      <w:r>
        <w:rPr>
          <w:rFonts w:eastAsia="Times New Roman"/>
          <w:bCs/>
          <w:szCs w:val="24"/>
        </w:rPr>
        <w:t xml:space="preserve"> και</w:t>
      </w:r>
      <w:r w:rsidRPr="00BD06FF">
        <w:rPr>
          <w:rFonts w:eastAsia="Times New Roman"/>
          <w:bCs/>
          <w:szCs w:val="24"/>
        </w:rPr>
        <w:t xml:space="preserve"> μια αρνητική, μοιραία για τους πολίτες πρωτιά με την έννοια του καρκίνου.</w:t>
      </w:r>
    </w:p>
    <w:p w14:paraId="01019D35"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Κάνω μια προσπάθεια να πάρω μ</w:t>
      </w:r>
      <w:r w:rsidRPr="00BD06FF">
        <w:rPr>
          <w:rFonts w:eastAsia="Times New Roman"/>
          <w:bCs/>
          <w:szCs w:val="24"/>
        </w:rPr>
        <w:t>ια απάντηση. Πέρ</w:t>
      </w:r>
      <w:r>
        <w:rPr>
          <w:rFonts w:eastAsia="Times New Roman"/>
          <w:bCs/>
          <w:szCs w:val="24"/>
        </w:rPr>
        <w:t>υ</w:t>
      </w:r>
      <w:r w:rsidRPr="00BD06FF">
        <w:rPr>
          <w:rFonts w:eastAsia="Times New Roman"/>
          <w:bCs/>
          <w:szCs w:val="24"/>
        </w:rPr>
        <w:t>σι περίμενα δεκατέσσερις μήνες. Απαντήθηκε από πλευράς του Υπουργού πέρ</w:t>
      </w:r>
      <w:r>
        <w:rPr>
          <w:rFonts w:eastAsia="Times New Roman"/>
          <w:bCs/>
          <w:szCs w:val="24"/>
        </w:rPr>
        <w:t>υ</w:t>
      </w:r>
      <w:r w:rsidRPr="00BD06FF">
        <w:rPr>
          <w:rFonts w:eastAsia="Times New Roman"/>
          <w:bCs/>
          <w:szCs w:val="24"/>
        </w:rPr>
        <w:t xml:space="preserve">σι τον Σεπτέμβριο ότι μέχρι το τέλος του 2017 θα </w:t>
      </w:r>
      <w:proofErr w:type="spellStart"/>
      <w:r w:rsidRPr="00BD06FF">
        <w:rPr>
          <w:rFonts w:eastAsia="Times New Roman"/>
          <w:bCs/>
          <w:szCs w:val="24"/>
        </w:rPr>
        <w:t>εδημιουργείτο</w:t>
      </w:r>
      <w:proofErr w:type="spellEnd"/>
      <w:r w:rsidRPr="00BD06FF">
        <w:rPr>
          <w:rFonts w:eastAsia="Times New Roman"/>
          <w:bCs/>
          <w:szCs w:val="24"/>
        </w:rPr>
        <w:t xml:space="preserve"> ένα </w:t>
      </w:r>
      <w:r>
        <w:rPr>
          <w:rFonts w:eastAsia="Times New Roman"/>
          <w:bCs/>
          <w:szCs w:val="24"/>
        </w:rPr>
        <w:t>τ</w:t>
      </w:r>
      <w:r w:rsidRPr="00BD06FF">
        <w:rPr>
          <w:rFonts w:eastAsia="Times New Roman"/>
          <w:bCs/>
          <w:szCs w:val="24"/>
        </w:rPr>
        <w:t xml:space="preserve">μήμα </w:t>
      </w:r>
      <w:r>
        <w:rPr>
          <w:rFonts w:eastAsia="Times New Roman"/>
          <w:bCs/>
          <w:szCs w:val="24"/>
        </w:rPr>
        <w:t>χ</w:t>
      </w:r>
      <w:r w:rsidRPr="00BD06FF">
        <w:rPr>
          <w:rFonts w:eastAsia="Times New Roman"/>
          <w:bCs/>
          <w:szCs w:val="24"/>
        </w:rPr>
        <w:t>ημειοθεραπείας στο Νοσοκομείο Δρά</w:t>
      </w:r>
      <w:r w:rsidRPr="00BD06FF">
        <w:rPr>
          <w:rFonts w:eastAsia="Times New Roman"/>
          <w:bCs/>
          <w:szCs w:val="24"/>
        </w:rPr>
        <w:lastRenderedPageBreak/>
        <w:t>μας, προκειμένου οι δύο χιλιάδες συμπολίτες μου να μην ταλαι</w:t>
      </w:r>
      <w:r w:rsidRPr="00BD06FF">
        <w:rPr>
          <w:rFonts w:eastAsia="Times New Roman"/>
          <w:bCs/>
          <w:szCs w:val="24"/>
        </w:rPr>
        <w:t>πωρούνται τουλάχιστον για χημειοθεραπείες είτε στο Νοσοκομείο της Αλεξανδρούπολης είτε στη Θεσσαλονίκη.</w:t>
      </w:r>
    </w:p>
    <w:p w14:paraId="01019D36"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 xml:space="preserve">Βεβαίως, υπάρχει η </w:t>
      </w:r>
      <w:r>
        <w:rPr>
          <w:rFonts w:eastAsia="Times New Roman"/>
          <w:bCs/>
          <w:szCs w:val="24"/>
        </w:rPr>
        <w:t>κ</w:t>
      </w:r>
      <w:r w:rsidRPr="00BD06FF">
        <w:rPr>
          <w:rFonts w:eastAsia="Times New Roman"/>
          <w:bCs/>
          <w:szCs w:val="24"/>
        </w:rPr>
        <w:t xml:space="preserve">λινική </w:t>
      </w:r>
      <w:r>
        <w:rPr>
          <w:rFonts w:eastAsia="Times New Roman"/>
          <w:bCs/>
          <w:szCs w:val="24"/>
        </w:rPr>
        <w:t xml:space="preserve">κατά </w:t>
      </w:r>
      <w:r w:rsidRPr="00BD06FF">
        <w:rPr>
          <w:rFonts w:eastAsia="Times New Roman"/>
          <w:bCs/>
          <w:szCs w:val="24"/>
        </w:rPr>
        <w:t xml:space="preserve">του </w:t>
      </w:r>
      <w:r>
        <w:rPr>
          <w:rFonts w:eastAsia="Times New Roman"/>
          <w:bCs/>
          <w:szCs w:val="24"/>
        </w:rPr>
        <w:t>κ</w:t>
      </w:r>
      <w:r w:rsidRPr="00BD06FF">
        <w:rPr>
          <w:rFonts w:eastAsia="Times New Roman"/>
          <w:bCs/>
          <w:szCs w:val="24"/>
        </w:rPr>
        <w:t xml:space="preserve">αρκίνου στην Καβάλα. </w:t>
      </w:r>
      <w:r>
        <w:rPr>
          <w:rFonts w:eastAsia="Times New Roman"/>
          <w:bCs/>
          <w:szCs w:val="24"/>
        </w:rPr>
        <w:t>Όμως ο</w:t>
      </w:r>
      <w:r w:rsidRPr="00BD06FF">
        <w:rPr>
          <w:rFonts w:eastAsia="Times New Roman"/>
          <w:bCs/>
          <w:szCs w:val="24"/>
        </w:rPr>
        <w:t xml:space="preserve"> ένας </w:t>
      </w:r>
      <w:proofErr w:type="spellStart"/>
      <w:r w:rsidRPr="00BD06FF">
        <w:rPr>
          <w:rFonts w:eastAsia="Times New Roman"/>
          <w:bCs/>
          <w:szCs w:val="24"/>
        </w:rPr>
        <w:t>ογκολόγος</w:t>
      </w:r>
      <w:proofErr w:type="spellEnd"/>
      <w:r w:rsidRPr="00BD06FF">
        <w:rPr>
          <w:rFonts w:eastAsia="Times New Roman"/>
          <w:bCs/>
          <w:szCs w:val="24"/>
        </w:rPr>
        <w:t xml:space="preserve"> μετακινήθηκε ερήμην του στη Θεσσαλονίκη και </w:t>
      </w:r>
      <w:r>
        <w:rPr>
          <w:rFonts w:eastAsia="Times New Roman"/>
          <w:bCs/>
          <w:szCs w:val="24"/>
        </w:rPr>
        <w:t>η</w:t>
      </w:r>
      <w:r w:rsidRPr="00BD06FF">
        <w:rPr>
          <w:rFonts w:eastAsia="Times New Roman"/>
          <w:bCs/>
          <w:szCs w:val="24"/>
        </w:rPr>
        <w:t xml:space="preserve"> άλλ</w:t>
      </w:r>
      <w:r>
        <w:rPr>
          <w:rFonts w:eastAsia="Times New Roman"/>
          <w:bCs/>
          <w:szCs w:val="24"/>
        </w:rPr>
        <w:t>η</w:t>
      </w:r>
      <w:r w:rsidRPr="00BD06FF">
        <w:rPr>
          <w:rFonts w:eastAsia="Times New Roman"/>
          <w:bCs/>
          <w:szCs w:val="24"/>
        </w:rPr>
        <w:t xml:space="preserve"> </w:t>
      </w:r>
      <w:r>
        <w:rPr>
          <w:rFonts w:eastAsia="Times New Roman"/>
          <w:bCs/>
          <w:szCs w:val="24"/>
        </w:rPr>
        <w:t xml:space="preserve">που είναι </w:t>
      </w:r>
      <w:r w:rsidRPr="00BD06FF">
        <w:rPr>
          <w:rFonts w:eastAsia="Times New Roman"/>
          <w:bCs/>
          <w:szCs w:val="24"/>
        </w:rPr>
        <w:t xml:space="preserve">επί </w:t>
      </w:r>
      <w:proofErr w:type="spellStart"/>
      <w:r w:rsidRPr="00BD06FF">
        <w:rPr>
          <w:rFonts w:eastAsia="Times New Roman"/>
          <w:bCs/>
          <w:szCs w:val="24"/>
        </w:rPr>
        <w:t>συμβάσει</w:t>
      </w:r>
      <w:proofErr w:type="spellEnd"/>
      <w:r w:rsidRPr="00BD06FF">
        <w:rPr>
          <w:rFonts w:eastAsia="Times New Roman"/>
          <w:bCs/>
          <w:szCs w:val="24"/>
        </w:rPr>
        <w:t xml:space="preserve"> θα αποχωρήσει</w:t>
      </w:r>
      <w:r>
        <w:rPr>
          <w:rFonts w:eastAsia="Times New Roman"/>
          <w:bCs/>
          <w:szCs w:val="24"/>
        </w:rPr>
        <w:t>,</w:t>
      </w:r>
      <w:r w:rsidRPr="00BD06FF">
        <w:rPr>
          <w:rFonts w:eastAsia="Times New Roman"/>
          <w:bCs/>
          <w:szCs w:val="24"/>
        </w:rPr>
        <w:t xml:space="preserve"> καθώς τελειώνει η σύμβασή τ</w:t>
      </w:r>
      <w:r>
        <w:rPr>
          <w:rFonts w:eastAsia="Times New Roman"/>
          <w:bCs/>
          <w:szCs w:val="24"/>
        </w:rPr>
        <w:t>ης</w:t>
      </w:r>
      <w:r w:rsidRPr="00BD06FF">
        <w:rPr>
          <w:rFonts w:eastAsia="Times New Roman"/>
          <w:bCs/>
          <w:szCs w:val="24"/>
        </w:rPr>
        <w:t xml:space="preserve">. </w:t>
      </w:r>
    </w:p>
    <w:p w14:paraId="01019D37"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 xml:space="preserve">Περίμενα σήμερα τον Υπουργό, ο οποίος </w:t>
      </w:r>
      <w:r>
        <w:rPr>
          <w:rFonts w:eastAsia="Times New Roman"/>
          <w:bCs/>
          <w:szCs w:val="24"/>
        </w:rPr>
        <w:t xml:space="preserve">πέρυσι </w:t>
      </w:r>
      <w:r w:rsidRPr="00BD06FF">
        <w:rPr>
          <w:rFonts w:eastAsia="Times New Roman"/>
          <w:bCs/>
          <w:szCs w:val="24"/>
        </w:rPr>
        <w:t xml:space="preserve">τον Σεπτέμβριο  δεσμεύτηκε ότι μέχρι τέλους του 2017 θα </w:t>
      </w:r>
      <w:proofErr w:type="spellStart"/>
      <w:r w:rsidRPr="00BD06FF">
        <w:rPr>
          <w:rFonts w:eastAsia="Times New Roman"/>
          <w:bCs/>
          <w:szCs w:val="24"/>
        </w:rPr>
        <w:t>εδημιουργείτο</w:t>
      </w:r>
      <w:proofErr w:type="spellEnd"/>
      <w:r w:rsidRPr="00BD06FF">
        <w:rPr>
          <w:rFonts w:eastAsia="Times New Roman"/>
          <w:bCs/>
          <w:szCs w:val="24"/>
        </w:rPr>
        <w:t xml:space="preserve"> το συγκεκριμένο τμήμα χημειοθεραπείας, ώστε τουλάχιστον οι καρκινοπαθείς να βρίσκουν </w:t>
      </w:r>
      <w:r w:rsidRPr="00BD06FF">
        <w:rPr>
          <w:rFonts w:eastAsia="Times New Roman"/>
          <w:bCs/>
          <w:szCs w:val="24"/>
        </w:rPr>
        <w:t>ένα καταφύγιο. Δυστυχώς μέχρι σήμερα, παρ</w:t>
      </w:r>
      <w:r>
        <w:rPr>
          <w:rFonts w:eastAsia="Times New Roman"/>
          <w:bCs/>
          <w:szCs w:val="24"/>
        </w:rPr>
        <w:t xml:space="preserve">’ </w:t>
      </w:r>
      <w:r w:rsidRPr="00BD06FF">
        <w:rPr>
          <w:rFonts w:eastAsia="Times New Roman"/>
          <w:bCs/>
          <w:szCs w:val="24"/>
        </w:rPr>
        <w:t>ότι παρήλθαν δεκαπέντε μήνες, δεν έχει συμβεί το παραμικρό.</w:t>
      </w:r>
    </w:p>
    <w:p w14:paraId="01019D38" w14:textId="77777777" w:rsidR="00E96CEB" w:rsidRDefault="00556F41">
      <w:pPr>
        <w:tabs>
          <w:tab w:val="left" w:pos="2940"/>
        </w:tabs>
        <w:spacing w:line="600" w:lineRule="auto"/>
        <w:ind w:firstLine="720"/>
        <w:jc w:val="both"/>
        <w:rPr>
          <w:rFonts w:eastAsia="Times New Roman"/>
          <w:bCs/>
          <w:szCs w:val="24"/>
        </w:rPr>
      </w:pPr>
      <w:r w:rsidRPr="00BD06FF">
        <w:rPr>
          <w:rFonts w:eastAsia="Times New Roman"/>
          <w:bCs/>
          <w:szCs w:val="24"/>
        </w:rPr>
        <w:t xml:space="preserve">Ελπίζω την επόμενη φορά ο κύριος Υπουργός να βρίσκεται εδώ ή εν πάση </w:t>
      </w:r>
      <w:proofErr w:type="spellStart"/>
      <w:r w:rsidRPr="00BD06FF">
        <w:rPr>
          <w:rFonts w:eastAsia="Times New Roman"/>
          <w:bCs/>
          <w:szCs w:val="24"/>
        </w:rPr>
        <w:t>περιπτώσει</w:t>
      </w:r>
      <w:proofErr w:type="spellEnd"/>
      <w:r w:rsidRPr="00BD06FF">
        <w:rPr>
          <w:rFonts w:eastAsia="Times New Roman"/>
          <w:bCs/>
          <w:szCs w:val="24"/>
        </w:rPr>
        <w:t>, να αντιμετωπιστεί αυτό το ανθρωπιστικής φύσεως ζήτημα και πρόβλημα που τ</w:t>
      </w:r>
      <w:r w:rsidRPr="00BD06FF">
        <w:rPr>
          <w:rFonts w:eastAsia="Times New Roman"/>
          <w:bCs/>
          <w:szCs w:val="24"/>
        </w:rPr>
        <w:t>αλαιπωρεί και τους ίδιους τους καρκινοπαθείς και τους οικείους τους.</w:t>
      </w:r>
    </w:p>
    <w:p w14:paraId="01019D39"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lastRenderedPageBreak/>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Ευχαριστούμε, κύριε Κυριαζίδη. </w:t>
      </w:r>
    </w:p>
    <w:p w14:paraId="01019D3A"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θέμα έχει απασχολήσει επανειλημμένα τη Διάσκεψη των Προέδρων. Επανειλημμένα έχει τεθεί το θέμα στην Κυβέρνηση. Νομίζ</w:t>
      </w:r>
      <w:r>
        <w:rPr>
          <w:rFonts w:eastAsia="Times New Roman" w:cs="Times New Roman"/>
          <w:szCs w:val="24"/>
        </w:rPr>
        <w:t xml:space="preserve">ω ότι είναι θέμα της Κυβέρνησης να συνεννοηθεί με τους Υπουργούς, ούτως ώστε να απαντώνται οι ερωτήσεις, διότι ο κοινοβουλευτικός έλεγχος είναι υποχρέωση του Υπουργού. Δεν εξαρτάται από τη δική του -αν θέλετε- επιθυμία, αλλά είναι υποχρέωση του Υπουργού. </w:t>
      </w:r>
    </w:p>
    <w:p w14:paraId="01019D3B"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Κατά συνέπεια, κρούετε θύρες ανοιχτές με αυτά που λέτε. Έχουν γίνει δηλαδή ενέργειες. Απομένει η Κυβέρνηση να απαντήσει διά των Υπουργών της. </w:t>
      </w:r>
    </w:p>
    <w:p w14:paraId="01019D3C"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Ευχαριστώ, κύριε Πρόεδρε, αλλά τουλάχιστον για ευαίσθητα ζητήματα αυτού του περιεχομένου δεν είναι δυνατόν να μην έχουμε μία απάντηση, μία παρέμβαση για δύο χιλιάδες ανθρώπους καρκινοπαθείς. </w:t>
      </w:r>
    </w:p>
    <w:p w14:paraId="01019D3D"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Συμφωνώ.</w:t>
      </w:r>
    </w:p>
    <w:p w14:paraId="01019D3E"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w:t>
      </w:r>
      <w:r>
        <w:rPr>
          <w:rFonts w:eastAsia="Times New Roman" w:cs="Times New Roman"/>
          <w:b/>
          <w:szCs w:val="24"/>
        </w:rPr>
        <w:t xml:space="preserve">Σ: </w:t>
      </w:r>
      <w:r>
        <w:rPr>
          <w:rFonts w:eastAsia="Times New Roman" w:cs="Times New Roman"/>
          <w:szCs w:val="24"/>
        </w:rPr>
        <w:t xml:space="preserve">Αν είναι δυνατόν! Και μάλιστα, όπως είπα και προηγουμένως, ο ένας </w:t>
      </w:r>
      <w:proofErr w:type="spellStart"/>
      <w:r>
        <w:rPr>
          <w:rFonts w:eastAsia="Times New Roman" w:cs="Times New Roman"/>
          <w:szCs w:val="24"/>
        </w:rPr>
        <w:t>ογκολόγος</w:t>
      </w:r>
      <w:proofErr w:type="spellEnd"/>
      <w:r>
        <w:rPr>
          <w:rFonts w:eastAsia="Times New Roman" w:cs="Times New Roman"/>
          <w:szCs w:val="24"/>
        </w:rPr>
        <w:t xml:space="preserve"> μετακινήθηκε από την κλινική και της άλλης </w:t>
      </w:r>
      <w:proofErr w:type="spellStart"/>
      <w:r>
        <w:rPr>
          <w:rFonts w:eastAsia="Times New Roman" w:cs="Times New Roman"/>
          <w:szCs w:val="24"/>
        </w:rPr>
        <w:t>ογκολόγου</w:t>
      </w:r>
      <w:proofErr w:type="spellEnd"/>
      <w:r>
        <w:rPr>
          <w:rFonts w:eastAsia="Times New Roman" w:cs="Times New Roman"/>
          <w:szCs w:val="24"/>
        </w:rPr>
        <w:t xml:space="preserve"> -είναι γυναίκα- τελειώνει η σύμβαση. </w:t>
      </w:r>
    </w:p>
    <w:p w14:paraId="01019D3F"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Ανθρώπινη έκκληση κάνω, επιτέλους να αντιμετωπιστεί ένα τέτοιο ζήτημα που βαρύνει τόσε</w:t>
      </w:r>
      <w:r>
        <w:rPr>
          <w:rFonts w:eastAsia="Times New Roman" w:cs="Times New Roman"/>
          <w:szCs w:val="24"/>
        </w:rPr>
        <w:t xml:space="preserve">ς οικογένειες. </w:t>
      </w:r>
    </w:p>
    <w:p w14:paraId="01019D40"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Ο</w:t>
      </w:r>
      <w:r>
        <w:rPr>
          <w:rFonts w:eastAsia="Times New Roman" w:cs="Times New Roman"/>
          <w:szCs w:val="24"/>
        </w:rPr>
        <w:t xml:space="preserve">λοκληρώθηκε η συζήτηση των επίκαιρων ερωτήσεων. </w:t>
      </w:r>
    </w:p>
    <w:p w14:paraId="01019D41" w14:textId="77777777" w:rsidR="00E96CEB" w:rsidRDefault="00556F41">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w:t>
      </w:r>
      <w:r w:rsidRPr="00C76C56">
        <w:rPr>
          <w:rFonts w:eastAsia="Times New Roman" w:cs="Times New Roman"/>
          <w:szCs w:val="24"/>
        </w:rPr>
        <w:t xml:space="preserve">έχεστε </w:t>
      </w:r>
      <w:r w:rsidRPr="00C76C56">
        <w:rPr>
          <w:rFonts w:eastAsia="Times New Roman" w:cs="Times New Roman"/>
          <w:szCs w:val="24"/>
        </w:rPr>
        <w:t>στο σημείο αυτό να λύσουμε τη συνεδρίαση;</w:t>
      </w:r>
    </w:p>
    <w:p w14:paraId="01019D42" w14:textId="77777777" w:rsidR="00E96CEB" w:rsidRDefault="00556F41">
      <w:pPr>
        <w:spacing w:line="600" w:lineRule="auto"/>
        <w:ind w:firstLine="54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r>
        <w:rPr>
          <w:rFonts w:eastAsia="Times New Roman" w:cs="Times New Roman"/>
          <w:szCs w:val="24"/>
        </w:rPr>
        <w:t xml:space="preserve"> </w:t>
      </w:r>
    </w:p>
    <w:p w14:paraId="01019D43" w14:textId="77777777" w:rsidR="00E96CEB" w:rsidRDefault="00556F41">
      <w:pPr>
        <w:spacing w:line="600" w:lineRule="auto"/>
        <w:ind w:firstLine="540"/>
        <w:jc w:val="both"/>
        <w:rPr>
          <w:rFonts w:eastAsia="Times New Roman" w:cs="Times New Roman"/>
          <w:b/>
          <w:bCs/>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sidRPr="00C76C56">
        <w:rPr>
          <w:rFonts w:eastAsia="Times New Roman" w:cs="Times New Roman"/>
          <w:szCs w:val="24"/>
        </w:rPr>
        <w:t xml:space="preserve">Με τη </w:t>
      </w:r>
      <w:r>
        <w:rPr>
          <w:rFonts w:eastAsia="Times New Roman" w:cs="Times New Roman"/>
          <w:szCs w:val="24"/>
        </w:rPr>
        <w:t xml:space="preserve">συναίνεση του Σώματος και ώρα 18.31΄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αύριο, ημέρα Τρίτη 11</w:t>
      </w:r>
      <w:r w:rsidRPr="00C76C56">
        <w:rPr>
          <w:rFonts w:eastAsia="Times New Roman" w:cs="Times New Roman"/>
          <w:szCs w:val="24"/>
        </w:rPr>
        <w:t xml:space="preserve"> </w:t>
      </w:r>
      <w:r>
        <w:rPr>
          <w:rFonts w:eastAsia="Times New Roman" w:cs="Times New Roman"/>
          <w:szCs w:val="24"/>
        </w:rPr>
        <w:t>Δεκεμβρίου 2018 και ώρα 11</w:t>
      </w:r>
      <w:r w:rsidRPr="00C76C56">
        <w:rPr>
          <w:rFonts w:eastAsia="Times New Roman" w:cs="Times New Roman"/>
          <w:szCs w:val="24"/>
        </w:rPr>
        <w:t>.00΄, με αντικείμενο εργασιών του Σώματος</w:t>
      </w:r>
      <w:r>
        <w:rPr>
          <w:rFonts w:eastAsia="Times New Roman" w:cs="Times New Roman"/>
          <w:szCs w:val="24"/>
        </w:rPr>
        <w:t>:</w:t>
      </w:r>
      <w:r w:rsidRPr="00C76C56">
        <w:rPr>
          <w:rFonts w:eastAsia="Times New Roman" w:cs="Times New Roman"/>
          <w:szCs w:val="24"/>
        </w:rPr>
        <w:t xml:space="preserve"> </w:t>
      </w:r>
      <w:r>
        <w:rPr>
          <w:rFonts w:eastAsia="Times New Roman" w:cs="Times New Roman"/>
          <w:szCs w:val="24"/>
        </w:rPr>
        <w:t xml:space="preserve">νομοθετική εργασία, </w:t>
      </w:r>
      <w:r w:rsidRPr="00C76C56">
        <w:rPr>
          <w:rFonts w:eastAsia="Times New Roman" w:cs="Times New Roman"/>
          <w:szCs w:val="24"/>
        </w:rPr>
        <w:t xml:space="preserve">σύμφωνα με </w:t>
      </w:r>
      <w:r>
        <w:rPr>
          <w:rFonts w:eastAsia="Times New Roman" w:cs="Times New Roman"/>
          <w:szCs w:val="24"/>
        </w:rPr>
        <w:t xml:space="preserve">την ειδική </w:t>
      </w:r>
      <w:r w:rsidRPr="00C76C56">
        <w:rPr>
          <w:rFonts w:eastAsia="Times New Roman" w:cs="Times New Roman"/>
          <w:szCs w:val="24"/>
        </w:rPr>
        <w:t>ημερήσια</w:t>
      </w:r>
      <w:r>
        <w:rPr>
          <w:rFonts w:eastAsia="Times New Roman" w:cs="Times New Roman"/>
          <w:szCs w:val="24"/>
        </w:rPr>
        <w:t xml:space="preserve"> διάταξη</w:t>
      </w:r>
      <w:r w:rsidRPr="00C76C56">
        <w:rPr>
          <w:rFonts w:eastAsia="Times New Roman" w:cs="Times New Roman"/>
          <w:szCs w:val="24"/>
        </w:rPr>
        <w:t xml:space="preserve"> </w:t>
      </w:r>
      <w:r>
        <w:rPr>
          <w:rFonts w:eastAsia="Times New Roman" w:cs="Times New Roman"/>
          <w:szCs w:val="24"/>
        </w:rPr>
        <w:t>και τ</w:t>
      </w:r>
      <w:r w:rsidRPr="00C76C56">
        <w:rPr>
          <w:rFonts w:eastAsia="Times New Roman" w:cs="Times New Roman"/>
          <w:szCs w:val="24"/>
        </w:rPr>
        <w:t xml:space="preserve">ην </w:t>
      </w:r>
      <w:r>
        <w:rPr>
          <w:rFonts w:eastAsia="Times New Roman" w:cs="Times New Roman"/>
          <w:szCs w:val="24"/>
        </w:rPr>
        <w:t xml:space="preserve">ημερήσια </w:t>
      </w:r>
      <w:r w:rsidRPr="00C76C56">
        <w:rPr>
          <w:rFonts w:eastAsia="Times New Roman" w:cs="Times New Roman"/>
          <w:szCs w:val="24"/>
        </w:rPr>
        <w:t>διάταξη που έχ</w:t>
      </w:r>
      <w:r>
        <w:rPr>
          <w:rFonts w:eastAsia="Times New Roman" w:cs="Times New Roman"/>
          <w:szCs w:val="24"/>
        </w:rPr>
        <w:t>ουν</w:t>
      </w:r>
      <w:r w:rsidRPr="00C76C56">
        <w:rPr>
          <w:rFonts w:eastAsia="Times New Roman" w:cs="Times New Roman"/>
          <w:szCs w:val="24"/>
        </w:rPr>
        <w:t xml:space="preserve"> διαν</w:t>
      </w:r>
      <w:r w:rsidRPr="00C76C56">
        <w:rPr>
          <w:rFonts w:eastAsia="Times New Roman" w:cs="Times New Roman"/>
          <w:szCs w:val="24"/>
        </w:rPr>
        <w:t xml:space="preserve">εμηθεί. </w:t>
      </w:r>
    </w:p>
    <w:p w14:paraId="01019D44" w14:textId="77777777" w:rsidR="00E96CEB" w:rsidRDefault="00556F41">
      <w:pPr>
        <w:spacing w:line="600" w:lineRule="auto"/>
        <w:ind w:firstLine="720"/>
        <w:jc w:val="both"/>
        <w:rPr>
          <w:rFonts w:eastAsia="Times New Roman" w:cs="Times New Roman"/>
          <w:szCs w:val="24"/>
        </w:rPr>
      </w:pPr>
      <w:r w:rsidRPr="00C76C56">
        <w:rPr>
          <w:rFonts w:eastAsia="Times New Roman" w:cs="Times New Roman"/>
          <w:b/>
          <w:bCs/>
          <w:szCs w:val="24"/>
        </w:rPr>
        <w:lastRenderedPageBreak/>
        <w:t>Ο ΠΡΟΕΔΡΟΣ                                                        ΟΙ ΓΡΑΜΜΑΤΕΙΣ</w:t>
      </w:r>
      <w:r w:rsidRPr="00C76C56">
        <w:rPr>
          <w:rFonts w:eastAsia="Times New Roman" w:cs="Times New Roman"/>
          <w:szCs w:val="24"/>
        </w:rPr>
        <w:t xml:space="preserve"> </w:t>
      </w:r>
      <w:r>
        <w:rPr>
          <w:rFonts w:eastAsia="Times New Roman" w:cs="Times New Roman"/>
          <w:szCs w:val="24"/>
        </w:rPr>
        <w:t xml:space="preserve">  </w:t>
      </w:r>
    </w:p>
    <w:p w14:paraId="01019D45" w14:textId="77777777" w:rsidR="00E96CEB" w:rsidRDefault="00E96CEB">
      <w:pPr>
        <w:tabs>
          <w:tab w:val="left" w:pos="2738"/>
          <w:tab w:val="center" w:pos="4753"/>
          <w:tab w:val="left" w:pos="5723"/>
        </w:tabs>
        <w:spacing w:line="600" w:lineRule="auto"/>
        <w:ind w:firstLine="720"/>
        <w:jc w:val="both"/>
        <w:rPr>
          <w:rFonts w:eastAsia="Times New Roman" w:cs="Times New Roman"/>
          <w:szCs w:val="24"/>
        </w:rPr>
      </w:pPr>
    </w:p>
    <w:p w14:paraId="01019D46" w14:textId="77777777" w:rsidR="00E96CEB" w:rsidRDefault="00E96CEB">
      <w:pPr>
        <w:tabs>
          <w:tab w:val="left" w:pos="2738"/>
          <w:tab w:val="center" w:pos="4753"/>
          <w:tab w:val="left" w:pos="5723"/>
        </w:tabs>
        <w:spacing w:line="600" w:lineRule="auto"/>
        <w:ind w:firstLine="720"/>
        <w:jc w:val="both"/>
        <w:rPr>
          <w:rFonts w:eastAsia="Times New Roman" w:cs="Times New Roman"/>
          <w:szCs w:val="24"/>
        </w:rPr>
      </w:pPr>
    </w:p>
    <w:p w14:paraId="01019D47" w14:textId="77777777" w:rsidR="00E96CEB" w:rsidRDefault="00E96CEB">
      <w:pPr>
        <w:tabs>
          <w:tab w:val="left" w:pos="2738"/>
          <w:tab w:val="center" w:pos="4753"/>
          <w:tab w:val="left" w:pos="5723"/>
        </w:tabs>
        <w:spacing w:line="600" w:lineRule="auto"/>
        <w:ind w:firstLine="720"/>
        <w:jc w:val="both"/>
        <w:rPr>
          <w:rFonts w:eastAsia="Times New Roman" w:cs="Times New Roman"/>
          <w:szCs w:val="24"/>
        </w:rPr>
      </w:pPr>
    </w:p>
    <w:p w14:paraId="01019D48"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p>
    <w:p w14:paraId="01019D49"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p>
    <w:p w14:paraId="01019D4A" w14:textId="77777777" w:rsidR="00E96CEB" w:rsidRDefault="00556F41">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 xml:space="preserve"> </w:t>
      </w:r>
    </w:p>
    <w:p w14:paraId="01019D4B" w14:textId="77777777" w:rsidR="00E96CEB" w:rsidRDefault="00556F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p>
    <w:p w14:paraId="01019D4C" w14:textId="77777777" w:rsidR="00E96CEB" w:rsidRDefault="00E96CEB">
      <w:pPr>
        <w:tabs>
          <w:tab w:val="left" w:pos="2738"/>
          <w:tab w:val="center" w:pos="4753"/>
          <w:tab w:val="left" w:pos="5723"/>
        </w:tabs>
        <w:spacing w:line="600" w:lineRule="auto"/>
        <w:ind w:firstLine="720"/>
        <w:jc w:val="both"/>
        <w:rPr>
          <w:rFonts w:eastAsia="Times New Roman" w:cs="Times New Roman"/>
          <w:szCs w:val="24"/>
        </w:rPr>
      </w:pPr>
    </w:p>
    <w:p w14:paraId="01019D4D" w14:textId="77777777" w:rsidR="00E96CEB" w:rsidRDefault="00E96CEB">
      <w:pPr>
        <w:tabs>
          <w:tab w:val="left" w:pos="2738"/>
          <w:tab w:val="center" w:pos="4753"/>
          <w:tab w:val="left" w:pos="5723"/>
        </w:tabs>
        <w:spacing w:line="600" w:lineRule="auto"/>
        <w:ind w:firstLine="720"/>
        <w:jc w:val="both"/>
        <w:rPr>
          <w:rFonts w:eastAsia="Times New Roman" w:cs="Times New Roman"/>
          <w:szCs w:val="24"/>
        </w:rPr>
      </w:pPr>
    </w:p>
    <w:p w14:paraId="01019D4E" w14:textId="77777777" w:rsidR="00E96CEB" w:rsidRDefault="00E96CEB">
      <w:pPr>
        <w:tabs>
          <w:tab w:val="left" w:pos="2738"/>
          <w:tab w:val="center" w:pos="4753"/>
          <w:tab w:val="left" w:pos="5723"/>
        </w:tabs>
        <w:spacing w:line="600" w:lineRule="auto"/>
        <w:ind w:firstLine="720"/>
        <w:jc w:val="center"/>
        <w:rPr>
          <w:rFonts w:eastAsia="Times New Roman" w:cs="Times New Roman"/>
          <w:szCs w:val="24"/>
        </w:rPr>
      </w:pPr>
    </w:p>
    <w:p w14:paraId="01019D4F" w14:textId="77777777" w:rsidR="00E96CEB" w:rsidRDefault="00E96CEB">
      <w:pPr>
        <w:rPr>
          <w:rFonts w:eastAsia="Times New Roman" w:cs="Times New Roman"/>
          <w:szCs w:val="24"/>
        </w:rPr>
      </w:pPr>
    </w:p>
    <w:p w14:paraId="01019D50" w14:textId="77777777" w:rsidR="00E96CEB" w:rsidRDefault="00E96CEB">
      <w:pPr>
        <w:rPr>
          <w:rFonts w:eastAsia="Times New Roman" w:cs="Times New Roman"/>
          <w:szCs w:val="24"/>
        </w:rPr>
      </w:pPr>
    </w:p>
    <w:p w14:paraId="01019D51" w14:textId="77777777" w:rsidR="00E96CEB" w:rsidRDefault="00556F41">
      <w:pPr>
        <w:tabs>
          <w:tab w:val="left" w:pos="2246"/>
        </w:tabs>
        <w:rPr>
          <w:rFonts w:eastAsia="Times New Roman" w:cs="Times New Roman"/>
          <w:szCs w:val="24"/>
        </w:rPr>
      </w:pPr>
      <w:r>
        <w:rPr>
          <w:rFonts w:eastAsia="Times New Roman" w:cs="Times New Roman"/>
          <w:szCs w:val="24"/>
        </w:rPr>
        <w:tab/>
      </w:r>
    </w:p>
    <w:sectPr w:rsidR="00E96C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r3zBNTEWi9ITb4Zntz2LLa+i9pw=" w:salt="aJ1l4AE7+/88OOoW6XN3Y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EB"/>
    <w:rsid w:val="0013747E"/>
    <w:rsid w:val="00556F41"/>
    <w:rsid w:val="00E96C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9CD3"/>
  <w15:docId w15:val="{FB05ED72-BC76-48DE-BA8D-7012E394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41A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F41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740</MetadataID>
    <Session xmlns="641f345b-441b-4b81-9152-adc2e73ba5e1">Δ´</Session>
    <Date xmlns="641f345b-441b-4b81-9152-adc2e73ba5e1">2018-12-09T22:00:00+00:00</Date>
    <Status xmlns="641f345b-441b-4b81-9152-adc2e73ba5e1">
      <Url>https://intra.parliament.gr/praktika/Lists/Incoming_Metadata/EditForm.aspx?ID=740&amp;Source=/praktika/Recordings_Library/Forms/AllItems.aspx</Url>
      <Description>Δημοσιεύτηκε</Description>
    </Status>
    <Meeting xmlns="641f345b-441b-4b81-9152-adc2e73ba5e1">Μ´</Meeting>
  </documentManagement>
</p:properties>
</file>

<file path=customXml/itemProps1.xml><?xml version="1.0" encoding="utf-8"?>
<ds:datastoreItem xmlns:ds="http://schemas.openxmlformats.org/officeDocument/2006/customXml" ds:itemID="{294C50C7-782E-4145-8B66-C354AEA97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CC48AD-F7F6-4326-A5B9-B1425933FABA}">
  <ds:schemaRefs>
    <ds:schemaRef ds:uri="http://schemas.microsoft.com/sharepoint/v3/contenttype/forms"/>
  </ds:schemaRefs>
</ds:datastoreItem>
</file>

<file path=customXml/itemProps3.xml><?xml version="1.0" encoding="utf-8"?>
<ds:datastoreItem xmlns:ds="http://schemas.openxmlformats.org/officeDocument/2006/customXml" ds:itemID="{59112950-9AAB-4123-A119-5DAE273D7232}">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4895</Words>
  <Characters>26436</Characters>
  <Application>Microsoft Office Word</Application>
  <DocSecurity>0</DocSecurity>
  <Lines>220</Lines>
  <Paragraphs>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2018-12-18T09:56:00Z</dcterms:created>
  <dcterms:modified xsi:type="dcterms:W3CDTF">2018-12-18T09:56:00Z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