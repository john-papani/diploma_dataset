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118B6" w14:textId="77777777" w:rsidR="00D259D9" w:rsidRPr="00D259D9" w:rsidRDefault="00D259D9" w:rsidP="00D259D9">
      <w:pPr>
        <w:spacing w:after="0" w:line="360" w:lineRule="auto"/>
        <w:rPr>
          <w:ins w:id="0" w:author="Φλούδα Χριστίνα" w:date="2018-05-08T11:43:00Z"/>
          <w:rFonts w:eastAsia="Times New Roman"/>
          <w:szCs w:val="24"/>
          <w:lang w:eastAsia="en-US"/>
        </w:rPr>
      </w:pPr>
      <w:bookmarkStart w:id="1" w:name="_GoBack"/>
      <w:bookmarkEnd w:id="1"/>
      <w:ins w:id="2" w:author="Φλούδα Χριστίνα" w:date="2018-05-08T11:43:00Z">
        <w:r w:rsidRPr="00D259D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F9DF2DB" w14:textId="77777777" w:rsidR="00D259D9" w:rsidRPr="00D259D9" w:rsidRDefault="00D259D9" w:rsidP="00D259D9">
      <w:pPr>
        <w:spacing w:after="0" w:line="360" w:lineRule="auto"/>
        <w:rPr>
          <w:ins w:id="3" w:author="Φλούδα Χριστίνα" w:date="2018-05-08T11:43:00Z"/>
          <w:rFonts w:eastAsia="Times New Roman"/>
          <w:szCs w:val="24"/>
          <w:lang w:eastAsia="en-US"/>
        </w:rPr>
      </w:pPr>
    </w:p>
    <w:p w14:paraId="497A953F" w14:textId="77777777" w:rsidR="00D259D9" w:rsidRPr="00D259D9" w:rsidRDefault="00D259D9" w:rsidP="00D259D9">
      <w:pPr>
        <w:spacing w:after="0" w:line="360" w:lineRule="auto"/>
        <w:rPr>
          <w:ins w:id="4" w:author="Φλούδα Χριστίνα" w:date="2018-05-08T11:43:00Z"/>
          <w:rFonts w:eastAsia="Times New Roman"/>
          <w:szCs w:val="24"/>
          <w:lang w:eastAsia="en-US"/>
        </w:rPr>
      </w:pPr>
      <w:ins w:id="5" w:author="Φλούδα Χριστίνα" w:date="2018-05-08T11:43:00Z">
        <w:r w:rsidRPr="00D259D9">
          <w:rPr>
            <w:rFonts w:eastAsia="Times New Roman"/>
            <w:szCs w:val="24"/>
            <w:lang w:eastAsia="en-US"/>
          </w:rPr>
          <w:t>ΠΙΝΑΚΑΣ ΠΕΡΙΕΧΟΜΕΝΩΝ</w:t>
        </w:r>
      </w:ins>
    </w:p>
    <w:p w14:paraId="7EBC7BFB" w14:textId="77777777" w:rsidR="00D259D9" w:rsidRPr="00D259D9" w:rsidRDefault="00D259D9" w:rsidP="00D259D9">
      <w:pPr>
        <w:spacing w:after="0" w:line="360" w:lineRule="auto"/>
        <w:rPr>
          <w:ins w:id="6" w:author="Φλούδα Χριστίνα" w:date="2018-05-08T11:43:00Z"/>
          <w:rFonts w:eastAsia="Times New Roman"/>
          <w:szCs w:val="24"/>
          <w:lang w:eastAsia="en-US"/>
        </w:rPr>
      </w:pPr>
      <w:ins w:id="7" w:author="Φλούδα Χριστίνα" w:date="2018-05-08T11:43:00Z">
        <w:r w:rsidRPr="00D259D9">
          <w:rPr>
            <w:rFonts w:eastAsia="Times New Roman"/>
            <w:szCs w:val="24"/>
            <w:lang w:eastAsia="en-US"/>
          </w:rPr>
          <w:t xml:space="preserve">ΙΖ΄ ΠΕΡΙΟΔΟΣ </w:t>
        </w:r>
      </w:ins>
    </w:p>
    <w:p w14:paraId="1FED542E" w14:textId="77777777" w:rsidR="00D259D9" w:rsidRPr="00D259D9" w:rsidRDefault="00D259D9" w:rsidP="00D259D9">
      <w:pPr>
        <w:spacing w:after="0" w:line="360" w:lineRule="auto"/>
        <w:rPr>
          <w:ins w:id="8" w:author="Φλούδα Χριστίνα" w:date="2018-05-08T11:43:00Z"/>
          <w:rFonts w:eastAsia="Times New Roman"/>
          <w:szCs w:val="24"/>
          <w:lang w:eastAsia="en-US"/>
        </w:rPr>
      </w:pPr>
      <w:ins w:id="9" w:author="Φλούδα Χριστίνα" w:date="2018-05-08T11:43:00Z">
        <w:r w:rsidRPr="00D259D9">
          <w:rPr>
            <w:rFonts w:eastAsia="Times New Roman"/>
            <w:szCs w:val="24"/>
            <w:lang w:eastAsia="en-US"/>
          </w:rPr>
          <w:t>ΠΡΟΕΔΡΕΥΟΜΕΝΗΣ ΚΟΙΝΟΒΟΥΛΕΥΤΙΚΗΣ ΔΗΜΟΚΡΑΤΙΑΣ</w:t>
        </w:r>
      </w:ins>
    </w:p>
    <w:p w14:paraId="6EC33642" w14:textId="77777777" w:rsidR="00D259D9" w:rsidRPr="00D259D9" w:rsidRDefault="00D259D9" w:rsidP="00D259D9">
      <w:pPr>
        <w:spacing w:after="0" w:line="360" w:lineRule="auto"/>
        <w:rPr>
          <w:ins w:id="10" w:author="Φλούδα Χριστίνα" w:date="2018-05-08T11:43:00Z"/>
          <w:rFonts w:eastAsia="Times New Roman"/>
          <w:szCs w:val="24"/>
          <w:lang w:eastAsia="en-US"/>
        </w:rPr>
      </w:pPr>
      <w:ins w:id="11" w:author="Φλούδα Χριστίνα" w:date="2018-05-08T11:43:00Z">
        <w:r w:rsidRPr="00D259D9">
          <w:rPr>
            <w:rFonts w:eastAsia="Times New Roman"/>
            <w:szCs w:val="24"/>
            <w:lang w:eastAsia="en-US"/>
          </w:rPr>
          <w:t>ΣΥΝΟΔΟΣ Γ΄</w:t>
        </w:r>
      </w:ins>
    </w:p>
    <w:p w14:paraId="5205821A" w14:textId="77777777" w:rsidR="00D259D9" w:rsidRPr="00D259D9" w:rsidRDefault="00D259D9" w:rsidP="00D259D9">
      <w:pPr>
        <w:spacing w:after="0" w:line="360" w:lineRule="auto"/>
        <w:rPr>
          <w:ins w:id="12" w:author="Φλούδα Χριστίνα" w:date="2018-05-08T11:43:00Z"/>
          <w:rFonts w:eastAsia="Times New Roman"/>
          <w:szCs w:val="24"/>
          <w:lang w:eastAsia="en-US"/>
        </w:rPr>
      </w:pPr>
    </w:p>
    <w:p w14:paraId="385D10AA" w14:textId="77777777" w:rsidR="00D259D9" w:rsidRPr="00D259D9" w:rsidRDefault="00D259D9" w:rsidP="00D259D9">
      <w:pPr>
        <w:spacing w:after="0" w:line="360" w:lineRule="auto"/>
        <w:rPr>
          <w:ins w:id="13" w:author="Φλούδα Χριστίνα" w:date="2018-05-08T11:43:00Z"/>
          <w:rFonts w:eastAsia="Times New Roman"/>
          <w:szCs w:val="24"/>
          <w:lang w:eastAsia="en-US"/>
        </w:rPr>
      </w:pPr>
      <w:ins w:id="14" w:author="Φλούδα Χριστίνα" w:date="2018-05-08T11:43:00Z">
        <w:r w:rsidRPr="00D259D9">
          <w:rPr>
            <w:rFonts w:eastAsia="Times New Roman"/>
            <w:szCs w:val="24"/>
            <w:lang w:eastAsia="en-US"/>
          </w:rPr>
          <w:t>ΣΥΝΕΔΡΙΑΣΗ ΡΖ΄</w:t>
        </w:r>
      </w:ins>
    </w:p>
    <w:p w14:paraId="65550ED7" w14:textId="77777777" w:rsidR="00D259D9" w:rsidRPr="00D259D9" w:rsidRDefault="00D259D9" w:rsidP="00D259D9">
      <w:pPr>
        <w:spacing w:after="0" w:line="360" w:lineRule="auto"/>
        <w:rPr>
          <w:ins w:id="15" w:author="Φλούδα Χριστίνα" w:date="2018-05-08T11:43:00Z"/>
          <w:rFonts w:eastAsia="Times New Roman"/>
          <w:szCs w:val="24"/>
          <w:lang w:eastAsia="en-US"/>
        </w:rPr>
      </w:pPr>
      <w:ins w:id="16" w:author="Φλούδα Χριστίνα" w:date="2018-05-08T11:43:00Z">
        <w:r w:rsidRPr="00D259D9">
          <w:rPr>
            <w:rFonts w:eastAsia="Times New Roman"/>
            <w:szCs w:val="24"/>
            <w:lang w:eastAsia="en-US"/>
          </w:rPr>
          <w:t>Δευτέρα  30 Απριλίου 2018</w:t>
        </w:r>
      </w:ins>
    </w:p>
    <w:p w14:paraId="0B273A15" w14:textId="77777777" w:rsidR="00D259D9" w:rsidRPr="00D259D9" w:rsidRDefault="00D259D9" w:rsidP="00D259D9">
      <w:pPr>
        <w:spacing w:after="0" w:line="360" w:lineRule="auto"/>
        <w:rPr>
          <w:ins w:id="17" w:author="Φλούδα Χριστίνα" w:date="2018-05-08T11:43:00Z"/>
          <w:rFonts w:eastAsia="Times New Roman"/>
          <w:szCs w:val="24"/>
          <w:lang w:eastAsia="en-US"/>
        </w:rPr>
      </w:pPr>
    </w:p>
    <w:p w14:paraId="7AEBE149" w14:textId="77777777" w:rsidR="00D259D9" w:rsidRPr="00D259D9" w:rsidRDefault="00D259D9" w:rsidP="00D259D9">
      <w:pPr>
        <w:spacing w:after="0" w:line="360" w:lineRule="auto"/>
        <w:rPr>
          <w:ins w:id="18" w:author="Φλούδα Χριστίνα" w:date="2018-05-08T11:43:00Z"/>
          <w:rFonts w:eastAsia="Times New Roman"/>
          <w:szCs w:val="24"/>
          <w:lang w:eastAsia="en-US"/>
        </w:rPr>
      </w:pPr>
      <w:ins w:id="19" w:author="Φλούδα Χριστίνα" w:date="2018-05-08T11:43:00Z">
        <w:r w:rsidRPr="00D259D9">
          <w:rPr>
            <w:rFonts w:eastAsia="Times New Roman"/>
            <w:szCs w:val="24"/>
            <w:lang w:eastAsia="en-US"/>
          </w:rPr>
          <w:t>ΘΕΜΑΤΑ</w:t>
        </w:r>
      </w:ins>
    </w:p>
    <w:p w14:paraId="462EAD6C" w14:textId="77777777" w:rsidR="00D259D9" w:rsidRPr="00D259D9" w:rsidRDefault="00D259D9" w:rsidP="00D259D9">
      <w:pPr>
        <w:spacing w:after="0" w:line="360" w:lineRule="auto"/>
        <w:rPr>
          <w:ins w:id="20" w:author="Φλούδα Χριστίνα" w:date="2018-05-08T11:43:00Z"/>
          <w:rFonts w:eastAsia="Times New Roman"/>
          <w:szCs w:val="24"/>
          <w:lang w:eastAsia="en-US"/>
        </w:rPr>
      </w:pPr>
      <w:ins w:id="21" w:author="Φλούδα Χριστίνα" w:date="2018-05-08T11:43:00Z">
        <w:r w:rsidRPr="00D259D9">
          <w:rPr>
            <w:rFonts w:eastAsia="Times New Roman"/>
            <w:szCs w:val="24"/>
            <w:lang w:eastAsia="en-US"/>
          </w:rPr>
          <w:t xml:space="preserve"> </w:t>
        </w:r>
        <w:r w:rsidRPr="00D259D9">
          <w:rPr>
            <w:rFonts w:eastAsia="Times New Roman"/>
            <w:szCs w:val="24"/>
            <w:lang w:eastAsia="en-US"/>
          </w:rPr>
          <w:br/>
          <w:t xml:space="preserve">Α. ΕΙΔΙΚΑ ΘΕΜΑΤΑ </w:t>
        </w:r>
        <w:r w:rsidRPr="00D259D9">
          <w:rPr>
            <w:rFonts w:eastAsia="Times New Roman"/>
            <w:szCs w:val="24"/>
            <w:lang w:eastAsia="en-US"/>
          </w:rPr>
          <w:br/>
          <w:t xml:space="preserve">1. Ανακοινώνεται ότι η Ειδική Κοινοβουλευτική Επιτροπή «για τη διενέργεια προκαταρκτικής εξέτασης σύμφωνα με την απόφαση της Ολομέλειας της Βουλής που λήφθηκε κατά τη συνεδρίαση της 21ης Φεβρουαρίου 2018 σχετικά με την υπόθεση NOVARTIS» καταθέτει το Πόρισμά της, το οποίο θα καταχωριστεί στα Πρακτικά της σημερινής συνεδρίασης, σελ. </w:t>
        </w:r>
        <w:r w:rsidRPr="00D259D9">
          <w:rPr>
            <w:rFonts w:eastAsia="Times New Roman"/>
            <w:szCs w:val="24"/>
            <w:lang w:eastAsia="en-US"/>
          </w:rPr>
          <w:br/>
          <w:t xml:space="preserve">2. Επί διαδικαστικού θέματος, σελ. </w:t>
        </w:r>
        <w:r w:rsidRPr="00D259D9">
          <w:rPr>
            <w:rFonts w:eastAsia="Times New Roman"/>
            <w:szCs w:val="24"/>
            <w:lang w:eastAsia="en-US"/>
          </w:rPr>
          <w:br/>
          <w:t xml:space="preserve"> </w:t>
        </w:r>
        <w:r w:rsidRPr="00D259D9">
          <w:rPr>
            <w:rFonts w:eastAsia="Times New Roman"/>
            <w:szCs w:val="24"/>
            <w:lang w:eastAsia="en-US"/>
          </w:rPr>
          <w:br/>
          <w:t xml:space="preserve">Β. ΚΟΙΝΟΒΟΥΛΕΥΤΙΚΟΣ ΕΛΕΓΧΟΣ </w:t>
        </w:r>
        <w:r w:rsidRPr="00D259D9">
          <w:rPr>
            <w:rFonts w:eastAsia="Times New Roman"/>
            <w:szCs w:val="24"/>
            <w:lang w:eastAsia="en-US"/>
          </w:rPr>
          <w:br/>
          <w:t xml:space="preserve">Συζήτηση επίκαιρης ερώτησης προς τον Υπουργό Δικαιοσύνης, Διαφάνειας και Ανθρωπίνων Δικαιωμάτων, με θέμα: «Η αυτοάμυνα ύστερα από επίθεση μέσα στο σπίτι», σελ. </w:t>
        </w:r>
        <w:r w:rsidRPr="00D259D9">
          <w:rPr>
            <w:rFonts w:eastAsia="Times New Roman"/>
            <w:szCs w:val="24"/>
            <w:lang w:eastAsia="en-US"/>
          </w:rPr>
          <w:br/>
        </w:r>
      </w:ins>
    </w:p>
    <w:p w14:paraId="07BFE47A" w14:textId="77777777" w:rsidR="00D259D9" w:rsidRPr="00D259D9" w:rsidRDefault="00D259D9" w:rsidP="00D259D9">
      <w:pPr>
        <w:spacing w:after="0" w:line="360" w:lineRule="auto"/>
        <w:rPr>
          <w:ins w:id="22" w:author="Φλούδα Χριστίνα" w:date="2018-05-08T11:43:00Z"/>
          <w:rFonts w:eastAsia="Times New Roman"/>
          <w:szCs w:val="24"/>
          <w:lang w:eastAsia="en-US"/>
        </w:rPr>
      </w:pPr>
      <w:ins w:id="23" w:author="Φλούδα Χριστίνα" w:date="2018-05-08T11:43:00Z">
        <w:r w:rsidRPr="00D259D9">
          <w:rPr>
            <w:rFonts w:eastAsia="Times New Roman"/>
            <w:szCs w:val="24"/>
            <w:lang w:eastAsia="en-US"/>
          </w:rPr>
          <w:t>ΠΡΟΕΔΡΕΥΟΥΣΑ</w:t>
        </w:r>
      </w:ins>
    </w:p>
    <w:p w14:paraId="67ACC06F" w14:textId="77777777" w:rsidR="00D259D9" w:rsidRPr="00D259D9" w:rsidRDefault="00D259D9" w:rsidP="00D259D9">
      <w:pPr>
        <w:spacing w:after="0" w:line="360" w:lineRule="auto"/>
        <w:rPr>
          <w:ins w:id="24" w:author="Φλούδα Χριστίνα" w:date="2018-05-08T11:43:00Z"/>
          <w:rFonts w:eastAsia="Times New Roman"/>
          <w:szCs w:val="24"/>
          <w:lang w:eastAsia="en-US"/>
        </w:rPr>
      </w:pPr>
      <w:ins w:id="25" w:author="Φλούδα Χριστίνα" w:date="2018-05-08T11:43:00Z">
        <w:r w:rsidRPr="00D259D9">
          <w:rPr>
            <w:rFonts w:eastAsia="Times New Roman"/>
            <w:szCs w:val="24"/>
            <w:lang w:eastAsia="en-US"/>
          </w:rPr>
          <w:t>ΧΡΙΣΤΟΔΟΥΛΟΠΟΥΛΟΥ Α. , σελ.</w:t>
        </w:r>
        <w:r w:rsidRPr="00D259D9">
          <w:rPr>
            <w:rFonts w:eastAsia="Times New Roman"/>
            <w:szCs w:val="24"/>
            <w:lang w:eastAsia="en-US"/>
          </w:rPr>
          <w:br/>
        </w:r>
      </w:ins>
    </w:p>
    <w:p w14:paraId="695F514A" w14:textId="77777777" w:rsidR="00D259D9" w:rsidRPr="00D259D9" w:rsidRDefault="00D259D9" w:rsidP="00D259D9">
      <w:pPr>
        <w:spacing w:after="0" w:line="360" w:lineRule="auto"/>
        <w:rPr>
          <w:ins w:id="26" w:author="Φλούδα Χριστίνα" w:date="2018-05-08T11:43:00Z"/>
          <w:rFonts w:eastAsia="Times New Roman"/>
          <w:szCs w:val="24"/>
          <w:lang w:eastAsia="en-US"/>
        </w:rPr>
      </w:pPr>
    </w:p>
    <w:p w14:paraId="08BE8477" w14:textId="77777777" w:rsidR="00D259D9" w:rsidRPr="00D259D9" w:rsidRDefault="00D259D9" w:rsidP="00D259D9">
      <w:pPr>
        <w:spacing w:after="0" w:line="360" w:lineRule="auto"/>
        <w:rPr>
          <w:ins w:id="27" w:author="Φλούδα Χριστίνα" w:date="2018-05-08T11:43:00Z"/>
          <w:rFonts w:eastAsia="Times New Roman"/>
          <w:szCs w:val="24"/>
          <w:lang w:eastAsia="en-US"/>
        </w:rPr>
      </w:pPr>
      <w:ins w:id="28" w:author="Φλούδα Χριστίνα" w:date="2018-05-08T11:43:00Z">
        <w:r w:rsidRPr="00D259D9">
          <w:rPr>
            <w:rFonts w:eastAsia="Times New Roman"/>
            <w:szCs w:val="24"/>
            <w:lang w:eastAsia="en-US"/>
          </w:rPr>
          <w:t>ΟΜΙΛΗΤΕΣ</w:t>
        </w:r>
      </w:ins>
    </w:p>
    <w:p w14:paraId="0E5DC32E" w14:textId="0FEC7105" w:rsidR="00D259D9" w:rsidRDefault="00D259D9" w:rsidP="00D259D9">
      <w:pPr>
        <w:spacing w:line="600" w:lineRule="auto"/>
        <w:ind w:firstLine="720"/>
        <w:jc w:val="center"/>
        <w:rPr>
          <w:ins w:id="29" w:author="Φλούδα Χριστίνα" w:date="2018-05-08T11:43:00Z"/>
          <w:rFonts w:eastAsia="Times New Roman" w:cs="Times New Roman"/>
          <w:szCs w:val="24"/>
        </w:rPr>
      </w:pPr>
      <w:ins w:id="30" w:author="Φλούδα Χριστίνα" w:date="2018-05-08T11:43:00Z">
        <w:r w:rsidRPr="00D259D9">
          <w:rPr>
            <w:rFonts w:eastAsia="Times New Roman"/>
            <w:szCs w:val="24"/>
            <w:lang w:eastAsia="en-US"/>
          </w:rPr>
          <w:br/>
          <w:t>Α. Επί διαδικαστικού θέματος:</w:t>
        </w:r>
        <w:r w:rsidRPr="00D259D9">
          <w:rPr>
            <w:rFonts w:eastAsia="Times New Roman"/>
            <w:szCs w:val="24"/>
            <w:lang w:eastAsia="en-US"/>
          </w:rPr>
          <w:br/>
          <w:t>ΧΡΙΣΤΟΔΟΥΛΟΠΟΥΛΟΥ Α. , σελ.</w:t>
        </w:r>
        <w:r w:rsidRPr="00D259D9">
          <w:rPr>
            <w:rFonts w:eastAsia="Times New Roman"/>
            <w:szCs w:val="24"/>
            <w:lang w:eastAsia="en-US"/>
          </w:rPr>
          <w:br/>
        </w:r>
        <w:r w:rsidRPr="00D259D9">
          <w:rPr>
            <w:rFonts w:eastAsia="Times New Roman"/>
            <w:szCs w:val="24"/>
            <w:lang w:eastAsia="en-US"/>
          </w:rPr>
          <w:br/>
          <w:t>Β. Επί της επίκαιρης ερώτησης:</w:t>
        </w:r>
        <w:r w:rsidRPr="00D259D9">
          <w:rPr>
            <w:rFonts w:eastAsia="Times New Roman"/>
            <w:szCs w:val="24"/>
            <w:lang w:eastAsia="en-US"/>
          </w:rPr>
          <w:br/>
          <w:t>ΚΟΝΤΟΝΗΣ Χ. , σελ.</w:t>
        </w:r>
        <w:r w:rsidRPr="00D259D9">
          <w:rPr>
            <w:rFonts w:eastAsia="Times New Roman"/>
            <w:szCs w:val="24"/>
            <w:lang w:eastAsia="en-US"/>
          </w:rPr>
          <w:br/>
          <w:t>ΚΡΕΜΑΣΤΙΝΟΣ Δ. , σελ.</w:t>
        </w:r>
        <w:r w:rsidRPr="00D259D9">
          <w:rPr>
            <w:rFonts w:eastAsia="Times New Roman"/>
            <w:szCs w:val="24"/>
            <w:lang w:eastAsia="en-US"/>
          </w:rPr>
          <w:br/>
        </w:r>
      </w:ins>
    </w:p>
    <w:p w14:paraId="09A854CB" w14:textId="7F7032E7" w:rsidR="00C9699A" w:rsidRDefault="00D259D9">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09A854CC" w14:textId="77777777" w:rsidR="00C9699A" w:rsidRDefault="00D259D9">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Ζ΄ ΠΕΡΙΟΔΟΣ</w:t>
      </w:r>
    </w:p>
    <w:p w14:paraId="09A854CD" w14:textId="77777777" w:rsidR="00C9699A" w:rsidRDefault="00D259D9">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9A854CE" w14:textId="77777777" w:rsidR="00C9699A" w:rsidRDefault="00D259D9">
      <w:pPr>
        <w:spacing w:line="600" w:lineRule="auto"/>
        <w:ind w:firstLine="720"/>
        <w:jc w:val="center"/>
        <w:rPr>
          <w:rFonts w:eastAsia="Times New Roman" w:cs="Times New Roman"/>
          <w:szCs w:val="24"/>
        </w:rPr>
      </w:pPr>
      <w:r>
        <w:rPr>
          <w:rFonts w:eastAsia="Times New Roman" w:cs="Times New Roman"/>
          <w:szCs w:val="24"/>
        </w:rPr>
        <w:t>ΣΥΝΟΔΟΣ Γ΄</w:t>
      </w:r>
    </w:p>
    <w:p w14:paraId="09A854CF" w14:textId="77777777" w:rsidR="00C9699A" w:rsidRDefault="00D259D9">
      <w:pPr>
        <w:spacing w:line="600" w:lineRule="auto"/>
        <w:ind w:firstLine="720"/>
        <w:jc w:val="center"/>
        <w:rPr>
          <w:rFonts w:eastAsia="Times New Roman" w:cs="Times New Roman"/>
          <w:szCs w:val="24"/>
        </w:rPr>
      </w:pPr>
      <w:r>
        <w:rPr>
          <w:rFonts w:eastAsia="Times New Roman" w:cs="Times New Roman"/>
          <w:szCs w:val="24"/>
        </w:rPr>
        <w:t>ΣΥΝΕΔΡΙΑΣΗ Ρ</w:t>
      </w:r>
      <w:r>
        <w:rPr>
          <w:rFonts w:eastAsia="Times New Roman" w:cs="Times New Roman"/>
          <w:szCs w:val="24"/>
        </w:rPr>
        <w:t>Ζ</w:t>
      </w:r>
      <w:r>
        <w:rPr>
          <w:rFonts w:eastAsia="Times New Roman" w:cs="Times New Roman"/>
          <w:szCs w:val="24"/>
        </w:rPr>
        <w:t>΄</w:t>
      </w:r>
    </w:p>
    <w:p w14:paraId="09A854D0" w14:textId="77777777" w:rsidR="00C9699A" w:rsidRDefault="00D259D9">
      <w:pPr>
        <w:spacing w:line="600" w:lineRule="auto"/>
        <w:ind w:firstLine="720"/>
        <w:jc w:val="center"/>
        <w:rPr>
          <w:rFonts w:eastAsia="Times New Roman" w:cs="Times New Roman"/>
          <w:szCs w:val="24"/>
        </w:rPr>
      </w:pPr>
      <w:r>
        <w:rPr>
          <w:rFonts w:eastAsia="Times New Roman" w:cs="Times New Roman"/>
          <w:szCs w:val="24"/>
        </w:rPr>
        <w:t>Δευτέρα 30 Απριλίου 2018</w:t>
      </w:r>
    </w:p>
    <w:p w14:paraId="09A854D1"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Αθήνα, σήμερα στις 30 Απριλίου 2018, ημέρα Δευτέρα και ώρα 18.03΄</w:t>
      </w:r>
      <w:r w:rsidRPr="0017730D">
        <w:rPr>
          <w:rFonts w:eastAsia="Times New Roman" w:cs="Times New Roman"/>
          <w:szCs w:val="24"/>
        </w:rPr>
        <w:t>,</w:t>
      </w:r>
      <w:r>
        <w:rPr>
          <w:rFonts w:eastAsia="Times New Roman" w:cs="Times New Roman"/>
          <w:szCs w:val="24"/>
        </w:rPr>
        <w:t xml:space="preserve"> συνήλθε στην Αίθουσα της Γερουσίας του Βουλευτηρίου η Βουλή σε ολομέλεια για να συνεδριάσει υπό την προεδρία της Γ΄ Αντιπροέδρου αυτής κ. </w:t>
      </w:r>
      <w:r w:rsidRPr="00E90264">
        <w:rPr>
          <w:rFonts w:eastAsia="Times New Roman" w:cs="Times New Roman"/>
          <w:b/>
          <w:szCs w:val="24"/>
        </w:rPr>
        <w:t>ΑΝΑΣΤΑΣΙΑΣ ΧΡΙΣΤΟΔΟΥΛΟΠΟΥΛΟΥ</w:t>
      </w:r>
      <w:r>
        <w:rPr>
          <w:rFonts w:eastAsia="Times New Roman" w:cs="Times New Roman"/>
          <w:szCs w:val="24"/>
        </w:rPr>
        <w:t>.</w:t>
      </w:r>
    </w:p>
    <w:p w14:paraId="09A854D2" w14:textId="77777777" w:rsidR="00C9699A" w:rsidRDefault="00D259D9">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Κυρίες και κύριοι συνάδελφοι, αρχίζει η συν</w:t>
      </w:r>
      <w:r>
        <w:rPr>
          <w:rFonts w:eastAsia="Times New Roman" w:cs="Times New Roman"/>
          <w:szCs w:val="24"/>
        </w:rPr>
        <w:t>εδρίαση.</w:t>
      </w:r>
    </w:p>
    <w:p w14:paraId="09A854D3" w14:textId="77777777" w:rsidR="00C9699A" w:rsidRDefault="00D259D9">
      <w:pPr>
        <w:spacing w:line="600" w:lineRule="auto"/>
        <w:ind w:firstLine="720"/>
        <w:jc w:val="both"/>
        <w:rPr>
          <w:rFonts w:eastAsia="Times New Roman"/>
          <w:szCs w:val="24"/>
        </w:rPr>
      </w:pPr>
      <w:r>
        <w:rPr>
          <w:rFonts w:eastAsia="Times New Roman"/>
          <w:szCs w:val="24"/>
        </w:rPr>
        <w:t>Πριν ξεκινήσουμε, θα ήθελα να διαβάσω μία ανακοίνωση προς το Σώμα.</w:t>
      </w:r>
    </w:p>
    <w:p w14:paraId="09A854D4" w14:textId="77777777" w:rsidR="00C9699A" w:rsidRDefault="00D259D9">
      <w:pPr>
        <w:spacing w:line="600" w:lineRule="auto"/>
        <w:ind w:firstLine="720"/>
        <w:jc w:val="both"/>
        <w:rPr>
          <w:rFonts w:eastAsia="Times New Roman"/>
          <w:szCs w:val="24"/>
        </w:rPr>
      </w:pPr>
      <w:r>
        <w:rPr>
          <w:rFonts w:eastAsia="Times New Roman"/>
          <w:szCs w:val="24"/>
        </w:rPr>
        <w:lastRenderedPageBreak/>
        <w:t>Η Ειδική Κοινοβουλευτική Επιτροπή «για τη διενέργεια προκαταρκτικής εξέτασης σύμφωνα με την απόφαση της Ολομέλειας της Βουλής</w:t>
      </w:r>
      <w:r>
        <w:rPr>
          <w:rFonts w:eastAsia="Times New Roman"/>
          <w:szCs w:val="24"/>
        </w:rPr>
        <w:t>,</w:t>
      </w:r>
      <w:r>
        <w:rPr>
          <w:rFonts w:eastAsia="Times New Roman"/>
          <w:szCs w:val="24"/>
        </w:rPr>
        <w:t xml:space="preserve"> που λήφθηκε κατά τη συνεδρίαση της 21</w:t>
      </w:r>
      <w:r>
        <w:rPr>
          <w:rFonts w:eastAsia="Times New Roman"/>
          <w:szCs w:val="24"/>
          <w:vertAlign w:val="superscript"/>
        </w:rPr>
        <w:t>ης</w:t>
      </w:r>
      <w:r>
        <w:rPr>
          <w:rFonts w:eastAsia="Times New Roman"/>
          <w:szCs w:val="24"/>
        </w:rPr>
        <w:t xml:space="preserve"> Φεβρουαρίου 2</w:t>
      </w:r>
      <w:r>
        <w:rPr>
          <w:rFonts w:eastAsia="Times New Roman"/>
          <w:szCs w:val="24"/>
        </w:rPr>
        <w:t xml:space="preserve">018 σχετικά με την υπόθεση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w:t>
      </w:r>
      <w:r>
        <w:rPr>
          <w:rFonts w:eastAsia="Times New Roman"/>
          <w:szCs w:val="24"/>
        </w:rPr>
        <w:t>,</w:t>
      </w:r>
      <w:r>
        <w:rPr>
          <w:rFonts w:eastAsia="Times New Roman"/>
          <w:szCs w:val="24"/>
        </w:rPr>
        <w:t xml:space="preserve"> καταθέτει το </w:t>
      </w:r>
      <w:r>
        <w:rPr>
          <w:rFonts w:eastAsia="Times New Roman"/>
          <w:szCs w:val="24"/>
        </w:rPr>
        <w:t>π</w:t>
      </w:r>
      <w:r>
        <w:rPr>
          <w:rFonts w:eastAsia="Times New Roman"/>
          <w:szCs w:val="24"/>
        </w:rPr>
        <w:t>όρισμά της, το οποίο θα καταχωριστεί στα Πρακτικά της σημερινής συνεδρίασης.</w:t>
      </w:r>
    </w:p>
    <w:p w14:paraId="09A854D5" w14:textId="77777777" w:rsidR="00C9699A" w:rsidRDefault="00D259D9">
      <w:pPr>
        <w:spacing w:line="600" w:lineRule="auto"/>
        <w:ind w:firstLine="720"/>
        <w:jc w:val="both"/>
        <w:rPr>
          <w:rFonts w:eastAsia="Times New Roman"/>
          <w:szCs w:val="24"/>
        </w:rPr>
      </w:pPr>
      <w:r>
        <w:rPr>
          <w:rFonts w:eastAsia="Times New Roman"/>
          <w:szCs w:val="24"/>
        </w:rPr>
        <w:t>(</w:t>
      </w:r>
      <w:r>
        <w:rPr>
          <w:rFonts w:eastAsia="Times New Roman"/>
          <w:szCs w:val="24"/>
        </w:rPr>
        <w:t xml:space="preserve">Το προαναφερθέν </w:t>
      </w:r>
      <w:r>
        <w:rPr>
          <w:rFonts w:eastAsia="Times New Roman"/>
          <w:szCs w:val="24"/>
        </w:rPr>
        <w:t>π</w:t>
      </w:r>
      <w:r>
        <w:rPr>
          <w:rFonts w:eastAsia="Times New Roman"/>
          <w:szCs w:val="24"/>
        </w:rPr>
        <w:t xml:space="preserve">όρισμα </w:t>
      </w:r>
      <w:r>
        <w:rPr>
          <w:rFonts w:eastAsia="Times New Roman"/>
          <w:szCs w:val="24"/>
        </w:rPr>
        <w:t>καταχωρίζεται στα Πρακτικά και</w:t>
      </w:r>
      <w:r>
        <w:rPr>
          <w:rFonts w:eastAsia="Times New Roman"/>
          <w:szCs w:val="24"/>
        </w:rPr>
        <w:t xml:space="preserve"> έχει ως εξής:</w:t>
      </w:r>
    </w:p>
    <w:p w14:paraId="09A854D6" w14:textId="77777777" w:rsidR="00C9699A" w:rsidRDefault="00D259D9">
      <w:pPr>
        <w:spacing w:line="600" w:lineRule="auto"/>
        <w:jc w:val="center"/>
        <w:rPr>
          <w:rFonts w:eastAsia="Times New Roman"/>
          <w:color w:val="FF0000"/>
          <w:szCs w:val="24"/>
        </w:rPr>
      </w:pPr>
      <w:r w:rsidRPr="006B6706">
        <w:rPr>
          <w:rFonts w:eastAsia="Times New Roman"/>
          <w:color w:val="FF0000"/>
          <w:szCs w:val="24"/>
        </w:rPr>
        <w:t>ΑΛΛΑΓΗ ΣΕΛΙΔΑΣ</w:t>
      </w:r>
    </w:p>
    <w:p w14:paraId="09A854D7" w14:textId="77777777" w:rsidR="00C9699A" w:rsidRDefault="00D259D9">
      <w:pPr>
        <w:spacing w:line="600" w:lineRule="auto"/>
        <w:jc w:val="center"/>
        <w:rPr>
          <w:rFonts w:eastAsia="Times New Roman"/>
          <w:szCs w:val="24"/>
        </w:rPr>
      </w:pPr>
      <w:r>
        <w:rPr>
          <w:rFonts w:eastAsia="Times New Roman"/>
          <w:szCs w:val="24"/>
        </w:rPr>
        <w:t>(</w:t>
      </w:r>
      <w:r>
        <w:rPr>
          <w:rFonts w:eastAsia="Times New Roman"/>
          <w:szCs w:val="24"/>
        </w:rPr>
        <w:t xml:space="preserve">Να </w:t>
      </w:r>
      <w:proofErr w:type="spellStart"/>
      <w:r>
        <w:rPr>
          <w:rFonts w:eastAsia="Times New Roman"/>
          <w:szCs w:val="24"/>
        </w:rPr>
        <w:t>μπ</w:t>
      </w:r>
      <w:proofErr w:type="spellEnd"/>
      <w:r>
        <w:rPr>
          <w:rFonts w:eastAsia="Times New Roman"/>
          <w:szCs w:val="24"/>
          <w:lang w:val="en-US"/>
        </w:rPr>
        <w:t>o</w:t>
      </w:r>
      <w:proofErr w:type="spellStart"/>
      <w:r>
        <w:rPr>
          <w:rFonts w:eastAsia="Times New Roman"/>
          <w:szCs w:val="24"/>
        </w:rPr>
        <w:t>υν</w:t>
      </w:r>
      <w:proofErr w:type="spellEnd"/>
      <w:r>
        <w:rPr>
          <w:rFonts w:eastAsia="Times New Roman"/>
          <w:szCs w:val="24"/>
        </w:rPr>
        <w:t xml:space="preserve"> </w:t>
      </w:r>
      <w:r>
        <w:rPr>
          <w:rFonts w:eastAsia="Times New Roman"/>
          <w:szCs w:val="24"/>
        </w:rPr>
        <w:t>οι</w:t>
      </w:r>
      <w:r>
        <w:rPr>
          <w:rFonts w:eastAsia="Times New Roman"/>
          <w:szCs w:val="24"/>
        </w:rPr>
        <w:t xml:space="preserve"> σελίδ</w:t>
      </w:r>
      <w:r>
        <w:rPr>
          <w:rFonts w:eastAsia="Times New Roman"/>
          <w:szCs w:val="24"/>
        </w:rPr>
        <w:t xml:space="preserve">ες </w:t>
      </w:r>
      <w:r w:rsidRPr="00DE00D2">
        <w:rPr>
          <w:rFonts w:eastAsia="Times New Roman"/>
          <w:szCs w:val="24"/>
        </w:rPr>
        <w:t>2</w:t>
      </w:r>
      <w:r>
        <w:rPr>
          <w:rFonts w:eastAsia="Times New Roman"/>
          <w:szCs w:val="24"/>
        </w:rPr>
        <w:t>-94</w:t>
      </w:r>
      <w:r>
        <w:rPr>
          <w:rFonts w:eastAsia="Times New Roman"/>
          <w:szCs w:val="24"/>
        </w:rPr>
        <w:t>)</w:t>
      </w:r>
    </w:p>
    <w:p w14:paraId="09A854D8" w14:textId="77777777" w:rsidR="00C9699A" w:rsidRDefault="00D259D9">
      <w:pPr>
        <w:spacing w:line="600" w:lineRule="auto"/>
        <w:jc w:val="center"/>
        <w:rPr>
          <w:rFonts w:eastAsia="Times New Roman"/>
          <w:color w:val="FF0000"/>
          <w:szCs w:val="24"/>
        </w:rPr>
      </w:pPr>
      <w:r w:rsidRPr="006B6706">
        <w:rPr>
          <w:rFonts w:eastAsia="Times New Roman"/>
          <w:color w:val="FF0000"/>
          <w:szCs w:val="24"/>
        </w:rPr>
        <w:t xml:space="preserve">ΑΛΛΑΓΗ </w:t>
      </w:r>
      <w:r w:rsidRPr="006B6706">
        <w:rPr>
          <w:rFonts w:eastAsia="Times New Roman"/>
          <w:color w:val="FF0000"/>
          <w:szCs w:val="24"/>
        </w:rPr>
        <w:t>ΣΕΛΙΔΑΣ</w:t>
      </w:r>
    </w:p>
    <w:p w14:paraId="09A854D9" w14:textId="77777777" w:rsidR="00C9699A" w:rsidRDefault="00D259D9">
      <w:pPr>
        <w:spacing w:line="600" w:lineRule="auto"/>
        <w:ind w:firstLine="720"/>
        <w:jc w:val="both"/>
        <w:rPr>
          <w:rFonts w:eastAsia="Times New Roman" w:cs="Times New Roman"/>
          <w:szCs w:val="24"/>
        </w:rPr>
      </w:pPr>
      <w:r>
        <w:rPr>
          <w:rFonts w:eastAsia="Times New Roman"/>
          <w:b/>
          <w:bCs/>
          <w:szCs w:val="24"/>
        </w:rPr>
        <w:t>ΠΡΟΕΔΡΕΥΟΥΣΑ (Αναστασία Χριστοδουλοπούλου):</w:t>
      </w:r>
      <w:r>
        <w:rPr>
          <w:rFonts w:eastAsia="Times New Roman"/>
          <w:bCs/>
          <w:szCs w:val="24"/>
        </w:rPr>
        <w:t xml:space="preserve"> </w:t>
      </w:r>
      <w:r>
        <w:rPr>
          <w:rFonts w:eastAsia="Times New Roman" w:cs="Times New Roman"/>
          <w:szCs w:val="24"/>
        </w:rPr>
        <w:t xml:space="preserve">Εισερχόμαστε στη συζήτηση των </w:t>
      </w:r>
    </w:p>
    <w:p w14:paraId="09A854DA" w14:textId="77777777" w:rsidR="00C9699A" w:rsidRDefault="00D259D9">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09A854DB"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Σήμερα θα συζητηθεί μόνο μία ερώτηση και δεν θα συζητηθούν είτε με συνεννόηση είτε λόγω κωλύματος των Υπουργών οι ακόλουθες:</w:t>
      </w:r>
    </w:p>
    <w:p w14:paraId="09A854DC"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τρίτη </w:t>
      </w:r>
      <w:r>
        <w:rPr>
          <w:rFonts w:eastAsia="Times New Roman" w:cs="Times New Roman"/>
          <w:szCs w:val="24"/>
        </w:rPr>
        <w:t>με αριθμό 1521/17-4-</w:t>
      </w:r>
      <w:r>
        <w:rPr>
          <w:rFonts w:eastAsia="Times New Roman" w:cs="Times New Roman"/>
          <w:szCs w:val="24"/>
        </w:rPr>
        <w:t>2018 επίκαιρη ερώτηση πρώτου κύκλου του Βουλευτή Κιλκίς του Λαϊκού Συνδέσμου</w:t>
      </w:r>
      <w:r w:rsidRPr="0017730D">
        <w:rPr>
          <w:rFonts w:eastAsia="Times New Roman" w:cs="Times New Roman"/>
          <w:szCs w:val="24"/>
        </w:rPr>
        <w:t xml:space="preserve"> </w:t>
      </w:r>
      <w:r>
        <w:rPr>
          <w:rFonts w:eastAsia="Times New Roman" w:cs="Times New Roman"/>
          <w:szCs w:val="24"/>
        </w:rPr>
        <w:t>-</w:t>
      </w:r>
      <w:r w:rsidRPr="0017730D">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Χρήστου Χατζησάββα</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Δικαιοσύνης, Διαφάνειας και Ανθρωπίνων Δικαιωμάτων,</w:t>
      </w:r>
      <w:r>
        <w:rPr>
          <w:rFonts w:eastAsia="Times New Roman" w:cs="Times New Roman"/>
          <w:b/>
          <w:bCs/>
          <w:szCs w:val="24"/>
        </w:rPr>
        <w:t xml:space="preserve"> </w:t>
      </w:r>
      <w:r>
        <w:rPr>
          <w:rFonts w:eastAsia="Times New Roman" w:cs="Times New Roman"/>
          <w:szCs w:val="24"/>
        </w:rPr>
        <w:t>με θέμα: «Δύο μέτρα και δύο σταθμά;».</w:t>
      </w:r>
    </w:p>
    <w:p w14:paraId="09A854DD"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δεύτερη </w:t>
      </w:r>
      <w:r>
        <w:rPr>
          <w:rFonts w:eastAsia="Times New Roman" w:cs="Times New Roman"/>
          <w:szCs w:val="24"/>
        </w:rPr>
        <w:t>με αριθμό 1550/24-4-2018 επ</w:t>
      </w:r>
      <w:r>
        <w:rPr>
          <w:rFonts w:eastAsia="Times New Roman" w:cs="Times New Roman"/>
          <w:szCs w:val="24"/>
        </w:rPr>
        <w:t>ίκαιρη ερώτηση δε</w:t>
      </w:r>
      <w:r>
        <w:rPr>
          <w:rFonts w:eastAsia="Times New Roman" w:cs="Times New Roman"/>
          <w:szCs w:val="24"/>
        </w:rPr>
        <w:t>ύτε</w:t>
      </w:r>
      <w:r>
        <w:rPr>
          <w:rFonts w:eastAsia="Times New Roman" w:cs="Times New Roman"/>
          <w:szCs w:val="24"/>
        </w:rPr>
        <w:t>ρου κύκλου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Γεωργίου</w:t>
      </w:r>
      <w:r w:rsidRPr="0017730D">
        <w:rPr>
          <w:rFonts w:eastAsia="Times New Roman" w:cs="Times New Roman"/>
          <w:bCs/>
          <w:szCs w:val="24"/>
        </w:rPr>
        <w:t xml:space="preserve"> </w:t>
      </w:r>
      <w:r>
        <w:rPr>
          <w:rFonts w:eastAsia="Times New Roman" w:cs="Times New Roman"/>
          <w:bCs/>
          <w:szCs w:val="24"/>
        </w:rPr>
        <w:t>-</w:t>
      </w:r>
      <w:r w:rsidRPr="0017730D">
        <w:rPr>
          <w:rFonts w:eastAsia="Times New Roman" w:cs="Times New Roman"/>
          <w:bCs/>
          <w:szCs w:val="24"/>
        </w:rPr>
        <w:t xml:space="preserve"> </w:t>
      </w:r>
      <w:r>
        <w:rPr>
          <w:rFonts w:eastAsia="Times New Roman" w:cs="Times New Roman"/>
          <w:bCs/>
          <w:szCs w:val="24"/>
        </w:rPr>
        <w:t>Δημητρίου Καρρά</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Δικαιοσύνης, Διαφάνειας και Ανθρωπίνων Δικαιωμάτων,</w:t>
      </w:r>
      <w:r>
        <w:rPr>
          <w:rFonts w:eastAsia="Times New Roman" w:cs="Times New Roman"/>
          <w:b/>
          <w:bCs/>
          <w:szCs w:val="24"/>
        </w:rPr>
        <w:t xml:space="preserve"> </w:t>
      </w:r>
      <w:r>
        <w:rPr>
          <w:rFonts w:eastAsia="Times New Roman" w:cs="Times New Roman"/>
          <w:szCs w:val="24"/>
        </w:rPr>
        <w:t>με θέμα: «Ανάγκη ανάληψης πρωτοβουλίας για την ενίσχυση της</w:t>
      </w:r>
      <w:r>
        <w:rPr>
          <w:rFonts w:eastAsia="Times New Roman" w:cs="Times New Roman"/>
          <w:szCs w:val="24"/>
        </w:rPr>
        <w:t xml:space="preserve">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ύστερα από τα πρόσφατα πολλαπλά φαινόμενα βίαιων εγκλημάτων σε κατοικίες και την άρση του άδικου χαρακτήρα των πράξεων αντίδρασης των θυμάτων».</w:t>
      </w:r>
    </w:p>
    <w:p w14:paraId="09A854DE"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 xml:space="preserve">Επίσης, δεν θα συζητηθούν λόγω κωλύματος </w:t>
      </w:r>
      <w:r>
        <w:rPr>
          <w:rFonts w:eastAsia="Times New Roman" w:cs="Times New Roman"/>
          <w:szCs w:val="24"/>
        </w:rPr>
        <w:t>–</w:t>
      </w:r>
      <w:r>
        <w:rPr>
          <w:rFonts w:eastAsia="Times New Roman" w:cs="Times New Roman"/>
          <w:szCs w:val="24"/>
        </w:rPr>
        <w:t>αιτία</w:t>
      </w:r>
      <w:r w:rsidRPr="0017730D">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φόρτος εργασίας- του Αναπληρωτή Υπο</w:t>
      </w:r>
      <w:r>
        <w:rPr>
          <w:rFonts w:eastAsia="Times New Roman" w:cs="Times New Roman"/>
          <w:szCs w:val="24"/>
        </w:rPr>
        <w:t xml:space="preserve">υργού Υγείας κ. Παύλου </w:t>
      </w:r>
      <w:proofErr w:type="spellStart"/>
      <w:r>
        <w:rPr>
          <w:rFonts w:eastAsia="Times New Roman" w:cs="Times New Roman"/>
          <w:szCs w:val="24"/>
        </w:rPr>
        <w:t>Πολάκη</w:t>
      </w:r>
      <w:proofErr w:type="spellEnd"/>
      <w:r>
        <w:rPr>
          <w:rFonts w:eastAsia="Times New Roman" w:cs="Times New Roman"/>
          <w:szCs w:val="24"/>
        </w:rPr>
        <w:t xml:space="preserve">, οι ακόλουθες: </w:t>
      </w:r>
    </w:p>
    <w:p w14:paraId="09A854DF"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πέμπτη </w:t>
      </w:r>
      <w:r>
        <w:rPr>
          <w:rFonts w:eastAsia="Times New Roman" w:cs="Times New Roman"/>
          <w:szCs w:val="24"/>
        </w:rPr>
        <w:t>με αριθμό 1517/17-4-2018 επίκαιρη ερώτηση δε</w:t>
      </w:r>
      <w:r>
        <w:rPr>
          <w:rFonts w:eastAsia="Times New Roman" w:cs="Times New Roman"/>
          <w:szCs w:val="24"/>
        </w:rPr>
        <w:t>ύτε</w:t>
      </w:r>
      <w:r>
        <w:rPr>
          <w:rFonts w:eastAsia="Times New Roman" w:cs="Times New Roman"/>
          <w:szCs w:val="24"/>
        </w:rPr>
        <w:t xml:space="preserve">ρου κύκλου του Βουλευτή Χίου του Συνασπισμού Ριζοσπαστικής Αριστεράς κ. </w:t>
      </w:r>
      <w:r>
        <w:rPr>
          <w:rFonts w:eastAsia="Times New Roman" w:cs="Times New Roman"/>
          <w:bCs/>
          <w:szCs w:val="24"/>
        </w:rPr>
        <w:t>Ανδρέα Μιχαηλίδη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με θέμα: «Αποκατάσταση προβλημάτων στις </w:t>
      </w:r>
      <w:r>
        <w:rPr>
          <w:rFonts w:eastAsia="Times New Roman" w:cs="Times New Roman"/>
          <w:szCs w:val="24"/>
        </w:rPr>
        <w:t>αίθουσες χειρουργείων της νέας πτέρυγας του Νοσοκομείου Χίου».</w:t>
      </w:r>
    </w:p>
    <w:p w14:paraId="09A854E0"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έβδομη </w:t>
      </w:r>
      <w:r>
        <w:rPr>
          <w:rFonts w:eastAsia="Times New Roman" w:cs="Times New Roman"/>
          <w:szCs w:val="24"/>
        </w:rPr>
        <w:t>με αριθμό 1511/16-4-2018 επίκαιρη ερώτηση δε</w:t>
      </w:r>
      <w:r>
        <w:rPr>
          <w:rFonts w:eastAsia="Times New Roman" w:cs="Times New Roman"/>
          <w:szCs w:val="24"/>
        </w:rPr>
        <w:t>ύτε</w:t>
      </w:r>
      <w:r>
        <w:rPr>
          <w:rFonts w:eastAsia="Times New Roman" w:cs="Times New Roman"/>
          <w:szCs w:val="24"/>
        </w:rPr>
        <w:t>ρου κύκλου του Βουλευτή Λακωνίας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Pr>
          <w:rFonts w:eastAsia="Times New Roman" w:cs="Times New Roman"/>
          <w:bCs/>
          <w:szCs w:val="24"/>
        </w:rPr>
        <w:t>Λεωνίδα Γρηγοράκου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με θέμα: «Δια</w:t>
      </w:r>
      <w:r>
        <w:rPr>
          <w:rFonts w:eastAsia="Times New Roman" w:cs="Times New Roman"/>
          <w:szCs w:val="24"/>
        </w:rPr>
        <w:t>κομιδή ασθενών από το ΕΚΑΒ σε Μονάδες Εντατικής Θεραπείας ιδιωτικών κλινικών».</w:t>
      </w:r>
    </w:p>
    <w:p w14:paraId="09A854E1"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Δεν θα συζητηθεί λόγω κωλύματος –αιτία</w:t>
      </w:r>
      <w:r w:rsidRPr="0017730D">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φόρτος εργασίας- του Αναπληρωτή Υπουργού Οικονομικών κ. </w:t>
      </w:r>
      <w:proofErr w:type="spellStart"/>
      <w:r>
        <w:rPr>
          <w:rFonts w:eastAsia="Times New Roman" w:cs="Times New Roman"/>
          <w:szCs w:val="24"/>
        </w:rPr>
        <w:t>Χουλιαράκη</w:t>
      </w:r>
      <w:proofErr w:type="spellEnd"/>
      <w:r>
        <w:rPr>
          <w:rFonts w:eastAsia="Times New Roman" w:cs="Times New Roman"/>
          <w:szCs w:val="24"/>
        </w:rPr>
        <w:t xml:space="preserve">, η ακόλουθη: </w:t>
      </w:r>
    </w:p>
    <w:p w14:paraId="09A854E2"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ογδόη </w:t>
      </w:r>
      <w:r>
        <w:rPr>
          <w:rFonts w:eastAsia="Times New Roman" w:cs="Times New Roman"/>
          <w:szCs w:val="24"/>
        </w:rPr>
        <w:t>με αριθμό 1369/20-3-2018 επίκαιρη ερώτηση δε</w:t>
      </w:r>
      <w:r>
        <w:rPr>
          <w:rFonts w:eastAsia="Times New Roman" w:cs="Times New Roman"/>
          <w:szCs w:val="24"/>
        </w:rPr>
        <w:t>ύτε</w:t>
      </w:r>
      <w:r>
        <w:rPr>
          <w:rFonts w:eastAsia="Times New Roman" w:cs="Times New Roman"/>
          <w:szCs w:val="24"/>
        </w:rPr>
        <w:t xml:space="preserve">ρου κύκλου του Βουλευτή Β΄ Αθηνών της Νέας Δημοκρατίας κ. </w:t>
      </w:r>
      <w:r>
        <w:rPr>
          <w:rFonts w:eastAsia="Times New Roman" w:cs="Times New Roman"/>
          <w:bCs/>
          <w:szCs w:val="24"/>
        </w:rPr>
        <w:t>Σπυρίδωνος</w:t>
      </w:r>
      <w:r w:rsidRPr="0017730D">
        <w:rPr>
          <w:rFonts w:eastAsia="Times New Roman" w:cs="Times New Roman"/>
          <w:bCs/>
          <w:szCs w:val="24"/>
        </w:rPr>
        <w:t xml:space="preserve"> </w:t>
      </w:r>
      <w:r>
        <w:rPr>
          <w:rFonts w:eastAsia="Times New Roman" w:cs="Times New Roman"/>
          <w:bCs/>
          <w:szCs w:val="24"/>
        </w:rPr>
        <w:t>-</w:t>
      </w:r>
      <w:r w:rsidRPr="0017730D">
        <w:rPr>
          <w:rFonts w:eastAsia="Times New Roman" w:cs="Times New Roman"/>
          <w:bCs/>
          <w:szCs w:val="24"/>
        </w:rPr>
        <w:t xml:space="preserve"> </w:t>
      </w:r>
      <w:proofErr w:type="spellStart"/>
      <w:r>
        <w:rPr>
          <w:rFonts w:eastAsia="Times New Roman" w:cs="Times New Roman"/>
          <w:bCs/>
          <w:szCs w:val="24"/>
        </w:rPr>
        <w:t>Α</w:t>
      </w:r>
      <w:r>
        <w:rPr>
          <w:rFonts w:eastAsia="Times New Roman" w:cs="Times New Roman"/>
          <w:bCs/>
          <w:szCs w:val="24"/>
        </w:rPr>
        <w:t>δ</w:t>
      </w:r>
      <w:r>
        <w:rPr>
          <w:rFonts w:eastAsia="Times New Roman" w:cs="Times New Roman"/>
          <w:bCs/>
          <w:szCs w:val="24"/>
        </w:rPr>
        <w:t>ώνιδος</w:t>
      </w:r>
      <w:proofErr w:type="spellEnd"/>
      <w:r>
        <w:rPr>
          <w:rFonts w:eastAsia="Times New Roman" w:cs="Times New Roman"/>
          <w:bCs/>
          <w:szCs w:val="24"/>
        </w:rPr>
        <w:t xml:space="preserve"> </w:t>
      </w:r>
      <w:r>
        <w:rPr>
          <w:rFonts w:eastAsia="Times New Roman" w:cs="Times New Roman"/>
          <w:bCs/>
          <w:szCs w:val="24"/>
        </w:rPr>
        <w:t>Γεωργιάδη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με θέμα: «Σιγή ιχθύος τηρεί το  Υπουργείο Οικονομικών </w:t>
      </w:r>
      <w:r>
        <w:rPr>
          <w:rFonts w:eastAsia="Times New Roman" w:cs="Times New Roman"/>
          <w:szCs w:val="24"/>
        </w:rPr>
        <w:lastRenderedPageBreak/>
        <w:t xml:space="preserve">σχετικά με τη σύμβαση του Οργανισμού Διαχείρισης Δημοσίου Χρέους (ΟΔΔΗΧ) με την επενδυτική τράπεζα </w:t>
      </w:r>
      <w:proofErr w:type="spellStart"/>
      <w:r>
        <w:rPr>
          <w:rFonts w:eastAsia="Times New Roman" w:cs="Times New Roman"/>
          <w:szCs w:val="24"/>
        </w:rPr>
        <w:t>Rothschild</w:t>
      </w:r>
      <w:proofErr w:type="spellEnd"/>
      <w:r>
        <w:rPr>
          <w:rFonts w:eastAsia="Times New Roman" w:cs="Times New Roman"/>
          <w:szCs w:val="24"/>
        </w:rPr>
        <w:t>».</w:t>
      </w:r>
    </w:p>
    <w:p w14:paraId="09A854E3"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 xml:space="preserve">Τις υπόλοιπες επίκαιρες που </w:t>
      </w:r>
      <w:r>
        <w:rPr>
          <w:rFonts w:eastAsia="Times New Roman" w:cs="Times New Roman"/>
          <w:szCs w:val="24"/>
        </w:rPr>
        <w:t>δεν θα συζητηθούν</w:t>
      </w:r>
      <w:r>
        <w:rPr>
          <w:rFonts w:eastAsia="Times New Roman" w:cs="Times New Roman"/>
          <w:szCs w:val="24"/>
        </w:rPr>
        <w:t xml:space="preserve"> θα τις διαβάσουμε </w:t>
      </w:r>
      <w:r>
        <w:rPr>
          <w:rFonts w:eastAsia="Times New Roman" w:cs="Times New Roman"/>
          <w:szCs w:val="24"/>
        </w:rPr>
        <w:t>αργότερα</w:t>
      </w:r>
      <w:r>
        <w:rPr>
          <w:rFonts w:eastAsia="Times New Roman" w:cs="Times New Roman"/>
          <w:szCs w:val="24"/>
        </w:rPr>
        <w:t>.</w:t>
      </w:r>
    </w:p>
    <w:p w14:paraId="09A854E4"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Θα συζητηθεί</w:t>
      </w:r>
      <w:r w:rsidRPr="0017730D">
        <w:rPr>
          <w:rFonts w:eastAsia="Times New Roman" w:cs="Times New Roman"/>
          <w:szCs w:val="24"/>
        </w:rPr>
        <w:t xml:space="preserve"> </w:t>
      </w:r>
      <w:r>
        <w:rPr>
          <w:rFonts w:eastAsia="Times New Roman" w:cs="Times New Roman"/>
          <w:szCs w:val="24"/>
        </w:rPr>
        <w:t>τώ</w:t>
      </w:r>
      <w:r>
        <w:rPr>
          <w:rFonts w:eastAsia="Times New Roman" w:cs="Times New Roman"/>
          <w:szCs w:val="24"/>
        </w:rPr>
        <w:t>ρα</w:t>
      </w:r>
      <w:r>
        <w:rPr>
          <w:rFonts w:eastAsia="Times New Roman" w:cs="Times New Roman"/>
          <w:szCs w:val="24"/>
        </w:rPr>
        <w:t xml:space="preserve"> η δεύτερη </w:t>
      </w:r>
      <w:r>
        <w:rPr>
          <w:rFonts w:eastAsia="Times New Roman" w:cs="Times New Roman"/>
          <w:szCs w:val="24"/>
        </w:rPr>
        <w:t xml:space="preserve">με αριθμό 1537/23-4-2018 επίκαιρη ερώτηση </w:t>
      </w:r>
      <w:r>
        <w:rPr>
          <w:rFonts w:eastAsia="Times New Roman" w:cs="Times New Roman"/>
          <w:szCs w:val="24"/>
        </w:rPr>
        <w:t xml:space="preserve">πρώτο κύκλου </w:t>
      </w:r>
      <w:r>
        <w:rPr>
          <w:rFonts w:eastAsia="Times New Roman" w:cs="Times New Roman"/>
          <w:szCs w:val="24"/>
        </w:rPr>
        <w:t>του Ε΄ Αντιπροέδρου της Βουλής και Βουλευτή Δωδεκανήσου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Δικαιοσύνης, Διαφάνειας και Ανθρωπίνων Δικαιωμ</w:t>
      </w:r>
      <w:r>
        <w:rPr>
          <w:rFonts w:eastAsia="Times New Roman" w:cs="Times New Roman"/>
          <w:bCs/>
          <w:szCs w:val="24"/>
        </w:rPr>
        <w:t>άτων,</w:t>
      </w:r>
      <w:r>
        <w:rPr>
          <w:rFonts w:eastAsia="Times New Roman" w:cs="Times New Roman"/>
          <w:b/>
          <w:bCs/>
          <w:szCs w:val="24"/>
        </w:rPr>
        <w:t xml:space="preserve"> </w:t>
      </w:r>
      <w:r>
        <w:rPr>
          <w:rFonts w:eastAsia="Times New Roman" w:cs="Times New Roman"/>
          <w:szCs w:val="24"/>
        </w:rPr>
        <w:t>με θέμα: «Η αυτοάμυνα ύστερα από επίθεση μέσα στο σπίτι».</w:t>
      </w:r>
    </w:p>
    <w:p w14:paraId="09A854E5"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Υπουργός κ. Κοντονής. </w:t>
      </w:r>
    </w:p>
    <w:p w14:paraId="09A854E6"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Βλέπω ότι οι ερωτήσεις απ’ όλους τους Βουλευτές προς τον κ. Κοντονή έχουν σχεδόν το ίδιο περιεχόμενο.</w:t>
      </w:r>
    </w:p>
    <w:p w14:paraId="09A854E7"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Αντιπ</w:t>
      </w:r>
      <w:r>
        <w:rPr>
          <w:rFonts w:eastAsia="Times New Roman" w:cs="Times New Roman"/>
          <w:szCs w:val="24"/>
        </w:rPr>
        <w:t xml:space="preserve">ρόεδρος κ. </w:t>
      </w:r>
      <w:proofErr w:type="spellStart"/>
      <w:r>
        <w:rPr>
          <w:rFonts w:eastAsia="Times New Roman" w:cs="Times New Roman"/>
          <w:szCs w:val="24"/>
        </w:rPr>
        <w:t>Κρεμαστινός</w:t>
      </w:r>
      <w:proofErr w:type="spellEnd"/>
      <w:r>
        <w:rPr>
          <w:rFonts w:eastAsia="Times New Roman" w:cs="Times New Roman"/>
          <w:szCs w:val="24"/>
        </w:rPr>
        <w:t>.</w:t>
      </w:r>
    </w:p>
    <w:p w14:paraId="09A854E8" w14:textId="77777777" w:rsidR="00C9699A" w:rsidRDefault="00D259D9">
      <w:pPr>
        <w:spacing w:line="600" w:lineRule="auto"/>
        <w:ind w:firstLine="720"/>
        <w:jc w:val="both"/>
        <w:rPr>
          <w:rFonts w:eastAsia="Times New Roman" w:cs="Times New Roman"/>
          <w:szCs w:val="24"/>
        </w:rPr>
      </w:pPr>
      <w:r>
        <w:rPr>
          <w:rFonts w:eastAsia="Times New Roman" w:cs="Times New Roman"/>
          <w:b/>
          <w:szCs w:val="24"/>
        </w:rPr>
        <w:lastRenderedPageBreak/>
        <w:t>ΔΗΜΗΤΡΙΟΣ ΚΡΕΜΑΣΤΙΝΟΣ (Ε΄ Αντιπρόεδρος της Βουλής):</w:t>
      </w:r>
      <w:r>
        <w:rPr>
          <w:rFonts w:eastAsia="Times New Roman" w:cs="Times New Roman"/>
          <w:szCs w:val="24"/>
        </w:rPr>
        <w:t xml:space="preserve"> Κυρία Πρόεδρε και κύριε Υπουργέ, ομολογώ ότι ευαισθητοποιήθηκα να κάνω αυτή την ερώτηση ύστερα από την εικόνα του υπέργηρου. Αυτή η εικόνα μεταδόθηκε και από ξένες τηλεοράσεις και το πώς δηλα</w:t>
      </w:r>
      <w:r>
        <w:rPr>
          <w:rFonts w:eastAsia="Times New Roman" w:cs="Times New Roman"/>
          <w:szCs w:val="24"/>
        </w:rPr>
        <w:t>δή ένας άνθρωπος που δέχθηκε επίθεση μέσα στο σπίτι του, δεν ήταν ικανός –αφού αποφάσισε ο ίδιος να αμυνθεί, να χτυπήσει, να σκοτώσει- νομοθετικά να διαφοροποιηθεί απ’ όλους τους άλλους που περίπου κάνουν το ίδιο αδίκημα, δηλαδή πυροβολούν και κατηγορούντα</w:t>
      </w:r>
      <w:r>
        <w:rPr>
          <w:rFonts w:eastAsia="Times New Roman" w:cs="Times New Roman"/>
          <w:szCs w:val="24"/>
        </w:rPr>
        <w:t>ι με το αδίκημα της αυτοδικίας κ.λπ.</w:t>
      </w:r>
      <w:r>
        <w:rPr>
          <w:rFonts w:eastAsia="Times New Roman" w:cs="Times New Roman"/>
          <w:szCs w:val="24"/>
        </w:rPr>
        <w:t>.</w:t>
      </w:r>
    </w:p>
    <w:p w14:paraId="09A854E9"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 xml:space="preserve">Η εικόνα αυτή βέβαια δεν ήταν καθόλου καλή για τα μέσα ενημέρωσης, όχι μόνο τα δικά μας, αλλά και του εξωτερικού. Γιατί πράγματι αυτό το πρόβλημα, το πότε δηλαδή η αυτοδικία είναι αυτοδικία και πότε είναι αυτοάμυνα, </w:t>
      </w:r>
      <w:r>
        <w:rPr>
          <w:rFonts w:eastAsia="Times New Roman" w:cs="Times New Roman"/>
          <w:szCs w:val="24"/>
        </w:rPr>
        <w:t>είναι μεγάλο.</w:t>
      </w:r>
    </w:p>
    <w:p w14:paraId="09A854EA"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Και κατά συνέπεια υπάρχει ο προβληματισμός –ασφαλώς σας έχει απασχολήσει και εσάς- για το εάν θα πρέπει το δικό μας ισχύον νομικό καθεστώς να διαφοροποιηθεί σε αυτό το σημείο, ούτως ώστε πράγματι να προσδιοριστεί επαρκώς σε τι συνίσταται η αυ</w:t>
      </w:r>
      <w:r>
        <w:rPr>
          <w:rFonts w:eastAsia="Times New Roman" w:cs="Times New Roman"/>
          <w:szCs w:val="24"/>
        </w:rPr>
        <w:t xml:space="preserve">τοάμυνα.    </w:t>
      </w:r>
    </w:p>
    <w:p w14:paraId="09A854EB"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lastRenderedPageBreak/>
        <w:t xml:space="preserve">Δηλαδή, παραδείγματος χάριν, όταν δεχθεί κάποιος επίθεση ενόπλου, βίαιη, μέσα στο σπίτι του ή με </w:t>
      </w:r>
      <w:proofErr w:type="spellStart"/>
      <w:r>
        <w:rPr>
          <w:rFonts w:eastAsia="Times New Roman" w:cs="Times New Roman"/>
          <w:szCs w:val="24"/>
        </w:rPr>
        <w:t>θλ</w:t>
      </w:r>
      <w:r>
        <w:rPr>
          <w:rFonts w:eastAsia="Times New Roman" w:cs="Times New Roman"/>
          <w:szCs w:val="24"/>
        </w:rPr>
        <w:t>ω</w:t>
      </w:r>
      <w:r>
        <w:rPr>
          <w:rFonts w:eastAsia="Times New Roman" w:cs="Times New Roman"/>
          <w:szCs w:val="24"/>
        </w:rPr>
        <w:t>ν</w:t>
      </w:r>
      <w:proofErr w:type="spellEnd"/>
      <w:r>
        <w:rPr>
          <w:rFonts w:eastAsia="Times New Roman" w:cs="Times New Roman"/>
          <w:szCs w:val="24"/>
        </w:rPr>
        <w:t xml:space="preserve"> όργανο εκτός από όπλο είτε με μαχαίρι ή οτιδήποτε τη νύκτα, αυτό να μην θεωρηθεί αυτοδικία. Διότι ο δυστυχής αυτός άνθρωπος, που </w:t>
      </w:r>
      <w:proofErr w:type="spellStart"/>
      <w:r>
        <w:rPr>
          <w:rFonts w:eastAsia="Times New Roman" w:cs="Times New Roman"/>
          <w:szCs w:val="24"/>
        </w:rPr>
        <w:t>εσύρθη</w:t>
      </w:r>
      <w:proofErr w:type="spellEnd"/>
      <w:r>
        <w:rPr>
          <w:rFonts w:eastAsia="Times New Roman" w:cs="Times New Roman"/>
          <w:szCs w:val="24"/>
        </w:rPr>
        <w:t xml:space="preserve"> με αυ</w:t>
      </w:r>
      <w:r>
        <w:rPr>
          <w:rFonts w:eastAsia="Times New Roman" w:cs="Times New Roman"/>
          <w:szCs w:val="24"/>
        </w:rPr>
        <w:t xml:space="preserve">τόν τον τρόπο στα δικαστήρια, έπιασε το πιστόλι που είχε, καλώς ή κακώς. Αυτό διέθετε αυτό έκανε. Αν είχε μαχαίρι, θα χτυπούσε με μαχαίρι. Αν είχε καρέκλα, θα χτυπούσε με καρέκλα. Ό,τι είχε για να αμυνθεί. </w:t>
      </w:r>
    </w:p>
    <w:p w14:paraId="09A854EC"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 xml:space="preserve">Οπότε αυτό το ερώτημα που τίθεται τώρα και είναι </w:t>
      </w:r>
      <w:r>
        <w:rPr>
          <w:rFonts w:eastAsia="Times New Roman" w:cs="Times New Roman"/>
          <w:szCs w:val="24"/>
        </w:rPr>
        <w:t>και επίκαιρο είναι αν σας έχει προβληματίσει, αν έχετε καταλήξει σε συγκεκριμένη απόφαση πώς είναι δυνατό αυτό το πράγμα να αντιμετωπιστεί. Ή θα το αφήσουμε, κατά κάποιον τρόπο, έτσι και θα πηγαίνουν στα δικαστήρια οι άνθρωποι και ο δικαστής θα αποφαίνεται</w:t>
      </w:r>
      <w:r>
        <w:rPr>
          <w:rFonts w:eastAsia="Times New Roman" w:cs="Times New Roman"/>
          <w:szCs w:val="24"/>
        </w:rPr>
        <w:t xml:space="preserve">; </w:t>
      </w:r>
    </w:p>
    <w:p w14:paraId="09A854ED"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 xml:space="preserve">Διότι, βεβαίως, αν ήταν νέος σε ηλικία, δεν θα ήταν αυτή η εικόνα την οποία είδαμε στην τηλεόραση και ενδεχομένως να μην υπήρχε και αυτή η ευαισθησία, δηλαδή αν ο παθών ήταν νέος σε ηλικία. Όμως η εικόνα του υπέργηρου μας έδωσε περισσότερο </w:t>
      </w:r>
      <w:r>
        <w:rPr>
          <w:rFonts w:eastAsia="Times New Roman" w:cs="Times New Roman"/>
          <w:szCs w:val="24"/>
        </w:rPr>
        <w:lastRenderedPageBreak/>
        <w:t>την ευαισθησί</w:t>
      </w:r>
      <w:r>
        <w:rPr>
          <w:rFonts w:eastAsia="Times New Roman" w:cs="Times New Roman"/>
          <w:szCs w:val="24"/>
        </w:rPr>
        <w:t>α να προβληματιστούμε και γι’ αυτό προβληματίζω και εσάς με την ερώτησή μου.</w:t>
      </w:r>
    </w:p>
    <w:p w14:paraId="09A854EE" w14:textId="77777777" w:rsidR="00C9699A" w:rsidRDefault="00D259D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w:t>
      </w:r>
      <w:proofErr w:type="spellStart"/>
      <w:r>
        <w:rPr>
          <w:rFonts w:eastAsia="Times New Roman" w:cs="Times New Roman"/>
          <w:szCs w:val="24"/>
        </w:rPr>
        <w:t>Κρεμαστινέ</w:t>
      </w:r>
      <w:proofErr w:type="spellEnd"/>
      <w:r>
        <w:rPr>
          <w:rFonts w:eastAsia="Times New Roman" w:cs="Times New Roman"/>
          <w:szCs w:val="24"/>
        </w:rPr>
        <w:t xml:space="preserve">, και για την τήρηση του χρόνου. </w:t>
      </w:r>
    </w:p>
    <w:p w14:paraId="09A854EF"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τρία λεπτά.</w:t>
      </w:r>
    </w:p>
    <w:p w14:paraId="09A854F0" w14:textId="77777777" w:rsidR="00C9699A" w:rsidRDefault="00D259D9">
      <w:pPr>
        <w:spacing w:line="600" w:lineRule="auto"/>
        <w:ind w:firstLine="720"/>
        <w:jc w:val="both"/>
        <w:rPr>
          <w:rFonts w:eastAsia="Times New Roman" w:cs="Times New Roman"/>
          <w:szCs w:val="24"/>
        </w:rPr>
      </w:pPr>
      <w:r>
        <w:rPr>
          <w:rFonts w:eastAsia="Times New Roman" w:cs="Times New Roman"/>
          <w:b/>
          <w:szCs w:val="24"/>
        </w:rPr>
        <w:t>ΣΤΑΥΡΟΣ ΚΟΝΤΟΝΗΣ (Υπουρ</w:t>
      </w:r>
      <w:r>
        <w:rPr>
          <w:rFonts w:eastAsia="Times New Roman" w:cs="Times New Roman"/>
          <w:b/>
          <w:szCs w:val="24"/>
        </w:rPr>
        <w:t>γός Δικαιοσύνης, Διαφάνειας και Ανθρωπίνων Δικαιωμάτων):</w:t>
      </w:r>
      <w:r>
        <w:rPr>
          <w:rFonts w:eastAsia="Times New Roman" w:cs="Times New Roman"/>
          <w:szCs w:val="24"/>
        </w:rPr>
        <w:t xml:space="preserve"> Ευχαριστώ, κυρία Πρόεδρε.</w:t>
      </w:r>
    </w:p>
    <w:p w14:paraId="09A854F1"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Κύριε συνάδελφε, θέτετε ένα πάρα πολύ σοβαρό ζήτημα, το ζήτημα της άμυνας, το οποίο διαλαμβάνεται στον Ποινικό Κώδικα στο άρθρο 22, αλλά πέραν από αυτό και της υπέρβασης της</w:t>
      </w:r>
      <w:r>
        <w:rPr>
          <w:rFonts w:eastAsia="Times New Roman" w:cs="Times New Roman"/>
          <w:szCs w:val="24"/>
        </w:rPr>
        <w:t xml:space="preserve"> άμυνας, όπως περιγράφεται στο άρθρο 23, τρίτον, </w:t>
      </w:r>
      <w:r>
        <w:rPr>
          <w:rFonts w:eastAsia="Times New Roman" w:cs="Times New Roman"/>
          <w:szCs w:val="24"/>
        </w:rPr>
        <w:t xml:space="preserve">τον τρόπο που </w:t>
      </w:r>
      <w:r>
        <w:rPr>
          <w:rFonts w:eastAsia="Times New Roman" w:cs="Times New Roman"/>
          <w:szCs w:val="24"/>
        </w:rPr>
        <w:t xml:space="preserve">εφαρμόζονται αυτές οι διατάξεις στην καθημερινότητα –διότι μιλήσατε για αυτοδικία ενώ στην ουσία έχουμε υπέρβαση αμύνης- και, τέταρτον, ρωτάτε –και σωστά ρωτάτε- </w:t>
      </w:r>
      <w:r>
        <w:rPr>
          <w:rFonts w:eastAsia="Times New Roman" w:cs="Times New Roman"/>
          <w:szCs w:val="24"/>
        </w:rPr>
        <w:lastRenderedPageBreak/>
        <w:t>τι σκοπό έχει η Κυβέρνηση να νο</w:t>
      </w:r>
      <w:r>
        <w:rPr>
          <w:rFonts w:eastAsia="Times New Roman" w:cs="Times New Roman"/>
          <w:szCs w:val="24"/>
        </w:rPr>
        <w:t>μοθετήσει προς την κατεύθυνση διασφάλισης κάποιων εννόμων αγαθών και δικαιωμάτων.</w:t>
      </w:r>
    </w:p>
    <w:p w14:paraId="09A854F2"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Κατά πρώτον, θέλω να σας πω ότι η άμυνα αποτελεί δικαίωμα του κάθε πολίτη. Γι’ αυτό ακριβώς υπάρχει το άρθρο 22 στον Ποινικό Κώδικα, το οποίο περιγράφει τα όρια και τις προϋπ</w:t>
      </w:r>
      <w:r>
        <w:rPr>
          <w:rFonts w:eastAsia="Times New Roman" w:cs="Times New Roman"/>
          <w:szCs w:val="24"/>
        </w:rPr>
        <w:t>οθέσεις της άμυνας. Και θέλω να σας τονίσω ότι η νομική σημασία της άμυνας</w:t>
      </w:r>
      <w:r>
        <w:rPr>
          <w:rFonts w:eastAsia="Times New Roman" w:cs="Times New Roman"/>
          <w:szCs w:val="24"/>
        </w:rPr>
        <w:t>,</w:t>
      </w:r>
      <w:r>
        <w:rPr>
          <w:rFonts w:eastAsia="Times New Roman" w:cs="Times New Roman"/>
          <w:szCs w:val="24"/>
        </w:rPr>
        <w:t xml:space="preserve"> ως λόγου που αποκλείει το άδικο</w:t>
      </w:r>
      <w:r>
        <w:rPr>
          <w:rFonts w:eastAsia="Times New Roman" w:cs="Times New Roman"/>
          <w:szCs w:val="24"/>
        </w:rPr>
        <w:t>,</w:t>
      </w:r>
      <w:r>
        <w:rPr>
          <w:rFonts w:eastAsia="Times New Roman" w:cs="Times New Roman"/>
          <w:szCs w:val="24"/>
        </w:rPr>
        <w:t xml:space="preserve"> θεμελιώνεται κοινωνικά, δηλαδή θεμελιώνεται πάνω στην ανάγκη προστασίας του κύρους του δικαίου με την αυτοδύναμη ενέργεια ενός πολίτη. </w:t>
      </w:r>
    </w:p>
    <w:p w14:paraId="09A854F3"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Θα κάνω μία</w:t>
      </w:r>
      <w:r>
        <w:rPr>
          <w:rFonts w:eastAsia="Times New Roman" w:cs="Times New Roman"/>
          <w:szCs w:val="24"/>
        </w:rPr>
        <w:t xml:space="preserve"> αντιπαραβολή για να σας πω ότι αυτό είναι πολύ πιο σημαντικό από τη σωτηρία ενός </w:t>
      </w:r>
      <w:proofErr w:type="spellStart"/>
      <w:r>
        <w:rPr>
          <w:rFonts w:eastAsia="Times New Roman" w:cs="Times New Roman"/>
          <w:szCs w:val="24"/>
        </w:rPr>
        <w:t>κινδυνεύοντος</w:t>
      </w:r>
      <w:proofErr w:type="spellEnd"/>
      <w:r>
        <w:rPr>
          <w:rFonts w:eastAsia="Times New Roman" w:cs="Times New Roman"/>
          <w:szCs w:val="24"/>
        </w:rPr>
        <w:t xml:space="preserve"> εννόμου αγαθού, όπως είναι στην κατάσταση ανάγκης που το σχετικό άρθρο, το άρθρο 25, του Ποινικού Κώδικα περιγράφει τις προϋποθέσεις και τους όρους. </w:t>
      </w:r>
    </w:p>
    <w:p w14:paraId="09A854F4"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lastRenderedPageBreak/>
        <w:t xml:space="preserve">Υπό αυτήν </w:t>
      </w:r>
      <w:r>
        <w:rPr>
          <w:rFonts w:eastAsia="Times New Roman" w:cs="Times New Roman"/>
          <w:szCs w:val="24"/>
        </w:rPr>
        <w:t>την έννοια, λοιπόν, θέλω να σας πω ότι ο θεσμός της άμυνας δικαιολογείται απολύτως από την ανάγκη υπεροχής της έννομης τάξης και μάλιστα σε σύγκρουση με έννομα αγαθά φυσικών προσώπων, τα οποία εκείνη την ώρα προσβάλλουν άλλα έννομα αγαθά και βρίσκεται αναγ</w:t>
      </w:r>
      <w:r>
        <w:rPr>
          <w:rFonts w:eastAsia="Times New Roman" w:cs="Times New Roman"/>
          <w:szCs w:val="24"/>
        </w:rPr>
        <w:t xml:space="preserve">κασμένος ο πολίτης να δράσει αυτοδυνάμως. Γιατί, όπως καταλαβαίνετε, είναι αδύνατο για το κράτος να είναι πανταχού παρόν και να αποτρέπει την προσβολή των εννόμων δικαιωμάτων όλων των πολιτών. </w:t>
      </w:r>
    </w:p>
    <w:p w14:paraId="09A854F5"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Αυτό είναι το πλαίσιο της άμυνας όπως υπάρχει χρόνια τώρα στον</w:t>
      </w:r>
      <w:r>
        <w:rPr>
          <w:rFonts w:eastAsia="Times New Roman" w:cs="Times New Roman"/>
          <w:szCs w:val="24"/>
        </w:rPr>
        <w:t xml:space="preserve"> Ποινικό μας Κώδικα. Θεωρώ ότι είναι απολύτως επαρκές. </w:t>
      </w:r>
    </w:p>
    <w:p w14:paraId="09A854F6"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Σημειωτέον δε ότι στην παράγραφο 3 του άρθρου 22 αναφέρεται και το μέτρο, με βάση το οποίο πρέπει να κινείται η άμυνα. Σας διαβάζω: «Το αναγκαίο μέτρο της άμυνας κρίνεται από τον βαθμό επικινδυνότητας</w:t>
      </w:r>
      <w:r>
        <w:rPr>
          <w:rFonts w:eastAsia="Times New Roman" w:cs="Times New Roman"/>
          <w:szCs w:val="24"/>
        </w:rPr>
        <w:t xml:space="preserve"> της επίθεσης, από το είδος της βλάβης που απειλούσε, από τον τρόπο και την ένταση της επίθεσης και από λοιπές περιστάσεις». </w:t>
      </w:r>
    </w:p>
    <w:p w14:paraId="09A854F7"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Υπουργού)</w:t>
      </w:r>
    </w:p>
    <w:p w14:paraId="09A854F8"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Δώστε μου λίγο χρόνο ακόμα, κυρία Πρόεδρε, για</w:t>
      </w:r>
      <w:r>
        <w:rPr>
          <w:rFonts w:eastAsia="Times New Roman" w:cs="Times New Roman"/>
          <w:szCs w:val="24"/>
        </w:rPr>
        <w:t>τί μπορεί να μην επανέλθω.</w:t>
      </w:r>
    </w:p>
    <w:p w14:paraId="09A854F9"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Θέλω να σας πω, λοιπόν, ότι ο νόμος δίνει αυτό το δικαίωμα. Συγχρόνως, όμως, θέτει και τα όρια άσκησης αυτού του δικαιώματος υπό τις προϋποθέσεις που μόλις σας διάβασα.</w:t>
      </w:r>
    </w:p>
    <w:p w14:paraId="09A854FA"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Στο άρθρο 23, που αναφέρεται στην υπέρβαση, ο νομοθέτης λέει</w:t>
      </w:r>
      <w:r>
        <w:rPr>
          <w:rFonts w:eastAsia="Times New Roman" w:cs="Times New Roman"/>
          <w:szCs w:val="24"/>
        </w:rPr>
        <w:t xml:space="preserve"> κάτι στο εδάφιο 2 το οποίο είναι πάρα πολύ σημαντικό. Αναφέρει: «Μένει ατιμώρητος και δεν του καταλογίζεται η υπέρβαση, αν ενήργησε με αυτόν τον τρόπο εξαιτίας του φόβου ή της ταραχής που του προκάλεσε η επίθεση». </w:t>
      </w:r>
    </w:p>
    <w:p w14:paraId="09A854FB"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Η πράξη, λοιπόν, μένει ατιμώρητη, αν έχο</w:t>
      </w:r>
      <w:r>
        <w:rPr>
          <w:rFonts w:eastAsia="Times New Roman" w:cs="Times New Roman"/>
          <w:szCs w:val="24"/>
        </w:rPr>
        <w:t xml:space="preserve">υμε μια κατάσταση φόβου και ταραχής, όχι σε υψηλότατο βαθμό που να αποκλείει τον καταλογισμό, αλλά που να συνιστά μια ιδιαίτερη ψυχική πίεση στο θύμα, το οποίο εκείνη την ώρα καλείται αυτοδυνάμως να </w:t>
      </w:r>
      <w:r>
        <w:rPr>
          <w:rFonts w:eastAsia="Times New Roman" w:cs="Times New Roman"/>
          <w:szCs w:val="24"/>
        </w:rPr>
        <w:lastRenderedPageBreak/>
        <w:t>αντιδράσει. Αντιλαμβάνεσθε ότι το νομοθετικό οπλοστάσιο ε</w:t>
      </w:r>
      <w:r>
        <w:rPr>
          <w:rFonts w:eastAsia="Times New Roman" w:cs="Times New Roman"/>
          <w:szCs w:val="24"/>
        </w:rPr>
        <w:t xml:space="preserve">ίναι </w:t>
      </w:r>
      <w:proofErr w:type="spellStart"/>
      <w:r>
        <w:rPr>
          <w:rFonts w:eastAsia="Times New Roman" w:cs="Times New Roman"/>
          <w:szCs w:val="24"/>
        </w:rPr>
        <w:t>υπερπλήρες</w:t>
      </w:r>
      <w:proofErr w:type="spellEnd"/>
      <w:r>
        <w:rPr>
          <w:rFonts w:eastAsia="Times New Roman" w:cs="Times New Roman"/>
          <w:szCs w:val="24"/>
        </w:rPr>
        <w:t xml:space="preserve"> σε όλες του τις παραμέτρους.</w:t>
      </w:r>
    </w:p>
    <w:p w14:paraId="09A854FC"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 xml:space="preserve">Εδώ, λοιπόν, έρχομαι στο τρίτο πολύ σημαντικό ζήτημα, το οποίο προκύπτει από την ερώτησή σας, στην εφαρμογή των διατάξεων. </w:t>
      </w:r>
    </w:p>
    <w:p w14:paraId="09A854FD"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Κοιτάξτε, για τη συγκεκριμένη περίπτωση, την οποία είδα και εγώ στον Τύπο και μου έκανε</w:t>
      </w:r>
      <w:r>
        <w:rPr>
          <w:rFonts w:eastAsia="Times New Roman" w:cs="Times New Roman"/>
          <w:szCs w:val="24"/>
        </w:rPr>
        <w:t xml:space="preserve"> εντύπωση, υπήρξαν περαιτέρω αδικήματα, αν θυμάμαι καλά, τα οποία συνίσταντο στην παράνομη οπλοκατοχή και οπλοχρησία, οπότε σε αυτήν την περίπτωση πάλι θα είχαμε αυτόφωρο αδίκημα και θα ακολουθείτο η διαδικασία. </w:t>
      </w:r>
    </w:p>
    <w:p w14:paraId="09A854FE"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Όμως όσον αφορά την αντίδραση του συγκεκριμ</w:t>
      </w:r>
      <w:r>
        <w:rPr>
          <w:rFonts w:eastAsia="Times New Roman" w:cs="Times New Roman"/>
          <w:szCs w:val="24"/>
        </w:rPr>
        <w:t>ένου πολίτη, είναι φανερό ότι εδώ έχουμε μια αντίδραση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νόμου, διότι δεν μπορεί κανένας να υποστηρίξει ότι εκείνη την ώρα, που κάποιος βλέπει έναν άνθρωπο στο σπίτι του </w:t>
      </w:r>
      <w:proofErr w:type="spellStart"/>
      <w:r>
        <w:rPr>
          <w:rFonts w:eastAsia="Times New Roman" w:cs="Times New Roman"/>
          <w:szCs w:val="24"/>
        </w:rPr>
        <w:t>οπλοφορούντα</w:t>
      </w:r>
      <w:proofErr w:type="spellEnd"/>
      <w:r>
        <w:rPr>
          <w:rFonts w:eastAsia="Times New Roman" w:cs="Times New Roman"/>
          <w:szCs w:val="24"/>
        </w:rPr>
        <w:t xml:space="preserve"> ή όχι</w:t>
      </w:r>
      <w:r>
        <w:rPr>
          <w:rFonts w:eastAsia="Times New Roman" w:cs="Times New Roman"/>
          <w:szCs w:val="24"/>
        </w:rPr>
        <w:t>,</w:t>
      </w:r>
      <w:r>
        <w:rPr>
          <w:rFonts w:eastAsia="Times New Roman" w:cs="Times New Roman"/>
          <w:szCs w:val="24"/>
        </w:rPr>
        <w:t xml:space="preserve"> δεν βρίσκεται σε ακραία ψυχική πίεση, η οποία του απ</w:t>
      </w:r>
      <w:r>
        <w:rPr>
          <w:rFonts w:eastAsia="Times New Roman" w:cs="Times New Roman"/>
          <w:szCs w:val="24"/>
        </w:rPr>
        <w:t xml:space="preserve">αγορεύει να πράξει ως μέσος συνετός, κοινωνικός άνθρωπος, ούτως ώστε -τι να κάνει;- να σταθμίσει μέχρι </w:t>
      </w:r>
      <w:r>
        <w:rPr>
          <w:rFonts w:eastAsia="Times New Roman" w:cs="Times New Roman"/>
          <w:szCs w:val="24"/>
        </w:rPr>
        <w:lastRenderedPageBreak/>
        <w:t>ποιου σημείου μπορεί η άμυνά του να αντιστοιχεί στην επίθεση, την οποία δέχεται. Οπότε, ακόμη και αν είχαμε υπέρβαση της άμυνας, αυτή η υπέρβαση εξαιτίας</w:t>
      </w:r>
      <w:r>
        <w:rPr>
          <w:rFonts w:eastAsia="Times New Roman" w:cs="Times New Roman"/>
          <w:szCs w:val="24"/>
        </w:rPr>
        <w:t xml:space="preserve"> αυτής της κατάστασης, του περιστατικού που περιγράψατε, έπρεπε μείνει ατιμώρητη. </w:t>
      </w:r>
    </w:p>
    <w:p w14:paraId="09A854FF"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 xml:space="preserve">Δυστυχώς, υπάρχουν περιπτώσεις που ενώ δεν έχουμε άλλα παρεπόμενα αδικήματα, όπως, για παράδειγμα, την παράνομη οπλοφορία, οι εισαγγελικοί λειτουργοί κατά τον χρόνο άσκησης </w:t>
      </w:r>
      <w:r>
        <w:rPr>
          <w:rFonts w:eastAsia="Times New Roman" w:cs="Times New Roman"/>
          <w:szCs w:val="24"/>
        </w:rPr>
        <w:t>ή μη της ποινικής δίωξης</w:t>
      </w:r>
      <w:r>
        <w:rPr>
          <w:rFonts w:eastAsia="Times New Roman" w:cs="Times New Roman"/>
          <w:szCs w:val="24"/>
        </w:rPr>
        <w:t>,</w:t>
      </w:r>
      <w:r>
        <w:rPr>
          <w:rFonts w:eastAsia="Times New Roman" w:cs="Times New Roman"/>
          <w:szCs w:val="24"/>
        </w:rPr>
        <w:t xml:space="preserve"> δείχνουν μια ευθυνοφοβία, θα έλεγα, και ασκούν τις ποινικές διώξεις, οι οποίες, βεβαίως, καταλήγουν σε απαλλαγή</w:t>
      </w:r>
      <w:r>
        <w:rPr>
          <w:rFonts w:eastAsia="Times New Roman" w:cs="Times New Roman"/>
          <w:szCs w:val="24"/>
        </w:rPr>
        <w:t>, στο ακροατήριο,</w:t>
      </w:r>
      <w:r>
        <w:rPr>
          <w:rFonts w:eastAsia="Times New Roman" w:cs="Times New Roman"/>
          <w:szCs w:val="24"/>
        </w:rPr>
        <w:t xml:space="preserve"> τις περισσότερες φορές του δράστη υπό το πρίσμα και τις προϋποθέσεις τις οποίες σας ανέφερα.</w:t>
      </w:r>
    </w:p>
    <w:p w14:paraId="09A85500"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Το τέταρ</w:t>
      </w:r>
      <w:r>
        <w:rPr>
          <w:rFonts w:eastAsia="Times New Roman" w:cs="Times New Roman"/>
          <w:szCs w:val="24"/>
        </w:rPr>
        <w:t xml:space="preserve">το, το οποίο θέλω να σας δηλώσω, είναι το εξής: Στις προτάσεις της </w:t>
      </w:r>
      <w:r>
        <w:rPr>
          <w:rFonts w:eastAsia="Times New Roman" w:cs="Times New Roman"/>
          <w:szCs w:val="24"/>
        </w:rPr>
        <w:t>ν</w:t>
      </w:r>
      <w:r>
        <w:rPr>
          <w:rFonts w:eastAsia="Times New Roman" w:cs="Times New Roman"/>
          <w:szCs w:val="24"/>
        </w:rPr>
        <w:t xml:space="preserve">ομοπαρασκευαστικής </w:t>
      </w:r>
      <w:r>
        <w:rPr>
          <w:rFonts w:eastAsia="Times New Roman" w:cs="Times New Roman"/>
          <w:szCs w:val="24"/>
        </w:rPr>
        <w:t>ε</w:t>
      </w:r>
      <w:r>
        <w:rPr>
          <w:rFonts w:eastAsia="Times New Roman" w:cs="Times New Roman"/>
          <w:szCs w:val="24"/>
        </w:rPr>
        <w:t>πιτροπής, η οποία έχει παραδώσει το έργο της και μελετάται αυτή τη στιγμή από το Υπουργείο Δικαιοσύνης, δεν υπάρχει κάτι το οποίο να διαφοροποιεί τις υφιστάμενες διατάξ</w:t>
      </w:r>
      <w:r>
        <w:rPr>
          <w:rFonts w:eastAsia="Times New Roman" w:cs="Times New Roman"/>
          <w:szCs w:val="24"/>
        </w:rPr>
        <w:t>εις του Ποινικού Κώδικα ούτε</w:t>
      </w:r>
      <w:r>
        <w:rPr>
          <w:rFonts w:eastAsia="Times New Roman" w:cs="Times New Roman"/>
          <w:szCs w:val="24"/>
        </w:rPr>
        <w:t xml:space="preserve"> </w:t>
      </w:r>
      <w:r>
        <w:rPr>
          <w:rFonts w:eastAsia="Times New Roman" w:cs="Times New Roman"/>
          <w:szCs w:val="24"/>
        </w:rPr>
        <w:t>–θα έλεγα- στο παραμικρό.</w:t>
      </w:r>
    </w:p>
    <w:p w14:paraId="09A85501"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lastRenderedPageBreak/>
        <w:t>Επομένως, ούτε στη δι</w:t>
      </w:r>
      <w:r>
        <w:rPr>
          <w:rFonts w:eastAsia="Times New Roman" w:cs="Times New Roman"/>
          <w:szCs w:val="24"/>
        </w:rPr>
        <w:t>κή</w:t>
      </w:r>
      <w:r>
        <w:rPr>
          <w:rFonts w:eastAsia="Times New Roman" w:cs="Times New Roman"/>
          <w:szCs w:val="24"/>
        </w:rPr>
        <w:t xml:space="preserve"> μου πρόθεση είναι να αλλάξει κάτι, διότι θεωρώ πως δεν χρειάζεται το νομικό μας οπλοστάσιο κάτι περισσότερο και στη διατύπωση του άρθρου της άμυνας, αλλά και στη διατύπωση του άρθρου της υπέρβασης, του άρθρου 23, και των απαλλακτικών λόγων, οι οποίοι περι</w:t>
      </w:r>
      <w:r>
        <w:rPr>
          <w:rFonts w:eastAsia="Times New Roman" w:cs="Times New Roman"/>
          <w:szCs w:val="24"/>
        </w:rPr>
        <w:t xml:space="preserve">γράφονται σε αυτόν. Είναι από εκείνες τις περιπτώσεις που η θεωρία του </w:t>
      </w:r>
      <w:r>
        <w:rPr>
          <w:rFonts w:eastAsia="Times New Roman" w:cs="Times New Roman"/>
          <w:szCs w:val="24"/>
        </w:rPr>
        <w:t>δ</w:t>
      </w:r>
      <w:r>
        <w:rPr>
          <w:rFonts w:eastAsia="Times New Roman" w:cs="Times New Roman"/>
          <w:szCs w:val="24"/>
        </w:rPr>
        <w:t>ικαίου ταυτίζεται απολύτως με τη νομολογία των δικαστηρίων. Σας εντόπισα το πρόβλημα που υπάρχει μερικές φορές στο σημείο της άσκησης ή μη της ποινικής δίωξης.</w:t>
      </w:r>
    </w:p>
    <w:p w14:paraId="09A85502"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 xml:space="preserve">Και εδώ θα πρέπει με </w:t>
      </w:r>
      <w:r>
        <w:rPr>
          <w:rFonts w:eastAsia="Times New Roman" w:cs="Times New Roman"/>
          <w:szCs w:val="24"/>
        </w:rPr>
        <w:t xml:space="preserve">έναν τρόπο να γίνει σαφές ότι αν έχουμε τέτοια κατάσταση, που </w:t>
      </w:r>
      <w:proofErr w:type="spellStart"/>
      <w:r>
        <w:rPr>
          <w:rFonts w:eastAsia="Times New Roman" w:cs="Times New Roman"/>
          <w:szCs w:val="24"/>
        </w:rPr>
        <w:t>πληρούται</w:t>
      </w:r>
      <w:proofErr w:type="spellEnd"/>
      <w:r>
        <w:rPr>
          <w:rFonts w:eastAsia="Times New Roman" w:cs="Times New Roman"/>
          <w:szCs w:val="24"/>
        </w:rPr>
        <w:t xml:space="preserve"> η αντικειμενική και υποκειμενική υπόσταση ενός άρθρου του νόμου, τότε δεν χρειάζεται οι εισαγγελείς να κάνουν τίποτε περισσότερο από το να ασκούν την ποινική δίωξη. Όμως όταν έχουμε ει</w:t>
      </w:r>
      <w:r>
        <w:rPr>
          <w:rFonts w:eastAsia="Times New Roman" w:cs="Times New Roman"/>
          <w:szCs w:val="24"/>
        </w:rPr>
        <w:t xml:space="preserve">δική διάταξη, που αποκλείει τον καταλογισμό, όπως το θέμα της υπέρβασης, γιατί η άμυνα αναφέρεται στο άδικο, τότε θα πρέπει να </w:t>
      </w:r>
      <w:r>
        <w:rPr>
          <w:rFonts w:eastAsia="Times New Roman" w:cs="Times New Roman"/>
          <w:szCs w:val="24"/>
        </w:rPr>
        <w:lastRenderedPageBreak/>
        <w:t xml:space="preserve">υπάρχει και αποχή από την άσκηση της ποινικής </w:t>
      </w:r>
      <w:proofErr w:type="spellStart"/>
      <w:r>
        <w:rPr>
          <w:rFonts w:eastAsia="Times New Roman" w:cs="Times New Roman"/>
          <w:szCs w:val="24"/>
        </w:rPr>
        <w:t>δίωξης.Όλα</w:t>
      </w:r>
      <w:proofErr w:type="spellEnd"/>
      <w:r>
        <w:rPr>
          <w:rFonts w:eastAsia="Times New Roman" w:cs="Times New Roman"/>
          <w:szCs w:val="24"/>
        </w:rPr>
        <w:t xml:space="preserve"> εν κατακλείδι αναφέρονται στον τρόπο εφαρμογής των συγκεκριμένων διατάξε</w:t>
      </w:r>
      <w:r>
        <w:rPr>
          <w:rFonts w:eastAsia="Times New Roman" w:cs="Times New Roman"/>
          <w:szCs w:val="24"/>
        </w:rPr>
        <w:t>ων σε αυτό το κρίσιμο χρονικό διάστημα της άσκησης ποινικής δίωξης.</w:t>
      </w:r>
    </w:p>
    <w:p w14:paraId="09A85503"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Σας ευχαριστώ, κυρία Πρόεδρε.</w:t>
      </w:r>
    </w:p>
    <w:p w14:paraId="09A85504" w14:textId="77777777" w:rsidR="00C9699A" w:rsidRDefault="00D259D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Ε</w:t>
      </w:r>
      <w:r>
        <w:rPr>
          <w:rFonts w:eastAsia="Times New Roman" w:cs="Times New Roman"/>
          <w:szCs w:val="24"/>
        </w:rPr>
        <w:t>΄</w:t>
      </w:r>
      <w:r>
        <w:rPr>
          <w:rFonts w:eastAsia="Times New Roman" w:cs="Times New Roman"/>
          <w:szCs w:val="24"/>
        </w:rPr>
        <w:t xml:space="preserve"> Αντιπρόεδρος της Βουλής κ. </w:t>
      </w:r>
      <w:proofErr w:type="spellStart"/>
      <w:r>
        <w:rPr>
          <w:rFonts w:eastAsia="Times New Roman" w:cs="Times New Roman"/>
          <w:szCs w:val="24"/>
        </w:rPr>
        <w:t>Κρεμαστινός</w:t>
      </w:r>
      <w:proofErr w:type="spellEnd"/>
      <w:r>
        <w:rPr>
          <w:rFonts w:eastAsia="Times New Roman" w:cs="Times New Roman"/>
          <w:szCs w:val="24"/>
        </w:rPr>
        <w:t xml:space="preserve"> έχει τον λόγο.</w:t>
      </w:r>
    </w:p>
    <w:p w14:paraId="09A85505" w14:textId="77777777" w:rsidR="00C9699A" w:rsidRDefault="00D259D9">
      <w:pPr>
        <w:spacing w:line="600" w:lineRule="auto"/>
        <w:ind w:firstLine="720"/>
        <w:jc w:val="both"/>
        <w:rPr>
          <w:rFonts w:eastAsia="Times New Roman" w:cs="Times New Roman"/>
          <w:szCs w:val="24"/>
        </w:rPr>
      </w:pPr>
      <w:r>
        <w:rPr>
          <w:rFonts w:eastAsia="Times New Roman" w:cs="Times New Roman"/>
          <w:b/>
          <w:szCs w:val="24"/>
        </w:rPr>
        <w:t>ΔΗΜΗΤΡΙΟΣ ΚΡΕΜΑΣΤΙΝΟΣ (Ε</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Τώρ</w:t>
      </w:r>
      <w:r>
        <w:rPr>
          <w:rFonts w:eastAsia="Times New Roman" w:cs="Times New Roman"/>
          <w:szCs w:val="24"/>
        </w:rPr>
        <w:t xml:space="preserve">α, βέβαια, όπως τα είπατε, κύριε Υπουργέ, σωστά είναι, αλλά εξακολουθεί να παραμένει αυτό το οποίο αισθάνεται ο αδύναμος πολίτης σήμερα. Διότι μπορεί η εγκληματικότητα με αριθμούς να είναι περίπου η ίδια, όπως λέει το Υπουργείο Προστασίας του Πολίτη, αλλά </w:t>
      </w:r>
      <w:r>
        <w:rPr>
          <w:rFonts w:eastAsia="Times New Roman" w:cs="Times New Roman"/>
          <w:szCs w:val="24"/>
        </w:rPr>
        <w:t>η απανθρωπιά στην εγκληματικότητα σαφώς έχει χειροτερέψει. Και το βλέπουμε ακόμα και στο εξωτερικό, όπως στην Κύπρο πρόσφατα, κ.λπ</w:t>
      </w:r>
      <w:r>
        <w:rPr>
          <w:rFonts w:eastAsia="Times New Roman" w:cs="Times New Roman"/>
          <w:szCs w:val="24"/>
        </w:rPr>
        <w:t>.</w:t>
      </w:r>
      <w:r>
        <w:rPr>
          <w:rFonts w:eastAsia="Times New Roman" w:cs="Times New Roman"/>
          <w:szCs w:val="24"/>
        </w:rPr>
        <w:t>.</w:t>
      </w:r>
    </w:p>
    <w:p w14:paraId="09A85506"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lastRenderedPageBreak/>
        <w:t xml:space="preserve">Ο πολίτης, λοιπόν, όταν του λέει η Κυβέρνηση ότι όλα είναι εντάξει νομοθετικά, δεν αισθάνεται δυνατός και σίγουρος την ώρα </w:t>
      </w:r>
      <w:r>
        <w:rPr>
          <w:rFonts w:eastAsia="Times New Roman" w:cs="Times New Roman"/>
          <w:szCs w:val="24"/>
        </w:rPr>
        <w:t xml:space="preserve">που κοιμάται το βράδυ. Θα ήθελε, δηλαδή, να υπάρχει κάτι που να αποθαρρύνει, κατά κάποιον τρόπο, τον επιδρομέα μέσα στο σπίτι του τις ώρες που με την οικογένειά του απολαμβάνει την ησυχία του και την γαλήνη του. Αυτό είναι αναμφισβήτητο. </w:t>
      </w:r>
    </w:p>
    <w:p w14:paraId="09A85507"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Τώρα αν με ρωτήσε</w:t>
      </w:r>
      <w:r>
        <w:rPr>
          <w:rFonts w:eastAsia="Times New Roman" w:cs="Times New Roman"/>
          <w:szCs w:val="24"/>
        </w:rPr>
        <w:t xml:space="preserve">τε αν έχω εγώ πρόταση να σας κάνω, δεν είμαι ο αρμόδιος νομικά. Εσείς είστε εξαίρετος νομικός. Μπορείτε να σκεφθείτε αυτά και να τα συζητήσουμε. Είναι πάντως ένα θέμα αυτό, το πώς αισθάνεται ο πολίτης σήμερα όταν κοιμάται τη νύχτα. </w:t>
      </w:r>
    </w:p>
    <w:p w14:paraId="09A85508"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 xml:space="preserve">Το δεύτερο ερώτημα που </w:t>
      </w:r>
      <w:r>
        <w:rPr>
          <w:rFonts w:eastAsia="Times New Roman" w:cs="Times New Roman"/>
          <w:szCs w:val="24"/>
        </w:rPr>
        <w:t>θίξατε τι θα μπορούσαν πράγματι να κάνουν όχι μόνο οι εισαγγελικές αρχές, αλλά και η Αστυνομία. Δηλαδή όταν προσάγεις σε αυτές τις περιπτώσεις έναν άνθρωπο</w:t>
      </w:r>
      <w:r>
        <w:rPr>
          <w:rFonts w:eastAsia="Times New Roman" w:cs="Times New Roman"/>
          <w:szCs w:val="24"/>
        </w:rPr>
        <w:t>,</w:t>
      </w:r>
      <w:r>
        <w:rPr>
          <w:rFonts w:eastAsia="Times New Roman" w:cs="Times New Roman"/>
          <w:szCs w:val="24"/>
        </w:rPr>
        <w:t xml:space="preserve"> ο οποίος είναι πάνω από 80-90 χρονών και δεν μπορεί να περπατήσει, δεν είναι ανάγκη να τον πηγαίνει</w:t>
      </w:r>
      <w:r>
        <w:rPr>
          <w:rFonts w:eastAsia="Times New Roman" w:cs="Times New Roman"/>
          <w:szCs w:val="24"/>
        </w:rPr>
        <w:t xml:space="preserve">ς με χειροπέδες και να βλέπει όλος ο κόσμος και οι τηλεοράσεις, διότι αμέσως ο κόσμος στρέφεται ενάντια στην Αστυνομία, </w:t>
      </w:r>
      <w:r>
        <w:rPr>
          <w:rFonts w:eastAsia="Times New Roman" w:cs="Times New Roman"/>
          <w:szCs w:val="24"/>
        </w:rPr>
        <w:lastRenderedPageBreak/>
        <w:t xml:space="preserve">προς την Κυβέρνηση, προς τους θεσμούς, προς τους πάντες. Σου λέει «εδώ τι γίνεται;», θέλουμε προστασία. </w:t>
      </w:r>
    </w:p>
    <w:p w14:paraId="09A85509"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Κατά συνέπεια και εδώ μπορεί κά</w:t>
      </w:r>
      <w:r>
        <w:rPr>
          <w:rFonts w:eastAsia="Times New Roman" w:cs="Times New Roman"/>
          <w:szCs w:val="24"/>
        </w:rPr>
        <w:t>τι να γίνει ούτως ώστε να έχει ευθύνη η Αστυνομία ότι αν σε αυτές τις περιπτώσεις διαπιστώνει ότι η φυσική κατάσταση του δράστη, των δραστών τους απαγορεύει να σκεφθούν κάπως διαφορετικά, να τους φέρονται ανθρώπινα. Όλη αυτή η ιστορία, δηλαδή, σηματοδοτήθη</w:t>
      </w:r>
      <w:r>
        <w:rPr>
          <w:rFonts w:eastAsia="Times New Roman" w:cs="Times New Roman"/>
          <w:szCs w:val="24"/>
        </w:rPr>
        <w:t xml:space="preserve">κε από τον τρόπο με τον οποίο έδωσαν εικόνες τα μέσα ενημέρωσης. Διότι αν δεν έδιναν αυτές τις εικόνες τα μέσα ενημέρωσης, ενδεχομένως να μην υπήρχε θέμα ούτε καν ερώτηση στη Βουλή. </w:t>
      </w:r>
    </w:p>
    <w:p w14:paraId="09A8550A"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Όμως αυτά τα θέματα νομίζω ότι πρέπει να τα δούμε τελείως διαφορετικά από</w:t>
      </w:r>
      <w:r>
        <w:rPr>
          <w:rFonts w:eastAsia="Times New Roman" w:cs="Times New Roman"/>
          <w:szCs w:val="24"/>
        </w:rPr>
        <w:t xml:space="preserve"> το πνεύμα του νόμου το τυπικό, το ξερό και να τα δούμε λίγο ανθρώπινα, διότι –το επαναλαμβάνω αυτό- δεν αισθάνονται σήμερα ασφαλείς οι άνθρωποι στα σπίτια τους τη νύχτα όταν κοιμούνται και αυτό πρέπει να σας απασχολήσει.</w:t>
      </w:r>
    </w:p>
    <w:p w14:paraId="09A8550B" w14:textId="77777777" w:rsidR="00C9699A" w:rsidRDefault="00D259D9">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w:t>
      </w:r>
      <w:r>
        <w:rPr>
          <w:rFonts w:eastAsia="Times New Roman" w:cs="Times New Roman"/>
          <w:b/>
          <w:szCs w:val="24"/>
        </w:rPr>
        <w:t>οπούλου):</w:t>
      </w:r>
      <w:r>
        <w:rPr>
          <w:rFonts w:eastAsia="Times New Roman" w:cs="Times New Roman"/>
          <w:szCs w:val="24"/>
        </w:rPr>
        <w:t xml:space="preserve"> Ο κύριος Υπουργός έχει τον λόγο.</w:t>
      </w:r>
    </w:p>
    <w:p w14:paraId="09A8550C" w14:textId="77777777" w:rsidR="00C9699A" w:rsidRDefault="00D259D9">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συνάδελφε, θέλω να σας πω το εξής</w:t>
      </w:r>
      <w:r>
        <w:rPr>
          <w:rFonts w:eastAsia="Times New Roman" w:cs="Times New Roman"/>
          <w:szCs w:val="24"/>
        </w:rPr>
        <w:t>.</w:t>
      </w:r>
      <w:r>
        <w:rPr>
          <w:rFonts w:eastAsia="Times New Roman" w:cs="Times New Roman"/>
          <w:szCs w:val="24"/>
        </w:rPr>
        <w:t xml:space="preserve"> Είπατε στη δευτερολογία σας να δούμε κάποια νομοθετική ρύθμιση που να αποθαρρύνεται ο δράστη</w:t>
      </w:r>
      <w:r>
        <w:rPr>
          <w:rFonts w:eastAsia="Times New Roman" w:cs="Times New Roman"/>
          <w:szCs w:val="24"/>
        </w:rPr>
        <w:t xml:space="preserve">ς. Θεωρώ ότι αυτή η νομοθετική ρύθμιση υπάρχει στον Ποινικό μας Κώδικα. Διότι όταν ο αμυνόμενος απαλλάσσεται οποιασδήποτε ευθύνης εξ αιτίας της βίαιης ενέργειας </w:t>
      </w:r>
      <w:r>
        <w:rPr>
          <w:rFonts w:eastAsia="Times New Roman" w:cs="Times New Roman"/>
          <w:szCs w:val="24"/>
        </w:rPr>
        <w:t xml:space="preserve">που </w:t>
      </w:r>
      <w:r>
        <w:rPr>
          <w:rFonts w:eastAsia="Times New Roman" w:cs="Times New Roman"/>
          <w:szCs w:val="24"/>
        </w:rPr>
        <w:t>δέχεται και μάλιστα υπό όρους απόλυτης ηρεμίας και γαλήνης μέσα στο σπίτι του το βράδυ, που</w:t>
      </w:r>
      <w:r>
        <w:rPr>
          <w:rFonts w:eastAsia="Times New Roman" w:cs="Times New Roman"/>
          <w:szCs w:val="24"/>
        </w:rPr>
        <w:t xml:space="preserve"> </w:t>
      </w:r>
      <w:r>
        <w:rPr>
          <w:rFonts w:eastAsia="Times New Roman" w:cs="Times New Roman"/>
          <w:szCs w:val="24"/>
        </w:rPr>
        <w:t>ενδέχεται</w:t>
      </w:r>
      <w:r>
        <w:rPr>
          <w:rFonts w:eastAsia="Times New Roman" w:cs="Times New Roman"/>
          <w:szCs w:val="24"/>
        </w:rPr>
        <w:t xml:space="preserve"> να κοιμάται </w:t>
      </w:r>
      <w:r>
        <w:rPr>
          <w:rFonts w:eastAsia="Times New Roman" w:cs="Times New Roman"/>
          <w:szCs w:val="24"/>
        </w:rPr>
        <w:t xml:space="preserve">μάλιστα </w:t>
      </w:r>
      <w:r>
        <w:rPr>
          <w:rFonts w:eastAsia="Times New Roman" w:cs="Times New Roman"/>
          <w:szCs w:val="24"/>
        </w:rPr>
        <w:t>ο άνθρωπος, καταλαβαίνετε ότι ακριβώς αυτό προβλέπει ο νόμος, ότι εκείνη την ώρα ευρισκόμενος σε μεγάλη ψυχική πίεση, είναι αδύνατον αυτός ο άνθρωπος να σταθμίσει τα πραγματικά όρια της άμυνας. Γι’ αυτό προβλέπει ο Ποινικός Κ</w:t>
      </w:r>
      <w:r>
        <w:rPr>
          <w:rFonts w:eastAsia="Times New Roman" w:cs="Times New Roman"/>
          <w:szCs w:val="24"/>
        </w:rPr>
        <w:t xml:space="preserve">ώδικας ότι ο συγκεκριμένος πολίτης μένει ατιμώρητος όταν αυτοδυνάμως αμυνθεί. </w:t>
      </w:r>
    </w:p>
    <w:p w14:paraId="09A8550D"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lastRenderedPageBreak/>
        <w:t>Το δεύτερο που θέσατε αντιλαμβάνεσθε ότι είναι αρμοδιότητας άλλου Υπουργείου, δηλαδή το πώς γίνεται η σύλληψη επί συγκεκριμένων προσώπων τα οποία έχουν αμυνθεί έναντι μιας άδικη</w:t>
      </w:r>
      <w:r>
        <w:rPr>
          <w:rFonts w:eastAsia="Times New Roman" w:cs="Times New Roman"/>
          <w:szCs w:val="24"/>
        </w:rPr>
        <w:t xml:space="preserve">ς και βίαιης επίθεσης, την οποία δέχονται. </w:t>
      </w:r>
    </w:p>
    <w:p w14:paraId="09A8550E"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Άπτονται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και του Υπουργείου Δικαιοσύνης, γιατί είναι και οι εντολές που δίνουν και οι αρμόδιοι εισαγγελείς, γι’ αυτό ακριβώς θα σας απαντήσω. Μου έκανε και εμένα εντύπωση ο τρόπος με τον οποίο μεταχειρίστη</w:t>
      </w:r>
      <w:r>
        <w:rPr>
          <w:rFonts w:eastAsia="Times New Roman" w:cs="Times New Roman"/>
          <w:szCs w:val="24"/>
        </w:rPr>
        <w:t xml:space="preserve">καν οι διωκτικές αρχές τον συγκεκριμένο πολίτη. </w:t>
      </w:r>
    </w:p>
    <w:p w14:paraId="09A8550F"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η σύλληψη και τα περαιτέρω της συλλήψεως, χειροπέδες κλπ., γίνονται για έναν λόγο. Υπάρχει λόγος που γίνονται, για να μην </w:t>
      </w:r>
      <w:proofErr w:type="spellStart"/>
      <w:r>
        <w:rPr>
          <w:rFonts w:eastAsia="Times New Roman" w:cs="Times New Roman"/>
          <w:szCs w:val="24"/>
        </w:rPr>
        <w:t>αποδράσει</w:t>
      </w:r>
      <w:proofErr w:type="spellEnd"/>
      <w:r>
        <w:rPr>
          <w:rFonts w:eastAsia="Times New Roman" w:cs="Times New Roman"/>
          <w:szCs w:val="24"/>
        </w:rPr>
        <w:t xml:space="preserve"> ο δράστης και για να οδηγηθεί στο αυτόφωρο. </w:t>
      </w:r>
    </w:p>
    <w:p w14:paraId="09A85510" w14:textId="77777777" w:rsidR="00C9699A" w:rsidRDefault="00D259D9">
      <w:pPr>
        <w:spacing w:line="600" w:lineRule="auto"/>
        <w:ind w:firstLine="720"/>
        <w:jc w:val="both"/>
        <w:rPr>
          <w:rFonts w:eastAsia="Times New Roman" w:cs="Times New Roman"/>
          <w:szCs w:val="24"/>
        </w:rPr>
      </w:pPr>
      <w:r>
        <w:rPr>
          <w:rFonts w:eastAsia="Times New Roman" w:cs="Times New Roman"/>
          <w:b/>
          <w:szCs w:val="24"/>
        </w:rPr>
        <w:t>ΔΗΜΗΤΡΙΟΣ Κ</w:t>
      </w:r>
      <w:r>
        <w:rPr>
          <w:rFonts w:eastAsia="Times New Roman" w:cs="Times New Roman"/>
          <w:b/>
          <w:szCs w:val="24"/>
        </w:rPr>
        <w:t xml:space="preserve">ΡΕΜΑΣΤΙΝΟΣ (Ε΄ Αντιπρόεδρος της Βουλής): </w:t>
      </w:r>
      <w:r>
        <w:rPr>
          <w:rFonts w:eastAsia="Times New Roman" w:cs="Times New Roman"/>
          <w:szCs w:val="24"/>
        </w:rPr>
        <w:t xml:space="preserve">Σωστό. </w:t>
      </w:r>
    </w:p>
    <w:p w14:paraId="09A85511" w14:textId="77777777" w:rsidR="00C9699A" w:rsidRDefault="00D259D9">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Όταν, λοιπόν, εδώ έχουμε έναν άνθρωπο υπέργηρο, που έχει </w:t>
      </w:r>
      <w:r>
        <w:rPr>
          <w:rFonts w:eastAsia="Times New Roman" w:cs="Times New Roman"/>
          <w:szCs w:val="24"/>
        </w:rPr>
        <w:lastRenderedPageBreak/>
        <w:t>περάσει τα ογδόντα έτη του βίου του και κρίνουν τα αστυνομικά όργανα ό</w:t>
      </w:r>
      <w:r>
        <w:rPr>
          <w:rFonts w:eastAsia="Times New Roman" w:cs="Times New Roman"/>
          <w:szCs w:val="24"/>
        </w:rPr>
        <w:t xml:space="preserve">τι πρέπει να του περάσουν χειροπέδες, διότι είναι ύποπτος φυγής, αντιλαμβάνεστε ότι εδώ έχουμε περάσει το προσήκον μέτρο. Θα πρέπει και οι αρμόδιοι εισαγγελείς να δώσουν </w:t>
      </w:r>
      <w:r>
        <w:rPr>
          <w:rFonts w:eastAsia="Times New Roman" w:cs="Times New Roman"/>
          <w:szCs w:val="24"/>
        </w:rPr>
        <w:t xml:space="preserve">ανάλογες </w:t>
      </w:r>
      <w:r>
        <w:rPr>
          <w:rFonts w:eastAsia="Times New Roman" w:cs="Times New Roman"/>
          <w:szCs w:val="24"/>
        </w:rPr>
        <w:t>κατευθύνσεις, αλλά και η Ελληνική Αστυνομία κατά λογική αναγκαιότητα, πρωτίστ</w:t>
      </w:r>
      <w:r>
        <w:rPr>
          <w:rFonts w:eastAsia="Times New Roman" w:cs="Times New Roman"/>
          <w:szCs w:val="24"/>
        </w:rPr>
        <w:t>ως, να προσεγγίζει αυτά τα ζητήματα. Διότι τελικώς η εικόνα, η οποία παρήχθη, ήταν μια εικόνα παντελώς άδικη για το νομικό πλαίσιο το οποίο υπάρχει και το οποίο, όπως σας είπα, κύριε συνάδελφε -και σας ευχαριστώ για την ερώτησή σας- προστατεύει απολύτως το</w:t>
      </w:r>
      <w:r>
        <w:rPr>
          <w:rFonts w:eastAsia="Times New Roman" w:cs="Times New Roman"/>
          <w:szCs w:val="24"/>
        </w:rPr>
        <w:t xml:space="preserve">ν πολίτη, ο οποίος με βάση το νόμο ασκεί το δικαίωμα στην άμυνα, ιδίως σε τέτοιες περιπτώσεις επίθεσης και απόπειρας ληστείας ή και οτιδήποτε άλλο κατά τις νυχτερινές ώρες μέσα στην οικία του. </w:t>
      </w:r>
    </w:p>
    <w:p w14:paraId="09A85512"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9A85513" w14:textId="77777777" w:rsidR="00C9699A" w:rsidRDefault="00D259D9">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Σα</w:t>
      </w:r>
      <w:r>
        <w:rPr>
          <w:rFonts w:eastAsia="Times New Roman" w:cs="Times New Roman"/>
          <w:szCs w:val="24"/>
        </w:rPr>
        <w:t xml:space="preserve">ς ευχαριστώ και τους δυο συναδέλφους. </w:t>
      </w:r>
    </w:p>
    <w:p w14:paraId="09A85514"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lastRenderedPageBreak/>
        <w:t>Η τρίτη με αριθμό 1538/23-4-2018 επίκαιρη ερώτηση δεύτερου κύκλου του Βουλευτή Επικρατείας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Χρήστου Παππά προς τον Υπουργό Εθνικής Άμυνας, με θέμα: «Επιτακτική ανάγκη αυξήσεως της στρατιωτικής θητείας», δεν </w:t>
      </w:r>
      <w:r>
        <w:rPr>
          <w:rFonts w:eastAsia="Times New Roman" w:cs="Times New Roman"/>
          <w:szCs w:val="24"/>
        </w:rPr>
        <w:t xml:space="preserve">θα </w:t>
      </w:r>
      <w:r>
        <w:rPr>
          <w:rFonts w:eastAsia="Times New Roman" w:cs="Times New Roman"/>
          <w:szCs w:val="24"/>
        </w:rPr>
        <w:t>συζητ</w:t>
      </w:r>
      <w:r>
        <w:rPr>
          <w:rFonts w:eastAsia="Times New Roman" w:cs="Times New Roman"/>
          <w:szCs w:val="24"/>
        </w:rPr>
        <w:t>ηθεί</w:t>
      </w:r>
      <w:r>
        <w:rPr>
          <w:rFonts w:eastAsia="Times New Roman" w:cs="Times New Roman"/>
          <w:szCs w:val="24"/>
        </w:rPr>
        <w:t xml:space="preserve"> λόγω κωλύματος του κυρίου Υπουργού. </w:t>
      </w:r>
    </w:p>
    <w:p w14:paraId="09A85515"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Η τέταρτη με αριθμό 1539/23-4-2018 επίκαιρη ερώτηση δεύτερου κύκλου του Βουλε</w:t>
      </w:r>
      <w:r>
        <w:rPr>
          <w:rFonts w:eastAsia="Times New Roman" w:cs="Times New Roman"/>
          <w:szCs w:val="24"/>
        </w:rPr>
        <w:t>υτή Επικρατείας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Χρήστου Παππά προς τον Υπουργό Εθνικής Άμυνας, με θέμα: «Περί της συμμετοχής </w:t>
      </w:r>
      <w:proofErr w:type="spellStart"/>
      <w:r>
        <w:rPr>
          <w:rFonts w:eastAsia="Times New Roman" w:cs="Times New Roman"/>
          <w:szCs w:val="24"/>
        </w:rPr>
        <w:t>ενστόλων</w:t>
      </w:r>
      <w:proofErr w:type="spellEnd"/>
      <w:r>
        <w:rPr>
          <w:rFonts w:eastAsia="Times New Roman" w:cs="Times New Roman"/>
          <w:szCs w:val="24"/>
        </w:rPr>
        <w:t xml:space="preserve"> στρατιωτικών σε κομματική πορεία του ΚΚΕ», δεν </w:t>
      </w:r>
      <w:r>
        <w:rPr>
          <w:rFonts w:eastAsia="Times New Roman" w:cs="Times New Roman"/>
          <w:szCs w:val="24"/>
        </w:rPr>
        <w:t xml:space="preserve">θα </w:t>
      </w:r>
      <w:r>
        <w:rPr>
          <w:rFonts w:eastAsia="Times New Roman" w:cs="Times New Roman"/>
          <w:szCs w:val="24"/>
        </w:rPr>
        <w:t>συζητ</w:t>
      </w:r>
      <w:r>
        <w:rPr>
          <w:rFonts w:eastAsia="Times New Roman" w:cs="Times New Roman"/>
          <w:szCs w:val="24"/>
        </w:rPr>
        <w:t>ηθεί</w:t>
      </w:r>
      <w:r>
        <w:rPr>
          <w:rFonts w:eastAsia="Times New Roman" w:cs="Times New Roman"/>
          <w:szCs w:val="24"/>
        </w:rPr>
        <w:t xml:space="preserve"> λόγω κωλύματος του κυρίου Υπουργού.</w:t>
      </w:r>
    </w:p>
    <w:p w14:paraId="09A85516"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Επίσης, η πρώτη με αρ</w:t>
      </w:r>
      <w:r>
        <w:rPr>
          <w:rFonts w:eastAsia="Times New Roman" w:cs="Times New Roman"/>
          <w:szCs w:val="24"/>
        </w:rPr>
        <w:t xml:space="preserve">ιθμό 1545/24-4-2018 επίκαιρη ερώτηση πρώτου κύκλου του Βουλευτή Αττικής της Νέας Δημοκρατίας κ. Αθανασίου Μπούρα προς τον Υπουργό Οικονομικών, με θέμα: «Αύξηση στις μισθωτικές αξίες απλής χρήσης αιγιαλού», δεν </w:t>
      </w:r>
      <w:r>
        <w:rPr>
          <w:rFonts w:eastAsia="Times New Roman" w:cs="Times New Roman"/>
          <w:szCs w:val="24"/>
        </w:rPr>
        <w:t>θα συζητηθεί</w:t>
      </w:r>
      <w:r>
        <w:rPr>
          <w:rFonts w:eastAsia="Times New Roman" w:cs="Times New Roman"/>
          <w:szCs w:val="24"/>
        </w:rPr>
        <w:t xml:space="preserve">  λόγω φόρτου εργασίας της αρμόδια</w:t>
      </w:r>
      <w:r>
        <w:rPr>
          <w:rFonts w:eastAsia="Times New Roman" w:cs="Times New Roman"/>
          <w:szCs w:val="24"/>
        </w:rPr>
        <w:t xml:space="preserve">ς Υφυπουργού Οικονομικών κ. Αικατερίνης </w:t>
      </w:r>
      <w:proofErr w:type="spellStart"/>
      <w:r>
        <w:rPr>
          <w:rFonts w:eastAsia="Times New Roman" w:cs="Times New Roman"/>
          <w:szCs w:val="24"/>
        </w:rPr>
        <w:t>Παπανάτσιου</w:t>
      </w:r>
      <w:proofErr w:type="spellEnd"/>
      <w:r>
        <w:rPr>
          <w:rFonts w:eastAsia="Times New Roman" w:cs="Times New Roman"/>
          <w:szCs w:val="24"/>
        </w:rPr>
        <w:t>.</w:t>
      </w:r>
    </w:p>
    <w:p w14:paraId="09A85517"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lastRenderedPageBreak/>
        <w:t>Η έκτη με αριθμό 1518/17-4-2018 επίκαιρη ερώτηση δεύτερου κύκλου του Η΄ Αντιπροέδρου της Βουλής και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Οικονομικών, σχετικ</w:t>
      </w:r>
      <w:r>
        <w:rPr>
          <w:rFonts w:eastAsia="Times New Roman" w:cs="Times New Roman"/>
          <w:szCs w:val="24"/>
        </w:rPr>
        <w:t xml:space="preserve">ά με τα προβλήματα </w:t>
      </w:r>
      <w:r>
        <w:rPr>
          <w:rFonts w:eastAsia="Times New Roman" w:cs="Times New Roman"/>
          <w:szCs w:val="24"/>
        </w:rPr>
        <w:t xml:space="preserve">τεσσάρων </w:t>
      </w:r>
      <w:r>
        <w:rPr>
          <w:rFonts w:eastAsia="Times New Roman" w:cs="Times New Roman"/>
          <w:szCs w:val="24"/>
        </w:rPr>
        <w:t xml:space="preserve">εκατομμυρίων δανειοληπτών, δεν </w:t>
      </w:r>
      <w:r>
        <w:rPr>
          <w:rFonts w:eastAsia="Times New Roman" w:cs="Times New Roman"/>
          <w:szCs w:val="24"/>
        </w:rPr>
        <w:t xml:space="preserve">θα συζητηθεί </w:t>
      </w:r>
      <w:r>
        <w:rPr>
          <w:rFonts w:eastAsia="Times New Roman" w:cs="Times New Roman"/>
          <w:szCs w:val="24"/>
        </w:rPr>
        <w:t xml:space="preserve">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με αιτία φόρτο εργασίας. </w:t>
      </w:r>
    </w:p>
    <w:p w14:paraId="09A85518" w14:textId="77777777" w:rsidR="00C9699A" w:rsidRDefault="00D259D9">
      <w:pPr>
        <w:spacing w:line="600" w:lineRule="auto"/>
        <w:ind w:firstLine="720"/>
        <w:jc w:val="both"/>
        <w:rPr>
          <w:rFonts w:eastAsia="Times New Roman" w:cs="Times New Roman"/>
          <w:szCs w:val="24"/>
        </w:rPr>
      </w:pPr>
      <w:r>
        <w:rPr>
          <w:rFonts w:eastAsia="Times New Roman" w:cs="Times New Roman"/>
          <w:szCs w:val="24"/>
        </w:rPr>
        <w:t>Η πρώτη με αριθμό 1546/24-4-2018 επίκαιρη ερώτηση δεύτερου κύκλου του Βουλευτή Αχαΐας της Νέας</w:t>
      </w:r>
      <w:r>
        <w:rPr>
          <w:rFonts w:eastAsia="Times New Roman" w:cs="Times New Roman"/>
          <w:szCs w:val="24"/>
        </w:rPr>
        <w:t xml:space="preserve"> Δημοκρατίας κ. </w:t>
      </w:r>
      <w:proofErr w:type="spellStart"/>
      <w:r>
        <w:rPr>
          <w:rFonts w:eastAsia="Times New Roman" w:cs="Times New Roman"/>
          <w:szCs w:val="24"/>
        </w:rPr>
        <w:t>Ιάσονα</w:t>
      </w:r>
      <w:proofErr w:type="spellEnd"/>
      <w:r>
        <w:rPr>
          <w:rFonts w:eastAsia="Times New Roman" w:cs="Times New Roman"/>
          <w:szCs w:val="24"/>
        </w:rPr>
        <w:t xml:space="preserve"> Φωτήλα προς τον Υπουργό Υγείας, με θέμα: «Αποκαλύψεις για το ΚΕΕΛΠΝΟ που εκθέτουν την ηγεσία του Υπουργείου Υγείας», δεν </w:t>
      </w:r>
      <w:r>
        <w:rPr>
          <w:rFonts w:eastAsia="Times New Roman" w:cs="Times New Roman"/>
          <w:szCs w:val="24"/>
        </w:rPr>
        <w:t>θα συζητηθεί</w:t>
      </w:r>
      <w:r>
        <w:rPr>
          <w:rFonts w:eastAsia="Times New Roman" w:cs="Times New Roman"/>
          <w:szCs w:val="24"/>
        </w:rPr>
        <w:t xml:space="preserve"> </w:t>
      </w:r>
      <w:r>
        <w:rPr>
          <w:rFonts w:eastAsia="Times New Roman" w:cs="Times New Roman"/>
          <w:szCs w:val="24"/>
        </w:rPr>
        <w:t xml:space="preserve">λόγω κωλύματος του  Υπουργού Υγείας  κ. Ανδρέα Ξανθού, με αιτία φόρτο εργασίας. </w:t>
      </w:r>
    </w:p>
    <w:p w14:paraId="09A85519" w14:textId="77777777" w:rsidR="00C9699A" w:rsidRDefault="00D259D9">
      <w:pPr>
        <w:spacing w:line="600" w:lineRule="auto"/>
        <w:ind w:firstLine="540"/>
        <w:jc w:val="both"/>
        <w:rPr>
          <w:rFonts w:eastAsia="Times New Roman" w:cs="Times New Roman"/>
          <w:szCs w:val="24"/>
        </w:rPr>
      </w:pPr>
      <w:r>
        <w:rPr>
          <w:rFonts w:eastAsia="Times New Roman" w:cs="Times New Roman"/>
          <w:szCs w:val="24"/>
        </w:rPr>
        <w:t>Ολοκληρώθηκε η συζ</w:t>
      </w:r>
      <w:r>
        <w:rPr>
          <w:rFonts w:eastAsia="Times New Roman" w:cs="Times New Roman"/>
          <w:szCs w:val="24"/>
        </w:rPr>
        <w:t>ήτηση των επικαίρων ερωτήσεων.</w:t>
      </w:r>
    </w:p>
    <w:p w14:paraId="09A8551A" w14:textId="77777777" w:rsidR="00C9699A" w:rsidRDefault="00D259D9">
      <w:pPr>
        <w:spacing w:line="600" w:lineRule="auto"/>
        <w:ind w:firstLine="540"/>
        <w:jc w:val="both"/>
        <w:rPr>
          <w:rFonts w:eastAsia="Times New Roman" w:cs="Times New Roman"/>
          <w:bCs/>
          <w:szCs w:val="24"/>
        </w:rPr>
      </w:pPr>
      <w:r>
        <w:rPr>
          <w:rFonts w:eastAsia="Times New Roman" w:cs="Times New Roman"/>
          <w:bCs/>
          <w:szCs w:val="24"/>
        </w:rPr>
        <w:t>Σας ευχόμαστε καλή Πρωτομαγιά με αγώνες και όνειρα!</w:t>
      </w:r>
    </w:p>
    <w:p w14:paraId="09A8551B" w14:textId="77777777" w:rsidR="00C9699A" w:rsidRDefault="00D259D9">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09A8551C" w14:textId="77777777" w:rsidR="00C9699A" w:rsidRDefault="00D259D9">
      <w:pPr>
        <w:spacing w:line="600" w:lineRule="auto"/>
        <w:ind w:firstLine="540"/>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14:paraId="09A8551D" w14:textId="77777777" w:rsidR="00C9699A" w:rsidRDefault="00D259D9">
      <w:pPr>
        <w:spacing w:line="600" w:lineRule="auto"/>
        <w:ind w:firstLine="540"/>
        <w:jc w:val="both"/>
        <w:rPr>
          <w:rFonts w:eastAsia="Times New Roman" w:cs="Times New Roman"/>
          <w:b/>
          <w:bCs/>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Με τη συναίνεση του Σώματος και ώρα 18.29΄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w:t>
      </w:r>
      <w:r>
        <w:rPr>
          <w:rFonts w:eastAsia="Times New Roman" w:cs="Times New Roman"/>
          <w:szCs w:val="24"/>
        </w:rPr>
        <w:t xml:space="preserve">προσεχή </w:t>
      </w:r>
      <w:r>
        <w:rPr>
          <w:rFonts w:eastAsia="Times New Roman" w:cs="Times New Roman"/>
          <w:szCs w:val="24"/>
        </w:rPr>
        <w:t>Τετάρτη 2 Μαΐου 2018 και ώρα 10.00΄,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σύμφωνα με την ημερήσια διάταξη που έχει διανεμηθεί. </w:t>
      </w:r>
    </w:p>
    <w:p w14:paraId="09A8551E" w14:textId="77777777" w:rsidR="00C9699A" w:rsidRDefault="00D259D9">
      <w:pPr>
        <w:spacing w:line="600" w:lineRule="auto"/>
        <w:jc w:val="both"/>
        <w:rPr>
          <w:rFonts w:eastAsia="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p>
    <w:sectPr w:rsidR="00C9699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LXKtsW35rDjFRcJHIJyagLlCRRE=" w:salt="baFjH3BvBg9TP70smyHsr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9A"/>
    <w:rsid w:val="00C17479"/>
    <w:rsid w:val="00C9699A"/>
    <w:rsid w:val="00D259D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54CB"/>
  <w15:docId w15:val="{F4B88256-F41A-4F20-B588-ACEDB5E8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A3A8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A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621</MetadataID>
    <Session xmlns="641f345b-441b-4b81-9152-adc2e73ba5e1">Γ´</Session>
    <Date xmlns="641f345b-441b-4b81-9152-adc2e73ba5e1">2018-04-29T21:00:00+00:00</Date>
    <Status xmlns="641f345b-441b-4b81-9152-adc2e73ba5e1">
      <Url>http://srv-sp1/praktika/Lists/Incoming_Metadata/EditForm.aspx?ID=621&amp;Source=/praktika/Recordings_Library/Forms/AllItems.aspx</Url>
      <Description>Δημοσιεύτηκε</Description>
    </Status>
    <Meeting xmlns="641f345b-441b-4b81-9152-adc2e73ba5e1">ΡΖ´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DEB351-7FB8-4C08-8BDD-AA9EFFD2175B}">
  <ds:schemaRefs>
    <ds:schemaRef ds:uri="http://purl.org/dc/terms/"/>
    <ds:schemaRef ds:uri="http://schemas.microsoft.com/office/2006/documentManagement/types"/>
    <ds:schemaRef ds:uri="http://schemas.openxmlformats.org/package/2006/metadata/core-properties"/>
    <ds:schemaRef ds:uri="http://purl.org/dc/elements/1.1/"/>
    <ds:schemaRef ds:uri="http://www.w3.org/XML/1998/namespace"/>
    <ds:schemaRef ds:uri="http://schemas.microsoft.com/office/infopath/2007/PartnerControls"/>
    <ds:schemaRef ds:uri="http://schemas.microsoft.com/office/2006/metadata/properties"/>
    <ds:schemaRef ds:uri="641f345b-441b-4b81-9152-adc2e73ba5e1"/>
    <ds:schemaRef ds:uri="http://purl.org/dc/dcmitype/"/>
  </ds:schemaRefs>
</ds:datastoreItem>
</file>

<file path=customXml/itemProps2.xml><?xml version="1.0" encoding="utf-8"?>
<ds:datastoreItem xmlns:ds="http://schemas.openxmlformats.org/officeDocument/2006/customXml" ds:itemID="{14746817-C6E5-4353-B4F9-FFB647CBF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305CDF-958C-4FAC-BD90-8774ECE8E5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3174</Words>
  <Characters>17140</Characters>
  <Application>Microsoft Office Word</Application>
  <DocSecurity>0</DocSecurity>
  <Lines>142</Lines>
  <Paragraphs>40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2018-05-08T08:44:00Z</dcterms:created>
  <dcterms:modified xsi:type="dcterms:W3CDTF">2018-05-08T08:44:00Z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