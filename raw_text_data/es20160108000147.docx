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31BF3" w14:textId="77777777" w:rsidR="003E1E33" w:rsidRDefault="003E1E33" w:rsidP="003E1E33">
      <w:pPr>
        <w:spacing w:after="0" w:line="360" w:lineRule="auto"/>
        <w:rPr>
          <w:ins w:id="0" w:author="Φλούδα Χριστίνα" w:date="2016-01-19T11:08:00Z"/>
          <w:szCs w:val="24"/>
        </w:rPr>
      </w:pPr>
      <w:ins w:id="1" w:author="Φλούδα Χριστίνα" w:date="2016-01-19T11:08:00Z">
        <w:r>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5803F6CB" w14:textId="77777777" w:rsidR="003E1E33" w:rsidRDefault="003E1E33" w:rsidP="003E1E33">
      <w:pPr>
        <w:spacing w:after="0" w:line="360" w:lineRule="auto"/>
        <w:rPr>
          <w:ins w:id="2" w:author="Φλούδα Χριστίνα" w:date="2016-01-19T11:08:00Z"/>
          <w:szCs w:val="24"/>
        </w:rPr>
      </w:pPr>
    </w:p>
    <w:p w14:paraId="2B1FA875" w14:textId="77777777" w:rsidR="003E1E33" w:rsidRDefault="003E1E33" w:rsidP="003E1E33">
      <w:pPr>
        <w:spacing w:after="0" w:line="360" w:lineRule="auto"/>
        <w:rPr>
          <w:ins w:id="3" w:author="Φλούδα Χριστίνα" w:date="2016-01-19T11:08:00Z"/>
          <w:szCs w:val="24"/>
        </w:rPr>
      </w:pPr>
      <w:ins w:id="4" w:author="Φλούδα Χριστίνα" w:date="2016-01-19T11:08:00Z">
        <w:r>
          <w:rPr>
            <w:szCs w:val="24"/>
          </w:rPr>
          <w:t>ΠΙΝΑΚΑΣ ΠΕΡΙΕΧΟΜΕΝΩΝ</w:t>
        </w:r>
      </w:ins>
    </w:p>
    <w:p w14:paraId="788E5AC1" w14:textId="77777777" w:rsidR="003E1E33" w:rsidRDefault="003E1E33" w:rsidP="003E1E33">
      <w:pPr>
        <w:spacing w:after="0" w:line="360" w:lineRule="auto"/>
        <w:rPr>
          <w:ins w:id="5" w:author="Φλούδα Χριστίνα" w:date="2016-01-19T11:08:00Z"/>
          <w:szCs w:val="24"/>
        </w:rPr>
      </w:pPr>
      <w:ins w:id="6" w:author="Φλούδα Χριστίνα" w:date="2016-01-19T11:08:00Z">
        <w:r>
          <w:rPr>
            <w:szCs w:val="24"/>
          </w:rPr>
          <w:t xml:space="preserve">ΙΖ΄ ΠΕΡΙΟΔΟΣ </w:t>
        </w:r>
      </w:ins>
    </w:p>
    <w:p w14:paraId="083C9E8B" w14:textId="77777777" w:rsidR="003E1E33" w:rsidRDefault="003E1E33" w:rsidP="003E1E33">
      <w:pPr>
        <w:spacing w:after="0" w:line="360" w:lineRule="auto"/>
        <w:rPr>
          <w:ins w:id="7" w:author="Φλούδα Χριστίνα" w:date="2016-01-19T11:08:00Z"/>
          <w:szCs w:val="24"/>
        </w:rPr>
      </w:pPr>
      <w:ins w:id="8" w:author="Φλούδα Χριστίνα" w:date="2016-01-19T11:08:00Z">
        <w:r>
          <w:rPr>
            <w:szCs w:val="24"/>
          </w:rPr>
          <w:t>ΠΡΟΕΔΡΕΥΟΜΕΝΗΣ ΚΟΙΝΟΒΟΥΛΕΥΤΙΚΗΣ ΔΗΜΟΚΡΑΤΙΑΣ</w:t>
        </w:r>
      </w:ins>
    </w:p>
    <w:p w14:paraId="189AFADD" w14:textId="77777777" w:rsidR="003E1E33" w:rsidRDefault="003E1E33" w:rsidP="003E1E33">
      <w:pPr>
        <w:spacing w:after="0" w:line="360" w:lineRule="auto"/>
        <w:rPr>
          <w:ins w:id="9" w:author="Φλούδα Χριστίνα" w:date="2016-01-19T11:08:00Z"/>
          <w:szCs w:val="24"/>
        </w:rPr>
      </w:pPr>
      <w:ins w:id="10" w:author="Φλούδα Χριστίνα" w:date="2016-01-19T11:08:00Z">
        <w:r>
          <w:rPr>
            <w:szCs w:val="24"/>
          </w:rPr>
          <w:t>ΣΥΝΟΔΟΣ Α΄</w:t>
        </w:r>
      </w:ins>
    </w:p>
    <w:p w14:paraId="0C96A4E3" w14:textId="77777777" w:rsidR="003E1E33" w:rsidRDefault="003E1E33" w:rsidP="003E1E33">
      <w:pPr>
        <w:spacing w:after="0" w:line="360" w:lineRule="auto"/>
        <w:rPr>
          <w:ins w:id="11" w:author="Φλούδα Χριστίνα" w:date="2016-01-19T11:08:00Z"/>
          <w:szCs w:val="24"/>
        </w:rPr>
      </w:pPr>
    </w:p>
    <w:p w14:paraId="0A405F93" w14:textId="77777777" w:rsidR="003E1E33" w:rsidRDefault="003E1E33" w:rsidP="003E1E33">
      <w:pPr>
        <w:spacing w:after="0" w:line="360" w:lineRule="auto"/>
        <w:rPr>
          <w:ins w:id="12" w:author="Φλούδα Χριστίνα" w:date="2016-01-19T11:08:00Z"/>
          <w:szCs w:val="24"/>
        </w:rPr>
      </w:pPr>
      <w:ins w:id="13" w:author="Φλούδα Χριστίνα" w:date="2016-01-19T11:08:00Z">
        <w:r>
          <w:rPr>
            <w:szCs w:val="24"/>
          </w:rPr>
          <w:t>ΣΥΝΕΔΡΙΑΣΗ ΝΓ΄</w:t>
        </w:r>
      </w:ins>
    </w:p>
    <w:p w14:paraId="629F4C56" w14:textId="77777777" w:rsidR="003E1E33" w:rsidRDefault="003E1E33" w:rsidP="003E1E33">
      <w:pPr>
        <w:spacing w:after="0" w:line="360" w:lineRule="auto"/>
        <w:rPr>
          <w:ins w:id="14" w:author="Φλούδα Χριστίνα" w:date="2016-01-19T11:08:00Z"/>
          <w:szCs w:val="24"/>
        </w:rPr>
      </w:pPr>
      <w:ins w:id="15" w:author="Φλούδα Χριστίνα" w:date="2016-01-19T11:08:00Z">
        <w:r>
          <w:rPr>
            <w:szCs w:val="24"/>
          </w:rPr>
          <w:t>Παρασκευή  8 Ιανουαρίου 2016</w:t>
        </w:r>
      </w:ins>
    </w:p>
    <w:p w14:paraId="14407974" w14:textId="77777777" w:rsidR="003E1E33" w:rsidRDefault="003E1E33" w:rsidP="003E1E33">
      <w:pPr>
        <w:spacing w:after="0" w:line="360" w:lineRule="auto"/>
        <w:rPr>
          <w:ins w:id="16" w:author="Φλούδα Χριστίνα" w:date="2016-01-19T11:08:00Z"/>
          <w:szCs w:val="24"/>
        </w:rPr>
      </w:pPr>
    </w:p>
    <w:p w14:paraId="08801470" w14:textId="77777777" w:rsidR="003E1E33" w:rsidRDefault="003E1E33" w:rsidP="003E1E33">
      <w:pPr>
        <w:spacing w:after="0" w:line="360" w:lineRule="auto"/>
        <w:rPr>
          <w:ins w:id="17" w:author="Φλούδα Χριστίνα" w:date="2016-01-19T11:08:00Z"/>
          <w:szCs w:val="24"/>
        </w:rPr>
      </w:pPr>
      <w:ins w:id="18" w:author="Φλούδα Χριστίνα" w:date="2016-01-19T11:08:00Z">
        <w:r>
          <w:rPr>
            <w:szCs w:val="24"/>
          </w:rPr>
          <w:t>ΘΕΜΑΤΑ</w:t>
        </w:r>
      </w:ins>
    </w:p>
    <w:p w14:paraId="349CB021" w14:textId="77777777" w:rsidR="003E1E33" w:rsidRDefault="003E1E33" w:rsidP="003E1E33">
      <w:pPr>
        <w:spacing w:after="0" w:line="360" w:lineRule="auto"/>
        <w:rPr>
          <w:ins w:id="19" w:author="Φλούδα Χριστίνα" w:date="2016-01-19T11:08:00Z"/>
          <w:szCs w:val="24"/>
        </w:rPr>
      </w:pPr>
      <w:ins w:id="20" w:author="Φλούδα Χριστίνα" w:date="2016-01-19T11:08:00Z">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w:t>
        </w:r>
        <w:proofErr w:type="spellStart"/>
        <w:r>
          <w:rPr>
            <w:szCs w:val="24"/>
          </w:rPr>
          <w:t>Κρυστάλλειο</w:t>
        </w:r>
        <w:proofErr w:type="spellEnd"/>
        <w:r>
          <w:rPr>
            <w:szCs w:val="24"/>
          </w:rPr>
          <w:t xml:space="preserve"> Δημοτικό Σχολείο Παλαιάς Πεντέλης, το 2ο Γυμνάσιο </w:t>
        </w:r>
        <w:proofErr w:type="spellStart"/>
        <w:r>
          <w:rPr>
            <w:szCs w:val="24"/>
          </w:rPr>
          <w:t>Κορωπίου</w:t>
        </w:r>
        <w:proofErr w:type="spellEnd"/>
        <w:r>
          <w:rPr>
            <w:szCs w:val="24"/>
          </w:rPr>
          <w:t xml:space="preserve"> και το Διαπολιτισμικό Σχολείο </w:t>
        </w:r>
        <w:proofErr w:type="spellStart"/>
        <w:r>
          <w:rPr>
            <w:szCs w:val="24"/>
          </w:rPr>
          <w:t>Αλσούπολης</w:t>
        </w:r>
        <w:proofErr w:type="spellEnd"/>
        <w:r>
          <w:rPr>
            <w:szCs w:val="24"/>
          </w:rPr>
          <w:t xml:space="preserve">, σελ. </w:t>
        </w:r>
        <w:r>
          <w:rPr>
            <w:szCs w:val="24"/>
          </w:rPr>
          <w:br/>
          <w:t xml:space="preserve">3. Επί διαδικαστικού θέματος, σελ. </w:t>
        </w:r>
        <w:r>
          <w:rPr>
            <w:szCs w:val="24"/>
          </w:rPr>
          <w:br/>
          <w:t xml:space="preserve">4. Επί προσωπικού θέματος, σελ. </w:t>
        </w:r>
        <w:r>
          <w:rPr>
            <w:szCs w:val="24"/>
          </w:rPr>
          <w:br/>
          <w:t xml:space="preserve"> </w:t>
        </w:r>
        <w:r>
          <w:rPr>
            <w:szCs w:val="24"/>
          </w:rPr>
          <w:br/>
          <w:t xml:space="preserve">Β. ΚΟΙΝΟΒΟΥΛΕΥΤΙΚΟΣ ΕΛΕΓΧΟΣ </w:t>
        </w:r>
        <w:r>
          <w:rPr>
            <w:szCs w:val="24"/>
          </w:rPr>
          <w:br/>
          <w:t xml:space="preserve">1. Κατάθεση αναφορών, σελ. </w:t>
        </w:r>
        <w:r>
          <w:rPr>
            <w:szCs w:val="24"/>
          </w:rPr>
          <w:br/>
          <w:t xml:space="preserve">2. Απαντήσεις Υπουργών σε ερωτήσεις Βουλευτών, σελ. </w:t>
        </w:r>
        <w:r>
          <w:rPr>
            <w:szCs w:val="24"/>
          </w:rPr>
          <w:br/>
          <w:t xml:space="preserve">3. Ανακοίνωση του δελτίου επικαίρων ερωτήσεων της Δευτέρας 11 Ιανουαρίου 2016, σελ. </w:t>
        </w:r>
        <w:r>
          <w:rPr>
            <w:szCs w:val="24"/>
          </w:rPr>
          <w:br/>
          <w:t>4. Συζήτηση επικαίρων ερωτήσεων:</w:t>
        </w:r>
        <w:r>
          <w:rPr>
            <w:szCs w:val="24"/>
          </w:rPr>
          <w:br/>
          <w:t xml:space="preserve">    α) Προς τον Υπουργό Επικρατείας, σχετικά με τη διαφαινόμενη πάροδο της προθεσμίας πλήρωσης των μελών των ΔΣ των Ανεξάρτητων Αρχών (του Ν.4339/ΦΕΚ 133Α/29.10.2015 «</w:t>
        </w:r>
        <w:proofErr w:type="spellStart"/>
        <w:r>
          <w:rPr>
            <w:szCs w:val="24"/>
          </w:rPr>
          <w:t>Αδειοδότηση</w:t>
        </w:r>
        <w:proofErr w:type="spellEnd"/>
        <w:r>
          <w:rPr>
            <w:szCs w:val="24"/>
          </w:rPr>
          <w:t xml:space="preserve"> </w:t>
        </w:r>
        <w:proofErr w:type="spellStart"/>
        <w:r>
          <w:rPr>
            <w:szCs w:val="24"/>
          </w:rPr>
          <w:t>παρόχων</w:t>
        </w:r>
        <w:proofErr w:type="spellEnd"/>
        <w:r>
          <w:rPr>
            <w:szCs w:val="24"/>
          </w:rPr>
          <w:t xml:space="preserve"> περιεχομένου επίγειας ψηφιακής τηλεοπτικής </w:t>
        </w:r>
        <w:proofErr w:type="spellStart"/>
        <w:r>
          <w:rPr>
            <w:szCs w:val="24"/>
          </w:rPr>
          <w:t>ευρυεκπομπής</w:t>
        </w:r>
        <w:proofErr w:type="spellEnd"/>
        <w:r>
          <w:rPr>
            <w:szCs w:val="24"/>
          </w:rPr>
          <w:t xml:space="preserve"> ελεύθερης λήψης….»), σελ. </w:t>
        </w:r>
        <w:r>
          <w:rPr>
            <w:szCs w:val="24"/>
          </w:rPr>
          <w:br/>
          <w:t xml:space="preserve">    β) Προς τον Υπουργό Παιδείας,  Έρευνας και Θρησκευμάτων, σχετικά με την αδυναμία αποφοίτησης των φοιτητών ειδίκευσης «</w:t>
        </w:r>
        <w:proofErr w:type="spellStart"/>
        <w:r>
          <w:rPr>
            <w:szCs w:val="24"/>
          </w:rPr>
          <w:t>Ταε</w:t>
        </w:r>
        <w:proofErr w:type="spellEnd"/>
        <w:r>
          <w:rPr>
            <w:szCs w:val="24"/>
          </w:rPr>
          <w:t xml:space="preserve"> Κβο Ντο» από τα ΤΕΦΑΑ των Πανεπιστημίων Θεσσαλονίκης και Αθηνών, λόγω έλλειψης διδασκόντων της συγκεκριμένης ειδικότητας, σελ. </w:t>
        </w:r>
        <w:r>
          <w:rPr>
            <w:szCs w:val="24"/>
          </w:rPr>
          <w:br/>
          <w:t xml:space="preserve">    γ) Προς τον Υπουργό Οικονομικών, σχετικά με την υπαγωγή σε ευνοϊκότερο καθεστώς υπολογισμού ΕΝΦΙΑ των ατομικών ξενοδοχειακών επιχειρήσεων που λειτουργούν στο Νομό Σάμου, σελ. </w:t>
        </w:r>
        <w:r>
          <w:rPr>
            <w:szCs w:val="24"/>
          </w:rPr>
          <w:br/>
          <w:t xml:space="preserve">    δ) Προς τον Υπουργό Υγείας, σχετικά με το κλείσιμο του Κέντρου Φυσικής Ιατρικής και Αποκατάστασης Ρεθύμνου λόγω παντελούς έλλειψης προσωπικού, σελ. </w:t>
        </w:r>
        <w:r>
          <w:rPr>
            <w:szCs w:val="24"/>
          </w:rPr>
          <w:br/>
          <w:t xml:space="preserve"> </w:t>
        </w:r>
        <w:r>
          <w:rPr>
            <w:szCs w:val="24"/>
          </w:rPr>
          <w:br/>
          <w:t xml:space="preserve">Γ. ΝΟΜΟΘΕΤΙΚΗ ΕΡΓΑΣΙΑ </w:t>
        </w:r>
        <w:r>
          <w:rPr>
            <w:szCs w:val="24"/>
          </w:rPr>
          <w:br/>
          <w:t>Κατάθεση Εκθέσεως Διαρκούς Επιτροπής:</w:t>
        </w:r>
      </w:ins>
    </w:p>
    <w:p w14:paraId="7A1DB89A" w14:textId="77777777" w:rsidR="003E1E33" w:rsidRDefault="003E1E33" w:rsidP="003E1E33">
      <w:pPr>
        <w:spacing w:after="0" w:line="360" w:lineRule="auto"/>
        <w:rPr>
          <w:ins w:id="21" w:author="Φλούδα Χριστίνα" w:date="2016-01-19T11:08:00Z"/>
          <w:szCs w:val="24"/>
        </w:rPr>
      </w:pPr>
      <w:ins w:id="22" w:author="Φλούδα Χριστίνα" w:date="2016-01-19T11:08:00Z">
        <w:r>
          <w:rPr>
            <w:szCs w:val="24"/>
          </w:rPr>
          <w:t xml:space="preserve">Η Διαρκής Επιτροπή Εθνικής  Άμυνας και Εξωτερικών Υποθέσεων καταθέτει την  Έκθεσή της στο σχέδιο νόμου του Υπουργείο Εθνικής  Άμυνας «Κύρωση της Συμφωνίας μεταξύ της Κυβέρνησης της Ρωσικής Ομοσπονδίας και της Κυβέρνησης της Ελληνικής Δημοκρατίας για την προμήθεια Αμυντικού Υλικού», σελ. </w:t>
        </w:r>
        <w:r>
          <w:rPr>
            <w:szCs w:val="24"/>
          </w:rPr>
          <w:br/>
        </w:r>
      </w:ins>
    </w:p>
    <w:p w14:paraId="613FEB3F" w14:textId="77777777" w:rsidR="003E1E33" w:rsidRDefault="003E1E33" w:rsidP="003E1E33">
      <w:pPr>
        <w:spacing w:after="0" w:line="360" w:lineRule="auto"/>
        <w:rPr>
          <w:ins w:id="23" w:author="Φλούδα Χριστίνα" w:date="2016-01-19T11:08:00Z"/>
          <w:szCs w:val="24"/>
        </w:rPr>
      </w:pPr>
    </w:p>
    <w:p w14:paraId="6C30C11A" w14:textId="77777777" w:rsidR="003E1E33" w:rsidRDefault="003E1E33" w:rsidP="003E1E33">
      <w:pPr>
        <w:spacing w:after="0" w:line="360" w:lineRule="auto"/>
        <w:rPr>
          <w:ins w:id="24" w:author="Φλούδα Χριστίνα" w:date="2016-01-19T11:08:00Z"/>
          <w:szCs w:val="24"/>
        </w:rPr>
      </w:pPr>
      <w:ins w:id="25" w:author="Φλούδα Χριστίνα" w:date="2016-01-19T11:08:00Z">
        <w:r>
          <w:rPr>
            <w:szCs w:val="24"/>
          </w:rPr>
          <w:t>ΠΡΟΕΔΡΕΥΟΥΣΑ</w:t>
        </w:r>
      </w:ins>
    </w:p>
    <w:p w14:paraId="256CEDE5" w14:textId="77777777" w:rsidR="003E1E33" w:rsidRDefault="003E1E33" w:rsidP="003E1E33">
      <w:pPr>
        <w:spacing w:after="0" w:line="360" w:lineRule="auto"/>
        <w:rPr>
          <w:ins w:id="26" w:author="Φλούδα Χριστίνα" w:date="2016-01-19T11:08:00Z"/>
          <w:szCs w:val="24"/>
        </w:rPr>
      </w:pPr>
    </w:p>
    <w:p w14:paraId="5EEF2FF3" w14:textId="77777777" w:rsidR="003E1E33" w:rsidRDefault="003E1E33" w:rsidP="003E1E33">
      <w:pPr>
        <w:spacing w:after="0" w:line="360" w:lineRule="auto"/>
        <w:rPr>
          <w:ins w:id="27" w:author="Φλούδα Χριστίνα" w:date="2016-01-19T11:08:00Z"/>
          <w:szCs w:val="24"/>
        </w:rPr>
      </w:pPr>
      <w:ins w:id="28" w:author="Φλούδα Χριστίνα" w:date="2016-01-19T11:08:00Z">
        <w:r>
          <w:rPr>
            <w:szCs w:val="24"/>
          </w:rPr>
          <w:t>ΧΡΙΣΤΟΔΟΥΛΟΠΟΥΛΟΥ Α. , σελ.</w:t>
        </w:r>
        <w:r>
          <w:rPr>
            <w:szCs w:val="24"/>
          </w:rPr>
          <w:br/>
        </w:r>
      </w:ins>
    </w:p>
    <w:p w14:paraId="190F5B3D" w14:textId="77777777" w:rsidR="003E1E33" w:rsidRDefault="003E1E33" w:rsidP="003E1E33">
      <w:pPr>
        <w:spacing w:after="0" w:line="360" w:lineRule="auto"/>
        <w:rPr>
          <w:ins w:id="29" w:author="Φλούδα Χριστίνα" w:date="2016-01-19T11:08:00Z"/>
          <w:szCs w:val="24"/>
        </w:rPr>
      </w:pPr>
    </w:p>
    <w:p w14:paraId="7D2C0474" w14:textId="77777777" w:rsidR="003E1E33" w:rsidRDefault="003E1E33" w:rsidP="003E1E33">
      <w:pPr>
        <w:spacing w:after="0" w:line="360" w:lineRule="auto"/>
        <w:rPr>
          <w:ins w:id="30" w:author="Φλούδα Χριστίνα" w:date="2016-01-19T11:08:00Z"/>
          <w:szCs w:val="24"/>
        </w:rPr>
      </w:pPr>
      <w:ins w:id="31" w:author="Φλούδα Χριστίνα" w:date="2016-01-19T11:08:00Z">
        <w:r>
          <w:rPr>
            <w:szCs w:val="24"/>
          </w:rPr>
          <w:t>ΟΜΙΛΗΤΕΣ</w:t>
        </w:r>
      </w:ins>
    </w:p>
    <w:p w14:paraId="1CB3D96B" w14:textId="77777777" w:rsidR="003E1E33" w:rsidRDefault="003E1E33" w:rsidP="003E1E33">
      <w:pPr>
        <w:spacing w:after="0" w:line="360" w:lineRule="auto"/>
        <w:rPr>
          <w:ins w:id="32" w:author="Φλούδα Χριστίνα" w:date="2016-01-19T11:08:00Z"/>
          <w:szCs w:val="24"/>
        </w:rPr>
      </w:pPr>
      <w:ins w:id="33" w:author="Φλούδα Χριστίνα" w:date="2016-01-19T11:08:00Z">
        <w:r>
          <w:rPr>
            <w:szCs w:val="24"/>
          </w:rPr>
          <w:t xml:space="preserve">  </w:t>
        </w:r>
      </w:ins>
    </w:p>
    <w:p w14:paraId="3AA89A57" w14:textId="77777777" w:rsidR="003E1E33" w:rsidRDefault="003E1E33" w:rsidP="003E1E33">
      <w:pPr>
        <w:spacing w:after="0" w:line="360" w:lineRule="auto"/>
        <w:rPr>
          <w:ins w:id="34" w:author="Φλούδα Χριστίνα" w:date="2016-01-19T11:08:00Z"/>
          <w:szCs w:val="24"/>
        </w:rPr>
      </w:pPr>
      <w:ins w:id="35" w:author="Φλούδα Χριστίνα" w:date="2016-01-19T11:08:00Z">
        <w:r>
          <w:rPr>
            <w:szCs w:val="24"/>
          </w:rPr>
          <w:t>Α. Επί διαδικαστικού θέματος:</w:t>
        </w:r>
        <w:r>
          <w:rPr>
            <w:szCs w:val="24"/>
          </w:rPr>
          <w:br/>
          <w:t>ΚΕΓΚΕΡΟΓΛΟΥ Β. , σελ.</w:t>
        </w:r>
        <w:r>
          <w:rPr>
            <w:szCs w:val="24"/>
          </w:rPr>
          <w:br/>
          <w:t>ΛΟΒΕΡΔΟΣ Α. , σελ.</w:t>
        </w:r>
        <w:r>
          <w:rPr>
            <w:szCs w:val="24"/>
          </w:rPr>
          <w:br/>
          <w:t>ΧΡΙΣΤΟΔΟΥΛΟΠΟΥΛΟΥ Α. , σελ.</w:t>
        </w:r>
        <w:r>
          <w:rPr>
            <w:szCs w:val="24"/>
          </w:rPr>
          <w:br/>
        </w:r>
        <w:r>
          <w:rPr>
            <w:szCs w:val="24"/>
          </w:rPr>
          <w:br/>
          <w:t>Β. Επί προσωπικού θέματος:</w:t>
        </w:r>
        <w:r>
          <w:rPr>
            <w:szCs w:val="24"/>
          </w:rPr>
          <w:br/>
          <w:t>ΑΥΛΩΝΙΤΟΥ Ε. , σελ.</w:t>
        </w:r>
        <w:r>
          <w:rPr>
            <w:szCs w:val="24"/>
          </w:rPr>
          <w:br/>
          <w:t>ΛΟΒΕΡΔΟΣ Α. , σελ.</w:t>
        </w:r>
        <w:r>
          <w:rPr>
            <w:szCs w:val="24"/>
          </w:rPr>
          <w:br/>
        </w:r>
        <w:r>
          <w:rPr>
            <w:szCs w:val="24"/>
          </w:rPr>
          <w:br/>
          <w:t>Γ. Επί των επικαίρων ερωτήσεων:</w:t>
        </w:r>
        <w:r>
          <w:rPr>
            <w:szCs w:val="24"/>
          </w:rPr>
          <w:br/>
          <w:t>ΑΛΕΞΙΑΔΗΣ Τ. , σελ.</w:t>
        </w:r>
        <w:r>
          <w:rPr>
            <w:szCs w:val="24"/>
          </w:rPr>
          <w:br/>
          <w:t>ΑΝΑΓΝΩΣΤΟΠΟΥΛΟΥ Α. , σελ.</w:t>
        </w:r>
        <w:r>
          <w:rPr>
            <w:szCs w:val="24"/>
          </w:rPr>
          <w:br/>
          <w:t>ΑΥΛΩΝΙΤΟΥ Ε. , σελ.</w:t>
        </w:r>
        <w:r>
          <w:rPr>
            <w:szCs w:val="24"/>
          </w:rPr>
          <w:br/>
          <w:t>ΛΟΒΕΡΔΟΣ Α. , σελ.</w:t>
        </w:r>
        <w:r>
          <w:rPr>
            <w:szCs w:val="24"/>
          </w:rPr>
          <w:br/>
          <w:t>ΞΑΝΘΟΣ Α. , σελ.</w:t>
        </w:r>
        <w:r>
          <w:rPr>
            <w:szCs w:val="24"/>
          </w:rPr>
          <w:br/>
          <w:t>ΠΑΠΠΑΣ Ν. , σελ.</w:t>
        </w:r>
        <w:r>
          <w:rPr>
            <w:szCs w:val="24"/>
          </w:rPr>
          <w:br/>
          <w:t>ΣΕΒΑΣΤΑΚΗΣ Δ. , σελ.</w:t>
        </w:r>
        <w:r>
          <w:rPr>
            <w:szCs w:val="24"/>
          </w:rPr>
          <w:br/>
          <w:t>ΣΥΝΤΥΧΑΚΗΣ Ε. , σελ.</w:t>
        </w:r>
        <w:r>
          <w:rPr>
            <w:szCs w:val="24"/>
          </w:rPr>
          <w:br/>
        </w:r>
      </w:ins>
    </w:p>
    <w:p w14:paraId="5A8D96CD" w14:textId="6D526842" w:rsidR="00DF7DAE" w:rsidRDefault="008343FE">
      <w:pPr>
        <w:spacing w:line="600" w:lineRule="auto"/>
        <w:ind w:firstLine="720"/>
        <w:jc w:val="center"/>
        <w:rPr>
          <w:rFonts w:eastAsia="Times New Roman"/>
          <w:szCs w:val="24"/>
        </w:rPr>
      </w:pPr>
      <w:bookmarkStart w:id="36" w:name="_GoBack"/>
      <w:bookmarkEnd w:id="36"/>
      <w:r>
        <w:rPr>
          <w:rFonts w:eastAsia="Times New Roman"/>
          <w:szCs w:val="24"/>
        </w:rPr>
        <w:t>ΠΡΑΚΤΙΚΑ ΒΟΥΛΗΣ</w:t>
      </w:r>
    </w:p>
    <w:p w14:paraId="5A8D96CE" w14:textId="7B407789" w:rsidR="00DF7DAE" w:rsidRDefault="008343FE">
      <w:pPr>
        <w:spacing w:line="600" w:lineRule="auto"/>
        <w:ind w:firstLine="720"/>
        <w:jc w:val="center"/>
        <w:rPr>
          <w:rFonts w:eastAsia="Times New Roman"/>
          <w:szCs w:val="24"/>
        </w:rPr>
      </w:pPr>
      <w:del w:id="37" w:author="Σπανός Γεώργιος" w:date="2016-01-15T09:22:00Z">
        <w:r w:rsidDel="00E51745">
          <w:rPr>
            <w:rFonts w:eastAsia="Times New Roman"/>
            <w:szCs w:val="24"/>
          </w:rPr>
          <w:delText xml:space="preserve">ΙΖ΄ ΠΕΡΙΟΔΟΣ </w:delText>
        </w:r>
      </w:del>
      <w:ins w:id="38" w:author="Σπανός Γεώργιος" w:date="2016-01-15T09:22:00Z">
        <w:del w:id="39" w:author="Φλούδα Χριστίνα" w:date="2016-01-19T09:58:00Z">
          <w:r w:rsidR="00E51745" w:rsidDel="00FF38DE">
            <w:rPr>
              <w:rFonts w:eastAsia="Times New Roman"/>
              <w:szCs w:val="24"/>
            </w:rPr>
            <w:delText>ΣΕ</w:delText>
          </w:r>
        </w:del>
      </w:ins>
      <w:ins w:id="40" w:author="Φλούδα Χριστίνα" w:date="2016-01-19T09:58:00Z">
        <w:r w:rsidR="00FF38DE">
          <w:rPr>
            <w:rFonts w:eastAsia="Times New Roman"/>
            <w:szCs w:val="24"/>
          </w:rPr>
          <w:t>ΙΖ΄ ΠΕΡΙΟΔΟΣ</w:t>
        </w:r>
      </w:ins>
    </w:p>
    <w:p w14:paraId="5A8D96CF" w14:textId="77777777" w:rsidR="00DF7DAE" w:rsidRDefault="008343F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A8D96D0" w14:textId="77777777" w:rsidR="00DF7DAE" w:rsidRDefault="008343FE">
      <w:pPr>
        <w:spacing w:line="600" w:lineRule="auto"/>
        <w:ind w:firstLine="720"/>
        <w:jc w:val="center"/>
        <w:rPr>
          <w:rFonts w:eastAsia="Times New Roman"/>
          <w:szCs w:val="24"/>
        </w:rPr>
      </w:pPr>
      <w:r>
        <w:rPr>
          <w:rFonts w:eastAsia="Times New Roman"/>
          <w:szCs w:val="24"/>
        </w:rPr>
        <w:t>ΣΥΝΟΔΟΣ Α΄</w:t>
      </w:r>
    </w:p>
    <w:p w14:paraId="5A8D96D1" w14:textId="77777777" w:rsidR="00DF7DAE" w:rsidRDefault="008343FE">
      <w:pPr>
        <w:spacing w:line="600" w:lineRule="auto"/>
        <w:ind w:firstLine="720"/>
        <w:jc w:val="center"/>
        <w:rPr>
          <w:rFonts w:eastAsia="Times New Roman"/>
          <w:szCs w:val="24"/>
        </w:rPr>
      </w:pPr>
      <w:r>
        <w:rPr>
          <w:rFonts w:eastAsia="Times New Roman"/>
          <w:szCs w:val="24"/>
        </w:rPr>
        <w:t>ΣΥΝΕΔΡΙΑΣΗ ΝΓ΄</w:t>
      </w:r>
    </w:p>
    <w:p w14:paraId="5A8D96D2" w14:textId="77777777" w:rsidR="00DF7DAE" w:rsidRDefault="008343FE">
      <w:pPr>
        <w:spacing w:line="600" w:lineRule="auto"/>
        <w:ind w:firstLine="720"/>
        <w:jc w:val="center"/>
        <w:rPr>
          <w:rFonts w:eastAsia="Times New Roman"/>
          <w:szCs w:val="24"/>
        </w:rPr>
      </w:pPr>
      <w:r>
        <w:rPr>
          <w:rFonts w:eastAsia="Times New Roman"/>
          <w:szCs w:val="24"/>
        </w:rPr>
        <w:t>Παρασκευή 8 Ιανουαρίου 2016</w:t>
      </w:r>
    </w:p>
    <w:p w14:paraId="5A8D96D3" w14:textId="77777777" w:rsidR="00DF7DAE" w:rsidRDefault="00DF7DAE">
      <w:pPr>
        <w:spacing w:line="600" w:lineRule="auto"/>
        <w:ind w:firstLine="720"/>
        <w:jc w:val="center"/>
        <w:rPr>
          <w:del w:id="41" w:author="Τσαπράνη Άννα" w:date="2016-01-11T10:02:00Z"/>
          <w:rFonts w:eastAsia="Times New Roman"/>
          <w:szCs w:val="24"/>
        </w:rPr>
      </w:pPr>
    </w:p>
    <w:p w14:paraId="5A8D96D4" w14:textId="317BD4DA" w:rsidR="00DF7DAE" w:rsidRDefault="008343FE">
      <w:pPr>
        <w:spacing w:line="600" w:lineRule="auto"/>
        <w:ind w:firstLine="720"/>
        <w:jc w:val="both"/>
        <w:rPr>
          <w:rFonts w:eastAsia="Times New Roman"/>
          <w:szCs w:val="24"/>
        </w:rPr>
      </w:pPr>
      <w:r>
        <w:rPr>
          <w:rFonts w:eastAsia="Times New Roman"/>
          <w:szCs w:val="24"/>
        </w:rPr>
        <w:t>Αθήνα, σήμερα στις 8 Ιανουαρίου 2016, ημέρα Παρασκευή και ώρα 10.07΄ συνήλθε στην Αίθουσα των συνεδριά</w:t>
      </w:r>
      <w:r>
        <w:rPr>
          <w:rFonts w:eastAsia="Times New Roman"/>
          <w:szCs w:val="24"/>
        </w:rPr>
        <w:lastRenderedPageBreak/>
        <w:t xml:space="preserve">σεων του Βουλευτηρίου η Βουλή σε ολομέλεια για να συνεδριάσει υπό την προεδρία της Γ΄ Αντιπροέδρου αυτής </w:t>
      </w:r>
      <w:ins w:id="42" w:author="Τσαπράνη Άννα" w:date="2016-01-11T10:02:00Z">
        <w:r w:rsidR="00FC2518">
          <w:rPr>
            <w:rFonts w:eastAsia="Times New Roman"/>
            <w:szCs w:val="24"/>
          </w:rPr>
          <w:t>κ.</w:t>
        </w:r>
      </w:ins>
      <w:del w:id="43" w:author="Τσαπράνη Άννα" w:date="2016-01-11T10:02:00Z">
        <w:r>
          <w:rPr>
            <w:rFonts w:eastAsia="Times New Roman"/>
            <w:szCs w:val="24"/>
          </w:rPr>
          <w:delText>κυρίας</w:delText>
        </w:r>
      </w:del>
      <w:r>
        <w:rPr>
          <w:rFonts w:eastAsia="Times New Roman"/>
          <w:szCs w:val="24"/>
        </w:rPr>
        <w:t xml:space="preserve"> </w:t>
      </w:r>
      <w:del w:id="44" w:author="Τσαπράνη Άννα" w:date="2016-01-11T10:02:00Z">
        <w:r w:rsidRPr="00905DAE">
          <w:rPr>
            <w:rFonts w:eastAsia="Times New Roman"/>
            <w:b/>
            <w:szCs w:val="24"/>
            <w:rPrChange w:id="45" w:author="Τσαπράνη Άννα" w:date="2016-01-11T10:45:00Z">
              <w:rPr>
                <w:rFonts w:eastAsia="Times New Roman"/>
                <w:szCs w:val="24"/>
              </w:rPr>
            </w:rPrChange>
          </w:rPr>
          <w:delText xml:space="preserve"> </w:delText>
        </w:r>
      </w:del>
      <w:r w:rsidRPr="00905DAE">
        <w:rPr>
          <w:rFonts w:eastAsia="Times New Roman" w:cs="Times New Roman"/>
          <w:b/>
          <w:szCs w:val="24"/>
          <w:rPrChange w:id="46" w:author="Τσαπράνη Άννα" w:date="2016-01-11T10:45:00Z">
            <w:rPr>
              <w:rFonts w:eastAsia="Times New Roman" w:cs="Times New Roman"/>
              <w:szCs w:val="24"/>
            </w:rPr>
          </w:rPrChange>
        </w:rPr>
        <w:t>ΑΝΑΣΤΑΣΙΑΣ ΧΡΙΣΤΟΔΟΥΛΟΠΟΥΛΟΥ</w:t>
      </w:r>
      <w:r>
        <w:rPr>
          <w:rFonts w:eastAsia="Times New Roman"/>
          <w:szCs w:val="24"/>
        </w:rPr>
        <w:t>.</w:t>
      </w:r>
    </w:p>
    <w:p w14:paraId="1BD222D4" w14:textId="77777777" w:rsidR="00FF38DE" w:rsidRDefault="008343FE">
      <w:pPr>
        <w:spacing w:line="600" w:lineRule="auto"/>
        <w:ind w:firstLine="720"/>
        <w:jc w:val="both"/>
        <w:rPr>
          <w:ins w:id="47" w:author="Φλούδα Χριστίνα" w:date="2016-01-19T09:59:00Z"/>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ins w:id="48" w:author="Φλούδα Χριστίνα" w:date="2016-01-19T09:59:00Z">
        <w:r w:rsidR="00FF38DE">
          <w:rPr>
            <w:rFonts w:eastAsia="Times New Roman" w:cs="Times New Roman"/>
            <w:szCs w:val="24"/>
          </w:rPr>
          <w:t>Κυρίες και κύριοι συνάδελφοι, αρχίζει η συνεδρίαση.</w:t>
        </w:r>
      </w:ins>
    </w:p>
    <w:p w14:paraId="5A8D96D5" w14:textId="6F7E22CD" w:rsidR="00DF7DAE" w:rsidDel="00FF38DE" w:rsidRDefault="008343FE">
      <w:pPr>
        <w:spacing w:line="600" w:lineRule="auto"/>
        <w:ind w:firstLine="720"/>
        <w:jc w:val="both"/>
        <w:rPr>
          <w:del w:id="49" w:author="Φλούδα Χριστίνα" w:date="2016-01-19T09:59:00Z"/>
          <w:rFonts w:eastAsia="Times New Roman"/>
          <w:szCs w:val="24"/>
        </w:rPr>
      </w:pPr>
      <w:r>
        <w:rPr>
          <w:rFonts w:eastAsia="Times New Roman"/>
          <w:szCs w:val="24"/>
        </w:rPr>
        <w:t xml:space="preserve">Αγαπητοί συνάδελφοι, καλημέρα σας. </w:t>
      </w:r>
      <w:del w:id="50" w:author="Φλούδα Χριστίνα" w:date="2016-01-19T09:59:00Z">
        <w:r w:rsidDel="00FF38DE">
          <w:rPr>
            <w:rFonts w:eastAsia="Times New Roman"/>
            <w:szCs w:val="24"/>
          </w:rPr>
          <w:delText xml:space="preserve">Αρχίζει η συνεδρίαση. </w:delText>
        </w:r>
      </w:del>
    </w:p>
    <w:p w14:paraId="5A8D96D6" w14:textId="77777777" w:rsidR="00DF7DAE" w:rsidRDefault="008343FE" w:rsidP="00B97D41">
      <w:pPr>
        <w:spacing w:line="600" w:lineRule="auto"/>
        <w:ind w:firstLine="720"/>
        <w:jc w:val="both"/>
        <w:rPr>
          <w:rFonts w:eastAsia="Times New Roman"/>
          <w:szCs w:val="24"/>
        </w:rPr>
      </w:pPr>
      <w:del w:id="51" w:author="Φλούδα Χριστίνα" w:date="2016-01-19T09:59:00Z">
        <w:r w:rsidDel="00FF38DE">
          <w:rPr>
            <w:rFonts w:eastAsia="Times New Roman"/>
            <w:szCs w:val="24"/>
          </w:rPr>
          <w:delText xml:space="preserve"> </w:delText>
        </w:r>
      </w:del>
      <w:r>
        <w:rPr>
          <w:rFonts w:eastAsia="Times New Roman"/>
          <w:szCs w:val="24"/>
        </w:rPr>
        <w:t xml:space="preserve">Εύχομαι καλή χρονιά, καλή δουλειά σε όλους μας και για το Κοινοβούλιό μας. </w:t>
      </w:r>
    </w:p>
    <w:p w14:paraId="5A8D96D7" w14:textId="3022844C" w:rsidR="00DF7DAE" w:rsidRDefault="008343FE">
      <w:pPr>
        <w:spacing w:line="600" w:lineRule="auto"/>
        <w:ind w:firstLine="720"/>
        <w:jc w:val="both"/>
        <w:rPr>
          <w:rFonts w:eastAsia="Times New Roman"/>
          <w:szCs w:val="24"/>
        </w:rPr>
      </w:pPr>
      <w:proofErr w:type="spellStart"/>
      <w:r>
        <w:rPr>
          <w:rFonts w:eastAsia="Times New Roman"/>
          <w:szCs w:val="24"/>
        </w:rPr>
        <w:t>Εισερχόμεθα</w:t>
      </w:r>
      <w:proofErr w:type="spellEnd"/>
      <w:r>
        <w:rPr>
          <w:rFonts w:eastAsia="Times New Roman"/>
          <w:szCs w:val="24"/>
        </w:rPr>
        <w:t xml:space="preserve"> στη συζήτηση τ</w:t>
      </w:r>
      <w:ins w:id="52" w:author="Τσαπράνη Άννα" w:date="2016-01-11T10:44:00Z">
        <w:r w:rsidR="002618D7">
          <w:rPr>
            <w:rFonts w:eastAsia="Times New Roman"/>
            <w:szCs w:val="24"/>
          </w:rPr>
          <w:t>ω</w:t>
        </w:r>
      </w:ins>
      <w:del w:id="53" w:author="Τσαπράνη Άννα" w:date="2016-01-11T10:44:00Z">
        <w:r w:rsidDel="002618D7">
          <w:rPr>
            <w:rFonts w:eastAsia="Times New Roman"/>
            <w:szCs w:val="24"/>
          </w:rPr>
          <w:delText>ω</w:delText>
        </w:r>
      </w:del>
      <w:r>
        <w:rPr>
          <w:rFonts w:eastAsia="Times New Roman"/>
          <w:szCs w:val="24"/>
        </w:rPr>
        <w:t xml:space="preserve">ν </w:t>
      </w:r>
    </w:p>
    <w:p w14:paraId="5A8D96D8" w14:textId="77777777" w:rsidR="00DF7DAE" w:rsidRDefault="008343FE">
      <w:pPr>
        <w:spacing w:line="600" w:lineRule="auto"/>
        <w:ind w:firstLine="720"/>
        <w:jc w:val="center"/>
        <w:rPr>
          <w:rFonts w:eastAsia="Times New Roman"/>
          <w:b/>
          <w:szCs w:val="24"/>
        </w:rPr>
      </w:pPr>
      <w:r>
        <w:rPr>
          <w:rFonts w:eastAsia="Times New Roman"/>
          <w:b/>
          <w:szCs w:val="24"/>
        </w:rPr>
        <w:t>ΕΠΙΚΑΙΡΩΝ ΕΡΩΤΗΣΕΩΝ</w:t>
      </w:r>
    </w:p>
    <w:p w14:paraId="5A8D96D9" w14:textId="6EF779D8" w:rsidR="00DF7DAE" w:rsidRDefault="008343FE">
      <w:pPr>
        <w:spacing w:line="600" w:lineRule="auto"/>
        <w:ind w:firstLine="720"/>
        <w:jc w:val="both"/>
        <w:rPr>
          <w:rFonts w:eastAsia="Times New Roman"/>
          <w:szCs w:val="24"/>
        </w:rPr>
      </w:pPr>
      <w:del w:id="54" w:author="Σπανός Γεώργιος" w:date="2016-01-11T13:06:00Z">
        <w:r w:rsidDel="00681A36">
          <w:rPr>
            <w:rFonts w:eastAsia="Times New Roman"/>
            <w:szCs w:val="24"/>
          </w:rPr>
          <w:lastRenderedPageBreak/>
          <w:delText xml:space="preserve">Πρώτη </w:delText>
        </w:r>
      </w:del>
      <w:ins w:id="55" w:author="Σπανός Γεώργιος" w:date="2016-01-11T13:07:00Z">
        <w:r w:rsidR="00681A36">
          <w:rPr>
            <w:rFonts w:eastAsia="Times New Roman"/>
            <w:szCs w:val="24"/>
          </w:rPr>
          <w:t>Θ</w:t>
        </w:r>
      </w:ins>
      <w:del w:id="56" w:author="Σπανός Γεώργιος" w:date="2016-01-11T13:07:00Z">
        <w:r w:rsidDel="00681A36">
          <w:rPr>
            <w:rFonts w:eastAsia="Times New Roman"/>
            <w:szCs w:val="24"/>
          </w:rPr>
          <w:delText>θ</w:delText>
        </w:r>
      </w:del>
      <w:r>
        <w:rPr>
          <w:rFonts w:eastAsia="Times New Roman"/>
          <w:szCs w:val="24"/>
        </w:rPr>
        <w:t xml:space="preserve">α συζητηθεί η </w:t>
      </w:r>
      <w:ins w:id="57" w:author="Σπανός Γεώργιος" w:date="2016-01-11T13:07:00Z">
        <w:r w:rsidR="00681A36">
          <w:rPr>
            <w:rFonts w:eastAsia="Times New Roman"/>
            <w:szCs w:val="24"/>
          </w:rPr>
          <w:t>τ</w:t>
        </w:r>
      </w:ins>
      <w:ins w:id="58" w:author="Τσαπράνη Άννα" w:date="2016-01-11T10:36:00Z">
        <w:del w:id="59" w:author="Σπανός Γεώργιος" w:date="2016-01-11T13:07:00Z">
          <w:r w:rsidR="008C583C" w:rsidDel="00681A36">
            <w:rPr>
              <w:rFonts w:eastAsia="Times New Roman"/>
              <w:szCs w:val="24"/>
            </w:rPr>
            <w:delText>Τ</w:delText>
          </w:r>
        </w:del>
        <w:r w:rsidR="008C583C">
          <w:rPr>
            <w:rFonts w:eastAsia="Times New Roman"/>
            <w:szCs w:val="24"/>
          </w:rPr>
          <w:t xml:space="preserve">ρίτη </w:t>
        </w:r>
      </w:ins>
      <w:r>
        <w:rPr>
          <w:rFonts w:eastAsia="Times New Roman"/>
          <w:szCs w:val="24"/>
        </w:rPr>
        <w:t xml:space="preserve">με αριθμό 332/4-1-2016 επίκαιρη ερώτηση </w:t>
      </w:r>
      <w:ins w:id="60" w:author="Τσαπράνη Άννα" w:date="2016-01-11T10:36:00Z">
        <w:r w:rsidR="008C583C">
          <w:rPr>
            <w:rFonts w:eastAsia="Times New Roman"/>
            <w:szCs w:val="24"/>
          </w:rPr>
          <w:t xml:space="preserve">δεύτερου κύκλου </w:t>
        </w:r>
      </w:ins>
      <w:r>
        <w:rPr>
          <w:rFonts w:eastAsia="Times New Roman"/>
          <w:szCs w:val="24"/>
        </w:rPr>
        <w:t xml:space="preserve">του Βουλευτή Β΄ Αθηνών της Δημοκρατικής Συμπαράταξης ΠΑΣΟΚ–ΔΗΜΑΡ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Επικρατείας,</w:t>
      </w:r>
      <w:r>
        <w:rPr>
          <w:rFonts w:eastAsia="Times New Roman"/>
          <w:szCs w:val="24"/>
        </w:rPr>
        <w:t xml:space="preserve"> σχετικά με τη διαφαινόμενη πάροδο της προθεσμίας πλήρωσης των μελών των Δ</w:t>
      </w:r>
      <w:ins w:id="61" w:author="Σπανός Γεώργιος" w:date="2016-01-11T13:07:00Z">
        <w:r w:rsidR="00681A36">
          <w:rPr>
            <w:rFonts w:eastAsia="Times New Roman"/>
            <w:szCs w:val="24"/>
          </w:rPr>
          <w:t>.</w:t>
        </w:r>
      </w:ins>
      <w:r>
        <w:rPr>
          <w:rFonts w:eastAsia="Times New Roman"/>
          <w:szCs w:val="24"/>
        </w:rPr>
        <w:t>Σ</w:t>
      </w:r>
      <w:ins w:id="62" w:author="Σπανός Γεώργιος" w:date="2016-01-11T13:07:00Z">
        <w:r w:rsidR="00681A36">
          <w:rPr>
            <w:rFonts w:eastAsia="Times New Roman"/>
            <w:szCs w:val="24"/>
          </w:rPr>
          <w:t>.</w:t>
        </w:r>
      </w:ins>
      <w:r>
        <w:rPr>
          <w:rFonts w:eastAsia="Times New Roman"/>
          <w:szCs w:val="24"/>
        </w:rPr>
        <w:t xml:space="preserve"> των </w:t>
      </w:r>
      <w:ins w:id="63" w:author="Τσαπράνη Άννα" w:date="2016-01-11T10:36:00Z">
        <w:r w:rsidR="008C583C">
          <w:rPr>
            <w:rFonts w:eastAsia="Times New Roman"/>
            <w:szCs w:val="24"/>
          </w:rPr>
          <w:t>Α</w:t>
        </w:r>
      </w:ins>
      <w:del w:id="64" w:author="Τσαπράνη Άννα" w:date="2016-01-11T10:05:00Z">
        <w:r w:rsidDel="00776894">
          <w:rPr>
            <w:rFonts w:eastAsia="Times New Roman"/>
            <w:szCs w:val="24"/>
          </w:rPr>
          <w:delText>Α</w:delText>
        </w:r>
      </w:del>
      <w:r>
        <w:rPr>
          <w:rFonts w:eastAsia="Times New Roman"/>
          <w:szCs w:val="24"/>
        </w:rPr>
        <w:t xml:space="preserve">νεξάρτητων </w:t>
      </w:r>
      <w:ins w:id="65" w:author="Τσαπράνη Άννα" w:date="2016-01-11T10:36:00Z">
        <w:r w:rsidR="008C583C">
          <w:rPr>
            <w:rFonts w:eastAsia="Times New Roman"/>
            <w:szCs w:val="24"/>
          </w:rPr>
          <w:t>Α</w:t>
        </w:r>
      </w:ins>
      <w:del w:id="66" w:author="Τσαπράνη Άννα" w:date="2016-01-11T10:05:00Z">
        <w:r>
          <w:rPr>
            <w:rFonts w:eastAsia="Times New Roman"/>
            <w:szCs w:val="24"/>
          </w:rPr>
          <w:delText>Α</w:delText>
        </w:r>
      </w:del>
      <w:r>
        <w:rPr>
          <w:rFonts w:eastAsia="Times New Roman"/>
          <w:szCs w:val="24"/>
        </w:rPr>
        <w:t xml:space="preserve">ρχών (του </w:t>
      </w:r>
      <w:ins w:id="67" w:author="Τσαπράνη Άννα" w:date="2016-01-11T10:05:00Z">
        <w:r w:rsidR="00776894">
          <w:rPr>
            <w:rFonts w:eastAsia="Times New Roman"/>
            <w:szCs w:val="24"/>
          </w:rPr>
          <w:t>ν</w:t>
        </w:r>
      </w:ins>
      <w:del w:id="68" w:author="Τσαπράνη Άννα" w:date="2016-01-11T10:05:00Z">
        <w:r>
          <w:rPr>
            <w:rFonts w:eastAsia="Times New Roman"/>
            <w:szCs w:val="24"/>
          </w:rPr>
          <w:delText>Ν</w:delText>
        </w:r>
      </w:del>
      <w:r>
        <w:rPr>
          <w:rFonts w:eastAsia="Times New Roman"/>
          <w:szCs w:val="24"/>
        </w:rPr>
        <w:t>.4339/ΦΕΚ 133Α/29.10.2015 «</w:t>
      </w:r>
      <w:proofErr w:type="spellStart"/>
      <w:r>
        <w:rPr>
          <w:rFonts w:eastAsia="Times New Roman"/>
          <w:szCs w:val="24"/>
        </w:rPr>
        <w:t>Αδειοδότηση</w:t>
      </w:r>
      <w:proofErr w:type="spellEnd"/>
      <w:r>
        <w:rPr>
          <w:rFonts w:eastAsia="Times New Roman"/>
          <w:szCs w:val="24"/>
        </w:rPr>
        <w:t xml:space="preserve"> </w:t>
      </w:r>
      <w:proofErr w:type="spellStart"/>
      <w:r>
        <w:rPr>
          <w:rFonts w:eastAsia="Times New Roman"/>
          <w:szCs w:val="24"/>
        </w:rPr>
        <w:t>παρόχων</w:t>
      </w:r>
      <w:proofErr w:type="spellEnd"/>
      <w:r>
        <w:rPr>
          <w:rFonts w:eastAsia="Times New Roman"/>
          <w:szCs w:val="24"/>
        </w:rPr>
        <w:t xml:space="preserve"> περιεχομένου επίγειας ψηφιακής τηλεοπτικής </w:t>
      </w:r>
      <w:proofErr w:type="spellStart"/>
      <w:r>
        <w:rPr>
          <w:rFonts w:eastAsia="Times New Roman"/>
          <w:szCs w:val="24"/>
        </w:rPr>
        <w:t>ευρυεκπομπής</w:t>
      </w:r>
      <w:proofErr w:type="spellEnd"/>
      <w:r>
        <w:rPr>
          <w:rFonts w:eastAsia="Times New Roman"/>
          <w:szCs w:val="24"/>
        </w:rPr>
        <w:t xml:space="preserve"> ελεύθερης λήψης…»).</w:t>
      </w:r>
    </w:p>
    <w:p w14:paraId="5A8D96DA" w14:textId="2A0DC967" w:rsidR="00DF7DAE" w:rsidRDefault="008343FE">
      <w:pPr>
        <w:spacing w:line="600" w:lineRule="auto"/>
        <w:ind w:firstLine="720"/>
        <w:jc w:val="both"/>
        <w:rPr>
          <w:rFonts w:eastAsia="Times New Roman"/>
          <w:szCs w:val="24"/>
        </w:rPr>
      </w:pPr>
      <w:r>
        <w:rPr>
          <w:rFonts w:eastAsia="Times New Roman"/>
          <w:szCs w:val="24"/>
        </w:rPr>
        <w:t xml:space="preserve">Στην </w:t>
      </w:r>
      <w:ins w:id="69" w:author="Σπανός Γεώργιος" w:date="2016-01-11T13:07:00Z">
        <w:r w:rsidR="00681A36">
          <w:rPr>
            <w:rFonts w:eastAsia="Times New Roman"/>
            <w:szCs w:val="24"/>
          </w:rPr>
          <w:t xml:space="preserve">επίκαιρη </w:t>
        </w:r>
      </w:ins>
      <w:r>
        <w:rPr>
          <w:rFonts w:eastAsia="Times New Roman"/>
          <w:szCs w:val="24"/>
        </w:rPr>
        <w:t>ερώτηση θα απαντήσει ο Υπουργός Επικρατείας κ. Παππάς.</w:t>
      </w:r>
    </w:p>
    <w:p w14:paraId="5A8D96DB" w14:textId="77777777" w:rsidR="00DF7DAE" w:rsidRDefault="008343FE">
      <w:pPr>
        <w:spacing w:line="600" w:lineRule="auto"/>
        <w:ind w:firstLine="720"/>
        <w:jc w:val="both"/>
        <w:rPr>
          <w:rFonts w:eastAsia="Times New Roman"/>
          <w:szCs w:val="24"/>
        </w:rPr>
      </w:pPr>
      <w:r>
        <w:rPr>
          <w:rFonts w:eastAsia="Times New Roman"/>
          <w:szCs w:val="24"/>
        </w:rPr>
        <w:lastRenderedPageBreak/>
        <w:t>Κύριε Λοβέρδο, έχετε δύο λεπτά για την πρώτη σας τοποθέτηση και τρία για τη δεύτερη.</w:t>
      </w:r>
    </w:p>
    <w:p w14:paraId="5A8D96DC" w14:textId="77777777" w:rsidR="00DF7DAE" w:rsidRDefault="008343FE">
      <w:pPr>
        <w:spacing w:line="600" w:lineRule="auto"/>
        <w:ind w:firstLine="720"/>
        <w:jc w:val="both"/>
        <w:rPr>
          <w:rFonts w:eastAsia="Times New Roman"/>
          <w:szCs w:val="24"/>
        </w:rPr>
      </w:pPr>
      <w:r>
        <w:rPr>
          <w:rFonts w:eastAsia="Times New Roman"/>
          <w:szCs w:val="24"/>
        </w:rPr>
        <w:t>Ο κύριος Υπουργός έχει τρία λεπτά για την κάθε του τοποθέτηση.</w:t>
      </w:r>
    </w:p>
    <w:p w14:paraId="5A8D96DD" w14:textId="77777777" w:rsidR="00DF7DAE" w:rsidRDefault="008343FE">
      <w:pPr>
        <w:spacing w:line="600" w:lineRule="auto"/>
        <w:ind w:firstLine="720"/>
        <w:jc w:val="both"/>
        <w:rPr>
          <w:rFonts w:eastAsia="Times New Roman"/>
          <w:szCs w:val="24"/>
        </w:rPr>
      </w:pPr>
      <w:r>
        <w:rPr>
          <w:rFonts w:eastAsia="Times New Roman"/>
          <w:szCs w:val="24"/>
        </w:rPr>
        <w:t>Ορίστε, κύριε Λοβέρδο, έχετε τον λόγο.</w:t>
      </w:r>
    </w:p>
    <w:p w14:paraId="5A8D96DE" w14:textId="77777777" w:rsidR="00DF7DAE" w:rsidRDefault="008343FE">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 αντεύχομαι σε εσάς προσωπικά κάθε καλή στιγμή να είναι μέσα στο 2016 για εσάς όπως την επιθυμείτε. Και σε όλους τους συναδέλφους, στους εργαζομένους στη Βουλή, υγεία πάνω από όλα και ό,τι ο καθένας επιθυμεί.</w:t>
      </w:r>
    </w:p>
    <w:p w14:paraId="5A8D96DF" w14:textId="5667EBC6" w:rsidR="00DF7DAE" w:rsidRDefault="008343FE">
      <w:pPr>
        <w:spacing w:line="600" w:lineRule="auto"/>
        <w:ind w:firstLine="720"/>
        <w:jc w:val="both"/>
        <w:rPr>
          <w:del w:id="70" w:author="Τσαπράνη Άννα" w:date="2016-01-11T10:07:00Z"/>
          <w:rFonts w:eastAsia="Times New Roman"/>
          <w:szCs w:val="24"/>
        </w:rPr>
      </w:pPr>
      <w:r>
        <w:rPr>
          <w:rFonts w:eastAsia="Times New Roman"/>
          <w:szCs w:val="24"/>
        </w:rPr>
        <w:lastRenderedPageBreak/>
        <w:t xml:space="preserve">Κύριε Υπουργέ, χρόνια πολλά. Είχα μαζί σας μία γόνιμη, πιστεύω, αντιπαράθεση τον καιρό που είχατε φέρει το σχέδιο νόμου για το ραδιοτηλεοπτικό τοπίο στη Βουλή. Είχαμε κλείσει εκείνες τις συζητήσεις με μία αντιπαράθεση που κατέληξε σε μία βελτίωση της τροπολογίας σας σχετικά με τη θητεία των μελών, των συνταγματικά προβλεπόμενων </w:t>
      </w:r>
      <w:ins w:id="71" w:author="Τσαπράνη Άννα" w:date="2016-01-11T10:06:00Z">
        <w:r w:rsidR="00040A69">
          <w:rPr>
            <w:rFonts w:eastAsia="Times New Roman"/>
            <w:szCs w:val="24"/>
          </w:rPr>
          <w:t>α</w:t>
        </w:r>
      </w:ins>
      <w:del w:id="72" w:author="Τσαπράνη Άννα" w:date="2016-01-11T10:06:00Z">
        <w:r w:rsidDel="00040A69">
          <w:rPr>
            <w:rFonts w:eastAsia="Times New Roman"/>
            <w:szCs w:val="24"/>
          </w:rPr>
          <w:delText>Α</w:delText>
        </w:r>
      </w:del>
      <w:r>
        <w:rPr>
          <w:rFonts w:eastAsia="Times New Roman"/>
          <w:szCs w:val="24"/>
        </w:rPr>
        <w:t xml:space="preserve">νεξάρτητων </w:t>
      </w:r>
      <w:ins w:id="73" w:author="Τσαπράνη Άννα" w:date="2016-01-11T10:07:00Z">
        <w:r w:rsidR="00040A69">
          <w:rPr>
            <w:rFonts w:eastAsia="Times New Roman"/>
            <w:szCs w:val="24"/>
          </w:rPr>
          <w:t>α</w:t>
        </w:r>
      </w:ins>
      <w:del w:id="74" w:author="Τσαπράνη Άννα" w:date="2016-01-11T10:06:00Z">
        <w:r>
          <w:rPr>
            <w:rFonts w:eastAsia="Times New Roman"/>
            <w:szCs w:val="24"/>
          </w:rPr>
          <w:delText>Α</w:delText>
        </w:r>
      </w:del>
      <w:r>
        <w:rPr>
          <w:rFonts w:eastAsia="Times New Roman"/>
          <w:szCs w:val="24"/>
        </w:rPr>
        <w:t>ρχών, των πέντε, δηλαδή.</w:t>
      </w:r>
      <w:ins w:id="75" w:author="Τσαπράνη Άννα" w:date="2016-01-11T10:07:00Z">
        <w:r w:rsidR="00040A69">
          <w:rPr>
            <w:rFonts w:eastAsia="Times New Roman" w:cs="Times New Roman"/>
            <w:szCs w:val="24"/>
          </w:rPr>
          <w:t xml:space="preserve"> </w:t>
        </w:r>
      </w:ins>
    </w:p>
    <w:p w14:paraId="5A8D96E0" w14:textId="77777777" w:rsidR="00DF7DAE" w:rsidRDefault="008343FE">
      <w:pPr>
        <w:spacing w:line="600" w:lineRule="auto"/>
        <w:ind w:firstLine="720"/>
        <w:jc w:val="both"/>
        <w:rPr>
          <w:rFonts w:eastAsia="Times New Roman" w:cs="Times New Roman"/>
          <w:szCs w:val="24"/>
        </w:rPr>
        <w:pPrChange w:id="76" w:author="Τσαπράνη Άννα" w:date="2016-01-11T10:36:00Z">
          <w:pPr>
            <w:spacing w:line="600" w:lineRule="auto"/>
            <w:jc w:val="both"/>
          </w:pPr>
        </w:pPrChange>
      </w:pPr>
      <w:r>
        <w:rPr>
          <w:rFonts w:eastAsia="Times New Roman" w:cs="Times New Roman"/>
          <w:szCs w:val="24"/>
        </w:rPr>
        <w:t xml:space="preserve">Και επειδή είχε δημιουργηθεί μεγάλη ανησυχία για την «πραξικοπηματική ολοκλήρωση» της θητείας τους, είχατε πει ότι σε δύο μήνες θα είχατε τακτοποιήσει το θέμα σε σχέση με τις κυβερνητικές πρωτοβουλίες για τη σύνθεση του ΕΣΡ. </w:t>
      </w:r>
    </w:p>
    <w:p w14:paraId="5A8D96E1"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Η ψηφοφορία έγινε, κυρία Πρόεδρε, στις 24 Οκτωβρίου. Ο καιρός περνούσε. Στη Διάσκεψη των Προέδρων δεν είχαμε κάποια κυβερνητική πρωτοβουλία. Έτσι, είχα καταθέσει επίκαιρη ερώτηση προ των εορτών, την οποία χειριστήκατε με πραγματική ευγένεια -το είχα πει και εδώ στη Βουλή- γιατί είναι πολύ καλό ένας Υπουργός –το έκανα πάντα, κύριε Παππά- όταν δεν μπορεί να είναι στον Κοινοβουλευτικό Έλεγχο, εγκαίρως το γραφείο του να ενημερώνει. Και πράγματι, είχατε πολύ σοβαρό λόγο, γιατί ήσασταν με τον Πρωθυπουργό στις Βρυξέλλες. </w:t>
      </w:r>
    </w:p>
    <w:p w14:paraId="5A8D96E2" w14:textId="19BC64A6"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Ήρθα, λοιπόν, εδώ, ανέφερα ότι είχατε χειριστεί τον Κοινοβουλευτικό Έλεγχο με άψογο τρόπο, αλλά έκανα μία αναφορά στο ότι ο καιρός περνά, ο Δεκέμβριος τελειώνει, το δίμηνο παρήλθε και προτάσεις δεν είχαμε. Εκεί ο κ. Βαρεμένος - επαναλαμβάνοντας κάτι που ο κ. </w:t>
      </w:r>
      <w:proofErr w:type="spellStart"/>
      <w:r>
        <w:rPr>
          <w:rFonts w:eastAsia="Times New Roman" w:cs="Times New Roman"/>
          <w:szCs w:val="24"/>
        </w:rPr>
        <w:t>Βούτσης</w:t>
      </w:r>
      <w:proofErr w:type="spellEnd"/>
      <w:r>
        <w:rPr>
          <w:rFonts w:eastAsia="Times New Roman" w:cs="Times New Roman"/>
          <w:szCs w:val="24"/>
        </w:rPr>
        <w:t xml:space="preserve"> είχε πει- μίλησε για έλλειψη συμφωνίας ανάμεσα στην Κυβέρνηση και τη Νέα Δημοκρατία. Και είχε πει ότι αν υπάρχει άρνηση των κομμάτων να εφαρμοστεί με συνέπεια η θεσμική εγγύηση που προβλέπει η Διάσκεψη των Προέδρων και 4/5 για να έχουμε τη σύνθεση των </w:t>
      </w:r>
      <w:ins w:id="77" w:author="Τσαπράνη Άννα" w:date="2016-01-11T10:07:00Z">
        <w:r w:rsidR="00FF2626">
          <w:rPr>
            <w:rFonts w:eastAsia="Times New Roman" w:cs="Times New Roman"/>
            <w:szCs w:val="24"/>
          </w:rPr>
          <w:t>α</w:t>
        </w:r>
      </w:ins>
      <w:del w:id="78" w:author="Τσαπράνη Άννα" w:date="2016-01-11T10:07:00Z">
        <w:r w:rsidDel="00FF2626">
          <w:rPr>
            <w:rFonts w:eastAsia="Times New Roman" w:cs="Times New Roman"/>
            <w:szCs w:val="24"/>
          </w:rPr>
          <w:delText>Α</w:delText>
        </w:r>
      </w:del>
      <w:r>
        <w:rPr>
          <w:rFonts w:eastAsia="Times New Roman" w:cs="Times New Roman"/>
          <w:szCs w:val="24"/>
        </w:rPr>
        <w:t xml:space="preserve">νεξάρτητων </w:t>
      </w:r>
      <w:ins w:id="79" w:author="Τσαπράνη Άννα" w:date="2016-01-11T10:07:00Z">
        <w:r w:rsidR="00FF2626">
          <w:rPr>
            <w:rFonts w:eastAsia="Times New Roman" w:cs="Times New Roman"/>
            <w:szCs w:val="24"/>
          </w:rPr>
          <w:t>α</w:t>
        </w:r>
      </w:ins>
      <w:del w:id="80" w:author="Τσαπράνη Άννα" w:date="2016-01-11T10:07:00Z">
        <w:r>
          <w:rPr>
            <w:rFonts w:eastAsia="Times New Roman" w:cs="Times New Roman"/>
            <w:szCs w:val="24"/>
          </w:rPr>
          <w:delText>Α</w:delText>
        </w:r>
      </w:del>
      <w:r>
        <w:rPr>
          <w:rFonts w:eastAsia="Times New Roman" w:cs="Times New Roman"/>
          <w:szCs w:val="24"/>
        </w:rPr>
        <w:t xml:space="preserve">ρχών που συνταγματικά προβλέπονται, τότε θα υπάρξει </w:t>
      </w:r>
      <w:del w:id="81" w:author="Τσαπράνη Άννα" w:date="2016-01-11T10:08:00Z">
        <w:r>
          <w:rPr>
            <w:rFonts w:eastAsia="Times New Roman" w:cs="Times New Roman"/>
            <w:szCs w:val="24"/>
          </w:rPr>
          <w:delText xml:space="preserve">πρωτοβουλία </w:delText>
        </w:r>
      </w:del>
      <w:r>
        <w:rPr>
          <w:rFonts w:eastAsia="Times New Roman" w:cs="Times New Roman"/>
          <w:szCs w:val="24"/>
        </w:rPr>
        <w:t xml:space="preserve">νομοθετική </w:t>
      </w:r>
      <w:ins w:id="82" w:author="Τσαπράνη Άννα" w:date="2016-01-11T10:08:00Z">
        <w:r w:rsidR="00FF2626">
          <w:rPr>
            <w:rFonts w:eastAsia="Times New Roman" w:cs="Times New Roman"/>
            <w:szCs w:val="24"/>
          </w:rPr>
          <w:t xml:space="preserve">πρωτοβουλία </w:t>
        </w:r>
      </w:ins>
      <w:r>
        <w:rPr>
          <w:rFonts w:eastAsia="Times New Roman" w:cs="Times New Roman"/>
          <w:szCs w:val="24"/>
        </w:rPr>
        <w:t>από την πλευρά της Κυβέρνησης</w:t>
      </w:r>
      <w:ins w:id="83" w:author="Τσαπράνη Άννα" w:date="2016-01-11T10:08:00Z">
        <w:r w:rsidR="00546D15">
          <w:rPr>
            <w:rFonts w:eastAsia="Times New Roman" w:cs="Times New Roman"/>
            <w:szCs w:val="24"/>
          </w:rPr>
          <w:t>,</w:t>
        </w:r>
      </w:ins>
      <w:r>
        <w:rPr>
          <w:rFonts w:eastAsia="Times New Roman" w:cs="Times New Roman"/>
          <w:szCs w:val="24"/>
        </w:rPr>
        <w:t xml:space="preserve"> ούτως ώστε να ξεπεραστεί το εμπόδιο των 4/5. Το είχε </w:t>
      </w:r>
      <w:r>
        <w:rPr>
          <w:rFonts w:eastAsia="Times New Roman" w:cs="Times New Roman"/>
          <w:szCs w:val="24"/>
        </w:rPr>
        <w:lastRenderedPageBreak/>
        <w:t xml:space="preserve">πει ο κ. </w:t>
      </w:r>
      <w:proofErr w:type="spellStart"/>
      <w:r>
        <w:rPr>
          <w:rFonts w:eastAsia="Times New Roman" w:cs="Times New Roman"/>
          <w:szCs w:val="24"/>
        </w:rPr>
        <w:t>Βούτσης</w:t>
      </w:r>
      <w:proofErr w:type="spellEnd"/>
      <w:r>
        <w:rPr>
          <w:rFonts w:eastAsia="Times New Roman" w:cs="Times New Roman"/>
          <w:szCs w:val="24"/>
        </w:rPr>
        <w:t xml:space="preserve"> πρώτος, το επανέλαβε από την Έδρα αυτή ο κ. Βαρεμένος. </w:t>
      </w:r>
    </w:p>
    <w:p w14:paraId="5A8D96E3" w14:textId="7BDEB8FA" w:rsidR="00DF7DAE" w:rsidRDefault="008343FE">
      <w:pPr>
        <w:spacing w:line="600" w:lineRule="auto"/>
        <w:ind w:firstLine="720"/>
        <w:jc w:val="both"/>
        <w:rPr>
          <w:rFonts w:eastAsia="Times New Roman" w:cs="Times New Roman"/>
          <w:szCs w:val="24"/>
        </w:rPr>
      </w:pPr>
      <w:r>
        <w:rPr>
          <w:rFonts w:eastAsia="Times New Roman" w:cs="Times New Roman"/>
          <w:szCs w:val="24"/>
        </w:rPr>
        <w:t>Απόρησα, κυρία Πρόεδρε, σε ποιες διαδικασί</w:t>
      </w:r>
      <w:ins w:id="84" w:author="Τσαπράνη Άννα" w:date="2016-01-11T10:08:00Z">
        <w:r w:rsidR="00546D15">
          <w:rPr>
            <w:rFonts w:eastAsia="Times New Roman" w:cs="Times New Roman"/>
            <w:szCs w:val="24"/>
          </w:rPr>
          <w:t>ες</w:t>
        </w:r>
      </w:ins>
      <w:del w:id="85" w:author="Τσαπράνη Άννα" w:date="2016-01-11T10:08:00Z">
        <w:r w:rsidDel="00546D15">
          <w:rPr>
            <w:rFonts w:eastAsia="Times New Roman" w:cs="Times New Roman"/>
            <w:szCs w:val="24"/>
          </w:rPr>
          <w:delText>α</w:delText>
        </w:r>
      </w:del>
      <w:r>
        <w:rPr>
          <w:rFonts w:eastAsia="Times New Roman" w:cs="Times New Roman"/>
          <w:szCs w:val="24"/>
        </w:rPr>
        <w:t xml:space="preserve"> δόθηκε η αφορμή να εκφραστεί η άρνηση της Νέας Δημοκρατίας. Εμείς δεν είχαμε ενημερωθεί ούτε από τη Διάσκεψη των Προέδρων επισήμως, ούτε η Πρόεδρος του </w:t>
      </w:r>
      <w:ins w:id="86" w:author="Τσαπράνη Άννα" w:date="2016-01-11T10:08:00Z">
        <w:r w:rsidR="00546D15">
          <w:rPr>
            <w:rFonts w:eastAsia="Times New Roman" w:cs="Times New Roman"/>
            <w:szCs w:val="24"/>
          </w:rPr>
          <w:t>κ</w:t>
        </w:r>
      </w:ins>
      <w:del w:id="87" w:author="Τσαπράνη Άννα" w:date="2016-01-11T10:08:00Z">
        <w:r>
          <w:rPr>
            <w:rFonts w:eastAsia="Times New Roman" w:cs="Times New Roman"/>
            <w:szCs w:val="24"/>
          </w:rPr>
          <w:delText>Κ</w:delText>
        </w:r>
      </w:del>
      <w:r>
        <w:rPr>
          <w:rFonts w:eastAsia="Times New Roman" w:cs="Times New Roman"/>
          <w:szCs w:val="24"/>
        </w:rPr>
        <w:t xml:space="preserve">όμματος, ούτε ο Κοινοβουλευτικός του Εκπρόσωπος ούτε κανένας. Πού δόθηκε η αφορμή στη Νέα Δημοκρατία να πει «όχι»; Γίνονται αδιαφανείς συζητήσεις; Μιλάμε για τις άδειες των τηλεοπτικών σταθμών. Μιλάμε για ένα πολύ σοβαρό εργαλείο ενημέρωσης και πολιτικής. Πού συζητάτε με τη Νέα Δημοκρατία τότε, κύριε Υπουργέ, </w:t>
      </w:r>
      <w:r>
        <w:rPr>
          <w:rFonts w:eastAsia="Times New Roman" w:cs="Times New Roman"/>
          <w:szCs w:val="24"/>
        </w:rPr>
        <w:lastRenderedPageBreak/>
        <w:t xml:space="preserve">και δεν συμφωνεί η Νέα Δημοκρατία; Σε θεσμικά όργανα πάντως αυτό δεν γίνεται. Στην ενημέρωση που έχει ο δημόσιος βίος για τις επαφές των κομμάτων, δεν γίνεται. Πώς συζητάτε; </w:t>
      </w:r>
    </w:p>
    <w:p w14:paraId="5A8D96E4"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φαίνεται ότι μέσα στις γιορτές αυτού του είδους οι συζητήσεις καταλήγουν και έχουμε τις προηγούμενες μέρες μια ενημέρωση από τον Πρόεδρο της Βουλής για εννέα ονόματα, ότι θα αποτελέσουν τις κυβερνητικές προτάσεις. </w:t>
      </w:r>
    </w:p>
    <w:p w14:paraId="5A8D96E5"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Σε αυτά τα εννέα ονόματα κάνει εντύπωση ότι άνετα μπορεί να προκύψει ένα συμπέρασμα περί ενός «γάμου» -θα το </w:t>
      </w:r>
      <w:r>
        <w:rPr>
          <w:rFonts w:eastAsia="Times New Roman" w:cs="Times New Roman"/>
          <w:szCs w:val="24"/>
        </w:rPr>
        <w:lastRenderedPageBreak/>
        <w:t xml:space="preserve">πω καλύτερα και με τους όρους της εποχής- περί ενός «συμφώνου πολιτικής συμβίωσης» δεν θα έλεγα ΣΥΡΙΖΑ–Νέας Δημοκρατία, θα έλεγα Τσίπρα και τώρα Καραμανλή ή Παυλόπουλου. Και αν μεν είναι Καραμανλής, είναι θέμα της Νέας Δημοκρατίας. Αλλά αν είναι Παυλόπουλος, είναι θέμα Πρωθυπουργού και Προέδρου της Δημοκρατίας. </w:t>
      </w:r>
    </w:p>
    <w:p w14:paraId="5A8D96E6"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βλέποντας και τις προτάσεις, κύριε Υπουργέ, είναι δυνατόν για ένα τέτοιο θέμα ο Πρόεδρος της Δημοκρατίας να έχει πρόσωπα της δικής του επιρροής στο Συμβούλιο Ραδιοτηλεόρασης; Αν είναι «γάμος» ή αν είναι «σύμφωνο πολιτικής συμβίωσης», είναι θεσμικά απαράδεκτο. </w:t>
      </w:r>
    </w:p>
    <w:p w14:paraId="5A8D96E7"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όμως, παρακάτω και κλείνω. Υπάρχει ανάγκη να αξιοποιήσουμε τη θεσμική εγγύηση των 4/5. Εμείς δεν θα κάνουμε πλιάτσικο ή κωλυσιεργία χρησιμοποιώντας τους δικούς μας εκπροσώπους στη Διάσκεψη. Θα φερθούμε δημιουργικά, αρκεί να έχουμε δημιουργική πρόταση και από την άλλη πλευρά, μια πρόταση η οποία θα είναι συγκερασμός και δεν θα είναι η </w:t>
      </w:r>
      <w:proofErr w:type="spellStart"/>
      <w:r>
        <w:rPr>
          <w:rFonts w:eastAsia="Times New Roman" w:cs="Times New Roman"/>
          <w:szCs w:val="24"/>
        </w:rPr>
        <w:t>εκφρασθείσα</w:t>
      </w:r>
      <w:proofErr w:type="spellEnd"/>
      <w:r>
        <w:rPr>
          <w:rFonts w:eastAsia="Times New Roman" w:cs="Times New Roman"/>
          <w:szCs w:val="24"/>
        </w:rPr>
        <w:t xml:space="preserve"> και με την πρόταση εκλογής Προέδρου της Δημοκρατίας και συνεχώς έκτοτε εμφανιζομένη, μη θεσμική, πολιτική σύμπτωση του ρυθμιστή του πολιτεύματος και της Κυβέρνησης. </w:t>
      </w:r>
    </w:p>
    <w:p w14:paraId="1E356EBE" w14:textId="77777777" w:rsidR="002E3844" w:rsidRDefault="008343FE">
      <w:pPr>
        <w:spacing w:line="600" w:lineRule="auto"/>
        <w:ind w:firstLine="720"/>
        <w:jc w:val="both"/>
        <w:rPr>
          <w:ins w:id="88" w:author="Τσαπράνη Άννα" w:date="2016-01-11T10:10:00Z"/>
          <w:rFonts w:eastAsia="Times New Roman" w:cs="Times New Roman"/>
          <w:szCs w:val="24"/>
        </w:rPr>
      </w:pPr>
      <w:r>
        <w:rPr>
          <w:rFonts w:eastAsia="Times New Roman" w:cs="Times New Roman"/>
          <w:szCs w:val="24"/>
        </w:rPr>
        <w:t xml:space="preserve">Οι επόμενες μέρες θα δείξουν τι θα συμβεί, κύριε Υπουργέ, αλλά και από την απάντησή σας θα πάρουμε μια </w:t>
      </w:r>
      <w:r>
        <w:rPr>
          <w:rFonts w:eastAsia="Times New Roman" w:cs="Times New Roman"/>
          <w:szCs w:val="24"/>
        </w:rPr>
        <w:lastRenderedPageBreak/>
        <w:t>πρώτη γεύση για το πώς σκέφτεστε. Θα πρέπει να υπάρξουν οι καλύτερες δυνατές διαδικασίες, όπως λέω στην ερώτησή μου, ώστε η διαδικασία ανάδειξης των μελών του ΕΣΡ, να είναι μια διαδικασία που να είναι προϊόν διαφανών, έντιμων και αποτελεσματικών πολιτικών διεργασιών και όχι προϊόν εκβιασμού</w:t>
      </w:r>
    </w:p>
    <w:p w14:paraId="5A8D96E8" w14:textId="0B690A7F" w:rsidR="00DF7DAE" w:rsidRDefault="008343FE">
      <w:pPr>
        <w:spacing w:line="600" w:lineRule="auto"/>
        <w:ind w:firstLine="720"/>
        <w:jc w:val="both"/>
        <w:rPr>
          <w:del w:id="89" w:author="Τσαπράνη Άννα" w:date="2016-01-11T10:10:00Z"/>
          <w:rFonts w:eastAsia="Times New Roman" w:cs="Times New Roman"/>
          <w:szCs w:val="24"/>
        </w:rPr>
      </w:pPr>
      <w:del w:id="90" w:author="Τσαπράνη Άννα" w:date="2016-01-11T10:10:00Z">
        <w:r>
          <w:rPr>
            <w:rFonts w:eastAsia="Times New Roman" w:cs="Times New Roman"/>
            <w:szCs w:val="24"/>
          </w:rPr>
          <w:delText xml:space="preserve">. </w:delText>
        </w:r>
      </w:del>
    </w:p>
    <w:p w14:paraId="5A8D96E9" w14:textId="77777777" w:rsidR="00DF7DAE" w:rsidRDefault="008343FE">
      <w:pPr>
        <w:spacing w:line="600" w:lineRule="auto"/>
        <w:jc w:val="both"/>
        <w:rPr>
          <w:rFonts w:eastAsia="Times New Roman" w:cs="Times New Roman"/>
          <w:szCs w:val="24"/>
        </w:rPr>
      </w:pPr>
      <w:r>
        <w:rPr>
          <w:rFonts w:eastAsia="Times New Roman" w:cs="Times New Roman"/>
          <w:szCs w:val="24"/>
        </w:rPr>
        <w:t xml:space="preserve">Η διαδικασία πρέπει να τελειώσει και δεν θα μας εκβιάσετε με την ανάγκη τσάτρα </w:t>
      </w:r>
      <w:proofErr w:type="spellStart"/>
      <w:r>
        <w:rPr>
          <w:rFonts w:eastAsia="Times New Roman" w:cs="Times New Roman"/>
          <w:szCs w:val="24"/>
        </w:rPr>
        <w:t>πάτρα</w:t>
      </w:r>
      <w:proofErr w:type="spellEnd"/>
      <w:r>
        <w:rPr>
          <w:rFonts w:eastAsia="Times New Roman" w:cs="Times New Roman"/>
          <w:szCs w:val="24"/>
        </w:rPr>
        <w:t xml:space="preserve"> να μην κωλύσουμε τα πράγματα, αλλά να τα οδηγήσουμε σε μια διέξοδο.</w:t>
      </w:r>
    </w:p>
    <w:p w14:paraId="5A8D96EA"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Κύριε Υπουργέ, πραγματικά περιμένω με πολύ ενδιαφέρον την απάντησή σας.</w:t>
      </w:r>
    </w:p>
    <w:p w14:paraId="5A8D96EB"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Λοβέρδο, ελπίζω τη δεύτερη φορά να είστε συνεπής με τον χρόνο.</w:t>
      </w:r>
    </w:p>
    <w:p w14:paraId="5A8D96EC"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Κύριε Παππά, έχετε τον λόγο.</w:t>
      </w:r>
    </w:p>
    <w:p w14:paraId="5A8D96ED"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Να ευχηθώ κι εγώ σε όλους καλή χρονιά, καλή υγεία και καλή και αποτελεσματική δουλειά εντός ανθρωπίνων ωρών και χρόνων με τη συμβολή όλων των πλευρών.</w:t>
      </w:r>
    </w:p>
    <w:p w14:paraId="5A8D96EE"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Λοβέρδε</w:t>
      </w:r>
      <w:proofErr w:type="spellEnd"/>
      <w:r>
        <w:rPr>
          <w:rFonts w:eastAsia="Times New Roman" w:cs="Times New Roman"/>
          <w:szCs w:val="24"/>
        </w:rPr>
        <w:t xml:space="preserve">, το θέμα της σύνθεσης του Εθνικού Συμβουλίου Ραδιοτηλεόρασης είχε απασχολήσει τη Διάσκεψη των </w:t>
      </w:r>
      <w:r>
        <w:rPr>
          <w:rFonts w:eastAsia="Times New Roman" w:cs="Times New Roman"/>
          <w:szCs w:val="24"/>
        </w:rPr>
        <w:lastRenderedPageBreak/>
        <w:t>Προέδρων και στην προηγούμενη Βουλή. Εκεί πέρα αναπτύχθηκαν διαφωνίες και διαφορετικές προσεγγίσεις σε σχέση με το αν θα έπρεπε να αντικατασταθούν, να συμπληρωθούν μόνο οι θέσεις οι κενές ή να γίνει εκ νέου συγκρότηση.</w:t>
      </w:r>
    </w:p>
    <w:p w14:paraId="5A8D96EF"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Προ του νόμου.</w:t>
      </w:r>
    </w:p>
    <w:p w14:paraId="5A8D96F0"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Προ του νόμου. </w:t>
      </w:r>
    </w:p>
    <w:p w14:paraId="5A8D96F1" w14:textId="5945C9FE"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Η πρόνοια η δική μας ήταν, επειδή ακριβώς ερχόταν ο νόμος, να θωρακίσουμε θεσμικά αυτήν τη διαδικασία και κυρίως τη διαδικασία της </w:t>
      </w:r>
      <w:proofErr w:type="spellStart"/>
      <w:r>
        <w:rPr>
          <w:rFonts w:eastAsia="Times New Roman" w:cs="Times New Roman"/>
          <w:szCs w:val="24"/>
        </w:rPr>
        <w:t>αδειοδότησης</w:t>
      </w:r>
      <w:proofErr w:type="spellEnd"/>
      <w:r>
        <w:rPr>
          <w:rFonts w:eastAsia="Times New Roman" w:cs="Times New Roman"/>
          <w:szCs w:val="24"/>
        </w:rPr>
        <w:t>. Γιατί; Γιατί θα μπορούσε εύ</w:t>
      </w:r>
      <w:r>
        <w:rPr>
          <w:rFonts w:eastAsia="Times New Roman" w:cs="Times New Roman"/>
          <w:szCs w:val="24"/>
        </w:rPr>
        <w:lastRenderedPageBreak/>
        <w:t xml:space="preserve">κολα κανείς να προσβάλει τη διαδικασία της </w:t>
      </w:r>
      <w:proofErr w:type="spellStart"/>
      <w:r>
        <w:rPr>
          <w:rFonts w:eastAsia="Times New Roman" w:cs="Times New Roman"/>
          <w:szCs w:val="24"/>
        </w:rPr>
        <w:t>αδειοδότησης</w:t>
      </w:r>
      <w:proofErr w:type="spellEnd"/>
      <w:r>
        <w:rPr>
          <w:rFonts w:eastAsia="Times New Roman" w:cs="Times New Roman"/>
          <w:szCs w:val="24"/>
        </w:rPr>
        <w:t>, εφόσον υπήρχαν οι γκρίζες ζώνες</w:t>
      </w:r>
      <w:ins w:id="91" w:author="Τσαπράνη Άννα" w:date="2016-01-11T10:14:00Z">
        <w:r w:rsidR="00307918">
          <w:rPr>
            <w:rFonts w:eastAsia="Times New Roman" w:cs="Times New Roman"/>
            <w:szCs w:val="24"/>
          </w:rPr>
          <w:t>,</w:t>
        </w:r>
      </w:ins>
      <w:r>
        <w:rPr>
          <w:rFonts w:eastAsia="Times New Roman" w:cs="Times New Roman"/>
          <w:szCs w:val="24"/>
        </w:rPr>
        <w:t xml:space="preserve"> σε σχέση με τη νόμιμη συγκρότηση του Εθνικού Συμβουλίου Ραδιοτηλεόρασης. </w:t>
      </w:r>
    </w:p>
    <w:p w14:paraId="5A8D96F2" w14:textId="4A9DEA0C"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Σε εκείνες τις συνεδριάσεις αποφασίστηκε να ζητηθεί η γνώμη της Επιστημονικής Υπηρεσίας της Βουλής και η Κυβέρνηση να ζητήσει τη γνώμη του Νομικού Συμβουλίου του Κράτους. Το Νομικό Συμβούλιο του Κράτους </w:t>
      </w:r>
      <w:proofErr w:type="spellStart"/>
      <w:r>
        <w:rPr>
          <w:rFonts w:eastAsia="Times New Roman" w:cs="Times New Roman"/>
          <w:szCs w:val="24"/>
        </w:rPr>
        <w:t>απήντησε</w:t>
      </w:r>
      <w:proofErr w:type="spellEnd"/>
      <w:r>
        <w:rPr>
          <w:rFonts w:eastAsia="Times New Roman" w:cs="Times New Roman"/>
          <w:szCs w:val="24"/>
        </w:rPr>
        <w:t xml:space="preserve"> –θα καταθέσω για τα Πρακτικά μετά το πέρας της απάντησής μου σχετικό έγγραφο- ότι μετά τη 16</w:t>
      </w:r>
      <w:r>
        <w:rPr>
          <w:rFonts w:eastAsia="Times New Roman" w:cs="Times New Roman"/>
          <w:szCs w:val="24"/>
          <w:vertAlign w:val="superscript"/>
        </w:rPr>
        <w:t>η</w:t>
      </w:r>
      <w:r>
        <w:rPr>
          <w:rFonts w:eastAsia="Times New Roman" w:cs="Times New Roman"/>
          <w:szCs w:val="24"/>
        </w:rPr>
        <w:t xml:space="preserve"> του Οκτώβρη του περασμένου έτους δεν θα υπήρχε νόμιμη σύνθεση του ΕΣΡ, συνεπώς εμείς εάν θέλαμε και εννοούσαμε να προχωρήσουμε σε μια διαδικα</w:t>
      </w:r>
      <w:r>
        <w:rPr>
          <w:rFonts w:eastAsia="Times New Roman" w:cs="Times New Roman"/>
          <w:szCs w:val="24"/>
        </w:rPr>
        <w:lastRenderedPageBreak/>
        <w:t>σία</w:t>
      </w:r>
      <w:ins w:id="92" w:author="Τσαπράνη Άννα" w:date="2016-01-11T10:15:00Z">
        <w:r w:rsidR="00C20F7C">
          <w:rPr>
            <w:rFonts w:eastAsia="Times New Roman" w:cs="Times New Roman"/>
            <w:szCs w:val="24"/>
          </w:rPr>
          <w:t>,</w:t>
        </w:r>
      </w:ins>
      <w:r>
        <w:rPr>
          <w:rFonts w:eastAsia="Times New Roman" w:cs="Times New Roman"/>
          <w:szCs w:val="24"/>
        </w:rPr>
        <w:t xml:space="preserve"> η οποία θα είναι και πολιτικά επαρκής και νομικά και θεσμικά θωρακισμένη, θα έπρεπε να προχωρήσουμε στην εκ νέου συγκρότηση του Εθνικού Συμβουλίου Ραδιοτηλεόρασης.</w:t>
      </w:r>
    </w:p>
    <w:p w14:paraId="5A8D96F3"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Θυμάμαι ότι εκείνη τη νύχτα είχαμε μια πολύ έντονη αντιπαράθεση. Καταλήξαμε, όμως, σε μια ρύθμιση, με την οποία νομίζω ότι τουλάχιστον οι ανησυχίες οι δικές σας, αλλά και του κ. Βενιζέλου, περί πραξικοπήματος κατευνάστηκαν -δεν θα ήθελα να πω εκ μέρους σας ότι συναινέσατε- αν κρίνω από το πώς τοποθετηθήκατε καταληκτικά εκείνη τη νύχτα.</w:t>
      </w:r>
    </w:p>
    <w:p w14:paraId="5A8D96F4"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Τώρα σε σχέση με τα 4/5: Κύριε </w:t>
      </w:r>
      <w:proofErr w:type="spellStart"/>
      <w:r>
        <w:rPr>
          <w:rFonts w:eastAsia="Times New Roman" w:cs="Times New Roman"/>
          <w:szCs w:val="24"/>
        </w:rPr>
        <w:t>Λοβέρδε</w:t>
      </w:r>
      <w:proofErr w:type="spellEnd"/>
      <w:r>
        <w:rPr>
          <w:rFonts w:eastAsia="Times New Roman" w:cs="Times New Roman"/>
          <w:szCs w:val="24"/>
        </w:rPr>
        <w:t xml:space="preserve">, η διαδικασία συγκρότησης αυτής της πλειοψηφίας, των 4/5, όταν η Βουλή </w:t>
      </w:r>
      <w:r>
        <w:rPr>
          <w:rFonts w:eastAsia="Times New Roman" w:cs="Times New Roman"/>
          <w:szCs w:val="24"/>
        </w:rPr>
        <w:lastRenderedPageBreak/>
        <w:t xml:space="preserve">είναι </w:t>
      </w:r>
      <w:proofErr w:type="spellStart"/>
      <w:r>
        <w:rPr>
          <w:rFonts w:eastAsia="Times New Roman" w:cs="Times New Roman"/>
          <w:szCs w:val="24"/>
        </w:rPr>
        <w:t>οκτωκομματική</w:t>
      </w:r>
      <w:proofErr w:type="spellEnd"/>
      <w:r>
        <w:rPr>
          <w:rFonts w:eastAsia="Times New Roman" w:cs="Times New Roman"/>
          <w:szCs w:val="24"/>
        </w:rPr>
        <w:t xml:space="preserve"> είναι πολύ πιο επίπονη απ’ ό,τι θα ήταν όταν ΠΑΣΟΚ και Νέα Δημοκρατία ήταν τα κραταιά κόμματα στην ελληνική Βουλή και μπορούσαν μεταξύ συμφωνίας των δύο απλώς κομμάτων, δια των εκπροσώπων τους, να διαμορφωθεί αυτού του τύπου η πλειοψηφία.</w:t>
      </w:r>
    </w:p>
    <w:p w14:paraId="5A8D96F5"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Η Κυβέρνηση και ο ομιλών προφανώς και δεν θα εκφράσει γνώμη για τη σύνθεση, διότι δεν πρέπει. Αυτό είναι αρμοδιότητα της Βουλής. Και νομίζω ότι στην πορεία των εξελίξεων έχουν κατά κάποιο τρόπο, ας πούμε, αμβλυνθεί και οι εντυπώσεις που δημιουργήθηκαν κατά τη συζήτηση του νομοσχεδίου ότι η Κυβέρνηση πάει να συγκεντρώσει υπερεξουσίες ή οτιδήποτε τέτοιο. </w:t>
      </w:r>
    </w:p>
    <w:p w14:paraId="5A8D96F6"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Το ΕΣΡ είναι πολύ κοντά στη συγκρότησή του. Εύχομαι να ολοκληρωθεί τάχιστα αυτή η διαδικασία. Ο Προέδρος της Βουλής, το Προεδρείο της Βουλής δίνει διαρκείς μάχες. </w:t>
      </w:r>
    </w:p>
    <w:p w14:paraId="5A8D96F7" w14:textId="14F7FD4F" w:rsidR="00DF7DAE" w:rsidRDefault="008343FE">
      <w:pPr>
        <w:spacing w:line="600" w:lineRule="auto"/>
        <w:ind w:firstLine="720"/>
        <w:jc w:val="both"/>
        <w:rPr>
          <w:rFonts w:eastAsia="Times New Roman" w:cs="Times New Roman"/>
          <w:szCs w:val="24"/>
        </w:rPr>
      </w:pPr>
      <w:r>
        <w:rPr>
          <w:rFonts w:eastAsia="Times New Roman" w:cs="Times New Roman"/>
          <w:szCs w:val="24"/>
        </w:rPr>
        <w:t>Τώρα</w:t>
      </w:r>
      <w:ins w:id="93" w:author="Τσαπράνη Άννα" w:date="2016-01-11T10:16:00Z">
        <w:r w:rsidR="00D6107C">
          <w:rPr>
            <w:rFonts w:eastAsia="Times New Roman" w:cs="Times New Roman"/>
            <w:szCs w:val="24"/>
          </w:rPr>
          <w:t>,</w:t>
        </w:r>
      </w:ins>
      <w:r>
        <w:rPr>
          <w:rFonts w:eastAsia="Times New Roman" w:cs="Times New Roman"/>
          <w:szCs w:val="24"/>
        </w:rPr>
        <w:t xml:space="preserve"> για τα περί «πολιτικών γάμων», θα επανέλθω στη δεύτερη τοποθέτησή μου.</w:t>
      </w:r>
    </w:p>
    <w:p w14:paraId="5A8D96F8" w14:textId="77777777" w:rsidR="00DF7DAE" w:rsidRDefault="008343FE">
      <w:pPr>
        <w:spacing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w:t>
      </w:r>
      <w:r>
        <w:rPr>
          <w:rFonts w:eastAsia="Times New Roman"/>
          <w:szCs w:val="24"/>
        </w:rPr>
        <w:t>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w:t>
      </w:r>
      <w:r>
        <w:rPr>
          <w:rFonts w:eastAsia="Times New Roman"/>
          <w:szCs w:val="24"/>
        </w:rPr>
        <w:lastRenderedPageBreak/>
        <w:t xml:space="preserve">γήθηκαν στην έκθεση της αίθουσας «ΕΛΕΥΘΕΡΙΟΣ ΒΕΝΙΖΕΛΟΣ», σαράντα οκτώ μαθήτριες και μαθητές και τρεις εκπαιδευτικοί συνοδοί τους από το </w:t>
      </w:r>
      <w:proofErr w:type="spellStart"/>
      <w:r>
        <w:rPr>
          <w:rFonts w:eastAsia="Times New Roman"/>
          <w:szCs w:val="24"/>
        </w:rPr>
        <w:t>Κρυστάλλειο</w:t>
      </w:r>
      <w:proofErr w:type="spellEnd"/>
      <w:r>
        <w:rPr>
          <w:rFonts w:eastAsia="Times New Roman"/>
          <w:szCs w:val="24"/>
        </w:rPr>
        <w:t xml:space="preserve"> Δημοτικό Σχολείο Παλαιάς Πεντέλης.</w:t>
      </w:r>
    </w:p>
    <w:p w14:paraId="5A8D96F9" w14:textId="77777777" w:rsidR="00DF7DAE" w:rsidRDefault="008343FE">
      <w:pPr>
        <w:spacing w:line="600" w:lineRule="auto"/>
        <w:ind w:firstLine="720"/>
        <w:jc w:val="both"/>
        <w:rPr>
          <w:rFonts w:eastAsia="Times New Roman"/>
          <w:szCs w:val="24"/>
        </w:rPr>
      </w:pPr>
      <w:r>
        <w:rPr>
          <w:rFonts w:eastAsia="Times New Roman"/>
          <w:szCs w:val="24"/>
        </w:rPr>
        <w:t>Η Βουλή σας καλωσορίζει.</w:t>
      </w:r>
    </w:p>
    <w:p w14:paraId="5A8D96FA" w14:textId="45347E24" w:rsidR="00DF7DAE" w:rsidRDefault="008343FE">
      <w:pPr>
        <w:spacing w:line="600" w:lineRule="auto"/>
        <w:ind w:firstLine="720"/>
        <w:jc w:val="center"/>
        <w:rPr>
          <w:rFonts w:eastAsia="Times New Roman"/>
          <w:szCs w:val="24"/>
        </w:rPr>
      </w:pPr>
      <w:r>
        <w:rPr>
          <w:rFonts w:eastAsia="Times New Roman" w:cs="Times New Roman"/>
          <w:szCs w:val="24"/>
        </w:rPr>
        <w:t>(Χειροκροτήματα απ</w:t>
      </w:r>
      <w:ins w:id="94" w:author="Φλούδα Χριστίνα" w:date="2016-01-19T10:01:00Z">
        <w:r w:rsidR="00FF38DE">
          <w:rPr>
            <w:rFonts w:eastAsia="Times New Roman" w:cs="Times New Roman"/>
            <w:szCs w:val="24"/>
          </w:rPr>
          <w:t>’</w:t>
        </w:r>
      </w:ins>
      <w:del w:id="95" w:author="Φλούδα Χριστίνα" w:date="2016-01-19T10:01:00Z">
        <w:r w:rsidDel="00FF38DE">
          <w:rPr>
            <w:rFonts w:eastAsia="Times New Roman" w:cs="Times New Roman"/>
            <w:szCs w:val="24"/>
          </w:rPr>
          <w:delText>ό</w:delText>
        </w:r>
      </w:del>
      <w:r>
        <w:rPr>
          <w:rFonts w:eastAsia="Times New Roman" w:cs="Times New Roman"/>
          <w:szCs w:val="24"/>
        </w:rPr>
        <w:t xml:space="preserve"> όλες τις πτέρυγες της Βουλής)</w:t>
      </w:r>
    </w:p>
    <w:p w14:paraId="5A8D96FB"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Η διαδικασία που παρακολουθείτε σήμερα είναι ερωτήσεις Βουλευτών και απαντήσεις Υπουργών, γι’ αυτό και είναι τόσοι λίγοι μέσα στην Αίθουσα. Είναι ειδική η συνεδρίαση της Βουλής.</w:t>
      </w:r>
    </w:p>
    <w:p w14:paraId="5A8D96FC"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 για τρία λεπτά.</w:t>
      </w:r>
    </w:p>
    <w:p w14:paraId="5A8D96FD"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Κυρία Πρόεδρε, πήρα λίγο παραπάνω χρόνο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αλλά ελπίζω να κρίνετε ότι καλά τα είπα. Συνεπώς κι εγώ τώρα θα σας διευκολύνω, μιλώντας λιγότερο, γιατί ως φαίνεται η απάντηση του κυρίου Υπουργού θα δοθεί στην δευτερολογία του. Στην </w:t>
      </w:r>
      <w:proofErr w:type="spellStart"/>
      <w:r>
        <w:rPr>
          <w:rFonts w:eastAsia="Times New Roman" w:cs="Times New Roman"/>
          <w:szCs w:val="24"/>
        </w:rPr>
        <w:t>πρωτολογία</w:t>
      </w:r>
      <w:proofErr w:type="spellEnd"/>
      <w:r>
        <w:rPr>
          <w:rFonts w:eastAsia="Times New Roman" w:cs="Times New Roman"/>
          <w:szCs w:val="24"/>
        </w:rPr>
        <w:t xml:space="preserve"> του είχαμε μια απλή αναφορά στα όσα συνέβησαν. </w:t>
      </w:r>
    </w:p>
    <w:p w14:paraId="5A8D96FE" w14:textId="509EE46F" w:rsidR="00DF7DAE" w:rsidRDefault="002E53C3">
      <w:pPr>
        <w:spacing w:line="600" w:lineRule="auto"/>
        <w:jc w:val="center"/>
        <w:rPr>
          <w:del w:id="96" w:author="Τσαπράνη Άννα" w:date="2016-01-11T10:17:00Z"/>
          <w:rFonts w:eastAsia="Times New Roman"/>
          <w:szCs w:val="24"/>
        </w:rPr>
      </w:pPr>
      <w:ins w:id="97" w:author="Τσαπράνη Άννα" w:date="2016-01-11T10:34:00Z">
        <w:r>
          <w:rPr>
            <w:rFonts w:eastAsia="Times New Roman"/>
            <w:szCs w:val="24"/>
          </w:rPr>
          <w:t xml:space="preserve">         </w:t>
        </w:r>
      </w:ins>
    </w:p>
    <w:p w14:paraId="5A8D96FF" w14:textId="77777777" w:rsidR="00DF7DAE" w:rsidRDefault="00DF7DAE">
      <w:pPr>
        <w:spacing w:line="600" w:lineRule="auto"/>
        <w:jc w:val="both"/>
        <w:rPr>
          <w:del w:id="98" w:author="Τσαπράνη Άννα" w:date="2016-01-11T10:17:00Z"/>
          <w:rFonts w:eastAsia="Times New Roman"/>
          <w:sz w:val="20"/>
        </w:rPr>
      </w:pPr>
    </w:p>
    <w:p w14:paraId="5A8D9700" w14:textId="77777777" w:rsidR="00DF7DAE" w:rsidRDefault="00DF7DAE">
      <w:pPr>
        <w:spacing w:line="600" w:lineRule="auto"/>
        <w:ind w:firstLine="720"/>
        <w:jc w:val="both"/>
        <w:rPr>
          <w:del w:id="99" w:author="Τσαπράνη Άννα" w:date="2016-01-11T10:17:00Z"/>
          <w:rFonts w:eastAsia="Times New Roman"/>
          <w:sz w:val="20"/>
        </w:rPr>
      </w:pPr>
    </w:p>
    <w:p w14:paraId="5A8D9701" w14:textId="77777777" w:rsidR="00DF7DAE" w:rsidRDefault="00DF7DAE">
      <w:pPr>
        <w:spacing w:line="600" w:lineRule="auto"/>
        <w:ind w:firstLine="720"/>
        <w:jc w:val="both"/>
        <w:rPr>
          <w:del w:id="100" w:author="Τσαπράνη Άννα" w:date="2016-01-11T10:17:00Z"/>
          <w:rFonts w:eastAsia="Times New Roman" w:cs="Times New Roman"/>
          <w:szCs w:val="24"/>
        </w:rPr>
      </w:pPr>
    </w:p>
    <w:p w14:paraId="3164E70C" w14:textId="4FECAEED" w:rsidR="00DF7DAE" w:rsidRDefault="008343FE">
      <w:pPr>
        <w:spacing w:line="600" w:lineRule="auto"/>
        <w:jc w:val="both"/>
        <w:rPr>
          <w:rFonts w:eastAsia="Times New Roman" w:cs="Times New Roman"/>
          <w:szCs w:val="24"/>
        </w:rPr>
      </w:pPr>
      <w:r>
        <w:rPr>
          <w:rFonts w:eastAsia="Times New Roman" w:cs="Times New Roman"/>
          <w:szCs w:val="24"/>
        </w:rPr>
        <w:t xml:space="preserve">Κύριε Υπουργέ, επειδή το θέμα είναι πάρα πολύ κρίσιμο, η εμπειρία μου λέει -ακούστε την και πετάξτε την- ότι όποιος θέλει να αλλάξει το τοπίο αυτό -εντός ή εκτός εισαγωγικών- περνάει καλά μέχρι να στηθεί το θεσμικό πλαίσιο –λέει όσα έχει να </w:t>
      </w:r>
      <w:r>
        <w:rPr>
          <w:rFonts w:eastAsia="Times New Roman" w:cs="Times New Roman"/>
          <w:szCs w:val="24"/>
        </w:rPr>
        <w:lastRenderedPageBreak/>
        <w:t xml:space="preserve">πει με συνεντεύξεις </w:t>
      </w:r>
      <w:proofErr w:type="spellStart"/>
      <w:r>
        <w:rPr>
          <w:rFonts w:eastAsia="Times New Roman" w:cs="Times New Roman"/>
          <w:szCs w:val="24"/>
        </w:rPr>
        <w:t>κ</w:t>
      </w:r>
      <w:ins w:id="101" w:author="Τσαπράνη Άννα" w:date="2016-01-11T10:18:00Z">
        <w:r w:rsidR="00EA3F63">
          <w:rPr>
            <w:rFonts w:eastAsia="Times New Roman" w:cs="Times New Roman"/>
            <w:szCs w:val="24"/>
          </w:rPr>
          <w:t>.</w:t>
        </w:r>
      </w:ins>
      <w:r>
        <w:rPr>
          <w:rFonts w:eastAsia="Times New Roman" w:cs="Times New Roman"/>
          <w:szCs w:val="24"/>
        </w:rPr>
        <w:t>ο</w:t>
      </w:r>
      <w:ins w:id="102" w:author="Τσαπράνη Άννα" w:date="2016-01-11T10:18:00Z">
        <w:r w:rsidR="00EA3F63">
          <w:rPr>
            <w:rFonts w:eastAsia="Times New Roman" w:cs="Times New Roman"/>
            <w:szCs w:val="24"/>
          </w:rPr>
          <w:t>.</w:t>
        </w:r>
      </w:ins>
      <w:r>
        <w:rPr>
          <w:rFonts w:eastAsia="Times New Roman" w:cs="Times New Roman"/>
          <w:szCs w:val="24"/>
        </w:rPr>
        <w:t>κ</w:t>
      </w:r>
      <w:ins w:id="103" w:author="Σπανός Γεώργιος" w:date="2016-01-11T13:09:00Z">
        <w:r w:rsidR="001C52D7">
          <w:rPr>
            <w:rFonts w:eastAsia="Times New Roman" w:cs="Times New Roman"/>
            <w:szCs w:val="24"/>
          </w:rPr>
          <w:t>.</w:t>
        </w:r>
      </w:ins>
      <w:proofErr w:type="spellEnd"/>
      <w:r>
        <w:rPr>
          <w:rFonts w:eastAsia="Times New Roman" w:cs="Times New Roman"/>
          <w:szCs w:val="24"/>
        </w:rPr>
        <w:t xml:space="preserve">-, αλλά θα περάσει πάρα πολύ άσχημα όταν θα έλθει η ώρα της εφαρμογής και ειδικά εσείς που έχετε κρατήσει για τον εαυτό σας πραγματικές υπερεξουσίες. Τα είπαμε, όμως, αυτά στην ψήφιση του σχεδίου νόμου τον περασμένο Οκτώβριο. </w:t>
      </w:r>
    </w:p>
    <w:p w14:paraId="5A8D9703" w14:textId="56B9E7A0" w:rsidR="00DF7DAE" w:rsidRDefault="008343FE">
      <w:pPr>
        <w:spacing w:line="600" w:lineRule="auto"/>
        <w:ind w:firstLine="720"/>
        <w:jc w:val="both"/>
        <w:rPr>
          <w:rFonts w:eastAsia="Times New Roman" w:cs="Times New Roman"/>
          <w:szCs w:val="24"/>
        </w:rPr>
      </w:pPr>
      <w:r>
        <w:rPr>
          <w:rFonts w:eastAsia="Times New Roman" w:cs="Times New Roman"/>
          <w:szCs w:val="24"/>
        </w:rPr>
        <w:t>Η γνωμοδοτική, ωστόσο, και μόνο λειτουργία του ΕΣΡ είναι κρίσιμη και όλες οι διαδικασίες που οδηγούν στο να πάρει μια θέση είναι πάρα πολύ σημαντικές και αξιολογούνται, διότι τελικώς εσάς θα χαρακτηρίσουν. Εάν υπάρξει θεσμική ανισορροπία σε αυτήν την πορεία, εσείς θα την χρεωθείτε και θα πρέπει να έχετε αγωνία να πιστωθείτε άψογες διαδικασίες συνο</w:t>
      </w:r>
      <w:r>
        <w:rPr>
          <w:rFonts w:eastAsia="Times New Roman" w:cs="Times New Roman"/>
          <w:szCs w:val="24"/>
        </w:rPr>
        <w:lastRenderedPageBreak/>
        <w:t>λικά. Είναι θεσμικά σωστό να λέει</w:t>
      </w:r>
      <w:ins w:id="104" w:author="Τσαπράνη Άννα" w:date="2016-01-11T10:19:00Z">
        <w:r w:rsidR="00CF2B39">
          <w:rPr>
            <w:rFonts w:eastAsia="Times New Roman" w:cs="Times New Roman"/>
            <w:szCs w:val="24"/>
          </w:rPr>
          <w:t>,</w:t>
        </w:r>
      </w:ins>
      <w:r>
        <w:rPr>
          <w:rFonts w:eastAsia="Times New Roman" w:cs="Times New Roman"/>
          <w:szCs w:val="24"/>
        </w:rPr>
        <w:t xml:space="preserve"> </w:t>
      </w:r>
      <w:ins w:id="105" w:author="Τσαπράνη Άννα" w:date="2016-01-11T10:20:00Z">
        <w:r w:rsidR="00CF2B39">
          <w:rPr>
            <w:rFonts w:eastAsia="Times New Roman" w:cs="Times New Roman"/>
            <w:szCs w:val="24"/>
          </w:rPr>
          <w:t>ά</w:t>
        </w:r>
      </w:ins>
      <w:del w:id="106" w:author="Τσαπράνη Άννα" w:date="2016-01-11T10:20:00Z">
        <w:r w:rsidDel="00CF2B39">
          <w:rPr>
            <w:rFonts w:eastAsia="Times New Roman" w:cs="Times New Roman"/>
            <w:szCs w:val="24"/>
          </w:rPr>
          <w:delText>α</w:delText>
        </w:r>
      </w:del>
      <w:r>
        <w:rPr>
          <w:rFonts w:eastAsia="Times New Roman" w:cs="Times New Roman"/>
          <w:szCs w:val="24"/>
        </w:rPr>
        <w:t>λλ</w:t>
      </w:r>
      <w:ins w:id="107" w:author="Τσαπράνη Άννα" w:date="2016-01-11T10:20:00Z">
        <w:r w:rsidR="00CF2B39">
          <w:rPr>
            <w:rFonts w:eastAsia="Times New Roman" w:cs="Times New Roman"/>
            <w:szCs w:val="24"/>
          </w:rPr>
          <w:t>α</w:t>
        </w:r>
      </w:ins>
      <w:del w:id="108" w:author="Τσαπράνη Άννα" w:date="2016-01-11T10:20:00Z">
        <w:r w:rsidDel="00CF2B39">
          <w:rPr>
            <w:rFonts w:eastAsia="Times New Roman" w:cs="Times New Roman"/>
            <w:szCs w:val="24"/>
          </w:rPr>
          <w:delText>ά</w:delText>
        </w:r>
      </w:del>
      <w:r>
        <w:rPr>
          <w:rFonts w:eastAsia="Times New Roman" w:cs="Times New Roman"/>
          <w:szCs w:val="24"/>
        </w:rPr>
        <w:t xml:space="preserve"> η Βουλή κι άλλα η Κυβέρνηση, αλλά οι κοινοβουλευτικές πλειοψηφίες που στηρίζουν τις κυβερνήσεις ενοποιούνται πολιτικά. </w:t>
      </w:r>
    </w:p>
    <w:p w14:paraId="5A8D9704" w14:textId="5C1193F6"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Σας έκανα μια ειδική αναφορά -να μην την επαναλάβω και χάσω χρόνο- για διαδικασίες που δεν πήγαν σωστά μέχρι στιγμής. Ό,τι μας είπατε για τη Διάσκεψη των Προέδρων, όπως επισημάνατε και εσείς, αφορά την περίοδο προ της ψηφίσεως του νόμου. Από την στιγμή που ψηφίστηκε ο νόμος και πέρασε και το δίμηνο που είχατε ορίσει ως προθεσμία, έχουμε ένα Συμβούλιο Ραδιοτηλεόρασης με ένα μέλος. Διώξατε την κ. Αλεξίου, διώξατε άλλα μέλη του Συμβουλίου Ραδιοτηλεόρασης σε μια </w:t>
      </w:r>
      <w:r>
        <w:rPr>
          <w:rFonts w:eastAsia="Times New Roman" w:cs="Times New Roman"/>
          <w:szCs w:val="24"/>
        </w:rPr>
        <w:lastRenderedPageBreak/>
        <w:t>φάση που παρ</w:t>
      </w:r>
      <w:ins w:id="109" w:author="Τσαπράνη Άννα" w:date="2016-01-11T10:20:00Z">
        <w:r w:rsidR="00C43B89">
          <w:rPr>
            <w:rFonts w:eastAsia="Times New Roman" w:cs="Times New Roman"/>
            <w:szCs w:val="24"/>
          </w:rPr>
          <w:t>’</w:t>
        </w:r>
      </w:ins>
      <w:ins w:id="110" w:author="Σπανός Γεώργιος" w:date="2016-01-11T13:09:00Z">
        <w:r w:rsidR="001C52D7">
          <w:rPr>
            <w:rFonts w:eastAsia="Times New Roman" w:cs="Times New Roman"/>
            <w:szCs w:val="24"/>
          </w:rPr>
          <w:t xml:space="preserve"> </w:t>
        </w:r>
      </w:ins>
      <w:r>
        <w:rPr>
          <w:rFonts w:eastAsia="Times New Roman" w:cs="Times New Roman"/>
          <w:szCs w:val="24"/>
        </w:rPr>
        <w:t>ότι είχε μόνο τέσσερα μέλη δούλευε και παρήγαγε έργο. Μάλιστα, στη συνέχεια -δεν ξέρω αν το γνωρίζετε- τους υποβαθμίσατε και μισθολογικά τους εργαζομένους εκεί και σας έκανε ειδική παρατήρηση η Διεύθυνση Επιστημονικών Μελετών της Βουλής. Αυτά, όμως,</w:t>
      </w:r>
      <w:del w:id="111" w:author="Τσαπράνη Άννα" w:date="2016-01-11T10:20:00Z">
        <w:r>
          <w:rPr>
            <w:rFonts w:eastAsia="Times New Roman" w:cs="Times New Roman"/>
            <w:szCs w:val="24"/>
          </w:rPr>
          <w:delText xml:space="preserve"> </w:delText>
        </w:r>
      </w:del>
      <w:r>
        <w:rPr>
          <w:rFonts w:eastAsia="Times New Roman" w:cs="Times New Roman"/>
          <w:szCs w:val="24"/>
        </w:rPr>
        <w:t xml:space="preserve"> τα έχουμε πει κατά την άσκηση του νομοθετικού έργου. </w:t>
      </w:r>
    </w:p>
    <w:p w14:paraId="5A8D9705"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Αφήσατε, λοιπόν, το Συμβούλιο με ένα μέλος, αργείτε και μαθαίνουμε, πρώτον, εκτός διαδικασιών, ότι η Νέα Δημοκρατία αρνείται. Όλοι οι υπόλοιποι δεν έχουμε ιδέα. Δεν έχουμε ενημερωθεί. Αυτό είναι ατόπημα και το χρεώνεστε. Δεύτερον, μαθαίνουμε ότι η Νέα Δημοκρατία συμφωνεί και γι’ αυτό μίλησα για </w:t>
      </w:r>
      <w:r>
        <w:rPr>
          <w:rFonts w:eastAsia="Times New Roman" w:cs="Times New Roman"/>
          <w:szCs w:val="24"/>
        </w:rPr>
        <w:lastRenderedPageBreak/>
        <w:t xml:space="preserve">«σύμφωνο πολιτικής συμβίωσης» Τσίπρα με Καραμανλή ή Παυλόπουλο. </w:t>
      </w:r>
    </w:p>
    <w:p w14:paraId="5A8D9706" w14:textId="336C0891" w:rsidR="00DF7DAE" w:rsidRDefault="008343FE">
      <w:pPr>
        <w:spacing w:line="600" w:lineRule="auto"/>
        <w:ind w:firstLine="720"/>
        <w:jc w:val="both"/>
        <w:rPr>
          <w:rFonts w:eastAsia="Times New Roman" w:cs="Times New Roman"/>
          <w:szCs w:val="24"/>
        </w:rPr>
      </w:pPr>
      <w:r>
        <w:rPr>
          <w:rFonts w:eastAsia="Times New Roman" w:cs="Times New Roman"/>
          <w:szCs w:val="24"/>
        </w:rPr>
        <w:t>Τώρα, όμως, που είμαστε στο τέλος, θα πρέπει οι κοινοβουλευτικές διαδικασίες στη Διάσκεψη να είναι πραγματικά δημιουργικές, να εκφραστούν όλες οι δυνάμεις της Βουλής για να υπάρξουν τα 4/5 και να έχουν όλοι τη γνώμη και όχι την αίσθηση ή αντίθετη γνώμη, ότι οι διαδικασίες για τη νέα σύνθεση του Συμβουλίου Ραδιοτηλεόρασης θα είναι διαδικασίες πλουραλιστικές, θα σεβαστούν την ανάγκη αποτελεσματικότητας του οργάνου, για να πάρει τις κρίσιμες αποφάσεις</w:t>
      </w:r>
      <w:ins w:id="112" w:author="Τσαπράνη Άννα" w:date="2016-01-11T10:21:00Z">
        <w:r w:rsidR="00C459A7">
          <w:rPr>
            <w:rFonts w:eastAsia="Times New Roman" w:cs="Times New Roman"/>
            <w:szCs w:val="24"/>
          </w:rPr>
          <w:t>,</w:t>
        </w:r>
      </w:ins>
      <w:r>
        <w:rPr>
          <w:rFonts w:eastAsia="Times New Roman" w:cs="Times New Roman"/>
          <w:szCs w:val="24"/>
        </w:rPr>
        <w:t xml:space="preserve"> σε σχέση με τη γνωμοδότησή του, την οποία μετά θα χειριστείτε εσείς. </w:t>
      </w:r>
    </w:p>
    <w:p w14:paraId="5A8D9707"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Αν όλα αυτά δεν συμβούν έτσι, εάν υπάρχει μονομερής πολιτική έκφραση σε ό,τι αφορά τις προτάσεις για τη σύνθεση του Συμβουλίου Ραδιοτηλεόρασης, δεν θα συμφωνήσουμε, θα συγκρουστούμε -και αυτή η σύγκρουση θα είναι στο βιογραφικό σας- ενόψει της τελικής από εσάς -και μόνο από εσάς- χορήγησης τηλεοπτικών αδειών. </w:t>
      </w:r>
    </w:p>
    <w:p w14:paraId="5A8D9708"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Συνεπώς, η επίκαιρη ερώτηση μου -και κλείνω- έχει τον χαρακτήρα όχι του να κάνει υποδείξεις ή να συμβουλεύσει -δεν διεκδικώ αυτόν τον ρόλο- αλλά να καταγράψει ανησυχίες, κοινοβουλευτικού και πολιτικού περιεχομένου, και να υποδείξει καλύτερες μεθόδους και στην εργασία μας στο Κοινοβούλιο, αλλά </w:t>
      </w:r>
      <w:r>
        <w:rPr>
          <w:rFonts w:eastAsia="Times New Roman" w:cs="Times New Roman"/>
          <w:szCs w:val="24"/>
        </w:rPr>
        <w:lastRenderedPageBreak/>
        <w:t>και στη συνέχεια στη σχέση Κυβέρνησης - Βουλής σε ό,τι αφορά αυτό το πάρα πολύ κρίσιμο θέμα.</w:t>
      </w:r>
    </w:p>
    <w:p w14:paraId="5A8D9709"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A8D970A" w14:textId="77777777" w:rsidR="00DF7DAE" w:rsidRDefault="008343FE">
      <w:pPr>
        <w:spacing w:line="600" w:lineRule="auto"/>
        <w:ind w:firstLine="709"/>
        <w:jc w:val="both"/>
        <w:rPr>
          <w:rFonts w:eastAsia="Times New Roman" w:cs="Times New Roman"/>
          <w:szCs w:val="24"/>
        </w:rPr>
        <w:pPrChange w:id="113" w:author="Φλούδα Χριστίνα" w:date="2016-01-19T10:02:00Z">
          <w:pPr>
            <w:spacing w:line="600" w:lineRule="auto"/>
            <w:jc w:val="both"/>
          </w:pPr>
        </w:pPrChange>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w:t>
      </w:r>
    </w:p>
    <w:p w14:paraId="5A8D970B" w14:textId="77777777" w:rsidR="00DF7DAE" w:rsidRDefault="008343FE">
      <w:pPr>
        <w:spacing w:line="600" w:lineRule="auto"/>
        <w:ind w:firstLine="709"/>
        <w:jc w:val="both"/>
        <w:rPr>
          <w:rFonts w:eastAsia="Times New Roman" w:cs="Times New Roman"/>
          <w:szCs w:val="24"/>
        </w:rPr>
        <w:pPrChange w:id="114" w:author="Φλούδα Χριστίνα" w:date="2016-01-19T10:02:00Z">
          <w:pPr>
            <w:spacing w:line="600" w:lineRule="auto"/>
            <w:ind w:firstLine="720"/>
            <w:jc w:val="both"/>
          </w:pPr>
        </w:pPrChange>
      </w:pPr>
      <w:r>
        <w:rPr>
          <w:rFonts w:eastAsia="Times New Roman" w:cs="Times New Roman"/>
          <w:szCs w:val="24"/>
        </w:rPr>
        <w:t>Κύριε Υπουργέ, έχετε τον λόγο.</w:t>
      </w:r>
    </w:p>
    <w:p w14:paraId="5A8D970C" w14:textId="34D53795" w:rsidR="00DF7DAE" w:rsidRDefault="008343FE">
      <w:pPr>
        <w:spacing w:line="600" w:lineRule="auto"/>
        <w:ind w:firstLine="709"/>
        <w:jc w:val="both"/>
        <w:rPr>
          <w:rFonts w:eastAsia="Times New Roman" w:cs="Times New Roman"/>
          <w:szCs w:val="24"/>
        </w:rPr>
        <w:pPrChange w:id="115" w:author="Φλούδα Χριστίνα" w:date="2016-01-19T10:02:00Z">
          <w:pPr>
            <w:spacing w:line="600" w:lineRule="auto"/>
            <w:jc w:val="both"/>
          </w:pPr>
        </w:pPrChange>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Κύριε </w:t>
      </w:r>
      <w:proofErr w:type="spellStart"/>
      <w:r>
        <w:rPr>
          <w:rFonts w:eastAsia="Times New Roman" w:cs="Times New Roman"/>
          <w:szCs w:val="24"/>
        </w:rPr>
        <w:t>Λοβέρδε</w:t>
      </w:r>
      <w:proofErr w:type="spellEnd"/>
      <w:r>
        <w:rPr>
          <w:rFonts w:eastAsia="Times New Roman" w:cs="Times New Roman"/>
          <w:szCs w:val="24"/>
        </w:rPr>
        <w:t xml:space="preserve">, λυπάμαι πάρα πολύ που επανέρχεστε σε μια κριτική που μιλάει για υπερεξουσίες και </w:t>
      </w:r>
      <w:proofErr w:type="spellStart"/>
      <w:r>
        <w:rPr>
          <w:rFonts w:eastAsia="Times New Roman" w:cs="Times New Roman"/>
          <w:szCs w:val="24"/>
        </w:rPr>
        <w:t>αστόχως</w:t>
      </w:r>
      <w:proofErr w:type="spellEnd"/>
      <w:r>
        <w:rPr>
          <w:rFonts w:eastAsia="Times New Roman" w:cs="Times New Roman"/>
          <w:szCs w:val="24"/>
        </w:rPr>
        <w:t xml:space="preserve"> διατυπώνετε τη γνώμη ότι ο ομιλών Υπουργός θα αποδώσει και θα χορηγήσει </w:t>
      </w:r>
      <w:r>
        <w:rPr>
          <w:rFonts w:eastAsia="Times New Roman" w:cs="Times New Roman"/>
          <w:szCs w:val="24"/>
        </w:rPr>
        <w:lastRenderedPageBreak/>
        <w:t>άδειες. Τις άδειες θα τις χορηγήσει το Εθνικό Συμβούλιο Ραδιοτηλεόρασης, όπου ευχή όλων μας είναι να τελειώσουμε την επόμενη εβδομάδα. Από ό,τι γνωρίζω</w:t>
      </w:r>
      <w:ins w:id="116" w:author="Τσαπράνη Άννα" w:date="2016-01-11T10:22:00Z">
        <w:r w:rsidR="00702B3F">
          <w:rPr>
            <w:rFonts w:eastAsia="Times New Roman" w:cs="Times New Roman"/>
            <w:szCs w:val="24"/>
          </w:rPr>
          <w:t>,</w:t>
        </w:r>
      </w:ins>
      <w:r>
        <w:rPr>
          <w:rFonts w:eastAsia="Times New Roman" w:cs="Times New Roman"/>
          <w:szCs w:val="24"/>
        </w:rPr>
        <w:t xml:space="preserve"> είχατε και τον εκπρόσωπό σας εκεί. Και είμαι βέβαιος ότι θα υπάρξει μέριμνα και η δική σας γνώμη να ακουστεί και να ληφθεί υπόψη. </w:t>
      </w:r>
    </w:p>
    <w:p w14:paraId="5A8D970D" w14:textId="30B9832F"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κατά τη διαδικασία της ψήφισης του νομοσχεδίου, υπήρξαν άρθρα τα οποία εσείς υπερψηφίσατε. Έτσι δεν είναι; Δηλαδή, υπερψηφίσατε τη διαγωνιστική διαδικασία, υπερψηφίσατε τη συγκρότηση του ψηφιακού δικτύου της ΕΡΤ και στο τέλος -θα το καταθέσω και αυτό στα Πρακτικά- και εσείς και ο κ. Βενιζέλος συναινέσατε στην τελική διατύπωση της ρύθμισης της νομοτεχνικής βελτίωσης που φέραμε για το </w:t>
      </w:r>
      <w:r>
        <w:rPr>
          <w:rFonts w:eastAsia="Times New Roman" w:cs="Times New Roman"/>
          <w:szCs w:val="24"/>
        </w:rPr>
        <w:lastRenderedPageBreak/>
        <w:t>Εθνικό Συμβούλιο Ραδιοτηλεόρασης. Εσείς, μάλιστα, κλείσατε και τη συζήτηση εκείνο το βράδυ. Εσείς.</w:t>
      </w:r>
    </w:p>
    <w:p w14:paraId="5A8D970E" w14:textId="77777777" w:rsidR="00DF7DAE" w:rsidRDefault="008343FE">
      <w:pPr>
        <w:spacing w:line="600" w:lineRule="auto"/>
        <w:ind w:firstLine="851"/>
        <w:jc w:val="both"/>
        <w:rPr>
          <w:rFonts w:eastAsia="Times New Roman" w:cs="Times New Roman"/>
          <w:szCs w:val="24"/>
        </w:rPr>
        <w:pPrChange w:id="117" w:author="Φλούδα Χριστίνα" w:date="2016-01-19T10:02:00Z">
          <w:pPr>
            <w:spacing w:line="600" w:lineRule="auto"/>
            <w:jc w:val="both"/>
          </w:pPr>
        </w:pPrChange>
      </w:pPr>
      <w:r>
        <w:rPr>
          <w:rFonts w:eastAsia="Times New Roman" w:cs="Times New Roman"/>
          <w:b/>
          <w:szCs w:val="24"/>
        </w:rPr>
        <w:t>ΑΝΔΡΕΑΣ ΛΟΒΕΡΔΟΣ:</w:t>
      </w:r>
      <w:r>
        <w:rPr>
          <w:rFonts w:eastAsia="Times New Roman" w:cs="Times New Roman"/>
          <w:szCs w:val="24"/>
        </w:rPr>
        <w:t xml:space="preserve"> Δεχτήκαμε ότι είναι καλύτερη η νέα διατύπωση. Δεν την ψηφίσαμε. </w:t>
      </w:r>
    </w:p>
    <w:p w14:paraId="5A8D970F" w14:textId="1A530B3B" w:rsidR="00DF7DAE" w:rsidDel="00FF38DE" w:rsidRDefault="00DF7DAE">
      <w:pPr>
        <w:spacing w:line="600" w:lineRule="auto"/>
        <w:ind w:firstLine="851"/>
        <w:jc w:val="both"/>
        <w:rPr>
          <w:del w:id="118" w:author="Φλούδα Χριστίνα" w:date="2016-01-19T10:02:00Z"/>
          <w:rFonts w:eastAsia="Times New Roman" w:cs="Times New Roman"/>
          <w:szCs w:val="24"/>
        </w:rPr>
        <w:pPrChange w:id="119" w:author="Φλούδα Χριστίνα" w:date="2016-01-19T10:02:00Z">
          <w:pPr>
            <w:spacing w:line="600" w:lineRule="auto"/>
            <w:jc w:val="both"/>
          </w:pPr>
        </w:pPrChange>
      </w:pPr>
    </w:p>
    <w:p w14:paraId="5A8D9710" w14:textId="7EE2990B" w:rsidR="00DF7DAE" w:rsidDel="00FF38DE" w:rsidRDefault="00DF7DAE">
      <w:pPr>
        <w:spacing w:line="600" w:lineRule="auto"/>
        <w:ind w:firstLine="851"/>
        <w:jc w:val="both"/>
        <w:rPr>
          <w:del w:id="120" w:author="Φλούδα Χριστίνα" w:date="2016-01-19T10:02:00Z"/>
          <w:rFonts w:eastAsia="Times New Roman" w:cs="Times New Roman"/>
          <w:szCs w:val="24"/>
        </w:rPr>
        <w:pPrChange w:id="121" w:author="Φλούδα Χριστίνα" w:date="2016-01-19T10:02:00Z">
          <w:pPr>
            <w:spacing w:line="600" w:lineRule="auto"/>
            <w:jc w:val="both"/>
          </w:pPr>
        </w:pPrChange>
      </w:pPr>
    </w:p>
    <w:p w14:paraId="5A8D9711" w14:textId="77777777" w:rsidR="00DF7DAE" w:rsidRDefault="008343FE">
      <w:pPr>
        <w:spacing w:line="600" w:lineRule="auto"/>
        <w:ind w:firstLine="851"/>
        <w:jc w:val="both"/>
        <w:rPr>
          <w:rFonts w:eastAsia="Times New Roman"/>
          <w:szCs w:val="24"/>
        </w:rPr>
        <w:pPrChange w:id="122" w:author="Φλούδα Χριστίνα" w:date="2016-01-19T10:02:00Z">
          <w:pPr>
            <w:spacing w:line="600" w:lineRule="auto"/>
            <w:jc w:val="both"/>
          </w:pPr>
        </w:pPrChange>
      </w:pPr>
      <w:r>
        <w:rPr>
          <w:rFonts w:eastAsia="Times New Roman"/>
          <w:b/>
          <w:szCs w:val="24"/>
        </w:rPr>
        <w:t xml:space="preserve">ΝΙΚΟΛΑΟΣ ΠΑΠΠΑΣ (Υπουργός Επικρατείας): </w:t>
      </w:r>
      <w:r>
        <w:rPr>
          <w:rFonts w:eastAsia="Times New Roman"/>
          <w:szCs w:val="24"/>
        </w:rPr>
        <w:t xml:space="preserve">Εντάξει, σύμφωνοι. Σε κάθε περίπτωση, το πολεμικό κλίμα νομίζω ότι παραμερίστηκε και από τις δύο μεριές. Τώρα, όμως, να ερχόμαστε εδώ και να μιλάμε για «πολιτικούς γάμους» και για «πολιτικά σύμφωνα συμβίωσης», νομίζω ότι είναι λίγο ακραίο. Εσείς δοκιμάσατε «πολιτικό γάμο» με τη Νέα Δημοκρατία και </w:t>
      </w:r>
      <w:r>
        <w:rPr>
          <w:rFonts w:eastAsia="Times New Roman"/>
          <w:szCs w:val="24"/>
        </w:rPr>
        <w:lastRenderedPageBreak/>
        <w:t>μάλιστα –θα σας έλεγα- με μία Νέα Δημοκρατία με ακραίες εκφράσεις πολιτικές και με οικονομική ατζέντα. Το δοκιμάσατε και απέτυχε.</w:t>
      </w:r>
    </w:p>
    <w:p w14:paraId="5A8D9712" w14:textId="77777777" w:rsidR="00DF7DAE" w:rsidRDefault="008343FE">
      <w:pPr>
        <w:spacing w:line="600" w:lineRule="auto"/>
        <w:ind w:firstLine="851"/>
        <w:jc w:val="both"/>
        <w:rPr>
          <w:rFonts w:eastAsia="Times New Roman"/>
          <w:szCs w:val="24"/>
        </w:rPr>
        <w:pPrChange w:id="123" w:author="Φλούδα Χριστίνα" w:date="2016-01-19T10:03:00Z">
          <w:pPr>
            <w:spacing w:line="600" w:lineRule="auto"/>
            <w:jc w:val="both"/>
          </w:pPr>
        </w:pPrChange>
      </w:pPr>
      <w:r>
        <w:rPr>
          <w:rFonts w:eastAsia="Times New Roman"/>
          <w:szCs w:val="24"/>
        </w:rPr>
        <w:t>Για να πολιτικολογήσουμε λίγο, διότι νομίζω ότι τα θέματα της ερώτησης τα εξαντλήσαμε, μιας και δεν υπήρχε ούτε δίμηνη προθεσμία τυπικά, ούτε τίποτα, θα σας έλεγα να παρακολουθήσετε…</w:t>
      </w:r>
    </w:p>
    <w:p w14:paraId="5A8D9713" w14:textId="7F125DB4" w:rsidR="00DF7DAE" w:rsidRDefault="008343FE">
      <w:pPr>
        <w:spacing w:line="600" w:lineRule="auto"/>
        <w:ind w:firstLine="851"/>
        <w:jc w:val="both"/>
        <w:rPr>
          <w:rFonts w:eastAsia="Times New Roman"/>
          <w:szCs w:val="24"/>
        </w:rPr>
        <w:pPrChange w:id="124" w:author="Φλούδα Χριστίνα" w:date="2016-01-19T10:03:00Z">
          <w:pPr>
            <w:spacing w:line="600" w:lineRule="auto"/>
            <w:jc w:val="both"/>
          </w:pPr>
        </w:pPrChange>
      </w:pPr>
      <w:r>
        <w:rPr>
          <w:rFonts w:eastAsia="Times New Roman"/>
          <w:b/>
          <w:szCs w:val="24"/>
        </w:rPr>
        <w:t>ΑΝΔΡΕΑΣ ΛΟΒΕΡΔΟΣ:</w:t>
      </w:r>
      <w:r>
        <w:rPr>
          <w:rFonts w:eastAsia="Times New Roman"/>
          <w:szCs w:val="24"/>
        </w:rPr>
        <w:t xml:space="preserve"> … (</w:t>
      </w:r>
      <w:ins w:id="125" w:author="Φλούδα Χριστίνα" w:date="2016-01-19T10:03:00Z">
        <w:r w:rsidR="00FF38DE">
          <w:rPr>
            <w:rFonts w:eastAsia="Times New Roman"/>
            <w:szCs w:val="24"/>
          </w:rPr>
          <w:t>δ</w:t>
        </w:r>
      </w:ins>
      <w:del w:id="126" w:author="Φλούδα Χριστίνα" w:date="2016-01-19T10:03:00Z">
        <w:r w:rsidDel="00FF38DE">
          <w:rPr>
            <w:rFonts w:eastAsia="Times New Roman"/>
            <w:szCs w:val="24"/>
          </w:rPr>
          <w:delText>Δ</w:delText>
        </w:r>
      </w:del>
      <w:r>
        <w:rPr>
          <w:rFonts w:eastAsia="Times New Roman"/>
          <w:szCs w:val="24"/>
        </w:rPr>
        <w:t>εν ακούστηκε)</w:t>
      </w:r>
    </w:p>
    <w:p w14:paraId="5A8D9714" w14:textId="77777777" w:rsidR="00DF7DAE" w:rsidRDefault="008343FE">
      <w:pPr>
        <w:spacing w:line="600" w:lineRule="auto"/>
        <w:ind w:firstLine="851"/>
        <w:jc w:val="both"/>
        <w:rPr>
          <w:rFonts w:eastAsia="Times New Roman"/>
          <w:szCs w:val="24"/>
        </w:rPr>
        <w:pPrChange w:id="127" w:author="Φλούδα Χριστίνα" w:date="2016-01-19T10:03:00Z">
          <w:pPr>
            <w:spacing w:line="600" w:lineRule="auto"/>
            <w:jc w:val="both"/>
          </w:pPr>
        </w:pPrChange>
      </w:pPr>
      <w:r>
        <w:rPr>
          <w:rFonts w:eastAsia="Times New Roman"/>
          <w:b/>
          <w:szCs w:val="24"/>
        </w:rPr>
        <w:t>ΝΙΚΟΛΑΟΣ ΠΑΠΠΑΣ (Υπουργός Επικρατείας):</w:t>
      </w:r>
      <w:r>
        <w:rPr>
          <w:rFonts w:eastAsia="Times New Roman"/>
          <w:szCs w:val="24"/>
        </w:rPr>
        <w:t xml:space="preserve"> Όχι.</w:t>
      </w:r>
    </w:p>
    <w:p w14:paraId="5A8D9715" w14:textId="77777777" w:rsidR="00DF7DAE" w:rsidRDefault="008343FE">
      <w:pPr>
        <w:spacing w:line="600" w:lineRule="auto"/>
        <w:ind w:firstLine="851"/>
        <w:jc w:val="both"/>
        <w:rPr>
          <w:rFonts w:eastAsia="Times New Roman"/>
          <w:szCs w:val="24"/>
        </w:rPr>
        <w:pPrChange w:id="128" w:author="Φλούδα Χριστίνα" w:date="2016-01-19T10:03:00Z">
          <w:pPr>
            <w:spacing w:line="600" w:lineRule="auto"/>
            <w:jc w:val="both"/>
          </w:pPr>
        </w:pPrChange>
      </w:pPr>
      <w:r>
        <w:rPr>
          <w:rFonts w:eastAsia="Times New Roman"/>
          <w:b/>
          <w:szCs w:val="24"/>
        </w:rPr>
        <w:t>ΑΝΔΡΕΑΣ ΛΟΒΕΡΔΟΣ:</w:t>
      </w:r>
      <w:r>
        <w:rPr>
          <w:rFonts w:eastAsia="Times New Roman"/>
          <w:szCs w:val="24"/>
        </w:rPr>
        <w:t xml:space="preserve"> Δεν τα είχατε πει;</w:t>
      </w:r>
    </w:p>
    <w:p w14:paraId="5A8D9716" w14:textId="652214C9" w:rsidR="00DF7DAE" w:rsidRDefault="008343FE">
      <w:pPr>
        <w:spacing w:line="600" w:lineRule="auto"/>
        <w:ind w:firstLine="851"/>
        <w:jc w:val="both"/>
        <w:rPr>
          <w:rFonts w:eastAsia="Times New Roman"/>
          <w:szCs w:val="24"/>
        </w:rPr>
        <w:pPrChange w:id="129" w:author="Φλούδα Χριστίνα" w:date="2016-01-19T10:03:00Z">
          <w:pPr>
            <w:spacing w:line="600" w:lineRule="auto"/>
            <w:jc w:val="both"/>
          </w:pPr>
        </w:pPrChange>
      </w:pPr>
      <w:r>
        <w:rPr>
          <w:rFonts w:eastAsia="Times New Roman"/>
          <w:b/>
          <w:szCs w:val="24"/>
        </w:rPr>
        <w:lastRenderedPageBreak/>
        <w:t xml:space="preserve">ΝΙΚΟΛΑΟΣ ΠΑΠΠΑΣ (Υπουργός Επικρατείας): </w:t>
      </w:r>
      <w:r>
        <w:rPr>
          <w:rFonts w:eastAsia="Times New Roman"/>
          <w:szCs w:val="24"/>
        </w:rPr>
        <w:t xml:space="preserve">Άλλο τι είχαμε πει. Κύριε </w:t>
      </w:r>
      <w:proofErr w:type="spellStart"/>
      <w:r>
        <w:rPr>
          <w:rFonts w:eastAsia="Times New Roman"/>
          <w:szCs w:val="24"/>
        </w:rPr>
        <w:t>Λοβέρδε</w:t>
      </w:r>
      <w:proofErr w:type="spellEnd"/>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Εγώ θα ήθελα και την επομένη της ψήφισης αυτής της διάταξης να υπάρχει νόμιμη συγκρότηση του ΕΣΡ. Για λόγους πολλούς, πολλαπλούς, –τα εσωκομματικά της Νέας Δημοκρατίας ενδεχομένως- αυτό δεν έγινε κατορθωτό αμέσως. Αυτό, όμως, είναι μια άλλη κουβέντα. Δεν υπάρχει, λοιπόν, απολύτως </w:t>
      </w:r>
      <w:proofErr w:type="spellStart"/>
      <w:r>
        <w:rPr>
          <w:rFonts w:eastAsia="Times New Roman"/>
          <w:szCs w:val="24"/>
        </w:rPr>
        <w:t>κα</w:t>
      </w:r>
      <w:ins w:id="130" w:author="Ζούδιαρη Αικατερίνη" w:date="2016-01-11T09:36:00Z">
        <w:r w:rsidR="003F74EF">
          <w:rPr>
            <w:rFonts w:eastAsia="Times New Roman"/>
            <w:szCs w:val="24"/>
          </w:rPr>
          <w:t>μ</w:t>
        </w:r>
      </w:ins>
      <w:r>
        <w:rPr>
          <w:rFonts w:eastAsia="Times New Roman"/>
          <w:szCs w:val="24"/>
        </w:rPr>
        <w:t>μία</w:t>
      </w:r>
      <w:proofErr w:type="spellEnd"/>
      <w:r>
        <w:rPr>
          <w:rFonts w:eastAsia="Times New Roman"/>
          <w:szCs w:val="24"/>
        </w:rPr>
        <w:t xml:space="preserve"> παρατυπία, όπως </w:t>
      </w:r>
      <w:proofErr w:type="spellStart"/>
      <w:r>
        <w:rPr>
          <w:rFonts w:eastAsia="Times New Roman"/>
          <w:szCs w:val="24"/>
        </w:rPr>
        <w:t>αστόχως</w:t>
      </w:r>
      <w:proofErr w:type="spellEnd"/>
      <w:r>
        <w:rPr>
          <w:rFonts w:eastAsia="Times New Roman"/>
          <w:szCs w:val="24"/>
        </w:rPr>
        <w:t xml:space="preserve"> διατυπώνεται…</w:t>
      </w:r>
    </w:p>
    <w:p w14:paraId="5A8D9717" w14:textId="06C0DBA0" w:rsidR="00DF7DAE" w:rsidRDefault="008343FE">
      <w:pPr>
        <w:spacing w:line="600" w:lineRule="auto"/>
        <w:ind w:firstLine="851"/>
        <w:jc w:val="both"/>
        <w:rPr>
          <w:rFonts w:eastAsia="Times New Roman"/>
          <w:szCs w:val="24"/>
        </w:rPr>
        <w:pPrChange w:id="131" w:author="Φλούδα Χριστίνα" w:date="2016-01-19T10:03:00Z">
          <w:pPr>
            <w:spacing w:line="600" w:lineRule="auto"/>
            <w:jc w:val="both"/>
          </w:pPr>
        </w:pPrChange>
      </w:pPr>
      <w:r>
        <w:rPr>
          <w:rFonts w:eastAsia="Times New Roman"/>
          <w:b/>
          <w:szCs w:val="24"/>
        </w:rPr>
        <w:t>ΑΝΔΡΕΑΣ ΛΟΒΕΡΔΟΣ:</w:t>
      </w:r>
      <w:r>
        <w:rPr>
          <w:rFonts w:eastAsia="Times New Roman"/>
          <w:szCs w:val="24"/>
        </w:rPr>
        <w:t xml:space="preserve"> … (</w:t>
      </w:r>
      <w:ins w:id="132" w:author="Φλούδα Χριστίνα" w:date="2016-01-19T10:03:00Z">
        <w:r w:rsidR="00FF38DE">
          <w:rPr>
            <w:rFonts w:eastAsia="Times New Roman"/>
            <w:szCs w:val="24"/>
          </w:rPr>
          <w:t>δ</w:t>
        </w:r>
      </w:ins>
      <w:del w:id="133" w:author="Φλούδα Χριστίνα" w:date="2016-01-19T10:03:00Z">
        <w:r w:rsidDel="00FF38DE">
          <w:rPr>
            <w:rFonts w:eastAsia="Times New Roman"/>
            <w:szCs w:val="24"/>
          </w:rPr>
          <w:delText>Δ</w:delText>
        </w:r>
      </w:del>
      <w:r>
        <w:rPr>
          <w:rFonts w:eastAsia="Times New Roman"/>
          <w:szCs w:val="24"/>
        </w:rPr>
        <w:t>εν ακούστηκε)</w:t>
      </w:r>
    </w:p>
    <w:p w14:paraId="5A8D9718" w14:textId="77777777" w:rsidR="00DF7DAE" w:rsidRDefault="008343FE">
      <w:pPr>
        <w:spacing w:line="600" w:lineRule="auto"/>
        <w:ind w:firstLine="851"/>
        <w:jc w:val="both"/>
        <w:rPr>
          <w:rFonts w:eastAsia="Times New Roman"/>
          <w:szCs w:val="24"/>
        </w:rPr>
        <w:pPrChange w:id="134" w:author="Φλούδα Χριστίνα" w:date="2016-01-19T10:03:00Z">
          <w:pPr>
            <w:spacing w:line="600" w:lineRule="auto"/>
            <w:jc w:val="both"/>
          </w:pPr>
        </w:pPrChange>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Λοβέρδε</w:t>
      </w:r>
      <w:proofErr w:type="spellEnd"/>
      <w:r>
        <w:rPr>
          <w:rFonts w:eastAsia="Times New Roman"/>
          <w:szCs w:val="24"/>
        </w:rPr>
        <w:t>, δεν γίνεται διάλογος εδώ.</w:t>
      </w:r>
    </w:p>
    <w:p w14:paraId="5A8D9719" w14:textId="77777777" w:rsidR="00DF7DAE" w:rsidRDefault="008343FE">
      <w:pPr>
        <w:spacing w:line="600" w:lineRule="auto"/>
        <w:ind w:firstLine="851"/>
        <w:jc w:val="both"/>
        <w:rPr>
          <w:rFonts w:eastAsia="Times New Roman"/>
          <w:szCs w:val="24"/>
        </w:rPr>
        <w:pPrChange w:id="135" w:author="Φλούδα Χριστίνα" w:date="2016-01-19T10:03:00Z">
          <w:pPr>
            <w:spacing w:line="600" w:lineRule="auto"/>
            <w:jc w:val="both"/>
          </w:pPr>
        </w:pPrChange>
      </w:pPr>
      <w:r>
        <w:rPr>
          <w:rFonts w:eastAsia="Times New Roman"/>
          <w:szCs w:val="24"/>
        </w:rPr>
        <w:lastRenderedPageBreak/>
        <w:t>Συνεχίστε, κύριε Υπουργέ.</w:t>
      </w:r>
    </w:p>
    <w:p w14:paraId="5A8D971A" w14:textId="3C205D41" w:rsidR="00DF7DAE" w:rsidRDefault="008343FE">
      <w:pPr>
        <w:spacing w:line="600" w:lineRule="auto"/>
        <w:ind w:firstLine="851"/>
        <w:jc w:val="both"/>
        <w:rPr>
          <w:rFonts w:eastAsia="Times New Roman"/>
          <w:szCs w:val="24"/>
        </w:rPr>
        <w:pPrChange w:id="136" w:author="Φλούδα Χριστίνα" w:date="2016-01-19T10:03:00Z">
          <w:pPr>
            <w:spacing w:line="600" w:lineRule="auto"/>
            <w:jc w:val="both"/>
          </w:pPr>
        </w:pPrChange>
      </w:pPr>
      <w:r>
        <w:rPr>
          <w:rFonts w:eastAsia="Times New Roman"/>
          <w:b/>
          <w:szCs w:val="24"/>
        </w:rPr>
        <w:t>ΝΙΚΟΛΑΟΣ ΠΑΠΠΑΣ (Υπουργός Επικρατείας):</w:t>
      </w:r>
      <w:r>
        <w:rPr>
          <w:rFonts w:eastAsia="Times New Roman"/>
          <w:szCs w:val="24"/>
        </w:rPr>
        <w:t xml:space="preserve"> Επιτρέψτε μου, κύριε </w:t>
      </w:r>
      <w:proofErr w:type="spellStart"/>
      <w:r>
        <w:rPr>
          <w:rFonts w:eastAsia="Times New Roman"/>
          <w:szCs w:val="24"/>
        </w:rPr>
        <w:t>Λοβέρδε</w:t>
      </w:r>
      <w:proofErr w:type="spellEnd"/>
      <w:r>
        <w:rPr>
          <w:rFonts w:eastAsia="Times New Roman"/>
          <w:szCs w:val="24"/>
        </w:rPr>
        <w:t>. Και κάνατε κατάχρηση του χρόνου</w:t>
      </w:r>
      <w:ins w:id="137" w:author="Ζούδιαρη Αικατερίνη" w:date="2016-01-11T09:37:00Z">
        <w:r w:rsidR="003F74EF">
          <w:rPr>
            <w:rFonts w:eastAsia="Times New Roman"/>
            <w:szCs w:val="24"/>
          </w:rPr>
          <w:t>,</w:t>
        </w:r>
      </w:ins>
      <w:r>
        <w:rPr>
          <w:rFonts w:eastAsia="Times New Roman"/>
          <w:szCs w:val="24"/>
        </w:rPr>
        <w:t xml:space="preserve"> και με διακόπτετε τώρα. </w:t>
      </w:r>
    </w:p>
    <w:p w14:paraId="5A8D971B" w14:textId="33C06171" w:rsidR="00DF7DAE" w:rsidRDefault="008343FE">
      <w:pPr>
        <w:spacing w:line="600" w:lineRule="auto"/>
        <w:ind w:firstLine="720"/>
        <w:jc w:val="both"/>
        <w:rPr>
          <w:rFonts w:eastAsia="Times New Roman"/>
          <w:szCs w:val="24"/>
        </w:rPr>
      </w:pPr>
      <w:r>
        <w:rPr>
          <w:rFonts w:eastAsia="Times New Roman"/>
          <w:szCs w:val="24"/>
        </w:rPr>
        <w:t xml:space="preserve">Λέω, λοιπόν, ότι δεν υπάρχει </w:t>
      </w:r>
      <w:proofErr w:type="spellStart"/>
      <w:r>
        <w:rPr>
          <w:rFonts w:eastAsia="Times New Roman"/>
          <w:szCs w:val="24"/>
        </w:rPr>
        <w:t>κα</w:t>
      </w:r>
      <w:ins w:id="138" w:author="Ζούδιαρη Αικατερίνη" w:date="2016-01-11T09:37:00Z">
        <w:r w:rsidR="003F74EF">
          <w:rPr>
            <w:rFonts w:eastAsia="Times New Roman"/>
            <w:szCs w:val="24"/>
          </w:rPr>
          <w:t>μ</w:t>
        </w:r>
      </w:ins>
      <w:r>
        <w:rPr>
          <w:rFonts w:eastAsia="Times New Roman"/>
          <w:szCs w:val="24"/>
        </w:rPr>
        <w:t>μία</w:t>
      </w:r>
      <w:proofErr w:type="spellEnd"/>
      <w:r>
        <w:rPr>
          <w:rFonts w:eastAsia="Times New Roman"/>
          <w:szCs w:val="24"/>
        </w:rPr>
        <w:t xml:space="preserve"> απολύτως παρατυπία. Αυτό που υπάρχει είναι μία διαρκής μέριμνα από τη μεριά της κυβερνητικής πλειοψηφίας, της πλειοψηφίας της Βουλής, αλλά και της Κυβέρνησης, να προχωρήσουν γρήγορα οι διαδικασίες. </w:t>
      </w:r>
    </w:p>
    <w:p w14:paraId="5A8D971C" w14:textId="77777777" w:rsidR="00DF7DAE" w:rsidRDefault="008343FE">
      <w:pPr>
        <w:spacing w:line="600" w:lineRule="auto"/>
        <w:ind w:firstLine="851"/>
        <w:jc w:val="both"/>
        <w:rPr>
          <w:rFonts w:eastAsia="Times New Roman"/>
          <w:szCs w:val="24"/>
        </w:rPr>
        <w:pPrChange w:id="139" w:author="Φλούδα Χριστίνα" w:date="2016-01-19T10:04:00Z">
          <w:pPr>
            <w:spacing w:line="600" w:lineRule="auto"/>
            <w:jc w:val="both"/>
          </w:pPr>
        </w:pPrChange>
      </w:pPr>
      <w:r>
        <w:rPr>
          <w:rFonts w:eastAsia="Times New Roman"/>
          <w:szCs w:val="24"/>
        </w:rPr>
        <w:lastRenderedPageBreak/>
        <w:t>Για τους «πολιτικούς γάμους», εγώ θα σας έλεγα το εξής και μετρήστε το: Τα σοσιαλιστικά κόμματα στην Ευρώπη αναθεωρούν την προτεραία…</w:t>
      </w:r>
    </w:p>
    <w:p w14:paraId="5A8D971D" w14:textId="77777777" w:rsidR="00DF7DAE" w:rsidRDefault="008343FE">
      <w:pPr>
        <w:spacing w:line="600" w:lineRule="auto"/>
        <w:ind w:firstLine="851"/>
        <w:jc w:val="both"/>
        <w:rPr>
          <w:rFonts w:eastAsia="Times New Roman"/>
          <w:szCs w:val="24"/>
        </w:rPr>
        <w:pPrChange w:id="140" w:author="Φλούδα Χριστίνα" w:date="2016-01-19T10:04:00Z">
          <w:pPr>
            <w:spacing w:line="600" w:lineRule="auto"/>
            <w:jc w:val="both"/>
          </w:pPr>
        </w:pPrChange>
      </w:pPr>
      <w:r>
        <w:rPr>
          <w:rFonts w:eastAsia="Times New Roman"/>
          <w:szCs w:val="24"/>
        </w:rPr>
        <w:t xml:space="preserve">Μην κουνάτε το χέρι, κύριε </w:t>
      </w:r>
      <w:proofErr w:type="spellStart"/>
      <w:r>
        <w:rPr>
          <w:rFonts w:eastAsia="Times New Roman"/>
          <w:szCs w:val="24"/>
        </w:rPr>
        <w:t>Κεγκέρογλου</w:t>
      </w:r>
      <w:proofErr w:type="spellEnd"/>
      <w:r>
        <w:rPr>
          <w:rFonts w:eastAsia="Times New Roman"/>
          <w:szCs w:val="24"/>
        </w:rPr>
        <w:t>. Μπορεί να μη</w:t>
      </w:r>
      <w:del w:id="141" w:author="Σπανός Γεώργιος" w:date="2016-01-11T13:10:00Z">
        <w:r w:rsidDel="00911749">
          <w:rPr>
            <w:rFonts w:eastAsia="Times New Roman"/>
            <w:szCs w:val="24"/>
          </w:rPr>
          <w:delText>ν</w:delText>
        </w:r>
      </w:del>
      <w:r>
        <w:rPr>
          <w:rFonts w:eastAsia="Times New Roman"/>
          <w:szCs w:val="24"/>
        </w:rPr>
        <w:t xml:space="preserve"> σας αρέσει, αλλά θα τα ακούσετε.</w:t>
      </w:r>
    </w:p>
    <w:p w14:paraId="5A8D971E" w14:textId="74ADB4E4" w:rsidR="00DF7DAE" w:rsidRDefault="008343FE">
      <w:pPr>
        <w:spacing w:line="600" w:lineRule="auto"/>
        <w:ind w:firstLine="851"/>
        <w:jc w:val="both"/>
        <w:rPr>
          <w:rFonts w:eastAsia="Times New Roman"/>
          <w:szCs w:val="24"/>
        </w:rPr>
        <w:pPrChange w:id="142" w:author="Φλούδα Χριστίνα" w:date="2016-01-19T10:04:00Z">
          <w:pPr>
            <w:spacing w:line="600" w:lineRule="auto"/>
            <w:jc w:val="both"/>
          </w:pPr>
        </w:pPrChange>
      </w:pPr>
      <w:r>
        <w:rPr>
          <w:rFonts w:eastAsia="Times New Roman"/>
          <w:szCs w:val="24"/>
        </w:rPr>
        <w:t xml:space="preserve">Αναθεωρούν, λοιπόν, την μέχρι πρότινος τακτική τους να </w:t>
      </w:r>
      <w:del w:id="143" w:author="Ζούδιαρη Αικατερίνη" w:date="2016-01-11T09:38:00Z">
        <w:r>
          <w:rPr>
            <w:rFonts w:eastAsia="Times New Roman"/>
            <w:szCs w:val="24"/>
          </w:rPr>
          <w:delText>«</w:delText>
        </w:r>
      </w:del>
      <w:r>
        <w:rPr>
          <w:rFonts w:eastAsia="Times New Roman"/>
          <w:szCs w:val="24"/>
        </w:rPr>
        <w:t>παντρεύονται</w:t>
      </w:r>
      <w:ins w:id="144" w:author="Σπανός Γεώργιος" w:date="2016-01-11T13:10:00Z">
        <w:r w:rsidR="00911749">
          <w:rPr>
            <w:rFonts w:eastAsia="Times New Roman"/>
            <w:szCs w:val="24"/>
          </w:rPr>
          <w:t xml:space="preserve"> </w:t>
        </w:r>
      </w:ins>
      <w:del w:id="145" w:author="Ζούδιαρη Αικατερίνη" w:date="2016-01-11T09:38:00Z">
        <w:r>
          <w:rPr>
            <w:rFonts w:eastAsia="Times New Roman"/>
            <w:szCs w:val="24"/>
          </w:rPr>
          <w:delText xml:space="preserve">» </w:delText>
        </w:r>
      </w:del>
      <w:r>
        <w:rPr>
          <w:rFonts w:eastAsia="Times New Roman"/>
          <w:szCs w:val="24"/>
        </w:rPr>
        <w:t>με πολιτικό γάμο και θρησκευτική προσήλωση στο</w:t>
      </w:r>
      <w:ins w:id="146" w:author="Σπανός Γεώργιος" w:date="2016-01-11T13:10:00Z">
        <w:r w:rsidR="00911749">
          <w:rPr>
            <w:rFonts w:eastAsia="Times New Roman"/>
            <w:szCs w:val="24"/>
          </w:rPr>
          <w:t>ν</w:t>
        </w:r>
      </w:ins>
      <w:r>
        <w:rPr>
          <w:rFonts w:eastAsia="Times New Roman"/>
          <w:szCs w:val="24"/>
        </w:rPr>
        <w:t xml:space="preserve"> νεοφιλελευθερισμό με τα κόμματα της </w:t>
      </w:r>
      <w:ins w:id="147" w:author="Ζούδιαρη Αικατερίνη" w:date="2016-01-11T09:39:00Z">
        <w:r w:rsidR="002471C6">
          <w:rPr>
            <w:rFonts w:eastAsia="Times New Roman"/>
            <w:szCs w:val="24"/>
          </w:rPr>
          <w:t>Δ</w:t>
        </w:r>
      </w:ins>
      <w:del w:id="148" w:author="Ζούδιαρη Αικατερίνη" w:date="2016-01-11T09:39:00Z">
        <w:r>
          <w:rPr>
            <w:rFonts w:eastAsia="Times New Roman"/>
            <w:szCs w:val="24"/>
          </w:rPr>
          <w:delText>δ</w:delText>
        </w:r>
      </w:del>
      <w:r>
        <w:rPr>
          <w:rFonts w:eastAsia="Times New Roman"/>
          <w:szCs w:val="24"/>
        </w:rPr>
        <w:t>εξιάς. Θα ευχόμουν, λοιπόν, τέτοιου τύπου διαδικασίες, όπως έχουμε και στην Πορτογαλία και στην Ισπανία, να τις παρακολουθείτε.</w:t>
      </w:r>
    </w:p>
    <w:p w14:paraId="5A8D971F" w14:textId="77777777" w:rsidR="00DF7DAE" w:rsidRDefault="008343FE">
      <w:pPr>
        <w:spacing w:line="600" w:lineRule="auto"/>
        <w:ind w:firstLine="851"/>
        <w:jc w:val="both"/>
        <w:rPr>
          <w:rFonts w:eastAsia="Times New Roman"/>
          <w:szCs w:val="24"/>
        </w:rPr>
        <w:pPrChange w:id="149" w:author="Φλούδα Χριστίνα" w:date="2016-01-19T10:04:00Z">
          <w:pPr>
            <w:spacing w:line="600" w:lineRule="auto"/>
            <w:jc w:val="both"/>
          </w:pPr>
        </w:pPrChange>
      </w:pPr>
      <w:r>
        <w:rPr>
          <w:rFonts w:eastAsia="Times New Roman"/>
          <w:b/>
          <w:szCs w:val="24"/>
        </w:rPr>
        <w:t>ΒΑΣΙΛΕΙΟΣ ΚΕΓΚΕΡΟΓΛΟΥ:</w:t>
      </w:r>
      <w:r>
        <w:rPr>
          <w:rFonts w:eastAsia="Times New Roman"/>
          <w:szCs w:val="24"/>
        </w:rPr>
        <w:t xml:space="preserve"> Αυτοκριτική κάνετε;</w:t>
      </w:r>
    </w:p>
    <w:p w14:paraId="5A8D9720" w14:textId="77777777" w:rsidR="00DF7DAE" w:rsidRDefault="008343FE">
      <w:pPr>
        <w:spacing w:line="600" w:lineRule="auto"/>
        <w:ind w:firstLine="851"/>
        <w:jc w:val="both"/>
        <w:rPr>
          <w:rFonts w:eastAsia="Times New Roman"/>
          <w:szCs w:val="24"/>
        </w:rPr>
        <w:pPrChange w:id="150" w:author="Φλούδα Χριστίνα" w:date="2016-01-19T10:04:00Z">
          <w:pPr>
            <w:spacing w:line="600" w:lineRule="auto"/>
            <w:jc w:val="both"/>
          </w:pPr>
        </w:pPrChange>
      </w:pPr>
      <w:r>
        <w:rPr>
          <w:rFonts w:eastAsia="Times New Roman"/>
          <w:b/>
          <w:szCs w:val="24"/>
        </w:rPr>
        <w:lastRenderedPageBreak/>
        <w:t>ΝΙΚΟΛΑΟΣ ΠΑΠΠΑΣ (Υπουργός Επικρατείας):</w:t>
      </w:r>
      <w:r>
        <w:rPr>
          <w:rFonts w:eastAsia="Times New Roman"/>
          <w:szCs w:val="24"/>
        </w:rPr>
        <w:t xml:space="preserve"> Τελειώσανε τώρα αυτά, κύριε </w:t>
      </w:r>
      <w:proofErr w:type="spellStart"/>
      <w:r>
        <w:rPr>
          <w:rFonts w:eastAsia="Times New Roman"/>
          <w:szCs w:val="24"/>
        </w:rPr>
        <w:t>Κεγκέρογλου</w:t>
      </w:r>
      <w:proofErr w:type="spellEnd"/>
      <w:r>
        <w:rPr>
          <w:rFonts w:eastAsia="Times New Roman"/>
          <w:szCs w:val="24"/>
        </w:rPr>
        <w:t xml:space="preserve">. Τελειώσανε! </w:t>
      </w:r>
    </w:p>
    <w:p w14:paraId="5A8D9721" w14:textId="77777777" w:rsidR="00DF7DAE" w:rsidRDefault="008343FE">
      <w:pPr>
        <w:spacing w:line="600" w:lineRule="auto"/>
        <w:ind w:firstLine="851"/>
        <w:jc w:val="both"/>
        <w:rPr>
          <w:rFonts w:eastAsia="Times New Roman"/>
          <w:szCs w:val="24"/>
        </w:rPr>
        <w:pPrChange w:id="151" w:author="Φλούδα Χριστίνα" w:date="2016-01-19T10:04:00Z">
          <w:pPr>
            <w:spacing w:line="600" w:lineRule="auto"/>
            <w:jc w:val="both"/>
          </w:pPr>
        </w:pPrChange>
      </w:pPr>
      <w:r>
        <w:rPr>
          <w:rFonts w:eastAsia="Times New Roman"/>
          <w:szCs w:val="24"/>
        </w:rPr>
        <w:t>Σας ευχαριστώ πάρα πολύ, κυρία Πρόεδρε.</w:t>
      </w:r>
    </w:p>
    <w:p w14:paraId="5A8D9722" w14:textId="0BC659F6" w:rsidR="00DF7DAE" w:rsidRDefault="008343FE">
      <w:pPr>
        <w:spacing w:line="600" w:lineRule="auto"/>
        <w:ind w:firstLine="851"/>
        <w:jc w:val="both"/>
        <w:rPr>
          <w:rFonts w:eastAsia="Times New Roman"/>
          <w:szCs w:val="24"/>
        </w:rPr>
        <w:pPrChange w:id="152" w:author="Φλούδα Χριστίνα" w:date="2016-01-19T10:04:00Z">
          <w:pPr>
            <w:spacing w:line="600" w:lineRule="auto"/>
            <w:jc w:val="both"/>
          </w:pPr>
        </w:pPrChange>
      </w:pPr>
      <w:r>
        <w:rPr>
          <w:rFonts w:eastAsia="Times New Roman"/>
          <w:szCs w:val="24"/>
        </w:rPr>
        <w:t xml:space="preserve">(Στο σημείο αυτό ο Υπουργός Επικρατείας κ. Νικόλαος Παππάς καταθέτει για τα Πρακτικά τα προαναφερθέντα έγγραφα, τα οποία βρίσκονται στο </w:t>
      </w:r>
      <w:del w:id="153" w:author="Ζούδιαρη Αικατερίνη" w:date="2016-01-11T09:39:00Z">
        <w:r w:rsidDel="002471C6">
          <w:rPr>
            <w:rFonts w:eastAsia="Times New Roman"/>
            <w:szCs w:val="24"/>
          </w:rPr>
          <w:delText>Α</w:delText>
        </w:r>
      </w:del>
      <w:ins w:id="154" w:author="Ζούδιαρη Αικατερίνη" w:date="2016-01-11T09:39:00Z">
        <w:r w:rsidR="002471C6">
          <w:rPr>
            <w:rFonts w:eastAsia="Times New Roman"/>
            <w:szCs w:val="24"/>
          </w:rPr>
          <w:t>α</w:t>
        </w:r>
      </w:ins>
      <w:r>
        <w:rPr>
          <w:rFonts w:eastAsia="Times New Roman"/>
          <w:szCs w:val="24"/>
        </w:rPr>
        <w:t>ρχείο του Τμήματος Γραμματείας της Διεύθυνσης Στενογραφίας και Πρακτικών της Βουλής)</w:t>
      </w:r>
    </w:p>
    <w:p w14:paraId="5A8D9723" w14:textId="4006FBE2" w:rsidR="00DF7DAE" w:rsidRDefault="008343FE">
      <w:pPr>
        <w:spacing w:line="600" w:lineRule="auto"/>
        <w:ind w:firstLine="851"/>
        <w:jc w:val="both"/>
        <w:rPr>
          <w:rFonts w:eastAsia="Times New Roman"/>
          <w:szCs w:val="24"/>
        </w:rPr>
        <w:pPrChange w:id="155" w:author="Φλούδα Χριστίνα" w:date="2016-01-19T10:04:00Z">
          <w:pPr>
            <w:spacing w:line="600" w:lineRule="auto"/>
            <w:jc w:val="both"/>
          </w:pPr>
        </w:pPrChange>
      </w:pPr>
      <w:r>
        <w:rPr>
          <w:rFonts w:eastAsia="Times New Roman"/>
          <w:b/>
          <w:szCs w:val="24"/>
        </w:rPr>
        <w:t>ΠΡΟΕΔΡΕΥΟΥΣΑ (Αναστασία Χριστοδουλοπούλου):</w:t>
      </w:r>
      <w:r>
        <w:rPr>
          <w:rFonts w:eastAsia="Times New Roman"/>
          <w:szCs w:val="24"/>
        </w:rPr>
        <w:t xml:space="preserve"> Θα συζητηθεί </w:t>
      </w:r>
      <w:del w:id="156" w:author="Ζούδιαρη Αικατερίνη" w:date="2016-01-11T09:42:00Z">
        <w:r>
          <w:rPr>
            <w:rFonts w:eastAsia="Times New Roman"/>
            <w:szCs w:val="24"/>
          </w:rPr>
          <w:delText xml:space="preserve">τώρα </w:delText>
        </w:r>
      </w:del>
      <w:r>
        <w:rPr>
          <w:rFonts w:eastAsia="Times New Roman"/>
          <w:szCs w:val="24"/>
        </w:rPr>
        <w:t xml:space="preserve">η </w:t>
      </w:r>
      <w:ins w:id="157" w:author="Ζούδιαρη Αικατερίνη" w:date="2016-01-11T09:40:00Z">
        <w:r w:rsidR="00251EBB">
          <w:rPr>
            <w:rFonts w:eastAsia="Times New Roman"/>
            <w:szCs w:val="24"/>
          </w:rPr>
          <w:t xml:space="preserve">πρώτη </w:t>
        </w:r>
      </w:ins>
      <w:r>
        <w:rPr>
          <w:rFonts w:eastAsia="Times New Roman"/>
          <w:szCs w:val="24"/>
        </w:rPr>
        <w:t xml:space="preserve">με αριθμό 340/5-1-2016 επίκαιρη ερώτηση </w:t>
      </w:r>
      <w:ins w:id="158" w:author="Ζούδιαρη Αικατερίνη" w:date="2016-01-11T09:41:00Z">
        <w:r w:rsidR="00251EBB">
          <w:rPr>
            <w:rFonts w:eastAsia="Times New Roman"/>
            <w:szCs w:val="24"/>
          </w:rPr>
          <w:t xml:space="preserve">πρώτου κύκλου </w:t>
        </w:r>
      </w:ins>
      <w:r>
        <w:rPr>
          <w:rFonts w:eastAsia="Times New Roman"/>
          <w:szCs w:val="24"/>
        </w:rPr>
        <w:t xml:space="preserve">της Βουλευτού Β΄ Αθηνών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w:t>
      </w:r>
      <w:ins w:id="159" w:author="Ζούδιαρη Αικατερίνη" w:date="2016-01-11T09:41:00Z">
        <w:r w:rsidR="00251EBB">
          <w:rPr>
            <w:rFonts w:eastAsia="Times New Roman"/>
            <w:szCs w:val="24"/>
          </w:rPr>
          <w:t>.</w:t>
        </w:r>
      </w:ins>
      <w:del w:id="160" w:author="Ζούδιαρη Αικατερίνη" w:date="2016-01-11T09:41:00Z">
        <w:r w:rsidDel="00251EBB">
          <w:rPr>
            <w:rFonts w:eastAsia="Times New Roman"/>
            <w:szCs w:val="24"/>
          </w:rPr>
          <w:delText>υρίας</w:delText>
        </w:r>
      </w:del>
      <w:r>
        <w:rPr>
          <w:rFonts w:eastAsia="Times New Roman"/>
          <w:szCs w:val="24"/>
        </w:rPr>
        <w:t xml:space="preserve"> Ελένης </w:t>
      </w:r>
      <w:proofErr w:type="spellStart"/>
      <w:r>
        <w:rPr>
          <w:rFonts w:eastAsia="Times New Roman"/>
          <w:szCs w:val="24"/>
        </w:rPr>
        <w:t>Αυλωνίτου</w:t>
      </w:r>
      <w:proofErr w:type="spellEnd"/>
      <w:r>
        <w:rPr>
          <w:rFonts w:eastAsia="Times New Roman"/>
          <w:szCs w:val="24"/>
        </w:rPr>
        <w:t xml:space="preserve"> προς τον </w:t>
      </w:r>
      <w:r>
        <w:rPr>
          <w:rFonts w:eastAsia="Times New Roman"/>
          <w:szCs w:val="24"/>
        </w:rPr>
        <w:lastRenderedPageBreak/>
        <w:t>Υπουργό Παιδείας, Έρευνας και Θρησκευμάτων, σχετικά με την αδυναμία αποφοίτησης των φοιτητών ειδίκευσης «</w:t>
      </w:r>
      <w:proofErr w:type="spellStart"/>
      <w:r>
        <w:rPr>
          <w:rFonts w:eastAsia="Times New Roman"/>
          <w:szCs w:val="24"/>
        </w:rPr>
        <w:t>Τ</w:t>
      </w:r>
      <w:ins w:id="161" w:author="Ζούδιαρη Αικατερίνη" w:date="2016-01-11T09:50:00Z">
        <w:r w:rsidR="00452F5E">
          <w:rPr>
            <w:rFonts w:eastAsia="Times New Roman"/>
            <w:szCs w:val="24"/>
          </w:rPr>
          <w:t>ά</w:t>
        </w:r>
      </w:ins>
      <w:del w:id="162" w:author="Ζούδιαρη Αικατερίνη" w:date="2016-01-11T09:50:00Z">
        <w:r w:rsidDel="00452F5E">
          <w:rPr>
            <w:rFonts w:eastAsia="Times New Roman"/>
            <w:szCs w:val="24"/>
          </w:rPr>
          <w:delText>α</w:delText>
        </w:r>
      </w:del>
      <w:r>
        <w:rPr>
          <w:rFonts w:eastAsia="Times New Roman"/>
          <w:szCs w:val="24"/>
        </w:rPr>
        <w:t>ε</w:t>
      </w:r>
      <w:proofErr w:type="spellEnd"/>
      <w:r>
        <w:rPr>
          <w:rFonts w:eastAsia="Times New Roman"/>
          <w:szCs w:val="24"/>
        </w:rPr>
        <w:t xml:space="preserve"> Κβο Ντο» από τα ΤΕΦΑΑ των Πανεπιστημίων Θεσσαλονίκης και Αθηνών, λόγω έλλειψης διδασκόντων της συγκεκριμένης ειδικότητας.</w:t>
      </w:r>
    </w:p>
    <w:p w14:paraId="5A8D9724" w14:textId="77777777" w:rsidR="00DF7DAE" w:rsidRDefault="008343FE">
      <w:pPr>
        <w:spacing w:line="600" w:lineRule="auto"/>
        <w:ind w:firstLine="851"/>
        <w:jc w:val="both"/>
        <w:rPr>
          <w:rFonts w:eastAsia="Times New Roman"/>
          <w:szCs w:val="24"/>
        </w:rPr>
        <w:pPrChange w:id="163" w:author="Φλούδα Χριστίνα" w:date="2016-01-19T10:04:00Z">
          <w:pPr>
            <w:spacing w:line="600" w:lineRule="auto"/>
            <w:jc w:val="both"/>
          </w:pPr>
        </w:pPrChange>
      </w:pPr>
      <w:r>
        <w:rPr>
          <w:rFonts w:eastAsia="Times New Roman"/>
          <w:szCs w:val="24"/>
        </w:rPr>
        <w:t>Στην επίκαιρη ερώτηση της κυρίας συναδέλφου θα απαντήσει η Αναπληρώτρια Υπουργός κ. Αναγνωστοπούλου.</w:t>
      </w:r>
    </w:p>
    <w:p w14:paraId="5A8D9725" w14:textId="77777777" w:rsidR="00DF7DAE" w:rsidRDefault="008343FE">
      <w:pPr>
        <w:spacing w:line="600" w:lineRule="auto"/>
        <w:ind w:firstLine="851"/>
        <w:jc w:val="both"/>
        <w:rPr>
          <w:rFonts w:eastAsia="Times New Roman"/>
          <w:szCs w:val="24"/>
        </w:rPr>
        <w:pPrChange w:id="164" w:author="Φλούδα Χριστίνα" w:date="2016-01-19T10:04:00Z">
          <w:pPr>
            <w:spacing w:line="600" w:lineRule="auto"/>
            <w:jc w:val="both"/>
          </w:pPr>
        </w:pPrChange>
      </w:pPr>
      <w:r>
        <w:rPr>
          <w:rFonts w:eastAsia="Times New Roman"/>
          <w:szCs w:val="24"/>
        </w:rPr>
        <w:t xml:space="preserve">Κυρία </w:t>
      </w:r>
      <w:proofErr w:type="spellStart"/>
      <w:r>
        <w:rPr>
          <w:rFonts w:eastAsia="Times New Roman"/>
          <w:szCs w:val="24"/>
        </w:rPr>
        <w:t>Αυλωνίτου</w:t>
      </w:r>
      <w:proofErr w:type="spellEnd"/>
      <w:r>
        <w:rPr>
          <w:rFonts w:eastAsia="Times New Roman"/>
          <w:szCs w:val="24"/>
        </w:rPr>
        <w:t xml:space="preserve">, έχετε τον λόγο για δύο λεπτά για την </w:t>
      </w:r>
      <w:proofErr w:type="spellStart"/>
      <w:r>
        <w:rPr>
          <w:rFonts w:eastAsia="Times New Roman"/>
          <w:szCs w:val="24"/>
        </w:rPr>
        <w:t>πρωτολογία</w:t>
      </w:r>
      <w:proofErr w:type="spellEnd"/>
      <w:r>
        <w:rPr>
          <w:rFonts w:eastAsia="Times New Roman"/>
          <w:szCs w:val="24"/>
        </w:rPr>
        <w:t xml:space="preserve"> σας. </w:t>
      </w:r>
    </w:p>
    <w:p w14:paraId="5A8D9726" w14:textId="77777777" w:rsidR="00DF7DAE" w:rsidRDefault="008343FE">
      <w:pPr>
        <w:spacing w:line="600" w:lineRule="auto"/>
        <w:ind w:firstLine="851"/>
        <w:jc w:val="both"/>
        <w:rPr>
          <w:rFonts w:eastAsia="Times New Roman"/>
          <w:szCs w:val="24"/>
        </w:rPr>
        <w:pPrChange w:id="165" w:author="Φλούδα Χριστίνα" w:date="2016-01-19T10:04:00Z">
          <w:pPr>
            <w:spacing w:line="600" w:lineRule="auto"/>
            <w:jc w:val="both"/>
          </w:pPr>
        </w:pPrChange>
      </w:pPr>
      <w:r>
        <w:rPr>
          <w:rFonts w:eastAsia="Times New Roman"/>
          <w:b/>
          <w:szCs w:val="24"/>
        </w:rPr>
        <w:t>ΕΛΕΝΗ ΑΥΛΩΝΙΤΟΥ:</w:t>
      </w:r>
      <w:r>
        <w:rPr>
          <w:rFonts w:eastAsia="Times New Roman"/>
          <w:szCs w:val="24"/>
        </w:rPr>
        <w:t xml:space="preserve"> Ευχαριστώ πολύ, κυρία Πρόεδρε.</w:t>
      </w:r>
    </w:p>
    <w:p w14:paraId="5A8D9727" w14:textId="4507B4A6" w:rsidR="00DF7DAE" w:rsidRDefault="008343FE">
      <w:pPr>
        <w:spacing w:line="600" w:lineRule="auto"/>
        <w:ind w:firstLine="851"/>
        <w:jc w:val="both"/>
        <w:rPr>
          <w:rFonts w:eastAsia="Times New Roman"/>
          <w:szCs w:val="24"/>
        </w:rPr>
        <w:pPrChange w:id="166" w:author="Φλούδα Χριστίνα" w:date="2016-01-19T10:04:00Z">
          <w:pPr>
            <w:spacing w:line="600" w:lineRule="auto"/>
            <w:jc w:val="both"/>
          </w:pPr>
        </w:pPrChange>
      </w:pPr>
      <w:r>
        <w:rPr>
          <w:rFonts w:eastAsia="Times New Roman"/>
          <w:szCs w:val="24"/>
        </w:rPr>
        <w:lastRenderedPageBreak/>
        <w:t>Κατ</w:t>
      </w:r>
      <w:ins w:id="167" w:author="Ζούδιαρη Αικατερίνη" w:date="2016-01-11T09:43:00Z">
        <w:r w:rsidR="004E20B3">
          <w:rPr>
            <w:rFonts w:eastAsia="Times New Roman"/>
            <w:szCs w:val="24"/>
          </w:rPr>
          <w:t>’</w:t>
        </w:r>
      </w:ins>
      <w:ins w:id="168" w:author="Ζούδιαρη Αικατερίνη" w:date="2016-01-11T09:50:00Z">
        <w:r w:rsidR="0001039F">
          <w:rPr>
            <w:rFonts w:eastAsia="Times New Roman"/>
            <w:szCs w:val="24"/>
          </w:rPr>
          <w:t xml:space="preserve"> </w:t>
        </w:r>
      </w:ins>
      <w:r>
        <w:rPr>
          <w:rFonts w:eastAsia="Times New Roman"/>
          <w:szCs w:val="24"/>
        </w:rPr>
        <w:t>αρχ</w:t>
      </w:r>
      <w:ins w:id="169" w:author="Ζούδιαρη Αικατερίνη" w:date="2016-01-11T09:43:00Z">
        <w:r w:rsidR="004E20B3">
          <w:rPr>
            <w:rFonts w:eastAsia="Times New Roman"/>
            <w:szCs w:val="24"/>
          </w:rPr>
          <w:t>άς</w:t>
        </w:r>
      </w:ins>
      <w:del w:id="170" w:author="Ζούδιαρη Αικατερίνη" w:date="2016-01-11T09:43:00Z">
        <w:r w:rsidDel="004E20B3">
          <w:rPr>
            <w:rFonts w:eastAsia="Times New Roman"/>
            <w:szCs w:val="24"/>
          </w:rPr>
          <w:delText>ήν</w:delText>
        </w:r>
      </w:del>
      <w:ins w:id="171" w:author="Σπανός Γεώργιος" w:date="2016-01-11T13:11:00Z">
        <w:r w:rsidR="00911749">
          <w:rPr>
            <w:rFonts w:eastAsia="Times New Roman"/>
            <w:szCs w:val="24"/>
          </w:rPr>
          <w:t xml:space="preserve"> </w:t>
        </w:r>
      </w:ins>
      <w:del w:id="172" w:author="Σπανός Γεώργιος" w:date="2016-01-11T13:11:00Z">
        <w:r w:rsidDel="00911749">
          <w:rPr>
            <w:rFonts w:eastAsia="Times New Roman"/>
            <w:szCs w:val="24"/>
          </w:rPr>
          <w:delText>,</w:delText>
        </w:r>
      </w:del>
      <w:r>
        <w:rPr>
          <w:rFonts w:eastAsia="Times New Roman"/>
          <w:szCs w:val="24"/>
        </w:rPr>
        <w:t xml:space="preserve"> θα ήθελα να ευχηθώ από την πλευρά μου </w:t>
      </w:r>
      <w:del w:id="173" w:author="Ζούδιαρη Αικατερίνη" w:date="2016-01-11T09:43:00Z">
        <w:r>
          <w:rPr>
            <w:rFonts w:eastAsia="Times New Roman"/>
            <w:szCs w:val="24"/>
          </w:rPr>
          <w:delText>«</w:delText>
        </w:r>
      </w:del>
      <w:r>
        <w:rPr>
          <w:rFonts w:eastAsia="Times New Roman"/>
          <w:szCs w:val="24"/>
        </w:rPr>
        <w:t>χρόνια πολλά</w:t>
      </w:r>
      <w:del w:id="174" w:author="Ζούδιαρη Αικατερίνη" w:date="2016-01-11T09:43:00Z">
        <w:r>
          <w:rPr>
            <w:rFonts w:eastAsia="Times New Roman"/>
            <w:szCs w:val="24"/>
          </w:rPr>
          <w:delText>»</w:delText>
        </w:r>
      </w:del>
      <w:r>
        <w:rPr>
          <w:rFonts w:eastAsia="Times New Roman"/>
          <w:szCs w:val="24"/>
        </w:rPr>
        <w:t xml:space="preserve"> σε όλους, με υγεία, ευημερία και ειρήνη.</w:t>
      </w:r>
    </w:p>
    <w:p w14:paraId="5A8D9728" w14:textId="2C874472" w:rsidR="00DF7DAE" w:rsidRDefault="008343FE">
      <w:pPr>
        <w:spacing w:line="600" w:lineRule="auto"/>
        <w:ind w:firstLine="851"/>
        <w:jc w:val="both"/>
        <w:rPr>
          <w:rFonts w:eastAsia="Times New Roman"/>
          <w:szCs w:val="24"/>
        </w:rPr>
        <w:pPrChange w:id="175" w:author="Φλούδα Χριστίνα" w:date="2016-01-19T10:04:00Z">
          <w:pPr>
            <w:spacing w:line="600" w:lineRule="auto"/>
            <w:jc w:val="both"/>
          </w:pPr>
        </w:pPrChange>
      </w:pPr>
      <w:r>
        <w:rPr>
          <w:rFonts w:eastAsia="Times New Roman"/>
          <w:szCs w:val="24"/>
        </w:rPr>
        <w:t xml:space="preserve">Κυρία Υπουργέ, είναι γνωστό σε όλους ότι τα τελευταία χρόνια έχουν σταματήσει οι προσλήψεις των μελών ΔΕΠ στα </w:t>
      </w:r>
      <w:del w:id="176" w:author="Ζούδιαρη Αικατερίνη" w:date="2016-01-11T09:43:00Z">
        <w:r w:rsidDel="004E20B3">
          <w:rPr>
            <w:rFonts w:eastAsia="Times New Roman"/>
            <w:szCs w:val="24"/>
          </w:rPr>
          <w:delText>Α</w:delText>
        </w:r>
      </w:del>
      <w:ins w:id="177" w:author="Ζούδιαρη Αικατερίνη" w:date="2016-01-11T09:43:00Z">
        <w:r w:rsidR="004E20B3">
          <w:rPr>
            <w:rFonts w:eastAsia="Times New Roman"/>
            <w:szCs w:val="24"/>
          </w:rPr>
          <w:t>α</w:t>
        </w:r>
      </w:ins>
      <w:r>
        <w:rPr>
          <w:rFonts w:eastAsia="Times New Roman"/>
          <w:szCs w:val="24"/>
        </w:rPr>
        <w:t xml:space="preserve">νώτατα </w:t>
      </w:r>
      <w:del w:id="178" w:author="Ζούδιαρη Αικατερίνη" w:date="2016-01-11T09:43:00Z">
        <w:r w:rsidDel="004E20B3">
          <w:rPr>
            <w:rFonts w:eastAsia="Times New Roman"/>
            <w:szCs w:val="24"/>
          </w:rPr>
          <w:delText>Ε</w:delText>
        </w:r>
      </w:del>
      <w:ins w:id="179" w:author="Ζούδιαρη Αικατερίνη" w:date="2016-01-11T09:43:00Z">
        <w:r w:rsidR="004E20B3">
          <w:rPr>
            <w:rFonts w:eastAsia="Times New Roman"/>
            <w:szCs w:val="24"/>
          </w:rPr>
          <w:t>ε</w:t>
        </w:r>
      </w:ins>
      <w:r>
        <w:rPr>
          <w:rFonts w:eastAsia="Times New Roman"/>
          <w:szCs w:val="24"/>
        </w:rPr>
        <w:t xml:space="preserve">κπαιδευτικά </w:t>
      </w:r>
      <w:del w:id="180" w:author="Ζούδιαρη Αικατερίνη" w:date="2016-01-11T09:43:00Z">
        <w:r w:rsidDel="004E20B3">
          <w:rPr>
            <w:rFonts w:eastAsia="Times New Roman"/>
            <w:szCs w:val="24"/>
          </w:rPr>
          <w:delText>Ι</w:delText>
        </w:r>
      </w:del>
      <w:ins w:id="181" w:author="Ζούδιαρη Αικατερίνη" w:date="2016-01-11T09:43:00Z">
        <w:r w:rsidR="004E20B3">
          <w:rPr>
            <w:rFonts w:eastAsia="Times New Roman"/>
            <w:szCs w:val="24"/>
          </w:rPr>
          <w:t>ι</w:t>
        </w:r>
      </w:ins>
      <w:r>
        <w:rPr>
          <w:rFonts w:eastAsia="Times New Roman"/>
          <w:szCs w:val="24"/>
        </w:rPr>
        <w:t xml:space="preserve">δρύματα της χώρας. Καθώς το ίδιο διάστημα συνταξιοδοτούνται οι παλαιότεροι πανεπιστημιακοί καθηγητές, οι πανεπιστημιακές σχολές καταλήγουν να μην έχουν επαρκές διδακτικό προσωπικό για να καλύψουν τις διδακτικές ανάγκες των φοιτητών τους. </w:t>
      </w:r>
    </w:p>
    <w:p w14:paraId="5A8D9729" w14:textId="3D0B1545" w:rsidR="00DF7DAE" w:rsidRDefault="008343FE">
      <w:pPr>
        <w:spacing w:line="600" w:lineRule="auto"/>
        <w:ind w:firstLine="720"/>
        <w:jc w:val="both"/>
        <w:rPr>
          <w:rFonts w:eastAsia="Times New Roman"/>
          <w:szCs w:val="24"/>
        </w:rPr>
      </w:pPr>
      <w:r>
        <w:rPr>
          <w:rFonts w:eastAsia="Times New Roman"/>
          <w:szCs w:val="24"/>
        </w:rPr>
        <w:t xml:space="preserve">Το πρόβλημα γίνεται πάρα πολύ έντονο στα Τμήματα Επιστήμης, Φυσικής Αγωγής και Αθλητισμού, στα ΤΕΦΑΑ, </w:t>
      </w:r>
      <w:del w:id="182" w:author="Ζούδιαρη Αικατερίνη" w:date="2016-01-11T09:43:00Z">
        <w:r>
          <w:rPr>
            <w:rFonts w:eastAsia="Times New Roman"/>
            <w:szCs w:val="24"/>
          </w:rPr>
          <w:delText xml:space="preserve">όπου </w:delText>
        </w:r>
      </w:del>
      <w:ins w:id="183" w:author="Ζούδιαρη Αικατερίνη" w:date="2016-01-11T09:43:00Z">
        <w:r w:rsidR="00960E5A">
          <w:rPr>
            <w:rFonts w:eastAsia="Times New Roman"/>
            <w:szCs w:val="24"/>
          </w:rPr>
          <w:t xml:space="preserve">στα </w:t>
        </w:r>
        <w:r w:rsidR="00960E5A">
          <w:rPr>
            <w:rFonts w:eastAsia="Times New Roman"/>
            <w:szCs w:val="24"/>
          </w:rPr>
          <w:lastRenderedPageBreak/>
          <w:t>οπ</w:t>
        </w:r>
      </w:ins>
      <w:ins w:id="184" w:author="Ζούδιαρη Αικατερίνη" w:date="2016-01-11T09:44:00Z">
        <w:r w:rsidR="00960E5A">
          <w:rPr>
            <w:rFonts w:eastAsia="Times New Roman"/>
            <w:szCs w:val="24"/>
          </w:rPr>
          <w:t xml:space="preserve">οία </w:t>
        </w:r>
      </w:ins>
      <w:r>
        <w:rPr>
          <w:rFonts w:eastAsia="Times New Roman"/>
          <w:szCs w:val="24"/>
        </w:rPr>
        <w:t>η έλλειψη των διδασκόντων φτάνει σε τέτοιο σημείο</w:t>
      </w:r>
      <w:ins w:id="185" w:author="Ζούδιαρη Αικατερίνη" w:date="2016-01-11T09:44:00Z">
        <w:r w:rsidR="00960E5A">
          <w:rPr>
            <w:rFonts w:eastAsia="Times New Roman"/>
            <w:szCs w:val="24"/>
          </w:rPr>
          <w:t>,</w:t>
        </w:r>
      </w:ins>
      <w:r>
        <w:rPr>
          <w:rFonts w:eastAsia="Times New Roman"/>
          <w:szCs w:val="24"/>
        </w:rPr>
        <w:t xml:space="preserve"> ώστε πραγματικά να μην υπάρχει κανένας διδάσκων να καλύψει μαθήματα ειδικότητας, με αποτέλεσμα οι φοιτητές να μην μπορούν να αποφοιτήσουν, όχι μόνο αυτοί οι οποίοι έχουν διαλέξει αυτήν την ειδικότητα ή την έχουν διδαχθεί σε προηγούμενο εξάμηνο, αλλά και εκείνοι οι οποίοι είναι αναγκασμένοι από το</w:t>
      </w:r>
      <w:ins w:id="186" w:author="Ζούδιαρη Αικατερίνη" w:date="2016-01-11T09:44:00Z">
        <w:r w:rsidR="00960E5A">
          <w:rPr>
            <w:rFonts w:eastAsia="Times New Roman"/>
            <w:szCs w:val="24"/>
          </w:rPr>
          <w:t>ν</w:t>
        </w:r>
      </w:ins>
      <w:r>
        <w:rPr>
          <w:rFonts w:eastAsia="Times New Roman"/>
          <w:szCs w:val="24"/>
        </w:rPr>
        <w:t xml:space="preserve"> νόμο να παρακολουθήσουν τη συγκεκριμένη ειδικότητα γιατί ως </w:t>
      </w:r>
      <w:proofErr w:type="spellStart"/>
      <w:r>
        <w:rPr>
          <w:rFonts w:eastAsia="Times New Roman"/>
          <w:szCs w:val="24"/>
        </w:rPr>
        <w:t>ευεργετηθέντες</w:t>
      </w:r>
      <w:proofErr w:type="spellEnd"/>
      <w:r>
        <w:rPr>
          <w:rFonts w:eastAsia="Times New Roman"/>
          <w:szCs w:val="24"/>
        </w:rPr>
        <w:t xml:space="preserve"> αθλητές είναι υποχρεωμένοι να εξειδικευτούν στο άθλημά τους.</w:t>
      </w:r>
    </w:p>
    <w:p w14:paraId="5A8D972A" w14:textId="169AC4F9" w:rsidR="00DF7DAE" w:rsidRDefault="008343FE">
      <w:pPr>
        <w:spacing w:line="600" w:lineRule="auto"/>
        <w:ind w:firstLine="851"/>
        <w:jc w:val="both"/>
        <w:rPr>
          <w:rFonts w:eastAsia="Times New Roman"/>
          <w:szCs w:val="24"/>
        </w:rPr>
        <w:pPrChange w:id="187" w:author="Φλούδα Χριστίνα" w:date="2016-01-19T10:04:00Z">
          <w:pPr>
            <w:spacing w:line="600" w:lineRule="auto"/>
            <w:jc w:val="both"/>
          </w:pPr>
        </w:pPrChange>
      </w:pPr>
      <w:r>
        <w:rPr>
          <w:rFonts w:eastAsia="Times New Roman"/>
          <w:szCs w:val="24"/>
        </w:rPr>
        <w:t xml:space="preserve">Κυρία Υπουργέ, μέχρι τώρα το πρόβλημα αντιμετωπίζεται εκ των </w:t>
      </w:r>
      <w:proofErr w:type="spellStart"/>
      <w:r>
        <w:rPr>
          <w:rFonts w:eastAsia="Times New Roman"/>
          <w:szCs w:val="24"/>
        </w:rPr>
        <w:t>ενόντων</w:t>
      </w:r>
      <w:proofErr w:type="spellEnd"/>
      <w:r>
        <w:rPr>
          <w:rFonts w:eastAsia="Times New Roman"/>
          <w:szCs w:val="24"/>
        </w:rPr>
        <w:t xml:space="preserve"> με την απόσπαση από τη μέση εκπαίδευση καθηγητών </w:t>
      </w:r>
      <w:ins w:id="188" w:author="Ζούδιαρη Αικατερίνη" w:date="2016-01-11T09:45:00Z">
        <w:r w:rsidR="00AB02E3">
          <w:rPr>
            <w:rFonts w:eastAsia="Times New Roman"/>
            <w:szCs w:val="24"/>
          </w:rPr>
          <w:t>Φ</w:t>
        </w:r>
      </w:ins>
      <w:del w:id="189" w:author="Ζούδιαρη Αικατερίνη" w:date="2016-01-11T09:45:00Z">
        <w:r w:rsidDel="00AB02E3">
          <w:rPr>
            <w:rFonts w:eastAsia="Times New Roman"/>
            <w:szCs w:val="24"/>
          </w:rPr>
          <w:delText>φ</w:delText>
        </w:r>
      </w:del>
      <w:r>
        <w:rPr>
          <w:rFonts w:eastAsia="Times New Roman"/>
          <w:szCs w:val="24"/>
        </w:rPr>
        <w:t xml:space="preserve">υσικής </w:t>
      </w:r>
      <w:del w:id="190" w:author="Ζούδιαρη Αικατερίνη" w:date="2016-01-11T09:45:00Z">
        <w:r w:rsidDel="00AB02E3">
          <w:rPr>
            <w:rFonts w:eastAsia="Times New Roman"/>
            <w:szCs w:val="24"/>
          </w:rPr>
          <w:delText>α</w:delText>
        </w:r>
      </w:del>
      <w:ins w:id="191" w:author="Ζούδιαρη Αικατερίνη" w:date="2016-01-11T09:45:00Z">
        <w:r w:rsidR="00AB02E3">
          <w:rPr>
            <w:rFonts w:eastAsia="Times New Roman"/>
            <w:szCs w:val="24"/>
          </w:rPr>
          <w:t>Α</w:t>
        </w:r>
      </w:ins>
      <w:r>
        <w:rPr>
          <w:rFonts w:eastAsia="Times New Roman"/>
          <w:szCs w:val="24"/>
        </w:rPr>
        <w:t xml:space="preserve">γωγής με κατάλληλα προσόντα, </w:t>
      </w:r>
      <w:del w:id="192" w:author="Ζούδιαρη Αικατερίνη" w:date="2016-01-11T09:45:00Z">
        <w:r>
          <w:rPr>
            <w:rFonts w:eastAsia="Times New Roman"/>
            <w:szCs w:val="24"/>
          </w:rPr>
          <w:delText>ό</w:delText>
        </w:r>
      </w:del>
      <w:r>
        <w:rPr>
          <w:rFonts w:eastAsia="Times New Roman"/>
          <w:szCs w:val="24"/>
        </w:rPr>
        <w:t xml:space="preserve">που </w:t>
      </w:r>
      <w:r>
        <w:rPr>
          <w:rFonts w:eastAsia="Times New Roman"/>
          <w:szCs w:val="24"/>
        </w:rPr>
        <w:lastRenderedPageBreak/>
        <w:t xml:space="preserve">κάτω από την εποπτεία των μελών ΔΕΠ των ΤΕΦΑΑ διδάσκουν τους φοιτητές. </w:t>
      </w:r>
    </w:p>
    <w:p w14:paraId="5A8D972B" w14:textId="7D2CFEA7" w:rsidR="00DF7DAE" w:rsidDel="00FF38DE" w:rsidRDefault="008343FE">
      <w:pPr>
        <w:spacing w:line="600" w:lineRule="auto"/>
        <w:ind w:firstLine="720"/>
        <w:jc w:val="both"/>
        <w:rPr>
          <w:del w:id="193" w:author="Φλούδα Χριστίνα" w:date="2016-01-19T10:05:00Z"/>
          <w:rFonts w:eastAsia="Times New Roman"/>
          <w:szCs w:val="24"/>
        </w:rPr>
      </w:pPr>
      <w:r>
        <w:rPr>
          <w:rFonts w:eastAsia="Times New Roman"/>
          <w:szCs w:val="24"/>
        </w:rPr>
        <w:t>Φέτος, όμως, στο τρέχον ακαδημαϊκό έτος, στο ΤΕΦΑΑ το</w:t>
      </w:r>
      <w:ins w:id="194" w:author="Ζούδιαρη Αικατερίνη" w:date="2016-01-11T09:46:00Z">
        <w:r w:rsidR="00694FF0">
          <w:rPr>
            <w:rFonts w:eastAsia="Times New Roman"/>
            <w:szCs w:val="24"/>
          </w:rPr>
          <w:t>υ</w:t>
        </w:r>
      </w:ins>
      <w:r>
        <w:rPr>
          <w:rFonts w:eastAsia="Times New Roman"/>
          <w:szCs w:val="24"/>
        </w:rPr>
        <w:t xml:space="preserve"> Αριστοτελείου Πανεπιστημίου Θεσσαλονίκης δεν έχει καταστεί δυνατή η διδασκαλία του ολυμπιακού αθλήματος του </w:t>
      </w:r>
      <w:proofErr w:type="spellStart"/>
      <w:r>
        <w:rPr>
          <w:rFonts w:eastAsia="Times New Roman"/>
          <w:szCs w:val="24"/>
        </w:rPr>
        <w:t>Ταε</w:t>
      </w:r>
      <w:proofErr w:type="spellEnd"/>
      <w:r>
        <w:rPr>
          <w:rFonts w:eastAsia="Times New Roman"/>
          <w:szCs w:val="24"/>
        </w:rPr>
        <w:t xml:space="preserve"> Κβο Ντο, καθώς ο μοναδικός διδάσκων τα τελευταία είκοσι τέσσερα έτη –και παρεμπιπτόντως κάτοχος διδακτορικού- δεν κατάφερε να πάρει απόσπαση, αλλά πήγε να διδάξει φυσική αγωγή σε δημοτικό σχολείο της Ρόδου.</w:t>
      </w:r>
    </w:p>
    <w:p w14:paraId="5A8D972C" w14:textId="415DE3B5" w:rsidR="00DF7DAE" w:rsidDel="00FF38DE" w:rsidRDefault="00DF7DAE" w:rsidP="00B97D41">
      <w:pPr>
        <w:spacing w:line="600" w:lineRule="auto"/>
        <w:jc w:val="center"/>
        <w:rPr>
          <w:del w:id="195" w:author="Φλούδα Χριστίνα" w:date="2016-01-19T10:05:00Z"/>
          <w:rFonts w:eastAsia="Times New Roman"/>
          <w:szCs w:val="24"/>
        </w:rPr>
      </w:pPr>
    </w:p>
    <w:p w14:paraId="5A8D972D" w14:textId="77777777" w:rsidR="00DF7DAE" w:rsidRDefault="00DF7DAE" w:rsidP="00B97D41">
      <w:pPr>
        <w:spacing w:line="600" w:lineRule="auto"/>
        <w:ind w:firstLine="720"/>
        <w:jc w:val="both"/>
        <w:rPr>
          <w:rFonts w:eastAsia="Times New Roman"/>
          <w:szCs w:val="24"/>
        </w:rPr>
      </w:pPr>
    </w:p>
    <w:p w14:paraId="5A8D972E" w14:textId="77777777" w:rsidR="00DF7DAE" w:rsidRDefault="008343F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 πρόβλημα, κυρία Υπουργέ, δεν το έχει μόνο το ΤΕΦΑΑ του Αριστοτελείου Πανεπιστημίου Θεσσαλονίκης, αλλά επίσης </w:t>
      </w:r>
      <w:r>
        <w:rPr>
          <w:rFonts w:eastAsia="Times New Roman" w:cs="Times New Roman"/>
          <w:szCs w:val="24"/>
        </w:rPr>
        <w:lastRenderedPageBreak/>
        <w:t xml:space="preserve">και το αντίστοιχο τμήμα ΤΕΦΑΑ του Εθνικού Καποδιστριακού Πανεπιστημίου Αθηνών όπου εκεί το μάθημα διδασκαλίας του </w:t>
      </w:r>
      <w:proofErr w:type="spellStart"/>
      <w:r>
        <w:rPr>
          <w:rFonts w:eastAsia="Times New Roman" w:cs="Times New Roman"/>
          <w:szCs w:val="24"/>
        </w:rPr>
        <w:t>Τάε</w:t>
      </w:r>
      <w:proofErr w:type="spellEnd"/>
      <w:r>
        <w:rPr>
          <w:rFonts w:eastAsia="Times New Roman" w:cs="Times New Roman"/>
          <w:szCs w:val="24"/>
        </w:rPr>
        <w:t xml:space="preserve"> Κβο Ντο διδάσκεται από άμισθο μεταπτυχιακό φοιτητή και διερωτάται κανείς για πόσο ακόμα. </w:t>
      </w:r>
    </w:p>
    <w:p w14:paraId="5A8D972F" w14:textId="77777777" w:rsidR="00DF7DAE" w:rsidRDefault="008343F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Ως εκ τούτου, δημιουργείται αδυναμία αποφοίτησης φοιτητών στη συγκεκριμένη ειδικότητα. Επίσης, δημιουργείται αδυναμία να εργαστούν απόφοιτοι πτυχιούχοι των ΤΕΦΑΑ στο συγκεκριμένο άθλημα γιατί δεν έχουν διδαχθεί τη συγκεκριμένη ειδικότητα, πράγμα το οποίο δημιουργεί πρόβλημα στο ολυμπιακό άθλημα του </w:t>
      </w:r>
      <w:proofErr w:type="spellStart"/>
      <w:r>
        <w:rPr>
          <w:rFonts w:eastAsia="Times New Roman" w:cs="Times New Roman"/>
          <w:szCs w:val="24"/>
        </w:rPr>
        <w:t>Τάε</w:t>
      </w:r>
      <w:proofErr w:type="spellEnd"/>
      <w:r>
        <w:rPr>
          <w:rFonts w:eastAsia="Times New Roman" w:cs="Times New Roman"/>
          <w:szCs w:val="24"/>
        </w:rPr>
        <w:t xml:space="preserve"> Κβο Ντο, καθώς υπάρχει έλλειψη έμπειρου, καταρτισμένου και επιστημονικού προπονητικού δυναμικού. </w:t>
      </w:r>
    </w:p>
    <w:p w14:paraId="5A8D9730" w14:textId="2C8DF6BE" w:rsidR="00DF7DAE" w:rsidRDefault="008343F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Ως εκ τούτου, λοιπόν, κυρία Υπουργέ σας ρωτάω τι προτίθεστε να κάνετε</w:t>
      </w:r>
      <w:ins w:id="196" w:author="Ζούδιαρη Αικατερίνη" w:date="2016-01-11T09:48:00Z">
        <w:r w:rsidR="00230127">
          <w:rPr>
            <w:rFonts w:eastAsia="Times New Roman" w:cs="Times New Roman"/>
            <w:szCs w:val="24"/>
          </w:rPr>
          <w:t>,</w:t>
        </w:r>
      </w:ins>
      <w:r>
        <w:rPr>
          <w:rFonts w:eastAsia="Times New Roman" w:cs="Times New Roman"/>
          <w:szCs w:val="24"/>
        </w:rPr>
        <w:t xml:space="preserve"> ώστε άμεσα, γρήγορα, το συντομότερο δυνατόν να τοποθετηθούν διδάσκοντες στην ειδικότητα των ΤΕΦΑΑ, έτσι ώστε οι φοιτητές</w:t>
      </w:r>
      <w:ins w:id="197" w:author="Ζούδιαρη Αικατερίνη" w:date="2016-01-11T09:48:00Z">
        <w:r w:rsidR="00230127">
          <w:rPr>
            <w:rFonts w:eastAsia="Times New Roman" w:cs="Times New Roman"/>
            <w:szCs w:val="24"/>
          </w:rPr>
          <w:t>,</w:t>
        </w:r>
      </w:ins>
      <w:r>
        <w:rPr>
          <w:rFonts w:eastAsia="Times New Roman" w:cs="Times New Roman"/>
          <w:szCs w:val="24"/>
        </w:rPr>
        <w:t xml:space="preserve"> οι οποίοι ακολουθούν τη συγκεκριμένη ειδικότητα του </w:t>
      </w:r>
      <w:proofErr w:type="spellStart"/>
      <w:r>
        <w:rPr>
          <w:rFonts w:eastAsia="Times New Roman" w:cs="Times New Roman"/>
          <w:szCs w:val="24"/>
        </w:rPr>
        <w:t>Τάε</w:t>
      </w:r>
      <w:proofErr w:type="spellEnd"/>
      <w:r>
        <w:rPr>
          <w:rFonts w:eastAsia="Times New Roman" w:cs="Times New Roman"/>
          <w:szCs w:val="24"/>
        </w:rPr>
        <w:t xml:space="preserve"> Κβο Ντο να μπορούν να ολοκληρώσουν τις σπουδές τους χωρίς να χάσουν ούτε μία χρονιά. </w:t>
      </w:r>
    </w:p>
    <w:p w14:paraId="5A8D9731" w14:textId="77777777" w:rsidR="00DF7DAE" w:rsidRDefault="008343FE">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Υπουργέ, μπορείτε να απαντήσετε. Έχετε τρία λεπτά. </w:t>
      </w:r>
    </w:p>
    <w:p w14:paraId="5A8D9732" w14:textId="77777777" w:rsidR="00DF7DAE" w:rsidRDefault="008343FE">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Χρόνια πολλά και από εμένα και καλή χρονιά σε όλους και σε όλες. </w:t>
      </w:r>
    </w:p>
    <w:p w14:paraId="5A8D9733" w14:textId="77777777" w:rsidR="00DF7DAE" w:rsidRDefault="008343FE">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ξεκινήσω από το ουσιαστικό μέρος της ερώτησής σας, δηλαδή από εκεί που δείχνει όλη την παθογένεια του συστήματος επί τόσα χρόνια. Είπατε και το γράφετε και στην ερώτησή σας ότι επί είκοσι τέσσερα χρόνια δίδασκε αποσπασμένος άνθρωπος, ο οποίος έχει και διδακτορικό. Αποσπασμένος επί είκοσι τέσσερα χρόνια είναι ένα πράγμα το οποίο δεν συνηθίζεται σε </w:t>
      </w:r>
      <w:proofErr w:type="spellStart"/>
      <w:r>
        <w:rPr>
          <w:rFonts w:eastAsia="Times New Roman" w:cs="Times New Roman"/>
          <w:szCs w:val="24"/>
        </w:rPr>
        <w:t>καμμία</w:t>
      </w:r>
      <w:proofErr w:type="spellEnd"/>
      <w:r>
        <w:rPr>
          <w:rFonts w:eastAsia="Times New Roman" w:cs="Times New Roman"/>
          <w:szCs w:val="24"/>
        </w:rPr>
        <w:t xml:space="preserve"> ευρωπαϊκή χώρα. Είχε διδακτορικό, θα μπορούσε επί είκοσι τέσσερα χρόνια να έχει προκηρυχθεί θέση. Άρα, έχουμε μία παθογένεια η οποία φαίνεται τώρα. </w:t>
      </w:r>
    </w:p>
    <w:p w14:paraId="5A8D9734" w14:textId="77777777" w:rsidR="00DF7DAE" w:rsidRDefault="008343FE">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αυτό που λέει ο νόμος ήδη από το 1999 είναι ότι οι αποσπάσεις γίνονται από πλεονάζον προσωπικό, αφού έχουν καλυφθεί οι ανάγκες της πρωτοβάθμιας και δευτεροβάθμιας εκπαίδευσης. </w:t>
      </w:r>
    </w:p>
    <w:p w14:paraId="5A8D9735" w14:textId="77777777" w:rsidR="00DF7DAE" w:rsidRDefault="008343FE">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Φέτος, λοιπόν, η προτεραιότητα ήταν να καλυφθούν οι ανάγκες στην πρωτοβάθμια και στη δευτεροβάθμια. Άρα το πρόβλημα που έχουμε είναι ένα χρόνιο πρόβλημα, του οποίου τα αποτελέσματα φαίνονται τώρα που όντως δεν έχουμε τα τελευταία χρόνια ούτε προσλήψεις ούτε τίποτα. </w:t>
      </w:r>
    </w:p>
    <w:p w14:paraId="5A8D9736" w14:textId="77777777" w:rsidR="00DF7DAE" w:rsidRDefault="008343FE">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Ξέρετε ότι το Τμήμα Επιστήμης Φυσικής Αγωγής και Αθλητισμού του Αριστοτελείου Πανεπιστημίου έχει σαράντα εννέα μέλη ΔΕΠ. Φέτος, από τις είκοσι θέσεις που ζήτησε το εν λόγω τμήμα, καλύφθηκαν οι δώδεκα και έχουμε άλλες τρεις θέσεις αποσπασμένων οι οποίοι θα πάνε. Άρα κανονικά αυτό το Τμήμα και επί είκοσι τέσσερα χρόνια, αφού είχε αυτήν τη δυνατότητα, θα μπορούσε να καλύπτει τις ανάγκες του. Άρα εδώ έχουμε ένα σημαντικό πρόβλημα. </w:t>
      </w:r>
    </w:p>
    <w:p w14:paraId="5A8D9737" w14:textId="77777777" w:rsidR="00DF7DAE" w:rsidRDefault="008343FE">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Θα σας πω όμως ότι σε αυτό το λίγο διάστημα που είμαστε, κατορθώσαμε για πρώτη φορά να ανοίξουμε επιτέλους τις προσλήψεις μετά από πέντε χρόνια στην ανώτατη εκπαίδευση. </w:t>
      </w:r>
      <w:r>
        <w:rPr>
          <w:rFonts w:eastAsia="Times New Roman" w:cs="Times New Roman"/>
          <w:szCs w:val="24"/>
        </w:rPr>
        <w:lastRenderedPageBreak/>
        <w:t>Ήδη πήραμε το εργαστηριακό ειδικό προσωπικό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θέσεις-, πενήντα μέλη ΔΕΠ και τώρα θα αρχίσουν να προκηρύσσονται πεντακόσιες θέσεις μελών ΔΕΠ. </w:t>
      </w:r>
    </w:p>
    <w:p w14:paraId="5A8D9738" w14:textId="77777777" w:rsidR="00DF7DAE" w:rsidRDefault="008343FE">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Ένα τελευταίο σημείο που ήθελα να σας πω, αγαπητή μου συνάδελφε, είναι ότι οι αποσπασμένοι από την εκπαίδευση –για αυτό σας λέω ότι είναι χρόνιο το πρόβλημα- κάνουν βοηθητική δουλειά. Δεν κάνουν την κατεξοχήν δουλειά. Δηλαδή για την ειδικότητα χρειάζεται άνθρωπος να είναι εκεί, χρειάζεται μέλος ΔΕΠ να είναι εκεί, ή να δίνεται η δουλειά κάτω από ένα μέλος ΔΕΠ, δηλαδή να ασκεί τα καθήκοντα, αλλά κάτω από την επίβλεψη μέλους ΔΕΠ. Ο αποσπασμένος δεν αναπληροί αυτό </w:t>
      </w:r>
      <w:r>
        <w:rPr>
          <w:rFonts w:eastAsia="Times New Roman" w:cs="Times New Roman"/>
          <w:szCs w:val="24"/>
        </w:rPr>
        <w:lastRenderedPageBreak/>
        <w:t xml:space="preserve">που κάνει το μέλος ΔΕΠ, μόνο ως ειδικό προσωπικό. Εκεί είναι το πρόβλημα.  </w:t>
      </w:r>
    </w:p>
    <w:p w14:paraId="5A8D9739"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Εμείς ελπίζουμε ότι με τις τρεις αποσπάσεις στις επιπλέον θέσεις που θα δοθούν θα καλυφθεί αυτό το πρόβλημα, γιατί όντως στο ΤΕΦΑΑ του Αριστοτελείου  έχει ζήτηση η ειδίκευση. Γιατί υπάρχουν και ειδικεύσεις-ειδικότητες που δεν έχουν ζήτηση και γι’ αυτό σταματάνε και να διδάσκονται. </w:t>
      </w:r>
    </w:p>
    <w:p w14:paraId="5A8D973A"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Ελάτε, κυρία </w:t>
      </w:r>
      <w:proofErr w:type="spellStart"/>
      <w:r>
        <w:rPr>
          <w:rFonts w:eastAsia="Times New Roman" w:cs="Times New Roman"/>
          <w:szCs w:val="24"/>
        </w:rPr>
        <w:t>Αυλωνίτου</w:t>
      </w:r>
      <w:proofErr w:type="spellEnd"/>
      <w:r>
        <w:rPr>
          <w:rFonts w:eastAsia="Times New Roman" w:cs="Times New Roman"/>
          <w:szCs w:val="24"/>
        </w:rPr>
        <w:t>. Έχετε τον λόγο για τρία λεπτά ακριβώς.</w:t>
      </w:r>
    </w:p>
    <w:p w14:paraId="5A8D973B"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 xml:space="preserve">ΕΛΕΝΗ ΑΥΛΩΝΙΤΟΥ: </w:t>
      </w:r>
      <w:r>
        <w:rPr>
          <w:rFonts w:eastAsia="Times New Roman" w:cs="Times New Roman"/>
          <w:szCs w:val="24"/>
        </w:rPr>
        <w:t xml:space="preserve">Κυρία Υπουργέ, κατ’ αρχάς θέλω να σας ευχαριστήσω που είστε εδώ και προσπαθείτε να δώσετε λύση σε ένα πρόβλημα που πραγματικά χρονίζει. Γιατί μπορεί να μιλάμε για εθνικό διάλογο για την παιδεία για να προχωρήσουμε σε μια ριζική μεταρρύθμιση σε όλες τις βαθμίδες, αλλά την ίδια στιγμή δεν πρέπει να αφήνουμε τα μικρά, τα τρέχοντα, τα καθημερινά προβλήματα της πανεπιστημιακής εκπαίδευσης. </w:t>
      </w:r>
    </w:p>
    <w:p w14:paraId="5A8D973C"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Αναγνωρίζω ότι εσείς κληρονομήσατε το πρόβλημα από τα προηγούμενα χρόνια. Θέλω να σας ενημερώσω ότι έχω προσπαθήσει σε προηγούμενο χρόνο να βρω μια λύση στο </w:t>
      </w:r>
      <w:r>
        <w:rPr>
          <w:rFonts w:eastAsia="Times New Roman" w:cs="Times New Roman"/>
          <w:szCs w:val="24"/>
        </w:rPr>
        <w:lastRenderedPageBreak/>
        <w:t xml:space="preserve">θέμα αυτό καταθέτοντας τρεις διαφορετικές φορές επίκαιρη ερώτηση παρομοίου ζητήματος στον τότε Υπουργό, τον κύριο Λοβέρδο, ο οποίος δεν καταδέχθηκε ούτε καν να έρθει να ακούσει την ερώτηση, </w:t>
      </w:r>
      <w:proofErr w:type="spellStart"/>
      <w:r>
        <w:rPr>
          <w:rFonts w:eastAsia="Times New Roman" w:cs="Times New Roman"/>
          <w:szCs w:val="24"/>
        </w:rPr>
        <w:t>πόσω</w:t>
      </w:r>
      <w:proofErr w:type="spellEnd"/>
      <w:r>
        <w:rPr>
          <w:rFonts w:eastAsia="Times New Roman" w:cs="Times New Roman"/>
          <w:szCs w:val="24"/>
        </w:rPr>
        <w:t xml:space="preserve"> μάλλον να τη λύσει. </w:t>
      </w:r>
    </w:p>
    <w:p w14:paraId="5A8D973D"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Θα συμφωνήσω μαζί σας ότι πραγματικά χρειάζεται εξειδικευμένο προσωπικό. Αυτοί οι άνθρωποι, οι αποσπασμένοι καθηγητές από τη μέση εκπαίδευση, είναι πράγματι εξειδικευμένοι. Έχουν υψηλά προσόντα. Μέχρι τώρα πραγματικά είναι κάτω από την εποπτεία των μελών ΔΕΠ, των πανεπιστημιακών καθηγητών, οπότε αυτή η δουλειά γίνεται μέχρι τώρα. </w:t>
      </w:r>
    </w:p>
    <w:p w14:paraId="5A8D973E"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Αν δούμε όμως σε βάθος χρόνου ποιο θα ήταν καλύτερο, θα έλεγα εγώ και θα σας πρότεινα να το δείτε θετικά, να προχωρήσετε σε μετατάξεις μόνιμου χαρακτήρα. Αυτοί οι καθηγητές με επιστημονικά, ακαδημαϊκά, εκπαιδευτικά προσόντα που έχουν ήδη διδάξει στην </w:t>
      </w:r>
      <w:proofErr w:type="spellStart"/>
      <w:r>
        <w:rPr>
          <w:rFonts w:eastAsia="Times New Roman" w:cs="Times New Roman"/>
          <w:szCs w:val="24"/>
        </w:rPr>
        <w:t>ανωτάτη</w:t>
      </w:r>
      <w:proofErr w:type="spellEnd"/>
      <w:r>
        <w:rPr>
          <w:rFonts w:eastAsia="Times New Roman" w:cs="Times New Roman"/>
          <w:szCs w:val="24"/>
        </w:rPr>
        <w:t xml:space="preserve"> βαθμίδα, μπορούν να </w:t>
      </w:r>
      <w:proofErr w:type="spellStart"/>
      <w:r>
        <w:rPr>
          <w:rFonts w:eastAsia="Times New Roman" w:cs="Times New Roman"/>
          <w:szCs w:val="24"/>
        </w:rPr>
        <w:t>μεταταγούν</w:t>
      </w:r>
      <w:proofErr w:type="spellEnd"/>
      <w:r>
        <w:rPr>
          <w:rFonts w:eastAsia="Times New Roman" w:cs="Times New Roman"/>
          <w:szCs w:val="24"/>
        </w:rPr>
        <w:t xml:space="preserve"> μόνιμα στο πανεπιστήμιο, έτσι ώστε και το πανεπιστήμιο να εξασφαλίζει τις διδακτικές και εκπαιδευτικές του ώρες και οι φοιτητές να μπορούν να αποφοιτούν εγκαίρως. </w:t>
      </w:r>
    </w:p>
    <w:p w14:paraId="5A8D973F"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Σε ενδυνάμωση αυτής της λύσης σάς καταθέτω ένα έγγραφο με αριθμό πρωτοκόλλου 4407-6/5/2015 προς τον Υπουργό Παιδείας. Έχει ως θέμα «Μετατάξεις μόνιμων εκπαιδευτικών πρωτοβάθμιας και δευτεροβάθμιας εκπαίδευσης στις </w:t>
      </w:r>
      <w:r>
        <w:rPr>
          <w:rFonts w:eastAsia="Times New Roman" w:cs="Times New Roman"/>
          <w:szCs w:val="24"/>
        </w:rPr>
        <w:lastRenderedPageBreak/>
        <w:t xml:space="preserve">σχολές Επιστήμης Φυσικής Αγωγής και Αθλητισμού για κάλυψη αναγκών σε μαθήματα εφαρμογών και εργαστήρια». Θέλω να το δείτε θετικά. Αυτό το έγγραφο υπογράφεται από τους τέσσερις κοσμήτορες από τα τέσσερα διαφορετικά ΤΕΦΑΑ της χώρας. </w:t>
      </w:r>
    </w:p>
    <w:p w14:paraId="5A8D9740" w14:textId="77777777" w:rsidR="00DF7DAE" w:rsidRDefault="008343FE">
      <w:pPr>
        <w:spacing w:line="600" w:lineRule="auto"/>
        <w:ind w:firstLine="540"/>
        <w:jc w:val="both"/>
        <w:rPr>
          <w:rFonts w:eastAsia="Times New Roman"/>
          <w:szCs w:val="24"/>
        </w:rPr>
      </w:pPr>
      <w:r>
        <w:rPr>
          <w:rFonts w:eastAsia="Times New Roman" w:cs="Times New Roman"/>
          <w:szCs w:val="24"/>
        </w:rPr>
        <w:t xml:space="preserve">(Στο σημείο αυτό η Βουλευτής Ελένη </w:t>
      </w:r>
      <w:proofErr w:type="spellStart"/>
      <w:r>
        <w:rPr>
          <w:rFonts w:eastAsia="Times New Roman" w:cs="Times New Roman"/>
          <w:szCs w:val="24"/>
        </w:rPr>
        <w:t>Αυλωνίτου</w:t>
      </w:r>
      <w:proofErr w:type="spellEnd"/>
      <w:r>
        <w:rPr>
          <w:rFonts w:eastAsia="Times New Roman" w:cs="Times New Roman"/>
          <w:szCs w:val="24"/>
        </w:rPr>
        <w:t xml:space="preserve">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5A8D9741"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έχει μεγάλη σημασία σ’ αυτή τη δύσκολή περίοδο την οποία διανύουμε, να μην υποβαθμίζουμε το πανεπιστήμιο αλλά αντίθετα να διατηρούμε ένα υψηλό επίπεδο σπουδών, που θα επιτρέψει στους αποφοίτους μας να εκπληρώνουν το επιστημονικό τους έργο αλλά και την κοινωνική τους αποστολή. </w:t>
      </w:r>
    </w:p>
    <w:p w14:paraId="5A8D9742"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Θα έλεγα, λοιπόν, κυρία Υπουργέ, ότι συμμεριζόμαστε την ίδια άποψη, δηλαδή ότι είναι το πανεπιστήμιο εκείνο που θα μας βγάλει από την κρίση, ότι είναι το πανεπιστήμιο εκείνο το οποίο θα επιταχύνει, αν θέλετε, την οικονομική ανάκαμψη της χώρας. Αλλά για τον λόγο αυτό έχει υποχρέωση η πολιτεία να </w:t>
      </w:r>
      <w:r>
        <w:rPr>
          <w:rFonts w:eastAsia="Times New Roman" w:cs="Times New Roman"/>
          <w:szCs w:val="24"/>
        </w:rPr>
        <w:lastRenderedPageBreak/>
        <w:t>εξασφαλίσει τη δυνατότητα στους φοιτητές να τελειώνουν εγκαίρως τις σπουδές τους. Έχει υποχρέωση η πολιτεία να διατηρεί την ομαλή λειτουργία του προγράμματος σπουδών, έτσι ώστε να μη διαταράσσεται το πρόγραμμα σπουδών από την ενδεχόμενη διακοπή μαθημάτων και τέλος να εξασφαλίζει την ισοτιμία και την αξιοκρατία απέναντι στους πολίτες.</w:t>
      </w:r>
    </w:p>
    <w:p w14:paraId="5A8D9743"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Τελειώνοντας, θέλω να πω ότι δέχομαι όλα αυτά που λέτε. Είναι πάρα πολύ θετικά. Να το δείτε το πρόβλημα για να το λύσετε, αλλά άμεσα πρέπει να κάνετε κάτι τώρα, ώστε να μη χαθεί η χρονιά. Αν υπάρχει άνθρωπος που μπορεί να διδάξει αυτή τη στιγμή το συγκεκριμένο μάθημα, οι φοιτητές δεν θα χάσουν τη χρονιά τους.</w:t>
      </w:r>
    </w:p>
    <w:p w14:paraId="5A8D9744" w14:textId="77777777" w:rsidR="00DF7DAE" w:rsidRDefault="008343FE">
      <w:pPr>
        <w:spacing w:line="600" w:lineRule="auto"/>
        <w:ind w:firstLine="720"/>
        <w:jc w:val="both"/>
        <w:rPr>
          <w:rFonts w:eastAsia="Times New Roman" w:cs="Times New Roman"/>
          <w:szCs w:val="24"/>
        </w:rPr>
      </w:pPr>
      <w:del w:id="198" w:author="Σπανός Γεώργιος" w:date="2016-01-11T10:13:00Z">
        <w:r>
          <w:rPr>
            <w:rFonts w:eastAsia="Times New Roman" w:cs="Times New Roman"/>
            <w:szCs w:val="24"/>
          </w:rPr>
          <w:lastRenderedPageBreak/>
          <w:delText xml:space="preserve"> </w:delText>
        </w:r>
      </w:del>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Υπουργέ, έχετε τον λόγο.  </w:t>
      </w:r>
    </w:p>
    <w:p w14:paraId="5A8D9745" w14:textId="6316CB8A" w:rsidR="00DF7DAE" w:rsidRDefault="008343FE">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Θα ξεκινήσω απ’ αυτό που είπατε για τη σημασία των πανεπιστημίων και των ΤΕΙ, θα έλεγα εγώ</w:t>
      </w:r>
      <w:del w:id="199" w:author="Σπανός Γεώργιος" w:date="2016-01-11T09:42:00Z">
        <w:r>
          <w:rPr>
            <w:rFonts w:eastAsia="Times New Roman" w:cs="Times New Roman"/>
            <w:szCs w:val="24"/>
          </w:rPr>
          <w:delText>,</w:delText>
        </w:r>
      </w:del>
      <w:r>
        <w:rPr>
          <w:rFonts w:eastAsia="Times New Roman" w:cs="Times New Roman"/>
          <w:szCs w:val="24"/>
        </w:rPr>
        <w:t xml:space="preserve"> των ανώτατων ιδρυμάτων. Θα πω, λοιπόν, ότι εμείς</w:t>
      </w:r>
      <w:ins w:id="200" w:author="Σπανός Γεώργιος" w:date="2016-01-11T09:42:00Z">
        <w:r w:rsidR="00C90FEB">
          <w:rPr>
            <w:rFonts w:eastAsia="Times New Roman" w:cs="Times New Roman"/>
            <w:szCs w:val="24"/>
          </w:rPr>
          <w:t>,</w:t>
        </w:r>
      </w:ins>
      <w:r>
        <w:rPr>
          <w:rFonts w:eastAsia="Times New Roman" w:cs="Times New Roman"/>
          <w:szCs w:val="24"/>
        </w:rPr>
        <w:t xml:space="preserve"> από τη στιγμή που αναλάβαμε</w:t>
      </w:r>
      <w:ins w:id="201" w:author="Σπανός Γεώργιος" w:date="2016-01-11T09:42:00Z">
        <w:r w:rsidR="00C90FEB">
          <w:rPr>
            <w:rFonts w:eastAsia="Times New Roman" w:cs="Times New Roman"/>
            <w:szCs w:val="24"/>
          </w:rPr>
          <w:t>,</w:t>
        </w:r>
      </w:ins>
      <w:r>
        <w:rPr>
          <w:rFonts w:eastAsia="Times New Roman" w:cs="Times New Roman"/>
          <w:szCs w:val="24"/>
        </w:rPr>
        <w:t xml:space="preserve"> προσπαθούμε να αντιμετωπίσουμε τα καθημερινά προβλήματα των ανώτατων ιδρυμάτων, τα οποία όμως είναι βαθιά πολιτικά και κοινωνικά συγχρόνως. </w:t>
      </w:r>
    </w:p>
    <w:p w14:paraId="5A8D9746" w14:textId="1DC976F7" w:rsidR="00DF7DAE" w:rsidDel="00FF38DE" w:rsidRDefault="008343FE">
      <w:pPr>
        <w:spacing w:line="600" w:lineRule="auto"/>
        <w:ind w:firstLine="720"/>
        <w:jc w:val="both"/>
        <w:rPr>
          <w:del w:id="202" w:author="Φλούδα Χριστίνα" w:date="2016-01-19T10:06:00Z"/>
          <w:rFonts w:eastAsia="Times New Roman" w:cs="Times New Roman"/>
          <w:b/>
          <w:szCs w:val="24"/>
        </w:rPr>
      </w:pPr>
      <w:del w:id="203" w:author="Φλούδα Χριστίνα" w:date="2016-01-19T10:06:00Z">
        <w:r w:rsidDel="00FF38DE">
          <w:rPr>
            <w:rFonts w:eastAsia="Times New Roman" w:cs="Times New Roman"/>
            <w:szCs w:val="24"/>
          </w:rPr>
          <w:lastRenderedPageBreak/>
          <w:delText xml:space="preserve"> </w:delText>
        </w:r>
      </w:del>
    </w:p>
    <w:p w14:paraId="5A8D9747" w14:textId="0671A5BD" w:rsidR="00DF7DAE" w:rsidDel="00FF38DE" w:rsidRDefault="008343FE">
      <w:pPr>
        <w:spacing w:line="600" w:lineRule="auto"/>
        <w:ind w:firstLine="720"/>
        <w:jc w:val="both"/>
        <w:rPr>
          <w:del w:id="204" w:author="Φλούδα Χριστίνα" w:date="2016-01-19T10:06:00Z"/>
          <w:rFonts w:eastAsia="Times New Roman" w:cs="Times New Roman"/>
          <w:szCs w:val="24"/>
        </w:rPr>
      </w:pPr>
      <w:del w:id="205" w:author="Φλούδα Χριστίνα" w:date="2016-01-19T10:06:00Z">
        <w:r w:rsidDel="00FF38DE">
          <w:rPr>
            <w:rFonts w:eastAsia="Times New Roman" w:cs="Times New Roman"/>
            <w:szCs w:val="24"/>
          </w:rPr>
          <w:delText xml:space="preserve"> </w:delText>
        </w:r>
      </w:del>
    </w:p>
    <w:p w14:paraId="5A8D9748" w14:textId="480A5BD1"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Δεν προσπαθήσαμε να αλλάξουμε το </w:t>
      </w:r>
      <w:r>
        <w:rPr>
          <w:rFonts w:eastAsia="Times New Roman" w:cs="Times New Roman"/>
          <w:szCs w:val="24"/>
          <w:lang w:val="en-US"/>
        </w:rPr>
        <w:t>DNA</w:t>
      </w:r>
      <w:r>
        <w:rPr>
          <w:rFonts w:eastAsia="Times New Roman" w:cs="Times New Roman"/>
          <w:szCs w:val="24"/>
        </w:rPr>
        <w:t xml:space="preserve"> των πανεπιστημίων, όπως έγινε το 2011 με απόλυτη αποτυχία. Προσπαθήσαμε, αντιθέτως, να δούμε σε αυτή</w:t>
      </w:r>
      <w:del w:id="206" w:author="Σπανός Γεώργιος" w:date="2016-01-11T09:42:00Z">
        <w:r>
          <w:rPr>
            <w:rFonts w:eastAsia="Times New Roman" w:cs="Times New Roman"/>
            <w:szCs w:val="24"/>
          </w:rPr>
          <w:delText>ν</w:delText>
        </w:r>
      </w:del>
      <w:r>
        <w:rPr>
          <w:rFonts w:eastAsia="Times New Roman" w:cs="Times New Roman"/>
          <w:szCs w:val="24"/>
        </w:rPr>
        <w:t xml:space="preserve"> την κρίση πώς θα σταματήσουμε και την αιμορραγία των νέων επιστημόνων, την αιμορραγία προς τα έξω, αλλά και να καλύψουμε τις μεγάλες ανάγκες. Γι’ αυτό είπα πριν -και θα το τονίζω συνέχεια- ότι μετά από πέντε χρόνια, πρώτη φορά έχουμε προσλήψεις μόνιμου προσωπικού, μελών ΔΕΠ και ειδικού επιστημονικού κι εργαστηριακού προσωπικού</w:t>
      </w:r>
      <w:del w:id="207" w:author="Σπανός Γεώργιος" w:date="2016-01-11T09:43:00Z">
        <w:r>
          <w:rPr>
            <w:rFonts w:eastAsia="Times New Roman" w:cs="Times New Roman"/>
            <w:szCs w:val="24"/>
          </w:rPr>
          <w:delText>,</w:delText>
        </w:r>
      </w:del>
      <w:ins w:id="208" w:author="Σπανός Γεώργιος" w:date="2016-01-11T09:43:00Z">
        <w:r>
          <w:rPr>
            <w:rFonts w:eastAsia="Times New Roman" w:cs="Times New Roman"/>
            <w:szCs w:val="24"/>
          </w:rPr>
          <w:t xml:space="preserve"> </w:t>
        </w:r>
      </w:ins>
      <w:del w:id="209" w:author="Σπανός Γεώργιος" w:date="2016-01-11T09:43:00Z">
        <w:r w:rsidDel="00741344">
          <w:rPr>
            <w:rFonts w:eastAsia="Times New Roman" w:cs="Times New Roman"/>
            <w:szCs w:val="24"/>
          </w:rPr>
          <w:delText xml:space="preserve"> </w:delText>
        </w:r>
      </w:del>
      <w:r>
        <w:rPr>
          <w:rFonts w:eastAsia="Times New Roman" w:cs="Times New Roman"/>
          <w:szCs w:val="24"/>
        </w:rPr>
        <w:t>στα ανώτατα ιδρύματα.</w:t>
      </w:r>
    </w:p>
    <w:p w14:paraId="5A8D9749" w14:textId="49476EBD" w:rsidR="00DF7DAE" w:rsidRDefault="008343FE">
      <w:pPr>
        <w:spacing w:line="600" w:lineRule="auto"/>
        <w:ind w:firstLine="720"/>
        <w:jc w:val="both"/>
        <w:rPr>
          <w:rFonts w:eastAsia="Times New Roman" w:cs="Times New Roman"/>
          <w:szCs w:val="24"/>
        </w:rPr>
      </w:pPr>
      <w:r>
        <w:rPr>
          <w:rFonts w:eastAsia="Times New Roman" w:cs="Times New Roman"/>
          <w:szCs w:val="24"/>
        </w:rPr>
        <w:t>Τώρα για το συγκεκριμένο που λέτε -και για να μη</w:t>
      </w:r>
      <w:del w:id="210" w:author="Σπανός Γεώργιος" w:date="2016-01-11T09:43:00Z">
        <w:r>
          <w:rPr>
            <w:rFonts w:eastAsia="Times New Roman" w:cs="Times New Roman"/>
            <w:szCs w:val="24"/>
          </w:rPr>
          <w:delText>ν</w:delText>
        </w:r>
      </w:del>
      <w:r>
        <w:rPr>
          <w:rFonts w:eastAsia="Times New Roman" w:cs="Times New Roman"/>
          <w:szCs w:val="24"/>
        </w:rPr>
        <w:t xml:space="preserve"> θεωρηθεί ότι υπεκφεύγω και αφήνοντας την ευθύνη ότι επί είκοσι τέσσερα χρόνια</w:t>
      </w:r>
      <w:ins w:id="211" w:author="Σπανός Γεώργιος" w:date="2016-01-11T09:43:00Z">
        <w:r w:rsidR="00741344">
          <w:rPr>
            <w:rFonts w:eastAsia="Times New Roman" w:cs="Times New Roman"/>
            <w:szCs w:val="24"/>
          </w:rPr>
          <w:t>,</w:t>
        </w:r>
      </w:ins>
      <w:r>
        <w:rPr>
          <w:rFonts w:eastAsia="Times New Roman" w:cs="Times New Roman"/>
          <w:szCs w:val="24"/>
        </w:rPr>
        <w:t xml:space="preserve"> και το τονίζω αυτό, είναι απαράδεκτο άνθρωπος </w:t>
      </w:r>
      <w:r>
        <w:rPr>
          <w:rFonts w:eastAsia="Times New Roman" w:cs="Times New Roman"/>
          <w:szCs w:val="24"/>
        </w:rPr>
        <w:lastRenderedPageBreak/>
        <w:t xml:space="preserve">με διδακτορικό να μην μπορεί να εκλεγεί σε μία θέση, πριν από την κρίση μιλάω- θέλω να πω, λοιπόν, ότι είναι ευθύνη και των τμημάτων, γιατί εμείς ζητάμε να μας πουν τι θέσεις έχουν ανάγκη και για αποσπασμένους και για έκτακτο προσωπικό, αλλά είναι και ευθύνη των πανεπιστημίων των ίδιων, των ιδρυμάτων, να πουν σε ποιες θέσεις και τι θέλουν. Δώσαμε έκτακτο προσωπικό. Εάν δεν δόθηκε εκεί, αυτό δεν είναι δικιά μας ευθύνη. Την κατανομή την κάνουν εσωτερικά τα ιδρύματα, δεν την κάνουμε εμείς. </w:t>
      </w:r>
    </w:p>
    <w:p w14:paraId="5A8D974A" w14:textId="74F4A6A6" w:rsidR="00DF7DAE" w:rsidRDefault="008343FE">
      <w:pPr>
        <w:spacing w:line="600" w:lineRule="auto"/>
        <w:ind w:firstLine="720"/>
        <w:jc w:val="both"/>
        <w:rPr>
          <w:rFonts w:eastAsia="Times New Roman" w:cs="Times New Roman"/>
          <w:szCs w:val="24"/>
        </w:rPr>
      </w:pPr>
      <w:r>
        <w:rPr>
          <w:rFonts w:eastAsia="Times New Roman" w:cs="Times New Roman"/>
          <w:szCs w:val="24"/>
        </w:rPr>
        <w:t>Θα το δούμε, όμως, αυτό το συγκεκριμένο, προκειμένου όσοι έχουν ζητήσει αυτή</w:t>
      </w:r>
      <w:del w:id="212" w:author="Σπανός Γεώργιος" w:date="2016-01-11T09:44:00Z">
        <w:r>
          <w:rPr>
            <w:rFonts w:eastAsia="Times New Roman" w:cs="Times New Roman"/>
            <w:szCs w:val="24"/>
          </w:rPr>
          <w:delText>ν</w:delText>
        </w:r>
      </w:del>
      <w:r>
        <w:rPr>
          <w:rFonts w:eastAsia="Times New Roman" w:cs="Times New Roman"/>
          <w:szCs w:val="24"/>
        </w:rPr>
        <w:t xml:space="preserve"> την ειδικότητα να μη</w:t>
      </w:r>
      <w:del w:id="213" w:author="Σπανός Γεώργιος" w:date="2016-01-11T09:44:00Z">
        <w:r>
          <w:rPr>
            <w:rFonts w:eastAsia="Times New Roman" w:cs="Times New Roman"/>
            <w:szCs w:val="24"/>
          </w:rPr>
          <w:delText>ν</w:delText>
        </w:r>
      </w:del>
      <w:r>
        <w:rPr>
          <w:rFonts w:eastAsia="Times New Roman" w:cs="Times New Roman"/>
          <w:szCs w:val="24"/>
        </w:rPr>
        <w:t xml:space="preserve"> χάσουν το πτυχίο τους, εννοείται. Αλλά να σας πω κάτι, μετατάξεις δεν μπορούν </w:t>
      </w:r>
      <w:r>
        <w:rPr>
          <w:rFonts w:eastAsia="Times New Roman" w:cs="Times New Roman"/>
          <w:szCs w:val="24"/>
        </w:rPr>
        <w:lastRenderedPageBreak/>
        <w:t xml:space="preserve">να γίνουν παρά μόνο σε θέσεις διοικητικού προσωπικού. Δηλαδή, αποσπασμένος εκπαιδευτικός επί χρόνια, δεν μπορεί να κάνει μετάταξη και να πάρει θέση μέλους ΔΕΠ στο πανεπιστήμιο χωρίς εκλογή, χωρίς οτιδήποτε τέτοιο. Δεν γίνεται. Ο αποσπασμένος εκπαιδευτικός </w:t>
      </w:r>
      <w:del w:id="214" w:author="Σπανός Γεώργιος" w:date="2016-01-11T09:44:00Z">
        <w:r>
          <w:rPr>
            <w:rFonts w:eastAsia="Times New Roman" w:cs="Times New Roman"/>
            <w:szCs w:val="24"/>
          </w:rPr>
          <w:delText xml:space="preserve">μετάταξη </w:delText>
        </w:r>
      </w:del>
      <w:r>
        <w:rPr>
          <w:rFonts w:eastAsia="Times New Roman" w:cs="Times New Roman"/>
          <w:szCs w:val="24"/>
        </w:rPr>
        <w:t xml:space="preserve">μπορεί να ζητήσει </w:t>
      </w:r>
      <w:ins w:id="215" w:author="Σπανός Γεώργιος" w:date="2016-01-11T09:44:00Z">
        <w:r w:rsidR="00A83681">
          <w:rPr>
            <w:rFonts w:eastAsia="Times New Roman" w:cs="Times New Roman"/>
            <w:szCs w:val="24"/>
          </w:rPr>
          <w:t xml:space="preserve">μετάταξη </w:t>
        </w:r>
      </w:ins>
      <w:r>
        <w:rPr>
          <w:rFonts w:eastAsia="Times New Roman" w:cs="Times New Roman"/>
          <w:szCs w:val="24"/>
        </w:rPr>
        <w:t xml:space="preserve">μόνο για διοικητική θέση, οπότε αυτό δεν είναι λύση παρά μόνο για διοικητικό προσωπικό. Αλλά αυτό το θέμα ειδικά θα το δούμε εάν και πώς μπορεί να καλυφθεί. </w:t>
      </w:r>
    </w:p>
    <w:p w14:paraId="5A8D974B"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Ευχαριστώ.</w:t>
      </w:r>
    </w:p>
    <w:p w14:paraId="5A8D974C"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Πριν πάμε στην επόμενη ερώτηση, θα ήθελα να κάνω δύο ανακοινώσεις.</w:t>
      </w:r>
    </w:p>
    <w:p w14:paraId="5A8D974D" w14:textId="01429186"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Εθνικής Άμυνας και Εξωτερικών Υποθέσεων καταθέτει την </w:t>
      </w:r>
      <w:ins w:id="216" w:author="Σπανός Γεώργιος" w:date="2016-01-11T09:45:00Z">
        <w:r w:rsidR="00D70581">
          <w:rPr>
            <w:rFonts w:eastAsia="Times New Roman" w:cs="Times New Roman"/>
            <w:szCs w:val="24"/>
          </w:rPr>
          <w:t>έ</w:t>
        </w:r>
      </w:ins>
      <w:del w:id="217" w:author="Σπανός Γεώργιος" w:date="2016-01-11T09:45:00Z">
        <w:r>
          <w:rPr>
            <w:rFonts w:eastAsia="Times New Roman" w:cs="Times New Roman"/>
            <w:szCs w:val="24"/>
          </w:rPr>
          <w:delText>Έ</w:delText>
        </w:r>
      </w:del>
      <w:r>
        <w:rPr>
          <w:rFonts w:eastAsia="Times New Roman" w:cs="Times New Roman"/>
          <w:szCs w:val="24"/>
        </w:rPr>
        <w:t>κθεσή της στο σχέδιο νόμου του Υπουργείο Εθνικής Άμυνας «Κύρωση της Συμφωνίας μεταξύ της Κυβέρνησης της Ρωσικής Ομοσπονδίας και της Κυβέρνησης της Ελληνικής Δημοκρατίας για την προμήθεια Αμυντικού Υλικού».</w:t>
      </w:r>
    </w:p>
    <w:p w14:paraId="5A8D974E"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Επίσης, έχω την τιμή να σας ανακοινώσω και το δελτίο επίκαιρων ερωτήσεων της Δευτέρας 11</w:t>
      </w:r>
      <w:r>
        <w:rPr>
          <w:rFonts w:eastAsia="Times New Roman" w:cs="Times New Roman"/>
          <w:szCs w:val="24"/>
          <w:vertAlign w:val="superscript"/>
        </w:rPr>
        <w:t>ης</w:t>
      </w:r>
      <w:r>
        <w:rPr>
          <w:rFonts w:eastAsia="Times New Roman" w:cs="Times New Roman"/>
          <w:szCs w:val="24"/>
        </w:rPr>
        <w:t xml:space="preserve"> Ιανουαρίου 2016.</w:t>
      </w:r>
    </w:p>
    <w:p w14:paraId="5A8D974F" w14:textId="5C2106BD"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Α. ΕΠΙΚΑΙΡΕΣ ΕΡΩΤΗΣΕΙΣ Πρώτου Κύκλου (Άρθρο 130 παρ</w:t>
      </w:r>
      <w:ins w:id="218" w:author="Σπανός Γεώργιος" w:date="2016-01-11T09:48:00Z">
        <w:r w:rsidR="0047020C">
          <w:rPr>
            <w:rFonts w:eastAsia="Times New Roman" w:cs="Times New Roman"/>
            <w:szCs w:val="24"/>
          </w:rPr>
          <w:t>άγραφοι</w:t>
        </w:r>
      </w:ins>
      <w:del w:id="219" w:author="Σπανός Γεώργιος" w:date="2016-01-11T09:48:00Z">
        <w:r w:rsidDel="0047020C">
          <w:rPr>
            <w:rFonts w:eastAsia="Times New Roman" w:cs="Times New Roman"/>
            <w:szCs w:val="24"/>
          </w:rPr>
          <w:delText>.</w:delText>
        </w:r>
      </w:del>
      <w:r>
        <w:rPr>
          <w:rFonts w:eastAsia="Times New Roman" w:cs="Times New Roman"/>
          <w:szCs w:val="24"/>
        </w:rPr>
        <w:t xml:space="preserve"> 2 και 3 </w:t>
      </w:r>
      <w:ins w:id="220" w:author="Σπανός Γεώργιος" w:date="2016-01-11T09:48:00Z">
        <w:r w:rsidR="0047020C">
          <w:rPr>
            <w:rFonts w:eastAsia="Times New Roman" w:cs="Times New Roman"/>
            <w:szCs w:val="24"/>
          </w:rPr>
          <w:t xml:space="preserve">του </w:t>
        </w:r>
      </w:ins>
      <w:r>
        <w:rPr>
          <w:rFonts w:eastAsia="Times New Roman" w:cs="Times New Roman"/>
          <w:szCs w:val="24"/>
        </w:rPr>
        <w:t>Καν</w:t>
      </w:r>
      <w:ins w:id="221" w:author="Σπανός Γεώργιος" w:date="2016-01-11T09:48:00Z">
        <w:r w:rsidR="0047020C">
          <w:rPr>
            <w:rFonts w:eastAsia="Times New Roman" w:cs="Times New Roman"/>
            <w:szCs w:val="24"/>
          </w:rPr>
          <w:t>ονισμού της</w:t>
        </w:r>
      </w:ins>
      <w:del w:id="222" w:author="Σπανός Γεώργιος" w:date="2016-01-11T09:48:00Z">
        <w:r w:rsidDel="0047020C">
          <w:rPr>
            <w:rFonts w:eastAsia="Times New Roman" w:cs="Times New Roman"/>
            <w:szCs w:val="24"/>
          </w:rPr>
          <w:delText>.</w:delText>
        </w:r>
      </w:del>
      <w:r>
        <w:rPr>
          <w:rFonts w:eastAsia="Times New Roman" w:cs="Times New Roman"/>
          <w:szCs w:val="24"/>
        </w:rPr>
        <w:t xml:space="preserve"> Βουλής)</w:t>
      </w:r>
    </w:p>
    <w:p w14:paraId="5A8D9750" w14:textId="1E7F2259" w:rsidR="00DF7DAE" w:rsidRDefault="008343FE">
      <w:pPr>
        <w:spacing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b/>
          <w:szCs w:val="24"/>
        </w:rPr>
        <w:t xml:space="preserve"> </w:t>
      </w:r>
      <w:r>
        <w:rPr>
          <w:rFonts w:eastAsia="Times New Roman" w:cs="Times New Roman"/>
          <w:szCs w:val="24"/>
        </w:rPr>
        <w:t xml:space="preserve">Η με αριθμό 342/5-1-2016 επίκαιρη ερώτηση του Βουλευτή Δράμας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Χρήστου Καραγιαννίδη προς τον Υπουργό Εσωτερικών και Διοικητικής Ανασυγκρότησης, σχετικά με τις δυσλειτουργίες στο</w:t>
      </w:r>
      <w:ins w:id="223" w:author="Σπανός Γεώργιος" w:date="2016-01-11T09:49:00Z">
        <w:r w:rsidR="0047020C">
          <w:rPr>
            <w:rFonts w:eastAsia="Times New Roman" w:cs="Times New Roman"/>
            <w:szCs w:val="24"/>
          </w:rPr>
          <w:t>ν</w:t>
        </w:r>
      </w:ins>
      <w:r>
        <w:rPr>
          <w:rFonts w:eastAsia="Times New Roman" w:cs="Times New Roman"/>
          <w:szCs w:val="24"/>
        </w:rPr>
        <w:t xml:space="preserve"> χώρο των εστιατορίων και συναφών επιχειρήσεων από τον τρόπο υπολογισμού των δημοτικών φόρων.</w:t>
      </w:r>
    </w:p>
    <w:p w14:paraId="5A8D9751" w14:textId="74643EC3" w:rsidR="00DF7DAE" w:rsidRDefault="008343FE">
      <w:pPr>
        <w:tabs>
          <w:tab w:val="left" w:pos="0"/>
        </w:tabs>
        <w:spacing w:line="600" w:lineRule="auto"/>
        <w:ind w:firstLine="709"/>
        <w:contextualSpacing/>
        <w:jc w:val="both"/>
        <w:rPr>
          <w:rFonts w:eastAsia="Times New Roman" w:cs="Times New Roman"/>
          <w:szCs w:val="24"/>
        </w:rPr>
        <w:pPrChange w:id="224" w:author="Φλούδα Χριστίνα" w:date="2016-01-19T10:10:00Z">
          <w:pPr>
            <w:tabs>
              <w:tab w:val="left" w:pos="0"/>
            </w:tabs>
            <w:spacing w:line="600" w:lineRule="auto"/>
            <w:ind w:left="1080" w:hanging="360"/>
            <w:contextualSpacing/>
            <w:jc w:val="both"/>
          </w:pPr>
        </w:pPrChange>
      </w:pPr>
      <w:r>
        <w:rPr>
          <w:rFonts w:eastAsia="Times New Roman" w:cs="Times New Roman"/>
          <w:szCs w:val="24"/>
        </w:rPr>
        <w:t>2.</w:t>
      </w:r>
      <w:ins w:id="225" w:author="Σπανός Γεώργιος" w:date="2016-01-11T09:49:00Z">
        <w:r w:rsidR="0047020C">
          <w:rPr>
            <w:rFonts w:eastAsia="Times New Roman" w:cs="Times New Roman"/>
            <w:szCs w:val="24"/>
          </w:rPr>
          <w:t xml:space="preserve"> </w:t>
        </w:r>
      </w:ins>
      <w:r>
        <w:rPr>
          <w:rFonts w:eastAsia="Times New Roman" w:cs="Times New Roman"/>
          <w:szCs w:val="24"/>
        </w:rPr>
        <w:t>Η με αριθμό 337/4-1-2016 επίκαιρη ερώτηση του Βουλευτή Β΄</w:t>
      </w:r>
      <w:ins w:id="226" w:author="Φλούδα Χριστίνα" w:date="2016-01-19T10:08:00Z">
        <w:r w:rsidR="00AC0917">
          <w:rPr>
            <w:rFonts w:eastAsia="Times New Roman" w:cs="Times New Roman"/>
            <w:szCs w:val="24"/>
          </w:rPr>
          <w:t xml:space="preserve"> </w:t>
        </w:r>
      </w:ins>
      <w:del w:id="227" w:author="Σπανός Γεώργιος" w:date="2016-01-11T09:49:00Z">
        <w:r>
          <w:rPr>
            <w:rFonts w:eastAsia="Times New Roman" w:cs="Times New Roman"/>
            <w:szCs w:val="24"/>
          </w:rPr>
          <w:delText xml:space="preserve"> </w:delText>
        </w:r>
      </w:del>
      <w:r>
        <w:rPr>
          <w:rFonts w:eastAsia="Times New Roman" w:cs="Times New Roman"/>
          <w:szCs w:val="24"/>
        </w:rPr>
        <w:t>Αθηνών</w:t>
      </w:r>
    </w:p>
    <w:p w14:paraId="5A8D9752" w14:textId="77777777" w:rsidR="00DF7DAE" w:rsidRDefault="008343FE">
      <w:pPr>
        <w:spacing w:line="600" w:lineRule="auto"/>
        <w:jc w:val="both"/>
        <w:rPr>
          <w:rFonts w:eastAsia="Times New Roman" w:cs="Times New Roman"/>
          <w:szCs w:val="24"/>
        </w:rPr>
      </w:pPr>
      <w:r>
        <w:rPr>
          <w:rFonts w:eastAsia="Times New Roman" w:cs="Times New Roman"/>
          <w:szCs w:val="24"/>
        </w:rPr>
        <w:lastRenderedPageBreak/>
        <w:t xml:space="preserve">της Νέας Δημοκρατίας κ. Κωστή Χατζηδάκη προς τον Υπουργό Υποδομών, Μεταφορών και Δικτύων, σχετικά με την εξυγίανση των αστικών συγκοινωνιών της Αθήνας. </w:t>
      </w:r>
    </w:p>
    <w:p w14:paraId="5A8D9753" w14:textId="06757D46" w:rsidR="00DF7DAE" w:rsidRDefault="008343FE">
      <w:pPr>
        <w:tabs>
          <w:tab w:val="left" w:pos="0"/>
        </w:tabs>
        <w:spacing w:line="600" w:lineRule="auto"/>
        <w:ind w:firstLine="720"/>
        <w:contextualSpacing/>
        <w:jc w:val="both"/>
        <w:rPr>
          <w:del w:id="228" w:author="Σπανός Γεώργιος" w:date="2016-01-11T09:50:00Z"/>
          <w:rFonts w:eastAsia="Times New Roman" w:cs="Times New Roman"/>
          <w:szCs w:val="24"/>
        </w:rPr>
        <w:pPrChange w:id="229" w:author="Σπανός Γεώργιος" w:date="2016-01-11T10:22:00Z">
          <w:pPr>
            <w:tabs>
              <w:tab w:val="left" w:pos="0"/>
            </w:tabs>
            <w:spacing w:line="600" w:lineRule="auto"/>
            <w:ind w:left="1080" w:hanging="360"/>
            <w:contextualSpacing/>
            <w:jc w:val="both"/>
          </w:pPr>
        </w:pPrChange>
      </w:pPr>
      <w:r>
        <w:rPr>
          <w:rFonts w:eastAsia="Times New Roman" w:cs="Times New Roman"/>
          <w:szCs w:val="24"/>
        </w:rPr>
        <w:t>3.</w:t>
      </w:r>
      <w:ins w:id="230" w:author="Σπανός Γεώργιος" w:date="2016-01-11T09:50:00Z">
        <w:r w:rsidR="00216BC6">
          <w:rPr>
            <w:rFonts w:eastAsia="Times New Roman" w:cs="Times New Roman"/>
            <w:szCs w:val="24"/>
          </w:rPr>
          <w:t xml:space="preserve"> </w:t>
        </w:r>
      </w:ins>
      <w:r>
        <w:rPr>
          <w:rFonts w:eastAsia="Times New Roman" w:cs="Times New Roman"/>
          <w:szCs w:val="24"/>
        </w:rPr>
        <w:t>Η με αριθμό 349/5-1-2016 επίκαιρη ερώτηση του Βουλευτ</w:t>
      </w:r>
      <w:ins w:id="231" w:author="Σπανός Γεώργιος" w:date="2016-01-11T09:50:00Z">
        <w:r>
          <w:rPr>
            <w:rFonts w:eastAsia="Times New Roman" w:cs="Times New Roman"/>
            <w:szCs w:val="24"/>
          </w:rPr>
          <w:t xml:space="preserve">ή </w:t>
        </w:r>
      </w:ins>
      <w:del w:id="232" w:author="Σπανός Γεώργιος" w:date="2016-01-11T09:50:00Z">
        <w:r w:rsidDel="00216BC6">
          <w:rPr>
            <w:rFonts w:eastAsia="Times New Roman" w:cs="Times New Roman"/>
            <w:szCs w:val="24"/>
          </w:rPr>
          <w:delText xml:space="preserve">ή </w:delText>
        </w:r>
      </w:del>
      <w:r>
        <w:rPr>
          <w:rFonts w:eastAsia="Times New Roman" w:cs="Times New Roman"/>
          <w:szCs w:val="24"/>
        </w:rPr>
        <w:t>Επικρατείας</w:t>
      </w:r>
      <w:ins w:id="233" w:author="Σπανός Γεώργιος" w:date="2016-01-11T09:50:00Z">
        <w:r w:rsidR="002400F7">
          <w:rPr>
            <w:rFonts w:eastAsia="Times New Roman" w:cs="Times New Roman"/>
            <w:szCs w:val="24"/>
          </w:rPr>
          <w:t xml:space="preserve"> </w:t>
        </w:r>
      </w:ins>
    </w:p>
    <w:p w14:paraId="5A8D9754" w14:textId="77777777" w:rsidR="00DF7DAE" w:rsidRDefault="008343FE">
      <w:pPr>
        <w:tabs>
          <w:tab w:val="left" w:pos="0"/>
        </w:tabs>
        <w:spacing w:line="600" w:lineRule="auto"/>
        <w:ind w:firstLine="720"/>
        <w:contextualSpacing/>
        <w:jc w:val="both"/>
        <w:rPr>
          <w:rFonts w:eastAsia="Times New Roman" w:cs="Times New Roman"/>
          <w:szCs w:val="24"/>
        </w:rPr>
        <w:pPrChange w:id="234" w:author="Σπανός Γεώργιος" w:date="2016-01-11T10:22:00Z">
          <w:pPr>
            <w:spacing w:line="600" w:lineRule="auto"/>
            <w:jc w:val="both"/>
          </w:pPr>
        </w:pPrChange>
      </w:pPr>
      <w:r>
        <w:rPr>
          <w:rFonts w:eastAsia="Times New Roman" w:cs="Times New Roman"/>
          <w:szCs w:val="24"/>
        </w:rPr>
        <w:t xml:space="preserve">του Λαϊκού Συνδέσμου - Χρυσή Αυγή κ. Χρήστου Παππά προς τον Υπουργό Υγείας, σχετικά με την «πριμοδότηση μουσουλμάνων της Θράκης σε προκηρύξεις πρόσληψης υγειονομικού προσωπικού του Υπουργείου Υγείας». </w:t>
      </w:r>
    </w:p>
    <w:p w14:paraId="5A8D9755" w14:textId="103C93AB" w:rsidR="00DF7DAE" w:rsidRDefault="008343FE">
      <w:pPr>
        <w:tabs>
          <w:tab w:val="left" w:pos="0"/>
        </w:tabs>
        <w:spacing w:line="600" w:lineRule="auto"/>
        <w:ind w:firstLine="720"/>
        <w:contextualSpacing/>
        <w:jc w:val="both"/>
        <w:rPr>
          <w:del w:id="235" w:author="Σπανός Γεώργιος" w:date="2016-01-11T09:51:00Z"/>
          <w:rFonts w:eastAsia="Times New Roman" w:cs="Times New Roman"/>
          <w:szCs w:val="24"/>
        </w:rPr>
        <w:pPrChange w:id="236" w:author="Σπανός Γεώργιος" w:date="2016-01-11T10:22:00Z">
          <w:pPr>
            <w:tabs>
              <w:tab w:val="left" w:pos="0"/>
            </w:tabs>
            <w:spacing w:line="600" w:lineRule="auto"/>
            <w:ind w:left="1080" w:hanging="360"/>
            <w:contextualSpacing/>
            <w:jc w:val="both"/>
          </w:pPr>
        </w:pPrChange>
      </w:pPr>
      <w:r>
        <w:rPr>
          <w:rFonts w:eastAsia="Times New Roman" w:cs="Times New Roman"/>
          <w:szCs w:val="24"/>
        </w:rPr>
        <w:t>4.</w:t>
      </w:r>
      <w:ins w:id="237" w:author="Σπανός Γεώργιος" w:date="2016-01-11T09:51:00Z">
        <w:r w:rsidR="002400F7">
          <w:rPr>
            <w:rFonts w:eastAsia="Times New Roman" w:cs="Times New Roman"/>
            <w:szCs w:val="24"/>
          </w:rPr>
          <w:t xml:space="preserve"> </w:t>
        </w:r>
      </w:ins>
      <w:r>
        <w:rPr>
          <w:rFonts w:eastAsia="Times New Roman" w:cs="Times New Roman"/>
          <w:szCs w:val="24"/>
        </w:rPr>
        <w:t>Η με αριθμό 351/5-1-2016 επίκαιρη ερώτηση της Βουλευτού Β΄</w:t>
      </w:r>
      <w:ins w:id="238" w:author="Σπανός Γεώργιος" w:date="2016-01-11T09:51:00Z">
        <w:r>
          <w:rPr>
            <w:rFonts w:eastAsia="Times New Roman" w:cs="Times New Roman"/>
            <w:szCs w:val="24"/>
          </w:rPr>
          <w:t xml:space="preserve"> </w:t>
        </w:r>
      </w:ins>
      <w:del w:id="239" w:author="Σπανός Γεώργιος" w:date="2016-01-11T09:51:00Z">
        <w:r w:rsidDel="002400F7">
          <w:rPr>
            <w:rFonts w:eastAsia="Times New Roman" w:cs="Times New Roman"/>
            <w:szCs w:val="24"/>
          </w:rPr>
          <w:delText xml:space="preserve"> </w:delText>
        </w:r>
      </w:del>
      <w:r>
        <w:rPr>
          <w:rFonts w:eastAsia="Times New Roman" w:cs="Times New Roman"/>
          <w:szCs w:val="24"/>
        </w:rPr>
        <w:t>Πειραιά</w:t>
      </w:r>
      <w:ins w:id="240" w:author="Σπανός Γεώργιος" w:date="2016-01-11T09:51:00Z">
        <w:r>
          <w:rPr>
            <w:rFonts w:eastAsia="Times New Roman" w:cs="Times New Roman"/>
            <w:szCs w:val="24"/>
          </w:rPr>
          <w:t xml:space="preserve"> </w:t>
        </w:r>
      </w:ins>
      <w:del w:id="241" w:author="Σπανός Γεώργιος" w:date="2016-01-11T09:51:00Z">
        <w:r w:rsidDel="002400F7">
          <w:rPr>
            <w:rFonts w:eastAsia="Times New Roman" w:cs="Times New Roman"/>
            <w:szCs w:val="24"/>
          </w:rPr>
          <w:delText xml:space="preserve"> </w:delText>
        </w:r>
      </w:del>
    </w:p>
    <w:p w14:paraId="5A8D9756" w14:textId="77777777" w:rsidR="00DF7DAE" w:rsidRDefault="008343FE">
      <w:pPr>
        <w:tabs>
          <w:tab w:val="left" w:pos="0"/>
        </w:tabs>
        <w:spacing w:line="600" w:lineRule="auto"/>
        <w:ind w:firstLine="720"/>
        <w:contextualSpacing/>
        <w:jc w:val="both"/>
        <w:rPr>
          <w:rFonts w:eastAsia="Times New Roman" w:cs="Times New Roman"/>
          <w:szCs w:val="24"/>
        </w:rPr>
        <w:pPrChange w:id="242" w:author="Σπανός Γεώργιος" w:date="2016-01-11T10:22:00Z">
          <w:pPr>
            <w:spacing w:line="600" w:lineRule="auto"/>
            <w:jc w:val="both"/>
          </w:pPr>
        </w:pPrChange>
      </w:pPr>
      <w:r>
        <w:rPr>
          <w:rFonts w:eastAsia="Times New Roman" w:cs="Times New Roman"/>
          <w:szCs w:val="24"/>
        </w:rPr>
        <w:t xml:space="preserve">του Κομμουνιστικού Κόμματος Ελλάδας κ.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Αγροτικής Ανάπτυ</w:t>
      </w:r>
      <w:r>
        <w:rPr>
          <w:rFonts w:eastAsia="Times New Roman" w:cs="Times New Roman"/>
          <w:szCs w:val="24"/>
        </w:rPr>
        <w:lastRenderedPageBreak/>
        <w:t>ξης και Τροφίμων, σχετικά με την αντιμετώπιση των προβλημάτων από τη δραστική μείωση της βασικής ενίσχυσης των αγροτών της χώρας.</w:t>
      </w:r>
    </w:p>
    <w:p w14:paraId="5A8D9757" w14:textId="5535A660" w:rsidR="00DF7DAE" w:rsidRDefault="008343FE">
      <w:pPr>
        <w:tabs>
          <w:tab w:val="left" w:pos="0"/>
        </w:tabs>
        <w:spacing w:line="600" w:lineRule="auto"/>
        <w:ind w:firstLine="720"/>
        <w:contextualSpacing/>
        <w:jc w:val="both"/>
        <w:rPr>
          <w:rFonts w:eastAsia="Times New Roman" w:cs="Times New Roman"/>
          <w:szCs w:val="24"/>
        </w:rPr>
        <w:pPrChange w:id="243" w:author="Σπανός Γεώργιος" w:date="2016-01-11T10:22:00Z">
          <w:pPr>
            <w:tabs>
              <w:tab w:val="left" w:pos="0"/>
            </w:tabs>
            <w:spacing w:line="600" w:lineRule="auto"/>
            <w:ind w:left="1080" w:hanging="360"/>
            <w:contextualSpacing/>
            <w:jc w:val="both"/>
          </w:pPr>
        </w:pPrChange>
      </w:pPr>
      <w:r>
        <w:rPr>
          <w:rFonts w:eastAsia="Times New Roman" w:cs="Times New Roman"/>
          <w:szCs w:val="24"/>
        </w:rPr>
        <w:t>5.</w:t>
      </w:r>
      <w:ins w:id="244" w:author="Σπανός Γεώργιος" w:date="2016-01-11T09:52:00Z">
        <w:r w:rsidR="00A34661">
          <w:rPr>
            <w:rFonts w:eastAsia="Times New Roman" w:cs="Times New Roman"/>
            <w:szCs w:val="24"/>
          </w:rPr>
          <w:t xml:space="preserve"> </w:t>
        </w:r>
      </w:ins>
      <w:r>
        <w:rPr>
          <w:rFonts w:eastAsia="Times New Roman" w:cs="Times New Roman"/>
          <w:szCs w:val="24"/>
        </w:rPr>
        <w:t>Η με αριθμό 333/4-1-2016 επίκαιρη ερώτηση του Βουλευτή Β΄ Θεσσαλονίκης των Ανεξάρτητων Ελλήνων κ. Γεώργιου Λαζαρίδη προς τον Υπουργό Παιδείας, Έρευνας και Θρησκευμάτων, σχετικά με το</w:t>
      </w:r>
      <w:ins w:id="245" w:author="Σπανός Γεώργιος" w:date="2016-01-11T09:52:00Z">
        <w:r w:rsidR="00A34661">
          <w:rPr>
            <w:rFonts w:eastAsia="Times New Roman" w:cs="Times New Roman"/>
            <w:szCs w:val="24"/>
          </w:rPr>
          <w:t>ν</w:t>
        </w:r>
      </w:ins>
      <w:r>
        <w:rPr>
          <w:rFonts w:eastAsia="Times New Roman" w:cs="Times New Roman"/>
          <w:szCs w:val="24"/>
        </w:rPr>
        <w:t xml:space="preserve"> μόνιμο διορισμό των επιτυχόντων φιλολόγων στο</w:t>
      </w:r>
      <w:ins w:id="246" w:author="Σπανός Γεώργιος" w:date="2016-01-11T09:52:00Z">
        <w:r w:rsidR="00A34661">
          <w:rPr>
            <w:rFonts w:eastAsia="Times New Roman" w:cs="Times New Roman"/>
            <w:szCs w:val="24"/>
          </w:rPr>
          <w:t>ν</w:t>
        </w:r>
      </w:ins>
      <w:r>
        <w:rPr>
          <w:rFonts w:eastAsia="Times New Roman" w:cs="Times New Roman"/>
          <w:szCs w:val="24"/>
        </w:rPr>
        <w:t xml:space="preserve"> διαγωνισμό του ΑΣΕΠ (2008-2009) που βρίσκεται σε εκκρεμότητα. </w:t>
      </w:r>
    </w:p>
    <w:p w14:paraId="5A8D9758" w14:textId="2C8A2E7E" w:rsidR="00DF7DAE" w:rsidRDefault="008343FE">
      <w:pPr>
        <w:spacing w:before="100" w:beforeAutospacing="1" w:after="100" w:afterAutospacing="1" w:line="600" w:lineRule="auto"/>
        <w:ind w:firstLine="720"/>
        <w:jc w:val="both"/>
        <w:rPr>
          <w:rFonts w:eastAsia="Times New Roman" w:cs="Times New Roman"/>
          <w:szCs w:val="24"/>
        </w:rPr>
      </w:pPr>
      <w:r>
        <w:rPr>
          <w:rFonts w:eastAsia="Times New Roman" w:cs="Times New Roman"/>
          <w:bCs/>
          <w:szCs w:val="24"/>
        </w:rPr>
        <w:t>Β. ΕΠΙΚΑΙΡΕΣ ΕΡΩΤΗΣΕΙΣ Δεύτερου Κύκλου (Άρθρο 130 παρ</w:t>
      </w:r>
      <w:ins w:id="247" w:author="Σπανός Γεώργιος" w:date="2016-01-11T09:52:00Z">
        <w:r w:rsidR="007917DB">
          <w:rPr>
            <w:rFonts w:eastAsia="Times New Roman" w:cs="Times New Roman"/>
            <w:bCs/>
            <w:szCs w:val="24"/>
          </w:rPr>
          <w:t>άγραφοι</w:t>
        </w:r>
      </w:ins>
      <w:del w:id="248" w:author="Σπανός Γεώργιος" w:date="2016-01-11T09:52:00Z">
        <w:r w:rsidDel="007917DB">
          <w:rPr>
            <w:rFonts w:eastAsia="Times New Roman" w:cs="Times New Roman"/>
            <w:bCs/>
            <w:szCs w:val="24"/>
          </w:rPr>
          <w:delText>.</w:delText>
        </w:r>
      </w:del>
      <w:r>
        <w:rPr>
          <w:rFonts w:eastAsia="Times New Roman" w:cs="Times New Roman"/>
          <w:bCs/>
          <w:szCs w:val="24"/>
        </w:rPr>
        <w:t xml:space="preserve"> 2 και 3 </w:t>
      </w:r>
      <w:ins w:id="249" w:author="Σπανός Γεώργιος" w:date="2016-01-11T09:52:00Z">
        <w:r w:rsidR="007917DB">
          <w:rPr>
            <w:rFonts w:eastAsia="Times New Roman" w:cs="Times New Roman"/>
            <w:bCs/>
            <w:szCs w:val="24"/>
          </w:rPr>
          <w:t xml:space="preserve">του </w:t>
        </w:r>
      </w:ins>
      <w:r>
        <w:rPr>
          <w:rFonts w:eastAsia="Times New Roman" w:cs="Times New Roman"/>
          <w:bCs/>
          <w:szCs w:val="24"/>
        </w:rPr>
        <w:t>Καν</w:t>
      </w:r>
      <w:ins w:id="250" w:author="Σπανός Γεώργιος" w:date="2016-01-11T09:52:00Z">
        <w:r w:rsidR="007917DB">
          <w:rPr>
            <w:rFonts w:eastAsia="Times New Roman" w:cs="Times New Roman"/>
            <w:bCs/>
            <w:szCs w:val="24"/>
          </w:rPr>
          <w:t>ονισμού της</w:t>
        </w:r>
      </w:ins>
      <w:del w:id="251" w:author="Σπανός Γεώργιος" w:date="2016-01-11T09:52:00Z">
        <w:r w:rsidDel="007917DB">
          <w:rPr>
            <w:rFonts w:eastAsia="Times New Roman" w:cs="Times New Roman"/>
            <w:bCs/>
            <w:szCs w:val="24"/>
          </w:rPr>
          <w:delText>.</w:delText>
        </w:r>
      </w:del>
      <w:r>
        <w:rPr>
          <w:rFonts w:eastAsia="Times New Roman" w:cs="Times New Roman"/>
          <w:bCs/>
          <w:szCs w:val="24"/>
        </w:rPr>
        <w:t xml:space="preserve"> Βουλής)</w:t>
      </w:r>
    </w:p>
    <w:p w14:paraId="5A8D9759" w14:textId="16504A9E" w:rsidR="00DF7DAE" w:rsidRDefault="008343FE">
      <w:pPr>
        <w:spacing w:before="100" w:beforeAutospacing="1" w:after="100" w:afterAutospacing="1" w:line="600" w:lineRule="auto"/>
        <w:ind w:firstLine="720"/>
        <w:jc w:val="both"/>
        <w:rPr>
          <w:rFonts w:eastAsia="Times New Roman" w:cs="Times New Roman"/>
          <w:szCs w:val="24"/>
        </w:rPr>
      </w:pPr>
      <w:r>
        <w:rPr>
          <w:rFonts w:eastAsia="Times New Roman" w:cs="Times New Roman"/>
          <w:szCs w:val="24"/>
        </w:rPr>
        <w:lastRenderedPageBreak/>
        <w:t xml:space="preserve">1. Η με αριθμό 343/5-1-2016 </w:t>
      </w:r>
      <w:ins w:id="252" w:author="Σπανός Γεώργιος" w:date="2016-01-11T09:53:00Z">
        <w:r w:rsidR="007917DB">
          <w:rPr>
            <w:rFonts w:eastAsia="Times New Roman" w:cs="Times New Roman"/>
            <w:szCs w:val="24"/>
          </w:rPr>
          <w:t>ε</w:t>
        </w:r>
      </w:ins>
      <w:del w:id="253" w:author="Σπανός Γεώργιος" w:date="2016-01-11T09:53:00Z">
        <w:r w:rsidDel="007917DB">
          <w:rPr>
            <w:rFonts w:eastAsia="Times New Roman" w:cs="Times New Roman"/>
            <w:szCs w:val="24"/>
          </w:rPr>
          <w:delText>Ε</w:delText>
        </w:r>
      </w:del>
      <w:r>
        <w:rPr>
          <w:rFonts w:eastAsia="Times New Roman" w:cs="Times New Roman"/>
          <w:szCs w:val="24"/>
        </w:rPr>
        <w:t xml:space="preserve">πίκαιρη </w:t>
      </w:r>
      <w:ins w:id="254" w:author="Σπανός Γεώργιος" w:date="2016-01-11T09:53:00Z">
        <w:r w:rsidR="007917DB">
          <w:rPr>
            <w:rFonts w:eastAsia="Times New Roman" w:cs="Times New Roman"/>
            <w:szCs w:val="24"/>
          </w:rPr>
          <w:t>ε</w:t>
        </w:r>
      </w:ins>
      <w:del w:id="255" w:author="Σπανός Γεώργιος" w:date="2016-01-11T09:53:00Z">
        <w:r>
          <w:rPr>
            <w:rFonts w:eastAsia="Times New Roman" w:cs="Times New Roman"/>
            <w:szCs w:val="24"/>
          </w:rPr>
          <w:delText>Ε</w:delText>
        </w:r>
      </w:del>
      <w:r>
        <w:rPr>
          <w:rFonts w:eastAsia="Times New Roman" w:cs="Times New Roman"/>
          <w:szCs w:val="24"/>
        </w:rPr>
        <w:t xml:space="preserve">ρώτηση του Βουλευτή Α΄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Αλέξανδρου Τριανταφυλλίδη</w:t>
      </w:r>
      <w:r>
        <w:rPr>
          <w:rFonts w:eastAsia="Times New Roman" w:cs="Times New Roman"/>
          <w:szCs w:val="24"/>
        </w:rPr>
        <w:t> προς τον Υπουργό </w:t>
      </w:r>
      <w:r>
        <w:rPr>
          <w:rFonts w:eastAsia="Times New Roman" w:cs="Times New Roman"/>
          <w:bCs/>
          <w:szCs w:val="24"/>
        </w:rPr>
        <w:t>Υγείας,</w:t>
      </w:r>
      <w:r>
        <w:rPr>
          <w:rFonts w:eastAsia="Times New Roman" w:cs="Times New Roman"/>
          <w:szCs w:val="24"/>
        </w:rPr>
        <w:t> σχετικά με τις προθέσεις του Υπουργείου να προβεί σε νομοθετική ρύθμιση του ν. 4238/2014, ώστε να αντιμετωπιστούν τα προβλήματα για του ιατρούς του Π</w:t>
      </w:r>
      <w:del w:id="256" w:author="Σπανός Γεώργιος" w:date="2016-01-11T09:53:00Z">
        <w:r>
          <w:rPr>
            <w:rFonts w:eastAsia="Times New Roman" w:cs="Times New Roman"/>
            <w:szCs w:val="24"/>
          </w:rPr>
          <w:delText>.</w:delText>
        </w:r>
      </w:del>
      <w:r>
        <w:rPr>
          <w:rFonts w:eastAsia="Times New Roman" w:cs="Times New Roman"/>
          <w:szCs w:val="24"/>
        </w:rPr>
        <w:t>Ε</w:t>
      </w:r>
      <w:del w:id="257" w:author="Σπανός Γεώργιος" w:date="2016-01-11T09:53:00Z">
        <w:r>
          <w:rPr>
            <w:rFonts w:eastAsia="Times New Roman" w:cs="Times New Roman"/>
            <w:szCs w:val="24"/>
          </w:rPr>
          <w:delText>.</w:delText>
        </w:r>
      </w:del>
      <w:r>
        <w:rPr>
          <w:rFonts w:eastAsia="Times New Roman" w:cs="Times New Roman"/>
          <w:szCs w:val="24"/>
        </w:rPr>
        <w:t>Δ</w:t>
      </w:r>
      <w:del w:id="258" w:author="Σπανός Γεώργιος" w:date="2016-01-11T09:53:00Z">
        <w:r>
          <w:rPr>
            <w:rFonts w:eastAsia="Times New Roman" w:cs="Times New Roman"/>
            <w:szCs w:val="24"/>
          </w:rPr>
          <w:delText>.</w:delText>
        </w:r>
      </w:del>
      <w:r>
        <w:rPr>
          <w:rFonts w:eastAsia="Times New Roman" w:cs="Times New Roman"/>
          <w:szCs w:val="24"/>
        </w:rPr>
        <w:t>Υ</w:t>
      </w:r>
      <w:del w:id="259" w:author="Σπανός Γεώργιος" w:date="2016-01-11T09:53:00Z">
        <w:r>
          <w:rPr>
            <w:rFonts w:eastAsia="Times New Roman" w:cs="Times New Roman"/>
            <w:szCs w:val="24"/>
          </w:rPr>
          <w:delText>.</w:delText>
        </w:r>
      </w:del>
      <w:ins w:id="260" w:author="Σπανός Γεώργιος" w:date="2016-01-11T09:53:00Z">
        <w:r>
          <w:rPr>
            <w:rFonts w:eastAsia="Times New Roman" w:cs="Times New Roman"/>
            <w:szCs w:val="24"/>
          </w:rPr>
          <w:t xml:space="preserve"> </w:t>
        </w:r>
      </w:ins>
      <w:del w:id="261" w:author="Σπανός Γεώργιος" w:date="2016-01-11T09:53:00Z">
        <w:r w:rsidDel="007917DB">
          <w:rPr>
            <w:rFonts w:eastAsia="Times New Roman" w:cs="Times New Roman"/>
            <w:szCs w:val="24"/>
          </w:rPr>
          <w:delText xml:space="preserve"> </w:delText>
        </w:r>
      </w:del>
      <w:r>
        <w:rPr>
          <w:rFonts w:eastAsia="Times New Roman" w:cs="Times New Roman"/>
          <w:szCs w:val="24"/>
        </w:rPr>
        <w:t>και τους απολυμένους ιατρούς του Ε</w:t>
      </w:r>
      <w:del w:id="262" w:author="Σπανός Γεώργιος" w:date="2016-01-11T09:53:00Z">
        <w:r>
          <w:rPr>
            <w:rFonts w:eastAsia="Times New Roman" w:cs="Times New Roman"/>
            <w:szCs w:val="24"/>
          </w:rPr>
          <w:delText>.</w:delText>
        </w:r>
      </w:del>
      <w:r>
        <w:rPr>
          <w:rFonts w:eastAsia="Times New Roman" w:cs="Times New Roman"/>
          <w:szCs w:val="24"/>
        </w:rPr>
        <w:t>Ο</w:t>
      </w:r>
      <w:del w:id="263" w:author="Σπανός Γεώργιος" w:date="2016-01-11T09:53:00Z">
        <w:r>
          <w:rPr>
            <w:rFonts w:eastAsia="Times New Roman" w:cs="Times New Roman"/>
            <w:szCs w:val="24"/>
          </w:rPr>
          <w:delText>.</w:delText>
        </w:r>
      </w:del>
      <w:r>
        <w:rPr>
          <w:rFonts w:eastAsia="Times New Roman" w:cs="Times New Roman"/>
          <w:szCs w:val="24"/>
        </w:rPr>
        <w:t>Π</w:t>
      </w:r>
      <w:del w:id="264" w:author="Σπανός Γεώργιος" w:date="2016-01-11T09:53:00Z">
        <w:r>
          <w:rPr>
            <w:rFonts w:eastAsia="Times New Roman" w:cs="Times New Roman"/>
            <w:szCs w:val="24"/>
          </w:rPr>
          <w:delText>.</w:delText>
        </w:r>
      </w:del>
      <w:r>
        <w:rPr>
          <w:rFonts w:eastAsia="Times New Roman" w:cs="Times New Roman"/>
          <w:szCs w:val="24"/>
        </w:rPr>
        <w:t>Υ</w:t>
      </w:r>
      <w:del w:id="265" w:author="Σπανός Γεώργιος" w:date="2016-01-11T09:53:00Z">
        <w:r>
          <w:rPr>
            <w:rFonts w:eastAsia="Times New Roman" w:cs="Times New Roman"/>
            <w:szCs w:val="24"/>
          </w:rPr>
          <w:delText>.</w:delText>
        </w:r>
      </w:del>
      <w:r>
        <w:rPr>
          <w:rFonts w:eastAsia="Times New Roman" w:cs="Times New Roman"/>
          <w:szCs w:val="24"/>
        </w:rPr>
        <w:t>Υ.</w:t>
      </w:r>
    </w:p>
    <w:p w14:paraId="5A8D975A" w14:textId="5D393C1B" w:rsidR="00DF7DAE" w:rsidRDefault="008343FE">
      <w:pPr>
        <w:spacing w:before="100" w:beforeAutospacing="1" w:after="100" w:afterAutospacing="1" w:line="600" w:lineRule="auto"/>
        <w:ind w:firstLine="720"/>
        <w:jc w:val="both"/>
        <w:rPr>
          <w:rFonts w:eastAsia="Times New Roman" w:cs="Times New Roman"/>
          <w:szCs w:val="24"/>
        </w:rPr>
      </w:pPr>
      <w:r>
        <w:rPr>
          <w:rFonts w:eastAsia="Times New Roman" w:cs="Times New Roman"/>
          <w:szCs w:val="24"/>
        </w:rPr>
        <w:t xml:space="preserve">2. Η με αριθμό 338/4-1-2016 </w:t>
      </w:r>
      <w:ins w:id="266" w:author="Σπανός Γεώργιος" w:date="2016-01-11T09:53:00Z">
        <w:r w:rsidR="00515A52">
          <w:rPr>
            <w:rFonts w:eastAsia="Times New Roman" w:cs="Times New Roman"/>
            <w:szCs w:val="24"/>
          </w:rPr>
          <w:t>ε</w:t>
        </w:r>
      </w:ins>
      <w:del w:id="267" w:author="Σπανός Γεώργιος" w:date="2016-01-11T09:53:00Z">
        <w:r w:rsidDel="00515A52">
          <w:rPr>
            <w:rFonts w:eastAsia="Times New Roman" w:cs="Times New Roman"/>
            <w:szCs w:val="24"/>
          </w:rPr>
          <w:delText>Ε</w:delText>
        </w:r>
      </w:del>
      <w:r>
        <w:rPr>
          <w:rFonts w:eastAsia="Times New Roman" w:cs="Times New Roman"/>
          <w:szCs w:val="24"/>
        </w:rPr>
        <w:t xml:space="preserve">πίκαιρη </w:t>
      </w:r>
      <w:ins w:id="268" w:author="Σπανός Γεώργιος" w:date="2016-01-11T09:53:00Z">
        <w:r w:rsidR="00515A52">
          <w:rPr>
            <w:rFonts w:eastAsia="Times New Roman" w:cs="Times New Roman"/>
            <w:szCs w:val="24"/>
          </w:rPr>
          <w:t>ε</w:t>
        </w:r>
      </w:ins>
      <w:del w:id="269" w:author="Σπανός Γεώργιος" w:date="2016-01-11T09:53:00Z">
        <w:r>
          <w:rPr>
            <w:rFonts w:eastAsia="Times New Roman" w:cs="Times New Roman"/>
            <w:szCs w:val="24"/>
          </w:rPr>
          <w:delText>Ε</w:delText>
        </w:r>
      </w:del>
      <w:r>
        <w:rPr>
          <w:rFonts w:eastAsia="Times New Roman" w:cs="Times New Roman"/>
          <w:szCs w:val="24"/>
        </w:rPr>
        <w:t>ρώτηση του Βουλευτή Χίου της Νέας Δημοκρατίας κ. </w:t>
      </w:r>
      <w:r>
        <w:rPr>
          <w:rFonts w:eastAsia="Times New Roman" w:cs="Times New Roman"/>
          <w:bCs/>
          <w:szCs w:val="24"/>
        </w:rPr>
        <w:t xml:space="preserve">Παναγιώτη (Νότη) </w:t>
      </w:r>
      <w:proofErr w:type="spellStart"/>
      <w:r>
        <w:rPr>
          <w:rFonts w:eastAsia="Times New Roman" w:cs="Times New Roman"/>
          <w:bCs/>
          <w:szCs w:val="24"/>
        </w:rPr>
        <w:t>Μητα</w:t>
      </w:r>
      <w:r>
        <w:rPr>
          <w:rFonts w:eastAsia="Times New Roman" w:cs="Times New Roman"/>
          <w:bCs/>
          <w:szCs w:val="24"/>
        </w:rPr>
        <w:lastRenderedPageBreak/>
        <w:t>ράκη</w:t>
      </w:r>
      <w:proofErr w:type="spellEnd"/>
      <w:r>
        <w:rPr>
          <w:rFonts w:eastAsia="Times New Roman" w:cs="Times New Roman"/>
          <w:szCs w:val="24"/>
        </w:rPr>
        <w:t> προς τον Υπουργό </w:t>
      </w:r>
      <w:r>
        <w:rPr>
          <w:rFonts w:eastAsia="Times New Roman" w:cs="Times New Roman"/>
          <w:bCs/>
          <w:szCs w:val="24"/>
        </w:rPr>
        <w:t>Εσωτερικών και Διοικητικής</w:t>
      </w:r>
      <w:r>
        <w:rPr>
          <w:rFonts w:eastAsia="Times New Roman" w:cs="Times New Roman"/>
          <w:szCs w:val="24"/>
        </w:rPr>
        <w:t> </w:t>
      </w:r>
      <w:r>
        <w:rPr>
          <w:rFonts w:eastAsia="Times New Roman" w:cs="Times New Roman"/>
          <w:bCs/>
          <w:szCs w:val="24"/>
        </w:rPr>
        <w:t>Ανασυγκρότησης,</w:t>
      </w:r>
      <w:r>
        <w:rPr>
          <w:rFonts w:eastAsia="Times New Roman" w:cs="Times New Roman"/>
          <w:szCs w:val="24"/>
        </w:rPr>
        <w:t xml:space="preserve"> σχετικά με τις ανεξόφλητες δαπάνες που αφορούν </w:t>
      </w:r>
      <w:ins w:id="270" w:author="Σπανός Γεώργιος" w:date="2016-01-11T09:54:00Z">
        <w:r w:rsidR="00515A52">
          <w:rPr>
            <w:rFonts w:eastAsia="Times New Roman" w:cs="Times New Roman"/>
            <w:szCs w:val="24"/>
          </w:rPr>
          <w:t>σ</w:t>
        </w:r>
      </w:ins>
      <w:r>
        <w:rPr>
          <w:rFonts w:eastAsia="Times New Roman" w:cs="Times New Roman"/>
          <w:szCs w:val="24"/>
        </w:rPr>
        <w:t>τη σίτιση προσφύγων στους επαγγελματίες της νήσου Χίου.</w:t>
      </w:r>
    </w:p>
    <w:p w14:paraId="5A8D975B" w14:textId="7D67E616" w:rsidR="00DF7DAE" w:rsidRDefault="008343FE">
      <w:pPr>
        <w:spacing w:before="100" w:beforeAutospacing="1" w:after="100" w:afterAutospacing="1" w:line="600" w:lineRule="auto"/>
        <w:ind w:firstLine="720"/>
        <w:jc w:val="both"/>
        <w:rPr>
          <w:rFonts w:eastAsia="Times New Roman" w:cs="Times New Roman"/>
          <w:szCs w:val="24"/>
        </w:rPr>
      </w:pPr>
      <w:r>
        <w:rPr>
          <w:rFonts w:eastAsia="Times New Roman" w:cs="Times New Roman"/>
          <w:szCs w:val="24"/>
        </w:rPr>
        <w:t xml:space="preserve">3. Η με αριθμό 334/4-1-2016 </w:t>
      </w:r>
      <w:ins w:id="271" w:author="Σπανός Γεώργιος" w:date="2016-01-11T09:54:00Z">
        <w:r w:rsidR="00515A52">
          <w:rPr>
            <w:rFonts w:eastAsia="Times New Roman" w:cs="Times New Roman"/>
            <w:szCs w:val="24"/>
          </w:rPr>
          <w:t>ε</w:t>
        </w:r>
      </w:ins>
      <w:del w:id="272" w:author="Σπανός Γεώργιος" w:date="2016-01-11T09:54:00Z">
        <w:r w:rsidDel="00515A52">
          <w:rPr>
            <w:rFonts w:eastAsia="Times New Roman" w:cs="Times New Roman"/>
            <w:szCs w:val="24"/>
          </w:rPr>
          <w:delText>Ε</w:delText>
        </w:r>
      </w:del>
      <w:r>
        <w:rPr>
          <w:rFonts w:eastAsia="Times New Roman" w:cs="Times New Roman"/>
          <w:szCs w:val="24"/>
        </w:rPr>
        <w:t xml:space="preserve">πίκαιρη </w:t>
      </w:r>
      <w:ins w:id="273" w:author="Σπανός Γεώργιος" w:date="2016-01-11T09:54:00Z">
        <w:r w:rsidR="00515A52">
          <w:rPr>
            <w:rFonts w:eastAsia="Times New Roman" w:cs="Times New Roman"/>
            <w:szCs w:val="24"/>
          </w:rPr>
          <w:t>ε</w:t>
        </w:r>
      </w:ins>
      <w:del w:id="274" w:author="Σπανός Γεώργιος" w:date="2016-01-11T09:54:00Z">
        <w:r>
          <w:rPr>
            <w:rFonts w:eastAsia="Times New Roman" w:cs="Times New Roman"/>
            <w:szCs w:val="24"/>
          </w:rPr>
          <w:delText>Ε</w:delText>
        </w:r>
      </w:del>
      <w:r>
        <w:rPr>
          <w:rFonts w:eastAsia="Times New Roman" w:cs="Times New Roman"/>
          <w:szCs w:val="24"/>
        </w:rPr>
        <w:t xml:space="preserve">ρώτηση του Βουλευτή Αττικής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Κατσίκη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σχετικά με την επιβολή φόρου πολυτελείας για τα Ι</w:t>
      </w:r>
      <w:del w:id="275" w:author="Σπανός Γεώργιος" w:date="2016-01-11T09:54:00Z">
        <w:r>
          <w:rPr>
            <w:rFonts w:eastAsia="Times New Roman" w:cs="Times New Roman"/>
            <w:szCs w:val="24"/>
          </w:rPr>
          <w:delText>.</w:delText>
        </w:r>
      </w:del>
      <w:r>
        <w:rPr>
          <w:rFonts w:eastAsia="Times New Roman" w:cs="Times New Roman"/>
          <w:szCs w:val="24"/>
        </w:rPr>
        <w:t>Χ</w:t>
      </w:r>
      <w:del w:id="276" w:author="Σπανός Γεώργιος" w:date="2016-01-11T09:54:00Z">
        <w:r>
          <w:rPr>
            <w:rFonts w:eastAsia="Times New Roman" w:cs="Times New Roman"/>
            <w:szCs w:val="24"/>
          </w:rPr>
          <w:delText>.</w:delText>
        </w:r>
      </w:del>
      <w:r>
        <w:rPr>
          <w:rFonts w:eastAsia="Times New Roman" w:cs="Times New Roman"/>
          <w:szCs w:val="24"/>
        </w:rPr>
        <w:t>Ε</w:t>
      </w:r>
      <w:del w:id="277" w:author="Σπανός Γεώργιος" w:date="2016-01-11T09:54:00Z">
        <w:r>
          <w:rPr>
            <w:rFonts w:eastAsia="Times New Roman" w:cs="Times New Roman"/>
            <w:szCs w:val="24"/>
          </w:rPr>
          <w:delText>.</w:delText>
        </w:r>
      </w:del>
      <w:r>
        <w:rPr>
          <w:rFonts w:eastAsia="Times New Roman" w:cs="Times New Roman"/>
          <w:szCs w:val="24"/>
        </w:rPr>
        <w:t xml:space="preserve"> αυτοκίνητα των πολυτέκνων. </w:t>
      </w:r>
    </w:p>
    <w:p w14:paraId="5A8D975C"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θα ήθελα τον λόγο επί προσωπικού.</w:t>
      </w:r>
    </w:p>
    <w:p w14:paraId="5A8D975D"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Ποιο μπορεί να είναι το προσωπικό σε αυτή</w:t>
      </w:r>
      <w:del w:id="278" w:author="Σπανός Γεώργιος" w:date="2016-01-11T09:54:00Z">
        <w:r>
          <w:rPr>
            <w:rFonts w:eastAsia="Times New Roman" w:cs="Times New Roman"/>
            <w:szCs w:val="24"/>
          </w:rPr>
          <w:delText>ν</w:delText>
        </w:r>
      </w:del>
      <w:r>
        <w:rPr>
          <w:rFonts w:eastAsia="Times New Roman" w:cs="Times New Roman"/>
          <w:szCs w:val="24"/>
        </w:rPr>
        <w:t xml:space="preserve"> τη συνεδρίαση, κύριε Λοβέρδο;</w:t>
      </w:r>
    </w:p>
    <w:p w14:paraId="5A8D975E"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συνάδελφός μας κατά την ανάπτυξη της επίκαιρης ερώτησής της αναφέρθηκε στη δική μου στάση ως Υπουργού Παιδείας σε κάποια θέματα κοινοβουλευτικού ελέγχου. </w:t>
      </w:r>
    </w:p>
    <w:p w14:paraId="5A8D975F" w14:textId="20FB6CB8" w:rsidR="00DF7DAE" w:rsidRDefault="008343FE">
      <w:pPr>
        <w:spacing w:line="600" w:lineRule="auto"/>
        <w:ind w:firstLine="720"/>
        <w:jc w:val="both"/>
        <w:rPr>
          <w:rFonts w:eastAsia="Times New Roman" w:cs="Times New Roman"/>
          <w:szCs w:val="24"/>
        </w:rPr>
      </w:pPr>
      <w:r>
        <w:rPr>
          <w:rFonts w:eastAsia="Times New Roman" w:cs="Times New Roman"/>
          <w:szCs w:val="24"/>
        </w:rPr>
        <w:t>Επειδή έτυχε να είμαι στην Αίθουσα και το άκουσα, κυρία Πρόεδρε, θέλω να κάνω μια διευκρίνιση</w:t>
      </w:r>
      <w:ins w:id="279" w:author="Σπανός Γεώργιος" w:date="2016-01-11T09:55:00Z">
        <w:r w:rsidR="00744DF2">
          <w:rPr>
            <w:rFonts w:eastAsia="Times New Roman" w:cs="Times New Roman"/>
            <w:szCs w:val="24"/>
          </w:rPr>
          <w:t>,</w:t>
        </w:r>
      </w:ins>
      <w:r>
        <w:rPr>
          <w:rFonts w:eastAsia="Times New Roman" w:cs="Times New Roman"/>
          <w:szCs w:val="24"/>
        </w:rPr>
        <w:t xml:space="preserve"> γιατί είναι ένα θέμα που με απασχόλησε πάρα πολύ και το σέβομαι ιδιαιτέρως. Σε όλη τη διάρκεια των υπουργικών μου θητειών σεβόμουν κάθε </w:t>
      </w:r>
      <w:r>
        <w:rPr>
          <w:rFonts w:eastAsia="Times New Roman" w:cs="Times New Roman"/>
          <w:szCs w:val="24"/>
        </w:rPr>
        <w:lastRenderedPageBreak/>
        <w:t>συνάδελφο</w:t>
      </w:r>
      <w:ins w:id="280" w:author="Σπανός Γεώργιος" w:date="2016-01-11T09:55:00Z">
        <w:r w:rsidR="00744DF2">
          <w:rPr>
            <w:rFonts w:eastAsia="Times New Roman" w:cs="Times New Roman"/>
            <w:szCs w:val="24"/>
          </w:rPr>
          <w:t>,</w:t>
        </w:r>
      </w:ins>
      <w:r>
        <w:rPr>
          <w:rFonts w:eastAsia="Times New Roman" w:cs="Times New Roman"/>
          <w:szCs w:val="24"/>
        </w:rPr>
        <w:t xml:space="preserve"> που έκανε επίκαιρο κοινοβουλευτικό έλεγχο και όταν δεν μπορούσα να είμαι εγώ, ήταν οπωσδήποτε ένας Υφυπουργός και αν και οι Υφυπουργοί ήταν σε κάποιο ταξίδι ή είχαν πραγματική αδυναμία, πράγμα πάρα πολύ σπάνιο –πάρα πολύ σπάνιο!- φροντίζαμε πολύ εγκαίρως να ενημερώνουμε τη Βουλή. </w:t>
      </w:r>
    </w:p>
    <w:p w14:paraId="5A8D9760" w14:textId="2B67A751" w:rsidR="00DF7DAE" w:rsidRDefault="008343FE">
      <w:pPr>
        <w:spacing w:line="600" w:lineRule="auto"/>
        <w:ind w:firstLine="720"/>
        <w:jc w:val="both"/>
        <w:rPr>
          <w:rFonts w:eastAsia="Times New Roman" w:cs="Times New Roman"/>
          <w:szCs w:val="24"/>
        </w:rPr>
      </w:pPr>
      <w:r>
        <w:rPr>
          <w:rFonts w:eastAsia="Times New Roman" w:cs="Times New Roman"/>
          <w:szCs w:val="24"/>
        </w:rPr>
        <w:t>Δεν θυμάμαι να είχα ποτέ μου πρόβλημα με συνάδελφο για απαράδεκτη κοινοβουλευτική συμπεριφορά, πλην μιας περιπτώσεως</w:t>
      </w:r>
      <w:ins w:id="281" w:author="Σπανός Γεώργιος" w:date="2016-01-11T12:59:00Z">
        <w:r w:rsidR="00A9749B">
          <w:rPr>
            <w:rFonts w:eastAsia="Times New Roman" w:cs="Times New Roman"/>
            <w:szCs w:val="24"/>
          </w:rPr>
          <w:t>,</w:t>
        </w:r>
      </w:ins>
      <w:r>
        <w:rPr>
          <w:rFonts w:eastAsia="Times New Roman" w:cs="Times New Roman"/>
          <w:szCs w:val="24"/>
        </w:rPr>
        <w:t xml:space="preserve"> </w:t>
      </w:r>
      <w:del w:id="282" w:author="Σπανός Γεώργιος" w:date="2016-01-11T09:56:00Z">
        <w:r>
          <w:rPr>
            <w:rFonts w:eastAsia="Times New Roman" w:cs="Times New Roman"/>
            <w:szCs w:val="24"/>
          </w:rPr>
          <w:delText xml:space="preserve">όπου </w:delText>
        </w:r>
      </w:del>
      <w:ins w:id="283" w:author="Σπανός Γεώργιος" w:date="2016-01-11T09:56:00Z">
        <w:r w:rsidR="00F80137">
          <w:rPr>
            <w:rFonts w:eastAsia="Times New Roman" w:cs="Times New Roman"/>
            <w:szCs w:val="24"/>
          </w:rPr>
          <w:t xml:space="preserve">κατά την οποία </w:t>
        </w:r>
      </w:ins>
      <w:r>
        <w:rPr>
          <w:rFonts w:eastAsia="Times New Roman" w:cs="Times New Roman"/>
          <w:szCs w:val="24"/>
        </w:rPr>
        <w:t>πρώην Πρόεδρος της Βουλής, το 2003</w:t>
      </w:r>
      <w:ins w:id="284" w:author="Σπανός Γεώργιος" w:date="2016-01-11T12:59:00Z">
        <w:r w:rsidR="00A9749B">
          <w:rPr>
            <w:rFonts w:eastAsia="Times New Roman" w:cs="Times New Roman"/>
            <w:szCs w:val="24"/>
          </w:rPr>
          <w:t>,</w:t>
        </w:r>
      </w:ins>
      <w:r>
        <w:rPr>
          <w:rFonts w:eastAsia="Times New Roman" w:cs="Times New Roman"/>
          <w:szCs w:val="24"/>
        </w:rPr>
        <w:t xml:space="preserve"> είχε δημιουργήσει ένα θέμα</w:t>
      </w:r>
      <w:ins w:id="285" w:author="Σπανός Γεώργιος" w:date="2016-01-11T09:59:00Z">
        <w:r w:rsidR="009454D0">
          <w:rPr>
            <w:rFonts w:eastAsia="Times New Roman" w:cs="Times New Roman"/>
            <w:szCs w:val="24"/>
          </w:rPr>
          <w:t>,</w:t>
        </w:r>
      </w:ins>
      <w:r>
        <w:rPr>
          <w:rFonts w:eastAsia="Times New Roman" w:cs="Times New Roman"/>
          <w:szCs w:val="24"/>
        </w:rPr>
        <w:t xml:space="preserve"> γιατί ήρθε Υφυπουργός και όχι ο ίδιος ο Υπουργός. </w:t>
      </w:r>
    </w:p>
    <w:p w14:paraId="5A8D9761" w14:textId="42E249EB"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έκανα αυτό, κυρία Πρόεδρε, γιατί έχω συνείδηση ότι η </w:t>
      </w:r>
      <w:ins w:id="286" w:author="Σπανός Γεώργιος" w:date="2016-01-11T10:00:00Z">
        <w:r w:rsidR="009454D0">
          <w:rPr>
            <w:rFonts w:eastAsia="Times New Roman" w:cs="Times New Roman"/>
            <w:szCs w:val="24"/>
          </w:rPr>
          <w:t>Κ</w:t>
        </w:r>
      </w:ins>
      <w:del w:id="287" w:author="Σπανός Γεώργιος" w:date="2016-01-11T10:00:00Z">
        <w:r>
          <w:rPr>
            <w:rFonts w:eastAsia="Times New Roman" w:cs="Times New Roman"/>
            <w:szCs w:val="24"/>
          </w:rPr>
          <w:delText>κ</w:delText>
        </w:r>
      </w:del>
      <w:r>
        <w:rPr>
          <w:rFonts w:eastAsia="Times New Roman" w:cs="Times New Roman"/>
          <w:szCs w:val="24"/>
        </w:rPr>
        <w:t>υβέρνηση είναι υποχρεωμένη να ελέγχεται και ο έλεγχος είναι ο ζων έλεγχος, στη Βουλή, ο προφορικός, όχι ο γραπτός. Γι’ αυτό δεν μπορώ να καταλάβω πώς είναι λογικό ο κάθε συνάδελφος</w:t>
      </w:r>
      <w:ins w:id="288" w:author="Σπανός Γεώργιος" w:date="2016-01-11T10:00:00Z">
        <w:r w:rsidR="009454D0">
          <w:rPr>
            <w:rFonts w:eastAsia="Times New Roman" w:cs="Times New Roman"/>
            <w:szCs w:val="24"/>
          </w:rPr>
          <w:t>,</w:t>
        </w:r>
      </w:ins>
      <w:r>
        <w:rPr>
          <w:rFonts w:eastAsia="Times New Roman" w:cs="Times New Roman"/>
          <w:szCs w:val="24"/>
        </w:rPr>
        <w:t xml:space="preserve"> που έχει μια εμπειρία, κάτι τον δυσαρέστησε κ.λπ., να μη</w:t>
      </w:r>
      <w:del w:id="289" w:author="Σπανός Γεώργιος" w:date="2016-01-11T10:00:00Z">
        <w:r>
          <w:rPr>
            <w:rFonts w:eastAsia="Times New Roman" w:cs="Times New Roman"/>
            <w:szCs w:val="24"/>
          </w:rPr>
          <w:delText>ν</w:delText>
        </w:r>
      </w:del>
      <w:r>
        <w:rPr>
          <w:rFonts w:eastAsia="Times New Roman" w:cs="Times New Roman"/>
          <w:szCs w:val="24"/>
        </w:rPr>
        <w:t xml:space="preserve"> σέβεται μια συγκεκριμένη πρακτική και να λέει πράγματα. </w:t>
      </w:r>
    </w:p>
    <w:p w14:paraId="5A8D9762" w14:textId="569E2CB8" w:rsidR="00DF7DAE" w:rsidRDefault="008343FE">
      <w:pPr>
        <w:spacing w:line="600" w:lineRule="auto"/>
        <w:ind w:firstLine="720"/>
        <w:jc w:val="both"/>
        <w:rPr>
          <w:rFonts w:eastAsia="Times New Roman" w:cs="Times New Roman"/>
          <w:szCs w:val="24"/>
        </w:rPr>
      </w:pPr>
      <w:proofErr w:type="spellStart"/>
      <w:r>
        <w:rPr>
          <w:rFonts w:eastAsia="Times New Roman" w:cs="Times New Roman"/>
          <w:szCs w:val="24"/>
        </w:rPr>
        <w:t>Πόσω</w:t>
      </w:r>
      <w:proofErr w:type="spellEnd"/>
      <w:r>
        <w:rPr>
          <w:rFonts w:eastAsia="Times New Roman" w:cs="Times New Roman"/>
          <w:szCs w:val="24"/>
        </w:rPr>
        <w:t xml:space="preserve"> μάλλον, κυρία Πρόεδρε, όταν σε αυτή</w:t>
      </w:r>
      <w:del w:id="290" w:author="Σπανός Γεώργιος" w:date="2016-01-11T10:01:00Z">
        <w:r>
          <w:rPr>
            <w:rFonts w:eastAsia="Times New Roman" w:cs="Times New Roman"/>
            <w:szCs w:val="24"/>
          </w:rPr>
          <w:delText>ν</w:delText>
        </w:r>
      </w:del>
      <w:r>
        <w:rPr>
          <w:rFonts w:eastAsia="Times New Roman" w:cs="Times New Roman"/>
          <w:szCs w:val="24"/>
        </w:rPr>
        <w:t xml:space="preserve"> τη Βουλή -και σε άλλες, δεν είναι πρωτοτυπία, πάντως και σε αυτή</w:t>
      </w:r>
      <w:del w:id="291" w:author="Σπανός Γεώργιος" w:date="2016-01-11T10:01:00Z">
        <w:r>
          <w:rPr>
            <w:rFonts w:eastAsia="Times New Roman" w:cs="Times New Roman"/>
            <w:szCs w:val="24"/>
          </w:rPr>
          <w:delText>ν</w:delText>
        </w:r>
      </w:del>
      <w:ins w:id="292" w:author="Σπανός Γεώργιος" w:date="2016-01-11T10:01:00Z">
        <w:r>
          <w:rPr>
            <w:rFonts w:eastAsia="Times New Roman" w:cs="Times New Roman"/>
            <w:szCs w:val="24"/>
          </w:rPr>
          <w:t xml:space="preserve"> </w:t>
        </w:r>
      </w:ins>
      <w:del w:id="293" w:author="Σπανός Γεώργιος" w:date="2016-01-11T10:01:00Z">
        <w:r w:rsidDel="006E2AB2">
          <w:rPr>
            <w:rFonts w:eastAsia="Times New Roman" w:cs="Times New Roman"/>
            <w:szCs w:val="24"/>
          </w:rPr>
          <w:delText xml:space="preserve"> </w:delText>
        </w:r>
      </w:del>
      <w:r>
        <w:rPr>
          <w:rFonts w:eastAsia="Times New Roman" w:cs="Times New Roman"/>
          <w:szCs w:val="24"/>
        </w:rPr>
        <w:t xml:space="preserve">οπωσδήποτε- υπάρχει άνευ προηγουμένου αριθμός αρνήσεων Υπουργών να έρθουν εδώ. </w:t>
      </w:r>
    </w:p>
    <w:p w14:paraId="5A8D9763"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Υπάρχουν μέρες, κυρία Πρόεδρε…</w:t>
      </w:r>
    </w:p>
    <w:p w14:paraId="5A8D9764" w14:textId="2E48DAFE" w:rsidR="00DF7DAE" w:rsidDel="00AC0917" w:rsidRDefault="00DF7DAE" w:rsidP="00B97D41">
      <w:pPr>
        <w:spacing w:line="600" w:lineRule="auto"/>
        <w:ind w:firstLine="720"/>
        <w:jc w:val="both"/>
        <w:rPr>
          <w:del w:id="294" w:author="Φλούδα Χριστίνα" w:date="2016-01-19T10:10:00Z"/>
          <w:rFonts w:eastAsia="Times New Roman" w:cs="Times New Roman"/>
          <w:szCs w:val="24"/>
        </w:rPr>
      </w:pPr>
    </w:p>
    <w:p w14:paraId="5A8D9765" w14:textId="77777777" w:rsidR="00DF7DAE" w:rsidRDefault="008343FE">
      <w:pPr>
        <w:spacing w:line="600" w:lineRule="auto"/>
        <w:ind w:firstLine="720"/>
        <w:jc w:val="both"/>
        <w:rPr>
          <w:rFonts w:eastAsia="Times New Roman"/>
          <w:szCs w:val="24"/>
        </w:rPr>
        <w:pPrChange w:id="295" w:author="Φλούδα Χριστίνα" w:date="2016-01-19T10:10:00Z">
          <w:pPr>
            <w:spacing w:line="600" w:lineRule="auto"/>
            <w:jc w:val="both"/>
          </w:pPr>
        </w:pPrChange>
      </w:pPr>
      <w:r>
        <w:rPr>
          <w:rFonts w:eastAsia="Times New Roman"/>
          <w:b/>
          <w:szCs w:val="24"/>
        </w:rPr>
        <w:t xml:space="preserve">ΒΑΣΙΛΕΙΟΣ ΚΕΓΚΕΡΟΓΛΟΥ: </w:t>
      </w:r>
      <w:r>
        <w:rPr>
          <w:rFonts w:eastAsia="Times New Roman"/>
          <w:szCs w:val="24"/>
        </w:rPr>
        <w:t>Είναι το 62%.</w:t>
      </w:r>
    </w:p>
    <w:p w14:paraId="5A8D9766" w14:textId="77777777" w:rsidR="00DF7DAE" w:rsidRDefault="008343FE">
      <w:pPr>
        <w:spacing w:line="600" w:lineRule="auto"/>
        <w:ind w:firstLine="720"/>
        <w:jc w:val="both"/>
        <w:rPr>
          <w:rFonts w:eastAsia="Times New Roman"/>
          <w:szCs w:val="24"/>
        </w:rPr>
        <w:pPrChange w:id="296" w:author="Φλούδα Χριστίνα" w:date="2016-01-19T10:10:00Z">
          <w:pPr>
            <w:spacing w:line="600" w:lineRule="auto"/>
            <w:jc w:val="both"/>
          </w:pPr>
        </w:pPrChange>
      </w:pPr>
      <w:r>
        <w:rPr>
          <w:rFonts w:eastAsia="Times New Roman"/>
          <w:b/>
          <w:szCs w:val="24"/>
        </w:rPr>
        <w:t xml:space="preserve">ΑΝΔΡΕΑΣ ΛΟΒΕΡΔΟΣ: </w:t>
      </w:r>
      <w:r>
        <w:rPr>
          <w:rFonts w:eastAsia="Times New Roman"/>
          <w:szCs w:val="24"/>
        </w:rPr>
        <w:t>Είναι 62%! Αν το ποσοστό αυτό είναι στατιστικό και δεδομένο, είναι πρωτοφανές. Άρα</w:t>
      </w:r>
      <w:del w:id="297" w:author="Σπανός Γεώργιος" w:date="2016-01-11T10:02:00Z">
        <w:r>
          <w:rPr>
            <w:rFonts w:eastAsia="Times New Roman"/>
            <w:szCs w:val="24"/>
          </w:rPr>
          <w:delText>,</w:delText>
        </w:r>
      </w:del>
      <w:r>
        <w:rPr>
          <w:rFonts w:eastAsia="Times New Roman"/>
          <w:szCs w:val="24"/>
        </w:rPr>
        <w:t xml:space="preserve"> «εκεί που μας χρωστάγανε, μας παίρνουν και το βόδι». Θα έλεγα ότι οι ηπιότεροι τόνοι και η ακρίβεια βοηθούν να ασκηθεί ο κοινοβουλευτικός έλεγχος. </w:t>
      </w:r>
    </w:p>
    <w:p w14:paraId="5A8D9767" w14:textId="77777777" w:rsidR="00DF7DAE" w:rsidRDefault="008343FE" w:rsidP="00B97D41">
      <w:pPr>
        <w:spacing w:line="600" w:lineRule="auto"/>
        <w:ind w:firstLine="720"/>
        <w:jc w:val="both"/>
        <w:rPr>
          <w:rFonts w:eastAsia="Times New Roman"/>
          <w:szCs w:val="24"/>
        </w:rPr>
      </w:pPr>
      <w:r>
        <w:rPr>
          <w:rFonts w:eastAsia="Times New Roman"/>
          <w:szCs w:val="24"/>
        </w:rPr>
        <w:t>Μάλιστα, κυρία Πρόεδρε, αν υπάρχει ένα μήνυμα από αυτή</w:t>
      </w:r>
      <w:del w:id="298" w:author="Σπανός Γεώργιος" w:date="2016-01-11T10:02:00Z">
        <w:r>
          <w:rPr>
            <w:rFonts w:eastAsia="Times New Roman"/>
            <w:szCs w:val="24"/>
          </w:rPr>
          <w:delText>ν</w:delText>
        </w:r>
      </w:del>
      <w:r>
        <w:rPr>
          <w:rFonts w:eastAsia="Times New Roman"/>
          <w:szCs w:val="24"/>
        </w:rPr>
        <w:t xml:space="preserve"> την περί προσωπικού συζήτηση είναι προς εσάς να πιέζετε τους Υπουργούς να είναι εδώ. Μου έχει τύχει σε μέρα που ήμουν εδώ από τις δώδεκα ερωτήσεις να ακυρώνονται οι δέκα.</w:t>
      </w:r>
    </w:p>
    <w:p w14:paraId="5A8D9768" w14:textId="77777777" w:rsidR="00DF7DAE" w:rsidRDefault="008343FE">
      <w:pPr>
        <w:spacing w:line="600" w:lineRule="auto"/>
        <w:ind w:firstLine="720"/>
        <w:jc w:val="both"/>
        <w:rPr>
          <w:rFonts w:eastAsia="Times New Roman"/>
          <w:szCs w:val="24"/>
        </w:rPr>
      </w:pPr>
      <w:r>
        <w:rPr>
          <w:rFonts w:eastAsia="Times New Roman"/>
          <w:szCs w:val="24"/>
        </w:rPr>
        <w:t>Αυτά, κυρία Πρόεδρε.</w:t>
      </w:r>
    </w:p>
    <w:p w14:paraId="5A8D9769" w14:textId="77777777" w:rsidR="00DF7DAE" w:rsidRDefault="008343FE">
      <w:pPr>
        <w:spacing w:line="600" w:lineRule="auto"/>
        <w:ind w:firstLine="851"/>
        <w:jc w:val="both"/>
        <w:rPr>
          <w:rFonts w:eastAsia="Times New Roman"/>
          <w:b/>
          <w:szCs w:val="24"/>
        </w:rPr>
        <w:pPrChange w:id="299" w:author="Φλούδα Χριστίνα" w:date="2016-01-19T10:10:00Z">
          <w:pPr>
            <w:spacing w:line="600" w:lineRule="auto"/>
            <w:jc w:val="both"/>
          </w:pPr>
        </w:pPrChange>
      </w:pPr>
      <w:r>
        <w:rPr>
          <w:rFonts w:eastAsia="Times New Roman"/>
          <w:b/>
          <w:szCs w:val="24"/>
        </w:rPr>
        <w:lastRenderedPageBreak/>
        <w:t xml:space="preserve">ΕΛΕΝΗ ΑΥΛΩΝΙΤΟΥ: </w:t>
      </w:r>
      <w:r>
        <w:rPr>
          <w:rFonts w:eastAsia="Times New Roman"/>
          <w:szCs w:val="24"/>
        </w:rPr>
        <w:t>Κυρία Πρόεδρε, θα ήθελα τον λόγο.</w:t>
      </w:r>
    </w:p>
    <w:p w14:paraId="5A8D976A" w14:textId="77777777" w:rsidR="00DF7DAE" w:rsidRDefault="008343FE">
      <w:pPr>
        <w:spacing w:line="600" w:lineRule="auto"/>
        <w:ind w:firstLine="851"/>
        <w:jc w:val="both"/>
        <w:rPr>
          <w:rFonts w:eastAsia="Times New Roman"/>
          <w:szCs w:val="24"/>
        </w:rPr>
        <w:pPrChange w:id="300" w:author="Φλούδα Χριστίνα" w:date="2016-01-19T10:10:00Z">
          <w:pPr>
            <w:spacing w:line="600" w:lineRule="auto"/>
            <w:jc w:val="both"/>
          </w:pPr>
        </w:pPrChange>
      </w:pPr>
      <w:r>
        <w:rPr>
          <w:rFonts w:eastAsia="Times New Roman"/>
          <w:b/>
          <w:szCs w:val="24"/>
        </w:rPr>
        <w:t>ΠΡΟΕΔΡΕΥΟΥΣΑ (Αναστασία Χριστοδουλοπούλου):</w:t>
      </w:r>
      <w:r>
        <w:rPr>
          <w:rFonts w:eastAsia="Times New Roman"/>
          <w:szCs w:val="24"/>
        </w:rPr>
        <w:t xml:space="preserve"> Ορίστε, κυρία </w:t>
      </w:r>
      <w:proofErr w:type="spellStart"/>
      <w:r>
        <w:rPr>
          <w:rFonts w:eastAsia="Times New Roman"/>
          <w:szCs w:val="24"/>
        </w:rPr>
        <w:t>Αυλωνίτου</w:t>
      </w:r>
      <w:proofErr w:type="spellEnd"/>
      <w:r>
        <w:rPr>
          <w:rFonts w:eastAsia="Times New Roman"/>
          <w:szCs w:val="24"/>
        </w:rPr>
        <w:t>, έχετε τον λόγο για ένα λεπτό.</w:t>
      </w:r>
    </w:p>
    <w:p w14:paraId="5A8D976B" w14:textId="77777777" w:rsidR="00DF7DAE" w:rsidRDefault="008343FE">
      <w:pPr>
        <w:spacing w:line="600" w:lineRule="auto"/>
        <w:ind w:firstLine="709"/>
        <w:jc w:val="both"/>
        <w:rPr>
          <w:rFonts w:eastAsia="Times New Roman"/>
          <w:szCs w:val="24"/>
        </w:rPr>
        <w:pPrChange w:id="301" w:author="Φλούδα Χριστίνα" w:date="2016-01-19T10:10:00Z">
          <w:pPr>
            <w:spacing w:line="600" w:lineRule="auto"/>
            <w:jc w:val="both"/>
          </w:pPr>
        </w:pPrChange>
      </w:pPr>
      <w:r>
        <w:rPr>
          <w:rFonts w:eastAsia="Times New Roman"/>
          <w:b/>
          <w:szCs w:val="24"/>
        </w:rPr>
        <w:t>ΕΛΕΝΗ ΑΥΛΩΝΙΤΟΥ:</w:t>
      </w:r>
      <w:r>
        <w:rPr>
          <w:rFonts w:eastAsia="Times New Roman"/>
          <w:szCs w:val="24"/>
        </w:rPr>
        <w:t xml:space="preserve"> Κυρία Πρόεδρε, σέβομαι απόλυτα την κοινοβουλευτική πρακτική και την κοινοβουλευτική διαδικασία. Εγώ αναφέρομαι σε γεγονότα. Όταν καλείται ο Υπουργός να απαντήσει, ο οποίος μπορεί να μην μπορεί, αλλά έχει δύο Αναπληρωτές Υπουργούς, οπότε είτε ο ίδιος είτε οι δύο Αναπληρωτές Υπουργοί δεν μπορούν τρεις διαφορετικές φορές να έρθουν στη Βουλή -δεν μιλάμε για μία, ούτε για δύο, αλλά για </w:t>
      </w:r>
      <w:r>
        <w:rPr>
          <w:rFonts w:eastAsia="Times New Roman"/>
          <w:szCs w:val="24"/>
        </w:rPr>
        <w:lastRenderedPageBreak/>
        <w:t>τρεις συνεχόμενες φορές- είναι απαράδεκτο αυτήν τη στιγμή να βγαίνει ο κ. Λοβέρδος και να λέει αυτά που λέει.</w:t>
      </w:r>
    </w:p>
    <w:p w14:paraId="5A8D976C" w14:textId="77777777" w:rsidR="00DF7DAE" w:rsidRDefault="008343FE">
      <w:pPr>
        <w:spacing w:line="600" w:lineRule="auto"/>
        <w:ind w:firstLine="851"/>
        <w:jc w:val="both"/>
        <w:rPr>
          <w:rFonts w:eastAsia="Times New Roman"/>
          <w:szCs w:val="24"/>
        </w:rPr>
        <w:pPrChange w:id="302" w:author="Φλούδα Χριστίνα" w:date="2016-01-19T10:12:00Z">
          <w:pPr>
            <w:spacing w:line="600" w:lineRule="auto"/>
            <w:jc w:val="both"/>
          </w:pPr>
        </w:pPrChange>
      </w:pPr>
      <w:r>
        <w:rPr>
          <w:rFonts w:eastAsia="Times New Roman"/>
          <w:szCs w:val="24"/>
        </w:rPr>
        <w:t>Αναφέρομαι σε γεγονότα. Σέβομαι τις διαδικασίες και περιμένω να υπάρχει μια πρακτική και ένας σεβασμός απέναντι στους Βουλευτές. Πράγματι, μια φορά κάτι μπορεί να συμβεί, αλλά τρεις συνεχόμενες φορές σε τρεις διαφορετικούς ανθρώπους δεν μπορεί να συμβεί.</w:t>
      </w:r>
    </w:p>
    <w:p w14:paraId="5A8D976D" w14:textId="568A0100" w:rsidR="00DF7DAE" w:rsidRDefault="008343FE">
      <w:pPr>
        <w:spacing w:line="600" w:lineRule="auto"/>
        <w:ind w:firstLine="851"/>
        <w:jc w:val="both"/>
        <w:rPr>
          <w:rFonts w:eastAsia="Times New Roman" w:cs="Times New Roman"/>
          <w:szCs w:val="24"/>
        </w:rPr>
        <w:pPrChange w:id="303" w:author="Φλούδα Χριστίνα" w:date="2016-01-19T10:12:00Z">
          <w:pPr>
            <w:spacing w:line="600" w:lineRule="auto"/>
            <w:jc w:val="both"/>
          </w:pPr>
        </w:pPrChange>
      </w:pPr>
      <w:r>
        <w:rPr>
          <w:rFonts w:eastAsia="Times New Roman"/>
          <w:b/>
          <w:szCs w:val="24"/>
        </w:rPr>
        <w:t xml:space="preserve">ΠΡΟΕΔΡΕΥΟΥΣΑ (Αναστασία Χριστοδουλοπούλου): </w:t>
      </w:r>
      <w:r>
        <w:rPr>
          <w:rFonts w:eastAsia="Times New Roman"/>
          <w:szCs w:val="24"/>
        </w:rPr>
        <w:t xml:space="preserve">Συνεχίζουμε με την </w:t>
      </w:r>
      <w:ins w:id="304" w:author="Σπανός Γεώργιος" w:date="2016-01-11T10:05:00Z">
        <w:r w:rsidR="00AB3595">
          <w:rPr>
            <w:rFonts w:eastAsia="Times New Roman"/>
            <w:szCs w:val="24"/>
          </w:rPr>
          <w:t xml:space="preserve">πρώτη </w:t>
        </w:r>
      </w:ins>
      <w:r>
        <w:rPr>
          <w:rFonts w:eastAsia="Times New Roman"/>
          <w:szCs w:val="24"/>
        </w:rPr>
        <w:t>υ</w:t>
      </w:r>
      <w:r>
        <w:rPr>
          <w:rFonts w:eastAsia="Times New Roman" w:cs="Times New Roman"/>
          <w:szCs w:val="24"/>
        </w:rPr>
        <w:t xml:space="preserve">π’ αριθμό 341/5-1-2016 επίκαιρη ερώτηση </w:t>
      </w:r>
      <w:ins w:id="305" w:author="Σπανός Γεώργιος" w:date="2016-01-11T10:05:00Z">
        <w:r w:rsidR="00AB3595">
          <w:rPr>
            <w:rFonts w:eastAsia="Times New Roman" w:cs="Times New Roman"/>
            <w:szCs w:val="24"/>
          </w:rPr>
          <w:t xml:space="preserve">δεύτερου κύκλου </w:t>
        </w:r>
      </w:ins>
      <w:r>
        <w:rPr>
          <w:rFonts w:eastAsia="Times New Roman" w:cs="Times New Roman"/>
          <w:szCs w:val="24"/>
        </w:rPr>
        <w:t xml:space="preserve">του Βουλευτή Σάμου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Δημητρίου </w:t>
      </w:r>
      <w:proofErr w:type="spellStart"/>
      <w:r>
        <w:rPr>
          <w:rFonts w:eastAsia="Times New Roman" w:cs="Times New Roman"/>
          <w:bCs/>
          <w:szCs w:val="24"/>
        </w:rPr>
        <w:t>Σεβαστάκη</w:t>
      </w:r>
      <w:proofErr w:type="spellEnd"/>
      <w:r>
        <w:rPr>
          <w:rFonts w:eastAsia="Times New Roman" w:cs="Times New Roman"/>
          <w:szCs w:val="24"/>
        </w:rPr>
        <w:t xml:space="preserve"> προς </w:t>
      </w:r>
      <w:r>
        <w:rPr>
          <w:rFonts w:eastAsia="Times New Roman" w:cs="Times New Roman"/>
          <w:szCs w:val="24"/>
        </w:rPr>
        <w:lastRenderedPageBreak/>
        <w:t>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υπαγωγή σε ευνοϊκότερο καθεστώς υπολογισμού ΕΝΦΙΑ των ατομικών ξενοδοχειακών επιχειρήσεων που λειτουργούν στο</w:t>
      </w:r>
      <w:ins w:id="306" w:author="Σπανός Γεώργιος" w:date="2016-01-11T10:06:00Z">
        <w:r w:rsidR="00AB3595">
          <w:rPr>
            <w:rFonts w:eastAsia="Times New Roman" w:cs="Times New Roman"/>
            <w:szCs w:val="24"/>
          </w:rPr>
          <w:t>ν</w:t>
        </w:r>
      </w:ins>
      <w:r>
        <w:rPr>
          <w:rFonts w:eastAsia="Times New Roman" w:cs="Times New Roman"/>
          <w:szCs w:val="24"/>
        </w:rPr>
        <w:t xml:space="preserve"> Νομό Σάμου.</w:t>
      </w:r>
    </w:p>
    <w:p w14:paraId="5A8D976E" w14:textId="1A0724DA" w:rsidR="00DF7DAE" w:rsidRDefault="008343FE">
      <w:pPr>
        <w:spacing w:line="600" w:lineRule="auto"/>
        <w:ind w:firstLine="851"/>
        <w:jc w:val="both"/>
        <w:rPr>
          <w:rFonts w:eastAsia="Times New Roman" w:cs="Times New Roman"/>
          <w:szCs w:val="24"/>
        </w:rPr>
        <w:pPrChange w:id="307" w:author="Φλούδα Χριστίνα" w:date="2016-01-19T10:12:00Z">
          <w:pPr>
            <w:spacing w:line="600" w:lineRule="auto"/>
            <w:jc w:val="both"/>
          </w:pPr>
        </w:pPrChange>
      </w:pPr>
      <w:r>
        <w:rPr>
          <w:rFonts w:eastAsia="Times New Roman" w:cs="Times New Roman"/>
          <w:szCs w:val="24"/>
        </w:rPr>
        <w:t xml:space="preserve">Στην </w:t>
      </w:r>
      <w:ins w:id="308" w:author="Σπανός Γεώργιος" w:date="2016-01-11T10:06:00Z">
        <w:r w:rsidR="00AB3595">
          <w:rPr>
            <w:rFonts w:eastAsia="Times New Roman" w:cs="Times New Roman"/>
            <w:szCs w:val="24"/>
          </w:rPr>
          <w:t>επίκαιρη</w:t>
        </w:r>
        <w:r>
          <w:rPr>
            <w:rFonts w:eastAsia="Times New Roman" w:cs="Times New Roman"/>
            <w:szCs w:val="24"/>
          </w:rPr>
          <w:t xml:space="preserve"> </w:t>
        </w:r>
      </w:ins>
      <w:r>
        <w:rPr>
          <w:rFonts w:eastAsia="Times New Roman" w:cs="Times New Roman"/>
          <w:szCs w:val="24"/>
        </w:rPr>
        <w:t>ερώτηση θα απαντήσει ο Αναπληρωτής Υπουργός Οικονομικών, κ. Αλεξιάδης.</w:t>
      </w:r>
    </w:p>
    <w:p w14:paraId="5A8D976F" w14:textId="77777777" w:rsidR="00DF7DAE" w:rsidRDefault="008343FE">
      <w:pPr>
        <w:spacing w:line="600" w:lineRule="auto"/>
        <w:ind w:firstLine="709"/>
        <w:jc w:val="both"/>
        <w:rPr>
          <w:rFonts w:eastAsia="Times New Roman" w:cs="Times New Roman"/>
          <w:szCs w:val="24"/>
        </w:rPr>
        <w:pPrChange w:id="309" w:author="Φλούδα Χριστίνα" w:date="2016-01-19T10:12:00Z">
          <w:pPr>
            <w:spacing w:line="600" w:lineRule="auto"/>
            <w:jc w:val="both"/>
          </w:pPr>
        </w:pPrChange>
      </w:pPr>
      <w:r>
        <w:rPr>
          <w:rFonts w:eastAsia="Times New Roman" w:cs="Times New Roman"/>
          <w:szCs w:val="24"/>
        </w:rPr>
        <w:t xml:space="preserve">Κύριε </w:t>
      </w:r>
      <w:proofErr w:type="spellStart"/>
      <w:r>
        <w:rPr>
          <w:rFonts w:eastAsia="Times New Roman" w:cs="Times New Roman"/>
          <w:szCs w:val="24"/>
        </w:rPr>
        <w:t>Σεβαστάκη</w:t>
      </w:r>
      <w:proofErr w:type="spellEnd"/>
      <w:r>
        <w:rPr>
          <w:rFonts w:eastAsia="Times New Roman" w:cs="Times New Roman"/>
          <w:szCs w:val="24"/>
        </w:rPr>
        <w:t>, έχετε τον λόγο για δύο λεπτά.</w:t>
      </w:r>
    </w:p>
    <w:p w14:paraId="5A8D9770" w14:textId="77777777" w:rsidR="00DF7DAE" w:rsidRDefault="008343FE">
      <w:pPr>
        <w:spacing w:line="600" w:lineRule="auto"/>
        <w:ind w:firstLine="720"/>
        <w:jc w:val="both"/>
        <w:rPr>
          <w:rFonts w:eastAsia="Times New Roman" w:cs="Times New Roman"/>
          <w:bCs/>
          <w:szCs w:val="24"/>
        </w:rPr>
      </w:pPr>
      <w:r>
        <w:rPr>
          <w:rFonts w:eastAsia="Times New Roman" w:cs="Times New Roman"/>
          <w:b/>
          <w:bCs/>
          <w:szCs w:val="24"/>
        </w:rPr>
        <w:t xml:space="preserve">ΔΗΜΗΤΡΙΟΣ ΣΕΒΑΣΤΑΚΗΣ: </w:t>
      </w:r>
      <w:r>
        <w:rPr>
          <w:rFonts w:eastAsia="Times New Roman" w:cs="Times New Roman"/>
          <w:bCs/>
          <w:szCs w:val="24"/>
        </w:rPr>
        <w:t>Κύριε Υπουργέ, ευχαριστώ πάρα πολύ που ήρθατε να απαντήσετε στην ερώτηση. Είναι πολύ απλή.</w:t>
      </w:r>
    </w:p>
    <w:p w14:paraId="5A8D9771" w14:textId="11559CFA" w:rsidR="00DF7DAE" w:rsidRDefault="008343FE">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Εάν μια επιχείρηση ξενοδοχειακή </w:t>
      </w:r>
      <w:ins w:id="310" w:author="Σπανός Γεώργιος" w:date="2016-01-15T09:22:00Z">
        <w:r w:rsidR="00E51745">
          <w:rPr>
            <w:rFonts w:eastAsia="Times New Roman" w:cs="Times New Roman"/>
            <w:bCs/>
            <w:szCs w:val="24"/>
          </w:rPr>
          <w:t xml:space="preserve">είναι ατομική </w:t>
        </w:r>
      </w:ins>
      <w:ins w:id="311" w:author="Σπανός Γεώργιος" w:date="2016-01-15T09:23:00Z">
        <w:r w:rsidR="00D46B17">
          <w:rPr>
            <w:rFonts w:eastAsia="Times New Roman" w:cs="Times New Roman"/>
            <w:bCs/>
            <w:szCs w:val="24"/>
          </w:rPr>
          <w:t xml:space="preserve">επιχείρηση </w:t>
        </w:r>
      </w:ins>
      <w:r>
        <w:rPr>
          <w:rFonts w:eastAsia="Times New Roman" w:cs="Times New Roman"/>
          <w:bCs/>
          <w:szCs w:val="24"/>
        </w:rPr>
        <w:t xml:space="preserve">-και το 40% περίπου των ξενοδοχειακών επιχειρήσεων </w:t>
      </w:r>
      <w:del w:id="312" w:author="Σπανός Γεώργιος" w:date="2016-01-15T09:23:00Z">
        <w:r w:rsidDel="00D46B17">
          <w:rPr>
            <w:rFonts w:eastAsia="Times New Roman" w:cs="Times New Roman"/>
            <w:bCs/>
            <w:szCs w:val="24"/>
          </w:rPr>
          <w:delText xml:space="preserve">της </w:delText>
        </w:r>
      </w:del>
      <w:ins w:id="313" w:author="Σπανός Γεώργιος" w:date="2016-01-15T09:23:00Z">
        <w:r w:rsidR="00D46B17">
          <w:rPr>
            <w:rFonts w:eastAsia="Times New Roman" w:cs="Times New Roman"/>
            <w:bCs/>
            <w:szCs w:val="24"/>
          </w:rPr>
          <w:t xml:space="preserve">του Νομού </w:t>
        </w:r>
      </w:ins>
      <w:r>
        <w:rPr>
          <w:rFonts w:eastAsia="Times New Roman" w:cs="Times New Roman"/>
          <w:bCs/>
          <w:szCs w:val="24"/>
        </w:rPr>
        <w:t xml:space="preserve">Σάμου είναι ατομικές επιχειρήσεις- </w:t>
      </w:r>
      <w:del w:id="314" w:author="Σπανός Γεώργιος" w:date="2016-01-15T09:22:00Z">
        <w:r w:rsidDel="00E51745">
          <w:rPr>
            <w:rFonts w:eastAsia="Times New Roman" w:cs="Times New Roman"/>
            <w:bCs/>
            <w:szCs w:val="24"/>
          </w:rPr>
          <w:delText xml:space="preserve">είναι ατομική </w:delText>
        </w:r>
      </w:del>
      <w:del w:id="315" w:author="Σπανός Γεώργιος" w:date="2016-01-15T09:23:00Z">
        <w:r w:rsidDel="00D46B17">
          <w:rPr>
            <w:rFonts w:eastAsia="Times New Roman" w:cs="Times New Roman"/>
            <w:bCs/>
            <w:szCs w:val="24"/>
          </w:rPr>
          <w:delText xml:space="preserve">επιχείρηση, </w:delText>
        </w:r>
      </w:del>
      <w:r>
        <w:rPr>
          <w:rFonts w:eastAsia="Times New Roman" w:cs="Times New Roman"/>
          <w:bCs/>
          <w:szCs w:val="24"/>
        </w:rPr>
        <w:t xml:space="preserve">επιβαρύνεται δυσανάλογα με ΕΝΦΙΑ, με συμπληρωματικό φόρο, σε σχέση με το αν ήταν </w:t>
      </w:r>
      <w:del w:id="316" w:author="Σπανός Γεώργιος" w:date="2016-01-15T09:23:00Z">
        <w:r w:rsidDel="00D46B17">
          <w:rPr>
            <w:rFonts w:eastAsia="Times New Roman" w:cs="Times New Roman"/>
            <w:bCs/>
            <w:szCs w:val="24"/>
          </w:rPr>
          <w:delText>ατομική επιχείρηση</w:delText>
        </w:r>
      </w:del>
      <w:ins w:id="317" w:author="Σπανός Γεώργιος" w:date="2016-01-15T09:23:00Z">
        <w:r w:rsidR="00D46B17">
          <w:rPr>
            <w:rFonts w:eastAsia="Times New Roman" w:cs="Times New Roman"/>
            <w:bCs/>
            <w:szCs w:val="24"/>
          </w:rPr>
          <w:t>ανώνυμη εταιρεία (</w:t>
        </w:r>
      </w:ins>
      <w:ins w:id="318" w:author="Σπανός Γεώργιος" w:date="2016-01-15T09:24:00Z">
        <w:r w:rsidR="00D46B17">
          <w:rPr>
            <w:rFonts w:eastAsia="Times New Roman" w:cs="Times New Roman"/>
            <w:bCs/>
            <w:szCs w:val="24"/>
          </w:rPr>
          <w:t>Α.Ε.</w:t>
        </w:r>
      </w:ins>
      <w:ins w:id="319" w:author="Σπανός Γεώργιος" w:date="2016-01-15T09:23:00Z">
        <w:r w:rsidR="00D46B17">
          <w:rPr>
            <w:rFonts w:eastAsia="Times New Roman" w:cs="Times New Roman"/>
            <w:bCs/>
            <w:szCs w:val="24"/>
          </w:rPr>
          <w:t>)</w:t>
        </w:r>
      </w:ins>
      <w:r>
        <w:rPr>
          <w:rFonts w:eastAsia="Times New Roman" w:cs="Times New Roman"/>
          <w:bCs/>
          <w:szCs w:val="24"/>
        </w:rPr>
        <w:t xml:space="preserve"> ή ΕΠΕ.</w:t>
      </w:r>
    </w:p>
    <w:p w14:paraId="5A8D9772" w14:textId="21FC4AEF" w:rsidR="00DF7DAE" w:rsidRDefault="008343FE">
      <w:pPr>
        <w:spacing w:line="600" w:lineRule="auto"/>
        <w:ind w:firstLine="720"/>
        <w:jc w:val="both"/>
        <w:rPr>
          <w:rFonts w:eastAsia="Times New Roman" w:cs="Times New Roman"/>
          <w:bCs/>
          <w:szCs w:val="24"/>
        </w:rPr>
      </w:pPr>
      <w:r>
        <w:rPr>
          <w:rFonts w:eastAsia="Times New Roman" w:cs="Times New Roman"/>
          <w:bCs/>
          <w:szCs w:val="24"/>
        </w:rPr>
        <w:t>Η επιβάρυνση δεν είναι μόνο οικονομική, γιατί αν αποπειραθεί να αλλάξει καθεστώς</w:t>
      </w:r>
      <w:ins w:id="320" w:author="Σπανός Γεώργιος" w:date="2016-01-15T09:24:00Z">
        <w:r w:rsidR="003571EC">
          <w:rPr>
            <w:rFonts w:eastAsia="Times New Roman" w:cs="Times New Roman"/>
            <w:bCs/>
            <w:szCs w:val="24"/>
          </w:rPr>
          <w:t xml:space="preserve"> </w:t>
        </w:r>
      </w:ins>
      <w:ins w:id="321" w:author="Σπανός Γεώργιος" w:date="2016-01-15T09:25:00Z">
        <w:r w:rsidR="007D12FB">
          <w:rPr>
            <w:rFonts w:eastAsia="Times New Roman" w:cs="Times New Roman"/>
            <w:bCs/>
            <w:szCs w:val="24"/>
          </w:rPr>
          <w:t>-</w:t>
        </w:r>
      </w:ins>
      <w:ins w:id="322" w:author="Σπανός Γεώργιος" w:date="2016-01-15T09:24:00Z">
        <w:r w:rsidR="003571EC">
          <w:rPr>
            <w:rFonts w:eastAsia="Times New Roman" w:cs="Times New Roman"/>
            <w:bCs/>
            <w:szCs w:val="24"/>
          </w:rPr>
          <w:t>από ατομική να γίνει ανώνυμη-</w:t>
        </w:r>
      </w:ins>
      <w:del w:id="323" w:author="Σπανός Γεώργιος" w:date="2016-01-15T09:24:00Z">
        <w:r w:rsidDel="003571EC">
          <w:rPr>
            <w:rFonts w:eastAsia="Times New Roman" w:cs="Times New Roman"/>
            <w:bCs/>
            <w:szCs w:val="24"/>
          </w:rPr>
          <w:delText>,</w:delText>
        </w:r>
      </w:del>
      <w:r>
        <w:rPr>
          <w:rFonts w:eastAsia="Times New Roman" w:cs="Times New Roman"/>
          <w:bCs/>
          <w:szCs w:val="24"/>
        </w:rPr>
        <w:t xml:space="preserve"> έχει </w:t>
      </w:r>
      <w:proofErr w:type="spellStart"/>
      <w:r>
        <w:rPr>
          <w:rFonts w:eastAsia="Times New Roman" w:cs="Times New Roman"/>
          <w:bCs/>
          <w:szCs w:val="24"/>
        </w:rPr>
        <w:t>συμβολαιακά</w:t>
      </w:r>
      <w:proofErr w:type="spellEnd"/>
      <w:r>
        <w:rPr>
          <w:rFonts w:eastAsia="Times New Roman" w:cs="Times New Roman"/>
          <w:bCs/>
          <w:szCs w:val="24"/>
        </w:rPr>
        <w:t xml:space="preserve"> και λογιστικά πολύ μεγάλες περιπλοκές, πολύ μεγάλες δυσκολίες. Υπάρχει, λοιπόν, ένα στοιχειώδες θέμα φορολογικής ισονομίας. </w:t>
      </w:r>
    </w:p>
    <w:p w14:paraId="5A8D9773" w14:textId="61DF0450" w:rsidR="00DF7DAE" w:rsidRDefault="008343FE">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Θα ρωτούσα, λοιπόν, ποια είναι τα διορθωτικά μέτρα. Είναι σίγουρο ότι η πολιτική πίεση και η οικονομική πίεση για τη συμφωνία του θέρους έχει φέρει στο σύστημα ορισμένες ασυμμετρίες. Επίσης, αναγνωρίζω ότι γίνεται μια πολύ σοβαρή δουλειά, συστηματική και επί του πρακτικού, </w:t>
      </w:r>
      <w:ins w:id="324" w:author="Σπανός Γεώργιος" w:date="2016-01-11T10:08:00Z">
        <w:r w:rsidR="00C20618">
          <w:rPr>
            <w:rFonts w:eastAsia="Times New Roman" w:cs="Times New Roman"/>
            <w:bCs/>
            <w:szCs w:val="24"/>
          </w:rPr>
          <w:t xml:space="preserve">δηλαδή </w:t>
        </w:r>
      </w:ins>
      <w:r>
        <w:rPr>
          <w:rFonts w:eastAsia="Times New Roman" w:cs="Times New Roman"/>
          <w:bCs/>
          <w:szCs w:val="24"/>
        </w:rPr>
        <w:t>πάνω στην πράξη, πάνω στην πραγματική οικονομική ζωή</w:t>
      </w:r>
      <w:ins w:id="325" w:author="Σπανός Γεώργιος" w:date="2016-01-11T10:08:00Z">
        <w:r w:rsidR="00C20618">
          <w:rPr>
            <w:rFonts w:eastAsia="Times New Roman" w:cs="Times New Roman"/>
            <w:bCs/>
            <w:szCs w:val="24"/>
          </w:rPr>
          <w:t>,</w:t>
        </w:r>
      </w:ins>
      <w:r>
        <w:rPr>
          <w:rFonts w:eastAsia="Times New Roman" w:cs="Times New Roman"/>
          <w:bCs/>
          <w:szCs w:val="24"/>
        </w:rPr>
        <w:t xml:space="preserve"> από μέρους σας για τον </w:t>
      </w:r>
      <w:proofErr w:type="spellStart"/>
      <w:r>
        <w:rPr>
          <w:rFonts w:eastAsia="Times New Roman" w:cs="Times New Roman"/>
          <w:bCs/>
          <w:szCs w:val="24"/>
        </w:rPr>
        <w:t>εξορθολογισμό</w:t>
      </w:r>
      <w:proofErr w:type="spellEnd"/>
      <w:r>
        <w:rPr>
          <w:rFonts w:eastAsia="Times New Roman" w:cs="Times New Roman"/>
          <w:bCs/>
          <w:szCs w:val="24"/>
        </w:rPr>
        <w:t xml:space="preserve"> του συστήματος εσόδων. Εντούτοις στο συγκεκριμένο παράδειγμα, στη συγκεκριμένη περίπτωση των μικρών ξενοδοχειακών επιχειρήσεων του Νομού Σάμου (Σάμος, Φούρνοι, Ικαρία, τρία νησιά), νομίζω ότι υπάρχει μια προφανής ανισοτιμία.</w:t>
      </w:r>
    </w:p>
    <w:p w14:paraId="5A8D9774" w14:textId="77777777" w:rsidR="00DF7DAE" w:rsidRDefault="008343FE">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Τον λόγο έχει ο Αναπληρωτής Υπουργός Οικονομικών κ. Αλεξιάδης για τρία λεπτά.</w:t>
      </w:r>
    </w:p>
    <w:p w14:paraId="5A8D9775" w14:textId="77777777" w:rsidR="00DF7DAE" w:rsidRDefault="008343FE">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Ευχαριστώ, κυρία Πρόεδρε.</w:t>
      </w:r>
    </w:p>
    <w:p w14:paraId="5A8D9776" w14:textId="77777777" w:rsidR="00DF7DAE" w:rsidRDefault="008343FE">
      <w:pPr>
        <w:spacing w:line="600" w:lineRule="auto"/>
        <w:ind w:firstLine="720"/>
        <w:jc w:val="both"/>
        <w:rPr>
          <w:rFonts w:eastAsia="Times New Roman"/>
          <w:szCs w:val="24"/>
        </w:rPr>
      </w:pPr>
      <w:r>
        <w:rPr>
          <w:rFonts w:eastAsia="Times New Roman"/>
          <w:szCs w:val="24"/>
        </w:rPr>
        <w:t>Εύχομαι και εγώ καλή χρονιά σε όλους και σήμερα, όπως και χθες. Εύχομαι το 2016 να μπορέσουμε να οργανώσουμε καλύτερα τον κοινοβουλευτικό έλεγχο. Εγώ ήμουν υποχρεωμένος να είμαι και χθες για να απαντήσω σε επίκαιρη ερώτηση. Είμαι και σήμερα εδώ. Και για να μη</w:t>
      </w:r>
      <w:del w:id="326" w:author="Σπανός Γεώργιος" w:date="2016-01-11T10:09:00Z">
        <w:r>
          <w:rPr>
            <w:rFonts w:eastAsia="Times New Roman"/>
            <w:szCs w:val="24"/>
          </w:rPr>
          <w:delText>ν</w:delText>
        </w:r>
      </w:del>
      <w:r>
        <w:rPr>
          <w:rFonts w:eastAsia="Times New Roman"/>
          <w:szCs w:val="24"/>
        </w:rPr>
        <w:t xml:space="preserve"> δεχτώ την κριτική κάποια στιγμή ότι δεν μπορώ να ανταποκριθώ σε αυτά τα καθήκοντα, </w:t>
      </w:r>
      <w:r>
        <w:rPr>
          <w:rFonts w:eastAsia="Times New Roman"/>
          <w:szCs w:val="24"/>
        </w:rPr>
        <w:lastRenderedPageBreak/>
        <w:t>κάνω παράκληση να οργανώνουμε έτσι τη διαδικασία, ώστε να έρχεται μία από τις δύο μέρες ο Υπουργός. Εμείς τηρούμε με θρησκευτική ευλάβεια τις υποχρεώσεις μας απέναντι στο Κοινοβούλιο, όχι για τυπολατρικούς λόγους αλλά για λόγους ουσίας και δημοκρατίας.</w:t>
      </w:r>
    </w:p>
    <w:p w14:paraId="5A8D9777" w14:textId="1305EC27" w:rsidR="00DF7DAE" w:rsidRDefault="008343FE">
      <w:pPr>
        <w:spacing w:line="600" w:lineRule="auto"/>
        <w:ind w:firstLine="709"/>
        <w:jc w:val="both"/>
        <w:rPr>
          <w:del w:id="327" w:author="Σπανός Γεώργιος" w:date="2016-01-11T10:10:00Z"/>
          <w:rFonts w:eastAsia="Times New Roman"/>
          <w:szCs w:val="24"/>
        </w:rPr>
        <w:pPrChange w:id="328" w:author="Φλούδα Χριστίνα" w:date="2016-01-19T10:12:00Z">
          <w:pPr>
            <w:spacing w:line="600" w:lineRule="auto"/>
            <w:ind w:firstLine="720"/>
            <w:jc w:val="both"/>
          </w:pPr>
        </w:pPrChange>
      </w:pPr>
      <w:r>
        <w:rPr>
          <w:rFonts w:eastAsia="Times New Roman"/>
          <w:szCs w:val="24"/>
        </w:rPr>
        <w:t xml:space="preserve">Θα αναφερθώ τώρα στην ερώτηση που έχει </w:t>
      </w:r>
      <w:del w:id="329" w:author="Σπανός Γεώργιος" w:date="2016-01-11T10:09:00Z">
        <w:r>
          <w:rPr>
            <w:rFonts w:eastAsia="Times New Roman"/>
            <w:szCs w:val="24"/>
          </w:rPr>
          <w:delText xml:space="preserve">φέρει </w:delText>
        </w:r>
      </w:del>
      <w:ins w:id="330" w:author="Σπανός Γεώργιος" w:date="2016-01-11T10:10:00Z">
        <w:r w:rsidR="000F67EE">
          <w:rPr>
            <w:rFonts w:eastAsia="Times New Roman"/>
            <w:szCs w:val="24"/>
          </w:rPr>
          <w:t>καταθέσει</w:t>
        </w:r>
      </w:ins>
      <w:ins w:id="331" w:author="Σπανός Γεώργιος" w:date="2016-01-11T10:09:00Z">
        <w:r w:rsidR="000F67EE">
          <w:rPr>
            <w:rFonts w:eastAsia="Times New Roman"/>
            <w:szCs w:val="24"/>
          </w:rPr>
          <w:t xml:space="preserve"> </w:t>
        </w:r>
      </w:ins>
      <w:r>
        <w:rPr>
          <w:rFonts w:eastAsia="Times New Roman"/>
          <w:szCs w:val="24"/>
        </w:rPr>
        <w:t xml:space="preserve">ο κ. </w:t>
      </w:r>
      <w:proofErr w:type="spellStart"/>
      <w:r>
        <w:rPr>
          <w:rFonts w:eastAsia="Times New Roman"/>
          <w:szCs w:val="24"/>
        </w:rPr>
        <w:t>Σεβαστάκης</w:t>
      </w:r>
      <w:proofErr w:type="spellEnd"/>
      <w:r>
        <w:rPr>
          <w:rFonts w:eastAsia="Times New Roman"/>
          <w:szCs w:val="24"/>
        </w:rPr>
        <w:t xml:space="preserve">. Κύριε </w:t>
      </w:r>
      <w:proofErr w:type="spellStart"/>
      <w:r>
        <w:rPr>
          <w:rFonts w:eastAsia="Times New Roman"/>
          <w:szCs w:val="24"/>
        </w:rPr>
        <w:t>Σεβαστάκη</w:t>
      </w:r>
      <w:proofErr w:type="spellEnd"/>
      <w:r>
        <w:rPr>
          <w:rFonts w:eastAsia="Times New Roman"/>
          <w:szCs w:val="24"/>
        </w:rPr>
        <w:t>, με ευαισθησία και αγωνιστικότητα, που έχετε εκφράσει και άλλες φορές στα θέματα των προβλημάτων των νησιών, θέτετε και αυτήν την ερώτηση για ένα πολύ σημαντικό και πολύ ουσιαστικό ζήτημα, το οποίο άπτεται και της έννοιας της φορολογικής δικαιοσύνης.</w:t>
      </w:r>
    </w:p>
    <w:p w14:paraId="5A8D9778" w14:textId="77777777" w:rsidR="00DF7DAE" w:rsidRDefault="00DF7DAE">
      <w:pPr>
        <w:spacing w:line="600" w:lineRule="auto"/>
        <w:ind w:firstLine="709"/>
        <w:jc w:val="both"/>
        <w:rPr>
          <w:del w:id="332" w:author="Σπανός Γεώργιος" w:date="2016-01-11T10:10:00Z"/>
          <w:rFonts w:eastAsia="Times New Roman"/>
          <w:szCs w:val="24"/>
        </w:rPr>
        <w:pPrChange w:id="333" w:author="Φλούδα Χριστίνα" w:date="2016-01-19T10:12:00Z">
          <w:pPr>
            <w:spacing w:line="600" w:lineRule="auto"/>
            <w:ind w:firstLine="720"/>
            <w:jc w:val="both"/>
          </w:pPr>
        </w:pPrChange>
      </w:pPr>
    </w:p>
    <w:p w14:paraId="5A8D9779" w14:textId="5574D89D" w:rsidR="00DF7DAE" w:rsidRDefault="0067755C">
      <w:pPr>
        <w:spacing w:line="600" w:lineRule="auto"/>
        <w:ind w:firstLine="709"/>
        <w:jc w:val="both"/>
        <w:rPr>
          <w:del w:id="334" w:author="Σπανός Γεώργιος" w:date="2016-01-11T10:10:00Z"/>
          <w:rFonts w:eastAsia="Times New Roman" w:cs="Times New Roman"/>
          <w:szCs w:val="24"/>
        </w:rPr>
        <w:pPrChange w:id="335" w:author="Φλούδα Χριστίνα" w:date="2016-01-19T10:12:00Z">
          <w:pPr>
            <w:spacing w:line="600" w:lineRule="auto"/>
            <w:ind w:firstLine="720"/>
            <w:jc w:val="both"/>
          </w:pPr>
        </w:pPrChange>
      </w:pPr>
      <w:ins w:id="336" w:author="Σπανός Γεώργιος" w:date="2016-01-11T10:10:00Z">
        <w:r>
          <w:rPr>
            <w:rFonts w:eastAsia="Times New Roman" w:cs="Times New Roman"/>
            <w:szCs w:val="24"/>
          </w:rPr>
          <w:t xml:space="preserve"> </w:t>
        </w:r>
      </w:ins>
    </w:p>
    <w:p w14:paraId="5A8D977A" w14:textId="5B13771F" w:rsidR="00DF7DAE" w:rsidRDefault="008343FE">
      <w:pPr>
        <w:spacing w:line="600" w:lineRule="auto"/>
        <w:ind w:firstLine="709"/>
        <w:jc w:val="both"/>
        <w:rPr>
          <w:rFonts w:eastAsia="Times New Roman" w:cs="Times New Roman"/>
          <w:szCs w:val="24"/>
        </w:rPr>
        <w:pPrChange w:id="337" w:author="Φλούδα Χριστίνα" w:date="2016-01-19T10:12:00Z">
          <w:pPr>
            <w:spacing w:line="600" w:lineRule="auto"/>
            <w:jc w:val="both"/>
          </w:pPr>
        </w:pPrChange>
      </w:pPr>
      <w:r>
        <w:rPr>
          <w:rFonts w:eastAsia="Times New Roman" w:cs="Times New Roman"/>
          <w:szCs w:val="24"/>
        </w:rPr>
        <w:t>Διότι, δυ</w:t>
      </w:r>
      <w:r>
        <w:rPr>
          <w:rFonts w:eastAsia="Times New Roman" w:cs="Times New Roman"/>
          <w:szCs w:val="24"/>
        </w:rPr>
        <w:lastRenderedPageBreak/>
        <w:t>στυχώς, ο ΕΝΦΙΑ</w:t>
      </w:r>
      <w:ins w:id="338" w:author="Σπανός Γεώργιος" w:date="2016-01-11T10:10:00Z">
        <w:r w:rsidR="0067755C">
          <w:rPr>
            <w:rFonts w:eastAsia="Times New Roman" w:cs="Times New Roman"/>
            <w:szCs w:val="24"/>
          </w:rPr>
          <w:t>,</w:t>
        </w:r>
      </w:ins>
      <w:r>
        <w:rPr>
          <w:rFonts w:eastAsia="Times New Roman" w:cs="Times New Roman"/>
          <w:szCs w:val="24"/>
        </w:rPr>
        <w:t xml:space="preserve"> ο οποίος περιλαμβάνει δύο φόρους, σε αυτόν τον τομέα δεν είναι ένας δίκαιος φόρος. Σε ό,τι αφορά το ένα κομμάτι του φόρου, τον κύριο φόρο, επιβάλλεται σε όλα τα ακίνητα, αλλά σε ό,τι αφορά στο δεύτερο κομμάτι του φόρου, το συμπληρωματικό φόρο, επιβάλλεται μόνο στα φυσικά πρόσωπα πάνω από 300.000 και στα νομικά πρόσωπα δεν επιβάλλεται στα ακίνητα, τα οποία </w:t>
      </w:r>
      <w:proofErr w:type="spellStart"/>
      <w:r>
        <w:rPr>
          <w:rFonts w:eastAsia="Times New Roman" w:cs="Times New Roman"/>
          <w:szCs w:val="24"/>
        </w:rPr>
        <w:t>ιδιοχρησιμοποιούν</w:t>
      </w:r>
      <w:proofErr w:type="spellEnd"/>
      <w:r>
        <w:rPr>
          <w:rFonts w:eastAsia="Times New Roman" w:cs="Times New Roman"/>
          <w:szCs w:val="24"/>
        </w:rPr>
        <w:t>. Άρα, με απλά ελληνικά</w:t>
      </w:r>
      <w:ins w:id="339" w:author="Σπανός Γεώργιος" w:date="2016-01-11T10:11:00Z">
        <w:r w:rsidR="0071219F">
          <w:rPr>
            <w:rFonts w:eastAsia="Times New Roman" w:cs="Times New Roman"/>
            <w:szCs w:val="24"/>
          </w:rPr>
          <w:t>,</w:t>
        </w:r>
      </w:ins>
      <w:r>
        <w:rPr>
          <w:rFonts w:eastAsia="Times New Roman" w:cs="Times New Roman"/>
          <w:szCs w:val="24"/>
        </w:rPr>
        <w:t xml:space="preserve"> αν μία ξενοδοχειακή επιχείρηση είναι με τη μορφή του φυσικού προσώπου</w:t>
      </w:r>
      <w:ins w:id="340" w:author="Σπανός Γεώργιος" w:date="2016-01-11T10:11:00Z">
        <w:r w:rsidR="0071219F">
          <w:rPr>
            <w:rFonts w:eastAsia="Times New Roman" w:cs="Times New Roman"/>
            <w:szCs w:val="24"/>
          </w:rPr>
          <w:t>,</w:t>
        </w:r>
      </w:ins>
      <w:r>
        <w:rPr>
          <w:rFonts w:eastAsia="Times New Roman" w:cs="Times New Roman"/>
          <w:szCs w:val="24"/>
        </w:rPr>
        <w:t xml:space="preserve"> θα πληρώσει συμπληρωματικό φόρο πάνω από 300.000, αν είναι με τη μορφή νομικού προσώπου δεν θα πληρώσει. </w:t>
      </w:r>
    </w:p>
    <w:p w14:paraId="5A8D977B"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μία από τις αδικίες, τις οποίες δεν υπερασπιζόμαστε. Δεν θεωρούμε ότι είναι το σωστότερο δυνατό που έχει γίνει σε σχέση με αυτό το θέμα, αλλά όπως και όλος ο ΕΝΦΙΑ και άλλες διατάξεις του φορολογικού συστήματος, είναι θέματα τα οποία είμαστε αναγκασμένοι να τα δεχθούμε στη λογική της συμφωνίας, όπως είπατε κι εσείς. Αυτά, όμως, είναι όλα για το 2015. Ο φόρος έχει βγει. Πρέπει να πληρωθεί μέσα στο 2016 ο ΕΝΦΙΑ. Δεν μπορεί να γίνει τώρα κάποια αλλαγή, διότι θα έχουμε προβλήματα στον προϋπολογισμό. </w:t>
      </w:r>
    </w:p>
    <w:p w14:paraId="5A8D977C" w14:textId="63300F73" w:rsidR="00DF7DAE" w:rsidRDefault="008343FE">
      <w:pPr>
        <w:spacing w:line="600" w:lineRule="auto"/>
        <w:ind w:firstLine="720"/>
        <w:jc w:val="both"/>
        <w:rPr>
          <w:rFonts w:eastAsia="Times New Roman" w:cs="Times New Roman"/>
          <w:szCs w:val="24"/>
        </w:rPr>
      </w:pPr>
      <w:r>
        <w:rPr>
          <w:rFonts w:eastAsia="Times New Roman" w:cs="Times New Roman"/>
          <w:szCs w:val="24"/>
        </w:rPr>
        <w:t>Στο νέο φόρο</w:t>
      </w:r>
      <w:ins w:id="341" w:author="Σπανός Γεώργιος" w:date="2016-01-11T10:12:00Z">
        <w:r w:rsidR="00B75430">
          <w:rPr>
            <w:rFonts w:eastAsia="Times New Roman" w:cs="Times New Roman"/>
            <w:szCs w:val="24"/>
          </w:rPr>
          <w:t>,</w:t>
        </w:r>
      </w:ins>
      <w:r>
        <w:rPr>
          <w:rFonts w:eastAsia="Times New Roman" w:cs="Times New Roman"/>
          <w:szCs w:val="24"/>
        </w:rPr>
        <w:t xml:space="preserve"> που μελετούμε για να αντικαταστήσουμε τον ΕΝΦΙΑ, θα αντιμετωπίσουμε και αυτά τα ζητήματα που α</w:t>
      </w:r>
      <w:r>
        <w:rPr>
          <w:rFonts w:eastAsia="Times New Roman" w:cs="Times New Roman"/>
          <w:szCs w:val="24"/>
        </w:rPr>
        <w:lastRenderedPageBreak/>
        <w:t>φορούν αυτή</w:t>
      </w:r>
      <w:del w:id="342" w:author="Σπανός Γεώργιος" w:date="2016-01-11T10:12:00Z">
        <w:r>
          <w:rPr>
            <w:rFonts w:eastAsia="Times New Roman" w:cs="Times New Roman"/>
            <w:szCs w:val="24"/>
          </w:rPr>
          <w:delText>ν</w:delText>
        </w:r>
      </w:del>
      <w:r>
        <w:rPr>
          <w:rFonts w:eastAsia="Times New Roman" w:cs="Times New Roman"/>
          <w:szCs w:val="24"/>
        </w:rPr>
        <w:t xml:space="preserve"> την αδικία και τη σωστότερη κατανομή του φορολογικού βάρους, διότι έχουμε εντοπίσει πάρα πολλά παραδείγματα. Έχουμε ακούσει κριτική </w:t>
      </w:r>
      <w:ins w:id="343" w:author="Σπανός Γεώργιος" w:date="2016-01-11T10:13:00Z">
        <w:r w:rsidR="00B75430">
          <w:rPr>
            <w:rFonts w:eastAsia="Times New Roman" w:cs="Times New Roman"/>
            <w:szCs w:val="24"/>
          </w:rPr>
          <w:t>-</w:t>
        </w:r>
      </w:ins>
      <w:r>
        <w:rPr>
          <w:rFonts w:eastAsia="Times New Roman" w:cs="Times New Roman"/>
          <w:szCs w:val="24"/>
        </w:rPr>
        <w:t>και πολύ σωστή κριτική κι απ’ όλες τις πτέρυγες της Βουλής</w:t>
      </w:r>
      <w:ins w:id="344" w:author="Σπανός Γεώργιος" w:date="2016-01-11T10:13:00Z">
        <w:r w:rsidR="0012688A">
          <w:rPr>
            <w:rFonts w:eastAsia="Times New Roman" w:cs="Times New Roman"/>
            <w:szCs w:val="24"/>
          </w:rPr>
          <w:t>-</w:t>
        </w:r>
      </w:ins>
      <w:r>
        <w:rPr>
          <w:rFonts w:eastAsia="Times New Roman" w:cs="Times New Roman"/>
          <w:szCs w:val="24"/>
        </w:rPr>
        <w:t xml:space="preserve"> γι’ αυτό το θέμα. Θέλουμε στα θέματα του φόρου περιουσίας να έχουμε μια δίκαιη και αναλογική εφαρμογή αυτών που λέει το Σύνταγμα. Αυτή τη στιγμή ο ΕΝΦΙΑ δεν εξασφαλίζει αυτήν την κατανομή.</w:t>
      </w:r>
      <w:del w:id="345" w:author="Σπανός Γεώργιος" w:date="2016-01-11T10:13:00Z">
        <w:r w:rsidRPr="00CE1281">
          <w:rPr>
            <w:rFonts w:eastAsia="Times New Roman" w:cs="Times New Roman"/>
            <w:color w:val="FF0000"/>
            <w:szCs w:val="24"/>
            <w:rPrChange w:id="346" w:author="Σπανός Γεώργιος" w:date="2016-01-11T10:22:00Z">
              <w:rPr>
                <w:rFonts w:eastAsia="Times New Roman" w:cs="Times New Roman"/>
                <w:szCs w:val="24"/>
              </w:rPr>
            </w:rPrChange>
          </w:rPr>
          <w:delText xml:space="preserve"> </w:delText>
        </w:r>
      </w:del>
    </w:p>
    <w:p w14:paraId="5A8D977D"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Επαναλαμβάνω για πολλοστή φορά ότι για το 2016 έχουμε δεσμευτεί στο να υπάρχει ένας φόρος με </w:t>
      </w:r>
      <w:proofErr w:type="spellStart"/>
      <w:r>
        <w:rPr>
          <w:rFonts w:eastAsia="Times New Roman" w:cs="Times New Roman"/>
          <w:szCs w:val="24"/>
        </w:rPr>
        <w:t>εισπραξιμότητα</w:t>
      </w:r>
      <w:proofErr w:type="spellEnd"/>
      <w:r>
        <w:rPr>
          <w:rFonts w:eastAsia="Times New Roman" w:cs="Times New Roman"/>
          <w:szCs w:val="24"/>
        </w:rPr>
        <w:t xml:space="preserve"> 2,65. Θυμίζω ότι ο ΕΝΦΙΑ έχει μία βεβαίωση περίπου 3,3 δισεκατομμύρια και μία </w:t>
      </w:r>
      <w:proofErr w:type="spellStart"/>
      <w:r>
        <w:rPr>
          <w:rFonts w:eastAsia="Times New Roman" w:cs="Times New Roman"/>
          <w:szCs w:val="24"/>
        </w:rPr>
        <w:t>εισπραξιμότητα</w:t>
      </w:r>
      <w:proofErr w:type="spellEnd"/>
      <w:r>
        <w:rPr>
          <w:rFonts w:eastAsia="Times New Roman" w:cs="Times New Roman"/>
          <w:szCs w:val="24"/>
        </w:rPr>
        <w:t xml:space="preserve"> 2,65. Έχουμε δεσμευτεί για τη δημιουργία ενός νέου φόρου που θα έχει τον ίδιο </w:t>
      </w:r>
      <w:r>
        <w:rPr>
          <w:rFonts w:eastAsia="Times New Roman" w:cs="Times New Roman"/>
          <w:szCs w:val="24"/>
        </w:rPr>
        <w:lastRenderedPageBreak/>
        <w:t xml:space="preserve">στόχο </w:t>
      </w:r>
      <w:proofErr w:type="spellStart"/>
      <w:r>
        <w:rPr>
          <w:rFonts w:eastAsia="Times New Roman" w:cs="Times New Roman"/>
          <w:szCs w:val="24"/>
        </w:rPr>
        <w:t>εισπραξιμότητας</w:t>
      </w:r>
      <w:proofErr w:type="spellEnd"/>
      <w:r>
        <w:rPr>
          <w:rFonts w:eastAsia="Times New Roman" w:cs="Times New Roman"/>
          <w:szCs w:val="24"/>
        </w:rPr>
        <w:t>, θα είναι όμως, πιο δίκαιος και πιο αναλογικός και για να καλύψουμε τις ανάγκες του προϋπολογισμού</w:t>
      </w:r>
      <w:del w:id="347" w:author="Μητσόπουλος Νικόλαος" w:date="2016-01-11T09:41:00Z">
        <w:r>
          <w:rPr>
            <w:rFonts w:eastAsia="Times New Roman" w:cs="Times New Roman"/>
            <w:szCs w:val="24"/>
          </w:rPr>
          <w:delText>,</w:delText>
        </w:r>
      </w:del>
      <w:r>
        <w:rPr>
          <w:rFonts w:eastAsia="Times New Roman" w:cs="Times New Roman"/>
          <w:szCs w:val="24"/>
        </w:rPr>
        <w:t xml:space="preserve"> αλλά και για να καλύψουμε τις ανάγκες του Συντάγματος για φορολογική δικαιοσύνη.</w:t>
      </w:r>
    </w:p>
    <w:p w14:paraId="5A8D977E" w14:textId="68565EDF"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 Είναι πολύ σωστή, λοιπόν, η κριτική που κάνετε στην Κυβέρνηση σε αυτόν τον τομέα. Δεν έχουμε δυνατότητα αυτή</w:t>
      </w:r>
      <w:ins w:id="348" w:author="Μητσόπουλος Νικόλαος" w:date="2016-01-11T09:42:00Z">
        <w:r w:rsidR="006D108B">
          <w:rPr>
            <w:rFonts w:eastAsia="Times New Roman" w:cs="Times New Roman"/>
            <w:szCs w:val="24"/>
          </w:rPr>
          <w:t>ν</w:t>
        </w:r>
      </w:ins>
      <w:r>
        <w:rPr>
          <w:rFonts w:eastAsia="Times New Roman" w:cs="Times New Roman"/>
          <w:szCs w:val="24"/>
        </w:rPr>
        <w:t xml:space="preserve"> τη στιγμή στον ΕΝΦΙΑ που έχει εκδοθεί και πληρώνεται να κάνουμε κάποια παρέμβαση</w:t>
      </w:r>
      <w:del w:id="349" w:author="Μητσόπουλος Νικόλαος" w:date="2016-01-11T09:42:00Z">
        <w:r>
          <w:rPr>
            <w:rFonts w:eastAsia="Times New Roman" w:cs="Times New Roman"/>
            <w:szCs w:val="24"/>
          </w:rPr>
          <w:delText>,</w:delText>
        </w:r>
      </w:del>
      <w:r>
        <w:rPr>
          <w:rFonts w:eastAsia="Times New Roman" w:cs="Times New Roman"/>
          <w:szCs w:val="24"/>
        </w:rPr>
        <w:t xml:space="preserve"> αλλά μέσα στο 2016 θα αντιμετωπίσουμε και αυτό και μία σειρά από άλλα ζητήματα που αφορούν το θέμα του ΕΝΦΙΑ. </w:t>
      </w:r>
    </w:p>
    <w:p w14:paraId="5A8D977F"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Δημήτριος </w:t>
      </w:r>
      <w:proofErr w:type="spellStart"/>
      <w:r>
        <w:rPr>
          <w:rFonts w:eastAsia="Times New Roman" w:cs="Times New Roman"/>
          <w:szCs w:val="24"/>
        </w:rPr>
        <w:t>Σεβαστάκης</w:t>
      </w:r>
      <w:proofErr w:type="spellEnd"/>
      <w:r>
        <w:rPr>
          <w:rFonts w:eastAsia="Times New Roman" w:cs="Times New Roman"/>
          <w:szCs w:val="24"/>
        </w:rPr>
        <w:t>.</w:t>
      </w:r>
    </w:p>
    <w:p w14:paraId="5A8D9780" w14:textId="4A0FC3DC" w:rsidR="00DF7DAE" w:rsidRDefault="008343FE">
      <w:pPr>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Κύριε Αλεξιάδη, ανακεφαλαιώνω. Δύο ξενοδοχεία ακριβώς ίδιας αρχιτεκτονικής δομής, το ένα είναι ατομική επιχείρηση, το άλλο είναι ΕΠΕ ή </w:t>
      </w:r>
      <w:ins w:id="350" w:author="Μητσόπουλος Νικόλαος" w:date="2016-01-11T09:42:00Z">
        <w:r w:rsidR="006D108B">
          <w:rPr>
            <w:rFonts w:eastAsia="Times New Roman" w:cs="Times New Roman"/>
            <w:szCs w:val="24"/>
          </w:rPr>
          <w:t>α</w:t>
        </w:r>
      </w:ins>
      <w:del w:id="351" w:author="Μητσόπουλος Νικόλαος" w:date="2016-01-11T09:42:00Z">
        <w:r w:rsidDel="006D108B">
          <w:rPr>
            <w:rFonts w:eastAsia="Times New Roman" w:cs="Times New Roman"/>
            <w:szCs w:val="24"/>
          </w:rPr>
          <w:delText>Α</w:delText>
        </w:r>
      </w:del>
      <w:r>
        <w:rPr>
          <w:rFonts w:eastAsia="Times New Roman" w:cs="Times New Roman"/>
          <w:szCs w:val="24"/>
        </w:rPr>
        <w:t xml:space="preserve">νώνυμη </w:t>
      </w:r>
      <w:ins w:id="352" w:author="Μητσόπουλος Νικόλαος" w:date="2016-01-11T09:42:00Z">
        <w:r w:rsidR="006D108B">
          <w:rPr>
            <w:rFonts w:eastAsia="Times New Roman" w:cs="Times New Roman"/>
            <w:szCs w:val="24"/>
          </w:rPr>
          <w:t>ε</w:t>
        </w:r>
      </w:ins>
      <w:del w:id="353" w:author="Μητσόπουλος Νικόλαος" w:date="2016-01-11T09:42:00Z">
        <w:r>
          <w:rPr>
            <w:rFonts w:eastAsia="Times New Roman" w:cs="Times New Roman"/>
            <w:szCs w:val="24"/>
          </w:rPr>
          <w:delText>Ε</w:delText>
        </w:r>
      </w:del>
      <w:r>
        <w:rPr>
          <w:rFonts w:eastAsia="Times New Roman" w:cs="Times New Roman"/>
          <w:szCs w:val="24"/>
        </w:rPr>
        <w:t xml:space="preserve">ταιρεία. Το ένα θα πληρώσει 11.000 ευρώ ΕΝΦΙΑ για παράδειγμα, το άλλο θα πληρώσει 3.500 ευρώ ΕΝΦΙΑ. Είναι χαώδης η διαφορά. Εάν μεταβεί σε καθεστώς από ατομική  επιχείρηση σε άλλης μορφή, σε εταιρική μορφή για παράδειγμα, θα πρέπει να επιβαρυνθεί με το φόρο </w:t>
      </w:r>
      <w:proofErr w:type="spellStart"/>
      <w:r>
        <w:rPr>
          <w:rFonts w:eastAsia="Times New Roman" w:cs="Times New Roman"/>
          <w:szCs w:val="24"/>
        </w:rPr>
        <w:t>αυτοκληρονομίας</w:t>
      </w:r>
      <w:proofErr w:type="spellEnd"/>
      <w:r>
        <w:rPr>
          <w:rFonts w:eastAsia="Times New Roman" w:cs="Times New Roman"/>
          <w:szCs w:val="24"/>
        </w:rPr>
        <w:t xml:space="preserve">, ένα είδος φόρου, </w:t>
      </w:r>
      <w:r>
        <w:rPr>
          <w:rFonts w:eastAsia="Times New Roman" w:cs="Times New Roman"/>
          <w:szCs w:val="24"/>
        </w:rPr>
        <w:lastRenderedPageBreak/>
        <w:t>όπου ο ιδιοκτήτης κληροδοτεί και κληρονομεί τον εαυτό του. Δηλαδή υπάρχει κι ένα άλλο εμπόδιο που</w:t>
      </w:r>
      <w:ins w:id="354" w:author="Μητσόπουλος Νικόλαος" w:date="2016-01-15T09:24:00Z">
        <w:r>
          <w:rPr>
            <w:rFonts w:eastAsia="Times New Roman" w:cs="Times New Roman"/>
            <w:szCs w:val="24"/>
          </w:rPr>
          <w:t xml:space="preserve"> </w:t>
        </w:r>
        <w:r w:rsidR="00F515F1">
          <w:rPr>
            <w:rFonts w:eastAsia="Times New Roman" w:cs="Times New Roman"/>
            <w:szCs w:val="24"/>
          </w:rPr>
          <w:t>δεν</w:t>
        </w:r>
      </w:ins>
      <w:r>
        <w:rPr>
          <w:rFonts w:eastAsia="Times New Roman" w:cs="Times New Roman"/>
          <w:szCs w:val="24"/>
        </w:rPr>
        <w:t xml:space="preserve"> επιτρέπει την ευλυγισία της αγοράς. </w:t>
      </w:r>
    </w:p>
    <w:p w14:paraId="5A8D9781"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το 2016 επίκειται -ελπίζω να </w:t>
      </w:r>
      <w:proofErr w:type="spellStart"/>
      <w:r>
        <w:rPr>
          <w:rFonts w:eastAsia="Times New Roman" w:cs="Times New Roman"/>
          <w:szCs w:val="24"/>
        </w:rPr>
        <w:t>ανασχεθεί</w:t>
      </w:r>
      <w:proofErr w:type="spellEnd"/>
      <w:r>
        <w:rPr>
          <w:rFonts w:eastAsia="Times New Roman" w:cs="Times New Roman"/>
          <w:szCs w:val="24"/>
        </w:rPr>
        <w:t xml:space="preserve">- η επιβάρυνση των ακριτικών νησιών με την κατάργηση της έκπτωσης του ΦΠΑ. Τα ακριτικά νησιά έχουν δεχθεί μια δυσανάλογη οικονομική και κοινωνική πίεση από το προσφυγικό. Αυτό το κομμάτι του κοινωνικού πόρου, της κοινωνικής φθοράς, δεν ενσωματώνεται στην οικονομία. Η πρότασή μου, η αντίληψή μου και νομίζω ότι είναι και δική σας αντίληψη, είναι ότι πρέπει να υπάρχουν εκείνες οι ρυθμίσεις, για να αποφορτιστεί η πραγματική οικονομική ζωή, ακριβώς γιατί έχουμε αυτήν την </w:t>
      </w:r>
      <w:r>
        <w:rPr>
          <w:rFonts w:eastAsia="Times New Roman" w:cs="Times New Roman"/>
          <w:szCs w:val="24"/>
        </w:rPr>
        <w:lastRenderedPageBreak/>
        <w:t>ειδική επιβάρυνση. Για παράδειγμα, μία σκέψη θα ήταν όχι μόνο να γίνει πιο ευλύγιστη η μεταφορά από τη μια μορφή ιδιοκτησίας στην άλλη χωρίς ειδικές επιβαρύνσεις</w:t>
      </w:r>
      <w:del w:id="355" w:author="Μητσόπουλος Νικόλαος" w:date="2016-01-11T09:43:00Z">
        <w:r>
          <w:rPr>
            <w:rFonts w:eastAsia="Times New Roman" w:cs="Times New Roman"/>
            <w:szCs w:val="24"/>
          </w:rPr>
          <w:delText>,</w:delText>
        </w:r>
      </w:del>
      <w:r>
        <w:rPr>
          <w:rFonts w:eastAsia="Times New Roman" w:cs="Times New Roman"/>
          <w:szCs w:val="24"/>
        </w:rPr>
        <w:t xml:space="preserve"> αλλά θα μπορούσε να μετατεθεί ακόμα περισσότερο η κατάργηση της έκπτωσης του ΦΠΑ.</w:t>
      </w:r>
    </w:p>
    <w:p w14:paraId="5A8D9782" w14:textId="77777777" w:rsidR="00DF7DAE" w:rsidRDefault="008343FE">
      <w:pPr>
        <w:spacing w:line="600" w:lineRule="auto"/>
        <w:ind w:firstLine="720"/>
        <w:jc w:val="both"/>
        <w:rPr>
          <w:rFonts w:eastAsia="Times New Roman"/>
          <w:szCs w:val="24"/>
        </w:rPr>
      </w:pPr>
      <w:r>
        <w:rPr>
          <w:rFonts w:eastAsia="Times New Roman"/>
          <w:szCs w:val="24"/>
        </w:rPr>
        <w:t xml:space="preserve">Εντούτοις, η γενική μου σκέψη είναι ότι όσο αναπαράγονται και διαιωνίζονται ανισοτιμίες φορολογικές τόσο το φορολογικό σύστημα θα πάσχει ιδρυτικά, θα πάσχει στην ίδια του τη συγκρότηση. </w:t>
      </w:r>
    </w:p>
    <w:p w14:paraId="5A8D9783" w14:textId="77777777" w:rsidR="00DF7DAE" w:rsidRDefault="008343F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Αλεξιάδη, μπορείτε να απαντήσετε. </w:t>
      </w:r>
    </w:p>
    <w:p w14:paraId="5A8D9784" w14:textId="77777777" w:rsidR="00DF7DAE" w:rsidRDefault="008343FE">
      <w:pPr>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 xml:space="preserve">Με την τελευταία φράση θέσατε τον πυρήνα του προβλήματος που αντιμετωπίζουμε στο Υπουργείο Οικονομικών, κύριε </w:t>
      </w:r>
      <w:proofErr w:type="spellStart"/>
      <w:r>
        <w:rPr>
          <w:rFonts w:eastAsia="Times New Roman"/>
          <w:szCs w:val="24"/>
        </w:rPr>
        <w:t>Σεβαστάκη</w:t>
      </w:r>
      <w:proofErr w:type="spellEnd"/>
      <w:r>
        <w:rPr>
          <w:rFonts w:eastAsia="Times New Roman"/>
          <w:szCs w:val="24"/>
        </w:rPr>
        <w:t>.</w:t>
      </w:r>
    </w:p>
    <w:p w14:paraId="5A8D9785" w14:textId="0161C62B" w:rsidR="00DF7DAE" w:rsidRDefault="008343FE">
      <w:pPr>
        <w:spacing w:line="600" w:lineRule="auto"/>
        <w:ind w:firstLine="720"/>
        <w:jc w:val="both"/>
        <w:rPr>
          <w:rFonts w:eastAsia="Times New Roman"/>
          <w:szCs w:val="24"/>
        </w:rPr>
      </w:pPr>
      <w:r>
        <w:rPr>
          <w:rFonts w:eastAsia="Times New Roman"/>
          <w:szCs w:val="24"/>
        </w:rPr>
        <w:t xml:space="preserve"> Το έχουμε πει πάρα πολλές φορές ότι δεν είμαστε περήφανοι, δεν είμαστε ικανοποιημένοι από το θεσμικό πλαίσιο που έχει το φορολογικό μας σύστημα αυτή</w:t>
      </w:r>
      <w:ins w:id="356" w:author="Μητσόπουλος Νικόλαος" w:date="2016-01-11T09:44:00Z">
        <w:r w:rsidR="006D108B">
          <w:rPr>
            <w:rFonts w:eastAsia="Times New Roman"/>
            <w:szCs w:val="24"/>
          </w:rPr>
          <w:t>ν</w:t>
        </w:r>
      </w:ins>
      <w:r>
        <w:rPr>
          <w:rFonts w:eastAsia="Times New Roman"/>
          <w:szCs w:val="24"/>
        </w:rPr>
        <w:t xml:space="preserve"> τη στιγμή. Έχουμε οργανώσει διαδικασίες -και ήδη ξεκίνησαν αυτά τα πράγματα να προχωρούν- αλλαγής του φορολογικού μας συστήματος, στην κατεύθυνση του Συντάγματος, πιο δίκαιο, πιο αναλογικό, χωρίς εξαιρέσεις και με βάση τις δυνατότητες του καθενός. </w:t>
      </w:r>
    </w:p>
    <w:p w14:paraId="5A8D9786" w14:textId="77777777" w:rsidR="00DF7DAE" w:rsidRDefault="008343FE">
      <w:pPr>
        <w:spacing w:line="600" w:lineRule="auto"/>
        <w:ind w:firstLine="720"/>
        <w:jc w:val="both"/>
        <w:rPr>
          <w:rFonts w:eastAsia="Times New Roman"/>
          <w:szCs w:val="24"/>
        </w:rPr>
      </w:pPr>
      <w:r>
        <w:rPr>
          <w:rFonts w:eastAsia="Times New Roman"/>
          <w:szCs w:val="24"/>
        </w:rPr>
        <w:lastRenderedPageBreak/>
        <w:t xml:space="preserve">Όπως πολύ σωστά </w:t>
      </w:r>
      <w:proofErr w:type="spellStart"/>
      <w:r>
        <w:rPr>
          <w:rFonts w:eastAsia="Times New Roman"/>
          <w:szCs w:val="24"/>
        </w:rPr>
        <w:t>προείπατε</w:t>
      </w:r>
      <w:proofErr w:type="spellEnd"/>
      <w:r>
        <w:rPr>
          <w:rFonts w:eastAsia="Times New Roman"/>
          <w:szCs w:val="24"/>
        </w:rPr>
        <w:t>, το ίδιο ακίνητο, δηλαδή το ίδιο περιουσιακό στοιχείο, για ένα</w:t>
      </w:r>
      <w:del w:id="357" w:author="Μητσόπουλος Νικόλαος" w:date="2016-01-11T09:44:00Z">
        <w:r>
          <w:rPr>
            <w:rFonts w:eastAsia="Times New Roman"/>
            <w:szCs w:val="24"/>
          </w:rPr>
          <w:delText>ν</w:delText>
        </w:r>
      </w:del>
      <w:r>
        <w:rPr>
          <w:rFonts w:eastAsia="Times New Roman"/>
          <w:szCs w:val="24"/>
        </w:rPr>
        <w:t xml:space="preserve"> φόρο που σχετίζεται με την περιουσία, ανάλογα με το ποιος είναι ιδιοκτήτης, ανάλογα με τη μορφή ιδιοκτησίας, έχει διαφορετική επιβάρυνση, διαστρεβλώνοντας κι ένα βασικό όρο της αγοράς, την ανταγωνιστικότητα. Καταλαβαίνουμε πολύ καλά πώς δημιουργήθηκε από τους τότε νομοθέτες και πού ήθελαν τα πράγματα να οδηγηθούν. </w:t>
      </w:r>
    </w:p>
    <w:p w14:paraId="5A8D9787" w14:textId="3AAF1227" w:rsidR="00DF7DAE" w:rsidRDefault="008343FE">
      <w:pPr>
        <w:spacing w:line="600" w:lineRule="auto"/>
        <w:ind w:firstLine="720"/>
        <w:jc w:val="both"/>
        <w:rPr>
          <w:rFonts w:eastAsia="Times New Roman"/>
          <w:szCs w:val="24"/>
        </w:rPr>
      </w:pPr>
      <w:r>
        <w:rPr>
          <w:rFonts w:eastAsia="Times New Roman"/>
          <w:szCs w:val="24"/>
        </w:rPr>
        <w:t>Στο θέμα αυτό το</w:t>
      </w:r>
      <w:ins w:id="358" w:author="Μητσόπουλος Νικόλαος" w:date="2016-01-11T09:50:00Z">
        <w:r w:rsidR="00E47973">
          <w:rPr>
            <w:rFonts w:eastAsia="Times New Roman"/>
            <w:szCs w:val="24"/>
          </w:rPr>
          <w:t>υ</w:t>
        </w:r>
      </w:ins>
      <w:r>
        <w:rPr>
          <w:rFonts w:eastAsia="Times New Roman"/>
          <w:szCs w:val="24"/>
        </w:rPr>
        <w:t xml:space="preserve"> ΕΝΦΙΑ έχω πει κι άλλες φορές και στο Κοινοβούλιο και αλλού ότι θα έπρεπε να έχουμε διαφορετική μεταχείριση. Ένα ακίνητο που καλύπτει βασική ανάγκη μιας οικογένειας, κατασκευής του 1970 και εμπορικής αξίας τώρα 30</w:t>
      </w:r>
      <w:ins w:id="359" w:author="Μητσόπουλος Νικόλαος" w:date="2016-01-11T09:45:00Z">
        <w:r w:rsidR="006D108B">
          <w:rPr>
            <w:rFonts w:eastAsia="Times New Roman"/>
            <w:szCs w:val="24"/>
          </w:rPr>
          <w:t>000</w:t>
        </w:r>
      </w:ins>
      <w:r>
        <w:rPr>
          <w:rFonts w:eastAsia="Times New Roman"/>
          <w:szCs w:val="24"/>
        </w:rPr>
        <w:t xml:space="preserve"> </w:t>
      </w:r>
      <w:del w:id="360" w:author="Μητσόπουλος Νικόλαος" w:date="2016-01-11T09:44:00Z">
        <w:r>
          <w:rPr>
            <w:rFonts w:eastAsia="Times New Roman"/>
            <w:szCs w:val="24"/>
          </w:rPr>
          <w:delText>χιλιάδων</w:delText>
        </w:r>
      </w:del>
      <w:r>
        <w:rPr>
          <w:rFonts w:eastAsia="Times New Roman"/>
          <w:szCs w:val="24"/>
        </w:rPr>
        <w:t xml:space="preserve"> ευρώ, πληρώνει ΕΝΦΙΑ. Ένα ακίνητο 3 εκατομμυρίων </w:t>
      </w:r>
      <w:r>
        <w:rPr>
          <w:rFonts w:eastAsia="Times New Roman"/>
          <w:szCs w:val="24"/>
        </w:rPr>
        <w:lastRenderedPageBreak/>
        <w:t>ευρώ ενός Έλληνα φορολογούμενου που κάνει δήλωση εδώ</w:t>
      </w:r>
      <w:del w:id="361" w:author="Μητσόπουλος Νικόλαος" w:date="2016-01-11T09:45:00Z">
        <w:r>
          <w:rPr>
            <w:rFonts w:eastAsia="Times New Roman"/>
            <w:szCs w:val="24"/>
          </w:rPr>
          <w:delText>,</w:delText>
        </w:r>
      </w:del>
      <w:r>
        <w:rPr>
          <w:rFonts w:eastAsia="Times New Roman"/>
          <w:szCs w:val="24"/>
        </w:rPr>
        <w:t xml:space="preserve"> αλλά το έχει στο εξωτερικό, δεν πληρώνει ΕΝΦΙΑ συμβολικά ούτε 1 ευρώ.</w:t>
      </w:r>
    </w:p>
    <w:p w14:paraId="5A8D9788" w14:textId="77777777" w:rsidR="00DF7DAE" w:rsidRDefault="008343FE">
      <w:pPr>
        <w:spacing w:line="600" w:lineRule="auto"/>
        <w:ind w:firstLine="720"/>
        <w:jc w:val="both"/>
        <w:rPr>
          <w:rFonts w:eastAsia="Times New Roman"/>
          <w:szCs w:val="24"/>
        </w:rPr>
      </w:pPr>
      <w:r>
        <w:rPr>
          <w:rFonts w:eastAsia="Times New Roman"/>
          <w:szCs w:val="24"/>
        </w:rPr>
        <w:t xml:space="preserve">Αυτές είναι αδικίες, τις οποίες τις έχουμε εντοπίσει και στις επόμενες νομοθετικές πρωτοβουλίες που θα φέρουμε θα τις αντιμετωπίσουμε με τον καλύτερο τρόπο.      </w:t>
      </w:r>
    </w:p>
    <w:p w14:paraId="5A8D9789" w14:textId="77777777" w:rsidR="00DF7DAE" w:rsidRDefault="008343FE">
      <w:pPr>
        <w:spacing w:line="600" w:lineRule="auto"/>
        <w:ind w:firstLine="720"/>
        <w:jc w:val="both"/>
        <w:rPr>
          <w:rFonts w:eastAsia="Times New Roman"/>
          <w:szCs w:val="24"/>
        </w:rPr>
      </w:pPr>
      <w:r>
        <w:rPr>
          <w:rFonts w:eastAsia="Times New Roman"/>
          <w:szCs w:val="24"/>
        </w:rPr>
        <w:t xml:space="preserve">Σε σχέση με το μεγάλο θέμα που θέτετε για το ΦΠΑ και την αναγκαστική επέκτασή του τον Ιούνιο του 2016 στην νέα κατηγορία νησιών –γιατί έχουμε δεσμευθεί σε τρεις κατηγορίες να πάμε- εκεί πραγματικά αντιμετωπίζουμε ένα μεγάλο πρόβλημα. Πολύ σωστά οι επιχειρήσεις από όλες τις νησιωτικές </w:t>
      </w:r>
      <w:r>
        <w:rPr>
          <w:rFonts w:eastAsia="Times New Roman"/>
          <w:szCs w:val="24"/>
        </w:rPr>
        <w:lastRenderedPageBreak/>
        <w:t xml:space="preserve">περιοχές λένε: «Βγείτε έγκαιρα και πείτε τι έχετε να κάνετε, διότι πρέπει να κάνουμε συμφωνίες και δεν μπορούμε να κάνουμε συμφωνίες όταν υπάρχει αυτή η ασάφεια σε ό,τι αφορά το θέμα του ποια νησιά θα είναι στη δεύτερη ομάδα, που αφορά τον Ιούνιο του 2016». </w:t>
      </w:r>
    </w:p>
    <w:p w14:paraId="5A8D978A" w14:textId="77777777" w:rsidR="00DF7DAE" w:rsidRDefault="008343FE">
      <w:pPr>
        <w:spacing w:line="600" w:lineRule="auto"/>
        <w:ind w:firstLine="720"/>
        <w:jc w:val="both"/>
        <w:rPr>
          <w:rFonts w:eastAsia="Times New Roman"/>
          <w:szCs w:val="24"/>
        </w:rPr>
      </w:pPr>
      <w:r>
        <w:rPr>
          <w:rFonts w:eastAsia="Times New Roman"/>
          <w:szCs w:val="24"/>
        </w:rPr>
        <w:t xml:space="preserve">Αυτό, λοιπόν, είναι κάτι που μας απασχολεί, ότι δηλαδή πρέπει έγκαιρα να απαντήσουμε σε αυτές τις επιχειρήσεις, για να τους βοηθήσουμε να προχωρήσουν στο σωστό οικονομικό προγραμματισμό της χρονιάς. </w:t>
      </w:r>
    </w:p>
    <w:p w14:paraId="5A8D978B" w14:textId="38B26821" w:rsidR="00DF7DAE" w:rsidRDefault="008343FE">
      <w:pPr>
        <w:spacing w:line="600" w:lineRule="auto"/>
        <w:ind w:firstLine="720"/>
        <w:jc w:val="both"/>
        <w:rPr>
          <w:rFonts w:eastAsia="Times New Roman"/>
          <w:szCs w:val="24"/>
        </w:rPr>
      </w:pPr>
      <w:r>
        <w:rPr>
          <w:rFonts w:eastAsia="Times New Roman"/>
          <w:szCs w:val="24"/>
        </w:rPr>
        <w:t xml:space="preserve">Όμως, από την άλλη μεριά, έχουμε κι εμείς την ευαισθησία και την αγωνία που έχετε δείξει πολλές φορές κι εσείς, ότι δεν </w:t>
      </w:r>
      <w:r>
        <w:rPr>
          <w:rFonts w:eastAsia="Times New Roman"/>
          <w:szCs w:val="24"/>
        </w:rPr>
        <w:lastRenderedPageBreak/>
        <w:t>είναι δυνατόν αυτή</w:t>
      </w:r>
      <w:ins w:id="362" w:author="Μητσόπουλος Νικόλαος" w:date="2016-01-11T09:50:00Z">
        <w:r w:rsidR="00E47973">
          <w:rPr>
            <w:rFonts w:eastAsia="Times New Roman"/>
            <w:szCs w:val="24"/>
          </w:rPr>
          <w:t>ν</w:t>
        </w:r>
      </w:ins>
      <w:r>
        <w:rPr>
          <w:rFonts w:eastAsia="Times New Roman"/>
          <w:szCs w:val="24"/>
        </w:rPr>
        <w:t xml:space="preserve"> τη στιγμή τα νησιά που είναι στην ακριτική Ελλάδα, τα νησιά που αντιμετωπίζουν ένα τρομερό οικονομικό</w:t>
      </w:r>
      <w:del w:id="363" w:author="Μητσόπουλος Νικόλαος" w:date="2016-01-11T09:50:00Z">
        <w:r>
          <w:rPr>
            <w:rFonts w:eastAsia="Times New Roman"/>
            <w:szCs w:val="24"/>
          </w:rPr>
          <w:delText>,</w:delText>
        </w:r>
      </w:del>
      <w:r>
        <w:rPr>
          <w:rFonts w:eastAsia="Times New Roman"/>
          <w:szCs w:val="24"/>
        </w:rPr>
        <w:t xml:space="preserve"> αλλά κυρίως κοινωνικό πρόβλημα και τα οποία για άλλη μια φορά αποδεικνύουν και την ανθρωπιά τους και την αλληλεγγύη των κατοίκων τους, να πάμε και να τα επιβαρύνουμε φορολογικά περισσότερο. </w:t>
      </w:r>
    </w:p>
    <w:p w14:paraId="5A8D978C" w14:textId="67A108C9" w:rsidR="00DF7DAE" w:rsidRDefault="008343FE">
      <w:pPr>
        <w:spacing w:line="600" w:lineRule="auto"/>
        <w:ind w:firstLine="720"/>
        <w:jc w:val="both"/>
        <w:rPr>
          <w:rFonts w:eastAsia="Times New Roman"/>
          <w:szCs w:val="24"/>
        </w:rPr>
      </w:pPr>
      <w:r>
        <w:rPr>
          <w:rFonts w:eastAsia="Times New Roman"/>
          <w:szCs w:val="24"/>
        </w:rPr>
        <w:t>Αντιμετωπίζουμε, λοιπόν, αυτά τα θέματα αυτή</w:t>
      </w:r>
      <w:ins w:id="364" w:author="Μητσόπουλος Νικόλαος" w:date="2016-01-11T09:51:00Z">
        <w:r w:rsidR="00E47973">
          <w:rPr>
            <w:rFonts w:eastAsia="Times New Roman"/>
            <w:szCs w:val="24"/>
          </w:rPr>
          <w:t>ν</w:t>
        </w:r>
      </w:ins>
      <w:r>
        <w:rPr>
          <w:rFonts w:eastAsia="Times New Roman"/>
          <w:szCs w:val="24"/>
        </w:rPr>
        <w:t xml:space="preserve"> τη στιγμή και τα εξετάζουμε για να δώσουμε λύση πολύ έγκαιρα. Θα το θέσουμε το θέμα το επόμενο χρονικό διάστημα στα αρμόδια όργανα, για να υπάρχουν αποφάσεις και να δούμε πώς μπορούμε να αντιμετωπίσουμε τα σοβαρά προβλήματα των νησιών.  </w:t>
      </w:r>
    </w:p>
    <w:p w14:paraId="5A8D978D" w14:textId="77777777" w:rsidR="00DF7DAE" w:rsidRDefault="008343FE">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Πριν μπούμε στην τελευταία ερώτηση, να κάνω τις εξής ανακοινώσεις: </w:t>
      </w:r>
    </w:p>
    <w:p w14:paraId="5A8D978E" w14:textId="6A70DBAF" w:rsidR="00DF7DAE" w:rsidRDefault="008343FE">
      <w:pPr>
        <w:spacing w:line="600" w:lineRule="auto"/>
        <w:ind w:firstLine="720"/>
        <w:jc w:val="both"/>
        <w:rPr>
          <w:rFonts w:eastAsia="Times New Roman"/>
          <w:szCs w:val="24"/>
        </w:rPr>
      </w:pPr>
      <w:r>
        <w:rPr>
          <w:rFonts w:eastAsia="Times New Roman"/>
          <w:szCs w:val="24"/>
        </w:rPr>
        <w:t>Η</w:t>
      </w:r>
      <w:ins w:id="365" w:author="Μητσόπουλος Νικόλαος" w:date="2016-01-11T09:54:00Z">
        <w:r w:rsidR="00E47973">
          <w:rPr>
            <w:rFonts w:eastAsia="Times New Roman"/>
            <w:szCs w:val="24"/>
          </w:rPr>
          <w:t xml:space="preserve"> δεύτερη</w:t>
        </w:r>
      </w:ins>
      <w:r>
        <w:rPr>
          <w:rFonts w:eastAsia="Times New Roman"/>
          <w:szCs w:val="24"/>
        </w:rPr>
        <w:t xml:space="preserve"> με αριθμό 335/4-1-2016 επίκαιρη ερώτηση</w:t>
      </w:r>
      <w:ins w:id="366" w:author="Μητσόπουλος Νικόλαος" w:date="2016-01-11T09:54:00Z">
        <w:r>
          <w:rPr>
            <w:rFonts w:eastAsia="Times New Roman"/>
            <w:szCs w:val="24"/>
          </w:rPr>
          <w:t xml:space="preserve"> </w:t>
        </w:r>
        <w:r w:rsidR="00E47973">
          <w:rPr>
            <w:rFonts w:eastAsia="Times New Roman"/>
            <w:szCs w:val="24"/>
          </w:rPr>
          <w:t>πρώτου κ</w:t>
        </w:r>
      </w:ins>
      <w:ins w:id="367" w:author="Μητσόπουλος Νικόλαος" w:date="2016-01-11T09:55:00Z">
        <w:r w:rsidR="00E47973">
          <w:rPr>
            <w:rFonts w:eastAsia="Times New Roman"/>
            <w:szCs w:val="24"/>
          </w:rPr>
          <w:t>ύκλου</w:t>
        </w:r>
      </w:ins>
      <w:r>
        <w:rPr>
          <w:rFonts w:eastAsia="Times New Roman"/>
          <w:szCs w:val="24"/>
        </w:rPr>
        <w:t xml:space="preserve"> του Δ΄ Αντιπροέδρου της Βουλής και Βουλευτή Α΄ Αθηνών της Νέας Δημοκρατίας κ. Νικήτα Κακλαμάνη προς τον Υπουργό Εσωτερικών και Διοικητικής Ανασυγκρότησης, σχετικά με τον τρόπο διενέργειας των βουλευτικών εκλογών, με λίστα ή με σταυρό προτίμησης, σε περίπτωση που αυ</w:t>
      </w:r>
      <w:r>
        <w:rPr>
          <w:rFonts w:eastAsia="Times New Roman"/>
          <w:szCs w:val="24"/>
        </w:rPr>
        <w:lastRenderedPageBreak/>
        <w:t>τές πραγματοποιηθούν εντός δεκαοκτάμηνου από τις τελευταίες διεξαχθείσες εκλογές, δεν θα συζητηθεί μετά από συνεννόηση του ερωτώντος Βουλευτή με τον αρμόδιο Υπουργό</w:t>
      </w:r>
      <w:ins w:id="368" w:author="Μητσόπουλος Νικόλαος" w:date="2016-01-11T09:56:00Z">
        <w:del w:id="369" w:author="Φλούδα Χριστίνα" w:date="2016-01-19T10:19:00Z">
          <w:r w:rsidR="000E691A" w:rsidDel="00B97D41">
            <w:rPr>
              <w:rFonts w:eastAsia="Times New Roman"/>
              <w:szCs w:val="24"/>
            </w:rPr>
            <w:delText xml:space="preserve"> και διαγρ</w:delText>
          </w:r>
        </w:del>
      </w:ins>
      <w:ins w:id="370" w:author="Μητσόπουλος Νικόλαος" w:date="2016-01-11T09:57:00Z">
        <w:del w:id="371" w:author="Φλούδα Χριστίνα" w:date="2016-01-19T10:19:00Z">
          <w:r w:rsidR="000E691A" w:rsidDel="00B97D41">
            <w:rPr>
              <w:rFonts w:eastAsia="Times New Roman"/>
              <w:szCs w:val="24"/>
            </w:rPr>
            <w:delText xml:space="preserve">άφεται </w:delText>
          </w:r>
        </w:del>
        <w:r w:rsidR="000E691A">
          <w:rPr>
            <w:rFonts w:eastAsia="Times New Roman"/>
            <w:szCs w:val="24"/>
          </w:rPr>
          <w:t>.</w:t>
        </w:r>
      </w:ins>
      <w:del w:id="372" w:author="Μητσόπουλος Νικόλαος" w:date="2016-01-11T09:56:00Z">
        <w:r>
          <w:rPr>
            <w:rFonts w:eastAsia="Times New Roman"/>
            <w:szCs w:val="24"/>
          </w:rPr>
          <w:delText>.</w:delText>
        </w:r>
      </w:del>
    </w:p>
    <w:p w14:paraId="0379AB62" w14:textId="446D40E9" w:rsidR="000E691A" w:rsidRDefault="008343FE">
      <w:pPr>
        <w:spacing w:line="600" w:lineRule="auto"/>
        <w:ind w:firstLine="720"/>
        <w:jc w:val="both"/>
        <w:rPr>
          <w:ins w:id="373" w:author="Μητσόπουλος Νικόλαος" w:date="2016-01-11T09:58:00Z"/>
          <w:rFonts w:eastAsia="Times New Roman"/>
          <w:szCs w:val="24"/>
        </w:rPr>
      </w:pPr>
      <w:r>
        <w:rPr>
          <w:rFonts w:eastAsia="Times New Roman"/>
          <w:szCs w:val="24"/>
        </w:rPr>
        <w:t>Η</w:t>
      </w:r>
      <w:ins w:id="374" w:author="Μητσόπουλος Νικόλαος" w:date="2016-01-11T09:57:00Z">
        <w:r w:rsidR="000E691A">
          <w:rPr>
            <w:rFonts w:eastAsia="Times New Roman"/>
            <w:szCs w:val="24"/>
          </w:rPr>
          <w:t xml:space="preserve"> τρίτη</w:t>
        </w:r>
      </w:ins>
      <w:r>
        <w:rPr>
          <w:rFonts w:eastAsia="Times New Roman"/>
          <w:szCs w:val="24"/>
        </w:rPr>
        <w:t xml:space="preserve"> με αριθμό 339/4-1-2016 επίκαιρη ερώτηση</w:t>
      </w:r>
      <w:ins w:id="375" w:author="Μητσόπουλος Νικόλαος" w:date="2016-01-11T09:57:00Z">
        <w:r>
          <w:rPr>
            <w:rFonts w:eastAsia="Times New Roman"/>
            <w:szCs w:val="24"/>
          </w:rPr>
          <w:t xml:space="preserve"> </w:t>
        </w:r>
        <w:r w:rsidR="000E691A">
          <w:rPr>
            <w:rFonts w:eastAsia="Times New Roman"/>
            <w:szCs w:val="24"/>
          </w:rPr>
          <w:t>πρώτου κ</w:t>
        </w:r>
      </w:ins>
      <w:ins w:id="376" w:author="Μητσόπουλος Νικόλαος" w:date="2016-01-11T09:58:00Z">
        <w:r w:rsidR="000E691A">
          <w:rPr>
            <w:rFonts w:eastAsia="Times New Roman"/>
            <w:szCs w:val="24"/>
          </w:rPr>
          <w:t>ύκλου</w:t>
        </w:r>
      </w:ins>
      <w:r>
        <w:rPr>
          <w:rFonts w:eastAsia="Times New Roman"/>
          <w:szCs w:val="24"/>
        </w:rPr>
        <w:t xml:space="preserve"> του Βουλευτή 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Οικονομίας, Ανάπτυξης και Τουρισμού, σχετικά με τις υπερβολικές χρεώσεις στις ηλεκτρονικές διατραπεζικές συναλλαγές, δεν θα συζητηθεί λόγω κωλύματος του κυρίου Υπουργού και πιο συγκεκριμένα προγραμματισμένου ταξιδιού του κ. Σταθάκη</w:t>
      </w:r>
      <w:del w:id="377" w:author="Μητσόπουλος Νικόλαος" w:date="2016-01-11T09:58:00Z">
        <w:r>
          <w:rPr>
            <w:rFonts w:eastAsia="Times New Roman"/>
            <w:szCs w:val="24"/>
          </w:rPr>
          <w:delText>.</w:delText>
        </w:r>
      </w:del>
      <w:del w:id="378" w:author="Φλούδα Χριστίνα" w:date="2016-01-19T10:19:00Z">
        <w:r w:rsidDel="00B97D41">
          <w:rPr>
            <w:rFonts w:eastAsia="Times New Roman"/>
            <w:szCs w:val="24"/>
          </w:rPr>
          <w:delText xml:space="preserve"> </w:delText>
        </w:r>
      </w:del>
      <w:ins w:id="379" w:author="Μητσόπουλος Νικόλαος" w:date="2016-01-11T09:59:00Z">
        <w:del w:id="380" w:author="Φλούδα Χριστίνα" w:date="2016-01-19T10:19:00Z">
          <w:r w:rsidR="000E691A" w:rsidDel="00B97D41">
            <w:rPr>
              <w:rFonts w:eastAsia="Times New Roman"/>
              <w:szCs w:val="24"/>
            </w:rPr>
            <w:delText xml:space="preserve">και διαγράφεται </w:delText>
          </w:r>
        </w:del>
        <w:r w:rsidR="000E691A">
          <w:rPr>
            <w:rFonts w:eastAsia="Times New Roman"/>
            <w:szCs w:val="24"/>
          </w:rPr>
          <w:t>.</w:t>
        </w:r>
      </w:ins>
    </w:p>
    <w:p w14:paraId="5A8D978F" w14:textId="05C8909A" w:rsidR="00DF7DAE" w:rsidDel="00AC0917" w:rsidRDefault="008343FE">
      <w:pPr>
        <w:spacing w:line="600" w:lineRule="auto"/>
        <w:jc w:val="both"/>
        <w:rPr>
          <w:del w:id="381" w:author="Φλούδα Χριστίνα" w:date="2016-01-19T10:15:00Z"/>
          <w:rFonts w:eastAsia="Times New Roman"/>
          <w:szCs w:val="24"/>
        </w:rPr>
        <w:pPrChange w:id="382" w:author="Φλούδα Χριστίνα" w:date="2016-01-19T10:15:00Z">
          <w:pPr>
            <w:spacing w:line="600" w:lineRule="auto"/>
            <w:ind w:firstLine="720"/>
            <w:jc w:val="both"/>
          </w:pPr>
        </w:pPrChange>
      </w:pPr>
      <w:del w:id="383" w:author="Φλούδα Χριστίνα" w:date="2016-01-19T10:15:00Z">
        <w:r w:rsidDel="00AC0917">
          <w:rPr>
            <w:rFonts w:eastAsia="Times New Roman"/>
            <w:szCs w:val="24"/>
          </w:rPr>
          <w:lastRenderedPageBreak/>
          <w:delText xml:space="preserve">        </w:delText>
        </w:r>
      </w:del>
    </w:p>
    <w:p w14:paraId="5A8D9790" w14:textId="7A6008E2" w:rsidR="00DF7DAE" w:rsidDel="00AC0917" w:rsidRDefault="00DF7DAE" w:rsidP="00B97D41">
      <w:pPr>
        <w:rPr>
          <w:del w:id="384" w:author="Φλούδα Χριστίνα" w:date="2016-01-19T10:15:00Z"/>
          <w:rFonts w:eastAsia="Times New Roman" w:cs="Times New Roman"/>
          <w:szCs w:val="24"/>
        </w:rPr>
      </w:pPr>
    </w:p>
    <w:p w14:paraId="5A8D9791" w14:textId="5141B4FF" w:rsidR="00DF7DAE" w:rsidDel="00AC0917" w:rsidRDefault="00DF7DAE">
      <w:pPr>
        <w:rPr>
          <w:del w:id="385" w:author="Φλούδα Χριστίνα" w:date="2016-01-19T10:15:00Z"/>
          <w:rFonts w:eastAsia="Times New Roman" w:cs="Times New Roman"/>
          <w:szCs w:val="24"/>
        </w:rPr>
      </w:pPr>
    </w:p>
    <w:p w14:paraId="5A8D9792" w14:textId="60C96DE1" w:rsidR="00DF7DAE" w:rsidDel="00AC0917" w:rsidRDefault="00DF7DAE">
      <w:pPr>
        <w:rPr>
          <w:del w:id="386" w:author="Φλούδα Χριστίνα" w:date="2016-01-19T10:15:00Z"/>
          <w:rFonts w:eastAsia="Times New Roman"/>
          <w:szCs w:val="24"/>
        </w:rPr>
      </w:pPr>
    </w:p>
    <w:p w14:paraId="5A8D9793" w14:textId="6F04F02E" w:rsidR="00DF7DAE" w:rsidDel="00AC0917" w:rsidRDefault="00DF7DAE">
      <w:pPr>
        <w:rPr>
          <w:del w:id="387" w:author="Φλούδα Χριστίνα" w:date="2016-01-19T10:15:00Z"/>
          <w:rFonts w:eastAsia="Times New Roman"/>
          <w:szCs w:val="24"/>
        </w:rPr>
        <w:pPrChange w:id="388" w:author="Φλούδα Χριστίνα" w:date="2016-01-19T10:15:00Z">
          <w:pPr>
            <w:ind w:firstLine="720"/>
          </w:pPr>
        </w:pPrChange>
      </w:pPr>
    </w:p>
    <w:p w14:paraId="5A8D9794" w14:textId="6C1F4BBF" w:rsidR="00DF7DAE" w:rsidRDefault="008343FE">
      <w:pPr>
        <w:spacing w:line="600" w:lineRule="auto"/>
        <w:ind w:firstLine="720"/>
        <w:jc w:val="both"/>
        <w:rPr>
          <w:rFonts w:eastAsia="Times New Roman" w:cs="Times New Roman"/>
          <w:szCs w:val="24"/>
        </w:rPr>
      </w:pPr>
      <w:r>
        <w:rPr>
          <w:rFonts w:eastAsia="Times New Roman" w:cs="Times New Roman"/>
          <w:szCs w:val="24"/>
        </w:rPr>
        <w:t>Η</w:t>
      </w:r>
      <w:ins w:id="389" w:author="Μητσόπουλος Νικόλαος" w:date="2016-01-11T09:59:00Z">
        <w:r w:rsidR="000E691A">
          <w:rPr>
            <w:rFonts w:eastAsia="Times New Roman" w:cs="Times New Roman"/>
            <w:szCs w:val="24"/>
          </w:rPr>
          <w:t xml:space="preserve"> </w:t>
        </w:r>
      </w:ins>
      <w:ins w:id="390" w:author="Μητσόπουλος Νικόλαος" w:date="2016-01-11T10:00:00Z">
        <w:r w:rsidR="000E691A">
          <w:rPr>
            <w:rFonts w:eastAsia="Times New Roman" w:cs="Times New Roman"/>
            <w:szCs w:val="24"/>
          </w:rPr>
          <w:t>δεύτερη</w:t>
        </w:r>
      </w:ins>
      <w:r>
        <w:rPr>
          <w:rFonts w:eastAsia="Times New Roman" w:cs="Times New Roman"/>
          <w:szCs w:val="24"/>
        </w:rPr>
        <w:t xml:space="preserve"> με αριθμό 336/4-1-2016 επίκαιρη ερώτηση</w:t>
      </w:r>
      <w:ins w:id="391" w:author="Μητσόπουλος Νικόλαος" w:date="2016-01-11T10:00:00Z">
        <w:r>
          <w:rPr>
            <w:rFonts w:eastAsia="Times New Roman" w:cs="Times New Roman"/>
            <w:szCs w:val="24"/>
          </w:rPr>
          <w:t xml:space="preserve"> </w:t>
        </w:r>
        <w:r w:rsidR="000E691A">
          <w:rPr>
            <w:rFonts w:eastAsia="Times New Roman" w:cs="Times New Roman"/>
            <w:szCs w:val="24"/>
          </w:rPr>
          <w:t>δευτέρου κύκλου</w:t>
        </w:r>
      </w:ins>
      <w:r>
        <w:rPr>
          <w:rFonts w:eastAsia="Times New Roman" w:cs="Times New Roman"/>
          <w:szCs w:val="24"/>
        </w:rPr>
        <w:t xml:space="preserve">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αποτίμηση νέων δημοσιονομικών μέτρων για την περίοδο 2015-2016, δεν θα συζητηθεί λόγω κωλύματος του κυρίου Υπουργού, ο οποίος βρίσκεται στις Βρυξέλλες</w:t>
      </w:r>
      <w:ins w:id="392" w:author="Μητσόπουλος Νικόλαος" w:date="2016-01-11T10:01:00Z">
        <w:r w:rsidR="000E691A">
          <w:rPr>
            <w:rFonts w:eastAsia="Times New Roman" w:cs="Times New Roman"/>
            <w:szCs w:val="24"/>
          </w:rPr>
          <w:t xml:space="preserve"> </w:t>
        </w:r>
        <w:del w:id="393" w:author="Φλούδα Χριστίνα" w:date="2016-01-19T10:19:00Z">
          <w:r w:rsidR="000E691A" w:rsidDel="00B97D41">
            <w:rPr>
              <w:rFonts w:eastAsia="Times New Roman" w:cs="Times New Roman"/>
              <w:szCs w:val="24"/>
            </w:rPr>
            <w:delText xml:space="preserve">και διαγράφεται </w:delText>
          </w:r>
        </w:del>
        <w:r w:rsidR="000E691A">
          <w:rPr>
            <w:rFonts w:eastAsia="Times New Roman" w:cs="Times New Roman"/>
            <w:szCs w:val="24"/>
          </w:rPr>
          <w:t>.</w:t>
        </w:r>
      </w:ins>
      <w:del w:id="394" w:author="Μητσόπουλος Νικόλαος" w:date="2016-01-11T10:01:00Z">
        <w:r>
          <w:rPr>
            <w:rFonts w:eastAsia="Times New Roman" w:cs="Times New Roman"/>
            <w:szCs w:val="24"/>
          </w:rPr>
          <w:delText>.</w:delText>
        </w:r>
      </w:del>
    </w:p>
    <w:p w14:paraId="5A8D9795" w14:textId="446A8976" w:rsidR="00DF7DAE" w:rsidRDefault="008343FE">
      <w:pPr>
        <w:spacing w:line="600" w:lineRule="auto"/>
        <w:ind w:firstLine="720"/>
        <w:jc w:val="both"/>
        <w:rPr>
          <w:rFonts w:eastAsia="Times New Roman" w:cs="Times New Roman"/>
          <w:szCs w:val="24"/>
        </w:rPr>
      </w:pPr>
      <w:r>
        <w:rPr>
          <w:rFonts w:eastAsia="Times New Roman" w:cs="Times New Roman"/>
          <w:szCs w:val="24"/>
        </w:rPr>
        <w:t>Η</w:t>
      </w:r>
      <w:ins w:id="395" w:author="Μητσόπουλος Νικόλαος" w:date="2016-01-11T10:03:00Z">
        <w:r w:rsidR="000E691A">
          <w:rPr>
            <w:rFonts w:eastAsia="Times New Roman" w:cs="Times New Roman"/>
            <w:szCs w:val="24"/>
          </w:rPr>
          <w:t xml:space="preserve"> τέταρτη</w:t>
        </w:r>
      </w:ins>
      <w:r>
        <w:rPr>
          <w:rFonts w:eastAsia="Times New Roman" w:cs="Times New Roman"/>
          <w:szCs w:val="24"/>
        </w:rPr>
        <w:t xml:space="preserve"> με αριθμό 348/5-1-2016 επίκαιρη ερώτηση </w:t>
      </w:r>
      <w:ins w:id="396" w:author="Μητσόπουλος Νικόλαος" w:date="2016-01-11T10:03:00Z">
        <w:r w:rsidR="000E691A">
          <w:rPr>
            <w:rFonts w:eastAsia="Times New Roman" w:cs="Times New Roman"/>
            <w:szCs w:val="24"/>
          </w:rPr>
          <w:t>δε</w:t>
        </w:r>
      </w:ins>
      <w:ins w:id="397" w:author="Μητσόπουλος Νικόλαος" w:date="2016-01-11T10:04:00Z">
        <w:r w:rsidR="000E691A">
          <w:rPr>
            <w:rFonts w:eastAsia="Times New Roman" w:cs="Times New Roman"/>
            <w:szCs w:val="24"/>
          </w:rPr>
          <w:t xml:space="preserve">ύτερου κύκλου </w:t>
        </w:r>
      </w:ins>
      <w:r>
        <w:rPr>
          <w:rFonts w:eastAsia="Times New Roman" w:cs="Times New Roman"/>
          <w:szCs w:val="24"/>
        </w:rPr>
        <w:t xml:space="preserve">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υλοποίηση δορυφορικού σταθμού αποθήκευσης του καυσίμου σε υγροποιημένη μορφή, στο λιμάνι της </w:t>
      </w:r>
      <w:r>
        <w:rPr>
          <w:rFonts w:eastAsia="Times New Roman" w:cs="Times New Roman"/>
          <w:szCs w:val="24"/>
        </w:rPr>
        <w:lastRenderedPageBreak/>
        <w:t>Πάτρας και του Αιγίου, δεν θα συζητηθεί λόγω κωλύματος του κυρίου Υπουργού και του κυρίου Υφυπουργο</w:t>
      </w:r>
      <w:ins w:id="398" w:author="Σπανός Γεώργιος" w:date="2016-01-11T13:02:00Z">
        <w:r w:rsidR="001D6292">
          <w:rPr>
            <w:rFonts w:eastAsia="Times New Roman" w:cs="Times New Roman"/>
            <w:szCs w:val="24"/>
          </w:rPr>
          <w:t>ύ</w:t>
        </w:r>
      </w:ins>
      <w:del w:id="399" w:author="Μητσόπουλος Νικόλαος" w:date="2016-01-11T10:04:00Z">
        <w:r>
          <w:rPr>
            <w:rFonts w:eastAsia="Times New Roman" w:cs="Times New Roman"/>
            <w:szCs w:val="24"/>
          </w:rPr>
          <w:delText>ύ</w:delText>
        </w:r>
      </w:del>
      <w:ins w:id="400" w:author="Μητσόπουλος Νικόλαος" w:date="2016-01-11T10:04:00Z">
        <w:del w:id="401" w:author="Φλούδα Χριστίνα" w:date="2016-01-19T10:19:00Z">
          <w:r w:rsidR="000E691A" w:rsidDel="00B97D41">
            <w:rPr>
              <w:rFonts w:eastAsia="Times New Roman" w:cs="Times New Roman"/>
              <w:szCs w:val="24"/>
            </w:rPr>
            <w:delText xml:space="preserve"> και διαγράφεται </w:delText>
          </w:r>
        </w:del>
        <w:r w:rsidR="000E691A">
          <w:rPr>
            <w:rFonts w:eastAsia="Times New Roman" w:cs="Times New Roman"/>
            <w:szCs w:val="24"/>
          </w:rPr>
          <w:t>.</w:t>
        </w:r>
      </w:ins>
      <w:del w:id="402" w:author="Μητσόπουλος Νικόλαος" w:date="2016-01-11T10:04:00Z">
        <w:r>
          <w:rPr>
            <w:rFonts w:eastAsia="Times New Roman" w:cs="Times New Roman"/>
            <w:szCs w:val="24"/>
          </w:rPr>
          <w:delText>.</w:delText>
        </w:r>
      </w:del>
      <w:r>
        <w:rPr>
          <w:rFonts w:eastAsia="Times New Roman" w:cs="Times New Roman"/>
          <w:szCs w:val="24"/>
        </w:rPr>
        <w:t xml:space="preserve"> </w:t>
      </w:r>
    </w:p>
    <w:p w14:paraId="5A8D9796"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Οι ερωτήσεις αυτές θα συζητηθούν σε προσεχή συνεδρίαση.</w:t>
      </w:r>
    </w:p>
    <w:p w14:paraId="5A8D9797"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Κυρία Πρόεδρε, μπορώ να έχω τον λόγο;</w:t>
      </w:r>
    </w:p>
    <w:p w14:paraId="5A8D9798"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5A8D9799" w14:textId="099B6666" w:rsidR="00DF7DAE" w:rsidRDefault="008343F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w:t>
      </w:r>
      <w:ins w:id="403" w:author="Σπανός Γεώργιος" w:date="2016-01-11T13:02:00Z">
        <w:r w:rsidR="008C1BA9">
          <w:rPr>
            <w:rFonts w:eastAsia="Times New Roman" w:cs="Times New Roman"/>
            <w:szCs w:val="24"/>
          </w:rPr>
          <w:t>ατ’ αρχάς, κ</w:t>
        </w:r>
      </w:ins>
      <w:r>
        <w:rPr>
          <w:rFonts w:eastAsia="Times New Roman" w:cs="Times New Roman"/>
          <w:szCs w:val="24"/>
        </w:rPr>
        <w:t>αλημέρα</w:t>
      </w:r>
      <w:ins w:id="404" w:author="Σπανός Γεώργιος" w:date="2016-01-11T13:02:00Z">
        <w:r w:rsidR="001D6292">
          <w:rPr>
            <w:rFonts w:eastAsia="Times New Roman" w:cs="Times New Roman"/>
            <w:szCs w:val="24"/>
          </w:rPr>
          <w:t>.</w:t>
        </w:r>
      </w:ins>
      <w:del w:id="405" w:author="Σπανός Γεώργιος" w:date="2016-01-11T13:02:00Z">
        <w:r w:rsidDel="001D6292">
          <w:rPr>
            <w:rFonts w:eastAsia="Times New Roman" w:cs="Times New Roman"/>
            <w:szCs w:val="24"/>
          </w:rPr>
          <w:delText>, καταρχήν.</w:delText>
        </w:r>
      </w:del>
    </w:p>
    <w:p w14:paraId="5A8D979A"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ότι το φαινόμενο της άρνησης των Υπουργών να παραβρεθούν έχει διευρυνθεί και πράγματι είναι πάνω από 62% τώρα οι αρνήσεις. </w:t>
      </w:r>
    </w:p>
    <w:p w14:paraId="5A8D979B"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Όμως, θα πρέπει να πούμε ότι η Διάσκεψη των Προέδρων το είδε –ήσασταν στη χθεσινή συνεδρίαση- και υιοθέτησε τις προτάσεις που είχαμε καταθέσει και πλέον οι ερωτήσεις οι οποίες δεν θα συζητούνται λόγω κωλύματος, όπως επικαλούνται οι Υπουργοί, ή εξαιτίας οποιουδήποτε άλλου λόγου υπάρχει, πραγματικού πολιτικού ή ταξιδιού, θα συζητούνται την επόμενη, επιπλέον των κανονικών ερωτήσεων. Και αυτό πιστεύω να λύσει τουλάχιστον το θέμα. </w:t>
      </w:r>
    </w:p>
    <w:p w14:paraId="5A8D979C" w14:textId="22651F13"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Όμως, σε κάθε Υπουργείο</w:t>
      </w:r>
      <w:ins w:id="406" w:author="Μητσόπουλος Νικόλαος" w:date="2016-01-11T10:05:00Z">
        <w:r w:rsidR="000E691A">
          <w:rPr>
            <w:rFonts w:eastAsia="Times New Roman" w:cs="Times New Roman"/>
            <w:szCs w:val="24"/>
          </w:rPr>
          <w:t>,</w:t>
        </w:r>
      </w:ins>
      <w:r>
        <w:rPr>
          <w:rFonts w:eastAsia="Times New Roman" w:cs="Times New Roman"/>
          <w:szCs w:val="24"/>
        </w:rPr>
        <w:t xml:space="preserve"> πράγματι </w:t>
      </w:r>
      <w:ins w:id="407" w:author="Μητσόπουλος Νικόλαος" w:date="2016-01-11T10:05:00Z">
        <w:r w:rsidR="000E691A">
          <w:rPr>
            <w:rFonts w:eastAsia="Times New Roman" w:cs="Times New Roman"/>
            <w:szCs w:val="24"/>
          </w:rPr>
          <w:t>,</w:t>
        </w:r>
      </w:ins>
      <w:r>
        <w:rPr>
          <w:rFonts w:eastAsia="Times New Roman" w:cs="Times New Roman"/>
          <w:szCs w:val="24"/>
        </w:rPr>
        <w:t xml:space="preserve">υπάρχουν πέρα από τον Υπουργό δύο-τρεις Αναπληρωτές Υφυπουργοί. Δεν είναι λόγος τόσο μεγάλων ακυρώσεων. Θα μπορούσε να είχε αποφευχθεί και θα το δούμε στο επόμενο διάστημα με αυτό το μέτρο που πήραμε ότι θα μειωθεί ο αριθμός. </w:t>
      </w:r>
    </w:p>
    <w:p w14:paraId="5A8D979D"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Εγώ θα την </w:t>
      </w:r>
      <w:proofErr w:type="spellStart"/>
      <w:r>
        <w:rPr>
          <w:rFonts w:eastAsia="Times New Roman" w:cs="Times New Roman"/>
          <w:szCs w:val="24"/>
        </w:rPr>
        <w:t>ξανακαταθέσω</w:t>
      </w:r>
      <w:proofErr w:type="spellEnd"/>
      <w:r>
        <w:rPr>
          <w:rFonts w:eastAsia="Times New Roman" w:cs="Times New Roman"/>
          <w:szCs w:val="24"/>
        </w:rPr>
        <w:t xml:space="preserve"> για την επόμενη εβδομάδα, κυρία Πρόεδρε.</w:t>
      </w:r>
    </w:p>
    <w:p w14:paraId="5A8D979E"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η τρίτη φορά που συμβαίνει αυτό. </w:t>
      </w:r>
    </w:p>
    <w:p w14:paraId="5A8D979F"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Το γνωρίζει η Πρόεδρος. Είναι πάρα πολλές φορές που το ίδιο ή άλλο θέμα έχει αναβληθεί.</w:t>
      </w:r>
    </w:p>
    <w:p w14:paraId="5A8D97A0"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Εγώ θα την </w:t>
      </w:r>
      <w:proofErr w:type="spellStart"/>
      <w:r>
        <w:rPr>
          <w:rFonts w:eastAsia="Times New Roman" w:cs="Times New Roman"/>
          <w:szCs w:val="24"/>
        </w:rPr>
        <w:t>ξανακαταθέσω</w:t>
      </w:r>
      <w:proofErr w:type="spellEnd"/>
      <w:r>
        <w:rPr>
          <w:rFonts w:eastAsia="Times New Roman" w:cs="Times New Roman"/>
          <w:szCs w:val="24"/>
        </w:rPr>
        <w:t xml:space="preserve"> τώρα την ερώτηση γιατί αφορά τις ηλεκτρονικές συναλλαγές και το τεράστιο κόστος που επιβαρύνονται από τις χρεώσεις των τραπεζών, που πραγματικά εάν γίνουν εκατό φορές και συναλλαχθεί το ίδιο ποσό με τις ηλεκτρονικές συναλλαγές το έχει πάρει η τράπεζα. Είναι πάρα πολύ σημαντικό.</w:t>
      </w:r>
    </w:p>
    <w:p w14:paraId="5A8D97A1"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A8D97A2"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Κι εμείς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5A8D97A3"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δύο εκπαιδευτικοί συνοδοί τους από το 2</w:t>
      </w:r>
      <w:r>
        <w:rPr>
          <w:rFonts w:eastAsia="Times New Roman" w:cs="Times New Roman"/>
          <w:szCs w:val="24"/>
          <w:vertAlign w:val="superscript"/>
        </w:rPr>
        <w:t>ο</w:t>
      </w:r>
      <w:r>
        <w:rPr>
          <w:rFonts w:eastAsia="Times New Roman" w:cs="Times New Roman"/>
          <w:szCs w:val="24"/>
        </w:rPr>
        <w:t xml:space="preserve"> Γυμνάσιο </w:t>
      </w:r>
      <w:proofErr w:type="spellStart"/>
      <w:r>
        <w:rPr>
          <w:rFonts w:eastAsia="Times New Roman" w:cs="Times New Roman"/>
          <w:szCs w:val="24"/>
        </w:rPr>
        <w:t>Κορωπίου</w:t>
      </w:r>
      <w:proofErr w:type="spellEnd"/>
      <w:r>
        <w:rPr>
          <w:rFonts w:eastAsia="Times New Roman" w:cs="Times New Roman"/>
          <w:szCs w:val="24"/>
        </w:rPr>
        <w:t xml:space="preserve"> (Α΄ Τμήμα).</w:t>
      </w:r>
    </w:p>
    <w:p w14:paraId="5A8D97A4"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A8D97A5" w14:textId="77777777" w:rsidR="00DF7DAE" w:rsidRDefault="008343F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5A8D97A6"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Η σημερινή διαδικασία, που βλέπετε τον λίγο κόσμο, είναι ερωτήσεις που υποβάλλουν οι Βουλευτές προς τους Υπουργούς. </w:t>
      </w:r>
    </w:p>
    <w:p w14:paraId="5A8D97A7" w14:textId="29D50757" w:rsidR="00DF7DAE" w:rsidRDefault="008343FE">
      <w:pPr>
        <w:spacing w:line="600" w:lineRule="auto"/>
        <w:ind w:firstLine="720"/>
        <w:jc w:val="both"/>
        <w:rPr>
          <w:rFonts w:eastAsia="Times New Roman" w:cs="Times New Roman"/>
          <w:szCs w:val="24"/>
        </w:rPr>
      </w:pPr>
      <w:r>
        <w:rPr>
          <w:rFonts w:eastAsia="Times New Roman" w:cs="Times New Roman"/>
          <w:szCs w:val="24"/>
        </w:rPr>
        <w:t>Έτσι, λοιπόν, συζητείται η</w:t>
      </w:r>
      <w:ins w:id="408" w:author="Μητσόπουλος Νικόλαος" w:date="2016-01-11T10:06:00Z">
        <w:r>
          <w:rPr>
            <w:rFonts w:eastAsia="Times New Roman" w:cs="Times New Roman"/>
            <w:szCs w:val="24"/>
          </w:rPr>
          <w:t xml:space="preserve"> </w:t>
        </w:r>
        <w:r w:rsidR="00E66A34">
          <w:rPr>
            <w:rFonts w:eastAsia="Times New Roman" w:cs="Times New Roman"/>
            <w:szCs w:val="24"/>
          </w:rPr>
          <w:t>τέταρτη</w:t>
        </w:r>
        <w:del w:id="409" w:author="Φλούδα Χριστίνα" w:date="2016-01-19T10:22:00Z">
          <w:r w:rsidR="00E66A34" w:rsidDel="00B97D41">
            <w:rPr>
              <w:rFonts w:eastAsia="Times New Roman" w:cs="Times New Roman"/>
              <w:szCs w:val="24"/>
            </w:rPr>
            <w:delText xml:space="preserve"> </w:delText>
          </w:r>
        </w:del>
      </w:ins>
      <w:r>
        <w:rPr>
          <w:rFonts w:eastAsia="Times New Roman" w:cs="Times New Roman"/>
          <w:szCs w:val="24"/>
        </w:rPr>
        <w:t xml:space="preserve"> με αριθμό 350/5-1-2016 επίκαιρη ερώτηση </w:t>
      </w:r>
      <w:ins w:id="410" w:author="Φλούδα Χριστίνα" w:date="2016-01-19T10:22:00Z">
        <w:r w:rsidR="00B97D41">
          <w:rPr>
            <w:rFonts w:eastAsia="Times New Roman" w:cs="Times New Roman"/>
            <w:szCs w:val="24"/>
          </w:rPr>
          <w:t xml:space="preserve">πρώτου κύκλου </w:t>
        </w:r>
      </w:ins>
      <w:r>
        <w:rPr>
          <w:rFonts w:eastAsia="Times New Roman" w:cs="Times New Roman"/>
          <w:szCs w:val="24"/>
        </w:rPr>
        <w:t xml:space="preserve">του Βουλευτή Ηρακλείου του Κομμουνιστικού Κόμματος Ελλάδος κ. </w:t>
      </w:r>
      <w:r>
        <w:rPr>
          <w:rFonts w:eastAsia="Times New Roman" w:cs="Times New Roman"/>
          <w:bCs/>
          <w:szCs w:val="24"/>
        </w:rPr>
        <w:t>Εμμανουήλ Συντυχάκη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το κλείσιμο του Κέντρου Φυσικής Ιατρικής και Αποκατάστασης Ρεθύμνου λόγω παντελούς έλλειψης προσωπικού. </w:t>
      </w:r>
    </w:p>
    <w:p w14:paraId="5A8D97A8" w14:textId="3EC90962"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Στην</w:t>
      </w:r>
      <w:ins w:id="411" w:author="Μητσόπουλος Νικόλαος" w:date="2016-01-11T10:07:00Z">
        <w:r>
          <w:rPr>
            <w:rFonts w:eastAsia="Times New Roman" w:cs="Times New Roman"/>
            <w:szCs w:val="24"/>
          </w:rPr>
          <w:t xml:space="preserve"> </w:t>
        </w:r>
        <w:r w:rsidR="00E66A34">
          <w:rPr>
            <w:rFonts w:eastAsia="Times New Roman" w:cs="Times New Roman"/>
            <w:szCs w:val="24"/>
          </w:rPr>
          <w:t xml:space="preserve">επίκαιρη </w:t>
        </w:r>
      </w:ins>
      <w:r>
        <w:rPr>
          <w:rFonts w:eastAsia="Times New Roman" w:cs="Times New Roman"/>
          <w:szCs w:val="24"/>
        </w:rPr>
        <w:t xml:space="preserve"> ερώτηση θα απαντήσει ο Υπουργός Υγείας κ. Ανδρέας Ξανθός.</w:t>
      </w:r>
    </w:p>
    <w:p w14:paraId="5A8D97A9"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δύο λεπτά για την πρώτη τοποθέτηση.</w:t>
      </w:r>
    </w:p>
    <w:p w14:paraId="5A8D97AA"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κυρία Πρόεδρε.</w:t>
      </w:r>
    </w:p>
    <w:p w14:paraId="5A8D97AB"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Χρόνια πολλά, καλή χρονιά σε όλους και σε όλες.</w:t>
      </w:r>
    </w:p>
    <w:p w14:paraId="5A8D97AC"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το ίδιο θέμα είχε προηγηθεί απλή ερώτηση στις 27 Οκτωβρίου από την πλευρά Βουλευτών του ΚΚΕ και μάλιστα έχουμε και δύο εξ αναβολής συζητήσεις της επίκαιρης ερώτησης. </w:t>
      </w:r>
    </w:p>
    <w:p w14:paraId="5A8D97AD"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Η απάντηση που έδωσε στην απλή ερώτηση ο κ. </w:t>
      </w:r>
      <w:proofErr w:type="spellStart"/>
      <w:r>
        <w:rPr>
          <w:rFonts w:eastAsia="Times New Roman" w:cs="Times New Roman"/>
          <w:szCs w:val="24"/>
        </w:rPr>
        <w:t>Πολάκης</w:t>
      </w:r>
      <w:proofErr w:type="spellEnd"/>
      <w:r>
        <w:rPr>
          <w:rFonts w:eastAsia="Times New Roman" w:cs="Times New Roman"/>
          <w:szCs w:val="24"/>
        </w:rPr>
        <w:t xml:space="preserve"> στις 4 Δεκεμβρίου δεν μας κάλυψε ή μάλλον δεν απάντησε στην ουσία των ερωτημάτων που θέσαμε με βάση τα στοιχεία που διαθέτουμε, δηλαδή τι μέτρα θα πάρετε για τη χρηματοδότηση και πρόσληψη του αναγκαίου προσωπικού για να μπει σε ουσιαστική λειτουργία το ΚΕΦΙΑΠ, το οποίο έχει βάλει λουκέτο αυτήν τη στιγμή.</w:t>
      </w:r>
    </w:p>
    <w:p w14:paraId="5A8D97AE" w14:textId="6C875FC2" w:rsidR="00DF7DAE" w:rsidDel="00B97D41" w:rsidRDefault="00DF7DAE">
      <w:pPr>
        <w:spacing w:line="600" w:lineRule="auto"/>
        <w:ind w:firstLine="720"/>
        <w:jc w:val="both"/>
        <w:rPr>
          <w:del w:id="412" w:author="Φλούδα Χριστίνα" w:date="2016-01-19T10:23:00Z"/>
          <w:rFonts w:eastAsia="Times New Roman" w:cs="Times New Roman"/>
          <w:szCs w:val="24"/>
        </w:rPr>
      </w:pPr>
    </w:p>
    <w:p w14:paraId="5A8D97AF" w14:textId="19BB56F9"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Και λέω «τα στοιχεία που διαθέτουμε», διότι γνωρίζω ότι το Υπουργείο σας απευθύνθηκε στο Γενικό Νοσοκομείο Ρεθύμνου για να πάρει στοιχεία και η απάντηση που σας έδωσε το </w:t>
      </w:r>
      <w:ins w:id="413" w:author="Μητσόπουλος Νικόλαος" w:date="2016-01-11T10:09:00Z">
        <w:r w:rsidR="00E66A34">
          <w:rPr>
            <w:rFonts w:eastAsia="Times New Roman" w:cs="Times New Roman"/>
            <w:szCs w:val="24"/>
          </w:rPr>
          <w:t>ν</w:t>
        </w:r>
      </w:ins>
      <w:del w:id="414" w:author="Μητσόπουλος Νικόλαος" w:date="2016-01-11T10:09:00Z">
        <w:r>
          <w:rPr>
            <w:rFonts w:eastAsia="Times New Roman" w:cs="Times New Roman"/>
            <w:szCs w:val="24"/>
          </w:rPr>
          <w:delText>Ν</w:delText>
        </w:r>
      </w:del>
      <w:r>
        <w:rPr>
          <w:rFonts w:eastAsia="Times New Roman" w:cs="Times New Roman"/>
          <w:szCs w:val="24"/>
        </w:rPr>
        <w:t xml:space="preserve">οσοκομείο περιγράφει με μελανά χρώματα την κατάσταση όχι </w:t>
      </w:r>
      <w:r>
        <w:rPr>
          <w:rFonts w:eastAsia="Times New Roman" w:cs="Times New Roman"/>
          <w:szCs w:val="24"/>
        </w:rPr>
        <w:lastRenderedPageBreak/>
        <w:t xml:space="preserve">μόνο για την υπολειτουργία και την </w:t>
      </w:r>
      <w:proofErr w:type="spellStart"/>
      <w:r>
        <w:rPr>
          <w:rFonts w:eastAsia="Times New Roman" w:cs="Times New Roman"/>
          <w:szCs w:val="24"/>
        </w:rPr>
        <w:t>υποστελέχωση</w:t>
      </w:r>
      <w:proofErr w:type="spellEnd"/>
      <w:r>
        <w:rPr>
          <w:rFonts w:eastAsia="Times New Roman" w:cs="Times New Roman"/>
          <w:szCs w:val="24"/>
        </w:rPr>
        <w:t xml:space="preserve"> του ΚΕΦΙΑΠ, αλλά και για την οριακή λειτουργία, κάτω του ορίου ασφαλείας, του Νοσοκομείου Ρεθύμνου. </w:t>
      </w:r>
    </w:p>
    <w:p w14:paraId="5A8D97B0"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Μάλιστα, στην απάντηση επισημαίνεται πολύ συγκεκριμένα ότι οι ανάγκες του ΚΕΦΙΑΠ είναι οι εξής: Απαιτείται η κάλυψη μιας θέσης </w:t>
      </w:r>
      <w:proofErr w:type="spellStart"/>
      <w:r>
        <w:rPr>
          <w:rFonts w:eastAsia="Times New Roman" w:cs="Times New Roman"/>
          <w:szCs w:val="24"/>
        </w:rPr>
        <w:t>φυσιοϊατρικής</w:t>
      </w:r>
      <w:proofErr w:type="spellEnd"/>
      <w:r>
        <w:rPr>
          <w:rFonts w:eastAsia="Times New Roman" w:cs="Times New Roman"/>
          <w:szCs w:val="24"/>
        </w:rPr>
        <w:t xml:space="preserve">, δυο θέσεων φυσικοθεραπείας, μιας θέσης </w:t>
      </w:r>
      <w:proofErr w:type="spellStart"/>
      <w:r>
        <w:rPr>
          <w:rFonts w:eastAsia="Times New Roman" w:cs="Times New Roman"/>
          <w:szCs w:val="24"/>
        </w:rPr>
        <w:t>εργοθεραπείας</w:t>
      </w:r>
      <w:proofErr w:type="spellEnd"/>
      <w:r>
        <w:rPr>
          <w:rFonts w:eastAsia="Times New Roman" w:cs="Times New Roman"/>
          <w:szCs w:val="24"/>
        </w:rPr>
        <w:t xml:space="preserve">, μιας θέσης </w:t>
      </w:r>
      <w:proofErr w:type="spellStart"/>
      <w:r>
        <w:rPr>
          <w:rFonts w:eastAsia="Times New Roman" w:cs="Times New Roman"/>
          <w:szCs w:val="24"/>
        </w:rPr>
        <w:t>λογοθεραπείας</w:t>
      </w:r>
      <w:proofErr w:type="spellEnd"/>
      <w:r>
        <w:rPr>
          <w:rFonts w:eastAsia="Times New Roman" w:cs="Times New Roman"/>
          <w:szCs w:val="24"/>
        </w:rPr>
        <w:t xml:space="preserve"> και μιας θέσης ΤΕ ή ΔΕ διοικητικού υπαλλήλου. </w:t>
      </w:r>
    </w:p>
    <w:p w14:paraId="5A8D97B1"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Επ’ αυτού δεν απαντήσατε στα συγκεκριμένα ζητήματα. Απαντήσατε άλλα αντ’ άλλων, κάνοντας μια γενική αναφορά </w:t>
      </w:r>
      <w:r>
        <w:rPr>
          <w:rFonts w:eastAsia="Times New Roman" w:cs="Times New Roman"/>
          <w:szCs w:val="24"/>
        </w:rPr>
        <w:lastRenderedPageBreak/>
        <w:t xml:space="preserve">στην πολιτική του Υπουργείου Υγείας για τις προσλήψεις. Γι’ αυτό, λοιπόν, γίνεται σήμερα η επίκαιρη ερώτηση. </w:t>
      </w:r>
    </w:p>
    <w:p w14:paraId="5A8D97B2"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Στην ουσία, η </w:t>
      </w:r>
      <w:proofErr w:type="spellStart"/>
      <w:r>
        <w:rPr>
          <w:rFonts w:eastAsia="Times New Roman" w:cs="Times New Roman"/>
          <w:szCs w:val="24"/>
        </w:rPr>
        <w:t>υποστελέχωση</w:t>
      </w:r>
      <w:proofErr w:type="spellEnd"/>
      <w:r>
        <w:rPr>
          <w:rFonts w:eastAsia="Times New Roman" w:cs="Times New Roman"/>
          <w:szCs w:val="24"/>
        </w:rPr>
        <w:t xml:space="preserve"> και η </w:t>
      </w:r>
      <w:proofErr w:type="spellStart"/>
      <w:r>
        <w:rPr>
          <w:rFonts w:eastAsia="Times New Roman" w:cs="Times New Roman"/>
          <w:szCs w:val="24"/>
        </w:rPr>
        <w:t>υποχρηματοδότηση</w:t>
      </w:r>
      <w:proofErr w:type="spellEnd"/>
      <w:r>
        <w:rPr>
          <w:rFonts w:eastAsia="Times New Roman" w:cs="Times New Roman"/>
          <w:szCs w:val="24"/>
        </w:rPr>
        <w:t xml:space="preserve"> των μονάδων υγείας προφανώς δεν έγιναν επί των ημερών σας. Όμως, εσείς άλλα λέγατε στους </w:t>
      </w:r>
      <w:proofErr w:type="spellStart"/>
      <w:r>
        <w:rPr>
          <w:rFonts w:eastAsia="Times New Roman" w:cs="Times New Roman"/>
          <w:szCs w:val="24"/>
        </w:rPr>
        <w:t>Ρεθυμνιώτες</w:t>
      </w:r>
      <w:proofErr w:type="spellEnd"/>
      <w:r>
        <w:rPr>
          <w:rFonts w:eastAsia="Times New Roman" w:cs="Times New Roman"/>
          <w:szCs w:val="24"/>
        </w:rPr>
        <w:t xml:space="preserve"> και αλλιώς εξελίσσονται τα πράγματα και με λόγια, όπως λέει ο λαός μας, χτίζεις ανώγια και κατώγια. </w:t>
      </w:r>
    </w:p>
    <w:p w14:paraId="5A8D97B3" w14:textId="539BDA8F"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λοιπόν, είναι πολύ διαφορετική. Τους λέγατε ότι θα αποκαταστήσετε αυτά τα προβλήματα και θα καλύψετε τις ανάγκες. Δυστυχώς, ακολουθείτε για άλλη μια φορά την πεπατημένη όλων των προηγούμενων κυβερνήσεων. </w:t>
      </w:r>
      <w:r>
        <w:rPr>
          <w:rFonts w:eastAsia="Times New Roman" w:cs="Times New Roman"/>
          <w:szCs w:val="24"/>
        </w:rPr>
        <w:lastRenderedPageBreak/>
        <w:t>Διαιωνίζεται</w:t>
      </w:r>
      <w:ins w:id="415" w:author="Σπανός Γεώργιος" w:date="2016-01-11T13:03:00Z">
        <w:r w:rsidR="00F22FA2">
          <w:rPr>
            <w:rFonts w:eastAsia="Times New Roman" w:cs="Times New Roman"/>
            <w:szCs w:val="24"/>
          </w:rPr>
          <w:t>,</w:t>
        </w:r>
      </w:ins>
      <w:r>
        <w:rPr>
          <w:rFonts w:eastAsia="Times New Roman" w:cs="Times New Roman"/>
          <w:szCs w:val="24"/>
        </w:rPr>
        <w:t xml:space="preserve"> δηλαδή</w:t>
      </w:r>
      <w:ins w:id="416" w:author="Σπανός Γεώργιος" w:date="2016-01-11T13:03:00Z">
        <w:r w:rsidR="00F22FA2">
          <w:rPr>
            <w:rFonts w:eastAsia="Times New Roman" w:cs="Times New Roman"/>
            <w:szCs w:val="24"/>
          </w:rPr>
          <w:t>,</w:t>
        </w:r>
      </w:ins>
      <w:r>
        <w:rPr>
          <w:rFonts w:eastAsia="Times New Roman" w:cs="Times New Roman"/>
          <w:szCs w:val="24"/>
        </w:rPr>
        <w:t xml:space="preserve"> το πρόβλημα και χρεώνεται αυτή η διαιώνιση στη δική σας Κυβέρνηση, η οποία με την πολιτική της συνεχίζει την πολιτική των προηγούμενων κυβερνήσεων και στρέφεται εναντίον των σύγχρονων λαϊκών αναγκών, που τις δίνετε βορά στα ιδιωτικά κέντρα αποκατάστασης, ένα από τα οποία έχει η συγκεκριμένη μεγάλη εταιρεία, που έχει απλώσει τα φτερά της σε όλη την Ελλάδα, το οποίο είναι στην Κρήτη, στα Χανιά. </w:t>
      </w:r>
    </w:p>
    <w:p w14:paraId="5A8D97B4"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Όπως γνωρίζετε, λοιπόν, αυτό το κέντρο είναι το μοναδικό στην Κρήτη. Διαθέτει δώδεκα κλίνες, αντίστοιχους θαλάμους, έχει τον αναγκαίο ξενοδοχειακό εξοπλισμό, σύγχρονο φυσιοθε</w:t>
      </w:r>
      <w:r>
        <w:rPr>
          <w:rFonts w:eastAsia="Times New Roman" w:cs="Times New Roman"/>
          <w:szCs w:val="24"/>
        </w:rPr>
        <w:lastRenderedPageBreak/>
        <w:t>ραπευτικό εξοπλισμό και μάλιστα με δυναμικότητα πολλών ασθενών. Παραμένει, όμως, κλειστό και το ερώτημα είναι: Γιατί παραμένει κλειστό;</w:t>
      </w:r>
    </w:p>
    <w:p w14:paraId="5A8D97B5" w14:textId="76F4B80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Εσείς είχατε μια συνάντηση με τα άτομα με ειδικές ανάγκες στο Ρέθυμνο και τους υποσχεθήκατε έναν φυσικοθεραπευτή. Ωχριά μπροστά στις εξαγγελίες και στις πραγματικές ανάγκες που έχει αυτό το </w:t>
      </w:r>
      <w:ins w:id="417" w:author="Μητσόπουλος Νικόλαος" w:date="2016-01-11T10:10:00Z">
        <w:r w:rsidR="00E66A34">
          <w:rPr>
            <w:rFonts w:eastAsia="Times New Roman" w:cs="Times New Roman"/>
            <w:szCs w:val="24"/>
          </w:rPr>
          <w:t>κ</w:t>
        </w:r>
      </w:ins>
      <w:del w:id="418" w:author="Μητσόπουλος Νικόλαος" w:date="2016-01-11T10:10:00Z">
        <w:r>
          <w:rPr>
            <w:rFonts w:eastAsia="Times New Roman" w:cs="Times New Roman"/>
            <w:szCs w:val="24"/>
          </w:rPr>
          <w:delText>Κ</w:delText>
        </w:r>
      </w:del>
      <w:r>
        <w:rPr>
          <w:rFonts w:eastAsia="Times New Roman" w:cs="Times New Roman"/>
          <w:szCs w:val="24"/>
        </w:rPr>
        <w:t>έντρο!</w:t>
      </w:r>
    </w:p>
    <w:p w14:paraId="5A8D97B6" w14:textId="18F3280B" w:rsidR="00DF7DAE" w:rsidRDefault="008343FE">
      <w:pPr>
        <w:spacing w:line="600" w:lineRule="auto"/>
        <w:ind w:firstLine="720"/>
        <w:jc w:val="both"/>
        <w:rPr>
          <w:rFonts w:eastAsia="Times New Roman" w:cs="Times New Roman"/>
          <w:szCs w:val="24"/>
        </w:rPr>
      </w:pPr>
      <w:r>
        <w:rPr>
          <w:rFonts w:eastAsia="Times New Roman" w:cs="Times New Roman"/>
          <w:szCs w:val="24"/>
        </w:rPr>
        <w:t>Κατά συνέπεια, κύριε Υπουργέ, το ερώτημα που θέτουμε είναι πάρα πολύ συγκεκριμένο</w:t>
      </w:r>
      <w:ins w:id="419" w:author="Μητσόπουλος Νικόλαος" w:date="2016-01-11T10:10:00Z">
        <w:r w:rsidR="00E66A34">
          <w:rPr>
            <w:rFonts w:eastAsia="Times New Roman" w:cs="Times New Roman"/>
            <w:szCs w:val="24"/>
          </w:rPr>
          <w:t>.</w:t>
        </w:r>
      </w:ins>
      <w:del w:id="420" w:author="Μητσόπουλος Νικόλαος" w:date="2016-01-11T10:10:00Z">
        <w:r>
          <w:rPr>
            <w:rFonts w:eastAsia="Times New Roman" w:cs="Times New Roman"/>
            <w:szCs w:val="24"/>
          </w:rPr>
          <w:delText>:</w:delText>
        </w:r>
      </w:del>
      <w:r>
        <w:rPr>
          <w:rFonts w:eastAsia="Times New Roman" w:cs="Times New Roman"/>
          <w:szCs w:val="24"/>
        </w:rPr>
        <w:t xml:space="preserve"> Τι προτίθεστε να κάνετε, τι μέτρα θα πάρετε, προκειμένου να εξασφαλίσετε για το ΚΕΦΙΑΠ τη χρηματοδότηση και την άμεση πρόσληψη μόνιμου ιατρικού </w:t>
      </w:r>
      <w:r>
        <w:rPr>
          <w:rFonts w:eastAsia="Times New Roman" w:cs="Times New Roman"/>
          <w:szCs w:val="24"/>
        </w:rPr>
        <w:lastRenderedPageBreak/>
        <w:t>και παραϊατρικού προσωπικού, νοσηλευτικού, διοικητικού και λοιπού προσωπικού, με σχέση εργασίας πλήρους και αποκλειστικής απασχόλησης, καλύπτοντας τις πραγματικές δυνατότητες του ΚΕΦΙΑΠ Ρεθύμνου και την απρόσκοπτη λειτουργία του;</w:t>
      </w:r>
    </w:p>
    <w:p w14:paraId="5A8D97B7"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Εμείς, ως Κομμουνιστικό Κόμμα Ελλάδας, να ξεκαθαρίσουμε –γιατί έχουν ειπωθεί και αυτά- ότι είμαστε αντίθετοι στα «μπαλώματα» και στις ευέλικτες άθλιες εργασιακές σχέσεις, όπως είχε προτείνει η 7η ΥΠΕ. Δηλαδή, η Κυβέρνηση, το Υπουργείο σας είχε προτείνει να το λειτουργήσει με εργαζόμενους με μπλοκάκια, δηλαδή ανταποδοτικά, ενώ η τελευταία πρόταση του </w:t>
      </w:r>
      <w:proofErr w:type="spellStart"/>
      <w:r>
        <w:rPr>
          <w:rFonts w:eastAsia="Times New Roman" w:cs="Times New Roman"/>
          <w:szCs w:val="24"/>
        </w:rPr>
        <w:t>ΥΠΕάρχη</w:t>
      </w:r>
      <w:proofErr w:type="spellEnd"/>
      <w:r>
        <w:rPr>
          <w:rFonts w:eastAsia="Times New Roman" w:cs="Times New Roman"/>
          <w:szCs w:val="24"/>
        </w:rPr>
        <w:t xml:space="preserve"> πριν από τρεις μήνες, αν θυμάμαι καλά, ήταν να </w:t>
      </w:r>
      <w:r>
        <w:rPr>
          <w:rFonts w:eastAsia="Times New Roman" w:cs="Times New Roman"/>
          <w:szCs w:val="24"/>
        </w:rPr>
        <w:lastRenderedPageBreak/>
        <w:t>μεταφέρει εκεί τα ιατρεία του ΙΚΑ και βέβαια συνάντησε τη σφοδρή αντίδραση από τους συνταξιούχους</w:t>
      </w:r>
      <w:del w:id="421" w:author="Μητσόπουλος Νικόλαος" w:date="2016-01-11T10:11:00Z">
        <w:r>
          <w:rPr>
            <w:rFonts w:eastAsia="Times New Roman" w:cs="Times New Roman"/>
            <w:szCs w:val="24"/>
          </w:rPr>
          <w:delText>,</w:delText>
        </w:r>
      </w:del>
      <w:r>
        <w:rPr>
          <w:rFonts w:eastAsia="Times New Roman" w:cs="Times New Roman"/>
          <w:szCs w:val="24"/>
        </w:rPr>
        <w:t xml:space="preserve"> αλλά και από τα άτομα με ειδικές ανάγκες και «πάγωσε» τότε αυτή η πρόταση. </w:t>
      </w:r>
    </w:p>
    <w:p w14:paraId="5A8D97B8" w14:textId="5D9CBBD6"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Το ζήτημα, κύριε Υπουργέ, δεν είναι εάν αυτό το κέντρο αποκατάστασης θα ανήκει στο Υπουργείο Υγείας και στο Νοσοκομείο Ρεθύμνου ή αν θα πάει στην </w:t>
      </w:r>
      <w:ins w:id="422" w:author="Μητσόπουλος Νικόλαος" w:date="2016-01-11T10:11:00Z">
        <w:r w:rsidR="00E66A34">
          <w:rPr>
            <w:rFonts w:eastAsia="Times New Roman" w:cs="Times New Roman"/>
            <w:szCs w:val="24"/>
          </w:rPr>
          <w:t>π</w:t>
        </w:r>
      </w:ins>
      <w:del w:id="423" w:author="Μητσόπουλος Νικόλαος" w:date="2016-01-11T10:11:00Z">
        <w:r>
          <w:rPr>
            <w:rFonts w:eastAsia="Times New Roman" w:cs="Times New Roman"/>
            <w:szCs w:val="24"/>
          </w:rPr>
          <w:delText>Π</w:delText>
        </w:r>
      </w:del>
      <w:r>
        <w:rPr>
          <w:rFonts w:eastAsia="Times New Roman" w:cs="Times New Roman"/>
          <w:szCs w:val="24"/>
        </w:rPr>
        <w:t>ρόνοια. Και το λέω αυτό από την εξής άποψη</w:t>
      </w:r>
      <w:ins w:id="424" w:author="Μητσόπουλος Νικόλαος" w:date="2016-01-11T10:12:00Z">
        <w:r w:rsidR="00E66A34">
          <w:rPr>
            <w:rFonts w:eastAsia="Times New Roman" w:cs="Times New Roman"/>
            <w:szCs w:val="24"/>
          </w:rPr>
          <w:t>.</w:t>
        </w:r>
      </w:ins>
      <w:del w:id="425" w:author="Μητσόπουλος Νικόλαος" w:date="2016-01-11T10:12:00Z">
        <w:r>
          <w:rPr>
            <w:rFonts w:eastAsia="Times New Roman" w:cs="Times New Roman"/>
            <w:szCs w:val="24"/>
          </w:rPr>
          <w:delText>:</w:delText>
        </w:r>
      </w:del>
      <w:r>
        <w:rPr>
          <w:rFonts w:eastAsia="Times New Roman" w:cs="Times New Roman"/>
          <w:szCs w:val="24"/>
        </w:rPr>
        <w:t xml:space="preserve"> Τι να το κάνεις, όταν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όταν δεν λειτουργεί, όταν έχει βάλει λουκέτο, όταν στρέφονται οι άνθρωποι στα ιδιωτικά κέντρα αποκατάστασης και μάλιστα σε συνθήκες σφοδρής καπιταλιστικής κρίσης όπως αυτή την οποία βιώνουμε σήμερα; </w:t>
      </w:r>
    </w:p>
    <w:p w14:paraId="5A8D97B9" w14:textId="638D0AE1"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Ευχαριστώ, κυρία Πρόεδρε.</w:t>
      </w:r>
    </w:p>
    <w:p w14:paraId="5A8D97BA" w14:textId="55B62649" w:rsidR="00DF7DAE" w:rsidRDefault="008343FE">
      <w:pPr>
        <w:spacing w:line="600" w:lineRule="auto"/>
        <w:ind w:firstLine="720"/>
        <w:jc w:val="both"/>
        <w:rPr>
          <w:rFonts w:eastAsia="Times New Roman" w:cs="Times New Roman"/>
        </w:rPr>
      </w:pPr>
      <w:r>
        <w:rPr>
          <w:rFonts w:eastAsia="Times New Roman" w:cs="Times New Roman"/>
          <w:b/>
          <w:szCs w:val="24"/>
        </w:rPr>
        <w:t xml:space="preserve">ΠΡΟΕΔΡΕΥΟΥΣΑ (Αναστασία Χριστοδουλοπούλου): </w:t>
      </w:r>
      <w:r>
        <w:rPr>
          <w:rFonts w:eastAsia="Times New Roman" w:cs="Times New Roman"/>
          <w:szCs w:val="24"/>
        </w:rPr>
        <w:t>Πριν απαντήσει ο Υπουργός,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«Εργαστήρι Δημοκρατίας»</w:t>
      </w:r>
      <w:ins w:id="426" w:author="Ντόσκα Ειρήνη" w:date="2016-01-11T09:36:00Z">
        <w:r w:rsidR="00405EE4">
          <w:rPr>
            <w:rFonts w:eastAsia="Times New Roman" w:cs="Times New Roman"/>
          </w:rPr>
          <w:t>,</w:t>
        </w:r>
      </w:ins>
      <w:r>
        <w:rPr>
          <w:rFonts w:eastAsia="Times New Roman" w:cs="Times New Roman"/>
        </w:rPr>
        <w:t xml:space="preserve"> που οργανώνει το Ίδρυμα της Βουλής, είκοσι τέσσερις μαθητές και μαθήτριες και τέσσερις συνοδοί</w:t>
      </w:r>
      <w:ins w:id="427" w:author="Ντόσκα Ειρήνη" w:date="2016-01-11T09:39:00Z">
        <w:r w:rsidR="00405EE4">
          <w:rPr>
            <w:rFonts w:eastAsia="Times New Roman" w:cs="Times New Roman"/>
          </w:rPr>
          <w:t>-</w:t>
        </w:r>
      </w:ins>
      <w:del w:id="428" w:author="Φλούδα Χριστίνα" w:date="2016-01-19T10:24:00Z">
        <w:r w:rsidDel="00B97D41">
          <w:rPr>
            <w:rFonts w:eastAsia="Times New Roman" w:cs="Times New Roman"/>
          </w:rPr>
          <w:delText xml:space="preserve"> </w:delText>
        </w:r>
      </w:del>
      <w:r>
        <w:rPr>
          <w:rFonts w:eastAsia="Times New Roman" w:cs="Times New Roman"/>
        </w:rPr>
        <w:t xml:space="preserve">εκπαιδευτικοί από το Διαπολιτισμικό Σχολείο </w:t>
      </w:r>
      <w:proofErr w:type="spellStart"/>
      <w:r>
        <w:rPr>
          <w:rFonts w:eastAsia="Times New Roman" w:cs="Times New Roman"/>
        </w:rPr>
        <w:t>Αλσούπολης</w:t>
      </w:r>
      <w:proofErr w:type="spellEnd"/>
      <w:r>
        <w:rPr>
          <w:rFonts w:eastAsia="Times New Roman" w:cs="Times New Roman"/>
        </w:rPr>
        <w:t xml:space="preserve">. </w:t>
      </w:r>
    </w:p>
    <w:p w14:paraId="5A8D97BB" w14:textId="77777777" w:rsidR="00DF7DAE" w:rsidRDefault="008343F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5A8D97BC" w14:textId="77777777" w:rsidR="00DF7DAE" w:rsidRDefault="008343FE">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5A8D97BD"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για τρία λεπτά. </w:t>
      </w:r>
    </w:p>
    <w:p w14:paraId="5A8D97BE" w14:textId="67A25349" w:rsidR="00DF7DAE" w:rsidDel="00B97D41" w:rsidRDefault="00DF7DAE">
      <w:pPr>
        <w:spacing w:line="600" w:lineRule="auto"/>
        <w:ind w:firstLine="720"/>
        <w:jc w:val="center"/>
        <w:rPr>
          <w:del w:id="429" w:author="Φλούδα Χριστίνα" w:date="2016-01-19T10:24:00Z"/>
          <w:rFonts w:eastAsia="Times New Roman" w:cs="Times New Roman"/>
          <w:szCs w:val="24"/>
        </w:rPr>
      </w:pPr>
    </w:p>
    <w:p w14:paraId="5A8D97BF" w14:textId="596201D7" w:rsidR="00DF7DAE" w:rsidDel="00B97D41" w:rsidRDefault="00DF7DAE">
      <w:pPr>
        <w:spacing w:line="600" w:lineRule="auto"/>
        <w:ind w:firstLine="720"/>
        <w:jc w:val="center"/>
        <w:rPr>
          <w:del w:id="430" w:author="Φλούδα Χριστίνα" w:date="2016-01-19T10:24:00Z"/>
          <w:rFonts w:eastAsia="Times New Roman" w:cs="Times New Roman"/>
          <w:szCs w:val="24"/>
        </w:rPr>
      </w:pPr>
    </w:p>
    <w:p w14:paraId="5A8D97C0" w14:textId="1D1C7020" w:rsidR="00DF7DAE" w:rsidRDefault="008343FE">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Αγαπητέ συνάδελφε, ευχαριστώ για την ερώτηση, γιατί μου δίνει την ευκαιρία να απαντήσω και για ένα θέμα που αφορά το νοσοκομείο στο οποίο εργαζόμουν και το</w:t>
      </w:r>
      <w:ins w:id="431" w:author="Σπανός Γεώργιος" w:date="2016-01-11T13:04:00Z">
        <w:r w:rsidR="00F22FA2">
          <w:rPr>
            <w:rFonts w:eastAsia="Times New Roman" w:cs="Times New Roman"/>
            <w:szCs w:val="24"/>
          </w:rPr>
          <w:t>ν</w:t>
        </w:r>
      </w:ins>
      <w:r>
        <w:rPr>
          <w:rFonts w:eastAsia="Times New Roman" w:cs="Times New Roman"/>
          <w:szCs w:val="24"/>
        </w:rPr>
        <w:t xml:space="preserve"> </w:t>
      </w:r>
      <w:ins w:id="432" w:author="Ντόσκα Ειρήνη" w:date="2016-01-11T09:41:00Z">
        <w:r w:rsidR="00405EE4">
          <w:rPr>
            <w:rFonts w:eastAsia="Times New Roman" w:cs="Times New Roman"/>
            <w:szCs w:val="24"/>
          </w:rPr>
          <w:t>ν</w:t>
        </w:r>
      </w:ins>
      <w:del w:id="433" w:author="Ντόσκα Ειρήνη" w:date="2016-01-11T09:41:00Z">
        <w:r w:rsidDel="00405EE4">
          <w:rPr>
            <w:rFonts w:eastAsia="Times New Roman" w:cs="Times New Roman"/>
            <w:szCs w:val="24"/>
          </w:rPr>
          <w:delText>Ν</w:delText>
        </w:r>
      </w:del>
      <w:r>
        <w:rPr>
          <w:rFonts w:eastAsia="Times New Roman" w:cs="Times New Roman"/>
          <w:szCs w:val="24"/>
        </w:rPr>
        <w:t>ομό στον οποίο εκλέγομαι.</w:t>
      </w:r>
    </w:p>
    <w:p w14:paraId="5A8D97C1"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Έχετε δίκιο να αναδεικνύετε το πρόβλημα της μη λειτουργίας του Κέντρου Φυσικής Ιατρικής και Αποκατάστασης στο Ρέθυμνο. Αυτή η δομή έχει μια αρκετά μακρά ιστορία υπολειτουργίας. Ξέρετε πολύ καλά ότι αυτά τα ΚΕΦΙΑΠ είναι η μετεξέλιξη των ΚΕΚΥΚΑΜΕΑ, τα οποία ήταν ειδικά κέντρα, ήταν δομές περίπου </w:t>
      </w:r>
      <w:proofErr w:type="spellStart"/>
      <w:r>
        <w:rPr>
          <w:rFonts w:eastAsia="Times New Roman" w:cs="Times New Roman"/>
          <w:szCs w:val="24"/>
        </w:rPr>
        <w:t>προνοιακής</w:t>
      </w:r>
      <w:proofErr w:type="spellEnd"/>
      <w:r>
        <w:rPr>
          <w:rFonts w:eastAsia="Times New Roman" w:cs="Times New Roman"/>
          <w:szCs w:val="24"/>
        </w:rPr>
        <w:t xml:space="preserve"> φύσης, που φτιάχτηκαν τη δεκαετία </w:t>
      </w:r>
      <w:r>
        <w:rPr>
          <w:rFonts w:eastAsia="Times New Roman" w:cs="Times New Roman"/>
          <w:szCs w:val="24"/>
        </w:rPr>
        <w:lastRenderedPageBreak/>
        <w:t xml:space="preserve">του ’90 με ευρωπαϊκούς πόρους. Ποτέ στην πραγματικότητα δεν στελεχώθηκαν. Δεν πρόσφεραν τις υπηρεσίες που θα μπορούσαν, παρότι υπήρχε ο εξοπλισμός. Υπήρχε μια διαρκής πορεία φθίνουσας στελέχωσής τους και στη συνέχεια έγινε η μετεξέλιξή τους το 2011, με τη μορφή των ΚΕΦΙΑΠ. Εντάχθηκαν στα νοσοκομεία και αποτελούν οργανικά στοιχεία, </w:t>
      </w:r>
      <w:proofErr w:type="spellStart"/>
      <w:r>
        <w:rPr>
          <w:rFonts w:eastAsia="Times New Roman" w:cs="Times New Roman"/>
          <w:szCs w:val="24"/>
        </w:rPr>
        <w:t>διατομεακά</w:t>
      </w:r>
      <w:proofErr w:type="spellEnd"/>
      <w:r>
        <w:rPr>
          <w:rFonts w:eastAsia="Times New Roman" w:cs="Times New Roman"/>
          <w:szCs w:val="24"/>
        </w:rPr>
        <w:t xml:space="preserve"> τμήματα των δημόσιων νοσοκομείων.</w:t>
      </w:r>
    </w:p>
    <w:p w14:paraId="5A8D97C2"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Το συγκεκριμένο τμήμα, μετά από μια πορεία έφθασε -νομίζω το μάξιμουμ- να έχει πέντε εργαζόμενους. Κάποια στιγμή έμεινε μια τελευταία φυσικοθεραπεύτρια, η οποία είχε ένα σοβαρό πρόβλημα υγείας, το οποίο την απομάκρυνε από </w:t>
      </w:r>
      <w:r>
        <w:rPr>
          <w:rFonts w:eastAsia="Times New Roman" w:cs="Times New Roman"/>
          <w:szCs w:val="24"/>
        </w:rPr>
        <w:lastRenderedPageBreak/>
        <w:t>την υπηρεσία και πρακτικά από την άνοιξη φέτος έχει σταματήσει να λειτουργεί.</w:t>
      </w:r>
    </w:p>
    <w:p w14:paraId="5A8D97C3"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Ο ρόλος αυτής της υπηρεσίας είναι πολύ σημαντικός και επιτρέψτε μου να πω ότι ο πολιτικός λόγος για τον οποίο διαχρονικά δεν υπήρξε μια σοβαρή ενίσχυση αυτών των υπηρεσιών ήταν ότι είχε </w:t>
      </w:r>
      <w:proofErr w:type="spellStart"/>
      <w:r>
        <w:rPr>
          <w:rFonts w:eastAsia="Times New Roman" w:cs="Times New Roman"/>
          <w:szCs w:val="24"/>
        </w:rPr>
        <w:t>συνομολογηθεί</w:t>
      </w:r>
      <w:proofErr w:type="spellEnd"/>
      <w:r>
        <w:rPr>
          <w:rFonts w:eastAsia="Times New Roman" w:cs="Times New Roman"/>
          <w:szCs w:val="24"/>
        </w:rPr>
        <w:t xml:space="preserve"> κατά κάποιο τρόπο από το παλιό πολιτικό σύστημα ότι ο τομέας της αποθεραπείας-αποκατάστασης είναι προνομιακός χώρος για να επενδύει ο ιδιωτικός τομέας. Και σωστά εντοπίζεται ότι το κενό δημόσιας πολιτικής κάλυψε ένας ιδιωτικός τομέας, ο οποίος και από τη μικρή εμπειρία που έχουμε στη θέση του Υπουργείου ξέρουμε ότι υπάρχουν προβλήματα χρηστής διαχείρισης των πόρων που </w:t>
      </w:r>
      <w:r>
        <w:rPr>
          <w:rFonts w:eastAsia="Times New Roman" w:cs="Times New Roman"/>
          <w:szCs w:val="24"/>
        </w:rPr>
        <w:lastRenderedPageBreak/>
        <w:t>διαθέτει το δημόσιο και αποτελεσματικού ελέγχου και της ποιότητας και του όγκου των υπηρεσιών που παρέχονται.</w:t>
      </w:r>
    </w:p>
    <w:p w14:paraId="5A8D97C4" w14:textId="77777777" w:rsidR="00DF7DAE" w:rsidRDefault="008343FE">
      <w:pPr>
        <w:spacing w:line="600" w:lineRule="auto"/>
        <w:ind w:firstLine="720"/>
        <w:jc w:val="both"/>
        <w:rPr>
          <w:rFonts w:eastAsia="Times New Roman"/>
          <w:bCs/>
        </w:rPr>
      </w:pPr>
      <w:r>
        <w:rPr>
          <w:rFonts w:eastAsia="Times New Roman"/>
          <w:bCs/>
        </w:rPr>
        <w:t xml:space="preserve"> (Στο σημείο αυτό κτυπάει το κουδούνι λήξεως του χρόνου ομιλίας του κυρίου Υπουργού)</w:t>
      </w:r>
    </w:p>
    <w:p w14:paraId="5A8D97C5" w14:textId="6B2BB8A8" w:rsidR="00DF7DAE" w:rsidRDefault="008343FE">
      <w:pPr>
        <w:spacing w:line="600" w:lineRule="auto"/>
        <w:ind w:firstLine="720"/>
        <w:jc w:val="both"/>
        <w:rPr>
          <w:rFonts w:eastAsia="Times New Roman" w:cs="Times New Roman"/>
          <w:szCs w:val="24"/>
        </w:rPr>
      </w:pPr>
      <w:r>
        <w:rPr>
          <w:rFonts w:eastAsia="Times New Roman" w:cs="Times New Roman"/>
          <w:szCs w:val="24"/>
        </w:rPr>
        <w:t>Δική μας, λοιπόν, πολιτική βούληση είναι να δώσουμε στήριξη σε αυτό το κομμάτι. Είναι ένα τεράστιο έλλει</w:t>
      </w:r>
      <w:ins w:id="434" w:author="Ντόσκα Ειρήνη" w:date="2016-01-11T09:45:00Z">
        <w:r w:rsidR="00896C67">
          <w:rPr>
            <w:rFonts w:eastAsia="Times New Roman" w:cs="Times New Roman"/>
            <w:szCs w:val="24"/>
          </w:rPr>
          <w:t>μ</w:t>
        </w:r>
      </w:ins>
      <w:r>
        <w:rPr>
          <w:rFonts w:eastAsia="Times New Roman" w:cs="Times New Roman"/>
          <w:szCs w:val="24"/>
        </w:rPr>
        <w:t xml:space="preserve">μα που έχει σήμερα η δημόσια πολιτική υγείας, ο τομέας αποθεραπείας-αποκατάστασης. Υπάρχει ένα μόνο δημόσιο νοσοκομείο ειδικό στην Αθήνα και υπάρχουν ελάχιστα ΚΕΦΙΑΠ, από τα οποία τα περισσότερα σε όλη τη χώρα υπολειτουργούν. Αυτό δεν είναι λόγια, θα γίνει πράξη. Πιστεύουμε ότι μέσα στο 2016, αν όλα </w:t>
      </w:r>
      <w:r>
        <w:rPr>
          <w:rFonts w:eastAsia="Times New Roman" w:cs="Times New Roman"/>
          <w:szCs w:val="24"/>
        </w:rPr>
        <w:lastRenderedPageBreak/>
        <w:t>πάνε καλά, ίσως και στο πρώτο εξάμηνο του 2016, να έχουμε τη δυνατότητα επαναλειτουργίας του ΚΕΦΙΑΠ στο Ρέθυμνο.</w:t>
      </w:r>
    </w:p>
    <w:p w14:paraId="5A8D97C6"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Έχουμε προγραμματίσει τρεις προσλήψεις μονίμου προσωπικού στη δέσμη την οποία θα προκηρύξουμε, αμέσως μόλις ολοκληρωθεί η πρώτη φάση. Ξέρετε πολύ καλά ότι το ΑΣΕΠ μάς παραδίδει αυτές τις μέρες τους πίνακες για την πρώτη δέσμη μονίμου προσωπικού, μετά από έξι χρόνια στο σύστημα υγείας, εννιακόσιες ογδόντα πέντε θέσεις και θα </w:t>
      </w:r>
      <w:proofErr w:type="spellStart"/>
      <w:r>
        <w:rPr>
          <w:rFonts w:eastAsia="Times New Roman" w:cs="Times New Roman"/>
          <w:szCs w:val="24"/>
        </w:rPr>
        <w:t>επαναπροκηρύξουμε</w:t>
      </w:r>
      <w:proofErr w:type="spellEnd"/>
      <w:r>
        <w:rPr>
          <w:rFonts w:eastAsia="Times New Roman" w:cs="Times New Roman"/>
          <w:szCs w:val="24"/>
        </w:rPr>
        <w:t xml:space="preserve"> αμέσως μετά άλλες δύο χιλιάδες τετρακόσιες σαράντα. </w:t>
      </w:r>
    </w:p>
    <w:p w14:paraId="5A8D97C7" w14:textId="2A4117F3" w:rsidR="00DF7DAE" w:rsidDel="00EF4D52" w:rsidRDefault="008343FE">
      <w:pPr>
        <w:spacing w:line="600" w:lineRule="auto"/>
        <w:ind w:firstLine="720"/>
        <w:jc w:val="both"/>
        <w:rPr>
          <w:del w:id="435" w:author="Σπανός Γεώργιος" w:date="2016-01-11T13:04:00Z"/>
          <w:rFonts w:eastAsia="Times New Roman" w:cs="Times New Roman"/>
          <w:szCs w:val="24"/>
        </w:rPr>
      </w:pPr>
      <w:r>
        <w:rPr>
          <w:rFonts w:eastAsia="Times New Roman" w:cs="Times New Roman"/>
          <w:szCs w:val="24"/>
        </w:rPr>
        <w:lastRenderedPageBreak/>
        <w:t xml:space="preserve">Σε αυτές, λοιπόν -στο δεύτερο πακέτο έχει γίνει συνεννόηση με την ΥΠΕ και το νοσοκομείο- θα προβλεφθούν τρεις θέσεις: ενός φυσικοθεραπευτή, ενός </w:t>
      </w:r>
      <w:proofErr w:type="spellStart"/>
      <w:r>
        <w:rPr>
          <w:rFonts w:eastAsia="Times New Roman" w:cs="Times New Roman"/>
          <w:szCs w:val="24"/>
        </w:rPr>
        <w:t>εργοθεραπευτή</w:t>
      </w:r>
      <w:proofErr w:type="spellEnd"/>
      <w:r>
        <w:rPr>
          <w:rFonts w:eastAsia="Times New Roman" w:cs="Times New Roman"/>
          <w:szCs w:val="24"/>
        </w:rPr>
        <w:t xml:space="preserve"> και ενός λογοθεραπευτή. Είναι οι μισές από αυτές που ζητάει το νοσοκομείο. Το αίτημα είναι για έξι θέσεις, σωστά τα αναφέρατε. Όμως, σε αυτή</w:t>
      </w:r>
      <w:ins w:id="436" w:author="Ντόσκα Ειρήνη" w:date="2016-01-11T09:47:00Z">
        <w:r w:rsidR="00896C67">
          <w:rPr>
            <w:rFonts w:eastAsia="Times New Roman" w:cs="Times New Roman"/>
            <w:szCs w:val="24"/>
          </w:rPr>
          <w:t>ν</w:t>
        </w:r>
      </w:ins>
      <w:r>
        <w:rPr>
          <w:rFonts w:eastAsia="Times New Roman" w:cs="Times New Roman"/>
          <w:szCs w:val="24"/>
        </w:rPr>
        <w:t xml:space="preserve"> τη φάση, αυτή είναι η πραγματική δυνατότητα που έχουμε να ενισχύσουμε αυτό το </w:t>
      </w:r>
      <w:ins w:id="437" w:author="Ντόσκα Ειρήνη" w:date="2016-01-11T10:10:00Z">
        <w:r w:rsidR="00272E6E">
          <w:rPr>
            <w:rFonts w:eastAsia="Times New Roman" w:cs="Times New Roman"/>
            <w:szCs w:val="24"/>
          </w:rPr>
          <w:t>κ</w:t>
        </w:r>
      </w:ins>
      <w:del w:id="438" w:author="Ντόσκα Ειρήνη" w:date="2016-01-11T10:10:00Z">
        <w:r w:rsidDel="00272E6E">
          <w:rPr>
            <w:rFonts w:eastAsia="Times New Roman" w:cs="Times New Roman"/>
            <w:szCs w:val="24"/>
          </w:rPr>
          <w:delText>Κ</w:delText>
        </w:r>
      </w:del>
      <w:r>
        <w:rPr>
          <w:rFonts w:eastAsia="Times New Roman" w:cs="Times New Roman"/>
          <w:szCs w:val="24"/>
        </w:rPr>
        <w:t>έντρο. Πιστεύουμε θα είναι ένα πρώτο βήμα ενίσχυσης η επαναλειτουργία του.</w:t>
      </w:r>
    </w:p>
    <w:p w14:paraId="5A8D97C8" w14:textId="77777777" w:rsidR="00DF7DAE" w:rsidDel="00EF4D52" w:rsidRDefault="008343FE">
      <w:pPr>
        <w:spacing w:line="600" w:lineRule="auto"/>
        <w:jc w:val="both"/>
        <w:rPr>
          <w:del w:id="439" w:author="Σπανός Γεώργιος" w:date="2016-01-11T13:04:00Z"/>
          <w:rFonts w:eastAsia="Times New Roman" w:cs="Times New Roman"/>
          <w:szCs w:val="24"/>
        </w:rPr>
        <w:pPrChange w:id="440" w:author="Σπανός Γεώργιος" w:date="2016-01-11T13:04:00Z">
          <w:pPr>
            <w:spacing w:line="600" w:lineRule="auto"/>
            <w:ind w:firstLine="720"/>
            <w:jc w:val="both"/>
          </w:pPr>
        </w:pPrChange>
      </w:pPr>
      <w:del w:id="441" w:author="Σπανός Γεώργιος" w:date="2016-01-11T13:04:00Z">
        <w:r w:rsidDel="00EF4D52">
          <w:rPr>
            <w:rFonts w:eastAsia="Times New Roman" w:cs="Times New Roman"/>
            <w:szCs w:val="24"/>
          </w:rPr>
          <w:delText xml:space="preserve"> </w:delText>
        </w:r>
      </w:del>
    </w:p>
    <w:p w14:paraId="5A8D97C9" w14:textId="77777777" w:rsidR="00DF7DAE" w:rsidRDefault="00DF7DAE">
      <w:pPr>
        <w:spacing w:line="600" w:lineRule="auto"/>
        <w:ind w:firstLine="720"/>
        <w:jc w:val="both"/>
        <w:rPr>
          <w:rFonts w:eastAsia="Times New Roman" w:cs="Times New Roman"/>
          <w:szCs w:val="24"/>
        </w:rPr>
      </w:pPr>
    </w:p>
    <w:p w14:paraId="5A8D97CA" w14:textId="796BA862" w:rsidR="00DF7DAE" w:rsidRDefault="008343FE">
      <w:pPr>
        <w:spacing w:line="600" w:lineRule="auto"/>
        <w:ind w:firstLine="720"/>
        <w:jc w:val="both"/>
        <w:rPr>
          <w:rFonts w:eastAsia="Times New Roman" w:cs="Times New Roman"/>
          <w:szCs w:val="24"/>
        </w:rPr>
      </w:pPr>
      <w:r>
        <w:rPr>
          <w:rFonts w:eastAsia="Times New Roman" w:cs="Times New Roman"/>
          <w:szCs w:val="24"/>
        </w:rPr>
        <w:t>Επίσης, προετοιμάζουμε και μια παρέμβαση σε επίπεδο</w:t>
      </w:r>
      <w:ins w:id="442" w:author="Ντόσκα Ειρήνη" w:date="2016-01-11T09:49:00Z">
        <w:r w:rsidR="00896C67">
          <w:rPr>
            <w:rFonts w:eastAsia="Times New Roman" w:cs="Times New Roman"/>
            <w:szCs w:val="24"/>
          </w:rPr>
          <w:t xml:space="preserve"> περιφέρειας</w:t>
        </w:r>
      </w:ins>
      <w:del w:id="443" w:author="Ντόσκα Ειρήνη" w:date="2016-01-11T09:49:00Z">
        <w:r w:rsidDel="00896C67">
          <w:rPr>
            <w:rFonts w:eastAsia="Times New Roman" w:cs="Times New Roman"/>
            <w:szCs w:val="24"/>
          </w:rPr>
          <w:delText xml:space="preserve"> Περιφέρειας</w:delText>
        </w:r>
      </w:del>
      <w:r>
        <w:rPr>
          <w:rFonts w:eastAsia="Times New Roman" w:cs="Times New Roman"/>
          <w:szCs w:val="24"/>
        </w:rPr>
        <w:t xml:space="preserve"> που θα αφορά το </w:t>
      </w:r>
      <w:proofErr w:type="spellStart"/>
      <w:r>
        <w:rPr>
          <w:rFonts w:eastAsia="Times New Roman" w:cs="Times New Roman"/>
          <w:szCs w:val="24"/>
        </w:rPr>
        <w:t>Διαλυνάκειο</w:t>
      </w:r>
      <w:proofErr w:type="spellEnd"/>
      <w:r>
        <w:rPr>
          <w:rFonts w:eastAsia="Times New Roman" w:cs="Times New Roman"/>
          <w:szCs w:val="24"/>
        </w:rPr>
        <w:t xml:space="preserve"> Νοσοκομείο στη Νεάπολη, όπου γίνεται μία σοβαρή προσπάθεια και υπάρχει μία </w:t>
      </w:r>
      <w:r>
        <w:rPr>
          <w:rFonts w:eastAsia="Times New Roman" w:cs="Times New Roman"/>
          <w:szCs w:val="24"/>
        </w:rPr>
        <w:lastRenderedPageBreak/>
        <w:t>προεργασία ήδη να μετεξελιχθεί σε ένα δημόσιο κέντρο αποκατάστασης και να ενισχυθεί αυτός ο τομέας ειδικά στην Περιφέρεια της Κρήτης. Αυτή η δομή του Ρεθύμνου έχει περιφερειακή εμβέλεια και γι’ αυτό και για μας είναι πολύ σημαντικό να στηριχθεί.</w:t>
      </w:r>
    </w:p>
    <w:p w14:paraId="5A8D97CB"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Πιστεύω ότι με την εξέλιξη αυτή, την οποία έχουμε προδιαγράψει, οι πόροι είναι διασφαλισμένοι από τον προϋπολογισμό και είναι ζήτημα πλέον επιτάχυνσης των διαδικασιών και του ΑΣΕΠ να μπορέσουμε γρήγορα να πάρουμε αυτό το ανθρώπινο δυναμικό και να αναβαθμίσουμε μία υπηρεσία που και για μας έχει πολύ μεγάλη σημασία. </w:t>
      </w:r>
    </w:p>
    <w:p w14:paraId="5A8D97CC" w14:textId="2CA9C540"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Στο μεσοδιάστημα αυτήν την περίοδο σε αυτό το </w:t>
      </w:r>
      <w:ins w:id="444" w:author="Ντόσκα Ειρήνη" w:date="2016-01-11T10:09:00Z">
        <w:r w:rsidR="00272E6E">
          <w:rPr>
            <w:rFonts w:eastAsia="Times New Roman" w:cs="Times New Roman"/>
            <w:szCs w:val="24"/>
          </w:rPr>
          <w:t>κ</w:t>
        </w:r>
      </w:ins>
      <w:del w:id="445" w:author="Ντόσκα Ειρήνη" w:date="2016-01-11T10:09:00Z">
        <w:r w:rsidDel="00272E6E">
          <w:rPr>
            <w:rFonts w:eastAsia="Times New Roman" w:cs="Times New Roman"/>
            <w:szCs w:val="24"/>
          </w:rPr>
          <w:delText>Κ</w:delText>
        </w:r>
      </w:del>
      <w:r>
        <w:rPr>
          <w:rFonts w:eastAsia="Times New Roman" w:cs="Times New Roman"/>
          <w:szCs w:val="24"/>
        </w:rPr>
        <w:t xml:space="preserve">έντρο αξιοποιούνται οι κτηριακές του υποδομές για να στεγαστούν λειτουργίες κοινωνικού χαρακτήρα. Δηλαδή λειτουργεί ο ξενώνας </w:t>
      </w:r>
      <w:proofErr w:type="spellStart"/>
      <w:r>
        <w:rPr>
          <w:rFonts w:eastAsia="Times New Roman" w:cs="Times New Roman"/>
          <w:szCs w:val="24"/>
        </w:rPr>
        <w:t>μετανοσοκομειακής</w:t>
      </w:r>
      <w:proofErr w:type="spellEnd"/>
      <w:r>
        <w:rPr>
          <w:rFonts w:eastAsia="Times New Roman" w:cs="Times New Roman"/>
          <w:szCs w:val="24"/>
        </w:rPr>
        <w:t xml:space="preserve"> φροντίδας της Ψυχιατρικής Κλινικής του Νοσοκομείου. Λειτουργεί ο Σύλλογος «Αγάπη», ένα φιλανθρωπικό σωματείο που υποστηρίζει παιδιά με αναπηρία. Επίσης στεγάζεται για τις λειτουργικές του ανάγκες και ο σύλλογος οικογενειών παιδιών με αυτισμό στο Νομό Ρεθύμνου.</w:t>
      </w:r>
    </w:p>
    <w:p w14:paraId="5A8D97CD" w14:textId="34E55661" w:rsidR="00DF7DAE" w:rsidRDefault="008343FE">
      <w:pPr>
        <w:spacing w:line="600" w:lineRule="auto"/>
        <w:ind w:firstLine="720"/>
        <w:jc w:val="both"/>
        <w:rPr>
          <w:rFonts w:eastAsia="Times New Roman" w:cs="Times New Roman"/>
          <w:szCs w:val="24"/>
        </w:rPr>
      </w:pPr>
      <w:r>
        <w:rPr>
          <w:rFonts w:eastAsia="Times New Roman" w:cs="Times New Roman"/>
          <w:szCs w:val="24"/>
        </w:rPr>
        <w:t>Πιστεύω ότι αυτή η δομή έχει τη δυνατότητα να προσφέρει πολύ σημαντικές υπηρεσίες σε ένα χώρο, σε ένα τομέα που υστερεί το κράτος και γι’ αυτό</w:t>
      </w:r>
      <w:ins w:id="446" w:author="Ντόσκα Ειρήνη" w:date="2016-01-11T09:52:00Z">
        <w:r w:rsidR="00604F49">
          <w:rPr>
            <w:rFonts w:eastAsia="Times New Roman" w:cs="Times New Roman"/>
            <w:szCs w:val="24"/>
          </w:rPr>
          <w:t>ν</w:t>
        </w:r>
      </w:ins>
      <w:r>
        <w:rPr>
          <w:rFonts w:eastAsia="Times New Roman" w:cs="Times New Roman"/>
          <w:szCs w:val="24"/>
        </w:rPr>
        <w:t xml:space="preserve"> το</w:t>
      </w:r>
      <w:ins w:id="447" w:author="Ντόσκα Ειρήνη" w:date="2016-01-11T09:52:00Z">
        <w:r w:rsidR="00604F49">
          <w:rPr>
            <w:rFonts w:eastAsia="Times New Roman" w:cs="Times New Roman"/>
            <w:szCs w:val="24"/>
          </w:rPr>
          <w:t>ν</w:t>
        </w:r>
      </w:ins>
      <w:r>
        <w:rPr>
          <w:rFonts w:eastAsia="Times New Roman" w:cs="Times New Roman"/>
          <w:szCs w:val="24"/>
        </w:rPr>
        <w:t xml:space="preserve"> λόγο έχουμε την πολιτική βούληση να το πολεμήσουμε.</w:t>
      </w:r>
    </w:p>
    <w:p w14:paraId="5A8D97CE" w14:textId="5D2F9577" w:rsidR="00DF7DAE" w:rsidRDefault="008343F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Συντυχάκη, έχετε τον λόγο. Σας παρακαλώ να τηρήσετε το</w:t>
      </w:r>
      <w:ins w:id="448" w:author="Ντόσκα Ειρήνη" w:date="2016-01-11T09:53:00Z">
        <w:r w:rsidR="00604F49">
          <w:rPr>
            <w:rFonts w:eastAsia="Times New Roman" w:cs="Times New Roman"/>
            <w:szCs w:val="24"/>
          </w:rPr>
          <w:t>ν</w:t>
        </w:r>
      </w:ins>
      <w:r>
        <w:rPr>
          <w:rFonts w:eastAsia="Times New Roman" w:cs="Times New Roman"/>
          <w:szCs w:val="24"/>
        </w:rPr>
        <w:t xml:space="preserve"> χρόνο.</w:t>
      </w:r>
    </w:p>
    <w:p w14:paraId="5A8D97CF" w14:textId="77777777" w:rsidR="00DF7DAE" w:rsidRDefault="008343F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Μάλιστα, κυρία Πρόεδρε.</w:t>
      </w:r>
    </w:p>
    <w:p w14:paraId="5A8D97D0" w14:textId="301E8D03"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Σε σχέση με το τελευταίο που είπατε, κύριε Υπουργέ, όντως έχει παραχωρηθεί για άλλη χρήση το ΚΕΦΙΑΠ Ρεθύμνου. Φιλοξενούνται εκεί, αλλά με την εξής διαφορά, ότι δεν μπορούν να κάνουν την παραμικρή χρήση των εργαστηριακών δυνατοτήτων που έχει το </w:t>
      </w:r>
      <w:ins w:id="449" w:author="Ντόσκα Ειρήνη" w:date="2016-01-11T10:09:00Z">
        <w:r w:rsidR="00272E6E">
          <w:rPr>
            <w:rFonts w:eastAsia="Times New Roman" w:cs="Times New Roman"/>
            <w:szCs w:val="24"/>
          </w:rPr>
          <w:t>κ</w:t>
        </w:r>
      </w:ins>
      <w:del w:id="450" w:author="Ντόσκα Ειρήνη" w:date="2016-01-11T10:09:00Z">
        <w:r w:rsidDel="00272E6E">
          <w:rPr>
            <w:rFonts w:eastAsia="Times New Roman" w:cs="Times New Roman"/>
            <w:szCs w:val="24"/>
          </w:rPr>
          <w:delText>Κ</w:delText>
        </w:r>
      </w:del>
      <w:r>
        <w:rPr>
          <w:rFonts w:eastAsia="Times New Roman" w:cs="Times New Roman"/>
          <w:szCs w:val="24"/>
        </w:rPr>
        <w:t xml:space="preserve">έντρο. Δεν έχουν κάποιο εξειδικευμένο προσωπικό. Είναι μία απλή στέγαση. Καλώς-κακώς, στο βαθμό που είναι κλειστό, αλλά αυτό από μόνο του δεν λέει και τίποτα. </w:t>
      </w:r>
    </w:p>
    <w:p w14:paraId="5A8D97D1"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lastRenderedPageBreak/>
        <w:t xml:space="preserve">Αφήστε που ο Σύλλογος «Αγάπη» θα φύγει. Μόλις η Μητρόπολη τελειώσει τις επισκευές του κτηρίου θα φύγει, όπως επίσης και οι δύο σύλλογοι που παραμένουν εκεί που επί της ουσίας το χρησιμοποιούν δύο απογεύματα την εβδομάδα. Τίποτα περισσότερο και τίποτα λιγότερο. </w:t>
      </w:r>
    </w:p>
    <w:p w14:paraId="5A8D97D2" w14:textId="77777777" w:rsidR="00DF7DAE" w:rsidRDefault="008343FE">
      <w:pPr>
        <w:spacing w:line="600" w:lineRule="auto"/>
        <w:ind w:firstLine="720"/>
        <w:jc w:val="both"/>
        <w:rPr>
          <w:rFonts w:eastAsia="Times New Roman" w:cs="Times New Roman"/>
          <w:szCs w:val="24"/>
        </w:rPr>
      </w:pPr>
      <w:r>
        <w:rPr>
          <w:rFonts w:eastAsia="Times New Roman" w:cs="Times New Roman"/>
          <w:szCs w:val="24"/>
        </w:rPr>
        <w:t xml:space="preserve">Όμως, πέρα από αυτό, υπάρχει ένα θέμα, κύριε Υπουργέ. Όλο αυτό το χρονικό διάστημα που θα παραμείνει κλειστό πού θα καταφεύγουν οι εξυπηρετούμενοι; Πού καταφεύγουν; Στον Καιάδα, δηλαδή στην κοινωνική απομόνωση. Πιθανά κάποιοι να πεθάνουν διότι εκεί πάνε και σοβαρές περιπτώσεις κινητικές κ.λπ., μετά από τραυματισμούς. Ή θα πεθάνουν, λοιπόν, αυτοί </w:t>
      </w:r>
      <w:r>
        <w:rPr>
          <w:rFonts w:eastAsia="Times New Roman" w:cs="Times New Roman"/>
          <w:szCs w:val="24"/>
        </w:rPr>
        <w:lastRenderedPageBreak/>
        <w:t xml:space="preserve">οι άνθρωποι ή όσοι </w:t>
      </w:r>
      <w:del w:id="451" w:author="Ντόσκα Ειρήνη" w:date="2016-01-11T10:08:00Z">
        <w:r w:rsidDel="00272E6E">
          <w:rPr>
            <w:rFonts w:eastAsia="Times New Roman" w:cs="Times New Roman"/>
            <w:szCs w:val="24"/>
          </w:rPr>
          <w:delText>«</w:delText>
        </w:r>
      </w:del>
      <w:r>
        <w:rPr>
          <w:rFonts w:eastAsia="Times New Roman" w:cs="Times New Roman"/>
          <w:szCs w:val="24"/>
        </w:rPr>
        <w:t>φυσάνε τον παρά</w:t>
      </w:r>
      <w:del w:id="452" w:author="Ντόσκα Ειρήνη" w:date="2016-01-11T10:08:00Z">
        <w:r w:rsidDel="00272E6E">
          <w:rPr>
            <w:rFonts w:eastAsia="Times New Roman" w:cs="Times New Roman"/>
            <w:szCs w:val="24"/>
          </w:rPr>
          <w:delText>»</w:delText>
        </w:r>
      </w:del>
      <w:r>
        <w:rPr>
          <w:rFonts w:eastAsia="Times New Roman" w:cs="Times New Roman"/>
          <w:szCs w:val="24"/>
        </w:rPr>
        <w:t xml:space="preserve"> θα πάνε στα ιδιωτικά κέντρα. Δεν εξηγείται διαφορετικά. Κι εδώ είναι ακριβώς το ότι είναι ένας μύθος ότι μπορεί να συνυπάρξει το δημόσιο με το ιδιωτικό. </w:t>
      </w:r>
    </w:p>
    <w:p w14:paraId="5A8D97D3" w14:textId="31745FB7" w:rsidR="00DF7DAE" w:rsidRDefault="008343FE">
      <w:pPr>
        <w:spacing w:line="600" w:lineRule="auto"/>
        <w:ind w:firstLine="720"/>
        <w:jc w:val="both"/>
        <w:rPr>
          <w:rFonts w:eastAsia="Times New Roman" w:cs="Times New Roman"/>
          <w:szCs w:val="24"/>
        </w:rPr>
      </w:pPr>
      <w:r>
        <w:rPr>
          <w:rFonts w:eastAsia="Times New Roman" w:cs="Times New Roman"/>
          <w:szCs w:val="24"/>
        </w:rPr>
        <w:t>Προς αυτή</w:t>
      </w:r>
      <w:ins w:id="453" w:author="Ντόσκα Ειρήνη" w:date="2016-01-11T09:56:00Z">
        <w:r w:rsidR="00604F49">
          <w:rPr>
            <w:rFonts w:eastAsia="Times New Roman" w:cs="Times New Roman"/>
            <w:szCs w:val="24"/>
          </w:rPr>
          <w:t>ν</w:t>
        </w:r>
      </w:ins>
      <w:r>
        <w:rPr>
          <w:rFonts w:eastAsia="Times New Roman" w:cs="Times New Roman"/>
          <w:szCs w:val="24"/>
        </w:rPr>
        <w:t xml:space="preserve"> την κατεύθυνση, αυτή η αδράνεια που παρουσιάστηκε σήμερα πολύ φοβόμαστε ότι θα συνεχιστεί λόγω ανικανότητας της Κυβέρνησης, αλλά και λόγω του ότι θα επικαλείστε και εσείς όπως και οι εταίροι σας έξω την απόκλιση των οικονομικών στόχων, με αποτέλεσμα κάθε φορά να σας βάζουν τη θηλιά στο λαιμό, με τη δική σας αποδοχή. Κατά συνέπεια, αυτή η αδράνεια επί της ουσίας σημαίνει παρθένο έδαφος για </w:t>
      </w:r>
      <w:r>
        <w:rPr>
          <w:rFonts w:eastAsia="Times New Roman" w:cs="Times New Roman"/>
          <w:szCs w:val="24"/>
        </w:rPr>
        <w:lastRenderedPageBreak/>
        <w:t xml:space="preserve">την επιχειρηματική δραστηριότητα, δηλαδή στα νύχια των επιχειρηματιών. </w:t>
      </w:r>
    </w:p>
    <w:p w14:paraId="5A8D97D4" w14:textId="6D159EF8" w:rsidR="00DF7DAE" w:rsidRDefault="008343FE">
      <w:pPr>
        <w:spacing w:line="600" w:lineRule="auto"/>
        <w:ind w:firstLine="720"/>
        <w:jc w:val="both"/>
        <w:rPr>
          <w:rFonts w:eastAsia="Times New Roman" w:cs="Times New Roman"/>
          <w:szCs w:val="24"/>
        </w:rPr>
      </w:pPr>
      <w:r>
        <w:rPr>
          <w:rFonts w:eastAsia="Times New Roman" w:cs="Times New Roman"/>
          <w:szCs w:val="24"/>
        </w:rPr>
        <w:t>Επ’ ευκαιρίας, θα ήθελα να σας πω ότι αυτή</w:t>
      </w:r>
      <w:ins w:id="454" w:author="Ντόσκα Ειρήνη" w:date="2016-01-11T09:58:00Z">
        <w:r w:rsidR="00604F49">
          <w:rPr>
            <w:rFonts w:eastAsia="Times New Roman" w:cs="Times New Roman"/>
            <w:szCs w:val="24"/>
          </w:rPr>
          <w:t>ν</w:t>
        </w:r>
      </w:ins>
      <w:r>
        <w:rPr>
          <w:rFonts w:eastAsia="Times New Roman" w:cs="Times New Roman"/>
          <w:szCs w:val="24"/>
        </w:rPr>
        <w:t xml:space="preserve"> τη δραστηριότητα των ιδιωτικών ομίλων στην υγεία έρχεται να την ενισχύσει η νέα </w:t>
      </w:r>
      <w:proofErr w:type="spellStart"/>
      <w:r>
        <w:rPr>
          <w:rFonts w:eastAsia="Times New Roman" w:cs="Times New Roman"/>
          <w:szCs w:val="24"/>
        </w:rPr>
        <w:t>αντιασφαλιστική</w:t>
      </w:r>
      <w:proofErr w:type="spellEnd"/>
      <w:r>
        <w:rPr>
          <w:rFonts w:eastAsia="Times New Roman" w:cs="Times New Roman"/>
          <w:szCs w:val="24"/>
        </w:rPr>
        <w:t xml:space="preserve"> επίθεση που ετοιμάζει η Κυβέρνησή σας αλλά και μέσω του συγκεκριμένου νομοσχεδίου που ήδη κατέθεσε η Κυβέρνησή σας για την ιδιωτική ασφάλιση, η οποία μεταξύ άλλων θα διευρύνει τις περικοπές των ασφαλιστικών ταμείων στην ιατροφαρμακευτική κάλυψη εξωθώντας τους ασθενείς να καταφύγουν σε αντίστοιχα ιδιωτικά κέντρα και να χρυσοπληρώνουν βέβαια την παροχή υπηρεσιών υγείας. </w:t>
      </w:r>
    </w:p>
    <w:p w14:paraId="5A8D97D5" w14:textId="77777777" w:rsidR="00DF7DAE" w:rsidDel="00EF4D52" w:rsidRDefault="008343FE">
      <w:pPr>
        <w:spacing w:line="600" w:lineRule="auto"/>
        <w:ind w:firstLine="709"/>
        <w:jc w:val="both"/>
        <w:rPr>
          <w:del w:id="455" w:author="Σπανός Γεώργιος" w:date="2016-01-11T13:05:00Z"/>
          <w:rFonts w:eastAsia="Times New Roman" w:cs="Times New Roman"/>
          <w:szCs w:val="24"/>
        </w:rPr>
        <w:pPrChange w:id="456" w:author="Φλούδα Χριστίνα" w:date="2016-01-19T10:43:00Z">
          <w:pPr>
            <w:spacing w:line="600" w:lineRule="auto"/>
            <w:ind w:firstLine="720"/>
            <w:jc w:val="both"/>
          </w:pPr>
        </w:pPrChange>
      </w:pPr>
      <w:r>
        <w:rPr>
          <w:rFonts w:eastAsia="Times New Roman" w:cs="Times New Roman"/>
          <w:szCs w:val="24"/>
        </w:rPr>
        <w:lastRenderedPageBreak/>
        <w:t xml:space="preserve">Όντως, ισχύει αυτό που είπατε, μια </w:t>
      </w:r>
      <w:proofErr w:type="spellStart"/>
      <w:r>
        <w:rPr>
          <w:rFonts w:eastAsia="Times New Roman" w:cs="Times New Roman"/>
          <w:szCs w:val="24"/>
        </w:rPr>
        <w:t>συνομολογία</w:t>
      </w:r>
      <w:proofErr w:type="spellEnd"/>
      <w:r>
        <w:rPr>
          <w:rFonts w:eastAsia="Times New Roman" w:cs="Times New Roman"/>
          <w:szCs w:val="24"/>
        </w:rPr>
        <w:t xml:space="preserve"> ΠΑΣΟΚ και Νέας Δημοκρατίας των προηγούμενων κυβερνήσεων, μιας σιωπηλής αβάντας για την επενδυτική δραστηριότητα του επιχειρηματικού τομέα στον τομέα της αποκατάστασης, ο οποίος γιγαντώθηκε. </w:t>
      </w:r>
    </w:p>
    <w:p w14:paraId="5A8D97D6" w14:textId="77777777" w:rsidR="00DF7DAE" w:rsidDel="00EF4D52" w:rsidRDefault="00DF7DAE">
      <w:pPr>
        <w:spacing w:line="600" w:lineRule="auto"/>
        <w:ind w:firstLine="709"/>
        <w:jc w:val="both"/>
        <w:rPr>
          <w:del w:id="457" w:author="Σπανός Γεώργιος" w:date="2016-01-11T13:05:00Z"/>
          <w:rFonts w:eastAsia="Times New Roman" w:cs="Times New Roman"/>
          <w:szCs w:val="24"/>
        </w:rPr>
        <w:pPrChange w:id="458" w:author="Φλούδα Χριστίνα" w:date="2016-01-19T10:43:00Z">
          <w:pPr>
            <w:spacing w:line="600" w:lineRule="auto"/>
            <w:ind w:firstLine="720"/>
            <w:jc w:val="both"/>
          </w:pPr>
        </w:pPrChange>
      </w:pPr>
    </w:p>
    <w:p w14:paraId="5A8D97D7" w14:textId="77777777" w:rsidR="00DF7DAE" w:rsidRDefault="008343FE">
      <w:pPr>
        <w:spacing w:line="600" w:lineRule="auto"/>
        <w:ind w:firstLine="709"/>
        <w:jc w:val="both"/>
        <w:rPr>
          <w:rFonts w:eastAsia="Times New Roman" w:cs="Times New Roman"/>
        </w:rPr>
        <w:pPrChange w:id="459" w:author="Φλούδα Χριστίνα" w:date="2016-01-19T10:43:00Z">
          <w:pPr>
            <w:spacing w:line="600" w:lineRule="auto"/>
            <w:jc w:val="both"/>
          </w:pPr>
        </w:pPrChange>
      </w:pPr>
      <w:r>
        <w:rPr>
          <w:rFonts w:eastAsia="Times New Roman" w:cs="Times New Roman"/>
        </w:rPr>
        <w:t xml:space="preserve">Ναι, αλλά αυτό συμβαίνει και τώρα. Δεν υπάρχει </w:t>
      </w:r>
      <w:proofErr w:type="spellStart"/>
      <w:r>
        <w:rPr>
          <w:rFonts w:eastAsia="Times New Roman" w:cs="Times New Roman"/>
        </w:rPr>
        <w:t>καμμία</w:t>
      </w:r>
      <w:proofErr w:type="spellEnd"/>
      <w:r>
        <w:rPr>
          <w:rFonts w:eastAsia="Times New Roman" w:cs="Times New Roman"/>
        </w:rPr>
        <w:t xml:space="preserve"> ασφαλιστική δικλ</w:t>
      </w:r>
      <w:del w:id="460" w:author="Ντόσκα Ειρήνη" w:date="2016-01-11T10:04:00Z">
        <w:r w:rsidDel="00272E6E">
          <w:rPr>
            <w:rFonts w:eastAsia="Times New Roman" w:cs="Times New Roman"/>
          </w:rPr>
          <w:delText>ε</w:delText>
        </w:r>
      </w:del>
      <w:r>
        <w:rPr>
          <w:rFonts w:eastAsia="Times New Roman" w:cs="Times New Roman"/>
        </w:rPr>
        <w:t>ίδα, ως αποτέλεσμα της πολιτικής που ασκείται, ότι αυτό θα σταματήσει. Και, όντως, τα ασφαλιστικά ταμεία συνεχίζουν να καταβάλλουν νοσήλια 150 ευρώ την ημέρα τουλάχιστον για την αποκατάσταση στον ιδιωτικό τομέα, ο οποίος σε ετήσια βάση απομυζά 50 εκατομμύρια ευρώ για την αποκατάσταση των ασφαλισμένων.</w:t>
      </w:r>
    </w:p>
    <w:p w14:paraId="5A8D97D8" w14:textId="5E23C34C" w:rsidR="00DF7DAE" w:rsidRDefault="008343FE">
      <w:pPr>
        <w:spacing w:line="600" w:lineRule="auto"/>
        <w:ind w:firstLine="720"/>
        <w:jc w:val="both"/>
        <w:rPr>
          <w:rFonts w:eastAsia="Times New Roman"/>
          <w:bCs/>
        </w:rPr>
      </w:pPr>
      <w:r>
        <w:rPr>
          <w:rFonts w:eastAsia="Times New Roman" w:cs="Times New Roman"/>
        </w:rPr>
        <w:lastRenderedPageBreak/>
        <w:t xml:space="preserve">Άρα, κύριε Υπουργέ, </w:t>
      </w:r>
      <w:r>
        <w:rPr>
          <w:rFonts w:eastAsia="Times New Roman"/>
          <w:bCs/>
        </w:rPr>
        <w:t>είναι</w:t>
      </w:r>
      <w:r>
        <w:rPr>
          <w:rFonts w:eastAsia="Times New Roman" w:cs="Times New Roman"/>
        </w:rPr>
        <w:t xml:space="preserve"> πρώτιστης σημασία</w:t>
      </w:r>
      <w:ins w:id="461" w:author="Ντόσκα Ειρήνη" w:date="2016-01-11T10:05:00Z">
        <w:r w:rsidR="00272E6E">
          <w:rPr>
            <w:rFonts w:eastAsia="Times New Roman" w:cs="Times New Roman"/>
          </w:rPr>
          <w:t>ς</w:t>
        </w:r>
      </w:ins>
      <w:r>
        <w:rPr>
          <w:rFonts w:eastAsia="Times New Roman" w:cs="Times New Roman"/>
        </w:rPr>
        <w:t xml:space="preserve"> ζήτημα να προχωρήσετε άμεσα στην πρόσληψη όλου εκείνου του αναγκαίου προσωπικού, προκειμένου να λειτουργήσει το ΚΕΦΙΑΠ, όχι </w:t>
      </w:r>
      <w:r>
        <w:rPr>
          <w:rFonts w:eastAsia="Times New Roman"/>
          <w:bCs/>
        </w:rPr>
        <w:t xml:space="preserve">μόνο στο Ρέθυμνο. Λέτε για το </w:t>
      </w:r>
      <w:proofErr w:type="spellStart"/>
      <w:r>
        <w:rPr>
          <w:rFonts w:eastAsia="Times New Roman"/>
          <w:bCs/>
        </w:rPr>
        <w:t>Διαλυνάκειο</w:t>
      </w:r>
      <w:proofErr w:type="spellEnd"/>
      <w:r>
        <w:rPr>
          <w:rFonts w:eastAsia="Times New Roman"/>
          <w:bCs/>
        </w:rPr>
        <w:t xml:space="preserve"> στο Λασίθι. Το Ηράκλειο δεν έχει ανάγκες; Τα Χανιά δεν έχουν ανάγκες; Ή μήπως πρέπει να καλύπτεται ένα μικρό μέρος από το </w:t>
      </w:r>
      <w:ins w:id="462" w:author="Ντόσκα Ειρήνη" w:date="2016-01-11T10:05:00Z">
        <w:r w:rsidR="00272E6E">
          <w:rPr>
            <w:rFonts w:eastAsia="Times New Roman"/>
            <w:bCs/>
          </w:rPr>
          <w:t>δ</w:t>
        </w:r>
      </w:ins>
      <w:del w:id="463" w:author="Ντόσκα Ειρήνη" w:date="2016-01-11T10:05:00Z">
        <w:r w:rsidDel="00272E6E">
          <w:rPr>
            <w:rFonts w:eastAsia="Times New Roman"/>
            <w:bCs/>
          </w:rPr>
          <w:delText>Δ</w:delText>
        </w:r>
      </w:del>
      <w:r>
        <w:rPr>
          <w:rFonts w:eastAsia="Times New Roman"/>
          <w:bCs/>
        </w:rPr>
        <w:t xml:space="preserve">ημόσιο και όλο το υπόλοιπο να πηγαίνει στα ιδιωτικά κέντρα αποκατάστασης; «Ιδού η Ρόδος ιδού και το πήδημα». Εάν αυτές οι προθέσεις που λέτε έχουν μία αξία, μία βάση, προχωρήστε, λοιπόν, στην υλοποίηση όλων αυτών των μέτρων. </w:t>
      </w:r>
    </w:p>
    <w:p w14:paraId="5A8D97D9" w14:textId="77777777" w:rsidR="00DF7DAE" w:rsidRDefault="008343FE">
      <w:pPr>
        <w:spacing w:line="600" w:lineRule="auto"/>
        <w:ind w:firstLine="720"/>
        <w:jc w:val="both"/>
        <w:rPr>
          <w:rFonts w:eastAsia="Times New Roman"/>
          <w:bCs/>
        </w:rPr>
      </w:pPr>
      <w:r>
        <w:rPr>
          <w:rFonts w:eastAsia="Times New Roman"/>
          <w:bCs/>
        </w:rPr>
        <w:t xml:space="preserve">Τα λέμε αυτά, διότι για το Κομμουνιστικό Κόμμα Ελλάδας έχει σημασία να είναι αποκλειστικά δημόσιο, δωρεάν, ενιαίο και </w:t>
      </w:r>
      <w:r>
        <w:rPr>
          <w:rFonts w:eastAsia="Times New Roman"/>
          <w:bCs/>
        </w:rPr>
        <w:lastRenderedPageBreak/>
        <w:t xml:space="preserve">καθολικό το σύστημα της υγείας και πρόνοιας, ανεπτυγμένο σε όλες τις βαθμίδες -πρωτοβάθμια, δευτεροβάθμια, τριτοβάθμια- να </w:t>
      </w:r>
      <w:r>
        <w:rPr>
          <w:rFonts w:eastAsia="Times New Roman"/>
          <w:bCs/>
          <w:shd w:val="clear" w:color="auto" w:fill="FFFFFF"/>
        </w:rPr>
        <w:t>υπάρχουν</w:t>
      </w:r>
      <w:r>
        <w:rPr>
          <w:rFonts w:eastAsia="Times New Roman"/>
          <w:bCs/>
        </w:rPr>
        <w:t xml:space="preserve"> δημόσια δωρεάν κέντρα αποκατάστασης και στήριξης των αναπήρων, των χρονίως πασχόντων, των οικογενειών τους και να καταργηθεί κάθε επιχειρηματική δραστηριότητα. </w:t>
      </w:r>
    </w:p>
    <w:p w14:paraId="5A8D97DA" w14:textId="6673373F" w:rsidR="00DF7DAE" w:rsidRDefault="008343FE">
      <w:pPr>
        <w:spacing w:line="600" w:lineRule="auto"/>
        <w:ind w:firstLine="720"/>
        <w:jc w:val="both"/>
        <w:rPr>
          <w:rFonts w:eastAsia="Times New Roman"/>
          <w:bCs/>
        </w:rPr>
      </w:pPr>
      <w:r>
        <w:rPr>
          <w:rFonts w:eastAsia="Times New Roman"/>
          <w:bCs/>
        </w:rPr>
        <w:t>Σε αυτούς τους άξονες πορεύεται το ΚΚΕ και σε αυτούς τους άξονες καλεί και τους εργαζόμενους, τους συνταξιούχους, τους ασφαλισμένους, τους ανασφάλιστους, τα άτομα με ειδικές ανάγκες και με προβλήματα αναπηρίας, να παλέψουν και να διεκδικήσουν προς αυτή</w:t>
      </w:r>
      <w:ins w:id="464" w:author="Ντόσκα Ειρήνη" w:date="2016-01-11T10:06:00Z">
        <w:r w:rsidR="00272E6E">
          <w:rPr>
            <w:rFonts w:eastAsia="Times New Roman"/>
            <w:bCs/>
          </w:rPr>
          <w:t>ν</w:t>
        </w:r>
      </w:ins>
      <w:r>
        <w:rPr>
          <w:rFonts w:eastAsia="Times New Roman"/>
          <w:bCs/>
        </w:rPr>
        <w:t xml:space="preserve"> την κατεύθυνση ένα τέτοιο σύστημα </w:t>
      </w:r>
      <w:r>
        <w:rPr>
          <w:rFonts w:eastAsia="Times New Roman"/>
          <w:bCs/>
        </w:rPr>
        <w:lastRenderedPageBreak/>
        <w:t>υγείας και μέσα σε αυτ</w:t>
      </w:r>
      <w:ins w:id="465" w:author="Ντόσκα Ειρήνη" w:date="2016-01-11T10:06:00Z">
        <w:r w:rsidR="00272E6E">
          <w:rPr>
            <w:rFonts w:eastAsia="Times New Roman"/>
            <w:bCs/>
          </w:rPr>
          <w:t>ό</w:t>
        </w:r>
      </w:ins>
      <w:del w:id="466" w:author="Ντόσκα Ειρήνη" w:date="2016-01-11T10:06:00Z">
        <w:r w:rsidDel="00272E6E">
          <w:rPr>
            <w:rFonts w:eastAsia="Times New Roman"/>
            <w:bCs/>
          </w:rPr>
          <w:delText>ά</w:delText>
        </w:r>
      </w:del>
      <w:r>
        <w:rPr>
          <w:rFonts w:eastAsia="Times New Roman"/>
          <w:bCs/>
        </w:rPr>
        <w:t xml:space="preserve"> τ</w:t>
      </w:r>
      <w:ins w:id="467" w:author="Ντόσκα Ειρήνη" w:date="2016-01-11T10:06:00Z">
        <w:r w:rsidR="00272E6E">
          <w:rPr>
            <w:rFonts w:eastAsia="Times New Roman"/>
            <w:bCs/>
          </w:rPr>
          <w:t>ο</w:t>
        </w:r>
      </w:ins>
      <w:del w:id="468" w:author="Ντόσκα Ειρήνη" w:date="2016-01-11T10:06:00Z">
        <w:r w:rsidDel="00272E6E">
          <w:rPr>
            <w:rFonts w:eastAsia="Times New Roman"/>
            <w:bCs/>
          </w:rPr>
          <w:delText>α</w:delText>
        </w:r>
      </w:del>
      <w:r>
        <w:rPr>
          <w:rFonts w:eastAsia="Times New Roman"/>
          <w:bCs/>
        </w:rPr>
        <w:t xml:space="preserve"> πλαίσι</w:t>
      </w:r>
      <w:ins w:id="469" w:author="Ντόσκα Ειρήνη" w:date="2016-01-11T10:06:00Z">
        <w:r w:rsidR="00272E6E">
          <w:rPr>
            <w:rFonts w:eastAsia="Times New Roman"/>
            <w:bCs/>
          </w:rPr>
          <w:t>ο</w:t>
        </w:r>
      </w:ins>
      <w:del w:id="470" w:author="Ντόσκα Ειρήνη" w:date="2016-01-11T10:06:00Z">
        <w:r w:rsidDel="00272E6E">
          <w:rPr>
            <w:rFonts w:eastAsia="Times New Roman"/>
            <w:bCs/>
          </w:rPr>
          <w:delText>α</w:delText>
        </w:r>
      </w:del>
      <w:r>
        <w:rPr>
          <w:rFonts w:eastAsia="Times New Roman"/>
          <w:bCs/>
        </w:rPr>
        <w:t xml:space="preserve"> να λειτουργήσουν και τα </w:t>
      </w:r>
      <w:ins w:id="471" w:author="Ντόσκα Ειρήνη" w:date="2016-01-11T10:07:00Z">
        <w:r w:rsidR="00272E6E">
          <w:rPr>
            <w:rFonts w:eastAsia="Times New Roman"/>
            <w:bCs/>
          </w:rPr>
          <w:t>κ</w:t>
        </w:r>
      </w:ins>
      <w:del w:id="472" w:author="Ντόσκα Ειρήνη" w:date="2016-01-11T10:07:00Z">
        <w:r w:rsidDel="00272E6E">
          <w:rPr>
            <w:rFonts w:eastAsia="Times New Roman"/>
            <w:bCs/>
          </w:rPr>
          <w:delText>Κ</w:delText>
        </w:r>
      </w:del>
      <w:r>
        <w:rPr>
          <w:rFonts w:eastAsia="Times New Roman"/>
          <w:bCs/>
        </w:rPr>
        <w:t xml:space="preserve">έντρα </w:t>
      </w:r>
      <w:ins w:id="473" w:author="Ντόσκα Ειρήνη" w:date="2016-01-11T10:07:00Z">
        <w:r w:rsidR="00272E6E">
          <w:rPr>
            <w:rFonts w:eastAsia="Times New Roman"/>
            <w:bCs/>
          </w:rPr>
          <w:t>α</w:t>
        </w:r>
      </w:ins>
      <w:del w:id="474" w:author="Ντόσκα Ειρήνη" w:date="2016-01-11T10:07:00Z">
        <w:r w:rsidDel="00272E6E">
          <w:rPr>
            <w:rFonts w:eastAsia="Times New Roman"/>
            <w:bCs/>
          </w:rPr>
          <w:delText>Α</w:delText>
        </w:r>
      </w:del>
      <w:r>
        <w:rPr>
          <w:rFonts w:eastAsia="Times New Roman"/>
          <w:bCs/>
        </w:rPr>
        <w:t xml:space="preserve">ποκατάστασης. </w:t>
      </w:r>
    </w:p>
    <w:p w14:paraId="5A8D97DB" w14:textId="77777777" w:rsidR="00DF7DAE" w:rsidRDefault="008343FE">
      <w:pPr>
        <w:spacing w:line="600" w:lineRule="auto"/>
        <w:ind w:firstLine="720"/>
        <w:jc w:val="both"/>
        <w:rPr>
          <w:rFonts w:eastAsia="Times New Roman"/>
          <w:bCs/>
        </w:rPr>
      </w:pPr>
      <w:r>
        <w:rPr>
          <w:rFonts w:eastAsia="Times New Roman"/>
          <w:bCs/>
        </w:rPr>
        <w:t xml:space="preserve">Ευχαριστώ πολύ. </w:t>
      </w:r>
    </w:p>
    <w:p w14:paraId="5A8D97DC" w14:textId="77777777" w:rsidR="00DF7DAE" w:rsidRDefault="008343FE">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Κύριε Υπουργέ, έχετε τον λόγο. </w:t>
      </w:r>
    </w:p>
    <w:p w14:paraId="5A8D97DD" w14:textId="0F846C3B" w:rsidR="00DF7DAE" w:rsidRDefault="008343FE">
      <w:pPr>
        <w:spacing w:line="600" w:lineRule="auto"/>
        <w:ind w:firstLine="720"/>
        <w:jc w:val="both"/>
        <w:rPr>
          <w:rFonts w:eastAsia="Times New Roman"/>
          <w:bCs/>
        </w:rPr>
      </w:pPr>
      <w:r>
        <w:rPr>
          <w:rFonts w:eastAsia="Times New Roman"/>
          <w:b/>
          <w:bCs/>
        </w:rPr>
        <w:t>ΑΝΔΡΕΑΣ ΞΑΝΘΟΣ (Υπουργός Υγείας):</w:t>
      </w:r>
      <w:r>
        <w:rPr>
          <w:rFonts w:eastAsia="Times New Roman"/>
          <w:bCs/>
        </w:rPr>
        <w:t xml:space="preserve"> Αγαπητέ συνάδελφε, έχουμε κάνει πολλές φορές αυτή</w:t>
      </w:r>
      <w:ins w:id="475" w:author="Ντόσκα Ειρήνη" w:date="2016-01-11T10:17:00Z">
        <w:r w:rsidR="00E5113B">
          <w:rPr>
            <w:rFonts w:eastAsia="Times New Roman"/>
            <w:bCs/>
          </w:rPr>
          <w:t>ν</w:t>
        </w:r>
      </w:ins>
      <w:r>
        <w:rPr>
          <w:rFonts w:eastAsia="Times New Roman"/>
          <w:bCs/>
        </w:rPr>
        <w:t xml:space="preserve"> τη συζήτηση. Για άλλη μια φορά θέλω να είμαι κατηγορηματικός. Πολιτικό σχέδιο συρρίκνωσης της δημόσιας περίθαλψης δεν υπάρχει αυτή</w:t>
      </w:r>
      <w:ins w:id="476" w:author="Ντόσκα Ειρήνη" w:date="2016-01-11T10:17:00Z">
        <w:r w:rsidR="00E5113B">
          <w:rPr>
            <w:rFonts w:eastAsia="Times New Roman"/>
            <w:bCs/>
          </w:rPr>
          <w:t>ν</w:t>
        </w:r>
      </w:ins>
      <w:r>
        <w:rPr>
          <w:rFonts w:eastAsia="Times New Roman"/>
          <w:bCs/>
        </w:rPr>
        <w:t xml:space="preserve"> την περίοδο στη χώρα. Ίσα ίσα, είναι απόλυτη πολιτική προτεραι</w:t>
      </w:r>
      <w:r>
        <w:rPr>
          <w:rFonts w:eastAsia="Times New Roman"/>
          <w:bCs/>
        </w:rPr>
        <w:lastRenderedPageBreak/>
        <w:t xml:space="preserve">ότητά μας να ενισχύσουμε το </w:t>
      </w:r>
      <w:ins w:id="477" w:author="Ντόσκα Ειρήνη" w:date="2016-01-11T10:19:00Z">
        <w:r w:rsidR="00E5113B">
          <w:rPr>
            <w:rFonts w:eastAsia="Times New Roman"/>
            <w:bCs/>
          </w:rPr>
          <w:t>Ε</w:t>
        </w:r>
      </w:ins>
      <w:del w:id="478" w:author="Ντόσκα Ειρήνη" w:date="2016-01-11T10:17:00Z">
        <w:r w:rsidDel="00E5113B">
          <w:rPr>
            <w:rFonts w:eastAsia="Times New Roman"/>
            <w:bCs/>
          </w:rPr>
          <w:delText>ε</w:delText>
        </w:r>
      </w:del>
      <w:r>
        <w:rPr>
          <w:rFonts w:eastAsia="Times New Roman"/>
          <w:bCs/>
        </w:rPr>
        <w:t xml:space="preserve">θνικό </w:t>
      </w:r>
      <w:ins w:id="479" w:author="Ντόσκα Ειρήνη" w:date="2016-01-11T10:18:00Z">
        <w:r w:rsidR="00E5113B">
          <w:rPr>
            <w:rFonts w:eastAsia="Times New Roman"/>
            <w:bCs/>
          </w:rPr>
          <w:t>Σ</w:t>
        </w:r>
      </w:ins>
      <w:del w:id="480" w:author="Ντόσκα Ειρήνη" w:date="2016-01-11T10:18:00Z">
        <w:r w:rsidDel="00E5113B">
          <w:rPr>
            <w:rFonts w:eastAsia="Times New Roman"/>
            <w:bCs/>
          </w:rPr>
          <w:delText>σ</w:delText>
        </w:r>
      </w:del>
      <w:r>
        <w:rPr>
          <w:rFonts w:eastAsia="Times New Roman"/>
          <w:bCs/>
        </w:rPr>
        <w:t xml:space="preserve">ύστημα </w:t>
      </w:r>
      <w:ins w:id="481" w:author="Ντόσκα Ειρήνη" w:date="2016-01-11T10:18:00Z">
        <w:r w:rsidR="00E5113B">
          <w:rPr>
            <w:rFonts w:eastAsia="Times New Roman"/>
            <w:bCs/>
          </w:rPr>
          <w:t>Υ</w:t>
        </w:r>
      </w:ins>
      <w:del w:id="482" w:author="Ντόσκα Ειρήνη" w:date="2016-01-11T10:18:00Z">
        <w:r w:rsidDel="00E5113B">
          <w:rPr>
            <w:rFonts w:eastAsia="Times New Roman"/>
            <w:bCs/>
          </w:rPr>
          <w:delText>υ</w:delText>
        </w:r>
      </w:del>
      <w:r>
        <w:rPr>
          <w:rFonts w:eastAsia="Times New Roman"/>
          <w:bCs/>
        </w:rPr>
        <w:t>γείας, να ενισχύσουμε τις δημόσιες δομές, να αυξήσουμε τη δυνατότητά τους να καλύπτουν τις συσσωρευμένες ανάγκες των ανθρώπων, είτε για την πρωτοβάθμια φροντίδα είτε για την παρακολούθηση την εργαστηριακή, την κλινική</w:t>
      </w:r>
      <w:del w:id="483" w:author="Ντόσκα Ειρήνη" w:date="2016-01-11T10:20:00Z">
        <w:r w:rsidDel="00E5113B">
          <w:rPr>
            <w:rFonts w:eastAsia="Times New Roman"/>
            <w:bCs/>
          </w:rPr>
          <w:delText>,</w:delText>
        </w:r>
      </w:del>
      <w:r>
        <w:rPr>
          <w:rFonts w:eastAsia="Times New Roman"/>
          <w:bCs/>
        </w:rPr>
        <w:t xml:space="preserve"> είτε για τη νοσηλεία και την αποκατάσταση. Αυτή είναι η πολιτική μας βούληση. </w:t>
      </w:r>
    </w:p>
    <w:p w14:paraId="5A8D97DE" w14:textId="7D0181A0" w:rsidR="00DF7DAE" w:rsidRDefault="008343FE">
      <w:pPr>
        <w:spacing w:line="600" w:lineRule="auto"/>
        <w:ind w:firstLine="720"/>
        <w:jc w:val="both"/>
        <w:rPr>
          <w:rFonts w:eastAsia="Times New Roman"/>
          <w:bCs/>
        </w:rPr>
      </w:pPr>
      <w:r>
        <w:rPr>
          <w:rFonts w:eastAsia="Times New Roman"/>
          <w:bCs/>
        </w:rPr>
        <w:t xml:space="preserve">Προφανώς ένα τοπίο βομβαρδισμένο και υπό κατάρρευση δεν μπορεί να μεταμορφωθεί μέσα σε λίγους μήνες. Ήταν συσσωρευμένες οι αρνητικές παρεμβάσεις που είχαν γίνει τα τελευταία χρόνια. </w:t>
      </w:r>
      <w:r>
        <w:rPr>
          <w:rFonts w:eastAsia="Times New Roman"/>
          <w:bCs/>
          <w:shd w:val="clear" w:color="auto" w:fill="FFFFFF"/>
        </w:rPr>
        <w:t>Όμως,</w:t>
      </w:r>
      <w:r>
        <w:rPr>
          <w:rFonts w:eastAsia="Times New Roman"/>
          <w:bCs/>
        </w:rPr>
        <w:t xml:space="preserve"> αυτή</w:t>
      </w:r>
      <w:ins w:id="484" w:author="Ντόσκα Ειρήνη" w:date="2016-01-11T10:20:00Z">
        <w:r w:rsidR="00E5113B">
          <w:rPr>
            <w:rFonts w:eastAsia="Times New Roman"/>
            <w:bCs/>
          </w:rPr>
          <w:t>ν</w:t>
        </w:r>
      </w:ins>
      <w:r>
        <w:rPr>
          <w:rFonts w:eastAsia="Times New Roman"/>
          <w:bCs/>
        </w:rPr>
        <w:t xml:space="preserve"> την περίοδο υλοποιείται με σταδιακά βήματα ένα σχέδιο και σταθεροποίησης και αναδιορ</w:t>
      </w:r>
      <w:r>
        <w:rPr>
          <w:rFonts w:eastAsia="Times New Roman"/>
          <w:bCs/>
        </w:rPr>
        <w:lastRenderedPageBreak/>
        <w:t xml:space="preserve">γάνωσης του συστήματος υγείας, το οποίο θα αποδώσει αισθητή βελτίωση στην καθημερινότητα των δημόσιων νοσοκομείων και των δομών πρωτοβάθμιας φροντίδας μέσα στο 2016. </w:t>
      </w:r>
    </w:p>
    <w:p w14:paraId="5A8D97DF" w14:textId="6935C739" w:rsidR="00DF7DAE" w:rsidRDefault="008343FE">
      <w:pPr>
        <w:spacing w:line="600" w:lineRule="auto"/>
        <w:ind w:firstLine="720"/>
        <w:jc w:val="both"/>
        <w:rPr>
          <w:rFonts w:eastAsia="Times New Roman"/>
          <w:bCs/>
        </w:rPr>
      </w:pPr>
      <w:r>
        <w:rPr>
          <w:rFonts w:eastAsia="Times New Roman"/>
          <w:bCs/>
        </w:rPr>
        <w:t>Έχουμε διορίσει εξακόσιους επικουρικούς γιατρούς, αγαπητέ συνάδελφε, τους τελευταίους μήνες. Έχουμε διορίσει πάνω από εκατό μόνιμους γιατρούς από παλιές κρίσεις που εκκρεμούσαν από το 2010, το 2011 και το 2012. Έχουμε προχωρήσει την πρώτη δέσμη μόνιμου προσωπικού χιλίων περίπου ανθρώπων. Αυτές τις μέρες θα μας φέρει το ΑΣΕΠ τα αποτελέσματα και θα προχωρήσουμε στον διορισμό τους. Προκηρύσσουμε δεύτερη δέσμη δυόμισι χιλιάδων. Θα προκηρύ</w:t>
      </w:r>
      <w:r>
        <w:rPr>
          <w:rFonts w:eastAsia="Times New Roman"/>
          <w:bCs/>
        </w:rPr>
        <w:lastRenderedPageBreak/>
        <w:t xml:space="preserve">ξουμε πεντακόσιες θέσεις ειδικά για τις </w:t>
      </w:r>
      <w:ins w:id="485" w:author="Ντόσκα Ειρήνη" w:date="2016-01-11T10:27:00Z">
        <w:r w:rsidR="00BF5F21">
          <w:rPr>
            <w:rFonts w:eastAsia="Times New Roman"/>
            <w:bCs/>
          </w:rPr>
          <w:t>μ</w:t>
        </w:r>
      </w:ins>
      <w:del w:id="486" w:author="Ντόσκα Ειρήνη" w:date="2016-01-11T10:27:00Z">
        <w:r w:rsidDel="00BF5F21">
          <w:rPr>
            <w:rFonts w:eastAsia="Times New Roman"/>
            <w:bCs/>
          </w:rPr>
          <w:delText>Μ</w:delText>
        </w:r>
      </w:del>
      <w:r>
        <w:rPr>
          <w:rFonts w:eastAsia="Times New Roman"/>
          <w:bCs/>
        </w:rPr>
        <w:t xml:space="preserve">ονάδες </w:t>
      </w:r>
      <w:ins w:id="487" w:author="Ντόσκα Ειρήνη" w:date="2016-01-11T10:27:00Z">
        <w:r w:rsidR="00BF5F21">
          <w:rPr>
            <w:rFonts w:eastAsia="Times New Roman"/>
            <w:bCs/>
          </w:rPr>
          <w:t>ε</w:t>
        </w:r>
      </w:ins>
      <w:del w:id="488" w:author="Ντόσκα Ειρήνη" w:date="2016-01-11T10:27:00Z">
        <w:r w:rsidDel="00BF5F21">
          <w:rPr>
            <w:rFonts w:eastAsia="Times New Roman"/>
            <w:bCs/>
          </w:rPr>
          <w:delText>Ε</w:delText>
        </w:r>
      </w:del>
      <w:r>
        <w:rPr>
          <w:rFonts w:eastAsia="Times New Roman"/>
          <w:bCs/>
        </w:rPr>
        <w:t xml:space="preserve">ντατικής </w:t>
      </w:r>
      <w:ins w:id="489" w:author="Ντόσκα Ειρήνη" w:date="2016-01-11T10:27:00Z">
        <w:r w:rsidR="00BF5F21">
          <w:rPr>
            <w:rFonts w:eastAsia="Times New Roman"/>
            <w:bCs/>
          </w:rPr>
          <w:t>θ</w:t>
        </w:r>
      </w:ins>
      <w:del w:id="490" w:author="Ντόσκα Ειρήνη" w:date="2016-01-11T10:27:00Z">
        <w:r w:rsidDel="00BF5F21">
          <w:rPr>
            <w:rFonts w:eastAsia="Times New Roman"/>
            <w:bCs/>
          </w:rPr>
          <w:delText>Θ</w:delText>
        </w:r>
      </w:del>
      <w:r>
        <w:rPr>
          <w:rFonts w:eastAsia="Times New Roman"/>
          <w:bCs/>
        </w:rPr>
        <w:t xml:space="preserve">εραπείας, με διετείς συμβάσεις μέσω του ΚΕΕΛΠΝΟ. Έχουμε πάρει έγκριση </w:t>
      </w:r>
      <w:ins w:id="491" w:author="Ντόσκα Ειρήνη" w:date="2016-01-11T10:28:00Z">
        <w:r w:rsidR="00BF5F21">
          <w:rPr>
            <w:rFonts w:eastAsia="Times New Roman"/>
            <w:bCs/>
          </w:rPr>
          <w:t>π</w:t>
        </w:r>
      </w:ins>
      <w:del w:id="492" w:author="Ντόσκα Ειρήνη" w:date="2016-01-11T10:28:00Z">
        <w:r w:rsidDel="00BF5F21">
          <w:rPr>
            <w:rFonts w:eastAsia="Times New Roman"/>
            <w:bCs/>
          </w:rPr>
          <w:delText>Π</w:delText>
        </w:r>
      </w:del>
      <w:r>
        <w:rPr>
          <w:rFonts w:eastAsia="Times New Roman"/>
          <w:bCs/>
        </w:rPr>
        <w:t xml:space="preserve">ράξης </w:t>
      </w:r>
      <w:ins w:id="493" w:author="Ντόσκα Ειρήνη" w:date="2016-01-11T10:28:00Z">
        <w:r w:rsidR="00BF5F21">
          <w:rPr>
            <w:rFonts w:eastAsia="Times New Roman"/>
            <w:bCs/>
          </w:rPr>
          <w:t>υ</w:t>
        </w:r>
      </w:ins>
      <w:del w:id="494" w:author="Ντόσκα Ειρήνη" w:date="2016-01-11T10:28:00Z">
        <w:r w:rsidDel="00BF5F21">
          <w:rPr>
            <w:rFonts w:eastAsia="Times New Roman"/>
            <w:bCs/>
          </w:rPr>
          <w:delText>Υ</w:delText>
        </w:r>
      </w:del>
      <w:r>
        <w:rPr>
          <w:rFonts w:eastAsia="Times New Roman"/>
          <w:bCs/>
        </w:rPr>
        <w:t xml:space="preserve">πουργικού </w:t>
      </w:r>
      <w:ins w:id="495" w:author="Ντόσκα Ειρήνη" w:date="2016-01-11T10:28:00Z">
        <w:r w:rsidR="00BF5F21">
          <w:rPr>
            <w:rFonts w:eastAsia="Times New Roman"/>
            <w:bCs/>
          </w:rPr>
          <w:t>σ</w:t>
        </w:r>
      </w:ins>
      <w:del w:id="496" w:author="Ντόσκα Ειρήνη" w:date="2016-01-11T10:28:00Z">
        <w:r w:rsidDel="00BF5F21">
          <w:rPr>
            <w:rFonts w:eastAsia="Times New Roman"/>
            <w:bCs/>
          </w:rPr>
          <w:delText>Σ</w:delText>
        </w:r>
      </w:del>
      <w:r>
        <w:rPr>
          <w:rFonts w:eastAsia="Times New Roman"/>
          <w:bCs/>
        </w:rPr>
        <w:t xml:space="preserve">υμβουλίου για άλλη μία προκήρυξη πεντακοσίων ογδόντα πέντε θέσεων μη ιατρικού προσωπικού ως επικουρικό προσωπικό. </w:t>
      </w:r>
    </w:p>
    <w:p w14:paraId="5A8D97E0" w14:textId="2B6AEE0F" w:rsidR="00DF7DAE" w:rsidRDefault="008343FE">
      <w:pPr>
        <w:spacing w:line="600" w:lineRule="auto"/>
        <w:ind w:firstLine="720"/>
        <w:jc w:val="both"/>
        <w:rPr>
          <w:rFonts w:eastAsia="Times New Roman"/>
          <w:bCs/>
        </w:rPr>
      </w:pPr>
      <w:r>
        <w:rPr>
          <w:rFonts w:eastAsia="Times New Roman"/>
          <w:bCs/>
        </w:rPr>
        <w:t>Αυτά δεν είναι δείγματα γραφής διάλυσης του συστήματος υγείας. Είναι δείγματα γραφής σταδιακής και μελετημένης πολιτικής, με μεθοδικά βήματα και προφανώς στ</w:t>
      </w:r>
      <w:ins w:id="497" w:author="Ντόσκα Ειρήνη" w:date="2016-01-11T10:28:00Z">
        <w:r w:rsidR="00BF5F21">
          <w:rPr>
            <w:rFonts w:eastAsia="Times New Roman"/>
            <w:bCs/>
          </w:rPr>
          <w:t>ο</w:t>
        </w:r>
      </w:ins>
      <w:del w:id="498" w:author="Ντόσκα Ειρήνη" w:date="2016-01-11T10:28:00Z">
        <w:r w:rsidDel="00BF5F21">
          <w:rPr>
            <w:rFonts w:eastAsia="Times New Roman"/>
            <w:bCs/>
          </w:rPr>
          <w:delText>α</w:delText>
        </w:r>
      </w:del>
      <w:r>
        <w:rPr>
          <w:rFonts w:eastAsia="Times New Roman"/>
          <w:bCs/>
        </w:rPr>
        <w:t xml:space="preserve"> πλαίσι</w:t>
      </w:r>
      <w:ins w:id="499" w:author="Ντόσκα Ειρήνη" w:date="2016-01-11T10:28:00Z">
        <w:r w:rsidR="00BF5F21">
          <w:rPr>
            <w:rFonts w:eastAsia="Times New Roman"/>
            <w:bCs/>
          </w:rPr>
          <w:t>ο</w:t>
        </w:r>
      </w:ins>
      <w:del w:id="500" w:author="Ντόσκα Ειρήνη" w:date="2016-01-11T10:28:00Z">
        <w:r w:rsidDel="00BF5F21">
          <w:rPr>
            <w:rFonts w:eastAsia="Times New Roman"/>
            <w:bCs/>
          </w:rPr>
          <w:delText>α</w:delText>
        </w:r>
      </w:del>
      <w:r>
        <w:rPr>
          <w:rFonts w:eastAsia="Times New Roman"/>
          <w:bCs/>
        </w:rPr>
        <w:t xml:space="preserve"> των δύσκολων δημοσιονομικών περιθωρίων που </w:t>
      </w:r>
      <w:r>
        <w:rPr>
          <w:rFonts w:eastAsia="Times New Roman"/>
          <w:bCs/>
          <w:shd w:val="clear" w:color="auto" w:fill="FFFFFF"/>
        </w:rPr>
        <w:t>υπάρχουν</w:t>
      </w:r>
      <w:r>
        <w:rPr>
          <w:rFonts w:eastAsia="Times New Roman"/>
          <w:bCs/>
        </w:rPr>
        <w:t xml:space="preserve"> στη χώρα, για να ενισχυθεί η δημόσια περίθαλψη. </w:t>
      </w:r>
    </w:p>
    <w:p w14:paraId="5A8D97E1" w14:textId="0FD6B6C7" w:rsidR="00DF7DAE" w:rsidRDefault="008343FE">
      <w:pPr>
        <w:spacing w:line="600" w:lineRule="auto"/>
        <w:ind w:firstLine="720"/>
        <w:jc w:val="both"/>
        <w:rPr>
          <w:rFonts w:eastAsia="Times New Roman"/>
          <w:bCs/>
        </w:rPr>
      </w:pPr>
      <w:r>
        <w:rPr>
          <w:rFonts w:eastAsia="Times New Roman"/>
          <w:bCs/>
        </w:rPr>
        <w:lastRenderedPageBreak/>
        <w:t xml:space="preserve">Ο ιδιωτικός τομέας δεν καταργείται με διοικητικό τρόπο, αγαπητέ συνάδελφε. Εμείς ενισχύουμε τη δυνατότητα του </w:t>
      </w:r>
      <w:ins w:id="501" w:author="Ντόσκα Ειρήνη" w:date="2016-01-11T10:29:00Z">
        <w:r w:rsidR="00BF5F21">
          <w:rPr>
            <w:rFonts w:eastAsia="Times New Roman"/>
            <w:bCs/>
          </w:rPr>
          <w:t>δ</w:t>
        </w:r>
      </w:ins>
      <w:del w:id="502" w:author="Ντόσκα Ειρήνη" w:date="2016-01-11T10:29:00Z">
        <w:r w:rsidDel="00BF5F21">
          <w:rPr>
            <w:rFonts w:eastAsia="Times New Roman"/>
            <w:bCs/>
          </w:rPr>
          <w:delText>Δ</w:delText>
        </w:r>
      </w:del>
      <w:r>
        <w:rPr>
          <w:rFonts w:eastAsia="Times New Roman"/>
          <w:bCs/>
        </w:rPr>
        <w:t xml:space="preserve">ημοσίου να ανταποκριθεί στις ανάγκες και με αυτόν τον τρόπο λειτουργικά περιορίζεται η κερδοσκοπική -ας πούμε- παρέμβαση του ιδιωτικού τομέα. Αυτή είναι η άποψή μας. </w:t>
      </w:r>
    </w:p>
    <w:p w14:paraId="5A8D97E2" w14:textId="3F29A02A" w:rsidR="00DF7DAE" w:rsidRDefault="008343FE">
      <w:pPr>
        <w:spacing w:line="600" w:lineRule="auto"/>
        <w:ind w:firstLine="720"/>
        <w:jc w:val="both"/>
        <w:rPr>
          <w:rFonts w:eastAsia="Times New Roman" w:cs="Times New Roman"/>
        </w:rPr>
      </w:pPr>
      <w:r>
        <w:rPr>
          <w:rFonts w:eastAsia="Times New Roman"/>
          <w:bCs/>
        </w:rPr>
        <w:t xml:space="preserve">Επικουρική είναι η </w:t>
      </w:r>
      <w:r>
        <w:rPr>
          <w:rFonts w:eastAsia="Times New Roman"/>
          <w:bCs/>
          <w:shd w:val="clear" w:color="auto" w:fill="FFFFFF"/>
        </w:rPr>
        <w:t xml:space="preserve">λειτουργία του ιδιωτικού τομέα για εμάς. Έχουμε μεροληψία υπέρ της δημόσιας περίθαλψης. Αυτό το σχέδιο υλοποιούμε, επειδή ακριβώς πιστεύουμε ότι σε μία περίοδο που συνεχίζεται η λιτότητα στη χώρα και η επιβάρυνση εξαιτίας της </w:t>
      </w:r>
      <w:ins w:id="503" w:author="Ντόσκα Ειρήνη" w:date="2016-01-11T10:29:00Z">
        <w:r w:rsidR="00BF5F21">
          <w:rPr>
            <w:rFonts w:eastAsia="Times New Roman"/>
            <w:bCs/>
            <w:shd w:val="clear" w:color="auto" w:fill="FFFFFF"/>
          </w:rPr>
          <w:t>σ</w:t>
        </w:r>
      </w:ins>
      <w:del w:id="504" w:author="Ντόσκα Ειρήνη" w:date="2016-01-11T10:29:00Z">
        <w:r w:rsidDel="00BF5F21">
          <w:rPr>
            <w:rFonts w:eastAsia="Times New Roman"/>
            <w:bCs/>
            <w:shd w:val="clear" w:color="auto" w:fill="FFFFFF"/>
          </w:rPr>
          <w:delText>Σ</w:delText>
        </w:r>
      </w:del>
      <w:r>
        <w:rPr>
          <w:rFonts w:eastAsia="Times New Roman"/>
          <w:bCs/>
          <w:shd w:val="clear" w:color="auto" w:fill="FFFFFF"/>
        </w:rPr>
        <w:t xml:space="preserve">υμφωνίας, πρέπει να υπάρχει κοινωνικό αντιστάθμισμα και αυτό είναι ένα αξιόπιστο δημόσιο σύστημα υγείας. </w:t>
      </w:r>
    </w:p>
    <w:p w14:paraId="5A8D97E3" w14:textId="77777777" w:rsidR="00DF7DAE" w:rsidRDefault="008343FE">
      <w:pPr>
        <w:tabs>
          <w:tab w:val="left" w:pos="2820"/>
        </w:tabs>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Κύριοι συνάδελφοι, ολοκληρώθηκε η συζήτηση των επικαίρων ερωτήσεων.</w:t>
      </w:r>
    </w:p>
    <w:p w14:paraId="5A8D97E4" w14:textId="77777777" w:rsidR="00DF7DAE" w:rsidRDefault="008343FE">
      <w:pPr>
        <w:tabs>
          <w:tab w:val="left" w:pos="2820"/>
        </w:tabs>
        <w:spacing w:line="600" w:lineRule="auto"/>
        <w:ind w:firstLine="720"/>
        <w:jc w:val="both"/>
        <w:rPr>
          <w:rFonts w:eastAsia="Times New Roman"/>
          <w:szCs w:val="24"/>
        </w:rPr>
      </w:pPr>
      <w:r>
        <w:rPr>
          <w:rFonts w:eastAsia="Times New Roman"/>
          <w:szCs w:val="24"/>
        </w:rPr>
        <w:t>Έχουν διανεμηθεί τα Πρακτικά των συνεδριάσεων της Πέμπτης 15 Οκτωβρίου 2015, της Παρασκευής 23 Οκτωβρίου 2015, της Πέμπτης 29 Οκτωβρίου 2015, της Παρασκευής 30 Οκτωβρίου 2015, του Σαββάτου 31 Οκτωβρίου 2015 και της Δευτέρας 2 Νοεμβρίου 2015 και ερωτάται το Σώμα αν τα επικυρώνει.</w:t>
      </w:r>
    </w:p>
    <w:p w14:paraId="5A8D97E5" w14:textId="77777777" w:rsidR="00DF7DAE" w:rsidRDefault="008343FE">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5A8D97E6" w14:textId="77777777" w:rsidR="00DF7DAE" w:rsidRDefault="008343FE">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Συνεπώς τα Πρακτικά της Πέμπτης 15 Οκτωβρίου 2015, της Παρασκευής 23 Οκτωβρίου 2015, της Πέμπτης 29 Οκτωβρίου 2015, της Παρασκευής 30 Οκτωβρίου 2015, του Σαββάτου 31 Οκτωβρίου 2015 και της Δευτέρας 2 Νοεμβρίου 2015 επικυρώθηκαν.</w:t>
      </w:r>
    </w:p>
    <w:p w14:paraId="5A8D97E7" w14:textId="17EFD722" w:rsidR="00DF7DAE" w:rsidRDefault="008343FE">
      <w:pPr>
        <w:tabs>
          <w:tab w:val="left" w:pos="2820"/>
        </w:tabs>
        <w:spacing w:line="600" w:lineRule="auto"/>
        <w:ind w:firstLine="720"/>
        <w:jc w:val="both"/>
        <w:rPr>
          <w:rFonts w:eastAsia="Times New Roman"/>
          <w:szCs w:val="24"/>
        </w:rPr>
      </w:pPr>
      <w:r>
        <w:rPr>
          <w:rFonts w:eastAsia="Times New Roman"/>
          <w:szCs w:val="24"/>
        </w:rPr>
        <w:t>Κ</w:t>
      </w:r>
      <w:ins w:id="505" w:author="Φλούδα Χριστίνα" w:date="2016-01-19T10:43:00Z">
        <w:r w:rsidR="00B1751E">
          <w:rPr>
            <w:rFonts w:eastAsia="Times New Roman"/>
            <w:szCs w:val="24"/>
          </w:rPr>
          <w:t>υρίες και κ</w:t>
        </w:r>
      </w:ins>
      <w:r>
        <w:rPr>
          <w:rFonts w:eastAsia="Times New Roman"/>
          <w:szCs w:val="24"/>
        </w:rPr>
        <w:t>ύριοι συνάδελφοι, δέχεστε στο σημείο αυτό να λύσουμε τη συνεδρίαση;</w:t>
      </w:r>
    </w:p>
    <w:p w14:paraId="5A8D97E8" w14:textId="77777777" w:rsidR="00DF7DAE" w:rsidRDefault="008343FE">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5A8D97E9" w14:textId="7B5290A5" w:rsidR="00DF7DAE" w:rsidRDefault="008343FE">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Με τη συναίνεση του Σώματος και ώρα 11.26΄ </w:t>
      </w:r>
      <w:proofErr w:type="spellStart"/>
      <w:r>
        <w:rPr>
          <w:rFonts w:eastAsia="Times New Roman"/>
          <w:szCs w:val="24"/>
        </w:rPr>
        <w:t>λύεται</w:t>
      </w:r>
      <w:proofErr w:type="spellEnd"/>
      <w:r>
        <w:rPr>
          <w:rFonts w:eastAsia="Times New Roman"/>
          <w:szCs w:val="24"/>
        </w:rPr>
        <w:t xml:space="preserve"> η συνεδρίαση για τη</w:t>
      </w:r>
      <w:ins w:id="506" w:author="Φλούδα Χριστίνα" w:date="2016-01-19T10:50:00Z">
        <w:r w:rsidR="003F2119">
          <w:rPr>
            <w:rFonts w:eastAsia="Times New Roman"/>
            <w:szCs w:val="24"/>
          </w:rPr>
          <w:t xml:space="preserve"> </w:t>
        </w:r>
      </w:ins>
      <w:ins w:id="507" w:author="Ντόσκα Ειρήνη" w:date="2016-01-11T12:39:00Z">
        <w:del w:id="508" w:author="Φλούδα Χριστίνα" w:date="2016-01-19T10:50:00Z">
          <w:r w:rsidR="00FC2E76" w:rsidDel="003F2119">
            <w:rPr>
              <w:rFonts w:eastAsia="Times New Roman"/>
              <w:szCs w:val="24"/>
            </w:rPr>
            <w:delText>ν</w:delText>
          </w:r>
        </w:del>
      </w:ins>
      <w:ins w:id="509" w:author="Ντόσκα Ειρήνη" w:date="2016-01-11T10:33:00Z">
        <w:del w:id="510" w:author="Φλούδα Χριστίνα" w:date="2016-01-19T10:50:00Z">
          <w:r w:rsidR="008C7532" w:rsidDel="003F2119">
            <w:rPr>
              <w:rFonts w:eastAsia="Times New Roman"/>
              <w:szCs w:val="24"/>
            </w:rPr>
            <w:delText xml:space="preserve"> προσεχή</w:delText>
          </w:r>
        </w:del>
      </w:ins>
      <w:del w:id="511" w:author="Φλούδα Χριστίνα" w:date="2016-01-19T10:50:00Z">
        <w:r w:rsidDel="003F2119">
          <w:rPr>
            <w:rFonts w:eastAsia="Times New Roman"/>
            <w:szCs w:val="24"/>
          </w:rPr>
          <w:delText xml:space="preserve"> </w:delText>
        </w:r>
      </w:del>
      <w:r>
        <w:rPr>
          <w:rFonts w:eastAsia="Times New Roman"/>
          <w:szCs w:val="24"/>
        </w:rPr>
        <w:t>Δευτέρα 11 Ιανουαρίου 2016 και ώρα 18.00΄, με αντικείμενο εργασιών του Σώματος κοινοβουλευτικό έλεγχο, συζήτηση επικαίρων ερωτήσεων.</w:t>
      </w:r>
    </w:p>
    <w:p w14:paraId="5A8D97EA" w14:textId="77777777" w:rsidR="00DF7DAE" w:rsidRDefault="00DF7DAE">
      <w:pPr>
        <w:tabs>
          <w:tab w:val="left" w:pos="2820"/>
        </w:tabs>
        <w:spacing w:line="600" w:lineRule="auto"/>
        <w:ind w:firstLine="720"/>
        <w:jc w:val="both"/>
        <w:rPr>
          <w:rFonts w:eastAsia="Times New Roman"/>
          <w:szCs w:val="24"/>
        </w:rPr>
      </w:pPr>
    </w:p>
    <w:p w14:paraId="5A8D97EB" w14:textId="77777777" w:rsidR="00DF7DAE" w:rsidRDefault="008343FE">
      <w:pPr>
        <w:spacing w:line="600" w:lineRule="auto"/>
        <w:ind w:firstLine="720"/>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DF7D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rson w15:author="Σπανός Γεώργιος">
    <w15:presenceInfo w15:providerId="AD" w15:userId="S-1-5-21-448539723-1004336348-682003330-6669"/>
  </w15:person>
  <w15:person w15:author="Τσαπράνη Άννα">
    <w15:presenceInfo w15:providerId="AD" w15:userId="S-1-5-21-448539723-1004336348-682003330-3257"/>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l+vEs0i/gxcD4W+TLZL6fSCkFI=" w:salt="0yySPr6wVur7ecLnDMva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AE"/>
    <w:rsid w:val="0001039F"/>
    <w:rsid w:val="00040A69"/>
    <w:rsid w:val="000E691A"/>
    <w:rsid w:val="000F67EE"/>
    <w:rsid w:val="0011056B"/>
    <w:rsid w:val="0012688A"/>
    <w:rsid w:val="00157405"/>
    <w:rsid w:val="001B3610"/>
    <w:rsid w:val="001C52D7"/>
    <w:rsid w:val="001D6292"/>
    <w:rsid w:val="00216BC6"/>
    <w:rsid w:val="00230127"/>
    <w:rsid w:val="002400F7"/>
    <w:rsid w:val="002471C6"/>
    <w:rsid w:val="00251EBB"/>
    <w:rsid w:val="002618D7"/>
    <w:rsid w:val="00272E6E"/>
    <w:rsid w:val="00296377"/>
    <w:rsid w:val="002B6132"/>
    <w:rsid w:val="002E3844"/>
    <w:rsid w:val="002E53C3"/>
    <w:rsid w:val="00307918"/>
    <w:rsid w:val="003571EC"/>
    <w:rsid w:val="003E1E33"/>
    <w:rsid w:val="003F2119"/>
    <w:rsid w:val="003F74EF"/>
    <w:rsid w:val="00405EE4"/>
    <w:rsid w:val="00452F5E"/>
    <w:rsid w:val="0047020C"/>
    <w:rsid w:val="004E20B3"/>
    <w:rsid w:val="00515A52"/>
    <w:rsid w:val="00546D15"/>
    <w:rsid w:val="005B3E28"/>
    <w:rsid w:val="005E4C18"/>
    <w:rsid w:val="00604B3D"/>
    <w:rsid w:val="00604F49"/>
    <w:rsid w:val="0067755C"/>
    <w:rsid w:val="00681A36"/>
    <w:rsid w:val="00694FF0"/>
    <w:rsid w:val="006D108B"/>
    <w:rsid w:val="006E2AB2"/>
    <w:rsid w:val="00702B3F"/>
    <w:rsid w:val="0071219F"/>
    <w:rsid w:val="007125BB"/>
    <w:rsid w:val="00741344"/>
    <w:rsid w:val="00744DF2"/>
    <w:rsid w:val="00745F34"/>
    <w:rsid w:val="00776894"/>
    <w:rsid w:val="007917DB"/>
    <w:rsid w:val="007C4477"/>
    <w:rsid w:val="007D12FB"/>
    <w:rsid w:val="008343FE"/>
    <w:rsid w:val="00875684"/>
    <w:rsid w:val="00896C67"/>
    <w:rsid w:val="008C1BA9"/>
    <w:rsid w:val="008C583C"/>
    <w:rsid w:val="008C7532"/>
    <w:rsid w:val="008D451E"/>
    <w:rsid w:val="00905DAE"/>
    <w:rsid w:val="00911749"/>
    <w:rsid w:val="009454D0"/>
    <w:rsid w:val="00960E5A"/>
    <w:rsid w:val="009D5242"/>
    <w:rsid w:val="009F2CF7"/>
    <w:rsid w:val="00A34661"/>
    <w:rsid w:val="00A83681"/>
    <w:rsid w:val="00A9749B"/>
    <w:rsid w:val="00AA10DF"/>
    <w:rsid w:val="00AB02E3"/>
    <w:rsid w:val="00AB3595"/>
    <w:rsid w:val="00AC0917"/>
    <w:rsid w:val="00B1470A"/>
    <w:rsid w:val="00B1751E"/>
    <w:rsid w:val="00B30544"/>
    <w:rsid w:val="00B75430"/>
    <w:rsid w:val="00B97D41"/>
    <w:rsid w:val="00BB2B88"/>
    <w:rsid w:val="00BC08C1"/>
    <w:rsid w:val="00BC6FA7"/>
    <w:rsid w:val="00BE1131"/>
    <w:rsid w:val="00BF5F21"/>
    <w:rsid w:val="00C20618"/>
    <w:rsid w:val="00C20F7C"/>
    <w:rsid w:val="00C43B89"/>
    <w:rsid w:val="00C459A7"/>
    <w:rsid w:val="00C90FEB"/>
    <w:rsid w:val="00CD5E69"/>
    <w:rsid w:val="00CE1281"/>
    <w:rsid w:val="00CF2B39"/>
    <w:rsid w:val="00D46B17"/>
    <w:rsid w:val="00D50A06"/>
    <w:rsid w:val="00D6107C"/>
    <w:rsid w:val="00D70581"/>
    <w:rsid w:val="00DF7DAE"/>
    <w:rsid w:val="00E16741"/>
    <w:rsid w:val="00E47973"/>
    <w:rsid w:val="00E5113B"/>
    <w:rsid w:val="00E51745"/>
    <w:rsid w:val="00E66A34"/>
    <w:rsid w:val="00EA3F63"/>
    <w:rsid w:val="00ED097A"/>
    <w:rsid w:val="00EF4D52"/>
    <w:rsid w:val="00F2112F"/>
    <w:rsid w:val="00F22FA2"/>
    <w:rsid w:val="00F515F1"/>
    <w:rsid w:val="00F80137"/>
    <w:rsid w:val="00FA2217"/>
    <w:rsid w:val="00FC2518"/>
    <w:rsid w:val="00FC2E76"/>
    <w:rsid w:val="00FE4361"/>
    <w:rsid w:val="00FF0855"/>
    <w:rsid w:val="00FF2626"/>
    <w:rsid w:val="00FF38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96CD"/>
  <w15:docId w15:val="{28F4EE47-D953-4981-BFF1-B03736C6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2E7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C2E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65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http://srv-sp1/praktika/Lists/Incoming_Metadata/EditForm.aspx?ID=147&amp;Source=/praktika/MergedMinutes/Forms/AllItems.aspx</Url>
      <Description>Δημοσιεύτηκε</Description>
    </Status>
    <MetadataID xmlns="ae387081-d271-40f6-acab-ed2331aeb73b">147</MetadataID>
    <Meeting xmlns="ae387081-d271-40f6-acab-ed2331aeb73b">ΝΓ´</Meeting>
    <Period xmlns="ae387081-d271-40f6-acab-ed2331aeb73b">ΙΖ´</Period>
    <Recordings xmlns="ae387081-d271-40f6-acab-ed2331aeb73b">1</Recordings>
    <Session xmlns="ae387081-d271-40f6-acab-ed2331aeb73b">Α´</Session>
    <Date xmlns="ae387081-d271-40f6-acab-ed2331aeb73b">2016-01-07T22:00:00+00:00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8" ma:contentTypeDescription="Create a new document." ma:contentTypeScope="" ma:versionID="a897f35eb24c82417f7a7a9d9ec06a5f">
  <xsd:schema xmlns:xsd="http://www.w3.org/2001/XMLSchema" xmlns:xs="http://www.w3.org/2001/XMLSchema" xmlns:p="http://schemas.microsoft.com/office/2006/metadata/properties" xmlns:ns2="ae387081-d271-40f6-acab-ed2331aeb73b" targetNamespace="http://schemas.microsoft.com/office/2006/metadata/properties" ma:root="true" ma:fieldsID="d741e67e094caa61e23e3ef692a2d2cb" ns2:_="">
    <xsd:import namespace="ae387081-d271-40f6-acab-ed2331aeb73b"/>
    <xsd:element name="properties">
      <xsd:complexType>
        <xsd:sequence>
          <xsd:element name="documentManagement">
            <xsd:complexType>
              <xsd:all>
                <xsd:element ref="ns2:MetadataID"/>
                <xsd:element ref="ns2:Date"/>
                <xsd:element ref="ns2:Meeting"/>
                <xsd:element ref="ns2:Period"/>
                <xsd:element ref="ns2:Recordings"/>
                <xsd:element ref="ns2:Session"/>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ma:displayName="MetadataID" ma:list="{92892a9d-5d8e-47f0-aefb-16115e654e6b}" ma:internalName="MetadataID" ma:showField="ID">
      <xsd:simpleType>
        <xsd:restriction base="dms:Lookup"/>
      </xsd:simpleType>
    </xsd:element>
    <xsd:element name="Date" ma:index="9" ma:displayName="Date" ma:format="DateOnly" ma:internalName="Date">
      <xsd:simpleType>
        <xsd:restriction base="dms:DateTime"/>
      </xsd:simpleType>
    </xsd:element>
    <xsd:element name="Meeting" ma:index="10" ma:displayName="Meeting" ma:internalName="Meeting">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Recordings" ma:index="12" ma:displayName="Recordings" ma:list="{1e22e2af-7e95-4c02-b0a6-d2bdb4864040}" ma:internalName="Recordings" ma:readOnly="false" ma:showField="Title">
      <xsd:simpleType>
        <xsd:restriction base="dms:Lookup"/>
      </xsd:simpleType>
    </xsd:element>
    <xsd:element name="Session" ma:index="13"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5A62-A148-4FB3-AA62-069A7D5B8CD2}">
  <ds:schemaRefs>
    <ds:schemaRef ds:uri="http://www.w3.org/XML/1998/namespace"/>
    <ds:schemaRef ds:uri="http://schemas.microsoft.com/office/2006/metadata/properties"/>
    <ds:schemaRef ds:uri="http://purl.org/dc/elements/1.1/"/>
    <ds:schemaRef ds:uri="http://schemas.microsoft.com/office/infopath/2007/PartnerControls"/>
    <ds:schemaRef ds:uri="http://schemas.microsoft.com/office/2006/documentManagement/types"/>
    <ds:schemaRef ds:uri="ae387081-d271-40f6-acab-ed2331aeb73b"/>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62C059A7-17D4-4FEB-876D-4995A6EA4CE1}">
  <ds:schemaRefs>
    <ds:schemaRef ds:uri="http://schemas.microsoft.com/sharepoint/v3/contenttype/forms"/>
  </ds:schemaRefs>
</ds:datastoreItem>
</file>

<file path=customXml/itemProps3.xml><?xml version="1.0" encoding="utf-8"?>
<ds:datastoreItem xmlns:ds="http://schemas.openxmlformats.org/officeDocument/2006/customXml" ds:itemID="{71DDA0B0-472F-4FFB-8ED8-111688437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DFB45F-8396-4868-B7E3-9D939E68A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11070</Words>
  <Characters>59781</Characters>
  <Application>Microsoft Office Word</Application>
  <DocSecurity>0</DocSecurity>
  <Lines>498</Lines>
  <Paragraphs>141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2016-01-19T09:08:00Z</dcterms:created>
  <dcterms:modified xsi:type="dcterms:W3CDTF">2016-01-19T09:08:00Z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