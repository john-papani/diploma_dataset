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98D30A" w14:textId="77777777" w:rsidR="00CE48E0" w:rsidRPr="00CE48E0" w:rsidRDefault="00CE48E0" w:rsidP="00CE48E0">
      <w:pPr>
        <w:spacing w:after="0" w:line="360" w:lineRule="auto"/>
        <w:rPr>
          <w:ins w:id="0" w:author="Φλούδα Χριστίνα" w:date="2016-09-20T12:59:00Z"/>
          <w:rFonts w:eastAsia="Times New Roman"/>
          <w:szCs w:val="24"/>
          <w:lang w:eastAsia="en-US"/>
        </w:rPr>
      </w:pPr>
      <w:bookmarkStart w:id="1" w:name="_GoBack"/>
      <w:bookmarkEnd w:id="1"/>
      <w:ins w:id="2" w:author="Φλούδα Χριστίνα" w:date="2016-09-20T12:59:00Z">
        <w:r w:rsidRPr="00CE48E0">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2EE4D098" w14:textId="77777777" w:rsidR="00CE48E0" w:rsidRPr="00CE48E0" w:rsidRDefault="00CE48E0" w:rsidP="00CE48E0">
      <w:pPr>
        <w:spacing w:after="0" w:line="360" w:lineRule="auto"/>
        <w:rPr>
          <w:ins w:id="3" w:author="Φλούδα Χριστίνα" w:date="2016-09-20T12:59:00Z"/>
          <w:rFonts w:eastAsia="Times New Roman"/>
          <w:szCs w:val="24"/>
          <w:lang w:eastAsia="en-US"/>
        </w:rPr>
      </w:pPr>
    </w:p>
    <w:p w14:paraId="1B232645" w14:textId="77777777" w:rsidR="00CE48E0" w:rsidRPr="00CE48E0" w:rsidRDefault="00CE48E0" w:rsidP="00CE48E0">
      <w:pPr>
        <w:spacing w:after="0" w:line="360" w:lineRule="auto"/>
        <w:rPr>
          <w:ins w:id="4" w:author="Φλούδα Χριστίνα" w:date="2016-09-20T12:59:00Z"/>
          <w:rFonts w:eastAsia="Times New Roman"/>
          <w:szCs w:val="24"/>
          <w:lang w:eastAsia="en-US"/>
        </w:rPr>
      </w:pPr>
      <w:ins w:id="5" w:author="Φλούδα Χριστίνα" w:date="2016-09-20T12:59:00Z">
        <w:r w:rsidRPr="00CE48E0">
          <w:rPr>
            <w:rFonts w:eastAsia="Times New Roman"/>
            <w:szCs w:val="24"/>
            <w:lang w:eastAsia="en-US"/>
          </w:rPr>
          <w:t>ΠΙΝΑΚΑΣ ΠΕΡΙΕΧΟΜΕΝΩΝ</w:t>
        </w:r>
      </w:ins>
    </w:p>
    <w:p w14:paraId="2E7FF0BF" w14:textId="77777777" w:rsidR="00CE48E0" w:rsidRPr="00CE48E0" w:rsidRDefault="00CE48E0" w:rsidP="00CE48E0">
      <w:pPr>
        <w:spacing w:after="0" w:line="360" w:lineRule="auto"/>
        <w:rPr>
          <w:ins w:id="6" w:author="Φλούδα Χριστίνα" w:date="2016-09-20T12:59:00Z"/>
          <w:rFonts w:eastAsia="Times New Roman"/>
          <w:szCs w:val="24"/>
          <w:lang w:eastAsia="en-US"/>
        </w:rPr>
      </w:pPr>
      <w:ins w:id="7" w:author="Φλούδα Χριστίνα" w:date="2016-09-20T12:59:00Z">
        <w:r w:rsidRPr="00CE48E0">
          <w:rPr>
            <w:rFonts w:eastAsia="Times New Roman"/>
            <w:szCs w:val="24"/>
            <w:lang w:eastAsia="en-US"/>
          </w:rPr>
          <w:t xml:space="preserve">ΙΖ΄ ΠΕΡΙΟΔΟΣ </w:t>
        </w:r>
      </w:ins>
    </w:p>
    <w:p w14:paraId="7D439464" w14:textId="77777777" w:rsidR="00CE48E0" w:rsidRPr="00CE48E0" w:rsidRDefault="00CE48E0" w:rsidP="00CE48E0">
      <w:pPr>
        <w:spacing w:after="0" w:line="360" w:lineRule="auto"/>
        <w:rPr>
          <w:ins w:id="8" w:author="Φλούδα Χριστίνα" w:date="2016-09-20T12:59:00Z"/>
          <w:rFonts w:eastAsia="Times New Roman"/>
          <w:szCs w:val="24"/>
          <w:lang w:eastAsia="en-US"/>
        </w:rPr>
      </w:pPr>
      <w:ins w:id="9" w:author="Φλούδα Χριστίνα" w:date="2016-09-20T12:59:00Z">
        <w:r w:rsidRPr="00CE48E0">
          <w:rPr>
            <w:rFonts w:eastAsia="Times New Roman"/>
            <w:szCs w:val="24"/>
            <w:lang w:eastAsia="en-US"/>
          </w:rPr>
          <w:t>ΠΡΟΕΔΡΕΥΟΜΕΝΗΣ ΚΟΙΝΟΒΟΥΛΕΥΤΙΚΗΣ ΔΗΜΟΚΡΑΤΙΑΣ</w:t>
        </w:r>
      </w:ins>
    </w:p>
    <w:p w14:paraId="24A0CBB2" w14:textId="77777777" w:rsidR="00CE48E0" w:rsidRPr="00CE48E0" w:rsidRDefault="00CE48E0" w:rsidP="00CE48E0">
      <w:pPr>
        <w:spacing w:after="0" w:line="360" w:lineRule="auto"/>
        <w:rPr>
          <w:ins w:id="10" w:author="Φλούδα Χριστίνα" w:date="2016-09-20T12:59:00Z"/>
          <w:rFonts w:eastAsia="Times New Roman"/>
          <w:szCs w:val="24"/>
          <w:lang w:eastAsia="en-US"/>
        </w:rPr>
      </w:pPr>
      <w:ins w:id="11" w:author="Φλούδα Χριστίνα" w:date="2016-09-20T12:59:00Z">
        <w:r w:rsidRPr="00CE48E0">
          <w:rPr>
            <w:rFonts w:eastAsia="Times New Roman"/>
            <w:szCs w:val="24"/>
            <w:lang w:eastAsia="en-US"/>
          </w:rPr>
          <w:t>ΣΥΝΟΔΟΣ Α΄</w:t>
        </w:r>
      </w:ins>
    </w:p>
    <w:p w14:paraId="47B33FCF" w14:textId="77777777" w:rsidR="00CE48E0" w:rsidRPr="00CE48E0" w:rsidRDefault="00CE48E0" w:rsidP="00CE48E0">
      <w:pPr>
        <w:spacing w:after="0" w:line="360" w:lineRule="auto"/>
        <w:rPr>
          <w:ins w:id="12" w:author="Φλούδα Χριστίνα" w:date="2016-09-20T12:59:00Z"/>
          <w:rFonts w:eastAsia="Times New Roman"/>
          <w:szCs w:val="24"/>
          <w:lang w:eastAsia="en-US"/>
        </w:rPr>
      </w:pPr>
    </w:p>
    <w:p w14:paraId="42A3C15D" w14:textId="77777777" w:rsidR="00CE48E0" w:rsidRPr="00CE48E0" w:rsidRDefault="00CE48E0" w:rsidP="00CE48E0">
      <w:pPr>
        <w:spacing w:after="0" w:line="360" w:lineRule="auto"/>
        <w:rPr>
          <w:ins w:id="13" w:author="Φλούδα Χριστίνα" w:date="2016-09-20T12:59:00Z"/>
          <w:rFonts w:eastAsia="Times New Roman"/>
          <w:szCs w:val="24"/>
          <w:lang w:eastAsia="en-US"/>
        </w:rPr>
      </w:pPr>
      <w:ins w:id="14" w:author="Φλούδα Χριστίνα" w:date="2016-09-20T12:59:00Z">
        <w:r w:rsidRPr="00CE48E0">
          <w:rPr>
            <w:rFonts w:eastAsia="Times New Roman"/>
            <w:szCs w:val="24"/>
            <w:lang w:eastAsia="en-US"/>
          </w:rPr>
          <w:t>ΣΥΝΕΔΡΙΑΣΗ ΡΠΗ΄</w:t>
        </w:r>
      </w:ins>
    </w:p>
    <w:p w14:paraId="1F3DEC79" w14:textId="77777777" w:rsidR="00CE48E0" w:rsidRPr="00CE48E0" w:rsidRDefault="00CE48E0" w:rsidP="00CE48E0">
      <w:pPr>
        <w:spacing w:after="0" w:line="360" w:lineRule="auto"/>
        <w:rPr>
          <w:ins w:id="15" w:author="Φλούδα Χριστίνα" w:date="2016-09-20T12:59:00Z"/>
          <w:rFonts w:eastAsia="Times New Roman"/>
          <w:szCs w:val="24"/>
          <w:lang w:eastAsia="en-US"/>
        </w:rPr>
      </w:pPr>
      <w:ins w:id="16" w:author="Φλούδα Χριστίνα" w:date="2016-09-20T12:59:00Z">
        <w:r w:rsidRPr="00CE48E0">
          <w:rPr>
            <w:rFonts w:eastAsia="Times New Roman"/>
            <w:szCs w:val="24"/>
            <w:lang w:eastAsia="en-US"/>
          </w:rPr>
          <w:t>Τετάρτη  14 Σεπτεμβρίου 2016</w:t>
        </w:r>
      </w:ins>
    </w:p>
    <w:p w14:paraId="25A58FB6" w14:textId="77777777" w:rsidR="00CE48E0" w:rsidRPr="00CE48E0" w:rsidRDefault="00CE48E0" w:rsidP="00CE48E0">
      <w:pPr>
        <w:spacing w:after="0" w:line="360" w:lineRule="auto"/>
        <w:rPr>
          <w:ins w:id="17" w:author="Φλούδα Χριστίνα" w:date="2016-09-20T12:59:00Z"/>
          <w:rFonts w:eastAsia="Times New Roman"/>
          <w:szCs w:val="24"/>
          <w:lang w:eastAsia="en-US"/>
        </w:rPr>
      </w:pPr>
    </w:p>
    <w:p w14:paraId="5B8703F8" w14:textId="77777777" w:rsidR="00CE48E0" w:rsidRPr="00CE48E0" w:rsidRDefault="00CE48E0" w:rsidP="00CE48E0">
      <w:pPr>
        <w:spacing w:after="0" w:line="360" w:lineRule="auto"/>
        <w:rPr>
          <w:ins w:id="18" w:author="Φλούδα Χριστίνα" w:date="2016-09-20T12:59:00Z"/>
          <w:rFonts w:eastAsia="Times New Roman"/>
          <w:szCs w:val="24"/>
          <w:lang w:eastAsia="en-US"/>
        </w:rPr>
      </w:pPr>
      <w:ins w:id="19" w:author="Φλούδα Χριστίνα" w:date="2016-09-20T12:59:00Z">
        <w:r w:rsidRPr="00CE48E0">
          <w:rPr>
            <w:rFonts w:eastAsia="Times New Roman"/>
            <w:szCs w:val="24"/>
            <w:lang w:eastAsia="en-US"/>
          </w:rPr>
          <w:t>ΘΕΜΑΤΑ</w:t>
        </w:r>
      </w:ins>
    </w:p>
    <w:p w14:paraId="65B02C8A" w14:textId="77777777" w:rsidR="00CE48E0" w:rsidRPr="00CE48E0" w:rsidRDefault="00CE48E0" w:rsidP="00CE48E0">
      <w:pPr>
        <w:spacing w:after="0" w:line="360" w:lineRule="auto"/>
        <w:rPr>
          <w:ins w:id="20" w:author="Φλούδα Χριστίνα" w:date="2016-09-20T12:59:00Z"/>
          <w:rFonts w:eastAsia="Times New Roman"/>
          <w:szCs w:val="24"/>
          <w:lang w:eastAsia="en-US"/>
        </w:rPr>
      </w:pPr>
      <w:ins w:id="21" w:author="Φλούδα Χριστίνα" w:date="2016-09-20T12:59:00Z">
        <w:r w:rsidRPr="00CE48E0">
          <w:rPr>
            <w:rFonts w:eastAsia="Times New Roman"/>
            <w:szCs w:val="24"/>
            <w:lang w:eastAsia="en-US"/>
          </w:rPr>
          <w:t xml:space="preserve"> </w:t>
        </w:r>
        <w:r w:rsidRPr="00CE48E0">
          <w:rPr>
            <w:rFonts w:eastAsia="Times New Roman"/>
            <w:szCs w:val="24"/>
            <w:lang w:eastAsia="en-US"/>
          </w:rPr>
          <w:br/>
          <w:t xml:space="preserve">Α. ΕΙΔΙΚΑ ΘΕΜΑΤΑ </w:t>
        </w:r>
        <w:r w:rsidRPr="00CE48E0">
          <w:rPr>
            <w:rFonts w:eastAsia="Times New Roman"/>
            <w:szCs w:val="24"/>
            <w:lang w:eastAsia="en-US"/>
          </w:rPr>
          <w:br/>
          <w:t xml:space="preserve">1. Επικύρωση Πρακτικών, σελ. </w:t>
        </w:r>
        <w:r w:rsidRPr="00CE48E0">
          <w:rPr>
            <w:rFonts w:eastAsia="Times New Roman"/>
            <w:szCs w:val="24"/>
            <w:lang w:eastAsia="en-US"/>
          </w:rPr>
          <w:br/>
          <w:t xml:space="preserve">2.  Άδεια απουσίας της Βουλευτού κ. Θ. Μπακογιάννη, σελ. </w:t>
        </w:r>
        <w:r w:rsidRPr="00CE48E0">
          <w:rPr>
            <w:rFonts w:eastAsia="Times New Roman"/>
            <w:szCs w:val="24"/>
            <w:lang w:eastAsia="en-US"/>
          </w:rPr>
          <w:br/>
          <w:t xml:space="preserve">3. Επί διαδικαστικού θέματος, σελ. </w:t>
        </w:r>
        <w:r w:rsidRPr="00CE48E0">
          <w:rPr>
            <w:rFonts w:eastAsia="Times New Roman"/>
            <w:szCs w:val="24"/>
            <w:lang w:eastAsia="en-US"/>
          </w:rPr>
          <w:br/>
          <w:t xml:space="preserve">4. Επί προσωπικού θέματος, σελ. </w:t>
        </w:r>
        <w:r w:rsidRPr="00CE48E0">
          <w:rPr>
            <w:rFonts w:eastAsia="Times New Roman"/>
            <w:szCs w:val="24"/>
            <w:lang w:eastAsia="en-US"/>
          </w:rPr>
          <w:br/>
          <w:t xml:space="preserve">5.  Έγκριση για τρίμηνη παράταση της προθεσμίας λειτουργίας της Εξεταστικής Επιτροπής για τη διερεύνηση της νομιμότητας της δανειοδότησης των πολιτικών κομμάτων, καθώς και των ιδιοκτητριών εταιρειών μέσων μαζικής ενημέρωσης από τα τραπεζικά ιδρύματα της χώρας, που έχει συσταθεί κατά τα άρθρα 144 και επόμενα του Κανονισμού της Βουλής, σελ. </w:t>
        </w:r>
        <w:r w:rsidRPr="00CE48E0">
          <w:rPr>
            <w:rFonts w:eastAsia="Times New Roman"/>
            <w:szCs w:val="24"/>
            <w:lang w:eastAsia="en-US"/>
          </w:rPr>
          <w:br/>
          <w:t xml:space="preserve"> </w:t>
        </w:r>
        <w:r w:rsidRPr="00CE48E0">
          <w:rPr>
            <w:rFonts w:eastAsia="Times New Roman"/>
            <w:szCs w:val="24"/>
            <w:lang w:eastAsia="en-US"/>
          </w:rPr>
          <w:br/>
          <w:t xml:space="preserve">Β. ΚΟΙΝΟΒΟΥΛΕΥΤΙΚΟΣ ΕΛΕΓΧΟΣ </w:t>
        </w:r>
        <w:r w:rsidRPr="00CE48E0">
          <w:rPr>
            <w:rFonts w:eastAsia="Times New Roman"/>
            <w:szCs w:val="24"/>
            <w:lang w:eastAsia="en-US"/>
          </w:rPr>
          <w:br/>
          <w:t xml:space="preserve">Ανακοίνωση του δελτίου επικαίρων ερωτήσεων της Πέμπτης 15 Σεπτεμβρίου 2016, σελ. </w:t>
        </w:r>
        <w:r w:rsidRPr="00CE48E0">
          <w:rPr>
            <w:rFonts w:eastAsia="Times New Roman"/>
            <w:szCs w:val="24"/>
            <w:lang w:eastAsia="en-US"/>
          </w:rPr>
          <w:br/>
          <w:t xml:space="preserve"> </w:t>
        </w:r>
        <w:r w:rsidRPr="00CE48E0">
          <w:rPr>
            <w:rFonts w:eastAsia="Times New Roman"/>
            <w:szCs w:val="24"/>
            <w:lang w:eastAsia="en-US"/>
          </w:rPr>
          <w:br/>
          <w:t xml:space="preserve">Γ. ΝΟΜΟΘΕΤΙΚΗ ΕΡΓΑΣΙΑ </w:t>
        </w:r>
        <w:r w:rsidRPr="00CE48E0">
          <w:rPr>
            <w:rFonts w:eastAsia="Times New Roman"/>
            <w:szCs w:val="24"/>
            <w:lang w:eastAsia="en-US"/>
          </w:rPr>
          <w:br/>
          <w:t xml:space="preserve">1. Συζήτηση και ψήφιση επί της αρχής, των άρθρων και του συνόλου του σχεδίου νόμου του Υπουργείου Οικονομίας, Ανάπτυξης και Τουρισμού: «Κύρωση του Τριμερούς Μνημονίου Κατανόησης μεταξύ της Κυβέρνησης της Ελληνικής Δημοκρατίας, της Κυβέρνησης της Αραβικής Δημοκρατίας της Αιγύπτου και της Κυβέρνησης της Κυπριακής Δημοκρατίας για τη συνεργασία στον τομέα του τουρισμού», σελ. </w:t>
        </w:r>
        <w:r w:rsidRPr="00CE48E0">
          <w:rPr>
            <w:rFonts w:eastAsia="Times New Roman"/>
            <w:szCs w:val="24"/>
            <w:lang w:eastAsia="en-US"/>
          </w:rPr>
          <w:br/>
          <w:t xml:space="preserve">2. Συζήτηση και ψήφιση επί της αρχής, των άρθρων, των τροπολογιών και του συνόλου του σχεδίου νόμου του Υπουργείου Εσωτερικών και Διοικητικής Ανασυγκρότησης: «Κύρωση της Συμφωνίας μεταξύ της Κυβέρνησης της Ελληνικής Δημοκρατίας και της Κυβέρνησης της Δημοκρατίας της Βουλγαρίας περί Διασυνοριακής Αστυνομικής Συνεργασίας», σελ. </w:t>
        </w:r>
        <w:r w:rsidRPr="00CE48E0">
          <w:rPr>
            <w:rFonts w:eastAsia="Times New Roman"/>
            <w:szCs w:val="24"/>
            <w:lang w:eastAsia="en-US"/>
          </w:rPr>
          <w:br/>
        </w:r>
      </w:ins>
    </w:p>
    <w:p w14:paraId="32A9961B" w14:textId="77777777" w:rsidR="00CE48E0" w:rsidRPr="00CE48E0" w:rsidRDefault="00CE48E0" w:rsidP="00CE48E0">
      <w:pPr>
        <w:spacing w:after="0" w:line="360" w:lineRule="auto"/>
        <w:rPr>
          <w:ins w:id="22" w:author="Φλούδα Χριστίνα" w:date="2016-09-20T12:59:00Z"/>
          <w:rFonts w:eastAsia="Times New Roman"/>
          <w:szCs w:val="24"/>
          <w:lang w:eastAsia="en-US"/>
        </w:rPr>
      </w:pPr>
    </w:p>
    <w:p w14:paraId="2EF059D5" w14:textId="77777777" w:rsidR="00CE48E0" w:rsidRPr="00CE48E0" w:rsidRDefault="00CE48E0" w:rsidP="00CE48E0">
      <w:pPr>
        <w:spacing w:after="0" w:line="360" w:lineRule="auto"/>
        <w:rPr>
          <w:ins w:id="23" w:author="Φλούδα Χριστίνα" w:date="2016-09-20T12:59:00Z"/>
          <w:rFonts w:eastAsia="Times New Roman"/>
          <w:szCs w:val="24"/>
          <w:lang w:eastAsia="en-US"/>
        </w:rPr>
      </w:pPr>
      <w:ins w:id="24" w:author="Φλούδα Χριστίνα" w:date="2016-09-20T12:59:00Z">
        <w:r w:rsidRPr="00CE48E0">
          <w:rPr>
            <w:rFonts w:eastAsia="Times New Roman"/>
            <w:szCs w:val="24"/>
            <w:lang w:eastAsia="en-US"/>
          </w:rPr>
          <w:t>ΠΡΟΕΔΡΕΥΩΝ</w:t>
        </w:r>
      </w:ins>
    </w:p>
    <w:p w14:paraId="55B319EB" w14:textId="77777777" w:rsidR="00CE48E0" w:rsidRPr="00CE48E0" w:rsidRDefault="00CE48E0" w:rsidP="00CE48E0">
      <w:pPr>
        <w:spacing w:after="0" w:line="360" w:lineRule="auto"/>
        <w:rPr>
          <w:ins w:id="25" w:author="Φλούδα Χριστίνα" w:date="2016-09-20T12:59:00Z"/>
          <w:rFonts w:eastAsia="Times New Roman"/>
          <w:szCs w:val="24"/>
          <w:lang w:eastAsia="en-US"/>
        </w:rPr>
      </w:pPr>
    </w:p>
    <w:p w14:paraId="52F62888" w14:textId="77777777" w:rsidR="00CE48E0" w:rsidRPr="00CE48E0" w:rsidRDefault="00CE48E0" w:rsidP="00CE48E0">
      <w:pPr>
        <w:spacing w:after="0" w:line="360" w:lineRule="auto"/>
        <w:rPr>
          <w:ins w:id="26" w:author="Φλούδα Χριστίνα" w:date="2016-09-20T12:59:00Z"/>
          <w:rFonts w:eastAsia="Times New Roman"/>
          <w:szCs w:val="24"/>
          <w:lang w:eastAsia="en-US"/>
        </w:rPr>
      </w:pPr>
      <w:ins w:id="27" w:author="Φλούδα Χριστίνα" w:date="2016-09-20T12:59:00Z">
        <w:r w:rsidRPr="00CE48E0">
          <w:rPr>
            <w:rFonts w:eastAsia="Times New Roman"/>
            <w:szCs w:val="24"/>
            <w:lang w:eastAsia="en-US"/>
          </w:rPr>
          <w:t>ΚΡΕΜΑΣΤΙΝΟΣ Δ. , σελ.</w:t>
        </w:r>
        <w:r w:rsidRPr="00CE48E0">
          <w:rPr>
            <w:rFonts w:eastAsia="Times New Roman"/>
            <w:szCs w:val="24"/>
            <w:lang w:eastAsia="en-US"/>
          </w:rPr>
          <w:br/>
        </w:r>
      </w:ins>
    </w:p>
    <w:p w14:paraId="487DD348" w14:textId="77777777" w:rsidR="00CE48E0" w:rsidRPr="00CE48E0" w:rsidRDefault="00CE48E0" w:rsidP="00CE48E0">
      <w:pPr>
        <w:spacing w:after="0" w:line="360" w:lineRule="auto"/>
        <w:rPr>
          <w:ins w:id="28" w:author="Φλούδα Χριστίνα" w:date="2016-09-20T12:59:00Z"/>
          <w:rFonts w:eastAsia="Times New Roman"/>
          <w:szCs w:val="24"/>
          <w:lang w:eastAsia="en-US"/>
        </w:rPr>
      </w:pPr>
    </w:p>
    <w:p w14:paraId="1E1F3DE3" w14:textId="77777777" w:rsidR="00CE48E0" w:rsidRPr="00CE48E0" w:rsidRDefault="00CE48E0" w:rsidP="00CE48E0">
      <w:pPr>
        <w:spacing w:after="0" w:line="360" w:lineRule="auto"/>
        <w:rPr>
          <w:ins w:id="29" w:author="Φλούδα Χριστίνα" w:date="2016-09-20T12:59:00Z"/>
          <w:rFonts w:eastAsia="Times New Roman"/>
          <w:szCs w:val="24"/>
          <w:lang w:eastAsia="en-US"/>
        </w:rPr>
      </w:pPr>
      <w:ins w:id="30" w:author="Φλούδα Χριστίνα" w:date="2016-09-20T12:59:00Z">
        <w:r w:rsidRPr="00CE48E0">
          <w:rPr>
            <w:rFonts w:eastAsia="Times New Roman"/>
            <w:szCs w:val="24"/>
            <w:lang w:eastAsia="en-US"/>
          </w:rPr>
          <w:t>ΟΜΙΛΗΤΕΣ</w:t>
        </w:r>
      </w:ins>
    </w:p>
    <w:p w14:paraId="6D21E2E4" w14:textId="2F95E0F1" w:rsidR="00CE48E0" w:rsidRDefault="00CE48E0" w:rsidP="00CE48E0">
      <w:pPr>
        <w:spacing w:line="600" w:lineRule="auto"/>
        <w:ind w:firstLine="720"/>
        <w:contextualSpacing/>
        <w:jc w:val="both"/>
        <w:rPr>
          <w:ins w:id="31" w:author="Φλούδα Χριστίνα" w:date="2016-09-20T12:59:00Z"/>
          <w:rFonts w:eastAsia="Times New Roman"/>
          <w:szCs w:val="24"/>
        </w:rPr>
        <w:pPrChange w:id="32" w:author="Φλούδα Χριστίνα" w:date="2016-09-20T12:59:00Z">
          <w:pPr>
            <w:spacing w:line="600" w:lineRule="auto"/>
            <w:ind w:firstLine="720"/>
            <w:contextualSpacing/>
            <w:jc w:val="center"/>
          </w:pPr>
        </w:pPrChange>
      </w:pPr>
      <w:ins w:id="33" w:author="Φλούδα Χριστίνα" w:date="2016-09-20T12:59:00Z">
        <w:r w:rsidRPr="00CE48E0">
          <w:rPr>
            <w:rFonts w:eastAsia="Times New Roman"/>
            <w:szCs w:val="24"/>
            <w:lang w:eastAsia="en-US"/>
          </w:rPr>
          <w:br/>
          <w:t>Α. Επί διαδικαστικού θέματος:</w:t>
        </w:r>
        <w:r w:rsidRPr="00CE48E0">
          <w:rPr>
            <w:rFonts w:eastAsia="Times New Roman"/>
            <w:szCs w:val="24"/>
            <w:lang w:eastAsia="en-US"/>
          </w:rPr>
          <w:br/>
          <w:t>ΒΡΟΥΤΣΗΣ Ι. , σελ.</w:t>
        </w:r>
        <w:r w:rsidRPr="00CE48E0">
          <w:rPr>
            <w:rFonts w:eastAsia="Times New Roman"/>
            <w:szCs w:val="24"/>
            <w:lang w:eastAsia="en-US"/>
          </w:rPr>
          <w:br/>
          <w:t>ΚΡΕΜΑΣΤΙΝΟΣ Δ. , σελ.</w:t>
        </w:r>
        <w:r w:rsidRPr="00CE48E0">
          <w:rPr>
            <w:rFonts w:eastAsia="Times New Roman"/>
            <w:szCs w:val="24"/>
            <w:lang w:eastAsia="en-US"/>
          </w:rPr>
          <w:br/>
        </w:r>
        <w:r w:rsidRPr="00CE48E0">
          <w:rPr>
            <w:rFonts w:eastAsia="Times New Roman"/>
            <w:szCs w:val="24"/>
            <w:lang w:eastAsia="en-US"/>
          </w:rPr>
          <w:br/>
          <w:t>Β. Επί προσωπικού θέματος:</w:t>
        </w:r>
        <w:r w:rsidRPr="00CE48E0">
          <w:rPr>
            <w:rFonts w:eastAsia="Times New Roman"/>
            <w:szCs w:val="24"/>
            <w:lang w:eastAsia="en-US"/>
          </w:rPr>
          <w:br/>
          <w:t>ΒΕΡΝΑΡΔΑΚΗΣ Χ. , σελ.</w:t>
        </w:r>
        <w:r w:rsidRPr="00CE48E0">
          <w:rPr>
            <w:rFonts w:eastAsia="Times New Roman"/>
            <w:szCs w:val="24"/>
            <w:lang w:eastAsia="en-US"/>
          </w:rPr>
          <w:br/>
          <w:t>ΓΕΩΡΓΑΝΤΑΣ Γ. , σελ.</w:t>
        </w:r>
        <w:r w:rsidRPr="00CE48E0">
          <w:rPr>
            <w:rFonts w:eastAsia="Times New Roman"/>
            <w:szCs w:val="24"/>
            <w:lang w:eastAsia="en-US"/>
          </w:rPr>
          <w:br/>
          <w:t>ΚΡΕΜΑΣΤΙΝΟΣ Δ. , σελ.</w:t>
        </w:r>
        <w:r w:rsidRPr="00CE48E0">
          <w:rPr>
            <w:rFonts w:eastAsia="Times New Roman"/>
            <w:szCs w:val="24"/>
            <w:lang w:eastAsia="en-US"/>
          </w:rPr>
          <w:br/>
        </w:r>
        <w:r w:rsidRPr="00CE48E0">
          <w:rPr>
            <w:rFonts w:eastAsia="Times New Roman"/>
            <w:szCs w:val="24"/>
            <w:lang w:eastAsia="en-US"/>
          </w:rPr>
          <w:br/>
          <w:t>Γ. Επί του σχεδίου νόμου του Υπουργείου Οικονομίας, Ανάπτυξης και Τουρισμού:</w:t>
        </w:r>
        <w:r w:rsidRPr="00CE48E0">
          <w:rPr>
            <w:rFonts w:eastAsia="Times New Roman"/>
            <w:szCs w:val="24"/>
            <w:lang w:eastAsia="en-US"/>
          </w:rPr>
          <w:br/>
          <w:t>ΚΑΤΣΩΤΗΣ Χ. , σελ.</w:t>
        </w:r>
        <w:r w:rsidRPr="00CE48E0">
          <w:rPr>
            <w:rFonts w:eastAsia="Times New Roman"/>
            <w:szCs w:val="24"/>
            <w:lang w:eastAsia="en-US"/>
          </w:rPr>
          <w:br/>
          <w:t>ΚΟΥΝΤΟΥΡΑ  Έ. , σελ.</w:t>
        </w:r>
        <w:r w:rsidRPr="00CE48E0">
          <w:rPr>
            <w:rFonts w:eastAsia="Times New Roman"/>
            <w:szCs w:val="24"/>
            <w:lang w:eastAsia="en-US"/>
          </w:rPr>
          <w:br/>
          <w:t>ΠΑΝΑΓΙΩΤΑΡΟΣ Η. , σελ.</w:t>
        </w:r>
        <w:r w:rsidRPr="00CE48E0">
          <w:rPr>
            <w:rFonts w:eastAsia="Times New Roman"/>
            <w:szCs w:val="24"/>
            <w:lang w:eastAsia="en-US"/>
          </w:rPr>
          <w:br/>
        </w:r>
        <w:r w:rsidRPr="00CE48E0">
          <w:rPr>
            <w:rFonts w:eastAsia="Times New Roman"/>
            <w:szCs w:val="24"/>
            <w:lang w:eastAsia="en-US"/>
          </w:rPr>
          <w:br/>
          <w:t>Δ. Επί του σχεδίου νόμου του Υπουργείου Εσωτερικών και Διοικητικής Ανασυγκρότησης:</w:t>
        </w:r>
        <w:r w:rsidRPr="00CE48E0">
          <w:rPr>
            <w:rFonts w:eastAsia="Times New Roman"/>
            <w:szCs w:val="24"/>
            <w:lang w:eastAsia="en-US"/>
          </w:rPr>
          <w:br/>
          <w:t>ΒΕΡΝΑΡΔΑΚΗΣ Χ. , σελ.</w:t>
        </w:r>
        <w:r w:rsidRPr="00CE48E0">
          <w:rPr>
            <w:rFonts w:eastAsia="Times New Roman"/>
            <w:szCs w:val="24"/>
            <w:lang w:eastAsia="en-US"/>
          </w:rPr>
          <w:br/>
          <w:t>ΒΡΟΥΤΣΗΣ Ι. , σελ.</w:t>
        </w:r>
        <w:r w:rsidRPr="00CE48E0">
          <w:rPr>
            <w:rFonts w:eastAsia="Times New Roman"/>
            <w:szCs w:val="24"/>
            <w:lang w:eastAsia="en-US"/>
          </w:rPr>
          <w:br/>
          <w:t>ΓΕΩΡΓΑΝΤΑΣ Γ. , σελ.</w:t>
        </w:r>
        <w:r w:rsidRPr="00CE48E0">
          <w:rPr>
            <w:rFonts w:eastAsia="Times New Roman"/>
            <w:szCs w:val="24"/>
            <w:lang w:eastAsia="en-US"/>
          </w:rPr>
          <w:br/>
          <w:t>ΚΑΡΑΚΩΣΤΑΣ Ε. , σελ.</w:t>
        </w:r>
        <w:r w:rsidRPr="00CE48E0">
          <w:rPr>
            <w:rFonts w:eastAsia="Times New Roman"/>
            <w:szCs w:val="24"/>
            <w:lang w:eastAsia="en-US"/>
          </w:rPr>
          <w:br/>
          <w:t>ΚΑΤΣΩΤΗΣ Χ. , σελ.</w:t>
        </w:r>
        <w:r w:rsidRPr="00CE48E0">
          <w:rPr>
            <w:rFonts w:eastAsia="Times New Roman"/>
            <w:szCs w:val="24"/>
            <w:lang w:eastAsia="en-US"/>
          </w:rPr>
          <w:br/>
          <w:t>ΚΕΓΚΕΡΟΓΛΟΥ Β. , σελ.</w:t>
        </w:r>
        <w:r w:rsidRPr="00CE48E0">
          <w:rPr>
            <w:rFonts w:eastAsia="Times New Roman"/>
            <w:szCs w:val="24"/>
            <w:lang w:eastAsia="en-US"/>
          </w:rPr>
          <w:br/>
          <w:t>ΜΕΓΑΛΟΟΙΚΟΝΟΜΟΥ Θ. , σελ.</w:t>
        </w:r>
        <w:r w:rsidRPr="00CE48E0">
          <w:rPr>
            <w:rFonts w:eastAsia="Times New Roman"/>
            <w:szCs w:val="24"/>
            <w:lang w:eastAsia="en-US"/>
          </w:rPr>
          <w:br/>
          <w:t>ΠΑΝΑΓΙΩΤΑΡΟΣ Η. , σελ.</w:t>
        </w:r>
        <w:r w:rsidRPr="00CE48E0">
          <w:rPr>
            <w:rFonts w:eastAsia="Times New Roman"/>
            <w:szCs w:val="24"/>
            <w:lang w:eastAsia="en-US"/>
          </w:rPr>
          <w:br/>
          <w:t>ΠΑΠΑΘΕΟΔΩΡΟΥ Θ. , σελ.</w:t>
        </w:r>
        <w:r w:rsidRPr="00CE48E0">
          <w:rPr>
            <w:rFonts w:eastAsia="Times New Roman"/>
            <w:szCs w:val="24"/>
            <w:lang w:eastAsia="en-US"/>
          </w:rPr>
          <w:br/>
          <w:t>ΤΟΣΚΑΣ Ν. , σελ.</w:t>
        </w:r>
        <w:r w:rsidRPr="00CE48E0">
          <w:rPr>
            <w:rFonts w:eastAsia="Times New Roman"/>
            <w:szCs w:val="24"/>
            <w:lang w:eastAsia="en-US"/>
          </w:rPr>
          <w:br/>
          <w:t>ΦΑΜΕΛΛΟΣ Σ. , σελ.</w:t>
        </w:r>
        <w:r w:rsidRPr="00CE48E0">
          <w:rPr>
            <w:rFonts w:eastAsia="Times New Roman"/>
            <w:szCs w:val="24"/>
            <w:lang w:eastAsia="en-US"/>
          </w:rPr>
          <w:br/>
        </w:r>
      </w:ins>
    </w:p>
    <w:p w14:paraId="02972B85" w14:textId="77777777" w:rsidR="006C06AB" w:rsidRDefault="00CE48E0">
      <w:pPr>
        <w:spacing w:line="600" w:lineRule="auto"/>
        <w:ind w:firstLine="720"/>
        <w:contextualSpacing/>
        <w:jc w:val="center"/>
        <w:rPr>
          <w:rFonts w:eastAsia="Times New Roman"/>
          <w:szCs w:val="24"/>
        </w:rPr>
      </w:pPr>
      <w:r>
        <w:rPr>
          <w:rFonts w:eastAsia="Times New Roman"/>
          <w:szCs w:val="24"/>
        </w:rPr>
        <w:t>ΠΡΑΚΤΙΚΑ ΒΟΥΛΗΣ</w:t>
      </w:r>
    </w:p>
    <w:p w14:paraId="02972B86" w14:textId="77777777" w:rsidR="006C06AB" w:rsidRDefault="00CE48E0">
      <w:pPr>
        <w:spacing w:line="600" w:lineRule="auto"/>
        <w:ind w:firstLine="720"/>
        <w:contextualSpacing/>
        <w:jc w:val="center"/>
        <w:rPr>
          <w:rFonts w:eastAsia="Times New Roman"/>
          <w:szCs w:val="24"/>
        </w:rPr>
      </w:pPr>
      <w:r>
        <w:rPr>
          <w:rFonts w:eastAsia="Times New Roman"/>
          <w:szCs w:val="24"/>
        </w:rPr>
        <w:t>ΙΖ΄ ΠΕΡΙΟΔΟΣ</w:t>
      </w:r>
    </w:p>
    <w:p w14:paraId="02972B87" w14:textId="77777777" w:rsidR="006C06AB" w:rsidRDefault="00CE48E0">
      <w:pPr>
        <w:spacing w:line="600" w:lineRule="auto"/>
        <w:ind w:firstLine="720"/>
        <w:contextualSpacing/>
        <w:jc w:val="center"/>
        <w:rPr>
          <w:rFonts w:eastAsia="Times New Roman"/>
          <w:szCs w:val="24"/>
        </w:rPr>
      </w:pPr>
      <w:r>
        <w:rPr>
          <w:rFonts w:eastAsia="Times New Roman"/>
          <w:szCs w:val="24"/>
        </w:rPr>
        <w:t>ΠΡΟΕΔΡΕΥΟΜΕΝΗΣ ΚΟΙΝΟΒΟΥΛΕΥΤΙΚΗΣ ΔΗΜΟΚΡΑΤΙΑΣ</w:t>
      </w:r>
    </w:p>
    <w:p w14:paraId="02972B88" w14:textId="77777777" w:rsidR="006C06AB" w:rsidRDefault="00CE48E0">
      <w:pPr>
        <w:spacing w:line="600" w:lineRule="auto"/>
        <w:ind w:firstLine="720"/>
        <w:contextualSpacing/>
        <w:jc w:val="center"/>
        <w:rPr>
          <w:rFonts w:eastAsia="Times New Roman"/>
          <w:szCs w:val="24"/>
        </w:rPr>
      </w:pPr>
      <w:r>
        <w:rPr>
          <w:rFonts w:eastAsia="Times New Roman"/>
          <w:szCs w:val="24"/>
        </w:rPr>
        <w:t>ΣΥΝΟΔΟΣ Α΄</w:t>
      </w:r>
    </w:p>
    <w:p w14:paraId="02972B89" w14:textId="77777777" w:rsidR="006C06AB" w:rsidRDefault="00CE48E0">
      <w:pPr>
        <w:spacing w:line="600" w:lineRule="auto"/>
        <w:ind w:firstLine="720"/>
        <w:contextualSpacing/>
        <w:jc w:val="center"/>
        <w:rPr>
          <w:rFonts w:eastAsia="Times New Roman"/>
          <w:szCs w:val="24"/>
        </w:rPr>
      </w:pPr>
      <w:r>
        <w:rPr>
          <w:rFonts w:eastAsia="Times New Roman"/>
          <w:szCs w:val="24"/>
        </w:rPr>
        <w:t>ΣΥΝΕΔΡΙΑΣΗ  ΡΠΗ΄</w:t>
      </w:r>
    </w:p>
    <w:p w14:paraId="02972B8A" w14:textId="77777777" w:rsidR="006C06AB" w:rsidRDefault="00CE48E0">
      <w:pPr>
        <w:spacing w:line="600" w:lineRule="auto"/>
        <w:ind w:firstLine="720"/>
        <w:contextualSpacing/>
        <w:jc w:val="center"/>
        <w:rPr>
          <w:rFonts w:eastAsia="Times New Roman"/>
          <w:szCs w:val="24"/>
        </w:rPr>
      </w:pPr>
      <w:r>
        <w:rPr>
          <w:rFonts w:eastAsia="Times New Roman"/>
          <w:szCs w:val="24"/>
        </w:rPr>
        <w:t>Τετάρτη 14 Σεπτεμβρίου 2016</w:t>
      </w:r>
    </w:p>
    <w:p w14:paraId="02972B8B" w14:textId="77777777" w:rsidR="006C06AB" w:rsidRDefault="00CE48E0">
      <w:pPr>
        <w:spacing w:line="600" w:lineRule="auto"/>
        <w:ind w:firstLine="720"/>
        <w:contextualSpacing/>
        <w:jc w:val="both"/>
        <w:rPr>
          <w:rFonts w:eastAsia="Times New Roman"/>
          <w:szCs w:val="24"/>
        </w:rPr>
      </w:pPr>
      <w:r>
        <w:rPr>
          <w:rFonts w:eastAsia="Times New Roman"/>
          <w:szCs w:val="24"/>
        </w:rPr>
        <w:t>Αθήνα, σήμερα στις 14 Σεπτεμβρίου 2016, ημέρα Τετάρτη και ώρα 10</w:t>
      </w:r>
      <w:r>
        <w:rPr>
          <w:rFonts w:eastAsia="Times New Roman"/>
          <w:szCs w:val="24"/>
        </w:rPr>
        <w:t>.</w:t>
      </w:r>
      <w:r>
        <w:rPr>
          <w:rFonts w:eastAsia="Times New Roman"/>
          <w:szCs w:val="24"/>
        </w:rPr>
        <w:t xml:space="preserve">14΄ συνήλθε στην Αίθουσα των συνεδριάσεων του Βουλευτηρίου η Βουλή σε ολομέλεια για να συνεδριάσει υπό την προεδρία του Ε΄ Αντιπροέδρου αυτής κ. </w:t>
      </w:r>
      <w:r w:rsidRPr="000E51F2">
        <w:rPr>
          <w:rFonts w:eastAsia="Times New Roman"/>
          <w:b/>
          <w:szCs w:val="24"/>
        </w:rPr>
        <w:t>ΔΗΜΗΤΡΙΟΥ ΚΡΕΜΑΣΤΙΝΟΥ</w:t>
      </w:r>
      <w:r>
        <w:rPr>
          <w:rFonts w:eastAsia="Times New Roman"/>
          <w:szCs w:val="24"/>
        </w:rPr>
        <w:t>.</w:t>
      </w:r>
    </w:p>
    <w:p w14:paraId="02972B8C" w14:textId="77777777" w:rsidR="006C06AB" w:rsidRDefault="00CE48E0">
      <w:pPr>
        <w:spacing w:line="600" w:lineRule="auto"/>
        <w:ind w:firstLine="720"/>
        <w:contextualSpacing/>
        <w:jc w:val="both"/>
        <w:rPr>
          <w:rFonts w:eastAsia="Times New Roman" w:cs="Times New Roman"/>
          <w:szCs w:val="24"/>
        </w:rPr>
      </w:pPr>
      <w:r>
        <w:rPr>
          <w:rFonts w:eastAsia="Times New Roman"/>
          <w:b/>
          <w:bCs/>
          <w:szCs w:val="24"/>
        </w:rPr>
        <w:t xml:space="preserve">ΠΡΟΕΔΡΕΥΩΝ (Δημήτριος Κρεμαστινός): </w:t>
      </w:r>
      <w:r>
        <w:rPr>
          <w:rFonts w:eastAsia="Times New Roman"/>
          <w:szCs w:val="24"/>
        </w:rPr>
        <w:t>Κυρίες και κύριοι συνάδελφοι, αρχίζει η συνεδρίαση.</w:t>
      </w:r>
    </w:p>
    <w:p w14:paraId="02972B8D" w14:textId="77777777" w:rsidR="006C06AB" w:rsidRDefault="00CE48E0">
      <w:pPr>
        <w:spacing w:before="100" w:beforeAutospacing="1" w:after="100" w:afterAutospacing="1" w:line="600" w:lineRule="auto"/>
        <w:ind w:firstLine="720"/>
        <w:contextualSpacing/>
        <w:jc w:val="both"/>
        <w:rPr>
          <w:rFonts w:eastAsia="Times New Roman"/>
          <w:szCs w:val="24"/>
        </w:rPr>
      </w:pPr>
      <w:r>
        <w:rPr>
          <w:rFonts w:eastAsia="Times New Roman"/>
          <w:szCs w:val="24"/>
        </w:rPr>
        <w:t>Έχω την τιμή να ανακοινώσω στο Σώμα το δελτίο επίκαιρων ερωτήσεων της Πέμπτης 15 Σεπτεμβρίου 2016.</w:t>
      </w:r>
    </w:p>
    <w:p w14:paraId="02972B8E" w14:textId="77777777" w:rsidR="006C06AB" w:rsidRDefault="00CE48E0">
      <w:pPr>
        <w:spacing w:before="100" w:beforeAutospacing="1" w:after="100" w:afterAutospacing="1" w:line="600" w:lineRule="auto"/>
        <w:ind w:firstLine="720"/>
        <w:contextualSpacing/>
        <w:jc w:val="both"/>
        <w:rPr>
          <w:rFonts w:eastAsia="Times New Roman"/>
          <w:szCs w:val="24"/>
        </w:rPr>
      </w:pPr>
      <w:r>
        <w:rPr>
          <w:rFonts w:eastAsia="Times New Roman"/>
          <w:szCs w:val="24"/>
        </w:rPr>
        <w:lastRenderedPageBreak/>
        <w:t>Α. ΕΠΙΚΑΙΡΕΣ ΕΡΩΤΗΣΕΙΣ Πρώτου Κύκλου (Άρθρο 130 παρ</w:t>
      </w:r>
      <w:r>
        <w:rPr>
          <w:rFonts w:eastAsia="Times New Roman"/>
          <w:szCs w:val="24"/>
        </w:rPr>
        <w:t>άγραφοι</w:t>
      </w:r>
      <w:r>
        <w:rPr>
          <w:rFonts w:eastAsia="Times New Roman"/>
          <w:szCs w:val="24"/>
        </w:rPr>
        <w:t xml:space="preserve"> 2 και 3 </w:t>
      </w:r>
      <w:r>
        <w:rPr>
          <w:rFonts w:eastAsia="Times New Roman"/>
          <w:szCs w:val="24"/>
        </w:rPr>
        <w:t xml:space="preserve">του </w:t>
      </w:r>
      <w:r>
        <w:rPr>
          <w:rFonts w:eastAsia="Times New Roman"/>
          <w:szCs w:val="24"/>
        </w:rPr>
        <w:t>Καν</w:t>
      </w:r>
      <w:r>
        <w:rPr>
          <w:rFonts w:eastAsia="Times New Roman"/>
          <w:szCs w:val="24"/>
        </w:rPr>
        <w:t>ονισμού της</w:t>
      </w:r>
      <w:r>
        <w:rPr>
          <w:rFonts w:eastAsia="Times New Roman"/>
          <w:szCs w:val="24"/>
        </w:rPr>
        <w:t xml:space="preserve"> Βουλής)</w:t>
      </w:r>
    </w:p>
    <w:p w14:paraId="02972B8F" w14:textId="77777777" w:rsidR="006C06AB" w:rsidRDefault="00CE48E0">
      <w:pPr>
        <w:spacing w:before="100" w:beforeAutospacing="1" w:after="100" w:afterAutospacing="1" w:line="600" w:lineRule="auto"/>
        <w:ind w:firstLine="720"/>
        <w:contextualSpacing/>
        <w:jc w:val="both"/>
        <w:rPr>
          <w:rFonts w:eastAsia="Times New Roman"/>
          <w:szCs w:val="24"/>
        </w:rPr>
      </w:pPr>
      <w:r>
        <w:rPr>
          <w:rFonts w:eastAsia="Times New Roman"/>
          <w:szCs w:val="24"/>
        </w:rPr>
        <w:t>1. Η με αριθμό 1239/8-9-2016 επίκαιρη ερώτηση του Βουλευτή Λακω</w:t>
      </w:r>
      <w:r>
        <w:rPr>
          <w:rFonts w:eastAsia="Times New Roman"/>
          <w:szCs w:val="24"/>
        </w:rPr>
        <w:t xml:space="preserve">νίας του Συνασπισμού Ριζοσπαστικής Αριστεράς κ. Σταύρου </w:t>
      </w:r>
      <w:proofErr w:type="spellStart"/>
      <w:r>
        <w:rPr>
          <w:rFonts w:eastAsia="Times New Roman"/>
          <w:szCs w:val="24"/>
        </w:rPr>
        <w:t>Αραχωβίτη</w:t>
      </w:r>
      <w:proofErr w:type="spellEnd"/>
      <w:r>
        <w:rPr>
          <w:rFonts w:eastAsia="Times New Roman"/>
          <w:szCs w:val="24"/>
        </w:rPr>
        <w:t xml:space="preserve"> προς τον Υπουργό Οικονομικών, σχετικά με την ανάγκη στήριξης των περιοχών της Λακωνίας και της Μεσσηνίας που επλήγησαν από την πρόσφατη κακοκαιρία.</w:t>
      </w:r>
    </w:p>
    <w:p w14:paraId="02972B90" w14:textId="77777777" w:rsidR="006C06AB" w:rsidRDefault="00CE48E0">
      <w:pPr>
        <w:spacing w:before="100" w:beforeAutospacing="1" w:after="100" w:afterAutospacing="1" w:line="600" w:lineRule="auto"/>
        <w:ind w:firstLine="720"/>
        <w:contextualSpacing/>
        <w:jc w:val="both"/>
        <w:rPr>
          <w:rFonts w:eastAsia="Times New Roman"/>
          <w:szCs w:val="24"/>
        </w:rPr>
      </w:pPr>
      <w:r>
        <w:rPr>
          <w:rFonts w:eastAsia="Times New Roman"/>
          <w:szCs w:val="24"/>
        </w:rPr>
        <w:t>2. Η με αριθμό 1237/7-9-2016 επίκαιρη ερώτ</w:t>
      </w:r>
      <w:r>
        <w:rPr>
          <w:rFonts w:eastAsia="Times New Roman"/>
          <w:szCs w:val="24"/>
        </w:rPr>
        <w:t xml:space="preserve">ηση του Βουλευτή Β΄ Αθηνών της Νέας Δημοκρατίας κ. Γεράσιμου </w:t>
      </w:r>
      <w:proofErr w:type="spellStart"/>
      <w:r>
        <w:rPr>
          <w:rFonts w:eastAsia="Times New Roman"/>
          <w:szCs w:val="24"/>
        </w:rPr>
        <w:t>Γιακουμάτου</w:t>
      </w:r>
      <w:proofErr w:type="spellEnd"/>
      <w:r>
        <w:rPr>
          <w:rFonts w:eastAsia="Times New Roman"/>
          <w:szCs w:val="24"/>
        </w:rPr>
        <w:t xml:space="preserve"> προς τον Υπουργό Οικονομικών, σχετικά με τον ΕΝΦΙΑ των </w:t>
      </w:r>
      <w:r>
        <w:rPr>
          <w:rFonts w:eastAsia="Times New Roman"/>
          <w:szCs w:val="24"/>
        </w:rPr>
        <w:t>ε</w:t>
      </w:r>
      <w:r>
        <w:rPr>
          <w:rFonts w:eastAsia="Times New Roman"/>
          <w:szCs w:val="24"/>
        </w:rPr>
        <w:t xml:space="preserve">θελοντικών </w:t>
      </w:r>
      <w:r>
        <w:rPr>
          <w:rFonts w:eastAsia="Times New Roman"/>
          <w:szCs w:val="24"/>
        </w:rPr>
        <w:t>ο</w:t>
      </w:r>
      <w:r>
        <w:rPr>
          <w:rFonts w:eastAsia="Times New Roman"/>
          <w:szCs w:val="24"/>
        </w:rPr>
        <w:t>ργανισμών.</w:t>
      </w:r>
    </w:p>
    <w:p w14:paraId="02972B91" w14:textId="77777777" w:rsidR="006C06AB" w:rsidRDefault="00CE48E0">
      <w:pPr>
        <w:spacing w:before="100" w:beforeAutospacing="1" w:after="100" w:afterAutospacing="1" w:line="600" w:lineRule="auto"/>
        <w:ind w:firstLine="720"/>
        <w:contextualSpacing/>
        <w:jc w:val="both"/>
        <w:rPr>
          <w:rFonts w:eastAsia="Times New Roman"/>
          <w:szCs w:val="24"/>
        </w:rPr>
      </w:pPr>
      <w:r>
        <w:rPr>
          <w:rFonts w:eastAsia="Times New Roman"/>
          <w:szCs w:val="24"/>
        </w:rPr>
        <w:t>3. Η με αριθμό 1241/8-9-2016 επίκαιρη ερώτηση του Βουλευτή Εύβοιας του Λαϊκού Συνδέσμου–Χρυσή Αυγή κ. Νι</w:t>
      </w:r>
      <w:r>
        <w:rPr>
          <w:rFonts w:eastAsia="Times New Roman"/>
          <w:szCs w:val="24"/>
        </w:rPr>
        <w:t>κολάου Μίχου προς τον Υπουργό Οικονομικών, σχετικά με την «σκανδαλώδη πώληση της “ΤΡΑΙΝΟΣΕ” έναντι του ευτελούς τιμήματος των 45 εκατ</w:t>
      </w:r>
      <w:r>
        <w:rPr>
          <w:rFonts w:eastAsia="Times New Roman"/>
          <w:szCs w:val="24"/>
        </w:rPr>
        <w:t>ομμυρίων</w:t>
      </w:r>
      <w:r>
        <w:rPr>
          <w:rFonts w:eastAsia="Times New Roman"/>
          <w:szCs w:val="24"/>
        </w:rPr>
        <w:t xml:space="preserve"> ευρώ».</w:t>
      </w:r>
    </w:p>
    <w:p w14:paraId="02972B92" w14:textId="77777777" w:rsidR="006C06AB" w:rsidRDefault="00CE48E0">
      <w:pPr>
        <w:spacing w:before="100" w:beforeAutospacing="1" w:after="100" w:afterAutospacing="1" w:line="600" w:lineRule="auto"/>
        <w:ind w:firstLine="720"/>
        <w:contextualSpacing/>
        <w:jc w:val="both"/>
        <w:rPr>
          <w:rFonts w:eastAsia="Times New Roman"/>
          <w:szCs w:val="24"/>
        </w:rPr>
      </w:pPr>
      <w:r>
        <w:rPr>
          <w:rFonts w:eastAsia="Times New Roman"/>
          <w:szCs w:val="24"/>
        </w:rPr>
        <w:lastRenderedPageBreak/>
        <w:t>4. Η με αριθμό 1240/8-9-2016 επίκαιρη ερώτηση της Βουλευτού Αττικής της Δημοκρατικής Συμπαράταξης ΠΑΣΟΚ–ΔΗΜ</w:t>
      </w:r>
      <w:r>
        <w:rPr>
          <w:rFonts w:eastAsia="Times New Roman"/>
          <w:szCs w:val="24"/>
        </w:rPr>
        <w:t xml:space="preserve">ΑΡ κ. Παρασκευής </w:t>
      </w:r>
      <w:proofErr w:type="spellStart"/>
      <w:r>
        <w:rPr>
          <w:rFonts w:eastAsia="Times New Roman"/>
          <w:szCs w:val="24"/>
        </w:rPr>
        <w:t>Χριστοφιλοπούλου</w:t>
      </w:r>
      <w:proofErr w:type="spellEnd"/>
      <w:r>
        <w:rPr>
          <w:rFonts w:eastAsia="Times New Roman"/>
          <w:szCs w:val="24"/>
        </w:rPr>
        <w:t xml:space="preserve"> προς τον Υπουργό Εργασίας, Κοινωνικής Ασφάλισης και Κοινωνικής Αλληλεγγύης, σχετικά με τις μειώσεις των </w:t>
      </w:r>
      <w:r>
        <w:rPr>
          <w:rFonts w:eastAsia="Times New Roman"/>
          <w:szCs w:val="24"/>
        </w:rPr>
        <w:t>ε</w:t>
      </w:r>
      <w:r>
        <w:rPr>
          <w:rFonts w:eastAsia="Times New Roman"/>
          <w:szCs w:val="24"/>
        </w:rPr>
        <w:t xml:space="preserve">πικουρικών </w:t>
      </w:r>
      <w:r>
        <w:rPr>
          <w:rFonts w:eastAsia="Times New Roman"/>
          <w:szCs w:val="24"/>
        </w:rPr>
        <w:t>σ</w:t>
      </w:r>
      <w:r>
        <w:rPr>
          <w:rFonts w:eastAsia="Times New Roman"/>
          <w:szCs w:val="24"/>
        </w:rPr>
        <w:t>υντάξεων.</w:t>
      </w:r>
    </w:p>
    <w:p w14:paraId="02972B93" w14:textId="77777777" w:rsidR="006C06AB" w:rsidRDefault="00CE48E0">
      <w:pPr>
        <w:spacing w:before="100" w:beforeAutospacing="1" w:after="100" w:afterAutospacing="1" w:line="600" w:lineRule="auto"/>
        <w:ind w:firstLine="720"/>
        <w:contextualSpacing/>
        <w:jc w:val="both"/>
        <w:rPr>
          <w:rFonts w:eastAsia="Times New Roman"/>
          <w:szCs w:val="24"/>
        </w:rPr>
      </w:pPr>
      <w:r>
        <w:rPr>
          <w:rFonts w:eastAsia="Times New Roman"/>
          <w:szCs w:val="24"/>
        </w:rPr>
        <w:t>5. Η με αριθμό 1246/12-9-2016 επίκαιρη ερώτηση του ΣΤ΄ Αντιπροέδρου της Βουλής και Βουλευτή Λ</w:t>
      </w:r>
      <w:r>
        <w:rPr>
          <w:rFonts w:eastAsia="Times New Roman"/>
          <w:szCs w:val="24"/>
        </w:rPr>
        <w:t>α</w:t>
      </w:r>
      <w:r>
        <w:rPr>
          <w:rFonts w:eastAsia="Times New Roman"/>
          <w:szCs w:val="24"/>
        </w:rPr>
        <w:t>ρ</w:t>
      </w:r>
      <w:r>
        <w:rPr>
          <w:rFonts w:eastAsia="Times New Roman"/>
          <w:szCs w:val="24"/>
        </w:rPr>
        <w:t>ί</w:t>
      </w:r>
      <w:r>
        <w:rPr>
          <w:rFonts w:eastAsia="Times New Roman"/>
          <w:szCs w:val="24"/>
        </w:rPr>
        <w:t>σ</w:t>
      </w:r>
      <w:r>
        <w:rPr>
          <w:rFonts w:eastAsia="Times New Roman"/>
          <w:szCs w:val="24"/>
        </w:rPr>
        <w:t>η</w:t>
      </w:r>
      <w:r>
        <w:rPr>
          <w:rFonts w:eastAsia="Times New Roman"/>
          <w:szCs w:val="24"/>
        </w:rPr>
        <w:t>ς του Κομμουνιστικού Κόμματος Ελλάδ</w:t>
      </w:r>
      <w:r>
        <w:rPr>
          <w:rFonts w:eastAsia="Times New Roman"/>
          <w:szCs w:val="24"/>
        </w:rPr>
        <w:t>α</w:t>
      </w:r>
      <w:r>
        <w:rPr>
          <w:rFonts w:eastAsia="Times New Roman"/>
          <w:szCs w:val="24"/>
        </w:rPr>
        <w:t xml:space="preserve">ς κ. Γεωργίου </w:t>
      </w:r>
      <w:proofErr w:type="spellStart"/>
      <w:r>
        <w:rPr>
          <w:rFonts w:eastAsia="Times New Roman"/>
          <w:szCs w:val="24"/>
        </w:rPr>
        <w:t>Λαμπρούλη</w:t>
      </w:r>
      <w:proofErr w:type="spellEnd"/>
      <w:r>
        <w:rPr>
          <w:rFonts w:eastAsia="Times New Roman"/>
          <w:szCs w:val="24"/>
        </w:rPr>
        <w:t xml:space="preserve"> προς τους Υπουργούς Εσωτερικών και Διοικητικής Ανασυγκρότησης και Αγροτικής Ανάπτυξης και Τροφίμων, σχετικά με τις πρωτοφανείς καταστροφές στο</w:t>
      </w:r>
      <w:r>
        <w:rPr>
          <w:rFonts w:eastAsia="Times New Roman"/>
          <w:szCs w:val="24"/>
        </w:rPr>
        <w:t>ν</w:t>
      </w:r>
      <w:r>
        <w:rPr>
          <w:rFonts w:eastAsia="Times New Roman"/>
          <w:szCs w:val="24"/>
        </w:rPr>
        <w:t xml:space="preserve"> Νομό Τρικάλων</w:t>
      </w:r>
      <w:r>
        <w:rPr>
          <w:rFonts w:eastAsia="Times New Roman"/>
          <w:szCs w:val="24"/>
        </w:rPr>
        <w:t>,</w:t>
      </w:r>
      <w:r>
        <w:rPr>
          <w:rFonts w:eastAsia="Times New Roman"/>
          <w:szCs w:val="24"/>
        </w:rPr>
        <w:t xml:space="preserve"> λόγω έντονης βροχόπτωση</w:t>
      </w:r>
      <w:r>
        <w:rPr>
          <w:rFonts w:eastAsia="Times New Roman"/>
          <w:szCs w:val="24"/>
        </w:rPr>
        <w:t>ς.</w:t>
      </w:r>
    </w:p>
    <w:p w14:paraId="02972B94" w14:textId="77777777" w:rsidR="006C06AB" w:rsidRDefault="00CE48E0">
      <w:pPr>
        <w:spacing w:before="100" w:beforeAutospacing="1" w:after="100" w:afterAutospacing="1" w:line="600" w:lineRule="auto"/>
        <w:ind w:firstLine="720"/>
        <w:contextualSpacing/>
        <w:jc w:val="both"/>
        <w:rPr>
          <w:rFonts w:eastAsia="Times New Roman"/>
          <w:szCs w:val="24"/>
        </w:rPr>
      </w:pPr>
      <w:r>
        <w:rPr>
          <w:rFonts w:eastAsia="Times New Roman"/>
          <w:szCs w:val="24"/>
        </w:rPr>
        <w:t xml:space="preserve">6. Η με </w:t>
      </w:r>
      <w:r>
        <w:rPr>
          <w:rFonts w:eastAsia="Times New Roman"/>
          <w:szCs w:val="24"/>
        </w:rPr>
        <w:t>αριθμό 1243/9-9-2016 επίκαιρη ερώτηση του Βουλευτή Β΄ Πειραι</w:t>
      </w:r>
      <w:r>
        <w:rPr>
          <w:rFonts w:eastAsia="Times New Roman"/>
          <w:szCs w:val="24"/>
        </w:rPr>
        <w:t>ώς</w:t>
      </w:r>
      <w:r>
        <w:rPr>
          <w:rFonts w:eastAsia="Times New Roman"/>
          <w:szCs w:val="24"/>
        </w:rPr>
        <w:t xml:space="preserve"> των Ανεξαρτήτων Ελλήνων κ. Δημητρίου Καμμένου προς τον Υπουργό Οικονομικών, σχετικά με την απώλεια εσόδων ύψους 5 δι</w:t>
      </w:r>
      <w:r>
        <w:rPr>
          <w:rFonts w:eastAsia="Times New Roman"/>
          <w:szCs w:val="24"/>
        </w:rPr>
        <w:t>σ.</w:t>
      </w:r>
      <w:r>
        <w:rPr>
          <w:rFonts w:eastAsia="Times New Roman"/>
          <w:szCs w:val="24"/>
        </w:rPr>
        <w:t xml:space="preserve"> το 2014 από τον ΦΠΑ.</w:t>
      </w:r>
    </w:p>
    <w:p w14:paraId="02972B95" w14:textId="77777777" w:rsidR="006C06AB" w:rsidRDefault="00CE48E0">
      <w:pPr>
        <w:spacing w:before="100" w:beforeAutospacing="1" w:after="100" w:afterAutospacing="1" w:line="600" w:lineRule="auto"/>
        <w:ind w:firstLine="720"/>
        <w:contextualSpacing/>
        <w:jc w:val="both"/>
        <w:rPr>
          <w:rFonts w:eastAsia="Times New Roman"/>
          <w:szCs w:val="24"/>
        </w:rPr>
      </w:pPr>
      <w:r>
        <w:rPr>
          <w:rFonts w:eastAsia="Times New Roman"/>
          <w:szCs w:val="24"/>
        </w:rPr>
        <w:t>Β. ΕΠΙΚΑΙΡΕΣ ΕΡΩΤΗΣΕΙΣ Δεύτερου Κύκλου (Άρθρο 130 παρ</w:t>
      </w:r>
      <w:r>
        <w:rPr>
          <w:rFonts w:eastAsia="Times New Roman"/>
          <w:szCs w:val="24"/>
        </w:rPr>
        <w:t>άγραφοι</w:t>
      </w:r>
      <w:r>
        <w:rPr>
          <w:rFonts w:eastAsia="Times New Roman"/>
          <w:szCs w:val="24"/>
        </w:rPr>
        <w:t xml:space="preserve"> 2 και 3 </w:t>
      </w:r>
      <w:r>
        <w:rPr>
          <w:rFonts w:eastAsia="Times New Roman"/>
          <w:szCs w:val="24"/>
        </w:rPr>
        <w:t xml:space="preserve">του </w:t>
      </w:r>
      <w:r>
        <w:rPr>
          <w:rFonts w:eastAsia="Times New Roman"/>
          <w:szCs w:val="24"/>
        </w:rPr>
        <w:t>Καν</w:t>
      </w:r>
      <w:r>
        <w:rPr>
          <w:rFonts w:eastAsia="Times New Roman"/>
          <w:szCs w:val="24"/>
        </w:rPr>
        <w:t>ονισμού της</w:t>
      </w:r>
      <w:r>
        <w:rPr>
          <w:rFonts w:eastAsia="Times New Roman"/>
          <w:szCs w:val="24"/>
        </w:rPr>
        <w:t xml:space="preserve"> Βουλής)</w:t>
      </w:r>
    </w:p>
    <w:p w14:paraId="02972B96" w14:textId="77777777" w:rsidR="006C06AB" w:rsidRDefault="00CE48E0">
      <w:pPr>
        <w:spacing w:before="100" w:beforeAutospacing="1" w:after="100" w:afterAutospacing="1" w:line="600" w:lineRule="auto"/>
        <w:ind w:firstLine="720"/>
        <w:contextualSpacing/>
        <w:jc w:val="both"/>
        <w:rPr>
          <w:rFonts w:eastAsia="Times New Roman"/>
          <w:szCs w:val="24"/>
        </w:rPr>
      </w:pPr>
      <w:r>
        <w:rPr>
          <w:rFonts w:eastAsia="Times New Roman"/>
          <w:szCs w:val="24"/>
        </w:rPr>
        <w:lastRenderedPageBreak/>
        <w:t xml:space="preserve">1. Η με αριθμό 1244/12-9-2016 επίκαιρη ερώτηση του Βουλευτή Χαλκιδικής της Νέας Δημοκρατίας κ. Γεωργίου </w:t>
      </w:r>
      <w:proofErr w:type="spellStart"/>
      <w:r>
        <w:rPr>
          <w:rFonts w:eastAsia="Times New Roman"/>
          <w:szCs w:val="24"/>
        </w:rPr>
        <w:t>Βαγιωνά</w:t>
      </w:r>
      <w:proofErr w:type="spellEnd"/>
      <w:r>
        <w:rPr>
          <w:rFonts w:eastAsia="Times New Roman"/>
          <w:szCs w:val="24"/>
        </w:rPr>
        <w:t xml:space="preserve"> προς τον Υπουργό Εσωτερικών και Διοικητικής Ανασυγκρότησης, σχετικά με την υποβάθμιση του </w:t>
      </w:r>
      <w:r>
        <w:rPr>
          <w:rFonts w:eastAsia="Times New Roman"/>
          <w:szCs w:val="24"/>
        </w:rPr>
        <w:t>Α</w:t>
      </w:r>
      <w:r>
        <w:rPr>
          <w:rFonts w:eastAsia="Times New Roman"/>
          <w:szCs w:val="24"/>
        </w:rPr>
        <w:t xml:space="preserve">στυνομικού </w:t>
      </w:r>
      <w:r>
        <w:rPr>
          <w:rFonts w:eastAsia="Times New Roman"/>
          <w:szCs w:val="24"/>
        </w:rPr>
        <w:t>Τ</w:t>
      </w:r>
      <w:r>
        <w:rPr>
          <w:rFonts w:eastAsia="Times New Roman"/>
          <w:szCs w:val="24"/>
        </w:rPr>
        <w:t xml:space="preserve">μήματος της Αρναίας του Νομού Χαλκιδικής σε </w:t>
      </w:r>
      <w:r>
        <w:rPr>
          <w:rFonts w:eastAsia="Times New Roman"/>
          <w:szCs w:val="24"/>
        </w:rPr>
        <w:t>α</w:t>
      </w:r>
      <w:r>
        <w:rPr>
          <w:rFonts w:eastAsia="Times New Roman"/>
          <w:szCs w:val="24"/>
        </w:rPr>
        <w:t xml:space="preserve">στυνομικό σταθμό, σύμφωνα με σχετικό σχέδιο </w:t>
      </w:r>
      <w:r>
        <w:rPr>
          <w:rFonts w:eastAsia="Times New Roman"/>
          <w:szCs w:val="24"/>
        </w:rPr>
        <w:t>π</w:t>
      </w:r>
      <w:r>
        <w:rPr>
          <w:rFonts w:eastAsia="Times New Roman"/>
          <w:szCs w:val="24"/>
        </w:rPr>
        <w:t xml:space="preserve">ροεδρικού </w:t>
      </w:r>
      <w:r>
        <w:rPr>
          <w:rFonts w:eastAsia="Times New Roman"/>
          <w:szCs w:val="24"/>
        </w:rPr>
        <w:t>δ</w:t>
      </w:r>
      <w:r>
        <w:rPr>
          <w:rFonts w:eastAsia="Times New Roman"/>
          <w:szCs w:val="24"/>
        </w:rPr>
        <w:t>ιατάγματος.</w:t>
      </w:r>
    </w:p>
    <w:p w14:paraId="02972B97" w14:textId="77777777" w:rsidR="006C06AB" w:rsidRDefault="00CE48E0">
      <w:pPr>
        <w:spacing w:before="100" w:beforeAutospacing="1" w:after="100" w:afterAutospacing="1" w:line="600" w:lineRule="auto"/>
        <w:ind w:firstLine="720"/>
        <w:contextualSpacing/>
        <w:jc w:val="both"/>
        <w:rPr>
          <w:rFonts w:eastAsia="Times New Roman"/>
          <w:szCs w:val="24"/>
        </w:rPr>
      </w:pPr>
      <w:r>
        <w:rPr>
          <w:rFonts w:eastAsia="Times New Roman"/>
          <w:szCs w:val="24"/>
        </w:rPr>
        <w:t xml:space="preserve">2. Η με αριθμό 1242/8-9-2016 επίκαιρη ερώτηση του Βουλευτή Κέρκυρας του Λαϊκού Συνδέσμου–Χρυσή Αυγή κ. Ιωάννη </w:t>
      </w:r>
      <w:proofErr w:type="spellStart"/>
      <w:r>
        <w:rPr>
          <w:rFonts w:eastAsia="Times New Roman"/>
          <w:szCs w:val="24"/>
        </w:rPr>
        <w:t>Αϊβατίδη</w:t>
      </w:r>
      <w:proofErr w:type="spellEnd"/>
      <w:r>
        <w:rPr>
          <w:rFonts w:eastAsia="Times New Roman"/>
          <w:szCs w:val="24"/>
        </w:rPr>
        <w:t xml:space="preserve"> προς τον Υπο</w:t>
      </w:r>
      <w:r>
        <w:rPr>
          <w:rFonts w:eastAsia="Times New Roman"/>
          <w:szCs w:val="24"/>
        </w:rPr>
        <w:t>υργό Εργασίας, Κοινωνικής Ασφάλισης και Κοινωνικής Αλληλεγγύης, σχετικά με την «αδυναμία εγκατάστασης των δικαιούχων στις εργατικές κατοικίες που βρίσκονται στην περιοχή του Αγ. Ιωάννη Κέρκυρας».</w:t>
      </w:r>
    </w:p>
    <w:p w14:paraId="02972B98" w14:textId="77777777" w:rsidR="006C06AB" w:rsidRDefault="00CE48E0">
      <w:pPr>
        <w:spacing w:before="100" w:beforeAutospacing="1" w:after="100" w:afterAutospacing="1" w:line="600" w:lineRule="auto"/>
        <w:ind w:firstLine="720"/>
        <w:contextualSpacing/>
        <w:jc w:val="both"/>
        <w:rPr>
          <w:rFonts w:eastAsia="Times New Roman"/>
          <w:szCs w:val="24"/>
        </w:rPr>
      </w:pPr>
      <w:r>
        <w:rPr>
          <w:rFonts w:eastAsia="Times New Roman"/>
          <w:szCs w:val="24"/>
        </w:rPr>
        <w:t xml:space="preserve">3. Η με αριθμό 1245/12-9-2016 επίκαιρη ερώτηση του Βουλευτή </w:t>
      </w:r>
      <w:r>
        <w:rPr>
          <w:rFonts w:eastAsia="Times New Roman"/>
          <w:szCs w:val="24"/>
        </w:rPr>
        <w:t xml:space="preserve">Ηρακλείου της Δημοκρατικής Συμπαράταξης ΠΑΣΟΚ–ΔΗΜΑΡ κ. Βασιλείου </w:t>
      </w:r>
      <w:proofErr w:type="spellStart"/>
      <w:r>
        <w:rPr>
          <w:rFonts w:eastAsia="Times New Roman"/>
          <w:szCs w:val="24"/>
        </w:rPr>
        <w:t>Κεγκέρογλου</w:t>
      </w:r>
      <w:proofErr w:type="spellEnd"/>
      <w:r>
        <w:rPr>
          <w:rFonts w:eastAsia="Times New Roman"/>
          <w:szCs w:val="24"/>
        </w:rPr>
        <w:t xml:space="preserve"> προς τον Υπουργό Οικονομικών, σχετικά με τη δυνατότητα ένταξης και επανένταξης στη ρύθμιση των </w:t>
      </w:r>
      <w:r>
        <w:rPr>
          <w:rFonts w:eastAsia="Times New Roman"/>
          <w:szCs w:val="24"/>
        </w:rPr>
        <w:t xml:space="preserve">εκατό </w:t>
      </w:r>
      <w:r>
        <w:rPr>
          <w:rFonts w:eastAsia="Times New Roman"/>
          <w:szCs w:val="24"/>
        </w:rPr>
        <w:t xml:space="preserve">δόσεων τόσο για οφειλές στο </w:t>
      </w:r>
      <w:r>
        <w:rPr>
          <w:rFonts w:eastAsia="Times New Roman"/>
          <w:szCs w:val="24"/>
        </w:rPr>
        <w:t>δ</w:t>
      </w:r>
      <w:r>
        <w:rPr>
          <w:rFonts w:eastAsia="Times New Roman"/>
          <w:szCs w:val="24"/>
        </w:rPr>
        <w:t xml:space="preserve">ημόσιο όσο και στα ασφαλιστικά </w:t>
      </w:r>
      <w:r>
        <w:rPr>
          <w:rFonts w:eastAsia="Times New Roman"/>
          <w:szCs w:val="24"/>
        </w:rPr>
        <w:t>τ</w:t>
      </w:r>
      <w:r>
        <w:rPr>
          <w:rFonts w:eastAsia="Times New Roman"/>
          <w:szCs w:val="24"/>
        </w:rPr>
        <w:t>αμεία.</w:t>
      </w:r>
    </w:p>
    <w:p w14:paraId="02972B99" w14:textId="77777777" w:rsidR="006C06AB" w:rsidRDefault="00CE48E0">
      <w:pPr>
        <w:spacing w:before="100" w:beforeAutospacing="1" w:after="100" w:afterAutospacing="1" w:line="600" w:lineRule="auto"/>
        <w:ind w:firstLine="720"/>
        <w:contextualSpacing/>
        <w:jc w:val="both"/>
        <w:rPr>
          <w:rFonts w:eastAsia="Times New Roman"/>
          <w:szCs w:val="24"/>
        </w:rPr>
      </w:pPr>
      <w:r>
        <w:rPr>
          <w:rFonts w:eastAsia="Times New Roman"/>
          <w:szCs w:val="24"/>
        </w:rPr>
        <w:lastRenderedPageBreak/>
        <w:t>4. Η με αρ</w:t>
      </w:r>
      <w:r>
        <w:rPr>
          <w:rFonts w:eastAsia="Times New Roman"/>
          <w:szCs w:val="24"/>
        </w:rPr>
        <w:t>ιθμό 1247/12-9-2016 επίκαιρη ερώτηση του Βουλευτή Αιτωλοακαρνανίας του Κομμουνιστικού Κόμματος Ελλάδ</w:t>
      </w:r>
      <w:r>
        <w:rPr>
          <w:rFonts w:eastAsia="Times New Roman"/>
          <w:szCs w:val="24"/>
        </w:rPr>
        <w:t>α</w:t>
      </w:r>
      <w:r>
        <w:rPr>
          <w:rFonts w:eastAsia="Times New Roman"/>
          <w:szCs w:val="24"/>
        </w:rPr>
        <w:t>ς κ. Νικολάου Μωραΐτη προς τον Υπουργό Αγροτικής Ανάπτυξης και Τροφίμων, σχετικά με τον αποκλεισμό από τη συνδεδεμένη ενίσχυση, με κριτήριο το άπιαστο όριο</w:t>
      </w:r>
      <w:r>
        <w:rPr>
          <w:rFonts w:eastAsia="Times New Roman"/>
          <w:szCs w:val="24"/>
        </w:rPr>
        <w:t xml:space="preserve"> των </w:t>
      </w:r>
      <w:proofErr w:type="spellStart"/>
      <w:r>
        <w:rPr>
          <w:rFonts w:eastAsia="Times New Roman"/>
          <w:szCs w:val="24"/>
        </w:rPr>
        <w:t>εκατόν</w:t>
      </w:r>
      <w:proofErr w:type="spellEnd"/>
      <w:r>
        <w:rPr>
          <w:rFonts w:eastAsia="Times New Roman"/>
          <w:szCs w:val="24"/>
        </w:rPr>
        <w:t xml:space="preserve"> είκοσι</w:t>
      </w:r>
      <w:r>
        <w:rPr>
          <w:rFonts w:eastAsia="Times New Roman"/>
          <w:szCs w:val="24"/>
        </w:rPr>
        <w:t xml:space="preserve"> κιλών γάλα ανά ζώο, για χιλιάδες κτηνοτρόφους με εγχώριες φυλές εντατικής βοσκής.</w:t>
      </w:r>
    </w:p>
    <w:p w14:paraId="02972B9A" w14:textId="77777777" w:rsidR="006C06AB" w:rsidRDefault="00CE48E0">
      <w:pPr>
        <w:spacing w:before="100" w:beforeAutospacing="1" w:after="100" w:afterAutospacing="1" w:line="600" w:lineRule="auto"/>
        <w:ind w:firstLine="720"/>
        <w:contextualSpacing/>
        <w:jc w:val="both"/>
        <w:rPr>
          <w:rFonts w:eastAsia="Times New Roman"/>
          <w:szCs w:val="24"/>
        </w:rPr>
      </w:pPr>
      <w:r>
        <w:rPr>
          <w:rFonts w:eastAsia="Times New Roman"/>
          <w:szCs w:val="24"/>
        </w:rPr>
        <w:t>5. Η με αριθμό 1202/30-8-2016 επίκαιρη ερώτηση του Βουλευτή Αργολίδ</w:t>
      </w:r>
      <w:r>
        <w:rPr>
          <w:rFonts w:eastAsia="Times New Roman"/>
          <w:szCs w:val="24"/>
        </w:rPr>
        <w:t>ο</w:t>
      </w:r>
      <w:r>
        <w:rPr>
          <w:rFonts w:eastAsia="Times New Roman"/>
          <w:szCs w:val="24"/>
        </w:rPr>
        <w:t>ς της Νέας Δημοκρατίας κ. Ιωάννη Ανδριανού προς τον Υπουργό Αγροτικής Ανάπτυξης και Τρο</w:t>
      </w:r>
      <w:r>
        <w:rPr>
          <w:rFonts w:eastAsia="Times New Roman"/>
          <w:szCs w:val="24"/>
        </w:rPr>
        <w:t xml:space="preserve">φίμων, σχετικά με την πορεία υλοποίησης των έργων του αρδευτικού δικτύου </w:t>
      </w:r>
      <w:proofErr w:type="spellStart"/>
      <w:r>
        <w:rPr>
          <w:rFonts w:eastAsia="Times New Roman"/>
          <w:szCs w:val="24"/>
        </w:rPr>
        <w:t>Αναβάλου</w:t>
      </w:r>
      <w:proofErr w:type="spellEnd"/>
      <w:r>
        <w:rPr>
          <w:rFonts w:eastAsia="Times New Roman"/>
          <w:szCs w:val="24"/>
        </w:rPr>
        <w:t xml:space="preserve"> Αργολίδας.</w:t>
      </w:r>
    </w:p>
    <w:p w14:paraId="02972B9B" w14:textId="77777777" w:rsidR="006C06AB" w:rsidRDefault="00CE48E0">
      <w:pPr>
        <w:spacing w:before="100" w:beforeAutospacing="1" w:after="100" w:afterAutospacing="1" w:line="600" w:lineRule="auto"/>
        <w:ind w:firstLine="720"/>
        <w:contextualSpacing/>
        <w:jc w:val="both"/>
        <w:rPr>
          <w:rFonts w:eastAsia="Times New Roman"/>
          <w:szCs w:val="24"/>
        </w:rPr>
      </w:pPr>
      <w:r>
        <w:rPr>
          <w:rFonts w:eastAsia="Times New Roman"/>
          <w:szCs w:val="24"/>
        </w:rPr>
        <w:t xml:space="preserve">6. Η με αριθμό 1194/29-8-2016 επίκαιρη ερώτηση του Βουλευτή Κιλκίς της Νέας Δημοκρατίας κ. Γεωργίου Γεωργαντά προς τον Υπουργό Παιδείας, Έρευνας και Θρησκευμάτων, </w:t>
      </w:r>
      <w:r>
        <w:rPr>
          <w:rFonts w:eastAsia="Times New Roman"/>
          <w:szCs w:val="24"/>
        </w:rPr>
        <w:t xml:space="preserve">σχετικά με την </w:t>
      </w:r>
      <w:proofErr w:type="spellStart"/>
      <w:r>
        <w:rPr>
          <w:rFonts w:eastAsia="Times New Roman"/>
          <w:szCs w:val="24"/>
        </w:rPr>
        <w:t>υποστελέχωση</w:t>
      </w:r>
      <w:proofErr w:type="spellEnd"/>
      <w:r>
        <w:rPr>
          <w:rFonts w:eastAsia="Times New Roman"/>
          <w:szCs w:val="24"/>
        </w:rPr>
        <w:t xml:space="preserve"> του ΤΕΙ Κιλκίς.</w:t>
      </w:r>
    </w:p>
    <w:p w14:paraId="02972B9C" w14:textId="77777777" w:rsidR="006C06AB" w:rsidRDefault="00CE48E0">
      <w:pPr>
        <w:spacing w:before="100" w:beforeAutospacing="1" w:after="100" w:afterAutospacing="1" w:line="600" w:lineRule="auto"/>
        <w:ind w:firstLine="720"/>
        <w:contextualSpacing/>
        <w:jc w:val="both"/>
        <w:rPr>
          <w:rFonts w:eastAsia="Times New Roman"/>
          <w:szCs w:val="24"/>
        </w:rPr>
      </w:pPr>
      <w:r>
        <w:rPr>
          <w:rFonts w:eastAsia="Times New Roman"/>
          <w:szCs w:val="24"/>
        </w:rPr>
        <w:lastRenderedPageBreak/>
        <w:t xml:space="preserve">7. Η με αριθμό 1190/29-8-2016 επίκαιρη ερώτηση της Βουλευτού Αττικής της Δημοκρατικής Συμπαράταξης ΠΑΣΟΚ–ΔΗΜΑΡ κ. Παρασκευής </w:t>
      </w:r>
      <w:proofErr w:type="spellStart"/>
      <w:r>
        <w:rPr>
          <w:rFonts w:eastAsia="Times New Roman"/>
          <w:szCs w:val="24"/>
        </w:rPr>
        <w:t>Χριστοφιλοπούλου</w:t>
      </w:r>
      <w:proofErr w:type="spellEnd"/>
      <w:r>
        <w:rPr>
          <w:rFonts w:eastAsia="Times New Roman"/>
          <w:szCs w:val="24"/>
        </w:rPr>
        <w:t xml:space="preserve"> προς τον Υπουργό Εσωτερικών και Διοικητικής Ανασυγκρότησης, σχετικά με</w:t>
      </w:r>
      <w:r>
        <w:rPr>
          <w:rFonts w:eastAsia="Times New Roman"/>
          <w:szCs w:val="24"/>
        </w:rPr>
        <w:t xml:space="preserve"> τον αποκλεισμό χιλιάδων παιδιών από τους παιδικούς σταθμούς της </w:t>
      </w:r>
      <w:r>
        <w:rPr>
          <w:rFonts w:eastAsia="Times New Roman"/>
          <w:szCs w:val="24"/>
        </w:rPr>
        <w:t>χ</w:t>
      </w:r>
      <w:r>
        <w:rPr>
          <w:rFonts w:eastAsia="Times New Roman"/>
          <w:szCs w:val="24"/>
        </w:rPr>
        <w:t>ώρας.</w:t>
      </w:r>
    </w:p>
    <w:p w14:paraId="02972B9D" w14:textId="77777777" w:rsidR="006C06AB" w:rsidRDefault="00CE48E0">
      <w:pPr>
        <w:spacing w:before="100" w:beforeAutospacing="1" w:after="100" w:afterAutospacing="1" w:line="600" w:lineRule="auto"/>
        <w:ind w:firstLine="720"/>
        <w:contextualSpacing/>
        <w:jc w:val="both"/>
        <w:rPr>
          <w:rFonts w:eastAsia="Times New Roman"/>
          <w:szCs w:val="24"/>
        </w:rPr>
      </w:pPr>
      <w:r>
        <w:rPr>
          <w:rFonts w:eastAsia="Times New Roman"/>
          <w:szCs w:val="24"/>
        </w:rPr>
        <w:t xml:space="preserve">8. Η με αριθμό 1211/5-9-2016 επίκαιρη ερώτηση του Βουλευτή </w:t>
      </w:r>
      <w:proofErr w:type="spellStart"/>
      <w:r>
        <w:rPr>
          <w:rFonts w:eastAsia="Times New Roman"/>
          <w:szCs w:val="24"/>
        </w:rPr>
        <w:t>Καρδίτσ</w:t>
      </w:r>
      <w:r>
        <w:rPr>
          <w:rFonts w:eastAsia="Times New Roman"/>
          <w:szCs w:val="24"/>
        </w:rPr>
        <w:t>η</w:t>
      </w:r>
      <w:r>
        <w:rPr>
          <w:rFonts w:eastAsia="Times New Roman"/>
          <w:szCs w:val="24"/>
        </w:rPr>
        <w:t>ς</w:t>
      </w:r>
      <w:proofErr w:type="spellEnd"/>
      <w:r>
        <w:rPr>
          <w:rFonts w:eastAsia="Times New Roman"/>
          <w:szCs w:val="24"/>
        </w:rPr>
        <w:t xml:space="preserve"> της Νέας Δημοκρατίας κ. Κωνσταντίνου Τσιάρα προς τον Υπουργό Εργασίας, Κοινωνικής Ασφάλισης και Κοινωνικής </w:t>
      </w:r>
      <w:r>
        <w:rPr>
          <w:rFonts w:eastAsia="Times New Roman"/>
          <w:szCs w:val="24"/>
        </w:rPr>
        <w:t>Αλληλεγγύης, σχετικά με τις αυξήσεις στις ασφαλιστικές εισφορές των αγροτών.</w:t>
      </w:r>
    </w:p>
    <w:p w14:paraId="02972B9E" w14:textId="77777777" w:rsidR="006C06AB" w:rsidRDefault="00CE48E0">
      <w:pPr>
        <w:spacing w:before="100" w:beforeAutospacing="1" w:after="100" w:afterAutospacing="1" w:line="600" w:lineRule="auto"/>
        <w:ind w:firstLine="720"/>
        <w:contextualSpacing/>
        <w:jc w:val="both"/>
        <w:rPr>
          <w:rFonts w:eastAsia="Times New Roman"/>
          <w:szCs w:val="24"/>
        </w:rPr>
      </w:pPr>
      <w:r>
        <w:rPr>
          <w:rFonts w:eastAsia="Times New Roman"/>
          <w:szCs w:val="24"/>
        </w:rPr>
        <w:t xml:space="preserve">9. Η με αριθμό 1204/30-8-2016 επίκαιρη ερώτηση του Βουλευτή Αχαΐας του Ποταμιού κ. </w:t>
      </w:r>
      <w:proofErr w:type="spellStart"/>
      <w:r>
        <w:rPr>
          <w:rFonts w:eastAsia="Times New Roman"/>
          <w:szCs w:val="24"/>
        </w:rPr>
        <w:t>Ιάσονα</w:t>
      </w:r>
      <w:proofErr w:type="spellEnd"/>
      <w:r>
        <w:rPr>
          <w:rFonts w:eastAsia="Times New Roman"/>
          <w:szCs w:val="24"/>
        </w:rPr>
        <w:t xml:space="preserve"> Φωτήλα προς τον Υπουργό Εσωτερικών και Διοικητικής Ανασυγκρότησης, σχετικά με την αύξηση </w:t>
      </w:r>
      <w:r>
        <w:rPr>
          <w:rFonts w:eastAsia="Times New Roman"/>
          <w:szCs w:val="24"/>
        </w:rPr>
        <w:t>της παραβατικότητας με θύμα τους πολίτες.</w:t>
      </w:r>
    </w:p>
    <w:p w14:paraId="02972B9F" w14:textId="77777777" w:rsidR="006C06AB" w:rsidRDefault="00CE48E0">
      <w:pPr>
        <w:widowControl w:val="0"/>
        <w:autoSpaceDE w:val="0"/>
        <w:autoSpaceDN w:val="0"/>
        <w:adjustRightInd w:val="0"/>
        <w:spacing w:line="600" w:lineRule="auto"/>
        <w:ind w:firstLine="720"/>
        <w:contextualSpacing/>
        <w:jc w:val="both"/>
        <w:rPr>
          <w:rFonts w:eastAsia="Times New Roman"/>
          <w:szCs w:val="24"/>
        </w:rPr>
      </w:pPr>
      <w:r>
        <w:rPr>
          <w:rFonts w:eastAsia="Times New Roman"/>
          <w:szCs w:val="24"/>
        </w:rPr>
        <w:t>Κυρίες και κύριοι συνάδελφοι, εισερχόμαστε στην ημερήσια διάταξη της</w:t>
      </w:r>
    </w:p>
    <w:p w14:paraId="02972BA0" w14:textId="77777777" w:rsidR="006C06AB" w:rsidRDefault="00CE48E0">
      <w:pPr>
        <w:widowControl w:val="0"/>
        <w:autoSpaceDE w:val="0"/>
        <w:autoSpaceDN w:val="0"/>
        <w:adjustRightInd w:val="0"/>
        <w:spacing w:line="600" w:lineRule="auto"/>
        <w:ind w:firstLine="720"/>
        <w:contextualSpacing/>
        <w:jc w:val="center"/>
        <w:rPr>
          <w:rFonts w:eastAsia="Times New Roman"/>
          <w:b/>
          <w:bCs/>
          <w:szCs w:val="24"/>
        </w:rPr>
      </w:pPr>
      <w:r>
        <w:rPr>
          <w:rFonts w:eastAsia="Times New Roman"/>
          <w:b/>
          <w:bCs/>
          <w:szCs w:val="24"/>
        </w:rPr>
        <w:t>ΝΟΜΟΘΕΤΙΚΗΣ ΕΡΓΑΣΙΑΣ</w:t>
      </w:r>
    </w:p>
    <w:p w14:paraId="02972BA1" w14:textId="77777777" w:rsidR="006C06AB" w:rsidRDefault="00CE48E0">
      <w:pPr>
        <w:spacing w:line="600" w:lineRule="auto"/>
        <w:ind w:firstLine="720"/>
        <w:contextualSpacing/>
        <w:jc w:val="both"/>
        <w:rPr>
          <w:rFonts w:eastAsia="Times New Roman"/>
          <w:szCs w:val="24"/>
        </w:rPr>
      </w:pPr>
      <w:r>
        <w:rPr>
          <w:rFonts w:eastAsia="Times New Roman"/>
          <w:szCs w:val="24"/>
        </w:rPr>
        <w:lastRenderedPageBreak/>
        <w:t>Μόνη συζήτηση και ψήφιση επί της αρχής, των άρθρων και του συνόλου του σχεδίου νόμου του Υπουργείου Οικονομίας, Ανάπτυξης κα</w:t>
      </w:r>
      <w:r>
        <w:rPr>
          <w:rFonts w:eastAsia="Times New Roman"/>
          <w:szCs w:val="24"/>
        </w:rPr>
        <w:t>ι Τουρισμού</w:t>
      </w:r>
      <w:r>
        <w:rPr>
          <w:rFonts w:eastAsia="Times New Roman"/>
          <w:szCs w:val="24"/>
        </w:rPr>
        <w:t>:</w:t>
      </w:r>
      <w:r>
        <w:rPr>
          <w:rFonts w:eastAsia="Times New Roman"/>
          <w:szCs w:val="24"/>
        </w:rPr>
        <w:t xml:space="preserve"> «Κύρωση του Τριμερούς Μνημονίου Κατανόησης μεταξύ της Κυβέρνησης της Ελληνικής Δημοκρατίας, της Κυβέρνησης της Αραβικής Δημοκρατίας της Αιγύπτου και της Κυβέρνησης της Κυπριακής Δημοκρατίας για τη συνεργασία στον τομέα του τουρισμού». </w:t>
      </w:r>
    </w:p>
    <w:p w14:paraId="02972BA2" w14:textId="77777777" w:rsidR="006C06AB" w:rsidRDefault="00CE48E0">
      <w:pPr>
        <w:spacing w:line="600" w:lineRule="auto"/>
        <w:ind w:firstLine="720"/>
        <w:contextualSpacing/>
        <w:jc w:val="both"/>
        <w:rPr>
          <w:rFonts w:eastAsia="Times New Roman" w:cs="Times New Roman"/>
          <w:szCs w:val="24"/>
        </w:rPr>
      </w:pPr>
      <w:r>
        <w:rPr>
          <w:rFonts w:eastAsia="Times New Roman" w:cs="Times New Roman"/>
          <w:szCs w:val="24"/>
        </w:rPr>
        <w:t xml:space="preserve">Το </w:t>
      </w:r>
      <w:r>
        <w:rPr>
          <w:rFonts w:eastAsia="Times New Roman" w:cs="Times New Roman"/>
          <w:szCs w:val="24"/>
        </w:rPr>
        <w:t>νομοσχέδιο ψηφίστηκε στη Διαρκή Επιτροπή κατά πλειοψηφία. Εισάγεται προς συζήτηση στη Βουλή με τη διαδικασία του άρθρου 108 του Κανονισμού της Βουλής. Δηλαδή μπορούν να λάβουν το</w:t>
      </w:r>
      <w:r>
        <w:rPr>
          <w:rFonts w:eastAsia="Times New Roman" w:cs="Times New Roman"/>
          <w:szCs w:val="24"/>
        </w:rPr>
        <w:t>ν</w:t>
      </w:r>
      <w:r>
        <w:rPr>
          <w:rFonts w:eastAsia="Times New Roman" w:cs="Times New Roman"/>
          <w:szCs w:val="24"/>
        </w:rPr>
        <w:t xml:space="preserve"> λόγο όσοι έχουν αντίρρηση επί της κυρώσεως αυτής της </w:t>
      </w:r>
      <w:r>
        <w:rPr>
          <w:rFonts w:eastAsia="Times New Roman" w:cs="Times New Roman"/>
          <w:szCs w:val="24"/>
        </w:rPr>
        <w:t>σ</w:t>
      </w:r>
      <w:r>
        <w:rPr>
          <w:rFonts w:eastAsia="Times New Roman" w:cs="Times New Roman"/>
          <w:szCs w:val="24"/>
        </w:rPr>
        <w:t>υμφωνίας.</w:t>
      </w:r>
    </w:p>
    <w:p w14:paraId="02972BA3" w14:textId="77777777" w:rsidR="006C06AB" w:rsidRDefault="00CE48E0">
      <w:pPr>
        <w:spacing w:line="600" w:lineRule="auto"/>
        <w:ind w:firstLine="720"/>
        <w:contextualSpacing/>
        <w:jc w:val="both"/>
        <w:rPr>
          <w:rFonts w:eastAsia="Times New Roman" w:cs="Times New Roman"/>
          <w:szCs w:val="24"/>
        </w:rPr>
      </w:pPr>
      <w:r>
        <w:rPr>
          <w:rFonts w:eastAsia="Times New Roman" w:cs="Times New Roman"/>
          <w:szCs w:val="24"/>
        </w:rPr>
        <w:t>Υπάρχει κάπο</w:t>
      </w:r>
      <w:r>
        <w:rPr>
          <w:rFonts w:eastAsia="Times New Roman" w:cs="Times New Roman"/>
          <w:szCs w:val="24"/>
        </w:rPr>
        <w:t>ιος συνάδελφος που θέλει να λάβει το</w:t>
      </w:r>
      <w:r>
        <w:rPr>
          <w:rFonts w:eastAsia="Times New Roman" w:cs="Times New Roman"/>
          <w:szCs w:val="24"/>
        </w:rPr>
        <w:t>ν</w:t>
      </w:r>
      <w:r>
        <w:rPr>
          <w:rFonts w:eastAsia="Times New Roman" w:cs="Times New Roman"/>
          <w:szCs w:val="24"/>
        </w:rPr>
        <w:t xml:space="preserve"> λόγο; </w:t>
      </w:r>
    </w:p>
    <w:p w14:paraId="02972BA4" w14:textId="77777777" w:rsidR="006C06AB" w:rsidRDefault="00CE48E0">
      <w:pPr>
        <w:spacing w:line="600" w:lineRule="auto"/>
        <w:ind w:firstLine="720"/>
        <w:contextualSpacing/>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Κύριε Πρόεδρε, μπορώ να έχω τον λόγο; </w:t>
      </w:r>
    </w:p>
    <w:p w14:paraId="02972BA5" w14:textId="77777777" w:rsidR="006C06AB" w:rsidRDefault="00CE48E0">
      <w:pPr>
        <w:spacing w:line="600" w:lineRule="auto"/>
        <w:ind w:firstLine="720"/>
        <w:contextualSpacing/>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 xml:space="preserve">Έχετε τον λόγο, κύριε </w:t>
      </w:r>
      <w:proofErr w:type="spellStart"/>
      <w:r>
        <w:rPr>
          <w:rFonts w:eastAsia="Times New Roman"/>
          <w:szCs w:val="24"/>
        </w:rPr>
        <w:t>Κατσώτη</w:t>
      </w:r>
      <w:proofErr w:type="spellEnd"/>
      <w:r>
        <w:rPr>
          <w:rFonts w:eastAsia="Times New Roman"/>
          <w:szCs w:val="24"/>
        </w:rPr>
        <w:t>.</w:t>
      </w:r>
    </w:p>
    <w:p w14:paraId="02972BA6" w14:textId="77777777" w:rsidR="006C06AB" w:rsidRDefault="00CE48E0">
      <w:pPr>
        <w:spacing w:line="600" w:lineRule="auto"/>
        <w:ind w:firstLine="720"/>
        <w:contextualSpacing/>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Ευχαριστώ, κύριε Πρόεδρε.</w:t>
      </w:r>
    </w:p>
    <w:p w14:paraId="02972BA7" w14:textId="77777777" w:rsidR="006C06AB" w:rsidRDefault="00CE48E0">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Το ΚΚΕ, όπως είπαμε και στην </w:t>
      </w:r>
      <w:r>
        <w:rPr>
          <w:rFonts w:eastAsia="Times New Roman" w:cs="Times New Roman"/>
          <w:szCs w:val="24"/>
        </w:rPr>
        <w:t>ε</w:t>
      </w:r>
      <w:r>
        <w:rPr>
          <w:rFonts w:eastAsia="Times New Roman" w:cs="Times New Roman"/>
          <w:szCs w:val="24"/>
        </w:rPr>
        <w:t>πιτροπή, τοπο</w:t>
      </w:r>
      <w:r>
        <w:rPr>
          <w:rFonts w:eastAsia="Times New Roman" w:cs="Times New Roman"/>
          <w:szCs w:val="24"/>
        </w:rPr>
        <w:t xml:space="preserve">θετείται σε κάθε σχέδιο νόμου από τη σκοπιά των εργαζομένων και των άλλων λαϊκών στρωμάτων, αν ικανοποιούνται οι λαϊκές, εργατικές ανάγκες ή οι στρατηγικές του κεφαλαίου. </w:t>
      </w:r>
    </w:p>
    <w:p w14:paraId="02972BA8" w14:textId="77777777" w:rsidR="006C06AB" w:rsidRDefault="00CE48E0">
      <w:pPr>
        <w:spacing w:line="600" w:lineRule="auto"/>
        <w:ind w:firstLine="720"/>
        <w:contextualSpacing/>
        <w:jc w:val="both"/>
        <w:rPr>
          <w:rFonts w:eastAsia="Times New Roman" w:cs="Times New Roman"/>
          <w:szCs w:val="24"/>
        </w:rPr>
      </w:pPr>
      <w:r>
        <w:rPr>
          <w:rFonts w:eastAsia="Times New Roman" w:cs="Times New Roman"/>
          <w:szCs w:val="24"/>
        </w:rPr>
        <w:t>Στον τουρισμό αποκαλύπτεται πλήρως ποια ανάπτυξη ευαγγελίζεται η Κυβέρνηση σήμερα κα</w:t>
      </w:r>
      <w:r>
        <w:rPr>
          <w:rFonts w:eastAsia="Times New Roman" w:cs="Times New Roman"/>
          <w:szCs w:val="24"/>
        </w:rPr>
        <w:t xml:space="preserve">ι ποιον αυτή υπηρετεί. Οι εξήντα διακλαδικές συμφωνίες, όπως ειπώθηκε και στην </w:t>
      </w:r>
      <w:r>
        <w:rPr>
          <w:rFonts w:eastAsia="Times New Roman" w:cs="Times New Roman"/>
          <w:szCs w:val="24"/>
        </w:rPr>
        <w:t>ε</w:t>
      </w:r>
      <w:r>
        <w:rPr>
          <w:rFonts w:eastAsia="Times New Roman" w:cs="Times New Roman"/>
          <w:szCs w:val="24"/>
        </w:rPr>
        <w:t xml:space="preserve">πιτροπή, που έχουν γίνει ως τώρα, τα προκλητικά κίνητρα με φοροαπαλλαγές, πολύμορφες ενισχύσεις, προνόμια είχαν τη συμβολή τους στην τουριστική ανάπτυξη. </w:t>
      </w:r>
    </w:p>
    <w:p w14:paraId="02972BA9" w14:textId="77777777" w:rsidR="006C06AB" w:rsidRDefault="00CE48E0">
      <w:pPr>
        <w:spacing w:line="600" w:lineRule="auto"/>
        <w:ind w:firstLine="720"/>
        <w:contextualSpacing/>
        <w:jc w:val="both"/>
        <w:rPr>
          <w:rFonts w:eastAsia="Times New Roman" w:cs="Times New Roman"/>
          <w:szCs w:val="24"/>
        </w:rPr>
      </w:pPr>
      <w:r>
        <w:rPr>
          <w:rFonts w:eastAsia="Times New Roman" w:cs="Times New Roman"/>
          <w:szCs w:val="24"/>
        </w:rPr>
        <w:t>Πάνω απ’ όλα, όμως, η</w:t>
      </w:r>
      <w:r>
        <w:rPr>
          <w:rFonts w:eastAsia="Times New Roman" w:cs="Times New Roman"/>
          <w:szCs w:val="24"/>
        </w:rPr>
        <w:t xml:space="preserve"> μεγαλύτερη συμβολή σε αυτή την ενίσχυση της ανταγωνιστικότητας των τουριστικών επιχειρήσεων είναι οι μεγάλες ανατροπές που έχετε επιβάλει όλοι σας -και η Νέα Δημοκρατία και το ΠΑΣΟΚ και οι προηγούμενες κυβερνήσεις, αλλά τις διατηρεί σήμερα ο ΣΥΡΙΖΑ και τι</w:t>
      </w:r>
      <w:r>
        <w:rPr>
          <w:rFonts w:eastAsia="Times New Roman" w:cs="Times New Roman"/>
          <w:szCs w:val="24"/>
        </w:rPr>
        <w:t xml:space="preserve">ς επεκτείνει- ενάντια στους εργαζόμενους για τη μείωση του λεγόμενου εργατικού κόστους. Έχετε δημιουργήσει μεσαιωνικές συνθήκες δουλειάς, συνθήκες γαλέρας. </w:t>
      </w:r>
    </w:p>
    <w:p w14:paraId="02972BAA" w14:textId="77777777" w:rsidR="006C06AB" w:rsidRDefault="00CE48E0">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Η Κυβέρνηση ΣΥΡΙΖΑ-ΑΝΕΛ συνεχίζει από εκεί που σταμάτησαν οι προηγούμενοι. Ικανοποιεί πάνω απ’ όλα </w:t>
      </w:r>
      <w:r>
        <w:rPr>
          <w:rFonts w:eastAsia="Times New Roman" w:cs="Times New Roman"/>
          <w:szCs w:val="24"/>
        </w:rPr>
        <w:t>τις ανάγκες των μεγάλων τουριστικών επιχειρήσεων, ενισχύει τις επιλογές τους για προσέγγιση τουριστών από το εξωτερικό και ιδιαίτερα ποιοτικών τουριστών, δηλαδή με υψηλό βαλάντιο. Η στρατηγική που ακολουθεί είναι στρατηγική που έχουν οι μεγάλοι παίκτες στο</w:t>
      </w:r>
      <w:r>
        <w:rPr>
          <w:rFonts w:eastAsia="Times New Roman" w:cs="Times New Roman"/>
          <w:szCs w:val="24"/>
        </w:rPr>
        <w:t xml:space="preserve">ν τουρισμό, αυτοί που θα αυξήσουν την ανταγωνιστικότητά τους, δηλαδή την κερδοφορία τους. Ό,τι μπαίνει εμπόδιο σε αυτή τη στρατηγική, η Κυβέρνηση και οι </w:t>
      </w:r>
      <w:proofErr w:type="spellStart"/>
      <w:r>
        <w:rPr>
          <w:rFonts w:eastAsia="Times New Roman" w:cs="Times New Roman"/>
          <w:szCs w:val="24"/>
        </w:rPr>
        <w:t>μεγαλοξενοδόχοι</w:t>
      </w:r>
      <w:proofErr w:type="spellEnd"/>
      <w:r>
        <w:rPr>
          <w:rFonts w:eastAsia="Times New Roman" w:cs="Times New Roman"/>
          <w:szCs w:val="24"/>
        </w:rPr>
        <w:t>, σε συνεργασία και με αποφασιστικότητα, το ξεπερνούν. Ιδιωτικοποιήσεις αεροδρομίων, λιμ</w:t>
      </w:r>
      <w:r>
        <w:rPr>
          <w:rFonts w:eastAsia="Times New Roman" w:cs="Times New Roman"/>
          <w:szCs w:val="24"/>
        </w:rPr>
        <w:t xml:space="preserve">ανιών, βουνών, εκτάσεων γης φιλέτα, με την ταυτόχρονη αλλαγή χρήσεων γης υπηρετούν τους σχεδιασμούς για τις επενδύσεις.    </w:t>
      </w:r>
    </w:p>
    <w:p w14:paraId="02972BAB" w14:textId="77777777" w:rsidR="006C06AB" w:rsidRDefault="00CE48E0">
      <w:pPr>
        <w:tabs>
          <w:tab w:val="left" w:pos="3695"/>
        </w:tabs>
        <w:spacing w:line="600" w:lineRule="auto"/>
        <w:ind w:firstLine="720"/>
        <w:contextualSpacing/>
        <w:jc w:val="both"/>
        <w:rPr>
          <w:rFonts w:eastAsia="Times New Roman"/>
          <w:szCs w:val="24"/>
        </w:rPr>
      </w:pPr>
      <w:r>
        <w:rPr>
          <w:rFonts w:eastAsia="Times New Roman"/>
          <w:szCs w:val="24"/>
        </w:rPr>
        <w:t>Αυτά αξιοποιούν, όπως βέβαια και το φιλικό επενδυτικό περιβάλλον, που δημιουργήθηκε και συνεχίζεται να δημιουργείται με κίνητρα, προ</w:t>
      </w:r>
      <w:r>
        <w:rPr>
          <w:rFonts w:eastAsia="Times New Roman"/>
          <w:szCs w:val="24"/>
        </w:rPr>
        <w:t>νόμια, φοροαπαλλαγές των μεγάλων επιχειρηματικών ομίλων, αλλά πάνω απ’ όλα –όπως είπαμε- με τη συντριβή των εργασιακών δικαιωμάτων.</w:t>
      </w:r>
    </w:p>
    <w:p w14:paraId="02972BAC" w14:textId="77777777" w:rsidR="006C06AB" w:rsidRDefault="00CE48E0">
      <w:pPr>
        <w:tabs>
          <w:tab w:val="left" w:pos="3695"/>
        </w:tabs>
        <w:spacing w:line="600" w:lineRule="auto"/>
        <w:ind w:firstLine="720"/>
        <w:contextualSpacing/>
        <w:jc w:val="both"/>
        <w:rPr>
          <w:rFonts w:eastAsia="Times New Roman"/>
          <w:szCs w:val="24"/>
        </w:rPr>
      </w:pPr>
      <w:r>
        <w:rPr>
          <w:rFonts w:eastAsia="Times New Roman"/>
          <w:szCs w:val="24"/>
        </w:rPr>
        <w:lastRenderedPageBreak/>
        <w:t xml:space="preserve">Οι </w:t>
      </w:r>
      <w:proofErr w:type="spellStart"/>
      <w:r>
        <w:rPr>
          <w:rFonts w:eastAsia="Times New Roman"/>
          <w:szCs w:val="24"/>
        </w:rPr>
        <w:t>εκατόν</w:t>
      </w:r>
      <w:proofErr w:type="spellEnd"/>
      <w:r>
        <w:rPr>
          <w:rFonts w:eastAsia="Times New Roman"/>
          <w:szCs w:val="24"/>
        </w:rPr>
        <w:t xml:space="preserve"> εξήντα φάκελοι, κυρία Υπουργέ, -όπως είπατε και στην </w:t>
      </w:r>
      <w:r>
        <w:rPr>
          <w:rFonts w:eastAsia="Times New Roman"/>
          <w:szCs w:val="24"/>
        </w:rPr>
        <w:t>ε</w:t>
      </w:r>
      <w:r>
        <w:rPr>
          <w:rFonts w:eastAsia="Times New Roman"/>
          <w:szCs w:val="24"/>
        </w:rPr>
        <w:t xml:space="preserve">πιτροπή- για τα </w:t>
      </w:r>
      <w:proofErr w:type="spellStart"/>
      <w:r>
        <w:rPr>
          <w:rFonts w:eastAsia="Times New Roman"/>
          <w:szCs w:val="24"/>
        </w:rPr>
        <w:t>πεντάστερα</w:t>
      </w:r>
      <w:proofErr w:type="spellEnd"/>
      <w:r>
        <w:rPr>
          <w:rFonts w:eastAsia="Times New Roman"/>
          <w:szCs w:val="24"/>
        </w:rPr>
        <w:t xml:space="preserve"> και τα </w:t>
      </w:r>
      <w:proofErr w:type="spellStart"/>
      <w:r>
        <w:rPr>
          <w:rFonts w:eastAsia="Times New Roman"/>
          <w:szCs w:val="24"/>
        </w:rPr>
        <w:t>τετράστερα</w:t>
      </w:r>
      <w:proofErr w:type="spellEnd"/>
      <w:r>
        <w:rPr>
          <w:rFonts w:eastAsia="Times New Roman"/>
          <w:szCs w:val="24"/>
        </w:rPr>
        <w:t xml:space="preserve"> ξενοδοχεία που </w:t>
      </w:r>
      <w:r>
        <w:rPr>
          <w:rFonts w:eastAsia="Times New Roman"/>
          <w:szCs w:val="24"/>
        </w:rPr>
        <w:t xml:space="preserve">είναι για </w:t>
      </w:r>
      <w:proofErr w:type="spellStart"/>
      <w:r>
        <w:rPr>
          <w:rFonts w:eastAsia="Times New Roman"/>
          <w:szCs w:val="24"/>
        </w:rPr>
        <w:t>αδειοδότηση</w:t>
      </w:r>
      <w:proofErr w:type="spellEnd"/>
      <w:r>
        <w:rPr>
          <w:rFonts w:eastAsia="Times New Roman"/>
          <w:szCs w:val="24"/>
        </w:rPr>
        <w:t xml:space="preserve"> καθώς και τα δεκαπέντε πολύ μεγάλα σύνθετα καταλύματα δείχνουν ότι η ανάπτυξη γίνεται πάνω στα συντρίμμια των εργασιακών δικαιωμάτων. Η δίκαιη ανάπτυξη που προβάλλει η Κυβέρνηση αφορά τα κέρδη των επιχειρηματικών ομίλων</w:t>
      </w:r>
      <w:r>
        <w:rPr>
          <w:rFonts w:eastAsia="Times New Roman"/>
          <w:szCs w:val="24"/>
        </w:rPr>
        <w:t>,</w:t>
      </w:r>
      <w:r>
        <w:rPr>
          <w:rFonts w:eastAsia="Times New Roman"/>
          <w:szCs w:val="24"/>
        </w:rPr>
        <w:t xml:space="preserve"> που διασφαλίζ</w:t>
      </w:r>
      <w:r>
        <w:rPr>
          <w:rFonts w:eastAsia="Times New Roman"/>
          <w:szCs w:val="24"/>
        </w:rPr>
        <w:t xml:space="preserve">ονται με την πολύμορφη στήριξη και κυρίως με την εργασιακή ζούγκλα για τους εργαζόμενους. </w:t>
      </w:r>
    </w:p>
    <w:p w14:paraId="02972BAD" w14:textId="77777777" w:rsidR="006C06AB" w:rsidRDefault="00CE48E0">
      <w:pPr>
        <w:tabs>
          <w:tab w:val="left" w:pos="3695"/>
        </w:tabs>
        <w:spacing w:line="600" w:lineRule="auto"/>
        <w:ind w:firstLine="720"/>
        <w:contextualSpacing/>
        <w:jc w:val="both"/>
        <w:rPr>
          <w:rFonts w:eastAsia="Times New Roman"/>
          <w:szCs w:val="24"/>
        </w:rPr>
      </w:pPr>
      <w:r>
        <w:rPr>
          <w:rFonts w:eastAsia="Times New Roman"/>
          <w:szCs w:val="24"/>
        </w:rPr>
        <w:t>Είναι γνωστό ότι η τουριστική περίοδος</w:t>
      </w:r>
      <w:r>
        <w:rPr>
          <w:rFonts w:eastAsia="Times New Roman"/>
          <w:szCs w:val="24"/>
        </w:rPr>
        <w:t>,</w:t>
      </w:r>
      <w:r>
        <w:rPr>
          <w:rFonts w:eastAsia="Times New Roman"/>
          <w:szCs w:val="24"/>
        </w:rPr>
        <w:t xml:space="preserve"> που προχωρά στο τέλος της, αφήνει πίσω συντρίμμια για τους εργαζόμενους. Είναι επίσης, γνωστό ότι φέτος οκτώ στους δέκα δεν μ</w:t>
      </w:r>
      <w:r>
        <w:rPr>
          <w:rFonts w:eastAsia="Times New Roman"/>
          <w:szCs w:val="24"/>
        </w:rPr>
        <w:t>πόρεσαν να κάνουν διακοπές. Από τους εργαζόμενους, οι οποίοι είναι αποκαμωμένοι από την τουριστική περίοδο, με μεγάλη εντατικοποίηση της δουλειάς, με πολλές λιποθυμίες, πολλοί είναι απλήρωτοι. Τώρα</w:t>
      </w:r>
      <w:r>
        <w:rPr>
          <w:rFonts w:eastAsia="Times New Roman"/>
          <w:szCs w:val="24"/>
        </w:rPr>
        <w:t>,</w:t>
      </w:r>
      <w:r>
        <w:rPr>
          <w:rFonts w:eastAsia="Times New Roman"/>
          <w:szCs w:val="24"/>
        </w:rPr>
        <w:t xml:space="preserve"> παρ’ όλο που μιλάμε για είκοσι εννέα εκατομμύρια τουρίστε</w:t>
      </w:r>
      <w:r>
        <w:rPr>
          <w:rFonts w:eastAsia="Times New Roman"/>
          <w:szCs w:val="24"/>
        </w:rPr>
        <w:t>ς –όπως ειπώθηκε και το επανέλαβε και η Υπουργός</w:t>
      </w:r>
      <w:r>
        <w:rPr>
          <w:rFonts w:eastAsia="Times New Roman"/>
          <w:szCs w:val="24"/>
        </w:rPr>
        <w:t>–</w:t>
      </w:r>
      <w:r>
        <w:rPr>
          <w:rFonts w:eastAsia="Times New Roman"/>
          <w:szCs w:val="24"/>
        </w:rPr>
        <w:t xml:space="preserve"> και μιλάμε για αύξηση των εσόδων και των κερδών</w:t>
      </w:r>
      <w:r>
        <w:rPr>
          <w:rFonts w:eastAsia="Times New Roman"/>
          <w:szCs w:val="24"/>
        </w:rPr>
        <w:t>,</w:t>
      </w:r>
      <w:r>
        <w:rPr>
          <w:rFonts w:eastAsia="Times New Roman"/>
          <w:szCs w:val="24"/>
        </w:rPr>
        <w:t xml:space="preserve"> οι εργαζόμενοι απασχολήθηκαν λιγότερες ημέρες, οι μισθοί τους ήταν πολύ μικρότεροι. Με δυσκολία θα βγάλουν τον χειμώνα.</w:t>
      </w:r>
    </w:p>
    <w:p w14:paraId="02972BAE" w14:textId="77777777" w:rsidR="006C06AB" w:rsidRDefault="00CE48E0">
      <w:pPr>
        <w:tabs>
          <w:tab w:val="left" w:pos="3695"/>
        </w:tabs>
        <w:spacing w:line="600" w:lineRule="auto"/>
        <w:ind w:firstLine="720"/>
        <w:contextualSpacing/>
        <w:jc w:val="both"/>
        <w:rPr>
          <w:rFonts w:eastAsia="Times New Roman"/>
          <w:szCs w:val="24"/>
        </w:rPr>
      </w:pPr>
      <w:r>
        <w:rPr>
          <w:rFonts w:eastAsia="Times New Roman"/>
          <w:szCs w:val="24"/>
        </w:rPr>
        <w:lastRenderedPageBreak/>
        <w:t>Είναι γνωστό ότι οι κλαδικές συλλογικ</w:t>
      </w:r>
      <w:r>
        <w:rPr>
          <w:rFonts w:eastAsia="Times New Roman"/>
          <w:szCs w:val="24"/>
        </w:rPr>
        <w:t>ές συμβάσεις εργασίας έχουν καταργηθεί. Οι εργοδότες δεν τις εφαρμόζουν, αλλά όλα αυτά τα ζητήματα που αφορούν τους εργαζόμενους είναι εκτός του Υπουργείου Τουριστικής Ανάπτυξης. Το Υπουργείο είναι Υπουργείο των ξενοδόχων και ενισχύει τη στρατηγική τους, τ</w:t>
      </w:r>
      <w:r>
        <w:rPr>
          <w:rFonts w:eastAsia="Times New Roman"/>
          <w:szCs w:val="24"/>
        </w:rPr>
        <w:t xml:space="preserve">ους σχεδιασμούς τους συνολικά στη χώρα αλλά και στο εξωτερικό. </w:t>
      </w:r>
    </w:p>
    <w:p w14:paraId="02972BAF" w14:textId="77777777" w:rsidR="006C06AB" w:rsidRDefault="00CE48E0">
      <w:pPr>
        <w:tabs>
          <w:tab w:val="left" w:pos="3695"/>
        </w:tabs>
        <w:spacing w:line="600" w:lineRule="auto"/>
        <w:ind w:firstLine="720"/>
        <w:contextualSpacing/>
        <w:jc w:val="both"/>
        <w:rPr>
          <w:rFonts w:eastAsia="Times New Roman"/>
          <w:szCs w:val="24"/>
        </w:rPr>
      </w:pPr>
      <w:r>
        <w:rPr>
          <w:rFonts w:eastAsia="Times New Roman"/>
          <w:szCs w:val="24"/>
        </w:rPr>
        <w:t xml:space="preserve">Το μνημόνιο που συζητάμε είναι συνέχεια των συμφωνιών που έχουν υπογράψει όλες οι ελληνικές κυβερνήσεις για λογαριασμό των στρατηγικών σχεδιασμών της αστικής τάξης. Ποιοι είναι αυτοί; Είναι η </w:t>
      </w:r>
      <w:r>
        <w:rPr>
          <w:rFonts w:eastAsia="Times New Roman"/>
          <w:szCs w:val="24"/>
        </w:rPr>
        <w:t xml:space="preserve">Ελλάδα να γίνει μεταφορικός και ενεργειακός κόμβος και βέβαια μια χώρα τουριστική. </w:t>
      </w:r>
    </w:p>
    <w:p w14:paraId="02972BB0" w14:textId="77777777" w:rsidR="006C06AB" w:rsidRDefault="00CE48E0">
      <w:pPr>
        <w:tabs>
          <w:tab w:val="left" w:pos="3695"/>
        </w:tabs>
        <w:spacing w:line="600" w:lineRule="auto"/>
        <w:ind w:firstLine="720"/>
        <w:contextualSpacing/>
        <w:jc w:val="both"/>
        <w:rPr>
          <w:rFonts w:eastAsia="Times New Roman"/>
          <w:szCs w:val="24"/>
        </w:rPr>
      </w:pPr>
      <w:r>
        <w:rPr>
          <w:rFonts w:eastAsia="Times New Roman"/>
          <w:szCs w:val="24"/>
        </w:rPr>
        <w:t>Το συγκεκριμένο μνημόνιο εξειδικεύεται στον τουριστικό τομέα. Εξυπηρετεί τους γενικότερους σχεδιασμούς του μονοπωλιακού κεφαλαίου που επενδύει στον τουρισμό, σχεδιασμοί που</w:t>
      </w:r>
      <w:r>
        <w:rPr>
          <w:rFonts w:eastAsia="Times New Roman"/>
          <w:szCs w:val="24"/>
        </w:rPr>
        <w:t xml:space="preserve"> εκφράζονται και στις επεξεργασίες του Συνδέσμου Ελληνικών Τουριστικών Επιχειρήσεων.</w:t>
      </w:r>
    </w:p>
    <w:p w14:paraId="02972BB1" w14:textId="77777777" w:rsidR="006C06AB" w:rsidRDefault="00CE48E0">
      <w:pPr>
        <w:tabs>
          <w:tab w:val="left" w:pos="3695"/>
        </w:tabs>
        <w:spacing w:line="600" w:lineRule="auto"/>
        <w:ind w:firstLine="720"/>
        <w:contextualSpacing/>
        <w:jc w:val="both"/>
        <w:rPr>
          <w:rFonts w:eastAsia="Times New Roman"/>
          <w:szCs w:val="24"/>
        </w:rPr>
      </w:pPr>
      <w:r>
        <w:rPr>
          <w:rFonts w:eastAsia="Times New Roman"/>
          <w:szCs w:val="24"/>
        </w:rPr>
        <w:t>Ιδιαίτερα η Κύπρος και η Αίγυπτος αποτελούν βασικούς ανταγωνιστικούς παί</w:t>
      </w:r>
      <w:r>
        <w:rPr>
          <w:rFonts w:eastAsia="Times New Roman"/>
          <w:szCs w:val="24"/>
        </w:rPr>
        <w:t>κ</w:t>
      </w:r>
      <w:r>
        <w:rPr>
          <w:rFonts w:eastAsia="Times New Roman"/>
          <w:szCs w:val="24"/>
        </w:rPr>
        <w:t>τες του τουρισμού στη Μεσόγειο με πολύ μεγάλη τουριστική αγορά. Σε αυτή</w:t>
      </w:r>
      <w:r>
        <w:rPr>
          <w:rFonts w:eastAsia="Times New Roman"/>
          <w:szCs w:val="24"/>
        </w:rPr>
        <w:t xml:space="preserve"> την αγορά επενδύονται και κεφάλαια ελληνικών </w:t>
      </w:r>
      <w:r>
        <w:rPr>
          <w:rFonts w:eastAsia="Times New Roman"/>
          <w:szCs w:val="24"/>
        </w:rPr>
        <w:lastRenderedPageBreak/>
        <w:t>συμφερόντων –όπως και στην Ελλάδα- όπου όμιλοι κυπριακών συμφερόντων και άλλοι διεθνικοί όμιλοι που έχουν σημαντική οικονομική δραστηριότητα και στις τρεις χώρες -όπως πρακτορεία, μεταφορές, ξενοδοχεία, κρουαζι</w:t>
      </w:r>
      <w:r>
        <w:rPr>
          <w:rFonts w:eastAsia="Times New Roman"/>
          <w:szCs w:val="24"/>
        </w:rPr>
        <w:t>έρα- επενδύουν.</w:t>
      </w:r>
    </w:p>
    <w:p w14:paraId="02972BB2" w14:textId="77777777" w:rsidR="006C06AB" w:rsidRDefault="00CE48E0">
      <w:pPr>
        <w:tabs>
          <w:tab w:val="left" w:pos="3695"/>
        </w:tabs>
        <w:spacing w:line="600" w:lineRule="auto"/>
        <w:ind w:firstLine="720"/>
        <w:contextualSpacing/>
        <w:jc w:val="both"/>
        <w:rPr>
          <w:rFonts w:eastAsia="Times New Roman"/>
          <w:szCs w:val="24"/>
        </w:rPr>
      </w:pPr>
      <w:r>
        <w:rPr>
          <w:rFonts w:eastAsia="Times New Roman"/>
          <w:szCs w:val="24"/>
        </w:rPr>
        <w:t xml:space="preserve">Κυρία Υπουργέ, σας είπα και στην </w:t>
      </w:r>
      <w:r>
        <w:rPr>
          <w:rFonts w:eastAsia="Times New Roman"/>
          <w:szCs w:val="24"/>
        </w:rPr>
        <w:t>ε</w:t>
      </w:r>
      <w:r>
        <w:rPr>
          <w:rFonts w:eastAsia="Times New Roman"/>
          <w:szCs w:val="24"/>
        </w:rPr>
        <w:t xml:space="preserve">πιτροπή για το ξενοδοχείο </w:t>
      </w:r>
      <w:r>
        <w:rPr>
          <w:rFonts w:eastAsia="Times New Roman"/>
          <w:szCs w:val="24"/>
        </w:rPr>
        <w:t>«</w:t>
      </w:r>
      <w:r>
        <w:rPr>
          <w:rFonts w:eastAsia="Times New Roman"/>
          <w:szCs w:val="24"/>
          <w:lang w:val="en-US"/>
        </w:rPr>
        <w:t>Athens</w:t>
      </w:r>
      <w:r>
        <w:rPr>
          <w:rFonts w:eastAsia="Times New Roman"/>
          <w:szCs w:val="24"/>
        </w:rPr>
        <w:t xml:space="preserve"> </w:t>
      </w:r>
      <w:proofErr w:type="spellStart"/>
      <w:r>
        <w:rPr>
          <w:rFonts w:eastAsia="Times New Roman"/>
          <w:szCs w:val="24"/>
          <w:lang w:val="en-US"/>
        </w:rPr>
        <w:t>Lydra</w:t>
      </w:r>
      <w:proofErr w:type="spellEnd"/>
      <w:r>
        <w:rPr>
          <w:rFonts w:eastAsia="Times New Roman"/>
          <w:szCs w:val="24"/>
        </w:rPr>
        <w:t>»</w:t>
      </w:r>
      <w:r>
        <w:rPr>
          <w:rFonts w:eastAsia="Times New Roman"/>
          <w:szCs w:val="24"/>
        </w:rPr>
        <w:t xml:space="preserve"> η σιωπή σας, η σιωπή της Κυβέρνησης</w:t>
      </w:r>
      <w:r>
        <w:rPr>
          <w:rFonts w:eastAsia="Times New Roman"/>
          <w:szCs w:val="24"/>
        </w:rPr>
        <w:t>,</w:t>
      </w:r>
      <w:r>
        <w:rPr>
          <w:rFonts w:eastAsia="Times New Roman"/>
          <w:szCs w:val="24"/>
        </w:rPr>
        <w:t xml:space="preserve"> δείχνει ποιον και ποια λογική υπηρετείτε. Υπηρετείτε μια από τα ίδια, την ελευθερία της αγοράς, την ελεύθερη δράση των καπιταλισ</w:t>
      </w:r>
      <w:r>
        <w:rPr>
          <w:rFonts w:eastAsia="Times New Roman"/>
          <w:szCs w:val="24"/>
        </w:rPr>
        <w:t>τών</w:t>
      </w:r>
      <w:r>
        <w:rPr>
          <w:rFonts w:eastAsia="Times New Roman"/>
          <w:szCs w:val="24"/>
        </w:rPr>
        <w:t>,</w:t>
      </w:r>
      <w:r>
        <w:rPr>
          <w:rFonts w:eastAsia="Times New Roman"/>
          <w:szCs w:val="24"/>
        </w:rPr>
        <w:t xml:space="preserve"> και </w:t>
      </w:r>
      <w:r>
        <w:rPr>
          <w:rFonts w:eastAsia="Times New Roman"/>
          <w:szCs w:val="24"/>
        </w:rPr>
        <w:t xml:space="preserve">δείχνει επίσης </w:t>
      </w:r>
      <w:r>
        <w:rPr>
          <w:rFonts w:eastAsia="Times New Roman"/>
          <w:szCs w:val="24"/>
        </w:rPr>
        <w:t xml:space="preserve">την πλήρη αδιαφορία σας για τις επιπτώσεις στους εργαζόμενους. </w:t>
      </w:r>
    </w:p>
    <w:p w14:paraId="02972BB3" w14:textId="77777777" w:rsidR="006C06AB" w:rsidRDefault="00CE48E0">
      <w:pPr>
        <w:tabs>
          <w:tab w:val="left" w:pos="3695"/>
        </w:tabs>
        <w:spacing w:line="600" w:lineRule="auto"/>
        <w:ind w:firstLine="720"/>
        <w:contextualSpacing/>
        <w:jc w:val="both"/>
        <w:rPr>
          <w:rFonts w:eastAsia="Times New Roman"/>
          <w:szCs w:val="24"/>
        </w:rPr>
      </w:pPr>
      <w:r>
        <w:rPr>
          <w:rFonts w:eastAsia="Times New Roman"/>
          <w:szCs w:val="24"/>
        </w:rPr>
        <w:t>Ο Πρωθυπουργός από τη ΔΕΘ επανέλαβε αυτό που ακούμε από πολλούς εκπροσώπους τ</w:t>
      </w:r>
      <w:r>
        <w:rPr>
          <w:rFonts w:eastAsia="Times New Roman"/>
          <w:szCs w:val="24"/>
        </w:rPr>
        <w:t>ου</w:t>
      </w:r>
      <w:r>
        <w:rPr>
          <w:rFonts w:eastAsia="Times New Roman"/>
          <w:szCs w:val="24"/>
        </w:rPr>
        <w:t xml:space="preserve"> κεφαλαίου, ότι η αγορά </w:t>
      </w:r>
      <w:proofErr w:type="spellStart"/>
      <w:r>
        <w:rPr>
          <w:rFonts w:eastAsia="Times New Roman"/>
          <w:szCs w:val="24"/>
        </w:rPr>
        <w:t>αυτο</w:t>
      </w:r>
      <w:r>
        <w:rPr>
          <w:rFonts w:eastAsia="Times New Roman"/>
          <w:szCs w:val="24"/>
        </w:rPr>
        <w:t>ρ</w:t>
      </w:r>
      <w:r>
        <w:rPr>
          <w:rFonts w:eastAsia="Times New Roman"/>
          <w:szCs w:val="24"/>
        </w:rPr>
        <w:t>ρυθμίζεται</w:t>
      </w:r>
      <w:proofErr w:type="spellEnd"/>
      <w:r>
        <w:rPr>
          <w:rFonts w:eastAsia="Times New Roman"/>
          <w:szCs w:val="24"/>
        </w:rPr>
        <w:t xml:space="preserve">. Η Κυβέρνηση ΣΥΡΙΖΑ-ΑΝΕΛ παρεμβαίνει, νομοθετεί, </w:t>
      </w:r>
      <w:r>
        <w:rPr>
          <w:rFonts w:eastAsia="Times New Roman"/>
          <w:szCs w:val="24"/>
        </w:rPr>
        <w:t>ρυθμίζοντας για λογαριασμό των επιχειρηματικών ομίλων ανατροπές για τους εργαζόμενους</w:t>
      </w:r>
      <w:r>
        <w:rPr>
          <w:rFonts w:eastAsia="Times New Roman"/>
          <w:szCs w:val="24"/>
        </w:rPr>
        <w:t>,</w:t>
      </w:r>
      <w:r>
        <w:rPr>
          <w:rFonts w:eastAsia="Times New Roman"/>
          <w:szCs w:val="24"/>
        </w:rPr>
        <w:t xml:space="preserve"> ώστε να ικανοποιεί τις ανάγκες του κεφαλαίου για φθηνή εργατική δύναμη, για βαθύτερη εκμετάλλευση και μεγαλύτερη κερδοφορία.</w:t>
      </w:r>
    </w:p>
    <w:p w14:paraId="02972BB4" w14:textId="77777777" w:rsidR="006C06AB" w:rsidRDefault="00CE48E0">
      <w:pPr>
        <w:tabs>
          <w:tab w:val="left" w:pos="3695"/>
        </w:tabs>
        <w:spacing w:line="600" w:lineRule="auto"/>
        <w:ind w:firstLine="720"/>
        <w:contextualSpacing/>
        <w:jc w:val="both"/>
        <w:rPr>
          <w:rFonts w:eastAsia="Times New Roman"/>
          <w:szCs w:val="24"/>
        </w:rPr>
      </w:pPr>
      <w:r>
        <w:rPr>
          <w:rFonts w:eastAsia="Times New Roman"/>
          <w:szCs w:val="24"/>
        </w:rPr>
        <w:lastRenderedPageBreak/>
        <w:t>Μέχρι τώρα η Κυβέρνηση, το Υπουργείο, δεν έχ</w:t>
      </w:r>
      <w:r>
        <w:rPr>
          <w:rFonts w:eastAsia="Times New Roman"/>
          <w:szCs w:val="24"/>
        </w:rPr>
        <w:t xml:space="preserve">ετε πει έστω μια κουβέντα γι’ αυτούς τους εργαζόμενους. Ο </w:t>
      </w:r>
      <w:proofErr w:type="spellStart"/>
      <w:r>
        <w:rPr>
          <w:rFonts w:eastAsia="Times New Roman"/>
          <w:szCs w:val="24"/>
        </w:rPr>
        <w:t>Παρασκευα</w:t>
      </w:r>
      <w:r>
        <w:rPr>
          <w:rFonts w:eastAsia="Times New Roman"/>
          <w:szCs w:val="24"/>
        </w:rPr>
        <w:t>ΐ</w:t>
      </w:r>
      <w:r>
        <w:rPr>
          <w:rFonts w:eastAsia="Times New Roman"/>
          <w:szCs w:val="24"/>
        </w:rPr>
        <w:t>δης</w:t>
      </w:r>
      <w:proofErr w:type="spellEnd"/>
      <w:r>
        <w:rPr>
          <w:rFonts w:eastAsia="Times New Roman"/>
          <w:szCs w:val="24"/>
        </w:rPr>
        <w:t>, γνωστός Κύπριος μεγαλοεπιχειρηματίας, ο πρώτος με αμύθητο πλούτο στην τάξη του στην Κύπρο</w:t>
      </w:r>
      <w:r>
        <w:rPr>
          <w:rFonts w:eastAsia="Times New Roman"/>
          <w:szCs w:val="24"/>
        </w:rPr>
        <w:t>,</w:t>
      </w:r>
      <w:r>
        <w:rPr>
          <w:rFonts w:eastAsia="Times New Roman"/>
          <w:szCs w:val="24"/>
        </w:rPr>
        <w:t xml:space="preserve"> με πολύχρονη επενδυτική δράση στην Ελλάδα, αφού πήρε έργο του ΤΑΠ</w:t>
      </w:r>
      <w:r>
        <w:rPr>
          <w:rFonts w:eastAsia="Times New Roman"/>
          <w:szCs w:val="24"/>
        </w:rPr>
        <w:t>,</w:t>
      </w:r>
      <w:r>
        <w:rPr>
          <w:rFonts w:eastAsia="Times New Roman"/>
          <w:szCs w:val="24"/>
        </w:rPr>
        <w:t xml:space="preserve"> αξίας 600 εκατομμυρίων, έ</w:t>
      </w:r>
      <w:r>
        <w:rPr>
          <w:rFonts w:eastAsia="Times New Roman"/>
          <w:szCs w:val="24"/>
        </w:rPr>
        <w:t xml:space="preserve">χτισε το ξενοδοχείο με 80% πληρότητα και άφησε </w:t>
      </w:r>
      <w:proofErr w:type="spellStart"/>
      <w:r>
        <w:rPr>
          <w:rFonts w:eastAsia="Times New Roman"/>
          <w:szCs w:val="24"/>
        </w:rPr>
        <w:t>εκατόν</w:t>
      </w:r>
      <w:proofErr w:type="spellEnd"/>
      <w:r>
        <w:rPr>
          <w:rFonts w:eastAsia="Times New Roman"/>
          <w:szCs w:val="24"/>
        </w:rPr>
        <w:t xml:space="preserve"> πενήντα</w:t>
      </w:r>
      <w:r>
        <w:rPr>
          <w:rFonts w:eastAsia="Times New Roman"/>
          <w:szCs w:val="24"/>
        </w:rPr>
        <w:t xml:space="preserve"> εργαζόμενους στο</w:t>
      </w:r>
      <w:r>
        <w:rPr>
          <w:rFonts w:eastAsia="Times New Roman"/>
          <w:szCs w:val="24"/>
        </w:rPr>
        <w:t>ν</w:t>
      </w:r>
      <w:r>
        <w:rPr>
          <w:rFonts w:eastAsia="Times New Roman"/>
          <w:szCs w:val="24"/>
        </w:rPr>
        <w:t xml:space="preserve"> δρόμο και εσείς δεν έχετε πάρει θέση. Αυτοί οι εργαζόμενοι είναι πέντε μήνες απλήρωτοι.</w:t>
      </w:r>
    </w:p>
    <w:p w14:paraId="02972BB5" w14:textId="77777777" w:rsidR="006C06AB" w:rsidRDefault="00CE48E0">
      <w:pPr>
        <w:tabs>
          <w:tab w:val="left" w:pos="3695"/>
        </w:tabs>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Βουλευτή)</w:t>
      </w:r>
    </w:p>
    <w:p w14:paraId="02972BB6" w14:textId="77777777" w:rsidR="006C06AB" w:rsidRDefault="00CE48E0">
      <w:pPr>
        <w:tabs>
          <w:tab w:val="left" w:pos="3695"/>
        </w:tabs>
        <w:spacing w:line="600" w:lineRule="auto"/>
        <w:ind w:firstLine="720"/>
        <w:contextualSpacing/>
        <w:jc w:val="both"/>
        <w:rPr>
          <w:rFonts w:eastAsia="Times New Roman"/>
          <w:szCs w:val="24"/>
        </w:rPr>
      </w:pPr>
      <w:r>
        <w:rPr>
          <w:rFonts w:eastAsia="Times New Roman"/>
          <w:szCs w:val="24"/>
        </w:rPr>
        <w:t>Τελε</w:t>
      </w:r>
      <w:r>
        <w:rPr>
          <w:rFonts w:eastAsia="Times New Roman"/>
          <w:szCs w:val="24"/>
        </w:rPr>
        <w:t>ιώνω, κύριε Πρόεδρε.</w:t>
      </w:r>
    </w:p>
    <w:p w14:paraId="02972BB7" w14:textId="77777777" w:rsidR="006C06AB" w:rsidRDefault="00CE48E0">
      <w:pPr>
        <w:tabs>
          <w:tab w:val="left" w:pos="3695"/>
        </w:tabs>
        <w:spacing w:line="600" w:lineRule="auto"/>
        <w:ind w:firstLine="720"/>
        <w:contextualSpacing/>
        <w:jc w:val="both"/>
        <w:rPr>
          <w:rFonts w:eastAsia="Times New Roman"/>
          <w:szCs w:val="24"/>
        </w:rPr>
      </w:pPr>
      <w:r>
        <w:rPr>
          <w:rFonts w:eastAsia="Times New Roman"/>
          <w:szCs w:val="24"/>
        </w:rPr>
        <w:t>Αγωνίζονται και στέλνουν καθαρό μήνυμα ότι χωρίς αυτούς το ξενοδοχείο δεν θα δουλέψει. Αρνούνται να ζήσουν με τον εφιάλτη της ανεργίας. Διεκδικούν τη διαδοχή σε όποιον πάρει το ξενοδοχείο. Διεκδικούν μέχρι την επαναλειτουργία του ξενοδ</w:t>
      </w:r>
      <w:r>
        <w:rPr>
          <w:rFonts w:eastAsia="Times New Roman"/>
          <w:szCs w:val="24"/>
        </w:rPr>
        <w:t>οχείου την ουσιαστική τους προστασία από την ανεργία, να πληρώσει η εργοδοσία</w:t>
      </w:r>
      <w:r>
        <w:rPr>
          <w:rFonts w:eastAsia="Times New Roman"/>
          <w:szCs w:val="24"/>
        </w:rPr>
        <w:t>,</w:t>
      </w:r>
      <w:r>
        <w:rPr>
          <w:rFonts w:eastAsia="Times New Roman"/>
          <w:szCs w:val="24"/>
        </w:rPr>
        <w:t xml:space="preserve"> που χρόνια τώρα έβγαλε αμύθητο πλούτο στην πλάτη των εργαζομένων. Αυτά, </w:t>
      </w:r>
      <w:r>
        <w:rPr>
          <w:rFonts w:eastAsia="Times New Roman"/>
          <w:szCs w:val="24"/>
        </w:rPr>
        <w:lastRenderedPageBreak/>
        <w:t xml:space="preserve">όμως, για το Υπουργείο που ενδιαφέρεται για τους </w:t>
      </w:r>
      <w:proofErr w:type="spellStart"/>
      <w:r>
        <w:rPr>
          <w:rFonts w:eastAsia="Times New Roman"/>
          <w:szCs w:val="24"/>
        </w:rPr>
        <w:t>μεγαλοξενοδόχους</w:t>
      </w:r>
      <w:proofErr w:type="spellEnd"/>
      <w:r>
        <w:rPr>
          <w:rFonts w:eastAsia="Times New Roman"/>
          <w:szCs w:val="24"/>
        </w:rPr>
        <w:t xml:space="preserve">, τους </w:t>
      </w:r>
      <w:r>
        <w:rPr>
          <w:rFonts w:eastAsia="Times New Roman"/>
          <w:szCs w:val="24"/>
          <w:lang w:val="en-US"/>
        </w:rPr>
        <w:t>tour</w:t>
      </w:r>
      <w:r>
        <w:rPr>
          <w:rFonts w:eastAsia="Times New Roman"/>
          <w:szCs w:val="24"/>
        </w:rPr>
        <w:t xml:space="preserve"> </w:t>
      </w:r>
      <w:r>
        <w:rPr>
          <w:rFonts w:eastAsia="Times New Roman"/>
          <w:szCs w:val="24"/>
          <w:lang w:val="en-US"/>
        </w:rPr>
        <w:t>operators</w:t>
      </w:r>
      <w:r>
        <w:rPr>
          <w:rFonts w:eastAsia="Times New Roman"/>
          <w:szCs w:val="24"/>
        </w:rPr>
        <w:t>, ακούγονται παράτα</w:t>
      </w:r>
      <w:r>
        <w:rPr>
          <w:rFonts w:eastAsia="Times New Roman"/>
          <w:szCs w:val="24"/>
        </w:rPr>
        <w:t xml:space="preserve">ιρα. </w:t>
      </w:r>
    </w:p>
    <w:p w14:paraId="02972BB8" w14:textId="77777777" w:rsidR="006C06AB" w:rsidRDefault="00CE48E0">
      <w:pPr>
        <w:tabs>
          <w:tab w:val="left" w:pos="3695"/>
        </w:tabs>
        <w:spacing w:line="600" w:lineRule="auto"/>
        <w:ind w:firstLine="720"/>
        <w:contextualSpacing/>
        <w:jc w:val="both"/>
        <w:rPr>
          <w:rFonts w:eastAsia="Times New Roman"/>
          <w:szCs w:val="24"/>
        </w:rPr>
      </w:pPr>
      <w:r>
        <w:rPr>
          <w:rFonts w:eastAsia="Times New Roman"/>
          <w:szCs w:val="24"/>
        </w:rPr>
        <w:t>Στο μνημόνιο ξεχωρίζει η ενίσχυση του θαλάσσιου τουρισμού, της κρουαζιέρας</w:t>
      </w:r>
      <w:r>
        <w:rPr>
          <w:rFonts w:eastAsia="Times New Roman"/>
          <w:szCs w:val="24"/>
        </w:rPr>
        <w:t>,</w:t>
      </w:r>
      <w:r>
        <w:rPr>
          <w:rFonts w:eastAsia="Times New Roman"/>
          <w:szCs w:val="24"/>
        </w:rPr>
        <w:t xml:space="preserve"> που αποτελεί βασική επιδίωξη των μονοπωλίων του τουρισμού στη χώρα μας</w:t>
      </w:r>
      <w:r>
        <w:rPr>
          <w:rFonts w:eastAsia="Times New Roman"/>
          <w:szCs w:val="24"/>
        </w:rPr>
        <w:t>,</w:t>
      </w:r>
      <w:r>
        <w:rPr>
          <w:rFonts w:eastAsia="Times New Roman"/>
          <w:szCs w:val="24"/>
        </w:rPr>
        <w:t xml:space="preserve"> για να κυριαρχήσει η Ελλάδα στην Ανατολική Μεσόγειο. Τέτοιες συμφωνίες περιπλέκουν ακόμα περισσότερο τ</w:t>
      </w:r>
      <w:r>
        <w:rPr>
          <w:rFonts w:eastAsia="Times New Roman"/>
          <w:szCs w:val="24"/>
        </w:rPr>
        <w:t xml:space="preserve">η χώρα μας στους </w:t>
      </w:r>
      <w:proofErr w:type="spellStart"/>
      <w:r>
        <w:rPr>
          <w:rFonts w:eastAsia="Times New Roman"/>
          <w:szCs w:val="24"/>
        </w:rPr>
        <w:t>ενδοϊμπεριαλιστικούς</w:t>
      </w:r>
      <w:proofErr w:type="spellEnd"/>
      <w:r>
        <w:rPr>
          <w:rFonts w:eastAsia="Times New Roman"/>
          <w:szCs w:val="24"/>
        </w:rPr>
        <w:t xml:space="preserve"> ανταγωνισμούς, στους άξονες και στις συμμαχίες που διαμορφώνονται μεταξύ των καπιταλιστικών κρατών.</w:t>
      </w:r>
    </w:p>
    <w:p w14:paraId="02972BB9" w14:textId="77777777" w:rsidR="006C06AB" w:rsidRDefault="00CE48E0">
      <w:pPr>
        <w:spacing w:line="600" w:lineRule="auto"/>
        <w:ind w:firstLine="720"/>
        <w:contextualSpacing/>
        <w:jc w:val="both"/>
        <w:rPr>
          <w:rFonts w:eastAsia="Times New Roman" w:cs="Times New Roman"/>
          <w:szCs w:val="24"/>
        </w:rPr>
      </w:pPr>
      <w:r>
        <w:rPr>
          <w:rFonts w:eastAsia="Times New Roman" w:cs="Times New Roman"/>
          <w:szCs w:val="24"/>
        </w:rPr>
        <w:t>Οι συμφωνίες αυτές δεν μπορούν να κρύψουν ότι οι συνεργασίες συνυπάρχουν με τους ανταγωνισμούς. Οι εργαζόμενοι και ο λ</w:t>
      </w:r>
      <w:r>
        <w:rPr>
          <w:rFonts w:eastAsia="Times New Roman" w:cs="Times New Roman"/>
          <w:szCs w:val="24"/>
        </w:rPr>
        <w:t>αός δεν έχουν να κερδίσουν τίποτα. Αυτές οι συμφωνίες ενισχύουν, επεκτείνουν και βαθαίνουν την εκμετάλλευση των εργαζομένων. Εξάλλου, μέσα από το άρθρο 24 προβλέπεται η λεγόμενη «πρακτική», που έχει γεμίσει κάθε επιχείρηση, κάθε ξενοδοχείο</w:t>
      </w:r>
      <w:r>
        <w:rPr>
          <w:rFonts w:eastAsia="Times New Roman" w:cs="Times New Roman"/>
          <w:szCs w:val="24"/>
        </w:rPr>
        <w:t>,</w:t>
      </w:r>
      <w:r>
        <w:rPr>
          <w:rFonts w:eastAsia="Times New Roman" w:cs="Times New Roman"/>
          <w:szCs w:val="24"/>
        </w:rPr>
        <w:t xml:space="preserve"> με μαθητές. Απο</w:t>
      </w:r>
      <w:r>
        <w:rPr>
          <w:rFonts w:eastAsia="Times New Roman" w:cs="Times New Roman"/>
          <w:szCs w:val="24"/>
        </w:rPr>
        <w:t xml:space="preserve">τελούν </w:t>
      </w:r>
      <w:r>
        <w:rPr>
          <w:rFonts w:eastAsia="Times New Roman" w:cs="Times New Roman"/>
          <w:szCs w:val="24"/>
        </w:rPr>
        <w:lastRenderedPageBreak/>
        <w:t xml:space="preserve">αυτές οι συμφωνίες εργαλείο φτηνού και ευέλικτου εργατικού δυναμικού, απλήρωτης εργασίας και γενικευμένης μαθητείας. Είναι μια ακόμη συμφωνία που αποκαλύπτει ότι η σημερινή Κυβέρνηση συνεχίζει από κει που σταμάτησαν οι προηγούμενες. </w:t>
      </w:r>
    </w:p>
    <w:p w14:paraId="02972BBA" w14:textId="77777777" w:rsidR="006C06AB" w:rsidRDefault="00CE48E0">
      <w:pPr>
        <w:spacing w:line="600" w:lineRule="auto"/>
        <w:ind w:firstLine="720"/>
        <w:contextualSpacing/>
        <w:jc w:val="both"/>
        <w:rPr>
          <w:rFonts w:eastAsia="Times New Roman" w:cs="Times New Roman"/>
          <w:szCs w:val="24"/>
        </w:rPr>
      </w:pPr>
      <w:r>
        <w:rPr>
          <w:rFonts w:eastAsia="Times New Roman" w:cs="Times New Roman"/>
          <w:szCs w:val="24"/>
        </w:rPr>
        <w:t xml:space="preserve">Ψηφίζουμε «όχι» στη </w:t>
      </w:r>
      <w:r>
        <w:rPr>
          <w:rFonts w:eastAsia="Times New Roman" w:cs="Times New Roman"/>
          <w:szCs w:val="24"/>
        </w:rPr>
        <w:t>σ</w:t>
      </w:r>
      <w:r>
        <w:rPr>
          <w:rFonts w:eastAsia="Times New Roman" w:cs="Times New Roman"/>
          <w:szCs w:val="24"/>
        </w:rPr>
        <w:t>υμφωνία.</w:t>
      </w:r>
    </w:p>
    <w:p w14:paraId="02972BBB" w14:textId="77777777" w:rsidR="006C06AB" w:rsidRDefault="00CE48E0">
      <w:pPr>
        <w:spacing w:line="600" w:lineRule="auto"/>
        <w:ind w:firstLine="720"/>
        <w:contextualSpacing/>
        <w:jc w:val="both"/>
        <w:rPr>
          <w:rFonts w:eastAsia="Times New Roman" w:cs="Times New Roman"/>
          <w:szCs w:val="24"/>
        </w:rPr>
      </w:pPr>
      <w:r>
        <w:rPr>
          <w:rFonts w:eastAsia="Times New Roman" w:cs="Times New Roman"/>
          <w:szCs w:val="24"/>
        </w:rPr>
        <w:t xml:space="preserve"> Ευχαριστώ, κύριε Πρόεδρε. </w:t>
      </w:r>
    </w:p>
    <w:p w14:paraId="02972BBC" w14:textId="77777777" w:rsidR="006C06AB" w:rsidRDefault="00CE48E0">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Ευχαριστώ και εγώ, κύριε </w:t>
      </w:r>
      <w:proofErr w:type="spellStart"/>
      <w:r>
        <w:rPr>
          <w:rFonts w:eastAsia="Times New Roman" w:cs="Times New Roman"/>
          <w:szCs w:val="24"/>
        </w:rPr>
        <w:t>Κατσώτη</w:t>
      </w:r>
      <w:proofErr w:type="spellEnd"/>
      <w:r>
        <w:rPr>
          <w:rFonts w:eastAsia="Times New Roman" w:cs="Times New Roman"/>
          <w:szCs w:val="24"/>
        </w:rPr>
        <w:t>.</w:t>
      </w:r>
    </w:p>
    <w:p w14:paraId="02972BBD" w14:textId="77777777" w:rsidR="006C06AB" w:rsidRDefault="00CE48E0">
      <w:pPr>
        <w:spacing w:line="600" w:lineRule="auto"/>
        <w:ind w:firstLine="720"/>
        <w:contextualSpacing/>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Παναγιώταρε</w:t>
      </w:r>
      <w:proofErr w:type="spellEnd"/>
      <w:r>
        <w:rPr>
          <w:rFonts w:eastAsia="Times New Roman" w:cs="Times New Roman"/>
          <w:szCs w:val="24"/>
        </w:rPr>
        <w:t xml:space="preserve">, έχετε τον λόγο. </w:t>
      </w:r>
    </w:p>
    <w:p w14:paraId="02972BBE" w14:textId="77777777" w:rsidR="006C06AB" w:rsidRDefault="00CE48E0">
      <w:pPr>
        <w:spacing w:line="600" w:lineRule="auto"/>
        <w:ind w:firstLine="720"/>
        <w:contextualSpacing/>
        <w:jc w:val="both"/>
        <w:rPr>
          <w:rFonts w:eastAsia="Times New Roman" w:cs="Times New Roman"/>
          <w:szCs w:val="24"/>
        </w:rPr>
      </w:pPr>
      <w:r>
        <w:rPr>
          <w:rFonts w:eastAsia="Times New Roman" w:cs="Times New Roman"/>
          <w:b/>
          <w:szCs w:val="24"/>
        </w:rPr>
        <w:t xml:space="preserve">ΗΛΙΑΣ ΠΑΝΑΓΙΩΤΑΡΟΣ: </w:t>
      </w:r>
      <w:r>
        <w:rPr>
          <w:rFonts w:eastAsia="Times New Roman" w:cs="Times New Roman"/>
          <w:szCs w:val="24"/>
        </w:rPr>
        <w:t>Σχετικά με την κύρωση του τριμερούς μνημονίου κατανόησης για τη συνεργασ</w:t>
      </w:r>
      <w:r>
        <w:rPr>
          <w:rFonts w:eastAsia="Times New Roman" w:cs="Times New Roman"/>
          <w:szCs w:val="24"/>
        </w:rPr>
        <w:t>ία στον τομέα του τουρισμού μεταξύ της Κυβέρνησης της Ελληνικής Δημοκρατίας, της Κυβέρνησης της Αραβικής Δημοκρατίας της Αιγύπτου και της Κυβέρνησης της Κυπριακής Δημοκρατίας</w:t>
      </w:r>
      <w:r>
        <w:rPr>
          <w:rFonts w:eastAsia="Times New Roman" w:cs="Times New Roman"/>
          <w:szCs w:val="24"/>
        </w:rPr>
        <w:t>,</w:t>
      </w:r>
      <w:r>
        <w:rPr>
          <w:rFonts w:eastAsia="Times New Roman" w:cs="Times New Roman"/>
          <w:szCs w:val="24"/>
        </w:rPr>
        <w:t xml:space="preserve"> θέλουμε να δώσουμε μια μικρή παραίνεση σε όσους έσπευσαν να παραδώσουν μαθήματα </w:t>
      </w:r>
      <w:r>
        <w:rPr>
          <w:rFonts w:eastAsia="Times New Roman" w:cs="Times New Roman"/>
          <w:szCs w:val="24"/>
        </w:rPr>
        <w:t xml:space="preserve">ιστορίας και πολιτισμού κατά τη διάρκεια συζητήσεως στην </w:t>
      </w:r>
      <w:r>
        <w:rPr>
          <w:rFonts w:eastAsia="Times New Roman" w:cs="Times New Roman"/>
          <w:szCs w:val="24"/>
        </w:rPr>
        <w:t>ε</w:t>
      </w:r>
      <w:r>
        <w:rPr>
          <w:rFonts w:eastAsia="Times New Roman" w:cs="Times New Roman"/>
          <w:szCs w:val="24"/>
        </w:rPr>
        <w:t xml:space="preserve">πιτροπή. </w:t>
      </w:r>
    </w:p>
    <w:p w14:paraId="02972BBF" w14:textId="77777777" w:rsidR="006C06AB" w:rsidRDefault="00CE48E0">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Ειπώθηκε στην </w:t>
      </w:r>
      <w:r>
        <w:rPr>
          <w:rFonts w:eastAsia="Times New Roman" w:cs="Times New Roman"/>
          <w:szCs w:val="24"/>
        </w:rPr>
        <w:t>ε</w:t>
      </w:r>
      <w:r>
        <w:rPr>
          <w:rFonts w:eastAsia="Times New Roman" w:cs="Times New Roman"/>
          <w:szCs w:val="24"/>
        </w:rPr>
        <w:t xml:space="preserve">πιτροπή το εξής: Ότι στη γεωγραφική περιοχή της </w:t>
      </w:r>
      <w:r>
        <w:rPr>
          <w:rFonts w:eastAsia="Times New Roman" w:cs="Times New Roman"/>
          <w:szCs w:val="24"/>
        </w:rPr>
        <w:t>α</w:t>
      </w:r>
      <w:r>
        <w:rPr>
          <w:rFonts w:eastAsia="Times New Roman" w:cs="Times New Roman"/>
          <w:szCs w:val="24"/>
        </w:rPr>
        <w:t xml:space="preserve">νατολικής </w:t>
      </w:r>
      <w:r>
        <w:rPr>
          <w:rFonts w:eastAsia="Times New Roman" w:cs="Times New Roman"/>
          <w:szCs w:val="24"/>
        </w:rPr>
        <w:t>μ</w:t>
      </w:r>
      <w:r>
        <w:rPr>
          <w:rFonts w:eastAsia="Times New Roman" w:cs="Times New Roman"/>
          <w:szCs w:val="24"/>
        </w:rPr>
        <w:t xml:space="preserve">εσογειακής </w:t>
      </w:r>
      <w:r>
        <w:rPr>
          <w:rFonts w:eastAsia="Times New Roman" w:cs="Times New Roman"/>
          <w:szCs w:val="24"/>
        </w:rPr>
        <w:t>λ</w:t>
      </w:r>
      <w:r>
        <w:rPr>
          <w:rFonts w:eastAsia="Times New Roman" w:cs="Times New Roman"/>
          <w:szCs w:val="24"/>
        </w:rPr>
        <w:t>εκάνης αναπτύχθηκαν τρεις βασικοί και σπουδαίοι πανάρχαιοι πολιτισμοί, ήτοι ο μινωικός, ο αιγυπτιακός</w:t>
      </w:r>
      <w:r>
        <w:rPr>
          <w:rFonts w:eastAsia="Times New Roman" w:cs="Times New Roman"/>
          <w:szCs w:val="24"/>
        </w:rPr>
        <w:t xml:space="preserve"> και ο αρχαιοελληνικός πολιτισμός. Από πότε ο μινωικός και ο αρχαιοελληνικός πολιτισμός είναι κάτι ξεχωριστό και δεν είναι μια συνέχεια, η οποία συνεχίζεται μέχρι και την εποχή μας με διάφορες εκφάνσεις και μορφές; </w:t>
      </w:r>
    </w:p>
    <w:p w14:paraId="02972BC0" w14:textId="77777777" w:rsidR="006C06AB" w:rsidRDefault="00CE48E0">
      <w:pPr>
        <w:spacing w:line="600" w:lineRule="auto"/>
        <w:ind w:firstLine="720"/>
        <w:contextualSpacing/>
        <w:jc w:val="both"/>
        <w:rPr>
          <w:rFonts w:eastAsia="Times New Roman" w:cs="Times New Roman"/>
          <w:szCs w:val="24"/>
        </w:rPr>
      </w:pPr>
      <w:r>
        <w:rPr>
          <w:rFonts w:eastAsia="Times New Roman" w:cs="Times New Roman"/>
          <w:szCs w:val="24"/>
        </w:rPr>
        <w:t>Η παρούσα κύρωση αφορά ένα μνημόνιο συνε</w:t>
      </w:r>
      <w:r>
        <w:rPr>
          <w:rFonts w:eastAsia="Times New Roman" w:cs="Times New Roman"/>
          <w:szCs w:val="24"/>
        </w:rPr>
        <w:t>ργασίας, το οποίο υπεγράφη μεταξύ Ελλάδας, Κύπρου και Αιγύπτου σχεδόν πριν από δύο έτη, τον Οκτώβριο του 2014. Ειδικότερα</w:t>
      </w:r>
      <w:r>
        <w:rPr>
          <w:rFonts w:eastAsia="Times New Roman" w:cs="Times New Roman"/>
          <w:szCs w:val="24"/>
        </w:rPr>
        <w:t>,</w:t>
      </w:r>
      <w:r>
        <w:rPr>
          <w:rFonts w:eastAsia="Times New Roman" w:cs="Times New Roman"/>
          <w:szCs w:val="24"/>
        </w:rPr>
        <w:t xml:space="preserve"> κατά την αιτιολογική έκθεση</w:t>
      </w:r>
      <w:r>
        <w:rPr>
          <w:rFonts w:eastAsia="Times New Roman" w:cs="Times New Roman"/>
          <w:szCs w:val="24"/>
        </w:rPr>
        <w:t>,</w:t>
      </w:r>
      <w:r>
        <w:rPr>
          <w:rFonts w:eastAsia="Times New Roman" w:cs="Times New Roman"/>
          <w:szCs w:val="24"/>
        </w:rPr>
        <w:t xml:space="preserve"> στόχος των τριών μερών είναι η αύξηση της τουριστικής κίνησης μεταξύ των τριών χωρών. Η τριμερής συνεργα</w:t>
      </w:r>
      <w:r>
        <w:rPr>
          <w:rFonts w:eastAsia="Times New Roman" w:cs="Times New Roman"/>
          <w:szCs w:val="24"/>
        </w:rPr>
        <w:t xml:space="preserve">σία επιτυγχάνεται κατά τους υπογράφοντες του μνημονίου διά της διευκόλυνσης συνεργασίας των τουριστικών γραφείων, ανταλλαγής τεχνογνωσίας, </w:t>
      </w:r>
      <w:r>
        <w:rPr>
          <w:rFonts w:eastAsia="Times New Roman" w:cs="Times New Roman"/>
          <w:szCs w:val="24"/>
        </w:rPr>
        <w:t>μάρκετινγκ</w:t>
      </w:r>
      <w:r>
        <w:rPr>
          <w:rFonts w:eastAsia="Times New Roman" w:cs="Times New Roman"/>
          <w:szCs w:val="24"/>
        </w:rPr>
        <w:t xml:space="preserve"> και πληροφοριών γύρω από τον τουρισμό, ενθάρρυνσης και διευκόλυνσης  τουριστικών επενδύσεων. Μάλιστα, για </w:t>
      </w:r>
      <w:r>
        <w:rPr>
          <w:rFonts w:eastAsia="Times New Roman" w:cs="Times New Roman"/>
          <w:szCs w:val="24"/>
        </w:rPr>
        <w:t xml:space="preserve">την υλοποίηση όλων των ανωτέρω, προβλέπεται η δυνατότητα δημιουργίας ενός κοινού ταμείου. </w:t>
      </w:r>
    </w:p>
    <w:p w14:paraId="02972BC1" w14:textId="77777777" w:rsidR="006C06AB" w:rsidRDefault="00CE48E0">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Τα επίπεδα της ελληνικής τεχνογνωσίας στον τουρισμό είναι υψηλότατα και η εμπειρία του συνόλου των ανθρώπων που εμπλέκονται και δρουν στις τουριστικές επιχειρήσεις, </w:t>
      </w:r>
      <w:r>
        <w:rPr>
          <w:rFonts w:eastAsia="Times New Roman" w:cs="Times New Roman"/>
          <w:szCs w:val="24"/>
        </w:rPr>
        <w:t>διατήρησε την τουριστική ροή, παρ</w:t>
      </w:r>
      <w:r>
        <w:rPr>
          <w:rFonts w:eastAsia="Times New Roman" w:cs="Times New Roman"/>
          <w:szCs w:val="24"/>
        </w:rPr>
        <w:t xml:space="preserve">’ </w:t>
      </w:r>
      <w:r>
        <w:rPr>
          <w:rFonts w:eastAsia="Times New Roman" w:cs="Times New Roman"/>
          <w:szCs w:val="24"/>
        </w:rPr>
        <w:t>ότι η πολιτεία έπραξε ό,τι μπορούσε προκειμένου να ισοπεδώσει έναν από τους εναπομείναντες αιμοδότες για την ελληνική οικονομία. Και όταν λέμε «έκανε ότι μπορούσε», εννοούμε είτε με την αύξηση του ΦΠΑ είτε με τα τέλη διαν</w:t>
      </w:r>
      <w:r>
        <w:rPr>
          <w:rFonts w:eastAsia="Times New Roman" w:cs="Times New Roman"/>
          <w:szCs w:val="24"/>
        </w:rPr>
        <w:t>υκτέρευσης είτε με το γεγονός ότι αυξήθηκε ο ΦΠΑ σχεδόν σε όλα τα νησιά και θα επακολουθήσει και σε όσα δεν έχει γίνει αύξηση μέχρι τώρα -βλέπουμε τις ενέργειες- είτε με τις δυσκολίες, τις άμεσες ή έμμεσες, προς χώρες, οι οποίες βλέπουν την Ελλάδα ως ένα τ</w:t>
      </w:r>
      <w:r>
        <w:rPr>
          <w:rFonts w:eastAsia="Times New Roman" w:cs="Times New Roman"/>
          <w:szCs w:val="24"/>
        </w:rPr>
        <w:t xml:space="preserve">ουριστικό προορισμό όχι μόνο για διακοπές αλλά και για άλλους λόγους, για θρησκευτικό τουρισμό, όπως είναι η Ρωσία. </w:t>
      </w:r>
    </w:p>
    <w:p w14:paraId="02972BC2" w14:textId="77777777" w:rsidR="006C06AB" w:rsidRDefault="00CE48E0">
      <w:pPr>
        <w:spacing w:line="600" w:lineRule="auto"/>
        <w:ind w:firstLine="720"/>
        <w:contextualSpacing/>
        <w:jc w:val="both"/>
        <w:rPr>
          <w:rFonts w:eastAsia="Times New Roman" w:cs="Times New Roman"/>
          <w:szCs w:val="24"/>
        </w:rPr>
      </w:pPr>
      <w:r>
        <w:rPr>
          <w:rFonts w:eastAsia="Times New Roman" w:cs="Times New Roman"/>
          <w:szCs w:val="24"/>
        </w:rPr>
        <w:t>Γνωρίζουμε πάρα πολύ καλά τα προβλήματα που υπάρχουν στο ζήτημα της βίζας και είναι και ειρωνικό από τη μια εκατομμύρια εισβολείς-λαθρομετα</w:t>
      </w:r>
      <w:r>
        <w:rPr>
          <w:rFonts w:eastAsia="Times New Roman" w:cs="Times New Roman"/>
          <w:szCs w:val="24"/>
        </w:rPr>
        <w:t xml:space="preserve">νάστες να μπαίνουν στην πατρίδα μας χωρίς κανένα απολύτως χαρτί και να αποκτούν δικαιώματα είτε εργασίας με νομοσχέδιο, που ψηφίσατε πριν από λίγες μέρες, είτε να μπαίνουν στα σχολεία τα παιδιά τους δωρεάν και να τους παρέχονται τα πάντα και </w:t>
      </w:r>
      <w:r>
        <w:rPr>
          <w:rFonts w:eastAsia="Times New Roman" w:cs="Times New Roman"/>
          <w:szCs w:val="24"/>
        </w:rPr>
        <w:lastRenderedPageBreak/>
        <w:t>την ίδια ώρα ε</w:t>
      </w:r>
      <w:r>
        <w:rPr>
          <w:rFonts w:eastAsia="Times New Roman" w:cs="Times New Roman"/>
          <w:szCs w:val="24"/>
        </w:rPr>
        <w:t xml:space="preserve">κατομμύρια Ρώσων, Σέρβων τουριστών και άλλων, οι οποίοι θέλουν να έρθουν στην πατρίδα μας, να μην έχουν αυτή τη δυνατότητα διότι κωλυσιεργούν οι υπηρεσίες ή αργεί η έκδοση βίζας, προκειμένου να έρθουν στην πατρίδα μας. Να σημειωθεί ότι η τουριστική κίνηση </w:t>
      </w:r>
      <w:r>
        <w:rPr>
          <w:rFonts w:eastAsia="Times New Roman" w:cs="Times New Roman"/>
          <w:szCs w:val="24"/>
        </w:rPr>
        <w:t xml:space="preserve">στην πατρίδα μας, συγκρίνοντάς την με τα επίπεδα των προηγουμένων ετών, επλήγη σε συγκεκριμένες περιοχές και όλοι γνωρίζουμε ότι η βασικότατη αιτία είναι η αθρόα εισροή λαθρομεταναστών. </w:t>
      </w:r>
    </w:p>
    <w:p w14:paraId="02972BC3" w14:textId="77777777" w:rsidR="006C06AB" w:rsidRDefault="00CE48E0">
      <w:pPr>
        <w:spacing w:line="600" w:lineRule="auto"/>
        <w:ind w:firstLine="720"/>
        <w:contextualSpacing/>
        <w:jc w:val="both"/>
        <w:rPr>
          <w:rFonts w:eastAsia="Times New Roman" w:cs="Times New Roman"/>
          <w:szCs w:val="24"/>
        </w:rPr>
      </w:pPr>
      <w:r>
        <w:rPr>
          <w:rFonts w:eastAsia="Times New Roman" w:cs="Times New Roman"/>
          <w:szCs w:val="24"/>
        </w:rPr>
        <w:t>Είδαμε τι έγινε και τώρα αρχίζουμε και μετράμε τις πληγές ξεκάθαρα πλ</w:t>
      </w:r>
      <w:r>
        <w:rPr>
          <w:rFonts w:eastAsia="Times New Roman" w:cs="Times New Roman"/>
          <w:szCs w:val="24"/>
        </w:rPr>
        <w:t xml:space="preserve">έον στη Λέσβο, στη Χίο, στη Σάμο, στην Κω και σε άλλα νησιά. Βλέπουμε ότι με τις ενέργειες και τις κινήσεις σας, δυστυχώς, θα μετρήσουμε πληγές και σε άλλα νησιά του χρόνου, όπως την Κρήτη, που θα στείλετε για αρχή δύο χιλιάδες λαθρομετανάστες ή πρόσφυγες </w:t>
      </w:r>
      <w:r>
        <w:rPr>
          <w:rFonts w:eastAsia="Times New Roman" w:cs="Times New Roman"/>
          <w:szCs w:val="24"/>
        </w:rPr>
        <w:t xml:space="preserve">-όπως θέλετε πείτε το- αλλά όλοι ξέρουμε τι θα γίνει. Θα μείνουν εκεί και θα έρθουν και άλλοι, με ό,τι αυτό συνεπάγεται για τις τοπικές οικονομίες. </w:t>
      </w:r>
    </w:p>
    <w:p w14:paraId="02972BC4" w14:textId="77777777" w:rsidR="006C06AB" w:rsidRDefault="00CE48E0">
      <w:pPr>
        <w:spacing w:line="600" w:lineRule="auto"/>
        <w:ind w:firstLine="720"/>
        <w:contextualSpacing/>
        <w:jc w:val="both"/>
        <w:rPr>
          <w:rFonts w:eastAsia="Times New Roman" w:cs="Times New Roman"/>
          <w:szCs w:val="24"/>
        </w:rPr>
      </w:pPr>
      <w:r>
        <w:rPr>
          <w:rFonts w:eastAsia="Times New Roman" w:cs="Times New Roman"/>
          <w:szCs w:val="24"/>
        </w:rPr>
        <w:lastRenderedPageBreak/>
        <w:t>Ακόμα και αν το παρόν μνημόνιο ήθελε να συνδράμει στη βελτίωση της τουριστικής πολιτικής, σοβαρές επιφυλάξε</w:t>
      </w:r>
      <w:r>
        <w:rPr>
          <w:rFonts w:eastAsia="Times New Roman" w:cs="Times New Roman"/>
          <w:szCs w:val="24"/>
        </w:rPr>
        <w:t xml:space="preserve">ις και ανησυχίες γεννιούνται κατά την ανάγνωσή του. Κατά την υπογραφή μιας συμφωνίας, μέσω της οποίας επιδιώκεται </w:t>
      </w:r>
      <w:proofErr w:type="spellStart"/>
      <w:r>
        <w:rPr>
          <w:rFonts w:eastAsia="Times New Roman" w:cs="Times New Roman"/>
          <w:szCs w:val="24"/>
        </w:rPr>
        <w:t>επικαιροποίηση</w:t>
      </w:r>
      <w:proofErr w:type="spellEnd"/>
      <w:r>
        <w:rPr>
          <w:rFonts w:eastAsia="Times New Roman" w:cs="Times New Roman"/>
          <w:szCs w:val="24"/>
        </w:rPr>
        <w:t xml:space="preserve"> των δεσμών αρχαίων πολιτισμών, λαμβάνεται ως δεδομένη η καλή πίστη των ημερών για διάθεση και συνεργασία. Δεν τίθεται θέμα διαφ</w:t>
      </w:r>
      <w:r>
        <w:rPr>
          <w:rFonts w:eastAsia="Times New Roman" w:cs="Times New Roman"/>
          <w:szCs w:val="24"/>
        </w:rPr>
        <w:t xml:space="preserve">ορετικών επιδιώξεων και στόχων. </w:t>
      </w:r>
    </w:p>
    <w:p w14:paraId="02972BC5" w14:textId="77777777" w:rsidR="006C06AB" w:rsidRDefault="00CE48E0">
      <w:pPr>
        <w:spacing w:line="600" w:lineRule="auto"/>
        <w:ind w:firstLine="720"/>
        <w:contextualSpacing/>
        <w:jc w:val="both"/>
        <w:rPr>
          <w:rFonts w:eastAsia="Times New Roman" w:cs="Times New Roman"/>
          <w:szCs w:val="24"/>
        </w:rPr>
      </w:pPr>
      <w:r>
        <w:rPr>
          <w:rFonts w:eastAsia="Times New Roman" w:cs="Times New Roman"/>
          <w:szCs w:val="24"/>
        </w:rPr>
        <w:t xml:space="preserve">Κατά συνέπεια η παράθεση του </w:t>
      </w:r>
      <w:r>
        <w:rPr>
          <w:rFonts w:eastAsia="Times New Roman"/>
          <w:szCs w:val="24"/>
        </w:rPr>
        <w:t>άρθρου</w:t>
      </w:r>
      <w:r>
        <w:rPr>
          <w:rFonts w:eastAsia="Times New Roman" w:cs="Times New Roman"/>
          <w:szCs w:val="24"/>
        </w:rPr>
        <w:t xml:space="preserve"> 6, το οποίο αφορά την επίλυση τυχόν διαφωνιών ως προς την ερμηνεία ή εφαρμογή του παρόντος μνημονίου, </w:t>
      </w:r>
      <w:r>
        <w:rPr>
          <w:rFonts w:eastAsia="Times New Roman"/>
          <w:bCs/>
        </w:rPr>
        <w:t>είναι</w:t>
      </w:r>
      <w:r>
        <w:rPr>
          <w:rFonts w:eastAsia="Times New Roman" w:cs="Times New Roman"/>
          <w:szCs w:val="24"/>
        </w:rPr>
        <w:t xml:space="preserve"> στη βάση του λάθος. </w:t>
      </w:r>
    </w:p>
    <w:p w14:paraId="02972BC6" w14:textId="77777777" w:rsidR="006C06AB" w:rsidRDefault="00CE48E0">
      <w:pPr>
        <w:spacing w:line="600" w:lineRule="auto"/>
        <w:ind w:firstLine="720"/>
        <w:contextualSpacing/>
        <w:jc w:val="both"/>
        <w:rPr>
          <w:rFonts w:eastAsia="Times New Roman" w:cs="Times New Roman"/>
          <w:bCs/>
          <w:shd w:val="clear" w:color="auto" w:fill="FFFFFF"/>
        </w:rPr>
      </w:pPr>
      <w:r>
        <w:rPr>
          <w:rFonts w:eastAsia="Times New Roman" w:cs="Times New Roman"/>
          <w:szCs w:val="24"/>
        </w:rPr>
        <w:t xml:space="preserve">Το ανωτέρω καταδεικνύει, λοιπόν, ότι ακόμα και σε εκείνες </w:t>
      </w:r>
      <w:r>
        <w:rPr>
          <w:rFonts w:eastAsia="Times New Roman" w:cs="Times New Roman"/>
          <w:szCs w:val="24"/>
        </w:rPr>
        <w:t xml:space="preserve">τις περιπτώσεις κατά τις οποίες τα </w:t>
      </w:r>
      <w:r>
        <w:rPr>
          <w:rFonts w:eastAsia="Times New Roman"/>
          <w:szCs w:val="24"/>
        </w:rPr>
        <w:t>συ</w:t>
      </w:r>
      <w:r>
        <w:rPr>
          <w:rFonts w:eastAsia="Times New Roman" w:cs="Times New Roman"/>
          <w:szCs w:val="24"/>
        </w:rPr>
        <w:t xml:space="preserve">μβαλλόμενα μέρη έχουν -υποτίθεται- κοινές επιδιώξεις αυτό δεν </w:t>
      </w:r>
      <w:r>
        <w:rPr>
          <w:rFonts w:eastAsia="Times New Roman"/>
          <w:bCs/>
        </w:rPr>
        <w:t>είναι</w:t>
      </w:r>
      <w:r>
        <w:rPr>
          <w:rFonts w:eastAsia="Times New Roman" w:cs="Times New Roman"/>
          <w:szCs w:val="24"/>
        </w:rPr>
        <w:t xml:space="preserve"> καθόλου αληθές. Η δημιουργία κοινού ταμείου αποτελεί μια </w:t>
      </w:r>
      <w:r>
        <w:rPr>
          <w:rFonts w:eastAsia="Times New Roman"/>
          <w:bCs/>
          <w:shd w:val="clear" w:color="auto" w:fill="FFFFFF"/>
        </w:rPr>
        <w:t>διάταξη</w:t>
      </w:r>
      <w:r>
        <w:rPr>
          <w:rFonts w:eastAsia="Times New Roman" w:cs="Times New Roman"/>
          <w:szCs w:val="24"/>
        </w:rPr>
        <w:t xml:space="preserve"> πολύ γενική, ώστε θα μπορούσε να επιτρέψει την παρέμβαση τρίτων στην οικονομική, τουριστική πολιτική. Δεν εξειδικεύεται η </w:t>
      </w:r>
      <w:r>
        <w:rPr>
          <w:rFonts w:eastAsia="Times New Roman" w:cs="Times New Roman"/>
          <w:bCs/>
          <w:shd w:val="clear" w:color="auto" w:fill="FFFFFF"/>
        </w:rPr>
        <w:t xml:space="preserve">λειτουργία του ταμείου και ο τρόπος επιλογής των προσώπων που θα το διαχειρίζονται. </w:t>
      </w:r>
    </w:p>
    <w:p w14:paraId="02972BC7" w14:textId="77777777" w:rsidR="006C06AB" w:rsidRDefault="00CE48E0">
      <w:pPr>
        <w:spacing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lastRenderedPageBreak/>
        <w:t>Θα ήθελα να κάνω και μια, δυο γενικές παρατηρήσε</w:t>
      </w:r>
      <w:r>
        <w:rPr>
          <w:rFonts w:eastAsia="Times New Roman" w:cs="Times New Roman"/>
          <w:bCs/>
          <w:shd w:val="clear" w:color="auto" w:fill="FFFFFF"/>
        </w:rPr>
        <w:t xml:space="preserve">ις, που έχουν να κάνουν με τουριστικά θέματα, μιας και η πατρίδα μας </w:t>
      </w:r>
      <w:r>
        <w:rPr>
          <w:rFonts w:eastAsia="Times New Roman"/>
          <w:bCs/>
          <w:shd w:val="clear" w:color="auto" w:fill="FFFFFF"/>
        </w:rPr>
        <w:t>είναι</w:t>
      </w:r>
      <w:r>
        <w:rPr>
          <w:rFonts w:eastAsia="Times New Roman" w:cs="Times New Roman"/>
          <w:bCs/>
          <w:shd w:val="clear" w:color="auto" w:fill="FFFFFF"/>
        </w:rPr>
        <w:t xml:space="preserve"> ένας παγκόσμιος τουριστικός προορισμός. Αν χειριζόμασταν σωστά τον τομέα αυτό, θα μπορούσαμε να έχουμε πολύ περισσότερους τουρίστες όλο</w:t>
      </w:r>
      <w:r>
        <w:rPr>
          <w:rFonts w:eastAsia="Times New Roman" w:cs="Times New Roman"/>
          <w:bCs/>
          <w:shd w:val="clear" w:color="auto" w:fill="FFFFFF"/>
        </w:rPr>
        <w:t>ν</w:t>
      </w:r>
      <w:r>
        <w:rPr>
          <w:rFonts w:eastAsia="Times New Roman" w:cs="Times New Roman"/>
          <w:bCs/>
          <w:shd w:val="clear" w:color="auto" w:fill="FFFFFF"/>
        </w:rPr>
        <w:t xml:space="preserve"> τον χρόνο και να διευκολυνθούν οι Έλληνες πο</w:t>
      </w:r>
      <w:r>
        <w:rPr>
          <w:rFonts w:eastAsia="Times New Roman" w:cs="Times New Roman"/>
          <w:bCs/>
          <w:shd w:val="clear" w:color="auto" w:fill="FFFFFF"/>
        </w:rPr>
        <w:t xml:space="preserve">λίτες, ειδικότερα στα χρόνια των μνημονίων, που βλέπουμε το ένα μετά το άλλο τα επαγγέλματα να πλήττονται ανεπανόρθωτα. </w:t>
      </w:r>
    </w:p>
    <w:p w14:paraId="02972BC8" w14:textId="77777777" w:rsidR="006C06AB" w:rsidRDefault="00CE48E0">
      <w:pPr>
        <w:spacing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 xml:space="preserve">Είχαμε πει και στην </w:t>
      </w:r>
      <w:r>
        <w:rPr>
          <w:rFonts w:eastAsia="Times New Roman" w:cs="Times New Roman"/>
          <w:bCs/>
          <w:shd w:val="clear" w:color="auto" w:fill="FFFFFF"/>
        </w:rPr>
        <w:t>ε</w:t>
      </w:r>
      <w:r>
        <w:rPr>
          <w:rFonts w:eastAsia="Times New Roman" w:cs="Times New Roman"/>
          <w:bCs/>
          <w:shd w:val="clear" w:color="auto" w:fill="FFFFFF"/>
        </w:rPr>
        <w:t xml:space="preserve">πιτροπή προς την κυρία Υπουργό, η οποία το παλεύει από τη μεριά της το </w:t>
      </w:r>
      <w:r>
        <w:rPr>
          <w:rFonts w:eastAsia="Times New Roman"/>
          <w:bCs/>
          <w:shd w:val="clear" w:color="auto" w:fill="FFFFFF"/>
        </w:rPr>
        <w:t>συγκεκριμένο</w:t>
      </w:r>
      <w:r>
        <w:rPr>
          <w:rFonts w:eastAsia="Times New Roman" w:cs="Times New Roman"/>
          <w:bCs/>
          <w:shd w:val="clear" w:color="auto" w:fill="FFFFFF"/>
        </w:rPr>
        <w:t xml:space="preserve"> ζήτημα του τουρισμού, ότι στο </w:t>
      </w:r>
      <w:r>
        <w:rPr>
          <w:rFonts w:eastAsia="Times New Roman" w:cs="Times New Roman"/>
          <w:bCs/>
          <w:shd w:val="clear" w:color="auto" w:fill="FFFFFF"/>
        </w:rPr>
        <w:t xml:space="preserve">τέλος όταν κάνουμε ταμείο, βλέπουμε ότι ενώ φέτος θα έχουμε περισσότερες αφίξεις, τα έσοδα θα </w:t>
      </w:r>
      <w:r>
        <w:rPr>
          <w:rFonts w:eastAsia="Times New Roman"/>
          <w:bCs/>
          <w:shd w:val="clear" w:color="auto" w:fill="FFFFFF"/>
        </w:rPr>
        <w:t>είναι</w:t>
      </w:r>
      <w:r>
        <w:rPr>
          <w:rFonts w:eastAsia="Times New Roman" w:cs="Times New Roman"/>
          <w:bCs/>
          <w:shd w:val="clear" w:color="auto" w:fill="FFFFFF"/>
        </w:rPr>
        <w:t xml:space="preserve"> λιγότερα. Γιατί το ζητούμενο </w:t>
      </w:r>
      <w:r>
        <w:rPr>
          <w:rFonts w:eastAsia="Times New Roman"/>
          <w:bCs/>
          <w:shd w:val="clear" w:color="auto" w:fill="FFFFFF"/>
        </w:rPr>
        <w:t>είναι</w:t>
      </w:r>
      <w:r>
        <w:rPr>
          <w:rFonts w:eastAsia="Times New Roman" w:cs="Times New Roman"/>
          <w:bCs/>
          <w:shd w:val="clear" w:color="auto" w:fill="FFFFFF"/>
        </w:rPr>
        <w:t xml:space="preserve"> να έχουμε περισσότερα έσοδα για την τοπική οικονομία, για τους Έλληνες εργαζόμενους, για τους Έλληνες εστιάτορες, για του</w:t>
      </w:r>
      <w:r>
        <w:rPr>
          <w:rFonts w:eastAsia="Times New Roman" w:cs="Times New Roman"/>
          <w:bCs/>
          <w:shd w:val="clear" w:color="auto" w:fill="FFFFFF"/>
        </w:rPr>
        <w:t xml:space="preserve">ς Έλληνες ξενοδόχους, για τους Έλληνες με καταστήματα τουριστικών ειδών και όλα αυτά. </w:t>
      </w:r>
    </w:p>
    <w:p w14:paraId="02972BC9" w14:textId="77777777" w:rsidR="006C06AB" w:rsidRDefault="00CE48E0">
      <w:pPr>
        <w:spacing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 xml:space="preserve">Το μοντέλο που προωθείται σε παγκόσμιο επίπεδο, σύμφωνα με το οποίο, όπως σας είπαμε και στην </w:t>
      </w:r>
      <w:r>
        <w:rPr>
          <w:rFonts w:eastAsia="Times New Roman" w:cs="Times New Roman"/>
          <w:bCs/>
          <w:shd w:val="clear" w:color="auto" w:fill="FFFFFF"/>
        </w:rPr>
        <w:t>ε</w:t>
      </w:r>
      <w:r>
        <w:rPr>
          <w:rFonts w:eastAsia="Times New Roman" w:cs="Times New Roman"/>
          <w:bCs/>
          <w:shd w:val="clear" w:color="auto" w:fill="FFFFFF"/>
        </w:rPr>
        <w:t xml:space="preserve">πιτροπή, ένα γκρουπ τουριστών προπληρώνει σε </w:t>
      </w:r>
      <w:r>
        <w:rPr>
          <w:rFonts w:eastAsia="Times New Roman"/>
          <w:bCs/>
          <w:shd w:val="clear" w:color="auto" w:fill="FFFFFF"/>
        </w:rPr>
        <w:t>έ</w:t>
      </w:r>
      <w:r>
        <w:rPr>
          <w:rFonts w:eastAsia="Times New Roman" w:cs="Times New Roman"/>
          <w:bCs/>
          <w:shd w:val="clear" w:color="auto" w:fill="FFFFFF"/>
        </w:rPr>
        <w:t>να γραφείο τουρισμού που δεν</w:t>
      </w:r>
      <w:r>
        <w:rPr>
          <w:rFonts w:eastAsia="Times New Roman" w:cs="Times New Roman"/>
          <w:bCs/>
          <w:shd w:val="clear" w:color="auto" w:fill="FFFFFF"/>
        </w:rPr>
        <w:t xml:space="preserve"> </w:t>
      </w:r>
      <w:r>
        <w:rPr>
          <w:rFonts w:eastAsia="Times New Roman"/>
          <w:bCs/>
          <w:shd w:val="clear" w:color="auto" w:fill="FFFFFF"/>
        </w:rPr>
        <w:t>είναι</w:t>
      </w:r>
      <w:r>
        <w:rPr>
          <w:rFonts w:eastAsia="Times New Roman" w:cs="Times New Roman"/>
          <w:bCs/>
          <w:shd w:val="clear" w:color="auto" w:fill="FFFFFF"/>
        </w:rPr>
        <w:t xml:space="preserve"> ελληνικής </w:t>
      </w:r>
      <w:r>
        <w:rPr>
          <w:rFonts w:eastAsia="Times New Roman" w:cs="Times New Roman"/>
          <w:bCs/>
          <w:shd w:val="clear" w:color="auto" w:fill="FFFFFF"/>
        </w:rPr>
        <w:lastRenderedPageBreak/>
        <w:t xml:space="preserve">ιδιοκτησίας και </w:t>
      </w:r>
      <w:r>
        <w:rPr>
          <w:rFonts w:eastAsia="Times New Roman"/>
          <w:bCs/>
          <w:shd w:val="clear" w:color="auto" w:fill="FFFFFF"/>
        </w:rPr>
        <w:t>έ</w:t>
      </w:r>
      <w:r>
        <w:rPr>
          <w:rFonts w:eastAsia="Times New Roman" w:cs="Times New Roman"/>
          <w:bCs/>
          <w:shd w:val="clear" w:color="auto" w:fill="FFFFFF"/>
        </w:rPr>
        <w:t xml:space="preserve">ρχεται στην πατρίδα μας μια πτήση τσάρτερ, η οποία και αυτή δεν </w:t>
      </w:r>
      <w:r>
        <w:rPr>
          <w:rFonts w:eastAsia="Times New Roman"/>
          <w:bCs/>
          <w:shd w:val="clear" w:color="auto" w:fill="FFFFFF"/>
        </w:rPr>
        <w:t>είναι</w:t>
      </w:r>
      <w:r>
        <w:rPr>
          <w:rFonts w:eastAsia="Times New Roman" w:cs="Times New Roman"/>
          <w:bCs/>
          <w:shd w:val="clear" w:color="auto" w:fill="FFFFFF"/>
        </w:rPr>
        <w:t xml:space="preserve"> ελληνικής ιδιοκτησίας και πάει σε ένα </w:t>
      </w:r>
      <w:r>
        <w:rPr>
          <w:rFonts w:eastAsia="Times New Roman" w:cs="Times New Roman"/>
          <w:bCs/>
          <w:shd w:val="clear" w:color="auto" w:fill="FFFFFF"/>
          <w:lang w:val="en-US"/>
        </w:rPr>
        <w:t>all</w:t>
      </w:r>
      <w:r>
        <w:rPr>
          <w:rFonts w:eastAsia="Times New Roman" w:cs="Times New Roman"/>
          <w:bCs/>
          <w:shd w:val="clear" w:color="auto" w:fill="FFFFFF"/>
        </w:rPr>
        <w:t xml:space="preserve"> </w:t>
      </w:r>
      <w:r>
        <w:rPr>
          <w:rFonts w:eastAsia="Times New Roman" w:cs="Times New Roman"/>
          <w:bCs/>
          <w:shd w:val="clear" w:color="auto" w:fill="FFFFFF"/>
          <w:lang w:val="en-US"/>
        </w:rPr>
        <w:t>inclusive</w:t>
      </w:r>
      <w:r>
        <w:rPr>
          <w:rFonts w:eastAsia="Times New Roman" w:cs="Times New Roman"/>
          <w:bCs/>
          <w:shd w:val="clear" w:color="auto" w:fill="FFFFFF"/>
        </w:rPr>
        <w:t xml:space="preserve"> ξενοδοχείο, που και αυτό δεν </w:t>
      </w:r>
      <w:r>
        <w:rPr>
          <w:rFonts w:eastAsia="Times New Roman"/>
          <w:bCs/>
          <w:shd w:val="clear" w:color="auto" w:fill="FFFFFF"/>
        </w:rPr>
        <w:t>είναι</w:t>
      </w:r>
      <w:r>
        <w:rPr>
          <w:rFonts w:eastAsia="Times New Roman" w:cs="Times New Roman"/>
          <w:bCs/>
          <w:shd w:val="clear" w:color="auto" w:fill="FFFFFF"/>
        </w:rPr>
        <w:t xml:space="preserve"> ελληνικής ιδιοκτησίας, μέχρι στιγμής δεν αφήνει τίποτα στην τοπικ</w:t>
      </w:r>
      <w:r>
        <w:rPr>
          <w:rFonts w:eastAsia="Times New Roman" w:cs="Times New Roman"/>
          <w:bCs/>
          <w:shd w:val="clear" w:color="auto" w:fill="FFFFFF"/>
        </w:rPr>
        <w:t xml:space="preserve">ή οικονομία. </w:t>
      </w:r>
    </w:p>
    <w:p w14:paraId="02972BCA" w14:textId="77777777" w:rsidR="006C06AB" w:rsidRDefault="00CE48E0">
      <w:pPr>
        <w:spacing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 xml:space="preserve">Ποντάρουμε στο ότι όλοι αυτοί που θα έρθουν, θα κάνουν και μια βόλτα ενδεχομένως έξω στο νησί, στο οποίο θα πάνε, αλλά δυστυχώς βγαίνουν και δεν κάνουν τίποτα απολύτως. </w:t>
      </w:r>
    </w:p>
    <w:p w14:paraId="02972BCB" w14:textId="77777777" w:rsidR="006C06AB" w:rsidRDefault="00CE48E0">
      <w:pPr>
        <w:spacing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 xml:space="preserve">Λέμε ότι έστω θα δουλέψουν κάποιοι Έλληνες εντός αυτών των ξενοδοχείων. Όμως, παρατηρείται τα φαινόμενο τα τελευταία έτη σε πάρα πολλά ξενοδοχεία η πλειοψηφία των εργαζομένων να μην </w:t>
      </w:r>
      <w:r>
        <w:rPr>
          <w:rFonts w:eastAsia="Times New Roman"/>
          <w:bCs/>
          <w:shd w:val="clear" w:color="auto" w:fill="FFFFFF"/>
        </w:rPr>
        <w:t>είναι</w:t>
      </w:r>
      <w:r>
        <w:rPr>
          <w:rFonts w:eastAsia="Times New Roman" w:cs="Times New Roman"/>
          <w:bCs/>
          <w:shd w:val="clear" w:color="auto" w:fill="FFFFFF"/>
        </w:rPr>
        <w:t xml:space="preserve"> Έλληνες, να </w:t>
      </w:r>
      <w:r>
        <w:rPr>
          <w:rFonts w:eastAsia="Times New Roman"/>
          <w:bCs/>
          <w:shd w:val="clear" w:color="auto" w:fill="FFFFFF"/>
        </w:rPr>
        <w:t>είναι</w:t>
      </w:r>
      <w:r>
        <w:rPr>
          <w:rFonts w:eastAsia="Times New Roman" w:cs="Times New Roman"/>
          <w:bCs/>
          <w:shd w:val="clear" w:color="auto" w:fill="FFFFFF"/>
        </w:rPr>
        <w:t xml:space="preserve"> αλλοδαποί είτε ως ασκούμενοι</w:t>
      </w:r>
      <w:r>
        <w:rPr>
          <w:rFonts w:eastAsia="Times New Roman" w:cs="Times New Roman"/>
          <w:bCs/>
          <w:shd w:val="clear" w:color="auto" w:fill="FFFFFF"/>
        </w:rPr>
        <w:t>,</w:t>
      </w:r>
      <w:r>
        <w:rPr>
          <w:rFonts w:eastAsia="Times New Roman" w:cs="Times New Roman"/>
          <w:bCs/>
          <w:shd w:val="clear" w:color="auto" w:fill="FFFFFF"/>
        </w:rPr>
        <w:t xml:space="preserve"> οι οποίοι δεν πληρών</w:t>
      </w:r>
      <w:r>
        <w:rPr>
          <w:rFonts w:eastAsia="Times New Roman" w:cs="Times New Roman"/>
          <w:bCs/>
          <w:shd w:val="clear" w:color="auto" w:fill="FFFFFF"/>
        </w:rPr>
        <w:t>ονται</w:t>
      </w:r>
      <w:r>
        <w:rPr>
          <w:rFonts w:eastAsia="Times New Roman" w:cs="Times New Roman"/>
          <w:bCs/>
          <w:shd w:val="clear" w:color="auto" w:fill="FFFFFF"/>
        </w:rPr>
        <w:t>,</w:t>
      </w:r>
      <w:r>
        <w:rPr>
          <w:rFonts w:eastAsia="Times New Roman" w:cs="Times New Roman"/>
          <w:bCs/>
          <w:shd w:val="clear" w:color="auto" w:fill="FFFFFF"/>
        </w:rPr>
        <w:t xml:space="preserve"> είτε μέσω του ΟΑΕΔ, δηλαδή το ελληνικό κράτος πριμοδοτεί θέσεις για αλλοδαπούς. </w:t>
      </w:r>
    </w:p>
    <w:p w14:paraId="02972BCC" w14:textId="77777777" w:rsidR="006C06AB" w:rsidRDefault="00CE48E0">
      <w:pPr>
        <w:spacing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Στο τέλος της ημέρας δεν μένει τίποτα για τον Έλληνα πολίτη και την ελληνική οικονομία. Λέμε ότι θα φάνε παραδοσιακά ελληνικά φαγητά</w:t>
      </w:r>
      <w:r>
        <w:rPr>
          <w:rFonts w:eastAsia="Times New Roman" w:cs="Times New Roman"/>
          <w:bCs/>
          <w:shd w:val="clear" w:color="auto" w:fill="FFFFFF"/>
        </w:rPr>
        <w:t>,</w:t>
      </w:r>
      <w:r>
        <w:rPr>
          <w:rFonts w:eastAsia="Times New Roman" w:cs="Times New Roman"/>
          <w:bCs/>
          <w:shd w:val="clear" w:color="auto" w:fill="FFFFFF"/>
        </w:rPr>
        <w:t xml:space="preserve"> από κρέας όμως Αργεντινής, </w:t>
      </w:r>
      <w:r>
        <w:rPr>
          <w:rFonts w:eastAsia="Times New Roman" w:cs="Times New Roman"/>
          <w:bCs/>
          <w:shd w:val="clear" w:color="auto" w:fill="FFFFFF"/>
        </w:rPr>
        <w:t>εισαγόμενο</w:t>
      </w:r>
      <w:r>
        <w:rPr>
          <w:rFonts w:eastAsia="Times New Roman" w:cs="Times New Roman"/>
          <w:bCs/>
          <w:shd w:val="clear" w:color="auto" w:fill="FFFFFF"/>
        </w:rPr>
        <w:t>,</w:t>
      </w:r>
      <w:r>
        <w:rPr>
          <w:rFonts w:eastAsia="Times New Roman" w:cs="Times New Roman"/>
          <w:bCs/>
          <w:shd w:val="clear" w:color="auto" w:fill="FFFFFF"/>
        </w:rPr>
        <w:t xml:space="preserve"> από γάλα εισαγόμενο, από αυγά εισαγόμενα, από ελαιόλαδο εισαγόμενο. Τα πάντα </w:t>
      </w:r>
      <w:r>
        <w:rPr>
          <w:rFonts w:eastAsia="Times New Roman"/>
          <w:bCs/>
          <w:shd w:val="clear" w:color="auto" w:fill="FFFFFF"/>
        </w:rPr>
        <w:t>είναι</w:t>
      </w:r>
      <w:r>
        <w:rPr>
          <w:rFonts w:eastAsia="Times New Roman" w:cs="Times New Roman"/>
          <w:bCs/>
          <w:shd w:val="clear" w:color="auto" w:fill="FFFFFF"/>
        </w:rPr>
        <w:t xml:space="preserve"> εισαγόμενα. </w:t>
      </w:r>
    </w:p>
    <w:p w14:paraId="02972BCD" w14:textId="77777777" w:rsidR="006C06AB" w:rsidRDefault="00CE48E0">
      <w:pPr>
        <w:spacing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lastRenderedPageBreak/>
        <w:t>Άρα θα πρέπει να σκεφτείτε πολύ καλά το μοντέλο τουριστικής ανάπτυξης το οποίο θα θέλαμε. Ενδεχομένως, με πολύ λιγότερους τουρίστες να είχαμε πολύ π</w:t>
      </w:r>
      <w:r>
        <w:rPr>
          <w:rFonts w:eastAsia="Times New Roman" w:cs="Times New Roman"/>
          <w:bCs/>
          <w:shd w:val="clear" w:color="auto" w:fill="FFFFFF"/>
        </w:rPr>
        <w:t xml:space="preserve">ερισσότερα έσοδα. Το ιδανικό θα ήταν να είχαμε περισσότερους τουρίστες και πολύ περισσότερα έσοδα. </w:t>
      </w:r>
    </w:p>
    <w:p w14:paraId="02972BCE" w14:textId="77777777" w:rsidR="006C06AB" w:rsidRDefault="00CE48E0">
      <w:pPr>
        <w:spacing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 xml:space="preserve">Θα κάνω μια μικρή παρένθεση, τελειώνοντας, κύριε Πρόεδρε. Ξέρουμε πολύ καλά ότι τα τελευταία χρόνια ανθεί ο λεγόμενος θρησκευτικός τουρισμός. Η πατρίδα μας </w:t>
      </w:r>
      <w:r>
        <w:rPr>
          <w:rFonts w:eastAsia="Times New Roman"/>
          <w:bCs/>
          <w:shd w:val="clear" w:color="auto" w:fill="FFFFFF"/>
        </w:rPr>
        <w:t>είναι</w:t>
      </w:r>
      <w:r>
        <w:rPr>
          <w:rFonts w:eastAsia="Times New Roman" w:cs="Times New Roman"/>
          <w:bCs/>
          <w:shd w:val="clear" w:color="auto" w:fill="FFFFFF"/>
        </w:rPr>
        <w:t xml:space="preserve"> η κοιτίδα της </w:t>
      </w:r>
      <w:r>
        <w:rPr>
          <w:rFonts w:eastAsia="Times New Roman" w:cs="Times New Roman"/>
          <w:bCs/>
          <w:shd w:val="clear" w:color="auto" w:fill="FFFFFF"/>
        </w:rPr>
        <w:t>Ο</w:t>
      </w:r>
      <w:r>
        <w:rPr>
          <w:rFonts w:eastAsia="Times New Roman" w:cs="Times New Roman"/>
          <w:bCs/>
          <w:shd w:val="clear" w:color="auto" w:fill="FFFFFF"/>
        </w:rPr>
        <w:t>ρθοδοξίας και εκατοντάδες εκατομμύρια πολιτών -ορθοδόξων και όχι μόνο- επιθυμούν να έρθουν στην πατρίδα μας, να επισκεφτούν για τους δικούς τους λόγους τα μοναστήρια, τις εκκλησίες, τους ναούς, όλα αυτά τα οποία βρίσκονται εντός της ελ</w:t>
      </w:r>
      <w:r>
        <w:rPr>
          <w:rFonts w:eastAsia="Times New Roman" w:cs="Times New Roman"/>
          <w:bCs/>
          <w:shd w:val="clear" w:color="auto" w:fill="FFFFFF"/>
        </w:rPr>
        <w:t xml:space="preserve">ληνικής επικράτειας. </w:t>
      </w:r>
    </w:p>
    <w:p w14:paraId="02972BCF" w14:textId="77777777" w:rsidR="006C06AB" w:rsidRDefault="00CE48E0">
      <w:pPr>
        <w:spacing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 xml:space="preserve">Το μόνο που βλέπουμε τα τελευταία έτη </w:t>
      </w:r>
      <w:r>
        <w:rPr>
          <w:rFonts w:eastAsia="Times New Roman"/>
          <w:bCs/>
          <w:shd w:val="clear" w:color="auto" w:fill="FFFFFF"/>
        </w:rPr>
        <w:t>είναι</w:t>
      </w:r>
      <w:r>
        <w:rPr>
          <w:rFonts w:eastAsia="Times New Roman" w:cs="Times New Roman"/>
          <w:bCs/>
          <w:shd w:val="clear" w:color="auto" w:fill="FFFFFF"/>
        </w:rPr>
        <w:t xml:space="preserve"> αντί να έχουμε τον θρησκευτικό τουρισμό που ελπίζουμε, που θα θέλαμε, των χριστιανών και αυτών που θα ήθελαν να επισκεφτούν τους χριστιανικούς </w:t>
      </w:r>
      <w:r>
        <w:rPr>
          <w:rFonts w:eastAsia="Times New Roman" w:cs="Times New Roman"/>
          <w:bCs/>
          <w:shd w:val="clear" w:color="auto" w:fill="FFFFFF"/>
        </w:rPr>
        <w:lastRenderedPageBreak/>
        <w:t xml:space="preserve">ναούς, τα μοναστήρια και όλα αυτά τα οποία </w:t>
      </w:r>
      <w:proofErr w:type="spellStart"/>
      <w:r>
        <w:rPr>
          <w:rFonts w:eastAsia="Times New Roman" w:cs="Times New Roman"/>
          <w:bCs/>
          <w:shd w:val="clear" w:color="auto" w:fill="FFFFFF"/>
        </w:rPr>
        <w:t>προε</w:t>
      </w:r>
      <w:r>
        <w:rPr>
          <w:rFonts w:eastAsia="Times New Roman" w:cs="Times New Roman"/>
          <w:bCs/>
          <w:shd w:val="clear" w:color="auto" w:fill="FFFFFF"/>
        </w:rPr>
        <w:t>ίπαμε</w:t>
      </w:r>
      <w:proofErr w:type="spellEnd"/>
      <w:r>
        <w:rPr>
          <w:rFonts w:eastAsia="Times New Roman" w:cs="Times New Roman"/>
          <w:bCs/>
          <w:shd w:val="clear" w:color="auto" w:fill="FFFFFF"/>
        </w:rPr>
        <w:t xml:space="preserve">, να βλέπουμε εκατομμύρια μουσουλμάνων, ισλαμιστών να έρχονται στην πατρίδα μας, να αφοδεύουν σε χριστιανικούς ναούς, να σπάνε τα ξωκλήσια, να τα ληστεύουν και να κάνουν το οτιδήποτε άλλο. </w:t>
      </w:r>
    </w:p>
    <w:p w14:paraId="02972BD0" w14:textId="77777777" w:rsidR="006C06AB" w:rsidRDefault="00CE48E0">
      <w:pPr>
        <w:spacing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Σίγουρα, αν συνεχιστεί αυτή η κατάσταση, θα έχουμε ένα σοβαρό</w:t>
      </w:r>
      <w:r>
        <w:rPr>
          <w:rFonts w:eastAsia="Times New Roman" w:cs="Times New Roman"/>
          <w:bCs/>
          <w:shd w:val="clear" w:color="auto" w:fill="FFFFFF"/>
        </w:rPr>
        <w:t xml:space="preserve">τατο πρόβλημα και σε αυτό το </w:t>
      </w:r>
      <w:r>
        <w:rPr>
          <w:rFonts w:eastAsia="Times New Roman"/>
          <w:bCs/>
          <w:shd w:val="clear" w:color="auto" w:fill="FFFFFF"/>
        </w:rPr>
        <w:t>συγκεκριμένο</w:t>
      </w:r>
      <w:r>
        <w:rPr>
          <w:rFonts w:eastAsia="Times New Roman" w:cs="Times New Roman"/>
          <w:bCs/>
          <w:shd w:val="clear" w:color="auto" w:fill="FFFFFF"/>
        </w:rPr>
        <w:t xml:space="preserve"> ζήτημα, που αφορά τον θρησκευτικό τουρισμό. </w:t>
      </w:r>
    </w:p>
    <w:p w14:paraId="02972BD1" w14:textId="77777777" w:rsidR="006C06AB" w:rsidRDefault="00CE48E0">
      <w:pPr>
        <w:spacing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 xml:space="preserve">Ευχαριστώ. </w:t>
      </w:r>
    </w:p>
    <w:p w14:paraId="02972BD2" w14:textId="77777777" w:rsidR="006C06AB" w:rsidRDefault="00CE48E0">
      <w:pPr>
        <w:spacing w:line="600" w:lineRule="auto"/>
        <w:ind w:firstLine="720"/>
        <w:contextualSpacing/>
        <w:jc w:val="both"/>
        <w:rPr>
          <w:rFonts w:eastAsia="Times New Roman" w:cs="Times New Roman"/>
          <w:bCs/>
          <w:shd w:val="clear" w:color="auto" w:fill="FFFFFF"/>
        </w:rPr>
      </w:pPr>
      <w:r>
        <w:rPr>
          <w:rFonts w:eastAsia="Times New Roman"/>
          <w:b/>
          <w:bCs/>
          <w:shd w:val="clear" w:color="auto" w:fill="FFFFFF"/>
        </w:rPr>
        <w:t>ΠΡΟΕΔΡΕΥΩΝ (Δημήτριος Κρεμαστινός):</w:t>
      </w:r>
      <w:r>
        <w:rPr>
          <w:rFonts w:eastAsia="Times New Roman" w:cs="Times New Roman"/>
          <w:bCs/>
          <w:shd w:val="clear" w:color="auto" w:fill="FFFFFF"/>
        </w:rPr>
        <w:t xml:space="preserve"> Και εγώ ευχαριστώ. </w:t>
      </w:r>
    </w:p>
    <w:p w14:paraId="02972BD3" w14:textId="77777777" w:rsidR="006C06AB" w:rsidRDefault="00CE48E0">
      <w:pPr>
        <w:spacing w:line="600" w:lineRule="auto"/>
        <w:ind w:firstLine="720"/>
        <w:contextualSpacing/>
        <w:jc w:val="both"/>
        <w:rPr>
          <w:rFonts w:eastAsia="Times New Roman" w:cs="Times New Roman"/>
          <w:szCs w:val="24"/>
        </w:rPr>
      </w:pPr>
      <w:r>
        <w:rPr>
          <w:rFonts w:eastAsia="Times New Roman" w:cs="Times New Roman"/>
          <w:bCs/>
          <w:shd w:val="clear" w:color="auto" w:fill="FFFFFF"/>
        </w:rPr>
        <w:t>Κατά τον Κανονισμό, δικαιούνται να έχουν τον λόγο οι Βουλευτές από τα κόμματα που είχαν αντίρρηση στη</w:t>
      </w:r>
      <w:r>
        <w:rPr>
          <w:rFonts w:eastAsia="Times New Roman" w:cs="Times New Roman"/>
          <w:bCs/>
          <w:shd w:val="clear" w:color="auto" w:fill="FFFFFF"/>
        </w:rPr>
        <w:t xml:space="preserve">ν </w:t>
      </w:r>
      <w:r>
        <w:rPr>
          <w:rFonts w:eastAsia="Times New Roman" w:cs="Times New Roman"/>
          <w:bCs/>
          <w:shd w:val="clear" w:color="auto" w:fill="FFFFFF"/>
        </w:rPr>
        <w:t>ε</w:t>
      </w:r>
      <w:r>
        <w:rPr>
          <w:rFonts w:eastAsia="Times New Roman" w:cs="Times New Roman"/>
          <w:bCs/>
          <w:shd w:val="clear" w:color="auto" w:fill="FFFFFF"/>
        </w:rPr>
        <w:t xml:space="preserve">πιτροπή. Εάν θέλουν κάποιοι Βουλευτές, να ζητήσουν τον λόγο. </w:t>
      </w:r>
    </w:p>
    <w:p w14:paraId="02972BD4" w14:textId="77777777" w:rsidR="006C06AB" w:rsidRDefault="00CE48E0">
      <w:pPr>
        <w:spacing w:line="600" w:lineRule="auto"/>
        <w:ind w:firstLine="720"/>
        <w:contextualSpacing/>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Κύριε Πρόεδρε, θα μπορούσα να έχω τον λόγο επί της διαδικασίας;</w:t>
      </w:r>
    </w:p>
    <w:p w14:paraId="02972BD5" w14:textId="77777777" w:rsidR="006C06AB" w:rsidRDefault="00CE48E0">
      <w:pPr>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Παρακαλώ, κύριε </w:t>
      </w:r>
      <w:proofErr w:type="spellStart"/>
      <w:r>
        <w:rPr>
          <w:rFonts w:eastAsia="Times New Roman" w:cs="Times New Roman"/>
          <w:szCs w:val="24"/>
        </w:rPr>
        <w:t>Βρούτση</w:t>
      </w:r>
      <w:proofErr w:type="spellEnd"/>
      <w:r>
        <w:rPr>
          <w:rFonts w:eastAsia="Times New Roman" w:cs="Times New Roman"/>
          <w:szCs w:val="24"/>
        </w:rPr>
        <w:t>, έχετε τον λόγο.</w:t>
      </w:r>
    </w:p>
    <w:p w14:paraId="02972BD6" w14:textId="77777777" w:rsidR="006C06AB" w:rsidRDefault="00CE48E0">
      <w:pPr>
        <w:spacing w:line="600" w:lineRule="auto"/>
        <w:ind w:firstLine="720"/>
        <w:contextualSpacing/>
        <w:jc w:val="both"/>
        <w:rPr>
          <w:rFonts w:eastAsia="Times New Roman" w:cs="Times New Roman"/>
          <w:szCs w:val="24"/>
        </w:rPr>
      </w:pPr>
      <w:r>
        <w:rPr>
          <w:rFonts w:eastAsia="Times New Roman" w:cs="Times New Roman"/>
          <w:b/>
          <w:szCs w:val="24"/>
        </w:rPr>
        <w:lastRenderedPageBreak/>
        <w:t>ΙΩΑΝΝΗΣ ΒΡΟΥΤΣΗΣ:</w:t>
      </w:r>
      <w:r>
        <w:rPr>
          <w:rFonts w:eastAsia="Times New Roman" w:cs="Times New Roman"/>
          <w:szCs w:val="24"/>
        </w:rPr>
        <w:t xml:space="preserve"> Θα ήθελα, κατ’</w:t>
      </w:r>
      <w:r>
        <w:rPr>
          <w:rFonts w:eastAsia="Times New Roman" w:cs="Times New Roman"/>
          <w:szCs w:val="24"/>
        </w:rPr>
        <w:t xml:space="preserve"> αρχ</w:t>
      </w:r>
      <w:r>
        <w:rPr>
          <w:rFonts w:eastAsia="Times New Roman" w:cs="Times New Roman"/>
          <w:szCs w:val="24"/>
        </w:rPr>
        <w:t>άς</w:t>
      </w:r>
      <w:r>
        <w:rPr>
          <w:rFonts w:eastAsia="Times New Roman" w:cs="Times New Roman"/>
          <w:szCs w:val="24"/>
        </w:rPr>
        <w:t xml:space="preserve">, να πω ότι είναι γνωστό ότι στο θέμα της </w:t>
      </w:r>
      <w:r>
        <w:rPr>
          <w:rFonts w:eastAsia="Times New Roman" w:cs="Times New Roman"/>
          <w:szCs w:val="24"/>
        </w:rPr>
        <w:t xml:space="preserve">συγκεκριμένης </w:t>
      </w:r>
      <w:r>
        <w:rPr>
          <w:rFonts w:eastAsia="Times New Roman" w:cs="Times New Roman"/>
          <w:szCs w:val="24"/>
        </w:rPr>
        <w:t>κύρωσης έχουμε τοποθετηθεί και ότι θα την ψηφίσουμε.</w:t>
      </w:r>
    </w:p>
    <w:p w14:paraId="02972BD7" w14:textId="77777777" w:rsidR="006C06AB" w:rsidRDefault="00CE48E0">
      <w:pPr>
        <w:spacing w:line="600" w:lineRule="auto"/>
        <w:ind w:firstLine="720"/>
        <w:contextualSpacing/>
        <w:jc w:val="both"/>
        <w:rPr>
          <w:rFonts w:eastAsia="Times New Roman" w:cs="Times New Roman"/>
          <w:szCs w:val="24"/>
        </w:rPr>
      </w:pPr>
      <w:r>
        <w:rPr>
          <w:rFonts w:eastAsia="Times New Roman" w:cs="Times New Roman"/>
          <w:szCs w:val="24"/>
        </w:rPr>
        <w:t xml:space="preserve">Δεύτερον, θέλω να πω ότι το ζήτημα των τροπολογιών που έρχονται πάνω στις κυρώσεις το θεωρούμε λάθος. Είναι μια πρακτική, με την οποία δεν </w:t>
      </w:r>
      <w:r>
        <w:rPr>
          <w:rFonts w:eastAsia="Times New Roman" w:cs="Times New Roman"/>
          <w:szCs w:val="24"/>
        </w:rPr>
        <w:t>συμφωνούμε. Παρ’ όλα αυτά, για τις τροπολογίες θα τοποθετηθεί ο εισηγητής μας και θα ήθελα να ρωτήσω την Κυβέρνηση, πριν πάρει τον λόγο ο Υπουργός, αν προτίθεται να φέρει καινούριες τροπολογίες κατά τη διαδικασία της συζήτησης.</w:t>
      </w:r>
    </w:p>
    <w:p w14:paraId="02972BD8" w14:textId="77777777" w:rsidR="006C06AB" w:rsidRDefault="00CE48E0">
      <w:pPr>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Κρεμασ</w:t>
      </w:r>
      <w:r>
        <w:rPr>
          <w:rFonts w:eastAsia="Times New Roman" w:cs="Times New Roman"/>
          <w:b/>
          <w:szCs w:val="24"/>
        </w:rPr>
        <w:t>τινός):</w:t>
      </w:r>
      <w:r>
        <w:rPr>
          <w:rFonts w:eastAsia="Times New Roman" w:cs="Times New Roman"/>
          <w:szCs w:val="24"/>
        </w:rPr>
        <w:t xml:space="preserve"> Κύριε </w:t>
      </w:r>
      <w:proofErr w:type="spellStart"/>
      <w:r>
        <w:rPr>
          <w:rFonts w:eastAsia="Times New Roman" w:cs="Times New Roman"/>
          <w:szCs w:val="24"/>
        </w:rPr>
        <w:t>Βρούτση</w:t>
      </w:r>
      <w:proofErr w:type="spellEnd"/>
      <w:r>
        <w:rPr>
          <w:rFonts w:eastAsia="Times New Roman" w:cs="Times New Roman"/>
          <w:szCs w:val="24"/>
        </w:rPr>
        <w:t>, οι τροπολογίες είναι στη δεύτερη σύμβαση.</w:t>
      </w:r>
    </w:p>
    <w:p w14:paraId="02972BD9" w14:textId="77777777" w:rsidR="006C06AB" w:rsidRDefault="00CE48E0">
      <w:pPr>
        <w:spacing w:line="600" w:lineRule="auto"/>
        <w:ind w:firstLine="720"/>
        <w:contextualSpacing/>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Συνολικά τοποθετούμαι, κύριε Πρόεδρε.</w:t>
      </w:r>
    </w:p>
    <w:p w14:paraId="02972BDA" w14:textId="77777777" w:rsidR="006C06AB" w:rsidRDefault="00CE48E0">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02972BDB" w14:textId="77777777" w:rsidR="006C06AB" w:rsidRDefault="00CE48E0">
      <w:pPr>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Κυρία Υπουργέ, έχετε τον λόγο για πέντε λεπτά.</w:t>
      </w:r>
    </w:p>
    <w:p w14:paraId="02972BDC" w14:textId="77777777" w:rsidR="006C06AB" w:rsidRDefault="00CE48E0">
      <w:pPr>
        <w:spacing w:line="600" w:lineRule="auto"/>
        <w:ind w:firstLine="720"/>
        <w:contextualSpacing/>
        <w:jc w:val="both"/>
        <w:rPr>
          <w:rFonts w:eastAsia="Times New Roman" w:cs="Times New Roman"/>
          <w:szCs w:val="24"/>
        </w:rPr>
      </w:pPr>
      <w:r>
        <w:rPr>
          <w:rFonts w:eastAsia="Times New Roman" w:cs="Times New Roman"/>
          <w:b/>
          <w:szCs w:val="24"/>
        </w:rPr>
        <w:lastRenderedPageBreak/>
        <w:t>ΕΛΕΝΑ ΚΟΥΝΤΟΥΡΑ (Αναπληρώτρια Υπουργ</w:t>
      </w:r>
      <w:r>
        <w:rPr>
          <w:rFonts w:eastAsia="Times New Roman" w:cs="Times New Roman"/>
          <w:b/>
          <w:szCs w:val="24"/>
        </w:rPr>
        <w:t>ός Οικονομίας, Ανάπτυξης και Τουρισμού):</w:t>
      </w:r>
      <w:r>
        <w:rPr>
          <w:rFonts w:eastAsia="Times New Roman" w:cs="Times New Roman"/>
          <w:szCs w:val="24"/>
        </w:rPr>
        <w:t xml:space="preserve"> Ευχαριστώ πάρα πολύ, κύριε Πρόεδρε.</w:t>
      </w:r>
    </w:p>
    <w:p w14:paraId="02972BDD" w14:textId="77777777" w:rsidR="006C06AB" w:rsidRDefault="00CE48E0">
      <w:pPr>
        <w:spacing w:line="600" w:lineRule="auto"/>
        <w:ind w:firstLine="720"/>
        <w:contextualSpacing/>
        <w:jc w:val="both"/>
        <w:rPr>
          <w:rFonts w:eastAsia="Times New Roman" w:cs="Times New Roman"/>
          <w:szCs w:val="24"/>
        </w:rPr>
      </w:pPr>
      <w:r>
        <w:rPr>
          <w:rFonts w:eastAsia="Times New Roman" w:cs="Times New Roman"/>
          <w:szCs w:val="24"/>
        </w:rPr>
        <w:t xml:space="preserve">Το 2015 είχαμε σχεδιάσει και υλοποιήσαμε την </w:t>
      </w:r>
      <w:r>
        <w:rPr>
          <w:rFonts w:eastAsia="Times New Roman" w:cs="Times New Roman"/>
          <w:szCs w:val="24"/>
        </w:rPr>
        <w:t>ε</w:t>
      </w:r>
      <w:r>
        <w:rPr>
          <w:rFonts w:eastAsia="Times New Roman" w:cs="Times New Roman"/>
          <w:szCs w:val="24"/>
        </w:rPr>
        <w:t xml:space="preserve">θνική </w:t>
      </w:r>
      <w:r>
        <w:rPr>
          <w:rFonts w:eastAsia="Times New Roman" w:cs="Times New Roman"/>
          <w:szCs w:val="24"/>
        </w:rPr>
        <w:t>τ</w:t>
      </w:r>
      <w:r>
        <w:rPr>
          <w:rFonts w:eastAsia="Times New Roman" w:cs="Times New Roman"/>
          <w:szCs w:val="24"/>
        </w:rPr>
        <w:t xml:space="preserve">ουριστική </w:t>
      </w:r>
      <w:r>
        <w:rPr>
          <w:rFonts w:eastAsia="Times New Roman" w:cs="Times New Roman"/>
          <w:szCs w:val="24"/>
        </w:rPr>
        <w:t>π</w:t>
      </w:r>
      <w:r>
        <w:rPr>
          <w:rFonts w:eastAsia="Times New Roman" w:cs="Times New Roman"/>
          <w:szCs w:val="24"/>
        </w:rPr>
        <w:t xml:space="preserve">ολιτική μας σε ένα περιβάλλον, το οποίο, δυστυχώς, ήταν δυσμενές για τον ελληνικό τουρισμό. Το 2015 είχαμε μία –θα </w:t>
      </w:r>
      <w:r>
        <w:rPr>
          <w:rFonts w:eastAsia="Times New Roman" w:cs="Times New Roman"/>
          <w:szCs w:val="24"/>
        </w:rPr>
        <w:t>έλεγα- συγκράτηση στις κρατήσεις και στις αφίξεις και από τις παραδοσιακές μας αγορές και από αγορές, όπως η Ρωσία, που έφτανε στα μεγέθη περίπου του 60%.</w:t>
      </w:r>
    </w:p>
    <w:p w14:paraId="02972BDE" w14:textId="77777777" w:rsidR="006C06AB" w:rsidRDefault="00CE48E0">
      <w:pPr>
        <w:spacing w:line="600" w:lineRule="auto"/>
        <w:ind w:firstLine="720"/>
        <w:contextualSpacing/>
        <w:jc w:val="both"/>
        <w:rPr>
          <w:rFonts w:eastAsia="Times New Roman" w:cs="Times New Roman"/>
          <w:szCs w:val="24"/>
        </w:rPr>
      </w:pPr>
      <w:r>
        <w:rPr>
          <w:rFonts w:eastAsia="Times New Roman" w:cs="Times New Roman"/>
          <w:szCs w:val="24"/>
        </w:rPr>
        <w:t xml:space="preserve">Αναλάβαμε, λοιπόν, και υλοποιήσαμε άμεσα την </w:t>
      </w:r>
      <w:r>
        <w:rPr>
          <w:rFonts w:eastAsia="Times New Roman" w:cs="Times New Roman"/>
          <w:szCs w:val="24"/>
        </w:rPr>
        <w:t>ε</w:t>
      </w:r>
      <w:r>
        <w:rPr>
          <w:rFonts w:eastAsia="Times New Roman" w:cs="Times New Roman"/>
          <w:szCs w:val="24"/>
        </w:rPr>
        <w:t xml:space="preserve">θνική </w:t>
      </w:r>
      <w:r>
        <w:rPr>
          <w:rFonts w:eastAsia="Times New Roman" w:cs="Times New Roman"/>
          <w:szCs w:val="24"/>
        </w:rPr>
        <w:t>τ</w:t>
      </w:r>
      <w:r>
        <w:rPr>
          <w:rFonts w:eastAsia="Times New Roman" w:cs="Times New Roman"/>
          <w:szCs w:val="24"/>
        </w:rPr>
        <w:t xml:space="preserve">ουριστική </w:t>
      </w:r>
      <w:r>
        <w:rPr>
          <w:rFonts w:eastAsia="Times New Roman" w:cs="Times New Roman"/>
          <w:szCs w:val="24"/>
        </w:rPr>
        <w:t>π</w:t>
      </w:r>
      <w:r>
        <w:rPr>
          <w:rFonts w:eastAsia="Times New Roman" w:cs="Times New Roman"/>
          <w:szCs w:val="24"/>
        </w:rPr>
        <w:t xml:space="preserve">ολιτική, η οποία απέδωσε καρπούς και </w:t>
      </w:r>
      <w:r>
        <w:rPr>
          <w:rFonts w:eastAsia="Times New Roman" w:cs="Times New Roman"/>
          <w:szCs w:val="24"/>
        </w:rPr>
        <w:t xml:space="preserve">το 2015. Παρ’ όλες τις δυσκολίες –δύο εκλογικές αναμετρήσεις, το δημοψήφισμα, η απειλή του </w:t>
      </w:r>
      <w:proofErr w:type="spellStart"/>
      <w:r>
        <w:rPr>
          <w:rFonts w:eastAsia="Times New Roman" w:cs="Times New Roman"/>
          <w:szCs w:val="24"/>
          <w:lang w:val="en-US"/>
        </w:rPr>
        <w:t>Grexit</w:t>
      </w:r>
      <w:proofErr w:type="spellEnd"/>
      <w:r>
        <w:rPr>
          <w:rFonts w:eastAsia="Times New Roman" w:cs="Times New Roman"/>
          <w:szCs w:val="24"/>
        </w:rPr>
        <w:t>, η οικονομική ασφυξία- καταφέραμε να ξεπεράσουμε και τις πιο υψηλές προσδοκίες που είχε και ο ιδιωτικός φορέας της τάξης των είκοσι τεσσάρων εκατομμυρίων τουρ</w:t>
      </w:r>
      <w:r>
        <w:rPr>
          <w:rFonts w:eastAsia="Times New Roman" w:cs="Times New Roman"/>
          <w:szCs w:val="24"/>
        </w:rPr>
        <w:t xml:space="preserve">ιστών, που υπολόγιζαν να φέρουν το 2015, να έλθουν στην πατρίδα μας. Εμείς ξεπεράσαμε κάθε προσδοκία. Ήταν τόσο </w:t>
      </w:r>
      <w:proofErr w:type="spellStart"/>
      <w:r>
        <w:rPr>
          <w:rFonts w:eastAsia="Times New Roman" w:cs="Times New Roman"/>
          <w:szCs w:val="24"/>
        </w:rPr>
        <w:t>στοχευμένες</w:t>
      </w:r>
      <w:proofErr w:type="spellEnd"/>
      <w:r>
        <w:rPr>
          <w:rFonts w:eastAsia="Times New Roman" w:cs="Times New Roman"/>
          <w:szCs w:val="24"/>
        </w:rPr>
        <w:t xml:space="preserve"> και καθοριστικές οι δράσεις και οι ενέργειες που κάναμε το 2015 -τίποτα δεν έγινε τυχαία, έγινε με σκληρή </w:t>
      </w:r>
      <w:r>
        <w:rPr>
          <w:rFonts w:eastAsia="Times New Roman" w:cs="Times New Roman"/>
          <w:szCs w:val="24"/>
        </w:rPr>
        <w:lastRenderedPageBreak/>
        <w:t>δουλειά και με την εφαρμογ</w:t>
      </w:r>
      <w:r>
        <w:rPr>
          <w:rFonts w:eastAsia="Times New Roman" w:cs="Times New Roman"/>
          <w:szCs w:val="24"/>
        </w:rPr>
        <w:t xml:space="preserve">ή αυτής της νέας </w:t>
      </w:r>
      <w:r>
        <w:rPr>
          <w:rFonts w:eastAsia="Times New Roman" w:cs="Times New Roman"/>
          <w:szCs w:val="24"/>
        </w:rPr>
        <w:t>ε</w:t>
      </w:r>
      <w:r>
        <w:rPr>
          <w:rFonts w:eastAsia="Times New Roman" w:cs="Times New Roman"/>
          <w:szCs w:val="24"/>
        </w:rPr>
        <w:t xml:space="preserve">θνικής </w:t>
      </w:r>
      <w:r>
        <w:rPr>
          <w:rFonts w:eastAsia="Times New Roman" w:cs="Times New Roman"/>
          <w:szCs w:val="24"/>
        </w:rPr>
        <w:t>τ</w:t>
      </w:r>
      <w:r>
        <w:rPr>
          <w:rFonts w:eastAsia="Times New Roman" w:cs="Times New Roman"/>
          <w:szCs w:val="24"/>
        </w:rPr>
        <w:t xml:space="preserve">ουριστικής </w:t>
      </w:r>
      <w:r>
        <w:rPr>
          <w:rFonts w:eastAsia="Times New Roman" w:cs="Times New Roman"/>
          <w:szCs w:val="24"/>
        </w:rPr>
        <w:t>π</w:t>
      </w:r>
      <w:r>
        <w:rPr>
          <w:rFonts w:eastAsia="Times New Roman" w:cs="Times New Roman"/>
          <w:szCs w:val="24"/>
        </w:rPr>
        <w:t>ολιτικής- που πετύχαμε να είναι χρονιά-ρεκόρ να φτάσουμε στα είκοσι έξι εκατομμύρια τουρίστες και 14,2 δισεκατομμύρια έσοδα.</w:t>
      </w:r>
    </w:p>
    <w:p w14:paraId="02972BDF" w14:textId="77777777" w:rsidR="006C06AB" w:rsidRDefault="00CE48E0">
      <w:pPr>
        <w:spacing w:line="600" w:lineRule="auto"/>
        <w:ind w:firstLine="720"/>
        <w:contextualSpacing/>
        <w:jc w:val="both"/>
        <w:rPr>
          <w:rFonts w:eastAsia="Times New Roman" w:cs="Times New Roman"/>
          <w:szCs w:val="24"/>
        </w:rPr>
      </w:pPr>
      <w:r>
        <w:rPr>
          <w:rFonts w:eastAsia="Times New Roman" w:cs="Times New Roman"/>
          <w:szCs w:val="24"/>
        </w:rPr>
        <w:t xml:space="preserve">Είναι πολύ σημαντικό να πω ότι αυτή η </w:t>
      </w:r>
      <w:r>
        <w:rPr>
          <w:rFonts w:eastAsia="Times New Roman" w:cs="Times New Roman"/>
          <w:szCs w:val="24"/>
        </w:rPr>
        <w:t>ε</w:t>
      </w:r>
      <w:r>
        <w:rPr>
          <w:rFonts w:eastAsia="Times New Roman" w:cs="Times New Roman"/>
          <w:szCs w:val="24"/>
        </w:rPr>
        <w:t xml:space="preserve">θνική </w:t>
      </w:r>
      <w:r>
        <w:rPr>
          <w:rFonts w:eastAsia="Times New Roman" w:cs="Times New Roman"/>
          <w:szCs w:val="24"/>
        </w:rPr>
        <w:t>τ</w:t>
      </w:r>
      <w:r>
        <w:rPr>
          <w:rFonts w:eastAsia="Times New Roman" w:cs="Times New Roman"/>
          <w:szCs w:val="24"/>
        </w:rPr>
        <w:t xml:space="preserve">ουριστική </w:t>
      </w:r>
      <w:r>
        <w:rPr>
          <w:rFonts w:eastAsia="Times New Roman" w:cs="Times New Roman"/>
          <w:szCs w:val="24"/>
        </w:rPr>
        <w:t>π</w:t>
      </w:r>
      <w:r>
        <w:rPr>
          <w:rFonts w:eastAsia="Times New Roman" w:cs="Times New Roman"/>
          <w:szCs w:val="24"/>
        </w:rPr>
        <w:t>ολιτική κατάφερε μέσα σε ενάμιση χρό</w:t>
      </w:r>
      <w:r>
        <w:rPr>
          <w:rFonts w:eastAsia="Times New Roman" w:cs="Times New Roman"/>
          <w:szCs w:val="24"/>
        </w:rPr>
        <w:t>νο, που αυτή η Κυβέρνηση ΣΥΡΙΖΑ-Ανεξάρτητοι Έλληνες είναι στο τιμόνι του ελληνικού τουρισμού, να φέρει επιμήκυνση της περιόδου. Αυτός ήταν ο πρώτος στόχος που είχαμε θέσει. Ξεκίνησαν οι πτήσεις, οι αεροπορικές αφίξεις και –αν θέλετε- όλη η τουριστική ροή α</w:t>
      </w:r>
      <w:r>
        <w:rPr>
          <w:rFonts w:eastAsia="Times New Roman" w:cs="Times New Roman"/>
          <w:szCs w:val="24"/>
        </w:rPr>
        <w:t>ρχές Απριλίου και τελειώνει τέλος Νοεμβρίου.</w:t>
      </w:r>
    </w:p>
    <w:p w14:paraId="02972BE0" w14:textId="77777777" w:rsidR="006C06AB" w:rsidRDefault="00CE48E0">
      <w:pPr>
        <w:spacing w:line="600" w:lineRule="auto"/>
        <w:ind w:firstLine="720"/>
        <w:contextualSpacing/>
        <w:jc w:val="both"/>
        <w:rPr>
          <w:rFonts w:eastAsia="Times New Roman" w:cs="Times New Roman"/>
          <w:szCs w:val="24"/>
        </w:rPr>
      </w:pPr>
      <w:r>
        <w:rPr>
          <w:rFonts w:eastAsia="Times New Roman" w:cs="Times New Roman"/>
          <w:szCs w:val="24"/>
        </w:rPr>
        <w:t>Είναι η πρώτη φορά το 2016 που, επιτέλους, αυτός ο στόχος έγινε πραγματικότητα. Ανοίξαμε νέους ελληνικούς προορισμούς, κάναμε δημοφιλείς προορισμούς ελληνικούς και μέσα από αεροπορικές πτήσεις με πολύ σκληρές δι</w:t>
      </w:r>
      <w:r>
        <w:rPr>
          <w:rFonts w:eastAsia="Times New Roman" w:cs="Times New Roman"/>
          <w:szCs w:val="24"/>
        </w:rPr>
        <w:t xml:space="preserve">απραγματεύσεις και με εξαιρετικές συμφωνίες με τους συνεργάτες μας στο εξωτερικό, </w:t>
      </w:r>
      <w:r>
        <w:rPr>
          <w:rFonts w:eastAsia="Times New Roman" w:cs="Times New Roman"/>
          <w:szCs w:val="24"/>
          <w:lang w:val="en-US"/>
        </w:rPr>
        <w:t>tour</w:t>
      </w:r>
      <w:r>
        <w:rPr>
          <w:rFonts w:eastAsia="Times New Roman" w:cs="Times New Roman"/>
          <w:szCs w:val="24"/>
        </w:rPr>
        <w:t xml:space="preserve"> </w:t>
      </w:r>
      <w:r>
        <w:rPr>
          <w:rFonts w:eastAsia="Times New Roman" w:cs="Times New Roman"/>
          <w:szCs w:val="24"/>
          <w:lang w:val="en-US"/>
        </w:rPr>
        <w:t>operators</w:t>
      </w:r>
      <w:r>
        <w:rPr>
          <w:rFonts w:eastAsia="Times New Roman" w:cs="Times New Roman"/>
          <w:szCs w:val="24"/>
        </w:rPr>
        <w:t xml:space="preserve"> και ταξιδιωτικά γραφεία. Φέραμε νέες απευθείας πτήσεις από διάφορες πόλεις της Ευρώπης, όχι μόνο προς Αθήνα και Θεσσαλονίκη, αλλά και προς τα νησιά μας, πράγμα</w:t>
      </w:r>
      <w:r>
        <w:rPr>
          <w:rFonts w:eastAsia="Times New Roman" w:cs="Times New Roman"/>
          <w:szCs w:val="24"/>
        </w:rPr>
        <w:t xml:space="preserve"> το οποίο είχε πολύ μεγάλη επιτυχία το 2016 και επεκτείνεται απ’ όλες τις αεροπορικές εταιρείες και το 2017. Έτσι μέσα </w:t>
      </w:r>
      <w:r>
        <w:rPr>
          <w:rFonts w:eastAsia="Times New Roman" w:cs="Times New Roman"/>
          <w:szCs w:val="24"/>
        </w:rPr>
        <w:lastRenderedPageBreak/>
        <w:t>από θεματικά προϊόντα και νέους προορισμούς καταφέραμε να τονώσουμε τις περιφέρειες, την τοπική κοινωνία και οικονομία.</w:t>
      </w:r>
    </w:p>
    <w:p w14:paraId="02972BE1" w14:textId="77777777" w:rsidR="006C06AB" w:rsidRDefault="00CE48E0">
      <w:pPr>
        <w:spacing w:line="600" w:lineRule="auto"/>
        <w:ind w:firstLine="720"/>
        <w:contextualSpacing/>
        <w:jc w:val="both"/>
        <w:rPr>
          <w:rFonts w:eastAsia="Times New Roman" w:cs="Times New Roman"/>
          <w:szCs w:val="24"/>
        </w:rPr>
      </w:pPr>
      <w:r>
        <w:rPr>
          <w:rFonts w:eastAsia="Times New Roman" w:cs="Times New Roman"/>
          <w:szCs w:val="24"/>
        </w:rPr>
        <w:t>Καταφέραμε από τη</w:t>
      </w:r>
      <w:r>
        <w:rPr>
          <w:rFonts w:eastAsia="Times New Roman" w:cs="Times New Roman"/>
          <w:szCs w:val="24"/>
        </w:rPr>
        <w:t>ν Αμερική με τη βοήθεια και διαφόρων ιδιωτικών φορέων να πετύχουμε, πρώτη φορά σε συνεργασία, όλοι μαζί, να φέρουμε πολύ σημαντικά αποτελέσματα στις κρατήσεις της τελευταίας στιγμής. Στην Αμερική ανοίξαμε την αγορά. Έρχονται τρεις μεγάλες αμερικάνικες εται</w:t>
      </w:r>
      <w:r>
        <w:rPr>
          <w:rFonts w:eastAsia="Times New Roman" w:cs="Times New Roman"/>
          <w:szCs w:val="24"/>
        </w:rPr>
        <w:t>ρείες, ενώ στο παρελθόν πετούσε μόνο μία και αυτό μας έφερε περίπου ένα 40% αύξηση και από την αγορά της Αμερικής, μια αγορά που ήταν παραδοσιακά πολύ καλή για την Ελλάδα και είχε ατονήσει στο παρελθόν.</w:t>
      </w:r>
    </w:p>
    <w:p w14:paraId="02972BE2" w14:textId="77777777" w:rsidR="006C06AB" w:rsidRDefault="00CE48E0">
      <w:pPr>
        <w:spacing w:line="600" w:lineRule="auto"/>
        <w:ind w:firstLine="720"/>
        <w:contextualSpacing/>
        <w:jc w:val="both"/>
        <w:rPr>
          <w:rFonts w:eastAsia="Times New Roman" w:cs="Times New Roman"/>
          <w:szCs w:val="24"/>
        </w:rPr>
      </w:pPr>
      <w:r>
        <w:rPr>
          <w:rFonts w:eastAsia="Times New Roman" w:cs="Times New Roman"/>
          <w:szCs w:val="24"/>
        </w:rPr>
        <w:t>Ανοίξαμε νέες αγορές, όπως είναι η Κίνα, η Νότιος Κορ</w:t>
      </w:r>
      <w:r>
        <w:rPr>
          <w:rFonts w:eastAsia="Times New Roman" w:cs="Times New Roman"/>
          <w:szCs w:val="24"/>
        </w:rPr>
        <w:t>έα, η Μέση Ανατολή, ακριβώς για να εξασφαλίσουμε πολύ μεγαλύτερα εισοδήματα για την Ελλάδα λόγω του ότι αυτές οι αγορές έχουν κατοίκους με υψηλά εισοδήματα.</w:t>
      </w:r>
    </w:p>
    <w:p w14:paraId="02972BE3" w14:textId="77777777" w:rsidR="006C06AB" w:rsidRDefault="00CE48E0">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Είναι πάρα πολύ σημαντικό να πούμε ότι δεν προκύπτει από πουθενά ότι αυτή τη στιγμή προχωράμε στο ν</w:t>
      </w:r>
      <w:r>
        <w:rPr>
          <w:rFonts w:eastAsia="Times New Roman" w:cs="Times New Roman"/>
          <w:szCs w:val="24"/>
        </w:rPr>
        <w:t>α τελειώσει η σεζόν με μείωση εσόδων. Είναι κάτι για το οποίο θα μου επιτρέψετε να σας πω ότι τον απολογισμό θα τον κάνουμε στο τέλος της σεζόν, που αυτή τη φορά τελειώνει μετά τον Οκτώβριο.</w:t>
      </w:r>
    </w:p>
    <w:p w14:paraId="02972BE4" w14:textId="77777777" w:rsidR="006C06AB" w:rsidRDefault="00CE48E0">
      <w:pPr>
        <w:spacing w:after="0" w:line="600" w:lineRule="auto"/>
        <w:ind w:firstLine="720"/>
        <w:contextualSpacing/>
        <w:jc w:val="both"/>
        <w:rPr>
          <w:rFonts w:eastAsia="Times New Roman" w:cs="Times New Roman"/>
          <w:szCs w:val="24"/>
        </w:rPr>
      </w:pPr>
      <w:r>
        <w:rPr>
          <w:rFonts w:eastAsia="Times New Roman" w:cs="Times New Roman"/>
          <w:szCs w:val="24"/>
        </w:rPr>
        <w:t xml:space="preserve">Έχουμε ρεκόρ αφίξεων το 2016 μετά από μια χρονιά ρεκόρ, το 2015, με περίπου 6%-7% προς το παρόν. Ο Σεπτέμβριος, </w:t>
      </w:r>
      <w:r>
        <w:rPr>
          <w:rFonts w:eastAsia="Times New Roman" w:cs="Times New Roman"/>
          <w:szCs w:val="24"/>
        </w:rPr>
        <w:t xml:space="preserve">ο </w:t>
      </w:r>
      <w:r>
        <w:rPr>
          <w:rFonts w:eastAsia="Times New Roman" w:cs="Times New Roman"/>
          <w:szCs w:val="24"/>
        </w:rPr>
        <w:t xml:space="preserve">Οκτώβριος και </w:t>
      </w:r>
      <w:r>
        <w:rPr>
          <w:rFonts w:eastAsia="Times New Roman" w:cs="Times New Roman"/>
          <w:szCs w:val="24"/>
        </w:rPr>
        <w:t xml:space="preserve">ο </w:t>
      </w:r>
      <w:r>
        <w:rPr>
          <w:rFonts w:eastAsia="Times New Roman" w:cs="Times New Roman"/>
          <w:szCs w:val="24"/>
        </w:rPr>
        <w:t xml:space="preserve">Νοέμβριος είναι τρεις μήνες οι οποίοι είναι εξαιρετικά καλοί. Οι κρατήσεις έχουν ξεπεράσει πάλι κάθε προσδοκία. Η κρουαζιέρα βρίσκεται σε αύξηση 20%. Όλοι οι δείκτες δείχνουν ότι το 2016, μετά από τη σκληρή δουλειά που έχουμε κάνει και όλες τις </w:t>
      </w:r>
      <w:proofErr w:type="spellStart"/>
      <w:r>
        <w:rPr>
          <w:rFonts w:eastAsia="Times New Roman" w:cs="Times New Roman"/>
          <w:szCs w:val="24"/>
        </w:rPr>
        <w:t>στοχευμένες</w:t>
      </w:r>
      <w:proofErr w:type="spellEnd"/>
      <w:r>
        <w:rPr>
          <w:rFonts w:eastAsia="Times New Roman" w:cs="Times New Roman"/>
          <w:szCs w:val="24"/>
        </w:rPr>
        <w:t xml:space="preserve"> ενέργειες μέσα από </w:t>
      </w:r>
      <w:r>
        <w:rPr>
          <w:rFonts w:eastAsia="Times New Roman" w:cs="Times New Roman"/>
          <w:szCs w:val="24"/>
        </w:rPr>
        <w:t xml:space="preserve">την εθνική τουριστική πολιτική </w:t>
      </w:r>
      <w:r>
        <w:rPr>
          <w:rFonts w:eastAsia="Times New Roman" w:cs="Times New Roman"/>
          <w:szCs w:val="24"/>
        </w:rPr>
        <w:t xml:space="preserve">μας, θα έχουμε πολύ θετικό αποτέλεσμα. </w:t>
      </w:r>
    </w:p>
    <w:p w14:paraId="02972BE5" w14:textId="77777777" w:rsidR="006C06AB" w:rsidRDefault="00CE48E0">
      <w:pPr>
        <w:spacing w:after="0" w:line="600" w:lineRule="auto"/>
        <w:ind w:firstLine="720"/>
        <w:contextualSpacing/>
        <w:jc w:val="both"/>
        <w:rPr>
          <w:rFonts w:eastAsia="Times New Roman" w:cs="Times New Roman"/>
          <w:szCs w:val="24"/>
        </w:rPr>
      </w:pPr>
      <w:r>
        <w:rPr>
          <w:rFonts w:eastAsia="Times New Roman" w:cs="Times New Roman"/>
          <w:szCs w:val="24"/>
        </w:rPr>
        <w:t>Ένα πολύ σημαντικό κομμάτι που θίξαμε είναι και οι επενδύσεις. Έχουμε κατορθώσει να έχουμε τεράστια αύξηση και ζήτηση στις επενδύσεις. Ειδικά στον τουριστικό τομέα υ</w:t>
      </w:r>
      <w:r>
        <w:rPr>
          <w:rFonts w:eastAsia="Times New Roman" w:cs="Times New Roman"/>
          <w:szCs w:val="24"/>
        </w:rPr>
        <w:t xml:space="preserve">πάρχουν περίπου </w:t>
      </w:r>
      <w:proofErr w:type="spellStart"/>
      <w:r>
        <w:rPr>
          <w:rFonts w:eastAsia="Times New Roman" w:cs="Times New Roman"/>
          <w:szCs w:val="24"/>
        </w:rPr>
        <w:t>εκατόν</w:t>
      </w:r>
      <w:proofErr w:type="spellEnd"/>
      <w:r>
        <w:rPr>
          <w:rFonts w:eastAsia="Times New Roman" w:cs="Times New Roman"/>
          <w:szCs w:val="24"/>
        </w:rPr>
        <w:t xml:space="preserve"> πενήντα φάκελοι, οι οποίοι έχουν αιτηθεί και όλοι βρίσκονται σε κάποια στάδια </w:t>
      </w:r>
      <w:proofErr w:type="spellStart"/>
      <w:r>
        <w:rPr>
          <w:rFonts w:eastAsia="Times New Roman" w:cs="Times New Roman"/>
          <w:szCs w:val="24"/>
        </w:rPr>
        <w:t>αδειοδότησης</w:t>
      </w:r>
      <w:proofErr w:type="spellEnd"/>
      <w:r>
        <w:rPr>
          <w:rFonts w:eastAsia="Times New Roman" w:cs="Times New Roman"/>
          <w:szCs w:val="24"/>
        </w:rPr>
        <w:t xml:space="preserve"> ή και υλοποίησης. Επίσης, υπάρχουν πολλοί φάκελοι για μεγάλα σύνθετα τουριστικά καταλύματα. </w:t>
      </w:r>
    </w:p>
    <w:p w14:paraId="02972BE6" w14:textId="77777777" w:rsidR="006C06AB" w:rsidRDefault="00CE48E0">
      <w:pPr>
        <w:spacing w:after="0" w:line="600" w:lineRule="auto"/>
        <w:ind w:firstLine="720"/>
        <w:contextualSpacing/>
        <w:jc w:val="both"/>
        <w:rPr>
          <w:rFonts w:eastAsia="Times New Roman"/>
          <w:color w:val="000000"/>
          <w:szCs w:val="24"/>
          <w:shd w:val="clear" w:color="auto" w:fill="FFFFFF"/>
        </w:rPr>
      </w:pPr>
      <w:r>
        <w:rPr>
          <w:rFonts w:eastAsia="Times New Roman" w:cs="Times New Roman"/>
          <w:szCs w:val="24"/>
        </w:rPr>
        <w:lastRenderedPageBreak/>
        <w:t xml:space="preserve">Αυτή είναι μια μικρή ενημέρωση. Στην </w:t>
      </w:r>
      <w:r>
        <w:rPr>
          <w:rFonts w:eastAsia="Times New Roman" w:cs="Times New Roman"/>
          <w:szCs w:val="24"/>
        </w:rPr>
        <w:t>ε</w:t>
      </w:r>
      <w:r>
        <w:rPr>
          <w:rFonts w:eastAsia="Times New Roman" w:cs="Times New Roman"/>
          <w:szCs w:val="24"/>
        </w:rPr>
        <w:t>πιτροπή κατ</w:t>
      </w:r>
      <w:r>
        <w:rPr>
          <w:rFonts w:eastAsia="Times New Roman" w:cs="Times New Roman"/>
          <w:szCs w:val="24"/>
        </w:rPr>
        <w:t>άφερα να πω πολύ περισσότερα πράγματα. Σας δίνω</w:t>
      </w:r>
      <w:r>
        <w:rPr>
          <w:rFonts w:eastAsia="Times New Roman" w:cs="Times New Roman"/>
          <w:szCs w:val="24"/>
        </w:rPr>
        <w:t>,</w:t>
      </w:r>
      <w:r>
        <w:rPr>
          <w:rFonts w:eastAsia="Times New Roman" w:cs="Times New Roman"/>
          <w:szCs w:val="24"/>
        </w:rPr>
        <w:t xml:space="preserve"> </w:t>
      </w:r>
      <w:r>
        <w:rPr>
          <w:rFonts w:eastAsia="Times New Roman" w:cs="Times New Roman"/>
          <w:szCs w:val="24"/>
        </w:rPr>
        <w:t>όμως,</w:t>
      </w:r>
      <w:r>
        <w:rPr>
          <w:rFonts w:eastAsia="Times New Roman" w:cs="Times New Roman"/>
          <w:szCs w:val="24"/>
        </w:rPr>
        <w:t xml:space="preserve"> μια εικόνα για τη θετική εικόνα του τουρισμού, που είναι βασικός πυλώνας της εθνικής μας οικονομίας και τέτοιου είδους κυρώσεις, όπως η σημερινή, την οποία ερχόμαστε να ψηφίσουμε, η οποία εν προκειμένω</w:t>
      </w:r>
      <w:r>
        <w:rPr>
          <w:rFonts w:eastAsia="Times New Roman" w:cs="Times New Roman"/>
          <w:szCs w:val="24"/>
        </w:rPr>
        <w:t xml:space="preserve"> είναι ανάμεσα σ</w:t>
      </w:r>
      <w:r>
        <w:rPr>
          <w:rFonts w:eastAsia="Times New Roman"/>
          <w:color w:val="000000"/>
          <w:szCs w:val="24"/>
          <w:shd w:val="clear" w:color="auto" w:fill="FFFFFF"/>
        </w:rPr>
        <w:t>την Αραβική Δημοκρατία της Αιγύπτου, της Κυβέρνησης της Κυπριακής Δημοκρατίας και της Ελλάδος, εντάσσεται στο γενικότερο πλαίσιο της σύσφι</w:t>
      </w:r>
      <w:r>
        <w:rPr>
          <w:rFonts w:eastAsia="Times New Roman"/>
          <w:color w:val="000000"/>
          <w:szCs w:val="24"/>
          <w:shd w:val="clear" w:color="auto" w:fill="FFFFFF"/>
        </w:rPr>
        <w:t>γ</w:t>
      </w:r>
      <w:r>
        <w:rPr>
          <w:rFonts w:eastAsia="Times New Roman"/>
          <w:color w:val="000000"/>
          <w:szCs w:val="24"/>
          <w:shd w:val="clear" w:color="auto" w:fill="FFFFFF"/>
        </w:rPr>
        <w:t xml:space="preserve">ξης των γεωπολιτικών και οικονομικών </w:t>
      </w:r>
      <w:proofErr w:type="spellStart"/>
      <w:r>
        <w:rPr>
          <w:rFonts w:eastAsia="Times New Roman"/>
          <w:color w:val="000000"/>
          <w:szCs w:val="24"/>
          <w:shd w:val="clear" w:color="auto" w:fill="FFFFFF"/>
        </w:rPr>
        <w:t>σχέσεών</w:t>
      </w:r>
      <w:proofErr w:type="spellEnd"/>
      <w:r>
        <w:rPr>
          <w:rFonts w:eastAsia="Times New Roman"/>
          <w:color w:val="000000"/>
          <w:szCs w:val="24"/>
          <w:shd w:val="clear" w:color="auto" w:fill="FFFFFF"/>
        </w:rPr>
        <w:t xml:space="preserve"> μας, τη δημιουργία αισθήματος ασφάλειας και σταθερότητας</w:t>
      </w:r>
      <w:r>
        <w:rPr>
          <w:rFonts w:eastAsia="Times New Roman"/>
          <w:color w:val="000000"/>
          <w:szCs w:val="24"/>
          <w:shd w:val="clear" w:color="auto" w:fill="FFFFFF"/>
        </w:rPr>
        <w:t xml:space="preserve"> για την ευρύτερη περιοχή.</w:t>
      </w:r>
    </w:p>
    <w:p w14:paraId="02972BE7" w14:textId="77777777" w:rsidR="006C06AB" w:rsidRDefault="00CE48E0">
      <w:pPr>
        <w:spacing w:after="0"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Και ξέρετε πολύ καλά ότι η οικονομική ανάπτυξη στηρίζεται πολύ σημαντικά στον τουρισμό μας και αποτελεί γέφυρα ανάπτυξης σε πολλούς επιμέρους τομείς, όπως η ενέργεια, το εμπόριο, ο πρωτογενής τομέας παραγωγής και η μεταποίηση. Εί</w:t>
      </w:r>
      <w:r>
        <w:rPr>
          <w:rFonts w:eastAsia="Times New Roman"/>
          <w:color w:val="000000"/>
          <w:szCs w:val="24"/>
          <w:shd w:val="clear" w:color="auto" w:fill="FFFFFF"/>
        </w:rPr>
        <w:t>ναι πολύ σημαντικά βήματα, τα οποία μπορούμε</w:t>
      </w:r>
      <w:r>
        <w:rPr>
          <w:rFonts w:eastAsia="Times New Roman"/>
          <w:color w:val="000000"/>
          <w:szCs w:val="24"/>
          <w:shd w:val="clear" w:color="auto" w:fill="FFFFFF"/>
        </w:rPr>
        <w:t xml:space="preserve"> να </w:t>
      </w:r>
      <w:r>
        <w:rPr>
          <w:rFonts w:eastAsia="Times New Roman"/>
          <w:color w:val="000000"/>
          <w:szCs w:val="24"/>
          <w:shd w:val="clear" w:color="auto" w:fill="FFFFFF"/>
        </w:rPr>
        <w:t xml:space="preserve">κάνουμε, προκειμένου να ενισχύσουμε την εθνική μας οικονομία. </w:t>
      </w:r>
    </w:p>
    <w:p w14:paraId="02972BE8" w14:textId="77777777" w:rsidR="006C06AB" w:rsidRDefault="00CE48E0">
      <w:pPr>
        <w:spacing w:after="0"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lastRenderedPageBreak/>
        <w:t>Γι’ αυτό θεωρώ ότι θα συμβάλει στην ενίσχυση της οικονομίας, της τουριστικής ροής, της επίτευξης συμφωνιών σε διάφορους άλλους τομείς, στην αμοιβ</w:t>
      </w:r>
      <w:r>
        <w:rPr>
          <w:rFonts w:eastAsia="Times New Roman"/>
          <w:color w:val="000000"/>
          <w:szCs w:val="24"/>
          <w:shd w:val="clear" w:color="auto" w:fill="FFFFFF"/>
        </w:rPr>
        <w:t xml:space="preserve">αία συνεννόηση, στην καλή πίστη και στις φιλικές σχέσεις μεταξύ των τριών λαών. </w:t>
      </w:r>
    </w:p>
    <w:p w14:paraId="02972BE9" w14:textId="77777777" w:rsidR="006C06AB" w:rsidRDefault="00CE48E0">
      <w:pPr>
        <w:spacing w:after="0"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 xml:space="preserve">Σας ευχαριστώ πολύ. </w:t>
      </w:r>
    </w:p>
    <w:p w14:paraId="02972BEA" w14:textId="77777777" w:rsidR="006C06AB" w:rsidRDefault="00CE48E0">
      <w:pPr>
        <w:spacing w:after="0" w:line="600" w:lineRule="auto"/>
        <w:ind w:firstLine="720"/>
        <w:contextualSpacing/>
        <w:jc w:val="both"/>
        <w:rPr>
          <w:rFonts w:eastAsia="Times New Roman"/>
          <w:color w:val="000000"/>
          <w:szCs w:val="24"/>
          <w:shd w:val="clear" w:color="auto" w:fill="FFFFFF"/>
        </w:rPr>
      </w:pPr>
      <w:r>
        <w:rPr>
          <w:rFonts w:eastAsia="Times New Roman"/>
          <w:b/>
          <w:color w:val="000000"/>
          <w:szCs w:val="24"/>
          <w:shd w:val="clear" w:color="auto" w:fill="FFFFFF"/>
        </w:rPr>
        <w:t>ΠΡΟΕΔΡΕΥΩΝ (Δημήτριος Κρεμαστινός):</w:t>
      </w:r>
      <w:r>
        <w:rPr>
          <w:rFonts w:eastAsia="Times New Roman"/>
          <w:color w:val="000000"/>
          <w:szCs w:val="24"/>
          <w:shd w:val="clear" w:color="auto" w:fill="FFFFFF"/>
        </w:rPr>
        <w:t xml:space="preserve"> Ευχαριστώ κι εγώ, κυρία Κουντουρά. </w:t>
      </w:r>
    </w:p>
    <w:p w14:paraId="02972BEB" w14:textId="77777777" w:rsidR="006C06AB" w:rsidRDefault="00CE48E0">
      <w:pPr>
        <w:spacing w:after="0" w:line="600" w:lineRule="auto"/>
        <w:ind w:firstLine="720"/>
        <w:contextualSpacing/>
        <w:jc w:val="both"/>
        <w:rPr>
          <w:rFonts w:eastAsia="Times New Roman"/>
          <w:color w:val="000000"/>
          <w:szCs w:val="24"/>
        </w:rPr>
      </w:pPr>
      <w:r>
        <w:rPr>
          <w:rFonts w:eastAsia="Times New Roman"/>
          <w:color w:val="000000"/>
          <w:szCs w:val="24"/>
          <w:shd w:val="clear" w:color="auto" w:fill="FFFFFF"/>
        </w:rPr>
        <w:t>Κηρύσσεται περαιωμένη η συζήτηση επί της αρχής, των άρθρων και του συνόλου του σχε</w:t>
      </w:r>
      <w:r>
        <w:rPr>
          <w:rFonts w:eastAsia="Times New Roman"/>
          <w:color w:val="000000"/>
          <w:szCs w:val="24"/>
          <w:shd w:val="clear" w:color="auto" w:fill="FFFFFF"/>
        </w:rPr>
        <w:t>δίου νόμου του Υπουργείου Οικονομίας, Ανάπτυξης και Τουρισμού</w:t>
      </w:r>
      <w:r>
        <w:rPr>
          <w:rFonts w:eastAsia="Times New Roman"/>
          <w:color w:val="000000"/>
          <w:szCs w:val="24"/>
        </w:rPr>
        <w:t>: «Κύρωση του Τριμερούς Μνημονίου Κατανόησης μεταξύ της Κυβέρνησης της Ελληνικής Δημοκρατίας, της Κυβέρνησης της Αραβικής Δημοκρατίας της Αιγύπτου και της Κυβέρνησης της Κυπριακής Δημοκρατίας για</w:t>
      </w:r>
      <w:r>
        <w:rPr>
          <w:rFonts w:eastAsia="Times New Roman"/>
          <w:color w:val="000000"/>
          <w:szCs w:val="24"/>
        </w:rPr>
        <w:t xml:space="preserve"> τη συνεργασία στον τομέα του τουρισμού».</w:t>
      </w:r>
    </w:p>
    <w:p w14:paraId="02972BEC" w14:textId="77777777" w:rsidR="006C06AB" w:rsidRDefault="00CE48E0">
      <w:pPr>
        <w:spacing w:after="0"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Ερωτάται το Σώμα: Γίνεται δεκτό το νομοσχέδιο;</w:t>
      </w:r>
    </w:p>
    <w:p w14:paraId="02972BED" w14:textId="77777777" w:rsidR="006C06AB" w:rsidRDefault="00CE48E0">
      <w:pPr>
        <w:spacing w:after="0" w:line="600" w:lineRule="auto"/>
        <w:ind w:firstLine="720"/>
        <w:contextualSpacing/>
        <w:jc w:val="both"/>
        <w:rPr>
          <w:rFonts w:eastAsia="Times New Roman"/>
          <w:color w:val="000000"/>
          <w:szCs w:val="24"/>
          <w:shd w:val="clear" w:color="auto" w:fill="FFFFFF"/>
        </w:rPr>
      </w:pPr>
      <w:r>
        <w:rPr>
          <w:rFonts w:eastAsia="Times New Roman"/>
          <w:b/>
          <w:color w:val="000000"/>
          <w:szCs w:val="24"/>
          <w:shd w:val="clear" w:color="auto" w:fill="FFFFFF"/>
        </w:rPr>
        <w:t>ΠΟΛΛΟΙ ΒΟΥΛΕΥΤΕΣ:</w:t>
      </w:r>
      <w:r>
        <w:rPr>
          <w:rFonts w:eastAsia="Times New Roman"/>
          <w:color w:val="000000"/>
          <w:szCs w:val="24"/>
          <w:shd w:val="clear" w:color="auto" w:fill="FFFFFF"/>
        </w:rPr>
        <w:t xml:space="preserve"> Ναι.</w:t>
      </w:r>
    </w:p>
    <w:p w14:paraId="02972BEE" w14:textId="77777777" w:rsidR="006C06AB" w:rsidRDefault="00CE48E0">
      <w:pPr>
        <w:spacing w:after="0" w:line="600" w:lineRule="auto"/>
        <w:ind w:firstLine="720"/>
        <w:contextualSpacing/>
        <w:jc w:val="both"/>
        <w:rPr>
          <w:rFonts w:eastAsia="Times New Roman"/>
          <w:color w:val="000000"/>
          <w:szCs w:val="24"/>
          <w:shd w:val="clear" w:color="auto" w:fill="FFFFFF"/>
        </w:rPr>
      </w:pPr>
      <w:r>
        <w:rPr>
          <w:rFonts w:eastAsia="Times New Roman"/>
          <w:b/>
          <w:color w:val="000000"/>
          <w:szCs w:val="24"/>
          <w:shd w:val="clear" w:color="auto" w:fill="FFFFFF"/>
        </w:rPr>
        <w:lastRenderedPageBreak/>
        <w:t>ΗΛΙΑΣ ΠΑΝΑΓΙΩΤΑΡΟΣ:</w:t>
      </w:r>
      <w:r>
        <w:rPr>
          <w:rFonts w:eastAsia="Times New Roman"/>
          <w:color w:val="000000"/>
          <w:szCs w:val="24"/>
          <w:shd w:val="clear" w:color="auto" w:fill="FFFFFF"/>
        </w:rPr>
        <w:t xml:space="preserve"> Όχι.</w:t>
      </w:r>
    </w:p>
    <w:p w14:paraId="02972BEF" w14:textId="77777777" w:rsidR="006C06AB" w:rsidRDefault="00CE48E0">
      <w:pPr>
        <w:spacing w:after="0" w:line="600" w:lineRule="auto"/>
        <w:ind w:firstLine="720"/>
        <w:contextualSpacing/>
        <w:jc w:val="both"/>
        <w:rPr>
          <w:rFonts w:eastAsia="Times New Roman"/>
          <w:color w:val="000000"/>
          <w:szCs w:val="24"/>
          <w:shd w:val="clear" w:color="auto" w:fill="FFFFFF"/>
        </w:rPr>
      </w:pPr>
      <w:r>
        <w:rPr>
          <w:rFonts w:eastAsia="Times New Roman"/>
          <w:b/>
          <w:color w:val="000000"/>
          <w:szCs w:val="24"/>
          <w:shd w:val="clear" w:color="auto" w:fill="FFFFFF"/>
        </w:rPr>
        <w:t>ΧΡΗΣΤΟΣ ΚΑΤΣΩΤΗΣ:</w:t>
      </w:r>
      <w:r>
        <w:rPr>
          <w:rFonts w:eastAsia="Times New Roman"/>
          <w:color w:val="000000"/>
          <w:szCs w:val="24"/>
          <w:shd w:val="clear" w:color="auto" w:fill="FFFFFF"/>
        </w:rPr>
        <w:t xml:space="preserve"> Όχι.</w:t>
      </w:r>
    </w:p>
    <w:p w14:paraId="02972BF0" w14:textId="77777777" w:rsidR="006C06AB" w:rsidRDefault="00CE48E0">
      <w:pPr>
        <w:spacing w:after="0" w:line="600" w:lineRule="auto"/>
        <w:ind w:firstLine="720"/>
        <w:contextualSpacing/>
        <w:jc w:val="both"/>
        <w:rPr>
          <w:rFonts w:eastAsia="Times New Roman"/>
          <w:color w:val="000000"/>
          <w:szCs w:val="24"/>
        </w:rPr>
      </w:pPr>
      <w:r>
        <w:rPr>
          <w:rFonts w:eastAsia="Times New Roman"/>
          <w:b/>
          <w:color w:val="000000"/>
          <w:szCs w:val="24"/>
          <w:shd w:val="clear" w:color="auto" w:fill="FFFFFF"/>
        </w:rPr>
        <w:t>ΠΡΟΕΔΡΕΥΩΝ (Δημήτριος Κρεμαστινός):</w:t>
      </w:r>
      <w:r>
        <w:rPr>
          <w:rFonts w:eastAsia="Times New Roman"/>
          <w:color w:val="000000"/>
          <w:szCs w:val="24"/>
          <w:shd w:val="clear" w:color="auto" w:fill="FFFFFF"/>
        </w:rPr>
        <w:t xml:space="preserve"> Συνεπώς</w:t>
      </w:r>
      <w:r>
        <w:rPr>
          <w:rFonts w:eastAsia="Times New Roman"/>
          <w:color w:val="000000"/>
          <w:szCs w:val="24"/>
          <w:shd w:val="clear" w:color="auto" w:fill="FFFFFF"/>
        </w:rPr>
        <w:t xml:space="preserve"> το νομοσχέδιο του Υπουργείου Οικονομίας, Ανάπτυξης και Τουρισμού</w:t>
      </w:r>
      <w:r>
        <w:rPr>
          <w:rFonts w:eastAsia="Times New Roman"/>
          <w:color w:val="000000"/>
          <w:szCs w:val="24"/>
        </w:rPr>
        <w:t>: «Κύρωση του Τριμερούς Μνημονίου Κατανόησης μεταξύ της Κυβέρνησης της Ελληνικής Δημοκρατίας, της Κυβέρνησης της Αραβικής Δημοκρατίας της Αιγύπτου και της Κυβέρνησης της Κυπριακής Δημοκρατίας</w:t>
      </w:r>
      <w:r>
        <w:rPr>
          <w:rFonts w:eastAsia="Times New Roman"/>
          <w:color w:val="000000"/>
          <w:szCs w:val="24"/>
        </w:rPr>
        <w:t xml:space="preserve"> για τη συνεργασία στον τομέα του τουρισμού» έγινε δεκτό</w:t>
      </w:r>
      <w:r>
        <w:rPr>
          <w:rFonts w:eastAsia="Times New Roman"/>
          <w:color w:val="000000"/>
          <w:szCs w:val="24"/>
        </w:rPr>
        <w:t xml:space="preserve"> κατά πλειοψηφία, σε μόνη συζήτηση </w:t>
      </w:r>
      <w:r>
        <w:rPr>
          <w:rFonts w:eastAsia="Times New Roman"/>
          <w:color w:val="000000"/>
          <w:szCs w:val="24"/>
        </w:rPr>
        <w:t>επί της αρχής, των άρθρων και του συνόλου και έχει ως εξής:</w:t>
      </w:r>
    </w:p>
    <w:p w14:paraId="02972BF1" w14:textId="77777777" w:rsidR="006C06AB" w:rsidRDefault="00CE48E0">
      <w:pPr>
        <w:spacing w:after="0" w:line="600" w:lineRule="auto"/>
        <w:ind w:firstLine="720"/>
        <w:contextualSpacing/>
        <w:jc w:val="center"/>
        <w:rPr>
          <w:rFonts w:eastAsia="Times New Roman"/>
          <w:color w:val="000000"/>
          <w:szCs w:val="24"/>
        </w:rPr>
      </w:pPr>
      <w:r>
        <w:rPr>
          <w:rFonts w:eastAsia="Times New Roman"/>
          <w:color w:val="000000"/>
          <w:szCs w:val="24"/>
        </w:rPr>
        <w:t>(Να καταχωρισθεί το κείμενο του νομοσχεδίου</w:t>
      </w:r>
      <w:r>
        <w:rPr>
          <w:rFonts w:eastAsia="Times New Roman"/>
          <w:color w:val="000000"/>
          <w:szCs w:val="24"/>
        </w:rPr>
        <w:t>, σελ. 26.α.</w:t>
      </w:r>
      <w:r>
        <w:rPr>
          <w:rFonts w:eastAsia="Times New Roman"/>
          <w:color w:val="000000"/>
          <w:szCs w:val="24"/>
        </w:rPr>
        <w:t>)</w:t>
      </w:r>
    </w:p>
    <w:p w14:paraId="02972BF2" w14:textId="77777777" w:rsidR="006C06AB" w:rsidRDefault="00CE48E0">
      <w:pPr>
        <w:spacing w:after="0" w:line="600" w:lineRule="auto"/>
        <w:ind w:firstLine="720"/>
        <w:contextualSpacing/>
        <w:jc w:val="both"/>
        <w:rPr>
          <w:rFonts w:eastAsia="Times New Roman"/>
          <w:color w:val="000000"/>
          <w:szCs w:val="24"/>
          <w:shd w:val="clear" w:color="auto" w:fill="FFFFFF"/>
        </w:rPr>
      </w:pPr>
      <w:r>
        <w:rPr>
          <w:rFonts w:eastAsia="Times New Roman"/>
          <w:b/>
          <w:color w:val="000000"/>
          <w:szCs w:val="24"/>
          <w:shd w:val="clear" w:color="auto" w:fill="FFFFFF"/>
        </w:rPr>
        <w:t>ΠΡΟΕΔΡΕΥΩΝ (Δημήτριος Κρεμαστινός):</w:t>
      </w:r>
      <w:r>
        <w:rPr>
          <w:rFonts w:eastAsia="Times New Roman"/>
          <w:color w:val="000000"/>
          <w:szCs w:val="24"/>
          <w:shd w:val="clear" w:color="auto" w:fill="FFFFFF"/>
        </w:rPr>
        <w:t xml:space="preserve"> </w:t>
      </w:r>
      <w:r>
        <w:rPr>
          <w:rFonts w:eastAsia="Times New Roman"/>
          <w:color w:val="000000"/>
          <w:szCs w:val="24"/>
          <w:shd w:val="clear" w:color="auto" w:fill="FFFFFF"/>
        </w:rPr>
        <w:t>Κυρίες και κ</w:t>
      </w:r>
      <w:r>
        <w:rPr>
          <w:rFonts w:eastAsia="Times New Roman"/>
          <w:color w:val="000000"/>
          <w:szCs w:val="24"/>
          <w:shd w:val="clear" w:color="auto" w:fill="FFFFFF"/>
        </w:rPr>
        <w:t xml:space="preserve">ύριοι συνάδελφοι, συνεχίζουμε με το </w:t>
      </w:r>
      <w:r>
        <w:rPr>
          <w:rFonts w:eastAsia="Times New Roman"/>
          <w:color w:val="000000"/>
          <w:szCs w:val="24"/>
          <w:shd w:val="clear" w:color="auto" w:fill="FFFFFF"/>
        </w:rPr>
        <w:t xml:space="preserve">έτερο </w:t>
      </w:r>
      <w:r>
        <w:rPr>
          <w:rFonts w:eastAsia="Times New Roman"/>
          <w:color w:val="000000"/>
          <w:szCs w:val="24"/>
          <w:shd w:val="clear" w:color="auto" w:fill="FFFFFF"/>
        </w:rPr>
        <w:t>νομοσχέδιο της ημερήσιας διάταξης</w:t>
      </w:r>
      <w:r>
        <w:rPr>
          <w:rFonts w:eastAsia="Times New Roman"/>
          <w:color w:val="000000"/>
          <w:szCs w:val="24"/>
          <w:shd w:val="clear" w:color="auto" w:fill="FFFFFF"/>
        </w:rPr>
        <w:t xml:space="preserve">. </w:t>
      </w:r>
    </w:p>
    <w:p w14:paraId="02972BF3" w14:textId="77777777" w:rsidR="006C06AB" w:rsidRDefault="00CE48E0">
      <w:pPr>
        <w:spacing w:after="0" w:line="600" w:lineRule="auto"/>
        <w:ind w:firstLine="720"/>
        <w:contextualSpacing/>
        <w:jc w:val="both"/>
        <w:rPr>
          <w:rFonts w:eastAsia="Times New Roman"/>
          <w:szCs w:val="24"/>
        </w:rPr>
      </w:pPr>
      <w:r>
        <w:rPr>
          <w:rFonts w:eastAsia="Times New Roman"/>
          <w:color w:val="000000"/>
          <w:szCs w:val="24"/>
        </w:rPr>
        <w:t xml:space="preserve">Μόνη συζήτηση </w:t>
      </w:r>
      <w:r>
        <w:rPr>
          <w:rFonts w:eastAsia="Times New Roman"/>
          <w:color w:val="000000"/>
          <w:szCs w:val="24"/>
        </w:rPr>
        <w:t xml:space="preserve">και ψήφιση </w:t>
      </w:r>
      <w:r>
        <w:rPr>
          <w:rFonts w:eastAsia="Times New Roman"/>
          <w:color w:val="000000"/>
          <w:szCs w:val="24"/>
        </w:rPr>
        <w:t xml:space="preserve">επί της αρχής, των άρθρων και του συνόλου </w:t>
      </w:r>
      <w:r>
        <w:rPr>
          <w:rFonts w:eastAsia="Times New Roman"/>
          <w:color w:val="000000"/>
          <w:szCs w:val="24"/>
          <w:shd w:val="clear" w:color="auto" w:fill="FFFFFF"/>
        </w:rPr>
        <w:t>σχεδίου νόμου του Υπουργείου Εσωτερικών και Διοικητικής Ανασυγκρότησης: «Κύρωση της Συμφωνίας μεταξύ της Κυβέρν</w:t>
      </w:r>
      <w:r>
        <w:rPr>
          <w:rFonts w:eastAsia="Times New Roman"/>
          <w:color w:val="000000"/>
          <w:szCs w:val="24"/>
          <w:shd w:val="clear" w:color="auto" w:fill="FFFFFF"/>
        </w:rPr>
        <w:t xml:space="preserve">ησης </w:t>
      </w:r>
      <w:r>
        <w:rPr>
          <w:rFonts w:eastAsia="Times New Roman"/>
          <w:color w:val="000000"/>
          <w:szCs w:val="24"/>
          <w:shd w:val="clear" w:color="auto" w:fill="FFFFFF"/>
        </w:rPr>
        <w:lastRenderedPageBreak/>
        <w:t>της Ελληνικής Δημοκρατίας και της Κυβέρνησης της Δημοκρατίας της Βουλγαρίας περί Διασυνοριακής Αστυνομικής Συνεργασίας».</w:t>
      </w:r>
    </w:p>
    <w:p w14:paraId="02972BF4" w14:textId="77777777" w:rsidR="006C06AB" w:rsidRDefault="00CE48E0">
      <w:pPr>
        <w:spacing w:after="0" w:line="600" w:lineRule="auto"/>
        <w:ind w:firstLine="720"/>
        <w:contextualSpacing/>
        <w:jc w:val="both"/>
        <w:rPr>
          <w:rFonts w:eastAsia="Times New Roman"/>
          <w:szCs w:val="24"/>
        </w:rPr>
      </w:pPr>
      <w:r>
        <w:rPr>
          <w:rFonts w:eastAsia="Times New Roman"/>
          <w:szCs w:val="24"/>
        </w:rPr>
        <w:t>Το νομοσχέδιο αυτό ψηφίστηκε στη Διαρκή Επιτροπή κατά πλειοψηφία και εισάγεται προς συζήτηση στη Βουλή με τη διαδικασία του άρθρου</w:t>
      </w:r>
      <w:r>
        <w:rPr>
          <w:rFonts w:eastAsia="Times New Roman"/>
          <w:szCs w:val="24"/>
        </w:rPr>
        <w:t xml:space="preserve"> 108 του Κανονισμού της Βουλής, δηλαδή μπορούν να λάβουν τον λόγο όσοι είχαν αντίρρηση στην </w:t>
      </w:r>
      <w:r>
        <w:rPr>
          <w:rFonts w:eastAsia="Times New Roman"/>
          <w:szCs w:val="24"/>
        </w:rPr>
        <w:t>ε</w:t>
      </w:r>
      <w:r>
        <w:rPr>
          <w:rFonts w:eastAsia="Times New Roman"/>
          <w:szCs w:val="24"/>
        </w:rPr>
        <w:t xml:space="preserve">πιτροπή επί της κυρώσεως αυτής της συμφωνίας. </w:t>
      </w:r>
    </w:p>
    <w:p w14:paraId="02972BF5" w14:textId="77777777" w:rsidR="006C06AB" w:rsidRDefault="00CE48E0">
      <w:pPr>
        <w:spacing w:after="0" w:line="600" w:lineRule="auto"/>
        <w:ind w:firstLine="720"/>
        <w:contextualSpacing/>
        <w:jc w:val="both"/>
        <w:rPr>
          <w:rFonts w:eastAsia="Times New Roman"/>
          <w:szCs w:val="24"/>
        </w:rPr>
      </w:pPr>
      <w:r>
        <w:rPr>
          <w:rFonts w:eastAsia="Times New Roman"/>
          <w:szCs w:val="24"/>
        </w:rPr>
        <w:t>Ωστόσο, επειδή έχουν κατατεθεί και τέσσερις υπουργικές τροπολογίες, οι υπ’ αριθμόν 664, 665, 666 και 669 –των οποίων</w:t>
      </w:r>
      <w:r>
        <w:rPr>
          <w:rFonts w:eastAsia="Times New Roman"/>
          <w:szCs w:val="24"/>
        </w:rPr>
        <w:t xml:space="preserve"> το περιεχόμενο μπορώ να σας το διαβάσω, εάν θέλετε- προτείνω αρχικά να τοποθετηθούν επί της αρχής της συμφωνίας, ο κ. Καρακώστας από τη Χρυσή Αυγή και ο κ. </w:t>
      </w:r>
      <w:proofErr w:type="spellStart"/>
      <w:r>
        <w:rPr>
          <w:rFonts w:eastAsia="Times New Roman"/>
          <w:szCs w:val="24"/>
        </w:rPr>
        <w:t>Κατσώτης</w:t>
      </w:r>
      <w:proofErr w:type="spellEnd"/>
      <w:r>
        <w:rPr>
          <w:rFonts w:eastAsia="Times New Roman"/>
          <w:szCs w:val="24"/>
        </w:rPr>
        <w:t xml:space="preserve"> από το Κομμουνιστικό Κόμμα Ελλάδ</w:t>
      </w:r>
      <w:r>
        <w:rPr>
          <w:rFonts w:eastAsia="Times New Roman"/>
          <w:szCs w:val="24"/>
        </w:rPr>
        <w:t>α</w:t>
      </w:r>
      <w:r>
        <w:rPr>
          <w:rFonts w:eastAsia="Times New Roman"/>
          <w:szCs w:val="24"/>
        </w:rPr>
        <w:t xml:space="preserve">ς, καθώς φυσικά και ο αρμόδιος Υπουργός για πέντε λεπτά. </w:t>
      </w:r>
    </w:p>
    <w:p w14:paraId="02972BF6" w14:textId="77777777" w:rsidR="006C06AB" w:rsidRDefault="00CE48E0">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Στη συνέχεια, προτείνω να συζητηθούν μαζί οι τέσσερις υπουργικές τροπολογίες με τους Κοινοβουλευτικούς Εκπροσώπους, τους εισηγητές και τους ειδικούς αγορητές, τους αρμόδιους Υπουργούς και όσους επιθυμούν να εγγραφούν για να μιλήσουν. </w:t>
      </w:r>
    </w:p>
    <w:p w14:paraId="02972BF7" w14:textId="77777777" w:rsidR="006C06AB" w:rsidRDefault="00CE48E0">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Αφού ολοκληρωθεί και η συζήτηση των τροπολογιών με τις τοποθετήσεις των αρμοδίων Υπουργών, θα προχωρήσουμε στην ψηφοφορία. </w:t>
      </w:r>
    </w:p>
    <w:p w14:paraId="02972BF8" w14:textId="77777777" w:rsidR="006C06AB" w:rsidRDefault="00CE48E0">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Ορίστε, κύριε Καρακώστα, έχετε τον λόγο. </w:t>
      </w:r>
    </w:p>
    <w:p w14:paraId="02972BF9" w14:textId="77777777" w:rsidR="006C06AB" w:rsidRDefault="00CE48E0">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ΕΥΑΓΓΕΛΟΣ ΚΑΡΑΚΩΣΤΑΣ: </w:t>
      </w:r>
      <w:r>
        <w:rPr>
          <w:rFonts w:eastAsia="Times New Roman" w:cs="Times New Roman"/>
          <w:szCs w:val="24"/>
        </w:rPr>
        <w:t xml:space="preserve">Ευχαριστώ, κύριε Πρόεδρε. </w:t>
      </w:r>
    </w:p>
    <w:p w14:paraId="02972BFA" w14:textId="77777777" w:rsidR="006C06AB" w:rsidRDefault="00CE48E0">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Το παρόν σχέδιο νόμου αφορά μια από τις σ</w:t>
      </w:r>
      <w:r>
        <w:rPr>
          <w:rFonts w:eastAsia="Times New Roman" w:cs="Times New Roman"/>
          <w:szCs w:val="24"/>
        </w:rPr>
        <w:t xml:space="preserve">υνηθισμένες πλέον κυρώσεις των μνημονίων κατανόησης και συνεργασίας που έρχονται στη Βουλή, οι οποίες έχουν ήδη υπογραφεί και στην πράξη ισχύουν. </w:t>
      </w:r>
    </w:p>
    <w:p w14:paraId="02972BFB" w14:textId="77777777" w:rsidR="006C06AB" w:rsidRDefault="00CE48E0">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Στη συγκεκριμένη περίπτωση έχουμε να κάνουμε με τη διασυνοριακή αστυνομική συνεργασία Ελλάδος και Βουλγαρίας, μια </w:t>
      </w:r>
      <w:r>
        <w:rPr>
          <w:rFonts w:eastAsia="Times New Roman" w:cs="Times New Roman"/>
          <w:szCs w:val="24"/>
        </w:rPr>
        <w:t>σ</w:t>
      </w:r>
      <w:r>
        <w:rPr>
          <w:rFonts w:eastAsia="Times New Roman" w:cs="Times New Roman"/>
          <w:szCs w:val="24"/>
        </w:rPr>
        <w:t xml:space="preserve">υμφωνία η οποία έχει υπογραφεί στις 9 Ιουνίου 2010. Η συγκεκριμένη </w:t>
      </w:r>
      <w:r>
        <w:rPr>
          <w:rFonts w:eastAsia="Times New Roman" w:cs="Times New Roman"/>
          <w:szCs w:val="24"/>
        </w:rPr>
        <w:t>σ</w:t>
      </w:r>
      <w:r>
        <w:rPr>
          <w:rFonts w:eastAsia="Times New Roman" w:cs="Times New Roman"/>
          <w:szCs w:val="24"/>
        </w:rPr>
        <w:t>υμφωνία προβλέπει τη συνεργασία σε θέματα αστυνομικού ενδιαφέροντος, τη σ</w:t>
      </w:r>
      <w:r>
        <w:rPr>
          <w:rFonts w:eastAsia="Times New Roman" w:cs="Times New Roman"/>
          <w:szCs w:val="24"/>
        </w:rPr>
        <w:t xml:space="preserve">υνεργασία στην καταπολέμηση της παράνομης μετανάστευσης, εμπορίας ανθρώπων και άλλων μορφών διασυνοριακής εγκληματικότητας. </w:t>
      </w:r>
    </w:p>
    <w:p w14:paraId="02972BFC" w14:textId="77777777" w:rsidR="006C06AB" w:rsidRDefault="00CE48E0">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Επίσης, μέρος της </w:t>
      </w:r>
      <w:r>
        <w:rPr>
          <w:rFonts w:eastAsia="Times New Roman" w:cs="Times New Roman"/>
          <w:szCs w:val="24"/>
        </w:rPr>
        <w:t>σ</w:t>
      </w:r>
      <w:r>
        <w:rPr>
          <w:rFonts w:eastAsia="Times New Roman" w:cs="Times New Roman"/>
          <w:szCs w:val="24"/>
        </w:rPr>
        <w:t>υμφωνίας είναι η ανταλλαγή πληροφοριών σε θέματα παράνομης μετανάστευσης, διακίνησης ναρκωτικών και όπλων, τροχα</w:t>
      </w:r>
      <w:r>
        <w:rPr>
          <w:rFonts w:eastAsia="Times New Roman" w:cs="Times New Roman"/>
          <w:szCs w:val="24"/>
        </w:rPr>
        <w:t xml:space="preserve">ίων παραβάσεων, τρομοκρατίας, οργανωμένου εγκλήματος, ο έλεγχος σε ζητήματα διαβατηρίων, θεωρήσεων εισόδου και εν γένει ταξιδιωτικών εγγράφων, καθώς και τα σχετιζόμενα με αυτά αδικήματα. </w:t>
      </w:r>
    </w:p>
    <w:p w14:paraId="02972BFD" w14:textId="77777777" w:rsidR="006C06AB" w:rsidRDefault="00CE48E0">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Θεωρούμε ότι οι συγκεκριμένες συμφωνίες είναι μάλλον υποκριτικές και</w:t>
      </w:r>
      <w:r>
        <w:rPr>
          <w:rFonts w:eastAsia="Times New Roman" w:cs="Times New Roman"/>
          <w:szCs w:val="24"/>
        </w:rPr>
        <w:t xml:space="preserve"> γίνονται απλώς για λόγους τυπικούς και επειδή το επιτάσσουν συγκεκριμένες πρακτικές. </w:t>
      </w:r>
    </w:p>
    <w:p w14:paraId="02972BFE" w14:textId="77777777" w:rsidR="006C06AB" w:rsidRDefault="00CE48E0">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Στη </w:t>
      </w:r>
      <w:r>
        <w:rPr>
          <w:rFonts w:eastAsia="Times New Roman" w:cs="Times New Roman"/>
          <w:szCs w:val="24"/>
        </w:rPr>
        <w:t>σ</w:t>
      </w:r>
      <w:r>
        <w:rPr>
          <w:rFonts w:eastAsia="Times New Roman" w:cs="Times New Roman"/>
          <w:szCs w:val="24"/>
        </w:rPr>
        <w:t xml:space="preserve">υμφωνία προβλέπεται –μεταξύ άλλων- στο άρθρο 10 πως τα συμβαλλόμενα μέρη μπορούν να αρνηθούν την παροχή πληροφοριών και δεδομένων κάτω από προϋποθέσεις. </w:t>
      </w:r>
    </w:p>
    <w:p w14:paraId="02972BFF" w14:textId="77777777" w:rsidR="006C06AB" w:rsidRDefault="00CE48E0">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Επιπλέον, </w:t>
      </w:r>
      <w:r>
        <w:rPr>
          <w:rFonts w:eastAsia="Times New Roman" w:cs="Times New Roman"/>
          <w:szCs w:val="24"/>
        </w:rPr>
        <w:t xml:space="preserve">στο άρθρο 15 προβλέπεται ότι τα μέρη μπορούν να αρνηθούν συνεργασία για ζητήματα, εάν θεωρούν ότι επηρεάζονται ή τίθενται σε κίνδυνο κυριαρχικά δικαιώματα, η εθνική ασφάλεια, ή άλλα κυριαρχικά δικαιώματα των κρατών. </w:t>
      </w:r>
    </w:p>
    <w:p w14:paraId="02972C00" w14:textId="77777777" w:rsidR="006C06AB" w:rsidRDefault="00CE48E0">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lastRenderedPageBreak/>
        <w:t>Υπάρχει, συνεπώς, κατ’ εμάς, ζήτημα ερμ</w:t>
      </w:r>
      <w:r>
        <w:rPr>
          <w:rFonts w:eastAsia="Times New Roman" w:cs="Times New Roman"/>
          <w:szCs w:val="24"/>
        </w:rPr>
        <w:t xml:space="preserve">ηνείας. Στην πράξη οι Βούλγαροι μπορούν να εφαρμόζουν τη </w:t>
      </w:r>
      <w:r>
        <w:rPr>
          <w:rFonts w:eastAsia="Times New Roman" w:cs="Times New Roman"/>
          <w:szCs w:val="24"/>
        </w:rPr>
        <w:t>σ</w:t>
      </w:r>
      <w:r>
        <w:rPr>
          <w:rFonts w:eastAsia="Times New Roman" w:cs="Times New Roman"/>
          <w:szCs w:val="24"/>
        </w:rPr>
        <w:t>υμφωνία, όπως βολεύει, ή και καθόλου. Αξίζει εδώ να αναφέρουμε ένα ζήτημα οικονομικής μορφής. Θα ήθελα να αναφερθώ στην οικονομική ζημία την οποία υφίσταται η ελληνική οικονομία από την αγορά αγαθών</w:t>
      </w:r>
      <w:r>
        <w:rPr>
          <w:rFonts w:eastAsia="Times New Roman" w:cs="Times New Roman"/>
          <w:szCs w:val="24"/>
        </w:rPr>
        <w:t xml:space="preserve"> στη Βουλγαρία, τα οποία στη συνέχεια μεταπωλούνται στην Ελλάδα, δίχως τα προβλεπόμενα παραστατικά και αναφέρομαι σε αγαθά από κατεψυγμένα κρέατα μέχρι και αρτοπαρασκευάσματα. Το κόστος για την ελληνική οικονομία είναι βαρύτατο. </w:t>
      </w:r>
    </w:p>
    <w:p w14:paraId="02972C01" w14:textId="77777777" w:rsidR="006C06AB" w:rsidRDefault="00CE48E0">
      <w:pPr>
        <w:tabs>
          <w:tab w:val="left" w:pos="2738"/>
          <w:tab w:val="center" w:pos="4753"/>
          <w:tab w:val="left" w:pos="5723"/>
        </w:tabs>
        <w:spacing w:line="600" w:lineRule="auto"/>
        <w:ind w:firstLine="720"/>
        <w:contextualSpacing/>
        <w:jc w:val="both"/>
        <w:rPr>
          <w:rFonts w:eastAsia="Times New Roman" w:cs="Times New Roman"/>
          <w:szCs w:val="24"/>
        </w:rPr>
      </w:pPr>
      <w:r w:rsidRPr="005F5F66">
        <w:rPr>
          <w:rFonts w:eastAsia="Times New Roman" w:cs="Times New Roman"/>
          <w:color w:val="000000" w:themeColor="text1"/>
          <w:szCs w:val="24"/>
        </w:rPr>
        <w:t>Θα τονίσω, επίσης, τη χρον</w:t>
      </w:r>
      <w:r w:rsidRPr="005F5F66">
        <w:rPr>
          <w:rFonts w:eastAsia="Times New Roman" w:cs="Times New Roman"/>
          <w:color w:val="000000" w:themeColor="text1"/>
          <w:szCs w:val="24"/>
        </w:rPr>
        <w:t xml:space="preserve">ική συγκυρία, </w:t>
      </w:r>
      <w:r w:rsidRPr="005F5F66">
        <w:rPr>
          <w:rFonts w:eastAsia="Times New Roman" w:cs="Times New Roman"/>
          <w:color w:val="000000" w:themeColor="text1"/>
          <w:szCs w:val="24"/>
        </w:rPr>
        <w:t>κατά την οποία</w:t>
      </w:r>
      <w:r w:rsidRPr="005F5F66">
        <w:rPr>
          <w:rFonts w:eastAsia="Times New Roman" w:cs="Times New Roman"/>
          <w:color w:val="000000" w:themeColor="text1"/>
          <w:szCs w:val="24"/>
        </w:rPr>
        <w:t xml:space="preserve"> αυτή η </w:t>
      </w:r>
      <w:r w:rsidRPr="005F5F66">
        <w:rPr>
          <w:rFonts w:eastAsia="Times New Roman" w:cs="Times New Roman"/>
          <w:color w:val="000000" w:themeColor="text1"/>
          <w:szCs w:val="24"/>
        </w:rPr>
        <w:t>κ</w:t>
      </w:r>
      <w:r w:rsidRPr="005F5F66">
        <w:rPr>
          <w:rFonts w:eastAsia="Times New Roman" w:cs="Times New Roman"/>
          <w:color w:val="000000" w:themeColor="text1"/>
          <w:szCs w:val="24"/>
        </w:rPr>
        <w:t>ύρωση έρχεται στην ελληνική Βουλή, με την παρουσία χιλιάδων λαθρομεταναστών στην πατρίδα μας, με ένα σκηνικό ανάφλεξης</w:t>
      </w:r>
      <w:r w:rsidRPr="005F5F66">
        <w:rPr>
          <w:rFonts w:eastAsia="Times New Roman" w:cs="Times New Roman"/>
          <w:color w:val="000000" w:themeColor="text1"/>
          <w:szCs w:val="24"/>
        </w:rPr>
        <w:t>,</w:t>
      </w:r>
      <w:r w:rsidRPr="005F5F66">
        <w:rPr>
          <w:rFonts w:eastAsia="Times New Roman" w:cs="Times New Roman"/>
          <w:color w:val="000000" w:themeColor="text1"/>
          <w:szCs w:val="24"/>
        </w:rPr>
        <w:t xml:space="preserve"> το οποίο έχει δημιουργηθεί και </w:t>
      </w:r>
      <w:r>
        <w:rPr>
          <w:rFonts w:eastAsia="Times New Roman" w:cs="Times New Roman"/>
          <w:szCs w:val="24"/>
        </w:rPr>
        <w:t xml:space="preserve">το οποίο μπορεί κάλλιστα να λάβει απρόβλεπτες διαστάσεις. </w:t>
      </w:r>
    </w:p>
    <w:p w14:paraId="02972C02" w14:textId="77777777" w:rsidR="006C06AB" w:rsidRDefault="00CE48E0">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Σε ό,τι α</w:t>
      </w:r>
      <w:r>
        <w:rPr>
          <w:rFonts w:eastAsia="Times New Roman" w:cs="Times New Roman"/>
          <w:szCs w:val="24"/>
        </w:rPr>
        <w:t xml:space="preserve">φορά τη Βουλγαρία και τη χώρα μας, έχουμε να αναφέρουμε τα εξής: Επί πρωθυπουργίας Γεωργίου Παπανδρέου είχε ανοίξει στα </w:t>
      </w:r>
      <w:proofErr w:type="spellStart"/>
      <w:r>
        <w:rPr>
          <w:rFonts w:eastAsia="Times New Roman" w:cs="Times New Roman"/>
          <w:szCs w:val="24"/>
        </w:rPr>
        <w:t>ελληνοβουλγαρικά</w:t>
      </w:r>
      <w:proofErr w:type="spellEnd"/>
      <w:r>
        <w:rPr>
          <w:rFonts w:eastAsia="Times New Roman" w:cs="Times New Roman"/>
          <w:szCs w:val="24"/>
        </w:rPr>
        <w:t xml:space="preserve"> σύνορα στον Νομό Ξάνθης μια οδική αρτηρία, </w:t>
      </w:r>
      <w:r>
        <w:rPr>
          <w:rFonts w:eastAsia="Times New Roman" w:cs="Times New Roman"/>
          <w:szCs w:val="24"/>
        </w:rPr>
        <w:lastRenderedPageBreak/>
        <w:t>η οποία ένωνε τη συμπαγή μάζα των μουσουλμάνων Βουλγάρων με τους Έλληνες ομ</w:t>
      </w:r>
      <w:r>
        <w:rPr>
          <w:rFonts w:eastAsia="Times New Roman" w:cs="Times New Roman"/>
          <w:szCs w:val="24"/>
        </w:rPr>
        <w:t>ο</w:t>
      </w:r>
      <w:r>
        <w:rPr>
          <w:rFonts w:eastAsia="Times New Roman" w:cs="Times New Roman"/>
          <w:szCs w:val="24"/>
        </w:rPr>
        <w:t>θρ</w:t>
      </w:r>
      <w:r>
        <w:rPr>
          <w:rFonts w:eastAsia="Times New Roman" w:cs="Times New Roman"/>
          <w:szCs w:val="24"/>
        </w:rPr>
        <w:t>ή</w:t>
      </w:r>
      <w:r>
        <w:rPr>
          <w:rFonts w:eastAsia="Times New Roman" w:cs="Times New Roman"/>
          <w:szCs w:val="24"/>
        </w:rPr>
        <w:t>σκο</w:t>
      </w:r>
      <w:r>
        <w:rPr>
          <w:rFonts w:eastAsia="Times New Roman" w:cs="Times New Roman"/>
          <w:szCs w:val="24"/>
        </w:rPr>
        <w:t>υ</w:t>
      </w:r>
      <w:r>
        <w:rPr>
          <w:rFonts w:eastAsia="Times New Roman" w:cs="Times New Roman"/>
          <w:szCs w:val="24"/>
        </w:rPr>
        <w:t xml:space="preserve">ς τους των Νομών Ξάνθης και Ροδόπης. </w:t>
      </w:r>
    </w:p>
    <w:p w14:paraId="02972C03" w14:textId="77777777" w:rsidR="006C06AB" w:rsidRDefault="00CE48E0">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Υπήρξε ο συνοριακός σταθμός του Αγίου Κωνσταντίνου -με τα προβλήματα τα οποία έχουμε επισημάνει ως κόμμα και σε σχετική ερώτηση- ο συνοριακός σταθμός μεταξύ Ελλάδος και Βουλγαρίας στην περιοχή των Θερμών στον Νο</w:t>
      </w:r>
      <w:r>
        <w:rPr>
          <w:rFonts w:eastAsia="Times New Roman" w:cs="Times New Roman"/>
          <w:szCs w:val="24"/>
        </w:rPr>
        <w:t xml:space="preserve">μό Ξάνθης. </w:t>
      </w:r>
    </w:p>
    <w:p w14:paraId="02972C04" w14:textId="77777777" w:rsidR="006C06AB" w:rsidRDefault="00CE48E0">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Οι Τούρκοι και όχι οι Βούλγαροι -και αυτό είναι εκείνο το οποίο πρέπει να επισημανθεί- ζητούσαν να ανοίξουν μικρές συνοριακές διαβάσεις, ειδικά στους Νομούς Ξάνθης και Ροδόπης. Και</w:t>
      </w:r>
      <w:r>
        <w:rPr>
          <w:rFonts w:eastAsia="Times New Roman" w:cs="Times New Roman"/>
          <w:szCs w:val="24"/>
        </w:rPr>
        <w:t>,</w:t>
      </w:r>
      <w:r>
        <w:rPr>
          <w:rFonts w:eastAsia="Times New Roman" w:cs="Times New Roman"/>
          <w:szCs w:val="24"/>
        </w:rPr>
        <w:t xml:space="preserve"> όμως, η Ελλάδα, ενώ είχε δικαίωμα εντός της Ευρωπαϊκής Ένωσης </w:t>
      </w:r>
      <w:r>
        <w:rPr>
          <w:rFonts w:eastAsia="Times New Roman" w:cs="Times New Roman"/>
          <w:szCs w:val="24"/>
        </w:rPr>
        <w:t xml:space="preserve">να αρνηθεί τη διάνοιξη αυτών των διαβάσεων για λόγους εθνικής ασφαλείας, δεν το έπραξε. </w:t>
      </w:r>
    </w:p>
    <w:p w14:paraId="02972C05" w14:textId="77777777" w:rsidR="006C06AB" w:rsidRDefault="00CE48E0">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Ερωτούμε, λοιπόν, εμείς: Ποιος μπορεί να εμποδίσει τα επόμενα χρόνια τη δημιουργία ενός σκηνικού με εκατομμύρια μουσουλμάνων ελεγχόμενων από την Τουρκία και μερικές δεκάδες χιλιάδες Έλληνες στα </w:t>
      </w:r>
      <w:r>
        <w:rPr>
          <w:rFonts w:eastAsia="Times New Roman" w:cs="Times New Roman"/>
          <w:szCs w:val="24"/>
        </w:rPr>
        <w:lastRenderedPageBreak/>
        <w:t>σύνορα, περικυκλωμένους από εκατομμύρια ελεγχόμενων από την Άγ</w:t>
      </w:r>
      <w:r>
        <w:rPr>
          <w:rFonts w:eastAsia="Times New Roman" w:cs="Times New Roman"/>
          <w:szCs w:val="24"/>
        </w:rPr>
        <w:t xml:space="preserve">κυρα μουσουλμάνων, τουρκόφωνων ή μη, πάντως ελεγχόμενων από την Άγκυρα; </w:t>
      </w:r>
    </w:p>
    <w:p w14:paraId="02972C06" w14:textId="77777777" w:rsidR="006C06AB" w:rsidRDefault="00CE48E0">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Το αποτέλεσμα θα το δούμε στο μέλλον, όταν έρθουν σε άμεση επαφή ένας πληθυσμός περί τους οκτακόσιες χιλιάδες τουρκόφωνους Βούλγαρους μουσουλμάνους –το 10% δηλαδή του πληθυσμού της Βο</w:t>
      </w:r>
      <w:r>
        <w:rPr>
          <w:rFonts w:eastAsia="Times New Roman" w:cs="Times New Roman"/>
          <w:szCs w:val="24"/>
        </w:rPr>
        <w:t xml:space="preserve">υλγαρίας- με τις διακόσιες χιλιάδες Έλληνες μουσουλμάνους της περιοχής. Οι Βούλγαροι μουσουλμάνοι όχι απλώς δεν θεωρούνται θρησκευτική μειονότητα, όπως ισχύει στην Ελλάδα βάσει της Συνθήκης της </w:t>
      </w:r>
      <w:proofErr w:type="spellStart"/>
      <w:r>
        <w:rPr>
          <w:rFonts w:eastAsia="Times New Roman" w:cs="Times New Roman"/>
          <w:szCs w:val="24"/>
        </w:rPr>
        <w:t>Λωζάνης</w:t>
      </w:r>
      <w:proofErr w:type="spellEnd"/>
      <w:r>
        <w:rPr>
          <w:rFonts w:eastAsia="Times New Roman" w:cs="Times New Roman"/>
          <w:szCs w:val="24"/>
        </w:rPr>
        <w:t>, αλλά είναι χαρακτηρισμένοι ως τουρκική μειονότητα και</w:t>
      </w:r>
      <w:r>
        <w:rPr>
          <w:rFonts w:eastAsia="Times New Roman" w:cs="Times New Roman"/>
          <w:szCs w:val="24"/>
        </w:rPr>
        <w:t xml:space="preserve"> μάλιστα με αυξημένα προνόμια από τη δεκαετία του 1990. Αυτά είναι δεδομένα</w:t>
      </w:r>
      <w:r>
        <w:rPr>
          <w:rFonts w:eastAsia="Times New Roman" w:cs="Times New Roman"/>
          <w:szCs w:val="24"/>
        </w:rPr>
        <w:t>,</w:t>
      </w:r>
      <w:r>
        <w:rPr>
          <w:rFonts w:eastAsia="Times New Roman" w:cs="Times New Roman"/>
          <w:szCs w:val="24"/>
        </w:rPr>
        <w:t xml:space="preserve"> τα οποία δεν θα πρέπει να μας διαφεύγουν και τα οποία αναμφιβόλως διαμορφώνουν μια γεωπολιτική πραγματικότητα. </w:t>
      </w:r>
    </w:p>
    <w:p w14:paraId="02972C07" w14:textId="77777777" w:rsidR="006C06AB" w:rsidRDefault="00CE48E0">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Το μείζον ζήτημα και ο προβληματισμός που πρέπει να τεθεί είναι πώς</w:t>
      </w:r>
      <w:r>
        <w:rPr>
          <w:rFonts w:eastAsia="Times New Roman" w:cs="Times New Roman"/>
          <w:szCs w:val="24"/>
        </w:rPr>
        <w:t xml:space="preserve"> η πατρίδα μας θα θωρακίσει αποτελεσματικά τα σύνορά της και πώς θα σταματήσει η είσοδος λαθρομεταναστών. </w:t>
      </w:r>
    </w:p>
    <w:p w14:paraId="02972C08" w14:textId="77777777" w:rsidR="006C06AB" w:rsidRDefault="00CE48E0">
      <w:pPr>
        <w:spacing w:line="600" w:lineRule="auto"/>
        <w:ind w:firstLine="720"/>
        <w:contextualSpacing/>
        <w:jc w:val="both"/>
        <w:rPr>
          <w:rFonts w:eastAsia="Times New Roman" w:cs="Times New Roman"/>
          <w:szCs w:val="24"/>
        </w:rPr>
      </w:pPr>
      <w:r>
        <w:rPr>
          <w:rFonts w:eastAsia="Times New Roman" w:cs="Times New Roman"/>
          <w:szCs w:val="24"/>
        </w:rPr>
        <w:lastRenderedPageBreak/>
        <w:t>Εμείς, ως Χρυσή Αυγή, έχουμε μια εντελώς διαφορετική αντίληψη για το πώς πρέπει να προστατεύονται τα σύνορα της χώρας και πώς θα αποτρέψουμε το έγκλη</w:t>
      </w:r>
      <w:r>
        <w:rPr>
          <w:rFonts w:eastAsia="Times New Roman" w:cs="Times New Roman"/>
          <w:szCs w:val="24"/>
        </w:rPr>
        <w:t>μα να εισέρχεται στην πατρίδα μας, θεωρώντας πως τα θέματα αυτά δεν αντιμετωπίζονται με τυπικές συμφωνίες για αστυνομικές συνεργασίες, οι οποίες ευνοούν μόνο το ένα από τα δύο μέλη. Γι’ αυτούς τους λόγους δηλώνουμε την πλήρη αντίθεσή μας στην παρούσα κύρωσ</w:t>
      </w:r>
      <w:r>
        <w:rPr>
          <w:rFonts w:eastAsia="Times New Roman" w:cs="Times New Roman"/>
          <w:szCs w:val="24"/>
        </w:rPr>
        <w:t>η.</w:t>
      </w:r>
    </w:p>
    <w:p w14:paraId="02972C09" w14:textId="77777777" w:rsidR="006C06AB" w:rsidRDefault="00CE48E0">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w:t>
      </w:r>
    </w:p>
    <w:p w14:paraId="02972C0A" w14:textId="77777777" w:rsidR="006C06AB" w:rsidRDefault="00CE48E0">
      <w:pPr>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Και εμείς ευχαριστούμε.</w:t>
      </w:r>
    </w:p>
    <w:p w14:paraId="02972C0B" w14:textId="77777777" w:rsidR="006C06AB" w:rsidRDefault="00CE48E0">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Κατσώτης</w:t>
      </w:r>
      <w:proofErr w:type="spellEnd"/>
      <w:r>
        <w:rPr>
          <w:rFonts w:eastAsia="Times New Roman" w:cs="Times New Roman"/>
          <w:szCs w:val="24"/>
        </w:rPr>
        <w:t xml:space="preserve"> για πέντε λεπτά.</w:t>
      </w:r>
    </w:p>
    <w:p w14:paraId="02972C0C" w14:textId="77777777" w:rsidR="006C06AB" w:rsidRDefault="00CE48E0">
      <w:pPr>
        <w:spacing w:line="600" w:lineRule="auto"/>
        <w:ind w:firstLine="720"/>
        <w:contextualSpacing/>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Ευχαριστώ, κύριε Πρόεδρε.</w:t>
      </w:r>
    </w:p>
    <w:p w14:paraId="02972C0D" w14:textId="77777777" w:rsidR="006C06AB" w:rsidRDefault="00CE48E0">
      <w:pPr>
        <w:spacing w:line="600" w:lineRule="auto"/>
        <w:ind w:firstLine="720"/>
        <w:contextualSpacing/>
        <w:jc w:val="both"/>
        <w:rPr>
          <w:rFonts w:eastAsia="Times New Roman" w:cs="Times New Roman"/>
          <w:szCs w:val="24"/>
        </w:rPr>
      </w:pPr>
      <w:r>
        <w:rPr>
          <w:rFonts w:eastAsia="Times New Roman" w:cs="Times New Roman"/>
          <w:szCs w:val="24"/>
        </w:rPr>
        <w:t>Το ΚΚΕ θεωρεί το συγκεκριμένο σχέδιο νόμου για τη διασυνοριακή αστυνομική συνεργασία ανά</w:t>
      </w:r>
      <w:r>
        <w:rPr>
          <w:rFonts w:eastAsia="Times New Roman" w:cs="Times New Roman"/>
          <w:szCs w:val="24"/>
        </w:rPr>
        <w:t xml:space="preserve">μεσα στην Ελλάδα και τη Βουλγαρία ως εναρμόνιση με τις αντιδραστικές αποφάσεις του Προγράμματος της Χάγης, οι οποίες κύριο στόχο έχουν να πλήξουν βασικές ελευθερίες και δικαιώματα των λαών και να </w:t>
      </w:r>
      <w:r>
        <w:rPr>
          <w:rFonts w:eastAsia="Times New Roman" w:cs="Times New Roman"/>
          <w:szCs w:val="24"/>
        </w:rPr>
        <w:lastRenderedPageBreak/>
        <w:t>χτυπήσουν τα μεταναστευτικά και προσφυγικά ρεύματα στο όνομα</w:t>
      </w:r>
      <w:r>
        <w:rPr>
          <w:rFonts w:eastAsia="Times New Roman" w:cs="Times New Roman"/>
          <w:szCs w:val="24"/>
        </w:rPr>
        <w:t xml:space="preserve"> της προστασίας από το διεθνές έγκλημα και την τρομοκρατία. Η </w:t>
      </w:r>
      <w:r>
        <w:rPr>
          <w:rFonts w:eastAsia="Times New Roman" w:cs="Times New Roman"/>
          <w:szCs w:val="24"/>
        </w:rPr>
        <w:t>σ</w:t>
      </w:r>
      <w:r>
        <w:rPr>
          <w:rFonts w:eastAsia="Times New Roman" w:cs="Times New Roman"/>
          <w:szCs w:val="24"/>
        </w:rPr>
        <w:t xml:space="preserve">υμφωνία ανοιχτά </w:t>
      </w:r>
      <w:proofErr w:type="spellStart"/>
      <w:r>
        <w:rPr>
          <w:rFonts w:eastAsia="Times New Roman" w:cs="Times New Roman"/>
          <w:szCs w:val="24"/>
        </w:rPr>
        <w:t>στοχοποιεί</w:t>
      </w:r>
      <w:proofErr w:type="spellEnd"/>
      <w:r>
        <w:rPr>
          <w:rFonts w:eastAsia="Times New Roman" w:cs="Times New Roman"/>
          <w:szCs w:val="24"/>
        </w:rPr>
        <w:t xml:space="preserve"> τους μετανάστες και τους πρόσφυγες βάζοντας στόχο, όπως αναφέρει στο σχέδιο νόμου, την καταπολέμηση της παράνομης μετανάστευσης. </w:t>
      </w:r>
    </w:p>
    <w:p w14:paraId="02972C0E" w14:textId="77777777" w:rsidR="006C06AB" w:rsidRDefault="00CE48E0">
      <w:pPr>
        <w:spacing w:line="600" w:lineRule="auto"/>
        <w:ind w:firstLine="720"/>
        <w:contextualSpacing/>
        <w:jc w:val="both"/>
        <w:rPr>
          <w:rFonts w:eastAsia="Times New Roman" w:cs="Times New Roman"/>
          <w:szCs w:val="24"/>
        </w:rPr>
      </w:pPr>
      <w:r>
        <w:rPr>
          <w:rFonts w:eastAsia="Times New Roman" w:cs="Times New Roman"/>
          <w:szCs w:val="24"/>
        </w:rPr>
        <w:t>Πρέπει να πούμε ότι το προσφυγικό κα</w:t>
      </w:r>
      <w:r>
        <w:rPr>
          <w:rFonts w:eastAsia="Times New Roman" w:cs="Times New Roman"/>
          <w:szCs w:val="24"/>
        </w:rPr>
        <w:t>ι το μεταναστευτικό ζήτημα έχει γιγαντωθεί το τελευταίο διάστημα. Η αιτία</w:t>
      </w:r>
      <w:r>
        <w:rPr>
          <w:rFonts w:eastAsia="Times New Roman" w:cs="Times New Roman"/>
          <w:szCs w:val="24"/>
        </w:rPr>
        <w:t>,</w:t>
      </w:r>
      <w:r>
        <w:rPr>
          <w:rFonts w:eastAsia="Times New Roman" w:cs="Times New Roman"/>
          <w:szCs w:val="24"/>
        </w:rPr>
        <w:t xml:space="preserve"> βέβαια</w:t>
      </w:r>
      <w:r>
        <w:rPr>
          <w:rFonts w:eastAsia="Times New Roman" w:cs="Times New Roman"/>
          <w:szCs w:val="24"/>
        </w:rPr>
        <w:t>,</w:t>
      </w:r>
      <w:r>
        <w:rPr>
          <w:rFonts w:eastAsia="Times New Roman" w:cs="Times New Roman"/>
          <w:szCs w:val="24"/>
        </w:rPr>
        <w:t xml:space="preserve"> δεν είναι άλλη από τις ιμπεριαλιστικές επεμβάσεις, τους ιμπεριαλιστικούς πολέμους. Η Ευρωπαϊκή Ένωση, το ΝΑΤΟ, τα ιμπεριαλιστικά κέντρα, οι ΗΠΑ, η Ρωσία, καθώς και η Τουρκία</w:t>
      </w:r>
      <w:r>
        <w:rPr>
          <w:rFonts w:eastAsia="Times New Roman" w:cs="Times New Roman"/>
          <w:szCs w:val="24"/>
        </w:rPr>
        <w:t>, το Ζαΐρ και άλλες χώρες, σύμμαχοι των ιμπεριαλιστικών κέντρων</w:t>
      </w:r>
      <w:r>
        <w:rPr>
          <w:rFonts w:eastAsia="Times New Roman" w:cs="Times New Roman"/>
          <w:szCs w:val="24"/>
        </w:rPr>
        <w:t>,</w:t>
      </w:r>
      <w:r>
        <w:rPr>
          <w:rFonts w:eastAsia="Times New Roman" w:cs="Times New Roman"/>
          <w:szCs w:val="24"/>
        </w:rPr>
        <w:t xml:space="preserve"> που θέλουν να αρπάξουν από τη λεία, συμμετέχουν στη σφαγή, δημιουργούν συνθήκες προσφυγιάς και μετανάστευσης. </w:t>
      </w:r>
    </w:p>
    <w:p w14:paraId="02972C0F" w14:textId="77777777" w:rsidR="006C06AB" w:rsidRDefault="00CE48E0">
      <w:pPr>
        <w:spacing w:line="600" w:lineRule="auto"/>
        <w:ind w:firstLine="720"/>
        <w:contextualSpacing/>
        <w:jc w:val="both"/>
        <w:rPr>
          <w:rFonts w:eastAsia="Times New Roman" w:cs="Times New Roman"/>
          <w:szCs w:val="24"/>
        </w:rPr>
      </w:pPr>
      <w:r>
        <w:rPr>
          <w:rFonts w:eastAsia="Times New Roman" w:cs="Times New Roman"/>
          <w:szCs w:val="24"/>
        </w:rPr>
        <w:t>Η στήριξη και διεύρυνση της κυριαρχίας και της κερδοφορίας των μονοπωλίων οδηγεί</w:t>
      </w:r>
      <w:r>
        <w:rPr>
          <w:rFonts w:eastAsia="Times New Roman" w:cs="Times New Roman"/>
          <w:szCs w:val="24"/>
        </w:rPr>
        <w:t xml:space="preserve"> στους πολέμους με θύματα τους λαούς. Επίσης, η ανισομετρία μεταξύ των καπιταλιστικών χωρών οδηγεί στην άνοδο της φτώχειας και της εξαθλίωσης και παίρνει ο κόσμος των </w:t>
      </w:r>
      <w:proofErr w:type="spellStart"/>
      <w:r>
        <w:rPr>
          <w:rFonts w:eastAsia="Times New Roman" w:cs="Times New Roman"/>
          <w:szCs w:val="24"/>
        </w:rPr>
        <w:t>ομματιών</w:t>
      </w:r>
      <w:proofErr w:type="spellEnd"/>
      <w:r>
        <w:rPr>
          <w:rFonts w:eastAsia="Times New Roman" w:cs="Times New Roman"/>
          <w:szCs w:val="24"/>
        </w:rPr>
        <w:t xml:space="preserve"> του. </w:t>
      </w:r>
    </w:p>
    <w:p w14:paraId="02972C10" w14:textId="77777777" w:rsidR="006C06AB" w:rsidRDefault="00CE48E0">
      <w:pPr>
        <w:spacing w:line="600" w:lineRule="auto"/>
        <w:ind w:firstLine="720"/>
        <w:contextualSpacing/>
        <w:jc w:val="both"/>
        <w:rPr>
          <w:rFonts w:eastAsia="Times New Roman" w:cs="Times New Roman"/>
          <w:szCs w:val="24"/>
        </w:rPr>
      </w:pPr>
      <w:r>
        <w:rPr>
          <w:rFonts w:eastAsia="Times New Roman" w:cs="Times New Roman"/>
          <w:szCs w:val="24"/>
        </w:rPr>
        <w:lastRenderedPageBreak/>
        <w:t>Η διαχείριση του προσφυγικού και μεταναστευτικού γίνεται στη λογική του οφ</w:t>
      </w:r>
      <w:r>
        <w:rPr>
          <w:rFonts w:eastAsia="Times New Roman" w:cs="Times New Roman"/>
          <w:szCs w:val="24"/>
        </w:rPr>
        <w:t>έλους για τους επιχειρηματικούς ομίλους. Αξιοποιούνται ο πρόσφυγες για να καταργήσουν εργασιακά και ασφαλιστικά δικαιώματα, να περισταλούν οι όποιες ελευθερίες έχουν κατακτηθεί, να ενισχυθούν παραπέρα οι μηχανισμοί καταστολής στο όνομα της ασφάλειας.</w:t>
      </w:r>
    </w:p>
    <w:p w14:paraId="02972C11" w14:textId="77777777" w:rsidR="006C06AB" w:rsidRDefault="00CE48E0">
      <w:pPr>
        <w:spacing w:line="600" w:lineRule="auto"/>
        <w:ind w:firstLine="720"/>
        <w:contextualSpacing/>
        <w:jc w:val="both"/>
        <w:rPr>
          <w:rFonts w:eastAsia="Times New Roman" w:cs="Times New Roman"/>
          <w:szCs w:val="24"/>
        </w:rPr>
      </w:pPr>
      <w:r>
        <w:rPr>
          <w:rFonts w:eastAsia="Times New Roman" w:cs="Times New Roman"/>
          <w:szCs w:val="24"/>
        </w:rPr>
        <w:t>Σε αυ</w:t>
      </w:r>
      <w:r>
        <w:rPr>
          <w:rFonts w:eastAsia="Times New Roman" w:cs="Times New Roman"/>
          <w:szCs w:val="24"/>
        </w:rPr>
        <w:t>τή τη λογική καταργούν το δικαίωμα να πάνε οι πρόσφυγες στις χώρες που θέλουν. Τους εγκλωβίζουν στις χώρες που έφτασαν πρώτα. Απαγορεύουν τη δευτερογενή μετακίνηση. Σε αυτή τη γραμμή μεταρρυθμίζεται η Συνθήκη του Δουβλίνου, χτίζονται τείχη, αποκαλύπτεται η</w:t>
      </w:r>
      <w:r>
        <w:rPr>
          <w:rFonts w:eastAsia="Times New Roman" w:cs="Times New Roman"/>
          <w:szCs w:val="24"/>
        </w:rPr>
        <w:t xml:space="preserve"> βαρβαρότητα του συστήματος. </w:t>
      </w:r>
    </w:p>
    <w:p w14:paraId="02972C12" w14:textId="77777777" w:rsidR="006C06AB" w:rsidRDefault="00CE48E0">
      <w:pPr>
        <w:spacing w:line="600" w:lineRule="auto"/>
        <w:ind w:firstLine="720"/>
        <w:contextualSpacing/>
        <w:jc w:val="both"/>
        <w:rPr>
          <w:rFonts w:eastAsia="Times New Roman" w:cs="Times New Roman"/>
          <w:szCs w:val="24"/>
        </w:rPr>
      </w:pPr>
      <w:r>
        <w:rPr>
          <w:rFonts w:eastAsia="Times New Roman" w:cs="Times New Roman"/>
          <w:szCs w:val="24"/>
        </w:rPr>
        <w:t>Με πρόσχημα τους πρόσφυγες η Κυβέρνηση έφερε το ΝΑΤΟ στο Αιγαίο, με σκοπό την υλοποίηση των ιμπεριαλιστικών σχεδιασμών που προκαλούν οι ανταγωνισμοί. Οι ευθύνες της Ελλάδας, που συμμετέχει στους ιμπεριαλιστικούς οργανισμούς, σ</w:t>
      </w:r>
      <w:r>
        <w:rPr>
          <w:rFonts w:eastAsia="Times New Roman" w:cs="Times New Roman"/>
          <w:szCs w:val="24"/>
        </w:rPr>
        <w:t xml:space="preserve">τους σχεδιασμούς που υλοποιούνται, είναι εγκληματικές και εκτός των άλλων οδηγούν σε γιγάντωση των </w:t>
      </w:r>
      <w:r>
        <w:rPr>
          <w:rFonts w:eastAsia="Times New Roman" w:cs="Times New Roman"/>
          <w:szCs w:val="24"/>
        </w:rPr>
        <w:t xml:space="preserve">ροών των </w:t>
      </w:r>
      <w:r>
        <w:rPr>
          <w:rFonts w:eastAsia="Times New Roman" w:cs="Times New Roman"/>
          <w:szCs w:val="24"/>
        </w:rPr>
        <w:t xml:space="preserve">προσφύγων και των μεταναστών. </w:t>
      </w:r>
    </w:p>
    <w:p w14:paraId="02972C13" w14:textId="77777777" w:rsidR="006C06AB" w:rsidRDefault="00CE48E0">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Οι αποφάσεις της Ευρωπαϊκής Ένωσης, η συμφωνία </w:t>
      </w:r>
      <w:r>
        <w:rPr>
          <w:rFonts w:eastAsia="Times New Roman" w:cs="Times New Roman"/>
        </w:rPr>
        <w:t>Ευρωπαϊκής Ένωσης</w:t>
      </w:r>
      <w:r>
        <w:rPr>
          <w:rFonts w:eastAsia="Times New Roman" w:cs="Times New Roman"/>
          <w:szCs w:val="24"/>
        </w:rPr>
        <w:t xml:space="preserve"> και Τουρκίας, η αποδοχή από την Κυβέρνηση</w:t>
      </w:r>
      <w:r>
        <w:rPr>
          <w:rFonts w:eastAsia="Times New Roman" w:cs="Times New Roman"/>
          <w:szCs w:val="24"/>
        </w:rPr>
        <w:t>,</w:t>
      </w:r>
      <w:r>
        <w:rPr>
          <w:rFonts w:eastAsia="Times New Roman" w:cs="Times New Roman"/>
          <w:szCs w:val="24"/>
        </w:rPr>
        <w:t xml:space="preserve"> οδήγησαν </w:t>
      </w:r>
      <w:r>
        <w:rPr>
          <w:rFonts w:eastAsia="Times New Roman" w:cs="Times New Roman"/>
          <w:szCs w:val="24"/>
        </w:rPr>
        <w:t xml:space="preserve">στο κλείσιμο των συνόρων και τον εγκλωβισμό εξήντα χιλιάδων προσφύγων μέχρι τώρα στην Ελλάδα. Η εφαρμογή της </w:t>
      </w:r>
      <w:r>
        <w:rPr>
          <w:rFonts w:eastAsia="Times New Roman" w:cs="Times New Roman"/>
          <w:szCs w:val="24"/>
        </w:rPr>
        <w:t>σ</w:t>
      </w:r>
      <w:r>
        <w:rPr>
          <w:rFonts w:eastAsia="Times New Roman" w:cs="Times New Roman"/>
          <w:szCs w:val="24"/>
        </w:rPr>
        <w:t>υμφωνίας</w:t>
      </w:r>
      <w:r>
        <w:rPr>
          <w:rFonts w:eastAsia="Times New Roman" w:cs="Times New Roman"/>
          <w:szCs w:val="24"/>
        </w:rPr>
        <w:t>,</w:t>
      </w:r>
      <w:r>
        <w:rPr>
          <w:rFonts w:eastAsia="Times New Roman" w:cs="Times New Roman"/>
          <w:szCs w:val="24"/>
        </w:rPr>
        <w:t xml:space="preserve"> που συζητάμε</w:t>
      </w:r>
      <w:r>
        <w:rPr>
          <w:rFonts w:eastAsia="Times New Roman" w:cs="Times New Roman"/>
          <w:szCs w:val="24"/>
        </w:rPr>
        <w:t>,</w:t>
      </w:r>
      <w:r>
        <w:rPr>
          <w:rFonts w:eastAsia="Times New Roman" w:cs="Times New Roman"/>
          <w:szCs w:val="24"/>
        </w:rPr>
        <w:t xml:space="preserve"> με τη Βουλγαρία θα συμβάλει στην ένταση του εγκλωβισμού και τη μεγαλύτερη καταστολή σε βάρος των προσφύγων και μεταναστών,</w:t>
      </w:r>
      <w:r>
        <w:rPr>
          <w:rFonts w:eastAsia="Times New Roman" w:cs="Times New Roman"/>
          <w:szCs w:val="24"/>
        </w:rPr>
        <w:t xml:space="preserve"> που θα επιχειρήσουν να βρουν ατομικές λύσεις απεγκλωβισμού και συνέχισης του ταξιδιού τους προς τα κράτη-μέλη που θέλουν να πάνε, φουσκώνοντας βέβαια και το πορτοφόλι των διακινητών</w:t>
      </w:r>
      <w:r>
        <w:rPr>
          <w:rFonts w:eastAsia="Times New Roman" w:cs="Times New Roman"/>
          <w:szCs w:val="24"/>
        </w:rPr>
        <w:t>,</w:t>
      </w:r>
      <w:r>
        <w:rPr>
          <w:rFonts w:eastAsia="Times New Roman" w:cs="Times New Roman"/>
          <w:szCs w:val="24"/>
        </w:rPr>
        <w:t xml:space="preserve"> που θα κάνουν χρυσές δουλειές.</w:t>
      </w:r>
    </w:p>
    <w:p w14:paraId="02972C14" w14:textId="77777777" w:rsidR="006C06AB" w:rsidRDefault="00CE48E0">
      <w:pPr>
        <w:spacing w:line="600" w:lineRule="auto"/>
        <w:ind w:firstLine="720"/>
        <w:contextualSpacing/>
        <w:jc w:val="both"/>
        <w:rPr>
          <w:rFonts w:eastAsia="Times New Roman" w:cs="Times New Roman"/>
          <w:szCs w:val="24"/>
        </w:rPr>
      </w:pPr>
      <w:r>
        <w:rPr>
          <w:rFonts w:eastAsia="Times New Roman" w:cs="Times New Roman"/>
          <w:szCs w:val="24"/>
        </w:rPr>
        <w:t xml:space="preserve">Όσο για τον </w:t>
      </w:r>
      <w:r>
        <w:rPr>
          <w:rFonts w:eastAsia="Times New Roman" w:cs="Times New Roman"/>
          <w:szCs w:val="24"/>
          <w:lang w:val="en-US"/>
        </w:rPr>
        <w:t>ISIS</w:t>
      </w:r>
      <w:r>
        <w:rPr>
          <w:rFonts w:eastAsia="Times New Roman" w:cs="Times New Roman"/>
          <w:szCs w:val="24"/>
        </w:rPr>
        <w:t>, αυτό είναι γνωστό ότι είναι δείγμα των ιμπεριαλιστικών χωρών. Αξιοποιείται για τη διεύρυνση της κυριαρχίας τους, τον έλεγχο των δρόμων του πετρελαίου, του φυσικού αερίου, τον έλεγχο άλλων πλουτοπαραγωγικών πηγών από τα μονοπώλια των ιμπεριαλιστικών κρατώ</w:t>
      </w:r>
      <w:r>
        <w:rPr>
          <w:rFonts w:eastAsia="Times New Roman" w:cs="Times New Roman"/>
          <w:szCs w:val="24"/>
        </w:rPr>
        <w:t xml:space="preserve">ν, με τις αντιθέσεις, τους ανταγωνισμούς, που σε πολλές των περιπτώσεων οδηγούν σε ισοπέδωση όπως στη Συρία. </w:t>
      </w:r>
    </w:p>
    <w:p w14:paraId="02972C15" w14:textId="77777777" w:rsidR="006C06AB" w:rsidRDefault="00CE48E0">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Στην παρούσα </w:t>
      </w:r>
      <w:r>
        <w:rPr>
          <w:rFonts w:eastAsia="Times New Roman" w:cs="Times New Roman"/>
          <w:szCs w:val="24"/>
        </w:rPr>
        <w:t>σ</w:t>
      </w:r>
      <w:r>
        <w:rPr>
          <w:rFonts w:eastAsia="Times New Roman" w:cs="Times New Roman"/>
          <w:szCs w:val="24"/>
        </w:rPr>
        <w:t>υμφωνία</w:t>
      </w:r>
      <w:r>
        <w:rPr>
          <w:rFonts w:eastAsia="Times New Roman" w:cs="Times New Roman"/>
          <w:szCs w:val="24"/>
        </w:rPr>
        <w:t>,</w:t>
      </w:r>
      <w:r>
        <w:rPr>
          <w:rFonts w:eastAsia="Times New Roman" w:cs="Times New Roman"/>
          <w:szCs w:val="24"/>
        </w:rPr>
        <w:t xml:space="preserve"> στο άρθρο 3, παράγραφος 8 αλλά και στο άρθρο 9</w:t>
      </w:r>
      <w:r>
        <w:rPr>
          <w:rFonts w:eastAsia="Times New Roman" w:cs="Times New Roman"/>
          <w:szCs w:val="24"/>
        </w:rPr>
        <w:t>,</w:t>
      </w:r>
      <w:r>
        <w:rPr>
          <w:rFonts w:eastAsia="Times New Roman" w:cs="Times New Roman"/>
          <w:szCs w:val="24"/>
        </w:rPr>
        <w:t xml:space="preserve"> αναφέρεται ότι η αστυνομική συνεργασία θα παρέχει συνδρομή σε σχέση και με </w:t>
      </w:r>
      <w:r>
        <w:rPr>
          <w:rFonts w:eastAsia="Times New Roman" w:cs="Times New Roman"/>
          <w:szCs w:val="24"/>
        </w:rPr>
        <w:t>μαζικές συγκεντρώσεις, καταστροφές, σημαντικά γεγονότα. Προωθείται με αυτό τον τρόπο ο συντονισμός των αστυνομικών δυνάμεων και ανοίγει παράθυρο για την καταστολή λαϊκών και άλλων μαζικών κινητοποιήσεων.</w:t>
      </w:r>
    </w:p>
    <w:p w14:paraId="02972C16" w14:textId="77777777" w:rsidR="006C06AB" w:rsidRDefault="00CE48E0">
      <w:pPr>
        <w:spacing w:line="600" w:lineRule="auto"/>
        <w:ind w:firstLine="720"/>
        <w:contextualSpacing/>
        <w:jc w:val="both"/>
        <w:rPr>
          <w:rFonts w:eastAsia="Times New Roman" w:cs="Times New Roman"/>
          <w:szCs w:val="24"/>
        </w:rPr>
      </w:pPr>
      <w:r>
        <w:rPr>
          <w:rFonts w:eastAsia="Times New Roman" w:cs="Times New Roman"/>
          <w:szCs w:val="24"/>
        </w:rPr>
        <w:t>Στο άρθρο 14 αναφέρεται ότι κατά τη διάρκεια επιχειρ</w:t>
      </w:r>
      <w:r>
        <w:rPr>
          <w:rFonts w:eastAsia="Times New Roman" w:cs="Times New Roman"/>
          <w:szCs w:val="24"/>
        </w:rPr>
        <w:t>ήσεων κάθε κράτος-μέλος παρέχει στην ίδια συνδρομή και προστασία που παρέχει στα δικά του όργανα. Προωθεί</w:t>
      </w:r>
      <w:r>
        <w:rPr>
          <w:rFonts w:eastAsia="Times New Roman" w:cs="Times New Roman"/>
          <w:szCs w:val="24"/>
        </w:rPr>
        <w:t>,</w:t>
      </w:r>
      <w:r>
        <w:rPr>
          <w:rFonts w:eastAsia="Times New Roman" w:cs="Times New Roman"/>
          <w:szCs w:val="24"/>
        </w:rPr>
        <w:t xml:space="preserve"> </w:t>
      </w:r>
      <w:r>
        <w:rPr>
          <w:rFonts w:eastAsia="Times New Roman" w:cs="Times New Roman"/>
          <w:szCs w:val="24"/>
        </w:rPr>
        <w:t>επίσης,</w:t>
      </w:r>
      <w:r>
        <w:rPr>
          <w:rFonts w:eastAsia="Times New Roman" w:cs="Times New Roman"/>
          <w:szCs w:val="24"/>
        </w:rPr>
        <w:t xml:space="preserve"> την παρακολούθηση των τηλεφωνικών επικοινωνιών, την ανταλλαγή βάσεων δεδομένων </w:t>
      </w:r>
      <w:proofErr w:type="spellStart"/>
      <w:r>
        <w:rPr>
          <w:rFonts w:eastAsia="Times New Roman" w:cs="Times New Roman"/>
          <w:szCs w:val="24"/>
        </w:rPr>
        <w:t>κ.ο.κ</w:t>
      </w:r>
      <w:r>
        <w:rPr>
          <w:rFonts w:eastAsia="Times New Roman" w:cs="Times New Roman"/>
          <w:szCs w:val="24"/>
        </w:rPr>
        <w:t>.</w:t>
      </w:r>
      <w:proofErr w:type="spellEnd"/>
      <w:r>
        <w:rPr>
          <w:rFonts w:eastAsia="Times New Roman" w:cs="Times New Roman"/>
          <w:szCs w:val="24"/>
        </w:rPr>
        <w:t>.</w:t>
      </w:r>
    </w:p>
    <w:p w14:paraId="02972C17" w14:textId="77777777" w:rsidR="006C06AB" w:rsidRDefault="00CE48E0">
      <w:pPr>
        <w:spacing w:line="600" w:lineRule="auto"/>
        <w:ind w:firstLine="720"/>
        <w:contextualSpacing/>
        <w:jc w:val="both"/>
        <w:rPr>
          <w:rFonts w:eastAsia="Times New Roman" w:cs="Times New Roman"/>
          <w:szCs w:val="24"/>
        </w:rPr>
      </w:pPr>
      <w:r>
        <w:rPr>
          <w:rFonts w:eastAsia="Times New Roman" w:cs="Times New Roman"/>
          <w:szCs w:val="24"/>
        </w:rPr>
        <w:t>Δίνει τη δυνατότητα στα αστυνομικά όργανα, με το άρθρο</w:t>
      </w:r>
      <w:r>
        <w:rPr>
          <w:rFonts w:eastAsia="Times New Roman" w:cs="Times New Roman"/>
          <w:szCs w:val="24"/>
        </w:rPr>
        <w:t xml:space="preserve"> 5</w:t>
      </w:r>
      <w:r>
        <w:rPr>
          <w:rFonts w:eastAsia="Times New Roman" w:cs="Times New Roman"/>
          <w:szCs w:val="24"/>
        </w:rPr>
        <w:t>,</w:t>
      </w:r>
      <w:r>
        <w:rPr>
          <w:rFonts w:eastAsia="Times New Roman" w:cs="Times New Roman"/>
          <w:szCs w:val="24"/>
        </w:rPr>
        <w:t xml:space="preserve"> παράγραφος 4, να παραβιάζουν την εθνική κυριαρχία, με πρόβλεψη στη </w:t>
      </w:r>
      <w:r>
        <w:rPr>
          <w:rFonts w:eastAsia="Times New Roman" w:cs="Times New Roman"/>
          <w:szCs w:val="24"/>
        </w:rPr>
        <w:t>συ</w:t>
      </w:r>
      <w:r>
        <w:rPr>
          <w:rFonts w:eastAsia="Times New Roman" w:cs="Times New Roman"/>
          <w:szCs w:val="24"/>
        </w:rPr>
        <w:t xml:space="preserve">μφωνία της δυνατότητας στα αστυνομικά όργανα, τα οποία θα οπλοφορούν, να διέρχονται από οποιοδήποτε σημείο των συνόρων. </w:t>
      </w:r>
    </w:p>
    <w:p w14:paraId="02972C18" w14:textId="77777777" w:rsidR="006C06AB" w:rsidRDefault="00CE48E0">
      <w:pPr>
        <w:spacing w:line="600" w:lineRule="auto"/>
        <w:ind w:firstLine="720"/>
        <w:contextualSpacing/>
        <w:jc w:val="both"/>
        <w:rPr>
          <w:rFonts w:eastAsia="Times New Roman" w:cs="Times New Roman"/>
          <w:szCs w:val="24"/>
        </w:rPr>
      </w:pPr>
      <w:r>
        <w:rPr>
          <w:rFonts w:eastAsia="Times New Roman" w:cs="Times New Roman"/>
          <w:szCs w:val="24"/>
        </w:rPr>
        <w:t xml:space="preserve">Με τον τρόπο αυτό η Κυβέρνηση προωθεί μέτρα που θα επιτρέπουν </w:t>
      </w:r>
      <w:r>
        <w:rPr>
          <w:rFonts w:eastAsia="Times New Roman" w:cs="Times New Roman"/>
          <w:szCs w:val="24"/>
        </w:rPr>
        <w:t xml:space="preserve">στις αστυνομικές αρχές του ενός κράτους-μέλους να συνεχίσουν την καταδίωξή τους, ακόμα και όταν θα έχουν περάσει τα σύνορα </w:t>
      </w:r>
      <w:r>
        <w:rPr>
          <w:rFonts w:eastAsia="Times New Roman" w:cs="Times New Roman"/>
          <w:szCs w:val="24"/>
        </w:rPr>
        <w:lastRenderedPageBreak/>
        <w:t>της χώρας και να προβαίνουν ακόμα και σε κρατήσεις, δηλαδή η δικαιοδοσία τους δεν θα σταματά στα σύνορα της χώρας τους, αλλά θα επεκτ</w:t>
      </w:r>
      <w:r>
        <w:rPr>
          <w:rFonts w:eastAsia="Times New Roman" w:cs="Times New Roman"/>
          <w:szCs w:val="24"/>
        </w:rPr>
        <w:t xml:space="preserve">είνεται με το πρόσχημα της εν εξελίξει καταδίωξης σε συνεργασία με τις τοπικές αρχές. Για τις παραμεθόριες περιοχές, το εύρος τους καθορίζεται στα τριάντα χιλιόμετρα και προβλέπονται μέτρα αστυνόμευσης και αστυνομικές επιχειρήσεις. </w:t>
      </w:r>
    </w:p>
    <w:p w14:paraId="02972C19" w14:textId="77777777" w:rsidR="006C06AB" w:rsidRDefault="00CE48E0">
      <w:pPr>
        <w:spacing w:line="600" w:lineRule="auto"/>
        <w:ind w:firstLine="720"/>
        <w:contextualSpacing/>
        <w:jc w:val="both"/>
        <w:rPr>
          <w:rFonts w:eastAsia="Times New Roman" w:cs="Times New Roman"/>
          <w:szCs w:val="24"/>
        </w:rPr>
      </w:pPr>
      <w:r>
        <w:rPr>
          <w:rFonts w:eastAsia="Times New Roman" w:cs="Times New Roman"/>
          <w:szCs w:val="24"/>
        </w:rPr>
        <w:t>Γίνεται αναφορά στο ζήτ</w:t>
      </w:r>
      <w:r>
        <w:rPr>
          <w:rFonts w:eastAsia="Times New Roman" w:cs="Times New Roman"/>
          <w:szCs w:val="24"/>
        </w:rPr>
        <w:t>ημα του εμπορίου των ναρκωτικών που έχουν γίνει εφιάλτης για τους γονείς που μεγαλώνουν παιδιά. Η λεγόμενη, όμως, «</w:t>
      </w:r>
      <w:proofErr w:type="spellStart"/>
      <w:r>
        <w:rPr>
          <w:rFonts w:eastAsia="Times New Roman" w:cs="Times New Roman"/>
          <w:szCs w:val="24"/>
        </w:rPr>
        <w:t>ναρκωκουλτούρα</w:t>
      </w:r>
      <w:proofErr w:type="spellEnd"/>
      <w:r>
        <w:rPr>
          <w:rFonts w:eastAsia="Times New Roman" w:cs="Times New Roman"/>
          <w:szCs w:val="24"/>
        </w:rPr>
        <w:t xml:space="preserve">», δηλαδή η ανοχή στα ναρκωτικά, είναι επίσημη πολιτική της Ευρωπαϊκής Ένωσης και των κυβερνήσεων. </w:t>
      </w:r>
    </w:p>
    <w:p w14:paraId="02972C1A" w14:textId="77777777" w:rsidR="006C06AB" w:rsidRDefault="00CE48E0">
      <w:pPr>
        <w:spacing w:line="600" w:lineRule="auto"/>
        <w:ind w:firstLine="720"/>
        <w:contextualSpacing/>
        <w:jc w:val="both"/>
        <w:rPr>
          <w:rFonts w:eastAsia="Times New Roman" w:cs="Times New Roman"/>
          <w:szCs w:val="24"/>
        </w:rPr>
      </w:pPr>
      <w:r>
        <w:rPr>
          <w:rFonts w:eastAsia="Times New Roman" w:cs="Times New Roman"/>
          <w:szCs w:val="24"/>
        </w:rPr>
        <w:t>Η αστική τάξη κάθε χώρας πρ</w:t>
      </w:r>
      <w:r>
        <w:rPr>
          <w:rFonts w:eastAsia="Times New Roman" w:cs="Times New Roman"/>
          <w:szCs w:val="24"/>
        </w:rPr>
        <w:t xml:space="preserve">οσπαθεί σε κάθε εποχή, ιδιαίτερα σε περιόδους κρίσης και πολέμων, να τα πλασάρει για να δημιουργήσει υποταγμένη συνείδηση και στάση ζωής στη νεολαία. </w:t>
      </w:r>
    </w:p>
    <w:p w14:paraId="02972C1B" w14:textId="77777777" w:rsidR="006C06AB" w:rsidRDefault="00CE48E0">
      <w:pPr>
        <w:spacing w:line="600" w:lineRule="auto"/>
        <w:ind w:firstLine="720"/>
        <w:contextualSpacing/>
        <w:jc w:val="both"/>
        <w:rPr>
          <w:rFonts w:eastAsia="Times New Roman" w:cs="Times New Roman"/>
          <w:szCs w:val="24"/>
        </w:rPr>
      </w:pPr>
      <w:r>
        <w:rPr>
          <w:rFonts w:eastAsia="Times New Roman" w:cs="Times New Roman"/>
          <w:szCs w:val="24"/>
        </w:rPr>
        <w:t>Οι λεγόμενοι προοδευτικοί χρόνια προσπαθούν για τον διαχωρισμό των ναρκωτικών σε σκληρά και μαλακά για τη</w:t>
      </w:r>
      <w:r>
        <w:rPr>
          <w:rFonts w:eastAsia="Times New Roman" w:cs="Times New Roman"/>
          <w:szCs w:val="24"/>
        </w:rPr>
        <w:t xml:space="preserve"> νομιμοποίηση της χρήσης τους. Ο συμβιβασμός με το πρόβλημα των ναρκωτικών, με τα </w:t>
      </w:r>
      <w:r>
        <w:rPr>
          <w:rFonts w:eastAsia="Times New Roman" w:cs="Times New Roman"/>
          <w:szCs w:val="24"/>
        </w:rPr>
        <w:lastRenderedPageBreak/>
        <w:t>μέτρα που οδηγούν στη νομιμοποίησή τους, επί της ουσίας σημαίνει αποδοχή της παραγωγής και εμπορίας ναρκωτικών.</w:t>
      </w:r>
    </w:p>
    <w:p w14:paraId="02972C1C" w14:textId="77777777" w:rsidR="006C06AB" w:rsidRDefault="00CE48E0">
      <w:pPr>
        <w:spacing w:line="600" w:lineRule="auto"/>
        <w:ind w:firstLine="720"/>
        <w:contextualSpacing/>
        <w:jc w:val="both"/>
        <w:rPr>
          <w:rFonts w:eastAsia="Times New Roman" w:cs="Times New Roman"/>
          <w:szCs w:val="24"/>
        </w:rPr>
      </w:pPr>
      <w:r>
        <w:rPr>
          <w:rFonts w:eastAsia="Times New Roman" w:cs="Times New Roman"/>
          <w:szCs w:val="24"/>
        </w:rPr>
        <w:t>Το ΚΚΕ καταψηφίζει το σχετικό σχέδιο νόμου και καλεί την εργατ</w:t>
      </w:r>
      <w:r>
        <w:rPr>
          <w:rFonts w:eastAsia="Times New Roman" w:cs="Times New Roman"/>
          <w:szCs w:val="24"/>
        </w:rPr>
        <w:t xml:space="preserve">ική τάξη τα συνδέσει τους καθημερινούς της αγώνες με τον πολιτικό αγώνα κατά των μονοπωλίων του καπιταλισμού, για την ανατροπή της δικτατορίας του κεφαλαίου, ενάντια στον ιμπεριαλισμό και τη βαρβαρότητά του, και να συνδέσει τους καθημερινούς της αγώνες με </w:t>
      </w:r>
      <w:r>
        <w:rPr>
          <w:rFonts w:eastAsia="Times New Roman" w:cs="Times New Roman"/>
          <w:szCs w:val="24"/>
        </w:rPr>
        <w:t xml:space="preserve">τον αγώνα για τη δική της εργατική εξουσία. </w:t>
      </w:r>
    </w:p>
    <w:p w14:paraId="02972C1D" w14:textId="77777777" w:rsidR="006C06AB" w:rsidRDefault="00CE48E0">
      <w:pPr>
        <w:spacing w:line="600" w:lineRule="auto"/>
        <w:ind w:firstLine="720"/>
        <w:contextualSpacing/>
        <w:jc w:val="both"/>
        <w:rPr>
          <w:rFonts w:eastAsia="Times New Roman" w:cs="Times New Roman"/>
          <w:szCs w:val="24"/>
        </w:rPr>
      </w:pPr>
      <w:r>
        <w:rPr>
          <w:rFonts w:eastAsia="Times New Roman" w:cs="Times New Roman"/>
          <w:szCs w:val="24"/>
        </w:rPr>
        <w:t>Αυτός είναι δρόμος για να βελτιώσει τη ζωή της, για την κατάργηση της εκμετάλλευσης. Σε αυτό τον δρόμο θα συντονίσει τη δράση της με τους αγώνες των εργατών άλλων χωρών. Θα δυναμώνει η αλληλεγγύη. Θα ισχυροποιεί</w:t>
      </w:r>
      <w:r>
        <w:rPr>
          <w:rFonts w:eastAsia="Times New Roman" w:cs="Times New Roman"/>
          <w:szCs w:val="24"/>
        </w:rPr>
        <w:t>ται η αντικαπιταλιστική και αντιιμπεριαλιστική δράση. Θα χειραφετείται η εργατική τάξη από τους στόχους της αστικής τάξης, αυτοτελώς αδρά ενάντια στους πολέμους και την εξουσία τους.</w:t>
      </w:r>
    </w:p>
    <w:p w14:paraId="02972C1E" w14:textId="77777777" w:rsidR="006C06AB" w:rsidRDefault="00CE48E0">
      <w:pPr>
        <w:spacing w:line="600" w:lineRule="auto"/>
        <w:ind w:firstLine="720"/>
        <w:contextualSpacing/>
        <w:jc w:val="both"/>
        <w:rPr>
          <w:rFonts w:eastAsia="Times New Roman" w:cs="Times New Roman"/>
          <w:szCs w:val="24"/>
        </w:rPr>
      </w:pPr>
      <w:r>
        <w:rPr>
          <w:rFonts w:eastAsia="Times New Roman" w:cs="Times New Roman"/>
          <w:szCs w:val="24"/>
        </w:rPr>
        <w:t>Όσον αφορά τις τροπολογίες, για να μην επανέλθω, κύριε Πρόεδρε, ψηφίζουμε</w:t>
      </w:r>
      <w:r>
        <w:rPr>
          <w:rFonts w:eastAsia="Times New Roman" w:cs="Times New Roman"/>
          <w:szCs w:val="24"/>
        </w:rPr>
        <w:t xml:space="preserve"> την τροπολογία με γενικό αριθμό 666</w:t>
      </w:r>
      <w:r>
        <w:rPr>
          <w:rFonts w:eastAsia="Times New Roman" w:cs="Times New Roman"/>
          <w:szCs w:val="24"/>
        </w:rPr>
        <w:t>,</w:t>
      </w:r>
      <w:r>
        <w:rPr>
          <w:rFonts w:eastAsia="Times New Roman" w:cs="Times New Roman"/>
          <w:szCs w:val="24"/>
        </w:rPr>
        <w:t xml:space="preserve"> που δίνει τη δυνατότητα στους δόκιμους υπαστυνόμους</w:t>
      </w:r>
      <w:r>
        <w:rPr>
          <w:rFonts w:eastAsia="Times New Roman" w:cs="Times New Roman"/>
          <w:szCs w:val="24"/>
        </w:rPr>
        <w:t>,</w:t>
      </w:r>
      <w:r>
        <w:rPr>
          <w:rFonts w:eastAsia="Times New Roman" w:cs="Times New Roman"/>
          <w:szCs w:val="24"/>
        </w:rPr>
        <w:t xml:space="preserve"> των οποίων </w:t>
      </w:r>
      <w:r>
        <w:rPr>
          <w:rFonts w:eastAsia="Times New Roman" w:cs="Times New Roman"/>
          <w:szCs w:val="24"/>
        </w:rPr>
        <w:t>η φοίτηση</w:t>
      </w:r>
      <w:r>
        <w:rPr>
          <w:rFonts w:eastAsia="Times New Roman" w:cs="Times New Roman"/>
          <w:szCs w:val="24"/>
        </w:rPr>
        <w:t xml:space="preserve"> στις </w:t>
      </w:r>
      <w:r>
        <w:rPr>
          <w:rFonts w:eastAsia="Times New Roman" w:cs="Times New Roman"/>
          <w:szCs w:val="24"/>
        </w:rPr>
        <w:lastRenderedPageBreak/>
        <w:t>αστυνομικές σχολές</w:t>
      </w:r>
      <w:r>
        <w:rPr>
          <w:rFonts w:eastAsia="Times New Roman" w:cs="Times New Roman"/>
          <w:szCs w:val="24"/>
        </w:rPr>
        <w:t xml:space="preserve"> διακόπηκε</w:t>
      </w:r>
      <w:r>
        <w:rPr>
          <w:rFonts w:eastAsia="Times New Roman" w:cs="Times New Roman"/>
          <w:szCs w:val="24"/>
        </w:rPr>
        <w:t xml:space="preserve"> λόγω σωματικής ανικανότητας</w:t>
      </w:r>
      <w:r>
        <w:rPr>
          <w:rFonts w:eastAsia="Times New Roman" w:cs="Times New Roman"/>
          <w:szCs w:val="24"/>
        </w:rPr>
        <w:t>,</w:t>
      </w:r>
      <w:r>
        <w:rPr>
          <w:rFonts w:eastAsia="Times New Roman" w:cs="Times New Roman"/>
          <w:szCs w:val="24"/>
        </w:rPr>
        <w:t xml:space="preserve"> που προήλθε, να μεταταχθούν σε υπηρεσία γραφείου. Θα ήταν σημαντικό και δίκαιο να</w:t>
      </w:r>
      <w:r>
        <w:rPr>
          <w:rFonts w:eastAsia="Times New Roman" w:cs="Times New Roman"/>
          <w:szCs w:val="24"/>
        </w:rPr>
        <w:t xml:space="preserve"> καθιερωθεί η ρύθμιση για κάθε τέτοια παρόμοια περίπτωση</w:t>
      </w:r>
      <w:r>
        <w:rPr>
          <w:rFonts w:eastAsia="Times New Roman" w:cs="Times New Roman"/>
          <w:szCs w:val="24"/>
        </w:rPr>
        <w:t>,</w:t>
      </w:r>
      <w:r>
        <w:rPr>
          <w:rFonts w:eastAsia="Times New Roman" w:cs="Times New Roman"/>
          <w:szCs w:val="24"/>
        </w:rPr>
        <w:t xml:space="preserve"> που θα υπάρχει.</w:t>
      </w:r>
    </w:p>
    <w:p w14:paraId="02972C1F" w14:textId="77777777" w:rsidR="006C06AB" w:rsidRDefault="00CE48E0">
      <w:pPr>
        <w:spacing w:line="600" w:lineRule="auto"/>
        <w:ind w:firstLine="720"/>
        <w:contextualSpacing/>
        <w:jc w:val="both"/>
        <w:rPr>
          <w:rFonts w:eastAsia="Times New Roman" w:cs="Times New Roman"/>
          <w:szCs w:val="24"/>
        </w:rPr>
      </w:pPr>
      <w:r>
        <w:rPr>
          <w:rFonts w:eastAsia="Times New Roman" w:cs="Times New Roman"/>
          <w:szCs w:val="24"/>
        </w:rPr>
        <w:t>Ψηφίζουμε, επίσης, την τροπολογία με γενικό αριθμό 669 για επέκταση των συμβάσεων των εργαζομένων στους ΟΤΑ και θέτουμε το ζήτημα, βέβαια, του αγώνα των εργαζομένων ενάντια στις ελασ</w:t>
      </w:r>
      <w:r>
        <w:rPr>
          <w:rFonts w:eastAsia="Times New Roman" w:cs="Times New Roman"/>
          <w:szCs w:val="24"/>
        </w:rPr>
        <w:t>τικές μορφές εργασίας, ενάντια στην ομηρία τους για σταθερή δουλειά με πλήρη δικαιώματα.</w:t>
      </w:r>
    </w:p>
    <w:p w14:paraId="02972C20" w14:textId="77777777" w:rsidR="006C06AB" w:rsidRDefault="00CE48E0">
      <w:pPr>
        <w:spacing w:line="600" w:lineRule="auto"/>
        <w:ind w:firstLine="720"/>
        <w:contextualSpacing/>
        <w:jc w:val="both"/>
        <w:rPr>
          <w:rFonts w:eastAsia="Times New Roman" w:cs="Times New Roman"/>
          <w:szCs w:val="24"/>
        </w:rPr>
      </w:pPr>
      <w:r>
        <w:rPr>
          <w:rFonts w:eastAsia="Times New Roman" w:cs="Times New Roman"/>
          <w:szCs w:val="24"/>
        </w:rPr>
        <w:t>Ψηφίζουμε «</w:t>
      </w:r>
      <w:r>
        <w:rPr>
          <w:rFonts w:eastAsia="Times New Roman" w:cs="Times New Roman"/>
          <w:szCs w:val="24"/>
        </w:rPr>
        <w:t>παρών</w:t>
      </w:r>
      <w:r>
        <w:rPr>
          <w:rFonts w:eastAsia="Times New Roman" w:cs="Times New Roman"/>
          <w:szCs w:val="24"/>
        </w:rPr>
        <w:t>» στην τροπολογία με γενικό αριθμό 665 για την παράταση των συμβάσεων των υπαλλήλων που υπηρετούν στην Ευρωπαϊκή Ένωση, καθώς και στην τροπολογία με γε</w:t>
      </w:r>
      <w:r>
        <w:rPr>
          <w:rFonts w:eastAsia="Times New Roman" w:cs="Times New Roman"/>
          <w:szCs w:val="24"/>
        </w:rPr>
        <w:t>νικό αριθμό 664 για την ανακατανομή των θέσεων των επιτυχόντων στον διαγωνισμό του ΑΣΕΠ του 1998.</w:t>
      </w:r>
    </w:p>
    <w:p w14:paraId="02972C21" w14:textId="77777777" w:rsidR="006C06AB" w:rsidRDefault="00CE48E0">
      <w:pPr>
        <w:spacing w:line="600" w:lineRule="auto"/>
        <w:ind w:firstLine="720"/>
        <w:contextualSpacing/>
        <w:jc w:val="both"/>
        <w:rPr>
          <w:rFonts w:eastAsia="Times New Roman" w:cs="Times New Roman"/>
          <w:szCs w:val="24"/>
        </w:rPr>
      </w:pPr>
      <w:r>
        <w:rPr>
          <w:rFonts w:eastAsia="Times New Roman"/>
          <w:b/>
          <w:bCs/>
        </w:rPr>
        <w:t>ΠΡΟΕΔΡΕΥΩΝ (Δημήτριος Κρεμαστινός):</w:t>
      </w:r>
      <w:r>
        <w:rPr>
          <w:rFonts w:eastAsia="Times New Roman" w:cs="Times New Roman"/>
          <w:szCs w:val="24"/>
        </w:rPr>
        <w:t xml:space="preserve"> Κύριε </w:t>
      </w:r>
      <w:proofErr w:type="spellStart"/>
      <w:r>
        <w:rPr>
          <w:rFonts w:eastAsia="Times New Roman" w:cs="Times New Roman"/>
          <w:szCs w:val="24"/>
        </w:rPr>
        <w:t>Κατσώτη</w:t>
      </w:r>
      <w:proofErr w:type="spellEnd"/>
      <w:r>
        <w:rPr>
          <w:rFonts w:eastAsia="Times New Roman" w:cs="Times New Roman"/>
          <w:szCs w:val="24"/>
        </w:rPr>
        <w:t xml:space="preserve">, με </w:t>
      </w:r>
      <w:proofErr w:type="spellStart"/>
      <w:r>
        <w:rPr>
          <w:rFonts w:eastAsia="Times New Roman" w:cs="Times New Roman"/>
          <w:szCs w:val="24"/>
        </w:rPr>
        <w:t>συγχωρείτε</w:t>
      </w:r>
      <w:proofErr w:type="spellEnd"/>
      <w:r>
        <w:rPr>
          <w:rFonts w:eastAsia="Times New Roman" w:cs="Times New Roman"/>
          <w:szCs w:val="24"/>
        </w:rPr>
        <w:t>. Μη μιλάτε για τις τροπολογίες</w:t>
      </w:r>
      <w:r>
        <w:rPr>
          <w:rFonts w:eastAsia="Times New Roman" w:cs="Times New Roman"/>
          <w:szCs w:val="24"/>
        </w:rPr>
        <w:t>,</w:t>
      </w:r>
      <w:r>
        <w:rPr>
          <w:rFonts w:eastAsia="Times New Roman" w:cs="Times New Roman"/>
          <w:szCs w:val="24"/>
        </w:rPr>
        <w:t xml:space="preserve"> γιατί θα αποσυρθεί μία τροπολογία. Θα την ανακοινώσει ο κ. Βε</w:t>
      </w:r>
      <w:r>
        <w:rPr>
          <w:rFonts w:eastAsia="Times New Roman" w:cs="Times New Roman"/>
          <w:szCs w:val="24"/>
        </w:rPr>
        <w:t>ρναρδάκης. Οπότε θα τοποθετηθείτε μετά για τις τροπολογίες.</w:t>
      </w:r>
    </w:p>
    <w:p w14:paraId="02972C22" w14:textId="77777777" w:rsidR="006C06AB" w:rsidRDefault="00CE48E0">
      <w:pPr>
        <w:spacing w:line="600" w:lineRule="auto"/>
        <w:ind w:firstLine="720"/>
        <w:contextualSpacing/>
        <w:jc w:val="both"/>
        <w:rPr>
          <w:rFonts w:eastAsia="Times New Roman" w:cs="Times New Roman"/>
          <w:szCs w:val="24"/>
        </w:rPr>
      </w:pPr>
      <w:r>
        <w:rPr>
          <w:rFonts w:eastAsia="Times New Roman" w:cs="Times New Roman"/>
          <w:b/>
          <w:szCs w:val="24"/>
        </w:rPr>
        <w:lastRenderedPageBreak/>
        <w:t>ΧΡΗΣΤΟΣ ΚΑΤΣΩΤΗΣ:</w:t>
      </w:r>
      <w:r>
        <w:rPr>
          <w:rFonts w:eastAsia="Times New Roman" w:cs="Times New Roman"/>
          <w:szCs w:val="24"/>
        </w:rPr>
        <w:t xml:space="preserve"> Τελειώνω με αυτό, κύριε Πρόεδρε.</w:t>
      </w:r>
    </w:p>
    <w:p w14:paraId="02972C23" w14:textId="77777777" w:rsidR="006C06AB" w:rsidRDefault="00CE48E0">
      <w:pPr>
        <w:spacing w:line="600" w:lineRule="auto"/>
        <w:ind w:firstLine="720"/>
        <w:contextualSpacing/>
        <w:jc w:val="both"/>
        <w:rPr>
          <w:rFonts w:eastAsia="Times New Roman" w:cs="Times New Roman"/>
          <w:szCs w:val="24"/>
        </w:rPr>
      </w:pPr>
      <w:r>
        <w:rPr>
          <w:rFonts w:eastAsia="Times New Roman" w:cs="Times New Roman"/>
          <w:szCs w:val="24"/>
        </w:rPr>
        <w:t>Σχετικά με την τροπολογία για τον διαγωνισμό του ΑΣΕΠ του 1998, έχουμε επιφύλαξη για το κατά πόσο οι νέες θέσεις θα συνάδουν με την εμπειρία τους</w:t>
      </w:r>
      <w:r>
        <w:rPr>
          <w:rFonts w:eastAsia="Times New Roman" w:cs="Times New Roman"/>
          <w:szCs w:val="24"/>
        </w:rPr>
        <w:t xml:space="preserve"> και την προσδοκία τους.</w:t>
      </w:r>
    </w:p>
    <w:p w14:paraId="02972C24" w14:textId="77777777" w:rsidR="006C06AB" w:rsidRDefault="00CE48E0">
      <w:pPr>
        <w:spacing w:line="600" w:lineRule="auto"/>
        <w:ind w:firstLine="720"/>
        <w:contextualSpacing/>
        <w:jc w:val="both"/>
        <w:rPr>
          <w:rFonts w:eastAsia="Times New Roman" w:cs="Times New Roman"/>
          <w:szCs w:val="24"/>
        </w:rPr>
      </w:pPr>
      <w:r>
        <w:rPr>
          <w:rFonts w:eastAsia="Times New Roman" w:cs="Times New Roman"/>
          <w:szCs w:val="24"/>
        </w:rPr>
        <w:t>Ευχαριστώ, κύριε Πρόεδρε.</w:t>
      </w:r>
    </w:p>
    <w:p w14:paraId="02972C25" w14:textId="77777777" w:rsidR="006C06AB" w:rsidRDefault="00CE48E0">
      <w:pPr>
        <w:spacing w:line="600" w:lineRule="auto"/>
        <w:ind w:firstLine="720"/>
        <w:contextualSpacing/>
        <w:jc w:val="both"/>
        <w:rPr>
          <w:rFonts w:eastAsia="Times New Roman" w:cs="Times New Roman"/>
          <w:szCs w:val="24"/>
        </w:rPr>
      </w:pPr>
      <w:r>
        <w:rPr>
          <w:rFonts w:eastAsia="Times New Roman"/>
          <w:b/>
          <w:bCs/>
        </w:rPr>
        <w:t>ΠΡΟΕΔΡΕΥΩΝ (Δημήτριος Κρεμαστινός):</w:t>
      </w:r>
      <w:r>
        <w:rPr>
          <w:rFonts w:eastAsia="Times New Roman" w:cs="Times New Roman"/>
          <w:szCs w:val="24"/>
        </w:rPr>
        <w:t xml:space="preserve"> Προτού εισέλθουμε στις τροπολογίες, τον λόγο έχει ο Υπουργός κ. </w:t>
      </w:r>
      <w:proofErr w:type="spellStart"/>
      <w:r>
        <w:rPr>
          <w:rFonts w:eastAsia="Times New Roman" w:cs="Times New Roman"/>
          <w:szCs w:val="24"/>
        </w:rPr>
        <w:t>Τόσκας</w:t>
      </w:r>
      <w:proofErr w:type="spellEnd"/>
      <w:r>
        <w:rPr>
          <w:rFonts w:eastAsia="Times New Roman" w:cs="Times New Roman"/>
          <w:szCs w:val="24"/>
        </w:rPr>
        <w:t>.</w:t>
      </w:r>
    </w:p>
    <w:p w14:paraId="02972C26" w14:textId="77777777" w:rsidR="006C06AB" w:rsidRDefault="00CE48E0">
      <w:pPr>
        <w:spacing w:line="600" w:lineRule="auto"/>
        <w:ind w:firstLine="720"/>
        <w:contextualSpacing/>
        <w:jc w:val="both"/>
        <w:rPr>
          <w:rFonts w:eastAsia="Times New Roman" w:cs="Times New Roman"/>
          <w:szCs w:val="24"/>
        </w:rPr>
      </w:pPr>
      <w:r>
        <w:rPr>
          <w:rFonts w:eastAsia="Times New Roman" w:cs="Times New Roman"/>
          <w:szCs w:val="24"/>
        </w:rPr>
        <w:t xml:space="preserve">Παρακαλώ, κύριε </w:t>
      </w:r>
      <w:proofErr w:type="spellStart"/>
      <w:r>
        <w:rPr>
          <w:rFonts w:eastAsia="Times New Roman" w:cs="Times New Roman"/>
          <w:szCs w:val="24"/>
        </w:rPr>
        <w:t>Τόσκα</w:t>
      </w:r>
      <w:proofErr w:type="spellEnd"/>
      <w:r>
        <w:rPr>
          <w:rFonts w:eastAsia="Times New Roman" w:cs="Times New Roman"/>
          <w:szCs w:val="24"/>
        </w:rPr>
        <w:t>, έχετε τον λόγο για πέντε λεπτά.</w:t>
      </w:r>
    </w:p>
    <w:p w14:paraId="02972C27" w14:textId="77777777" w:rsidR="006C06AB" w:rsidRDefault="00CE48E0">
      <w:pPr>
        <w:spacing w:line="600" w:lineRule="auto"/>
        <w:ind w:firstLine="720"/>
        <w:contextualSpacing/>
        <w:jc w:val="both"/>
        <w:rPr>
          <w:rFonts w:eastAsia="Times New Roman" w:cs="Times New Roman"/>
          <w:szCs w:val="24"/>
        </w:rPr>
      </w:pPr>
      <w:r>
        <w:rPr>
          <w:rFonts w:eastAsia="Times New Roman" w:cs="Times New Roman"/>
          <w:b/>
          <w:szCs w:val="24"/>
        </w:rPr>
        <w:t>ΝΙΚΟΛΑΟΣ ΤΟΣΚΑΣ (Αναπληρωτής Υπουργός Εσωτ</w:t>
      </w:r>
      <w:r>
        <w:rPr>
          <w:rFonts w:eastAsia="Times New Roman" w:cs="Times New Roman"/>
          <w:b/>
          <w:szCs w:val="24"/>
        </w:rPr>
        <w:t>ερικών και Διοικητικής Ανασυγκρότησης):</w:t>
      </w:r>
      <w:r>
        <w:rPr>
          <w:rFonts w:eastAsia="Times New Roman" w:cs="Times New Roman"/>
          <w:szCs w:val="24"/>
        </w:rPr>
        <w:t xml:space="preserve"> Κύριε Πρόεδρε, κυρίες και κύριοι συνάδελφοι, όπως ανέφερα και στην </w:t>
      </w:r>
      <w:r>
        <w:rPr>
          <w:rFonts w:eastAsia="Times New Roman" w:cs="Times New Roman"/>
          <w:szCs w:val="24"/>
        </w:rPr>
        <w:t>ε</w:t>
      </w:r>
      <w:r>
        <w:rPr>
          <w:rFonts w:eastAsia="Times New Roman" w:cs="Times New Roman"/>
          <w:szCs w:val="24"/>
        </w:rPr>
        <w:t xml:space="preserve">πιτροπή, η συγκεκριμένη κύρωση της </w:t>
      </w:r>
      <w:r>
        <w:rPr>
          <w:rFonts w:eastAsia="Times New Roman" w:cs="Times New Roman"/>
          <w:szCs w:val="24"/>
        </w:rPr>
        <w:t>συ</w:t>
      </w:r>
      <w:r>
        <w:rPr>
          <w:rFonts w:eastAsia="Times New Roman" w:cs="Times New Roman"/>
          <w:szCs w:val="24"/>
        </w:rPr>
        <w:t xml:space="preserve">μφωνίας μεταξύ της Κυβέρνησης της Ελληνικής Δημοκρατίας και της Κυβέρνησης της Δημοκρατίας της Βουλγαρίας, που αφορά τη διασυνοριακή αστυνομική συνεργασία, είναι μια συμφωνία </w:t>
      </w:r>
      <w:r>
        <w:rPr>
          <w:rFonts w:eastAsia="Times New Roman" w:cs="Times New Roman"/>
          <w:szCs w:val="24"/>
        </w:rPr>
        <w:lastRenderedPageBreak/>
        <w:t>η οποία υπογράφτηκε το 2010, σε εφαρμογή κάποιων ρυθμίσεων, οι οποίες είχαν ψηφισ</w:t>
      </w:r>
      <w:r>
        <w:rPr>
          <w:rFonts w:eastAsia="Times New Roman" w:cs="Times New Roman"/>
          <w:szCs w:val="24"/>
        </w:rPr>
        <w:t xml:space="preserve">τεί από το Ευρωπαϊκό Συμβούλιο το 2008, αλλά και μετά από συζητήσεις που έγιναν με τη βουλγαρική κυβέρνηση. </w:t>
      </w:r>
    </w:p>
    <w:p w14:paraId="02972C28" w14:textId="77777777" w:rsidR="006C06AB" w:rsidRDefault="00CE48E0">
      <w:pPr>
        <w:spacing w:line="600" w:lineRule="auto"/>
        <w:ind w:firstLine="720"/>
        <w:contextualSpacing/>
        <w:jc w:val="both"/>
        <w:rPr>
          <w:rFonts w:eastAsia="Times New Roman" w:cs="Times New Roman"/>
          <w:szCs w:val="24"/>
        </w:rPr>
      </w:pPr>
      <w:r>
        <w:rPr>
          <w:rFonts w:eastAsia="Times New Roman" w:cs="Times New Roman"/>
          <w:szCs w:val="24"/>
        </w:rPr>
        <w:t>Αυτή τη στιγμή οι σχέσεις με τη γειτονική Βουλγαρία, όπως είναι γνωστό, είναι σε εξαιρετικό επίπεδο. Την 1</w:t>
      </w:r>
      <w:r>
        <w:rPr>
          <w:rFonts w:eastAsia="Times New Roman" w:cs="Times New Roman"/>
          <w:szCs w:val="24"/>
          <w:vertAlign w:val="superscript"/>
        </w:rPr>
        <w:t>η</w:t>
      </w:r>
      <w:r>
        <w:rPr>
          <w:rFonts w:eastAsia="Times New Roman" w:cs="Times New Roman"/>
          <w:szCs w:val="24"/>
        </w:rPr>
        <w:t xml:space="preserve"> Αυγούστου έγινε η συνάντηση υψηλού επιπ</w:t>
      </w:r>
      <w:r>
        <w:rPr>
          <w:rFonts w:eastAsia="Times New Roman" w:cs="Times New Roman"/>
          <w:szCs w:val="24"/>
        </w:rPr>
        <w:t>έδου μεταξύ των Πρωθυπουργών των δύο χωρών στη Σόφια και κυβερνητικών κλιμακίων, όπου συζητήθηκαν σημαντικά ζητήματα. Και πρόσφατα συνάντησα την ομόλογό μου και Αντιπρόεδρο της βουλγαρικής κυβέρνησης και συζητήσαμε θέματα διασυνοριακής συνεργασίας.</w:t>
      </w:r>
    </w:p>
    <w:p w14:paraId="02972C29" w14:textId="77777777" w:rsidR="006C06AB" w:rsidRDefault="00CE48E0">
      <w:pPr>
        <w:spacing w:line="600" w:lineRule="auto"/>
        <w:ind w:firstLine="720"/>
        <w:contextualSpacing/>
        <w:jc w:val="both"/>
        <w:rPr>
          <w:rFonts w:eastAsia="Times New Roman" w:cs="Times New Roman"/>
          <w:szCs w:val="24"/>
        </w:rPr>
      </w:pPr>
      <w:r>
        <w:rPr>
          <w:rFonts w:eastAsia="Times New Roman" w:cs="Times New Roman"/>
          <w:szCs w:val="24"/>
        </w:rPr>
        <w:t>Υλοποιο</w:t>
      </w:r>
      <w:r>
        <w:rPr>
          <w:rFonts w:eastAsia="Times New Roman" w:cs="Times New Roman"/>
          <w:szCs w:val="24"/>
        </w:rPr>
        <w:t>ύνται ήδη ζητήματα</w:t>
      </w:r>
      <w:r>
        <w:rPr>
          <w:rFonts w:eastAsia="Times New Roman" w:cs="Times New Roman"/>
          <w:szCs w:val="24"/>
        </w:rPr>
        <w:t>,</w:t>
      </w:r>
      <w:r>
        <w:rPr>
          <w:rFonts w:eastAsia="Times New Roman" w:cs="Times New Roman"/>
          <w:szCs w:val="24"/>
        </w:rPr>
        <w:t xml:space="preserve"> τα οποία έχουν συμφωνηθεί, όπως το κοινό κέντρο επαφής στο </w:t>
      </w:r>
      <w:proofErr w:type="spellStart"/>
      <w:r>
        <w:rPr>
          <w:rFonts w:eastAsia="Times New Roman" w:cs="Times New Roman"/>
          <w:szCs w:val="24"/>
        </w:rPr>
        <w:t>Καπιτάν</w:t>
      </w:r>
      <w:proofErr w:type="spellEnd"/>
      <w:r>
        <w:rPr>
          <w:rFonts w:eastAsia="Times New Roman" w:cs="Times New Roman"/>
          <w:szCs w:val="24"/>
        </w:rPr>
        <w:t xml:space="preserve"> </w:t>
      </w:r>
      <w:proofErr w:type="spellStart"/>
      <w:r>
        <w:rPr>
          <w:rFonts w:eastAsia="Times New Roman" w:cs="Times New Roman"/>
          <w:szCs w:val="24"/>
        </w:rPr>
        <w:t>Αντρέεβο</w:t>
      </w:r>
      <w:proofErr w:type="spellEnd"/>
      <w:r>
        <w:rPr>
          <w:rFonts w:eastAsia="Times New Roman" w:cs="Times New Roman"/>
          <w:szCs w:val="24"/>
        </w:rPr>
        <w:t>, που αφορά θέματα διασυνοριακού ελέγχου. Η συγκεκριμένη συμφωνία αφορά ζητήματα αντιμετώπισης του κοινού εγκλήματος. Όπως ξέρετε, με την προώθηση της οικονομική</w:t>
      </w:r>
      <w:r>
        <w:rPr>
          <w:rFonts w:eastAsia="Times New Roman" w:cs="Times New Roman"/>
          <w:szCs w:val="24"/>
        </w:rPr>
        <w:t xml:space="preserve">ς συνεργασίας σε επίπεδο Ευρωπαϊκής Ένωσης, έχουν μειωθεί οι εσωτερικοί έλεγχοι στα σύνορα. Αυτό το εκμεταλλεύεται </w:t>
      </w:r>
      <w:r>
        <w:rPr>
          <w:rFonts w:eastAsia="Times New Roman" w:cs="Times New Roman"/>
          <w:szCs w:val="24"/>
        </w:rPr>
        <w:lastRenderedPageBreak/>
        <w:t>το κοινό έγκλημα. Προηγείται ως συνήθως. Κι ερχόμαστε με αυτή τη συμφωνία να συμφωνήσουμε με τη γειτονική χώρα ζητήματα κοινών ελέγχων.</w:t>
      </w:r>
    </w:p>
    <w:p w14:paraId="02972C2A" w14:textId="77777777" w:rsidR="006C06AB" w:rsidRDefault="00CE48E0">
      <w:pPr>
        <w:spacing w:line="600" w:lineRule="auto"/>
        <w:ind w:firstLine="720"/>
        <w:contextualSpacing/>
        <w:jc w:val="both"/>
        <w:rPr>
          <w:rFonts w:eastAsia="Times New Roman" w:cs="Times New Roman"/>
          <w:szCs w:val="24"/>
        </w:rPr>
      </w:pPr>
      <w:r>
        <w:rPr>
          <w:rFonts w:eastAsia="Times New Roman" w:cs="Times New Roman"/>
          <w:szCs w:val="24"/>
        </w:rPr>
        <w:t>Κάποι</w:t>
      </w:r>
      <w:r>
        <w:rPr>
          <w:rFonts w:eastAsia="Times New Roman" w:cs="Times New Roman"/>
          <w:szCs w:val="24"/>
        </w:rPr>
        <w:t xml:space="preserve">α άρθρα από αυτή τη συμφωνία θα υλοποιηθούν –αναφέρομαι στα άρθρα 5 και 6, δηλαδή στη διασυνοριακή παρακολούθηση και τη διασυνοριακή καταδίωξη- μετά την είσοδο της Βουλγαρίας ως πλήρες μέλος της Συμφωνίας </w:t>
      </w:r>
      <w:proofErr w:type="spellStart"/>
      <w:r>
        <w:rPr>
          <w:rFonts w:eastAsia="Times New Roman" w:cs="Times New Roman"/>
          <w:szCs w:val="24"/>
        </w:rPr>
        <w:t>Σένγκεν</w:t>
      </w:r>
      <w:proofErr w:type="spellEnd"/>
      <w:r>
        <w:rPr>
          <w:rFonts w:eastAsia="Times New Roman" w:cs="Times New Roman"/>
          <w:szCs w:val="24"/>
        </w:rPr>
        <w:t>.</w:t>
      </w:r>
    </w:p>
    <w:p w14:paraId="02972C2B" w14:textId="77777777" w:rsidR="006C06AB" w:rsidRDefault="00CE48E0">
      <w:pPr>
        <w:spacing w:line="600" w:lineRule="auto"/>
        <w:ind w:firstLine="720"/>
        <w:contextualSpacing/>
        <w:jc w:val="both"/>
        <w:rPr>
          <w:rFonts w:eastAsia="Times New Roman" w:cs="Times New Roman"/>
          <w:szCs w:val="24"/>
        </w:rPr>
      </w:pPr>
      <w:r>
        <w:rPr>
          <w:rFonts w:eastAsia="Times New Roman" w:cs="Times New Roman"/>
          <w:szCs w:val="24"/>
        </w:rPr>
        <w:t>Η χώρα μας υποστηρίζει, όπως είναι γνωστό,</w:t>
      </w:r>
      <w:r>
        <w:rPr>
          <w:rFonts w:eastAsia="Times New Roman" w:cs="Times New Roman"/>
          <w:szCs w:val="24"/>
        </w:rPr>
        <w:t xml:space="preserve"> την είσοδο στη Συμφωνία </w:t>
      </w:r>
      <w:proofErr w:type="spellStart"/>
      <w:r>
        <w:rPr>
          <w:rFonts w:eastAsia="Times New Roman" w:cs="Times New Roman"/>
          <w:szCs w:val="24"/>
        </w:rPr>
        <w:t>Σένγκεν</w:t>
      </w:r>
      <w:proofErr w:type="spellEnd"/>
      <w:r>
        <w:rPr>
          <w:rFonts w:eastAsia="Times New Roman" w:cs="Times New Roman"/>
          <w:szCs w:val="24"/>
        </w:rPr>
        <w:t xml:space="preserve"> και της Βουλγαρίας και της Ρουμανίας, των δύο βαλκανικών χωρών που είναι υπό πλήρη ένταξη. Επομένως</w:t>
      </w:r>
      <w:r>
        <w:rPr>
          <w:rFonts w:eastAsia="Times New Roman" w:cs="Times New Roman"/>
          <w:szCs w:val="24"/>
        </w:rPr>
        <w:t xml:space="preserve"> </w:t>
      </w:r>
      <w:r>
        <w:rPr>
          <w:rFonts w:eastAsia="Times New Roman" w:cs="Times New Roman"/>
          <w:szCs w:val="24"/>
        </w:rPr>
        <w:t xml:space="preserve">δεν είναι προς άμεση υλοποίηση αυτά τα δύο άρθρα. Τα υπόλοιπα άρθρα είναι προς άμεση υλοποίηση. </w:t>
      </w:r>
    </w:p>
    <w:p w14:paraId="02972C2C" w14:textId="77777777" w:rsidR="006C06AB" w:rsidRDefault="00CE48E0">
      <w:pPr>
        <w:spacing w:line="600" w:lineRule="auto"/>
        <w:ind w:firstLine="720"/>
        <w:contextualSpacing/>
        <w:jc w:val="both"/>
        <w:rPr>
          <w:rFonts w:eastAsia="Times New Roman" w:cs="Times New Roman"/>
          <w:szCs w:val="24"/>
        </w:rPr>
      </w:pPr>
      <w:r>
        <w:rPr>
          <w:rFonts w:eastAsia="Times New Roman" w:cs="Times New Roman"/>
          <w:szCs w:val="24"/>
        </w:rPr>
        <w:t xml:space="preserve">Η καθυστέρηση από το 2010 </w:t>
      </w:r>
      <w:r>
        <w:rPr>
          <w:rFonts w:eastAsia="Times New Roman" w:cs="Times New Roman"/>
          <w:szCs w:val="24"/>
        </w:rPr>
        <w:t xml:space="preserve">μέχρι τώρα έγινε λόγω των συνεχών εναλλαγών κυβερνήσεων και εναλλαγής διαφόρων χειριστών. Πρέπει να υπάρχει συνέχεια στην εξωτερική πολιτική της χώρας. Είναι θέμα αξιοπιστίας, είναι θέμα </w:t>
      </w:r>
      <w:proofErr w:type="spellStart"/>
      <w:r>
        <w:rPr>
          <w:rFonts w:eastAsia="Times New Roman" w:cs="Times New Roman"/>
          <w:szCs w:val="24"/>
        </w:rPr>
        <w:t>σοβαρότητος</w:t>
      </w:r>
      <w:proofErr w:type="spellEnd"/>
      <w:r>
        <w:rPr>
          <w:rFonts w:eastAsia="Times New Roman" w:cs="Times New Roman"/>
          <w:szCs w:val="24"/>
        </w:rPr>
        <w:t>. Ερχόμαστε τώρα ακριβώς γι</w:t>
      </w:r>
      <w:r>
        <w:rPr>
          <w:rFonts w:eastAsia="Times New Roman" w:cs="Times New Roman"/>
          <w:szCs w:val="24"/>
        </w:rPr>
        <w:t>’</w:t>
      </w:r>
      <w:r>
        <w:rPr>
          <w:rFonts w:eastAsia="Times New Roman" w:cs="Times New Roman"/>
          <w:szCs w:val="24"/>
        </w:rPr>
        <w:t xml:space="preserve"> αυτούς τους λόγους που προανέ</w:t>
      </w:r>
      <w:r>
        <w:rPr>
          <w:rFonts w:eastAsia="Times New Roman" w:cs="Times New Roman"/>
          <w:szCs w:val="24"/>
        </w:rPr>
        <w:t xml:space="preserve">φερα και ζητούμε από το Σώμα την κύρωση της διμερούς αυτής </w:t>
      </w:r>
      <w:r>
        <w:rPr>
          <w:rFonts w:eastAsia="Times New Roman" w:cs="Times New Roman"/>
          <w:szCs w:val="24"/>
        </w:rPr>
        <w:t>συμ</w:t>
      </w:r>
      <w:r>
        <w:rPr>
          <w:rFonts w:eastAsia="Times New Roman" w:cs="Times New Roman"/>
          <w:szCs w:val="24"/>
        </w:rPr>
        <w:t xml:space="preserve">φωνίας. </w:t>
      </w:r>
    </w:p>
    <w:p w14:paraId="02972C2D" w14:textId="77777777" w:rsidR="006C06AB" w:rsidRDefault="00CE48E0">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Τώρα, σε ό,τι αφορά την </w:t>
      </w:r>
      <w:r>
        <w:rPr>
          <w:rFonts w:eastAsia="Times New Roman" w:cs="Times New Roman"/>
          <w:bCs/>
          <w:szCs w:val="24"/>
        </w:rPr>
        <w:t>τροπολογία</w:t>
      </w:r>
      <w:r>
        <w:rPr>
          <w:rFonts w:eastAsia="Times New Roman" w:cs="Times New Roman"/>
          <w:bCs/>
          <w:szCs w:val="24"/>
        </w:rPr>
        <w:t>,</w:t>
      </w:r>
      <w:r>
        <w:rPr>
          <w:rFonts w:eastAsia="Times New Roman" w:cs="Times New Roman"/>
          <w:szCs w:val="24"/>
        </w:rPr>
        <w:t xml:space="preserve"> την οποία έχω καταθέσει, αυτή αφορά την επέκταση μιας ρύθμισης</w:t>
      </w:r>
      <w:r>
        <w:rPr>
          <w:rFonts w:eastAsia="Times New Roman" w:cs="Times New Roman"/>
          <w:szCs w:val="24"/>
        </w:rPr>
        <w:t>,</w:t>
      </w:r>
      <w:r>
        <w:rPr>
          <w:rFonts w:eastAsia="Times New Roman" w:cs="Times New Roman"/>
          <w:szCs w:val="24"/>
        </w:rPr>
        <w:t xml:space="preserve"> η οποία επιτρέπει την κατάταξη των δοκίμων αστυνομικών</w:t>
      </w:r>
      <w:r>
        <w:rPr>
          <w:rFonts w:eastAsia="Times New Roman" w:cs="Times New Roman"/>
          <w:szCs w:val="24"/>
        </w:rPr>
        <w:t>,</w:t>
      </w:r>
      <w:r>
        <w:rPr>
          <w:rFonts w:eastAsia="Times New Roman" w:cs="Times New Roman"/>
          <w:szCs w:val="24"/>
        </w:rPr>
        <w:t xml:space="preserve"> </w:t>
      </w:r>
      <w:r>
        <w:rPr>
          <w:rFonts w:eastAsia="Times New Roman"/>
          <w:szCs w:val="24"/>
        </w:rPr>
        <w:t>οι οποίοι</w:t>
      </w:r>
      <w:r>
        <w:rPr>
          <w:rFonts w:eastAsia="Times New Roman" w:cs="Times New Roman"/>
          <w:szCs w:val="24"/>
        </w:rPr>
        <w:t xml:space="preserve"> έπαθαν όχι εν υπηρε</w:t>
      </w:r>
      <w:r>
        <w:rPr>
          <w:rFonts w:eastAsia="Times New Roman" w:cs="Times New Roman"/>
          <w:szCs w:val="24"/>
        </w:rPr>
        <w:t>σία, αλλά στη διάρκεια της φοίτησής τους, ώστε να μπορέσουν να καταταχθούν σε υπηρεσία γραφείου. Όπως καταλαβαίνετε, είναι ανθρωπιστικό το θέμα. Αφορά ελάχιστα άτομα. Η ρύθμιση αυτή υπάρχει μέχρι και το 2007 και εμείς ζητούμε την επέκταση και για το 2005 κ</w:t>
      </w:r>
      <w:r>
        <w:rPr>
          <w:rFonts w:eastAsia="Times New Roman" w:cs="Times New Roman"/>
          <w:szCs w:val="24"/>
        </w:rPr>
        <w:t xml:space="preserve">αι το 2006. Το συγκεκριμένο θέμα αφορά και κάποιον αθλητή των </w:t>
      </w:r>
      <w:proofErr w:type="spellStart"/>
      <w:r>
        <w:rPr>
          <w:rFonts w:eastAsia="Times New Roman" w:cs="Times New Roman"/>
          <w:szCs w:val="24"/>
        </w:rPr>
        <w:t>Παραολυμπιακών</w:t>
      </w:r>
      <w:proofErr w:type="spellEnd"/>
      <w:r>
        <w:rPr>
          <w:rFonts w:eastAsia="Times New Roman" w:cs="Times New Roman"/>
          <w:szCs w:val="24"/>
        </w:rPr>
        <w:t xml:space="preserve"> Αγώνων, ο οποίος έδωσε τη μάχη του αυτές τις ημέρες στο Ρίο.</w:t>
      </w:r>
    </w:p>
    <w:p w14:paraId="02972C2E" w14:textId="77777777" w:rsidR="006C06AB" w:rsidRDefault="00CE48E0">
      <w:pPr>
        <w:spacing w:line="600" w:lineRule="auto"/>
        <w:ind w:firstLine="720"/>
        <w:contextualSpacing/>
        <w:jc w:val="both"/>
        <w:rPr>
          <w:rFonts w:eastAsia="Times New Roman" w:cs="Times New Roman"/>
          <w:bCs/>
          <w:szCs w:val="24"/>
        </w:rPr>
      </w:pPr>
      <w:r>
        <w:rPr>
          <w:rFonts w:eastAsia="Times New Roman" w:cs="Times New Roman"/>
          <w:szCs w:val="24"/>
        </w:rPr>
        <w:t xml:space="preserve">Αυτά σ' ό,τι με αφορούν. Οι υπόλοιπες </w:t>
      </w:r>
      <w:r>
        <w:rPr>
          <w:rFonts w:eastAsia="Times New Roman" w:cs="Times New Roman"/>
          <w:bCs/>
          <w:szCs w:val="24"/>
        </w:rPr>
        <w:t>τροπολογίες αφορούν τον κ. Βερναρδάκη.</w:t>
      </w:r>
    </w:p>
    <w:p w14:paraId="02972C2F" w14:textId="77777777" w:rsidR="006C06AB" w:rsidRDefault="00CE48E0">
      <w:pPr>
        <w:spacing w:line="600" w:lineRule="auto"/>
        <w:ind w:firstLine="720"/>
        <w:contextualSpacing/>
        <w:jc w:val="both"/>
        <w:rPr>
          <w:rFonts w:eastAsia="Times New Roman" w:cs="Times New Roman"/>
          <w:bCs/>
          <w:szCs w:val="24"/>
        </w:rPr>
      </w:pPr>
      <w:r>
        <w:rPr>
          <w:rFonts w:eastAsia="Times New Roman"/>
          <w:bCs/>
          <w:color w:val="000000"/>
          <w:szCs w:val="24"/>
        </w:rPr>
        <w:t>Ευχαριστώ, κύριε Πρόεδρε.</w:t>
      </w:r>
      <w:r>
        <w:rPr>
          <w:rFonts w:eastAsia="Times New Roman" w:cs="Times New Roman"/>
          <w:bCs/>
          <w:szCs w:val="24"/>
        </w:rPr>
        <w:t xml:space="preserve"> </w:t>
      </w:r>
    </w:p>
    <w:p w14:paraId="02972C30" w14:textId="77777777" w:rsidR="006C06AB" w:rsidRDefault="00CE48E0">
      <w:pPr>
        <w:spacing w:line="600" w:lineRule="auto"/>
        <w:ind w:firstLine="720"/>
        <w:contextualSpacing/>
        <w:jc w:val="both"/>
        <w:rPr>
          <w:rFonts w:eastAsia="Times New Roman" w:cs="Times New Roman"/>
          <w:bCs/>
          <w:szCs w:val="24"/>
        </w:rPr>
      </w:pPr>
      <w:r>
        <w:rPr>
          <w:rFonts w:eastAsia="Times New Roman"/>
          <w:b/>
          <w:bCs/>
        </w:rPr>
        <w:t>ΠΡΟΕΔΡΕΥΩΝ (</w:t>
      </w:r>
      <w:r>
        <w:rPr>
          <w:rFonts w:eastAsia="Times New Roman" w:cs="Times New Roman"/>
          <w:b/>
          <w:bCs/>
          <w:szCs w:val="24"/>
        </w:rPr>
        <w:t>Δημήτριος Κρεμαστινός</w:t>
      </w:r>
      <w:r>
        <w:rPr>
          <w:rFonts w:eastAsia="Times New Roman"/>
          <w:b/>
          <w:bCs/>
        </w:rPr>
        <w:t>):</w:t>
      </w:r>
      <w:r>
        <w:rPr>
          <w:rFonts w:eastAsia="Times New Roman" w:cs="Times New Roman"/>
          <w:bCs/>
          <w:szCs w:val="24"/>
        </w:rPr>
        <w:t xml:space="preserve"> Ευχαριστώ και εγώ, κύριε Υπουργέ.</w:t>
      </w:r>
    </w:p>
    <w:p w14:paraId="02972C31" w14:textId="77777777" w:rsidR="006C06AB" w:rsidRDefault="00CE48E0">
      <w:pPr>
        <w:spacing w:line="600" w:lineRule="auto"/>
        <w:ind w:firstLine="720"/>
        <w:contextualSpacing/>
        <w:jc w:val="both"/>
        <w:rPr>
          <w:rFonts w:eastAsia="Times New Roman" w:cs="Times New Roman"/>
          <w:bCs/>
          <w:szCs w:val="24"/>
        </w:rPr>
      </w:pPr>
      <w:r>
        <w:rPr>
          <w:rFonts w:eastAsia="Times New Roman" w:cs="Times New Roman"/>
          <w:bCs/>
          <w:szCs w:val="24"/>
        </w:rPr>
        <w:t xml:space="preserve">Κυρίες και κύριοι συνάδελφοι, θέλω να θέσω υπ’ </w:t>
      </w:r>
      <w:proofErr w:type="spellStart"/>
      <w:r>
        <w:rPr>
          <w:rFonts w:eastAsia="Times New Roman" w:cs="Times New Roman"/>
          <w:bCs/>
          <w:szCs w:val="24"/>
        </w:rPr>
        <w:t>όψιν</w:t>
      </w:r>
      <w:proofErr w:type="spellEnd"/>
      <w:r>
        <w:rPr>
          <w:rFonts w:eastAsia="Times New Roman" w:cs="Times New Roman"/>
          <w:bCs/>
          <w:szCs w:val="24"/>
        </w:rPr>
        <w:t xml:space="preserve"> σας ότι η Εξεταστική Επιτροπή για τη διερεύνηση της νομιμότητας της δανειοδότησης των πολιτικών κομμάτων</w:t>
      </w:r>
      <w:r>
        <w:rPr>
          <w:rFonts w:eastAsia="Times New Roman" w:cs="Times New Roman"/>
          <w:bCs/>
          <w:szCs w:val="24"/>
        </w:rPr>
        <w:t>,</w:t>
      </w:r>
      <w:r>
        <w:rPr>
          <w:rFonts w:eastAsia="Times New Roman" w:cs="Times New Roman"/>
          <w:bCs/>
          <w:szCs w:val="24"/>
        </w:rPr>
        <w:t xml:space="preserve"> καθώς και των ιδιοκτητριών εταιρειών μέσ</w:t>
      </w:r>
      <w:r>
        <w:rPr>
          <w:rFonts w:eastAsia="Times New Roman" w:cs="Times New Roman"/>
          <w:bCs/>
          <w:szCs w:val="24"/>
        </w:rPr>
        <w:t xml:space="preserve">ων μαζικής ενημέρωσης από τα τραπεζικά ιδρύματα της χώρας, που έχει συσταθεί κατά τα άρθρα </w:t>
      </w:r>
      <w:r>
        <w:rPr>
          <w:rFonts w:eastAsia="Times New Roman" w:cs="Times New Roman"/>
          <w:bCs/>
          <w:szCs w:val="24"/>
        </w:rPr>
        <w:lastRenderedPageBreak/>
        <w:t>144 και επόμενα του Κανονισμού της Βουλής και για την οποία η Ολομέλεια της Βουλής έχει ορίσει προθεσμία υποβολής του πορίσματός της μέχρι 19 Σεπτεμβρίου 2016, ζητεί</w:t>
      </w:r>
      <w:r>
        <w:rPr>
          <w:rFonts w:eastAsia="Times New Roman" w:cs="Times New Roman"/>
          <w:bCs/>
          <w:szCs w:val="24"/>
        </w:rPr>
        <w:t>, κατόπιν ομόφωνης απόφασής της, τρίμηνη παράταση της προθεσμίας λειτουργίας της.</w:t>
      </w:r>
    </w:p>
    <w:p w14:paraId="02972C32" w14:textId="77777777" w:rsidR="006C06AB" w:rsidRDefault="00CE48E0">
      <w:pPr>
        <w:spacing w:line="600" w:lineRule="auto"/>
        <w:ind w:firstLine="720"/>
        <w:contextualSpacing/>
        <w:jc w:val="both"/>
        <w:rPr>
          <w:rFonts w:eastAsia="Times New Roman" w:cs="Times New Roman"/>
          <w:bCs/>
          <w:szCs w:val="24"/>
        </w:rPr>
      </w:pPr>
      <w:r>
        <w:rPr>
          <w:rFonts w:eastAsia="Times New Roman" w:cs="Times New Roman"/>
          <w:bCs/>
          <w:szCs w:val="24"/>
        </w:rPr>
        <w:t>Συμφωνεί το Σώμα;</w:t>
      </w:r>
    </w:p>
    <w:p w14:paraId="02972C33" w14:textId="77777777" w:rsidR="006C06AB" w:rsidRDefault="00CE48E0">
      <w:pPr>
        <w:spacing w:line="600" w:lineRule="auto"/>
        <w:ind w:firstLine="720"/>
        <w:contextualSpacing/>
        <w:jc w:val="both"/>
        <w:rPr>
          <w:rFonts w:eastAsia="Times New Roman" w:cs="Times New Roman"/>
          <w:bCs/>
          <w:szCs w:val="24"/>
        </w:rPr>
      </w:pPr>
      <w:r>
        <w:rPr>
          <w:rFonts w:eastAsia="Times New Roman" w:cs="Times New Roman"/>
          <w:b/>
          <w:bCs/>
          <w:szCs w:val="24"/>
        </w:rPr>
        <w:t xml:space="preserve">ΟΛΟΙ ΟΙ ΒΟΥΛΕΥΤΕΣ: </w:t>
      </w:r>
      <w:r>
        <w:rPr>
          <w:rFonts w:eastAsia="Times New Roman" w:cs="Times New Roman"/>
          <w:bCs/>
          <w:szCs w:val="24"/>
        </w:rPr>
        <w:t>Μάλιστα, μάλιστα.</w:t>
      </w:r>
    </w:p>
    <w:p w14:paraId="02972C34" w14:textId="77777777" w:rsidR="006C06AB" w:rsidRDefault="00CE48E0">
      <w:pPr>
        <w:spacing w:line="600" w:lineRule="auto"/>
        <w:ind w:firstLine="720"/>
        <w:contextualSpacing/>
        <w:jc w:val="both"/>
        <w:rPr>
          <w:rFonts w:eastAsia="Times New Roman" w:cs="Times New Roman"/>
          <w:bCs/>
          <w:szCs w:val="24"/>
        </w:rPr>
      </w:pPr>
      <w:r>
        <w:rPr>
          <w:rFonts w:eastAsia="Times New Roman"/>
          <w:b/>
          <w:bCs/>
        </w:rPr>
        <w:t>ΠΡΟΕΔΡΕΥΩΝ (</w:t>
      </w:r>
      <w:r>
        <w:rPr>
          <w:rFonts w:eastAsia="Times New Roman" w:cs="Times New Roman"/>
          <w:b/>
          <w:bCs/>
          <w:szCs w:val="24"/>
        </w:rPr>
        <w:t>Δημήτριος Κρεμαστινός</w:t>
      </w:r>
      <w:r>
        <w:rPr>
          <w:rFonts w:eastAsia="Times New Roman"/>
          <w:b/>
          <w:bCs/>
        </w:rPr>
        <w:t>):</w:t>
      </w:r>
      <w:r>
        <w:rPr>
          <w:rFonts w:eastAsia="Times New Roman" w:cs="Times New Roman"/>
          <w:bCs/>
          <w:szCs w:val="24"/>
        </w:rPr>
        <w:t xml:space="preserve"> Το Σώμα συμφώνησε ομοφώνως.</w:t>
      </w:r>
    </w:p>
    <w:p w14:paraId="02972C35" w14:textId="77777777" w:rsidR="006C06AB" w:rsidRDefault="00CE48E0">
      <w:pPr>
        <w:spacing w:line="600" w:lineRule="auto"/>
        <w:ind w:firstLine="720"/>
        <w:contextualSpacing/>
        <w:jc w:val="both"/>
        <w:rPr>
          <w:rFonts w:eastAsia="Times New Roman" w:cs="Times New Roman"/>
          <w:bCs/>
          <w:szCs w:val="24"/>
        </w:rPr>
      </w:pPr>
      <w:r>
        <w:rPr>
          <w:rFonts w:eastAsia="Times New Roman" w:cs="Times New Roman"/>
          <w:bCs/>
          <w:szCs w:val="24"/>
        </w:rPr>
        <w:t xml:space="preserve">Όπως φαίνεται, έχει πολλή δουλειά η </w:t>
      </w:r>
      <w:r>
        <w:rPr>
          <w:rFonts w:eastAsia="Times New Roman" w:cs="Times New Roman"/>
          <w:bCs/>
          <w:szCs w:val="24"/>
        </w:rPr>
        <w:t>ε</w:t>
      </w:r>
      <w:r>
        <w:rPr>
          <w:rFonts w:eastAsia="Times New Roman" w:cs="Times New Roman"/>
          <w:bCs/>
          <w:szCs w:val="24"/>
        </w:rPr>
        <w:t>πιτροπή.</w:t>
      </w:r>
    </w:p>
    <w:p w14:paraId="02972C36" w14:textId="77777777" w:rsidR="006C06AB" w:rsidRDefault="00CE48E0">
      <w:pPr>
        <w:spacing w:line="600" w:lineRule="auto"/>
        <w:ind w:firstLine="720"/>
        <w:contextualSpacing/>
        <w:jc w:val="both"/>
        <w:rPr>
          <w:rFonts w:eastAsia="Times New Roman" w:cs="Times New Roman"/>
          <w:bCs/>
          <w:szCs w:val="24"/>
        </w:rPr>
      </w:pPr>
      <w:r>
        <w:rPr>
          <w:rFonts w:eastAsia="Times New Roman" w:cs="Times New Roman"/>
          <w:bCs/>
          <w:szCs w:val="24"/>
        </w:rPr>
        <w:t xml:space="preserve">Προχωρούμε στο θέμα των τροπολογιών. </w:t>
      </w:r>
    </w:p>
    <w:p w14:paraId="02972C37" w14:textId="77777777" w:rsidR="006C06AB" w:rsidRDefault="00CE48E0">
      <w:pPr>
        <w:spacing w:line="600" w:lineRule="auto"/>
        <w:ind w:firstLine="720"/>
        <w:contextualSpacing/>
        <w:jc w:val="both"/>
        <w:rPr>
          <w:rFonts w:eastAsia="Times New Roman" w:cs="Times New Roman"/>
          <w:bCs/>
          <w:szCs w:val="24"/>
        </w:rPr>
      </w:pPr>
      <w:r>
        <w:rPr>
          <w:rFonts w:eastAsia="Times New Roman" w:cs="Times New Roman"/>
          <w:bCs/>
          <w:szCs w:val="24"/>
        </w:rPr>
        <w:t>Ο κ. Βερναρδάκης έχει τον λόγο.</w:t>
      </w:r>
    </w:p>
    <w:p w14:paraId="02972C38" w14:textId="77777777" w:rsidR="006C06AB" w:rsidRDefault="00CE48E0">
      <w:pPr>
        <w:spacing w:line="600" w:lineRule="auto"/>
        <w:ind w:firstLine="720"/>
        <w:contextualSpacing/>
        <w:jc w:val="both"/>
        <w:rPr>
          <w:rFonts w:eastAsia="Times New Roman" w:cs="Times New Roman"/>
          <w:szCs w:val="24"/>
        </w:rPr>
      </w:pPr>
      <w:r>
        <w:rPr>
          <w:rFonts w:eastAsia="Times New Roman" w:cs="Times New Roman"/>
          <w:b/>
          <w:szCs w:val="24"/>
        </w:rPr>
        <w:t xml:space="preserve">ΧΡΙΣΤΟΦΟΡΟΣ ΒΕΡΝΑΡΔΑΚΗΣ (Αναπληρωτής Υπουργός Εσωτερικών και Διοικητικής Ανασυγκρότησης): </w:t>
      </w:r>
      <w:r>
        <w:rPr>
          <w:rFonts w:eastAsia="Times New Roman"/>
          <w:color w:val="000000"/>
          <w:szCs w:val="24"/>
        </w:rPr>
        <w:t>Ευχαριστώ, κύριε Πρόεδρε.</w:t>
      </w:r>
      <w:r>
        <w:rPr>
          <w:rFonts w:eastAsia="Times New Roman" w:cs="Times New Roman"/>
          <w:szCs w:val="24"/>
        </w:rPr>
        <w:t xml:space="preserve"> </w:t>
      </w:r>
    </w:p>
    <w:p w14:paraId="02972C39" w14:textId="77777777" w:rsidR="006C06AB" w:rsidRDefault="00CE48E0">
      <w:pPr>
        <w:spacing w:line="600" w:lineRule="auto"/>
        <w:ind w:firstLine="720"/>
        <w:contextualSpacing/>
        <w:jc w:val="both"/>
        <w:rPr>
          <w:rFonts w:eastAsia="Times New Roman" w:cs="Times New Roman"/>
          <w:bCs/>
          <w:szCs w:val="24"/>
        </w:rPr>
      </w:pPr>
      <w:r>
        <w:rPr>
          <w:rFonts w:eastAsia="Times New Roman" w:cs="Times New Roman"/>
          <w:szCs w:val="24"/>
        </w:rPr>
        <w:lastRenderedPageBreak/>
        <w:t xml:space="preserve">Είναι τρεις </w:t>
      </w:r>
      <w:r>
        <w:rPr>
          <w:rFonts w:eastAsia="Times New Roman" w:cs="Times New Roman"/>
          <w:bCs/>
          <w:szCs w:val="24"/>
        </w:rPr>
        <w:t>τροπολογίες. Κατ’ αρχάς, είναι η τροπολογία 664/49, η οπο</w:t>
      </w:r>
      <w:r>
        <w:rPr>
          <w:rFonts w:eastAsia="Times New Roman" w:cs="Times New Roman"/>
          <w:bCs/>
          <w:szCs w:val="24"/>
        </w:rPr>
        <w:t xml:space="preserve">ία αναφέρεται στην κατ’ εξαίρεση ανακατανομή των επιτυχόντων του γραπτού διαγωνισμού του ΑΣΕΠ έτους 1998, </w:t>
      </w:r>
      <w:r>
        <w:rPr>
          <w:rFonts w:eastAsia="Times New Roman"/>
          <w:bCs/>
          <w:szCs w:val="24"/>
        </w:rPr>
        <w:t>οι οποίοι</w:t>
      </w:r>
      <w:r>
        <w:rPr>
          <w:rFonts w:eastAsia="Times New Roman" w:cs="Times New Roman"/>
          <w:bCs/>
          <w:szCs w:val="24"/>
        </w:rPr>
        <w:t xml:space="preserve"> διορίζονται αυτές τις ημέρες. Για λόγους που έχουν να  κάνουν με ορισμένες οργανικές θέσεις</w:t>
      </w:r>
      <w:r>
        <w:rPr>
          <w:rFonts w:eastAsia="Times New Roman" w:cs="Times New Roman"/>
          <w:bCs/>
          <w:szCs w:val="24"/>
        </w:rPr>
        <w:t>,</w:t>
      </w:r>
      <w:r>
        <w:rPr>
          <w:rFonts w:eastAsia="Times New Roman" w:cs="Times New Roman"/>
          <w:bCs/>
          <w:szCs w:val="24"/>
        </w:rPr>
        <w:t xml:space="preserve"> </w:t>
      </w:r>
      <w:r>
        <w:rPr>
          <w:rFonts w:eastAsia="Times New Roman"/>
          <w:bCs/>
          <w:szCs w:val="24"/>
        </w:rPr>
        <w:t>οι οποίες</w:t>
      </w:r>
      <w:r>
        <w:rPr>
          <w:rFonts w:eastAsia="Times New Roman" w:cs="Times New Roman"/>
          <w:bCs/>
          <w:szCs w:val="24"/>
        </w:rPr>
        <w:t xml:space="preserve"> είχαν προβλεφθεί, αλλά είτε αλλάζουν </w:t>
      </w:r>
      <w:r>
        <w:rPr>
          <w:rFonts w:eastAsia="Times New Roman" w:cs="Times New Roman"/>
          <w:bCs/>
          <w:szCs w:val="24"/>
        </w:rPr>
        <w:t>είτε μεταφέρονται στο ίδιο Υπουργείο, να δίνεται η δυνατότητα ανακατανομής, προφανώς με τη συναίνεση του ίδιου του εργαζόμενου και κατόπιν αιτήσεως του Υπουργού προς τον Υπουργό Διοικητικής Μεταρρύθμισης, για να προχωρήσει σε αυτή</w:t>
      </w:r>
      <w:r>
        <w:rPr>
          <w:rFonts w:eastAsia="Times New Roman" w:cs="Times New Roman"/>
          <w:bCs/>
          <w:szCs w:val="24"/>
        </w:rPr>
        <w:t xml:space="preserve"> </w:t>
      </w:r>
      <w:r>
        <w:rPr>
          <w:rFonts w:eastAsia="Times New Roman" w:cs="Times New Roman"/>
          <w:bCs/>
          <w:szCs w:val="24"/>
        </w:rPr>
        <w:t xml:space="preserve">την ανακατανομή, με βάση </w:t>
      </w:r>
      <w:r>
        <w:rPr>
          <w:rFonts w:eastAsia="Times New Roman" w:cs="Times New Roman"/>
          <w:bCs/>
          <w:szCs w:val="24"/>
        </w:rPr>
        <w:t>προφανώς τις ανάγκες της υπηρεσίας. Αυτή είναι η με αριθμό 664/49 τροπολογία.</w:t>
      </w:r>
    </w:p>
    <w:p w14:paraId="02972C3A" w14:textId="77777777" w:rsidR="006C06AB" w:rsidRDefault="00CE48E0">
      <w:pPr>
        <w:spacing w:line="600" w:lineRule="auto"/>
        <w:ind w:firstLine="720"/>
        <w:contextualSpacing/>
        <w:jc w:val="both"/>
        <w:rPr>
          <w:rFonts w:eastAsia="Times New Roman" w:cs="Times New Roman"/>
          <w:bCs/>
          <w:szCs w:val="24"/>
        </w:rPr>
      </w:pPr>
      <w:r>
        <w:rPr>
          <w:rFonts w:eastAsia="Times New Roman" w:cs="Times New Roman"/>
          <w:bCs/>
          <w:szCs w:val="24"/>
        </w:rPr>
        <w:t xml:space="preserve">Η τροπολογία 665/50 αφορά τις αποσπάσεις των εμπειρογνωμόνων της ελληνικής Κυβέρνησης στις υπηρεσίες της Ευρωπαϊκής Ένωσης. Εδώ πρόκειται για εναρμόνιση της ευρωπαϊκής </w:t>
      </w:r>
      <w:r>
        <w:rPr>
          <w:rFonts w:eastAsia="Times New Roman" w:cs="Times New Roman"/>
          <w:bCs/>
          <w:szCs w:val="24"/>
        </w:rPr>
        <w:t>οδηγίας</w:t>
      </w:r>
      <w:r>
        <w:rPr>
          <w:rFonts w:eastAsia="Times New Roman" w:cs="Times New Roman"/>
          <w:bCs/>
          <w:szCs w:val="24"/>
        </w:rPr>
        <w:t>, π</w:t>
      </w:r>
      <w:r>
        <w:rPr>
          <w:rFonts w:eastAsia="Times New Roman" w:cs="Times New Roman"/>
          <w:bCs/>
          <w:szCs w:val="24"/>
        </w:rPr>
        <w:t xml:space="preserve">ου έχει γίνει σε όλες τις χώρες. Η Ελλάδα έχει μείνει η τελευταία που πρέπει να ρυθμίσει αυτή την εκκρεμότητα. Το παλαιό καθεστώς όριζε διάρκεια απόσπασης </w:t>
      </w:r>
      <w:r>
        <w:rPr>
          <w:rFonts w:eastAsia="Times New Roman" w:cs="Times New Roman"/>
          <w:bCs/>
          <w:szCs w:val="24"/>
        </w:rPr>
        <w:t>δύο</w:t>
      </w:r>
      <w:r>
        <w:rPr>
          <w:rFonts w:eastAsia="Times New Roman" w:cs="Times New Roman"/>
          <w:bCs/>
          <w:szCs w:val="24"/>
        </w:rPr>
        <w:t xml:space="preserve"> συν </w:t>
      </w:r>
      <w:r>
        <w:rPr>
          <w:rFonts w:eastAsia="Times New Roman" w:cs="Times New Roman"/>
          <w:bCs/>
          <w:szCs w:val="24"/>
        </w:rPr>
        <w:t>δύο</w:t>
      </w:r>
      <w:r>
        <w:rPr>
          <w:rFonts w:eastAsia="Times New Roman" w:cs="Times New Roman"/>
          <w:bCs/>
          <w:szCs w:val="24"/>
        </w:rPr>
        <w:t xml:space="preserve"> έτη και η ευρωπαϊκή </w:t>
      </w:r>
      <w:r>
        <w:rPr>
          <w:rFonts w:eastAsia="Times New Roman" w:cs="Times New Roman"/>
          <w:bCs/>
          <w:szCs w:val="24"/>
        </w:rPr>
        <w:t>οδηγία</w:t>
      </w:r>
      <w:r>
        <w:rPr>
          <w:rFonts w:eastAsia="Times New Roman" w:cs="Times New Roman"/>
          <w:bCs/>
          <w:szCs w:val="24"/>
        </w:rPr>
        <w:t xml:space="preserve"> αναφέρεται στη δυνατότητα απόσπασης </w:t>
      </w:r>
      <w:r>
        <w:rPr>
          <w:rFonts w:eastAsia="Times New Roman" w:cs="Times New Roman"/>
          <w:bCs/>
          <w:szCs w:val="24"/>
        </w:rPr>
        <w:t>δύο</w:t>
      </w:r>
      <w:r>
        <w:rPr>
          <w:rFonts w:eastAsia="Times New Roman" w:cs="Times New Roman"/>
          <w:bCs/>
          <w:szCs w:val="24"/>
        </w:rPr>
        <w:t xml:space="preserve"> συν </w:t>
      </w:r>
      <w:r>
        <w:rPr>
          <w:rFonts w:eastAsia="Times New Roman" w:cs="Times New Roman"/>
          <w:bCs/>
          <w:szCs w:val="24"/>
        </w:rPr>
        <w:t>τέσσερα</w:t>
      </w:r>
      <w:r>
        <w:rPr>
          <w:rFonts w:eastAsia="Times New Roman" w:cs="Times New Roman"/>
          <w:bCs/>
          <w:szCs w:val="24"/>
        </w:rPr>
        <w:t xml:space="preserve"> έτη, έως </w:t>
      </w:r>
      <w:r>
        <w:rPr>
          <w:rFonts w:eastAsia="Times New Roman" w:cs="Times New Roman"/>
          <w:bCs/>
          <w:szCs w:val="24"/>
        </w:rPr>
        <w:t>τ</w:t>
      </w:r>
      <w:r>
        <w:rPr>
          <w:rFonts w:eastAsia="Times New Roman" w:cs="Times New Roman"/>
          <w:bCs/>
          <w:szCs w:val="24"/>
        </w:rPr>
        <w:t>έσσερα</w:t>
      </w:r>
      <w:r>
        <w:rPr>
          <w:rFonts w:eastAsia="Times New Roman" w:cs="Times New Roman"/>
          <w:bCs/>
          <w:szCs w:val="24"/>
        </w:rPr>
        <w:t xml:space="preserve">. </w:t>
      </w:r>
    </w:p>
    <w:p w14:paraId="02972C3B" w14:textId="77777777" w:rsidR="006C06AB" w:rsidRDefault="00CE48E0">
      <w:pPr>
        <w:spacing w:line="600" w:lineRule="auto"/>
        <w:ind w:firstLine="720"/>
        <w:contextualSpacing/>
        <w:jc w:val="both"/>
        <w:rPr>
          <w:rFonts w:eastAsia="Times New Roman" w:cs="Times New Roman"/>
          <w:bCs/>
          <w:szCs w:val="24"/>
        </w:rPr>
      </w:pPr>
      <w:r>
        <w:rPr>
          <w:rFonts w:eastAsia="Times New Roman" w:cs="Times New Roman"/>
          <w:bCs/>
          <w:szCs w:val="24"/>
        </w:rPr>
        <w:lastRenderedPageBreak/>
        <w:t>Η τρίτη τροπολογία, η με αριθμό 669/52, αποσύρεται, για να τη φέρουμε λιγάκι καλύτερα νομοτεχνικά στο πρώτο νομοσχέδιο που θα έχουμε, το επόμενο, ίσως και εντός της ημέρας, με το Υπουργείο Εργασίας. Αφορά τις ατομικές συμβάσεις στην καθαριότητα το</w:t>
      </w:r>
      <w:r>
        <w:rPr>
          <w:rFonts w:eastAsia="Times New Roman" w:cs="Times New Roman"/>
          <w:bCs/>
          <w:szCs w:val="24"/>
        </w:rPr>
        <w:t xml:space="preserve">υ </w:t>
      </w:r>
      <w:r>
        <w:rPr>
          <w:rFonts w:eastAsia="Times New Roman" w:cs="Times New Roman"/>
          <w:bCs/>
          <w:szCs w:val="24"/>
        </w:rPr>
        <w:t>δημ</w:t>
      </w:r>
      <w:r>
        <w:rPr>
          <w:rFonts w:eastAsia="Times New Roman" w:cs="Times New Roman"/>
          <w:bCs/>
          <w:szCs w:val="24"/>
        </w:rPr>
        <w:t>οσίου και των ΟΤΑ. Το ζήτημα άπτεται πολλών διαφορετικών μορφών εργασιακών σχέσεων.</w:t>
      </w:r>
    </w:p>
    <w:p w14:paraId="02972C3C" w14:textId="77777777" w:rsidR="006C06AB" w:rsidRDefault="00CE48E0">
      <w:pPr>
        <w:spacing w:line="600" w:lineRule="auto"/>
        <w:ind w:firstLine="720"/>
        <w:contextualSpacing/>
        <w:jc w:val="both"/>
        <w:rPr>
          <w:rFonts w:eastAsia="Times New Roman" w:cs="Times New Roman"/>
          <w:bCs/>
          <w:szCs w:val="24"/>
        </w:rPr>
      </w:pPr>
      <w:r>
        <w:rPr>
          <w:rFonts w:eastAsia="Times New Roman" w:cs="Times New Roman"/>
          <w:b/>
          <w:bCs/>
          <w:szCs w:val="24"/>
        </w:rPr>
        <w:t xml:space="preserve">ΒΑΣΙΛΕΙΟΣ ΚΕΓΚΕΡΟΓΛΟΥ: </w:t>
      </w:r>
      <w:r>
        <w:rPr>
          <w:rFonts w:eastAsia="Times New Roman" w:cs="Times New Roman"/>
          <w:bCs/>
          <w:szCs w:val="24"/>
        </w:rPr>
        <w:t>Υπάρχει προθεσμία, κύριε Υπουργέ.</w:t>
      </w:r>
    </w:p>
    <w:p w14:paraId="02972C3D" w14:textId="77777777" w:rsidR="006C06AB" w:rsidRDefault="00CE48E0">
      <w:pPr>
        <w:spacing w:line="600" w:lineRule="auto"/>
        <w:ind w:firstLine="720"/>
        <w:contextualSpacing/>
        <w:jc w:val="both"/>
        <w:rPr>
          <w:rFonts w:eastAsia="Times New Roman" w:cs="Times New Roman"/>
          <w:szCs w:val="24"/>
        </w:rPr>
      </w:pPr>
      <w:r>
        <w:rPr>
          <w:rFonts w:eastAsia="Times New Roman" w:cs="Times New Roman"/>
          <w:b/>
          <w:szCs w:val="24"/>
        </w:rPr>
        <w:t xml:space="preserve">ΧΡΙΣΤΟΦΟΡΟΣ ΒΕΡΝΑΡΔΑΚΗΣ (Αναπληρωτής Υπουργός Εσωτερικών και Διοικητικής Ανασυγκρότησης): </w:t>
      </w:r>
      <w:r>
        <w:rPr>
          <w:rFonts w:eastAsia="Times New Roman" w:cs="Times New Roman"/>
          <w:szCs w:val="24"/>
        </w:rPr>
        <w:t>Υπάρχει προθεσμία, η</w:t>
      </w:r>
      <w:r>
        <w:rPr>
          <w:rFonts w:eastAsia="Times New Roman" w:cs="Times New Roman"/>
          <w:szCs w:val="24"/>
        </w:rPr>
        <w:t xml:space="preserve"> οποία θα ληφθεί υπ’ </w:t>
      </w:r>
      <w:proofErr w:type="spellStart"/>
      <w:r>
        <w:rPr>
          <w:rFonts w:eastAsia="Times New Roman" w:cs="Times New Roman"/>
          <w:szCs w:val="24"/>
        </w:rPr>
        <w:t>όψιν</w:t>
      </w:r>
      <w:proofErr w:type="spellEnd"/>
      <w:r>
        <w:rPr>
          <w:rFonts w:eastAsia="Times New Roman" w:cs="Times New Roman"/>
          <w:szCs w:val="24"/>
        </w:rPr>
        <w:t xml:space="preserve">. Το ξέρω. Το έχουμε υπ’ </w:t>
      </w:r>
      <w:proofErr w:type="spellStart"/>
      <w:r>
        <w:rPr>
          <w:rFonts w:eastAsia="Times New Roman" w:cs="Times New Roman"/>
          <w:szCs w:val="24"/>
        </w:rPr>
        <w:t>όψιν</w:t>
      </w:r>
      <w:proofErr w:type="spellEnd"/>
      <w:r>
        <w:rPr>
          <w:rFonts w:eastAsia="Times New Roman" w:cs="Times New Roman"/>
          <w:szCs w:val="24"/>
        </w:rPr>
        <w:t>.</w:t>
      </w:r>
    </w:p>
    <w:p w14:paraId="02972C3E" w14:textId="77777777" w:rsidR="006C06AB" w:rsidRDefault="00CE48E0">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ΓΕΩΡΓΑΝΤΑΣ: </w:t>
      </w:r>
      <w:r>
        <w:rPr>
          <w:rFonts w:eastAsia="Times New Roman" w:cs="Times New Roman"/>
          <w:szCs w:val="24"/>
        </w:rPr>
        <w:t>Υπάρχει κάποιο κατεπείγον; Αφού είναι μέχρι το τέλος του 2016.</w:t>
      </w:r>
    </w:p>
    <w:p w14:paraId="02972C3F" w14:textId="77777777" w:rsidR="006C06AB" w:rsidRDefault="00CE48E0">
      <w:pPr>
        <w:spacing w:line="600" w:lineRule="auto"/>
        <w:ind w:firstLine="720"/>
        <w:contextualSpacing/>
        <w:jc w:val="both"/>
        <w:rPr>
          <w:rFonts w:eastAsia="Times New Roman" w:cs="Times New Roman"/>
          <w:szCs w:val="24"/>
        </w:rPr>
      </w:pPr>
      <w:r>
        <w:rPr>
          <w:rFonts w:eastAsia="Times New Roman" w:cs="Times New Roman"/>
          <w:b/>
          <w:szCs w:val="24"/>
        </w:rPr>
        <w:t xml:space="preserve">ΧΡΙΣΤΟΦΟΡΟΣ ΒΕΡΝΑΡΔΑΚΗΣ (Αναπληρωτής Υπουργός </w:t>
      </w:r>
      <w:r w:rsidRPr="005F5F66">
        <w:rPr>
          <w:rFonts w:eastAsia="Times New Roman" w:cs="Times New Roman"/>
          <w:b/>
          <w:color w:val="000000" w:themeColor="text1"/>
          <w:szCs w:val="24"/>
        </w:rPr>
        <w:t xml:space="preserve">Εσωτερικών και Διοικητικής Ανασυγκρότησης): </w:t>
      </w:r>
      <w:r w:rsidRPr="005F5F66">
        <w:rPr>
          <w:rFonts w:eastAsia="Times New Roman" w:cs="Times New Roman"/>
          <w:color w:val="000000" w:themeColor="text1"/>
          <w:szCs w:val="24"/>
        </w:rPr>
        <w:t xml:space="preserve">Είναι μέχρι το τέλος του </w:t>
      </w:r>
      <w:r w:rsidRPr="005F5F66">
        <w:rPr>
          <w:rFonts w:eastAsia="Times New Roman" w:cs="Times New Roman"/>
          <w:color w:val="000000" w:themeColor="text1"/>
          <w:szCs w:val="24"/>
        </w:rPr>
        <w:t>2016, αλλά υπάρχουν συμβάσεις</w:t>
      </w:r>
      <w:r w:rsidRPr="005F5F66">
        <w:rPr>
          <w:rFonts w:eastAsia="Times New Roman" w:cs="Times New Roman"/>
          <w:color w:val="000000" w:themeColor="text1"/>
          <w:szCs w:val="24"/>
        </w:rPr>
        <w:t>,</w:t>
      </w:r>
      <w:r w:rsidRPr="005F5F66">
        <w:rPr>
          <w:rFonts w:eastAsia="Times New Roman" w:cs="Times New Roman"/>
          <w:color w:val="000000" w:themeColor="text1"/>
          <w:szCs w:val="24"/>
        </w:rPr>
        <w:t xml:space="preserve"> </w:t>
      </w:r>
      <w:r w:rsidRPr="005F5F66">
        <w:rPr>
          <w:rFonts w:eastAsia="Times New Roman"/>
          <w:color w:val="000000" w:themeColor="text1"/>
          <w:szCs w:val="24"/>
        </w:rPr>
        <w:t>οι οποίες</w:t>
      </w:r>
      <w:r w:rsidRPr="005F5F66">
        <w:rPr>
          <w:rFonts w:eastAsia="Times New Roman" w:cs="Times New Roman"/>
          <w:color w:val="000000" w:themeColor="text1"/>
          <w:szCs w:val="24"/>
        </w:rPr>
        <w:t xml:space="preserve"> λήγουν -έχει δίκιο ο κ. </w:t>
      </w:r>
      <w:proofErr w:type="spellStart"/>
      <w:r w:rsidRPr="005F5F66">
        <w:rPr>
          <w:rFonts w:eastAsia="Times New Roman" w:cs="Times New Roman"/>
          <w:color w:val="000000" w:themeColor="text1"/>
          <w:szCs w:val="24"/>
        </w:rPr>
        <w:t>Κεγκέρογλου</w:t>
      </w:r>
      <w:proofErr w:type="spellEnd"/>
      <w:r w:rsidRPr="005F5F66">
        <w:rPr>
          <w:rFonts w:eastAsia="Times New Roman" w:cs="Times New Roman"/>
          <w:color w:val="000000" w:themeColor="text1"/>
          <w:szCs w:val="24"/>
        </w:rPr>
        <w:t>- και τις οποίες, όμως, θα τις προβλέψουμε.</w:t>
      </w:r>
    </w:p>
    <w:p w14:paraId="02972C40" w14:textId="77777777" w:rsidR="006C06AB" w:rsidRDefault="00CE48E0">
      <w:pPr>
        <w:spacing w:line="600" w:lineRule="auto"/>
        <w:ind w:firstLine="720"/>
        <w:contextualSpacing/>
        <w:jc w:val="both"/>
        <w:rPr>
          <w:rFonts w:eastAsia="Times New Roman" w:cs="Times New Roman"/>
          <w:szCs w:val="24"/>
        </w:rPr>
      </w:pPr>
      <w:r w:rsidRPr="00A648FB">
        <w:rPr>
          <w:rFonts w:eastAsia="Times New Roman" w:cs="Times New Roman"/>
          <w:szCs w:val="24"/>
        </w:rPr>
        <w:lastRenderedPageBreak/>
        <w:t xml:space="preserve">Είναι και μία πρακτική καλής νομοθέτησης. </w:t>
      </w:r>
      <w:r>
        <w:rPr>
          <w:rFonts w:eastAsia="Times New Roman" w:cs="Times New Roman"/>
          <w:szCs w:val="24"/>
        </w:rPr>
        <w:t>Θα μπορούσαμε να το κάνουμε με νομοτεχνική βελτίωση, έτσι ώστε να ενταχθούν διάφορες ειδικότητ</w:t>
      </w:r>
      <w:r>
        <w:rPr>
          <w:rFonts w:eastAsia="Times New Roman" w:cs="Times New Roman"/>
          <w:szCs w:val="24"/>
        </w:rPr>
        <w:t>ες και άλλες επ</w:t>
      </w:r>
      <w:r>
        <w:rPr>
          <w:rFonts w:eastAsia="Times New Roman" w:cs="Times New Roman"/>
          <w:szCs w:val="24"/>
        </w:rPr>
        <w:t>ι</w:t>
      </w:r>
      <w:r>
        <w:rPr>
          <w:rFonts w:eastAsia="Times New Roman" w:cs="Times New Roman"/>
          <w:szCs w:val="24"/>
        </w:rPr>
        <w:t>μέρους και σε άλλες υπηρεσίες, αλλά αυτό θα υπερέβαινε πια τη νομοτεχνική βελτίωση μίας συγκεκριμένης διατύπωσης. Γι’ αυτό διαλέγουμε να το αποσύρουμε στη σημερινή του διατύπωση και να το φέρουμε σε δύο-τρεις μέρες, στο πρώτο νομοσχέδιο που</w:t>
      </w:r>
      <w:r>
        <w:rPr>
          <w:rFonts w:eastAsia="Times New Roman" w:cs="Times New Roman"/>
          <w:szCs w:val="24"/>
        </w:rPr>
        <w:t xml:space="preserve"> θα έρθει, για να λυθεί το θέμα με έναν διαφανή και οριζόντιο τρόπο για όλους τους εργαζόμενους. </w:t>
      </w:r>
    </w:p>
    <w:p w14:paraId="02972C41" w14:textId="77777777" w:rsidR="006C06AB" w:rsidRDefault="00CE48E0">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Κύριοι συνάδελφοι, η Βουλευτής κ. Θεοδώρα Μπακογιάννη, ευρισκόμενη στο Βερολίνο, ζητεί άδεια ολιγοήμερης απουσίας στο εξωτ</w:t>
      </w:r>
      <w:r>
        <w:rPr>
          <w:rFonts w:eastAsia="Times New Roman" w:cs="Times New Roman"/>
          <w:szCs w:val="24"/>
        </w:rPr>
        <w:t>ερικό. Η Βουλή εγκρίνει;</w:t>
      </w:r>
    </w:p>
    <w:p w14:paraId="02972C42" w14:textId="77777777" w:rsidR="006C06AB" w:rsidRDefault="00CE48E0">
      <w:pPr>
        <w:spacing w:line="600" w:lineRule="auto"/>
        <w:ind w:firstLine="720"/>
        <w:contextualSpacing/>
        <w:jc w:val="both"/>
        <w:rPr>
          <w:rFonts w:eastAsia="Times New Roman" w:cs="Times New Roman"/>
          <w:szCs w:val="24"/>
        </w:rPr>
      </w:pPr>
      <w:r>
        <w:rPr>
          <w:rFonts w:eastAsia="Times New Roman" w:cs="Times New Roman"/>
          <w:b/>
          <w:szCs w:val="24"/>
        </w:rPr>
        <w:t xml:space="preserve">ΟΛΟΙ </w:t>
      </w:r>
      <w:r>
        <w:rPr>
          <w:rFonts w:eastAsia="Times New Roman" w:cs="Times New Roman"/>
          <w:b/>
          <w:szCs w:val="24"/>
        </w:rPr>
        <w:t xml:space="preserve">ΟΙ </w:t>
      </w:r>
      <w:r>
        <w:rPr>
          <w:rFonts w:eastAsia="Times New Roman" w:cs="Times New Roman"/>
          <w:b/>
          <w:szCs w:val="24"/>
        </w:rPr>
        <w:t xml:space="preserve">ΒΟΥΛΕΥΤΕΣ: </w:t>
      </w:r>
      <w:r>
        <w:rPr>
          <w:rFonts w:eastAsia="Times New Roman" w:cs="Times New Roman"/>
          <w:szCs w:val="24"/>
        </w:rPr>
        <w:t xml:space="preserve">Μάλιστα, μάλιστα. </w:t>
      </w:r>
    </w:p>
    <w:p w14:paraId="02972C43" w14:textId="77777777" w:rsidR="006C06AB" w:rsidRDefault="00CE48E0">
      <w:pPr>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Κρεμαστινός):</w:t>
      </w:r>
      <w:r w:rsidRPr="00DF02AA">
        <w:rPr>
          <w:rFonts w:eastAsia="Times New Roman" w:cs="Times New Roman"/>
          <w:szCs w:val="24"/>
        </w:rPr>
        <w:t xml:space="preserve"> </w:t>
      </w:r>
      <w:r w:rsidRPr="00DF02AA">
        <w:rPr>
          <w:rFonts w:eastAsia="Times New Roman" w:cs="Times New Roman"/>
          <w:szCs w:val="24"/>
        </w:rPr>
        <w:t>Συνεπώς</w:t>
      </w:r>
      <w:r>
        <w:rPr>
          <w:rFonts w:eastAsia="Times New Roman" w:cs="Times New Roman"/>
          <w:b/>
          <w:szCs w:val="24"/>
        </w:rPr>
        <w:t xml:space="preserve"> </w:t>
      </w:r>
      <w:r>
        <w:rPr>
          <w:rFonts w:eastAsia="Times New Roman" w:cs="Times New Roman"/>
          <w:szCs w:val="24"/>
        </w:rPr>
        <w:t>η</w:t>
      </w:r>
      <w:r>
        <w:rPr>
          <w:rFonts w:eastAsia="Times New Roman" w:cs="Times New Roman"/>
          <w:szCs w:val="24"/>
        </w:rPr>
        <w:t xml:space="preserve"> Βουλή ενέκρινε τη ζητηθείσα άδεια. </w:t>
      </w:r>
    </w:p>
    <w:p w14:paraId="02972C44" w14:textId="77777777" w:rsidR="006C06AB" w:rsidRDefault="00CE48E0">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ζητήσει ο κ. </w:t>
      </w:r>
      <w:proofErr w:type="spellStart"/>
      <w:r>
        <w:rPr>
          <w:rFonts w:eastAsia="Times New Roman" w:cs="Times New Roman"/>
          <w:szCs w:val="24"/>
        </w:rPr>
        <w:t>Τόσκας</w:t>
      </w:r>
      <w:proofErr w:type="spellEnd"/>
      <w:r>
        <w:rPr>
          <w:rFonts w:eastAsia="Times New Roman" w:cs="Times New Roman"/>
          <w:szCs w:val="24"/>
        </w:rPr>
        <w:t>.</w:t>
      </w:r>
    </w:p>
    <w:p w14:paraId="02972C45" w14:textId="77777777" w:rsidR="006C06AB" w:rsidRDefault="00CE48E0">
      <w:pPr>
        <w:spacing w:line="600" w:lineRule="auto"/>
        <w:ind w:firstLine="720"/>
        <w:contextualSpacing/>
        <w:jc w:val="both"/>
        <w:rPr>
          <w:rFonts w:eastAsia="Times New Roman" w:cs="Times New Roman"/>
          <w:szCs w:val="24"/>
        </w:rPr>
      </w:pPr>
      <w:r>
        <w:rPr>
          <w:rFonts w:eastAsia="Times New Roman" w:cs="Times New Roman"/>
          <w:szCs w:val="24"/>
        </w:rPr>
        <w:t>Ορίστε, κύριε Υπουργέ, έχετε τον λόγο.</w:t>
      </w:r>
    </w:p>
    <w:p w14:paraId="02972C46" w14:textId="77777777" w:rsidR="006C06AB" w:rsidRDefault="00CE48E0">
      <w:pPr>
        <w:spacing w:line="600" w:lineRule="auto"/>
        <w:ind w:firstLine="720"/>
        <w:contextualSpacing/>
        <w:jc w:val="both"/>
        <w:rPr>
          <w:rFonts w:eastAsia="Times New Roman" w:cs="Times New Roman"/>
          <w:szCs w:val="24"/>
        </w:rPr>
      </w:pPr>
      <w:r>
        <w:rPr>
          <w:rFonts w:eastAsia="Times New Roman" w:cs="Times New Roman"/>
          <w:b/>
          <w:szCs w:val="24"/>
        </w:rPr>
        <w:lastRenderedPageBreak/>
        <w:t>ΝΙΚΟΛΑΟΣ ΤΟΣΚΑΣ (Αναπληρωτής Υπουργός</w:t>
      </w:r>
      <w:r>
        <w:rPr>
          <w:rFonts w:eastAsia="Times New Roman" w:cs="Times New Roman"/>
          <w:b/>
          <w:szCs w:val="24"/>
        </w:rPr>
        <w:t xml:space="preserve"> Εσωτερικών και Διοικητικής Ανασυγκρότησης): </w:t>
      </w:r>
      <w:r>
        <w:rPr>
          <w:rFonts w:eastAsia="Times New Roman" w:cs="Times New Roman"/>
          <w:szCs w:val="24"/>
        </w:rPr>
        <w:t>Ευχαριστώ, κύριε Πρόεδρε.</w:t>
      </w:r>
    </w:p>
    <w:p w14:paraId="02972C47" w14:textId="77777777" w:rsidR="006C06AB" w:rsidRDefault="00CE48E0">
      <w:pPr>
        <w:spacing w:line="600" w:lineRule="auto"/>
        <w:ind w:firstLine="720"/>
        <w:contextualSpacing/>
        <w:jc w:val="both"/>
        <w:rPr>
          <w:rFonts w:eastAsia="Times New Roman" w:cs="Times New Roman"/>
          <w:szCs w:val="24"/>
        </w:rPr>
      </w:pPr>
      <w:r>
        <w:rPr>
          <w:rFonts w:eastAsia="Times New Roman" w:cs="Times New Roman"/>
          <w:szCs w:val="24"/>
        </w:rPr>
        <w:t>Ακριβώς επειδή υπάρχουν τροπολογίες</w:t>
      </w:r>
      <w:r>
        <w:rPr>
          <w:rFonts w:eastAsia="Times New Roman" w:cs="Times New Roman"/>
          <w:szCs w:val="24"/>
        </w:rPr>
        <w:t>,</w:t>
      </w:r>
      <w:r>
        <w:rPr>
          <w:rFonts w:eastAsia="Times New Roman" w:cs="Times New Roman"/>
          <w:szCs w:val="24"/>
        </w:rPr>
        <w:t xml:space="preserve"> προτείνω να προστεθεί στον τίτλο του νομοσχεδίου «και άλλες διατάξεις», για λόγους τυπικούς.</w:t>
      </w:r>
    </w:p>
    <w:p w14:paraId="02972C48" w14:textId="77777777" w:rsidR="006C06AB" w:rsidRDefault="00CE48E0">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Οι </w:t>
      </w:r>
      <w:r>
        <w:rPr>
          <w:rFonts w:eastAsia="Times New Roman" w:cs="Times New Roman"/>
          <w:szCs w:val="24"/>
        </w:rPr>
        <w:t>ε</w:t>
      </w:r>
      <w:r>
        <w:rPr>
          <w:rFonts w:eastAsia="Times New Roman" w:cs="Times New Roman"/>
          <w:szCs w:val="24"/>
        </w:rPr>
        <w:t>ισηγητές θέλουν</w:t>
      </w:r>
      <w:r>
        <w:rPr>
          <w:rFonts w:eastAsia="Times New Roman" w:cs="Times New Roman"/>
          <w:szCs w:val="24"/>
        </w:rPr>
        <w:t xml:space="preserve"> να τοποθετηθούν επί των τροπολογιών κατά σειρά; Ποιος θα ήθελε τον λόγο;</w:t>
      </w:r>
    </w:p>
    <w:p w14:paraId="02972C49" w14:textId="77777777" w:rsidR="006C06AB" w:rsidRDefault="00CE48E0">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ΓΕΩΡΓΑΝΤΑΣ: </w:t>
      </w:r>
      <w:r>
        <w:rPr>
          <w:rFonts w:eastAsia="Times New Roman" w:cs="Times New Roman"/>
          <w:szCs w:val="24"/>
        </w:rPr>
        <w:t xml:space="preserve">Κύριε Πρόεδρε, θα ήθελα τον λόγο. </w:t>
      </w:r>
    </w:p>
    <w:p w14:paraId="02972C4A" w14:textId="77777777" w:rsidR="006C06AB" w:rsidRDefault="00CE48E0">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Ορίστε, κύριε Γεωργαντά, έχετε τον λόγο.</w:t>
      </w:r>
    </w:p>
    <w:p w14:paraId="02972C4B" w14:textId="77777777" w:rsidR="006C06AB" w:rsidRDefault="00CE48E0">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ΓΕΩΡΓΑΝΤΑΣ: </w:t>
      </w:r>
      <w:r>
        <w:rPr>
          <w:rFonts w:eastAsia="Times New Roman" w:cs="Times New Roman"/>
          <w:szCs w:val="24"/>
        </w:rPr>
        <w:t>Θα τοποθετούμασταν σε αυτή τ</w:t>
      </w:r>
      <w:r>
        <w:rPr>
          <w:rFonts w:eastAsia="Times New Roman" w:cs="Times New Roman"/>
          <w:szCs w:val="24"/>
        </w:rPr>
        <w:t xml:space="preserve">ην τροπολογία που απέσυρε ο κύριος Υπουργός. </w:t>
      </w:r>
      <w:r>
        <w:rPr>
          <w:rFonts w:eastAsia="Times New Roman" w:cs="Times New Roman"/>
          <w:szCs w:val="24"/>
        </w:rPr>
        <w:t>Β</w:t>
      </w:r>
      <w:r>
        <w:rPr>
          <w:rFonts w:eastAsia="Times New Roman" w:cs="Times New Roman"/>
          <w:szCs w:val="24"/>
        </w:rPr>
        <w:t>έβαια η παράκλησή μας είναι να μην τη φέρει ποτέ</w:t>
      </w:r>
      <w:r>
        <w:rPr>
          <w:rFonts w:eastAsia="Times New Roman" w:cs="Times New Roman"/>
          <w:szCs w:val="24"/>
        </w:rPr>
        <w:t>,</w:t>
      </w:r>
      <w:r>
        <w:rPr>
          <w:rFonts w:eastAsia="Times New Roman" w:cs="Times New Roman"/>
          <w:szCs w:val="24"/>
        </w:rPr>
        <w:t xml:space="preserve"> έτσι όπως έχει σκοπό να την φέρει, γιατί είναι απαράδεκτη και κατά παρέκκλιση, όπως η ίδια αναφέρει. Δεν έχω να πω τίποτε άλλο. </w:t>
      </w:r>
    </w:p>
    <w:p w14:paraId="02972C4C" w14:textId="77777777" w:rsidR="006C06AB" w:rsidRDefault="00CE48E0">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(Δημήτριος Κρεμαστινός): </w:t>
      </w:r>
      <w:r>
        <w:rPr>
          <w:rFonts w:eastAsia="Times New Roman" w:cs="Times New Roman"/>
          <w:szCs w:val="24"/>
        </w:rPr>
        <w:t xml:space="preserve">Κύριε </w:t>
      </w:r>
      <w:proofErr w:type="spellStart"/>
      <w:r>
        <w:rPr>
          <w:rFonts w:eastAsia="Times New Roman" w:cs="Times New Roman"/>
          <w:szCs w:val="24"/>
        </w:rPr>
        <w:t>Παναγιώταρε</w:t>
      </w:r>
      <w:proofErr w:type="spellEnd"/>
      <w:r>
        <w:rPr>
          <w:rFonts w:eastAsia="Times New Roman" w:cs="Times New Roman"/>
          <w:szCs w:val="24"/>
        </w:rPr>
        <w:t>, θέλετε τον λόγο;</w:t>
      </w:r>
    </w:p>
    <w:p w14:paraId="02972C4D" w14:textId="77777777" w:rsidR="006C06AB" w:rsidRDefault="00CE48E0">
      <w:pPr>
        <w:spacing w:line="600" w:lineRule="auto"/>
        <w:ind w:firstLine="720"/>
        <w:contextualSpacing/>
        <w:jc w:val="both"/>
        <w:rPr>
          <w:rFonts w:eastAsia="Times New Roman" w:cs="Times New Roman"/>
          <w:szCs w:val="24"/>
        </w:rPr>
      </w:pPr>
      <w:r>
        <w:rPr>
          <w:rFonts w:eastAsia="Times New Roman" w:cs="Times New Roman"/>
          <w:b/>
          <w:szCs w:val="24"/>
        </w:rPr>
        <w:t xml:space="preserve">ΗΛΙΑΣ ΠΑΝΑΓΙΩΤΑΡΟΣ: </w:t>
      </w:r>
      <w:r>
        <w:rPr>
          <w:rFonts w:eastAsia="Times New Roman" w:cs="Times New Roman"/>
          <w:szCs w:val="24"/>
        </w:rPr>
        <w:t xml:space="preserve">Για τις τροπολογίες θα μιλήσω. </w:t>
      </w:r>
    </w:p>
    <w:p w14:paraId="02972C4E" w14:textId="77777777" w:rsidR="006C06AB" w:rsidRDefault="00CE48E0">
      <w:pPr>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Ορίστε, έχετε τον λόγο.</w:t>
      </w:r>
    </w:p>
    <w:p w14:paraId="02972C4F" w14:textId="77777777" w:rsidR="006C06AB" w:rsidRDefault="00CE48E0">
      <w:pPr>
        <w:spacing w:line="600" w:lineRule="auto"/>
        <w:ind w:firstLine="720"/>
        <w:contextualSpacing/>
        <w:jc w:val="both"/>
        <w:rPr>
          <w:rFonts w:eastAsia="Times New Roman" w:cs="Times New Roman"/>
          <w:szCs w:val="24"/>
        </w:rPr>
      </w:pPr>
      <w:r>
        <w:rPr>
          <w:rFonts w:eastAsia="Times New Roman" w:cs="Times New Roman"/>
          <w:b/>
          <w:szCs w:val="24"/>
        </w:rPr>
        <w:t xml:space="preserve">ΗΛΙΑΣ ΠΑΝΑΓΙΩΤΑΡΟΣ: </w:t>
      </w:r>
      <w:r>
        <w:rPr>
          <w:rFonts w:eastAsia="Times New Roman" w:cs="Times New Roman"/>
          <w:szCs w:val="24"/>
        </w:rPr>
        <w:t>Ευχαριστώ, κύριε Πρόεδρε.</w:t>
      </w:r>
    </w:p>
    <w:p w14:paraId="02972C50" w14:textId="77777777" w:rsidR="006C06AB" w:rsidRDefault="00CE48E0">
      <w:pPr>
        <w:spacing w:line="600" w:lineRule="auto"/>
        <w:ind w:firstLine="720"/>
        <w:contextualSpacing/>
        <w:jc w:val="both"/>
        <w:rPr>
          <w:rFonts w:eastAsia="Times New Roman" w:cs="Times New Roman"/>
          <w:szCs w:val="24"/>
        </w:rPr>
      </w:pPr>
      <w:r>
        <w:rPr>
          <w:rFonts w:eastAsia="Times New Roman" w:cs="Times New Roman"/>
          <w:szCs w:val="24"/>
        </w:rPr>
        <w:t>Στην τροπολογία 664/49, γι</w:t>
      </w:r>
      <w:r>
        <w:rPr>
          <w:rFonts w:eastAsia="Times New Roman" w:cs="Times New Roman"/>
          <w:szCs w:val="24"/>
        </w:rPr>
        <w:t xml:space="preserve">α την κατ’ εξαίρεση ανακατανομή των επιτυχόντων του γραπτού διαγωνισμού ΑΣΕΠ του έτους 1998, ψηφίζουμε </w:t>
      </w:r>
      <w:r>
        <w:rPr>
          <w:rFonts w:eastAsia="Times New Roman" w:cs="Times New Roman"/>
          <w:szCs w:val="24"/>
        </w:rPr>
        <w:t>κ</w:t>
      </w:r>
      <w:r>
        <w:rPr>
          <w:rFonts w:eastAsia="Times New Roman" w:cs="Times New Roman"/>
          <w:szCs w:val="24"/>
        </w:rPr>
        <w:t>ατά. Θεωρούμε ότι εκτός από τη «βιτρίνα» και από αυτό που φαίνεται, υπάρχουν οι διάφορες άλλες παρασκηνιακές ενδεχομένως καταστάσεις. Αλλού έχουν επιτύχ</w:t>
      </w:r>
      <w:r>
        <w:rPr>
          <w:rFonts w:eastAsia="Times New Roman" w:cs="Times New Roman"/>
          <w:szCs w:val="24"/>
        </w:rPr>
        <w:t xml:space="preserve">ει κάποιοι και αλλού θα προσληφθούν. Ας φρόντιζαν </w:t>
      </w:r>
      <w:r>
        <w:rPr>
          <w:rFonts w:eastAsia="Times New Roman" w:cs="Times New Roman"/>
          <w:szCs w:val="24"/>
        </w:rPr>
        <w:t>τ</w:t>
      </w:r>
      <w:r>
        <w:rPr>
          <w:rFonts w:eastAsia="Times New Roman" w:cs="Times New Roman"/>
          <w:szCs w:val="24"/>
        </w:rPr>
        <w:t>ο ΑΣΕΠ να είναι σωστό</w:t>
      </w:r>
      <w:r>
        <w:rPr>
          <w:rFonts w:eastAsia="Times New Roman" w:cs="Times New Roman"/>
          <w:szCs w:val="24"/>
        </w:rPr>
        <w:t>,</w:t>
      </w:r>
      <w:r>
        <w:rPr>
          <w:rFonts w:eastAsia="Times New Roman" w:cs="Times New Roman"/>
          <w:szCs w:val="24"/>
        </w:rPr>
        <w:t xml:space="preserve"> να είναι όλα τυπικά, να μην υπάρχουν αυτά τα μεγάλα κενά χρονικά διαστήματα -γιατί έχουν γίνει πολλές αλλαγές- ώστε να είναι καθ’ όλα νόμιμοι και σωστοί. </w:t>
      </w:r>
    </w:p>
    <w:p w14:paraId="02972C51" w14:textId="77777777" w:rsidR="006C06AB" w:rsidRDefault="00CE48E0">
      <w:pPr>
        <w:spacing w:line="600" w:lineRule="auto"/>
        <w:ind w:firstLine="720"/>
        <w:contextualSpacing/>
        <w:jc w:val="both"/>
        <w:rPr>
          <w:rFonts w:eastAsia="Times New Roman" w:cs="Times New Roman"/>
          <w:szCs w:val="24"/>
        </w:rPr>
      </w:pPr>
      <w:r>
        <w:rPr>
          <w:rFonts w:eastAsia="Times New Roman" w:cs="Times New Roman"/>
          <w:szCs w:val="24"/>
        </w:rPr>
        <w:t>Ακούσαμε για την τροπολογία</w:t>
      </w:r>
      <w:r>
        <w:rPr>
          <w:rFonts w:eastAsia="Times New Roman" w:cs="Times New Roman"/>
          <w:szCs w:val="24"/>
        </w:rPr>
        <w:t xml:space="preserve"> 665/50 που αφορά τις αποσπάσεις, ότι είναι κοινοτική </w:t>
      </w:r>
      <w:r>
        <w:rPr>
          <w:rFonts w:eastAsia="Times New Roman" w:cs="Times New Roman"/>
          <w:szCs w:val="24"/>
        </w:rPr>
        <w:t>ο</w:t>
      </w:r>
      <w:r>
        <w:rPr>
          <w:rFonts w:eastAsia="Times New Roman" w:cs="Times New Roman"/>
          <w:szCs w:val="24"/>
        </w:rPr>
        <w:t xml:space="preserve">δηγία και ότι από </w:t>
      </w:r>
      <w:r>
        <w:rPr>
          <w:rFonts w:eastAsia="Times New Roman" w:cs="Times New Roman"/>
          <w:szCs w:val="24"/>
        </w:rPr>
        <w:t>δύο</w:t>
      </w:r>
      <w:r>
        <w:rPr>
          <w:rFonts w:eastAsia="Times New Roman" w:cs="Times New Roman"/>
          <w:szCs w:val="24"/>
        </w:rPr>
        <w:t xml:space="preserve"> συν </w:t>
      </w:r>
      <w:r>
        <w:rPr>
          <w:rFonts w:eastAsia="Times New Roman" w:cs="Times New Roman"/>
          <w:szCs w:val="24"/>
        </w:rPr>
        <w:t>δύο</w:t>
      </w:r>
      <w:r>
        <w:rPr>
          <w:rFonts w:eastAsia="Times New Roman" w:cs="Times New Roman"/>
          <w:szCs w:val="24"/>
        </w:rPr>
        <w:t xml:space="preserve"> έτη οι υπάλληλοι θα έχουν τη δυνατότητα απόσπασης για </w:t>
      </w:r>
      <w:r>
        <w:rPr>
          <w:rFonts w:eastAsia="Times New Roman" w:cs="Times New Roman"/>
          <w:szCs w:val="24"/>
        </w:rPr>
        <w:t>δύο</w:t>
      </w:r>
      <w:r>
        <w:rPr>
          <w:rFonts w:eastAsia="Times New Roman" w:cs="Times New Roman"/>
          <w:szCs w:val="24"/>
        </w:rPr>
        <w:t xml:space="preserve"> συν </w:t>
      </w:r>
      <w:r>
        <w:rPr>
          <w:rFonts w:eastAsia="Times New Roman" w:cs="Times New Roman"/>
          <w:szCs w:val="24"/>
        </w:rPr>
        <w:t>τέσσερα</w:t>
      </w:r>
      <w:r>
        <w:rPr>
          <w:rFonts w:eastAsia="Times New Roman" w:cs="Times New Roman"/>
          <w:szCs w:val="24"/>
        </w:rPr>
        <w:t xml:space="preserve"> έτη, επειδή </w:t>
      </w:r>
      <w:r>
        <w:rPr>
          <w:rFonts w:eastAsia="Times New Roman" w:cs="Times New Roman"/>
          <w:szCs w:val="24"/>
        </w:rPr>
        <w:lastRenderedPageBreak/>
        <w:t>το λέει η Ευρωπαϊκή Ένωση. Δηλαδή επειδή το λέει η Ευρωπαϊκή Ένωση</w:t>
      </w:r>
      <w:r>
        <w:rPr>
          <w:rFonts w:eastAsia="Times New Roman" w:cs="Times New Roman"/>
          <w:szCs w:val="24"/>
        </w:rPr>
        <w:t>,</w:t>
      </w:r>
      <w:r>
        <w:rPr>
          <w:rFonts w:eastAsia="Times New Roman" w:cs="Times New Roman"/>
          <w:szCs w:val="24"/>
        </w:rPr>
        <w:t xml:space="preserve"> σημαίνει ότι είναι αλ</w:t>
      </w:r>
      <w:r>
        <w:rPr>
          <w:rFonts w:eastAsia="Times New Roman" w:cs="Times New Roman"/>
          <w:szCs w:val="24"/>
        </w:rPr>
        <w:t xml:space="preserve">άνθαστη και ολόσωστη! Βλέπουμε δηλαδή ότι θα εξυπηρετηθούν ακόμη καλύτερα κάποιοι, με το πρόσχημα και τη δικαιολογία ότι είναι κοινοτική </w:t>
      </w:r>
      <w:r>
        <w:rPr>
          <w:rFonts w:eastAsia="Times New Roman" w:cs="Times New Roman"/>
          <w:szCs w:val="24"/>
        </w:rPr>
        <w:t>ο</w:t>
      </w:r>
      <w:r>
        <w:rPr>
          <w:rFonts w:eastAsia="Times New Roman" w:cs="Times New Roman"/>
          <w:szCs w:val="24"/>
        </w:rPr>
        <w:t xml:space="preserve">δηγία. </w:t>
      </w:r>
    </w:p>
    <w:p w14:paraId="02972C52" w14:textId="77777777" w:rsidR="006C06AB" w:rsidRDefault="00CE48E0">
      <w:pPr>
        <w:spacing w:line="600" w:lineRule="auto"/>
        <w:ind w:firstLine="720"/>
        <w:contextualSpacing/>
        <w:jc w:val="both"/>
        <w:rPr>
          <w:rFonts w:eastAsia="Times New Roman" w:cs="Times New Roman"/>
          <w:szCs w:val="24"/>
        </w:rPr>
      </w:pPr>
      <w:r>
        <w:rPr>
          <w:rFonts w:eastAsia="Times New Roman" w:cs="Times New Roman"/>
          <w:szCs w:val="24"/>
        </w:rPr>
        <w:t>Για την τροπολογία 666/51 έχουμε μία απορία και αν μας τη λύσει ο κύριος Υπουργός, να ψηφίσουμε «Παρών» στη συ</w:t>
      </w:r>
      <w:r>
        <w:rPr>
          <w:rFonts w:eastAsia="Times New Roman" w:cs="Times New Roman"/>
          <w:szCs w:val="24"/>
        </w:rPr>
        <w:t>γκεκριμένη τροπολογία. Γιατί μόνο για τα ακαδημαϊκά έτη 2007-2008 έως 2010-2011; Μία περίπτωση που είναι πριν από το 2007 ή μία περίπτωση που είναι μετά το 2011, που είναι αντίστοιχη περίπτωση, γιατί να μην έχει τα ίδια ωφελήματα</w:t>
      </w:r>
      <w:r>
        <w:rPr>
          <w:rFonts w:eastAsia="Times New Roman" w:cs="Times New Roman"/>
          <w:szCs w:val="24"/>
        </w:rPr>
        <w:t>,</w:t>
      </w:r>
      <w:r>
        <w:rPr>
          <w:rFonts w:eastAsia="Times New Roman" w:cs="Times New Roman"/>
          <w:szCs w:val="24"/>
        </w:rPr>
        <w:t xml:space="preserve"> που θα έχουν όσοι ήταν κα</w:t>
      </w:r>
      <w:r>
        <w:rPr>
          <w:rFonts w:eastAsia="Times New Roman" w:cs="Times New Roman"/>
          <w:szCs w:val="24"/>
        </w:rPr>
        <w:t xml:space="preserve">τά το 2007-2008, 2010-2011; Αυτή την απορία έχουμε. Εάν μας λύσετε αυτή την απορία, να ψηφίσουμε «Παρών». Αλλιώς θα ψηφίσουμε </w:t>
      </w:r>
      <w:r>
        <w:rPr>
          <w:rFonts w:eastAsia="Times New Roman" w:cs="Times New Roman"/>
          <w:szCs w:val="24"/>
        </w:rPr>
        <w:t>κ</w:t>
      </w:r>
      <w:r>
        <w:rPr>
          <w:rFonts w:eastAsia="Times New Roman" w:cs="Times New Roman"/>
          <w:szCs w:val="24"/>
        </w:rPr>
        <w:t xml:space="preserve">ατά. </w:t>
      </w:r>
    </w:p>
    <w:p w14:paraId="02972C53" w14:textId="77777777" w:rsidR="006C06AB" w:rsidRDefault="00CE48E0">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02972C54" w14:textId="77777777" w:rsidR="006C06AB" w:rsidRDefault="00CE48E0">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Και εγώ σας ευχαριστώ.</w:t>
      </w:r>
    </w:p>
    <w:p w14:paraId="02972C55" w14:textId="77777777" w:rsidR="006C06AB" w:rsidRDefault="00CE48E0">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θέλετε τον λόγο για να απαντήσετε; </w:t>
      </w:r>
    </w:p>
    <w:p w14:paraId="02972C56" w14:textId="77777777" w:rsidR="006C06AB" w:rsidRDefault="00CE48E0">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ΗΛΙΑΣ ΠΑΝΑΓΙΩΤΑΡΟΣ: </w:t>
      </w:r>
      <w:r>
        <w:rPr>
          <w:rFonts w:eastAsia="Times New Roman" w:cs="Times New Roman"/>
          <w:szCs w:val="24"/>
        </w:rPr>
        <w:t>Είναι και για τα προηγούμενα έτη; Εάν είναι και για τα προηγούμενα έτη, να ψηφίσουμε «Παρών». Να το διευκρινίσει ο κύριος Υπουργός, να δώσει μία απάντηση.</w:t>
      </w:r>
    </w:p>
    <w:p w14:paraId="02972C57" w14:textId="77777777" w:rsidR="006C06AB" w:rsidRDefault="00CE48E0">
      <w:pPr>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Κρεμαστι</w:t>
      </w:r>
      <w:r>
        <w:rPr>
          <w:rFonts w:eastAsia="Times New Roman" w:cs="Times New Roman"/>
          <w:b/>
          <w:szCs w:val="24"/>
        </w:rPr>
        <w:t xml:space="preserve">νός): </w:t>
      </w:r>
      <w:r>
        <w:rPr>
          <w:rFonts w:eastAsia="Times New Roman" w:cs="Times New Roman"/>
          <w:szCs w:val="24"/>
        </w:rPr>
        <w:t>Κύριε Υπουργέ, έχετε τον λόγο.</w:t>
      </w:r>
    </w:p>
    <w:p w14:paraId="02972C58" w14:textId="77777777" w:rsidR="006C06AB" w:rsidRDefault="00CE48E0">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ΤΟΣΚΑΣ (Αναπληρωτής Υπουργός Εσωτερικών και Διοικητικής Ανασυγκρότησης): </w:t>
      </w:r>
      <w:r>
        <w:rPr>
          <w:rFonts w:eastAsia="Times New Roman" w:cs="Times New Roman"/>
          <w:szCs w:val="24"/>
        </w:rPr>
        <w:t>Κύριε Πρόεδρε, σε ό,τι αφορά την τροπολογία την οποία έχω καταθέσει, την 666/51, ακριβώς προβλέπει την επέκταση της υπάρχουσας ρύθμισης π</w:t>
      </w:r>
      <w:r>
        <w:rPr>
          <w:rFonts w:eastAsia="Times New Roman" w:cs="Times New Roman"/>
          <w:szCs w:val="24"/>
        </w:rPr>
        <w:t xml:space="preserve">ου ήταν από το 2007 και δώθε και για το ακαδημαϊκό έτος 2005-2006, επειδή υπάρχουν τέτοιες περιπτώσεις. </w:t>
      </w:r>
      <w:r>
        <w:rPr>
          <w:rFonts w:eastAsia="Times New Roman" w:cs="Times New Roman"/>
          <w:szCs w:val="24"/>
        </w:rPr>
        <w:t>Ό</w:t>
      </w:r>
      <w:r>
        <w:rPr>
          <w:rFonts w:eastAsia="Times New Roman" w:cs="Times New Roman"/>
          <w:szCs w:val="24"/>
        </w:rPr>
        <w:t>πως προανέφερα, για λόγους ανθρωπιστικούς προτείνουμε αυτή τη ρύθμιση.</w:t>
      </w:r>
    </w:p>
    <w:p w14:paraId="02972C59" w14:textId="77777777" w:rsidR="006C06AB" w:rsidRDefault="00CE48E0">
      <w:pPr>
        <w:spacing w:line="600" w:lineRule="auto"/>
        <w:ind w:firstLine="720"/>
        <w:contextualSpacing/>
        <w:jc w:val="both"/>
        <w:rPr>
          <w:rFonts w:eastAsia="Times New Roman" w:cs="Times New Roman"/>
          <w:szCs w:val="24"/>
        </w:rPr>
      </w:pPr>
      <w:r>
        <w:rPr>
          <w:rFonts w:eastAsia="Times New Roman" w:cs="Times New Roman"/>
          <w:b/>
          <w:szCs w:val="24"/>
        </w:rPr>
        <w:t xml:space="preserve">ΗΛΙΑΣ ΠΑΝΑΓΙΩΤΑΡΟΣ: </w:t>
      </w:r>
      <w:r>
        <w:rPr>
          <w:rFonts w:eastAsia="Times New Roman" w:cs="Times New Roman"/>
          <w:szCs w:val="24"/>
        </w:rPr>
        <w:t>Οπότε εμείς ψηφίζουμε «Παρών» στη συγκεκριμένη τροπολογία.</w:t>
      </w:r>
    </w:p>
    <w:p w14:paraId="02972C5A" w14:textId="77777777" w:rsidR="006C06AB" w:rsidRDefault="00CE48E0">
      <w:pPr>
        <w:spacing w:line="600" w:lineRule="auto"/>
        <w:ind w:firstLine="720"/>
        <w:contextualSpacing/>
        <w:jc w:val="both"/>
        <w:rPr>
          <w:rFonts w:eastAsia="Times New Roman" w:cs="Times New Roman"/>
          <w:szCs w:val="24"/>
        </w:rPr>
      </w:pPr>
      <w:r>
        <w:rPr>
          <w:rFonts w:eastAsia="Times New Roman" w:cs="Times New Roman"/>
          <w:b/>
          <w:szCs w:val="24"/>
        </w:rPr>
        <w:t>Π</w:t>
      </w:r>
      <w:r>
        <w:rPr>
          <w:rFonts w:eastAsia="Times New Roman" w:cs="Times New Roman"/>
          <w:b/>
          <w:szCs w:val="24"/>
        </w:rPr>
        <w:t xml:space="preserve">ΡΟΕΔΡΕΥΩΝ (Δημήτριος Κρεμαστινός): </w:t>
      </w:r>
      <w:r>
        <w:rPr>
          <w:rFonts w:eastAsia="Times New Roman" w:cs="Times New Roman"/>
          <w:szCs w:val="24"/>
        </w:rPr>
        <w:t xml:space="preserve">Ο κ. Παπαθεοδώρου έχει τον λόγο. </w:t>
      </w:r>
    </w:p>
    <w:p w14:paraId="02972C5B" w14:textId="77777777" w:rsidR="006C06AB" w:rsidRDefault="00CE48E0">
      <w:pPr>
        <w:spacing w:line="600" w:lineRule="auto"/>
        <w:ind w:firstLine="720"/>
        <w:contextualSpacing/>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s="Times New Roman"/>
          <w:szCs w:val="24"/>
        </w:rPr>
        <w:t xml:space="preserve">Κύριε Πρόεδρε, σας ευχαριστώ. </w:t>
      </w:r>
    </w:p>
    <w:p w14:paraId="02972C5C" w14:textId="77777777" w:rsidR="006C06AB" w:rsidRDefault="00CE48E0">
      <w:pPr>
        <w:spacing w:line="600" w:lineRule="auto"/>
        <w:ind w:firstLine="720"/>
        <w:contextualSpacing/>
        <w:jc w:val="both"/>
        <w:rPr>
          <w:rFonts w:eastAsia="Times New Roman" w:cs="Times New Roman"/>
          <w:szCs w:val="24"/>
        </w:rPr>
      </w:pPr>
      <w:r>
        <w:rPr>
          <w:rFonts w:eastAsia="Times New Roman" w:cs="Times New Roman"/>
          <w:szCs w:val="24"/>
        </w:rPr>
        <w:lastRenderedPageBreak/>
        <w:t>Κύριε Υπουργέ, είπα προηγουμένως ότι καλό θα ήταν να ακούσουμε και το σχόλιό σας σε άλλες παρατηρήσεις, έτσι ώστε να είναι γενικό και</w:t>
      </w:r>
      <w:r>
        <w:rPr>
          <w:rFonts w:eastAsia="Times New Roman" w:cs="Times New Roman"/>
          <w:szCs w:val="24"/>
        </w:rPr>
        <w:t xml:space="preserve"> στο τέλος.</w:t>
      </w:r>
    </w:p>
    <w:p w14:paraId="02972C5D" w14:textId="77777777" w:rsidR="006C06AB" w:rsidRDefault="00CE48E0">
      <w:pPr>
        <w:spacing w:line="600" w:lineRule="auto"/>
        <w:ind w:firstLine="720"/>
        <w:contextualSpacing/>
        <w:jc w:val="both"/>
        <w:rPr>
          <w:rFonts w:eastAsia="Times New Roman" w:cs="Times New Roman"/>
          <w:szCs w:val="24"/>
        </w:rPr>
      </w:pPr>
      <w:r>
        <w:rPr>
          <w:rFonts w:eastAsia="Times New Roman" w:cs="Times New Roman"/>
          <w:szCs w:val="24"/>
        </w:rPr>
        <w:t xml:space="preserve">Επειδή σήμερα συζητάμε μία </w:t>
      </w:r>
      <w:r>
        <w:rPr>
          <w:rFonts w:eastAsia="Times New Roman" w:cs="Times New Roman"/>
          <w:szCs w:val="24"/>
        </w:rPr>
        <w:t>σ</w:t>
      </w:r>
      <w:r>
        <w:rPr>
          <w:rFonts w:eastAsia="Times New Roman" w:cs="Times New Roman"/>
          <w:szCs w:val="24"/>
        </w:rPr>
        <w:t>ύμβαση</w:t>
      </w:r>
      <w:r>
        <w:rPr>
          <w:rFonts w:eastAsia="Times New Roman" w:cs="Times New Roman"/>
          <w:szCs w:val="24"/>
        </w:rPr>
        <w:t>,</w:t>
      </w:r>
      <w:r>
        <w:rPr>
          <w:rFonts w:eastAsia="Times New Roman" w:cs="Times New Roman"/>
          <w:szCs w:val="24"/>
        </w:rPr>
        <w:t xml:space="preserve"> η οποία έχει ως βασικό αντικείμενο την αστυνομική συνεργασία μεταξύ δύο χωρών αλλά και την καλύτερη διασφάλιση και κατοχύρωση της δημόσιας ασφάλειας, κύριε Υπουργέ, δεν μπορώ να μην αρχίσω αυτό το σχόλιο</w:t>
      </w:r>
      <w:r>
        <w:rPr>
          <w:rFonts w:eastAsia="Times New Roman" w:cs="Times New Roman"/>
          <w:szCs w:val="24"/>
        </w:rPr>
        <w:t>,</w:t>
      </w:r>
      <w:r>
        <w:rPr>
          <w:rFonts w:eastAsia="Times New Roman" w:cs="Times New Roman"/>
          <w:szCs w:val="24"/>
        </w:rPr>
        <w:t xml:space="preserve"> με </w:t>
      </w:r>
      <w:r>
        <w:rPr>
          <w:rFonts w:eastAsia="Times New Roman" w:cs="Times New Roman"/>
          <w:szCs w:val="24"/>
        </w:rPr>
        <w:t xml:space="preserve">μία μικρή τοποθέτηση γι’ αυτό που συνέβη χθες και θα ήθελα και από την πλευρά σας να υπάρξει ένα σχόλιο. </w:t>
      </w:r>
    </w:p>
    <w:p w14:paraId="02972C5E" w14:textId="77777777" w:rsidR="006C06AB" w:rsidRDefault="00CE48E0">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χθες είδαμε ένα βίντεο, το οποίο διακινήθηκε σε γνωστό </w:t>
      </w:r>
      <w:proofErr w:type="spellStart"/>
      <w:r>
        <w:rPr>
          <w:rFonts w:eastAsia="Times New Roman" w:cs="Times New Roman"/>
          <w:szCs w:val="24"/>
        </w:rPr>
        <w:t>ιστότοπο</w:t>
      </w:r>
      <w:proofErr w:type="spellEnd"/>
      <w:r>
        <w:rPr>
          <w:rFonts w:eastAsia="Times New Roman" w:cs="Times New Roman"/>
          <w:szCs w:val="24"/>
        </w:rPr>
        <w:t>, που έχει ως περιεχόμενο τη δράση πολιτοφυλακής αναρχικών στα Εξάρχεια.</w:t>
      </w:r>
      <w:r>
        <w:rPr>
          <w:rFonts w:eastAsia="Times New Roman" w:cs="Times New Roman"/>
          <w:szCs w:val="24"/>
        </w:rPr>
        <w:t xml:space="preserve"> Καταλαβαίνετε ότι από μόνο του το γεγονός</w:t>
      </w:r>
      <w:r>
        <w:rPr>
          <w:rFonts w:eastAsia="Times New Roman" w:cs="Times New Roman"/>
          <w:szCs w:val="24"/>
        </w:rPr>
        <w:t>,</w:t>
      </w:r>
      <w:r>
        <w:rPr>
          <w:rFonts w:eastAsia="Times New Roman" w:cs="Times New Roman"/>
          <w:szCs w:val="24"/>
        </w:rPr>
        <w:t xml:space="preserve"> σημαίνει κατάλυση της ελληνικής πολιτείας σε έναν χώρο. Δεν μπορώ να διανοηθώ ότι η πολιτεία και το Υπουργείο σας δεν αντιδρά σε τέτοιου είδους φαινόμενα. </w:t>
      </w:r>
    </w:p>
    <w:p w14:paraId="02972C5F" w14:textId="77777777" w:rsidR="006C06AB" w:rsidRDefault="00CE48E0">
      <w:pPr>
        <w:spacing w:line="600" w:lineRule="auto"/>
        <w:ind w:firstLine="720"/>
        <w:contextualSpacing/>
        <w:jc w:val="both"/>
        <w:rPr>
          <w:rFonts w:eastAsia="Times New Roman" w:cs="Times New Roman"/>
          <w:szCs w:val="24"/>
        </w:rPr>
      </w:pPr>
      <w:r>
        <w:rPr>
          <w:rFonts w:eastAsia="Times New Roman" w:cs="Times New Roman"/>
          <w:szCs w:val="24"/>
        </w:rPr>
        <w:t>Αναρχικοί που βρίσκονται στον χώρο των Εξαρχείων, για το</w:t>
      </w:r>
      <w:r>
        <w:rPr>
          <w:rFonts w:eastAsia="Times New Roman" w:cs="Times New Roman"/>
          <w:szCs w:val="24"/>
        </w:rPr>
        <w:t>ν οποίο έχετε πει πολλές φορές, κύριε Υπουργέ, ότι έχετε τη διάθεση να μιλήσετε με όλες τις συλλογικότητες που βρίσκονται στον χώρο αυτό -</w:t>
      </w:r>
      <w:r>
        <w:rPr>
          <w:rFonts w:eastAsia="Times New Roman" w:cs="Times New Roman"/>
          <w:szCs w:val="24"/>
        </w:rPr>
        <w:lastRenderedPageBreak/>
        <w:t>φαντάζομαι ότι δεν θα το κάνετε με τη συγκεκριμένη ομάδα- θεωρούν ότι μπορούν να δρουν ως πολιτοφυλακή</w:t>
      </w:r>
      <w:r>
        <w:rPr>
          <w:rFonts w:eastAsia="Times New Roman" w:cs="Times New Roman"/>
          <w:szCs w:val="24"/>
        </w:rPr>
        <w:t>,</w:t>
      </w:r>
      <w:r>
        <w:rPr>
          <w:rFonts w:eastAsia="Times New Roman" w:cs="Times New Roman"/>
          <w:szCs w:val="24"/>
        </w:rPr>
        <w:t xml:space="preserve"> για να καθαρίσ</w:t>
      </w:r>
      <w:r>
        <w:rPr>
          <w:rFonts w:eastAsia="Times New Roman" w:cs="Times New Roman"/>
          <w:szCs w:val="24"/>
        </w:rPr>
        <w:t>ουν τον χώρο από τους εμπόρους ναρκωτικών. Η απουσία της ελληνικής πολιτείας είναι δεδομένη. Γιατί αν ήταν εκεί η Αστυνομία, θα έπρεπε να τους είχε συλλάβει, κύριε Υπουργέ. Θα ήθελα ένα σχόλιο επ’ αυτού. Δεν πιστεύω ότι μπορεί οποιοσδήποτε Υπουργός Προστασ</w:t>
      </w:r>
      <w:r>
        <w:rPr>
          <w:rFonts w:eastAsia="Times New Roman" w:cs="Times New Roman"/>
          <w:szCs w:val="24"/>
        </w:rPr>
        <w:t>ίας του Πολίτη</w:t>
      </w:r>
      <w:r>
        <w:rPr>
          <w:rFonts w:eastAsia="Times New Roman" w:cs="Times New Roman"/>
          <w:szCs w:val="24"/>
        </w:rPr>
        <w:t>,</w:t>
      </w:r>
      <w:r>
        <w:rPr>
          <w:rFonts w:eastAsia="Times New Roman" w:cs="Times New Roman"/>
          <w:szCs w:val="24"/>
        </w:rPr>
        <w:t xml:space="preserve"> να ανέχεται τέτοια φαινόμενα και να μην έχουμε κα</w:t>
      </w:r>
      <w:r>
        <w:rPr>
          <w:rFonts w:eastAsia="Times New Roman" w:cs="Times New Roman"/>
          <w:szCs w:val="24"/>
        </w:rPr>
        <w:t>μ</w:t>
      </w:r>
      <w:r>
        <w:rPr>
          <w:rFonts w:eastAsia="Times New Roman" w:cs="Times New Roman"/>
          <w:szCs w:val="24"/>
        </w:rPr>
        <w:t xml:space="preserve">μία σύλληψη. </w:t>
      </w:r>
    </w:p>
    <w:p w14:paraId="02972C60" w14:textId="77777777" w:rsidR="006C06AB" w:rsidRDefault="00CE48E0">
      <w:pPr>
        <w:spacing w:line="600" w:lineRule="auto"/>
        <w:ind w:firstLine="720"/>
        <w:contextualSpacing/>
        <w:jc w:val="both"/>
        <w:rPr>
          <w:rFonts w:eastAsia="Times New Roman" w:cs="Times New Roman"/>
          <w:szCs w:val="24"/>
        </w:rPr>
      </w:pPr>
      <w:r>
        <w:rPr>
          <w:rFonts w:eastAsia="Times New Roman" w:cs="Times New Roman"/>
          <w:szCs w:val="24"/>
        </w:rPr>
        <w:t>Τ</w:t>
      </w:r>
      <w:r>
        <w:rPr>
          <w:rFonts w:eastAsia="Times New Roman" w:cs="Times New Roman"/>
          <w:szCs w:val="24"/>
        </w:rPr>
        <w:t xml:space="preserve">ο λέω αυτό, διότι τα φαινόμενα, κύριε Υπουργέ, πολλαπλασιάζονται. Είχαμε ίδιες πορείες με όπλα, είχαμε παράλληλα στην πλατεία Εξαρχείων πορείες αναρχικών οι οποίοι απειλούσαν </w:t>
      </w:r>
      <w:r>
        <w:rPr>
          <w:rFonts w:eastAsia="Times New Roman" w:cs="Times New Roman"/>
          <w:szCs w:val="24"/>
        </w:rPr>
        <w:t xml:space="preserve">τους κατοίκους και χθες είχαμε επιχείρηση πολιτοφυλακής. Γιατί το ανέχεστε; Γιατί δεν υπάρχουν συλλήψεις; </w:t>
      </w:r>
      <w:r>
        <w:rPr>
          <w:rFonts w:eastAsia="Times New Roman" w:cs="Times New Roman"/>
          <w:szCs w:val="24"/>
        </w:rPr>
        <w:t>Γ</w:t>
      </w:r>
      <w:r>
        <w:rPr>
          <w:rFonts w:eastAsia="Times New Roman" w:cs="Times New Roman"/>
          <w:szCs w:val="24"/>
        </w:rPr>
        <w:t>ιατί δεν ξεκαθαρίζετε ότι σε αυτό</w:t>
      </w:r>
      <w:r>
        <w:rPr>
          <w:rFonts w:eastAsia="Times New Roman" w:cs="Times New Roman"/>
          <w:szCs w:val="24"/>
        </w:rPr>
        <w:t>ν</w:t>
      </w:r>
      <w:r>
        <w:rPr>
          <w:rFonts w:eastAsia="Times New Roman" w:cs="Times New Roman"/>
          <w:szCs w:val="24"/>
        </w:rPr>
        <w:t xml:space="preserve"> τον χώρο</w:t>
      </w:r>
      <w:r>
        <w:rPr>
          <w:rFonts w:eastAsia="Times New Roman" w:cs="Times New Roman"/>
          <w:szCs w:val="24"/>
        </w:rPr>
        <w:t>,</w:t>
      </w:r>
      <w:r>
        <w:rPr>
          <w:rFonts w:eastAsia="Times New Roman" w:cs="Times New Roman"/>
          <w:szCs w:val="24"/>
        </w:rPr>
        <w:t xml:space="preserve"> όχι μόνο δεν έχετε διάλογο με οποιαδήποτε συλλογικότητα, αλλά η δημοκρατία είναι απέναντι; Παρακαλώ θα ή</w:t>
      </w:r>
      <w:r>
        <w:rPr>
          <w:rFonts w:eastAsia="Times New Roman" w:cs="Times New Roman"/>
          <w:szCs w:val="24"/>
        </w:rPr>
        <w:t xml:space="preserve">θελα ένα σχόλιό σας. Γιατί θα πρέπει να ξεκαθαριστεί η κατάσταση, όχι προφορικά από εσάς. Πρέπει να ξεκαθαριστεί με συγκεκριμένες εντολές που θα δώσετε στην </w:t>
      </w:r>
      <w:r>
        <w:rPr>
          <w:rFonts w:eastAsia="Times New Roman" w:cs="Times New Roman"/>
          <w:szCs w:val="24"/>
        </w:rPr>
        <w:lastRenderedPageBreak/>
        <w:t>Ελληνική Αστυνομία. Το ζήτημα είναι πολιτικής βούλησης, όχι επιχειρησιακής ικανότητας της Αστυνομία</w:t>
      </w:r>
      <w:r>
        <w:rPr>
          <w:rFonts w:eastAsia="Times New Roman" w:cs="Times New Roman"/>
          <w:szCs w:val="24"/>
        </w:rPr>
        <w:t xml:space="preserve">ς. Αυτή την έχει και την αναγνωρίζουμε. </w:t>
      </w:r>
    </w:p>
    <w:p w14:paraId="02972C61" w14:textId="77777777" w:rsidR="006C06AB" w:rsidRDefault="00CE48E0">
      <w:pPr>
        <w:spacing w:line="600" w:lineRule="auto"/>
        <w:ind w:firstLine="720"/>
        <w:contextualSpacing/>
        <w:jc w:val="both"/>
        <w:rPr>
          <w:rFonts w:eastAsia="Times New Roman" w:cs="Times New Roman"/>
          <w:szCs w:val="24"/>
        </w:rPr>
      </w:pPr>
      <w:r>
        <w:rPr>
          <w:rFonts w:eastAsia="Times New Roman" w:cs="Times New Roman"/>
          <w:szCs w:val="24"/>
        </w:rPr>
        <w:t xml:space="preserve">Ως προς τις τροπολογίες: </w:t>
      </w:r>
    </w:p>
    <w:p w14:paraId="02972C62" w14:textId="77777777" w:rsidR="006C06AB" w:rsidRDefault="00CE48E0">
      <w:pPr>
        <w:spacing w:line="600" w:lineRule="auto"/>
        <w:ind w:firstLine="720"/>
        <w:contextualSpacing/>
        <w:jc w:val="both"/>
        <w:rPr>
          <w:rFonts w:eastAsia="Times New Roman" w:cs="Times New Roman"/>
          <w:szCs w:val="24"/>
        </w:rPr>
      </w:pPr>
      <w:r>
        <w:rPr>
          <w:rFonts w:eastAsia="Times New Roman" w:cs="Times New Roman"/>
          <w:szCs w:val="24"/>
        </w:rPr>
        <w:t xml:space="preserve">Συμφωνούμε, κύριε Πρόεδρε, με την τροπολογία σχετικά με τη διεύρυνση της περιόδου για τα ακαδημαϊκά έτη 2005-2006, γιατί γίνεται και για εξαιρετικούς ανθρωπιστικούς λόγους. </w:t>
      </w:r>
    </w:p>
    <w:p w14:paraId="02972C63" w14:textId="77777777" w:rsidR="006C06AB" w:rsidRDefault="00CE48E0">
      <w:pPr>
        <w:spacing w:line="600" w:lineRule="auto"/>
        <w:ind w:firstLine="720"/>
        <w:contextualSpacing/>
        <w:jc w:val="both"/>
        <w:rPr>
          <w:rFonts w:eastAsia="Times New Roman" w:cs="Times New Roman"/>
          <w:szCs w:val="24"/>
        </w:rPr>
      </w:pPr>
      <w:r>
        <w:rPr>
          <w:rFonts w:eastAsia="Times New Roman" w:cs="Times New Roman"/>
          <w:szCs w:val="24"/>
        </w:rPr>
        <w:t>Οι άλλες δύο τρ</w:t>
      </w:r>
      <w:r>
        <w:rPr>
          <w:rFonts w:eastAsia="Times New Roman" w:cs="Times New Roman"/>
          <w:szCs w:val="24"/>
        </w:rPr>
        <w:t xml:space="preserve">οπολογίες, κύριε Πρόεδρε, παρά το γεγονός ότι έχουν βάση, δεν θα μπορούσαν να συζητηθούν έξω από τη συζήτηση κύρωσης της </w:t>
      </w:r>
      <w:r>
        <w:rPr>
          <w:rFonts w:eastAsia="Times New Roman" w:cs="Times New Roman"/>
          <w:szCs w:val="24"/>
        </w:rPr>
        <w:t>σ</w:t>
      </w:r>
      <w:r>
        <w:rPr>
          <w:rFonts w:eastAsia="Times New Roman" w:cs="Times New Roman"/>
          <w:szCs w:val="24"/>
        </w:rPr>
        <w:t>ύμβασης; Γιατί δεν έχουν αυτό</w:t>
      </w:r>
      <w:r>
        <w:rPr>
          <w:rFonts w:eastAsia="Times New Roman" w:cs="Times New Roman"/>
          <w:szCs w:val="24"/>
        </w:rPr>
        <w:t>ν</w:t>
      </w:r>
      <w:r>
        <w:rPr>
          <w:rFonts w:eastAsia="Times New Roman" w:cs="Times New Roman"/>
          <w:szCs w:val="24"/>
        </w:rPr>
        <w:t xml:space="preserve"> τον χαρακτήρα τον επείγοντα. Κατά την άποψή μας, λοιπόν, παρά το γεγονός ότι βλέπουμε θετικά στοιχεία κ</w:t>
      </w:r>
      <w:r>
        <w:rPr>
          <w:rFonts w:eastAsia="Times New Roman" w:cs="Times New Roman"/>
          <w:szCs w:val="24"/>
        </w:rPr>
        <w:t>αι ως προς την κατανομή του προσωπικού, η κριτική, κύριε Υπουργέ, κύριε Βερναρδάκη, είναι η ίδια. Γιατί δεν το φέρατε όταν ψηφίζαμε τον νόμο; Γιατί δεν είχατε προλάβει τότε</w:t>
      </w:r>
      <w:r>
        <w:rPr>
          <w:rFonts w:eastAsia="Times New Roman" w:cs="Times New Roman"/>
          <w:szCs w:val="24"/>
        </w:rPr>
        <w:t>,</w:t>
      </w:r>
      <w:r>
        <w:rPr>
          <w:rFonts w:eastAsia="Times New Roman" w:cs="Times New Roman"/>
          <w:szCs w:val="24"/>
        </w:rPr>
        <w:t xml:space="preserve"> να πείτε για την κατανομή εντός Υπουργείου, που είναι μία πράξη που θα πρέπει, κύριε Υπουργέ, να συνοδεύεται όχι μόνο από τη δική σας απόφαση αλλά και από το οργανόγραμμα του Υπουργείου, έτσι ώστε να μπορούν να τοποθετηθούν οι άνθρωποι </w:t>
      </w:r>
      <w:r>
        <w:rPr>
          <w:rFonts w:eastAsia="Times New Roman" w:cs="Times New Roman"/>
          <w:szCs w:val="24"/>
        </w:rPr>
        <w:lastRenderedPageBreak/>
        <w:t>αυτοί σε κατάλληλες</w:t>
      </w:r>
      <w:r>
        <w:rPr>
          <w:rFonts w:eastAsia="Times New Roman" w:cs="Times New Roman"/>
          <w:szCs w:val="24"/>
        </w:rPr>
        <w:t xml:space="preserve"> θέσεις; </w:t>
      </w:r>
      <w:r>
        <w:rPr>
          <w:rFonts w:eastAsia="Times New Roman" w:cs="Times New Roman"/>
          <w:szCs w:val="24"/>
        </w:rPr>
        <w:t>Ξ</w:t>
      </w:r>
      <w:r>
        <w:rPr>
          <w:rFonts w:eastAsia="Times New Roman" w:cs="Times New Roman"/>
          <w:szCs w:val="24"/>
        </w:rPr>
        <w:t xml:space="preserve">έρετε γιατί το λέω αυτό; Γιατί όταν συζητούσαμε το νομοσχέδιο που είχατε εισηγηθεί, σας είχαμε πει από πολλά κόμματα να βάλετε μια διάταξη, έτσι ώστε ο Υπουργός να έχει </w:t>
      </w:r>
      <w:r>
        <w:rPr>
          <w:rFonts w:eastAsia="Times New Roman" w:cs="Times New Roman"/>
          <w:szCs w:val="24"/>
        </w:rPr>
        <w:t xml:space="preserve">αυτή </w:t>
      </w:r>
      <w:r>
        <w:rPr>
          <w:rFonts w:eastAsia="Times New Roman" w:cs="Times New Roman"/>
          <w:szCs w:val="24"/>
        </w:rPr>
        <w:t xml:space="preserve">τη δυνατότητα. Παράλληλα, όμως, αυτό να αντιστοιχεί σε ένα οργανόγραμμα </w:t>
      </w:r>
      <w:r>
        <w:rPr>
          <w:rFonts w:eastAsia="Times New Roman" w:cs="Times New Roman"/>
          <w:szCs w:val="24"/>
        </w:rPr>
        <w:t xml:space="preserve">του Υπουργείου σας. </w:t>
      </w:r>
    </w:p>
    <w:p w14:paraId="02972C64" w14:textId="77777777" w:rsidR="006C06AB" w:rsidRDefault="00CE48E0">
      <w:pPr>
        <w:spacing w:line="600" w:lineRule="auto"/>
        <w:ind w:firstLine="720"/>
        <w:contextualSpacing/>
        <w:jc w:val="both"/>
        <w:rPr>
          <w:rFonts w:eastAsia="Times New Roman" w:cs="Times New Roman"/>
          <w:szCs w:val="24"/>
        </w:rPr>
      </w:pPr>
      <w:r>
        <w:rPr>
          <w:rFonts w:eastAsia="Times New Roman" w:cs="Times New Roman"/>
          <w:szCs w:val="24"/>
        </w:rPr>
        <w:t>Τέλος, νομίζουμε ότι η πρακτική των τροπολογιών σε κυρώσεις διεθνών συμβάσεων</w:t>
      </w:r>
      <w:r>
        <w:rPr>
          <w:rFonts w:eastAsia="Times New Roman" w:cs="Times New Roman"/>
          <w:szCs w:val="24"/>
        </w:rPr>
        <w:t>,</w:t>
      </w:r>
      <w:r>
        <w:rPr>
          <w:rFonts w:eastAsia="Times New Roman" w:cs="Times New Roman"/>
          <w:szCs w:val="24"/>
        </w:rPr>
        <w:t xml:space="preserve"> καλό θα ήταν να κοπεί από την Κυβέρνηση, γιατί απλούστατα εκθέτει τη χώρα με τέτοιου είδους διαδικασίες, όταν παράλληλα «τρέχουν» άλλα νομοσχέδια. </w:t>
      </w:r>
      <w:r>
        <w:rPr>
          <w:rFonts w:eastAsia="Times New Roman" w:cs="Times New Roman"/>
          <w:szCs w:val="24"/>
        </w:rPr>
        <w:t>Π</w:t>
      </w:r>
      <w:r>
        <w:rPr>
          <w:rFonts w:eastAsia="Times New Roman" w:cs="Times New Roman"/>
          <w:szCs w:val="24"/>
        </w:rPr>
        <w:t>λην αυτή</w:t>
      </w:r>
      <w:r>
        <w:rPr>
          <w:rFonts w:eastAsia="Times New Roman" w:cs="Times New Roman"/>
          <w:szCs w:val="24"/>
        </w:rPr>
        <w:t xml:space="preserve">ς, στην οποία αναφέρθηκα, κύριε Υπουργέ, δεν υπάρχει κάτι άλλο που να είναι τόσο πολύ επείγον, ώστε να κρεμάμε τις συγκεκριμένες τροπολογίες στην κύρωση των </w:t>
      </w:r>
      <w:r>
        <w:rPr>
          <w:rFonts w:eastAsia="Times New Roman" w:cs="Times New Roman"/>
          <w:szCs w:val="24"/>
        </w:rPr>
        <w:t>σ</w:t>
      </w:r>
      <w:r>
        <w:rPr>
          <w:rFonts w:eastAsia="Times New Roman" w:cs="Times New Roman"/>
          <w:szCs w:val="24"/>
        </w:rPr>
        <w:t xml:space="preserve">υνθηκών ή των </w:t>
      </w:r>
      <w:r>
        <w:rPr>
          <w:rFonts w:eastAsia="Times New Roman" w:cs="Times New Roman"/>
          <w:szCs w:val="24"/>
        </w:rPr>
        <w:t>σ</w:t>
      </w:r>
      <w:r>
        <w:rPr>
          <w:rFonts w:eastAsia="Times New Roman" w:cs="Times New Roman"/>
          <w:szCs w:val="24"/>
        </w:rPr>
        <w:t>υμφωνιών αυτών.</w:t>
      </w:r>
    </w:p>
    <w:p w14:paraId="02972C65" w14:textId="77777777" w:rsidR="006C06AB" w:rsidRDefault="00CE48E0">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w:t>
      </w:r>
    </w:p>
    <w:p w14:paraId="02972C66" w14:textId="77777777" w:rsidR="006C06AB" w:rsidRDefault="00CE48E0">
      <w:pPr>
        <w:spacing w:line="600" w:lineRule="auto"/>
        <w:ind w:firstLine="720"/>
        <w:contextualSpacing/>
        <w:jc w:val="both"/>
        <w:rPr>
          <w:rFonts w:eastAsia="Times New Roman"/>
          <w:bCs/>
        </w:rPr>
      </w:pPr>
      <w:r>
        <w:rPr>
          <w:rFonts w:eastAsia="Times New Roman"/>
          <w:b/>
          <w:bCs/>
        </w:rPr>
        <w:t xml:space="preserve">ΠΡΟΕΔΡΕΥΩΝ (Δημήτριος Κρεμαστινός): </w:t>
      </w:r>
      <w:r>
        <w:rPr>
          <w:rFonts w:eastAsia="Times New Roman"/>
          <w:bCs/>
        </w:rPr>
        <w:t xml:space="preserve">Κι εγώ ευχαριστώ. </w:t>
      </w:r>
    </w:p>
    <w:p w14:paraId="02972C67" w14:textId="77777777" w:rsidR="006C06AB" w:rsidRDefault="00CE48E0">
      <w:pPr>
        <w:spacing w:line="600" w:lineRule="auto"/>
        <w:ind w:firstLine="720"/>
        <w:contextualSpacing/>
        <w:jc w:val="both"/>
        <w:rPr>
          <w:rFonts w:eastAsia="Times New Roman"/>
          <w:bCs/>
        </w:rPr>
      </w:pPr>
      <w:r>
        <w:rPr>
          <w:rFonts w:eastAsia="Times New Roman"/>
          <w:bCs/>
        </w:rPr>
        <w:t xml:space="preserve">Κύριε Γεωργαντά, θέλετε κάτι να προσθέσετε; </w:t>
      </w:r>
    </w:p>
    <w:p w14:paraId="02972C68" w14:textId="77777777" w:rsidR="006C06AB" w:rsidRDefault="00CE48E0">
      <w:pPr>
        <w:spacing w:line="600" w:lineRule="auto"/>
        <w:ind w:firstLine="720"/>
        <w:contextualSpacing/>
        <w:jc w:val="both"/>
        <w:rPr>
          <w:rFonts w:eastAsia="Times New Roman"/>
          <w:bCs/>
        </w:rPr>
      </w:pPr>
      <w:r>
        <w:rPr>
          <w:rFonts w:eastAsia="Times New Roman"/>
          <w:b/>
          <w:bCs/>
        </w:rPr>
        <w:t>ΓΕΩΡΓΙΟΣ ΓΕΩΡΓΑΝΤΑΣ:</w:t>
      </w:r>
      <w:r>
        <w:rPr>
          <w:rFonts w:eastAsia="Times New Roman"/>
          <w:bCs/>
        </w:rPr>
        <w:t xml:space="preserve"> Ναι, κύριε Πρόεδρε. Ευχαριστώ.</w:t>
      </w:r>
    </w:p>
    <w:p w14:paraId="02972C69" w14:textId="77777777" w:rsidR="006C06AB" w:rsidRDefault="00CE48E0">
      <w:pPr>
        <w:spacing w:line="600" w:lineRule="auto"/>
        <w:ind w:firstLine="720"/>
        <w:contextualSpacing/>
        <w:jc w:val="both"/>
        <w:rPr>
          <w:rFonts w:eastAsia="Times New Roman"/>
          <w:bCs/>
        </w:rPr>
      </w:pPr>
      <w:r>
        <w:rPr>
          <w:rFonts w:eastAsia="Times New Roman"/>
          <w:bCs/>
        </w:rPr>
        <w:lastRenderedPageBreak/>
        <w:t>Εάν μου επιτρέπετε, θα ήθελα να μιλήσω επί των άλλων τροπολογιών.</w:t>
      </w:r>
    </w:p>
    <w:p w14:paraId="02972C6A" w14:textId="77777777" w:rsidR="006C06AB" w:rsidRDefault="00CE48E0">
      <w:pPr>
        <w:spacing w:line="600" w:lineRule="auto"/>
        <w:ind w:firstLine="720"/>
        <w:contextualSpacing/>
        <w:jc w:val="both"/>
        <w:rPr>
          <w:rFonts w:eastAsia="Times New Roman"/>
          <w:bCs/>
        </w:rPr>
      </w:pPr>
      <w:r>
        <w:rPr>
          <w:rFonts w:eastAsia="Times New Roman"/>
          <w:bCs/>
        </w:rPr>
        <w:t>Πράγματι αυτό το φαινόμενο που έχει επιλέξει η σημερινή Κυβέρνηση</w:t>
      </w:r>
      <w:r>
        <w:rPr>
          <w:rFonts w:eastAsia="Times New Roman"/>
          <w:bCs/>
        </w:rPr>
        <w:t>,</w:t>
      </w:r>
      <w:r>
        <w:rPr>
          <w:rFonts w:eastAsia="Times New Roman"/>
          <w:bCs/>
        </w:rPr>
        <w:t xml:space="preserve"> και στην οποία, δυστυχώς, το Προεδρείο συναινεί, δηλαδή να έρχονται τροπολογίες σε κυρώσεις διεθνών συμβάσεων, είναι τελείως απαράδεκτο. Υπάρχει ένα ενδεικτικό νούμερο που νομίζω ότι τα λέει όλα. Το αναφέρω για να καταλάβουν και οι συνάδελφοι τι ακριβώς σ</w:t>
      </w:r>
      <w:r>
        <w:rPr>
          <w:rFonts w:eastAsia="Times New Roman"/>
          <w:bCs/>
        </w:rPr>
        <w:t xml:space="preserve">υμβαίνει: </w:t>
      </w:r>
    </w:p>
    <w:p w14:paraId="02972C6B" w14:textId="77777777" w:rsidR="006C06AB" w:rsidRDefault="00CE48E0">
      <w:pPr>
        <w:spacing w:line="600" w:lineRule="auto"/>
        <w:ind w:firstLine="720"/>
        <w:contextualSpacing/>
        <w:jc w:val="both"/>
        <w:rPr>
          <w:rFonts w:eastAsia="Times New Roman"/>
          <w:bCs/>
        </w:rPr>
      </w:pPr>
      <w:r>
        <w:rPr>
          <w:rFonts w:eastAsia="Times New Roman"/>
          <w:bCs/>
        </w:rPr>
        <w:t>Την περίοδο 2013-2014</w:t>
      </w:r>
      <w:r>
        <w:rPr>
          <w:rFonts w:eastAsia="Times New Roman"/>
          <w:bCs/>
        </w:rPr>
        <w:t>,</w:t>
      </w:r>
      <w:r>
        <w:rPr>
          <w:rFonts w:eastAsia="Times New Roman"/>
          <w:bCs/>
        </w:rPr>
        <w:t xml:space="preserve"> σε ενενήντα τρεις κυρώσεις συμβάσεων ήρθαν δώδεκα τροπολογίες. Από τον Σεπτέμβριο του 2015 μέχρι σήμερα</w:t>
      </w:r>
      <w:r>
        <w:rPr>
          <w:rFonts w:eastAsia="Times New Roman"/>
          <w:bCs/>
        </w:rPr>
        <w:t>,</w:t>
      </w:r>
      <w:r>
        <w:rPr>
          <w:rFonts w:eastAsia="Times New Roman"/>
          <w:bCs/>
        </w:rPr>
        <w:t xml:space="preserve"> σε τριάντα τρεις κυρώσεις συμβάσεων ήρθαν εξήντα τροπολογίες. Εμείς δεν μπορούμε να παρακολουθήσουμε αυτή την επιλογή</w:t>
      </w:r>
      <w:r>
        <w:rPr>
          <w:rFonts w:eastAsia="Times New Roman"/>
          <w:bCs/>
        </w:rPr>
        <w:t xml:space="preserve"> της Κυβέρνησης και αυτή την ανοχή από το Προεδρείο σε μία τέτοια νομοθέτηση. </w:t>
      </w:r>
    </w:p>
    <w:p w14:paraId="02972C6C" w14:textId="77777777" w:rsidR="006C06AB" w:rsidRDefault="00CE48E0">
      <w:pPr>
        <w:spacing w:line="600" w:lineRule="auto"/>
        <w:ind w:firstLine="720"/>
        <w:contextualSpacing/>
        <w:jc w:val="both"/>
        <w:rPr>
          <w:rFonts w:eastAsia="Times New Roman" w:cs="Times New Roman"/>
          <w:szCs w:val="24"/>
        </w:rPr>
      </w:pPr>
      <w:r>
        <w:rPr>
          <w:rFonts w:eastAsia="Times New Roman" w:cs="Times New Roman"/>
          <w:szCs w:val="24"/>
        </w:rPr>
        <w:t xml:space="preserve">Νομίζουμε ότι αυτό πρέπει να σταματήσει. </w:t>
      </w:r>
      <w:r>
        <w:rPr>
          <w:rFonts w:eastAsia="Times New Roman" w:cs="Times New Roman"/>
          <w:szCs w:val="24"/>
        </w:rPr>
        <w:t>Α</w:t>
      </w:r>
      <w:r>
        <w:rPr>
          <w:rFonts w:eastAsia="Times New Roman" w:cs="Times New Roman"/>
          <w:szCs w:val="24"/>
        </w:rPr>
        <w:t>υτός είναι ένας βασικός λόγος</w:t>
      </w:r>
      <w:r>
        <w:rPr>
          <w:rFonts w:eastAsia="Times New Roman" w:cs="Times New Roman"/>
          <w:szCs w:val="24"/>
        </w:rPr>
        <w:t>,</w:t>
      </w:r>
      <w:r>
        <w:rPr>
          <w:rFonts w:eastAsia="Times New Roman" w:cs="Times New Roman"/>
          <w:szCs w:val="24"/>
        </w:rPr>
        <w:t xml:space="preserve"> για τον οποίο και στις υπόλοιπες σημερινές τροπολογίες αυτές που συζητούνται, θα είναι αρνητική η ψήφος </w:t>
      </w:r>
      <w:r>
        <w:rPr>
          <w:rFonts w:eastAsia="Times New Roman" w:cs="Times New Roman"/>
          <w:szCs w:val="24"/>
        </w:rPr>
        <w:t xml:space="preserve">μας και η στάση μας, καθώς πρέπει κάποτε να μπει ένα φρένο σε αυτό. Μόνο αν είναι κάτι κατεπείγον, που πραγματικά </w:t>
      </w:r>
      <w:r>
        <w:rPr>
          <w:rFonts w:eastAsia="Times New Roman" w:cs="Times New Roman"/>
          <w:szCs w:val="24"/>
        </w:rPr>
        <w:lastRenderedPageBreak/>
        <w:t>έχει προθεσμία και το οποίο γίνεται κατανοητό από το Σώμα, θα συναινέσει η Νέα Δημοκρατία στη διαδικασία ψηφίσεως τροπολογιών σε κυρώσεις συμφ</w:t>
      </w:r>
      <w:r>
        <w:rPr>
          <w:rFonts w:eastAsia="Times New Roman" w:cs="Times New Roman"/>
          <w:szCs w:val="24"/>
        </w:rPr>
        <w:t xml:space="preserve">ωνιών. </w:t>
      </w:r>
    </w:p>
    <w:p w14:paraId="02972C6D" w14:textId="77777777" w:rsidR="006C06AB" w:rsidRDefault="00CE48E0">
      <w:pPr>
        <w:tabs>
          <w:tab w:val="left" w:pos="2304"/>
        </w:tabs>
        <w:spacing w:line="600" w:lineRule="auto"/>
        <w:ind w:firstLine="720"/>
        <w:contextualSpacing/>
        <w:jc w:val="both"/>
        <w:rPr>
          <w:rFonts w:eastAsia="Times New Roman" w:cs="Times New Roman"/>
          <w:szCs w:val="24"/>
        </w:rPr>
      </w:pPr>
      <w:r>
        <w:rPr>
          <w:rFonts w:eastAsia="Times New Roman" w:cs="Times New Roman"/>
          <w:szCs w:val="24"/>
        </w:rPr>
        <w:t>Ν</w:t>
      </w:r>
      <w:r>
        <w:rPr>
          <w:rFonts w:eastAsia="Times New Roman" w:cs="Times New Roman"/>
          <w:szCs w:val="24"/>
        </w:rPr>
        <w:t xml:space="preserve">α πω και κάτι άλλο, κύριε Υπουργέ, σε σχέση με την τροπολογία η οποία </w:t>
      </w:r>
      <w:proofErr w:type="spellStart"/>
      <w:r>
        <w:rPr>
          <w:rFonts w:eastAsia="Times New Roman" w:cs="Times New Roman"/>
          <w:szCs w:val="24"/>
        </w:rPr>
        <w:t>απεσύρθη</w:t>
      </w:r>
      <w:proofErr w:type="spellEnd"/>
      <w:r>
        <w:rPr>
          <w:rFonts w:eastAsia="Times New Roman" w:cs="Times New Roman"/>
          <w:szCs w:val="24"/>
        </w:rPr>
        <w:t>. Δεν νομίζω ότι υπάρχει κανένα υπόβαθρο ούτε νομικό ούτε πολιτικό, για να μπορέσει ο Υπουργός να φέρει στη Βουλή μια τέτοια απαράδεκτη τροπολογία. Δεν πρέπει να τη φέρε</w:t>
      </w:r>
      <w:r>
        <w:rPr>
          <w:rFonts w:eastAsia="Times New Roman" w:cs="Times New Roman"/>
          <w:szCs w:val="24"/>
        </w:rPr>
        <w:t xml:space="preserve">ι ποτέ. </w:t>
      </w:r>
    </w:p>
    <w:p w14:paraId="02972C6E" w14:textId="77777777" w:rsidR="006C06AB" w:rsidRDefault="00CE48E0">
      <w:pPr>
        <w:tabs>
          <w:tab w:val="left" w:pos="2304"/>
        </w:tabs>
        <w:spacing w:line="600" w:lineRule="auto"/>
        <w:ind w:firstLine="720"/>
        <w:contextualSpacing/>
        <w:jc w:val="both"/>
        <w:rPr>
          <w:rFonts w:eastAsia="Times New Roman" w:cs="Times New Roman"/>
          <w:szCs w:val="24"/>
        </w:rPr>
      </w:pPr>
      <w:r>
        <w:rPr>
          <w:rFonts w:eastAsia="Times New Roman" w:cs="Times New Roman"/>
          <w:szCs w:val="24"/>
        </w:rPr>
        <w:t xml:space="preserve">Δεν μπορεί να δημιουργήσει μια νέα γενιά ομήρων υπαλλήλων συμβασιούχων. Δεν μπορεί κατά παρέκκλιση κάθε διατάξεως του Συντάγματος και κάθε διατάξεως των σχετικών νόμων και χωρίς να λαμβάνει υπ’ </w:t>
      </w:r>
      <w:proofErr w:type="spellStart"/>
      <w:r>
        <w:rPr>
          <w:rFonts w:eastAsia="Times New Roman" w:cs="Times New Roman"/>
          <w:szCs w:val="24"/>
        </w:rPr>
        <w:t>όψιν</w:t>
      </w:r>
      <w:proofErr w:type="spellEnd"/>
      <w:r>
        <w:rPr>
          <w:rFonts w:eastAsia="Times New Roman" w:cs="Times New Roman"/>
          <w:szCs w:val="24"/>
        </w:rPr>
        <w:t xml:space="preserve"> τις ανάγκες των φορέων και χωρίς να λαμβάνει υπ’</w:t>
      </w:r>
      <w:r>
        <w:rPr>
          <w:rFonts w:eastAsia="Times New Roman" w:cs="Times New Roman"/>
          <w:szCs w:val="24"/>
        </w:rPr>
        <w:t xml:space="preserve"> </w:t>
      </w:r>
      <w:proofErr w:type="spellStart"/>
      <w:r>
        <w:rPr>
          <w:rFonts w:eastAsia="Times New Roman" w:cs="Times New Roman"/>
          <w:szCs w:val="24"/>
        </w:rPr>
        <w:t>όψιν</w:t>
      </w:r>
      <w:proofErr w:type="spellEnd"/>
      <w:r>
        <w:rPr>
          <w:rFonts w:eastAsia="Times New Roman" w:cs="Times New Roman"/>
          <w:szCs w:val="24"/>
        </w:rPr>
        <w:t xml:space="preserve"> το δημοσιονομικό κόστος όλων αυτών των πρωτοβουλιών</w:t>
      </w:r>
      <w:r>
        <w:rPr>
          <w:rFonts w:eastAsia="Times New Roman" w:cs="Times New Roman"/>
          <w:szCs w:val="24"/>
        </w:rPr>
        <w:t>,</w:t>
      </w:r>
      <w:r>
        <w:rPr>
          <w:rFonts w:eastAsia="Times New Roman" w:cs="Times New Roman"/>
          <w:szCs w:val="24"/>
        </w:rPr>
        <w:t xml:space="preserve"> να δημιουργεί μια νέα γενιά ομήρων εργαζομένων της </w:t>
      </w:r>
      <w:r>
        <w:rPr>
          <w:rFonts w:eastAsia="Times New Roman"/>
          <w:szCs w:val="24"/>
        </w:rPr>
        <w:t>Κυβέρνησης</w:t>
      </w:r>
      <w:r>
        <w:rPr>
          <w:rFonts w:eastAsia="Times New Roman" w:cs="Times New Roman"/>
          <w:szCs w:val="24"/>
        </w:rPr>
        <w:t xml:space="preserve">. </w:t>
      </w:r>
    </w:p>
    <w:p w14:paraId="02972C6F" w14:textId="77777777" w:rsidR="006C06AB" w:rsidRDefault="00CE48E0">
      <w:pPr>
        <w:tabs>
          <w:tab w:val="left" w:pos="2304"/>
        </w:tabs>
        <w:spacing w:line="600" w:lineRule="auto"/>
        <w:ind w:firstLine="720"/>
        <w:contextualSpacing/>
        <w:jc w:val="both"/>
        <w:rPr>
          <w:rFonts w:eastAsia="Times New Roman" w:cs="Times New Roman"/>
          <w:szCs w:val="24"/>
        </w:rPr>
      </w:pPr>
      <w:r>
        <w:rPr>
          <w:rFonts w:eastAsia="Times New Roman" w:cs="Times New Roman"/>
          <w:szCs w:val="24"/>
        </w:rPr>
        <w:t>Νομίζουμε ότι αυτό είναι απαράδεκτο και πρέπει να σταματήσει. Τη σκοπιμότητα μπορούμε να την καταλάβουμε. Όμως δεν μπορούμε να καταλά</w:t>
      </w:r>
      <w:r>
        <w:rPr>
          <w:rFonts w:eastAsia="Times New Roman" w:cs="Times New Roman"/>
          <w:szCs w:val="24"/>
        </w:rPr>
        <w:t xml:space="preserve">βουμε το θράσος πραγματικά αυτής της </w:t>
      </w:r>
      <w:r>
        <w:rPr>
          <w:rFonts w:eastAsia="Times New Roman"/>
          <w:szCs w:val="24"/>
        </w:rPr>
        <w:t>Κυβέρνησης</w:t>
      </w:r>
      <w:r>
        <w:rPr>
          <w:rFonts w:eastAsia="Times New Roman"/>
          <w:szCs w:val="24"/>
        </w:rPr>
        <w:t>,</w:t>
      </w:r>
      <w:r>
        <w:rPr>
          <w:rFonts w:eastAsia="Times New Roman" w:cs="Times New Roman"/>
          <w:szCs w:val="24"/>
        </w:rPr>
        <w:t xml:space="preserve"> που επιλέγει αυτόν τον δρόμο που είναι κόντρα σε κάθε ηθική και νομική αξία. </w:t>
      </w:r>
    </w:p>
    <w:p w14:paraId="02972C70" w14:textId="77777777" w:rsidR="006C06AB" w:rsidRDefault="00CE48E0">
      <w:pPr>
        <w:tabs>
          <w:tab w:val="left" w:pos="2304"/>
        </w:tabs>
        <w:spacing w:line="600" w:lineRule="auto"/>
        <w:ind w:firstLine="720"/>
        <w:contextualSpacing/>
        <w:jc w:val="both"/>
        <w:rPr>
          <w:rFonts w:eastAsia="Times New Roman" w:cs="Times New Roman"/>
          <w:szCs w:val="24"/>
        </w:rPr>
      </w:pPr>
      <w:r>
        <w:rPr>
          <w:rFonts w:eastAsia="Times New Roman"/>
          <w:b/>
          <w:szCs w:val="24"/>
        </w:rPr>
        <w:lastRenderedPageBreak/>
        <w:t>ΠΡΟΕΔΡΕΥΩΝ (Δημήτριος Κρεμαστινός):</w:t>
      </w:r>
      <w:r>
        <w:rPr>
          <w:rFonts w:eastAsia="Times New Roman"/>
          <w:szCs w:val="24"/>
        </w:rPr>
        <w:t xml:space="preserve"> </w:t>
      </w:r>
      <w:r>
        <w:rPr>
          <w:rFonts w:eastAsia="Times New Roman" w:cs="Times New Roman"/>
          <w:szCs w:val="24"/>
        </w:rPr>
        <w:t xml:space="preserve">Ευχαριστούμε, κύριε Γεωργαντά. </w:t>
      </w:r>
    </w:p>
    <w:p w14:paraId="02972C71" w14:textId="77777777" w:rsidR="006C06AB" w:rsidRDefault="00CE48E0">
      <w:pPr>
        <w:tabs>
          <w:tab w:val="left" w:pos="2304"/>
        </w:tabs>
        <w:spacing w:line="600" w:lineRule="auto"/>
        <w:ind w:firstLine="720"/>
        <w:contextualSpacing/>
        <w:jc w:val="both"/>
        <w:rPr>
          <w:rFonts w:eastAsia="Times New Roman" w:cs="Times New Roman"/>
          <w:szCs w:val="24"/>
        </w:rPr>
      </w:pPr>
      <w:r>
        <w:rPr>
          <w:rFonts w:eastAsia="Times New Roman" w:cs="Times New Roman"/>
          <w:szCs w:val="24"/>
        </w:rPr>
        <w:t xml:space="preserve">Ορίστε, κύριε </w:t>
      </w:r>
      <w:proofErr w:type="spellStart"/>
      <w:r>
        <w:rPr>
          <w:rFonts w:eastAsia="Times New Roman" w:cs="Times New Roman"/>
          <w:szCs w:val="24"/>
        </w:rPr>
        <w:t>Κατσώτη</w:t>
      </w:r>
      <w:proofErr w:type="spellEnd"/>
      <w:r>
        <w:rPr>
          <w:rFonts w:eastAsia="Times New Roman" w:cs="Times New Roman"/>
          <w:szCs w:val="24"/>
        </w:rPr>
        <w:t>, έχετε τον λόγο.</w:t>
      </w:r>
    </w:p>
    <w:p w14:paraId="02972C72" w14:textId="77777777" w:rsidR="006C06AB" w:rsidRDefault="00CE48E0">
      <w:pPr>
        <w:tabs>
          <w:tab w:val="left" w:pos="2304"/>
        </w:tabs>
        <w:spacing w:line="600" w:lineRule="auto"/>
        <w:ind w:firstLine="720"/>
        <w:contextualSpacing/>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Επειδή αυτή η πρακτική σε σχέση με τις τροπολογίες που έρχονται στις κυρώσεις συμφωνιών δεν θα αλλάξει, αφού και οι προηγούμενες κ</w:t>
      </w:r>
      <w:r>
        <w:rPr>
          <w:rFonts w:eastAsia="Times New Roman"/>
          <w:szCs w:val="24"/>
        </w:rPr>
        <w:t xml:space="preserve">υβερνήσεις το ίδιο </w:t>
      </w:r>
      <w:r>
        <w:rPr>
          <w:rFonts w:eastAsia="Times New Roman" w:cs="Times New Roman"/>
          <w:szCs w:val="24"/>
        </w:rPr>
        <w:t xml:space="preserve">έκαναν, θα ήθελα να μιλήσω σχετικά με το θέμα της απόσυρσης της τροπολογίας για τους ΟΤΑ. </w:t>
      </w:r>
    </w:p>
    <w:p w14:paraId="02972C73" w14:textId="77777777" w:rsidR="006C06AB" w:rsidRDefault="00CE48E0">
      <w:pPr>
        <w:tabs>
          <w:tab w:val="left" w:pos="2304"/>
        </w:tabs>
        <w:spacing w:line="600" w:lineRule="auto"/>
        <w:ind w:firstLine="720"/>
        <w:contextualSpacing/>
        <w:jc w:val="both"/>
        <w:rPr>
          <w:rFonts w:eastAsia="Times New Roman" w:cs="Times New Roman"/>
          <w:szCs w:val="24"/>
        </w:rPr>
      </w:pPr>
      <w:r>
        <w:rPr>
          <w:rFonts w:eastAsia="Times New Roman" w:cs="Times New Roman"/>
          <w:szCs w:val="24"/>
        </w:rPr>
        <w:t>Δεν μπορούμε να</w:t>
      </w:r>
      <w:r>
        <w:rPr>
          <w:rFonts w:eastAsia="Times New Roman" w:cs="Times New Roman"/>
          <w:szCs w:val="24"/>
        </w:rPr>
        <w:t xml:space="preserve"> καταλάβουμε τη Νέα Δημοκρατία, η οποία λέει να μην έρθει ποτέ ξανά </w:t>
      </w:r>
      <w:r>
        <w:rPr>
          <w:rFonts w:eastAsia="Times New Roman" w:cs="Times New Roman"/>
          <w:szCs w:val="24"/>
        </w:rPr>
        <w:t>κ</w:t>
      </w:r>
      <w:r>
        <w:rPr>
          <w:rFonts w:eastAsia="Times New Roman" w:cs="Times New Roman"/>
          <w:szCs w:val="24"/>
        </w:rPr>
        <w:t xml:space="preserve">αι μιλάει για τις ανάγκες των φορέων. Τι γίνεται, όμως, με τις ανάγκες αυτού του κόσμου; Αυτούς ποιος τους πήρε; Οι φορείς δεν τους πήραν με συμβάσεις; </w:t>
      </w:r>
    </w:p>
    <w:p w14:paraId="02972C74" w14:textId="77777777" w:rsidR="006C06AB" w:rsidRDefault="00CE48E0">
      <w:pPr>
        <w:tabs>
          <w:tab w:val="left" w:pos="2304"/>
        </w:tabs>
        <w:spacing w:line="600" w:lineRule="auto"/>
        <w:ind w:firstLine="720"/>
        <w:contextualSpacing/>
        <w:jc w:val="both"/>
        <w:rPr>
          <w:rFonts w:eastAsia="Times New Roman" w:cs="Times New Roman"/>
          <w:szCs w:val="24"/>
        </w:rPr>
      </w:pPr>
      <w:r>
        <w:rPr>
          <w:rFonts w:eastAsia="Times New Roman" w:cs="Times New Roman"/>
          <w:b/>
          <w:szCs w:val="24"/>
        </w:rPr>
        <w:t>ΓΕΩΡΓΙΟΣ ΓΕΩΡΓΑΝΤΑΣ:</w:t>
      </w:r>
      <w:r>
        <w:rPr>
          <w:rFonts w:eastAsia="Times New Roman" w:cs="Times New Roman"/>
          <w:szCs w:val="24"/>
        </w:rPr>
        <w:t xml:space="preserve"> Μέχρι 31</w:t>
      </w:r>
      <w:r>
        <w:rPr>
          <w:rFonts w:eastAsia="Times New Roman" w:cs="Times New Roman"/>
          <w:szCs w:val="24"/>
        </w:rPr>
        <w:t>-</w:t>
      </w:r>
      <w:r>
        <w:rPr>
          <w:rFonts w:eastAsia="Times New Roman" w:cs="Times New Roman"/>
          <w:szCs w:val="24"/>
        </w:rPr>
        <w:t>12</w:t>
      </w:r>
      <w:r>
        <w:rPr>
          <w:rFonts w:eastAsia="Times New Roman" w:cs="Times New Roman"/>
          <w:szCs w:val="24"/>
        </w:rPr>
        <w:t>-</w:t>
      </w:r>
      <w:r>
        <w:rPr>
          <w:rFonts w:eastAsia="Times New Roman" w:cs="Times New Roman"/>
          <w:szCs w:val="24"/>
        </w:rPr>
        <w:t>2</w:t>
      </w:r>
      <w:r>
        <w:rPr>
          <w:rFonts w:eastAsia="Times New Roman" w:cs="Times New Roman"/>
          <w:szCs w:val="24"/>
        </w:rPr>
        <w:t>016</w:t>
      </w:r>
      <w:r>
        <w:rPr>
          <w:rFonts w:eastAsia="Times New Roman" w:cs="Times New Roman"/>
          <w:szCs w:val="24"/>
        </w:rPr>
        <w:t>,</w:t>
      </w:r>
      <w:r>
        <w:rPr>
          <w:rFonts w:eastAsia="Times New Roman" w:cs="Times New Roman"/>
          <w:szCs w:val="24"/>
        </w:rPr>
        <w:t xml:space="preserve"> ισχύουν οι συμβάσεις τους, κύριε </w:t>
      </w:r>
      <w:proofErr w:type="spellStart"/>
      <w:r>
        <w:rPr>
          <w:rFonts w:eastAsia="Times New Roman" w:cs="Times New Roman"/>
          <w:szCs w:val="24"/>
        </w:rPr>
        <w:t>Κατσώτη</w:t>
      </w:r>
      <w:proofErr w:type="spellEnd"/>
      <w:r>
        <w:rPr>
          <w:rFonts w:eastAsia="Times New Roman" w:cs="Times New Roman"/>
          <w:szCs w:val="24"/>
        </w:rPr>
        <w:t>!</w:t>
      </w:r>
    </w:p>
    <w:p w14:paraId="02972C75" w14:textId="77777777" w:rsidR="006C06AB" w:rsidRDefault="00CE48E0">
      <w:pPr>
        <w:tabs>
          <w:tab w:val="left" w:pos="2304"/>
        </w:tabs>
        <w:spacing w:line="600" w:lineRule="auto"/>
        <w:ind w:firstLine="720"/>
        <w:contextualSpacing/>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Τι πήραν να τους κάνουν αυτοί οι φορείς; Δεν τους πήραν για να ικανοποιήσουν ανάγκες που υπάρχουν στους φορείς; Όμως θέλετε να σας πω τι κάνουν; Στο όνομα των αλλαγών των εργασιακών σχέσεων, </w:t>
      </w:r>
      <w:r>
        <w:rPr>
          <w:rFonts w:eastAsia="Times New Roman" w:cs="Times New Roman"/>
          <w:szCs w:val="24"/>
        </w:rPr>
        <w:t xml:space="preserve">υλοποιούν όλο αυτό το νομοθετικό πλαίσιο που υλοποιήσατε και εσείς και οι </w:t>
      </w:r>
      <w:r>
        <w:rPr>
          <w:rFonts w:eastAsia="Times New Roman" w:cs="Times New Roman"/>
          <w:szCs w:val="24"/>
        </w:rPr>
        <w:lastRenderedPageBreak/>
        <w:t xml:space="preserve">προηγούμενοι και διατηρεί σήμερα η </w:t>
      </w:r>
      <w:r>
        <w:rPr>
          <w:rFonts w:eastAsia="Times New Roman"/>
          <w:szCs w:val="24"/>
        </w:rPr>
        <w:t>Κυβέρνηση,</w:t>
      </w:r>
      <w:r>
        <w:rPr>
          <w:rFonts w:eastAsia="Times New Roman" w:cs="Times New Roman"/>
          <w:szCs w:val="24"/>
        </w:rPr>
        <w:t xml:space="preserve"> με ελαστικές μορφές απασχόλησης, ώστε να μην υπάρχει πλήρης και σταθερή δουλειά, να μην υπάρχουν πλήρη δικαιώματα, αλλά ομηρία και υποτα</w:t>
      </w:r>
      <w:r>
        <w:rPr>
          <w:rFonts w:eastAsia="Times New Roman" w:cs="Times New Roman"/>
          <w:szCs w:val="24"/>
        </w:rPr>
        <w:t>γή των εργαζομένων, έτσι ώστε να είναι «καλά» παιδιά</w:t>
      </w:r>
      <w:r>
        <w:rPr>
          <w:rFonts w:eastAsia="Times New Roman" w:cs="Times New Roman"/>
          <w:szCs w:val="24"/>
        </w:rPr>
        <w:t>,</w:t>
      </w:r>
      <w:r>
        <w:rPr>
          <w:rFonts w:eastAsia="Times New Roman" w:cs="Times New Roman"/>
          <w:szCs w:val="24"/>
        </w:rPr>
        <w:t xml:space="preserve"> για να μπορέσουν να ανανεωθούν οι συμβάσεις τους. </w:t>
      </w:r>
    </w:p>
    <w:p w14:paraId="02972C76" w14:textId="77777777" w:rsidR="006C06AB" w:rsidRDefault="00CE48E0">
      <w:pPr>
        <w:tabs>
          <w:tab w:val="left" w:pos="2304"/>
        </w:tabs>
        <w:spacing w:line="600" w:lineRule="auto"/>
        <w:ind w:firstLine="720"/>
        <w:contextualSpacing/>
        <w:jc w:val="both"/>
        <w:rPr>
          <w:rFonts w:eastAsia="Times New Roman" w:cs="Times New Roman"/>
          <w:szCs w:val="24"/>
        </w:rPr>
      </w:pPr>
      <w:r>
        <w:rPr>
          <w:rFonts w:eastAsia="Times New Roman" w:cs="Times New Roman"/>
          <w:szCs w:val="24"/>
        </w:rPr>
        <w:t>Αυτές οι συμβάσεις θα πρέπει να γίνουν αορίστου χρόνου, πλήρους και σταθερής δουλειάς με πλήρη δικαιώματα, διότι όλοι αυτοί οι εργαζόμενοι είναι αναγκα</w:t>
      </w:r>
      <w:r>
        <w:rPr>
          <w:rFonts w:eastAsia="Times New Roman" w:cs="Times New Roman"/>
          <w:szCs w:val="24"/>
        </w:rPr>
        <w:t xml:space="preserve">ίοι. Βέβαια και αυτοί που είναι άνεργοι σήμερα πρέπει να δουλέψουν, αλλά είναι και αναγκαίοι. </w:t>
      </w:r>
    </w:p>
    <w:p w14:paraId="02972C77" w14:textId="77777777" w:rsidR="006C06AB" w:rsidRDefault="00CE48E0">
      <w:pPr>
        <w:tabs>
          <w:tab w:val="left" w:pos="2304"/>
        </w:tabs>
        <w:spacing w:line="600" w:lineRule="auto"/>
        <w:ind w:firstLine="720"/>
        <w:contextualSpacing/>
        <w:jc w:val="both"/>
        <w:rPr>
          <w:rFonts w:eastAsia="Times New Roman" w:cs="Times New Roman"/>
          <w:szCs w:val="24"/>
        </w:rPr>
      </w:pPr>
      <w:r>
        <w:rPr>
          <w:rFonts w:eastAsia="Times New Roman" w:cs="Times New Roman"/>
          <w:szCs w:val="24"/>
        </w:rPr>
        <w:t xml:space="preserve">Εμείς λέμε ότι πρέπει να καλυφθούν σύντομα αυτές οι ανάγκες, για να λυθεί οριστικά το θέμα αυτών των εργαζομένων και να μην είναι όμηροι. </w:t>
      </w:r>
    </w:p>
    <w:p w14:paraId="02972C78" w14:textId="77777777" w:rsidR="006C06AB" w:rsidRDefault="00CE48E0">
      <w:pPr>
        <w:tabs>
          <w:tab w:val="left" w:pos="2304"/>
        </w:tabs>
        <w:spacing w:line="600" w:lineRule="auto"/>
        <w:ind w:firstLine="720"/>
        <w:contextualSpacing/>
        <w:jc w:val="both"/>
        <w:rPr>
          <w:rFonts w:eastAsia="Times New Roman" w:cs="Times New Roman"/>
          <w:szCs w:val="24"/>
        </w:rPr>
      </w:pPr>
      <w:r>
        <w:rPr>
          <w:rFonts w:eastAsia="Times New Roman" w:cs="Times New Roman"/>
          <w:szCs w:val="24"/>
        </w:rPr>
        <w:t>Όσον αφορά τώρα το θέμ</w:t>
      </w:r>
      <w:r>
        <w:rPr>
          <w:rFonts w:eastAsia="Times New Roman" w:cs="Times New Roman"/>
          <w:szCs w:val="24"/>
        </w:rPr>
        <w:t xml:space="preserve">α των επιτυχόντων του </w:t>
      </w:r>
      <w:r>
        <w:rPr>
          <w:rFonts w:eastAsia="Times New Roman" w:cs="Times New Roman"/>
          <w:szCs w:val="24"/>
        </w:rPr>
        <w:t>δ</w:t>
      </w:r>
      <w:r>
        <w:rPr>
          <w:rFonts w:eastAsia="Times New Roman" w:cs="Times New Roman"/>
          <w:szCs w:val="24"/>
        </w:rPr>
        <w:t>ιαγωνισμού του ΑΣΕΠ του 1998, οι ευθύνες των προηγούμενων είναι μεγάλες. Από το ’98 μέχρι τώρα</w:t>
      </w:r>
      <w:r>
        <w:rPr>
          <w:rFonts w:eastAsia="Times New Roman" w:cs="Times New Roman"/>
          <w:szCs w:val="24"/>
        </w:rPr>
        <w:t>,</w:t>
      </w:r>
      <w:r>
        <w:rPr>
          <w:rFonts w:eastAsia="Times New Roman" w:cs="Times New Roman"/>
          <w:szCs w:val="24"/>
        </w:rPr>
        <w:t xml:space="preserve"> αυτοί οι άνθρωποι είναι στο «περίμενε». Είχαν περάσει στον διαγωνισμό και τόσα χρόνια είναι απ’ έξω. Ε, λοιπόν, δεν μπορεί τόσα χρόνια αυ</w:t>
      </w:r>
      <w:r>
        <w:rPr>
          <w:rFonts w:eastAsia="Times New Roman" w:cs="Times New Roman"/>
          <w:szCs w:val="24"/>
        </w:rPr>
        <w:t xml:space="preserve">τοί οι άνθρωποι να μη δικαιώνονται. </w:t>
      </w:r>
    </w:p>
    <w:p w14:paraId="02972C79" w14:textId="77777777" w:rsidR="006C06AB" w:rsidRDefault="00CE48E0">
      <w:pPr>
        <w:tabs>
          <w:tab w:val="left" w:pos="2304"/>
        </w:tabs>
        <w:spacing w:line="600" w:lineRule="auto"/>
        <w:ind w:firstLine="720"/>
        <w:contextualSpacing/>
        <w:jc w:val="both"/>
        <w:rPr>
          <w:rFonts w:eastAsia="Times New Roman" w:cs="Times New Roman"/>
          <w:szCs w:val="24"/>
        </w:rPr>
      </w:pPr>
      <w:r>
        <w:rPr>
          <w:rFonts w:eastAsia="Times New Roman" w:cs="Times New Roman"/>
          <w:szCs w:val="24"/>
        </w:rPr>
        <w:lastRenderedPageBreak/>
        <w:t>Ό</w:t>
      </w:r>
      <w:r>
        <w:rPr>
          <w:rFonts w:eastAsia="Times New Roman" w:cs="Times New Roman"/>
          <w:szCs w:val="24"/>
        </w:rPr>
        <w:t>σον αφορά την ανακατανομή τους, είχαμε επιφύλαξη, γιατί λέμε ότι πρέπει να είναι με τη συναίνεσή τους, με βάση τις προσδοκίες τους και εκεί που έχουν ήδη δηλώσει και να μην πάνε σε θέση άλλη από την εμπειρία που έχουν,</w:t>
      </w:r>
      <w:r>
        <w:rPr>
          <w:rFonts w:eastAsia="Times New Roman" w:cs="Times New Roman"/>
          <w:szCs w:val="24"/>
        </w:rPr>
        <w:t xml:space="preserve"> αλλά και ενάντια στη θέλησή τους. Γι’ αυτό είπαμε «ΠΑΡΩΝ» γι’ αυτούς τους εργαζόμενους. </w:t>
      </w:r>
    </w:p>
    <w:p w14:paraId="02972C7A" w14:textId="77777777" w:rsidR="006C06AB" w:rsidRDefault="00CE48E0">
      <w:pPr>
        <w:tabs>
          <w:tab w:val="left" w:pos="2304"/>
        </w:tabs>
        <w:spacing w:line="600" w:lineRule="auto"/>
        <w:ind w:firstLine="720"/>
        <w:contextualSpacing/>
        <w:jc w:val="both"/>
        <w:rPr>
          <w:rFonts w:eastAsia="Times New Roman" w:cs="Times New Roman"/>
          <w:szCs w:val="24"/>
        </w:rPr>
      </w:pPr>
      <w:r>
        <w:rPr>
          <w:rFonts w:eastAsia="Times New Roman" w:cs="Times New Roman"/>
          <w:szCs w:val="24"/>
        </w:rPr>
        <w:t>Αν</w:t>
      </w:r>
      <w:r>
        <w:rPr>
          <w:rFonts w:eastAsia="Times New Roman" w:cs="Times New Roman"/>
          <w:szCs w:val="24"/>
        </w:rPr>
        <w:t>,</w:t>
      </w:r>
      <w:r>
        <w:rPr>
          <w:rFonts w:eastAsia="Times New Roman" w:cs="Times New Roman"/>
          <w:szCs w:val="24"/>
        </w:rPr>
        <w:t xml:space="preserve"> πράγματι λοιπόν, είναι με βάση τη συναίνεσή τους, βεβαίως και θα ψηφίσουμε αυτή την τροπολογία. </w:t>
      </w:r>
    </w:p>
    <w:p w14:paraId="02972C7B" w14:textId="77777777" w:rsidR="006C06AB" w:rsidRDefault="00CE48E0">
      <w:pPr>
        <w:tabs>
          <w:tab w:val="left" w:pos="2304"/>
        </w:tabs>
        <w:spacing w:line="600" w:lineRule="auto"/>
        <w:ind w:firstLine="720"/>
        <w:contextualSpacing/>
        <w:jc w:val="both"/>
        <w:rPr>
          <w:rFonts w:eastAsia="Times New Roman" w:cs="Times New Roman"/>
          <w:szCs w:val="24"/>
        </w:rPr>
      </w:pPr>
      <w:r>
        <w:rPr>
          <w:rFonts w:eastAsia="Times New Roman"/>
          <w:b/>
          <w:szCs w:val="24"/>
        </w:rPr>
        <w:t>ΠΡΟΕΔΡΕΥΩΝ (Δημήτριος Κρεμαστινός):</w:t>
      </w:r>
      <w:r>
        <w:rPr>
          <w:rFonts w:eastAsia="Times New Roman"/>
          <w:szCs w:val="24"/>
        </w:rPr>
        <w:t xml:space="preserve"> </w:t>
      </w:r>
      <w:r>
        <w:rPr>
          <w:rFonts w:eastAsia="Times New Roman" w:cs="Times New Roman"/>
          <w:szCs w:val="24"/>
        </w:rPr>
        <w:t xml:space="preserve">Ευχαριστούμε, κύριε </w:t>
      </w:r>
      <w:proofErr w:type="spellStart"/>
      <w:r>
        <w:rPr>
          <w:rFonts w:eastAsia="Times New Roman" w:cs="Times New Roman"/>
          <w:szCs w:val="24"/>
        </w:rPr>
        <w:t>Κατσώτη</w:t>
      </w:r>
      <w:proofErr w:type="spellEnd"/>
      <w:r>
        <w:rPr>
          <w:rFonts w:eastAsia="Times New Roman" w:cs="Times New Roman"/>
          <w:szCs w:val="24"/>
        </w:rPr>
        <w:t xml:space="preserve">. </w:t>
      </w:r>
    </w:p>
    <w:p w14:paraId="02972C7C" w14:textId="77777777" w:rsidR="006C06AB" w:rsidRDefault="00CE48E0">
      <w:pPr>
        <w:tabs>
          <w:tab w:val="left" w:pos="2304"/>
        </w:tabs>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τώρα ο κ. Φωτήλας. </w:t>
      </w:r>
    </w:p>
    <w:p w14:paraId="02972C7D" w14:textId="77777777" w:rsidR="006C06AB" w:rsidRDefault="00CE48E0">
      <w:pPr>
        <w:tabs>
          <w:tab w:val="left" w:pos="2304"/>
        </w:tabs>
        <w:spacing w:line="600" w:lineRule="auto"/>
        <w:ind w:firstLine="720"/>
        <w:contextualSpacing/>
        <w:jc w:val="both"/>
        <w:rPr>
          <w:rFonts w:eastAsia="Times New Roman" w:cs="Times New Roman"/>
          <w:szCs w:val="24"/>
        </w:rPr>
      </w:pPr>
      <w:r>
        <w:rPr>
          <w:rFonts w:eastAsia="Times New Roman" w:cs="Times New Roman"/>
          <w:b/>
          <w:szCs w:val="24"/>
        </w:rPr>
        <w:t>ΙΑΣ</w:t>
      </w:r>
      <w:r>
        <w:rPr>
          <w:rFonts w:eastAsia="Times New Roman" w:cs="Times New Roman"/>
          <w:b/>
          <w:szCs w:val="24"/>
        </w:rPr>
        <w:t>ΟΝΑΣ</w:t>
      </w:r>
      <w:r>
        <w:rPr>
          <w:rFonts w:eastAsia="Times New Roman" w:cs="Times New Roman"/>
          <w:b/>
          <w:szCs w:val="24"/>
        </w:rPr>
        <w:t xml:space="preserve"> ΦΩΤΗΛΑΣ:</w:t>
      </w:r>
      <w:r>
        <w:rPr>
          <w:rFonts w:eastAsia="Times New Roman" w:cs="Times New Roman"/>
          <w:szCs w:val="24"/>
        </w:rPr>
        <w:t xml:space="preserve"> Κατ’ αρχάς, επιτρέψτε μου να εκφράσω εκ μέρους του Ποταμιού τη συμπαράστασή μου στους πληγέντες κατοίκους σε όλη τη χώρα από τις πλημμύρες και τις φωτιές. Οι αγρότες της </w:t>
      </w:r>
      <w:r>
        <w:rPr>
          <w:rFonts w:eastAsia="Times New Roman" w:cs="Times New Roman"/>
          <w:szCs w:val="24"/>
        </w:rPr>
        <w:t>δ</w:t>
      </w:r>
      <w:r>
        <w:rPr>
          <w:rFonts w:eastAsia="Times New Roman" w:cs="Times New Roman"/>
          <w:szCs w:val="24"/>
        </w:rPr>
        <w:t>υτικής Ελλάδας έχουν υποστεί σημα</w:t>
      </w:r>
      <w:r>
        <w:rPr>
          <w:rFonts w:eastAsia="Times New Roman" w:cs="Times New Roman"/>
          <w:szCs w:val="24"/>
        </w:rPr>
        <w:t xml:space="preserve">ντική ζημιά στην καλλιέργεια της σταφίδας από τις πλημμύρες και έχουν ανάγκη άμεσης συνδρομής της πολιτείας. </w:t>
      </w:r>
    </w:p>
    <w:p w14:paraId="02972C7E" w14:textId="77777777" w:rsidR="006C06AB" w:rsidRDefault="00CE48E0">
      <w:pPr>
        <w:tabs>
          <w:tab w:val="left" w:pos="2304"/>
        </w:tabs>
        <w:spacing w:line="600" w:lineRule="auto"/>
        <w:ind w:firstLine="720"/>
        <w:contextualSpacing/>
        <w:jc w:val="both"/>
        <w:rPr>
          <w:rFonts w:eastAsia="Times New Roman" w:cs="Times New Roman"/>
          <w:szCs w:val="24"/>
        </w:rPr>
      </w:pPr>
      <w:r>
        <w:rPr>
          <w:rFonts w:eastAsia="Times New Roman" w:cs="Times New Roman"/>
          <w:szCs w:val="24"/>
        </w:rPr>
        <w:lastRenderedPageBreak/>
        <w:t>Ειδική αναφορά θέλω να κάνω και στους κατοίκους της Θάσου</w:t>
      </w:r>
      <w:r>
        <w:rPr>
          <w:rFonts w:eastAsia="Times New Roman" w:cs="Times New Roman"/>
          <w:szCs w:val="24"/>
        </w:rPr>
        <w:t>,</w:t>
      </w:r>
      <w:r>
        <w:rPr>
          <w:rFonts w:eastAsia="Times New Roman" w:cs="Times New Roman"/>
          <w:szCs w:val="24"/>
        </w:rPr>
        <w:t xml:space="preserve"> για την ανυπολόγιστη καταστροφή που υπέστησαν από τη φωτιά που ξέσπασε στην περιοχή τους. </w:t>
      </w:r>
    </w:p>
    <w:p w14:paraId="02972C7F" w14:textId="77777777" w:rsidR="006C06AB" w:rsidRDefault="00CE48E0">
      <w:pPr>
        <w:tabs>
          <w:tab w:val="left" w:pos="2304"/>
        </w:tabs>
        <w:spacing w:line="600" w:lineRule="auto"/>
        <w:ind w:firstLine="720"/>
        <w:contextualSpacing/>
        <w:jc w:val="both"/>
        <w:rPr>
          <w:rFonts w:eastAsia="Times New Roman" w:cs="Times New Roman"/>
          <w:szCs w:val="24"/>
        </w:rPr>
      </w:pPr>
      <w:r>
        <w:rPr>
          <w:rFonts w:eastAsia="Times New Roman" w:cs="Times New Roman"/>
          <w:szCs w:val="24"/>
        </w:rPr>
        <w:t>Οι υπεράνθρωπες προσπάθειες των ανθρώπων της Πυροσβεστικής για να περιορίσουν την έκταση της ζημιάς</w:t>
      </w:r>
      <w:r>
        <w:rPr>
          <w:rFonts w:eastAsia="Times New Roman" w:cs="Times New Roman"/>
          <w:szCs w:val="24"/>
        </w:rPr>
        <w:t>,</w:t>
      </w:r>
      <w:r>
        <w:rPr>
          <w:rFonts w:eastAsia="Times New Roman" w:cs="Times New Roman"/>
          <w:szCs w:val="24"/>
        </w:rPr>
        <w:t xml:space="preserve"> αξίζουν τα συγχαρητήριά μας. Όμως σε καμμία περίπτωση δεν μειών</w:t>
      </w:r>
      <w:r>
        <w:rPr>
          <w:rFonts w:eastAsia="Times New Roman" w:cs="Times New Roman"/>
          <w:szCs w:val="24"/>
        </w:rPr>
        <w:t xml:space="preserve">ουν τις ευθύνες της </w:t>
      </w:r>
      <w:r>
        <w:rPr>
          <w:rFonts w:eastAsia="Times New Roman"/>
          <w:szCs w:val="24"/>
        </w:rPr>
        <w:t>Κυβέρνησης</w:t>
      </w:r>
      <w:r>
        <w:rPr>
          <w:rFonts w:eastAsia="Times New Roman" w:cs="Times New Roman"/>
          <w:szCs w:val="24"/>
        </w:rPr>
        <w:t xml:space="preserve"> και του Πρωθυπουργού</w:t>
      </w:r>
      <w:r>
        <w:rPr>
          <w:rFonts w:eastAsia="Times New Roman" w:cs="Times New Roman"/>
          <w:szCs w:val="24"/>
        </w:rPr>
        <w:t>,</w:t>
      </w:r>
      <w:r>
        <w:rPr>
          <w:rFonts w:eastAsia="Times New Roman" w:cs="Times New Roman"/>
          <w:szCs w:val="24"/>
        </w:rPr>
        <w:t xml:space="preserve"> που εξαντλούσε επί μήνες τις προσπάθειές του σε επικοινωνιακές κυρίως ενέργειες, αντί να σχεδιάσει μαζί με τις τοπικές κοινωνίες οργανωμένους τρόπους πολιτικής προστασίας. </w:t>
      </w:r>
    </w:p>
    <w:p w14:paraId="02972C80" w14:textId="77777777" w:rsidR="006C06AB" w:rsidRDefault="00CE48E0">
      <w:pPr>
        <w:tabs>
          <w:tab w:val="left" w:pos="2304"/>
        </w:tabs>
        <w:spacing w:line="600" w:lineRule="auto"/>
        <w:ind w:firstLine="720"/>
        <w:contextualSpacing/>
        <w:jc w:val="both"/>
        <w:rPr>
          <w:rFonts w:eastAsia="Times New Roman" w:cs="Times New Roman"/>
          <w:szCs w:val="24"/>
        </w:rPr>
      </w:pPr>
      <w:r>
        <w:rPr>
          <w:rFonts w:eastAsia="Times New Roman" w:cs="Times New Roman"/>
          <w:szCs w:val="24"/>
        </w:rPr>
        <w:t>Ακούσαμε, επίσης, και την απίσ</w:t>
      </w:r>
      <w:r>
        <w:rPr>
          <w:rFonts w:eastAsia="Times New Roman" w:cs="Times New Roman"/>
          <w:szCs w:val="24"/>
        </w:rPr>
        <w:t>τευτη δικαιολογία του ίδιου του Πρωθυπουργού που είπε</w:t>
      </w:r>
      <w:r>
        <w:rPr>
          <w:rFonts w:eastAsia="Times New Roman" w:cs="Times New Roman"/>
          <w:szCs w:val="24"/>
        </w:rPr>
        <w:t>,</w:t>
      </w:r>
      <w:r>
        <w:rPr>
          <w:rFonts w:eastAsia="Times New Roman" w:cs="Times New Roman"/>
          <w:szCs w:val="24"/>
        </w:rPr>
        <w:t xml:space="preserve"> πως τοπικός Βουλευτής της Πλειοψηφίας έπαιρνε σε λάθος Υπουργείο στην αγωνία του να βρει τον κ. </w:t>
      </w:r>
      <w:proofErr w:type="spellStart"/>
      <w:r>
        <w:rPr>
          <w:rFonts w:eastAsia="Times New Roman" w:cs="Times New Roman"/>
          <w:szCs w:val="24"/>
        </w:rPr>
        <w:t>Τόσκα</w:t>
      </w:r>
      <w:proofErr w:type="spellEnd"/>
      <w:r>
        <w:rPr>
          <w:rFonts w:eastAsia="Times New Roman" w:cs="Times New Roman"/>
          <w:szCs w:val="24"/>
        </w:rPr>
        <w:t>,</w:t>
      </w:r>
      <w:r>
        <w:rPr>
          <w:rFonts w:eastAsia="Times New Roman" w:cs="Times New Roman"/>
          <w:szCs w:val="24"/>
        </w:rPr>
        <w:t xml:space="preserve"> για να τρέξει προς βοήθεια στην περιοχή. Δηλαδή ο κ. Τσίπρας θέλει να μας πει ότι ο Βουλευτής έπαι</w:t>
      </w:r>
      <w:r>
        <w:rPr>
          <w:rFonts w:eastAsia="Times New Roman" w:cs="Times New Roman"/>
          <w:szCs w:val="24"/>
        </w:rPr>
        <w:t>ρνε, για παράδειγμα, στο Υπουργείο Τουρισμού, για να ζητήσει βοήθεια για τη φωτιά; Τι άλλο θα ακούσουμε!</w:t>
      </w:r>
    </w:p>
    <w:p w14:paraId="02972C81" w14:textId="77777777" w:rsidR="006C06AB" w:rsidRDefault="00CE48E0">
      <w:pPr>
        <w:tabs>
          <w:tab w:val="left" w:pos="2304"/>
        </w:tabs>
        <w:spacing w:line="600" w:lineRule="auto"/>
        <w:ind w:firstLine="720"/>
        <w:contextualSpacing/>
        <w:jc w:val="both"/>
        <w:rPr>
          <w:rFonts w:eastAsia="Times New Roman" w:cs="Times New Roman"/>
          <w:szCs w:val="24"/>
        </w:rPr>
      </w:pPr>
      <w:r>
        <w:rPr>
          <w:rFonts w:eastAsia="Times New Roman" w:cs="Times New Roman"/>
          <w:szCs w:val="24"/>
        </w:rPr>
        <w:lastRenderedPageBreak/>
        <w:t>Όσον αφορά τις τροπολογίες, έχουμε πει πολλές φορές και εμείς –το είπαν και εκπρόσωποι άλλων κομμάτων, το γνωρίζετε και εσείς πολύ καλά- πως ο Κανονισμ</w:t>
      </w:r>
      <w:r>
        <w:rPr>
          <w:rFonts w:eastAsia="Times New Roman" w:cs="Times New Roman"/>
          <w:szCs w:val="24"/>
        </w:rPr>
        <w:t>ός της Βουλής δεν επιτρέπει κατάθεση τροπολογιών σε κύρωση διεθνούς συμφωνίας, ανεξαρτήτως αν αυτή είναι σε σωστή ή λάθος κατεύθυνση. Μάλιστα σας έχουμε υποδείξει τρόπους σύννομους με την κοινοβουλευτική τάξη, αλλά φαίνεται πως για την Κυβέρνηση της πρώτης</w:t>
      </w:r>
      <w:r>
        <w:rPr>
          <w:rFonts w:eastAsia="Times New Roman" w:cs="Times New Roman"/>
          <w:szCs w:val="24"/>
        </w:rPr>
        <w:t xml:space="preserve"> και δεύτερης φοράς Αριστεράς</w:t>
      </w:r>
      <w:r>
        <w:rPr>
          <w:rFonts w:eastAsia="Times New Roman" w:cs="Times New Roman"/>
          <w:szCs w:val="24"/>
        </w:rPr>
        <w:t>,</w:t>
      </w:r>
      <w:r>
        <w:rPr>
          <w:rFonts w:eastAsia="Times New Roman" w:cs="Times New Roman"/>
          <w:szCs w:val="24"/>
        </w:rPr>
        <w:t xml:space="preserve"> έχει γίνει συνήθεια η καταπάτηση της κοινοβουλευτικής διαδικασίας. Ως πότε όμως; Ως πότε εμείς θα μπορούμε να συναινούμε σ’ αυτές τις διαδικασίες; </w:t>
      </w:r>
    </w:p>
    <w:p w14:paraId="02972C82" w14:textId="77777777" w:rsidR="006C06AB" w:rsidRDefault="00CE48E0">
      <w:pPr>
        <w:spacing w:line="600" w:lineRule="auto"/>
        <w:ind w:firstLine="720"/>
        <w:contextualSpacing/>
        <w:jc w:val="both"/>
        <w:rPr>
          <w:rFonts w:eastAsia="Times New Roman" w:cs="Times New Roman"/>
          <w:szCs w:val="24"/>
        </w:rPr>
      </w:pPr>
      <w:r>
        <w:rPr>
          <w:rFonts w:eastAsia="Times New Roman" w:cs="Times New Roman"/>
          <w:szCs w:val="24"/>
        </w:rPr>
        <w:t xml:space="preserve">Επί της ουσίας αναγνωρίζουμε πως η υπ’ αριθμόν 666/51 τροπολογία έχει πράγματι ανθρωπιστικό χαρακτήρα και γι’ αυτό θα την υπερψηφίσουμε. </w:t>
      </w:r>
    </w:p>
    <w:p w14:paraId="02972C83" w14:textId="77777777" w:rsidR="006C06AB" w:rsidRDefault="00CE48E0">
      <w:pPr>
        <w:spacing w:line="600" w:lineRule="auto"/>
        <w:ind w:firstLine="720"/>
        <w:contextualSpacing/>
        <w:jc w:val="both"/>
        <w:rPr>
          <w:rFonts w:eastAsia="Times New Roman" w:cs="Times New Roman"/>
          <w:szCs w:val="24"/>
        </w:rPr>
      </w:pPr>
      <w:r>
        <w:rPr>
          <w:rFonts w:eastAsia="Times New Roman" w:cs="Times New Roman"/>
          <w:szCs w:val="24"/>
        </w:rPr>
        <w:t xml:space="preserve">Όσον αφορά τις υπόλοιπες, σας καλούμε να τις αποσύρετε όλες και να τις φέρετε σε αυτοτελή ή συναφή νομοθετήματα, όπως </w:t>
      </w:r>
      <w:r>
        <w:rPr>
          <w:rFonts w:eastAsia="Times New Roman" w:cs="Times New Roman"/>
          <w:szCs w:val="24"/>
        </w:rPr>
        <w:t>ο νόμος ορίζει.</w:t>
      </w:r>
    </w:p>
    <w:p w14:paraId="02972C84" w14:textId="77777777" w:rsidR="006C06AB" w:rsidRDefault="00CE48E0">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02972C85" w14:textId="77777777" w:rsidR="006C06AB" w:rsidRDefault="00CE48E0">
      <w:pPr>
        <w:spacing w:line="600" w:lineRule="auto"/>
        <w:ind w:firstLine="720"/>
        <w:contextualSpacing/>
        <w:jc w:val="both"/>
        <w:rPr>
          <w:rFonts w:eastAsia="Times New Roman" w:cs="Times New Roman"/>
          <w:szCs w:val="24"/>
        </w:rPr>
      </w:pPr>
      <w:r>
        <w:rPr>
          <w:rFonts w:eastAsia="Times New Roman" w:cs="Times New Roman"/>
          <w:b/>
          <w:szCs w:val="24"/>
        </w:rPr>
        <w:lastRenderedPageBreak/>
        <w:t>ΠΡΟΕΔΡΕΥΩΝ (Δημήτριος Κρεμαστινός):</w:t>
      </w:r>
      <w:r>
        <w:rPr>
          <w:rFonts w:eastAsia="Times New Roman" w:cs="Times New Roman"/>
          <w:szCs w:val="24"/>
        </w:rPr>
        <w:t xml:space="preserve"> Κι εγώ ευχαριστώ.</w:t>
      </w:r>
    </w:p>
    <w:p w14:paraId="02972C86" w14:textId="77777777" w:rsidR="006C06AB" w:rsidRDefault="00CE48E0">
      <w:pPr>
        <w:spacing w:line="600" w:lineRule="auto"/>
        <w:ind w:firstLine="720"/>
        <w:contextualSpacing/>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 xml:space="preserve">κ. </w:t>
      </w:r>
      <w:proofErr w:type="spellStart"/>
      <w:r>
        <w:rPr>
          <w:rFonts w:eastAsia="Times New Roman" w:cs="Times New Roman"/>
          <w:szCs w:val="24"/>
        </w:rPr>
        <w:t>Μεγαλοοικονόμου</w:t>
      </w:r>
      <w:proofErr w:type="spellEnd"/>
      <w:r>
        <w:rPr>
          <w:rFonts w:eastAsia="Times New Roman" w:cs="Times New Roman"/>
          <w:szCs w:val="24"/>
        </w:rPr>
        <w:t xml:space="preserve"> έχει τον λόγο. </w:t>
      </w:r>
    </w:p>
    <w:p w14:paraId="02972C87" w14:textId="77777777" w:rsidR="006C06AB" w:rsidRDefault="00CE48E0">
      <w:pPr>
        <w:spacing w:line="600" w:lineRule="auto"/>
        <w:ind w:firstLine="720"/>
        <w:contextualSpacing/>
        <w:jc w:val="both"/>
        <w:rPr>
          <w:rFonts w:eastAsia="Times New Roman" w:cs="Times New Roman"/>
          <w:szCs w:val="24"/>
        </w:rPr>
      </w:pPr>
      <w:r>
        <w:rPr>
          <w:rFonts w:eastAsia="Times New Roman" w:cs="Times New Roman"/>
          <w:b/>
          <w:szCs w:val="24"/>
        </w:rPr>
        <w:t xml:space="preserve"> ΘΕΟΔΩΡΑ ΜΕΓΑΛΟΟΙΚΟΝΟΜΟΥ:</w:t>
      </w:r>
      <w:r>
        <w:rPr>
          <w:rFonts w:eastAsia="Times New Roman" w:cs="Times New Roman"/>
          <w:szCs w:val="24"/>
        </w:rPr>
        <w:t xml:space="preserve"> Ευχαριστώ, κύριε Πρόεδρε. </w:t>
      </w:r>
    </w:p>
    <w:p w14:paraId="02972C88" w14:textId="77777777" w:rsidR="006C06AB" w:rsidRDefault="00CE48E0">
      <w:pPr>
        <w:spacing w:line="600" w:lineRule="auto"/>
        <w:ind w:firstLine="720"/>
        <w:contextualSpacing/>
        <w:jc w:val="both"/>
        <w:rPr>
          <w:rFonts w:eastAsia="Times New Roman" w:cs="Times New Roman"/>
          <w:szCs w:val="24"/>
        </w:rPr>
      </w:pPr>
      <w:r>
        <w:rPr>
          <w:rFonts w:eastAsia="Times New Roman" w:cs="Times New Roman"/>
          <w:szCs w:val="24"/>
        </w:rPr>
        <w:t>Κατ’ αρχάς, θεωρώ ότι η τροπολογία για τους δόκιμους αστυνομικούς που υποφέρουν από σ</w:t>
      </w:r>
      <w:r>
        <w:rPr>
          <w:rFonts w:eastAsia="Times New Roman" w:cs="Times New Roman"/>
          <w:szCs w:val="24"/>
        </w:rPr>
        <w:t>ωματική ανικανότητα</w:t>
      </w:r>
      <w:r>
        <w:rPr>
          <w:rFonts w:eastAsia="Times New Roman" w:cs="Times New Roman"/>
          <w:szCs w:val="24"/>
        </w:rPr>
        <w:t>,</w:t>
      </w:r>
      <w:r>
        <w:rPr>
          <w:rFonts w:eastAsia="Times New Roman" w:cs="Times New Roman"/>
          <w:szCs w:val="24"/>
        </w:rPr>
        <w:t xml:space="preserve"> η οποία δεν οφείλεται στην υπηρεσία τους είναι ορθή και πρέπει να επεκταθεί αυτή η ευεργετική διάταξη στους αστυνομικούς ή στους αστυφύλακες για τα έτη 2005-2007. Οπότε αυτή η τροπολογία γίνεται δεκτή από το κόμμα μας και πρέπει να εφα</w:t>
      </w:r>
      <w:r>
        <w:rPr>
          <w:rFonts w:eastAsia="Times New Roman" w:cs="Times New Roman"/>
          <w:szCs w:val="24"/>
        </w:rPr>
        <w:t xml:space="preserve">ρμοστεί. Θεωρώ ότι είναι δίκαιο και ανθρωπιστικό και γι’ αυτούς, προκειμένου η σωματική τους ανικανότητα να μην τους εμποδίσει να συνεχίσουν την </w:t>
      </w:r>
      <w:r>
        <w:rPr>
          <w:rFonts w:eastAsia="Times New Roman" w:cs="Times New Roman"/>
          <w:szCs w:val="24"/>
        </w:rPr>
        <w:t xml:space="preserve">υπηρεσία </w:t>
      </w:r>
      <w:r>
        <w:rPr>
          <w:rFonts w:eastAsia="Times New Roman" w:cs="Times New Roman"/>
          <w:szCs w:val="24"/>
        </w:rPr>
        <w:t>τους. Να επεκταθεί η ευεργετική διάταξη και γι’ αυτά τα άτομα και να εναρμονιστεί με την προϋπόθεση τη</w:t>
      </w:r>
      <w:r>
        <w:rPr>
          <w:rFonts w:eastAsia="Times New Roman" w:cs="Times New Roman"/>
          <w:szCs w:val="24"/>
        </w:rPr>
        <w:t>ς Ευρωπαϊκής Ένωσης.</w:t>
      </w:r>
    </w:p>
    <w:p w14:paraId="02972C89" w14:textId="77777777" w:rsidR="006C06AB" w:rsidRDefault="00CE48E0">
      <w:pPr>
        <w:spacing w:line="600" w:lineRule="auto"/>
        <w:ind w:firstLine="720"/>
        <w:contextualSpacing/>
        <w:jc w:val="both"/>
        <w:rPr>
          <w:rFonts w:eastAsia="Times New Roman" w:cs="Times New Roman"/>
          <w:szCs w:val="24"/>
        </w:rPr>
      </w:pPr>
      <w:r>
        <w:rPr>
          <w:rFonts w:eastAsia="Times New Roman" w:cs="Times New Roman"/>
          <w:szCs w:val="24"/>
        </w:rPr>
        <w:lastRenderedPageBreak/>
        <w:t>Ως προς την τροπολογία για τους επιτυχόντες στο ΑΣΕΠ για το έτος 1998, ο Αναπληρωτής Υπουργός Εσωτερικών έχει τη δυνατότητα να ανακατανείμει τις θέσεις. Έχουμε κάποια αντίρρηση στο πώς θα ανακατανεμηθούν οι θέσεις. Πρέπει αυτό να εξυπη</w:t>
      </w:r>
      <w:r>
        <w:rPr>
          <w:rFonts w:eastAsia="Times New Roman" w:cs="Times New Roman"/>
          <w:szCs w:val="24"/>
        </w:rPr>
        <w:t xml:space="preserve">ρετεί τις σωστές θέσεις που πρέπει να λάβουν. Όπως έχει πει ο Υπουργός, θα πάνε στις θέσεις που επρόκειτο να στελεχωθούν, δηλαδή οι θέσεις που είχαν επιλεγεί και είχε γίνει ο διαγωνισμός του ΑΣΕΠ. Δεν πρέπει να τοποθετηθούν σε άλλες θέσεις που δεν θα ήταν </w:t>
      </w:r>
      <w:r>
        <w:rPr>
          <w:rFonts w:eastAsia="Times New Roman" w:cs="Times New Roman"/>
          <w:szCs w:val="24"/>
        </w:rPr>
        <w:t xml:space="preserve">αντίστοιχες της βαθμίδας που έπρεπε να έχουν. </w:t>
      </w:r>
    </w:p>
    <w:p w14:paraId="02972C8A" w14:textId="77777777" w:rsidR="006C06AB" w:rsidRDefault="00CE48E0">
      <w:pPr>
        <w:spacing w:line="600" w:lineRule="auto"/>
        <w:ind w:firstLine="720"/>
        <w:contextualSpacing/>
        <w:jc w:val="both"/>
        <w:rPr>
          <w:rFonts w:eastAsia="Times New Roman" w:cs="Times New Roman"/>
          <w:szCs w:val="24"/>
        </w:rPr>
      </w:pPr>
      <w:r>
        <w:rPr>
          <w:rFonts w:eastAsia="Times New Roman" w:cs="Times New Roman"/>
          <w:szCs w:val="24"/>
        </w:rPr>
        <w:t xml:space="preserve">Ως προς την τρίτη τροπολογία σχετικά με την εναρμόνιση, συμφωνούμε. </w:t>
      </w:r>
    </w:p>
    <w:p w14:paraId="02972C8B" w14:textId="77777777" w:rsidR="006C06AB" w:rsidRDefault="00CE48E0">
      <w:pPr>
        <w:spacing w:line="600" w:lineRule="auto"/>
        <w:ind w:firstLine="720"/>
        <w:contextualSpacing/>
        <w:jc w:val="both"/>
        <w:rPr>
          <w:rFonts w:eastAsia="Times New Roman" w:cs="Times New Roman"/>
          <w:szCs w:val="24"/>
        </w:rPr>
      </w:pPr>
      <w:r>
        <w:rPr>
          <w:rFonts w:eastAsia="Times New Roman" w:cs="Times New Roman"/>
          <w:szCs w:val="24"/>
        </w:rPr>
        <w:t>Κύριε Πρόεδρε, θα ήθελα να διευκρινίσω ότι συμφωνούμε και με τη δεύτερη τροπολογία. Δηλαδή, συμφωνούμε και με τις τρεις τροπολογίες.</w:t>
      </w:r>
    </w:p>
    <w:p w14:paraId="02972C8C" w14:textId="77777777" w:rsidR="006C06AB" w:rsidRDefault="00CE48E0">
      <w:pPr>
        <w:spacing w:line="600" w:lineRule="auto"/>
        <w:ind w:firstLine="720"/>
        <w:contextualSpacing/>
        <w:jc w:val="both"/>
        <w:rPr>
          <w:rFonts w:eastAsia="Times New Roman" w:cs="Times New Roman"/>
          <w:szCs w:val="24"/>
        </w:rPr>
      </w:pPr>
      <w:r>
        <w:rPr>
          <w:rFonts w:eastAsia="Times New Roman" w:cs="Times New Roman"/>
          <w:szCs w:val="24"/>
        </w:rPr>
        <w:t>Ευχαρισ</w:t>
      </w:r>
      <w:r>
        <w:rPr>
          <w:rFonts w:eastAsia="Times New Roman" w:cs="Times New Roman"/>
          <w:szCs w:val="24"/>
        </w:rPr>
        <w:t xml:space="preserve">τώ. </w:t>
      </w:r>
    </w:p>
    <w:p w14:paraId="02972C8D" w14:textId="77777777" w:rsidR="006C06AB" w:rsidRDefault="00CE48E0">
      <w:pPr>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Κι εγώ ευχαριστώ.</w:t>
      </w:r>
    </w:p>
    <w:p w14:paraId="02972C8E" w14:textId="77777777" w:rsidR="006C06AB" w:rsidRDefault="00CE48E0">
      <w:pPr>
        <w:spacing w:line="600" w:lineRule="auto"/>
        <w:ind w:firstLine="720"/>
        <w:contextualSpacing/>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Φάμελλος</w:t>
      </w:r>
      <w:proofErr w:type="spellEnd"/>
      <w:r>
        <w:rPr>
          <w:rFonts w:eastAsia="Times New Roman" w:cs="Times New Roman"/>
          <w:szCs w:val="24"/>
        </w:rPr>
        <w:t xml:space="preserve"> έχει τον λόγο.</w:t>
      </w:r>
    </w:p>
    <w:p w14:paraId="02972C8F" w14:textId="77777777" w:rsidR="006C06AB" w:rsidRDefault="00CE48E0">
      <w:pPr>
        <w:spacing w:line="600" w:lineRule="auto"/>
        <w:ind w:firstLine="720"/>
        <w:contextualSpacing/>
        <w:jc w:val="both"/>
        <w:rPr>
          <w:rFonts w:eastAsia="Times New Roman" w:cs="Times New Roman"/>
          <w:szCs w:val="24"/>
        </w:rPr>
      </w:pPr>
      <w:r>
        <w:rPr>
          <w:rFonts w:eastAsia="Times New Roman" w:cs="Times New Roman"/>
          <w:b/>
          <w:szCs w:val="24"/>
        </w:rPr>
        <w:lastRenderedPageBreak/>
        <w:t>ΣΩΚΡΑΤΗΣ ΦΑΜΕΛΛΟΣ:</w:t>
      </w:r>
      <w:r>
        <w:rPr>
          <w:rFonts w:eastAsia="Times New Roman" w:cs="Times New Roman"/>
          <w:szCs w:val="24"/>
        </w:rPr>
        <w:t xml:space="preserve"> Κύριε Πρόεδρε, ζήτησα τον λόγο για να παρέμβω ως Κοινοβουλευτικός Εκπρόσωπος στη διαδικασία και θα ήθελα τον χρόνο για δύο λεπτά. Αν θέλουν και οι συ</w:t>
      </w:r>
      <w:r>
        <w:rPr>
          <w:rFonts w:eastAsia="Times New Roman" w:cs="Times New Roman"/>
          <w:szCs w:val="24"/>
        </w:rPr>
        <w:t xml:space="preserve">νάδελφοι, στη συνέχεια μπορούν να τοποθετηθούν. </w:t>
      </w:r>
    </w:p>
    <w:p w14:paraId="02972C90" w14:textId="77777777" w:rsidR="006C06AB" w:rsidRDefault="00CE48E0">
      <w:pPr>
        <w:spacing w:line="600" w:lineRule="auto"/>
        <w:ind w:firstLine="720"/>
        <w:contextualSpacing/>
        <w:jc w:val="both"/>
        <w:rPr>
          <w:rFonts w:eastAsia="Times New Roman" w:cs="Times New Roman"/>
          <w:szCs w:val="24"/>
        </w:rPr>
      </w:pPr>
      <w:r>
        <w:rPr>
          <w:rFonts w:eastAsia="Times New Roman" w:cs="Times New Roman"/>
          <w:szCs w:val="24"/>
        </w:rPr>
        <w:t xml:space="preserve">Κατ’ αρχάς, όσον αφορά το ζήτημα των τροπολογιών επί της διαδικασίας των κυρώσεων, εγώ θα ήθελα να συμφωνήσω με τους συναδέλφους ότι </w:t>
      </w:r>
      <w:r>
        <w:rPr>
          <w:rFonts w:eastAsia="Times New Roman" w:cs="Times New Roman"/>
          <w:szCs w:val="24"/>
        </w:rPr>
        <w:t xml:space="preserve">εφόσον </w:t>
      </w:r>
      <w:r>
        <w:rPr>
          <w:rFonts w:eastAsia="Times New Roman" w:cs="Times New Roman"/>
          <w:szCs w:val="24"/>
        </w:rPr>
        <w:t xml:space="preserve">έχουμε μπει σε μία διαδικασία κανονικής νομοθέτησης και έχουμε </w:t>
      </w:r>
      <w:r>
        <w:rPr>
          <w:rFonts w:eastAsia="Times New Roman" w:cs="Times New Roman"/>
          <w:szCs w:val="24"/>
        </w:rPr>
        <w:t>ξεπεράσει τα θέματα της αξιολόγησης και όλων των εκβιασμών –αν θέλετε- που ασκήθηκαν στη χώρα μας και πίεσαν όλους μας πάρα πολύ, πρέπει και εμείς –και αυτό είναι μία κοινή δέσμευση και δήλωση και των συναδέλφων της Κυβέρνησης, όπως πιστεύω- να προχωρήσουμ</w:t>
      </w:r>
      <w:r>
        <w:rPr>
          <w:rFonts w:eastAsia="Times New Roman" w:cs="Times New Roman"/>
          <w:szCs w:val="24"/>
        </w:rPr>
        <w:t>ε σε μία διαδικασία που θα περιορίζουμε τις τροπολογίες στη διαδικασία των κυρώσεων. Δεν νομίζω ότι χρειάζεται να γίνεται κα</w:t>
      </w:r>
      <w:r>
        <w:rPr>
          <w:rFonts w:eastAsia="Times New Roman" w:cs="Times New Roman"/>
          <w:szCs w:val="24"/>
        </w:rPr>
        <w:t>μ</w:t>
      </w:r>
      <w:r>
        <w:rPr>
          <w:rFonts w:eastAsia="Times New Roman" w:cs="Times New Roman"/>
          <w:szCs w:val="24"/>
        </w:rPr>
        <w:t xml:space="preserve">μία μεγέθυνση της συζήτησης επ’ αυτού. </w:t>
      </w:r>
    </w:p>
    <w:p w14:paraId="02972C91" w14:textId="77777777" w:rsidR="006C06AB" w:rsidRDefault="00CE48E0">
      <w:pPr>
        <w:spacing w:line="600" w:lineRule="auto"/>
        <w:ind w:firstLine="720"/>
        <w:contextualSpacing/>
        <w:jc w:val="both"/>
        <w:rPr>
          <w:rFonts w:eastAsia="Times New Roman" w:cs="Times New Roman"/>
          <w:szCs w:val="24"/>
        </w:rPr>
      </w:pPr>
      <w:r>
        <w:rPr>
          <w:rFonts w:eastAsia="Times New Roman" w:cs="Times New Roman"/>
          <w:szCs w:val="24"/>
        </w:rPr>
        <w:t>Όμως, όσον αφορά το ζήτημα της περίεργης –θα έλεγα εγώ- και έντονης αντίδρασης του εισηγητο</w:t>
      </w:r>
      <w:r>
        <w:rPr>
          <w:rFonts w:eastAsia="Times New Roman" w:cs="Times New Roman"/>
          <w:szCs w:val="24"/>
        </w:rPr>
        <w:t xml:space="preserve">ύ της Νέας Δημοκρατίας επί της προσωρινά αποσυρθείσας τροπολογίας, για την οποία έχουμε δηλώσει </w:t>
      </w:r>
      <w:r>
        <w:rPr>
          <w:rFonts w:eastAsia="Times New Roman" w:cs="Times New Roman"/>
          <w:szCs w:val="24"/>
        </w:rPr>
        <w:lastRenderedPageBreak/>
        <w:t xml:space="preserve">ότι θα επανέλθει, μας έκανε πάρα πολύ μεγάλη εντύπωση. Δεν μπορώ να καταλάβω για ποιον λόγο επιλέξατε σήμερα να σηκώσετε τους τόνους, </w:t>
      </w:r>
      <w:r>
        <w:rPr>
          <w:rFonts w:eastAsia="Times New Roman" w:cs="Times New Roman"/>
          <w:szCs w:val="24"/>
        </w:rPr>
        <w:t xml:space="preserve">εφόσον </w:t>
      </w:r>
      <w:r>
        <w:rPr>
          <w:rFonts w:eastAsia="Times New Roman" w:cs="Times New Roman"/>
          <w:szCs w:val="24"/>
        </w:rPr>
        <w:t>θα επανέλθει το ζήτ</w:t>
      </w:r>
      <w:r>
        <w:rPr>
          <w:rFonts w:eastAsia="Times New Roman" w:cs="Times New Roman"/>
          <w:szCs w:val="24"/>
        </w:rPr>
        <w:t xml:space="preserve">ημα. </w:t>
      </w:r>
    </w:p>
    <w:p w14:paraId="02972C92" w14:textId="77777777" w:rsidR="006C06AB" w:rsidRDefault="00CE48E0">
      <w:pPr>
        <w:spacing w:line="600" w:lineRule="auto"/>
        <w:ind w:firstLine="720"/>
        <w:contextualSpacing/>
        <w:jc w:val="both"/>
        <w:rPr>
          <w:rFonts w:eastAsia="Times New Roman" w:cs="Times New Roman"/>
          <w:szCs w:val="24"/>
        </w:rPr>
      </w:pPr>
      <w:r>
        <w:rPr>
          <w:rFonts w:eastAsia="Times New Roman" w:cs="Times New Roman"/>
          <w:szCs w:val="24"/>
        </w:rPr>
        <w:t>Όμως, θα ήθελα να πω το εξής: Η προστασία της εργασίας είναι μία αρχή, για την οποία νομίζω ότι η Κυβέρνησή μας έχει αποδείξει ότι είναι κεντρική και πρωτεύουσα. Προφανώς και με τον συνάδελφο του Κομμουνιστικού Κόμματος θα συμφωνήσω ότι αυτές οι θέσε</w:t>
      </w:r>
      <w:r>
        <w:rPr>
          <w:rFonts w:eastAsia="Times New Roman" w:cs="Times New Roman"/>
          <w:szCs w:val="24"/>
        </w:rPr>
        <w:t xml:space="preserve">ις εργασίας πρέπει να είναι μόνιμες, αορίστου διάρκειας, διότι κανείς δεν πρέπει να μπαίνει στον εκβιασμό όσον αφορά την εργασία του που είναι βασικό δικαίωμα αλλά είναι και ανάγκη του δημόσιου χώρου. </w:t>
      </w:r>
    </w:p>
    <w:p w14:paraId="02972C93" w14:textId="77777777" w:rsidR="006C06AB" w:rsidRDefault="00CE48E0">
      <w:pPr>
        <w:spacing w:line="600" w:lineRule="auto"/>
        <w:ind w:firstLine="720"/>
        <w:contextualSpacing/>
        <w:jc w:val="both"/>
        <w:rPr>
          <w:rFonts w:eastAsia="Times New Roman" w:cs="Times New Roman"/>
          <w:szCs w:val="24"/>
        </w:rPr>
      </w:pPr>
      <w:r>
        <w:rPr>
          <w:rFonts w:eastAsia="Times New Roman" w:cs="Times New Roman"/>
          <w:szCs w:val="24"/>
        </w:rPr>
        <w:t>Όμως, η έντονη αντίδραση στο να συζητήσουμε το θέμα τω</w:t>
      </w:r>
      <w:r>
        <w:rPr>
          <w:rFonts w:eastAsia="Times New Roman" w:cs="Times New Roman"/>
          <w:szCs w:val="24"/>
        </w:rPr>
        <w:t xml:space="preserve">ν συμβασιούχων κατ’ εμέ, κύριε συνάδελφε, σημαίνει ότι προτιμάτε τους εργολάβους καθαριότητας και προσπαθείτε σε κάθε στιγμή αυτό να το δείχνετε. </w:t>
      </w:r>
    </w:p>
    <w:p w14:paraId="02972C94" w14:textId="77777777" w:rsidR="006C06AB" w:rsidRDefault="00CE48E0">
      <w:pPr>
        <w:spacing w:line="600" w:lineRule="auto"/>
        <w:ind w:firstLine="720"/>
        <w:contextualSpacing/>
        <w:jc w:val="both"/>
        <w:rPr>
          <w:rFonts w:eastAsia="Times New Roman" w:cs="Times New Roman"/>
          <w:szCs w:val="24"/>
        </w:rPr>
      </w:pPr>
      <w:r>
        <w:rPr>
          <w:rFonts w:eastAsia="Times New Roman" w:cs="Times New Roman"/>
          <w:szCs w:val="24"/>
        </w:rPr>
        <w:t>Εμείς, λοιπόν, θέλουμε να σας το ξεκαθαρίσουμε αυτό. Μόνο με τις διαδικασίες του ΑΣΕΠ, μόνο με τη χρήση διαφα</w:t>
      </w:r>
      <w:r>
        <w:rPr>
          <w:rFonts w:eastAsia="Times New Roman" w:cs="Times New Roman"/>
          <w:szCs w:val="24"/>
        </w:rPr>
        <w:t xml:space="preserve">νών κριτηρίων, μόνο με τη θέσπιση, αν θέλετε, κανόνων διαφάνειας και ισονομίας των </w:t>
      </w:r>
      <w:r>
        <w:rPr>
          <w:rFonts w:eastAsia="Times New Roman" w:cs="Times New Roman"/>
          <w:szCs w:val="24"/>
        </w:rPr>
        <w:lastRenderedPageBreak/>
        <w:t>πολιτών και των υποψήφιων εργαζομένων θα συνεχίσουμε να ενισχύουμε τον χώρο της εργασίας, διότι δεν θέλουμε το δημόσιο να σπαταλά πόρους και να υποτιμά τον εργαζόμενο έναντι</w:t>
      </w:r>
      <w:r>
        <w:rPr>
          <w:rFonts w:eastAsia="Times New Roman" w:cs="Times New Roman"/>
          <w:szCs w:val="24"/>
        </w:rPr>
        <w:t xml:space="preserve"> εργολάβων με τους οποίους πιθανά είχατε καλύτερες σχέσεις. Είναι διαφορετική η προσέγγιση που έχουμε.</w:t>
      </w:r>
    </w:p>
    <w:p w14:paraId="02972C95" w14:textId="77777777" w:rsidR="006C06AB" w:rsidRDefault="00CE48E0">
      <w:pPr>
        <w:spacing w:line="600" w:lineRule="auto"/>
        <w:ind w:firstLine="720"/>
        <w:contextualSpacing/>
        <w:jc w:val="both"/>
        <w:rPr>
          <w:rFonts w:eastAsia="Times New Roman"/>
          <w:bCs/>
        </w:rPr>
      </w:pPr>
      <w:r>
        <w:rPr>
          <w:rFonts w:eastAsia="Times New Roman"/>
          <w:bCs/>
        </w:rPr>
        <w:t>(Στο σημείο αυτό κτυπάει το κουδούνι λήξεως του χρόνου ομιλίας του κυρίου Βουλευτή)</w:t>
      </w:r>
    </w:p>
    <w:p w14:paraId="02972C96" w14:textId="77777777" w:rsidR="006C06AB" w:rsidRDefault="00CE48E0">
      <w:pPr>
        <w:spacing w:line="600" w:lineRule="auto"/>
        <w:ind w:firstLine="720"/>
        <w:contextualSpacing/>
        <w:jc w:val="both"/>
        <w:rPr>
          <w:rFonts w:eastAsia="Times New Roman" w:cs="Times New Roman"/>
          <w:szCs w:val="24"/>
        </w:rPr>
      </w:pPr>
      <w:r>
        <w:rPr>
          <w:rFonts w:eastAsia="Times New Roman" w:cs="Times New Roman"/>
          <w:szCs w:val="24"/>
        </w:rPr>
        <w:t>Εμείς, όμως, επαναλαμβάνουμε ότι δεν θα βάλουμε από το παράθυρο κανέν</w:t>
      </w:r>
      <w:r>
        <w:rPr>
          <w:rFonts w:eastAsia="Times New Roman" w:cs="Times New Roman"/>
          <w:szCs w:val="24"/>
        </w:rPr>
        <w:t>α ρουσφετολογικό σύστημα, διότι έτσι και αλλιώς η πρόταση η οποία θα έρθει και ξέρω ότι ετοιμάζει το Υπουργείο -και ολοκληρώνω, κύριε Πρόεδρε- δεν αφορά εργαζόμενους που η Κυβέρνηση αυτή πήρε, αλλά ένα ευρύ φάσμα εργαζομένων με διαδικασία κριτηρίων και τήρ</w:t>
      </w:r>
      <w:r>
        <w:rPr>
          <w:rFonts w:eastAsia="Times New Roman" w:cs="Times New Roman"/>
          <w:szCs w:val="24"/>
        </w:rPr>
        <w:t>ηση των κανόνων του ΑΣΕΠ σε όλους τους φορείς και σε πάρα πολλούς φορείς της αυτοδιοίκησης, που προφανώς δεν ελέγχει το κυβερνών κόμμα και δεν θέλαμε ποτέ, γιατί δεν έχουμε αυτή τη σχέση ελέγχου με την αυτοδιοίκηση, σεβόμαστε την αυτονομία της. Θα έρθει να</w:t>
      </w:r>
      <w:r>
        <w:rPr>
          <w:rFonts w:eastAsia="Times New Roman" w:cs="Times New Roman"/>
          <w:szCs w:val="24"/>
        </w:rPr>
        <w:t xml:space="preserve"> συζητηθεί αυτή η πρόταση σε επόμενη διαδικασία.</w:t>
      </w:r>
    </w:p>
    <w:p w14:paraId="02972C97" w14:textId="77777777" w:rsidR="006C06AB" w:rsidRDefault="00CE48E0">
      <w:pPr>
        <w:spacing w:line="600" w:lineRule="auto"/>
        <w:ind w:firstLine="720"/>
        <w:contextualSpacing/>
        <w:jc w:val="both"/>
        <w:rPr>
          <w:rFonts w:eastAsia="Times New Roman" w:cs="Times New Roman"/>
          <w:szCs w:val="24"/>
        </w:rPr>
      </w:pPr>
      <w:r>
        <w:rPr>
          <w:rFonts w:eastAsia="Times New Roman" w:cs="Times New Roman"/>
          <w:szCs w:val="24"/>
        </w:rPr>
        <w:lastRenderedPageBreak/>
        <w:t>Άρα, μακριά από μας οτιδήποτε ρουσφετολογικό. Θυμίζουν το παρελθόν σας τέτοιοι όροι, τους ξέρετε καλά, τους χρησιμοποιήσατε. Σας τους χαρίζουμε. Εμείς είμαστε με τη μεριά της προστασίας της εργασίας, με κριτ</w:t>
      </w:r>
      <w:r>
        <w:rPr>
          <w:rFonts w:eastAsia="Times New Roman" w:cs="Times New Roman"/>
          <w:szCs w:val="24"/>
        </w:rPr>
        <w:t>ήρια και με ισονομία των πολιτών. Αυτό θα επανέλθει στην Ελλάδα, αυτό επανέρχεται με τη δική μας Κυβέρνηση. Θα έρθει, όμως, τροπολογία, θα το συζητήσουμε. Μην αγχώνεστε.</w:t>
      </w:r>
    </w:p>
    <w:p w14:paraId="02972C98" w14:textId="77777777" w:rsidR="006C06AB" w:rsidRDefault="00CE48E0">
      <w:pPr>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Ευχαριστώ.</w:t>
      </w:r>
    </w:p>
    <w:p w14:paraId="02972C99" w14:textId="77777777" w:rsidR="006C06AB" w:rsidRDefault="00CE48E0">
      <w:pPr>
        <w:spacing w:line="600" w:lineRule="auto"/>
        <w:ind w:firstLine="720"/>
        <w:contextualSpacing/>
        <w:jc w:val="both"/>
        <w:rPr>
          <w:rFonts w:eastAsia="Times New Roman" w:cs="Times New Roman"/>
          <w:szCs w:val="24"/>
        </w:rPr>
      </w:pPr>
      <w:r>
        <w:rPr>
          <w:rFonts w:eastAsia="Times New Roman" w:cs="Times New Roman"/>
          <w:szCs w:val="24"/>
        </w:rPr>
        <w:t>Ο κ. Θεοχαρόπουλος έχει τον λόγο.</w:t>
      </w:r>
    </w:p>
    <w:p w14:paraId="02972C9A" w14:textId="77777777" w:rsidR="006C06AB" w:rsidRDefault="00CE48E0">
      <w:pPr>
        <w:spacing w:line="600" w:lineRule="auto"/>
        <w:ind w:firstLine="720"/>
        <w:contextualSpacing/>
        <w:jc w:val="both"/>
        <w:rPr>
          <w:rFonts w:eastAsia="Times New Roman" w:cs="Times New Roman"/>
          <w:szCs w:val="24"/>
        </w:rPr>
      </w:pPr>
      <w:r>
        <w:rPr>
          <w:rFonts w:eastAsia="Times New Roman" w:cs="Times New Roman"/>
          <w:b/>
          <w:szCs w:val="24"/>
        </w:rPr>
        <w:t>ΓΕΩΡΓ</w:t>
      </w:r>
      <w:r>
        <w:rPr>
          <w:rFonts w:eastAsia="Times New Roman" w:cs="Times New Roman"/>
          <w:b/>
          <w:szCs w:val="24"/>
        </w:rPr>
        <w:t>ΙΟΣ ΓΕΩΡΓΑΝΤΑΣ:</w:t>
      </w:r>
      <w:r>
        <w:rPr>
          <w:rFonts w:eastAsia="Times New Roman" w:cs="Times New Roman"/>
          <w:szCs w:val="24"/>
        </w:rPr>
        <w:t xml:space="preserve"> Κύριε Πρόεδρε, θα μου δώσετε τον λόγο για μισό λεπτό;</w:t>
      </w:r>
    </w:p>
    <w:p w14:paraId="02972C9B" w14:textId="77777777" w:rsidR="006C06AB" w:rsidRDefault="00CE48E0">
      <w:pPr>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Μετά τον κ. Θεοχαρόπουλο.</w:t>
      </w:r>
    </w:p>
    <w:p w14:paraId="02972C9C" w14:textId="77777777" w:rsidR="006C06AB" w:rsidRDefault="00CE48E0">
      <w:pPr>
        <w:spacing w:line="600" w:lineRule="auto"/>
        <w:ind w:firstLine="720"/>
        <w:contextualSpacing/>
        <w:jc w:val="both"/>
        <w:rPr>
          <w:rFonts w:eastAsia="Times New Roman" w:cs="Times New Roman"/>
          <w:szCs w:val="24"/>
        </w:rPr>
      </w:pPr>
      <w:r>
        <w:rPr>
          <w:rFonts w:eastAsia="Times New Roman" w:cs="Times New Roman"/>
          <w:szCs w:val="24"/>
        </w:rPr>
        <w:t>Ορίστε, κύριε Θεοχαρόπουλε, σας ακούμε.</w:t>
      </w:r>
    </w:p>
    <w:p w14:paraId="02972C9D" w14:textId="77777777" w:rsidR="006C06AB" w:rsidRDefault="00CE48E0">
      <w:pPr>
        <w:spacing w:line="600" w:lineRule="auto"/>
        <w:ind w:firstLine="720"/>
        <w:contextualSpacing/>
        <w:jc w:val="both"/>
        <w:rPr>
          <w:rFonts w:eastAsia="Times New Roman" w:cs="Times New Roman"/>
          <w:szCs w:val="24"/>
        </w:rPr>
      </w:pPr>
      <w:r>
        <w:rPr>
          <w:rFonts w:eastAsia="Times New Roman" w:cs="Times New Roman"/>
          <w:b/>
          <w:szCs w:val="24"/>
        </w:rPr>
        <w:t>ΑΘΑΝΑΣΙΟΣ ΘΕΟΧΑΡΟΠΟΥΛΟΣ:</w:t>
      </w:r>
      <w:r>
        <w:rPr>
          <w:rFonts w:eastAsia="Times New Roman" w:cs="Times New Roman"/>
          <w:szCs w:val="24"/>
        </w:rPr>
        <w:t xml:space="preserve"> Κύριε Πρόεδρε, κύριοι Υπουργοί, δεν μπορώ παρά να στηλιτεύσ</w:t>
      </w:r>
      <w:r>
        <w:rPr>
          <w:rFonts w:eastAsia="Times New Roman" w:cs="Times New Roman"/>
          <w:szCs w:val="24"/>
        </w:rPr>
        <w:t>ω και εγώ αυτή τη διαδικασία -και θα το κάνουμε κάθε φορά- του θέματος των τροπολογιών, ιδίως στις κυρώσεις συμβάσεων.</w:t>
      </w:r>
    </w:p>
    <w:p w14:paraId="02972C9E" w14:textId="77777777" w:rsidR="006C06AB" w:rsidRDefault="00CE48E0">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Ακούσαμε πριν τον Κοινοβουλευτικό Εκπρόσωπο του ΣΥΡΙΖΑ να αναφέρει ότι πραγματικά υπάρχει ένα τεράστιο πρόβλημα εδώ πέρα και πρέπει να </w:t>
      </w:r>
      <w:r>
        <w:rPr>
          <w:rFonts w:eastAsia="Times New Roman" w:cs="Times New Roman"/>
          <w:szCs w:val="24"/>
        </w:rPr>
        <w:t>αλλάξει.</w:t>
      </w:r>
    </w:p>
    <w:p w14:paraId="02972C9F" w14:textId="77777777" w:rsidR="006C06AB" w:rsidRDefault="00CE48E0">
      <w:pPr>
        <w:spacing w:line="600" w:lineRule="auto"/>
        <w:ind w:firstLine="720"/>
        <w:contextualSpacing/>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Δεν είπα τεράστιο. Είπα ότι είναι ένα πρόβλημα το οποίο θα λύσουμε.</w:t>
      </w:r>
    </w:p>
    <w:p w14:paraId="02972CA0" w14:textId="77777777" w:rsidR="006C06AB" w:rsidRDefault="00CE48E0">
      <w:pPr>
        <w:spacing w:line="600" w:lineRule="auto"/>
        <w:ind w:firstLine="720"/>
        <w:contextualSpacing/>
        <w:jc w:val="both"/>
        <w:rPr>
          <w:rFonts w:eastAsia="Times New Roman" w:cs="Times New Roman"/>
          <w:szCs w:val="24"/>
        </w:rPr>
      </w:pPr>
      <w:r>
        <w:rPr>
          <w:rFonts w:eastAsia="Times New Roman" w:cs="Times New Roman"/>
          <w:b/>
          <w:szCs w:val="24"/>
        </w:rPr>
        <w:t>ΑΘΑΝΑΣΙΟΣ ΘΕΟΧΑΡΟΠΟΥΛΟΣ:</w:t>
      </w:r>
      <w:r>
        <w:rPr>
          <w:rFonts w:eastAsia="Times New Roman" w:cs="Times New Roman"/>
          <w:szCs w:val="24"/>
        </w:rPr>
        <w:t xml:space="preserve"> Όμως, δεν είστε έναν μήνα, δεν είστε δύο μήνες. Είκοσι μήνες κυβερνάτε, ΣΥΡΙΖΑ και Ανεξάρτητοι Έλληνες, και το συγκεκριμένο θέμα έχει χ</w:t>
      </w:r>
      <w:r>
        <w:rPr>
          <w:rFonts w:eastAsia="Times New Roman" w:cs="Times New Roman"/>
          <w:szCs w:val="24"/>
        </w:rPr>
        <w:t>ειροτερεύσει. Δεν έχει παραμείνει ίδιο, έχει χειροτερεύσει και πραγματικά δεν τιμά κανέναν εδώ μέσα να το συζητάμε σε κάθε κύρωση. Όσοι μας ακούν έχουν κουραστεί. Πρέπει κάτι να γίνει άμεσα και να ληφθούν πρωτοβουλίες.</w:t>
      </w:r>
    </w:p>
    <w:p w14:paraId="02972CA1" w14:textId="77777777" w:rsidR="006C06AB" w:rsidRDefault="00CE48E0">
      <w:pPr>
        <w:spacing w:line="600" w:lineRule="auto"/>
        <w:ind w:firstLine="720"/>
        <w:contextualSpacing/>
        <w:jc w:val="both"/>
        <w:rPr>
          <w:rFonts w:eastAsia="Times New Roman" w:cs="Times New Roman"/>
          <w:szCs w:val="24"/>
        </w:rPr>
      </w:pPr>
      <w:r>
        <w:rPr>
          <w:rFonts w:eastAsia="Times New Roman" w:cs="Times New Roman"/>
          <w:szCs w:val="24"/>
        </w:rPr>
        <w:t xml:space="preserve">Για τις συγκεκριμένες τροπολογίες οι </w:t>
      </w:r>
      <w:r>
        <w:rPr>
          <w:rFonts w:eastAsia="Times New Roman" w:cs="Times New Roman"/>
          <w:szCs w:val="24"/>
        </w:rPr>
        <w:t>οποίες έχουν έρθει σήμερα. Πρώτα-πρώτα, όσον αφορά στην τροπολογία 664, επειδή κάθε φορά διαβάζω ότι υπάρχει το θέμα της κινητικότητας, θα ήθελα να καλωσορίσω άλλη μια φορά την Κυβέρνηση και τον ΣΥΡΙΖΑ στον κόσμο της κινητικότητας. Το λέω αυτό μετά λόγου γ</w:t>
      </w:r>
      <w:r>
        <w:rPr>
          <w:rFonts w:eastAsia="Times New Roman" w:cs="Times New Roman"/>
          <w:szCs w:val="24"/>
        </w:rPr>
        <w:t>νώσεως. Την πολεμήσατε την κινητικότητα στην Αντιπολίτευση. Την πολεμήσατε τα έτη 2012-2013. Κάνατε καταλήψεις και λέγατε τότε ότι θα απολυθούν. Τότε δεν είχαν απολυθεί.</w:t>
      </w:r>
    </w:p>
    <w:p w14:paraId="02972CA2" w14:textId="77777777" w:rsidR="006C06AB" w:rsidRDefault="00CE48E0">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Η κινητικότητα διασφαλίζει ότι μπορούμε να έχουμε σε όλες τις υπηρεσίες τον κατάλληλο </w:t>
      </w:r>
      <w:r>
        <w:rPr>
          <w:rFonts w:eastAsia="Times New Roman" w:cs="Times New Roman"/>
          <w:szCs w:val="24"/>
        </w:rPr>
        <w:t>αριθμό ατόμων. Δεν μιλώ για τις απολύσεις, οι οποίες δεν λύνουν κανένα πρόβλημα και με τέτοιο ποσοστό ανεργίας θα πρέπει να σταματήσει και κάθε συζήτηση. Όμως, το θέμα της κινητικότητας το πολεμήσατε.</w:t>
      </w:r>
    </w:p>
    <w:p w14:paraId="02972CA3" w14:textId="77777777" w:rsidR="006C06AB" w:rsidRDefault="00CE48E0">
      <w:pPr>
        <w:spacing w:line="600" w:lineRule="auto"/>
        <w:ind w:firstLine="720"/>
        <w:contextualSpacing/>
        <w:jc w:val="both"/>
        <w:rPr>
          <w:rFonts w:eastAsia="Times New Roman" w:cs="Times New Roman"/>
          <w:szCs w:val="24"/>
        </w:rPr>
      </w:pPr>
      <w:r>
        <w:rPr>
          <w:rFonts w:eastAsia="Times New Roman" w:cs="Times New Roman"/>
          <w:szCs w:val="24"/>
        </w:rPr>
        <w:t>Σήμερα, λοιπόν, φέρνετε μια διάταξη, την τροπολογία 664</w:t>
      </w:r>
      <w:r>
        <w:rPr>
          <w:rFonts w:eastAsia="Times New Roman" w:cs="Times New Roman"/>
          <w:szCs w:val="24"/>
        </w:rPr>
        <w:t xml:space="preserve">, σε έναν κόσμο που έχει ήδη ταλαιπωρηθεί αρκετά. Είναι αλήθεια για τους επιτυχόντες του 1998. Θα αποφασίζει ο Υπουργός για την ανακατανομή τους. Βεβαίως, ο </w:t>
      </w:r>
      <w:proofErr w:type="spellStart"/>
      <w:r>
        <w:rPr>
          <w:rFonts w:eastAsia="Times New Roman" w:cs="Times New Roman"/>
          <w:szCs w:val="24"/>
        </w:rPr>
        <w:t>διοριστέος</w:t>
      </w:r>
      <w:proofErr w:type="spellEnd"/>
      <w:r>
        <w:rPr>
          <w:rFonts w:eastAsia="Times New Roman" w:cs="Times New Roman"/>
          <w:szCs w:val="24"/>
        </w:rPr>
        <w:t xml:space="preserve"> -και σωστά- θα αποδεχθεί τη νέα θέση διορισμού, αλλά διατηρεί το δικαίωμα διορισμού του </w:t>
      </w:r>
      <w:r>
        <w:rPr>
          <w:rFonts w:eastAsia="Times New Roman" w:cs="Times New Roman"/>
          <w:szCs w:val="24"/>
        </w:rPr>
        <w:t>στην αρχική θέση, όπως προβλέπεται, κατόπιν έκδοσης σχετικής απόφασης κατανομής του Υπουργού.</w:t>
      </w:r>
    </w:p>
    <w:p w14:paraId="02972CA4" w14:textId="77777777" w:rsidR="006C06AB" w:rsidRDefault="00CE48E0">
      <w:pPr>
        <w:spacing w:line="600" w:lineRule="auto"/>
        <w:ind w:firstLine="720"/>
        <w:contextualSpacing/>
        <w:jc w:val="both"/>
        <w:rPr>
          <w:rFonts w:eastAsia="Times New Roman" w:cs="Times New Roman"/>
          <w:szCs w:val="24"/>
        </w:rPr>
      </w:pPr>
      <w:r>
        <w:rPr>
          <w:rFonts w:eastAsia="Times New Roman" w:cs="Times New Roman"/>
          <w:szCs w:val="24"/>
        </w:rPr>
        <w:t>Δύο ερωτήματα</w:t>
      </w:r>
      <w:r>
        <w:rPr>
          <w:rFonts w:eastAsia="Times New Roman" w:cs="Times New Roman"/>
          <w:szCs w:val="24"/>
        </w:rPr>
        <w:t xml:space="preserve"> λοιπόν</w:t>
      </w:r>
      <w:r>
        <w:rPr>
          <w:rFonts w:eastAsia="Times New Roman" w:cs="Times New Roman"/>
          <w:szCs w:val="24"/>
        </w:rPr>
        <w:t>: Πρώτον, η διατήρηση του δικαιώματος διορισμού στην αρχική θέση εξαρτάται πάλι από απόφαση του Υπουργού, σύμφωνα με αυτά που διαβάζουμε. Δηλα</w:t>
      </w:r>
      <w:r>
        <w:rPr>
          <w:rFonts w:eastAsia="Times New Roman" w:cs="Times New Roman"/>
          <w:szCs w:val="24"/>
        </w:rPr>
        <w:t>δή, υπάρχει περίπτωση να μην κάνει αποδεκτό το αίτημα ο Υπουργός; Το ρωτάω για διευκρίνιση, για να καταλάβουμε αν αυτό το σύστημα είναι εθελοντικό ή υποχρεωτικό.</w:t>
      </w:r>
    </w:p>
    <w:p w14:paraId="02972CA5" w14:textId="77777777" w:rsidR="006C06AB" w:rsidRDefault="00CE48E0">
      <w:pPr>
        <w:spacing w:line="600" w:lineRule="auto"/>
        <w:ind w:firstLine="720"/>
        <w:contextualSpacing/>
        <w:jc w:val="both"/>
        <w:rPr>
          <w:rFonts w:eastAsia="Times New Roman" w:cs="Times New Roman"/>
          <w:szCs w:val="24"/>
        </w:rPr>
      </w:pPr>
      <w:r>
        <w:rPr>
          <w:rFonts w:eastAsia="Times New Roman" w:cs="Times New Roman"/>
          <w:szCs w:val="24"/>
        </w:rPr>
        <w:lastRenderedPageBreak/>
        <w:t>Το δεύτερο είναι το εξής: Κινδυνεύει αυτό το δικαίωμα από άλλη διάταξη της τροπολογίας, σύμφων</w:t>
      </w:r>
      <w:r>
        <w:rPr>
          <w:rFonts w:eastAsia="Times New Roman" w:cs="Times New Roman"/>
          <w:szCs w:val="24"/>
        </w:rPr>
        <w:t>α με την οποία απαιτείται απόφαση κατανομής και για τις περιπτώσεις όπου το ΑΣΕΠ διαθέτει με απόφασή του επόμενο κατά σειρά στον πίνακα επιτυχίας υποψήφιο;</w:t>
      </w:r>
    </w:p>
    <w:p w14:paraId="02972CA6" w14:textId="77777777" w:rsidR="006C06AB" w:rsidRDefault="00CE48E0">
      <w:pPr>
        <w:spacing w:line="600" w:lineRule="auto"/>
        <w:ind w:firstLine="720"/>
        <w:contextualSpacing/>
        <w:jc w:val="both"/>
        <w:rPr>
          <w:rFonts w:eastAsia="Times New Roman" w:cs="Times New Roman"/>
          <w:szCs w:val="24"/>
        </w:rPr>
      </w:pPr>
      <w:r>
        <w:rPr>
          <w:rFonts w:eastAsia="Times New Roman" w:cs="Times New Roman"/>
          <w:szCs w:val="24"/>
        </w:rPr>
        <w:t>Όσον αφορά στην τροπολογία 665 και το ζήτημα των εμπειρογνωμόνων, δεν υπάρχει αμφιβολία ότι πολλοί ε</w:t>
      </w:r>
      <w:r>
        <w:rPr>
          <w:rFonts w:eastAsia="Times New Roman" w:cs="Times New Roman"/>
          <w:szCs w:val="24"/>
        </w:rPr>
        <w:t>μπειρογνώμονες οι οποίοι ήδη θητεύουν είναι άξιοι να παραμείνουν στη θέση τους, όπως και άλλοι μπορεί να είναι πολύ καλύτεροι και να ανοίξουν αυτή τη διαδικασία. Αναφέρεται μέσα στην αιτιολογική έκθεση ότι θα κινδύνευε η διαρκής και ενεργή συμμετοχή από τη</w:t>
      </w:r>
      <w:r>
        <w:rPr>
          <w:rFonts w:eastAsia="Times New Roman" w:cs="Times New Roman"/>
          <w:szCs w:val="24"/>
        </w:rPr>
        <w:t xml:space="preserve"> μη παράταση της θητείας των εμπειρογνωμόνων. Αναφέρεστε στην Ευρωπαϊκή Επιτροπή, η οποία θέλω να πω ακριβώς τι αναφέρει στην παράγραφο 5, ότι κατ’ εξαίρεση και με αίτημα της ενδιαφερόμενης Γενικής Διεύθυνσης και όταν αυτό δικαιολογείται από το συμφέρον τη</w:t>
      </w:r>
      <w:r>
        <w:rPr>
          <w:rFonts w:eastAsia="Times New Roman" w:cs="Times New Roman"/>
          <w:szCs w:val="24"/>
        </w:rPr>
        <w:t xml:space="preserve">ς υπηρεσίας, μπορεί να επιτρέψει μια ή περισσότερες παρατάσεις απόσπασης για ανώτατο διάστημα δύο πρόσφατων ετών από τέλος της τετραετίας. Διότι εδώ πάτε πάνω </w:t>
      </w:r>
      <w:r>
        <w:rPr>
          <w:rFonts w:eastAsia="Times New Roman" w:cs="Times New Roman"/>
          <w:szCs w:val="24"/>
        </w:rPr>
        <w:lastRenderedPageBreak/>
        <w:t>από το τέλος της τετραετίας για δύο έτη. Συνεπώς, θα πρέπει αυτό το θέμα, επιτέλους, να το αντιμε</w:t>
      </w:r>
      <w:r>
        <w:rPr>
          <w:rFonts w:eastAsia="Times New Roman" w:cs="Times New Roman"/>
          <w:szCs w:val="24"/>
        </w:rPr>
        <w:t>τωπίσουμε και συνολικά.</w:t>
      </w:r>
    </w:p>
    <w:p w14:paraId="02972CA7" w14:textId="77777777" w:rsidR="006C06AB" w:rsidRDefault="00CE48E0">
      <w:pPr>
        <w:spacing w:line="600" w:lineRule="auto"/>
        <w:ind w:firstLine="720"/>
        <w:contextualSpacing/>
        <w:jc w:val="both"/>
        <w:rPr>
          <w:rFonts w:eastAsia="Times New Roman" w:cs="Times New Roman"/>
          <w:szCs w:val="24"/>
        </w:rPr>
      </w:pPr>
      <w:r>
        <w:rPr>
          <w:rFonts w:eastAsia="Times New Roman" w:cs="Times New Roman"/>
          <w:szCs w:val="24"/>
        </w:rPr>
        <w:t>Όσον αφορά στην τροπολογία 666, βεβαίως, είναι θετική και ανθρωπιστικού περιεχομένου και, όπως είπαμε προηγουμένως και με τον εισηγητή, εμείς θα τη στηρίξουμε.</w:t>
      </w:r>
    </w:p>
    <w:p w14:paraId="02972CA8" w14:textId="77777777" w:rsidR="006C06AB" w:rsidRDefault="00CE48E0">
      <w:pPr>
        <w:spacing w:line="600" w:lineRule="auto"/>
        <w:ind w:firstLine="720"/>
        <w:contextualSpacing/>
        <w:jc w:val="both"/>
        <w:rPr>
          <w:rFonts w:eastAsia="Times New Roman"/>
          <w:szCs w:val="24"/>
        </w:rPr>
      </w:pPr>
      <w:r>
        <w:rPr>
          <w:rFonts w:eastAsia="Times New Roman"/>
          <w:szCs w:val="24"/>
        </w:rPr>
        <w:t>Τέλος, για την τροπολογία 669 που αποσύρατε, υπάρχει ένα συγκεκριμένο πρ</w:t>
      </w:r>
      <w:r>
        <w:rPr>
          <w:rFonts w:eastAsia="Times New Roman"/>
          <w:szCs w:val="24"/>
        </w:rPr>
        <w:t>όβλημα εδώ, ανθρώπων που δουλεύουν και λήγει η θητεία τους και πρέπει να επιλυθεί. Εμείς, η Κοινοβουλευτική Ομάδα της Δημοκρατικής Συμπαράταξης, έχουμε φέρει συγκεκριμένη ρύθμιση για να λυθεί αυτό το θέμα μόνο για αυτούς τους ΟΤΑ, γι’ αυτούς τους ανθρώπους</w:t>
      </w:r>
      <w:r>
        <w:rPr>
          <w:rFonts w:eastAsia="Times New Roman"/>
          <w:szCs w:val="24"/>
        </w:rPr>
        <w:t>. Εσείς το επεκτείνετε στα νομικά πρόσωπα και τώρα, από ό,τι καταλαβαίνουμε, θέλετε να το επεκτείνετε και σε άλλες ειδικότητες. Να λυθεί το συγκεκριμένο πρόβλημα, το οποίο έχουμε ζητήσει γι’ αυτούς τους ανθρώπους και να μην μπουν άλλα ζητήματα, που θα κάνο</w:t>
      </w:r>
      <w:r>
        <w:rPr>
          <w:rFonts w:eastAsia="Times New Roman"/>
          <w:szCs w:val="24"/>
        </w:rPr>
        <w:t>υν πολύ πιο δύσκολη την επίλυση αυτού καθαυτού του προβλήματος.</w:t>
      </w:r>
    </w:p>
    <w:p w14:paraId="02972CA9" w14:textId="77777777" w:rsidR="006C06AB" w:rsidRDefault="00CE48E0">
      <w:pPr>
        <w:spacing w:line="600" w:lineRule="auto"/>
        <w:ind w:firstLine="720"/>
        <w:contextualSpacing/>
        <w:jc w:val="both"/>
        <w:rPr>
          <w:rFonts w:eastAsia="Times New Roman"/>
          <w:szCs w:val="24"/>
        </w:rPr>
      </w:pPr>
      <w:r>
        <w:rPr>
          <w:rFonts w:eastAsia="Times New Roman"/>
          <w:szCs w:val="24"/>
        </w:rPr>
        <w:t>Σας ευχαριστώ.</w:t>
      </w:r>
    </w:p>
    <w:p w14:paraId="02972CAA" w14:textId="77777777" w:rsidR="006C06AB" w:rsidRDefault="00CE48E0">
      <w:pPr>
        <w:spacing w:line="600" w:lineRule="auto"/>
        <w:ind w:firstLine="720"/>
        <w:contextualSpacing/>
        <w:jc w:val="both"/>
        <w:rPr>
          <w:rFonts w:eastAsia="Times New Roman"/>
          <w:szCs w:val="24"/>
        </w:rPr>
      </w:pPr>
      <w:r>
        <w:rPr>
          <w:rFonts w:eastAsia="Times New Roman"/>
          <w:b/>
          <w:szCs w:val="24"/>
        </w:rPr>
        <w:lastRenderedPageBreak/>
        <w:t>ΠΡΟΕΔΡΕΥΩΝ (Δημήτριος Κρεμαστινός):</w:t>
      </w:r>
      <w:r>
        <w:rPr>
          <w:rFonts w:eastAsia="Times New Roman"/>
          <w:szCs w:val="24"/>
        </w:rPr>
        <w:t xml:space="preserve"> Σας ευχαριστώ.</w:t>
      </w:r>
    </w:p>
    <w:p w14:paraId="02972CAB" w14:textId="77777777" w:rsidR="006C06AB" w:rsidRDefault="00CE48E0">
      <w:pPr>
        <w:spacing w:line="600" w:lineRule="auto"/>
        <w:ind w:firstLine="720"/>
        <w:contextualSpacing/>
        <w:jc w:val="both"/>
        <w:rPr>
          <w:rFonts w:eastAsia="Times New Roman"/>
          <w:szCs w:val="24"/>
        </w:rPr>
      </w:pPr>
      <w:r>
        <w:rPr>
          <w:rFonts w:eastAsia="Times New Roman"/>
          <w:szCs w:val="24"/>
        </w:rPr>
        <w:t xml:space="preserve">Κύριε </w:t>
      </w:r>
      <w:proofErr w:type="spellStart"/>
      <w:r>
        <w:rPr>
          <w:rFonts w:eastAsia="Times New Roman"/>
          <w:szCs w:val="24"/>
        </w:rPr>
        <w:t>Βρούτση</w:t>
      </w:r>
      <w:proofErr w:type="spellEnd"/>
      <w:r>
        <w:rPr>
          <w:rFonts w:eastAsia="Times New Roman"/>
          <w:szCs w:val="24"/>
        </w:rPr>
        <w:t xml:space="preserve"> έχετε τον λόγο.</w:t>
      </w:r>
    </w:p>
    <w:p w14:paraId="02972CAC" w14:textId="77777777" w:rsidR="006C06AB" w:rsidRDefault="00CE48E0">
      <w:pPr>
        <w:spacing w:line="600" w:lineRule="auto"/>
        <w:ind w:firstLine="720"/>
        <w:contextualSpacing/>
        <w:jc w:val="both"/>
        <w:rPr>
          <w:rFonts w:eastAsia="Times New Roman"/>
          <w:szCs w:val="24"/>
        </w:rPr>
      </w:pPr>
      <w:r>
        <w:rPr>
          <w:rFonts w:eastAsia="Times New Roman"/>
          <w:b/>
          <w:szCs w:val="24"/>
        </w:rPr>
        <w:t>ΙΩΑΝΝΗΣ ΒΡΟΥΤΣΗΣ:</w:t>
      </w:r>
      <w:r>
        <w:rPr>
          <w:rFonts w:eastAsia="Times New Roman"/>
          <w:szCs w:val="24"/>
        </w:rPr>
        <w:t xml:space="preserve"> Κύριε Πρόεδρε, θα μιλήσω για δύο λεπτά μόνο.</w:t>
      </w:r>
    </w:p>
    <w:p w14:paraId="02972CAD" w14:textId="77777777" w:rsidR="006C06AB" w:rsidRDefault="00CE48E0">
      <w:pPr>
        <w:spacing w:line="600" w:lineRule="auto"/>
        <w:ind w:firstLine="720"/>
        <w:contextualSpacing/>
        <w:jc w:val="both"/>
        <w:rPr>
          <w:rFonts w:eastAsia="Times New Roman"/>
          <w:szCs w:val="24"/>
        </w:rPr>
      </w:pPr>
      <w:r>
        <w:rPr>
          <w:rFonts w:eastAsia="Times New Roman"/>
          <w:szCs w:val="24"/>
        </w:rPr>
        <w:t xml:space="preserve">Κύριε Πρόεδρε, θέλω να συμφωνήσω </w:t>
      </w:r>
      <w:r>
        <w:rPr>
          <w:rFonts w:eastAsia="Times New Roman"/>
          <w:szCs w:val="24"/>
        </w:rPr>
        <w:t>κι εγώ ότι δεν είναι η παρούσα στιγμή και η ώρα που θα συζητήσουμε για τη συγκεκριμένη τροπολογία, η οποία αποσύρθηκε. Θέλω να πω, όμως, επειδή τοποθετήθηκε ο Κοινοβουλευτικός Εκπρόσωπος του ΣΥΡΙΖΑ μερικά πράγματα.</w:t>
      </w:r>
    </w:p>
    <w:p w14:paraId="02972CAE" w14:textId="77777777" w:rsidR="006C06AB" w:rsidRDefault="00CE48E0">
      <w:pPr>
        <w:spacing w:line="600" w:lineRule="auto"/>
        <w:ind w:firstLine="720"/>
        <w:contextualSpacing/>
        <w:jc w:val="both"/>
        <w:rPr>
          <w:rFonts w:eastAsia="Times New Roman"/>
          <w:szCs w:val="24"/>
        </w:rPr>
      </w:pPr>
      <w:r>
        <w:rPr>
          <w:rFonts w:eastAsia="Times New Roman"/>
          <w:szCs w:val="24"/>
        </w:rPr>
        <w:t>Πρώτον, να θυμίσω ότι σε λίγο ο ΣΥΡΙΖΑ, ω</w:t>
      </w:r>
      <w:r>
        <w:rPr>
          <w:rFonts w:eastAsia="Times New Roman"/>
          <w:szCs w:val="24"/>
        </w:rPr>
        <w:t>ς Κυβέρνηση, θα κλείσει δύο χρόνια. Μετά από αυτά τα δύο χρόνια, κύριε Πρόεδρε, θεωρώ υποκριτικό ως προκλητικό, γιατί πλέον μιλάμε με πραγματικά γεγονότα, να λέει ο ΣΥΡΙΖΑ ότι ταυτίζεται με το συμφέρον των εργαζομένων. Πλέον αποδείχτηκε πλήρως, σε όλες τις</w:t>
      </w:r>
      <w:r>
        <w:rPr>
          <w:rFonts w:eastAsia="Times New Roman"/>
          <w:szCs w:val="24"/>
        </w:rPr>
        <w:t xml:space="preserve"> εκφάνσεις, ότι ο ΣΥΡΙΖΑ δεν είναι με τους εργαζόμενους, αλλά χρησιμοποιεί τους εργαζόμενους. Τους χρησιμοποίησε πριν από δύο χρόνια, στη μεγάλη πολιτική εξαπάτηση, για να αντλήσει ψήφους, με </w:t>
      </w:r>
      <w:r>
        <w:rPr>
          <w:rFonts w:eastAsia="Times New Roman"/>
          <w:szCs w:val="24"/>
        </w:rPr>
        <w:lastRenderedPageBreak/>
        <w:t>το περίφημο 751 του κατώτατου μισθού προς όλους τους εργαζόμενου</w:t>
      </w:r>
      <w:r>
        <w:rPr>
          <w:rFonts w:eastAsia="Times New Roman"/>
          <w:szCs w:val="24"/>
        </w:rPr>
        <w:t xml:space="preserve">ς και με κάτι χειρότερο, το οποίο έχει ξεχαστεί. </w:t>
      </w:r>
    </w:p>
    <w:p w14:paraId="02972CAF" w14:textId="77777777" w:rsidR="006C06AB" w:rsidRDefault="00CE48E0">
      <w:pPr>
        <w:spacing w:line="600" w:lineRule="auto"/>
        <w:ind w:firstLine="720"/>
        <w:contextualSpacing/>
        <w:jc w:val="both"/>
        <w:rPr>
          <w:rFonts w:eastAsia="Times New Roman"/>
          <w:szCs w:val="24"/>
        </w:rPr>
      </w:pPr>
      <w:r>
        <w:rPr>
          <w:rFonts w:eastAsia="Times New Roman"/>
          <w:szCs w:val="24"/>
        </w:rPr>
        <w:t>Την περίοδο εκείνη ο ΣΥΡΙΖΑ υποσχόταν, με τα κορυφαία στελέχη, από την πλατεία Συντάγματος, ότι δεν θα υπάρχουν ευέλικτες μορφές απασχόλησης. Έλεγε παντού ότι θα υπάρχει πλήρης απασχόληση και πως κάθε εργαζ</w:t>
      </w:r>
      <w:r>
        <w:rPr>
          <w:rFonts w:eastAsia="Times New Roman"/>
          <w:szCs w:val="24"/>
        </w:rPr>
        <w:t xml:space="preserve">όμενος θα είναι σε πλήρη απασχόληση. Και δυστυχώς για τον ΣΥΡΙΖΑ, επικαλείται την </w:t>
      </w:r>
      <w:r>
        <w:rPr>
          <w:rFonts w:eastAsia="Times New Roman"/>
          <w:szCs w:val="24"/>
        </w:rPr>
        <w:t>«</w:t>
      </w:r>
      <w:r>
        <w:rPr>
          <w:rFonts w:eastAsia="Times New Roman"/>
          <w:szCs w:val="24"/>
        </w:rPr>
        <w:t>ΕΡΓΑΝΗ</w:t>
      </w:r>
      <w:r>
        <w:rPr>
          <w:rFonts w:eastAsia="Times New Roman"/>
          <w:szCs w:val="24"/>
        </w:rPr>
        <w:t>»</w:t>
      </w:r>
      <w:r>
        <w:rPr>
          <w:rFonts w:eastAsia="Times New Roman"/>
          <w:szCs w:val="24"/>
        </w:rPr>
        <w:t xml:space="preserve">, δημιούργημά μου ως Υπουργού, που τότε την έλεγε «μονταζιέρα», η οποία απέδειξε ότι για πρώτη φορά τα δύο τελευταία χρόνια στην ιστορία της αγοράς εργασίας, το 2015 </w:t>
      </w:r>
      <w:r>
        <w:rPr>
          <w:rFonts w:eastAsia="Times New Roman"/>
          <w:szCs w:val="24"/>
        </w:rPr>
        <w:t xml:space="preserve">και το 2016, δηλαδή τα χρόνια που κυβερνάει ο ΣΥΡΙΖΑ, έγινε η μεγαλύτερη, η πιο αρνητική ανατροπή στην αγορά εργασίας, εναντίον των εργαζομένων. Οι ευέλικτες μορφές απασχόλησης πέρασαν την πλήρη απασχόληση. </w:t>
      </w:r>
    </w:p>
    <w:p w14:paraId="02972CB0" w14:textId="77777777" w:rsidR="006C06AB" w:rsidRDefault="00CE48E0">
      <w:pPr>
        <w:spacing w:line="600" w:lineRule="auto"/>
        <w:ind w:firstLine="720"/>
        <w:contextualSpacing/>
        <w:jc w:val="both"/>
        <w:rPr>
          <w:rFonts w:eastAsia="Times New Roman"/>
          <w:szCs w:val="24"/>
        </w:rPr>
      </w:pPr>
      <w:r>
        <w:rPr>
          <w:rFonts w:eastAsia="Times New Roman"/>
          <w:szCs w:val="24"/>
        </w:rPr>
        <w:t>Και να ξεκαθαρίσω κάτι, κανείς δεν είναι αντίθετ</w:t>
      </w:r>
      <w:r>
        <w:rPr>
          <w:rFonts w:eastAsia="Times New Roman"/>
          <w:szCs w:val="24"/>
        </w:rPr>
        <w:t>ος με την καλή…</w:t>
      </w:r>
    </w:p>
    <w:p w14:paraId="02972CB1" w14:textId="77777777" w:rsidR="006C06AB" w:rsidRDefault="00CE48E0">
      <w:pPr>
        <w:spacing w:line="600" w:lineRule="auto"/>
        <w:ind w:firstLine="720"/>
        <w:contextualSpacing/>
        <w:jc w:val="both"/>
        <w:rPr>
          <w:rFonts w:eastAsia="Times New Roman"/>
          <w:szCs w:val="24"/>
        </w:rPr>
      </w:pPr>
      <w:r>
        <w:rPr>
          <w:rFonts w:eastAsia="Times New Roman"/>
          <w:b/>
          <w:szCs w:val="24"/>
        </w:rPr>
        <w:t xml:space="preserve">ΣΩΚΡΑΤΗΣ ΒΑΡΔΑΚΗΣ: </w:t>
      </w:r>
      <w:r>
        <w:rPr>
          <w:rFonts w:eastAsia="Times New Roman"/>
          <w:szCs w:val="24"/>
        </w:rPr>
        <w:t>Ποιανού δημιούργημα ήταν αυτό, οι ευέλικτες μορφές;</w:t>
      </w:r>
    </w:p>
    <w:p w14:paraId="02972CB2" w14:textId="77777777" w:rsidR="006C06AB" w:rsidRDefault="00CE48E0">
      <w:pPr>
        <w:spacing w:line="600" w:lineRule="auto"/>
        <w:ind w:firstLine="720"/>
        <w:contextualSpacing/>
        <w:jc w:val="both"/>
        <w:rPr>
          <w:rFonts w:eastAsia="Times New Roman"/>
          <w:szCs w:val="24"/>
        </w:rPr>
      </w:pPr>
      <w:r>
        <w:rPr>
          <w:rFonts w:eastAsia="Times New Roman"/>
          <w:b/>
          <w:szCs w:val="24"/>
        </w:rPr>
        <w:lastRenderedPageBreak/>
        <w:t>ΙΩΑΝΝΗΣ ΒΡΟΥΤΣΗΣ:</w:t>
      </w:r>
      <w:r>
        <w:rPr>
          <w:rFonts w:eastAsia="Times New Roman"/>
          <w:szCs w:val="24"/>
        </w:rPr>
        <w:t xml:space="preserve"> Δυο λεπτά, για να το ξεκαθαρίσουμε. Ακούω ένσταση από την πλευρά του ΣΥΡΙΖΑ για τις ευέλικτες μορφές. Είναι ένα πραγματικό γεγονός. Οι ευέλικτες μορφές</w:t>
      </w:r>
      <w:r>
        <w:rPr>
          <w:rFonts w:eastAsia="Times New Roman"/>
          <w:szCs w:val="24"/>
        </w:rPr>
        <w:t xml:space="preserve"> απασχόλησης υπάρχουν και συνυπάρχουν μέσα σε κάθε αναπτυσσόμενη κοινωνία. Όμως, το μέτρο μέσα στο οποίο μπορεί να κινηθεί μια κοινωνία στην αγορά εργασίας είναι προσδιορισμένο. Εσείς καταρρίψατε κάθε ρεκόρ. Οι ευέλικτες μορφές ξεπέρασαν τις σταθερές μορφέ</w:t>
      </w:r>
      <w:r>
        <w:rPr>
          <w:rFonts w:eastAsia="Times New Roman"/>
          <w:szCs w:val="24"/>
        </w:rPr>
        <w:t xml:space="preserve">ς απασχόλησης. Αυτό είναι το ρεκόρ του ΣΥΡΙΖΑ. </w:t>
      </w:r>
    </w:p>
    <w:p w14:paraId="02972CB3" w14:textId="77777777" w:rsidR="006C06AB" w:rsidRDefault="00CE48E0">
      <w:pPr>
        <w:spacing w:line="600" w:lineRule="auto"/>
        <w:ind w:firstLine="720"/>
        <w:contextualSpacing/>
        <w:jc w:val="both"/>
        <w:rPr>
          <w:rFonts w:eastAsia="Times New Roman"/>
          <w:szCs w:val="24"/>
        </w:rPr>
      </w:pPr>
      <w:r>
        <w:rPr>
          <w:rFonts w:eastAsia="Times New Roman"/>
          <w:szCs w:val="24"/>
        </w:rPr>
        <w:t xml:space="preserve">Πάω τώρα στην ουσία. Κύριε Πρόεδρε, είμαστε υπέρ του ΑΣΕΠ. Λογικές που καταστρατηγούν τον ΑΣΕΠ και έρχονται με λογική κομματικής πελατείας, μας έβρισκαν, μας βρίσκουν και θα μας βρίσκουν αντίθετους. Δεν θέλω </w:t>
      </w:r>
      <w:r>
        <w:rPr>
          <w:rFonts w:eastAsia="Times New Roman"/>
          <w:szCs w:val="24"/>
        </w:rPr>
        <w:t xml:space="preserve">να πω περισσότερα. Θα περιμένω να έλθει η διάταξη που είπε ο Υπουργός, την οποία θα αντιμετωπίσουμε σαν διάταξη που θα είναι μέσα σε νομοσχέδιο του Υπουργείου Εργασίας. </w:t>
      </w:r>
    </w:p>
    <w:p w14:paraId="02972CB4" w14:textId="77777777" w:rsidR="006C06AB" w:rsidRDefault="00CE48E0">
      <w:pPr>
        <w:spacing w:line="600" w:lineRule="auto"/>
        <w:ind w:firstLine="720"/>
        <w:contextualSpacing/>
        <w:jc w:val="both"/>
        <w:rPr>
          <w:rFonts w:eastAsia="Times New Roman"/>
          <w:szCs w:val="24"/>
        </w:rPr>
      </w:pPr>
      <w:r>
        <w:rPr>
          <w:rFonts w:eastAsia="Times New Roman"/>
          <w:szCs w:val="24"/>
        </w:rPr>
        <w:lastRenderedPageBreak/>
        <w:t>Προσέξτε, ακούω ότι σε αυτό το νομοσχέδιο του Υπουργείου Εργασίας πιθανόν να έλθει η κ</w:t>
      </w:r>
      <w:r>
        <w:rPr>
          <w:rFonts w:eastAsia="Times New Roman"/>
          <w:szCs w:val="24"/>
        </w:rPr>
        <w:t>ατάργηση του μεταβατικού ευνοϊκού πλαισίου για δικηγόρους, γιατρούς, μηχανικούς, ελεύθερους επαγγελματίες, που δεσμεύτηκε ο ίδιος Πρωθυπουργός, για τις ασφαλιστικές εισφορές. Προσέξτε, λοιπόν, κύριοι Βουλευτές του ΣΥΡΙΖΑ μην πέσετε στην παγίδα να φέρετε τέ</w:t>
      </w:r>
      <w:r>
        <w:rPr>
          <w:rFonts w:eastAsia="Times New Roman"/>
          <w:szCs w:val="24"/>
        </w:rPr>
        <w:t>τοια διάταξη στη Βουλή. Θα εκτεθείτε για ακόμα μία φορά.</w:t>
      </w:r>
    </w:p>
    <w:p w14:paraId="02972CB5" w14:textId="77777777" w:rsidR="006C06AB" w:rsidRDefault="00CE48E0">
      <w:pPr>
        <w:spacing w:line="600" w:lineRule="auto"/>
        <w:ind w:firstLine="720"/>
        <w:contextualSpacing/>
        <w:jc w:val="both"/>
        <w:rPr>
          <w:rFonts w:eastAsia="Times New Roman"/>
          <w:szCs w:val="24"/>
        </w:rPr>
      </w:pPr>
      <w:r>
        <w:rPr>
          <w:rFonts w:eastAsia="Times New Roman"/>
          <w:szCs w:val="24"/>
        </w:rPr>
        <w:t>Ευχαριστώ.</w:t>
      </w:r>
    </w:p>
    <w:p w14:paraId="02972CB6" w14:textId="77777777" w:rsidR="006C06AB" w:rsidRDefault="00CE48E0">
      <w:pPr>
        <w:spacing w:line="600" w:lineRule="auto"/>
        <w:ind w:firstLine="720"/>
        <w:contextualSpacing/>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Ευχαριστώ, κύριε </w:t>
      </w:r>
      <w:proofErr w:type="spellStart"/>
      <w:r>
        <w:rPr>
          <w:rFonts w:eastAsia="Times New Roman"/>
          <w:szCs w:val="24"/>
        </w:rPr>
        <w:t>Βρούτση</w:t>
      </w:r>
      <w:proofErr w:type="spellEnd"/>
      <w:r>
        <w:rPr>
          <w:rFonts w:eastAsia="Times New Roman"/>
          <w:szCs w:val="24"/>
        </w:rPr>
        <w:t>.</w:t>
      </w:r>
    </w:p>
    <w:p w14:paraId="02972CB7" w14:textId="77777777" w:rsidR="006C06AB" w:rsidRDefault="00CE48E0">
      <w:pPr>
        <w:spacing w:line="600" w:lineRule="auto"/>
        <w:ind w:firstLine="720"/>
        <w:contextualSpacing/>
        <w:jc w:val="both"/>
        <w:rPr>
          <w:rFonts w:eastAsia="Times New Roman"/>
          <w:szCs w:val="24"/>
        </w:rPr>
      </w:pPr>
      <w:r>
        <w:rPr>
          <w:rFonts w:eastAsia="Times New Roman"/>
          <w:b/>
          <w:szCs w:val="24"/>
        </w:rPr>
        <w:t xml:space="preserve">ΒΑΣΙΛΕΙΟΣ ΚΕΓΚΕΡΟΓΛΟΥ: </w:t>
      </w:r>
      <w:r>
        <w:rPr>
          <w:rFonts w:eastAsia="Times New Roman"/>
          <w:szCs w:val="24"/>
        </w:rPr>
        <w:t>Κύριε Πρόεδρε, μπορώ να έχω τον λόγο;</w:t>
      </w:r>
    </w:p>
    <w:p w14:paraId="02972CB8" w14:textId="77777777" w:rsidR="006C06AB" w:rsidRDefault="00CE48E0">
      <w:pPr>
        <w:spacing w:line="600" w:lineRule="auto"/>
        <w:ind w:firstLine="720"/>
        <w:contextualSpacing/>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 xml:space="preserve">Παρακαλώ, τι θέλετε κύριε </w:t>
      </w:r>
      <w:proofErr w:type="spellStart"/>
      <w:r>
        <w:rPr>
          <w:rFonts w:eastAsia="Times New Roman"/>
          <w:szCs w:val="24"/>
        </w:rPr>
        <w:t>Κεγ</w:t>
      </w:r>
      <w:r>
        <w:rPr>
          <w:rFonts w:eastAsia="Times New Roman"/>
          <w:szCs w:val="24"/>
        </w:rPr>
        <w:t>κέρογλου</w:t>
      </w:r>
      <w:proofErr w:type="spellEnd"/>
      <w:r>
        <w:rPr>
          <w:rFonts w:eastAsia="Times New Roman"/>
          <w:szCs w:val="24"/>
        </w:rPr>
        <w:t>;</w:t>
      </w:r>
    </w:p>
    <w:p w14:paraId="02972CB9" w14:textId="77777777" w:rsidR="006C06AB" w:rsidRDefault="00CE48E0">
      <w:pPr>
        <w:spacing w:line="600" w:lineRule="auto"/>
        <w:ind w:firstLine="720"/>
        <w:contextualSpacing/>
        <w:jc w:val="both"/>
        <w:rPr>
          <w:rFonts w:eastAsia="Times New Roman"/>
          <w:szCs w:val="24"/>
        </w:rPr>
      </w:pPr>
      <w:r>
        <w:rPr>
          <w:rFonts w:eastAsia="Times New Roman"/>
          <w:b/>
          <w:szCs w:val="24"/>
        </w:rPr>
        <w:t xml:space="preserve">ΒΑΣΙΛΕΙΟΣ ΚΕΓΚΕΡΟΓΛΟΥ: </w:t>
      </w:r>
      <w:r>
        <w:rPr>
          <w:rFonts w:eastAsia="Times New Roman"/>
          <w:szCs w:val="24"/>
        </w:rPr>
        <w:t>Θα ήθελα μια μονόλεπτη τοποθέτηση.</w:t>
      </w:r>
    </w:p>
    <w:p w14:paraId="02972CBA" w14:textId="77777777" w:rsidR="006C06AB" w:rsidRDefault="00CE48E0">
      <w:pPr>
        <w:spacing w:line="600" w:lineRule="auto"/>
        <w:ind w:firstLine="720"/>
        <w:contextualSpacing/>
        <w:jc w:val="both"/>
        <w:rPr>
          <w:rFonts w:eastAsia="Times New Roman"/>
          <w:b/>
          <w:szCs w:val="24"/>
        </w:rPr>
      </w:pPr>
      <w:r>
        <w:rPr>
          <w:rFonts w:eastAsia="Times New Roman"/>
          <w:b/>
          <w:szCs w:val="24"/>
        </w:rPr>
        <w:t xml:space="preserve">ΠΡΟΕΔΡΕΥΩΝ (Δημήτριος Κρεμαστινός): </w:t>
      </w:r>
      <w:r>
        <w:rPr>
          <w:rFonts w:eastAsia="Times New Roman"/>
          <w:szCs w:val="24"/>
        </w:rPr>
        <w:t>Για ποιο θέμα;</w:t>
      </w:r>
    </w:p>
    <w:p w14:paraId="02972CBB" w14:textId="77777777" w:rsidR="006C06AB" w:rsidRDefault="00CE48E0">
      <w:pPr>
        <w:spacing w:line="600" w:lineRule="auto"/>
        <w:ind w:firstLine="720"/>
        <w:contextualSpacing/>
        <w:jc w:val="both"/>
        <w:rPr>
          <w:rFonts w:eastAsia="Times New Roman"/>
          <w:szCs w:val="24"/>
        </w:rPr>
      </w:pPr>
      <w:r>
        <w:rPr>
          <w:rFonts w:eastAsia="Times New Roman"/>
          <w:b/>
          <w:szCs w:val="24"/>
        </w:rPr>
        <w:t xml:space="preserve">ΒΑΣΙΛΕΙΟΣ ΚΕΓΚΕΡΟΓΛΟΥ: </w:t>
      </w:r>
      <w:r>
        <w:rPr>
          <w:rFonts w:eastAsia="Times New Roman"/>
          <w:szCs w:val="24"/>
        </w:rPr>
        <w:t>Για την τροπολογία 669.</w:t>
      </w:r>
    </w:p>
    <w:p w14:paraId="02972CBC" w14:textId="77777777" w:rsidR="006C06AB" w:rsidRDefault="00CE48E0">
      <w:pPr>
        <w:spacing w:line="600" w:lineRule="auto"/>
        <w:ind w:firstLine="720"/>
        <w:contextualSpacing/>
        <w:jc w:val="both"/>
        <w:rPr>
          <w:rFonts w:eastAsia="Times New Roman"/>
          <w:szCs w:val="24"/>
        </w:rPr>
      </w:pPr>
      <w:r>
        <w:rPr>
          <w:rFonts w:eastAsia="Times New Roman"/>
          <w:b/>
          <w:szCs w:val="24"/>
        </w:rPr>
        <w:lastRenderedPageBreak/>
        <w:t xml:space="preserve">ΠΡΟΕΔΡΕΥΩΝ (Δημήτριος Κρεμαστινός): </w:t>
      </w:r>
      <w:r>
        <w:rPr>
          <w:rFonts w:eastAsia="Times New Roman"/>
          <w:szCs w:val="24"/>
        </w:rPr>
        <w:t>Ορίστε.</w:t>
      </w:r>
    </w:p>
    <w:p w14:paraId="02972CBD" w14:textId="77777777" w:rsidR="006C06AB" w:rsidRDefault="00CE48E0">
      <w:pPr>
        <w:spacing w:line="600" w:lineRule="auto"/>
        <w:ind w:firstLine="720"/>
        <w:contextualSpacing/>
        <w:jc w:val="both"/>
        <w:rPr>
          <w:rFonts w:eastAsia="Times New Roman"/>
          <w:szCs w:val="24"/>
        </w:rPr>
      </w:pPr>
      <w:r>
        <w:rPr>
          <w:rFonts w:eastAsia="Times New Roman"/>
          <w:b/>
          <w:szCs w:val="24"/>
        </w:rPr>
        <w:t xml:space="preserve">ΒΑΣΙΛΕΙΟΣ ΚΕΓΚΕΡΟΓΛΟΥ: </w:t>
      </w:r>
      <w:r>
        <w:rPr>
          <w:rFonts w:eastAsia="Times New Roman"/>
          <w:szCs w:val="24"/>
        </w:rPr>
        <w:t xml:space="preserve">Κύριε Υπουργέ, όπως είπε ο Κοινοβουλευτικός μας Εκπρόσωπος, καταθέσαμε τροπολογία την προηγούμενη εβδομάδα που αφορούσε αποκλειστικά το θέμα των υπηρεσιών καθαριότητας των δήμων και των συμβάσεων που λήγουν. </w:t>
      </w:r>
    </w:p>
    <w:p w14:paraId="02972CBE" w14:textId="77777777" w:rsidR="006C06AB" w:rsidRDefault="00CE48E0">
      <w:pPr>
        <w:spacing w:line="600" w:lineRule="auto"/>
        <w:ind w:firstLine="720"/>
        <w:contextualSpacing/>
        <w:jc w:val="both"/>
        <w:rPr>
          <w:rFonts w:eastAsia="Times New Roman"/>
          <w:szCs w:val="24"/>
        </w:rPr>
      </w:pPr>
      <w:r>
        <w:rPr>
          <w:rFonts w:eastAsia="Times New Roman"/>
          <w:szCs w:val="24"/>
        </w:rPr>
        <w:t>Δυστυχώς, δεν έγινε δεκτή αυτή η τροπολογία μας</w:t>
      </w:r>
      <w:r>
        <w:rPr>
          <w:rFonts w:eastAsia="Times New Roman"/>
          <w:szCs w:val="24"/>
        </w:rPr>
        <w:t xml:space="preserve"> και ήλθε μια υπουργική, η οποία διεύρυνε αυτήν τη δυνατότητα σε όλα τα νομικά πρόσωπα, ιδιωτικού και δημοσίου δικαίου, τα κρατικά ιδιωτικού δικαίου, και έβαλε την υπηρεσία ηλεκτροφωτισμού μέσα κ.λπ.</w:t>
      </w:r>
      <w:r>
        <w:rPr>
          <w:rFonts w:eastAsia="Times New Roman"/>
          <w:szCs w:val="24"/>
        </w:rPr>
        <w:t>.</w:t>
      </w:r>
      <w:r>
        <w:rPr>
          <w:rFonts w:eastAsia="Times New Roman"/>
          <w:szCs w:val="24"/>
        </w:rPr>
        <w:t xml:space="preserve"> </w:t>
      </w:r>
    </w:p>
    <w:p w14:paraId="02972CBF" w14:textId="77777777" w:rsidR="006C06AB" w:rsidRDefault="00CE48E0">
      <w:pPr>
        <w:spacing w:line="600" w:lineRule="auto"/>
        <w:ind w:firstLine="720"/>
        <w:contextualSpacing/>
        <w:jc w:val="both"/>
        <w:rPr>
          <w:rFonts w:eastAsia="Times New Roman"/>
          <w:szCs w:val="24"/>
        </w:rPr>
      </w:pPr>
      <w:r>
        <w:rPr>
          <w:rFonts w:eastAsia="Times New Roman"/>
          <w:szCs w:val="24"/>
        </w:rPr>
        <w:t>Το συγκεκριμένο πρόβλημα αφορά την καθαριότητα των δήμ</w:t>
      </w:r>
      <w:r>
        <w:rPr>
          <w:rFonts w:eastAsia="Times New Roman"/>
          <w:szCs w:val="24"/>
        </w:rPr>
        <w:t>ων και πρέπει να λυθεί. Πρέπει να διαγράψετε τα άλλα νομικά πρόσωπα και τις άλλες ειδικότητες και να περάσει η τροπολογία σήμερα. Διαγράψτε τα με νομοτεχνική βελτίωση να περάσει.</w:t>
      </w:r>
    </w:p>
    <w:p w14:paraId="02972CC0" w14:textId="77777777" w:rsidR="006C06AB" w:rsidRDefault="00CE48E0">
      <w:pPr>
        <w:spacing w:line="600" w:lineRule="auto"/>
        <w:ind w:firstLine="720"/>
        <w:contextualSpacing/>
        <w:jc w:val="both"/>
        <w:rPr>
          <w:rFonts w:eastAsia="Times New Roman" w:cs="Times New Roman"/>
          <w:szCs w:val="24"/>
        </w:rPr>
      </w:pPr>
      <w:r>
        <w:rPr>
          <w:rFonts w:eastAsia="Times New Roman" w:cs="Times New Roman"/>
          <w:szCs w:val="24"/>
        </w:rPr>
        <w:t>Το άλλο που θα φέρετε, πιθανόν να αφορά τη νέα αντίληψη που έχετε για τη δημι</w:t>
      </w:r>
      <w:r>
        <w:rPr>
          <w:rFonts w:eastAsia="Times New Roman" w:cs="Times New Roman"/>
          <w:szCs w:val="24"/>
        </w:rPr>
        <w:t xml:space="preserve">ουργία νέας γενιάς συμβασιούχων, που πρέπει να πάνε στα δικαστήρια, για να διεκδικήσουν τη μονιμότητά τους ή για να </w:t>
      </w:r>
      <w:r>
        <w:rPr>
          <w:rFonts w:eastAsia="Times New Roman" w:cs="Times New Roman"/>
          <w:szCs w:val="24"/>
        </w:rPr>
        <w:lastRenderedPageBreak/>
        <w:t>εφαρμοστεί για άλλη μια φορά η επιλογή και η πολιτική Παυλόπουλου στο θέμα αυτό. Είναι έτερον εκάτερον, όμως.</w:t>
      </w:r>
    </w:p>
    <w:p w14:paraId="02972CC1" w14:textId="77777777" w:rsidR="006C06AB" w:rsidRDefault="00CE48E0">
      <w:pPr>
        <w:spacing w:line="600" w:lineRule="auto"/>
        <w:ind w:firstLine="720"/>
        <w:contextualSpacing/>
        <w:jc w:val="both"/>
        <w:rPr>
          <w:rFonts w:eastAsia="Times New Roman" w:cs="Times New Roman"/>
          <w:szCs w:val="24"/>
        </w:rPr>
      </w:pPr>
      <w:r>
        <w:rPr>
          <w:rFonts w:eastAsia="Times New Roman" w:cs="Times New Roman"/>
          <w:szCs w:val="24"/>
        </w:rPr>
        <w:t>Εμείς θέλουμε σήμερα να διαγρα</w:t>
      </w:r>
      <w:r>
        <w:rPr>
          <w:rFonts w:eastAsia="Times New Roman" w:cs="Times New Roman"/>
          <w:szCs w:val="24"/>
        </w:rPr>
        <w:t>φούν τα υπόλοιπα νομικά πρόσωπα και οι ειδικότητες ηλεκτροφωτισμού και να μείνει η διάταξη για την καθαριότητα, γιατί θα βρεθούν οι δήμοι χωρίς υπηρεσίες καθαριότητας. Ιδιαίτερα σε εμάς στο Ηράκλειο την Παρασκευή θα συζητηθούν τα ασφαλιστικά μέτρα. Αν, λοι</w:t>
      </w:r>
      <w:r>
        <w:rPr>
          <w:rFonts w:eastAsia="Times New Roman" w:cs="Times New Roman"/>
          <w:szCs w:val="24"/>
        </w:rPr>
        <w:t>πόν, εκληφθεί αρνητικά από τη μεριά της πολιτείας -δεν ξέρω και κατά πόσο τα δικαστήρια ακούνε τους υπουργούς και τους πρωθυπουργούς- θα ήθελα μία ξεκάθαρη δική σας δήλωση για το θέμα αυτό.</w:t>
      </w:r>
    </w:p>
    <w:p w14:paraId="02972CC2" w14:textId="77777777" w:rsidR="006C06AB" w:rsidRDefault="00CE48E0">
      <w:pPr>
        <w:spacing w:line="600" w:lineRule="auto"/>
        <w:ind w:firstLine="720"/>
        <w:contextualSpacing/>
        <w:jc w:val="both"/>
        <w:rPr>
          <w:rFonts w:eastAsia="Times New Roman" w:cs="Times New Roman"/>
          <w:szCs w:val="24"/>
        </w:rPr>
      </w:pPr>
      <w:r>
        <w:rPr>
          <w:rFonts w:eastAsia="Times New Roman" w:cs="Times New Roman"/>
          <w:szCs w:val="24"/>
        </w:rPr>
        <w:t>Ευχαριστώ, κύριε Πρόεδρε.</w:t>
      </w:r>
    </w:p>
    <w:p w14:paraId="02972CC3" w14:textId="77777777" w:rsidR="006C06AB" w:rsidRDefault="00CE48E0">
      <w:pPr>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Εμεί</w:t>
      </w:r>
      <w:r>
        <w:rPr>
          <w:rFonts w:eastAsia="Times New Roman" w:cs="Times New Roman"/>
          <w:szCs w:val="24"/>
        </w:rPr>
        <w:t>ς ευχαριστούμε.</w:t>
      </w:r>
    </w:p>
    <w:p w14:paraId="02972CC4" w14:textId="77777777" w:rsidR="006C06AB" w:rsidRDefault="00CE48E0">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ζητήσει ο Υπουργός κ. </w:t>
      </w:r>
      <w:proofErr w:type="spellStart"/>
      <w:r>
        <w:rPr>
          <w:rFonts w:eastAsia="Times New Roman" w:cs="Times New Roman"/>
          <w:szCs w:val="24"/>
        </w:rPr>
        <w:t>Τόσκας</w:t>
      </w:r>
      <w:proofErr w:type="spellEnd"/>
      <w:r>
        <w:rPr>
          <w:rFonts w:eastAsia="Times New Roman" w:cs="Times New Roman"/>
          <w:szCs w:val="24"/>
        </w:rPr>
        <w:t xml:space="preserve"> τώρα και μετά ο κ. Βερναρδάκης.</w:t>
      </w:r>
    </w:p>
    <w:p w14:paraId="02972CC5" w14:textId="77777777" w:rsidR="006C06AB" w:rsidRDefault="00CE48E0">
      <w:pPr>
        <w:spacing w:line="600" w:lineRule="auto"/>
        <w:ind w:firstLine="720"/>
        <w:contextualSpacing/>
        <w:jc w:val="both"/>
        <w:rPr>
          <w:rFonts w:eastAsia="Times New Roman" w:cs="Times New Roman"/>
          <w:szCs w:val="24"/>
        </w:rPr>
      </w:pPr>
      <w:r>
        <w:rPr>
          <w:rFonts w:eastAsia="Times New Roman" w:cs="Times New Roman"/>
          <w:szCs w:val="24"/>
        </w:rPr>
        <w:t>Κύριε Υπουργέ, έχετε τον λόγο.</w:t>
      </w:r>
    </w:p>
    <w:p w14:paraId="02972CC6" w14:textId="77777777" w:rsidR="006C06AB" w:rsidRDefault="00CE48E0">
      <w:pPr>
        <w:spacing w:line="600" w:lineRule="auto"/>
        <w:ind w:firstLine="720"/>
        <w:contextualSpacing/>
        <w:jc w:val="both"/>
        <w:rPr>
          <w:rFonts w:eastAsia="Times New Roman" w:cs="Times New Roman"/>
          <w:szCs w:val="24"/>
        </w:rPr>
      </w:pPr>
      <w:r>
        <w:rPr>
          <w:rFonts w:eastAsia="Times New Roman" w:cs="Times New Roman"/>
          <w:b/>
          <w:szCs w:val="24"/>
        </w:rPr>
        <w:lastRenderedPageBreak/>
        <w:t>ΝΙΚΟΛΑΟΣ ΤΟΣΚΑΣ (Αναπληρωτής Υπουργός Εσωτερικών και Διοικητικής Ανασυγκρότησης):</w:t>
      </w:r>
      <w:r>
        <w:rPr>
          <w:rFonts w:eastAsia="Times New Roman" w:cs="Times New Roman"/>
          <w:szCs w:val="24"/>
        </w:rPr>
        <w:t xml:space="preserve"> Θέλω να πω δυο λόγια, κύριε Πρόεδρε.</w:t>
      </w:r>
    </w:p>
    <w:p w14:paraId="02972CC7" w14:textId="77777777" w:rsidR="006C06AB" w:rsidRDefault="00CE48E0">
      <w:pPr>
        <w:spacing w:line="600" w:lineRule="auto"/>
        <w:ind w:firstLine="720"/>
        <w:contextualSpacing/>
        <w:jc w:val="both"/>
        <w:rPr>
          <w:rFonts w:eastAsia="Times New Roman" w:cs="Times New Roman"/>
          <w:szCs w:val="24"/>
        </w:rPr>
      </w:pPr>
      <w:r>
        <w:rPr>
          <w:rFonts w:eastAsia="Times New Roman" w:cs="Times New Roman"/>
          <w:szCs w:val="24"/>
        </w:rPr>
        <w:t xml:space="preserve">Νομίζω ότι </w:t>
      </w:r>
      <w:r>
        <w:rPr>
          <w:rFonts w:eastAsia="Times New Roman" w:cs="Times New Roman"/>
          <w:szCs w:val="24"/>
        </w:rPr>
        <w:t>είναι απόλυτα κατανοητό σε αυτό το Σώμα ότι προσπαθούμε να συμμαζέψουμε καταστάσεις και προβλήματα τα οποία θα έπρεπε να έχουν λυθεί εδώ και αρκετά χρόνια.</w:t>
      </w:r>
    </w:p>
    <w:p w14:paraId="02972CC8" w14:textId="77777777" w:rsidR="006C06AB" w:rsidRDefault="00CE48E0">
      <w:pPr>
        <w:spacing w:line="600" w:lineRule="auto"/>
        <w:ind w:firstLine="720"/>
        <w:contextualSpacing/>
        <w:jc w:val="both"/>
        <w:rPr>
          <w:rFonts w:eastAsia="Times New Roman" w:cs="Times New Roman"/>
          <w:szCs w:val="24"/>
        </w:rPr>
      </w:pPr>
      <w:r>
        <w:rPr>
          <w:rFonts w:eastAsia="Times New Roman" w:cs="Times New Roman"/>
          <w:szCs w:val="24"/>
        </w:rPr>
        <w:t xml:space="preserve">Φέρνουμε σήμερα τη συμφωνία της </w:t>
      </w:r>
      <w:proofErr w:type="spellStart"/>
      <w:r>
        <w:rPr>
          <w:rFonts w:eastAsia="Times New Roman" w:cs="Times New Roman"/>
          <w:szCs w:val="24"/>
        </w:rPr>
        <w:t>ελληνοβουλγαρικής</w:t>
      </w:r>
      <w:proofErr w:type="spellEnd"/>
      <w:r>
        <w:rPr>
          <w:rFonts w:eastAsia="Times New Roman" w:cs="Times New Roman"/>
          <w:szCs w:val="24"/>
        </w:rPr>
        <w:t xml:space="preserve"> αστυνομικής συνεργασίας η οποία είχε υπογραφεί το </w:t>
      </w:r>
      <w:r>
        <w:rPr>
          <w:rFonts w:eastAsia="Times New Roman" w:cs="Times New Roman"/>
          <w:szCs w:val="24"/>
        </w:rPr>
        <w:t xml:space="preserve">2010 και στη συνέχεια είχε μπει στα αζήτητα. Τη φέρνουμε, γιατί υπάρχει αναγκαιότητα. Ειδικά αυτή τη στιγμή υπάρχει μεγαλύτερη αναγκαιότητα. </w:t>
      </w:r>
      <w:r>
        <w:rPr>
          <w:rFonts w:eastAsia="Times New Roman" w:cs="Times New Roman"/>
          <w:szCs w:val="24"/>
        </w:rPr>
        <w:t xml:space="preserve">Το πρώτο </w:t>
      </w:r>
      <w:r>
        <w:rPr>
          <w:rFonts w:eastAsia="Times New Roman" w:cs="Times New Roman"/>
          <w:szCs w:val="24"/>
        </w:rPr>
        <w:t>είναι αυτό.</w:t>
      </w:r>
    </w:p>
    <w:p w14:paraId="02972CC9" w14:textId="77777777" w:rsidR="006C06AB" w:rsidRDefault="00CE48E0">
      <w:pPr>
        <w:spacing w:line="600" w:lineRule="auto"/>
        <w:ind w:firstLine="720"/>
        <w:contextualSpacing/>
        <w:jc w:val="both"/>
        <w:rPr>
          <w:rFonts w:eastAsia="Times New Roman" w:cs="Times New Roman"/>
          <w:szCs w:val="24"/>
        </w:rPr>
      </w:pPr>
      <w:r>
        <w:rPr>
          <w:rFonts w:eastAsia="Times New Roman" w:cs="Times New Roman"/>
          <w:szCs w:val="24"/>
        </w:rPr>
        <w:t>Δεύτερον, το θέμα της τροπολογίας 666 για τους αστυνομικούς, την οποία κατέθεσα, πάλι είναι αν</w:t>
      </w:r>
      <w:r>
        <w:rPr>
          <w:rFonts w:eastAsia="Times New Roman" w:cs="Times New Roman"/>
          <w:szCs w:val="24"/>
        </w:rPr>
        <w:t xml:space="preserve">θρωπιστικό θέμα. Υπάρχει απόλυτη αναγκαιότητα. Τώρα, σε ό,τι αφορά το ότι μερικοί εθελοτυφλούν ή υποκριτικά αναφέρονται σε χώρους πράγματι προβληματικούς -και ξέρω ότι δεν είναι η ώρα του κοινοβουλευτικού ελέγχου, αλλά πρέπει να απαντήσω- όπως αναφέρθηκαν </w:t>
      </w:r>
      <w:r>
        <w:rPr>
          <w:rFonts w:eastAsia="Times New Roman" w:cs="Times New Roman"/>
          <w:szCs w:val="24"/>
        </w:rPr>
        <w:t xml:space="preserve">πριν από τον κ. Παπαθεοδώρου </w:t>
      </w:r>
      <w:r>
        <w:rPr>
          <w:rFonts w:eastAsia="Times New Roman" w:cs="Times New Roman"/>
          <w:szCs w:val="24"/>
        </w:rPr>
        <w:lastRenderedPageBreak/>
        <w:t>τα Εξάρχεια, θέλω να πω ότι δεν βλέπουν τις ενέργειες οι οποίες γίνονται τώρα και ξεχνούν τις ενέργειες οι οποίες δεν έγιναν ποτέ.</w:t>
      </w:r>
    </w:p>
    <w:p w14:paraId="02972CCA" w14:textId="77777777" w:rsidR="006C06AB" w:rsidRDefault="00CE48E0">
      <w:pPr>
        <w:spacing w:line="600" w:lineRule="auto"/>
        <w:ind w:firstLine="720"/>
        <w:contextualSpacing/>
        <w:jc w:val="both"/>
        <w:rPr>
          <w:rFonts w:eastAsia="Times New Roman" w:cs="Times New Roman"/>
          <w:szCs w:val="24"/>
        </w:rPr>
      </w:pPr>
      <w:r>
        <w:rPr>
          <w:rFonts w:eastAsia="Times New Roman" w:cs="Times New Roman"/>
          <w:szCs w:val="24"/>
        </w:rPr>
        <w:t>Βέβαια, στο θέμα της Θάσου φάνηκε πόσο αποτελεσματική ήταν και η Κυβέρνηση και οι μηχανισμοί του</w:t>
      </w:r>
      <w:r>
        <w:rPr>
          <w:rFonts w:eastAsia="Times New Roman" w:cs="Times New Roman"/>
          <w:szCs w:val="24"/>
        </w:rPr>
        <w:t xml:space="preserve"> Πυροσβεστικού Σώματος και της Πολεμικής Αεροπορίας και όλων όσων ενεπλάκησαν εκεί πέρα. Τώρα, τα υπόλοιπα ψέματα και οι ειρωνείες ο λαός μας ξέρει ότι έχουν κοντά ποδάρια.</w:t>
      </w:r>
    </w:p>
    <w:p w14:paraId="02972CCB" w14:textId="77777777" w:rsidR="006C06AB" w:rsidRDefault="00CE48E0">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02972CCC" w14:textId="77777777" w:rsidR="006C06AB" w:rsidRDefault="00CE48E0">
      <w:pPr>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Ευχαριστούμε.</w:t>
      </w:r>
    </w:p>
    <w:p w14:paraId="02972CCD" w14:textId="77777777" w:rsidR="006C06AB" w:rsidRDefault="00CE48E0">
      <w:pPr>
        <w:spacing w:line="600" w:lineRule="auto"/>
        <w:ind w:firstLine="720"/>
        <w:contextualSpacing/>
        <w:jc w:val="both"/>
        <w:rPr>
          <w:rFonts w:eastAsia="Times New Roman" w:cs="Times New Roman"/>
          <w:szCs w:val="24"/>
        </w:rPr>
      </w:pPr>
      <w:r>
        <w:rPr>
          <w:rFonts w:eastAsia="Times New Roman" w:cs="Times New Roman"/>
          <w:szCs w:val="24"/>
        </w:rPr>
        <w:t>Τον λόγο έχει ο κ. Βερ</w:t>
      </w:r>
      <w:r>
        <w:rPr>
          <w:rFonts w:eastAsia="Times New Roman" w:cs="Times New Roman"/>
          <w:szCs w:val="24"/>
        </w:rPr>
        <w:t>ναρδάκης.</w:t>
      </w:r>
    </w:p>
    <w:p w14:paraId="02972CCE" w14:textId="77777777" w:rsidR="006C06AB" w:rsidRDefault="00CE48E0">
      <w:pPr>
        <w:spacing w:line="600" w:lineRule="auto"/>
        <w:ind w:firstLine="720"/>
        <w:contextualSpacing/>
        <w:jc w:val="both"/>
        <w:rPr>
          <w:rFonts w:eastAsia="Times New Roman" w:cs="Times New Roman"/>
          <w:szCs w:val="24"/>
        </w:rPr>
      </w:pPr>
      <w:r>
        <w:rPr>
          <w:rFonts w:eastAsia="Times New Roman" w:cs="Times New Roman"/>
          <w:b/>
          <w:szCs w:val="24"/>
        </w:rPr>
        <w:t>ΧΡΙΣΤΟΦΟΡΟΣ ΒΕΡΝΑΡΔΑΚΗΣ (Αναπληρωτής Υπουργός Εσωτερικών και Διοικητικής Ανασυγκρότησης):</w:t>
      </w:r>
      <w:r>
        <w:rPr>
          <w:rFonts w:eastAsia="Times New Roman" w:cs="Times New Roman"/>
          <w:szCs w:val="24"/>
        </w:rPr>
        <w:t xml:space="preserve"> Ευχαριστώ, κύριε Πρόεδρε.</w:t>
      </w:r>
    </w:p>
    <w:p w14:paraId="02972CCF" w14:textId="77777777" w:rsidR="006C06AB" w:rsidRDefault="00CE48E0">
      <w:pPr>
        <w:spacing w:line="600" w:lineRule="auto"/>
        <w:ind w:firstLine="720"/>
        <w:contextualSpacing/>
        <w:jc w:val="both"/>
        <w:rPr>
          <w:rFonts w:eastAsia="Times New Roman" w:cs="Times New Roman"/>
          <w:szCs w:val="24"/>
        </w:rPr>
      </w:pPr>
      <w:r>
        <w:rPr>
          <w:rFonts w:eastAsia="Times New Roman" w:cs="Times New Roman"/>
          <w:szCs w:val="24"/>
        </w:rPr>
        <w:t>Θέλω να κάνω δύο-τρεις διευκρινίσεις, οι οποίες είναι απαραίτητες.</w:t>
      </w:r>
    </w:p>
    <w:p w14:paraId="02972CD0" w14:textId="77777777" w:rsidR="006C06AB" w:rsidRDefault="00CE48E0">
      <w:pPr>
        <w:spacing w:line="600" w:lineRule="auto"/>
        <w:ind w:firstLine="720"/>
        <w:contextualSpacing/>
        <w:jc w:val="both"/>
        <w:rPr>
          <w:rFonts w:eastAsia="Times New Roman" w:cs="Times New Roman"/>
          <w:szCs w:val="24"/>
        </w:rPr>
      </w:pPr>
      <w:r>
        <w:rPr>
          <w:rFonts w:eastAsia="Times New Roman" w:cs="Times New Roman"/>
          <w:szCs w:val="24"/>
        </w:rPr>
        <w:lastRenderedPageBreak/>
        <w:t>Στην τροπολογία για τους εμπειρογνώμονες εναρμονίζουμε τη δυνατ</w:t>
      </w:r>
      <w:r>
        <w:rPr>
          <w:rFonts w:eastAsia="Times New Roman" w:cs="Times New Roman"/>
          <w:szCs w:val="24"/>
        </w:rPr>
        <w:t>ότητα, που είπατε, κύριε Θεοχαρόπουλε, μέχρι της παράτασης. Ως προς την κοινοβουλευτική διαδικασία, ναι, είναι επείγουσα διαδικασία, διότι λήγουν οι αποσπάσεις. Είναι κάτι αυτονόητο. Είναι κάτι το οποίο έχει καθυστερήσει. Η ελληνική Κυβέρνηση, η ελληνική π</w:t>
      </w:r>
      <w:r>
        <w:rPr>
          <w:rFonts w:eastAsia="Times New Roman" w:cs="Times New Roman"/>
          <w:szCs w:val="24"/>
        </w:rPr>
        <w:t>λευρά, η ελληνική νομοθεσία έχει καθυστερήσει να ενσωματώσει αυτήν τη δυνατότητα. Δεν σημαίνει ότι υποχρεωτικά είναι οι ίδιοι, ότι θα μένουν οι ίδιοι. Είναι η θεσμική δυνατότητα.</w:t>
      </w:r>
    </w:p>
    <w:p w14:paraId="02972CD1" w14:textId="77777777" w:rsidR="006C06AB" w:rsidRDefault="00CE48E0">
      <w:pPr>
        <w:spacing w:line="600" w:lineRule="auto"/>
        <w:ind w:firstLine="720"/>
        <w:contextualSpacing/>
        <w:jc w:val="both"/>
        <w:rPr>
          <w:rFonts w:eastAsia="Times New Roman" w:cs="Times New Roman"/>
          <w:szCs w:val="24"/>
        </w:rPr>
      </w:pPr>
      <w:r>
        <w:rPr>
          <w:rFonts w:eastAsia="Times New Roman" w:cs="Times New Roman"/>
          <w:szCs w:val="24"/>
        </w:rPr>
        <w:t>Δεύτερον, σε σχέση με την ανακατανομή του ΑΣΕΠ. Για να εξηγούμαστε, η κατανομ</w:t>
      </w:r>
      <w:r>
        <w:rPr>
          <w:rFonts w:eastAsia="Times New Roman" w:cs="Times New Roman"/>
          <w:szCs w:val="24"/>
        </w:rPr>
        <w:t>ή που είχε γίνει το 1998 δεν υπάρχει, έχουν καταργηθεί εκείνοι οι φορείς που δυνητικά θα μπορούσαν. Ήταν νομαρχίες, ήταν άλλα πράγματα. Εμείς κάναμε την κατανομή τώρα με βάση τις ανάγκες που έδωσαν οι υπηρεσίες, αλλά βεβαίως εδώ έχουν προκύψει ορισμένες τε</w:t>
      </w:r>
      <w:r>
        <w:rPr>
          <w:rFonts w:eastAsia="Times New Roman" w:cs="Times New Roman"/>
          <w:szCs w:val="24"/>
        </w:rPr>
        <w:t xml:space="preserve">χνητές αδυναμίες. Και βεβαίως, ακριβώς επειδή βρισκόμαστε σε δυνατότητες αλλαγής οργανογραμμάτων </w:t>
      </w:r>
      <w:proofErr w:type="spellStart"/>
      <w:r>
        <w:rPr>
          <w:rFonts w:eastAsia="Times New Roman" w:cs="Times New Roman"/>
          <w:szCs w:val="24"/>
        </w:rPr>
        <w:t>κ.ο.κ.</w:t>
      </w:r>
      <w:proofErr w:type="spellEnd"/>
      <w:r>
        <w:rPr>
          <w:rFonts w:eastAsia="Times New Roman" w:cs="Times New Roman"/>
          <w:szCs w:val="24"/>
        </w:rPr>
        <w:t xml:space="preserve">, λέμε: «γιατί ο Αναπληρωτής Υπουργός Διοικητικής Μεταρρύθμισης;» Γιατί αυτός κάνει την κατανομή, αυτός υπογράφει θεσμικά την κατανομή, κατόπιν αιτήσεως </w:t>
      </w:r>
      <w:r>
        <w:rPr>
          <w:rFonts w:eastAsia="Times New Roman" w:cs="Times New Roman"/>
          <w:szCs w:val="24"/>
        </w:rPr>
        <w:t>του αρμόδιου Υπουργείου</w:t>
      </w:r>
      <w:r>
        <w:rPr>
          <w:rFonts w:eastAsia="Times New Roman" w:cs="Times New Roman"/>
          <w:szCs w:val="24"/>
        </w:rPr>
        <w:t>,</w:t>
      </w:r>
      <w:r>
        <w:rPr>
          <w:rFonts w:eastAsia="Times New Roman" w:cs="Times New Roman"/>
          <w:szCs w:val="24"/>
        </w:rPr>
        <w:t xml:space="preserve"> στο οποίο έχει πάει. Μπορεί, δηλαδή, να έχει πάει σε ένα κέντρο </w:t>
      </w:r>
      <w:r>
        <w:rPr>
          <w:rFonts w:eastAsia="Times New Roman" w:cs="Times New Roman"/>
          <w:szCs w:val="24"/>
        </w:rPr>
        <w:lastRenderedPageBreak/>
        <w:t>υγείας άλφα, το οποίο όμως ενδέχεται να έγινε με τη συναίνεση του εργαζόμενου. Και αυτό το υπογραμμίζω, διότι εδώ δεν έχουμε να κάνουμε με κινητικότητα, που είναι άσχε</w:t>
      </w:r>
      <w:r>
        <w:rPr>
          <w:rFonts w:eastAsia="Times New Roman" w:cs="Times New Roman"/>
          <w:szCs w:val="24"/>
        </w:rPr>
        <w:t>το θέμα, αλλά επειδή το θέτετε, το αναφέρω. Εδώ έχουμε να κάνουμε με κατανομή ανθρώπων</w:t>
      </w:r>
      <w:r>
        <w:rPr>
          <w:rFonts w:eastAsia="Times New Roman" w:cs="Times New Roman"/>
          <w:szCs w:val="24"/>
        </w:rPr>
        <w:t>,</w:t>
      </w:r>
      <w:r>
        <w:rPr>
          <w:rFonts w:eastAsia="Times New Roman" w:cs="Times New Roman"/>
          <w:szCs w:val="24"/>
        </w:rPr>
        <w:t xml:space="preserve"> την οποία εμείς την κάναμε, διότι δεν υπήρχαν οι θέσεις τους. Οι θέσεις τους προέκυψαν από αίτημα δικό μας να μας δώσουν οι υπηρεσίες τις επείγουσες ανάγκες στο Υπουργε</w:t>
      </w:r>
      <w:r>
        <w:rPr>
          <w:rFonts w:eastAsia="Times New Roman" w:cs="Times New Roman"/>
          <w:szCs w:val="24"/>
        </w:rPr>
        <w:t>ίο Υγείας γενικά, στο Υπουργείο Εργασίας και στο Υπουργείο Δικαιοσύνης.</w:t>
      </w:r>
    </w:p>
    <w:p w14:paraId="02972CD2" w14:textId="77777777" w:rsidR="006C06AB" w:rsidRDefault="00CE48E0">
      <w:pPr>
        <w:spacing w:line="600" w:lineRule="auto"/>
        <w:ind w:firstLine="720"/>
        <w:contextualSpacing/>
        <w:jc w:val="both"/>
        <w:rPr>
          <w:rFonts w:eastAsia="Times New Roman" w:cs="Times New Roman"/>
          <w:szCs w:val="24"/>
        </w:rPr>
      </w:pPr>
      <w:r>
        <w:rPr>
          <w:rFonts w:eastAsia="Times New Roman" w:cs="Times New Roman"/>
          <w:szCs w:val="24"/>
        </w:rPr>
        <w:t>Επομένως, αν υπάρχουν δυνατότητες ανακατανομής, θα πρέπει να μην περιμένουμε το νομοσχέδιο της κινητικότητας και τη διαδικασία. Μπορεί να γίνει τώρα</w:t>
      </w:r>
      <w:r>
        <w:rPr>
          <w:rFonts w:eastAsia="Times New Roman" w:cs="Times New Roman"/>
          <w:szCs w:val="24"/>
        </w:rPr>
        <w:t>,</w:t>
      </w:r>
      <w:r>
        <w:rPr>
          <w:rFonts w:eastAsia="Times New Roman" w:cs="Times New Roman"/>
          <w:szCs w:val="24"/>
        </w:rPr>
        <w:t xml:space="preserve"> που γίνεται η κατανομή. Προφανώς, </w:t>
      </w:r>
      <w:r>
        <w:rPr>
          <w:rFonts w:eastAsia="Times New Roman" w:cs="Times New Roman"/>
          <w:szCs w:val="24"/>
        </w:rPr>
        <w:t>με τη συναίνεση του εργαζόμενου, με τη δήλωσή του, γιατί μπορεί να υπάρχουν και προσωπικά προβλήματα και μεγάλα οικογενειακά ζητήματα και, προφανώς, με την εισήγηση που θα κάνει ο αρμόδιος Υπουργός στον αρμόδιο Υπουργό για την κατανομή. Αυτή είναι η διαδικ</w:t>
      </w:r>
      <w:r>
        <w:rPr>
          <w:rFonts w:eastAsia="Times New Roman" w:cs="Times New Roman"/>
          <w:szCs w:val="24"/>
        </w:rPr>
        <w:t>ασία και τίποτα άλλο.</w:t>
      </w:r>
    </w:p>
    <w:p w14:paraId="02972CD3" w14:textId="77777777" w:rsidR="006C06AB" w:rsidRDefault="00CE48E0">
      <w:pPr>
        <w:tabs>
          <w:tab w:val="left" w:pos="1812"/>
        </w:tabs>
        <w:spacing w:line="600" w:lineRule="auto"/>
        <w:ind w:firstLine="720"/>
        <w:contextualSpacing/>
        <w:jc w:val="both"/>
        <w:rPr>
          <w:rFonts w:eastAsia="Times New Roman"/>
          <w:szCs w:val="24"/>
        </w:rPr>
      </w:pPr>
      <w:r>
        <w:rPr>
          <w:rFonts w:eastAsia="Times New Roman"/>
          <w:szCs w:val="24"/>
        </w:rPr>
        <w:lastRenderedPageBreak/>
        <w:t>Έρχομαι και στο τελευταίο ζήτημα, το οποίο είναι και το πιο σοβαρό και το πιο πολιτικό. Κοιτάξτε</w:t>
      </w:r>
      <w:r>
        <w:rPr>
          <w:rFonts w:eastAsia="Times New Roman"/>
          <w:szCs w:val="24"/>
        </w:rPr>
        <w:t>,</w:t>
      </w:r>
      <w:r>
        <w:rPr>
          <w:rFonts w:eastAsia="Times New Roman"/>
          <w:szCs w:val="24"/>
        </w:rPr>
        <w:t xml:space="preserve"> θράσος</w:t>
      </w:r>
      <w:r>
        <w:rPr>
          <w:rFonts w:eastAsia="Times New Roman"/>
          <w:szCs w:val="24"/>
        </w:rPr>
        <w:t xml:space="preserve"> </w:t>
      </w:r>
      <w:r>
        <w:rPr>
          <w:rFonts w:eastAsia="Times New Roman"/>
          <w:szCs w:val="24"/>
        </w:rPr>
        <w:t xml:space="preserve">έχει η Νέα Δημοκρατία. Έχει δημιουργήσει </w:t>
      </w:r>
      <w:r>
        <w:rPr>
          <w:rFonts w:eastAsia="Times New Roman"/>
          <w:szCs w:val="24"/>
        </w:rPr>
        <w:t>-</w:t>
      </w:r>
      <w:r>
        <w:rPr>
          <w:rFonts w:eastAsia="Times New Roman"/>
          <w:szCs w:val="24"/>
        </w:rPr>
        <w:t>τις έχω μετρήσει τον τελευταίο καιρό</w:t>
      </w:r>
      <w:r>
        <w:rPr>
          <w:rFonts w:eastAsia="Times New Roman"/>
          <w:szCs w:val="24"/>
        </w:rPr>
        <w:t xml:space="preserve">- </w:t>
      </w:r>
      <w:r>
        <w:rPr>
          <w:rFonts w:eastAsia="Times New Roman"/>
          <w:szCs w:val="24"/>
        </w:rPr>
        <w:t>σαράντα πέντε τουλάχιστον ειδών διαφορετικές εργα</w:t>
      </w:r>
      <w:r>
        <w:rPr>
          <w:rFonts w:eastAsia="Times New Roman"/>
          <w:szCs w:val="24"/>
        </w:rPr>
        <w:t>σιακές σχέσεις στο δημόσιο, από μιας ημέρας έως οκτάμηνα, έως δεκάμηνα, έως ό,τι θέλετε. Αυτή η εργασιακή γαλέρα στο δημόσιο θα τελειώσει είτε είναι στους δήμους, με τα δικά τους συμφέροντα και τις δικές τους διαδικασίες είτε είναι στον σκληρό πυρήνα της κ</w:t>
      </w:r>
      <w:r>
        <w:rPr>
          <w:rFonts w:eastAsia="Times New Roman"/>
          <w:szCs w:val="24"/>
        </w:rPr>
        <w:t>εντρικής Κυβέρνησης.</w:t>
      </w:r>
    </w:p>
    <w:p w14:paraId="02972CD4" w14:textId="77777777" w:rsidR="006C06AB" w:rsidRDefault="00CE48E0">
      <w:pPr>
        <w:tabs>
          <w:tab w:val="left" w:pos="1812"/>
        </w:tabs>
        <w:spacing w:line="600" w:lineRule="auto"/>
        <w:ind w:firstLine="720"/>
        <w:contextualSpacing/>
        <w:jc w:val="both"/>
        <w:rPr>
          <w:rFonts w:eastAsia="Times New Roman"/>
          <w:szCs w:val="24"/>
        </w:rPr>
      </w:pPr>
      <w:r>
        <w:rPr>
          <w:rFonts w:eastAsia="Times New Roman"/>
          <w:szCs w:val="24"/>
        </w:rPr>
        <w:t xml:space="preserve">Όμως, ακριβώς επειδή υπάρχει μια πολυπλοκότητα στις εργασιακές σχέσεις και πρέπει να ρυθμιστούν διάφορα θεσμικά ζητήματα, η γενική νομοθέτηση δεν είναι εύκολη και γι’ αυτό χρειάζεται κάθε τρεις και λίγο </w:t>
      </w:r>
      <w:r>
        <w:rPr>
          <w:rFonts w:eastAsia="Times New Roman"/>
          <w:szCs w:val="24"/>
        </w:rPr>
        <w:t xml:space="preserve">να διορθώνουμε εργασιακές πραγματικότητες που προκύπτουν από ομάδες εργαζομένων, το προλεταριάτο παρεμπιπτόντως. Γιατί τις μαγκιές αυτές δεν τις κάνατε στα στελέχη της διοίκησης, τις κάνατε σε αυτούς που μπορούσατε να τις κάνετε: </w:t>
      </w:r>
      <w:r>
        <w:rPr>
          <w:rFonts w:eastAsia="Times New Roman"/>
          <w:szCs w:val="24"/>
        </w:rPr>
        <w:t>Σ</w:t>
      </w:r>
      <w:r>
        <w:rPr>
          <w:rFonts w:eastAsia="Times New Roman"/>
          <w:szCs w:val="24"/>
        </w:rPr>
        <w:t>τις καθαρίστριες, στους η</w:t>
      </w:r>
      <w:r>
        <w:rPr>
          <w:rFonts w:eastAsia="Times New Roman"/>
          <w:szCs w:val="24"/>
        </w:rPr>
        <w:t xml:space="preserve">λεκτροφωτισμούς, στους </w:t>
      </w:r>
      <w:r>
        <w:rPr>
          <w:rFonts w:eastAsia="Times New Roman"/>
          <w:szCs w:val="24"/>
        </w:rPr>
        <w:lastRenderedPageBreak/>
        <w:t>ανυψωτές εργατικών μηχανημάτων, εκεί που μπορούσατε, εκεί που σας έπαιρνε, εκεί που δεν είχαν λόγο πουθενά. Αυτή η εργασιακή γαλέρα, λοιπόν, θα τελειώσει!</w:t>
      </w:r>
    </w:p>
    <w:p w14:paraId="02972CD5" w14:textId="77777777" w:rsidR="006C06AB" w:rsidRDefault="00CE48E0">
      <w:pPr>
        <w:tabs>
          <w:tab w:val="left" w:pos="1812"/>
        </w:tabs>
        <w:spacing w:line="600" w:lineRule="auto"/>
        <w:ind w:firstLine="720"/>
        <w:contextualSpacing/>
        <w:jc w:val="both"/>
        <w:rPr>
          <w:rFonts w:eastAsia="Times New Roman"/>
          <w:szCs w:val="24"/>
        </w:rPr>
      </w:pPr>
      <w:r>
        <w:rPr>
          <w:rFonts w:eastAsia="Times New Roman"/>
          <w:szCs w:val="24"/>
        </w:rPr>
        <w:t>Η Κυβέρνηση θα νομοθετήσει ενιαία σχέση εργασίας, με κανόνες και προφανώς θα σ</w:t>
      </w:r>
      <w:r>
        <w:rPr>
          <w:rFonts w:eastAsia="Times New Roman"/>
          <w:szCs w:val="24"/>
        </w:rPr>
        <w:t>εβαστεί τις δυνατότητες που έχουν οι φορείς της τοπικής αυτοδιοίκησης ειδικότερα, σε σχέση με τους προϋπολογισμούς τους και την αντοχή τους. Μην ανησυχείτε καθόλου.</w:t>
      </w:r>
    </w:p>
    <w:p w14:paraId="02972CD6" w14:textId="77777777" w:rsidR="006C06AB" w:rsidRDefault="00CE48E0">
      <w:pPr>
        <w:tabs>
          <w:tab w:val="left" w:pos="1812"/>
        </w:tabs>
        <w:spacing w:line="600" w:lineRule="auto"/>
        <w:ind w:firstLine="720"/>
        <w:contextualSpacing/>
        <w:jc w:val="both"/>
        <w:rPr>
          <w:rFonts w:eastAsia="Times New Roman"/>
          <w:szCs w:val="24"/>
        </w:rPr>
      </w:pPr>
      <w:r>
        <w:rPr>
          <w:rFonts w:eastAsia="Times New Roman"/>
          <w:szCs w:val="24"/>
        </w:rPr>
        <w:t>Άλλωστε, αυτοί οι άνθρωποι υπάρχουν σήμερα μέσα στο δημόσιο -δεν είναι κάποιοι άλλοι οι οπο</w:t>
      </w:r>
      <w:r>
        <w:rPr>
          <w:rFonts w:eastAsia="Times New Roman"/>
          <w:szCs w:val="24"/>
        </w:rPr>
        <w:t>ίοι θα έρθουν- και με κάποιον τρόπο έχουν επιλεγεί κι όχι από μια κυβέρνηση.</w:t>
      </w:r>
    </w:p>
    <w:p w14:paraId="02972CD7" w14:textId="77777777" w:rsidR="006C06AB" w:rsidRDefault="00CE48E0">
      <w:pPr>
        <w:tabs>
          <w:tab w:val="left" w:pos="1812"/>
        </w:tabs>
        <w:spacing w:line="600" w:lineRule="auto"/>
        <w:ind w:firstLine="720"/>
        <w:contextualSpacing/>
        <w:jc w:val="both"/>
        <w:rPr>
          <w:rFonts w:eastAsia="Times New Roman"/>
          <w:szCs w:val="24"/>
        </w:rPr>
      </w:pPr>
      <w:r>
        <w:rPr>
          <w:rFonts w:eastAsia="Times New Roman"/>
          <w:b/>
          <w:szCs w:val="24"/>
        </w:rPr>
        <w:t>ΓΕΩΡΓΙΟΣ ΓΕΩΡΓΑΝΤΑΣ:</w:t>
      </w:r>
      <w:r>
        <w:rPr>
          <w:rFonts w:eastAsia="Times New Roman"/>
          <w:szCs w:val="24"/>
        </w:rPr>
        <w:t xml:space="preserve"> Με δίμηνα και οκτάμηνα, κύριε Υπουργέ;</w:t>
      </w:r>
    </w:p>
    <w:p w14:paraId="02972CD8" w14:textId="77777777" w:rsidR="006C06AB" w:rsidRDefault="00CE48E0">
      <w:pPr>
        <w:tabs>
          <w:tab w:val="left" w:pos="1812"/>
        </w:tabs>
        <w:spacing w:line="600" w:lineRule="auto"/>
        <w:ind w:firstLine="720"/>
        <w:contextualSpacing/>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Παρακαλώ!</w:t>
      </w:r>
    </w:p>
    <w:p w14:paraId="02972CD9" w14:textId="77777777" w:rsidR="006C06AB" w:rsidRDefault="00CE48E0">
      <w:pPr>
        <w:tabs>
          <w:tab w:val="left" w:pos="1812"/>
        </w:tabs>
        <w:spacing w:line="600" w:lineRule="auto"/>
        <w:ind w:firstLine="720"/>
        <w:contextualSpacing/>
        <w:jc w:val="both"/>
        <w:rPr>
          <w:rFonts w:eastAsia="Times New Roman"/>
          <w:szCs w:val="24"/>
        </w:rPr>
      </w:pPr>
      <w:r>
        <w:rPr>
          <w:rFonts w:eastAsia="Times New Roman"/>
          <w:b/>
          <w:szCs w:val="24"/>
        </w:rPr>
        <w:t xml:space="preserve">ΧΡΙΣΤΟΦΟΡΟΣ ΒΕΡΝΑΡΔΑΚΗΣ (Αναπληρωτής Υπουργός Εσωτερικών και Διοικητικής </w:t>
      </w:r>
      <w:r>
        <w:rPr>
          <w:rFonts w:eastAsia="Times New Roman"/>
          <w:b/>
          <w:szCs w:val="24"/>
        </w:rPr>
        <w:t>Ανασυγκρότησης):</w:t>
      </w:r>
      <w:r>
        <w:rPr>
          <w:rFonts w:eastAsia="Times New Roman"/>
          <w:szCs w:val="24"/>
        </w:rPr>
        <w:t xml:space="preserve"> Με οκτάμηνα, βεβαίως.</w:t>
      </w:r>
    </w:p>
    <w:p w14:paraId="02972CDA" w14:textId="77777777" w:rsidR="006C06AB" w:rsidRDefault="00CE48E0">
      <w:pPr>
        <w:tabs>
          <w:tab w:val="left" w:pos="1812"/>
        </w:tabs>
        <w:spacing w:line="600" w:lineRule="auto"/>
        <w:ind w:firstLine="720"/>
        <w:contextualSpacing/>
        <w:jc w:val="both"/>
        <w:rPr>
          <w:rFonts w:eastAsia="Times New Roman"/>
          <w:szCs w:val="24"/>
        </w:rPr>
      </w:pPr>
      <w:r>
        <w:rPr>
          <w:rFonts w:eastAsia="Times New Roman"/>
          <w:b/>
          <w:szCs w:val="24"/>
        </w:rPr>
        <w:t>ΓΕΩΡΓΙΟΣ ΓΕΩΡΓΑΝΤΑΣ:</w:t>
      </w:r>
      <w:r>
        <w:rPr>
          <w:rFonts w:eastAsia="Times New Roman"/>
          <w:szCs w:val="24"/>
        </w:rPr>
        <w:t xml:space="preserve"> Με δίμηνα!</w:t>
      </w:r>
    </w:p>
    <w:p w14:paraId="02972CDB" w14:textId="77777777" w:rsidR="006C06AB" w:rsidRDefault="00CE48E0">
      <w:pPr>
        <w:tabs>
          <w:tab w:val="left" w:pos="1812"/>
        </w:tabs>
        <w:spacing w:line="600" w:lineRule="auto"/>
        <w:ind w:firstLine="720"/>
        <w:contextualSpacing/>
        <w:jc w:val="both"/>
        <w:rPr>
          <w:rFonts w:eastAsia="Times New Roman"/>
          <w:szCs w:val="24"/>
        </w:rPr>
      </w:pPr>
      <w:r>
        <w:rPr>
          <w:rFonts w:eastAsia="Times New Roman"/>
          <w:b/>
          <w:szCs w:val="24"/>
        </w:rPr>
        <w:lastRenderedPageBreak/>
        <w:t>ΧΡΙΣΤΟΦΟΡΟΣ ΒΕΡΝΑΡΔΑΚΗΣ (Αναπληρωτής Υπουργός Εσωτερικών και Διοικητικής Ανασυγκρότησης):</w:t>
      </w:r>
      <w:r>
        <w:rPr>
          <w:rFonts w:eastAsia="Times New Roman"/>
          <w:szCs w:val="24"/>
        </w:rPr>
        <w:t xml:space="preserve"> Τα δίμηνα είναι άλλη ιστορία.</w:t>
      </w:r>
    </w:p>
    <w:p w14:paraId="02972CDC" w14:textId="77777777" w:rsidR="006C06AB" w:rsidRDefault="00CE48E0">
      <w:pPr>
        <w:tabs>
          <w:tab w:val="left" w:pos="1812"/>
        </w:tabs>
        <w:spacing w:line="600" w:lineRule="auto"/>
        <w:ind w:firstLine="720"/>
        <w:contextualSpacing/>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Παρακαλώ.</w:t>
      </w:r>
    </w:p>
    <w:p w14:paraId="02972CDD" w14:textId="77777777" w:rsidR="006C06AB" w:rsidRDefault="00CE48E0">
      <w:pPr>
        <w:tabs>
          <w:tab w:val="left" w:pos="1812"/>
        </w:tabs>
        <w:spacing w:line="600" w:lineRule="auto"/>
        <w:ind w:firstLine="720"/>
        <w:contextualSpacing/>
        <w:jc w:val="both"/>
        <w:rPr>
          <w:rFonts w:eastAsia="Times New Roman"/>
          <w:szCs w:val="24"/>
        </w:rPr>
      </w:pPr>
      <w:r>
        <w:rPr>
          <w:rFonts w:eastAsia="Times New Roman"/>
          <w:b/>
          <w:szCs w:val="24"/>
        </w:rPr>
        <w:t xml:space="preserve">ΓΕΩΡΓΙΟΣ </w:t>
      </w:r>
      <w:r>
        <w:rPr>
          <w:rFonts w:eastAsia="Times New Roman"/>
          <w:b/>
          <w:szCs w:val="24"/>
        </w:rPr>
        <w:t>ΓΕΩΡΓΑΝΤΑΣ:</w:t>
      </w:r>
      <w:r>
        <w:rPr>
          <w:rFonts w:eastAsia="Times New Roman"/>
          <w:szCs w:val="24"/>
        </w:rPr>
        <w:t xml:space="preserve"> Δεν υπάρχουν δίμηνα;</w:t>
      </w:r>
    </w:p>
    <w:p w14:paraId="02972CDE" w14:textId="77777777" w:rsidR="006C06AB" w:rsidRDefault="00CE48E0">
      <w:pPr>
        <w:tabs>
          <w:tab w:val="left" w:pos="1812"/>
        </w:tabs>
        <w:spacing w:line="600" w:lineRule="auto"/>
        <w:ind w:firstLine="720"/>
        <w:contextualSpacing/>
        <w:jc w:val="both"/>
        <w:rPr>
          <w:rFonts w:eastAsia="Times New Roman"/>
          <w:szCs w:val="24"/>
        </w:rPr>
      </w:pPr>
      <w:r>
        <w:rPr>
          <w:rFonts w:eastAsia="Times New Roman"/>
          <w:b/>
          <w:szCs w:val="24"/>
        </w:rPr>
        <w:t>ΧΡΙΣΤΟΦΟΡΟΣ ΒΕΡΝΑΡΔΑΚΗΣ (Αναπληρωτής Υπουργός Εσωτερικών και Διοικητικής Ανασυγκρότησης):</w:t>
      </w:r>
      <w:r>
        <w:rPr>
          <w:rFonts w:eastAsia="Times New Roman"/>
          <w:szCs w:val="24"/>
        </w:rPr>
        <w:t xml:space="preserve"> Θα περιμένετε να δείτε τη διάταξη.</w:t>
      </w:r>
    </w:p>
    <w:p w14:paraId="02972CDF" w14:textId="77777777" w:rsidR="006C06AB" w:rsidRDefault="00CE48E0">
      <w:pPr>
        <w:tabs>
          <w:tab w:val="left" w:pos="1812"/>
        </w:tabs>
        <w:spacing w:line="600" w:lineRule="auto"/>
        <w:ind w:firstLine="720"/>
        <w:contextualSpacing/>
        <w:jc w:val="both"/>
        <w:rPr>
          <w:rFonts w:eastAsia="Times New Roman"/>
          <w:szCs w:val="24"/>
        </w:rPr>
      </w:pPr>
      <w:r>
        <w:rPr>
          <w:rFonts w:eastAsia="Times New Roman"/>
          <w:b/>
          <w:szCs w:val="24"/>
        </w:rPr>
        <w:t>ΓΕΩΡΓΙΟΣ ΓΕΩΡΓΑΝΤΑΣ:</w:t>
      </w:r>
      <w:r>
        <w:rPr>
          <w:rFonts w:eastAsia="Times New Roman"/>
          <w:szCs w:val="24"/>
        </w:rPr>
        <w:t xml:space="preserve"> Δεν υπάρχουν δίμηνα στις παρατάσεις; Είναι νόμιμο αυτό;</w:t>
      </w:r>
    </w:p>
    <w:p w14:paraId="02972CE0" w14:textId="77777777" w:rsidR="006C06AB" w:rsidRDefault="00CE48E0">
      <w:pPr>
        <w:tabs>
          <w:tab w:val="left" w:pos="1812"/>
        </w:tabs>
        <w:spacing w:line="600" w:lineRule="auto"/>
        <w:ind w:firstLine="720"/>
        <w:contextualSpacing/>
        <w:jc w:val="both"/>
        <w:rPr>
          <w:rFonts w:eastAsia="Times New Roman"/>
          <w:szCs w:val="24"/>
        </w:rPr>
      </w:pPr>
      <w:r>
        <w:rPr>
          <w:rFonts w:eastAsia="Times New Roman"/>
          <w:b/>
          <w:szCs w:val="24"/>
        </w:rPr>
        <w:t>ΠΡΟΕΔΡΕΥΩΝ (Δημήτριος</w:t>
      </w:r>
      <w:r>
        <w:rPr>
          <w:rFonts w:eastAsia="Times New Roman"/>
          <w:b/>
          <w:szCs w:val="24"/>
        </w:rPr>
        <w:t xml:space="preserve"> Κρεμαστινός):</w:t>
      </w:r>
      <w:r>
        <w:rPr>
          <w:rFonts w:eastAsia="Times New Roman"/>
          <w:szCs w:val="24"/>
        </w:rPr>
        <w:t xml:space="preserve"> Παρακαλώ, κύριε Γεωργαντά!</w:t>
      </w:r>
    </w:p>
    <w:p w14:paraId="02972CE1" w14:textId="77777777" w:rsidR="006C06AB" w:rsidRDefault="00CE48E0">
      <w:pPr>
        <w:tabs>
          <w:tab w:val="left" w:pos="1812"/>
        </w:tabs>
        <w:spacing w:line="600" w:lineRule="auto"/>
        <w:ind w:firstLine="720"/>
        <w:contextualSpacing/>
        <w:jc w:val="both"/>
        <w:rPr>
          <w:rFonts w:eastAsia="Times New Roman"/>
          <w:szCs w:val="24"/>
        </w:rPr>
      </w:pPr>
      <w:r>
        <w:rPr>
          <w:rFonts w:eastAsia="Times New Roman"/>
          <w:b/>
          <w:szCs w:val="24"/>
        </w:rPr>
        <w:t>ΧΡΙΣΤΟΦΟΡΟΣ ΒΕΡΝΑΡΔΑΚΗΣ (Αναπληρωτής Υπουργός Εσωτερικών και Διοικητικής Ανασυγκρότησης):</w:t>
      </w:r>
      <w:r>
        <w:rPr>
          <w:rFonts w:eastAsia="Times New Roman"/>
          <w:szCs w:val="24"/>
        </w:rPr>
        <w:t xml:space="preserve"> Η διάταξη αυτή…</w:t>
      </w:r>
    </w:p>
    <w:p w14:paraId="02972CE2" w14:textId="77777777" w:rsidR="006C06AB" w:rsidRDefault="00CE48E0">
      <w:pPr>
        <w:tabs>
          <w:tab w:val="left" w:pos="1812"/>
        </w:tabs>
        <w:spacing w:line="600" w:lineRule="auto"/>
        <w:ind w:firstLine="720"/>
        <w:contextualSpacing/>
        <w:jc w:val="both"/>
        <w:rPr>
          <w:rFonts w:eastAsia="Times New Roman"/>
          <w:szCs w:val="24"/>
        </w:rPr>
      </w:pPr>
      <w:r>
        <w:rPr>
          <w:rFonts w:eastAsia="Times New Roman"/>
          <w:b/>
          <w:szCs w:val="24"/>
        </w:rPr>
        <w:lastRenderedPageBreak/>
        <w:t>ΓΕΩΡΓΙΟΣ ΓΕΩΡΓΑΝΤΑΣ:</w:t>
      </w:r>
      <w:r>
        <w:rPr>
          <w:rFonts w:eastAsia="Times New Roman"/>
          <w:szCs w:val="24"/>
        </w:rPr>
        <w:t xml:space="preserve"> Χωρίς καμμία αξιολόγηση των δήμων; Δεν κατάλαβα! Το μήνα; Να είναι με τον μήνα.</w:t>
      </w:r>
    </w:p>
    <w:p w14:paraId="02972CE3" w14:textId="77777777" w:rsidR="006C06AB" w:rsidRDefault="00CE48E0">
      <w:pPr>
        <w:tabs>
          <w:tab w:val="left" w:pos="1812"/>
        </w:tabs>
        <w:spacing w:line="600" w:lineRule="auto"/>
        <w:ind w:firstLine="720"/>
        <w:contextualSpacing/>
        <w:jc w:val="both"/>
        <w:rPr>
          <w:rFonts w:eastAsia="Times New Roman"/>
          <w:szCs w:val="24"/>
        </w:rPr>
      </w:pPr>
      <w:r>
        <w:rPr>
          <w:rFonts w:eastAsia="Times New Roman"/>
          <w:b/>
          <w:szCs w:val="24"/>
        </w:rPr>
        <w:t>ΠΡΟΕΔΡΕ</w:t>
      </w:r>
      <w:r>
        <w:rPr>
          <w:rFonts w:eastAsia="Times New Roman"/>
          <w:b/>
          <w:szCs w:val="24"/>
        </w:rPr>
        <w:t>ΥΩΝ (Δημήτριος Κρεμαστινός):</w:t>
      </w:r>
      <w:r>
        <w:rPr>
          <w:rFonts w:eastAsia="Times New Roman"/>
          <w:szCs w:val="24"/>
        </w:rPr>
        <w:t xml:space="preserve"> Κύριε Γεωργαντά, παρακαλώ!</w:t>
      </w:r>
    </w:p>
    <w:p w14:paraId="02972CE4" w14:textId="77777777" w:rsidR="006C06AB" w:rsidRDefault="00CE48E0">
      <w:pPr>
        <w:tabs>
          <w:tab w:val="left" w:pos="1812"/>
        </w:tabs>
        <w:spacing w:line="600" w:lineRule="auto"/>
        <w:ind w:firstLine="720"/>
        <w:contextualSpacing/>
        <w:jc w:val="both"/>
        <w:rPr>
          <w:rFonts w:eastAsia="Times New Roman"/>
          <w:szCs w:val="24"/>
        </w:rPr>
      </w:pPr>
      <w:r>
        <w:rPr>
          <w:rFonts w:eastAsia="Times New Roman"/>
          <w:b/>
          <w:szCs w:val="24"/>
        </w:rPr>
        <w:t>ΓΕΩΡΓΙΟΣ ΓΕΩΡΓΑΝΤΑΣ:</w:t>
      </w:r>
      <w:r>
        <w:rPr>
          <w:rFonts w:eastAsia="Times New Roman"/>
          <w:szCs w:val="24"/>
        </w:rPr>
        <w:t xml:space="preserve"> Μα</w:t>
      </w:r>
      <w:r>
        <w:rPr>
          <w:rFonts w:eastAsia="Times New Roman"/>
          <w:szCs w:val="24"/>
        </w:rPr>
        <w:t>,</w:t>
      </w:r>
      <w:r>
        <w:rPr>
          <w:rFonts w:eastAsia="Times New Roman"/>
          <w:szCs w:val="24"/>
        </w:rPr>
        <w:t xml:space="preserve"> μιλάει για «μαγκιές» δικές μας.</w:t>
      </w:r>
    </w:p>
    <w:p w14:paraId="02972CE5" w14:textId="77777777" w:rsidR="006C06AB" w:rsidRDefault="00CE48E0">
      <w:pPr>
        <w:tabs>
          <w:tab w:val="left" w:pos="1812"/>
        </w:tabs>
        <w:spacing w:line="600" w:lineRule="auto"/>
        <w:ind w:firstLine="720"/>
        <w:contextualSpacing/>
        <w:jc w:val="both"/>
        <w:rPr>
          <w:rFonts w:eastAsia="Times New Roman"/>
          <w:szCs w:val="24"/>
        </w:rPr>
      </w:pPr>
      <w:r>
        <w:rPr>
          <w:rFonts w:eastAsia="Times New Roman"/>
          <w:b/>
          <w:szCs w:val="24"/>
        </w:rPr>
        <w:t>ΧΡΙΣΤΟΦΟΡΟΣ ΒΕΡΝΑΡΔΑΚΗΣ (Αναπληρωτής Υπουργός Εσωτερικών και Διοικητικής Ανασυγκρότησης):</w:t>
      </w:r>
      <w:r>
        <w:rPr>
          <w:rFonts w:eastAsia="Times New Roman"/>
          <w:szCs w:val="24"/>
        </w:rPr>
        <w:t xml:space="preserve"> Κύριε Γεωργαντά, φωνάζετε για ζητήματα που δεν γνωρίζ</w:t>
      </w:r>
      <w:r>
        <w:rPr>
          <w:rFonts w:eastAsia="Times New Roman"/>
          <w:szCs w:val="24"/>
        </w:rPr>
        <w:t>ετε και εκτίθεστε.</w:t>
      </w:r>
    </w:p>
    <w:p w14:paraId="02972CE6" w14:textId="77777777" w:rsidR="006C06AB" w:rsidRDefault="00CE48E0">
      <w:pPr>
        <w:tabs>
          <w:tab w:val="left" w:pos="1812"/>
        </w:tabs>
        <w:spacing w:line="600" w:lineRule="auto"/>
        <w:ind w:firstLine="720"/>
        <w:contextualSpacing/>
        <w:jc w:val="both"/>
        <w:rPr>
          <w:rFonts w:eastAsia="Times New Roman"/>
          <w:szCs w:val="24"/>
        </w:rPr>
      </w:pPr>
      <w:r>
        <w:rPr>
          <w:rFonts w:eastAsia="Times New Roman"/>
          <w:b/>
          <w:szCs w:val="24"/>
        </w:rPr>
        <w:t>ΓΕΩΡΓΙΟΣ ΓΕΩΡΓΑΝΤΑΣ:</w:t>
      </w:r>
      <w:r>
        <w:rPr>
          <w:rFonts w:eastAsia="Times New Roman"/>
          <w:szCs w:val="24"/>
        </w:rPr>
        <w:t xml:space="preserve"> Δεν αγνοώ καθόλου.</w:t>
      </w:r>
    </w:p>
    <w:p w14:paraId="02972CE7" w14:textId="77777777" w:rsidR="006C06AB" w:rsidRDefault="00CE48E0">
      <w:pPr>
        <w:tabs>
          <w:tab w:val="left" w:pos="1812"/>
        </w:tabs>
        <w:spacing w:line="600" w:lineRule="auto"/>
        <w:ind w:firstLine="720"/>
        <w:contextualSpacing/>
        <w:jc w:val="both"/>
        <w:rPr>
          <w:rFonts w:eastAsia="Times New Roman"/>
          <w:b/>
          <w:szCs w:val="24"/>
        </w:rPr>
      </w:pPr>
      <w:r>
        <w:rPr>
          <w:rFonts w:eastAsia="Times New Roman"/>
          <w:b/>
          <w:szCs w:val="24"/>
        </w:rPr>
        <w:t>ΠΡΟΕΔΡΕΥΩΝ (Δημήτριος Κρεμαστινός):</w:t>
      </w:r>
      <w:r>
        <w:rPr>
          <w:rFonts w:eastAsia="Times New Roman"/>
          <w:szCs w:val="24"/>
        </w:rPr>
        <w:t xml:space="preserve"> Παρακαλώ!</w:t>
      </w:r>
    </w:p>
    <w:p w14:paraId="02972CE8" w14:textId="77777777" w:rsidR="006C06AB" w:rsidRDefault="00CE48E0">
      <w:pPr>
        <w:tabs>
          <w:tab w:val="left" w:pos="1812"/>
        </w:tabs>
        <w:spacing w:line="600" w:lineRule="auto"/>
        <w:ind w:firstLine="720"/>
        <w:contextualSpacing/>
        <w:jc w:val="both"/>
        <w:rPr>
          <w:rFonts w:eastAsia="Times New Roman"/>
          <w:szCs w:val="24"/>
        </w:rPr>
      </w:pPr>
      <w:r>
        <w:rPr>
          <w:rFonts w:eastAsia="Times New Roman"/>
          <w:b/>
          <w:szCs w:val="24"/>
        </w:rPr>
        <w:t>ΧΡΙΣΤΟΦΟΡΟΣ ΒΕΡΝΑΡΔΑΚΗΣ (Αναπληρωτής Υπουργός Εσωτερικών και Διοικητικής Ανασυγκρότησης):</w:t>
      </w:r>
      <w:r>
        <w:rPr>
          <w:rFonts w:eastAsia="Times New Roman"/>
          <w:szCs w:val="24"/>
        </w:rPr>
        <w:t xml:space="preserve"> Κύριε Γεωργαντά, φωνάζετε για ζητήματα που αγνοείτε, δεν γνωρ</w:t>
      </w:r>
      <w:r>
        <w:rPr>
          <w:rFonts w:eastAsia="Times New Roman"/>
          <w:szCs w:val="24"/>
        </w:rPr>
        <w:t>ίζετε και εκτίθεστε. Δεν γνωρίζετε τη διάταξη η οποία θα έρθει και εκτίθεστε.</w:t>
      </w:r>
    </w:p>
    <w:p w14:paraId="02972CE9" w14:textId="77777777" w:rsidR="006C06AB" w:rsidRDefault="00CE48E0">
      <w:pPr>
        <w:tabs>
          <w:tab w:val="left" w:pos="1812"/>
        </w:tabs>
        <w:spacing w:line="600" w:lineRule="auto"/>
        <w:ind w:firstLine="720"/>
        <w:contextualSpacing/>
        <w:jc w:val="both"/>
        <w:rPr>
          <w:rFonts w:eastAsia="Times New Roman"/>
          <w:szCs w:val="24"/>
        </w:rPr>
      </w:pPr>
      <w:r>
        <w:rPr>
          <w:rFonts w:eastAsia="Times New Roman"/>
          <w:b/>
          <w:szCs w:val="24"/>
        </w:rPr>
        <w:lastRenderedPageBreak/>
        <w:t>ΓΕΩΡΓΙΟΣ ΓΕΩΡΓΑΝΤΑΣ:</w:t>
      </w:r>
      <w:r>
        <w:rPr>
          <w:rFonts w:eastAsia="Times New Roman"/>
          <w:szCs w:val="24"/>
        </w:rPr>
        <w:t xml:space="preserve"> Εδώ είναι η εγκύκλιός σας.</w:t>
      </w:r>
    </w:p>
    <w:p w14:paraId="02972CEA" w14:textId="77777777" w:rsidR="006C06AB" w:rsidRDefault="00CE48E0">
      <w:pPr>
        <w:tabs>
          <w:tab w:val="left" w:pos="1812"/>
        </w:tabs>
        <w:spacing w:line="600" w:lineRule="auto"/>
        <w:ind w:firstLine="720"/>
        <w:contextualSpacing/>
        <w:jc w:val="both"/>
        <w:rPr>
          <w:rFonts w:eastAsia="Times New Roman"/>
          <w:szCs w:val="24"/>
        </w:rPr>
      </w:pPr>
      <w:r>
        <w:rPr>
          <w:rFonts w:eastAsia="Times New Roman"/>
          <w:b/>
          <w:szCs w:val="24"/>
        </w:rPr>
        <w:t>ΧΡΙΣΤΟΦΟΡΟΣ ΒΕΡΝΑΡΔΑΚΗΣ (Αναπληρωτής Υπουργός Εσωτερικών και Διοικητικής Ανασυγκρότησης):</w:t>
      </w:r>
      <w:r>
        <w:rPr>
          <w:rFonts w:eastAsia="Times New Roman"/>
          <w:szCs w:val="24"/>
        </w:rPr>
        <w:t xml:space="preserve"> Οι εργασιακές γαλέρες, κύριε Γεωργαντά, </w:t>
      </w:r>
      <w:r>
        <w:rPr>
          <w:rFonts w:eastAsia="Times New Roman"/>
          <w:szCs w:val="24"/>
        </w:rPr>
        <w:t>θα τελειώσουν. Αυτό να το καταλάβετε και είναι μια σαφής δήλωση και δέσμευση της Κυβέρνησης.</w:t>
      </w:r>
    </w:p>
    <w:p w14:paraId="02972CEB" w14:textId="77777777" w:rsidR="006C06AB" w:rsidRDefault="00CE48E0">
      <w:pPr>
        <w:tabs>
          <w:tab w:val="left" w:pos="1812"/>
        </w:tabs>
        <w:spacing w:line="600" w:lineRule="auto"/>
        <w:ind w:firstLine="720"/>
        <w:contextualSpacing/>
        <w:jc w:val="both"/>
        <w:rPr>
          <w:rFonts w:eastAsia="Times New Roman"/>
          <w:b/>
          <w:szCs w:val="24"/>
        </w:rPr>
      </w:pPr>
      <w:r>
        <w:rPr>
          <w:rFonts w:eastAsia="Times New Roman"/>
          <w:b/>
          <w:szCs w:val="24"/>
        </w:rPr>
        <w:t>ΓΕΩΡΓΙΟΣ ΓΕΩΡΓΑΝΤΑΣ:</w:t>
      </w:r>
      <w:r>
        <w:rPr>
          <w:rFonts w:eastAsia="Times New Roman"/>
          <w:szCs w:val="24"/>
        </w:rPr>
        <w:t xml:space="preserve"> Κύριε Πρόεδρε, μου επιτρέπετε;</w:t>
      </w:r>
    </w:p>
    <w:p w14:paraId="02972CEC" w14:textId="77777777" w:rsidR="006C06AB" w:rsidRDefault="00CE48E0">
      <w:pPr>
        <w:tabs>
          <w:tab w:val="left" w:pos="1812"/>
        </w:tabs>
        <w:spacing w:line="600" w:lineRule="auto"/>
        <w:ind w:firstLine="720"/>
        <w:contextualSpacing/>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Μετά τον Υπουργό ο Κανονισμός λέει ότι ολοκληρώθηκε η συζήτηση, εκτός εάν υ</w:t>
      </w:r>
      <w:r>
        <w:rPr>
          <w:rFonts w:eastAsia="Times New Roman"/>
          <w:szCs w:val="24"/>
        </w:rPr>
        <w:t>πάρχει προσωπικό θέμα.</w:t>
      </w:r>
    </w:p>
    <w:p w14:paraId="02972CED" w14:textId="77777777" w:rsidR="006C06AB" w:rsidRDefault="00CE48E0">
      <w:pPr>
        <w:tabs>
          <w:tab w:val="left" w:pos="1812"/>
        </w:tabs>
        <w:spacing w:line="600" w:lineRule="auto"/>
        <w:ind w:firstLine="720"/>
        <w:contextualSpacing/>
        <w:jc w:val="both"/>
        <w:rPr>
          <w:rFonts w:eastAsia="Times New Roman"/>
          <w:szCs w:val="24"/>
        </w:rPr>
      </w:pPr>
      <w:r>
        <w:rPr>
          <w:rFonts w:eastAsia="Times New Roman"/>
          <w:b/>
          <w:szCs w:val="24"/>
        </w:rPr>
        <w:t>ΓΕΩΡΓΙΟΣ ΓΕΩΡΓΑΝΤΑΣ:</w:t>
      </w:r>
      <w:r>
        <w:rPr>
          <w:rFonts w:eastAsia="Times New Roman"/>
          <w:szCs w:val="24"/>
        </w:rPr>
        <w:t xml:space="preserve"> Ανέφερε τη λέξη «μαγκιά» ως προς τη στάση της Νέας Δημοκρατίας και τη δική μου.</w:t>
      </w:r>
    </w:p>
    <w:p w14:paraId="02972CEE" w14:textId="77777777" w:rsidR="006C06AB" w:rsidRDefault="00CE48E0">
      <w:pPr>
        <w:tabs>
          <w:tab w:val="left" w:pos="1812"/>
        </w:tabs>
        <w:spacing w:line="600" w:lineRule="auto"/>
        <w:ind w:firstLine="720"/>
        <w:contextualSpacing/>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Σύμφωνοι. Εάν υπάρχει προσωπικό…</w:t>
      </w:r>
    </w:p>
    <w:p w14:paraId="02972CEF" w14:textId="77777777" w:rsidR="006C06AB" w:rsidRDefault="00CE48E0">
      <w:pPr>
        <w:tabs>
          <w:tab w:val="left" w:pos="1812"/>
        </w:tabs>
        <w:spacing w:line="600" w:lineRule="auto"/>
        <w:ind w:firstLine="720"/>
        <w:contextualSpacing/>
        <w:jc w:val="both"/>
        <w:rPr>
          <w:rFonts w:eastAsia="Times New Roman"/>
          <w:szCs w:val="24"/>
        </w:rPr>
      </w:pPr>
      <w:r>
        <w:rPr>
          <w:rFonts w:eastAsia="Times New Roman"/>
          <w:b/>
          <w:szCs w:val="24"/>
        </w:rPr>
        <w:t>ΓΕΩΡΓΙΟΣ ΓΕΩΡΓΑΝΤΑΣ:</w:t>
      </w:r>
      <w:r>
        <w:rPr>
          <w:rFonts w:eastAsia="Times New Roman"/>
          <w:szCs w:val="24"/>
        </w:rPr>
        <w:t xml:space="preserve"> Παρακαλώ να μιλήσω και να ακούσει την απάντησή μου.</w:t>
      </w:r>
    </w:p>
    <w:p w14:paraId="02972CF0" w14:textId="77777777" w:rsidR="006C06AB" w:rsidRDefault="00CE48E0">
      <w:pPr>
        <w:tabs>
          <w:tab w:val="left" w:pos="1812"/>
        </w:tabs>
        <w:spacing w:line="600" w:lineRule="auto"/>
        <w:ind w:firstLine="720"/>
        <w:contextualSpacing/>
        <w:jc w:val="both"/>
        <w:rPr>
          <w:rFonts w:eastAsia="Times New Roman"/>
          <w:szCs w:val="24"/>
        </w:rPr>
      </w:pPr>
      <w:r>
        <w:rPr>
          <w:rFonts w:eastAsia="Times New Roman"/>
          <w:b/>
          <w:szCs w:val="24"/>
        </w:rPr>
        <w:lastRenderedPageBreak/>
        <w:t>ΠΡΟΕΔΡΕΥΩΝ (Δημήτριος Κρεμαστινός):</w:t>
      </w:r>
      <w:r>
        <w:rPr>
          <w:rFonts w:eastAsia="Times New Roman"/>
          <w:szCs w:val="24"/>
        </w:rPr>
        <w:t xml:space="preserve"> Παρακαλώ, εάν υπάρχει προσωπικό θέμα, θα σας δώσω τον λόγο.</w:t>
      </w:r>
    </w:p>
    <w:p w14:paraId="02972CF1" w14:textId="77777777" w:rsidR="006C06AB" w:rsidRDefault="00CE48E0">
      <w:pPr>
        <w:tabs>
          <w:tab w:val="left" w:pos="1812"/>
        </w:tabs>
        <w:spacing w:line="600" w:lineRule="auto"/>
        <w:ind w:firstLine="720"/>
        <w:contextualSpacing/>
        <w:jc w:val="both"/>
        <w:rPr>
          <w:rFonts w:eastAsia="Times New Roman"/>
          <w:szCs w:val="24"/>
        </w:rPr>
      </w:pPr>
      <w:r>
        <w:rPr>
          <w:rFonts w:eastAsia="Times New Roman"/>
          <w:b/>
          <w:szCs w:val="24"/>
        </w:rPr>
        <w:t>ΓΕΩΡΓΙΟΣ ΓΕΩΡΓΑΝΤΑΣ:</w:t>
      </w:r>
      <w:r>
        <w:rPr>
          <w:rFonts w:eastAsia="Times New Roman"/>
          <w:szCs w:val="24"/>
        </w:rPr>
        <w:t xml:space="preserve"> Το ύφος και το περιεχόμενο της τοποθέτησης από τον κύριο Υπουργό δεν ήταν πολιτικό, με</w:t>
      </w:r>
      <w:r>
        <w:rPr>
          <w:rFonts w:eastAsia="Times New Roman"/>
          <w:szCs w:val="24"/>
        </w:rPr>
        <w:t xml:space="preserve"> προτάσεις και εκφράσεις</w:t>
      </w:r>
      <w:r>
        <w:rPr>
          <w:rFonts w:eastAsia="Times New Roman"/>
          <w:szCs w:val="24"/>
        </w:rPr>
        <w:t>,</w:t>
      </w:r>
      <w:r>
        <w:rPr>
          <w:rFonts w:eastAsia="Times New Roman"/>
          <w:szCs w:val="24"/>
        </w:rPr>
        <w:t xml:space="preserve"> οι οποίες με θίγουν.</w:t>
      </w:r>
    </w:p>
    <w:p w14:paraId="02972CF2" w14:textId="77777777" w:rsidR="006C06AB" w:rsidRDefault="00CE48E0">
      <w:pPr>
        <w:tabs>
          <w:tab w:val="left" w:pos="1812"/>
        </w:tabs>
        <w:spacing w:line="600" w:lineRule="auto"/>
        <w:ind w:firstLine="720"/>
        <w:contextualSpacing/>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Εφόσον είναι επί προσωπικού, έχετε τον λόγο για ένα λεπτό.</w:t>
      </w:r>
    </w:p>
    <w:p w14:paraId="02972CF3" w14:textId="77777777" w:rsidR="006C06AB" w:rsidRDefault="00CE48E0">
      <w:pPr>
        <w:tabs>
          <w:tab w:val="left" w:pos="1812"/>
        </w:tabs>
        <w:spacing w:line="600" w:lineRule="auto"/>
        <w:ind w:firstLine="720"/>
        <w:contextualSpacing/>
        <w:jc w:val="both"/>
        <w:rPr>
          <w:rFonts w:eastAsia="Times New Roman"/>
          <w:szCs w:val="24"/>
        </w:rPr>
      </w:pPr>
      <w:r>
        <w:rPr>
          <w:rFonts w:eastAsia="Times New Roman"/>
          <w:b/>
          <w:szCs w:val="24"/>
        </w:rPr>
        <w:t>ΧΡΙΣΤΟΦΟΡΟΣ ΒΕΡΝΑΡΔΑΚΗΣ (Αναπληρωτής Υπουργός Εσωτερικών και Διοικητικής Ανασυγκρότησης):</w:t>
      </w:r>
      <w:r>
        <w:rPr>
          <w:rFonts w:eastAsia="Times New Roman"/>
          <w:szCs w:val="24"/>
        </w:rPr>
        <w:t xml:space="preserve"> Κύριε Πρόεδρε, μπορώ να </w:t>
      </w:r>
      <w:r>
        <w:rPr>
          <w:rFonts w:eastAsia="Times New Roman"/>
          <w:szCs w:val="24"/>
        </w:rPr>
        <w:t>πάρω τον λόγο;</w:t>
      </w:r>
    </w:p>
    <w:p w14:paraId="02972CF4" w14:textId="77777777" w:rsidR="006C06AB" w:rsidRDefault="00CE48E0">
      <w:pPr>
        <w:tabs>
          <w:tab w:val="left" w:pos="1812"/>
        </w:tabs>
        <w:spacing w:line="600" w:lineRule="auto"/>
        <w:ind w:firstLine="720"/>
        <w:contextualSpacing/>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Παρακαλώ.</w:t>
      </w:r>
    </w:p>
    <w:p w14:paraId="02972CF5" w14:textId="77777777" w:rsidR="006C06AB" w:rsidRDefault="00CE48E0">
      <w:pPr>
        <w:tabs>
          <w:tab w:val="left" w:pos="1812"/>
        </w:tabs>
        <w:spacing w:line="600" w:lineRule="auto"/>
        <w:ind w:firstLine="720"/>
        <w:contextualSpacing/>
        <w:jc w:val="both"/>
        <w:rPr>
          <w:rFonts w:eastAsia="Times New Roman"/>
          <w:szCs w:val="24"/>
        </w:rPr>
      </w:pPr>
      <w:r>
        <w:rPr>
          <w:rFonts w:eastAsia="Times New Roman"/>
          <w:b/>
          <w:szCs w:val="24"/>
        </w:rPr>
        <w:t>ΧΡΙΣΤΟΦΟΡΟΣ ΒΕΡΝΑΡΔΑΚΗΣ (Αναπληρωτής Υπουργός Εσωτερικών και Διοικητικής Ανασυγκρότησης):</w:t>
      </w:r>
      <w:r>
        <w:rPr>
          <w:rFonts w:eastAsia="Times New Roman"/>
          <w:szCs w:val="24"/>
        </w:rPr>
        <w:t xml:space="preserve"> Κύριε Πρόεδρε, επειδή είμαστε νοήμονες, η «μαγκιά» αφορούσε τη Νέα Δημοκρατία και </w:t>
      </w:r>
      <w:r>
        <w:rPr>
          <w:rFonts w:eastAsia="Times New Roman"/>
          <w:szCs w:val="24"/>
        </w:rPr>
        <w:lastRenderedPageBreak/>
        <w:t>την πολιτική των κυβερν</w:t>
      </w:r>
      <w:r>
        <w:rPr>
          <w:rFonts w:eastAsia="Times New Roman"/>
          <w:szCs w:val="24"/>
        </w:rPr>
        <w:t>ήσεων. Δεν αφορούσε εσάς. Σας το λέω αυτό, διότι εφ’ όσον γνωρίζουμε γράμματα, να καταλαβαίνουμε τι είναι προσωπικό και τι δεν είναι. Από εδώ και πέρα, δώστε του τον λόγο για προσωπικό. Εγώ δηλώνω ότι κάνω μια πολιτική τοποθέτηση σε ό,τι αφορά τις πολιτικέ</w:t>
      </w:r>
      <w:r>
        <w:rPr>
          <w:rFonts w:eastAsia="Times New Roman"/>
          <w:szCs w:val="24"/>
        </w:rPr>
        <w:t>ς των προηγούμενων κυβερνήσεων.</w:t>
      </w:r>
    </w:p>
    <w:p w14:paraId="02972CF6" w14:textId="77777777" w:rsidR="006C06AB" w:rsidRDefault="00CE48E0">
      <w:pPr>
        <w:tabs>
          <w:tab w:val="left" w:pos="1812"/>
        </w:tabs>
        <w:spacing w:line="600" w:lineRule="auto"/>
        <w:ind w:firstLine="720"/>
        <w:contextualSpacing/>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Έχει ολοκληρωθεί η συζήτηση. Δεν νομίζω ότι υπάρχει θέμα, κύριε Γεωργαντά.</w:t>
      </w:r>
    </w:p>
    <w:p w14:paraId="02972CF7" w14:textId="77777777" w:rsidR="006C06AB" w:rsidRDefault="00CE48E0">
      <w:pPr>
        <w:tabs>
          <w:tab w:val="left" w:pos="1812"/>
        </w:tabs>
        <w:spacing w:line="600" w:lineRule="auto"/>
        <w:ind w:firstLine="720"/>
        <w:contextualSpacing/>
        <w:jc w:val="both"/>
        <w:rPr>
          <w:rFonts w:eastAsia="Times New Roman"/>
          <w:szCs w:val="24"/>
        </w:rPr>
      </w:pPr>
      <w:r>
        <w:rPr>
          <w:rFonts w:eastAsia="Times New Roman"/>
          <w:b/>
          <w:szCs w:val="24"/>
        </w:rPr>
        <w:t>ΓΕΩΡΓΙΟΣ ΓΕΩΡΓΑΝΤΑΣ:</w:t>
      </w:r>
      <w:r>
        <w:rPr>
          <w:rFonts w:eastAsia="Times New Roman"/>
          <w:szCs w:val="24"/>
        </w:rPr>
        <w:t xml:space="preserve"> Μου έχετε δώσει τον λόγο, κύριε Πρόεδρε.</w:t>
      </w:r>
    </w:p>
    <w:p w14:paraId="02972CF8" w14:textId="77777777" w:rsidR="006C06AB" w:rsidRDefault="00CE48E0">
      <w:pPr>
        <w:tabs>
          <w:tab w:val="left" w:pos="1812"/>
        </w:tabs>
        <w:spacing w:line="600" w:lineRule="auto"/>
        <w:ind w:firstLine="720"/>
        <w:contextualSpacing/>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Επί προσωπικού, όμως. Ο Υπουργός είπε ότι δεν το είπε για εσάς.</w:t>
      </w:r>
    </w:p>
    <w:p w14:paraId="02972CF9" w14:textId="77777777" w:rsidR="006C06AB" w:rsidRDefault="00CE48E0">
      <w:pPr>
        <w:tabs>
          <w:tab w:val="left" w:pos="1812"/>
        </w:tabs>
        <w:spacing w:line="600" w:lineRule="auto"/>
        <w:ind w:firstLine="720"/>
        <w:contextualSpacing/>
        <w:jc w:val="both"/>
        <w:rPr>
          <w:rFonts w:eastAsia="Times New Roman"/>
          <w:szCs w:val="24"/>
        </w:rPr>
      </w:pPr>
      <w:r>
        <w:rPr>
          <w:rFonts w:eastAsia="Times New Roman"/>
          <w:b/>
          <w:szCs w:val="24"/>
        </w:rPr>
        <w:t>ΓΕΩΡΓΙΟΣ ΓΕΩΡΓΑΝΤΑΣ:</w:t>
      </w:r>
      <w:r>
        <w:rPr>
          <w:rFonts w:eastAsia="Times New Roman"/>
          <w:szCs w:val="24"/>
        </w:rPr>
        <w:t xml:space="preserve"> Κύριε Πρόεδρε, μου είχατε δώσει τον λόγο. Δεν θα τον πάρετε πίσω μετά την παρέμβαση του Υπουργού. Εκπροσωπώ τη Νέα Δημοκρατία σήμερα, ως εισηγητής.</w:t>
      </w:r>
    </w:p>
    <w:p w14:paraId="02972CFA" w14:textId="77777777" w:rsidR="006C06AB" w:rsidRDefault="00CE48E0">
      <w:pPr>
        <w:tabs>
          <w:tab w:val="left" w:pos="1812"/>
        </w:tabs>
        <w:spacing w:line="600" w:lineRule="auto"/>
        <w:ind w:firstLine="720"/>
        <w:contextualSpacing/>
        <w:jc w:val="both"/>
        <w:rPr>
          <w:rFonts w:eastAsia="Times New Roman"/>
          <w:szCs w:val="24"/>
        </w:rPr>
      </w:pPr>
      <w:r>
        <w:rPr>
          <w:rFonts w:eastAsia="Times New Roman"/>
          <w:b/>
          <w:szCs w:val="24"/>
        </w:rPr>
        <w:lastRenderedPageBreak/>
        <w:t xml:space="preserve">ΠΡΟΕΔΡΕΥΩΝ (Δημήτριος </w:t>
      </w:r>
      <w:r>
        <w:rPr>
          <w:rFonts w:eastAsia="Times New Roman"/>
          <w:b/>
          <w:szCs w:val="24"/>
        </w:rPr>
        <w:t>Κρεμαστινός):</w:t>
      </w:r>
      <w:r>
        <w:rPr>
          <w:rFonts w:eastAsia="Times New Roman"/>
          <w:szCs w:val="24"/>
        </w:rPr>
        <w:t xml:space="preserve"> Ορίστε, έχετε τον λόγο για ένα λεπτό. Σας παρακαλώ, όχι παραπάνω, γιατί θα διαιωνίσουμε τη συζήτηση.</w:t>
      </w:r>
    </w:p>
    <w:p w14:paraId="02972CFB" w14:textId="77777777" w:rsidR="006C06AB" w:rsidRDefault="00CE48E0">
      <w:pPr>
        <w:tabs>
          <w:tab w:val="left" w:pos="1812"/>
        </w:tabs>
        <w:spacing w:line="600" w:lineRule="auto"/>
        <w:ind w:firstLine="720"/>
        <w:contextualSpacing/>
        <w:jc w:val="both"/>
        <w:rPr>
          <w:rFonts w:eastAsia="Times New Roman"/>
          <w:szCs w:val="24"/>
        </w:rPr>
      </w:pPr>
      <w:r>
        <w:rPr>
          <w:rFonts w:eastAsia="Times New Roman"/>
          <w:b/>
          <w:szCs w:val="24"/>
        </w:rPr>
        <w:t>ΓΕΩΡΓΙΟΣ ΓΕΩΡΓΑΝΤΑΣ:</w:t>
      </w:r>
      <w:r>
        <w:rPr>
          <w:rFonts w:eastAsia="Times New Roman"/>
          <w:szCs w:val="24"/>
        </w:rPr>
        <w:t xml:space="preserve"> Κύριε Πρόεδρε, εάν δεν αποτελεί παρεκτροπή το γεγονός ότι σε κάθε τροπολογία που φέρνει ιδίως ο κ. Βερναρδάκης, έχει την</w:t>
      </w:r>
      <w:r>
        <w:rPr>
          <w:rFonts w:eastAsia="Times New Roman"/>
          <w:szCs w:val="24"/>
        </w:rPr>
        <w:t xml:space="preserve"> ορολογία «κατά παρέκκλιση κάθε γενικής και ειδικής διάταξης» -είναι ο συνήθης τρόπος νομοθέτησης του συγκεκριμένου Υπουργείου και της Κυβερνήσεως- εάν δεν είναι παρεκτροπή το γεγονός ότι ενώ το άρθρο 103 του Συντάγματος προβλέπει τι γίνεται με τις συμβάσε</w:t>
      </w:r>
      <w:r>
        <w:rPr>
          <w:rFonts w:eastAsia="Times New Roman"/>
          <w:szCs w:val="24"/>
        </w:rPr>
        <w:t>ις ορισμένου χρόνου, ενώ το προεδρικό διάταγμα του 2004 προβλέπει με συνέπεια τι γίνεται με τις συμβάσεις ορισμένου χρόνου και σήμερα έρχεται αυτή η Κυβέρνηση να εκμεταλλευτεί τον πόνο των εργαζομένων που ευελπιστούν σε νομιμοποίηση, τότε τι είναι; Εμείς δ</w:t>
      </w:r>
      <w:r>
        <w:rPr>
          <w:rFonts w:eastAsia="Times New Roman"/>
          <w:szCs w:val="24"/>
        </w:rPr>
        <w:t>εν είπαμε να μην εφαρμοστεί ο ΑΣΕΠ. Παντού ό,τι προβλέπεται από τον ΑΣΕΠ, είτε για τις δίμηνες συμβάσεις είτε για τις οκτάμηνες συμβάσεις.</w:t>
      </w:r>
    </w:p>
    <w:p w14:paraId="02972CFC" w14:textId="77777777" w:rsidR="006C06AB" w:rsidRDefault="00CE48E0">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Αυτό που γίνεται με αυτήν την Κυβέρνηση είναι ότι κατά παράβαση όλων αυτών των διατάξεων -και προκαλώ κάποιον να μου </w:t>
      </w:r>
      <w:r>
        <w:rPr>
          <w:rFonts w:eastAsia="Times New Roman" w:cs="Times New Roman"/>
          <w:szCs w:val="24"/>
        </w:rPr>
        <w:t>πει με βάση ποιες διατάξεις γίνονται αυτά, το λέει η ίδια η διάταξη μέσα της- έρχεται να δημιουργήσει μια στρατιά ομήρων εργαζομένων, αφήνοντας απ’ έξω άλλους που θα μπορούσαν ίσως να διεκδικήσουν ίσως τις ίδιες θέσεις και χωρίς να γίνεται καμμιά κοστολόγη</w:t>
      </w:r>
      <w:r>
        <w:rPr>
          <w:rFonts w:eastAsia="Times New Roman" w:cs="Times New Roman"/>
          <w:szCs w:val="24"/>
        </w:rPr>
        <w:t xml:space="preserve">ση της επιβάρυνσης των ΟΤΑ. </w:t>
      </w:r>
    </w:p>
    <w:p w14:paraId="02972CFD" w14:textId="77777777" w:rsidR="006C06AB" w:rsidRDefault="00CE48E0">
      <w:pPr>
        <w:spacing w:line="600" w:lineRule="auto"/>
        <w:ind w:firstLine="720"/>
        <w:contextualSpacing/>
        <w:jc w:val="both"/>
        <w:rPr>
          <w:rFonts w:eastAsia="Times New Roman" w:cs="Times New Roman"/>
          <w:szCs w:val="24"/>
        </w:rPr>
      </w:pPr>
      <w:r>
        <w:rPr>
          <w:rFonts w:eastAsia="Times New Roman" w:cs="Times New Roman"/>
          <w:szCs w:val="24"/>
        </w:rPr>
        <w:t xml:space="preserve">Νομίζω ότι αυτό όχι απλώς αποτελεί πολιτικό θράσος από την πλευρά της Κυβέρνησης, αλλά μια πρακτική η οποία οδηγεί σε πραγματικά επικίνδυνα μονοπάτια. </w:t>
      </w:r>
    </w:p>
    <w:p w14:paraId="02972CFE" w14:textId="77777777" w:rsidR="006C06AB" w:rsidRDefault="00CE48E0">
      <w:pPr>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Κηρύσσεται περαιωμένη η συζήτηση επί τη</w:t>
      </w:r>
      <w:r>
        <w:rPr>
          <w:rFonts w:eastAsia="Times New Roman" w:cs="Times New Roman"/>
          <w:szCs w:val="24"/>
        </w:rPr>
        <w:t>ς αρχής, των άρθρων, των τροπολογιών και του συνόλου του σχεδίου νόμου του Υπουργείου Εσωτερικών και Διοικητικής Ανασυγκρότησης «Κύρωση της Συμφωνίας μεταξύ της Κυβέρνησης της Ελληνικής Δημοκρατίας και της Κυβέρνησης της Δημοκρατίας της Βουλγαρίας περί Δια</w:t>
      </w:r>
      <w:r>
        <w:rPr>
          <w:rFonts w:eastAsia="Times New Roman" w:cs="Times New Roman"/>
          <w:szCs w:val="24"/>
        </w:rPr>
        <w:t xml:space="preserve">συνοριακής Αστυνομικής Συνεργασίας και άλλες διατάξεις». </w:t>
      </w:r>
    </w:p>
    <w:p w14:paraId="02972CFF" w14:textId="77777777" w:rsidR="006C06AB" w:rsidRDefault="00CE48E0">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Ερωτάται το Σώμα: Γίνεται δεκτό το νομοσχέδιο επί της αρχής; </w:t>
      </w:r>
    </w:p>
    <w:p w14:paraId="02972D00" w14:textId="77777777" w:rsidR="006C06AB" w:rsidRDefault="00CE48E0">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ΡΙΖΟΣ: </w:t>
      </w:r>
      <w:r>
        <w:rPr>
          <w:rFonts w:eastAsia="Times New Roman" w:cs="Times New Roman"/>
          <w:szCs w:val="24"/>
        </w:rPr>
        <w:t>Ναι.</w:t>
      </w:r>
    </w:p>
    <w:p w14:paraId="02972D01" w14:textId="77777777" w:rsidR="006C06AB" w:rsidRDefault="00CE48E0">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ΓΕΩΡΓΑΝΤΑΣ: </w:t>
      </w:r>
      <w:r>
        <w:rPr>
          <w:rFonts w:eastAsia="Times New Roman" w:cs="Times New Roman"/>
          <w:szCs w:val="24"/>
        </w:rPr>
        <w:t>Ναι.</w:t>
      </w:r>
    </w:p>
    <w:p w14:paraId="02972D02" w14:textId="77777777" w:rsidR="006C06AB" w:rsidRDefault="00CE48E0">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ΕΥΑΓΓΕΛΟΣ ΚΑΡΑΚΩΣΤΑΣ: </w:t>
      </w:r>
      <w:r>
        <w:rPr>
          <w:rFonts w:eastAsia="Times New Roman" w:cs="Times New Roman"/>
          <w:szCs w:val="24"/>
        </w:rPr>
        <w:t xml:space="preserve">Όχι. </w:t>
      </w:r>
    </w:p>
    <w:p w14:paraId="02972D03" w14:textId="77777777" w:rsidR="006C06AB" w:rsidRDefault="00CE48E0">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s="Times New Roman"/>
          <w:szCs w:val="24"/>
        </w:rPr>
        <w:t>Ναι.</w:t>
      </w:r>
    </w:p>
    <w:p w14:paraId="02972D04" w14:textId="77777777" w:rsidR="006C06AB" w:rsidRDefault="00CE48E0">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 xml:space="preserve">Όχι. </w:t>
      </w:r>
    </w:p>
    <w:p w14:paraId="02972D05" w14:textId="77777777" w:rsidR="006C06AB" w:rsidRDefault="00CE48E0">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ΙΑΣ</w:t>
      </w:r>
      <w:r>
        <w:rPr>
          <w:rFonts w:eastAsia="Times New Roman" w:cs="Times New Roman"/>
          <w:b/>
          <w:szCs w:val="24"/>
        </w:rPr>
        <w:t>Ο</w:t>
      </w:r>
      <w:r>
        <w:rPr>
          <w:rFonts w:eastAsia="Times New Roman" w:cs="Times New Roman"/>
          <w:b/>
          <w:szCs w:val="24"/>
        </w:rPr>
        <w:t>Ν</w:t>
      </w:r>
      <w:r>
        <w:rPr>
          <w:rFonts w:eastAsia="Times New Roman" w:cs="Times New Roman"/>
          <w:b/>
          <w:szCs w:val="24"/>
        </w:rPr>
        <w:t>ΑΣ</w:t>
      </w:r>
      <w:r>
        <w:rPr>
          <w:rFonts w:eastAsia="Times New Roman" w:cs="Times New Roman"/>
          <w:b/>
          <w:szCs w:val="24"/>
        </w:rPr>
        <w:t xml:space="preserve"> </w:t>
      </w:r>
      <w:r>
        <w:rPr>
          <w:rFonts w:eastAsia="Times New Roman" w:cs="Times New Roman"/>
          <w:b/>
          <w:szCs w:val="24"/>
        </w:rPr>
        <w:t xml:space="preserve">ΦΩΤΗΛΑΣ: </w:t>
      </w:r>
      <w:r>
        <w:rPr>
          <w:rFonts w:eastAsia="Times New Roman" w:cs="Times New Roman"/>
          <w:szCs w:val="24"/>
        </w:rPr>
        <w:t>Ναι.</w:t>
      </w:r>
    </w:p>
    <w:p w14:paraId="02972D06" w14:textId="77777777" w:rsidR="006C06AB" w:rsidRDefault="00CE48E0">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Ναι.</w:t>
      </w:r>
    </w:p>
    <w:p w14:paraId="02972D07" w14:textId="77777777" w:rsidR="006C06AB" w:rsidRDefault="00CE48E0">
      <w:pPr>
        <w:spacing w:line="600" w:lineRule="auto"/>
        <w:ind w:firstLine="720"/>
        <w:contextualSpacing/>
        <w:jc w:val="both"/>
        <w:rPr>
          <w:rFonts w:eastAsia="Times New Roman" w:cs="Times New Roman"/>
          <w:szCs w:val="24"/>
        </w:rPr>
      </w:pPr>
      <w:r>
        <w:rPr>
          <w:rFonts w:eastAsia="Times New Roman"/>
          <w:b/>
          <w:szCs w:val="24"/>
        </w:rPr>
        <w:t xml:space="preserve">ΠΡΟΕΔΡΕΥΩΝ (Δημήτριος Κρεμαστινός): </w:t>
      </w:r>
      <w:r>
        <w:rPr>
          <w:rFonts w:eastAsia="Times New Roman"/>
          <w:szCs w:val="24"/>
        </w:rPr>
        <w:t xml:space="preserve">Συνεπώς το σχέδιο νόμου του Υπουργείου Εσωτερικών </w:t>
      </w:r>
      <w:r>
        <w:rPr>
          <w:rFonts w:eastAsia="Times New Roman" w:cs="Times New Roman"/>
          <w:szCs w:val="24"/>
        </w:rPr>
        <w:t>και Διοικητικής Ανασυγκρότησης</w:t>
      </w:r>
      <w:r>
        <w:rPr>
          <w:rFonts w:eastAsia="Times New Roman" w:cs="Times New Roman"/>
          <w:szCs w:val="24"/>
        </w:rPr>
        <w:t>:</w:t>
      </w:r>
      <w:r>
        <w:rPr>
          <w:rFonts w:eastAsia="Times New Roman" w:cs="Times New Roman"/>
          <w:szCs w:val="24"/>
        </w:rPr>
        <w:t xml:space="preserve"> «Κύρωση της Συμφωνίας μεταξύ της Κυβέρνησης της Ελληνικής </w:t>
      </w:r>
      <w:r>
        <w:rPr>
          <w:rFonts w:eastAsia="Times New Roman" w:cs="Times New Roman"/>
          <w:szCs w:val="24"/>
        </w:rPr>
        <w:lastRenderedPageBreak/>
        <w:t xml:space="preserve">Δημοκρατίας και της Κυβέρνησης της Δημοκρατίας της Βουλγαρίας περί Διασυνοριακής Αστυνομικής Συνεργασίας και άλλες διατάξεις» έγινε δεκτό επί της αρχής κατά πλειοψηφία. </w:t>
      </w:r>
    </w:p>
    <w:p w14:paraId="02972D08" w14:textId="77777777" w:rsidR="006C06AB" w:rsidRDefault="00CE48E0">
      <w:pPr>
        <w:spacing w:line="600" w:lineRule="auto"/>
        <w:ind w:firstLine="709"/>
        <w:contextualSpacing/>
        <w:jc w:val="both"/>
        <w:rPr>
          <w:rFonts w:eastAsia="Times New Roman" w:cs="Times New Roman"/>
          <w:szCs w:val="24"/>
        </w:rPr>
      </w:pPr>
      <w:r>
        <w:rPr>
          <w:rFonts w:eastAsia="Times New Roman"/>
          <w:szCs w:val="24"/>
        </w:rPr>
        <w:t>Εισερχόμαστε στην ψήφιση τω</w:t>
      </w:r>
      <w:r>
        <w:rPr>
          <w:rFonts w:eastAsia="Times New Roman"/>
          <w:szCs w:val="24"/>
        </w:rPr>
        <w:t>ν άρθρων και των τροπολογιών.</w:t>
      </w:r>
    </w:p>
    <w:p w14:paraId="02972D09" w14:textId="77777777" w:rsidR="006C06AB" w:rsidRDefault="00CE48E0">
      <w:pPr>
        <w:spacing w:line="600" w:lineRule="auto"/>
        <w:ind w:firstLine="709"/>
        <w:contextualSpacing/>
        <w:jc w:val="both"/>
        <w:rPr>
          <w:rFonts w:eastAsia="Times New Roman" w:cs="Times New Roman"/>
          <w:szCs w:val="24"/>
        </w:rPr>
      </w:pPr>
      <w:r>
        <w:rPr>
          <w:rFonts w:eastAsia="Times New Roman" w:cs="Times New Roman"/>
          <w:szCs w:val="24"/>
        </w:rPr>
        <w:t xml:space="preserve">Ερωτάται το Σώμα: Γίνεται δεκτό το άρθρο 1 ως έχει; </w:t>
      </w:r>
    </w:p>
    <w:p w14:paraId="02972D0A" w14:textId="77777777" w:rsidR="006C06AB" w:rsidRDefault="00CE48E0">
      <w:pPr>
        <w:spacing w:line="600" w:lineRule="auto"/>
        <w:ind w:firstLine="709"/>
        <w:contextualSpacing/>
        <w:jc w:val="both"/>
        <w:rPr>
          <w:rFonts w:eastAsia="Times New Roman" w:cs="Times New Roman"/>
          <w:szCs w:val="24"/>
        </w:rPr>
      </w:pPr>
      <w:r>
        <w:rPr>
          <w:rFonts w:eastAsia="Times New Roman" w:cs="Times New Roman"/>
          <w:b/>
          <w:szCs w:val="24"/>
        </w:rPr>
        <w:t xml:space="preserve">ΔΗΜΗΤΡΙΟΣ ΡΙΖΟΣ: </w:t>
      </w:r>
      <w:r>
        <w:rPr>
          <w:rFonts w:eastAsia="Times New Roman" w:cs="Times New Roman"/>
          <w:szCs w:val="24"/>
        </w:rPr>
        <w:t>Ναι.</w:t>
      </w:r>
    </w:p>
    <w:p w14:paraId="02972D0B" w14:textId="77777777" w:rsidR="006C06AB" w:rsidRDefault="00CE48E0">
      <w:pPr>
        <w:spacing w:line="600" w:lineRule="auto"/>
        <w:ind w:firstLine="709"/>
        <w:contextualSpacing/>
        <w:jc w:val="both"/>
        <w:rPr>
          <w:rFonts w:eastAsia="Times New Roman" w:cs="Times New Roman"/>
          <w:szCs w:val="24"/>
        </w:rPr>
      </w:pPr>
      <w:r>
        <w:rPr>
          <w:rFonts w:eastAsia="Times New Roman" w:cs="Times New Roman"/>
          <w:b/>
          <w:szCs w:val="24"/>
        </w:rPr>
        <w:t xml:space="preserve">ΓΕΩΡΓΙΟΣ ΓΕΩΡΓΑΝΤΑΣ: </w:t>
      </w:r>
      <w:r>
        <w:rPr>
          <w:rFonts w:eastAsia="Times New Roman" w:cs="Times New Roman"/>
          <w:szCs w:val="24"/>
        </w:rPr>
        <w:t>Ναι.</w:t>
      </w:r>
    </w:p>
    <w:p w14:paraId="02972D0C" w14:textId="77777777" w:rsidR="006C06AB" w:rsidRDefault="00CE48E0">
      <w:pPr>
        <w:spacing w:line="600" w:lineRule="auto"/>
        <w:ind w:firstLine="709"/>
        <w:contextualSpacing/>
        <w:jc w:val="both"/>
        <w:rPr>
          <w:rFonts w:eastAsia="Times New Roman" w:cs="Times New Roman"/>
          <w:szCs w:val="24"/>
        </w:rPr>
      </w:pPr>
      <w:r>
        <w:rPr>
          <w:rFonts w:eastAsia="Times New Roman" w:cs="Times New Roman"/>
          <w:b/>
          <w:szCs w:val="24"/>
        </w:rPr>
        <w:t xml:space="preserve">ΕΥΑΓΓΕΛΟΣ ΚΑΡΑΚΩΣΤΑΣ: </w:t>
      </w:r>
      <w:r>
        <w:rPr>
          <w:rFonts w:eastAsia="Times New Roman" w:cs="Times New Roman"/>
          <w:szCs w:val="24"/>
        </w:rPr>
        <w:t xml:space="preserve">Όχι. </w:t>
      </w:r>
    </w:p>
    <w:p w14:paraId="02972D0D" w14:textId="77777777" w:rsidR="006C06AB" w:rsidRDefault="00CE48E0">
      <w:pPr>
        <w:spacing w:line="600" w:lineRule="auto"/>
        <w:ind w:firstLine="709"/>
        <w:contextualSpacing/>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s="Times New Roman"/>
          <w:szCs w:val="24"/>
        </w:rPr>
        <w:t>Ναι.</w:t>
      </w:r>
    </w:p>
    <w:p w14:paraId="02972D0E" w14:textId="77777777" w:rsidR="006C06AB" w:rsidRDefault="00CE48E0">
      <w:pPr>
        <w:spacing w:line="600" w:lineRule="auto"/>
        <w:ind w:firstLine="709"/>
        <w:contextualSpacing/>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 xml:space="preserve">Όχι. </w:t>
      </w:r>
    </w:p>
    <w:p w14:paraId="02972D0F" w14:textId="77777777" w:rsidR="006C06AB" w:rsidRDefault="00CE48E0">
      <w:pPr>
        <w:spacing w:line="600" w:lineRule="auto"/>
        <w:ind w:firstLine="709"/>
        <w:contextualSpacing/>
        <w:jc w:val="both"/>
        <w:rPr>
          <w:rFonts w:eastAsia="Times New Roman" w:cs="Times New Roman"/>
          <w:szCs w:val="24"/>
        </w:rPr>
      </w:pPr>
      <w:r>
        <w:rPr>
          <w:rFonts w:eastAsia="Times New Roman" w:cs="Times New Roman"/>
          <w:b/>
          <w:szCs w:val="24"/>
        </w:rPr>
        <w:t xml:space="preserve">ΙΑΣΩΝ ΦΩΤΗΛΑΣ: </w:t>
      </w:r>
      <w:r>
        <w:rPr>
          <w:rFonts w:eastAsia="Times New Roman" w:cs="Times New Roman"/>
          <w:szCs w:val="24"/>
        </w:rPr>
        <w:t>Ναι.</w:t>
      </w:r>
    </w:p>
    <w:p w14:paraId="02972D10" w14:textId="77777777" w:rsidR="006C06AB" w:rsidRDefault="00CE48E0">
      <w:pPr>
        <w:spacing w:line="600" w:lineRule="auto"/>
        <w:ind w:firstLine="709"/>
        <w:contextualSpacing/>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Ναι.</w:t>
      </w:r>
    </w:p>
    <w:p w14:paraId="02972D11" w14:textId="77777777" w:rsidR="006C06AB" w:rsidRDefault="00CE48E0">
      <w:pPr>
        <w:spacing w:line="600" w:lineRule="auto"/>
        <w:ind w:firstLine="709"/>
        <w:contextualSpacing/>
        <w:jc w:val="both"/>
        <w:rPr>
          <w:rFonts w:eastAsia="Times New Roman"/>
          <w:szCs w:val="24"/>
        </w:rPr>
      </w:pPr>
      <w:r>
        <w:rPr>
          <w:rFonts w:eastAsia="Times New Roman"/>
          <w:b/>
          <w:szCs w:val="24"/>
        </w:rPr>
        <w:lastRenderedPageBreak/>
        <w:t xml:space="preserve">ΠΡΟΕΔΡΕΥΩΝ (Δημήτριος Κρεμαστινός): </w:t>
      </w:r>
      <w:r>
        <w:rPr>
          <w:rFonts w:eastAsia="Times New Roman"/>
          <w:szCs w:val="24"/>
        </w:rPr>
        <w:t>Συνεπώς το άρθρο 1 έγινε δεκτό ως έχει κατά πλειοψηφία.</w:t>
      </w:r>
    </w:p>
    <w:p w14:paraId="02972D12" w14:textId="77777777" w:rsidR="006C06AB" w:rsidRDefault="00CE48E0">
      <w:pPr>
        <w:spacing w:line="600" w:lineRule="auto"/>
        <w:ind w:firstLine="709"/>
        <w:contextualSpacing/>
        <w:jc w:val="both"/>
        <w:rPr>
          <w:rFonts w:eastAsia="Times New Roman" w:cs="Times New Roman"/>
          <w:szCs w:val="24"/>
        </w:rPr>
      </w:pPr>
      <w:r>
        <w:rPr>
          <w:rFonts w:eastAsia="Times New Roman" w:cs="Times New Roman"/>
          <w:szCs w:val="24"/>
        </w:rPr>
        <w:t xml:space="preserve">Ερωτάται το Σώμα: Γίνεται δεκτό το άρθρο 2 ως έχει; </w:t>
      </w:r>
    </w:p>
    <w:p w14:paraId="02972D13" w14:textId="77777777" w:rsidR="006C06AB" w:rsidRDefault="00CE48E0">
      <w:pPr>
        <w:spacing w:line="600" w:lineRule="auto"/>
        <w:ind w:firstLine="709"/>
        <w:contextualSpacing/>
        <w:jc w:val="both"/>
        <w:rPr>
          <w:rFonts w:eastAsia="Times New Roman" w:cs="Times New Roman"/>
          <w:szCs w:val="24"/>
        </w:rPr>
      </w:pPr>
      <w:r>
        <w:rPr>
          <w:rFonts w:eastAsia="Times New Roman" w:cs="Times New Roman"/>
          <w:b/>
          <w:szCs w:val="24"/>
        </w:rPr>
        <w:t xml:space="preserve">ΔΗΜΗΤΡΙΟΣ ΡΙΖΟΣ: </w:t>
      </w:r>
      <w:r>
        <w:rPr>
          <w:rFonts w:eastAsia="Times New Roman" w:cs="Times New Roman"/>
          <w:szCs w:val="24"/>
        </w:rPr>
        <w:t>Ναι.</w:t>
      </w:r>
    </w:p>
    <w:p w14:paraId="02972D14" w14:textId="77777777" w:rsidR="006C06AB" w:rsidRDefault="00CE48E0">
      <w:pPr>
        <w:spacing w:line="600" w:lineRule="auto"/>
        <w:ind w:firstLine="709"/>
        <w:contextualSpacing/>
        <w:jc w:val="both"/>
        <w:rPr>
          <w:rFonts w:eastAsia="Times New Roman" w:cs="Times New Roman"/>
          <w:szCs w:val="24"/>
        </w:rPr>
      </w:pPr>
      <w:r>
        <w:rPr>
          <w:rFonts w:eastAsia="Times New Roman" w:cs="Times New Roman"/>
          <w:b/>
          <w:szCs w:val="24"/>
        </w:rPr>
        <w:t xml:space="preserve">ΓΕΩΡΓΙΟΣ ΓΕΩΡΓΑΝΤΑΣ: </w:t>
      </w:r>
      <w:r>
        <w:rPr>
          <w:rFonts w:eastAsia="Times New Roman" w:cs="Times New Roman"/>
          <w:szCs w:val="24"/>
        </w:rPr>
        <w:t>Ναι.</w:t>
      </w:r>
    </w:p>
    <w:p w14:paraId="02972D15" w14:textId="77777777" w:rsidR="006C06AB" w:rsidRDefault="00CE48E0">
      <w:pPr>
        <w:spacing w:line="600" w:lineRule="auto"/>
        <w:ind w:firstLine="709"/>
        <w:contextualSpacing/>
        <w:jc w:val="both"/>
        <w:rPr>
          <w:rFonts w:eastAsia="Times New Roman" w:cs="Times New Roman"/>
          <w:szCs w:val="24"/>
        </w:rPr>
      </w:pPr>
      <w:r>
        <w:rPr>
          <w:rFonts w:eastAsia="Times New Roman" w:cs="Times New Roman"/>
          <w:b/>
          <w:szCs w:val="24"/>
        </w:rPr>
        <w:t xml:space="preserve">ΕΥΑΓΓΕΛΟΣ ΚΑΡΑΚΩΣΤΑΣ: </w:t>
      </w:r>
      <w:r>
        <w:rPr>
          <w:rFonts w:eastAsia="Times New Roman" w:cs="Times New Roman"/>
          <w:szCs w:val="24"/>
        </w:rPr>
        <w:t xml:space="preserve">Όχι. </w:t>
      </w:r>
    </w:p>
    <w:p w14:paraId="02972D16" w14:textId="77777777" w:rsidR="006C06AB" w:rsidRDefault="00CE48E0">
      <w:pPr>
        <w:spacing w:line="600" w:lineRule="auto"/>
        <w:ind w:firstLine="709"/>
        <w:contextualSpacing/>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s="Times New Roman"/>
          <w:szCs w:val="24"/>
        </w:rPr>
        <w:t>Ναι.</w:t>
      </w:r>
    </w:p>
    <w:p w14:paraId="02972D17" w14:textId="77777777" w:rsidR="006C06AB" w:rsidRDefault="00CE48E0">
      <w:pPr>
        <w:spacing w:line="600" w:lineRule="auto"/>
        <w:ind w:firstLine="709"/>
        <w:contextualSpacing/>
        <w:jc w:val="both"/>
        <w:rPr>
          <w:rFonts w:eastAsia="Times New Roman" w:cs="Times New Roman"/>
          <w:szCs w:val="24"/>
        </w:rPr>
      </w:pPr>
      <w:r>
        <w:rPr>
          <w:rFonts w:eastAsia="Times New Roman" w:cs="Times New Roman"/>
          <w:b/>
          <w:szCs w:val="24"/>
        </w:rPr>
        <w:t>ΧΡΗΣΤΟΣ</w:t>
      </w:r>
      <w:r>
        <w:rPr>
          <w:rFonts w:eastAsia="Times New Roman" w:cs="Times New Roman"/>
          <w:b/>
          <w:szCs w:val="24"/>
        </w:rPr>
        <w:t xml:space="preserve"> ΚΑΤΣΩΤΗΣ: </w:t>
      </w:r>
      <w:r>
        <w:rPr>
          <w:rFonts w:eastAsia="Times New Roman" w:cs="Times New Roman"/>
          <w:szCs w:val="24"/>
        </w:rPr>
        <w:t xml:space="preserve">Όχι. </w:t>
      </w:r>
    </w:p>
    <w:p w14:paraId="02972D18" w14:textId="77777777" w:rsidR="006C06AB" w:rsidRDefault="00CE48E0">
      <w:pPr>
        <w:spacing w:line="600" w:lineRule="auto"/>
        <w:ind w:firstLine="709"/>
        <w:contextualSpacing/>
        <w:jc w:val="both"/>
        <w:rPr>
          <w:rFonts w:eastAsia="Times New Roman" w:cs="Times New Roman"/>
          <w:szCs w:val="24"/>
        </w:rPr>
      </w:pPr>
      <w:r>
        <w:rPr>
          <w:rFonts w:eastAsia="Times New Roman" w:cs="Times New Roman"/>
          <w:b/>
          <w:szCs w:val="24"/>
        </w:rPr>
        <w:t xml:space="preserve">ΙΑΣΩΝ ΦΩΤΗΛΑΣ: </w:t>
      </w:r>
      <w:r>
        <w:rPr>
          <w:rFonts w:eastAsia="Times New Roman" w:cs="Times New Roman"/>
          <w:szCs w:val="24"/>
        </w:rPr>
        <w:t>Ναι.</w:t>
      </w:r>
    </w:p>
    <w:p w14:paraId="02972D19" w14:textId="77777777" w:rsidR="006C06AB" w:rsidRDefault="00CE48E0">
      <w:pPr>
        <w:spacing w:line="600" w:lineRule="auto"/>
        <w:ind w:firstLine="709"/>
        <w:contextualSpacing/>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Ναι.</w:t>
      </w:r>
    </w:p>
    <w:p w14:paraId="02972D1A" w14:textId="77777777" w:rsidR="006C06AB" w:rsidRDefault="00CE48E0">
      <w:pPr>
        <w:spacing w:line="600" w:lineRule="auto"/>
        <w:ind w:firstLine="709"/>
        <w:contextualSpacing/>
        <w:jc w:val="both"/>
        <w:rPr>
          <w:rFonts w:eastAsia="Times New Roman"/>
          <w:szCs w:val="24"/>
        </w:rPr>
      </w:pPr>
      <w:r>
        <w:rPr>
          <w:rFonts w:eastAsia="Times New Roman"/>
          <w:b/>
          <w:szCs w:val="24"/>
        </w:rPr>
        <w:lastRenderedPageBreak/>
        <w:t xml:space="preserve">ΠΡΟΕΔΡΕΥΩΝ (Δημήτριος Κρεμαστινός): </w:t>
      </w:r>
      <w:r>
        <w:rPr>
          <w:rFonts w:eastAsia="Times New Roman"/>
          <w:szCs w:val="24"/>
        </w:rPr>
        <w:t>Συνεπώς το άρθρο 2 έγινε δεκτό ως έχει κατά πλειοψηφία.</w:t>
      </w:r>
    </w:p>
    <w:p w14:paraId="02972D1B" w14:textId="77777777" w:rsidR="006C06AB" w:rsidRDefault="00CE48E0">
      <w:pPr>
        <w:spacing w:line="600" w:lineRule="auto"/>
        <w:ind w:firstLine="709"/>
        <w:contextualSpacing/>
        <w:jc w:val="both"/>
        <w:rPr>
          <w:rFonts w:eastAsia="Times New Roman" w:cs="Times New Roman"/>
          <w:szCs w:val="24"/>
        </w:rPr>
      </w:pPr>
      <w:r>
        <w:rPr>
          <w:rFonts w:eastAsia="Times New Roman" w:cs="Times New Roman"/>
          <w:szCs w:val="24"/>
        </w:rPr>
        <w:t xml:space="preserve">Ερωτάται το Σώμα: Γίνεται δεκτή η τροπολογία με γενικό αριθμό 664 και ειδικό 49 ως έχει;  </w:t>
      </w:r>
    </w:p>
    <w:p w14:paraId="02972D1C" w14:textId="77777777" w:rsidR="006C06AB" w:rsidRDefault="00CE48E0">
      <w:pPr>
        <w:spacing w:line="600" w:lineRule="auto"/>
        <w:ind w:firstLine="709"/>
        <w:contextualSpacing/>
        <w:jc w:val="both"/>
        <w:rPr>
          <w:rFonts w:eastAsia="Times New Roman" w:cs="Times New Roman"/>
          <w:szCs w:val="24"/>
        </w:rPr>
      </w:pPr>
      <w:r>
        <w:rPr>
          <w:rFonts w:eastAsia="Times New Roman" w:cs="Times New Roman"/>
          <w:b/>
          <w:szCs w:val="24"/>
        </w:rPr>
        <w:t>ΔΗΜΗΤΡΙΟΣ ΡΙΖΟ</w:t>
      </w:r>
      <w:r>
        <w:rPr>
          <w:rFonts w:eastAsia="Times New Roman" w:cs="Times New Roman"/>
          <w:b/>
          <w:szCs w:val="24"/>
        </w:rPr>
        <w:t xml:space="preserve">Σ: </w:t>
      </w:r>
      <w:r>
        <w:rPr>
          <w:rFonts w:eastAsia="Times New Roman" w:cs="Times New Roman"/>
          <w:szCs w:val="24"/>
        </w:rPr>
        <w:t>Ναι.</w:t>
      </w:r>
    </w:p>
    <w:p w14:paraId="02972D1D" w14:textId="77777777" w:rsidR="006C06AB" w:rsidRDefault="00CE48E0">
      <w:pPr>
        <w:spacing w:line="600" w:lineRule="auto"/>
        <w:ind w:firstLine="709"/>
        <w:contextualSpacing/>
        <w:jc w:val="both"/>
        <w:rPr>
          <w:rFonts w:eastAsia="Times New Roman" w:cs="Times New Roman"/>
          <w:szCs w:val="24"/>
        </w:rPr>
      </w:pPr>
      <w:r>
        <w:rPr>
          <w:rFonts w:eastAsia="Times New Roman" w:cs="Times New Roman"/>
          <w:b/>
          <w:szCs w:val="24"/>
        </w:rPr>
        <w:t xml:space="preserve">ΓΕΩΡΓΙΟΣ ΓΕΩΡΓΑΝΤΑΣ: </w:t>
      </w:r>
      <w:r>
        <w:rPr>
          <w:rFonts w:eastAsia="Times New Roman" w:cs="Times New Roman"/>
          <w:szCs w:val="24"/>
        </w:rPr>
        <w:t>Όχι.</w:t>
      </w:r>
    </w:p>
    <w:p w14:paraId="02972D1E" w14:textId="77777777" w:rsidR="006C06AB" w:rsidRDefault="00CE48E0">
      <w:pPr>
        <w:spacing w:line="600" w:lineRule="auto"/>
        <w:ind w:firstLine="709"/>
        <w:contextualSpacing/>
        <w:jc w:val="both"/>
        <w:rPr>
          <w:rFonts w:eastAsia="Times New Roman" w:cs="Times New Roman"/>
          <w:szCs w:val="24"/>
        </w:rPr>
      </w:pPr>
      <w:r>
        <w:rPr>
          <w:rFonts w:eastAsia="Times New Roman" w:cs="Times New Roman"/>
          <w:b/>
          <w:szCs w:val="24"/>
        </w:rPr>
        <w:t xml:space="preserve">ΕΥΑΓΓΕΛΟΣ ΚΑΡΑΚΩΣΤΑΣ: </w:t>
      </w:r>
      <w:r>
        <w:rPr>
          <w:rFonts w:eastAsia="Times New Roman" w:cs="Times New Roman"/>
          <w:szCs w:val="24"/>
        </w:rPr>
        <w:t xml:space="preserve">Όχι. </w:t>
      </w:r>
    </w:p>
    <w:p w14:paraId="02972D1F" w14:textId="77777777" w:rsidR="006C06AB" w:rsidRDefault="00CE48E0">
      <w:pPr>
        <w:spacing w:line="600" w:lineRule="auto"/>
        <w:ind w:firstLine="709"/>
        <w:contextualSpacing/>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s="Times New Roman"/>
          <w:szCs w:val="24"/>
        </w:rPr>
        <w:t>Ναι.</w:t>
      </w:r>
    </w:p>
    <w:p w14:paraId="02972D20" w14:textId="77777777" w:rsidR="006C06AB" w:rsidRDefault="00CE48E0">
      <w:pPr>
        <w:spacing w:line="600" w:lineRule="auto"/>
        <w:ind w:firstLine="709"/>
        <w:contextualSpacing/>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 xml:space="preserve">Παρών. </w:t>
      </w:r>
    </w:p>
    <w:p w14:paraId="02972D21" w14:textId="77777777" w:rsidR="006C06AB" w:rsidRDefault="00CE48E0">
      <w:pPr>
        <w:spacing w:line="600" w:lineRule="auto"/>
        <w:ind w:firstLine="709"/>
        <w:contextualSpacing/>
        <w:jc w:val="both"/>
        <w:rPr>
          <w:rFonts w:eastAsia="Times New Roman" w:cs="Times New Roman"/>
          <w:szCs w:val="24"/>
        </w:rPr>
      </w:pPr>
      <w:r>
        <w:rPr>
          <w:rFonts w:eastAsia="Times New Roman" w:cs="Times New Roman"/>
          <w:b/>
          <w:szCs w:val="24"/>
        </w:rPr>
        <w:t xml:space="preserve">ΙΑΣΩΝ ΦΩΤΗΛΑΣ: </w:t>
      </w:r>
      <w:r>
        <w:rPr>
          <w:rFonts w:eastAsia="Times New Roman" w:cs="Times New Roman"/>
          <w:szCs w:val="24"/>
        </w:rPr>
        <w:t>Όχι.</w:t>
      </w:r>
    </w:p>
    <w:p w14:paraId="02972D22" w14:textId="77777777" w:rsidR="006C06AB" w:rsidRDefault="00CE48E0">
      <w:pPr>
        <w:spacing w:line="600" w:lineRule="auto"/>
        <w:ind w:firstLine="709"/>
        <w:contextualSpacing/>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Ναι.</w:t>
      </w:r>
    </w:p>
    <w:p w14:paraId="02972D23" w14:textId="77777777" w:rsidR="006C06AB" w:rsidRDefault="00CE48E0">
      <w:pPr>
        <w:spacing w:line="600" w:lineRule="auto"/>
        <w:ind w:firstLine="709"/>
        <w:contextualSpacing/>
        <w:jc w:val="both"/>
        <w:rPr>
          <w:rFonts w:eastAsia="Times New Roman"/>
          <w:szCs w:val="24"/>
        </w:rPr>
      </w:pPr>
      <w:r>
        <w:rPr>
          <w:rFonts w:eastAsia="Times New Roman"/>
          <w:b/>
          <w:szCs w:val="24"/>
        </w:rPr>
        <w:lastRenderedPageBreak/>
        <w:t xml:space="preserve">ΠΡΟΕΔΡΕΥΩΝ (Δημήτριος Κρεμαστινός): </w:t>
      </w:r>
      <w:r>
        <w:rPr>
          <w:rFonts w:eastAsia="Times New Roman"/>
          <w:szCs w:val="24"/>
        </w:rPr>
        <w:t xml:space="preserve">Συνεπώς η τροπολογία με γενικό αριθμό 664 με ειδικό 49 έγινε δεκτή ως έχει κατά πλειοψηφία. </w:t>
      </w:r>
    </w:p>
    <w:p w14:paraId="02972D24" w14:textId="77777777" w:rsidR="006C06AB" w:rsidRDefault="00CE48E0">
      <w:pPr>
        <w:spacing w:line="600" w:lineRule="auto"/>
        <w:ind w:firstLine="709"/>
        <w:contextualSpacing/>
        <w:jc w:val="both"/>
        <w:rPr>
          <w:rFonts w:eastAsia="Times New Roman" w:cs="Times New Roman"/>
          <w:szCs w:val="24"/>
        </w:rPr>
      </w:pPr>
      <w:r>
        <w:rPr>
          <w:rFonts w:eastAsia="Times New Roman" w:cs="Times New Roman"/>
          <w:szCs w:val="24"/>
        </w:rPr>
        <w:t xml:space="preserve">Ερωτάται το Σώμα: Γίνεται δεκτή η τροπολογία με γενικό αριθμό 665 και ειδικό 50 ως έχει; </w:t>
      </w:r>
    </w:p>
    <w:p w14:paraId="02972D25" w14:textId="77777777" w:rsidR="006C06AB" w:rsidRDefault="00CE48E0">
      <w:pPr>
        <w:spacing w:line="600" w:lineRule="auto"/>
        <w:ind w:firstLine="709"/>
        <w:contextualSpacing/>
        <w:jc w:val="both"/>
        <w:rPr>
          <w:rFonts w:eastAsia="Times New Roman" w:cs="Times New Roman"/>
          <w:szCs w:val="24"/>
        </w:rPr>
      </w:pPr>
      <w:r>
        <w:rPr>
          <w:rFonts w:eastAsia="Times New Roman" w:cs="Times New Roman"/>
          <w:b/>
          <w:szCs w:val="24"/>
        </w:rPr>
        <w:t xml:space="preserve">ΔΗΜΗΤΡΙΟΣ ΡΙΖΟΣ: </w:t>
      </w:r>
      <w:r>
        <w:rPr>
          <w:rFonts w:eastAsia="Times New Roman" w:cs="Times New Roman"/>
          <w:szCs w:val="24"/>
        </w:rPr>
        <w:t>Ναι.</w:t>
      </w:r>
    </w:p>
    <w:p w14:paraId="02972D26" w14:textId="77777777" w:rsidR="006C06AB" w:rsidRDefault="00CE48E0">
      <w:pPr>
        <w:spacing w:line="600" w:lineRule="auto"/>
        <w:ind w:firstLine="709"/>
        <w:contextualSpacing/>
        <w:jc w:val="both"/>
        <w:rPr>
          <w:rFonts w:eastAsia="Times New Roman" w:cs="Times New Roman"/>
          <w:szCs w:val="24"/>
        </w:rPr>
      </w:pPr>
      <w:r>
        <w:rPr>
          <w:rFonts w:eastAsia="Times New Roman" w:cs="Times New Roman"/>
          <w:b/>
          <w:szCs w:val="24"/>
        </w:rPr>
        <w:t xml:space="preserve">ΓΕΩΡΓΙΟΣ ΓΕΩΡΓΑΝΤΑΣ: </w:t>
      </w:r>
      <w:r>
        <w:rPr>
          <w:rFonts w:eastAsia="Times New Roman" w:cs="Times New Roman"/>
          <w:szCs w:val="24"/>
        </w:rPr>
        <w:t>Όχι.</w:t>
      </w:r>
    </w:p>
    <w:p w14:paraId="02972D27" w14:textId="77777777" w:rsidR="006C06AB" w:rsidRDefault="00CE48E0">
      <w:pPr>
        <w:spacing w:line="600" w:lineRule="auto"/>
        <w:ind w:firstLine="709"/>
        <w:contextualSpacing/>
        <w:jc w:val="both"/>
        <w:rPr>
          <w:rFonts w:eastAsia="Times New Roman" w:cs="Times New Roman"/>
          <w:szCs w:val="24"/>
        </w:rPr>
      </w:pPr>
      <w:r>
        <w:rPr>
          <w:rFonts w:eastAsia="Times New Roman" w:cs="Times New Roman"/>
          <w:b/>
          <w:szCs w:val="24"/>
        </w:rPr>
        <w:t xml:space="preserve">ΕΥΑΓΓΕΛΟΣ ΚΑΡΑΚΩΣΤΑΣ: </w:t>
      </w:r>
      <w:r>
        <w:rPr>
          <w:rFonts w:eastAsia="Times New Roman" w:cs="Times New Roman"/>
          <w:szCs w:val="24"/>
        </w:rPr>
        <w:t>Όχι</w:t>
      </w:r>
      <w:r>
        <w:rPr>
          <w:rFonts w:eastAsia="Times New Roman" w:cs="Times New Roman"/>
          <w:szCs w:val="24"/>
        </w:rPr>
        <w:t xml:space="preserve">. </w:t>
      </w:r>
    </w:p>
    <w:p w14:paraId="02972D28" w14:textId="77777777" w:rsidR="006C06AB" w:rsidRDefault="00CE48E0">
      <w:pPr>
        <w:spacing w:line="600" w:lineRule="auto"/>
        <w:ind w:firstLine="709"/>
        <w:contextualSpacing/>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s="Times New Roman"/>
          <w:szCs w:val="24"/>
        </w:rPr>
        <w:t>Ναι.</w:t>
      </w:r>
    </w:p>
    <w:p w14:paraId="02972D29" w14:textId="77777777" w:rsidR="006C06AB" w:rsidRDefault="00CE48E0">
      <w:pPr>
        <w:spacing w:line="600" w:lineRule="auto"/>
        <w:ind w:firstLine="709"/>
        <w:contextualSpacing/>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 xml:space="preserve">Παρών. </w:t>
      </w:r>
    </w:p>
    <w:p w14:paraId="02972D2A" w14:textId="77777777" w:rsidR="006C06AB" w:rsidRDefault="00CE48E0">
      <w:pPr>
        <w:spacing w:line="600" w:lineRule="auto"/>
        <w:ind w:firstLine="709"/>
        <w:contextualSpacing/>
        <w:jc w:val="both"/>
        <w:rPr>
          <w:rFonts w:eastAsia="Times New Roman" w:cs="Times New Roman"/>
          <w:szCs w:val="24"/>
        </w:rPr>
      </w:pPr>
      <w:r>
        <w:rPr>
          <w:rFonts w:eastAsia="Times New Roman" w:cs="Times New Roman"/>
          <w:b/>
          <w:szCs w:val="24"/>
        </w:rPr>
        <w:t xml:space="preserve">ΙΑΣΩΝ ΦΩΤΗΛΑΣ: </w:t>
      </w:r>
      <w:r>
        <w:rPr>
          <w:rFonts w:eastAsia="Times New Roman" w:cs="Times New Roman"/>
          <w:szCs w:val="24"/>
        </w:rPr>
        <w:t>Όχι.</w:t>
      </w:r>
    </w:p>
    <w:p w14:paraId="02972D2B" w14:textId="77777777" w:rsidR="006C06AB" w:rsidRDefault="00CE48E0">
      <w:pPr>
        <w:spacing w:line="600" w:lineRule="auto"/>
        <w:ind w:firstLine="709"/>
        <w:contextualSpacing/>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Ναι.</w:t>
      </w:r>
    </w:p>
    <w:p w14:paraId="02972D2C" w14:textId="77777777" w:rsidR="006C06AB" w:rsidRDefault="00CE48E0">
      <w:pPr>
        <w:spacing w:line="600" w:lineRule="auto"/>
        <w:ind w:firstLine="709"/>
        <w:contextualSpacing/>
        <w:jc w:val="both"/>
        <w:rPr>
          <w:rFonts w:eastAsia="Times New Roman"/>
          <w:szCs w:val="24"/>
        </w:rPr>
      </w:pPr>
      <w:r>
        <w:rPr>
          <w:rFonts w:eastAsia="Times New Roman"/>
          <w:b/>
          <w:szCs w:val="24"/>
        </w:rPr>
        <w:lastRenderedPageBreak/>
        <w:t xml:space="preserve">ΠΡΟΕΔΡΕΥΩΝ (Δημήτριος Κρεμαστινός): </w:t>
      </w:r>
      <w:r>
        <w:rPr>
          <w:rFonts w:eastAsia="Times New Roman"/>
          <w:szCs w:val="24"/>
        </w:rPr>
        <w:t>Συνεπώς η τροπολογία με γενικό αριθμό 665 με ειδικό 50 έγινε δεκτή ως έχει κατά πλειοψηφία.</w:t>
      </w:r>
    </w:p>
    <w:p w14:paraId="02972D2D" w14:textId="77777777" w:rsidR="006C06AB" w:rsidRDefault="00CE48E0">
      <w:pPr>
        <w:spacing w:line="600" w:lineRule="auto"/>
        <w:ind w:firstLine="709"/>
        <w:contextualSpacing/>
        <w:jc w:val="both"/>
        <w:rPr>
          <w:rFonts w:eastAsia="Times New Roman" w:cs="Times New Roman"/>
          <w:szCs w:val="24"/>
        </w:rPr>
      </w:pPr>
      <w:r>
        <w:rPr>
          <w:rFonts w:eastAsia="Times New Roman" w:cs="Times New Roman"/>
          <w:szCs w:val="24"/>
        </w:rPr>
        <w:t xml:space="preserve">Ερωτάται το Σώμα: Γίνεται δεκτή η τροπολογία με γενικό αριθμό 666 και ειδικό 51 ως έχει;  </w:t>
      </w:r>
    </w:p>
    <w:p w14:paraId="02972D2E" w14:textId="77777777" w:rsidR="006C06AB" w:rsidRDefault="00CE48E0">
      <w:pPr>
        <w:spacing w:line="600" w:lineRule="auto"/>
        <w:ind w:firstLine="709"/>
        <w:contextualSpacing/>
        <w:jc w:val="both"/>
        <w:rPr>
          <w:rFonts w:eastAsia="Times New Roman" w:cs="Times New Roman"/>
          <w:szCs w:val="24"/>
        </w:rPr>
      </w:pPr>
      <w:r>
        <w:rPr>
          <w:rFonts w:eastAsia="Times New Roman" w:cs="Times New Roman"/>
          <w:b/>
          <w:szCs w:val="24"/>
        </w:rPr>
        <w:t xml:space="preserve">ΔΗΜΗΤΡΙΟΣ ΡΙΖΟΣ: </w:t>
      </w:r>
      <w:r>
        <w:rPr>
          <w:rFonts w:eastAsia="Times New Roman" w:cs="Times New Roman"/>
          <w:szCs w:val="24"/>
        </w:rPr>
        <w:t>Ναι.</w:t>
      </w:r>
    </w:p>
    <w:p w14:paraId="02972D2F" w14:textId="77777777" w:rsidR="006C06AB" w:rsidRDefault="00CE48E0">
      <w:pPr>
        <w:spacing w:line="600" w:lineRule="auto"/>
        <w:ind w:firstLine="709"/>
        <w:contextualSpacing/>
        <w:jc w:val="both"/>
        <w:rPr>
          <w:rFonts w:eastAsia="Times New Roman" w:cs="Times New Roman"/>
          <w:szCs w:val="24"/>
        </w:rPr>
      </w:pPr>
      <w:r>
        <w:rPr>
          <w:rFonts w:eastAsia="Times New Roman" w:cs="Times New Roman"/>
          <w:b/>
          <w:szCs w:val="24"/>
        </w:rPr>
        <w:t xml:space="preserve">ΓΕΩΡΓΙΟΣ ΓΕΩΡΓΑΝΤΑΣ: </w:t>
      </w:r>
      <w:r>
        <w:rPr>
          <w:rFonts w:eastAsia="Times New Roman" w:cs="Times New Roman"/>
          <w:szCs w:val="24"/>
        </w:rPr>
        <w:t>Ναι.</w:t>
      </w:r>
    </w:p>
    <w:p w14:paraId="02972D30" w14:textId="77777777" w:rsidR="006C06AB" w:rsidRDefault="00CE48E0">
      <w:pPr>
        <w:spacing w:line="600" w:lineRule="auto"/>
        <w:ind w:firstLine="709"/>
        <w:contextualSpacing/>
        <w:jc w:val="both"/>
        <w:rPr>
          <w:rFonts w:eastAsia="Times New Roman" w:cs="Times New Roman"/>
          <w:szCs w:val="24"/>
        </w:rPr>
      </w:pPr>
      <w:r>
        <w:rPr>
          <w:rFonts w:eastAsia="Times New Roman" w:cs="Times New Roman"/>
          <w:b/>
          <w:szCs w:val="24"/>
        </w:rPr>
        <w:t xml:space="preserve">ΕΥΑΓΓΕΛΟΣ ΚΑΡΑΚΩΣΤΑΣ: </w:t>
      </w:r>
      <w:r>
        <w:rPr>
          <w:rFonts w:eastAsia="Times New Roman" w:cs="Times New Roman"/>
          <w:szCs w:val="24"/>
        </w:rPr>
        <w:t xml:space="preserve">Παρών. </w:t>
      </w:r>
    </w:p>
    <w:p w14:paraId="02972D31" w14:textId="77777777" w:rsidR="006C06AB" w:rsidRDefault="00CE48E0">
      <w:pPr>
        <w:spacing w:line="600" w:lineRule="auto"/>
        <w:ind w:firstLine="709"/>
        <w:contextualSpacing/>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s="Times New Roman"/>
          <w:szCs w:val="24"/>
        </w:rPr>
        <w:t>Ναι.</w:t>
      </w:r>
    </w:p>
    <w:p w14:paraId="02972D32" w14:textId="77777777" w:rsidR="006C06AB" w:rsidRDefault="00CE48E0">
      <w:pPr>
        <w:spacing w:line="600" w:lineRule="auto"/>
        <w:ind w:firstLine="709"/>
        <w:contextualSpacing/>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 xml:space="preserve">Ναι. </w:t>
      </w:r>
    </w:p>
    <w:p w14:paraId="02972D33" w14:textId="77777777" w:rsidR="006C06AB" w:rsidRDefault="00CE48E0">
      <w:pPr>
        <w:spacing w:line="600" w:lineRule="auto"/>
        <w:ind w:firstLine="709"/>
        <w:contextualSpacing/>
        <w:jc w:val="both"/>
        <w:rPr>
          <w:rFonts w:eastAsia="Times New Roman" w:cs="Times New Roman"/>
          <w:szCs w:val="24"/>
        </w:rPr>
      </w:pPr>
      <w:r>
        <w:rPr>
          <w:rFonts w:eastAsia="Times New Roman" w:cs="Times New Roman"/>
          <w:b/>
          <w:szCs w:val="24"/>
        </w:rPr>
        <w:t xml:space="preserve">ΙΑΣΩΝ ΦΩΤΗΛΑΣ: </w:t>
      </w:r>
      <w:r>
        <w:rPr>
          <w:rFonts w:eastAsia="Times New Roman" w:cs="Times New Roman"/>
          <w:szCs w:val="24"/>
        </w:rPr>
        <w:t>Ναι.</w:t>
      </w:r>
    </w:p>
    <w:p w14:paraId="02972D34" w14:textId="77777777" w:rsidR="006C06AB" w:rsidRDefault="00CE48E0">
      <w:pPr>
        <w:spacing w:line="600" w:lineRule="auto"/>
        <w:ind w:firstLine="709"/>
        <w:contextualSpacing/>
        <w:jc w:val="both"/>
        <w:rPr>
          <w:rFonts w:eastAsia="Times New Roman" w:cs="Times New Roman"/>
          <w:szCs w:val="24"/>
        </w:rPr>
      </w:pPr>
      <w:r>
        <w:rPr>
          <w:rFonts w:eastAsia="Times New Roman" w:cs="Times New Roman"/>
          <w:b/>
          <w:szCs w:val="24"/>
        </w:rPr>
        <w:t>ΙΩΑΝΝΗΣ ΣΑΡΙΔΗΣ</w:t>
      </w:r>
      <w:r>
        <w:rPr>
          <w:rFonts w:eastAsia="Times New Roman" w:cs="Times New Roman"/>
          <w:b/>
          <w:szCs w:val="24"/>
        </w:rPr>
        <w:t xml:space="preserve">: </w:t>
      </w:r>
      <w:r>
        <w:rPr>
          <w:rFonts w:eastAsia="Times New Roman" w:cs="Times New Roman"/>
          <w:szCs w:val="24"/>
        </w:rPr>
        <w:t>Ναι.</w:t>
      </w:r>
    </w:p>
    <w:p w14:paraId="02972D35" w14:textId="77777777" w:rsidR="006C06AB" w:rsidRDefault="00CE48E0">
      <w:pPr>
        <w:spacing w:line="600" w:lineRule="auto"/>
        <w:ind w:firstLine="709"/>
        <w:contextualSpacing/>
        <w:jc w:val="both"/>
        <w:rPr>
          <w:rFonts w:eastAsia="Times New Roman"/>
          <w:szCs w:val="24"/>
        </w:rPr>
      </w:pPr>
      <w:r>
        <w:rPr>
          <w:rFonts w:eastAsia="Times New Roman"/>
          <w:b/>
          <w:szCs w:val="24"/>
        </w:rPr>
        <w:lastRenderedPageBreak/>
        <w:t xml:space="preserve">ΠΡΟΕΔΡΕΥΩΝ (Δημήτριος Κρεμαστινός): </w:t>
      </w:r>
      <w:r>
        <w:rPr>
          <w:rFonts w:eastAsia="Times New Roman"/>
          <w:szCs w:val="24"/>
        </w:rPr>
        <w:t xml:space="preserve">Συνεπώς η τροπολογία με γενικό αριθμό 666 με ειδικό 51 έγινε δεκτή ως έχει κατά πλειοψηφία. </w:t>
      </w:r>
    </w:p>
    <w:p w14:paraId="02972D36" w14:textId="77777777" w:rsidR="006C06AB" w:rsidRDefault="00CE48E0">
      <w:pPr>
        <w:spacing w:line="600" w:lineRule="auto"/>
        <w:ind w:firstLine="709"/>
        <w:contextualSpacing/>
        <w:jc w:val="both"/>
        <w:rPr>
          <w:rFonts w:eastAsia="Times New Roman"/>
          <w:szCs w:val="24"/>
        </w:rPr>
      </w:pPr>
      <w:r>
        <w:rPr>
          <w:rFonts w:eastAsia="Times New Roman"/>
          <w:szCs w:val="24"/>
        </w:rPr>
        <w:t>Εισερχόμαστε στην ψήφιση του ακροτελεύτιου άρθρου του νομοσχεδίου.</w:t>
      </w:r>
    </w:p>
    <w:p w14:paraId="02972D37" w14:textId="77777777" w:rsidR="006C06AB" w:rsidRDefault="00CE48E0">
      <w:pPr>
        <w:spacing w:line="600" w:lineRule="auto"/>
        <w:ind w:firstLine="709"/>
        <w:contextualSpacing/>
        <w:jc w:val="both"/>
        <w:rPr>
          <w:rFonts w:eastAsia="Times New Roman"/>
          <w:szCs w:val="24"/>
        </w:rPr>
      </w:pPr>
      <w:r>
        <w:rPr>
          <w:rFonts w:eastAsia="Times New Roman"/>
          <w:szCs w:val="24"/>
        </w:rPr>
        <w:t>Ερωτάται το Σώμα: Γίνεται δεκτό το ακροτελεύτιο άρθρο</w:t>
      </w:r>
      <w:r>
        <w:rPr>
          <w:rFonts w:eastAsia="Times New Roman"/>
          <w:szCs w:val="24"/>
        </w:rPr>
        <w:t>;</w:t>
      </w:r>
    </w:p>
    <w:p w14:paraId="02972D38" w14:textId="77777777" w:rsidR="006C06AB" w:rsidRDefault="00CE48E0">
      <w:pPr>
        <w:spacing w:line="600" w:lineRule="auto"/>
        <w:ind w:firstLine="709"/>
        <w:contextualSpacing/>
        <w:jc w:val="both"/>
        <w:rPr>
          <w:rFonts w:eastAsia="Times New Roman"/>
          <w:szCs w:val="24"/>
        </w:rPr>
      </w:pPr>
      <w:r>
        <w:rPr>
          <w:rFonts w:eastAsia="Times New Roman"/>
          <w:b/>
          <w:szCs w:val="24"/>
        </w:rPr>
        <w:t xml:space="preserve">ΔΗΜΗΤΡΙΟΣ ΡΙΖΟΣ: </w:t>
      </w:r>
      <w:r>
        <w:rPr>
          <w:rFonts w:eastAsia="Times New Roman"/>
          <w:szCs w:val="24"/>
        </w:rPr>
        <w:t>Ναι.</w:t>
      </w:r>
    </w:p>
    <w:p w14:paraId="02972D39" w14:textId="77777777" w:rsidR="006C06AB" w:rsidRDefault="00CE48E0">
      <w:pPr>
        <w:spacing w:line="600" w:lineRule="auto"/>
        <w:ind w:firstLine="709"/>
        <w:contextualSpacing/>
        <w:jc w:val="both"/>
        <w:rPr>
          <w:rFonts w:eastAsia="Times New Roman"/>
          <w:szCs w:val="24"/>
        </w:rPr>
      </w:pPr>
      <w:r>
        <w:rPr>
          <w:rFonts w:eastAsia="Times New Roman"/>
          <w:b/>
          <w:szCs w:val="24"/>
        </w:rPr>
        <w:t xml:space="preserve">ΓΕΩΡΓΙΟΣ ΓΕΩΡΓΑΝΤΑΣ: </w:t>
      </w:r>
      <w:r>
        <w:rPr>
          <w:rFonts w:eastAsia="Times New Roman"/>
          <w:szCs w:val="24"/>
        </w:rPr>
        <w:t>Ναι.</w:t>
      </w:r>
    </w:p>
    <w:p w14:paraId="02972D3A" w14:textId="77777777" w:rsidR="006C06AB" w:rsidRDefault="00CE48E0">
      <w:pPr>
        <w:spacing w:line="600" w:lineRule="auto"/>
        <w:ind w:firstLine="709"/>
        <w:contextualSpacing/>
        <w:jc w:val="both"/>
        <w:rPr>
          <w:rFonts w:eastAsia="Times New Roman"/>
          <w:szCs w:val="24"/>
        </w:rPr>
      </w:pPr>
      <w:r>
        <w:rPr>
          <w:rFonts w:eastAsia="Times New Roman"/>
          <w:b/>
          <w:szCs w:val="24"/>
        </w:rPr>
        <w:t xml:space="preserve">ΕΥΑΓΓΕΛΟΣ ΚΑΡΑΚΩΣΤΑΣ: </w:t>
      </w:r>
      <w:r>
        <w:rPr>
          <w:rFonts w:eastAsia="Times New Roman"/>
          <w:szCs w:val="24"/>
        </w:rPr>
        <w:t>Όχι.</w:t>
      </w:r>
    </w:p>
    <w:p w14:paraId="02972D3B" w14:textId="77777777" w:rsidR="006C06AB" w:rsidRDefault="00CE48E0">
      <w:pPr>
        <w:spacing w:line="600" w:lineRule="auto"/>
        <w:ind w:firstLine="709"/>
        <w:contextualSpacing/>
        <w:jc w:val="both"/>
        <w:rPr>
          <w:rFonts w:eastAsia="Times New Roman"/>
          <w:szCs w:val="24"/>
        </w:rPr>
      </w:pPr>
      <w:r>
        <w:rPr>
          <w:rFonts w:eastAsia="Times New Roman"/>
          <w:b/>
          <w:szCs w:val="24"/>
        </w:rPr>
        <w:t xml:space="preserve">ΘΕΟΔΩΡΟΣ ΠΑΠΑΘΕΟΔΩΡΟΥ: </w:t>
      </w:r>
      <w:r>
        <w:rPr>
          <w:rFonts w:eastAsia="Times New Roman"/>
          <w:szCs w:val="24"/>
        </w:rPr>
        <w:t>Ναι.</w:t>
      </w:r>
    </w:p>
    <w:p w14:paraId="02972D3C" w14:textId="77777777" w:rsidR="006C06AB" w:rsidRDefault="00CE48E0">
      <w:pPr>
        <w:spacing w:line="600" w:lineRule="auto"/>
        <w:ind w:firstLine="709"/>
        <w:contextualSpacing/>
        <w:jc w:val="both"/>
        <w:rPr>
          <w:rFonts w:eastAsia="Times New Roman"/>
          <w:szCs w:val="24"/>
        </w:rPr>
      </w:pPr>
      <w:r>
        <w:rPr>
          <w:rFonts w:eastAsia="Times New Roman"/>
          <w:b/>
          <w:szCs w:val="24"/>
        </w:rPr>
        <w:t xml:space="preserve">ΧΡΗΣΤΟΣ ΚΑΤΣΩΤΗΣ: </w:t>
      </w:r>
      <w:r>
        <w:rPr>
          <w:rFonts w:eastAsia="Times New Roman"/>
          <w:szCs w:val="24"/>
        </w:rPr>
        <w:t>Όχι.</w:t>
      </w:r>
    </w:p>
    <w:p w14:paraId="02972D3D" w14:textId="77777777" w:rsidR="006C06AB" w:rsidRDefault="00CE48E0">
      <w:pPr>
        <w:spacing w:line="600" w:lineRule="auto"/>
        <w:ind w:firstLine="709"/>
        <w:contextualSpacing/>
        <w:jc w:val="both"/>
        <w:rPr>
          <w:rFonts w:eastAsia="Times New Roman"/>
          <w:szCs w:val="24"/>
        </w:rPr>
      </w:pPr>
      <w:r>
        <w:rPr>
          <w:rFonts w:eastAsia="Times New Roman"/>
          <w:b/>
          <w:szCs w:val="24"/>
        </w:rPr>
        <w:t xml:space="preserve">ΙΑΣΩΝ ΦΩΤΗΛΑΣ: </w:t>
      </w:r>
      <w:r>
        <w:rPr>
          <w:rFonts w:eastAsia="Times New Roman"/>
          <w:szCs w:val="24"/>
        </w:rPr>
        <w:t>Ναι.</w:t>
      </w:r>
    </w:p>
    <w:p w14:paraId="02972D3E" w14:textId="77777777" w:rsidR="006C06AB" w:rsidRDefault="00CE48E0">
      <w:pPr>
        <w:spacing w:line="600" w:lineRule="auto"/>
        <w:ind w:firstLine="709"/>
        <w:contextualSpacing/>
        <w:jc w:val="both"/>
        <w:rPr>
          <w:rFonts w:eastAsia="Times New Roman"/>
          <w:szCs w:val="24"/>
        </w:rPr>
      </w:pPr>
      <w:r>
        <w:rPr>
          <w:rFonts w:eastAsia="Times New Roman"/>
          <w:b/>
          <w:szCs w:val="24"/>
        </w:rPr>
        <w:t xml:space="preserve">ΙΩΑΝΝΗΣ ΣΑΡΙΔΗΣ: </w:t>
      </w:r>
      <w:r>
        <w:rPr>
          <w:rFonts w:eastAsia="Times New Roman"/>
          <w:szCs w:val="24"/>
        </w:rPr>
        <w:t>Ναι.</w:t>
      </w:r>
    </w:p>
    <w:p w14:paraId="02972D3F" w14:textId="77777777" w:rsidR="006C06AB" w:rsidRDefault="00CE48E0">
      <w:pPr>
        <w:spacing w:line="600" w:lineRule="auto"/>
        <w:ind w:firstLine="709"/>
        <w:contextualSpacing/>
        <w:jc w:val="both"/>
        <w:rPr>
          <w:rFonts w:eastAsia="Times New Roman"/>
          <w:szCs w:val="24"/>
        </w:rPr>
      </w:pPr>
      <w:r>
        <w:rPr>
          <w:rFonts w:eastAsia="Times New Roman"/>
          <w:b/>
          <w:szCs w:val="24"/>
        </w:rPr>
        <w:lastRenderedPageBreak/>
        <w:t>ΠΡΟΕΔΡΕΥΩΝ (Δημήτριος Κρεμαστινός):</w:t>
      </w:r>
      <w:r>
        <w:rPr>
          <w:rFonts w:eastAsia="Times New Roman"/>
          <w:szCs w:val="24"/>
        </w:rPr>
        <w:t xml:space="preserve"> Το ακροτελεύτιο άρθρο έγινε δεκτό κατά πλειοψηφία.</w:t>
      </w:r>
    </w:p>
    <w:p w14:paraId="02972D40" w14:textId="77777777" w:rsidR="006C06AB" w:rsidRDefault="00CE48E0">
      <w:pPr>
        <w:spacing w:line="600" w:lineRule="auto"/>
        <w:ind w:firstLine="709"/>
        <w:contextualSpacing/>
        <w:jc w:val="both"/>
        <w:rPr>
          <w:rFonts w:eastAsia="Times New Roman"/>
          <w:szCs w:val="24"/>
        </w:rPr>
      </w:pPr>
      <w:r>
        <w:rPr>
          <w:rFonts w:eastAsia="Times New Roman"/>
          <w:szCs w:val="24"/>
        </w:rPr>
        <w:t>Συνεπώς το νομοσχέδιο του Υπουργείου Εσωτερικών και Διοικητικής Ανασυγκρότησης</w:t>
      </w:r>
      <w:r>
        <w:rPr>
          <w:rFonts w:eastAsia="Times New Roman"/>
          <w:szCs w:val="24"/>
        </w:rPr>
        <w:t>:</w:t>
      </w:r>
      <w:r>
        <w:rPr>
          <w:rFonts w:eastAsia="Times New Roman"/>
          <w:szCs w:val="24"/>
        </w:rPr>
        <w:t xml:space="preserve"> «Κύρωση της Συμφωνίας μεταξύ της Κυβέρνησης της Ελληνικής Δημοκρατίας και της Κυβέρνησης της Δημοκρατίας της Βουλγαρίας περί Διασυνοριακής Αστυνομικής Συνεργασίας και άλλες δι</w:t>
      </w:r>
      <w:r>
        <w:rPr>
          <w:rFonts w:eastAsia="Times New Roman"/>
          <w:szCs w:val="24"/>
        </w:rPr>
        <w:t xml:space="preserve">ατάξεις» έγινε δεκτό επί της αρχής και επί των άρθρων. </w:t>
      </w:r>
    </w:p>
    <w:p w14:paraId="02972D41" w14:textId="77777777" w:rsidR="006C06AB" w:rsidRDefault="00CE48E0">
      <w:pPr>
        <w:spacing w:line="600" w:lineRule="auto"/>
        <w:ind w:firstLine="709"/>
        <w:contextualSpacing/>
        <w:jc w:val="both"/>
        <w:rPr>
          <w:rFonts w:eastAsia="Times New Roman"/>
          <w:szCs w:val="24"/>
        </w:rPr>
      </w:pPr>
      <w:r>
        <w:rPr>
          <w:rFonts w:eastAsia="Times New Roman"/>
          <w:szCs w:val="24"/>
        </w:rPr>
        <w:t>Εισερχόμαστε στην ψήφιση στο σύνολο του νομοσχεδίου.</w:t>
      </w:r>
    </w:p>
    <w:p w14:paraId="02972D42" w14:textId="77777777" w:rsidR="006C06AB" w:rsidRDefault="00CE48E0">
      <w:pPr>
        <w:spacing w:line="600" w:lineRule="auto"/>
        <w:ind w:firstLine="709"/>
        <w:contextualSpacing/>
        <w:jc w:val="both"/>
        <w:rPr>
          <w:rFonts w:eastAsia="Times New Roman"/>
          <w:szCs w:val="24"/>
        </w:rPr>
      </w:pPr>
      <w:r>
        <w:rPr>
          <w:rFonts w:eastAsia="Times New Roman"/>
          <w:szCs w:val="24"/>
        </w:rPr>
        <w:t>Ερωτάται το Σώμα: Γίνεται δεκτό το νομοσχέδιο και στο σύνολο;</w:t>
      </w:r>
    </w:p>
    <w:p w14:paraId="02972D43" w14:textId="77777777" w:rsidR="006C06AB" w:rsidRDefault="00CE48E0">
      <w:pPr>
        <w:spacing w:line="600" w:lineRule="auto"/>
        <w:ind w:firstLine="709"/>
        <w:contextualSpacing/>
        <w:jc w:val="both"/>
        <w:rPr>
          <w:rFonts w:eastAsia="Times New Roman"/>
          <w:szCs w:val="24"/>
        </w:rPr>
      </w:pPr>
      <w:r>
        <w:rPr>
          <w:rFonts w:eastAsia="Times New Roman"/>
          <w:b/>
          <w:szCs w:val="24"/>
        </w:rPr>
        <w:t xml:space="preserve">ΔΗΜΗΤΡΙΟΣ ΡΙΖΟΣ: </w:t>
      </w:r>
      <w:r>
        <w:rPr>
          <w:rFonts w:eastAsia="Times New Roman"/>
          <w:szCs w:val="24"/>
        </w:rPr>
        <w:t>Ναι.</w:t>
      </w:r>
    </w:p>
    <w:p w14:paraId="02972D44" w14:textId="77777777" w:rsidR="006C06AB" w:rsidRDefault="00CE48E0">
      <w:pPr>
        <w:spacing w:line="600" w:lineRule="auto"/>
        <w:ind w:firstLine="709"/>
        <w:contextualSpacing/>
        <w:jc w:val="both"/>
        <w:rPr>
          <w:rFonts w:eastAsia="Times New Roman"/>
          <w:szCs w:val="24"/>
        </w:rPr>
      </w:pPr>
      <w:r>
        <w:rPr>
          <w:rFonts w:eastAsia="Times New Roman"/>
          <w:b/>
          <w:szCs w:val="24"/>
        </w:rPr>
        <w:t xml:space="preserve">ΓΕΩΡΓΙΟΣ ΓΕΩΡΓΑΝΤΑΣ: </w:t>
      </w:r>
      <w:r>
        <w:rPr>
          <w:rFonts w:eastAsia="Times New Roman"/>
          <w:szCs w:val="24"/>
        </w:rPr>
        <w:t>Ναι.</w:t>
      </w:r>
    </w:p>
    <w:p w14:paraId="02972D45" w14:textId="77777777" w:rsidR="006C06AB" w:rsidRDefault="00CE48E0">
      <w:pPr>
        <w:spacing w:line="600" w:lineRule="auto"/>
        <w:ind w:firstLine="709"/>
        <w:contextualSpacing/>
        <w:jc w:val="both"/>
        <w:rPr>
          <w:rFonts w:eastAsia="Times New Roman"/>
          <w:szCs w:val="24"/>
        </w:rPr>
      </w:pPr>
      <w:r>
        <w:rPr>
          <w:rFonts w:eastAsia="Times New Roman"/>
          <w:b/>
          <w:szCs w:val="24"/>
        </w:rPr>
        <w:t xml:space="preserve">ΕΥΑΓΓΕΛΟΣ ΚΑΡΑΚΩΣΤΑΣ: </w:t>
      </w:r>
      <w:r>
        <w:rPr>
          <w:rFonts w:eastAsia="Times New Roman"/>
          <w:szCs w:val="24"/>
        </w:rPr>
        <w:t>Όχι.</w:t>
      </w:r>
    </w:p>
    <w:p w14:paraId="02972D46" w14:textId="77777777" w:rsidR="006C06AB" w:rsidRDefault="00CE48E0">
      <w:pPr>
        <w:spacing w:line="600" w:lineRule="auto"/>
        <w:ind w:firstLine="709"/>
        <w:contextualSpacing/>
        <w:jc w:val="both"/>
        <w:rPr>
          <w:rFonts w:eastAsia="Times New Roman"/>
          <w:szCs w:val="24"/>
        </w:rPr>
      </w:pPr>
      <w:r>
        <w:rPr>
          <w:rFonts w:eastAsia="Times New Roman"/>
          <w:b/>
          <w:szCs w:val="24"/>
        </w:rPr>
        <w:t>ΘΕΟΔΩΡΟΣ Π</w:t>
      </w:r>
      <w:r>
        <w:rPr>
          <w:rFonts w:eastAsia="Times New Roman"/>
          <w:b/>
          <w:szCs w:val="24"/>
        </w:rPr>
        <w:t xml:space="preserve">ΑΠΑΘΕΟΔΩΡΟΥ: </w:t>
      </w:r>
      <w:r>
        <w:rPr>
          <w:rFonts w:eastAsia="Times New Roman"/>
          <w:szCs w:val="24"/>
        </w:rPr>
        <w:t>Ναι.</w:t>
      </w:r>
    </w:p>
    <w:p w14:paraId="02972D47" w14:textId="77777777" w:rsidR="006C06AB" w:rsidRDefault="00CE48E0">
      <w:pPr>
        <w:spacing w:line="600" w:lineRule="auto"/>
        <w:ind w:firstLine="709"/>
        <w:contextualSpacing/>
        <w:jc w:val="both"/>
        <w:rPr>
          <w:rFonts w:eastAsia="Times New Roman"/>
          <w:szCs w:val="24"/>
        </w:rPr>
      </w:pPr>
      <w:r>
        <w:rPr>
          <w:rFonts w:eastAsia="Times New Roman"/>
          <w:b/>
          <w:szCs w:val="24"/>
        </w:rPr>
        <w:t xml:space="preserve">ΧΡΗΣΤΟΣ ΚΑΤΣΩΤΗΣ: </w:t>
      </w:r>
      <w:r>
        <w:rPr>
          <w:rFonts w:eastAsia="Times New Roman"/>
          <w:szCs w:val="24"/>
        </w:rPr>
        <w:t>Όχι.</w:t>
      </w:r>
    </w:p>
    <w:p w14:paraId="02972D48" w14:textId="77777777" w:rsidR="006C06AB" w:rsidRDefault="00CE48E0">
      <w:pPr>
        <w:spacing w:line="600" w:lineRule="auto"/>
        <w:ind w:firstLine="709"/>
        <w:contextualSpacing/>
        <w:jc w:val="both"/>
        <w:rPr>
          <w:rFonts w:eastAsia="Times New Roman"/>
          <w:szCs w:val="24"/>
        </w:rPr>
      </w:pPr>
      <w:r>
        <w:rPr>
          <w:rFonts w:eastAsia="Times New Roman"/>
          <w:b/>
          <w:szCs w:val="24"/>
        </w:rPr>
        <w:lastRenderedPageBreak/>
        <w:t xml:space="preserve">ΙΑΣΩΝ ΦΩΤΗΛΑΣ: </w:t>
      </w:r>
      <w:r>
        <w:rPr>
          <w:rFonts w:eastAsia="Times New Roman"/>
          <w:szCs w:val="24"/>
        </w:rPr>
        <w:t>Ναι.</w:t>
      </w:r>
    </w:p>
    <w:p w14:paraId="02972D49" w14:textId="77777777" w:rsidR="006C06AB" w:rsidRDefault="00CE48E0">
      <w:pPr>
        <w:spacing w:line="600" w:lineRule="auto"/>
        <w:ind w:firstLine="709"/>
        <w:contextualSpacing/>
        <w:jc w:val="both"/>
        <w:rPr>
          <w:rFonts w:eastAsia="Times New Roman"/>
          <w:szCs w:val="24"/>
        </w:rPr>
      </w:pPr>
      <w:r>
        <w:rPr>
          <w:rFonts w:eastAsia="Times New Roman"/>
          <w:b/>
          <w:szCs w:val="24"/>
        </w:rPr>
        <w:t xml:space="preserve">ΙΩΑΝΝΗΣ ΣΑΡΙΔΗΣ: </w:t>
      </w:r>
      <w:r>
        <w:rPr>
          <w:rFonts w:eastAsia="Times New Roman"/>
          <w:szCs w:val="24"/>
        </w:rPr>
        <w:t>Ναι.</w:t>
      </w:r>
    </w:p>
    <w:p w14:paraId="02972D4A" w14:textId="77777777" w:rsidR="006C06AB" w:rsidRDefault="00CE48E0">
      <w:pPr>
        <w:spacing w:line="600" w:lineRule="auto"/>
        <w:ind w:firstLine="709"/>
        <w:contextualSpacing/>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Το νομοσχέδιο έγινε δεκτό και στο σύνολο κατά πλειοψηφία.</w:t>
      </w:r>
    </w:p>
    <w:p w14:paraId="02972D4B" w14:textId="77777777" w:rsidR="006C06AB" w:rsidRDefault="00CE48E0">
      <w:pPr>
        <w:spacing w:line="600" w:lineRule="auto"/>
        <w:ind w:firstLine="709"/>
        <w:contextualSpacing/>
        <w:jc w:val="both"/>
        <w:rPr>
          <w:rFonts w:eastAsia="Times New Roman"/>
          <w:szCs w:val="24"/>
        </w:rPr>
      </w:pPr>
      <w:r>
        <w:rPr>
          <w:rFonts w:eastAsia="Times New Roman"/>
          <w:szCs w:val="24"/>
        </w:rPr>
        <w:t>Συνεπώς</w:t>
      </w:r>
      <w:r>
        <w:rPr>
          <w:rFonts w:eastAsia="Times New Roman"/>
          <w:szCs w:val="24"/>
        </w:rPr>
        <w:t xml:space="preserve"> το σχέδιο νόμου του Υπουργείου Εσωτερικών και Διοικητικής Ανασυγκρότησης</w:t>
      </w:r>
      <w:r>
        <w:rPr>
          <w:rFonts w:eastAsia="Times New Roman"/>
          <w:szCs w:val="24"/>
        </w:rPr>
        <w:t>:</w:t>
      </w:r>
      <w:r>
        <w:rPr>
          <w:rFonts w:eastAsia="Times New Roman"/>
          <w:szCs w:val="24"/>
        </w:rPr>
        <w:t xml:space="preserve"> «Κύρωση της Συμφωνίας μεταξύ της Κυβέρνησης της Ελληνικής Δημοκρατίας και της Κυβέρνησης της Δημοκρατίας της Βουλγαρίας περί Διασυνοριακής Αστυνομικής Συνεργασίας και άλλες διατάξει</w:t>
      </w:r>
      <w:r>
        <w:rPr>
          <w:rFonts w:eastAsia="Times New Roman"/>
          <w:szCs w:val="24"/>
        </w:rPr>
        <w:t>ς» έγινε δεκτό</w:t>
      </w:r>
      <w:r>
        <w:rPr>
          <w:rFonts w:eastAsia="Times New Roman"/>
          <w:szCs w:val="24"/>
        </w:rPr>
        <w:t xml:space="preserve"> κατά πλειοψηφία, σε μόνη συζήτηση επί της αρχής, των άρθρων και του συνόλου</w:t>
      </w:r>
      <w:r>
        <w:rPr>
          <w:rFonts w:eastAsia="Times New Roman"/>
          <w:szCs w:val="24"/>
        </w:rPr>
        <w:t xml:space="preserve"> και έχει ως εξής:</w:t>
      </w:r>
    </w:p>
    <w:p w14:paraId="02972D4C" w14:textId="77777777" w:rsidR="006C06AB" w:rsidRDefault="00CE48E0">
      <w:pPr>
        <w:spacing w:line="600" w:lineRule="auto"/>
        <w:ind w:firstLine="709"/>
        <w:contextualSpacing/>
        <w:jc w:val="both"/>
        <w:rPr>
          <w:rFonts w:eastAsia="Times New Roman"/>
          <w:b/>
          <w:szCs w:val="24"/>
        </w:rPr>
      </w:pPr>
      <w:r>
        <w:rPr>
          <w:rFonts w:eastAsia="Times New Roman"/>
          <w:szCs w:val="24"/>
        </w:rPr>
        <w:t>(</w:t>
      </w:r>
      <w:r>
        <w:rPr>
          <w:rFonts w:eastAsia="Times New Roman"/>
          <w:szCs w:val="24"/>
        </w:rPr>
        <w:t>Να καταχωριστεί το κείμενο του νομοσχεδίου σ.88α</w:t>
      </w:r>
      <w:r>
        <w:rPr>
          <w:rFonts w:eastAsia="Times New Roman"/>
          <w:szCs w:val="24"/>
        </w:rPr>
        <w:t>)</w:t>
      </w:r>
    </w:p>
    <w:p w14:paraId="02972D4D" w14:textId="77777777" w:rsidR="006C06AB" w:rsidRDefault="00CE48E0">
      <w:pPr>
        <w:spacing w:line="600" w:lineRule="auto"/>
        <w:ind w:firstLine="709"/>
        <w:contextualSpacing/>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w:t>
      </w:r>
      <w:r>
        <w:rPr>
          <w:rFonts w:eastAsia="Times New Roman"/>
          <w:szCs w:val="24"/>
        </w:rPr>
        <w:t>Κυρίες και κύριοι συνάδελφοι, π</w:t>
      </w:r>
      <w:r>
        <w:rPr>
          <w:rFonts w:eastAsia="Times New Roman"/>
          <w:szCs w:val="24"/>
        </w:rPr>
        <w:t>αρακαλώ το Σώμα να εξουσιοδοτ</w:t>
      </w:r>
      <w:r>
        <w:rPr>
          <w:rFonts w:eastAsia="Times New Roman"/>
          <w:szCs w:val="24"/>
        </w:rPr>
        <w:t>ήσει το Προεδρείο για την υπ’ ευθύνη του επικύρωση των Πρακτικών ως προς την ψήφιση στο σύνολο των παραπάνω νομοσχεδίων.</w:t>
      </w:r>
    </w:p>
    <w:p w14:paraId="02972D4E" w14:textId="77777777" w:rsidR="006C06AB" w:rsidRDefault="00CE48E0">
      <w:pPr>
        <w:spacing w:line="600" w:lineRule="auto"/>
        <w:ind w:firstLine="709"/>
        <w:contextualSpacing/>
        <w:jc w:val="both"/>
        <w:rPr>
          <w:rFonts w:eastAsia="Times New Roman"/>
          <w:szCs w:val="24"/>
        </w:rPr>
      </w:pPr>
      <w:r>
        <w:rPr>
          <w:rFonts w:eastAsia="Times New Roman"/>
          <w:b/>
          <w:szCs w:val="24"/>
        </w:rPr>
        <w:lastRenderedPageBreak/>
        <w:t xml:space="preserve">ΟΛΟΙ </w:t>
      </w:r>
      <w:r>
        <w:rPr>
          <w:rFonts w:eastAsia="Times New Roman"/>
          <w:b/>
          <w:szCs w:val="24"/>
        </w:rPr>
        <w:t xml:space="preserve">ΟΙ </w:t>
      </w:r>
      <w:r>
        <w:rPr>
          <w:rFonts w:eastAsia="Times New Roman"/>
          <w:b/>
          <w:szCs w:val="24"/>
        </w:rPr>
        <w:t>ΒΟΥΛΕΥΤΕΣ:</w:t>
      </w:r>
      <w:r>
        <w:rPr>
          <w:rFonts w:eastAsia="Times New Roman"/>
          <w:szCs w:val="24"/>
        </w:rPr>
        <w:t xml:space="preserve"> Μάλιστα, μάλιστα.</w:t>
      </w:r>
    </w:p>
    <w:p w14:paraId="02972D4F" w14:textId="77777777" w:rsidR="006C06AB" w:rsidRDefault="00CE48E0">
      <w:pPr>
        <w:spacing w:line="600" w:lineRule="auto"/>
        <w:ind w:firstLine="709"/>
        <w:contextualSpacing/>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w:t>
      </w:r>
      <w:r>
        <w:rPr>
          <w:rFonts w:eastAsia="Times New Roman"/>
          <w:szCs w:val="24"/>
        </w:rPr>
        <w:t>Συνεπώς τ</w:t>
      </w:r>
      <w:r>
        <w:rPr>
          <w:rFonts w:eastAsia="Times New Roman"/>
          <w:szCs w:val="24"/>
        </w:rPr>
        <w:t>ο Σώμα παρέσχε τη ζητηθείσα εξουσιοδότηση.</w:t>
      </w:r>
    </w:p>
    <w:p w14:paraId="02972D50" w14:textId="77777777" w:rsidR="006C06AB" w:rsidRDefault="00CE48E0">
      <w:pPr>
        <w:spacing w:line="600" w:lineRule="auto"/>
        <w:ind w:firstLine="709"/>
        <w:contextualSpacing/>
        <w:jc w:val="both"/>
        <w:rPr>
          <w:rFonts w:eastAsia="Times New Roman"/>
          <w:szCs w:val="24"/>
        </w:rPr>
      </w:pPr>
      <w:r>
        <w:rPr>
          <w:rFonts w:eastAsia="Times New Roman"/>
          <w:szCs w:val="24"/>
        </w:rPr>
        <w:t>Κυρίες και</w:t>
      </w:r>
      <w:r>
        <w:rPr>
          <w:rFonts w:eastAsia="Times New Roman"/>
          <w:szCs w:val="24"/>
        </w:rPr>
        <w:t xml:space="preserve"> κύριοι συνάδελφοι, δέχεστε στο σημείο αυτό να λύσουμε τη συνεδρίαση;</w:t>
      </w:r>
    </w:p>
    <w:p w14:paraId="02972D51" w14:textId="77777777" w:rsidR="006C06AB" w:rsidRDefault="00CE48E0">
      <w:pPr>
        <w:spacing w:line="600" w:lineRule="auto"/>
        <w:ind w:firstLine="709"/>
        <w:contextualSpacing/>
        <w:jc w:val="both"/>
        <w:rPr>
          <w:rFonts w:eastAsia="Times New Roman"/>
          <w:szCs w:val="24"/>
        </w:rPr>
      </w:pPr>
      <w:r>
        <w:rPr>
          <w:rFonts w:eastAsia="Times New Roman"/>
          <w:b/>
          <w:szCs w:val="24"/>
        </w:rPr>
        <w:t>ΟΛΟΙ ΟΙ ΒΟΥΛΕΥΤΕΣ:</w:t>
      </w:r>
      <w:r>
        <w:rPr>
          <w:rFonts w:eastAsia="Times New Roman"/>
          <w:szCs w:val="24"/>
        </w:rPr>
        <w:t xml:space="preserve"> Μάλιστα, μάλιστα.</w:t>
      </w:r>
    </w:p>
    <w:p w14:paraId="02972D52" w14:textId="77777777" w:rsidR="006C06AB" w:rsidRDefault="00CE48E0">
      <w:pPr>
        <w:spacing w:line="600" w:lineRule="auto"/>
        <w:ind w:firstLine="709"/>
        <w:contextualSpacing/>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Με τη συναίνεση του Σώματος και ώρα 11.48΄ </w:t>
      </w:r>
      <w:proofErr w:type="spellStart"/>
      <w:r>
        <w:rPr>
          <w:rFonts w:eastAsia="Times New Roman"/>
          <w:szCs w:val="24"/>
        </w:rPr>
        <w:t>λύεται</w:t>
      </w:r>
      <w:proofErr w:type="spellEnd"/>
      <w:r>
        <w:rPr>
          <w:rFonts w:eastAsia="Times New Roman"/>
          <w:szCs w:val="24"/>
        </w:rPr>
        <w:t xml:space="preserve"> η συνεδρίαση για αύριο</w:t>
      </w:r>
      <w:r>
        <w:rPr>
          <w:rFonts w:eastAsia="Times New Roman"/>
          <w:szCs w:val="24"/>
        </w:rPr>
        <w:t>, ημέρα</w:t>
      </w:r>
      <w:r>
        <w:rPr>
          <w:rFonts w:eastAsia="Times New Roman"/>
          <w:szCs w:val="24"/>
        </w:rPr>
        <w:t xml:space="preserve"> Πέμπτη 15 Σεπτεμβρίου 2016 και ώρ</w:t>
      </w:r>
      <w:r>
        <w:rPr>
          <w:rFonts w:eastAsia="Times New Roman"/>
          <w:szCs w:val="24"/>
        </w:rPr>
        <w:t>α 9.30΄ με αντικείμενο εργασιών του Σώματος: α) Αφιέρωμα στην Παγκόσμια Ημέρα της Δημοκρατίας και την Ημέρα Εθνικής Μνήμης για την καταστροφή του Μικρασιατικού Ελληνισμού</w:t>
      </w:r>
      <w:r>
        <w:rPr>
          <w:rFonts w:eastAsia="Times New Roman"/>
          <w:szCs w:val="24"/>
        </w:rPr>
        <w:t>,</w:t>
      </w:r>
      <w:r>
        <w:rPr>
          <w:rFonts w:eastAsia="Times New Roman"/>
          <w:szCs w:val="24"/>
        </w:rPr>
        <w:t xml:space="preserve"> β) </w:t>
      </w:r>
      <w:r>
        <w:rPr>
          <w:rFonts w:eastAsia="Times New Roman"/>
          <w:szCs w:val="24"/>
        </w:rPr>
        <w:t xml:space="preserve">κοινοβουλευτικό έλεγχο: </w:t>
      </w:r>
      <w:r>
        <w:rPr>
          <w:rFonts w:eastAsia="Times New Roman"/>
          <w:szCs w:val="24"/>
        </w:rPr>
        <w:t xml:space="preserve">συζήτηση επίκαιρων ερωτήσεων και </w:t>
      </w:r>
      <w:r>
        <w:rPr>
          <w:rFonts w:eastAsia="Times New Roman"/>
          <w:szCs w:val="24"/>
        </w:rPr>
        <w:t xml:space="preserve">γ) </w:t>
      </w:r>
      <w:r>
        <w:rPr>
          <w:rFonts w:eastAsia="Times New Roman"/>
          <w:szCs w:val="24"/>
        </w:rPr>
        <w:t>νομοθετικό έργο</w:t>
      </w:r>
      <w:r>
        <w:rPr>
          <w:rFonts w:eastAsia="Times New Roman"/>
          <w:szCs w:val="24"/>
        </w:rPr>
        <w:t xml:space="preserve">: </w:t>
      </w:r>
      <w:r>
        <w:rPr>
          <w:rFonts w:eastAsia="Times New Roman"/>
          <w:szCs w:val="24"/>
        </w:rPr>
        <w:t>συζή</w:t>
      </w:r>
      <w:r>
        <w:rPr>
          <w:rFonts w:eastAsia="Times New Roman"/>
          <w:szCs w:val="24"/>
        </w:rPr>
        <w:t xml:space="preserve">τηση και λήψη απόφασης, σύμφωνα με το άρθρο 62 του Συντάγματος και </w:t>
      </w:r>
      <w:r>
        <w:rPr>
          <w:rFonts w:eastAsia="Times New Roman"/>
          <w:szCs w:val="24"/>
        </w:rPr>
        <w:t>το άρθρο</w:t>
      </w:r>
      <w:r>
        <w:rPr>
          <w:rFonts w:eastAsia="Times New Roman"/>
          <w:szCs w:val="24"/>
        </w:rPr>
        <w:t xml:space="preserve"> 83 του Κανονισμού της Βουλής, για τις αιτήσεις άρσης ασυλίας των Βουλευτών κ</w:t>
      </w:r>
      <w:r>
        <w:rPr>
          <w:rFonts w:eastAsia="Times New Roman"/>
          <w:szCs w:val="24"/>
        </w:rPr>
        <w:t>υρίων</w:t>
      </w:r>
      <w:r>
        <w:rPr>
          <w:rFonts w:eastAsia="Times New Roman"/>
          <w:szCs w:val="24"/>
        </w:rPr>
        <w:t xml:space="preserve"> Παναγιώτη Καμμένου και Δημητρίου Δημητριάδη. </w:t>
      </w:r>
    </w:p>
    <w:p w14:paraId="02972D53" w14:textId="77777777" w:rsidR="006C06AB" w:rsidRDefault="00CE48E0">
      <w:pPr>
        <w:spacing w:line="600" w:lineRule="auto"/>
        <w:contextualSpacing/>
        <w:jc w:val="both"/>
        <w:rPr>
          <w:rFonts w:eastAsia="Times New Roman"/>
          <w:szCs w:val="24"/>
        </w:rPr>
      </w:pPr>
      <w:r>
        <w:rPr>
          <w:rFonts w:eastAsia="Times New Roman"/>
          <w:b/>
          <w:szCs w:val="24"/>
        </w:rPr>
        <w:lastRenderedPageBreak/>
        <w:t xml:space="preserve">Ο ΠΡΟΕΔΡΟΣ    </w:t>
      </w:r>
      <w:r>
        <w:rPr>
          <w:rFonts w:eastAsia="Times New Roman"/>
          <w:b/>
          <w:szCs w:val="24"/>
        </w:rPr>
        <w:tab/>
      </w:r>
      <w:r>
        <w:rPr>
          <w:rFonts w:eastAsia="Times New Roman"/>
          <w:b/>
          <w:szCs w:val="24"/>
        </w:rPr>
        <w:tab/>
      </w:r>
      <w:r>
        <w:rPr>
          <w:rFonts w:eastAsia="Times New Roman"/>
          <w:b/>
          <w:szCs w:val="24"/>
        </w:rPr>
        <w:tab/>
      </w:r>
      <w:r>
        <w:rPr>
          <w:rFonts w:eastAsia="Times New Roman"/>
          <w:b/>
          <w:szCs w:val="24"/>
        </w:rPr>
        <w:t xml:space="preserve">    </w:t>
      </w:r>
      <w:r>
        <w:rPr>
          <w:rFonts w:eastAsia="Times New Roman"/>
          <w:b/>
          <w:szCs w:val="24"/>
        </w:rPr>
        <w:tab/>
      </w:r>
      <w:r>
        <w:rPr>
          <w:rFonts w:eastAsia="Times New Roman"/>
          <w:b/>
          <w:szCs w:val="24"/>
        </w:rPr>
        <w:t xml:space="preserve">                           ΟΙ </w:t>
      </w:r>
      <w:r>
        <w:rPr>
          <w:rFonts w:eastAsia="Times New Roman"/>
          <w:b/>
          <w:szCs w:val="24"/>
        </w:rPr>
        <w:t>ΓΡΑΜΜΑΤΕΙΣ</w:t>
      </w:r>
    </w:p>
    <w:sectPr w:rsidR="006C06A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10002FF" w:usb1="4000ACFF" w:usb2="00000009"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ocumentProtection w:edit="trackedChanges" w:enforcement="1" w:cryptProviderType="rsaFull" w:cryptAlgorithmClass="hash" w:cryptAlgorithmType="typeAny" w:cryptAlgorithmSid="4" w:cryptSpinCount="50000" w:hash="6DwDgTorY8fz7RepAqG0MmjgsC0=" w:salt="bS3hOdOqsCFINjJ4zXhozA=="/>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06AB"/>
    <w:rsid w:val="000C17C6"/>
    <w:rsid w:val="006C06AB"/>
    <w:rsid w:val="00CE48E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72B85"/>
  <w15:docId w15:val="{A1205D3B-DA14-4900-B10C-7F9E6760E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6F00C2"/>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6F00C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84783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313</MetadataID>
    <Session xmlns="641f345b-441b-4b81-9152-adc2e73ba5e1">Α´</Session>
    <Date xmlns="641f345b-441b-4b81-9152-adc2e73ba5e1">2016-09-13T21:00:00+00:00</Date>
    <Status xmlns="641f345b-441b-4b81-9152-adc2e73ba5e1">
      <Url>http://srv-sp1/praktika/Lists/Incoming_Metadata/EditForm.aspx?ID=313&amp;Source=/praktika/Recordings_Library/Forms/AllItems.aspx</Url>
      <Description>Δημοσιεύτηκε</Description>
    </Status>
    <Meeting xmlns="641f345b-441b-4b81-9152-adc2e73ba5e1">ΡΠΗ´</Meeting>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6CAA23B-8118-4450-BDBD-16A8055EFAC1}">
  <ds:schemaRefs>
    <ds:schemaRef ds:uri="http://schemas.openxmlformats.org/package/2006/metadata/core-properties"/>
    <ds:schemaRef ds:uri="641f345b-441b-4b81-9152-adc2e73ba5e1"/>
    <ds:schemaRef ds:uri="http://purl.org/dc/terms/"/>
    <ds:schemaRef ds:uri="http://purl.org/dc/elements/1.1/"/>
    <ds:schemaRef ds:uri="http://purl.org/dc/dcmitype/"/>
    <ds:schemaRef ds:uri="http://schemas.microsoft.com/office/2006/documentManagement/types"/>
    <ds:schemaRef ds:uri="http://schemas.microsoft.com/office/2006/metadata/properties"/>
    <ds:schemaRef ds:uri="http://schemas.microsoft.com/office/infopath/2007/PartnerControls"/>
    <ds:schemaRef ds:uri="http://www.w3.org/XML/1998/namespace"/>
  </ds:schemaRefs>
</ds:datastoreItem>
</file>

<file path=customXml/itemProps2.xml><?xml version="1.0" encoding="utf-8"?>
<ds:datastoreItem xmlns:ds="http://schemas.openxmlformats.org/officeDocument/2006/customXml" ds:itemID="{785794C0-54D0-48D8-8B3E-C3A924BD37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1EE193C-3B8E-46FB-88DD-C53A75230EB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84</Pages>
  <Words>15049</Words>
  <Characters>81270</Characters>
  <Application>Microsoft Office Word</Application>
  <DocSecurity>0</DocSecurity>
  <Lines>677</Lines>
  <Paragraphs>192</Paragraphs>
  <ScaleCrop>false</ScaleCrop>
  <HeadingPairs>
    <vt:vector size="2" baseType="variant">
      <vt:variant>
        <vt:lpstr>Τίτλος</vt:lpstr>
      </vt:variant>
      <vt:variant>
        <vt:i4>1</vt:i4>
      </vt:variant>
    </vt:vector>
  </HeadingPairs>
  <TitlesOfParts>
    <vt:vector size="1" baseType="lpstr">
      <vt:lpstr/>
    </vt:vector>
  </TitlesOfParts>
  <Company>Microsoft</Company>
  <LinksUpToDate>false</LinksUpToDate>
  <CharactersWithSpaces>96127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2016-09-20T09:59:00Z</dcterms:created>
  <dcterms:modified xsi:type="dcterms:W3CDTF">2016-09-20T09:59:00Z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