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F320" w14:textId="77777777" w:rsidR="00292B62" w:rsidRPr="00292B62" w:rsidRDefault="00292B62" w:rsidP="00292B62">
      <w:pPr>
        <w:spacing w:after="0" w:line="360" w:lineRule="auto"/>
        <w:rPr>
          <w:ins w:id="0" w:author="Φλούδα Χριστίνα" w:date="2017-03-28T12:43:00Z"/>
          <w:rFonts w:eastAsia="Times New Roman"/>
          <w:szCs w:val="24"/>
          <w:lang w:eastAsia="en-US"/>
        </w:rPr>
      </w:pPr>
      <w:ins w:id="1" w:author="Φλούδα Χριστίνα" w:date="2017-03-28T12:43:00Z">
        <w:r w:rsidRPr="00292B6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D53D5AF" w14:textId="77777777" w:rsidR="00292B62" w:rsidRPr="00292B62" w:rsidRDefault="00292B62" w:rsidP="00292B62">
      <w:pPr>
        <w:spacing w:after="0" w:line="360" w:lineRule="auto"/>
        <w:rPr>
          <w:ins w:id="2" w:author="Φλούδα Χριστίνα" w:date="2017-03-28T12:43:00Z"/>
          <w:rFonts w:eastAsia="Times New Roman"/>
          <w:szCs w:val="24"/>
          <w:lang w:eastAsia="en-US"/>
        </w:rPr>
      </w:pPr>
    </w:p>
    <w:p w14:paraId="24398A38" w14:textId="77777777" w:rsidR="00292B62" w:rsidRPr="00292B62" w:rsidRDefault="00292B62" w:rsidP="00292B62">
      <w:pPr>
        <w:spacing w:after="0" w:line="360" w:lineRule="auto"/>
        <w:rPr>
          <w:ins w:id="3" w:author="Φλούδα Χριστίνα" w:date="2017-03-28T12:43:00Z"/>
          <w:rFonts w:eastAsia="Times New Roman"/>
          <w:szCs w:val="24"/>
          <w:lang w:eastAsia="en-US"/>
        </w:rPr>
      </w:pPr>
      <w:ins w:id="4" w:author="Φλούδα Χριστίνα" w:date="2017-03-28T12:43:00Z">
        <w:r w:rsidRPr="00292B62">
          <w:rPr>
            <w:rFonts w:eastAsia="Times New Roman"/>
            <w:szCs w:val="24"/>
            <w:lang w:eastAsia="en-US"/>
          </w:rPr>
          <w:t>ΠΙΝΑΚΑΣ ΠΕΡΙΕΧΟΜΕΝΩΝ</w:t>
        </w:r>
      </w:ins>
    </w:p>
    <w:p w14:paraId="4E78528C" w14:textId="77777777" w:rsidR="00292B62" w:rsidRPr="00292B62" w:rsidRDefault="00292B62" w:rsidP="00292B62">
      <w:pPr>
        <w:spacing w:after="0" w:line="360" w:lineRule="auto"/>
        <w:rPr>
          <w:ins w:id="5" w:author="Φλούδα Χριστίνα" w:date="2017-03-28T12:43:00Z"/>
          <w:rFonts w:eastAsia="Times New Roman"/>
          <w:szCs w:val="24"/>
          <w:lang w:eastAsia="en-US"/>
        </w:rPr>
      </w:pPr>
      <w:ins w:id="6" w:author="Φλούδα Χριστίνα" w:date="2017-03-28T12:43:00Z">
        <w:r w:rsidRPr="00292B62">
          <w:rPr>
            <w:rFonts w:eastAsia="Times New Roman"/>
            <w:szCs w:val="24"/>
            <w:lang w:eastAsia="en-US"/>
          </w:rPr>
          <w:t xml:space="preserve">ΙΖ΄ ΠΕΡΙΟΔΟΣ </w:t>
        </w:r>
      </w:ins>
    </w:p>
    <w:p w14:paraId="79039448" w14:textId="77777777" w:rsidR="00292B62" w:rsidRPr="00292B62" w:rsidRDefault="00292B62" w:rsidP="00292B62">
      <w:pPr>
        <w:spacing w:after="0" w:line="360" w:lineRule="auto"/>
        <w:rPr>
          <w:ins w:id="7" w:author="Φλούδα Χριστίνα" w:date="2017-03-28T12:43:00Z"/>
          <w:rFonts w:eastAsia="Times New Roman"/>
          <w:szCs w:val="24"/>
          <w:lang w:eastAsia="en-US"/>
        </w:rPr>
      </w:pPr>
      <w:ins w:id="8" w:author="Φλούδα Χριστίνα" w:date="2017-03-28T12:43:00Z">
        <w:r w:rsidRPr="00292B62">
          <w:rPr>
            <w:rFonts w:eastAsia="Times New Roman"/>
            <w:szCs w:val="24"/>
            <w:lang w:eastAsia="en-US"/>
          </w:rPr>
          <w:t>ΠΡΟΕΔΡΕΥΟΜΕΝΗΣ ΚΟΙΝΟΒΟΥΛΕΥΤΙΚΗΣ ΔΗΜΟΚΡΑΤΙΑΣ</w:t>
        </w:r>
      </w:ins>
    </w:p>
    <w:p w14:paraId="195C7CAE" w14:textId="77777777" w:rsidR="00292B62" w:rsidRPr="00292B62" w:rsidRDefault="00292B62" w:rsidP="00292B62">
      <w:pPr>
        <w:spacing w:after="0" w:line="360" w:lineRule="auto"/>
        <w:rPr>
          <w:ins w:id="9" w:author="Φλούδα Χριστίνα" w:date="2017-03-28T12:43:00Z"/>
          <w:rFonts w:eastAsia="Times New Roman"/>
          <w:szCs w:val="24"/>
          <w:lang w:eastAsia="en-US"/>
        </w:rPr>
      </w:pPr>
      <w:ins w:id="10" w:author="Φλούδα Χριστίνα" w:date="2017-03-28T12:43:00Z">
        <w:r w:rsidRPr="00292B62">
          <w:rPr>
            <w:rFonts w:eastAsia="Times New Roman"/>
            <w:szCs w:val="24"/>
            <w:lang w:eastAsia="en-US"/>
          </w:rPr>
          <w:t>ΣΥΝΟΔΟΣ Β΄</w:t>
        </w:r>
      </w:ins>
    </w:p>
    <w:p w14:paraId="0C27CFB1" w14:textId="77777777" w:rsidR="00292B62" w:rsidRPr="00292B62" w:rsidRDefault="00292B62" w:rsidP="00292B62">
      <w:pPr>
        <w:spacing w:after="0" w:line="360" w:lineRule="auto"/>
        <w:rPr>
          <w:ins w:id="11" w:author="Φλούδα Χριστίνα" w:date="2017-03-28T12:43:00Z"/>
          <w:rFonts w:eastAsia="Times New Roman"/>
          <w:szCs w:val="24"/>
          <w:lang w:eastAsia="en-US"/>
        </w:rPr>
      </w:pPr>
    </w:p>
    <w:p w14:paraId="6E5780C8" w14:textId="77777777" w:rsidR="00292B62" w:rsidRPr="00292B62" w:rsidRDefault="00292B62" w:rsidP="00292B62">
      <w:pPr>
        <w:spacing w:after="0" w:line="360" w:lineRule="auto"/>
        <w:rPr>
          <w:ins w:id="12" w:author="Φλούδα Χριστίνα" w:date="2017-03-28T12:43:00Z"/>
          <w:rFonts w:eastAsia="Times New Roman"/>
          <w:szCs w:val="24"/>
          <w:lang w:eastAsia="en-US"/>
        </w:rPr>
      </w:pPr>
      <w:ins w:id="13" w:author="Φλούδα Χριστίνα" w:date="2017-03-28T12:43:00Z">
        <w:r w:rsidRPr="00292B62">
          <w:rPr>
            <w:rFonts w:eastAsia="Times New Roman"/>
            <w:szCs w:val="24"/>
            <w:lang w:eastAsia="en-US"/>
          </w:rPr>
          <w:t>ΣΥΝΕΔΡΙΑΣΗ ϞA΄</w:t>
        </w:r>
      </w:ins>
    </w:p>
    <w:p w14:paraId="2DF45D70" w14:textId="64A1E9CE" w:rsidR="00292B62" w:rsidRPr="00292B62" w:rsidRDefault="00292B62" w:rsidP="00292B62">
      <w:pPr>
        <w:spacing w:after="0" w:line="360" w:lineRule="auto"/>
        <w:rPr>
          <w:ins w:id="14" w:author="Φλούδα Χριστίνα" w:date="2017-03-28T12:43:00Z"/>
          <w:rFonts w:eastAsia="Times New Roman"/>
          <w:szCs w:val="24"/>
          <w:lang w:eastAsia="en-US"/>
        </w:rPr>
      </w:pPr>
      <w:ins w:id="15" w:author="Φλούδα Χριστίνα" w:date="2017-03-28T12:43:00Z">
        <w:r w:rsidRPr="00292B62">
          <w:rPr>
            <w:rFonts w:eastAsia="Times New Roman"/>
            <w:szCs w:val="24"/>
            <w:lang w:eastAsia="en-US"/>
          </w:rPr>
          <w:t>Πέμπτη</w:t>
        </w:r>
        <w:bookmarkStart w:id="16" w:name="_GoBack"/>
        <w:bookmarkEnd w:id="16"/>
        <w:r w:rsidRPr="00292B62">
          <w:rPr>
            <w:rFonts w:eastAsia="Times New Roman"/>
            <w:szCs w:val="24"/>
            <w:lang w:eastAsia="en-US"/>
          </w:rPr>
          <w:t xml:space="preserve"> 16 Μαρτίου 2017</w:t>
        </w:r>
      </w:ins>
    </w:p>
    <w:p w14:paraId="12B15101" w14:textId="77777777" w:rsidR="00292B62" w:rsidRPr="00292B62" w:rsidRDefault="00292B62" w:rsidP="00292B62">
      <w:pPr>
        <w:spacing w:after="0" w:line="360" w:lineRule="auto"/>
        <w:rPr>
          <w:ins w:id="17" w:author="Φλούδα Χριστίνα" w:date="2017-03-28T12:43:00Z"/>
          <w:rFonts w:eastAsia="Times New Roman"/>
          <w:szCs w:val="24"/>
          <w:lang w:eastAsia="en-US"/>
        </w:rPr>
      </w:pPr>
    </w:p>
    <w:p w14:paraId="377D597F" w14:textId="77777777" w:rsidR="00292B62" w:rsidRPr="00292B62" w:rsidRDefault="00292B62" w:rsidP="00292B62">
      <w:pPr>
        <w:spacing w:after="0" w:line="360" w:lineRule="auto"/>
        <w:rPr>
          <w:ins w:id="18" w:author="Φλούδα Χριστίνα" w:date="2017-03-28T12:43:00Z"/>
          <w:rFonts w:eastAsia="Times New Roman"/>
          <w:szCs w:val="24"/>
          <w:lang w:eastAsia="en-US"/>
        </w:rPr>
      </w:pPr>
      <w:ins w:id="19" w:author="Φλούδα Χριστίνα" w:date="2017-03-28T12:43:00Z">
        <w:r w:rsidRPr="00292B62">
          <w:rPr>
            <w:rFonts w:eastAsia="Times New Roman"/>
            <w:szCs w:val="24"/>
            <w:lang w:eastAsia="en-US"/>
          </w:rPr>
          <w:t>ΘΕΜΑΤΑ</w:t>
        </w:r>
      </w:ins>
    </w:p>
    <w:p w14:paraId="5EDF3793" w14:textId="77777777" w:rsidR="00292B62" w:rsidRPr="00292B62" w:rsidRDefault="00292B62" w:rsidP="00292B62">
      <w:pPr>
        <w:spacing w:after="0" w:line="360" w:lineRule="auto"/>
        <w:rPr>
          <w:ins w:id="20" w:author="Φλούδα Χριστίνα" w:date="2017-03-28T12:43:00Z"/>
          <w:rFonts w:eastAsia="Times New Roman"/>
          <w:szCs w:val="24"/>
          <w:lang w:eastAsia="en-US"/>
        </w:rPr>
      </w:pPr>
      <w:ins w:id="21" w:author="Φλούδα Χριστίνα" w:date="2017-03-28T12:43:00Z">
        <w:r w:rsidRPr="00292B62">
          <w:rPr>
            <w:rFonts w:eastAsia="Times New Roman"/>
            <w:szCs w:val="24"/>
            <w:lang w:eastAsia="en-US"/>
          </w:rPr>
          <w:t xml:space="preserve"> </w:t>
        </w:r>
        <w:r w:rsidRPr="00292B62">
          <w:rPr>
            <w:rFonts w:eastAsia="Times New Roman"/>
            <w:szCs w:val="24"/>
            <w:lang w:eastAsia="en-US"/>
          </w:rPr>
          <w:br/>
          <w:t xml:space="preserve">Α. ΕΙΔΙΚΑ ΘΕΜΑΤΑ </w:t>
        </w:r>
        <w:r w:rsidRPr="00292B62">
          <w:rPr>
            <w:rFonts w:eastAsia="Times New Roman"/>
            <w:szCs w:val="24"/>
            <w:lang w:eastAsia="en-US"/>
          </w:rPr>
          <w:br/>
          <w:t xml:space="preserve">1. Επικύρωση Πρακτικών, σελ. </w:t>
        </w:r>
        <w:r w:rsidRPr="00292B62">
          <w:rPr>
            <w:rFonts w:eastAsia="Times New Roman"/>
            <w:szCs w:val="24"/>
            <w:lang w:eastAsia="en-US"/>
          </w:rPr>
          <w:br/>
          <w:t xml:space="preserve">2. Ανακοινώνεται ότι τη συνεδρίαση παρακολουθούν μαθητές από το 10ο Γυμνάσιο Ηρακλείου Κρήτης, το 28ο Δημοτικό Σχολείο Περιστερίου, το Γυμνάσιο και το ΕΠΑΛ </w:t>
        </w:r>
        <w:proofErr w:type="spellStart"/>
        <w:r w:rsidRPr="00292B62">
          <w:rPr>
            <w:rFonts w:eastAsia="Times New Roman"/>
            <w:szCs w:val="24"/>
            <w:lang w:eastAsia="en-US"/>
          </w:rPr>
          <w:t>Καντάνου</w:t>
        </w:r>
        <w:proofErr w:type="spellEnd"/>
        <w:r w:rsidRPr="00292B62">
          <w:rPr>
            <w:rFonts w:eastAsia="Times New Roman"/>
            <w:szCs w:val="24"/>
            <w:lang w:eastAsia="en-US"/>
          </w:rPr>
          <w:t xml:space="preserve"> Χανίων, σελ. </w:t>
        </w:r>
        <w:r w:rsidRPr="00292B62">
          <w:rPr>
            <w:rFonts w:eastAsia="Times New Roman"/>
            <w:szCs w:val="24"/>
            <w:lang w:eastAsia="en-US"/>
          </w:rPr>
          <w:br/>
          <w:t xml:space="preserve">3. Επί διαδικαστικού θέματος, σελ. </w:t>
        </w:r>
        <w:r w:rsidRPr="00292B62">
          <w:rPr>
            <w:rFonts w:eastAsia="Times New Roman"/>
            <w:szCs w:val="24"/>
            <w:lang w:eastAsia="en-US"/>
          </w:rPr>
          <w:br/>
          <w:t>4. Ειδική Ημερήσια Διάταξη:</w:t>
        </w:r>
      </w:ins>
    </w:p>
    <w:p w14:paraId="3463E575" w14:textId="77777777" w:rsidR="00292B62" w:rsidRPr="00292B62" w:rsidRDefault="00292B62" w:rsidP="00292B62">
      <w:pPr>
        <w:spacing w:after="0" w:line="360" w:lineRule="auto"/>
        <w:rPr>
          <w:ins w:id="22" w:author="Φλούδα Χριστίνα" w:date="2017-03-28T12:43:00Z"/>
          <w:rFonts w:eastAsia="Times New Roman"/>
          <w:szCs w:val="24"/>
          <w:lang w:eastAsia="en-US"/>
        </w:rPr>
      </w:pPr>
      <w:ins w:id="23" w:author="Φλούδα Χριστίνα" w:date="2017-03-28T12:43:00Z">
        <w:r w:rsidRPr="00292B62">
          <w:rPr>
            <w:rFonts w:eastAsia="Times New Roman"/>
            <w:szCs w:val="24"/>
            <w:lang w:eastAsia="en-US"/>
          </w:rPr>
          <w:t xml:space="preserve">Συζήτηση και λήψη απόφασης, σύμφωνα με το άρθρα 62 του Συντάγματος και τα άρθρα 43Α και 83 του Κανονισμού της Βουλής, για τις αιτήσεις άρσης της ασυλίας των Βουλευτών κ.κ.1. Σωκράτη Βαρδάκη2. Θεοδώρου </w:t>
        </w:r>
        <w:proofErr w:type="spellStart"/>
        <w:r w:rsidRPr="00292B62">
          <w:rPr>
            <w:rFonts w:eastAsia="Times New Roman"/>
            <w:szCs w:val="24"/>
            <w:lang w:eastAsia="en-US"/>
          </w:rPr>
          <w:t>Φορτσάκη</w:t>
        </w:r>
        <w:proofErr w:type="spellEnd"/>
        <w:r w:rsidRPr="00292B62">
          <w:rPr>
            <w:rFonts w:eastAsia="Times New Roman"/>
            <w:szCs w:val="24"/>
            <w:lang w:eastAsia="en-US"/>
          </w:rPr>
          <w:t xml:space="preserve"> και3. Εβδομήντα δύο (72) εν ενεργεία Βουλευτών και συγκεκριμένα των κ.κ. </w:t>
        </w:r>
        <w:proofErr w:type="spellStart"/>
        <w:r w:rsidRPr="00292B62">
          <w:rPr>
            <w:rFonts w:eastAsia="Times New Roman"/>
            <w:szCs w:val="24"/>
            <w:lang w:eastAsia="en-US"/>
          </w:rPr>
          <w:t>Τζάκρη</w:t>
        </w:r>
        <w:proofErr w:type="spellEnd"/>
        <w:r w:rsidRPr="00292B62">
          <w:rPr>
            <w:rFonts w:eastAsia="Times New Roman"/>
            <w:szCs w:val="24"/>
            <w:lang w:eastAsia="en-US"/>
          </w:rPr>
          <w:t xml:space="preserve"> Θεοδώρας, Αθανασίου Χαράλαμπου, Αναστασιάδη Σάββα, Ανδριανού Ιωάννη, Αντωνίου Μαρίας, Αραμπατζή Φωτεινής, Ασημακοπούλου  Άννας - Μισέλ, </w:t>
        </w:r>
        <w:proofErr w:type="spellStart"/>
        <w:r w:rsidRPr="00292B62">
          <w:rPr>
            <w:rFonts w:eastAsia="Times New Roman"/>
            <w:szCs w:val="24"/>
            <w:lang w:eastAsia="en-US"/>
          </w:rPr>
          <w:t>Αυγενάκη</w:t>
        </w:r>
        <w:proofErr w:type="spellEnd"/>
        <w:r w:rsidRPr="00292B62">
          <w:rPr>
            <w:rFonts w:eastAsia="Times New Roman"/>
            <w:szCs w:val="24"/>
            <w:lang w:eastAsia="en-US"/>
          </w:rPr>
          <w:t xml:space="preserve"> Ελευθερίου, Βαρβιτσιώτη Μιλτιάδη, </w:t>
        </w:r>
        <w:proofErr w:type="spellStart"/>
        <w:r w:rsidRPr="00292B62">
          <w:rPr>
            <w:rFonts w:eastAsia="Times New Roman"/>
            <w:szCs w:val="24"/>
            <w:lang w:eastAsia="en-US"/>
          </w:rPr>
          <w:t>Βεσυρόπουλου</w:t>
        </w:r>
        <w:proofErr w:type="spellEnd"/>
        <w:r w:rsidRPr="00292B62">
          <w:rPr>
            <w:rFonts w:eastAsia="Times New Roman"/>
            <w:szCs w:val="24"/>
            <w:lang w:eastAsia="en-US"/>
          </w:rPr>
          <w:t xml:space="preserve"> Αποστόλου, Βλάχου Γεωργίου, Βορίδη Μαυρουδή (Μάκη), </w:t>
        </w:r>
        <w:proofErr w:type="spellStart"/>
        <w:r w:rsidRPr="00292B62">
          <w:rPr>
            <w:rFonts w:eastAsia="Times New Roman"/>
            <w:szCs w:val="24"/>
            <w:lang w:eastAsia="en-US"/>
          </w:rPr>
          <w:t>Βούλτεψη</w:t>
        </w:r>
        <w:proofErr w:type="spellEnd"/>
        <w:r w:rsidRPr="00292B62">
          <w:rPr>
            <w:rFonts w:eastAsia="Times New Roman"/>
            <w:szCs w:val="24"/>
            <w:lang w:eastAsia="en-US"/>
          </w:rPr>
          <w:t xml:space="preserve"> Σοφίας, </w:t>
        </w:r>
        <w:proofErr w:type="spellStart"/>
        <w:r w:rsidRPr="00292B62">
          <w:rPr>
            <w:rFonts w:eastAsia="Times New Roman"/>
            <w:szCs w:val="24"/>
            <w:lang w:eastAsia="en-US"/>
          </w:rPr>
          <w:t>Βρούτση</w:t>
        </w:r>
        <w:proofErr w:type="spellEnd"/>
        <w:r w:rsidRPr="00292B62">
          <w:rPr>
            <w:rFonts w:eastAsia="Times New Roman"/>
            <w:szCs w:val="24"/>
            <w:lang w:eastAsia="en-US"/>
          </w:rPr>
          <w:t xml:space="preserve"> Ιωάννη, Γεωργαντά Γεωργίου, Γεωργιάδη Σπυρίδωνα -  Άδωνι, </w:t>
        </w:r>
        <w:proofErr w:type="spellStart"/>
        <w:r w:rsidRPr="00292B62">
          <w:rPr>
            <w:rFonts w:eastAsia="Times New Roman"/>
            <w:szCs w:val="24"/>
            <w:lang w:eastAsia="en-US"/>
          </w:rPr>
          <w:t>Γιακουμάτου</w:t>
        </w:r>
        <w:proofErr w:type="spellEnd"/>
        <w:r w:rsidRPr="00292B62">
          <w:rPr>
            <w:rFonts w:eastAsia="Times New Roman"/>
            <w:szCs w:val="24"/>
            <w:lang w:eastAsia="en-US"/>
          </w:rPr>
          <w:t xml:space="preserve"> Γερασίμου, Γκιουλέκα Κωνσταντίνου, Δαβάκη Αθανασίου, </w:t>
        </w:r>
        <w:proofErr w:type="spellStart"/>
        <w:r w:rsidRPr="00292B62">
          <w:rPr>
            <w:rFonts w:eastAsia="Times New Roman"/>
            <w:szCs w:val="24"/>
            <w:lang w:eastAsia="en-US"/>
          </w:rPr>
          <w:t>Δένδια</w:t>
        </w:r>
        <w:proofErr w:type="spellEnd"/>
        <w:r w:rsidRPr="00292B62">
          <w:rPr>
            <w:rFonts w:eastAsia="Times New Roman"/>
            <w:szCs w:val="24"/>
            <w:lang w:eastAsia="en-US"/>
          </w:rPr>
          <w:t xml:space="preserve"> Νικολάου - Γεωργίου, Δήμα Χρίστου, Κακλαμάνη Νικήτα, Καλαφάτη Σταύρου, Καραγκούνη Κωνσταντίνου, Καραμανλή  Άννας, Καραμανλή Κωνσταντίνου του Αλεξάνδρου, Καράογλου Θεοδώρου, </w:t>
        </w:r>
        <w:proofErr w:type="spellStart"/>
        <w:r w:rsidRPr="00292B62">
          <w:rPr>
            <w:rFonts w:eastAsia="Times New Roman"/>
            <w:szCs w:val="24"/>
            <w:lang w:eastAsia="en-US"/>
          </w:rPr>
          <w:t>Καρασμάνη</w:t>
        </w:r>
        <w:proofErr w:type="spellEnd"/>
        <w:r w:rsidRPr="00292B62">
          <w:rPr>
            <w:rFonts w:eastAsia="Times New Roman"/>
            <w:szCs w:val="24"/>
            <w:lang w:eastAsia="en-US"/>
          </w:rPr>
          <w:t xml:space="preserve"> Γεωργίου, Κατσαφάδου Κωνσταντίνου, </w:t>
        </w:r>
        <w:proofErr w:type="spellStart"/>
        <w:r w:rsidRPr="00292B62">
          <w:rPr>
            <w:rFonts w:eastAsia="Times New Roman"/>
            <w:szCs w:val="24"/>
            <w:lang w:eastAsia="en-US"/>
          </w:rPr>
          <w:t>Κεδίκογλου</w:t>
        </w:r>
        <w:proofErr w:type="spellEnd"/>
        <w:r w:rsidRPr="00292B62">
          <w:rPr>
            <w:rFonts w:eastAsia="Times New Roman"/>
            <w:szCs w:val="24"/>
            <w:lang w:eastAsia="en-US"/>
          </w:rPr>
          <w:t xml:space="preserve"> Συμεών (Σίμου), </w:t>
        </w:r>
        <w:proofErr w:type="spellStart"/>
        <w:r w:rsidRPr="00292B62">
          <w:rPr>
            <w:rFonts w:eastAsia="Times New Roman"/>
            <w:szCs w:val="24"/>
            <w:lang w:eastAsia="en-US"/>
          </w:rPr>
          <w:t>Κέλλα</w:t>
        </w:r>
        <w:proofErr w:type="spellEnd"/>
        <w:r w:rsidRPr="00292B62">
          <w:rPr>
            <w:rFonts w:eastAsia="Times New Roman"/>
            <w:szCs w:val="24"/>
            <w:lang w:eastAsia="en-US"/>
          </w:rPr>
          <w:t xml:space="preserve"> Χρήστου, Κεφαλογιάννη  Όλγας, Κεφαλογιάννη Ιωάννη, </w:t>
        </w:r>
        <w:proofErr w:type="spellStart"/>
        <w:r w:rsidRPr="00292B62">
          <w:rPr>
            <w:rFonts w:eastAsia="Times New Roman"/>
            <w:szCs w:val="24"/>
            <w:lang w:eastAsia="en-US"/>
          </w:rPr>
          <w:t>Κικίλια</w:t>
        </w:r>
        <w:proofErr w:type="spellEnd"/>
        <w:r w:rsidRPr="00292B62">
          <w:rPr>
            <w:rFonts w:eastAsia="Times New Roman"/>
            <w:szCs w:val="24"/>
            <w:lang w:eastAsia="en-US"/>
          </w:rPr>
          <w:t xml:space="preserve"> Βασιλείου, </w:t>
        </w:r>
        <w:proofErr w:type="spellStart"/>
        <w:r w:rsidRPr="00292B62">
          <w:rPr>
            <w:rFonts w:eastAsia="Times New Roman"/>
            <w:szCs w:val="24"/>
            <w:lang w:eastAsia="en-US"/>
          </w:rPr>
          <w:t>Κόνσολα</w:t>
        </w:r>
        <w:proofErr w:type="spellEnd"/>
        <w:r w:rsidRPr="00292B62">
          <w:rPr>
            <w:rFonts w:eastAsia="Times New Roman"/>
            <w:szCs w:val="24"/>
            <w:lang w:eastAsia="en-US"/>
          </w:rPr>
          <w:t xml:space="preserve"> Εμμανουήλ, </w:t>
        </w:r>
        <w:proofErr w:type="spellStart"/>
        <w:r w:rsidRPr="00292B62">
          <w:rPr>
            <w:rFonts w:eastAsia="Times New Roman"/>
            <w:szCs w:val="24"/>
            <w:lang w:eastAsia="en-US"/>
          </w:rPr>
          <w:t>Κοντογεώργου</w:t>
        </w:r>
        <w:proofErr w:type="spellEnd"/>
        <w:r w:rsidRPr="00292B62">
          <w:rPr>
            <w:rFonts w:eastAsia="Times New Roman"/>
            <w:szCs w:val="24"/>
            <w:lang w:eastAsia="en-US"/>
          </w:rPr>
          <w:t xml:space="preserve"> Κωνσταντίνου, Κουκοδήμου Κωνσταντίνου, </w:t>
        </w:r>
        <w:proofErr w:type="spellStart"/>
        <w:r w:rsidRPr="00292B62">
          <w:rPr>
            <w:rFonts w:eastAsia="Times New Roman"/>
            <w:szCs w:val="24"/>
            <w:lang w:eastAsia="en-US"/>
          </w:rPr>
          <w:t>Κουτσούμπα</w:t>
        </w:r>
        <w:proofErr w:type="spellEnd"/>
        <w:r w:rsidRPr="00292B62">
          <w:rPr>
            <w:rFonts w:eastAsia="Times New Roman"/>
            <w:szCs w:val="24"/>
            <w:lang w:eastAsia="en-US"/>
          </w:rPr>
          <w:t xml:space="preserve"> Ανδρέα, Κυριαζίδη Δημητρίου, Μαρτίνου Γεωργίας, </w:t>
        </w:r>
        <w:proofErr w:type="spellStart"/>
        <w:r w:rsidRPr="00292B62">
          <w:rPr>
            <w:rFonts w:eastAsia="Times New Roman"/>
            <w:szCs w:val="24"/>
            <w:lang w:eastAsia="en-US"/>
          </w:rPr>
          <w:t>Μεϊμαράκη</w:t>
        </w:r>
        <w:proofErr w:type="spellEnd"/>
        <w:r w:rsidRPr="00292B62">
          <w:rPr>
            <w:rFonts w:eastAsia="Times New Roman"/>
            <w:szCs w:val="24"/>
            <w:lang w:eastAsia="en-US"/>
          </w:rPr>
          <w:t xml:space="preserve"> Ευαγγέλου, </w:t>
        </w:r>
        <w:proofErr w:type="spellStart"/>
        <w:r w:rsidRPr="00292B62">
          <w:rPr>
            <w:rFonts w:eastAsia="Times New Roman"/>
            <w:szCs w:val="24"/>
            <w:lang w:eastAsia="en-US"/>
          </w:rPr>
          <w:t>Μηταράκη</w:t>
        </w:r>
        <w:proofErr w:type="spellEnd"/>
        <w:r w:rsidRPr="00292B62">
          <w:rPr>
            <w:rFonts w:eastAsia="Times New Roman"/>
            <w:szCs w:val="24"/>
            <w:lang w:eastAsia="en-US"/>
          </w:rPr>
          <w:t xml:space="preserve"> Παναγιώτη (Νότη), Μητσοτάκη Κυριάκου, Μπακογιάννη Θεοδώρας, Μπούρα Αθανασίου, Οικονόμου Βασιλείου, Παναγιωτόπουλου Νικολάου, Παπακώστα - Σιδηροπούλου Αικατερίνης, </w:t>
        </w:r>
        <w:proofErr w:type="spellStart"/>
        <w:r w:rsidRPr="00292B62">
          <w:rPr>
            <w:rFonts w:eastAsia="Times New Roman"/>
            <w:szCs w:val="24"/>
            <w:lang w:eastAsia="en-US"/>
          </w:rPr>
          <w:t>Πλακιωτάκη</w:t>
        </w:r>
        <w:proofErr w:type="spellEnd"/>
        <w:r w:rsidRPr="00292B62">
          <w:rPr>
            <w:rFonts w:eastAsia="Times New Roman"/>
            <w:szCs w:val="24"/>
            <w:lang w:eastAsia="en-US"/>
          </w:rPr>
          <w:t xml:space="preserve"> Ιωάννη, Ράπτη Ελένης, </w:t>
        </w:r>
        <w:proofErr w:type="spellStart"/>
        <w:r w:rsidRPr="00292B62">
          <w:rPr>
            <w:rFonts w:eastAsia="Times New Roman"/>
            <w:szCs w:val="24"/>
            <w:lang w:eastAsia="en-US"/>
          </w:rPr>
          <w:t>Σαλμά</w:t>
        </w:r>
        <w:proofErr w:type="spellEnd"/>
        <w:r w:rsidRPr="00292B62">
          <w:rPr>
            <w:rFonts w:eastAsia="Times New Roman"/>
            <w:szCs w:val="24"/>
            <w:lang w:eastAsia="en-US"/>
          </w:rPr>
          <w:t xml:space="preserve"> Μάριου, Σαμαρά Αντωνίου, Σκρέκα Κωνσταντίνου, </w:t>
        </w:r>
        <w:proofErr w:type="spellStart"/>
        <w:r w:rsidRPr="00292B62">
          <w:rPr>
            <w:rFonts w:eastAsia="Times New Roman"/>
            <w:szCs w:val="24"/>
            <w:lang w:eastAsia="en-US"/>
          </w:rPr>
          <w:t>Σταϊκούρα</w:t>
        </w:r>
        <w:proofErr w:type="spellEnd"/>
        <w:r w:rsidRPr="00292B62">
          <w:rPr>
            <w:rFonts w:eastAsia="Times New Roman"/>
            <w:szCs w:val="24"/>
            <w:lang w:eastAsia="en-US"/>
          </w:rPr>
          <w:t xml:space="preserve"> Χρήστου, </w:t>
        </w:r>
        <w:proofErr w:type="spellStart"/>
        <w:r w:rsidRPr="00292B62">
          <w:rPr>
            <w:rFonts w:eastAsia="Times New Roman"/>
            <w:szCs w:val="24"/>
            <w:lang w:eastAsia="en-US"/>
          </w:rPr>
          <w:t>Στύλιου</w:t>
        </w:r>
        <w:proofErr w:type="spellEnd"/>
        <w:r w:rsidRPr="00292B62">
          <w:rPr>
            <w:rFonts w:eastAsia="Times New Roman"/>
            <w:szCs w:val="24"/>
            <w:lang w:eastAsia="en-US"/>
          </w:rPr>
          <w:t xml:space="preserve"> Γεωργίου, Τασούλα Κωνσταντίνου, </w:t>
        </w:r>
        <w:proofErr w:type="spellStart"/>
        <w:r w:rsidRPr="00292B62">
          <w:rPr>
            <w:rFonts w:eastAsia="Times New Roman"/>
            <w:szCs w:val="24"/>
            <w:lang w:eastAsia="en-US"/>
          </w:rPr>
          <w:t>Τραγάκη</w:t>
        </w:r>
        <w:proofErr w:type="spellEnd"/>
        <w:r w:rsidRPr="00292B62">
          <w:rPr>
            <w:rFonts w:eastAsia="Times New Roman"/>
            <w:szCs w:val="24"/>
            <w:lang w:eastAsia="en-US"/>
          </w:rPr>
          <w:t xml:space="preserve"> Ιωάννη, Τσιάρα Κωνσταντίνου, </w:t>
        </w:r>
        <w:proofErr w:type="spellStart"/>
        <w:r w:rsidRPr="00292B62">
          <w:rPr>
            <w:rFonts w:eastAsia="Times New Roman"/>
            <w:szCs w:val="24"/>
            <w:lang w:eastAsia="en-US"/>
          </w:rPr>
          <w:t>Χαρακόπουλου</w:t>
        </w:r>
        <w:proofErr w:type="spellEnd"/>
        <w:r w:rsidRPr="00292B62">
          <w:rPr>
            <w:rFonts w:eastAsia="Times New Roman"/>
            <w:szCs w:val="24"/>
            <w:lang w:eastAsia="en-US"/>
          </w:rPr>
          <w:t xml:space="preserve"> Μαξίμου, Χατζηδάκη Κωνσταντίνου, Βενιζέλου Ευαγγέλου, Γρηγοράκου Λεωνίδα, Κουτσούκου Γιάννη, </w:t>
        </w:r>
        <w:proofErr w:type="spellStart"/>
        <w:r w:rsidRPr="00292B62">
          <w:rPr>
            <w:rFonts w:eastAsia="Times New Roman"/>
            <w:szCs w:val="24"/>
            <w:lang w:eastAsia="en-US"/>
          </w:rPr>
          <w:t>Κρεμαστινού</w:t>
        </w:r>
        <w:proofErr w:type="spellEnd"/>
        <w:r w:rsidRPr="00292B62">
          <w:rPr>
            <w:rFonts w:eastAsia="Times New Roman"/>
            <w:szCs w:val="24"/>
            <w:lang w:eastAsia="en-US"/>
          </w:rPr>
          <w:t xml:space="preserve"> Δημητρίου, Κωνσταντινόπουλου Οδυσσέα, Λοβέρδου Ανδρέα, Μανιάτη Ιωάννη, Σκανδαλίδη Κωνσταντίνου, </w:t>
        </w:r>
        <w:proofErr w:type="spellStart"/>
        <w:r w:rsidRPr="00292B62">
          <w:rPr>
            <w:rFonts w:eastAsia="Times New Roman"/>
            <w:szCs w:val="24"/>
            <w:lang w:eastAsia="en-US"/>
          </w:rPr>
          <w:t>Χριστοφιλοπούλου</w:t>
        </w:r>
        <w:proofErr w:type="spellEnd"/>
        <w:r w:rsidRPr="00292B62">
          <w:rPr>
            <w:rFonts w:eastAsia="Times New Roman"/>
            <w:szCs w:val="24"/>
            <w:lang w:eastAsia="en-US"/>
          </w:rPr>
          <w:t xml:space="preserve"> Παρασκευής (Εύης), Λυκούδη Σπυρίδωνα, Ψαριανού Γρηγορίου και Μάρκου Αικατερίνης, σελ. </w:t>
        </w:r>
        <w:r w:rsidRPr="00292B62">
          <w:rPr>
            <w:rFonts w:eastAsia="Times New Roman"/>
            <w:szCs w:val="24"/>
            <w:lang w:eastAsia="en-US"/>
          </w:rPr>
          <w:br/>
          <w:t xml:space="preserve">5. Ονομαστική ψηφοφορία επί των αιτήσεων άρσης ασυλίας των Βουλευτών, σελ. </w:t>
        </w:r>
        <w:r w:rsidRPr="00292B62">
          <w:rPr>
            <w:rFonts w:eastAsia="Times New Roman"/>
            <w:szCs w:val="24"/>
            <w:lang w:eastAsia="en-US"/>
          </w:rPr>
          <w:br/>
          <w:t xml:space="preserve">6. Επιστολικές ψήφοι επί της ονομαστικής ψηφοφορίας, σελ. </w:t>
        </w:r>
        <w:r w:rsidRPr="00292B62">
          <w:rPr>
            <w:rFonts w:eastAsia="Times New Roman"/>
            <w:szCs w:val="24"/>
            <w:lang w:eastAsia="en-US"/>
          </w:rPr>
          <w:br/>
          <w:t xml:space="preserve"> </w:t>
        </w:r>
        <w:r w:rsidRPr="00292B62">
          <w:rPr>
            <w:rFonts w:eastAsia="Times New Roman"/>
            <w:szCs w:val="24"/>
            <w:lang w:eastAsia="en-US"/>
          </w:rPr>
          <w:br/>
          <w:t xml:space="preserve">Β. ΚΟΙΝΟΒΟΥΛΕΥΤΙΚΟΣ ΕΛΕΓΧΟΣ </w:t>
        </w:r>
        <w:r w:rsidRPr="00292B62">
          <w:rPr>
            <w:rFonts w:eastAsia="Times New Roman"/>
            <w:szCs w:val="24"/>
            <w:lang w:eastAsia="en-US"/>
          </w:rPr>
          <w:br/>
          <w:t xml:space="preserve">1. Κατάθεση αναφορών, σελ. </w:t>
        </w:r>
        <w:r w:rsidRPr="00292B62">
          <w:rPr>
            <w:rFonts w:eastAsia="Times New Roman"/>
            <w:szCs w:val="24"/>
            <w:lang w:eastAsia="en-US"/>
          </w:rPr>
          <w:br/>
          <w:t xml:space="preserve">2. Ανακοίνωση του δελτίου επικαίρων ερωτήσεων της Παρασκευής 17 Μαρτίου 2017, σελ. </w:t>
        </w:r>
        <w:r w:rsidRPr="00292B62">
          <w:rPr>
            <w:rFonts w:eastAsia="Times New Roman"/>
            <w:szCs w:val="24"/>
            <w:lang w:eastAsia="en-US"/>
          </w:rPr>
          <w:br/>
          <w:t>3. Συζήτηση επικαίρων ερωτήσεων:</w:t>
        </w:r>
        <w:r w:rsidRPr="00292B62">
          <w:rPr>
            <w:rFonts w:eastAsia="Times New Roman"/>
            <w:szCs w:val="24"/>
            <w:lang w:eastAsia="en-US"/>
          </w:rPr>
          <w:br/>
          <w:t xml:space="preserve">    α) Προς τον Υπουργό Εσωτερικών, σχετικά με τις σχεδιαζόμενες αλλαγές στο νομικό πλαίσιο λειτουργίας της Τοπικής Αυτοδιοίκησης, σελ. </w:t>
        </w:r>
        <w:r w:rsidRPr="00292B62">
          <w:rPr>
            <w:rFonts w:eastAsia="Times New Roman"/>
            <w:szCs w:val="24"/>
            <w:lang w:eastAsia="en-US"/>
          </w:rPr>
          <w:br/>
          <w:t xml:space="preserve">    β) Προς τον Υπουργό Περιβάλλοντος και Ενέργειας, σχετικά με τα προβλήματα από την ανάρτηση των Δασικών Χαρτών, σελ. </w:t>
        </w:r>
        <w:r w:rsidRPr="00292B62">
          <w:rPr>
            <w:rFonts w:eastAsia="Times New Roman"/>
            <w:szCs w:val="24"/>
            <w:lang w:eastAsia="en-US"/>
          </w:rPr>
          <w:br/>
          <w:t xml:space="preserve">    γ) Προς τον Υπουργό Αγροτικής Ανάπτυξης και Τροφίμων, σχετικά με την αναθεώρηση της τρέχουσας Κοινής Αγροτικής Πολιτικής (ΚΑΠ) και της Κοινής Αγροτικής Πολιτικής (ΚΑΠ) μετά το 2020, σελ. </w:t>
        </w:r>
        <w:r w:rsidRPr="00292B62">
          <w:rPr>
            <w:rFonts w:eastAsia="Times New Roman"/>
            <w:szCs w:val="24"/>
            <w:lang w:eastAsia="en-US"/>
          </w:rPr>
          <w:br/>
          <w:t xml:space="preserve">    δ) Προς την Υπουργό Πολιτισμού και Αθλητισμού, σχετικά με την ενημέρωση για το πόρισμα διαχειριστικού ελέγχου της Ανώνυμης Εταιρείας Πνευματικής Ιδιοκτησίας (ΑΕΠΙ), σελ. </w:t>
        </w:r>
        <w:r w:rsidRPr="00292B62">
          <w:rPr>
            <w:rFonts w:eastAsia="Times New Roman"/>
            <w:szCs w:val="24"/>
            <w:lang w:eastAsia="en-US"/>
          </w:rPr>
          <w:br/>
          <w:t xml:space="preserve">    ε) Προς τον Υπουργό Υποδομών και Μεταφορών:</w:t>
        </w:r>
        <w:r w:rsidRPr="00292B62">
          <w:rPr>
            <w:rFonts w:eastAsia="Times New Roman"/>
            <w:szCs w:val="24"/>
            <w:lang w:eastAsia="en-US"/>
          </w:rPr>
          <w:br/>
          <w:t xml:space="preserve">        i. σχετικά με τις «σημαντικές καθυστερήσεις στην κατασκευή του οδικού άξονα Πατρών - Πύργου», σελ. </w:t>
        </w:r>
        <w:r w:rsidRPr="00292B62">
          <w:rPr>
            <w:rFonts w:eastAsia="Times New Roman"/>
            <w:szCs w:val="24"/>
            <w:lang w:eastAsia="en-US"/>
          </w:rPr>
          <w:br/>
          <w:t xml:space="preserve">        </w:t>
        </w:r>
        <w:proofErr w:type="spellStart"/>
        <w:r w:rsidRPr="00292B62">
          <w:rPr>
            <w:rFonts w:eastAsia="Times New Roman"/>
            <w:szCs w:val="24"/>
            <w:lang w:eastAsia="en-US"/>
          </w:rPr>
          <w:t>ii</w:t>
        </w:r>
        <w:proofErr w:type="spellEnd"/>
        <w:r w:rsidRPr="00292B62">
          <w:rPr>
            <w:rFonts w:eastAsia="Times New Roman"/>
            <w:szCs w:val="24"/>
            <w:lang w:eastAsia="en-US"/>
          </w:rPr>
          <w:t xml:space="preserve">. σχετικά με τον «στόλο των αστικών συγκοινωνιών», σελ. </w:t>
        </w:r>
        <w:r w:rsidRPr="00292B62">
          <w:rPr>
            <w:rFonts w:eastAsia="Times New Roman"/>
            <w:szCs w:val="24"/>
            <w:lang w:eastAsia="en-US"/>
          </w:rPr>
          <w:br/>
          <w:t xml:space="preserve">        </w:t>
        </w:r>
        <w:proofErr w:type="spellStart"/>
        <w:r w:rsidRPr="00292B62">
          <w:rPr>
            <w:rFonts w:eastAsia="Times New Roman"/>
            <w:szCs w:val="24"/>
            <w:lang w:eastAsia="en-US"/>
          </w:rPr>
          <w:t>iii</w:t>
        </w:r>
        <w:proofErr w:type="spellEnd"/>
        <w:r w:rsidRPr="00292B62">
          <w:rPr>
            <w:rFonts w:eastAsia="Times New Roman"/>
            <w:szCs w:val="24"/>
            <w:lang w:eastAsia="en-US"/>
          </w:rPr>
          <w:t xml:space="preserve">. σχετικά με τις «καθυστερήσεις στην ολοκλήρωση του Κάθετου Οδικού  Άξονα της Νέας Εγνατίας Οδού </w:t>
        </w:r>
        <w:proofErr w:type="spellStart"/>
        <w:r w:rsidRPr="00292B62">
          <w:rPr>
            <w:rFonts w:eastAsia="Times New Roman"/>
            <w:szCs w:val="24"/>
            <w:lang w:eastAsia="en-US"/>
          </w:rPr>
          <w:t>Αδρανίου-Ορμενίου</w:t>
        </w:r>
        <w:proofErr w:type="spellEnd"/>
        <w:r w:rsidRPr="00292B62">
          <w:rPr>
            <w:rFonts w:eastAsia="Times New Roman"/>
            <w:szCs w:val="24"/>
            <w:lang w:eastAsia="en-US"/>
          </w:rPr>
          <w:t xml:space="preserve">», σελ. </w:t>
        </w:r>
        <w:r w:rsidRPr="00292B62">
          <w:rPr>
            <w:rFonts w:eastAsia="Times New Roman"/>
            <w:szCs w:val="24"/>
            <w:lang w:eastAsia="en-US"/>
          </w:rPr>
          <w:br/>
          <w:t xml:space="preserve">        </w:t>
        </w:r>
        <w:proofErr w:type="spellStart"/>
        <w:r w:rsidRPr="00292B62">
          <w:rPr>
            <w:rFonts w:eastAsia="Times New Roman"/>
            <w:szCs w:val="24"/>
            <w:lang w:eastAsia="en-US"/>
          </w:rPr>
          <w:t>iv</w:t>
        </w:r>
        <w:proofErr w:type="spellEnd"/>
        <w:r w:rsidRPr="00292B62">
          <w:rPr>
            <w:rFonts w:eastAsia="Times New Roman"/>
            <w:szCs w:val="24"/>
            <w:lang w:eastAsia="en-US"/>
          </w:rPr>
          <w:t xml:space="preserve">. με θέμα «στον αυτόματο πιλότο οι αστικές συγκοινωνίες της Αθήνας. Μεγάλη μείωση εσόδων και διεύρυνση των ελλειμμάτων», σελ. </w:t>
        </w:r>
        <w:r w:rsidRPr="00292B62">
          <w:rPr>
            <w:rFonts w:eastAsia="Times New Roman"/>
            <w:szCs w:val="24"/>
            <w:lang w:eastAsia="en-US"/>
          </w:rPr>
          <w:br/>
          <w:t xml:space="preserve"> </w:t>
        </w:r>
        <w:r w:rsidRPr="00292B62">
          <w:rPr>
            <w:rFonts w:eastAsia="Times New Roman"/>
            <w:szCs w:val="24"/>
            <w:lang w:eastAsia="en-US"/>
          </w:rPr>
          <w:br/>
          <w:t xml:space="preserve">Γ. ΝΟΜΟΘΕΤΙΚΗ ΕΡΓΑΣΙΑ </w:t>
        </w:r>
        <w:r w:rsidRPr="00292B62">
          <w:rPr>
            <w:rFonts w:eastAsia="Times New Roman"/>
            <w:szCs w:val="24"/>
            <w:lang w:eastAsia="en-US"/>
          </w:rPr>
          <w:br/>
          <w:t>Κατάθεση σχεδίων νόμων:</w:t>
        </w:r>
        <w:r w:rsidRPr="00292B62">
          <w:rPr>
            <w:rFonts w:eastAsia="Times New Roman"/>
            <w:szCs w:val="24"/>
            <w:lang w:eastAsia="en-US"/>
          </w:rPr>
          <w:br/>
          <w:t xml:space="preserve">   α) Οι Υπουργοί Ψηφιακής Πολιτικής, Τηλεπικοινωνιών και Ενημέρωσης, Εσωτερικών, Εθνικής  Άμυνας, Δικαιοσύνης, Διαφάνειας και Ανθρωπίνων Δικαιωμάτων, Οικονομικών, Διοικητικής Ανασυγκρότησης, Πολιτισμού και Αθλητισμού, Περιβάλλοντος και Ενέργειας, Υποδομών και Μεταφορών, Ναυτιλίας και Νησιωτικής Πολιτικής και Αγροτικής Ανάπτυξης και Τροφίμων κατέθεσαν σήμερα, 16.3.2017, σχέδιο νόμου: «Μέτρα μείωσης του κόστους εγκατάστασης </w:t>
        </w:r>
        <w:proofErr w:type="spellStart"/>
        <w:r w:rsidRPr="00292B62">
          <w:rPr>
            <w:rFonts w:eastAsia="Times New Roman"/>
            <w:szCs w:val="24"/>
            <w:lang w:eastAsia="en-US"/>
          </w:rPr>
          <w:t>υψίρρυθμων</w:t>
        </w:r>
        <w:proofErr w:type="spellEnd"/>
        <w:r w:rsidRPr="00292B62">
          <w:rPr>
            <w:rFonts w:eastAsia="Times New Roman"/>
            <w:szCs w:val="24"/>
            <w:lang w:eastAsia="en-US"/>
          </w:rPr>
          <w:t xml:space="preserve"> δικτύων ηλεκτρονικών επικοινωνιών - Εναρμόνιση της νομοθεσίας στην Οδηγία 2014/61/ΕΕ και άλλες διατάξεις», σελ. </w:t>
        </w:r>
        <w:r w:rsidRPr="00292B62">
          <w:rPr>
            <w:rFonts w:eastAsia="Times New Roman"/>
            <w:szCs w:val="24"/>
            <w:lang w:eastAsia="en-US"/>
          </w:rPr>
          <w:br/>
          <w:t xml:space="preserve">   β) Οι Υπουργοί Εξωτερικών,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Τουρισμού, οι Αναπληρωτές Υπουργοί Εξωτερικών, Εσωτερικών, Οικονομίας και Ανάπτυξης,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Περιβάλλοντος και Ενέργειας, Αγροτικής Ανάπτυξης και Τροφίμων καθώς και οι Υφυπουργοί Εξωτερικών και Πολιτισμού και Αθλητισμού κατέθεσαν στις 16-3-2017 σχέδιο νόμου: «Κύρωση της Συμφωνίας-Πλαισίου για εταιρική σχέση και συνεργασία μεταξύ της Ευρωπαϊκής  Ένωσης και των κρατών-μελών της, αφενός και της Μογγολίας αφετέρου, σελ. </w:t>
        </w:r>
        <w:r w:rsidRPr="00292B62">
          <w:rPr>
            <w:rFonts w:eastAsia="Times New Roman"/>
            <w:szCs w:val="24"/>
            <w:lang w:eastAsia="en-US"/>
          </w:rPr>
          <w:br/>
        </w:r>
      </w:ins>
    </w:p>
    <w:p w14:paraId="77669849" w14:textId="77777777" w:rsidR="00292B62" w:rsidRPr="00292B62" w:rsidRDefault="00292B62" w:rsidP="00292B62">
      <w:pPr>
        <w:spacing w:after="0" w:line="360" w:lineRule="auto"/>
        <w:rPr>
          <w:ins w:id="24" w:author="Φλούδα Χριστίνα" w:date="2017-03-28T12:43:00Z"/>
          <w:rFonts w:eastAsia="Times New Roman"/>
          <w:szCs w:val="24"/>
          <w:lang w:eastAsia="en-US"/>
        </w:rPr>
      </w:pPr>
      <w:ins w:id="25" w:author="Φλούδα Χριστίνα" w:date="2017-03-28T12:43:00Z">
        <w:r w:rsidRPr="00292B62">
          <w:rPr>
            <w:rFonts w:eastAsia="Times New Roman"/>
            <w:szCs w:val="24"/>
            <w:lang w:eastAsia="en-US"/>
          </w:rPr>
          <w:t>ΠΡΟΕΔΡΕΥΟΝΤΕΣ</w:t>
        </w:r>
      </w:ins>
    </w:p>
    <w:p w14:paraId="35ED201B" w14:textId="77777777" w:rsidR="00292B62" w:rsidRPr="00292B62" w:rsidRDefault="00292B62" w:rsidP="00292B62">
      <w:pPr>
        <w:spacing w:after="0" w:line="360" w:lineRule="auto"/>
        <w:rPr>
          <w:ins w:id="26" w:author="Φλούδα Χριστίνα" w:date="2017-03-28T12:43:00Z"/>
          <w:rFonts w:eastAsia="Times New Roman"/>
          <w:szCs w:val="24"/>
          <w:lang w:eastAsia="en-US"/>
        </w:rPr>
      </w:pPr>
      <w:ins w:id="27" w:author="Φλούδα Χριστίνα" w:date="2017-03-28T12:43:00Z">
        <w:r w:rsidRPr="00292B62">
          <w:rPr>
            <w:rFonts w:eastAsia="Times New Roman"/>
            <w:szCs w:val="24"/>
            <w:lang w:eastAsia="en-US"/>
          </w:rPr>
          <w:t>ΚΡΕΜΑΣΤΙΝΟΣ Δ. σελ.</w:t>
        </w:r>
      </w:ins>
    </w:p>
    <w:p w14:paraId="64F581C0" w14:textId="77777777" w:rsidR="00292B62" w:rsidRPr="00292B62" w:rsidRDefault="00292B62" w:rsidP="00292B62">
      <w:pPr>
        <w:spacing w:after="0" w:line="360" w:lineRule="auto"/>
        <w:rPr>
          <w:ins w:id="28" w:author="Φλούδα Χριστίνα" w:date="2017-03-28T12:43:00Z"/>
          <w:rFonts w:eastAsia="Times New Roman"/>
          <w:szCs w:val="24"/>
          <w:lang w:eastAsia="en-US"/>
        </w:rPr>
      </w:pPr>
      <w:ins w:id="29" w:author="Φλούδα Χριστίνα" w:date="2017-03-28T12:43:00Z">
        <w:r w:rsidRPr="00292B62">
          <w:rPr>
            <w:rFonts w:eastAsia="Times New Roman"/>
            <w:szCs w:val="24"/>
            <w:lang w:eastAsia="en-US"/>
          </w:rPr>
          <w:t>ΛΑΜΠΡΟΥΛΗΣ Γ. , σελ.</w:t>
        </w:r>
        <w:r w:rsidRPr="00292B62">
          <w:rPr>
            <w:rFonts w:eastAsia="Times New Roman"/>
            <w:szCs w:val="24"/>
            <w:lang w:eastAsia="en-US"/>
          </w:rPr>
          <w:br/>
        </w:r>
      </w:ins>
    </w:p>
    <w:p w14:paraId="397F89B4" w14:textId="77777777" w:rsidR="00292B62" w:rsidRPr="00292B62" w:rsidRDefault="00292B62" w:rsidP="00292B62">
      <w:pPr>
        <w:spacing w:after="0" w:line="360" w:lineRule="auto"/>
        <w:rPr>
          <w:ins w:id="30" w:author="Φλούδα Χριστίνα" w:date="2017-03-28T12:43:00Z"/>
          <w:rFonts w:eastAsia="Times New Roman"/>
          <w:szCs w:val="24"/>
          <w:lang w:eastAsia="en-US"/>
        </w:rPr>
      </w:pPr>
      <w:ins w:id="31" w:author="Φλούδα Χριστίνα" w:date="2017-03-28T12:43:00Z">
        <w:r w:rsidRPr="00292B62">
          <w:rPr>
            <w:rFonts w:eastAsia="Times New Roman"/>
            <w:szCs w:val="24"/>
            <w:lang w:eastAsia="en-US"/>
          </w:rPr>
          <w:t>ΟΜΙΛΗΤΕΣ</w:t>
        </w:r>
      </w:ins>
    </w:p>
    <w:p w14:paraId="6CD287E5" w14:textId="77777777" w:rsidR="00292B62" w:rsidRPr="00292B62" w:rsidRDefault="00292B62" w:rsidP="00292B62">
      <w:pPr>
        <w:spacing w:after="0" w:line="360" w:lineRule="auto"/>
        <w:rPr>
          <w:ins w:id="32" w:author="Φλούδα Χριστίνα" w:date="2017-03-28T12:43:00Z"/>
          <w:rFonts w:eastAsia="Times New Roman"/>
          <w:szCs w:val="24"/>
          <w:lang w:eastAsia="en-US"/>
        </w:rPr>
      </w:pPr>
      <w:ins w:id="33" w:author="Φλούδα Χριστίνα" w:date="2017-03-28T12:43:00Z">
        <w:r w:rsidRPr="00292B62">
          <w:rPr>
            <w:rFonts w:eastAsia="Times New Roman"/>
            <w:szCs w:val="24"/>
            <w:lang w:eastAsia="en-US"/>
          </w:rPr>
          <w:br/>
          <w:t>Α. Επί διαδικαστικού θέματος:</w:t>
        </w:r>
        <w:r w:rsidRPr="00292B62">
          <w:rPr>
            <w:rFonts w:eastAsia="Times New Roman"/>
            <w:szCs w:val="24"/>
            <w:lang w:eastAsia="en-US"/>
          </w:rPr>
          <w:br/>
          <w:t>ΚΕΓΚΕΡΟΓΛΟΥ Β. , σελ.</w:t>
        </w:r>
        <w:r w:rsidRPr="00292B62">
          <w:rPr>
            <w:rFonts w:eastAsia="Times New Roman"/>
            <w:szCs w:val="24"/>
            <w:lang w:eastAsia="en-US"/>
          </w:rPr>
          <w:br/>
          <w:t>ΚΡΕΜΑΣΤΙΝΟΣ Δ. , σελ.</w:t>
        </w:r>
        <w:r w:rsidRPr="00292B62">
          <w:rPr>
            <w:rFonts w:eastAsia="Times New Roman"/>
            <w:szCs w:val="24"/>
            <w:lang w:eastAsia="en-US"/>
          </w:rPr>
          <w:br/>
          <w:t>ΛΑΜΠΡΟΥΛΗΣ Γ. , σελ.</w:t>
        </w:r>
        <w:r w:rsidRPr="00292B62">
          <w:rPr>
            <w:rFonts w:eastAsia="Times New Roman"/>
            <w:szCs w:val="24"/>
            <w:lang w:eastAsia="en-US"/>
          </w:rPr>
          <w:br/>
          <w:t>ΠΑΠΠΑΣ Χ. , σελ.</w:t>
        </w:r>
        <w:r w:rsidRPr="00292B62">
          <w:rPr>
            <w:rFonts w:eastAsia="Times New Roman"/>
            <w:szCs w:val="24"/>
            <w:lang w:eastAsia="en-US"/>
          </w:rPr>
          <w:br/>
        </w:r>
        <w:r w:rsidRPr="00292B62">
          <w:rPr>
            <w:rFonts w:eastAsia="Times New Roman"/>
            <w:szCs w:val="24"/>
            <w:lang w:eastAsia="en-US"/>
          </w:rPr>
          <w:br/>
          <w:t>Β. Επί των αιτήσεων άρσης ασυλίας:</w:t>
        </w:r>
        <w:r w:rsidRPr="00292B62">
          <w:rPr>
            <w:rFonts w:eastAsia="Times New Roman"/>
            <w:szCs w:val="24"/>
            <w:lang w:eastAsia="en-US"/>
          </w:rPr>
          <w:br/>
          <w:t>ΠΑΝΑΓΙΩΤΑΡΟΣ Η. , σελ.</w:t>
        </w:r>
        <w:r w:rsidRPr="00292B62">
          <w:rPr>
            <w:rFonts w:eastAsia="Times New Roman"/>
            <w:szCs w:val="24"/>
            <w:lang w:eastAsia="en-US"/>
          </w:rPr>
          <w:br/>
          <w:t>ΦΟΡΤΣΑΚΗΣ Θ. , σελ.</w:t>
        </w:r>
        <w:r w:rsidRPr="00292B62">
          <w:rPr>
            <w:rFonts w:eastAsia="Times New Roman"/>
            <w:szCs w:val="24"/>
            <w:lang w:eastAsia="en-US"/>
          </w:rPr>
          <w:br/>
        </w:r>
        <w:r w:rsidRPr="00292B62">
          <w:rPr>
            <w:rFonts w:eastAsia="Times New Roman"/>
            <w:szCs w:val="24"/>
            <w:lang w:eastAsia="en-US"/>
          </w:rPr>
          <w:br/>
          <w:t>Γ. Επί των επικαίρων ερωτήσεων:</w:t>
        </w:r>
        <w:r w:rsidRPr="00292B62">
          <w:rPr>
            <w:rFonts w:eastAsia="Times New Roman"/>
            <w:szCs w:val="24"/>
            <w:lang w:eastAsia="en-US"/>
          </w:rPr>
          <w:br/>
          <w:t>ΑΠΟΣΤΟΛΟΥ Ε. , σελ.</w:t>
        </w:r>
        <w:r w:rsidRPr="00292B62">
          <w:rPr>
            <w:rFonts w:eastAsia="Times New Roman"/>
            <w:szCs w:val="24"/>
            <w:lang w:eastAsia="en-US"/>
          </w:rPr>
          <w:br/>
          <w:t>ΑΡΑΧΩΒΙΤΗΣ Σ. , σελ.</w:t>
        </w:r>
        <w:r w:rsidRPr="00292B62">
          <w:rPr>
            <w:rFonts w:eastAsia="Times New Roman"/>
            <w:szCs w:val="24"/>
            <w:lang w:eastAsia="en-US"/>
          </w:rPr>
          <w:br/>
          <w:t>ΔΑΒΑΚΗΣ Α. , σελ.</w:t>
        </w:r>
        <w:r w:rsidRPr="00292B62">
          <w:rPr>
            <w:rFonts w:eastAsia="Times New Roman"/>
            <w:szCs w:val="24"/>
            <w:lang w:eastAsia="en-US"/>
          </w:rPr>
          <w:br/>
          <w:t>ΔΗΜΟΣΧΑΚΗΣ Α. , σελ.</w:t>
        </w:r>
        <w:r w:rsidRPr="00292B62">
          <w:rPr>
            <w:rFonts w:eastAsia="Times New Roman"/>
            <w:szCs w:val="24"/>
            <w:lang w:eastAsia="en-US"/>
          </w:rPr>
          <w:br/>
          <w:t>ΚΑΜΜΕΝΟΣ Δ. , σελ.</w:t>
        </w:r>
        <w:r w:rsidRPr="00292B62">
          <w:rPr>
            <w:rFonts w:eastAsia="Times New Roman"/>
            <w:szCs w:val="24"/>
            <w:lang w:eastAsia="en-US"/>
          </w:rPr>
          <w:br/>
          <w:t>ΚΕΓΚΕΡΟΓΛΟΥ Β. , σελ.</w:t>
        </w:r>
        <w:r w:rsidRPr="00292B62">
          <w:rPr>
            <w:rFonts w:eastAsia="Times New Roman"/>
            <w:szCs w:val="24"/>
            <w:lang w:eastAsia="en-US"/>
          </w:rPr>
          <w:br/>
          <w:t>ΚΕΦΑΛΟΓΙΑΝΝΗ  Ό. , σελ.</w:t>
        </w:r>
        <w:r w:rsidRPr="00292B62">
          <w:rPr>
            <w:rFonts w:eastAsia="Times New Roman"/>
            <w:szCs w:val="24"/>
            <w:lang w:eastAsia="en-US"/>
          </w:rPr>
          <w:br/>
          <w:t>ΚΟΝΙΟΡΔΟΥ Λ. , σελ.</w:t>
        </w:r>
        <w:r w:rsidRPr="00292B62">
          <w:rPr>
            <w:rFonts w:eastAsia="Times New Roman"/>
            <w:szCs w:val="24"/>
            <w:lang w:eastAsia="en-US"/>
          </w:rPr>
          <w:br/>
          <w:t>ΠΑΠΑΘΕΟΔΩΡΟΥ Θ. , σελ.</w:t>
        </w:r>
        <w:r w:rsidRPr="00292B62">
          <w:rPr>
            <w:rFonts w:eastAsia="Times New Roman"/>
            <w:szCs w:val="24"/>
            <w:lang w:eastAsia="en-US"/>
          </w:rPr>
          <w:br/>
          <w:t>ΣΚΟΥΡΛΕΤΗΣ Π. , σελ.</w:t>
        </w:r>
        <w:r w:rsidRPr="00292B62">
          <w:rPr>
            <w:rFonts w:eastAsia="Times New Roman"/>
            <w:szCs w:val="24"/>
            <w:lang w:eastAsia="en-US"/>
          </w:rPr>
          <w:br/>
          <w:t>ΣΠΙΡΤΖΗΣ Χ. , σελ.</w:t>
        </w:r>
        <w:r w:rsidRPr="00292B62">
          <w:rPr>
            <w:rFonts w:eastAsia="Times New Roman"/>
            <w:szCs w:val="24"/>
            <w:lang w:eastAsia="en-US"/>
          </w:rPr>
          <w:br/>
          <w:t>ΦΑΜΕΛΛΟΣ Σ. , σελ.</w:t>
        </w:r>
        <w:r w:rsidRPr="00292B62">
          <w:rPr>
            <w:rFonts w:eastAsia="Times New Roman"/>
            <w:szCs w:val="24"/>
            <w:lang w:eastAsia="en-US"/>
          </w:rPr>
          <w:br/>
          <w:t>ΧΑΤΖΗΔΑΚΗΣ Κ. , σελ.</w:t>
        </w:r>
      </w:ins>
    </w:p>
    <w:p w14:paraId="63B43D4C" w14:textId="77777777" w:rsidR="00292B62" w:rsidRPr="00292B62" w:rsidRDefault="00292B62" w:rsidP="00292B62">
      <w:pPr>
        <w:spacing w:after="0" w:line="360" w:lineRule="auto"/>
        <w:rPr>
          <w:ins w:id="34" w:author="Φλούδα Χριστίνα" w:date="2017-03-28T12:43:00Z"/>
          <w:rFonts w:eastAsia="Times New Roman"/>
          <w:szCs w:val="24"/>
          <w:lang w:eastAsia="en-US"/>
        </w:rPr>
      </w:pPr>
    </w:p>
    <w:p w14:paraId="14A07609" w14:textId="77777777" w:rsidR="00292B62" w:rsidRPr="00292B62" w:rsidRDefault="00292B62" w:rsidP="00292B62">
      <w:pPr>
        <w:spacing w:after="0" w:line="360" w:lineRule="auto"/>
        <w:rPr>
          <w:ins w:id="35" w:author="Φλούδα Χριστίνα" w:date="2017-03-28T12:43:00Z"/>
          <w:rFonts w:eastAsia="Times New Roman"/>
          <w:szCs w:val="24"/>
          <w:lang w:eastAsia="en-US"/>
        </w:rPr>
      </w:pPr>
      <w:ins w:id="36" w:author="Φλούδα Χριστίνα" w:date="2017-03-28T12:43:00Z">
        <w:r w:rsidRPr="00292B62">
          <w:rPr>
            <w:rFonts w:eastAsia="Times New Roman"/>
            <w:szCs w:val="24"/>
            <w:lang w:eastAsia="en-US"/>
          </w:rPr>
          <w:t>ΠΑΡΕΜΒΑΣΕΙΣ:</w:t>
        </w:r>
      </w:ins>
    </w:p>
    <w:p w14:paraId="7A94C0E4" w14:textId="6ADD008C" w:rsidR="00292B62" w:rsidRDefault="00292B62" w:rsidP="00292B62">
      <w:pPr>
        <w:spacing w:line="600" w:lineRule="auto"/>
        <w:jc w:val="both"/>
        <w:rPr>
          <w:ins w:id="37" w:author="Φλούδα Χριστίνα" w:date="2017-03-28T12:43:00Z"/>
          <w:rFonts w:eastAsia="Times New Roman"/>
          <w:szCs w:val="24"/>
        </w:rPr>
        <w:pPrChange w:id="38" w:author="Φλούδα Χριστίνα" w:date="2017-03-28T12:43:00Z">
          <w:pPr>
            <w:spacing w:line="600" w:lineRule="auto"/>
            <w:jc w:val="center"/>
          </w:pPr>
        </w:pPrChange>
      </w:pPr>
      <w:ins w:id="39" w:author="Φλούδα Χριστίνα" w:date="2017-03-28T12:43:00Z">
        <w:r w:rsidRPr="00292B62">
          <w:rPr>
            <w:rFonts w:eastAsia="Times New Roman"/>
            <w:szCs w:val="24"/>
            <w:lang w:eastAsia="en-US"/>
          </w:rPr>
          <w:t>ΚΙΚΙΛΙΑΣ Β. , σελ.</w:t>
        </w:r>
        <w:r w:rsidRPr="00292B62">
          <w:rPr>
            <w:rFonts w:eastAsia="Times New Roman"/>
            <w:szCs w:val="24"/>
            <w:lang w:eastAsia="en-US"/>
          </w:rPr>
          <w:br/>
        </w:r>
      </w:ins>
    </w:p>
    <w:p w14:paraId="3FC0CD05" w14:textId="77777777" w:rsidR="00854A89" w:rsidRDefault="0011579D">
      <w:pPr>
        <w:spacing w:line="600" w:lineRule="auto"/>
        <w:jc w:val="center"/>
        <w:rPr>
          <w:rFonts w:eastAsia="Times New Roman"/>
          <w:szCs w:val="24"/>
        </w:rPr>
      </w:pPr>
      <w:r>
        <w:rPr>
          <w:rFonts w:eastAsia="Times New Roman"/>
          <w:szCs w:val="24"/>
        </w:rPr>
        <w:t>ΠΡΑΚΤΙΚΑ ΒΟΥΛΗΣ</w:t>
      </w:r>
    </w:p>
    <w:p w14:paraId="3FC0CD06" w14:textId="77777777" w:rsidR="00854A89" w:rsidRDefault="0011579D">
      <w:pPr>
        <w:spacing w:line="600" w:lineRule="auto"/>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3FC0CD07" w14:textId="77777777" w:rsidR="00854A89" w:rsidRDefault="0011579D">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3FC0CD08" w14:textId="77777777" w:rsidR="00854A89" w:rsidRDefault="0011579D">
      <w:pPr>
        <w:spacing w:line="600" w:lineRule="auto"/>
        <w:jc w:val="center"/>
        <w:rPr>
          <w:rFonts w:eastAsia="Times New Roman"/>
          <w:szCs w:val="24"/>
        </w:rPr>
      </w:pPr>
      <w:r>
        <w:rPr>
          <w:rFonts w:eastAsia="Times New Roman"/>
          <w:szCs w:val="24"/>
        </w:rPr>
        <w:t>ΣΥΝΟΔΟΣ Β΄</w:t>
      </w:r>
    </w:p>
    <w:p w14:paraId="3FC0CD09" w14:textId="77777777" w:rsidR="00854A89" w:rsidRDefault="0011579D">
      <w:pPr>
        <w:spacing w:line="600" w:lineRule="auto"/>
        <w:jc w:val="center"/>
        <w:rPr>
          <w:rFonts w:eastAsia="Times New Roman"/>
          <w:szCs w:val="24"/>
        </w:rPr>
      </w:pPr>
      <w:r>
        <w:rPr>
          <w:rFonts w:eastAsia="Times New Roman"/>
          <w:szCs w:val="24"/>
        </w:rPr>
        <w:t xml:space="preserve">ΣΥΝΕΔΡΙΑΣΗ </w:t>
      </w:r>
      <w:r>
        <w:rPr>
          <w:rFonts w:ascii="Calibri" w:eastAsia="Times New Roman" w:hAnsi="Calibri" w:cs="Calibri"/>
          <w:szCs w:val="24"/>
        </w:rPr>
        <w:t>ϞΑ΄</w:t>
      </w:r>
    </w:p>
    <w:p w14:paraId="3FC0CD0A" w14:textId="77777777" w:rsidR="00854A89" w:rsidRDefault="0011579D">
      <w:pPr>
        <w:spacing w:line="600" w:lineRule="auto"/>
        <w:jc w:val="center"/>
        <w:rPr>
          <w:rFonts w:eastAsia="Times New Roman"/>
          <w:szCs w:val="24"/>
        </w:rPr>
      </w:pPr>
      <w:r>
        <w:rPr>
          <w:rFonts w:eastAsia="Times New Roman"/>
          <w:szCs w:val="24"/>
        </w:rPr>
        <w:t>Πέμπτη 16 Μαρτίου 2017</w:t>
      </w:r>
    </w:p>
    <w:p w14:paraId="3FC0CD0B" w14:textId="77777777" w:rsidR="00854A89" w:rsidRDefault="0011579D">
      <w:pPr>
        <w:spacing w:line="600" w:lineRule="auto"/>
        <w:ind w:firstLine="720"/>
        <w:jc w:val="both"/>
        <w:rPr>
          <w:rFonts w:eastAsia="Times New Roman" w:cs="Times New Roman"/>
          <w:b/>
          <w:szCs w:val="24"/>
        </w:rPr>
      </w:pPr>
      <w:r>
        <w:rPr>
          <w:rFonts w:eastAsia="Times New Roman"/>
          <w:szCs w:val="24"/>
        </w:rPr>
        <w:t>Αθήνα, σήμερα στις 16 Μαρτίου 2017, ημέρα Πέμπτη και ώρα 9.40΄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EB2990">
        <w:rPr>
          <w:rFonts w:eastAsia="Times New Roman"/>
          <w:b/>
          <w:szCs w:val="24"/>
        </w:rPr>
        <w:t>ΔΗΜΗΤΡΙΟΥ ΚΡΕΜΑΣΤΙΝΟΥ</w:t>
      </w:r>
      <w:r>
        <w:rPr>
          <w:rFonts w:eastAsia="Times New Roman"/>
          <w:szCs w:val="24"/>
        </w:rPr>
        <w:t>.</w:t>
      </w:r>
    </w:p>
    <w:p w14:paraId="3FC0CD0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αρχίζει η συνεδρίαση. </w:t>
      </w:r>
    </w:p>
    <w:p w14:paraId="3FC0CD0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ΠΙΚΥΡΩΣΗ ΠΡΑΚΤΙΚΩΝ: Σύμφωνα με την από 15</w:t>
      </w:r>
      <w:r w:rsidRPr="00EB2990">
        <w:rPr>
          <w:rFonts w:eastAsia="Times New Roman" w:cs="Times New Roman"/>
          <w:szCs w:val="24"/>
        </w:rPr>
        <w:t>-</w:t>
      </w:r>
      <w:r>
        <w:rPr>
          <w:rFonts w:eastAsia="Times New Roman" w:cs="Times New Roman"/>
          <w:szCs w:val="24"/>
        </w:rPr>
        <w:t>3</w:t>
      </w:r>
      <w:r w:rsidRPr="00EB2990">
        <w:rPr>
          <w:rFonts w:eastAsia="Times New Roman" w:cs="Times New Roman"/>
          <w:szCs w:val="24"/>
        </w:rPr>
        <w:t>-</w:t>
      </w:r>
      <w:r>
        <w:rPr>
          <w:rFonts w:eastAsia="Times New Roman" w:cs="Times New Roman"/>
          <w:szCs w:val="24"/>
        </w:rPr>
        <w:t xml:space="preserve">2017 εξουσιοδότηση του Σώματος επικυρώθηκαν με ευθύνη του Προεδρείου τα Πρακτικά της </w:t>
      </w:r>
      <w:r>
        <w:rPr>
          <w:rFonts w:eastAsia="Times New Roman"/>
          <w:b/>
          <w:bCs/>
          <w:color w:val="252525"/>
          <w:szCs w:val="24"/>
          <w:shd w:val="clear" w:color="auto" w:fill="FFFFFF"/>
        </w:rPr>
        <w:t>ϟ</w:t>
      </w:r>
      <w:r>
        <w:rPr>
          <w:rFonts w:eastAsia="Times New Roman"/>
          <w:color w:val="252525"/>
          <w:szCs w:val="24"/>
          <w:shd w:val="clear" w:color="auto" w:fill="FFFFFF"/>
        </w:rPr>
        <w:t>΄</w:t>
      </w:r>
      <w:r>
        <w:rPr>
          <w:rFonts w:eastAsia="Times New Roman"/>
          <w:color w:val="252525"/>
          <w:sz w:val="21"/>
          <w:szCs w:val="21"/>
          <w:shd w:val="clear" w:color="auto" w:fill="FFFFFF"/>
        </w:rPr>
        <w:t xml:space="preserve"> </w:t>
      </w:r>
      <w:r>
        <w:rPr>
          <w:rFonts w:eastAsia="Times New Roman"/>
          <w:color w:val="252525"/>
          <w:szCs w:val="24"/>
          <w:shd w:val="clear" w:color="auto" w:fill="FFFFFF"/>
        </w:rPr>
        <w:t>συνεδριάσεώς του, της Τετάρτης 15 Μαρτίου 2017 σε ό,τι αφορά την ψήφιση στο σύνολο του σχε</w:t>
      </w:r>
      <w:r>
        <w:rPr>
          <w:rFonts w:eastAsia="Times New Roman"/>
          <w:color w:val="252525"/>
          <w:szCs w:val="24"/>
          <w:shd w:val="clear" w:color="auto" w:fill="FFFFFF"/>
        </w:rPr>
        <w:lastRenderedPageBreak/>
        <w:t xml:space="preserve">δίου νόμου </w:t>
      </w:r>
      <w:r>
        <w:rPr>
          <w:rFonts w:eastAsia="Times New Roman"/>
          <w:color w:val="000000"/>
          <w:szCs w:val="24"/>
          <w:shd w:val="clear" w:color="auto" w:fill="FFFFFF"/>
        </w:rPr>
        <w:t>«Μεταρρύθμιση της Διοικ</w:t>
      </w:r>
      <w:r>
        <w:rPr>
          <w:rFonts w:eastAsia="Times New Roman"/>
          <w:color w:val="000000"/>
          <w:szCs w:val="24"/>
          <w:shd w:val="clear" w:color="auto" w:fill="FFFFFF"/>
        </w:rPr>
        <w:t>ητικής Οργάνωσης των υπηρεσιών ψυχικής υγείας, Κέντρα Εμπειρογνωμοσύνης σπάνιων και πολύπλοκων νοσημάτων, τροποποίηση συνταξιοδοτικών ρυθμίσεων του ν. 4387/2016 και άλλες διατάξεις».)</w:t>
      </w:r>
    </w:p>
    <w:p w14:paraId="3FC0CD0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Παρακαλείται ο κύριος Γραμματέας να ανακοινώσει τις αναφορές προς το Σώμα. </w:t>
      </w:r>
    </w:p>
    <w:p w14:paraId="3FC0CD0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w:t>
      </w:r>
      <w:r>
        <w:rPr>
          <w:rFonts w:eastAsia="Times New Roman" w:cs="Times New Roman"/>
          <w:szCs w:val="24"/>
        </w:rPr>
        <w:t xml:space="preserve">κ. Αθανάσιο Δαβάκη, Βουλευτή </w:t>
      </w:r>
      <w:r>
        <w:rPr>
          <w:rFonts w:eastAsia="Times New Roman" w:cs="Times New Roman"/>
          <w:szCs w:val="24"/>
        </w:rPr>
        <w:t>Λακωνίας,</w:t>
      </w:r>
      <w:r>
        <w:rPr>
          <w:rFonts w:eastAsia="Times New Roman" w:cs="Times New Roman"/>
          <w:szCs w:val="24"/>
        </w:rPr>
        <w:t xml:space="preserve"> </w:t>
      </w:r>
      <w:r>
        <w:rPr>
          <w:rFonts w:eastAsia="Times New Roman" w:cs="Times New Roman"/>
          <w:szCs w:val="24"/>
        </w:rPr>
        <w:t xml:space="preserve">τα ακόλουθα: </w:t>
      </w:r>
    </w:p>
    <w:p w14:paraId="3FC0CD1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3FC0CD11"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(Να καταχωριστούν οι σελ. 2</w:t>
      </w:r>
      <w:r w:rsidRPr="00C0263A">
        <w:rPr>
          <w:rFonts w:eastAsia="Times New Roman" w:cs="Times New Roman"/>
          <w:szCs w:val="24"/>
        </w:rPr>
        <w:t>α</w:t>
      </w:r>
      <w:r>
        <w:rPr>
          <w:rFonts w:eastAsia="Times New Roman" w:cs="Times New Roman"/>
          <w:szCs w:val="24"/>
        </w:rPr>
        <w:t>)</w:t>
      </w:r>
    </w:p>
    <w:p w14:paraId="3FC0CD12" w14:textId="77777777" w:rsidR="00854A89" w:rsidRDefault="0011579D">
      <w:pPr>
        <w:spacing w:line="600" w:lineRule="auto"/>
        <w:ind w:firstLine="720"/>
        <w:rPr>
          <w:rFonts w:eastAsia="Times New Roman" w:cs="Times New Roman"/>
          <w:szCs w:val="24"/>
        </w:rPr>
      </w:pPr>
      <w:r>
        <w:rPr>
          <w:rFonts w:eastAsia="Times New Roman" w:cs="Times New Roman"/>
          <w:szCs w:val="24"/>
        </w:rPr>
        <w:t>Β. ΑΠΑΝΤΗΣΕΙΣ ΥΠΟΥΡΓΩΝ ΣΕ ΕΡΩΤΗΣΕΙΣ ΒΟΥ</w:t>
      </w:r>
      <w:r>
        <w:rPr>
          <w:rFonts w:eastAsia="Times New Roman" w:cs="Times New Roman"/>
          <w:szCs w:val="24"/>
        </w:rPr>
        <w:t>ΛΕΥΤΩΝ</w:t>
      </w:r>
    </w:p>
    <w:p w14:paraId="3FC0CD13"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(Να καταχωριστούν οι σελ. 2β)</w:t>
      </w:r>
    </w:p>
    <w:p w14:paraId="3FC0CD14"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3FC0CD15" w14:textId="77777777" w:rsidR="00854A89" w:rsidRDefault="0011579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εισερχόμαστε στη συζήτηση των </w:t>
      </w:r>
    </w:p>
    <w:p w14:paraId="3FC0CD16" w14:textId="77777777" w:rsidR="00854A89" w:rsidRDefault="0011579D">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FC0CD1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δεύτερη με αριθμό 578/10-3-2017 επίκαιρη ερώτηση πρώτου κύκλου του Βου</w:t>
      </w:r>
      <w:r>
        <w:rPr>
          <w:rFonts w:eastAsia="Times New Roman" w:cs="Times New Roman"/>
          <w:szCs w:val="24"/>
        </w:rPr>
        <w:t xml:space="preserve">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τις σχεδιαζόμενες αλλαγές στο νομικό πλαίσιο λειτουργίας της Τοπικής Αυτοδιοίκησης. </w:t>
      </w:r>
    </w:p>
    <w:p w14:paraId="3FC0CD1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Σκουρλέτης.</w:t>
      </w:r>
    </w:p>
    <w:p w14:paraId="3FC0CD19" w14:textId="77777777" w:rsidR="00854A89" w:rsidRDefault="0011579D">
      <w:pPr>
        <w:spacing w:line="600" w:lineRule="auto"/>
        <w:ind w:firstLine="720"/>
        <w:jc w:val="both"/>
        <w:rPr>
          <w:rFonts w:eastAsia="Times New Roman" w:cs="Times New Roman"/>
          <w:szCs w:val="24"/>
        </w:rPr>
      </w:pPr>
      <w:r>
        <w:rPr>
          <w:rFonts w:eastAsia="Times New Roman"/>
          <w:bCs/>
        </w:rPr>
        <w:t>Παρακαλώ</w:t>
      </w:r>
      <w:r>
        <w:rPr>
          <w:rFonts w:eastAsia="Times New Roman" w:cs="Times New Roman"/>
          <w:szCs w:val="24"/>
        </w:rPr>
        <w:t>, κύριε Βορίδη, έχε</w:t>
      </w:r>
      <w:r>
        <w:rPr>
          <w:rFonts w:eastAsia="Times New Roman" w:cs="Times New Roman"/>
          <w:szCs w:val="24"/>
        </w:rPr>
        <w:t>τε τον λόγο για δύο λεπτά.</w:t>
      </w:r>
    </w:p>
    <w:p w14:paraId="3FC0CD1A" w14:textId="77777777" w:rsidR="00854A89" w:rsidRDefault="0011579D">
      <w:pPr>
        <w:spacing w:line="600" w:lineRule="auto"/>
        <w:ind w:firstLine="720"/>
        <w:jc w:val="both"/>
        <w:rPr>
          <w:rFonts w:eastAsia="Times New Roman"/>
          <w:bCs/>
        </w:rPr>
      </w:pPr>
      <w:r>
        <w:rPr>
          <w:rFonts w:eastAsia="Times New Roman" w:cs="Times New Roman"/>
          <w:b/>
          <w:szCs w:val="24"/>
        </w:rPr>
        <w:t>ΜΑΥΡΟΥΔΗΣ ΒΟΡΙΔΗΣ:</w:t>
      </w:r>
      <w:r>
        <w:rPr>
          <w:rFonts w:eastAsia="Times New Roman" w:cs="Times New Roman"/>
          <w:szCs w:val="24"/>
        </w:rPr>
        <w:t xml:space="preserve"> Ευχαριστώ, </w:t>
      </w:r>
      <w:r>
        <w:rPr>
          <w:rFonts w:eastAsia="Times New Roman"/>
          <w:bCs/>
        </w:rPr>
        <w:t>κύριε Πρόεδρε.</w:t>
      </w:r>
    </w:p>
    <w:p w14:paraId="3FC0CD1B" w14:textId="77777777" w:rsidR="00854A89" w:rsidRDefault="0011579D">
      <w:pPr>
        <w:spacing w:line="600" w:lineRule="auto"/>
        <w:ind w:firstLine="720"/>
        <w:jc w:val="both"/>
        <w:rPr>
          <w:rFonts w:eastAsia="Times New Roman"/>
          <w:bCs/>
        </w:rPr>
      </w:pPr>
      <w:r>
        <w:rPr>
          <w:rFonts w:eastAsia="Times New Roman"/>
          <w:bCs/>
        </w:rPr>
        <w:t>Είναι και ευτυχής συγκυρία, διότι βλέπω ότι η Κυβέρνηση εκπροσωπείται από δύο Υπουργούς σήμερα, που έχουν ταυτόσημη άποψη ως προς την πλειοψηφία που απαιτείται για την ψήφιση των μέτρω</w:t>
      </w:r>
      <w:r>
        <w:rPr>
          <w:rFonts w:eastAsia="Times New Roman"/>
          <w:bCs/>
        </w:rPr>
        <w:t>ν. Ίσως είναι και ευκαιρία να μας το διευκρινίσουν.</w:t>
      </w:r>
    </w:p>
    <w:p w14:paraId="3FC0CD1C" w14:textId="77777777" w:rsidR="00854A89" w:rsidRDefault="0011579D">
      <w:pPr>
        <w:spacing w:line="600" w:lineRule="auto"/>
        <w:ind w:firstLine="720"/>
        <w:jc w:val="both"/>
        <w:rPr>
          <w:rFonts w:eastAsia="Times New Roman"/>
          <w:bCs/>
        </w:rPr>
      </w:pPr>
      <w:r>
        <w:rPr>
          <w:rFonts w:eastAsia="Times New Roman"/>
          <w:bCs/>
        </w:rPr>
        <w:t>Ερχόμενος, όμως, στο θέμα της ερωτήσεως, πρόσφατα η επιτροπή του άρθρου 5 του ν.4368 έδωσε, κύριε Πρόεδρε και κύριε Υπουργέ, όπως ξέρετε, στη δημοσιότητα ένα πολυσέλιδο κείμενο με τις απόψεις της για το θ</w:t>
      </w:r>
      <w:r>
        <w:rPr>
          <w:rFonts w:eastAsia="Times New Roman"/>
          <w:bCs/>
        </w:rPr>
        <w:t>έμα των αλλαγών και των παρεμβάσεων που πρέπει να γίνουν στο κανονιστικό πλαίσιο λειτουργίας του λεγόμενου «</w:t>
      </w:r>
      <w:r>
        <w:rPr>
          <w:rFonts w:eastAsia="Times New Roman"/>
          <w:bCs/>
        </w:rPr>
        <w:t>ΚΑΛΛΙΚΡΑΤΗ</w:t>
      </w:r>
      <w:r>
        <w:rPr>
          <w:rFonts w:eastAsia="Times New Roman"/>
          <w:bCs/>
        </w:rPr>
        <w:t xml:space="preserve">», ουσιαστικά του νόμου που </w:t>
      </w:r>
      <w:r>
        <w:rPr>
          <w:rFonts w:eastAsia="Times New Roman"/>
          <w:bCs/>
        </w:rPr>
        <w:lastRenderedPageBreak/>
        <w:t>είναι η αρχιτεκτονική για τη λειτουργία της Τοπικής Αυτοδιοικήσεως.</w:t>
      </w:r>
    </w:p>
    <w:p w14:paraId="3FC0CD1D" w14:textId="77777777" w:rsidR="00854A89" w:rsidRDefault="0011579D">
      <w:pPr>
        <w:spacing w:line="600" w:lineRule="auto"/>
        <w:ind w:firstLine="720"/>
        <w:jc w:val="both"/>
        <w:rPr>
          <w:rFonts w:eastAsia="Times New Roman"/>
          <w:bCs/>
        </w:rPr>
      </w:pPr>
      <w:r>
        <w:rPr>
          <w:rFonts w:eastAsia="Times New Roman"/>
          <w:bCs/>
        </w:rPr>
        <w:t xml:space="preserve">Μέσα σε αυτές τις προτάσεις, στο τμήμα το οποίο αφορά την </w:t>
      </w:r>
      <w:proofErr w:type="spellStart"/>
      <w:r>
        <w:rPr>
          <w:rFonts w:eastAsia="Times New Roman"/>
          <w:bCs/>
        </w:rPr>
        <w:t>κυβερνησιμότητα</w:t>
      </w:r>
      <w:proofErr w:type="spellEnd"/>
      <w:r>
        <w:rPr>
          <w:rFonts w:eastAsia="Times New Roman"/>
          <w:bCs/>
        </w:rPr>
        <w:t xml:space="preserve"> της Τοπικής Αυτοδιοικήσεως, περιλαμβάνονται απόψεις που έχουν ακουστεί από την Κυβέρνηση και αποτελούν διατυπωμένη θέση της, όπως είναι η αλλαγή του τρόπου εκλογής του δημοτικού συμβ</w:t>
      </w:r>
      <w:r>
        <w:rPr>
          <w:rFonts w:eastAsia="Times New Roman"/>
          <w:bCs/>
        </w:rPr>
        <w:t xml:space="preserve">ουλίου στην κατεύθυνση της απλής αναλογικής. </w:t>
      </w:r>
    </w:p>
    <w:p w14:paraId="3FC0CD1E" w14:textId="77777777" w:rsidR="00854A89" w:rsidRDefault="0011579D">
      <w:pPr>
        <w:spacing w:line="600" w:lineRule="auto"/>
        <w:ind w:firstLine="720"/>
        <w:jc w:val="both"/>
        <w:rPr>
          <w:rFonts w:eastAsia="Times New Roman"/>
          <w:bCs/>
        </w:rPr>
      </w:pPr>
      <w:r>
        <w:rPr>
          <w:rFonts w:eastAsia="Times New Roman"/>
          <w:bCs/>
        </w:rPr>
        <w:t>Όμως περιλαμβάνονται και απόψεις που εγώ τουλάχιστον δεν έχω ακούσει να τις υιοθετεί η Κυβέρνηση, όπως για παράδειγμα είναι η δημιουργία συμβουλίων γειτονιάς με διευρυμένες αρμοδιότητες, η θεσμοθέτηση τοπικών δ</w:t>
      </w:r>
      <w:r>
        <w:rPr>
          <w:rFonts w:eastAsia="Times New Roman"/>
          <w:bCs/>
        </w:rPr>
        <w:t>ημοψηφισμάτων, καθώς και η μείωση της διάρκειας της θητείας των δημοτικών συμβουλίων.</w:t>
      </w:r>
    </w:p>
    <w:p w14:paraId="3FC0CD1F" w14:textId="77777777" w:rsidR="00854A89" w:rsidRDefault="0011579D">
      <w:pPr>
        <w:spacing w:line="600" w:lineRule="auto"/>
        <w:ind w:firstLine="720"/>
        <w:jc w:val="both"/>
        <w:rPr>
          <w:rFonts w:eastAsia="Times New Roman"/>
          <w:bCs/>
        </w:rPr>
      </w:pPr>
      <w:r>
        <w:rPr>
          <w:rFonts w:eastAsia="Times New Roman"/>
          <w:bCs/>
        </w:rPr>
        <w:t>Στον δημόσιο διάλογο υπάρχουν περαιτέρω συζητήσεις και τοποθετήσεις που μιλούν για αφαίρεση αρμοδιοτήτων από τον δήμαρχο ως μονοπρόσωπο αιρετό διοικητικό όργανο και μεταφ</w:t>
      </w:r>
      <w:r>
        <w:rPr>
          <w:rFonts w:eastAsia="Times New Roman"/>
          <w:bCs/>
        </w:rPr>
        <w:t xml:space="preserve">ορά των αρμοδιοτήτων αυτών στο δημοτικό συμβούλιο ή αλλού, καθώς και επιλογή του γενικού γραμματέα του δήμου, με μια </w:t>
      </w:r>
      <w:r>
        <w:rPr>
          <w:rFonts w:eastAsia="Times New Roman"/>
          <w:bCs/>
        </w:rPr>
        <w:lastRenderedPageBreak/>
        <w:t>διαδικασία στην οποία θα παρεμβαίνει αποφασιστικά η Κεντρική Κυβέρνηση.</w:t>
      </w:r>
    </w:p>
    <w:p w14:paraId="3FC0CD20" w14:textId="77777777" w:rsidR="00854A89" w:rsidRDefault="0011579D">
      <w:pPr>
        <w:tabs>
          <w:tab w:val="left" w:pos="1800"/>
        </w:tabs>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w:t>
      </w:r>
      <w:r>
        <w:rPr>
          <w:rFonts w:eastAsia="Times New Roman"/>
          <w:szCs w:val="24"/>
        </w:rPr>
        <w:t>κυρίου Βουλευτή)</w:t>
      </w:r>
    </w:p>
    <w:p w14:paraId="3FC0CD2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ήθελα, λοιπόν, να ρωτήσω τα εξής: Πρώτον, αν συμμερίζεστε αυτές τις απόψεις. Ποιες είναι οι θέσεις της Κυβέρνησης για αυτά τα ζητήματα; Τις υιοθετείτε ή έχετε άλλες;</w:t>
      </w:r>
    </w:p>
    <w:p w14:paraId="3FC0CD2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Δεύτερον, εάν υπάρχει σε εξέλιξη διάλογος με την ΚΕΔΕ, διότι, όπως έχ</w:t>
      </w:r>
      <w:r>
        <w:rPr>
          <w:rFonts w:eastAsia="Times New Roman" w:cs="Times New Roman"/>
          <w:szCs w:val="24"/>
        </w:rPr>
        <w:t>ετε ασφαλώς δει, υπάρχουν οξύτατες ανακοινώσεις για το ζήτημα της έλλειψης διαλόγου με την Κεντρική Ένωση Δήμων Ελλάδος για τα ζητήματα αυτά. Και πότε σκέφτεστε να παρουσιάσετε τη δική σας θέση, εάν σκέφτεστε κάποια στιγμή να παρουσιάσετε μια τέτοια θέση;</w:t>
      </w:r>
    </w:p>
    <w:p w14:paraId="3FC0CD23" w14:textId="77777777" w:rsidR="00854A89" w:rsidRDefault="0011579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3FC0CD24" w14:textId="77777777" w:rsidR="00854A89" w:rsidRDefault="0011579D">
      <w:pPr>
        <w:spacing w:line="600" w:lineRule="auto"/>
        <w:ind w:firstLine="720"/>
        <w:jc w:val="both"/>
        <w:rPr>
          <w:rFonts w:eastAsia="Times New Roman" w:cs="Times New Roman"/>
          <w:szCs w:val="24"/>
        </w:rPr>
      </w:pPr>
      <w:r>
        <w:rPr>
          <w:rFonts w:eastAsia="Times New Roman"/>
          <w:bCs/>
        </w:rPr>
        <w:t>Παρακαλώ</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έχετε τον λόγο.</w:t>
      </w:r>
    </w:p>
    <w:p w14:paraId="3FC0CD2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Ευχαριστώ, κύριε Πρόεδρε.</w:t>
      </w:r>
    </w:p>
    <w:p w14:paraId="3FC0CD2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Ειλικρινά χαίρομαι για τη σημερινή επίκαιρη ερώτηση, διότι έρχεται και αυτή να προστεθεί με τη σειρά της σε έναν διάλογο που ούτως ή άλλως έχει ξεκινήσει και θα συνεχιστεί. Αυτός ο διάλογος, όπως πολύ σωστά είπατε, αφορά τις αλλαγές στο σημερινό θεσμικό πλ</w:t>
      </w:r>
      <w:r>
        <w:rPr>
          <w:rFonts w:eastAsia="Times New Roman" w:cs="Times New Roman"/>
          <w:szCs w:val="24"/>
        </w:rPr>
        <w:t xml:space="preserve">αίσιο της αυτοδιοίκησης. </w:t>
      </w:r>
    </w:p>
    <w:p w14:paraId="3FC0CD2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Με πρωτοβουλία του Υπουργείου Εσωτερικών, από τα μέσα της προηγούμενης χρονιάς συστάθηκε μία πολυμελής </w:t>
      </w:r>
      <w:r>
        <w:rPr>
          <w:rFonts w:eastAsia="Times New Roman" w:cs="Times New Roman"/>
          <w:szCs w:val="24"/>
        </w:rPr>
        <w:t>επιτροπή</w:t>
      </w:r>
      <w:r>
        <w:rPr>
          <w:rFonts w:eastAsia="Times New Roman" w:cs="Times New Roman"/>
          <w:szCs w:val="24"/>
        </w:rPr>
        <w:t>, στην οποία συμμετείχαν πέρα από διορισμένους εκ μέρους της Κυβέρνησης και υπαλλήλους του Υπουργείου Εσωτερικών, εκπρό</w:t>
      </w:r>
      <w:r>
        <w:rPr>
          <w:rFonts w:eastAsia="Times New Roman" w:cs="Times New Roman"/>
          <w:szCs w:val="24"/>
        </w:rPr>
        <w:t xml:space="preserve">σωποι της ΕΝΠΕ, της ΚΕΔΕ, άνθρωποι οι οποίοι έχουν ασχοληθεί κατά καιρούς με τα θέματα της αυτοδιοίκησης. Η </w:t>
      </w:r>
      <w:r>
        <w:rPr>
          <w:rFonts w:eastAsia="Times New Roman" w:cs="Times New Roman"/>
          <w:szCs w:val="24"/>
        </w:rPr>
        <w:t>ε</w:t>
      </w:r>
      <w:r>
        <w:rPr>
          <w:rFonts w:eastAsia="Times New Roman" w:cs="Times New Roman"/>
          <w:szCs w:val="24"/>
        </w:rPr>
        <w:t>πιτροπή κατέληξε σε ένα συγκεκριμένο πολυσέλιδο πόρισμα άνω των τετρακοσίων σελίδων.</w:t>
      </w:r>
    </w:p>
    <w:p w14:paraId="3FC0CD2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Έχω πει σε όλους τους τόνους –και θέλω να το επαναλάβω και να </w:t>
      </w:r>
      <w:r>
        <w:rPr>
          <w:rFonts w:eastAsia="Times New Roman" w:cs="Times New Roman"/>
          <w:szCs w:val="24"/>
        </w:rPr>
        <w:t xml:space="preserve">το ξεκαθαρίσω- ότι αυτό το πόρισμα δεν αποτελεί τις τελικές θέσεις της Κυβέρνησης, τις οποίες θα φέρει στο Κοινοβούλιο για να ψηφιστούν. Αποτελεί, όμως, ένα σημαντικό υλικό, πάνω στο οποίο οφείλουμε να δουλέψουμε και να αξιοποιήσουμε πλευρές του. </w:t>
      </w:r>
    </w:p>
    <w:p w14:paraId="3FC0CD2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Μ’ αυτήν</w:t>
      </w:r>
      <w:r>
        <w:rPr>
          <w:rFonts w:eastAsia="Times New Roman" w:cs="Times New Roman"/>
          <w:szCs w:val="24"/>
        </w:rPr>
        <w:t xml:space="preserve"> την έννοια, ο διάλογος έχει ολοκληρωθεί στην πρώτη φάση, αλλά μπαίνει στην πιο ουσιαστική που είναι η δεύτερη φάση. Περιμένουμε, λοιπόν, από όλους αναλυτικές πια προτάσεις οι οποίες τροφοδοτούνται, αν θέλετε, με τα πορίσματα της </w:t>
      </w:r>
      <w:r>
        <w:rPr>
          <w:rFonts w:eastAsia="Times New Roman" w:cs="Times New Roman"/>
          <w:szCs w:val="24"/>
        </w:rPr>
        <w:t xml:space="preserve">επιτροπής </w:t>
      </w:r>
      <w:r>
        <w:rPr>
          <w:rFonts w:eastAsia="Times New Roman" w:cs="Times New Roman"/>
          <w:szCs w:val="24"/>
        </w:rPr>
        <w:t>πάνω στην πολύ μ</w:t>
      </w:r>
      <w:r>
        <w:rPr>
          <w:rFonts w:eastAsia="Times New Roman" w:cs="Times New Roman"/>
          <w:szCs w:val="24"/>
        </w:rPr>
        <w:t xml:space="preserve">εγάλη θεματολογία που περιλαμβάνεται μέσα σ’ αυτό το πόρισμα, διότι όπως γνωρίζετε, τα θέματα των θεσμικών αλλαγών δεν επιδέχονται προσεγγίσεων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p>
    <w:p w14:paraId="3FC0CD2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Θέλουμε να εξασφαλίσουμε τη μέγιστη δυνατή συναίνεση. Θέλουμε να καταγράψουμε εμπειρίες απ’ αυτές π</w:t>
      </w:r>
      <w:r>
        <w:rPr>
          <w:rFonts w:eastAsia="Times New Roman" w:cs="Times New Roman"/>
          <w:szCs w:val="24"/>
        </w:rPr>
        <w:t xml:space="preserve">ου έχουμε σε σχέση με την εφαρμογή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από το 2010 και μετά. Είναι πολύτιμες οι εμπειρίες. Είναι διαφορετικές οι εμπειρίες του μικρού ορεινού νησιωτικού δήμου απ’ ό,τι του Δήμου Β΄ Αθηνών, του Δήμου Αττικής ή ενός αγροτικού δήμου. Νομίζω ότι ό</w:t>
      </w:r>
      <w:r>
        <w:rPr>
          <w:rFonts w:eastAsia="Times New Roman" w:cs="Times New Roman"/>
          <w:szCs w:val="24"/>
        </w:rPr>
        <w:t xml:space="preserve">λα αυτά οφείλουμε με έναν συστηματικό τρόπο να τα συζητήσουμε και να τα καταγράψουμε. </w:t>
      </w:r>
    </w:p>
    <w:p w14:paraId="3FC0CD2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Είναι εντελώς ακατανόητη η στάση του Προέδρου της ΚΕΔΕ, ο οποίος ενώ συμμετείχε στο 95% αυτής της διαδικασίας, στο παρά πέντε, για λόγους που ίσως εσείς γνωρίζετε καλύτε</w:t>
      </w:r>
      <w:r>
        <w:rPr>
          <w:rFonts w:eastAsia="Times New Roman" w:cs="Times New Roman"/>
          <w:szCs w:val="24"/>
        </w:rPr>
        <w:t xml:space="preserve">ρα </w:t>
      </w:r>
      <w:r>
        <w:rPr>
          <w:rFonts w:eastAsia="Times New Roman" w:cs="Times New Roman"/>
          <w:szCs w:val="24"/>
        </w:rPr>
        <w:lastRenderedPageBreak/>
        <w:t xml:space="preserve">–μια και αυτές τις δηλώσεις τις έκανε μαζί σας σε σχέση με τον διάλογο- αποχώρησε. </w:t>
      </w:r>
    </w:p>
    <w:p w14:paraId="3FC0CD2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Εμείς είμαστε φανατικά υπέρ του διαλόγου και θα συζητήσουμε αυτά τα πράγματα και με την ΚΕΔΕ και με την ΕΝΠΕ και απευθείας με κάθε δήμο ξεχωριστά. Το κάνουμε ήδη. Εγώ έχ</w:t>
      </w:r>
      <w:r>
        <w:rPr>
          <w:rFonts w:eastAsia="Times New Roman" w:cs="Times New Roman"/>
          <w:szCs w:val="24"/>
        </w:rPr>
        <w:t>ω δει προσωπικά πάνω από πενήντα-εξήντα δημάρχους, χώρια αυτούς που έχουν δει ήδη οι σύμβουλοί μου.</w:t>
      </w:r>
    </w:p>
    <w:p w14:paraId="3FC0CD2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Δεν μπορούμε, λοιπόν, να συρρικνώσουμε τον διάλογο, τη διαβούλευση, στα μέτρα και τις επιθυμίες του κ. Πατούλη ή τις δικές σας. Μάλιστα, τελευταία φορά σας </w:t>
      </w:r>
      <w:r>
        <w:rPr>
          <w:rFonts w:eastAsia="Times New Roman" w:cs="Times New Roman"/>
          <w:szCs w:val="24"/>
        </w:rPr>
        <w:t>άκουσα από κοινού να μιλάτε για μία προσπάθεια άλωσης, εκ μέρους της Κυβέρνησης, της Αυτοδιοίκησης στο όνομα της αλλαγής του εκλογικού νόμου. Από πού και ως πού, η αυθεντική έκφραση της λαϊκής βούλησης στη σύνθεση των δημοτικών συμβουλίων αποτελεί προσπάθε</w:t>
      </w:r>
      <w:r>
        <w:rPr>
          <w:rFonts w:eastAsia="Times New Roman" w:cs="Times New Roman"/>
          <w:szCs w:val="24"/>
        </w:rPr>
        <w:t xml:space="preserve">ια άλωσης και δεν αποτελεί προσπάθεια αλλοίωσης της ψήφου των πολιτών, όταν το 18%, το 20%, το 25% της πρώτης Κυριακής λαμβάνει μία θηριώδη τελικά πλειοψηφία στη δεύτερη Κυριακή της τάξεως των 3/5; </w:t>
      </w:r>
    </w:p>
    <w:p w14:paraId="3FC0CD2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Τι είναι αυτό, δηλαδή; Αυτό είναι προστασία της αντιπροσω</w:t>
      </w:r>
      <w:r>
        <w:rPr>
          <w:rFonts w:eastAsia="Times New Roman" w:cs="Times New Roman"/>
          <w:szCs w:val="24"/>
        </w:rPr>
        <w:t>πευτικής δημοκρατίας; Είναι ύμνος στη συμμετοχή των πολιτών; Τι είδους αντίληψη είναι αυτός ο παραμορφωτικός εκλογικός νόμος τον οποίο υπερασπίζεστε;</w:t>
      </w:r>
    </w:p>
    <w:p w14:paraId="3FC0CD2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ήθελα να πω και κάτι ακόμα. Πείτε μου, ειλικρινά, εσείς ως Νέα Δημοκρατία με ποιες από τις μεγάλες μετα</w:t>
      </w:r>
      <w:r>
        <w:rPr>
          <w:rFonts w:eastAsia="Times New Roman" w:cs="Times New Roman"/>
          <w:szCs w:val="24"/>
        </w:rPr>
        <w:t xml:space="preserve">ρρυθμίσεις στην Αυτοδιοίκηση συνδέσατε το όνομά σας; Με την αιρετή νομαρχία; Είστε απέναντι. Με τον </w:t>
      </w:r>
      <w:r>
        <w:rPr>
          <w:rFonts w:eastAsia="Times New Roman" w:cs="Times New Roman"/>
          <w:szCs w:val="24"/>
        </w:rPr>
        <w:t>«</w:t>
      </w:r>
      <w:r>
        <w:rPr>
          <w:rFonts w:eastAsia="Times New Roman" w:cs="Times New Roman"/>
          <w:szCs w:val="24"/>
        </w:rPr>
        <w:t>ΚΑΠΟΔΙΣΤΡΙΑ</w:t>
      </w:r>
      <w:r>
        <w:rPr>
          <w:rFonts w:eastAsia="Times New Roman" w:cs="Times New Roman"/>
          <w:szCs w:val="24"/>
        </w:rPr>
        <w:t>»</w:t>
      </w:r>
      <w:r>
        <w:rPr>
          <w:rFonts w:eastAsia="Times New Roman" w:cs="Times New Roman"/>
          <w:szCs w:val="24"/>
        </w:rPr>
        <w:t xml:space="preserve">; Απέναντι είστε. Με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Απέναντι είστε. Είστε η προσωποποίηση της συντήρησης σε σχέση με την αυτοδιοίκηση. Δεν θέλετε να αλλάξει</w:t>
      </w:r>
      <w:r>
        <w:rPr>
          <w:rFonts w:eastAsia="Times New Roman" w:cs="Times New Roman"/>
          <w:szCs w:val="24"/>
        </w:rPr>
        <w:t xml:space="preserve"> τίποτα. Πάντοτε ήσασταν η οπισθοφυλακή οποιασδήποτε αλλαγής, λαθεμένης ή όχι.</w:t>
      </w:r>
    </w:p>
    <w:p w14:paraId="3FC0CD3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προτείνω να συμμετάσχετε κι εσείς και αυτοί οι άνθρωποι τους οποίους επηρεάζετε, με όλον τον πλούτο των επιχειρημάτων και των απόψεών σας. Καλό θα κάνει, κακ</w:t>
      </w:r>
      <w:r>
        <w:rPr>
          <w:rFonts w:eastAsia="Times New Roman" w:cs="Times New Roman"/>
          <w:szCs w:val="24"/>
        </w:rPr>
        <w:t>ό δεν θα κάνει.</w:t>
      </w:r>
    </w:p>
    <w:p w14:paraId="3FC0CD31"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3FC0CD3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Ορίστε, κύριε Βορίδη, έχετε τον λόγο για τρία λεπτά για τη δευτερολογία σας.</w:t>
      </w:r>
    </w:p>
    <w:p w14:paraId="3FC0CD3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ευχαριστώ.</w:t>
      </w:r>
    </w:p>
    <w:p w14:paraId="3FC0CD3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Δεν έγινα πολύ σοφότερος από την απάντηση του κυρίου Υπουργού, διότι</w:t>
      </w:r>
      <w:r>
        <w:rPr>
          <w:rFonts w:eastAsia="Times New Roman" w:cs="Times New Roman"/>
          <w:szCs w:val="24"/>
        </w:rPr>
        <w:t xml:space="preserve"> τη θέση της Κυβέρνησης για την απλή αναλογική την έχω ακούσει στα συνέδρια, έχουν τοποθετηθεί. Θα πω δυο κουβέντες γι’ αυτό, μιας και το έθεσε ο κ. Σκουρλέτης.</w:t>
      </w:r>
    </w:p>
    <w:p w14:paraId="3FC0CD35" w14:textId="77777777" w:rsidR="00854A89" w:rsidRDefault="0011579D">
      <w:pPr>
        <w:spacing w:line="600" w:lineRule="auto"/>
        <w:ind w:firstLine="709"/>
        <w:jc w:val="both"/>
        <w:rPr>
          <w:rFonts w:eastAsia="Times New Roman" w:cs="Times New Roman"/>
          <w:szCs w:val="24"/>
        </w:rPr>
      </w:pPr>
      <w:r>
        <w:rPr>
          <w:rFonts w:eastAsia="Times New Roman" w:cs="Times New Roman"/>
          <w:szCs w:val="24"/>
        </w:rPr>
        <w:t>Ωστόσο, επειδή άκουσα κριτική για τον Πρόεδρο της ΚΕΔΕ, επιτρέψτε μου να επισημάνω το εξής: Ο δ</w:t>
      </w:r>
      <w:r>
        <w:rPr>
          <w:rFonts w:eastAsia="Times New Roman" w:cs="Times New Roman"/>
          <w:szCs w:val="24"/>
        </w:rPr>
        <w:t xml:space="preserve">ιάλογος γίνεται με τα θεσμικά όργανα. Βεβαίως, έχει δικαίωμα ο καθένας να συζητά ό,τι θέλει, με όποιον θέλει. </w:t>
      </w:r>
      <w:r>
        <w:rPr>
          <w:rFonts w:eastAsia="Times New Roman" w:cs="Times New Roman"/>
          <w:szCs w:val="24"/>
        </w:rPr>
        <w:t>Μπορεί να πάει να βρει τον όποιο δήμαρχο νομίζει ότι πρέπει να βρει ενός μεγάλου δήμου, ενός μικρού δήμου, ενός μεσαίου δήμου, ενός αγροτικού δήμο</w:t>
      </w:r>
      <w:r>
        <w:rPr>
          <w:rFonts w:eastAsia="Times New Roman" w:cs="Times New Roman"/>
          <w:szCs w:val="24"/>
        </w:rPr>
        <w:t xml:space="preserve">υ ή ενός αστικού ή ημιαστικού και να κάνει μια συζήτηση. </w:t>
      </w:r>
    </w:p>
    <w:p w14:paraId="3FC0CD3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Όμως, όταν λέμε θεσμικά συγκροτημένο διάλογο με την Αυτοδιοίκηση, αυτό είναι ο διάλογος με τα θεσμικά της όργανα και αυτά είναι η ΚΕΔΕ. Άρα, λοιπόν, η </w:t>
      </w:r>
      <w:proofErr w:type="spellStart"/>
      <w:r>
        <w:rPr>
          <w:rFonts w:eastAsia="Times New Roman" w:cs="Times New Roman"/>
          <w:szCs w:val="24"/>
        </w:rPr>
        <w:t>παράκαμψις</w:t>
      </w:r>
      <w:proofErr w:type="spellEnd"/>
      <w:r>
        <w:rPr>
          <w:rFonts w:eastAsia="Times New Roman" w:cs="Times New Roman"/>
          <w:szCs w:val="24"/>
        </w:rPr>
        <w:t xml:space="preserve"> δεν λύνει το ζήτημα του διαλόγου. </w:t>
      </w:r>
      <w:r>
        <w:rPr>
          <w:rFonts w:eastAsia="Times New Roman" w:cs="Times New Roman"/>
          <w:szCs w:val="24"/>
        </w:rPr>
        <w:t xml:space="preserve">Μπορεί να μη σας αρέσει ο κ. Πατούλης. Τι </w:t>
      </w:r>
      <w:r>
        <w:rPr>
          <w:rFonts w:eastAsia="Times New Roman" w:cs="Times New Roman"/>
          <w:szCs w:val="24"/>
        </w:rPr>
        <w:lastRenderedPageBreak/>
        <w:t>να κάνουμε τώρα; Ο θεσμικός σας συνομιλητής είναι ο κ. Πατούλης. Με αυτόν πρέπει να συζητήσετε.</w:t>
      </w:r>
    </w:p>
    <w:p w14:paraId="3FC0CD3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Δεύτερον, λέω ότι δεν έγινα σοφότερος, γιατί; Διότι -ακούστε- δεν πήρατε καν θέση. Λέτε να ξεκινήσει ένας διάλογος και</w:t>
      </w:r>
      <w:r>
        <w:rPr>
          <w:rFonts w:eastAsia="Times New Roman" w:cs="Times New Roman"/>
          <w:szCs w:val="24"/>
        </w:rPr>
        <w:t xml:space="preserve"> δεν παίρνετε καν θέση αν αφετηρία του διαλόγου είναι το συγκεκριμένο κείμενο που κατετέθη. Διότι αυτό είναι πολύ βασικό να το ξέρει κανείς. Αυτό είναι ένα κείμενο το οποίο θεσμικά και τυπικά υπεβλήθη, ορθώς, στην Κυβέρνηση. Δόθηκε και στη δημοσιότητα. Μάλ</w:t>
      </w:r>
      <w:r>
        <w:rPr>
          <w:rFonts w:eastAsia="Times New Roman" w:cs="Times New Roman"/>
          <w:szCs w:val="24"/>
        </w:rPr>
        <w:t>ιστα. Όμως, υπεβλήθη στην Κυβέρνηση.</w:t>
      </w:r>
    </w:p>
    <w:p w14:paraId="3FC0CD3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Ερώτηση: Είναι το κείμενο πάνω στο οποίο συζητάμε; Εγώ αυτό ήθελα να ακούσω και αυτό είναι το αντικείμενο της ερώτησης, διότι αυτό το κείμενο λέει πολλά και διάφορα, πράγματι. Ως προς την </w:t>
      </w:r>
      <w:proofErr w:type="spellStart"/>
      <w:r>
        <w:rPr>
          <w:rFonts w:eastAsia="Times New Roman" w:cs="Times New Roman"/>
          <w:szCs w:val="24"/>
        </w:rPr>
        <w:t>κυβερνησιμότητα</w:t>
      </w:r>
      <w:proofErr w:type="spellEnd"/>
      <w:r>
        <w:rPr>
          <w:rFonts w:eastAsia="Times New Roman" w:cs="Times New Roman"/>
          <w:szCs w:val="24"/>
        </w:rPr>
        <w:t>, όμως, έχει μια</w:t>
      </w:r>
      <w:r>
        <w:rPr>
          <w:rFonts w:eastAsia="Times New Roman" w:cs="Times New Roman"/>
          <w:szCs w:val="24"/>
        </w:rPr>
        <w:t xml:space="preserve"> συγκεκριμένη στρατηγική: Αποδυνάμωση του ρόλου του δημάρχου, απλή αναλογική. Θα πω σε ένα λεπτό δυο κουβέντες για την απλή αναλογική, αν και νομίζω ότι η συζήτηση για την απλή αναλογική είναι εν τέλει μια γνωστή συζήτηση. Την έχουμε κάνει πολλές φορές στο</w:t>
      </w:r>
      <w:r>
        <w:rPr>
          <w:rFonts w:eastAsia="Times New Roman" w:cs="Times New Roman"/>
          <w:szCs w:val="24"/>
        </w:rPr>
        <w:t xml:space="preserve"> Κοινοβούλιο και </w:t>
      </w:r>
      <w:r>
        <w:rPr>
          <w:rFonts w:eastAsia="Times New Roman" w:cs="Times New Roman"/>
          <w:szCs w:val="24"/>
        </w:rPr>
        <w:t xml:space="preserve">στο πλαίσιο </w:t>
      </w:r>
      <w:r>
        <w:rPr>
          <w:rFonts w:eastAsia="Times New Roman" w:cs="Times New Roman"/>
          <w:szCs w:val="24"/>
        </w:rPr>
        <w:t xml:space="preserve">του εκλογικού συστήματος. </w:t>
      </w:r>
    </w:p>
    <w:p w14:paraId="3FC0CD3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Δύο πράγματα πρέπει να διασφαλίζει ένα εκλογικό σύστημα: Τη μέγιστη δυνατή αντιπροσωπευτικότητα της ψήφου των </w:t>
      </w:r>
      <w:r>
        <w:rPr>
          <w:rFonts w:eastAsia="Times New Roman" w:cs="Times New Roman"/>
          <w:szCs w:val="24"/>
        </w:rPr>
        <w:lastRenderedPageBreak/>
        <w:t>πολιτών και από την άλλη μεριά, τη δυνατότητα να υπάρχει αποτελεσματική διακυβέρνηση.</w:t>
      </w:r>
    </w:p>
    <w:p w14:paraId="3FC0CD3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Στο κομμάτι «αποτελεσματική διακυβέρνηση» είναι γνωστό ότι η απλή αναλογική με αυτή την έννοια, αυτή που υιοθετείτε, δεν οδηγεί σε συγκεκριμένα αποτελέσματα και δυνατότητες. Προσέξτε δε, ο συνδυασμός αυτού που ακούει, δηλαδή σε αφαίρεση αρμοδιοτήτων από το</w:t>
      </w:r>
      <w:r>
        <w:rPr>
          <w:rFonts w:eastAsia="Times New Roman" w:cs="Times New Roman"/>
          <w:szCs w:val="24"/>
        </w:rPr>
        <w:t>ν δήμαρχο, μεταφορά αρμοδιοτήτων στο δημοτικό συμβούλιο, απλή αναλογική στο δημοτικό συμβούλιο, γενικός γραμματέας ο οποίος στην πραγματικότητα είναι επιλεγμένος ή προσδιορισμένη σε μεγάλο βαθμό η επιλογή του από την κεντρική Κυβέρνηση, από τον Υπουργό Εσω</w:t>
      </w:r>
      <w:r>
        <w:rPr>
          <w:rFonts w:eastAsia="Times New Roman" w:cs="Times New Roman"/>
          <w:szCs w:val="24"/>
        </w:rPr>
        <w:t>τερικών.</w:t>
      </w:r>
    </w:p>
    <w:p w14:paraId="3FC0CD3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Εν συνεχεία, σας λέω ότι αυτό είναι άποψη την οποία είχατε υπερασπιστεί. </w:t>
      </w:r>
      <w:proofErr w:type="spellStart"/>
      <w:r>
        <w:rPr>
          <w:rFonts w:eastAsia="Times New Roman" w:cs="Times New Roman"/>
          <w:szCs w:val="24"/>
        </w:rPr>
        <w:t>Απεσύρθη</w:t>
      </w:r>
      <w:proofErr w:type="spellEnd"/>
      <w:r>
        <w:rPr>
          <w:rFonts w:eastAsia="Times New Roman" w:cs="Times New Roman"/>
          <w:szCs w:val="24"/>
        </w:rPr>
        <w:t>, δεν επανέρχεται στη συγκεκριμένη πρόταση, αλλά έχει ακουστεί στη δημόσια συζήτηση. Δεν το ακούτε από εμένα πρώτη φορά, αλλά μακάρι να μου πείτε ότι δεν είναι έτσι κ</w:t>
      </w:r>
      <w:r>
        <w:rPr>
          <w:rFonts w:eastAsia="Times New Roman" w:cs="Times New Roman"/>
          <w:szCs w:val="24"/>
        </w:rPr>
        <w:t>αι να το τελειώσουμε, να φύγει ένα.</w:t>
      </w:r>
    </w:p>
    <w:p w14:paraId="3FC0CD3C" w14:textId="77777777" w:rsidR="00854A89" w:rsidRDefault="0011579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FC0CD3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FC0CD3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Λαϊκά συμβούλια γειτονιάς με αποφασιστική αρμοδιότητα: Αυτά συγκροτούν στην πραγματικότητα ένα μέτωπο επίθεσης </w:t>
      </w:r>
      <w:r>
        <w:rPr>
          <w:rFonts w:eastAsia="Times New Roman" w:cs="Times New Roman"/>
          <w:szCs w:val="24"/>
        </w:rPr>
        <w:t>κυριολεκτικά εναντίον του θεσμού της Τοπικής Αυτοδιοίκησης, εναντίον του θεσμού των δημάρχων. Ευθέως λέω εγώ ότι αποτελεί κύμα επίθεσης της Κυβέρνησης για να χειραγωγήσει και να ελέγξει την Τοπική Αυτοδιοίκηση.</w:t>
      </w:r>
    </w:p>
    <w:p w14:paraId="3FC0CD3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Εγώ, λοιπόν, τι σας ρώτησα; Αυτή ήταν πράγματ</w:t>
      </w:r>
      <w:r>
        <w:rPr>
          <w:rFonts w:eastAsia="Times New Roman" w:cs="Times New Roman"/>
          <w:szCs w:val="24"/>
        </w:rPr>
        <w:t xml:space="preserve">ι η ευκαιρία που έχετε. Να πείτε «όχι, δεν είναι έτσι, όχι δεν υιοθετώ αυτές τις θέσεις». Ρωτώ ξανά: Το κείμενο πάνω στο οποίο συζητάτε για τον διάλογο είναι το κείμενο αυτής της </w:t>
      </w:r>
      <w:r>
        <w:rPr>
          <w:rFonts w:eastAsia="Times New Roman" w:cs="Times New Roman"/>
          <w:szCs w:val="24"/>
        </w:rPr>
        <w:t>επιτροπής</w:t>
      </w:r>
      <w:r>
        <w:rPr>
          <w:rFonts w:eastAsia="Times New Roman" w:cs="Times New Roman"/>
          <w:szCs w:val="24"/>
        </w:rPr>
        <w:t>; Θα υπάρξει άλλο κείμενο πάνω στο οποίο θα συζητήσουμε, αφού ακούσο</w:t>
      </w:r>
      <w:r>
        <w:rPr>
          <w:rFonts w:eastAsia="Times New Roman" w:cs="Times New Roman"/>
          <w:szCs w:val="24"/>
        </w:rPr>
        <w:t xml:space="preserve">υμε τις θέσεις της Κυβέρνησης; </w:t>
      </w:r>
    </w:p>
    <w:p w14:paraId="3FC0CD4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Ο κάθε διάλογος </w:t>
      </w:r>
      <w:proofErr w:type="spellStart"/>
      <w:r>
        <w:rPr>
          <w:rFonts w:eastAsia="Times New Roman" w:cs="Times New Roman"/>
          <w:szCs w:val="24"/>
        </w:rPr>
        <w:t>αφετηριάζεται</w:t>
      </w:r>
      <w:proofErr w:type="spellEnd"/>
      <w:r>
        <w:rPr>
          <w:rFonts w:eastAsia="Times New Roman" w:cs="Times New Roman"/>
          <w:szCs w:val="24"/>
        </w:rPr>
        <w:t xml:space="preserve"> τη χρονική στιγμή που εσείς θα επιλέξετε, αλλά πάνω σε μια βάση. Πρέπει να πείτε «εμάς οι σκέψεις μας είναι αυτές. Αυτές είναι οι σκέψεις προς κατεύθυνση της </w:t>
      </w:r>
      <w:r>
        <w:rPr>
          <w:rFonts w:eastAsia="Times New Roman" w:cs="Times New Roman"/>
          <w:szCs w:val="24"/>
        </w:rPr>
        <w:t>επιτροπής</w:t>
      </w:r>
      <w:r>
        <w:rPr>
          <w:rFonts w:eastAsia="Times New Roman" w:cs="Times New Roman"/>
          <w:szCs w:val="24"/>
        </w:rPr>
        <w:t>». Τις συμμερίζεται η Κυβέρ</w:t>
      </w:r>
      <w:r>
        <w:rPr>
          <w:rFonts w:eastAsia="Times New Roman" w:cs="Times New Roman"/>
          <w:szCs w:val="24"/>
        </w:rPr>
        <w:t xml:space="preserve">νηση; Είναι το κείμενο αφετηρίας; Διότι αυτό θα προσδιορίσει το εύρος και τον τύπο του διαλόγου πάνω στα συγκεκριμένα θέματα. Εάν δέχεστε αυτό το κείμενο, εμείς λέμε ότι αυτό το κείμενο συν οι επιπλέον τοποθετήσεις που έχετε κάνει κατά καιρούς δημιουργούν </w:t>
      </w:r>
      <w:r>
        <w:rPr>
          <w:rFonts w:eastAsia="Times New Roman" w:cs="Times New Roman"/>
          <w:szCs w:val="24"/>
        </w:rPr>
        <w:t>ζήτημα.</w:t>
      </w:r>
    </w:p>
    <w:p w14:paraId="3FC0CD4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λέγοντας εδώ το εξής. Εμείς δεν ανησυχούμε πάρα πολύ γι’ αυτή τη νομοθετική πρωτοβουλία. Το έχω ξαναπεί. Δεν ανησυχούμε, γιατί; Διότι αυτό αφορά το 2019. Το 2019, ακόμα και αν νομοθετήσετε την απλή αναλογική, για το οποίο έ</w:t>
      </w:r>
      <w:r>
        <w:rPr>
          <w:rFonts w:eastAsia="Times New Roman" w:cs="Times New Roman"/>
          <w:szCs w:val="24"/>
        </w:rPr>
        <w:t>χουμε σαφή τοποθέτηση και δήλωσή σας ότι την υπερασπίζεστε, θα έχει υπάρξει μια άλλη κυβέρνηση, η δική μας και αυτή θα έχει καταργήσει αυτή τη συγκεκριμένη ρύθμιση. Όμως, για τις προθέσεις σας και ανησυχούμε και θέλουμε να τις ξέρουμε.</w:t>
      </w:r>
    </w:p>
    <w:p w14:paraId="3FC0CD4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Ευχαριστώ.</w:t>
      </w:r>
    </w:p>
    <w:p w14:paraId="3FC0CD4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και πάλι.</w:t>
      </w:r>
    </w:p>
    <w:p w14:paraId="3FC0CD44" w14:textId="77777777" w:rsidR="00854A89" w:rsidRDefault="0011579D">
      <w:pPr>
        <w:spacing w:line="600" w:lineRule="auto"/>
        <w:ind w:firstLine="720"/>
        <w:jc w:val="both"/>
        <w:rPr>
          <w:rFonts w:eastAsia="Times New Roman" w:cs="Times New Roman"/>
          <w:szCs w:val="24"/>
        </w:rPr>
      </w:pPr>
      <w:r>
        <w:rPr>
          <w:rFonts w:eastAsia="Times New Roman" w:cs="Times New Roman"/>
          <w:b/>
        </w:rPr>
        <w:t>ΠΑΝΑΓΙΩΤΗΣ (ΠΑΝΟΣ) ΣΚΟΥΡΛΕΤΗΣ (Υπουργός Εσωτερικών):</w:t>
      </w:r>
      <w:r>
        <w:rPr>
          <w:rFonts w:eastAsia="Times New Roman" w:cs="Times New Roman"/>
        </w:rPr>
        <w:t xml:space="preserve"> </w:t>
      </w:r>
      <w:r>
        <w:rPr>
          <w:rFonts w:eastAsia="Times New Roman" w:cs="Times New Roman"/>
          <w:szCs w:val="24"/>
        </w:rPr>
        <w:t>Ειλικρινά, κύριε Βορίδη, δεν με κάνατε σοφότερο σε σχέση με τις απόψεις σας και τις θέσεις σας. Δεν προσπαθήσατε καθόλου, τουλάχιστον να</w:t>
      </w:r>
      <w:r>
        <w:rPr>
          <w:rFonts w:eastAsia="Times New Roman" w:cs="Times New Roman"/>
          <w:szCs w:val="24"/>
        </w:rPr>
        <w:t xml:space="preserve"> μπείτε στον κόπο να σχολιάσετε κάποια πράγματα. Παραμένετε αμετακίνητοι σε μια λογική που χαρακτηρίζεται από βαθύ συντηρητισμό στα ζητήματα της Αυτοδιοίκησης.</w:t>
      </w:r>
    </w:p>
    <w:p w14:paraId="3FC0CD4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Θέλω να σας πω το εξής. Δεν κατάλαβα, ειλικρινά, τι λέτε για τον διάλογο και τι συστήνετε στον φ</w:t>
      </w:r>
      <w:r>
        <w:rPr>
          <w:rFonts w:eastAsia="Times New Roman" w:cs="Times New Roman"/>
          <w:szCs w:val="24"/>
        </w:rPr>
        <w:t xml:space="preserve">ίλο σας, τον Πρόεδρο της ΚΕΔΕ; Του συστήνετε να </w:t>
      </w:r>
      <w:proofErr w:type="spellStart"/>
      <w:r>
        <w:rPr>
          <w:rFonts w:eastAsia="Times New Roman" w:cs="Times New Roman"/>
          <w:szCs w:val="24"/>
        </w:rPr>
        <w:t>αποδράσει</w:t>
      </w:r>
      <w:proofErr w:type="spellEnd"/>
      <w:r>
        <w:rPr>
          <w:rFonts w:eastAsia="Times New Roman" w:cs="Times New Roman"/>
          <w:szCs w:val="24"/>
        </w:rPr>
        <w:t>, όπως έκανε; Συμφωνείτε; Διότι στον διάλογο αυτόν ο οποίος ήταν θεσμοθετημένος, επαναλαμβάνω, η ΚΕΔΕ συμμετείχε στο 95% των συνεδριάσεων.</w:t>
      </w:r>
    </w:p>
    <w:p w14:paraId="3FC0CD4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Έχουμε πει σε όλους τους τόνους: Πρώτη φάση διαλόγου, δεύτερ</w:t>
      </w:r>
      <w:r>
        <w:rPr>
          <w:rFonts w:eastAsia="Times New Roman" w:cs="Times New Roman"/>
          <w:szCs w:val="24"/>
        </w:rPr>
        <w:t>η φάση διαλόγου, στη βάση αυτού του υλικού και όχι μόνο -δεν αποτελεί αυτό τελική πρόταση της Κυβέρνησης-, και μέσα από τη δεύτερη φάση του διαλόγου και φιλοδοξώντας, όπως έχω πει κατ’ επανάληψη σε δημόσιες τοποθετήσεις μου, περί τα μέσα της χρονιάς να έχε</w:t>
      </w:r>
      <w:r>
        <w:rPr>
          <w:rFonts w:eastAsia="Times New Roman" w:cs="Times New Roman"/>
          <w:szCs w:val="24"/>
        </w:rPr>
        <w:t>ι διαμορφωθεί ένα τελικό κείμενο -όπου και σε αυτό πάλι θα κληθεί να τοποθετηθεί και να το σχολιάσει η ΚΕΔΕ, εσείς, η ΕΝΠΕ και οποιοσδήποτε άλλος θέλει- θα προχωρήσουμε σε κάποιες βασικές μεταρρυθμίσεις που ουσιαστικά θα μας ανοίξουν τον δρόμο να πάμε σε μ</w:t>
      </w:r>
      <w:r>
        <w:rPr>
          <w:rFonts w:eastAsia="Times New Roman" w:cs="Times New Roman"/>
          <w:szCs w:val="24"/>
        </w:rPr>
        <w:t xml:space="preserve">ια νέα εποχή, να μπούμε σε μια νέα μεταρρυθμιστική περίοδο. </w:t>
      </w:r>
    </w:p>
    <w:p w14:paraId="3FC0CD4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Αυτοδιοίκηση μπορεί να παίξει σημαντικότατο ρόλο στην υπόθεση της ανάπτυξης. Όμως, πρέπει πρώτα να ξανασυζητήσουμε για τις αρμοδιότητες, για τις επικαλύψεις αρμοδιοτή</w:t>
      </w:r>
      <w:r>
        <w:rPr>
          <w:rFonts w:eastAsia="Times New Roman" w:cs="Times New Roman"/>
          <w:szCs w:val="24"/>
        </w:rPr>
        <w:lastRenderedPageBreak/>
        <w:t xml:space="preserve">των ανάμεσα στους βαθμούς, </w:t>
      </w:r>
      <w:r>
        <w:rPr>
          <w:rFonts w:eastAsia="Times New Roman" w:cs="Times New Roman"/>
          <w:szCs w:val="24"/>
        </w:rPr>
        <w:t xml:space="preserve">για τις σχέσεις με την κεντρική εξουσία, για τις σχέσεις με την αποκεντρωμένη διοίκηση, για τους πόρους, για την αξιοποίηση των αναπτυξιακών εργαλείων. </w:t>
      </w:r>
    </w:p>
    <w:p w14:paraId="3FC0CD4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Τα προβλήματα σήμερα είναι άλλα και όχι αυτά τα οποία είπατε ή δεν είπατε ή δεν αναφέρατε καθόλου στη σ</w:t>
      </w:r>
      <w:r>
        <w:rPr>
          <w:rFonts w:eastAsia="Times New Roman" w:cs="Times New Roman"/>
          <w:szCs w:val="24"/>
        </w:rPr>
        <w:t xml:space="preserve">ύντομή παρέμβασή σας. Υπάρχει πρόβλημα </w:t>
      </w:r>
      <w:proofErr w:type="spellStart"/>
      <w:r>
        <w:rPr>
          <w:rFonts w:eastAsia="Times New Roman" w:cs="Times New Roman"/>
          <w:szCs w:val="24"/>
        </w:rPr>
        <w:t>υποστελέχωσης</w:t>
      </w:r>
      <w:proofErr w:type="spellEnd"/>
      <w:r>
        <w:rPr>
          <w:rFonts w:eastAsia="Times New Roman" w:cs="Times New Roman"/>
          <w:szCs w:val="24"/>
        </w:rPr>
        <w:t>. Υπάρχουν προβλήματα από το γεγονός ότι δεν υπάρχουν οι κατάλληλες τεχνικές υπηρεσίες, οι μηχανικοί σε μια σειρά δήμους για να μπορέσουν να αξιοποιήσουν χρηματοδοτικά εργαλεία, πόρους από το ΕΣΠΑ, να ωρι</w:t>
      </w:r>
      <w:r>
        <w:rPr>
          <w:rFonts w:eastAsia="Times New Roman" w:cs="Times New Roman"/>
          <w:szCs w:val="24"/>
        </w:rPr>
        <w:t xml:space="preserve">μάσουν μελέτες, να υποβάλλουν προτάσεις. </w:t>
      </w:r>
    </w:p>
    <w:p w14:paraId="3FC0CD4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Ξέρετε γιατί έχουμε φτάσει ως εδώ; Διότι είναι τα αποτελέσματα της δικιάς σας πολιτικής που αποψίλωσαν την Αυτοδιοίκηση. Το πάνω από 65% μείωση των πόρων είναι επί των ημερών σας. Σήμερα, λοιπόν, μέσα σε όλα τα άλλ</w:t>
      </w:r>
      <w:r>
        <w:rPr>
          <w:rFonts w:eastAsia="Times New Roman" w:cs="Times New Roman"/>
          <w:szCs w:val="24"/>
        </w:rPr>
        <w:t xml:space="preserve">α που μας κληρονομήσατε, μας κληρονομήσατε και αυτά τα πολύ μεγάλα προβλήματα και προσπαθούμε με χαμηλούς τόνους, με διάθεση ευρύτερης συνεννόησης να τα αντιμετωπίσουμε. </w:t>
      </w:r>
    </w:p>
    <w:p w14:paraId="3FC0CD4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Γιατί σας ενοχλεί η έννοια της ευρύτερης συναίνεσης και συνεννόησης στην Αυτοδιοίκηση</w:t>
      </w:r>
      <w:r>
        <w:rPr>
          <w:rFonts w:eastAsia="Times New Roman" w:cs="Times New Roman"/>
          <w:szCs w:val="24"/>
        </w:rPr>
        <w:t xml:space="preserve">; Καλά, για τα άλλα εσείς έχετε </w:t>
      </w:r>
      <w:r>
        <w:rPr>
          <w:rFonts w:eastAsia="Times New Roman" w:cs="Times New Roman"/>
          <w:szCs w:val="24"/>
        </w:rPr>
        <w:lastRenderedPageBreak/>
        <w:t>τις γραμμές σας, έχετε τις απόψεις σας! Είστε φανατικά στον άξονα του ΔΝΤ και του κ. Σόιμπλε. Χαρακτηρίζεστε από ρεβανσισμό, από εκδικητικότητα. Τα είπε χθες ο Πρόεδρός σας, ο Αντιπρόεδρός σας. Τα είπατε όλοι. Εντάξει! Το κα</w:t>
      </w:r>
      <w:r>
        <w:rPr>
          <w:rFonts w:eastAsia="Times New Roman" w:cs="Times New Roman"/>
          <w:szCs w:val="24"/>
        </w:rPr>
        <w:t xml:space="preserve">ταλάβαμε αυτό. Ξέρουμε τι περιμένει τους εργαζόμενους στην Αυτοδιοίκηση, αν επανέλθετε στα πράγματα. Δεν θα επανέλθετε. Αυτό το γνωρίζουμε. Όμως, όσον αφορά στην Αυτοδιοίκηση δεν καταλαβαίνω, το αν θα πρέπει να αντιμετωπίσουμε με τον έναν ή τον άλλο τρόπο </w:t>
      </w:r>
      <w:r>
        <w:rPr>
          <w:rFonts w:eastAsia="Times New Roman" w:cs="Times New Roman"/>
          <w:szCs w:val="24"/>
        </w:rPr>
        <w:t xml:space="preserve">τα απόβλητα, το αν θα πρέπει να αναπλάσουμε μια πλατεία, το αν θα πρέπει να επεκτείνουμε έτσι ή αλλιώς ένα πολεοδομικό σχέδιο, σε αυτά πάνω είναι τόσο μεγάλες οι διαφορές; Εκεί δεν μπορεί να υπάρχουν ευρύτερες συνεννοήσεις; </w:t>
      </w:r>
    </w:p>
    <w:p w14:paraId="3FC0CD4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Γιατί στις διάφορες επιτροπές π</w:t>
      </w:r>
      <w:r>
        <w:rPr>
          <w:rFonts w:eastAsia="Times New Roman" w:cs="Times New Roman"/>
          <w:szCs w:val="24"/>
        </w:rPr>
        <w:t>ου ασκούν εκτελεστικό έργο εντός της Αυτοδιοίκησης οι περισσότερες αποφάσεις, το 90% με 95%, είναι σχεδόν ομόφωνες και όταν φτάνουμε στο επίπεδο των δημοτικών συμβουλίων εκεί πια ανακαλύπτουμε τις μεγάλες διαχωριστικές γραμμές; Γιατί, λοιπόν, η απλή αναλογ</w:t>
      </w:r>
      <w:r>
        <w:rPr>
          <w:rFonts w:eastAsia="Times New Roman" w:cs="Times New Roman"/>
          <w:szCs w:val="24"/>
        </w:rPr>
        <w:t xml:space="preserve">ική δεν συμβάλλει σε μια λογική ευρύτερων συνθέσεων; Η </w:t>
      </w:r>
      <w:proofErr w:type="spellStart"/>
      <w:r>
        <w:rPr>
          <w:rFonts w:eastAsia="Times New Roman" w:cs="Times New Roman"/>
          <w:szCs w:val="24"/>
        </w:rPr>
        <w:t>τοπικότητα</w:t>
      </w:r>
      <w:proofErr w:type="spellEnd"/>
      <w:r>
        <w:rPr>
          <w:rFonts w:eastAsia="Times New Roman" w:cs="Times New Roman"/>
          <w:szCs w:val="24"/>
        </w:rPr>
        <w:t xml:space="preserve"> των προβλημάτων διευκολύνει μια τέτοια αντιμετώπιση. </w:t>
      </w:r>
    </w:p>
    <w:p w14:paraId="3FC0CD4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Εκτός αν θέλετε να έχετε ενεργούμενα ενός καθοδηγητικού κέντρου, εκτός αν θέλετε τους δημάρχους να τους αντιμετωπίζετε σαν τον μεγάλο βρ</w:t>
      </w:r>
      <w:r>
        <w:rPr>
          <w:rFonts w:eastAsia="Times New Roman" w:cs="Times New Roman"/>
          <w:szCs w:val="24"/>
        </w:rPr>
        <w:t xml:space="preserve">αχίονα μιας κεντρικής «γαλάζιας» εξουσίας και να αναπαράγετε αυτό το πολιτικό σύστημα που οδήγησε και στην απαξίωση της Αυτοδιοίκησης τα προηγούμενα χρόνια. Αν έχετε μια τέτοια αντίληψη με γειά σας, με χαρά σας! Εκεί θα είμαστε απέναντι. </w:t>
      </w:r>
    </w:p>
    <w:p w14:paraId="3FC0CD4D" w14:textId="77777777" w:rsidR="00854A89" w:rsidRDefault="0011579D">
      <w:pPr>
        <w:spacing w:line="600" w:lineRule="auto"/>
        <w:ind w:firstLine="720"/>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3FC0CD4E" w14:textId="77777777" w:rsidR="00854A89" w:rsidRDefault="0011579D">
      <w:pPr>
        <w:spacing w:line="600" w:lineRule="auto"/>
        <w:ind w:firstLine="720"/>
        <w:jc w:val="both"/>
        <w:rPr>
          <w:rFonts w:eastAsia="Times New Roman" w:cs="Times New Roman"/>
          <w:szCs w:val="24"/>
        </w:rPr>
      </w:pPr>
      <w:r>
        <w:rPr>
          <w:rFonts w:eastAsia="Times New Roman"/>
          <w:b/>
          <w:bCs/>
        </w:rPr>
        <w:t>ΠΡΟΕΔ</w:t>
      </w:r>
      <w:r>
        <w:rPr>
          <w:rFonts w:eastAsia="Times New Roman"/>
          <w:b/>
          <w:bCs/>
        </w:rPr>
        <w:t>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3FC0CD4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Ο Γενικός Γραμματέας της Κυβέρνησης κ. Καλογήρου ενημερώνει τη Βουλή ότι δεν θα συζητηθούν οι εξής ερωτήσεις: </w:t>
      </w:r>
    </w:p>
    <w:p w14:paraId="3FC0CD5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δεύτερη με αριθμό 583/13-3-2017 επίκαιρη ερώτηση δεύτερου κύκλου του Βουλευτή Ηρακλείου της Δ</w:t>
      </w:r>
      <w:r>
        <w:rPr>
          <w:rFonts w:eastAsia="Times New Roman" w:cs="Times New Roman"/>
          <w:szCs w:val="24"/>
        </w:rPr>
        <w:t xml:space="preserve">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Διοικητικής Ανασυγκρότησης, σχετικά με τις παραβιάσεις της νομοθεσίας στις προσλήψεις για τις Κοινωνικές Δομές Άμεσης αντιμετώπισης της φτώχειας, δεν θα συζητηθεί λόγω αναρμοδ</w:t>
      </w:r>
      <w:r>
        <w:rPr>
          <w:rFonts w:eastAsia="Times New Roman" w:cs="Times New Roman"/>
          <w:szCs w:val="24"/>
        </w:rPr>
        <w:t>ιότητας.</w:t>
      </w:r>
    </w:p>
    <w:p w14:paraId="3FC0CD5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585/13-3-2017 επίκαιρη ερώτηση πρώτου κύκλου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τα προβλήματα των </w:t>
      </w:r>
      <w:r>
        <w:rPr>
          <w:rFonts w:eastAsia="Times New Roman" w:cs="Times New Roman"/>
          <w:szCs w:val="24"/>
        </w:rPr>
        <w:t xml:space="preserve">εργολαβικών εργαζομένων στην καθαριότητα στο Εθνικό Μετσόβιο Πολυτεχνείο, δεν θα συζητηθεί λόγω απουσίας στο εξωτερικό της αρμόδιας Υπουργού κ. </w:t>
      </w:r>
      <w:proofErr w:type="spellStart"/>
      <w:r>
        <w:rPr>
          <w:rFonts w:eastAsia="Times New Roman" w:cs="Times New Roman"/>
          <w:szCs w:val="24"/>
        </w:rPr>
        <w:t>Αχτσιόγλου</w:t>
      </w:r>
      <w:proofErr w:type="spellEnd"/>
      <w:r>
        <w:rPr>
          <w:rFonts w:eastAsia="Times New Roman" w:cs="Times New Roman"/>
          <w:szCs w:val="24"/>
        </w:rPr>
        <w:t>.</w:t>
      </w:r>
    </w:p>
    <w:p w14:paraId="3FC0CD5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συζητηθούν λόγω κωλύματος των αρμοδίων Υπουργών και θα επαναπροσδιοριστούν για συζήτηση οι εξής ερωτήσεις: </w:t>
      </w:r>
    </w:p>
    <w:p w14:paraId="3FC0CD5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 με</w:t>
      </w:r>
      <w:r>
        <w:rPr>
          <w:rFonts w:eastAsia="Times New Roman" w:cs="Times New Roman"/>
          <w:szCs w:val="24"/>
        </w:rPr>
        <w:t xml:space="preserve"> αριθμό 584/13-3-2017 επίκαιρη ερώτηση πρώτου κύκλου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Χρήστου </w:t>
      </w:r>
      <w:r>
        <w:rPr>
          <w:rFonts w:eastAsia="Times New Roman" w:cs="Times New Roman"/>
          <w:bCs/>
          <w:szCs w:val="24"/>
        </w:rPr>
        <w:t>Χατζησάββα</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«παράλογη εκποίηση της κερδοφόρας Εγνατίας Οδού ΑΕ», δεν θα συζητηθεί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w:t>
      </w:r>
    </w:p>
    <w:p w14:paraId="3FC0CD5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 με</w:t>
      </w:r>
      <w:r>
        <w:rPr>
          <w:rFonts w:eastAsia="Times New Roman" w:cs="Times New Roman"/>
          <w:szCs w:val="24"/>
        </w:rPr>
        <w:t xml:space="preserve"> αριθμό 576/7-3-2017 επίκαιρη ερώτηση πρώτου κύκλου του Βουλευτή Β΄ Θεσσαλονίκης </w:t>
      </w:r>
      <w:r>
        <w:rPr>
          <w:rFonts w:eastAsia="Times New Roman" w:cs="Times New Roman"/>
          <w:szCs w:val="24"/>
        </w:rPr>
        <w:t xml:space="preserve">των Ανεξαρτήτων </w:t>
      </w:r>
      <w:r>
        <w:rPr>
          <w:rFonts w:eastAsia="Times New Roman" w:cs="Times New Roman"/>
          <w:szCs w:val="24"/>
        </w:rPr>
        <w:lastRenderedPageBreak/>
        <w:t xml:space="preserve">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στήριξη της απασχόλησης και της παραγωγής Ελληνικών Βιομηχανιών της Χώρας, δεν θα συζητηθεί λόγω φόρτου εργασίας του κ. Σταθάκη.</w:t>
      </w:r>
    </w:p>
    <w:p w14:paraId="3FC0CD5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 με</w:t>
      </w:r>
      <w:r>
        <w:rPr>
          <w:rFonts w:eastAsia="Times New Roman" w:cs="Times New Roman"/>
          <w:szCs w:val="24"/>
        </w:rPr>
        <w:t xml:space="preserve"> αριθμό 579/</w:t>
      </w:r>
      <w:r>
        <w:rPr>
          <w:rFonts w:eastAsia="Times New Roman" w:cs="Times New Roman"/>
          <w:szCs w:val="24"/>
        </w:rPr>
        <w:t xml:space="preserve">10-3-2017 επίκαιρη ερώτηση δεύτερου κύκλου του Βουλευτή Αιτωλοακαρνανίας της Νέας Δημοκρατίας κ. </w:t>
      </w:r>
      <w:r>
        <w:rPr>
          <w:rFonts w:eastAsia="Times New Roman" w:cs="Times New Roman"/>
          <w:bCs/>
          <w:szCs w:val="24"/>
        </w:rPr>
        <w:t>Κωνσταντίνου Καραγκούνη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σχετικά με την αποσυμφόρηση των φυλακών και την αύξηση της εγκλημα</w:t>
      </w:r>
      <w:r>
        <w:rPr>
          <w:rFonts w:eastAsia="Times New Roman" w:cs="Times New Roman"/>
          <w:szCs w:val="24"/>
        </w:rPr>
        <w:t>τικότητας, δεν θα συζητηθεί γιατί ο κ. Κοντονής θα βρίσκεται εκτός Αθηνών.</w:t>
      </w:r>
    </w:p>
    <w:p w14:paraId="3FC0CD5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 με</w:t>
      </w:r>
      <w:r>
        <w:rPr>
          <w:rFonts w:eastAsia="Times New Roman" w:cs="Times New Roman"/>
          <w:szCs w:val="24"/>
        </w:rPr>
        <w:t xml:space="preserve"> αριθμό 582/13-3-2017 επίκαιρη ερώτηση δεύτερου κύκλου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ύπ</w:t>
      </w:r>
      <w:r>
        <w:rPr>
          <w:rFonts w:eastAsia="Times New Roman" w:cs="Times New Roman"/>
          <w:szCs w:val="24"/>
        </w:rPr>
        <w:t xml:space="preserve">αρξη μόλις τεσσάρων (4) ραντάρ ταχύτητας στο εθνικό δίκτυο της χώρας, δεν θα συζητηθεί λόγω φόρτου εργασίας του κ. </w:t>
      </w:r>
      <w:proofErr w:type="spellStart"/>
      <w:r>
        <w:rPr>
          <w:rFonts w:eastAsia="Times New Roman" w:cs="Times New Roman"/>
          <w:szCs w:val="24"/>
        </w:rPr>
        <w:t>Τόσκα</w:t>
      </w:r>
      <w:proofErr w:type="spellEnd"/>
      <w:r>
        <w:rPr>
          <w:rFonts w:eastAsia="Times New Roman" w:cs="Times New Roman"/>
          <w:szCs w:val="24"/>
        </w:rPr>
        <w:t xml:space="preserve">. </w:t>
      </w:r>
    </w:p>
    <w:p w14:paraId="3FC0CD5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Πρόεδρε, επιτρέψτε μου να πάρω τον λόγο για μισό λεπτό για να σας πω μια κουβέντα για την ερώτηση που κα</w:t>
      </w:r>
      <w:r>
        <w:rPr>
          <w:rFonts w:eastAsia="Times New Roman" w:cs="Times New Roman"/>
          <w:szCs w:val="24"/>
        </w:rPr>
        <w:t xml:space="preserve">τέθεσα και δεν συζητείται διότι θεωρήθηκε μη αρμοδιότητα της κυρίας Υπουργού. </w:t>
      </w:r>
    </w:p>
    <w:p w14:paraId="3FC0CD5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Όπως είπατε, κύριε Πρόεδρε, έχω καταθέσει μία ερώτηση προς την Υπουργό Διοικητικής Ανασυγκρότησης που αφορά παραβιάσεις στη νομοθεσία περί </w:t>
      </w:r>
      <w:proofErr w:type="spellStart"/>
      <w:r>
        <w:rPr>
          <w:rFonts w:eastAsia="Times New Roman" w:cs="Times New Roman"/>
          <w:szCs w:val="24"/>
        </w:rPr>
        <w:t>μοριοδότησης</w:t>
      </w:r>
      <w:proofErr w:type="spellEnd"/>
      <w:r>
        <w:rPr>
          <w:rFonts w:eastAsia="Times New Roman" w:cs="Times New Roman"/>
          <w:szCs w:val="24"/>
        </w:rPr>
        <w:t xml:space="preserve"> προσλήψεων από δήμους. Γε</w:t>
      </w:r>
      <w:r>
        <w:rPr>
          <w:rFonts w:eastAsia="Times New Roman" w:cs="Times New Roman"/>
          <w:szCs w:val="24"/>
        </w:rPr>
        <w:t xml:space="preserve">νικότερα, το σύστημα προσλήψεων και η εποπτεία του ΑΣΕΠ σχετίζεται με το Υπουργείο Διοικητικής Ανασυγκρότησης και με κανένα άλλο Υπουργείο. </w:t>
      </w:r>
    </w:p>
    <w:p w14:paraId="3FC0CD5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θεωρώ ότι η ερώτησή μου είναι αρμοδίως υποβληθείσα προς την κ. </w:t>
      </w:r>
      <w:proofErr w:type="spellStart"/>
      <w:r>
        <w:rPr>
          <w:rFonts w:eastAsia="Times New Roman" w:cs="Times New Roman"/>
          <w:szCs w:val="24"/>
        </w:rPr>
        <w:t>Γεροβασίλη</w:t>
      </w:r>
      <w:proofErr w:type="spellEnd"/>
      <w:r>
        <w:rPr>
          <w:rFonts w:eastAsia="Times New Roman" w:cs="Times New Roman"/>
          <w:szCs w:val="24"/>
        </w:rPr>
        <w:t xml:space="preserve"> και αυτό αποδεικνύετ</w:t>
      </w:r>
      <w:r>
        <w:rPr>
          <w:rFonts w:eastAsia="Times New Roman" w:cs="Times New Roman"/>
          <w:szCs w:val="24"/>
        </w:rPr>
        <w:t xml:space="preserve">αι και από ένα άλλο γεγονός. Πριν από περίπου έναν μήνα είχα κάνει ερώτηση για το ίδιο θέμα και μου είχε απαντήσει γραπτά αρμοδίως. </w:t>
      </w:r>
    </w:p>
    <w:p w14:paraId="3FC0CD5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την ερώτηση που είχα καταθέσει και την απάντηση που μου έδωσε αρμοδίως -και σωστά- η κ. </w:t>
      </w:r>
      <w:proofErr w:type="spellStart"/>
      <w:r>
        <w:rPr>
          <w:rFonts w:eastAsia="Times New Roman" w:cs="Times New Roman"/>
          <w:szCs w:val="24"/>
        </w:rPr>
        <w:t>Γεροβασίλη</w:t>
      </w:r>
      <w:proofErr w:type="spellEnd"/>
      <w:r>
        <w:rPr>
          <w:rFonts w:eastAsia="Times New Roman" w:cs="Times New Roman"/>
          <w:szCs w:val="24"/>
        </w:rPr>
        <w:t xml:space="preserve">, προκειμένου να είναι κατατεθειμένες. Επιμένω, λοιπόν, ότι η κυρία Υπουργός είναι αρμόδια. </w:t>
      </w:r>
    </w:p>
    <w:p w14:paraId="3FC0CD5B" w14:textId="77777777" w:rsidR="00854A89" w:rsidRDefault="0011579D">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w:t>
      </w:r>
      <w:r>
        <w:rPr>
          <w:rFonts w:eastAsia="Times New Roman" w:cs="Times New Roman"/>
        </w:rPr>
        <w:t>της Διεύθυνσης Στενογραφίας και  Πρακτικών της Βουλής)</w:t>
      </w:r>
    </w:p>
    <w:p w14:paraId="3FC0CD5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λοιπόν, τώρα στην πρώτη με αριθμό 3011/31-1-2017 ερώτηση </w:t>
      </w:r>
      <w:r>
        <w:rPr>
          <w:rFonts w:eastAsia="Times New Roman" w:cs="Times New Roman"/>
          <w:szCs w:val="24"/>
        </w:rPr>
        <w:t>τα-</w:t>
      </w:r>
      <w:r>
        <w:rPr>
          <w:rFonts w:eastAsia="Times New Roman" w:cs="Times New Roman"/>
          <w:szCs w:val="24"/>
        </w:rPr>
        <w:t>ου κύκλου των αναφορών και ερωτήσεων</w:t>
      </w:r>
      <w:r>
        <w:rPr>
          <w:rFonts w:eastAsia="Times New Roman" w:cs="Times New Roman"/>
          <w:szCs w:val="24"/>
        </w:rPr>
        <w:t>-</w:t>
      </w:r>
      <w:r>
        <w:rPr>
          <w:rFonts w:eastAsia="Times New Roman" w:cs="Times New Roman"/>
          <w:szCs w:val="24"/>
        </w:rPr>
        <w:t xml:space="preserve"> του Βουλευτή Λακωνίας της Νέας Δημοκρατίας κ. </w:t>
      </w:r>
      <w:r>
        <w:rPr>
          <w:rFonts w:eastAsia="Times New Roman" w:cs="Times New Roman"/>
          <w:bCs/>
          <w:szCs w:val="24"/>
        </w:rPr>
        <w:t>Αθανασίου</w:t>
      </w:r>
      <w:r>
        <w:rPr>
          <w:rFonts w:eastAsia="Times New Roman" w:cs="Times New Roman"/>
          <w:bCs/>
          <w:szCs w:val="24"/>
        </w:rPr>
        <w:t xml:space="preserve"> Δαβάκη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τα προβλήματα από την ανάρτηση των Δασικών Χαρτών, καθώς και στη δεύτερη με αριθμό 3158/6-2-2017 ερώτηση </w:t>
      </w:r>
      <w:r>
        <w:rPr>
          <w:rFonts w:eastAsia="Times New Roman" w:cs="Times New Roman"/>
          <w:szCs w:val="24"/>
        </w:rPr>
        <w:t xml:space="preserve">–επίσης </w:t>
      </w:r>
      <w:r>
        <w:rPr>
          <w:rFonts w:eastAsia="Times New Roman" w:cs="Times New Roman"/>
          <w:szCs w:val="24"/>
        </w:rPr>
        <w:t>του κύκλου των αναφορών και ερωτήσεων</w:t>
      </w:r>
      <w:r>
        <w:rPr>
          <w:rFonts w:eastAsia="Times New Roman" w:cs="Times New Roman"/>
          <w:szCs w:val="24"/>
        </w:rPr>
        <w:t>-</w:t>
      </w:r>
      <w:r>
        <w:rPr>
          <w:rFonts w:eastAsia="Times New Roman" w:cs="Times New Roman"/>
          <w:szCs w:val="24"/>
        </w:rPr>
        <w:t xml:space="preserve"> του Βουλευτή Ηρακλείου της Δημοκρατικής</w:t>
      </w:r>
      <w:r>
        <w:rPr>
          <w:rFonts w:eastAsia="Times New Roman" w:cs="Times New Roman"/>
          <w:szCs w:val="24"/>
        </w:rPr>
        <w:t xml:space="preserve">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τα προβλήματα από την ανάρτηση των Δασικών Χαρτών, οι οποίες επειδή σύμφωνα με την παράγραφο 4 του άρθρου 131 του Κανονισμού της Βουλής αφορούν το</w:t>
      </w:r>
      <w:r>
        <w:rPr>
          <w:rFonts w:eastAsia="Times New Roman" w:cs="Times New Roman"/>
          <w:szCs w:val="24"/>
        </w:rPr>
        <w:t xml:space="preserve"> ίδιο θέμα, θα συζητηθούν μαζί, χωρίς να αλλοιωθούν οι χρόνοι τόσο των Βουλευτών όσο και του κυρίου Υπουργού. </w:t>
      </w:r>
    </w:p>
    <w:p w14:paraId="3FC0CD5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Ορίστε, κύριε Δαβάκη, έχετε τον λόγο για δύο λεπτά.</w:t>
      </w:r>
    </w:p>
    <w:p w14:paraId="3FC0CD5E"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Ευχαριστώ, κύριε Πρόεδρε.</w:t>
      </w:r>
    </w:p>
    <w:p w14:paraId="3FC0CD5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Είναι ίσως μία από τις λίγες φορές που η κοινοβουλευτική διαδικασία έρχεται ως «Προμηθέας» να λύσει ορισμένα ζητήματα, όταν πράγματι βλέπει η </w:t>
      </w:r>
      <w:r>
        <w:rPr>
          <w:rFonts w:eastAsia="Times New Roman"/>
          <w:szCs w:val="24"/>
        </w:rPr>
        <w:t>Κυβέρνηση</w:t>
      </w:r>
      <w:r>
        <w:rPr>
          <w:rFonts w:eastAsia="Times New Roman" w:cs="Times New Roman"/>
          <w:szCs w:val="24"/>
        </w:rPr>
        <w:t xml:space="preserve"> ότι δημιούργησε με τη νομοθετική της πρωτοβουλία ζητήματα, φυσικά κατ’ </w:t>
      </w:r>
      <w:proofErr w:type="spellStart"/>
      <w:r>
        <w:rPr>
          <w:rFonts w:eastAsia="Times New Roman" w:cs="Times New Roman"/>
          <w:szCs w:val="24"/>
        </w:rPr>
        <w:t>εφαρμογήν</w:t>
      </w:r>
      <w:proofErr w:type="spellEnd"/>
      <w:r>
        <w:rPr>
          <w:rFonts w:eastAsia="Times New Roman" w:cs="Times New Roman"/>
          <w:szCs w:val="24"/>
        </w:rPr>
        <w:t xml:space="preserve"> του γράμματος του Συντά</w:t>
      </w:r>
      <w:r>
        <w:rPr>
          <w:rFonts w:eastAsia="Times New Roman" w:cs="Times New Roman"/>
          <w:szCs w:val="24"/>
        </w:rPr>
        <w:t xml:space="preserve">γματος. </w:t>
      </w:r>
    </w:p>
    <w:p w14:paraId="3FC0CD6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Κατέθεσα μία απλή έγγραφη ερώτηση λίγες μέρες αφού ξεκίνησε η ανάρτηση των δασικών χαρτών και συγκεκριμένα στις 31 Ιανουαρίου του τρέχοντος έτους. Θα έλεγα ότι με διάφορες απαντήσεις το </w:t>
      </w:r>
      <w:r>
        <w:rPr>
          <w:rFonts w:eastAsia="Times New Roman" w:cs="Times New Roman"/>
          <w:szCs w:val="24"/>
        </w:rPr>
        <w:t>γ</w:t>
      </w:r>
      <w:r>
        <w:rPr>
          <w:rFonts w:eastAsia="Times New Roman" w:cs="Times New Roman"/>
          <w:szCs w:val="24"/>
        </w:rPr>
        <w:t xml:space="preserve">ραφείο του κυρίου Υπουργού επικαλείτο κωλύματα και όλα αυτά </w:t>
      </w:r>
      <w:r>
        <w:rPr>
          <w:rFonts w:eastAsia="Times New Roman" w:cs="Times New Roman"/>
          <w:szCs w:val="24"/>
        </w:rPr>
        <w:t>τα στοιχεία τα οποία συνθέτουν τη γνωστή άρνηση, που διαβάσατε και εσείς πριν από λίγο, κύριε Πρόεδρε, δηλαδή</w:t>
      </w:r>
      <w:r>
        <w:rPr>
          <w:rFonts w:eastAsia="Times New Roman" w:cs="Times New Roman"/>
          <w:szCs w:val="24"/>
        </w:rPr>
        <w:t>,</w:t>
      </w:r>
      <w:r>
        <w:rPr>
          <w:rFonts w:eastAsia="Times New Roman" w:cs="Times New Roman"/>
          <w:szCs w:val="24"/>
        </w:rPr>
        <w:t xml:space="preserve"> να μην απαντώνται πολλές ερωτήσεις κατά τη διαδικασία συζήτησης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ρων ερωτήσεων. </w:t>
      </w:r>
    </w:p>
    <w:p w14:paraId="3FC0CD6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Σε εκείνη την ερώτηση θίγαμε τα τεράστια λάθη τα οποία </w:t>
      </w:r>
      <w:proofErr w:type="spellStart"/>
      <w:r>
        <w:rPr>
          <w:rFonts w:eastAsia="Times New Roman" w:cs="Times New Roman"/>
          <w:szCs w:val="24"/>
        </w:rPr>
        <w:t>προέκυπταν</w:t>
      </w:r>
      <w:proofErr w:type="spellEnd"/>
      <w:r>
        <w:rPr>
          <w:rFonts w:eastAsia="Times New Roman" w:cs="Times New Roman"/>
          <w:szCs w:val="24"/>
        </w:rPr>
        <w:t xml:space="preserve"> από την ανάρτηση των δασικών χαρτών, με ό,τι αυτό σημαίνει για τους ιδιοκτήτες, τις ασφυκτικές προθεσμίες των εξήντα ημερών, τα «ασφυκτικά» παράβολα που καλούνταν ο κάθε ιδιοκτήτης να καταβάλλει, από 45 ευρώ μέχρι 3.500 ευρώ περίπου, και τις σοβ</w:t>
      </w:r>
      <w:r>
        <w:rPr>
          <w:rFonts w:eastAsia="Times New Roman" w:cs="Times New Roman"/>
          <w:szCs w:val="24"/>
        </w:rPr>
        <w:t xml:space="preserve">αρές επιπτώσεις οι οποίες </w:t>
      </w:r>
      <w:proofErr w:type="spellStart"/>
      <w:r>
        <w:rPr>
          <w:rFonts w:eastAsia="Times New Roman" w:cs="Times New Roman"/>
          <w:szCs w:val="24"/>
        </w:rPr>
        <w:t>προέκυπταν</w:t>
      </w:r>
      <w:proofErr w:type="spellEnd"/>
      <w:r>
        <w:rPr>
          <w:rFonts w:eastAsia="Times New Roman" w:cs="Times New Roman"/>
          <w:szCs w:val="24"/>
        </w:rPr>
        <w:t xml:space="preserve"> για </w:t>
      </w:r>
      <w:r>
        <w:rPr>
          <w:rFonts w:eastAsia="Times New Roman" w:cs="Times New Roman"/>
          <w:szCs w:val="24"/>
        </w:rPr>
        <w:lastRenderedPageBreak/>
        <w:t>τον αγροτικό κόσμο της χώρας, γιατί πολλοί από τους δασωθέντες αγρούς έπαιρναν επιδοτήσεις, ήταν στο ΟΣΔΕ, στον ΟΠΕΚΕΠΕ,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ήταν επιλέξιμες εκτάσεις. </w:t>
      </w:r>
    </w:p>
    <w:p w14:paraId="3FC0CD6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λέω ότι αυτή η ερώτηση έρχεται ως «Προμηθέας», διότι πρά</w:t>
      </w:r>
      <w:r>
        <w:rPr>
          <w:rFonts w:eastAsia="Times New Roman" w:cs="Times New Roman"/>
          <w:szCs w:val="24"/>
        </w:rPr>
        <w:t xml:space="preserve">γματι η Κυβέρνηση τροπολόγησε τη νομοθετική της πρωτοβουλία -ας μου επιτραπεί αυτός ο όρος- και ήρθε πριν από λίγα εικοσιτετράωρα να δημιουργήσει μια άλλη κατάσταση, επί τα </w:t>
      </w:r>
      <w:proofErr w:type="spellStart"/>
      <w:r>
        <w:rPr>
          <w:rFonts w:eastAsia="Times New Roman" w:cs="Times New Roman"/>
          <w:szCs w:val="24"/>
        </w:rPr>
        <w:t>βελτίω</w:t>
      </w:r>
      <w:proofErr w:type="spellEnd"/>
      <w:r>
        <w:rPr>
          <w:rFonts w:eastAsia="Times New Roman" w:cs="Times New Roman"/>
          <w:szCs w:val="24"/>
        </w:rPr>
        <w:t xml:space="preserve"> πιστεύω, ανακουφιστική κατάσταση  προς τον κόσμο, όχι όμως ολοκληρωμένη, θα </w:t>
      </w:r>
      <w:r>
        <w:rPr>
          <w:rFonts w:eastAsia="Times New Roman" w:cs="Times New Roman"/>
          <w:szCs w:val="24"/>
        </w:rPr>
        <w:t xml:space="preserve">έλεγα ημιτελή, κύριε Υπουργέ. </w:t>
      </w:r>
    </w:p>
    <w:p w14:paraId="3FC0CD6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Επειδή, λοιπόν, ως «Προμηθέας» λειτούργησε αυτή η ερώτηση περισσότερο, ξέρω την απάντηση του κυρίου Υπουργού, ότι θα αναφερθεί στην τροπολογία την οποία έφερε και αναμένω τη δική του απάντηση. Θα ήθελα να αναμείνει και αυτός </w:t>
      </w:r>
      <w:r>
        <w:rPr>
          <w:rFonts w:eastAsia="Times New Roman" w:cs="Times New Roman"/>
          <w:szCs w:val="24"/>
        </w:rPr>
        <w:t>τις δικές μου παρατηρήσεις, διότι το βασικό πρόβλημα το οποίο συνέχει τη χώρα μας, τον τόπο μας για πάρα πολλά χρόνια είναι να εφαρμόζουμε τα σωστά ημιτελώς, ατελώς, εσπευσμένα, πρόχειρα, κάτι για το οποίο αισθάνομαι ότι και εσείς έχετε λάβει γνώση και εσε</w:t>
      </w:r>
      <w:r>
        <w:rPr>
          <w:rFonts w:eastAsia="Times New Roman" w:cs="Times New Roman"/>
          <w:szCs w:val="24"/>
        </w:rPr>
        <w:t xml:space="preserve">ίς έχετε γίνει μάρτυς και αποδέκτης. Και νομίζω ότι κατά τούτο ένα καθ’ όλα σωστό μέτρο, το οποίο θα συμβάλλει στην περαιτέρω εξέλιξη του τόπου και στο Κτηματολόγιο και στην </w:t>
      </w:r>
      <w:r>
        <w:rPr>
          <w:rFonts w:eastAsia="Times New Roman" w:cs="Times New Roman"/>
          <w:szCs w:val="24"/>
        </w:rPr>
        <w:lastRenderedPageBreak/>
        <w:t>ανάπτυξη, υπονομεύθηκε με την προχειρότητα, με την ταχύτητα και με όλα αυτά τα οπο</w:t>
      </w:r>
      <w:r>
        <w:rPr>
          <w:rFonts w:eastAsia="Times New Roman" w:cs="Times New Roman"/>
          <w:szCs w:val="24"/>
        </w:rPr>
        <w:t xml:space="preserve">ία συνθέτουν το αποτέλεσμα για το οποίο αναγκαστήκατε να τροπολογήσετε. </w:t>
      </w:r>
    </w:p>
    <w:p w14:paraId="3FC0CD6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FC0CD6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w:t>
      </w:r>
      <w:r>
        <w:rPr>
          <w:rFonts w:eastAsia="Times New Roman" w:cs="Times New Roman"/>
          <w:szCs w:val="24"/>
        </w:rPr>
        <w:t>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πέντε  μαθητές και μαθήτριες και τέσσερις συνοδοί εκπαιδευτικοί τους, από το 10</w:t>
      </w:r>
      <w:r>
        <w:rPr>
          <w:rFonts w:eastAsia="Times New Roman" w:cs="Times New Roman"/>
          <w:szCs w:val="24"/>
          <w:vertAlign w:val="superscript"/>
        </w:rPr>
        <w:t>ο</w:t>
      </w:r>
      <w:r>
        <w:rPr>
          <w:rFonts w:eastAsia="Times New Roman" w:cs="Times New Roman"/>
          <w:szCs w:val="24"/>
        </w:rPr>
        <w:t xml:space="preserve"> Γυ</w:t>
      </w:r>
      <w:r>
        <w:rPr>
          <w:rFonts w:eastAsia="Times New Roman" w:cs="Times New Roman"/>
          <w:szCs w:val="24"/>
        </w:rPr>
        <w:t xml:space="preserve">μνάσιο Ηρακλείου Κρήτης. </w:t>
      </w:r>
    </w:p>
    <w:p w14:paraId="3FC0CD66" w14:textId="77777777" w:rsidR="00854A89" w:rsidRDefault="0011579D">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FC0CD67"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FC0CD6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Παρακολουθείτε την συνεδρίαση κοινοβουλευτικού ελέγχου, που είναι μια από τις βασικές αρμοδιότητες της Βουλής, όπου οι Βουλευτές ερωτούν τους Υπουργούς γι</w:t>
      </w:r>
      <w:r>
        <w:rPr>
          <w:rFonts w:eastAsia="Times New Roman" w:cs="Times New Roman"/>
          <w:szCs w:val="24"/>
        </w:rPr>
        <w:t xml:space="preserve">α διάφορα θέματα των αρμοδιοτήτων τους και οι Υπουργοί απαντούν. Γι’ αυτό δεν </w:t>
      </w:r>
      <w:r>
        <w:rPr>
          <w:rFonts w:eastAsia="Times New Roman" w:cs="Times New Roman"/>
          <w:szCs w:val="24"/>
        </w:rPr>
        <w:lastRenderedPageBreak/>
        <w:t>βλέπετε να υπάρχει Ολομέλεια και πολλοί Βουλευτές στην Αίθουσα.</w:t>
      </w:r>
    </w:p>
    <w:p w14:paraId="3FC0CD6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FC0CD6A"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3FC0CD6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Επιτρέψτε μου να καλωσορίσω και</w:t>
      </w:r>
      <w:r>
        <w:rPr>
          <w:rFonts w:eastAsia="Times New Roman" w:cs="Times New Roman"/>
          <w:szCs w:val="24"/>
        </w:rPr>
        <w:t xml:space="preserve"> εγώ τους μαθητές από το 10</w:t>
      </w:r>
      <w:r>
        <w:rPr>
          <w:rFonts w:eastAsia="Times New Roman" w:cs="Times New Roman"/>
          <w:szCs w:val="24"/>
          <w:vertAlign w:val="superscript"/>
        </w:rPr>
        <w:t>ο</w:t>
      </w:r>
      <w:r>
        <w:rPr>
          <w:rFonts w:eastAsia="Times New Roman" w:cs="Times New Roman"/>
          <w:szCs w:val="24"/>
        </w:rPr>
        <w:t xml:space="preserve"> Γυμνάσιο Ηρακλείου και να τους ευχηθούμε «καλή διαμονή στην Αθήνα και επιστροφή χωρίς προβλήματα». </w:t>
      </w:r>
    </w:p>
    <w:p w14:paraId="3FC0CD6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Να πούμε ότι σήμερα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συζητούμε ένα σοβαρό θέμα, το οποίο προέκυψε γιατί η Κυβέρνηση και συγκεκριμένα το Υπουργείο Περ</w:t>
      </w:r>
      <w:r>
        <w:rPr>
          <w:rFonts w:eastAsia="Times New Roman" w:cs="Times New Roman"/>
          <w:szCs w:val="24"/>
        </w:rPr>
        <w:t>ιβάλλοντος δεν προχώρησε στην απαιτούμενη προετοιμασία πριν να κάνει την ανάρτηση των δασικών χαρτών. Βεβαίως προηγήθηκε, με νόμο αυτής της Κυβέρνησης, η τροποποίηση προηγούμενων νόμων</w:t>
      </w:r>
      <w:r>
        <w:rPr>
          <w:rFonts w:eastAsia="Times New Roman" w:cs="Times New Roman"/>
          <w:szCs w:val="24"/>
        </w:rPr>
        <w:t>,</w:t>
      </w:r>
      <w:r>
        <w:rPr>
          <w:rFonts w:eastAsia="Times New Roman" w:cs="Times New Roman"/>
          <w:szCs w:val="24"/>
        </w:rPr>
        <w:t xml:space="preserve"> που προέβλεπαν αυτή την προετοιμασία και η οποία απαλείφθηκε, ενώ είνα</w:t>
      </w:r>
      <w:r>
        <w:rPr>
          <w:rFonts w:eastAsia="Times New Roman" w:cs="Times New Roman"/>
          <w:szCs w:val="24"/>
        </w:rPr>
        <w:t xml:space="preserve">ι ένα απαραίτητο στάδιο το οποίο θα διευκόλυνε τα πράγματα. Και έτσι οδηγηθήκαμε στο αδιέξοδο που έρχεται κατόπιν εορτής η Κυβέρνηση να λύσει με τροπολογία. </w:t>
      </w:r>
    </w:p>
    <w:p w14:paraId="3FC0CD6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Εμείς είχαμε επισημάνει από την αρχή ότι είναι απόλυτο λάθος να αναρτηθούν οι δασικοί χάρτες χωρίς</w:t>
      </w:r>
      <w:r>
        <w:rPr>
          <w:rFonts w:eastAsia="Times New Roman" w:cs="Times New Roman"/>
          <w:szCs w:val="24"/>
        </w:rPr>
        <w:t xml:space="preserve"> να γίνει συσχέτιση με τα πολεοδομικά σχέδια και όλα όσα αφορούν την πολεοδομία. Είναι απολύτως λάθος να αναρτηθούν οι δασικοί χάρτες χωρίς να γίνει η συσχέτιση και να εξαιρεθούν τα </w:t>
      </w:r>
      <w:proofErr w:type="spellStart"/>
      <w:r>
        <w:rPr>
          <w:rFonts w:eastAsia="Times New Roman" w:cs="Times New Roman"/>
          <w:szCs w:val="24"/>
        </w:rPr>
        <w:t>γεωτεμάχια</w:t>
      </w:r>
      <w:proofErr w:type="spellEnd"/>
      <w:r>
        <w:rPr>
          <w:rFonts w:eastAsia="Times New Roman" w:cs="Times New Roman"/>
          <w:szCs w:val="24"/>
        </w:rPr>
        <w:t xml:space="preserve"> τα οποία περιλαμβάνονται στους χάρτες του ΟΠΕΚΕΠΕ και τα οποία </w:t>
      </w:r>
      <w:r>
        <w:rPr>
          <w:rFonts w:eastAsia="Times New Roman" w:cs="Times New Roman"/>
          <w:szCs w:val="24"/>
        </w:rPr>
        <w:t xml:space="preserve">είναι ενταγμένα σε ευρωπαϊκές επιδοτήσεις. Είναι απολύτως λάθος το αυξημένο παράβολο και βεβαίως η μικρή προθεσμία η οποία υπήρξε για τις ενστάσεις. </w:t>
      </w:r>
    </w:p>
    <w:p w14:paraId="3FC0CD6E"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Έτσι λοιπόν ζητούσαμε από την Κυβέρνηση να αναστείλει αυτήν τη διαδικασία και αφού προβεί στις απαραίτητες</w:t>
      </w:r>
      <w:r>
        <w:rPr>
          <w:rFonts w:eastAsia="Times New Roman" w:cs="Times New Roman"/>
          <w:szCs w:val="24"/>
        </w:rPr>
        <w:t xml:space="preserve"> τροποποιήσεις στο θεσμικό πλαίσιο, να έρθει και να δούμε από κοινού στο πλαίσιο της συνεννόησης πώς μπορεί να επιλυθεί το θέμα καλύτερα. </w:t>
      </w:r>
      <w:r>
        <w:rPr>
          <w:rFonts w:eastAsia="Times New Roman" w:cs="Times New Roman"/>
          <w:szCs w:val="24"/>
        </w:rPr>
        <w:t xml:space="preserve"> </w:t>
      </w:r>
      <w:r>
        <w:rPr>
          <w:rFonts w:eastAsia="Times New Roman" w:cs="Times New Roman"/>
          <w:szCs w:val="24"/>
        </w:rPr>
        <w:t>Αντί αυτού, έχει φέρει μια τροπολογία, η οποία θα συζητηθεί, βεβαίως, σήμερα στην κανονική διαδικασία. Όμως από τον τ</w:t>
      </w:r>
      <w:r>
        <w:rPr>
          <w:rFonts w:eastAsia="Times New Roman" w:cs="Times New Roman"/>
          <w:szCs w:val="24"/>
        </w:rPr>
        <w:t xml:space="preserve">ίτλο της –και θα πω περισσότερα στη </w:t>
      </w:r>
      <w:proofErr w:type="spellStart"/>
      <w:r>
        <w:rPr>
          <w:rFonts w:eastAsia="Times New Roman" w:cs="Times New Roman"/>
          <w:szCs w:val="24"/>
        </w:rPr>
        <w:t>δευτερομιλία</w:t>
      </w:r>
      <w:proofErr w:type="spellEnd"/>
      <w:r>
        <w:rPr>
          <w:rFonts w:eastAsia="Times New Roman" w:cs="Times New Roman"/>
          <w:szCs w:val="24"/>
        </w:rPr>
        <w:t xml:space="preserve"> μου- φαίνεται ότι είναι περισσότερο τροπολογία η οποία θέλει επικοινωνιακά να διαχειριστεί το θέμα παρά τροπολογία ουσίας. </w:t>
      </w:r>
    </w:p>
    <w:p w14:paraId="3FC0CD6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FC0CD7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Κι εγώ ευχαριστώ.</w:t>
      </w:r>
    </w:p>
    <w:p w14:paraId="3FC0CD7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Υπουργέ, αν δεν κάνω λάθος, έχετε ραντεβού σήμερα με τον Δήμο </w:t>
      </w:r>
      <w:proofErr w:type="spellStart"/>
      <w:r>
        <w:rPr>
          <w:rFonts w:eastAsia="Times New Roman" w:cs="Times New Roman"/>
          <w:szCs w:val="24"/>
        </w:rPr>
        <w:t>Πατμίων</w:t>
      </w:r>
      <w:proofErr w:type="spellEnd"/>
      <w:r>
        <w:rPr>
          <w:rFonts w:eastAsia="Times New Roman" w:cs="Times New Roman"/>
          <w:szCs w:val="24"/>
        </w:rPr>
        <w:t xml:space="preserve">. Πρέπει να σας πω ότι και εκεί λένε ότι σχεδόν όλο το νησί έχει χαρακτηριστεί δασική περιοχή. Αυτό σημαίνει ότι μάλλον πρέπει να το δείτε το θέμα αναλυτικότερα. </w:t>
      </w:r>
    </w:p>
    <w:p w14:paraId="3FC0CD7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Έχετε τον λόγο, κύριε</w:t>
      </w:r>
      <w:r>
        <w:rPr>
          <w:rFonts w:eastAsia="Times New Roman" w:cs="Times New Roman"/>
          <w:szCs w:val="24"/>
        </w:rPr>
        <w:t xml:space="preserve"> Υπουργέ.</w:t>
      </w:r>
    </w:p>
    <w:p w14:paraId="3FC0CD73" w14:textId="77777777" w:rsidR="00854A89" w:rsidRDefault="0011579D">
      <w:pPr>
        <w:spacing w:line="600" w:lineRule="auto"/>
        <w:ind w:firstLine="720"/>
        <w:jc w:val="both"/>
      </w:pPr>
      <w:r>
        <w:rPr>
          <w:b/>
        </w:rPr>
        <w:t xml:space="preserve">ΣΩΚΡΑΤΗΣ ΦΑΜΕΛΛΟΣ (Αναπληρωτής Υπουργός Περιβάλλοντος και Ενέργειας): </w:t>
      </w:r>
      <w:r>
        <w:t>Ευχαριστώ, κύριε Πρόεδρε.</w:t>
      </w:r>
    </w:p>
    <w:p w14:paraId="3FC0CD74" w14:textId="77777777" w:rsidR="00854A89" w:rsidRDefault="0011579D">
      <w:pPr>
        <w:spacing w:line="600" w:lineRule="auto"/>
        <w:ind w:firstLine="720"/>
        <w:jc w:val="both"/>
      </w:pPr>
      <w:r>
        <w:t>Παρ</w:t>
      </w:r>
      <w:r>
        <w:t xml:space="preserve">’ </w:t>
      </w:r>
      <w:r>
        <w:t xml:space="preserve">ότι δεν προβλέπεται στην κοινοβουλευτική διαδικασία, με υποχρεώνετε να σας ενημερώσω ότι εγώ έχω συναντηθεί εδώ και τρεις εβδομάδες με </w:t>
      </w:r>
      <w:r>
        <w:t>εκπροσ</w:t>
      </w:r>
      <w:r>
        <w:t xml:space="preserve">ώπους </w:t>
      </w:r>
      <w:r>
        <w:t>το</w:t>
      </w:r>
      <w:r>
        <w:t>υ</w:t>
      </w:r>
      <w:r>
        <w:t xml:space="preserve"> Δήμο</w:t>
      </w:r>
      <w:r>
        <w:t>υ</w:t>
      </w:r>
      <w:r>
        <w:t xml:space="preserve"> Πάτμου. Προφανώς γνωρίζω τα ζητήματα. Ευχαριστώ, όμως, και για τη δεύτερη ενημέρωση που κάνετε εσείς σήμερα, κύριε Πρόεδρε.</w:t>
      </w:r>
    </w:p>
    <w:p w14:paraId="3FC0CD75" w14:textId="77777777" w:rsidR="00854A89" w:rsidRDefault="0011579D">
      <w:pPr>
        <w:spacing w:line="600" w:lineRule="auto"/>
        <w:ind w:firstLine="720"/>
        <w:jc w:val="both"/>
      </w:pPr>
      <w:r>
        <w:t xml:space="preserve">Κυρίες και κύριοι συνάδελφοι Βουλευτές, θα απαντήσω ταυτόχρονα. Νομίζω στον δεύτερο κύκλο θα βρεθεί η δυνατότητα να </w:t>
      </w:r>
      <w:r>
        <w:t xml:space="preserve">κάνουμε λίγο καλύτερη τη συζήτηση για τα ζητήματα τα οποία θέτετε και αφορούν τους δασικούς χάρτες. </w:t>
      </w:r>
    </w:p>
    <w:p w14:paraId="3FC0CD76" w14:textId="77777777" w:rsidR="00854A89" w:rsidRDefault="0011579D">
      <w:pPr>
        <w:spacing w:line="600" w:lineRule="auto"/>
        <w:ind w:firstLine="720"/>
        <w:jc w:val="both"/>
      </w:pPr>
      <w:r>
        <w:lastRenderedPageBreak/>
        <w:t>Κύριε Πρόεδρε, νομίζω ότι θα πρέπει να έχω τον διπλό χρόνο. Ευχαριστώ.</w:t>
      </w:r>
    </w:p>
    <w:p w14:paraId="3FC0CD77" w14:textId="77777777" w:rsidR="00854A89" w:rsidRDefault="0011579D">
      <w:pPr>
        <w:spacing w:line="600" w:lineRule="auto"/>
        <w:ind w:firstLine="720"/>
        <w:jc w:val="both"/>
      </w:pPr>
      <w:r>
        <w:t>Οφείλω να ξεκινήσω λέγοντας ότι η κύρωση των δασικών χαρτών είναι πράγματι μια πρωτό</w:t>
      </w:r>
      <w:r>
        <w:t>γνωρη διαδικασία για την ελληνική πολιτεία, για τη δημόσια διοίκηση, για τους κατοίκους της υπαίθρου και για το περιβάλλον της χώρας μας. Και αυτό γιατί η Κυβέρνηση κλήθηκε και ανέλαβε την ευθύνη να υλοποιήσει κάτι που, όπως καλά γνωρίζετε, έχει νομοθετηθε</w:t>
      </w:r>
      <w:r>
        <w:t>ί στη χώρα μας από το 1976 και κα</w:t>
      </w:r>
      <w:r>
        <w:t>μ</w:t>
      </w:r>
      <w:r>
        <w:t>μία κυβέρνηση δεν είχε την τόλμη και την πολιτική βούληση να το υλοποιήσει. Αυτό πρέπει να το καταθέσουμε εισαγωγικά: Δεν τόλμησε το πολιτικό σύστημα της χώρας μας να υλοποιήσει νόμους και το Σύνταγμα του 1975, να προστατε</w:t>
      </w:r>
      <w:r>
        <w:t xml:space="preserve">ύσει το δάσος, να θέσει κανόνες, να αποτυπώσει νομιμότητα και κανονικότητα, να οργανώσει την ανάπτυξη, να οργανώσει τον χωροταξικό σχεδιασμό, να κατοχυρώσει δικαιώματα πολιτών και αγροτών, να προστατεύσει το περιβάλλον, άρα να τροφοδοτήσει επιπλέον και με </w:t>
      </w:r>
      <w:r>
        <w:t>ποιότητα ζωής, αλλά και με νέα ανάπτυξη τη χώρα μας.</w:t>
      </w:r>
    </w:p>
    <w:p w14:paraId="3FC0CD78" w14:textId="77777777" w:rsidR="00854A89" w:rsidRDefault="0011579D">
      <w:pPr>
        <w:spacing w:line="600" w:lineRule="auto"/>
        <w:ind w:firstLine="720"/>
        <w:jc w:val="both"/>
      </w:pPr>
      <w:r>
        <w:lastRenderedPageBreak/>
        <w:t xml:space="preserve">Αυτό είναι το θέμα που συζητάμε σήμερα. Το πρόβλημα της χώρας μας δεν είναι οι δασικοί χάρτες. Είναι αυτά που αποκαλύπτουν οι δασικοί χάρτες. Διότι οι δασικοί χάρτες έρχονται να επιλύσουν προβλήματα που </w:t>
      </w:r>
      <w:r>
        <w:t>δημιούργησε η Μεταπολίτευση στη χώρα μας. Το χτύπημα στην πλάτη «μην ανησυχείς, δεν θα κάνουμε δασικούς χάρτες» σήμαινε για τον Έλληνα αγρότη ότι δεν λύνεται το πρόβλημα της αγροτικής καλλιέργειας, ότι δεν αποτυπώνεται η γη του, ότι δεν εκσυγχρονίζεται η κ</w:t>
      </w:r>
      <w:r>
        <w:t xml:space="preserve">αλλιέργειά του. Το ίδιο σήμαινε πιθανά και για την αυθαίρετη τουριστική κατοικία: «Μην ανησυχείς». </w:t>
      </w:r>
    </w:p>
    <w:p w14:paraId="3FC0CD79" w14:textId="77777777" w:rsidR="00854A89" w:rsidRDefault="0011579D">
      <w:pPr>
        <w:spacing w:line="600" w:lineRule="auto"/>
        <w:ind w:firstLine="720"/>
        <w:jc w:val="both"/>
      </w:pPr>
      <w:r>
        <w:t>Τελικά, όμως, ερχόμαστε σήμερα και βλέπουμε ότι αυτό το «μην ανησυχείς» έχει ανησυχήσει πολύ τη χώρα γιατί την οδήγησε και από αυτή τη διαδρομή σε μια ατέλε</w:t>
      </w:r>
      <w:r>
        <w:t>ια, για να μην πω σε μια χρεοκοπία. Βέβαια, μπορεί να υπήρχαν και πολλά φαινόμενα συνδιαλλαγής της πολιτικής με τους πολίτες για να καθυστερούν οι δασικοί χάρτες. Τελικά, όμως, υποδουλώνεται το κράτος, ο αγρότης, ο πολίτης, γιατί δεν έχει διέξοδο, γιατί δε</w:t>
      </w:r>
      <w:r>
        <w:t xml:space="preserve">ν έχει κανονικότητα, δεν έχει νομιμότητα. Δεν ξέρουμε σήμερα, στην Ελλάδα του 2017, πού είναι τα δάση μας. Ακόμα περιμένουμε να μας δώσουν </w:t>
      </w:r>
      <w:r>
        <w:lastRenderedPageBreak/>
        <w:t xml:space="preserve">οι ΟΤΑ τα όρια των οικισμών τους για να προστατεύσουμε την κατοικία. Αυτό συζητάμε σήμερα. </w:t>
      </w:r>
    </w:p>
    <w:p w14:paraId="3FC0CD7A" w14:textId="77777777" w:rsidR="00854A89" w:rsidRDefault="0011579D">
      <w:pPr>
        <w:spacing w:line="600" w:lineRule="auto"/>
        <w:ind w:firstLine="720"/>
        <w:jc w:val="both"/>
      </w:pPr>
      <w:r>
        <w:t>Η δική μας επιλογή ήταν μ</w:t>
      </w:r>
      <w:r>
        <w:t>ονοσήμαντη. Η Ελλάδα προχωράει μπροστά. Δεν κοιτάει πίσω. Βλέπει αυτό που πρέπει να κάνει. Είναι ευρωπαϊκή υποχρέωση εδώ και πολλά χρόνια να έχουμε Κτηματολόγιο. Δεν μπορέσατε να το ολοκληρώσετε. Αυτή είναι η πραγματικότητα. Πρέπει να το κάνουμε τώρα μαζί.</w:t>
      </w:r>
      <w:r>
        <w:t xml:space="preserve"> Εγώ ευχαριστώ γιατί αυτή η συνομιλία μπορεί να προσθέσει βελτιώσεις. Διότι ο σκοπός της σημερινής Κυβέρνησης είναι να βελτιώσουμε ό,τι χρειάζεται και να αποκαταστήσουμε τη νομιμότητα και την κανονικότητα. Και γι’ αυτό θα προχωρήσουμε και με περαιτέρω ρυθμ</w:t>
      </w:r>
      <w:r>
        <w:t xml:space="preserve">ίσεις, τις οποίες, κύριοι συνάδελφοι, έχω ήδη ανακοινώσει σε αντίστοιχη ερώτηση στη Βουλή εδώ και τρεις εβδομάδες. Και έχω ανακοινώσει και τις νέες βελτιώσεις, όχι μόνο αυτές που είναι τώρα σε τροπολογία. </w:t>
      </w:r>
    </w:p>
    <w:p w14:paraId="3FC0CD7B" w14:textId="77777777" w:rsidR="00854A89" w:rsidRDefault="0011579D">
      <w:pPr>
        <w:spacing w:line="600" w:lineRule="auto"/>
        <w:ind w:firstLine="720"/>
        <w:jc w:val="both"/>
      </w:pPr>
      <w:r>
        <w:t>Έτσι, λοιπόν, πρέπει να αποκαταστήσουμε τη νομιμότ</w:t>
      </w:r>
      <w:r>
        <w:t xml:space="preserve">ητα. Αυτή η ριζοσπαστική τομή πρέπει να προχωρήσει. Ο κανόνας, κύριε Πρόεδρε -επειδή και εσείς το θέσατε- είναι η συνομιλία με όλους τους ενδιαφερόμενους να βρει νόμιμες, τυπικές λύσεις και </w:t>
      </w:r>
      <w:r>
        <w:lastRenderedPageBreak/>
        <w:t>να αποκαταστήσει την κανονικότητα. Σαφέστατα δεν θα επιχειρηματολο</w:t>
      </w:r>
      <w:r>
        <w:t xml:space="preserve">γήσω υπέρ όλων των μελετών. Θα επιχειρηματολογήσω υπέρ της διαδικασίας που έχουμε ανάγκη. Αυτό είναι το ζητούμενο νομίζω και αυτό προχωράμε σήμερα. </w:t>
      </w:r>
    </w:p>
    <w:p w14:paraId="3FC0CD7C" w14:textId="77777777" w:rsidR="00854A89" w:rsidRDefault="0011579D">
      <w:pPr>
        <w:spacing w:line="600" w:lineRule="auto"/>
        <w:ind w:firstLine="720"/>
        <w:jc w:val="both"/>
      </w:pPr>
      <w:r>
        <w:t>Πρέπει, λοιπόν, να σας πω ότι μειώθηκε το τέλος αντιρρήσεων. Και για αυτό υπάρχει η απόφαση από τις 3-2-201</w:t>
      </w:r>
      <w:r>
        <w:t>7. Γιατί μειώθηκε το τέλος αντιρρήσεων; Διότι η υπουργική απόφαση του 2014 σε κυβερνήσεις που νομίζω ότι συμμετείχατε, προέβλεπε το κατώφλι του τέλους αντίρρησης να είναι 50 ευρώ, δηλαδή η πιο μικρή αντίρρηση για την πιο μικρή έκταση. Εμείς πήραμε την απόφ</w:t>
      </w:r>
      <w:r>
        <w:t>αση και το τροποποιήσαμε στα 10 ευρώ, 80% έκπτωση.</w:t>
      </w:r>
    </w:p>
    <w:p w14:paraId="3FC0CD7D" w14:textId="77777777" w:rsidR="00854A89" w:rsidRDefault="0011579D">
      <w:pPr>
        <w:spacing w:line="600" w:lineRule="auto"/>
        <w:ind w:firstLine="720"/>
        <w:jc w:val="both"/>
      </w:pPr>
      <w:r>
        <w:t>Άρα, δεν νομίζω ότι είναι δόκιμο να συζητάμε ότι εμείς εισάγουμε τέλη, όταν μειώνουμε τις αποφάσεις των Υπουργών της προηγούμενης κυβέρνησης κατά 80% για τη χαμηλότερη έκταση και κατά 60%-70% για τις μεσαί</w:t>
      </w:r>
      <w:r>
        <w:t>ες. Προφανώς δεν μειώνουμε τόσο πολύ το τέλος αντίρρησης για τις εκτάσεις άνω των τριακοσίων στρεμμάτων δάσους. Εκεί μειώσαμε 7% την αντίρρηση.</w:t>
      </w:r>
    </w:p>
    <w:p w14:paraId="3FC0CD7E" w14:textId="77777777" w:rsidR="00854A89" w:rsidRDefault="0011579D">
      <w:pPr>
        <w:spacing w:line="600" w:lineRule="auto"/>
        <w:ind w:firstLine="720"/>
        <w:jc w:val="both"/>
      </w:pPr>
      <w:r>
        <w:t xml:space="preserve">Όσον αφορά, λοιπόν, την πρόσβαση του πολίτη στην αντίρρηση, ναι, πήραμε μια μεγάλη απόφαση και το μειώσαμε πάρα </w:t>
      </w:r>
      <w:r>
        <w:t xml:space="preserve">πολύ σε σχέση με τις προηγούμενες αποφάσεις. </w:t>
      </w:r>
    </w:p>
    <w:p w14:paraId="3FC0CD7F" w14:textId="77777777" w:rsidR="00854A89" w:rsidRDefault="0011579D">
      <w:pPr>
        <w:spacing w:line="600" w:lineRule="auto"/>
        <w:ind w:firstLine="720"/>
        <w:jc w:val="both"/>
      </w:pPr>
      <w:r>
        <w:lastRenderedPageBreak/>
        <w:t>Επειδή, όμως, αναφερθήκατε και στον χρόνο ανάρτησης, να σας πω το εξής: ο νόμος του 2010 -πάλι νομίζω ότι ήσασταν εσείς στο Κοινοβούλιο και τον ψηφίσατε-είχε χρόνο ανάρτησης σαράντα πέντε ημέρες.</w:t>
      </w:r>
    </w:p>
    <w:p w14:paraId="3FC0CD80" w14:textId="77777777" w:rsidR="00854A89" w:rsidRDefault="0011579D">
      <w:pPr>
        <w:spacing w:line="600" w:lineRule="auto"/>
        <w:ind w:firstLine="720"/>
        <w:jc w:val="both"/>
      </w:pPr>
      <w:r>
        <w:t>Εμείς ήρθαμε μ</w:t>
      </w:r>
      <w:r>
        <w:t>ε νόμο το 2016 και τις κάναμε εξήντα και δώσαμε και τις είκοσι μέρες για τους κατοίκους του εξωτερικού. Το αυξήσαμε. Ήρθαμε και προχθές με τροπολογία -επειδή βλέπουμε όλο αυτό που γίνεται στην ελληνική ύπαιθρο και μας ενδιαφέρει να είναι οργανωμένη η δουλε</w:t>
      </w:r>
      <w:r>
        <w:t xml:space="preserve">ιά, να οργανωθεί η διαδικασία και να καταλήξουμε σε κάτι σωστό- και προτείναμε και άλλες σαράντα πέντε. Από τις σαράντα πέντε ημέρες, λοιπόν, του νόμου του 2010, θα πάμε στις </w:t>
      </w:r>
      <w:proofErr w:type="spellStart"/>
      <w:r>
        <w:t>εκατόν</w:t>
      </w:r>
      <w:proofErr w:type="spellEnd"/>
      <w:r>
        <w:t xml:space="preserve"> πέντε, με δική μας νομοθετική πρωτοβουλία. Και θα σας ευχαριστήσω δημόσια,</w:t>
      </w:r>
      <w:r>
        <w:t xml:space="preserve"> αν όλη η Βουλή μαζί το ψηφίσει, γιατί είναι σωστό. Το προηγούμενο δεν ήταν σωστό, κύριοι συνάδελφοι, αυτό που ερχόμαστε να διορθώσουμε, οι σαράντα πέντε ημέρες του 2010. </w:t>
      </w:r>
    </w:p>
    <w:p w14:paraId="3FC0CD81" w14:textId="77777777" w:rsidR="00854A89" w:rsidRDefault="0011579D">
      <w:pPr>
        <w:spacing w:line="600" w:lineRule="auto"/>
        <w:ind w:firstLine="720"/>
        <w:jc w:val="both"/>
      </w:pPr>
      <w:r>
        <w:t>Θέλω, λοιπόν, να καταθέσω εδώ τη συνιστάμενη όλων αυτών που είπα, μία αναγκαία διαδι</w:t>
      </w:r>
      <w:r>
        <w:t xml:space="preserve">κασία που πρέπει να υλοποιηθεί, η οποία βελτιώνεται από τη δική μας Κυβέρνηση γιατί είχε </w:t>
      </w:r>
      <w:r>
        <w:lastRenderedPageBreak/>
        <w:t>σοβαρά προβλήματα και δεν εφαρμόστηκε από τις προηγούμενες.</w:t>
      </w:r>
    </w:p>
    <w:p w14:paraId="3FC0CD82" w14:textId="77777777" w:rsidR="00854A89" w:rsidRDefault="0011579D">
      <w:pPr>
        <w:spacing w:line="600" w:lineRule="auto"/>
        <w:ind w:firstLine="720"/>
        <w:jc w:val="both"/>
      </w:pPr>
      <w:r>
        <w:t>Να πω και κάτι ακόμα για να ολοκληρώσω την πρώτη τοποθέτησή μου. Πράγματι, ο νόμος αυτός προέβλεπε την προσ</w:t>
      </w:r>
      <w:r>
        <w:t>τασία της κατοικίας και των οργανωμένων ανθρωπογενών δραστηριοτήτων, ήτοι σημαίνει επιχειρηματικότητας και των άλλων λειτουργιών που αναφέρετε στις επιστολές σας, στις ερωτήσεις σας.</w:t>
      </w:r>
    </w:p>
    <w:p w14:paraId="3FC0CD83" w14:textId="77777777" w:rsidR="00854A89" w:rsidRDefault="0011579D">
      <w:pPr>
        <w:spacing w:line="600" w:lineRule="auto"/>
        <w:ind w:firstLine="720"/>
        <w:jc w:val="both"/>
      </w:pPr>
      <w:r>
        <w:t xml:space="preserve">Μα, ο νόμος του 2016 προβλέπει ότι οι δήμοι υποχρεούνται να εισάγουν στο </w:t>
      </w:r>
      <w:r>
        <w:t>σύστημα των δασικών χαρτών, και έτσι να εξαιρεθεί από την ανάρτηση, τις περιοχές κατοικίας, τα όρια πολεοδομικών σχεδίων, άρα και των υπολοίπων δραστηριοτήτων, και ταυτόχρονα τις οικιστικές πυκνώσεις. Έτσι, προστατεύεται η κατοικία και η οργανωμένη ανθρωπο</w:t>
      </w:r>
      <w:r>
        <w:t>γενής δραστηριότητα. Όμως, δεν το έχουν κάνει. Οι δήμοι δεν έχουν υλοποιήσει τον νόμο, παρ</w:t>
      </w:r>
      <w:r>
        <w:t xml:space="preserve">’ </w:t>
      </w:r>
      <w:r>
        <w:t xml:space="preserve">ότι έχουν πάρει τέσσερις επιστολές από το Κτηματολόγιο και δύο επιστολές από εμένα προς την Κεντρική Ένωση Δήμων και έχω ζητήσει και συνεδρίαση της Κεντρική Ένωσης </w:t>
      </w:r>
      <w:r>
        <w:t xml:space="preserve">Δήμων για να εφαρμοστεί αυτή η υποχρέωση, που ήταν η πρώτη στον νόμο, να εξαιρεθούν τα σχέδια οικισμών και οι οικιστικές πυκνώσεις, </w:t>
      </w:r>
      <w:r>
        <w:lastRenderedPageBreak/>
        <w:t>έτσι ώστε η περιοχή κατοικίας να επιλύεται πολεοδομικά και χωροταξικά και όχι με βάση τη δασική νομοθεσία.</w:t>
      </w:r>
    </w:p>
    <w:p w14:paraId="3FC0CD84" w14:textId="77777777" w:rsidR="00854A89" w:rsidRDefault="0011579D">
      <w:pPr>
        <w:spacing w:line="600" w:lineRule="auto"/>
        <w:ind w:firstLine="720"/>
        <w:jc w:val="both"/>
      </w:pPr>
      <w:r>
        <w:t>Άρα, εμείς έχουμε</w:t>
      </w:r>
      <w:r>
        <w:t xml:space="preserve"> ενισχύσει τη διαδικασία όσον αφορά τον χρόνο, τη μείωση των τελών, έχουμε δώσει τον λόγο στην </w:t>
      </w:r>
      <w:r>
        <w:t>α</w:t>
      </w:r>
      <w:r>
        <w:t xml:space="preserve">υτοδιοίκηση, εκπροσωπώντας τον πολίτη στο εγγύτερο σημείο να επιλύσει τα ζητήματα της κατοικίας και να τα προστατέψει, ώστε να έρθουμε με ρυθμίσεις, τις οποίες </w:t>
      </w:r>
      <w:r>
        <w:t>θα πω και στο δεύτερο μέρος της απάντησής μου, να υποστηρίξουμε και την αγροτική καλλιέργεια, έτσι ώστε να μην αμφισβητηθεί η αγροτική παραγωγή και το σύστημα των επιδοτήσεων. Γι’ αυτό υπάρχει ήδη δικιά μας υπουργική απόφαση για την άρση αναδάσωσης σε καλλ</w:t>
      </w:r>
      <w:r>
        <w:t>ιεργούμενες εκτάσεις, που ξέρω ότι έχετε αρκετές στην Πελοπόννησο, έτσι ώστε η αγροτική έκταση, πριν την πυρκαγιά, να μην υπόκειται στην αναδάσωση, όπως προέβλεπε η απόφαση του δασαρχείου και να εξαιρεθεί με δική μας υπουργική απόφαση και τροπολογία που έχ</w:t>
      </w:r>
      <w:r>
        <w:t>ουμε φέρει, έτσι ώστε και στις αναδασωτέες να αποδοθεί νομιμότητα και να μην αμφισβητηθούν οι διαδικασίες των επιδοτήσεων και εκεί.</w:t>
      </w:r>
    </w:p>
    <w:p w14:paraId="3FC0CD85" w14:textId="77777777" w:rsidR="00854A89" w:rsidRDefault="0011579D">
      <w:pPr>
        <w:spacing w:line="600" w:lineRule="auto"/>
        <w:ind w:firstLine="720"/>
        <w:jc w:val="both"/>
      </w:pPr>
      <w:r>
        <w:lastRenderedPageBreak/>
        <w:t xml:space="preserve">Θα μου επιτρέψετε, όμως, να συνεχίσω στο δεύτερο μέρος αφού ακούσω και τις δικές σας προτάσεις, για να μην υπερβώ τον χρόνο </w:t>
      </w:r>
      <w:r>
        <w:t>και τη δεοντολογία της συζήτησης.</w:t>
      </w:r>
    </w:p>
    <w:p w14:paraId="3FC0CD86" w14:textId="77777777" w:rsidR="00854A89" w:rsidRDefault="0011579D">
      <w:pPr>
        <w:spacing w:line="600" w:lineRule="auto"/>
        <w:ind w:firstLine="720"/>
        <w:jc w:val="both"/>
      </w:pPr>
      <w:r>
        <w:t>Ευχαριστώ.</w:t>
      </w:r>
    </w:p>
    <w:p w14:paraId="3FC0CD8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3FC0CD8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Τον λόγο έχει ο κ. Δαβάκης για τρία λεπτά.</w:t>
      </w:r>
    </w:p>
    <w:p w14:paraId="3FC0CD8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η πρόβλεψη του Συντάγματος του 1975 έδειχνε προς μια κατεύθυνση την οποία όντως </w:t>
      </w:r>
      <w:r>
        <w:rPr>
          <w:rFonts w:eastAsia="Times New Roman" w:cs="Times New Roman"/>
          <w:szCs w:val="24"/>
        </w:rPr>
        <w:t xml:space="preserve">για πολλές δεκαετίες δεν ακολουθήσαμε. Αυτά που είπε ο κύριος Υπουργός περί χτυπήματος στην πλάτη κ.λπ. δεν θα έπρεπε να τα λέει, διότι οι φυσικοί </w:t>
      </w:r>
      <w:proofErr w:type="spellStart"/>
      <w:r>
        <w:rPr>
          <w:rFonts w:eastAsia="Times New Roman" w:cs="Times New Roman"/>
          <w:szCs w:val="24"/>
        </w:rPr>
        <w:t>παρακολουθητές</w:t>
      </w:r>
      <w:proofErr w:type="spellEnd"/>
      <w:r>
        <w:rPr>
          <w:rFonts w:eastAsia="Times New Roman" w:cs="Times New Roman"/>
          <w:szCs w:val="24"/>
        </w:rPr>
        <w:t xml:space="preserve"> του χτυπήματος στην πλάτη είστε εσείς. Να μην αναφερθούμε τώρα στο παρελθόν, που όλα τα σφάζατ</w:t>
      </w:r>
      <w:r>
        <w:rPr>
          <w:rFonts w:eastAsia="Times New Roman" w:cs="Times New Roman"/>
          <w:szCs w:val="24"/>
        </w:rPr>
        <w:t>ε και όλα τα μαχαιρώνατε στο επίπεδο της προεκλογικής εξαγγελίας και των υποσχέσεων.</w:t>
      </w:r>
    </w:p>
    <w:p w14:paraId="3FC0CD8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Είναι κάτι πολύ πιο σοβαρό, για το οποίο κάνατε λάθος. Και το λάθος σας, κύριε Υπουργέ, αποδεικνύεται. Εμείς δεν παγώνουμε τον χρόνο και λέμε: «το πολιτικό σύστημα σαράντα</w:t>
      </w:r>
      <w:r>
        <w:rPr>
          <w:rFonts w:eastAsia="Times New Roman" w:cs="Times New Roman"/>
          <w:szCs w:val="24"/>
        </w:rPr>
        <w:t xml:space="preserve"> χρόνια πριν κ.λπ.». Εμείς λέμε επί της ουσίας και τώρα τι έχει γίνει. </w:t>
      </w:r>
      <w:r>
        <w:rPr>
          <w:rFonts w:eastAsia="Times New Roman" w:cs="Times New Roman"/>
          <w:szCs w:val="24"/>
        </w:rPr>
        <w:lastRenderedPageBreak/>
        <w:t xml:space="preserve">Και η πραγματικότητα είναι ότι σηκώσατε τους χάρτες, χωρίς να έχετε προβλέψει τα προβλήματα τα οποία θα προκύψουν.  </w:t>
      </w:r>
    </w:p>
    <w:p w14:paraId="3FC0CD8B" w14:textId="77777777" w:rsidR="00854A89" w:rsidRDefault="0011579D">
      <w:pPr>
        <w:spacing w:line="600" w:lineRule="auto"/>
        <w:ind w:firstLine="720"/>
        <w:jc w:val="both"/>
        <w:rPr>
          <w:rFonts w:eastAsia="Times New Roman"/>
          <w:szCs w:val="24"/>
        </w:rPr>
      </w:pPr>
      <w:r>
        <w:rPr>
          <w:rFonts w:eastAsia="Times New Roman"/>
          <w:szCs w:val="24"/>
        </w:rPr>
        <w:t>Αυτό δείχνει μια βεβιασμένη ενέργεια, μια ενέργεια που θεωρώ ότι δεν</w:t>
      </w:r>
      <w:r>
        <w:rPr>
          <w:rFonts w:eastAsia="Times New Roman"/>
          <w:szCs w:val="24"/>
        </w:rPr>
        <w:t xml:space="preserve"> λύνεται με την αύξηση της προθεσμίας. Διότι θα μπορούσατε να έχετε μια μεγάλη προθεσμία ενός έτους, με ορόσημα μέσα σε αυτήν την προθεσμία, καταλυτικά και διαλυτικά ορόσημα, ούτως ώστε ο κόσμος να χτίσει μια συνείδηση σύμπραξης προς αυτήν την πολύ σωστή κ</w:t>
      </w:r>
      <w:r>
        <w:rPr>
          <w:rFonts w:eastAsia="Times New Roman"/>
          <w:szCs w:val="24"/>
        </w:rPr>
        <w:t>ατεύθυνση, που λέγεται δασικός χάρτης για τη χώρα, χωρίς τις κραυγές, τις πολιτικές εκμεταλλεύσεις διαφόρων, που μπορεί να γνωρίζετε κι εσείς, περί καταλήστευσης, περί δημεύσεων κ.λπ.</w:t>
      </w:r>
      <w:r>
        <w:rPr>
          <w:rFonts w:eastAsia="Times New Roman"/>
          <w:szCs w:val="24"/>
        </w:rPr>
        <w:t>.</w:t>
      </w:r>
    </w:p>
    <w:p w14:paraId="3FC0CD8C" w14:textId="77777777" w:rsidR="00854A89" w:rsidRDefault="0011579D">
      <w:pPr>
        <w:spacing w:line="600" w:lineRule="auto"/>
        <w:ind w:firstLine="720"/>
        <w:jc w:val="both"/>
        <w:rPr>
          <w:rFonts w:eastAsia="Times New Roman"/>
          <w:szCs w:val="24"/>
        </w:rPr>
      </w:pPr>
      <w:r>
        <w:rPr>
          <w:rFonts w:eastAsia="Times New Roman"/>
          <w:szCs w:val="24"/>
        </w:rPr>
        <w:t>Φέρατε την τροπολογία, η οποία αποδεικνύει για μια ακόμη φορά το ανέτοι</w:t>
      </w:r>
      <w:r>
        <w:rPr>
          <w:rFonts w:eastAsia="Times New Roman"/>
          <w:szCs w:val="24"/>
        </w:rPr>
        <w:t xml:space="preserve">μο ή το πρόχειρο της επιλογής σας. Η τροπολογία αυτή πράγματι -και είμαστε θετικοί-, λύνει το ζήτημα της ασφυκτικής προθεσμίας. </w:t>
      </w:r>
    </w:p>
    <w:p w14:paraId="3FC0CD8D" w14:textId="77777777" w:rsidR="00854A89" w:rsidRDefault="0011579D">
      <w:pPr>
        <w:spacing w:line="600" w:lineRule="auto"/>
        <w:ind w:firstLine="720"/>
        <w:jc w:val="both"/>
        <w:rPr>
          <w:rFonts w:eastAsia="Times New Roman"/>
          <w:szCs w:val="24"/>
        </w:rPr>
      </w:pPr>
      <w:r>
        <w:rPr>
          <w:rFonts w:eastAsia="Times New Roman"/>
          <w:szCs w:val="24"/>
        </w:rPr>
        <w:t xml:space="preserve">Το τελεσίδικο της απόφασης της </w:t>
      </w:r>
      <w:r>
        <w:rPr>
          <w:rFonts w:eastAsia="Times New Roman"/>
          <w:szCs w:val="24"/>
        </w:rPr>
        <w:t>ε</w:t>
      </w:r>
      <w:r>
        <w:rPr>
          <w:rFonts w:eastAsia="Times New Roman"/>
          <w:szCs w:val="24"/>
        </w:rPr>
        <w:t xml:space="preserve">πιτροπής, το ότι η απόφαση της </w:t>
      </w:r>
      <w:r>
        <w:rPr>
          <w:rFonts w:eastAsia="Times New Roman"/>
          <w:szCs w:val="24"/>
        </w:rPr>
        <w:t>ε</w:t>
      </w:r>
      <w:r>
        <w:rPr>
          <w:rFonts w:eastAsia="Times New Roman"/>
          <w:szCs w:val="24"/>
        </w:rPr>
        <w:t xml:space="preserve">πιτροπής είναι τελική και δεν επιδέχεται προσφυγή, αυτό δεν το </w:t>
      </w:r>
      <w:r>
        <w:rPr>
          <w:rFonts w:eastAsia="Times New Roman"/>
          <w:szCs w:val="24"/>
        </w:rPr>
        <w:t xml:space="preserve">λύνει η τροπολογία. </w:t>
      </w:r>
    </w:p>
    <w:p w14:paraId="3FC0CD8E" w14:textId="77777777" w:rsidR="00854A89" w:rsidRDefault="0011579D">
      <w:pPr>
        <w:spacing w:line="600" w:lineRule="auto"/>
        <w:ind w:firstLine="720"/>
        <w:jc w:val="both"/>
        <w:rPr>
          <w:rFonts w:eastAsia="Times New Roman"/>
          <w:szCs w:val="24"/>
        </w:rPr>
      </w:pPr>
      <w:r>
        <w:rPr>
          <w:rFonts w:eastAsia="Times New Roman"/>
          <w:szCs w:val="24"/>
        </w:rPr>
        <w:lastRenderedPageBreak/>
        <w:t xml:space="preserve">Το κόστος </w:t>
      </w:r>
      <w:proofErr w:type="spellStart"/>
      <w:r>
        <w:rPr>
          <w:rFonts w:eastAsia="Times New Roman"/>
          <w:szCs w:val="24"/>
        </w:rPr>
        <w:t>παραβόλου</w:t>
      </w:r>
      <w:proofErr w:type="spellEnd"/>
      <w:r>
        <w:rPr>
          <w:rFonts w:eastAsia="Times New Roman"/>
          <w:szCs w:val="24"/>
        </w:rPr>
        <w:t xml:space="preserve"> καλύπτεται από την τροπολογία; Είπατε ότι το μειώσατε κι άλλο. Περιμένουμε να το δούμε. </w:t>
      </w:r>
    </w:p>
    <w:p w14:paraId="3FC0CD8F" w14:textId="77777777" w:rsidR="00854A89" w:rsidRDefault="0011579D">
      <w:pPr>
        <w:spacing w:line="600" w:lineRule="auto"/>
        <w:ind w:firstLine="720"/>
        <w:jc w:val="both"/>
        <w:rPr>
          <w:rFonts w:eastAsia="Times New Roman"/>
          <w:szCs w:val="24"/>
        </w:rPr>
      </w:pPr>
      <w:r>
        <w:rPr>
          <w:rFonts w:eastAsia="Times New Roman"/>
          <w:szCs w:val="24"/>
        </w:rPr>
        <w:t xml:space="preserve">Σχετικά με τις επιλέξιμες εκτάσεις, οι αγρότες που προσφεύγουν για να αποδείξουν την ιδιοκτησία τους σε αγροκτήματα που είναι μέσα σε δασικό χάρτη, καλύπτονται από την τροπολογία και αυτό είναι ένα από τα θετικά, σχετικά με τον ΟΠΕΚΕΠΕ. </w:t>
      </w:r>
    </w:p>
    <w:p w14:paraId="3FC0CD90" w14:textId="77777777" w:rsidR="00854A89" w:rsidRDefault="0011579D">
      <w:pPr>
        <w:spacing w:line="600" w:lineRule="auto"/>
        <w:ind w:firstLine="720"/>
        <w:jc w:val="both"/>
        <w:rPr>
          <w:rFonts w:eastAsia="Times New Roman"/>
          <w:szCs w:val="24"/>
        </w:rPr>
      </w:pPr>
      <w:r>
        <w:rPr>
          <w:rFonts w:eastAsia="Times New Roman"/>
          <w:szCs w:val="24"/>
        </w:rPr>
        <w:t>Η αναστολή διαδικα</w:t>
      </w:r>
      <w:r>
        <w:rPr>
          <w:rFonts w:eastAsia="Times New Roman"/>
          <w:szCs w:val="24"/>
        </w:rPr>
        <w:t>σίας ανάρτησης των δασικών χαρτών. Προτίθεται η Κυβέρνηση να αναβάλει την ανάρτηση των χαρτών, μέχρι να ολοκληρωθεί η διαδικασία που είχαμε προτείνει; Δεν προτίθεται. Αντιθέτως, η τροπολογία παρέχει και ρυθμίσεις που λέτε ότι θα διευκολύνουν. Θεωρώ ότι δεν</w:t>
      </w:r>
      <w:r>
        <w:rPr>
          <w:rFonts w:eastAsia="Times New Roman"/>
          <w:szCs w:val="24"/>
        </w:rPr>
        <w:t xml:space="preserve"> θα είναι προς αυτήν την κατεύθυνση.</w:t>
      </w:r>
    </w:p>
    <w:p w14:paraId="3FC0CD91" w14:textId="77777777" w:rsidR="00854A89" w:rsidRDefault="0011579D">
      <w:pPr>
        <w:spacing w:line="600" w:lineRule="auto"/>
        <w:ind w:firstLine="720"/>
        <w:jc w:val="both"/>
        <w:rPr>
          <w:rFonts w:eastAsia="Times New Roman"/>
          <w:szCs w:val="24"/>
        </w:rPr>
      </w:pPr>
      <w:r>
        <w:rPr>
          <w:rFonts w:eastAsia="Times New Roman"/>
          <w:szCs w:val="24"/>
        </w:rPr>
        <w:t xml:space="preserve">Η συνδρομή ειδικών καλύπτεται από την τροπολογία; Μηχανικό, πολεοδομικό γραφείο κ.λπ.; Δεν καλύπτεται. Άρα, θα αναγκαστεί πάλι ο πολίτης να καταφύγει σε μηχανικούς, σε </w:t>
      </w:r>
      <w:proofErr w:type="spellStart"/>
      <w:r>
        <w:rPr>
          <w:rFonts w:eastAsia="Times New Roman"/>
          <w:szCs w:val="24"/>
        </w:rPr>
        <w:t>γεωτέχνες</w:t>
      </w:r>
      <w:proofErr w:type="spellEnd"/>
      <w:r>
        <w:rPr>
          <w:rFonts w:eastAsia="Times New Roman"/>
          <w:szCs w:val="24"/>
        </w:rPr>
        <w:t xml:space="preserve"> κ.λπ.</w:t>
      </w:r>
      <w:r>
        <w:rPr>
          <w:rFonts w:eastAsia="Times New Roman"/>
          <w:szCs w:val="24"/>
        </w:rPr>
        <w:t>.</w:t>
      </w:r>
      <w:r>
        <w:rPr>
          <w:rFonts w:eastAsia="Times New Roman"/>
          <w:szCs w:val="24"/>
        </w:rPr>
        <w:t xml:space="preserve"> </w:t>
      </w:r>
    </w:p>
    <w:p w14:paraId="3FC0CD92" w14:textId="77777777" w:rsidR="00854A89" w:rsidRDefault="0011579D">
      <w:pPr>
        <w:spacing w:line="600" w:lineRule="auto"/>
        <w:ind w:firstLine="720"/>
        <w:jc w:val="both"/>
        <w:rPr>
          <w:rFonts w:eastAsia="Times New Roman"/>
          <w:szCs w:val="24"/>
        </w:rPr>
      </w:pPr>
      <w:r>
        <w:rPr>
          <w:rFonts w:eastAsia="Times New Roman"/>
          <w:szCs w:val="24"/>
        </w:rPr>
        <w:t>Η σύνθεση των επιτροπών. Έγινε μι</w:t>
      </w:r>
      <w:r>
        <w:rPr>
          <w:rFonts w:eastAsia="Times New Roman"/>
          <w:szCs w:val="24"/>
        </w:rPr>
        <w:t xml:space="preserve">α εκτενής περιγραφή της σύνθεσης της </w:t>
      </w:r>
      <w:r>
        <w:rPr>
          <w:rFonts w:eastAsia="Times New Roman"/>
          <w:szCs w:val="24"/>
        </w:rPr>
        <w:t>ε</w:t>
      </w:r>
      <w:r>
        <w:rPr>
          <w:rFonts w:eastAsia="Times New Roman"/>
          <w:szCs w:val="24"/>
        </w:rPr>
        <w:t>πιτροπής και του τρόπου εξέτασης των αντιρ</w:t>
      </w:r>
      <w:r>
        <w:rPr>
          <w:rFonts w:eastAsia="Times New Roman"/>
          <w:szCs w:val="24"/>
        </w:rPr>
        <w:lastRenderedPageBreak/>
        <w:t>ρήσεων και νομίζω ότι δεν καλύπτεται από την τροπολογία. Αναφέρατε για τη σύμπραξη των δήμων, ότι μόνο το 40% -το είπατε και το πρωί στην τηλεόραση- έχει συμπράξει για τις οικι</w:t>
      </w:r>
      <w:r>
        <w:rPr>
          <w:rFonts w:eastAsia="Times New Roman"/>
          <w:szCs w:val="24"/>
        </w:rPr>
        <w:t xml:space="preserve">στικές πυκνώσεις. </w:t>
      </w:r>
    </w:p>
    <w:p w14:paraId="3FC0CD93" w14:textId="77777777" w:rsidR="00854A89" w:rsidRDefault="0011579D">
      <w:pPr>
        <w:spacing w:line="600" w:lineRule="auto"/>
        <w:ind w:firstLine="720"/>
        <w:jc w:val="both"/>
        <w:rPr>
          <w:rFonts w:eastAsia="Times New Roman"/>
          <w:szCs w:val="24"/>
        </w:rPr>
      </w:pPr>
      <w:r>
        <w:rPr>
          <w:rFonts w:eastAsia="Times New Roman"/>
          <w:szCs w:val="24"/>
        </w:rPr>
        <w:t>Εγώ δεν θα σας πω μόνο για τους δήμους. Θα σας πω για τις δασικές υπηρεσίες. Ποια είναι η στελέχωση των δασικών υπηρεσιών; Θα μου απαντήσετε «στα δύο χρόνια που κυβερνάμε θα τη λύσουμε»; Όχι, αλλά το πρόβλημα το έχετε εσείς αυτήν τη στιγ</w:t>
      </w:r>
      <w:r>
        <w:rPr>
          <w:rFonts w:eastAsia="Times New Roman"/>
          <w:szCs w:val="24"/>
        </w:rPr>
        <w:t>μή. Εμείς επί σαράντα χρόνια, εκλεγόμενοι από τον ελληνικό λαό, κάναμε αυτά που κάναμε και βάλαμε και στο Σύνταγμα το θέμα του δάσους. Εσείς που είστε στο πολιτικό περιθώριο επί σαράντα χρόνια, με την καλή έννοια «πολιτικό περιθώριο», τι κάνετε τώρα που έχ</w:t>
      </w:r>
      <w:r>
        <w:rPr>
          <w:rFonts w:eastAsia="Times New Roman"/>
          <w:szCs w:val="24"/>
        </w:rPr>
        <w:t>ετε τη μάχαιρα;</w:t>
      </w:r>
    </w:p>
    <w:p w14:paraId="3FC0CD94" w14:textId="77777777" w:rsidR="00854A89" w:rsidRDefault="0011579D">
      <w:pPr>
        <w:spacing w:line="600" w:lineRule="auto"/>
        <w:ind w:firstLine="720"/>
        <w:jc w:val="both"/>
        <w:rPr>
          <w:rFonts w:eastAsia="Times New Roman"/>
          <w:szCs w:val="24"/>
        </w:rPr>
      </w:pPr>
      <w:r>
        <w:rPr>
          <w:rFonts w:eastAsia="Times New Roman"/>
          <w:szCs w:val="24"/>
        </w:rPr>
        <w:t>Για να σας πω χαρακτηριστικά, η σύμπραξη της κοινωνίας είναι η εξής: Εβδομήντα πολίτες έχουν κάνει αντιρρήσεις αυτήν τη στιγμή στον Νομό Λακωνίας, εκ των οποίων εβδομήντα, οι εξήντα πέντε είναι των περιπτώσεων των ατελώς αντιρρήσεων. Καταλα</w:t>
      </w:r>
      <w:r>
        <w:rPr>
          <w:rFonts w:eastAsia="Times New Roman"/>
          <w:szCs w:val="24"/>
        </w:rPr>
        <w:t xml:space="preserve">βαίνετε τον φόβο με το παράβολο. Όλα αυτά κατατείνουν προς αυτό που σας είπα για τους χάρτες. Και είναι ένα θέμα αυτό </w:t>
      </w:r>
      <w:r>
        <w:rPr>
          <w:rFonts w:eastAsia="Times New Roman"/>
          <w:szCs w:val="24"/>
        </w:rPr>
        <w:lastRenderedPageBreak/>
        <w:t>με τους χάρτες, κατά πόσον οι δασικές μας υπηρεσίες με τα επίλεκτα και τα έμπειρα στελέχη που έχουν -τα λίγα αλλά τα καλά-, έχουν συμπράξε</w:t>
      </w:r>
      <w:r>
        <w:rPr>
          <w:rFonts w:eastAsia="Times New Roman"/>
          <w:szCs w:val="24"/>
        </w:rPr>
        <w:t>ι προς αυτήν τη διαδικασία. Απ’ ό,τι ξέρω, ιδιωτική πρωτοβουλία ανέλαβε αυτήν την υπόθεση και έδωσε κάποια συγκεκριμένα στοιχεία.</w:t>
      </w:r>
    </w:p>
    <w:p w14:paraId="3FC0CD95" w14:textId="77777777" w:rsidR="00854A89" w:rsidRDefault="0011579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FC0CD96" w14:textId="77777777" w:rsidR="00854A89" w:rsidRDefault="0011579D">
      <w:pPr>
        <w:spacing w:line="600" w:lineRule="auto"/>
        <w:ind w:firstLine="720"/>
        <w:jc w:val="both"/>
        <w:rPr>
          <w:rFonts w:eastAsia="Times New Roman"/>
          <w:szCs w:val="24"/>
        </w:rPr>
      </w:pPr>
      <w:r>
        <w:rPr>
          <w:rFonts w:eastAsia="Times New Roman"/>
          <w:szCs w:val="24"/>
        </w:rPr>
        <w:t>Εγώ θα ήθελα να μου πείτε στην περίπτωση α</w:t>
      </w:r>
      <w:r>
        <w:rPr>
          <w:rFonts w:eastAsia="Times New Roman"/>
          <w:szCs w:val="24"/>
        </w:rPr>
        <w:t>υτή τι πρόκειται να γίνει. Είναι ζητήματα που πρέπει να τα ξαναδείτε. Εδώ που είμαστε τώρα δεν νομίζω ότι μπορεί να αναβληθεί τίποτα. Πρέπει να βάλετε ορόσημα σε μια μεγάλη χρονική διάρκεια, να γίνει πιο φιλική η διαδικασία.</w:t>
      </w:r>
    </w:p>
    <w:p w14:paraId="3FC0CD97" w14:textId="77777777" w:rsidR="00854A89" w:rsidRDefault="0011579D">
      <w:pPr>
        <w:spacing w:line="600" w:lineRule="auto"/>
        <w:ind w:firstLine="720"/>
        <w:jc w:val="both"/>
        <w:rPr>
          <w:rFonts w:eastAsia="Times New Roman"/>
          <w:szCs w:val="24"/>
        </w:rPr>
      </w:pPr>
      <w:r>
        <w:rPr>
          <w:rFonts w:eastAsia="Times New Roman"/>
          <w:b/>
          <w:szCs w:val="24"/>
        </w:rPr>
        <w:t>ΠΡΟΕΔΡΕΥΩΝ (Δημήτριος Κρεμαστιν</w:t>
      </w:r>
      <w:r>
        <w:rPr>
          <w:rFonts w:eastAsia="Times New Roman"/>
          <w:b/>
          <w:szCs w:val="24"/>
        </w:rPr>
        <w:t xml:space="preserve">ός): </w:t>
      </w:r>
      <w:r>
        <w:rPr>
          <w:rFonts w:eastAsia="Times New Roman"/>
          <w:szCs w:val="24"/>
        </w:rPr>
        <w:t>Κύριε Δαβάκη, ολοκληρώστε σας παρακαλώ.</w:t>
      </w:r>
    </w:p>
    <w:p w14:paraId="3FC0CD98" w14:textId="77777777" w:rsidR="00854A89" w:rsidRDefault="0011579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Τελειώνω, κύριε Πρόεδρε. Απλώς, είναι λίγο σύνθετο το θέμα, γι’ αυτό έχουμε ανάγκη χρόνου. Κατά τούτο, η υπόθεση δασικοί χάρτες πρέπει να γίνει μια πιο προσεγγίσιμη, φιλική από κάθε πλευρά δια</w:t>
      </w:r>
      <w:r>
        <w:rPr>
          <w:rFonts w:eastAsia="Times New Roman"/>
          <w:szCs w:val="24"/>
        </w:rPr>
        <w:t xml:space="preserve">δικασία για τους πολίτες. Αισθάνομαι ότι και οι αναδασμοί που φέρνετε τώρα δείχνει </w:t>
      </w:r>
      <w:r>
        <w:rPr>
          <w:rFonts w:eastAsia="Times New Roman"/>
          <w:szCs w:val="24"/>
        </w:rPr>
        <w:lastRenderedPageBreak/>
        <w:t>ότι δεν το είχατε προβλέψει το ζήτημα. Δεν μπορεί να σηκώνεις δασικούς χάρτες, χωρίς να έχουν προβλεφθεί οι αναδασμοί. Τώρα το φέρνετε σε τροπολογία. Και όλα αυτά τα οποία έ</w:t>
      </w:r>
      <w:r>
        <w:rPr>
          <w:rFonts w:eastAsia="Times New Roman"/>
          <w:szCs w:val="24"/>
        </w:rPr>
        <w:t xml:space="preserve">χουμε συζητήσει, καθώς επίσης και το ζήτημα των κατοίκων του εξωτερικού, που ακόμα δεν έχουν ιδέα για το τι γίνεται. Χρειάζονται πληρεξούσια, χρειάζονται επιτόπου μεταβάσεις αυτών των ανθρώπων, όλα αυτά. Αισθάνομαι ότι σας έχουν απασχολήσει. </w:t>
      </w:r>
    </w:p>
    <w:p w14:paraId="3FC0CD99" w14:textId="77777777" w:rsidR="00854A89" w:rsidRDefault="0011579D">
      <w:pPr>
        <w:spacing w:line="600" w:lineRule="auto"/>
        <w:ind w:firstLine="720"/>
        <w:jc w:val="both"/>
        <w:rPr>
          <w:rFonts w:eastAsia="Times New Roman"/>
          <w:szCs w:val="24"/>
        </w:rPr>
      </w:pPr>
      <w:r>
        <w:rPr>
          <w:rFonts w:eastAsia="Times New Roman"/>
          <w:szCs w:val="24"/>
        </w:rPr>
        <w:t>Αυτήν τη στιγ</w:t>
      </w:r>
      <w:r>
        <w:rPr>
          <w:rFonts w:eastAsia="Times New Roman"/>
          <w:szCs w:val="24"/>
        </w:rPr>
        <w:t>μή είμαστε εδώ όχι για να κάνουμε αντιπολίτευση, αλλά για να σας διορθώσουμε προς τη σωστή κατεύθυνση, όπως φάνηκε με την τροπολογία που φέρατε. Είναι ατελής, είναι -θα έλεγα- ημίμετρο, διορθώστε την και κάντε την καλύτερη. Έχετε τον χρόνο και τη δυνατότητ</w:t>
      </w:r>
      <w:r>
        <w:rPr>
          <w:rFonts w:eastAsia="Times New Roman"/>
          <w:szCs w:val="24"/>
        </w:rPr>
        <w:t>α.</w:t>
      </w:r>
    </w:p>
    <w:p w14:paraId="3FC0CD9A" w14:textId="77777777" w:rsidR="00854A89" w:rsidRDefault="0011579D">
      <w:pPr>
        <w:spacing w:line="600" w:lineRule="auto"/>
        <w:ind w:firstLine="720"/>
        <w:jc w:val="both"/>
        <w:rPr>
          <w:rFonts w:eastAsia="Times New Roman"/>
          <w:szCs w:val="24"/>
        </w:rPr>
      </w:pPr>
      <w:r>
        <w:rPr>
          <w:rFonts w:eastAsia="Times New Roman"/>
          <w:szCs w:val="24"/>
        </w:rPr>
        <w:t>Σας ευχαριστώ.</w:t>
      </w:r>
    </w:p>
    <w:p w14:paraId="3FC0CD9B" w14:textId="77777777" w:rsidR="00854A89" w:rsidRDefault="0011579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3FC0CD9C" w14:textId="77777777" w:rsidR="00854A89" w:rsidRDefault="0011579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τρία λεπτά.</w:t>
      </w:r>
    </w:p>
    <w:p w14:paraId="3FC0CD9D" w14:textId="77777777" w:rsidR="00854A89" w:rsidRDefault="0011579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3FC0CD9E" w14:textId="77777777" w:rsidR="00854A89" w:rsidRDefault="0011579D">
      <w:pPr>
        <w:spacing w:line="600" w:lineRule="auto"/>
        <w:ind w:firstLine="720"/>
        <w:jc w:val="both"/>
        <w:rPr>
          <w:rFonts w:eastAsia="Times New Roman"/>
          <w:b/>
          <w:szCs w:val="24"/>
        </w:rPr>
      </w:pPr>
      <w:r>
        <w:rPr>
          <w:rFonts w:eastAsia="Times New Roman"/>
          <w:szCs w:val="24"/>
        </w:rPr>
        <w:t xml:space="preserve">Κύριε Υπουργέ, αντί απαντήσεων και πραγματικά μιας αναγκαίας αυτοκριτικής για τις ενέργειες </w:t>
      </w:r>
      <w:r>
        <w:rPr>
          <w:rFonts w:eastAsia="Times New Roman"/>
          <w:szCs w:val="24"/>
        </w:rPr>
        <w:t xml:space="preserve">τις οποίες δεν πράξατε </w:t>
      </w:r>
      <w:r>
        <w:rPr>
          <w:rFonts w:eastAsia="Times New Roman"/>
          <w:szCs w:val="24"/>
        </w:rPr>
        <w:lastRenderedPageBreak/>
        <w:t>και για τις ενέργειες τις οποίες πράξατε και έφεραν το αδιέξοδο, επιδοθήκατε σε μια τοποθέτηση «γκρίζας» προπαγάνδας, όπως αρέσκεστε, και είναι γεγονός ότι τα καταφέρνετε.</w:t>
      </w:r>
    </w:p>
    <w:p w14:paraId="3FC0CD9F" w14:textId="77777777" w:rsidR="00854A89" w:rsidRDefault="0011579D">
      <w:pPr>
        <w:spacing w:line="600" w:lineRule="auto"/>
        <w:ind w:firstLine="720"/>
        <w:jc w:val="both"/>
        <w:rPr>
          <w:rFonts w:eastAsia="Times New Roman"/>
          <w:szCs w:val="24"/>
        </w:rPr>
      </w:pPr>
      <w:r>
        <w:rPr>
          <w:rFonts w:eastAsia="Times New Roman"/>
          <w:szCs w:val="24"/>
        </w:rPr>
        <w:t>Εδώ, όμως, αυτό είναι ένα θέμα που αφορά τους πολίτες. Εμφανι</w:t>
      </w:r>
      <w:r>
        <w:rPr>
          <w:rFonts w:eastAsia="Times New Roman"/>
          <w:szCs w:val="24"/>
        </w:rPr>
        <w:t xml:space="preserve">στήκατε ως κατήγορος της Μεταπολίτευσης και των ΟΤΑ και «καθαρίσατε» το θέμα. Βέβαια, κινδυνεύετε να χαρακτηριστείτε έμμεσα ως υποστηρικτής της χούντας, του εμφυλίου και όλης της </w:t>
      </w:r>
      <w:proofErr w:type="spellStart"/>
      <w:r>
        <w:rPr>
          <w:rFonts w:eastAsia="Times New Roman"/>
          <w:szCs w:val="24"/>
        </w:rPr>
        <w:t>προτέρας</w:t>
      </w:r>
      <w:proofErr w:type="spellEnd"/>
      <w:r>
        <w:rPr>
          <w:rFonts w:eastAsia="Times New Roman"/>
          <w:szCs w:val="24"/>
        </w:rPr>
        <w:t xml:space="preserve"> κατάστασης πριν από τη Μεταπολίτευση, κύριε Υπουργέ. Ο εμφύλιος έχει</w:t>
      </w:r>
      <w:r>
        <w:rPr>
          <w:rFonts w:eastAsia="Times New Roman"/>
          <w:szCs w:val="24"/>
        </w:rPr>
        <w:t xml:space="preserve"> άμεση σχέση με τους δασικούς χάρτες, γιατί την περίοδο του εμφυλίου και λόγω του εμφυλίου εγκαταλείφθηκαν εκτάσεις που καλλιεργούνταν μέχρι τότε και που με τους δασικούς σας χάρτες που χωρίς προετοιμασία τους αναρτήσατε, καλλιεργήσιμες εκτάσεις εμφανίζοντ</w:t>
      </w:r>
      <w:r>
        <w:rPr>
          <w:rFonts w:eastAsia="Times New Roman"/>
          <w:szCs w:val="24"/>
        </w:rPr>
        <w:t>αι ως δάση. Εμείς, λοιπόν, σας το είπαμε. Γιατί δεν προβήκατε στην προετοιμασία και αντ’ αυτού κάνατε επίθεση στους ΟΤΑ και στη Μεταπολίτευση;</w:t>
      </w:r>
    </w:p>
    <w:p w14:paraId="3FC0CDA0" w14:textId="77777777" w:rsidR="00854A89" w:rsidRDefault="0011579D">
      <w:pPr>
        <w:spacing w:line="600" w:lineRule="auto"/>
        <w:ind w:firstLine="720"/>
        <w:jc w:val="both"/>
        <w:rPr>
          <w:rFonts w:eastAsia="Times New Roman"/>
          <w:szCs w:val="24"/>
        </w:rPr>
      </w:pPr>
      <w:r>
        <w:rPr>
          <w:rFonts w:eastAsia="Times New Roman"/>
          <w:szCs w:val="24"/>
        </w:rPr>
        <w:t>Ακούστε, λοιπόν, τώρα. Ήλθατε με τον δικό σας νόμο, το ν.4389, περίπου τον Μάιο ή τον Ιούνιο και τροποποιήσατε το</w:t>
      </w:r>
      <w:r>
        <w:rPr>
          <w:rFonts w:eastAsia="Times New Roman"/>
          <w:szCs w:val="24"/>
        </w:rPr>
        <w:t xml:space="preserve">ν ν.4164/2013 και τον ν.4280/2014. Έτσι, αποφύγατε να κάνετε την </w:t>
      </w:r>
      <w:r>
        <w:rPr>
          <w:rFonts w:eastAsia="Times New Roman"/>
          <w:szCs w:val="24"/>
        </w:rPr>
        <w:lastRenderedPageBreak/>
        <w:t>προετοιμασία στην οποία αναφέρθηκα, δηλαδή</w:t>
      </w:r>
      <w:r>
        <w:rPr>
          <w:rFonts w:eastAsia="Times New Roman"/>
          <w:szCs w:val="24"/>
        </w:rPr>
        <w:t>,</w:t>
      </w:r>
      <w:r>
        <w:rPr>
          <w:rFonts w:eastAsia="Times New Roman"/>
          <w:szCs w:val="24"/>
        </w:rPr>
        <w:t xml:space="preserve"> να τα συσχετίσετε με τις </w:t>
      </w:r>
      <w:proofErr w:type="spellStart"/>
      <w:r>
        <w:rPr>
          <w:rFonts w:eastAsia="Times New Roman"/>
          <w:szCs w:val="24"/>
        </w:rPr>
        <w:t>πολεοδομημένες</w:t>
      </w:r>
      <w:proofErr w:type="spellEnd"/>
      <w:r>
        <w:rPr>
          <w:rFonts w:eastAsia="Times New Roman"/>
          <w:szCs w:val="24"/>
        </w:rPr>
        <w:t xml:space="preserve"> εκτάσεις, να συνεργαστείτε με τα πολεοδομικά γραφεία της χώρας γι’ αυτό το σκοπό. Δεν προβήκατε στη συσχέτι</w:t>
      </w:r>
      <w:r>
        <w:rPr>
          <w:rFonts w:eastAsia="Times New Roman"/>
          <w:szCs w:val="24"/>
        </w:rPr>
        <w:t xml:space="preserve">ση με τις καλλιεργήσιμες εκτάσεις, άρα και τους χάρτες του ΟΠΕΚΕΠΕ και τα αναρτήσατε και βεβαίως μ’ αυτή τη διαδικασία όχι εξήντα μέρες, αλλά ούτε </w:t>
      </w:r>
      <w:proofErr w:type="spellStart"/>
      <w:r>
        <w:rPr>
          <w:rFonts w:eastAsia="Times New Roman"/>
          <w:szCs w:val="24"/>
        </w:rPr>
        <w:t>εκατόν</w:t>
      </w:r>
      <w:proofErr w:type="spellEnd"/>
      <w:r>
        <w:rPr>
          <w:rFonts w:eastAsia="Times New Roman"/>
          <w:szCs w:val="24"/>
        </w:rPr>
        <w:t xml:space="preserve"> εξήντα δεν φτάνουν. Αν είχατε προβεί σ’ αυτή τη συσχέτιση, ασφαλώς δεν θα υπήρχαν προβλήματα και ήταν </w:t>
      </w:r>
      <w:r>
        <w:rPr>
          <w:rFonts w:eastAsia="Times New Roman"/>
          <w:szCs w:val="24"/>
        </w:rPr>
        <w:t xml:space="preserve">αρκετές οι σαράντα πέντε μέρες. Τα προβλήματα προέκυψαν από τη δική σας ρύθμιση. Άλλωστε το παραδέχεστε. </w:t>
      </w:r>
    </w:p>
    <w:p w14:paraId="3FC0CDA1" w14:textId="77777777" w:rsidR="00854A89" w:rsidRDefault="0011579D">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ότι στο πλαίσιο της «γκρίζας» προπαγάνδας γράφετε πάνω στην τροπολογία την οποία καταθέσατε «Τροποποίηση του νόμου του 2010», ακούστε τι τροποποιείτε, για να ξέρει και ο κόσμος. </w:t>
      </w:r>
    </w:p>
    <w:p w14:paraId="3FC0CDA2" w14:textId="77777777" w:rsidR="00854A89" w:rsidRDefault="0011579D">
      <w:pPr>
        <w:spacing w:line="600" w:lineRule="auto"/>
        <w:ind w:firstLine="720"/>
        <w:jc w:val="both"/>
        <w:rPr>
          <w:rFonts w:eastAsia="Times New Roman"/>
          <w:szCs w:val="24"/>
        </w:rPr>
      </w:pPr>
      <w:r>
        <w:rPr>
          <w:rFonts w:eastAsia="Times New Roman"/>
          <w:szCs w:val="24"/>
        </w:rPr>
        <w:t>Καταργείτε την παράγραφο γ του άρθρου 153 του ν.4389/2016, νόμος Κυβέρνησης Σ</w:t>
      </w:r>
      <w:r>
        <w:rPr>
          <w:rFonts w:eastAsia="Times New Roman"/>
          <w:szCs w:val="24"/>
        </w:rPr>
        <w:t xml:space="preserve">ΥΡΙΖΑ-ΑΝΕΛ. Από κάτω γράφει ότι καταργείται η παράγραφος β του άρθρου 153 του ν.4389/2016, του νόμου σας. Καταργείται η παράγραφος ε του άρθρου 153 του ν.4389. Καταργείται η παράγραφος </w:t>
      </w:r>
      <w:proofErr w:type="spellStart"/>
      <w:r>
        <w:rPr>
          <w:rFonts w:eastAsia="Times New Roman"/>
          <w:szCs w:val="24"/>
        </w:rPr>
        <w:t>στ</w:t>
      </w:r>
      <w:proofErr w:type="spellEnd"/>
      <w:r>
        <w:rPr>
          <w:rFonts w:eastAsia="Times New Roman"/>
          <w:szCs w:val="24"/>
        </w:rPr>
        <w:t xml:space="preserve"> του άρ</w:t>
      </w:r>
      <w:r>
        <w:rPr>
          <w:rFonts w:eastAsia="Times New Roman"/>
          <w:szCs w:val="24"/>
        </w:rPr>
        <w:lastRenderedPageBreak/>
        <w:t>θρου 153. Στην επόμενη σελίδα, τη σελίδα 7, αναφέρετε ότι κατα</w:t>
      </w:r>
      <w:r>
        <w:rPr>
          <w:rFonts w:eastAsia="Times New Roman"/>
          <w:szCs w:val="24"/>
        </w:rPr>
        <w:t xml:space="preserve">ργείται η παράγραφος ζ του άρθρου 153 του ν.4389, του νόμου της Κυβέρνησης ΣΥΡΙΖΑ-ΑΝΕΛ και επίσης καταργούνται οι παράγραφοι η και θ του ιδίου άρθρου. Αυτά αναφέρονται στις καταργούμενες διατάξεις. </w:t>
      </w:r>
    </w:p>
    <w:p w14:paraId="3FC0CDA3" w14:textId="77777777" w:rsidR="00854A89" w:rsidRDefault="0011579D">
      <w:pPr>
        <w:spacing w:line="600" w:lineRule="auto"/>
        <w:ind w:firstLine="720"/>
        <w:jc w:val="both"/>
        <w:rPr>
          <w:rFonts w:eastAsia="Times New Roman"/>
          <w:szCs w:val="24"/>
        </w:rPr>
      </w:pPr>
      <w:r>
        <w:rPr>
          <w:rFonts w:eastAsia="Times New Roman"/>
          <w:szCs w:val="24"/>
        </w:rPr>
        <w:t>Ήλθε, λοιπόν, η Κυβέρνηση με μια τροπολογία να διορθώσει,</w:t>
      </w:r>
      <w:r>
        <w:rPr>
          <w:rFonts w:eastAsia="Times New Roman"/>
          <w:szCs w:val="24"/>
        </w:rPr>
        <w:t xml:space="preserve"> να καταργήσει -και καλά έκανε, αφού είχαμε φτάσει σε αδιέξοδο- τις δικές της διατάξεις</w:t>
      </w:r>
      <w:r>
        <w:rPr>
          <w:rFonts w:eastAsia="Times New Roman"/>
          <w:szCs w:val="24"/>
        </w:rPr>
        <w:t>,</w:t>
      </w:r>
      <w:r>
        <w:rPr>
          <w:rFonts w:eastAsia="Times New Roman"/>
          <w:szCs w:val="24"/>
        </w:rPr>
        <w:t xml:space="preserve"> που προκάλεσαν το αδιέξοδο και μας λέει ψευδώς στον τίτλο ότι τροποποιεί τον νόμο του 2010. Τροποποιεί το άρθρο του νόμου του 2010 που είχε τροποποιηθεί, όμως, με το ά</w:t>
      </w:r>
      <w:r>
        <w:rPr>
          <w:rFonts w:eastAsia="Times New Roman"/>
          <w:szCs w:val="24"/>
        </w:rPr>
        <w:t>ρθρο 153 του ν.4389, το οποίο αποκρύπτει. Στις καταργούμενες διατάξεις, βέβαια, οι υπηρεσίες δεν μπορούσαν να το αποκρύψουν. Άλλο το πολιτικό κείμενο της εισηγητικής έκθεσης που κάνει τη «γκρίζα» προπαγάνδα και άλλο οι καταργούμενες διατάξεις που η υπηρεσί</w:t>
      </w:r>
      <w:r>
        <w:rPr>
          <w:rFonts w:eastAsia="Times New Roman"/>
          <w:szCs w:val="24"/>
        </w:rPr>
        <w:t xml:space="preserve">α λέει τι καταργούνται. Αυτό είναι, λοιπόν. Βγείτε και πείτε «κάναμε λάθος». </w:t>
      </w:r>
    </w:p>
    <w:p w14:paraId="3FC0CDA4" w14:textId="77777777" w:rsidR="00854A89" w:rsidRDefault="0011579D">
      <w:pPr>
        <w:spacing w:line="600" w:lineRule="auto"/>
        <w:ind w:firstLine="720"/>
        <w:jc w:val="both"/>
        <w:rPr>
          <w:rFonts w:eastAsia="Times New Roman"/>
          <w:szCs w:val="24"/>
        </w:rPr>
      </w:pPr>
      <w:r>
        <w:rPr>
          <w:rFonts w:eastAsia="Times New Roman"/>
          <w:szCs w:val="24"/>
        </w:rPr>
        <w:t>Βεβαίως, έχει αξία αυτό το οποίο ζητήσατε. Να δούμε από κοινού στο πλαίσιο μιας συνεννόησης, με τις διατάξεις οι οποίες θα ψηφιστούν από την Ολομέλεια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συζήτησης κ</w:t>
      </w:r>
      <w:r>
        <w:rPr>
          <w:rFonts w:eastAsia="Times New Roman"/>
          <w:szCs w:val="24"/>
        </w:rPr>
        <w:t xml:space="preserve">αι του νομοθετικού έργου με βάση την κατάθεση της τροπολογίας </w:t>
      </w:r>
      <w:r>
        <w:rPr>
          <w:rFonts w:eastAsia="Times New Roman"/>
          <w:szCs w:val="24"/>
        </w:rPr>
        <w:lastRenderedPageBreak/>
        <w:t>σας, πώς θα ξεπεράσουμε το πρόβλημα, αλλά όχι να έρχεστε και να τα ρίχνετε όλα στο παρελθόν και να λέτε ότι τα δικά σας, όλα αυτά που κάνατε τον Μάιο και τον Ιούνιο, ήταν αγιότητες.</w:t>
      </w:r>
    </w:p>
    <w:p w14:paraId="3FC0CDA5" w14:textId="77777777" w:rsidR="00854A89" w:rsidRDefault="0011579D">
      <w:pPr>
        <w:spacing w:line="600" w:lineRule="auto"/>
        <w:ind w:firstLine="720"/>
        <w:jc w:val="both"/>
        <w:rPr>
          <w:rFonts w:eastAsia="Times New Roman"/>
          <w:szCs w:val="24"/>
        </w:rPr>
      </w:pPr>
      <w:r>
        <w:rPr>
          <w:rFonts w:eastAsia="Times New Roman"/>
          <w:szCs w:val="24"/>
        </w:rPr>
        <w:t>Κύριε Πρόεδρ</w:t>
      </w:r>
      <w:r>
        <w:rPr>
          <w:rFonts w:eastAsia="Times New Roman"/>
          <w:szCs w:val="24"/>
        </w:rPr>
        <w:t xml:space="preserve">ε, λόγω της συνεδρίασης της Διάσκεψης των Προέδρων -με ειδοποίησαν ξανά να πάω, διότι λείπαμε και οι δύο εκπρόσωποι και πρέπει να προσέλθω- θα ζητήσω συγγνώμη και θα δω από τα Πρακτικά την απάντηση του κυρίου Υπουργού. </w:t>
      </w:r>
    </w:p>
    <w:p w14:paraId="3FC0CDA6" w14:textId="77777777" w:rsidR="00854A89" w:rsidRDefault="0011579D">
      <w:pPr>
        <w:spacing w:line="600" w:lineRule="auto"/>
        <w:ind w:firstLine="720"/>
        <w:jc w:val="both"/>
        <w:rPr>
          <w:rFonts w:eastAsia="Times New Roman"/>
          <w:szCs w:val="24"/>
        </w:rPr>
      </w:pPr>
      <w:r>
        <w:rPr>
          <w:rFonts w:eastAsia="Times New Roman"/>
          <w:b/>
          <w:szCs w:val="24"/>
        </w:rPr>
        <w:t>ΣΩΚΡΑΤΗΣ ΦΑΜΕΛΛΟΣ (Αναπληρωτής Υπουρ</w:t>
      </w:r>
      <w:r>
        <w:rPr>
          <w:rFonts w:eastAsia="Times New Roman"/>
          <w:b/>
          <w:szCs w:val="24"/>
        </w:rPr>
        <w:t>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Ωραία. Μάλιστα.</w:t>
      </w:r>
    </w:p>
    <w:p w14:paraId="3FC0CDA7" w14:textId="77777777" w:rsidR="00854A89" w:rsidRDefault="0011579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Είναι η Διάσκεψη, κύριε Υπουργέ. Έπρεπε να το έχει φροντίσει ο κύριος Πρόεδρος και δεν το φρόντισε, για να μη θεωρηθεί ότι έκανε διευκόλυνση στην παράταξή του, αλλά ό,τι πείτε θα κατα</w:t>
      </w:r>
      <w:r>
        <w:rPr>
          <w:rFonts w:eastAsia="Times New Roman"/>
          <w:szCs w:val="24"/>
        </w:rPr>
        <w:t>γραφεί στα Πρακτικά. Έτσι κι αλλιώς, δικαίωμα ανταπάντησης δεν έχω. Λέτε ό,τι θέλετε στη δευτερολογία σας. Βγάλτε άλλο ένα λογύδριο «γκρίζας» προπαγάνδας.</w:t>
      </w:r>
    </w:p>
    <w:p w14:paraId="3FC0CDA8" w14:textId="77777777" w:rsidR="00854A89" w:rsidRDefault="0011579D">
      <w:pPr>
        <w:spacing w:line="600" w:lineRule="auto"/>
        <w:jc w:val="both"/>
        <w:rPr>
          <w:rFonts w:eastAsia="Times New Roman" w:cs="Times New Roman"/>
          <w:szCs w:val="24"/>
        </w:rPr>
      </w:pPr>
      <w:r>
        <w:rPr>
          <w:rFonts w:eastAsia="Times New Roman" w:cs="Times New Roman"/>
          <w:szCs w:val="24"/>
        </w:rPr>
        <w:t>Εδώ είμαστε να το διαβάσουμε και το μεσημέρι που θα είναι η συζήτηση για το νομοσχέδιο, θα πάρετε τις</w:t>
      </w:r>
      <w:r>
        <w:rPr>
          <w:rFonts w:eastAsia="Times New Roman" w:cs="Times New Roman"/>
          <w:szCs w:val="24"/>
        </w:rPr>
        <w:t xml:space="preserve"> απαντήσεις. </w:t>
      </w:r>
    </w:p>
    <w:p w14:paraId="3FC0CDA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3FC0CDAA"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3FC0CDA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FC0CDA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Ευχαριστώ, κύριε Πρόεδρε. </w:t>
      </w:r>
    </w:p>
    <w:p w14:paraId="3FC0CDA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Κατ’ αρχάς, οφείλω να πω ότι εγώ δεν θα πέσω σε κανένα επίπεδο ευτελισμού της πολιτικής, ούτε καπηλείας της ιστορίας και των αγώνων του ελληνικού λαού. Νομίζω ότι αυτός ο λαϊκισμός αντικατοπτρίζει την πορεία του δικομματισμού και γιατί η χώρα μας έχει σοβα</w:t>
      </w:r>
      <w:r>
        <w:rPr>
          <w:rFonts w:eastAsia="Times New Roman" w:cs="Times New Roman"/>
          <w:szCs w:val="24"/>
        </w:rPr>
        <w:t>ρά προβλήματα στην οικονομία, στη διοίκηση, στην αγροτική παραγωγή. Δεν αναφέρομαι, κύριε Δαβάκη, σε εσάς. Νομίζω ότι μπορούμε να συζητήσουμε επί κάποιων θεμάτων τα οποία μπορούν να προσθέσουν στην πολιτική και στη λειτουργία της Βουλής προς όφελος των πολ</w:t>
      </w:r>
      <w:r>
        <w:rPr>
          <w:rFonts w:eastAsia="Times New Roman" w:cs="Times New Roman"/>
          <w:szCs w:val="24"/>
        </w:rPr>
        <w:t xml:space="preserve">ιτών. </w:t>
      </w:r>
    </w:p>
    <w:p w14:paraId="3FC0CDA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Νομίζω ότι καμμία σχέση δεν έχουν με την πραγματικότητα όλα αυτά που ακούστηκαν στο τέλος της προηγούμενης ερώτησης. Εξάλλου, εμείς λαμβάνουμε τώρα τις πρωτοβουλίες </w:t>
      </w:r>
      <w:r>
        <w:rPr>
          <w:rFonts w:eastAsia="Times New Roman" w:cs="Times New Roman"/>
          <w:szCs w:val="24"/>
        </w:rPr>
        <w:lastRenderedPageBreak/>
        <w:t>για να λύσουμε σοβαρά θέματα και νομοθετικά κενά, διότι, δυστυχώς, ο συνάδελφος διάβ</w:t>
      </w:r>
      <w:r>
        <w:rPr>
          <w:rFonts w:eastAsia="Times New Roman" w:cs="Times New Roman"/>
          <w:szCs w:val="24"/>
        </w:rPr>
        <w:t xml:space="preserve">ασε τμήματα της αιτιολογικής. Πράγματι ο νόμος του 2016 τροποποιούσε τον νόμο του 2010. Και αυτός τροποποιείται κατ’ </w:t>
      </w:r>
      <w:proofErr w:type="spellStart"/>
      <w:r>
        <w:rPr>
          <w:rFonts w:eastAsia="Times New Roman" w:cs="Times New Roman"/>
          <w:szCs w:val="24"/>
        </w:rPr>
        <w:t>ουσίαν</w:t>
      </w:r>
      <w:proofErr w:type="spellEnd"/>
      <w:r>
        <w:rPr>
          <w:rFonts w:eastAsia="Times New Roman" w:cs="Times New Roman"/>
          <w:szCs w:val="24"/>
        </w:rPr>
        <w:t xml:space="preserve">. Εξάλλου, κατέθεσα στην </w:t>
      </w:r>
      <w:r>
        <w:rPr>
          <w:rFonts w:eastAsia="Times New Roman" w:cs="Times New Roman"/>
          <w:szCs w:val="24"/>
        </w:rPr>
        <w:t>ε</w:t>
      </w:r>
      <w:r>
        <w:rPr>
          <w:rFonts w:eastAsia="Times New Roman" w:cs="Times New Roman"/>
          <w:szCs w:val="24"/>
        </w:rPr>
        <w:t>πιτροπή υπουργικές αποφάσεις και νόμους με την υπογραφή του κ. Σκρέκα, του κ. Μανιάτη που δημιουργούσαν θέμ</w:t>
      </w:r>
      <w:r>
        <w:rPr>
          <w:rFonts w:eastAsia="Times New Roman" w:cs="Times New Roman"/>
          <w:szCs w:val="24"/>
        </w:rPr>
        <w:t xml:space="preserve">ατα σοβαρά τα οποία εμείς τώρα επιλύουμε. Αλλά αυτά τα είπαμε στην </w:t>
      </w:r>
      <w:r>
        <w:rPr>
          <w:rFonts w:eastAsia="Times New Roman" w:cs="Times New Roman"/>
          <w:szCs w:val="24"/>
        </w:rPr>
        <w:t>ε</w:t>
      </w:r>
      <w:r>
        <w:rPr>
          <w:rFonts w:eastAsia="Times New Roman" w:cs="Times New Roman"/>
          <w:szCs w:val="24"/>
        </w:rPr>
        <w:t xml:space="preserve">πιτροπή και θα τα πούμε στην Ολομέλεια, όταν έρθει η τροπολογία. Δεν αφορά την ερώτηση και πρέπει να συμβάλουμε στον κοινοβουλευτικό έλεγχο τον οποίο προκαλέσατε και αυτό σκοπεύω να κάνω. </w:t>
      </w:r>
    </w:p>
    <w:p w14:paraId="3FC0CDA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Πρώτο ερώτημα που θέσατε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κύριε Δαβάκη, ήταν εάν οι δασικές υπηρεσίες έχουν την πρωτοβουλία. Ναι, ο νόμος του 2016 θέτει πλέον σε πρώτο επίπεδο τις δασικές υπηρεσίες. Δεν ίσχυε το ίδιο με τον προηγούμενο νόμο, κύριε Δαβάκη. Και μάλιστ</w:t>
      </w:r>
      <w:r>
        <w:rPr>
          <w:rFonts w:eastAsia="Times New Roman" w:cs="Times New Roman"/>
          <w:szCs w:val="24"/>
        </w:rPr>
        <w:t xml:space="preserve">α έτσι γλιτώσαμε σαν χώρα σοβαρό κόστος στις εκπονήσεις των μελετητών. Μάλιστα, όσες δασικές υπηρεσίες είχαν τη δυνατότητα εκπονήσαν μόνες τους, χωρίς μελετητές, τους </w:t>
      </w:r>
      <w:r>
        <w:rPr>
          <w:rFonts w:eastAsia="Times New Roman" w:cs="Times New Roman"/>
          <w:szCs w:val="24"/>
        </w:rPr>
        <w:lastRenderedPageBreak/>
        <w:t>δασικούς χάρτες και έχουν ξεκινήσει και αναρτώνται πρώτες. Είναι στην πρώτη φουρνιά των α</w:t>
      </w:r>
      <w:r>
        <w:rPr>
          <w:rFonts w:eastAsia="Times New Roman" w:cs="Times New Roman"/>
          <w:szCs w:val="24"/>
        </w:rPr>
        <w:t xml:space="preserve">ναρτήσεων και πρέπει να τους ευχαριστήσουμε. Βέβαια, το καθήκον τους επιτέλεσαν. </w:t>
      </w:r>
    </w:p>
    <w:p w14:paraId="3FC0CDB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Επίσης, οι δασικές υπηρεσίες έχουν την ευθύνη και της θεώρησης των χαρτών που οι μελετητές δημιουργούν, άρα σε κάθε περίπτωση έχουν τη σφραγίδα και την πιστοποίηση και τη θεώ</w:t>
      </w:r>
      <w:r>
        <w:rPr>
          <w:rFonts w:eastAsia="Times New Roman" w:cs="Times New Roman"/>
          <w:szCs w:val="24"/>
        </w:rPr>
        <w:t>ρηση αυτού του υλικού που αναρτάται. Υπάρχουν, όμως, και σε αυτούς τους χάρτες θέματα. Είπαμε ότι εμείς δεν μπορούμε να γνωρίζουμε κάθε χάρτη τι περιέχει. Πρέπει να δώσουμε τη δυνατότητα στον πολίτη να το επιλύσει. Εδώ, λοιπόν, προκύπτει ένα ερώτημα: Με πο</w:t>
      </w:r>
      <w:r>
        <w:rPr>
          <w:rFonts w:eastAsia="Times New Roman" w:cs="Times New Roman"/>
          <w:szCs w:val="24"/>
        </w:rPr>
        <w:t>ιο κόστος θα το επιλύσει ο πολίτης και με ποια τεχνική βοήθεια; Επιλύεται αυτό;</w:t>
      </w:r>
    </w:p>
    <w:p w14:paraId="3FC0CDB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δεύτερο στοιχείο της τοποθέτησής μου, λοιπόν, είναι ότι παρ</w:t>
      </w:r>
      <w:r>
        <w:rPr>
          <w:rFonts w:eastAsia="Times New Roman" w:cs="Times New Roman"/>
          <w:szCs w:val="24"/>
        </w:rPr>
        <w:t xml:space="preserve">’ </w:t>
      </w:r>
      <w:r>
        <w:rPr>
          <w:rFonts w:eastAsia="Times New Roman" w:cs="Times New Roman"/>
          <w:szCs w:val="24"/>
        </w:rPr>
        <w:t xml:space="preserve">ότι οι δασικές υπηρεσίες έχουν τον πρώτο λόγο, δυστυχώς, κύριε Δαβάκη, με την πολιτική που και ο κ. Μητσοτάκης </w:t>
      </w:r>
      <w:proofErr w:type="spellStart"/>
      <w:r>
        <w:rPr>
          <w:rFonts w:eastAsia="Times New Roman" w:cs="Times New Roman"/>
          <w:szCs w:val="24"/>
        </w:rPr>
        <w:t>ε</w:t>
      </w:r>
      <w:r>
        <w:rPr>
          <w:rFonts w:eastAsia="Times New Roman" w:cs="Times New Roman"/>
          <w:szCs w:val="24"/>
        </w:rPr>
        <w:t>φήρμοσε</w:t>
      </w:r>
      <w:proofErr w:type="spellEnd"/>
      <w:r>
        <w:rPr>
          <w:rFonts w:eastAsia="Times New Roman" w:cs="Times New Roman"/>
          <w:szCs w:val="24"/>
        </w:rPr>
        <w:t xml:space="preserve"> στο Υπουργείο Διοικητικής Μεταρρύθμισης είναι </w:t>
      </w:r>
      <w:proofErr w:type="spellStart"/>
      <w:r>
        <w:rPr>
          <w:rFonts w:eastAsia="Times New Roman" w:cs="Times New Roman"/>
          <w:szCs w:val="24"/>
        </w:rPr>
        <w:t>αποστελεχωμένες</w:t>
      </w:r>
      <w:proofErr w:type="spellEnd"/>
      <w:r>
        <w:rPr>
          <w:rFonts w:eastAsia="Times New Roman" w:cs="Times New Roman"/>
          <w:szCs w:val="24"/>
        </w:rPr>
        <w:t xml:space="preserve"> οι δημόσιες υπηρεσίες. Υπάρχει σοβαρότατο πρόβλημα στελέχωσης του δημόσιου τομέα και μη σας πω ότι υπήρχαν σχέδια απολύσεων και περιορισμού της εργασίας στο δημόσιο. Εμείς τώρα ερχόμαστε</w:t>
      </w:r>
      <w:r>
        <w:rPr>
          <w:rFonts w:eastAsia="Times New Roman" w:cs="Times New Roman"/>
          <w:szCs w:val="24"/>
        </w:rPr>
        <w:t xml:space="preserve"> να αποκαταστήσουμε αυτό το πλήγμα </w:t>
      </w:r>
      <w:r>
        <w:rPr>
          <w:rFonts w:eastAsia="Times New Roman" w:cs="Times New Roman"/>
          <w:szCs w:val="24"/>
        </w:rPr>
        <w:lastRenderedPageBreak/>
        <w:t xml:space="preserve">που δημιούργησε η τελευταία περίοδος της διακυβέρνησης κατά το τέλος 2013-2014. Τότε υπήρχαν σοβαρότατα προβλήματα τα οποία πράγματι έχουν κληρονομηθεί και είναι δική μας ευθύνη και έχετε δίκιο τώρα. Χωρίς να ξεχνούμε τι </w:t>
      </w:r>
      <w:r>
        <w:rPr>
          <w:rFonts w:eastAsia="Times New Roman" w:cs="Times New Roman"/>
          <w:szCs w:val="24"/>
        </w:rPr>
        <w:t xml:space="preserve">έγινε, να δώσουμε επιπλέον στελέχη στις υπηρεσίες για να λειτουργήσουν τα σημεία στήριξης των πολιτών. </w:t>
      </w:r>
    </w:p>
    <w:p w14:paraId="3FC0CDB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Γιατί εκεί είναι η ουσία, να υπάρχουν σημεία στήριξης σε όλους τους νομούς, έτσι ώστε να μην χρειάζονται δικηγόρους, τοπογράφους. Υπάρχει και ένα ηλεκτρ</w:t>
      </w:r>
      <w:r>
        <w:rPr>
          <w:rFonts w:eastAsia="Times New Roman" w:cs="Times New Roman"/>
          <w:szCs w:val="24"/>
        </w:rPr>
        <w:t>ονικό εργαλείο σας πληροφορώ στη σελίδα του Κτηματολογίου που μπορεί ο πολίτης από δορυφορική εικόνα να βλέπει τον χάρτη, να βλέπει το αγροτεμάχιό του και τον χαρακτηρισμό, χωρίς να χρειάζεται ειδικό και να πληρώνει συμβόλαια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Μάλιστα, πρέπει να σας </w:t>
      </w:r>
      <w:r>
        <w:rPr>
          <w:rFonts w:eastAsia="Times New Roman" w:cs="Times New Roman"/>
          <w:szCs w:val="24"/>
        </w:rPr>
        <w:t>πω ότι δεν χρειάζεται συμβόλαιο για να καταθέσεις αντίρρηση. Αρκεί και η δήλωση του Ε9. Άρα, το κάνουμε όσο γίνεται πιο φιλικό στην κατεύθυνση που είπατε και εσείς, να μην χρειάζεται κόστος για τον πολίτη και να είναι ηλεκτρονικό για κάποιους που είναι πολ</w:t>
      </w:r>
      <w:r>
        <w:rPr>
          <w:rFonts w:eastAsia="Times New Roman" w:cs="Times New Roman"/>
          <w:szCs w:val="24"/>
        </w:rPr>
        <w:t xml:space="preserve">ύ μακριά, να μην χρειάζεται να έρθουν. </w:t>
      </w:r>
    </w:p>
    <w:p w14:paraId="3FC0CDB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Η παράταση βοηθάει, γιατί και το Πάσχα κάποιοι θα έρθουν στις περιοχές. Θα ξαναβρούν, ίσως, την ιδιοκτησία τους, </w:t>
      </w:r>
      <w:r>
        <w:rPr>
          <w:rFonts w:eastAsia="Times New Roman" w:cs="Times New Roman"/>
          <w:szCs w:val="24"/>
        </w:rPr>
        <w:lastRenderedPageBreak/>
        <w:t>συγγενείς τους να κλείσουν το θέμα των αντιρρήσεων. Γι’ αυτό και δίνουμε την παράταση. Βέβαια, σε κάποι</w:t>
      </w:r>
      <w:r>
        <w:rPr>
          <w:rFonts w:eastAsia="Times New Roman" w:cs="Times New Roman"/>
          <w:szCs w:val="24"/>
        </w:rPr>
        <w:t>ες αποκεντρωμένες διοικήσεις έχουμε καλύψει μέσα από κωδικούς των περιφερειών επιπλέον στελέχη με οκτάμηνη διάρκεια για να στελεχώσουν και τις επιτροπές αντιρρήσεων και τις δασικές υπηρεσίες όπου χρειάζεται να πάμε στις άρσεις αναδασώσεων για τις αναδασωτέ</w:t>
      </w:r>
      <w:r>
        <w:rPr>
          <w:rFonts w:eastAsia="Times New Roman" w:cs="Times New Roman"/>
          <w:szCs w:val="24"/>
        </w:rPr>
        <w:t>ες που είχαν αγροτική χρήση και στις παραχωρήσεις χρήσης ή και κυριότητας με τον ν.4280 και ν.4315, έτσι ώστε και τα εκχερσωμένα, που είναι στη διαδικασία επιδοτήσεων, να είναι νόμιμα και να αποκατασταθεί και εκεί η κανονικότητα. Το έχουμε προβλέψει και αυ</w:t>
      </w:r>
      <w:r>
        <w:rPr>
          <w:rFonts w:eastAsia="Times New Roman" w:cs="Times New Roman"/>
          <w:szCs w:val="24"/>
        </w:rPr>
        <w:t xml:space="preserve">τό. </w:t>
      </w:r>
    </w:p>
    <w:p w14:paraId="3FC0CDB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Συμπληρωματικά, πρέπει να σας πω ότι ήδη υπάρχει και μια υπουργική απόφαση για τα πρόδηλα λάθη, έτσι ώστε ατελώς να επιλύονται ζητήματα που είτε λόγω θέματος της φωτοερμηνείας του παλιού χάρτη με τον καινούργιο, είτε λόγω θέματος ορίων, όπως για παράδ</w:t>
      </w:r>
      <w:r>
        <w:rPr>
          <w:rFonts w:eastAsia="Times New Roman" w:cs="Times New Roman"/>
          <w:szCs w:val="24"/>
        </w:rPr>
        <w:t xml:space="preserve">ειγμα ένας </w:t>
      </w:r>
      <w:proofErr w:type="spellStart"/>
      <w:r>
        <w:rPr>
          <w:rFonts w:eastAsia="Times New Roman" w:cs="Times New Roman"/>
          <w:szCs w:val="24"/>
        </w:rPr>
        <w:t>φυτοφράχτης</w:t>
      </w:r>
      <w:proofErr w:type="spellEnd"/>
      <w:r>
        <w:rPr>
          <w:rFonts w:eastAsia="Times New Roman" w:cs="Times New Roman"/>
          <w:szCs w:val="24"/>
        </w:rPr>
        <w:t xml:space="preserve"> μεταξύ δύο αγροτεμαχίων που έχει μετατοπιστεί κατά τρία μέτρα, είτε ένας ελαιώνας σε μεγάλη πλαγιά που έχει νέφωση και φαίνεται σαν δάσος. Πρέπει να σας ομολογήσω ότι έχω και προσωπική εμπειρία, </w:t>
      </w:r>
      <w:r>
        <w:rPr>
          <w:rFonts w:eastAsia="Times New Roman" w:cs="Times New Roman"/>
          <w:szCs w:val="24"/>
        </w:rPr>
        <w:lastRenderedPageBreak/>
        <w:t>διότι και εγώ έχω καταγωγή από την Ηλε</w:t>
      </w:r>
      <w:r>
        <w:rPr>
          <w:rFonts w:eastAsia="Times New Roman" w:cs="Times New Roman"/>
          <w:szCs w:val="24"/>
        </w:rPr>
        <w:t>ία και γνωρίζω τον ελαιώνα</w:t>
      </w:r>
      <w:r>
        <w:rPr>
          <w:rFonts w:eastAsia="Times New Roman" w:cs="Times New Roman"/>
          <w:color w:val="FF0000"/>
          <w:szCs w:val="24"/>
        </w:rPr>
        <w:t xml:space="preserve"> </w:t>
      </w:r>
      <w:r>
        <w:rPr>
          <w:rFonts w:eastAsia="Times New Roman" w:cs="Times New Roman"/>
          <w:szCs w:val="24"/>
        </w:rPr>
        <w:t xml:space="preserve">και τι προβλήματα ακριβώς υπάρχουν στη φωτοερμηνεία. </w:t>
      </w:r>
    </w:p>
    <w:p w14:paraId="3FC0CDB5" w14:textId="77777777" w:rsidR="00854A89" w:rsidRDefault="0011579D">
      <w:pPr>
        <w:spacing w:line="600" w:lineRule="auto"/>
        <w:ind w:firstLine="720"/>
        <w:jc w:val="both"/>
        <w:rPr>
          <w:rFonts w:eastAsia="Times New Roman"/>
          <w:szCs w:val="24"/>
        </w:rPr>
      </w:pPr>
      <w:r>
        <w:rPr>
          <w:rFonts w:eastAsia="Times New Roman"/>
          <w:szCs w:val="24"/>
        </w:rPr>
        <w:t>Αυτά θα λυθούν χωρίς ευθύνη των πολιτών, είναι πρόδηλα λάθη και χωρίς κόστος και υποχρεούνται πλέον οι υπηρεσίες με αυτήν την υπουργική απόφαση, που θα βγει στην αρχή της επόμ</w:t>
      </w:r>
      <w:r>
        <w:rPr>
          <w:rFonts w:eastAsia="Times New Roman"/>
          <w:szCs w:val="24"/>
        </w:rPr>
        <w:t>ενης εβδομάδας, να επιλυθεί και αυτό. Είναι, νομίζω, στην ίδια κατεύθυνση με αυτό που είπατε.</w:t>
      </w:r>
    </w:p>
    <w:p w14:paraId="3FC0CDB6" w14:textId="77777777" w:rsidR="00854A89" w:rsidRDefault="0011579D">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Κύριε Υπουργέ, πρέπει κάποια στιγμή να μιλήσουμε για τις αεροφωτογραφίες του ’45.</w:t>
      </w:r>
    </w:p>
    <w:p w14:paraId="3FC0CDB7" w14:textId="77777777" w:rsidR="00854A89" w:rsidRDefault="0011579D">
      <w:pPr>
        <w:spacing w:line="600" w:lineRule="auto"/>
        <w:ind w:firstLine="720"/>
        <w:jc w:val="both"/>
        <w:rPr>
          <w:rFonts w:eastAsia="Times New Roman" w:cs="Times New Roman"/>
          <w:bCs/>
          <w:szCs w:val="24"/>
        </w:rPr>
      </w:pPr>
      <w:r>
        <w:rPr>
          <w:rFonts w:eastAsia="Times New Roman" w:cs="Times New Roman"/>
          <w:b/>
          <w:szCs w:val="24"/>
        </w:rPr>
        <w:t xml:space="preserve">ΣΩΚΡΑΤΗΣ </w:t>
      </w:r>
      <w:r>
        <w:rPr>
          <w:rFonts w:eastAsia="Times New Roman" w:cs="Times New Roman"/>
          <w:b/>
          <w:bCs/>
          <w:szCs w:val="24"/>
        </w:rPr>
        <w:t>ΦΑΜΕΛΛΟΣ</w:t>
      </w:r>
      <w:r>
        <w:rPr>
          <w:rFonts w:eastAsia="Times New Roman" w:cs="Times New Roman"/>
          <w:b/>
          <w:szCs w:val="24"/>
        </w:rPr>
        <w:t xml:space="preserve"> (Αναπληρωτής </w:t>
      </w:r>
      <w:r>
        <w:rPr>
          <w:rFonts w:eastAsia="Times New Roman" w:cs="Times New Roman"/>
          <w:b/>
          <w:bCs/>
          <w:szCs w:val="24"/>
        </w:rPr>
        <w:t>Υπουργός Περιβάλλοντος</w:t>
      </w:r>
      <w:r>
        <w:rPr>
          <w:rFonts w:eastAsia="Times New Roman" w:cs="Times New Roman"/>
          <w:b/>
          <w:szCs w:val="24"/>
        </w:rPr>
        <w:t xml:space="preserve"> και </w:t>
      </w:r>
      <w:r>
        <w:rPr>
          <w:rFonts w:eastAsia="Times New Roman" w:cs="Times New Roman"/>
          <w:b/>
          <w:bCs/>
          <w:szCs w:val="24"/>
        </w:rPr>
        <w:t>Ενέ</w:t>
      </w:r>
      <w:r>
        <w:rPr>
          <w:rFonts w:eastAsia="Times New Roman" w:cs="Times New Roman"/>
          <w:b/>
          <w:bCs/>
          <w:szCs w:val="24"/>
        </w:rPr>
        <w:t xml:space="preserve">ργειας): </w:t>
      </w:r>
      <w:r>
        <w:rPr>
          <w:rFonts w:eastAsia="Times New Roman" w:cs="Times New Roman"/>
          <w:bCs/>
          <w:szCs w:val="24"/>
        </w:rPr>
        <w:t>Και βέβαια, αν θέλετε να το πούμε και αυτό.</w:t>
      </w:r>
    </w:p>
    <w:p w14:paraId="3FC0CDB8"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 xml:space="preserve">Γνωρίζετε ότι με βάση τη συνταγματική πρόβλεψη πηγαίνουμε στην παλαιότερη διαθέσιμη συνολική απεικόνιση του δασικού χώρου της χώρας μας, είναι υποχρεωτικό. </w:t>
      </w:r>
    </w:p>
    <w:p w14:paraId="3FC0CDB9"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Στις περιπτώσεις, όμως, που δεν είναι ευκρινής</w:t>
      </w:r>
      <w:r>
        <w:rPr>
          <w:rFonts w:eastAsia="Times New Roman" w:cs="Times New Roman"/>
          <w:bCs/>
          <w:szCs w:val="24"/>
        </w:rPr>
        <w:t xml:space="preserve"> η αεροφωτογραφία, είτε λόγω της κλίσης των δέντρων είτε λόγω της νέφωσης, η παράταση των σαράντα πέντε ημερών που δίνεται </w:t>
      </w:r>
      <w:r>
        <w:rPr>
          <w:rFonts w:eastAsia="Times New Roman" w:cs="Times New Roman"/>
          <w:bCs/>
          <w:szCs w:val="24"/>
        </w:rPr>
        <w:lastRenderedPageBreak/>
        <w:t>τώρα δίνει τη δυνατότητα να χρησιμοποιηθεί και η αεροφωτογραφία του ’60 αν χρειαστεί στη τεκμηρίωση, έτσι ώστε να μην αμφισβητηθεί κα</w:t>
      </w:r>
      <w:r>
        <w:rPr>
          <w:rFonts w:eastAsia="Times New Roman" w:cs="Times New Roman"/>
          <w:bCs/>
          <w:szCs w:val="24"/>
        </w:rPr>
        <w:t xml:space="preserve">νένα δικαίωμα. </w:t>
      </w:r>
    </w:p>
    <w:p w14:paraId="3FC0CDBA"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Ο σκοπός, κύριε Δαβάκη, είναι να μην δημιουργηθεί και άλλο πρόβλημα, αλλά να αποκατασταθεί η κανονικότητα και η νομιμότητα και να έχουμε έτσι και καλύτερη λειτουργία των υπηρεσιών, γιατί αυτό μας ενδιαφέρει, και μια αν θέλετε και εξ αποστάσ</w:t>
      </w:r>
      <w:r>
        <w:rPr>
          <w:rFonts w:eastAsia="Times New Roman" w:cs="Times New Roman"/>
          <w:bCs/>
          <w:szCs w:val="24"/>
        </w:rPr>
        <w:t>εως επίλυση των προβλημάτων των πολιτών και οι δασικές υπηρεσίες να ασχοληθούν με τη δασική πολιτική και όχι πάντα με χαρακτηρισμούς κατά περίπτωση και με πήγαινε - έλα σε διάφορους χώρους για να βλέπουν τα αγροτεμάχια. Εδώ θα βάλουμε και τη διαδικασία αυτ</w:t>
      </w:r>
      <w:r>
        <w:rPr>
          <w:rFonts w:eastAsia="Times New Roman" w:cs="Times New Roman"/>
          <w:bCs/>
          <w:szCs w:val="24"/>
        </w:rPr>
        <w:t>ήν που προτείνετε.</w:t>
      </w:r>
    </w:p>
    <w:p w14:paraId="3FC0CDBB"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Όσον αφορά λοιπόν, τη διαδρομή, γιατί πρέπει να κλείσω, επειδή ζητήσατε μια διαδρομή συγκεκριμένη και με την παράταση, αλλά και με όλα αυτά τα νομοθετικά είτε στο Κοινοβούλιο είτε τις υπουργικές αποφάσεις που προετοιμάζουμε υπάρχει μια δ</w:t>
      </w:r>
      <w:r>
        <w:rPr>
          <w:rFonts w:eastAsia="Times New Roman" w:cs="Times New Roman"/>
          <w:bCs/>
          <w:szCs w:val="24"/>
        </w:rPr>
        <w:t>ιαδρομή που λέει ότι επεκτείνεται η ανάρτηση για να μην υπάρχει κανένα πρόβλημα και πίεση να υπάρχουν όλα τα εργαλεία στη διάθεση της κοινωνίας. Η διαδικασία των αντιρρήσεων ενισχύε</w:t>
      </w:r>
      <w:r>
        <w:rPr>
          <w:rFonts w:eastAsia="Times New Roman" w:cs="Times New Roman"/>
          <w:bCs/>
          <w:szCs w:val="24"/>
        </w:rPr>
        <w:lastRenderedPageBreak/>
        <w:t>ται και με τη στελέχωση των συμβασιούχων επιστημών της δασικής επιστήμης. Τ</w:t>
      </w:r>
      <w:r>
        <w:rPr>
          <w:rFonts w:eastAsia="Times New Roman" w:cs="Times New Roman"/>
          <w:bCs/>
          <w:szCs w:val="24"/>
        </w:rPr>
        <w:t xml:space="preserve">α αναδασωτέα έχουν πλέον και υπουργική απόφαση και νομοθετική πράξη που θα έχουν την άλλη εβδομάδα θεσπισμένη, ψηφισμένη από εμάς. </w:t>
      </w:r>
    </w:p>
    <w:p w14:paraId="3FC0CDBC"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 xml:space="preserve">Ταυτόχρονα, βελτιώνεται η διαδικασία της παραχώρησης χρήσης και παραχώρησης κυριότητας για προ του ’75 για την αγροτική </w:t>
      </w:r>
      <w:r>
        <w:rPr>
          <w:rFonts w:eastAsia="Times New Roman" w:cs="Times New Roman"/>
          <w:bCs/>
          <w:szCs w:val="24"/>
        </w:rPr>
        <w:t>χρήση σε δασικές εκτάσεις, όπως προέβλεπαν οι νόμοι οι προηγούμενοι, αλλά χωρίς βαριές γραφειοκρατικές διαδικασίες, μόνο με τον ΟΠΕΚΕΠΕ την ένταξη του αγρότη και με περισσότερες βελτιώσεις στη χρήση, δηλαδή μια γεώτρηση, μια αποθήκη που δεν επιτρεπόταν μέχ</w:t>
      </w:r>
      <w:r>
        <w:rPr>
          <w:rFonts w:eastAsia="Times New Roman" w:cs="Times New Roman"/>
          <w:bCs/>
          <w:szCs w:val="24"/>
        </w:rPr>
        <w:t>ρι τώρα. Θα τα προτείνουμε και αυτά. Είναι κάτι που θα συζητήσουμε για να υπάρχει μια πλήρης πρόταση.</w:t>
      </w:r>
    </w:p>
    <w:p w14:paraId="3FC0CDBD"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Και βέβαια, πρέπει να σας πω ότι για τις περιπτώσεις των αναδασωτέων που είχαν αγροτική χρήση ή για τις περιπτώσεις των αιτήσεων εκχέρσωσης πρέπει να συμφ</w:t>
      </w:r>
      <w:r>
        <w:rPr>
          <w:rFonts w:eastAsia="Times New Roman" w:cs="Times New Roman"/>
          <w:bCs/>
          <w:szCs w:val="24"/>
        </w:rPr>
        <w:t xml:space="preserve">ωνήσουμε να πάμε και σε μια πρόταση ότι αυτά τα τμήματα δεν θα ακυρωθούν, όσα, δηλαδή, δημιουργούν αμφισβητήσεις της αγροτικής λειτουργίας μέχρι να λυθούν όλα τα ζητήματα. Η αίτηση αντίρρησης μας δίνει </w:t>
      </w:r>
      <w:r>
        <w:rPr>
          <w:rFonts w:eastAsia="Times New Roman" w:cs="Times New Roman"/>
          <w:bCs/>
          <w:szCs w:val="24"/>
        </w:rPr>
        <w:lastRenderedPageBreak/>
        <w:t>την δυνατότητα με βάση και τον νόμο που υπάρχει τώρα κ</w:t>
      </w:r>
      <w:r>
        <w:rPr>
          <w:rFonts w:eastAsia="Times New Roman" w:cs="Times New Roman"/>
          <w:bCs/>
          <w:szCs w:val="24"/>
        </w:rPr>
        <w:t>αι η αίτηση εκχέρσωσης να μην κυρωθεί...</w:t>
      </w:r>
    </w:p>
    <w:p w14:paraId="3FC0CDBE" w14:textId="77777777" w:rsidR="00854A89" w:rsidRDefault="0011579D">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Με ΚΥΑ;</w:t>
      </w:r>
    </w:p>
    <w:p w14:paraId="3FC0CDBF" w14:textId="77777777" w:rsidR="00854A89" w:rsidRDefault="0011579D">
      <w:pPr>
        <w:spacing w:line="600" w:lineRule="auto"/>
        <w:ind w:firstLine="720"/>
        <w:jc w:val="both"/>
        <w:rPr>
          <w:rFonts w:eastAsia="Times New Roman" w:cs="Times New Roman"/>
          <w:bCs/>
          <w:szCs w:val="24"/>
        </w:rPr>
      </w:pPr>
      <w:r>
        <w:rPr>
          <w:rFonts w:eastAsia="Times New Roman" w:cs="Times New Roman"/>
          <w:b/>
          <w:szCs w:val="24"/>
        </w:rPr>
        <w:t xml:space="preserve">ΣΩΚΡΑΤΗΣ </w:t>
      </w:r>
      <w:r>
        <w:rPr>
          <w:rFonts w:eastAsia="Times New Roman" w:cs="Times New Roman"/>
          <w:b/>
          <w:bCs/>
          <w:szCs w:val="24"/>
        </w:rPr>
        <w:t>ΦΑΜΕΛΛΟΣ</w:t>
      </w:r>
      <w:r>
        <w:rPr>
          <w:rFonts w:eastAsia="Times New Roman" w:cs="Times New Roman"/>
          <w:b/>
          <w:szCs w:val="24"/>
        </w:rPr>
        <w:t xml:space="preserve"> (Αναπληρωτής </w:t>
      </w:r>
      <w:r>
        <w:rPr>
          <w:rFonts w:eastAsia="Times New Roman" w:cs="Times New Roman"/>
          <w:b/>
          <w:bCs/>
          <w:szCs w:val="24"/>
        </w:rPr>
        <w:t>Υπουργός Περιβάλλοντος</w:t>
      </w:r>
      <w:r>
        <w:rPr>
          <w:rFonts w:eastAsia="Times New Roman" w:cs="Times New Roman"/>
          <w:b/>
          <w:szCs w:val="24"/>
        </w:rPr>
        <w:t xml:space="preserve"> και </w:t>
      </w:r>
      <w:r>
        <w:rPr>
          <w:rFonts w:eastAsia="Times New Roman" w:cs="Times New Roman"/>
          <w:b/>
          <w:bCs/>
          <w:szCs w:val="24"/>
        </w:rPr>
        <w:t xml:space="preserve">Ενέργειας): </w:t>
      </w:r>
      <w:r>
        <w:rPr>
          <w:rFonts w:eastAsia="Times New Roman" w:cs="Times New Roman"/>
          <w:bCs/>
          <w:szCs w:val="24"/>
        </w:rPr>
        <w:t xml:space="preserve">Όχι, υπάρχει ήδη στον νόμο ότι η αντίρρηση εξαιρεί από την κύρωση το τμήμα αυτό μέχρι να δοθεί ο χρόνος στην </w:t>
      </w:r>
      <w:r>
        <w:rPr>
          <w:rFonts w:eastAsia="Times New Roman" w:cs="Times New Roman"/>
          <w:bCs/>
          <w:szCs w:val="24"/>
        </w:rPr>
        <w:t>ε</w:t>
      </w:r>
      <w:r>
        <w:rPr>
          <w:rFonts w:eastAsia="Times New Roman" w:cs="Times New Roman"/>
          <w:bCs/>
          <w:szCs w:val="24"/>
        </w:rPr>
        <w:t xml:space="preserve">πιτροπή να εξεταστεί και ταυτόχρονα υπάρχει η διαδικασία της παραχώρησης χρήσης, την οποία μπορούμε να την εντάξουμε σε μια παράλληλη διαδρομή, έτσι ώστε όλα αυτά να αποκατασταθούν και η αναδασωτέα, το είπαμε ήδη, είναι μια τρίτη διαδρομή. </w:t>
      </w:r>
    </w:p>
    <w:p w14:paraId="3FC0CDC0"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Είπαμε αναδασωτ</w:t>
      </w:r>
      <w:r>
        <w:rPr>
          <w:rFonts w:eastAsia="Times New Roman" w:cs="Times New Roman"/>
          <w:bCs/>
          <w:szCs w:val="24"/>
        </w:rPr>
        <w:t>έες, αγροτικές χρήσεις, εκχερσώσεις και οι περιπτώσεις των αντιρρήσεων και βέβαια τα πρόδηλα λάθη, όλα αυτά νομίζω ότι έχουν μια διαδρομή που εξοπλίζει πράγματι τη δημόσια διοίκηση, βοηθάει τη λειτουργία της υπαίθρου, αλλά δεν κλείνει το μάτι -και αυτό πρέ</w:t>
      </w:r>
      <w:r>
        <w:rPr>
          <w:rFonts w:eastAsia="Times New Roman" w:cs="Times New Roman"/>
          <w:bCs/>
          <w:szCs w:val="24"/>
        </w:rPr>
        <w:t>πει να το κλείσουμε- σε καταπατήσεις, σε εμπορική αξιοποίηση του δάσους και στη μείωση της προστασίας του δάσους, κάτι το οποίο και συνταγμα</w:t>
      </w:r>
      <w:r>
        <w:rPr>
          <w:rFonts w:eastAsia="Times New Roman" w:cs="Times New Roman"/>
          <w:bCs/>
          <w:szCs w:val="24"/>
        </w:rPr>
        <w:lastRenderedPageBreak/>
        <w:t>τικά και πολιτικά νομίζω έχουμε συμφωνήσει ότι είναι υποχρεωτικό και σε αυτό το πλαίσιο εντάσσεται ο δασικός χάρτης,</w:t>
      </w:r>
      <w:r>
        <w:rPr>
          <w:rFonts w:eastAsia="Times New Roman" w:cs="Times New Roman"/>
          <w:bCs/>
          <w:szCs w:val="24"/>
        </w:rPr>
        <w:t xml:space="preserve"> αυτό υπηρετεί, αυτή τη βασική μας υποχρέωση, η οποία είναι νομίζω αποδεκτή. </w:t>
      </w:r>
    </w:p>
    <w:p w14:paraId="3FC0CDC1" w14:textId="77777777" w:rsidR="00854A89" w:rsidRDefault="0011579D">
      <w:pPr>
        <w:spacing w:line="600" w:lineRule="auto"/>
        <w:ind w:firstLine="720"/>
        <w:jc w:val="both"/>
        <w:rPr>
          <w:rFonts w:eastAsia="Times New Roman"/>
          <w:b/>
          <w:szCs w:val="24"/>
        </w:rPr>
      </w:pPr>
      <w:r>
        <w:rPr>
          <w:rFonts w:eastAsia="Times New Roman" w:cs="Times New Roman"/>
          <w:bCs/>
          <w:szCs w:val="24"/>
        </w:rPr>
        <w:t>Και καλό είναι να το δηλώνουμε στην κοινωνία ότι στην ίδια κατεύθυνση και το πολιτικό σύστημα πλέον λέει να υπάρχει δασικός χάρτης, να υπάρχει δασολόγιο, να υπάρχει κτηματολόγιο.</w:t>
      </w:r>
      <w:r>
        <w:rPr>
          <w:rFonts w:eastAsia="Times New Roman" w:cs="Times New Roman"/>
          <w:bCs/>
          <w:szCs w:val="24"/>
        </w:rPr>
        <w:t xml:space="preserve"> Και εδώ μπαίνουν τα πραγματικά ερωτήματα, διότι στην </w:t>
      </w:r>
      <w:r>
        <w:rPr>
          <w:rFonts w:eastAsia="Times New Roman" w:cs="Times New Roman"/>
          <w:bCs/>
          <w:szCs w:val="24"/>
        </w:rPr>
        <w:t>ε</w:t>
      </w:r>
      <w:r>
        <w:rPr>
          <w:rFonts w:eastAsia="Times New Roman" w:cs="Times New Roman"/>
          <w:bCs/>
          <w:szCs w:val="24"/>
        </w:rPr>
        <w:t>πιτροπή συζητήσαμε για μια πρόταση τροπολογίας από την Αντιπολίτευση που εμένα μου δημιούργησε ερωτήματα, αλλά αυτό θα το πούμε στην Ολομέλεια, δεν είναι εδώ. Εδώ η πρόταση και η διαδικασία είναι κοινο</w:t>
      </w:r>
      <w:r>
        <w:rPr>
          <w:rFonts w:eastAsia="Times New Roman" w:cs="Times New Roman"/>
          <w:bCs/>
          <w:szCs w:val="24"/>
        </w:rPr>
        <w:t>βουλευτικός έλεγχος. Νομίζω ότι οι προτάσεις αυτές μπορούν να ενσωματωθούν και είναι ήδη στον δικό μας προγραμματισμό.</w:t>
      </w:r>
    </w:p>
    <w:p w14:paraId="3FC0CDC2" w14:textId="77777777" w:rsidR="00854A89" w:rsidRDefault="0011579D">
      <w:pPr>
        <w:spacing w:line="600" w:lineRule="auto"/>
        <w:ind w:firstLine="720"/>
        <w:jc w:val="both"/>
        <w:rPr>
          <w:rFonts w:eastAsia="Times New Roman" w:cs="Times New Roman"/>
          <w:bCs/>
          <w:szCs w:val="24"/>
        </w:rPr>
      </w:pPr>
      <w:r>
        <w:rPr>
          <w:rFonts w:eastAsia="Times New Roman" w:cs="Times New Roman"/>
          <w:bCs/>
          <w:szCs w:val="24"/>
        </w:rPr>
        <w:t xml:space="preserve">Δεν νομίζω να έχω ξεχάσει κάτι από τη διαδικασία την οποία προτείνατε. Να πω βέβαια ότι μαζί με τους εποικισμούς και οι αναδασμοί και τα </w:t>
      </w:r>
      <w:proofErr w:type="spellStart"/>
      <w:r>
        <w:rPr>
          <w:rFonts w:eastAsia="Times New Roman" w:cs="Times New Roman"/>
          <w:bCs/>
          <w:szCs w:val="24"/>
        </w:rPr>
        <w:t>κληροτεμάχια</w:t>
      </w:r>
      <w:proofErr w:type="spellEnd"/>
      <w:r>
        <w:rPr>
          <w:rFonts w:eastAsia="Times New Roman" w:cs="Times New Roman"/>
          <w:bCs/>
          <w:szCs w:val="24"/>
        </w:rPr>
        <w:t xml:space="preserve"> εντάσσονται στις προδιαγραφές των δασικών χαρτών και διασφαλίζουν ότι όλες οι πράξεις της διοίκησης, ακόμα και οι εκκρεμείς πράξεις των δασαρχείων γιατί μπορεί να υπάρχει και τέτοια αίτηση που εκκρεμεί, εξαιρείται </w:t>
      </w:r>
      <w:r>
        <w:rPr>
          <w:rFonts w:eastAsia="Times New Roman" w:cs="Times New Roman"/>
          <w:bCs/>
          <w:szCs w:val="24"/>
        </w:rPr>
        <w:lastRenderedPageBreak/>
        <w:t>της διαδικασίας των αντιρρήσε</w:t>
      </w:r>
      <w:r>
        <w:rPr>
          <w:rFonts w:eastAsia="Times New Roman" w:cs="Times New Roman"/>
          <w:bCs/>
          <w:szCs w:val="24"/>
        </w:rPr>
        <w:t>ων και των τελών. Άρα, ούτε κόστος, αλλά και η αποκατάσταση και από την πλευρά της διοίκησης πιθανών ελλείψεων και καθυστερήσεων.</w:t>
      </w:r>
    </w:p>
    <w:p w14:paraId="3FC0CDC3" w14:textId="77777777" w:rsidR="00854A89" w:rsidRDefault="0011579D">
      <w:pPr>
        <w:spacing w:line="600" w:lineRule="auto"/>
        <w:ind w:firstLine="720"/>
        <w:jc w:val="both"/>
        <w:rPr>
          <w:rFonts w:eastAsia="Times New Roman" w:cs="Times New Roman"/>
          <w:szCs w:val="24"/>
        </w:rPr>
      </w:pPr>
      <w:r>
        <w:rPr>
          <w:rFonts w:eastAsia="Times New Roman" w:cs="Times New Roman"/>
          <w:bCs/>
          <w:szCs w:val="24"/>
        </w:rPr>
        <w:t xml:space="preserve">Σας ευχαριστώ πάρα πολύ. Είναι μια διαδικασία που θα τη συζητούμε και στο Κοινοβούλιο. Θα χρειαστεί και μια νέα συζήτηση στην </w:t>
      </w:r>
      <w:r>
        <w:rPr>
          <w:rFonts w:eastAsia="Times New Roman" w:cs="Times New Roman"/>
          <w:bCs/>
          <w:szCs w:val="24"/>
        </w:rPr>
        <w:t xml:space="preserve">Ολομέλεια και θα βοηθήσει και ο </w:t>
      </w:r>
      <w:r>
        <w:rPr>
          <w:rFonts w:eastAsia="Times New Roman" w:cs="Times New Roman"/>
          <w:bCs/>
          <w:szCs w:val="24"/>
        </w:rPr>
        <w:t>κ</w:t>
      </w:r>
      <w:r>
        <w:rPr>
          <w:rFonts w:eastAsia="Times New Roman" w:cs="Times New Roman"/>
          <w:bCs/>
          <w:szCs w:val="24"/>
        </w:rPr>
        <w:t xml:space="preserve">οινοβουλευτικός </w:t>
      </w:r>
      <w:proofErr w:type="spellStart"/>
      <w:r>
        <w:rPr>
          <w:rFonts w:eastAsia="Times New Roman" w:cs="Times New Roman"/>
          <w:bCs/>
          <w:szCs w:val="24"/>
        </w:rPr>
        <w:t>ε</w:t>
      </w:r>
      <w:r>
        <w:rPr>
          <w:rFonts w:eastAsia="Times New Roman" w:cs="Times New Roman"/>
          <w:bCs/>
          <w:szCs w:val="24"/>
        </w:rPr>
        <w:t>λεγχος</w:t>
      </w:r>
      <w:proofErr w:type="spellEnd"/>
      <w:r>
        <w:rPr>
          <w:rFonts w:eastAsia="Times New Roman" w:cs="Times New Roman"/>
          <w:bCs/>
          <w:szCs w:val="24"/>
        </w:rPr>
        <w:t xml:space="preserve"> σε αυτήν την κατεύθυνση.</w:t>
      </w:r>
    </w:p>
    <w:p w14:paraId="3FC0CDC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3FC0CDC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Ψηφιακής Πολιτικής, Τηλεπικοινωνιών και Ενημέρωσης, Εσωτερικών, Εθνικής Άμ</w:t>
      </w:r>
      <w:r>
        <w:rPr>
          <w:rFonts w:eastAsia="Times New Roman" w:cs="Times New Roman"/>
          <w:szCs w:val="24"/>
        </w:rPr>
        <w:t>υνας, Δικαιοσύνης, Διαφάνειας και Ανθρωπίνων Δικαιωμάτων, Οικονομικών, Διοικητικής Ανασυγκρότησης, Πολιτισμού και Αθλητισμού, Περιβάλλοντος και Ενέργειας, Υποδομών και Μεταφορών, Ναυτιλίας και Νησιωτικής Πολιτικής και Αγροτικής Ανάπτυξης και Τροφίμων κατέθ</w:t>
      </w:r>
      <w:r>
        <w:rPr>
          <w:rFonts w:eastAsia="Times New Roman" w:cs="Times New Roman"/>
          <w:szCs w:val="24"/>
        </w:rPr>
        <w:t>εσαν σήμερα, 16</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σχέδιο νόμου: «Μέτρα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ηλεκτρονικών επικοινωνιών – Εναρμόνιση της νομοθεσίας στην Οδηγία 2014/61/ΕΕ και άλλες διατάξεις».</w:t>
      </w:r>
    </w:p>
    <w:p w14:paraId="3FC0CDC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Το ως άνω σχέδιο νόμου έχει χαρακτηρισθεί από την Κυβέρνηση </w:t>
      </w:r>
      <w:r>
        <w:rPr>
          <w:rFonts w:eastAsia="Times New Roman" w:cs="Times New Roman"/>
          <w:szCs w:val="24"/>
        </w:rPr>
        <w:t xml:space="preserve">ως επείγον. Παραπέμπεται στην αρμόδια Διαρκή Επιτροπή. </w:t>
      </w:r>
    </w:p>
    <w:p w14:paraId="3FC0CDC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581/13-3-2017 επίκαιρη ερώτηση  πρώτου κύκλου του Βουλευτή Λακωνίας του Συνασπισμού Ριζοσπαστικής Αριστεράς κ. </w:t>
      </w:r>
      <w:r>
        <w:rPr>
          <w:rFonts w:eastAsia="Times New Roman" w:cs="Times New Roman"/>
          <w:bCs/>
          <w:szCs w:val="24"/>
        </w:rPr>
        <w:t xml:space="preserve">Σταύρου </w:t>
      </w:r>
      <w:proofErr w:type="spellStart"/>
      <w:r>
        <w:rPr>
          <w:rFonts w:eastAsia="Times New Roman" w:cs="Times New Roman"/>
          <w:bCs/>
          <w:szCs w:val="24"/>
        </w:rPr>
        <w:t>Αραχωβίτη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w:t>
      </w:r>
      <w:r>
        <w:rPr>
          <w:rFonts w:eastAsia="Times New Roman" w:cs="Times New Roman"/>
          <w:bCs/>
          <w:szCs w:val="24"/>
        </w:rPr>
        <w:t>ι Τροφίμων,</w:t>
      </w:r>
      <w:r>
        <w:rPr>
          <w:rFonts w:eastAsia="Times New Roman" w:cs="Times New Roman"/>
          <w:szCs w:val="24"/>
        </w:rPr>
        <w:t xml:space="preserve"> σχετικά με την αναθεώρηση της τρέχουσας Κοινής Αγροτικής Πολιτικής (ΚΑΠ) και της Κοινής Αγροτικής Πολιτικής (ΚΑΠ) μετά το 2020.</w:t>
      </w:r>
    </w:p>
    <w:p w14:paraId="3FC0CDC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xml:space="preserve">, έχετε τον λόγο για δύο λεπτά. </w:t>
      </w:r>
    </w:p>
    <w:p w14:paraId="3FC0CDC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w:t>
      </w:r>
    </w:p>
    <w:p w14:paraId="3FC0CDC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Καλημέρα σε όλους τους</w:t>
      </w:r>
      <w:r>
        <w:rPr>
          <w:rFonts w:eastAsia="Times New Roman" w:cs="Times New Roman"/>
          <w:szCs w:val="24"/>
        </w:rPr>
        <w:t xml:space="preserve"> συναδέλφους, καλημέρα κύριε Υπουργέ. </w:t>
      </w:r>
    </w:p>
    <w:p w14:paraId="3FC0CDC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αναθεώρηση της ΚΑΠ στην παρούσα φάση διακρίνεται σε δύο σκέλη. Πρώτον, από τη μια πλευρά, έχουμε μια ευκαιρία για τη συζήτηση της αναθεώρησης της υφιστάμενης ΚΑΠ μέχρι το 2020. Δεύτερον, έχουμε τη διαδικασία διαμόρφ</w:t>
      </w:r>
      <w:r>
        <w:rPr>
          <w:rFonts w:eastAsia="Times New Roman" w:cs="Times New Roman"/>
          <w:szCs w:val="24"/>
        </w:rPr>
        <w:t xml:space="preserve">ωσης κατάθεσης προτάσεων για τη νέα ΚΑΠ, η οποία είναι μετά το 2020 προς το 2025. </w:t>
      </w:r>
    </w:p>
    <w:p w14:paraId="3FC0CDC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πρώτη φάση, στο πρώτο στάδιο έχουμε μια διαδικασία, η οποία βασίζεται στο άρθρο 14 του </w:t>
      </w:r>
      <w:r>
        <w:rPr>
          <w:rFonts w:eastAsia="Times New Roman" w:cs="Times New Roman"/>
          <w:szCs w:val="24"/>
        </w:rPr>
        <w:t>κ</w:t>
      </w:r>
      <w:r>
        <w:rPr>
          <w:rFonts w:eastAsia="Times New Roman" w:cs="Times New Roman"/>
          <w:szCs w:val="24"/>
        </w:rPr>
        <w:t>ανονισμού 1307/2013 όπου δίνει δύο βασικές δυνατότητες. Η πρώτη είναι η ευελιξία μεταξύ του πρώτου και του δευτέρου πυλώνα για μεταφορά κονδυλίων σε προγράμματα ή μέτρα όπου δεν έχουμε επαρκή απορρόφηση. Και η δεύτερη είναι μια δυνατότητα αναθεώρησης της ε</w:t>
      </w:r>
      <w:r>
        <w:rPr>
          <w:rFonts w:eastAsia="Times New Roman" w:cs="Times New Roman"/>
          <w:szCs w:val="24"/>
        </w:rPr>
        <w:t xml:space="preserve">θνικής πολιτικής που έγινε το 2014, η οποία, όμως, δημιούργησε μια σειρά από προβλήματα και ανισότητες μεταξύ των νεοεισερχόμενων αγροτών και των παλαιών αγροτών, οι οποίοι κατείχαν τα ιστορικά δικαιώματα. Αυτή η δυνατότητα υπάρχει βάσει του άρθρου 14 του </w:t>
      </w:r>
      <w:r>
        <w:rPr>
          <w:rFonts w:eastAsia="Times New Roman" w:cs="Times New Roman"/>
          <w:szCs w:val="24"/>
        </w:rPr>
        <w:t>κ</w:t>
      </w:r>
      <w:r>
        <w:rPr>
          <w:rFonts w:eastAsia="Times New Roman" w:cs="Times New Roman"/>
          <w:szCs w:val="24"/>
        </w:rPr>
        <w:t xml:space="preserve">ανονισμού και τώρα μπορούμε να λύσουμε αυτές τις αδικίες. </w:t>
      </w:r>
    </w:p>
    <w:p w14:paraId="3FC0CDC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Όσον αφορά τη δεύτερη επιλογή, η </w:t>
      </w:r>
      <w:r>
        <w:rPr>
          <w:rFonts w:eastAsia="Times New Roman" w:cs="Times New Roman"/>
          <w:szCs w:val="24"/>
        </w:rPr>
        <w:t>ε</w:t>
      </w:r>
      <w:r>
        <w:rPr>
          <w:rFonts w:eastAsia="Times New Roman" w:cs="Times New Roman"/>
          <w:szCs w:val="24"/>
        </w:rPr>
        <w:t>πιτροπή ξεκίνησε τη διαδικασία με την επιστολή της από 14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όπου μας δίνει τη δυνατότητα της αναθεώρησης της σταδιακής σύγκλισης για τα μέχρι 30% πάνω του μ</w:t>
      </w:r>
      <w:r>
        <w:rPr>
          <w:rFonts w:eastAsia="Times New Roman" w:cs="Times New Roman"/>
          <w:szCs w:val="24"/>
        </w:rPr>
        <w:t xml:space="preserve">έσου όρου στα λεγόμενα «ιστορικά δικαιώματα». </w:t>
      </w:r>
    </w:p>
    <w:p w14:paraId="3FC0CDC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Στο δεύτερο στάδιο της νέας Κοινής Αγροτικής Πολιτικής είχαμε μια επιστολή από 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κατά την οποία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ξεκίνησε στην πραγματικότητα και έθεσε μάλιστα και τέσσερις ενότητες πάνω στις οποίες θα συζητ</w:t>
      </w:r>
      <w:r>
        <w:rPr>
          <w:rFonts w:eastAsia="Times New Roman" w:cs="Times New Roman"/>
          <w:szCs w:val="24"/>
        </w:rPr>
        <w:t xml:space="preserve">ηθεί η ΚΑΠ για μετά το 2020. </w:t>
      </w:r>
    </w:p>
    <w:p w14:paraId="3FC0CDC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C0CDD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Μισό λεπτό, να ολοκληρώσω την ερώτηση, κύριε Πρόεδρε. </w:t>
      </w:r>
    </w:p>
    <w:p w14:paraId="3FC0CDD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Ο στόχος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Ε</w:t>
      </w:r>
      <w:r>
        <w:rPr>
          <w:rFonts w:eastAsia="Times New Roman" w:cs="Times New Roman"/>
          <w:szCs w:val="24"/>
        </w:rPr>
        <w:t xml:space="preserve">πιτροπής, κατά τα λεγόμενά της, είναι μέχρι το τέλος του 2017 </w:t>
      </w:r>
      <w:r>
        <w:rPr>
          <w:rFonts w:eastAsia="Times New Roman" w:cs="Times New Roman"/>
          <w:szCs w:val="24"/>
        </w:rPr>
        <w:t xml:space="preserve">να έχει γίνει ανακοίνωση για τη μελλοντική ΚΑΠ, για τη νέα ΚΑΠ. </w:t>
      </w:r>
    </w:p>
    <w:p w14:paraId="3FC0CDD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Επειδή τώρα θεωρούμε ότι η αναθεώρηση της τρέχουσας ΚΑΠ μας δίνει τη δυνατότητα να λύσουμε τις αδικίες οι οποίες παγιώθηκαν μετά τα ιστορικά δικαιώματα του 2004. Παγιώθηκαν ξανά με την εθνική</w:t>
      </w:r>
      <w:r>
        <w:rPr>
          <w:rFonts w:eastAsia="Times New Roman" w:cs="Times New Roman"/>
          <w:szCs w:val="24"/>
        </w:rPr>
        <w:t xml:space="preserve"> επιλογή το 2014 και είμαστε υποχρεωμένοι να τα ακολουθήσουμε μέχρι τώρα από τη μία, από την άλλη έχουμε τη δυνατότητα να άρουμε όλες αυτές τις αδικίες σε βάρος των νέων και των νεοεισερχόμενων. </w:t>
      </w:r>
    </w:p>
    <w:p w14:paraId="3FC0CDD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επειδή βρισκόμαστε στην ευτυχή συγκυρία να βρισκόμαστε ε</w:t>
      </w:r>
      <w:r>
        <w:rPr>
          <w:rFonts w:eastAsia="Times New Roman" w:cs="Times New Roman"/>
          <w:szCs w:val="24"/>
        </w:rPr>
        <w:t xml:space="preserve">μείς που μπορούμε να καταθέσουμε μια διαφορετική αντίληψη και λογική για τις επιλογές μετά το 2020, ερωτάσθε ποιες </w:t>
      </w:r>
      <w:r>
        <w:rPr>
          <w:rFonts w:eastAsia="Times New Roman" w:cs="Times New Roman"/>
          <w:szCs w:val="24"/>
        </w:rPr>
        <w:lastRenderedPageBreak/>
        <w:t>είναι οι ενέργειες στις οποίες πρόκειται να προβείτε ή προβαίνετε στο πλαίσιο της αναθεώρησης της υφιστάμενης ΚΑΠ. Μετά, στη δευτερολογία, επ</w:t>
      </w:r>
      <w:r>
        <w:rPr>
          <w:rFonts w:eastAsia="Times New Roman" w:cs="Times New Roman"/>
          <w:szCs w:val="24"/>
        </w:rPr>
        <w:t xml:space="preserve">ιτρέψτε μου να συζητήσουμε ποιους βασικούς άξονες έχει επιλέξει η χώρα και η Κυβέρνηση να κινηθεί για τη νέα ΚΑΠ μετά το 2020. </w:t>
      </w:r>
    </w:p>
    <w:p w14:paraId="3FC0CDD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Υπουργός Αγροτικής Ανάπτυξης και Τροφίμων κ. Ευάγγελος Αποστόλου.  </w:t>
      </w:r>
    </w:p>
    <w:p w14:paraId="3FC0CDD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ΕΥΑΓΓΕΛΟ</w:t>
      </w:r>
      <w:r>
        <w:rPr>
          <w:rFonts w:eastAsia="Times New Roman" w:cs="Times New Roman"/>
          <w:b/>
          <w:szCs w:val="24"/>
        </w:rPr>
        <w:t>Σ ΑΠΟΣΤΟΛΟΥ (Υπουργός Αγροτικής Ανάπτυξης και Τροφίμων):</w:t>
      </w:r>
      <w:r>
        <w:rPr>
          <w:rFonts w:eastAsia="Times New Roman" w:cs="Times New Roman"/>
          <w:szCs w:val="24"/>
        </w:rPr>
        <w:t xml:space="preserve"> Κύριε Πρόεδρε, λίγη ανοχή, γιατί η ερώτηση όντως μπορεί να έχει μέγεθος, αλλά πραγματικά αυτά που έχει βάλει ο συνάδελφος είναι άκρως επίκαιρα και απασχολούν ιδιαίτερα τον αγροτικό κόσμο αυτήν την πε</w:t>
      </w:r>
      <w:r>
        <w:rPr>
          <w:rFonts w:eastAsia="Times New Roman" w:cs="Times New Roman"/>
          <w:szCs w:val="24"/>
        </w:rPr>
        <w:t xml:space="preserve">ρίοδο. </w:t>
      </w:r>
    </w:p>
    <w:p w14:paraId="3FC0CDD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Η τρέχουσα ΚΑΠ, όπως γνωρίζετε, αγαπητοί συνάδελφοι, κλείδωσε τον Ιούλιο του 2014 με την τότε κυβέρνηση να αποδέχεται πολλά αρνητικά στοιχεία. </w:t>
      </w:r>
    </w:p>
    <w:p w14:paraId="3FC0CDD7"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Δεν θα μπω σε αυτή τη διαδικασία. Όμως, το χειρότερο απ’ όλα ήταν η προσκόλλησή της σε ιστορικά στοιχεία. Είναι αυτά </w:t>
      </w:r>
      <w:r>
        <w:rPr>
          <w:rFonts w:eastAsia="Times New Roman" w:cs="Times New Roman"/>
          <w:szCs w:val="24"/>
        </w:rPr>
        <w:lastRenderedPageBreak/>
        <w:t>τα οποία συζητάμε για τα δικαιώματα και μας δημιούργησαν μεγάλα προβλήματα και κυρίως στην είσοδο των νέων αγροτών στην αγροτική δραστηριότ</w:t>
      </w:r>
      <w:r>
        <w:rPr>
          <w:rFonts w:eastAsia="Times New Roman" w:cs="Times New Roman"/>
          <w:szCs w:val="24"/>
        </w:rPr>
        <w:t xml:space="preserve">ητα. Αυτό ήταν το μεγαλύτερο πρόβλημα. </w:t>
      </w:r>
    </w:p>
    <w:p w14:paraId="3FC0CDD8"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Άρα, λοιπόν, αποτελούσε υποχρέωση για εμάς στην ενδιάμεση αναθεώρηση  να προσεγγίσουμε γενικότερα τα θέματα. Θα πρέπει, επίσης, να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οποιαδήποτε πρόταση που είχαμε θελήσει να καταθέσουμε ήταν μέ</w:t>
      </w:r>
      <w:r>
        <w:rPr>
          <w:rFonts w:eastAsia="Times New Roman" w:cs="Times New Roman"/>
          <w:szCs w:val="24"/>
        </w:rPr>
        <w:t xml:space="preserve">σα στα πλαίσια που είχε διαμορφώσει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πιτροπή. </w:t>
      </w:r>
    </w:p>
    <w:p w14:paraId="3FC0CDD9"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πιτροπή κατέθεσε μια συγκεκριμένη πρόταση, τη γνωστή ως </w:t>
      </w:r>
      <w:r>
        <w:rPr>
          <w:rFonts w:eastAsia="Times New Roman" w:cs="Times New Roman"/>
          <w:szCs w:val="24"/>
          <w:lang w:val="en-US"/>
        </w:rPr>
        <w:t>Omnibus</w:t>
      </w:r>
      <w:r>
        <w:rPr>
          <w:rFonts w:eastAsia="Times New Roman" w:cs="Times New Roman"/>
          <w:szCs w:val="24"/>
        </w:rPr>
        <w:t xml:space="preserve"> -για αυτούς που ασχολούνται με τον αγροτικό χώρο- και οι κυριότερες τροποποιήσεις που είχαμε μπροστά μας ήταν αυτές που </w:t>
      </w:r>
      <w:r>
        <w:rPr>
          <w:rFonts w:eastAsia="Times New Roman" w:cs="Times New Roman"/>
          <w:szCs w:val="24"/>
        </w:rPr>
        <w:t xml:space="preserve">αφορούσαν τον </w:t>
      </w:r>
      <w:r>
        <w:rPr>
          <w:rFonts w:eastAsia="Times New Roman" w:cs="Times New Roman"/>
          <w:szCs w:val="24"/>
        </w:rPr>
        <w:t>κ</w:t>
      </w:r>
      <w:r>
        <w:rPr>
          <w:rFonts w:eastAsia="Times New Roman" w:cs="Times New Roman"/>
          <w:szCs w:val="24"/>
        </w:rPr>
        <w:t xml:space="preserve">ανονισμό 1306/2013, σχετικά με τη χρηματοδότηση, τη διαχείριση και την παρακολούθηση της Κοινής Αγροτικής Πολιτικής και, βεβαίως, τον </w:t>
      </w:r>
      <w:r>
        <w:rPr>
          <w:rFonts w:eastAsia="Times New Roman" w:cs="Times New Roman"/>
          <w:szCs w:val="24"/>
        </w:rPr>
        <w:t>κ</w:t>
      </w:r>
      <w:r>
        <w:rPr>
          <w:rFonts w:eastAsia="Times New Roman" w:cs="Times New Roman"/>
          <w:szCs w:val="24"/>
        </w:rPr>
        <w:t xml:space="preserve">ανονισμό 1307/2013, σχετικά με τις άμεσες ενισχύσεις. </w:t>
      </w:r>
    </w:p>
    <w:p w14:paraId="3FC0CDDA"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Η χώρα μας, όπως και η πλειοψηφία των κρατών-μελών,</w:t>
      </w:r>
      <w:r>
        <w:rPr>
          <w:rFonts w:eastAsia="Times New Roman" w:cs="Times New Roman"/>
          <w:szCs w:val="24"/>
        </w:rPr>
        <w:t xml:space="preserve"> διαφώνησε με την πρώτη τροποποίηση, αυτή που αφορούσε τον </w:t>
      </w:r>
      <w:r>
        <w:rPr>
          <w:rFonts w:eastAsia="Times New Roman" w:cs="Times New Roman"/>
          <w:szCs w:val="24"/>
        </w:rPr>
        <w:t>κ</w:t>
      </w:r>
      <w:r>
        <w:rPr>
          <w:rFonts w:eastAsia="Times New Roman" w:cs="Times New Roman"/>
          <w:szCs w:val="24"/>
        </w:rPr>
        <w:t xml:space="preserve">ανονισμό 1306/2013, διότι η κατάργηση του κανόνα 50-50 -όσοι </w:t>
      </w:r>
      <w:r>
        <w:rPr>
          <w:rFonts w:eastAsia="Times New Roman" w:cs="Times New Roman"/>
          <w:szCs w:val="24"/>
        </w:rPr>
        <w:lastRenderedPageBreak/>
        <w:t>το ξέρουν, καταλαβαίνουν αυτή την ώρα- μας δημιουργούσε πρόβλημα, γιατί αυτό σήμαινε σημαντική επιβάρυνση των κρατικών προϋπολογισμών τ</w:t>
      </w:r>
      <w:r>
        <w:rPr>
          <w:rFonts w:eastAsia="Times New Roman" w:cs="Times New Roman"/>
          <w:szCs w:val="24"/>
        </w:rPr>
        <w:t xml:space="preserve">ων κρατών-μελών. Και αντιλαμβάνεστε ότι σε μια τέτοια διαδικασία δεν μπορούσαμε να μπούμε, διότι αυτόματα θα είχαμε μια αύξηση στο έλλειμμά μας. Δεν μας επιτρέπει ο χρόνος για περαιτέρω ανάλυση. </w:t>
      </w:r>
    </w:p>
    <w:p w14:paraId="3FC0CDDB"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Στη δεύτερη πρόταση συμφωνήσαμε με την τροποποίηση των άρθρω</w:t>
      </w:r>
      <w:r>
        <w:rPr>
          <w:rFonts w:eastAsia="Times New Roman" w:cs="Times New Roman"/>
          <w:szCs w:val="24"/>
        </w:rPr>
        <w:t>ν 50 και 51 προς την κατεύθυνση αύξησης των εκταρίων, για τα οποία χορηγείται το πριμ του 25% στους νέους αγρότες, για να μεγιστοποιηθεί η απορροφητικότητα του μέτρου. Ωστόσο, αυτή την πρόταση δεν την αποδέχθηκε η πλειοψηφία των κρατών-μελών. Δεν μπορούσαμ</w:t>
      </w:r>
      <w:r>
        <w:rPr>
          <w:rFonts w:eastAsia="Times New Roman" w:cs="Times New Roman"/>
          <w:szCs w:val="24"/>
        </w:rPr>
        <w:t xml:space="preserve">ε, λοιπόν, να προχωρήσουμε. </w:t>
      </w:r>
    </w:p>
    <w:p w14:paraId="3FC0CDDC"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Υποστηρίξαμε την τροποποίηση του άρθρου 52 σχετικά με τις συνδεδεμένες ενισχύσεις και στα έτη από το 2017 και πέρα μας δόθηκε η δυνατότητα να αναθεωρήσουμε τις επιλογές που είχαμε προηγούμενα και ταυτόχρονα να αυξήσουμε τις υφιστάμενες ενισχύσεις από τα 14</w:t>
      </w:r>
      <w:r>
        <w:rPr>
          <w:rFonts w:eastAsia="Times New Roman" w:cs="Times New Roman"/>
          <w:szCs w:val="24"/>
        </w:rPr>
        <w:t xml:space="preserve">1,6 εκατομμύρια ευρώ στα 186 εκατομμύρια ευρώ, δηλαδή στο 9,94% του εθνικού φακέλου. Είναι μια σημαντική αύξηση και κυρίως γιατί θέλουμε να την κατευθύνουμε </w:t>
      </w:r>
      <w:r>
        <w:rPr>
          <w:rFonts w:eastAsia="Times New Roman" w:cs="Times New Roman"/>
          <w:szCs w:val="24"/>
        </w:rPr>
        <w:lastRenderedPageBreak/>
        <w:t>προς ενίσχυση δραστηριοτήτων που έχουν σχέση με την πολιτική που θέλουμε να εφαρμόσουμε στον αγροτι</w:t>
      </w:r>
      <w:r>
        <w:rPr>
          <w:rFonts w:eastAsia="Times New Roman" w:cs="Times New Roman"/>
          <w:szCs w:val="24"/>
        </w:rPr>
        <w:t xml:space="preserve">κό χώρο, όπως, για παράδειγμα, τη στήριξη της κτηνοτροφίας. </w:t>
      </w:r>
    </w:p>
    <w:p w14:paraId="3FC0CDDD"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Υποβάλαμε πρόσθετα σχόλια που αφορούν ιδιαίτερα τον ορισμό των μονίμων βοσκοτόπων και εκεί πραγματικά βρισκόμαστε σε μια συνεννόηση και με άλλα κράτη-μέλη. Έχει διαμορφωθεί αυτή την ώρα ένα μέτωπ</w:t>
      </w:r>
      <w:r>
        <w:rPr>
          <w:rFonts w:eastAsia="Times New Roman" w:cs="Times New Roman"/>
          <w:szCs w:val="24"/>
        </w:rPr>
        <w:t xml:space="preserve">ο, ιδιαίτερα των μεσογειακών χωρών, που έχουν τα ίδια προβλήματα σχετικά με τους βοσκοτόπους, και βλέπουμε ότι από τις συζητήσεις τουλάχιστον που έχουν γίνει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Γ</w:t>
      </w:r>
      <w:r>
        <w:rPr>
          <w:rFonts w:eastAsia="Times New Roman" w:cs="Times New Roman"/>
          <w:szCs w:val="24"/>
        </w:rPr>
        <w:t xml:space="preserve">εωργίας είναι ένα θέμα το οποίο θα γίνει αποδεκτό. </w:t>
      </w:r>
    </w:p>
    <w:p w14:paraId="3FC0CDDE"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Σχετικά με το άλλο θέμα,</w:t>
      </w:r>
      <w:r>
        <w:rPr>
          <w:rFonts w:eastAsia="Times New Roman" w:cs="Times New Roman"/>
          <w:szCs w:val="24"/>
        </w:rPr>
        <w:t xml:space="preserve"> δηλαδή τον υπολογισμό της αρχικής </w:t>
      </w:r>
      <w:proofErr w:type="spellStart"/>
      <w:r>
        <w:rPr>
          <w:rFonts w:eastAsia="Times New Roman" w:cs="Times New Roman"/>
          <w:szCs w:val="24"/>
        </w:rPr>
        <w:t>μοναδιαίας</w:t>
      </w:r>
      <w:proofErr w:type="spellEnd"/>
      <w:r>
        <w:rPr>
          <w:rFonts w:eastAsia="Times New Roman" w:cs="Times New Roman"/>
          <w:szCs w:val="24"/>
        </w:rPr>
        <w:t xml:space="preserve"> ενίσχυσης -αναφέρομαι στην απώλεια που είχαν οι νέοι αγρότες σχετικά με τα δικαιώματα του 2014 ή και νωρίτερα- υπάρχει ένα πρόβλημα. Είναι γνωστό. </w:t>
      </w:r>
    </w:p>
    <w:p w14:paraId="3FC0CDDF"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Εκεί, λοιπόν, εμείς παρ</w:t>
      </w:r>
      <w:r>
        <w:rPr>
          <w:rFonts w:eastAsia="Times New Roman" w:cs="Times New Roman"/>
          <w:szCs w:val="24"/>
        </w:rPr>
        <w:t xml:space="preserve">’ </w:t>
      </w:r>
      <w:r>
        <w:rPr>
          <w:rFonts w:eastAsia="Times New Roman" w:cs="Times New Roman"/>
          <w:szCs w:val="24"/>
        </w:rPr>
        <w:t>ότι υπήρχε και το 2015 σχετική πρότασ</w:t>
      </w:r>
      <w:r>
        <w:rPr>
          <w:rFonts w:eastAsia="Times New Roman" w:cs="Times New Roman"/>
          <w:szCs w:val="24"/>
        </w:rPr>
        <w:t xml:space="preserve">η, την επαναφέραμε και το 2016, για να μην χαθεί η αξία αυτών των δικαιωμάτων. Η </w:t>
      </w:r>
      <w:r>
        <w:rPr>
          <w:rFonts w:eastAsia="Times New Roman" w:cs="Times New Roman"/>
          <w:szCs w:val="24"/>
        </w:rPr>
        <w:t>ε</w:t>
      </w:r>
      <w:r>
        <w:rPr>
          <w:rFonts w:eastAsia="Times New Roman" w:cs="Times New Roman"/>
          <w:szCs w:val="24"/>
        </w:rPr>
        <w:t xml:space="preserve">πιτροπή μας απαντά ότι δεν μπορεί να λύσει το πρόβλημα, επειδή θίγονται διατάξεις του βασικού </w:t>
      </w:r>
      <w:r>
        <w:rPr>
          <w:rFonts w:eastAsia="Times New Roman" w:cs="Times New Roman"/>
          <w:szCs w:val="24"/>
        </w:rPr>
        <w:t>κ</w:t>
      </w:r>
      <w:r>
        <w:rPr>
          <w:rFonts w:eastAsia="Times New Roman" w:cs="Times New Roman"/>
          <w:szCs w:val="24"/>
        </w:rPr>
        <w:t xml:space="preserve">ανονισμού. </w:t>
      </w:r>
    </w:p>
    <w:p w14:paraId="3FC0CDE0"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lastRenderedPageBreak/>
        <w:t>Έχουμε υποβάλει ξανά, γιατί είναι πάρα πολύ σημαντικό αυτό το κομμά</w:t>
      </w:r>
      <w:r>
        <w:rPr>
          <w:rFonts w:eastAsia="Times New Roman" w:cs="Times New Roman"/>
          <w:szCs w:val="24"/>
        </w:rPr>
        <w:t xml:space="preserve">τι, το αίτημα και η τελευταία απάντηση που είχαμε, και μάλιστα στην πρόσφατη επίσκεψη του Επιτρόπου </w:t>
      </w:r>
      <w:proofErr w:type="spellStart"/>
      <w:r>
        <w:rPr>
          <w:rFonts w:eastAsia="Times New Roman" w:cs="Times New Roman"/>
          <w:szCs w:val="24"/>
        </w:rPr>
        <w:t>Χόγκαν</w:t>
      </w:r>
      <w:proofErr w:type="spellEnd"/>
      <w:r>
        <w:rPr>
          <w:rFonts w:eastAsia="Times New Roman" w:cs="Times New Roman"/>
          <w:szCs w:val="24"/>
        </w:rPr>
        <w:t xml:space="preserve"> στη Θεσσαλονίκη, είναι ότι ειδική επιτροπή θα μελετήσει το θέμα, βεβαίως πάντα βάζοντας την επιφύλαξη ότι δεν μπορούμε να ανοίξουμε θέματα που έχουν </w:t>
      </w:r>
      <w:r>
        <w:rPr>
          <w:rFonts w:eastAsia="Times New Roman" w:cs="Times New Roman"/>
          <w:szCs w:val="24"/>
        </w:rPr>
        <w:t xml:space="preserve">σχέση ειδικά με την αναδρομικότητα. </w:t>
      </w:r>
    </w:p>
    <w:p w14:paraId="3FC0CDE1"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Επίσης, βάλαμε ένα θέμα, το οποίο θα γίνει αποδεκτό, τουλάχιστον απ’ ό,τι ειπώθηκε από πλευράς του Επιτρόπου στην πρόσφατη συνάντηση που είχαμε, για τους νέους αγρότες που έκαναν έναρξη δραστηριότητας το 2009 και εξαιρο</w:t>
      </w:r>
      <w:r>
        <w:rPr>
          <w:rFonts w:eastAsia="Times New Roman" w:cs="Times New Roman"/>
          <w:szCs w:val="24"/>
        </w:rPr>
        <w:t xml:space="preserve">ύνται από τον </w:t>
      </w:r>
      <w:r>
        <w:rPr>
          <w:rFonts w:eastAsia="Times New Roman" w:cs="Times New Roman"/>
          <w:szCs w:val="24"/>
        </w:rPr>
        <w:t>κ</w:t>
      </w:r>
      <w:r>
        <w:rPr>
          <w:rFonts w:eastAsia="Times New Roman" w:cs="Times New Roman"/>
          <w:szCs w:val="24"/>
        </w:rPr>
        <w:t xml:space="preserve">ανονισμό. Είναι ένα θέμα το οποίο μας υποσχέθηκε ότι θα το δει. </w:t>
      </w:r>
    </w:p>
    <w:p w14:paraId="3FC0CDE2"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ότι όταν το βασικό ζήτημα που βάζουμε είναι η είσοδος των νέων αγροτών και έχουμε προβλήματα πρέπει να τα λύσουμε. </w:t>
      </w:r>
    </w:p>
    <w:p w14:paraId="3FC0CDE3" w14:textId="77777777" w:rsidR="00854A89" w:rsidRDefault="0011579D">
      <w:pPr>
        <w:spacing w:line="600" w:lineRule="auto"/>
        <w:ind w:firstLine="720"/>
        <w:jc w:val="both"/>
        <w:rPr>
          <w:rFonts w:eastAsia="Times New Roman"/>
          <w:szCs w:val="24"/>
        </w:rPr>
      </w:pPr>
      <w:r>
        <w:rPr>
          <w:rFonts w:eastAsia="Times New Roman"/>
          <w:szCs w:val="24"/>
        </w:rPr>
        <w:t>Επίσης, βάλαμε θέματα που έχουν σχέση και με τ</w:t>
      </w:r>
      <w:r>
        <w:rPr>
          <w:rFonts w:eastAsia="Times New Roman"/>
          <w:szCs w:val="24"/>
        </w:rPr>
        <w:t>ον προϋπολογισμό των μικρών νησιών…</w:t>
      </w:r>
    </w:p>
    <w:p w14:paraId="3FC0CDE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Υπουργού)</w:t>
      </w:r>
    </w:p>
    <w:p w14:paraId="3FC0CDE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Και στη δευτερολογία σας, κύριε Υπουργέ, θα τα πείτε.</w:t>
      </w:r>
    </w:p>
    <w:p w14:paraId="3FC0CDE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w:t>
      </w:r>
      <w:r>
        <w:rPr>
          <w:rFonts w:eastAsia="Times New Roman" w:cs="Times New Roman"/>
          <w:b/>
          <w:szCs w:val="24"/>
        </w:rPr>
        <w:t>νάπτυξης και Τροφίμων):</w:t>
      </w:r>
      <w:r>
        <w:rPr>
          <w:rFonts w:eastAsia="Times New Roman" w:cs="Times New Roman"/>
          <w:szCs w:val="24"/>
        </w:rPr>
        <w:t xml:space="preserve"> Τελειώνω το πρώτο κομμάτι που αφορά την ενδιάμεση αναθεώρηση. Γιατί στο δεύτερο θα μιλήσουμε για την επόμενη, μετά το 2020, πενταετία. </w:t>
      </w:r>
    </w:p>
    <w:p w14:paraId="3FC0CDE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Απλά για τα νησιά του Αιγαίου –ακούστε το και εσείς, κύριε Πρόεδρε- υπάρχει δέσμευση και θα αυξη</w:t>
      </w:r>
      <w:r>
        <w:rPr>
          <w:rFonts w:eastAsia="Times New Roman" w:cs="Times New Roman"/>
          <w:szCs w:val="24"/>
        </w:rPr>
        <w:t>θεί το ποσό των 25 εκατομμυρίων που προβλέπουμε, προσθέτοντας άλλα 14 εκατομμύρια ευρώ.</w:t>
      </w:r>
    </w:p>
    <w:p w14:paraId="3FC0CDE8"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FC0CDE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έχω την τιμή να ανακοινώσω</w:t>
      </w:r>
      <w:r>
        <w:rPr>
          <w:rFonts w:eastAsia="Times New Roman" w:cs="Times New Roman"/>
          <w:szCs w:val="24"/>
        </w:rPr>
        <w:t xml:space="preserve">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w:t>
      </w:r>
      <w:r>
        <w:rPr>
          <w:rFonts w:eastAsia="Times New Roman" w:cs="Times New Roman"/>
          <w:szCs w:val="24"/>
        </w:rPr>
        <w:t>εωρεία</w:t>
      </w:r>
      <w:r>
        <w:rPr>
          <w:rFonts w:eastAsia="Times New Roman" w:cs="Times New Roman"/>
          <w:szCs w:val="24"/>
        </w:rPr>
        <w:t xml:space="preserve">, </w:t>
      </w:r>
      <w:r>
        <w:rPr>
          <w:rFonts w:eastAsia="Times New Roman" w:cs="Times New Roman"/>
          <w:szCs w:val="24"/>
        </w:rPr>
        <w:t xml:space="preserve">αφού </w:t>
      </w:r>
      <w:r>
        <w:rPr>
          <w:rFonts w:eastAsia="Times New Roman" w:cs="Times New Roman"/>
          <w:szCs w:val="24"/>
        </w:rPr>
        <w:t xml:space="preserve">προηγουμένως </w:t>
      </w:r>
      <w:r>
        <w:rPr>
          <w:rFonts w:eastAsia="Times New Roman" w:cs="Times New Roman"/>
          <w:szCs w:val="24"/>
        </w:rPr>
        <w:t xml:space="preserve">συμμετείχαν στο εκπαιδευτικό </w:t>
      </w:r>
      <w:r>
        <w:rPr>
          <w:rFonts w:eastAsia="Times New Roman" w:cs="Times New Roman"/>
          <w:szCs w:val="24"/>
        </w:rPr>
        <w:t>π</w:t>
      </w:r>
      <w:r>
        <w:rPr>
          <w:rFonts w:eastAsia="Times New Roman" w:cs="Times New Roman"/>
          <w:szCs w:val="24"/>
        </w:rPr>
        <w:t xml:space="preserve">ρόγραμμα «Εργαστήρι Δημοκρατίας» που διοργανώνει το Ίδρυμα της Βουλής, δεκαεννιά μαθητές και μαθήτριες και δύο συνοδοί εκπαιδευτικοί από </w:t>
      </w:r>
      <w:r>
        <w:rPr>
          <w:rFonts w:eastAsia="Times New Roman" w:cs="Times New Roman"/>
          <w:szCs w:val="24"/>
        </w:rPr>
        <w:t xml:space="preserve">το </w:t>
      </w:r>
      <w:r>
        <w:rPr>
          <w:rFonts w:eastAsia="Times New Roman" w:cs="Times New Roman"/>
          <w:szCs w:val="24"/>
        </w:rPr>
        <w:t>28</w:t>
      </w:r>
      <w:r w:rsidRPr="001D51F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Περιστερίου.</w:t>
      </w:r>
    </w:p>
    <w:p w14:paraId="3FC0CDE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FC0CDEB"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3FC0CDE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Αραχωβίτης</w:t>
      </w:r>
      <w:proofErr w:type="spellEnd"/>
      <w:r>
        <w:rPr>
          <w:rFonts w:eastAsia="Times New Roman" w:cs="Times New Roman"/>
          <w:szCs w:val="24"/>
        </w:rPr>
        <w:t xml:space="preserve"> για τρία λεπτά.</w:t>
      </w:r>
    </w:p>
    <w:p w14:paraId="3FC0CDED"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w:t>
      </w:r>
    </w:p>
    <w:p w14:paraId="3FC0CDE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Όντως η συζήτηση, επειδή αφορά και την υφιστάμενη και τη νέα ΚΑΠ, είναι πολύ μεγάλη. Ωστόσο, κύριε Υπουργέ, οι ανι</w:t>
      </w:r>
      <w:r>
        <w:rPr>
          <w:rFonts w:eastAsia="Times New Roman" w:cs="Times New Roman"/>
          <w:szCs w:val="24"/>
        </w:rPr>
        <w:t>σότητες οι οποίες έχουν να κάνουν με την εθνική επιλογή η οποία βασίζεται στα ιστορικά δικαιώματα παραμένει και οι αδικίες παραμένουν.</w:t>
      </w:r>
    </w:p>
    <w:p w14:paraId="3FC0CDE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Οι νεοεισερχόμενοι αγρότες με τους παλιούς αγρότες, οι οποίοι είχαν κατοχυρώσει τα ιστορικά δικαιώματα, συνεχίζουν να έχο</w:t>
      </w:r>
      <w:r>
        <w:rPr>
          <w:rFonts w:eastAsia="Times New Roman" w:cs="Times New Roman"/>
          <w:szCs w:val="24"/>
        </w:rPr>
        <w:t xml:space="preserve">υν τεράστια απόκλιση. Είναι μια μεγάλη αδικία. Είναι μια αστοχία –θα έλεγα- τουλάχιστον, εάν δεν ήταν πολιτική σκοπιμότητα της επιλογής του 2014 προκειμένου όσοι είχαν κατοχυρώσει ιστορικά δικαιώματα να τα κρατήσουν. Εν πάση </w:t>
      </w:r>
      <w:proofErr w:type="spellStart"/>
      <w:r>
        <w:rPr>
          <w:rFonts w:eastAsia="Times New Roman" w:cs="Times New Roman"/>
          <w:szCs w:val="24"/>
        </w:rPr>
        <w:t>περιπτώσει</w:t>
      </w:r>
      <w:proofErr w:type="spellEnd"/>
      <w:r>
        <w:rPr>
          <w:rFonts w:eastAsia="Times New Roman" w:cs="Times New Roman"/>
          <w:szCs w:val="24"/>
        </w:rPr>
        <w:t>, πρέπει να το ξαναδο</w:t>
      </w:r>
      <w:r>
        <w:rPr>
          <w:rFonts w:eastAsia="Times New Roman" w:cs="Times New Roman"/>
          <w:szCs w:val="24"/>
        </w:rPr>
        <w:t xml:space="preserve">ύμε στα πλαίσια του άρθρου 14 του </w:t>
      </w:r>
      <w:r>
        <w:rPr>
          <w:rFonts w:eastAsia="Times New Roman" w:cs="Times New Roman"/>
          <w:szCs w:val="24"/>
        </w:rPr>
        <w:t>κ</w:t>
      </w:r>
      <w:r>
        <w:rPr>
          <w:rFonts w:eastAsia="Times New Roman" w:cs="Times New Roman"/>
          <w:szCs w:val="24"/>
        </w:rPr>
        <w:t>ανονισμού που μας δίνει τη δυνατότητα να προλάβουμε να τροποποιήσουμε και να άρουμε αυτές τις αδικίες.</w:t>
      </w:r>
    </w:p>
    <w:p w14:paraId="3FC0CDF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Ωστόσο, μπαίνοντας στη συζήτηση για τη νέα ΚΑΠ, θα πρέπει και η χώρα μας αλλά και η Ευρώπη σχεδιάζοντας να βάλει κάτω και να δει ποια είναι τα βασικά ζητήματα που έχει να αντιμετωπίσει. Το πρώτο βασικό ζήτημα είναι ότι οι χώρες του Νότου και ιδιαίτερα η δι</w:t>
      </w:r>
      <w:r>
        <w:rPr>
          <w:rFonts w:eastAsia="Times New Roman" w:cs="Times New Roman"/>
          <w:szCs w:val="24"/>
        </w:rPr>
        <w:t xml:space="preserve">κή μας χώρα έχουν πληγεί άμεσα από την οικονομική κρίση και αυτό φυσικά έχει τεράστια αντανάκλαση στον αγροτικό τομέα. </w:t>
      </w:r>
    </w:p>
    <w:p w14:paraId="3FC0CDF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δεύτερο είναι ότι μετά και τις εξελίξεις και τις πολιτικές αλλαγές στο βόρειο ημισφαίριο και ειδικά την άλλη πλευρά του Ατλαντικού έχ</w:t>
      </w:r>
      <w:r>
        <w:rPr>
          <w:rFonts w:eastAsia="Times New Roman" w:cs="Times New Roman"/>
          <w:szCs w:val="24"/>
        </w:rPr>
        <w:t>ουμε τριγμούς στην παγκοσμιοποίηση και στους διεθνείς οργανισμούς, όπως στον Παγκόσμιο Οργανισμό Εμπορίου.</w:t>
      </w:r>
    </w:p>
    <w:p w14:paraId="3FC0CDF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Όλα αυτά, λοιπόν, θα πρέπει να ληφθούν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προκειμένου να χαραχτεί μια νέα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ολιτική, η οποία θα είναι κοινή σαφώς και θα είναι κα</w:t>
      </w:r>
      <w:r>
        <w:rPr>
          <w:rFonts w:eastAsia="Times New Roman" w:cs="Times New Roman"/>
          <w:szCs w:val="24"/>
        </w:rPr>
        <w:t>ι αγροτική πολιτική. Το πρώτο που πρέπει κατά τη γνώμη μου να απαιτήσει η χώρα μας και οι χώρες του Νότου είναι όχι απλά η συγκράτηση του προϋπολογισμού, αλλά η αύξηση του προϋπολογισμού για τη γεωργία.</w:t>
      </w:r>
    </w:p>
    <w:p w14:paraId="3FC0CDF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ότι τα υψηλά ποσοστά ανεργίας που αν</w:t>
      </w:r>
      <w:r>
        <w:rPr>
          <w:rFonts w:eastAsia="Times New Roman" w:cs="Times New Roman"/>
          <w:szCs w:val="24"/>
        </w:rPr>
        <w:t xml:space="preserve">τιμετωπίζει τόσο η χώρα μας όσο και οι χώρες του Νότου, μπορούν να αντιμετωπιστούν μέσω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Π</w:t>
      </w:r>
      <w:r>
        <w:rPr>
          <w:rFonts w:eastAsia="Times New Roman" w:cs="Times New Roman"/>
          <w:szCs w:val="24"/>
        </w:rPr>
        <w:t xml:space="preserve">ολιτικής και στη δημιουργία θέσεων εργασίας, αλλά και στη στήριξη της πρωτογενούς παραγωγής και της παραγωγής τροφίμων. </w:t>
      </w:r>
    </w:p>
    <w:p w14:paraId="3FC0CDF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τρίτο είναι –όπως είπα</w:t>
      </w:r>
      <w:r>
        <w:rPr>
          <w:rFonts w:eastAsia="Times New Roman" w:cs="Times New Roman"/>
          <w:szCs w:val="24"/>
        </w:rPr>
        <w:t xml:space="preserve">τε και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οι συνδεδεμένες ενισχύσεις. Η αύξηση στο ποσοστό της δυνατότητας κίνησης στις συνδεδεμένες ενισχύσεις είναι μια μορφή σύνδεσης με την παραγωγή. Άρα, θα πρέπει να επιδιώξουμε –θεωρώ- σαν χώρα τη μεγιστοποίηση της σύνδεσης με την </w:t>
      </w:r>
      <w:r>
        <w:rPr>
          <w:rFonts w:eastAsia="Times New Roman" w:cs="Times New Roman"/>
          <w:szCs w:val="24"/>
        </w:rPr>
        <w:t>παραγωγή διά μέσου των συνδεδεμένων ενισχύσεων.</w:t>
      </w:r>
    </w:p>
    <w:p w14:paraId="3FC0CDF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Δύο ζητήματα ακόμα, όχι ήσσονος σημασίας αλλά κατά σειρά, είναι πρώτον η θωράκιση από τις επιπτώσεις της κλιματικής αλλαγής. Η κλιματική αλλαγή πια είναι εδώ. Το βιώσαμε ήδη με τον περσινό χειμώνα όπου ήταν ι</w:t>
      </w:r>
      <w:r>
        <w:rPr>
          <w:rFonts w:eastAsia="Times New Roman" w:cs="Times New Roman"/>
          <w:szCs w:val="24"/>
        </w:rPr>
        <w:t xml:space="preserve">διαίτερα ζεστός. Σε πολλά καρποφόρα δέντρα δεν βοήθησε στην </w:t>
      </w:r>
      <w:proofErr w:type="spellStart"/>
      <w:r>
        <w:rPr>
          <w:rFonts w:eastAsia="Times New Roman" w:cs="Times New Roman"/>
          <w:szCs w:val="24"/>
        </w:rPr>
        <w:t>καρπόδεση</w:t>
      </w:r>
      <w:proofErr w:type="spellEnd"/>
      <w:r>
        <w:rPr>
          <w:rFonts w:eastAsia="Times New Roman" w:cs="Times New Roman"/>
          <w:szCs w:val="24"/>
        </w:rPr>
        <w:t xml:space="preserve">, όπως η ελιά στη Λακωνία, στη Μεσσηνία και στην Κρήτη και σε άλλες περιοχές. Και έχουμε πολύ μειωμένη παραγωγή για το 2016. Και είναι πολύ μεγάλο πρόβλημα για τους αγρότες μας. </w:t>
      </w:r>
    </w:p>
    <w:p w14:paraId="3FC0CDF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     (Στ</w:t>
      </w:r>
      <w:r>
        <w:rPr>
          <w:rFonts w:eastAsia="Times New Roman" w:cs="Times New Roman"/>
          <w:szCs w:val="24"/>
        </w:rPr>
        <w:t xml:space="preserve">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3FC0CDF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τελειώνω, κύριε Πρόεδρε, με ένα ζήτημα ακόμα.</w:t>
      </w:r>
    </w:p>
    <w:p w14:paraId="3FC0CDF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το τελευταίο είναι η θωράκιση του αγροτικού εισοδήματος από τις διακυμάνσεις που υπάρχουν στις τιμές των αγροτικών προϊόν</w:t>
      </w:r>
      <w:r>
        <w:rPr>
          <w:rFonts w:eastAsia="Times New Roman" w:cs="Times New Roman"/>
          <w:szCs w:val="24"/>
        </w:rPr>
        <w:t xml:space="preserve">των λόγω και της κερδοσκοπίας που υπάρχει. </w:t>
      </w:r>
    </w:p>
    <w:p w14:paraId="3FC0CDF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τρόφιμο δυστυχώς αντιμετωπίζεται σαν εμπόρευμα και εκεί υπάρχει αυτή η ανελέητη κερδοσκοπία. Αυτό, όμως, θέλει μια προσοχή όχι με την αφαίρεση ενός ποσοστού από τον προϋπολογισμό της ΚΑΠ, αλλά από τη δημιουργί</w:t>
      </w:r>
      <w:r>
        <w:rPr>
          <w:rFonts w:eastAsia="Times New Roman" w:cs="Times New Roman"/>
          <w:szCs w:val="24"/>
        </w:rPr>
        <w:t>α ενός νέου ταμείου, που θα μπορεί να στηρίζει το αγροτικό εισόδημα τόσο από τα κερδοσκοπικά παιχνίδια όσο και από τις επιπτώσεις της κλιματικής αλλαγής. Θέλω, λοιπόν, τις απόψεις της Κυβέρνησης πάνω σε αυτό.</w:t>
      </w:r>
    </w:p>
    <w:p w14:paraId="3FC0CDF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FC0CDFB"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στινός):</w:t>
      </w:r>
      <w:r>
        <w:rPr>
          <w:rFonts w:eastAsia="Times New Roman" w:cs="Times New Roman"/>
          <w:szCs w:val="24"/>
        </w:rPr>
        <w:t xml:space="preserve"> Τον λόγο έχει ο κύριος Υπουργός και πάλι.</w:t>
      </w:r>
    </w:p>
    <w:p w14:paraId="3FC0CDF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Ήδη εδώ και ένα εξάμηνο έχουν ξεκινήσει συζητήσεις σε επίπεδο Ευρωπαϊκής Επιτροπής και Συμβουλίου Υπουργών Γεωργίας σχετικά με τη νέα ΚΑΠ, τ</w:t>
      </w:r>
      <w:r>
        <w:rPr>
          <w:rFonts w:eastAsia="Times New Roman" w:cs="Times New Roman"/>
          <w:szCs w:val="24"/>
        </w:rPr>
        <w:t xml:space="preserve">ην μετά το 2020. </w:t>
      </w:r>
    </w:p>
    <w:p w14:paraId="3FC0CDF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Οι βασικοί άξονες τους οποίους θα ακολουθήσουμε εμείς, λοιπόν</w:t>
      </w:r>
      <w:r>
        <w:rPr>
          <w:rFonts w:eastAsia="Times New Roman" w:cs="Times New Roman"/>
          <w:szCs w:val="24"/>
        </w:rPr>
        <w:t>,</w:t>
      </w:r>
      <w:r>
        <w:rPr>
          <w:rFonts w:eastAsia="Times New Roman" w:cs="Times New Roman"/>
          <w:szCs w:val="24"/>
        </w:rPr>
        <w:t xml:space="preserve"> είναι: Πρώτον, θεωρούμε, όπως και εσείς είπατε, αγαπητέ συνάδελφε, ότι πρωτίστως η αγροτική πολιτική τη νέα περίοδο πρέπει να διατηρήσει τα βασικά της χαρακτηριστικά, δηλαδή να είναι κοινή και αγροτική. Ο κοινός χαρακτήρας πρέπει να διατηρηθεί, διότι</w:t>
      </w:r>
      <w:r>
        <w:rPr>
          <w:rFonts w:eastAsia="Times New Roman" w:cs="Times New Roman"/>
          <w:szCs w:val="24"/>
        </w:rPr>
        <w:t>,</w:t>
      </w:r>
      <w:r>
        <w:rPr>
          <w:rFonts w:eastAsia="Times New Roman" w:cs="Times New Roman"/>
          <w:szCs w:val="24"/>
        </w:rPr>
        <w:t xml:space="preserve"> αν </w:t>
      </w:r>
      <w:r>
        <w:rPr>
          <w:rFonts w:eastAsia="Times New Roman" w:cs="Times New Roman"/>
          <w:szCs w:val="24"/>
        </w:rPr>
        <w:t>σπάσει αυτό, το πλήγμα στο ευρωπαϊκό οικοδόμημα θα είναι τεράστιο</w:t>
      </w:r>
      <w:r>
        <w:rPr>
          <w:rFonts w:eastAsia="Times New Roman" w:cs="Times New Roman"/>
          <w:szCs w:val="24"/>
        </w:rPr>
        <w:t>,</w:t>
      </w:r>
      <w:r>
        <w:rPr>
          <w:rFonts w:eastAsia="Times New Roman" w:cs="Times New Roman"/>
          <w:szCs w:val="24"/>
        </w:rPr>
        <w:t xml:space="preserve"> σε μια εποχή που η Ευρώπη, ως κοινός θεσμός, βάλλεται ποικιλοτρόπως, αλλά δεν είναι της ώρας. Αυτό, βεβαίως, σημαίνει ότι πρέπει να υπάρχει η απαραίτητη και περισσότερη ευελιξία, το έχουμε </w:t>
      </w:r>
      <w:r>
        <w:rPr>
          <w:rFonts w:eastAsia="Times New Roman" w:cs="Times New Roman"/>
          <w:szCs w:val="24"/>
        </w:rPr>
        <w:t>τονίσει πάρα πολλές φορές. Διότι είναι τέτοιες οι ιδιαιτερότητες κάθε χώρας, που</w:t>
      </w:r>
      <w:r>
        <w:rPr>
          <w:rFonts w:eastAsia="Times New Roman" w:cs="Times New Roman"/>
          <w:szCs w:val="24"/>
        </w:rPr>
        <w:t>,</w:t>
      </w:r>
      <w:r>
        <w:rPr>
          <w:rFonts w:eastAsia="Times New Roman" w:cs="Times New Roman"/>
          <w:szCs w:val="24"/>
        </w:rPr>
        <w:t xml:space="preserve"> αν δεν έχει τη σχετική ευελιξία στη διαχείριση των πόρων, δεν μπορεί να υπηρετήσει την αγροτική πολιτική που η ίδια έχει στη διάθεσή της και θέλει να στηρίξει τον αγροτικό χώ</w:t>
      </w:r>
      <w:r>
        <w:rPr>
          <w:rFonts w:eastAsia="Times New Roman" w:cs="Times New Roman"/>
          <w:szCs w:val="24"/>
        </w:rPr>
        <w:t xml:space="preserve">ρο. </w:t>
      </w:r>
    </w:p>
    <w:p w14:paraId="3FC0CDF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 αγροτικός χαρακτήρας της ΚΑΠ πρέπει να διατηρηθεί διασφαλίζοντας την παραγωγή ποιοτικών και ασφαλών προϊόντων και κυρίως προϊόντων τα οποία προκύπτουν μέσα από την αειφόρο διαχείριση του περιβάλλοντος. </w:t>
      </w:r>
    </w:p>
    <w:p w14:paraId="3FC0CDF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Τρίτον, η Κοινή Αγροτική Πολιτική πρ</w:t>
      </w:r>
      <w:r>
        <w:rPr>
          <w:rFonts w:eastAsia="Times New Roman" w:cs="Times New Roman"/>
          <w:szCs w:val="24"/>
        </w:rPr>
        <w:t>έπει να είναι αρκούντως ισχυρή και εύρωστη</w:t>
      </w:r>
      <w:r>
        <w:rPr>
          <w:rFonts w:eastAsia="Times New Roman" w:cs="Times New Roman"/>
          <w:szCs w:val="24"/>
        </w:rPr>
        <w:t>,</w:t>
      </w:r>
      <w:r>
        <w:rPr>
          <w:rFonts w:eastAsia="Times New Roman" w:cs="Times New Roman"/>
          <w:szCs w:val="24"/>
        </w:rPr>
        <w:t xml:space="preserve"> για να ανταποκριθεί και στις προκλήσεις της εποχής. Για παράδειγμα</w:t>
      </w:r>
      <w:r>
        <w:rPr>
          <w:rFonts w:eastAsia="Times New Roman" w:cs="Times New Roman"/>
          <w:szCs w:val="24"/>
        </w:rPr>
        <w:t>,</w:t>
      </w:r>
      <w:r>
        <w:rPr>
          <w:rFonts w:eastAsia="Times New Roman" w:cs="Times New Roman"/>
          <w:szCs w:val="24"/>
        </w:rPr>
        <w:t xml:space="preserve"> όταν εμείς συζητάμε και συμφωνείτε και εσείς ότι είναι απαραίτητο να στηριχθούν οι νέοι, για να μπουν στον αγροτικό χώρο, να υπάρξει ηλικιακή αν</w:t>
      </w:r>
      <w:r>
        <w:rPr>
          <w:rFonts w:eastAsia="Times New Roman" w:cs="Times New Roman"/>
          <w:szCs w:val="24"/>
        </w:rPr>
        <w:t>ανέωση, είναι ζητούμενο όχι μόνο για τη χώρα μας, αλλά και για πολλές άλλες χώρες της Ευρωπαϊκής Ένωσης</w:t>
      </w:r>
      <w:r>
        <w:rPr>
          <w:rFonts w:eastAsia="Times New Roman" w:cs="Times New Roman"/>
          <w:szCs w:val="24"/>
        </w:rPr>
        <w:t>,</w:t>
      </w:r>
      <w:r>
        <w:rPr>
          <w:rFonts w:eastAsia="Times New Roman" w:cs="Times New Roman"/>
          <w:szCs w:val="24"/>
        </w:rPr>
        <w:t xml:space="preserve"> ιδιαίτερα χώρες του Νότου. Όπως οι επιπτώσεις της κλιματικής αλλαγής πάνω στην αγροτική δραστηριότητα, στην αγροτική παραγωγή είναι ένα ζητούμενο</w:t>
      </w:r>
      <w:r>
        <w:rPr>
          <w:rFonts w:eastAsia="Times New Roman" w:cs="Times New Roman"/>
          <w:szCs w:val="24"/>
        </w:rPr>
        <w:t>,</w:t>
      </w:r>
      <w:r>
        <w:rPr>
          <w:rFonts w:eastAsia="Times New Roman" w:cs="Times New Roman"/>
          <w:szCs w:val="24"/>
        </w:rPr>
        <w:t xml:space="preserve"> το ο</w:t>
      </w:r>
      <w:r>
        <w:rPr>
          <w:rFonts w:eastAsia="Times New Roman" w:cs="Times New Roman"/>
          <w:szCs w:val="24"/>
        </w:rPr>
        <w:t xml:space="preserve">ποίο οπωσδήποτε πρέπει να υιοθετηθεί, διότι όλες οι χώρες του Νότου αντιμετωπίζουν προβλήματα. </w:t>
      </w:r>
    </w:p>
    <w:p w14:paraId="3FC0CE0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Τέταρτον, για την υλοποίηση των παραπάνω είναι ανάγκη να υπάρχει επαρκής χρηματοδότηση. Άρα, λοιπόν, δεν μιλάμε μόνο για διατήρηση της υπάρχουσας χρηματοδότησης</w:t>
      </w:r>
      <w:r>
        <w:rPr>
          <w:rFonts w:eastAsia="Times New Roman" w:cs="Times New Roman"/>
          <w:szCs w:val="24"/>
        </w:rPr>
        <w:t xml:space="preserve">, αλλά και </w:t>
      </w:r>
      <w:r>
        <w:rPr>
          <w:rFonts w:eastAsia="Times New Roman" w:cs="Times New Roman"/>
          <w:szCs w:val="24"/>
        </w:rPr>
        <w:lastRenderedPageBreak/>
        <w:t xml:space="preserve">θα επιμείνουμε προς την κατεύθυνση, δεδομένης και της διεύρυνσης, αλλά και των αναγκών, να υπάρξει αύξηση του σχετικού ποσού. </w:t>
      </w:r>
    </w:p>
    <w:p w14:paraId="3FC0CE0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Έχουμε μπει σε μια διαδικασία διαλόγου, συζητάμε πραγματικά με την Ευρωπαϊκή Επιτροπή. Εμείς, βεβαίως, τονίζουμε και μ</w:t>
      </w:r>
      <w:r>
        <w:rPr>
          <w:rFonts w:eastAsia="Times New Roman" w:cs="Times New Roman"/>
          <w:szCs w:val="24"/>
        </w:rPr>
        <w:t>ια άλλη παράμετρο, διότι ναι μεν η συνοχή εντός της Ευρωπαϊκής Ένωσης, οι συζητήσεις μεταξύ κρατών</w:t>
      </w:r>
      <w:r w:rsidRPr="00C50873">
        <w:rPr>
          <w:rFonts w:eastAsia="Times New Roman" w:cs="Times New Roman"/>
          <w:szCs w:val="24"/>
        </w:rPr>
        <w:t xml:space="preserve"> </w:t>
      </w:r>
      <w:r>
        <w:rPr>
          <w:rFonts w:eastAsia="Times New Roman" w:cs="Times New Roman"/>
          <w:szCs w:val="24"/>
        </w:rPr>
        <w:t>-</w:t>
      </w:r>
      <w:r w:rsidRPr="00C50873">
        <w:rPr>
          <w:rFonts w:eastAsia="Times New Roman" w:cs="Times New Roman"/>
          <w:szCs w:val="24"/>
        </w:rPr>
        <w:t xml:space="preserve"> </w:t>
      </w:r>
      <w:r>
        <w:rPr>
          <w:rFonts w:eastAsia="Times New Roman" w:cs="Times New Roman"/>
          <w:szCs w:val="24"/>
        </w:rPr>
        <w:t>μελών πρέπει να γίνονται, αλλά είναι η ώρα να μπούμε και σε μια διαδικασία να λαμβάνουμε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θέσεις, τις προτάσεις των κινημάτων, της τοπικής κοιν</w:t>
      </w:r>
      <w:r>
        <w:rPr>
          <w:rFonts w:eastAsia="Times New Roman" w:cs="Times New Roman"/>
          <w:szCs w:val="24"/>
        </w:rPr>
        <w:t xml:space="preserve">ωνίας. Όλα αυτά γιατί όντως μόνο μέσα απ’ αυτή τη διαδικασία θα μπορέσει και ο αγροτικός χώρος να εκφραστεί. </w:t>
      </w:r>
    </w:p>
    <w:p w14:paraId="3FC0CE0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Εμείς, από πλευράς του Υπουργείου, έχουμε ήδη ανακοινώσει, έχουμε στείλει προσκλήσεις</w:t>
      </w:r>
      <w:r>
        <w:rPr>
          <w:rFonts w:eastAsia="Times New Roman" w:cs="Times New Roman"/>
          <w:szCs w:val="24"/>
        </w:rPr>
        <w:t>,</w:t>
      </w:r>
      <w:r>
        <w:rPr>
          <w:rFonts w:eastAsia="Times New Roman" w:cs="Times New Roman"/>
          <w:szCs w:val="24"/>
        </w:rPr>
        <w:t xml:space="preserve"> γιατί πρέπει να ολοκληρωθεί αυτή η διαδικασία. Θα συγκροτήσ</w:t>
      </w:r>
      <w:r>
        <w:rPr>
          <w:rFonts w:eastAsia="Times New Roman" w:cs="Times New Roman"/>
          <w:szCs w:val="24"/>
        </w:rPr>
        <w:t>ουμε μια ομάδα εργασίας για τη χάραξη των προτάσεων που θα καταθέσουμε για τη νέα ΚΑΠ 2020</w:t>
      </w:r>
      <w:r w:rsidRPr="00C50873">
        <w:rPr>
          <w:rFonts w:eastAsia="Times New Roman" w:cs="Times New Roman"/>
          <w:szCs w:val="24"/>
        </w:rPr>
        <w:t xml:space="preserve"> </w:t>
      </w:r>
      <w:r>
        <w:rPr>
          <w:rFonts w:eastAsia="Times New Roman" w:cs="Times New Roman"/>
          <w:szCs w:val="24"/>
        </w:rPr>
        <w:t>-</w:t>
      </w:r>
      <w:r w:rsidRPr="00C50873">
        <w:rPr>
          <w:rFonts w:eastAsia="Times New Roman" w:cs="Times New Roman"/>
          <w:szCs w:val="24"/>
        </w:rPr>
        <w:t xml:space="preserve"> </w:t>
      </w:r>
      <w:r>
        <w:rPr>
          <w:rFonts w:eastAsia="Times New Roman" w:cs="Times New Roman"/>
          <w:szCs w:val="24"/>
        </w:rPr>
        <w:t>2025, θα καλέσουμε όλους τους φορείς, πολιτικούς, θεσμικούς, γενικότερα, θα έλεγα, όλους όσο</w:t>
      </w:r>
      <w:r>
        <w:rPr>
          <w:rFonts w:eastAsia="Times New Roman" w:cs="Times New Roman"/>
          <w:szCs w:val="24"/>
        </w:rPr>
        <w:t>ι</w:t>
      </w:r>
      <w:r>
        <w:rPr>
          <w:rFonts w:eastAsia="Times New Roman" w:cs="Times New Roman"/>
          <w:szCs w:val="24"/>
        </w:rPr>
        <w:t xml:space="preserve"> έχουν σχέση με τον αγροτικό χώρο.</w:t>
      </w:r>
    </w:p>
    <w:p w14:paraId="3FC0CE0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Είναι πολύ σημαντικό σε μια ώρα που</w:t>
      </w:r>
      <w:r>
        <w:rPr>
          <w:rFonts w:eastAsia="Times New Roman" w:cs="Times New Roman"/>
          <w:szCs w:val="24"/>
        </w:rPr>
        <w:t xml:space="preserve"> και στη χώρα μας έχει αναδειχθεί ότι ο </w:t>
      </w:r>
      <w:proofErr w:type="spellStart"/>
      <w:r>
        <w:rPr>
          <w:rFonts w:eastAsia="Times New Roman" w:cs="Times New Roman"/>
          <w:szCs w:val="24"/>
        </w:rPr>
        <w:t>αγροτοδιατροφικός</w:t>
      </w:r>
      <w:proofErr w:type="spellEnd"/>
      <w:r>
        <w:rPr>
          <w:rFonts w:eastAsia="Times New Roman" w:cs="Times New Roman"/>
          <w:szCs w:val="24"/>
        </w:rPr>
        <w:t xml:space="preserve"> τομέας μπορεί να συμβάλει ουσιαστικά –βλέπετε ότι διαρκώς γίνονται συζητήσεις, εκθέσεις, διάλογοι πάνω σε αυτό το συγκεκριμένο ζήτημα- να μπούμε όλοι μαζί</w:t>
      </w:r>
      <w:r>
        <w:rPr>
          <w:rFonts w:eastAsia="Times New Roman" w:cs="Times New Roman"/>
          <w:szCs w:val="24"/>
        </w:rPr>
        <w:t>,</w:t>
      </w:r>
      <w:r>
        <w:rPr>
          <w:rFonts w:eastAsia="Times New Roman" w:cs="Times New Roman"/>
          <w:szCs w:val="24"/>
        </w:rPr>
        <w:t xml:space="preserve"> για να μπορέσει ουσιαστικά η χώρα μας, την</w:t>
      </w:r>
      <w:r>
        <w:rPr>
          <w:rFonts w:eastAsia="Times New Roman" w:cs="Times New Roman"/>
          <w:szCs w:val="24"/>
        </w:rPr>
        <w:t xml:space="preserve"> επόμενη περίοδο, να κάνει και πράξη αυτά που συζητάμε.</w:t>
      </w:r>
    </w:p>
    <w:p w14:paraId="3FC0CE04" w14:textId="77777777" w:rsidR="00854A89" w:rsidRDefault="0011579D">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w:t>
      </w:r>
    </w:p>
    <w:p w14:paraId="3FC0CE05" w14:textId="77777777" w:rsidR="00854A89" w:rsidRDefault="0011579D">
      <w:pPr>
        <w:spacing w:line="600" w:lineRule="auto"/>
        <w:ind w:firstLine="720"/>
        <w:jc w:val="both"/>
        <w:rPr>
          <w:rFonts w:eastAsia="Times New Roman" w:cs="Times New Roman"/>
          <w:szCs w:val="24"/>
        </w:rPr>
      </w:pPr>
      <w:r>
        <w:rPr>
          <w:rFonts w:eastAsia="Times New Roman"/>
          <w:bCs/>
          <w:szCs w:val="24"/>
        </w:rPr>
        <w:t>Θα συζητηθεί τώρα η τέταρτη</w:t>
      </w:r>
      <w:r>
        <w:rPr>
          <w:rFonts w:eastAsia="Times New Roman" w:cs="Times New Roman"/>
          <w:szCs w:val="24"/>
        </w:rPr>
        <w:t xml:space="preserve"> με αριθμό 521/23-2-2017 επίκαιρη ερώτηση δεύτερου κύκλου της Βουλευτού Α΄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Όλγας Κεφαλογιάννη</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ενημέρωση για το πόρισμα διαχειριστικού ελέγχου της Ανώνυμης Εταιρείας Πνευματικής Ιδιοκτησίας (ΑΕΠΙ).</w:t>
      </w:r>
    </w:p>
    <w:p w14:paraId="3FC0CE0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Τον λόγο έχει η κ. Κεφαλογιάννη για δύο λεπτά, αλλά θα παρακαλέσω και εσάς και τους επόμενους</w:t>
      </w:r>
      <w:r>
        <w:rPr>
          <w:rFonts w:eastAsia="Times New Roman" w:cs="Times New Roman"/>
          <w:szCs w:val="24"/>
        </w:rPr>
        <w:t xml:space="preserve"> να τηρηθούν οι χρόνοι, διότι στις 12.00΄ υπάρχει συζήτηση για άρση ασυλίας.</w:t>
      </w:r>
    </w:p>
    <w:p w14:paraId="3FC0CE0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Ευχαριστώ πολύ, κύριε Πρόεδρε.</w:t>
      </w:r>
    </w:p>
    <w:p w14:paraId="3FC0CE0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είναι μια μεγάλη ευκαιρία για να μπει πραγματική τάξη στον χώρο της διαχείρισης των πνευματικών δικαιωμάτων, με γν</w:t>
      </w:r>
      <w:r>
        <w:rPr>
          <w:rFonts w:eastAsia="Times New Roman" w:cs="Times New Roman"/>
          <w:szCs w:val="24"/>
        </w:rPr>
        <w:t xml:space="preserve">ώμονα τη λογοδοσία, τη διαφάνεια και τη νομιμότητα και </w:t>
      </w:r>
      <w:r>
        <w:rPr>
          <w:rFonts w:eastAsia="Times New Roman" w:cs="Times New Roman"/>
          <w:szCs w:val="24"/>
        </w:rPr>
        <w:t xml:space="preserve">να καταθέτετε </w:t>
      </w:r>
      <w:r>
        <w:rPr>
          <w:rFonts w:eastAsia="Times New Roman" w:cs="Times New Roman"/>
          <w:szCs w:val="24"/>
        </w:rPr>
        <w:t>στη Βουλή το σχετικ</w:t>
      </w:r>
      <w:r>
        <w:rPr>
          <w:rFonts w:eastAsia="Times New Roman" w:cs="Times New Roman"/>
          <w:szCs w:val="24"/>
        </w:rPr>
        <w:t>ό</w:t>
      </w:r>
      <w:r>
        <w:rPr>
          <w:rFonts w:eastAsia="Times New Roman" w:cs="Times New Roman"/>
          <w:szCs w:val="24"/>
        </w:rPr>
        <w:t xml:space="preserve"> νομοσχ</w:t>
      </w:r>
      <w:r>
        <w:rPr>
          <w:rFonts w:eastAsia="Times New Roman" w:cs="Times New Roman"/>
          <w:szCs w:val="24"/>
        </w:rPr>
        <w:t>έδιο</w:t>
      </w:r>
      <w:r>
        <w:rPr>
          <w:rFonts w:eastAsia="Times New Roman" w:cs="Times New Roman"/>
          <w:szCs w:val="24"/>
        </w:rPr>
        <w:t xml:space="preserve">, το οποίο ενσωματώνει και τη σχετική κοινοτική </w:t>
      </w:r>
      <w:r>
        <w:rPr>
          <w:rFonts w:eastAsia="Times New Roman" w:cs="Times New Roman"/>
          <w:szCs w:val="24"/>
        </w:rPr>
        <w:t>ο</w:t>
      </w:r>
      <w:r>
        <w:rPr>
          <w:rFonts w:eastAsia="Times New Roman" w:cs="Times New Roman"/>
          <w:szCs w:val="24"/>
        </w:rPr>
        <w:t xml:space="preserve">δηγία στην εθνική έννομη τάξη. </w:t>
      </w:r>
      <w:r>
        <w:rPr>
          <w:rFonts w:eastAsia="Times New Roman" w:cs="Times New Roman"/>
          <w:szCs w:val="24"/>
        </w:rPr>
        <w:t>Έ</w:t>
      </w:r>
      <w:r>
        <w:rPr>
          <w:rFonts w:eastAsia="Times New Roman" w:cs="Times New Roman"/>
          <w:szCs w:val="24"/>
        </w:rPr>
        <w:t>τσι ελπίζω, κυρία Υπουργέ, ότι θα το δείτε –και έτσι πρέπει να το δείτε-</w:t>
      </w:r>
      <w:r>
        <w:rPr>
          <w:rFonts w:eastAsia="Times New Roman" w:cs="Times New Roman"/>
          <w:szCs w:val="24"/>
        </w:rPr>
        <w:t>,</w:t>
      </w:r>
      <w:r>
        <w:rPr>
          <w:rFonts w:eastAsia="Times New Roman" w:cs="Times New Roman"/>
          <w:szCs w:val="24"/>
        </w:rPr>
        <w:t xml:space="preserve"> ώ</w:t>
      </w:r>
      <w:r>
        <w:rPr>
          <w:rFonts w:eastAsia="Times New Roman" w:cs="Times New Roman"/>
          <w:szCs w:val="24"/>
        </w:rPr>
        <w:t xml:space="preserve">στε να τεθούν οι προϋποθέσεις και να μπει τέλος στην ασυδοσία και τη διαφθορά στο σύνολο της συλλογικής διαχείρισης. </w:t>
      </w:r>
    </w:p>
    <w:p w14:paraId="3FC0CE0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Τον Ιούλιο του 2016 κατατέθηκε στη Βουλή από τον προκάτοχό σας, τον κ. Μπαλτά, το σχετικό νομοσχέδιο, το οποίο είχε περάσει από τη δημόσια</w:t>
      </w:r>
      <w:r>
        <w:rPr>
          <w:rFonts w:eastAsia="Times New Roman" w:cs="Times New Roman"/>
          <w:szCs w:val="24"/>
        </w:rPr>
        <w:t xml:space="preserve"> διαβούλευση, είχε περάσει από την ΚΕΝΕ, στο οποίο είχαν ενσωματωθεί οι παρατηρήσεις και είχε υπογραφεί από οκτώ υπουργούς. Το νομοσχέδιο αυτό αποσύρθηκε εν μία </w:t>
      </w:r>
      <w:proofErr w:type="spellStart"/>
      <w:r>
        <w:rPr>
          <w:rFonts w:eastAsia="Times New Roman" w:cs="Times New Roman"/>
          <w:szCs w:val="24"/>
        </w:rPr>
        <w:t>νυκτί</w:t>
      </w:r>
      <w:proofErr w:type="spellEnd"/>
      <w:r>
        <w:rPr>
          <w:rFonts w:eastAsia="Times New Roman" w:cs="Times New Roman"/>
          <w:szCs w:val="24"/>
        </w:rPr>
        <w:t xml:space="preserve">, αντικαταστάθηκε από ένα άλλο, το οποίο παρουσιάστηκε σε συνέντευξη </w:t>
      </w:r>
      <w:r>
        <w:rPr>
          <w:rFonts w:eastAsia="Times New Roman" w:cs="Times New Roman"/>
          <w:szCs w:val="24"/>
        </w:rPr>
        <w:t>Τ</w:t>
      </w:r>
      <w:r>
        <w:rPr>
          <w:rFonts w:eastAsia="Times New Roman" w:cs="Times New Roman"/>
          <w:szCs w:val="24"/>
        </w:rPr>
        <w:t>ύπου από τον κ. Μπαλ</w:t>
      </w:r>
      <w:r>
        <w:rPr>
          <w:rFonts w:eastAsia="Times New Roman" w:cs="Times New Roman"/>
          <w:szCs w:val="24"/>
        </w:rPr>
        <w:t xml:space="preserve">τά, κυκλοφόρησαν στη συνέχεια και αλλαγές επί αυτού του σχεδίου νόμου και λίγο αργότερα ακολούθησε η αλλαγή πολιτικής ηγεσίας του Υπουργείου. </w:t>
      </w:r>
    </w:p>
    <w:p w14:paraId="3FC0CE0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Εξακολουθούμε να μαθαίνουμε, ανεπίσημα και μόνο, για διάφορες αλλαγές που γίνονται επί των ημερών σας. Μαθαίνουμε</w:t>
      </w:r>
      <w:r>
        <w:rPr>
          <w:rFonts w:eastAsia="Times New Roman" w:cs="Times New Roman"/>
          <w:szCs w:val="24"/>
        </w:rPr>
        <w:t xml:space="preserve"> και ακούμε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αλλαγές στο σχέδιο νόμου, σχέδιο νόμου δεν βλέπουμε και η κατάσταση έχει οξυνθεί δραματικά μετά τη δημοσιοποίηση στα μέσα μαζικής ενημέρωσης του πορίσματος ιδιωτικής ελεγκτικής εταιρείας σχετικά με την ΑΕΠΙ, πόρισμα το οποίο είχε ζ</w:t>
      </w:r>
      <w:r>
        <w:rPr>
          <w:rFonts w:eastAsia="Times New Roman" w:cs="Times New Roman"/>
          <w:szCs w:val="24"/>
        </w:rPr>
        <w:t xml:space="preserve">ητήσει ο πρώην Υπουργός κ. </w:t>
      </w:r>
      <w:proofErr w:type="spellStart"/>
      <w:r>
        <w:rPr>
          <w:rFonts w:eastAsia="Times New Roman" w:cs="Times New Roman"/>
          <w:szCs w:val="24"/>
        </w:rPr>
        <w:t>Ξυδάκης</w:t>
      </w:r>
      <w:proofErr w:type="spellEnd"/>
      <w:r>
        <w:rPr>
          <w:rFonts w:eastAsia="Times New Roman" w:cs="Times New Roman"/>
          <w:szCs w:val="24"/>
        </w:rPr>
        <w:t xml:space="preserve">. </w:t>
      </w:r>
    </w:p>
    <w:p w14:paraId="3FC0CE0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Τα ευρήματα του διαχειριστικού ελέγχου δείχνουν όχι απλώς κακοδιαχείριση, αλλά</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ότι είναι και τραγικά σκανδαλώδη: υπέρογκα αδιανέμητα ποσά προς τους δημιουργούς, μια τεράστια οικονομική μαύρη τρύπα, ελλείμματα</w:t>
      </w:r>
      <w:r>
        <w:rPr>
          <w:rFonts w:eastAsia="Times New Roman" w:cs="Times New Roman"/>
          <w:szCs w:val="24"/>
        </w:rPr>
        <w:t>, εξωφρενικοί μισθοί και μερίσματα για τους μετόχους, παράνομα δάνεια στα μέλη του διοικητικού συμβουλίου, συνδεδεμένες εταιρείες που ανήκουν στους μετόχους</w:t>
      </w:r>
      <w:r>
        <w:rPr>
          <w:rFonts w:eastAsia="Times New Roman" w:cs="Times New Roman"/>
          <w:szCs w:val="24"/>
        </w:rPr>
        <w:t>,</w:t>
      </w:r>
      <w:r>
        <w:rPr>
          <w:rFonts w:eastAsia="Times New Roman" w:cs="Times New Roman"/>
          <w:szCs w:val="24"/>
        </w:rPr>
        <w:t xml:space="preserve"> με αποκλειστικό πελάτη την ΑΕΠΙ</w:t>
      </w:r>
      <w:r>
        <w:rPr>
          <w:rFonts w:eastAsia="Times New Roman" w:cs="Times New Roman"/>
          <w:szCs w:val="24"/>
        </w:rPr>
        <w:t>,</w:t>
      </w:r>
      <w:r>
        <w:rPr>
          <w:rFonts w:eastAsia="Times New Roman" w:cs="Times New Roman"/>
          <w:szCs w:val="24"/>
        </w:rPr>
        <w:t xml:space="preserve"> είναι μόνο κάποια από αυτά. Συμπέρασμα; Βαθιά και εκτεταμένη διαφ</w:t>
      </w:r>
      <w:r>
        <w:rPr>
          <w:rFonts w:eastAsia="Times New Roman" w:cs="Times New Roman"/>
          <w:szCs w:val="24"/>
        </w:rPr>
        <w:t xml:space="preserve">θορά, κακοδιαχείριση σε βάρος των δημιουργών και των χρηστών. </w:t>
      </w:r>
    </w:p>
    <w:p w14:paraId="3FC0CE0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Ζητήσαμε, κυρία Υπουργέ, αμέσως το πόρισμα του διαχειριστικού ελέγχου να το έχουμε επισήμως. Το ζητήσαμε μέσω των σχετικών κοινοβουλευτικών διαδικασιών. Δεν το έχουμε δει. </w:t>
      </w:r>
      <w:r>
        <w:rPr>
          <w:rFonts w:eastAsia="Times New Roman" w:cs="Times New Roman"/>
          <w:szCs w:val="24"/>
        </w:rPr>
        <w:lastRenderedPageBreak/>
        <w:t xml:space="preserve">Μετά την κοινοποίηση του πορίσματος η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π</w:t>
      </w:r>
      <w:r>
        <w:rPr>
          <w:rFonts w:eastAsia="Times New Roman" w:cs="Times New Roman"/>
          <w:szCs w:val="24"/>
        </w:rPr>
        <w:t xml:space="preserve">ρωτοδικών διενεργεί προκαταρκτική </w:t>
      </w:r>
      <w:r>
        <w:rPr>
          <w:rFonts w:eastAsia="Times New Roman" w:cs="Times New Roman"/>
          <w:szCs w:val="24"/>
        </w:rPr>
        <w:t>εξέταση, έχουν δεσμευτεί λογαριασμοί, προχθές δικαστική απόφαση του Εφετείου Αθηνών έρχεται και δικαιώνει τους δημιουργούς που είχαν στραφεί κατά της ΑΕΠΙ το 1997. Από τη μία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έχει δημιουργηθεί η κατάσταση </w:t>
      </w:r>
      <w:r>
        <w:rPr>
          <w:rFonts w:eastAsia="Times New Roman" w:cs="Times New Roman"/>
          <w:szCs w:val="24"/>
        </w:rPr>
        <w:t xml:space="preserve">που </w:t>
      </w:r>
      <w:r>
        <w:rPr>
          <w:rFonts w:eastAsia="Times New Roman" w:cs="Times New Roman"/>
          <w:szCs w:val="24"/>
        </w:rPr>
        <w:t>οι δημιουργοί είναι εξαιρετικά ανήσυχο</w:t>
      </w:r>
      <w:r>
        <w:rPr>
          <w:rFonts w:eastAsia="Times New Roman" w:cs="Times New Roman"/>
          <w:szCs w:val="24"/>
        </w:rPr>
        <w:t>ι αν θα μπορούν να αμείβονται δίκαια, αν θα γίνεται αξιόπιστη διαχείριση των δικαιωμάτων τους και αν θα λαμβάνουν το εισόδημα που δικαιούνται, από την άλλη</w:t>
      </w:r>
      <w:r>
        <w:rPr>
          <w:rFonts w:eastAsia="Times New Roman" w:cs="Times New Roman"/>
          <w:szCs w:val="24"/>
        </w:rPr>
        <w:t>,</w:t>
      </w:r>
      <w:r>
        <w:rPr>
          <w:rFonts w:eastAsia="Times New Roman" w:cs="Times New Roman"/>
          <w:szCs w:val="24"/>
        </w:rPr>
        <w:t xml:space="preserve"> οι χρήστες θέλουν να ξέρουν πού πάνε τα χρήματα που καταβάλλουν για τη δημόσια εκτέλεση. </w:t>
      </w:r>
    </w:p>
    <w:p w14:paraId="3FC0CE0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Όμως τόσο</w:t>
      </w:r>
      <w:r>
        <w:rPr>
          <w:rFonts w:eastAsia="Times New Roman" w:cs="Times New Roman"/>
          <w:szCs w:val="24"/>
        </w:rPr>
        <w:t xml:space="preserve"> οι δημιουργοί όσο και οι χρήστες έχουν χάσει πια την εμπιστοσύνη τους στην ΑΕΠΙ όπως είναι σήμερα και γι’ αυτό θέλω να μας απαντήσετε ξεκάθαρα, κυρία Υπουργέ, πώς προτίθεστε να διασφαλίσετε την απρόσκοπτη λειτουργία του μηχανισμού είσπραξης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διανομής της</w:t>
      </w:r>
      <w:r>
        <w:rPr>
          <w:rFonts w:eastAsia="Times New Roman" w:cs="Times New Roman"/>
          <w:szCs w:val="24"/>
        </w:rPr>
        <w:t xml:space="preserve"> ΑΕΠΙ, πώς θα εξυγιανθεί η ΑΕΠΙ</w:t>
      </w:r>
      <w:r>
        <w:rPr>
          <w:rFonts w:eastAsia="Times New Roman" w:cs="Times New Roman"/>
          <w:szCs w:val="24"/>
        </w:rPr>
        <w:t>,</w:t>
      </w:r>
      <w:r>
        <w:rPr>
          <w:rFonts w:eastAsia="Times New Roman" w:cs="Times New Roman"/>
          <w:szCs w:val="24"/>
        </w:rPr>
        <w:t xml:space="preserve"> προκειμένου να κατοχυρώνονται τόσο οι δημιουργοί όσο και οι χρήστες και πώς θα έχει συνέχεια</w:t>
      </w:r>
      <w:r>
        <w:rPr>
          <w:rFonts w:eastAsia="Times New Roman" w:cs="Times New Roman"/>
          <w:szCs w:val="24"/>
        </w:rPr>
        <w:t>,</w:t>
      </w:r>
      <w:r>
        <w:rPr>
          <w:rFonts w:eastAsia="Times New Roman" w:cs="Times New Roman"/>
          <w:szCs w:val="24"/>
        </w:rPr>
        <w:t xml:space="preserve"> ώστε να αποφευχθεί απώλεια της προστασίας της πνευματικής ιδιοκτησίας και σημαντική ζημιά</w:t>
      </w:r>
      <w:r>
        <w:rPr>
          <w:rFonts w:eastAsia="Times New Roman" w:cs="Times New Roman"/>
          <w:szCs w:val="24"/>
        </w:rPr>
        <w:t>,</w:t>
      </w:r>
      <w:r>
        <w:rPr>
          <w:rFonts w:eastAsia="Times New Roman" w:cs="Times New Roman"/>
          <w:szCs w:val="24"/>
        </w:rPr>
        <w:t xml:space="preserve"> τόσο για τον πολιτιστικό όσο και για τον οικονομικό κλάδο. </w:t>
      </w:r>
    </w:p>
    <w:p w14:paraId="3FC0CE0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Το δεύτερο ερώτημα είναι: Σύμφωνα με το σχέδιο νόμου –αυτό τουλάχιστον που έχουμε δει μέχρι σήμερα- η ΑΕΠΙ προβλέπεται να λειτουργεί σύμφωνα με τους κανόνες που διέπουν τους υπόλοιπους οργανισμού</w:t>
      </w:r>
      <w:r>
        <w:rPr>
          <w:rFonts w:eastAsia="Times New Roman" w:cs="Times New Roman"/>
          <w:szCs w:val="24"/>
        </w:rPr>
        <w:t>ς συλλογικής διαχείρισης ή υπάρχουν ειδικές διατάξεις για αυτή και</w:t>
      </w:r>
      <w:r>
        <w:rPr>
          <w:rFonts w:eastAsia="Times New Roman" w:cs="Times New Roman"/>
          <w:szCs w:val="24"/>
        </w:rPr>
        <w:t>,</w:t>
      </w:r>
      <w:r>
        <w:rPr>
          <w:rFonts w:eastAsia="Times New Roman" w:cs="Times New Roman"/>
          <w:szCs w:val="24"/>
        </w:rPr>
        <w:t xml:space="preserve"> αν ναι, ποιες είναι οι διατάξεις αυτές;</w:t>
      </w:r>
    </w:p>
    <w:p w14:paraId="3FC0CE0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Ευχαριστώ.</w:t>
      </w:r>
    </w:p>
    <w:p w14:paraId="3FC0CE10" w14:textId="77777777" w:rsidR="00854A89" w:rsidRDefault="0011579D">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w:t>
      </w:r>
    </w:p>
    <w:p w14:paraId="3FC0CE11" w14:textId="77777777" w:rsidR="00854A89" w:rsidRDefault="0011579D">
      <w:pPr>
        <w:spacing w:line="600" w:lineRule="auto"/>
        <w:ind w:firstLine="720"/>
        <w:jc w:val="both"/>
        <w:rPr>
          <w:rFonts w:eastAsia="Times New Roman"/>
          <w:bCs/>
          <w:szCs w:val="24"/>
        </w:rPr>
      </w:pPr>
      <w:r>
        <w:rPr>
          <w:rFonts w:eastAsia="Times New Roman"/>
          <w:bCs/>
          <w:szCs w:val="24"/>
        </w:rPr>
        <w:t xml:space="preserve">Θα απαντήσει η Υπουργός Πολιτισμού και Αθλητισμού κ. </w:t>
      </w:r>
      <w:proofErr w:type="spellStart"/>
      <w:r>
        <w:rPr>
          <w:rFonts w:eastAsia="Times New Roman"/>
          <w:bCs/>
          <w:szCs w:val="24"/>
        </w:rPr>
        <w:t>Κονιόρδου</w:t>
      </w:r>
      <w:proofErr w:type="spellEnd"/>
      <w:r>
        <w:rPr>
          <w:rFonts w:eastAsia="Times New Roman"/>
          <w:bCs/>
          <w:szCs w:val="24"/>
        </w:rPr>
        <w:t xml:space="preserve"> για τρία λεπτά.</w:t>
      </w:r>
    </w:p>
    <w:p w14:paraId="3FC0CE12" w14:textId="77777777" w:rsidR="00854A89" w:rsidRDefault="0011579D">
      <w:pPr>
        <w:spacing w:line="600" w:lineRule="auto"/>
        <w:ind w:firstLine="720"/>
        <w:jc w:val="both"/>
        <w:rPr>
          <w:rFonts w:eastAsia="Times New Roman"/>
          <w:bCs/>
          <w:szCs w:val="24"/>
        </w:rPr>
      </w:pPr>
      <w:r>
        <w:rPr>
          <w:rFonts w:eastAsia="Times New Roman"/>
          <w:b/>
          <w:bCs/>
          <w:szCs w:val="24"/>
        </w:rPr>
        <w:t>ΛΥΔΙΑ ΚΟΝΙΟ</w:t>
      </w:r>
      <w:r>
        <w:rPr>
          <w:rFonts w:eastAsia="Times New Roman"/>
          <w:b/>
          <w:bCs/>
          <w:szCs w:val="24"/>
        </w:rPr>
        <w:t>ΡΔΟΥ (Υπουργός Πολιτισμού και Αθλητισμού):</w:t>
      </w:r>
      <w:r>
        <w:rPr>
          <w:rFonts w:eastAsia="Times New Roman"/>
          <w:bCs/>
          <w:szCs w:val="24"/>
        </w:rPr>
        <w:t xml:space="preserve"> Κύριε Πρόεδρε, κύριοι Βουλευτές, κυρία Κεφαλογιάννη, είναι πραγματικά πολύ σημαντική αυτή η συγκυρία</w:t>
      </w:r>
      <w:r>
        <w:rPr>
          <w:rFonts w:eastAsia="Times New Roman"/>
          <w:bCs/>
          <w:szCs w:val="24"/>
        </w:rPr>
        <w:t>,</w:t>
      </w:r>
      <w:r>
        <w:rPr>
          <w:rFonts w:eastAsia="Times New Roman"/>
          <w:bCs/>
          <w:szCs w:val="24"/>
        </w:rPr>
        <w:t xml:space="preserve"> για να λυθεί επιτέλους αυτό το χρονίζον θέμα που αφορά αυτή την ανώνυμη εταιρεία που είναι η ΑΕΠΙ. Θα κάνω μια </w:t>
      </w:r>
      <w:r>
        <w:rPr>
          <w:rFonts w:eastAsia="Times New Roman"/>
          <w:bCs/>
          <w:szCs w:val="24"/>
        </w:rPr>
        <w:t>μικρή ιστορική αναδρομή</w:t>
      </w:r>
      <w:r>
        <w:rPr>
          <w:rFonts w:eastAsia="Times New Roman"/>
          <w:bCs/>
          <w:szCs w:val="24"/>
        </w:rPr>
        <w:t>,</w:t>
      </w:r>
      <w:r>
        <w:rPr>
          <w:rFonts w:eastAsia="Times New Roman"/>
          <w:bCs/>
          <w:szCs w:val="24"/>
        </w:rPr>
        <w:t xml:space="preserve"> για πράγματα που ίσως είναι γνωστά και </w:t>
      </w:r>
      <w:r>
        <w:rPr>
          <w:rFonts w:eastAsia="Times New Roman"/>
          <w:bCs/>
          <w:szCs w:val="24"/>
        </w:rPr>
        <w:t xml:space="preserve">άλλα </w:t>
      </w:r>
      <w:r>
        <w:rPr>
          <w:rFonts w:eastAsia="Times New Roman"/>
          <w:bCs/>
          <w:szCs w:val="24"/>
        </w:rPr>
        <w:t>ίσως λιγότερο γνωστά.</w:t>
      </w:r>
    </w:p>
    <w:p w14:paraId="3FC0CE1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Ήδη από την εποχή της αείμνηστης Μελίνας είχε τεθεί η έναρξη μιας προσπάθειας να δοθεί μια λύση. Δυστυχώς, υπήρξαν πολύ μεγάλα αλληλοσυγκρουόμενα συμφέροντα και η Με</w:t>
      </w:r>
      <w:r>
        <w:rPr>
          <w:rFonts w:eastAsia="Times New Roman" w:cs="Times New Roman"/>
          <w:szCs w:val="24"/>
        </w:rPr>
        <w:t>λίνα τότε δεν βρήκε συμμάχους, έτσι το θέμα εγκαταλείφθηκε.</w:t>
      </w:r>
    </w:p>
    <w:p w14:paraId="3FC0CE1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Το 1991, επίσης, υπήρξε μια κίνηση των σπουδαίων Ελλήνων συνθετών, του Ξαρχάκου, του </w:t>
      </w:r>
      <w:proofErr w:type="spellStart"/>
      <w:r>
        <w:rPr>
          <w:rFonts w:eastAsia="Times New Roman" w:cs="Times New Roman"/>
          <w:szCs w:val="24"/>
        </w:rPr>
        <w:t>Μαμαγκάκη</w:t>
      </w:r>
      <w:proofErr w:type="spellEnd"/>
      <w:r>
        <w:rPr>
          <w:rFonts w:eastAsia="Times New Roman" w:cs="Times New Roman"/>
          <w:szCs w:val="24"/>
        </w:rPr>
        <w:t xml:space="preserve">, του </w:t>
      </w:r>
      <w:proofErr w:type="spellStart"/>
      <w:r>
        <w:rPr>
          <w:rFonts w:eastAsia="Times New Roman" w:cs="Times New Roman"/>
          <w:szCs w:val="24"/>
        </w:rPr>
        <w:t>Κουρουπού</w:t>
      </w:r>
      <w:proofErr w:type="spellEnd"/>
      <w:r>
        <w:rPr>
          <w:rFonts w:eastAsia="Times New Roman" w:cs="Times New Roman"/>
          <w:szCs w:val="24"/>
        </w:rPr>
        <w:t xml:space="preserve">, του </w:t>
      </w:r>
      <w:proofErr w:type="spellStart"/>
      <w:r>
        <w:rPr>
          <w:rFonts w:eastAsia="Times New Roman" w:cs="Times New Roman"/>
          <w:szCs w:val="24"/>
        </w:rPr>
        <w:t>Κηπουργού</w:t>
      </w:r>
      <w:proofErr w:type="spellEnd"/>
      <w:r>
        <w:rPr>
          <w:rFonts w:eastAsia="Times New Roman" w:cs="Times New Roman"/>
          <w:szCs w:val="24"/>
        </w:rPr>
        <w:t xml:space="preserve">, του </w:t>
      </w:r>
      <w:proofErr w:type="spellStart"/>
      <w:r>
        <w:rPr>
          <w:rFonts w:eastAsia="Times New Roman" w:cs="Times New Roman"/>
          <w:szCs w:val="24"/>
        </w:rPr>
        <w:t>Κουμεντάκη</w:t>
      </w:r>
      <w:proofErr w:type="spellEnd"/>
      <w:r>
        <w:rPr>
          <w:rFonts w:eastAsia="Times New Roman" w:cs="Times New Roman"/>
          <w:szCs w:val="24"/>
        </w:rPr>
        <w:t>, που τώρα, όπως είπατε, δικαιώθηκαν. Από το 1991 σήμερα</w:t>
      </w:r>
      <w:r>
        <w:rPr>
          <w:rFonts w:eastAsia="Times New Roman" w:cs="Times New Roman"/>
          <w:szCs w:val="24"/>
        </w:rPr>
        <w:t xml:space="preserve">, μετά από είκοσι πέντε χρόνια! Αυτό είναι ενδεικτικό της τρομακτικής δυσκολίας που υπάρχει για να λυθεί αυτό το πρόβλημα και γι’ αυτό δεν λυνόταν επί τόσα πολλά χρόνια. </w:t>
      </w:r>
    </w:p>
    <w:p w14:paraId="3FC0CE1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Σας διαβεβαιώνω ότι είναι προτεραιότητα του Υπουργείου Πολιτισμού η προστασία των δημ</w:t>
      </w:r>
      <w:r>
        <w:rPr>
          <w:rFonts w:eastAsia="Times New Roman" w:cs="Times New Roman"/>
          <w:szCs w:val="24"/>
        </w:rPr>
        <w:t>ιουργών και του έργου τους και η εξασφάλιση των δικαιωμάτων τους. Αλίμονο εάν δεν υποστηρίζουμε τη δημιουργία και τον πολιτισμό και δεν αναγνωρίζουμε τον κόπο χιλιάδων δημιουργών, που</w:t>
      </w:r>
      <w:r>
        <w:rPr>
          <w:rFonts w:eastAsia="Times New Roman" w:cs="Times New Roman"/>
          <w:szCs w:val="24"/>
        </w:rPr>
        <w:t>,</w:t>
      </w:r>
      <w:r>
        <w:rPr>
          <w:rFonts w:eastAsia="Times New Roman" w:cs="Times New Roman"/>
          <w:szCs w:val="24"/>
        </w:rPr>
        <w:t xml:space="preserve"> μέσα στη δύσκολη οικονομική κατάσταση της χώρας μας</w:t>
      </w:r>
      <w:r>
        <w:rPr>
          <w:rFonts w:eastAsia="Times New Roman" w:cs="Times New Roman"/>
          <w:szCs w:val="24"/>
        </w:rPr>
        <w:t>,</w:t>
      </w:r>
      <w:r>
        <w:rPr>
          <w:rFonts w:eastAsia="Times New Roman" w:cs="Times New Roman"/>
          <w:szCs w:val="24"/>
        </w:rPr>
        <w:t xml:space="preserve"> συνεχίζουν να υπηρ</w:t>
      </w:r>
      <w:r>
        <w:rPr>
          <w:rFonts w:eastAsia="Times New Roman" w:cs="Times New Roman"/>
          <w:szCs w:val="24"/>
        </w:rPr>
        <w:t>ετούν την τέχνη τους.</w:t>
      </w:r>
    </w:p>
    <w:p w14:paraId="3FC0CE1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Από την άλλη, επίσης, θεωρούμε ότι είναι απαραίτητο να αποκατασταθούν οι σχέσεις εμπιστοσύνης μεταξύ των οργανισμών, των δημιουργών και των χρηστών, που εδώ και χρόνια έχουν διαταραχθεί.</w:t>
      </w:r>
    </w:p>
    <w:p w14:paraId="3FC0CE1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Πράγματι, όπως είπατε, είναι πολύ δυσάρεστο αυτ</w:t>
      </w:r>
      <w:r>
        <w:rPr>
          <w:rFonts w:eastAsia="Times New Roman" w:cs="Times New Roman"/>
          <w:szCs w:val="24"/>
        </w:rPr>
        <w:t xml:space="preserve">ό που αποκαλύπτεται, παρ’ όλο που </w:t>
      </w:r>
      <w:proofErr w:type="spellStart"/>
      <w:r>
        <w:rPr>
          <w:rFonts w:eastAsia="Times New Roman" w:cs="Times New Roman"/>
          <w:szCs w:val="24"/>
        </w:rPr>
        <w:t>υποφαινόταν</w:t>
      </w:r>
      <w:proofErr w:type="spellEnd"/>
      <w:r>
        <w:rPr>
          <w:rFonts w:eastAsia="Times New Roman" w:cs="Times New Roman"/>
          <w:szCs w:val="24"/>
        </w:rPr>
        <w:t xml:space="preserve"> επί δεκαετίες ότι η μεγαλύτερη εταιρεία διαχείρισης πνευματικών δικαιωμάτων, η ΑΕΠΙ, στηριζόταν τόσα χρόνια σε τόσο σαθρά θεμέλια και σε μη υγιείς μηχανισμούς. Όπως ξέρετε, χρειάστηκαν συντονισμένες και τολμηρέ</w:t>
      </w:r>
      <w:r>
        <w:rPr>
          <w:rFonts w:eastAsia="Times New Roman" w:cs="Times New Roman"/>
          <w:szCs w:val="24"/>
        </w:rPr>
        <w:t>ς προσπάθειες και πρωτοβουλίες από τους προκατόχους μου στην Κυβέρνηση του ΣΥΡΙΖΑ και από εμένα προσωπικά, που κανείς σε προηγούμενες κυβερνήσεις δεν είχε τολμήσει να προχωρήσει, για να έρθουν στο φως ξεκάθαρα τα φαινόμενα της κακοδιαχείρισης και αδιαφανού</w:t>
      </w:r>
      <w:r>
        <w:rPr>
          <w:rFonts w:eastAsia="Times New Roman" w:cs="Times New Roman"/>
          <w:szCs w:val="24"/>
        </w:rPr>
        <w:t xml:space="preserve">ς λειτουργίας της ΑΕΠΙ. </w:t>
      </w:r>
    </w:p>
    <w:p w14:paraId="3FC0CE1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Ήρθε, λοιπόν, η ώρα να αναζητηθούν ευθύνες από όσους τόσα χρόνια πλούτιζαν εις βάρος των δημιουργών και των χρηστών. </w:t>
      </w:r>
      <w:r>
        <w:rPr>
          <w:rFonts w:eastAsia="Times New Roman" w:cs="Times New Roman"/>
          <w:szCs w:val="24"/>
        </w:rPr>
        <w:t>Η</w:t>
      </w:r>
      <w:r>
        <w:rPr>
          <w:rFonts w:eastAsia="Times New Roman" w:cs="Times New Roman"/>
          <w:szCs w:val="24"/>
        </w:rPr>
        <w:t xml:space="preserve"> συγκυρία είναι πολύ καλή. Είμαστε έτοιμοι να θέσουμε σε εφαρμογή το πλαίσιο για μια νέα εποχή διαχείρισης των πν</w:t>
      </w:r>
      <w:r>
        <w:rPr>
          <w:rFonts w:eastAsia="Times New Roman" w:cs="Times New Roman"/>
          <w:szCs w:val="24"/>
        </w:rPr>
        <w:t>ευματικών και συλλογικών δικαιωμάτων. Με την ευκαιρία της εν</w:t>
      </w:r>
      <w:r>
        <w:rPr>
          <w:rFonts w:eastAsia="Times New Roman" w:cs="Times New Roman"/>
          <w:szCs w:val="24"/>
        </w:rPr>
        <w:lastRenderedPageBreak/>
        <w:t xml:space="preserve">σωμάτωσης της σχετικής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θα αντιμετωπιστούν οι ελληνικές παθογένειες και θα επιβληθούν επιτέλους κανόνες διαφάνειας και χρηστής διοίκησης των οργανισμών συλλογικής διαχείρισης. </w:t>
      </w:r>
    </w:p>
    <w:p w14:paraId="3FC0CE1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παναλαμβάνω ότι είναι σκοπός μας να αποκαταστήσουμε τις σχέσεις εμπιστοσύνης. Στο πλαίσιο αυτό η ΑΕΠΙ θα εξυγιανθεί. Αυτό είναι μονόδρομος για την προστασία των δικαιωμάτων των δημιουργών και των αμοιβών τους και θα λειτουργήσει βάσει νέων κανόνων και αυστ</w:t>
      </w:r>
      <w:r>
        <w:rPr>
          <w:rFonts w:eastAsia="Times New Roman" w:cs="Times New Roman"/>
          <w:szCs w:val="24"/>
        </w:rPr>
        <w:t xml:space="preserve">ηρής εποπτείας. </w:t>
      </w:r>
    </w:p>
    <w:p w14:paraId="3FC0CE1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Προβλέπεται, λοιπόν, ο διορισμός επιτρόπου με υψηλά εχέγγυα ανεξαρτησίας. Προβλέπεται να διοριστεί και για όσο</w:t>
      </w:r>
      <w:r>
        <w:rPr>
          <w:rFonts w:eastAsia="Times New Roman" w:cs="Times New Roman"/>
          <w:szCs w:val="24"/>
        </w:rPr>
        <w:t>ν</w:t>
      </w:r>
      <w:r>
        <w:rPr>
          <w:rFonts w:eastAsia="Times New Roman" w:cs="Times New Roman"/>
          <w:szCs w:val="24"/>
        </w:rPr>
        <w:t xml:space="preserve"> χρόνο χρειάζεται, προκειμένου να συνεχίσει τη λειτουργία της η εταιρεία και να </w:t>
      </w:r>
      <w:proofErr w:type="spellStart"/>
      <w:r>
        <w:rPr>
          <w:rFonts w:eastAsia="Times New Roman" w:cs="Times New Roman"/>
          <w:szCs w:val="24"/>
        </w:rPr>
        <w:t>οικοδομηθεί</w:t>
      </w:r>
      <w:proofErr w:type="spellEnd"/>
      <w:r>
        <w:rPr>
          <w:rFonts w:eastAsia="Times New Roman" w:cs="Times New Roman"/>
          <w:szCs w:val="24"/>
        </w:rPr>
        <w:t xml:space="preserve"> εκ νέου σε γερές, υγιείς βάσεις. </w:t>
      </w:r>
    </w:p>
    <w:p w14:paraId="3FC0CE1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Όσ</w:t>
      </w:r>
      <w:r>
        <w:rPr>
          <w:rFonts w:eastAsia="Times New Roman" w:cs="Times New Roman"/>
          <w:szCs w:val="24"/>
        </w:rPr>
        <w:t>ον αφορά τη γενική συνέλευση και το εποπτικό συμβούλιο της ΑΕΠΙ, όπως ισχύει και για τους οργανισμούς συλλογικής διαχείρισης, έχει προβλεφθεί η συγκρότηση γενικής συνέλευσης και εποπτικού συμβουλίου με αυξημένες</w:t>
      </w:r>
      <w:r>
        <w:rPr>
          <w:rFonts w:eastAsia="Times New Roman" w:cs="Times New Roman"/>
          <w:szCs w:val="24"/>
        </w:rPr>
        <w:t>,</w:t>
      </w:r>
      <w:r>
        <w:rPr>
          <w:rFonts w:eastAsia="Times New Roman" w:cs="Times New Roman"/>
          <w:szCs w:val="24"/>
        </w:rPr>
        <w:t xml:space="preserve"> αποφασιστικές αρμοδιότητες. Η διοίκηση ακόμ</w:t>
      </w:r>
      <w:r>
        <w:rPr>
          <w:rFonts w:eastAsia="Times New Roman" w:cs="Times New Roman"/>
          <w:szCs w:val="24"/>
        </w:rPr>
        <w:t xml:space="preserve">α και στην ΑΕΠΙ θα ελέγχεται από </w:t>
      </w:r>
      <w:r>
        <w:rPr>
          <w:rFonts w:eastAsia="Times New Roman" w:cs="Times New Roman"/>
          <w:szCs w:val="24"/>
        </w:rPr>
        <w:lastRenderedPageBreak/>
        <w:t>τους ίδιους τους δημιουργούς και δεν θα μπορεί να δράσει, χωρίς τουλάχιστον τη συναίνεσή τους για τα θέματα που τους αφορούν.</w:t>
      </w:r>
    </w:p>
    <w:p w14:paraId="3FC0CE1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Για την πρώτη εφαρμογή του νόμου και για την άμεση προστασία των δημιουργών το εποπτικό συμβούλιο</w:t>
      </w:r>
      <w:r>
        <w:rPr>
          <w:rFonts w:eastAsia="Times New Roman" w:cs="Times New Roman"/>
          <w:szCs w:val="24"/>
        </w:rPr>
        <w:t xml:space="preserve"> της ΑΕΠΙ θα διοριστεί από την Υπουργό Πολιτισμού, ύστερα από εισηγήσεις των ίδιων των δημιουργών και θα μετέχουν αυστηρά δημιουργοί</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της ΑΕΠΙ. Τα επόμενα εποπτικά συμβούλια θα εκλέγονται κανονικά από τη γενική συνέλευση της ΑΕΠΙ, όπως θα ισχύει και </w:t>
      </w:r>
      <w:r>
        <w:rPr>
          <w:rFonts w:eastAsia="Times New Roman" w:cs="Times New Roman"/>
          <w:szCs w:val="24"/>
        </w:rPr>
        <w:t>με τους οργανισμούς συλλογικής διαχείρισης, με σκοπό οι ίδιοι οι δημιουργοί να αποφασίζουν ποιοι θα ελέγχουν τη διοίκηση της εταιρείας και π</w:t>
      </w:r>
      <w:r>
        <w:rPr>
          <w:rFonts w:eastAsia="Times New Roman" w:cs="Times New Roman"/>
          <w:szCs w:val="24"/>
        </w:rPr>
        <w:t>ώ</w:t>
      </w:r>
      <w:r>
        <w:rPr>
          <w:rFonts w:eastAsia="Times New Roman" w:cs="Times New Roman"/>
          <w:szCs w:val="24"/>
        </w:rPr>
        <w:t>ς θα διαχειρίζονται τα δικαιώματά τους.</w:t>
      </w:r>
    </w:p>
    <w:p w14:paraId="3FC0CE1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Παράλληλα, στην ΑΕΠΙ, όπως και στους οργανισμούς συλλογικής διαχείρισης, πρ</w:t>
      </w:r>
      <w:r>
        <w:rPr>
          <w:rFonts w:eastAsia="Times New Roman" w:cs="Times New Roman"/>
          <w:szCs w:val="24"/>
        </w:rPr>
        <w:t xml:space="preserve">οβλέπεται υποχρεωτική υιοθέτηση κανόνων διαφάνειας στη λειτουργία, στις αποφάσεις και στη δράση τους, ούτως ώστε όλοι, χρήστες και δημιουργοί, να μπορούν να γνωρίζουν τα δικαιώματά τους και τις υποχρεώσεις τους και να έχουν την ίδια μεταχείριση. </w:t>
      </w:r>
    </w:p>
    <w:p w14:paraId="3FC0CE1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Οι διαχει</w:t>
      </w:r>
      <w:r>
        <w:rPr>
          <w:rFonts w:eastAsia="Times New Roman" w:cs="Times New Roman"/>
          <w:szCs w:val="24"/>
        </w:rPr>
        <w:t xml:space="preserve">ριστικές δαπάνες του ΟΣΔ και της ΑΕΠΙ δεν θα ξεπερνούν το 20% των εσόδων τους και έτσι οι δημιουργοί θα </w:t>
      </w:r>
      <w:r>
        <w:rPr>
          <w:rFonts w:eastAsia="Times New Roman" w:cs="Times New Roman"/>
          <w:szCs w:val="24"/>
        </w:rPr>
        <w:lastRenderedPageBreak/>
        <w:t xml:space="preserve">εισπράττουν πλέον τα πραγματικά αναλογούντα στο έργο τους, χωρίς ανεξέλεγκτες μειώσεις εις όφελος μισθών μελών του ΔΣ και πολυτελών παροχών. </w:t>
      </w:r>
    </w:p>
    <w:p w14:paraId="3FC0CE1F"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Αναφορικά </w:t>
      </w:r>
      <w:r>
        <w:rPr>
          <w:rFonts w:eastAsia="Times New Roman" w:cs="Times New Roman"/>
          <w:szCs w:val="24"/>
        </w:rPr>
        <w:t xml:space="preserve">με τα </w:t>
      </w:r>
      <w:proofErr w:type="spellStart"/>
      <w:r>
        <w:rPr>
          <w:rFonts w:eastAsia="Times New Roman" w:cs="Times New Roman"/>
          <w:szCs w:val="24"/>
        </w:rPr>
        <w:t>αμοιβολόγια</w:t>
      </w:r>
      <w:proofErr w:type="spellEnd"/>
      <w:r>
        <w:rPr>
          <w:rFonts w:eastAsia="Times New Roman" w:cs="Times New Roman"/>
          <w:szCs w:val="24"/>
        </w:rPr>
        <w:t xml:space="preserve">, τόσο για την ΑΕΠΙ, όσο και για τους οργανισμούς συλλογικής διαχείρισης, καθορίζεται δομημένη διαπραγμάτευση με τους χρήστες και τις αντιπροσωπευτικές ενώσεις, δημόσια ανάρτηση των τελικών </w:t>
      </w:r>
      <w:proofErr w:type="spellStart"/>
      <w:r>
        <w:rPr>
          <w:rFonts w:eastAsia="Times New Roman" w:cs="Times New Roman"/>
          <w:szCs w:val="24"/>
        </w:rPr>
        <w:t>αμοιβολογίων</w:t>
      </w:r>
      <w:proofErr w:type="spellEnd"/>
      <w:r>
        <w:rPr>
          <w:rFonts w:eastAsia="Times New Roman" w:cs="Times New Roman"/>
          <w:szCs w:val="24"/>
        </w:rPr>
        <w:t xml:space="preserve"> και υποχρεωτικές ηλεκτρονικές συναλλ</w:t>
      </w:r>
      <w:r>
        <w:rPr>
          <w:rFonts w:eastAsia="Times New Roman" w:cs="Times New Roman"/>
          <w:szCs w:val="24"/>
        </w:rPr>
        <w:t xml:space="preserve">αγές, προκειμένου να εξαλειφθούν προβλήματα του παρελθόντος. </w:t>
      </w:r>
    </w:p>
    <w:p w14:paraId="3FC0CE20"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Τέλος, προκειμένου στο μέλλον να μην υπάρξει άλλη κρίση και ανασφάλεια στον χώρο των πνευματικών δικαιωμάτων, προβλέπεται αυστηρή εποπτεία και έλεγχος των οργανισμών συλλογικής διαχείρισης και τ</w:t>
      </w:r>
      <w:r>
        <w:rPr>
          <w:rFonts w:eastAsia="Times New Roman" w:cs="Times New Roman"/>
          <w:szCs w:val="24"/>
        </w:rPr>
        <w:t>ης ΑΕΠΙ από το Υπουργείο Πολιτισμού και Αθλητισμού και τον Οργανισμό Πνευματικής Ιδιοκτησίας και άμεση επιβολή κυρώσεων</w:t>
      </w:r>
      <w:r>
        <w:rPr>
          <w:rFonts w:eastAsia="Times New Roman" w:cs="Times New Roman"/>
          <w:szCs w:val="24"/>
        </w:rPr>
        <w:t>,</w:t>
      </w:r>
      <w:r>
        <w:rPr>
          <w:rFonts w:eastAsia="Times New Roman" w:cs="Times New Roman"/>
          <w:szCs w:val="24"/>
        </w:rPr>
        <w:t xml:space="preserve"> σε περίπτωση που διαπιστώνονται παραβάσεις.</w:t>
      </w:r>
    </w:p>
    <w:p w14:paraId="3FC0CE21"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3FC0CE22"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κυρία Υπουργέ.</w:t>
      </w:r>
    </w:p>
    <w:p w14:paraId="3FC0CE23"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Κυρία Κεφαλ</w:t>
      </w:r>
      <w:r>
        <w:rPr>
          <w:rFonts w:eastAsia="Times New Roman" w:cs="Times New Roman"/>
          <w:szCs w:val="24"/>
        </w:rPr>
        <w:t>ογιάννη, έχετε και πάλι τον λόγο.</w:t>
      </w:r>
    </w:p>
    <w:p w14:paraId="3FC0CE24"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Κυρία Υπουργέ, σας άκουσα με προσοχή και πραγματικά παραμένει ακόμα το ερώτημα σε σχέση με την κατάθεση του πορίσματος του διαχειριστικού ελέγχου για την ΑΕΠΙ. </w:t>
      </w:r>
    </w:p>
    <w:p w14:paraId="3FC0CE25"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Ξαναείπα ότι οφείλατε να μας έχετε ενημερώ</w:t>
      </w:r>
      <w:r>
        <w:rPr>
          <w:rFonts w:eastAsia="Times New Roman" w:cs="Times New Roman"/>
          <w:szCs w:val="24"/>
        </w:rPr>
        <w:t>σει επισήμως, διά των θεσμικών διαδικασιών</w:t>
      </w:r>
      <w:r>
        <w:rPr>
          <w:rFonts w:eastAsia="Times New Roman" w:cs="Times New Roman"/>
          <w:szCs w:val="24"/>
        </w:rPr>
        <w:t>,</w:t>
      </w:r>
      <w:r>
        <w:rPr>
          <w:rFonts w:eastAsia="Times New Roman" w:cs="Times New Roman"/>
          <w:szCs w:val="24"/>
        </w:rPr>
        <w:t xml:space="preserve"> και οφείλατε να έχετε τα πολιτικά αντανακλαστικά, έτσι ώστε να μας δώσετε άμεση ενημέρωση για τις ενέργειές σας σχετικά. Γνωρίζετε πολύ καλά την αναστάτωση που έχει προκληθεί στον χώρο των πνευματικών δικαιωμάτων</w:t>
      </w:r>
      <w:r>
        <w:rPr>
          <w:rFonts w:eastAsia="Times New Roman" w:cs="Times New Roman"/>
          <w:szCs w:val="24"/>
        </w:rPr>
        <w:t>, τόσο στους δημιουργούς όσο και στους χρήστες μας.</w:t>
      </w:r>
    </w:p>
    <w:p w14:paraId="3FC0CE26"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Είπατε για το σχέδιο νόμου που πρόκειται να κατατεθεί. Με ποια διαδικασία, κυρία Υπουργέ</w:t>
      </w:r>
      <w:r>
        <w:rPr>
          <w:rFonts w:eastAsia="Times New Roman" w:cs="Times New Roman"/>
          <w:szCs w:val="24"/>
        </w:rPr>
        <w:t>,</w:t>
      </w:r>
      <w:r>
        <w:rPr>
          <w:rFonts w:eastAsia="Times New Roman" w:cs="Times New Roman"/>
          <w:szCs w:val="24"/>
        </w:rPr>
        <w:t xml:space="preserve"> και κυρίως πότε θα κατατεθεί το σχέδιο νόμου; </w:t>
      </w:r>
      <w:r>
        <w:rPr>
          <w:rFonts w:eastAsia="Times New Roman" w:cs="Times New Roman"/>
          <w:szCs w:val="24"/>
        </w:rPr>
        <w:t>Ε</w:t>
      </w:r>
      <w:r>
        <w:rPr>
          <w:rFonts w:eastAsia="Times New Roman" w:cs="Times New Roman"/>
          <w:szCs w:val="24"/>
        </w:rPr>
        <w:t>πειδή από αυτά που είπατε, φαίνεται το σχέδιο νόμου να είναι τελικά</w:t>
      </w:r>
      <w:r>
        <w:rPr>
          <w:rFonts w:eastAsia="Times New Roman" w:cs="Times New Roman"/>
          <w:szCs w:val="24"/>
        </w:rPr>
        <w:t xml:space="preserve"> διαφορετικό από αυτό που είχε κατατεθεί στη δημόσια διαβούλευση, επαναλαμβάνω, επί εποχής του προκατόχου σας</w:t>
      </w:r>
      <w:r>
        <w:rPr>
          <w:rFonts w:eastAsia="Times New Roman" w:cs="Times New Roman"/>
          <w:szCs w:val="24"/>
        </w:rPr>
        <w:t>,</w:t>
      </w:r>
      <w:r>
        <w:rPr>
          <w:rFonts w:eastAsia="Times New Roman" w:cs="Times New Roman"/>
          <w:szCs w:val="24"/>
        </w:rPr>
        <w:t xml:space="preserve"> του κ. Μπαλτά</w:t>
      </w:r>
      <w:r>
        <w:rPr>
          <w:rFonts w:eastAsia="Times New Roman" w:cs="Times New Roman"/>
          <w:szCs w:val="24"/>
        </w:rPr>
        <w:t>,</w:t>
      </w:r>
      <w:r>
        <w:rPr>
          <w:rFonts w:eastAsia="Times New Roman" w:cs="Times New Roman"/>
          <w:szCs w:val="24"/>
        </w:rPr>
        <w:t xml:space="preserve"> και τελικά αποσύρθηκε, θα πρέπει να επαναληφθεί η δημόσια διαβούλευση του νομοσχεδίου. </w:t>
      </w:r>
    </w:p>
    <w:p w14:paraId="3FC0CE27"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περιμένουμε, αν και πραγματικά είναι αδ</w:t>
      </w:r>
      <w:r>
        <w:rPr>
          <w:rFonts w:eastAsia="Times New Roman" w:cs="Times New Roman"/>
          <w:szCs w:val="24"/>
        </w:rPr>
        <w:t xml:space="preserve">ιανόητο να μιλάει η δική σας </w:t>
      </w:r>
      <w:r>
        <w:rPr>
          <w:rFonts w:eastAsia="Times New Roman" w:cs="Times New Roman"/>
          <w:szCs w:val="24"/>
        </w:rPr>
        <w:t>Κ</w:t>
      </w:r>
      <w:r>
        <w:rPr>
          <w:rFonts w:eastAsia="Times New Roman" w:cs="Times New Roman"/>
          <w:szCs w:val="24"/>
        </w:rPr>
        <w:t>υβέρνηση για διαφάνεια, λογοδοσία, έλεγχο και νομιμότητα, όταν για το ίδιο σχέδιο νόμου η ίδια η Κυβέρνηση έχει παρουσιάσει μέσα σε ένα διάστημα περίπου ενός έτους έξι διαφορετικές εκδοχές του. Αναποφασιστικότητα που λέει πολλ</w:t>
      </w:r>
      <w:r>
        <w:rPr>
          <w:rFonts w:eastAsia="Times New Roman" w:cs="Times New Roman"/>
          <w:szCs w:val="24"/>
        </w:rPr>
        <w:t>ά για τα πολιτικά αντανακλαστικά του Υπουργείου σας αλλά και για την αδυναμία να προχωρήσετε στη νομοθέτηση.</w:t>
      </w:r>
    </w:p>
    <w:p w14:paraId="3FC0CE28"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Αλήθεια, τελικά ποια είναι ακριβώς η πολιτική βούληση της Κυβέρνησής σας; Τι ακριβώς θέλετε να κάνετε; Ποια πολιτική βούληση έχετε στο ένα νομοσχέδ</w:t>
      </w:r>
      <w:r>
        <w:rPr>
          <w:rFonts w:eastAsia="Times New Roman" w:cs="Times New Roman"/>
          <w:szCs w:val="24"/>
        </w:rPr>
        <w:t xml:space="preserve">ιο και ποια πολιτική βούληση στο άλλο; Τελικά, μπορείτε να μας εξηγήσετε τι συνέβαινε και περνάμε από το ένα σχέδιο νόμου στο άλλο; </w:t>
      </w:r>
    </w:p>
    <w:p w14:paraId="3FC0CE29"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υρίως, εσείς</w:t>
      </w:r>
      <w:r>
        <w:rPr>
          <w:rFonts w:eastAsia="Times New Roman" w:cs="Times New Roman"/>
          <w:szCs w:val="24"/>
        </w:rPr>
        <w:t xml:space="preserve"> </w:t>
      </w:r>
      <w:r>
        <w:rPr>
          <w:rFonts w:eastAsia="Times New Roman" w:cs="Times New Roman"/>
          <w:szCs w:val="24"/>
        </w:rPr>
        <w:t>τώρα, σήμερα</w:t>
      </w:r>
      <w:r>
        <w:rPr>
          <w:rFonts w:eastAsia="Times New Roman" w:cs="Times New Roman"/>
          <w:szCs w:val="24"/>
        </w:rPr>
        <w:t>,</w:t>
      </w:r>
      <w:r>
        <w:rPr>
          <w:rFonts w:eastAsia="Times New Roman" w:cs="Times New Roman"/>
          <w:szCs w:val="24"/>
        </w:rPr>
        <w:t xml:space="preserve"> σε τι πιέζεστε και καθυστερείτε; Πόσος χρόνος σ</w:t>
      </w:r>
      <w:r>
        <w:rPr>
          <w:rFonts w:eastAsia="Times New Roman" w:cs="Times New Roman"/>
          <w:szCs w:val="24"/>
        </w:rPr>
        <w:t>ά</w:t>
      </w:r>
      <w:r>
        <w:rPr>
          <w:rFonts w:eastAsia="Times New Roman" w:cs="Times New Roman"/>
          <w:szCs w:val="24"/>
        </w:rPr>
        <w:t>ς είναι απαραίτητος για να καταλήξετε σε αυτό π</w:t>
      </w:r>
      <w:r>
        <w:rPr>
          <w:rFonts w:eastAsia="Times New Roman" w:cs="Times New Roman"/>
          <w:szCs w:val="24"/>
        </w:rPr>
        <w:t>ου θέλετε να κάνετε, εκτός και αν δεν ξέρετε ακόμη τι θέλετε να νομοθετήσετε ή εκτός εάν συγχέετε τον νομοθέτη που θα πρέπει να νομοθετεί υπεύθυνα για το κοινό όφελος με τον νομοθέτη που νομοθετεί ευκαιριακά, έτσι ώστε να ικανοποιήσει συμφέροντα ομάδων ή π</w:t>
      </w:r>
      <w:r>
        <w:rPr>
          <w:rFonts w:eastAsia="Times New Roman" w:cs="Times New Roman"/>
          <w:szCs w:val="24"/>
        </w:rPr>
        <w:t>ροσώπων. Εξηγ</w:t>
      </w:r>
      <w:r>
        <w:rPr>
          <w:rFonts w:eastAsia="Times New Roman" w:cs="Times New Roman"/>
          <w:szCs w:val="24"/>
        </w:rPr>
        <w:t>ή</w:t>
      </w:r>
      <w:r>
        <w:rPr>
          <w:rFonts w:eastAsia="Times New Roman" w:cs="Times New Roman"/>
          <w:szCs w:val="24"/>
        </w:rPr>
        <w:t xml:space="preserve">στε μας και προχωρήστε σε πράξεις. Δείξτε αποτελεσματικότητα. </w:t>
      </w:r>
    </w:p>
    <w:p w14:paraId="3FC0CE2A"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αυτονόητο και για εμάς ότι η ΑΕΠΙ θα πρέπει να εξυγιανθεί, θα πρέπει να συνεχίσει τη λειτουργία της. Οι δημιουργοί θα πρέπει να αμείβονται δίκαια, πρέπει να αισθάνονται ότι </w:t>
      </w:r>
      <w:r>
        <w:rPr>
          <w:rFonts w:eastAsia="Times New Roman" w:cs="Times New Roman"/>
          <w:szCs w:val="24"/>
        </w:rPr>
        <w:t>τα πνευματικά τους δικαιώματα δεν είναι παιγνίδι κανενός και οι χρήστες να μπορούν να έχουν την εμπιστοσύνη για το πού καταλήγουν τα χρήματά τους. Πάρα πολύ απλά και ξεκάθαρα</w:t>
      </w:r>
      <w:r>
        <w:rPr>
          <w:rFonts w:eastAsia="Times New Roman" w:cs="Times New Roman"/>
          <w:szCs w:val="24"/>
        </w:rPr>
        <w:t>:</w:t>
      </w:r>
      <w:r>
        <w:rPr>
          <w:rFonts w:eastAsia="Times New Roman" w:cs="Times New Roman"/>
          <w:szCs w:val="24"/>
        </w:rPr>
        <w:t xml:space="preserve"> προστασία των δημιουργών και των χρηστών, θεσμική θωράκιση του χώρου των πνευματ</w:t>
      </w:r>
      <w:r>
        <w:rPr>
          <w:rFonts w:eastAsia="Times New Roman" w:cs="Times New Roman"/>
          <w:szCs w:val="24"/>
        </w:rPr>
        <w:t xml:space="preserve">ικών δικαιωμάτων, αποτελεσματικός έλεγχος, λογοδοσία. </w:t>
      </w:r>
    </w:p>
    <w:p w14:paraId="3FC0CE2B"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άκουσα με προσοχή. Μας είπατε κάποιες από τις προβλέψεις του σχεδίου νόμου, θέλω όμως να μας ξεκαθαρίσετε: Δημιουργούνται οι προϋποθέσεις, όπως ισχύει και στους υπόλοιπους ΟΣΔ</w:t>
      </w:r>
      <w:r>
        <w:rPr>
          <w:rFonts w:eastAsia="Times New Roman" w:cs="Times New Roman"/>
          <w:szCs w:val="24"/>
        </w:rPr>
        <w:t>,</w:t>
      </w:r>
      <w:r>
        <w:rPr>
          <w:rFonts w:eastAsia="Times New Roman" w:cs="Times New Roman"/>
          <w:szCs w:val="24"/>
        </w:rPr>
        <w:t xml:space="preserve"> για την άσκηση του ε</w:t>
      </w:r>
      <w:r>
        <w:rPr>
          <w:rFonts w:eastAsia="Times New Roman" w:cs="Times New Roman"/>
          <w:szCs w:val="24"/>
        </w:rPr>
        <w:t xml:space="preserve">λέγχου στην ΑΕΠΙ; Ως προς τον κρατικό επίτροπο, πότε θα καλείται να αναλάβει τα καθήκοντά του και ποια θα είναι αυτά; Ποια θα είναι η διαδικασία του ορισμού του; </w:t>
      </w:r>
    </w:p>
    <w:p w14:paraId="3FC0CE2C"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εποπτικό συμβούλιο, το οποίο είπατε, θα έχει μόνο εισηγητικές και γνωμοδοτικές αρμοδιότητε</w:t>
      </w:r>
      <w:r>
        <w:rPr>
          <w:rFonts w:eastAsia="Times New Roman" w:cs="Times New Roman"/>
          <w:szCs w:val="24"/>
        </w:rPr>
        <w:t>ς ή θα έχει και αποφασι</w:t>
      </w:r>
      <w:r>
        <w:rPr>
          <w:rFonts w:eastAsia="Times New Roman" w:cs="Times New Roman"/>
          <w:szCs w:val="24"/>
        </w:rPr>
        <w:lastRenderedPageBreak/>
        <w:t>στικές αρμοδιότητες; Επιπλέον, θέλω να μας ξεκαθαρίσετε τι ισχύει με τη γενική συνέλευση, με τις αρμοδιότητες και ποιοι θα συμμετέχουν.</w:t>
      </w:r>
    </w:p>
    <w:p w14:paraId="3FC0CE2D"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εμάς είναι πολύ σημαντικό, όχι απλά να μπουν σε νέες βάσεις, αλλά πάνω από όλα να μπουν σε υγ</w:t>
      </w:r>
      <w:r>
        <w:rPr>
          <w:rFonts w:eastAsia="Times New Roman" w:cs="Times New Roman"/>
          <w:szCs w:val="24"/>
        </w:rPr>
        <w:t>ιείς θεσμικά βάσεις, σε σωστούς και αυστηρούς κανόνες όλες οι διαδικασίες που θα λύνουν προβλήματα και δεν θα προσθέτουν περισσότερα από αυτά που ήδη υπάρχουν.</w:t>
      </w:r>
    </w:p>
    <w:p w14:paraId="3FC0CE2E"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να σας πω, κυρία Υπουργέ, ότι υπάρχουν τομείς στην κοινωνία που είναι υπεράνω κομμάτων και ο πολιτισμός είναι ένας από αυτούς. Εάν θεραπεύσετε τον μεγάλο ασθενή και θέσετε τα θεμέλια μιας υγιούς συλλογικής διαχείρισης, δεν θα μας βρείτε απέναντι. Εάν,</w:t>
      </w:r>
      <w:r>
        <w:rPr>
          <w:rFonts w:eastAsia="Times New Roman" w:cs="Times New Roman"/>
          <w:szCs w:val="24"/>
        </w:rPr>
        <w:t xml:space="preserve"> όμως, από τις αστοχίες, την ανεπάρκεια και τον ενδεχόμενο δόλο κάποιων προσώπων καταρρεύσει η συλλογική διαχείριση, δυστυχώς, κυρία Υπουργέ, η μόνη υπεύθυνη θα είστε εσείς και τότε όχι μόνο η Αντιπολίτευση, αλλά όλος ο κόσμος του πολιτισμού θα είναι απένα</w:t>
      </w:r>
      <w:r>
        <w:rPr>
          <w:rFonts w:eastAsia="Times New Roman" w:cs="Times New Roman"/>
          <w:szCs w:val="24"/>
        </w:rPr>
        <w:t xml:space="preserve">ντί σας. Είναι δική σας ευθύνη, αντιληφθείτε το. </w:t>
      </w:r>
    </w:p>
    <w:p w14:paraId="3FC0CE2F"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κυρία συνάδελφε.</w:t>
      </w:r>
    </w:p>
    <w:p w14:paraId="3FC0CE30"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κυρία Υπουργός έχει τον λόγο.</w:t>
      </w:r>
    </w:p>
    <w:p w14:paraId="3FC0CE31"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Κρατάω αυτό που είπατε τελευταία, κυρία Κεφαλογιάννη,</w:t>
      </w:r>
      <w:r>
        <w:rPr>
          <w:rFonts w:eastAsia="Times New Roman" w:cs="Times New Roman"/>
          <w:szCs w:val="24"/>
        </w:rPr>
        <w:t xml:space="preserve"> ότι το θέμα αυτό ξεπερνάει τα κόμματα. Είναι ένα πολύ σημαντικό θέμα</w:t>
      </w:r>
      <w:r>
        <w:rPr>
          <w:rFonts w:eastAsia="Times New Roman" w:cs="Times New Roman"/>
          <w:szCs w:val="24"/>
        </w:rPr>
        <w:t>,</w:t>
      </w:r>
      <w:r>
        <w:rPr>
          <w:rFonts w:eastAsia="Times New Roman" w:cs="Times New Roman"/>
          <w:szCs w:val="24"/>
        </w:rPr>
        <w:t xml:space="preserve"> που αφορά τους δημιουργούς εδώ και δεκαετίες. Πάντως σας διαβεβαιώ δεν θα πάρουμε είκοσι πέντε χρόνια για να καταλήξουμε στην κατάθεση του σχεδίου νόμου. Γι’ αυτό σ</w:t>
      </w:r>
      <w:r>
        <w:rPr>
          <w:rFonts w:eastAsia="Times New Roman" w:cs="Times New Roman"/>
          <w:szCs w:val="24"/>
        </w:rPr>
        <w:t>ά</w:t>
      </w:r>
      <w:r>
        <w:rPr>
          <w:rFonts w:eastAsia="Times New Roman" w:cs="Times New Roman"/>
          <w:szCs w:val="24"/>
        </w:rPr>
        <w:t xml:space="preserve">ς διαβεβαιώνω. </w:t>
      </w:r>
    </w:p>
    <w:p w14:paraId="3FC0CE32" w14:textId="77777777" w:rsidR="00854A89" w:rsidRDefault="0011579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ό</w:t>
      </w:r>
      <w:r>
        <w:rPr>
          <w:rFonts w:eastAsia="Times New Roman" w:cs="Times New Roman"/>
          <w:szCs w:val="24"/>
        </w:rPr>
        <w:t>τι υπήρξε διάλογος και αλλαγές είναι ακριβώς ενδεικτικό το</w:t>
      </w:r>
      <w:r>
        <w:rPr>
          <w:rFonts w:eastAsia="Times New Roman" w:cs="Times New Roman"/>
          <w:szCs w:val="24"/>
        </w:rPr>
        <w:t>ύ</w:t>
      </w:r>
      <w:r>
        <w:rPr>
          <w:rFonts w:eastAsia="Times New Roman" w:cs="Times New Roman"/>
          <w:szCs w:val="24"/>
        </w:rPr>
        <w:t xml:space="preserve"> πόση δυσκολία υπάρχει, για να μπορέσει κανείς να ισορροπήσει συχνά αντικρουόμενα συμφέροντα και να βρει μία μέση λύση, μία ισορροπημένη λύση, η οποία θα μπορεί να είναι εφαρμόσιμη.</w:t>
      </w:r>
    </w:p>
    <w:p w14:paraId="3FC0CE33" w14:textId="77777777" w:rsidR="00854A89" w:rsidRDefault="0011579D">
      <w:pPr>
        <w:spacing w:line="600" w:lineRule="auto"/>
        <w:ind w:firstLine="720"/>
        <w:jc w:val="both"/>
        <w:rPr>
          <w:rFonts w:eastAsia="Times New Roman"/>
          <w:szCs w:val="24"/>
        </w:rPr>
      </w:pPr>
      <w:r>
        <w:rPr>
          <w:rFonts w:eastAsia="Times New Roman"/>
          <w:szCs w:val="24"/>
        </w:rPr>
        <w:t>Τώρα, το πόρισμ</w:t>
      </w:r>
      <w:r>
        <w:rPr>
          <w:rFonts w:eastAsia="Times New Roman"/>
          <w:szCs w:val="24"/>
        </w:rPr>
        <w:t xml:space="preserve">α στον </w:t>
      </w:r>
      <w:r>
        <w:rPr>
          <w:rFonts w:eastAsia="Times New Roman"/>
          <w:szCs w:val="24"/>
        </w:rPr>
        <w:t>ε</w:t>
      </w:r>
      <w:r>
        <w:rPr>
          <w:rFonts w:eastAsia="Times New Roman"/>
          <w:szCs w:val="24"/>
        </w:rPr>
        <w:t xml:space="preserve">ισαγγελέα δόθηκε για τις νόμιμες </w:t>
      </w:r>
      <w:r>
        <w:rPr>
          <w:rFonts w:eastAsia="Times New Roman"/>
        </w:rPr>
        <w:t>διαδικασίες</w:t>
      </w:r>
      <w:r>
        <w:rPr>
          <w:rFonts w:eastAsia="Times New Roman"/>
          <w:szCs w:val="24"/>
        </w:rPr>
        <w:t xml:space="preserve"> και </w:t>
      </w:r>
      <w:r>
        <w:rPr>
          <w:rFonts w:eastAsia="Times New Roman"/>
          <w:bCs/>
        </w:rPr>
        <w:t>είναι</w:t>
      </w:r>
      <w:r>
        <w:rPr>
          <w:rFonts w:eastAsia="Times New Roman"/>
          <w:szCs w:val="24"/>
        </w:rPr>
        <w:t xml:space="preserve"> στη διάθεσή σας, παρ</w:t>
      </w:r>
      <w:r>
        <w:rPr>
          <w:rFonts w:eastAsia="Times New Roman"/>
          <w:szCs w:val="24"/>
        </w:rPr>
        <w:t xml:space="preserve">’ </w:t>
      </w:r>
      <w:r>
        <w:rPr>
          <w:rFonts w:eastAsia="Times New Roman"/>
          <w:szCs w:val="24"/>
        </w:rPr>
        <w:t xml:space="preserve">όλο που </w:t>
      </w:r>
      <w:r>
        <w:rPr>
          <w:rFonts w:eastAsia="Times New Roman"/>
          <w:bCs/>
        </w:rPr>
        <w:t>έχει</w:t>
      </w:r>
      <w:r>
        <w:rPr>
          <w:rFonts w:eastAsia="Times New Roman"/>
          <w:szCs w:val="24"/>
        </w:rPr>
        <w:t xml:space="preserve"> δημοσιευθεί σε όλα του τα στοιχεία. </w:t>
      </w:r>
      <w:r>
        <w:rPr>
          <w:rFonts w:eastAsia="Times New Roman"/>
          <w:bCs/>
          <w:shd w:val="clear" w:color="auto" w:fill="FFFFFF"/>
        </w:rPr>
        <w:t>Όμως</w:t>
      </w:r>
      <w:r>
        <w:rPr>
          <w:rFonts w:eastAsia="Times New Roman"/>
          <w:szCs w:val="24"/>
        </w:rPr>
        <w:t xml:space="preserve">, </w:t>
      </w:r>
      <w:r>
        <w:rPr>
          <w:rFonts w:eastAsia="Times New Roman"/>
          <w:bCs/>
        </w:rPr>
        <w:t>είναι</w:t>
      </w:r>
      <w:r>
        <w:rPr>
          <w:rFonts w:eastAsia="Times New Roman"/>
          <w:szCs w:val="24"/>
        </w:rPr>
        <w:t xml:space="preserve"> στη διάθεσή σας</w:t>
      </w:r>
      <w:r>
        <w:rPr>
          <w:rFonts w:eastAsia="Times New Roman"/>
          <w:szCs w:val="24"/>
        </w:rPr>
        <w:t>,</w:t>
      </w:r>
      <w:r>
        <w:rPr>
          <w:rFonts w:eastAsia="Times New Roman"/>
          <w:szCs w:val="24"/>
        </w:rPr>
        <w:t xml:space="preserve"> για να το μελετήσετε περισσότερο. Στην προσπάθεια για την εξά</w:t>
      </w:r>
      <w:r>
        <w:rPr>
          <w:rFonts w:eastAsia="Times New Roman"/>
          <w:szCs w:val="24"/>
        </w:rPr>
        <w:lastRenderedPageBreak/>
        <w:t>λειψη αυτών των φαινομένων της κ</w:t>
      </w:r>
      <w:r>
        <w:rPr>
          <w:rFonts w:eastAsia="Times New Roman"/>
          <w:szCs w:val="24"/>
        </w:rPr>
        <w:t xml:space="preserve">ακοδιαχείρισης δόθηκε το πόρισμα στον </w:t>
      </w:r>
      <w:r>
        <w:rPr>
          <w:rFonts w:eastAsia="Times New Roman"/>
          <w:szCs w:val="24"/>
        </w:rPr>
        <w:t>ε</w:t>
      </w:r>
      <w:r>
        <w:rPr>
          <w:rFonts w:eastAsia="Times New Roman"/>
          <w:szCs w:val="24"/>
        </w:rPr>
        <w:t xml:space="preserve">ισαγγελέα. </w:t>
      </w:r>
      <w:r>
        <w:rPr>
          <w:rFonts w:eastAsia="Times New Roman"/>
          <w:bCs/>
          <w:shd w:val="clear" w:color="auto" w:fill="FFFFFF"/>
        </w:rPr>
        <w:t xml:space="preserve">Επίσης, </w:t>
      </w:r>
      <w:r>
        <w:rPr>
          <w:rFonts w:eastAsia="Times New Roman"/>
          <w:szCs w:val="24"/>
        </w:rPr>
        <w:t xml:space="preserve">ζητήθηκε από τον ΟΠΙ επιπλέον διαχειριστικός έλεγχος των ετών 2015 και 2016. </w:t>
      </w:r>
    </w:p>
    <w:p w14:paraId="3FC0CE34" w14:textId="77777777" w:rsidR="00854A89" w:rsidRDefault="0011579D">
      <w:pPr>
        <w:spacing w:line="600" w:lineRule="auto"/>
        <w:ind w:firstLine="720"/>
        <w:jc w:val="both"/>
        <w:rPr>
          <w:rFonts w:eastAsia="Times New Roman"/>
          <w:szCs w:val="24"/>
        </w:rPr>
      </w:pPr>
      <w:r>
        <w:rPr>
          <w:rFonts w:eastAsia="Times New Roman"/>
          <w:szCs w:val="24"/>
        </w:rPr>
        <w:t>Ακολουθούμε την προβλεπόμενη διοικητική διαδικασία για την επιβολή κυρώσεων και την απόδοση ευθυνών. Έχουμε λάβει μέριμν</w:t>
      </w:r>
      <w:r>
        <w:rPr>
          <w:rFonts w:eastAsia="Times New Roman"/>
          <w:szCs w:val="24"/>
        </w:rPr>
        <w:t xml:space="preserve">α για να αντιμετωπισθούν όλες οι εκδοχές μέσα στο σχέδιο νόμου, την πιθανή πτώχευση, την επαπειλούμενη πτώχευση, τα σοβαρά διαχειριστικά προβλήματα. </w:t>
      </w:r>
    </w:p>
    <w:p w14:paraId="3FC0CE35" w14:textId="77777777" w:rsidR="00854A89" w:rsidRDefault="0011579D">
      <w:pPr>
        <w:spacing w:line="600" w:lineRule="auto"/>
        <w:ind w:firstLine="720"/>
        <w:jc w:val="both"/>
        <w:rPr>
          <w:rFonts w:eastAsia="Times New Roman"/>
          <w:szCs w:val="24"/>
        </w:rPr>
      </w:pPr>
      <w:r>
        <w:rPr>
          <w:rFonts w:eastAsia="Times New Roman"/>
          <w:szCs w:val="24"/>
        </w:rPr>
        <w:t>Έχουμε λάβει σε όλο αυτό το διάσημα πολύ δημοκρατικά τις απόψεις όλων των δημιουργών και των ενδιαφερομένω</w:t>
      </w:r>
      <w:r>
        <w:rPr>
          <w:rFonts w:eastAsia="Times New Roman"/>
          <w:szCs w:val="24"/>
        </w:rPr>
        <w:t xml:space="preserve">ν μερών και </w:t>
      </w:r>
      <w:r>
        <w:rPr>
          <w:rFonts w:eastAsia="Times New Roman"/>
          <w:bCs/>
        </w:rPr>
        <w:t>έ</w:t>
      </w:r>
      <w:r>
        <w:rPr>
          <w:rFonts w:eastAsia="Times New Roman"/>
          <w:szCs w:val="24"/>
        </w:rPr>
        <w:t xml:space="preserve">χουμε διαμορφώσει το κατάλληλο θεσμικό πλαίσιο για την αντιμετώπιση όλων των πιθανών εκδοχών των επιπλοκών. </w:t>
      </w:r>
    </w:p>
    <w:p w14:paraId="3FC0CE36" w14:textId="77777777" w:rsidR="00854A89" w:rsidRDefault="0011579D">
      <w:pPr>
        <w:spacing w:line="600" w:lineRule="auto"/>
        <w:ind w:firstLine="720"/>
        <w:jc w:val="both"/>
        <w:rPr>
          <w:rFonts w:eastAsia="Times New Roman"/>
          <w:bCs/>
          <w:shd w:val="clear" w:color="auto" w:fill="FFFFFF"/>
        </w:rPr>
      </w:pPr>
      <w:r>
        <w:rPr>
          <w:rFonts w:eastAsia="Times New Roman"/>
          <w:szCs w:val="24"/>
        </w:rPr>
        <w:t xml:space="preserve">Ο </w:t>
      </w:r>
      <w:r>
        <w:rPr>
          <w:rFonts w:eastAsia="Times New Roman"/>
          <w:szCs w:val="24"/>
        </w:rPr>
        <w:t>ε</w:t>
      </w:r>
      <w:r>
        <w:rPr>
          <w:rFonts w:eastAsia="Times New Roman"/>
          <w:szCs w:val="24"/>
        </w:rPr>
        <w:t xml:space="preserve">πίτροπος μπαίνει για να εξασφαλίσει τη συνέχεια των εσόδων των δημιουργών, την απρόσκοπτη </w:t>
      </w:r>
      <w:r>
        <w:rPr>
          <w:rFonts w:eastAsia="Times New Roman"/>
          <w:bCs/>
          <w:shd w:val="clear" w:color="auto" w:fill="FFFFFF"/>
        </w:rPr>
        <w:t>λειτουργία του εισπρακτικού μηχανισμού αλ</w:t>
      </w:r>
      <w:r>
        <w:rPr>
          <w:rFonts w:eastAsia="Times New Roman"/>
          <w:bCs/>
          <w:shd w:val="clear" w:color="auto" w:fill="FFFFFF"/>
        </w:rPr>
        <w:t xml:space="preserve">λά και για την εξυγίανση της εταιρείας και για να μπορέσει να δοθεί μεγαλύτερη αποφασιστική παρουσία των δημιουργών μέσα στην εταιρεία. Αυτό, όπως σας είπα και πριν, είναι κομμάτι της λειτουργίας του </w:t>
      </w:r>
      <w:r>
        <w:rPr>
          <w:rFonts w:eastAsia="Times New Roman"/>
          <w:bCs/>
          <w:shd w:val="clear" w:color="auto" w:fill="FFFFFF"/>
        </w:rPr>
        <w:t>ε</w:t>
      </w:r>
      <w:r>
        <w:rPr>
          <w:rFonts w:eastAsia="Times New Roman"/>
          <w:bCs/>
          <w:shd w:val="clear" w:color="auto" w:fill="FFFFFF"/>
        </w:rPr>
        <w:t xml:space="preserve">ποπτικού </w:t>
      </w:r>
      <w:r>
        <w:rPr>
          <w:rFonts w:eastAsia="Times New Roman"/>
          <w:bCs/>
          <w:shd w:val="clear" w:color="auto" w:fill="FFFFFF"/>
        </w:rPr>
        <w:t>σ</w:t>
      </w:r>
      <w:r>
        <w:rPr>
          <w:rFonts w:eastAsia="Times New Roman"/>
          <w:bCs/>
          <w:shd w:val="clear" w:color="auto" w:fill="FFFFFF"/>
        </w:rPr>
        <w:t xml:space="preserve">υμβουλίου. </w:t>
      </w:r>
    </w:p>
    <w:p w14:paraId="3FC0CE37" w14:textId="77777777" w:rsidR="00854A89" w:rsidRDefault="0011579D">
      <w:pPr>
        <w:spacing w:line="600" w:lineRule="auto"/>
        <w:ind w:firstLine="720"/>
        <w:jc w:val="both"/>
        <w:rPr>
          <w:rFonts w:eastAsia="Times New Roman"/>
          <w:bCs/>
          <w:shd w:val="clear" w:color="auto" w:fill="FFFFFF"/>
        </w:rPr>
      </w:pPr>
      <w:r>
        <w:rPr>
          <w:rFonts w:eastAsia="Times New Roman"/>
          <w:bCs/>
          <w:shd w:val="clear" w:color="auto" w:fill="FFFFFF"/>
        </w:rPr>
        <w:lastRenderedPageBreak/>
        <w:t>Θέλω να πω ότι η απόφασή μας να εξυγιανθεί το τοπίο είναι δεδομένη. Θα θέλαμε να είσαστε αρωγοί σε αυτή τη μεγάλη προσπάθεια. Έχει ήδη δοθεί το σχέδιο νόμου στο Γενικό Λογιστήριο του Κράτους. Γίνονται οι τελευταίες μικρές νομοτεχνικές διορθώσεις, κυρίως πρ</w:t>
      </w:r>
      <w:r>
        <w:rPr>
          <w:rFonts w:eastAsia="Times New Roman"/>
          <w:bCs/>
          <w:shd w:val="clear" w:color="auto" w:fill="FFFFFF"/>
        </w:rPr>
        <w:t xml:space="preserve">ος τις υπολειπόμενες διατάξεις, γιατί και αυτές έχουν τη σημασία τους, και το σχέδιο νόμου θα είναι έτοιμο άμεσα να κατατεθεί για δημόσια διαβούλευση. </w:t>
      </w:r>
    </w:p>
    <w:p w14:paraId="3FC0CE38" w14:textId="77777777" w:rsidR="00854A89" w:rsidRDefault="0011579D">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Ευχαριστώ. </w:t>
      </w:r>
    </w:p>
    <w:p w14:paraId="3FC0CE39" w14:textId="77777777" w:rsidR="00854A89" w:rsidRDefault="0011579D">
      <w:pPr>
        <w:spacing w:line="600" w:lineRule="auto"/>
        <w:ind w:firstLine="720"/>
        <w:jc w:val="both"/>
        <w:rPr>
          <w:rFonts w:eastAsia="Times New Roman"/>
          <w:bCs/>
        </w:rPr>
      </w:pPr>
      <w:r>
        <w:rPr>
          <w:rFonts w:eastAsia="Times New Roman"/>
          <w:bCs/>
          <w:shd w:val="clear" w:color="auto" w:fill="FFFFFF"/>
        </w:rPr>
        <w:t>Προχωρούμε στην τρίτη με</w:t>
      </w:r>
      <w:r>
        <w:rPr>
          <w:rFonts w:eastAsia="Times New Roman"/>
          <w:bCs/>
        </w:rPr>
        <w:t xml:space="preserve"> αριθμό 586/13-3-2017 επίκαιρη ε</w:t>
      </w:r>
      <w:r>
        <w:rPr>
          <w:rFonts w:eastAsia="Times New Roman"/>
          <w:bCs/>
        </w:rPr>
        <w:t>ρώτηση πρώτου κύκλου του Βουλευτή Αχαΐας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 κ.</w:t>
      </w:r>
      <w:r>
        <w:rPr>
          <w:rFonts w:eastAsia="Times New Roman"/>
          <w:bCs/>
          <w:shd w:val="clear" w:color="auto" w:fill="FFFFFF"/>
        </w:rPr>
        <w:t xml:space="preserve"> </w:t>
      </w:r>
      <w:r>
        <w:rPr>
          <w:rFonts w:eastAsia="Times New Roman"/>
        </w:rPr>
        <w:t>Θεόδωρου Παπαθεοδώρου</w:t>
      </w:r>
      <w:r>
        <w:rPr>
          <w:rFonts w:eastAsia="Times New Roman"/>
          <w:bCs/>
          <w:shd w:val="clear" w:color="auto" w:fill="FFFFFF"/>
        </w:rPr>
        <w:t xml:space="preserve"> </w:t>
      </w:r>
      <w:r>
        <w:rPr>
          <w:rFonts w:eastAsia="Times New Roman"/>
          <w:bCs/>
        </w:rPr>
        <w:t>προς τον Υπουργό</w:t>
      </w:r>
      <w:r>
        <w:rPr>
          <w:rFonts w:eastAsia="Times New Roman"/>
          <w:bCs/>
          <w:shd w:val="clear" w:color="auto" w:fill="FFFFFF"/>
        </w:rPr>
        <w:t xml:space="preserve"> </w:t>
      </w:r>
      <w:r>
        <w:rPr>
          <w:rFonts w:eastAsia="Times New Roman"/>
        </w:rPr>
        <w:t>Υποδομών και Μεταφορών,</w:t>
      </w:r>
      <w:r>
        <w:rPr>
          <w:rFonts w:eastAsia="Times New Roman"/>
          <w:bCs/>
          <w:shd w:val="clear" w:color="auto" w:fill="FFFFFF"/>
        </w:rPr>
        <w:t xml:space="preserve"> </w:t>
      </w:r>
      <w:r>
        <w:rPr>
          <w:rFonts w:eastAsia="Times New Roman"/>
          <w:bCs/>
        </w:rPr>
        <w:t xml:space="preserve">σχετικά με τις «σημαντικές καθυστερήσεις στην κατασκευή του οδικού άξονα Πατρών - Πύργου». </w:t>
      </w:r>
    </w:p>
    <w:p w14:paraId="3FC0CE3A" w14:textId="77777777" w:rsidR="00854A89" w:rsidRDefault="0011579D">
      <w:pPr>
        <w:spacing w:line="600" w:lineRule="auto"/>
        <w:ind w:firstLine="720"/>
        <w:jc w:val="both"/>
        <w:rPr>
          <w:rFonts w:eastAsia="Times New Roman"/>
          <w:bCs/>
        </w:rPr>
      </w:pPr>
      <w:r>
        <w:rPr>
          <w:rFonts w:eastAsia="Times New Roman"/>
          <w:bCs/>
        </w:rPr>
        <w:t xml:space="preserve">Θα απαντήσει </w:t>
      </w:r>
      <w:r>
        <w:rPr>
          <w:rFonts w:eastAsia="Times New Roman"/>
          <w:bCs/>
        </w:rPr>
        <w:t xml:space="preserve">ο Υπουργός κ. </w:t>
      </w:r>
      <w:proofErr w:type="spellStart"/>
      <w:r>
        <w:rPr>
          <w:rFonts w:eastAsia="Times New Roman"/>
          <w:bCs/>
        </w:rPr>
        <w:t>Σπίρτζης</w:t>
      </w:r>
      <w:proofErr w:type="spellEnd"/>
      <w:r>
        <w:rPr>
          <w:rFonts w:eastAsia="Times New Roman"/>
          <w:bCs/>
        </w:rPr>
        <w:t xml:space="preserve">. </w:t>
      </w:r>
    </w:p>
    <w:p w14:paraId="3FC0CE3B" w14:textId="77777777" w:rsidR="00854A89" w:rsidRDefault="0011579D">
      <w:pPr>
        <w:spacing w:line="600" w:lineRule="auto"/>
        <w:ind w:firstLine="720"/>
        <w:jc w:val="both"/>
        <w:rPr>
          <w:rFonts w:eastAsia="Times New Roman"/>
          <w:bCs/>
        </w:rPr>
      </w:pPr>
      <w:r>
        <w:rPr>
          <w:rFonts w:eastAsia="Times New Roman"/>
          <w:bCs/>
        </w:rPr>
        <w:t xml:space="preserve">Παρακαλώ, έχετε τον λόγο, κύριε Παπαθεοδώρου. </w:t>
      </w:r>
    </w:p>
    <w:p w14:paraId="3FC0CE3C" w14:textId="77777777" w:rsidR="00854A89" w:rsidRDefault="0011579D">
      <w:pPr>
        <w:spacing w:line="600" w:lineRule="auto"/>
        <w:ind w:firstLine="720"/>
        <w:jc w:val="both"/>
        <w:rPr>
          <w:rFonts w:eastAsia="Times New Roman"/>
          <w:bCs/>
        </w:rPr>
      </w:pPr>
      <w:r>
        <w:rPr>
          <w:rFonts w:eastAsia="Times New Roman"/>
          <w:b/>
          <w:bCs/>
        </w:rPr>
        <w:t xml:space="preserve">ΘΕΟΔΩΡΟΣ ΠΑΠΑΘΕΟΔΩΡΟΥ: </w:t>
      </w:r>
      <w:r>
        <w:rPr>
          <w:rFonts w:eastAsia="Times New Roman"/>
          <w:bCs/>
        </w:rPr>
        <w:t xml:space="preserve">Ευχαριστώ, κύριε Πρόεδρε.  </w:t>
      </w:r>
    </w:p>
    <w:p w14:paraId="3FC0CE3D" w14:textId="77777777" w:rsidR="00854A89" w:rsidRDefault="0011579D">
      <w:pPr>
        <w:spacing w:line="600" w:lineRule="auto"/>
        <w:ind w:firstLine="720"/>
        <w:jc w:val="both"/>
        <w:rPr>
          <w:rFonts w:eastAsia="Times New Roman"/>
          <w:bCs/>
        </w:rPr>
      </w:pPr>
      <w:r>
        <w:rPr>
          <w:rFonts w:eastAsia="Times New Roman"/>
          <w:bCs/>
        </w:rPr>
        <w:lastRenderedPageBreak/>
        <w:t>Κύριε Υπουργέ, στην κατασκευή του οδικού άξονα Πατρών</w:t>
      </w:r>
      <w:r>
        <w:rPr>
          <w:rFonts w:eastAsia="Times New Roman"/>
          <w:bCs/>
        </w:rPr>
        <w:t xml:space="preserve"> </w:t>
      </w:r>
      <w:r>
        <w:rPr>
          <w:rFonts w:eastAsia="Times New Roman"/>
          <w:bCs/>
        </w:rPr>
        <w:t>–</w:t>
      </w:r>
      <w:r>
        <w:rPr>
          <w:rFonts w:eastAsia="Times New Roman"/>
          <w:bCs/>
        </w:rPr>
        <w:t xml:space="preserve"> </w:t>
      </w:r>
      <w:r>
        <w:rPr>
          <w:rFonts w:eastAsia="Times New Roman"/>
          <w:bCs/>
        </w:rPr>
        <w:t>Πύργου η Κυβέρνηση επέλεξε από το 2015 την πρακτική των πολλαπλών κατατμήσεων</w:t>
      </w:r>
      <w:r>
        <w:rPr>
          <w:rFonts w:eastAsia="Times New Roman"/>
          <w:bCs/>
        </w:rPr>
        <w:t xml:space="preserve">. Ήδη γνωρίζετε ότι </w:t>
      </w:r>
      <w:r>
        <w:rPr>
          <w:rFonts w:eastAsia="Times New Roman"/>
          <w:bCs/>
          <w:shd w:val="clear" w:color="auto" w:fill="FFFFFF"/>
        </w:rPr>
        <w:t>υπάρχουν</w:t>
      </w:r>
      <w:r>
        <w:rPr>
          <w:rFonts w:eastAsia="Times New Roman"/>
          <w:bCs/>
        </w:rPr>
        <w:t xml:space="preserve"> οκτώ κομμάτια, τα οποία έχετε αποφασίσει ότι θα δημοπρατήσετε. </w:t>
      </w:r>
    </w:p>
    <w:p w14:paraId="3FC0CE3E" w14:textId="77777777" w:rsidR="00854A89" w:rsidRDefault="0011579D">
      <w:pPr>
        <w:spacing w:line="600" w:lineRule="auto"/>
        <w:ind w:firstLine="720"/>
        <w:jc w:val="both"/>
        <w:rPr>
          <w:rFonts w:eastAsia="Times New Roman"/>
          <w:bCs/>
        </w:rPr>
      </w:pPr>
      <w:r>
        <w:rPr>
          <w:rFonts w:eastAsia="Times New Roman"/>
          <w:bCs/>
        </w:rPr>
        <w:t xml:space="preserve">Μέχρι σήμερα </w:t>
      </w:r>
      <w:r>
        <w:rPr>
          <w:rFonts w:eastAsia="Times New Roman"/>
          <w:bCs/>
          <w:shd w:val="clear" w:color="auto" w:fill="FFFFFF"/>
        </w:rPr>
        <w:t>υπάρχουν</w:t>
      </w:r>
      <w:r>
        <w:rPr>
          <w:rFonts w:eastAsia="Times New Roman"/>
          <w:bCs/>
        </w:rPr>
        <w:t xml:space="preserve"> σημαντικές καθυστερήσεις. Προσωρινός μειοδότης γνωρίζετε ότι έχει ανακηρυχθεί η κοινοπραξία </w:t>
      </w:r>
      <w:r>
        <w:rPr>
          <w:rFonts w:eastAsia="Times New Roman"/>
          <w:bCs/>
        </w:rPr>
        <w:t>«</w:t>
      </w:r>
      <w:r>
        <w:rPr>
          <w:rFonts w:eastAsia="Times New Roman"/>
          <w:bCs/>
        </w:rPr>
        <w:t>ΤΟΞΟΤΗΣ Α.Ε.</w:t>
      </w:r>
      <w:r>
        <w:rPr>
          <w:rFonts w:eastAsia="Times New Roman"/>
          <w:bCs/>
        </w:rPr>
        <w:t>»</w:t>
      </w:r>
      <w:r>
        <w:rPr>
          <w:rFonts w:eastAsia="Times New Roman"/>
          <w:bCs/>
        </w:rPr>
        <w:t>, συμφερόντων Χρήστου Καλογρίτσα, μ</w:t>
      </w:r>
      <w:r>
        <w:rPr>
          <w:rFonts w:eastAsia="Times New Roman"/>
          <w:bCs/>
        </w:rPr>
        <w:t xml:space="preserve">ε εκπτώσεις στα τέσσερα πρώτα κομμάτια που ξεπερνούν το 50% για κάθε δημοπρασία. </w:t>
      </w:r>
    </w:p>
    <w:p w14:paraId="3FC0CE3F" w14:textId="77777777" w:rsidR="00854A89" w:rsidRDefault="0011579D">
      <w:pPr>
        <w:spacing w:line="600" w:lineRule="auto"/>
        <w:ind w:firstLine="720"/>
        <w:jc w:val="both"/>
        <w:rPr>
          <w:rFonts w:eastAsia="Times New Roman"/>
          <w:bCs/>
        </w:rPr>
      </w:pPr>
      <w:r>
        <w:rPr>
          <w:rFonts w:eastAsia="Times New Roman"/>
          <w:bCs/>
        </w:rPr>
        <w:t>Κατά τις δηλώσεις σας, κύριε Υπουργέ, στο παρελθόν είχατε σημειώσει ότι οι δημοπρασίες θα έχουν ολοκληρωθεί τον Ιούνιο του 2016 και τώρα πλέον μας λέτε για τον Μάιο του 2016,</w:t>
      </w:r>
      <w:r>
        <w:rPr>
          <w:rFonts w:eastAsia="Times New Roman"/>
          <w:bCs/>
        </w:rPr>
        <w:t xml:space="preserve"> έτσι ώστε οι οκτώ συμβάσεις να σταλούν στην Ευρωπαϊκή Επιτροπή</w:t>
      </w:r>
      <w:r>
        <w:rPr>
          <w:rFonts w:eastAsia="Times New Roman"/>
          <w:bCs/>
        </w:rPr>
        <w:t>,</w:t>
      </w:r>
      <w:r>
        <w:rPr>
          <w:rFonts w:eastAsia="Times New Roman"/>
          <w:bCs/>
        </w:rPr>
        <w:t xml:space="preserve"> για να ενταχθεί το έργο και να χρηματοδοτηθεί από το ΣΕΣ σε ύψος 475 εκατομμυρίων ευρώ. </w:t>
      </w:r>
    </w:p>
    <w:p w14:paraId="3FC0CE40" w14:textId="77777777" w:rsidR="00854A89" w:rsidRDefault="0011579D">
      <w:pPr>
        <w:spacing w:line="600" w:lineRule="auto"/>
        <w:ind w:firstLine="720"/>
        <w:jc w:val="both"/>
        <w:rPr>
          <w:rFonts w:eastAsia="Times New Roman"/>
          <w:bCs/>
        </w:rPr>
      </w:pPr>
      <w:r>
        <w:rPr>
          <w:rFonts w:eastAsia="Times New Roman"/>
          <w:bCs/>
        </w:rPr>
        <w:t xml:space="preserve">Κοιτάξτε, είναι δεδομένη από τη μία πλευρά η δικαστική εμπλοκή του κ. Καλογρίτσα. Είναι δεδομένη, </w:t>
      </w:r>
      <w:r>
        <w:rPr>
          <w:rFonts w:eastAsia="Times New Roman"/>
          <w:bCs/>
          <w:shd w:val="clear" w:color="auto" w:fill="FFFFFF"/>
        </w:rPr>
        <w:t xml:space="preserve">επίσης, </w:t>
      </w:r>
      <w:r>
        <w:rPr>
          <w:rFonts w:eastAsia="Times New Roman"/>
          <w:bCs/>
        </w:rPr>
        <w:t xml:space="preserve">και η έρευνα που έχει ξεκινήσει η Τράπεζα Αττικής. Αυτό στην υπόθεση που μας ενδιαφέρει ενδεχομένως να φέρει μεγαλύτερες καθυστερήσεις, με κίνδυνο να μην υλοποιηθεί το έργο. </w:t>
      </w:r>
    </w:p>
    <w:p w14:paraId="3FC0CE41" w14:textId="77777777" w:rsidR="00854A89" w:rsidRDefault="0011579D">
      <w:pPr>
        <w:spacing w:line="600" w:lineRule="auto"/>
        <w:ind w:firstLine="720"/>
        <w:jc w:val="both"/>
        <w:rPr>
          <w:rFonts w:eastAsia="Times New Roman" w:cs="Times New Roman"/>
          <w:szCs w:val="24"/>
        </w:rPr>
      </w:pPr>
      <w:r>
        <w:rPr>
          <w:rFonts w:eastAsia="Times New Roman"/>
          <w:bCs/>
        </w:rPr>
        <w:lastRenderedPageBreak/>
        <w:t xml:space="preserve">Θα σας αναφέρω μόνο από τις μελέτες που έχουν γίνει, τη μελέτη που έγινε </w:t>
      </w:r>
      <w:r>
        <w:rPr>
          <w:rFonts w:eastAsia="Times New Roman"/>
          <w:bCs/>
        </w:rPr>
        <w:t>από το Τεχνικό Επιμελητήριο Δυτικής Ελλάδος, το οποίο έλεγε ότι η έγκριση του φακέλου συγχρηματοδότησης του έργου, ως μεγάλο έργο, έπρεπε να είχε γίνει από το δεύτερο εξάμηνο του 2015, έτσι ώστε να υπάρξει ομαλή ένταξη στην υλοποίηση του ΣΕΣ 2014</w:t>
      </w:r>
      <w:r w:rsidRPr="00AB61E0">
        <w:rPr>
          <w:rFonts w:eastAsia="Times New Roman"/>
          <w:bCs/>
        </w:rPr>
        <w:t xml:space="preserve"> </w:t>
      </w:r>
      <w:r>
        <w:rPr>
          <w:rFonts w:eastAsia="Times New Roman"/>
          <w:bCs/>
        </w:rPr>
        <w:t>-</w:t>
      </w:r>
      <w:r w:rsidRPr="00AB61E0">
        <w:rPr>
          <w:rFonts w:eastAsia="Times New Roman"/>
          <w:bCs/>
        </w:rPr>
        <w:t xml:space="preserve"> </w:t>
      </w:r>
      <w:r>
        <w:rPr>
          <w:rFonts w:eastAsia="Times New Roman"/>
          <w:bCs/>
        </w:rPr>
        <w:t>2020.</w:t>
      </w:r>
      <w:r>
        <w:rPr>
          <w:rFonts w:eastAsia="Times New Roman" w:cs="Times New Roman"/>
          <w:szCs w:val="24"/>
        </w:rPr>
        <w:t xml:space="preserve"> </w:t>
      </w:r>
      <w:r>
        <w:rPr>
          <w:rFonts w:eastAsia="Times New Roman" w:cs="Times New Roman"/>
          <w:szCs w:val="24"/>
        </w:rPr>
        <w:t xml:space="preserve">Σημείωνε, δε, αυτή η μελέτη ότι κάθε καθυστέρηση και αλλαγή συνιστά σοβαρή χρονική μετατόπιση και θέτει σε κίνδυνο τη διαθεσιμότητα των πόρων. </w:t>
      </w:r>
    </w:p>
    <w:p w14:paraId="3FC0CE4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Αυτό λοιπόν, που ρωτάμε, κύριε Υπουργέ, είναι το εξής: Τελικά ποιες είναι οι εγγυήσεις που μπορείτε να δώσετε σή</w:t>
      </w:r>
      <w:r>
        <w:rPr>
          <w:rFonts w:eastAsia="Times New Roman" w:cs="Times New Roman"/>
          <w:szCs w:val="24"/>
        </w:rPr>
        <w:t xml:space="preserve">μερα ότι το έργο θα ολοκληρωθεί, ότι το έργο έχει την ωριμότητα, ώστε να μπορεί να ενταχθεί και τελικά δεν υπάρχει κανένας κίνδυνος </w:t>
      </w:r>
      <w:proofErr w:type="spellStart"/>
      <w:r>
        <w:rPr>
          <w:rFonts w:eastAsia="Times New Roman" w:cs="Times New Roman"/>
          <w:szCs w:val="24"/>
        </w:rPr>
        <w:t>απένταξής</w:t>
      </w:r>
      <w:proofErr w:type="spellEnd"/>
      <w:r>
        <w:rPr>
          <w:rFonts w:eastAsia="Times New Roman" w:cs="Times New Roman"/>
          <w:szCs w:val="24"/>
        </w:rPr>
        <w:t xml:space="preserve"> του και κατεύθυνσης των χρημάτων ή των πόρων σε άλλα ωριμότερα έργα; Διότι νομίζω ότι αυτό ενδιαφέρει και ανησυχεί</w:t>
      </w:r>
      <w:r>
        <w:rPr>
          <w:rFonts w:eastAsia="Times New Roman" w:cs="Times New Roman"/>
          <w:szCs w:val="24"/>
        </w:rPr>
        <w:t xml:space="preserve"> τους κατοίκους της περιοχής. </w:t>
      </w:r>
    </w:p>
    <w:p w14:paraId="3FC0CE4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FC0CE4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Υπουργέ, έχετε τον λόγο. </w:t>
      </w:r>
    </w:p>
    <w:p w14:paraId="3FC0CE4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Ευχαριστώ, κύριε Πρόεδρε. </w:t>
      </w:r>
    </w:p>
    <w:p w14:paraId="3FC0CE4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Αγαπητέ συνάδελφε, πριν προχωρήσω επί της ουσίας στ</w:t>
      </w:r>
      <w:r>
        <w:rPr>
          <w:rFonts w:eastAsia="Times New Roman" w:cs="Times New Roman"/>
          <w:szCs w:val="24"/>
        </w:rPr>
        <w:t xml:space="preserve">ην απάντηση των ερωτήσεών σας, θέλω να κάνω μερικές διευκρινίσεις, διότι αρκετά έχουμε ανεχθεί γκρίζες ζώνες και παραπληροφόρηση, ιδιαίτερα από την παράταξή σας, στο συγκεκριμένο θέμα. </w:t>
      </w:r>
    </w:p>
    <w:p w14:paraId="3FC0CE4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Αν θυμάμαι καλά, είστε και ακαδημαϊκός. Είστε νομικός. Μπορείτε να μου</w:t>
      </w:r>
      <w:r>
        <w:rPr>
          <w:rFonts w:eastAsia="Times New Roman" w:cs="Times New Roman"/>
          <w:szCs w:val="24"/>
        </w:rPr>
        <w:t xml:space="preserve"> δώσετε τον όρο των πολλαπλών κατατμήσεων, που χρησιμοποιήσατε; </w:t>
      </w:r>
    </w:p>
    <w:p w14:paraId="3FC0CE48"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Στη δευτερολογία μου θα σας απαντήσω. </w:t>
      </w:r>
    </w:p>
    <w:p w14:paraId="3FC0CE4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Εγώ μηχανικός είμαι. Φαντάζομαι ότι</w:t>
      </w:r>
      <w:r>
        <w:rPr>
          <w:rFonts w:eastAsia="Times New Roman" w:cs="Times New Roman"/>
          <w:szCs w:val="24"/>
        </w:rPr>
        <w:t>,</w:t>
      </w:r>
      <w:r>
        <w:rPr>
          <w:rFonts w:eastAsia="Times New Roman" w:cs="Times New Roman"/>
          <w:szCs w:val="24"/>
        </w:rPr>
        <w:t xml:space="preserve"> εάν υπάρχουν νομικοί στην Αίθουσα</w:t>
      </w:r>
      <w:r>
        <w:rPr>
          <w:rFonts w:eastAsia="Times New Roman" w:cs="Times New Roman"/>
          <w:szCs w:val="24"/>
        </w:rPr>
        <w:t>,</w:t>
      </w:r>
      <w:r>
        <w:rPr>
          <w:rFonts w:eastAsia="Times New Roman" w:cs="Times New Roman"/>
          <w:szCs w:val="24"/>
        </w:rPr>
        <w:t xml:space="preserve"> χρειά</w:t>
      </w:r>
      <w:r>
        <w:rPr>
          <w:rFonts w:eastAsia="Times New Roman" w:cs="Times New Roman"/>
          <w:szCs w:val="24"/>
        </w:rPr>
        <w:t xml:space="preserve">ζεται να συνεδριάσουν πολλές φορές για να μας δώσουν τον όρο των πολλαπλών κατατμήσεων. </w:t>
      </w:r>
    </w:p>
    <w:p w14:paraId="3FC0CE4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σας εξηγήσω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να υπάρχει μια διαφανή</w:t>
      </w:r>
      <w:r>
        <w:rPr>
          <w:rFonts w:eastAsia="Times New Roman" w:cs="Times New Roman"/>
          <w:szCs w:val="24"/>
        </w:rPr>
        <w:t>ς</w:t>
      </w:r>
      <w:r>
        <w:rPr>
          <w:rFonts w:eastAsia="Times New Roman" w:cs="Times New Roman"/>
          <w:szCs w:val="24"/>
        </w:rPr>
        <w:t xml:space="preserve"> εικόνα το</w:t>
      </w:r>
      <w:r>
        <w:rPr>
          <w:rFonts w:eastAsia="Times New Roman" w:cs="Times New Roman"/>
          <w:szCs w:val="24"/>
        </w:rPr>
        <w:t>ύ</w:t>
      </w:r>
      <w:r>
        <w:rPr>
          <w:rFonts w:eastAsia="Times New Roman" w:cs="Times New Roman"/>
          <w:szCs w:val="24"/>
        </w:rPr>
        <w:t xml:space="preserve"> τι γίνεται, επειδή σας βλέπω ως παράταξη να ενδιαφέ</w:t>
      </w:r>
      <w:r>
        <w:rPr>
          <w:rFonts w:eastAsia="Times New Roman" w:cs="Times New Roman"/>
          <w:szCs w:val="24"/>
        </w:rPr>
        <w:lastRenderedPageBreak/>
        <w:t>ρεστε ιδιαίτερα για το ποιοι θα είναι οι ανάδοχοι. Δε</w:t>
      </w:r>
      <w:r>
        <w:rPr>
          <w:rFonts w:eastAsia="Times New Roman" w:cs="Times New Roman"/>
          <w:szCs w:val="24"/>
        </w:rPr>
        <w:t>χθήκαμε κριτική στην αρχή της διακυβέρνησης</w:t>
      </w:r>
      <w:r>
        <w:rPr>
          <w:rFonts w:eastAsia="Times New Roman" w:cs="Times New Roman"/>
          <w:szCs w:val="24"/>
        </w:rPr>
        <w:t>,</w:t>
      </w:r>
      <w:r>
        <w:rPr>
          <w:rFonts w:eastAsia="Times New Roman" w:cs="Times New Roman"/>
          <w:szCs w:val="24"/>
        </w:rPr>
        <w:t xml:space="preserve"> το 2015</w:t>
      </w:r>
      <w:r>
        <w:rPr>
          <w:rFonts w:eastAsia="Times New Roman" w:cs="Times New Roman"/>
          <w:szCs w:val="24"/>
        </w:rPr>
        <w:t>,</w:t>
      </w:r>
      <w:r>
        <w:rPr>
          <w:rFonts w:eastAsia="Times New Roman" w:cs="Times New Roman"/>
          <w:szCs w:val="24"/>
        </w:rPr>
        <w:t xml:space="preserve"> γιατί δεν πήγαμε σε μία δημοπρασία για όλο το έργο. </w:t>
      </w:r>
    </w:p>
    <w:p w14:paraId="3FC0CE4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Να θυμίσω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ο διαγωνισμός είχε προγραμματιστεί από την </w:t>
      </w:r>
      <w:r>
        <w:rPr>
          <w:rFonts w:eastAsia="Times New Roman" w:cs="Times New Roman"/>
          <w:szCs w:val="24"/>
        </w:rPr>
        <w:t>κ</w:t>
      </w:r>
      <w:r>
        <w:rPr>
          <w:rFonts w:eastAsia="Times New Roman" w:cs="Times New Roman"/>
          <w:szCs w:val="24"/>
        </w:rPr>
        <w:t>υβέρνηση Σαμαρά. Πριν το κομμάτι του έργου αυτού ήταν μέσα στην παραχώρηση της Ο</w:t>
      </w:r>
      <w:r>
        <w:rPr>
          <w:rFonts w:eastAsia="Times New Roman" w:cs="Times New Roman"/>
          <w:szCs w:val="24"/>
        </w:rPr>
        <w:t>λυ</w:t>
      </w:r>
      <w:r>
        <w:rPr>
          <w:rFonts w:eastAsia="Times New Roman" w:cs="Times New Roman"/>
          <w:szCs w:val="24"/>
        </w:rPr>
        <w:t>μπίας</w:t>
      </w:r>
      <w:r>
        <w:rPr>
          <w:rFonts w:eastAsia="Times New Roman" w:cs="Times New Roman"/>
          <w:szCs w:val="24"/>
        </w:rPr>
        <w:t xml:space="preserve"> Ο</w:t>
      </w:r>
      <w:r>
        <w:rPr>
          <w:rFonts w:eastAsia="Times New Roman" w:cs="Times New Roman"/>
          <w:szCs w:val="24"/>
        </w:rPr>
        <w:t>δού.</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πορώ γιατί ρωτάτε για τη βιωσιμότητα του έργου. Αν το έργο αυτό δεν ήταν βιώσιμο και είχε πρόβλημα η ένταξή του, θα έπρεπε να έχει πραγματικά πολύ μεγάλο, όχι μόνο πολιτικό θέμα, αλλά και διαχειριστικό και ο κ. Σουφλιάς και οι επόμενοι Υπουργο</w:t>
      </w:r>
      <w:r>
        <w:rPr>
          <w:rFonts w:eastAsia="Times New Roman" w:cs="Times New Roman"/>
          <w:szCs w:val="24"/>
        </w:rPr>
        <w:t>ί Υποδομών και οι κυβερνήσεις, που είχαν αυτό το κομμάτι του έργου, μέσα στο ενιαίο έργο της Ο</w:t>
      </w:r>
      <w:r>
        <w:rPr>
          <w:rFonts w:eastAsia="Times New Roman" w:cs="Times New Roman"/>
          <w:szCs w:val="24"/>
        </w:rPr>
        <w:t>λυμπίας</w:t>
      </w:r>
      <w:r>
        <w:rPr>
          <w:rFonts w:eastAsia="Times New Roman" w:cs="Times New Roman"/>
          <w:szCs w:val="24"/>
        </w:rPr>
        <w:t xml:space="preserve"> Ο</w:t>
      </w:r>
      <w:r>
        <w:rPr>
          <w:rFonts w:eastAsia="Times New Roman" w:cs="Times New Roman"/>
          <w:szCs w:val="24"/>
        </w:rPr>
        <w:t>δού</w:t>
      </w:r>
      <w:r>
        <w:rPr>
          <w:rFonts w:eastAsia="Times New Roman" w:cs="Times New Roman"/>
          <w:szCs w:val="24"/>
        </w:rPr>
        <w:t xml:space="preserve">. </w:t>
      </w:r>
    </w:p>
    <w:p w14:paraId="3FC0CE4C" w14:textId="77777777" w:rsidR="00854A89" w:rsidRDefault="0011579D">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FC0CE4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Αυτό που βρήκαμε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ήταν ένα έργο που μπορούσαν να συμμετ</w:t>
      </w:r>
      <w:r>
        <w:rPr>
          <w:rFonts w:eastAsia="Times New Roman" w:cs="Times New Roman"/>
          <w:szCs w:val="24"/>
        </w:rPr>
        <w:t xml:space="preserve">έχουν μόνο εταιρείες έβδομης τάξης. Οι περισσότερες από αυτές τις εταιρείες ήταν στην κοινοπραξία της </w:t>
      </w:r>
      <w:r>
        <w:rPr>
          <w:rFonts w:eastAsia="Times New Roman" w:cs="Times New Roman"/>
          <w:szCs w:val="24"/>
        </w:rPr>
        <w:t xml:space="preserve">κατασκευής της </w:t>
      </w:r>
      <w:r>
        <w:rPr>
          <w:rFonts w:eastAsia="Times New Roman" w:cs="Times New Roman"/>
          <w:szCs w:val="24"/>
        </w:rPr>
        <w:t>Ο</w:t>
      </w:r>
      <w:r>
        <w:rPr>
          <w:rFonts w:eastAsia="Times New Roman" w:cs="Times New Roman"/>
          <w:szCs w:val="24"/>
        </w:rPr>
        <w:t>λυμπίας</w:t>
      </w:r>
      <w:r>
        <w:rPr>
          <w:rFonts w:eastAsia="Times New Roman" w:cs="Times New Roman"/>
          <w:szCs w:val="24"/>
        </w:rPr>
        <w:t xml:space="preserve"> Ο</w:t>
      </w:r>
      <w:r>
        <w:rPr>
          <w:rFonts w:eastAsia="Times New Roman" w:cs="Times New Roman"/>
          <w:szCs w:val="24"/>
        </w:rPr>
        <w:t>δού</w:t>
      </w:r>
      <w:r>
        <w:rPr>
          <w:rFonts w:eastAsia="Times New Roman" w:cs="Times New Roman"/>
          <w:szCs w:val="24"/>
        </w:rPr>
        <w:t xml:space="preserve">. Υπήρχαν σε άλλα τμήματα ολοκληρωμένες μελέτες, ενώ σε άλλα δεν υπήρχαν καθόλου μελέτες. Η </w:t>
      </w:r>
      <w:r>
        <w:rPr>
          <w:rFonts w:eastAsia="Times New Roman" w:cs="Times New Roman"/>
          <w:szCs w:val="24"/>
        </w:rPr>
        <w:lastRenderedPageBreak/>
        <w:t xml:space="preserve">μία από τις εταιρείες εβδόμης </w:t>
      </w:r>
      <w:r>
        <w:rPr>
          <w:rFonts w:eastAsia="Times New Roman" w:cs="Times New Roman"/>
          <w:szCs w:val="24"/>
        </w:rPr>
        <w:t>τάξης, η οποία δεν μετείχε στην κοινοπραξία κατασκευής της Ο</w:t>
      </w:r>
      <w:r>
        <w:rPr>
          <w:rFonts w:eastAsia="Times New Roman" w:cs="Times New Roman"/>
          <w:szCs w:val="24"/>
        </w:rPr>
        <w:t>λυμπίας</w:t>
      </w:r>
      <w:r>
        <w:rPr>
          <w:rFonts w:eastAsia="Times New Roman" w:cs="Times New Roman"/>
          <w:szCs w:val="24"/>
        </w:rPr>
        <w:t xml:space="preserve"> Ο</w:t>
      </w:r>
      <w:r>
        <w:rPr>
          <w:rFonts w:eastAsia="Times New Roman" w:cs="Times New Roman"/>
          <w:szCs w:val="24"/>
        </w:rPr>
        <w:t>δού</w:t>
      </w:r>
      <w:r>
        <w:rPr>
          <w:rFonts w:eastAsia="Times New Roman" w:cs="Times New Roman"/>
          <w:szCs w:val="24"/>
        </w:rPr>
        <w:t xml:space="preserve">, είχε προσφύγει. Επομένως, όπως καταλαβαίνετε, έμπαιναν θέματα που στα δικαστήρια θα χρειάζονταν πάνω από δύο, τρία, τέσσερα χρόνια για να ξεμπλοκάρει το έργο. </w:t>
      </w:r>
    </w:p>
    <w:p w14:paraId="3FC0CE4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Υπήρχαν θέματα χρηματο</w:t>
      </w:r>
      <w:r>
        <w:rPr>
          <w:rFonts w:eastAsia="Times New Roman" w:cs="Times New Roman"/>
          <w:szCs w:val="24"/>
        </w:rPr>
        <w:t xml:space="preserve">δότησης, δηλαδή δεν ήταν εξασφαλισμένη η χρηματοδότηση του έργου από την προηγούμενη </w:t>
      </w:r>
      <w:r>
        <w:rPr>
          <w:rFonts w:eastAsia="Times New Roman" w:cs="Times New Roman"/>
          <w:szCs w:val="24"/>
        </w:rPr>
        <w:t>κ</w:t>
      </w:r>
      <w:r>
        <w:rPr>
          <w:rFonts w:eastAsia="Times New Roman" w:cs="Times New Roman"/>
          <w:szCs w:val="24"/>
        </w:rPr>
        <w:t xml:space="preserve">υβέρνηση. Δεν υπήρχαν οι μελέτες κατά την πάγια τακτική και πρακτική των προηγούμενων </w:t>
      </w:r>
      <w:r>
        <w:rPr>
          <w:rFonts w:eastAsia="Times New Roman" w:cs="Times New Roman"/>
          <w:szCs w:val="24"/>
        </w:rPr>
        <w:t>κ</w:t>
      </w:r>
      <w:r>
        <w:rPr>
          <w:rFonts w:eastAsia="Times New Roman" w:cs="Times New Roman"/>
          <w:szCs w:val="24"/>
        </w:rPr>
        <w:t>υβερνήσεων. Υπήρχαν άλλα θέματα, όπως τα δικαστικά που είπα. Υπήρχαν σοβαρές ενστάσ</w:t>
      </w:r>
      <w:r>
        <w:rPr>
          <w:rFonts w:eastAsia="Times New Roman" w:cs="Times New Roman"/>
          <w:szCs w:val="24"/>
        </w:rPr>
        <w:t xml:space="preserve">εις για θέματα μη υγιούς ανταγωνισμού, γιατί οι μελέτες δεν είχαν γίνει από δημόσιες υπηρεσίες, αλλά από τον </w:t>
      </w:r>
      <w:proofErr w:type="spellStart"/>
      <w:r>
        <w:rPr>
          <w:rFonts w:eastAsia="Times New Roman" w:cs="Times New Roman"/>
          <w:szCs w:val="24"/>
        </w:rPr>
        <w:t>παραχωρησιούχο</w:t>
      </w:r>
      <w:proofErr w:type="spellEnd"/>
      <w:r>
        <w:rPr>
          <w:rFonts w:eastAsia="Times New Roman" w:cs="Times New Roman"/>
          <w:szCs w:val="24"/>
        </w:rPr>
        <w:t xml:space="preserve"> της Ο</w:t>
      </w:r>
      <w:r>
        <w:rPr>
          <w:rFonts w:eastAsia="Times New Roman" w:cs="Times New Roman"/>
          <w:szCs w:val="24"/>
        </w:rPr>
        <w:t>λυμπίας</w:t>
      </w:r>
      <w:r>
        <w:rPr>
          <w:rFonts w:eastAsia="Times New Roman" w:cs="Times New Roman"/>
          <w:szCs w:val="24"/>
        </w:rPr>
        <w:t xml:space="preserve"> Ο</w:t>
      </w:r>
      <w:r>
        <w:rPr>
          <w:rFonts w:eastAsia="Times New Roman" w:cs="Times New Roman"/>
          <w:szCs w:val="24"/>
        </w:rPr>
        <w:t>δού</w:t>
      </w:r>
      <w:r>
        <w:rPr>
          <w:rFonts w:eastAsia="Times New Roman" w:cs="Times New Roman"/>
          <w:szCs w:val="24"/>
        </w:rPr>
        <w:t xml:space="preserve">. </w:t>
      </w:r>
    </w:p>
    <w:p w14:paraId="3FC0CE4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Αποφασίσαμε να κάνουμε πολλαπλές διαγωνιστικές διαδικασίες και όχι πολλαπλή κατάτμηση, όπως θέλετε να αναφέρετε.</w:t>
      </w:r>
      <w:r>
        <w:rPr>
          <w:rFonts w:eastAsia="Times New Roman" w:cs="Times New Roman"/>
          <w:szCs w:val="24"/>
        </w:rPr>
        <w:t xml:space="preserve"> Η κατάτμηση χρησιμοποιείται ως όρος στη νομική, όταν θέλουμε να αποφύγουμε διαγωνιστικές διαδικασίες, όταν δηλαδή κάναμε διαγωνισμούς όπως γινόταν στο παρελθόν, για να μην </w:t>
      </w:r>
      <w:r>
        <w:rPr>
          <w:rFonts w:eastAsia="Times New Roman" w:cs="Times New Roman"/>
          <w:szCs w:val="24"/>
        </w:rPr>
        <w:lastRenderedPageBreak/>
        <w:t>έχουμε αυτοτελή ολοκληρωμένα τμήματα στις διαγωνιστικές διαδικασίες. Θα σας φέρω έν</w:t>
      </w:r>
      <w:r>
        <w:rPr>
          <w:rFonts w:eastAsia="Times New Roman" w:cs="Times New Roman"/>
          <w:szCs w:val="24"/>
        </w:rPr>
        <w:t xml:space="preserve">α παράδειγμα, μια και είναι της περιοχής σας. </w:t>
      </w:r>
    </w:p>
    <w:p w14:paraId="3FC0CE5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Σιδηρόδρομος: Κάνουμε ένα έργο που είναι μόνο για επιδομή, ένα άλλο έργο για το ίδιο τμήμα που είναι μόνο για την ηλεκτροκίνηση. Κάνουμε ένα άλλο έργο για το ίδιο τμήμα που είναι η σηματοδότηση. Δεν κάνουμε αυ</w:t>
      </w:r>
      <w:r>
        <w:rPr>
          <w:rFonts w:eastAsia="Times New Roman" w:cs="Times New Roman"/>
          <w:szCs w:val="24"/>
        </w:rPr>
        <w:t xml:space="preserve">τό, κύριε Παπαθεοδώρου. </w:t>
      </w:r>
    </w:p>
    <w:p w14:paraId="3FC0CE5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Αυτό που κάνουμε είναι σε αυτοτελή τμήματα να κάνουμε διαγωνιστικές διαδικασίες για ένα ενιαίο έργο, ώστε να έχουμε μεγαλύτερη συμμετοχή εταιρειών. Είναι κάτι που το πριμοδοτεί η ευρωπαϊκή νομοθεσία και είναι κάτι που προβλέπεται κ</w:t>
      </w:r>
      <w:r>
        <w:rPr>
          <w:rFonts w:eastAsia="Times New Roman" w:cs="Times New Roman"/>
          <w:szCs w:val="24"/>
        </w:rPr>
        <w:t xml:space="preserve">αι στον νόμο που ψηφίσατε και εσείς τον Αύγουστο. Είναι άρθρο της ευρωπαϊκής οδηγίας αυτό. </w:t>
      </w:r>
    </w:p>
    <w:p w14:paraId="3FC0CE5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Εσείς που είστε και υπέρ του ανοίγματος των επαγγελμάτων και των αγορών, φαντάζομαι ότι είστε πολύ υπέρ τέτοιου είδους διαδικασιών, όχι κατατμήσεων, αλλά διαγωνισμώ</w:t>
      </w:r>
      <w:r>
        <w:rPr>
          <w:rFonts w:eastAsia="Times New Roman" w:cs="Times New Roman"/>
          <w:szCs w:val="24"/>
        </w:rPr>
        <w:t xml:space="preserve">ν. Και αυτό είναι πολύ σημαντικό. </w:t>
      </w:r>
    </w:p>
    <w:p w14:paraId="3FC0CE5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Βεβαίως, υπάρχουν πάντα διάφορες απόψεις ή σπέκουλα για κατατμήσεις, για γκρίζες ζώνες και βέβαια για τον προσωρινό </w:t>
      </w:r>
      <w:r>
        <w:rPr>
          <w:rFonts w:eastAsia="Times New Roman" w:cs="Times New Roman"/>
          <w:szCs w:val="24"/>
        </w:rPr>
        <w:lastRenderedPageBreak/>
        <w:t xml:space="preserve">ανάδοχο, την εταιρεία του κ. Καλογρίτσα. Και ως κερασάκι μπαίνει η Τράπεζα Αττικής. </w:t>
      </w:r>
    </w:p>
    <w:p w14:paraId="3FC0CE5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Πρώτον, υπάρχει η Υπ</w:t>
      </w:r>
      <w:r>
        <w:rPr>
          <w:rFonts w:eastAsia="Times New Roman" w:cs="Times New Roman"/>
          <w:szCs w:val="24"/>
        </w:rPr>
        <w:t xml:space="preserve">ηρεσία Μητρώων και μπορεί να ενημερώνει την ομάδα και τις ομάδες που κάνουν τους διαγωνισμούς, τις επιτροπές, εάν υπάρχει κάποιο θέμα ή όχι. Δεν έχει πέσει κάτι τέτοιο στην αντίληψή μου. </w:t>
      </w:r>
    </w:p>
    <w:p w14:paraId="3FC0CE5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Δεύτερον, γιατί δεν ρωτάτε τα στελέχη σας για την Τράπεζα Αττικής; Ή</w:t>
      </w:r>
      <w:r>
        <w:rPr>
          <w:rFonts w:eastAsia="Times New Roman" w:cs="Times New Roman"/>
          <w:szCs w:val="24"/>
        </w:rPr>
        <w:t>ταν και είναι ακόμη και σήμερα αρκετοί από αυτούς στη διοίκηση της Τράπεζας Αττικής. Για να μας φέρετε και εμάς τα στοιχεία για να δούμε τι θα κάνουμε! Δεν κάνουμε εμείς παρεμβάσεις στην Τράπεζα Αττικής. Άλλοι έκαναν και φαντάζομαι θα αναδειχθεί το ποιοι τ</w:t>
      </w:r>
      <w:r>
        <w:rPr>
          <w:rFonts w:eastAsia="Times New Roman" w:cs="Times New Roman"/>
          <w:szCs w:val="24"/>
        </w:rPr>
        <w:t xml:space="preserve">ις έκαναν, γιατί αυτά που εμείς έχουμε αναδείξει είναι αρκετά για το ποιοι έκαναν. </w:t>
      </w:r>
    </w:p>
    <w:p w14:paraId="3FC0CE5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ρωτήστε τα στελέχη σας. Έχουν πλήρη εικόνα για το τι γινόταν στην Τράπεζα Αττικής. Γιατί δεν τους ρωτάτε; Εμείς έχουμε πει να μπουν εβδομήντα εισαγγελείς, όχι μόνο στ</w:t>
      </w:r>
      <w:r>
        <w:rPr>
          <w:rFonts w:eastAsia="Times New Roman" w:cs="Times New Roman"/>
          <w:szCs w:val="24"/>
        </w:rPr>
        <w:t xml:space="preserve">ην Τράπεζα Αττικής αλλά σε όλες τις τράπεζες, να ριχθεί άπλετο φως. Στην Τράπεζα Αττικής έχουν γίνει τρεις αυξήσεις μετοχικού κεφαλαίου και το αρμόδιο όργανο, η Τράπεζα της Ελλάδος, είχε κάνει όλους τους απαραίτητους ελέγχους. Εάν δεν τους έκανε, έχει </w:t>
      </w:r>
      <w:r>
        <w:rPr>
          <w:rFonts w:eastAsia="Times New Roman" w:cs="Times New Roman"/>
          <w:szCs w:val="24"/>
        </w:rPr>
        <w:lastRenderedPageBreak/>
        <w:t>πρόβ</w:t>
      </w:r>
      <w:r>
        <w:rPr>
          <w:rFonts w:eastAsia="Times New Roman" w:cs="Times New Roman"/>
          <w:szCs w:val="24"/>
        </w:rPr>
        <w:t>λημα η Τράπεζα της Ελλάδος, δεν νομίζετε; Πάρτε τον κ. Στουρνάρα ένα τηλέφωνο. Φίλος σας είναι, θα σας ενημερώσει.</w:t>
      </w:r>
    </w:p>
    <w:p w14:paraId="3FC0CE5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Αυτά ως πρόλογος. Πάμε στην ουσία τώρα. Η ουσία είναι ότι το έργο δεν έχει κανένα πρόβλημα για την ένταξή του και έχει ενταχθεί στον ν.1420. </w:t>
      </w:r>
      <w:r>
        <w:rPr>
          <w:rFonts w:eastAsia="Times New Roman" w:cs="Times New Roman"/>
          <w:szCs w:val="24"/>
        </w:rPr>
        <w:t xml:space="preserve">Σύμφωνα </w:t>
      </w:r>
      <w:r>
        <w:rPr>
          <w:rFonts w:eastAsia="Times New Roman" w:cs="Times New Roman"/>
          <w:szCs w:val="24"/>
        </w:rPr>
        <w:t>με</w:t>
      </w:r>
      <w:r>
        <w:rPr>
          <w:rFonts w:eastAsia="Times New Roman" w:cs="Times New Roman"/>
          <w:szCs w:val="24"/>
        </w:rPr>
        <w:t xml:space="preserve"> τις διαδικασίες που υπάρχουν, όντως</w:t>
      </w:r>
      <w:r>
        <w:rPr>
          <w:rFonts w:eastAsia="Times New Roman" w:cs="Times New Roman"/>
          <w:szCs w:val="24"/>
        </w:rPr>
        <w:t>,</w:t>
      </w:r>
      <w:r>
        <w:rPr>
          <w:rFonts w:eastAsia="Times New Roman" w:cs="Times New Roman"/>
          <w:szCs w:val="24"/>
        </w:rPr>
        <w:t xml:space="preserve"> έχουμε καθυστέρηση δύο μήνες, διότι οι μελέτες που είχατε προετοιμάσει από τις προηγούμενες </w:t>
      </w:r>
      <w:r>
        <w:rPr>
          <w:rFonts w:eastAsia="Times New Roman" w:cs="Times New Roman"/>
          <w:szCs w:val="24"/>
        </w:rPr>
        <w:t>κ</w:t>
      </w:r>
      <w:r>
        <w:rPr>
          <w:rFonts w:eastAsia="Times New Roman" w:cs="Times New Roman"/>
          <w:szCs w:val="24"/>
        </w:rPr>
        <w:t xml:space="preserve">υβερνήσεις ήταν τόσο καλές, που δεν μπορούσε να δημοπρατηθεί έργο. </w:t>
      </w:r>
    </w:p>
    <w:p w14:paraId="3FC0CE5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είχαμε λάθος ποσότητες, λάθος προϋπολογισμού</w:t>
      </w:r>
      <w:r>
        <w:rPr>
          <w:rFonts w:eastAsia="Times New Roman" w:cs="Times New Roman"/>
          <w:szCs w:val="24"/>
        </w:rPr>
        <w:t xml:space="preserve">ς, είχαμε λάθος περιβαλλοντικές μελέτες, είχαμε </w:t>
      </w:r>
      <w:proofErr w:type="spellStart"/>
      <w:r>
        <w:rPr>
          <w:rFonts w:eastAsia="Times New Roman" w:cs="Times New Roman"/>
          <w:szCs w:val="24"/>
        </w:rPr>
        <w:t>υποδιαστασιολόγηση</w:t>
      </w:r>
      <w:proofErr w:type="spellEnd"/>
      <w:r>
        <w:rPr>
          <w:rFonts w:eastAsia="Times New Roman" w:cs="Times New Roman"/>
          <w:szCs w:val="24"/>
        </w:rPr>
        <w:t>, εάν θέλετε, κάποιων ειδικών και μπορούμε να συζητήσουμε τους λόγους</w:t>
      </w:r>
      <w:r>
        <w:rPr>
          <w:rFonts w:eastAsia="Times New Roman" w:cs="Times New Roman"/>
          <w:szCs w:val="24"/>
        </w:rPr>
        <w:t>,</w:t>
      </w:r>
      <w:r>
        <w:rPr>
          <w:rFonts w:eastAsia="Times New Roman" w:cs="Times New Roman"/>
          <w:szCs w:val="24"/>
        </w:rPr>
        <w:t xml:space="preserve"> όποτε θέλετε. Αυτά ξεπεράστηκαν και ξεπερνιούνται μέσα από έναν πολύ προσεκτικό έλεγχο της υπηρεσίας και διόρθωση των μ</w:t>
      </w:r>
      <w:r>
        <w:rPr>
          <w:rFonts w:eastAsia="Times New Roman" w:cs="Times New Roman"/>
          <w:szCs w:val="24"/>
        </w:rPr>
        <w:t>ελετών σε κάθε τμήμα.</w:t>
      </w:r>
    </w:p>
    <w:p w14:paraId="3FC0CE5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Έχουμε την απάντηση του Υπουργείου Οικονομίας, την οποία μπορώ να σας δώσω και θα την καταθέσουμε. Έχει ενταχθεί το σύνολο του έργου στο </w:t>
      </w:r>
      <w:r>
        <w:rPr>
          <w:rFonts w:eastAsia="Times New Roman" w:cs="Times New Roman"/>
          <w:szCs w:val="24"/>
        </w:rPr>
        <w:t>π</w:t>
      </w:r>
      <w:r>
        <w:rPr>
          <w:rFonts w:eastAsia="Times New Roman" w:cs="Times New Roman"/>
          <w:szCs w:val="24"/>
        </w:rPr>
        <w:t>ρόγραμμα ΥΜΕΠΕΡΑΑ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Έχουν γίνει οι τέσσερις διαγωνισμοί. Δεν μας νοιάζει ποιος είναι </w:t>
      </w:r>
      <w:r>
        <w:rPr>
          <w:rFonts w:eastAsia="Times New Roman" w:cs="Times New Roman"/>
          <w:szCs w:val="24"/>
        </w:rPr>
        <w:t xml:space="preserve">ο προσωρινός μειοδότης. Πρέπει να δούμε ποιος θα είναι </w:t>
      </w:r>
      <w:r>
        <w:rPr>
          <w:rFonts w:eastAsia="Times New Roman" w:cs="Times New Roman"/>
          <w:szCs w:val="24"/>
        </w:rPr>
        <w:lastRenderedPageBreak/>
        <w:t xml:space="preserve">και ο τελικός, διότι υπάρχουν συγκεκριμένες διαδικασίες που τηρούνται πλέον και είναι </w:t>
      </w:r>
      <w:proofErr w:type="spellStart"/>
      <w:r>
        <w:rPr>
          <w:rFonts w:eastAsia="Times New Roman" w:cs="Times New Roman"/>
          <w:szCs w:val="24"/>
        </w:rPr>
        <w:t>διαφανέστατες</w:t>
      </w:r>
      <w:proofErr w:type="spellEnd"/>
      <w:r>
        <w:rPr>
          <w:rFonts w:eastAsia="Times New Roman" w:cs="Times New Roman"/>
          <w:szCs w:val="24"/>
        </w:rPr>
        <w:t xml:space="preserve"> και έχουμε να κάνουμε άλλους τέσσερις διαγωνισμούς το επόμενο διάστημα, προκειμένου μετά τον πέμπτο ή</w:t>
      </w:r>
      <w:r>
        <w:rPr>
          <w:rFonts w:eastAsia="Times New Roman" w:cs="Times New Roman"/>
          <w:szCs w:val="24"/>
        </w:rPr>
        <w:t xml:space="preserve"> έκτο διαγωνισμό, που θα έχουμε το επαρκές ποσοστό, να μπορέσει το Υπουργείο Οικονομίας να στείλει το φάκελο μεγάλου έργου προς έγκριση στα ευρωπαϊκά όργανα. </w:t>
      </w:r>
    </w:p>
    <w:p w14:paraId="3FC0CE5A" w14:textId="77777777" w:rsidR="00854A89" w:rsidRDefault="0011579D">
      <w:pPr>
        <w:spacing w:line="600" w:lineRule="auto"/>
        <w:ind w:firstLine="720"/>
        <w:jc w:val="both"/>
        <w:rPr>
          <w:rFonts w:eastAsia="Times New Roman" w:cs="Times New Roman"/>
        </w:rPr>
      </w:pPr>
      <w:r>
        <w:rPr>
          <w:rFonts w:eastAsia="Times New Roman" w:cs="Times New Roman"/>
        </w:rPr>
        <w:t xml:space="preserve">(Στο σημείο αυτό ο Υπουργός Υποδομών και Μεταφορών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w:t>
      </w:r>
      <w:r>
        <w:rPr>
          <w:rFonts w:eastAsia="Times New Roman" w:cs="Times New Roman"/>
        </w:rPr>
        <w:t>το προαναφερθέν έγγραφο, το οποίο βρίσκεται στο αρχείο του Τμήματος Γραμματείας της Διεύθυνσης Στενογραφίας και Πρακτικών της Βουλής)</w:t>
      </w:r>
    </w:p>
    <w:p w14:paraId="3FC0CE5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Άρα δεν υπάρχει απολύτως κανένα πρόβλημα για τη χρηματοδότηση. Να μην ανησυχούν κατά καιρούς, γιατί κάθε έναν μήνα έχουμε </w:t>
      </w:r>
      <w:r>
        <w:rPr>
          <w:rFonts w:eastAsia="Times New Roman" w:cs="Times New Roman"/>
          <w:szCs w:val="24"/>
        </w:rPr>
        <w:t>μια έγερση ανησυχιών στην περιοχή. Όταν γίνεται ο επόμενος διαγωνισμός, καταπραΰνονται για ένα εικοσαήμερο και πάλι κάποιο ηρωικό στέλεχος συγκεκριμένης παράταξης βγαίνει και ανησυχεί για την πορεία του έργου και εάν θα γίνει το έργο.</w:t>
      </w:r>
    </w:p>
    <w:p w14:paraId="3FC0CE5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γίνει το έργο. Και</w:t>
      </w:r>
      <w:r>
        <w:rPr>
          <w:rFonts w:eastAsia="Times New Roman" w:cs="Times New Roman"/>
          <w:szCs w:val="24"/>
        </w:rPr>
        <w:t xml:space="preserve"> δεν θα γίνει μόνο αυτό το έργο, αλλά και η συνέχειά του, μέχρι να κλείσει το δαχτυλίδι των οδικών αρτηριών της Πελοποννήσου και να συνδεθεί ο </w:t>
      </w:r>
      <w:r>
        <w:rPr>
          <w:rFonts w:eastAsia="Times New Roman" w:cs="Times New Roman"/>
          <w:szCs w:val="24"/>
        </w:rPr>
        <w:t xml:space="preserve">αυτοκινητόδρομος </w:t>
      </w:r>
      <w:r>
        <w:rPr>
          <w:rFonts w:eastAsia="Times New Roman" w:cs="Times New Roman"/>
          <w:szCs w:val="24"/>
        </w:rPr>
        <w:t xml:space="preserve">που κατασκευάζεται από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Μ</w:t>
      </w:r>
      <w:r>
        <w:rPr>
          <w:rFonts w:eastAsia="Times New Roman" w:cs="Times New Roman"/>
          <w:szCs w:val="24"/>
        </w:rPr>
        <w:t>Ο</w:t>
      </w:r>
      <w:r>
        <w:rPr>
          <w:rFonts w:eastAsia="Times New Roman" w:cs="Times New Roman"/>
          <w:szCs w:val="24"/>
        </w:rPr>
        <w:t>ΡΕΑΣ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με την </w:t>
      </w:r>
      <w:r>
        <w:rPr>
          <w:rFonts w:eastAsia="Times New Roman" w:cs="Times New Roman"/>
          <w:szCs w:val="24"/>
        </w:rPr>
        <w:t xml:space="preserve">Ολυμπία </w:t>
      </w:r>
      <w:r>
        <w:rPr>
          <w:rFonts w:eastAsia="Times New Roman" w:cs="Times New Roman"/>
          <w:szCs w:val="24"/>
        </w:rPr>
        <w:lastRenderedPageBreak/>
        <w:t>Ο</w:t>
      </w:r>
      <w:r>
        <w:rPr>
          <w:rFonts w:eastAsia="Times New Roman" w:cs="Times New Roman"/>
          <w:szCs w:val="24"/>
        </w:rPr>
        <w:t>δό</w:t>
      </w:r>
      <w:r>
        <w:rPr>
          <w:rFonts w:eastAsia="Times New Roman" w:cs="Times New Roman"/>
          <w:szCs w:val="24"/>
        </w:rPr>
        <w:t xml:space="preserve">, με διαφάνεια και με καθαρούς όρους, όχι όπως είχε προγραμματιστεί, με διαγωνιστικές διαδικασίες με εκπτώσεις και όχι με 0% έκπτωση, όπως είχε προγραμματιστεί από προηγούμενες κυβερνήσεις. </w:t>
      </w:r>
    </w:p>
    <w:p w14:paraId="3FC0CE5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FC0CE5E" w14:textId="77777777" w:rsidR="00854A89" w:rsidRDefault="0011579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ευχαριστ</w:t>
      </w:r>
      <w:r>
        <w:rPr>
          <w:rFonts w:eastAsia="Times New Roman"/>
          <w:szCs w:val="24"/>
        </w:rPr>
        <w:t>ώ.</w:t>
      </w:r>
    </w:p>
    <w:p w14:paraId="3FC0CE5F" w14:textId="77777777" w:rsidR="00854A89" w:rsidRDefault="0011579D">
      <w:pPr>
        <w:spacing w:line="600" w:lineRule="auto"/>
        <w:ind w:firstLine="720"/>
        <w:jc w:val="both"/>
        <w:rPr>
          <w:rFonts w:eastAsia="Times New Roman"/>
          <w:szCs w:val="24"/>
        </w:rPr>
      </w:pPr>
      <w:r>
        <w:rPr>
          <w:rFonts w:eastAsia="Times New Roman"/>
          <w:szCs w:val="24"/>
        </w:rPr>
        <w:t xml:space="preserve">Ορίστε, κύριε Παπαθεοδώρου, έχετε τον λόγο και πάλι για τρία λεπτά. </w:t>
      </w:r>
    </w:p>
    <w:p w14:paraId="3FC0CE60" w14:textId="77777777" w:rsidR="00854A89" w:rsidRDefault="0011579D">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Κύριε Πρόεδρε, φαντάζομαι ότι ο λόγος για τον κύριο Υπουργό ήταν απεριόριστος, γιατί δεν είδα καμμία παρέμβασή σας.</w:t>
      </w:r>
    </w:p>
    <w:p w14:paraId="3FC0CE61" w14:textId="77777777" w:rsidR="00854A89" w:rsidRDefault="0011579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 Κανονισ</w:t>
      </w:r>
      <w:r>
        <w:rPr>
          <w:rFonts w:eastAsia="Times New Roman"/>
          <w:szCs w:val="24"/>
        </w:rPr>
        <w:t xml:space="preserve">μός είναι, κύριε Παπαθεοδώρου, οπότε υπάρχει μια κάποια ανοχή προς πάσα κατεύθυνση. </w:t>
      </w:r>
    </w:p>
    <w:p w14:paraId="3FC0CE62" w14:textId="77777777" w:rsidR="00854A89" w:rsidRDefault="0011579D">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Εδώ υπήρξε τριπλασιασμός του χρόνου. Δεν έχω καμμία αντίρρηση, απλώς σας το λέω για να υπάρχει και για εμένα η ανοχή. </w:t>
      </w:r>
    </w:p>
    <w:p w14:paraId="3FC0CE63" w14:textId="77777777" w:rsidR="00854A89" w:rsidRDefault="0011579D">
      <w:pPr>
        <w:spacing w:line="600" w:lineRule="auto"/>
        <w:ind w:firstLine="720"/>
        <w:jc w:val="both"/>
        <w:rPr>
          <w:rFonts w:eastAsia="Times New Roman"/>
          <w:szCs w:val="24"/>
        </w:rPr>
      </w:pPr>
      <w:r>
        <w:rPr>
          <w:rFonts w:eastAsia="Times New Roman"/>
          <w:b/>
          <w:szCs w:val="24"/>
        </w:rPr>
        <w:lastRenderedPageBreak/>
        <w:t>ΠΡΟΕΔΡΕΥΩΝ (Δημήτριος Κρεμαστ</w:t>
      </w:r>
      <w:r>
        <w:rPr>
          <w:rFonts w:eastAsia="Times New Roman"/>
          <w:b/>
          <w:szCs w:val="24"/>
        </w:rPr>
        <w:t xml:space="preserve">ινός): </w:t>
      </w:r>
      <w:r>
        <w:rPr>
          <w:rFonts w:eastAsia="Times New Roman"/>
          <w:szCs w:val="24"/>
        </w:rPr>
        <w:t>Όμως, παρακάλεσα -το λέω και για εσάς, το λέω και για όλους- να τηρούμε τον χρόνο, διότι στις 12.00΄ έχουμε τη συζήτηση για τις άρσεις ασυλίας. Οπότε, ισχύει και για τον Υπουργό και για εσάς.</w:t>
      </w:r>
    </w:p>
    <w:p w14:paraId="3FC0CE64" w14:textId="77777777" w:rsidR="00854A89" w:rsidRDefault="0011579D">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Κύριε Πρόεδρε, γι’ αυτό και εγώ σα</w:t>
      </w:r>
      <w:r>
        <w:rPr>
          <w:rFonts w:eastAsia="Times New Roman"/>
          <w:szCs w:val="24"/>
        </w:rPr>
        <w:t xml:space="preserve">ς λέω, με όλον τον σεβασμό, ότι ανάλογη θα πρέπει να είναι και η ανοχή που θα δείξετε στην τοποθέτησή μου. </w:t>
      </w:r>
    </w:p>
    <w:p w14:paraId="3FC0CE65" w14:textId="77777777" w:rsidR="00854A89" w:rsidRDefault="0011579D">
      <w:pPr>
        <w:spacing w:line="600" w:lineRule="auto"/>
        <w:ind w:firstLine="720"/>
        <w:jc w:val="both"/>
        <w:rPr>
          <w:rFonts w:eastAsia="Times New Roman"/>
          <w:szCs w:val="24"/>
        </w:rPr>
      </w:pPr>
      <w:r>
        <w:rPr>
          <w:rFonts w:eastAsia="Times New Roman"/>
          <w:szCs w:val="24"/>
        </w:rPr>
        <w:t>Κύριε Υπουργέ, κατ’ αρχάς, η ειρωνεία περί ηρωικών στελεχών της παράταξης δεν μπορεί να αφορά εμάς, γιατί άλλα ηρωικά στελέχη αυτής της παράταξης με</w:t>
      </w:r>
      <w:r>
        <w:rPr>
          <w:rFonts w:eastAsia="Times New Roman"/>
          <w:szCs w:val="24"/>
        </w:rPr>
        <w:t xml:space="preserve">ταπήδησαν σε άλλους χώρους, ξέροντας και έχοντας κάνει πολύ καλά και τη δουλειά προηγουμένως αλλά και τη δουλειά μετά. </w:t>
      </w:r>
    </w:p>
    <w:p w14:paraId="3FC0CE66" w14:textId="77777777" w:rsidR="00854A89" w:rsidRDefault="0011579D">
      <w:pPr>
        <w:spacing w:line="600" w:lineRule="auto"/>
        <w:ind w:firstLine="720"/>
        <w:jc w:val="both"/>
        <w:rPr>
          <w:rFonts w:eastAsia="Times New Roman"/>
          <w:szCs w:val="24"/>
        </w:rPr>
      </w:pPr>
      <w:r>
        <w:rPr>
          <w:rFonts w:eastAsia="Times New Roman"/>
          <w:szCs w:val="24"/>
        </w:rPr>
        <w:t>Θα σας πω το εξής: Με ρωτάτε τι σημαίνει ο όρος «κατάτμηση» στη νομική επιστήμη. «Κατάτμηση» στην ελληνική γλώσσα, κύριε Υπουργέ, σημαίν</w:t>
      </w:r>
      <w:r>
        <w:rPr>
          <w:rFonts w:eastAsia="Times New Roman"/>
          <w:szCs w:val="24"/>
        </w:rPr>
        <w:t>ει να παίρνετε έναν δρόμο ενενήντα επτά χιλιομέτρων Πατρών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Πύργου και να τον κόβετε σε οκτώ κομμάτια. Φαντάζομαι, όπως είπατε προηγουμένως, ότι αυτό είναι και η ευρωπαϊκή πρακτική, για να υπάρχει ευρεία συμμετοχή εταιρειών και επιχειρήσεων. </w:t>
      </w:r>
    </w:p>
    <w:p w14:paraId="3FC0CE67" w14:textId="77777777" w:rsidR="00854A89" w:rsidRDefault="0011579D">
      <w:pPr>
        <w:spacing w:line="600" w:lineRule="auto"/>
        <w:ind w:firstLine="720"/>
        <w:jc w:val="both"/>
        <w:rPr>
          <w:rFonts w:eastAsia="Times New Roman"/>
          <w:szCs w:val="24"/>
        </w:rPr>
      </w:pPr>
      <w:r>
        <w:rPr>
          <w:rFonts w:eastAsia="Times New Roman"/>
          <w:szCs w:val="24"/>
        </w:rPr>
        <w:lastRenderedPageBreak/>
        <w:t>Όμως, ας πάμ</w:t>
      </w:r>
      <w:r>
        <w:rPr>
          <w:rFonts w:eastAsia="Times New Roman"/>
          <w:szCs w:val="24"/>
        </w:rPr>
        <w:t xml:space="preserve">ε στα βασικά. Τα βασικά είναι, κύριε Υπουργέ, ότι δεν ανακαλύψαμε εμείς τα προβλήματα του προσωρινού μειοδότη ούτε της </w:t>
      </w:r>
      <w:r>
        <w:rPr>
          <w:rFonts w:eastAsia="Times New Roman"/>
          <w:szCs w:val="24"/>
        </w:rPr>
        <w:t>Τράπεζας Αττικής</w:t>
      </w:r>
      <w:r>
        <w:rPr>
          <w:rFonts w:eastAsia="Times New Roman"/>
          <w:szCs w:val="24"/>
        </w:rPr>
        <w:t>. Σας υπενθυμίζω ότι υπάρχει μηνυτήρια αναφορά της Τράπεζας της Ελλάδος για τη διαχείριση που έχει γίνει στα κεφάλαια της</w:t>
      </w:r>
      <w:r>
        <w:rPr>
          <w:rFonts w:eastAsia="Times New Roman"/>
          <w:szCs w:val="24"/>
        </w:rPr>
        <w:t xml:space="preserve"> </w:t>
      </w:r>
      <w:r>
        <w:rPr>
          <w:rFonts w:eastAsia="Times New Roman"/>
          <w:szCs w:val="24"/>
        </w:rPr>
        <w:t>Τράπεζας Αττικής</w:t>
      </w:r>
      <w:r>
        <w:rPr>
          <w:rFonts w:eastAsia="Times New Roman"/>
          <w:szCs w:val="24"/>
        </w:rPr>
        <w:t xml:space="preserve"> και τη χρηματοδότηση συγκεκριμένων επιχειρηματιών από την </w:t>
      </w:r>
      <w:r>
        <w:rPr>
          <w:rFonts w:eastAsia="Times New Roman"/>
          <w:szCs w:val="24"/>
        </w:rPr>
        <w:t>Τράπεζα Αττικής</w:t>
      </w:r>
      <w:r>
        <w:rPr>
          <w:rFonts w:eastAsia="Times New Roman"/>
          <w:szCs w:val="24"/>
        </w:rPr>
        <w:t>. Μεταξύ αυτών είναι και ο προσωρινός μειοδότης. Γι’ αυτό μίλησα για δικαστικές εμπλοκές. Δικαστική εμπλοκή σημαίνει ότι υπάρχει μηνυτήρια αναφορά, επομένως επιλαμβά</w:t>
      </w:r>
      <w:r>
        <w:rPr>
          <w:rFonts w:eastAsia="Times New Roman"/>
          <w:szCs w:val="24"/>
        </w:rPr>
        <w:t xml:space="preserve">νεται η </w:t>
      </w:r>
      <w:r>
        <w:rPr>
          <w:rFonts w:eastAsia="Times New Roman"/>
          <w:szCs w:val="24"/>
        </w:rPr>
        <w:t>δ</w:t>
      </w:r>
      <w:r>
        <w:rPr>
          <w:rFonts w:eastAsia="Times New Roman"/>
          <w:szCs w:val="24"/>
        </w:rPr>
        <w:t xml:space="preserve">ικαιοσύνη. </w:t>
      </w:r>
    </w:p>
    <w:p w14:paraId="3FC0CE68" w14:textId="77777777" w:rsidR="00854A89" w:rsidRDefault="0011579D">
      <w:pPr>
        <w:spacing w:line="600" w:lineRule="auto"/>
        <w:ind w:firstLine="720"/>
        <w:jc w:val="both"/>
        <w:rPr>
          <w:rFonts w:eastAsia="Times New Roman"/>
          <w:szCs w:val="24"/>
        </w:rPr>
      </w:pPr>
      <w:r>
        <w:rPr>
          <w:rFonts w:eastAsia="Times New Roman"/>
          <w:szCs w:val="24"/>
        </w:rPr>
        <w:t>Άρα το πρόβλημα το οποίο ανακύπτει, κύριε Υπουργέ, είναι το εξής: Σε όλο αυτό το διάστημα και για τους λόγους τους οποίους επικαλεστήκατε εσείς, έχουν γίνει τέσσερις διαγωνισμοί του έργου από τους οκτώ, έχει αναδειχθεί συγκεκριμένος πρ</w:t>
      </w:r>
      <w:r>
        <w:rPr>
          <w:rFonts w:eastAsia="Times New Roman"/>
          <w:szCs w:val="24"/>
        </w:rPr>
        <w:t xml:space="preserve">οσωρινός μειοδότης η </w:t>
      </w:r>
      <w:r>
        <w:rPr>
          <w:rFonts w:eastAsia="Times New Roman"/>
          <w:szCs w:val="24"/>
        </w:rPr>
        <w:t>«</w:t>
      </w:r>
      <w:r>
        <w:rPr>
          <w:rFonts w:eastAsia="Times New Roman"/>
          <w:szCs w:val="24"/>
        </w:rPr>
        <w:t>ΤΟΞΟΤΗΣ Α</w:t>
      </w:r>
      <w:r>
        <w:rPr>
          <w:rFonts w:eastAsia="Times New Roman"/>
          <w:szCs w:val="24"/>
        </w:rPr>
        <w:t>.</w:t>
      </w:r>
      <w:r>
        <w:rPr>
          <w:rFonts w:eastAsia="Times New Roman"/>
          <w:szCs w:val="24"/>
        </w:rPr>
        <w:t>Ε</w:t>
      </w:r>
      <w:r>
        <w:rPr>
          <w:rFonts w:eastAsia="Times New Roman"/>
          <w:szCs w:val="24"/>
        </w:rPr>
        <w:t>.»</w:t>
      </w:r>
      <w:r>
        <w:rPr>
          <w:rFonts w:eastAsia="Times New Roman"/>
          <w:szCs w:val="24"/>
        </w:rPr>
        <w:t>, ο οποίος σήμερα φαίνεται ότι αδυνατεί να ανταποκριθεί στις δεσμεύσεις</w:t>
      </w:r>
      <w:r>
        <w:rPr>
          <w:rFonts w:eastAsia="Times New Roman"/>
          <w:szCs w:val="24"/>
        </w:rPr>
        <w:t>,</w:t>
      </w:r>
      <w:r>
        <w:rPr>
          <w:rFonts w:eastAsia="Times New Roman"/>
          <w:szCs w:val="24"/>
        </w:rPr>
        <w:t xml:space="preserve"> τις οποίες έχει αναλάβει. Έχετε ένα έργο με οκτώ κομμάτια, γιατί έτσι το αποφασίσατε και φαίνεται, επίσης, ότι ο χρόνος περνάει και βεβαίως δεν θα έ</w:t>
      </w:r>
      <w:r>
        <w:rPr>
          <w:rFonts w:eastAsia="Times New Roman"/>
          <w:szCs w:val="24"/>
        </w:rPr>
        <w:t xml:space="preserve">χει ολοκληρωθεί η διαδικασία της δημοπράτησης εντός των συγκεκριμένων ορίων. </w:t>
      </w:r>
    </w:p>
    <w:p w14:paraId="3FC0CE69" w14:textId="77777777" w:rsidR="00854A89" w:rsidRDefault="0011579D">
      <w:pPr>
        <w:spacing w:line="600" w:lineRule="auto"/>
        <w:ind w:firstLine="720"/>
        <w:jc w:val="both"/>
        <w:rPr>
          <w:rFonts w:eastAsia="Times New Roman"/>
          <w:szCs w:val="24"/>
        </w:rPr>
      </w:pPr>
      <w:r>
        <w:rPr>
          <w:rFonts w:eastAsia="Times New Roman"/>
          <w:szCs w:val="24"/>
        </w:rPr>
        <w:lastRenderedPageBreak/>
        <w:t>Πρέπει να σας πω, επίσης, ότι δεν υπάρχει μόνο ανησυχία από την πλευρά των Βουλευτών της περιοχής. Πριν από δ</w:t>
      </w:r>
      <w:r>
        <w:rPr>
          <w:rFonts w:eastAsia="Times New Roman"/>
          <w:szCs w:val="24"/>
        </w:rPr>
        <w:t>ύ</w:t>
      </w:r>
      <w:r>
        <w:rPr>
          <w:rFonts w:eastAsia="Times New Roman"/>
          <w:szCs w:val="24"/>
        </w:rPr>
        <w:t xml:space="preserve">ο, τρεις μέρες ο </w:t>
      </w:r>
      <w:proofErr w:type="spellStart"/>
      <w:r>
        <w:rPr>
          <w:rFonts w:eastAsia="Times New Roman"/>
          <w:szCs w:val="24"/>
        </w:rPr>
        <w:t>α</w:t>
      </w:r>
      <w:r>
        <w:rPr>
          <w:rFonts w:eastAsia="Times New Roman"/>
          <w:szCs w:val="24"/>
        </w:rPr>
        <w:t>ντιπεριφερειάρχης</w:t>
      </w:r>
      <w:proofErr w:type="spellEnd"/>
      <w:r>
        <w:rPr>
          <w:rFonts w:eastAsia="Times New Roman"/>
          <w:szCs w:val="24"/>
        </w:rPr>
        <w:t xml:space="preserve"> Αχαΐας είπε το εξής, ότι σε αυτή την κατάτμηση, σε αυτούς τους διαγωνισμούς, λοιπόν –για να χρησιμοποιήσω τη δική σας ορολογία, κύριε Υπουργέ- δεν έχει τηρηθεί κανένα χρονοδιάγραμμα, επομένως, αναρωτήθηκε πώς θα τηρηθεί τώρα το χρονοδιάγρ</w:t>
      </w:r>
      <w:r>
        <w:rPr>
          <w:rFonts w:eastAsia="Times New Roman"/>
          <w:szCs w:val="24"/>
        </w:rPr>
        <w:t xml:space="preserve">αμμα. </w:t>
      </w:r>
    </w:p>
    <w:p w14:paraId="3FC0CE6A" w14:textId="77777777" w:rsidR="00854A89" w:rsidRDefault="0011579D">
      <w:pPr>
        <w:spacing w:line="600" w:lineRule="auto"/>
        <w:ind w:firstLine="720"/>
        <w:jc w:val="both"/>
        <w:rPr>
          <w:rFonts w:eastAsia="Times New Roman"/>
          <w:szCs w:val="24"/>
        </w:rPr>
      </w:pPr>
      <w:r>
        <w:rPr>
          <w:rFonts w:eastAsia="Times New Roman"/>
          <w:szCs w:val="24"/>
        </w:rPr>
        <w:t>Σας ανέφερα, ακόμα -και εκτός των παραταξιακών ανησυχιών- αυτό το οποίο είχε καταγράψει έκθεση του Τεχνικού Επιμελητηρίου Δυτικής Ελλάδας και έλεγε ότι υπάρχει κίνδυνος για τη διαθεσιμότητα των πόρων από τις μεγάλες καθυστερήσεις που έχουν σημειωθεί</w:t>
      </w:r>
      <w:r>
        <w:rPr>
          <w:rFonts w:eastAsia="Times New Roman"/>
          <w:szCs w:val="24"/>
        </w:rPr>
        <w:t xml:space="preserve"> στο έργο. </w:t>
      </w:r>
    </w:p>
    <w:p w14:paraId="3FC0CE6B" w14:textId="77777777" w:rsidR="00854A89" w:rsidRDefault="0011579D">
      <w:pPr>
        <w:spacing w:line="600" w:lineRule="auto"/>
        <w:ind w:firstLine="720"/>
        <w:jc w:val="both"/>
        <w:rPr>
          <w:rFonts w:eastAsia="Times New Roman"/>
          <w:szCs w:val="24"/>
        </w:rPr>
      </w:pPr>
      <w:r>
        <w:rPr>
          <w:rFonts w:eastAsia="Times New Roman"/>
          <w:szCs w:val="24"/>
        </w:rPr>
        <w:t>Εάν από το 2015 μέχρι το 2017 βρισκόμαστε στο σημείο αυτό –και μάλιστα με τις τέσσερις εργολαβίες να είναι στον αέρα- πείτε μου πώς τους επόμενους μήνες θα έχετε παραδώσει τον φάκελο, όπως είπατε, στο Υπουργείο Οικονομικών, για να υπάρξει η έγκ</w:t>
      </w:r>
      <w:r>
        <w:rPr>
          <w:rFonts w:eastAsia="Times New Roman"/>
          <w:szCs w:val="24"/>
        </w:rPr>
        <w:t>ρισή του -και μάλιστα η έγκρισή του</w:t>
      </w:r>
      <w:r>
        <w:rPr>
          <w:rFonts w:eastAsia="Times New Roman"/>
          <w:szCs w:val="24"/>
        </w:rPr>
        <w:t>,</w:t>
      </w:r>
      <w:r>
        <w:rPr>
          <w:rFonts w:eastAsia="Times New Roman"/>
          <w:szCs w:val="24"/>
        </w:rPr>
        <w:t xml:space="preserve"> η οποία φαντάζομαι ότι δεν θα έχει μόνο οικονομικό σκέλος, θα έχει και κατασκευαστικό σκέλος- από την Ευρωπαϊκή Επιτροπή. </w:t>
      </w:r>
    </w:p>
    <w:p w14:paraId="3FC0CE6C" w14:textId="77777777" w:rsidR="00854A89" w:rsidRDefault="0011579D">
      <w:pPr>
        <w:spacing w:line="600" w:lineRule="auto"/>
        <w:ind w:firstLine="720"/>
        <w:jc w:val="both"/>
        <w:rPr>
          <w:rFonts w:eastAsia="Times New Roman"/>
          <w:szCs w:val="24"/>
        </w:rPr>
      </w:pPr>
      <w:r>
        <w:rPr>
          <w:rFonts w:eastAsia="Times New Roman"/>
          <w:szCs w:val="24"/>
        </w:rPr>
        <w:lastRenderedPageBreak/>
        <w:t>Κατά την άποψή μας, η εγγύηση που δίνεται σήμερα ότι εντός των προσεχών μηνών θα έχει ολοκληρωθε</w:t>
      </w:r>
      <w:r>
        <w:rPr>
          <w:rFonts w:eastAsia="Times New Roman"/>
          <w:szCs w:val="24"/>
        </w:rPr>
        <w:t xml:space="preserve">ί το έργο, αξίζει τόσο όσο και οι προηγούμενες εγγυήσεις, με τις οποίες το έργο τελείωνε και θα μπορούσε να είχε παραδοθεί και μέχρι σήμερα δεν έχει γίνει. </w:t>
      </w:r>
    </w:p>
    <w:p w14:paraId="3FC0CE6D" w14:textId="77777777" w:rsidR="00854A89" w:rsidRDefault="0011579D">
      <w:pPr>
        <w:spacing w:line="600" w:lineRule="auto"/>
        <w:ind w:firstLine="720"/>
        <w:jc w:val="both"/>
        <w:rPr>
          <w:rFonts w:eastAsia="Times New Roman"/>
          <w:szCs w:val="24"/>
        </w:rPr>
      </w:pPr>
      <w:r>
        <w:rPr>
          <w:rFonts w:eastAsia="Times New Roman"/>
          <w:szCs w:val="24"/>
        </w:rPr>
        <w:t xml:space="preserve">Σας ευχαριστώ πολύ. </w:t>
      </w:r>
    </w:p>
    <w:p w14:paraId="3FC0CE6E" w14:textId="77777777" w:rsidR="00854A89" w:rsidRDefault="0011579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w:t>
      </w:r>
    </w:p>
    <w:p w14:paraId="3FC0CE6F" w14:textId="77777777" w:rsidR="00854A89" w:rsidRDefault="0011579D">
      <w:pPr>
        <w:spacing w:line="600" w:lineRule="auto"/>
        <w:ind w:firstLine="720"/>
        <w:jc w:val="both"/>
        <w:rPr>
          <w:rFonts w:eastAsia="Times New Roman"/>
          <w:szCs w:val="24"/>
        </w:rPr>
      </w:pPr>
      <w:r>
        <w:rPr>
          <w:rFonts w:eastAsia="Times New Roman"/>
          <w:szCs w:val="24"/>
        </w:rPr>
        <w:t>Έχετε τον λόγο, κύριε Υπουργέ.</w:t>
      </w:r>
      <w:r>
        <w:rPr>
          <w:rFonts w:eastAsia="Times New Roman"/>
          <w:szCs w:val="24"/>
        </w:rPr>
        <w:t xml:space="preserve"> </w:t>
      </w:r>
    </w:p>
    <w:p w14:paraId="3FC0CE70" w14:textId="77777777" w:rsidR="00854A89" w:rsidRDefault="0011579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Ευχαριστώ, κύριε Πρόεδρε. </w:t>
      </w:r>
    </w:p>
    <w:p w14:paraId="3FC0CE71" w14:textId="77777777" w:rsidR="00854A89" w:rsidRDefault="0011579D">
      <w:pPr>
        <w:spacing w:line="600" w:lineRule="auto"/>
        <w:ind w:firstLine="720"/>
        <w:jc w:val="both"/>
        <w:rPr>
          <w:rFonts w:eastAsia="Times New Roman" w:cs="Times New Roman"/>
          <w:szCs w:val="24"/>
        </w:rPr>
      </w:pPr>
      <w:r>
        <w:rPr>
          <w:rFonts w:eastAsia="Times New Roman"/>
          <w:szCs w:val="24"/>
        </w:rPr>
        <w:t xml:space="preserve">Ξεκινάω από την αρχή, κύριε Παπαθεοδώρου. Σε άλλη παράταξη μεταπήδησαν όσοι στήριξαν την </w:t>
      </w:r>
      <w:r>
        <w:rPr>
          <w:rFonts w:eastAsia="Times New Roman"/>
          <w:szCs w:val="24"/>
        </w:rPr>
        <w:t>κ</w:t>
      </w:r>
      <w:r>
        <w:rPr>
          <w:rFonts w:eastAsia="Times New Roman"/>
          <w:szCs w:val="24"/>
        </w:rPr>
        <w:t xml:space="preserve">υβέρνηση Σαμαρά με τη Νέα Δημοκρατία και τήρησαν τις δημοκρατικές προοδευτικές αρχές </w:t>
      </w:r>
      <w:r>
        <w:rPr>
          <w:rFonts w:eastAsia="Times New Roman"/>
          <w:szCs w:val="24"/>
        </w:rPr>
        <w:t xml:space="preserve">της σοσιαλιστικής παράταξης και της Αριστεράς. </w:t>
      </w:r>
    </w:p>
    <w:p w14:paraId="3FC0CE7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Υπάρχουν πολλοί θεματοφύλακες.</w:t>
      </w:r>
    </w:p>
    <w:p w14:paraId="3FC0CE7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Αυτοί ήταν θεματοφύλακες της </w:t>
      </w:r>
      <w:proofErr w:type="spellStart"/>
      <w:r>
        <w:rPr>
          <w:rFonts w:eastAsia="Times New Roman" w:cs="Times New Roman"/>
          <w:szCs w:val="24"/>
        </w:rPr>
        <w:t>Σ</w:t>
      </w:r>
      <w:r>
        <w:rPr>
          <w:rFonts w:eastAsia="Times New Roman" w:cs="Times New Roman"/>
          <w:szCs w:val="24"/>
        </w:rPr>
        <w:t>αμαρικής</w:t>
      </w:r>
      <w:proofErr w:type="spellEnd"/>
      <w:r>
        <w:rPr>
          <w:rFonts w:eastAsia="Times New Roman" w:cs="Times New Roman"/>
          <w:szCs w:val="24"/>
        </w:rPr>
        <w:t xml:space="preserve"> Αριστεράς. Έτσι, για να δούμε ποιοι μεταπήδησαν σε άλλη παράταξ</w:t>
      </w:r>
      <w:r>
        <w:rPr>
          <w:rFonts w:eastAsia="Times New Roman" w:cs="Times New Roman"/>
          <w:szCs w:val="24"/>
        </w:rPr>
        <w:t>η και ποιοι έκαναν τη δουλειά.</w:t>
      </w:r>
    </w:p>
    <w:p w14:paraId="3FC0CE7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δεύτερο είναι ότι χαίρομαι που εγκαταλείψατε τους νομικούς όρους που ισχύουν στα δημόσια έργα και πήγαμε στη γλωσσολογία. Φύγαμε από τη νομική επιστήμη και πήγαμε στη φιλοσοφική. Καλό είναι αυτό. Σιγά σιγά θα πείτε και αλή</w:t>
      </w:r>
      <w:r>
        <w:rPr>
          <w:rFonts w:eastAsia="Times New Roman" w:cs="Times New Roman"/>
          <w:szCs w:val="24"/>
        </w:rPr>
        <w:t>θεια.</w:t>
      </w:r>
    </w:p>
    <w:p w14:paraId="3FC0CE7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Το τρίτο είναι η μηνυτήρια αναφορά της Τράπεζας της Ελλάδος. Εγώ χαίρομαι πραγματικά που ο κ. Στουρνάρας και τα στελέχη της Τράπεζας της Ελλάδος αποφάσισαν τελικά να βάλουν το μαχαίρι στο κόκαλο. Και περιμένω τις επόμενες ενέργειές τους για όλα αυτά </w:t>
      </w:r>
      <w:r>
        <w:rPr>
          <w:rFonts w:eastAsia="Times New Roman" w:cs="Times New Roman"/>
          <w:szCs w:val="24"/>
        </w:rPr>
        <w:t xml:space="preserve">που </w:t>
      </w:r>
      <w:proofErr w:type="spellStart"/>
      <w:r>
        <w:rPr>
          <w:rFonts w:eastAsia="Times New Roman" w:cs="Times New Roman"/>
          <w:szCs w:val="24"/>
        </w:rPr>
        <w:t>συνέβαιναν</w:t>
      </w:r>
      <w:proofErr w:type="spellEnd"/>
      <w:r>
        <w:rPr>
          <w:rFonts w:eastAsia="Times New Roman" w:cs="Times New Roman"/>
          <w:szCs w:val="24"/>
        </w:rPr>
        <w:t xml:space="preserve"> στο σύνολο του τραπεζικού συστήματος όλα αυτά τα χρόνια. </w:t>
      </w:r>
    </w:p>
    <w:p w14:paraId="3FC0CE7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Έτσι το παρακολουθώ πραγματικά με πάρα πολύ καλή διάθεση, διότι το είχα ζητήσει εγώ από τον κ. Στουρνάρα και τα στελέχη της Τράπεζας της Ελλάδ</w:t>
      </w:r>
      <w:r>
        <w:rPr>
          <w:rFonts w:eastAsia="Times New Roman" w:cs="Times New Roman"/>
          <w:szCs w:val="24"/>
        </w:rPr>
        <w:t>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ως Πρόεδρος του ΤΕΕ πριν από πέντε χρόνια, όταν επιχειρούσε η τότε </w:t>
      </w:r>
      <w:r>
        <w:rPr>
          <w:rFonts w:eastAsia="Times New Roman" w:cs="Times New Roman"/>
          <w:szCs w:val="24"/>
        </w:rPr>
        <w:t>κ</w:t>
      </w:r>
      <w:r>
        <w:rPr>
          <w:rFonts w:eastAsia="Times New Roman" w:cs="Times New Roman"/>
          <w:szCs w:val="24"/>
        </w:rPr>
        <w:t>υβέρνηση να πουλή</w:t>
      </w:r>
      <w:r>
        <w:rPr>
          <w:rFonts w:eastAsia="Times New Roman" w:cs="Times New Roman"/>
          <w:szCs w:val="24"/>
        </w:rPr>
        <w:lastRenderedPageBreak/>
        <w:t xml:space="preserve">σει την Τράπεζα Αττικής σε </w:t>
      </w:r>
      <w:r>
        <w:rPr>
          <w:rFonts w:eastAsia="Times New Roman" w:cs="Times New Roman"/>
          <w:szCs w:val="24"/>
          <w:lang w:val="en-US"/>
        </w:rPr>
        <w:t>fund</w:t>
      </w:r>
      <w:r>
        <w:rPr>
          <w:rFonts w:eastAsia="Times New Roman" w:cs="Times New Roman"/>
          <w:szCs w:val="24"/>
        </w:rPr>
        <w:t xml:space="preserve">, μέσω της αύξησης του μετοχικού κεφαλαίου και συμφωνούσε και ο Διοικητής της Τράπεζας της Ελλάδος τότε. Ήταν </w:t>
      </w:r>
      <w:r>
        <w:rPr>
          <w:rFonts w:eastAsia="Times New Roman" w:cs="Times New Roman"/>
          <w:szCs w:val="24"/>
        </w:rPr>
        <w:t>κ</w:t>
      </w:r>
      <w:r>
        <w:rPr>
          <w:rFonts w:eastAsia="Times New Roman" w:cs="Times New Roman"/>
          <w:szCs w:val="24"/>
        </w:rPr>
        <w:t>υβέρνηση τότε ο χώρος σας, τ</w:t>
      </w:r>
      <w:r>
        <w:rPr>
          <w:rFonts w:eastAsia="Times New Roman" w:cs="Times New Roman"/>
          <w:szCs w:val="24"/>
        </w:rPr>
        <w:t>ο κόμμα σας, όχι η παράταξη.</w:t>
      </w:r>
    </w:p>
    <w:p w14:paraId="3FC0CE7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Κι εσείς στην Τράπεζα Αττικής.</w:t>
      </w:r>
    </w:p>
    <w:p w14:paraId="3FC0CE78"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Όχι, δεν ήμουν ποτέ ούτε στην Τράπεζα Αττικής ούτε στο ταμείο που επέβλεπε την Τράπεζα Αττικής. Στο ΤΕΕ ήμουν.</w:t>
      </w:r>
    </w:p>
    <w:p w14:paraId="3FC0CE7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Μπορεί να </w:t>
      </w:r>
      <w:r>
        <w:rPr>
          <w:rFonts w:eastAsia="Times New Roman" w:cs="Times New Roman"/>
          <w:szCs w:val="24"/>
        </w:rPr>
        <w:t>θέλουν κάποιοι να τα συγχέουν όλα αυτά, αλλά είναι τελείως διακριτά. Τελείως! Μπορείτε, άλλωστε, να δείτε τα στελέχη της Τράπεζας Αττικής και από ποιους χώρους προέρχονταν.</w:t>
      </w:r>
    </w:p>
    <w:p w14:paraId="3FC0CE7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Αν είναι δυνατή η εταιρεία ο </w:t>
      </w:r>
      <w:r>
        <w:rPr>
          <w:rFonts w:eastAsia="Times New Roman" w:cs="Times New Roman"/>
          <w:szCs w:val="24"/>
        </w:rPr>
        <w:t>«</w:t>
      </w:r>
      <w:r>
        <w:rPr>
          <w:rFonts w:eastAsia="Times New Roman" w:cs="Times New Roman"/>
          <w:szCs w:val="24"/>
        </w:rPr>
        <w:t xml:space="preserve">ΤΟΞΟΤΗΣ </w:t>
      </w:r>
      <w:r>
        <w:rPr>
          <w:rFonts w:eastAsia="Times New Roman" w:cs="Times New Roman"/>
          <w:szCs w:val="24"/>
        </w:rPr>
        <w:t>Α.Ε.»</w:t>
      </w:r>
      <w:r>
        <w:rPr>
          <w:rFonts w:eastAsia="Times New Roman" w:cs="Times New Roman"/>
          <w:szCs w:val="24"/>
        </w:rPr>
        <w:t xml:space="preserve"> ή αν έχει δικαστική εμπλοκή και δεν μπο</w:t>
      </w:r>
      <w:r>
        <w:rPr>
          <w:rFonts w:eastAsia="Times New Roman" w:cs="Times New Roman"/>
          <w:szCs w:val="24"/>
        </w:rPr>
        <w:t xml:space="preserve">ρεί να </w:t>
      </w:r>
      <w:proofErr w:type="spellStart"/>
      <w:r>
        <w:rPr>
          <w:rFonts w:eastAsia="Times New Roman" w:cs="Times New Roman"/>
          <w:szCs w:val="24"/>
        </w:rPr>
        <w:t>αντεπεξέλθει</w:t>
      </w:r>
      <w:proofErr w:type="spellEnd"/>
      <w:r>
        <w:rPr>
          <w:rFonts w:eastAsia="Times New Roman" w:cs="Times New Roman"/>
          <w:szCs w:val="24"/>
        </w:rPr>
        <w:t xml:space="preserve"> στους διαγωνισμούς, αυτά δεν τα κοιτούν ούτε οι Υπουργοί ούτε οι πολιτικές ηγεσίες. Αυτά τα κοιτούν συγκεκριμένες υπηρεσίες που είναι και υπεύθυνες, όχι μόνο κατά τον νόμο, αλλά και στην ουσία, για να επιτηρούν ποιος μπορεί και ποιος δε</w:t>
      </w:r>
      <w:r>
        <w:rPr>
          <w:rFonts w:eastAsia="Times New Roman" w:cs="Times New Roman"/>
          <w:szCs w:val="24"/>
        </w:rPr>
        <w:t xml:space="preserve">ν μπορεί. </w:t>
      </w:r>
    </w:p>
    <w:p w14:paraId="3FC0CE7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προσωρινός μειοδότης η εταιρεία </w:t>
      </w:r>
      <w:r>
        <w:rPr>
          <w:rFonts w:eastAsia="Times New Roman" w:cs="Times New Roman"/>
          <w:szCs w:val="24"/>
        </w:rPr>
        <w:t>«</w:t>
      </w:r>
      <w:r>
        <w:rPr>
          <w:rFonts w:eastAsia="Times New Roman" w:cs="Times New Roman"/>
          <w:szCs w:val="24"/>
        </w:rPr>
        <w:t xml:space="preserve">ΤΟΞΟΤΗΣ </w:t>
      </w:r>
      <w:r>
        <w:rPr>
          <w:rFonts w:eastAsia="Times New Roman" w:cs="Times New Roman"/>
          <w:szCs w:val="24"/>
        </w:rPr>
        <w:t>Α.Ε.»</w:t>
      </w:r>
      <w:r>
        <w:rPr>
          <w:rFonts w:eastAsia="Times New Roman" w:cs="Times New Roman"/>
          <w:szCs w:val="24"/>
        </w:rPr>
        <w:t xml:space="preserve"> και μέχρι να ολοκληρωθεί, να δούμε τι θα μας πουν οι υπηρεσίες, και τότε είμαι στη διάθεσή σας κι εγώ και οι υπηρεσίες για να σας απαντήσουμε.</w:t>
      </w:r>
    </w:p>
    <w:p w14:paraId="3FC0CE7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ο χρόνος περνάει. Κανένα χρονοδιάγραμμα. Συμφ</w:t>
      </w:r>
      <w:r>
        <w:rPr>
          <w:rFonts w:eastAsia="Times New Roman" w:cs="Times New Roman"/>
          <w:szCs w:val="24"/>
        </w:rPr>
        <w:t xml:space="preserve">ωνώ απόλυτα. Σκεφτείτε πόσος χρόνος έχει περάσει από το 2006 που έγινε αυτή η σύμβαση που </w:t>
      </w:r>
      <w:proofErr w:type="spellStart"/>
      <w:r>
        <w:rPr>
          <w:rFonts w:eastAsia="Times New Roman" w:cs="Times New Roman"/>
          <w:szCs w:val="24"/>
        </w:rPr>
        <w:t>περιελάμβανε</w:t>
      </w:r>
      <w:proofErr w:type="spellEnd"/>
      <w:r>
        <w:rPr>
          <w:rFonts w:eastAsia="Times New Roman" w:cs="Times New Roman"/>
          <w:szCs w:val="24"/>
        </w:rPr>
        <w:t xml:space="preserve"> τον δρόμο, που έπρεπε να παραδώσει οριστικές μελέτες για τον δρόμο, που έγινε με τη συμμετοχή του κόμματός σας στην προηγούμενη κυβέρνηση άλλη διαδικασία</w:t>
      </w:r>
      <w:r>
        <w:rPr>
          <w:rFonts w:eastAsia="Times New Roman" w:cs="Times New Roman"/>
          <w:szCs w:val="24"/>
        </w:rPr>
        <w:t xml:space="preserve"> για το έργο και βγήκε ένα μεγάλο κομμάτι του δρόμου έξω, που, παρ’ όλα αυτά, δεν είχε μελέτες το κομμάτι που είχατε βγάλει στην </w:t>
      </w:r>
      <w:r>
        <w:rPr>
          <w:rFonts w:eastAsia="Times New Roman" w:cs="Times New Roman"/>
          <w:szCs w:val="24"/>
        </w:rPr>
        <w:t>Ολυμπία Οδό</w:t>
      </w:r>
      <w:r>
        <w:rPr>
          <w:rFonts w:eastAsia="Times New Roman" w:cs="Times New Roman"/>
          <w:szCs w:val="24"/>
        </w:rPr>
        <w:t>. Κανένα χρονοδιάγραμμα, λοιπόν. Όχι απλά κανένα χρονοδιάγραμμα, αλλά και ένας ευτελισμός το</w:t>
      </w:r>
      <w:r>
        <w:rPr>
          <w:rFonts w:eastAsia="Times New Roman" w:cs="Times New Roman"/>
          <w:szCs w:val="24"/>
        </w:rPr>
        <w:t>ύ</w:t>
      </w:r>
      <w:r>
        <w:rPr>
          <w:rFonts w:eastAsia="Times New Roman" w:cs="Times New Roman"/>
          <w:szCs w:val="24"/>
        </w:rPr>
        <w:t xml:space="preserve"> πώς γίνονται και πώς γ</w:t>
      </w:r>
      <w:r>
        <w:rPr>
          <w:rFonts w:eastAsia="Times New Roman" w:cs="Times New Roman"/>
          <w:szCs w:val="24"/>
        </w:rPr>
        <w:t xml:space="preserve">ίνονταν τα δημόσια έργα στη χώρα. </w:t>
      </w:r>
    </w:p>
    <w:p w14:paraId="3FC0CE7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Ένα τμήμα, δηλαδή, που έπρεπε στις 31 Μαρτίου να παραδίδεται κανονικά, αν δεν είχε βγει έξω από το έργο της παραχώρησης της </w:t>
      </w:r>
      <w:r>
        <w:rPr>
          <w:rFonts w:eastAsia="Times New Roman" w:cs="Times New Roman"/>
          <w:szCs w:val="24"/>
        </w:rPr>
        <w:t>Ολυμπίας Οδού</w:t>
      </w:r>
      <w:r>
        <w:rPr>
          <w:rFonts w:eastAsia="Times New Roman" w:cs="Times New Roman"/>
          <w:szCs w:val="24"/>
        </w:rPr>
        <w:t xml:space="preserve">, δεν είχε ούτε μελέτες για το πώς θα γίνει. Και όσο για τα τμήματα που παραδόθηκαν </w:t>
      </w:r>
      <w:r>
        <w:rPr>
          <w:rFonts w:eastAsia="Times New Roman" w:cs="Times New Roman"/>
          <w:szCs w:val="24"/>
        </w:rPr>
        <w:t xml:space="preserve">με μελέτες, </w:t>
      </w:r>
      <w:r>
        <w:rPr>
          <w:rFonts w:eastAsia="Times New Roman" w:cs="Times New Roman"/>
          <w:szCs w:val="24"/>
        </w:rPr>
        <w:lastRenderedPageBreak/>
        <w:t>ήταν μελέτες οι οποίες ελέγχονται για την αξιοπιστία τους, για να μην πω τίποτα πιο βαρύ.</w:t>
      </w:r>
    </w:p>
    <w:p w14:paraId="3FC0CE7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Είναι προφανές, λοιπόν, ότι έτσι δεν μπορεί να τηρηθεί κανένα χρονοδιάγραμμα. Και γι’ αυτό αποφεύγουμε να κάνουμε εξαγγελίες και δεσμεύσεις για το πότε θα</w:t>
      </w:r>
      <w:r>
        <w:rPr>
          <w:rFonts w:eastAsia="Times New Roman" w:cs="Times New Roman"/>
          <w:szCs w:val="24"/>
        </w:rPr>
        <w:t xml:space="preserve"> τελειώσει το έργο ή να είμαστε στη λογική του «</w:t>
      </w:r>
      <w:proofErr w:type="spellStart"/>
      <w:r>
        <w:rPr>
          <w:rFonts w:eastAsia="Times New Roman" w:cs="Times New Roman"/>
          <w:szCs w:val="24"/>
        </w:rPr>
        <w:t>Κ</w:t>
      </w:r>
      <w:r>
        <w:rPr>
          <w:rFonts w:eastAsia="Times New Roman" w:cs="Times New Roman"/>
          <w:szCs w:val="24"/>
        </w:rPr>
        <w:t>αλοχαιρέτα</w:t>
      </w:r>
      <w:proofErr w:type="spellEnd"/>
      <w:r>
        <w:rPr>
          <w:rFonts w:eastAsia="Times New Roman" w:cs="Times New Roman"/>
          <w:szCs w:val="24"/>
        </w:rPr>
        <w:t xml:space="preserve">». </w:t>
      </w:r>
    </w:p>
    <w:p w14:paraId="3FC0CE7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Εμείς δίνουμε μια μάχη και κρινόμαστε για την αποτελεσματικότητα στα έργα. Και κρίνονται για την αποτελεσματικότητα στα έργα και οι προηγούμενες κυβερνήσεις, ειδικά για αυτά τα έργα που έντεκα </w:t>
      </w:r>
      <w:r>
        <w:rPr>
          <w:rFonts w:eastAsia="Times New Roman" w:cs="Times New Roman"/>
          <w:szCs w:val="24"/>
        </w:rPr>
        <w:t>χρόνια τα κοιτούσαν και διαπραγματευόντουσαν.</w:t>
      </w:r>
    </w:p>
    <w:p w14:paraId="3FC0CE8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Θα ήθελα να απευθύνω και στον κ. Παπαθεοδώρου μια πρόσκληση -το έκανα στα στελέχη και τους Βουλευτές της </w:t>
      </w:r>
      <w:r>
        <w:rPr>
          <w:rFonts w:eastAsia="Times New Roman"/>
          <w:bCs/>
        </w:rPr>
        <w:t>Νέας Δημοκρατίας</w:t>
      </w:r>
      <w:r>
        <w:rPr>
          <w:rFonts w:eastAsia="Times New Roman" w:cs="Times New Roman"/>
          <w:szCs w:val="24"/>
        </w:rPr>
        <w:t xml:space="preserve"> της Αχαΐας- την Μεγάλη Πέμπτη να πιούμε ένα ούζο ή ένα τσίπουρο στην κεντρική πλατεία τη</w:t>
      </w:r>
      <w:r>
        <w:rPr>
          <w:rFonts w:eastAsia="Times New Roman" w:cs="Times New Roman"/>
          <w:szCs w:val="24"/>
        </w:rPr>
        <w:t>ς Πάτρας, για να γιορτάσουμε και την παράδοση του νέου δρόμου. Θα πηγαίνουν οι πολίτες επιτέλους, μετά από πάνω από μία δεκαετία, στην Πάτρα με νέο δρόμο.</w:t>
      </w:r>
    </w:p>
    <w:p w14:paraId="3FC0CE8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Ευχαριστώ.</w:t>
      </w:r>
    </w:p>
    <w:p w14:paraId="3FC0CE82" w14:textId="77777777" w:rsidR="00854A89" w:rsidRDefault="0011579D">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Εννοείτε ότι παραδίδεται ολόκληρος ο δρόμος, από την Κ</w:t>
      </w:r>
      <w:r>
        <w:rPr>
          <w:rFonts w:eastAsia="Times New Roman" w:cs="Times New Roman"/>
          <w:szCs w:val="24"/>
        </w:rPr>
        <w:t>όρινθο; Είναι ελεύθερος δηλαδή αυτή τη στιγμή; Γιατί είναι πολύ ενδιαφέρον αυτό.</w:t>
      </w:r>
    </w:p>
    <w:p w14:paraId="3FC0CE8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Ναι, θα είναι ολόκληρος ο δρόμος, σύμφωνα με το χρονοδιάγραμμα, εκτός από τρία ή τέσσερα σημεία, που ήταν εντοπισμένα -είνα</w:t>
      </w:r>
      <w:r>
        <w:rPr>
          <w:rFonts w:eastAsia="Times New Roman" w:cs="Times New Roman"/>
          <w:szCs w:val="24"/>
        </w:rPr>
        <w:t>ι μέσα στο χρονοδιάγραμμα και την έγκριση της Ευρωπαϊκής Επιτροπής και των οργάνων-, όπου είχαμε αρχαιολογικές εργασίες</w:t>
      </w:r>
      <w:r>
        <w:rPr>
          <w:rFonts w:eastAsia="Times New Roman" w:cs="Times New Roman"/>
          <w:szCs w:val="24"/>
        </w:rPr>
        <w:t>,</w:t>
      </w:r>
      <w:r>
        <w:rPr>
          <w:rFonts w:eastAsia="Times New Roman" w:cs="Times New Roman"/>
          <w:szCs w:val="24"/>
        </w:rPr>
        <w:t xml:space="preserve"> που δεν έχουν ολοκληρωθεί</w:t>
      </w:r>
      <w:r>
        <w:rPr>
          <w:rFonts w:eastAsia="Times New Roman" w:cs="Times New Roman"/>
          <w:szCs w:val="24"/>
        </w:rPr>
        <w:t>,</w:t>
      </w:r>
      <w:r>
        <w:rPr>
          <w:rFonts w:eastAsia="Times New Roman" w:cs="Times New Roman"/>
          <w:szCs w:val="24"/>
        </w:rPr>
        <w:t xml:space="preserve"> ή έργα του σιδηρόδρομου</w:t>
      </w:r>
      <w:r>
        <w:rPr>
          <w:rFonts w:eastAsia="Times New Roman" w:cs="Times New Roman"/>
          <w:szCs w:val="24"/>
        </w:rPr>
        <w:t>,</w:t>
      </w:r>
      <w:r>
        <w:rPr>
          <w:rFonts w:eastAsia="Times New Roman" w:cs="Times New Roman"/>
          <w:szCs w:val="24"/>
        </w:rPr>
        <w:t xml:space="preserve"> που δεν έχουν ολοκληρωθεί. </w:t>
      </w:r>
    </w:p>
    <w:p w14:paraId="3FC0CE8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είναι και αυτά τα τρία σημεία έτοιμα μέσα στον Ιούνι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Ιούλιο, όπως έχουμε δώσει το χρονοδιάγραμμα.</w:t>
      </w:r>
    </w:p>
    <w:p w14:paraId="3FC0CE8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FC0CE8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3FC0CE8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το δελτίο επικαίρων ερωτήσεων της Παρασκευής 17 Μαρτίου 2017, όπου θα έχουμε και </w:t>
      </w:r>
      <w:r>
        <w:rPr>
          <w:rFonts w:eastAsia="Times New Roman" w:cs="Times New Roman"/>
          <w:szCs w:val="24"/>
        </w:rPr>
        <w:t xml:space="preserve">την </w:t>
      </w:r>
      <w:r>
        <w:rPr>
          <w:rFonts w:eastAsia="Times New Roman" w:cs="Times New Roman"/>
          <w:szCs w:val="24"/>
        </w:rPr>
        <w:t xml:space="preserve">Ώρα του </w:t>
      </w:r>
      <w:r>
        <w:rPr>
          <w:rFonts w:eastAsia="Times New Roman" w:cs="Times New Roman"/>
          <w:szCs w:val="24"/>
        </w:rPr>
        <w:t>Πρωθυπουργού.</w:t>
      </w:r>
    </w:p>
    <w:p w14:paraId="3FC0CE8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ΩΡΑ ΤΟΥ ΠΡΩΘΥΠΟΥΡΓΟΥ</w:t>
      </w:r>
      <w:r>
        <w:rPr>
          <w:rFonts w:eastAsia="Times New Roman" w:cs="Times New Roman"/>
          <w:szCs w:val="24"/>
        </w:rPr>
        <w:t xml:space="preserve"> (Άρθρα 129 παράγραφοι 2 και 3, 132 παράγραφος 1 </w:t>
      </w:r>
      <w:r>
        <w:rPr>
          <w:rFonts w:eastAsia="Times New Roman" w:cs="Times New Roman"/>
          <w:szCs w:val="24"/>
        </w:rPr>
        <w:t xml:space="preserve">του </w:t>
      </w:r>
      <w:r>
        <w:rPr>
          <w:rFonts w:eastAsia="Times New Roman" w:cs="Times New Roman"/>
          <w:szCs w:val="24"/>
        </w:rPr>
        <w:t>Κανονισμού Βουλής)</w:t>
      </w:r>
    </w:p>
    <w:p w14:paraId="3FC0CE8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1. Η με αριθμό 595/25/13-3-2017 επίκαιρη ερώτηση του Προέδρου της Κοινοβουλευτικής Ομάδας της Ένωσης Κεντρώων κ. Βασιλείου Λεβέντη προς τον Πρωθυπουργ</w:t>
      </w:r>
      <w:r>
        <w:rPr>
          <w:rFonts w:eastAsia="Times New Roman" w:cs="Times New Roman"/>
          <w:szCs w:val="24"/>
        </w:rPr>
        <w:t xml:space="preserve">ό, με θέμα: «Προβλήματα στον χώρο της </w:t>
      </w:r>
      <w:r>
        <w:rPr>
          <w:rFonts w:eastAsia="Times New Roman" w:cs="Times New Roman"/>
          <w:szCs w:val="24"/>
        </w:rPr>
        <w:t>υ</w:t>
      </w:r>
      <w:r>
        <w:rPr>
          <w:rFonts w:eastAsia="Times New Roman" w:cs="Times New Roman"/>
          <w:szCs w:val="24"/>
        </w:rPr>
        <w:t>γείας».</w:t>
      </w:r>
    </w:p>
    <w:p w14:paraId="3FC0CE8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ΕΠΙΚΑΙΡΕΣ ΕΡΩΤΗΣΕΙΣ</w:t>
      </w:r>
      <w:r>
        <w:rPr>
          <w:rFonts w:eastAsia="Times New Roman" w:cs="Times New Roman"/>
          <w:szCs w:val="24"/>
        </w:rPr>
        <w:t xml:space="preserve"> Πρώτου Κύκλου (Άρθρο 130 παράγραφοι 2 και 3 </w:t>
      </w:r>
      <w:r>
        <w:rPr>
          <w:rFonts w:eastAsia="Times New Roman" w:cs="Times New Roman"/>
          <w:szCs w:val="24"/>
        </w:rPr>
        <w:t xml:space="preserve">του </w:t>
      </w:r>
      <w:r>
        <w:rPr>
          <w:rFonts w:eastAsia="Times New Roman" w:cs="Times New Roman"/>
          <w:szCs w:val="24"/>
        </w:rPr>
        <w:t>Κανονισμού Βουλής)</w:t>
      </w:r>
    </w:p>
    <w:p w14:paraId="3FC0CE8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1. Η με αριθμό 590/13-3-2017 επίκαιρη ερώτηση του Βουλευτή Ρεθύμνου της Νέας Δημοκρατίας κ. Ιωάννη Κεφαλογιάννη προς το</w:t>
      </w:r>
      <w:r>
        <w:rPr>
          <w:rFonts w:eastAsia="Times New Roman" w:cs="Times New Roman"/>
          <w:szCs w:val="24"/>
        </w:rPr>
        <w:t>ν Υπουργό Εσωτερικών, σχετικά με τη διαχείριση των απορριμμάτων του Νομού Ζακύνθου.</w:t>
      </w:r>
    </w:p>
    <w:p w14:paraId="3FC0CE8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2. Η με αριθμό 587/13-3-2017 επίκαιρη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w:t>
      </w:r>
      <w:r>
        <w:rPr>
          <w:rFonts w:eastAsia="Times New Roman" w:cs="Times New Roman"/>
          <w:szCs w:val="24"/>
        </w:rPr>
        <w:t>φορών, με θέμα</w:t>
      </w:r>
      <w:r>
        <w:rPr>
          <w:rFonts w:eastAsia="Times New Roman" w:cs="Times New Roman"/>
          <w:szCs w:val="24"/>
        </w:rPr>
        <w:t>:</w:t>
      </w:r>
      <w:r>
        <w:rPr>
          <w:rFonts w:eastAsia="Times New Roman" w:cs="Times New Roman"/>
          <w:szCs w:val="24"/>
        </w:rPr>
        <w:t xml:space="preserve"> «το Υπουργείο διχοτομεί τον Βόρειο Οδικό Άξονα Κρήτης (ΒΟΑΚ). Σύγχυση και με τις αρμοδιότητες συντήρησης και ασφαλούς λειτουργίας του».</w:t>
      </w:r>
    </w:p>
    <w:p w14:paraId="3FC0CE8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596/13-3-2017 επίκαιρη ερώτηση της Βουλευτού Β΄ Αθηνών του Λαϊκού Συνδέσμου – Χρυσή Αυγή </w:t>
      </w:r>
      <w:r>
        <w:rPr>
          <w:rFonts w:eastAsia="Times New Roman" w:cs="Times New Roman"/>
          <w:szCs w:val="24"/>
        </w:rPr>
        <w:t xml:space="preserve">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Εξωτερικών με θέμα</w:t>
      </w:r>
      <w:r>
        <w:rPr>
          <w:rFonts w:eastAsia="Times New Roman" w:cs="Times New Roman"/>
          <w:szCs w:val="24"/>
        </w:rPr>
        <w:t>:</w:t>
      </w:r>
      <w:r>
        <w:rPr>
          <w:rFonts w:eastAsia="Times New Roman" w:cs="Times New Roman"/>
          <w:szCs w:val="24"/>
        </w:rPr>
        <w:t xml:space="preserve"> «η Παγκόσμια Τράπεζα “χαρίζει” το Αιγαίο στην Τουρκία».</w:t>
      </w:r>
    </w:p>
    <w:p w14:paraId="3FC0CE8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4. Η με αριθμό 601/14-3-2017 επίκαιρη 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w:t>
      </w:r>
      <w:r>
        <w:rPr>
          <w:rFonts w:eastAsia="Times New Roman" w:cs="Times New Roman"/>
          <w:szCs w:val="24"/>
        </w:rPr>
        <w:t xml:space="preserve">ργό Ψηφιακής Πολιτικής, Τηλεπικοινωνιών και Ενημέρωσης, σχετικά με την αναγνώριση προϋπηρεσίας στην </w:t>
      </w:r>
      <w:r>
        <w:rPr>
          <w:rFonts w:eastAsia="Times New Roman" w:cs="Times New Roman"/>
          <w:szCs w:val="24"/>
        </w:rPr>
        <w:t>«</w:t>
      </w:r>
      <w:r>
        <w:rPr>
          <w:rFonts w:eastAsia="Times New Roman" w:cs="Times New Roman"/>
          <w:szCs w:val="24"/>
        </w:rPr>
        <w:t>ΕΡΤ Α.Ε.</w:t>
      </w:r>
      <w:r>
        <w:rPr>
          <w:rFonts w:eastAsia="Times New Roman" w:cs="Times New Roman"/>
          <w:szCs w:val="24"/>
        </w:rPr>
        <w:t>»</w:t>
      </w:r>
      <w:r>
        <w:rPr>
          <w:rFonts w:eastAsia="Times New Roman" w:cs="Times New Roman"/>
          <w:szCs w:val="24"/>
        </w:rPr>
        <w:t xml:space="preserve"> για τους υπαλλήλους του </w:t>
      </w:r>
      <w:r>
        <w:rPr>
          <w:rFonts w:eastAsia="Times New Roman" w:cs="Times New Roman"/>
          <w:szCs w:val="24"/>
        </w:rPr>
        <w:t>π.δ.</w:t>
      </w:r>
      <w:r>
        <w:rPr>
          <w:rFonts w:eastAsia="Times New Roman" w:cs="Times New Roman"/>
          <w:szCs w:val="24"/>
        </w:rPr>
        <w:t>164/2006.</w:t>
      </w:r>
    </w:p>
    <w:p w14:paraId="3FC0CE8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ΕΠΙΚΑΙΡΕΣ ΕΡΩΤΗΣΕΙΣ</w:t>
      </w:r>
      <w:r>
        <w:rPr>
          <w:rFonts w:eastAsia="Times New Roman" w:cs="Times New Roman"/>
          <w:szCs w:val="24"/>
        </w:rPr>
        <w:t xml:space="preserve"> Δεύτερου Κύκλου (Άρθρο 130 παράγραφοι 2 και 3 </w:t>
      </w:r>
      <w:r>
        <w:rPr>
          <w:rFonts w:eastAsia="Times New Roman" w:cs="Times New Roman"/>
          <w:szCs w:val="24"/>
        </w:rPr>
        <w:t xml:space="preserve">του </w:t>
      </w:r>
      <w:r>
        <w:rPr>
          <w:rFonts w:eastAsia="Times New Roman" w:cs="Times New Roman"/>
          <w:szCs w:val="24"/>
        </w:rPr>
        <w:t>Κανονισμού Βουλής)</w:t>
      </w:r>
    </w:p>
    <w:p w14:paraId="3FC0CE9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1. Η με αριθμό </w:t>
      </w:r>
      <w:r>
        <w:rPr>
          <w:rFonts w:eastAsia="Times New Roman" w:cs="Times New Roman"/>
          <w:szCs w:val="24"/>
        </w:rPr>
        <w:t xml:space="preserve">591/13-3-2017 επίκαιρη ερώτηση του Βουλευτή Μαγνησίας της Νέας Δημοκρατίας κ.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τον Υπουργό Υγείας, σχετικά με την υγειονομική εγκατάλειψη της Αλοννήσου.</w:t>
      </w:r>
    </w:p>
    <w:p w14:paraId="3FC0CE9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2. Η με αριθμό 602/14-3-2017 επίκαιρη ερώτηση του Βουλευτή Α΄ Θεσσαλονίκης του Κο</w:t>
      </w:r>
      <w:r>
        <w:rPr>
          <w:rFonts w:eastAsia="Times New Roman" w:cs="Times New Roman"/>
          <w:szCs w:val="24"/>
        </w:rPr>
        <w:t>μμουνιστικού Κόμματος Ελλάδ</w:t>
      </w:r>
      <w:r>
        <w:rPr>
          <w:rFonts w:eastAsia="Times New Roman" w:cs="Times New Roman"/>
          <w:szCs w:val="24"/>
        </w:rPr>
        <w:t>α</w:t>
      </w:r>
      <w:r>
        <w:rPr>
          <w:rFonts w:eastAsia="Times New Roman" w:cs="Times New Roman"/>
          <w:szCs w:val="24"/>
        </w:rPr>
        <w:t xml:space="preserve">ς </w:t>
      </w:r>
      <w:r>
        <w:rPr>
          <w:rFonts w:eastAsia="Times New Roman" w:cs="Times New Roman"/>
          <w:szCs w:val="24"/>
        </w:rPr>
        <w:lastRenderedPageBreak/>
        <w:t>κ. Ιωάννη Δελή προς τον Υπουργό Παιδείας, Έρευνας και Θρησκευμάτων, σχετικά με τις άδειες των αναπληρωτών εκπαιδευτικών.</w:t>
      </w:r>
    </w:p>
    <w:p w14:paraId="3FC0CE9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3. Η με αριθμό 577/9-3-2017 επίκαιρη ερώτηση του Ανεξάρτητου Βουλευτή Β΄ Αθηνών κ. Ευσταθίου Παναγούλη προς τον Υπουργό Εσωτερικών, σχετικά με την προκλητική χρήση χημικών σε διαδηλωτές παρά την πρόσφατη ρητή απαγόρευση της Κυβέρνησης και τη δέσμευση του Υ</w:t>
      </w:r>
      <w:r>
        <w:rPr>
          <w:rFonts w:eastAsia="Times New Roman" w:cs="Times New Roman"/>
          <w:szCs w:val="24"/>
        </w:rPr>
        <w:t>πουργού.</w:t>
      </w:r>
    </w:p>
    <w:p w14:paraId="3FC0CE9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4. Η με αριθμό 538/24-2-2017 επίκαιρη ερώτηση της Βουλευτού Δράμας της Δημοκρατικής Συμπαράταξης ΠΑΣΟΚ – 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w:t>
      </w:r>
      <w:r>
        <w:rPr>
          <w:rFonts w:eastAsia="Times New Roman" w:cs="Times New Roman"/>
          <w:szCs w:val="24"/>
        </w:rPr>
        <w:t>:</w:t>
      </w:r>
      <w:r>
        <w:rPr>
          <w:rFonts w:eastAsia="Times New Roman" w:cs="Times New Roman"/>
          <w:szCs w:val="24"/>
        </w:rPr>
        <w:t xml:space="preserve"> «στον αέρα το έργο επέκτασης της Εθνικής Πινακοθήκης».</w:t>
      </w:r>
    </w:p>
    <w:p w14:paraId="3FC0CE9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5. Η με α</w:t>
      </w:r>
      <w:r>
        <w:rPr>
          <w:rFonts w:eastAsia="Times New Roman" w:cs="Times New Roman"/>
          <w:szCs w:val="24"/>
        </w:rPr>
        <w:t xml:space="preserve">ριθμό 531/24-2-2017 επίκαιρη ερώτηση του Βουλευτή Αρκαδίας της Δημοκρατικής Συμπαράταξης ΠΑΣΟΚ – ΔΗΜΑΡ κ. Οδυσσέα Κωνσταντινόπουλου προς τον Υπουργό Οικονομίας και Ανάπτυξης, σχετικά με την ένταξη έργων αποχετευτικών δικτύων και επεξεργασίας λυμάτων </w:t>
      </w:r>
      <w:proofErr w:type="spellStart"/>
      <w:r>
        <w:rPr>
          <w:rFonts w:eastAsia="Times New Roman" w:cs="Times New Roman"/>
          <w:szCs w:val="24"/>
        </w:rPr>
        <w:t>Κοντοβ</w:t>
      </w:r>
      <w:r>
        <w:rPr>
          <w:rFonts w:eastAsia="Times New Roman" w:cs="Times New Roman"/>
          <w:szCs w:val="24"/>
        </w:rPr>
        <w:t>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w:t>
      </w:r>
    </w:p>
    <w:p w14:paraId="3FC0CE9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6. Η με αριθμό 479/14-2-2017 επίκαιρη ερώτηση του Βουλευτή Ευβοίας του Λαϊκού Συνδέσμου – Χρυσή Αυγή κ. Νικολάου Μίχου προς τον Υπουργό Περιβάλλοντος και Ενέργειας, σχετικά με την επιβάρυνση θαλάσσιων οικοσυστημάτ</w:t>
      </w:r>
      <w:r>
        <w:rPr>
          <w:rFonts w:eastAsia="Times New Roman" w:cs="Times New Roman"/>
          <w:szCs w:val="24"/>
        </w:rPr>
        <w:t>ων της Μεσογείου με ραδιενεργά απόβλητα.</w:t>
      </w:r>
    </w:p>
    <w:p w14:paraId="3FC0CE9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7. Η με αριθμό 568/6-3-2017 επίκαιρη ερώτηση της Βουλευτού Β΄ Αθηνών του Λαϊκού Συνδέσμου – 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Εσωτερικών με θέμα</w:t>
      </w:r>
      <w:r>
        <w:rPr>
          <w:rFonts w:eastAsia="Times New Roman" w:cs="Times New Roman"/>
          <w:szCs w:val="24"/>
        </w:rPr>
        <w:t>:</w:t>
      </w:r>
      <w:r>
        <w:rPr>
          <w:rFonts w:eastAsia="Times New Roman" w:cs="Times New Roman"/>
          <w:szCs w:val="24"/>
        </w:rPr>
        <w:t xml:space="preserve"> «Ο Δήμος Καβάλας νομιμοποιεί το ψευδοκράτος σε τουριστική έκθεση στην Κωνσταντινούπολη».</w:t>
      </w:r>
    </w:p>
    <w:p w14:paraId="3FC0CE9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8. Η με αριθμό 569/7-3-2017 επίκαιρη ερώτηση του Βουλευτή Αργολίδας της Δημοκρατικής Συμπαράταξης ΠΑΣΟΚ – ΔΗΜΑΡ κ. Ιωάννη Μανιάτη προς τον Υπουργό Περιβάλλοντος και Ε</w:t>
      </w:r>
      <w:r>
        <w:rPr>
          <w:rFonts w:eastAsia="Times New Roman" w:cs="Times New Roman"/>
          <w:szCs w:val="24"/>
        </w:rPr>
        <w:t xml:space="preserve">νέργειας, σχετικά με την ενεργοποίηση της απόφασης για την πιλοτική μελέτη της </w:t>
      </w:r>
      <w:r>
        <w:rPr>
          <w:rFonts w:eastAsia="Times New Roman" w:cs="Times New Roman"/>
          <w:szCs w:val="24"/>
        </w:rPr>
        <w:t>ζ</w:t>
      </w:r>
      <w:r>
        <w:rPr>
          <w:rFonts w:eastAsia="Times New Roman" w:cs="Times New Roman"/>
          <w:szCs w:val="24"/>
        </w:rPr>
        <w:t xml:space="preserve">ώνης </w:t>
      </w:r>
      <w:r>
        <w:rPr>
          <w:rFonts w:eastAsia="Times New Roman" w:cs="Times New Roman"/>
          <w:szCs w:val="24"/>
        </w:rPr>
        <w:t>ο</w:t>
      </w:r>
      <w:r>
        <w:rPr>
          <w:rFonts w:eastAsia="Times New Roman" w:cs="Times New Roman"/>
          <w:szCs w:val="24"/>
        </w:rPr>
        <w:t xml:space="preserve">ικιστικού </w:t>
      </w:r>
      <w:r>
        <w:rPr>
          <w:rFonts w:eastAsia="Times New Roman" w:cs="Times New Roman"/>
          <w:szCs w:val="24"/>
        </w:rPr>
        <w:t>ε</w:t>
      </w:r>
      <w:r>
        <w:rPr>
          <w:rFonts w:eastAsia="Times New Roman" w:cs="Times New Roman"/>
          <w:szCs w:val="24"/>
        </w:rPr>
        <w:t>λέγχου (ΖΟΕ) του Άργους.</w:t>
      </w:r>
    </w:p>
    <w:p w14:paraId="3FC0CE9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9. Η με αριθμό 571/7-3-2017 επίκαιρη ερώτηση του Ανεξάρτητου Βουλευτή Αχαΐας κ. Νικολάου Νικολόπουλου προς τον Υπουργό Οικονομίας και </w:t>
      </w:r>
      <w:r>
        <w:rPr>
          <w:rFonts w:eastAsia="Times New Roman" w:cs="Times New Roman"/>
          <w:szCs w:val="24"/>
        </w:rPr>
        <w:t xml:space="preserve">Ανάπτυξης σχετικά με την υπόθεση της </w:t>
      </w:r>
      <w:r>
        <w:rPr>
          <w:rFonts w:eastAsia="Times New Roman" w:cs="Times New Roman"/>
          <w:szCs w:val="24"/>
        </w:rPr>
        <w:lastRenderedPageBreak/>
        <w:t>μπύρας και αν υπάρχουν επίορκοι στην Επιτροπή Ανταγωνισμού.</w:t>
      </w:r>
    </w:p>
    <w:p w14:paraId="3FC0CE9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Συνεχίζουμε με </w:t>
      </w:r>
      <w:r>
        <w:rPr>
          <w:rFonts w:eastAsia="Times New Roman" w:cs="Times New Roman"/>
          <w:szCs w:val="24"/>
        </w:rPr>
        <w:t xml:space="preserve">την επόμενη επίκαιρη ερώτηση, τη </w:t>
      </w:r>
      <w:r>
        <w:rPr>
          <w:rFonts w:eastAsia="Times New Roman" w:cs="Times New Roman"/>
          <w:szCs w:val="24"/>
        </w:rPr>
        <w:t xml:space="preserve">πέμπτη </w:t>
      </w:r>
      <w:r>
        <w:rPr>
          <w:rFonts w:eastAsia="Times New Roman" w:cs="Times New Roman"/>
          <w:szCs w:val="24"/>
        </w:rPr>
        <w:t>με αριθμό 532/24-2-2017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w:t>
      </w:r>
      <w:r>
        <w:rPr>
          <w:rFonts w:eastAsia="Times New Roman" w:cs="Times New Roman"/>
          <w:szCs w:val="24"/>
        </w:rPr>
        <w:t>ν κ. Δημητρίου Καμμένου προς τον Υπουργό Υποδομών και Μεταφορών, σχετικά με τον στόλο των αστικών συγκοινωνιών.</w:t>
      </w:r>
    </w:p>
    <w:p w14:paraId="3FC0CE9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Παρακαλώ, κύριε Καμμένο, έχετε τον λόγο.</w:t>
      </w:r>
    </w:p>
    <w:p w14:paraId="3FC0CE9B"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3FC0CE9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Υπουργέ, ευχαριστώ πολύ που δίνετε την ευκαιρί</w:t>
      </w:r>
      <w:r>
        <w:rPr>
          <w:rFonts w:eastAsia="Times New Roman" w:cs="Times New Roman"/>
          <w:szCs w:val="24"/>
        </w:rPr>
        <w:t xml:space="preserve">α στο </w:t>
      </w:r>
      <w:r>
        <w:rPr>
          <w:rFonts w:eastAsia="Times New Roman" w:cs="Times New Roman"/>
          <w:szCs w:val="24"/>
        </w:rPr>
        <w:t>ε</w:t>
      </w:r>
      <w:r>
        <w:rPr>
          <w:rFonts w:eastAsia="Times New Roman" w:cs="Times New Roman"/>
          <w:szCs w:val="24"/>
        </w:rPr>
        <w:t>λληνικό Κοινοβούλιο και σε εμάς στο πλαίσιο του κοινοβουλευτικού ελέγχου να δούμε ένα πάρα πολύ σοβαρό ζήτημα που αφορά τις αστικές συγκοινωνίες των Αθηνών και όχι μόνο. Είναι διπλό το ζήτημα.</w:t>
      </w:r>
    </w:p>
    <w:p w14:paraId="3FC0CE9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πρώτο θέμα που τίθεται είναι η παλαιότητα του στόλου,</w:t>
      </w:r>
      <w:r>
        <w:rPr>
          <w:rFonts w:eastAsia="Times New Roman" w:cs="Times New Roman"/>
          <w:szCs w:val="24"/>
        </w:rPr>
        <w:t xml:space="preserve"> τα αμαξοστάσια, τα ανταλλακτικά, οι συμβάσεις συντήρησης, το πόσα λεωφορεία κυκλοφορούν, το πόσα δεν κυκλοφορούν, το πόσα τρόλεϊ κυκλοφορούν, το πόσα τρόλεϊ δεν κυκλοφορούν, το </w:t>
      </w:r>
      <w:r>
        <w:rPr>
          <w:rFonts w:eastAsia="Times New Roman" w:cs="Times New Roman"/>
          <w:szCs w:val="24"/>
        </w:rPr>
        <w:lastRenderedPageBreak/>
        <w:t>αν υπάρχουν ανταλλακτικά ή αν δεν υπάρχουν ανταλλακτικά, το πόσα από αυτά τα α</w:t>
      </w:r>
      <w:r>
        <w:rPr>
          <w:rFonts w:eastAsia="Times New Roman" w:cs="Times New Roman"/>
          <w:szCs w:val="24"/>
        </w:rPr>
        <w:t xml:space="preserve">υτοκίνητα είναι παλαιάς και ρυπαντικής τεχνολογίας. Περιμένω να μας δώσετε και κάποια στοιχεία. Πάνω από χίλια διακόσια λεωφορεία θα πρέπει να αποσυρθούν, διότι ρυπαίνουν με εκπομπές ρύπων </w:t>
      </w:r>
      <w:r>
        <w:rPr>
          <w:rFonts w:eastAsia="Times New Roman" w:cs="Times New Roman"/>
          <w:szCs w:val="24"/>
          <w:lang w:val="en-US"/>
        </w:rPr>
        <w:t>E</w:t>
      </w:r>
      <w:r>
        <w:rPr>
          <w:rFonts w:eastAsia="Times New Roman" w:cs="Times New Roman"/>
          <w:szCs w:val="24"/>
          <w:lang w:val="en-US"/>
        </w:rPr>
        <w:t>uro</w:t>
      </w:r>
      <w:r w:rsidRPr="00A9341B">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lang w:val="en-US"/>
        </w:rPr>
        <w:t>uro</w:t>
      </w:r>
      <w:r w:rsidRPr="00A9341B">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Πρέπει να αποσυρθούν τελείως. Υπάρχουν κάποια που </w:t>
      </w:r>
      <w:r>
        <w:rPr>
          <w:rFonts w:eastAsia="Times New Roman" w:cs="Times New Roman"/>
          <w:szCs w:val="24"/>
        </w:rPr>
        <w:t>δεν μπαίνουν στον δακτύλιο.</w:t>
      </w:r>
    </w:p>
    <w:p w14:paraId="3FC0CE9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Όλα αυτά τα ζητήματα έρχεται να τα αντιμετωπίσει η δική μας Κυβέρνηση. Δεν λέω και δεν γνωρίζω τι έχει γίνει τόσα χρόνια στην Ελλάδα για το ζήτημα των αστικών συγκοινωνιών, αν και κατά πόσο ανανεώθηκε ο στόλος. Χρηματοδοτήθηκε γ</w:t>
      </w:r>
      <w:r>
        <w:rPr>
          <w:rFonts w:eastAsia="Times New Roman" w:cs="Times New Roman"/>
          <w:szCs w:val="24"/>
        </w:rPr>
        <w:t>ια την ανανέωσή του, χρηματοδοτήθηκαν τα εργοτάξια, αποσύρθηκαν από τον στόλο τα κακά οχήματα ή τα μη ασφαλή. Ένα μεγάλο κομμάτι της ερώτησης είναι αυτό.</w:t>
      </w:r>
    </w:p>
    <w:p w14:paraId="3FC0CE9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 δεύτερο μεγάλο κομμάτι που έχει προκύψει τους τελευταίους μήνες είναι οι βανδαλισμοί τόσο σε ακυρωτ</w:t>
      </w:r>
      <w:r>
        <w:rPr>
          <w:rFonts w:eastAsia="Times New Roman" w:cs="Times New Roman"/>
          <w:szCs w:val="24"/>
        </w:rPr>
        <w:t xml:space="preserve">ικά μηχανήματα όσο και στις ηλεκτρικές πόρτες του μετρό, </w:t>
      </w:r>
      <w:proofErr w:type="spellStart"/>
      <w:r>
        <w:rPr>
          <w:rFonts w:eastAsia="Times New Roman" w:cs="Times New Roman"/>
          <w:szCs w:val="24"/>
        </w:rPr>
        <w:t>πόσω</w:t>
      </w:r>
      <w:proofErr w:type="spellEnd"/>
      <w:r>
        <w:rPr>
          <w:rFonts w:eastAsia="Times New Roman" w:cs="Times New Roman"/>
          <w:szCs w:val="24"/>
        </w:rPr>
        <w:t xml:space="preserve"> μάλλον και στα ίδια τα τρόλεϊ και τα λεωφορεία. Είναι πλέον -θα μπορούσαμε να πούμε- μια κατάσταση «</w:t>
      </w:r>
      <w:proofErr w:type="spellStart"/>
      <w:r>
        <w:rPr>
          <w:rFonts w:eastAsia="Times New Roman" w:cs="Times New Roman"/>
          <w:szCs w:val="24"/>
        </w:rPr>
        <w:t>λεωφορείον</w:t>
      </w:r>
      <w:proofErr w:type="spellEnd"/>
      <w:r>
        <w:rPr>
          <w:rFonts w:eastAsia="Times New Roman" w:cs="Times New Roman"/>
          <w:szCs w:val="24"/>
        </w:rPr>
        <w:t xml:space="preserve"> ο τρόμος», σαν τα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lastRenderedPageBreak/>
        <w:t>παρκ</w:t>
      </w:r>
      <w:proofErr w:type="spellEnd"/>
      <w:r>
        <w:rPr>
          <w:rFonts w:eastAsia="Times New Roman" w:cs="Times New Roman"/>
          <w:szCs w:val="24"/>
        </w:rPr>
        <w:t xml:space="preserve"> ή το τρενάκι του τρόμου, δηλαδή ο πολίτης μπαίνει μέσα</w:t>
      </w:r>
      <w:r>
        <w:rPr>
          <w:rFonts w:eastAsia="Times New Roman" w:cs="Times New Roman"/>
          <w:szCs w:val="24"/>
        </w:rPr>
        <w:t xml:space="preserve"> σε πρώτη φάση, φοβάται να μπει; Υπάρχει τρόπος να προστατευθεί;</w:t>
      </w:r>
    </w:p>
    <w:p w14:paraId="3FC0CEA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Δεν είναι δικό σας θέμα, είναι θέμα του Υπουργού Δημοσίας Τάξεως, το οποίο θα καταθέσω άμεσα και έχω έτοιμη και αντίστοιχη ερώτηση. Όμως, θέλω να μας πείτε για το ύψος των ζημιών, ποια καταστ</w:t>
      </w:r>
      <w:r>
        <w:rPr>
          <w:rFonts w:eastAsia="Times New Roman" w:cs="Times New Roman"/>
          <w:szCs w:val="24"/>
        </w:rPr>
        <w:t>ροφή έχει γίνει από τους βανδαλισμούς, τι έχουμε παρατηρήσει και κατά πόσο προβλέπεται η ανανέωση του στόλου για την εύρυθμη λειτουργία των αστικών συγκοινωνιών, για να επιτελέσουν το κοινωνικό έργο που πρέπει, πάνω από όλα με ασφάλεια και με περιβαλλοντολ</w:t>
      </w:r>
      <w:r>
        <w:rPr>
          <w:rFonts w:eastAsia="Times New Roman" w:cs="Times New Roman"/>
          <w:szCs w:val="24"/>
        </w:rPr>
        <w:t xml:space="preserve">ογικούς κανόνες. Διότι δεν μπορεί να κυκλοφορούν αυτή τη στιγμή </w:t>
      </w:r>
      <w:r>
        <w:rPr>
          <w:rFonts w:eastAsia="Times New Roman" w:cs="Times New Roman"/>
          <w:szCs w:val="24"/>
        </w:rPr>
        <w:t xml:space="preserve">λεωφορεία </w:t>
      </w:r>
      <w:r>
        <w:rPr>
          <w:rFonts w:eastAsia="Times New Roman" w:cs="Times New Roman"/>
          <w:szCs w:val="24"/>
        </w:rPr>
        <w:t>τεχνολογίας του 2000</w:t>
      </w:r>
      <w:r w:rsidRPr="0056503D">
        <w:rPr>
          <w:rFonts w:eastAsia="Times New Roman" w:cs="Times New Roman"/>
          <w:szCs w:val="24"/>
        </w:rPr>
        <w:t xml:space="preserve"> </w:t>
      </w:r>
      <w:r>
        <w:rPr>
          <w:rFonts w:eastAsia="Times New Roman" w:cs="Times New Roman"/>
          <w:szCs w:val="24"/>
        </w:rPr>
        <w:t>-</w:t>
      </w:r>
      <w:r w:rsidRPr="0056503D">
        <w:rPr>
          <w:rFonts w:eastAsia="Times New Roman" w:cs="Times New Roman"/>
          <w:szCs w:val="24"/>
        </w:rPr>
        <w:t xml:space="preserve"> </w:t>
      </w:r>
      <w:r>
        <w:rPr>
          <w:rFonts w:eastAsia="Times New Roman" w:cs="Times New Roman"/>
          <w:szCs w:val="24"/>
        </w:rPr>
        <w:t>2001 ή με ένα ή δύο εκατομμύρια χιλιόμετρα ή χωρίς λάστιχα.</w:t>
      </w:r>
    </w:p>
    <w:p w14:paraId="3FC0CEA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Αν θέλετε, στο τέλος της δευτερολογίας μου θα συζητήσουμε λίγο για το αμαξοστάσιο του Ελληνικού.</w:t>
      </w:r>
    </w:p>
    <w:p w14:paraId="3FC0CEA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FC0CEA3" w14:textId="77777777" w:rsidR="00854A89" w:rsidRDefault="0011579D">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Προτού σας δώσω τον λόγο, κύριε Υπουργέ, κυρίες και κύριοι συνάδελφοι, </w:t>
      </w:r>
      <w:r>
        <w:rPr>
          <w:rFonts w:eastAsia="Times New Roman"/>
          <w:szCs w:val="24"/>
        </w:rPr>
        <w:t xml:space="preserve">έχω την τιμή να ανακοινώσω στο Σώμα ότι τη συνεδρίασή </w:t>
      </w:r>
      <w:r>
        <w:rPr>
          <w:rFonts w:eastAsia="Times New Roman"/>
          <w:szCs w:val="24"/>
        </w:rPr>
        <w:lastRenderedPageBreak/>
        <w:t>μας παρακολουθούν από τα άνω δυτικά θεωρεία, αφού προηγουμένως ξεναγήθηκαν στην</w:t>
      </w:r>
      <w:r>
        <w:rPr>
          <w:rFonts w:eastAsia="Times New Roman"/>
          <w:szCs w:val="24"/>
        </w:rPr>
        <w:t xml:space="preserve">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cs="Times New Roman"/>
        </w:rPr>
        <w:t xml:space="preserve"> Βουλής</w:t>
      </w:r>
      <w:r>
        <w:rPr>
          <w:rFonts w:eastAsia="Times New Roman"/>
          <w:szCs w:val="24"/>
        </w:rPr>
        <w:t xml:space="preserve">, είκοσι τέσσερις μαθητές και μαθήτριες και </w:t>
      </w:r>
      <w:r>
        <w:rPr>
          <w:rFonts w:eastAsia="Times New Roman" w:cs="Times New Roman"/>
        </w:rPr>
        <w:t xml:space="preserve">τέσσερις </w:t>
      </w:r>
      <w:r>
        <w:rPr>
          <w:rFonts w:eastAsia="Times New Roman"/>
          <w:szCs w:val="24"/>
        </w:rPr>
        <w:t xml:space="preserve">εκπαιδευτικοί </w:t>
      </w:r>
      <w:r>
        <w:rPr>
          <w:rFonts w:eastAsia="Times New Roman" w:cs="Times New Roman"/>
        </w:rPr>
        <w:t xml:space="preserve">συνοδοί τους </w:t>
      </w:r>
      <w:r>
        <w:rPr>
          <w:rFonts w:eastAsia="Times New Roman"/>
          <w:szCs w:val="24"/>
        </w:rPr>
        <w:t xml:space="preserve">από το Γυμνάσιο και </w:t>
      </w:r>
      <w:r>
        <w:rPr>
          <w:rFonts w:eastAsia="Times New Roman"/>
          <w:szCs w:val="24"/>
        </w:rPr>
        <w:t xml:space="preserve">το </w:t>
      </w:r>
      <w:r>
        <w:rPr>
          <w:rFonts w:eastAsia="Times New Roman"/>
          <w:szCs w:val="24"/>
        </w:rPr>
        <w:t xml:space="preserve">ΕΠΑΛ </w:t>
      </w:r>
      <w:proofErr w:type="spellStart"/>
      <w:r>
        <w:rPr>
          <w:rFonts w:eastAsia="Times New Roman"/>
          <w:szCs w:val="24"/>
        </w:rPr>
        <w:t>Καντάνου</w:t>
      </w:r>
      <w:proofErr w:type="spellEnd"/>
      <w:r>
        <w:rPr>
          <w:rFonts w:eastAsia="Times New Roman"/>
          <w:szCs w:val="24"/>
        </w:rPr>
        <w:t xml:space="preserve"> </w:t>
      </w:r>
      <w:r>
        <w:rPr>
          <w:rFonts w:eastAsia="Times New Roman"/>
          <w:szCs w:val="24"/>
        </w:rPr>
        <w:t>Χανίων.</w:t>
      </w:r>
    </w:p>
    <w:p w14:paraId="3FC0CEA4" w14:textId="77777777" w:rsidR="00854A89" w:rsidRDefault="0011579D">
      <w:pPr>
        <w:tabs>
          <w:tab w:val="left" w:pos="6787"/>
        </w:tabs>
        <w:spacing w:line="600" w:lineRule="auto"/>
        <w:ind w:firstLine="720"/>
        <w:jc w:val="both"/>
        <w:rPr>
          <w:rFonts w:eastAsia="Times New Roman"/>
          <w:szCs w:val="24"/>
        </w:rPr>
      </w:pPr>
      <w:r>
        <w:rPr>
          <w:rFonts w:eastAsia="Times New Roman"/>
          <w:szCs w:val="24"/>
        </w:rPr>
        <w:t>Η Βουλή σ</w:t>
      </w:r>
      <w:r>
        <w:rPr>
          <w:rFonts w:eastAsia="Times New Roman"/>
          <w:szCs w:val="24"/>
        </w:rPr>
        <w:t>ά</w:t>
      </w:r>
      <w:r>
        <w:rPr>
          <w:rFonts w:eastAsia="Times New Roman"/>
          <w:szCs w:val="24"/>
        </w:rPr>
        <w:t>ς καλωσορίζει.</w:t>
      </w:r>
    </w:p>
    <w:p w14:paraId="3FC0CEA5" w14:textId="77777777" w:rsidR="00854A89" w:rsidRDefault="0011579D">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FC0CEA6" w14:textId="77777777" w:rsidR="00854A89" w:rsidRDefault="0011579D">
      <w:pPr>
        <w:spacing w:line="600" w:lineRule="auto"/>
        <w:ind w:firstLine="720"/>
        <w:jc w:val="both"/>
        <w:rPr>
          <w:rFonts w:eastAsia="Times New Roman" w:cs="Times New Roman"/>
        </w:rPr>
      </w:pPr>
      <w:r>
        <w:rPr>
          <w:rFonts w:eastAsia="Times New Roman" w:cs="Times New Roman"/>
        </w:rPr>
        <w:t>Κύριε Υπουργέ, έχετε τον λόγο.</w:t>
      </w:r>
    </w:p>
    <w:p w14:paraId="3FC0CEA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Ευχαριστώ, κύριε Πρόεδρε.</w:t>
      </w:r>
    </w:p>
    <w:p w14:paraId="3FC0CEA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w:t>
      </w:r>
      <w:r>
        <w:rPr>
          <w:rFonts w:eastAsia="Times New Roman" w:cs="Times New Roman"/>
          <w:szCs w:val="24"/>
        </w:rPr>
        <w:t>ε</w:t>
      </w:r>
      <w:proofErr w:type="spellEnd"/>
      <w:r>
        <w:rPr>
          <w:rFonts w:eastAsia="Times New Roman" w:cs="Times New Roman"/>
          <w:szCs w:val="24"/>
        </w:rPr>
        <w:t>, δυστυχώς η κατάσταση που παραλάβαμε για τον στόλο</w:t>
      </w:r>
      <w:r>
        <w:rPr>
          <w:rFonts w:eastAsia="Times New Roman" w:cs="Times New Roman"/>
          <w:szCs w:val="24"/>
        </w:rPr>
        <w:t xml:space="preserve"> των θερμικών λεωφορείων ήταν -και δυστυχώς δεν έχει προγραμματιστεί κάτι άλλο- δραματική. Δεν είχε προγραμματιστεί ένα ευρώ στο ΕΣΠΑ για την αγορά νέου στόλου, νέων λεωφορείων ή τρόλεϊ. </w:t>
      </w:r>
    </w:p>
    <w:p w14:paraId="3FC0CEA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κατάσταση ήταν δραματική. Μπορώ, αν θέλετε, να σας δώσω τον πίνακα</w:t>
      </w:r>
      <w:r>
        <w:rPr>
          <w:rFonts w:eastAsia="Times New Roman" w:cs="Times New Roman"/>
          <w:szCs w:val="24"/>
        </w:rPr>
        <w:t>, για να έχετε μία εικόνα. Είχαμε βρει δύο χιλιά</w:t>
      </w:r>
      <w:r>
        <w:rPr>
          <w:rFonts w:eastAsia="Times New Roman" w:cs="Times New Roman"/>
          <w:szCs w:val="24"/>
        </w:rPr>
        <w:lastRenderedPageBreak/>
        <w:t>δες τριακόσια ογδόντα επτά θερμικά και ηλεκτροκίνητα λεωφορεία. Σας αναφέρω ενδεικτικά μερικά νούμερα, για να έχουμε όλοι την ίδια αντίληψη: Τεχνολογία</w:t>
      </w:r>
      <w:r>
        <w:rPr>
          <w:rFonts w:eastAsia="Times New Roman" w:cs="Times New Roman"/>
          <w:szCs w:val="24"/>
        </w:rPr>
        <w:t>ς</w:t>
      </w:r>
      <w:r>
        <w:rPr>
          <w:rFonts w:eastAsia="Times New Roman" w:cs="Times New Roman"/>
          <w:szCs w:val="24"/>
        </w:rPr>
        <w:t xml:space="preserve">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Ι», από το 1999 είχαμε εβδομήντα οχήματα, από το</w:t>
      </w:r>
      <w:r>
        <w:rPr>
          <w:rFonts w:eastAsia="Times New Roman" w:cs="Times New Roman"/>
          <w:szCs w:val="24"/>
        </w:rPr>
        <w:t xml:space="preserve"> 1988 </w:t>
      </w:r>
      <w:proofErr w:type="spellStart"/>
      <w:r>
        <w:rPr>
          <w:rFonts w:eastAsia="Times New Roman" w:cs="Times New Roman"/>
          <w:szCs w:val="24"/>
        </w:rPr>
        <w:t>εκατόν</w:t>
      </w:r>
      <w:proofErr w:type="spellEnd"/>
      <w:r>
        <w:rPr>
          <w:rFonts w:eastAsia="Times New Roman" w:cs="Times New Roman"/>
          <w:szCs w:val="24"/>
        </w:rPr>
        <w:t xml:space="preserve"> εβδομήντα δύο οχήματα, από το 2004 διακόσια εβδομήντα εννέα οχήματα, από το 2000 </w:t>
      </w:r>
      <w:proofErr w:type="spellStart"/>
      <w:r>
        <w:rPr>
          <w:rFonts w:eastAsia="Times New Roman" w:cs="Times New Roman"/>
          <w:szCs w:val="24"/>
        </w:rPr>
        <w:t>εκατόν</w:t>
      </w:r>
      <w:proofErr w:type="spellEnd"/>
      <w:r>
        <w:rPr>
          <w:rFonts w:eastAsia="Times New Roman" w:cs="Times New Roman"/>
          <w:szCs w:val="24"/>
        </w:rPr>
        <w:t xml:space="preserve"> τριάντα εννέα οχήματα -αυτά που σας λέω είναι πετρελαίου- από το 1993 διακόσια δεκαέξι οχήματα, από το 2009 διακόσια είκοσι οχήματα, κ</w:t>
      </w:r>
      <w:r>
        <w:rPr>
          <w:rFonts w:eastAsia="Times New Roman" w:cs="Times New Roman"/>
          <w:szCs w:val="24"/>
        </w:rPr>
        <w:t>αι τα λοιπά</w:t>
      </w:r>
      <w:r>
        <w:rPr>
          <w:rFonts w:eastAsia="Times New Roman" w:cs="Times New Roman"/>
          <w:szCs w:val="24"/>
        </w:rPr>
        <w:t>.</w:t>
      </w:r>
    </w:p>
    <w:p w14:paraId="3FC0CEA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Συνολικά</w:t>
      </w:r>
      <w:r>
        <w:rPr>
          <w:rFonts w:eastAsia="Times New Roman" w:cs="Times New Roman"/>
          <w:szCs w:val="24"/>
        </w:rPr>
        <w:t>, από τα δύο χιλιάδες τριακόσια ογδόντα επτά θερμικά και ηλεκτροκίνητα λεωφορεία, δυστυχώς ενεργά ήταν τα χίλια επτακόσια είκοσι</w:t>
      </w:r>
      <w:r>
        <w:rPr>
          <w:rFonts w:eastAsia="Times New Roman" w:cs="Times New Roman"/>
          <w:szCs w:val="24"/>
        </w:rPr>
        <w:t xml:space="preserve">. </w:t>
      </w:r>
      <w:r>
        <w:rPr>
          <w:rFonts w:eastAsia="Times New Roman" w:cs="Times New Roman"/>
          <w:szCs w:val="24"/>
        </w:rPr>
        <w:t>Αυτό σημαίνει ότι τα υπόλοιπα δεν μπορούσαν να χρησιμοποιηθούν. Πολλά από τα χίλια επτακόσια είκοσι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δεν μπορούσαν να χρησιμοποιηθούν, γιατί έλειπαν ανταλλακτικά, η συντήρησή τους ήταν ελλιπής, οι διαγωνισμοί και ο τρόπος διαγωνισμών που υπήρχε από την προηγούμενη </w:t>
      </w:r>
      <w:r>
        <w:rPr>
          <w:rFonts w:eastAsia="Times New Roman" w:cs="Times New Roman"/>
          <w:szCs w:val="24"/>
        </w:rPr>
        <w:t>κ</w:t>
      </w:r>
      <w:r>
        <w:rPr>
          <w:rFonts w:eastAsia="Times New Roman" w:cs="Times New Roman"/>
          <w:szCs w:val="24"/>
        </w:rPr>
        <w:t>υβέρνηση ήταν τέτοιος που ολοκληρωνόταν σε έξι και επτά χρόνια. Υπήρχαν, δηλαδή, λεωφορεία</w:t>
      </w:r>
      <w:r>
        <w:rPr>
          <w:rFonts w:eastAsia="Times New Roman" w:cs="Times New Roman"/>
          <w:szCs w:val="24"/>
        </w:rPr>
        <w:t xml:space="preserve"> που ήταν </w:t>
      </w:r>
      <w:proofErr w:type="spellStart"/>
      <w:r>
        <w:rPr>
          <w:rFonts w:eastAsia="Times New Roman" w:cs="Times New Roman"/>
          <w:szCs w:val="24"/>
        </w:rPr>
        <w:t>ακινητοποιημένα</w:t>
      </w:r>
      <w:proofErr w:type="spellEnd"/>
      <w:r>
        <w:rPr>
          <w:rFonts w:eastAsia="Times New Roman" w:cs="Times New Roman"/>
          <w:szCs w:val="24"/>
        </w:rPr>
        <w:t xml:space="preserve"> γιατί δεν είχαν λάστιχα, μπαταρίες,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τέτοιους λόγους. Καταλαβαίνετε σε τι κατάσταση έχει φέρει αυτό τις αστικές συγκοινωνίες. </w:t>
      </w:r>
    </w:p>
    <w:p w14:paraId="3FC0CEA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είχαμε μία απαξίωση του προσωπικού των αστικών συγκοινωνιών, είτε με απολύσεις, είτε με μετατάξεις, με αποτέλεσμα να έχουμε πολύ λίγους οδηγούς απ’ αυτούς που χρειάζονταν πραγματικά για να έχουμε ένα αξιόπιστο και ποιοτικό μεταφορικό έργο. </w:t>
      </w:r>
    </w:p>
    <w:p w14:paraId="3FC0CEA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Υπουργού)</w:t>
      </w:r>
    </w:p>
    <w:p w14:paraId="3FC0CEA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Θα ήθελα να σας πω ότι το 2016 μειώθηκε το κόστος συντήρησης κατά 3 εκατομμύρια ευρώ, γιατί σταμάτησαν στη μεγάλη πλειοψηφία να γίνονται προμήθειες με πρόχειρους διαγωνισμού</w:t>
      </w:r>
      <w:r>
        <w:rPr>
          <w:rFonts w:eastAsia="Times New Roman" w:cs="Times New Roman"/>
          <w:szCs w:val="24"/>
        </w:rPr>
        <w:t>ς και ολοκληρώθηκαν οι μεγάλοι διαγωνισμοί για ανταλλακτικά.</w:t>
      </w:r>
    </w:p>
    <w:p w14:paraId="3FC0CEA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επίσης, ότι βρήκαμε ένα τρομερό φαινόμενο, το οποίο δεν ξέρω αν το έχετε συναντήσει πουθενά αλλού. Έχει γίνει μία πολύ μεγάλη προμήθεια λεωφορείων πριν από πολλά χρόνια. Αυτά </w:t>
      </w:r>
      <w:r>
        <w:rPr>
          <w:rFonts w:eastAsia="Times New Roman" w:cs="Times New Roman"/>
          <w:szCs w:val="24"/>
        </w:rPr>
        <w:t xml:space="preserve">τα λεωφορεία όλα αυτά τα χρόνια τα χρησιμοποιεί η εταιρεία </w:t>
      </w:r>
      <w:r>
        <w:rPr>
          <w:rFonts w:eastAsia="Times New Roman" w:cs="Times New Roman"/>
          <w:szCs w:val="24"/>
        </w:rPr>
        <w:t>των α</w:t>
      </w:r>
      <w:r>
        <w:rPr>
          <w:rFonts w:eastAsia="Times New Roman" w:cs="Times New Roman"/>
          <w:szCs w:val="24"/>
        </w:rPr>
        <w:t xml:space="preserve">στικών </w:t>
      </w:r>
      <w:r>
        <w:rPr>
          <w:rFonts w:eastAsia="Times New Roman" w:cs="Times New Roman"/>
          <w:szCs w:val="24"/>
        </w:rPr>
        <w:t>σ</w:t>
      </w:r>
      <w:r>
        <w:rPr>
          <w:rFonts w:eastAsia="Times New Roman" w:cs="Times New Roman"/>
          <w:szCs w:val="24"/>
        </w:rPr>
        <w:t xml:space="preserve">υγκοινωνιών, αλλά δεν έχουν παραληφθεί. Πώς γίνεται αυτό; Και εγώ αυτό ρώτησα. Πώς γίνεται για πάρα πολλά χρόνια –δεν μιλάμε για δύο ή τρία χρόνια, </w:t>
      </w:r>
      <w:r>
        <w:rPr>
          <w:rFonts w:eastAsia="Times New Roman" w:cs="Times New Roman"/>
          <w:szCs w:val="24"/>
        </w:rPr>
        <w:lastRenderedPageBreak/>
        <w:t>αλλά για πάνω από δέκα χρόνια- εκατο</w:t>
      </w:r>
      <w:r>
        <w:rPr>
          <w:rFonts w:eastAsia="Times New Roman" w:cs="Times New Roman"/>
          <w:szCs w:val="24"/>
        </w:rPr>
        <w:t xml:space="preserve">ντάδες λεωφορεία να κυκλοφορούν στους δρόμους της Αθήνας και να μην έχουν παραληφθεί και να εκκρεμούν και 7-8 εκατομμύρια ευρώ ανταλλακτικά, διαφορές και διάφορα άλλα τέτοια πράγματα; </w:t>
      </w:r>
    </w:p>
    <w:p w14:paraId="3FC0CEAF" w14:textId="77777777" w:rsidR="00854A89" w:rsidRDefault="0011579D">
      <w:pPr>
        <w:spacing w:line="600" w:lineRule="auto"/>
        <w:ind w:firstLine="720"/>
        <w:jc w:val="both"/>
        <w:rPr>
          <w:rFonts w:eastAsia="Times New Roman" w:cs="Times New Roman"/>
          <w:szCs w:val="24"/>
        </w:rPr>
      </w:pPr>
      <w:r w:rsidRPr="00882FD3">
        <w:rPr>
          <w:rFonts w:eastAsia="Times New Roman" w:cs="Times New Roman"/>
          <w:color w:val="000000" w:themeColor="text1"/>
          <w:szCs w:val="24"/>
        </w:rPr>
        <w:t xml:space="preserve">Αυτή είναι η κατάσταση που παραλάβαμε. Θα σας πω τι κάνουμε σήμερα και </w:t>
      </w:r>
      <w:r w:rsidRPr="00882FD3">
        <w:rPr>
          <w:rFonts w:eastAsia="Times New Roman" w:cs="Times New Roman"/>
          <w:color w:val="000000" w:themeColor="text1"/>
          <w:szCs w:val="24"/>
        </w:rPr>
        <w:t xml:space="preserve">τι προσπαθούμε να κάνουμε. Σε συνεργασία με το Υπουργείο Οικονομίας έχουμε βρει 30 εκατομμύρια ευρώ από τη νέα </w:t>
      </w:r>
      <w:r w:rsidRPr="00882FD3">
        <w:rPr>
          <w:rFonts w:eastAsia="Times New Roman" w:cs="Times New Roman"/>
          <w:color w:val="000000" w:themeColor="text1"/>
          <w:szCs w:val="24"/>
        </w:rPr>
        <w:t xml:space="preserve">προγραμματική </w:t>
      </w:r>
      <w:r>
        <w:rPr>
          <w:rFonts w:eastAsia="Times New Roman" w:cs="Times New Roman"/>
          <w:szCs w:val="24"/>
        </w:rPr>
        <w:t>π</w:t>
      </w:r>
      <w:r>
        <w:rPr>
          <w:rFonts w:eastAsia="Times New Roman" w:cs="Times New Roman"/>
          <w:szCs w:val="24"/>
        </w:rPr>
        <w:t>ερίοδο για προμήθεια λεωφορείων. Είμαστε σε συνεργασία με την Ευρωπαϊκή Τράπεζα Επενδύσεων, προκειμένου να δανειοδοτηθούμε. Δεν εν</w:t>
      </w:r>
      <w:r>
        <w:rPr>
          <w:rFonts w:eastAsia="Times New Roman" w:cs="Times New Roman"/>
          <w:szCs w:val="24"/>
        </w:rPr>
        <w:t xml:space="preserve">νοώ να δανειοδοτηθεί το ελληνικό </w:t>
      </w:r>
      <w:r>
        <w:rPr>
          <w:rFonts w:eastAsia="Times New Roman" w:cs="Times New Roman"/>
          <w:szCs w:val="24"/>
        </w:rPr>
        <w:t>δ</w:t>
      </w:r>
      <w:r>
        <w:rPr>
          <w:rFonts w:eastAsia="Times New Roman" w:cs="Times New Roman"/>
          <w:szCs w:val="24"/>
        </w:rPr>
        <w:t xml:space="preserve">ημόσιο, αλλά οι </w:t>
      </w:r>
      <w:r>
        <w:rPr>
          <w:rFonts w:eastAsia="Times New Roman" w:cs="Times New Roman"/>
          <w:szCs w:val="24"/>
        </w:rPr>
        <w:t>αστικές συγκοινωνίες</w:t>
      </w:r>
      <w:r>
        <w:rPr>
          <w:rFonts w:eastAsia="Times New Roman" w:cs="Times New Roman"/>
          <w:szCs w:val="24"/>
        </w:rPr>
        <w:t>, για να προχωρήσουν σε μία νέα προμήθεια θερμικών λεωφορείων.</w:t>
      </w:r>
    </w:p>
    <w:p w14:paraId="3FC0CEB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Ταυτόχρονα, αναζητούμε πρόσθετες λύσεις για να έχουμε έναν νέο σχεδιασμό για τις αστικές συγκοινωνίες, έναν σχεδιασμό όπου </w:t>
      </w:r>
      <w:r>
        <w:rPr>
          <w:rFonts w:eastAsia="Times New Roman" w:cs="Times New Roman"/>
          <w:szCs w:val="24"/>
        </w:rPr>
        <w:t xml:space="preserve">τα λεωφορεία θα μετακινούν τους πολίτες από τις γειτονιές της Αθήνας στους σταθμούς του μετρό και των μέσων σταθερής τροχιάς. </w:t>
      </w:r>
    </w:p>
    <w:p w14:paraId="3FC0CEB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Αυτό σημαίνει ότι πρέπει να αλλάξει σχεδιασμό η ΟΣΥ. Πρέπει να έχει μικρά λεωφορεία που να μπαίνουν σε στενούς δρόμους. Πρέπει να</w:t>
      </w:r>
      <w:r>
        <w:rPr>
          <w:rFonts w:eastAsia="Times New Roman" w:cs="Times New Roman"/>
          <w:szCs w:val="24"/>
        </w:rPr>
        <w:t xml:space="preserve"> εξετάσουμε την ηλεκτροκίνηση, για να μην </w:t>
      </w:r>
      <w:r>
        <w:rPr>
          <w:rFonts w:eastAsia="Times New Roman" w:cs="Times New Roman"/>
          <w:szCs w:val="24"/>
        </w:rPr>
        <w:lastRenderedPageBreak/>
        <w:t>έχουμε οχλήσεις. Πρέπει να πάμε σε μια άλλη λογική, ιδιαίτερα όταν μέσα στον μήνα θα δημοπρατηθεί το πρώτο τμήμα της Γραμμής 4 του μετρό. Αυτό σημαίνει ότι θα έχουμε ένα αρκετά μεγάλο δίκτυο μόλις ολοκληρωθεί η Γρα</w:t>
      </w:r>
      <w:r>
        <w:rPr>
          <w:rFonts w:eastAsia="Times New Roman" w:cs="Times New Roman"/>
          <w:szCs w:val="24"/>
        </w:rPr>
        <w:t>μμή 4 και η Γραμμή για Πειραιά. Άρα και τα λεωφορεία μας πρέπει να ενταχθούν σε έναν άλλον σχεδιασμό από αυτόν που ήδη έχουν σήμερα.</w:t>
      </w:r>
    </w:p>
    <w:p w14:paraId="3FC0CEB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Τώρα, για το θέμα της φύλαξης να επιφυλαχθώ να σας δώσω τα απαραίτητα στοιχεία, παρ</w:t>
      </w:r>
      <w:r>
        <w:rPr>
          <w:rFonts w:eastAsia="Times New Roman" w:cs="Times New Roman"/>
          <w:szCs w:val="24"/>
        </w:rPr>
        <w:t xml:space="preserve">’ </w:t>
      </w:r>
      <w:r>
        <w:rPr>
          <w:rFonts w:eastAsia="Times New Roman" w:cs="Times New Roman"/>
          <w:szCs w:val="24"/>
        </w:rPr>
        <w:t>ότι είναι πολύ της επικαιρότητας οι βα</w:t>
      </w:r>
      <w:r>
        <w:rPr>
          <w:rFonts w:eastAsia="Times New Roman" w:cs="Times New Roman"/>
          <w:szCs w:val="24"/>
        </w:rPr>
        <w:t>νδαλισμοί, οι καταστροφές που γίνονται. Αν δείτε τα στοιχεία, θα διαπιστώσετε ότι δεν είναι περισσότερα τα φαινόμενα αυτά τώρα, συγκριτικά με τα προηγούμενα χρόνια που δεν ήταν τόσο δημοφιλή. Αυτό δεν σημαίνει ότι αυτά τα φαινόμενα δεν πρέπει να σταματήσου</w:t>
      </w:r>
      <w:r>
        <w:rPr>
          <w:rFonts w:eastAsia="Times New Roman" w:cs="Times New Roman"/>
          <w:szCs w:val="24"/>
        </w:rPr>
        <w:t xml:space="preserve">ν. </w:t>
      </w:r>
    </w:p>
    <w:p w14:paraId="3FC0CEB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γνώμη μου είναι -και τη λέω πολύ ανοιχτά και δημόσια- ότι αυτοί οι βανδαλισμοί, η πλειο</w:t>
      </w:r>
      <w:r>
        <w:rPr>
          <w:rFonts w:eastAsia="Times New Roman" w:cs="Times New Roman"/>
          <w:szCs w:val="24"/>
        </w:rPr>
        <w:t>νότητα</w:t>
      </w:r>
      <w:r>
        <w:rPr>
          <w:rFonts w:eastAsia="Times New Roman" w:cs="Times New Roman"/>
          <w:szCs w:val="24"/>
        </w:rPr>
        <w:t xml:space="preserve"> αυτών των φαινομένων δεν οφείλ</w:t>
      </w:r>
      <w:r>
        <w:rPr>
          <w:rFonts w:eastAsia="Times New Roman" w:cs="Times New Roman"/>
          <w:szCs w:val="24"/>
        </w:rPr>
        <w:t>ε</w:t>
      </w:r>
      <w:r>
        <w:rPr>
          <w:rFonts w:eastAsia="Times New Roman" w:cs="Times New Roman"/>
          <w:szCs w:val="24"/>
        </w:rPr>
        <w:t>ται ούτε σε ομάδες πολιτικές ούτε σε χουλιγκανισμό από τα γήπεδα –υπάρχουν και τέτοια-</w:t>
      </w:r>
      <w:r>
        <w:rPr>
          <w:rFonts w:eastAsia="Times New Roman" w:cs="Times New Roman"/>
          <w:szCs w:val="24"/>
        </w:rPr>
        <w:t xml:space="preserve"> </w:t>
      </w:r>
      <w:r>
        <w:rPr>
          <w:rFonts w:eastAsia="Times New Roman" w:cs="Times New Roman"/>
          <w:szCs w:val="24"/>
        </w:rPr>
        <w:t>αλλά οφείλονται και συνδέονται με συγκ</w:t>
      </w:r>
      <w:r>
        <w:rPr>
          <w:rFonts w:eastAsia="Times New Roman" w:cs="Times New Roman"/>
          <w:szCs w:val="24"/>
        </w:rPr>
        <w:t xml:space="preserve">εκριμένες ομάδες εξυπηρέτησης συγκεκριμένων συμφερόντων. Άρχισαν να εκδηλώνονται όταν ανακοινώσαμε την πολιτική απόφαση να φυλάσσονται οι σταθμοί του μετρό όχι </w:t>
      </w:r>
      <w:r>
        <w:rPr>
          <w:rFonts w:eastAsia="Times New Roman" w:cs="Times New Roman"/>
          <w:szCs w:val="24"/>
        </w:rPr>
        <w:lastRenderedPageBreak/>
        <w:t>από ιδιωτικές εταιρείες αλλά από την Ελληνική Αστυνομία και εξελίχθηκαν αυτά τα φαινόμενα στη συ</w:t>
      </w:r>
      <w:r>
        <w:rPr>
          <w:rFonts w:eastAsia="Times New Roman" w:cs="Times New Roman"/>
          <w:szCs w:val="24"/>
        </w:rPr>
        <w:t>νέχεια, όταν είχαμε τις αποκαλύψεις για το κύκλωμα και τα εργοστάσια των πλαστών εισιτηρίων που βρέθηκαν και βέβαια για την εγκατάσταση του νέου συστήματος του ηλεκτρονικού εισιτηρίου, που θα μας εξοικονομήσει πάρα πολλά λεφτά από τέτοιες δραστηριότητες συ</w:t>
      </w:r>
      <w:r>
        <w:rPr>
          <w:rFonts w:eastAsia="Times New Roman" w:cs="Times New Roman"/>
          <w:szCs w:val="24"/>
        </w:rPr>
        <w:t>γκεκριμένων, οργανωμένων και παράνομων συμφερόντων.</w:t>
      </w:r>
    </w:p>
    <w:p w14:paraId="3FC0CEB4" w14:textId="77777777" w:rsidR="00854A89" w:rsidRDefault="0011579D">
      <w:pPr>
        <w:spacing w:line="600" w:lineRule="auto"/>
        <w:ind w:firstLine="720"/>
        <w:jc w:val="both"/>
        <w:rPr>
          <w:rFonts w:eastAsia="Times New Roman"/>
          <w:szCs w:val="24"/>
        </w:rPr>
      </w:pPr>
      <w:r>
        <w:rPr>
          <w:rFonts w:eastAsia="Times New Roman"/>
          <w:szCs w:val="24"/>
        </w:rPr>
        <w:t>Ευχαριστώ.</w:t>
      </w:r>
    </w:p>
    <w:p w14:paraId="3FC0CEB5" w14:textId="77777777" w:rsidR="00854A89" w:rsidRDefault="0011579D">
      <w:pPr>
        <w:spacing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Και εγώ ευχαριστώ.</w:t>
      </w:r>
    </w:p>
    <w:p w14:paraId="3FC0CEB6" w14:textId="77777777" w:rsidR="00854A89" w:rsidRDefault="0011579D">
      <w:pPr>
        <w:spacing w:line="600" w:lineRule="auto"/>
        <w:ind w:firstLine="720"/>
        <w:jc w:val="both"/>
        <w:rPr>
          <w:rFonts w:eastAsia="Times New Roman"/>
          <w:szCs w:val="24"/>
        </w:rPr>
      </w:pPr>
      <w:r>
        <w:rPr>
          <w:rFonts w:eastAsia="Times New Roman"/>
          <w:szCs w:val="24"/>
        </w:rPr>
        <w:t>Κύριε Καμμένο, έχετε και πάλι τον λόγο.</w:t>
      </w:r>
    </w:p>
    <w:p w14:paraId="3FC0CEB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szCs w:val="24"/>
        </w:rPr>
        <w:t>Ευχαριστώ πολύ.</w:t>
      </w:r>
      <w:r>
        <w:rPr>
          <w:rFonts w:eastAsia="Times New Roman" w:cs="Times New Roman"/>
          <w:szCs w:val="24"/>
        </w:rPr>
        <w:t xml:space="preserve"> </w:t>
      </w:r>
    </w:p>
    <w:p w14:paraId="3FC0CEB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Δεν ξέρω αν θα πρέπει να χαρώ ή να λυπηθώ. Τώρα γελάω από τα νεύρα μου, κύριε Υπουργέ. Συγγνώμη για την αντίδραση. </w:t>
      </w:r>
    </w:p>
    <w:p w14:paraId="3FC0CEB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Εδώ είναι τεράστια η καταγγελία. Δεν ξέρω αν καταλαβαίνετε, συνάδελφοι. Δηλαδή</w:t>
      </w:r>
      <w:r>
        <w:rPr>
          <w:rFonts w:eastAsia="Times New Roman" w:cs="Times New Roman"/>
          <w:szCs w:val="24"/>
        </w:rPr>
        <w:t>,</w:t>
      </w:r>
      <w:r>
        <w:rPr>
          <w:rFonts w:eastAsia="Times New Roman" w:cs="Times New Roman"/>
          <w:szCs w:val="24"/>
        </w:rPr>
        <w:t xml:space="preserve"> σήμερα μας λέτε ότι υπάρχουν συμφέροντα τα οποία καταστρέφου</w:t>
      </w:r>
      <w:r>
        <w:rPr>
          <w:rFonts w:eastAsia="Times New Roman" w:cs="Times New Roman"/>
          <w:szCs w:val="24"/>
        </w:rPr>
        <w:t xml:space="preserve">ν τα λεωφορεία και τα τρόλεϊ, τα καίνε μέσα στο κέντρο της Αθήνας επειδή, πρώτον, πιθανόν να </w:t>
      </w:r>
      <w:r>
        <w:rPr>
          <w:rFonts w:eastAsia="Times New Roman" w:cs="Times New Roman"/>
          <w:szCs w:val="24"/>
        </w:rPr>
        <w:lastRenderedPageBreak/>
        <w:t>θέλουν να περνάνε τα ανταλλακτικά και οι συντηρήσεις σε κάποια συμφέροντα και</w:t>
      </w:r>
      <w:r>
        <w:rPr>
          <w:rFonts w:eastAsia="Times New Roman" w:cs="Times New Roman"/>
          <w:szCs w:val="24"/>
        </w:rPr>
        <w:t>,</w:t>
      </w:r>
      <w:r>
        <w:rPr>
          <w:rFonts w:eastAsia="Times New Roman" w:cs="Times New Roman"/>
          <w:szCs w:val="24"/>
        </w:rPr>
        <w:t xml:space="preserve"> δεύτερον, επειδή αλλάξαμε τον τρόπο φύλαξης των σταθμών</w:t>
      </w:r>
      <w:r>
        <w:rPr>
          <w:rFonts w:eastAsia="Times New Roman" w:cs="Times New Roman"/>
          <w:szCs w:val="24"/>
        </w:rPr>
        <w:t>,</w:t>
      </w:r>
      <w:r>
        <w:rPr>
          <w:rFonts w:eastAsia="Times New Roman" w:cs="Times New Roman"/>
          <w:szCs w:val="24"/>
        </w:rPr>
        <w:t xml:space="preserve"> που πέρασε από ιδιωτική ετα</w:t>
      </w:r>
      <w:r>
        <w:rPr>
          <w:rFonts w:eastAsia="Times New Roman" w:cs="Times New Roman"/>
          <w:szCs w:val="24"/>
        </w:rPr>
        <w:t>ιρεία στην Ελληνική Αστυνομία; Καταλάβατε τι συζητάμε σήμερα; Το πρώτο θέμα είναι αυτό. Αυτό είναι εξαιρετικό! Γι</w:t>
      </w:r>
      <w:r>
        <w:rPr>
          <w:rFonts w:eastAsia="Times New Roman" w:cs="Times New Roman"/>
          <w:szCs w:val="24"/>
        </w:rPr>
        <w:t>’</w:t>
      </w:r>
      <w:r>
        <w:rPr>
          <w:rFonts w:eastAsia="Times New Roman" w:cs="Times New Roman"/>
          <w:szCs w:val="24"/>
        </w:rPr>
        <w:t xml:space="preserve"> αυτό πρέπει να γίνει έλεγχος, δεν το συζητάμε. </w:t>
      </w:r>
    </w:p>
    <w:p w14:paraId="3FC0CEB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Υπουργέ, κάνατε μια καταγγελία. Εμείς μπορεί να συγκυβερνούμε, αλλά ξέρετε ότι εδώ αυτο</w:t>
      </w:r>
      <w:r>
        <w:rPr>
          <w:rFonts w:eastAsia="Times New Roman" w:cs="Times New Roman"/>
          <w:szCs w:val="24"/>
        </w:rPr>
        <w:t xml:space="preserve">ελεγχόμαστε. Θα το δούμε το θέμα. Είναι πολύ σοβαρή η καταγγελία. </w:t>
      </w:r>
    </w:p>
    <w:p w14:paraId="3FC0CEB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Υπάρχει και δεύτερη καταγγελία που πρέπει να καταγραφεί από όλους. Παρακαλώ τους συναδέλφους να δώσουν μεγάλη προσοχή. Λέτε ότι κυκλοφορούν λεωφορεία</w:t>
      </w:r>
      <w:r>
        <w:rPr>
          <w:rFonts w:eastAsia="Times New Roman" w:cs="Times New Roman"/>
          <w:szCs w:val="24"/>
        </w:rPr>
        <w:t>,</w:t>
      </w:r>
      <w:r>
        <w:rPr>
          <w:rFonts w:eastAsia="Times New Roman" w:cs="Times New Roman"/>
          <w:szCs w:val="24"/>
        </w:rPr>
        <w:t xml:space="preserve"> τα οποία δεν έχουν παραληφθεί; </w:t>
      </w:r>
    </w:p>
    <w:p w14:paraId="3FC0CEB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 xml:space="preserve">Σ ΣΠΙΡΤΖΗΣ (Υπουργός Υποδομών και Μεταφορών): </w:t>
      </w:r>
      <w:r>
        <w:rPr>
          <w:rFonts w:eastAsia="Times New Roman" w:cs="Times New Roman"/>
          <w:szCs w:val="24"/>
        </w:rPr>
        <w:t>Ναι.</w:t>
      </w:r>
    </w:p>
    <w:p w14:paraId="3FC0CEBD"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Πώς γίνεται; Δηλαδή αυτά λειτουργούν, κυκλοφορούν νόμιμα; Δηλαδή αν δεν παραλάβω τον στόλο, που έχω κάνει έναν διαγωνισμό, κυκλοφορεί παράνομα ο στόλος αυτός; Και αν γίνει ένα ατύχημα; </w:t>
      </w:r>
      <w:r>
        <w:rPr>
          <w:rFonts w:eastAsia="Times New Roman" w:cs="Times New Roman"/>
          <w:szCs w:val="24"/>
        </w:rPr>
        <w:t>Επίσης, γι</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lastRenderedPageBreak/>
        <w:t>που μου λέτε ότι εκκρεμούν ανταλλακτικά 7 ή 8 εκατομμυρίων; Δηλαδή</w:t>
      </w:r>
      <w:r>
        <w:rPr>
          <w:rFonts w:eastAsia="Times New Roman" w:cs="Times New Roman"/>
          <w:szCs w:val="24"/>
        </w:rPr>
        <w:t>,</w:t>
      </w:r>
      <w:r>
        <w:rPr>
          <w:rFonts w:eastAsia="Times New Roman" w:cs="Times New Roman"/>
          <w:szCs w:val="24"/>
        </w:rPr>
        <w:t xml:space="preserve"> επειδή δεν παρελήφθησαν</w:t>
      </w:r>
      <w:r>
        <w:rPr>
          <w:rFonts w:eastAsia="Times New Roman" w:cs="Times New Roman"/>
          <w:szCs w:val="24"/>
        </w:rPr>
        <w:t>,</w:t>
      </w:r>
      <w:r>
        <w:rPr>
          <w:rFonts w:eastAsia="Times New Roman" w:cs="Times New Roman"/>
          <w:szCs w:val="24"/>
        </w:rPr>
        <w:t xml:space="preserve"> δεν έχουμε και τα ανταλλακτικά; Σε αυτό μου απαντάτε; Δεν έχουμε τα ανταλλακτικά; Δεν το κατάλαβα. </w:t>
      </w:r>
    </w:p>
    <w:p w14:paraId="3FC0CEB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Θα γίνει ένας διάλογος, κύριε Πρόεδρε, με την </w:t>
      </w:r>
      <w:r>
        <w:rPr>
          <w:rFonts w:eastAsia="Times New Roman" w:cs="Times New Roman"/>
          <w:szCs w:val="24"/>
        </w:rPr>
        <w:t>ανοχή σας, για να καταλάβω.</w:t>
      </w:r>
    </w:p>
    <w:p w14:paraId="3FC0CEBF"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Κύριε Πρόεδρε, με την άδειά σας να απαντήσω, για να μην έχει απορίες ο κύριος συνάδελφος.</w:t>
      </w:r>
    </w:p>
    <w:p w14:paraId="3FC0CEC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Δεν έχουν παραδοθεί για πάνω από μία δεκαετία.</w:t>
      </w:r>
    </w:p>
    <w:p w14:paraId="3FC0CEC1"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Δέκα χρόνια κυκλοφο</w:t>
      </w:r>
      <w:r>
        <w:rPr>
          <w:rFonts w:eastAsia="Times New Roman" w:cs="Times New Roman"/>
          <w:szCs w:val="24"/>
        </w:rPr>
        <w:t>ρούν χωρίς να έχουμε παραλάβει;</w:t>
      </w:r>
    </w:p>
    <w:p w14:paraId="3FC0CEC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Για παραπάνω από δέκα χρόνια κυκλοφορούν και δεν έχουν παραληφθεί. Και από τον διαγωνισμό που είχε γίνει τότε, αν θυμάμαι καλά, υπάρχει μια οικονομική διαφορά της τάξης των</w:t>
      </w:r>
      <w:r>
        <w:rPr>
          <w:rFonts w:eastAsia="Times New Roman" w:cs="Times New Roman"/>
          <w:szCs w:val="24"/>
        </w:rPr>
        <w:t xml:space="preserve"> 8 εκατομμυρίων, που έπρεπε να παραδώσει αυτή η εταιρεία ανταλλακτικά και δεν τα έχει παραδώσει.</w:t>
      </w:r>
    </w:p>
    <w:p w14:paraId="3FC0CEC3" w14:textId="77777777" w:rsidR="00854A89" w:rsidRDefault="0011579D">
      <w:pPr>
        <w:spacing w:line="600" w:lineRule="auto"/>
        <w:ind w:firstLine="720"/>
        <w:jc w:val="both"/>
        <w:rPr>
          <w:rFonts w:eastAsia="Times New Roman" w:cs="Times New Roman"/>
          <w:szCs w:val="24"/>
        </w:rPr>
      </w:pPr>
      <w:r>
        <w:rPr>
          <w:rFonts w:eastAsia="Times New Roman"/>
          <w:b/>
          <w:bCs/>
        </w:rPr>
        <w:lastRenderedPageBreak/>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Το ερώτημα όμως, κύριε Υπουργέ, είναι γιατί δεν έχουν παραδοθεί.</w:t>
      </w:r>
    </w:p>
    <w:p w14:paraId="3FC0CEC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 κύριε Πρόεδρε. Αυτό είναι.</w:t>
      </w:r>
    </w:p>
    <w:p w14:paraId="3FC0CEC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 xml:space="preserve">Σ ΣΠΙΡΤΖΗΣ (Υπουργός Υποδομών και Μεταφορών): </w:t>
      </w:r>
      <w:r>
        <w:rPr>
          <w:rFonts w:eastAsia="Times New Roman" w:cs="Times New Roman"/>
          <w:szCs w:val="24"/>
        </w:rPr>
        <w:t xml:space="preserve">Και δεν είναι μόνο ότι δεν έχουν οριστικά παραληφθεί -αυτό είναι μια διαδικασία- είναι απορίας </w:t>
      </w:r>
      <w:proofErr w:type="spellStart"/>
      <w:r>
        <w:rPr>
          <w:rFonts w:eastAsia="Times New Roman" w:cs="Times New Roman"/>
          <w:szCs w:val="24"/>
        </w:rPr>
        <w:t>άξιον</w:t>
      </w:r>
      <w:proofErr w:type="spellEnd"/>
      <w:r>
        <w:rPr>
          <w:rFonts w:eastAsia="Times New Roman" w:cs="Times New Roman"/>
          <w:szCs w:val="24"/>
        </w:rPr>
        <w:t xml:space="preserve"> και το πώς γίνεται να μην έχουν παραληφθεί και να κυκλοφορούν έτσι όλα αυτά τα χρόνια από την ΟΣΥ. </w:t>
      </w:r>
    </w:p>
    <w:p w14:paraId="3FC0CEC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Όλο αυτό, όμως, είναι μια παράνομη πράξη, κύριε Υπουργέ. </w:t>
      </w:r>
    </w:p>
    <w:p w14:paraId="3FC0CEC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Και θα ήθελα να συνεχίσω -με την ανοχή σας, κύριε Πρόεδρε- λέγοντας ότι σήμερα εδώ και μέσα στη διαδικασία του κοινοβουλευτικού ελέγχου καταγράφεται ότι κυκλοφορούν εδώ και πάνω από μια δεκαετία λεωφορεία τα οποία δεν έχει παραλάβει το ελληνικό </w:t>
      </w:r>
      <w:r>
        <w:rPr>
          <w:rFonts w:eastAsia="Times New Roman" w:cs="Times New Roman"/>
          <w:szCs w:val="24"/>
        </w:rPr>
        <w:t>δ</w:t>
      </w:r>
      <w:r>
        <w:rPr>
          <w:rFonts w:eastAsia="Times New Roman" w:cs="Times New Roman"/>
          <w:szCs w:val="24"/>
        </w:rPr>
        <w:t>ημόσιο, κά</w:t>
      </w:r>
      <w:r>
        <w:rPr>
          <w:rFonts w:eastAsia="Times New Roman" w:cs="Times New Roman"/>
          <w:szCs w:val="24"/>
        </w:rPr>
        <w:t xml:space="preserve">τι που αποτελεί κατάφωρη παραβίαση κάθε κανονισμού. Όμως, ας μην πιάσουμε αυτό το θέμα και καθυστερήσουμε. </w:t>
      </w:r>
    </w:p>
    <w:p w14:paraId="3FC0CEC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Δεύτερον, επειδή υπάρχουν τα συμφέροντα -και τα αν</w:t>
      </w:r>
      <w:r>
        <w:rPr>
          <w:rFonts w:eastAsia="Times New Roman" w:cs="Times New Roman"/>
          <w:szCs w:val="24"/>
        </w:rPr>
        <w:t>έ</w:t>
      </w:r>
      <w:r>
        <w:rPr>
          <w:rFonts w:eastAsia="Times New Roman" w:cs="Times New Roman"/>
          <w:szCs w:val="24"/>
        </w:rPr>
        <w:t xml:space="preserve">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πόσα λεωφορεία δεν πήγαν για </w:t>
      </w:r>
      <w:proofErr w:type="spellStart"/>
      <w:r>
        <w:rPr>
          <w:rFonts w:eastAsia="Times New Roman" w:cs="Times New Roman"/>
          <w:szCs w:val="24"/>
        </w:rPr>
        <w:t>σκραπ</w:t>
      </w:r>
      <w:proofErr w:type="spellEnd"/>
      <w:r>
        <w:rPr>
          <w:rFonts w:eastAsia="Times New Roman" w:cs="Times New Roman"/>
          <w:szCs w:val="24"/>
        </w:rPr>
        <w:t>, πόσα λεωφορεία κυκλοφορούν ή γίνετα</w:t>
      </w:r>
      <w:r>
        <w:rPr>
          <w:rFonts w:eastAsia="Times New Roman" w:cs="Times New Roman"/>
          <w:szCs w:val="24"/>
        </w:rPr>
        <w:t>ι βανδαλισμός και πλιάτσικο, για να πάρουν ανταλλακτικά και να φτιάξουν άλλα, άρα οι παραγγελίες ανταλλακτικών στον πεπαλαιωμένο στόλο εξυπηρετούν σαφέστατα κάποια συμφέροντα. Τα έχουμε στα αμαξοστάσια με τεράστιο κόστος συντήρησης. Θυμάμαι και με τον κ. Π</w:t>
      </w:r>
      <w:r>
        <w:rPr>
          <w:rFonts w:eastAsia="Times New Roman" w:cs="Times New Roman"/>
          <w:szCs w:val="24"/>
        </w:rPr>
        <w:t xml:space="preserve">ανούση και με τον κ. </w:t>
      </w:r>
      <w:proofErr w:type="spellStart"/>
      <w:r>
        <w:rPr>
          <w:rFonts w:eastAsia="Times New Roman" w:cs="Times New Roman"/>
          <w:szCs w:val="24"/>
        </w:rPr>
        <w:t>Τόσκα</w:t>
      </w:r>
      <w:proofErr w:type="spellEnd"/>
      <w:r>
        <w:rPr>
          <w:rFonts w:eastAsia="Times New Roman" w:cs="Times New Roman"/>
          <w:szCs w:val="24"/>
        </w:rPr>
        <w:t xml:space="preserve"> τι λέγαμε για τα περιπολικά. Δίνονταν δεκαοκτώ χιλιάρικα τον χρόνο για ένα περιπολικό με μισό εκατομμύριο χιλιόμετρα, όταν ένα καινούργιο αυτοκίνητο θα το παίρναμε με ε</w:t>
      </w:r>
      <w:r>
        <w:rPr>
          <w:rFonts w:eastAsia="Times New Roman" w:cs="Times New Roman"/>
          <w:szCs w:val="24"/>
        </w:rPr>
        <w:t>π</w:t>
      </w:r>
      <w:r>
        <w:rPr>
          <w:rFonts w:eastAsia="Times New Roman" w:cs="Times New Roman"/>
          <w:szCs w:val="24"/>
        </w:rPr>
        <w:t>τά χιλιάρικα και δεν μπορούσαμε! Άρα εδώ -και ευχαριστώ, κύρ</w:t>
      </w:r>
      <w:r>
        <w:rPr>
          <w:rFonts w:eastAsia="Times New Roman" w:cs="Times New Roman"/>
          <w:szCs w:val="24"/>
        </w:rPr>
        <w:t>ιε Υπουργέ, για τις καταγγελίες που κάνατε- η κατάσταση είναι τραγική.</w:t>
      </w:r>
    </w:p>
    <w:p w14:paraId="3FC0CEC9" w14:textId="77777777" w:rsidR="00854A89" w:rsidRDefault="0011579D">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3FC0CEC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Εγώ θέλω να μας πείτε εάν και κατά πόσο θα πρέπει να κάνουμε κάτι εμείς ως Βουλευτές –αυτό είναι κάτι</w:t>
      </w:r>
      <w:r>
        <w:rPr>
          <w:rFonts w:eastAsia="Times New Roman" w:cs="Times New Roman"/>
          <w:szCs w:val="24"/>
        </w:rPr>
        <w:t xml:space="preserve"> που δεν γνωρίζω- για την καταγγελία της καταγγελίας σας. Δεν μπορεί να συνεχίσουν να κυκλοφορούν τα λεωφορεία, εφόσον δεν τα έχουμε </w:t>
      </w:r>
      <w:r>
        <w:rPr>
          <w:rFonts w:eastAsia="Times New Roman" w:cs="Times New Roman"/>
          <w:szCs w:val="24"/>
        </w:rPr>
        <w:lastRenderedPageBreak/>
        <w:t>παραλάβει. Άρα θα πρέπει να τα παραλάβουμε. Θα τα παραλάβουμε; Τι θα κάνουμε; Ποιοι έχουν τις ευθύνες; Γιατί δεν παρελήφθησ</w:t>
      </w:r>
      <w:r>
        <w:rPr>
          <w:rFonts w:eastAsia="Times New Roman" w:cs="Times New Roman"/>
          <w:szCs w:val="24"/>
        </w:rPr>
        <w:t>αν; Ποια Υπουργεία, ποιοι Υπουργοί και ποιες διοικήσεις ήταν; Ήταν και της ΟΣΥ και της ΣΤΑΣΥ ή και του Υπουργείου Μεταφορών ή Υπουργείου Συγκοινωνιών τότε; Θα πρέπει να καταγραφούν οι υπεύθυνοι, διότι όλοι αυτοί φέρουν μια τεράστια ευθύνη, αφού αυτή τη στι</w:t>
      </w:r>
      <w:r>
        <w:rPr>
          <w:rFonts w:eastAsia="Times New Roman" w:cs="Times New Roman"/>
          <w:szCs w:val="24"/>
        </w:rPr>
        <w:t>γμή μιλάμε για μια παράνομη πράξη</w:t>
      </w:r>
      <w:r>
        <w:rPr>
          <w:rFonts w:eastAsia="Times New Roman" w:cs="Times New Roman"/>
          <w:szCs w:val="24"/>
        </w:rPr>
        <w:t>,</w:t>
      </w:r>
      <w:r>
        <w:rPr>
          <w:rFonts w:eastAsia="Times New Roman" w:cs="Times New Roman"/>
          <w:szCs w:val="24"/>
        </w:rPr>
        <w:t xml:space="preserve"> η οποία συνιστά κακουργηματική απιστία κατά του </w:t>
      </w:r>
      <w:r>
        <w:rPr>
          <w:rFonts w:eastAsia="Times New Roman" w:cs="Times New Roman"/>
          <w:szCs w:val="24"/>
        </w:rPr>
        <w:t>δ</w:t>
      </w:r>
      <w:r>
        <w:rPr>
          <w:rFonts w:eastAsia="Times New Roman" w:cs="Times New Roman"/>
          <w:szCs w:val="24"/>
        </w:rPr>
        <w:t xml:space="preserve">ημοσίου. Αυτή είναι η δική μου καταγγελία. </w:t>
      </w:r>
    </w:p>
    <w:p w14:paraId="3FC0CEC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Δεύτερον, το γεγονός ότι </w:t>
      </w:r>
      <w:proofErr w:type="spellStart"/>
      <w:r>
        <w:rPr>
          <w:rFonts w:eastAsia="Times New Roman" w:cs="Times New Roman"/>
          <w:szCs w:val="24"/>
        </w:rPr>
        <w:t>βανδαλίζονται</w:t>
      </w:r>
      <w:proofErr w:type="spellEnd"/>
      <w:r>
        <w:rPr>
          <w:rFonts w:eastAsia="Times New Roman" w:cs="Times New Roman"/>
          <w:szCs w:val="24"/>
        </w:rPr>
        <w:t xml:space="preserve"> και καταστρέφονται τα λεωφορεία από ομάδες συμφερόντων, είτε για ανταλλακτικά είτε για τη</w:t>
      </w:r>
      <w:r>
        <w:rPr>
          <w:rFonts w:eastAsia="Times New Roman" w:cs="Times New Roman"/>
          <w:szCs w:val="24"/>
        </w:rPr>
        <w:t xml:space="preserve"> φύλαξη των σταθμών, είναι επίσης μια καταγγελία που πρέπει να διερευνηθεί. </w:t>
      </w:r>
    </w:p>
    <w:p w14:paraId="3FC0CEC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κλείνω λέγοντας ότι έχω κάνει και την πρόταση να βάλουμε κάμερες. Αυτό είναι κάτι που έχουμε ζήσει όλοι, αφού έχουμε πάει στο εξωτερικό. Ας βάλουμε τις κάμερες. Δεν ξέρω εάν ε</w:t>
      </w:r>
      <w:r>
        <w:rPr>
          <w:rFonts w:eastAsia="Times New Roman" w:cs="Times New Roman"/>
          <w:szCs w:val="24"/>
        </w:rPr>
        <w:t xml:space="preserve">ίναι δύσκολο να περάσει από τις </w:t>
      </w:r>
      <w:r>
        <w:rPr>
          <w:rFonts w:eastAsia="Times New Roman" w:cs="Times New Roman"/>
          <w:szCs w:val="24"/>
        </w:rPr>
        <w:t>ε</w:t>
      </w:r>
      <w:r>
        <w:rPr>
          <w:rFonts w:eastAsia="Times New Roman" w:cs="Times New Roman"/>
          <w:szCs w:val="24"/>
        </w:rPr>
        <w:t xml:space="preserve">πιτροπές και την Αρχή Προσωπικών Δεδομένων. Νομίζω, όμως, ότι η Αρχή Προσωπικών Δεδομένων θα κατανοήσει τον σκοπό. Είτε για παραβιάσεις του </w:t>
      </w:r>
      <w:r>
        <w:rPr>
          <w:rFonts w:eastAsia="Times New Roman" w:cs="Times New Roman"/>
          <w:szCs w:val="24"/>
        </w:rPr>
        <w:lastRenderedPageBreak/>
        <w:t>Κώδικα Οδικής Κυκλοφορίας, είτε για βανδαλισμούς είτε για βιαιοπραγίες μέσα στα λεω</w:t>
      </w:r>
      <w:r>
        <w:rPr>
          <w:rFonts w:eastAsia="Times New Roman" w:cs="Times New Roman"/>
          <w:szCs w:val="24"/>
        </w:rPr>
        <w:t xml:space="preserve">φορεία είτε για κλοπές συνανθρώπων μας μέσα στα λεωφορεία, θα πρέπει πιθανόν να μπει μια κάμερα. </w:t>
      </w:r>
    </w:p>
    <w:p w14:paraId="3FC0CEC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5E7327">
        <w:rPr>
          <w:rFonts w:eastAsia="Times New Roman" w:cs="Times New Roman"/>
          <w:b/>
          <w:szCs w:val="24"/>
        </w:rPr>
        <w:t>ΓΕΩΡΓΙΟΣ ΛΑΜΠΡΟΥΛΗΣ</w:t>
      </w:r>
      <w:r>
        <w:rPr>
          <w:rFonts w:eastAsia="Times New Roman" w:cs="Times New Roman"/>
          <w:szCs w:val="24"/>
        </w:rPr>
        <w:t>)</w:t>
      </w:r>
    </w:p>
    <w:p w14:paraId="3FC0CEC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Αυτή είναι μια πρόταση την οποία αφήνω ανοιχτή. Όμως, σ</w:t>
      </w:r>
      <w:r>
        <w:rPr>
          <w:rFonts w:eastAsia="Times New Roman" w:cs="Times New Roman"/>
          <w:szCs w:val="24"/>
        </w:rPr>
        <w:t xml:space="preserve">ας παρακαλώ, κύριε Υπουργέ, να δώσουμε τουλάχιστον μια καθαρή απάντηση στο τι θα κάνουμε γι’ αυτή την κατάφωρη παρανομία που καταγγείλατε σήμερα. </w:t>
      </w:r>
    </w:p>
    <w:p w14:paraId="3FC0CEC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FC0CED0" w14:textId="77777777" w:rsidR="00854A89" w:rsidRDefault="0011579D">
      <w:pPr>
        <w:spacing w:line="600" w:lineRule="auto"/>
        <w:ind w:firstLine="720"/>
        <w:jc w:val="both"/>
        <w:rPr>
          <w:rFonts w:eastAsia="Times New Roman" w:cs="Times New Roman"/>
          <w:b/>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Ορίστε, κύριε Υπουργέ, έχετε τον λόγο για να δευτερολογ</w:t>
      </w:r>
      <w:r>
        <w:rPr>
          <w:rFonts w:eastAsia="Times New Roman"/>
          <w:bCs/>
        </w:rPr>
        <w:t>ήσετε.</w:t>
      </w:r>
      <w:r>
        <w:rPr>
          <w:rFonts w:eastAsia="Times New Roman" w:cs="Times New Roman"/>
          <w:b/>
          <w:szCs w:val="24"/>
        </w:rPr>
        <w:t xml:space="preserve"> </w:t>
      </w:r>
    </w:p>
    <w:p w14:paraId="3FC0CED1" w14:textId="77777777" w:rsidR="00854A89" w:rsidRDefault="0011579D">
      <w:pPr>
        <w:spacing w:line="600" w:lineRule="auto"/>
        <w:ind w:firstLine="720"/>
        <w:jc w:val="both"/>
        <w:rPr>
          <w:rFonts w:eastAsia="Times New Roman" w:cs="Times New Roman"/>
          <w:szCs w:val="24"/>
        </w:rPr>
      </w:pPr>
      <w:r>
        <w:rPr>
          <w:rFonts w:eastAsia="Times New Roman"/>
          <w:b/>
          <w:szCs w:val="24"/>
        </w:rPr>
        <w:t xml:space="preserve">ΧΡΗΣΤΟΣ ΣΠΙΡΤΖΗΣ (Υπουργός Υποδομών και Μεταφορών): </w:t>
      </w:r>
      <w:r>
        <w:rPr>
          <w:rFonts w:eastAsia="Times New Roman" w:cs="Times New Roman"/>
          <w:szCs w:val="24"/>
        </w:rPr>
        <w:t>Ευχαριστώ, κύριε Πρόεδρε.</w:t>
      </w:r>
    </w:p>
    <w:p w14:paraId="3FC0CED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Έχει δοθεί εντολή στη Διοίκηση της ΟΣΥ και του ΟΑΣΑ να γίνουν όλες οι απαραίτητες ενέργειες, προκειμένου να κλείσει αυτή η εκκρεμότητα. Και μιλάω για τη μη παραλαβή. </w:t>
      </w:r>
    </w:p>
    <w:p w14:paraId="3FC0CED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ΔΗΜ</w:t>
      </w:r>
      <w:r>
        <w:rPr>
          <w:rFonts w:eastAsia="Times New Roman" w:cs="Times New Roman"/>
          <w:b/>
          <w:szCs w:val="24"/>
        </w:rPr>
        <w:t xml:space="preserve">ΗΤΡΙΟΣ ΚΑΜΜΕΝΟΣ: </w:t>
      </w:r>
      <w:r>
        <w:rPr>
          <w:rFonts w:eastAsia="Times New Roman" w:cs="Times New Roman"/>
          <w:szCs w:val="24"/>
        </w:rPr>
        <w:t>Με ευθύνες, όμως, κύριε Υπουργέ!</w:t>
      </w:r>
    </w:p>
    <w:p w14:paraId="3FC0CED4" w14:textId="77777777" w:rsidR="00854A89" w:rsidRDefault="0011579D">
      <w:pPr>
        <w:spacing w:line="600" w:lineRule="auto"/>
        <w:ind w:firstLine="720"/>
        <w:jc w:val="both"/>
        <w:rPr>
          <w:rFonts w:eastAsia="Times New Roman" w:cs="Times New Roman"/>
          <w:szCs w:val="24"/>
        </w:rPr>
      </w:pPr>
      <w:r>
        <w:rPr>
          <w:rFonts w:eastAsia="Times New Roman"/>
          <w:b/>
          <w:szCs w:val="24"/>
        </w:rPr>
        <w:t xml:space="preserve">ΧΡΗΣΤΟΣ ΣΠΙΡΤΖΗΣ (Υπουργός Υποδομών και Μεταφορών): </w:t>
      </w:r>
      <w:r>
        <w:rPr>
          <w:rFonts w:eastAsia="Times New Roman" w:cs="Times New Roman"/>
          <w:szCs w:val="24"/>
        </w:rPr>
        <w:t>Προφανώς με ευθύνες! Και να γίνει και διερεύνηση σχετικά με το γιατί όλα αυτά τα χρόνια έχουμε αυτή την κατάσταση. Προφανώς με ευθύνες!</w:t>
      </w:r>
    </w:p>
    <w:p w14:paraId="3FC0CED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xml:space="preserve"> η προσπάθεια η δική μας δεν είναι κατασταλτική, κύριε </w:t>
      </w:r>
      <w:proofErr w:type="spellStart"/>
      <w:r>
        <w:rPr>
          <w:rFonts w:eastAsia="Times New Roman" w:cs="Times New Roman"/>
          <w:szCs w:val="24"/>
        </w:rPr>
        <w:t>Καμμέν</w:t>
      </w:r>
      <w:r>
        <w:rPr>
          <w:rFonts w:eastAsia="Times New Roman" w:cs="Times New Roman"/>
          <w:szCs w:val="24"/>
        </w:rPr>
        <w:t>ε</w:t>
      </w:r>
      <w:proofErr w:type="spellEnd"/>
      <w:r>
        <w:rPr>
          <w:rFonts w:eastAsia="Times New Roman" w:cs="Times New Roman"/>
          <w:szCs w:val="24"/>
        </w:rPr>
        <w:t xml:space="preserve">. Η προσπάθεια η δική μας είναι να παρέχουμε στους πολίτες όσο μπορούμε περισσότερο ποιοτικότερο και </w:t>
      </w:r>
      <w:proofErr w:type="spellStart"/>
      <w:r>
        <w:rPr>
          <w:rFonts w:eastAsia="Times New Roman" w:cs="Times New Roman"/>
          <w:szCs w:val="24"/>
        </w:rPr>
        <w:t>ποσοτικότερο</w:t>
      </w:r>
      <w:proofErr w:type="spellEnd"/>
      <w:r>
        <w:rPr>
          <w:rFonts w:eastAsia="Times New Roman" w:cs="Times New Roman"/>
          <w:szCs w:val="24"/>
        </w:rPr>
        <w:t xml:space="preserve"> μεταφορικό έργο μέσα σε αυτές τις δύσκολες συνθήκες. </w:t>
      </w:r>
    </w:p>
    <w:p w14:paraId="3FC0CED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Πιστεύω ότι ήδη με την ολο</w:t>
      </w:r>
      <w:r>
        <w:rPr>
          <w:rFonts w:eastAsia="Times New Roman" w:cs="Times New Roman"/>
          <w:szCs w:val="24"/>
        </w:rPr>
        <w:t>κλήρωση και λειτουργία του ηλεκτρονικού συστήματος στις στάσεις και στα λεωφορεία μιλάμε για άλλη εποχή στα λεωφορεία. Δεν έχουμε, δηλαδή, πια τις εικόνες που είχαμε στο παρελθόν, όπως το να τρέχουν οι πολίτες σε μια στάση στη μέση του πουθενά. Μπορεί ο κά</w:t>
      </w:r>
      <w:r>
        <w:rPr>
          <w:rFonts w:eastAsia="Times New Roman" w:cs="Times New Roman"/>
          <w:szCs w:val="24"/>
        </w:rPr>
        <w:t xml:space="preserve">θε πολίτης να προγραμματίσει τις δουλειές του και να ξέρει με ακρίβεια τι ώρα θα περάσει το λεωφορείο, τι ώρα θα πάει στη δουλειά του και όλα τα υπόλοιπα. Και αυτό είναι μια μεγάλη διαφορά. </w:t>
      </w:r>
    </w:p>
    <w:p w14:paraId="3FC0CED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Θεωρώ ότι είναι χρέος όλων μας και κυρίως της Κυβέρνησης να τρέξο</w:t>
      </w:r>
      <w:r>
        <w:rPr>
          <w:rFonts w:eastAsia="Times New Roman" w:cs="Times New Roman"/>
          <w:szCs w:val="24"/>
        </w:rPr>
        <w:t>υν γρήγορα τις διαπραγματεύσεις με την Ευρωπαϊκή Τράπεζα Επενδύσεων, για να έχουμε μια μεγάλη ανανέωση του στόλου των λεωφορείων και όχι μόνο. Έχουμε απαρχαιωμένο στόλο και σε μέσα σταθερής τροχιάς. Η Γραμμή 1 του τροχαίου υλικού δεν είναι στην καλύτερη κα</w:t>
      </w:r>
      <w:r>
        <w:rPr>
          <w:rFonts w:eastAsia="Times New Roman" w:cs="Times New Roman"/>
          <w:szCs w:val="24"/>
        </w:rPr>
        <w:t>τάσταση. Άρα εκεί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πρέπει να κάνουμε ό,τι μπορούμε, προκειμένου να έχουμε άλλου είδους αστικές μεταφορές, άλλη ποιότητα, άλλα λεωφορεία και άλλα τρένα. </w:t>
      </w:r>
    </w:p>
    <w:p w14:paraId="3FC0CED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Σας ευχαριστώ.</w:t>
      </w:r>
    </w:p>
    <w:p w14:paraId="3FC0CED9" w14:textId="77777777" w:rsidR="00854A89" w:rsidRDefault="0011579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κύριο Υπουργό. </w:t>
      </w:r>
    </w:p>
    <w:p w14:paraId="3FC0CEDA" w14:textId="77777777" w:rsidR="00854A89" w:rsidRDefault="0011579D">
      <w:pPr>
        <w:spacing w:line="600" w:lineRule="auto"/>
        <w:ind w:firstLine="720"/>
        <w:jc w:val="both"/>
        <w:rPr>
          <w:rFonts w:eastAsia="Times New Roman" w:cs="Times New Roman"/>
          <w:szCs w:val="24"/>
        </w:rPr>
      </w:pPr>
      <w:r>
        <w:rPr>
          <w:rFonts w:eastAsia="Times New Roman"/>
          <w:bCs/>
        </w:rPr>
        <w:t>Επόμεν</w:t>
      </w:r>
      <w:r>
        <w:rPr>
          <w:rFonts w:eastAsia="Times New Roman"/>
          <w:bCs/>
        </w:rPr>
        <w:t>η είναι η έκτη με αριθμό</w:t>
      </w:r>
      <w:r>
        <w:rPr>
          <w:rFonts w:eastAsia="Times New Roman" w:cs="Times New Roman"/>
          <w:szCs w:val="24"/>
        </w:rPr>
        <w:t xml:space="preserve"> 562/6-3-2017 επίκαιρη ερώτηση δεύτερου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σχετικά με τις «καθυστερήσεις στην ολοκλήρωση του </w:t>
      </w:r>
      <w:r>
        <w:rPr>
          <w:rFonts w:eastAsia="Times New Roman" w:cs="Times New Roman"/>
          <w:szCs w:val="24"/>
        </w:rPr>
        <w:t>κάθετου οδικού ά</w:t>
      </w:r>
      <w:r>
        <w:rPr>
          <w:rFonts w:eastAsia="Times New Roman" w:cs="Times New Roman"/>
          <w:szCs w:val="24"/>
        </w:rPr>
        <w:t xml:space="preserve">ξονα της Νέας </w:t>
      </w:r>
      <w:r>
        <w:rPr>
          <w:rFonts w:eastAsia="Times New Roman" w:cs="Times New Roman"/>
          <w:szCs w:val="24"/>
        </w:rPr>
        <w:t xml:space="preserve">Εγνατίας Οδού </w:t>
      </w:r>
      <w:proofErr w:type="spellStart"/>
      <w:r>
        <w:rPr>
          <w:rFonts w:eastAsia="Times New Roman" w:cs="Times New Roman"/>
          <w:szCs w:val="24"/>
        </w:rPr>
        <w:t>Αδρανίου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Ορμενίου</w:t>
      </w:r>
      <w:proofErr w:type="spellEnd"/>
      <w:r>
        <w:rPr>
          <w:rFonts w:eastAsia="Times New Roman" w:cs="Times New Roman"/>
          <w:szCs w:val="24"/>
        </w:rPr>
        <w:t>».</w:t>
      </w:r>
    </w:p>
    <w:p w14:paraId="3FC0CED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3FC0CED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Ευχαριστώ, κύριε Πρόεδρε.</w:t>
      </w:r>
    </w:p>
    <w:p w14:paraId="3FC0CED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Υπουργέ, τον Ιούνιο του 2015, σε αυτή την Αίθουσα συζητήσαμε πάλι την επίκαιρη ερώτησή μου, σε ό,τι αφορά την αποπερ</w:t>
      </w:r>
      <w:r>
        <w:rPr>
          <w:rFonts w:eastAsia="Times New Roman" w:cs="Times New Roman"/>
          <w:szCs w:val="24"/>
        </w:rPr>
        <w:t xml:space="preserve">άτωση του καθέτου άξονα της Νέας Εγνατίας </w:t>
      </w:r>
      <w:proofErr w:type="spellStart"/>
      <w:r>
        <w:rPr>
          <w:rFonts w:eastAsia="Times New Roman" w:cs="Times New Roman"/>
          <w:szCs w:val="24"/>
        </w:rPr>
        <w:t>Αρδανίου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Ορμενίου</w:t>
      </w:r>
      <w:proofErr w:type="spellEnd"/>
      <w:r>
        <w:rPr>
          <w:rFonts w:eastAsia="Times New Roman" w:cs="Times New Roman"/>
          <w:szCs w:val="24"/>
        </w:rPr>
        <w:t xml:space="preserve"> και δηλώσατε τότε ότι θα καταβάλετε προσπάθεια να ολοκληρωθεί το εναπομείναν τμήμα μέχρι το τέλος του 2015, όπως προέβλεπε το χρονοδιάγραμμα. Και</w:t>
      </w:r>
      <w:r>
        <w:rPr>
          <w:rFonts w:eastAsia="Times New Roman" w:cs="Times New Roman"/>
          <w:szCs w:val="24"/>
        </w:rPr>
        <w:t>,</w:t>
      </w:r>
      <w:r>
        <w:rPr>
          <w:rFonts w:eastAsia="Times New Roman" w:cs="Times New Roman"/>
          <w:szCs w:val="24"/>
        </w:rPr>
        <w:t xml:space="preserve"> όμως, φτάσαμε αισίως στο 2017 και ακόμα μοιάζει</w:t>
      </w:r>
      <w:r>
        <w:rPr>
          <w:rFonts w:eastAsia="Times New Roman" w:cs="Times New Roman"/>
          <w:szCs w:val="24"/>
        </w:rPr>
        <w:t xml:space="preserve"> με ανέκδοτο και μάλιστα κακόγουστο το πότε θα τεθεί σε κυκλοφορία τόσο το τμήμα Μάνδρα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Ψαθάδες, που είναι το επίμαχο, όσο και το υπόλοιπο τμήμα του </w:t>
      </w:r>
      <w:proofErr w:type="spellStart"/>
      <w:r>
        <w:rPr>
          <w:rFonts w:eastAsia="Times New Roman" w:cs="Times New Roman"/>
          <w:szCs w:val="24"/>
        </w:rPr>
        <w:t>Αρδανίου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Μάνδρας.</w:t>
      </w:r>
    </w:p>
    <w:p w14:paraId="3FC0CED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Από τη στιγμή που και ο ίδιος βλέπατε ότι υπάρχουν τόσα πολλά προβλήματα, δεν θα έπρεπε να είχατε έρθει στον Έβρο εδώ και καιρό να ηγηθείτε συσκέψεων, να πραγματοποιήσετε αυτοψία, να δώσετε λύση στα ανακύπτοντα προβλήματα; Δυστυχώς, όμως, σήμερα τα προβλήμ</w:t>
      </w:r>
      <w:r>
        <w:rPr>
          <w:rFonts w:eastAsia="Times New Roman" w:cs="Times New Roman"/>
          <w:szCs w:val="24"/>
        </w:rPr>
        <w:t xml:space="preserve">ατα έχουν πολλαπλασιαστεί και το έργο δεν έχει παραδοθεί. Να ακούσετε και εσείς ο ίδιος και όχι να σας μεταφέρουν τρίτοι ποια είναι τα εμπόδια για να ολοκληρωθεί το έργο. Εσείς επιλέξατε, όμως, να μείνετε αδρανείς. </w:t>
      </w:r>
    </w:p>
    <w:p w14:paraId="3FC0CED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 xml:space="preserve">Στις 28 Φεβρουαρίου του τρέχοντος έτους </w:t>
      </w:r>
      <w:r>
        <w:rPr>
          <w:rFonts w:eastAsia="Times New Roman" w:cs="Times New Roman"/>
          <w:szCs w:val="24"/>
        </w:rPr>
        <w:t xml:space="preserve">στον Δήμο </w:t>
      </w:r>
      <w:proofErr w:type="spellStart"/>
      <w:r>
        <w:rPr>
          <w:rFonts w:eastAsia="Times New Roman" w:cs="Times New Roman"/>
          <w:szCs w:val="24"/>
        </w:rPr>
        <w:t>Σουφλίου</w:t>
      </w:r>
      <w:proofErr w:type="spellEnd"/>
      <w:r>
        <w:rPr>
          <w:rFonts w:eastAsia="Times New Roman" w:cs="Times New Roman"/>
          <w:szCs w:val="24"/>
        </w:rPr>
        <w:t xml:space="preserve"> έγινε η τελευταία σύσκεψη γι’ αυτό το θέμα με πρωτοβουλία του τοπικού δημάρχου, όπου συμμετείχαν όλοι οι αρμόδιοι φορείς αλλά και οι υπηρεσίες. Δυστυχώς λείπατε εσείς, αλλά και εκπρόσωπός σας να διαπιστώσετε προσωπικά τις αγωνίες των αρμ</w:t>
      </w:r>
      <w:r>
        <w:rPr>
          <w:rFonts w:eastAsia="Times New Roman" w:cs="Times New Roman"/>
          <w:szCs w:val="24"/>
        </w:rPr>
        <w:t xml:space="preserve">οδίων φορέων, εκπροσώπων της τοπικής αυτοδιοίκησης, ανθρώπων που έχασαν δικούς τους ανθρώπους, προσφιλή πρόσωπα σε αυτόν τον αιματοβαμμένο δρόμο. </w:t>
      </w:r>
    </w:p>
    <w:p w14:paraId="3FC0CEE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Θέλω να γνωρίζετε και να γνωρίζει και η Βουλή ότι σε ένα τμήμα δεκατεσσάρων χιλιομέτρων σκοτώθηκαν έντεκα συμ</w:t>
      </w:r>
      <w:r>
        <w:rPr>
          <w:rFonts w:eastAsia="Times New Roman" w:cs="Times New Roman"/>
          <w:szCs w:val="24"/>
        </w:rPr>
        <w:t>πολίτες μας, τραυματίστηκαν σαράντα οκτώ και συνέβησαν ενενήντα πέντε τροχαία ατυχήματα. Είναι ο μόνος δρόμος, ο οποίος πραγματικά διεκδικεί την πανελλήνια πρωτοτυπία να έχει τόσο φόρο αίματος, να έχει τόσο απίστευτο βαρύ και άδικο πόνο. Ουδείς άλλος, νομί</w:t>
      </w:r>
      <w:r>
        <w:rPr>
          <w:rFonts w:eastAsia="Times New Roman" w:cs="Times New Roman"/>
          <w:szCs w:val="24"/>
        </w:rPr>
        <w:t xml:space="preserve">ζω, -κι εσείς το γνωρίζετε καλά- ελληνικός δρόμος έχει αυτή τη συχνότητα των τροχαίων ατυχημάτων. </w:t>
      </w:r>
    </w:p>
    <w:p w14:paraId="3FC0CEE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Τα προβλήματα, κύριε Υπουργέ, δεν λύνονται από τα υπουργικά γραφεία της Αθήνας, κυρίως όταν πρόκειται για ευαίσθητες περιοχές. Σας θέλουμε κοντά μας, όχι φυσ</w:t>
      </w:r>
      <w:r>
        <w:rPr>
          <w:rFonts w:eastAsia="Times New Roman" w:cs="Times New Roman"/>
          <w:szCs w:val="24"/>
        </w:rPr>
        <w:t xml:space="preserve">ικά για τα εγκαίνια, που πήγατε προχθές στη Ροδόπη, αλλά για την κατασκευή </w:t>
      </w:r>
      <w:r>
        <w:rPr>
          <w:rFonts w:eastAsia="Times New Roman" w:cs="Times New Roman"/>
          <w:szCs w:val="24"/>
        </w:rPr>
        <w:lastRenderedPageBreak/>
        <w:t>και την αποπεράτωση των έργων και κυρίως των έργων οδοποιίας που πραγματικά …</w:t>
      </w:r>
    </w:p>
    <w:p w14:paraId="3FC0CEE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xml:space="preserve">, παρακαλώ ολοκληρώστε. </w:t>
      </w:r>
    </w:p>
    <w:p w14:paraId="3FC0CEE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Αυτή τη φορά έχετε κάποιο συγκεκριμένο πρόγραμμα, κύριε Υπουργέ;  </w:t>
      </w:r>
    </w:p>
    <w:p w14:paraId="3FC0CEE4"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Σας ερωτώ: </w:t>
      </w:r>
      <w:r>
        <w:rPr>
          <w:rFonts w:eastAsia="Times New Roman" w:cs="Times New Roman"/>
          <w:szCs w:val="24"/>
        </w:rPr>
        <w:t>π</w:t>
      </w:r>
      <w:r>
        <w:rPr>
          <w:rFonts w:eastAsia="Times New Roman" w:cs="Times New Roman"/>
          <w:szCs w:val="24"/>
        </w:rPr>
        <w:t xml:space="preserve">ότε θα αποπερατωθεί ο δρόμος; Πότε θα παραδοθεί σε κυκλοφορία; Θέλουμε ημερομηνίες και αναμένουμε συγκεκριμένες δεσμεύσεις ενώπιον της Ολομέλειας. </w:t>
      </w:r>
    </w:p>
    <w:p w14:paraId="3FC0CEE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Σας ευχαριστώ.</w:t>
      </w:r>
    </w:p>
    <w:p w14:paraId="3FC0CEE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κύριος Υπουργός.</w:t>
      </w:r>
    </w:p>
    <w:p w14:paraId="3FC0CEE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νόμιζα ότι ήμουν Βουλευτής και Υπουργός της Νέας Δημοκρατίας, με αυτά που με ρωτήσατε. Πραγματικά, δηλαδή, γύρισα εχθές από την Κομο</w:t>
      </w:r>
      <w:r>
        <w:rPr>
          <w:rFonts w:eastAsia="Times New Roman" w:cs="Times New Roman"/>
          <w:szCs w:val="24"/>
        </w:rPr>
        <w:t xml:space="preserve">τηνή. Να απολογηθούμε για τα δικά μας πράγματα. </w:t>
      </w:r>
    </w:p>
    <w:p w14:paraId="3FC0CEE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Στη Ροδόπη, λοιπόν, ολοκληρώθηκε το έργο του κάθετου άξονα με διαγωνισμό που έγινε το 2015 και ολοκληρώθηκε το 2017 και κάναμε και τελετή για να παραδώσουμε τον κάθετο άξονα της Ροδόπης στον ελληνικό λαό. Κα</w:t>
      </w:r>
      <w:r>
        <w:rPr>
          <w:rFonts w:eastAsia="Times New Roman" w:cs="Times New Roman"/>
          <w:szCs w:val="24"/>
        </w:rPr>
        <w:t xml:space="preserve">ι δεν έχουμε κάποια ιδιοκτησιακή λογική των έργων. Κάθε φορά που γίνεται κάτι τέτοιο και παραδίδεται στον ελληνικό λαό, δηλώνουμε ότι τα έργα δεν ανήκουν σε καμμία </w:t>
      </w:r>
      <w:r>
        <w:rPr>
          <w:rFonts w:eastAsia="Times New Roman" w:cs="Times New Roman"/>
          <w:szCs w:val="24"/>
        </w:rPr>
        <w:t>κ</w:t>
      </w:r>
      <w:r>
        <w:rPr>
          <w:rFonts w:eastAsia="Times New Roman" w:cs="Times New Roman"/>
          <w:szCs w:val="24"/>
        </w:rPr>
        <w:t xml:space="preserve">υβέρνηση, σε κανέναν </w:t>
      </w:r>
      <w:r>
        <w:rPr>
          <w:rFonts w:eastAsia="Times New Roman" w:cs="Times New Roman"/>
          <w:szCs w:val="24"/>
        </w:rPr>
        <w:t>υ</w:t>
      </w:r>
      <w:r>
        <w:rPr>
          <w:rFonts w:eastAsia="Times New Roman" w:cs="Times New Roman"/>
          <w:szCs w:val="24"/>
        </w:rPr>
        <w:t xml:space="preserve">πουργό, σε κανέναν </w:t>
      </w:r>
      <w:r>
        <w:rPr>
          <w:rFonts w:eastAsia="Times New Roman" w:cs="Times New Roman"/>
          <w:szCs w:val="24"/>
        </w:rPr>
        <w:t>π</w:t>
      </w:r>
      <w:r>
        <w:rPr>
          <w:rFonts w:eastAsia="Times New Roman" w:cs="Times New Roman"/>
          <w:szCs w:val="24"/>
        </w:rPr>
        <w:t xml:space="preserve">εριφερειάρχη ή </w:t>
      </w:r>
      <w:r>
        <w:rPr>
          <w:rFonts w:eastAsia="Times New Roman" w:cs="Times New Roman"/>
          <w:szCs w:val="24"/>
        </w:rPr>
        <w:t>δ</w:t>
      </w:r>
      <w:r>
        <w:rPr>
          <w:rFonts w:eastAsia="Times New Roman" w:cs="Times New Roman"/>
          <w:szCs w:val="24"/>
        </w:rPr>
        <w:t>ήμαρχο, ανήκουν στον ελληνικό λαό</w:t>
      </w:r>
      <w:r>
        <w:rPr>
          <w:rFonts w:eastAsia="Times New Roman" w:cs="Times New Roman"/>
          <w:szCs w:val="24"/>
        </w:rPr>
        <w:t xml:space="preserve"> που τα πληρώνει. Κι εμείς κρινόμαστε στην αποτελεσματικότητα, τη διαφάνεια και το κόστος τους. </w:t>
      </w:r>
    </w:p>
    <w:p w14:paraId="3FC0CEE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Όμως, δεν θα απολογηθούμε και για τις αμαρτίες των έργων που κληρονομήσαμε. Εδώ είναι ένας διαγωνισμός που έγινε το 2004, έντεκα χρόνια, όπως και όλα τα άλλα κ</w:t>
      </w:r>
      <w:r>
        <w:rPr>
          <w:rFonts w:eastAsia="Times New Roman" w:cs="Times New Roman"/>
          <w:szCs w:val="24"/>
        </w:rPr>
        <w:t xml:space="preserve">αι μας εγκαλείτε εμάς γιατί δεν έχει τελειώσει; </w:t>
      </w:r>
    </w:p>
    <w:p w14:paraId="3FC0CEE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Να σας θυμίσω τις εταιρείες που έχουν περάσει από εκεί, που έβγαιναν έκπτωτες ξανά; Για όνομα του </w:t>
      </w:r>
      <w:r>
        <w:rPr>
          <w:rFonts w:eastAsia="Times New Roman" w:cs="Times New Roman"/>
          <w:szCs w:val="24"/>
        </w:rPr>
        <w:t>θ</w:t>
      </w:r>
      <w:r>
        <w:rPr>
          <w:rFonts w:eastAsia="Times New Roman" w:cs="Times New Roman"/>
          <w:szCs w:val="24"/>
        </w:rPr>
        <w:t xml:space="preserve">εού! </w:t>
      </w:r>
    </w:p>
    <w:p w14:paraId="3FC0CEE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Ο διαγωνισμός, λοιπόν, έγινε το 2004. Το 2012 υποκαταστάθηκε από άλλη εταιρεία. Δεν θέλω να λέω ονόματ</w:t>
      </w:r>
      <w:r>
        <w:rPr>
          <w:rFonts w:eastAsia="Times New Roman" w:cs="Times New Roman"/>
          <w:szCs w:val="24"/>
        </w:rPr>
        <w:t>α εταιρειών. Η εταιρεία, προφανώς, είχε άλλα προβλήματα και οι υπηρεσίες προχώρησαν σε άλλη εταιρεία. Δεν θα απολογηθούμε εμείς γι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αυτά. Έχω εδώ τον πίνακα των απαλλοτριώσεων από την υπηρεσία</w:t>
      </w:r>
      <w:r>
        <w:rPr>
          <w:rFonts w:eastAsia="Times New Roman" w:cs="Times New Roman"/>
          <w:szCs w:val="24"/>
        </w:rPr>
        <w:t>, τον οποίο θα καταθέσω για τα Πρακτικά.</w:t>
      </w:r>
      <w:r>
        <w:rPr>
          <w:rFonts w:eastAsia="Times New Roman" w:cs="Times New Roman"/>
          <w:szCs w:val="24"/>
        </w:rPr>
        <w:t xml:space="preserve"> Δεν θα απολογηθούμε για</w:t>
      </w:r>
      <w:r>
        <w:rPr>
          <w:rFonts w:eastAsia="Times New Roman" w:cs="Times New Roman"/>
          <w:szCs w:val="24"/>
        </w:rPr>
        <w:t xml:space="preserve"> το ότι το 2010, το 2013, το 2014</w:t>
      </w:r>
      <w:r>
        <w:rPr>
          <w:rFonts w:eastAsia="Times New Roman" w:cs="Times New Roman"/>
          <w:szCs w:val="24"/>
        </w:rPr>
        <w:t>,</w:t>
      </w:r>
      <w:r>
        <w:rPr>
          <w:rFonts w:eastAsia="Times New Roman" w:cs="Times New Roman"/>
          <w:szCs w:val="24"/>
        </w:rPr>
        <w:t xml:space="preserve"> για έργο που δημοπρατήθηκε το 2004</w:t>
      </w:r>
      <w:r>
        <w:rPr>
          <w:rFonts w:eastAsia="Times New Roman" w:cs="Times New Roman"/>
          <w:szCs w:val="24"/>
        </w:rPr>
        <w:t>,</w:t>
      </w:r>
      <w:r>
        <w:rPr>
          <w:rFonts w:eastAsia="Times New Roman" w:cs="Times New Roman"/>
          <w:szCs w:val="24"/>
        </w:rPr>
        <w:t xml:space="preserve"> γινόντουσαν απαλλοτριώσεις. Να απολογηθώ εγώ; Έχει συνέχεια το κράτος, αλλά δεν θα απολογηθώ εγώ.</w:t>
      </w:r>
    </w:p>
    <w:p w14:paraId="3FC0CEE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w:t>
      </w:r>
      <w:r>
        <w:rPr>
          <w:rFonts w:eastAsia="Times New Roman" w:cs="Times New Roman"/>
          <w:szCs w:val="24"/>
        </w:rPr>
        <w:t xml:space="preserve">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FC0CEE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ιεράρχηση που έπρεπε να έχει η χώρα στους κάθετους άξονες της Θράκης από την Εγνατία προς τη Βουλγαρία είναι η</w:t>
      </w:r>
      <w:r>
        <w:rPr>
          <w:rFonts w:eastAsia="Times New Roman" w:cs="Times New Roman"/>
          <w:szCs w:val="24"/>
        </w:rPr>
        <w:t xml:space="preserve"> εξής: Πρώτα και κύρια έπρεπε να ολοκληρωθεί ο κάθετος άξονας του Έβρου. Ο πρώτος κάθετος άξονας που έπρεπε να ολοκληρωθεί είναι ο Έβρος, όχι μόνο για τις συνδυασμένες μεταφορές και το σχέδιο που έχουμε, αλλά γιατί είναι ένας νομός που πρέπει να έχει ολοκλ</w:t>
      </w:r>
      <w:r>
        <w:rPr>
          <w:rFonts w:eastAsia="Times New Roman" w:cs="Times New Roman"/>
          <w:szCs w:val="24"/>
        </w:rPr>
        <w:t xml:space="preserve">ηρωμένες υποδομές. Πρέπει να στηριχθούν οι πολίτες του Έβρου, για να μην έχουν αυτό το αίσθημα εγκατάλειψης, το οποίο ζουν και οι Θρακιώτες και κυρίως οι πολίτες του Έβρου, </w:t>
      </w:r>
      <w:r>
        <w:rPr>
          <w:rFonts w:eastAsia="Times New Roman" w:cs="Times New Roman"/>
          <w:szCs w:val="24"/>
        </w:rPr>
        <w:lastRenderedPageBreak/>
        <w:t>για δεκαετίες. Στη συνέχεια είναι η Ροδόπη και μετά είναι ο κάθετος άξονας της Ξάνθ</w:t>
      </w:r>
      <w:r>
        <w:rPr>
          <w:rFonts w:eastAsia="Times New Roman" w:cs="Times New Roman"/>
          <w:szCs w:val="24"/>
        </w:rPr>
        <w:t xml:space="preserve">ης. </w:t>
      </w:r>
    </w:p>
    <w:p w14:paraId="3FC0CEEE"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Γι’ αυτό που εμείς μπορούμε να δεσμευθούμε είναι ότι το πρώτο τμήμα του κάθετου άξονα ολοκληρώνεται τον Αύγουστο του 2017. Και το 2018 θα ολοκληρωθεί ο άλλος κάθετος άξονας του Έβρου. Γι’ αυτό που, επίσης, μπορούμε να δεσμευθούμε είναι ότι πολύ σύντομ</w:t>
      </w:r>
      <w:r>
        <w:rPr>
          <w:rFonts w:eastAsia="Times New Roman" w:cs="Times New Roman"/>
          <w:szCs w:val="24"/>
        </w:rPr>
        <w:t>α θα βγει και ο διαγωνισμός για τον κάθετο άξονα της Ξάνθης. Θα δημοπρατηθεί ο κάθετος άξονας της Ξάνθης. Γι’ αυτά μπορούμε να δεσμευθούμε. Και σε αυτό που μπορείτε πραγματικά να μας ελέγξετε ή να μας κατηγορήσετε είναι αν στον κάθετο άξονα της Ξάνθης, όπω</w:t>
      </w:r>
      <w:r>
        <w:rPr>
          <w:rFonts w:eastAsia="Times New Roman" w:cs="Times New Roman"/>
          <w:szCs w:val="24"/>
        </w:rPr>
        <w:t xml:space="preserve">ς έγινε και στη Ροδόπη, θα έχουμε καθυστερήσεις, δεν θα έχουν γίνει απαλλοτριώσεις, αν θα έχουμε συνεχείς υποκαταστάσεις εταιρειών στο έργο και όλα τα υπόλοιπα που παρατηρήσαμε στο έργο, για το οποίο με ρωτάτε. </w:t>
      </w:r>
    </w:p>
    <w:p w14:paraId="3FC0CEE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Τον Αύγουστο του 2017, λοιπόν, θα είναι έτοι</w:t>
      </w:r>
      <w:r>
        <w:rPr>
          <w:rFonts w:eastAsia="Times New Roman" w:cs="Times New Roman"/>
          <w:szCs w:val="24"/>
        </w:rPr>
        <w:t xml:space="preserve">μη η μία εργολαβία από τις δύο και στις αρχές του 2018 θα είναι έτοιμο το άλλο, για να ολοκληρωθεί, επιτέλους, από το 2004, μετά από δεκατέσσερα χρόνια, ο κάθετος άξονας του Έβρου. </w:t>
      </w:r>
    </w:p>
    <w:p w14:paraId="3FC0CEF0"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FC0CEF1"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για τη δευτερολογία σας. </w:t>
      </w:r>
    </w:p>
    <w:p w14:paraId="3FC0CEF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Ευχαριστώ, κύριε Πρόεδρε. </w:t>
      </w:r>
    </w:p>
    <w:p w14:paraId="3FC0CEF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Υπουργέ, εδώ είναι η Αίθουσα του ελληνικού Κοινοβουλίου. Δεν κάνουμε μάθημα ιστορίας. Κάνουμε κοινοβουλευτικό έλεγχο. Παρακαλώ. Αυτή τ</w:t>
      </w:r>
      <w:r>
        <w:rPr>
          <w:rFonts w:eastAsia="Times New Roman" w:cs="Times New Roman"/>
          <w:szCs w:val="24"/>
        </w:rPr>
        <w:t xml:space="preserve">η στιγμή ο λαός ενός νομού είναι </w:t>
      </w:r>
      <w:proofErr w:type="spellStart"/>
      <w:r>
        <w:rPr>
          <w:rFonts w:eastAsia="Times New Roman" w:cs="Times New Roman"/>
          <w:szCs w:val="24"/>
        </w:rPr>
        <w:t>απαξιωμένος</w:t>
      </w:r>
      <w:proofErr w:type="spellEnd"/>
      <w:r>
        <w:rPr>
          <w:rFonts w:eastAsia="Times New Roman" w:cs="Times New Roman"/>
          <w:szCs w:val="24"/>
        </w:rPr>
        <w:t xml:space="preserve">, είναι αγανακτισμένος, είναι οργισμένος, διότι την κατάσταση δεν την γνωρίζετε. Δεν έχετε έρθει να τη δείτε από κοντά, να τη βιώσετε. </w:t>
      </w:r>
    </w:p>
    <w:p w14:paraId="3FC0CEF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Εγώ δεν έχω έρθει; </w:t>
      </w:r>
    </w:p>
    <w:p w14:paraId="3FC0CEF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ΑΝΑΣ</w:t>
      </w:r>
      <w:r>
        <w:rPr>
          <w:rFonts w:eastAsia="Times New Roman" w:cs="Times New Roman"/>
          <w:b/>
          <w:szCs w:val="24"/>
        </w:rPr>
        <w:t xml:space="preserve">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Ήρθατε προχθές για τα εγκαίνια. Δεν ήρθατε στον Έβρο να δείτε την κατάσταση που επικρατεί. </w:t>
      </w:r>
    </w:p>
    <w:p w14:paraId="3FC0CEF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Επίσης, θέλω να σας πω το εξής: Δηλώσατε και στην Κομοτηνή, δηλώνετε και ενώπιον της Βουλής, ότι το ένα τμήμα του έργου, προφανώς το επίμ</w:t>
      </w:r>
      <w:r>
        <w:rPr>
          <w:rFonts w:eastAsia="Times New Roman" w:cs="Times New Roman"/>
          <w:szCs w:val="24"/>
        </w:rPr>
        <w:t xml:space="preserve">αχο, θα ολοκληρωθεί τον Αύγουστο του 2017. Και το υπόλοιπο θα ολοκληρωθεί το 2018. Το 2018 </w:t>
      </w:r>
      <w:r>
        <w:rPr>
          <w:rFonts w:eastAsia="Times New Roman" w:cs="Times New Roman"/>
          <w:szCs w:val="24"/>
        </w:rPr>
        <w:lastRenderedPageBreak/>
        <w:t>αρχίζει από τον Ιανουάριο και τελειώνει τον Δεκέμβριο. Ποιο</w:t>
      </w:r>
      <w:r>
        <w:rPr>
          <w:rFonts w:eastAsia="Times New Roman" w:cs="Times New Roman"/>
          <w:szCs w:val="24"/>
        </w:rPr>
        <w:t>ν</w:t>
      </w:r>
      <w:r>
        <w:rPr>
          <w:rFonts w:eastAsia="Times New Roman" w:cs="Times New Roman"/>
          <w:szCs w:val="24"/>
        </w:rPr>
        <w:t xml:space="preserve"> μήνα θα ολοκληρωθεί; Πάλι αφήνετε θολό το τοπίο. Δεν αντέχει άλλο</w:t>
      </w:r>
      <w:r>
        <w:rPr>
          <w:rFonts w:eastAsia="Times New Roman" w:cs="Times New Roman"/>
          <w:szCs w:val="24"/>
        </w:rPr>
        <w:t>ν</w:t>
      </w:r>
      <w:r>
        <w:rPr>
          <w:rFonts w:eastAsia="Times New Roman" w:cs="Times New Roman"/>
          <w:szCs w:val="24"/>
        </w:rPr>
        <w:t xml:space="preserve"> εμπαιγμό ο λαός του Έβρου. Ήδη νιώθει</w:t>
      </w:r>
      <w:r>
        <w:rPr>
          <w:rFonts w:eastAsia="Times New Roman" w:cs="Times New Roman"/>
          <w:szCs w:val="24"/>
        </w:rPr>
        <w:t xml:space="preserve"> απογοητευμένος, περιφρονημένος και</w:t>
      </w:r>
      <w:r>
        <w:rPr>
          <w:rFonts w:eastAsia="Times New Roman" w:cs="Times New Roman"/>
          <w:szCs w:val="24"/>
        </w:rPr>
        <w:t>,</w:t>
      </w:r>
      <w:r>
        <w:rPr>
          <w:rFonts w:eastAsia="Times New Roman" w:cs="Times New Roman"/>
          <w:szCs w:val="24"/>
        </w:rPr>
        <w:t xml:space="preserve"> εν πολλοίς, όπως </w:t>
      </w:r>
      <w:proofErr w:type="spellStart"/>
      <w:r>
        <w:rPr>
          <w:rFonts w:eastAsia="Times New Roman" w:cs="Times New Roman"/>
          <w:szCs w:val="24"/>
        </w:rPr>
        <w:t>προείπα</w:t>
      </w:r>
      <w:proofErr w:type="spellEnd"/>
      <w:r>
        <w:rPr>
          <w:rFonts w:eastAsia="Times New Roman" w:cs="Times New Roman"/>
          <w:szCs w:val="24"/>
        </w:rPr>
        <w:t xml:space="preserve">, οργισμένος. </w:t>
      </w:r>
      <w:proofErr w:type="spellStart"/>
      <w:r>
        <w:rPr>
          <w:rFonts w:eastAsia="Times New Roman" w:cs="Times New Roman"/>
          <w:szCs w:val="24"/>
        </w:rPr>
        <w:t>Μισόλογα</w:t>
      </w:r>
      <w:proofErr w:type="spellEnd"/>
      <w:r>
        <w:rPr>
          <w:rFonts w:eastAsia="Times New Roman" w:cs="Times New Roman"/>
          <w:szCs w:val="24"/>
        </w:rPr>
        <w:t xml:space="preserve">, υποσχέσεις χωρίς δεσμεύσεις, δεν δεχόμαστε. Έχουμε πρόβλημα. Θέλουμε να το καταλάβετε. </w:t>
      </w:r>
    </w:p>
    <w:p w14:paraId="3FC0CEF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Στην πρόσφατη σύσκεψη στον Δήμο </w:t>
      </w:r>
      <w:proofErr w:type="spellStart"/>
      <w:r>
        <w:rPr>
          <w:rFonts w:eastAsia="Times New Roman" w:cs="Times New Roman"/>
          <w:szCs w:val="24"/>
        </w:rPr>
        <w:t>Σουφλίου</w:t>
      </w:r>
      <w:proofErr w:type="spellEnd"/>
      <w:r>
        <w:rPr>
          <w:rFonts w:eastAsia="Times New Roman" w:cs="Times New Roman"/>
          <w:szCs w:val="24"/>
        </w:rPr>
        <w:t xml:space="preserve"> μιλήσαμε ξανά για τα ίδια προβλήματα που α</w:t>
      </w:r>
      <w:r>
        <w:rPr>
          <w:rFonts w:eastAsia="Times New Roman" w:cs="Times New Roman"/>
          <w:szCs w:val="24"/>
        </w:rPr>
        <w:t xml:space="preserve">ντιμετωπίζει η </w:t>
      </w:r>
      <w:r>
        <w:rPr>
          <w:rFonts w:eastAsia="Times New Roman" w:cs="Times New Roman"/>
          <w:szCs w:val="24"/>
        </w:rPr>
        <w:t>«</w:t>
      </w:r>
      <w:r>
        <w:rPr>
          <w:rFonts w:eastAsia="Times New Roman" w:cs="Times New Roman"/>
          <w:szCs w:val="24"/>
        </w:rPr>
        <w:t>ΕΓΝΑΤΙΑ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τη χρηματοδότηση, κυρίως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όχι μόνο. Στασιμότητα παρατηρείται στο τμήμα </w:t>
      </w:r>
      <w:proofErr w:type="spellStart"/>
      <w:r>
        <w:rPr>
          <w:rFonts w:eastAsia="Times New Roman" w:cs="Times New Roman"/>
          <w:szCs w:val="24"/>
        </w:rPr>
        <w:t>Αρδάνιο</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Μάνδρα, λόγω των απαλλοτριώσεων. Και καθυστέρηση παρατηρείται στο τμήμα Μάνδρα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Ψαθάδες, λόγω έλλειψης αδρανών υ</w:t>
      </w:r>
      <w:r>
        <w:rPr>
          <w:rFonts w:eastAsia="Times New Roman" w:cs="Times New Roman"/>
          <w:szCs w:val="24"/>
        </w:rPr>
        <w:t xml:space="preserve">λικών, αλλά και παράλληλων έργων εκτελούμενων από τον ΟΣΕ. </w:t>
      </w:r>
    </w:p>
    <w:p w14:paraId="3FC0CEF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Τον Ιούνιο του 2015 είχατε πει ότι ο τότε Αναπληρωτής Περιβάλλοντος κ. Τσιρώνης, ο παρακείμενός σας Υπουργός, θα κοίταζε, θα έλυνε το θέμα με την περιφέρεια</w:t>
      </w:r>
      <w:r>
        <w:rPr>
          <w:rFonts w:eastAsia="Times New Roman" w:cs="Times New Roman"/>
          <w:szCs w:val="24"/>
        </w:rPr>
        <w:t>,</w:t>
      </w:r>
      <w:r>
        <w:rPr>
          <w:rFonts w:eastAsia="Times New Roman" w:cs="Times New Roman"/>
          <w:szCs w:val="24"/>
        </w:rPr>
        <w:t xml:space="preserve"> σχετικά με τα λατομεία, με σκοπό να λε</w:t>
      </w:r>
      <w:r>
        <w:rPr>
          <w:rFonts w:eastAsia="Times New Roman" w:cs="Times New Roman"/>
          <w:szCs w:val="24"/>
        </w:rPr>
        <w:t xml:space="preserve">ιτουργήσει άλλο ένα στον </w:t>
      </w:r>
      <w:r>
        <w:rPr>
          <w:rFonts w:eastAsia="Times New Roman" w:cs="Times New Roman"/>
          <w:szCs w:val="24"/>
        </w:rPr>
        <w:t>νομό</w:t>
      </w:r>
      <w:r>
        <w:rPr>
          <w:rFonts w:eastAsia="Times New Roman" w:cs="Times New Roman"/>
          <w:szCs w:val="24"/>
        </w:rPr>
        <w:t>, και συγκεκριμένα στην περιοχή του βόρειου Έβρου, γιατί το κόστος μεταφοράς των υλικών είναι υπερβολικό.</w:t>
      </w:r>
    </w:p>
    <w:p w14:paraId="3FC0CEF9"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Μάλιστα δε θα ήθελα να υπογραμμίσω ότι οι δικές σας υπηρεσίες λένε ότι τα εκτελούμενα έργα πάνω από το Σουφλί επιβαρύνοντ</w:t>
      </w:r>
      <w:r>
        <w:rPr>
          <w:rFonts w:eastAsia="Times New Roman" w:cs="Times New Roman"/>
          <w:szCs w:val="24"/>
        </w:rPr>
        <w:t>αι λόγω των υλικών κατά 30%. Υπήρχε και στη διάθεσή σας νομοθετική πρόβλεψη σε ό,τι αφορά τη λειτουργία των λατομείων του βόρειου Έβρου. Έχουν χαθεί εκατομμύρια ευρώ, χρήματα των Ελλήνων φορολογουμένων, και ακόμα έχουμε αυτή την άθλια εικόνα στο συγκεκριμέ</w:t>
      </w:r>
      <w:r>
        <w:rPr>
          <w:rFonts w:eastAsia="Times New Roman" w:cs="Times New Roman"/>
          <w:szCs w:val="24"/>
        </w:rPr>
        <w:t>νο αυτοκινητόδρομο</w:t>
      </w:r>
      <w:r>
        <w:rPr>
          <w:rFonts w:eastAsia="Times New Roman" w:cs="Times New Roman"/>
          <w:szCs w:val="24"/>
        </w:rPr>
        <w:t>,</w:t>
      </w:r>
      <w:r>
        <w:rPr>
          <w:rFonts w:eastAsia="Times New Roman" w:cs="Times New Roman"/>
          <w:szCs w:val="24"/>
        </w:rPr>
        <w:t xml:space="preserve"> ο οποίος χρειάζεται επιπλέον κρατική χρηματοδότηση. Αλήθεια, πόσο επιπλέον και γιατί; Θα στείλετε την υπόθεση στη δικαιοσύνη; Διότι έχουμε ένα σοβαρό πρόβλημα. Θα χρηματοδοτήσετε το έργο; Αυτή τη στιγμή είναι όλοι και αναμένουν. Τι απόφ</w:t>
      </w:r>
      <w:r>
        <w:rPr>
          <w:rFonts w:eastAsia="Times New Roman" w:cs="Times New Roman"/>
          <w:szCs w:val="24"/>
        </w:rPr>
        <w:t>αση θα πάρετε; Δεν μας ενημερώνετε.</w:t>
      </w:r>
    </w:p>
    <w:p w14:paraId="3FC0CEF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Επιμένω και θα συνεχίσω να επιμένω, γιατί ο κάθετος άξονας αποτελεί έργο πνοής για τον Έβρο, που θα συμβάλει στην οικονομική πρόοδο του </w:t>
      </w:r>
      <w:r>
        <w:rPr>
          <w:rFonts w:eastAsia="Times New Roman" w:cs="Times New Roman"/>
          <w:szCs w:val="24"/>
        </w:rPr>
        <w:t>ν</w:t>
      </w:r>
      <w:r>
        <w:rPr>
          <w:rFonts w:eastAsia="Times New Roman" w:cs="Times New Roman"/>
          <w:szCs w:val="24"/>
        </w:rPr>
        <w:t>ομού και της Θράκης γενικότερα. Άλλωστε κι εσείς προχθές στην ομιλία σας, στα εγκαί</w:t>
      </w:r>
      <w:r>
        <w:rPr>
          <w:rFonts w:eastAsia="Times New Roman" w:cs="Times New Roman"/>
          <w:szCs w:val="24"/>
        </w:rPr>
        <w:t xml:space="preserve">νια του κάθετου άξονα της Νυμφαίας, τονίσατε ότι ο ρόλος των κάθετων αξόνων είναι να βοηθούν στην κυκλοφορία τουριστικών και εμπορικών </w:t>
      </w:r>
      <w:r>
        <w:rPr>
          <w:rFonts w:eastAsia="Times New Roman" w:cs="Times New Roman"/>
          <w:szCs w:val="24"/>
        </w:rPr>
        <w:lastRenderedPageBreak/>
        <w:t xml:space="preserve">μετακινήσεων. Καταλαβαίνετε, λοιπόν, πόσο πληγώνουν οικονομικά τον </w:t>
      </w:r>
      <w:r>
        <w:rPr>
          <w:rFonts w:eastAsia="Times New Roman" w:cs="Times New Roman"/>
          <w:szCs w:val="24"/>
        </w:rPr>
        <w:t>ν</w:t>
      </w:r>
      <w:r>
        <w:rPr>
          <w:rFonts w:eastAsia="Times New Roman" w:cs="Times New Roman"/>
          <w:szCs w:val="24"/>
        </w:rPr>
        <w:t>ομό μας η καθυστέρηση στην ολοκλήρωση του αυτοκινητοδ</w:t>
      </w:r>
      <w:r>
        <w:rPr>
          <w:rFonts w:eastAsia="Times New Roman" w:cs="Times New Roman"/>
          <w:szCs w:val="24"/>
        </w:rPr>
        <w:t>ρόμου.</w:t>
      </w:r>
    </w:p>
    <w:p w14:paraId="3FC0CEF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Μιλάτε για ανάπτυξη, όταν δεν μπορείτε να δημιουργήσετε ακόμα και τις πλέον απλές προϋποθέσεις, για να βοηθήσετε την τόνωση της τοπικής οικονομίας. Θα δημιουργήσετε ως Κυβέρνηση στον βόρειο Έβρο όλες τις προϋποθέσεις για την ασφαλή οικονομική και ακ</w:t>
      </w:r>
      <w:r>
        <w:rPr>
          <w:rFonts w:eastAsia="Times New Roman" w:cs="Times New Roman"/>
          <w:szCs w:val="24"/>
        </w:rPr>
        <w:t xml:space="preserve">ώλυτη εξασφάλιση αδρανών υλικών και νόμιμης απόληψης χώματος από </w:t>
      </w:r>
      <w:proofErr w:type="spellStart"/>
      <w:r>
        <w:rPr>
          <w:rFonts w:eastAsia="Times New Roman" w:cs="Times New Roman"/>
          <w:szCs w:val="24"/>
        </w:rPr>
        <w:t>δανειοθαλάμους</w:t>
      </w:r>
      <w:proofErr w:type="spellEnd"/>
      <w:r>
        <w:rPr>
          <w:rFonts w:eastAsia="Times New Roman" w:cs="Times New Roman"/>
          <w:szCs w:val="24"/>
        </w:rPr>
        <w:t>, νόμιμους όμως, ώστε να αντιμετωπιστούν τόσο αυτά τα έργα</w:t>
      </w:r>
      <w:r>
        <w:rPr>
          <w:rFonts w:eastAsia="Times New Roman" w:cs="Times New Roman"/>
          <w:szCs w:val="24"/>
        </w:rPr>
        <w:t>,</w:t>
      </w:r>
      <w:r>
        <w:rPr>
          <w:rFonts w:eastAsia="Times New Roman" w:cs="Times New Roman"/>
          <w:szCs w:val="24"/>
        </w:rPr>
        <w:t xml:space="preserve"> που γίνονται</w:t>
      </w:r>
      <w:r>
        <w:rPr>
          <w:rFonts w:eastAsia="Times New Roman" w:cs="Times New Roman"/>
          <w:szCs w:val="24"/>
        </w:rPr>
        <w:t>,</w:t>
      </w:r>
      <w:r>
        <w:rPr>
          <w:rFonts w:eastAsia="Times New Roman" w:cs="Times New Roman"/>
          <w:szCs w:val="24"/>
        </w:rPr>
        <w:t xml:space="preserve"> όσο και αυτά που θα γίνουν στο μέλλον;</w:t>
      </w:r>
    </w:p>
    <w:p w14:paraId="3FC0CEFC"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Πάρτε, κύριε Υπουργέ, σας παρακαλώ την κατάσταση στα χέρια σας </w:t>
      </w:r>
      <w:r>
        <w:rPr>
          <w:rFonts w:eastAsia="Times New Roman" w:cs="Times New Roman"/>
          <w:szCs w:val="24"/>
        </w:rPr>
        <w:t>προσωπικά και θέστε ένα στοίχημα στον εαυτό σας. Μπορείτε να το πράξετε αυτό και πιστεύω ότι θα έχετε τη συμπαράσταση όλων μας, μηδέ εξαιρουμένου και του ομιλούντος. Φανατικά θα είμαι κοντά σας, αρκεί να έρθετε πάνω και να κάνουμε τη σύσκεψη αυτή που απαιτ</w:t>
      </w:r>
      <w:r>
        <w:rPr>
          <w:rFonts w:eastAsia="Times New Roman" w:cs="Times New Roman"/>
          <w:szCs w:val="24"/>
        </w:rPr>
        <w:t xml:space="preserve">είται. Δεν μπορείτε να έρθετε πάνω; Θα έρθουμε εμείς. Όμως, δεν γίνεται να συνεχιστεί αυτή η κατάσταση, δεν </w:t>
      </w:r>
      <w:proofErr w:type="spellStart"/>
      <w:r>
        <w:rPr>
          <w:rFonts w:eastAsia="Times New Roman" w:cs="Times New Roman"/>
          <w:szCs w:val="24"/>
        </w:rPr>
        <w:t>περιποιεί</w:t>
      </w:r>
      <w:proofErr w:type="spellEnd"/>
      <w:r>
        <w:rPr>
          <w:rFonts w:eastAsia="Times New Roman" w:cs="Times New Roman"/>
          <w:szCs w:val="24"/>
        </w:rPr>
        <w:t xml:space="preserve"> τιμή στο ελληνικό κράτος.</w:t>
      </w:r>
    </w:p>
    <w:p w14:paraId="3FC0CEFD"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να ολοκληρώνουμε.</w:t>
      </w:r>
    </w:p>
    <w:p w14:paraId="3FC0CEFE"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Από την ανατ</w:t>
      </w:r>
      <w:r>
        <w:rPr>
          <w:rFonts w:eastAsia="Times New Roman" w:cs="Times New Roman"/>
          <w:szCs w:val="24"/>
        </w:rPr>
        <w:t xml:space="preserve">ολή ως τη δύση να βλέπει μια εικόνα απαράδεκτη. Δεν </w:t>
      </w:r>
      <w:proofErr w:type="spellStart"/>
      <w:r>
        <w:rPr>
          <w:rFonts w:eastAsia="Times New Roman" w:cs="Times New Roman"/>
          <w:szCs w:val="24"/>
        </w:rPr>
        <w:t>περιποιεί</w:t>
      </w:r>
      <w:proofErr w:type="spellEnd"/>
      <w:r>
        <w:rPr>
          <w:rFonts w:eastAsia="Times New Roman" w:cs="Times New Roman"/>
          <w:szCs w:val="24"/>
        </w:rPr>
        <w:t xml:space="preserve"> τιμή σε όλους μας που είμαστε σε αυτή την Αίθουσα.</w:t>
      </w:r>
    </w:p>
    <w:p w14:paraId="3FC0CEFF"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3FC0CF0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Μεταφορών και Δικτύων):</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ξέρουμε ότι είμαστε αποκλεισμένοι από τα μέσα μαζικής ενημέρωσης, δεν είναι φίλοι μας, αλλά, ειλικρινά σας μιλάω, ρωτήστε έναν συνάδελφο της Νέας Δημοκρατίας, αν με έχετε δει κλεισμένο στο γραφείο μου και να μην πηγαίνω σε όλες τις περιοχ</w:t>
      </w:r>
      <w:r>
        <w:rPr>
          <w:rFonts w:eastAsia="Times New Roman" w:cs="Times New Roman"/>
          <w:szCs w:val="24"/>
        </w:rPr>
        <w:t xml:space="preserve">ές της Ελλάδας, να μου το πείτε κι εμένα, γιατί θα αρχίσω να αναρωτιέμαι ποιος είμαι. Για όνομα του </w:t>
      </w:r>
      <w:r>
        <w:rPr>
          <w:rFonts w:eastAsia="Times New Roman" w:cs="Times New Roman"/>
          <w:szCs w:val="24"/>
        </w:rPr>
        <w:t>θ</w:t>
      </w:r>
      <w:r>
        <w:rPr>
          <w:rFonts w:eastAsia="Times New Roman" w:cs="Times New Roman"/>
          <w:szCs w:val="24"/>
        </w:rPr>
        <w:t xml:space="preserve">εού! </w:t>
      </w:r>
    </w:p>
    <w:p w14:paraId="3FC0CF01"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Δεν έχω</w:t>
      </w:r>
      <w:r>
        <w:rPr>
          <w:rFonts w:eastAsia="Times New Roman" w:cs="Times New Roman"/>
          <w:szCs w:val="24"/>
        </w:rPr>
        <w:t xml:space="preserve"> έρθει στον Έβρο; Βεβαίως έχω έρθει στον Έβρο και </w:t>
      </w:r>
      <w:r>
        <w:rPr>
          <w:rFonts w:eastAsia="Times New Roman" w:cs="Times New Roman"/>
          <w:szCs w:val="24"/>
        </w:rPr>
        <w:t xml:space="preserve">σε </w:t>
      </w:r>
      <w:r>
        <w:rPr>
          <w:rFonts w:eastAsia="Times New Roman" w:cs="Times New Roman"/>
          <w:szCs w:val="24"/>
        </w:rPr>
        <w:t xml:space="preserve">κρίσιμες στιγμές, όταν είχε πλημμυρίσει όλος ο </w:t>
      </w:r>
      <w:r>
        <w:rPr>
          <w:rFonts w:eastAsia="Times New Roman" w:cs="Times New Roman"/>
          <w:szCs w:val="24"/>
        </w:rPr>
        <w:t>ν</w:t>
      </w:r>
      <w:r>
        <w:rPr>
          <w:rFonts w:eastAsia="Times New Roman" w:cs="Times New Roman"/>
          <w:szCs w:val="24"/>
        </w:rPr>
        <w:t>ομός και έπρεπε να λάβουμε μέτρα και να έ</w:t>
      </w:r>
      <w:r>
        <w:rPr>
          <w:rFonts w:eastAsia="Times New Roman" w:cs="Times New Roman"/>
          <w:szCs w:val="24"/>
        </w:rPr>
        <w:t>χουμε έναν σχεδιασμό και για τις καταστροφές που είχαν γίνει, για να μην επαναληφθούν</w:t>
      </w:r>
      <w:r>
        <w:rPr>
          <w:rFonts w:eastAsia="Times New Roman" w:cs="Times New Roman"/>
          <w:szCs w:val="24"/>
        </w:rPr>
        <w:t xml:space="preserve">, όπως </w:t>
      </w:r>
      <w:r>
        <w:rPr>
          <w:rFonts w:eastAsia="Times New Roman" w:cs="Times New Roman"/>
          <w:szCs w:val="24"/>
        </w:rPr>
        <w:lastRenderedPageBreak/>
        <w:t>και για να μην επαναληφθούν τα φαινόμενα που παρατηρούνται όλα αυτά τα χρόνια.</w:t>
      </w:r>
    </w:p>
    <w:p w14:paraId="3FC0CF0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Μη με εγκαλείτε, όμως, και για θέματα –θέλω να είμαι πολύ κομψός στις διατυπώσεις μου</w:t>
      </w:r>
      <w:r>
        <w:rPr>
          <w:rFonts w:eastAsia="Times New Roman" w:cs="Times New Roman"/>
          <w:szCs w:val="24"/>
        </w:rPr>
        <w:t xml:space="preserve">, ιδιαίτερα απέναντί σας- που σχετίζονται με ευθύνες που έχουν οι προηγούμενες κυβερνήσεις. Βάλατε το θέμα των αδρανών υλικών, πολύ ωραία. Ποιος ευθύνεται που στον Νομό Έβρου, με τόσα χιλιόμετρα </w:t>
      </w:r>
      <w:r w:rsidRPr="00882FD3">
        <w:rPr>
          <w:rFonts w:eastAsia="Times New Roman" w:cs="Times New Roman"/>
          <w:color w:val="000000" w:themeColor="text1"/>
          <w:szCs w:val="24"/>
        </w:rPr>
        <w:t>μήκος</w:t>
      </w:r>
      <w:r>
        <w:rPr>
          <w:rFonts w:eastAsia="Times New Roman" w:cs="Times New Roman"/>
          <w:color w:val="000000" w:themeColor="text1"/>
          <w:szCs w:val="24"/>
        </w:rPr>
        <w:t xml:space="preserve"> δρόμων</w:t>
      </w:r>
      <w:r w:rsidRPr="00882FD3">
        <w:rPr>
          <w:rFonts w:eastAsia="Times New Roman" w:cs="Times New Roman"/>
          <w:color w:val="000000" w:themeColor="text1"/>
          <w:szCs w:val="24"/>
        </w:rPr>
        <w:t>, υπάρχει ένα λατομείο αδρανών υλικών στη νότια π</w:t>
      </w:r>
      <w:r w:rsidRPr="00882FD3">
        <w:rPr>
          <w:rFonts w:eastAsia="Times New Roman" w:cs="Times New Roman"/>
          <w:color w:val="000000" w:themeColor="text1"/>
          <w:szCs w:val="24"/>
        </w:rPr>
        <w:t xml:space="preserve">λευρά του </w:t>
      </w:r>
      <w:r w:rsidRPr="00882FD3">
        <w:rPr>
          <w:rFonts w:eastAsia="Times New Roman" w:cs="Times New Roman"/>
          <w:color w:val="000000" w:themeColor="text1"/>
          <w:szCs w:val="24"/>
        </w:rPr>
        <w:t>ν</w:t>
      </w:r>
      <w:r w:rsidRPr="00882FD3">
        <w:rPr>
          <w:rFonts w:eastAsia="Times New Roman" w:cs="Times New Roman"/>
          <w:color w:val="000000" w:themeColor="text1"/>
          <w:szCs w:val="24"/>
        </w:rPr>
        <w:t>ομού και υπάρχει τετραπλάσιο και πενταπλάσιο κόστος, για να αγοράζουμε κάποια αδρανή υλικά μόνον από εκεί; Τώρα έγινε αυτό;</w:t>
      </w:r>
    </w:p>
    <w:p w14:paraId="3FC0CF03" w14:textId="77777777" w:rsidR="00854A89" w:rsidRDefault="0011579D">
      <w:pPr>
        <w:spacing w:line="600" w:lineRule="auto"/>
        <w:ind w:firstLine="720"/>
        <w:jc w:val="both"/>
        <w:rPr>
          <w:rFonts w:eastAsia="Times New Roman"/>
          <w:szCs w:val="24"/>
        </w:rPr>
      </w:pPr>
      <w:r w:rsidRPr="0058624D">
        <w:rPr>
          <w:rFonts w:eastAsia="Times New Roman"/>
          <w:szCs w:val="24"/>
        </w:rPr>
        <w:t>Ποιος έκλεισε και δεν έδινε άδειες χρηματοδότησης να υπάρχει ένας αντίστοιχος ταμιευτήρας στη βόρεια πλευρά το νομού; Ο Τ</w:t>
      </w:r>
      <w:r w:rsidRPr="0058624D">
        <w:rPr>
          <w:rFonts w:eastAsia="Times New Roman"/>
          <w:szCs w:val="24"/>
        </w:rPr>
        <w:t xml:space="preserve">σιρώνης φταίει; Μην τρελαθούμε για όνομα του </w:t>
      </w:r>
      <w:r w:rsidRPr="0058624D">
        <w:rPr>
          <w:rFonts w:eastAsia="Times New Roman"/>
          <w:szCs w:val="24"/>
        </w:rPr>
        <w:t>θ</w:t>
      </w:r>
      <w:r w:rsidRPr="0058624D">
        <w:rPr>
          <w:rFonts w:eastAsia="Times New Roman"/>
          <w:szCs w:val="24"/>
        </w:rPr>
        <w:t xml:space="preserve">εού! Όλα αυτά τα χρόνια γίνεται στον Έβρο μια </w:t>
      </w:r>
      <w:r>
        <w:rPr>
          <w:rFonts w:eastAsia="Times New Roman"/>
          <w:szCs w:val="24"/>
        </w:rPr>
        <w:t>πολύ όμορφη δουλίτσα από μια επιχείρηση. Να κατηγορήσουμε τον Τσιρώνη. Εσύ φταις! Εντάξει τώρα.</w:t>
      </w:r>
    </w:p>
    <w:p w14:paraId="3FC0CF04" w14:textId="77777777" w:rsidR="00854A89" w:rsidRDefault="0011579D">
      <w:pPr>
        <w:spacing w:line="600" w:lineRule="auto"/>
        <w:ind w:firstLine="720"/>
        <w:jc w:val="both"/>
        <w:rPr>
          <w:rFonts w:eastAsia="Times New Roman"/>
          <w:szCs w:val="24"/>
        </w:rPr>
      </w:pPr>
      <w:r>
        <w:rPr>
          <w:rFonts w:eastAsia="Times New Roman"/>
          <w:szCs w:val="24"/>
        </w:rPr>
        <w:t xml:space="preserve">Είναι ιδιαίτερη η ευαισθησία που έχω για τη Θράκη και η ανθρώπινη </w:t>
      </w:r>
      <w:r>
        <w:rPr>
          <w:rFonts w:eastAsia="Times New Roman"/>
          <w:szCs w:val="24"/>
        </w:rPr>
        <w:t xml:space="preserve">σχέση και φιλικές σχέσεις που έχω με την περιοχή </w:t>
      </w:r>
      <w:r>
        <w:rPr>
          <w:rFonts w:eastAsia="Times New Roman"/>
          <w:szCs w:val="24"/>
        </w:rPr>
        <w:lastRenderedPageBreak/>
        <w:t>και το ξέρετε πολύ καλά. Αν θέλετε να ανέβω πάνω και είναι αυτός ο πόθος της τοπικής κοινωνίας, να έλθω. Δεν έχω κάποιο πρόβλημα. Αυτό, όμως, δεν έχει να κάνει με αυτό που συζητάμε.</w:t>
      </w:r>
    </w:p>
    <w:p w14:paraId="3FC0CF05" w14:textId="77777777" w:rsidR="00854A89" w:rsidRDefault="0011579D">
      <w:pPr>
        <w:spacing w:line="600" w:lineRule="auto"/>
        <w:ind w:firstLine="720"/>
        <w:jc w:val="both"/>
        <w:rPr>
          <w:rFonts w:eastAsia="Times New Roman"/>
          <w:szCs w:val="24"/>
        </w:rPr>
      </w:pPr>
      <w:r>
        <w:rPr>
          <w:rFonts w:eastAsia="Times New Roman"/>
          <w:szCs w:val="24"/>
        </w:rPr>
        <w:t>Σας είπα, μέσα στο καλοκα</w:t>
      </w:r>
      <w:r>
        <w:rPr>
          <w:rFonts w:eastAsia="Times New Roman"/>
          <w:szCs w:val="24"/>
        </w:rPr>
        <w:t>ίρι συγκεκριμένα τον Αύγουστο, θα τελειώσει το ένα τμήμα και μέσα στο 2018 θα τελειώσει το άλλο. Γιατί δεν λέω συγκεκριμένο μήνα; Δεν λέω συγκεκριμένο μήνα με τις αμαρτίες που έχει και αυτό το έργο. Και γνωρίζετε πολύ καλά ότι επειδή αυτός ο κάθετος άξονας</w:t>
      </w:r>
      <w:r>
        <w:rPr>
          <w:rFonts w:eastAsia="Times New Roman"/>
          <w:szCs w:val="24"/>
        </w:rPr>
        <w:t xml:space="preserve"> έχει χρηματοδοτηθεί και από το Γ΄ ΚΠΣ και από το ΕΣΠΑ, το ένα έργο από αυτά δεν μπορεί να χρηματοδοτηθεί από τη νέα προγραμματική περίοδο. Άρα θα χρειαστούμε και εθνικούς πόρους για να το χρηματοδοτήσουμε. Και τους έχουμε βρει.</w:t>
      </w:r>
    </w:p>
    <w:p w14:paraId="3FC0CF06" w14:textId="77777777" w:rsidR="00854A89" w:rsidRDefault="0011579D">
      <w:pPr>
        <w:spacing w:line="600" w:lineRule="auto"/>
        <w:ind w:firstLine="720"/>
        <w:jc w:val="both"/>
        <w:rPr>
          <w:rFonts w:eastAsia="Times New Roman"/>
          <w:szCs w:val="24"/>
        </w:rPr>
      </w:pPr>
      <w:r>
        <w:rPr>
          <w:rFonts w:eastAsia="Times New Roman"/>
          <w:szCs w:val="24"/>
        </w:rPr>
        <w:t>Σας ευχαριστώ πολύ.</w:t>
      </w:r>
    </w:p>
    <w:p w14:paraId="3FC0CF07" w14:textId="77777777" w:rsidR="00854A89" w:rsidRDefault="0011579D">
      <w:pPr>
        <w:spacing w:line="600" w:lineRule="auto"/>
        <w:ind w:firstLine="720"/>
        <w:jc w:val="both"/>
        <w:rPr>
          <w:rFonts w:eastAsia="Times New Roman"/>
          <w:szCs w:val="24"/>
        </w:rPr>
      </w:pPr>
      <w:r>
        <w:rPr>
          <w:rFonts w:eastAsia="Times New Roman"/>
          <w:b/>
          <w:szCs w:val="24"/>
        </w:rPr>
        <w:t>ΠΡΟΕΔΡΕ</w:t>
      </w:r>
      <w:r>
        <w:rPr>
          <w:rFonts w:eastAsia="Times New Roman"/>
          <w:b/>
          <w:szCs w:val="24"/>
        </w:rPr>
        <w:t xml:space="preserve">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3FC0CF08" w14:textId="77777777" w:rsidR="00854A89" w:rsidRDefault="0011579D">
      <w:pPr>
        <w:spacing w:line="600" w:lineRule="auto"/>
        <w:ind w:firstLine="720"/>
        <w:jc w:val="both"/>
        <w:rPr>
          <w:rFonts w:eastAsia="Times New Roman"/>
          <w:szCs w:val="24"/>
        </w:rPr>
      </w:pPr>
      <w:r>
        <w:rPr>
          <w:rFonts w:eastAsia="Times New Roman"/>
          <w:szCs w:val="24"/>
        </w:rPr>
        <w:t>Τελευταία θ</w:t>
      </w:r>
      <w:r>
        <w:rPr>
          <w:rFonts w:eastAsia="Times New Roman"/>
          <w:szCs w:val="24"/>
        </w:rPr>
        <w:t>α συζητηθε</w:t>
      </w:r>
      <w:r>
        <w:rPr>
          <w:rFonts w:eastAsia="Times New Roman"/>
          <w:szCs w:val="24"/>
        </w:rPr>
        <w:t>ί η</w:t>
      </w:r>
      <w:r>
        <w:rPr>
          <w:rFonts w:eastAsia="Times New Roman"/>
          <w:szCs w:val="24"/>
        </w:rPr>
        <w:t xml:space="preserve"> τρίτη με αριθμό 2522/11-1-2017 ερώτηση του Βουλευτή Β΄ Αθηνών της Νέας Δημοκρατίας κ. </w:t>
      </w:r>
      <w:r>
        <w:rPr>
          <w:rFonts w:eastAsia="Times New Roman"/>
          <w:bCs/>
          <w:szCs w:val="24"/>
        </w:rPr>
        <w:t>Κωστή Χατζηδάκη</w:t>
      </w:r>
      <w:r>
        <w:rPr>
          <w:rFonts w:eastAsia="Times New Roman"/>
          <w:szCs w:val="24"/>
        </w:rPr>
        <w:t xml:space="preserve"> 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lastRenderedPageBreak/>
        <w:t>με θέμα</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τον αυτόματο πιλότ</w:t>
      </w:r>
      <w:r>
        <w:rPr>
          <w:rFonts w:eastAsia="Times New Roman"/>
          <w:szCs w:val="24"/>
        </w:rPr>
        <w:t>ο οι αστικές συγκοινωνίες της Αθήνας. Μεγάλη μείωση εσόδων και διεύρυνση των ελλειμμάτων».</w:t>
      </w:r>
    </w:p>
    <w:p w14:paraId="3FC0CF09" w14:textId="77777777" w:rsidR="00854A89" w:rsidRDefault="0011579D">
      <w:pPr>
        <w:spacing w:line="600" w:lineRule="auto"/>
        <w:ind w:firstLine="720"/>
        <w:jc w:val="both"/>
        <w:rPr>
          <w:rFonts w:eastAsia="Times New Roman"/>
          <w:szCs w:val="24"/>
        </w:rPr>
      </w:pPr>
      <w:r>
        <w:rPr>
          <w:rFonts w:eastAsia="Times New Roman"/>
          <w:szCs w:val="24"/>
        </w:rPr>
        <w:t>Κύριε Χατζηδάκη έχετε τον λόγο.</w:t>
      </w:r>
    </w:p>
    <w:p w14:paraId="3FC0CF0A" w14:textId="77777777" w:rsidR="00854A89" w:rsidRDefault="0011579D">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Κύριε Υπουργέ, με βάση όσα γνωρίζουμε η κατάσταση στις αστικές συγκοινωνίες της Αθήνας, σε όλες τις πτυχές α</w:t>
      </w:r>
      <w:r>
        <w:rPr>
          <w:rFonts w:eastAsia="Times New Roman"/>
          <w:szCs w:val="24"/>
        </w:rPr>
        <w:t>λλά κυρίως στην οικονομική, πάει από το κακό στο χειρότερο.</w:t>
      </w:r>
    </w:p>
    <w:p w14:paraId="3FC0CF0B" w14:textId="77777777" w:rsidR="00854A89" w:rsidRDefault="0011579D">
      <w:pPr>
        <w:spacing w:line="600" w:lineRule="auto"/>
        <w:ind w:firstLine="720"/>
        <w:jc w:val="both"/>
        <w:rPr>
          <w:rFonts w:eastAsia="Times New Roman"/>
          <w:szCs w:val="24"/>
        </w:rPr>
      </w:pPr>
      <w:r>
        <w:rPr>
          <w:rFonts w:eastAsia="Times New Roman"/>
          <w:szCs w:val="24"/>
        </w:rPr>
        <w:t>Στις 29 Σεπτεμβρίου του 2016</w:t>
      </w:r>
      <w:r>
        <w:rPr>
          <w:rFonts w:eastAsia="Times New Roman"/>
          <w:szCs w:val="24"/>
        </w:rPr>
        <w:t>,</w:t>
      </w:r>
      <w:r>
        <w:rPr>
          <w:rFonts w:eastAsia="Times New Roman"/>
          <w:szCs w:val="24"/>
        </w:rPr>
        <w:t xml:space="preserve"> δημοσιεύτηκαν στον Τύπο κάποια οικονομικά στοιχεία, που περιέγραφαν με μελανά χρώματα την εξέλιξη των πραγμάτων. Κατέθεσα ερώτηση σε εσάς, δεν μου απαντήσατε. Στη συν</w:t>
      </w:r>
      <w:r>
        <w:rPr>
          <w:rFonts w:eastAsia="Times New Roman"/>
          <w:szCs w:val="24"/>
        </w:rPr>
        <w:t xml:space="preserve">έχεια στις 11 Ιανουαρίου </w:t>
      </w:r>
      <w:proofErr w:type="spellStart"/>
      <w:r>
        <w:rPr>
          <w:rFonts w:eastAsia="Times New Roman"/>
          <w:szCs w:val="24"/>
        </w:rPr>
        <w:t>επανακατέθεσα</w:t>
      </w:r>
      <w:proofErr w:type="spellEnd"/>
      <w:r>
        <w:rPr>
          <w:rFonts w:eastAsia="Times New Roman"/>
          <w:szCs w:val="24"/>
        </w:rPr>
        <w:t xml:space="preserve"> την ερώτηση και πάλι δεν μου απαντήσατε. Και αυτός είναι ο λόγος που μετέτρεψα την ερώτηση σε επίκαιρη, προκειμένου να λάβω, ελπίζω, κάποιες απαντήσεις.</w:t>
      </w:r>
    </w:p>
    <w:p w14:paraId="3FC0CF0C" w14:textId="77777777" w:rsidR="00854A89" w:rsidRDefault="0011579D">
      <w:pPr>
        <w:spacing w:line="600" w:lineRule="auto"/>
        <w:ind w:firstLine="720"/>
        <w:jc w:val="both"/>
        <w:rPr>
          <w:rFonts w:eastAsia="Times New Roman"/>
          <w:szCs w:val="24"/>
        </w:rPr>
      </w:pPr>
      <w:r>
        <w:rPr>
          <w:rFonts w:eastAsia="Times New Roman"/>
          <w:szCs w:val="24"/>
        </w:rPr>
        <w:t>Ποια είναι τα στοιχεία τα οποία ξέρουμε μέχρι σήμερα από εσάς το</w:t>
      </w:r>
      <w:r>
        <w:rPr>
          <w:rFonts w:eastAsia="Times New Roman"/>
          <w:szCs w:val="24"/>
        </w:rPr>
        <w:t>υς ίδιους; Ότι ενώ το 2014 ο ΟΑΣΑ είχε λειτουργικό πλεόνασμα 4 εκατομμύρια ευρώ, το 2015 τελικά έκλεισε με λειτουρ</w:t>
      </w:r>
      <w:r>
        <w:rPr>
          <w:rFonts w:eastAsia="Times New Roman"/>
          <w:szCs w:val="24"/>
        </w:rPr>
        <w:lastRenderedPageBreak/>
        <w:t>γικό έλλειμμα 28 εκατομμύρια ευρώ. Ξέρουμε, επίσης, ότι ο κύκλος εργασιών του ομίλου μεταξύ 2014 και 2015, μειώθηκε περίπου κατά 19%.</w:t>
      </w:r>
    </w:p>
    <w:p w14:paraId="3FC0CF0D" w14:textId="77777777" w:rsidR="00854A89" w:rsidRDefault="0011579D">
      <w:pPr>
        <w:spacing w:line="600" w:lineRule="auto"/>
        <w:ind w:firstLine="720"/>
        <w:jc w:val="both"/>
        <w:rPr>
          <w:rFonts w:eastAsia="Times New Roman"/>
          <w:szCs w:val="24"/>
        </w:rPr>
      </w:pPr>
      <w:r>
        <w:rPr>
          <w:rFonts w:eastAsia="Times New Roman"/>
          <w:szCs w:val="24"/>
        </w:rPr>
        <w:t xml:space="preserve">Τι άλλο </w:t>
      </w:r>
      <w:r>
        <w:rPr>
          <w:rFonts w:eastAsia="Times New Roman"/>
          <w:szCs w:val="24"/>
        </w:rPr>
        <w:t>ξέρουμε; Ξέρουμε τα στοιχεία του πρώτου πενταμήνου του 2016 για την ΣΤΑΣΥ, που στο σκέλος των εσόδων αντιπροσωπεύει τα 2/3 του ομίλου του ΟΑΣΑ. Τι έχουμε δει εκεί; Ότι στο πρώτο πεντάμηνο του 2015 η ΣΤΑΣΥ είχε έσοδα 56 εκατομμύρια ευρώ. Το πρώτο εξάμηνο το</w:t>
      </w:r>
      <w:r>
        <w:rPr>
          <w:rFonts w:eastAsia="Times New Roman"/>
          <w:szCs w:val="24"/>
        </w:rPr>
        <w:t>υ 2015 45 εκατομμύρια ευρώ. Το πρώτο πεντάμηνο του 2016 36 εκατομμύρια ευρώ. Πτώση 37% στα έσοδα μέσα σε δύο χρόνια. Γιατί; Διότι κάνατε κουβαρνταλίκια τότε με το δημοψήφισμα, δωρεάν μετακίνηση των ψηφοφόρων, διότι δεν υπάρχουν σχεδόν καθόλου, έχουν χαλαρώ</w:t>
      </w:r>
      <w:r>
        <w:rPr>
          <w:rFonts w:eastAsia="Times New Roman"/>
          <w:szCs w:val="24"/>
        </w:rPr>
        <w:t>σει τρομακτικά οι έλεγχοι, διότι έχουν διαπομπευτεί οι ελεγκτές με ανοχή σας και διότι μετακινούνται διάφορες ομάδες του πληθυσμού -και καλώς μετακινούνται, γιατί είμαι σίγουρος ότι θα προσπαθήσετε να διαστρεβλώσετε τη θέση μου-, αλλά να καλύπτονται από αν</w:t>
      </w:r>
      <w:r>
        <w:rPr>
          <w:rFonts w:eastAsia="Times New Roman"/>
          <w:szCs w:val="24"/>
        </w:rPr>
        <w:t xml:space="preserve">τίστοιχα κονδύλια των Υπουργείων. </w:t>
      </w:r>
    </w:p>
    <w:p w14:paraId="3FC0CF0E" w14:textId="77777777" w:rsidR="00854A89" w:rsidRDefault="0011579D">
      <w:pPr>
        <w:spacing w:line="600" w:lineRule="auto"/>
        <w:ind w:firstLine="720"/>
        <w:jc w:val="both"/>
        <w:rPr>
          <w:rFonts w:eastAsia="Times New Roman"/>
          <w:szCs w:val="24"/>
        </w:rPr>
      </w:pPr>
      <w:r>
        <w:rPr>
          <w:rFonts w:eastAsia="Times New Roman"/>
          <w:szCs w:val="24"/>
        </w:rPr>
        <w:t xml:space="preserve">Το αποτέλεσμα, λοιπόν, είναι ότι αυξάνεται ο λογαριασμός και ο λογαριασμός πληρώνεται από τους Έλληνες φορολογούμενους και μεταξύ αυτών οι κάτοικοι της Αλεξανδρούπολης, του </w:t>
      </w:r>
      <w:r>
        <w:rPr>
          <w:rFonts w:eastAsia="Times New Roman"/>
          <w:szCs w:val="24"/>
        </w:rPr>
        <w:lastRenderedPageBreak/>
        <w:t>Ηρακλείου Κρήτης, της Πάτρας, της Λάρισας, που π</w:t>
      </w:r>
      <w:r>
        <w:rPr>
          <w:rFonts w:eastAsia="Times New Roman"/>
          <w:szCs w:val="24"/>
        </w:rPr>
        <w:t>ληρώνουν για τις μετακινήσεις εδώ όλων των υπολοίπων.</w:t>
      </w:r>
    </w:p>
    <w:p w14:paraId="3FC0CF0F" w14:textId="77777777" w:rsidR="00854A89" w:rsidRDefault="0011579D">
      <w:pPr>
        <w:spacing w:line="600" w:lineRule="auto"/>
        <w:ind w:firstLine="720"/>
        <w:jc w:val="both"/>
        <w:rPr>
          <w:rFonts w:eastAsia="Times New Roman"/>
          <w:szCs w:val="24"/>
        </w:rPr>
      </w:pPr>
      <w:r>
        <w:rPr>
          <w:rFonts w:eastAsia="Times New Roman"/>
          <w:szCs w:val="24"/>
        </w:rPr>
        <w:t>Εκτός δε όλων των άλλων η αύξηση των ελλειμμάτων τι σημαίνει, κύριε Υπουργέ, επειδή αναφερθήκατε προηγουμένως στην έλλειψη των ανταλλακτικών; Ότι δεν έχετε τα λεφτά που πρέπει</w:t>
      </w:r>
      <w:r>
        <w:rPr>
          <w:rFonts w:eastAsia="Times New Roman"/>
          <w:szCs w:val="24"/>
        </w:rPr>
        <w:t>,</w:t>
      </w:r>
      <w:r>
        <w:rPr>
          <w:rFonts w:eastAsia="Times New Roman"/>
          <w:szCs w:val="24"/>
        </w:rPr>
        <w:t xml:space="preserve"> για να κάνετε τη συντήρησ</w:t>
      </w:r>
      <w:r>
        <w:rPr>
          <w:rFonts w:eastAsia="Times New Roman"/>
          <w:szCs w:val="24"/>
        </w:rPr>
        <w:t>η. Άρα είστε ο Υπουργός, που βλέπετε τόσο καιρό τα ελλείμματα να αυξάνονται, έλεγχοι να μη γίνονται, ελεγκτές να διαπομπεύονται, ανταλλακτικά να μην υπάρχουν στα λεωφορεία και απλώς παρατηρείτε.</w:t>
      </w:r>
    </w:p>
    <w:p w14:paraId="3FC0CF10" w14:textId="77777777" w:rsidR="00854A89" w:rsidRDefault="0011579D">
      <w:pPr>
        <w:spacing w:line="600" w:lineRule="auto"/>
        <w:ind w:firstLine="720"/>
        <w:jc w:val="both"/>
        <w:rPr>
          <w:rFonts w:eastAsia="Times New Roman"/>
          <w:szCs w:val="24"/>
        </w:rPr>
      </w:pPr>
      <w:r>
        <w:rPr>
          <w:rFonts w:eastAsia="Times New Roman"/>
          <w:szCs w:val="24"/>
        </w:rPr>
        <w:t>Στη θέση σας δεν είστε παρατηρητής. Δεν σας έβαλε κάποιος για</w:t>
      </w:r>
      <w:r>
        <w:rPr>
          <w:rFonts w:eastAsia="Times New Roman"/>
          <w:szCs w:val="24"/>
        </w:rPr>
        <w:t xml:space="preserve"> να παρατηρείτε τις εξελίξεις και να καταγγέλλετε τους προηγούμενους.</w:t>
      </w:r>
    </w:p>
    <w:p w14:paraId="3FC0CF11" w14:textId="77777777" w:rsidR="00854A89" w:rsidRDefault="0011579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Χατζηδάκη, ολοκληρώστε, παρακαλώ.</w:t>
      </w:r>
    </w:p>
    <w:p w14:paraId="3FC0CF12" w14:textId="77777777" w:rsidR="00854A89" w:rsidRDefault="0011579D">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Ολοκληρώνω, κύριε Πρόεδρε.</w:t>
      </w:r>
    </w:p>
    <w:p w14:paraId="3FC0CF13" w14:textId="77777777" w:rsidR="00854A89" w:rsidRDefault="0011579D">
      <w:pPr>
        <w:spacing w:line="600" w:lineRule="auto"/>
        <w:ind w:firstLine="720"/>
        <w:jc w:val="both"/>
        <w:rPr>
          <w:rFonts w:eastAsia="Times New Roman"/>
          <w:szCs w:val="24"/>
        </w:rPr>
      </w:pPr>
      <w:r>
        <w:rPr>
          <w:rFonts w:eastAsia="Times New Roman"/>
          <w:szCs w:val="24"/>
        </w:rPr>
        <w:lastRenderedPageBreak/>
        <w:t xml:space="preserve">Είστε εδώ και δύο χρόνια στην </w:t>
      </w:r>
      <w:r>
        <w:rPr>
          <w:rFonts w:eastAsia="Times New Roman"/>
          <w:szCs w:val="24"/>
        </w:rPr>
        <w:t>Κ</w:t>
      </w:r>
      <w:r>
        <w:rPr>
          <w:rFonts w:eastAsia="Times New Roman"/>
          <w:szCs w:val="24"/>
        </w:rPr>
        <w:t xml:space="preserve">υβέρνηση, κύριε Υπουργέ, και </w:t>
      </w:r>
      <w:r>
        <w:rPr>
          <w:rFonts w:eastAsia="Times New Roman"/>
          <w:szCs w:val="24"/>
        </w:rPr>
        <w:t>οφείλετε να εξηγήσετε ποια είναι η οικονομική κατάσταση. Περιμένω, λοιπόν, κατάθεση πινάκων και συγκριτικά στοιχεία για να ενημερωθούν η Βουλή και οι Έλληνες πολίτες.</w:t>
      </w:r>
    </w:p>
    <w:p w14:paraId="3FC0CF14" w14:textId="77777777" w:rsidR="00854A89" w:rsidRDefault="0011579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έχετε τον λόγο.</w:t>
      </w:r>
    </w:p>
    <w:p w14:paraId="3FC0CF15" w14:textId="77777777" w:rsidR="00854A89" w:rsidRDefault="0011579D">
      <w:pPr>
        <w:spacing w:line="600" w:lineRule="auto"/>
        <w:ind w:firstLine="720"/>
        <w:jc w:val="both"/>
        <w:rPr>
          <w:rFonts w:eastAsia="Times New Roman"/>
          <w:szCs w:val="24"/>
        </w:rPr>
      </w:pPr>
      <w:r>
        <w:rPr>
          <w:rFonts w:eastAsia="Times New Roman"/>
          <w:b/>
          <w:szCs w:val="24"/>
        </w:rPr>
        <w:t>ΧΡΗΣΤΟΣ ΣΠΙΡΤΖΗΣ (Υπουργ</w:t>
      </w:r>
      <w:r>
        <w:rPr>
          <w:rFonts w:eastAsia="Times New Roman"/>
          <w:b/>
          <w:szCs w:val="24"/>
        </w:rPr>
        <w:t xml:space="preserve">ός Υποδομών και Μεταφορών): </w:t>
      </w:r>
      <w:r>
        <w:rPr>
          <w:rFonts w:eastAsia="Times New Roman"/>
          <w:szCs w:val="24"/>
        </w:rPr>
        <w:t>Κύριε Χατζηδάκη, σας ευχαριστώ πολύ για την επίκαιρη ερώτηση. Θέλω απέναντί σας να είμαι πολύ προσεκτικός στις εκφράσεις μου, γιατί έχουμε μια αμοιβαία συμπάθεια, αν θέλετε. Αν ήθελα να κάνω μια προβοκατόρικη τοποθέτηση, θα έλεγ</w:t>
      </w:r>
      <w:r>
        <w:rPr>
          <w:rFonts w:eastAsia="Times New Roman"/>
          <w:szCs w:val="24"/>
        </w:rPr>
        <w:t xml:space="preserve">α ότι κάνετε επίκαιρη ερώτηση για εσωκομματικούς λόγους. </w:t>
      </w:r>
    </w:p>
    <w:p w14:paraId="3FC0CF16" w14:textId="77777777" w:rsidR="00854A89" w:rsidRDefault="0011579D">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Για τα λεωφορεία;</w:t>
      </w:r>
    </w:p>
    <w:p w14:paraId="3FC0CF17" w14:textId="77777777" w:rsidR="00854A89" w:rsidRDefault="0011579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Για τις αστικές συγκοινωνίες της Αθήνας. </w:t>
      </w:r>
    </w:p>
    <w:p w14:paraId="3FC0CF18" w14:textId="77777777" w:rsidR="00854A89" w:rsidRDefault="0011579D">
      <w:pPr>
        <w:spacing w:line="600" w:lineRule="auto"/>
        <w:ind w:firstLine="720"/>
        <w:jc w:val="both"/>
        <w:rPr>
          <w:rFonts w:eastAsia="Times New Roman"/>
          <w:szCs w:val="24"/>
        </w:rPr>
      </w:pPr>
      <w:r>
        <w:rPr>
          <w:rFonts w:eastAsia="Times New Roman"/>
          <w:szCs w:val="24"/>
        </w:rPr>
        <w:t>Όταν μετά τους πρώτους μήνες της διακυβέρνησης επιχειρήσαμε να αλλ</w:t>
      </w:r>
      <w:r>
        <w:rPr>
          <w:rFonts w:eastAsia="Times New Roman"/>
          <w:szCs w:val="24"/>
        </w:rPr>
        <w:t xml:space="preserve">άξουμε διοικήσεις στις αστικές συγκοινωνίες, μας κατηγορήσατε ότι πάμε να κάνουμε κομματικούς στρατούς στις αστικές συγκοινωνίες, δηλαδή στους χώρους που εσείς αλλά και </w:t>
      </w:r>
      <w:r>
        <w:rPr>
          <w:rFonts w:eastAsia="Times New Roman"/>
          <w:szCs w:val="24"/>
        </w:rPr>
        <w:lastRenderedPageBreak/>
        <w:t>το ΠΑΣΟΚ έχετε τον βασικό κορμό κομματικών ομάδων, όχι για να εφαρμόζετε την πολιτική σ</w:t>
      </w:r>
      <w:r>
        <w:rPr>
          <w:rFonts w:eastAsia="Times New Roman"/>
          <w:szCs w:val="24"/>
        </w:rPr>
        <w:t>ας αλλά για να εξυπηρετείτε συγκεκριμένες κομματικές ανάγκες και κινητοποιήσεις. Καλοπροαίρετα το λέω.</w:t>
      </w:r>
    </w:p>
    <w:p w14:paraId="3FC0CF19" w14:textId="77777777" w:rsidR="00854A89" w:rsidRDefault="0011579D">
      <w:pPr>
        <w:spacing w:line="600" w:lineRule="auto"/>
        <w:ind w:firstLine="720"/>
        <w:jc w:val="both"/>
        <w:rPr>
          <w:rFonts w:eastAsia="Times New Roman"/>
          <w:szCs w:val="24"/>
        </w:rPr>
      </w:pPr>
      <w:r>
        <w:rPr>
          <w:rFonts w:eastAsia="Times New Roman"/>
          <w:szCs w:val="24"/>
        </w:rPr>
        <w:t>Αν θυμάμαι καλά, ο Πρόεδρος του ΟΑΣΑ –τον είχα καταγγείλει τότε γι’ αυτά που δεν είχαν γίνει, μας λέγατε ότι τον αλλάζουμε για να κάνουμε κομματικό στρατ</w:t>
      </w:r>
      <w:r>
        <w:rPr>
          <w:rFonts w:eastAsia="Times New Roman"/>
          <w:szCs w:val="24"/>
        </w:rPr>
        <w:t>ό- ο Πρόεδρος και Διευθύνων Σύμβουλος της ΣΤΑΣΥ είναι ο Γενικός Διευθυντής σας, της Νέας Δημοκρατίας σήμερα και ο Πρόεδρος και Διευθύνων Σύμβουλος της ΟΣΥ είναι στέλεχος της Νέας Δημοκρατίας εδώ και πάρα πολλά χρόνια. Πραγματικά δεν μπορώ να καταλάβω αν το</w:t>
      </w:r>
      <w:r>
        <w:rPr>
          <w:rFonts w:eastAsia="Times New Roman"/>
          <w:szCs w:val="24"/>
        </w:rPr>
        <w:t>υς έχετε καν ρωτήσει για τον απολογισμό τους. Να σας τα θυμίσω εγώ, λοιπόν. Θα δώσω και πίνακες και τις επίσημες απαντήσεις του ΟΑΣΑ, για να δούμε εδώ ποιος λέει αλήθεια και ποιος λέει ψέματα.</w:t>
      </w:r>
    </w:p>
    <w:p w14:paraId="3FC0CF1A" w14:textId="77777777" w:rsidR="00854A89" w:rsidRDefault="0011579D">
      <w:pPr>
        <w:spacing w:line="600" w:lineRule="auto"/>
        <w:ind w:firstLine="720"/>
        <w:jc w:val="both"/>
        <w:rPr>
          <w:rFonts w:eastAsia="Times New Roman"/>
          <w:szCs w:val="24"/>
        </w:rPr>
      </w:pPr>
      <w:r>
        <w:rPr>
          <w:rFonts w:eastAsia="Times New Roman"/>
          <w:szCs w:val="24"/>
        </w:rPr>
        <w:t>Το έλλειμμα που παρέδωσαν, λοιπόν, τα κομματικά σας στελέχη, οι</w:t>
      </w:r>
      <w:r>
        <w:rPr>
          <w:rFonts w:eastAsia="Times New Roman"/>
          <w:szCs w:val="24"/>
        </w:rPr>
        <w:t xml:space="preserve"> επικεφαλής των κομματικών στρατών που είχατε στήσει για δεκαετίες στις αστικές συγκοινωνίες, ήταν το 2015 100.761.396 ευρώ και το έλλειμμα λειτουργίας έφτανε τα 86.751.480 ευρώ. </w:t>
      </w:r>
    </w:p>
    <w:p w14:paraId="3FC0CF1B" w14:textId="77777777" w:rsidR="00854A89" w:rsidRDefault="0011579D">
      <w:pPr>
        <w:spacing w:line="600" w:lineRule="auto"/>
        <w:ind w:firstLine="720"/>
        <w:jc w:val="both"/>
        <w:rPr>
          <w:rFonts w:eastAsia="Times New Roman"/>
          <w:szCs w:val="24"/>
        </w:rPr>
      </w:pPr>
      <w:r>
        <w:rPr>
          <w:rFonts w:eastAsia="Times New Roman"/>
          <w:b/>
          <w:szCs w:val="24"/>
        </w:rPr>
        <w:lastRenderedPageBreak/>
        <w:t xml:space="preserve">ΚΩΝΣΤΑΝΤΙΝΟΣ ΧΑΤΖΗΔΑΚΗΣ: </w:t>
      </w:r>
      <w:r>
        <w:rPr>
          <w:rFonts w:eastAsia="Times New Roman"/>
          <w:szCs w:val="24"/>
        </w:rPr>
        <w:t>Πότε; Το 2015; Ποιος ήταν Υπουργός τότε;</w:t>
      </w:r>
    </w:p>
    <w:p w14:paraId="3FC0CF1C" w14:textId="77777777" w:rsidR="00854A89" w:rsidRDefault="0011579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Το 2015. Αυτά που παραλάβαμε λέω. Δεν λέω άλλα. Για τις δικές σας διοικήσεις λέω</w:t>
      </w:r>
      <w:r>
        <w:rPr>
          <w:rFonts w:eastAsia="Times New Roman"/>
          <w:szCs w:val="24"/>
        </w:rPr>
        <w:t>,</w:t>
      </w:r>
      <w:r>
        <w:rPr>
          <w:rFonts w:eastAsia="Times New Roman"/>
          <w:szCs w:val="24"/>
        </w:rPr>
        <w:t xml:space="preserve"> που όταν τις αλλάξαμε, επιχειρήσαμε και χτίσαμε, όπως μας καταγγέλλετε, σε ένα χρόνο τους κομματικούς στρατούς του ΣΥΡΙΖΑ </w:t>
      </w:r>
      <w:r>
        <w:rPr>
          <w:rFonts w:eastAsia="Times New Roman"/>
          <w:szCs w:val="24"/>
        </w:rPr>
        <w:t>και των ΑΝΕΛ. Τα λέω για να γελάει και ο κόσμος τώρα. Τα δε σωρευμένα χρέη προς τρίτους</w:t>
      </w:r>
      <w:r>
        <w:rPr>
          <w:rFonts w:eastAsia="Times New Roman"/>
          <w:szCs w:val="24"/>
        </w:rPr>
        <w:t>,</w:t>
      </w:r>
      <w:r>
        <w:rPr>
          <w:rFonts w:eastAsia="Times New Roman"/>
          <w:szCs w:val="24"/>
        </w:rPr>
        <w:t xml:space="preserve"> που άφησαν αυτές οι διοικήσεις</w:t>
      </w:r>
      <w:r>
        <w:rPr>
          <w:rFonts w:eastAsia="Times New Roman"/>
          <w:szCs w:val="24"/>
        </w:rPr>
        <w:t>,</w:t>
      </w:r>
      <w:r>
        <w:rPr>
          <w:rFonts w:eastAsia="Times New Roman"/>
          <w:szCs w:val="24"/>
        </w:rPr>
        <w:t xml:space="preserve"> ανήλθαν στα 190.000.000 ευρώ. </w:t>
      </w:r>
    </w:p>
    <w:p w14:paraId="3FC0CF1D" w14:textId="77777777" w:rsidR="00854A89" w:rsidRDefault="0011579D">
      <w:pPr>
        <w:spacing w:line="600" w:lineRule="auto"/>
        <w:ind w:firstLine="720"/>
        <w:jc w:val="both"/>
        <w:rPr>
          <w:rFonts w:eastAsia="Times New Roman"/>
          <w:szCs w:val="24"/>
        </w:rPr>
      </w:pPr>
      <w:r>
        <w:rPr>
          <w:rFonts w:eastAsia="Times New Roman"/>
          <w:szCs w:val="24"/>
        </w:rPr>
        <w:t>Μας κατηγορείτε και το κάνετε σκόπιμα. Εγώ καταλαβαίνω τις ιδεολογικές και πολιτικές διαφορές, αλλά αυτό</w:t>
      </w:r>
      <w:r>
        <w:rPr>
          <w:rFonts w:eastAsia="Times New Roman"/>
          <w:szCs w:val="24"/>
        </w:rPr>
        <w:t xml:space="preserve"> πρέπει να έχει μια γραμμή. Μας κατηγορείτε ότι όλα αυτά έγιναν στις αστικές συγκοινωνίες, γιατί μας έπιασαν τα «κουβαρνταλίκια» το καλοκαίρι του ’15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δώσαμε για δεκαπέντε-είκοσι μέρες δωρεάν μετακινήσεις στους πολίτες της Αθήνας.</w:t>
      </w:r>
      <w:r>
        <w:rPr>
          <w:rFonts w:eastAsia="Times New Roman"/>
          <w:szCs w:val="24"/>
        </w:rPr>
        <w:t xml:space="preserve"> Δέκα εκατομμύρια κόστισε αυτό. Με το όργιο που γινόταν όλα αυτά τα χρόνια στις αστικές συγκοινωνίες, αυτό είναι σταγόνα στον ωκεανό. Δεν τα έβαλε κανείς στην τσέπη του ούτε έγινε κάποια προμήθεια </w:t>
      </w:r>
      <w:r>
        <w:rPr>
          <w:rFonts w:eastAsia="Times New Roman"/>
          <w:szCs w:val="24"/>
        </w:rPr>
        <w:lastRenderedPageBreak/>
        <w:t xml:space="preserve">σε μεγαλύτερη τιμή. Οι πολίτες μετακινούνταν ελεύθερα ούτε </w:t>
      </w:r>
      <w:r>
        <w:rPr>
          <w:rFonts w:eastAsia="Times New Roman"/>
          <w:szCs w:val="24"/>
        </w:rPr>
        <w:t xml:space="preserve">ο ΣΥΡΙΖΑ ούτε οι ΑΝΕΛ. </w:t>
      </w:r>
    </w:p>
    <w:p w14:paraId="3FC0CF1E" w14:textId="77777777" w:rsidR="00854A89" w:rsidRDefault="0011579D">
      <w:pPr>
        <w:spacing w:line="600" w:lineRule="auto"/>
        <w:ind w:firstLine="720"/>
        <w:jc w:val="both"/>
        <w:rPr>
          <w:rFonts w:eastAsia="Times New Roman"/>
          <w:szCs w:val="24"/>
        </w:rPr>
      </w:pPr>
      <w:r>
        <w:rPr>
          <w:rFonts w:eastAsia="Times New Roman"/>
          <w:szCs w:val="24"/>
        </w:rPr>
        <w:t xml:space="preserve">Μας λέτε, ας πούμε, για άλλα «κουβαρνταλίκια», όπως να μετακινούνται ελεύθερα οι άνεργοι. </w:t>
      </w:r>
    </w:p>
    <w:p w14:paraId="3FC0CF1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Δεν πρέπει; Μακάρι να είχαμε την οικονομική δυνατότητα…</w:t>
      </w:r>
    </w:p>
    <w:p w14:paraId="3FC0CF2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Είπα εγώ όχι; </w:t>
      </w:r>
    </w:p>
    <w:p w14:paraId="3FC0CF21"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w:t>
      </w:r>
      <w:r>
        <w:rPr>
          <w:rFonts w:eastAsia="Times New Roman" w:cs="Times New Roman"/>
          <w:b/>
          <w:szCs w:val="24"/>
        </w:rPr>
        <w:t xml:space="preserve">ν και Δικτύων): </w:t>
      </w:r>
      <w:r>
        <w:rPr>
          <w:rFonts w:eastAsia="Times New Roman" w:cs="Times New Roman"/>
          <w:szCs w:val="24"/>
        </w:rPr>
        <w:t xml:space="preserve">Ναι αλλά το καταγγέλλετε. </w:t>
      </w:r>
    </w:p>
    <w:p w14:paraId="3FC0CF2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Δεν το καταγγέλλω. </w:t>
      </w:r>
    </w:p>
    <w:p w14:paraId="3FC0CF2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Μεταφορών ): </w:t>
      </w:r>
      <w:r>
        <w:rPr>
          <w:rFonts w:eastAsia="Times New Roman" w:cs="Times New Roman"/>
          <w:szCs w:val="24"/>
        </w:rPr>
        <w:t>Λέτε: «Πω, πω, σας πιάσανε τα κουβαρντ</w:t>
      </w:r>
      <w:r>
        <w:rPr>
          <w:rFonts w:eastAsia="Times New Roman" w:cs="Times New Roman"/>
          <w:szCs w:val="24"/>
        </w:rPr>
        <w:t>α</w:t>
      </w:r>
      <w:r>
        <w:rPr>
          <w:rFonts w:eastAsia="Times New Roman" w:cs="Times New Roman"/>
          <w:szCs w:val="24"/>
        </w:rPr>
        <w:t xml:space="preserve">λίκια». </w:t>
      </w:r>
    </w:p>
    <w:p w14:paraId="3FC0CF2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ολοκληρώνετε σας π</w:t>
      </w:r>
      <w:r>
        <w:rPr>
          <w:rFonts w:eastAsia="Times New Roman" w:cs="Times New Roman"/>
          <w:szCs w:val="24"/>
        </w:rPr>
        <w:t xml:space="preserve">αρακαλώ. Έχετε και χρόνο στη δευτερολογία σας. </w:t>
      </w:r>
    </w:p>
    <w:p w14:paraId="3FC0CF2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sidRPr="00623B3C">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Μεταφορών): </w:t>
      </w:r>
      <w:r>
        <w:rPr>
          <w:rFonts w:eastAsia="Times New Roman" w:cs="Times New Roman"/>
          <w:szCs w:val="24"/>
        </w:rPr>
        <w:t xml:space="preserve">Κύριε Πρόεδρε, τελειώνω. Με </w:t>
      </w:r>
      <w:proofErr w:type="spellStart"/>
      <w:r>
        <w:rPr>
          <w:rFonts w:eastAsia="Times New Roman" w:cs="Times New Roman"/>
          <w:szCs w:val="24"/>
        </w:rPr>
        <w:t>συγχωρείτε</w:t>
      </w:r>
      <w:proofErr w:type="spellEnd"/>
      <w:r>
        <w:rPr>
          <w:rFonts w:eastAsia="Times New Roman" w:cs="Times New Roman"/>
          <w:szCs w:val="24"/>
        </w:rPr>
        <w:t xml:space="preserve"> αλλά σε μερικά πράγματα με πιάνει αγανάκτηση. </w:t>
      </w:r>
    </w:p>
    <w:p w14:paraId="3FC0CF26"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Θα σας πω, λοιπόν, για άλλα κουβαρντ</w:t>
      </w:r>
      <w:r>
        <w:rPr>
          <w:rFonts w:eastAsia="Times New Roman" w:cs="Times New Roman"/>
          <w:szCs w:val="24"/>
        </w:rPr>
        <w:t>α</w:t>
      </w:r>
      <w:r>
        <w:rPr>
          <w:rFonts w:eastAsia="Times New Roman" w:cs="Times New Roman"/>
          <w:szCs w:val="24"/>
        </w:rPr>
        <w:t>λίκια. Θα σας πω για τα κουβαρντ</w:t>
      </w:r>
      <w:r>
        <w:rPr>
          <w:rFonts w:eastAsia="Times New Roman" w:cs="Times New Roman"/>
          <w:szCs w:val="24"/>
        </w:rPr>
        <w:t>α</w:t>
      </w:r>
      <w:r>
        <w:rPr>
          <w:rFonts w:eastAsia="Times New Roman" w:cs="Times New Roman"/>
          <w:szCs w:val="24"/>
        </w:rPr>
        <w:t>λίκια που απάντησα πριν στον κ. Καμμένο σε ερώτησή του, για τα λεωφορεία που τόσα χρόνια δεν έχουν παραληφθεί και κυκλοφορούν και να υπάρχουν οκτώ εκατομμύρια ευρώ άνοιγμα για τα ανταλλακτικά. Θα σας πω κουβαρντ</w:t>
      </w:r>
      <w:r>
        <w:rPr>
          <w:rFonts w:eastAsia="Times New Roman" w:cs="Times New Roman"/>
          <w:szCs w:val="24"/>
        </w:rPr>
        <w:t>α</w:t>
      </w:r>
      <w:r>
        <w:rPr>
          <w:rFonts w:eastAsia="Times New Roman" w:cs="Times New Roman"/>
          <w:szCs w:val="24"/>
        </w:rPr>
        <w:t>λίκια να μην ολοκληρώνονται οι διαγωνισμοί γ</w:t>
      </w:r>
      <w:r>
        <w:rPr>
          <w:rFonts w:eastAsia="Times New Roman" w:cs="Times New Roman"/>
          <w:szCs w:val="24"/>
        </w:rPr>
        <w:t>ια τα ανταλλακτικά και να προμηθεύονται οι αστικές συγκοινωνίες τα ανταλλακτικά με απευθείας αναθέσεις και με πρόχειρους διαγωνισμούς. Θα σας πω κουβαρντ</w:t>
      </w:r>
      <w:r>
        <w:rPr>
          <w:rFonts w:eastAsia="Times New Roman" w:cs="Times New Roman"/>
          <w:szCs w:val="24"/>
        </w:rPr>
        <w:t>α</w:t>
      </w:r>
      <w:r>
        <w:rPr>
          <w:rFonts w:eastAsia="Times New Roman" w:cs="Times New Roman"/>
          <w:szCs w:val="24"/>
        </w:rPr>
        <w:t>λίκια</w:t>
      </w:r>
      <w:r>
        <w:rPr>
          <w:rFonts w:eastAsia="Times New Roman" w:cs="Times New Roman"/>
          <w:szCs w:val="24"/>
        </w:rPr>
        <w:t>,</w:t>
      </w:r>
      <w:r>
        <w:rPr>
          <w:rFonts w:eastAsia="Times New Roman" w:cs="Times New Roman"/>
          <w:szCs w:val="24"/>
        </w:rPr>
        <w:t xml:space="preserve"> να έχει η ίδια εταιρεία δεκαετίες τώρα τις ασφάλειες των λεωφορείων και να ασφαλίζονται λεωφορεία που είναι αραγμένα και δεν μπορούμε να τα χρησιμοποιήσουμε. Θα σας πω κουβαρντ</w:t>
      </w:r>
      <w:r>
        <w:rPr>
          <w:rFonts w:eastAsia="Times New Roman" w:cs="Times New Roman"/>
          <w:szCs w:val="24"/>
        </w:rPr>
        <w:t>α</w:t>
      </w:r>
      <w:r>
        <w:rPr>
          <w:rFonts w:eastAsia="Times New Roman" w:cs="Times New Roman"/>
          <w:szCs w:val="24"/>
        </w:rPr>
        <w:t>λίκια για τη φύλαξη των σταθμών και των λεωφορείων. Εκεί να δείτε κουβαρντ</w:t>
      </w:r>
      <w:r>
        <w:rPr>
          <w:rFonts w:eastAsia="Times New Roman" w:cs="Times New Roman"/>
          <w:szCs w:val="24"/>
        </w:rPr>
        <w:t>α</w:t>
      </w:r>
      <w:r>
        <w:rPr>
          <w:rFonts w:eastAsia="Times New Roman" w:cs="Times New Roman"/>
          <w:szCs w:val="24"/>
        </w:rPr>
        <w:t>λίκ</w:t>
      </w:r>
      <w:r>
        <w:rPr>
          <w:rFonts w:eastAsia="Times New Roman" w:cs="Times New Roman"/>
          <w:szCs w:val="24"/>
        </w:rPr>
        <w:t>ια, γιατί πρέπει να μειώσουμε το κράτος και ο ιδιωτικός τομέας να έχει τις υπηρεσίες ασφάλειας. Θα σας πω κουβαρντ</w:t>
      </w:r>
      <w:r>
        <w:rPr>
          <w:rFonts w:eastAsia="Times New Roman" w:cs="Times New Roman"/>
          <w:szCs w:val="24"/>
        </w:rPr>
        <w:t>α</w:t>
      </w:r>
      <w:r>
        <w:rPr>
          <w:rFonts w:eastAsia="Times New Roman" w:cs="Times New Roman"/>
          <w:szCs w:val="24"/>
        </w:rPr>
        <w:t>λίκια για την καθαριότητα και τους εργολάβους των καθαριστριών. Να είναι σε γαλέρα και να οικονομάνε κάποια εργολάβοι και να μην έχουμε και τ</w:t>
      </w:r>
      <w:r>
        <w:rPr>
          <w:rFonts w:eastAsia="Times New Roman" w:cs="Times New Roman"/>
          <w:szCs w:val="24"/>
        </w:rPr>
        <w:t>ο αποτέλεσμα που θέλουμε. Θα σας πω κουβαρντ</w:t>
      </w:r>
      <w:r>
        <w:rPr>
          <w:rFonts w:eastAsia="Times New Roman" w:cs="Times New Roman"/>
          <w:szCs w:val="24"/>
        </w:rPr>
        <w:t>α</w:t>
      </w:r>
      <w:r>
        <w:rPr>
          <w:rFonts w:eastAsia="Times New Roman" w:cs="Times New Roman"/>
          <w:szCs w:val="24"/>
        </w:rPr>
        <w:t>λίκια για πλαστά εισιτήρια και εργοστάσια που τυπώνανε πλαστά εισιτήρια και ταυτό</w:t>
      </w:r>
      <w:r>
        <w:rPr>
          <w:rFonts w:eastAsia="Times New Roman" w:cs="Times New Roman"/>
          <w:szCs w:val="24"/>
        </w:rPr>
        <w:lastRenderedPageBreak/>
        <w:t>χρονα είχαν αναλάβει και τον διαγωνισμό για να τυπώνουν τα κανονικά εισιτήρια. Αυτά είναι τα κουβαρντ</w:t>
      </w:r>
      <w:r>
        <w:rPr>
          <w:rFonts w:eastAsia="Times New Roman" w:cs="Times New Roman"/>
          <w:szCs w:val="24"/>
        </w:rPr>
        <w:t>α</w:t>
      </w:r>
      <w:r>
        <w:rPr>
          <w:rFonts w:eastAsia="Times New Roman" w:cs="Times New Roman"/>
          <w:szCs w:val="24"/>
        </w:rPr>
        <w:t>λίκια που έφεραν τις αστικές</w:t>
      </w:r>
      <w:r>
        <w:rPr>
          <w:rFonts w:eastAsia="Times New Roman" w:cs="Times New Roman"/>
          <w:szCs w:val="24"/>
        </w:rPr>
        <w:t xml:space="preserve"> συγκοινωνίες εδώ που τις έφεραν. </w:t>
      </w:r>
    </w:p>
    <w:p w14:paraId="3FC0CF2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Πρόεδρε, καταθέτω τους πίνακες και τις απαντήσεις του ΟΑΣΑ.</w:t>
      </w:r>
    </w:p>
    <w:p w14:paraId="3FC0CF2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Ευχαριστώ.</w:t>
      </w:r>
    </w:p>
    <w:p w14:paraId="3FC0CF29" w14:textId="77777777" w:rsidR="00854A89" w:rsidRDefault="0011579D">
      <w:pPr>
        <w:spacing w:line="600" w:lineRule="auto"/>
        <w:ind w:firstLine="720"/>
        <w:jc w:val="both"/>
        <w:rPr>
          <w:rFonts w:eastAsia="Times New Roman"/>
          <w:szCs w:val="24"/>
        </w:rPr>
      </w:pPr>
      <w:r>
        <w:rPr>
          <w:rFonts w:eastAsia="Times New Roman"/>
          <w:szCs w:val="24"/>
        </w:rPr>
        <w:t xml:space="preserve">(Στο σημείο αυτό ο Υπουργός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w:t>
      </w:r>
      <w:r>
        <w:rPr>
          <w:rFonts w:eastAsia="Times New Roman"/>
          <w:szCs w:val="24"/>
        </w:rPr>
        <w:t xml:space="preserve"> Γραμματείας της Διεύθυνσης Στενογραφίας και Πρακτικών της Βουλής)</w:t>
      </w:r>
    </w:p>
    <w:p w14:paraId="3FC0CF2A"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Ολοκληρώσατε την </w:t>
      </w:r>
      <w:proofErr w:type="spellStart"/>
      <w:r>
        <w:rPr>
          <w:rFonts w:eastAsia="Times New Roman" w:cs="Times New Roman"/>
          <w:szCs w:val="24"/>
        </w:rPr>
        <w:t>πρωτολογία</w:t>
      </w:r>
      <w:proofErr w:type="spellEnd"/>
      <w:r>
        <w:rPr>
          <w:rFonts w:eastAsia="Times New Roman" w:cs="Times New Roman"/>
          <w:szCs w:val="24"/>
        </w:rPr>
        <w:t xml:space="preserve"> σας προφανώς. </w:t>
      </w:r>
    </w:p>
    <w:p w14:paraId="3FC0CF2B"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Χατζηδάκης. </w:t>
      </w:r>
    </w:p>
    <w:p w14:paraId="3FC0CF2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Πρόεδρε, υπενθυμίζω στον Υπουργό και σε όλ</w:t>
      </w:r>
      <w:r>
        <w:rPr>
          <w:rFonts w:eastAsia="Times New Roman" w:cs="Times New Roman"/>
          <w:szCs w:val="24"/>
        </w:rPr>
        <w:t xml:space="preserve">ους τους συναδέλφους, που θέλω να πιστεύω καλόπιστα ότι μας παρακολουθούν, ότι η ερώτησή μου είχε τίτλο «οικονομικά αποτελέσματα του ΟΑΣΑ το 2016». Να κάνουμε συγκρίσεις του 2014, 2015, 2016 και να </w:t>
      </w:r>
      <w:r>
        <w:rPr>
          <w:rFonts w:eastAsia="Times New Roman" w:cs="Times New Roman"/>
          <w:szCs w:val="24"/>
        </w:rPr>
        <w:lastRenderedPageBreak/>
        <w:t>δούμε πώς εξελίσσονται τα ελλείμματα. Ο Υπουργός σε όλα αν</w:t>
      </w:r>
      <w:r>
        <w:rPr>
          <w:rFonts w:eastAsia="Times New Roman" w:cs="Times New Roman"/>
          <w:szCs w:val="24"/>
        </w:rPr>
        <w:t>αφέρθηκε στο θέμα της ερώτησης όχι. Και πρέπει να ανατρέξουμε στους πίνακες και μετά οι δημοσιογράφοι, για να δούμε προφανώς τη διεύρυνση των ελλειμμάτων. Γιατί από το πρώτο πεντάμηνο που έχουμε τα στοιχεία, ξέρουμε ότι το πράγμα πήγαινε από το κακό στο χε</w:t>
      </w:r>
      <w:r>
        <w:rPr>
          <w:rFonts w:eastAsia="Times New Roman" w:cs="Times New Roman"/>
          <w:szCs w:val="24"/>
        </w:rPr>
        <w:t xml:space="preserve">ιρότερο. </w:t>
      </w:r>
    </w:p>
    <w:p w14:paraId="3FC0CF2D"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Δεύτερον, ο Υπουργός κατήγγειλε τους τρεις διευθύνοντες συμβούλους για τη διαχείριση που βρήκε από τη Νέα Δημοκρατία. Ξεχνάει να μας πει ένα πράγμα όμως. Είναι δύο χρόνια Υπουργός. Έναν ολόκληρο χρόνο τους είχε κρατήσει αυτούς τους ανθρώπους που </w:t>
      </w:r>
      <w:r>
        <w:rPr>
          <w:rFonts w:eastAsia="Times New Roman" w:cs="Times New Roman"/>
          <w:szCs w:val="24"/>
        </w:rPr>
        <w:t xml:space="preserve">καταγγέλλει. Ποιος τον ανάγκασε να τους κρατήσει; Εγώ τον ανάγκασα; </w:t>
      </w:r>
    </w:p>
    <w:p w14:paraId="3FC0CF2E"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FC0CF2F"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παρακαλώ, ελάτε τώρα. Ησυχία. Σας παρακαλώ, ηρεμία. </w:t>
      </w:r>
    </w:p>
    <w:p w14:paraId="3FC0CF3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Εδώ πια φτάνουμε στα όρια του πολι</w:t>
      </w:r>
      <w:r>
        <w:rPr>
          <w:rFonts w:eastAsia="Times New Roman" w:cs="Times New Roman"/>
          <w:szCs w:val="24"/>
        </w:rPr>
        <w:t>τικού σουρεαλισμού.</w:t>
      </w:r>
    </w:p>
    <w:p w14:paraId="3FC0CF31"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 αλλάζουν ή να μην αλλάζουν; </w:t>
      </w:r>
    </w:p>
    <w:p w14:paraId="3FC0CF3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σας παρακαλώ. </w:t>
      </w:r>
    </w:p>
    <w:p w14:paraId="3FC0CF3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μπορεί και μόνος του. Δεν χρειάζεται πατερίτσες. Θέλω να</w:t>
      </w:r>
      <w:r>
        <w:rPr>
          <w:rFonts w:eastAsia="Times New Roman" w:cs="Times New Roman"/>
          <w:szCs w:val="24"/>
        </w:rPr>
        <w:t xml:space="preserve"> πιστεύω ότι είναι αυτόφωτος. </w:t>
      </w:r>
    </w:p>
    <w:p w14:paraId="3FC0CF3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Όχι καμ</w:t>
      </w:r>
      <w:r>
        <w:rPr>
          <w:rFonts w:eastAsia="Times New Roman" w:cs="Times New Roman"/>
          <w:szCs w:val="24"/>
        </w:rPr>
        <w:t>μιά</w:t>
      </w:r>
      <w:r>
        <w:rPr>
          <w:rFonts w:eastAsia="Times New Roman" w:cs="Times New Roman"/>
          <w:szCs w:val="24"/>
        </w:rPr>
        <w:t xml:space="preserve"> πατερίτσα. Απλά εχθές είχαμε μια κουβέντα για το προσωπικό της υγείας…</w:t>
      </w:r>
    </w:p>
    <w:p w14:paraId="3FC0CF3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πολύ ησυχία. </w:t>
      </w:r>
    </w:p>
    <w:p w14:paraId="3FC0CF3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Εκείνο το οποίο</w:t>
      </w:r>
      <w:r>
        <w:rPr>
          <w:rFonts w:eastAsia="Times New Roman" w:cs="Times New Roman"/>
          <w:szCs w:val="24"/>
        </w:rPr>
        <w:t xml:space="preserve"> συνέβη</w:t>
      </w:r>
      <w:r>
        <w:rPr>
          <w:rFonts w:eastAsia="Times New Roman" w:cs="Times New Roman"/>
          <w:szCs w:val="24"/>
        </w:rPr>
        <w:t>,</w:t>
      </w:r>
      <w:r>
        <w:rPr>
          <w:rFonts w:eastAsia="Times New Roman" w:cs="Times New Roman"/>
          <w:szCs w:val="24"/>
        </w:rPr>
        <w:t xml:space="preserve"> απλώς είναι ότι οι τρεις άνθρωποι που είχαν θετικά αποτελέσματα στη δουλειά τους το 2014 -και το λένε όλα τα στοιχεία- δεν αφέθηκαν να κάνουν τη δουλειά τους όπως ήξεραν το 2015. Ο Υπουργός δεν τους έβλεπε σχεδόν καθόλου, παρ</w:t>
      </w:r>
      <w:r>
        <w:rPr>
          <w:rFonts w:eastAsia="Times New Roman" w:cs="Times New Roman"/>
          <w:szCs w:val="24"/>
        </w:rPr>
        <w:t xml:space="preserve">’ </w:t>
      </w:r>
      <w:r>
        <w:rPr>
          <w:rFonts w:eastAsia="Times New Roman" w:cs="Times New Roman"/>
          <w:szCs w:val="24"/>
        </w:rPr>
        <w:t>ότι τους κρατούσε στ</w:t>
      </w:r>
      <w:r>
        <w:rPr>
          <w:rFonts w:eastAsia="Times New Roman" w:cs="Times New Roman"/>
          <w:szCs w:val="24"/>
        </w:rPr>
        <w:t>ις διοικήσεις. Έκανε όλες αυτές τις παροχές από την τσέπη του</w:t>
      </w:r>
      <w:r>
        <w:rPr>
          <w:rFonts w:eastAsia="Times New Roman" w:cs="Times New Roman"/>
          <w:szCs w:val="24"/>
        </w:rPr>
        <w:t>,</w:t>
      </w:r>
      <w:r>
        <w:rPr>
          <w:rFonts w:eastAsia="Times New Roman" w:cs="Times New Roman"/>
          <w:szCs w:val="24"/>
        </w:rPr>
        <w:t xml:space="preserve"> σαν τα λεωφορεία και τα τρόλεϊ και το μετρό να ήταν του πατέρα του και αυξήθηκαν τα ελλείμματα. Περί αυτού πρόκειται. </w:t>
      </w:r>
    </w:p>
    <w:p w14:paraId="3FC0CF3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θέλω να πω και κάτι άλλο. Έρχεται ο Υπουργός σήμερα μη α</w:t>
      </w:r>
      <w:r>
        <w:rPr>
          <w:rFonts w:eastAsia="Times New Roman" w:cs="Times New Roman"/>
          <w:szCs w:val="24"/>
        </w:rPr>
        <w:t>παντώντας στην ερώτηση και λέγοντας διάφορα άλλα και λέει για τα λεωφορεία που κυκλοφορούν ενώ δεν έχουν παραληφθεί επισήμως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καταγγέλλει αυτό το σκάνδαλο κατά την άποψή του. Το ερώτημα που θέτω, κύριε Πρόεδρε, και ας το σκεφτεί κάθε καλόπιστος Έ</w:t>
      </w:r>
      <w:r>
        <w:rPr>
          <w:rFonts w:eastAsia="Times New Roman" w:cs="Times New Roman"/>
          <w:szCs w:val="24"/>
        </w:rPr>
        <w:t>λληνας πολίτης</w:t>
      </w:r>
      <w:r>
        <w:rPr>
          <w:rFonts w:eastAsia="Times New Roman" w:cs="Times New Roman"/>
          <w:szCs w:val="24"/>
        </w:rPr>
        <w:t>,</w:t>
      </w:r>
      <w:r>
        <w:rPr>
          <w:rFonts w:eastAsia="Times New Roman" w:cs="Times New Roman"/>
          <w:szCs w:val="24"/>
        </w:rPr>
        <w:t xml:space="preserve"> είναι το εξής: Ο Υπουργός που σήμερα καταγγέλλει αυτό το σκάνδαλο, γιατί ξεχνάει ότι ο ίδιος είναι στην καρέκλα του δύο χρόνια; Εάν είναι σκάνδαλο, κύριε Υπουργέ, καταγγέλλετε τον εαυτό σας. Επιτέλους πόσο θέλετε να μας τρελάνετε σε αυτόν τ</w:t>
      </w:r>
      <w:r>
        <w:rPr>
          <w:rFonts w:eastAsia="Times New Roman" w:cs="Times New Roman"/>
          <w:szCs w:val="24"/>
        </w:rPr>
        <w:t>ον τόπο; Πού το πάει επιτέλους η Κυβέρνησή σας; Πο</w:t>
      </w:r>
      <w:r>
        <w:rPr>
          <w:rFonts w:eastAsia="Times New Roman" w:cs="Times New Roman"/>
          <w:szCs w:val="24"/>
        </w:rPr>
        <w:t>ύ</w:t>
      </w:r>
      <w:r>
        <w:rPr>
          <w:rFonts w:eastAsia="Times New Roman" w:cs="Times New Roman"/>
          <w:szCs w:val="24"/>
        </w:rPr>
        <w:t xml:space="preserve"> θα φτάσετε με αυτόν τον πολιτικό σουρεαλισμό; Αυτό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ξεπερνάει κάθε προηγούμενο!</w:t>
      </w:r>
    </w:p>
    <w:p w14:paraId="3FC0CF38" w14:textId="77777777" w:rsidR="00854A89" w:rsidRDefault="0011579D">
      <w:pPr>
        <w:spacing w:line="600" w:lineRule="auto"/>
        <w:ind w:firstLine="720"/>
        <w:jc w:val="both"/>
        <w:rPr>
          <w:rFonts w:eastAsia="Times New Roman"/>
          <w:szCs w:val="24"/>
        </w:rPr>
      </w:pPr>
      <w:r>
        <w:rPr>
          <w:rFonts w:eastAsia="Times New Roman"/>
          <w:b/>
          <w:bCs/>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b/>
          <w:bCs/>
        </w:rPr>
        <w:t xml:space="preserve">): </w:t>
      </w:r>
      <w:r>
        <w:rPr>
          <w:rFonts w:eastAsia="Times New Roman"/>
          <w:bCs/>
        </w:rPr>
        <w:t>Κύριε Υπουργέ, έχετε τον λόγο.</w:t>
      </w:r>
    </w:p>
    <w:p w14:paraId="3FC0CF3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Κύριε Πρόεδρε, οφείλω να ευχαριστήσω τη Νέα Δημοκρατία πραγματικά. Δηλαδή δεν γίνεται αυτό το πράγμα! Να δούμε ποιος είναι ο σουρεαλισμός. </w:t>
      </w:r>
    </w:p>
    <w:p w14:paraId="3FC0CF3A"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 δεν είμαι δύο χρόνια Υπουργός, εγώ άργησα να ορκιστώ.</w:t>
      </w:r>
      <w:r>
        <w:rPr>
          <w:rFonts w:eastAsia="Times New Roman" w:cs="Times New Roman"/>
          <w:szCs w:val="24"/>
        </w:rPr>
        <w:t xml:space="preserve"> Αλλά ας πούμε ότι είμαι δύο χρόνια. Έχουμε γενέθλια, δεν έχω πρόβλημα με αυτό. </w:t>
      </w:r>
    </w:p>
    <w:p w14:paraId="3FC0CF3B"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FC0CF3C" w14:textId="77777777" w:rsidR="00854A89" w:rsidRDefault="0011579D">
      <w:pPr>
        <w:spacing w:line="600" w:lineRule="auto"/>
        <w:ind w:firstLine="720"/>
        <w:jc w:val="both"/>
        <w:rPr>
          <w:rFonts w:eastAsia="Times New Roman" w:cs="Times New Roman"/>
          <w:b/>
          <w:szCs w:val="24"/>
        </w:rPr>
      </w:pPr>
      <w:r>
        <w:rPr>
          <w:rFonts w:eastAsia="Times New Roman" w:cs="Times New Roman"/>
          <w:szCs w:val="24"/>
        </w:rPr>
        <w:t>Πάμε στο παρακάτω. Εγώ, κύριε Χατζηδάκη, είμαι περήφανος</w:t>
      </w:r>
      <w:r>
        <w:rPr>
          <w:rFonts w:eastAsia="Times New Roman" w:cs="Times New Roman"/>
          <w:szCs w:val="24"/>
        </w:rPr>
        <w:t>,</w:t>
      </w:r>
      <w:r>
        <w:rPr>
          <w:rFonts w:eastAsia="Times New Roman" w:cs="Times New Roman"/>
          <w:szCs w:val="24"/>
        </w:rPr>
        <w:t xml:space="preserve"> που αύριο να φύγω από τη θέση μου, ο ελληνικός λαός δεν θα με θυμάται για την πώληση της Ολυμπ</w:t>
      </w:r>
      <w:r>
        <w:rPr>
          <w:rFonts w:eastAsia="Times New Roman" w:cs="Times New Roman"/>
          <w:szCs w:val="24"/>
        </w:rPr>
        <w:t>ιακής αλλά για την ολοκλήρωση των έργων που για δεκαετίες σερνόταν.</w:t>
      </w:r>
    </w:p>
    <w:p w14:paraId="3FC0CF3D"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ΚΩΣΤΗΣ ΧΑΤΖΗΔΑΚΗΣ: </w:t>
      </w:r>
      <w:r>
        <w:rPr>
          <w:rFonts w:eastAsia="Times New Roman" w:cs="Times New Roman"/>
          <w:szCs w:val="24"/>
        </w:rPr>
        <w:t>Για την κατάτμηση.</w:t>
      </w:r>
    </w:p>
    <w:p w14:paraId="3FC0CF3E" w14:textId="77777777" w:rsidR="00854A89" w:rsidRDefault="0011579D">
      <w:pPr>
        <w:spacing w:line="600" w:lineRule="auto"/>
        <w:ind w:firstLine="720"/>
        <w:jc w:val="both"/>
        <w:rPr>
          <w:rFonts w:eastAsia="Times New Roman"/>
          <w:bCs/>
        </w:rPr>
      </w:pPr>
      <w:r>
        <w:rPr>
          <w:rFonts w:eastAsia="Times New Roman"/>
          <w:b/>
          <w:bCs/>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b/>
          <w:bCs/>
        </w:rPr>
        <w:t xml:space="preserve">): </w:t>
      </w:r>
      <w:r>
        <w:rPr>
          <w:rFonts w:eastAsia="Times New Roman"/>
          <w:bCs/>
        </w:rPr>
        <w:t>Παρακαλώ, κύριε Χατζηδάκη, ηρεμήστε.</w:t>
      </w:r>
    </w:p>
    <w:p w14:paraId="3FC0CF3F"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3FC0CF4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w:t>
      </w:r>
      <w:r>
        <w:rPr>
          <w:rFonts w:eastAsia="Times New Roman" w:cs="Times New Roman"/>
          <w:szCs w:val="24"/>
        </w:rPr>
        <w:t xml:space="preserve">ο δεύτερο, κύριε Χατζηδάκη. </w:t>
      </w:r>
    </w:p>
    <w:p w14:paraId="3FC0CF41"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FC0CF42"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Αφήστε, μην ανοίγετε τέτοια θέματα, γιατί όταν ολοκληρωθεί, θα γελάσουμε.</w:t>
      </w:r>
    </w:p>
    <w:p w14:paraId="3FC0CF43" w14:textId="77777777" w:rsidR="00854A89" w:rsidRDefault="0011579D">
      <w:pPr>
        <w:spacing w:line="600" w:lineRule="auto"/>
        <w:ind w:firstLine="720"/>
        <w:jc w:val="both"/>
        <w:rPr>
          <w:rFonts w:eastAsia="Times New Roman"/>
          <w:bCs/>
        </w:rPr>
      </w:pPr>
      <w:r>
        <w:rPr>
          <w:rFonts w:eastAsia="Times New Roman"/>
          <w:b/>
          <w:bCs/>
        </w:rPr>
        <w:lastRenderedPageBreak/>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b/>
          <w:bCs/>
        </w:rPr>
        <w:t xml:space="preserve">): </w:t>
      </w:r>
      <w:r>
        <w:rPr>
          <w:rFonts w:eastAsia="Times New Roman"/>
          <w:bCs/>
        </w:rPr>
        <w:t>Κύριε Υπουργέ, μην απαντάτε, σας παρακαλώ. Συνεχίστε την τοποθέτηση σας να ολοκληρώνουμε.</w:t>
      </w:r>
    </w:p>
    <w:p w14:paraId="3FC0CF4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 xml:space="preserve">Σ ΣΠΙΡΤΖΗΣ (Υπουργός Υποδομών και Μεταφορών): </w:t>
      </w:r>
      <w:r>
        <w:rPr>
          <w:rFonts w:eastAsia="Times New Roman" w:cs="Times New Roman"/>
          <w:szCs w:val="24"/>
        </w:rPr>
        <w:t xml:space="preserve">Δεύτερον, ζητήσατε στοιχεία και πίνακες. Βεβαίως να σας δώσουμε. Τα καταθέσαμε, αλλά για να μη χάνετε χρόνο να σας τα πούμε. Έχουμε αύξηση στα έσοδα του </w:t>
      </w:r>
      <w:r>
        <w:rPr>
          <w:rFonts w:eastAsia="Times New Roman" w:cs="Times New Roman"/>
          <w:szCs w:val="24"/>
        </w:rPr>
        <w:t>ο</w:t>
      </w:r>
      <w:r>
        <w:rPr>
          <w:rFonts w:eastAsia="Times New Roman" w:cs="Times New Roman"/>
          <w:szCs w:val="24"/>
        </w:rPr>
        <w:t>μίλου 9,5 εκατομμύρια ευρώ σε σχέση με τις πετυχημένες μ</w:t>
      </w:r>
      <w:r>
        <w:rPr>
          <w:rFonts w:eastAsia="Times New Roman" w:cs="Times New Roman"/>
          <w:szCs w:val="24"/>
        </w:rPr>
        <w:t>εταρρυθμιστικές διοικήσεις σας.</w:t>
      </w:r>
    </w:p>
    <w:p w14:paraId="3FC0CF4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 xml:space="preserve">Ποια χρονιά; </w:t>
      </w:r>
    </w:p>
    <w:p w14:paraId="3FC0CF4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Έχουμε...</w:t>
      </w:r>
    </w:p>
    <w:p w14:paraId="3FC0CF4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Αυτά που λέτε</w:t>
      </w:r>
      <w:r>
        <w:rPr>
          <w:rFonts w:eastAsia="Times New Roman" w:cs="Times New Roman"/>
          <w:szCs w:val="24"/>
        </w:rPr>
        <w:t>,</w:t>
      </w:r>
      <w:r>
        <w:rPr>
          <w:rFonts w:eastAsia="Times New Roman" w:cs="Times New Roman"/>
          <w:szCs w:val="24"/>
        </w:rPr>
        <w:t xml:space="preserve"> είναι σε αντίθεση με αυτά που έχετε καταθέσει μόνος σας.</w:t>
      </w:r>
    </w:p>
    <w:p w14:paraId="3FC0CF48" w14:textId="77777777" w:rsidR="00854A89" w:rsidRDefault="0011579D">
      <w:pPr>
        <w:spacing w:line="600" w:lineRule="auto"/>
        <w:ind w:firstLine="720"/>
        <w:jc w:val="both"/>
        <w:rPr>
          <w:rFonts w:eastAsia="Times New Roman" w:cs="Times New Roman"/>
          <w:b/>
          <w:szCs w:val="24"/>
        </w:rPr>
      </w:pPr>
      <w:r>
        <w:rPr>
          <w:rFonts w:eastAsia="Times New Roman" w:cs="Times New Roman"/>
          <w:b/>
          <w:szCs w:val="24"/>
        </w:rPr>
        <w:t>ΧΡΗΣΤΟΣ ΣΠΙΡΤΖΗΣ (Υπουργός</w:t>
      </w:r>
      <w:r>
        <w:rPr>
          <w:rFonts w:eastAsia="Times New Roman" w:cs="Times New Roman"/>
          <w:b/>
          <w:szCs w:val="24"/>
        </w:rPr>
        <w:t xml:space="preserve"> Υποδομών και Μεταφορών): </w:t>
      </w:r>
      <w:r>
        <w:rPr>
          <w:rFonts w:eastAsia="Times New Roman" w:cs="Times New Roman"/>
          <w:szCs w:val="24"/>
        </w:rPr>
        <w:t>Κοιτάξτε τα, κύριε Χατζηδάκη. Μην εξοργίζεστε.</w:t>
      </w:r>
    </w:p>
    <w:p w14:paraId="3FC0CF4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w:t>
      </w:r>
      <w:r>
        <w:rPr>
          <w:rFonts w:eastAsia="Times New Roman" w:cs="Times New Roman"/>
          <w:b/>
          <w:szCs w:val="24"/>
        </w:rPr>
        <w:t xml:space="preserve">ΧΑΤΖΗΔΑΚΗΣ: </w:t>
      </w:r>
      <w:r>
        <w:rPr>
          <w:rFonts w:eastAsia="Times New Roman" w:cs="Times New Roman"/>
          <w:szCs w:val="24"/>
        </w:rPr>
        <w:t>Μα εξοργίζομαι.</w:t>
      </w:r>
      <w:r>
        <w:rPr>
          <w:rFonts w:eastAsia="Times New Roman" w:cs="Times New Roman"/>
          <w:b/>
          <w:szCs w:val="24"/>
        </w:rPr>
        <w:t xml:space="preserve"> </w:t>
      </w:r>
      <w:r>
        <w:rPr>
          <w:rFonts w:eastAsia="Times New Roman" w:cs="Times New Roman"/>
          <w:szCs w:val="24"/>
        </w:rPr>
        <w:t>Θα μας κάνετε να πιστέψουμε ότι δεν ξέρουμε τα ονόματά μας, ότι είμαστε άλλοι.</w:t>
      </w:r>
    </w:p>
    <w:p w14:paraId="3FC0CF4A"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Εσείς την </w:t>
      </w:r>
      <w:r>
        <w:rPr>
          <w:rFonts w:eastAsia="Times New Roman" w:cs="Times New Roman"/>
          <w:szCs w:val="24"/>
        </w:rPr>
        <w:t>μια μας καταγγέλλετε ότι ήρθαν οι ορδές του κομμουνισμού να κάνουν κομματικές ομάδες στις αστικές συγκοινωνίες και την άλλη στιγμή μας καταγγέλλετε ότι δεν είχαμε αλλάξει διοικήσεις ένα χρόνο. Αποφασίστε τι από τα δύο κάναμε. Ή ήρθαν κάποιοι με κονσερβοκού</w:t>
      </w:r>
      <w:r>
        <w:rPr>
          <w:rFonts w:eastAsia="Times New Roman" w:cs="Times New Roman"/>
          <w:szCs w:val="24"/>
        </w:rPr>
        <w:t>τια να αλλάξουν τις διοικήσεις, τους φωτισμένους τεχνοκράτες ή τους αφήσαμε ένα χρόνο. Τι από τα δύο;</w:t>
      </w:r>
    </w:p>
    <w:p w14:paraId="3FC0CF4B" w14:textId="77777777" w:rsidR="00854A89" w:rsidRDefault="0011579D">
      <w:pPr>
        <w:spacing w:line="600" w:lineRule="auto"/>
        <w:ind w:firstLine="720"/>
        <w:jc w:val="both"/>
        <w:rPr>
          <w:rFonts w:eastAsia="Times New Roman" w:cs="Times New Roman"/>
          <w:b/>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Η διετία μας ήταν.</w:t>
      </w:r>
    </w:p>
    <w:p w14:paraId="3FC0CF4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Αφήστε να σας πω τα στοιχεία.</w:t>
      </w:r>
    </w:p>
    <w:p w14:paraId="3FC0CF4D"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 xml:space="preserve">Το </w:t>
      </w:r>
      <w:r>
        <w:rPr>
          <w:rFonts w:eastAsia="Times New Roman" w:cs="Times New Roman"/>
          <w:szCs w:val="24"/>
        </w:rPr>
        <w:t>έλλειμμα τις χρονιές 2014, 20</w:t>
      </w:r>
      <w:r>
        <w:rPr>
          <w:rFonts w:eastAsia="Times New Roman" w:cs="Times New Roman"/>
          <w:szCs w:val="24"/>
        </w:rPr>
        <w:t xml:space="preserve">15 </w:t>
      </w:r>
      <w:r>
        <w:rPr>
          <w:rFonts w:eastAsia="Times New Roman" w:cs="Times New Roman"/>
          <w:szCs w:val="24"/>
        </w:rPr>
        <w:t>και 20</w:t>
      </w:r>
      <w:r>
        <w:rPr>
          <w:rFonts w:eastAsia="Times New Roman" w:cs="Times New Roman"/>
          <w:szCs w:val="24"/>
        </w:rPr>
        <w:t>16</w:t>
      </w:r>
      <w:r>
        <w:rPr>
          <w:rFonts w:eastAsia="Times New Roman" w:cs="Times New Roman"/>
          <w:szCs w:val="24"/>
        </w:rPr>
        <w:t>…</w:t>
      </w:r>
    </w:p>
    <w:p w14:paraId="3FC0CF4E" w14:textId="77777777" w:rsidR="00854A89" w:rsidRDefault="0011579D">
      <w:pPr>
        <w:spacing w:line="600" w:lineRule="auto"/>
        <w:ind w:firstLine="720"/>
        <w:jc w:val="both"/>
        <w:rPr>
          <w:rFonts w:eastAsia="Times New Roman" w:cs="Times New Roman"/>
          <w:b/>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Όπως προκύπτει από τον πίνακα, ξέρετε τα ελλείμματα των αστικών συγκοινωνιών, για να καταλαβαίνει όλη η Αίθουσα και όλοι οι πολίτες, σχετίζονται και με τα λεφτά π</w:t>
      </w:r>
      <w:r>
        <w:rPr>
          <w:rFonts w:eastAsia="Times New Roman" w:cs="Times New Roman"/>
          <w:szCs w:val="24"/>
        </w:rPr>
        <w:t>ου δίνει το Υπουργείο στις αστικές συγκοινωνίες. Εσείς όταν δίνατε μερικές δεκάδες εκατομμύρια στις αστικές συγκοινωνίες με διάφορους τρόπους, από διάφορες οδούς, έρχεστε και λέτε «τα ελλείμματα». Τα ελλείμματα θα τα κοιτάξουμε και θα τα συγκρίνουμε με συγ</w:t>
      </w:r>
      <w:r>
        <w:rPr>
          <w:rFonts w:eastAsia="Times New Roman" w:cs="Times New Roman"/>
          <w:szCs w:val="24"/>
        </w:rPr>
        <w:t xml:space="preserve">κεκριμένη βάση. Δηλαδή τι έσοδα είχαν οι αστικές συγκοινωνίες και τι επιδοτήσεις και τι άλλα βοηθήματα δίνει το ελληνικό δημόσιο στους </w:t>
      </w:r>
      <w:r>
        <w:rPr>
          <w:rFonts w:eastAsia="Times New Roman" w:cs="Times New Roman"/>
          <w:szCs w:val="24"/>
        </w:rPr>
        <w:t>ο</w:t>
      </w:r>
      <w:r>
        <w:rPr>
          <w:rFonts w:eastAsia="Times New Roman" w:cs="Times New Roman"/>
          <w:szCs w:val="24"/>
        </w:rPr>
        <w:t xml:space="preserve">ργανισμούς των </w:t>
      </w:r>
      <w:r>
        <w:rPr>
          <w:rFonts w:eastAsia="Times New Roman" w:cs="Times New Roman"/>
          <w:szCs w:val="24"/>
        </w:rPr>
        <w:t>α</w:t>
      </w:r>
      <w:r>
        <w:rPr>
          <w:rFonts w:eastAsia="Times New Roman" w:cs="Times New Roman"/>
          <w:szCs w:val="24"/>
        </w:rPr>
        <w:t xml:space="preserve">στικών </w:t>
      </w:r>
      <w:r>
        <w:rPr>
          <w:rFonts w:eastAsia="Times New Roman" w:cs="Times New Roman"/>
          <w:szCs w:val="24"/>
        </w:rPr>
        <w:t>σ</w:t>
      </w:r>
      <w:r>
        <w:rPr>
          <w:rFonts w:eastAsia="Times New Roman" w:cs="Times New Roman"/>
          <w:szCs w:val="24"/>
        </w:rPr>
        <w:t xml:space="preserve">υγκοινωνιών. </w:t>
      </w:r>
    </w:p>
    <w:p w14:paraId="3FC0CF4F"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ΧΑΤΖΗΔΑΚΗΣ:</w:t>
      </w:r>
      <w:r>
        <w:rPr>
          <w:rFonts w:eastAsia="Times New Roman" w:cs="Times New Roman"/>
          <w:szCs w:val="24"/>
        </w:rPr>
        <w:t xml:space="preserve"> Εντάξει αλλά πείτε τρεις αριθμούς. Τρείς αριθμούς θέλω.</w:t>
      </w:r>
    </w:p>
    <w:p w14:paraId="3FC0CF50" w14:textId="77777777" w:rsidR="00854A89" w:rsidRDefault="0011579D">
      <w:pPr>
        <w:spacing w:line="600" w:lineRule="auto"/>
        <w:ind w:firstLine="720"/>
        <w:jc w:val="both"/>
        <w:rPr>
          <w:rFonts w:eastAsia="Times New Roman" w:cs="Times New Roman"/>
          <w:b/>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Όχι </w:t>
      </w:r>
      <w:proofErr w:type="spellStart"/>
      <w:r>
        <w:rPr>
          <w:rFonts w:eastAsia="Times New Roman" w:cs="Times New Roman"/>
          <w:szCs w:val="24"/>
        </w:rPr>
        <w:t>τρίπλες</w:t>
      </w:r>
      <w:proofErr w:type="spellEnd"/>
      <w:r>
        <w:rPr>
          <w:rFonts w:eastAsia="Times New Roman" w:cs="Times New Roman"/>
          <w:szCs w:val="24"/>
        </w:rPr>
        <w:t xml:space="preserve"> σε εμάς.</w:t>
      </w:r>
      <w:r>
        <w:rPr>
          <w:rFonts w:eastAsia="Times New Roman" w:cs="Times New Roman"/>
          <w:b/>
          <w:szCs w:val="24"/>
        </w:rPr>
        <w:t xml:space="preserve"> </w:t>
      </w:r>
      <w:r>
        <w:rPr>
          <w:rFonts w:eastAsia="Times New Roman" w:cs="Times New Roman"/>
          <w:szCs w:val="24"/>
        </w:rPr>
        <w:t>Είμαστε και καλοί αμυντικοί.</w:t>
      </w:r>
    </w:p>
    <w:p w14:paraId="3FC0CF51"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 xml:space="preserve">Δεν υπάρχουν </w:t>
      </w:r>
      <w:proofErr w:type="spellStart"/>
      <w:r>
        <w:rPr>
          <w:rFonts w:eastAsia="Times New Roman" w:cs="Times New Roman"/>
          <w:szCs w:val="24"/>
        </w:rPr>
        <w:t>τρίπλες</w:t>
      </w:r>
      <w:proofErr w:type="spellEnd"/>
      <w:r>
        <w:rPr>
          <w:rFonts w:eastAsia="Times New Roman" w:cs="Times New Roman"/>
          <w:szCs w:val="24"/>
        </w:rPr>
        <w:t>. Τρεις αριθμούς.</w:t>
      </w:r>
    </w:p>
    <w:p w14:paraId="3FC0CF5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Προκύπτει, λοιπόν, από τον πίνακα και α</w:t>
      </w:r>
      <w:r>
        <w:rPr>
          <w:rFonts w:eastAsia="Times New Roman" w:cs="Times New Roman"/>
          <w:szCs w:val="24"/>
        </w:rPr>
        <w:t>πό τους πίνακες που σας έχω καταθέσει για τα προσωρινά απολογιστικά οικονομικά στοιχεία, πρώτον, ότι τα συνολικά έσοδα του Ομίλου ΟΑΣΑ υπερέβησαν κατά 9,5 εκατομμύρια ευρώ, δηλαδή κατά 3%, τον στόχο των εσόδων. Τα συνολικά έξοδα βελτιώθηκαν κατά 44,4 εκατο</w:t>
      </w:r>
      <w:r>
        <w:rPr>
          <w:rFonts w:eastAsia="Times New Roman" w:cs="Times New Roman"/>
          <w:szCs w:val="24"/>
        </w:rPr>
        <w:t>μμύρια ευρώ, δηλαδή 11,2%, έναντι του στόχου των εξόδων και το απολογιστικό ισοζύγιο εσόδων – εξόδων διαμορφώθηκε σε μείον 22,8 εκατομμύρια ευρώ έναντι μείον 77 εκατομμύρια ευρώ, δηλαδή είναι βελτιωμένο κατά 54 εκατομμύρια, κύριε Χατζηδάκη.</w:t>
      </w:r>
    </w:p>
    <w:p w14:paraId="3FC0CF5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Και βεβαίως...</w:t>
      </w:r>
    </w:p>
    <w:p w14:paraId="3FC0CF5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Ωραία πείτε μας το έλλειμμα σε κάθε χρονιά.</w:t>
      </w:r>
    </w:p>
    <w:p w14:paraId="3FC0CF55" w14:textId="77777777" w:rsidR="00854A89" w:rsidRDefault="0011579D">
      <w:pPr>
        <w:spacing w:line="600" w:lineRule="auto"/>
        <w:ind w:firstLine="720"/>
        <w:jc w:val="both"/>
        <w:rPr>
          <w:rFonts w:eastAsia="Times New Roman"/>
          <w:b/>
          <w:bCs/>
        </w:rPr>
      </w:pPr>
      <w:r>
        <w:rPr>
          <w:rFonts w:eastAsia="Times New Roman"/>
          <w:b/>
          <w:bCs/>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b/>
          <w:bCs/>
        </w:rPr>
        <w:t>):</w:t>
      </w:r>
      <w:r>
        <w:rPr>
          <w:rFonts w:eastAsia="Times New Roman"/>
          <w:bCs/>
        </w:rPr>
        <w:t xml:space="preserve"> Παρακαλώ, μη διακόπτετε, κύριε Χατζηδάκη!</w:t>
      </w:r>
    </w:p>
    <w:p w14:paraId="3FC0CF5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Και βεβαίως...</w:t>
      </w:r>
    </w:p>
    <w:p w14:paraId="3FC0CF57"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FC0CF58" w14:textId="77777777" w:rsidR="00854A89" w:rsidRDefault="0011579D">
      <w:pPr>
        <w:spacing w:line="600" w:lineRule="auto"/>
        <w:ind w:firstLine="720"/>
        <w:jc w:val="both"/>
        <w:rPr>
          <w:rFonts w:eastAsia="Times New Roman"/>
          <w:bCs/>
        </w:rPr>
      </w:pPr>
      <w:r>
        <w:rPr>
          <w:rFonts w:eastAsia="Times New Roman"/>
          <w:b/>
          <w:bCs/>
        </w:rPr>
        <w:lastRenderedPageBreak/>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b/>
          <w:bCs/>
        </w:rPr>
        <w:t xml:space="preserve">): </w:t>
      </w:r>
      <w:r>
        <w:rPr>
          <w:rFonts w:eastAsia="Times New Roman"/>
          <w:bCs/>
        </w:rPr>
        <w:t>Κύριε Υπουργέ, ολοκληρώστε σας παρακαλώ.</w:t>
      </w:r>
    </w:p>
    <w:p w14:paraId="3FC0CF5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Τελειώνω, κύριε Πρόεδρε.</w:t>
      </w:r>
    </w:p>
    <w:p w14:paraId="3FC0CF5A" w14:textId="77777777" w:rsidR="00854A89" w:rsidRDefault="0011579D">
      <w:pPr>
        <w:spacing w:line="600" w:lineRule="auto"/>
        <w:ind w:firstLine="720"/>
        <w:jc w:val="both"/>
        <w:rPr>
          <w:rFonts w:eastAsia="Times New Roman" w:cs="Times New Roman"/>
          <w:b/>
          <w:szCs w:val="24"/>
        </w:rPr>
      </w:pPr>
      <w:r>
        <w:rPr>
          <w:rFonts w:eastAsia="Times New Roman" w:cs="Times New Roman"/>
          <w:szCs w:val="24"/>
        </w:rPr>
        <w:t>Επειδή, κύριε Χατζηδάκη</w:t>
      </w:r>
      <w:r>
        <w:rPr>
          <w:rFonts w:eastAsia="Times New Roman" w:cs="Times New Roman"/>
          <w:szCs w:val="24"/>
        </w:rPr>
        <w:t>,</w:t>
      </w:r>
      <w:r>
        <w:rPr>
          <w:rFonts w:eastAsia="Times New Roman" w:cs="Times New Roman"/>
          <w:szCs w:val="24"/>
        </w:rPr>
        <w:t xml:space="preserve"> και τον Δεκέμβριο του ’17 και του ’18 και του ’19 και του ’20 σε αυτά τα έδρανα θα κάθεται ο ΣΥΡΙΖΑ</w:t>
      </w:r>
      <w:r>
        <w:rPr>
          <w:rFonts w:eastAsia="Times New Roman" w:cs="Times New Roman"/>
          <w:szCs w:val="24"/>
        </w:rPr>
        <w:t>,</w:t>
      </w:r>
      <w:r>
        <w:rPr>
          <w:rFonts w:eastAsia="Times New Roman" w:cs="Times New Roman"/>
          <w:szCs w:val="24"/>
        </w:rPr>
        <w:t xml:space="preserve"> ο Υπουργός του ΣΥΡΙΖΑ όποιος και να είναι, θα σας πει τον Δεκέμβρη αυτού του έτους</w:t>
      </w:r>
      <w:r>
        <w:rPr>
          <w:rFonts w:eastAsia="Times New Roman" w:cs="Times New Roman"/>
          <w:szCs w:val="24"/>
        </w:rPr>
        <w:t>,</w:t>
      </w:r>
      <w:r>
        <w:rPr>
          <w:rFonts w:eastAsia="Times New Roman" w:cs="Times New Roman"/>
          <w:szCs w:val="24"/>
        </w:rPr>
        <w:t xml:space="preserve"> ποια ήταν η ληστεία που γινόταν στις αστικές συγκοινωνίες...</w:t>
      </w:r>
    </w:p>
    <w:p w14:paraId="3FC0CF5B"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Τρεις αριθμούς θέλω εγώ,</w:t>
      </w:r>
      <w:r>
        <w:rPr>
          <w:rFonts w:eastAsia="Times New Roman" w:cs="Times New Roman"/>
          <w:szCs w:val="24"/>
        </w:rPr>
        <w:t xml:space="preserve"> για τα έτη</w:t>
      </w:r>
      <w:r>
        <w:rPr>
          <w:rFonts w:eastAsia="Times New Roman" w:cs="Times New Roman"/>
          <w:szCs w:val="24"/>
        </w:rPr>
        <w:t xml:space="preserve"> </w:t>
      </w:r>
      <w:r>
        <w:rPr>
          <w:rFonts w:eastAsia="Times New Roman" w:cs="Times New Roman"/>
          <w:szCs w:val="24"/>
        </w:rPr>
        <w:t>20</w:t>
      </w:r>
      <w:r>
        <w:rPr>
          <w:rFonts w:eastAsia="Times New Roman" w:cs="Times New Roman"/>
          <w:szCs w:val="24"/>
        </w:rPr>
        <w:t>14 ,</w:t>
      </w:r>
      <w:r>
        <w:rPr>
          <w:rFonts w:eastAsia="Times New Roman" w:cs="Times New Roman"/>
          <w:szCs w:val="24"/>
        </w:rPr>
        <w:t>20</w:t>
      </w:r>
      <w:r>
        <w:rPr>
          <w:rFonts w:eastAsia="Times New Roman" w:cs="Times New Roman"/>
          <w:szCs w:val="24"/>
        </w:rPr>
        <w:t>15 ,</w:t>
      </w:r>
      <w:r>
        <w:rPr>
          <w:rFonts w:eastAsia="Times New Roman" w:cs="Times New Roman"/>
          <w:szCs w:val="24"/>
        </w:rPr>
        <w:t>20</w:t>
      </w:r>
      <w:r>
        <w:rPr>
          <w:rFonts w:eastAsia="Times New Roman" w:cs="Times New Roman"/>
          <w:szCs w:val="24"/>
        </w:rPr>
        <w:t>16. Γιατί δεν τους λέτε;</w:t>
      </w:r>
    </w:p>
    <w:p w14:paraId="3FC0CF5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ΣΠ</w:t>
      </w:r>
      <w:r>
        <w:rPr>
          <w:rFonts w:eastAsia="Times New Roman" w:cs="Times New Roman"/>
          <w:b/>
          <w:szCs w:val="24"/>
        </w:rPr>
        <w:t xml:space="preserve">ΙΡΤΖΗΣ (Υπουργός Υποδομών και Μεταφορών): </w:t>
      </w:r>
      <w:r>
        <w:rPr>
          <w:rFonts w:eastAsia="Times New Roman" w:cs="Times New Roman"/>
          <w:szCs w:val="24"/>
        </w:rPr>
        <w:t xml:space="preserve">Τρεις αριθμούς θα σας πω. </w:t>
      </w:r>
    </w:p>
    <w:p w14:paraId="3FC0CF5D" w14:textId="77777777" w:rsidR="00854A89" w:rsidRDefault="0011579D">
      <w:pPr>
        <w:spacing w:line="600" w:lineRule="auto"/>
        <w:ind w:firstLine="720"/>
        <w:jc w:val="both"/>
        <w:rPr>
          <w:rFonts w:eastAsia="Times New Roman" w:cs="Times New Roman"/>
          <w:b/>
          <w:szCs w:val="24"/>
        </w:rPr>
      </w:pPr>
      <w:r>
        <w:rPr>
          <w:rFonts w:eastAsia="Times New Roman" w:cs="Times New Roman"/>
          <w:szCs w:val="24"/>
        </w:rPr>
        <w:t>Θα σας πει ποια ήταν η ληστεία που γινόταν από τα κυκλώματα που αφήνατε και υπήρχαν στις αστικές συγκοινωνίες, από το ότι δεν εφάρμοζαν για χρόνια το ηλεκτρονικό εισιτήριο...</w:t>
      </w:r>
    </w:p>
    <w:p w14:paraId="3FC0CF5E" w14:textId="77777777" w:rsidR="00854A89" w:rsidRDefault="0011579D">
      <w:pPr>
        <w:spacing w:line="600" w:lineRule="auto"/>
        <w:ind w:firstLine="720"/>
        <w:jc w:val="both"/>
        <w:rPr>
          <w:rFonts w:eastAsia="Times New Roman" w:cs="Times New Roman"/>
          <w:szCs w:val="24"/>
        </w:rPr>
      </w:pPr>
      <w:r w:rsidRPr="00414AA8">
        <w:rPr>
          <w:rFonts w:eastAsia="Times New Roman" w:cs="Times New Roman"/>
          <w:b/>
          <w:szCs w:val="24"/>
        </w:rPr>
        <w:t>ΚΩΝΣΤΑΝΤΙΝΟΣ</w:t>
      </w:r>
      <w:r w:rsidRPr="00414AA8">
        <w:rPr>
          <w:rFonts w:eastAsia="Times New Roman" w:cs="Times New Roman"/>
          <w:b/>
          <w:szCs w:val="24"/>
        </w:rPr>
        <w:t xml:space="preserve"> </w:t>
      </w:r>
      <w:r>
        <w:rPr>
          <w:rFonts w:eastAsia="Times New Roman" w:cs="Times New Roman"/>
          <w:b/>
          <w:szCs w:val="24"/>
        </w:rPr>
        <w:t xml:space="preserve">ΧΑΤΖΗΔΑΚΗΣ: </w:t>
      </w:r>
      <w:r>
        <w:rPr>
          <w:rFonts w:eastAsia="Times New Roman" w:cs="Times New Roman"/>
          <w:szCs w:val="24"/>
        </w:rPr>
        <w:t>Ποιος το έκανε; Εγώ δεν ήμουν Υπουργός; Ποιος το έκανε;</w:t>
      </w:r>
    </w:p>
    <w:p w14:paraId="3FC0CF5F"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Εσείς δεν το εφαρμόζατε.</w:t>
      </w:r>
    </w:p>
    <w:p w14:paraId="3FC0CF6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Την τηλεματική ποιος την έκανε;</w:t>
      </w:r>
    </w:p>
    <w:p w14:paraId="3FC0CF61" w14:textId="77777777" w:rsidR="00854A89" w:rsidRDefault="0011579D">
      <w:pPr>
        <w:spacing w:line="600" w:lineRule="auto"/>
        <w:ind w:firstLine="720"/>
        <w:jc w:val="both"/>
        <w:rPr>
          <w:rFonts w:eastAsia="Times New Roman"/>
          <w:b/>
          <w:bCs/>
        </w:rPr>
      </w:pPr>
      <w:r>
        <w:rPr>
          <w:rFonts w:eastAsia="Times New Roman"/>
          <w:b/>
          <w:bCs/>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b/>
          <w:bCs/>
        </w:rPr>
        <w:t xml:space="preserve">): </w:t>
      </w:r>
      <w:r>
        <w:rPr>
          <w:rFonts w:eastAsia="Times New Roman"/>
          <w:bCs/>
        </w:rPr>
        <w:t>Κύριε Χατζηδάκη, έτ</w:t>
      </w:r>
      <w:r>
        <w:rPr>
          <w:rFonts w:eastAsia="Times New Roman"/>
          <w:bCs/>
        </w:rPr>
        <w:t>σι θα το πάμε τώρα;</w:t>
      </w:r>
    </w:p>
    <w:p w14:paraId="3FC0CF6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Όλοι εσείς τα υπογράφατε όλα. Έργα, συστήματα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λα τα υπογράφατε.</w:t>
      </w:r>
    </w:p>
    <w:p w14:paraId="3FC0CF63"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με ακούτε; Κύριε </w:t>
      </w:r>
      <w:proofErr w:type="spellStart"/>
      <w:r>
        <w:rPr>
          <w:rFonts w:eastAsia="Times New Roman" w:cs="Times New Roman"/>
          <w:szCs w:val="24"/>
        </w:rPr>
        <w:t>Σπίρτζη</w:t>
      </w:r>
      <w:proofErr w:type="spellEnd"/>
      <w:r>
        <w:rPr>
          <w:rFonts w:eastAsia="Times New Roman" w:cs="Times New Roman"/>
          <w:szCs w:val="24"/>
        </w:rPr>
        <w:t xml:space="preserve">, ολοκληρώσατε; </w:t>
      </w:r>
    </w:p>
    <w:p w14:paraId="3FC0CF64"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w:t>
      </w:r>
      <w:r>
        <w:rPr>
          <w:rFonts w:eastAsia="Times New Roman" w:cs="Times New Roman"/>
          <w:b/>
          <w:szCs w:val="24"/>
        </w:rPr>
        <w:t>Υποδομών Μεταφορών και Δικτύων):</w:t>
      </w:r>
      <w:r>
        <w:rPr>
          <w:rFonts w:eastAsia="Times New Roman" w:cs="Times New Roman"/>
          <w:szCs w:val="24"/>
        </w:rPr>
        <w:t xml:space="preserve"> Ένα ακόμα θα πω, κύριε Πρόεδρε. </w:t>
      </w:r>
    </w:p>
    <w:p w14:paraId="3FC0CF65"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Έχω δώσει στον κ. Κακλαμάνη –για να ενημερωθείτε- έχω καταθέσει και στα Πρακτικά της Βουλής και την έκθεση ελέγχου της γενικής επιθεωρήτριας, αλλά και δύο εκθέσεις του 2012 και του 2014 προς</w:t>
      </w:r>
      <w:r>
        <w:rPr>
          <w:rFonts w:eastAsia="Times New Roman" w:cs="Times New Roman"/>
          <w:szCs w:val="24"/>
        </w:rPr>
        <w:t xml:space="preserve"> τις πεφωτισμένες, τεχνοκρατικές καταπληκτικές </w:t>
      </w:r>
      <w:r>
        <w:rPr>
          <w:rFonts w:eastAsia="Times New Roman" w:cs="Times New Roman"/>
          <w:szCs w:val="24"/>
        </w:rPr>
        <w:lastRenderedPageBreak/>
        <w:t>διοικήσεις που είχατε, που έλεγαν μέσα για όλα αυτά τα φαινόμενα, τις διαδικασίες που υπήρχαν, πού υπήρχαν κενά και πο</w:t>
      </w:r>
      <w:r>
        <w:rPr>
          <w:rFonts w:eastAsia="Times New Roman" w:cs="Times New Roman"/>
          <w:szCs w:val="24"/>
        </w:rPr>
        <w:t>υ</w:t>
      </w:r>
      <w:r>
        <w:rPr>
          <w:rFonts w:eastAsia="Times New Roman" w:cs="Times New Roman"/>
          <w:szCs w:val="24"/>
        </w:rPr>
        <w:t xml:space="preserve"> δεν κάνατε τίποτα, κύριε Χατζηδάκη. Έπρεπε να έρθουμε εμείς για να τα βρούμε. </w:t>
      </w:r>
    </w:p>
    <w:p w14:paraId="3FC0CF6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Εδώ ολοκληρώσατε. </w:t>
      </w:r>
    </w:p>
    <w:p w14:paraId="3FC0CF6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ολοκληρώθηκε η συζήτηση των επικαίρων ερωτήσεων.</w:t>
      </w:r>
    </w:p>
    <w:p w14:paraId="3FC0CF68" w14:textId="77777777" w:rsidR="00854A89" w:rsidRDefault="0011579D">
      <w:pPr>
        <w:jc w:val="center"/>
        <w:rPr>
          <w:rFonts w:eastAsia="Times New Roman" w:cs="Times New Roman"/>
          <w:color w:val="FF0000"/>
          <w:szCs w:val="24"/>
        </w:rPr>
      </w:pPr>
      <w:r w:rsidRPr="00566E6D">
        <w:rPr>
          <w:rFonts w:eastAsia="Times New Roman" w:cs="Times New Roman"/>
          <w:color w:val="FF0000"/>
          <w:szCs w:val="24"/>
        </w:rPr>
        <w:t>(ΑΛΛΑΓΗ ΣΕΛΙΔΑΣ ΛΟΓΩ ΑΛΛΑΓΗΣ ΘΕΜΑΤΟΣ)</w:t>
      </w:r>
    </w:p>
    <w:p w14:paraId="3FC0CF69" w14:textId="77777777" w:rsidR="00854A89" w:rsidRDefault="0011579D">
      <w:pPr>
        <w:widowControl w:val="0"/>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Κυρίες και κύριοι συνάδελφοι, εισερχόμαστε στην </w:t>
      </w:r>
    </w:p>
    <w:p w14:paraId="3FC0CF6A" w14:textId="77777777" w:rsidR="00854A89" w:rsidRDefault="0011579D">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ΕΙΔΙΚΗ ΗΜΕΡΗΣΙΑ ΔΙΑΤΑΞΗ</w:t>
      </w:r>
    </w:p>
    <w:p w14:paraId="3FC0CF6B" w14:textId="77777777" w:rsidR="00854A89" w:rsidRDefault="00854A89">
      <w:pPr>
        <w:widowControl w:val="0"/>
        <w:autoSpaceDE w:val="0"/>
        <w:autoSpaceDN w:val="0"/>
        <w:adjustRightInd w:val="0"/>
        <w:spacing w:line="600" w:lineRule="auto"/>
        <w:ind w:firstLine="720"/>
        <w:jc w:val="center"/>
        <w:rPr>
          <w:rFonts w:eastAsia="Times New Roman"/>
          <w:b/>
          <w:bCs/>
          <w:szCs w:val="24"/>
        </w:rPr>
      </w:pPr>
    </w:p>
    <w:p w14:paraId="3FC0CF6C" w14:textId="77777777" w:rsidR="00854A89" w:rsidRDefault="0011579D">
      <w:pPr>
        <w:widowControl w:val="0"/>
        <w:autoSpaceDE w:val="0"/>
        <w:autoSpaceDN w:val="0"/>
        <w:adjustRightInd w:val="0"/>
        <w:spacing w:line="600" w:lineRule="auto"/>
        <w:ind w:firstLine="720"/>
        <w:jc w:val="both"/>
        <w:rPr>
          <w:rFonts w:eastAsia="Times New Roman"/>
          <w:szCs w:val="24"/>
        </w:rPr>
      </w:pPr>
      <w:r>
        <w:rPr>
          <w:rFonts w:eastAsia="Times New Roman"/>
          <w:szCs w:val="24"/>
        </w:rPr>
        <w:t>Αιτήσεις άρσης ασυλίας Βουλευτών</w:t>
      </w:r>
      <w:r>
        <w:rPr>
          <w:rFonts w:eastAsia="Times New Roman"/>
          <w:szCs w:val="24"/>
        </w:rPr>
        <w:t>:</w:t>
      </w:r>
      <w:r>
        <w:rPr>
          <w:rFonts w:eastAsia="Times New Roman"/>
          <w:szCs w:val="24"/>
        </w:rPr>
        <w:t xml:space="preserve"> σ</w:t>
      </w:r>
      <w:r>
        <w:rPr>
          <w:rFonts w:eastAsia="Times New Roman"/>
          <w:szCs w:val="24"/>
        </w:rPr>
        <w:t>υζήτηση και λήψη απόφασης, σύμφωνα με το άρθρ</w:t>
      </w:r>
      <w:r>
        <w:rPr>
          <w:rFonts w:eastAsia="Times New Roman"/>
          <w:szCs w:val="24"/>
        </w:rPr>
        <w:t>ο</w:t>
      </w:r>
      <w:r>
        <w:rPr>
          <w:rFonts w:eastAsia="Times New Roman"/>
          <w:szCs w:val="24"/>
        </w:rPr>
        <w:t xml:space="preserve"> 62 του Συντάγματος και τ</w:t>
      </w:r>
      <w:r>
        <w:rPr>
          <w:rFonts w:eastAsia="Times New Roman"/>
          <w:szCs w:val="24"/>
        </w:rPr>
        <w:t>ο</w:t>
      </w:r>
      <w:r>
        <w:rPr>
          <w:rFonts w:eastAsia="Times New Roman"/>
          <w:szCs w:val="24"/>
        </w:rPr>
        <w:t xml:space="preserve"> άρθρ</w:t>
      </w:r>
      <w:r>
        <w:rPr>
          <w:rFonts w:eastAsia="Times New Roman"/>
          <w:szCs w:val="24"/>
        </w:rPr>
        <w:t>ο</w:t>
      </w:r>
      <w:r>
        <w:rPr>
          <w:rFonts w:eastAsia="Times New Roman"/>
          <w:szCs w:val="24"/>
        </w:rPr>
        <w:t xml:space="preserve"> 83 του Κανονισμού της Βουλής, για τις αιτήσεις άρσης ασυλίας των Βο</w:t>
      </w:r>
      <w:r>
        <w:rPr>
          <w:rFonts w:eastAsia="Times New Roman"/>
          <w:szCs w:val="24"/>
        </w:rPr>
        <w:t>υλευτών κ.κ.</w:t>
      </w:r>
    </w:p>
    <w:p w14:paraId="3FC0CF6D" w14:textId="77777777" w:rsidR="00854A89" w:rsidRDefault="0011579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1. Σωκράτη </w:t>
      </w:r>
      <w:proofErr w:type="spellStart"/>
      <w:r>
        <w:rPr>
          <w:rFonts w:eastAsia="Times New Roman"/>
          <w:szCs w:val="24"/>
        </w:rPr>
        <w:t>Βαρδάκη</w:t>
      </w:r>
      <w:proofErr w:type="spellEnd"/>
    </w:p>
    <w:p w14:paraId="3FC0CF6E"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lastRenderedPageBreak/>
        <w:t xml:space="preserve">2. Θεοδώρου </w:t>
      </w:r>
      <w:proofErr w:type="spellStart"/>
      <w:r>
        <w:rPr>
          <w:rFonts w:eastAsia="Times New Roman"/>
          <w:szCs w:val="24"/>
        </w:rPr>
        <w:t>Φορτσάκη</w:t>
      </w:r>
      <w:proofErr w:type="spellEnd"/>
      <w:r>
        <w:rPr>
          <w:rFonts w:eastAsia="Times New Roman"/>
          <w:szCs w:val="24"/>
        </w:rPr>
        <w:t xml:space="preserve"> και</w:t>
      </w:r>
    </w:p>
    <w:p w14:paraId="3FC0CF6F"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3. Εβδομήντα δύο (72) εν ενεργεία Βουλευτών και συγκεκριμένα των κ.κ. </w:t>
      </w:r>
      <w:proofErr w:type="spellStart"/>
      <w:r>
        <w:rPr>
          <w:rFonts w:eastAsia="Times New Roman"/>
          <w:szCs w:val="24"/>
        </w:rPr>
        <w:t>Τζάκρη</w:t>
      </w:r>
      <w:proofErr w:type="spellEnd"/>
      <w:r>
        <w:rPr>
          <w:rFonts w:eastAsia="Times New Roman"/>
          <w:szCs w:val="24"/>
        </w:rPr>
        <w:t xml:space="preserve"> Θεοδώρας, Αθανασίου Χαράλαμπου, Αναστασιάδη Σάββα, Ανδριανού Ιωάννη, Αντωνίου Μαρίας, Αραμπατζή Φωτεινής, Ασημακοπούλου Άν</w:t>
      </w:r>
      <w:r>
        <w:rPr>
          <w:rFonts w:eastAsia="Times New Roman"/>
          <w:szCs w:val="24"/>
        </w:rPr>
        <w:t xml:space="preserve">νας - Μισέλ, </w:t>
      </w:r>
      <w:proofErr w:type="spellStart"/>
      <w:r>
        <w:rPr>
          <w:rFonts w:eastAsia="Times New Roman"/>
          <w:szCs w:val="24"/>
        </w:rPr>
        <w:t>Αυγενάκη</w:t>
      </w:r>
      <w:proofErr w:type="spellEnd"/>
      <w:r>
        <w:rPr>
          <w:rFonts w:eastAsia="Times New Roman"/>
          <w:szCs w:val="24"/>
        </w:rPr>
        <w:t xml:space="preserve"> Ελευθερίου, Βαρβιτσιώτη Μιλτιάδη, </w:t>
      </w:r>
      <w:proofErr w:type="spellStart"/>
      <w:r>
        <w:rPr>
          <w:rFonts w:eastAsia="Times New Roman"/>
          <w:szCs w:val="24"/>
        </w:rPr>
        <w:t>Βεσυρόπουλου</w:t>
      </w:r>
      <w:proofErr w:type="spellEnd"/>
      <w:r>
        <w:rPr>
          <w:rFonts w:eastAsia="Times New Roman"/>
          <w:szCs w:val="24"/>
        </w:rPr>
        <w:t xml:space="preserve"> Αποστόλου, Βλάχου Γεωργίου, Βορίδη Μαυρουδή</w:t>
      </w:r>
      <w:r>
        <w:rPr>
          <w:rFonts w:eastAsia="Times New Roman"/>
          <w:szCs w:val="24"/>
        </w:rPr>
        <w:t>,</w:t>
      </w:r>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 xml:space="preserve"> Σοφίας, </w:t>
      </w:r>
      <w:proofErr w:type="spellStart"/>
      <w:r>
        <w:rPr>
          <w:rFonts w:eastAsia="Times New Roman"/>
          <w:szCs w:val="24"/>
        </w:rPr>
        <w:t>Βρούτση</w:t>
      </w:r>
      <w:proofErr w:type="spellEnd"/>
      <w:r>
        <w:rPr>
          <w:rFonts w:eastAsia="Times New Roman"/>
          <w:szCs w:val="24"/>
        </w:rPr>
        <w:t xml:space="preserve"> Ιωάννη, Γεωργαντά Γεωργίου, Γεωργιάδη Σπυρίδωνα - Άδωνι, </w:t>
      </w:r>
      <w:proofErr w:type="spellStart"/>
      <w:r>
        <w:rPr>
          <w:rFonts w:eastAsia="Times New Roman"/>
          <w:szCs w:val="24"/>
        </w:rPr>
        <w:t>Γιακουμάτου</w:t>
      </w:r>
      <w:proofErr w:type="spellEnd"/>
      <w:r>
        <w:rPr>
          <w:rFonts w:eastAsia="Times New Roman"/>
          <w:szCs w:val="24"/>
        </w:rPr>
        <w:t xml:space="preserve"> Γερασίμου, Γκιουλέκα Κωνσταντίνου, Δαβάκη Αθανασ</w:t>
      </w:r>
      <w:r>
        <w:rPr>
          <w:rFonts w:eastAsia="Times New Roman"/>
          <w:szCs w:val="24"/>
        </w:rPr>
        <w:t xml:space="preserve">ίου, </w:t>
      </w:r>
      <w:proofErr w:type="spellStart"/>
      <w:r>
        <w:rPr>
          <w:rFonts w:eastAsia="Times New Roman"/>
          <w:szCs w:val="24"/>
        </w:rPr>
        <w:t>Δένδια</w:t>
      </w:r>
      <w:proofErr w:type="spellEnd"/>
      <w:r>
        <w:rPr>
          <w:rFonts w:eastAsia="Times New Roman"/>
          <w:szCs w:val="24"/>
        </w:rPr>
        <w:t xml:space="preserve"> Νικολάου - Γεωργίου, Δήμα Χρίστου, Κακλαμάνη Νικήτα, Καλαφάτη Σταύρου, Καραγκούνη Κωνσταντίνου, Καραμανλή Άννας, Καραμανλή Κωνσταντίνου του Αλεξάνδρου, Καράογλου Θεοδώρου, </w:t>
      </w:r>
      <w:proofErr w:type="spellStart"/>
      <w:r>
        <w:rPr>
          <w:rFonts w:eastAsia="Times New Roman"/>
          <w:szCs w:val="24"/>
        </w:rPr>
        <w:t>Καρασμάνη</w:t>
      </w:r>
      <w:proofErr w:type="spellEnd"/>
      <w:r>
        <w:rPr>
          <w:rFonts w:eastAsia="Times New Roman"/>
          <w:szCs w:val="24"/>
        </w:rPr>
        <w:t xml:space="preserve"> Γεωργίου, Κατσαφάδου Κωνσταντίνου, </w:t>
      </w:r>
      <w:proofErr w:type="spellStart"/>
      <w:r>
        <w:rPr>
          <w:rFonts w:eastAsia="Times New Roman"/>
          <w:szCs w:val="24"/>
        </w:rPr>
        <w:t>Κεδίκογλου</w:t>
      </w:r>
      <w:proofErr w:type="spellEnd"/>
      <w:r>
        <w:rPr>
          <w:rFonts w:eastAsia="Times New Roman"/>
          <w:szCs w:val="24"/>
        </w:rPr>
        <w:t xml:space="preserve"> Συμεών (Σίμου), </w:t>
      </w:r>
      <w:proofErr w:type="spellStart"/>
      <w:r>
        <w:rPr>
          <w:rFonts w:eastAsia="Times New Roman"/>
          <w:szCs w:val="24"/>
        </w:rPr>
        <w:t>Κέλλα</w:t>
      </w:r>
      <w:proofErr w:type="spellEnd"/>
      <w:r>
        <w:rPr>
          <w:rFonts w:eastAsia="Times New Roman"/>
          <w:szCs w:val="24"/>
        </w:rPr>
        <w:t xml:space="preserve"> Χρήστου, Κεφαλογιάννη Όλγας, Κεφαλογιάννη Ιωάννη, </w:t>
      </w:r>
      <w:proofErr w:type="spellStart"/>
      <w:r>
        <w:rPr>
          <w:rFonts w:eastAsia="Times New Roman"/>
          <w:szCs w:val="24"/>
        </w:rPr>
        <w:t>Κικίλια</w:t>
      </w:r>
      <w:proofErr w:type="spellEnd"/>
      <w:r>
        <w:rPr>
          <w:rFonts w:eastAsia="Times New Roman"/>
          <w:szCs w:val="24"/>
        </w:rPr>
        <w:t xml:space="preserve"> Βασιλείου, </w:t>
      </w:r>
      <w:proofErr w:type="spellStart"/>
      <w:r>
        <w:rPr>
          <w:rFonts w:eastAsia="Times New Roman"/>
          <w:szCs w:val="24"/>
        </w:rPr>
        <w:t>Κόνσολα</w:t>
      </w:r>
      <w:proofErr w:type="spellEnd"/>
      <w:r>
        <w:rPr>
          <w:rFonts w:eastAsia="Times New Roman"/>
          <w:szCs w:val="24"/>
        </w:rPr>
        <w:t xml:space="preserve"> Εμμανουήλ, </w:t>
      </w:r>
      <w:proofErr w:type="spellStart"/>
      <w:r>
        <w:rPr>
          <w:rFonts w:eastAsia="Times New Roman"/>
          <w:szCs w:val="24"/>
        </w:rPr>
        <w:t>Κοντογεώργου</w:t>
      </w:r>
      <w:proofErr w:type="spellEnd"/>
      <w:r>
        <w:rPr>
          <w:rFonts w:eastAsia="Times New Roman"/>
          <w:szCs w:val="24"/>
        </w:rPr>
        <w:t xml:space="preserve"> Κωνσταντίνου, Κουκοδήμου Κωνσταντίνου, </w:t>
      </w:r>
      <w:proofErr w:type="spellStart"/>
      <w:r>
        <w:rPr>
          <w:rFonts w:eastAsia="Times New Roman"/>
          <w:szCs w:val="24"/>
        </w:rPr>
        <w:t>Κουτσούμπα</w:t>
      </w:r>
      <w:proofErr w:type="spellEnd"/>
      <w:r>
        <w:rPr>
          <w:rFonts w:eastAsia="Times New Roman"/>
          <w:szCs w:val="24"/>
        </w:rPr>
        <w:t xml:space="preserve"> Ανδρέα, Κυριαζίδη Δημητρίου, Μαρτίνου Γεωργίας, </w:t>
      </w:r>
      <w:proofErr w:type="spellStart"/>
      <w:r>
        <w:rPr>
          <w:rFonts w:eastAsia="Times New Roman"/>
          <w:szCs w:val="24"/>
        </w:rPr>
        <w:t>Μεϊμαράκη</w:t>
      </w:r>
      <w:proofErr w:type="spellEnd"/>
      <w:r>
        <w:rPr>
          <w:rFonts w:eastAsia="Times New Roman"/>
          <w:szCs w:val="24"/>
        </w:rPr>
        <w:t xml:space="preserve"> Ευαγγέλου, </w:t>
      </w:r>
      <w:proofErr w:type="spellStart"/>
      <w:r>
        <w:rPr>
          <w:rFonts w:eastAsia="Times New Roman"/>
          <w:szCs w:val="24"/>
        </w:rPr>
        <w:t>Μηταράκη</w:t>
      </w:r>
      <w:proofErr w:type="spellEnd"/>
      <w:r>
        <w:rPr>
          <w:rFonts w:eastAsia="Times New Roman"/>
          <w:szCs w:val="24"/>
        </w:rPr>
        <w:t xml:space="preserve"> Παναγιώτη (Νότη), Μητ</w:t>
      </w:r>
      <w:r>
        <w:rPr>
          <w:rFonts w:eastAsia="Times New Roman"/>
          <w:szCs w:val="24"/>
        </w:rPr>
        <w:t>σοτάκη Κυριάκου, Μπακογιάννη Θεοδώ</w:t>
      </w:r>
      <w:r>
        <w:rPr>
          <w:rFonts w:eastAsia="Times New Roman"/>
          <w:szCs w:val="24"/>
        </w:rPr>
        <w:lastRenderedPageBreak/>
        <w:t xml:space="preserve">ρας, Μπούρα Αθανασίου, Οικονόμου Βασιλείου, Παναγιωτόπουλου Νικολάου, Παπακώστα - Σιδηροπούλου Αικατερίνης, </w:t>
      </w:r>
      <w:proofErr w:type="spellStart"/>
      <w:r>
        <w:rPr>
          <w:rFonts w:eastAsia="Times New Roman"/>
          <w:szCs w:val="24"/>
        </w:rPr>
        <w:t>Πλακιωτάκη</w:t>
      </w:r>
      <w:proofErr w:type="spellEnd"/>
      <w:r>
        <w:rPr>
          <w:rFonts w:eastAsia="Times New Roman"/>
          <w:szCs w:val="24"/>
        </w:rPr>
        <w:t xml:space="preserve"> Ιωάννη, Ράπτη Ελένης, </w:t>
      </w:r>
      <w:proofErr w:type="spellStart"/>
      <w:r>
        <w:rPr>
          <w:rFonts w:eastAsia="Times New Roman"/>
          <w:szCs w:val="24"/>
        </w:rPr>
        <w:t>Σαλμά</w:t>
      </w:r>
      <w:proofErr w:type="spellEnd"/>
      <w:r>
        <w:rPr>
          <w:rFonts w:eastAsia="Times New Roman"/>
          <w:szCs w:val="24"/>
        </w:rPr>
        <w:t xml:space="preserve"> Μάριου, Σαμαρά Αντωνίου, Σκρέκα Κωνσταντίνου, </w:t>
      </w:r>
      <w:proofErr w:type="spellStart"/>
      <w:r>
        <w:rPr>
          <w:rFonts w:eastAsia="Times New Roman"/>
          <w:szCs w:val="24"/>
        </w:rPr>
        <w:t>Σταϊκούρα</w:t>
      </w:r>
      <w:proofErr w:type="spellEnd"/>
      <w:r>
        <w:rPr>
          <w:rFonts w:eastAsia="Times New Roman"/>
          <w:szCs w:val="24"/>
        </w:rPr>
        <w:t xml:space="preserve"> Χρήστου, </w:t>
      </w:r>
      <w:proofErr w:type="spellStart"/>
      <w:r>
        <w:rPr>
          <w:rFonts w:eastAsia="Times New Roman"/>
          <w:szCs w:val="24"/>
        </w:rPr>
        <w:t>Στύλιου</w:t>
      </w:r>
      <w:proofErr w:type="spellEnd"/>
      <w:r>
        <w:rPr>
          <w:rFonts w:eastAsia="Times New Roman"/>
          <w:szCs w:val="24"/>
        </w:rPr>
        <w:t xml:space="preserve"> Γε</w:t>
      </w:r>
      <w:r>
        <w:rPr>
          <w:rFonts w:eastAsia="Times New Roman"/>
          <w:szCs w:val="24"/>
        </w:rPr>
        <w:t xml:space="preserve">ωργίου, Τασούλα Κωνσταντίνου, </w:t>
      </w:r>
      <w:proofErr w:type="spellStart"/>
      <w:r>
        <w:rPr>
          <w:rFonts w:eastAsia="Times New Roman"/>
          <w:szCs w:val="24"/>
        </w:rPr>
        <w:t>Τραγάκη</w:t>
      </w:r>
      <w:proofErr w:type="spellEnd"/>
      <w:r>
        <w:rPr>
          <w:rFonts w:eastAsia="Times New Roman"/>
          <w:szCs w:val="24"/>
        </w:rPr>
        <w:t xml:space="preserve"> Ιωάννη, Τσιάρα Κωνσταντίνου, </w:t>
      </w:r>
      <w:proofErr w:type="spellStart"/>
      <w:r>
        <w:rPr>
          <w:rFonts w:eastAsia="Times New Roman"/>
          <w:szCs w:val="24"/>
        </w:rPr>
        <w:t>Χαρακόπουλου</w:t>
      </w:r>
      <w:proofErr w:type="spellEnd"/>
      <w:r>
        <w:rPr>
          <w:rFonts w:eastAsia="Times New Roman"/>
          <w:szCs w:val="24"/>
        </w:rPr>
        <w:t xml:space="preserve"> Μαξίμου, Χατζηδάκη Κωνσταντίνου, Βενιζέλου Ευαγγέλου, Γρηγοράκου Λεωνίδα, Κουτσούκου Γιάννη, </w:t>
      </w:r>
      <w:proofErr w:type="spellStart"/>
      <w:r>
        <w:rPr>
          <w:rFonts w:eastAsia="Times New Roman"/>
          <w:szCs w:val="24"/>
        </w:rPr>
        <w:t>Κρεμαστινού</w:t>
      </w:r>
      <w:proofErr w:type="spellEnd"/>
      <w:r>
        <w:rPr>
          <w:rFonts w:eastAsia="Times New Roman"/>
          <w:szCs w:val="24"/>
        </w:rPr>
        <w:t xml:space="preserve"> Δημητρίου, Κωνσταντινόπουλου Οδυσσέα, Λοβέρδου Ανδρέα, Μανιάτη Ιωάννη, </w:t>
      </w:r>
      <w:r>
        <w:rPr>
          <w:rFonts w:eastAsia="Times New Roman"/>
          <w:szCs w:val="24"/>
        </w:rPr>
        <w:t xml:space="preserve">Σκανδαλίδη Κωνσταντίνου, </w:t>
      </w:r>
      <w:proofErr w:type="spellStart"/>
      <w:r>
        <w:rPr>
          <w:rFonts w:eastAsia="Times New Roman"/>
          <w:szCs w:val="24"/>
        </w:rPr>
        <w:t>Χριστοφιλοπούλου</w:t>
      </w:r>
      <w:proofErr w:type="spellEnd"/>
      <w:r>
        <w:rPr>
          <w:rFonts w:eastAsia="Times New Roman"/>
          <w:szCs w:val="24"/>
        </w:rPr>
        <w:t xml:space="preserve"> Παρασκευής, Λυκούδη Σπυρίδωνα, Ψαριανού Γρηγορίου και Μάρκου Αικατερίνης.</w:t>
      </w:r>
    </w:p>
    <w:p w14:paraId="3FC0CF70"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Από την αρμόδια Ειδική Μόνιμη Επιτροπή Κοινοβουλευτικής Δεοντολογίας ανακοινώθηκε η έκθεση στις 8</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2017, σύμφωνα με την οποία τα μέλη της </w:t>
      </w:r>
      <w:r>
        <w:rPr>
          <w:rFonts w:eastAsia="Times New Roman"/>
          <w:szCs w:val="24"/>
        </w:rPr>
        <w:t>ε</w:t>
      </w:r>
      <w:r>
        <w:rPr>
          <w:rFonts w:eastAsia="Times New Roman"/>
          <w:szCs w:val="24"/>
        </w:rPr>
        <w:t xml:space="preserve">πιτροπής πρότειναν κατά πλειοψηφία τη μη άρση της ασυλίας του κ. Σωκράτη </w:t>
      </w:r>
      <w:proofErr w:type="spellStart"/>
      <w:r>
        <w:rPr>
          <w:rFonts w:eastAsia="Times New Roman"/>
          <w:szCs w:val="24"/>
        </w:rPr>
        <w:t>Βαρδάκη</w:t>
      </w:r>
      <w:proofErr w:type="spellEnd"/>
      <w:r>
        <w:rPr>
          <w:rFonts w:eastAsia="Times New Roman"/>
          <w:szCs w:val="24"/>
        </w:rPr>
        <w:t xml:space="preserve">. </w:t>
      </w:r>
    </w:p>
    <w:p w14:paraId="3FC0CF71"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Από την αρμόδια Ειδική Μόνιμη Επιτροπή Κοινοβουλευτικής Δεοντολογίας ανακοινώθηκε η έκθεση στις 8</w:t>
      </w:r>
      <w:r>
        <w:rPr>
          <w:rFonts w:eastAsia="Times New Roman"/>
          <w:szCs w:val="24"/>
        </w:rPr>
        <w:t>-</w:t>
      </w:r>
      <w:r>
        <w:rPr>
          <w:rFonts w:eastAsia="Times New Roman"/>
          <w:szCs w:val="24"/>
        </w:rPr>
        <w:t>3</w:t>
      </w:r>
      <w:r>
        <w:rPr>
          <w:rFonts w:eastAsia="Times New Roman"/>
          <w:szCs w:val="24"/>
        </w:rPr>
        <w:t>-2</w:t>
      </w:r>
      <w:r>
        <w:rPr>
          <w:rFonts w:eastAsia="Times New Roman"/>
          <w:szCs w:val="24"/>
        </w:rPr>
        <w:t>017, σύμφωνα με την οποία</w:t>
      </w:r>
      <w:r>
        <w:rPr>
          <w:rFonts w:eastAsia="Times New Roman"/>
          <w:szCs w:val="24"/>
        </w:rPr>
        <w:t>,</w:t>
      </w:r>
      <w:r>
        <w:rPr>
          <w:rFonts w:eastAsia="Times New Roman"/>
          <w:szCs w:val="24"/>
        </w:rPr>
        <w:t xml:space="preserve"> τα μέλη της Επιτροπής πρότειναν κατά πλειοψηφ</w:t>
      </w:r>
      <w:r>
        <w:rPr>
          <w:rFonts w:eastAsia="Times New Roman"/>
          <w:szCs w:val="24"/>
        </w:rPr>
        <w:t xml:space="preserve">ία τη μη άρση της ασυλίας του κ. Θεοδώρου </w:t>
      </w:r>
      <w:proofErr w:type="spellStart"/>
      <w:r>
        <w:rPr>
          <w:rFonts w:eastAsia="Times New Roman"/>
          <w:szCs w:val="24"/>
        </w:rPr>
        <w:t>Φορτσάκη</w:t>
      </w:r>
      <w:proofErr w:type="spellEnd"/>
      <w:r>
        <w:rPr>
          <w:rFonts w:eastAsia="Times New Roman"/>
          <w:szCs w:val="24"/>
        </w:rPr>
        <w:t xml:space="preserve">. </w:t>
      </w:r>
    </w:p>
    <w:p w14:paraId="3FC0CF72"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lastRenderedPageBreak/>
        <w:t>Από την αρμόδια Ειδική Μόνιμη Επιτροπή Κοινοβουλευτικής Δεοντολογίας ανακοινώθηκε η έκθεση στις 8</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2017, σύμφωνα με την οποία τα μέλη της </w:t>
      </w:r>
      <w:r>
        <w:rPr>
          <w:rFonts w:eastAsia="Times New Roman"/>
          <w:szCs w:val="24"/>
        </w:rPr>
        <w:t>ε</w:t>
      </w:r>
      <w:r>
        <w:rPr>
          <w:rFonts w:eastAsia="Times New Roman"/>
          <w:szCs w:val="24"/>
        </w:rPr>
        <w:t>πιτροπής πρότειναν κατά πλειοψηφία τη μη άρση της ασυλίας των ε</w:t>
      </w:r>
      <w:r>
        <w:rPr>
          <w:rFonts w:eastAsia="Times New Roman"/>
          <w:szCs w:val="24"/>
        </w:rPr>
        <w:t xml:space="preserve">βδομήντα δύο εν ενεργεία Βουλευτών. </w:t>
      </w:r>
    </w:p>
    <w:p w14:paraId="3FC0CF73"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Σύμφωνα με το άρθρο 83 του Κανονισμού, η Βουλή δεν εισέρχεται στην ουσία των υποθέσεων, αλλά ερευνάται μόνο αν η πράξη για την οποία ζητείται η άρση της ασυλίας συνδέεται με την πολιτική ή κοινοβουλευτική δραστηριότητα </w:t>
      </w:r>
      <w:r>
        <w:rPr>
          <w:rFonts w:eastAsia="Times New Roman"/>
          <w:szCs w:val="24"/>
        </w:rPr>
        <w:t xml:space="preserve">του Βουλευτή ή η δίωξη, η μήνυση, η έγκληση υποκρύπτει πολιτική σκοπιμότητα. </w:t>
      </w:r>
    </w:p>
    <w:p w14:paraId="3FC0CF74"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Επίσης, σύμφωνα με το άρθρο 83 παράγραφος 7 του Κανονισμού της Βουλής, που λέει ότι η Βουλή αποφασίζει με ανάταση του χεριού ή έγερση επί της αιτήσεως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κατ</w:t>
      </w:r>
      <w:r>
        <w:rPr>
          <w:rFonts w:eastAsia="Times New Roman"/>
          <w:szCs w:val="24"/>
        </w:rPr>
        <w:t>ά τη διαδικασία του άρθρου 108 παράγραφος 1 εδάφιο β΄, ο λόγος δίνεται πάντα εφόσον ζητηθεί στον Βουλευτή</w:t>
      </w:r>
      <w:r>
        <w:rPr>
          <w:rFonts w:eastAsia="Times New Roman"/>
          <w:szCs w:val="24"/>
        </w:rPr>
        <w:t>,</w:t>
      </w:r>
      <w:r>
        <w:rPr>
          <w:rFonts w:eastAsia="Times New Roman"/>
          <w:szCs w:val="24"/>
        </w:rPr>
        <w:t xml:space="preserve"> στον οποίο αφορά η αίτηση και στους Προέδρους των Κοινοβουλευτικών Ομάδων ή στους Αναπληρωτές τους. </w:t>
      </w:r>
    </w:p>
    <w:p w14:paraId="3FC0CF75"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Υπενθυμίζω ότι, σύμφωνα με απόφαση της Διάσκεψης</w:t>
      </w:r>
      <w:r>
        <w:rPr>
          <w:rFonts w:eastAsia="Times New Roman"/>
          <w:szCs w:val="24"/>
        </w:rPr>
        <w:t xml:space="preserve"> των Προέδρων της 23 Μαρτίου 2005, έχουμε δεχθεί επί των αιτήσεων άρσης ασυλίας η Βουλή να αποφασίζει με ονομαστική </w:t>
      </w:r>
      <w:r>
        <w:rPr>
          <w:rFonts w:eastAsia="Times New Roman"/>
          <w:szCs w:val="24"/>
        </w:rPr>
        <w:lastRenderedPageBreak/>
        <w:t>ψηφοφορία και με ψηφοδέλτιο. Το ψηφοδέλτιο στο οποίο κάθε συνάδελφος θα αναγράφει το όνομά του, την εκλογική του περιφέρεια και την Κοινοβου</w:t>
      </w:r>
      <w:r>
        <w:rPr>
          <w:rFonts w:eastAsia="Times New Roman"/>
          <w:szCs w:val="24"/>
        </w:rPr>
        <w:t>λευτική Ομάδα</w:t>
      </w:r>
      <w:r>
        <w:rPr>
          <w:rFonts w:eastAsia="Times New Roman"/>
          <w:szCs w:val="24"/>
        </w:rPr>
        <w:t>,</w:t>
      </w:r>
      <w:r>
        <w:rPr>
          <w:rFonts w:eastAsia="Times New Roman"/>
          <w:szCs w:val="24"/>
        </w:rPr>
        <w:t xml:space="preserve"> που ανήκει θα καταχωρίζεται στα αντίστοιχα Πρακτικά. Ανταποκρινόμαστε έτσι στις διατάξεις του άρθρου 83 του Κανονισμού της Βουλής που απαιτεί φανερή ψηφοφορία. </w:t>
      </w:r>
    </w:p>
    <w:p w14:paraId="3FC0CF76"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w:t>
      </w:r>
      <w:r>
        <w:rPr>
          <w:rFonts w:eastAsia="Times New Roman"/>
          <w:szCs w:val="24"/>
        </w:rPr>
        <w:t>ε</w:t>
      </w:r>
      <w:r>
        <w:rPr>
          <w:rFonts w:eastAsia="Times New Roman"/>
          <w:szCs w:val="24"/>
        </w:rPr>
        <w:t xml:space="preserve">ιδικής </w:t>
      </w:r>
      <w:r>
        <w:rPr>
          <w:rFonts w:eastAsia="Times New Roman"/>
          <w:szCs w:val="24"/>
        </w:rPr>
        <w:t>η</w:t>
      </w:r>
      <w:r>
        <w:rPr>
          <w:rFonts w:eastAsia="Times New Roman"/>
          <w:szCs w:val="24"/>
        </w:rPr>
        <w:t xml:space="preserve">μερήσιας </w:t>
      </w:r>
      <w:r>
        <w:rPr>
          <w:rFonts w:eastAsia="Times New Roman"/>
          <w:szCs w:val="24"/>
        </w:rPr>
        <w:t>δ</w:t>
      </w:r>
      <w:r>
        <w:rPr>
          <w:rFonts w:eastAsia="Times New Roman"/>
          <w:szCs w:val="24"/>
        </w:rPr>
        <w:t>ιάταξης, θα προχωρήσουμε σε ονομαστική ψηφοφορία</w:t>
      </w:r>
      <w:r>
        <w:rPr>
          <w:rFonts w:eastAsia="Times New Roman"/>
          <w:szCs w:val="24"/>
        </w:rPr>
        <w:t>,</w:t>
      </w:r>
      <w:r>
        <w:rPr>
          <w:rFonts w:eastAsia="Times New Roman"/>
          <w:szCs w:val="24"/>
        </w:rPr>
        <w:t xml:space="preserve"> όπως σας περιέγραψα. </w:t>
      </w:r>
    </w:p>
    <w:p w14:paraId="3FC0CF77"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Η πρώτη υπόθεση αφορά τον συνάδελφο κ. Σωκράτη </w:t>
      </w:r>
      <w:proofErr w:type="spellStart"/>
      <w:r>
        <w:rPr>
          <w:rFonts w:eastAsia="Times New Roman"/>
          <w:szCs w:val="24"/>
        </w:rPr>
        <w:t>Βαρδάκη</w:t>
      </w:r>
      <w:proofErr w:type="spellEnd"/>
      <w:r>
        <w:rPr>
          <w:rFonts w:eastAsia="Times New Roman"/>
          <w:szCs w:val="24"/>
        </w:rPr>
        <w:t xml:space="preserve">, η δεύτερη υπόθεση αφορά τον συνάδελφο κ. Θεόδωρο </w:t>
      </w:r>
      <w:proofErr w:type="spellStart"/>
      <w:r>
        <w:rPr>
          <w:rFonts w:eastAsia="Times New Roman"/>
          <w:szCs w:val="24"/>
        </w:rPr>
        <w:t>Φορτσάκη</w:t>
      </w:r>
      <w:proofErr w:type="spellEnd"/>
      <w:r>
        <w:rPr>
          <w:rFonts w:eastAsia="Times New Roman"/>
          <w:szCs w:val="24"/>
        </w:rPr>
        <w:t xml:space="preserve"> και η τρίτη υπόθεση αφορά εβδομήντα δύο εν ενεργεία Βουλευτέ</w:t>
      </w:r>
      <w:r>
        <w:rPr>
          <w:rFonts w:eastAsia="Times New Roman"/>
          <w:szCs w:val="24"/>
        </w:rPr>
        <w:t xml:space="preserve">ς. </w:t>
      </w:r>
    </w:p>
    <w:p w14:paraId="3FC0CF78"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Επί της πρώτης αιτήσεως </w:t>
      </w:r>
      <w:r>
        <w:rPr>
          <w:rFonts w:eastAsia="Times New Roman"/>
          <w:szCs w:val="24"/>
        </w:rPr>
        <w:t>,</w:t>
      </w:r>
      <w:r>
        <w:rPr>
          <w:rFonts w:eastAsia="Times New Roman"/>
          <w:szCs w:val="24"/>
        </w:rPr>
        <w:t xml:space="preserve">υπάρχει συνάδελφος που ζητά τον λόγο κατά το άρθρο 108 του Κανονισμού; Κανείς. </w:t>
      </w:r>
    </w:p>
    <w:p w14:paraId="3FC0CF79"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Επί της δεύτερης αιτήσεως, υπάρχει συνάδελφος που ζητά τον λόγο κατά το άρθρο 108 του Κανονισμού;</w:t>
      </w:r>
    </w:p>
    <w:p w14:paraId="3FC0CF7A" w14:textId="77777777" w:rsidR="00854A89" w:rsidRDefault="0011579D">
      <w:pPr>
        <w:shd w:val="clear" w:color="auto" w:fill="FFFFFF"/>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Κύριε Πρόεδρε, θα ήθελα τον λ</w:t>
      </w:r>
      <w:r>
        <w:rPr>
          <w:rFonts w:eastAsia="Times New Roman"/>
          <w:szCs w:val="24"/>
        </w:rPr>
        <w:t xml:space="preserve">όγο. </w:t>
      </w:r>
    </w:p>
    <w:p w14:paraId="3FC0CF7B" w14:textId="77777777" w:rsidR="00854A89" w:rsidRDefault="0011579D">
      <w:pPr>
        <w:shd w:val="clear" w:color="auto" w:fill="FFFFFF"/>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Φορτσάκη</w:t>
      </w:r>
      <w:proofErr w:type="spellEnd"/>
      <w:r>
        <w:rPr>
          <w:rFonts w:eastAsia="Times New Roman"/>
          <w:szCs w:val="24"/>
        </w:rPr>
        <w:t xml:space="preserve">, έχετε τον λόγο. </w:t>
      </w:r>
    </w:p>
    <w:p w14:paraId="3FC0CF7C" w14:textId="77777777" w:rsidR="00854A89" w:rsidRDefault="0011579D">
      <w:pPr>
        <w:shd w:val="clear" w:color="auto" w:fill="FFFFFF"/>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Κύριε Πρόεδρε, ήθελα με δυο λόγια να πω στις κυρίες και στους κυρίους συναδέλφους ότι πρόκειται για μια μήνυση, η οποία έχει υποβληθεί ανυπόγραφα εις βάρος</w:t>
      </w:r>
      <w:r>
        <w:rPr>
          <w:rFonts w:eastAsia="Times New Roman"/>
          <w:szCs w:val="24"/>
        </w:rPr>
        <w:t xml:space="preserve"> μου και μου προσάπτει ότι τον Μάρτιο-Απρίλιο και τον Σεπτέμβριο του 2013 δεν έθεσα σε αργία έναν </w:t>
      </w:r>
      <w:r>
        <w:rPr>
          <w:rFonts w:eastAsia="Times New Roman"/>
          <w:szCs w:val="24"/>
        </w:rPr>
        <w:t>καθηγητή πανεπιστημίου</w:t>
      </w:r>
      <w:r>
        <w:rPr>
          <w:rFonts w:eastAsia="Times New Roman"/>
          <w:szCs w:val="24"/>
        </w:rPr>
        <w:t xml:space="preserve">, ο οποίος είχε καταδικαστεί για νόθευση εγγράφου. </w:t>
      </w:r>
    </w:p>
    <w:p w14:paraId="3FC0CF7D"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Η απάντηση είναι πολύ απλή. Εγώ έγινα </w:t>
      </w:r>
      <w:r>
        <w:rPr>
          <w:rFonts w:eastAsia="Times New Roman"/>
          <w:szCs w:val="24"/>
        </w:rPr>
        <w:t xml:space="preserve">πρύτανης </w:t>
      </w:r>
      <w:r>
        <w:rPr>
          <w:rFonts w:eastAsia="Times New Roman"/>
          <w:szCs w:val="24"/>
        </w:rPr>
        <w:t>ενάμισι χρόνο αργότερα. Αυτή η ανυπόγ</w:t>
      </w:r>
      <w:r>
        <w:rPr>
          <w:rFonts w:eastAsia="Times New Roman"/>
          <w:szCs w:val="24"/>
        </w:rPr>
        <w:t>ραφη μηνυτήρια αναφορά είναι καταφανώς και κατά τρόπο –αν θέλετε- μη επιδεχόμενο καμ</w:t>
      </w:r>
      <w:r>
        <w:rPr>
          <w:rFonts w:eastAsia="Times New Roman"/>
          <w:szCs w:val="24"/>
        </w:rPr>
        <w:t>μ</w:t>
      </w:r>
      <w:r>
        <w:rPr>
          <w:rFonts w:eastAsia="Times New Roman"/>
          <w:szCs w:val="24"/>
        </w:rPr>
        <w:t xml:space="preserve">ία αμφισβήτηση αβάσιμη και απορώ πώς έφτασε στη Βουλή. </w:t>
      </w:r>
    </w:p>
    <w:p w14:paraId="3FC0CF7E"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Είχε προηγηθεί ένα δημοσίευμα σε κάποιο περιοδικό, στο οποίο τότε αδιαφόρησα να απαντήσω, γιατί θεώρησα ότι είναι τ</w:t>
      </w:r>
      <w:r>
        <w:rPr>
          <w:rFonts w:eastAsia="Times New Roman"/>
          <w:szCs w:val="24"/>
        </w:rPr>
        <w:t>ελείως αστήριχτη η υπόθεση, και σήμερα εμφανίζεται στη Βουλή</w:t>
      </w:r>
      <w:r>
        <w:rPr>
          <w:rFonts w:eastAsia="Times New Roman"/>
          <w:szCs w:val="24"/>
        </w:rPr>
        <w:t>,</w:t>
      </w:r>
      <w:r>
        <w:rPr>
          <w:rFonts w:eastAsia="Times New Roman"/>
          <w:szCs w:val="24"/>
        </w:rPr>
        <w:t xml:space="preserve"> με σκοπό απλώς να με μειώσει. </w:t>
      </w:r>
    </w:p>
    <w:p w14:paraId="3FC0CF7F"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 xml:space="preserve">Εγώ θέτω απλώς υπ’ </w:t>
      </w:r>
      <w:proofErr w:type="spellStart"/>
      <w:r>
        <w:rPr>
          <w:rFonts w:eastAsia="Times New Roman"/>
          <w:szCs w:val="24"/>
        </w:rPr>
        <w:t>όψιν</w:t>
      </w:r>
      <w:proofErr w:type="spellEnd"/>
      <w:r>
        <w:rPr>
          <w:rFonts w:eastAsia="Times New Roman"/>
          <w:szCs w:val="24"/>
        </w:rPr>
        <w:t xml:space="preserve"> των κυρίων συναδέλφων το θέμα και το εναποθέτω στην κρίση της Βουλής. </w:t>
      </w:r>
    </w:p>
    <w:p w14:paraId="3FC0CF80" w14:textId="77777777" w:rsidR="00854A89" w:rsidRDefault="0011579D">
      <w:pPr>
        <w:shd w:val="clear" w:color="auto" w:fill="FFFFFF"/>
        <w:spacing w:line="600" w:lineRule="auto"/>
        <w:ind w:firstLine="720"/>
        <w:jc w:val="both"/>
        <w:rPr>
          <w:rFonts w:eastAsia="Times New Roman"/>
          <w:szCs w:val="24"/>
        </w:rPr>
      </w:pPr>
      <w:r>
        <w:rPr>
          <w:rFonts w:eastAsia="Times New Roman"/>
          <w:szCs w:val="24"/>
        </w:rPr>
        <w:t>Σας ευχαριστώ.</w:t>
      </w:r>
    </w:p>
    <w:p w14:paraId="3FC0CF81"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ήθελα να σημειώσω δε</w:t>
      </w:r>
      <w:r>
        <w:rPr>
          <w:rFonts w:eastAsia="Times New Roman" w:cs="Times New Roman"/>
          <w:szCs w:val="24"/>
        </w:rPr>
        <w:t>,</w:t>
      </w:r>
      <w:r>
        <w:rPr>
          <w:rFonts w:eastAsia="Times New Roman" w:cs="Times New Roman"/>
          <w:szCs w:val="24"/>
        </w:rPr>
        <w:t xml:space="preserve"> ότι και αν ακόμα ήμουν </w:t>
      </w:r>
      <w:r>
        <w:rPr>
          <w:rFonts w:eastAsia="Times New Roman" w:cs="Times New Roman"/>
          <w:szCs w:val="24"/>
        </w:rPr>
        <w:t xml:space="preserve">πρύτανης </w:t>
      </w:r>
      <w:r>
        <w:rPr>
          <w:rFonts w:eastAsia="Times New Roman" w:cs="Times New Roman"/>
          <w:szCs w:val="24"/>
        </w:rPr>
        <w:t xml:space="preserve">τότε, δεν θα μπορούσε να έχει τεθεί σε αργία ο ενδιαφερόμενος, γιατί το δικό του  αδίκημα δεν είναι μεταξύ εκείνων που θέτουν σε αργία. </w:t>
      </w:r>
    </w:p>
    <w:p w14:paraId="3FC0CF82"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Είχε χειριστεί την υπόθεση ο κ. </w:t>
      </w:r>
      <w:proofErr w:type="spellStart"/>
      <w:r>
        <w:rPr>
          <w:rFonts w:eastAsia="Times New Roman" w:cs="Times New Roman"/>
          <w:szCs w:val="24"/>
        </w:rPr>
        <w:t>Πελεγρίνης</w:t>
      </w:r>
      <w:proofErr w:type="spellEnd"/>
      <w:r>
        <w:rPr>
          <w:rFonts w:eastAsia="Times New Roman" w:cs="Times New Roman"/>
          <w:szCs w:val="24"/>
        </w:rPr>
        <w:t xml:space="preserve"> και την είχε χειριστεί πολύ σωστά και νομίζω ότι ούτε και για εκείν</w:t>
      </w:r>
      <w:r>
        <w:rPr>
          <w:rFonts w:eastAsia="Times New Roman" w:cs="Times New Roman"/>
          <w:szCs w:val="24"/>
        </w:rPr>
        <w:t xml:space="preserve">η την πρυτανεία θα μπορούσε να έχει στηριχθεί τέτοια κατηγορία. </w:t>
      </w:r>
    </w:p>
    <w:p w14:paraId="3FC0CF83"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FC0CF84"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Φορτσάκη</w:t>
      </w:r>
      <w:proofErr w:type="spellEnd"/>
      <w:r>
        <w:rPr>
          <w:rFonts w:eastAsia="Times New Roman" w:cs="Times New Roman"/>
          <w:szCs w:val="24"/>
        </w:rPr>
        <w:t xml:space="preserve">. </w:t>
      </w:r>
    </w:p>
    <w:p w14:paraId="3FC0CF85"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Επί της τρίτης αιτήσεως υπάρχει συνάδελφος που ζητάει το λόγο</w:t>
      </w:r>
      <w:r>
        <w:rPr>
          <w:rFonts w:eastAsia="Times New Roman" w:cs="Times New Roman"/>
          <w:szCs w:val="24"/>
        </w:rPr>
        <w:t>,</w:t>
      </w:r>
      <w:r>
        <w:rPr>
          <w:rFonts w:eastAsia="Times New Roman" w:cs="Times New Roman"/>
          <w:szCs w:val="24"/>
        </w:rPr>
        <w:t xml:space="preserve"> κατά το άρθρο 108 του Κανονισμού της Βουλής;</w:t>
      </w:r>
    </w:p>
    <w:p w14:paraId="3FC0CF86"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Η</w:t>
      </w:r>
      <w:r>
        <w:rPr>
          <w:rFonts w:eastAsia="Times New Roman" w:cs="Times New Roman"/>
          <w:b/>
          <w:szCs w:val="24"/>
        </w:rPr>
        <w:t>ΛΙΑΣ ΠΑΝΑΓΙΩΤΑΡΟΣ:</w:t>
      </w:r>
      <w:r>
        <w:rPr>
          <w:rFonts w:eastAsia="Times New Roman" w:cs="Times New Roman"/>
          <w:szCs w:val="24"/>
        </w:rPr>
        <w:t xml:space="preserve"> Μάλιστα, κύριε Πρόεδρε. </w:t>
      </w:r>
    </w:p>
    <w:p w14:paraId="3FC0CF87" w14:textId="77777777" w:rsidR="00854A89" w:rsidRDefault="0011579D">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Παναγιώταρε</w:t>
      </w:r>
      <w:proofErr w:type="spellEnd"/>
      <w:r>
        <w:rPr>
          <w:rFonts w:eastAsia="Times New Roman" w:cs="Times New Roman"/>
          <w:szCs w:val="24"/>
        </w:rPr>
        <w:t>.</w:t>
      </w:r>
      <w:r>
        <w:rPr>
          <w:rFonts w:eastAsia="Times New Roman" w:cs="Times New Roman"/>
          <w:b/>
          <w:szCs w:val="24"/>
        </w:rPr>
        <w:t xml:space="preserve"> </w:t>
      </w:r>
    </w:p>
    <w:p w14:paraId="3FC0CF88"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3FC0CF89"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Μιλώ εκ μέρους όλης της Κοινοβουλευτικής Ομάδας της Χρυσής Αυγής, για να ακούνε όσοι βλέπουν και από το</w:t>
      </w:r>
      <w:r>
        <w:rPr>
          <w:rFonts w:eastAsia="Times New Roman" w:cs="Times New Roman"/>
          <w:szCs w:val="24"/>
        </w:rPr>
        <w:t xml:space="preserve"> κανάλι της Βουλής ή μπορούν να ενημερωθούν και με άλλο τρόπο. </w:t>
      </w:r>
    </w:p>
    <w:p w14:paraId="3FC0CF8A"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lastRenderedPageBreak/>
        <w:t>Η τρίτη περίπτωση αφορά τη μήνυση κάποιου Έλληνα πολίτη κατά των Βουλευτών που ψήφισαν τα μνημόνια. Αυτή τη στιγμή</w:t>
      </w:r>
      <w:r>
        <w:rPr>
          <w:rFonts w:eastAsia="Times New Roman" w:cs="Times New Roman"/>
          <w:szCs w:val="24"/>
        </w:rPr>
        <w:t>,</w:t>
      </w:r>
      <w:r>
        <w:rPr>
          <w:rFonts w:eastAsia="Times New Roman" w:cs="Times New Roman"/>
          <w:szCs w:val="24"/>
        </w:rPr>
        <w:t xml:space="preserve"> στο Ελληνικό Κοινοβούλιο βρίσκονται εβδομήντα δύο Βουλευτές, οπότε η συγκεκρ</w:t>
      </w:r>
      <w:r>
        <w:rPr>
          <w:rFonts w:eastAsia="Times New Roman" w:cs="Times New Roman"/>
          <w:szCs w:val="24"/>
        </w:rPr>
        <w:t>ιμένη μήνυση έχει να κάνει με τους εβδομήντα δύο συγκεκριμένους Βουλευτές.</w:t>
      </w:r>
    </w:p>
    <w:p w14:paraId="3FC0CF8B"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όλα τα κόμματα, πλην της Χρυσής Αυγής, ψήφισαν να μη γίνει άρση ασυλίας για αυτό το αδίκημα. Δεν το ξέρουμε, δεν είμαστε δικαστές εμείς. Αρμόδια είναι τα δικαστήρια κα</w:t>
      </w:r>
      <w:r>
        <w:rPr>
          <w:rFonts w:eastAsia="Times New Roman" w:cs="Times New Roman"/>
          <w:szCs w:val="24"/>
        </w:rPr>
        <w:t xml:space="preserve">ι αυτά θα έπρεπε να αποφασίσουν και όχι η Βουλή. </w:t>
      </w:r>
    </w:p>
    <w:p w14:paraId="3FC0CF8C"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ότι η μοναδική </w:t>
      </w:r>
      <w:proofErr w:type="spellStart"/>
      <w:r>
        <w:rPr>
          <w:rFonts w:eastAsia="Times New Roman" w:cs="Times New Roman"/>
          <w:szCs w:val="24"/>
        </w:rPr>
        <w:t>αντιμνημονιακή</w:t>
      </w:r>
      <w:proofErr w:type="spellEnd"/>
      <w:r>
        <w:rPr>
          <w:rFonts w:eastAsia="Times New Roman" w:cs="Times New Roman"/>
          <w:szCs w:val="24"/>
        </w:rPr>
        <w:t xml:space="preserve"> δύναμη που υπάρχει είναι αυτή της Χρυσής Αυγής, που θέλει να προχωρήσει αυτή και οποιαδήποτε άλλη μήνυση γίνει από πολίτη ή από πολίτες για όλους όσους ψήφισαν τα</w:t>
      </w:r>
      <w:r>
        <w:rPr>
          <w:rFonts w:eastAsia="Times New Roman" w:cs="Times New Roman"/>
          <w:szCs w:val="24"/>
        </w:rPr>
        <w:t xml:space="preserve"> μνημόνια. </w:t>
      </w:r>
    </w:p>
    <w:p w14:paraId="3FC0CF8D"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Δείχνετε ότι εντός του Ελληνικού Κοινοβουλίου δεν θέλετε πλέον, γιατί στη συντριπτική σας πλειοψηφία όλοι έχετε ψηφίσει κάποιο μνημόνιο, αλλά ακόμα και κάποιοι που για κάποιον λόγο δεν το ψήφισαν δεν ψήφισαν αυτή τη μήνυση και ξέρουμε γιατί. </w:t>
      </w:r>
    </w:p>
    <w:p w14:paraId="3FC0CF8E"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ελειώνοντας, για να ακούν οι Έλληνες πολίτες, η Χρυσή Αυγή παραμένει η μοναδική </w:t>
      </w:r>
      <w:proofErr w:type="spellStart"/>
      <w:r>
        <w:rPr>
          <w:rFonts w:eastAsia="Times New Roman" w:cs="Times New Roman"/>
          <w:szCs w:val="24"/>
        </w:rPr>
        <w:t>αντιμνημονιακή</w:t>
      </w:r>
      <w:proofErr w:type="spellEnd"/>
      <w:r>
        <w:rPr>
          <w:rFonts w:eastAsia="Times New Roman" w:cs="Times New Roman"/>
          <w:szCs w:val="24"/>
        </w:rPr>
        <w:t xml:space="preserve"> δύναμη. </w:t>
      </w:r>
    </w:p>
    <w:p w14:paraId="3FC0CF8F"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FC0CF90"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Στο σημείο αυτό θα ήθελα να σας ενημερώσω ότι την Παρασκευή 10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έγινε διανομή στις θυρίδες </w:t>
      </w:r>
      <w:r>
        <w:rPr>
          <w:rFonts w:eastAsia="Times New Roman" w:cs="Times New Roman"/>
          <w:szCs w:val="24"/>
        </w:rPr>
        <w:t xml:space="preserve">των Βουλευτών των φακέλων που περιλαμβάνουν το ψηφοδέλτιο, με επισυναπτόμενη ονομαστική λίστα των εβδομήντα δύο εν ενεργεία Βουλευτών. </w:t>
      </w:r>
    </w:p>
    <w:p w14:paraId="3FC0CF91"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Στη συνεδρίασή μας έχουν διανεμηθεί ψηφοδέλτια</w:t>
      </w:r>
      <w:r>
        <w:rPr>
          <w:rFonts w:eastAsia="Times New Roman" w:cs="Times New Roman"/>
          <w:szCs w:val="24"/>
        </w:rPr>
        <w:t>,</w:t>
      </w:r>
      <w:r>
        <w:rPr>
          <w:rFonts w:eastAsia="Times New Roman" w:cs="Times New Roman"/>
          <w:szCs w:val="24"/>
        </w:rPr>
        <w:t xml:space="preserve"> χωρίς την επισυναπτόμενη λίστα των ονομάτων, ώστε να διευκολυνθεί η διαδ</w:t>
      </w:r>
      <w:r>
        <w:rPr>
          <w:rFonts w:eastAsia="Times New Roman" w:cs="Times New Roman"/>
          <w:szCs w:val="24"/>
        </w:rPr>
        <w:t>ικασία της ψηφοφορίας και φυσικά</w:t>
      </w:r>
      <w:r>
        <w:rPr>
          <w:rFonts w:eastAsia="Times New Roman" w:cs="Times New Roman"/>
          <w:szCs w:val="24"/>
        </w:rPr>
        <w:t>,</w:t>
      </w:r>
      <w:r>
        <w:rPr>
          <w:rFonts w:eastAsia="Times New Roman" w:cs="Times New Roman"/>
          <w:szCs w:val="24"/>
        </w:rPr>
        <w:t xml:space="preserve"> η καταμέτρηση των ψήφων. </w:t>
      </w:r>
    </w:p>
    <w:p w14:paraId="3FC0CF92"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η ονομαστική ψηφοφορία. Έχει καταρτιστεί ψηφοδέλτιο με τα ονόματα των συναδέλφων</w:t>
      </w:r>
      <w:r>
        <w:rPr>
          <w:rFonts w:eastAsia="Times New Roman" w:cs="Times New Roman"/>
          <w:szCs w:val="24"/>
        </w:rPr>
        <w:t>,</w:t>
      </w:r>
      <w:r>
        <w:rPr>
          <w:rFonts w:eastAsia="Times New Roman" w:cs="Times New Roman"/>
          <w:szCs w:val="24"/>
        </w:rPr>
        <w:t xml:space="preserve"> για τους οποίους ζητείται η άρση της ασυλίας. </w:t>
      </w:r>
    </w:p>
    <w:p w14:paraId="3FC0CF93"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Κάθε συνάδελφος θα σημειώνει την ψήφο του δίπλα στα ονόματα των συναδέλφων για τους οποίους ζητείται η άρση της ασυλίας. </w:t>
      </w:r>
    </w:p>
    <w:p w14:paraId="3FC0CF94"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Εκείνος που ψηφίζει υπέρ της άρσης ασυλίας σημειώνει την προτίμησή του δίπλα στο όνομα του Βουλευτή και στη στήλη «ΝΑΙ», δηλαδή λέει «</w:t>
      </w:r>
      <w:r>
        <w:rPr>
          <w:rFonts w:eastAsia="Times New Roman" w:cs="Times New Roman"/>
          <w:szCs w:val="24"/>
        </w:rPr>
        <w:t>ΝΑΙ» στην αίτηση του εισαγγελέως</w:t>
      </w:r>
      <w:r>
        <w:rPr>
          <w:rFonts w:eastAsia="Times New Roman" w:cs="Times New Roman"/>
          <w:szCs w:val="24"/>
        </w:rPr>
        <w:t>,</w:t>
      </w:r>
      <w:r>
        <w:rPr>
          <w:rFonts w:eastAsia="Times New Roman" w:cs="Times New Roman"/>
          <w:szCs w:val="24"/>
        </w:rPr>
        <w:t xml:space="preserve"> που ζητεί την άρση της ασυλίας. </w:t>
      </w:r>
    </w:p>
    <w:p w14:paraId="3FC0CF95"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lastRenderedPageBreak/>
        <w:t>Εκείνος που ψηφίζει κατά της άρσης ασυλίας σημειώνει δίπλα στο όνομα του Βουλευτή και στη στήλη «ΟΧΙ»</w:t>
      </w:r>
      <w:r>
        <w:rPr>
          <w:rFonts w:eastAsia="Times New Roman" w:cs="Times New Roman"/>
          <w:szCs w:val="24"/>
        </w:rPr>
        <w:t>,</w:t>
      </w:r>
      <w:r>
        <w:rPr>
          <w:rFonts w:eastAsia="Times New Roman" w:cs="Times New Roman"/>
          <w:szCs w:val="24"/>
        </w:rPr>
        <w:t xml:space="preserve"> αντιστοίχως «ΟΧΙ». </w:t>
      </w:r>
    </w:p>
    <w:p w14:paraId="3FC0CF96"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Εκείνος που ψηφίζει «ΠΑΡΩΝ» θα το σημειώσει στην αντίστοιχη στήλη </w:t>
      </w:r>
      <w:r>
        <w:rPr>
          <w:rFonts w:eastAsia="Times New Roman" w:cs="Times New Roman"/>
          <w:szCs w:val="24"/>
        </w:rPr>
        <w:t xml:space="preserve">του ψηφοδελτίου. </w:t>
      </w:r>
    </w:p>
    <w:p w14:paraId="3FC0CF97"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Στο ψηφοδέλτιο θα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w:t>
      </w:r>
      <w:r>
        <w:rPr>
          <w:rFonts w:eastAsia="Times New Roman" w:cs="Times New Roman"/>
          <w:szCs w:val="24"/>
        </w:rPr>
        <w:t xml:space="preserve">ς. </w:t>
      </w:r>
    </w:p>
    <w:p w14:paraId="3FC0CF98"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Στη συνέχεια και με την εκφώνηση του ονόματός του από τους επί του καταλόγου συναδέλφους θα παραδίδει ο κάθε Βουλευτής το ψηφοδέλτιό του στους συναδέλφους κ</w:t>
      </w:r>
      <w:r>
        <w:rPr>
          <w:rFonts w:eastAsia="Times New Roman" w:cs="Times New Roman"/>
          <w:szCs w:val="24"/>
        </w:rPr>
        <w:t>.</w:t>
      </w:r>
      <w:r>
        <w:rPr>
          <w:rFonts w:eastAsia="Times New Roman" w:cs="Times New Roman"/>
          <w:szCs w:val="24"/>
        </w:rPr>
        <w:t xml:space="preserve"> Γεώργιο Ψυχογιό από το ΣΥΡΙΖΑ και </w:t>
      </w:r>
      <w:r>
        <w:rPr>
          <w:rFonts w:eastAsia="Times New Roman" w:cs="Times New Roman"/>
          <w:szCs w:val="24"/>
        </w:rPr>
        <w:t xml:space="preserve">κ. </w:t>
      </w:r>
      <w:r>
        <w:rPr>
          <w:rFonts w:eastAsia="Times New Roman" w:cs="Times New Roman"/>
          <w:szCs w:val="24"/>
        </w:rPr>
        <w:t xml:space="preserve">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 οι οποίοι θα </w:t>
      </w:r>
      <w:r>
        <w:rPr>
          <w:rFonts w:eastAsia="Times New Roman" w:cs="Times New Roman"/>
          <w:szCs w:val="24"/>
        </w:rPr>
        <w:t>το μονογράφουν και θα ανακοινώνουν ότι ο Βουλευτής ψήφισε. Μετά το τέλος της ψηφοφορίας θα γίνει καταμέτρηση των ψήφων από τους συναδέλφους που προανέφερα, όπως θα προκύψουν από τα ψηφοδέλτια, τα οποία θα καταχωρηθούν μαζί με το πρωτόκολλο ψηφοφορίας στα Π</w:t>
      </w:r>
      <w:r>
        <w:rPr>
          <w:rFonts w:eastAsia="Times New Roman" w:cs="Times New Roman"/>
          <w:szCs w:val="24"/>
        </w:rPr>
        <w:t xml:space="preserve">ρακτικά της σημερινής συνεδρίασης. </w:t>
      </w:r>
    </w:p>
    <w:p w14:paraId="3FC0CF99"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Συμφωνεί το Σώμα; </w:t>
      </w:r>
    </w:p>
    <w:p w14:paraId="3FC0CF9A"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3FC0CF9B"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Σώμα συ</w:t>
      </w:r>
      <w:r>
        <w:rPr>
          <w:rFonts w:eastAsia="Times New Roman" w:cs="Times New Roman"/>
          <w:szCs w:val="24"/>
        </w:rPr>
        <w:t>μ</w:t>
      </w:r>
      <w:r>
        <w:rPr>
          <w:rFonts w:eastAsia="Times New Roman" w:cs="Times New Roman"/>
          <w:szCs w:val="24"/>
        </w:rPr>
        <w:t xml:space="preserve">φώνησε ομοφώνως. </w:t>
      </w:r>
    </w:p>
    <w:p w14:paraId="3FC0CF9C"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Σας ενημερώνω ότι έχουν έλθει στο Προεδρείο επιστολές ή τηλεομοιοτυπίες (φαξ) συναδέλφων, </w:t>
      </w:r>
      <w:r>
        <w:rPr>
          <w:rFonts w:eastAsia="Times New Roman" w:cs="Times New Roman"/>
          <w:szCs w:val="24"/>
        </w:rPr>
        <w:t>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w:t>
      </w:r>
      <w:r>
        <w:rPr>
          <w:rFonts w:eastAsia="Times New Roman" w:cs="Times New Roman"/>
          <w:szCs w:val="24"/>
        </w:rPr>
        <w:t>,</w:t>
      </w:r>
      <w:r>
        <w:rPr>
          <w:rFonts w:eastAsia="Times New Roman" w:cs="Times New Roman"/>
          <w:szCs w:val="24"/>
        </w:rPr>
        <w:t xml:space="preserve"> η οποία θα ακολουθήσει.</w:t>
      </w:r>
    </w:p>
    <w:p w14:paraId="3FC0CF9D" w14:textId="77777777" w:rsidR="00854A89" w:rsidRDefault="0011579D">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ΧΡΗΣΤΟΣ ΠΑΠΠΑΣ: </w:t>
      </w:r>
      <w:r>
        <w:rPr>
          <w:rFonts w:eastAsia="Times New Roman" w:cs="Times New Roman"/>
          <w:szCs w:val="24"/>
        </w:rPr>
        <w:t xml:space="preserve">Κύριε Πρόεδρε, θα ήθελα το λόγο. </w:t>
      </w:r>
    </w:p>
    <w:p w14:paraId="3FC0CF9E"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Καλούνται επί του καταλόγου οι Βουλευτές κ.</w:t>
      </w:r>
      <w:r>
        <w:rPr>
          <w:rFonts w:eastAsia="Times New Roman" w:cs="Times New Roman"/>
          <w:szCs w:val="24"/>
        </w:rPr>
        <w:t>κ</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w:t>
      </w:r>
    </w:p>
    <w:p w14:paraId="3FC0CF9F"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θα ήθελα το λόγο. </w:t>
      </w:r>
    </w:p>
    <w:p w14:paraId="3FC0CFA0"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Τι θέλετε, κύριε Παππά; Γιατί</w:t>
      </w:r>
      <w:r>
        <w:rPr>
          <w:rFonts w:eastAsia="Times New Roman" w:cs="Times New Roman"/>
          <w:szCs w:val="24"/>
        </w:rPr>
        <w:t xml:space="preserve"> φωνάζετε; Πού βρίσκεστε; Σας παρακαλώ πολύ. </w:t>
      </w:r>
    </w:p>
    <w:p w14:paraId="3FC0CFA1"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να κοιτάτε δεξιά-αριστερά. </w:t>
      </w:r>
    </w:p>
    <w:p w14:paraId="3FC0CFA2"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σας δίνω το λόγο. Δεν καταγράφεται τίποτα. Σηκωθήκατε και αρχίσατε </w:t>
      </w:r>
      <w:r>
        <w:rPr>
          <w:rFonts w:eastAsia="Times New Roman" w:cs="Times New Roman"/>
          <w:szCs w:val="24"/>
        </w:rPr>
        <w:lastRenderedPageBreak/>
        <w:t>να φωνάζετε και να μιλάτε. Τι θέλετε; Θέλετε ν</w:t>
      </w:r>
      <w:r>
        <w:rPr>
          <w:rFonts w:eastAsia="Times New Roman" w:cs="Times New Roman"/>
          <w:szCs w:val="24"/>
        </w:rPr>
        <w:t xml:space="preserve">α μιλήσετε για κάτι; Για ποιο πράγμα; </w:t>
      </w:r>
    </w:p>
    <w:p w14:paraId="3FC0CFA3"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Δεν συμφωνούμε με τη διαδικασία. Το «ομοφώνως» να το σβήσετε. </w:t>
      </w:r>
    </w:p>
    <w:p w14:paraId="3FC0CFA4" w14:textId="77777777" w:rsidR="00854A89" w:rsidRDefault="0011579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Έδωσα το λόγο στον κ. </w:t>
      </w:r>
      <w:proofErr w:type="spellStart"/>
      <w:r>
        <w:rPr>
          <w:rFonts w:eastAsia="Times New Roman" w:cs="Times New Roman"/>
          <w:szCs w:val="24"/>
        </w:rPr>
        <w:t>Παναγιώταρο</w:t>
      </w:r>
      <w:proofErr w:type="spellEnd"/>
      <w:r>
        <w:rPr>
          <w:rFonts w:eastAsia="Times New Roman" w:cs="Times New Roman"/>
          <w:szCs w:val="24"/>
        </w:rPr>
        <w:t xml:space="preserve"> από την Κοινοβουλευτική σας Ομάδα και τοποθετήθηκε για τη συγκεκριμένη άρση ασυλίας. Δεν έχετε τον λόγο. Ξεκινήσαμε τη διαδικασία της ψηφοφορίας. </w:t>
      </w:r>
    </w:p>
    <w:p w14:paraId="3FC0CFA5"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τον λόγο. Τρέλα πουλάτε;</w:t>
      </w:r>
    </w:p>
    <w:p w14:paraId="3FC0CFA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Τι θέλετε, κύριε Παππά; Τι φωνάζετε; Πού βρίσκεστε; Σας παρακαλώ πολύ, δεν σας δίνω τον λόγο!</w:t>
      </w:r>
    </w:p>
    <w:p w14:paraId="3FC0CFA7"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συμφωνούμε. Πού το βρήκατε το «ομοφώνως»;</w:t>
      </w:r>
    </w:p>
    <w:p w14:paraId="3FC0CFA8"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σας δίνω τον λόγο. Δεν καταγράφεται τίποτα. Σηκ</w:t>
      </w:r>
      <w:r>
        <w:rPr>
          <w:rFonts w:eastAsia="Times New Roman" w:cs="Times New Roman"/>
          <w:szCs w:val="24"/>
        </w:rPr>
        <w:t>ωθήκατε και αρχίσατε να φωνάζετε και να μιλάτε!</w:t>
      </w:r>
    </w:p>
    <w:p w14:paraId="3FC0CFA9"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Κύριε Πρόεδρε, να κοιτάτε δεξιά-αριστερά. Να κάνετε καλά τη δουλειά σας!</w:t>
      </w:r>
    </w:p>
    <w:p w14:paraId="3FC0CFAA"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Τι θέλετε; Θέλετε να μιλήσετε για κάτι;</w:t>
      </w:r>
    </w:p>
    <w:p w14:paraId="3FC0CFAB"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Ναι.</w:t>
      </w:r>
    </w:p>
    <w:p w14:paraId="3FC0CFA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 xml:space="preserve">): </w:t>
      </w:r>
      <w:r>
        <w:rPr>
          <w:rFonts w:eastAsia="Times New Roman" w:cs="Times New Roman"/>
          <w:szCs w:val="24"/>
        </w:rPr>
        <w:t xml:space="preserve">Για ποιο πράγμα; Έδωσα τον λόγο στον κ. </w:t>
      </w:r>
      <w:proofErr w:type="spellStart"/>
      <w:r>
        <w:rPr>
          <w:rFonts w:eastAsia="Times New Roman" w:cs="Times New Roman"/>
          <w:szCs w:val="24"/>
        </w:rPr>
        <w:t>Παναγιώταρο</w:t>
      </w:r>
      <w:proofErr w:type="spellEnd"/>
      <w:r>
        <w:rPr>
          <w:rFonts w:eastAsia="Times New Roman" w:cs="Times New Roman"/>
          <w:szCs w:val="24"/>
        </w:rPr>
        <w:t xml:space="preserve"> σε ό,τι αφορά την Κοινοβουλευτική σας Ομάδα και τοποθετήθηκε για τη συγκεκριμένη άρση ασυλίας.</w:t>
      </w:r>
    </w:p>
    <w:p w14:paraId="3FC0CFAD"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Ακούστε, επί της διαδικασίας…</w:t>
      </w:r>
    </w:p>
    <w:p w14:paraId="3FC0CFAE"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έχετε τον λόγο.</w:t>
      </w:r>
      <w:r>
        <w:rPr>
          <w:rFonts w:eastAsia="Times New Roman" w:cs="Times New Roman"/>
          <w:szCs w:val="24"/>
        </w:rPr>
        <w:t xml:space="preserve"> </w:t>
      </w:r>
    </w:p>
    <w:p w14:paraId="3FC0CFAF"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συμφωνούμε. Το «ομοφώνως» να το σβήσετε.</w:t>
      </w:r>
    </w:p>
    <w:p w14:paraId="3FC0CFB0"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να αρχίσει η ανάγνωση του καταλόγου.</w:t>
      </w:r>
    </w:p>
    <w:p w14:paraId="3FC0CFB1"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(ΨΗΦΟΦΟΡΙΑ)</w:t>
      </w:r>
    </w:p>
    <w:p w14:paraId="3FC0CFB2"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w:t>
      </w:r>
      <w:r>
        <w:rPr>
          <w:rFonts w:eastAsia="Times New Roman" w:cs="Times New Roman"/>
          <w:szCs w:val="24"/>
        </w:rPr>
        <w:t xml:space="preserve"> προηγουμένως</w:t>
      </w:r>
      <w:r>
        <w:rPr>
          <w:rFonts w:eastAsia="Times New Roman" w:cs="Times New Roman"/>
          <w:szCs w:val="24"/>
        </w:rPr>
        <w:t xml:space="preserve"> συμμετείχαν στο εκπαιδευτικό πρόγραμμα «Καποδίστριας» που οργανώνει το Ίδρυμα της Βουλής, τριάντα δύο μαθήτρ</w:t>
      </w:r>
      <w:r>
        <w:rPr>
          <w:rFonts w:eastAsia="Times New Roman" w:cs="Times New Roman"/>
          <w:szCs w:val="24"/>
        </w:rPr>
        <w:t>ιες και μαθητές και δύο εκπαιδευτικοί από το 1ο Γυμνάσιο Παιανίας.</w:t>
      </w:r>
    </w:p>
    <w:p w14:paraId="3FC0CFB3"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Η Βουλής τούς καλωσορίζει.</w:t>
      </w:r>
    </w:p>
    <w:p w14:paraId="3FC0CFB4"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FC0CFB5" w14:textId="77777777" w:rsidR="00854A89" w:rsidRDefault="0011579D">
      <w:pPr>
        <w:spacing w:line="600" w:lineRule="auto"/>
        <w:ind w:firstLine="720"/>
        <w:jc w:val="center"/>
        <w:rPr>
          <w:rFonts w:eastAsia="Times New Roman" w:cs="Times New Roman"/>
          <w:szCs w:val="24"/>
        </w:rPr>
      </w:pPr>
      <w:r w:rsidDel="00043B69">
        <w:rPr>
          <w:rFonts w:eastAsia="Times New Roman" w:cs="Times New Roman"/>
          <w:szCs w:val="24"/>
        </w:rPr>
        <w:t xml:space="preserve"> </w:t>
      </w:r>
      <w:r>
        <w:rPr>
          <w:rFonts w:eastAsia="Times New Roman" w:cs="Times New Roman"/>
          <w:szCs w:val="24"/>
        </w:rPr>
        <w:t>(ΜΕΤΑ ΚΑΙ ΤΗ ΔΕΥΤΕΡΗ ΑΝΑΓΝΩΣΗ ΤΟΥ ΚΑΤΑΛΟΓΟΥ)</w:t>
      </w:r>
    </w:p>
    <w:p w14:paraId="3FC0CFB6"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Υπάρχει συνάδελφος, ο οποίος δεν</w:t>
      </w:r>
      <w:r>
        <w:rPr>
          <w:rFonts w:eastAsia="Times New Roman" w:cs="Times New Roman"/>
          <w:szCs w:val="24"/>
        </w:rPr>
        <w:t xml:space="preserve"> άκουσε το όνομα του; Κανείς.</w:t>
      </w:r>
    </w:p>
    <w:p w14:paraId="3FC0CFB7"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3FC0CFB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w:t>
      </w:r>
      <w:r>
        <w:rPr>
          <w:rFonts w:eastAsia="Times New Roman" w:cs="Times New Roman"/>
          <w:szCs w:val="24"/>
        </w:rPr>
        <w:t>ξής:</w:t>
      </w:r>
    </w:p>
    <w:p w14:paraId="3FC0CFB9" w14:textId="77777777" w:rsidR="00854A89" w:rsidRDefault="0011579D">
      <w:pPr>
        <w:jc w:val="center"/>
        <w:rPr>
          <w:rFonts w:eastAsia="Times New Roman" w:cs="Times New Roman"/>
          <w:szCs w:val="24"/>
        </w:rPr>
      </w:pPr>
      <w:r>
        <w:rPr>
          <w:rFonts w:eastAsia="Times New Roman" w:cs="Times New Roman"/>
          <w:szCs w:val="24"/>
        </w:rPr>
        <w:lastRenderedPageBreak/>
        <w:t>ΑΛΛΑΓΗ ΣΕΛ</w:t>
      </w:r>
    </w:p>
    <w:p w14:paraId="3FC0CFBA" w14:textId="77777777" w:rsidR="00854A89" w:rsidRDefault="0011579D">
      <w:pPr>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 16</w:t>
      </w:r>
      <w:r>
        <w:rPr>
          <w:rFonts w:eastAsia="Times New Roman" w:cs="Times New Roman"/>
          <w:szCs w:val="24"/>
        </w:rPr>
        <w:t>4-</w:t>
      </w:r>
      <w:r>
        <w:rPr>
          <w:rFonts w:eastAsia="Times New Roman" w:cs="Times New Roman"/>
          <w:szCs w:val="24"/>
        </w:rPr>
        <w:t>167)</w:t>
      </w:r>
    </w:p>
    <w:p w14:paraId="3FC0CFBB" w14:textId="77777777" w:rsidR="00854A89" w:rsidRDefault="0011579D">
      <w:pPr>
        <w:jc w:val="center"/>
        <w:rPr>
          <w:rFonts w:eastAsia="Times New Roman" w:cs="Times New Roman"/>
          <w:szCs w:val="24"/>
        </w:rPr>
      </w:pPr>
      <w:r>
        <w:rPr>
          <w:rFonts w:eastAsia="Times New Roman" w:cs="Times New Roman"/>
          <w:szCs w:val="24"/>
        </w:rPr>
        <w:t>ΑΛΛΑΓΗ ΣΕΛ</w:t>
      </w:r>
    </w:p>
    <w:p w14:paraId="3FC0CFBC" w14:textId="77777777" w:rsidR="00854A89" w:rsidRDefault="001157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3FC0CFBD" w14:textId="77777777" w:rsidR="00854A89" w:rsidRDefault="0011579D">
      <w:pPr>
        <w:spacing w:line="600" w:lineRule="auto"/>
        <w:ind w:firstLine="720"/>
        <w:jc w:val="center"/>
        <w:rPr>
          <w:rFonts w:eastAsia="Times New Roman" w:cs="Times New Roman"/>
          <w:szCs w:val="24"/>
        </w:rPr>
      </w:pPr>
      <w:r>
        <w:rPr>
          <w:rFonts w:eastAsia="Times New Roman" w:cs="Times New Roman"/>
          <w:szCs w:val="24"/>
        </w:rPr>
        <w:t>(ΚΑΤΑΜΕΤΡΗΣΗ)</w:t>
      </w:r>
    </w:p>
    <w:p w14:paraId="3FC0CFBE" w14:textId="77777777" w:rsidR="00854A89" w:rsidRDefault="0011579D">
      <w:pPr>
        <w:spacing w:line="600" w:lineRule="auto"/>
        <w:ind w:firstLine="720"/>
        <w:jc w:val="center"/>
        <w:rPr>
          <w:rFonts w:eastAsia="Times New Roman" w:cs="Times New Roman"/>
          <w:szCs w:val="24"/>
        </w:rPr>
      </w:pPr>
      <w:r w:rsidDel="00EE53B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w:t>
      </w:r>
      <w:r>
        <w:rPr>
          <w:rFonts w:eastAsia="Times New Roman" w:cs="Times New Roman"/>
          <w:szCs w:val="24"/>
        </w:rPr>
        <w:t>ΕΤΑ ΤΗΝ ΚΑΤΑΜΕΤΡΗΣΗ)</w:t>
      </w:r>
    </w:p>
    <w:p w14:paraId="3FC0CFBF" w14:textId="77777777" w:rsidR="00854A89" w:rsidRDefault="0011579D">
      <w:pPr>
        <w:spacing w:line="600" w:lineRule="auto"/>
        <w:ind w:firstLine="720"/>
        <w:jc w:val="both"/>
        <w:rPr>
          <w:rFonts w:eastAsia="Times New Roman"/>
          <w:b/>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Κυρίες κα</w:t>
      </w:r>
      <w:r>
        <w:rPr>
          <w:rFonts w:eastAsia="Times New Roman"/>
          <w:szCs w:val="24"/>
        </w:rPr>
        <w:t xml:space="preserve">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 </w:t>
      </w:r>
    </w:p>
    <w:p w14:paraId="3FC0CFC0" w14:textId="77777777" w:rsidR="00854A89" w:rsidRDefault="0011579D">
      <w:pPr>
        <w:spacing w:line="600" w:lineRule="auto"/>
        <w:ind w:firstLine="720"/>
        <w:jc w:val="both"/>
        <w:rPr>
          <w:rFonts w:eastAsia="Times New Roman"/>
          <w:szCs w:val="24"/>
        </w:rPr>
      </w:pPr>
      <w:r>
        <w:rPr>
          <w:rFonts w:eastAsia="Times New Roman"/>
          <w:szCs w:val="24"/>
        </w:rPr>
        <w:t xml:space="preserve">Ψήφισαν συνολικά 217 Βουλευτές. </w:t>
      </w:r>
    </w:p>
    <w:p w14:paraId="3FC0CFC1" w14:textId="77777777" w:rsidR="00854A89" w:rsidRDefault="0011579D">
      <w:pPr>
        <w:spacing w:line="600" w:lineRule="auto"/>
        <w:ind w:firstLine="720"/>
        <w:jc w:val="both"/>
        <w:rPr>
          <w:rFonts w:eastAsia="Times New Roman"/>
          <w:szCs w:val="24"/>
        </w:rPr>
      </w:pPr>
      <w:r>
        <w:rPr>
          <w:rFonts w:eastAsia="Times New Roman"/>
          <w:szCs w:val="24"/>
        </w:rPr>
        <w:t xml:space="preserve">Για την υπόθεση του συναδέλφου κ. Σωκράτη </w:t>
      </w:r>
      <w:proofErr w:type="spellStart"/>
      <w:r>
        <w:rPr>
          <w:rFonts w:eastAsia="Times New Roman"/>
          <w:szCs w:val="24"/>
        </w:rPr>
        <w:t>Βαρδάκη</w:t>
      </w:r>
      <w:proofErr w:type="spellEnd"/>
      <w:r>
        <w:rPr>
          <w:rFonts w:eastAsia="Times New Roman"/>
          <w:szCs w:val="24"/>
        </w:rPr>
        <w:t>:</w:t>
      </w:r>
    </w:p>
    <w:p w14:paraId="3FC0CFC2" w14:textId="77777777" w:rsidR="00854A89" w:rsidRDefault="0011579D">
      <w:pPr>
        <w:spacing w:line="600" w:lineRule="auto"/>
        <w:ind w:firstLine="720"/>
        <w:jc w:val="both"/>
        <w:rPr>
          <w:rFonts w:eastAsia="Times New Roman"/>
          <w:szCs w:val="24"/>
        </w:rPr>
      </w:pPr>
      <w:r>
        <w:rPr>
          <w:rFonts w:eastAsia="Times New Roman"/>
          <w:szCs w:val="24"/>
        </w:rPr>
        <w:t>Υπέρ της</w:t>
      </w:r>
      <w:r>
        <w:rPr>
          <w:rFonts w:eastAsia="Times New Roman"/>
          <w:szCs w:val="24"/>
        </w:rPr>
        <w:t xml:space="preserve"> άρσεως ασυλίας, δηλαδή «ΝΑΙ», ψήφισαν 78 Βουλευτές. </w:t>
      </w:r>
    </w:p>
    <w:p w14:paraId="3FC0CFC3" w14:textId="77777777" w:rsidR="00854A89" w:rsidRDefault="0011579D">
      <w:pPr>
        <w:spacing w:line="600" w:lineRule="auto"/>
        <w:ind w:firstLine="720"/>
        <w:jc w:val="both"/>
        <w:rPr>
          <w:rFonts w:eastAsia="Times New Roman"/>
          <w:szCs w:val="24"/>
        </w:rPr>
      </w:pPr>
      <w:r>
        <w:rPr>
          <w:rFonts w:eastAsia="Times New Roman"/>
          <w:szCs w:val="24"/>
        </w:rPr>
        <w:t>Κατά της άρσεως ασυλίας, δηλαδή «ΟΧΙ», ψήφισαν 137 Βουλευτές.</w:t>
      </w:r>
    </w:p>
    <w:p w14:paraId="3FC0CFC4" w14:textId="77777777" w:rsidR="00854A89" w:rsidRDefault="0011579D">
      <w:pPr>
        <w:spacing w:line="600" w:lineRule="auto"/>
        <w:ind w:firstLine="720"/>
        <w:jc w:val="both"/>
        <w:rPr>
          <w:rFonts w:eastAsia="Times New Roman"/>
          <w:szCs w:val="24"/>
        </w:rPr>
      </w:pPr>
      <w:r>
        <w:rPr>
          <w:rFonts w:eastAsia="Times New Roman"/>
          <w:szCs w:val="24"/>
        </w:rPr>
        <w:lastRenderedPageBreak/>
        <w:t xml:space="preserve">Ψήφισε </w:t>
      </w:r>
      <w:r>
        <w:rPr>
          <w:rFonts w:eastAsia="Times New Roman"/>
          <w:szCs w:val="24"/>
        </w:rPr>
        <w:t>«ΠΑΡΩΝ» 1 Βουλευτής.</w:t>
      </w:r>
    </w:p>
    <w:p w14:paraId="3FC0CFC5" w14:textId="77777777" w:rsidR="00854A89" w:rsidRDefault="0011579D">
      <w:pPr>
        <w:spacing w:line="600" w:lineRule="auto"/>
        <w:ind w:firstLine="720"/>
        <w:jc w:val="both"/>
        <w:rPr>
          <w:rFonts w:eastAsia="Times New Roman"/>
          <w:szCs w:val="24"/>
        </w:rPr>
      </w:pPr>
      <w:r>
        <w:rPr>
          <w:rFonts w:eastAsia="Times New Roman"/>
          <w:szCs w:val="24"/>
        </w:rPr>
        <w:t xml:space="preserve">Ψήφισε </w:t>
      </w:r>
      <w:r>
        <w:rPr>
          <w:rFonts w:eastAsia="Times New Roman"/>
          <w:szCs w:val="24"/>
        </w:rPr>
        <w:t>«ΛΕΥΚΟ» 1 Βουλευτής.</w:t>
      </w:r>
    </w:p>
    <w:p w14:paraId="3FC0CFC6" w14:textId="77777777" w:rsidR="00854A89" w:rsidRDefault="0011579D">
      <w:pPr>
        <w:spacing w:line="600" w:lineRule="auto"/>
        <w:ind w:firstLine="720"/>
        <w:jc w:val="both"/>
        <w:rPr>
          <w:rFonts w:eastAsia="Times New Roman"/>
          <w:szCs w:val="24"/>
        </w:rPr>
      </w:pPr>
      <w:r>
        <w:rPr>
          <w:rFonts w:eastAsia="Times New Roman"/>
          <w:szCs w:val="24"/>
        </w:rPr>
        <w:t xml:space="preserve">Συνεπώς η αίτηση της εισαγγελικής αρχής απορρίπτεται. </w:t>
      </w:r>
    </w:p>
    <w:p w14:paraId="3FC0CFC7" w14:textId="77777777" w:rsidR="00854A89" w:rsidRDefault="0011579D">
      <w:pPr>
        <w:spacing w:line="600" w:lineRule="auto"/>
        <w:ind w:firstLine="720"/>
        <w:jc w:val="both"/>
        <w:rPr>
          <w:rFonts w:eastAsia="Times New Roman"/>
          <w:szCs w:val="24"/>
        </w:rPr>
      </w:pPr>
      <w:r>
        <w:rPr>
          <w:rFonts w:eastAsia="Times New Roman"/>
          <w:szCs w:val="24"/>
        </w:rPr>
        <w:t>Για την υπόθεση του συναδέλφο</w:t>
      </w:r>
      <w:r>
        <w:rPr>
          <w:rFonts w:eastAsia="Times New Roman"/>
          <w:szCs w:val="24"/>
        </w:rPr>
        <w:t xml:space="preserve">υ κ. Θεόδωρου </w:t>
      </w:r>
      <w:proofErr w:type="spellStart"/>
      <w:r>
        <w:rPr>
          <w:rFonts w:eastAsia="Times New Roman"/>
          <w:szCs w:val="24"/>
        </w:rPr>
        <w:t>Φορτσάκη</w:t>
      </w:r>
      <w:proofErr w:type="spellEnd"/>
      <w:r>
        <w:rPr>
          <w:rFonts w:eastAsia="Times New Roman"/>
          <w:szCs w:val="24"/>
        </w:rPr>
        <w:t>:</w:t>
      </w:r>
    </w:p>
    <w:p w14:paraId="3FC0CFC8" w14:textId="77777777" w:rsidR="00854A89" w:rsidRDefault="0011579D">
      <w:pPr>
        <w:spacing w:line="600" w:lineRule="auto"/>
        <w:ind w:firstLine="720"/>
        <w:jc w:val="both"/>
        <w:rPr>
          <w:rFonts w:eastAsia="Times New Roman"/>
          <w:szCs w:val="24"/>
        </w:rPr>
      </w:pPr>
      <w:r>
        <w:rPr>
          <w:rFonts w:eastAsia="Times New Roman"/>
          <w:szCs w:val="24"/>
        </w:rPr>
        <w:t xml:space="preserve">Υπέρ της άρσεως ασυλίας, δηλαδή «ΝΑΙ», ψήφισαν 24 Βουλευτές. </w:t>
      </w:r>
    </w:p>
    <w:p w14:paraId="3FC0CFC9" w14:textId="77777777" w:rsidR="00854A89" w:rsidRDefault="0011579D">
      <w:pPr>
        <w:spacing w:line="600" w:lineRule="auto"/>
        <w:ind w:firstLine="720"/>
        <w:jc w:val="both"/>
        <w:rPr>
          <w:rFonts w:eastAsia="Times New Roman"/>
          <w:szCs w:val="24"/>
        </w:rPr>
      </w:pPr>
      <w:r>
        <w:rPr>
          <w:rFonts w:eastAsia="Times New Roman"/>
          <w:szCs w:val="24"/>
        </w:rPr>
        <w:t>Κατά της άρσεως ασυλίας, δηλαδή «ΟΧΙ», ψήφισαν 190 Βουλευτές.</w:t>
      </w:r>
    </w:p>
    <w:p w14:paraId="3FC0CFCA" w14:textId="77777777" w:rsidR="00854A89" w:rsidRDefault="0011579D">
      <w:pPr>
        <w:spacing w:line="600" w:lineRule="auto"/>
        <w:ind w:firstLine="720"/>
        <w:jc w:val="both"/>
        <w:rPr>
          <w:rFonts w:eastAsia="Times New Roman"/>
          <w:szCs w:val="24"/>
        </w:rPr>
      </w:pPr>
      <w:r>
        <w:rPr>
          <w:rFonts w:eastAsia="Times New Roman"/>
          <w:szCs w:val="24"/>
        </w:rPr>
        <w:t xml:space="preserve">Ψήφισαν </w:t>
      </w:r>
      <w:r>
        <w:rPr>
          <w:rFonts w:eastAsia="Times New Roman"/>
          <w:szCs w:val="24"/>
        </w:rPr>
        <w:t>«ΠΑΡΩΝ» 2 Βουλευτές.</w:t>
      </w:r>
    </w:p>
    <w:p w14:paraId="3FC0CFCB" w14:textId="77777777" w:rsidR="00854A89" w:rsidRDefault="0011579D">
      <w:pPr>
        <w:spacing w:line="600" w:lineRule="auto"/>
        <w:ind w:firstLine="720"/>
        <w:jc w:val="both"/>
        <w:rPr>
          <w:rFonts w:eastAsia="Times New Roman"/>
          <w:szCs w:val="24"/>
        </w:rPr>
      </w:pPr>
      <w:r>
        <w:rPr>
          <w:rFonts w:eastAsia="Times New Roman"/>
          <w:szCs w:val="24"/>
        </w:rPr>
        <w:t xml:space="preserve">Ψήφισε </w:t>
      </w:r>
      <w:r>
        <w:rPr>
          <w:rFonts w:eastAsia="Times New Roman"/>
          <w:szCs w:val="24"/>
        </w:rPr>
        <w:t>«ΛΕΥΚΟ» 1 Βουλευτής.</w:t>
      </w:r>
    </w:p>
    <w:p w14:paraId="3FC0CFCC" w14:textId="77777777" w:rsidR="00854A89" w:rsidRDefault="0011579D">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εισαγγελικής αρχής απορρίπτεται. </w:t>
      </w:r>
    </w:p>
    <w:p w14:paraId="3FC0CFCD" w14:textId="77777777" w:rsidR="00854A89" w:rsidRDefault="0011579D">
      <w:pPr>
        <w:spacing w:line="600" w:lineRule="auto"/>
        <w:ind w:firstLine="720"/>
        <w:jc w:val="both"/>
        <w:rPr>
          <w:rFonts w:eastAsia="Times New Roman"/>
          <w:szCs w:val="24"/>
        </w:rPr>
      </w:pPr>
      <w:r>
        <w:rPr>
          <w:rFonts w:eastAsia="Times New Roman"/>
          <w:szCs w:val="24"/>
        </w:rPr>
        <w:t>Για την υπόθεση των εβδομήντα δύο (72) εν ενεργεία Βουλευτών</w:t>
      </w:r>
      <w:r>
        <w:rPr>
          <w:rFonts w:eastAsia="Times New Roman" w:cs="Times New Roman"/>
          <w:szCs w:val="24"/>
        </w:rPr>
        <w:t xml:space="preserve"> και συγκεκριμένα των κ.κ. </w:t>
      </w:r>
      <w:proofErr w:type="spellStart"/>
      <w:r>
        <w:rPr>
          <w:rFonts w:eastAsia="Times New Roman" w:cs="Times New Roman"/>
          <w:szCs w:val="24"/>
        </w:rPr>
        <w:t>Τζάκρη</w:t>
      </w:r>
      <w:proofErr w:type="spellEnd"/>
      <w:r>
        <w:rPr>
          <w:rFonts w:eastAsia="Times New Roman" w:cs="Times New Roman"/>
          <w:szCs w:val="24"/>
        </w:rPr>
        <w:t xml:space="preserve"> Θεοδώρας, Αθανασίου Χαράλαμπου, Αναστασιάδη Σάββα, Ανδριανού Ιωάννη, Αντωνίου Μαρίας, Αραμπατζή Φωτεινής, Ασημακοπ</w:t>
      </w:r>
      <w:r>
        <w:rPr>
          <w:rFonts w:eastAsia="Times New Roman" w:cs="Times New Roman"/>
          <w:szCs w:val="24"/>
        </w:rPr>
        <w:t xml:space="preserve">ούλου Άννας - Μισέλ, </w:t>
      </w:r>
      <w:proofErr w:type="spellStart"/>
      <w:r>
        <w:rPr>
          <w:rFonts w:eastAsia="Times New Roman" w:cs="Times New Roman"/>
          <w:szCs w:val="24"/>
        </w:rPr>
        <w:t>Αυγενάκη</w:t>
      </w:r>
      <w:proofErr w:type="spellEnd"/>
      <w:r>
        <w:rPr>
          <w:rFonts w:eastAsia="Times New Roman" w:cs="Times New Roman"/>
          <w:szCs w:val="24"/>
        </w:rPr>
        <w:t xml:space="preserve"> Ελευθερίου, Βαρβιτσιώτη Μιλτιάδη, </w:t>
      </w:r>
      <w:proofErr w:type="spellStart"/>
      <w:r>
        <w:rPr>
          <w:rFonts w:eastAsia="Times New Roman" w:cs="Times New Roman"/>
          <w:szCs w:val="24"/>
        </w:rPr>
        <w:t>Βεσυρόπουλου</w:t>
      </w:r>
      <w:proofErr w:type="spellEnd"/>
      <w:r>
        <w:rPr>
          <w:rFonts w:eastAsia="Times New Roman" w:cs="Times New Roman"/>
          <w:szCs w:val="24"/>
        </w:rPr>
        <w:t xml:space="preserve"> Αποστόλου, Βλάχου Γεωργίου, Βορίδη Μαυρουδή (Μάκη), </w:t>
      </w:r>
      <w:proofErr w:type="spellStart"/>
      <w:r>
        <w:rPr>
          <w:rFonts w:eastAsia="Times New Roman" w:cs="Times New Roman"/>
          <w:szCs w:val="24"/>
        </w:rPr>
        <w:lastRenderedPageBreak/>
        <w:t>Βούλτεψη</w:t>
      </w:r>
      <w:proofErr w:type="spellEnd"/>
      <w:r>
        <w:rPr>
          <w:rFonts w:eastAsia="Times New Roman" w:cs="Times New Roman"/>
          <w:szCs w:val="24"/>
        </w:rPr>
        <w:t xml:space="preserve"> Σοφίας, </w:t>
      </w:r>
      <w:proofErr w:type="spellStart"/>
      <w:r>
        <w:rPr>
          <w:rFonts w:eastAsia="Times New Roman" w:cs="Times New Roman"/>
          <w:szCs w:val="24"/>
        </w:rPr>
        <w:t>Βρούτση</w:t>
      </w:r>
      <w:proofErr w:type="spellEnd"/>
      <w:r>
        <w:rPr>
          <w:rFonts w:eastAsia="Times New Roman" w:cs="Times New Roman"/>
          <w:szCs w:val="24"/>
        </w:rPr>
        <w:t xml:space="preserve"> Ιωάννη, Γεωργαντά Γεωργίου, Γεωργιάδη Σπυρίδωνα - Άδωνι, </w:t>
      </w:r>
      <w:proofErr w:type="spellStart"/>
      <w:r>
        <w:rPr>
          <w:rFonts w:eastAsia="Times New Roman" w:cs="Times New Roman"/>
          <w:szCs w:val="24"/>
        </w:rPr>
        <w:t>Γιακουμάτου</w:t>
      </w:r>
      <w:proofErr w:type="spellEnd"/>
      <w:r>
        <w:rPr>
          <w:rFonts w:eastAsia="Times New Roman" w:cs="Times New Roman"/>
          <w:szCs w:val="24"/>
        </w:rPr>
        <w:t xml:space="preserve"> Γερασίμου, Γκιουλέκα Κωνσταντίνου</w:t>
      </w:r>
      <w:r>
        <w:rPr>
          <w:rFonts w:eastAsia="Times New Roman" w:cs="Times New Roman"/>
          <w:szCs w:val="24"/>
        </w:rPr>
        <w:t xml:space="preserve">, Δαβάκη Αθανασίου, </w:t>
      </w:r>
      <w:proofErr w:type="spellStart"/>
      <w:r>
        <w:rPr>
          <w:rFonts w:eastAsia="Times New Roman" w:cs="Times New Roman"/>
          <w:szCs w:val="24"/>
        </w:rPr>
        <w:t>Δένδια</w:t>
      </w:r>
      <w:proofErr w:type="spellEnd"/>
      <w:r>
        <w:rPr>
          <w:rFonts w:eastAsia="Times New Roman" w:cs="Times New Roman"/>
          <w:szCs w:val="24"/>
        </w:rPr>
        <w:t xml:space="preserve"> Νικολάου - Γεωργίου, Δήμα Χρίστου, Κακλαμάνη Νικήτα, Καλαφάτη Σταύρου, Καραγκούνη Κωνσταντίνου, Καραμανλή Άννας, Καραμανλή Κωνσταντίνου του Αλεξάνδρου, Καράογλου Θεοδώρου, </w:t>
      </w:r>
      <w:proofErr w:type="spellStart"/>
      <w:r>
        <w:rPr>
          <w:rFonts w:eastAsia="Times New Roman" w:cs="Times New Roman"/>
          <w:szCs w:val="24"/>
        </w:rPr>
        <w:t>Καρασμάνη</w:t>
      </w:r>
      <w:proofErr w:type="spellEnd"/>
      <w:r>
        <w:rPr>
          <w:rFonts w:eastAsia="Times New Roman" w:cs="Times New Roman"/>
          <w:szCs w:val="24"/>
        </w:rPr>
        <w:t xml:space="preserve"> Γεωργίου, Κατσαφάδου Κωνσταντίνου, </w:t>
      </w:r>
      <w:proofErr w:type="spellStart"/>
      <w:r>
        <w:rPr>
          <w:rFonts w:eastAsia="Times New Roman" w:cs="Times New Roman"/>
          <w:szCs w:val="24"/>
        </w:rPr>
        <w:t>Κεδίκογλου</w:t>
      </w:r>
      <w:proofErr w:type="spellEnd"/>
      <w:r>
        <w:rPr>
          <w:rFonts w:eastAsia="Times New Roman" w:cs="Times New Roman"/>
          <w:szCs w:val="24"/>
        </w:rPr>
        <w:t xml:space="preserve"> Σ</w:t>
      </w:r>
      <w:r>
        <w:rPr>
          <w:rFonts w:eastAsia="Times New Roman" w:cs="Times New Roman"/>
          <w:szCs w:val="24"/>
        </w:rPr>
        <w:t xml:space="preserve">υμεών (Σίμου), </w:t>
      </w:r>
      <w:proofErr w:type="spellStart"/>
      <w:r>
        <w:rPr>
          <w:rFonts w:eastAsia="Times New Roman" w:cs="Times New Roman"/>
          <w:szCs w:val="24"/>
        </w:rPr>
        <w:t>Κέλλα</w:t>
      </w:r>
      <w:proofErr w:type="spellEnd"/>
      <w:r>
        <w:rPr>
          <w:rFonts w:eastAsia="Times New Roman" w:cs="Times New Roman"/>
          <w:szCs w:val="24"/>
        </w:rPr>
        <w:t xml:space="preserve"> Χρήστου, Κεφαλογιάννη Όλγας, Κεφαλογιάννη Ιωάννη, </w:t>
      </w:r>
      <w:proofErr w:type="spellStart"/>
      <w:r>
        <w:rPr>
          <w:rFonts w:eastAsia="Times New Roman" w:cs="Times New Roman"/>
          <w:szCs w:val="24"/>
        </w:rPr>
        <w:t>Κικίλια</w:t>
      </w:r>
      <w:proofErr w:type="spellEnd"/>
      <w:r>
        <w:rPr>
          <w:rFonts w:eastAsia="Times New Roman" w:cs="Times New Roman"/>
          <w:szCs w:val="24"/>
        </w:rPr>
        <w:t xml:space="preserve"> Βασιλείου, </w:t>
      </w:r>
      <w:proofErr w:type="spellStart"/>
      <w:r>
        <w:rPr>
          <w:rFonts w:eastAsia="Times New Roman" w:cs="Times New Roman"/>
          <w:szCs w:val="24"/>
        </w:rPr>
        <w:t>Κόνσολα</w:t>
      </w:r>
      <w:proofErr w:type="spellEnd"/>
      <w:r>
        <w:rPr>
          <w:rFonts w:eastAsia="Times New Roman" w:cs="Times New Roman"/>
          <w:szCs w:val="24"/>
        </w:rPr>
        <w:t xml:space="preserve"> Εμμανουήλ, </w:t>
      </w:r>
      <w:proofErr w:type="spellStart"/>
      <w:r>
        <w:rPr>
          <w:rFonts w:eastAsia="Times New Roman" w:cs="Times New Roman"/>
          <w:szCs w:val="24"/>
        </w:rPr>
        <w:t>Κοντογεώργου</w:t>
      </w:r>
      <w:proofErr w:type="spellEnd"/>
      <w:r>
        <w:rPr>
          <w:rFonts w:eastAsia="Times New Roman" w:cs="Times New Roman"/>
          <w:szCs w:val="24"/>
        </w:rPr>
        <w:t xml:space="preserve"> Κωνσταντίνου, Κουκοδήμου Κωνσταντίνου, </w:t>
      </w:r>
      <w:proofErr w:type="spellStart"/>
      <w:r>
        <w:rPr>
          <w:rFonts w:eastAsia="Times New Roman" w:cs="Times New Roman"/>
          <w:szCs w:val="24"/>
        </w:rPr>
        <w:t>Κουτσούμπα</w:t>
      </w:r>
      <w:proofErr w:type="spellEnd"/>
      <w:r>
        <w:rPr>
          <w:rFonts w:eastAsia="Times New Roman" w:cs="Times New Roman"/>
          <w:szCs w:val="24"/>
        </w:rPr>
        <w:t xml:space="preserve"> Ανδρέα, Κυριαζίδη Δημητρίου, Μαρτίνου Γεωργίας, </w:t>
      </w:r>
      <w:proofErr w:type="spellStart"/>
      <w:r>
        <w:rPr>
          <w:rFonts w:eastAsia="Times New Roman" w:cs="Times New Roman"/>
          <w:szCs w:val="24"/>
        </w:rPr>
        <w:t>Μεϊμαράκη</w:t>
      </w:r>
      <w:proofErr w:type="spellEnd"/>
      <w:r>
        <w:rPr>
          <w:rFonts w:eastAsia="Times New Roman" w:cs="Times New Roman"/>
          <w:szCs w:val="24"/>
        </w:rPr>
        <w:t xml:space="preserve"> Ευαγγέλου, </w:t>
      </w:r>
      <w:proofErr w:type="spellStart"/>
      <w:r>
        <w:rPr>
          <w:rFonts w:eastAsia="Times New Roman" w:cs="Times New Roman"/>
          <w:szCs w:val="24"/>
        </w:rPr>
        <w:t>Μηταράκη</w:t>
      </w:r>
      <w:proofErr w:type="spellEnd"/>
      <w:r>
        <w:rPr>
          <w:rFonts w:eastAsia="Times New Roman" w:cs="Times New Roman"/>
          <w:szCs w:val="24"/>
        </w:rPr>
        <w:t xml:space="preserve"> Παναγι</w:t>
      </w:r>
      <w:r>
        <w:rPr>
          <w:rFonts w:eastAsia="Times New Roman" w:cs="Times New Roman"/>
          <w:szCs w:val="24"/>
        </w:rPr>
        <w:t xml:space="preserve">ώτη (Νότη), Μητσοτάκη Κυριάκου, Μπακογιάννη Θεοδώρας, Μπούρα Αθανασίου, Οικονόμου Βασιλείου, Παναγιωτόπουλου Νικολάου, Παπακώστα - Σιδηροπούλου Αικατερίνης, </w:t>
      </w:r>
      <w:proofErr w:type="spellStart"/>
      <w:r>
        <w:rPr>
          <w:rFonts w:eastAsia="Times New Roman" w:cs="Times New Roman"/>
          <w:szCs w:val="24"/>
        </w:rPr>
        <w:t>Πλακιωτάκη</w:t>
      </w:r>
      <w:proofErr w:type="spellEnd"/>
      <w:r>
        <w:rPr>
          <w:rFonts w:eastAsia="Times New Roman" w:cs="Times New Roman"/>
          <w:szCs w:val="24"/>
        </w:rPr>
        <w:t xml:space="preserve"> Ιωάννη, Ράπτη Ελένης, </w:t>
      </w:r>
      <w:proofErr w:type="spellStart"/>
      <w:r>
        <w:rPr>
          <w:rFonts w:eastAsia="Times New Roman" w:cs="Times New Roman"/>
          <w:szCs w:val="24"/>
        </w:rPr>
        <w:t>Σαλμά</w:t>
      </w:r>
      <w:proofErr w:type="spellEnd"/>
      <w:r>
        <w:rPr>
          <w:rFonts w:eastAsia="Times New Roman" w:cs="Times New Roman"/>
          <w:szCs w:val="24"/>
        </w:rPr>
        <w:t xml:space="preserve"> Μάριου, Σαμαρά Αντωνίου, Σκρέκα Κωνσταντίνου, </w:t>
      </w:r>
      <w:proofErr w:type="spellStart"/>
      <w:r>
        <w:rPr>
          <w:rFonts w:eastAsia="Times New Roman" w:cs="Times New Roman"/>
          <w:szCs w:val="24"/>
        </w:rPr>
        <w:t>Σταϊκούρα</w:t>
      </w:r>
      <w:proofErr w:type="spellEnd"/>
      <w:r>
        <w:rPr>
          <w:rFonts w:eastAsia="Times New Roman" w:cs="Times New Roman"/>
          <w:szCs w:val="24"/>
        </w:rPr>
        <w:t xml:space="preserve"> Χρήσ</w:t>
      </w:r>
      <w:r>
        <w:rPr>
          <w:rFonts w:eastAsia="Times New Roman" w:cs="Times New Roman"/>
          <w:szCs w:val="24"/>
        </w:rPr>
        <w:t xml:space="preserve">του, </w:t>
      </w:r>
      <w:proofErr w:type="spellStart"/>
      <w:r>
        <w:rPr>
          <w:rFonts w:eastAsia="Times New Roman" w:cs="Times New Roman"/>
          <w:szCs w:val="24"/>
        </w:rPr>
        <w:t>Στύλιου</w:t>
      </w:r>
      <w:proofErr w:type="spellEnd"/>
      <w:r>
        <w:rPr>
          <w:rFonts w:eastAsia="Times New Roman" w:cs="Times New Roman"/>
          <w:szCs w:val="24"/>
        </w:rPr>
        <w:t xml:space="preserve"> Γεωργίου, Τασούλα Κωνσταντίνου, </w:t>
      </w:r>
      <w:proofErr w:type="spellStart"/>
      <w:r>
        <w:rPr>
          <w:rFonts w:eastAsia="Times New Roman" w:cs="Times New Roman"/>
          <w:szCs w:val="24"/>
        </w:rPr>
        <w:t>Τραγάκη</w:t>
      </w:r>
      <w:proofErr w:type="spellEnd"/>
      <w:r>
        <w:rPr>
          <w:rFonts w:eastAsia="Times New Roman" w:cs="Times New Roman"/>
          <w:szCs w:val="24"/>
        </w:rPr>
        <w:t xml:space="preserve"> Ιωάννη, Τσιάρα Κωνσταντίνου, </w:t>
      </w:r>
      <w:proofErr w:type="spellStart"/>
      <w:r>
        <w:rPr>
          <w:rFonts w:eastAsia="Times New Roman" w:cs="Times New Roman"/>
          <w:szCs w:val="24"/>
        </w:rPr>
        <w:t>Χαρακόπουλου</w:t>
      </w:r>
      <w:proofErr w:type="spellEnd"/>
      <w:r>
        <w:rPr>
          <w:rFonts w:eastAsia="Times New Roman" w:cs="Times New Roman"/>
          <w:szCs w:val="24"/>
        </w:rPr>
        <w:t xml:space="preserve"> Μαξίμου, Χατζηδάκη Κωνσταντίνου, Βενιζέλου Ευαγγέλου, Γρηγοράκου Λεωνίδα, Κουτσούκου Γιάννη, </w:t>
      </w:r>
      <w:proofErr w:type="spellStart"/>
      <w:r>
        <w:rPr>
          <w:rFonts w:eastAsia="Times New Roman" w:cs="Times New Roman"/>
          <w:szCs w:val="24"/>
        </w:rPr>
        <w:t>Κρεμαστινού</w:t>
      </w:r>
      <w:proofErr w:type="spellEnd"/>
      <w:r>
        <w:rPr>
          <w:rFonts w:eastAsia="Times New Roman" w:cs="Times New Roman"/>
          <w:szCs w:val="24"/>
        </w:rPr>
        <w:t xml:space="preserve"> Δημητρίου, </w:t>
      </w:r>
      <w:r>
        <w:rPr>
          <w:rFonts w:eastAsia="Times New Roman" w:cs="Times New Roman"/>
          <w:szCs w:val="24"/>
        </w:rPr>
        <w:lastRenderedPageBreak/>
        <w:t>Κωνσταντινόπουλου Οδυσσέα, Λοβέρδου Ανδρέα, Μ</w:t>
      </w:r>
      <w:r>
        <w:rPr>
          <w:rFonts w:eastAsia="Times New Roman" w:cs="Times New Roman"/>
          <w:szCs w:val="24"/>
        </w:rPr>
        <w:t xml:space="preserve">ανιάτη Ιωάννη, Σκανδαλίδη Κωνσταντίνου, </w:t>
      </w:r>
      <w:proofErr w:type="spellStart"/>
      <w:r>
        <w:rPr>
          <w:rFonts w:eastAsia="Times New Roman" w:cs="Times New Roman"/>
          <w:szCs w:val="24"/>
        </w:rPr>
        <w:t>Χριστοφιλοπούλου</w:t>
      </w:r>
      <w:proofErr w:type="spellEnd"/>
      <w:r>
        <w:rPr>
          <w:rFonts w:eastAsia="Times New Roman" w:cs="Times New Roman"/>
          <w:szCs w:val="24"/>
        </w:rPr>
        <w:t xml:space="preserve"> Παρασκευής (Εύης), Λυκούδη Σπυρίδωνα, Ψαριανού Γρηγορίου και Μάρκου Αικατερίνης</w:t>
      </w:r>
      <w:r>
        <w:rPr>
          <w:rFonts w:eastAsia="Times New Roman"/>
          <w:szCs w:val="24"/>
        </w:rPr>
        <w:t>:</w:t>
      </w:r>
    </w:p>
    <w:p w14:paraId="3FC0CFCE" w14:textId="77777777" w:rsidR="00854A89" w:rsidRDefault="0011579D">
      <w:pPr>
        <w:spacing w:line="600" w:lineRule="auto"/>
        <w:ind w:firstLine="720"/>
        <w:jc w:val="both"/>
        <w:rPr>
          <w:rFonts w:eastAsia="Times New Roman"/>
          <w:szCs w:val="24"/>
        </w:rPr>
      </w:pPr>
      <w:r>
        <w:rPr>
          <w:rFonts w:eastAsia="Times New Roman"/>
          <w:szCs w:val="24"/>
        </w:rPr>
        <w:t xml:space="preserve">Υπέρ της άρσεως ασυλίας, δηλαδή «ΝΑΙ», ψήφισαν 15 Βουλευτές. </w:t>
      </w:r>
    </w:p>
    <w:p w14:paraId="3FC0CFCF" w14:textId="77777777" w:rsidR="00854A89" w:rsidRDefault="0011579D">
      <w:pPr>
        <w:spacing w:line="600" w:lineRule="auto"/>
        <w:ind w:firstLine="720"/>
        <w:jc w:val="both"/>
        <w:rPr>
          <w:rFonts w:eastAsia="Times New Roman"/>
          <w:szCs w:val="24"/>
        </w:rPr>
      </w:pPr>
      <w:r>
        <w:rPr>
          <w:rFonts w:eastAsia="Times New Roman"/>
          <w:szCs w:val="24"/>
        </w:rPr>
        <w:t>Κατά της άρσεως ασυλίας, δηλαδή «ΟΧΙ», ψήφισαν 201 Βουλε</w:t>
      </w:r>
      <w:r>
        <w:rPr>
          <w:rFonts w:eastAsia="Times New Roman"/>
          <w:szCs w:val="24"/>
        </w:rPr>
        <w:t>υτές.</w:t>
      </w:r>
    </w:p>
    <w:p w14:paraId="3FC0CFD0" w14:textId="77777777" w:rsidR="00854A89" w:rsidRDefault="0011579D">
      <w:pPr>
        <w:spacing w:line="600" w:lineRule="auto"/>
        <w:ind w:firstLine="720"/>
        <w:jc w:val="both"/>
        <w:rPr>
          <w:rFonts w:eastAsia="Times New Roman"/>
          <w:szCs w:val="24"/>
        </w:rPr>
      </w:pPr>
      <w:r>
        <w:rPr>
          <w:rFonts w:eastAsia="Times New Roman"/>
          <w:szCs w:val="24"/>
        </w:rPr>
        <w:t>«ΠΑΡΩΝ» ψήφισε ουδείς.</w:t>
      </w:r>
    </w:p>
    <w:p w14:paraId="3FC0CFD1" w14:textId="77777777" w:rsidR="00854A89" w:rsidRDefault="0011579D">
      <w:pPr>
        <w:spacing w:line="600" w:lineRule="auto"/>
        <w:ind w:firstLine="720"/>
        <w:jc w:val="both"/>
        <w:rPr>
          <w:rFonts w:eastAsia="Times New Roman"/>
          <w:szCs w:val="24"/>
        </w:rPr>
      </w:pPr>
      <w:r>
        <w:rPr>
          <w:rFonts w:eastAsia="Times New Roman"/>
          <w:szCs w:val="24"/>
        </w:rPr>
        <w:t xml:space="preserve">Ψήφισε </w:t>
      </w:r>
      <w:r>
        <w:rPr>
          <w:rFonts w:eastAsia="Times New Roman"/>
          <w:szCs w:val="24"/>
        </w:rPr>
        <w:t>«ΛΕΥΚΟ» 1 Βουλευτής</w:t>
      </w:r>
      <w:r>
        <w:rPr>
          <w:rFonts w:eastAsia="Times New Roman"/>
          <w:szCs w:val="24"/>
        </w:rPr>
        <w:t>, σύμφωνα με το παρακάτω πρωτόκολλο ονομαστικής ψηφοφορίας</w:t>
      </w:r>
      <w:r>
        <w:rPr>
          <w:rFonts w:eastAsia="Times New Roman"/>
          <w:szCs w:val="24"/>
        </w:rPr>
        <w:t>.</w:t>
      </w:r>
    </w:p>
    <w:p w14:paraId="3FC0CFD2" w14:textId="77777777" w:rsidR="00854A89" w:rsidRDefault="0011579D">
      <w:pPr>
        <w:spacing w:line="600" w:lineRule="auto"/>
        <w:ind w:firstLine="720"/>
        <w:jc w:val="both"/>
        <w:rPr>
          <w:rFonts w:eastAsia="Times New Roman"/>
          <w:szCs w:val="24"/>
        </w:rPr>
      </w:pPr>
      <w:r>
        <w:rPr>
          <w:rFonts w:eastAsia="Times New Roman"/>
          <w:szCs w:val="24"/>
        </w:rPr>
        <w:t xml:space="preserve">Συνεπώς η αίτηση της εισαγγελικής αρχής απορρίπτεται. </w:t>
      </w:r>
    </w:p>
    <w:p w14:paraId="3FC0CFD3" w14:textId="77777777" w:rsidR="00854A89" w:rsidRDefault="0011579D">
      <w:pPr>
        <w:spacing w:line="600" w:lineRule="auto"/>
        <w:ind w:firstLine="720"/>
        <w:jc w:val="both"/>
        <w:rPr>
          <w:rFonts w:eastAsia="Times New Roman"/>
          <w:szCs w:val="24"/>
        </w:rPr>
      </w:pPr>
      <w:r>
        <w:rPr>
          <w:rFonts w:eastAsia="Times New Roman"/>
          <w:szCs w:val="24"/>
        </w:rPr>
        <w:t>(Το πρωτόκολλο και τα ψηφοδέλτια της διεξαχθείσης ονομαστικής ψηφοφορίας καταχωρίζοντα</w:t>
      </w:r>
      <w:r>
        <w:rPr>
          <w:rFonts w:eastAsia="Times New Roman"/>
          <w:szCs w:val="24"/>
        </w:rPr>
        <w:t>ι στα Πρακτικά κα</w:t>
      </w:r>
      <w:r>
        <w:rPr>
          <w:rFonts w:eastAsia="Times New Roman"/>
          <w:szCs w:val="24"/>
        </w:rPr>
        <w:t>ι</w:t>
      </w:r>
      <w:r>
        <w:rPr>
          <w:rFonts w:eastAsia="Times New Roman"/>
          <w:szCs w:val="24"/>
        </w:rPr>
        <w:t xml:space="preserve"> έχουν ως εξής: </w:t>
      </w:r>
    </w:p>
    <w:p w14:paraId="3FC0CFD4" w14:textId="77777777" w:rsidR="00854A89" w:rsidRDefault="0011579D">
      <w:pPr>
        <w:spacing w:line="600" w:lineRule="auto"/>
        <w:ind w:firstLine="720"/>
        <w:jc w:val="both"/>
        <w:rPr>
          <w:rFonts w:eastAsia="Times New Roman"/>
          <w:szCs w:val="24"/>
        </w:rPr>
      </w:pPr>
      <w:r>
        <w:rPr>
          <w:rFonts w:eastAsia="Times New Roman"/>
          <w:szCs w:val="24"/>
        </w:rPr>
        <w:t>ΑΛΛΑΓΗ ΣΕΛ.</w:t>
      </w:r>
    </w:p>
    <w:p w14:paraId="3FC0CFD5" w14:textId="77777777" w:rsidR="00854A89" w:rsidRDefault="0011579D">
      <w:pPr>
        <w:spacing w:line="600" w:lineRule="auto"/>
        <w:ind w:firstLine="720"/>
        <w:jc w:val="both"/>
        <w:rPr>
          <w:rFonts w:eastAsia="Times New Roman"/>
          <w:szCs w:val="24"/>
        </w:rPr>
      </w:pPr>
      <w:r>
        <w:rPr>
          <w:rFonts w:eastAsia="Times New Roman"/>
          <w:szCs w:val="24"/>
        </w:rPr>
        <w:t>(</w:t>
      </w:r>
      <w:r>
        <w:rPr>
          <w:rFonts w:eastAsia="Times New Roman"/>
          <w:szCs w:val="24"/>
        </w:rPr>
        <w:t>ΝΑ ΚΑΤΑΧΩΡΙΣΘΕΙ ΠΡΩΤΟΚΟΛΛΟ ΚΑΙ ΨΗΦΟΔΕΛΤΙΑ ΣΕΛ 171 Α</w:t>
      </w:r>
      <w:r>
        <w:rPr>
          <w:rFonts w:eastAsia="Times New Roman"/>
          <w:szCs w:val="24"/>
        </w:rPr>
        <w:t>)</w:t>
      </w:r>
    </w:p>
    <w:p w14:paraId="3FC0CFD6" w14:textId="77777777" w:rsidR="00854A89" w:rsidRDefault="0011579D">
      <w:pPr>
        <w:spacing w:line="600" w:lineRule="auto"/>
        <w:ind w:firstLine="720"/>
        <w:jc w:val="both"/>
        <w:rPr>
          <w:rFonts w:eastAsia="Times New Roman"/>
          <w:szCs w:val="24"/>
        </w:rPr>
      </w:pPr>
      <w:r>
        <w:rPr>
          <w:rFonts w:eastAsia="Times New Roman"/>
          <w:szCs w:val="24"/>
        </w:rPr>
        <w:lastRenderedPageBreak/>
        <w:t>ΑΛΛΑΓΗ ΣΕΛ</w:t>
      </w:r>
    </w:p>
    <w:p w14:paraId="3FC0CFD7" w14:textId="77777777" w:rsidR="00854A89" w:rsidRDefault="0011579D">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w:t>
      </w:r>
      <w:r>
        <w:rPr>
          <w:rFonts w:eastAsia="Times New Roman" w:cs="Times New Roman"/>
          <w:szCs w:val="24"/>
        </w:rPr>
        <w:t>Κυρίες και κύριοι συνάδελφοι, έχω την τιμή να ανακοινώσω στο Σώμα ότι οι Υπουργοί Εξωτερικών,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w:t>
      </w:r>
      <w:r>
        <w:rPr>
          <w:rFonts w:eastAsia="Times New Roman" w:cs="Times New Roman"/>
          <w:szCs w:val="24"/>
        </w:rPr>
        <w:t xml:space="preserve">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w:t>
      </w:r>
      <w:r>
        <w:rPr>
          <w:rFonts w:eastAsia="Times New Roman" w:cs="Times New Roman"/>
          <w:szCs w:val="24"/>
        </w:rPr>
        <w:t xml:space="preserve"> και Νησιωτικής Πολιτικής, Αγροτικής Ανάπτυξης και Τροφίμων, Τουρισμού, οι Αναπληρωτές Υπουργοί Εξωτερικών, Εσωτερικών, Οικονομίας και Ανάπτυξης, Εθνικής Άμυνας, Παιδείας, Έρευνας και Θρησκευμάτων, Εργασίας, Κοινωνικής Ασφάλισης και Κοινωνικής Αλληλεγγύης,</w:t>
      </w:r>
      <w:r>
        <w:rPr>
          <w:rFonts w:eastAsia="Times New Roman" w:cs="Times New Roman"/>
          <w:szCs w:val="24"/>
        </w:rPr>
        <w:t xml:space="preserve"> Δικαιοσύνης, Διαφάνειας και Ανθρωπίνων Δικαιωμάτων, Οικονομικών, Υγείας, Περιβάλλοντος και Ενέργειας, Αγροτικής Ανάπτυξης και Τροφίμων καθώς και οι Υφυπουργοί Εξωτερικών και Πολιτισμού και Αθλητισμού κατέθεσαν στις 16-3-2017 σχέδιο νόμου: «Κύρωση της Συμφ</w:t>
      </w:r>
      <w:r>
        <w:rPr>
          <w:rFonts w:eastAsia="Times New Roman" w:cs="Times New Roman"/>
          <w:szCs w:val="24"/>
        </w:rPr>
        <w:t xml:space="preserve">ωνίας-Πλαισίου για εταιρική σχέση και </w:t>
      </w:r>
      <w:r>
        <w:rPr>
          <w:rFonts w:eastAsia="Times New Roman" w:cs="Times New Roman"/>
          <w:szCs w:val="24"/>
        </w:rPr>
        <w:lastRenderedPageBreak/>
        <w:t xml:space="preserve">συνεργασία μεταξύ της </w:t>
      </w:r>
      <w:r>
        <w:rPr>
          <w:rFonts w:eastAsia="Times New Roman"/>
          <w:color w:val="000000" w:themeColor="text1"/>
          <w:szCs w:val="24"/>
        </w:rPr>
        <w:t>Ευρωπαϊκής Ένωσης</w:t>
      </w:r>
      <w:r>
        <w:rPr>
          <w:rFonts w:ascii="Times New Roman" w:eastAsia="Times New Roman" w:hAnsi="Times New Roman" w:cs="Times New Roman"/>
          <w:color w:val="000000" w:themeColor="text1"/>
          <w:sz w:val="22"/>
          <w:szCs w:val="22"/>
        </w:rPr>
        <w:t xml:space="preserve"> </w:t>
      </w:r>
      <w:r>
        <w:rPr>
          <w:rFonts w:eastAsia="Times New Roman" w:cs="Times New Roman"/>
          <w:szCs w:val="24"/>
        </w:rPr>
        <w:t xml:space="preserve">και των κρατών-μελών </w:t>
      </w:r>
      <w:r>
        <w:rPr>
          <w:rFonts w:eastAsia="Times New Roman" w:cs="Times New Roman"/>
          <w:szCs w:val="24"/>
        </w:rPr>
        <w:t>της,</w:t>
      </w:r>
      <w:r>
        <w:rPr>
          <w:rFonts w:eastAsia="Times New Roman" w:cs="Times New Roman"/>
          <w:szCs w:val="24"/>
        </w:rPr>
        <w:t xml:space="preserve"> αφενός</w:t>
      </w:r>
      <w:r>
        <w:rPr>
          <w:rFonts w:eastAsia="Times New Roman" w:cs="Times New Roman"/>
          <w:szCs w:val="24"/>
        </w:rPr>
        <w:t>,</w:t>
      </w:r>
      <w:r>
        <w:rPr>
          <w:rFonts w:eastAsia="Times New Roman" w:cs="Times New Roman"/>
          <w:szCs w:val="24"/>
        </w:rPr>
        <w:t xml:space="preserve"> και της Μογγολίας</w:t>
      </w:r>
      <w:r>
        <w:rPr>
          <w:rFonts w:eastAsia="Times New Roman" w:cs="Times New Roman"/>
          <w:szCs w:val="24"/>
        </w:rPr>
        <w:t>,</w:t>
      </w:r>
      <w:r>
        <w:rPr>
          <w:rFonts w:eastAsia="Times New Roman" w:cs="Times New Roman"/>
          <w:szCs w:val="24"/>
        </w:rPr>
        <w:t xml:space="preserve"> αφετέρου.</w:t>
      </w:r>
    </w:p>
    <w:p w14:paraId="3FC0CFD8" w14:textId="77777777" w:rsidR="00854A89" w:rsidRDefault="0011579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FC0CFD9" w14:textId="77777777" w:rsidR="00854A89" w:rsidRDefault="0011579D">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w:t>
      </w:r>
      <w:r>
        <w:rPr>
          <w:rFonts w:eastAsia="Times New Roman" w:cs="Times New Roman"/>
          <w:szCs w:val="24"/>
        </w:rPr>
        <w:t>δρίαση;</w:t>
      </w:r>
    </w:p>
    <w:p w14:paraId="3FC0CFDA" w14:textId="77777777" w:rsidR="00854A89" w:rsidRDefault="0011579D">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FC0CFDB" w14:textId="77777777" w:rsidR="00854A89" w:rsidRDefault="0011579D">
      <w:pPr>
        <w:spacing w:line="600" w:lineRule="auto"/>
        <w:ind w:firstLine="54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cs="Times New Roman"/>
          <w:b/>
          <w:bCs/>
          <w:szCs w:val="24"/>
        </w:rPr>
        <w:t xml:space="preserve"> </w:t>
      </w:r>
      <w:r>
        <w:rPr>
          <w:rFonts w:eastAsia="Times New Roman" w:cs="Times New Roman"/>
          <w:szCs w:val="24"/>
        </w:rPr>
        <w:t>Με τη συναίνεση του Σώματος και ώρα 13</w:t>
      </w:r>
      <w:r>
        <w:rPr>
          <w:rFonts w:eastAsia="Times New Roman" w:cs="Times New Roman"/>
          <w:szCs w:val="24"/>
        </w:rPr>
        <w:t>.</w:t>
      </w:r>
      <w:r>
        <w:rPr>
          <w:rFonts w:eastAsia="Times New Roman" w:cs="Times New Roman"/>
          <w:szCs w:val="24"/>
        </w:rPr>
        <w:t xml:space="preserve">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17 Μαρτίου 2017 και ώρα 10</w:t>
      </w:r>
      <w:r>
        <w:rPr>
          <w:rFonts w:eastAsia="Times New Roman" w:cs="Times New Roman"/>
          <w:szCs w:val="24"/>
        </w:rPr>
        <w:t>.</w:t>
      </w:r>
      <w:r>
        <w:rPr>
          <w:rFonts w:eastAsia="Times New Roman" w:cs="Times New Roman"/>
          <w:szCs w:val="24"/>
        </w:rPr>
        <w:t>00΄, με αντικείμενο εργασιών του Σώματος κοινοβουλευτικό έλε</w:t>
      </w:r>
      <w:r>
        <w:rPr>
          <w:rFonts w:eastAsia="Times New Roman" w:cs="Times New Roman"/>
          <w:szCs w:val="24"/>
        </w:rPr>
        <w:t xml:space="preserve">γχο: α) συζήτηση επικαίρων ερωτήσεων και β) συζήτηση </w:t>
      </w:r>
      <w:r>
        <w:rPr>
          <w:rFonts w:eastAsia="Times New Roman" w:cs="Times New Roman"/>
          <w:szCs w:val="24"/>
        </w:rPr>
        <w:t>της υπ’</w:t>
      </w:r>
      <w:r>
        <w:rPr>
          <w:rFonts w:eastAsia="Times New Roman" w:cs="Times New Roman"/>
          <w:szCs w:val="24"/>
        </w:rPr>
        <w:t xml:space="preserve"> αριθμό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10/9/14-2-2017 </w:t>
      </w:r>
      <w:r>
        <w:rPr>
          <w:rFonts w:eastAsia="Times New Roman" w:cs="Times New Roman"/>
          <w:szCs w:val="24"/>
        </w:rPr>
        <w:t xml:space="preserve">επίκαιρης επερώτησης. </w:t>
      </w:r>
    </w:p>
    <w:p w14:paraId="3FC0CFDC" w14:textId="77777777" w:rsidR="00854A89" w:rsidRDefault="0011579D">
      <w:pPr>
        <w:spacing w:line="600" w:lineRule="auto"/>
        <w:ind w:firstLine="540"/>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854A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671tK1wYXCXDpykQrpHuR1N4Js0=" w:salt="a7HPVu58MbzXpXGQBxam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89"/>
    <w:rsid w:val="0011579D"/>
    <w:rsid w:val="00125515"/>
    <w:rsid w:val="00292B62"/>
    <w:rsid w:val="00854A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CD05"/>
  <w15:docId w15:val="{6FA5628B-3B60-428E-8CDE-DAC1AD3B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43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1434D"/>
    <w:rPr>
      <w:rFonts w:ascii="Segoe UI" w:hAnsi="Segoe UI" w:cs="Segoe UI"/>
      <w:sz w:val="18"/>
      <w:szCs w:val="18"/>
    </w:rPr>
  </w:style>
  <w:style w:type="paragraph" w:styleId="a4">
    <w:name w:val="List Paragraph"/>
    <w:basedOn w:val="a"/>
    <w:uiPriority w:val="34"/>
    <w:qFormat/>
    <w:rsid w:val="0034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417</MetadataID>
    <Session xmlns="641f345b-441b-4b81-9152-adc2e73ba5e1">Β´</Session>
    <Date xmlns="641f345b-441b-4b81-9152-adc2e73ba5e1">2017-03-15T22:00:00+00:00</Date>
    <Status xmlns="641f345b-441b-4b81-9152-adc2e73ba5e1">
      <Url>http://srv-sp1/praktika/Lists/Incoming_Metadata/EditForm.aspx?ID=417&amp;Source=/praktika/Recordings_Library/Forms/AllItems.aspx</Url>
      <Description>Δημοσιεύτηκε</Description>
    </Status>
    <Meeting xmlns="641f345b-441b-4b81-9152-adc2e73ba5e1">ϞΑ´</Meeting>
  </documentManagement>
</p:properties>
</file>

<file path=customXml/itemProps1.xml><?xml version="1.0" encoding="utf-8"?>
<ds:datastoreItem xmlns:ds="http://schemas.openxmlformats.org/officeDocument/2006/customXml" ds:itemID="{CEDC16FE-5B39-4D11-80E0-4101B68EF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9A104-2875-4402-A699-A069C0B33B97}">
  <ds:schemaRefs>
    <ds:schemaRef ds:uri="http://schemas.microsoft.com/sharepoint/v3/contenttype/forms"/>
  </ds:schemaRefs>
</ds:datastoreItem>
</file>

<file path=customXml/itemProps3.xml><?xml version="1.0" encoding="utf-8"?>
<ds:datastoreItem xmlns:ds="http://schemas.openxmlformats.org/officeDocument/2006/customXml" ds:itemID="{9EC72185-FD54-4CEB-BA74-5F02ACEC24A7}">
  <ds:schemaRefs>
    <ds:schemaRef ds:uri="http://purl.org/dc/dcmitype/"/>
    <ds:schemaRef ds:uri="641f345b-441b-4b81-9152-adc2e73ba5e1"/>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156</Pages>
  <Words>28384</Words>
  <Characters>153279</Characters>
  <Application>Microsoft Office Word</Application>
  <DocSecurity>0</DocSecurity>
  <Lines>1277</Lines>
  <Paragraphs>362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2017-03-28T09:43:00Z</dcterms:created>
  <dcterms:modified xsi:type="dcterms:W3CDTF">2017-03-28T09:44:00Z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