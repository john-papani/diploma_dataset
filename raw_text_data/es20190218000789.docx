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3CD4CE" w14:textId="77777777" w:rsidR="006F5608" w:rsidRPr="006F5608" w:rsidRDefault="006F5608" w:rsidP="006F5608">
      <w:pPr>
        <w:spacing w:after="0" w:line="360" w:lineRule="auto"/>
        <w:rPr>
          <w:ins w:id="0" w:author="Φλούδα Χριστίνα" w:date="2019-02-25T14:17:00Z"/>
          <w:rFonts w:eastAsia="Times New Roman"/>
          <w:szCs w:val="24"/>
          <w:lang w:eastAsia="en-US"/>
        </w:rPr>
      </w:pPr>
      <w:ins w:id="1" w:author="Φλούδα Χριστίνα" w:date="2019-02-25T14:17:00Z">
        <w:r w:rsidRPr="006F560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4BCDBB1" w14:textId="77777777" w:rsidR="006F5608" w:rsidRPr="006F5608" w:rsidRDefault="006F5608" w:rsidP="006F5608">
      <w:pPr>
        <w:spacing w:after="0" w:line="360" w:lineRule="auto"/>
        <w:rPr>
          <w:ins w:id="2" w:author="Φλούδα Χριστίνα" w:date="2019-02-25T14:17:00Z"/>
          <w:rFonts w:eastAsia="Times New Roman"/>
          <w:szCs w:val="24"/>
          <w:lang w:eastAsia="en-US"/>
        </w:rPr>
      </w:pPr>
    </w:p>
    <w:p w14:paraId="0C45150F" w14:textId="77777777" w:rsidR="006F5608" w:rsidRPr="006F5608" w:rsidRDefault="006F5608" w:rsidP="006F5608">
      <w:pPr>
        <w:spacing w:after="0" w:line="360" w:lineRule="auto"/>
        <w:rPr>
          <w:ins w:id="3" w:author="Φλούδα Χριστίνα" w:date="2019-02-25T14:17:00Z"/>
          <w:rFonts w:eastAsia="Times New Roman"/>
          <w:szCs w:val="24"/>
          <w:lang w:eastAsia="en-US"/>
        </w:rPr>
      </w:pPr>
      <w:ins w:id="4" w:author="Φλούδα Χριστίνα" w:date="2019-02-25T14:17:00Z">
        <w:r w:rsidRPr="006F5608">
          <w:rPr>
            <w:rFonts w:eastAsia="Times New Roman"/>
            <w:szCs w:val="24"/>
            <w:lang w:eastAsia="en-US"/>
          </w:rPr>
          <w:t>ΠΙΝΑΚΑΣ ΠΕΡΙΕΧΟΜΕΝΩΝ</w:t>
        </w:r>
      </w:ins>
    </w:p>
    <w:p w14:paraId="51458863" w14:textId="77777777" w:rsidR="006F5608" w:rsidRPr="006F5608" w:rsidRDefault="006F5608" w:rsidP="006F5608">
      <w:pPr>
        <w:spacing w:after="0" w:line="360" w:lineRule="auto"/>
        <w:rPr>
          <w:ins w:id="5" w:author="Φλούδα Χριστίνα" w:date="2019-02-25T14:17:00Z"/>
          <w:rFonts w:eastAsia="Times New Roman"/>
          <w:szCs w:val="24"/>
          <w:lang w:eastAsia="en-US"/>
        </w:rPr>
      </w:pPr>
      <w:ins w:id="6" w:author="Φλούδα Χριστίνα" w:date="2019-02-25T14:17:00Z">
        <w:r w:rsidRPr="006F5608">
          <w:rPr>
            <w:rFonts w:eastAsia="Times New Roman"/>
            <w:szCs w:val="24"/>
            <w:lang w:eastAsia="en-US"/>
          </w:rPr>
          <w:t xml:space="preserve">ΙΖ΄ ΠΕΡΙΟΔΟΣ </w:t>
        </w:r>
      </w:ins>
    </w:p>
    <w:p w14:paraId="738E10AF" w14:textId="77777777" w:rsidR="006F5608" w:rsidRPr="006F5608" w:rsidRDefault="006F5608" w:rsidP="006F5608">
      <w:pPr>
        <w:spacing w:after="0" w:line="360" w:lineRule="auto"/>
        <w:rPr>
          <w:ins w:id="7" w:author="Φλούδα Χριστίνα" w:date="2019-02-25T14:17:00Z"/>
          <w:rFonts w:eastAsia="Times New Roman"/>
          <w:szCs w:val="24"/>
          <w:lang w:eastAsia="en-US"/>
        </w:rPr>
      </w:pPr>
      <w:ins w:id="8" w:author="Φλούδα Χριστίνα" w:date="2019-02-25T14:17:00Z">
        <w:r w:rsidRPr="006F5608">
          <w:rPr>
            <w:rFonts w:eastAsia="Times New Roman"/>
            <w:szCs w:val="24"/>
            <w:lang w:eastAsia="en-US"/>
          </w:rPr>
          <w:t>ΠΡΟΕΔΡΕΥΟΜΕΝΗΣ ΚΟΙΝΟΒΟΥΛΕΥΤΙΚΗΣ ΔΗΜΟΚΡΑΤΙΑΣ</w:t>
        </w:r>
      </w:ins>
    </w:p>
    <w:p w14:paraId="2C22F7CC" w14:textId="77777777" w:rsidR="006F5608" w:rsidRPr="006F5608" w:rsidRDefault="006F5608" w:rsidP="006F5608">
      <w:pPr>
        <w:spacing w:after="0" w:line="360" w:lineRule="auto"/>
        <w:rPr>
          <w:ins w:id="9" w:author="Φλούδα Χριστίνα" w:date="2019-02-25T14:17:00Z"/>
          <w:rFonts w:eastAsia="Times New Roman"/>
          <w:szCs w:val="24"/>
          <w:lang w:eastAsia="en-US"/>
        </w:rPr>
      </w:pPr>
      <w:ins w:id="10" w:author="Φλούδα Χριστίνα" w:date="2019-02-25T14:17:00Z">
        <w:r w:rsidRPr="006F5608">
          <w:rPr>
            <w:rFonts w:eastAsia="Times New Roman"/>
            <w:szCs w:val="24"/>
            <w:lang w:eastAsia="en-US"/>
          </w:rPr>
          <w:t>ΣΥΝΟΔΟΣ Δ΄</w:t>
        </w:r>
      </w:ins>
    </w:p>
    <w:p w14:paraId="54890814" w14:textId="77777777" w:rsidR="006F5608" w:rsidRPr="006F5608" w:rsidRDefault="006F5608" w:rsidP="006F5608">
      <w:pPr>
        <w:spacing w:after="0" w:line="360" w:lineRule="auto"/>
        <w:rPr>
          <w:ins w:id="11" w:author="Φλούδα Χριστίνα" w:date="2019-02-25T14:17:00Z"/>
          <w:rFonts w:eastAsia="Times New Roman"/>
          <w:szCs w:val="24"/>
          <w:lang w:eastAsia="en-US"/>
        </w:rPr>
      </w:pPr>
    </w:p>
    <w:p w14:paraId="2807BF3C" w14:textId="77777777" w:rsidR="006F5608" w:rsidRPr="006F5608" w:rsidRDefault="006F5608" w:rsidP="006F5608">
      <w:pPr>
        <w:spacing w:after="0" w:line="360" w:lineRule="auto"/>
        <w:rPr>
          <w:ins w:id="12" w:author="Φλούδα Χριστίνα" w:date="2019-02-25T14:17:00Z"/>
          <w:rFonts w:eastAsia="Times New Roman"/>
          <w:szCs w:val="24"/>
          <w:lang w:eastAsia="en-US"/>
        </w:rPr>
      </w:pPr>
      <w:ins w:id="13" w:author="Φλούδα Χριστίνα" w:date="2019-02-25T14:17:00Z">
        <w:r w:rsidRPr="006F5608">
          <w:rPr>
            <w:rFonts w:eastAsia="Times New Roman"/>
            <w:szCs w:val="24"/>
            <w:lang w:eastAsia="en-US"/>
          </w:rPr>
          <w:t>ΣΥΝΕΔΡΙΑΣΗ ΟΗ΄</w:t>
        </w:r>
      </w:ins>
    </w:p>
    <w:p w14:paraId="4C401DB7" w14:textId="77777777" w:rsidR="006F5608" w:rsidRPr="006F5608" w:rsidRDefault="006F5608" w:rsidP="006F5608">
      <w:pPr>
        <w:spacing w:after="0" w:line="360" w:lineRule="auto"/>
        <w:rPr>
          <w:ins w:id="14" w:author="Φλούδα Χριστίνα" w:date="2019-02-25T14:17:00Z"/>
          <w:rFonts w:eastAsia="Times New Roman"/>
          <w:szCs w:val="24"/>
          <w:lang w:eastAsia="en-US"/>
        </w:rPr>
      </w:pPr>
      <w:ins w:id="15" w:author="Φλούδα Χριστίνα" w:date="2019-02-25T14:17:00Z">
        <w:r w:rsidRPr="006F5608">
          <w:rPr>
            <w:rFonts w:eastAsia="Times New Roman"/>
            <w:szCs w:val="24"/>
            <w:lang w:eastAsia="en-US"/>
          </w:rPr>
          <w:t>Δευτέρα  18 Φεβρουαρίου 2019</w:t>
        </w:r>
      </w:ins>
    </w:p>
    <w:p w14:paraId="52C0C2CE" w14:textId="77777777" w:rsidR="006F5608" w:rsidRPr="006F5608" w:rsidRDefault="006F5608" w:rsidP="006F5608">
      <w:pPr>
        <w:spacing w:after="0" w:line="360" w:lineRule="auto"/>
        <w:rPr>
          <w:ins w:id="16" w:author="Φλούδα Χριστίνα" w:date="2019-02-25T14:17:00Z"/>
          <w:rFonts w:eastAsia="Times New Roman"/>
          <w:szCs w:val="24"/>
          <w:lang w:eastAsia="en-US"/>
        </w:rPr>
      </w:pPr>
    </w:p>
    <w:p w14:paraId="47FE440F" w14:textId="77777777" w:rsidR="006F5608" w:rsidRPr="006F5608" w:rsidRDefault="006F5608" w:rsidP="006F5608">
      <w:pPr>
        <w:spacing w:after="0" w:line="360" w:lineRule="auto"/>
        <w:rPr>
          <w:ins w:id="17" w:author="Φλούδα Χριστίνα" w:date="2019-02-25T14:17:00Z"/>
          <w:rFonts w:eastAsia="Times New Roman"/>
          <w:szCs w:val="24"/>
          <w:lang w:eastAsia="en-US"/>
        </w:rPr>
      </w:pPr>
      <w:ins w:id="18" w:author="Φλούδα Χριστίνα" w:date="2019-02-25T14:17:00Z">
        <w:r w:rsidRPr="006F5608">
          <w:rPr>
            <w:rFonts w:eastAsia="Times New Roman"/>
            <w:szCs w:val="24"/>
            <w:lang w:eastAsia="en-US"/>
          </w:rPr>
          <w:t>ΘΕΜΑΤΑ</w:t>
        </w:r>
      </w:ins>
    </w:p>
    <w:p w14:paraId="0085CA85" w14:textId="77777777" w:rsidR="006F5608" w:rsidRPr="006F5608" w:rsidRDefault="006F5608" w:rsidP="006F5608">
      <w:pPr>
        <w:spacing w:after="0" w:line="360" w:lineRule="auto"/>
        <w:rPr>
          <w:ins w:id="19" w:author="Φλούδα Χριστίνα" w:date="2019-02-25T14:17:00Z"/>
          <w:rFonts w:eastAsia="Times New Roman"/>
          <w:szCs w:val="24"/>
          <w:lang w:eastAsia="en-US"/>
        </w:rPr>
      </w:pPr>
      <w:ins w:id="20" w:author="Φλούδα Χριστίνα" w:date="2019-02-25T14:17:00Z">
        <w:r w:rsidRPr="006F5608">
          <w:rPr>
            <w:rFonts w:eastAsia="Times New Roman"/>
            <w:szCs w:val="24"/>
            <w:lang w:eastAsia="en-US"/>
          </w:rPr>
          <w:t xml:space="preserve"> </w:t>
        </w:r>
        <w:r w:rsidRPr="006F5608">
          <w:rPr>
            <w:rFonts w:eastAsia="Times New Roman"/>
            <w:szCs w:val="24"/>
            <w:lang w:eastAsia="en-US"/>
          </w:rPr>
          <w:br/>
          <w:t xml:space="preserve">Α. ΕΙΔΙΚΑ ΘΕΜΑΤΑ </w:t>
        </w:r>
        <w:r w:rsidRPr="006F5608">
          <w:rPr>
            <w:rFonts w:eastAsia="Times New Roman"/>
            <w:szCs w:val="24"/>
            <w:lang w:eastAsia="en-US"/>
          </w:rPr>
          <w:br/>
          <w:t xml:space="preserve">1. Επικύρωση Πρακτικών, σελ. </w:t>
        </w:r>
        <w:r w:rsidRPr="006F5608">
          <w:rPr>
            <w:rFonts w:eastAsia="Times New Roman"/>
            <w:szCs w:val="24"/>
            <w:lang w:eastAsia="en-US"/>
          </w:rPr>
          <w:br/>
          <w:t xml:space="preserve">2. Ανακοινώνεται ότι ο Υπουργός Δικαιοσύνης, Διαφάνειας και Ανθρωπίνων Δικαιωμάτων διαβίβασε στη Βουλή, σύμφωνα με το άρθρο 86 του Συντάγματος και τον ν.3126/2003 «Ποινική ευθύνη των Υπουργών», όπως ισχύει τη 18η Φεβρουαρίου 2019, ποινική δικογραφία που αφορά στον πρώην Υφυπουργό Οικονομίας και Οικονομικών Νικόλαο Φαρμάκη, ποινική δικογραφία που αφορά στη διατελέσασα Υπουργό Πολιτισμού και Αθλητισμού Λυδία </w:t>
        </w:r>
        <w:proofErr w:type="spellStart"/>
        <w:r w:rsidRPr="006F5608">
          <w:rPr>
            <w:rFonts w:eastAsia="Times New Roman"/>
            <w:szCs w:val="24"/>
            <w:lang w:eastAsia="en-US"/>
          </w:rPr>
          <w:t>Κονιόρδου</w:t>
        </w:r>
        <w:proofErr w:type="spellEnd"/>
        <w:r w:rsidRPr="006F5608">
          <w:rPr>
            <w:rFonts w:eastAsia="Times New Roman"/>
            <w:szCs w:val="24"/>
            <w:lang w:eastAsia="en-US"/>
          </w:rPr>
          <w:t xml:space="preserve">, ποινική δικογραφία που αφορά στον τέως Υπουργό Εξωτερικών Νικόλαο Κοτζιά, ποινική δικογραφία που αφορά στον Υπουργό Υγείας Ανδρέα Ξανθό και ποινική δικογραφία που αφορά στα μέλη της Ελληνικής Κυβέρνησης και του Ελληνικού Κοινοβουλίου, σελ. </w:t>
        </w:r>
        <w:r w:rsidRPr="006F5608">
          <w:rPr>
            <w:rFonts w:eastAsia="Times New Roman"/>
            <w:szCs w:val="24"/>
            <w:lang w:eastAsia="en-US"/>
          </w:rPr>
          <w:br/>
          <w:t xml:space="preserve">3. Επί διαδικαστικού θέματος, σελ. </w:t>
        </w:r>
        <w:r w:rsidRPr="006F5608">
          <w:rPr>
            <w:rFonts w:eastAsia="Times New Roman"/>
            <w:szCs w:val="24"/>
            <w:lang w:eastAsia="en-US"/>
          </w:rPr>
          <w:br/>
          <w:t xml:space="preserve"> </w:t>
        </w:r>
        <w:r w:rsidRPr="006F5608">
          <w:rPr>
            <w:rFonts w:eastAsia="Times New Roman"/>
            <w:szCs w:val="24"/>
            <w:lang w:eastAsia="en-US"/>
          </w:rPr>
          <w:br/>
          <w:t xml:space="preserve">Β. ΝΟΜΟΘΕΤΙΚΗ ΕΡΓΑΣΙΑ </w:t>
        </w:r>
        <w:r w:rsidRPr="006F5608">
          <w:rPr>
            <w:rFonts w:eastAsia="Times New Roman"/>
            <w:szCs w:val="24"/>
            <w:lang w:eastAsia="en-US"/>
          </w:rPr>
          <w:br/>
          <w:t xml:space="preserve">1. Κατάθεση Εκθέσεως Διαρκούς Επιτροπής:  </w:t>
        </w:r>
      </w:ins>
    </w:p>
    <w:p w14:paraId="27B70657" w14:textId="77777777" w:rsidR="006F5608" w:rsidRPr="006F5608" w:rsidRDefault="006F5608" w:rsidP="006F5608">
      <w:pPr>
        <w:spacing w:after="0" w:line="360" w:lineRule="auto"/>
        <w:rPr>
          <w:ins w:id="21" w:author="Φλούδα Χριστίνα" w:date="2019-02-25T14:17:00Z"/>
          <w:rFonts w:eastAsia="Times New Roman"/>
          <w:szCs w:val="24"/>
          <w:lang w:eastAsia="en-US"/>
        </w:rPr>
      </w:pPr>
      <w:ins w:id="22" w:author="Φλούδα Χριστίνα" w:date="2019-02-25T14:17:00Z">
        <w:r w:rsidRPr="006F5608">
          <w:rPr>
            <w:rFonts w:eastAsia="Times New Roman"/>
            <w:szCs w:val="24"/>
            <w:lang w:eastAsia="en-US"/>
          </w:rPr>
          <w:t xml:space="preserve">Η Διαρκής Επιτροπή Δημόσιας Διοίκησης, Δημόσιας Τάξης και Δικαιοσύνης καταθέτει την έκθεσή της στο σχέδιο νόμου του Υπουργείου Δικαιοσύνης, Διαφάνειας και Ανθρωπίνων Δικαιωμάτων «Ι) Κύρωση του Πρωτοκόλλου υπ’ αριθμόν 16 στη Σύμβαση για την Προάσπιση των Δικαιωμάτων του Ανθρώπου και των Θεμελιωδών Ελευθεριών, ΙΙ) Ενσωμάτωση της Οδηγίας 2016/343 του Ευρωπαϊκού Κοινοβουλίου και του Συμβουλίου της 9ης Μαρτίου 2016, ΙΙΙ) Τροποποίηση του ν.3251/2004 σε συμμόρφωση με την απόφαση-πλαίσιο 2002/584/ΔΕΥ του Συμβουλίου της 13ης Ιουνίου 2002 κατά το μέρος που τροποποιήθηκε με την απόφαση-πλαίσιο 2009/299/ΔΕΥ του Συμβουλίου της 26ης Φεβρουαρίου 2009, IV) Εφαρμογή διατάξεων του Κανονισμού (ΕΕ) 2017/1939 του Συμβουλίου της 12ης Οκτωβρίου 2017, σχετικά με την εφαρμογή ενισχυμένης συνεργασίας για τη σύσταση της Ευρωπαϊκής Εισαγγελίας, V) Διατάξεις που αφορούν στη λειτουργία και την αποτελεσματικότητα της Δικαιοσύνης και άλλες διατάξεις, VI) Διατάξεις που αφορούν στη λειτουργία του σωφρονιστικού συστήματος», σελ. </w:t>
        </w:r>
        <w:r w:rsidRPr="006F5608">
          <w:rPr>
            <w:rFonts w:eastAsia="Times New Roman"/>
            <w:szCs w:val="24"/>
            <w:lang w:eastAsia="en-US"/>
          </w:rPr>
          <w:br/>
          <w:t xml:space="preserve">2. Κατάθεση σχεδίου νόμου:  </w:t>
        </w:r>
      </w:ins>
    </w:p>
    <w:p w14:paraId="337B1006" w14:textId="77777777" w:rsidR="006F5608" w:rsidRPr="006F5608" w:rsidRDefault="006F5608" w:rsidP="006F5608">
      <w:pPr>
        <w:spacing w:after="0" w:line="360" w:lineRule="auto"/>
        <w:rPr>
          <w:ins w:id="23" w:author="Φλούδα Χριστίνα" w:date="2019-02-25T14:17:00Z"/>
          <w:rFonts w:eastAsia="Times New Roman"/>
          <w:szCs w:val="24"/>
          <w:lang w:eastAsia="en-US"/>
        </w:rPr>
      </w:pPr>
      <w:ins w:id="24" w:author="Φλούδα Χριστίνα" w:date="2019-02-25T14:17:00Z">
        <w:r w:rsidRPr="006F5608">
          <w:rPr>
            <w:rFonts w:eastAsia="Times New Roman"/>
            <w:szCs w:val="24"/>
            <w:lang w:eastAsia="en-US"/>
          </w:rPr>
          <w:t xml:space="preserve">Ο Υπουργός Υγείας, ο Αντιπρόεδρος της Κυβέρνησης και Υπουργός Οικονομίας και Ανάπτυξης, οι Υπουργοί Εσωτερικών, Παιδείας,  Έρευνας και Θρησκευμάτων, Εργασίας, Κοινωνικής Ασφάλισης και Κοινωνικής Αλληλεγγύης, Προστασίας του Πολίτη, Δικαιοσύνης, Διαφάνειας και Ανθρωπίνων Δικαιωμάτων, Οικονομικών, Διοικητικής Ανασυγκρότησης, Πολιτισμού και Αθλητισμού, Περιβάλλοντος και Ενέργειας, Αγροτικής Ανάπτυξης και Τροφίμων, Τουρισμού, οι Αναπληρωτές Υπουργοί Εργασίας, Κοινωνικής Ασφάλισης και Κοινωνικής Αλληλεγγύης, Οικονομικών, Υγείας, Οικονομίας και Ανάπτυξης, Εθνικής  Άμυνας, καθώς και οι Υφυπουργοί Οικονομίας και Ανάπτυξης, Εργασίας, Κοινωνικής Ασφάλισης και Κοινωνικής Αλληλεγγύης και Οικονομικών κατέθεσαν στις 15-2-2019 σχέδιο νόμου: «Εκσυγχρονισμός και Αναμόρφωση Θεσμικού Πλαισίου Ιδιωτικών Κλινικών, Σύσταση Εθνικού Οργανισμού Δημόσιας Υγείας, Σύσταση Εθνικού Ινστιτούτου Νεοπλασιών και λοιπές διατάξεις», σελ. </w:t>
        </w:r>
        <w:r w:rsidRPr="006F5608">
          <w:rPr>
            <w:rFonts w:eastAsia="Times New Roman"/>
            <w:szCs w:val="24"/>
            <w:lang w:eastAsia="en-US"/>
          </w:rPr>
          <w:br/>
        </w:r>
      </w:ins>
    </w:p>
    <w:p w14:paraId="1322820C" w14:textId="77777777" w:rsidR="006F5608" w:rsidRPr="006F5608" w:rsidRDefault="006F5608" w:rsidP="006F5608">
      <w:pPr>
        <w:spacing w:after="0" w:line="360" w:lineRule="auto"/>
        <w:rPr>
          <w:ins w:id="25" w:author="Φλούδα Χριστίνα" w:date="2019-02-25T14:17:00Z"/>
          <w:rFonts w:eastAsia="Times New Roman"/>
          <w:szCs w:val="24"/>
          <w:lang w:eastAsia="en-US"/>
        </w:rPr>
      </w:pPr>
      <w:ins w:id="26" w:author="Φλούδα Χριστίνα" w:date="2019-02-25T14:17:00Z">
        <w:r w:rsidRPr="006F5608">
          <w:rPr>
            <w:rFonts w:eastAsia="Times New Roman"/>
            <w:szCs w:val="24"/>
            <w:lang w:eastAsia="en-US"/>
          </w:rPr>
          <w:t>ΠΡΟΕΔΡΕΥΩΝ</w:t>
        </w:r>
      </w:ins>
    </w:p>
    <w:p w14:paraId="2DE3C99C" w14:textId="77777777" w:rsidR="006F5608" w:rsidRPr="006F5608" w:rsidRDefault="006F5608" w:rsidP="006F5608">
      <w:pPr>
        <w:spacing w:after="0" w:line="360" w:lineRule="auto"/>
        <w:rPr>
          <w:ins w:id="27" w:author="Φλούδα Χριστίνα" w:date="2019-02-25T14:17:00Z"/>
          <w:rFonts w:eastAsia="Times New Roman"/>
          <w:szCs w:val="24"/>
          <w:lang w:eastAsia="en-US"/>
        </w:rPr>
      </w:pPr>
      <w:ins w:id="28" w:author="Φλούδα Χριστίνα" w:date="2019-02-25T14:17:00Z">
        <w:r w:rsidRPr="006F5608">
          <w:rPr>
            <w:rFonts w:eastAsia="Times New Roman"/>
            <w:szCs w:val="24"/>
            <w:lang w:eastAsia="en-US"/>
          </w:rPr>
          <w:t>ΒΑΡΕΜΕΝΟΣ Γ. , σελ.</w:t>
        </w:r>
        <w:r w:rsidRPr="006F5608">
          <w:rPr>
            <w:rFonts w:eastAsia="Times New Roman"/>
            <w:szCs w:val="24"/>
            <w:lang w:eastAsia="en-US"/>
          </w:rPr>
          <w:br/>
        </w:r>
      </w:ins>
    </w:p>
    <w:p w14:paraId="16BA2D32" w14:textId="77777777" w:rsidR="006F5608" w:rsidRPr="006F5608" w:rsidRDefault="006F5608" w:rsidP="006F5608">
      <w:pPr>
        <w:spacing w:after="0" w:line="360" w:lineRule="auto"/>
        <w:rPr>
          <w:ins w:id="29" w:author="Φλούδα Χριστίνα" w:date="2019-02-25T14:17:00Z"/>
          <w:rFonts w:eastAsia="Times New Roman"/>
          <w:szCs w:val="24"/>
          <w:lang w:eastAsia="en-US"/>
        </w:rPr>
      </w:pPr>
      <w:ins w:id="30" w:author="Φλούδα Χριστίνα" w:date="2019-02-25T14:17:00Z">
        <w:r w:rsidRPr="006F5608">
          <w:rPr>
            <w:rFonts w:eastAsia="Times New Roman"/>
            <w:szCs w:val="24"/>
            <w:lang w:eastAsia="en-US"/>
          </w:rPr>
          <w:t>ΟΜΙΛΗΤΕΣ</w:t>
        </w:r>
      </w:ins>
    </w:p>
    <w:p w14:paraId="7F6485E1" w14:textId="77777777" w:rsidR="006F5608" w:rsidRPr="006F5608" w:rsidRDefault="006F5608" w:rsidP="006F5608">
      <w:pPr>
        <w:spacing w:after="0" w:line="360" w:lineRule="auto"/>
        <w:rPr>
          <w:ins w:id="31" w:author="Φλούδα Χριστίνα" w:date="2019-02-25T14:17:00Z"/>
          <w:rFonts w:eastAsia="Times New Roman"/>
          <w:szCs w:val="24"/>
          <w:lang w:eastAsia="en-US"/>
        </w:rPr>
      </w:pPr>
      <w:ins w:id="32" w:author="Φλούδα Χριστίνα" w:date="2019-02-25T14:17:00Z">
        <w:r w:rsidRPr="006F5608">
          <w:rPr>
            <w:rFonts w:eastAsia="Times New Roman"/>
            <w:szCs w:val="24"/>
            <w:lang w:eastAsia="en-US"/>
          </w:rPr>
          <w:br/>
          <w:t>Α. Επί διαδικαστικού θέματος:</w:t>
        </w:r>
        <w:r w:rsidRPr="006F5608">
          <w:rPr>
            <w:rFonts w:eastAsia="Times New Roman"/>
            <w:szCs w:val="24"/>
            <w:lang w:eastAsia="en-US"/>
          </w:rPr>
          <w:br/>
          <w:t>ΒΑΡΕΜΕΝΟΣ Γ. , σελ.</w:t>
        </w:r>
      </w:ins>
    </w:p>
    <w:p w14:paraId="7A2EB0AD" w14:textId="77777777" w:rsidR="006F5608" w:rsidRDefault="006F5608">
      <w:pPr>
        <w:spacing w:line="600" w:lineRule="auto"/>
        <w:ind w:firstLine="720"/>
        <w:jc w:val="center"/>
        <w:rPr>
          <w:ins w:id="33" w:author="Φλούδα Χριστίνα" w:date="2019-02-25T14:17:00Z"/>
          <w:rFonts w:eastAsia="Times New Roman" w:cs="Times New Roman"/>
          <w:szCs w:val="24"/>
        </w:rPr>
      </w:pPr>
    </w:p>
    <w:p w14:paraId="4343C43C" w14:textId="26A745D5" w:rsidR="00CB4151" w:rsidRDefault="006F5608">
      <w:pPr>
        <w:spacing w:line="600" w:lineRule="auto"/>
        <w:ind w:firstLine="720"/>
        <w:jc w:val="center"/>
        <w:rPr>
          <w:rFonts w:eastAsia="Times New Roman" w:cs="Times New Roman"/>
          <w:szCs w:val="24"/>
        </w:rPr>
      </w:pPr>
      <w:r w:rsidRPr="003F7C10">
        <w:rPr>
          <w:rFonts w:eastAsia="Times New Roman" w:cs="Times New Roman"/>
          <w:szCs w:val="24"/>
        </w:rPr>
        <w:t>ΠΡΑΚΤΙΚΑ ΒΟΥΛΗΣ</w:t>
      </w:r>
    </w:p>
    <w:p w14:paraId="4343C43D" w14:textId="77777777" w:rsidR="00CB4151" w:rsidRDefault="006F5608">
      <w:pPr>
        <w:spacing w:line="600" w:lineRule="auto"/>
        <w:ind w:firstLine="720"/>
        <w:jc w:val="center"/>
        <w:rPr>
          <w:rFonts w:eastAsia="Times New Roman" w:cs="Times New Roman"/>
          <w:szCs w:val="24"/>
        </w:rPr>
      </w:pPr>
      <w:r w:rsidRPr="003F7C10">
        <w:rPr>
          <w:rFonts w:eastAsia="Times New Roman" w:cs="Times New Roman"/>
          <w:szCs w:val="24"/>
        </w:rPr>
        <w:t>Ι</w:t>
      </w:r>
      <w:r w:rsidRPr="003F7C10">
        <w:rPr>
          <w:rFonts w:eastAsia="Times New Roman" w:cs="Times New Roman"/>
          <w:szCs w:val="24"/>
        </w:rPr>
        <w:t xml:space="preserve">Ζ΄ ΠΕΡΙΟΔΟΣ </w:t>
      </w:r>
    </w:p>
    <w:p w14:paraId="4343C43E" w14:textId="77777777" w:rsidR="00CB4151" w:rsidRDefault="006F5608">
      <w:pPr>
        <w:spacing w:line="600" w:lineRule="auto"/>
        <w:ind w:firstLine="720"/>
        <w:jc w:val="center"/>
        <w:rPr>
          <w:rFonts w:eastAsia="Times New Roman" w:cs="Times New Roman"/>
          <w:szCs w:val="24"/>
        </w:rPr>
      </w:pPr>
      <w:r w:rsidRPr="003F7C10">
        <w:rPr>
          <w:rFonts w:eastAsia="Times New Roman" w:cs="Times New Roman"/>
          <w:szCs w:val="24"/>
        </w:rPr>
        <w:t>ΠΡΟΕΔΡΕΥΟΜΕΝΗΣ ΚΟΙΝΟΒΟΥΛΕΥΤΙΚΗΣ ΔΗΜΟΚΡΑΤΙΑΣ</w:t>
      </w:r>
    </w:p>
    <w:p w14:paraId="4343C43F" w14:textId="77777777" w:rsidR="00CB4151" w:rsidRDefault="006F5608">
      <w:pPr>
        <w:spacing w:line="600" w:lineRule="auto"/>
        <w:ind w:firstLine="720"/>
        <w:jc w:val="center"/>
        <w:rPr>
          <w:rFonts w:eastAsia="Times New Roman" w:cs="Times New Roman"/>
          <w:szCs w:val="24"/>
        </w:rPr>
      </w:pPr>
      <w:r w:rsidRPr="003F7C10">
        <w:rPr>
          <w:rFonts w:eastAsia="Times New Roman" w:cs="Times New Roman"/>
          <w:szCs w:val="24"/>
        </w:rPr>
        <w:t>ΣΥΝΟΔΟΣ Δ΄</w:t>
      </w:r>
    </w:p>
    <w:p w14:paraId="4343C440" w14:textId="77777777" w:rsidR="00CB4151" w:rsidRDefault="006F5608">
      <w:pPr>
        <w:spacing w:line="600" w:lineRule="auto"/>
        <w:ind w:firstLine="720"/>
        <w:jc w:val="center"/>
        <w:rPr>
          <w:rFonts w:eastAsia="Times New Roman" w:cs="Times New Roman"/>
          <w:szCs w:val="24"/>
        </w:rPr>
      </w:pPr>
      <w:r>
        <w:rPr>
          <w:rFonts w:eastAsia="Times New Roman" w:cs="Times New Roman"/>
          <w:szCs w:val="24"/>
        </w:rPr>
        <w:t>ΣΥΝΕΔΡΙ</w:t>
      </w:r>
      <w:bookmarkStart w:id="34" w:name="_GoBack"/>
      <w:bookmarkEnd w:id="34"/>
      <w:r>
        <w:rPr>
          <w:rFonts w:eastAsia="Times New Roman" w:cs="Times New Roman"/>
          <w:szCs w:val="24"/>
        </w:rPr>
        <w:t>ΑΣΗ  OH</w:t>
      </w:r>
      <w:r w:rsidRPr="003F7C10">
        <w:rPr>
          <w:rFonts w:eastAsia="Times New Roman" w:cs="Times New Roman"/>
          <w:szCs w:val="24"/>
        </w:rPr>
        <w:t>΄</w:t>
      </w:r>
    </w:p>
    <w:p w14:paraId="4343C441" w14:textId="77777777" w:rsidR="00CB4151" w:rsidRDefault="006F5608">
      <w:pPr>
        <w:spacing w:line="600" w:lineRule="auto"/>
        <w:ind w:firstLine="720"/>
        <w:jc w:val="center"/>
        <w:rPr>
          <w:rFonts w:eastAsia="Times New Roman" w:cs="Times New Roman"/>
          <w:szCs w:val="24"/>
        </w:rPr>
      </w:pPr>
      <w:r>
        <w:rPr>
          <w:rFonts w:eastAsia="Times New Roman" w:cs="Times New Roman"/>
          <w:szCs w:val="24"/>
        </w:rPr>
        <w:t>Δευτέρα 18</w:t>
      </w:r>
      <w:r w:rsidRPr="003F7C10">
        <w:rPr>
          <w:rFonts w:eastAsia="Times New Roman" w:cs="Times New Roman"/>
          <w:szCs w:val="24"/>
        </w:rPr>
        <w:t xml:space="preserve"> Φεβρουαρίου 2019</w:t>
      </w:r>
    </w:p>
    <w:p w14:paraId="4343C442" w14:textId="77777777" w:rsidR="00CB4151" w:rsidRDefault="006F5608">
      <w:pPr>
        <w:spacing w:line="600" w:lineRule="auto"/>
        <w:ind w:firstLine="720"/>
        <w:jc w:val="both"/>
        <w:rPr>
          <w:rFonts w:eastAsia="Times New Roman" w:cs="Times New Roman"/>
          <w:szCs w:val="24"/>
        </w:rPr>
      </w:pPr>
      <w:r>
        <w:rPr>
          <w:rFonts w:eastAsia="Times New Roman" w:cs="Times New Roman"/>
          <w:szCs w:val="24"/>
        </w:rPr>
        <w:t>Αθήνα, σήμερα στις 18</w:t>
      </w:r>
      <w:r w:rsidRPr="003F7C10">
        <w:rPr>
          <w:rFonts w:eastAsia="Times New Roman" w:cs="Times New Roman"/>
          <w:szCs w:val="24"/>
        </w:rPr>
        <w:t xml:space="preserve"> Φεβρουαρίου 2019, ημέρα </w:t>
      </w:r>
      <w:r>
        <w:rPr>
          <w:rFonts w:eastAsia="Times New Roman" w:cs="Times New Roman"/>
          <w:szCs w:val="24"/>
        </w:rPr>
        <w:t>Δευτέρα</w:t>
      </w:r>
      <w:r w:rsidRPr="003F7C10">
        <w:rPr>
          <w:rFonts w:eastAsia="Times New Roman" w:cs="Times New Roman"/>
          <w:szCs w:val="24"/>
        </w:rPr>
        <w:t xml:space="preserve"> και ώρα 1</w:t>
      </w:r>
      <w:r>
        <w:rPr>
          <w:rFonts w:eastAsia="Times New Roman" w:cs="Times New Roman"/>
          <w:szCs w:val="24"/>
        </w:rPr>
        <w:t>8</w:t>
      </w:r>
      <w:r w:rsidRPr="003F7C10">
        <w:rPr>
          <w:rFonts w:eastAsia="Times New Roman" w:cs="Times New Roman"/>
          <w:szCs w:val="24"/>
        </w:rPr>
        <w:t>.0</w:t>
      </w:r>
      <w:r>
        <w:rPr>
          <w:rFonts w:eastAsia="Times New Roman" w:cs="Times New Roman"/>
          <w:szCs w:val="24"/>
        </w:rPr>
        <w:t>6</w:t>
      </w:r>
      <w:r w:rsidRPr="003F7C10">
        <w:rPr>
          <w:rFonts w:eastAsia="Times New Roman" w:cs="Times New Roman"/>
          <w:szCs w:val="24"/>
        </w:rPr>
        <w:t>΄</w:t>
      </w:r>
      <w:r w:rsidRPr="0052352E">
        <w:rPr>
          <w:rFonts w:eastAsia="Times New Roman" w:cs="Times New Roman"/>
          <w:szCs w:val="24"/>
        </w:rPr>
        <w:t>,</w:t>
      </w:r>
      <w:r w:rsidRPr="003F7C10">
        <w:rPr>
          <w:rFonts w:eastAsia="Times New Roman" w:cs="Times New Roman"/>
          <w:szCs w:val="24"/>
        </w:rPr>
        <w:t xml:space="preserve"> συνήλθε στην Αίθουσα των συνεδριάσεων του Βουλευτηρίου η Βουλή σε ολομέλεια για να συ</w:t>
      </w:r>
      <w:r>
        <w:rPr>
          <w:rFonts w:eastAsia="Times New Roman" w:cs="Times New Roman"/>
          <w:szCs w:val="24"/>
        </w:rPr>
        <w:t>νεδριάσει υπό την προεδρία του Β</w:t>
      </w:r>
      <w:r w:rsidRPr="003F7C10">
        <w:rPr>
          <w:rFonts w:eastAsia="Times New Roman" w:cs="Times New Roman"/>
          <w:szCs w:val="24"/>
        </w:rPr>
        <w:t xml:space="preserve">΄ Αντιπροέδρου αυτής </w:t>
      </w:r>
      <w:r w:rsidRPr="003F7C10">
        <w:rPr>
          <w:rFonts w:eastAsia="Times New Roman" w:cs="Times New Roman"/>
          <w:szCs w:val="24"/>
        </w:rPr>
        <w:t>κ</w:t>
      </w:r>
      <w:r>
        <w:rPr>
          <w:rFonts w:eastAsia="Times New Roman" w:cs="Times New Roman"/>
          <w:szCs w:val="24"/>
        </w:rPr>
        <w:t>.</w:t>
      </w:r>
      <w:r w:rsidRPr="003F7C10">
        <w:rPr>
          <w:rFonts w:eastAsia="Times New Roman" w:cs="Times New Roman"/>
          <w:szCs w:val="24"/>
        </w:rPr>
        <w:t xml:space="preserve"> </w:t>
      </w:r>
      <w:r w:rsidRPr="001515E1">
        <w:rPr>
          <w:rFonts w:eastAsia="Times New Roman" w:cs="Times New Roman"/>
          <w:b/>
          <w:szCs w:val="24"/>
        </w:rPr>
        <w:t>ΓΕΩΡΓΙΟΥ ΒΑΡΕΜΕΝΟΥ</w:t>
      </w:r>
      <w:r>
        <w:rPr>
          <w:rFonts w:eastAsia="Times New Roman" w:cs="Times New Roman"/>
          <w:szCs w:val="24"/>
        </w:rPr>
        <w:t>.</w:t>
      </w:r>
    </w:p>
    <w:p w14:paraId="4343C443" w14:textId="77777777" w:rsidR="00CB4151" w:rsidRDefault="006F5608">
      <w:pPr>
        <w:spacing w:line="600" w:lineRule="auto"/>
        <w:ind w:firstLine="720"/>
        <w:jc w:val="both"/>
        <w:rPr>
          <w:rFonts w:eastAsia="Times New Roman" w:cs="Times New Roman"/>
          <w:szCs w:val="24"/>
        </w:rPr>
      </w:pPr>
      <w:r w:rsidRPr="00324F2D">
        <w:rPr>
          <w:rFonts w:eastAsia="Times New Roman" w:cs="Times New Roman"/>
          <w:b/>
          <w:szCs w:val="24"/>
        </w:rPr>
        <w:t>ΠΡΟΕΔΡΕΥΩΝ (</w:t>
      </w:r>
      <w:r>
        <w:rPr>
          <w:rFonts w:eastAsia="Times New Roman" w:cs="Times New Roman"/>
          <w:b/>
          <w:szCs w:val="24"/>
        </w:rPr>
        <w:t>Γεώργιος Βαρεμένος</w:t>
      </w:r>
      <w:r w:rsidRPr="00324F2D">
        <w:rPr>
          <w:rFonts w:eastAsia="Times New Roman" w:cs="Times New Roman"/>
          <w:b/>
          <w:szCs w:val="24"/>
        </w:rPr>
        <w:t xml:space="preserve">): </w:t>
      </w:r>
      <w:r w:rsidRPr="003F7C10">
        <w:rPr>
          <w:rFonts w:eastAsia="Times New Roman" w:cs="Times New Roman"/>
          <w:szCs w:val="24"/>
        </w:rPr>
        <w:t>Κυρίες και κύριοι συνάδελφοι, αρχίζει η συνεδρίαση.</w:t>
      </w:r>
    </w:p>
    <w:p w14:paraId="4343C444" w14:textId="77777777" w:rsidR="00CB4151" w:rsidRDefault="006F5608">
      <w:pPr>
        <w:spacing w:line="600" w:lineRule="auto"/>
        <w:ind w:firstLine="720"/>
        <w:jc w:val="both"/>
        <w:rPr>
          <w:rFonts w:eastAsia="Times New Roman" w:cs="Times New Roman"/>
          <w:szCs w:val="24"/>
        </w:rPr>
      </w:pPr>
      <w:r>
        <w:rPr>
          <w:rFonts w:eastAsia="Times New Roman" w:cs="Times New Roman"/>
          <w:szCs w:val="24"/>
        </w:rPr>
        <w:t xml:space="preserve">Θα ήθελα </w:t>
      </w:r>
      <w:r>
        <w:rPr>
          <w:rFonts w:eastAsia="Times New Roman" w:cs="Times New Roman"/>
          <w:szCs w:val="24"/>
        </w:rPr>
        <w:t>να κάνω τις εξής ανακοινώσεις προς το Σώμα:</w:t>
      </w:r>
    </w:p>
    <w:p w14:paraId="4343C445" w14:textId="77777777" w:rsidR="00CB4151" w:rsidRDefault="006F5608">
      <w:pPr>
        <w:spacing w:line="600" w:lineRule="auto"/>
        <w:ind w:firstLine="720"/>
        <w:jc w:val="both"/>
        <w:rPr>
          <w:rFonts w:eastAsia="Times New Roman" w:cs="Times New Roman"/>
          <w:szCs w:val="24"/>
        </w:rPr>
      </w:pPr>
      <w:r>
        <w:rPr>
          <w:rFonts w:eastAsia="Times New Roman" w:cs="Times New Roman"/>
          <w:szCs w:val="24"/>
        </w:rPr>
        <w:t xml:space="preserve">Η Διαρκής Επιτροπή Δημόσιας Διοίκησης, Δημόσιας Τάξης και Δικαιοσύνης καταθέτει την </w:t>
      </w:r>
      <w:r>
        <w:rPr>
          <w:rFonts w:eastAsia="Times New Roman" w:cs="Times New Roman"/>
          <w:szCs w:val="24"/>
        </w:rPr>
        <w:t>έ</w:t>
      </w:r>
      <w:r>
        <w:rPr>
          <w:rFonts w:eastAsia="Times New Roman" w:cs="Times New Roman"/>
          <w:szCs w:val="24"/>
        </w:rPr>
        <w:t xml:space="preserve">κθεσή της στο σχέδιο νόμου </w:t>
      </w:r>
      <w:r>
        <w:rPr>
          <w:rFonts w:eastAsia="Times New Roman" w:cs="Times New Roman"/>
          <w:szCs w:val="24"/>
        </w:rPr>
        <w:lastRenderedPageBreak/>
        <w:t>του Υπουργείου Δικαιοσύνης, Διαφάνειας και Ανθρωπίνων Δικαιωμάτων</w:t>
      </w:r>
      <w:r>
        <w:rPr>
          <w:rFonts w:eastAsia="Times New Roman" w:cs="Times New Roman"/>
          <w:szCs w:val="24"/>
        </w:rPr>
        <w:t>:</w:t>
      </w:r>
      <w:r>
        <w:rPr>
          <w:rFonts w:eastAsia="Times New Roman" w:cs="Times New Roman"/>
          <w:szCs w:val="24"/>
        </w:rPr>
        <w:t xml:space="preserve"> «Ι) Κύρωση του Πρωτοκόλλου υπ’ αρ</w:t>
      </w:r>
      <w:r>
        <w:rPr>
          <w:rFonts w:eastAsia="Times New Roman" w:cs="Times New Roman"/>
          <w:szCs w:val="24"/>
        </w:rPr>
        <w:t>ιθμόν 16 στη Σύμβαση για την Προάσπιση των Δικαιωμάτων του Ανθρώπου και των Θεμελιωδών Ελευθεριών, ΙΙ) Ενσωμάτωση της Ο</w:t>
      </w:r>
      <w:r>
        <w:rPr>
          <w:rFonts w:eastAsia="Times New Roman" w:cs="Times New Roman"/>
          <w:szCs w:val="24"/>
        </w:rPr>
        <w:t xml:space="preserve">δηγίας </w:t>
      </w:r>
      <w:r>
        <w:rPr>
          <w:rFonts w:eastAsia="Times New Roman" w:cs="Times New Roman"/>
          <w:szCs w:val="24"/>
        </w:rPr>
        <w:t>2016/343 του Ευρωπαϊκού Κοινοβουλίου και του Συμβουλίου της 9</w:t>
      </w:r>
      <w:r w:rsidRPr="00AE011F">
        <w:rPr>
          <w:rFonts w:eastAsia="Times New Roman" w:cs="Times New Roman"/>
          <w:szCs w:val="24"/>
          <w:vertAlign w:val="superscript"/>
        </w:rPr>
        <w:t>ης</w:t>
      </w:r>
      <w:r>
        <w:rPr>
          <w:rFonts w:eastAsia="Times New Roman" w:cs="Times New Roman"/>
          <w:szCs w:val="24"/>
        </w:rPr>
        <w:t xml:space="preserve"> Μαρτίου 2016, ΙΙΙ) Τροποποίηση του ν.3251/2004 σε συμμόρφωση με τη</w:t>
      </w:r>
      <w:r>
        <w:rPr>
          <w:rFonts w:eastAsia="Times New Roman" w:cs="Times New Roman"/>
          <w:szCs w:val="24"/>
        </w:rPr>
        <w:t>ν απόφαση-πλαίσιο 2002/584/ΔΕΥ του Συμβουλίου της 13</w:t>
      </w:r>
      <w:r w:rsidRPr="00AE011F">
        <w:rPr>
          <w:rFonts w:eastAsia="Times New Roman" w:cs="Times New Roman"/>
          <w:szCs w:val="24"/>
          <w:vertAlign w:val="superscript"/>
        </w:rPr>
        <w:t>ης</w:t>
      </w:r>
      <w:r>
        <w:rPr>
          <w:rFonts w:eastAsia="Times New Roman" w:cs="Times New Roman"/>
          <w:szCs w:val="24"/>
        </w:rPr>
        <w:t xml:space="preserve"> Ιουνίου 2002 κατά το μέρος που τροποποιήθηκε με την απόφαση-πλαίσιο 2009/299/ΔΕΥ του Συμβουλίου της 26</w:t>
      </w:r>
      <w:r w:rsidRPr="00AE011F">
        <w:rPr>
          <w:rFonts w:eastAsia="Times New Roman" w:cs="Times New Roman"/>
          <w:szCs w:val="24"/>
          <w:vertAlign w:val="superscript"/>
        </w:rPr>
        <w:t>ης</w:t>
      </w:r>
      <w:r>
        <w:rPr>
          <w:rFonts w:eastAsia="Times New Roman" w:cs="Times New Roman"/>
          <w:szCs w:val="24"/>
        </w:rPr>
        <w:t xml:space="preserve"> Φεβρουαρίου 2009, </w:t>
      </w:r>
      <w:r>
        <w:rPr>
          <w:rFonts w:eastAsia="Times New Roman" w:cs="Times New Roman"/>
          <w:szCs w:val="24"/>
          <w:lang w:val="en-US"/>
        </w:rPr>
        <w:t>IV</w:t>
      </w:r>
      <w:r w:rsidRPr="00AE011F">
        <w:rPr>
          <w:rFonts w:eastAsia="Times New Roman" w:cs="Times New Roman"/>
          <w:szCs w:val="24"/>
        </w:rPr>
        <w:t>)</w:t>
      </w:r>
      <w:r>
        <w:rPr>
          <w:rFonts w:eastAsia="Times New Roman" w:cs="Times New Roman"/>
          <w:szCs w:val="24"/>
        </w:rPr>
        <w:t xml:space="preserve"> Εφαρμογή διατάξεων του Κ</w:t>
      </w:r>
      <w:r>
        <w:rPr>
          <w:rFonts w:eastAsia="Times New Roman" w:cs="Times New Roman"/>
          <w:szCs w:val="24"/>
        </w:rPr>
        <w:t xml:space="preserve">ανονισμού </w:t>
      </w:r>
      <w:r>
        <w:rPr>
          <w:rFonts w:eastAsia="Times New Roman" w:cs="Times New Roman"/>
          <w:szCs w:val="24"/>
        </w:rPr>
        <w:t>(ΕΕ) 2017/1939 του Συμβουλίου της 12</w:t>
      </w:r>
      <w:r w:rsidRPr="00AE011F">
        <w:rPr>
          <w:rFonts w:eastAsia="Times New Roman" w:cs="Times New Roman"/>
          <w:szCs w:val="24"/>
          <w:vertAlign w:val="superscript"/>
        </w:rPr>
        <w:t>ης</w:t>
      </w:r>
      <w:r>
        <w:rPr>
          <w:rFonts w:eastAsia="Times New Roman" w:cs="Times New Roman"/>
          <w:szCs w:val="24"/>
        </w:rPr>
        <w:t xml:space="preserve"> Οκτωβρίου 2017, σχετικά με την εφαρμογή ενισχυμένης συνεργασίας για τη σύσταση της Ευρωπαϊκής Εισαγγελίας, </w:t>
      </w:r>
      <w:r>
        <w:rPr>
          <w:rFonts w:eastAsia="Times New Roman" w:cs="Times New Roman"/>
          <w:szCs w:val="24"/>
          <w:lang w:val="en-US"/>
        </w:rPr>
        <w:t>V</w:t>
      </w:r>
      <w:r w:rsidRPr="00AE011F">
        <w:rPr>
          <w:rFonts w:eastAsia="Times New Roman" w:cs="Times New Roman"/>
          <w:szCs w:val="24"/>
        </w:rPr>
        <w:t xml:space="preserve">) </w:t>
      </w:r>
      <w:r>
        <w:rPr>
          <w:rFonts w:eastAsia="Times New Roman" w:cs="Times New Roman"/>
          <w:szCs w:val="24"/>
        </w:rPr>
        <w:t xml:space="preserve">Διατάξεις που αφορούν στη λειτουργία και την αποτελεσματικότητα της Δικαιοσύνης και άλλες διατάξεις, </w:t>
      </w:r>
      <w:r>
        <w:rPr>
          <w:rFonts w:eastAsia="Times New Roman" w:cs="Times New Roman"/>
          <w:szCs w:val="24"/>
          <w:lang w:val="en-US"/>
        </w:rPr>
        <w:t>VI</w:t>
      </w:r>
      <w:r w:rsidRPr="00AE011F">
        <w:rPr>
          <w:rFonts w:eastAsia="Times New Roman" w:cs="Times New Roman"/>
          <w:szCs w:val="24"/>
        </w:rPr>
        <w:t>)</w:t>
      </w:r>
      <w:r>
        <w:rPr>
          <w:rFonts w:eastAsia="Times New Roman" w:cs="Times New Roman"/>
          <w:szCs w:val="24"/>
        </w:rPr>
        <w:t xml:space="preserve"> Διατάξεις που αφορούν στη λειτουργία του</w:t>
      </w:r>
      <w:r>
        <w:rPr>
          <w:rFonts w:eastAsia="Times New Roman" w:cs="Times New Roman"/>
          <w:szCs w:val="24"/>
        </w:rPr>
        <w:t xml:space="preserve"> σωφρονιστικού συστήματος».</w:t>
      </w:r>
    </w:p>
    <w:p w14:paraId="4343C446" w14:textId="77777777" w:rsidR="00CB4151" w:rsidRDefault="006F5608">
      <w:pPr>
        <w:spacing w:line="600" w:lineRule="auto"/>
        <w:ind w:firstLine="720"/>
        <w:jc w:val="both"/>
        <w:rPr>
          <w:rFonts w:eastAsia="Times New Roman" w:cs="Times New Roman"/>
          <w:szCs w:val="24"/>
        </w:rPr>
      </w:pPr>
      <w:r>
        <w:rPr>
          <w:rFonts w:eastAsia="Times New Roman" w:cs="Times New Roman"/>
          <w:szCs w:val="24"/>
        </w:rPr>
        <w:t xml:space="preserve">Ο Υπουργός Υγείας, ο Αντιπρόεδρος της Κυβέρνησης και Υπουργός Οικονομίας και Ανάπτυξης, οι Υπουργοί Εσωτερικών, </w:t>
      </w:r>
      <w:r>
        <w:rPr>
          <w:rFonts w:eastAsia="Times New Roman" w:cs="Times New Roman"/>
          <w:szCs w:val="24"/>
        </w:rPr>
        <w:lastRenderedPageBreak/>
        <w:t>Παιδείας, Έρευνας και Θρησκευμάτων, Εργασίας, Κοινωνικής Ασφάλισης και Κοινωνικής Αλληλεγγύης, Προστασίας του Πολίτη</w:t>
      </w:r>
      <w:r>
        <w:rPr>
          <w:rFonts w:eastAsia="Times New Roman" w:cs="Times New Roman"/>
          <w:szCs w:val="24"/>
        </w:rPr>
        <w:t>, Δικαιοσύνης, Διαφάνειας και Ανθρωπίνων Δικαιωμάτων, Οικονομικών, Διοικητικής Ανασυγκρότησης, Πολιτισμού και Αθλητισμού, Περιβάλλοντος και Ενέργειας, Αγροτικής Ανάπτυξης και Τροφίμων, Τουρισμού, οι Αναπληρωτές Υπουργοί Εργασίας, Κοινωνικής Ασφάλισης και Κ</w:t>
      </w:r>
      <w:r>
        <w:rPr>
          <w:rFonts w:eastAsia="Times New Roman" w:cs="Times New Roman"/>
          <w:szCs w:val="24"/>
        </w:rPr>
        <w:t>οινωνικής Αλληλεγγύης, Οικονομικών, Υγείας, Οικονομίας και Ανάπτυξης, Εθνικής Άμυνας, καθώς και οι Υφυπουργοί Οικονομίας και Ανάπτυξης, Εργασίας, Κοινωνικής Ασφάλισης και Κοινωνικής Αλληλεγγύης και Οικονομικών κατέθεσαν στις 15</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2019 σχέδιο νόμου: «Εκσυγχ</w:t>
      </w:r>
      <w:r>
        <w:rPr>
          <w:rFonts w:eastAsia="Times New Roman" w:cs="Times New Roman"/>
          <w:szCs w:val="24"/>
        </w:rPr>
        <w:t>ρονισμός και Αναμόρφωση Θεσμικού Πλαισίου Ιδιωτικών Κλινικών, Σύσταση Εθνικού Οργανισμού Δημόσιας Υγείας, Σύσταση Εθνικού Ινστιτούτου Νεοπλασιών και λοιπές διατάξεις».</w:t>
      </w:r>
    </w:p>
    <w:p w14:paraId="4343C447" w14:textId="77777777" w:rsidR="00CB4151" w:rsidRDefault="006F5608">
      <w:pPr>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14:paraId="4343C448" w14:textId="77777777" w:rsidR="00CB4151" w:rsidRDefault="006F5608">
      <w:pPr>
        <w:spacing w:line="600" w:lineRule="auto"/>
        <w:ind w:firstLine="720"/>
        <w:jc w:val="both"/>
        <w:rPr>
          <w:rFonts w:eastAsia="Times New Roman"/>
          <w:szCs w:val="24"/>
        </w:rPr>
      </w:pPr>
      <w:r>
        <w:rPr>
          <w:rFonts w:eastAsia="Times New Roman"/>
          <w:szCs w:val="24"/>
        </w:rPr>
        <w:t>Επίσης, κυρίες και κύριοι συνάδελφοι, έχω την</w:t>
      </w:r>
      <w:r>
        <w:rPr>
          <w:rFonts w:eastAsia="Times New Roman"/>
          <w:szCs w:val="24"/>
        </w:rPr>
        <w:t xml:space="preserve"> τιμή να ανακοινώσω στο Σώμα ότι ο Υπουργός Δικαιοσύνης, Διαφάνειας και Ανθρωπίνων Δικαιωμάτων διαβίβασε στη Βουλή, σύμφωνα με το άρθρο 86 του Συντάγματος και τον ν.3126/2003 «Ποινική </w:t>
      </w:r>
      <w:r>
        <w:rPr>
          <w:rFonts w:eastAsia="Times New Roman"/>
          <w:szCs w:val="24"/>
        </w:rPr>
        <w:lastRenderedPageBreak/>
        <w:t>ευθύνη των Υπουργών», όπως ισχύει τη 18</w:t>
      </w:r>
      <w:r w:rsidRPr="009F78D9">
        <w:rPr>
          <w:rFonts w:eastAsia="Times New Roman"/>
          <w:szCs w:val="24"/>
          <w:vertAlign w:val="superscript"/>
        </w:rPr>
        <w:t>η</w:t>
      </w:r>
      <w:r>
        <w:rPr>
          <w:rFonts w:eastAsia="Times New Roman"/>
          <w:szCs w:val="24"/>
        </w:rPr>
        <w:t xml:space="preserve"> Φεβρουαρίου 2019, ποινική δικογ</w:t>
      </w:r>
      <w:r>
        <w:rPr>
          <w:rFonts w:eastAsia="Times New Roman"/>
          <w:szCs w:val="24"/>
        </w:rPr>
        <w:t xml:space="preserve">ραφία που αφορά στον πρώην Υφυπουργό Οικονομίας και Οικονομικών Νικόλαο Φαρμάκη, ποινική δικογραφία που αφορά στη διατελέσασα Υπουργό Πολιτισμού και Αθλητισμού Λυδία </w:t>
      </w:r>
      <w:proofErr w:type="spellStart"/>
      <w:r>
        <w:rPr>
          <w:rFonts w:eastAsia="Times New Roman"/>
          <w:szCs w:val="24"/>
        </w:rPr>
        <w:t>Κονιόρδου</w:t>
      </w:r>
      <w:proofErr w:type="spellEnd"/>
      <w:r>
        <w:rPr>
          <w:rFonts w:eastAsia="Times New Roman"/>
          <w:szCs w:val="24"/>
        </w:rPr>
        <w:t>, ποινική δικογραφία που αφορά στον τέως Υπουργό Εξωτερικών Νικόλαο Κοτζιά, ποινι</w:t>
      </w:r>
      <w:r>
        <w:rPr>
          <w:rFonts w:eastAsia="Times New Roman"/>
          <w:szCs w:val="24"/>
        </w:rPr>
        <w:t xml:space="preserve">κή δικογραφία που αφορά στον Υπουργό Υγείας Ανδρέα Ξανθό και ποινική δικογραφία που αφορά στα μέλη της </w:t>
      </w:r>
      <w:r>
        <w:rPr>
          <w:rFonts w:eastAsia="Times New Roman"/>
          <w:szCs w:val="24"/>
        </w:rPr>
        <w:t xml:space="preserve">ελληνικής </w:t>
      </w:r>
      <w:r>
        <w:rPr>
          <w:rFonts w:eastAsia="Times New Roman"/>
          <w:szCs w:val="24"/>
        </w:rPr>
        <w:t xml:space="preserve">Κυβέρνησης και του </w:t>
      </w:r>
      <w:r>
        <w:rPr>
          <w:rFonts w:eastAsia="Times New Roman"/>
          <w:szCs w:val="24"/>
        </w:rPr>
        <w:t xml:space="preserve">ελληνικού </w:t>
      </w:r>
      <w:r>
        <w:rPr>
          <w:rFonts w:eastAsia="Times New Roman"/>
          <w:szCs w:val="24"/>
        </w:rPr>
        <w:t>Κοινοβουλίου.</w:t>
      </w:r>
    </w:p>
    <w:p w14:paraId="4343C449" w14:textId="77777777" w:rsidR="00CB4151" w:rsidRDefault="006F5608">
      <w:pPr>
        <w:spacing w:line="600" w:lineRule="auto"/>
        <w:ind w:firstLine="720"/>
        <w:jc w:val="both"/>
        <w:rPr>
          <w:rFonts w:eastAsia="Times New Roman"/>
          <w:szCs w:val="24"/>
        </w:rPr>
      </w:pPr>
      <w:r>
        <w:rPr>
          <w:rFonts w:eastAsia="Times New Roman"/>
          <w:szCs w:val="24"/>
        </w:rPr>
        <w:t xml:space="preserve">Κυρίες και κύριοι συνάδελφοι, </w:t>
      </w:r>
      <w:r>
        <w:rPr>
          <w:rFonts w:eastAsia="Times New Roman"/>
          <w:szCs w:val="24"/>
        </w:rPr>
        <w:t>στο προγραμματισμένο για σήμερα δελτίο επικαίρων ερωτήσεων υπήρξαν είκ</w:t>
      </w:r>
      <w:r>
        <w:rPr>
          <w:rFonts w:eastAsia="Times New Roman"/>
          <w:szCs w:val="24"/>
        </w:rPr>
        <w:t xml:space="preserve">οσι προς συζήτηση, αλλά δεν θα συζητηθούν για τους εξής λόγους: </w:t>
      </w:r>
    </w:p>
    <w:p w14:paraId="4343C44A" w14:textId="77777777" w:rsidR="00CB4151" w:rsidRDefault="006F5608">
      <w:pPr>
        <w:spacing w:line="600" w:lineRule="auto"/>
        <w:ind w:firstLine="720"/>
        <w:jc w:val="both"/>
        <w:rPr>
          <w:rFonts w:eastAsia="Times New Roman"/>
          <w:szCs w:val="24"/>
        </w:rPr>
      </w:pPr>
      <w:r>
        <w:rPr>
          <w:rFonts w:eastAsia="Times New Roman"/>
          <w:szCs w:val="24"/>
        </w:rPr>
        <w:t xml:space="preserve">Η πρώτη με αριθμό 349/11-2-2019 επίκαιρη ερώτηση πρώτου κύκλου του Βουλευτή Β΄ Αθηνών της Νέας Δημοκρατίας κ. Σπυρίδωνος – </w:t>
      </w:r>
      <w:proofErr w:type="spellStart"/>
      <w:r>
        <w:rPr>
          <w:rFonts w:eastAsia="Times New Roman"/>
          <w:szCs w:val="24"/>
        </w:rPr>
        <w:t>Άδωνι</w:t>
      </w:r>
      <w:r>
        <w:rPr>
          <w:rFonts w:eastAsia="Times New Roman"/>
          <w:szCs w:val="24"/>
        </w:rPr>
        <w:t>δος</w:t>
      </w:r>
      <w:proofErr w:type="spellEnd"/>
      <w:r>
        <w:rPr>
          <w:rFonts w:eastAsia="Times New Roman"/>
          <w:szCs w:val="24"/>
        </w:rPr>
        <w:t xml:space="preserve"> Γεωργιάδη προς τον Υπουργό Υγείας, αναφορικά με το </w:t>
      </w:r>
      <w:proofErr w:type="spellStart"/>
      <w:r>
        <w:rPr>
          <w:rFonts w:eastAsia="Times New Roman"/>
          <w:szCs w:val="24"/>
        </w:rPr>
        <w:t>ραδιοφάρ</w:t>
      </w:r>
      <w:r>
        <w:rPr>
          <w:rFonts w:eastAsia="Times New Roman"/>
          <w:szCs w:val="24"/>
        </w:rPr>
        <w:t>μακο</w:t>
      </w:r>
      <w:proofErr w:type="spellEnd"/>
      <w:r>
        <w:rPr>
          <w:rFonts w:eastAsia="Times New Roman"/>
          <w:szCs w:val="24"/>
        </w:rPr>
        <w:t xml:space="preserve">, δεν θα συζητηθεί λόγω κωλύματος του Αναπληρωτή Υπουργού Υγείας κ. Παύλου </w:t>
      </w:r>
      <w:proofErr w:type="spellStart"/>
      <w:r>
        <w:rPr>
          <w:rFonts w:eastAsia="Times New Roman"/>
          <w:szCs w:val="24"/>
        </w:rPr>
        <w:t>Πολάκη</w:t>
      </w:r>
      <w:proofErr w:type="spellEnd"/>
      <w:r>
        <w:rPr>
          <w:rFonts w:eastAsia="Times New Roman"/>
          <w:szCs w:val="24"/>
        </w:rPr>
        <w:t>.</w:t>
      </w:r>
    </w:p>
    <w:p w14:paraId="4343C44B" w14:textId="77777777" w:rsidR="00CB4151" w:rsidRDefault="006F5608">
      <w:pPr>
        <w:spacing w:line="600" w:lineRule="auto"/>
        <w:ind w:firstLine="720"/>
        <w:jc w:val="both"/>
        <w:rPr>
          <w:rFonts w:eastAsia="Times New Roman"/>
          <w:szCs w:val="24"/>
        </w:rPr>
      </w:pPr>
      <w:r>
        <w:rPr>
          <w:rFonts w:eastAsia="Times New Roman"/>
          <w:szCs w:val="24"/>
        </w:rPr>
        <w:lastRenderedPageBreak/>
        <w:t>Η έβδομη με αριθμό 316/29-1-2019 επίκαιρη ερώτηση δεύτερου κύκλου του Βουλευτή Λακωνίας της Δημοκρατικής Συμπαράταξης ΠΑΣΟΚ</w:t>
      </w:r>
      <w:r>
        <w:rPr>
          <w:rFonts w:eastAsia="Times New Roman"/>
          <w:szCs w:val="24"/>
        </w:rPr>
        <w:t xml:space="preserve"> </w:t>
      </w:r>
      <w:r>
        <w:rPr>
          <w:rFonts w:eastAsia="Times New Roman"/>
          <w:szCs w:val="24"/>
        </w:rPr>
        <w:t>-ΔΗΜΑΡ κ. Λεωνίδα Γρηγοράκου προς τον Υπουργό</w:t>
      </w:r>
      <w:r>
        <w:rPr>
          <w:rFonts w:eastAsia="Times New Roman"/>
          <w:szCs w:val="24"/>
        </w:rPr>
        <w:t xml:space="preserve"> Υγείας, με θέμα</w:t>
      </w:r>
      <w:r w:rsidRPr="009F78D9">
        <w:rPr>
          <w:rFonts w:eastAsia="Times New Roman"/>
          <w:szCs w:val="24"/>
        </w:rPr>
        <w:t>:</w:t>
      </w:r>
      <w:r>
        <w:rPr>
          <w:rFonts w:eastAsia="Times New Roman"/>
          <w:szCs w:val="24"/>
        </w:rPr>
        <w:t xml:space="preserve"> «Καθυστερήσεις στη διακομιδή ασθενών από το ΕΚΑΒ σε Μονάδες Εντατικής Θεραπείας λόγω έλλειψης ιατρικού προσωπικού», δεν θα συζητηθεί λόγω κωλύματος του Αναπληρωτή Υπουργού Υγείας κ. Παύλου </w:t>
      </w:r>
      <w:proofErr w:type="spellStart"/>
      <w:r>
        <w:rPr>
          <w:rFonts w:eastAsia="Times New Roman"/>
          <w:szCs w:val="24"/>
        </w:rPr>
        <w:t>Πολάκη</w:t>
      </w:r>
      <w:proofErr w:type="spellEnd"/>
      <w:r>
        <w:rPr>
          <w:rFonts w:eastAsia="Times New Roman"/>
          <w:szCs w:val="24"/>
        </w:rPr>
        <w:t>.</w:t>
      </w:r>
    </w:p>
    <w:p w14:paraId="4343C44C" w14:textId="77777777" w:rsidR="00CB4151" w:rsidRDefault="006F5608">
      <w:pPr>
        <w:spacing w:line="600" w:lineRule="auto"/>
        <w:ind w:firstLine="720"/>
        <w:jc w:val="both"/>
        <w:rPr>
          <w:rFonts w:eastAsia="Times New Roman"/>
          <w:szCs w:val="24"/>
        </w:rPr>
      </w:pPr>
      <w:r>
        <w:rPr>
          <w:rFonts w:eastAsia="Times New Roman"/>
          <w:szCs w:val="24"/>
        </w:rPr>
        <w:t>Η όγδοη με αριθμό 332/5-2-2019 επίκαιρη ε</w:t>
      </w:r>
      <w:r>
        <w:rPr>
          <w:rFonts w:eastAsia="Times New Roman"/>
          <w:szCs w:val="24"/>
        </w:rPr>
        <w:t xml:space="preserve">ρώτηση δεύτερου κύκλου του Βουλευτή Ηρακλείου του Κομμουνιστικού Κόμματος </w:t>
      </w:r>
      <w:r>
        <w:rPr>
          <w:rFonts w:eastAsia="Times New Roman"/>
          <w:szCs w:val="24"/>
        </w:rPr>
        <w:t xml:space="preserve">Ελλάδας </w:t>
      </w:r>
      <w:r>
        <w:rPr>
          <w:rFonts w:eastAsia="Times New Roman"/>
          <w:szCs w:val="24"/>
        </w:rPr>
        <w:t>κ. Εμμανουήλ Συντυχάκη προς τον Υπουργό Υγείας, σχετικά με «τα χρόνια προβλήματα της Ψυχιατρικής Κλινικής του Πανεπιστημιακού Γενικού Νοσοκομείου Ηρακλείου (ΠΑΓΝΗ)», δεν θα σ</w:t>
      </w:r>
      <w:r>
        <w:rPr>
          <w:rFonts w:eastAsia="Times New Roman"/>
          <w:szCs w:val="24"/>
        </w:rPr>
        <w:t xml:space="preserve">υζητηθεί λόγω κωλύματος του Αναπληρωτή Υπουργού Υγείας κ. Παύλου </w:t>
      </w:r>
      <w:proofErr w:type="spellStart"/>
      <w:r>
        <w:rPr>
          <w:rFonts w:eastAsia="Times New Roman"/>
          <w:szCs w:val="24"/>
        </w:rPr>
        <w:t>Πολάκη</w:t>
      </w:r>
      <w:proofErr w:type="spellEnd"/>
      <w:r>
        <w:rPr>
          <w:rFonts w:eastAsia="Times New Roman"/>
          <w:szCs w:val="24"/>
        </w:rPr>
        <w:t>.</w:t>
      </w:r>
    </w:p>
    <w:p w14:paraId="4343C44D" w14:textId="77777777" w:rsidR="00CB4151" w:rsidRDefault="006F5608">
      <w:pPr>
        <w:spacing w:line="600" w:lineRule="auto"/>
        <w:ind w:firstLine="720"/>
        <w:jc w:val="both"/>
        <w:rPr>
          <w:rFonts w:eastAsia="Times New Roman"/>
          <w:szCs w:val="24"/>
        </w:rPr>
      </w:pPr>
      <w:r>
        <w:rPr>
          <w:rFonts w:eastAsia="Times New Roman"/>
          <w:szCs w:val="24"/>
        </w:rPr>
        <w:t>Η ένατη με αριθμό 329/4-2-2019 επίκαιρη ερώτηση δεύτερου κύκλου του Βουλευτή Δράμας της Νέας Δημοκρατίας κ. Δημητρίου Κυριαζίδη προς τον Υπουργό Υγείας, με θέμα</w:t>
      </w:r>
      <w:r w:rsidRPr="00E04A9D">
        <w:rPr>
          <w:rFonts w:eastAsia="Times New Roman"/>
          <w:szCs w:val="24"/>
        </w:rPr>
        <w:t>:</w:t>
      </w:r>
      <w:r>
        <w:rPr>
          <w:rFonts w:eastAsia="Times New Roman"/>
          <w:szCs w:val="24"/>
        </w:rPr>
        <w:t xml:space="preserve"> «Δημιουργία Τμήματος </w:t>
      </w:r>
      <w:r>
        <w:rPr>
          <w:rFonts w:eastAsia="Times New Roman"/>
          <w:szCs w:val="24"/>
        </w:rPr>
        <w:t xml:space="preserve">Βραχείας Νοσηλείας/Ογκολογικής Κλινικής </w:t>
      </w:r>
      <w:r>
        <w:rPr>
          <w:rFonts w:eastAsia="Times New Roman"/>
          <w:szCs w:val="24"/>
        </w:rPr>
        <w:lastRenderedPageBreak/>
        <w:t xml:space="preserve">στο Γενικό Νοσοκομείο Δράμας», δεν θα συζητηθεί λόγω κωλύματος του Αναπληρωτή Υπουργού Υγείας κ. Παύλου </w:t>
      </w:r>
      <w:proofErr w:type="spellStart"/>
      <w:r>
        <w:rPr>
          <w:rFonts w:eastAsia="Times New Roman"/>
          <w:szCs w:val="24"/>
        </w:rPr>
        <w:t>Πολάκη</w:t>
      </w:r>
      <w:proofErr w:type="spellEnd"/>
      <w:r>
        <w:rPr>
          <w:rFonts w:eastAsia="Times New Roman"/>
          <w:szCs w:val="24"/>
        </w:rPr>
        <w:t>.</w:t>
      </w:r>
    </w:p>
    <w:p w14:paraId="4343C44E" w14:textId="77777777" w:rsidR="00CB4151" w:rsidRDefault="006F5608">
      <w:pPr>
        <w:spacing w:line="600" w:lineRule="auto"/>
        <w:ind w:firstLine="720"/>
        <w:jc w:val="both"/>
        <w:rPr>
          <w:rFonts w:eastAsia="Times New Roman"/>
          <w:szCs w:val="24"/>
        </w:rPr>
      </w:pPr>
      <w:r>
        <w:rPr>
          <w:rFonts w:eastAsia="Times New Roman"/>
          <w:szCs w:val="24"/>
        </w:rPr>
        <w:t>Η δέκατη με αριθμό 322/4-2-2019 επίκαιρη ερώτηση δεύτερου κύκλου του Βουλευτή Λάρισας της Δημοκρατικής Σ</w:t>
      </w:r>
      <w:r>
        <w:rPr>
          <w:rFonts w:eastAsia="Times New Roman"/>
          <w:szCs w:val="24"/>
        </w:rPr>
        <w:t xml:space="preserve">υμπαράταξης ΠΑΣΟΚ-ΔΗΜΑΡ κ. Κωνσταντίνου </w:t>
      </w:r>
      <w:proofErr w:type="spellStart"/>
      <w:r>
        <w:rPr>
          <w:rFonts w:eastAsia="Times New Roman"/>
          <w:szCs w:val="24"/>
        </w:rPr>
        <w:t>Μπαργιώτα</w:t>
      </w:r>
      <w:proofErr w:type="spellEnd"/>
      <w:r>
        <w:rPr>
          <w:rFonts w:eastAsia="Times New Roman"/>
          <w:szCs w:val="24"/>
        </w:rPr>
        <w:t xml:space="preserve"> προς τον Υπουργό Υγείας, με θέμα</w:t>
      </w:r>
      <w:r w:rsidRPr="00E04A9D">
        <w:rPr>
          <w:rFonts w:eastAsia="Times New Roman"/>
          <w:szCs w:val="24"/>
        </w:rPr>
        <w:t>:</w:t>
      </w:r>
      <w:r>
        <w:rPr>
          <w:rFonts w:eastAsia="Times New Roman"/>
          <w:szCs w:val="24"/>
        </w:rPr>
        <w:t xml:space="preserve"> «</w:t>
      </w:r>
      <w:proofErr w:type="spellStart"/>
      <w:r>
        <w:rPr>
          <w:rFonts w:eastAsia="Times New Roman"/>
          <w:szCs w:val="24"/>
        </w:rPr>
        <w:t>Υπερκοστολογήσεις</w:t>
      </w:r>
      <w:proofErr w:type="spellEnd"/>
      <w:r>
        <w:rPr>
          <w:rFonts w:eastAsia="Times New Roman"/>
          <w:szCs w:val="24"/>
        </w:rPr>
        <w:t xml:space="preserve"> με τα χημικοθεραπευτικά σκευάσματα», δεν θα συζητηθεί λόγω κωλύματος του Αναπληρωτή Υπουργού Υγείας κ. Παύλου </w:t>
      </w:r>
      <w:proofErr w:type="spellStart"/>
      <w:r>
        <w:rPr>
          <w:rFonts w:eastAsia="Times New Roman"/>
          <w:szCs w:val="24"/>
        </w:rPr>
        <w:t>Πολάκη</w:t>
      </w:r>
      <w:proofErr w:type="spellEnd"/>
      <w:r>
        <w:rPr>
          <w:rFonts w:eastAsia="Times New Roman"/>
          <w:szCs w:val="24"/>
        </w:rPr>
        <w:t>.</w:t>
      </w:r>
    </w:p>
    <w:p w14:paraId="4343C44F" w14:textId="77777777" w:rsidR="00CB4151" w:rsidRDefault="006F5608">
      <w:pPr>
        <w:spacing w:line="600" w:lineRule="auto"/>
        <w:ind w:firstLine="720"/>
        <w:jc w:val="both"/>
        <w:rPr>
          <w:rFonts w:eastAsia="Times New Roman"/>
          <w:szCs w:val="24"/>
        </w:rPr>
      </w:pPr>
      <w:r>
        <w:rPr>
          <w:rFonts w:eastAsia="Times New Roman"/>
          <w:szCs w:val="24"/>
        </w:rPr>
        <w:t>Η δεύτερη με αριθμό 339/7-2-2019 επίκαιρη ερώτηση δεύτερου κύκλου του Βουλευτή Λακωνίας της Δημοκρατικής Συμπαράταξης ΠΑΣΟΚ</w:t>
      </w:r>
      <w:r>
        <w:rPr>
          <w:rFonts w:eastAsia="Times New Roman"/>
          <w:szCs w:val="24"/>
        </w:rPr>
        <w:t xml:space="preserve"> - </w:t>
      </w:r>
      <w:r>
        <w:rPr>
          <w:rFonts w:eastAsia="Times New Roman"/>
          <w:szCs w:val="24"/>
        </w:rPr>
        <w:t>ΔΗΜΑΡ κ. Λεωνίδα Γρηγοράκου προς τον Υπουργό Υγείας, με θέμα</w:t>
      </w:r>
      <w:r w:rsidRPr="00E04A9D">
        <w:rPr>
          <w:rFonts w:eastAsia="Times New Roman"/>
          <w:szCs w:val="24"/>
        </w:rPr>
        <w:t>:</w:t>
      </w:r>
      <w:r>
        <w:rPr>
          <w:rFonts w:eastAsia="Times New Roman"/>
          <w:szCs w:val="24"/>
        </w:rPr>
        <w:t xml:space="preserve"> «Οριακή η κατάσταση στο Εθνικό Σύστημα Υγείας», δεν θα συζητηθεί λόγ</w:t>
      </w:r>
      <w:r>
        <w:rPr>
          <w:rFonts w:eastAsia="Times New Roman"/>
          <w:szCs w:val="24"/>
        </w:rPr>
        <w:t>ω κωλύματος του Υπουργού Υγείας κ. Ανδρέα Ξανθού.</w:t>
      </w:r>
    </w:p>
    <w:p w14:paraId="4343C450" w14:textId="77777777" w:rsidR="00CB4151" w:rsidRDefault="006F5608">
      <w:pPr>
        <w:spacing w:line="600" w:lineRule="auto"/>
        <w:ind w:firstLine="720"/>
        <w:jc w:val="both"/>
        <w:rPr>
          <w:rFonts w:eastAsia="Times New Roman"/>
          <w:szCs w:val="24"/>
        </w:rPr>
      </w:pPr>
      <w:r>
        <w:rPr>
          <w:rFonts w:eastAsia="Times New Roman"/>
          <w:szCs w:val="24"/>
        </w:rPr>
        <w:t xml:space="preserve">Η δεύτερη με αριθμό 4065/5-12-2018 ερώτηση </w:t>
      </w:r>
      <w:r>
        <w:rPr>
          <w:rFonts w:eastAsia="Times New Roman"/>
          <w:szCs w:val="24"/>
        </w:rPr>
        <w:t>του κύκλου</w:t>
      </w:r>
      <w:r>
        <w:rPr>
          <w:rFonts w:eastAsia="Times New Roman"/>
          <w:szCs w:val="24"/>
        </w:rPr>
        <w:t xml:space="preserve"> αναφορών</w:t>
      </w:r>
      <w:r>
        <w:rPr>
          <w:rFonts w:eastAsia="Times New Roman"/>
          <w:szCs w:val="24"/>
        </w:rPr>
        <w:t xml:space="preserve"> και </w:t>
      </w:r>
      <w:r>
        <w:rPr>
          <w:rFonts w:eastAsia="Times New Roman"/>
          <w:szCs w:val="24"/>
        </w:rPr>
        <w:t>ερωτήσεων του Βουλευτή Δράμας της Νέας Δημοκρατίας κ. Δημητρίου Κυριαζίδη προς τον Υπουργό Υγείας, σχετικά «με τη στήριξη του πολυδύναμου ι</w:t>
      </w:r>
      <w:r>
        <w:rPr>
          <w:rFonts w:eastAsia="Times New Roman"/>
          <w:szCs w:val="24"/>
        </w:rPr>
        <w:t xml:space="preserve">ατρείου </w:t>
      </w:r>
      <w:proofErr w:type="spellStart"/>
      <w:r>
        <w:rPr>
          <w:rFonts w:eastAsia="Times New Roman"/>
          <w:szCs w:val="24"/>
        </w:rPr>
        <w:t>Δοξάτου</w:t>
      </w:r>
      <w:proofErr w:type="spellEnd"/>
      <w:r>
        <w:rPr>
          <w:rFonts w:eastAsia="Times New Roman"/>
          <w:szCs w:val="24"/>
        </w:rPr>
        <w:t xml:space="preserve"> στον </w:t>
      </w:r>
      <w:r>
        <w:rPr>
          <w:rFonts w:eastAsia="Times New Roman"/>
          <w:szCs w:val="24"/>
        </w:rPr>
        <w:lastRenderedPageBreak/>
        <w:t xml:space="preserve">Δήμο </w:t>
      </w:r>
      <w:proofErr w:type="spellStart"/>
      <w:r>
        <w:rPr>
          <w:rFonts w:eastAsia="Times New Roman"/>
          <w:szCs w:val="24"/>
        </w:rPr>
        <w:t>Δοξάτου</w:t>
      </w:r>
      <w:proofErr w:type="spellEnd"/>
      <w:r>
        <w:rPr>
          <w:rFonts w:eastAsia="Times New Roman"/>
          <w:szCs w:val="24"/>
        </w:rPr>
        <w:t xml:space="preserve"> στον Νομό Δράμας από την </w:t>
      </w:r>
      <w:r>
        <w:rPr>
          <w:rFonts w:eastAsia="Times New Roman"/>
          <w:szCs w:val="24"/>
        </w:rPr>
        <w:t>πολιτεία</w:t>
      </w:r>
      <w:r>
        <w:rPr>
          <w:rFonts w:eastAsia="Times New Roman"/>
          <w:szCs w:val="24"/>
        </w:rPr>
        <w:t>», δεν θα συζητηθεί λόγω κωλύματος του Υπουργού Υγείας κ. Ανδρέα Ξανθού.</w:t>
      </w:r>
    </w:p>
    <w:p w14:paraId="4343C451" w14:textId="77777777" w:rsidR="00CB4151" w:rsidRDefault="006F5608">
      <w:pPr>
        <w:spacing w:line="600" w:lineRule="auto"/>
        <w:ind w:firstLine="720"/>
        <w:jc w:val="both"/>
        <w:rPr>
          <w:rFonts w:eastAsia="Times New Roman"/>
          <w:szCs w:val="24"/>
        </w:rPr>
      </w:pPr>
      <w:r>
        <w:rPr>
          <w:rFonts w:eastAsia="Times New Roman"/>
          <w:szCs w:val="24"/>
        </w:rPr>
        <w:t xml:space="preserve">Η τρίτη με αριθμό 355/12-2-2019 επίκαιρη ερώτηση πρώτου κύκλου του Βουλευτή Β΄ Αθηνών του Κομμουνιστικού Κόμματος </w:t>
      </w:r>
      <w:r>
        <w:rPr>
          <w:rFonts w:eastAsia="Times New Roman"/>
          <w:szCs w:val="24"/>
        </w:rPr>
        <w:t>Ελ</w:t>
      </w:r>
      <w:r>
        <w:rPr>
          <w:rFonts w:eastAsia="Times New Roman"/>
          <w:szCs w:val="24"/>
        </w:rPr>
        <w:t xml:space="preserve">λάδας </w:t>
      </w:r>
      <w:r>
        <w:rPr>
          <w:rFonts w:eastAsia="Times New Roman"/>
          <w:szCs w:val="24"/>
        </w:rPr>
        <w:t xml:space="preserve">κ. Χρήστου </w:t>
      </w:r>
      <w:proofErr w:type="spellStart"/>
      <w:r>
        <w:rPr>
          <w:rFonts w:eastAsia="Times New Roman"/>
          <w:szCs w:val="24"/>
        </w:rPr>
        <w:t>Κατσώτη</w:t>
      </w:r>
      <w:proofErr w:type="spellEnd"/>
      <w:r>
        <w:rPr>
          <w:rFonts w:eastAsia="Times New Roman"/>
          <w:szCs w:val="24"/>
        </w:rPr>
        <w:t xml:space="preserve"> προς τον Υπουργό Οικονομικών, σχετικά με την «εκχώρηση της ακίνητης δημόσιας περιουσίας σε Εταιρεία Ακινήτων του Δημοσίου (ΕΤΑΔ) – Ταμείο Αξιοποίησης Ιδιωτικής Περιουσίας του Δημοσίου (ΤΑΙΠΕΔ)», δεν θα συζητηθεί λόγω κωλύματος του </w:t>
      </w:r>
      <w:r>
        <w:rPr>
          <w:rFonts w:eastAsia="Times New Roman"/>
          <w:szCs w:val="24"/>
        </w:rPr>
        <w:t xml:space="preserve">Υπουργού Οικονομικών κ. Ευκλείδη </w:t>
      </w:r>
      <w:proofErr w:type="spellStart"/>
      <w:r>
        <w:rPr>
          <w:rFonts w:eastAsia="Times New Roman"/>
          <w:szCs w:val="24"/>
        </w:rPr>
        <w:t>Τσακαλώτου</w:t>
      </w:r>
      <w:proofErr w:type="spellEnd"/>
      <w:r>
        <w:rPr>
          <w:rFonts w:eastAsia="Times New Roman"/>
          <w:szCs w:val="24"/>
        </w:rPr>
        <w:t>.</w:t>
      </w:r>
    </w:p>
    <w:p w14:paraId="4343C452" w14:textId="77777777" w:rsidR="00CB4151" w:rsidRDefault="006F5608">
      <w:pPr>
        <w:spacing w:line="600" w:lineRule="auto"/>
        <w:ind w:firstLine="720"/>
        <w:jc w:val="both"/>
        <w:rPr>
          <w:rFonts w:eastAsia="Times New Roman"/>
          <w:szCs w:val="24"/>
        </w:rPr>
      </w:pPr>
      <w:r>
        <w:rPr>
          <w:rFonts w:eastAsia="Times New Roman"/>
          <w:szCs w:val="24"/>
        </w:rPr>
        <w:t>Η πρώτη με αριθμό 350/11-2-2019 επίκαιρη ερώτηση δεύτερου κύκλου του Βουλευτή Αττικής της Νέας Δημοκρατίας κ. Γεωργίου Βλάχου προς τον Υπουργό Οικονομικών, με θέμα</w:t>
      </w:r>
      <w:r w:rsidRPr="00F50243">
        <w:rPr>
          <w:rFonts w:eastAsia="Times New Roman"/>
          <w:szCs w:val="24"/>
        </w:rPr>
        <w:t>:</w:t>
      </w:r>
      <w:r>
        <w:rPr>
          <w:rFonts w:eastAsia="Times New Roman"/>
          <w:szCs w:val="24"/>
        </w:rPr>
        <w:t xml:space="preserve"> «Λογαριασμός </w:t>
      </w:r>
      <w:proofErr w:type="spellStart"/>
      <w:r>
        <w:rPr>
          <w:rFonts w:eastAsia="Times New Roman"/>
          <w:szCs w:val="24"/>
        </w:rPr>
        <w:t>Επικούρησης</w:t>
      </w:r>
      <w:proofErr w:type="spellEnd"/>
      <w:r>
        <w:rPr>
          <w:rFonts w:eastAsia="Times New Roman"/>
          <w:szCs w:val="24"/>
        </w:rPr>
        <w:t xml:space="preserve"> της Εθνικής Τράπεζας </w:t>
      </w:r>
      <w:r>
        <w:rPr>
          <w:rFonts w:eastAsia="Times New Roman"/>
          <w:szCs w:val="24"/>
        </w:rPr>
        <w:t xml:space="preserve">της Ελλάδος (ΛΕΠΕΤΕ)», δεν θα συζητηθεί λόγω κωλύματος του Υπουργού Οικονομικών κ. Ευκλείδη </w:t>
      </w:r>
      <w:proofErr w:type="spellStart"/>
      <w:r>
        <w:rPr>
          <w:rFonts w:eastAsia="Times New Roman"/>
          <w:szCs w:val="24"/>
        </w:rPr>
        <w:t>Τσακαλώτου</w:t>
      </w:r>
      <w:proofErr w:type="spellEnd"/>
      <w:r>
        <w:rPr>
          <w:rFonts w:eastAsia="Times New Roman"/>
          <w:szCs w:val="24"/>
        </w:rPr>
        <w:t>.</w:t>
      </w:r>
    </w:p>
    <w:p w14:paraId="4343C453" w14:textId="77777777" w:rsidR="00CB4151" w:rsidRDefault="006F5608">
      <w:pPr>
        <w:spacing w:line="600" w:lineRule="auto"/>
        <w:ind w:firstLine="720"/>
        <w:jc w:val="both"/>
        <w:rPr>
          <w:rFonts w:eastAsia="Times New Roman"/>
          <w:szCs w:val="24"/>
        </w:rPr>
      </w:pPr>
      <w:r>
        <w:rPr>
          <w:rFonts w:eastAsia="Times New Roman"/>
          <w:szCs w:val="24"/>
        </w:rPr>
        <w:lastRenderedPageBreak/>
        <w:t>Η τρίτη με αριθμό 351/11-2-2019 επίκαιρη ερώτηση δεύτερου κύκλου του Βουλευτή Ηλείας της Δημοκρατικής Συμπαράταξης ΠΑΣΟΚ</w:t>
      </w:r>
      <w:r>
        <w:rPr>
          <w:rFonts w:eastAsia="Times New Roman"/>
          <w:szCs w:val="24"/>
        </w:rPr>
        <w:t xml:space="preserve"> - </w:t>
      </w:r>
      <w:r>
        <w:rPr>
          <w:rFonts w:eastAsia="Times New Roman"/>
          <w:szCs w:val="24"/>
        </w:rPr>
        <w:t>ΔΗΜΑΡ κ. Ιωάννη Κουτσούκου πρ</w:t>
      </w:r>
      <w:r>
        <w:rPr>
          <w:rFonts w:eastAsia="Times New Roman"/>
          <w:szCs w:val="24"/>
        </w:rPr>
        <w:t>ος τον Υπουργό Οικονομικών, με θέμα</w:t>
      </w:r>
      <w:r w:rsidRPr="00F50243">
        <w:rPr>
          <w:rFonts w:eastAsia="Times New Roman"/>
          <w:szCs w:val="24"/>
        </w:rPr>
        <w:t>:</w:t>
      </w:r>
      <w:r>
        <w:rPr>
          <w:rFonts w:eastAsia="Times New Roman"/>
          <w:szCs w:val="24"/>
        </w:rPr>
        <w:t xml:space="preserve"> «Η σκοπιμότητα και η μεθόδευση της μεταφοράς στον </w:t>
      </w:r>
      <w:proofErr w:type="spellStart"/>
      <w:r>
        <w:rPr>
          <w:rFonts w:eastAsia="Times New Roman"/>
          <w:szCs w:val="24"/>
        </w:rPr>
        <w:t>Υπερταμείο</w:t>
      </w:r>
      <w:proofErr w:type="spellEnd"/>
      <w:r>
        <w:rPr>
          <w:rFonts w:eastAsia="Times New Roman"/>
          <w:szCs w:val="24"/>
        </w:rPr>
        <w:t xml:space="preserve"> κατ’ απαίτηση των δανειστών 51 ακινήτων του </w:t>
      </w:r>
      <w:r>
        <w:rPr>
          <w:rFonts w:eastAsia="Times New Roman"/>
          <w:szCs w:val="24"/>
        </w:rPr>
        <w:t xml:space="preserve">δημοσίου </w:t>
      </w:r>
      <w:r>
        <w:rPr>
          <w:rFonts w:eastAsia="Times New Roman"/>
          <w:szCs w:val="24"/>
        </w:rPr>
        <w:t xml:space="preserve">στον Δήμο Πύργου», δεν θα συζητηθεί λόγω κωλύματος του Υπουργού Οικονομικών κ. Ευκλείδη </w:t>
      </w:r>
      <w:proofErr w:type="spellStart"/>
      <w:r>
        <w:rPr>
          <w:rFonts w:eastAsia="Times New Roman"/>
          <w:szCs w:val="24"/>
        </w:rPr>
        <w:t>Τσακαλώτου</w:t>
      </w:r>
      <w:proofErr w:type="spellEnd"/>
      <w:r>
        <w:rPr>
          <w:rFonts w:eastAsia="Times New Roman"/>
          <w:szCs w:val="24"/>
        </w:rPr>
        <w:t>.</w:t>
      </w:r>
    </w:p>
    <w:p w14:paraId="4343C454" w14:textId="77777777" w:rsidR="00CB4151" w:rsidRDefault="006F5608">
      <w:pPr>
        <w:spacing w:line="600" w:lineRule="auto"/>
        <w:ind w:firstLine="720"/>
        <w:jc w:val="both"/>
        <w:rPr>
          <w:rFonts w:eastAsia="Times New Roman"/>
          <w:szCs w:val="24"/>
        </w:rPr>
      </w:pPr>
      <w:r>
        <w:rPr>
          <w:rFonts w:eastAsia="Times New Roman"/>
          <w:szCs w:val="24"/>
        </w:rPr>
        <w:t>Η τρί</w:t>
      </w:r>
      <w:r>
        <w:rPr>
          <w:rFonts w:eastAsia="Times New Roman"/>
          <w:szCs w:val="24"/>
        </w:rPr>
        <w:t xml:space="preserve">τη με αριθμό 2932/31-10-2018 ερώτηση </w:t>
      </w:r>
      <w:r>
        <w:rPr>
          <w:rFonts w:eastAsia="Times New Roman"/>
          <w:szCs w:val="24"/>
        </w:rPr>
        <w:t>του κύκλου</w:t>
      </w:r>
      <w:r>
        <w:rPr>
          <w:rFonts w:eastAsia="Times New Roman"/>
          <w:szCs w:val="24"/>
        </w:rPr>
        <w:t xml:space="preserve"> αναφορών</w:t>
      </w:r>
      <w:r>
        <w:rPr>
          <w:rFonts w:eastAsia="Times New Roman"/>
          <w:szCs w:val="24"/>
        </w:rPr>
        <w:t xml:space="preserve"> και </w:t>
      </w:r>
      <w:r>
        <w:rPr>
          <w:rFonts w:eastAsia="Times New Roman"/>
          <w:szCs w:val="24"/>
        </w:rPr>
        <w:t>ερωτήσεων του Βουλευτή Β΄ Αθηνών της Δημοκρατικής Συμπαράταξης ΠΑΣΟΚ-ΔΗΜΑΡ κ. Γεωργίου</w:t>
      </w:r>
      <w:r>
        <w:rPr>
          <w:rFonts w:eastAsia="Times New Roman"/>
          <w:szCs w:val="24"/>
        </w:rPr>
        <w:t xml:space="preserve"> - </w:t>
      </w:r>
      <w:r>
        <w:rPr>
          <w:rFonts w:eastAsia="Times New Roman"/>
          <w:szCs w:val="24"/>
        </w:rPr>
        <w:t>Δημητρίου Καρρά προς τον Υπουργό Οικονομικών, με θέμα</w:t>
      </w:r>
      <w:r w:rsidRPr="00F50243">
        <w:rPr>
          <w:rFonts w:eastAsia="Times New Roman"/>
          <w:szCs w:val="24"/>
        </w:rPr>
        <w:t>:</w:t>
      </w:r>
      <w:r>
        <w:rPr>
          <w:rFonts w:eastAsia="Times New Roman"/>
          <w:szCs w:val="24"/>
        </w:rPr>
        <w:t xml:space="preserve"> «Αποδέσμευση του Δημοτικού Κλειστού Γυμναστηρίου </w:t>
      </w:r>
      <w:r w:rsidRPr="00F50243">
        <w:rPr>
          <w:rFonts w:eastAsia="Times New Roman"/>
          <w:szCs w:val="24"/>
        </w:rPr>
        <w:t>“</w:t>
      </w:r>
      <w:r>
        <w:rPr>
          <w:rFonts w:eastAsia="Times New Roman"/>
          <w:szCs w:val="24"/>
        </w:rPr>
        <w:t>Ν</w:t>
      </w:r>
      <w:r>
        <w:rPr>
          <w:rFonts w:eastAsia="Times New Roman"/>
          <w:szCs w:val="24"/>
        </w:rPr>
        <w:t>ίκης 2</w:t>
      </w:r>
      <w:r w:rsidRPr="00F50243">
        <w:rPr>
          <w:rFonts w:eastAsia="Times New Roman"/>
          <w:szCs w:val="24"/>
          <w:vertAlign w:val="superscript"/>
        </w:rPr>
        <w:t>ου</w:t>
      </w:r>
      <w:r>
        <w:rPr>
          <w:rFonts w:eastAsia="Times New Roman"/>
          <w:szCs w:val="24"/>
        </w:rPr>
        <w:t xml:space="preserve"> Λυκείου</w:t>
      </w:r>
      <w:r w:rsidRPr="00F50243">
        <w:rPr>
          <w:rFonts w:eastAsia="Times New Roman"/>
          <w:szCs w:val="24"/>
        </w:rPr>
        <w:t>”</w:t>
      </w:r>
      <w:r>
        <w:rPr>
          <w:rFonts w:eastAsia="Times New Roman"/>
          <w:szCs w:val="24"/>
        </w:rPr>
        <w:t xml:space="preserve"> Αγίας Βαρβάρας από το </w:t>
      </w:r>
      <w:proofErr w:type="spellStart"/>
      <w:r>
        <w:rPr>
          <w:rFonts w:eastAsia="Times New Roman"/>
          <w:szCs w:val="24"/>
        </w:rPr>
        <w:t>Υπερταμείο</w:t>
      </w:r>
      <w:proofErr w:type="spellEnd"/>
      <w:r>
        <w:rPr>
          <w:rFonts w:eastAsia="Times New Roman"/>
          <w:szCs w:val="24"/>
        </w:rPr>
        <w:t xml:space="preserve">», δεν θα συζητηθεί λόγω κωλύματος του Υπουργού Οικονομικών κ. Ευκλείδη </w:t>
      </w:r>
      <w:proofErr w:type="spellStart"/>
      <w:r>
        <w:rPr>
          <w:rFonts w:eastAsia="Times New Roman"/>
          <w:szCs w:val="24"/>
        </w:rPr>
        <w:t>Τσακαλώτου</w:t>
      </w:r>
      <w:proofErr w:type="spellEnd"/>
      <w:r>
        <w:rPr>
          <w:rFonts w:eastAsia="Times New Roman"/>
          <w:szCs w:val="24"/>
        </w:rPr>
        <w:t>.</w:t>
      </w:r>
    </w:p>
    <w:p w14:paraId="4343C455" w14:textId="77777777" w:rsidR="00CB4151" w:rsidRDefault="006F5608">
      <w:pPr>
        <w:spacing w:line="600" w:lineRule="auto"/>
        <w:ind w:firstLine="720"/>
        <w:jc w:val="both"/>
        <w:rPr>
          <w:rFonts w:eastAsia="Times New Roman"/>
          <w:szCs w:val="24"/>
        </w:rPr>
      </w:pPr>
      <w:r>
        <w:rPr>
          <w:rFonts w:eastAsia="Times New Roman"/>
          <w:szCs w:val="24"/>
        </w:rPr>
        <w:t>Η δεύτερη με αριθμό 338/7-2-2019 επίκαιρη ερώτηση πρώτου κύκλου του Βουλευτή Β΄ Αθηνών της Δημοκρατικής Συμπαράταξης ΠΑΣΟΚ</w:t>
      </w:r>
      <w:r>
        <w:rPr>
          <w:rFonts w:eastAsia="Times New Roman"/>
          <w:szCs w:val="24"/>
        </w:rPr>
        <w:t xml:space="preserve"> - </w:t>
      </w:r>
      <w:r>
        <w:rPr>
          <w:rFonts w:eastAsia="Times New Roman"/>
          <w:szCs w:val="24"/>
        </w:rPr>
        <w:t>ΔΗΜΑΡ κ. Γεωργίου</w:t>
      </w:r>
      <w:r>
        <w:rPr>
          <w:rFonts w:eastAsia="Times New Roman"/>
          <w:szCs w:val="24"/>
        </w:rPr>
        <w:t xml:space="preserve"> - </w:t>
      </w:r>
      <w:r>
        <w:rPr>
          <w:rFonts w:eastAsia="Times New Roman"/>
          <w:szCs w:val="24"/>
        </w:rPr>
        <w:t xml:space="preserve">Δημητρίου Καρρά </w:t>
      </w:r>
      <w:r>
        <w:rPr>
          <w:rFonts w:eastAsia="Times New Roman"/>
          <w:szCs w:val="24"/>
        </w:rPr>
        <w:lastRenderedPageBreak/>
        <w:t>προς την Υπουργό Προστασίας του Πολίτη, με θέμα</w:t>
      </w:r>
      <w:r w:rsidRPr="00F50243">
        <w:rPr>
          <w:rFonts w:eastAsia="Times New Roman"/>
          <w:szCs w:val="24"/>
        </w:rPr>
        <w:t>:</w:t>
      </w:r>
      <w:r>
        <w:rPr>
          <w:rFonts w:eastAsia="Times New Roman"/>
          <w:szCs w:val="24"/>
        </w:rPr>
        <w:t xml:space="preserve"> «Ανεπαρκής Αστυνόμευση – Υψηλή εγκληματικότητα στους Δήμους της Δυτικής Αθήνας», δεν θα συζητηθεί λόγω κωλύματος της Υπουργού Προστασίας του Πολίτη κ. Όλγας </w:t>
      </w:r>
      <w:proofErr w:type="spellStart"/>
      <w:r>
        <w:rPr>
          <w:rFonts w:eastAsia="Times New Roman"/>
          <w:szCs w:val="24"/>
        </w:rPr>
        <w:t>Γεροβασίλη</w:t>
      </w:r>
      <w:proofErr w:type="spellEnd"/>
      <w:r>
        <w:rPr>
          <w:rFonts w:eastAsia="Times New Roman"/>
          <w:szCs w:val="24"/>
        </w:rPr>
        <w:t>.</w:t>
      </w:r>
    </w:p>
    <w:p w14:paraId="4343C456" w14:textId="77777777" w:rsidR="00CB4151" w:rsidRDefault="006F5608">
      <w:pPr>
        <w:spacing w:line="600" w:lineRule="auto"/>
        <w:ind w:firstLine="720"/>
        <w:jc w:val="both"/>
        <w:rPr>
          <w:rFonts w:eastAsia="Times New Roman"/>
          <w:szCs w:val="24"/>
        </w:rPr>
      </w:pPr>
      <w:r>
        <w:rPr>
          <w:rFonts w:eastAsia="Times New Roman"/>
          <w:szCs w:val="24"/>
        </w:rPr>
        <w:t>Η τέταρτη με αριθμό 344/11-2-2019 επίκαιρη ερώτηση δεύτερου κύκλου του Ανεξάρτητου Βουλευτή Β΄ Αθηνών κ. Ευσταθίου (Στάθη) Παναγούλη προς την Υπουργό Προστασίας του Πολίτη, με θέμα</w:t>
      </w:r>
      <w:r w:rsidRPr="00F50243">
        <w:rPr>
          <w:rFonts w:eastAsia="Times New Roman"/>
          <w:szCs w:val="24"/>
        </w:rPr>
        <w:t>:</w:t>
      </w:r>
      <w:r>
        <w:rPr>
          <w:rFonts w:eastAsia="Times New Roman"/>
          <w:szCs w:val="24"/>
        </w:rPr>
        <w:t xml:space="preserve"> «Με χημικά και τραμπουκισμούς προσπάθησαν να διαλύσουν το ειρηνικό παλλαϊκό συλλαλητήριο για τη Μακεδονία στο Σύνταγμα», δεν θα συζητηθεί λόγω κωλύματος της Υπουργού Προστασίας του Πολίτη κ. Όλγας </w:t>
      </w:r>
      <w:proofErr w:type="spellStart"/>
      <w:r>
        <w:rPr>
          <w:rFonts w:eastAsia="Times New Roman"/>
          <w:szCs w:val="24"/>
        </w:rPr>
        <w:t>Γεροβασίλη</w:t>
      </w:r>
      <w:proofErr w:type="spellEnd"/>
      <w:r>
        <w:rPr>
          <w:rFonts w:eastAsia="Times New Roman"/>
          <w:szCs w:val="24"/>
        </w:rPr>
        <w:t>.</w:t>
      </w:r>
    </w:p>
    <w:p w14:paraId="4343C457" w14:textId="77777777" w:rsidR="00CB4151" w:rsidRDefault="006F5608">
      <w:pPr>
        <w:spacing w:line="600" w:lineRule="auto"/>
        <w:ind w:firstLine="720"/>
        <w:jc w:val="both"/>
        <w:rPr>
          <w:rFonts w:eastAsia="Times New Roman"/>
          <w:szCs w:val="24"/>
        </w:rPr>
      </w:pPr>
      <w:r>
        <w:rPr>
          <w:rFonts w:eastAsia="Times New Roman"/>
          <w:szCs w:val="24"/>
        </w:rPr>
        <w:t>Η δωδέκατη με αριθμό 299/28-1-2019 επίκαιρη ερ</w:t>
      </w:r>
      <w:r>
        <w:rPr>
          <w:rFonts w:eastAsia="Times New Roman"/>
          <w:szCs w:val="24"/>
        </w:rPr>
        <w:t>ώτηση δεύτερου κύκλου του Βουλευτή Σερρών της Δημοκρατικής Συμπαράταξης ΠΑΣΟΚ</w:t>
      </w:r>
      <w:r>
        <w:rPr>
          <w:rFonts w:eastAsia="Times New Roman"/>
          <w:szCs w:val="24"/>
        </w:rPr>
        <w:t xml:space="preserve"> - </w:t>
      </w:r>
      <w:r>
        <w:rPr>
          <w:rFonts w:eastAsia="Times New Roman"/>
          <w:szCs w:val="24"/>
        </w:rPr>
        <w:t>ΔΗΜΑΡ κ. Μιχαήλ Τζελέπη προς την Υπουργό Προστασίας του Πολίτη, με θέμα</w:t>
      </w:r>
      <w:r w:rsidRPr="00057293">
        <w:rPr>
          <w:rFonts w:eastAsia="Times New Roman"/>
          <w:szCs w:val="24"/>
        </w:rPr>
        <w:t>:</w:t>
      </w:r>
      <w:r>
        <w:rPr>
          <w:rFonts w:eastAsia="Times New Roman"/>
          <w:szCs w:val="24"/>
        </w:rPr>
        <w:t xml:space="preserve"> «Αυξημένη η παραβατικότητα στον Νομό Σερρών και </w:t>
      </w:r>
      <w:proofErr w:type="spellStart"/>
      <w:r>
        <w:rPr>
          <w:rFonts w:eastAsia="Times New Roman"/>
          <w:szCs w:val="24"/>
        </w:rPr>
        <w:t>υποστελεχωμένη</w:t>
      </w:r>
      <w:proofErr w:type="spellEnd"/>
      <w:r>
        <w:rPr>
          <w:rFonts w:eastAsia="Times New Roman"/>
          <w:szCs w:val="24"/>
        </w:rPr>
        <w:t xml:space="preserve"> η Διεύθυνση Αστυνομίας Σερρών», δεν θα σ</w:t>
      </w:r>
      <w:r>
        <w:rPr>
          <w:rFonts w:eastAsia="Times New Roman"/>
          <w:szCs w:val="24"/>
        </w:rPr>
        <w:t xml:space="preserve">υζητηθεί λόγω κωλύματος της Υπουργού Προστασίας του Πολίτη κ. Όλγας </w:t>
      </w:r>
      <w:proofErr w:type="spellStart"/>
      <w:r>
        <w:rPr>
          <w:rFonts w:eastAsia="Times New Roman"/>
          <w:szCs w:val="24"/>
        </w:rPr>
        <w:t>Γεροβασίλη</w:t>
      </w:r>
      <w:proofErr w:type="spellEnd"/>
      <w:r>
        <w:rPr>
          <w:rFonts w:eastAsia="Times New Roman"/>
          <w:szCs w:val="24"/>
        </w:rPr>
        <w:t>.</w:t>
      </w:r>
    </w:p>
    <w:p w14:paraId="4343C458" w14:textId="77777777" w:rsidR="00CB4151" w:rsidRDefault="006F5608">
      <w:pPr>
        <w:spacing w:line="600" w:lineRule="auto"/>
        <w:ind w:firstLine="720"/>
        <w:jc w:val="both"/>
        <w:rPr>
          <w:rFonts w:eastAsia="Times New Roman"/>
          <w:szCs w:val="24"/>
        </w:rPr>
      </w:pPr>
      <w:r w:rsidRPr="003F7C10">
        <w:rPr>
          <w:rFonts w:eastAsia="Times New Roman" w:cs="Times New Roman"/>
          <w:szCs w:val="24"/>
        </w:rPr>
        <w:lastRenderedPageBreak/>
        <w:t xml:space="preserve">Η </w:t>
      </w:r>
      <w:r>
        <w:rPr>
          <w:rFonts w:eastAsia="Times New Roman" w:cs="Times New Roman"/>
          <w:szCs w:val="24"/>
        </w:rPr>
        <w:t xml:space="preserve">πέμπτη </w:t>
      </w:r>
      <w:r w:rsidRPr="003F7C10">
        <w:rPr>
          <w:rFonts w:eastAsia="Times New Roman" w:cs="Times New Roman"/>
          <w:szCs w:val="24"/>
        </w:rPr>
        <w:t xml:space="preserve">με αριθμό 331/5-2-2019 </w:t>
      </w:r>
      <w:r>
        <w:rPr>
          <w:rFonts w:eastAsia="Times New Roman" w:cs="Times New Roman"/>
          <w:szCs w:val="24"/>
        </w:rPr>
        <w:t>επίκαιρη ερώτηση δεύτερου κύκλου του</w:t>
      </w:r>
      <w:r w:rsidRPr="003F7C10">
        <w:rPr>
          <w:rFonts w:eastAsia="Times New Roman" w:cs="Times New Roman"/>
          <w:szCs w:val="24"/>
        </w:rPr>
        <w:t xml:space="preserve"> Βουλευτή Αττικής του Συνασπισμού Ριζοσπαστικής Αριστεράς κ. </w:t>
      </w:r>
      <w:r w:rsidRPr="003F7C10">
        <w:rPr>
          <w:rFonts w:eastAsia="Times New Roman" w:cs="Times New Roman"/>
          <w:bCs/>
          <w:szCs w:val="24"/>
        </w:rPr>
        <w:t xml:space="preserve">Παναγιώτη (Πάνου) </w:t>
      </w:r>
      <w:proofErr w:type="spellStart"/>
      <w:r w:rsidRPr="003F7C10">
        <w:rPr>
          <w:rFonts w:eastAsia="Times New Roman" w:cs="Times New Roman"/>
          <w:bCs/>
          <w:szCs w:val="24"/>
        </w:rPr>
        <w:t>Σκουρολιάκου</w:t>
      </w:r>
      <w:proofErr w:type="spellEnd"/>
      <w:r w:rsidRPr="003F7C10">
        <w:rPr>
          <w:rFonts w:eastAsia="Times New Roman" w:cs="Times New Roman"/>
          <w:bCs/>
          <w:szCs w:val="24"/>
        </w:rPr>
        <w:t xml:space="preserve"> </w:t>
      </w:r>
      <w:r w:rsidRPr="003F7C10">
        <w:rPr>
          <w:rFonts w:eastAsia="Times New Roman" w:cs="Times New Roman"/>
          <w:szCs w:val="24"/>
        </w:rPr>
        <w:t xml:space="preserve">προς τον Υπουργό </w:t>
      </w:r>
      <w:r w:rsidRPr="003F7C10">
        <w:rPr>
          <w:rFonts w:eastAsia="Times New Roman" w:cs="Times New Roman"/>
          <w:bCs/>
          <w:szCs w:val="24"/>
        </w:rPr>
        <w:t xml:space="preserve">Οικονομικών, </w:t>
      </w:r>
      <w:r w:rsidRPr="003F7C10">
        <w:rPr>
          <w:rFonts w:eastAsia="Times New Roman" w:cs="Times New Roman"/>
          <w:szCs w:val="24"/>
        </w:rPr>
        <w:t>με θέμα: «Φημολογούμενη κατάργηση της ΔΟΥ Αχαρνών»</w:t>
      </w:r>
      <w:r>
        <w:rPr>
          <w:rFonts w:eastAsia="Times New Roman" w:cs="Times New Roman"/>
          <w:szCs w:val="24"/>
        </w:rPr>
        <w:t>,</w:t>
      </w:r>
      <w:r w:rsidRPr="00751363">
        <w:rPr>
          <w:rFonts w:eastAsia="Times New Roman"/>
          <w:szCs w:val="24"/>
        </w:rPr>
        <w:t xml:space="preserve"> </w:t>
      </w:r>
      <w:r>
        <w:rPr>
          <w:rFonts w:eastAsia="Times New Roman"/>
          <w:szCs w:val="24"/>
        </w:rPr>
        <w:t xml:space="preserve">δεν θα συζητηθεί λόγω κωλύματος της Υφυπουργού Οικονομικών </w:t>
      </w:r>
      <w:r>
        <w:rPr>
          <w:rFonts w:eastAsia="Times New Roman"/>
          <w:szCs w:val="24"/>
        </w:rPr>
        <w:t xml:space="preserve">κ. </w:t>
      </w:r>
      <w:r>
        <w:rPr>
          <w:rFonts w:eastAsia="Times New Roman"/>
          <w:szCs w:val="24"/>
        </w:rPr>
        <w:t xml:space="preserve">Αικατερίνης </w:t>
      </w:r>
      <w:proofErr w:type="spellStart"/>
      <w:r>
        <w:rPr>
          <w:rFonts w:eastAsia="Times New Roman"/>
          <w:szCs w:val="24"/>
        </w:rPr>
        <w:t>Παπανάτσιου</w:t>
      </w:r>
      <w:proofErr w:type="spellEnd"/>
      <w:r>
        <w:rPr>
          <w:rFonts w:eastAsia="Times New Roman"/>
          <w:szCs w:val="24"/>
        </w:rPr>
        <w:t>.</w:t>
      </w:r>
    </w:p>
    <w:p w14:paraId="4343C459" w14:textId="77777777" w:rsidR="00CB4151" w:rsidRDefault="006F5608">
      <w:pPr>
        <w:spacing w:line="600" w:lineRule="auto"/>
        <w:ind w:firstLine="720"/>
        <w:jc w:val="both"/>
        <w:rPr>
          <w:rFonts w:eastAsia="Times New Roman"/>
          <w:szCs w:val="24"/>
        </w:rPr>
      </w:pPr>
      <w:r w:rsidRPr="003F7C10">
        <w:rPr>
          <w:rFonts w:eastAsia="Times New Roman" w:cs="Times New Roman"/>
          <w:szCs w:val="24"/>
        </w:rPr>
        <w:t xml:space="preserve">Η </w:t>
      </w:r>
      <w:r>
        <w:rPr>
          <w:rFonts w:eastAsia="Times New Roman" w:cs="Times New Roman"/>
          <w:szCs w:val="24"/>
        </w:rPr>
        <w:t xml:space="preserve">ενδέκατη </w:t>
      </w:r>
      <w:r w:rsidRPr="003F7C10">
        <w:rPr>
          <w:rFonts w:eastAsia="Times New Roman" w:cs="Times New Roman"/>
          <w:szCs w:val="24"/>
        </w:rPr>
        <w:t xml:space="preserve">με αριθμό 307/28-1-2019 </w:t>
      </w:r>
      <w:r>
        <w:rPr>
          <w:rFonts w:eastAsia="Times New Roman" w:cs="Times New Roman"/>
          <w:szCs w:val="24"/>
        </w:rPr>
        <w:t xml:space="preserve">επίκαιρη ερώτηση δεύτερου κύκλου </w:t>
      </w:r>
      <w:r w:rsidRPr="003F7C10">
        <w:rPr>
          <w:rFonts w:eastAsia="Times New Roman" w:cs="Times New Roman"/>
          <w:szCs w:val="24"/>
        </w:rPr>
        <w:t>του Βουλευτή Τρικάλ</w:t>
      </w:r>
      <w:r w:rsidRPr="003F7C10">
        <w:rPr>
          <w:rFonts w:eastAsia="Times New Roman" w:cs="Times New Roman"/>
          <w:szCs w:val="24"/>
        </w:rPr>
        <w:t xml:space="preserve">ων της Νέας Δημοκρατίας κ. </w:t>
      </w:r>
      <w:r w:rsidRPr="003F7C10">
        <w:rPr>
          <w:rFonts w:eastAsia="Times New Roman" w:cs="Times New Roman"/>
          <w:bCs/>
          <w:szCs w:val="24"/>
        </w:rPr>
        <w:t xml:space="preserve">Κωνσταντίνου Σκρέκα </w:t>
      </w:r>
      <w:r w:rsidRPr="003F7C10">
        <w:rPr>
          <w:rFonts w:eastAsia="Times New Roman" w:cs="Times New Roman"/>
          <w:szCs w:val="24"/>
        </w:rPr>
        <w:t xml:space="preserve">προς τον Υπουργό </w:t>
      </w:r>
      <w:r w:rsidRPr="003F7C10">
        <w:rPr>
          <w:rFonts w:eastAsia="Times New Roman" w:cs="Times New Roman"/>
          <w:bCs/>
          <w:szCs w:val="24"/>
        </w:rPr>
        <w:t>Οικονομικών,</w:t>
      </w:r>
      <w:r w:rsidRPr="003F7C10">
        <w:rPr>
          <w:rFonts w:eastAsia="Times New Roman" w:cs="Times New Roman"/>
          <w:szCs w:val="24"/>
        </w:rPr>
        <w:t xml:space="preserve"> με θέμα: «Υγιείς ξενοδοχειακές επιχειρήσεις κινδυνεύουν με “λουκέτο” λόγω καταλογισμού ΦΠΑ»</w:t>
      </w:r>
      <w:r>
        <w:rPr>
          <w:rFonts w:eastAsia="Times New Roman" w:cs="Times New Roman"/>
          <w:szCs w:val="24"/>
        </w:rPr>
        <w:t>,</w:t>
      </w:r>
      <w:r w:rsidRPr="00C72ACF">
        <w:rPr>
          <w:rFonts w:eastAsia="Times New Roman"/>
          <w:szCs w:val="24"/>
        </w:rPr>
        <w:t xml:space="preserve"> </w:t>
      </w:r>
      <w:r>
        <w:rPr>
          <w:rFonts w:eastAsia="Times New Roman"/>
          <w:szCs w:val="24"/>
        </w:rPr>
        <w:t xml:space="preserve">δεν θα συζητηθεί λόγω κωλύματος της Υφυπουργού Οικονομικών </w:t>
      </w:r>
      <w:r>
        <w:rPr>
          <w:rFonts w:eastAsia="Times New Roman"/>
          <w:szCs w:val="24"/>
        </w:rPr>
        <w:t xml:space="preserve">κ. </w:t>
      </w:r>
      <w:r>
        <w:rPr>
          <w:rFonts w:eastAsia="Times New Roman"/>
          <w:szCs w:val="24"/>
        </w:rPr>
        <w:t xml:space="preserve">Αικατερίνης </w:t>
      </w:r>
      <w:proofErr w:type="spellStart"/>
      <w:r>
        <w:rPr>
          <w:rFonts w:eastAsia="Times New Roman"/>
          <w:szCs w:val="24"/>
        </w:rPr>
        <w:t>Παπανάτσιου</w:t>
      </w:r>
      <w:proofErr w:type="spellEnd"/>
      <w:r>
        <w:rPr>
          <w:rFonts w:eastAsia="Times New Roman"/>
          <w:szCs w:val="24"/>
        </w:rPr>
        <w:t>.</w:t>
      </w:r>
    </w:p>
    <w:p w14:paraId="4343C45A" w14:textId="77777777" w:rsidR="00CB4151" w:rsidRDefault="006F5608">
      <w:pPr>
        <w:spacing w:line="600" w:lineRule="auto"/>
        <w:ind w:firstLine="720"/>
        <w:jc w:val="both"/>
        <w:rPr>
          <w:rFonts w:eastAsia="Times New Roman"/>
          <w:szCs w:val="24"/>
        </w:rPr>
      </w:pPr>
      <w:r w:rsidRPr="00393841">
        <w:rPr>
          <w:rFonts w:eastAsia="Times New Roman"/>
          <w:szCs w:val="24"/>
        </w:rPr>
        <w:t xml:space="preserve">Η </w:t>
      </w:r>
      <w:r>
        <w:rPr>
          <w:rFonts w:eastAsia="Times New Roman"/>
          <w:szCs w:val="24"/>
        </w:rPr>
        <w:t xml:space="preserve">δέκατη τρίτη </w:t>
      </w:r>
      <w:r w:rsidRPr="00393841">
        <w:rPr>
          <w:rFonts w:eastAsia="Times New Roman"/>
          <w:szCs w:val="24"/>
        </w:rPr>
        <w:t xml:space="preserve">με αριθμό 281/21-1-2019 επίκαιρη ερώτηση </w:t>
      </w:r>
      <w:r>
        <w:rPr>
          <w:rFonts w:eastAsia="Times New Roman"/>
          <w:szCs w:val="24"/>
        </w:rPr>
        <w:t xml:space="preserve">δεύτερου κύκλου </w:t>
      </w:r>
      <w:r w:rsidRPr="00393841">
        <w:rPr>
          <w:rFonts w:eastAsia="Times New Roman"/>
          <w:szCs w:val="24"/>
        </w:rPr>
        <w:t>του Ανεξάρ</w:t>
      </w:r>
      <w:r>
        <w:rPr>
          <w:rFonts w:eastAsia="Times New Roman"/>
          <w:szCs w:val="24"/>
        </w:rPr>
        <w:t xml:space="preserve">τητου Βουλευτή  Β΄ Πειραιώς κ. </w:t>
      </w:r>
      <w:r w:rsidRPr="00393841">
        <w:rPr>
          <w:rFonts w:eastAsia="Times New Roman"/>
          <w:szCs w:val="24"/>
        </w:rPr>
        <w:t>Δημητρίου Καμμένου προς τον Υπουργό Οικονομικών, με θέμα: «Ε</w:t>
      </w:r>
      <w:r>
        <w:rPr>
          <w:rFonts w:eastAsia="Times New Roman"/>
          <w:szCs w:val="24"/>
        </w:rPr>
        <w:t>ΝΦΙΑ Οικοδομικών Συνεταιρισμών», δεν θα συζητηθεί λόγω κωλύματος της Υφυπουργού Οι</w:t>
      </w:r>
      <w:r>
        <w:rPr>
          <w:rFonts w:eastAsia="Times New Roman"/>
          <w:szCs w:val="24"/>
        </w:rPr>
        <w:t xml:space="preserve">κονομικών </w:t>
      </w:r>
      <w:r>
        <w:rPr>
          <w:rFonts w:eastAsia="Times New Roman"/>
          <w:szCs w:val="24"/>
        </w:rPr>
        <w:t xml:space="preserve">κ. </w:t>
      </w:r>
      <w:r>
        <w:rPr>
          <w:rFonts w:eastAsia="Times New Roman"/>
          <w:szCs w:val="24"/>
        </w:rPr>
        <w:t xml:space="preserve">Αικατερίνης </w:t>
      </w:r>
      <w:proofErr w:type="spellStart"/>
      <w:r>
        <w:rPr>
          <w:rFonts w:eastAsia="Times New Roman"/>
          <w:szCs w:val="24"/>
        </w:rPr>
        <w:t>Παπανάτσιου</w:t>
      </w:r>
      <w:proofErr w:type="spellEnd"/>
      <w:r>
        <w:rPr>
          <w:rFonts w:eastAsia="Times New Roman"/>
          <w:szCs w:val="24"/>
        </w:rPr>
        <w:t>.</w:t>
      </w:r>
    </w:p>
    <w:p w14:paraId="4343C45B" w14:textId="77777777" w:rsidR="00CB4151" w:rsidRDefault="006F5608">
      <w:pPr>
        <w:spacing w:line="600" w:lineRule="auto"/>
        <w:ind w:firstLine="720"/>
        <w:jc w:val="both"/>
        <w:rPr>
          <w:rFonts w:eastAsia="Times New Roman"/>
          <w:szCs w:val="24"/>
        </w:rPr>
      </w:pPr>
      <w:r>
        <w:rPr>
          <w:rFonts w:eastAsia="Times New Roman" w:cs="Times New Roman"/>
          <w:szCs w:val="24"/>
        </w:rPr>
        <w:lastRenderedPageBreak/>
        <w:t>Η πρώτη με αριθμό 1867/25-9-2018 ε</w:t>
      </w:r>
      <w:r w:rsidRPr="003F7C10">
        <w:rPr>
          <w:rFonts w:eastAsia="Times New Roman" w:cs="Times New Roman"/>
          <w:szCs w:val="24"/>
        </w:rPr>
        <w:t xml:space="preserve">ρώτηση </w:t>
      </w:r>
      <w:r>
        <w:rPr>
          <w:rFonts w:eastAsia="Times New Roman" w:cs="Times New Roman"/>
          <w:szCs w:val="24"/>
        </w:rPr>
        <w:t>του κύκλου</w:t>
      </w:r>
      <w:r>
        <w:rPr>
          <w:rFonts w:eastAsia="Times New Roman" w:cs="Times New Roman"/>
          <w:szCs w:val="24"/>
        </w:rPr>
        <w:t xml:space="preserve"> αναφορών</w:t>
      </w:r>
      <w:r>
        <w:rPr>
          <w:rFonts w:eastAsia="Times New Roman" w:cs="Times New Roman"/>
          <w:szCs w:val="24"/>
        </w:rPr>
        <w:t xml:space="preserve"> και </w:t>
      </w:r>
      <w:r>
        <w:rPr>
          <w:rFonts w:eastAsia="Times New Roman" w:cs="Times New Roman"/>
          <w:szCs w:val="24"/>
        </w:rPr>
        <w:t xml:space="preserve">ερωτήσεων </w:t>
      </w:r>
      <w:r w:rsidRPr="003F7C10">
        <w:rPr>
          <w:rFonts w:eastAsia="Times New Roman" w:cs="Times New Roman"/>
          <w:szCs w:val="24"/>
        </w:rPr>
        <w:t xml:space="preserve">του Βουλευτή Χίου του Συνασπισμού Ριζοσπαστικής Αριστεράς κ. </w:t>
      </w:r>
      <w:r w:rsidRPr="003F7C10">
        <w:rPr>
          <w:rFonts w:eastAsia="Times New Roman" w:cs="Times New Roman"/>
          <w:bCs/>
          <w:szCs w:val="24"/>
        </w:rPr>
        <w:t xml:space="preserve">Ανδρέα Μιχαηλίδη </w:t>
      </w:r>
      <w:r w:rsidRPr="003F7C10">
        <w:rPr>
          <w:rFonts w:eastAsia="Times New Roman" w:cs="Times New Roman"/>
          <w:szCs w:val="24"/>
        </w:rPr>
        <w:t xml:space="preserve">προς τον Υπουργό </w:t>
      </w:r>
      <w:r w:rsidRPr="003F7C10">
        <w:rPr>
          <w:rFonts w:eastAsia="Times New Roman" w:cs="Times New Roman"/>
          <w:bCs/>
          <w:szCs w:val="24"/>
        </w:rPr>
        <w:t xml:space="preserve">Οικονομικών, </w:t>
      </w:r>
      <w:r w:rsidRPr="003F7C10">
        <w:rPr>
          <w:rFonts w:eastAsia="Times New Roman" w:cs="Times New Roman"/>
          <w:szCs w:val="24"/>
        </w:rPr>
        <w:t>με θέμα: «Προστασία του παραδοσιακο</w:t>
      </w:r>
      <w:r w:rsidRPr="003F7C10">
        <w:rPr>
          <w:rFonts w:eastAsia="Times New Roman" w:cs="Times New Roman"/>
          <w:szCs w:val="24"/>
        </w:rPr>
        <w:t>ύ οικισμού-ιστορικού τόπου Κάμπου Χίου και των περιβολιών του από την υπέρμετρη φορ</w:t>
      </w:r>
      <w:r>
        <w:rPr>
          <w:rFonts w:eastAsia="Times New Roman" w:cs="Times New Roman"/>
          <w:szCs w:val="24"/>
        </w:rPr>
        <w:t xml:space="preserve">ολόγηση και την οικοπεδοποίηση», </w:t>
      </w:r>
      <w:r>
        <w:rPr>
          <w:rFonts w:eastAsia="Times New Roman"/>
          <w:szCs w:val="24"/>
        </w:rPr>
        <w:t xml:space="preserve">δεν θα συζητηθεί λόγω κωλύματος της Υφυπουργού Οικονομικών </w:t>
      </w:r>
      <w:r>
        <w:rPr>
          <w:rFonts w:eastAsia="Times New Roman"/>
          <w:szCs w:val="24"/>
        </w:rPr>
        <w:t xml:space="preserve">κ. </w:t>
      </w:r>
      <w:r>
        <w:rPr>
          <w:rFonts w:eastAsia="Times New Roman"/>
          <w:szCs w:val="24"/>
        </w:rPr>
        <w:t xml:space="preserve">Αικατερίνης </w:t>
      </w:r>
      <w:proofErr w:type="spellStart"/>
      <w:r>
        <w:rPr>
          <w:rFonts w:eastAsia="Times New Roman"/>
          <w:szCs w:val="24"/>
        </w:rPr>
        <w:t>Παπανάτσιου</w:t>
      </w:r>
      <w:proofErr w:type="spellEnd"/>
      <w:r>
        <w:rPr>
          <w:rFonts w:eastAsia="Times New Roman"/>
          <w:szCs w:val="24"/>
        </w:rPr>
        <w:t>.</w:t>
      </w:r>
    </w:p>
    <w:p w14:paraId="4343C45C" w14:textId="77777777" w:rsidR="00CB4151" w:rsidRDefault="006F5608">
      <w:pPr>
        <w:spacing w:line="600" w:lineRule="auto"/>
        <w:ind w:firstLine="720"/>
        <w:jc w:val="both"/>
        <w:rPr>
          <w:rFonts w:eastAsia="Times New Roman" w:cs="Times New Roman"/>
          <w:szCs w:val="24"/>
        </w:rPr>
      </w:pPr>
      <w:r w:rsidRPr="003F7C10">
        <w:rPr>
          <w:rFonts w:eastAsia="Times New Roman" w:cs="Times New Roman"/>
          <w:szCs w:val="24"/>
        </w:rPr>
        <w:t>Η</w:t>
      </w:r>
      <w:r>
        <w:rPr>
          <w:rFonts w:eastAsia="Times New Roman" w:cs="Times New Roman"/>
          <w:szCs w:val="24"/>
        </w:rPr>
        <w:t xml:space="preserve"> έκτη</w:t>
      </w:r>
      <w:r w:rsidRPr="003F7C10">
        <w:rPr>
          <w:rFonts w:eastAsia="Times New Roman" w:cs="Times New Roman"/>
          <w:szCs w:val="24"/>
        </w:rPr>
        <w:t xml:space="preserve"> με αριθμό 328/4-2-2019 </w:t>
      </w:r>
      <w:r>
        <w:rPr>
          <w:rFonts w:eastAsia="Times New Roman" w:cs="Times New Roman"/>
          <w:szCs w:val="24"/>
        </w:rPr>
        <w:t>επίκαιρη ερώτηση δεύτερ</w:t>
      </w:r>
      <w:r>
        <w:rPr>
          <w:rFonts w:eastAsia="Times New Roman" w:cs="Times New Roman"/>
          <w:szCs w:val="24"/>
        </w:rPr>
        <w:t xml:space="preserve">ου κύκλου </w:t>
      </w:r>
      <w:r w:rsidRPr="003F7C10">
        <w:rPr>
          <w:rFonts w:eastAsia="Times New Roman" w:cs="Times New Roman"/>
          <w:szCs w:val="24"/>
        </w:rPr>
        <w:t xml:space="preserve">του Βουλευτή Α΄ Αθηνών της Νέας Δημοκρατίας κ. </w:t>
      </w:r>
      <w:r w:rsidRPr="003F7C10">
        <w:rPr>
          <w:rFonts w:eastAsia="Times New Roman" w:cs="Times New Roman"/>
          <w:bCs/>
          <w:szCs w:val="24"/>
        </w:rPr>
        <w:t xml:space="preserve">Βασιλείου </w:t>
      </w:r>
      <w:proofErr w:type="spellStart"/>
      <w:r w:rsidRPr="003F7C10">
        <w:rPr>
          <w:rFonts w:eastAsia="Times New Roman" w:cs="Times New Roman"/>
          <w:bCs/>
          <w:szCs w:val="24"/>
        </w:rPr>
        <w:t>Κικίλια</w:t>
      </w:r>
      <w:proofErr w:type="spellEnd"/>
      <w:r w:rsidRPr="003F7C10">
        <w:rPr>
          <w:rFonts w:eastAsia="Times New Roman" w:cs="Times New Roman"/>
          <w:bCs/>
          <w:szCs w:val="24"/>
        </w:rPr>
        <w:t xml:space="preserve"> </w:t>
      </w:r>
      <w:r w:rsidRPr="003F7C10">
        <w:rPr>
          <w:rFonts w:eastAsia="Times New Roman" w:cs="Times New Roman"/>
          <w:szCs w:val="24"/>
        </w:rPr>
        <w:t xml:space="preserve">προς τον Υπουργό </w:t>
      </w:r>
      <w:r w:rsidRPr="003F7C10">
        <w:rPr>
          <w:rFonts w:eastAsia="Times New Roman" w:cs="Times New Roman"/>
          <w:bCs/>
          <w:szCs w:val="24"/>
        </w:rPr>
        <w:t>Εθνικής Άμυνας,</w:t>
      </w:r>
      <w:r w:rsidRPr="003F7C10">
        <w:rPr>
          <w:rFonts w:eastAsia="Times New Roman" w:cs="Times New Roman"/>
          <w:szCs w:val="24"/>
        </w:rPr>
        <w:t xml:space="preserve"> με θέμα: «Κρίσεις της Ανώτατης Ηγεσ</w:t>
      </w:r>
      <w:r>
        <w:rPr>
          <w:rFonts w:eastAsia="Times New Roman" w:cs="Times New Roman"/>
          <w:szCs w:val="24"/>
        </w:rPr>
        <w:t>ίας στις Ένοπλες Δυνάμεις (ΕΔ)», δεν θα συζητηθεί διότι έχει απαντηθεί εγγράφως όμοια ερώτηση.</w:t>
      </w:r>
    </w:p>
    <w:p w14:paraId="4343C45D" w14:textId="77777777" w:rsidR="00CB4151" w:rsidRDefault="006F5608">
      <w:pPr>
        <w:spacing w:line="600" w:lineRule="auto"/>
        <w:ind w:firstLine="720"/>
        <w:jc w:val="both"/>
        <w:rPr>
          <w:rFonts w:eastAsia="Times New Roman" w:cs="Times New Roman"/>
          <w:szCs w:val="24"/>
        </w:rPr>
      </w:pPr>
      <w:r>
        <w:rPr>
          <w:rFonts w:eastAsia="Times New Roman"/>
          <w:szCs w:val="24"/>
        </w:rPr>
        <w:t xml:space="preserve">Τέλος, </w:t>
      </w:r>
      <w:r>
        <w:rPr>
          <w:rFonts w:eastAsia="Times New Roman" w:cs="Times New Roman"/>
          <w:szCs w:val="24"/>
        </w:rPr>
        <w:t xml:space="preserve">η δέκατη </w:t>
      </w:r>
      <w:r>
        <w:rPr>
          <w:rFonts w:eastAsia="Times New Roman" w:cs="Times New Roman"/>
          <w:szCs w:val="24"/>
        </w:rPr>
        <w:t>τέταρτη</w:t>
      </w:r>
      <w:r w:rsidRPr="003F7C10">
        <w:rPr>
          <w:rFonts w:eastAsia="Times New Roman" w:cs="Times New Roman"/>
          <w:szCs w:val="24"/>
        </w:rPr>
        <w:t xml:space="preserve"> με αριθμό 262/9-1-2019 </w:t>
      </w:r>
      <w:r>
        <w:rPr>
          <w:rFonts w:eastAsia="Times New Roman" w:cs="Times New Roman"/>
          <w:szCs w:val="24"/>
        </w:rPr>
        <w:t xml:space="preserve">επίκαιρη ερώτηση δεύτερου κύκλου </w:t>
      </w:r>
      <w:r w:rsidRPr="003F7C10">
        <w:rPr>
          <w:rFonts w:eastAsia="Times New Roman" w:cs="Times New Roman"/>
          <w:szCs w:val="24"/>
        </w:rPr>
        <w:t>του Βουλευτή Επικρατείας του Λαϊκού Συνδέσμου</w:t>
      </w:r>
      <w:r>
        <w:rPr>
          <w:rFonts w:eastAsia="Times New Roman" w:cs="Times New Roman"/>
          <w:szCs w:val="24"/>
        </w:rPr>
        <w:t xml:space="preserve"> - </w:t>
      </w:r>
      <w:r w:rsidRPr="003F7C10">
        <w:rPr>
          <w:rFonts w:eastAsia="Times New Roman" w:cs="Times New Roman"/>
          <w:szCs w:val="24"/>
        </w:rPr>
        <w:t xml:space="preserve">Χρυσή Αυγή κ. </w:t>
      </w:r>
      <w:r w:rsidRPr="003F7C10">
        <w:rPr>
          <w:rFonts w:eastAsia="Times New Roman" w:cs="Times New Roman"/>
          <w:bCs/>
          <w:szCs w:val="24"/>
        </w:rPr>
        <w:t>Χρήστου Παππά</w:t>
      </w:r>
      <w:r w:rsidRPr="003F7C10">
        <w:rPr>
          <w:rFonts w:eastAsia="Times New Roman" w:cs="Times New Roman"/>
          <w:szCs w:val="24"/>
        </w:rPr>
        <w:t xml:space="preserve"> προς τον Υπουργό </w:t>
      </w:r>
      <w:r w:rsidRPr="003F7C10">
        <w:rPr>
          <w:rFonts w:eastAsia="Times New Roman" w:cs="Times New Roman"/>
          <w:bCs/>
          <w:szCs w:val="24"/>
        </w:rPr>
        <w:t>Εθνικής Άμυνας,</w:t>
      </w:r>
      <w:r w:rsidRPr="003F7C10">
        <w:rPr>
          <w:rFonts w:eastAsia="Times New Roman" w:cs="Times New Roman"/>
          <w:szCs w:val="24"/>
        </w:rPr>
        <w:t xml:space="preserve"> με θέμα: «Επιτακτική ανάγκη αυξήσεως της στρατιωτικής θητείας»</w:t>
      </w:r>
      <w:r>
        <w:rPr>
          <w:rFonts w:eastAsia="Times New Roman" w:cs="Times New Roman"/>
          <w:szCs w:val="24"/>
        </w:rPr>
        <w:t>, δεν θα συζητηθεί.</w:t>
      </w:r>
    </w:p>
    <w:p w14:paraId="4343C45E" w14:textId="77777777" w:rsidR="00CB4151" w:rsidRDefault="006F5608">
      <w:pPr>
        <w:spacing w:line="600" w:lineRule="auto"/>
        <w:ind w:firstLine="720"/>
        <w:jc w:val="both"/>
        <w:rPr>
          <w:rFonts w:eastAsia="Times New Roman" w:cs="Times New Roman"/>
          <w:szCs w:val="24"/>
        </w:rPr>
      </w:pPr>
      <w:r w:rsidRPr="003D4D6E">
        <w:rPr>
          <w:rFonts w:eastAsia="Times New Roman" w:cs="Times New Roman"/>
          <w:szCs w:val="24"/>
        </w:rPr>
        <w:lastRenderedPageBreak/>
        <w:t>Κ</w:t>
      </w:r>
      <w:r w:rsidRPr="003D4D6E">
        <w:rPr>
          <w:rFonts w:eastAsia="Times New Roman" w:cs="Times New Roman"/>
          <w:szCs w:val="24"/>
        </w:rPr>
        <w:t>υρίες και κύριοι συνάδελφοι,</w:t>
      </w:r>
      <w:r>
        <w:rPr>
          <w:rFonts w:eastAsia="Times New Roman" w:cs="Times New Roman"/>
          <w:szCs w:val="24"/>
        </w:rPr>
        <w:t xml:space="preserve"> έχουν διανεμηθεί τα Πρακτικά των συνεδριάσεων της Δευτέρας 10 Δεκεμβρίου 2018, της Τρίτης 11 Δεκεμβρίου 2018, της Τετάρτης 12 Δεκεμβρίου 2018, της Πέμπτης 13 Δεκεμβρίου 2018 και της Παρασκευής 14 Δεκεμβρίου 2018 και </w:t>
      </w:r>
      <w:r w:rsidRPr="00804F8A">
        <w:rPr>
          <w:rFonts w:eastAsia="Times New Roman" w:cs="Times New Roman"/>
          <w:szCs w:val="24"/>
        </w:rPr>
        <w:t>ερωτ</w:t>
      </w:r>
      <w:r>
        <w:rPr>
          <w:rFonts w:eastAsia="Times New Roman" w:cs="Times New Roman"/>
          <w:szCs w:val="24"/>
        </w:rPr>
        <w:t>άται το</w:t>
      </w:r>
      <w:r>
        <w:rPr>
          <w:rFonts w:eastAsia="Times New Roman" w:cs="Times New Roman"/>
          <w:szCs w:val="24"/>
        </w:rPr>
        <w:t xml:space="preserve"> Σώμα αν τα επικυρώνει.</w:t>
      </w:r>
    </w:p>
    <w:p w14:paraId="4343C45F" w14:textId="77777777" w:rsidR="00CB4151" w:rsidRDefault="006F5608">
      <w:pPr>
        <w:spacing w:line="600" w:lineRule="auto"/>
        <w:ind w:firstLine="720"/>
        <w:jc w:val="both"/>
        <w:rPr>
          <w:rFonts w:eastAsia="Times New Roman" w:cs="Times New Roman"/>
          <w:szCs w:val="24"/>
        </w:rPr>
      </w:pPr>
      <w:r w:rsidRPr="00EF6F6F">
        <w:rPr>
          <w:rFonts w:eastAsia="Times New Roman" w:cs="Times New Roman"/>
          <w:b/>
          <w:szCs w:val="24"/>
        </w:rPr>
        <w:t>ΟΛΟΙ ΟΙ ΒΟΥΛΕΥΤΕΣ:</w:t>
      </w:r>
      <w:r>
        <w:rPr>
          <w:rFonts w:eastAsia="Times New Roman" w:cs="Times New Roman"/>
          <w:szCs w:val="24"/>
        </w:rPr>
        <w:t xml:space="preserve"> Μάλιστα, μάλιστα. </w:t>
      </w:r>
    </w:p>
    <w:p w14:paraId="4343C460" w14:textId="77777777" w:rsidR="00CB4151" w:rsidRDefault="006F5608">
      <w:pPr>
        <w:spacing w:line="600" w:lineRule="auto"/>
        <w:ind w:firstLine="720"/>
        <w:jc w:val="both"/>
        <w:rPr>
          <w:rFonts w:eastAsia="Times New Roman" w:cs="Times New Roman"/>
          <w:szCs w:val="24"/>
        </w:rPr>
      </w:pPr>
      <w:r w:rsidRPr="006D4AA9">
        <w:rPr>
          <w:rFonts w:eastAsia="Times New Roman" w:cs="Times New Roman"/>
          <w:b/>
          <w:szCs w:val="24"/>
        </w:rPr>
        <w:t xml:space="preserve">ΠΡΟΕΔΡΕΥΩΝ (Γεώργιος Βαρεμένος): </w:t>
      </w:r>
      <w:r>
        <w:rPr>
          <w:rFonts w:eastAsia="Times New Roman" w:cs="Times New Roman"/>
          <w:szCs w:val="24"/>
        </w:rPr>
        <w:t>Συνεπώς τα Πρακτικά των συνεδριάσεων της Δευτέρας 10 Δεκεμβρίου 2018, της Τρίτης 11 Δεκεμβρίου 2018, της Τετάρτης 12 Δεκεμβρίου 2018, της Πέμπτης 13 Δεκεμβρίου 2</w:t>
      </w:r>
      <w:r>
        <w:rPr>
          <w:rFonts w:eastAsia="Times New Roman" w:cs="Times New Roman"/>
          <w:szCs w:val="24"/>
        </w:rPr>
        <w:t xml:space="preserve">018 και της Παρασκευής 14 Δεκεμβρίου 2018 επικυρώθηκαν. </w:t>
      </w:r>
    </w:p>
    <w:p w14:paraId="4343C461" w14:textId="77777777" w:rsidR="00CB4151" w:rsidRDefault="006F5608">
      <w:pPr>
        <w:spacing w:line="600" w:lineRule="auto"/>
        <w:ind w:firstLine="720"/>
        <w:jc w:val="both"/>
        <w:rPr>
          <w:rFonts w:eastAsia="Times New Roman" w:cs="Times New Roman"/>
          <w:szCs w:val="24"/>
        </w:rPr>
      </w:pPr>
      <w:r>
        <w:rPr>
          <w:rFonts w:eastAsia="Times New Roman" w:cs="Times New Roman"/>
          <w:szCs w:val="24"/>
        </w:rPr>
        <w:t>Κ</w:t>
      </w:r>
      <w:r w:rsidRPr="00943F8B">
        <w:rPr>
          <w:rFonts w:eastAsia="Times New Roman" w:cs="Times New Roman"/>
          <w:szCs w:val="24"/>
        </w:rPr>
        <w:t>υρίες και κύριοι συνάδελφοι</w:t>
      </w:r>
      <w:r>
        <w:rPr>
          <w:rFonts w:eastAsia="Times New Roman" w:cs="Times New Roman"/>
          <w:szCs w:val="24"/>
        </w:rPr>
        <w:t>,</w:t>
      </w:r>
      <w:r w:rsidRPr="00943F8B">
        <w:rPr>
          <w:rFonts w:eastAsia="Times New Roman" w:cs="Times New Roman"/>
          <w:szCs w:val="24"/>
        </w:rPr>
        <w:t xml:space="preserve"> δέχεσαι στο σημείο αυτό να λύσουμε </w:t>
      </w:r>
      <w:r>
        <w:rPr>
          <w:rFonts w:eastAsia="Times New Roman" w:cs="Times New Roman"/>
          <w:szCs w:val="24"/>
        </w:rPr>
        <w:t>τη συνεδρίαση;</w:t>
      </w:r>
    </w:p>
    <w:p w14:paraId="4343C462" w14:textId="77777777" w:rsidR="00CB4151" w:rsidRDefault="006F5608">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14:paraId="4343C463" w14:textId="77777777" w:rsidR="00CB4151" w:rsidRDefault="006F5608">
      <w:pPr>
        <w:spacing w:line="600" w:lineRule="auto"/>
        <w:ind w:firstLine="720"/>
        <w:jc w:val="both"/>
        <w:rPr>
          <w:rFonts w:eastAsia="Times New Roman" w:cs="Times New Roman"/>
          <w:b/>
          <w:szCs w:val="24"/>
        </w:rPr>
      </w:pPr>
      <w:r w:rsidRPr="006D4AA9">
        <w:rPr>
          <w:rFonts w:eastAsia="Times New Roman" w:cs="Times New Roman"/>
          <w:b/>
          <w:szCs w:val="24"/>
        </w:rPr>
        <w:t xml:space="preserve">ΠΡΟΕΔΡΕΥΩΝ (Γεώργιος Βαρεμένος): </w:t>
      </w:r>
      <w:r>
        <w:rPr>
          <w:rFonts w:eastAsia="Times New Roman" w:cs="Times New Roman"/>
          <w:szCs w:val="24"/>
        </w:rPr>
        <w:t xml:space="preserve">Με τη συναίνεση του Σώματος και ώρα 18.16΄ </w:t>
      </w:r>
      <w:proofErr w:type="spellStart"/>
      <w:r>
        <w:rPr>
          <w:rFonts w:eastAsia="Times New Roman" w:cs="Times New Roman"/>
          <w:szCs w:val="24"/>
        </w:rPr>
        <w:t>λύετα</w:t>
      </w:r>
      <w:r>
        <w:rPr>
          <w:rFonts w:eastAsia="Times New Roman" w:cs="Times New Roman"/>
          <w:szCs w:val="24"/>
        </w:rPr>
        <w:t>ι</w:t>
      </w:r>
      <w:proofErr w:type="spellEnd"/>
      <w:r>
        <w:rPr>
          <w:rFonts w:eastAsia="Times New Roman" w:cs="Times New Roman"/>
          <w:szCs w:val="24"/>
        </w:rPr>
        <w:t xml:space="preserve"> η συνεδρίαση για αύ</w:t>
      </w:r>
      <w:r>
        <w:rPr>
          <w:rFonts w:eastAsia="Times New Roman" w:cs="Times New Roman"/>
          <w:szCs w:val="24"/>
        </w:rPr>
        <w:lastRenderedPageBreak/>
        <w:t>ριο</w:t>
      </w:r>
      <w:r>
        <w:rPr>
          <w:rFonts w:eastAsia="Times New Roman" w:cs="Times New Roman"/>
          <w:szCs w:val="24"/>
        </w:rPr>
        <w:t>,</w:t>
      </w:r>
      <w:r>
        <w:rPr>
          <w:rFonts w:eastAsia="Times New Roman" w:cs="Times New Roman"/>
          <w:szCs w:val="24"/>
        </w:rPr>
        <w:t xml:space="preserve"> ημέρα Τρίτη 19 Φεβρουαρίου 2019 και ώρα 12.00΄, με αντικείμενο εργασιών του Σώματος</w:t>
      </w:r>
      <w:r>
        <w:rPr>
          <w:rFonts w:eastAsia="Times New Roman" w:cs="Times New Roman"/>
          <w:szCs w:val="24"/>
        </w:rPr>
        <w:t>:</w:t>
      </w:r>
      <w:r>
        <w:rPr>
          <w:rFonts w:eastAsia="Times New Roman" w:cs="Times New Roman"/>
          <w:szCs w:val="24"/>
        </w:rPr>
        <w:t xml:space="preserve"> νομοθετική εργασία</w:t>
      </w:r>
      <w:r w:rsidRPr="00B50F95">
        <w:rPr>
          <w:rFonts w:eastAsia="Times New Roman" w:cs="Times New Roman"/>
          <w:szCs w:val="24"/>
        </w:rPr>
        <w:t>,</w:t>
      </w:r>
      <w:r>
        <w:rPr>
          <w:rFonts w:eastAsia="Times New Roman" w:cs="Times New Roman"/>
          <w:szCs w:val="24"/>
        </w:rPr>
        <w:t xml:space="preserve"> σύμφωνα με την ημερήσια διάταξη που σας έχει διανεμηθεί. </w:t>
      </w:r>
    </w:p>
    <w:p w14:paraId="4343C464" w14:textId="77777777" w:rsidR="00CB4151" w:rsidRDefault="006F5608">
      <w:pPr>
        <w:spacing w:line="600" w:lineRule="auto"/>
        <w:ind w:firstLine="720"/>
        <w:jc w:val="both"/>
        <w:rPr>
          <w:rFonts w:eastAsia="Times New Roman" w:cs="Times New Roman"/>
          <w:b/>
          <w:szCs w:val="24"/>
        </w:rPr>
      </w:pPr>
      <w:r>
        <w:rPr>
          <w:rFonts w:eastAsia="Times New Roman" w:cs="Times New Roman"/>
          <w:b/>
          <w:szCs w:val="24"/>
        </w:rPr>
        <w:t xml:space="preserve">Ο ΠΡΟΕΔΡΟΣ                                                         </w:t>
      </w:r>
      <w:r>
        <w:rPr>
          <w:rFonts w:eastAsia="Times New Roman" w:cs="Times New Roman"/>
          <w:b/>
          <w:szCs w:val="24"/>
        </w:rPr>
        <w:t xml:space="preserve">  ΟΙ ΓΡΑΜΜΑΤΕΙΣ</w:t>
      </w:r>
    </w:p>
    <w:sectPr w:rsidR="00CB415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Yx2wdVSUn/pRC9KtnRKXmV3TtaY=" w:salt="bb6PQ4k5n2zkpBwjePVjV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151"/>
    <w:rsid w:val="000961F6"/>
    <w:rsid w:val="006F5608"/>
    <w:rsid w:val="00CB415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3C43C"/>
  <w15:docId w15:val="{27451239-C21D-4A0D-9611-7F99BF73B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35DB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035DBF"/>
    <w:rPr>
      <w:rFonts w:ascii="Segoe UI" w:hAnsi="Segoe UI" w:cs="Segoe UI"/>
      <w:sz w:val="18"/>
      <w:szCs w:val="18"/>
    </w:rPr>
  </w:style>
  <w:style w:type="paragraph" w:styleId="a4">
    <w:name w:val="header"/>
    <w:basedOn w:val="a"/>
    <w:link w:val="Char0"/>
    <w:uiPriority w:val="99"/>
    <w:unhideWhenUsed/>
    <w:rsid w:val="0052352E"/>
    <w:pPr>
      <w:tabs>
        <w:tab w:val="center" w:pos="4153"/>
        <w:tab w:val="right" w:pos="8306"/>
      </w:tabs>
      <w:spacing w:after="0" w:line="240" w:lineRule="auto"/>
    </w:pPr>
  </w:style>
  <w:style w:type="character" w:customStyle="1" w:styleId="Char0">
    <w:name w:val="Κεφαλίδα Char"/>
    <w:basedOn w:val="a0"/>
    <w:link w:val="a4"/>
    <w:uiPriority w:val="99"/>
    <w:rsid w:val="0052352E"/>
  </w:style>
  <w:style w:type="paragraph" w:styleId="a5">
    <w:name w:val="footer"/>
    <w:basedOn w:val="a"/>
    <w:link w:val="Char1"/>
    <w:uiPriority w:val="99"/>
    <w:unhideWhenUsed/>
    <w:rsid w:val="0052352E"/>
    <w:pPr>
      <w:tabs>
        <w:tab w:val="center" w:pos="4153"/>
        <w:tab w:val="right" w:pos="8306"/>
      </w:tabs>
      <w:spacing w:after="0" w:line="240" w:lineRule="auto"/>
    </w:pPr>
  </w:style>
  <w:style w:type="character" w:customStyle="1" w:styleId="Char1">
    <w:name w:val="Υποσέλιδο Char"/>
    <w:basedOn w:val="a0"/>
    <w:link w:val="a5"/>
    <w:uiPriority w:val="99"/>
    <w:rsid w:val="00523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789</MetadataID>
    <Session xmlns="641f345b-441b-4b81-9152-adc2e73ba5e1">Δ´</Session>
    <Date xmlns="641f345b-441b-4b81-9152-adc2e73ba5e1">2019-02-17T22:00:00+00:00</Date>
    <Status xmlns="641f345b-441b-4b81-9152-adc2e73ba5e1">
      <Url>https://intra.parliament.gr/praktika/Lists/Incoming_Metadata/EditForm.aspx?ID=789&amp;Source=/praktika/Recordings_Library/Forms/AllItems.aspx</Url>
      <Description>Δημοσιεύτηκε</Description>
    </Status>
    <Meeting xmlns="641f345b-441b-4b81-9152-adc2e73ba5e1">ΟΗ´</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4624CF-1926-4B49-83B8-EE62855A4F97}">
  <ds:schemaRefs>
    <ds:schemaRef ds:uri="http://schemas.microsoft.com/office/2006/metadata/propertie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2.xml><?xml version="1.0" encoding="utf-8"?>
<ds:datastoreItem xmlns:ds="http://schemas.openxmlformats.org/officeDocument/2006/customXml" ds:itemID="{1BAD02FD-7383-4195-AFEF-AB3F6A0379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83DB1F-A27C-4460-A491-BB7751F454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2264</Words>
  <Characters>12227</Characters>
  <Application>Microsoft Office Word</Application>
  <DocSecurity>0</DocSecurity>
  <Lines>101</Lines>
  <Paragraphs>28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2019-02-25T12:17:00Z</dcterms:created>
  <dcterms:modified xsi:type="dcterms:W3CDTF">2019-02-25T12:17:00Z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